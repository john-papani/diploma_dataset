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EE6478" w14:textId="77777777" w:rsidR="006B6FC4" w:rsidRPr="006B6FC4" w:rsidRDefault="006B6FC4" w:rsidP="006B6FC4">
      <w:pPr>
        <w:spacing w:after="0" w:line="360" w:lineRule="auto"/>
        <w:rPr>
          <w:ins w:id="0" w:author="Φλούδα Χριστίνα" w:date="2019-01-29T14:07:00Z"/>
          <w:rFonts w:eastAsia="Times New Roman"/>
          <w:szCs w:val="24"/>
          <w:lang w:eastAsia="en-US"/>
        </w:rPr>
      </w:pPr>
      <w:bookmarkStart w:id="1" w:name="_GoBack"/>
      <w:bookmarkEnd w:id="1"/>
      <w:ins w:id="2" w:author="Φλούδα Χριστίνα" w:date="2019-01-29T14:07:00Z">
        <w:r w:rsidRPr="006B6FC4">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6B90F608" w14:textId="77777777" w:rsidR="006B6FC4" w:rsidRPr="006B6FC4" w:rsidRDefault="006B6FC4" w:rsidP="006B6FC4">
      <w:pPr>
        <w:spacing w:after="0" w:line="360" w:lineRule="auto"/>
        <w:rPr>
          <w:ins w:id="3" w:author="Φλούδα Χριστίνα" w:date="2019-01-29T14:07:00Z"/>
          <w:rFonts w:eastAsia="Times New Roman"/>
          <w:szCs w:val="24"/>
          <w:lang w:eastAsia="en-US"/>
        </w:rPr>
      </w:pPr>
    </w:p>
    <w:p w14:paraId="333B71B7" w14:textId="77777777" w:rsidR="006B6FC4" w:rsidRPr="006B6FC4" w:rsidRDefault="006B6FC4" w:rsidP="006B6FC4">
      <w:pPr>
        <w:spacing w:after="0" w:line="360" w:lineRule="auto"/>
        <w:rPr>
          <w:ins w:id="4" w:author="Φλούδα Χριστίνα" w:date="2019-01-29T14:07:00Z"/>
          <w:rFonts w:eastAsia="Times New Roman"/>
          <w:szCs w:val="24"/>
          <w:lang w:eastAsia="en-US"/>
        </w:rPr>
      </w:pPr>
      <w:ins w:id="5" w:author="Φλούδα Χριστίνα" w:date="2019-01-29T14:07:00Z">
        <w:r w:rsidRPr="006B6FC4">
          <w:rPr>
            <w:rFonts w:eastAsia="Times New Roman"/>
            <w:szCs w:val="24"/>
            <w:lang w:eastAsia="en-US"/>
          </w:rPr>
          <w:t>ΠΙΝΑΚΑΣ ΠΕΡΙΕΧΟΜΕΝΩΝ</w:t>
        </w:r>
      </w:ins>
    </w:p>
    <w:p w14:paraId="0A864709" w14:textId="77777777" w:rsidR="006B6FC4" w:rsidRPr="006B6FC4" w:rsidRDefault="006B6FC4" w:rsidP="006B6FC4">
      <w:pPr>
        <w:spacing w:after="0" w:line="360" w:lineRule="auto"/>
        <w:rPr>
          <w:ins w:id="6" w:author="Φλούδα Χριστίνα" w:date="2019-01-29T14:07:00Z"/>
          <w:rFonts w:eastAsia="Times New Roman"/>
          <w:szCs w:val="24"/>
          <w:lang w:eastAsia="en-US"/>
        </w:rPr>
      </w:pPr>
      <w:ins w:id="7" w:author="Φλούδα Χριστίνα" w:date="2019-01-29T14:07:00Z">
        <w:r w:rsidRPr="006B6FC4">
          <w:rPr>
            <w:rFonts w:eastAsia="Times New Roman"/>
            <w:szCs w:val="24"/>
            <w:lang w:eastAsia="en-US"/>
          </w:rPr>
          <w:t xml:space="preserve">ΙΖ΄ ΠΕΡΙΟΔΟΣ </w:t>
        </w:r>
      </w:ins>
    </w:p>
    <w:p w14:paraId="5C5FD7AB" w14:textId="77777777" w:rsidR="006B6FC4" w:rsidRPr="006B6FC4" w:rsidRDefault="006B6FC4" w:rsidP="006B6FC4">
      <w:pPr>
        <w:spacing w:after="0" w:line="360" w:lineRule="auto"/>
        <w:rPr>
          <w:ins w:id="8" w:author="Φλούδα Χριστίνα" w:date="2019-01-29T14:07:00Z"/>
          <w:rFonts w:eastAsia="Times New Roman"/>
          <w:szCs w:val="24"/>
          <w:lang w:eastAsia="en-US"/>
        </w:rPr>
      </w:pPr>
      <w:ins w:id="9" w:author="Φλούδα Χριστίνα" w:date="2019-01-29T14:07:00Z">
        <w:r w:rsidRPr="006B6FC4">
          <w:rPr>
            <w:rFonts w:eastAsia="Times New Roman"/>
            <w:szCs w:val="24"/>
            <w:lang w:eastAsia="en-US"/>
          </w:rPr>
          <w:t>ΠΡΟΕΔΡΕΥΟΜΕΝΗΣ ΚΟΙΝΟΒΟΥΛΕΥΤΙΚΗΣ ΔΗΜΟΚΡΑΤΙΑΣ</w:t>
        </w:r>
      </w:ins>
    </w:p>
    <w:p w14:paraId="63E1AC30" w14:textId="77777777" w:rsidR="006B6FC4" w:rsidRPr="006B6FC4" w:rsidRDefault="006B6FC4" w:rsidP="006B6FC4">
      <w:pPr>
        <w:spacing w:after="0" w:line="360" w:lineRule="auto"/>
        <w:rPr>
          <w:ins w:id="10" w:author="Φλούδα Χριστίνα" w:date="2019-01-29T14:07:00Z"/>
          <w:rFonts w:eastAsia="Times New Roman"/>
          <w:szCs w:val="24"/>
          <w:lang w:eastAsia="en-US"/>
        </w:rPr>
      </w:pPr>
      <w:ins w:id="11" w:author="Φλούδα Χριστίνα" w:date="2019-01-29T14:07:00Z">
        <w:r w:rsidRPr="006B6FC4">
          <w:rPr>
            <w:rFonts w:eastAsia="Times New Roman"/>
            <w:szCs w:val="24"/>
            <w:lang w:eastAsia="en-US"/>
          </w:rPr>
          <w:t>ΣΥΝΟΔΟΣ Δ΄</w:t>
        </w:r>
      </w:ins>
    </w:p>
    <w:p w14:paraId="63978AF2" w14:textId="77777777" w:rsidR="006B6FC4" w:rsidRPr="006B6FC4" w:rsidRDefault="006B6FC4" w:rsidP="006B6FC4">
      <w:pPr>
        <w:spacing w:after="0" w:line="360" w:lineRule="auto"/>
        <w:rPr>
          <w:ins w:id="12" w:author="Φλούδα Χριστίνα" w:date="2019-01-29T14:07:00Z"/>
          <w:rFonts w:eastAsia="Times New Roman"/>
          <w:szCs w:val="24"/>
          <w:lang w:eastAsia="en-US"/>
        </w:rPr>
      </w:pPr>
    </w:p>
    <w:p w14:paraId="47BA5A21" w14:textId="77777777" w:rsidR="006B6FC4" w:rsidRPr="006B6FC4" w:rsidRDefault="006B6FC4" w:rsidP="006B6FC4">
      <w:pPr>
        <w:spacing w:after="0" w:line="360" w:lineRule="auto"/>
        <w:rPr>
          <w:ins w:id="13" w:author="Φλούδα Χριστίνα" w:date="2019-01-29T14:07:00Z"/>
          <w:rFonts w:eastAsia="Times New Roman"/>
          <w:szCs w:val="24"/>
          <w:lang w:eastAsia="en-US"/>
        </w:rPr>
      </w:pPr>
      <w:ins w:id="14" w:author="Φλούδα Χριστίνα" w:date="2019-01-29T14:07:00Z">
        <w:r w:rsidRPr="006B6FC4">
          <w:rPr>
            <w:rFonts w:eastAsia="Times New Roman"/>
            <w:szCs w:val="24"/>
            <w:lang w:eastAsia="en-US"/>
          </w:rPr>
          <w:t>ΣΥΝΕΔΡΙΑΣΗ Ξ΄</w:t>
        </w:r>
      </w:ins>
    </w:p>
    <w:p w14:paraId="53207343" w14:textId="77777777" w:rsidR="006B6FC4" w:rsidRPr="006B6FC4" w:rsidRDefault="006B6FC4" w:rsidP="006B6FC4">
      <w:pPr>
        <w:spacing w:after="0" w:line="360" w:lineRule="auto"/>
        <w:rPr>
          <w:ins w:id="15" w:author="Φλούδα Χριστίνα" w:date="2019-01-29T14:07:00Z"/>
          <w:rFonts w:eastAsia="Times New Roman"/>
          <w:szCs w:val="24"/>
          <w:lang w:eastAsia="en-US"/>
        </w:rPr>
      </w:pPr>
      <w:ins w:id="16" w:author="Φλούδα Χριστίνα" w:date="2019-01-29T14:07:00Z">
        <w:r w:rsidRPr="006B6FC4">
          <w:rPr>
            <w:rFonts w:eastAsia="Times New Roman"/>
            <w:szCs w:val="24"/>
            <w:lang w:eastAsia="en-US"/>
          </w:rPr>
          <w:t>Τετάρτη  23 Ιανουαρίου 2019</w:t>
        </w:r>
      </w:ins>
    </w:p>
    <w:p w14:paraId="1EF2B1ED" w14:textId="77777777" w:rsidR="006B6FC4" w:rsidRPr="006B6FC4" w:rsidRDefault="006B6FC4" w:rsidP="006B6FC4">
      <w:pPr>
        <w:spacing w:after="0" w:line="360" w:lineRule="auto"/>
        <w:rPr>
          <w:ins w:id="17" w:author="Φλούδα Χριστίνα" w:date="2019-01-29T14:07:00Z"/>
          <w:rFonts w:eastAsia="Times New Roman"/>
          <w:szCs w:val="24"/>
          <w:lang w:eastAsia="en-US"/>
        </w:rPr>
      </w:pPr>
    </w:p>
    <w:p w14:paraId="5FA089BE" w14:textId="77777777" w:rsidR="006B6FC4" w:rsidRPr="006B6FC4" w:rsidRDefault="006B6FC4" w:rsidP="006B6FC4">
      <w:pPr>
        <w:spacing w:after="0" w:line="360" w:lineRule="auto"/>
        <w:rPr>
          <w:ins w:id="18" w:author="Φλούδα Χριστίνα" w:date="2019-01-29T14:07:00Z"/>
          <w:rFonts w:eastAsia="Times New Roman"/>
          <w:szCs w:val="24"/>
          <w:lang w:eastAsia="en-US"/>
        </w:rPr>
      </w:pPr>
      <w:ins w:id="19" w:author="Φλούδα Χριστίνα" w:date="2019-01-29T14:07:00Z">
        <w:r w:rsidRPr="006B6FC4">
          <w:rPr>
            <w:rFonts w:eastAsia="Times New Roman"/>
            <w:szCs w:val="24"/>
            <w:lang w:eastAsia="en-US"/>
          </w:rPr>
          <w:t>ΘΕΜΑΤΑ</w:t>
        </w:r>
      </w:ins>
    </w:p>
    <w:p w14:paraId="2CD12427" w14:textId="77777777" w:rsidR="006B6FC4" w:rsidRPr="006B6FC4" w:rsidRDefault="006B6FC4" w:rsidP="006B6FC4">
      <w:pPr>
        <w:spacing w:after="0" w:line="360" w:lineRule="auto"/>
        <w:rPr>
          <w:ins w:id="20" w:author="Φλούδα Χριστίνα" w:date="2019-01-29T14:07:00Z"/>
          <w:rFonts w:eastAsia="Times New Roman"/>
          <w:szCs w:val="24"/>
          <w:lang w:eastAsia="en-US"/>
        </w:rPr>
      </w:pPr>
      <w:ins w:id="21" w:author="Φλούδα Χριστίνα" w:date="2019-01-29T14:07:00Z">
        <w:r w:rsidRPr="006B6FC4">
          <w:rPr>
            <w:rFonts w:eastAsia="Times New Roman"/>
            <w:szCs w:val="24"/>
            <w:lang w:eastAsia="en-US"/>
          </w:rPr>
          <w:t xml:space="preserve"> </w:t>
        </w:r>
        <w:r w:rsidRPr="006B6FC4">
          <w:rPr>
            <w:rFonts w:eastAsia="Times New Roman"/>
            <w:szCs w:val="24"/>
            <w:lang w:eastAsia="en-US"/>
          </w:rPr>
          <w:br/>
          <w:t xml:space="preserve">Α. ΕΙΔΙΚΑ ΘΕΜΑΤΑ </w:t>
        </w:r>
        <w:r w:rsidRPr="006B6FC4">
          <w:rPr>
            <w:rFonts w:eastAsia="Times New Roman"/>
            <w:szCs w:val="24"/>
            <w:lang w:eastAsia="en-US"/>
          </w:rPr>
          <w:br/>
          <w:t xml:space="preserve">1. Ανακοινώνεται ότι τη συνεδρίαση παρακολουθούν μαθητές από το 5ο Γυμνάσιο Νέας Σμύρνης, το 3ο Δημοτικό Σχολείο Κορωπίου, το 2ο Δημοτικό Σχολείο Μεγαλόπολης, το Γυμνάσιο Λουτρακίου, το Γενικό Λύκειο Ιαλυσσού Ρόδου, το Γυμνάσιο Βασιλικής Λευκάδας, το Γυμνάσιο Πύλου, και το 2ο Εσπερινό ΕΠΑΛ Αγίου Δημητρίου, σελ. </w:t>
        </w:r>
        <w:r w:rsidRPr="006B6FC4">
          <w:rPr>
            <w:rFonts w:eastAsia="Times New Roman"/>
            <w:szCs w:val="24"/>
            <w:lang w:eastAsia="en-US"/>
          </w:rPr>
          <w:br/>
          <w:t xml:space="preserve">2. Επί διαδικαστικού θέματος, σελ. </w:t>
        </w:r>
        <w:r w:rsidRPr="006B6FC4">
          <w:rPr>
            <w:rFonts w:eastAsia="Times New Roman"/>
            <w:szCs w:val="24"/>
            <w:lang w:eastAsia="en-US"/>
          </w:rPr>
          <w:br/>
          <w:t xml:space="preserve">3. Επί προσωπικού θέματος, σελ. </w:t>
        </w:r>
        <w:r w:rsidRPr="006B6FC4">
          <w:rPr>
            <w:rFonts w:eastAsia="Times New Roman"/>
            <w:szCs w:val="24"/>
            <w:lang w:eastAsia="en-US"/>
          </w:rPr>
          <w:br/>
          <w:t xml:space="preserve">4. Κατάθεση Εκθέσεων Ειδικής Μόνιμης Επιτροπής: </w:t>
        </w:r>
      </w:ins>
    </w:p>
    <w:p w14:paraId="6E64B5BF" w14:textId="77777777" w:rsidR="006B6FC4" w:rsidRPr="006B6FC4" w:rsidRDefault="006B6FC4" w:rsidP="006B6FC4">
      <w:pPr>
        <w:spacing w:after="0" w:line="360" w:lineRule="auto"/>
        <w:rPr>
          <w:ins w:id="22" w:author="Φλούδα Χριστίνα" w:date="2019-01-29T14:07:00Z"/>
          <w:rFonts w:eastAsia="Times New Roman"/>
          <w:szCs w:val="24"/>
          <w:lang w:eastAsia="en-US"/>
        </w:rPr>
      </w:pPr>
      <w:ins w:id="23" w:author="Φλούδα Χριστίνα" w:date="2019-01-29T14:07:00Z">
        <w:r w:rsidRPr="006B6FC4">
          <w:rPr>
            <w:rFonts w:eastAsia="Times New Roman"/>
            <w:szCs w:val="24"/>
            <w:lang w:eastAsia="en-US"/>
          </w:rPr>
          <w:t xml:space="preserve">Η Ειδική Μόνιμη Επιτροπή Κοινοβουλευτικής Δεοντολογίας καταθέτει τις εκθέσεις της στις αιτήσεις της Εισαγγελικής Αρχής για τη χορήγηση άδειας άσκησης ποινικής δίωξης κατά Βουλευτών, σελ. </w:t>
        </w:r>
        <w:r w:rsidRPr="006B6FC4">
          <w:rPr>
            <w:rFonts w:eastAsia="Times New Roman"/>
            <w:szCs w:val="24"/>
            <w:lang w:eastAsia="en-US"/>
          </w:rPr>
          <w:br/>
          <w:t xml:space="preserve"> </w:t>
        </w:r>
        <w:r w:rsidRPr="006B6FC4">
          <w:rPr>
            <w:rFonts w:eastAsia="Times New Roman"/>
            <w:szCs w:val="24"/>
            <w:lang w:eastAsia="en-US"/>
          </w:rPr>
          <w:br/>
          <w:t xml:space="preserve">Β. ΝΟΜΟΘΕΤΙΚΗ ΕΡΓΑΣΙΑ </w:t>
        </w:r>
        <w:r w:rsidRPr="006B6FC4">
          <w:rPr>
            <w:rFonts w:eastAsia="Times New Roman"/>
            <w:szCs w:val="24"/>
            <w:lang w:eastAsia="en-US"/>
          </w:rPr>
          <w:br/>
          <w:t xml:space="preserve">1. Συζήτηση επί της αρχής των άρθρων και του συνόλου του σχεδίου νόμου του Υπουργείου Εξωτερικών: «Κύρωση της Τελικής Συμφωνίας για την Επίλυση των Διαφορών οι οποίες περιγράφονται στις Αποφάσεις του Συμβουλίου Ασφαλείας των Ηνωμένων Εθνών 817(1993) και 845(1993), τη Λήξη της Ενδιάμεσης Συμφωνίας του 1995 και την Εδραίωση Στρατηγικής Εταιρικής Σχέσης μεταξύ των Μερών», σελ. </w:t>
        </w:r>
        <w:r w:rsidRPr="006B6FC4">
          <w:rPr>
            <w:rFonts w:eastAsia="Times New Roman"/>
            <w:szCs w:val="24"/>
            <w:lang w:eastAsia="en-US"/>
          </w:rPr>
          <w:br/>
          <w:t xml:space="preserve"> </w:t>
        </w:r>
        <w:r w:rsidRPr="006B6FC4">
          <w:rPr>
            <w:rFonts w:eastAsia="Times New Roman"/>
            <w:szCs w:val="24"/>
            <w:lang w:eastAsia="en-US"/>
          </w:rPr>
          <w:br/>
          <w:t>2. Συζήτηση και ψηφοφορία (δι' εγέρσεως) επί των ενστάσεων αντισυνταγματικότητας που ετέθη:</w:t>
        </w:r>
        <w:r w:rsidRPr="006B6FC4">
          <w:rPr>
            <w:rFonts w:eastAsia="Times New Roman"/>
            <w:szCs w:val="24"/>
            <w:lang w:eastAsia="en-US"/>
          </w:rPr>
          <w:br/>
          <w:t xml:space="preserve">    α) από τον Κοινοβουλευτικό Εκπρόσωπο της Χρυσής Αυγής κ. Η. Κασιδιάρη, σελ. </w:t>
        </w:r>
        <w:r w:rsidRPr="006B6FC4">
          <w:rPr>
            <w:rFonts w:eastAsia="Times New Roman"/>
            <w:szCs w:val="24"/>
            <w:lang w:eastAsia="en-US"/>
          </w:rPr>
          <w:br/>
          <w:t xml:space="preserve">    β) από τον Πρόεδρο των Ανεξάρτητων Ελλήνων κ. Π. Καμμένο, σελ. </w:t>
        </w:r>
        <w:r w:rsidRPr="006B6FC4">
          <w:rPr>
            <w:rFonts w:eastAsia="Times New Roman"/>
            <w:szCs w:val="24"/>
            <w:lang w:eastAsia="en-US"/>
          </w:rPr>
          <w:br/>
          <w:t xml:space="preserve">3. Συζήτηση επί του παρεμπίπτοντος ζητήματος και ψηφοφορία (δι' εγέρσεως) σχετικά με το εάν ελλείπουν οι προϋποθέσεις για να συζητηθεί η κύρωση της Συμφωνίας, σελ. </w:t>
        </w:r>
        <w:r w:rsidRPr="006B6FC4">
          <w:rPr>
            <w:rFonts w:eastAsia="Times New Roman"/>
            <w:szCs w:val="24"/>
            <w:lang w:eastAsia="en-US"/>
          </w:rPr>
          <w:br/>
          <w:t>4. Κατάθεση Εκθέσεων Διαρκούς Επιτροπής:</w:t>
        </w:r>
        <w:r w:rsidRPr="006B6FC4">
          <w:rPr>
            <w:rFonts w:eastAsia="Times New Roman"/>
            <w:szCs w:val="24"/>
            <w:lang w:eastAsia="en-US"/>
          </w:rPr>
          <w:br/>
          <w:t xml:space="preserve">    i. H Διαρκής Επιτροπή Εθνικής  Άμυνας και Εξωτερικών Υποθέσεων καταθέτει την έκθεσή της στο σχέδιο νόμου του Υπουργείου Εξωτερικών: «Κύρωση της Τελικής Συμφωνίας για την Επίλυση των Διαφορών οι οποίες περιγράφονται στις Αποφάσεις του Συμβουλίου Ασφαλείας των Ηνωμένων Εθνών 817(1993) και 845 (1993), τη Λήξη της Ενδιάμεσης Συμφωνίας του 1995 και την Εδραίωση Στρατηγικής Εταιρικής Σχέσης μεταξύ των Μερών», σελ. </w:t>
        </w:r>
        <w:r w:rsidRPr="006B6FC4">
          <w:rPr>
            <w:rFonts w:eastAsia="Times New Roman"/>
            <w:szCs w:val="24"/>
            <w:lang w:eastAsia="en-US"/>
          </w:rPr>
          <w:br/>
          <w:t xml:space="preserve">    ii. Η Διαρκής Επιτροπή Δημόσιας Διοίκησης Δημόσιας Τάξης και Δικαιοσύνης καταθέτει την έκθεσή της στο σχέδιο νόμου του Υπουργείου Διοικητικής Ανασυγκρότησης: «Ενδυνάμωση Ανώτατου Συμβουλίου Επιλογής Προσωπικού (ΑΣΕΠ) ενίσχυση και αναβάθμιση Δημόσιας Διοίκησης και άλλες διατάξεις», σελ. </w:t>
        </w:r>
        <w:r w:rsidRPr="006B6FC4">
          <w:rPr>
            <w:rFonts w:eastAsia="Times New Roman"/>
            <w:szCs w:val="24"/>
            <w:lang w:eastAsia="en-US"/>
          </w:rPr>
          <w:br/>
          <w:t xml:space="preserve"> </w:t>
        </w:r>
        <w:r w:rsidRPr="006B6FC4">
          <w:rPr>
            <w:rFonts w:eastAsia="Times New Roman"/>
            <w:szCs w:val="24"/>
            <w:lang w:eastAsia="en-US"/>
          </w:rPr>
          <w:br/>
          <w:t>ΠΡΟΕΔΡΕΥΟΝΤΕΣ</w:t>
        </w:r>
      </w:ins>
    </w:p>
    <w:p w14:paraId="289D4877" w14:textId="77777777" w:rsidR="006B6FC4" w:rsidRPr="006B6FC4" w:rsidRDefault="006B6FC4" w:rsidP="006B6FC4">
      <w:pPr>
        <w:spacing w:after="0" w:line="360" w:lineRule="auto"/>
        <w:rPr>
          <w:ins w:id="24" w:author="Φλούδα Χριστίνα" w:date="2019-01-29T14:07:00Z"/>
          <w:rFonts w:eastAsia="Times New Roman"/>
          <w:szCs w:val="24"/>
          <w:lang w:eastAsia="en-US"/>
        </w:rPr>
      </w:pPr>
    </w:p>
    <w:p w14:paraId="34F1BC3F" w14:textId="77777777" w:rsidR="006B6FC4" w:rsidRPr="006B6FC4" w:rsidRDefault="006B6FC4" w:rsidP="006B6FC4">
      <w:pPr>
        <w:spacing w:after="0" w:line="360" w:lineRule="auto"/>
        <w:rPr>
          <w:ins w:id="25" w:author="Φλούδα Χριστίνα" w:date="2019-01-29T14:07:00Z"/>
          <w:rFonts w:ascii="Calibri" w:eastAsia="Times New Roman" w:hAnsi="Calibri" w:cs="Times New Roman"/>
          <w:sz w:val="22"/>
          <w:szCs w:val="22"/>
          <w:lang w:eastAsia="en-US"/>
        </w:rPr>
      </w:pPr>
      <w:ins w:id="26" w:author="Φλούδα Χριστίνα" w:date="2019-01-29T14:07:00Z">
        <w:r w:rsidRPr="006B6FC4">
          <w:rPr>
            <w:rFonts w:eastAsia="Times New Roman"/>
            <w:szCs w:val="24"/>
            <w:lang w:eastAsia="en-US"/>
          </w:rPr>
          <w:t>ΒΑΡΕΜΕΝΟΣ Γ. , σελ.</w:t>
        </w:r>
        <w:r w:rsidRPr="006B6FC4">
          <w:rPr>
            <w:rFonts w:eastAsia="Times New Roman"/>
            <w:szCs w:val="24"/>
            <w:lang w:eastAsia="en-US"/>
          </w:rPr>
          <w:br/>
          <w:t>ΓΕΩΡΓΙΑΔΗΣ Μ. , σελ.</w:t>
        </w:r>
        <w:r w:rsidRPr="006B6FC4">
          <w:rPr>
            <w:rFonts w:eastAsia="Times New Roman"/>
            <w:szCs w:val="24"/>
            <w:lang w:eastAsia="en-US"/>
          </w:rPr>
          <w:br/>
          <w:t>ΚΑΚΛΑΜΑΝΗΣ Ν. , σελ.</w:t>
        </w:r>
        <w:r w:rsidRPr="006B6FC4">
          <w:rPr>
            <w:rFonts w:eastAsia="Times New Roman"/>
            <w:szCs w:val="24"/>
            <w:lang w:eastAsia="en-US"/>
          </w:rPr>
          <w:br/>
          <w:t>ΚΟΥΡΑΚΗΣ Α. , σελ.</w:t>
        </w:r>
        <w:r w:rsidRPr="006B6FC4">
          <w:rPr>
            <w:rFonts w:eastAsia="Times New Roman"/>
            <w:szCs w:val="24"/>
            <w:lang w:eastAsia="en-US"/>
          </w:rPr>
          <w:br/>
          <w:t>ΛΑΜΠΡΟΥΛΗΣ Γ. , σελ.</w:t>
        </w:r>
        <w:r w:rsidRPr="006B6FC4">
          <w:rPr>
            <w:rFonts w:eastAsia="Times New Roman"/>
            <w:szCs w:val="24"/>
            <w:lang w:eastAsia="en-US"/>
          </w:rPr>
          <w:br/>
          <w:t>ΛΥΚΟΥΔΗΣ Σ. , σελ.</w:t>
        </w:r>
        <w:r w:rsidRPr="006B6FC4">
          <w:rPr>
            <w:rFonts w:eastAsia="Times New Roman"/>
            <w:szCs w:val="24"/>
            <w:lang w:eastAsia="en-US"/>
          </w:rPr>
          <w:br/>
          <w:t>ΧΡΙΣΤΟΔΟΥΛΟΠΟΥΛΟΥ Α. , σελ.</w:t>
        </w:r>
        <w:r w:rsidRPr="006B6FC4">
          <w:rPr>
            <w:rFonts w:eastAsia="Times New Roman"/>
            <w:szCs w:val="24"/>
            <w:lang w:eastAsia="en-US"/>
          </w:rPr>
          <w:br/>
        </w:r>
      </w:ins>
    </w:p>
    <w:p w14:paraId="38CF8D83" w14:textId="77777777" w:rsidR="006B6FC4" w:rsidRPr="006B6FC4" w:rsidRDefault="006B6FC4" w:rsidP="006B6FC4">
      <w:pPr>
        <w:spacing w:after="0" w:line="360" w:lineRule="auto"/>
        <w:rPr>
          <w:ins w:id="27" w:author="Φλούδα Χριστίνα" w:date="2019-01-29T14:07:00Z"/>
          <w:rFonts w:eastAsia="Times New Roman"/>
          <w:szCs w:val="24"/>
          <w:lang w:eastAsia="en-US"/>
        </w:rPr>
      </w:pPr>
    </w:p>
    <w:p w14:paraId="0D749F27" w14:textId="77777777" w:rsidR="006B6FC4" w:rsidRPr="006B6FC4" w:rsidRDefault="006B6FC4" w:rsidP="006B6FC4">
      <w:pPr>
        <w:spacing w:after="0" w:line="360" w:lineRule="auto"/>
        <w:rPr>
          <w:ins w:id="28" w:author="Φλούδα Χριστίνα" w:date="2019-01-29T14:07:00Z"/>
          <w:rFonts w:eastAsia="Times New Roman"/>
          <w:szCs w:val="24"/>
          <w:lang w:eastAsia="en-US"/>
        </w:rPr>
      </w:pPr>
    </w:p>
    <w:p w14:paraId="4E0A565C" w14:textId="77777777" w:rsidR="006B6FC4" w:rsidRPr="006B6FC4" w:rsidRDefault="006B6FC4" w:rsidP="006B6FC4">
      <w:pPr>
        <w:spacing w:after="0" w:line="360" w:lineRule="auto"/>
        <w:rPr>
          <w:ins w:id="29" w:author="Φλούδα Χριστίνα" w:date="2019-01-29T14:07:00Z"/>
          <w:rFonts w:eastAsia="Times New Roman"/>
          <w:szCs w:val="24"/>
          <w:lang w:eastAsia="en-US"/>
        </w:rPr>
      </w:pPr>
      <w:ins w:id="30" w:author="Φλούδα Χριστίνα" w:date="2019-01-29T14:07:00Z">
        <w:r w:rsidRPr="006B6FC4">
          <w:rPr>
            <w:rFonts w:eastAsia="Times New Roman"/>
            <w:szCs w:val="24"/>
            <w:lang w:eastAsia="en-US"/>
          </w:rPr>
          <w:t>ΟΜΙΛΗΤΕΣ</w:t>
        </w:r>
      </w:ins>
    </w:p>
    <w:p w14:paraId="5D7F9E72" w14:textId="7D9FF44A" w:rsidR="006B6FC4" w:rsidRDefault="006B6FC4" w:rsidP="006B6FC4">
      <w:pPr>
        <w:spacing w:line="600" w:lineRule="auto"/>
        <w:ind w:firstLine="720"/>
        <w:contextualSpacing/>
        <w:jc w:val="center"/>
        <w:rPr>
          <w:ins w:id="31" w:author="Φλούδα Χριστίνα" w:date="2019-01-29T14:07:00Z"/>
          <w:rFonts w:eastAsia="Times New Roman"/>
          <w:szCs w:val="24"/>
        </w:rPr>
      </w:pPr>
      <w:ins w:id="32" w:author="Φλούδα Χριστίνα" w:date="2019-01-29T14:07:00Z">
        <w:r w:rsidRPr="006B6FC4">
          <w:rPr>
            <w:rFonts w:eastAsia="Times New Roman"/>
            <w:szCs w:val="24"/>
            <w:lang w:eastAsia="en-US"/>
          </w:rPr>
          <w:br/>
          <w:t>Α. Επί διαδικαστικού θέματος:</w:t>
        </w:r>
        <w:r w:rsidRPr="006B6FC4">
          <w:rPr>
            <w:rFonts w:eastAsia="Times New Roman"/>
            <w:szCs w:val="24"/>
            <w:lang w:eastAsia="en-US"/>
          </w:rPr>
          <w:br/>
          <w:t>ΑΜΥΡΑΣ Γ. , σελ.</w:t>
        </w:r>
        <w:r w:rsidRPr="006B6FC4">
          <w:rPr>
            <w:rFonts w:eastAsia="Times New Roman"/>
            <w:szCs w:val="24"/>
            <w:lang w:eastAsia="en-US"/>
          </w:rPr>
          <w:br/>
          <w:t>ΑΝΤΩΝΙΟΥ Χ. , σελ.</w:t>
        </w:r>
        <w:r w:rsidRPr="006B6FC4">
          <w:rPr>
            <w:rFonts w:eastAsia="Times New Roman"/>
            <w:szCs w:val="24"/>
            <w:lang w:eastAsia="en-US"/>
          </w:rPr>
          <w:br/>
          <w:t>ΑΡΑΜΠΑΤΖΗ Φ. , σελ.</w:t>
        </w:r>
        <w:r w:rsidRPr="006B6FC4">
          <w:rPr>
            <w:rFonts w:eastAsia="Times New Roman"/>
            <w:szCs w:val="24"/>
            <w:lang w:eastAsia="en-US"/>
          </w:rPr>
          <w:br/>
          <w:t>ΑΣΗΜΑΚΟΠΟΥΛΟΥ  Ά. , σελ.</w:t>
        </w:r>
        <w:r w:rsidRPr="006B6FC4">
          <w:rPr>
            <w:rFonts w:eastAsia="Times New Roman"/>
            <w:szCs w:val="24"/>
            <w:lang w:eastAsia="en-US"/>
          </w:rPr>
          <w:br/>
          <w:t>ΒΑΡΕΜΕΝΟΣ Γ. , σελ.</w:t>
        </w:r>
        <w:r w:rsidRPr="006B6FC4">
          <w:rPr>
            <w:rFonts w:eastAsia="Times New Roman"/>
            <w:szCs w:val="24"/>
            <w:lang w:eastAsia="en-US"/>
          </w:rPr>
          <w:br/>
          <w:t>ΒΕΣΥΡΟΠΟΥΛΟΣ Α. , σελ.</w:t>
        </w:r>
        <w:r w:rsidRPr="006B6FC4">
          <w:rPr>
            <w:rFonts w:eastAsia="Times New Roman"/>
            <w:szCs w:val="24"/>
            <w:lang w:eastAsia="en-US"/>
          </w:rPr>
          <w:br/>
          <w:t>ΒΙΤΣΑΣ Δ. , σελ.</w:t>
        </w:r>
        <w:r w:rsidRPr="006B6FC4">
          <w:rPr>
            <w:rFonts w:eastAsia="Times New Roman"/>
            <w:szCs w:val="24"/>
            <w:lang w:eastAsia="en-US"/>
          </w:rPr>
          <w:br/>
          <w:t>ΒΟΥΤΣΗΣ Ν. , σελ.</w:t>
        </w:r>
        <w:r w:rsidRPr="006B6FC4">
          <w:rPr>
            <w:rFonts w:eastAsia="Times New Roman"/>
            <w:szCs w:val="24"/>
            <w:lang w:eastAsia="en-US"/>
          </w:rPr>
          <w:br/>
          <w:t>ΓΕΩΡΓΙΑΔΗΣ Μ. , σελ.</w:t>
        </w:r>
        <w:r w:rsidRPr="006B6FC4">
          <w:rPr>
            <w:rFonts w:eastAsia="Times New Roman"/>
            <w:szCs w:val="24"/>
            <w:lang w:eastAsia="en-US"/>
          </w:rPr>
          <w:br/>
          <w:t>ΓΕΩΡΓΙΑΔΗΣ Σ. , σελ.</w:t>
        </w:r>
        <w:r w:rsidRPr="006B6FC4">
          <w:rPr>
            <w:rFonts w:eastAsia="Times New Roman"/>
            <w:szCs w:val="24"/>
            <w:lang w:eastAsia="en-US"/>
          </w:rPr>
          <w:br/>
          <w:t>ΓΚΙΟΛΑΣ Ι. , σελ.</w:t>
        </w:r>
        <w:r w:rsidRPr="006B6FC4">
          <w:rPr>
            <w:rFonts w:eastAsia="Times New Roman"/>
            <w:szCs w:val="24"/>
            <w:lang w:eastAsia="en-US"/>
          </w:rPr>
          <w:br/>
          <w:t>ΔΑΒΑΚΗΣ Α. , σελ.</w:t>
        </w:r>
        <w:r w:rsidRPr="006B6FC4">
          <w:rPr>
            <w:rFonts w:eastAsia="Times New Roman"/>
            <w:szCs w:val="24"/>
            <w:lang w:eastAsia="en-US"/>
          </w:rPr>
          <w:br/>
          <w:t>ΔΕΝΔΙΑΣ Ν. , σελ.</w:t>
        </w:r>
        <w:r w:rsidRPr="006B6FC4">
          <w:rPr>
            <w:rFonts w:eastAsia="Times New Roman"/>
            <w:szCs w:val="24"/>
            <w:lang w:eastAsia="en-US"/>
          </w:rPr>
          <w:br/>
          <w:t>ΔΗΜΑΣ Χ. , σελ.</w:t>
        </w:r>
        <w:r w:rsidRPr="006B6FC4">
          <w:rPr>
            <w:rFonts w:eastAsia="Times New Roman"/>
            <w:szCs w:val="24"/>
            <w:lang w:eastAsia="en-US"/>
          </w:rPr>
          <w:br/>
          <w:t>ΔΗΜΗΤΡΙΑΔΗΣ Δ. , σελ.</w:t>
        </w:r>
        <w:r w:rsidRPr="006B6FC4">
          <w:rPr>
            <w:rFonts w:eastAsia="Times New Roman"/>
            <w:szCs w:val="24"/>
            <w:lang w:eastAsia="en-US"/>
          </w:rPr>
          <w:br/>
          <w:t>ΗΛΙΟΠΟΥΛΟΣ Π. , σελ.</w:t>
        </w:r>
        <w:r w:rsidRPr="006B6FC4">
          <w:rPr>
            <w:rFonts w:eastAsia="Times New Roman"/>
            <w:szCs w:val="24"/>
            <w:lang w:eastAsia="en-US"/>
          </w:rPr>
          <w:br/>
          <w:t>ΚΑΚΛΑΜΑΝΗΣ Ν. , σελ.</w:t>
        </w:r>
        <w:r w:rsidRPr="006B6FC4">
          <w:rPr>
            <w:rFonts w:eastAsia="Times New Roman"/>
            <w:szCs w:val="24"/>
            <w:lang w:eastAsia="en-US"/>
          </w:rPr>
          <w:br/>
          <w:t>ΚΑΜΜΕΝΟΣ Δ. , σελ.</w:t>
        </w:r>
        <w:r w:rsidRPr="006B6FC4">
          <w:rPr>
            <w:rFonts w:eastAsia="Times New Roman"/>
            <w:szCs w:val="24"/>
            <w:lang w:eastAsia="en-US"/>
          </w:rPr>
          <w:br/>
          <w:t>ΚΑΜΜΕΝΟΣ Π. , σελ.</w:t>
        </w:r>
        <w:r w:rsidRPr="006B6FC4">
          <w:rPr>
            <w:rFonts w:eastAsia="Times New Roman"/>
            <w:szCs w:val="24"/>
            <w:lang w:eastAsia="en-US"/>
          </w:rPr>
          <w:br/>
          <w:t>ΚΑΡΑΟΓΛΟΥ Θ. , σελ.</w:t>
        </w:r>
        <w:r w:rsidRPr="006B6FC4">
          <w:rPr>
            <w:rFonts w:eastAsia="Times New Roman"/>
            <w:szCs w:val="24"/>
            <w:lang w:eastAsia="en-US"/>
          </w:rPr>
          <w:br/>
          <w:t>ΚΑΣΙΔΙΑΡΗΣ Η. , σελ.</w:t>
        </w:r>
        <w:r w:rsidRPr="006B6FC4">
          <w:rPr>
            <w:rFonts w:eastAsia="Times New Roman"/>
            <w:szCs w:val="24"/>
            <w:lang w:eastAsia="en-US"/>
          </w:rPr>
          <w:br/>
          <w:t>ΚΕΓΚΕΡΟΓΛΟΥ Β. , σελ.</w:t>
        </w:r>
        <w:r w:rsidRPr="006B6FC4">
          <w:rPr>
            <w:rFonts w:eastAsia="Times New Roman"/>
            <w:szCs w:val="24"/>
            <w:lang w:eastAsia="en-US"/>
          </w:rPr>
          <w:br/>
          <w:t>ΚΙΚΙΛΙΑΣ Β. , σελ.</w:t>
        </w:r>
        <w:r w:rsidRPr="006B6FC4">
          <w:rPr>
            <w:rFonts w:eastAsia="Times New Roman"/>
            <w:szCs w:val="24"/>
            <w:lang w:eastAsia="en-US"/>
          </w:rPr>
          <w:br/>
          <w:t>ΚΟΝΤΟΝΗΣ Χ. , σελ.</w:t>
        </w:r>
        <w:r w:rsidRPr="006B6FC4">
          <w:rPr>
            <w:rFonts w:eastAsia="Times New Roman"/>
            <w:szCs w:val="24"/>
            <w:lang w:eastAsia="en-US"/>
          </w:rPr>
          <w:br/>
          <w:t>ΚΟΥΜΟΥΤΣΑΚΟΣ Γ. , σελ.</w:t>
        </w:r>
        <w:r w:rsidRPr="006B6FC4">
          <w:rPr>
            <w:rFonts w:eastAsia="Times New Roman"/>
            <w:szCs w:val="24"/>
            <w:lang w:eastAsia="en-US"/>
          </w:rPr>
          <w:br/>
          <w:t>ΚΟΥΡΑΚΗΣ Α. , σελ.</w:t>
        </w:r>
        <w:r w:rsidRPr="006B6FC4">
          <w:rPr>
            <w:rFonts w:eastAsia="Times New Roman"/>
            <w:szCs w:val="24"/>
            <w:lang w:eastAsia="en-US"/>
          </w:rPr>
          <w:br/>
          <w:t>ΚΥΡΙΑΖΙΔΗΣ Δ. , σελ.</w:t>
        </w:r>
        <w:r w:rsidRPr="006B6FC4">
          <w:rPr>
            <w:rFonts w:eastAsia="Times New Roman"/>
            <w:szCs w:val="24"/>
            <w:lang w:eastAsia="en-US"/>
          </w:rPr>
          <w:br/>
          <w:t>ΚΩΝΣΤΑΝΤΙΝΟΠΟΥΛΟΣ Ο. , σελ.</w:t>
        </w:r>
        <w:r w:rsidRPr="006B6FC4">
          <w:rPr>
            <w:rFonts w:eastAsia="Times New Roman"/>
            <w:szCs w:val="24"/>
            <w:lang w:eastAsia="en-US"/>
          </w:rPr>
          <w:br/>
          <w:t>ΛΑΜΠΡΟΥΛΗΣ Γ. , σελ.</w:t>
        </w:r>
        <w:r w:rsidRPr="006B6FC4">
          <w:rPr>
            <w:rFonts w:eastAsia="Times New Roman"/>
            <w:szCs w:val="24"/>
            <w:lang w:eastAsia="en-US"/>
          </w:rPr>
          <w:br/>
          <w:t>ΛΟΒΕΡΔΟΣ Α. , σελ.</w:t>
        </w:r>
        <w:r w:rsidRPr="006B6FC4">
          <w:rPr>
            <w:rFonts w:eastAsia="Times New Roman"/>
            <w:szCs w:val="24"/>
            <w:lang w:eastAsia="en-US"/>
          </w:rPr>
          <w:br/>
          <w:t>ΛΥΚΟΥΔΗΣ Σ. , σελ.</w:t>
        </w:r>
        <w:r w:rsidRPr="006B6FC4">
          <w:rPr>
            <w:rFonts w:eastAsia="Times New Roman"/>
            <w:szCs w:val="24"/>
            <w:lang w:eastAsia="en-US"/>
          </w:rPr>
          <w:br/>
          <w:t>ΜΑΝΙΟΣ Ν. , σελ.</w:t>
        </w:r>
        <w:r w:rsidRPr="006B6FC4">
          <w:rPr>
            <w:rFonts w:eastAsia="Times New Roman"/>
            <w:szCs w:val="24"/>
            <w:lang w:eastAsia="en-US"/>
          </w:rPr>
          <w:br/>
          <w:t>ΜΗΤΑΡΑΚΗΣ Π. , σελ.</w:t>
        </w:r>
        <w:r w:rsidRPr="006B6FC4">
          <w:rPr>
            <w:rFonts w:eastAsia="Times New Roman"/>
            <w:szCs w:val="24"/>
            <w:lang w:eastAsia="en-US"/>
          </w:rPr>
          <w:br/>
          <w:t>ΜΗΤΣΟΤΑΚΗΣ Κ. , σελ.</w:t>
        </w:r>
        <w:r w:rsidRPr="006B6FC4">
          <w:rPr>
            <w:rFonts w:eastAsia="Times New Roman"/>
            <w:szCs w:val="24"/>
            <w:lang w:eastAsia="en-US"/>
          </w:rPr>
          <w:br/>
          <w:t>ΞΥΔΑΚΗΣ Ν. , σελ.</w:t>
        </w:r>
        <w:r w:rsidRPr="006B6FC4">
          <w:rPr>
            <w:rFonts w:eastAsia="Times New Roman"/>
            <w:szCs w:val="24"/>
            <w:lang w:eastAsia="en-US"/>
          </w:rPr>
          <w:br/>
          <w:t>ΠΑΦΙΛΗΣ Α. , σελ.</w:t>
        </w:r>
        <w:r w:rsidRPr="006B6FC4">
          <w:rPr>
            <w:rFonts w:eastAsia="Times New Roman"/>
            <w:szCs w:val="24"/>
            <w:lang w:eastAsia="en-US"/>
          </w:rPr>
          <w:br/>
          <w:t>ΣΑΡΙΔΗΣ Ι. , σελ.</w:t>
        </w:r>
        <w:r w:rsidRPr="006B6FC4">
          <w:rPr>
            <w:rFonts w:eastAsia="Times New Roman"/>
            <w:szCs w:val="24"/>
            <w:lang w:eastAsia="en-US"/>
          </w:rPr>
          <w:br/>
          <w:t>ΣΤΑΜΑΤΗΣ Δ. , σελ.</w:t>
        </w:r>
        <w:r w:rsidRPr="006B6FC4">
          <w:rPr>
            <w:rFonts w:eastAsia="Times New Roman"/>
            <w:szCs w:val="24"/>
            <w:lang w:eastAsia="en-US"/>
          </w:rPr>
          <w:br/>
          <w:t>ΣΤΥΛΙΟΣ Γ. , σελ.</w:t>
        </w:r>
        <w:r w:rsidRPr="006B6FC4">
          <w:rPr>
            <w:rFonts w:eastAsia="Times New Roman"/>
            <w:szCs w:val="24"/>
            <w:lang w:eastAsia="en-US"/>
          </w:rPr>
          <w:br/>
          <w:t>ΤΣΙΑΡΑΣ Κ. , σελ.</w:t>
        </w:r>
        <w:r w:rsidRPr="006B6FC4">
          <w:rPr>
            <w:rFonts w:eastAsia="Times New Roman"/>
            <w:szCs w:val="24"/>
            <w:lang w:eastAsia="en-US"/>
          </w:rPr>
          <w:br/>
          <w:t>ΦΙΛΗΣ Ν. , σελ.</w:t>
        </w:r>
        <w:r w:rsidRPr="006B6FC4">
          <w:rPr>
            <w:rFonts w:eastAsia="Times New Roman"/>
            <w:szCs w:val="24"/>
            <w:lang w:eastAsia="en-US"/>
          </w:rPr>
          <w:br/>
          <w:t>ΦΩΚΑΣ Α. , σελ.</w:t>
        </w:r>
        <w:r w:rsidRPr="006B6FC4">
          <w:rPr>
            <w:rFonts w:eastAsia="Times New Roman"/>
            <w:szCs w:val="24"/>
            <w:lang w:eastAsia="en-US"/>
          </w:rPr>
          <w:br/>
          <w:t>ΧΡΙΣΤΟΔΟΥΛΟΠΟΥΛΟΥ Α. , σελ.</w:t>
        </w:r>
        <w:r w:rsidRPr="006B6FC4">
          <w:rPr>
            <w:rFonts w:eastAsia="Times New Roman"/>
            <w:szCs w:val="24"/>
            <w:lang w:eastAsia="en-US"/>
          </w:rPr>
          <w:br/>
        </w:r>
        <w:r w:rsidRPr="006B6FC4">
          <w:rPr>
            <w:rFonts w:eastAsia="Times New Roman"/>
            <w:szCs w:val="24"/>
            <w:lang w:eastAsia="en-US"/>
          </w:rPr>
          <w:br/>
          <w:t>Β. Επί προσωπικού θέματος:</w:t>
        </w:r>
        <w:r w:rsidRPr="006B6FC4">
          <w:rPr>
            <w:rFonts w:eastAsia="Times New Roman"/>
            <w:szCs w:val="24"/>
            <w:lang w:eastAsia="en-US"/>
          </w:rPr>
          <w:br/>
          <w:t>ΒΙΤΣΑΣ Δ. , σελ.</w:t>
        </w:r>
        <w:r w:rsidRPr="006B6FC4">
          <w:rPr>
            <w:rFonts w:eastAsia="Times New Roman"/>
            <w:szCs w:val="24"/>
            <w:lang w:eastAsia="en-US"/>
          </w:rPr>
          <w:br/>
          <w:t>ΚΑΜΜΕΝΟΣ Π. , σελ.</w:t>
        </w:r>
        <w:r w:rsidRPr="006B6FC4">
          <w:rPr>
            <w:rFonts w:eastAsia="Times New Roman"/>
            <w:szCs w:val="24"/>
            <w:lang w:eastAsia="en-US"/>
          </w:rPr>
          <w:br/>
          <w:t>ΠΑΦΙΛΗΣ Α. , σελ.</w:t>
        </w:r>
        <w:r w:rsidRPr="006B6FC4">
          <w:rPr>
            <w:rFonts w:eastAsia="Times New Roman"/>
            <w:szCs w:val="24"/>
            <w:lang w:eastAsia="en-US"/>
          </w:rPr>
          <w:br/>
          <w:t>ΣΤΑΜΑΤΗΣ Δ. , σελ.</w:t>
        </w:r>
        <w:r w:rsidRPr="006B6FC4">
          <w:rPr>
            <w:rFonts w:eastAsia="Times New Roman"/>
            <w:szCs w:val="24"/>
            <w:lang w:eastAsia="en-US"/>
          </w:rPr>
          <w:br/>
        </w:r>
        <w:r w:rsidRPr="006B6FC4">
          <w:rPr>
            <w:rFonts w:eastAsia="Times New Roman"/>
            <w:szCs w:val="24"/>
            <w:lang w:eastAsia="en-US"/>
          </w:rPr>
          <w:br/>
          <w:t>Γ. Επί του σχεδίου νόμου του Υπουργείου Εξωτερικών:</w:t>
        </w:r>
        <w:r w:rsidRPr="006B6FC4">
          <w:rPr>
            <w:rFonts w:eastAsia="Times New Roman"/>
            <w:szCs w:val="24"/>
            <w:lang w:eastAsia="en-US"/>
          </w:rPr>
          <w:br/>
          <w:t>ΑΘΑΝΑΣΙΟΥ Χ. , σελ.</w:t>
        </w:r>
        <w:r w:rsidRPr="006B6FC4">
          <w:rPr>
            <w:rFonts w:eastAsia="Times New Roman"/>
            <w:szCs w:val="24"/>
            <w:lang w:eastAsia="en-US"/>
          </w:rPr>
          <w:br/>
          <w:t>ΑΜΥΡΑΣ Γ. , σελ.</w:t>
        </w:r>
        <w:r w:rsidRPr="006B6FC4">
          <w:rPr>
            <w:rFonts w:eastAsia="Times New Roman"/>
            <w:szCs w:val="24"/>
            <w:lang w:eastAsia="en-US"/>
          </w:rPr>
          <w:br/>
          <w:t>ΑΝΑΓΝΩΣΤΟΠΟΥΛΟΥ Α. , σελ.</w:t>
        </w:r>
        <w:r w:rsidRPr="006B6FC4">
          <w:rPr>
            <w:rFonts w:eastAsia="Times New Roman"/>
            <w:szCs w:val="24"/>
            <w:lang w:eastAsia="en-US"/>
          </w:rPr>
          <w:br/>
          <w:t>ΑΝΔΡΙΑΝΟΣ Ι. , σελ.</w:t>
        </w:r>
        <w:r w:rsidRPr="006B6FC4">
          <w:rPr>
            <w:rFonts w:eastAsia="Times New Roman"/>
            <w:szCs w:val="24"/>
            <w:lang w:eastAsia="en-US"/>
          </w:rPr>
          <w:br/>
          <w:t>ΑΝΤΩΝΙΟΥ Μ. , σελ.</w:t>
        </w:r>
        <w:r w:rsidRPr="006B6FC4">
          <w:rPr>
            <w:rFonts w:eastAsia="Times New Roman"/>
            <w:szCs w:val="24"/>
            <w:lang w:eastAsia="en-US"/>
          </w:rPr>
          <w:br/>
          <w:t>ΑΡΑΜΠΑΤΖΗ Φ. , σελ.</w:t>
        </w:r>
        <w:r w:rsidRPr="006B6FC4">
          <w:rPr>
            <w:rFonts w:eastAsia="Times New Roman"/>
            <w:szCs w:val="24"/>
            <w:lang w:eastAsia="en-US"/>
          </w:rPr>
          <w:br/>
          <w:t>ΑΣΗΜΑΚΟΠΟΥΛΟΥ  Ά. , σελ.</w:t>
        </w:r>
        <w:r w:rsidRPr="006B6FC4">
          <w:rPr>
            <w:rFonts w:eastAsia="Times New Roman"/>
            <w:szCs w:val="24"/>
            <w:lang w:eastAsia="en-US"/>
          </w:rPr>
          <w:br/>
          <w:t>ΑΥΛΩΝΙΤΟΥ Ε. , σελ.</w:t>
        </w:r>
        <w:r w:rsidRPr="006B6FC4">
          <w:rPr>
            <w:rFonts w:eastAsia="Times New Roman"/>
            <w:szCs w:val="24"/>
            <w:lang w:eastAsia="en-US"/>
          </w:rPr>
          <w:br/>
          <w:t>ΒΑΚΗ Φ. , σελ.</w:t>
        </w:r>
        <w:r w:rsidRPr="006B6FC4">
          <w:rPr>
            <w:rFonts w:eastAsia="Times New Roman"/>
            <w:szCs w:val="24"/>
            <w:lang w:eastAsia="en-US"/>
          </w:rPr>
          <w:br/>
          <w:t>ΒΕΣΥΡΟΠΟΥΛΟΣ Α. , σελ.</w:t>
        </w:r>
        <w:r w:rsidRPr="006B6FC4">
          <w:rPr>
            <w:rFonts w:eastAsia="Times New Roman"/>
            <w:szCs w:val="24"/>
            <w:lang w:eastAsia="en-US"/>
          </w:rPr>
          <w:br/>
          <w:t>ΒΙΤΣΑΣ Δ. , σελ.</w:t>
        </w:r>
        <w:r w:rsidRPr="006B6FC4">
          <w:rPr>
            <w:rFonts w:eastAsia="Times New Roman"/>
            <w:szCs w:val="24"/>
            <w:lang w:eastAsia="en-US"/>
          </w:rPr>
          <w:br/>
          <w:t>ΒΛΑΧΟΣ Γ. , σελ.</w:t>
        </w:r>
        <w:r w:rsidRPr="006B6FC4">
          <w:rPr>
            <w:rFonts w:eastAsia="Times New Roman"/>
            <w:szCs w:val="24"/>
            <w:lang w:eastAsia="en-US"/>
          </w:rPr>
          <w:br/>
          <w:t>ΒΟΥΛΤΕΨΗ Σ. , σελ.</w:t>
        </w:r>
        <w:r w:rsidRPr="006B6FC4">
          <w:rPr>
            <w:rFonts w:eastAsia="Times New Roman"/>
            <w:szCs w:val="24"/>
            <w:lang w:eastAsia="en-US"/>
          </w:rPr>
          <w:br/>
          <w:t>ΒΟΥΤΣΗΣ Ν. , σελ.</w:t>
        </w:r>
        <w:r w:rsidRPr="006B6FC4">
          <w:rPr>
            <w:rFonts w:eastAsia="Times New Roman"/>
            <w:szCs w:val="24"/>
            <w:lang w:eastAsia="en-US"/>
          </w:rPr>
          <w:br/>
          <w:t>ΒΡΑΝΤΖΑ Π. , σελ.</w:t>
        </w:r>
        <w:r w:rsidRPr="006B6FC4">
          <w:rPr>
            <w:rFonts w:eastAsia="Times New Roman"/>
            <w:szCs w:val="24"/>
            <w:lang w:eastAsia="en-US"/>
          </w:rPr>
          <w:br/>
          <w:t>ΓΕΩΡΓΙΑΔΗΣ Μ. , σελ.</w:t>
        </w:r>
        <w:r w:rsidRPr="006B6FC4">
          <w:rPr>
            <w:rFonts w:eastAsia="Times New Roman"/>
            <w:szCs w:val="24"/>
            <w:lang w:eastAsia="en-US"/>
          </w:rPr>
          <w:br/>
          <w:t>ΓΕΩΡΓΙΑΔΗΣ Σ. , σελ.</w:t>
        </w:r>
        <w:r w:rsidRPr="006B6FC4">
          <w:rPr>
            <w:rFonts w:eastAsia="Times New Roman"/>
            <w:szCs w:val="24"/>
            <w:lang w:eastAsia="en-US"/>
          </w:rPr>
          <w:br/>
          <w:t>ΓΙΟΓΙΑΚΑΣ Β. , σελ.</w:t>
        </w:r>
        <w:r w:rsidRPr="006B6FC4">
          <w:rPr>
            <w:rFonts w:eastAsia="Times New Roman"/>
            <w:szCs w:val="24"/>
            <w:lang w:eastAsia="en-US"/>
          </w:rPr>
          <w:br/>
          <w:t>ΓΚΙΟΚΑΣ Ι. , σελ.</w:t>
        </w:r>
        <w:r w:rsidRPr="006B6FC4">
          <w:rPr>
            <w:rFonts w:eastAsia="Times New Roman"/>
            <w:szCs w:val="24"/>
            <w:lang w:eastAsia="en-US"/>
          </w:rPr>
          <w:br/>
          <w:t>ΓΡΕΓΟΣ Α. , σελ.</w:t>
        </w:r>
        <w:r w:rsidRPr="006B6FC4">
          <w:rPr>
            <w:rFonts w:eastAsia="Times New Roman"/>
            <w:szCs w:val="24"/>
            <w:lang w:eastAsia="en-US"/>
          </w:rPr>
          <w:br/>
          <w:t>ΔΑΒΑΚΗΣ Α. , σελ.</w:t>
        </w:r>
        <w:r w:rsidRPr="006B6FC4">
          <w:rPr>
            <w:rFonts w:eastAsia="Times New Roman"/>
            <w:szCs w:val="24"/>
            <w:lang w:eastAsia="en-US"/>
          </w:rPr>
          <w:br/>
          <w:t>ΔΕΝΔΙΑΣ Ν. , σελ.</w:t>
        </w:r>
        <w:r w:rsidRPr="006B6FC4">
          <w:rPr>
            <w:rFonts w:eastAsia="Times New Roman"/>
            <w:szCs w:val="24"/>
            <w:lang w:eastAsia="en-US"/>
          </w:rPr>
          <w:br/>
          <w:t>ΔΗΜΑΣ Χ. , σελ.</w:t>
        </w:r>
        <w:r w:rsidRPr="006B6FC4">
          <w:rPr>
            <w:rFonts w:eastAsia="Times New Roman"/>
            <w:szCs w:val="24"/>
            <w:lang w:eastAsia="en-US"/>
          </w:rPr>
          <w:br/>
          <w:t>ΖΟΡΜΠΑ Μ. , σελ.</w:t>
        </w:r>
        <w:r w:rsidRPr="006B6FC4">
          <w:rPr>
            <w:rFonts w:eastAsia="Times New Roman"/>
            <w:szCs w:val="24"/>
            <w:lang w:eastAsia="en-US"/>
          </w:rPr>
          <w:br/>
          <w:t>ΘΕΟΦΥΛΑΚΤΟΣ Ι. , σελ.</w:t>
        </w:r>
        <w:r w:rsidRPr="006B6FC4">
          <w:rPr>
            <w:rFonts w:eastAsia="Times New Roman"/>
            <w:szCs w:val="24"/>
            <w:lang w:eastAsia="en-US"/>
          </w:rPr>
          <w:br/>
          <w:t>ΙΓΓΛΕΖΗ Α. , σελ.</w:t>
        </w:r>
        <w:r w:rsidRPr="006B6FC4">
          <w:rPr>
            <w:rFonts w:eastAsia="Times New Roman"/>
            <w:szCs w:val="24"/>
            <w:lang w:eastAsia="en-US"/>
          </w:rPr>
          <w:br/>
          <w:t>ΚΑΒΑΔΕΛΛΑΣ Δ. , σελ.</w:t>
        </w:r>
        <w:r w:rsidRPr="006B6FC4">
          <w:rPr>
            <w:rFonts w:eastAsia="Times New Roman"/>
            <w:szCs w:val="24"/>
            <w:lang w:eastAsia="en-US"/>
          </w:rPr>
          <w:br/>
          <w:t>ΚΑΒΒΑΔΙΑ Ι. , σελ.</w:t>
        </w:r>
        <w:r w:rsidRPr="006B6FC4">
          <w:rPr>
            <w:rFonts w:eastAsia="Times New Roman"/>
            <w:szCs w:val="24"/>
            <w:lang w:eastAsia="en-US"/>
          </w:rPr>
          <w:br/>
          <w:t>ΚΑΜΑΤΕΡΟΣ Η. , σελ.</w:t>
        </w:r>
        <w:r w:rsidRPr="006B6FC4">
          <w:rPr>
            <w:rFonts w:eastAsia="Times New Roman"/>
            <w:szCs w:val="24"/>
            <w:lang w:eastAsia="en-US"/>
          </w:rPr>
          <w:br/>
          <w:t>ΚΑΝΕΛΛΗ Γ. , σελ.</w:t>
        </w:r>
        <w:r w:rsidRPr="006B6FC4">
          <w:rPr>
            <w:rFonts w:eastAsia="Times New Roman"/>
            <w:szCs w:val="24"/>
            <w:lang w:eastAsia="en-US"/>
          </w:rPr>
          <w:br/>
          <w:t>ΚΑΡΑΓΙΑΝΝΙΔΗΣ Χ. , σελ.</w:t>
        </w:r>
        <w:r w:rsidRPr="006B6FC4">
          <w:rPr>
            <w:rFonts w:eastAsia="Times New Roman"/>
            <w:szCs w:val="24"/>
            <w:lang w:eastAsia="en-US"/>
          </w:rPr>
          <w:br/>
          <w:t>ΚΑΡΑΘΑΝΑΣΟΠΟΥΛΟΣ Ν. , σελ.</w:t>
        </w:r>
        <w:r w:rsidRPr="006B6FC4">
          <w:rPr>
            <w:rFonts w:eastAsia="Times New Roman"/>
            <w:szCs w:val="24"/>
            <w:lang w:eastAsia="en-US"/>
          </w:rPr>
          <w:br/>
          <w:t>ΚΑΡΑΜΑΝΛΗ  Ά. , σελ.</w:t>
        </w:r>
        <w:r w:rsidRPr="006B6FC4">
          <w:rPr>
            <w:rFonts w:eastAsia="Times New Roman"/>
            <w:szCs w:val="24"/>
            <w:lang w:eastAsia="en-US"/>
          </w:rPr>
          <w:br/>
          <w:t>ΚΑΡΑΟΓΛΟΥ Θ. , σελ.</w:t>
        </w:r>
        <w:r w:rsidRPr="006B6FC4">
          <w:rPr>
            <w:rFonts w:eastAsia="Times New Roman"/>
            <w:szCs w:val="24"/>
            <w:lang w:eastAsia="en-US"/>
          </w:rPr>
          <w:br/>
          <w:t>ΚΑΣΙΔΙΑΡΗΣ Η. , σελ.</w:t>
        </w:r>
        <w:r w:rsidRPr="006B6FC4">
          <w:rPr>
            <w:rFonts w:eastAsia="Times New Roman"/>
            <w:szCs w:val="24"/>
            <w:lang w:eastAsia="en-US"/>
          </w:rPr>
          <w:br/>
          <w:t>ΚΑΤΡΟΥΓΚΑΛΟΣ Γ. , σελ.</w:t>
        </w:r>
        <w:r w:rsidRPr="006B6FC4">
          <w:rPr>
            <w:rFonts w:eastAsia="Times New Roman"/>
            <w:szCs w:val="24"/>
            <w:lang w:eastAsia="en-US"/>
          </w:rPr>
          <w:br/>
          <w:t>ΚΑΤΣΙΑΝΤΩΝΗΣ Γ. , σελ.</w:t>
        </w:r>
        <w:r w:rsidRPr="006B6FC4">
          <w:rPr>
            <w:rFonts w:eastAsia="Times New Roman"/>
            <w:szCs w:val="24"/>
            <w:lang w:eastAsia="en-US"/>
          </w:rPr>
          <w:br/>
          <w:t>ΚΕΓΚΕΡΟΓΛΟΥ Β. , σελ.</w:t>
        </w:r>
        <w:r w:rsidRPr="006B6FC4">
          <w:rPr>
            <w:rFonts w:eastAsia="Times New Roman"/>
            <w:szCs w:val="24"/>
            <w:lang w:eastAsia="en-US"/>
          </w:rPr>
          <w:br/>
          <w:t>ΚΕΛΛΑΣ Χ. , σελ.</w:t>
        </w:r>
        <w:r w:rsidRPr="006B6FC4">
          <w:rPr>
            <w:rFonts w:eastAsia="Times New Roman"/>
            <w:szCs w:val="24"/>
            <w:lang w:eastAsia="en-US"/>
          </w:rPr>
          <w:br/>
          <w:t>ΚΕΦΑΛΟΓΙΑΝΝΗ  Ό. , σελ.</w:t>
        </w:r>
        <w:r w:rsidRPr="006B6FC4">
          <w:rPr>
            <w:rFonts w:eastAsia="Times New Roman"/>
            <w:szCs w:val="24"/>
            <w:lang w:eastAsia="en-US"/>
          </w:rPr>
          <w:br/>
          <w:t>ΚΙΚΙΛΙΑΣ Β. , σελ.</w:t>
        </w:r>
        <w:r w:rsidRPr="006B6FC4">
          <w:rPr>
            <w:rFonts w:eastAsia="Times New Roman"/>
            <w:szCs w:val="24"/>
            <w:lang w:eastAsia="en-US"/>
          </w:rPr>
          <w:br/>
          <w:t>ΚΟΝΤΟΝΗΣ Χ. , σελ.</w:t>
        </w:r>
        <w:r w:rsidRPr="006B6FC4">
          <w:rPr>
            <w:rFonts w:eastAsia="Times New Roman"/>
            <w:szCs w:val="24"/>
            <w:lang w:eastAsia="en-US"/>
          </w:rPr>
          <w:br/>
          <w:t>ΚΟΥΒΕΛΗΣ Φ. , σελ.</w:t>
        </w:r>
        <w:r w:rsidRPr="006B6FC4">
          <w:rPr>
            <w:rFonts w:eastAsia="Times New Roman"/>
            <w:szCs w:val="24"/>
            <w:lang w:eastAsia="en-US"/>
          </w:rPr>
          <w:br/>
          <w:t>ΚΟΥΖΗΛΟΣ Ν. , σελ.</w:t>
        </w:r>
        <w:r w:rsidRPr="006B6FC4">
          <w:rPr>
            <w:rFonts w:eastAsia="Times New Roman"/>
            <w:szCs w:val="24"/>
            <w:lang w:eastAsia="en-US"/>
          </w:rPr>
          <w:br/>
          <w:t>ΚΟΥΚΟΔΗΜΟΣ Κ. , σελ.</w:t>
        </w:r>
        <w:r w:rsidRPr="006B6FC4">
          <w:rPr>
            <w:rFonts w:eastAsia="Times New Roman"/>
            <w:szCs w:val="24"/>
            <w:lang w:eastAsia="en-US"/>
          </w:rPr>
          <w:br/>
          <w:t>ΚΟΥΚΟΥΤΣΗΣ Δ. , σελ.</w:t>
        </w:r>
        <w:r w:rsidRPr="006B6FC4">
          <w:rPr>
            <w:rFonts w:eastAsia="Times New Roman"/>
            <w:szCs w:val="24"/>
            <w:lang w:eastAsia="en-US"/>
          </w:rPr>
          <w:br/>
          <w:t>ΚΟΥΜΟΥΤΣΑΚΟΣ Γ. , σελ.</w:t>
        </w:r>
        <w:r w:rsidRPr="006B6FC4">
          <w:rPr>
            <w:rFonts w:eastAsia="Times New Roman"/>
            <w:szCs w:val="24"/>
            <w:lang w:eastAsia="en-US"/>
          </w:rPr>
          <w:br/>
          <w:t>ΚΟΥΡΟΥΜΠΛΗΣ Π. , σελ.</w:t>
        </w:r>
        <w:r w:rsidRPr="006B6FC4">
          <w:rPr>
            <w:rFonts w:eastAsia="Times New Roman"/>
            <w:szCs w:val="24"/>
            <w:lang w:eastAsia="en-US"/>
          </w:rPr>
          <w:br/>
          <w:t>ΛΙΒΑΝΙΟΥ Ζ. , σελ.</w:t>
        </w:r>
        <w:r w:rsidRPr="006B6FC4">
          <w:rPr>
            <w:rFonts w:eastAsia="Times New Roman"/>
            <w:szCs w:val="24"/>
            <w:lang w:eastAsia="en-US"/>
          </w:rPr>
          <w:br/>
          <w:t>ΛΟΒΕΡΔΟΣ Α. , σελ.</w:t>
        </w:r>
        <w:r w:rsidRPr="006B6FC4">
          <w:rPr>
            <w:rFonts w:eastAsia="Times New Roman"/>
            <w:szCs w:val="24"/>
            <w:lang w:eastAsia="en-US"/>
          </w:rPr>
          <w:br/>
          <w:t>ΜΑΝΙΟΣ Ν. , σελ.</w:t>
        </w:r>
        <w:r w:rsidRPr="006B6FC4">
          <w:rPr>
            <w:rFonts w:eastAsia="Times New Roman"/>
            <w:szCs w:val="24"/>
            <w:lang w:eastAsia="en-US"/>
          </w:rPr>
          <w:br/>
          <w:t>ΜΑΡΚΟΥ Α. , σελ.</w:t>
        </w:r>
        <w:r w:rsidRPr="006B6FC4">
          <w:rPr>
            <w:rFonts w:eastAsia="Times New Roman"/>
            <w:szCs w:val="24"/>
            <w:lang w:eastAsia="en-US"/>
          </w:rPr>
          <w:br/>
          <w:t>ΜΑΥΡΩΤΑΣ Γ. , σελ.</w:t>
        </w:r>
        <w:r w:rsidRPr="006B6FC4">
          <w:rPr>
            <w:rFonts w:eastAsia="Times New Roman"/>
            <w:szCs w:val="24"/>
            <w:lang w:eastAsia="en-US"/>
          </w:rPr>
          <w:br/>
          <w:t>ΜΕΓΑΛΟΟΙΚΟΝΟΜΟΥ Θ. , σελ.</w:t>
        </w:r>
        <w:r w:rsidRPr="006B6FC4">
          <w:rPr>
            <w:rFonts w:eastAsia="Times New Roman"/>
            <w:szCs w:val="24"/>
            <w:lang w:eastAsia="en-US"/>
          </w:rPr>
          <w:br/>
          <w:t>ΜΗΤΑΡΑΚΗΣ Π. , σελ.</w:t>
        </w:r>
        <w:r w:rsidRPr="006B6FC4">
          <w:rPr>
            <w:rFonts w:eastAsia="Times New Roman"/>
            <w:szCs w:val="24"/>
            <w:lang w:eastAsia="en-US"/>
          </w:rPr>
          <w:br/>
          <w:t>ΜΙΧΑΛΟΛΙΑΚΟΣ Ν. , σελ.</w:t>
        </w:r>
        <w:r w:rsidRPr="006B6FC4">
          <w:rPr>
            <w:rFonts w:eastAsia="Times New Roman"/>
            <w:szCs w:val="24"/>
            <w:lang w:eastAsia="en-US"/>
          </w:rPr>
          <w:br/>
          <w:t>ΜΠΟΛΑΡΗΣ Μ. , σελ.</w:t>
        </w:r>
        <w:r w:rsidRPr="006B6FC4">
          <w:rPr>
            <w:rFonts w:eastAsia="Times New Roman"/>
            <w:szCs w:val="24"/>
            <w:lang w:eastAsia="en-US"/>
          </w:rPr>
          <w:br/>
          <w:t>ΝΙΚΟΛΟΠΟΥΛΟΣ Ν. , σελ.</w:t>
        </w:r>
        <w:r w:rsidRPr="006B6FC4">
          <w:rPr>
            <w:rFonts w:eastAsia="Times New Roman"/>
            <w:szCs w:val="24"/>
            <w:lang w:eastAsia="en-US"/>
          </w:rPr>
          <w:br/>
          <w:t>ΞΥΔΑΚΗΣ Ν. , σελ.</w:t>
        </w:r>
        <w:r w:rsidRPr="006B6FC4">
          <w:rPr>
            <w:rFonts w:eastAsia="Times New Roman"/>
            <w:szCs w:val="24"/>
            <w:lang w:eastAsia="en-US"/>
          </w:rPr>
          <w:br/>
          <w:t>ΟΥΡΣΟΥΖΙΔΗΣ Γ. , σελ.</w:t>
        </w:r>
        <w:r w:rsidRPr="006B6FC4">
          <w:rPr>
            <w:rFonts w:eastAsia="Times New Roman"/>
            <w:szCs w:val="24"/>
            <w:lang w:eastAsia="en-US"/>
          </w:rPr>
          <w:br/>
          <w:t>ΠΑΠΑΔΟΠΟΥΛΟΣ Ν. , σελ.</w:t>
        </w:r>
        <w:r w:rsidRPr="006B6FC4">
          <w:rPr>
            <w:rFonts w:eastAsia="Times New Roman"/>
            <w:szCs w:val="24"/>
            <w:lang w:eastAsia="en-US"/>
          </w:rPr>
          <w:br/>
          <w:t>ΠΑΠΑΡΗΓΑ Α. , σελ.</w:t>
        </w:r>
        <w:r w:rsidRPr="006B6FC4">
          <w:rPr>
            <w:rFonts w:eastAsia="Times New Roman"/>
            <w:szCs w:val="24"/>
            <w:lang w:eastAsia="en-US"/>
          </w:rPr>
          <w:br/>
          <w:t>ΠΑΠΑΧΡΙΣΤΟΠΟΥΛΟΣ Α. , σελ.</w:t>
        </w:r>
        <w:r w:rsidRPr="006B6FC4">
          <w:rPr>
            <w:rFonts w:eastAsia="Times New Roman"/>
            <w:szCs w:val="24"/>
            <w:lang w:eastAsia="en-US"/>
          </w:rPr>
          <w:br/>
          <w:t>ΠΑΠΠΑΣ Χ. , σελ.</w:t>
        </w:r>
        <w:r w:rsidRPr="006B6FC4">
          <w:rPr>
            <w:rFonts w:eastAsia="Times New Roman"/>
            <w:szCs w:val="24"/>
            <w:lang w:eastAsia="en-US"/>
          </w:rPr>
          <w:br/>
          <w:t>ΠΑΦΙΛΗΣ Α. , σελ.</w:t>
        </w:r>
        <w:r w:rsidRPr="006B6FC4">
          <w:rPr>
            <w:rFonts w:eastAsia="Times New Roman"/>
            <w:szCs w:val="24"/>
            <w:lang w:eastAsia="en-US"/>
          </w:rPr>
          <w:br/>
          <w:t>ΡΗΓΑΣ Π. , σελ.</w:t>
        </w:r>
        <w:r w:rsidRPr="006B6FC4">
          <w:rPr>
            <w:rFonts w:eastAsia="Times New Roman"/>
            <w:szCs w:val="24"/>
            <w:lang w:eastAsia="en-US"/>
          </w:rPr>
          <w:br/>
          <w:t>ΡΙΖΟΥΛΗΣ Α. , σελ.</w:t>
        </w:r>
        <w:r w:rsidRPr="006B6FC4">
          <w:rPr>
            <w:rFonts w:eastAsia="Times New Roman"/>
            <w:szCs w:val="24"/>
            <w:lang w:eastAsia="en-US"/>
          </w:rPr>
          <w:br/>
          <w:t>ΣΑΡΙΔΗΣ Ι. , σελ.</w:t>
        </w:r>
        <w:r w:rsidRPr="006B6FC4">
          <w:rPr>
            <w:rFonts w:eastAsia="Times New Roman"/>
            <w:szCs w:val="24"/>
            <w:lang w:eastAsia="en-US"/>
          </w:rPr>
          <w:br/>
          <w:t>ΣΑΧΙΝΙΔΗΣ Ι. , σελ.</w:t>
        </w:r>
        <w:r w:rsidRPr="006B6FC4">
          <w:rPr>
            <w:rFonts w:eastAsia="Times New Roman"/>
            <w:szCs w:val="24"/>
            <w:lang w:eastAsia="en-US"/>
          </w:rPr>
          <w:br/>
          <w:t>ΣΚΑΝΔΑΛΙΔΗΣ Κ. , σελ.</w:t>
        </w:r>
        <w:r w:rsidRPr="006B6FC4">
          <w:rPr>
            <w:rFonts w:eastAsia="Times New Roman"/>
            <w:szCs w:val="24"/>
            <w:lang w:eastAsia="en-US"/>
          </w:rPr>
          <w:br/>
          <w:t>ΣΚΟΥΦΑ Ε. , σελ.</w:t>
        </w:r>
        <w:r w:rsidRPr="006B6FC4">
          <w:rPr>
            <w:rFonts w:eastAsia="Times New Roman"/>
            <w:szCs w:val="24"/>
            <w:lang w:eastAsia="en-US"/>
          </w:rPr>
          <w:br/>
          <w:t>ΣΠΑΡΤΙΝΟΣ Κ. , σελ.</w:t>
        </w:r>
        <w:r w:rsidRPr="006B6FC4">
          <w:rPr>
            <w:rFonts w:eastAsia="Times New Roman"/>
            <w:szCs w:val="24"/>
            <w:lang w:eastAsia="en-US"/>
          </w:rPr>
          <w:br/>
          <w:t>ΣΤΥΛΙΟΣ Γ. , σελ.</w:t>
        </w:r>
        <w:r w:rsidRPr="006B6FC4">
          <w:rPr>
            <w:rFonts w:eastAsia="Times New Roman"/>
            <w:szCs w:val="24"/>
            <w:lang w:eastAsia="en-US"/>
          </w:rPr>
          <w:br/>
          <w:t>ΣΥΡΜΑΛΕΝΙΟΣ Ν. , σελ.</w:t>
        </w:r>
        <w:r w:rsidRPr="006B6FC4">
          <w:rPr>
            <w:rFonts w:eastAsia="Times New Roman"/>
            <w:szCs w:val="24"/>
            <w:lang w:eastAsia="en-US"/>
          </w:rPr>
          <w:br/>
          <w:t>ΤΑΣΟΥΛΑΣ Κ. , σελ.</w:t>
        </w:r>
        <w:r w:rsidRPr="006B6FC4">
          <w:rPr>
            <w:rFonts w:eastAsia="Times New Roman"/>
            <w:szCs w:val="24"/>
            <w:lang w:eastAsia="en-US"/>
          </w:rPr>
          <w:br/>
          <w:t>ΤΖΕΛΕΠΗΣ Μ. , σελ.</w:t>
        </w:r>
        <w:r w:rsidRPr="006B6FC4">
          <w:rPr>
            <w:rFonts w:eastAsia="Times New Roman"/>
            <w:szCs w:val="24"/>
            <w:lang w:eastAsia="en-US"/>
          </w:rPr>
          <w:br/>
          <w:t>ΤΡΙΑΝΤΑΦΥΛΛΙΔΗΣ Α. , σελ.</w:t>
        </w:r>
        <w:r w:rsidRPr="006B6FC4">
          <w:rPr>
            <w:rFonts w:eastAsia="Times New Roman"/>
            <w:szCs w:val="24"/>
            <w:lang w:eastAsia="en-US"/>
          </w:rPr>
          <w:br/>
          <w:t>ΤΣΙΑΡΑΣ Κ. , σελ.</w:t>
        </w:r>
        <w:r w:rsidRPr="006B6FC4">
          <w:rPr>
            <w:rFonts w:eastAsia="Times New Roman"/>
            <w:szCs w:val="24"/>
            <w:lang w:eastAsia="en-US"/>
          </w:rPr>
          <w:br/>
          <w:t>ΤΣΙΡΩΝΗΣ Ι. , σελ.</w:t>
        </w:r>
        <w:r w:rsidRPr="006B6FC4">
          <w:rPr>
            <w:rFonts w:eastAsia="Times New Roman"/>
            <w:szCs w:val="24"/>
            <w:lang w:eastAsia="en-US"/>
          </w:rPr>
          <w:br/>
          <w:t>ΦΑΜΕΛΛΟΣ Σ. , σελ.</w:t>
        </w:r>
        <w:r w:rsidRPr="006B6FC4">
          <w:rPr>
            <w:rFonts w:eastAsia="Times New Roman"/>
            <w:szCs w:val="24"/>
            <w:lang w:eastAsia="en-US"/>
          </w:rPr>
          <w:br/>
          <w:t>ΦΙΛΗΣ Ν. , σελ.</w:t>
        </w:r>
        <w:r w:rsidRPr="006B6FC4">
          <w:rPr>
            <w:rFonts w:eastAsia="Times New Roman"/>
            <w:szCs w:val="24"/>
            <w:lang w:eastAsia="en-US"/>
          </w:rPr>
          <w:br/>
          <w:t>ΦΩΚΑΣ Α. , σελ.</w:t>
        </w:r>
        <w:r w:rsidRPr="006B6FC4">
          <w:rPr>
            <w:rFonts w:eastAsia="Times New Roman"/>
            <w:szCs w:val="24"/>
            <w:lang w:eastAsia="en-US"/>
          </w:rPr>
          <w:br/>
          <w:t>ΦΩΤΙΟΥ Θ. , σελ.</w:t>
        </w:r>
        <w:r w:rsidRPr="006B6FC4">
          <w:rPr>
            <w:rFonts w:eastAsia="Times New Roman"/>
            <w:szCs w:val="24"/>
            <w:lang w:eastAsia="en-US"/>
          </w:rPr>
          <w:br/>
          <w:t>ΧΑΡΑΚΟΠΟΥΛΟΣ Μ. , σελ.</w:t>
        </w:r>
        <w:r w:rsidRPr="006B6FC4">
          <w:rPr>
            <w:rFonts w:eastAsia="Times New Roman"/>
            <w:szCs w:val="24"/>
            <w:lang w:eastAsia="en-US"/>
          </w:rPr>
          <w:br/>
          <w:t>ΧΑΤΖΗΔΑΚΗΣ Κ. , σελ.</w:t>
        </w:r>
        <w:r w:rsidRPr="006B6FC4">
          <w:rPr>
            <w:rFonts w:eastAsia="Times New Roman"/>
            <w:szCs w:val="24"/>
            <w:lang w:eastAsia="en-US"/>
          </w:rPr>
          <w:br/>
        </w:r>
        <w:r w:rsidRPr="006B6FC4">
          <w:rPr>
            <w:rFonts w:eastAsia="Times New Roman"/>
            <w:szCs w:val="24"/>
            <w:lang w:eastAsia="en-US"/>
          </w:rPr>
          <w:br/>
          <w:t>Δ. Επί των ενστάσεων αντισυνταγματικότητας:</w:t>
        </w:r>
        <w:r w:rsidRPr="006B6FC4">
          <w:rPr>
            <w:rFonts w:eastAsia="Times New Roman"/>
            <w:szCs w:val="24"/>
            <w:lang w:eastAsia="en-US"/>
          </w:rPr>
          <w:br/>
          <w:t>ΔΕΝΔΙΑΣ Ν. , σελ.</w:t>
        </w:r>
        <w:r w:rsidRPr="006B6FC4">
          <w:rPr>
            <w:rFonts w:eastAsia="Times New Roman"/>
            <w:szCs w:val="24"/>
            <w:lang w:eastAsia="en-US"/>
          </w:rPr>
          <w:br/>
          <w:t>ΚΑΜΜΕΝΟΣ Π. , σελ.</w:t>
        </w:r>
        <w:r w:rsidRPr="006B6FC4">
          <w:rPr>
            <w:rFonts w:eastAsia="Times New Roman"/>
            <w:szCs w:val="24"/>
            <w:lang w:eastAsia="en-US"/>
          </w:rPr>
          <w:br/>
          <w:t>ΚΑΣΙΔΙΑΡΗΣ Η. , σελ.</w:t>
        </w:r>
        <w:r w:rsidRPr="006B6FC4">
          <w:rPr>
            <w:rFonts w:eastAsia="Times New Roman"/>
            <w:szCs w:val="24"/>
            <w:lang w:eastAsia="en-US"/>
          </w:rPr>
          <w:br/>
          <w:t>ΚΑΤΡΟΥΓΚΑΛΟΣ Γ. , σελ.</w:t>
        </w:r>
        <w:r w:rsidRPr="006B6FC4">
          <w:rPr>
            <w:rFonts w:eastAsia="Times New Roman"/>
            <w:szCs w:val="24"/>
            <w:lang w:eastAsia="en-US"/>
          </w:rPr>
          <w:br/>
          <w:t>ΚΟΝΤΟΝΗΣ Χ. , σελ.</w:t>
        </w:r>
        <w:r w:rsidRPr="006B6FC4">
          <w:rPr>
            <w:rFonts w:eastAsia="Times New Roman"/>
            <w:szCs w:val="24"/>
            <w:lang w:eastAsia="en-US"/>
          </w:rPr>
          <w:br/>
          <w:t>ΛΟΒΕΡΔΟΣ Α. , σελ.</w:t>
        </w:r>
        <w:r w:rsidRPr="006B6FC4">
          <w:rPr>
            <w:rFonts w:eastAsia="Times New Roman"/>
            <w:szCs w:val="24"/>
            <w:lang w:eastAsia="en-US"/>
          </w:rPr>
          <w:br/>
          <w:t>ΠΑΦΙΛΗΣ Α. , σελ.</w:t>
        </w:r>
        <w:r w:rsidRPr="006B6FC4">
          <w:rPr>
            <w:rFonts w:eastAsia="Times New Roman"/>
            <w:szCs w:val="24"/>
            <w:lang w:eastAsia="en-US"/>
          </w:rPr>
          <w:br/>
        </w:r>
        <w:r w:rsidRPr="006B6FC4">
          <w:rPr>
            <w:rFonts w:eastAsia="Times New Roman"/>
            <w:szCs w:val="24"/>
            <w:lang w:eastAsia="en-US"/>
          </w:rPr>
          <w:br/>
          <w:t>Ε. Επί του παρεμπίπτοντος ζητήματος:</w:t>
        </w:r>
        <w:r w:rsidRPr="006B6FC4">
          <w:rPr>
            <w:rFonts w:eastAsia="Times New Roman"/>
            <w:szCs w:val="24"/>
            <w:lang w:eastAsia="en-US"/>
          </w:rPr>
          <w:br/>
          <w:t>ΔΕΝΔΙΑΣ Ν. , σελ.</w:t>
        </w:r>
        <w:r w:rsidRPr="006B6FC4">
          <w:rPr>
            <w:rFonts w:eastAsia="Times New Roman"/>
            <w:szCs w:val="24"/>
            <w:lang w:eastAsia="en-US"/>
          </w:rPr>
          <w:br/>
          <w:t>ΚΑΜΜΕΝΟΣ Π. , σελ.</w:t>
        </w:r>
        <w:r w:rsidRPr="006B6FC4">
          <w:rPr>
            <w:rFonts w:eastAsia="Times New Roman"/>
            <w:szCs w:val="24"/>
            <w:lang w:eastAsia="en-US"/>
          </w:rPr>
          <w:br/>
          <w:t>ΚΑΣΙΔΙΑΡΗΣ Η. , σελ.</w:t>
        </w:r>
        <w:r w:rsidRPr="006B6FC4">
          <w:rPr>
            <w:rFonts w:eastAsia="Times New Roman"/>
            <w:szCs w:val="24"/>
            <w:lang w:eastAsia="en-US"/>
          </w:rPr>
          <w:br/>
          <w:t>ΚΑΤΡΟΥΓΚΑΛΟΣ Γ. , σελ.</w:t>
        </w:r>
        <w:r w:rsidRPr="006B6FC4">
          <w:rPr>
            <w:rFonts w:eastAsia="Times New Roman"/>
            <w:szCs w:val="24"/>
            <w:lang w:eastAsia="en-US"/>
          </w:rPr>
          <w:br/>
          <w:t>ΛΟΒΕΡΔΟΣ Α. , σελ.</w:t>
        </w:r>
        <w:r w:rsidRPr="006B6FC4">
          <w:rPr>
            <w:rFonts w:eastAsia="Times New Roman"/>
            <w:szCs w:val="24"/>
            <w:lang w:eastAsia="en-US"/>
          </w:rPr>
          <w:br/>
          <w:t>ΞΥΔΑΚΗΣ Ν. , σελ.</w:t>
        </w:r>
        <w:r w:rsidRPr="006B6FC4">
          <w:rPr>
            <w:rFonts w:eastAsia="Times New Roman"/>
            <w:szCs w:val="24"/>
            <w:lang w:eastAsia="en-US"/>
          </w:rPr>
          <w:br/>
          <w:t>ΠΑΦΙΛΗΣ Α. , σελ.</w:t>
        </w:r>
        <w:r w:rsidRPr="006B6FC4">
          <w:rPr>
            <w:rFonts w:eastAsia="Times New Roman"/>
            <w:szCs w:val="24"/>
            <w:lang w:eastAsia="en-US"/>
          </w:rPr>
          <w:br/>
          <w:t>ΣΑΡΙΔΗΣ Ι. , σελ.</w:t>
        </w:r>
        <w:r w:rsidRPr="006B6FC4">
          <w:rPr>
            <w:rFonts w:eastAsia="Times New Roman"/>
            <w:szCs w:val="24"/>
            <w:lang w:eastAsia="en-US"/>
          </w:rPr>
          <w:br/>
        </w:r>
        <w:r w:rsidRPr="006B6FC4">
          <w:rPr>
            <w:rFonts w:eastAsia="Times New Roman"/>
            <w:szCs w:val="24"/>
            <w:lang w:eastAsia="en-US"/>
          </w:rPr>
          <w:br/>
          <w:t>ΠΑΡΕΜΒΑΣΕΙΣ:</w:t>
        </w:r>
        <w:r w:rsidRPr="006B6FC4">
          <w:rPr>
            <w:rFonts w:eastAsia="Times New Roman"/>
            <w:szCs w:val="24"/>
            <w:lang w:eastAsia="en-US"/>
          </w:rPr>
          <w:br/>
          <w:t>ΑΪΒΑΤΙΔΗΣ Ι. , σελ.</w:t>
        </w:r>
        <w:r w:rsidRPr="006B6FC4">
          <w:rPr>
            <w:rFonts w:eastAsia="Times New Roman"/>
            <w:szCs w:val="24"/>
            <w:lang w:eastAsia="en-US"/>
          </w:rPr>
          <w:br/>
          <w:t>ΑΜΑΝΑΤΙΔΗΣ Ι. , σελ.</w:t>
        </w:r>
        <w:r w:rsidRPr="006B6FC4">
          <w:rPr>
            <w:rFonts w:eastAsia="Times New Roman"/>
            <w:szCs w:val="24"/>
            <w:lang w:eastAsia="en-US"/>
          </w:rPr>
          <w:br/>
          <w:t>ΒΟΡΙΔΗΣ Μ. , σελ.</w:t>
        </w:r>
        <w:r w:rsidRPr="006B6FC4">
          <w:rPr>
            <w:rFonts w:eastAsia="Times New Roman"/>
            <w:szCs w:val="24"/>
            <w:lang w:eastAsia="en-US"/>
          </w:rPr>
          <w:br/>
          <w:t>ΔΡΙΤΣΑΣ Θ. , σελ.</w:t>
        </w:r>
        <w:r w:rsidRPr="006B6FC4">
          <w:rPr>
            <w:rFonts w:eastAsia="Times New Roman"/>
            <w:szCs w:val="24"/>
            <w:lang w:eastAsia="en-US"/>
          </w:rPr>
          <w:br/>
          <w:t>ΗΓΟΥΜΕΝΙΔΗΣ Ν. , σελ.</w:t>
        </w:r>
        <w:r w:rsidRPr="006B6FC4">
          <w:rPr>
            <w:rFonts w:eastAsia="Times New Roman"/>
            <w:szCs w:val="24"/>
            <w:lang w:eastAsia="en-US"/>
          </w:rPr>
          <w:br/>
          <w:t>ΚΥΡΙΑΖΙΔΗΣ Δ. , σελ.</w:t>
        </w:r>
        <w:r w:rsidRPr="006B6FC4">
          <w:rPr>
            <w:rFonts w:eastAsia="Times New Roman"/>
            <w:szCs w:val="24"/>
            <w:lang w:eastAsia="en-US"/>
          </w:rPr>
          <w:br/>
          <w:t>ΜΑΝΤΑΣ Χ. , σελ.</w:t>
        </w:r>
        <w:r w:rsidRPr="006B6FC4">
          <w:rPr>
            <w:rFonts w:eastAsia="Times New Roman"/>
            <w:szCs w:val="24"/>
            <w:lang w:eastAsia="en-US"/>
          </w:rPr>
          <w:br/>
          <w:t>ΜΠΑΚΟΓΙΑΝΝΗ Θ. , σελ.</w:t>
        </w:r>
        <w:r w:rsidRPr="006B6FC4">
          <w:rPr>
            <w:rFonts w:eastAsia="Times New Roman"/>
            <w:szCs w:val="24"/>
            <w:lang w:eastAsia="en-US"/>
          </w:rPr>
          <w:br/>
          <w:t>ΣΤΑΜΑΤΗΣ Δ. , σελ.</w:t>
        </w:r>
        <w:r w:rsidRPr="006B6FC4">
          <w:rPr>
            <w:rFonts w:eastAsia="Times New Roman"/>
            <w:szCs w:val="24"/>
            <w:lang w:eastAsia="en-US"/>
          </w:rPr>
          <w:br/>
        </w:r>
      </w:ins>
    </w:p>
    <w:p w14:paraId="77C02BE9" w14:textId="13E89A99" w:rsidR="006113A9" w:rsidRDefault="006B6FC4">
      <w:pPr>
        <w:spacing w:line="600" w:lineRule="auto"/>
        <w:ind w:firstLine="720"/>
        <w:contextualSpacing/>
        <w:jc w:val="center"/>
        <w:rPr>
          <w:rFonts w:eastAsia="Times New Roman"/>
          <w:szCs w:val="24"/>
        </w:rPr>
      </w:pPr>
      <w:r>
        <w:rPr>
          <w:rFonts w:eastAsia="Times New Roman"/>
          <w:szCs w:val="24"/>
        </w:rPr>
        <w:t>ΠΡΑΚΤΙΚΑ ΒΟΥΛΗΣ</w:t>
      </w:r>
    </w:p>
    <w:p w14:paraId="77C02BEA" w14:textId="77777777" w:rsidR="006113A9" w:rsidRDefault="006B6FC4">
      <w:pPr>
        <w:spacing w:line="600" w:lineRule="auto"/>
        <w:ind w:firstLine="720"/>
        <w:contextualSpacing/>
        <w:jc w:val="center"/>
        <w:rPr>
          <w:rFonts w:eastAsia="Times New Roman"/>
          <w:szCs w:val="24"/>
        </w:rPr>
      </w:pPr>
      <w:r>
        <w:rPr>
          <w:rFonts w:eastAsia="Times New Roman"/>
          <w:szCs w:val="24"/>
        </w:rPr>
        <w:t>Ι</w:t>
      </w:r>
      <w:r>
        <w:rPr>
          <w:rFonts w:eastAsia="Times New Roman"/>
          <w:szCs w:val="24"/>
        </w:rPr>
        <w:t>Ζ΄ ΠΕΡΙΟΔΟΣ</w:t>
      </w:r>
    </w:p>
    <w:p w14:paraId="77C02BEB" w14:textId="77777777" w:rsidR="006113A9" w:rsidRDefault="006B6FC4">
      <w:pPr>
        <w:spacing w:line="600" w:lineRule="auto"/>
        <w:ind w:firstLine="720"/>
        <w:contextualSpacing/>
        <w:jc w:val="center"/>
        <w:rPr>
          <w:rFonts w:eastAsia="Times New Roman"/>
          <w:szCs w:val="24"/>
        </w:rPr>
      </w:pPr>
      <w:r>
        <w:rPr>
          <w:rFonts w:eastAsia="Times New Roman"/>
          <w:szCs w:val="24"/>
        </w:rPr>
        <w:t>ΠΡΟΕΔΡΕΥΟΜΕΝΗΣ ΚΟΙΝΟΒΟΥΛΕΥΤΙΚΗΣ ΔΗΜΟΚΡΑΤΙΑΣ</w:t>
      </w:r>
    </w:p>
    <w:p w14:paraId="77C02BEC" w14:textId="77777777" w:rsidR="006113A9" w:rsidRDefault="006B6FC4">
      <w:pPr>
        <w:spacing w:line="600" w:lineRule="auto"/>
        <w:ind w:firstLine="720"/>
        <w:contextualSpacing/>
        <w:jc w:val="center"/>
        <w:rPr>
          <w:rFonts w:eastAsia="Times New Roman"/>
          <w:szCs w:val="24"/>
        </w:rPr>
      </w:pPr>
      <w:r>
        <w:rPr>
          <w:rFonts w:eastAsia="Times New Roman"/>
          <w:szCs w:val="24"/>
        </w:rPr>
        <w:t>ΣΥΝΟΔΟΣ Δ΄</w:t>
      </w:r>
    </w:p>
    <w:p w14:paraId="77C02BED" w14:textId="77777777" w:rsidR="006113A9" w:rsidRDefault="006B6FC4">
      <w:pPr>
        <w:spacing w:line="600" w:lineRule="auto"/>
        <w:ind w:firstLine="720"/>
        <w:contextualSpacing/>
        <w:jc w:val="center"/>
        <w:rPr>
          <w:rFonts w:eastAsia="Times New Roman"/>
          <w:szCs w:val="24"/>
        </w:rPr>
      </w:pPr>
      <w:r>
        <w:rPr>
          <w:rFonts w:eastAsia="Times New Roman"/>
          <w:szCs w:val="24"/>
        </w:rPr>
        <w:t>ΣΥΝΕΔΡΙΑΣΗ Ξ΄</w:t>
      </w:r>
    </w:p>
    <w:p w14:paraId="77C02BEE" w14:textId="77777777" w:rsidR="006113A9" w:rsidRDefault="006B6FC4">
      <w:pPr>
        <w:spacing w:line="600" w:lineRule="auto"/>
        <w:ind w:firstLine="720"/>
        <w:contextualSpacing/>
        <w:jc w:val="center"/>
        <w:rPr>
          <w:rFonts w:eastAsia="Times New Roman"/>
          <w:szCs w:val="24"/>
        </w:rPr>
      </w:pPr>
      <w:r>
        <w:rPr>
          <w:rFonts w:eastAsia="Times New Roman"/>
          <w:szCs w:val="24"/>
        </w:rPr>
        <w:t>Τετάρτη 23 Ιανουαρίου 2019</w:t>
      </w:r>
    </w:p>
    <w:p w14:paraId="77C02BEF" w14:textId="77777777" w:rsidR="006113A9" w:rsidRDefault="006B6FC4">
      <w:pPr>
        <w:spacing w:line="600" w:lineRule="auto"/>
        <w:ind w:firstLine="720"/>
        <w:contextualSpacing/>
        <w:jc w:val="both"/>
        <w:rPr>
          <w:rFonts w:eastAsia="Times New Roman"/>
          <w:szCs w:val="24"/>
        </w:rPr>
      </w:pPr>
      <w:r>
        <w:rPr>
          <w:rFonts w:eastAsia="Times New Roman"/>
          <w:szCs w:val="24"/>
        </w:rPr>
        <w:t xml:space="preserve">Αθήνα, σήμερα στις 23 Ιανουαρίου 2019, ημέρα Τετάρτη και ώρα 10.15΄, συνήλθε στην Αίθουσα των συνεδριάσεων του Βουλευτηρίου η Βουλή σε ολομέλεια για να συνεδριάσει υπό την προεδρία της Γ΄ Αντιπροέδρου αυτής κ. </w:t>
      </w:r>
      <w:r w:rsidRPr="004D3E45">
        <w:rPr>
          <w:rFonts w:eastAsia="Times New Roman"/>
          <w:b/>
          <w:szCs w:val="24"/>
        </w:rPr>
        <w:t>ΑΝΑΣΤΑΣΙΑΣ ΧΡΙΣΤΟΔΟΥΛΟΠΟΥΛΟΥ</w:t>
      </w:r>
      <w:r>
        <w:rPr>
          <w:rFonts w:eastAsia="Times New Roman"/>
          <w:szCs w:val="24"/>
        </w:rPr>
        <w:t>.</w:t>
      </w:r>
    </w:p>
    <w:p w14:paraId="77C02BF0" w14:textId="77777777" w:rsidR="006113A9" w:rsidRDefault="006B6FC4">
      <w:pPr>
        <w:spacing w:line="600" w:lineRule="auto"/>
        <w:ind w:firstLine="720"/>
        <w:contextualSpacing/>
        <w:jc w:val="both"/>
        <w:rPr>
          <w:rFonts w:eastAsia="Times New Roman"/>
          <w:szCs w:val="24"/>
        </w:rPr>
      </w:pPr>
      <w:r w:rsidRPr="00C5713A">
        <w:rPr>
          <w:rFonts w:eastAsia="Times New Roman"/>
          <w:b/>
          <w:szCs w:val="24"/>
        </w:rPr>
        <w:t>ΠΡΟΕΔΡΕΥΟΥΣΑ (Αν</w:t>
      </w:r>
      <w:r w:rsidRPr="00C5713A">
        <w:rPr>
          <w:rFonts w:eastAsia="Times New Roman"/>
          <w:b/>
          <w:szCs w:val="24"/>
        </w:rPr>
        <w:t>αστασία Χριστοδουλοπούλου):</w:t>
      </w:r>
      <w:r>
        <w:rPr>
          <w:rFonts w:eastAsia="Times New Roman"/>
          <w:b/>
          <w:szCs w:val="24"/>
        </w:rPr>
        <w:t xml:space="preserve"> </w:t>
      </w:r>
      <w:r>
        <w:rPr>
          <w:rFonts w:eastAsia="Times New Roman"/>
          <w:szCs w:val="24"/>
        </w:rPr>
        <w:t>Κυρίες και κύριοι συνάδελφοι, αρχίζει η συνεδρίαση.</w:t>
      </w:r>
    </w:p>
    <w:p w14:paraId="77C02BF1" w14:textId="77777777" w:rsidR="006113A9" w:rsidRDefault="006B6FC4">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έχω την τιμή να ανακοινώσω προς το Σώμα ότι η Διαρκής Επιτροπή Εθνικής Άμυνας και Εξωτερικών Υποθέσεων καταθέτει την </w:t>
      </w:r>
      <w:r>
        <w:rPr>
          <w:rFonts w:eastAsia="Times New Roman"/>
          <w:szCs w:val="24"/>
        </w:rPr>
        <w:t>έ</w:t>
      </w:r>
      <w:r>
        <w:rPr>
          <w:rFonts w:eastAsia="Times New Roman"/>
          <w:szCs w:val="24"/>
        </w:rPr>
        <w:t>κθεσή της στο σχέδιο νόμου τ</w:t>
      </w:r>
      <w:r>
        <w:rPr>
          <w:rFonts w:eastAsia="Times New Roman"/>
          <w:szCs w:val="24"/>
        </w:rPr>
        <w:t xml:space="preserve">ου Υπουργείου Εξωτερικών: «Κύρωση της Τελικής Συμφωνίας για την Επίλυση των Διαφορών οι οποίες περιγράφονται </w:t>
      </w:r>
      <w:r>
        <w:rPr>
          <w:rFonts w:eastAsia="Times New Roman"/>
          <w:szCs w:val="24"/>
        </w:rPr>
        <w:lastRenderedPageBreak/>
        <w:t>στις Αποφάσεις του Συμβουλίου Ασφαλείας των Ηνωμένων Εθνών 817</w:t>
      </w:r>
      <w:r>
        <w:rPr>
          <w:rFonts w:eastAsia="Times New Roman"/>
          <w:szCs w:val="24"/>
        </w:rPr>
        <w:t xml:space="preserve"> </w:t>
      </w:r>
      <w:r>
        <w:rPr>
          <w:rFonts w:eastAsia="Times New Roman"/>
          <w:szCs w:val="24"/>
        </w:rPr>
        <w:t>(1993) και 845 (1993), τη Λήξη της Ενδιάμεσης Συμφωνίας του 1995 και την Εδραίωση Στ</w:t>
      </w:r>
      <w:r>
        <w:rPr>
          <w:rFonts w:eastAsia="Times New Roman"/>
          <w:szCs w:val="24"/>
        </w:rPr>
        <w:t>ρατηγικής Εταιρικής Σχέσης μεταξύ των Μερών».</w:t>
      </w:r>
    </w:p>
    <w:p w14:paraId="77C02BF2" w14:textId="77777777" w:rsidR="006113A9" w:rsidRDefault="006B6FC4">
      <w:pPr>
        <w:spacing w:line="600" w:lineRule="auto"/>
        <w:ind w:firstLine="720"/>
        <w:contextualSpacing/>
        <w:jc w:val="both"/>
        <w:rPr>
          <w:rFonts w:eastAsia="Times New Roman"/>
          <w:szCs w:val="24"/>
        </w:rPr>
      </w:pPr>
      <w:r>
        <w:rPr>
          <w:rFonts w:eastAsia="Times New Roman"/>
          <w:szCs w:val="24"/>
        </w:rPr>
        <w:t xml:space="preserve">Εισερχόμαστε στην ημερήσια διάταξη της </w:t>
      </w:r>
    </w:p>
    <w:p w14:paraId="77C02BF3" w14:textId="77777777" w:rsidR="006113A9" w:rsidRDefault="006B6FC4">
      <w:pPr>
        <w:spacing w:line="600" w:lineRule="auto"/>
        <w:ind w:firstLine="720"/>
        <w:contextualSpacing/>
        <w:jc w:val="center"/>
        <w:rPr>
          <w:rFonts w:eastAsia="Times New Roman"/>
          <w:b/>
          <w:szCs w:val="24"/>
        </w:rPr>
      </w:pPr>
      <w:r w:rsidRPr="00C5713A">
        <w:rPr>
          <w:rFonts w:eastAsia="Times New Roman"/>
          <w:b/>
          <w:szCs w:val="24"/>
        </w:rPr>
        <w:t>ΝΟΜΟΘΕΤΙΚΗΣ ΕΡΓΑΣΙΑΣ</w:t>
      </w:r>
    </w:p>
    <w:p w14:paraId="77C02BF4" w14:textId="77777777" w:rsidR="006113A9" w:rsidRDefault="006B6FC4">
      <w:pPr>
        <w:spacing w:line="600" w:lineRule="auto"/>
        <w:ind w:firstLine="720"/>
        <w:contextualSpacing/>
        <w:jc w:val="both"/>
        <w:rPr>
          <w:rFonts w:eastAsia="Times New Roman" w:cs="Times New Roman"/>
          <w:szCs w:val="24"/>
        </w:rPr>
      </w:pPr>
      <w:r w:rsidRPr="00C5713A">
        <w:rPr>
          <w:rFonts w:eastAsia="Times New Roman" w:cs="Times New Roman"/>
          <w:szCs w:val="24"/>
        </w:rPr>
        <w:t>Μόνη συζήτηση και ψήφιση επί της αρχής, των άρθρων και του συνόλου του σχεδίου νόμου</w:t>
      </w:r>
      <w:r>
        <w:rPr>
          <w:rFonts w:eastAsia="Times New Roman" w:cs="Times New Roman"/>
          <w:szCs w:val="24"/>
        </w:rPr>
        <w:t xml:space="preserve"> του Υπουργείου Εξωτερικών</w:t>
      </w:r>
      <w:r w:rsidRPr="00C5713A">
        <w:rPr>
          <w:rFonts w:eastAsia="Times New Roman" w:cs="Times New Roman"/>
          <w:szCs w:val="24"/>
        </w:rPr>
        <w:t>: «Κύρωση της Τελικής Συμφωνίας για την</w:t>
      </w:r>
      <w:r w:rsidRPr="00C5713A">
        <w:rPr>
          <w:rFonts w:eastAsia="Times New Roman" w:cs="Times New Roman"/>
          <w:szCs w:val="24"/>
        </w:rPr>
        <w:t xml:space="preserve"> Επίλυση των Διαφορών οι οποίες περιγράφονται στις Αποφάσεις του Συμβουλίου Ασφαλείας των Ηνωμένων Εθνών 817</w:t>
      </w:r>
      <w:r>
        <w:rPr>
          <w:rFonts w:eastAsia="Times New Roman" w:cs="Times New Roman"/>
          <w:szCs w:val="24"/>
        </w:rPr>
        <w:t xml:space="preserve"> </w:t>
      </w:r>
      <w:r w:rsidRPr="00C5713A">
        <w:rPr>
          <w:rFonts w:eastAsia="Times New Roman" w:cs="Times New Roman"/>
          <w:szCs w:val="24"/>
        </w:rPr>
        <w:t>(1993) και 845</w:t>
      </w:r>
      <w:r>
        <w:rPr>
          <w:rFonts w:eastAsia="Times New Roman" w:cs="Times New Roman"/>
          <w:szCs w:val="24"/>
        </w:rPr>
        <w:t xml:space="preserve"> </w:t>
      </w:r>
      <w:r w:rsidRPr="00C5713A">
        <w:rPr>
          <w:rFonts w:eastAsia="Times New Roman" w:cs="Times New Roman"/>
          <w:szCs w:val="24"/>
        </w:rPr>
        <w:t>(1993), τη Λήξη της Ενδιάμεσης Συμφωνίας του 1995 και την Εδραίωση Στρατηγικής Εταιρικής Σχέσης μεταξύ των Μερών».</w:t>
      </w:r>
    </w:p>
    <w:p w14:paraId="77C02BF5"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Η Διάσκεψη των Πρ</w:t>
      </w:r>
      <w:r>
        <w:rPr>
          <w:rFonts w:eastAsia="Times New Roman" w:cs="Times New Roman"/>
          <w:szCs w:val="24"/>
        </w:rPr>
        <w:t>οέδρων αποφάσισε στη συνεδρίασ</w:t>
      </w:r>
      <w:r>
        <w:rPr>
          <w:rFonts w:eastAsia="Times New Roman" w:cs="Times New Roman"/>
          <w:szCs w:val="24"/>
        </w:rPr>
        <w:t>ή</w:t>
      </w:r>
      <w:r>
        <w:rPr>
          <w:rFonts w:eastAsia="Times New Roman" w:cs="Times New Roman"/>
          <w:szCs w:val="24"/>
        </w:rPr>
        <w:t xml:space="preserve"> της </w:t>
      </w:r>
      <w:r>
        <w:rPr>
          <w:rFonts w:eastAsia="Times New Roman" w:cs="Times New Roman"/>
          <w:szCs w:val="24"/>
        </w:rPr>
        <w:t xml:space="preserve">στις </w:t>
      </w:r>
      <w:r>
        <w:rPr>
          <w:rFonts w:eastAsia="Times New Roman" w:cs="Times New Roman"/>
          <w:szCs w:val="24"/>
        </w:rPr>
        <w:t>21</w:t>
      </w:r>
      <w:r>
        <w:rPr>
          <w:rFonts w:eastAsia="Times New Roman" w:cs="Times New Roman"/>
          <w:szCs w:val="24"/>
        </w:rPr>
        <w:t xml:space="preserve"> </w:t>
      </w:r>
      <w:r>
        <w:rPr>
          <w:rFonts w:eastAsia="Times New Roman" w:cs="Times New Roman"/>
          <w:szCs w:val="24"/>
        </w:rPr>
        <w:t xml:space="preserve">Ιανουαρίου 2019 τη συζήτηση του νομοσχεδίου σε δύο συνεδριάσεις, ενιαία επί της αρχής και επί των άρθρων. Η εγγραφή στον κατάλογο των ομιλητών θα γίνει μέχρι το τέλος της ομιλίας του δεύτερου εισηγητή, εννοείται </w:t>
      </w:r>
      <w:r>
        <w:rPr>
          <w:rFonts w:eastAsia="Times New Roman" w:cs="Times New Roman"/>
          <w:szCs w:val="24"/>
        </w:rPr>
        <w:t>ηλεκτρονικά.</w:t>
      </w:r>
    </w:p>
    <w:p w14:paraId="77C02BF6"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Συμφωνεί το Σώμα ως προς την </w:t>
      </w:r>
      <w:r>
        <w:rPr>
          <w:rFonts w:eastAsia="Times New Roman" w:cs="Times New Roman"/>
          <w:szCs w:val="24"/>
        </w:rPr>
        <w:t>η</w:t>
      </w:r>
      <w:r>
        <w:rPr>
          <w:rFonts w:eastAsia="Times New Roman" w:cs="Times New Roman"/>
          <w:szCs w:val="24"/>
        </w:rPr>
        <w:t xml:space="preserve">μερήσια </w:t>
      </w:r>
      <w:r>
        <w:rPr>
          <w:rFonts w:eastAsia="Times New Roman" w:cs="Times New Roman"/>
          <w:szCs w:val="24"/>
        </w:rPr>
        <w:t>δ</w:t>
      </w:r>
      <w:r>
        <w:rPr>
          <w:rFonts w:eastAsia="Times New Roman" w:cs="Times New Roman"/>
          <w:szCs w:val="24"/>
        </w:rPr>
        <w:t>ιάταξη;</w:t>
      </w:r>
    </w:p>
    <w:p w14:paraId="77C02BF7"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lastRenderedPageBreak/>
        <w:t>ΠΟΛΛ</w:t>
      </w:r>
      <w:r w:rsidRPr="00746731">
        <w:rPr>
          <w:rFonts w:eastAsia="Times New Roman" w:cs="Times New Roman"/>
          <w:b/>
          <w:szCs w:val="24"/>
        </w:rPr>
        <w:t>ΟΙ ΒΟΥΛΕΥΤΕΣ:</w:t>
      </w:r>
      <w:r>
        <w:rPr>
          <w:rFonts w:eastAsia="Times New Roman" w:cs="Times New Roman"/>
          <w:szCs w:val="24"/>
        </w:rPr>
        <w:t xml:space="preserve"> Μάλιστα, μάλιστα.</w:t>
      </w:r>
    </w:p>
    <w:p w14:paraId="77C02BF8" w14:textId="77777777" w:rsidR="006113A9" w:rsidRDefault="006B6FC4">
      <w:pPr>
        <w:spacing w:line="600" w:lineRule="auto"/>
        <w:ind w:firstLine="720"/>
        <w:contextualSpacing/>
        <w:jc w:val="both"/>
        <w:rPr>
          <w:rFonts w:eastAsia="Times New Roman" w:cs="Times New Roman"/>
          <w:szCs w:val="24"/>
        </w:rPr>
      </w:pPr>
      <w:r w:rsidRPr="0065356B">
        <w:rPr>
          <w:rFonts w:eastAsia="Times New Roman" w:cs="Times New Roman"/>
          <w:b/>
          <w:szCs w:val="24"/>
        </w:rPr>
        <w:t>ΠΡΟΕΔΡΕΥΟΥΣΑ (Αναστασία Χριστοδουλοπούλου):</w:t>
      </w:r>
      <w:r>
        <w:rPr>
          <w:rFonts w:eastAsia="Times New Roman" w:cs="Times New Roman"/>
          <w:szCs w:val="24"/>
        </w:rPr>
        <w:t xml:space="preserve"> Το Σώμα συνεφώνησε. </w:t>
      </w:r>
    </w:p>
    <w:p w14:paraId="77C02BF9"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η </w:t>
      </w:r>
      <w:r>
        <w:rPr>
          <w:rFonts w:eastAsia="Times New Roman" w:cs="Times New Roman"/>
          <w:szCs w:val="24"/>
        </w:rPr>
        <w:t>ε</w:t>
      </w:r>
      <w:r>
        <w:rPr>
          <w:rFonts w:eastAsia="Times New Roman" w:cs="Times New Roman"/>
          <w:szCs w:val="24"/>
        </w:rPr>
        <w:t>ισηγήτρια…</w:t>
      </w:r>
    </w:p>
    <w:p w14:paraId="77C02BFA" w14:textId="77777777" w:rsidR="006113A9" w:rsidRDefault="006B6FC4">
      <w:pPr>
        <w:spacing w:line="600" w:lineRule="auto"/>
        <w:ind w:firstLine="720"/>
        <w:contextualSpacing/>
        <w:jc w:val="both"/>
        <w:rPr>
          <w:rFonts w:eastAsia="Times New Roman" w:cs="Times New Roman"/>
          <w:szCs w:val="24"/>
        </w:rPr>
      </w:pPr>
      <w:r w:rsidRPr="004D3E45">
        <w:rPr>
          <w:rFonts w:eastAsia="Times New Roman" w:cs="Times New Roman"/>
          <w:b/>
          <w:szCs w:val="24"/>
        </w:rPr>
        <w:t xml:space="preserve">ΝΙΚΟΛΑΟΣ </w:t>
      </w:r>
      <w:r>
        <w:rPr>
          <w:rFonts w:eastAsia="Times New Roman" w:cs="Times New Roman"/>
          <w:b/>
          <w:szCs w:val="24"/>
        </w:rPr>
        <w:t xml:space="preserve">– ΓΕΩΡΓΙΟΣ </w:t>
      </w:r>
      <w:r w:rsidRPr="004D3E45">
        <w:rPr>
          <w:rFonts w:eastAsia="Times New Roman" w:cs="Times New Roman"/>
          <w:b/>
          <w:szCs w:val="24"/>
        </w:rPr>
        <w:t>ΔΕΝΔΙΑΣ:</w:t>
      </w:r>
      <w:r>
        <w:rPr>
          <w:rFonts w:eastAsia="Times New Roman" w:cs="Times New Roman"/>
          <w:szCs w:val="24"/>
        </w:rPr>
        <w:t xml:space="preserve"> Κυρία Πρόεδρε, θα ήθελα τον λόγο, παρακαλώ, επί της διαδικασίας.</w:t>
      </w:r>
    </w:p>
    <w:p w14:paraId="77C02BFB" w14:textId="77777777" w:rsidR="006113A9" w:rsidRDefault="006B6FC4">
      <w:pPr>
        <w:spacing w:line="600" w:lineRule="auto"/>
        <w:ind w:firstLine="720"/>
        <w:contextualSpacing/>
        <w:jc w:val="both"/>
        <w:rPr>
          <w:rFonts w:eastAsia="Times New Roman" w:cs="Times New Roman"/>
          <w:szCs w:val="24"/>
        </w:rPr>
      </w:pPr>
      <w:r w:rsidRPr="0065356B">
        <w:rPr>
          <w:rFonts w:eastAsia="Times New Roman" w:cs="Times New Roman"/>
          <w:b/>
          <w:szCs w:val="24"/>
        </w:rPr>
        <w:t>ΠΡΟΕΔΡΕΥΟΥΣΑ (Αναστασία Χριστοδουλοπούλου):</w:t>
      </w:r>
      <w:r>
        <w:rPr>
          <w:rFonts w:eastAsia="Times New Roman" w:cs="Times New Roman"/>
          <w:szCs w:val="24"/>
        </w:rPr>
        <w:t xml:space="preserve"> Μισό λεπτό</w:t>
      </w:r>
      <w:r w:rsidRPr="0036179E">
        <w:rPr>
          <w:rFonts w:eastAsia="Times New Roman" w:cs="Times New Roman"/>
          <w:szCs w:val="24"/>
        </w:rPr>
        <w:t>,</w:t>
      </w:r>
      <w:r>
        <w:rPr>
          <w:rFonts w:eastAsia="Times New Roman" w:cs="Times New Roman"/>
          <w:szCs w:val="24"/>
        </w:rPr>
        <w:t xml:space="preserve"> κύριε Δένδια.</w:t>
      </w:r>
    </w:p>
    <w:p w14:paraId="77C02BFC"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Έχει καταθέσει αντίρρηση συνταγματικότητας</w:t>
      </w:r>
      <w:r w:rsidRPr="0036179E">
        <w:rPr>
          <w:rFonts w:eastAsia="Times New Roman" w:cs="Times New Roman"/>
          <w:szCs w:val="24"/>
        </w:rPr>
        <w:t>,</w:t>
      </w:r>
      <w:r>
        <w:rPr>
          <w:rFonts w:eastAsia="Times New Roman" w:cs="Times New Roman"/>
          <w:szCs w:val="24"/>
        </w:rPr>
        <w:t xml:space="preserve"> σύμφωνα με το άρθρο 100</w:t>
      </w:r>
      <w:r w:rsidRPr="0036179E">
        <w:rPr>
          <w:rFonts w:eastAsia="Times New Roman" w:cs="Times New Roman"/>
          <w:szCs w:val="24"/>
        </w:rPr>
        <w:t>,</w:t>
      </w:r>
      <w:r>
        <w:rPr>
          <w:rFonts w:eastAsia="Times New Roman" w:cs="Times New Roman"/>
          <w:szCs w:val="24"/>
        </w:rPr>
        <w:t xml:space="preserve"> ο κ. Κασιδιάρης.</w:t>
      </w:r>
    </w:p>
    <w:p w14:paraId="77C02BFD" w14:textId="77777777" w:rsidR="006113A9" w:rsidRDefault="006B6FC4">
      <w:pPr>
        <w:spacing w:line="600" w:lineRule="auto"/>
        <w:ind w:firstLine="720"/>
        <w:contextualSpacing/>
        <w:jc w:val="both"/>
        <w:rPr>
          <w:rFonts w:eastAsia="Times New Roman" w:cs="Times New Roman"/>
          <w:szCs w:val="24"/>
        </w:rPr>
      </w:pPr>
      <w:r w:rsidRPr="00746731">
        <w:rPr>
          <w:rFonts w:eastAsia="Times New Roman" w:cs="Times New Roman"/>
          <w:b/>
          <w:szCs w:val="24"/>
        </w:rPr>
        <w:t>ΣΤΑΥΡΟΣ ΚΟΝΤΟΝΗΣ:</w:t>
      </w:r>
      <w:r>
        <w:rPr>
          <w:rFonts w:eastAsia="Times New Roman" w:cs="Times New Roman"/>
          <w:szCs w:val="24"/>
        </w:rPr>
        <w:t xml:space="preserve"> Σύμφωνα με το άρ</w:t>
      </w:r>
      <w:r>
        <w:rPr>
          <w:rFonts w:eastAsia="Times New Roman" w:cs="Times New Roman"/>
          <w:szCs w:val="24"/>
        </w:rPr>
        <w:t>θρο 100 του Συντάγματος ή του Κανονισμού;</w:t>
      </w:r>
    </w:p>
    <w:p w14:paraId="77C02BFE" w14:textId="77777777" w:rsidR="006113A9" w:rsidRDefault="006B6FC4">
      <w:pPr>
        <w:spacing w:line="600" w:lineRule="auto"/>
        <w:ind w:firstLine="720"/>
        <w:contextualSpacing/>
        <w:jc w:val="both"/>
        <w:rPr>
          <w:rFonts w:eastAsia="Times New Roman" w:cs="Times New Roman"/>
          <w:szCs w:val="24"/>
        </w:rPr>
      </w:pPr>
      <w:r w:rsidRPr="0065356B">
        <w:rPr>
          <w:rFonts w:eastAsia="Times New Roman" w:cs="Times New Roman"/>
          <w:b/>
          <w:szCs w:val="24"/>
        </w:rPr>
        <w:t>ΠΡΟΕΔΡΕΥΟΥΣΑ (Αναστασία Χριστοδουλοπούλου):</w:t>
      </w:r>
      <w:r>
        <w:rPr>
          <w:rFonts w:eastAsia="Times New Roman" w:cs="Times New Roman"/>
          <w:szCs w:val="24"/>
        </w:rPr>
        <w:t xml:space="preserve"> Ο κ. Δένδιας έχει τον λόγο.</w:t>
      </w:r>
    </w:p>
    <w:p w14:paraId="77C02BFF"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w:t>
      </w:r>
      <w:r>
        <w:rPr>
          <w:rFonts w:eastAsia="Times New Roman" w:cs="Times New Roman"/>
          <w:b/>
          <w:szCs w:val="24"/>
        </w:rPr>
        <w:t>– ΓΕΩΡΓΙΟΣ</w:t>
      </w:r>
      <w:r>
        <w:rPr>
          <w:rFonts w:eastAsia="Times New Roman" w:cs="Times New Roman"/>
          <w:b/>
          <w:szCs w:val="24"/>
        </w:rPr>
        <w:t xml:space="preserve"> ΔΕΝΔΙΑΣ: </w:t>
      </w:r>
      <w:r>
        <w:rPr>
          <w:rFonts w:eastAsia="Times New Roman" w:cs="Times New Roman"/>
          <w:szCs w:val="24"/>
        </w:rPr>
        <w:t>Κυρία Πρόεδρε, δύο τινά. Το πρώτο κατ’</w:t>
      </w:r>
      <w:r w:rsidRPr="0036179E">
        <w:rPr>
          <w:rFonts w:eastAsia="Times New Roman" w:cs="Times New Roman"/>
          <w:szCs w:val="24"/>
        </w:rPr>
        <w:t xml:space="preserve"> </w:t>
      </w:r>
      <w:r>
        <w:rPr>
          <w:rFonts w:eastAsia="Times New Roman" w:cs="Times New Roman"/>
          <w:szCs w:val="24"/>
        </w:rPr>
        <w:t>αρχήν το «συμφωνούμε»</w:t>
      </w:r>
      <w:r w:rsidRPr="0036179E">
        <w:rPr>
          <w:rFonts w:eastAsia="Times New Roman" w:cs="Times New Roman"/>
          <w:szCs w:val="24"/>
        </w:rPr>
        <w:t>,</w:t>
      </w:r>
      <w:r>
        <w:rPr>
          <w:rFonts w:eastAsia="Times New Roman" w:cs="Times New Roman"/>
          <w:szCs w:val="24"/>
        </w:rPr>
        <w:t xml:space="preserve"> το οποίο ακούστηκε από ένα τμήμα της Αίθουσας</w:t>
      </w:r>
      <w:r w:rsidRPr="0036179E">
        <w:rPr>
          <w:rFonts w:eastAsia="Times New Roman" w:cs="Times New Roman"/>
          <w:szCs w:val="24"/>
        </w:rPr>
        <w:t>,</w:t>
      </w:r>
      <w:r>
        <w:rPr>
          <w:rFonts w:eastAsia="Times New Roman" w:cs="Times New Roman"/>
          <w:szCs w:val="24"/>
        </w:rPr>
        <w:t xml:space="preserve"> βεβα</w:t>
      </w:r>
      <w:r>
        <w:rPr>
          <w:rFonts w:eastAsia="Times New Roman" w:cs="Times New Roman"/>
          <w:szCs w:val="24"/>
        </w:rPr>
        <w:t xml:space="preserve">ίως δεν αφορά τη Νέα Δημοκρατία. Η Νέα Δημοκρατία δεν συνεφώνησε. Η άποψή </w:t>
      </w:r>
      <w:r>
        <w:rPr>
          <w:rFonts w:eastAsia="Times New Roman" w:cs="Times New Roman"/>
          <w:szCs w:val="24"/>
        </w:rPr>
        <w:lastRenderedPageBreak/>
        <w:t>μας ήταν για τριήμερη συζήτηση ευθύς εξαρχής, αλλά δεν είναι αυτός ο λόγος για τον οποίο σας ζήτησα τον λόγο.</w:t>
      </w:r>
    </w:p>
    <w:p w14:paraId="77C02C00"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Κυρία Πρόεδρε, αυτό το οποίο έρχεται για συζήτηση σήμερα στην Ολομέλεια </w:t>
      </w:r>
      <w:r>
        <w:rPr>
          <w:rFonts w:eastAsia="Times New Roman" w:cs="Times New Roman"/>
          <w:szCs w:val="24"/>
        </w:rPr>
        <w:t xml:space="preserve">της Βουλής των Ελλήνων είναι η </w:t>
      </w:r>
      <w:r>
        <w:rPr>
          <w:rFonts w:eastAsia="Times New Roman" w:cs="Times New Roman"/>
          <w:szCs w:val="24"/>
        </w:rPr>
        <w:t>τ</w:t>
      </w:r>
      <w:r>
        <w:rPr>
          <w:rFonts w:eastAsia="Times New Roman" w:cs="Times New Roman"/>
          <w:szCs w:val="24"/>
        </w:rPr>
        <w:t xml:space="preserve">ελική </w:t>
      </w:r>
      <w:r>
        <w:rPr>
          <w:rFonts w:eastAsia="Times New Roman" w:cs="Times New Roman"/>
          <w:szCs w:val="24"/>
        </w:rPr>
        <w:t>σ</w:t>
      </w:r>
      <w:r>
        <w:rPr>
          <w:rFonts w:eastAsia="Times New Roman" w:cs="Times New Roman"/>
          <w:szCs w:val="24"/>
        </w:rPr>
        <w:t>υμφωνία για την επίλυση των διαφορών όπως περιγράφονται στις αποφάσεις του Συμβουλίου Ασφαλείας των Ηνωμένων Εθνών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Αυτό έρχεται προς ψήφιση. Είναι μια κορυφαία στιγμή για το Κοινοβούλιο.</w:t>
      </w:r>
    </w:p>
    <w:p w14:paraId="77C02C01"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Στην πραγματικότητα, πί</w:t>
      </w:r>
      <w:r>
        <w:rPr>
          <w:rFonts w:eastAsia="Times New Roman" w:cs="Times New Roman"/>
          <w:szCs w:val="24"/>
        </w:rPr>
        <w:t xml:space="preserve">σω από αυτό το </w:t>
      </w:r>
      <w:r>
        <w:rPr>
          <w:rFonts w:eastAsia="Times New Roman" w:cs="Times New Roman"/>
          <w:szCs w:val="24"/>
        </w:rPr>
        <w:t>κ</w:t>
      </w:r>
      <w:r>
        <w:rPr>
          <w:rFonts w:eastAsia="Times New Roman" w:cs="Times New Roman"/>
          <w:szCs w:val="24"/>
        </w:rPr>
        <w:t xml:space="preserve">είμενο </w:t>
      </w:r>
      <w:r>
        <w:rPr>
          <w:rFonts w:eastAsia="Times New Roman" w:cs="Times New Roman"/>
          <w:szCs w:val="24"/>
        </w:rPr>
        <w:t>σ</w:t>
      </w:r>
      <w:r>
        <w:rPr>
          <w:rFonts w:eastAsia="Times New Roman" w:cs="Times New Roman"/>
          <w:szCs w:val="24"/>
        </w:rPr>
        <w:t xml:space="preserve">υμφωνίας επισυνάπτεται το ψήφισμα της Βουλής της </w:t>
      </w:r>
      <w:r>
        <w:rPr>
          <w:rFonts w:eastAsia="Times New Roman" w:cs="Times New Roman"/>
          <w:szCs w:val="24"/>
          <w:lang w:val="en-US"/>
        </w:rPr>
        <w:t>FYROM</w:t>
      </w:r>
      <w:r w:rsidRPr="00E24372">
        <w:rPr>
          <w:rFonts w:eastAsia="Times New Roman" w:cs="Times New Roman"/>
          <w:szCs w:val="24"/>
        </w:rPr>
        <w:t xml:space="preserve"> </w:t>
      </w:r>
      <w:r>
        <w:rPr>
          <w:rFonts w:eastAsia="Times New Roman" w:cs="Times New Roman"/>
          <w:szCs w:val="24"/>
        </w:rPr>
        <w:t xml:space="preserve">όσον αφορά συγκεκριμένες τροποποιήσεις άρθρων του Συντάγματος. Επαναλαμβάνω, κυρίες και κύριοι συνάδελφοι. Συγκεκριμένες τροποποιήσεις άρθρων του Συντάγματος. </w:t>
      </w:r>
    </w:p>
    <w:p w14:paraId="77C02C02"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Κατά τη διαδικασία ενώπιον της </w:t>
      </w:r>
      <w:r>
        <w:rPr>
          <w:rFonts w:eastAsia="Times New Roman" w:cs="Times New Roman"/>
          <w:szCs w:val="24"/>
        </w:rPr>
        <w:t>ε</w:t>
      </w:r>
      <w:r>
        <w:rPr>
          <w:rFonts w:eastAsia="Times New Roman" w:cs="Times New Roman"/>
          <w:szCs w:val="24"/>
        </w:rPr>
        <w:t xml:space="preserve">πιτροπής ζήτησα από τον παριστάμενο Αναπληρωτή Υπουργό Εξωτερικών κ. Κατρούγκαλο να προσκομίσει και να καταθέσει στην </w:t>
      </w:r>
      <w:r>
        <w:rPr>
          <w:rFonts w:eastAsia="Times New Roman" w:cs="Times New Roman"/>
          <w:szCs w:val="24"/>
        </w:rPr>
        <w:t>ε</w:t>
      </w:r>
      <w:r>
        <w:rPr>
          <w:rFonts w:eastAsia="Times New Roman" w:cs="Times New Roman"/>
          <w:szCs w:val="24"/>
        </w:rPr>
        <w:t xml:space="preserve">πιτροπή το </w:t>
      </w:r>
      <w:r>
        <w:rPr>
          <w:rFonts w:eastAsia="Times New Roman" w:cs="Times New Roman"/>
          <w:szCs w:val="24"/>
        </w:rPr>
        <w:t>σ</w:t>
      </w:r>
      <w:r>
        <w:rPr>
          <w:rFonts w:eastAsia="Times New Roman" w:cs="Times New Roman"/>
          <w:szCs w:val="24"/>
        </w:rPr>
        <w:t xml:space="preserve">ύνταγμα της γείτονος χώρας. Όχι το </w:t>
      </w:r>
      <w:r>
        <w:rPr>
          <w:rFonts w:eastAsia="Times New Roman" w:cs="Times New Roman"/>
          <w:szCs w:val="24"/>
        </w:rPr>
        <w:t>σ</w:t>
      </w:r>
      <w:r>
        <w:rPr>
          <w:rFonts w:eastAsia="Times New Roman" w:cs="Times New Roman"/>
          <w:szCs w:val="24"/>
        </w:rPr>
        <w:t xml:space="preserve">ύνταγμα της γείτονος χώρας, όπως το κατέθεσε, δηλαδή ένα </w:t>
      </w:r>
      <w:r>
        <w:rPr>
          <w:rFonts w:eastAsia="Times New Roman" w:cs="Times New Roman"/>
          <w:szCs w:val="24"/>
        </w:rPr>
        <w:t xml:space="preserve">αντίγραφο από το ίντερνετ, από το </w:t>
      </w:r>
      <w:r>
        <w:rPr>
          <w:rFonts w:eastAsia="Times New Roman" w:cs="Times New Roman"/>
          <w:szCs w:val="24"/>
          <w:lang w:val="en-US"/>
        </w:rPr>
        <w:t>site</w:t>
      </w:r>
      <w:r w:rsidRPr="00E24372">
        <w:rPr>
          <w:rFonts w:eastAsia="Times New Roman" w:cs="Times New Roman"/>
          <w:szCs w:val="24"/>
        </w:rPr>
        <w:t xml:space="preserve"> </w:t>
      </w:r>
      <w:r>
        <w:rPr>
          <w:rFonts w:eastAsia="Times New Roman" w:cs="Times New Roman"/>
          <w:szCs w:val="24"/>
        </w:rPr>
        <w:t xml:space="preserve">της Βουλής των Σκοπίων, του υπάρχοντος σήμερα </w:t>
      </w:r>
      <w:r>
        <w:rPr>
          <w:rFonts w:eastAsia="Times New Roman" w:cs="Times New Roman"/>
          <w:szCs w:val="24"/>
        </w:rPr>
        <w:lastRenderedPageBreak/>
        <w:t xml:space="preserve">Συντάγματος της </w:t>
      </w:r>
      <w:r>
        <w:rPr>
          <w:rFonts w:eastAsia="Times New Roman" w:cs="Times New Roman"/>
          <w:szCs w:val="24"/>
          <w:lang w:val="en-US"/>
        </w:rPr>
        <w:t>FYROM</w:t>
      </w:r>
      <w:r>
        <w:rPr>
          <w:rFonts w:eastAsia="Times New Roman" w:cs="Times New Roman"/>
          <w:szCs w:val="24"/>
        </w:rPr>
        <w:t xml:space="preserve">, αλλά το </w:t>
      </w:r>
      <w:r>
        <w:rPr>
          <w:rFonts w:eastAsia="Times New Roman" w:cs="Times New Roman"/>
          <w:szCs w:val="24"/>
        </w:rPr>
        <w:t>σ</w:t>
      </w:r>
      <w:r>
        <w:rPr>
          <w:rFonts w:eastAsia="Times New Roman" w:cs="Times New Roman"/>
          <w:szCs w:val="24"/>
        </w:rPr>
        <w:t>ύνταγμα όπως μετά από τις κατανοήσεις της ελληνικής διπλωματίας θα προκύψει, με την ενσωμάτωση του ψηφίσματος των τροπολογιών, το οποίο σήμ</w:t>
      </w:r>
      <w:r>
        <w:rPr>
          <w:rFonts w:eastAsia="Times New Roman" w:cs="Times New Roman"/>
          <w:szCs w:val="24"/>
        </w:rPr>
        <w:t xml:space="preserve">ερα εμπεριέχεται στη </w:t>
      </w:r>
      <w:r>
        <w:rPr>
          <w:rFonts w:eastAsia="Times New Roman" w:cs="Times New Roman"/>
          <w:szCs w:val="24"/>
        </w:rPr>
        <w:t>σ</w:t>
      </w:r>
      <w:r>
        <w:rPr>
          <w:rFonts w:eastAsia="Times New Roman" w:cs="Times New Roman"/>
          <w:szCs w:val="24"/>
        </w:rPr>
        <w:t>υμφωνία αυτή που καλείται να ψηφίσει η Βουλή.</w:t>
      </w:r>
    </w:p>
    <w:p w14:paraId="77C02C03" w14:textId="77777777" w:rsidR="006113A9" w:rsidRDefault="006B6FC4">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Ο λόγος που το ζητώ και πάλι </w:t>
      </w:r>
      <w:r w:rsidRPr="00542EC5">
        <w:rPr>
          <w:rFonts w:eastAsia="Times New Roman"/>
          <w:szCs w:val="24"/>
        </w:rPr>
        <w:t>-</w:t>
      </w:r>
      <w:r>
        <w:rPr>
          <w:rFonts w:eastAsia="Times New Roman"/>
          <w:szCs w:val="24"/>
        </w:rPr>
        <w:t xml:space="preserve">και το ζητώ ως απαραίτητο στοιχείο και προϋπόθεση για να γίνει συζήτηση εδώ- είναι γιατί πρέπει να καταλάβουμε σαφέστατα ποια θα είναι η πραγματικότητα εάν η </w:t>
      </w:r>
      <w:r>
        <w:rPr>
          <w:rFonts w:eastAsia="Times New Roman"/>
          <w:szCs w:val="24"/>
        </w:rPr>
        <w:t xml:space="preserve">Βουλή των Ελλήνων ψηφίσει αυτή τη </w:t>
      </w:r>
      <w:r>
        <w:rPr>
          <w:rFonts w:eastAsia="Times New Roman"/>
          <w:szCs w:val="24"/>
        </w:rPr>
        <w:t>σ</w:t>
      </w:r>
      <w:r>
        <w:rPr>
          <w:rFonts w:eastAsia="Times New Roman"/>
          <w:szCs w:val="24"/>
        </w:rPr>
        <w:t xml:space="preserve">υμφωνία. </w:t>
      </w:r>
    </w:p>
    <w:p w14:paraId="77C02C04" w14:textId="77777777" w:rsidR="006113A9" w:rsidRDefault="006B6FC4">
      <w:pPr>
        <w:tabs>
          <w:tab w:val="left" w:pos="709"/>
          <w:tab w:val="center" w:pos="4753"/>
        </w:tabs>
        <w:spacing w:line="600" w:lineRule="auto"/>
        <w:ind w:firstLine="709"/>
        <w:contextualSpacing/>
        <w:jc w:val="both"/>
        <w:rPr>
          <w:rFonts w:eastAsia="Times New Roman"/>
          <w:szCs w:val="24"/>
        </w:rPr>
      </w:pPr>
      <w:r>
        <w:rPr>
          <w:rFonts w:eastAsia="Times New Roman"/>
          <w:szCs w:val="24"/>
        </w:rPr>
        <w:t>Κινδυνεύουμε, κυρίες και κύριοι συνάδελφοι, να συμβεί το εξής απλό</w:t>
      </w:r>
      <w:r w:rsidRPr="00D23F0E">
        <w:rPr>
          <w:rFonts w:eastAsia="Times New Roman"/>
          <w:szCs w:val="24"/>
        </w:rPr>
        <w:t>:</w:t>
      </w:r>
      <w:r>
        <w:rPr>
          <w:rFonts w:eastAsia="Times New Roman"/>
          <w:szCs w:val="24"/>
        </w:rPr>
        <w:t xml:space="preserve"> Να μην ενσωματωθεί ποτέ το ψήφισμα αυτό σε τελικό κείμενο, το οποίο θα έπρεπε -και ελπίζω να έχει γίνει, με ανησυχεί το ότι δεν κατατίθεται- να</w:t>
      </w:r>
      <w:r>
        <w:rPr>
          <w:rFonts w:eastAsia="Times New Roman"/>
          <w:szCs w:val="24"/>
        </w:rPr>
        <w:t xml:space="preserve"> έχει προσυμφωνηθεί από την ελληνική πλευρά, με αποτέλεσμα να υπάρχει το </w:t>
      </w:r>
      <w:r>
        <w:rPr>
          <w:rFonts w:eastAsia="Times New Roman"/>
          <w:szCs w:val="24"/>
        </w:rPr>
        <w:t>σ</w:t>
      </w:r>
      <w:r>
        <w:rPr>
          <w:rFonts w:eastAsia="Times New Roman"/>
          <w:szCs w:val="24"/>
        </w:rPr>
        <w:t xml:space="preserve">ύνταγμα των Σκοπίων όπως σήμερα υπάρχει και απλώς και μόνο να υπάρχει ένα μεταγενέστερο ψήφισμα, το οποίο να τροποποιεί μεν το </w:t>
      </w:r>
      <w:r>
        <w:rPr>
          <w:rFonts w:eastAsia="Times New Roman"/>
          <w:szCs w:val="24"/>
        </w:rPr>
        <w:t>σ</w:t>
      </w:r>
      <w:r>
        <w:rPr>
          <w:rFonts w:eastAsia="Times New Roman"/>
          <w:szCs w:val="24"/>
        </w:rPr>
        <w:t>ύνταγμα κατ’ όνομα, αλλά το οποίο να αποτελεί διαφορετ</w:t>
      </w:r>
      <w:r>
        <w:rPr>
          <w:rFonts w:eastAsia="Times New Roman"/>
          <w:szCs w:val="24"/>
        </w:rPr>
        <w:t xml:space="preserve">ικό κείμενο από το </w:t>
      </w:r>
      <w:r>
        <w:rPr>
          <w:rFonts w:eastAsia="Times New Roman"/>
          <w:szCs w:val="24"/>
          <w:lang w:val="en-US"/>
        </w:rPr>
        <w:t>corpus</w:t>
      </w:r>
      <w:r w:rsidRPr="00D23F0E">
        <w:rPr>
          <w:rFonts w:eastAsia="Times New Roman"/>
          <w:szCs w:val="24"/>
        </w:rPr>
        <w:t xml:space="preserve"> </w:t>
      </w:r>
      <w:r>
        <w:rPr>
          <w:rFonts w:eastAsia="Times New Roman"/>
          <w:szCs w:val="24"/>
        </w:rPr>
        <w:t xml:space="preserve">του </w:t>
      </w:r>
      <w:r>
        <w:rPr>
          <w:rFonts w:eastAsia="Times New Roman"/>
          <w:szCs w:val="24"/>
        </w:rPr>
        <w:t>σ</w:t>
      </w:r>
      <w:r>
        <w:rPr>
          <w:rFonts w:eastAsia="Times New Roman"/>
          <w:szCs w:val="24"/>
        </w:rPr>
        <w:t xml:space="preserve">υντάγματος των Σκοπίων, της </w:t>
      </w:r>
      <w:r>
        <w:rPr>
          <w:rFonts w:eastAsia="Times New Roman"/>
          <w:szCs w:val="24"/>
          <w:lang w:val="en-US"/>
        </w:rPr>
        <w:t>FYROM</w:t>
      </w:r>
      <w:r>
        <w:rPr>
          <w:rFonts w:eastAsia="Times New Roman"/>
          <w:szCs w:val="24"/>
        </w:rPr>
        <w:t xml:space="preserve">. </w:t>
      </w:r>
    </w:p>
    <w:p w14:paraId="77C02C05" w14:textId="77777777" w:rsidR="006113A9" w:rsidRDefault="006B6FC4">
      <w:pPr>
        <w:tabs>
          <w:tab w:val="left" w:pos="709"/>
          <w:tab w:val="center" w:pos="4753"/>
        </w:tabs>
        <w:spacing w:line="600" w:lineRule="auto"/>
        <w:ind w:firstLine="851"/>
        <w:contextualSpacing/>
        <w:jc w:val="both"/>
        <w:rPr>
          <w:rFonts w:eastAsia="Times New Roman"/>
          <w:szCs w:val="24"/>
        </w:rPr>
      </w:pPr>
      <w:r>
        <w:rPr>
          <w:rFonts w:eastAsia="Times New Roman"/>
          <w:szCs w:val="24"/>
        </w:rPr>
        <w:lastRenderedPageBreak/>
        <w:t>Σ</w:t>
      </w:r>
      <w:r>
        <w:rPr>
          <w:rFonts w:eastAsia="Times New Roman"/>
          <w:szCs w:val="24"/>
        </w:rPr>
        <w:t>ε</w:t>
      </w:r>
      <w:r>
        <w:rPr>
          <w:rFonts w:eastAsia="Times New Roman"/>
          <w:szCs w:val="24"/>
        </w:rPr>
        <w:t xml:space="preserve"> αυτό εμπεριέχεται και ο εξής μεγάλος κίνδυνος, ο οποίος υπάρχει μέσα στο κείμενο αυτής της </w:t>
      </w:r>
      <w:r>
        <w:rPr>
          <w:rFonts w:eastAsia="Times New Roman"/>
          <w:szCs w:val="24"/>
        </w:rPr>
        <w:t>σ</w:t>
      </w:r>
      <w:r>
        <w:rPr>
          <w:rFonts w:eastAsia="Times New Roman"/>
          <w:szCs w:val="24"/>
        </w:rPr>
        <w:t>υμφωνίας. Σας διαβάζω, κυρίες και κύριοι συνάδελφοι, για να είμαστε συνεννοημένοι</w:t>
      </w:r>
      <w:r w:rsidRPr="00D23F0E">
        <w:rPr>
          <w:rFonts w:eastAsia="Times New Roman"/>
          <w:szCs w:val="24"/>
        </w:rPr>
        <w:t>:</w:t>
      </w:r>
      <w:r>
        <w:rPr>
          <w:rFonts w:eastAsia="Times New Roman"/>
          <w:szCs w:val="24"/>
        </w:rPr>
        <w:t xml:space="preserve"> Στο άρθρο 1</w:t>
      </w:r>
      <w:r>
        <w:rPr>
          <w:rFonts w:eastAsia="Times New Roman"/>
          <w:szCs w:val="24"/>
        </w:rPr>
        <w:t xml:space="preserve"> της </w:t>
      </w:r>
      <w:r>
        <w:rPr>
          <w:rFonts w:eastAsia="Times New Roman"/>
          <w:szCs w:val="24"/>
        </w:rPr>
        <w:t>σ</w:t>
      </w:r>
      <w:r>
        <w:rPr>
          <w:rFonts w:eastAsia="Times New Roman"/>
          <w:szCs w:val="24"/>
        </w:rPr>
        <w:t xml:space="preserve">υμφωνίας, το οποίο καλείται η Βουλή να ψηφίσει, αναφέρεται επί λέξει -άρθρο 1 παράγραφος δ- ότι οι όροι «Μακεδονία» και «Μακεδόνας» έχουν την έννοια που αποδίδεται στο άρθρο 7 της παρούσας </w:t>
      </w:r>
      <w:r>
        <w:rPr>
          <w:rFonts w:eastAsia="Times New Roman"/>
          <w:szCs w:val="24"/>
        </w:rPr>
        <w:t>σ</w:t>
      </w:r>
      <w:r>
        <w:rPr>
          <w:rFonts w:eastAsia="Times New Roman"/>
          <w:szCs w:val="24"/>
        </w:rPr>
        <w:t>υμφωνίας, αυτής που συζητάμε. Αν θέλετε, γυρίστε πίσω, στο ά</w:t>
      </w:r>
      <w:r>
        <w:rPr>
          <w:rFonts w:eastAsia="Times New Roman"/>
          <w:szCs w:val="24"/>
        </w:rPr>
        <w:t>ρθρο 7</w:t>
      </w:r>
      <w:r>
        <w:rPr>
          <w:rFonts w:eastAsia="Times New Roman"/>
          <w:szCs w:val="24"/>
        </w:rPr>
        <w:t>,</w:t>
      </w:r>
      <w:r>
        <w:rPr>
          <w:rFonts w:eastAsia="Times New Roman"/>
          <w:szCs w:val="24"/>
        </w:rPr>
        <w:t xml:space="preserve"> και θα δείτε το εξής. Λέει επί λέξει η παράγραφος 3</w:t>
      </w:r>
      <w:r w:rsidRPr="00B5032F">
        <w:rPr>
          <w:rFonts w:eastAsia="Times New Roman"/>
          <w:szCs w:val="24"/>
        </w:rPr>
        <w:t xml:space="preserve">: </w:t>
      </w:r>
      <w:r>
        <w:rPr>
          <w:rFonts w:eastAsia="Times New Roman"/>
          <w:szCs w:val="24"/>
        </w:rPr>
        <w:t>«Όταν γίνεται αναφορά στο δεύτερο μέρος</w:t>
      </w:r>
      <w:r>
        <w:rPr>
          <w:rFonts w:eastAsia="Times New Roman"/>
          <w:szCs w:val="24"/>
        </w:rPr>
        <w:t xml:space="preserve">», </w:t>
      </w:r>
      <w:r>
        <w:rPr>
          <w:rFonts w:eastAsia="Times New Roman"/>
          <w:szCs w:val="24"/>
        </w:rPr>
        <w:t xml:space="preserve">δεύτερο μέρος είναι η </w:t>
      </w:r>
      <w:r>
        <w:rPr>
          <w:rFonts w:eastAsia="Times New Roman"/>
          <w:szCs w:val="24"/>
        </w:rPr>
        <w:t>«Β</w:t>
      </w:r>
      <w:r>
        <w:rPr>
          <w:rFonts w:eastAsia="Times New Roman"/>
          <w:szCs w:val="24"/>
        </w:rPr>
        <w:t>όρεια Μακεδονία</w:t>
      </w:r>
      <w:r>
        <w:rPr>
          <w:rFonts w:eastAsia="Times New Roman"/>
          <w:szCs w:val="24"/>
        </w:rPr>
        <w:t>»</w:t>
      </w:r>
      <w:r>
        <w:rPr>
          <w:rFonts w:eastAsia="Times New Roman"/>
          <w:szCs w:val="24"/>
        </w:rPr>
        <w:t>, δηλαδή τα Σκόπια</w:t>
      </w:r>
      <w:r>
        <w:rPr>
          <w:rFonts w:eastAsia="Times New Roman"/>
          <w:szCs w:val="24"/>
        </w:rPr>
        <w:t>,</w:t>
      </w:r>
      <w:r>
        <w:rPr>
          <w:rFonts w:eastAsia="Times New Roman"/>
          <w:szCs w:val="24"/>
        </w:rPr>
        <w:t xml:space="preserve"> </w:t>
      </w:r>
      <w:r>
        <w:rPr>
          <w:rFonts w:eastAsia="Times New Roman"/>
          <w:szCs w:val="24"/>
        </w:rPr>
        <w:t>«</w:t>
      </w:r>
      <w:r>
        <w:rPr>
          <w:rFonts w:eastAsia="Times New Roman"/>
          <w:szCs w:val="24"/>
        </w:rPr>
        <w:t>με αυτούς τους όρους νοούνται η επικράτεια, η γλώσσα, ο πληθυσμός και τα χαρακτηριστικά τους</w:t>
      </w:r>
      <w:r>
        <w:rPr>
          <w:rFonts w:eastAsia="Times New Roman"/>
          <w:szCs w:val="24"/>
        </w:rPr>
        <w:t xml:space="preserve"> με τη δική τους ιστορία</w:t>
      </w:r>
      <w:r>
        <w:rPr>
          <w:rFonts w:eastAsia="Times New Roman"/>
          <w:szCs w:val="24"/>
        </w:rPr>
        <w:t>…</w:t>
      </w:r>
      <w:r>
        <w:rPr>
          <w:rFonts w:eastAsia="Times New Roman"/>
          <w:szCs w:val="24"/>
        </w:rPr>
        <w:t xml:space="preserve"> κ.λπ.. Δηλαδή, με αυτή τη διατύπωση του άρθρου 7 διατηρεί η </w:t>
      </w:r>
      <w:r>
        <w:rPr>
          <w:rFonts w:eastAsia="Times New Roman"/>
          <w:szCs w:val="24"/>
          <w:lang w:val="en-US"/>
        </w:rPr>
        <w:t>FYROM</w:t>
      </w:r>
      <w:r>
        <w:rPr>
          <w:rFonts w:eastAsia="Times New Roman"/>
          <w:szCs w:val="24"/>
        </w:rPr>
        <w:t xml:space="preserve"> το δικαίωμα να χρησιμοποιεί οπουδήποτε θέλει και οσοδήποτε θέλει τον όρο «Μακεδονία» και «Μακεδόνας» και απλώς επί τη βάσει αυτής της </w:t>
      </w:r>
      <w:r>
        <w:rPr>
          <w:rFonts w:eastAsia="Times New Roman"/>
          <w:szCs w:val="24"/>
        </w:rPr>
        <w:t>σ</w:t>
      </w:r>
      <w:r>
        <w:rPr>
          <w:rFonts w:eastAsia="Times New Roman"/>
          <w:szCs w:val="24"/>
        </w:rPr>
        <w:t>υμφωνίας να ερμηνεύεται ως αφ</w:t>
      </w:r>
      <w:r>
        <w:rPr>
          <w:rFonts w:eastAsia="Times New Roman"/>
          <w:szCs w:val="24"/>
        </w:rPr>
        <w:t>ορών τη δική τους ιστορία, τον δικό τους πολιτισμό, τη δική τους κληρονομιά.</w:t>
      </w:r>
    </w:p>
    <w:p w14:paraId="77C02C06" w14:textId="77777777" w:rsidR="006113A9" w:rsidRDefault="006B6FC4">
      <w:pPr>
        <w:tabs>
          <w:tab w:val="left" w:pos="709"/>
          <w:tab w:val="center" w:pos="4753"/>
        </w:tabs>
        <w:spacing w:line="600" w:lineRule="auto"/>
        <w:ind w:firstLine="709"/>
        <w:contextualSpacing/>
        <w:jc w:val="both"/>
        <w:rPr>
          <w:rFonts w:eastAsia="Times New Roman"/>
          <w:szCs w:val="24"/>
        </w:rPr>
      </w:pPr>
      <w:r>
        <w:rPr>
          <w:rFonts w:eastAsia="Times New Roman"/>
          <w:szCs w:val="24"/>
        </w:rPr>
        <w:lastRenderedPageBreak/>
        <w:t>Ολοκληρώνω για να γίνει κατανοητό το θέμα που δεν αφορά τη Νέα Δημοκρατία, αλλά αφορά τη Βουλή στο σύνολο και οφείλω να πω -και μετράω πολύ τα λόγια μου όταν χρησιμοποιώ βαριές κο</w:t>
      </w:r>
      <w:r>
        <w:rPr>
          <w:rFonts w:eastAsia="Times New Roman"/>
          <w:szCs w:val="24"/>
        </w:rPr>
        <w:t xml:space="preserve">υβέντες- τον </w:t>
      </w:r>
      <w:r>
        <w:rPr>
          <w:rFonts w:eastAsia="Times New Roman"/>
          <w:szCs w:val="24"/>
        </w:rPr>
        <w:t>Ε</w:t>
      </w:r>
      <w:r>
        <w:rPr>
          <w:rFonts w:eastAsia="Times New Roman"/>
          <w:szCs w:val="24"/>
        </w:rPr>
        <w:t xml:space="preserve">λληνισμό στο σύνολο. Για να κυρώσουμε αυτή τη </w:t>
      </w:r>
      <w:r>
        <w:rPr>
          <w:rFonts w:eastAsia="Times New Roman"/>
          <w:szCs w:val="24"/>
        </w:rPr>
        <w:t>σ</w:t>
      </w:r>
      <w:r>
        <w:rPr>
          <w:rFonts w:eastAsia="Times New Roman"/>
          <w:szCs w:val="24"/>
        </w:rPr>
        <w:t>υμφωνία και να την κρίνουμε πριν την κυρώσουμε, πρέπει να έχουμε σαφή εικόνα της επόμενης μέρας. Δεν μπορούμε να έχουμε αποσπασματική εικόνα και δεν μπορούμε, κυρίες και κύριοι, να αποδεχθούμε το</w:t>
      </w:r>
      <w:r>
        <w:rPr>
          <w:rFonts w:eastAsia="Times New Roman"/>
          <w:szCs w:val="24"/>
        </w:rPr>
        <w:t xml:space="preserve">ν κίνδυνο ενός συμπληρωματικού απλώς ψηφίσματος, το οποίο θα υπάρχει σαν τροποποίηση πίσω από το </w:t>
      </w:r>
      <w:r>
        <w:rPr>
          <w:rFonts w:eastAsia="Times New Roman"/>
          <w:szCs w:val="24"/>
          <w:lang w:val="en-US"/>
        </w:rPr>
        <w:t>corpus</w:t>
      </w:r>
      <w:r>
        <w:rPr>
          <w:rFonts w:eastAsia="Times New Roman"/>
          <w:szCs w:val="24"/>
        </w:rPr>
        <w:t xml:space="preserve"> του Συντάγματος των Σκοπίων, θα αποτελεί ξεχωριστό κείμενο και θα το χρησιμοποιούν οι Σκοπιανοί όταν θέλουν, όπως θέλουν, με όποιον τρόπο θέλουν και θα </w:t>
      </w:r>
      <w:r>
        <w:rPr>
          <w:rFonts w:eastAsia="Times New Roman"/>
          <w:szCs w:val="24"/>
        </w:rPr>
        <w:t xml:space="preserve">έχουν γελοιοποιήσει πλήρως και τη διαπραγμάτευση και την </w:t>
      </w:r>
      <w:r>
        <w:rPr>
          <w:rFonts w:eastAsia="Times New Roman"/>
          <w:szCs w:val="24"/>
        </w:rPr>
        <w:t>ε</w:t>
      </w:r>
      <w:r>
        <w:rPr>
          <w:rFonts w:eastAsia="Times New Roman"/>
          <w:szCs w:val="24"/>
        </w:rPr>
        <w:t xml:space="preserve">λληνική Βουλή και τελικά –αυτό που μετράει περισσότερο- και την Ελληνική Δημοκρατία. </w:t>
      </w:r>
    </w:p>
    <w:p w14:paraId="77C02C07" w14:textId="77777777" w:rsidR="006113A9" w:rsidRDefault="006B6FC4">
      <w:pPr>
        <w:tabs>
          <w:tab w:val="left" w:pos="709"/>
          <w:tab w:val="center" w:pos="4753"/>
        </w:tabs>
        <w:spacing w:line="600" w:lineRule="auto"/>
        <w:ind w:firstLine="709"/>
        <w:contextualSpacing/>
        <w:jc w:val="both"/>
        <w:rPr>
          <w:rFonts w:eastAsia="Times New Roman"/>
          <w:szCs w:val="24"/>
        </w:rPr>
      </w:pPr>
      <w:r>
        <w:rPr>
          <w:rFonts w:eastAsia="Times New Roman"/>
          <w:szCs w:val="24"/>
        </w:rPr>
        <w:t>Ευχαριστώ πολύ.</w:t>
      </w:r>
    </w:p>
    <w:p w14:paraId="77C02C08" w14:textId="77777777" w:rsidR="006113A9" w:rsidRDefault="006B6FC4">
      <w:pPr>
        <w:tabs>
          <w:tab w:val="left" w:pos="709"/>
          <w:tab w:val="center" w:pos="4753"/>
        </w:tabs>
        <w:spacing w:line="600" w:lineRule="auto"/>
        <w:ind w:firstLine="709"/>
        <w:contextualSpacing/>
        <w:jc w:val="center"/>
        <w:rPr>
          <w:rFonts w:eastAsia="Times New Roman"/>
          <w:szCs w:val="24"/>
        </w:rPr>
      </w:pPr>
      <w:r>
        <w:rPr>
          <w:rFonts w:eastAsia="Times New Roman"/>
          <w:szCs w:val="24"/>
        </w:rPr>
        <w:t>(Χειροκροτήματα από την πτέρυγα της Νέας Δημοκρατίας)</w:t>
      </w:r>
    </w:p>
    <w:p w14:paraId="77C02C09" w14:textId="77777777" w:rsidR="006113A9" w:rsidRDefault="006B6FC4">
      <w:pPr>
        <w:tabs>
          <w:tab w:val="left" w:pos="709"/>
          <w:tab w:val="center" w:pos="4753"/>
        </w:tabs>
        <w:spacing w:line="600" w:lineRule="auto"/>
        <w:ind w:firstLine="709"/>
        <w:contextualSpacing/>
        <w:jc w:val="both"/>
        <w:rPr>
          <w:rFonts w:eastAsia="Times New Roman"/>
          <w:szCs w:val="24"/>
        </w:rPr>
      </w:pPr>
      <w:r w:rsidRPr="00B5032F">
        <w:rPr>
          <w:rFonts w:eastAsia="Times New Roman"/>
          <w:b/>
          <w:szCs w:val="24"/>
        </w:rPr>
        <w:lastRenderedPageBreak/>
        <w:t>ΠΡΟΕΔΡΕΥΟΥΣΑ (Αναστασία Χριστοδουλοπούλου)</w:t>
      </w:r>
      <w:r w:rsidRPr="00B5032F">
        <w:rPr>
          <w:rFonts w:eastAsia="Times New Roman"/>
          <w:b/>
          <w:szCs w:val="24"/>
        </w:rPr>
        <w:t>:</w:t>
      </w:r>
      <w:r>
        <w:rPr>
          <w:rFonts w:eastAsia="Times New Roman"/>
          <w:b/>
          <w:szCs w:val="24"/>
        </w:rPr>
        <w:t xml:space="preserve"> </w:t>
      </w:r>
      <w:r>
        <w:rPr>
          <w:rFonts w:eastAsia="Times New Roman"/>
          <w:szCs w:val="24"/>
        </w:rPr>
        <w:t>Κύριε Δένδια, τι προτείνετε; Το θέσατε αυτό ζητώντας τον λόγο στην αρχή της συνεδρίασης. Θέλω να καταλάβω.</w:t>
      </w:r>
    </w:p>
    <w:p w14:paraId="77C02C0A" w14:textId="77777777" w:rsidR="006113A9" w:rsidRDefault="006B6FC4">
      <w:pPr>
        <w:tabs>
          <w:tab w:val="left" w:pos="709"/>
          <w:tab w:val="center" w:pos="4753"/>
        </w:tabs>
        <w:spacing w:line="600" w:lineRule="auto"/>
        <w:ind w:firstLine="709"/>
        <w:contextualSpacing/>
        <w:jc w:val="both"/>
        <w:rPr>
          <w:rFonts w:eastAsia="Times New Roman"/>
          <w:szCs w:val="24"/>
        </w:rPr>
      </w:pPr>
      <w:r w:rsidRPr="00B5032F">
        <w:rPr>
          <w:rFonts w:eastAsia="Times New Roman"/>
          <w:b/>
          <w:szCs w:val="24"/>
        </w:rPr>
        <w:t xml:space="preserve">ΝΙΚΟΛΑΟΣ </w:t>
      </w:r>
      <w:r>
        <w:rPr>
          <w:rFonts w:eastAsia="Times New Roman"/>
          <w:b/>
          <w:szCs w:val="24"/>
        </w:rPr>
        <w:t>– ΓΕΩΡΓΙΟΣ</w:t>
      </w:r>
      <w:r w:rsidRPr="00B5032F">
        <w:rPr>
          <w:rFonts w:eastAsia="Times New Roman"/>
          <w:b/>
          <w:szCs w:val="24"/>
        </w:rPr>
        <w:t xml:space="preserve"> ΔΕΝΔΙΑΣ</w:t>
      </w:r>
      <w:r w:rsidRPr="002970DA">
        <w:rPr>
          <w:rFonts w:eastAsia="Times New Roman"/>
          <w:b/>
          <w:szCs w:val="24"/>
        </w:rPr>
        <w:t>:</w:t>
      </w:r>
      <w:r>
        <w:rPr>
          <w:rFonts w:eastAsia="Times New Roman"/>
          <w:b/>
          <w:szCs w:val="24"/>
        </w:rPr>
        <w:t xml:space="preserve"> </w:t>
      </w:r>
      <w:r>
        <w:rPr>
          <w:rFonts w:eastAsia="Times New Roman"/>
          <w:szCs w:val="24"/>
        </w:rPr>
        <w:t xml:space="preserve">Κυρία Πρόεδρε, επανέφερα σαν απαραίτητο στοιχείο, για το οποίο θα παρακαλέσω να αποφανθεί </w:t>
      </w:r>
      <w:r>
        <w:rPr>
          <w:rFonts w:eastAsia="Times New Roman"/>
          <w:szCs w:val="24"/>
        </w:rPr>
        <w:t xml:space="preserve">το Σώμα </w:t>
      </w:r>
      <w:r>
        <w:rPr>
          <w:rFonts w:eastAsia="Times New Roman"/>
          <w:szCs w:val="24"/>
        </w:rPr>
        <w:t>στο τέλος διά ψηφοφο</w:t>
      </w:r>
      <w:r>
        <w:rPr>
          <w:rFonts w:eastAsia="Times New Roman"/>
          <w:szCs w:val="24"/>
        </w:rPr>
        <w:t xml:space="preserve">ρίας, εάν δεν γίνει δεκτό το αίτημα από τον παριστάμενο Υπουργό και την Κυβέρνηση, να προσκομιστεί το </w:t>
      </w:r>
      <w:r>
        <w:rPr>
          <w:rFonts w:eastAsia="Times New Roman"/>
          <w:szCs w:val="24"/>
        </w:rPr>
        <w:t>σ</w:t>
      </w:r>
      <w:r>
        <w:rPr>
          <w:rFonts w:eastAsia="Times New Roman"/>
          <w:szCs w:val="24"/>
        </w:rPr>
        <w:t>ύνταγμα των Σκοπίων όπως έχει η ελληνική διπλωματία διαπραγματευτεί ότι θα είναι μετά την ενσωμάτωση της παρούσας τροποποίησης. Δεν διανοούμαι ότι δεν υπ</w:t>
      </w:r>
      <w:r>
        <w:rPr>
          <w:rFonts w:eastAsia="Times New Roman"/>
          <w:szCs w:val="24"/>
        </w:rPr>
        <w:t>άρχει τέτοιο κείμενο, δεν διανοούμαι ότι δεν έχει γίνει αντικείμενο διαπραγμάτευσης και μας το αποκρύπτει η Κυβέρνηση. Εάν παρ’ ελπίδα δεν έχει γίνει αυτό το πράγμα, τότε ειλικρινά σας λέω ότι δεν τολμώ να σχολιάσω σε τι επίπεδο έγινε αυτή η διαπραγμάτευση</w:t>
      </w:r>
      <w:r>
        <w:rPr>
          <w:rFonts w:eastAsia="Times New Roman"/>
          <w:szCs w:val="24"/>
        </w:rPr>
        <w:t xml:space="preserve"> και σε τι επίπεδο καταλήξαμε σ’ αυτή τη </w:t>
      </w:r>
      <w:r>
        <w:rPr>
          <w:rFonts w:eastAsia="Times New Roman"/>
          <w:szCs w:val="24"/>
        </w:rPr>
        <w:t>σ</w:t>
      </w:r>
      <w:r>
        <w:rPr>
          <w:rFonts w:eastAsia="Times New Roman"/>
          <w:szCs w:val="24"/>
        </w:rPr>
        <w:t>υμφωνία, η οποία έρχεται σήμερα προς κύρωση.</w:t>
      </w:r>
    </w:p>
    <w:p w14:paraId="77C02C0B" w14:textId="77777777" w:rsidR="006113A9" w:rsidRDefault="006B6FC4">
      <w:pPr>
        <w:tabs>
          <w:tab w:val="left" w:pos="709"/>
          <w:tab w:val="center" w:pos="4753"/>
        </w:tabs>
        <w:spacing w:line="600" w:lineRule="auto"/>
        <w:ind w:firstLine="709"/>
        <w:contextualSpacing/>
        <w:jc w:val="both"/>
        <w:rPr>
          <w:rFonts w:eastAsia="Times New Roman"/>
          <w:szCs w:val="24"/>
        </w:rPr>
      </w:pPr>
      <w:r>
        <w:rPr>
          <w:rFonts w:eastAsia="Times New Roman"/>
          <w:szCs w:val="24"/>
        </w:rPr>
        <w:t>Άρα επαναλαμβάνω</w:t>
      </w:r>
      <w:r w:rsidRPr="002970DA">
        <w:rPr>
          <w:rFonts w:eastAsia="Times New Roman"/>
          <w:szCs w:val="24"/>
        </w:rPr>
        <w:t>:</w:t>
      </w:r>
      <w:r>
        <w:rPr>
          <w:rFonts w:eastAsia="Times New Roman"/>
          <w:szCs w:val="24"/>
        </w:rPr>
        <w:t xml:space="preserve"> Ή μας το καταθέτει ο κύριος Υπουργός –αυτό έπρεπε να έχει γίνει πολύ πριν- ή αλλιώς αποφασίζει η Βουλή για να τον υποχρεώσει να το καταθέσει.</w:t>
      </w:r>
    </w:p>
    <w:p w14:paraId="77C02C0C" w14:textId="77777777" w:rsidR="006113A9" w:rsidRDefault="006B6FC4">
      <w:pPr>
        <w:tabs>
          <w:tab w:val="left" w:pos="709"/>
          <w:tab w:val="center" w:pos="4753"/>
        </w:tabs>
        <w:spacing w:line="600" w:lineRule="auto"/>
        <w:ind w:firstLine="709"/>
        <w:contextualSpacing/>
        <w:jc w:val="both"/>
        <w:rPr>
          <w:rFonts w:eastAsia="Times New Roman"/>
          <w:szCs w:val="24"/>
        </w:rPr>
      </w:pPr>
      <w:r w:rsidRPr="00B5032F">
        <w:rPr>
          <w:rFonts w:eastAsia="Times New Roman"/>
          <w:b/>
          <w:szCs w:val="24"/>
        </w:rPr>
        <w:lastRenderedPageBreak/>
        <w:t>ΠΡΟΕΔΡΕΥΟ</w:t>
      </w:r>
      <w:r w:rsidRPr="00B5032F">
        <w:rPr>
          <w:rFonts w:eastAsia="Times New Roman"/>
          <w:b/>
          <w:szCs w:val="24"/>
        </w:rPr>
        <w:t>ΥΣΑ (Αναστασία Χριστοδουλοπούλου):</w:t>
      </w:r>
      <w:r>
        <w:rPr>
          <w:rFonts w:eastAsia="Times New Roman"/>
          <w:b/>
          <w:szCs w:val="24"/>
        </w:rPr>
        <w:t xml:space="preserve"> </w:t>
      </w:r>
      <w:r>
        <w:rPr>
          <w:rFonts w:eastAsia="Times New Roman"/>
          <w:szCs w:val="24"/>
        </w:rPr>
        <w:t xml:space="preserve">Κύριε Δένδια, εγώ καταλαβαίνω απ’ αυτά που λέτε ότι θέλετε οι συνταγματικές αλλαγές που έγιναν να μπουν στο </w:t>
      </w:r>
      <w:r>
        <w:rPr>
          <w:rFonts w:eastAsia="Times New Roman"/>
          <w:szCs w:val="24"/>
        </w:rPr>
        <w:t>σ</w:t>
      </w:r>
      <w:r>
        <w:rPr>
          <w:rFonts w:eastAsia="Times New Roman"/>
          <w:szCs w:val="24"/>
        </w:rPr>
        <w:t>ύνταγμα και να μας το στείλουν ή το κείμενο της απόφασης της Βουλής επί της συνταγματικής αναθεώρησης; Τι ακριβώ</w:t>
      </w:r>
      <w:r>
        <w:rPr>
          <w:rFonts w:eastAsia="Times New Roman"/>
          <w:szCs w:val="24"/>
        </w:rPr>
        <w:t>ς θέλετε;</w:t>
      </w:r>
    </w:p>
    <w:p w14:paraId="77C02C0D" w14:textId="77777777" w:rsidR="006113A9" w:rsidRDefault="006B6FC4">
      <w:pPr>
        <w:tabs>
          <w:tab w:val="left" w:pos="709"/>
          <w:tab w:val="center" w:pos="4753"/>
        </w:tabs>
        <w:spacing w:line="600" w:lineRule="auto"/>
        <w:ind w:firstLine="709"/>
        <w:contextualSpacing/>
        <w:jc w:val="both"/>
        <w:rPr>
          <w:rFonts w:eastAsia="Times New Roman"/>
          <w:szCs w:val="24"/>
        </w:rPr>
      </w:pPr>
      <w:r w:rsidRPr="00B5032F">
        <w:rPr>
          <w:rFonts w:eastAsia="Times New Roman"/>
          <w:b/>
          <w:szCs w:val="24"/>
        </w:rPr>
        <w:t>ΝΙΚΟΛΑΟΣ</w:t>
      </w:r>
      <w:r>
        <w:rPr>
          <w:rFonts w:eastAsia="Times New Roman"/>
          <w:b/>
          <w:szCs w:val="24"/>
        </w:rPr>
        <w:t xml:space="preserve"> - ΓΕΩΡΓΙΟΣ</w:t>
      </w:r>
      <w:r w:rsidRPr="00B5032F">
        <w:rPr>
          <w:rFonts w:eastAsia="Times New Roman"/>
          <w:b/>
          <w:szCs w:val="24"/>
        </w:rPr>
        <w:t xml:space="preserve"> ΔΕΝΔΙΑΣ:</w:t>
      </w:r>
      <w:r>
        <w:rPr>
          <w:rFonts w:eastAsia="Times New Roman"/>
          <w:b/>
          <w:szCs w:val="24"/>
        </w:rPr>
        <w:t xml:space="preserve"> </w:t>
      </w:r>
      <w:r>
        <w:rPr>
          <w:rFonts w:eastAsia="Times New Roman"/>
          <w:szCs w:val="24"/>
        </w:rPr>
        <w:t>Κυρία Πρόεδρε, εξηγώ</w:t>
      </w:r>
      <w:r w:rsidRPr="005E1536">
        <w:rPr>
          <w:rFonts w:eastAsia="Times New Roman"/>
          <w:szCs w:val="24"/>
        </w:rPr>
        <w:t xml:space="preserve">: </w:t>
      </w:r>
      <w:r>
        <w:rPr>
          <w:rFonts w:eastAsia="Times New Roman"/>
          <w:szCs w:val="24"/>
        </w:rPr>
        <w:t xml:space="preserve">Όλη αυτή η διαπραγμάτευση, κυρίες και κύριοι συνάδελφοι, έγινε εν κρυπτώ. Ουδείς εξ ημών γνωρίζει οτιδήποτε. Συνάγω –δεν ξέρω, δεν μπορώ να ξέρω- ότι η Κυβέρνηση έχει καταλήξει μαζί με τους </w:t>
      </w:r>
      <w:r>
        <w:rPr>
          <w:rFonts w:eastAsia="Times New Roman"/>
          <w:szCs w:val="24"/>
        </w:rPr>
        <w:t>Σκοπιανούς σε τελικό κείμενο Συντάγματος των Σκοπίων, αφού έχει ενσωματωθεί αυτό, γιατί</w:t>
      </w:r>
      <w:r>
        <w:rPr>
          <w:rFonts w:eastAsia="Times New Roman"/>
          <w:szCs w:val="24"/>
        </w:rPr>
        <w:t>,</w:t>
      </w:r>
      <w:r>
        <w:rPr>
          <w:rFonts w:eastAsia="Times New Roman"/>
          <w:szCs w:val="24"/>
        </w:rPr>
        <w:t xml:space="preserve"> αν δεν έχει καταλήξει, με τις υπάρχουσες διατάξεις της παρούσης </w:t>
      </w:r>
      <w:r>
        <w:rPr>
          <w:rFonts w:eastAsia="Times New Roman"/>
          <w:szCs w:val="24"/>
        </w:rPr>
        <w:t>σ</w:t>
      </w:r>
      <w:r>
        <w:rPr>
          <w:rFonts w:eastAsia="Times New Roman"/>
          <w:szCs w:val="24"/>
        </w:rPr>
        <w:t xml:space="preserve">υμφωνίας μπορούν απλώς να κρατήσουν το </w:t>
      </w:r>
      <w:r>
        <w:rPr>
          <w:rFonts w:eastAsia="Times New Roman"/>
          <w:szCs w:val="24"/>
        </w:rPr>
        <w:t>σ</w:t>
      </w:r>
      <w:r>
        <w:rPr>
          <w:rFonts w:eastAsia="Times New Roman"/>
          <w:szCs w:val="24"/>
        </w:rPr>
        <w:t xml:space="preserve">ύνταγμά τους ως έχει, να κολλήσουν από πίσω όταν θέλουν, όπως </w:t>
      </w:r>
      <w:r>
        <w:rPr>
          <w:rFonts w:eastAsia="Times New Roman"/>
          <w:szCs w:val="24"/>
        </w:rPr>
        <w:t>θέλουν, το ψήφισμα και να συνεχίσουν να πορεύονται ως είναι. Αυτό, λοιπόν, το τελικό κείμενο, για το οποίο ελπίζω να έχει γνώση η ελληνική πλευρά, ζητώ να μας το καταθέσει ο παριστάμενος Υπουργός και</w:t>
      </w:r>
      <w:r>
        <w:rPr>
          <w:rFonts w:eastAsia="Times New Roman"/>
          <w:szCs w:val="24"/>
        </w:rPr>
        <w:t>,</w:t>
      </w:r>
      <w:r>
        <w:rPr>
          <w:rFonts w:eastAsia="Times New Roman"/>
          <w:szCs w:val="24"/>
        </w:rPr>
        <w:t xml:space="preserve"> αν αρνηθεί, ζητώ η Βουλή να τον υποχρεώσει να το πράξει</w:t>
      </w:r>
      <w:r>
        <w:rPr>
          <w:rFonts w:eastAsia="Times New Roman"/>
          <w:szCs w:val="24"/>
        </w:rPr>
        <w:t xml:space="preserve">. </w:t>
      </w:r>
      <w:r>
        <w:rPr>
          <w:rFonts w:eastAsia="Times New Roman"/>
          <w:szCs w:val="24"/>
        </w:rPr>
        <w:lastRenderedPageBreak/>
        <w:t xml:space="preserve">Εάν μας δηλώσει ότι δεν υπάρχει τέτοιο κείμενο, τότε στην πραγματικότητα η Κυβέρνηση δεν εισάγει </w:t>
      </w:r>
      <w:r>
        <w:rPr>
          <w:rFonts w:eastAsia="Times New Roman"/>
          <w:szCs w:val="24"/>
        </w:rPr>
        <w:t>σ</w:t>
      </w:r>
      <w:r>
        <w:rPr>
          <w:rFonts w:eastAsia="Times New Roman"/>
          <w:szCs w:val="24"/>
        </w:rPr>
        <w:t xml:space="preserve">υμφωνία για επίλυση της διαφοράς. Εισάγει </w:t>
      </w:r>
      <w:r>
        <w:rPr>
          <w:rFonts w:eastAsia="Times New Roman"/>
          <w:szCs w:val="24"/>
        </w:rPr>
        <w:t>σ</w:t>
      </w:r>
      <w:r>
        <w:rPr>
          <w:rFonts w:eastAsia="Times New Roman"/>
          <w:szCs w:val="24"/>
        </w:rPr>
        <w:t>υμφωνία για διαιώνιση του προβλήματος, διότι</w:t>
      </w:r>
      <w:r>
        <w:rPr>
          <w:rFonts w:eastAsia="Times New Roman"/>
          <w:szCs w:val="24"/>
        </w:rPr>
        <w:t>,</w:t>
      </w:r>
      <w:r>
        <w:rPr>
          <w:rFonts w:eastAsia="Times New Roman"/>
          <w:szCs w:val="24"/>
        </w:rPr>
        <w:t xml:space="preserve"> εάν μπορεί να παραμείνει το ψήφισμα ξεχωριστό από το υπόλοιπο κείμε</w:t>
      </w:r>
      <w:r>
        <w:rPr>
          <w:rFonts w:eastAsia="Times New Roman"/>
          <w:szCs w:val="24"/>
        </w:rPr>
        <w:t xml:space="preserve">νο, το υπόλοιπο </w:t>
      </w:r>
      <w:r>
        <w:rPr>
          <w:rFonts w:eastAsia="Times New Roman"/>
          <w:szCs w:val="24"/>
          <w:lang w:val="en-US"/>
        </w:rPr>
        <w:t>corpus</w:t>
      </w:r>
      <w:r>
        <w:rPr>
          <w:rFonts w:eastAsia="Times New Roman"/>
          <w:szCs w:val="24"/>
        </w:rPr>
        <w:t xml:space="preserve"> του Συντάγματος των Σκοπίων, καταλαβαίνετε, κυρίες και κύριοι συνάδελφοι, τι μεγέθους τρύπα στο νερό, έστω και αν δεν έχουν θάλασσα τα Σκόπια, κινδυνεύει να γίνει εδώ, να υπάρχει το κείμενο ως έχει και να υπάρχει απλώς ένα πρόσθετο ψ</w:t>
      </w:r>
      <w:r>
        <w:rPr>
          <w:rFonts w:eastAsia="Times New Roman"/>
          <w:szCs w:val="24"/>
        </w:rPr>
        <w:t>ήφισμα, το οποίο, όταν θέλει, όπως θέλει και αν θέλει, θα χρησιμοποιεί η πλευρά των Σκοπίων.</w:t>
      </w:r>
    </w:p>
    <w:p w14:paraId="77C02C0E" w14:textId="77777777" w:rsidR="006113A9" w:rsidRDefault="006B6FC4">
      <w:pPr>
        <w:tabs>
          <w:tab w:val="left" w:pos="709"/>
          <w:tab w:val="center" w:pos="4753"/>
        </w:tabs>
        <w:spacing w:line="600" w:lineRule="auto"/>
        <w:ind w:firstLine="709"/>
        <w:contextualSpacing/>
        <w:jc w:val="both"/>
        <w:rPr>
          <w:rFonts w:eastAsia="Times New Roman"/>
          <w:szCs w:val="24"/>
        </w:rPr>
      </w:pPr>
      <w:r>
        <w:rPr>
          <w:rFonts w:eastAsia="Times New Roman"/>
          <w:szCs w:val="24"/>
        </w:rPr>
        <w:t>Άρα ζητώ από τον Υπουργό, πρώτον, να μας καταθέσει το κείμενο, δεύτερον, να υποχρεωθεί αν δεν θέλει να το καταθέσει και, τρίτον, εάν δεν υπάρχει, τότε να σηκωθεί ν</w:t>
      </w:r>
      <w:r>
        <w:rPr>
          <w:rFonts w:eastAsia="Times New Roman"/>
          <w:szCs w:val="24"/>
        </w:rPr>
        <w:t>α μας πει ότι δεν υπάρχει, για να τοποθετηθούμε επί της τοποθέτησής του ότι δεν υπάρχει.</w:t>
      </w:r>
    </w:p>
    <w:p w14:paraId="77C02C0F" w14:textId="77777777" w:rsidR="006113A9" w:rsidRDefault="006B6FC4">
      <w:pPr>
        <w:tabs>
          <w:tab w:val="left" w:pos="709"/>
          <w:tab w:val="center" w:pos="4753"/>
        </w:tabs>
        <w:spacing w:line="600" w:lineRule="auto"/>
        <w:ind w:firstLine="709"/>
        <w:contextualSpacing/>
        <w:jc w:val="both"/>
        <w:rPr>
          <w:rFonts w:eastAsia="Times New Roman" w:cs="Times New Roman"/>
          <w:szCs w:val="24"/>
        </w:rPr>
      </w:pPr>
      <w:r w:rsidRPr="00B5032F">
        <w:rPr>
          <w:rFonts w:eastAsia="Times New Roman"/>
          <w:b/>
          <w:szCs w:val="24"/>
        </w:rPr>
        <w:t>ΠΡΟΕΔΡΕΥΟΥΣΑ (Αναστασία Χριστοδουλοπούλου):</w:t>
      </w:r>
      <w:r>
        <w:rPr>
          <w:rFonts w:eastAsia="Times New Roman"/>
          <w:b/>
          <w:szCs w:val="24"/>
        </w:rPr>
        <w:t xml:space="preserve"> </w:t>
      </w:r>
      <w:r>
        <w:rPr>
          <w:rFonts w:eastAsia="Times New Roman" w:cs="Times New Roman"/>
          <w:szCs w:val="24"/>
        </w:rPr>
        <w:t>Εντάξει, λογικά δεν στέκουν αυτά, αλλά να τα πει ο κύριος Υπουργός.</w:t>
      </w:r>
    </w:p>
    <w:p w14:paraId="77C02C10" w14:textId="77777777" w:rsidR="006113A9" w:rsidRDefault="006B6FC4">
      <w:pPr>
        <w:tabs>
          <w:tab w:val="left" w:pos="709"/>
          <w:tab w:val="center" w:pos="4753"/>
        </w:tabs>
        <w:spacing w:line="600" w:lineRule="auto"/>
        <w:ind w:firstLine="709"/>
        <w:contextualSpacing/>
        <w:jc w:val="both"/>
        <w:rPr>
          <w:rFonts w:eastAsia="Times New Roman"/>
          <w:szCs w:val="24"/>
        </w:rPr>
      </w:pPr>
      <w:r w:rsidRPr="00B5032F">
        <w:rPr>
          <w:rFonts w:eastAsia="Times New Roman"/>
          <w:b/>
          <w:szCs w:val="24"/>
        </w:rPr>
        <w:lastRenderedPageBreak/>
        <w:t>ΑΝΔΡΕΑΣ ΛΟΒΕΡΔΟΣ:</w:t>
      </w:r>
      <w:r>
        <w:rPr>
          <w:rFonts w:eastAsia="Times New Roman"/>
          <w:b/>
          <w:szCs w:val="24"/>
        </w:rPr>
        <w:t xml:space="preserve"> </w:t>
      </w:r>
      <w:r>
        <w:rPr>
          <w:rFonts w:eastAsia="Times New Roman"/>
          <w:szCs w:val="24"/>
        </w:rPr>
        <w:t>Κυρία Πρόεδρε, ζητώ τον λόγο.</w:t>
      </w:r>
    </w:p>
    <w:p w14:paraId="77C02C11" w14:textId="77777777" w:rsidR="006113A9" w:rsidRDefault="006B6FC4">
      <w:pPr>
        <w:tabs>
          <w:tab w:val="left" w:pos="709"/>
          <w:tab w:val="center" w:pos="4753"/>
        </w:tabs>
        <w:spacing w:line="600" w:lineRule="auto"/>
        <w:ind w:firstLine="709"/>
        <w:contextualSpacing/>
        <w:jc w:val="both"/>
        <w:rPr>
          <w:rFonts w:eastAsia="Times New Roman"/>
          <w:szCs w:val="24"/>
        </w:rPr>
      </w:pPr>
      <w:r w:rsidRPr="00B5032F">
        <w:rPr>
          <w:rFonts w:eastAsia="Times New Roman"/>
          <w:b/>
          <w:szCs w:val="24"/>
        </w:rPr>
        <w:t>ΗΛΙΑΣ Κ</w:t>
      </w:r>
      <w:r w:rsidRPr="00B5032F">
        <w:rPr>
          <w:rFonts w:eastAsia="Times New Roman"/>
          <w:b/>
          <w:szCs w:val="24"/>
        </w:rPr>
        <w:t>ΑΣΙΔΙΑΡΗΣ</w:t>
      </w:r>
      <w:r w:rsidRPr="005E1536">
        <w:rPr>
          <w:rFonts w:eastAsia="Times New Roman"/>
          <w:b/>
          <w:szCs w:val="24"/>
        </w:rPr>
        <w:t>:</w:t>
      </w:r>
      <w:r>
        <w:rPr>
          <w:rFonts w:eastAsia="Times New Roman"/>
          <w:b/>
          <w:szCs w:val="24"/>
        </w:rPr>
        <w:t xml:space="preserve"> </w:t>
      </w:r>
      <w:r>
        <w:rPr>
          <w:rFonts w:eastAsia="Times New Roman"/>
          <w:szCs w:val="24"/>
        </w:rPr>
        <w:t>Κυρία Πρόεδρε</w:t>
      </w:r>
      <w:r>
        <w:rPr>
          <w:rFonts w:eastAsia="Times New Roman"/>
          <w:szCs w:val="24"/>
        </w:rPr>
        <w:t>,</w:t>
      </w:r>
      <w:r>
        <w:rPr>
          <w:rFonts w:eastAsia="Times New Roman"/>
          <w:szCs w:val="24"/>
        </w:rPr>
        <w:t>…</w:t>
      </w:r>
    </w:p>
    <w:p w14:paraId="77C02C12" w14:textId="77777777" w:rsidR="006113A9" w:rsidRDefault="006B6FC4">
      <w:pPr>
        <w:tabs>
          <w:tab w:val="left" w:pos="709"/>
          <w:tab w:val="center" w:pos="4753"/>
        </w:tabs>
        <w:spacing w:line="600" w:lineRule="auto"/>
        <w:contextualSpacing/>
        <w:jc w:val="center"/>
        <w:rPr>
          <w:rFonts w:eastAsia="Times New Roman"/>
          <w:szCs w:val="24"/>
        </w:rPr>
      </w:pPr>
      <w:r>
        <w:rPr>
          <w:rFonts w:eastAsia="Times New Roman"/>
          <w:szCs w:val="24"/>
        </w:rPr>
        <w:t>(Θόρυβος στην Αίθουσα)</w:t>
      </w:r>
    </w:p>
    <w:p w14:paraId="77C02C13" w14:textId="77777777" w:rsidR="006113A9" w:rsidRDefault="006B6FC4">
      <w:pPr>
        <w:tabs>
          <w:tab w:val="left" w:pos="709"/>
          <w:tab w:val="center" w:pos="4753"/>
        </w:tabs>
        <w:spacing w:line="600" w:lineRule="auto"/>
        <w:ind w:firstLine="709"/>
        <w:contextualSpacing/>
        <w:jc w:val="both"/>
        <w:rPr>
          <w:rFonts w:eastAsia="Times New Roman"/>
          <w:szCs w:val="24"/>
        </w:rPr>
      </w:pPr>
      <w:r w:rsidRPr="00B5032F">
        <w:rPr>
          <w:rFonts w:eastAsia="Times New Roman"/>
          <w:b/>
          <w:szCs w:val="24"/>
        </w:rPr>
        <w:t>ΠΡΟΕΔΡΕΥΟΥΣΑ (Αναστασία Χριστοδουλοπούλου)</w:t>
      </w:r>
      <w:r w:rsidRPr="005E1536">
        <w:rPr>
          <w:rFonts w:eastAsia="Times New Roman"/>
          <w:b/>
          <w:szCs w:val="24"/>
        </w:rPr>
        <w:t>:</w:t>
      </w:r>
      <w:r>
        <w:rPr>
          <w:rFonts w:eastAsia="Times New Roman"/>
          <w:b/>
          <w:szCs w:val="24"/>
        </w:rPr>
        <w:t xml:space="preserve"> </w:t>
      </w:r>
      <w:r>
        <w:rPr>
          <w:rFonts w:eastAsia="Times New Roman"/>
          <w:szCs w:val="24"/>
        </w:rPr>
        <w:t>Τι θέλετε; Θέλετε να το υποστηρίξετε κι εσείς;</w:t>
      </w:r>
    </w:p>
    <w:p w14:paraId="77C02C14" w14:textId="77777777" w:rsidR="006113A9" w:rsidRDefault="006B6FC4">
      <w:pPr>
        <w:tabs>
          <w:tab w:val="left" w:pos="709"/>
          <w:tab w:val="center" w:pos="4753"/>
        </w:tabs>
        <w:spacing w:line="600" w:lineRule="auto"/>
        <w:ind w:firstLine="709"/>
        <w:contextualSpacing/>
        <w:jc w:val="both"/>
        <w:rPr>
          <w:rFonts w:eastAsia="Times New Roman"/>
          <w:szCs w:val="24"/>
        </w:rPr>
      </w:pPr>
      <w:r w:rsidRPr="00B5032F">
        <w:rPr>
          <w:rFonts w:eastAsia="Times New Roman"/>
          <w:b/>
          <w:szCs w:val="24"/>
        </w:rPr>
        <w:t>ΗΛΙΑΣ ΚΑΣΙΔΙΑΡΗΣ</w:t>
      </w:r>
      <w:r w:rsidRPr="005E1536">
        <w:rPr>
          <w:rFonts w:eastAsia="Times New Roman"/>
          <w:b/>
          <w:szCs w:val="24"/>
        </w:rPr>
        <w:t>:</w:t>
      </w:r>
      <w:r>
        <w:rPr>
          <w:rFonts w:eastAsia="Times New Roman"/>
          <w:b/>
          <w:szCs w:val="24"/>
        </w:rPr>
        <w:t xml:space="preserve"> </w:t>
      </w:r>
      <w:r>
        <w:rPr>
          <w:rFonts w:eastAsia="Times New Roman"/>
          <w:szCs w:val="24"/>
        </w:rPr>
        <w:t xml:space="preserve">Πρέπει να τοποθετηθούν οι Κοινοβουλευτικές Ομάδες. </w:t>
      </w:r>
    </w:p>
    <w:p w14:paraId="77C02C15" w14:textId="77777777" w:rsidR="006113A9" w:rsidRDefault="006B6FC4">
      <w:pPr>
        <w:tabs>
          <w:tab w:val="left" w:pos="709"/>
          <w:tab w:val="center" w:pos="4753"/>
        </w:tabs>
        <w:spacing w:line="600" w:lineRule="auto"/>
        <w:ind w:firstLine="709"/>
        <w:contextualSpacing/>
        <w:jc w:val="both"/>
        <w:rPr>
          <w:rFonts w:eastAsia="Times New Roman"/>
          <w:szCs w:val="24"/>
        </w:rPr>
      </w:pPr>
      <w:r w:rsidRPr="00B5032F">
        <w:rPr>
          <w:rFonts w:eastAsia="Times New Roman"/>
          <w:b/>
          <w:szCs w:val="24"/>
        </w:rPr>
        <w:t>ΠΡΟΕΔΡΕΥΟΥΣΑ (Αναστασία Χριστοδουλοπούλου)</w:t>
      </w:r>
      <w:r w:rsidRPr="005E1536">
        <w:rPr>
          <w:rFonts w:eastAsia="Times New Roman"/>
          <w:b/>
          <w:szCs w:val="24"/>
        </w:rPr>
        <w:t>:</w:t>
      </w:r>
      <w:r>
        <w:rPr>
          <w:rFonts w:eastAsia="Times New Roman"/>
          <w:b/>
          <w:szCs w:val="24"/>
        </w:rPr>
        <w:t xml:space="preserve"> </w:t>
      </w:r>
      <w:r>
        <w:rPr>
          <w:rFonts w:eastAsia="Times New Roman"/>
          <w:szCs w:val="24"/>
        </w:rPr>
        <w:t>Μ</w:t>
      </w:r>
      <w:r>
        <w:rPr>
          <w:rFonts w:eastAsia="Times New Roman"/>
          <w:szCs w:val="24"/>
        </w:rPr>
        <w:t xml:space="preserve">α, αν δεν ακούσετε την άποψη του Υπουργού, πώς θα τοποθετηθείτε; Να κάνουμε δυο-τρεις γύρους; </w:t>
      </w:r>
    </w:p>
    <w:p w14:paraId="77C02C16" w14:textId="77777777" w:rsidR="006113A9" w:rsidRDefault="006B6FC4">
      <w:pPr>
        <w:tabs>
          <w:tab w:val="left" w:pos="709"/>
          <w:tab w:val="center" w:pos="4753"/>
        </w:tabs>
        <w:spacing w:line="600" w:lineRule="auto"/>
        <w:ind w:firstLine="709"/>
        <w:contextualSpacing/>
        <w:jc w:val="both"/>
        <w:rPr>
          <w:rFonts w:eastAsia="Times New Roman"/>
          <w:szCs w:val="24"/>
        </w:rPr>
      </w:pPr>
      <w:r w:rsidRPr="00B5032F">
        <w:rPr>
          <w:rFonts w:eastAsia="Times New Roman"/>
          <w:b/>
          <w:szCs w:val="24"/>
        </w:rPr>
        <w:t>ΗΛΙΑΣ ΚΑΣΙΔΙΑΡΗΣ</w:t>
      </w:r>
      <w:r w:rsidRPr="005E1536">
        <w:rPr>
          <w:rFonts w:eastAsia="Times New Roman"/>
          <w:b/>
          <w:szCs w:val="24"/>
        </w:rPr>
        <w:t>:</w:t>
      </w:r>
      <w:r w:rsidRPr="005E1536">
        <w:rPr>
          <w:rFonts w:eastAsia="Times New Roman"/>
          <w:szCs w:val="24"/>
        </w:rPr>
        <w:t xml:space="preserve"> </w:t>
      </w:r>
      <w:r>
        <w:rPr>
          <w:rFonts w:eastAsia="Times New Roman"/>
          <w:szCs w:val="24"/>
        </w:rPr>
        <w:t>Πρέπει να τοποθετηθούν όλα τα κόμματα.</w:t>
      </w:r>
    </w:p>
    <w:p w14:paraId="77C02C17" w14:textId="77777777" w:rsidR="006113A9" w:rsidRDefault="006B6FC4">
      <w:pPr>
        <w:tabs>
          <w:tab w:val="left" w:pos="709"/>
          <w:tab w:val="center" w:pos="4753"/>
        </w:tabs>
        <w:spacing w:line="600" w:lineRule="auto"/>
        <w:ind w:firstLine="709"/>
        <w:contextualSpacing/>
        <w:jc w:val="both"/>
        <w:rPr>
          <w:rFonts w:eastAsia="Times New Roman"/>
          <w:szCs w:val="24"/>
        </w:rPr>
      </w:pPr>
      <w:r w:rsidRPr="00B5032F">
        <w:rPr>
          <w:rFonts w:eastAsia="Times New Roman"/>
          <w:b/>
          <w:szCs w:val="24"/>
        </w:rPr>
        <w:t>ΠΡΟΕΔΡΕΥΟΥΣΑ (Αναστασία Χριστοδουλοπούλου)</w:t>
      </w:r>
      <w:r w:rsidRPr="005E1536">
        <w:rPr>
          <w:rFonts w:eastAsia="Times New Roman"/>
          <w:b/>
          <w:szCs w:val="24"/>
        </w:rPr>
        <w:t>:</w:t>
      </w:r>
      <w:r>
        <w:rPr>
          <w:rFonts w:eastAsia="Times New Roman"/>
          <w:b/>
          <w:szCs w:val="24"/>
        </w:rPr>
        <w:t xml:space="preserve"> </w:t>
      </w:r>
      <w:r>
        <w:rPr>
          <w:rFonts w:eastAsia="Times New Roman"/>
          <w:szCs w:val="24"/>
        </w:rPr>
        <w:t xml:space="preserve">Αφήστε τώρα. Δεν θα μου πείτε τι διαδικασία θα ακολουθήσω. Το αίτημα του κ. Δένδια θέλετε να το υποστηρίξετε; Άλλο θέλετε; </w:t>
      </w:r>
    </w:p>
    <w:p w14:paraId="77C02C18" w14:textId="77777777" w:rsidR="006113A9" w:rsidRDefault="006B6FC4">
      <w:pPr>
        <w:tabs>
          <w:tab w:val="left" w:pos="709"/>
          <w:tab w:val="center" w:pos="4753"/>
        </w:tabs>
        <w:spacing w:line="600" w:lineRule="auto"/>
        <w:ind w:firstLine="709"/>
        <w:contextualSpacing/>
        <w:jc w:val="both"/>
        <w:rPr>
          <w:rFonts w:eastAsia="Times New Roman"/>
          <w:szCs w:val="24"/>
        </w:rPr>
      </w:pPr>
      <w:r w:rsidRPr="00B5032F">
        <w:rPr>
          <w:rFonts w:eastAsia="Times New Roman"/>
          <w:b/>
          <w:szCs w:val="24"/>
        </w:rPr>
        <w:t>ΑΝΔΡΕΑΣ ΛΟΒΕΡΔΟΣ</w:t>
      </w:r>
      <w:r w:rsidRPr="007C453D">
        <w:rPr>
          <w:rFonts w:eastAsia="Times New Roman"/>
          <w:b/>
          <w:szCs w:val="24"/>
        </w:rPr>
        <w:t>:</w:t>
      </w:r>
      <w:r>
        <w:rPr>
          <w:rFonts w:eastAsia="Times New Roman"/>
          <w:b/>
          <w:szCs w:val="24"/>
        </w:rPr>
        <w:t xml:space="preserve"> </w:t>
      </w:r>
      <w:r>
        <w:rPr>
          <w:rFonts w:eastAsia="Times New Roman"/>
          <w:szCs w:val="24"/>
        </w:rPr>
        <w:t>Κυρία Πρόεδρε, θέλω τον λόγο.</w:t>
      </w:r>
    </w:p>
    <w:p w14:paraId="77C02C19" w14:textId="77777777" w:rsidR="006113A9" w:rsidRDefault="006B6FC4">
      <w:pPr>
        <w:tabs>
          <w:tab w:val="left" w:pos="709"/>
          <w:tab w:val="center" w:pos="4753"/>
        </w:tabs>
        <w:spacing w:line="600" w:lineRule="auto"/>
        <w:ind w:firstLine="709"/>
        <w:contextualSpacing/>
        <w:jc w:val="both"/>
        <w:rPr>
          <w:rFonts w:eastAsia="Times New Roman"/>
          <w:szCs w:val="24"/>
        </w:rPr>
      </w:pPr>
      <w:r w:rsidRPr="00B5032F">
        <w:rPr>
          <w:rFonts w:eastAsia="Times New Roman"/>
          <w:b/>
          <w:szCs w:val="24"/>
        </w:rPr>
        <w:t>ΠΡΟΕΔΡΕΥΟΥΣΑ (Αναστασία Χριστοδουλοπούλου)</w:t>
      </w:r>
      <w:r w:rsidRPr="007C453D">
        <w:rPr>
          <w:rFonts w:eastAsia="Times New Roman"/>
          <w:b/>
          <w:szCs w:val="24"/>
        </w:rPr>
        <w:t>:</w:t>
      </w:r>
      <w:r>
        <w:rPr>
          <w:rFonts w:eastAsia="Times New Roman"/>
          <w:b/>
          <w:szCs w:val="24"/>
        </w:rPr>
        <w:t xml:space="preserve"> </w:t>
      </w:r>
      <w:r>
        <w:rPr>
          <w:rFonts w:eastAsia="Times New Roman"/>
          <w:szCs w:val="24"/>
        </w:rPr>
        <w:t>Εντάξει. Έχετε τον λόγο.</w:t>
      </w:r>
    </w:p>
    <w:p w14:paraId="77C02C1A" w14:textId="77777777" w:rsidR="006113A9" w:rsidRDefault="006B6FC4">
      <w:pPr>
        <w:tabs>
          <w:tab w:val="left" w:pos="709"/>
          <w:tab w:val="center" w:pos="4753"/>
        </w:tabs>
        <w:spacing w:line="600" w:lineRule="auto"/>
        <w:ind w:firstLine="709"/>
        <w:contextualSpacing/>
        <w:jc w:val="both"/>
        <w:rPr>
          <w:rFonts w:eastAsia="Times New Roman"/>
          <w:szCs w:val="24"/>
        </w:rPr>
      </w:pPr>
      <w:r w:rsidRPr="00B5032F">
        <w:rPr>
          <w:rFonts w:eastAsia="Times New Roman"/>
          <w:b/>
          <w:szCs w:val="24"/>
        </w:rPr>
        <w:t xml:space="preserve">ΑΝΔΡΕΑΣ </w:t>
      </w:r>
      <w:r w:rsidRPr="00B5032F">
        <w:rPr>
          <w:rFonts w:eastAsia="Times New Roman"/>
          <w:b/>
          <w:szCs w:val="24"/>
        </w:rPr>
        <w:t>ΛΟΒΕΡΔΟΣ</w:t>
      </w:r>
      <w:r w:rsidRPr="007C453D">
        <w:rPr>
          <w:rFonts w:eastAsia="Times New Roman"/>
          <w:b/>
          <w:szCs w:val="24"/>
        </w:rPr>
        <w:t>:</w:t>
      </w:r>
      <w:r>
        <w:rPr>
          <w:rFonts w:eastAsia="Times New Roman"/>
          <w:b/>
          <w:szCs w:val="24"/>
        </w:rPr>
        <w:t xml:space="preserve"> </w:t>
      </w:r>
      <w:r>
        <w:rPr>
          <w:rFonts w:eastAsia="Times New Roman"/>
          <w:szCs w:val="24"/>
        </w:rPr>
        <w:t>Σας ευχαριστώ, κυρία Πρόεδρε.</w:t>
      </w:r>
    </w:p>
    <w:p w14:paraId="77C02C1B" w14:textId="77777777" w:rsidR="006113A9" w:rsidRDefault="006B6FC4">
      <w:pPr>
        <w:tabs>
          <w:tab w:val="left" w:pos="709"/>
          <w:tab w:val="center" w:pos="4753"/>
        </w:tabs>
        <w:spacing w:line="600" w:lineRule="auto"/>
        <w:ind w:firstLine="709"/>
        <w:contextualSpacing/>
        <w:jc w:val="both"/>
        <w:rPr>
          <w:rFonts w:eastAsia="Times New Roman"/>
          <w:szCs w:val="24"/>
        </w:rPr>
      </w:pPr>
      <w:r>
        <w:rPr>
          <w:rFonts w:eastAsia="Times New Roman"/>
          <w:szCs w:val="24"/>
        </w:rPr>
        <w:lastRenderedPageBreak/>
        <w:t>Χθες τελειώνοντας η διαδικασία, πριν μιλήσει ο Υπουργός κ. Κατρούγκαλος, ζήτησα με αίτημά μου, που γραπτώς κατέθεσα στο Προεδρείο της Διαρκούς Επιτροπής, οκτώ έγγραφα, ένα του Υπουργείου Εξωτερικών, ένα του Υπουργείο</w:t>
      </w:r>
      <w:r>
        <w:rPr>
          <w:rFonts w:eastAsia="Times New Roman"/>
          <w:szCs w:val="24"/>
        </w:rPr>
        <w:t xml:space="preserve">υ Εθνικής Αμύνης και τα υπόλοιπα έξι που αφορούν το ΓΕΕΘΑ. Χωρίς αυτά τα έγγραφα ξεκινά μια διαδικασία σήμερα στην Ολομέλεια της Εθνικής Αντιπροσωπείας με ελλιπή ενημέρωση κυρίως των Βουλευτών της πλειοψηφίας-μειοψηφίας του ΣΥΡΙΖΑ, που θα πάρει την ευθύνη </w:t>
      </w:r>
      <w:r>
        <w:rPr>
          <w:rFonts w:eastAsia="Times New Roman"/>
          <w:szCs w:val="24"/>
        </w:rPr>
        <w:t>της κύρωσης. Δεν είναι δυνατόν το Κοινοβούλιο της χώρας μας να προχωράει σε μια διαδικασία κύρωσης σε συνθήκες αδιαφάνειας. Εάν η Κυβέρνηση καταθέσει τα έγγραφα, θα δείτε ότι υπάρχει πολύ σοβαρό πρόβλημα</w:t>
      </w:r>
      <w:r>
        <w:rPr>
          <w:rFonts w:eastAsia="Times New Roman"/>
          <w:szCs w:val="24"/>
        </w:rPr>
        <w:t>,</w:t>
      </w:r>
      <w:r>
        <w:rPr>
          <w:rFonts w:eastAsia="Times New Roman"/>
          <w:szCs w:val="24"/>
        </w:rPr>
        <w:t xml:space="preserve"> που αφορά τις δύο υποχωρήσεις που έκανε</w:t>
      </w:r>
      <w:r w:rsidRPr="00FB2ABB">
        <w:rPr>
          <w:rFonts w:eastAsia="Times New Roman"/>
          <w:szCs w:val="24"/>
        </w:rPr>
        <w:t xml:space="preserve"> η Κυβέρνηση</w:t>
      </w:r>
      <w:r w:rsidRPr="00FB2ABB">
        <w:rPr>
          <w:rFonts w:eastAsia="Times New Roman"/>
          <w:i/>
          <w:szCs w:val="24"/>
        </w:rPr>
        <w:t>,</w:t>
      </w:r>
      <w:r>
        <w:rPr>
          <w:rFonts w:eastAsia="Times New Roman"/>
          <w:szCs w:val="24"/>
        </w:rPr>
        <w:t xml:space="preserve"> όπως παραδέχεται ο πρώην Υπουργός, στα θέματα της εθνικότητας και της γλώσσας. Ζητάμε ως απολύτως απαραίτητα οκτώ έγγραφα οργάνων της Ελληνικής Δημοκρατίας που δίνουν διευκρινίσεις και πληροφορίες για τη στάση της Κυβέρνησης πριν υπογράψει τη Συμφωνία τω</w:t>
      </w:r>
      <w:r>
        <w:rPr>
          <w:rFonts w:eastAsia="Times New Roman"/>
          <w:szCs w:val="24"/>
        </w:rPr>
        <w:t>ν Πρεσπών.</w:t>
      </w:r>
    </w:p>
    <w:p w14:paraId="77C02C1C" w14:textId="77777777" w:rsidR="006113A9" w:rsidRDefault="006B6FC4">
      <w:pPr>
        <w:tabs>
          <w:tab w:val="left" w:pos="709"/>
          <w:tab w:val="center" w:pos="4753"/>
        </w:tabs>
        <w:spacing w:line="600" w:lineRule="auto"/>
        <w:ind w:firstLine="709"/>
        <w:contextualSpacing/>
        <w:jc w:val="both"/>
        <w:rPr>
          <w:rFonts w:eastAsia="Times New Roman"/>
          <w:szCs w:val="24"/>
        </w:rPr>
      </w:pPr>
      <w:r>
        <w:rPr>
          <w:rFonts w:eastAsia="Times New Roman"/>
          <w:szCs w:val="24"/>
        </w:rPr>
        <w:lastRenderedPageBreak/>
        <w:t>Δεύτερον, κυρία Πρόεδρε, ο κύριος Πρωθυπουργός κατέθεσε τη ρηματική διακοίνωση στην Εθνική Αντιπροσωπεία. Την κατέθεσε ο ίδιος προ ολίγων ημερών, την τελευταία μέρα που συζητούσαμε για την ψήφο εμπιστοσύνης. Είναι η ρηματική διακοίνωση του Υπουρ</w:t>
      </w:r>
      <w:r>
        <w:rPr>
          <w:rFonts w:eastAsia="Times New Roman"/>
          <w:szCs w:val="24"/>
        </w:rPr>
        <w:t xml:space="preserve">γείου Εξωτερικών των Σκοπίων προς το δικό μας Υπουργείο Εξωτερικών. </w:t>
      </w:r>
    </w:p>
    <w:p w14:paraId="77C02C1D" w14:textId="77777777" w:rsidR="006113A9" w:rsidRDefault="006B6FC4">
      <w:pPr>
        <w:tabs>
          <w:tab w:val="left" w:pos="709"/>
          <w:tab w:val="center" w:pos="4753"/>
        </w:tabs>
        <w:spacing w:line="600" w:lineRule="auto"/>
        <w:ind w:firstLine="709"/>
        <w:contextualSpacing/>
        <w:jc w:val="both"/>
        <w:rPr>
          <w:rFonts w:eastAsia="Times New Roman" w:cs="Times New Roman"/>
          <w:szCs w:val="24"/>
        </w:rPr>
      </w:pPr>
      <w:r>
        <w:rPr>
          <w:rFonts w:eastAsia="Times New Roman" w:cs="Times New Roman"/>
          <w:szCs w:val="24"/>
        </w:rPr>
        <w:t xml:space="preserve">Και πήγαιναν οι Βουλευτές σας στην Επιτροπή </w:t>
      </w:r>
      <w:r>
        <w:rPr>
          <w:rFonts w:eastAsia="Times New Roman" w:cs="Times New Roman"/>
          <w:szCs w:val="24"/>
        </w:rPr>
        <w:t xml:space="preserve">Εθνικής Άμυνας και </w:t>
      </w:r>
      <w:r>
        <w:rPr>
          <w:rFonts w:eastAsia="Times New Roman" w:cs="Times New Roman"/>
          <w:szCs w:val="24"/>
        </w:rPr>
        <w:t xml:space="preserve">Εξωτερικών </w:t>
      </w:r>
      <w:r>
        <w:rPr>
          <w:rFonts w:eastAsia="Times New Roman" w:cs="Times New Roman"/>
          <w:szCs w:val="24"/>
        </w:rPr>
        <w:t>Υποθέσεων</w:t>
      </w:r>
      <w:r>
        <w:rPr>
          <w:rFonts w:eastAsia="Times New Roman" w:cs="Times New Roman"/>
          <w:szCs w:val="24"/>
        </w:rPr>
        <w:t xml:space="preserve"> να κυρώσουν τη </w:t>
      </w:r>
      <w:r>
        <w:rPr>
          <w:rFonts w:eastAsia="Times New Roman" w:cs="Times New Roman"/>
          <w:szCs w:val="24"/>
        </w:rPr>
        <w:t>σ</w:t>
      </w:r>
      <w:r>
        <w:rPr>
          <w:rFonts w:eastAsia="Times New Roman" w:cs="Times New Roman"/>
          <w:szCs w:val="24"/>
        </w:rPr>
        <w:t>υμφωνία, αλλά δεν την είχαν μπροστά τους. Δεν την είχατε μπροστά σας. Ερχόσασταν με πολ</w:t>
      </w:r>
      <w:r>
        <w:rPr>
          <w:rFonts w:eastAsia="Times New Roman" w:cs="Times New Roman"/>
          <w:szCs w:val="24"/>
        </w:rPr>
        <w:t xml:space="preserve">ιτικά επιχειρήματα και όχι με τα συγκεκριμένα επιχειρήματα που αφορούν τη Συμφωνία των Πρεσπών. </w:t>
      </w:r>
    </w:p>
    <w:p w14:paraId="77C02C1E"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Σε αυτή τη ρηματική διακοίνωση διαβάζουμε, κυρία Πρόεδρε, και στο αγγλικό κείμενο και στην ελληνική του μετάφραση, κάτι που δέχθηκε και ο κύριος Υπουργός χθες,</w:t>
      </w:r>
      <w:r>
        <w:rPr>
          <w:rFonts w:eastAsia="Times New Roman" w:cs="Times New Roman"/>
          <w:szCs w:val="24"/>
        </w:rPr>
        <w:t xml:space="preserve"> ότι ετεροχρονίστηκε η διαδικασία από την πλευρά της Ελλάδας και των Σκοπίων. Δεν υπάρχουν αυτά τα οποία εμπεριέχονται στην υπογραφείσα Συμφωνία των Πρεσπών. Τι, δηλαδή, προέκυψε; Ότι πρώτα θα τελειώσουμε εμείς εδώ, πρώτα θα κυρώσουμε και το </w:t>
      </w:r>
      <w:r>
        <w:rPr>
          <w:rFonts w:eastAsia="Times New Roman" w:cs="Times New Roman"/>
          <w:szCs w:val="24"/>
        </w:rPr>
        <w:lastRenderedPageBreak/>
        <w:t>Πρωτόκολλο Προ</w:t>
      </w:r>
      <w:r>
        <w:rPr>
          <w:rFonts w:eastAsia="Times New Roman" w:cs="Times New Roman"/>
          <w:szCs w:val="24"/>
        </w:rPr>
        <w:t xml:space="preserve">σχωρήσεως και μετά ό,τι ψήφισαν εκεί ως συνταγματική αλλαγή θα περάσει στο </w:t>
      </w:r>
      <w:r>
        <w:rPr>
          <w:rFonts w:eastAsia="Times New Roman" w:cs="Times New Roman"/>
          <w:szCs w:val="24"/>
        </w:rPr>
        <w:t>σ</w:t>
      </w:r>
      <w:r>
        <w:rPr>
          <w:rFonts w:eastAsia="Times New Roman" w:cs="Times New Roman"/>
          <w:szCs w:val="24"/>
        </w:rPr>
        <w:t xml:space="preserve">ύνταγμά τους. Συνεπώς εκ του πολύ πονηρού η Κυβέρνηση ήρθε εδώ στη Βουλή με το κείμενο του </w:t>
      </w:r>
      <w:r>
        <w:rPr>
          <w:rFonts w:eastAsia="Times New Roman" w:cs="Times New Roman"/>
          <w:szCs w:val="24"/>
        </w:rPr>
        <w:t>σ</w:t>
      </w:r>
      <w:r>
        <w:rPr>
          <w:rFonts w:eastAsia="Times New Roman" w:cs="Times New Roman"/>
          <w:szCs w:val="24"/>
        </w:rPr>
        <w:t xml:space="preserve">υντάγματος, όπως το κατέβασε από </w:t>
      </w:r>
      <w:r>
        <w:rPr>
          <w:rFonts w:eastAsia="Times New Roman" w:cs="Times New Roman"/>
          <w:szCs w:val="24"/>
          <w:lang w:val="en-US"/>
        </w:rPr>
        <w:t>site</w:t>
      </w:r>
      <w:r>
        <w:rPr>
          <w:rFonts w:eastAsia="Times New Roman" w:cs="Times New Roman"/>
          <w:szCs w:val="24"/>
        </w:rPr>
        <w:t xml:space="preserve"> της Βουλής των Σκοπίων. </w:t>
      </w:r>
    </w:p>
    <w:p w14:paraId="77C02C1F"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Εμείς θέλουμε, κυρία Πρόε</w:t>
      </w:r>
      <w:r>
        <w:rPr>
          <w:rFonts w:eastAsia="Times New Roman" w:cs="Times New Roman"/>
          <w:szCs w:val="24"/>
        </w:rPr>
        <w:t xml:space="preserve">δρε, το επίσημο κείμενο, όπως η </w:t>
      </w:r>
      <w:r>
        <w:rPr>
          <w:rFonts w:eastAsia="Times New Roman" w:cs="Times New Roman"/>
          <w:szCs w:val="24"/>
          <w:lang w:val="en-US"/>
        </w:rPr>
        <w:t>FYROM</w:t>
      </w:r>
      <w:r>
        <w:rPr>
          <w:rFonts w:eastAsia="Times New Roman" w:cs="Times New Roman"/>
          <w:szCs w:val="24"/>
        </w:rPr>
        <w:t xml:space="preserve"> θα καταθέσει με την επίσημη οδό στο Υπουργείο Εξωτερικών.</w:t>
      </w:r>
      <w:r>
        <w:rPr>
          <w:rFonts w:eastAsia="Times New Roman" w:cs="Times New Roman"/>
          <w:szCs w:val="24"/>
        </w:rPr>
        <w:t xml:space="preserve"> Λοιπόν</w:t>
      </w:r>
      <w:r>
        <w:rPr>
          <w:rFonts w:eastAsia="Times New Roman" w:cs="Times New Roman"/>
          <w:szCs w:val="24"/>
        </w:rPr>
        <w:t xml:space="preserve">, πρώτον, ετεροχρονισμένη διαδικασία κατά παραβίαση της </w:t>
      </w:r>
      <w:r>
        <w:rPr>
          <w:rFonts w:eastAsia="Times New Roman" w:cs="Times New Roman"/>
          <w:szCs w:val="24"/>
        </w:rPr>
        <w:t>σ</w:t>
      </w:r>
      <w:r>
        <w:rPr>
          <w:rFonts w:eastAsia="Times New Roman" w:cs="Times New Roman"/>
          <w:szCs w:val="24"/>
        </w:rPr>
        <w:t xml:space="preserve">υνθήκης που ο πρώην Υπουργός Εξωτερικών έχει υπογράψει. Δεύτερον, </w:t>
      </w:r>
      <w:r>
        <w:rPr>
          <w:rFonts w:eastAsia="Times New Roman" w:cs="Times New Roman"/>
          <w:szCs w:val="24"/>
        </w:rPr>
        <w:t>κύρωση</w:t>
      </w:r>
      <w:r>
        <w:rPr>
          <w:rFonts w:eastAsia="Times New Roman" w:cs="Times New Roman"/>
          <w:szCs w:val="24"/>
        </w:rPr>
        <w:t xml:space="preserve"> </w:t>
      </w:r>
      <w:r>
        <w:rPr>
          <w:rFonts w:eastAsia="Times New Roman" w:cs="Times New Roman"/>
          <w:szCs w:val="24"/>
        </w:rPr>
        <w:t xml:space="preserve">χωρίς τα κείμενα τα απαραίτητα. Τρίτον, </w:t>
      </w:r>
      <w:r>
        <w:rPr>
          <w:rFonts w:eastAsia="Times New Roman" w:cs="Times New Roman"/>
          <w:szCs w:val="24"/>
        </w:rPr>
        <w:t xml:space="preserve">κύρωση </w:t>
      </w:r>
      <w:r>
        <w:rPr>
          <w:rFonts w:eastAsia="Times New Roman" w:cs="Times New Roman"/>
          <w:szCs w:val="24"/>
        </w:rPr>
        <w:t>χωρίς τα οκτώ έγγραφα</w:t>
      </w:r>
      <w:r>
        <w:rPr>
          <w:rFonts w:eastAsia="Times New Roman" w:cs="Times New Roman"/>
          <w:szCs w:val="24"/>
        </w:rPr>
        <w:t xml:space="preserve"> που έχουμε ζητήσει</w:t>
      </w:r>
      <w:r>
        <w:rPr>
          <w:rFonts w:eastAsia="Times New Roman" w:cs="Times New Roman"/>
          <w:szCs w:val="24"/>
        </w:rPr>
        <w:t>.</w:t>
      </w:r>
    </w:p>
    <w:p w14:paraId="77C02C20"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Κύριε Κατρούγκαλε, σας το ζητώ</w:t>
      </w:r>
      <w:r>
        <w:rPr>
          <w:rFonts w:eastAsia="Times New Roman" w:cs="Times New Roman"/>
          <w:szCs w:val="24"/>
        </w:rPr>
        <w:t>,</w:t>
      </w:r>
      <w:r>
        <w:rPr>
          <w:rFonts w:eastAsia="Times New Roman" w:cs="Times New Roman"/>
          <w:szCs w:val="24"/>
        </w:rPr>
        <w:t xml:space="preserve"> για να διευκολύνετε και τη διαδικασία και την ηρεμία της διαδικασίας. Είναι οκτώ έγγραφα που τα κρίνουμε ως απολύτως κρίσιμα για το πώς</w:t>
      </w:r>
      <w:r>
        <w:rPr>
          <w:rFonts w:eastAsia="Times New Roman" w:cs="Times New Roman"/>
          <w:szCs w:val="24"/>
        </w:rPr>
        <w:t xml:space="preserve"> </w:t>
      </w:r>
      <w:r>
        <w:rPr>
          <w:rFonts w:eastAsia="Times New Roman" w:cs="Times New Roman"/>
          <w:szCs w:val="24"/>
        </w:rPr>
        <w:t>λειτούργησ</w:t>
      </w:r>
      <w:r>
        <w:rPr>
          <w:rFonts w:eastAsia="Times New Roman" w:cs="Times New Roman"/>
          <w:szCs w:val="24"/>
        </w:rPr>
        <w:t>ε η ελληνική Κυβέρνηση και οι ελληνικές υπηρεσίες πριν υπογραφεί η Συνθήκη των Πρεσπών. Αν δεν τα φέρετε, υπογρά</w:t>
      </w:r>
      <w:r>
        <w:rPr>
          <w:rFonts w:eastAsia="Times New Roman" w:cs="Times New Roman"/>
          <w:szCs w:val="24"/>
        </w:rPr>
        <w:lastRenderedPageBreak/>
        <w:t>φετε και εσείς το ότι η διαδικασία αυτή θα γίνει σε συνθήκες πλήρους αδιαφάνειας και σε βάρος των συμφερόντων και της χώρας και του ε</w:t>
      </w:r>
      <w:r>
        <w:rPr>
          <w:rFonts w:eastAsia="Times New Roman" w:cs="Times New Roman"/>
          <w:szCs w:val="24"/>
        </w:rPr>
        <w:t xml:space="preserve">λληνικού λαού. </w:t>
      </w:r>
    </w:p>
    <w:p w14:paraId="77C02C21"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77C02C22" w14:textId="77777777" w:rsidR="006113A9" w:rsidRDefault="006B6FC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Δημοκρατικής Συμπαράταξης)</w:t>
      </w:r>
    </w:p>
    <w:p w14:paraId="77C02C23" w14:textId="77777777" w:rsidR="006113A9" w:rsidRDefault="006B6FC4">
      <w:pPr>
        <w:spacing w:line="600" w:lineRule="auto"/>
        <w:ind w:firstLine="720"/>
        <w:contextualSpacing/>
        <w:jc w:val="both"/>
        <w:rPr>
          <w:rFonts w:eastAsia="Times New Roman" w:cs="Times New Roman"/>
          <w:szCs w:val="24"/>
        </w:rPr>
      </w:pPr>
      <w:r w:rsidRPr="00456A52">
        <w:rPr>
          <w:rFonts w:eastAsia="Times New Roman" w:cs="Times New Roman"/>
          <w:b/>
          <w:szCs w:val="24"/>
        </w:rPr>
        <w:t xml:space="preserve">ΠΡΟΕΔΡΕΥΟΥΣΑ (Αναστασία Χριστοδουλοπούλου): </w:t>
      </w:r>
      <w:r>
        <w:rPr>
          <w:rFonts w:eastAsia="Times New Roman" w:cs="Times New Roman"/>
          <w:szCs w:val="24"/>
        </w:rPr>
        <w:t>Επειδή, λοιπόν, τώρα έχει ανοίξει ένα ζήτημα, το οποίο είναι παρεμπίπτον…</w:t>
      </w:r>
    </w:p>
    <w:p w14:paraId="77C02C24" w14:textId="77777777" w:rsidR="006113A9" w:rsidRDefault="006B6FC4">
      <w:pPr>
        <w:spacing w:line="600" w:lineRule="auto"/>
        <w:ind w:firstLine="720"/>
        <w:contextualSpacing/>
        <w:jc w:val="center"/>
        <w:rPr>
          <w:rFonts w:eastAsia="Times New Roman" w:cs="Times New Roman"/>
          <w:szCs w:val="24"/>
        </w:rPr>
      </w:pPr>
      <w:r>
        <w:rPr>
          <w:rFonts w:eastAsia="Times New Roman" w:cs="Times New Roman"/>
          <w:szCs w:val="24"/>
        </w:rPr>
        <w:t xml:space="preserve">(Θόρυβος </w:t>
      </w:r>
      <w:r w:rsidRPr="008E7957">
        <w:rPr>
          <w:rFonts w:eastAsia="Times New Roman" w:cs="Times New Roman"/>
          <w:szCs w:val="24"/>
        </w:rPr>
        <w:t>-</w:t>
      </w:r>
      <w:r>
        <w:rPr>
          <w:rFonts w:eastAsia="Times New Roman" w:cs="Times New Roman"/>
          <w:szCs w:val="24"/>
        </w:rPr>
        <w:t xml:space="preserve"> </w:t>
      </w:r>
      <w:r>
        <w:rPr>
          <w:rFonts w:eastAsia="Times New Roman" w:cs="Times New Roman"/>
          <w:szCs w:val="24"/>
        </w:rPr>
        <w:t>διαμαρτυρίες από την πτέρυγα της Νέας</w:t>
      </w:r>
      <w:r>
        <w:rPr>
          <w:rFonts w:eastAsia="Times New Roman" w:cs="Times New Roman"/>
          <w:szCs w:val="24"/>
        </w:rPr>
        <w:t xml:space="preserve"> Δημοκρατίας)</w:t>
      </w:r>
    </w:p>
    <w:p w14:paraId="77C02C25"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ΗΛΙΑΣ ΚΑΣΙΔΙΑΡΗΣ: </w:t>
      </w:r>
      <w:r>
        <w:rPr>
          <w:rFonts w:eastAsia="Times New Roman" w:cs="Times New Roman"/>
          <w:szCs w:val="24"/>
        </w:rPr>
        <w:t>Κυρία Πρόεδρε, θα ήθελα τον λόγο.</w:t>
      </w:r>
    </w:p>
    <w:p w14:paraId="77C02C26" w14:textId="77777777" w:rsidR="006113A9" w:rsidRDefault="006B6FC4">
      <w:pPr>
        <w:spacing w:line="600" w:lineRule="auto"/>
        <w:ind w:firstLine="720"/>
        <w:contextualSpacing/>
        <w:jc w:val="both"/>
        <w:rPr>
          <w:rFonts w:eastAsia="Times New Roman" w:cs="Times New Roman"/>
          <w:szCs w:val="24"/>
        </w:rPr>
      </w:pPr>
      <w:r w:rsidRPr="00456A52">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Περιμένετε, κύριε Κασιδιάρη. Μη βιάζεστε. Θα σας δώσω τον λόγο. </w:t>
      </w:r>
    </w:p>
    <w:p w14:paraId="77C02C27"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Κύριε Γεωργαντά, γιατί αγανακτείτε; Ξέρετε τι είναι «παρεμπίπτον»; Σας παραπέμπω </w:t>
      </w:r>
      <w:r>
        <w:rPr>
          <w:rFonts w:eastAsia="Times New Roman" w:cs="Times New Roman"/>
          <w:szCs w:val="24"/>
        </w:rPr>
        <w:t>να διαβάσετε ότι παρεμπίπτον εί</w:t>
      </w:r>
      <w:r>
        <w:rPr>
          <w:rFonts w:eastAsia="Times New Roman" w:cs="Times New Roman"/>
          <w:szCs w:val="24"/>
        </w:rPr>
        <w:lastRenderedPageBreak/>
        <w:t>ναι κάθε θέμα που τίθεται και εμποδίζει την πρόοδο της συζήτησης. Είναι, λοιπόν, ένα κλασικό παρεμπίπτον ζήτημα</w:t>
      </w:r>
      <w:r>
        <w:rPr>
          <w:rFonts w:eastAsia="Times New Roman" w:cs="Times New Roman"/>
          <w:szCs w:val="24"/>
        </w:rPr>
        <w:t>,</w:t>
      </w:r>
      <w:r>
        <w:rPr>
          <w:rFonts w:eastAsia="Times New Roman" w:cs="Times New Roman"/>
          <w:szCs w:val="24"/>
        </w:rPr>
        <w:t xml:space="preserve"> που ενδεχομένως καλύπτει και ένα αίτημα αναβολής. </w:t>
      </w:r>
    </w:p>
    <w:p w14:paraId="77C02C28" w14:textId="77777777" w:rsidR="006113A9" w:rsidRDefault="006B6FC4">
      <w:pPr>
        <w:spacing w:line="600" w:lineRule="auto"/>
        <w:ind w:firstLine="720"/>
        <w:contextualSpacing/>
        <w:jc w:val="center"/>
        <w:rPr>
          <w:rFonts w:eastAsia="Times New Roman" w:cs="Times New Roman"/>
          <w:szCs w:val="24"/>
        </w:rPr>
      </w:pPr>
      <w:r>
        <w:rPr>
          <w:rFonts w:eastAsia="Times New Roman" w:cs="Times New Roman"/>
          <w:szCs w:val="24"/>
        </w:rPr>
        <w:t xml:space="preserve">(Θόρυβος </w:t>
      </w:r>
      <w:r w:rsidRPr="008E7957">
        <w:rPr>
          <w:rFonts w:eastAsia="Times New Roman" w:cs="Times New Roman"/>
          <w:szCs w:val="24"/>
        </w:rPr>
        <w:t>-</w:t>
      </w:r>
      <w:r>
        <w:rPr>
          <w:rFonts w:eastAsia="Times New Roman" w:cs="Times New Roman"/>
          <w:szCs w:val="24"/>
        </w:rPr>
        <w:t xml:space="preserve"> </w:t>
      </w:r>
      <w:r>
        <w:rPr>
          <w:rFonts w:eastAsia="Times New Roman" w:cs="Times New Roman"/>
          <w:szCs w:val="24"/>
        </w:rPr>
        <w:t>διαμαρτυρίες από την πτέρυγα της Νέας Δημοκρατίας)</w:t>
      </w:r>
    </w:p>
    <w:p w14:paraId="77C02C29"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Λοιπόν, εντάξει. Δεν γνωρίζετε τον Κανονισμό. Εγώ είμαι στο Προεδρείο. Αφήστε με να το διαχειριστώ.</w:t>
      </w:r>
    </w:p>
    <w:p w14:paraId="77C02C2A"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Στη βάση αυτή θα πάρουν όλοι τον λόγο για πέντε λεπτά, ώστε να μπορέσετε όλοι, όλα τα πολιτικά κόμματα, να αναπτύξετε το συγκεκριμένο αίτημα. Ο κ. Λοβέρδος</w:t>
      </w:r>
      <w:r>
        <w:rPr>
          <w:rFonts w:eastAsia="Times New Roman" w:cs="Times New Roman"/>
          <w:szCs w:val="24"/>
        </w:rPr>
        <w:t xml:space="preserve"> συμφώνησε με τον κ. Δένδια και μάλιστα υπερκέρασε κατά επτά έγγραφα. Εσείς ζητάτε ένα, ο κ. Λοβέρδος ζητά οκτώ. </w:t>
      </w:r>
    </w:p>
    <w:p w14:paraId="77C02C2B" w14:textId="77777777" w:rsidR="006113A9" w:rsidRDefault="006B6FC4">
      <w:pPr>
        <w:spacing w:line="600" w:lineRule="auto"/>
        <w:ind w:firstLine="720"/>
        <w:contextualSpacing/>
        <w:jc w:val="center"/>
        <w:rPr>
          <w:rFonts w:eastAsia="Times New Roman" w:cs="Times New Roman"/>
          <w:szCs w:val="24"/>
        </w:rPr>
      </w:pPr>
      <w:r>
        <w:rPr>
          <w:rFonts w:eastAsia="Times New Roman" w:cs="Times New Roman"/>
          <w:szCs w:val="24"/>
        </w:rPr>
        <w:t xml:space="preserve">(Θόρυβος </w:t>
      </w:r>
      <w:r w:rsidRPr="008E7957">
        <w:rPr>
          <w:rFonts w:eastAsia="Times New Roman" w:cs="Times New Roman"/>
          <w:szCs w:val="24"/>
        </w:rPr>
        <w:t>-</w:t>
      </w:r>
      <w:r>
        <w:rPr>
          <w:rFonts w:eastAsia="Times New Roman" w:cs="Times New Roman"/>
          <w:szCs w:val="24"/>
        </w:rPr>
        <w:t xml:space="preserve"> </w:t>
      </w:r>
      <w:r>
        <w:rPr>
          <w:rFonts w:eastAsia="Times New Roman" w:cs="Times New Roman"/>
          <w:szCs w:val="24"/>
        </w:rPr>
        <w:t>διαμαρτυρίες από την πτέρυγα της Νέας Δημοκρατίας)</w:t>
      </w:r>
    </w:p>
    <w:p w14:paraId="77C02C2C"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ΗΛΙΑΣ ΚΑΣΙΔΙΑΡΗΣ: </w:t>
      </w:r>
      <w:r>
        <w:rPr>
          <w:rFonts w:eastAsia="Times New Roman" w:cs="Times New Roman"/>
          <w:szCs w:val="24"/>
        </w:rPr>
        <w:t xml:space="preserve">Κυρία Πρόεδρε, θα ήθελα τον λόγο. </w:t>
      </w:r>
    </w:p>
    <w:p w14:paraId="77C02C2D" w14:textId="77777777" w:rsidR="006113A9" w:rsidRDefault="006B6FC4">
      <w:pPr>
        <w:spacing w:line="600" w:lineRule="auto"/>
        <w:ind w:firstLine="720"/>
        <w:contextualSpacing/>
        <w:jc w:val="both"/>
        <w:rPr>
          <w:rFonts w:eastAsia="Times New Roman" w:cs="Times New Roman"/>
          <w:szCs w:val="24"/>
        </w:rPr>
      </w:pPr>
      <w:r w:rsidRPr="00456A52">
        <w:rPr>
          <w:rFonts w:eastAsia="Times New Roman" w:cs="Times New Roman"/>
          <w:b/>
          <w:szCs w:val="24"/>
        </w:rPr>
        <w:t>ΠΡΟΕΔΡΕΥΟΥΣΑ (Αναστασία Χρι</w:t>
      </w:r>
      <w:r w:rsidRPr="00456A52">
        <w:rPr>
          <w:rFonts w:eastAsia="Times New Roman" w:cs="Times New Roman"/>
          <w:b/>
          <w:szCs w:val="24"/>
        </w:rPr>
        <w:t xml:space="preserve">στοδουλοπούλου): </w:t>
      </w:r>
      <w:r>
        <w:rPr>
          <w:rFonts w:eastAsia="Times New Roman" w:cs="Times New Roman"/>
          <w:szCs w:val="24"/>
        </w:rPr>
        <w:t xml:space="preserve">Σας παρακαλώ, καθίστε κάτω τώρα. </w:t>
      </w:r>
    </w:p>
    <w:p w14:paraId="77C02C2E"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ΚΙΚΙΛΙΑΣ: </w:t>
      </w:r>
      <w:r>
        <w:rPr>
          <w:rFonts w:eastAsia="Times New Roman" w:cs="Times New Roman"/>
          <w:szCs w:val="24"/>
        </w:rPr>
        <w:t>Ειρωνεύεστε το Κοινοβούλιο, κυρία Πρόεδρε;</w:t>
      </w:r>
    </w:p>
    <w:p w14:paraId="77C02C2F" w14:textId="77777777" w:rsidR="006113A9" w:rsidRDefault="006B6FC4">
      <w:pPr>
        <w:spacing w:line="600" w:lineRule="auto"/>
        <w:ind w:firstLine="720"/>
        <w:contextualSpacing/>
        <w:jc w:val="both"/>
        <w:rPr>
          <w:rFonts w:eastAsia="Times New Roman" w:cs="Times New Roman"/>
          <w:szCs w:val="24"/>
        </w:rPr>
      </w:pPr>
      <w:r w:rsidRPr="00456A52">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 xml:space="preserve">Ποιον ειρωνεύομαι; Οκτώ ζήτησε ο ένας, ένα ο άλλος. Σας παρακαλώ. </w:t>
      </w:r>
    </w:p>
    <w:p w14:paraId="77C02C30" w14:textId="77777777" w:rsidR="006113A9" w:rsidRDefault="006B6FC4">
      <w:pPr>
        <w:spacing w:line="600" w:lineRule="auto"/>
        <w:ind w:firstLine="720"/>
        <w:contextualSpacing/>
        <w:jc w:val="center"/>
        <w:rPr>
          <w:rFonts w:eastAsia="Times New Roman" w:cs="Times New Roman"/>
          <w:szCs w:val="24"/>
        </w:rPr>
      </w:pPr>
      <w:r>
        <w:rPr>
          <w:rFonts w:eastAsia="Times New Roman" w:cs="Times New Roman"/>
          <w:szCs w:val="24"/>
        </w:rPr>
        <w:t xml:space="preserve">(Θόρυβος </w:t>
      </w:r>
      <w:r w:rsidRPr="008E7957">
        <w:rPr>
          <w:rFonts w:eastAsia="Times New Roman" w:cs="Times New Roman"/>
          <w:szCs w:val="24"/>
        </w:rPr>
        <w:t>-</w:t>
      </w:r>
      <w:r>
        <w:rPr>
          <w:rFonts w:eastAsia="Times New Roman" w:cs="Times New Roman"/>
          <w:szCs w:val="24"/>
        </w:rPr>
        <w:t xml:space="preserve"> </w:t>
      </w:r>
      <w:r>
        <w:rPr>
          <w:rFonts w:eastAsia="Times New Roman" w:cs="Times New Roman"/>
          <w:szCs w:val="24"/>
        </w:rPr>
        <w:t>διαμαρτυρίες από την</w:t>
      </w:r>
      <w:r>
        <w:rPr>
          <w:rFonts w:eastAsia="Times New Roman" w:cs="Times New Roman"/>
          <w:szCs w:val="24"/>
        </w:rPr>
        <w:t xml:space="preserve"> πτέρυγα της Νέας Δημοκρατίας)</w:t>
      </w:r>
    </w:p>
    <w:p w14:paraId="77C02C31"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Ελάτε τώρα, ηρεμήστε</w:t>
      </w:r>
      <w:r w:rsidRPr="009112A3">
        <w:rPr>
          <w:rFonts w:eastAsia="Times New Roman" w:cs="Times New Roman"/>
          <w:szCs w:val="24"/>
        </w:rPr>
        <w:t>,</w:t>
      </w:r>
      <w:r>
        <w:rPr>
          <w:rFonts w:eastAsia="Times New Roman" w:cs="Times New Roman"/>
          <w:szCs w:val="24"/>
        </w:rPr>
        <w:t xml:space="preserve"> γιατί θα σας ανακαλέσω στην τάξη. Ηρεμήστε, παρακαλώ. Όλοι γνωρίζουν τη διαδικασία, ο Πρόεδρος όμως έχει την ευθύνη της διαδικασίας. Εντάξει; Ηρεμήστε, λοιπόν. </w:t>
      </w:r>
    </w:p>
    <w:p w14:paraId="77C02C32"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τώρα επί του συγκεκριμένου </w:t>
      </w:r>
      <w:r>
        <w:rPr>
          <w:rFonts w:eastAsia="Times New Roman" w:cs="Times New Roman"/>
          <w:szCs w:val="24"/>
        </w:rPr>
        <w:t>θέματος έχει ο κ. Κασιδιάρης. Μετά θα τεθεί το θέμα της αντισυνταγματικότητας.</w:t>
      </w:r>
    </w:p>
    <w:p w14:paraId="77C02C33"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ΗΛΙΑΣ ΚΑΣΙΔΙΑΡΗΣ: </w:t>
      </w:r>
      <w:r>
        <w:rPr>
          <w:rFonts w:eastAsia="Times New Roman" w:cs="Times New Roman"/>
          <w:szCs w:val="24"/>
        </w:rPr>
        <w:t xml:space="preserve">Για το συγκεκριμένο θέμα και επί του θέματος της καταθέσεως εγγράφων στην ελληνική Βουλή: </w:t>
      </w:r>
    </w:p>
    <w:p w14:paraId="77C02C34"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Υπάρχει ένα ζήτημα μείζον, το οποίο αρνείται να θέσει και η Νέα Δημο</w:t>
      </w:r>
      <w:r>
        <w:rPr>
          <w:rFonts w:eastAsia="Times New Roman" w:cs="Times New Roman"/>
          <w:szCs w:val="24"/>
        </w:rPr>
        <w:t>κρατία και το ΠΑΣΟΚ. Είναι ένα τεράστιο ζήτημα. Αφορά τη ρηματική διακοίνωση. Το έγγραφο, το οποίο εστάλη από τα Σκόπια στην ελληνική Βουλή, πέρα από τη χρήση του όρου «μακεδονικός λαός» επανειλημμένως -κάτι που είναι απαράδεκτο- φέρει στην κορυφή του φαρδ</w:t>
      </w:r>
      <w:r>
        <w:rPr>
          <w:rFonts w:eastAsia="Times New Roman" w:cs="Times New Roman"/>
          <w:szCs w:val="24"/>
        </w:rPr>
        <w:t xml:space="preserve">ιά πλατιά την εγγραφή </w:t>
      </w:r>
      <w:r>
        <w:rPr>
          <w:rFonts w:eastAsia="Times New Roman" w:cs="Times New Roman"/>
          <w:szCs w:val="24"/>
        </w:rPr>
        <w:lastRenderedPageBreak/>
        <w:t>«Δημοκρατία της Μακεδονίας». Ένα τέτοιο έγγραφο έπρεπε να είχε επιστραφεί στα Σκόπια. Έπρεπε να το είχε σκίσει η ελληνική Βουλή. Έπρεπε να το είχε πετάξει στον κάλαθο των αχρήστων της ελληνικής ιστορίας. Είναι απαράδεκτο η Βουλή των Ε</w:t>
      </w:r>
      <w:r>
        <w:rPr>
          <w:rFonts w:eastAsia="Times New Roman" w:cs="Times New Roman"/>
          <w:szCs w:val="24"/>
        </w:rPr>
        <w:t>λλήνων να αποδέχεται επισήμως έγγραφα, τα οποία χρησιμοποιούν τον όρο «Δημοκρατία της Μακεδονίας». Διότι μιλάμε για σφετερισμό της ελληνικής ιστορίας, για σφετερισμό ελληνικών εδαφών. Επομένως ολόκληρο το κείμενο της ρηματικής διακοίνωσης είναι για τα σκου</w:t>
      </w:r>
      <w:r>
        <w:rPr>
          <w:rFonts w:eastAsia="Times New Roman" w:cs="Times New Roman"/>
          <w:szCs w:val="24"/>
        </w:rPr>
        <w:t>πίδια. Κα</w:t>
      </w:r>
      <w:r>
        <w:rPr>
          <w:rFonts w:eastAsia="Times New Roman" w:cs="Times New Roman"/>
          <w:szCs w:val="24"/>
        </w:rPr>
        <w:t>μ</w:t>
      </w:r>
      <w:r>
        <w:rPr>
          <w:rFonts w:eastAsia="Times New Roman" w:cs="Times New Roman"/>
          <w:szCs w:val="24"/>
        </w:rPr>
        <w:t>μία συζήτηση δεν έπρεπε να γίνεται επί του συγκεκριμένου κειμένου.</w:t>
      </w:r>
    </w:p>
    <w:p w14:paraId="77C02C35"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Δεύτερον, πράγματι έγινε μία απόπειρα από την Κυβέρνηση να δώσει ένα έγγραφο αντί του Συντάγματος των Σκοπιανών, το οποίο ήταν τυπωμένο από το διαδίκτυο, λες και βρισκόμαστε σε κα</w:t>
      </w:r>
      <w:r>
        <w:rPr>
          <w:rFonts w:eastAsia="Times New Roman" w:cs="Times New Roman"/>
          <w:szCs w:val="24"/>
        </w:rPr>
        <w:t xml:space="preserve">νένα καφενείο και μπαίνει όποιος θέλει στο διαδίκτυο και τυπώνει έγγραφα και τα καταθέτει στη Βουλή. Αλλά ακόμα και αν ερχόταν εδώ το </w:t>
      </w:r>
      <w:r>
        <w:rPr>
          <w:rFonts w:eastAsia="Times New Roman" w:cs="Times New Roman"/>
          <w:szCs w:val="24"/>
        </w:rPr>
        <w:t>σ</w:t>
      </w:r>
      <w:r>
        <w:rPr>
          <w:rFonts w:eastAsia="Times New Roman" w:cs="Times New Roman"/>
          <w:szCs w:val="24"/>
        </w:rPr>
        <w:t>ύνταγμα των Σκοπίων με τις εν λόγω «τροποποιήσεις» -εντός πολλών εισαγωγικών- όπως ζητάει η Νέα Δημοκρατία και το ΠΑΣΟΚ κ</w:t>
      </w:r>
      <w:r>
        <w:rPr>
          <w:rFonts w:eastAsia="Times New Roman" w:cs="Times New Roman"/>
          <w:szCs w:val="24"/>
        </w:rPr>
        <w:t xml:space="preserve">αι λέμε κι εμείς «ναι, να έρθει και το συγκεκριμένο κείμενο επισήμως», ακόμα και τότε πρέπει </w:t>
      </w:r>
      <w:r>
        <w:rPr>
          <w:rFonts w:eastAsia="Times New Roman" w:cs="Times New Roman"/>
          <w:szCs w:val="24"/>
        </w:rPr>
        <w:lastRenderedPageBreak/>
        <w:t>να γνωρίζει η Εθνική Αντιπροσωπεία ότι οι εν λόγω «τροποποιήσεις» είναι παντελώς άκυρες για δύο πολύ συγκεκριμένους λόγους:</w:t>
      </w:r>
    </w:p>
    <w:p w14:paraId="77C02C36"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Πρώτον, σύμφωνα με το άρθρο 1 παράγραφο</w:t>
      </w:r>
      <w:r>
        <w:rPr>
          <w:rFonts w:eastAsia="Times New Roman" w:cs="Times New Roman"/>
          <w:szCs w:val="24"/>
        </w:rPr>
        <w:t xml:space="preserve">ς 4 της Συμφωνίας των Πρεσπών, αυτής της εθνομηδενιστικής </w:t>
      </w:r>
      <w:r>
        <w:rPr>
          <w:rFonts w:eastAsia="Times New Roman" w:cs="Times New Roman"/>
          <w:szCs w:val="24"/>
        </w:rPr>
        <w:t>σ</w:t>
      </w:r>
      <w:r>
        <w:rPr>
          <w:rFonts w:eastAsia="Times New Roman" w:cs="Times New Roman"/>
          <w:szCs w:val="24"/>
        </w:rPr>
        <w:t xml:space="preserve">υμφωνίας που εσείς υπογράψατε, το δεύτερο μέρος, δηλαδή τα Σκόπια, θα ολοκληρώσει </w:t>
      </w:r>
      <w:r>
        <w:rPr>
          <w:rFonts w:eastAsia="Times New Roman" w:cs="Times New Roman"/>
          <w:szCs w:val="24"/>
          <w:lang w:val="en-US"/>
        </w:rPr>
        <w:t>in</w:t>
      </w:r>
      <w:r>
        <w:rPr>
          <w:rFonts w:eastAsia="Times New Roman" w:cs="Times New Roman"/>
          <w:szCs w:val="24"/>
        </w:rPr>
        <w:t xml:space="preserve"> toto</w:t>
      </w:r>
      <w:r w:rsidRPr="00A41734">
        <w:rPr>
          <w:rFonts w:eastAsia="Times New Roman" w:cs="Times New Roman"/>
          <w:szCs w:val="24"/>
        </w:rPr>
        <w:t xml:space="preserve"> </w:t>
      </w:r>
      <w:r>
        <w:rPr>
          <w:rFonts w:eastAsia="Times New Roman" w:cs="Times New Roman"/>
          <w:szCs w:val="24"/>
        </w:rPr>
        <w:t xml:space="preserve">τις συνταγματικές τροποποιήσεις ως το τέλος του 2018. Κάτι τέτοιο δεν έχει γίνει. Γνωρίζουμε πολύ καλά ότι </w:t>
      </w:r>
      <w:r>
        <w:rPr>
          <w:rFonts w:eastAsia="Times New Roman" w:cs="Times New Roman"/>
          <w:szCs w:val="24"/>
        </w:rPr>
        <w:t xml:space="preserve">στην εξωτερική πολιτική έχει αξία μέχρι και το τελευταίο κόμμα, η τελευταία τελεία σε μια συμφωνία. Ως εκ τούτου, οι Σκοπιανοί έχουν παραβιάσει την εν λόγω </w:t>
      </w:r>
      <w:r>
        <w:rPr>
          <w:rFonts w:eastAsia="Times New Roman" w:cs="Times New Roman"/>
          <w:szCs w:val="24"/>
        </w:rPr>
        <w:t>σ</w:t>
      </w:r>
      <w:r>
        <w:rPr>
          <w:rFonts w:eastAsia="Times New Roman" w:cs="Times New Roman"/>
          <w:szCs w:val="24"/>
        </w:rPr>
        <w:t>υμφωνία. Ως εκ τούτου, τα κείμενα αυτά που έστειλαν, τα κείμενα αυτά που τυπώσατε από το διαδίκτυο,</w:t>
      </w:r>
      <w:r>
        <w:rPr>
          <w:rFonts w:eastAsia="Times New Roman" w:cs="Times New Roman"/>
          <w:szCs w:val="24"/>
        </w:rPr>
        <w:t xml:space="preserve"> είναι παντελώς άκυρα. </w:t>
      </w:r>
    </w:p>
    <w:p w14:paraId="77C02C37"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Αλλά κυρίως -και το τόνισα δεκάδες φορές στην </w:t>
      </w:r>
      <w:r>
        <w:rPr>
          <w:rFonts w:eastAsia="Times New Roman" w:cs="Times New Roman"/>
          <w:szCs w:val="24"/>
        </w:rPr>
        <w:t>ε</w:t>
      </w:r>
      <w:r>
        <w:rPr>
          <w:rFonts w:eastAsia="Times New Roman" w:cs="Times New Roman"/>
          <w:szCs w:val="24"/>
        </w:rPr>
        <w:t>πιτροπή και δεν έλαβα καμ</w:t>
      </w:r>
      <w:r>
        <w:rPr>
          <w:rFonts w:eastAsia="Times New Roman" w:cs="Times New Roman"/>
          <w:szCs w:val="24"/>
        </w:rPr>
        <w:t>μ</w:t>
      </w:r>
      <w:r>
        <w:rPr>
          <w:rFonts w:eastAsia="Times New Roman" w:cs="Times New Roman"/>
          <w:szCs w:val="24"/>
        </w:rPr>
        <w:t>ία απάντηση από την Κυβέρνηση- οι Σκοπιανοί έστειλαν ένα έγγραφο στην Ελλάδα, το οποίο είναι παντελώς άκυρο</w:t>
      </w:r>
      <w:r>
        <w:rPr>
          <w:rFonts w:eastAsia="Times New Roman" w:cs="Times New Roman"/>
          <w:szCs w:val="24"/>
        </w:rPr>
        <w:t>,</w:t>
      </w:r>
      <w:r>
        <w:rPr>
          <w:rFonts w:eastAsia="Times New Roman" w:cs="Times New Roman"/>
          <w:szCs w:val="24"/>
        </w:rPr>
        <w:t xml:space="preserve"> διότι δεν έχει την υπογραφή του Προέδρου τους. Οι </w:t>
      </w:r>
      <w:r>
        <w:rPr>
          <w:rFonts w:eastAsia="Times New Roman" w:cs="Times New Roman"/>
          <w:szCs w:val="24"/>
        </w:rPr>
        <w:t>Σκοπιανοί κοινώς κοροϊδεύουν τους συνδαιτημόνες τους του ΣΥ</w:t>
      </w:r>
      <w:r>
        <w:rPr>
          <w:rFonts w:eastAsia="Times New Roman" w:cs="Times New Roman"/>
          <w:szCs w:val="24"/>
        </w:rPr>
        <w:lastRenderedPageBreak/>
        <w:t xml:space="preserve">ΡΙΖΑ, κοροϊδεύουν τους συμμάχους τους στην ελληνική Κυβέρνηση. Λένε ότι έκαναν αλλαγές στο </w:t>
      </w:r>
      <w:r>
        <w:rPr>
          <w:rFonts w:eastAsia="Times New Roman" w:cs="Times New Roman"/>
          <w:szCs w:val="24"/>
        </w:rPr>
        <w:t>σ</w:t>
      </w:r>
      <w:r>
        <w:rPr>
          <w:rFonts w:eastAsia="Times New Roman" w:cs="Times New Roman"/>
          <w:szCs w:val="24"/>
        </w:rPr>
        <w:t>ύνταγμά τους, αλλά οι ίδιοι οι Σκοπιανοί έχουν παραβιάσει το άρθρο 75 του Συντάγματός τους, το οποίο αναφ</w:t>
      </w:r>
      <w:r>
        <w:rPr>
          <w:rFonts w:eastAsia="Times New Roman" w:cs="Times New Roman"/>
          <w:szCs w:val="24"/>
        </w:rPr>
        <w:t>έρει ότι</w:t>
      </w:r>
      <w:r>
        <w:rPr>
          <w:rFonts w:eastAsia="Times New Roman" w:cs="Times New Roman"/>
          <w:szCs w:val="24"/>
        </w:rPr>
        <w:t>,</w:t>
      </w:r>
      <w:r>
        <w:rPr>
          <w:rFonts w:eastAsia="Times New Roman" w:cs="Times New Roman"/>
          <w:szCs w:val="24"/>
        </w:rPr>
        <w:t xml:space="preserve"> για να επικυρωθεί ένα διάταγμα, αφού έχει την απόλυτη πλειοψηφία στη Βουλή, πρέπει υποχρεωτικά να έχει και την υπογραφή του Προέδρου της Δημοκρατίας του συγκεκριμένου κρατιδίου των Σκοπίων. Ο Ιβανόφ, αυτός ο αρχικομιτατζής και εχθρός του </w:t>
      </w:r>
      <w:r>
        <w:rPr>
          <w:rFonts w:eastAsia="Times New Roman" w:cs="Times New Roman"/>
          <w:szCs w:val="24"/>
        </w:rPr>
        <w:t>Ε</w:t>
      </w:r>
      <w:r>
        <w:rPr>
          <w:rFonts w:eastAsia="Times New Roman" w:cs="Times New Roman"/>
          <w:szCs w:val="24"/>
        </w:rPr>
        <w:t>λληνισμ</w:t>
      </w:r>
      <w:r>
        <w:rPr>
          <w:rFonts w:eastAsia="Times New Roman" w:cs="Times New Roman"/>
          <w:szCs w:val="24"/>
        </w:rPr>
        <w:t>ού, δεν έχει υπογράψει το συγκεκριμένο κείμενο.</w:t>
      </w:r>
    </w:p>
    <w:p w14:paraId="77C02C38"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Ξέρετε, λοιπόν, τι αξία έχουν σε επίπεδο διεθνές αυτά τα κείμενα, τα οποία συζητάτε σήμερα; Έχουν την αξία ενός κουρελόχαρτου. Ως εκ τούτου, όλη αυτή η διαδικασία είναι παράνομη. Και με αυτό κλείνω.</w:t>
      </w:r>
    </w:p>
    <w:p w14:paraId="77C02C39" w14:textId="77777777" w:rsidR="006113A9" w:rsidRDefault="006B6FC4">
      <w:pPr>
        <w:spacing w:line="600" w:lineRule="auto"/>
        <w:ind w:firstLine="720"/>
        <w:contextualSpacing/>
        <w:jc w:val="both"/>
        <w:rPr>
          <w:rFonts w:eastAsia="Times New Roman" w:cs="Times New Roman"/>
          <w:szCs w:val="24"/>
        </w:rPr>
      </w:pPr>
      <w:r w:rsidRPr="00456A52">
        <w:rPr>
          <w:rFonts w:eastAsia="Times New Roman" w:cs="Times New Roman"/>
          <w:b/>
          <w:szCs w:val="24"/>
        </w:rPr>
        <w:t>ΠΡΟΕΔΡΕΥΟ</w:t>
      </w:r>
      <w:r w:rsidRPr="00456A52">
        <w:rPr>
          <w:rFonts w:eastAsia="Times New Roman" w:cs="Times New Roman"/>
          <w:b/>
          <w:szCs w:val="24"/>
        </w:rPr>
        <w:t xml:space="preserve">ΥΣΑ (Αναστασία Χριστοδουλοπούλου): </w:t>
      </w:r>
      <w:r>
        <w:rPr>
          <w:rFonts w:eastAsia="Times New Roman" w:cs="Times New Roman"/>
          <w:szCs w:val="24"/>
        </w:rPr>
        <w:t xml:space="preserve">Κύριε Καμμένο, θέλετε να υποστηρίξετε και την ένσταση αντισυνταγματικότητας; </w:t>
      </w:r>
    </w:p>
    <w:p w14:paraId="77C02C3A" w14:textId="77777777" w:rsidR="006113A9" w:rsidRDefault="006B6FC4">
      <w:pPr>
        <w:spacing w:line="600" w:lineRule="auto"/>
        <w:ind w:firstLine="720"/>
        <w:contextualSpacing/>
        <w:jc w:val="both"/>
        <w:rPr>
          <w:rFonts w:eastAsia="Times New Roman" w:cs="Times New Roman"/>
          <w:szCs w:val="24"/>
        </w:rPr>
      </w:pPr>
      <w:r w:rsidRPr="00637560">
        <w:rPr>
          <w:rFonts w:eastAsia="Times New Roman" w:cs="Times New Roman"/>
          <w:b/>
          <w:szCs w:val="24"/>
        </w:rPr>
        <w:t xml:space="preserve">ΠΑΝΟΣ ΚΑΜΜΕΝΟΣ (Πρόεδρος των Ανεξαρτήτων Ελλήνων): </w:t>
      </w:r>
      <w:r>
        <w:rPr>
          <w:rFonts w:eastAsia="Times New Roman" w:cs="Times New Roman"/>
          <w:szCs w:val="24"/>
        </w:rPr>
        <w:t>Ναι, κυρία Πρόεδρε.</w:t>
      </w:r>
    </w:p>
    <w:p w14:paraId="77C02C3B"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Κυρία Πρόεδρε, καταθέσαμε και στην </w:t>
      </w:r>
      <w:r>
        <w:rPr>
          <w:rFonts w:eastAsia="Times New Roman" w:cs="Times New Roman"/>
          <w:szCs w:val="24"/>
        </w:rPr>
        <w:t>ε</w:t>
      </w:r>
      <w:r>
        <w:rPr>
          <w:rFonts w:eastAsia="Times New Roman" w:cs="Times New Roman"/>
          <w:szCs w:val="24"/>
        </w:rPr>
        <w:t>πιτροπή και ενώπιον του Προέδρου της</w:t>
      </w:r>
      <w:r>
        <w:rPr>
          <w:rFonts w:eastAsia="Times New Roman" w:cs="Times New Roman"/>
          <w:szCs w:val="24"/>
        </w:rPr>
        <w:t xml:space="preserve"> Βουλής και ενώπιον της Ολομελείας, όπως προβλέπεται από το άρθρο 100, αίτηση αντισυνταγματικότητας. Θα ξεκινήσω με την πρόταση αντισυνταγματικότητας που κατέθεσε ο </w:t>
      </w:r>
      <w:r>
        <w:rPr>
          <w:rFonts w:eastAsia="Times New Roman" w:cs="Times New Roman"/>
          <w:szCs w:val="24"/>
        </w:rPr>
        <w:t>κ</w:t>
      </w:r>
      <w:r>
        <w:rPr>
          <w:rFonts w:eastAsia="Times New Roman" w:cs="Times New Roman"/>
          <w:szCs w:val="24"/>
        </w:rPr>
        <w:t xml:space="preserve">αθηγητής κ. Κασιμάτης. </w:t>
      </w:r>
    </w:p>
    <w:p w14:paraId="77C02C3C"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Διαβιβάζω αυτούσια στη Βουλή: «Η παραβίαση του Συντάγματος της Ελλ</w:t>
      </w:r>
      <w:r>
        <w:rPr>
          <w:rFonts w:eastAsia="Times New Roman" w:cs="Times New Roman"/>
          <w:szCs w:val="24"/>
        </w:rPr>
        <w:t>άδος είναι ουσιαστική</w:t>
      </w:r>
      <w:r>
        <w:rPr>
          <w:rFonts w:eastAsia="Times New Roman" w:cs="Times New Roman"/>
          <w:szCs w:val="24"/>
        </w:rPr>
        <w:t>,</w:t>
      </w:r>
      <w:r>
        <w:rPr>
          <w:rFonts w:eastAsia="Times New Roman" w:cs="Times New Roman"/>
          <w:szCs w:val="24"/>
        </w:rPr>
        <w:t xml:space="preserve"> γιατί η κυβερνητική απόφαση παραβιάζει την αρχή της προστασίας της κυριαρχίας της Ελληνικής Δημοκρατίας. Ο χειρισμός του θέματος παραβίασε ήδη και παραβιάζει τη δημοκρατική αρχή και την αρχή της λαϊκής κυριαρχίας. Η Συμφωνία των Πρεσ</w:t>
      </w:r>
      <w:r>
        <w:rPr>
          <w:rFonts w:eastAsia="Times New Roman" w:cs="Times New Roman"/>
          <w:szCs w:val="24"/>
        </w:rPr>
        <w:t>πών είναι ανυπόστατη</w:t>
      </w:r>
      <w:r>
        <w:rPr>
          <w:rFonts w:eastAsia="Times New Roman" w:cs="Times New Roman"/>
          <w:szCs w:val="24"/>
        </w:rPr>
        <w:t>,</w:t>
      </w:r>
      <w:r>
        <w:rPr>
          <w:rFonts w:eastAsia="Times New Roman" w:cs="Times New Roman"/>
          <w:szCs w:val="24"/>
        </w:rPr>
        <w:t xml:space="preserve"> λόγω του ότι περιέχει παραχώρηση κυριαρχικού δικαιώματος, το οποίο δεν μπορεί, σύμφωνα με το Σύνταγμα, να είναι αντικείμενο ούτε διεθνούς σύμβασης ούτε άλλης κυβερνητικής και νομοθετικής εξουσίας. Το όνομα </w:t>
      </w:r>
      <w:r w:rsidRPr="009D02CD">
        <w:rPr>
          <w:rFonts w:eastAsia="Times New Roman" w:cs="Times New Roman"/>
          <w:szCs w:val="24"/>
        </w:rPr>
        <w:t>“</w:t>
      </w:r>
      <w:r>
        <w:rPr>
          <w:rFonts w:eastAsia="Times New Roman" w:cs="Times New Roman"/>
          <w:szCs w:val="24"/>
        </w:rPr>
        <w:t>Μακεδονία</w:t>
      </w:r>
      <w:r w:rsidRPr="009D02CD">
        <w:rPr>
          <w:rFonts w:eastAsia="Times New Roman" w:cs="Times New Roman"/>
          <w:szCs w:val="24"/>
        </w:rPr>
        <w:t>”</w:t>
      </w:r>
      <w:r>
        <w:rPr>
          <w:rFonts w:eastAsia="Times New Roman" w:cs="Times New Roman"/>
          <w:szCs w:val="24"/>
        </w:rPr>
        <w:t xml:space="preserve"> δεν αποτελεί απλώς περιορισμό εθνικής κυριαρχίας ούτε μεταφορά αρμοδιοτήτων σε διεθνείς </w:t>
      </w:r>
      <w:r>
        <w:rPr>
          <w:rFonts w:eastAsia="Times New Roman" w:cs="Times New Roman"/>
          <w:szCs w:val="24"/>
        </w:rPr>
        <w:t>ο</w:t>
      </w:r>
      <w:r>
        <w:rPr>
          <w:rFonts w:eastAsia="Times New Roman" w:cs="Times New Roman"/>
          <w:szCs w:val="24"/>
        </w:rPr>
        <w:t xml:space="preserve">ργανισμούς, βάσει πάντοτε εθνικού συμφέροντος που να αναγνωρίζεται ως τέτοιο από το Σύνταγμα, αλλά παραχώρηση στοιχείου, ταυτότητας της Ελλάδος ως κυρίαρχου </w:t>
      </w:r>
      <w:r>
        <w:rPr>
          <w:rFonts w:eastAsia="Times New Roman" w:cs="Times New Roman"/>
          <w:szCs w:val="24"/>
        </w:rPr>
        <w:lastRenderedPageBreak/>
        <w:t xml:space="preserve">κράτους. </w:t>
      </w:r>
      <w:r>
        <w:rPr>
          <w:rFonts w:eastAsia="Times New Roman" w:cs="Times New Roman"/>
          <w:szCs w:val="24"/>
        </w:rPr>
        <w:t>Αυτό αποτελεί κυριαρχικό δικαίωμα και δεν υπόκειται σε κα</w:t>
      </w:r>
      <w:r>
        <w:rPr>
          <w:rFonts w:eastAsia="Times New Roman" w:cs="Times New Roman"/>
          <w:szCs w:val="24"/>
        </w:rPr>
        <w:t>μ</w:t>
      </w:r>
      <w:r>
        <w:rPr>
          <w:rFonts w:eastAsia="Times New Roman" w:cs="Times New Roman"/>
          <w:szCs w:val="24"/>
        </w:rPr>
        <w:t xml:space="preserve">μία συντεταγμένη εξουσία. Είναι διαδικαστική τόσο με βάση το Σύνταγμα όσο και με βάση το Διεθνές Δίκαιο.». </w:t>
      </w:r>
    </w:p>
    <w:p w14:paraId="77C02C3D"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Για τη στήριξη του συγκεκριμένου επιχειρήματος του </w:t>
      </w:r>
      <w:r>
        <w:rPr>
          <w:rFonts w:eastAsia="Times New Roman" w:cs="Times New Roman"/>
          <w:szCs w:val="24"/>
        </w:rPr>
        <w:t>κ</w:t>
      </w:r>
      <w:r>
        <w:rPr>
          <w:rFonts w:eastAsia="Times New Roman" w:cs="Times New Roman"/>
          <w:szCs w:val="24"/>
        </w:rPr>
        <w:t>αθηγητή κ. Κασιμάτη έκανα χθες παρέμβα</w:t>
      </w:r>
      <w:r>
        <w:rPr>
          <w:rFonts w:eastAsia="Times New Roman" w:cs="Times New Roman"/>
          <w:szCs w:val="24"/>
        </w:rPr>
        <w:t xml:space="preserve">ση κατά τη διάρκεια της συζήτησης στην </w:t>
      </w:r>
      <w:r>
        <w:rPr>
          <w:rFonts w:eastAsia="Times New Roman" w:cs="Times New Roman"/>
          <w:szCs w:val="24"/>
        </w:rPr>
        <w:t>ε</w:t>
      </w:r>
      <w:r>
        <w:rPr>
          <w:rFonts w:eastAsia="Times New Roman" w:cs="Times New Roman"/>
          <w:szCs w:val="24"/>
        </w:rPr>
        <w:t xml:space="preserve">πιτροπή της Βουλής και ρώτησα τον Αναπληρωτή Υπουργό εάν έχουν, όπως είπε στη συνεδρίαση, δικαίωμα αυτοπροσδιορισμού ως </w:t>
      </w:r>
      <w:r>
        <w:rPr>
          <w:rFonts w:eastAsia="Times New Roman" w:cs="Times New Roman"/>
          <w:szCs w:val="24"/>
        </w:rPr>
        <w:t>«</w:t>
      </w:r>
      <w:r>
        <w:rPr>
          <w:rFonts w:eastAsia="Times New Roman" w:cs="Times New Roman"/>
          <w:szCs w:val="24"/>
        </w:rPr>
        <w:t>μακεδονικός λαός</w:t>
      </w:r>
      <w:r>
        <w:rPr>
          <w:rFonts w:eastAsia="Times New Roman" w:cs="Times New Roman"/>
          <w:szCs w:val="24"/>
        </w:rPr>
        <w:t>»</w:t>
      </w:r>
      <w:r>
        <w:rPr>
          <w:rFonts w:eastAsia="Times New Roman" w:cs="Times New Roman"/>
          <w:szCs w:val="24"/>
        </w:rPr>
        <w:t xml:space="preserve"> και γιατί γίνεται η </w:t>
      </w:r>
      <w:r>
        <w:rPr>
          <w:rFonts w:eastAsia="Times New Roman" w:cs="Times New Roman"/>
          <w:szCs w:val="24"/>
        </w:rPr>
        <w:t>σ</w:t>
      </w:r>
      <w:r>
        <w:rPr>
          <w:rFonts w:eastAsia="Times New Roman" w:cs="Times New Roman"/>
          <w:szCs w:val="24"/>
        </w:rPr>
        <w:t xml:space="preserve">υμφωνία αυτή από τη στιγμή που δέχονται σε πολλά σημεία </w:t>
      </w:r>
      <w:r>
        <w:rPr>
          <w:rFonts w:eastAsia="Times New Roman" w:cs="Times New Roman"/>
          <w:szCs w:val="24"/>
        </w:rPr>
        <w:t xml:space="preserve">της </w:t>
      </w:r>
      <w:r>
        <w:rPr>
          <w:rFonts w:eastAsia="Times New Roman" w:cs="Times New Roman"/>
          <w:szCs w:val="24"/>
        </w:rPr>
        <w:t>σ</w:t>
      </w:r>
      <w:r>
        <w:rPr>
          <w:rFonts w:eastAsia="Times New Roman" w:cs="Times New Roman"/>
          <w:szCs w:val="24"/>
        </w:rPr>
        <w:t xml:space="preserve">υμφωνίας την αναφορά «μακεδονικός λαός». Το συνταγματικό κείμενο της </w:t>
      </w:r>
      <w:r>
        <w:rPr>
          <w:rFonts w:eastAsia="Times New Roman" w:cs="Times New Roman"/>
          <w:szCs w:val="24"/>
        </w:rPr>
        <w:t>Π</w:t>
      </w:r>
      <w:r>
        <w:rPr>
          <w:rFonts w:eastAsia="Times New Roman" w:cs="Times New Roman"/>
          <w:szCs w:val="24"/>
        </w:rPr>
        <w:t xml:space="preserve">ρώην Γιουγκοσλαβικής Δημοκρατίας της Μακεδονίας, όπως προέκυψε μετά από τροποποίησή του, εμπεριέχει τις ακόλουθες αναφορές στον όρο «μακεδονικός λαός», ήτοι: </w:t>
      </w:r>
    </w:p>
    <w:p w14:paraId="77C02C3E"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α</w:t>
      </w:r>
      <w:r>
        <w:rPr>
          <w:rFonts w:eastAsia="Times New Roman" w:cs="Times New Roman"/>
          <w:szCs w:val="24"/>
        </w:rPr>
        <w:t>) Στο προοίμιο. Και σ</w:t>
      </w:r>
      <w:r>
        <w:rPr>
          <w:rFonts w:eastAsia="Times New Roman" w:cs="Times New Roman"/>
          <w:szCs w:val="24"/>
        </w:rPr>
        <w:t xml:space="preserve">υγκεκριμένα στο προοίμιο διά της τροπολογίας υπ’ αριθμόν 34 ορίζεται ότι οι νομικές αποφάσεις που περιλαμβάνονται στη διακήρυξη της </w:t>
      </w:r>
      <w:r>
        <w:rPr>
          <w:rFonts w:eastAsia="Times New Roman" w:cs="Times New Roman"/>
          <w:szCs w:val="24"/>
        </w:rPr>
        <w:t>π</w:t>
      </w:r>
      <w:r>
        <w:rPr>
          <w:rFonts w:eastAsia="Times New Roman" w:cs="Times New Roman"/>
          <w:szCs w:val="24"/>
        </w:rPr>
        <w:t xml:space="preserve">ρώτης </w:t>
      </w:r>
      <w:r>
        <w:rPr>
          <w:rFonts w:eastAsia="Times New Roman" w:cs="Times New Roman"/>
          <w:szCs w:val="24"/>
        </w:rPr>
        <w:t>σ</w:t>
      </w:r>
      <w:r>
        <w:rPr>
          <w:rFonts w:eastAsia="Times New Roman" w:cs="Times New Roman"/>
          <w:szCs w:val="24"/>
        </w:rPr>
        <w:t xml:space="preserve">υνεδρίασης της </w:t>
      </w:r>
      <w:r>
        <w:rPr>
          <w:rFonts w:eastAsia="Times New Roman" w:cs="Times New Roman"/>
          <w:szCs w:val="24"/>
          <w:lang w:val="en-US"/>
        </w:rPr>
        <w:t>ASNOM</w:t>
      </w:r>
      <w:r w:rsidRPr="003D259D">
        <w:rPr>
          <w:rFonts w:eastAsia="Times New Roman" w:cs="Times New Roman"/>
          <w:szCs w:val="24"/>
        </w:rPr>
        <w:t xml:space="preserve"> </w:t>
      </w:r>
      <w:r>
        <w:rPr>
          <w:rFonts w:eastAsia="Times New Roman" w:cs="Times New Roman"/>
          <w:szCs w:val="24"/>
        </w:rPr>
        <w:t xml:space="preserve">προς τον «μακεδονικό λαό» για την πραγματοποιηθείσα </w:t>
      </w:r>
      <w:r>
        <w:rPr>
          <w:rFonts w:eastAsia="Times New Roman" w:cs="Times New Roman"/>
          <w:szCs w:val="24"/>
        </w:rPr>
        <w:t>σ</w:t>
      </w:r>
      <w:r>
        <w:rPr>
          <w:rFonts w:eastAsia="Times New Roman" w:cs="Times New Roman"/>
          <w:szCs w:val="24"/>
        </w:rPr>
        <w:t xml:space="preserve">υνεδρίαση της </w:t>
      </w:r>
      <w:r>
        <w:rPr>
          <w:rFonts w:eastAsia="Times New Roman" w:cs="Times New Roman"/>
          <w:szCs w:val="24"/>
          <w:lang w:val="en-US"/>
        </w:rPr>
        <w:t>ASNOM</w:t>
      </w:r>
      <w:r w:rsidRPr="003D259D">
        <w:rPr>
          <w:rFonts w:eastAsia="Times New Roman" w:cs="Times New Roman"/>
          <w:szCs w:val="24"/>
        </w:rPr>
        <w:t>.</w:t>
      </w:r>
      <w:r>
        <w:rPr>
          <w:rFonts w:eastAsia="Times New Roman" w:cs="Times New Roman"/>
          <w:szCs w:val="24"/>
        </w:rPr>
        <w:t xml:space="preserve"> </w:t>
      </w:r>
    </w:p>
    <w:p w14:paraId="77C02C3F" w14:textId="77777777" w:rsidR="006113A9" w:rsidRDefault="006B6FC4">
      <w:pPr>
        <w:spacing w:line="600" w:lineRule="auto"/>
        <w:ind w:firstLine="720"/>
        <w:contextualSpacing/>
        <w:jc w:val="both"/>
        <w:rPr>
          <w:rFonts w:eastAsia="Times New Roman"/>
          <w:szCs w:val="24"/>
        </w:rPr>
      </w:pPr>
      <w:r>
        <w:rPr>
          <w:rFonts w:eastAsia="Times New Roman"/>
          <w:szCs w:val="24"/>
        </w:rPr>
        <w:lastRenderedPageBreak/>
        <w:t>β</w:t>
      </w:r>
      <w:r>
        <w:rPr>
          <w:rFonts w:eastAsia="Times New Roman"/>
          <w:szCs w:val="24"/>
        </w:rPr>
        <w:t>) Στα πιο κάτω άρθρ</w:t>
      </w:r>
      <w:r>
        <w:rPr>
          <w:rFonts w:eastAsia="Times New Roman"/>
          <w:szCs w:val="24"/>
        </w:rPr>
        <w:t>α αναφέρονται τα εξής. Στην αιτιολογική έκθεση για το άρθρο 3 με την τροπολογία υπ’ αριθμόν 35. Αναγιγνώσκω: «Η πολιτεία σέβεται την κυριαρχία, την εδαφική ακεραιότητα και την πολιτική ανεξαρτησία των γειτονικών κρατών. Με αυτή την τροπολογία συμπληρώνεται</w:t>
      </w:r>
      <w:r>
        <w:rPr>
          <w:rFonts w:eastAsia="Times New Roman"/>
          <w:szCs w:val="24"/>
        </w:rPr>
        <w:t xml:space="preserve"> το άρθρο 2 του Συντάγματος της Δημοκρατίας της Μακεδονίας». </w:t>
      </w:r>
    </w:p>
    <w:p w14:paraId="77C02C40" w14:textId="77777777" w:rsidR="006113A9" w:rsidRDefault="006B6FC4">
      <w:pPr>
        <w:spacing w:line="600" w:lineRule="auto"/>
        <w:ind w:firstLine="720"/>
        <w:contextualSpacing/>
        <w:jc w:val="both"/>
        <w:rPr>
          <w:rFonts w:eastAsia="Times New Roman"/>
          <w:szCs w:val="24"/>
        </w:rPr>
      </w:pPr>
      <w:r>
        <w:rPr>
          <w:rFonts w:eastAsia="Times New Roman"/>
          <w:szCs w:val="24"/>
        </w:rPr>
        <w:t>Στο άρθρο 49 με την τροπολογία υπ’ αριθμόν 36 αναφέρονται τα εξής. «Η πολιτεία προστατεύει</w:t>
      </w:r>
      <w:r>
        <w:rPr>
          <w:rFonts w:eastAsia="Times New Roman"/>
          <w:szCs w:val="24"/>
        </w:rPr>
        <w:t>,</w:t>
      </w:r>
      <w:r>
        <w:rPr>
          <w:rFonts w:eastAsia="Times New Roman"/>
          <w:szCs w:val="24"/>
        </w:rPr>
        <w:t xml:space="preserve"> εγγυάται και καλλιεργεί τις ιδιαιτερότητες, την ιστορική και πολιτιστική κληρονομιά του μακεδονικού λα</w:t>
      </w:r>
      <w:r>
        <w:rPr>
          <w:rFonts w:eastAsia="Times New Roman"/>
          <w:szCs w:val="24"/>
        </w:rPr>
        <w:t xml:space="preserve">ού. Η πολιτεία προστατεύει τα δικαιώματα και τα συμφέροντα των υπηκόων της που ζουν ή διαμένουν στο εξωτερικό. Η πολιτεία μεριμνά για τη διασπορά του μακεδονικού λαού και των άλλων κοινοτήτων και καλλιεργεί και προωθεί τους δεσμούς με την πατρίδα. </w:t>
      </w:r>
      <w:r w:rsidRPr="00A35802">
        <w:rPr>
          <w:rFonts w:eastAsia="Times New Roman"/>
          <w:szCs w:val="24"/>
        </w:rPr>
        <w:t>Επ</w:t>
      </w:r>
      <w:r>
        <w:rPr>
          <w:rFonts w:eastAsia="Times New Roman"/>
          <w:szCs w:val="24"/>
        </w:rPr>
        <w:t>’</w:t>
      </w:r>
      <w:r w:rsidRPr="00A35802">
        <w:rPr>
          <w:rFonts w:eastAsia="Times New Roman"/>
          <w:szCs w:val="24"/>
        </w:rPr>
        <w:t xml:space="preserve"> αυτο</w:t>
      </w:r>
      <w:r w:rsidRPr="00A35802">
        <w:rPr>
          <w:rFonts w:eastAsia="Times New Roman"/>
          <w:szCs w:val="24"/>
        </w:rPr>
        <w:t xml:space="preserve">ύ </w:t>
      </w:r>
      <w:r>
        <w:rPr>
          <w:rFonts w:eastAsia="Times New Roman"/>
          <w:szCs w:val="24"/>
        </w:rPr>
        <w:t>η</w:t>
      </w:r>
      <w:r w:rsidRPr="00A35802">
        <w:rPr>
          <w:rFonts w:eastAsia="Times New Roman"/>
          <w:szCs w:val="24"/>
        </w:rPr>
        <w:t xml:space="preserve"> </w:t>
      </w:r>
      <w:r>
        <w:rPr>
          <w:rFonts w:eastAsia="Times New Roman"/>
          <w:szCs w:val="24"/>
        </w:rPr>
        <w:t>π</w:t>
      </w:r>
      <w:r w:rsidRPr="00A35802">
        <w:rPr>
          <w:rFonts w:eastAsia="Times New Roman"/>
          <w:szCs w:val="24"/>
        </w:rPr>
        <w:t>ολιτεία δεν αναμ</w:t>
      </w:r>
      <w:r>
        <w:rPr>
          <w:rFonts w:eastAsia="Times New Roman"/>
          <w:szCs w:val="24"/>
        </w:rPr>
        <w:t>ιγνύε</w:t>
      </w:r>
      <w:r w:rsidRPr="00A35802">
        <w:rPr>
          <w:rFonts w:eastAsia="Times New Roman"/>
          <w:szCs w:val="24"/>
        </w:rPr>
        <w:t>ται</w:t>
      </w:r>
      <w:r>
        <w:rPr>
          <w:rFonts w:eastAsia="Times New Roman"/>
          <w:szCs w:val="24"/>
        </w:rPr>
        <w:t xml:space="preserve"> στα</w:t>
      </w:r>
      <w:r w:rsidRPr="00A35802">
        <w:rPr>
          <w:rFonts w:eastAsia="Times New Roman"/>
          <w:szCs w:val="24"/>
        </w:rPr>
        <w:t xml:space="preserve"> κυριαρχικά δικαιώματα άλλων κρατών και </w:t>
      </w:r>
      <w:r>
        <w:rPr>
          <w:rFonts w:eastAsia="Times New Roman"/>
          <w:szCs w:val="24"/>
        </w:rPr>
        <w:t xml:space="preserve">στις </w:t>
      </w:r>
      <w:r w:rsidRPr="00A35802">
        <w:rPr>
          <w:rFonts w:eastAsia="Times New Roman"/>
          <w:szCs w:val="24"/>
        </w:rPr>
        <w:t xml:space="preserve">εσωτερικές </w:t>
      </w:r>
      <w:r>
        <w:rPr>
          <w:rFonts w:eastAsia="Times New Roman"/>
          <w:szCs w:val="24"/>
        </w:rPr>
        <w:t xml:space="preserve">τους </w:t>
      </w:r>
      <w:r w:rsidRPr="00A35802">
        <w:rPr>
          <w:rFonts w:eastAsia="Times New Roman"/>
          <w:szCs w:val="24"/>
        </w:rPr>
        <w:t>υποθέσεις</w:t>
      </w:r>
      <w:r w:rsidRPr="005E4D87">
        <w:rPr>
          <w:rFonts w:eastAsia="Times New Roman"/>
          <w:szCs w:val="24"/>
        </w:rPr>
        <w:t>.</w:t>
      </w:r>
      <w:r>
        <w:rPr>
          <w:rFonts w:eastAsia="Times New Roman"/>
          <w:szCs w:val="24"/>
        </w:rPr>
        <w:t>».</w:t>
      </w:r>
      <w:r w:rsidRPr="00A35802">
        <w:rPr>
          <w:rFonts w:eastAsia="Times New Roman"/>
          <w:szCs w:val="24"/>
        </w:rPr>
        <w:t xml:space="preserve"> </w:t>
      </w:r>
    </w:p>
    <w:p w14:paraId="77C02C41" w14:textId="77777777" w:rsidR="006113A9" w:rsidRDefault="006B6FC4">
      <w:pPr>
        <w:spacing w:line="600" w:lineRule="auto"/>
        <w:ind w:firstLine="720"/>
        <w:contextualSpacing/>
        <w:jc w:val="both"/>
        <w:rPr>
          <w:rFonts w:eastAsia="Times New Roman"/>
          <w:szCs w:val="24"/>
        </w:rPr>
      </w:pPr>
      <w:r>
        <w:rPr>
          <w:rFonts w:eastAsia="Times New Roman"/>
          <w:szCs w:val="24"/>
        </w:rPr>
        <w:t>Σ</w:t>
      </w:r>
      <w:r w:rsidRPr="00A35802">
        <w:rPr>
          <w:rFonts w:eastAsia="Times New Roman"/>
          <w:szCs w:val="24"/>
        </w:rPr>
        <w:t>ε αυτό το σημείο προσθέτω την επιβεβαίωση</w:t>
      </w:r>
      <w:r>
        <w:rPr>
          <w:rFonts w:eastAsia="Times New Roman"/>
          <w:szCs w:val="24"/>
        </w:rPr>
        <w:t>, χθες,</w:t>
      </w:r>
      <w:r w:rsidRPr="00A35802">
        <w:rPr>
          <w:rFonts w:eastAsia="Times New Roman"/>
          <w:szCs w:val="24"/>
        </w:rPr>
        <w:t xml:space="preserve"> του </w:t>
      </w:r>
      <w:r>
        <w:rPr>
          <w:rFonts w:eastAsia="Times New Roman"/>
          <w:szCs w:val="24"/>
        </w:rPr>
        <w:t>Κυβερνητικού Εκπροσώπου κ. Τ</w:t>
      </w:r>
      <w:r w:rsidRPr="00A35802">
        <w:rPr>
          <w:rFonts w:eastAsia="Times New Roman"/>
          <w:szCs w:val="24"/>
        </w:rPr>
        <w:t>ζανακόπουλου</w:t>
      </w:r>
      <w:r>
        <w:rPr>
          <w:rFonts w:eastAsia="Times New Roman"/>
          <w:szCs w:val="24"/>
        </w:rPr>
        <w:t>,</w:t>
      </w:r>
      <w:r w:rsidRPr="00A35802">
        <w:rPr>
          <w:rFonts w:eastAsia="Times New Roman"/>
          <w:szCs w:val="24"/>
        </w:rPr>
        <w:t xml:space="preserve"> ο οποίος </w:t>
      </w:r>
      <w:r>
        <w:rPr>
          <w:rFonts w:eastAsia="Times New Roman"/>
          <w:szCs w:val="24"/>
        </w:rPr>
        <w:t xml:space="preserve">στην </w:t>
      </w:r>
      <w:r w:rsidRPr="00A35802">
        <w:rPr>
          <w:rFonts w:eastAsia="Times New Roman"/>
          <w:szCs w:val="24"/>
        </w:rPr>
        <w:t xml:space="preserve">κρατική τηλεόραση επικαλέστηκε </w:t>
      </w:r>
      <w:r>
        <w:rPr>
          <w:rFonts w:eastAsia="Times New Roman"/>
          <w:szCs w:val="24"/>
        </w:rPr>
        <w:t xml:space="preserve">αποφάσεις προς όφελος του </w:t>
      </w:r>
      <w:r>
        <w:rPr>
          <w:rFonts w:eastAsia="Times New Roman"/>
          <w:szCs w:val="24"/>
        </w:rPr>
        <w:lastRenderedPageBreak/>
        <w:t>Ουρανί</w:t>
      </w:r>
      <w:r w:rsidRPr="00A35802">
        <w:rPr>
          <w:rFonts w:eastAsia="Times New Roman"/>
          <w:szCs w:val="24"/>
        </w:rPr>
        <w:t>ο</w:t>
      </w:r>
      <w:r>
        <w:rPr>
          <w:rFonts w:eastAsia="Times New Roman"/>
          <w:szCs w:val="24"/>
        </w:rPr>
        <w:t>υ</w:t>
      </w:r>
      <w:r w:rsidRPr="00A35802">
        <w:rPr>
          <w:rFonts w:eastAsia="Times New Roman"/>
          <w:szCs w:val="24"/>
        </w:rPr>
        <w:t xml:space="preserve"> Τόξο</w:t>
      </w:r>
      <w:r>
        <w:rPr>
          <w:rFonts w:eastAsia="Times New Roman"/>
          <w:szCs w:val="24"/>
        </w:rPr>
        <w:t>υ</w:t>
      </w:r>
      <w:r w:rsidRPr="00A35802">
        <w:rPr>
          <w:rFonts w:eastAsia="Times New Roman"/>
          <w:szCs w:val="24"/>
        </w:rPr>
        <w:t xml:space="preserve"> και </w:t>
      </w:r>
      <w:r>
        <w:rPr>
          <w:rFonts w:eastAsia="Times New Roman"/>
          <w:szCs w:val="24"/>
        </w:rPr>
        <w:t>οργανώσεων που έχουν προσφύγει στο Ευρωπαϊκό Δικαστήριο εις βάρος της Ελλάδας. Δηλαδή, η Κυβέρνηση αναφέρει ότι το Ουράνιο Τό</w:t>
      </w:r>
      <w:r>
        <w:rPr>
          <w:rFonts w:eastAsia="Times New Roman"/>
          <w:szCs w:val="24"/>
        </w:rPr>
        <w:t>ξ</w:t>
      </w:r>
      <w:r>
        <w:rPr>
          <w:rFonts w:eastAsia="Times New Roman"/>
          <w:szCs w:val="24"/>
        </w:rPr>
        <w:t xml:space="preserve">ο και όσοι </w:t>
      </w:r>
      <w:r w:rsidRPr="00A35802">
        <w:rPr>
          <w:rFonts w:eastAsia="Times New Roman"/>
          <w:szCs w:val="24"/>
        </w:rPr>
        <w:t xml:space="preserve">αυτοπροσδιορίζονται ως </w:t>
      </w:r>
      <w:r>
        <w:rPr>
          <w:rFonts w:eastAsia="Times New Roman"/>
          <w:szCs w:val="24"/>
        </w:rPr>
        <w:t>«</w:t>
      </w:r>
      <w:r w:rsidRPr="00A35802">
        <w:rPr>
          <w:rFonts w:eastAsia="Times New Roman"/>
          <w:szCs w:val="24"/>
        </w:rPr>
        <w:t>Μακεδόνες</w:t>
      </w:r>
      <w:r>
        <w:rPr>
          <w:rFonts w:eastAsia="Times New Roman"/>
          <w:szCs w:val="24"/>
        </w:rPr>
        <w:t>»</w:t>
      </w:r>
      <w:r w:rsidRPr="00A35802">
        <w:rPr>
          <w:rFonts w:eastAsia="Times New Roman"/>
          <w:szCs w:val="24"/>
        </w:rPr>
        <w:t xml:space="preserve"> </w:t>
      </w:r>
      <w:r>
        <w:rPr>
          <w:rFonts w:eastAsia="Times New Roman"/>
          <w:szCs w:val="24"/>
        </w:rPr>
        <w:t xml:space="preserve">θα </w:t>
      </w:r>
      <w:r w:rsidRPr="00A35802">
        <w:rPr>
          <w:rFonts w:eastAsia="Times New Roman"/>
          <w:szCs w:val="24"/>
        </w:rPr>
        <w:t>έχουν το δικαίωμα</w:t>
      </w:r>
      <w:r>
        <w:rPr>
          <w:rFonts w:eastAsia="Times New Roman"/>
          <w:szCs w:val="24"/>
        </w:rPr>
        <w:t xml:space="preserve"> να το κάνουν αυτό</w:t>
      </w:r>
      <w:r w:rsidRPr="00A35802">
        <w:rPr>
          <w:rFonts w:eastAsia="Times New Roman"/>
          <w:szCs w:val="24"/>
        </w:rPr>
        <w:t xml:space="preserve"> </w:t>
      </w:r>
      <w:r w:rsidRPr="00A35802">
        <w:rPr>
          <w:rFonts w:eastAsia="Times New Roman"/>
          <w:szCs w:val="24"/>
        </w:rPr>
        <w:t>επισήμως</w:t>
      </w:r>
      <w:r>
        <w:rPr>
          <w:rFonts w:eastAsia="Times New Roman"/>
          <w:szCs w:val="24"/>
        </w:rPr>
        <w:t>.</w:t>
      </w:r>
      <w:r w:rsidRPr="00A35802">
        <w:rPr>
          <w:rFonts w:eastAsia="Times New Roman"/>
          <w:szCs w:val="24"/>
        </w:rPr>
        <w:t xml:space="preserve"> </w:t>
      </w:r>
    </w:p>
    <w:p w14:paraId="77C02C42" w14:textId="77777777" w:rsidR="006113A9" w:rsidRDefault="006B6FC4">
      <w:pPr>
        <w:spacing w:line="600" w:lineRule="auto"/>
        <w:ind w:firstLine="720"/>
        <w:contextualSpacing/>
        <w:jc w:val="both"/>
        <w:rPr>
          <w:rFonts w:eastAsia="Times New Roman"/>
          <w:szCs w:val="24"/>
        </w:rPr>
      </w:pPr>
      <w:r>
        <w:rPr>
          <w:rFonts w:eastAsia="Times New Roman"/>
          <w:szCs w:val="24"/>
        </w:rPr>
        <w:t xml:space="preserve">Στο άρθρο 49 επίσης, με την τροπολογία υπ’ αριθμόν 2 αναφέρονται τα εξής: «Η </w:t>
      </w:r>
      <w:r>
        <w:rPr>
          <w:rFonts w:eastAsia="Times New Roman"/>
          <w:szCs w:val="24"/>
        </w:rPr>
        <w:t>π</w:t>
      </w:r>
      <w:r>
        <w:rPr>
          <w:rFonts w:eastAsia="Times New Roman"/>
          <w:szCs w:val="24"/>
        </w:rPr>
        <w:t>ολιτεία μεριμνά για τη θέση και τα δικαιώματα των ανηκόντων στον μακεδονικό λαό που ζουν στις γειτονικές χώρες</w:t>
      </w:r>
      <w:r>
        <w:rPr>
          <w:rFonts w:eastAsia="Times New Roman"/>
          <w:szCs w:val="24"/>
        </w:rPr>
        <w:t>.</w:t>
      </w:r>
      <w:r>
        <w:rPr>
          <w:rFonts w:eastAsia="Times New Roman"/>
          <w:szCs w:val="24"/>
        </w:rPr>
        <w:t xml:space="preserve">». </w:t>
      </w:r>
    </w:p>
    <w:p w14:paraId="77C02C43" w14:textId="77777777" w:rsidR="006113A9" w:rsidRDefault="006B6FC4">
      <w:pPr>
        <w:spacing w:line="600" w:lineRule="auto"/>
        <w:ind w:firstLine="720"/>
        <w:contextualSpacing/>
        <w:jc w:val="both"/>
        <w:rPr>
          <w:rFonts w:eastAsia="Times New Roman"/>
          <w:color w:val="000000"/>
          <w:szCs w:val="24"/>
          <w:shd w:val="clear" w:color="auto" w:fill="FFFFFF"/>
        </w:rPr>
      </w:pPr>
      <w:r>
        <w:rPr>
          <w:rFonts w:eastAsia="Times New Roman"/>
          <w:szCs w:val="24"/>
        </w:rPr>
        <w:t>Στο άρθρο 36 του Συντάγματος</w:t>
      </w:r>
      <w:r>
        <w:rPr>
          <w:rFonts w:eastAsia="Times New Roman"/>
          <w:szCs w:val="24"/>
        </w:rPr>
        <w:t>:</w:t>
      </w:r>
      <w:r>
        <w:rPr>
          <w:rFonts w:eastAsia="Times New Roman"/>
          <w:szCs w:val="24"/>
        </w:rPr>
        <w:t xml:space="preserve"> «Η </w:t>
      </w:r>
      <w:r>
        <w:rPr>
          <w:rFonts w:eastAsia="Times New Roman"/>
          <w:szCs w:val="24"/>
        </w:rPr>
        <w:t>δ</w:t>
      </w:r>
      <w:r>
        <w:rPr>
          <w:rFonts w:eastAsia="Times New Roman"/>
          <w:szCs w:val="24"/>
        </w:rPr>
        <w:t>ημοκρατία εγγυάται</w:t>
      </w:r>
      <w:r>
        <w:rPr>
          <w:rFonts w:eastAsia="Times New Roman"/>
          <w:szCs w:val="24"/>
        </w:rPr>
        <w:t xml:space="preserve"> συγκεκριμένα δικαιώματα κοινωνικής ασφάλισης σε βετεράνους του αντιφασιστικού πολέμου και σε όλους…»</w:t>
      </w:r>
      <w:r>
        <w:rPr>
          <w:rFonts w:eastAsia="Times New Roman"/>
          <w:szCs w:val="24"/>
        </w:rPr>
        <w:t>,</w:t>
      </w:r>
      <w:r>
        <w:rPr>
          <w:rFonts w:eastAsia="Times New Roman"/>
          <w:szCs w:val="24"/>
        </w:rPr>
        <w:t xml:space="preserve"> το τονίζω</w:t>
      </w:r>
      <w:r>
        <w:rPr>
          <w:rFonts w:eastAsia="Times New Roman"/>
          <w:szCs w:val="24"/>
        </w:rPr>
        <w:t>,</w:t>
      </w:r>
      <w:r>
        <w:rPr>
          <w:rFonts w:eastAsia="Times New Roman"/>
          <w:szCs w:val="24"/>
        </w:rPr>
        <w:t xml:space="preserve"> «…τους μακεδονικούς εθνικοαπελευθερωτικούς πολέμους, στους αναπήρους πολέμου, στους </w:t>
      </w:r>
      <w:r>
        <w:rPr>
          <w:rFonts w:eastAsia="Times New Roman"/>
          <w:color w:val="000000"/>
          <w:szCs w:val="24"/>
          <w:shd w:val="clear" w:color="auto" w:fill="FFFFFF"/>
        </w:rPr>
        <w:t>εκδιωγμένους και φυλακισμένους για τις ιδέες της ξεχωριστή</w:t>
      </w:r>
      <w:r>
        <w:rPr>
          <w:rFonts w:eastAsia="Times New Roman"/>
          <w:color w:val="000000"/>
          <w:szCs w:val="24"/>
          <w:shd w:val="clear" w:color="auto" w:fill="FFFFFF"/>
        </w:rPr>
        <w:t>ς ταυτότητας του μακεδονικού λαού και της μακεδονικής πολιτειακής υπόστασης…»</w:t>
      </w:r>
      <w:r>
        <w:rPr>
          <w:rFonts w:eastAsia="Times New Roman"/>
          <w:color w:val="000000"/>
          <w:szCs w:val="24"/>
          <w:shd w:val="clear" w:color="auto" w:fill="FFFFFF"/>
        </w:rPr>
        <w:t>.</w:t>
      </w:r>
    </w:p>
    <w:p w14:paraId="77C02C44" w14:textId="77777777" w:rsidR="006113A9" w:rsidRDefault="006B6FC4">
      <w:pPr>
        <w:spacing w:line="600" w:lineRule="auto"/>
        <w:ind w:firstLine="720"/>
        <w:contextualSpacing/>
        <w:jc w:val="both"/>
        <w:rPr>
          <w:rFonts w:eastAsia="Times New Roman"/>
          <w:szCs w:val="24"/>
        </w:rPr>
      </w:pPr>
      <w:r w:rsidRPr="00D16A5E">
        <w:rPr>
          <w:rFonts w:eastAsia="Times New Roman"/>
          <w:b/>
          <w:szCs w:val="24"/>
        </w:rPr>
        <w:t>ΠΡΟΕΔΡΕΥΟΥΣΑ (Αναστασία Χριστοδουλοπούλου):</w:t>
      </w:r>
      <w:r>
        <w:rPr>
          <w:rFonts w:eastAsia="Times New Roman"/>
          <w:b/>
          <w:szCs w:val="24"/>
        </w:rPr>
        <w:t xml:space="preserve"> </w:t>
      </w:r>
      <w:r>
        <w:rPr>
          <w:rFonts w:eastAsia="Times New Roman"/>
          <w:szCs w:val="24"/>
        </w:rPr>
        <w:t xml:space="preserve">Το έχουμε διαβάσει, κ. Καμμένο. Συντομεύετε. </w:t>
      </w:r>
    </w:p>
    <w:p w14:paraId="77C02C45" w14:textId="77777777" w:rsidR="006113A9" w:rsidRDefault="006B6FC4">
      <w:pPr>
        <w:spacing w:line="600" w:lineRule="auto"/>
        <w:ind w:firstLine="720"/>
        <w:contextualSpacing/>
        <w:jc w:val="both"/>
        <w:rPr>
          <w:rFonts w:eastAsia="Times New Roman"/>
          <w:szCs w:val="24"/>
        </w:rPr>
      </w:pPr>
      <w:r>
        <w:rPr>
          <w:rFonts w:eastAsia="Times New Roman"/>
          <w:b/>
          <w:szCs w:val="24"/>
        </w:rPr>
        <w:lastRenderedPageBreak/>
        <w:t>ΠΑΝΟΣ ΚΑΜΜΕΝΟΣ (Πρόεδρος των Ανεξαρτήτων Ελλήνων):</w:t>
      </w:r>
      <w:r>
        <w:rPr>
          <w:rFonts w:eastAsia="Times New Roman"/>
          <w:szCs w:val="24"/>
        </w:rPr>
        <w:t xml:space="preserve"> «…όσο και στα μέλη των οικογενειών τους και χωρίς μέσα υλικής και κοινωνικής διαβίωσης. Τα συγκεκριμένα δικαιώματα ρυθμίζονται από τον νόμο</w:t>
      </w:r>
      <w:r>
        <w:rPr>
          <w:rFonts w:eastAsia="Times New Roman"/>
          <w:szCs w:val="24"/>
        </w:rPr>
        <w:t>.</w:t>
      </w:r>
      <w:r>
        <w:rPr>
          <w:rFonts w:eastAsia="Times New Roman"/>
          <w:szCs w:val="24"/>
        </w:rPr>
        <w:t xml:space="preserve">». </w:t>
      </w:r>
    </w:p>
    <w:p w14:paraId="77C02C46" w14:textId="77777777" w:rsidR="006113A9" w:rsidRDefault="006B6FC4">
      <w:pPr>
        <w:spacing w:line="600" w:lineRule="auto"/>
        <w:ind w:firstLine="720"/>
        <w:contextualSpacing/>
        <w:jc w:val="both"/>
        <w:rPr>
          <w:rFonts w:eastAsia="Times New Roman"/>
          <w:szCs w:val="24"/>
        </w:rPr>
      </w:pPr>
      <w:r>
        <w:rPr>
          <w:rFonts w:eastAsia="Times New Roman"/>
          <w:szCs w:val="24"/>
        </w:rPr>
        <w:t>Οι αναφορές με τον όρο «μακεδονικός» και «μακεδονικός λαός» με σαφήνεια παραπέμπει στην έννοια του έθνους, δεδο</w:t>
      </w:r>
      <w:r>
        <w:rPr>
          <w:rFonts w:eastAsia="Times New Roman"/>
          <w:szCs w:val="24"/>
        </w:rPr>
        <w:t>μένου ότι κανένας άλλος προσδιορισμός του λαού της γειτονικής χώρας γίνεται</w:t>
      </w:r>
      <w:r>
        <w:rPr>
          <w:rFonts w:eastAsia="Times New Roman"/>
          <w:szCs w:val="24"/>
        </w:rPr>
        <w:t>,</w:t>
      </w:r>
      <w:r>
        <w:rPr>
          <w:rFonts w:eastAsia="Times New Roman"/>
          <w:szCs w:val="24"/>
        </w:rPr>
        <w:t xml:space="preserve"> παρά με τον όρο «μακεδονικός». Έτσι ο λαός της γειτονικής χώρας ταυτίζεται με δήθεν εθνικά μακεδονικά χαρακτηριστικά υποτιθέμενης ομοιογένειας και μοναδικότητας, στοιχεία με τα οπ</w:t>
      </w:r>
      <w:r>
        <w:rPr>
          <w:rFonts w:eastAsia="Times New Roman"/>
          <w:szCs w:val="24"/>
        </w:rPr>
        <w:t xml:space="preserve">οία προσδιορίζεται το έθνος. </w:t>
      </w:r>
    </w:p>
    <w:p w14:paraId="77C02C47" w14:textId="77777777" w:rsidR="006113A9" w:rsidRDefault="006B6FC4">
      <w:pPr>
        <w:spacing w:line="600" w:lineRule="auto"/>
        <w:ind w:firstLine="720"/>
        <w:contextualSpacing/>
        <w:jc w:val="both"/>
        <w:rPr>
          <w:rFonts w:eastAsia="Times New Roman"/>
          <w:szCs w:val="24"/>
        </w:rPr>
      </w:pPr>
      <w:r>
        <w:rPr>
          <w:rFonts w:eastAsia="Times New Roman"/>
          <w:szCs w:val="24"/>
        </w:rPr>
        <w:t xml:space="preserve">Είναι γεγονός ότι η έννοια του λαού συνδέεται με την κρατική οντότητα τόσο στη στενή της έννοια, αλλά ωστόσο σε αυτή την περίπτωση θα έπρεπε, κατά το σχέδιο </w:t>
      </w:r>
      <w:r>
        <w:rPr>
          <w:rFonts w:eastAsia="Times New Roman"/>
          <w:szCs w:val="24"/>
        </w:rPr>
        <w:t>της</w:t>
      </w:r>
      <w:r>
        <w:rPr>
          <w:rFonts w:eastAsia="Times New Roman"/>
          <w:szCs w:val="24"/>
        </w:rPr>
        <w:t xml:space="preserve"> </w:t>
      </w:r>
      <w:r>
        <w:rPr>
          <w:rFonts w:eastAsia="Times New Roman"/>
          <w:szCs w:val="24"/>
        </w:rPr>
        <w:t>Σ</w:t>
      </w:r>
      <w:r>
        <w:rPr>
          <w:rFonts w:eastAsia="Times New Roman"/>
          <w:szCs w:val="24"/>
        </w:rPr>
        <w:t xml:space="preserve">υμφωνίας των Πρεσπών, ο ονοματικός προσδιορισμός του λαού της </w:t>
      </w:r>
      <w:r>
        <w:rPr>
          <w:rFonts w:eastAsia="Times New Roman"/>
          <w:szCs w:val="24"/>
        </w:rPr>
        <w:t>Π</w:t>
      </w:r>
      <w:r>
        <w:rPr>
          <w:rFonts w:eastAsia="Times New Roman"/>
          <w:szCs w:val="24"/>
        </w:rPr>
        <w:t>ρ</w:t>
      </w:r>
      <w:r>
        <w:rPr>
          <w:rFonts w:eastAsia="Times New Roman"/>
          <w:szCs w:val="24"/>
        </w:rPr>
        <w:t>ώην Γιουγκοσλαβικής Δημοκρατίας της Μακεδονίας να ταυτίζεται με τον όρο «λαός της Βόρειας Μακεδονίας</w:t>
      </w:r>
      <w:r>
        <w:rPr>
          <w:rFonts w:eastAsia="Times New Roman"/>
          <w:szCs w:val="24"/>
        </w:rPr>
        <w:t>»</w:t>
      </w:r>
      <w:r>
        <w:rPr>
          <w:rFonts w:eastAsia="Times New Roman"/>
          <w:szCs w:val="24"/>
        </w:rPr>
        <w:t xml:space="preserve">. </w:t>
      </w:r>
    </w:p>
    <w:p w14:paraId="77C02C48" w14:textId="77777777" w:rsidR="006113A9" w:rsidRDefault="006B6FC4">
      <w:pPr>
        <w:spacing w:line="600" w:lineRule="auto"/>
        <w:ind w:firstLine="720"/>
        <w:contextualSpacing/>
        <w:jc w:val="both"/>
        <w:rPr>
          <w:rFonts w:eastAsia="Times New Roman"/>
          <w:szCs w:val="24"/>
        </w:rPr>
      </w:pPr>
      <w:r>
        <w:rPr>
          <w:rFonts w:eastAsia="Times New Roman"/>
          <w:szCs w:val="24"/>
        </w:rPr>
        <w:t xml:space="preserve">Επαναλαμβάνω, σύμφωνα με το σχέδιο </w:t>
      </w:r>
      <w:r>
        <w:rPr>
          <w:rFonts w:eastAsia="Times New Roman"/>
          <w:szCs w:val="24"/>
        </w:rPr>
        <w:t>Σ</w:t>
      </w:r>
      <w:r>
        <w:rPr>
          <w:rFonts w:eastAsia="Times New Roman"/>
          <w:szCs w:val="24"/>
        </w:rPr>
        <w:t xml:space="preserve">υμφωνίας των Πρεσπών, καθ’ ημάς απαράδεκτο. Παρ’ όλα αυτά, παρατηρούμε </w:t>
      </w:r>
      <w:r>
        <w:rPr>
          <w:rFonts w:eastAsia="Times New Roman"/>
          <w:szCs w:val="24"/>
        </w:rPr>
        <w:lastRenderedPageBreak/>
        <w:t>ότι όλως περιέργως παραλείπεται στο νέο, μετά</w:t>
      </w:r>
      <w:r>
        <w:rPr>
          <w:rFonts w:eastAsia="Times New Roman"/>
          <w:szCs w:val="24"/>
        </w:rPr>
        <w:t xml:space="preserve"> τις τροποποιήσεις, συνταγματικό κείμενο της </w:t>
      </w:r>
      <w:r>
        <w:rPr>
          <w:rFonts w:eastAsia="Times New Roman"/>
          <w:szCs w:val="24"/>
        </w:rPr>
        <w:t>Π</w:t>
      </w:r>
      <w:r>
        <w:rPr>
          <w:rFonts w:eastAsia="Times New Roman"/>
          <w:szCs w:val="24"/>
        </w:rPr>
        <w:t>ρώην Γιουγκοσλαβικής Δημοκρατίας της Μακεδονίας ως Βόρεια</w:t>
      </w:r>
      <w:r>
        <w:rPr>
          <w:rFonts w:eastAsia="Times New Roman"/>
          <w:szCs w:val="24"/>
        </w:rPr>
        <w:t>,</w:t>
      </w:r>
      <w:r>
        <w:rPr>
          <w:rFonts w:eastAsia="Times New Roman"/>
          <w:szCs w:val="24"/>
        </w:rPr>
        <w:t xml:space="preserve"> με αναφορά μόνο και αποκλειστικά του προσδιορισμού </w:t>
      </w:r>
      <w:r>
        <w:rPr>
          <w:rFonts w:eastAsia="Times New Roman"/>
          <w:szCs w:val="24"/>
        </w:rPr>
        <w:t>του</w:t>
      </w:r>
      <w:r>
        <w:rPr>
          <w:rFonts w:eastAsia="Times New Roman"/>
          <w:szCs w:val="24"/>
        </w:rPr>
        <w:t xml:space="preserve"> όρου «μακεδονικός» δίπλα στην έννοια «λαός» ή στην έννοια «απελευθερωτικός πόλεμος». </w:t>
      </w:r>
    </w:p>
    <w:p w14:paraId="77C02C49" w14:textId="77777777" w:rsidR="006113A9" w:rsidRDefault="006B6FC4">
      <w:pPr>
        <w:spacing w:line="600" w:lineRule="auto"/>
        <w:ind w:firstLine="720"/>
        <w:contextualSpacing/>
        <w:jc w:val="both"/>
        <w:rPr>
          <w:rFonts w:eastAsia="Times New Roman"/>
          <w:szCs w:val="24"/>
        </w:rPr>
      </w:pPr>
      <w:r w:rsidRPr="00A35802">
        <w:rPr>
          <w:rFonts w:eastAsia="Times New Roman"/>
          <w:szCs w:val="24"/>
        </w:rPr>
        <w:t>Εδώ έχουμε</w:t>
      </w:r>
      <w:r>
        <w:rPr>
          <w:rFonts w:eastAsia="Times New Roman"/>
          <w:szCs w:val="24"/>
        </w:rPr>
        <w:t>, κυρία Π</w:t>
      </w:r>
      <w:r w:rsidRPr="00A35802">
        <w:rPr>
          <w:rFonts w:eastAsia="Times New Roman"/>
          <w:szCs w:val="24"/>
        </w:rPr>
        <w:t>ρόεδρε</w:t>
      </w:r>
      <w:r>
        <w:rPr>
          <w:rFonts w:eastAsia="Times New Roman"/>
          <w:szCs w:val="24"/>
        </w:rPr>
        <w:t>,</w:t>
      </w:r>
      <w:r w:rsidRPr="00A35802">
        <w:rPr>
          <w:rFonts w:eastAsia="Times New Roman"/>
          <w:szCs w:val="24"/>
        </w:rPr>
        <w:t xml:space="preserve"> παραβίαση του αρχικού κειμένου</w:t>
      </w:r>
      <w:r>
        <w:rPr>
          <w:rFonts w:eastAsia="Times New Roman"/>
          <w:szCs w:val="24"/>
        </w:rPr>
        <w:t>,</w:t>
      </w:r>
      <w:r w:rsidRPr="00A35802">
        <w:rPr>
          <w:rFonts w:eastAsia="Times New Roman"/>
          <w:szCs w:val="24"/>
        </w:rPr>
        <w:t xml:space="preserve"> που δεν επιτρέπεται </w:t>
      </w:r>
      <w:r>
        <w:rPr>
          <w:rFonts w:eastAsia="Times New Roman"/>
          <w:szCs w:val="24"/>
        </w:rPr>
        <w:t xml:space="preserve">στις διεθνείς συμβάσεις. </w:t>
      </w:r>
    </w:p>
    <w:p w14:paraId="77C02C4A" w14:textId="77777777" w:rsidR="006113A9" w:rsidRDefault="006B6FC4">
      <w:pPr>
        <w:spacing w:line="600" w:lineRule="auto"/>
        <w:ind w:firstLine="720"/>
        <w:contextualSpacing/>
        <w:jc w:val="both"/>
        <w:rPr>
          <w:rFonts w:eastAsia="Times New Roman"/>
          <w:szCs w:val="24"/>
        </w:rPr>
      </w:pPr>
      <w:r>
        <w:rPr>
          <w:rFonts w:eastAsia="Times New Roman"/>
          <w:szCs w:val="24"/>
        </w:rPr>
        <w:t>Ό</w:t>
      </w:r>
      <w:r w:rsidRPr="00A35802">
        <w:rPr>
          <w:rFonts w:eastAsia="Times New Roman"/>
          <w:szCs w:val="24"/>
        </w:rPr>
        <w:t>λες αυτές</w:t>
      </w:r>
      <w:r>
        <w:rPr>
          <w:rFonts w:eastAsia="Times New Roman"/>
          <w:szCs w:val="24"/>
        </w:rPr>
        <w:t>,</w:t>
      </w:r>
      <w:r w:rsidRPr="00A35802">
        <w:rPr>
          <w:rFonts w:eastAsia="Times New Roman"/>
          <w:szCs w:val="24"/>
        </w:rPr>
        <w:t xml:space="preserve"> λοιπόν</w:t>
      </w:r>
      <w:r>
        <w:rPr>
          <w:rFonts w:eastAsia="Times New Roman"/>
          <w:szCs w:val="24"/>
        </w:rPr>
        <w:t>, και οι επόμενες σελίδες</w:t>
      </w:r>
      <w:r>
        <w:rPr>
          <w:rFonts w:eastAsia="Times New Roman"/>
          <w:szCs w:val="24"/>
        </w:rPr>
        <w:t>,</w:t>
      </w:r>
      <w:r>
        <w:rPr>
          <w:rFonts w:eastAsia="Times New Roman"/>
          <w:szCs w:val="24"/>
        </w:rPr>
        <w:t xml:space="preserve"> που δεν θα αναγνώσω, αλλά τις έχω καταθέσει στο Προεδρείο της Βουλής στη διάθεση των συναδέλφων, παράλληλα με τη</w:t>
      </w:r>
      <w:r w:rsidRPr="00A35802">
        <w:rPr>
          <w:rFonts w:eastAsia="Times New Roman"/>
          <w:szCs w:val="24"/>
        </w:rPr>
        <w:t xml:space="preserve"> λήξη του </w:t>
      </w:r>
      <w:r>
        <w:rPr>
          <w:rFonts w:eastAsia="Times New Roman"/>
          <w:szCs w:val="24"/>
        </w:rPr>
        <w:t>ισχύοντος</w:t>
      </w:r>
      <w:r w:rsidRPr="00A35802">
        <w:rPr>
          <w:rFonts w:eastAsia="Times New Roman"/>
          <w:szCs w:val="24"/>
        </w:rPr>
        <w:t xml:space="preserve"> σχεδίου συμφωνίας είναι αντισυνταγματικά </w:t>
      </w:r>
      <w:r>
        <w:rPr>
          <w:rFonts w:eastAsia="Times New Roman"/>
          <w:szCs w:val="24"/>
        </w:rPr>
        <w:t xml:space="preserve">και οδηγούν στην ακυρότητα της </w:t>
      </w:r>
      <w:r>
        <w:rPr>
          <w:rFonts w:eastAsia="Times New Roman"/>
          <w:szCs w:val="24"/>
        </w:rPr>
        <w:t>σ</w:t>
      </w:r>
      <w:r>
        <w:rPr>
          <w:rFonts w:eastAsia="Times New Roman"/>
          <w:szCs w:val="24"/>
        </w:rPr>
        <w:t>ύμβασης. Δ</w:t>
      </w:r>
      <w:r w:rsidRPr="00A35802">
        <w:rPr>
          <w:rFonts w:eastAsia="Times New Roman"/>
          <w:szCs w:val="24"/>
        </w:rPr>
        <w:t>ιότι</w:t>
      </w:r>
      <w:r>
        <w:rPr>
          <w:rFonts w:eastAsia="Times New Roman"/>
          <w:szCs w:val="24"/>
        </w:rPr>
        <w:t>,</w:t>
      </w:r>
      <w:r w:rsidRPr="00A35802">
        <w:rPr>
          <w:rFonts w:eastAsia="Times New Roman"/>
          <w:szCs w:val="24"/>
        </w:rPr>
        <w:t xml:space="preserve"> σύμφωνα με το άρθρο </w:t>
      </w:r>
      <w:r>
        <w:rPr>
          <w:rFonts w:eastAsia="Times New Roman"/>
          <w:szCs w:val="24"/>
        </w:rPr>
        <w:t>πρώτο</w:t>
      </w:r>
      <w:r w:rsidRPr="00A35802">
        <w:rPr>
          <w:rFonts w:eastAsia="Times New Roman"/>
          <w:szCs w:val="24"/>
        </w:rPr>
        <w:t xml:space="preserve"> παράγραφος 4</w:t>
      </w:r>
      <w:r>
        <w:rPr>
          <w:rFonts w:eastAsia="Times New Roman"/>
          <w:szCs w:val="24"/>
        </w:rPr>
        <w:t>,</w:t>
      </w:r>
      <w:r w:rsidRPr="00A35802">
        <w:rPr>
          <w:rFonts w:eastAsia="Times New Roman"/>
          <w:szCs w:val="24"/>
        </w:rPr>
        <w:t xml:space="preserve"> περίπτωση </w:t>
      </w:r>
      <w:r>
        <w:rPr>
          <w:rFonts w:eastAsia="Times New Roman"/>
          <w:szCs w:val="24"/>
        </w:rPr>
        <w:t>ε της Σ</w:t>
      </w:r>
      <w:r w:rsidRPr="00A35802">
        <w:rPr>
          <w:rFonts w:eastAsia="Times New Roman"/>
          <w:szCs w:val="24"/>
        </w:rPr>
        <w:t>υμφωνίας των Πρεσπών ορίζεται</w:t>
      </w:r>
      <w:r>
        <w:rPr>
          <w:rFonts w:eastAsia="Times New Roman"/>
          <w:szCs w:val="24"/>
        </w:rPr>
        <w:t xml:space="preserve"> ότι </w:t>
      </w:r>
      <w:r w:rsidRPr="00A35802">
        <w:rPr>
          <w:rFonts w:eastAsia="Times New Roman"/>
          <w:szCs w:val="24"/>
        </w:rPr>
        <w:t xml:space="preserve">το δεύτερο μέρος θα ολοκληρώσει </w:t>
      </w:r>
      <w:r>
        <w:rPr>
          <w:rFonts w:eastAsia="Times New Roman"/>
          <w:szCs w:val="24"/>
        </w:rPr>
        <w:t>τότε τις συνταγματικές</w:t>
      </w:r>
      <w:r w:rsidRPr="00A35802">
        <w:rPr>
          <w:rFonts w:eastAsia="Times New Roman"/>
          <w:szCs w:val="24"/>
        </w:rPr>
        <w:t xml:space="preserve"> τ</w:t>
      </w:r>
      <w:r w:rsidRPr="00A35802">
        <w:rPr>
          <w:rFonts w:eastAsia="Times New Roman"/>
          <w:szCs w:val="24"/>
        </w:rPr>
        <w:t xml:space="preserve">ροποποιήσεις </w:t>
      </w:r>
      <w:r>
        <w:rPr>
          <w:rFonts w:eastAsia="Times New Roman"/>
          <w:szCs w:val="24"/>
        </w:rPr>
        <w:t>ως το τέλος του 20</w:t>
      </w:r>
      <w:r w:rsidRPr="00A35802">
        <w:rPr>
          <w:rFonts w:eastAsia="Times New Roman"/>
          <w:szCs w:val="24"/>
        </w:rPr>
        <w:t>18</w:t>
      </w:r>
      <w:r>
        <w:rPr>
          <w:rFonts w:eastAsia="Times New Roman"/>
          <w:szCs w:val="24"/>
        </w:rPr>
        <w:t>. Κ</w:t>
      </w:r>
      <w:r w:rsidRPr="00A35802">
        <w:rPr>
          <w:rFonts w:eastAsia="Times New Roman"/>
          <w:szCs w:val="24"/>
        </w:rPr>
        <w:t xml:space="preserve">αι αυτό </w:t>
      </w:r>
      <w:r>
        <w:rPr>
          <w:rFonts w:eastAsia="Times New Roman"/>
          <w:szCs w:val="24"/>
        </w:rPr>
        <w:t>παραβιάστηκε.</w:t>
      </w:r>
      <w:r w:rsidRPr="00A35802">
        <w:rPr>
          <w:rFonts w:eastAsia="Times New Roman"/>
          <w:szCs w:val="24"/>
        </w:rPr>
        <w:t xml:space="preserve"> </w:t>
      </w:r>
    </w:p>
    <w:p w14:paraId="77C02C4B" w14:textId="77777777" w:rsidR="006113A9" w:rsidRDefault="006B6FC4">
      <w:pPr>
        <w:spacing w:line="600" w:lineRule="auto"/>
        <w:ind w:firstLine="720"/>
        <w:contextualSpacing/>
        <w:jc w:val="both"/>
        <w:rPr>
          <w:rFonts w:eastAsia="Times New Roman"/>
          <w:szCs w:val="24"/>
        </w:rPr>
      </w:pPr>
      <w:r>
        <w:rPr>
          <w:rFonts w:eastAsia="Times New Roman"/>
          <w:szCs w:val="24"/>
        </w:rPr>
        <w:t>Έ</w:t>
      </w:r>
      <w:r w:rsidRPr="00A35802">
        <w:rPr>
          <w:rFonts w:eastAsia="Times New Roman"/>
          <w:szCs w:val="24"/>
        </w:rPr>
        <w:t>χουμε</w:t>
      </w:r>
      <w:r>
        <w:rPr>
          <w:rFonts w:eastAsia="Times New Roman"/>
          <w:szCs w:val="24"/>
        </w:rPr>
        <w:t>,</w:t>
      </w:r>
      <w:r w:rsidRPr="00A35802">
        <w:rPr>
          <w:rFonts w:eastAsia="Times New Roman"/>
          <w:szCs w:val="24"/>
        </w:rPr>
        <w:t xml:space="preserve"> λοιπόν</w:t>
      </w:r>
      <w:r>
        <w:rPr>
          <w:rFonts w:eastAsia="Times New Roman"/>
          <w:szCs w:val="24"/>
        </w:rPr>
        <w:t>,</w:t>
      </w:r>
      <w:r w:rsidRPr="00A35802">
        <w:rPr>
          <w:rFonts w:eastAsia="Times New Roman"/>
          <w:szCs w:val="24"/>
        </w:rPr>
        <w:t xml:space="preserve"> να συζητήσουμε στη </w:t>
      </w:r>
      <w:r>
        <w:rPr>
          <w:rFonts w:eastAsia="Times New Roman"/>
          <w:szCs w:val="24"/>
        </w:rPr>
        <w:t>Β</w:t>
      </w:r>
      <w:r w:rsidRPr="00A35802">
        <w:rPr>
          <w:rFonts w:eastAsia="Times New Roman"/>
          <w:szCs w:val="24"/>
        </w:rPr>
        <w:t xml:space="preserve">ουλή για ένα </w:t>
      </w:r>
      <w:r>
        <w:rPr>
          <w:rFonts w:eastAsia="Times New Roman"/>
          <w:szCs w:val="24"/>
        </w:rPr>
        <w:t>σ</w:t>
      </w:r>
      <w:r w:rsidRPr="00A35802">
        <w:rPr>
          <w:rFonts w:eastAsia="Times New Roman"/>
          <w:szCs w:val="24"/>
        </w:rPr>
        <w:t xml:space="preserve">ύνταγμα </w:t>
      </w:r>
      <w:r>
        <w:rPr>
          <w:rFonts w:eastAsia="Times New Roman"/>
          <w:szCs w:val="24"/>
        </w:rPr>
        <w:t>του οποίου</w:t>
      </w:r>
      <w:r w:rsidRPr="00A35802">
        <w:rPr>
          <w:rFonts w:eastAsia="Times New Roman"/>
          <w:szCs w:val="24"/>
        </w:rPr>
        <w:t xml:space="preserve"> δεν έχουμε τις αλλαγές</w:t>
      </w:r>
      <w:r>
        <w:rPr>
          <w:rFonts w:eastAsia="Times New Roman"/>
          <w:szCs w:val="24"/>
        </w:rPr>
        <w:t>.</w:t>
      </w:r>
      <w:r w:rsidRPr="00A35802">
        <w:rPr>
          <w:rFonts w:eastAsia="Times New Roman"/>
          <w:szCs w:val="24"/>
        </w:rPr>
        <w:t xml:space="preserve"> </w:t>
      </w:r>
      <w:r>
        <w:rPr>
          <w:rFonts w:eastAsia="Times New Roman"/>
          <w:szCs w:val="24"/>
        </w:rPr>
        <w:t>Έ</w:t>
      </w:r>
      <w:r w:rsidRPr="00A35802">
        <w:rPr>
          <w:rFonts w:eastAsia="Times New Roman"/>
          <w:szCs w:val="24"/>
        </w:rPr>
        <w:t xml:space="preserve">χουμε συγκεκριμένες παραβιάσεις του Συντάγματος της χώρας </w:t>
      </w:r>
      <w:r>
        <w:rPr>
          <w:rFonts w:eastAsia="Times New Roman"/>
          <w:szCs w:val="24"/>
        </w:rPr>
        <w:t>μας.</w:t>
      </w:r>
      <w:r w:rsidRPr="00A35802">
        <w:rPr>
          <w:rFonts w:eastAsia="Times New Roman"/>
          <w:szCs w:val="24"/>
        </w:rPr>
        <w:t xml:space="preserve"> </w:t>
      </w:r>
    </w:p>
    <w:p w14:paraId="77C02C4C" w14:textId="77777777" w:rsidR="006113A9" w:rsidRDefault="006B6FC4">
      <w:pPr>
        <w:spacing w:line="600" w:lineRule="auto"/>
        <w:ind w:firstLine="720"/>
        <w:contextualSpacing/>
        <w:jc w:val="both"/>
        <w:rPr>
          <w:rFonts w:eastAsia="Times New Roman"/>
          <w:szCs w:val="24"/>
        </w:rPr>
      </w:pPr>
      <w:r>
        <w:rPr>
          <w:rFonts w:eastAsia="Times New Roman"/>
          <w:szCs w:val="24"/>
        </w:rPr>
        <w:lastRenderedPageBreak/>
        <w:t>Κυρία Π</w:t>
      </w:r>
      <w:r w:rsidRPr="00A35802">
        <w:rPr>
          <w:rFonts w:eastAsia="Times New Roman"/>
          <w:szCs w:val="24"/>
        </w:rPr>
        <w:t>ρόεδρε</w:t>
      </w:r>
      <w:r>
        <w:rPr>
          <w:rFonts w:eastAsia="Times New Roman"/>
          <w:szCs w:val="24"/>
        </w:rPr>
        <w:t>,</w:t>
      </w:r>
      <w:r w:rsidRPr="00A35802">
        <w:rPr>
          <w:rFonts w:eastAsia="Times New Roman"/>
          <w:szCs w:val="24"/>
        </w:rPr>
        <w:t xml:space="preserve"> θα ζητήσω να </w:t>
      </w:r>
      <w:r>
        <w:rPr>
          <w:rFonts w:eastAsia="Times New Roman"/>
          <w:szCs w:val="24"/>
        </w:rPr>
        <w:t xml:space="preserve">κληθούν οι </w:t>
      </w:r>
      <w:r>
        <w:rPr>
          <w:rFonts w:eastAsia="Times New Roman"/>
          <w:szCs w:val="24"/>
        </w:rPr>
        <w:t xml:space="preserve">συνταγματολόγοι της Επιστημονικής Επιτροπής, ως οφείλεται να κάνουμε πριν </w:t>
      </w:r>
      <w:r>
        <w:rPr>
          <w:rFonts w:eastAsia="Times New Roman"/>
          <w:szCs w:val="24"/>
        </w:rPr>
        <w:t>από</w:t>
      </w:r>
      <w:r>
        <w:rPr>
          <w:rFonts w:eastAsia="Times New Roman"/>
          <w:szCs w:val="24"/>
        </w:rPr>
        <w:t xml:space="preserve"> τη συζήτηση στην Ολομέλεια, διότι αυτή η συζήτηση είναι παράνομη. Προβλέπεται ότι η Επιστημονική Επιτροπή με δύο καθηγητές θα έπρεπε ήδη να έχουν εκφράσει άποψη. </w:t>
      </w:r>
    </w:p>
    <w:p w14:paraId="77C02C4D" w14:textId="77777777" w:rsidR="006113A9" w:rsidRDefault="006B6FC4">
      <w:pPr>
        <w:spacing w:line="600" w:lineRule="auto"/>
        <w:ind w:firstLine="720"/>
        <w:contextualSpacing/>
        <w:jc w:val="both"/>
        <w:rPr>
          <w:rFonts w:eastAsia="Times New Roman"/>
          <w:szCs w:val="24"/>
        </w:rPr>
      </w:pPr>
      <w:r>
        <w:rPr>
          <w:rFonts w:eastAsia="Times New Roman"/>
          <w:szCs w:val="24"/>
        </w:rPr>
        <w:t>Προτείνουμε την</w:t>
      </w:r>
      <w:r>
        <w:rPr>
          <w:rFonts w:eastAsia="Times New Roman"/>
          <w:szCs w:val="24"/>
        </w:rPr>
        <w:t xml:space="preserve"> αντισυνταγματικότητα της </w:t>
      </w:r>
      <w:r>
        <w:rPr>
          <w:rFonts w:eastAsia="Times New Roman"/>
          <w:szCs w:val="24"/>
        </w:rPr>
        <w:t>σ</w:t>
      </w:r>
      <w:r>
        <w:rPr>
          <w:rFonts w:eastAsia="Times New Roman"/>
          <w:szCs w:val="24"/>
        </w:rPr>
        <w:t xml:space="preserve">ύμβασης. </w:t>
      </w:r>
    </w:p>
    <w:p w14:paraId="77C02C4E" w14:textId="77777777" w:rsidR="006113A9" w:rsidRDefault="006B6FC4">
      <w:pPr>
        <w:spacing w:line="600" w:lineRule="auto"/>
        <w:ind w:firstLine="720"/>
        <w:contextualSpacing/>
        <w:jc w:val="both"/>
        <w:rPr>
          <w:rFonts w:eastAsia="Times New Roman"/>
          <w:szCs w:val="24"/>
        </w:rPr>
      </w:pPr>
      <w:r w:rsidRPr="00D16A5E">
        <w:rPr>
          <w:rFonts w:eastAsia="Times New Roman"/>
          <w:b/>
          <w:szCs w:val="24"/>
        </w:rPr>
        <w:t>ΠΡΟΕΔΡΕΥΟΥΣΑ (Αναστασία Χριστοδουλοπούλου):</w:t>
      </w:r>
      <w:r>
        <w:rPr>
          <w:rFonts w:eastAsia="Times New Roman"/>
          <w:szCs w:val="24"/>
        </w:rPr>
        <w:t xml:space="preserve"> Ο κ. Καμμένος ανέπτυξε μια νέα </w:t>
      </w:r>
      <w:r w:rsidRPr="00A35802">
        <w:rPr>
          <w:rFonts w:eastAsia="Times New Roman"/>
          <w:szCs w:val="24"/>
        </w:rPr>
        <w:t xml:space="preserve">αίτηση </w:t>
      </w:r>
      <w:r>
        <w:rPr>
          <w:rFonts w:eastAsia="Times New Roman"/>
          <w:szCs w:val="24"/>
        </w:rPr>
        <w:t>αντισυνταγματικότητας</w:t>
      </w:r>
      <w:r w:rsidRPr="00A35802">
        <w:rPr>
          <w:rFonts w:eastAsia="Times New Roman"/>
          <w:szCs w:val="24"/>
        </w:rPr>
        <w:t xml:space="preserve"> μαζί με την </w:t>
      </w:r>
      <w:r>
        <w:rPr>
          <w:rFonts w:eastAsia="Times New Roman"/>
          <w:szCs w:val="24"/>
        </w:rPr>
        <w:t xml:space="preserve">αίτηση </w:t>
      </w:r>
      <w:r w:rsidRPr="00A35802">
        <w:rPr>
          <w:rFonts w:eastAsia="Times New Roman"/>
          <w:szCs w:val="24"/>
        </w:rPr>
        <w:t>αντισυνταγματικότητα</w:t>
      </w:r>
      <w:r>
        <w:rPr>
          <w:rFonts w:eastAsia="Times New Roman"/>
          <w:szCs w:val="24"/>
        </w:rPr>
        <w:t>ς</w:t>
      </w:r>
      <w:r w:rsidRPr="00A35802">
        <w:rPr>
          <w:rFonts w:eastAsia="Times New Roman"/>
          <w:szCs w:val="24"/>
        </w:rPr>
        <w:t xml:space="preserve"> </w:t>
      </w:r>
      <w:r>
        <w:rPr>
          <w:rFonts w:eastAsia="Times New Roman"/>
          <w:szCs w:val="24"/>
        </w:rPr>
        <w:t>του κ.</w:t>
      </w:r>
      <w:r w:rsidRPr="00A35802">
        <w:rPr>
          <w:rFonts w:eastAsia="Times New Roman"/>
          <w:szCs w:val="24"/>
        </w:rPr>
        <w:t xml:space="preserve"> Κασιδιάρη</w:t>
      </w:r>
      <w:r>
        <w:rPr>
          <w:rFonts w:eastAsia="Times New Roman"/>
          <w:szCs w:val="24"/>
        </w:rPr>
        <w:t>.</w:t>
      </w:r>
    </w:p>
    <w:p w14:paraId="77C02C4F" w14:textId="77777777" w:rsidR="006113A9" w:rsidRDefault="006B6FC4">
      <w:pPr>
        <w:spacing w:line="600" w:lineRule="auto"/>
        <w:ind w:firstLine="720"/>
        <w:contextualSpacing/>
        <w:jc w:val="both"/>
        <w:rPr>
          <w:rFonts w:eastAsia="Times New Roman"/>
          <w:szCs w:val="24"/>
        </w:rPr>
      </w:pPr>
      <w:r>
        <w:rPr>
          <w:rFonts w:eastAsia="Times New Roman"/>
          <w:b/>
          <w:szCs w:val="24"/>
        </w:rPr>
        <w:t>ΗΛΙΑΣ ΚΑΣΙΔΙΑΡΗΣ:</w:t>
      </w:r>
      <w:r>
        <w:rPr>
          <w:rFonts w:eastAsia="Times New Roman"/>
          <w:szCs w:val="24"/>
        </w:rPr>
        <w:t xml:space="preserve"> Όχι μαζί.</w:t>
      </w:r>
    </w:p>
    <w:p w14:paraId="77C02C50" w14:textId="77777777" w:rsidR="006113A9" w:rsidRDefault="006B6FC4">
      <w:pPr>
        <w:spacing w:line="600" w:lineRule="auto"/>
        <w:ind w:firstLine="720"/>
        <w:contextualSpacing/>
        <w:jc w:val="both"/>
        <w:rPr>
          <w:rFonts w:eastAsia="Times New Roman"/>
          <w:szCs w:val="24"/>
        </w:rPr>
      </w:pPr>
      <w:r w:rsidRPr="00D16A5E">
        <w:rPr>
          <w:rFonts w:eastAsia="Times New Roman"/>
          <w:b/>
          <w:szCs w:val="24"/>
        </w:rPr>
        <w:t>ΠΡΟΕΔΡΕΥΟΥΣΑ (Αναστασία Χρισ</w:t>
      </w:r>
      <w:r w:rsidRPr="00D16A5E">
        <w:rPr>
          <w:rFonts w:eastAsia="Times New Roman"/>
          <w:b/>
          <w:szCs w:val="24"/>
        </w:rPr>
        <w:t>τοδουλοπούλου):</w:t>
      </w:r>
      <w:r>
        <w:rPr>
          <w:rFonts w:eastAsia="Times New Roman"/>
          <w:szCs w:val="24"/>
        </w:rPr>
        <w:t xml:space="preserve"> Όχι</w:t>
      </w:r>
      <w:r>
        <w:rPr>
          <w:rFonts w:eastAsia="Times New Roman"/>
          <w:szCs w:val="24"/>
        </w:rPr>
        <w:t>,</w:t>
      </w:r>
      <w:r>
        <w:rPr>
          <w:rFonts w:eastAsia="Times New Roman"/>
          <w:szCs w:val="24"/>
        </w:rPr>
        <w:t xml:space="preserve"> </w:t>
      </w:r>
      <w:r>
        <w:rPr>
          <w:rFonts w:eastAsia="Times New Roman"/>
          <w:szCs w:val="24"/>
        </w:rPr>
        <w:t>θ</w:t>
      </w:r>
      <w:r>
        <w:rPr>
          <w:rFonts w:eastAsia="Times New Roman"/>
          <w:szCs w:val="24"/>
        </w:rPr>
        <w:t xml:space="preserve">α συζητηθούν μαζί. Δεν θα κάνουμε εκατό διαδικασίες. </w:t>
      </w:r>
    </w:p>
    <w:p w14:paraId="77C02C51" w14:textId="77777777" w:rsidR="006113A9" w:rsidRDefault="006B6FC4">
      <w:pPr>
        <w:spacing w:line="600" w:lineRule="auto"/>
        <w:ind w:firstLine="720"/>
        <w:contextualSpacing/>
        <w:jc w:val="both"/>
        <w:rPr>
          <w:rFonts w:eastAsia="Times New Roman"/>
          <w:szCs w:val="24"/>
        </w:rPr>
      </w:pPr>
      <w:r>
        <w:rPr>
          <w:rFonts w:eastAsia="Times New Roman"/>
          <w:szCs w:val="24"/>
        </w:rPr>
        <w:t>Κατά συνέπεια, κύριε Παφίλη,</w:t>
      </w:r>
      <w:r w:rsidRPr="00A35802">
        <w:rPr>
          <w:rFonts w:eastAsia="Times New Roman"/>
          <w:szCs w:val="24"/>
        </w:rPr>
        <w:t xml:space="preserve"> θα μπορούσατε να </w:t>
      </w:r>
      <w:r>
        <w:rPr>
          <w:rFonts w:eastAsia="Times New Roman"/>
          <w:szCs w:val="24"/>
        </w:rPr>
        <w:t>τοποθετηθείτε</w:t>
      </w:r>
      <w:r w:rsidRPr="00A35802">
        <w:rPr>
          <w:rFonts w:eastAsia="Times New Roman"/>
          <w:szCs w:val="24"/>
        </w:rPr>
        <w:t xml:space="preserve"> και στα </w:t>
      </w:r>
      <w:r>
        <w:rPr>
          <w:rFonts w:eastAsia="Times New Roman"/>
          <w:szCs w:val="24"/>
        </w:rPr>
        <w:t>δύο ζητήματα και στο παρεμπίπτο</w:t>
      </w:r>
      <w:r w:rsidRPr="00A35802">
        <w:rPr>
          <w:rFonts w:eastAsia="Times New Roman"/>
          <w:szCs w:val="24"/>
        </w:rPr>
        <w:t xml:space="preserve">ν που </w:t>
      </w:r>
      <w:r>
        <w:rPr>
          <w:rFonts w:eastAsia="Times New Roman"/>
          <w:szCs w:val="24"/>
        </w:rPr>
        <w:t>έθεσε...</w:t>
      </w:r>
    </w:p>
    <w:p w14:paraId="77C02C52" w14:textId="77777777" w:rsidR="006113A9" w:rsidRDefault="006B6FC4">
      <w:pPr>
        <w:spacing w:line="600" w:lineRule="auto"/>
        <w:ind w:firstLine="720"/>
        <w:contextualSpacing/>
        <w:jc w:val="both"/>
        <w:rPr>
          <w:rFonts w:eastAsia="Times New Roman"/>
          <w:szCs w:val="24"/>
        </w:rPr>
      </w:pPr>
      <w:r>
        <w:rPr>
          <w:rFonts w:eastAsia="Times New Roman"/>
          <w:b/>
          <w:szCs w:val="24"/>
        </w:rPr>
        <w:t xml:space="preserve">ΑΘΑΝΑΣΙΟΣ ΠΑΦΙΛΗΣ: </w:t>
      </w:r>
      <w:r>
        <w:rPr>
          <w:rFonts w:eastAsia="Times New Roman"/>
          <w:szCs w:val="24"/>
        </w:rPr>
        <w:t xml:space="preserve">Θα κάνω μια διαδικαστική </w:t>
      </w:r>
      <w:r w:rsidRPr="00A35802">
        <w:rPr>
          <w:rFonts w:eastAsia="Times New Roman"/>
          <w:szCs w:val="24"/>
        </w:rPr>
        <w:t>παρατήρηση</w:t>
      </w:r>
      <w:r>
        <w:rPr>
          <w:rFonts w:eastAsia="Times New Roman"/>
          <w:szCs w:val="24"/>
        </w:rPr>
        <w:t>. Επειδή</w:t>
      </w:r>
      <w:r w:rsidRPr="00A35802">
        <w:rPr>
          <w:rFonts w:eastAsia="Times New Roman"/>
          <w:szCs w:val="24"/>
        </w:rPr>
        <w:t xml:space="preserve"> αρχ</w:t>
      </w:r>
      <w:r w:rsidRPr="00A35802">
        <w:rPr>
          <w:rFonts w:eastAsia="Times New Roman"/>
          <w:szCs w:val="24"/>
        </w:rPr>
        <w:t>ίζουν να πετάνε την μπάλα στην εξέδρα</w:t>
      </w:r>
      <w:r>
        <w:rPr>
          <w:rFonts w:eastAsia="Times New Roman"/>
          <w:szCs w:val="24"/>
        </w:rPr>
        <w:t>,</w:t>
      </w:r>
      <w:r w:rsidRPr="00A35802">
        <w:rPr>
          <w:rFonts w:eastAsia="Times New Roman"/>
          <w:szCs w:val="24"/>
        </w:rPr>
        <w:t xml:space="preserve"> διότι υπάρχει μία κοινή βάση πέρα από τις διαφωνίες που εμφα</w:t>
      </w:r>
      <w:r w:rsidRPr="00A35802">
        <w:rPr>
          <w:rFonts w:eastAsia="Times New Roman"/>
          <w:szCs w:val="24"/>
        </w:rPr>
        <w:lastRenderedPageBreak/>
        <w:t>νίζονται</w:t>
      </w:r>
      <w:r>
        <w:rPr>
          <w:rFonts w:eastAsia="Times New Roman"/>
          <w:szCs w:val="24"/>
        </w:rPr>
        <w:t>,</w:t>
      </w:r>
      <w:r w:rsidRPr="00A35802">
        <w:rPr>
          <w:rFonts w:eastAsia="Times New Roman"/>
          <w:szCs w:val="24"/>
        </w:rPr>
        <w:t xml:space="preserve"> </w:t>
      </w:r>
      <w:r>
        <w:rPr>
          <w:rFonts w:eastAsia="Times New Roman"/>
          <w:szCs w:val="24"/>
        </w:rPr>
        <w:t>πλην</w:t>
      </w:r>
      <w:r w:rsidRPr="00A35802">
        <w:rPr>
          <w:rFonts w:eastAsia="Times New Roman"/>
          <w:szCs w:val="24"/>
        </w:rPr>
        <w:t xml:space="preserve"> </w:t>
      </w:r>
      <w:r>
        <w:rPr>
          <w:rFonts w:eastAsia="Times New Roman"/>
          <w:szCs w:val="24"/>
        </w:rPr>
        <w:t>των δικών μας,</w:t>
      </w:r>
      <w:r w:rsidRPr="00A35802">
        <w:rPr>
          <w:rFonts w:eastAsia="Times New Roman"/>
          <w:szCs w:val="24"/>
        </w:rPr>
        <w:t xml:space="preserve"> θα ήθελα να προσδιοριστεί η διαδικασία</w:t>
      </w:r>
      <w:r>
        <w:rPr>
          <w:rFonts w:eastAsia="Times New Roman"/>
          <w:szCs w:val="24"/>
        </w:rPr>
        <w:t>. Τ</w:t>
      </w:r>
      <w:r w:rsidRPr="00A35802">
        <w:rPr>
          <w:rFonts w:eastAsia="Times New Roman"/>
          <w:szCs w:val="24"/>
        </w:rPr>
        <w:t>ι συζητάμε</w:t>
      </w:r>
      <w:r>
        <w:rPr>
          <w:rFonts w:eastAsia="Times New Roman"/>
          <w:szCs w:val="24"/>
        </w:rPr>
        <w:t>; Συζητάμε το παρεμπίπτο</w:t>
      </w:r>
      <w:r w:rsidRPr="00A35802">
        <w:rPr>
          <w:rFonts w:eastAsia="Times New Roman"/>
          <w:szCs w:val="24"/>
        </w:rPr>
        <w:t>ν θέμα</w:t>
      </w:r>
      <w:r>
        <w:rPr>
          <w:rFonts w:eastAsia="Times New Roman"/>
          <w:szCs w:val="24"/>
        </w:rPr>
        <w:t>,</w:t>
      </w:r>
      <w:r w:rsidRPr="00A35802">
        <w:rPr>
          <w:rFonts w:eastAsia="Times New Roman"/>
          <w:szCs w:val="24"/>
        </w:rPr>
        <w:t xml:space="preserve"> δηλαδή</w:t>
      </w:r>
      <w:r>
        <w:rPr>
          <w:rFonts w:eastAsia="Times New Roman"/>
          <w:szCs w:val="24"/>
        </w:rPr>
        <w:t xml:space="preserve">, το να έρθει </w:t>
      </w:r>
      <w:r w:rsidRPr="00A35802">
        <w:rPr>
          <w:rFonts w:eastAsia="Times New Roman"/>
          <w:szCs w:val="24"/>
        </w:rPr>
        <w:t xml:space="preserve">το κείμενο του </w:t>
      </w:r>
      <w:r>
        <w:rPr>
          <w:rFonts w:eastAsia="Times New Roman"/>
          <w:szCs w:val="24"/>
        </w:rPr>
        <w:t>Σ</w:t>
      </w:r>
      <w:r w:rsidRPr="00A35802">
        <w:rPr>
          <w:rFonts w:eastAsia="Times New Roman"/>
          <w:szCs w:val="24"/>
        </w:rPr>
        <w:t>υντάγματ</w:t>
      </w:r>
      <w:r w:rsidRPr="00A35802">
        <w:rPr>
          <w:rFonts w:eastAsia="Times New Roman"/>
          <w:szCs w:val="24"/>
        </w:rPr>
        <w:t>ος στη Βουλή</w:t>
      </w:r>
      <w:r>
        <w:rPr>
          <w:rFonts w:eastAsia="Times New Roman"/>
          <w:szCs w:val="24"/>
        </w:rPr>
        <w:t xml:space="preserve"> ή τι</w:t>
      </w:r>
      <w:r w:rsidRPr="00A35802">
        <w:rPr>
          <w:rFonts w:eastAsia="Times New Roman"/>
          <w:szCs w:val="24"/>
        </w:rPr>
        <w:t xml:space="preserve">ς </w:t>
      </w:r>
      <w:r>
        <w:rPr>
          <w:rFonts w:eastAsia="Times New Roman"/>
          <w:szCs w:val="24"/>
        </w:rPr>
        <w:t>προτάσεις</w:t>
      </w:r>
      <w:r w:rsidRPr="00A35802">
        <w:rPr>
          <w:rFonts w:eastAsia="Times New Roman"/>
          <w:szCs w:val="24"/>
        </w:rPr>
        <w:t xml:space="preserve"> αντισυνταγματικότητας και τα </w:t>
      </w:r>
      <w:r>
        <w:rPr>
          <w:rFonts w:eastAsia="Times New Roman"/>
          <w:szCs w:val="24"/>
        </w:rPr>
        <w:t xml:space="preserve">οκτώ έγγραφα που λέει ο κ. Λοβέρδος; Αν συζητάμε αυτό, να το κλείσουμε </w:t>
      </w:r>
      <w:r w:rsidRPr="00A35802">
        <w:rPr>
          <w:rFonts w:eastAsia="Times New Roman"/>
          <w:szCs w:val="24"/>
        </w:rPr>
        <w:t xml:space="preserve">και μετά </w:t>
      </w:r>
      <w:r>
        <w:rPr>
          <w:rFonts w:eastAsia="Times New Roman"/>
          <w:szCs w:val="24"/>
        </w:rPr>
        <w:t>ν</w:t>
      </w:r>
      <w:r w:rsidRPr="00A35802">
        <w:rPr>
          <w:rFonts w:eastAsia="Times New Roman"/>
          <w:szCs w:val="24"/>
        </w:rPr>
        <w:t xml:space="preserve">α πάμε </w:t>
      </w:r>
      <w:r>
        <w:rPr>
          <w:rFonts w:eastAsia="Times New Roman"/>
          <w:szCs w:val="24"/>
        </w:rPr>
        <w:t xml:space="preserve">στην αντισυνταγματικότητα. </w:t>
      </w:r>
    </w:p>
    <w:p w14:paraId="77C02C53" w14:textId="77777777" w:rsidR="006113A9" w:rsidRDefault="006B6FC4">
      <w:pPr>
        <w:spacing w:line="600" w:lineRule="auto"/>
        <w:ind w:firstLine="720"/>
        <w:contextualSpacing/>
        <w:jc w:val="both"/>
        <w:rPr>
          <w:rFonts w:eastAsia="Times New Roman"/>
          <w:szCs w:val="24"/>
        </w:rPr>
      </w:pPr>
      <w:r w:rsidRPr="00D16A5E">
        <w:rPr>
          <w:rFonts w:eastAsia="Times New Roman"/>
          <w:b/>
          <w:szCs w:val="24"/>
        </w:rPr>
        <w:t>ΠΡΟΕΔΡΕΥΟΥΣΑ (Αναστασία Χριστοδουλοπούλου):</w:t>
      </w:r>
      <w:r>
        <w:rPr>
          <w:rFonts w:eastAsia="Times New Roman"/>
          <w:b/>
          <w:szCs w:val="24"/>
        </w:rPr>
        <w:t xml:space="preserve"> </w:t>
      </w:r>
      <w:r>
        <w:rPr>
          <w:rFonts w:eastAsia="Times New Roman"/>
          <w:szCs w:val="24"/>
        </w:rPr>
        <w:t xml:space="preserve">Για την οικονομία της διαδικασίας, κανονικά πρέπει να συζητηθεί το παρεμπίπτον. Για την ένσταση αντισυνταγματικότητας, μπορώ να ορίσω κάποια ώρα που θα ξεκινήσει η συζήτηση ενώ θα εξελίσσεται. </w:t>
      </w:r>
    </w:p>
    <w:p w14:paraId="77C02C54" w14:textId="77777777" w:rsidR="006113A9" w:rsidRDefault="006B6FC4">
      <w:pPr>
        <w:spacing w:line="600" w:lineRule="auto"/>
        <w:ind w:firstLine="720"/>
        <w:contextualSpacing/>
        <w:jc w:val="both"/>
        <w:rPr>
          <w:rFonts w:eastAsia="Times New Roman"/>
          <w:szCs w:val="24"/>
        </w:rPr>
      </w:pPr>
      <w:r>
        <w:rPr>
          <w:rFonts w:eastAsia="Times New Roman"/>
          <w:b/>
          <w:szCs w:val="24"/>
        </w:rPr>
        <w:t xml:space="preserve">ΑΘΑΝΑΣΙΟΣ ΠΑΦΙΛΗΣ: </w:t>
      </w:r>
      <w:r>
        <w:rPr>
          <w:rFonts w:eastAsia="Times New Roman"/>
          <w:szCs w:val="24"/>
        </w:rPr>
        <w:t>Επομένως συζητάμε για το πρώτο θέμα.</w:t>
      </w:r>
    </w:p>
    <w:p w14:paraId="77C02C55" w14:textId="77777777" w:rsidR="006113A9" w:rsidRDefault="006B6FC4">
      <w:pPr>
        <w:spacing w:line="600" w:lineRule="auto"/>
        <w:ind w:firstLine="720"/>
        <w:contextualSpacing/>
        <w:jc w:val="both"/>
        <w:rPr>
          <w:rFonts w:eastAsia="Times New Roman"/>
          <w:szCs w:val="24"/>
        </w:rPr>
      </w:pPr>
      <w:r w:rsidRPr="00D16A5E">
        <w:rPr>
          <w:rFonts w:eastAsia="Times New Roman"/>
          <w:b/>
          <w:szCs w:val="24"/>
        </w:rPr>
        <w:t>ΠΡΟΕΔΡ</w:t>
      </w:r>
      <w:r w:rsidRPr="00D16A5E">
        <w:rPr>
          <w:rFonts w:eastAsia="Times New Roman"/>
          <w:b/>
          <w:szCs w:val="24"/>
        </w:rPr>
        <w:t>ΕΥΟΥΣΑ (Αναστασία Χριστοδουλοπούλου):</w:t>
      </w:r>
      <w:r>
        <w:rPr>
          <w:rFonts w:eastAsia="Times New Roman"/>
          <w:szCs w:val="24"/>
        </w:rPr>
        <w:t xml:space="preserve"> Άρα ό,τι θέλετε. Απλώς για την οικονομία της συζήτησης… </w:t>
      </w:r>
    </w:p>
    <w:p w14:paraId="77C02C56" w14:textId="77777777" w:rsidR="006113A9" w:rsidRDefault="006B6FC4">
      <w:pPr>
        <w:spacing w:line="600" w:lineRule="auto"/>
        <w:ind w:firstLine="720"/>
        <w:contextualSpacing/>
        <w:jc w:val="both"/>
        <w:rPr>
          <w:rFonts w:eastAsia="Times New Roman"/>
          <w:szCs w:val="24"/>
        </w:rPr>
      </w:pPr>
      <w:r>
        <w:rPr>
          <w:rFonts w:eastAsia="Times New Roman"/>
          <w:b/>
          <w:szCs w:val="24"/>
        </w:rPr>
        <w:t>ΗΛΙΑΣ ΚΑΣΙΔΙΑΡΗΣ:</w:t>
      </w:r>
      <w:r>
        <w:rPr>
          <w:rFonts w:eastAsia="Times New Roman"/>
          <w:szCs w:val="24"/>
        </w:rPr>
        <w:t xml:space="preserve"> Κυρία Πρόεδρε, εκκρεμεί όμως και η δική μας αίτηση αντισυνταγματικότητας. Έχουμε να αναπτύξουμε άλλα επιχειρήματα. </w:t>
      </w:r>
    </w:p>
    <w:p w14:paraId="77C02C57" w14:textId="77777777" w:rsidR="006113A9" w:rsidRDefault="006B6FC4">
      <w:pPr>
        <w:spacing w:line="600" w:lineRule="auto"/>
        <w:ind w:firstLine="720"/>
        <w:contextualSpacing/>
        <w:jc w:val="both"/>
        <w:rPr>
          <w:rFonts w:eastAsia="Times New Roman"/>
          <w:szCs w:val="24"/>
        </w:rPr>
      </w:pPr>
      <w:r w:rsidRPr="00D16A5E">
        <w:rPr>
          <w:rFonts w:eastAsia="Times New Roman"/>
          <w:b/>
          <w:szCs w:val="24"/>
        </w:rPr>
        <w:lastRenderedPageBreak/>
        <w:t>ΠΡΟΕΔΡΕΥΟΥΣΑ (Αναστασία Χρι</w:t>
      </w:r>
      <w:r w:rsidRPr="00D16A5E">
        <w:rPr>
          <w:rFonts w:eastAsia="Times New Roman"/>
          <w:b/>
          <w:szCs w:val="24"/>
        </w:rPr>
        <w:t>στοδουλοπούλου):</w:t>
      </w:r>
      <w:r>
        <w:rPr>
          <w:rFonts w:eastAsia="Times New Roman"/>
          <w:szCs w:val="24"/>
        </w:rPr>
        <w:t xml:space="preserve"> Αφήστε, κύριε Κασιδιάρη. Έχω δώσει τον λόγο σε άλλον.</w:t>
      </w:r>
    </w:p>
    <w:p w14:paraId="77C02C58" w14:textId="77777777" w:rsidR="006113A9" w:rsidRDefault="006B6FC4">
      <w:pPr>
        <w:spacing w:line="600" w:lineRule="auto"/>
        <w:ind w:firstLine="720"/>
        <w:contextualSpacing/>
        <w:jc w:val="both"/>
        <w:rPr>
          <w:rFonts w:eastAsia="Times New Roman"/>
          <w:szCs w:val="24"/>
        </w:rPr>
      </w:pPr>
      <w:r>
        <w:rPr>
          <w:rFonts w:eastAsia="Times New Roman"/>
          <w:b/>
          <w:szCs w:val="24"/>
        </w:rPr>
        <w:t xml:space="preserve">ΑΘΑΝΑΣΙΟΣ ΠΑΦΙΛΗΣ: </w:t>
      </w:r>
      <w:r>
        <w:rPr>
          <w:rFonts w:eastAsia="Times New Roman"/>
          <w:szCs w:val="24"/>
        </w:rPr>
        <w:t xml:space="preserve">Συζητάμε για το πρώτο θέμα, για το αν θα πρέπει να έρθει εδώ το </w:t>
      </w:r>
      <w:r>
        <w:rPr>
          <w:rFonts w:eastAsia="Times New Roman"/>
          <w:szCs w:val="24"/>
        </w:rPr>
        <w:t>σ</w:t>
      </w:r>
      <w:r>
        <w:rPr>
          <w:rFonts w:eastAsia="Times New Roman"/>
          <w:szCs w:val="24"/>
        </w:rPr>
        <w:t>ύνταγμα κ</w:t>
      </w:r>
      <w:r>
        <w:rPr>
          <w:rFonts w:eastAsia="Times New Roman"/>
          <w:szCs w:val="24"/>
        </w:rPr>
        <w:t>.</w:t>
      </w:r>
      <w:r>
        <w:rPr>
          <w:rFonts w:eastAsia="Times New Roman"/>
          <w:szCs w:val="24"/>
        </w:rPr>
        <w:t>λπ</w:t>
      </w:r>
      <w:r>
        <w:rPr>
          <w:rFonts w:eastAsia="Times New Roman"/>
          <w:szCs w:val="24"/>
        </w:rPr>
        <w:t>.</w:t>
      </w:r>
      <w:r>
        <w:rPr>
          <w:rFonts w:eastAsia="Times New Roman"/>
          <w:szCs w:val="24"/>
        </w:rPr>
        <w:t>.</w:t>
      </w:r>
    </w:p>
    <w:p w14:paraId="77C02C59" w14:textId="77777777" w:rsidR="006113A9" w:rsidRDefault="006B6FC4">
      <w:pPr>
        <w:spacing w:line="600" w:lineRule="auto"/>
        <w:ind w:firstLine="720"/>
        <w:contextualSpacing/>
        <w:jc w:val="both"/>
        <w:rPr>
          <w:rFonts w:eastAsia="Times New Roman"/>
          <w:szCs w:val="24"/>
        </w:rPr>
      </w:pPr>
      <w:r w:rsidRPr="00D16A5E">
        <w:rPr>
          <w:rFonts w:eastAsia="Times New Roman"/>
          <w:b/>
          <w:szCs w:val="24"/>
        </w:rPr>
        <w:t>ΠΡΟΕΔΡΕΥΟΥΣΑ (Αναστασία Χριστοδουλοπούλου)</w:t>
      </w:r>
      <w:r>
        <w:rPr>
          <w:rFonts w:eastAsia="Times New Roman"/>
          <w:b/>
          <w:szCs w:val="24"/>
        </w:rPr>
        <w:t>:</w:t>
      </w:r>
      <w:r>
        <w:rPr>
          <w:rFonts w:eastAsia="Times New Roman"/>
          <w:szCs w:val="24"/>
        </w:rPr>
        <w:t xml:space="preserve"> Το παρεμπίπτον. </w:t>
      </w:r>
    </w:p>
    <w:p w14:paraId="77C02C5A" w14:textId="77777777" w:rsidR="006113A9" w:rsidRDefault="006B6FC4">
      <w:pPr>
        <w:spacing w:line="600" w:lineRule="auto"/>
        <w:ind w:firstLine="720"/>
        <w:contextualSpacing/>
        <w:jc w:val="both"/>
        <w:rPr>
          <w:rFonts w:eastAsia="Times New Roman"/>
          <w:szCs w:val="24"/>
        </w:rPr>
      </w:pPr>
      <w:r>
        <w:rPr>
          <w:rFonts w:eastAsia="Times New Roman"/>
          <w:b/>
          <w:szCs w:val="24"/>
        </w:rPr>
        <w:t xml:space="preserve">ΑΘΑΝΑΣΙΟΣ ΠΑΦΙΛΗΣ: </w:t>
      </w:r>
      <w:r>
        <w:rPr>
          <w:rFonts w:eastAsia="Times New Roman"/>
          <w:szCs w:val="24"/>
        </w:rPr>
        <w:t>Το πρώ</w:t>
      </w:r>
      <w:r>
        <w:rPr>
          <w:rFonts w:eastAsia="Times New Roman"/>
          <w:szCs w:val="24"/>
        </w:rPr>
        <w:t>το που θέλω να πω είναι ότι</w:t>
      </w:r>
      <w:r>
        <w:rPr>
          <w:rFonts w:eastAsia="Times New Roman"/>
          <w:szCs w:val="24"/>
        </w:rPr>
        <w:t>,</w:t>
      </w:r>
      <w:r>
        <w:rPr>
          <w:rFonts w:eastAsia="Times New Roman"/>
          <w:szCs w:val="24"/>
        </w:rPr>
        <w:t xml:space="preserve"> επειδή όλοι σας είστε με το ΝΑΤΟ, την Ευρωπαϊκή Ένωση, τις </w:t>
      </w:r>
      <w:r w:rsidRPr="00A35802">
        <w:rPr>
          <w:rFonts w:eastAsia="Times New Roman"/>
          <w:szCs w:val="24"/>
        </w:rPr>
        <w:t>Ηνωμένες Πολιτείες της Αμερικής και διαγ</w:t>
      </w:r>
      <w:r>
        <w:rPr>
          <w:rFonts w:eastAsia="Times New Roman"/>
          <w:szCs w:val="24"/>
        </w:rPr>
        <w:t>κ</w:t>
      </w:r>
      <w:r w:rsidRPr="00A35802">
        <w:rPr>
          <w:rFonts w:eastAsia="Times New Roman"/>
          <w:szCs w:val="24"/>
        </w:rPr>
        <w:t>ωνίζε</w:t>
      </w:r>
      <w:r>
        <w:rPr>
          <w:rFonts w:eastAsia="Times New Roman"/>
          <w:szCs w:val="24"/>
        </w:rPr>
        <w:t>στε</w:t>
      </w:r>
      <w:r w:rsidRPr="00A35802">
        <w:rPr>
          <w:rFonts w:eastAsia="Times New Roman"/>
          <w:szCs w:val="24"/>
        </w:rPr>
        <w:t xml:space="preserve"> και επειδή η </w:t>
      </w:r>
      <w:r>
        <w:rPr>
          <w:rFonts w:eastAsia="Times New Roman"/>
          <w:szCs w:val="24"/>
        </w:rPr>
        <w:t>σ</w:t>
      </w:r>
      <w:r w:rsidRPr="00A35802">
        <w:rPr>
          <w:rFonts w:eastAsia="Times New Roman"/>
          <w:szCs w:val="24"/>
        </w:rPr>
        <w:t>υμφωνία</w:t>
      </w:r>
      <w:r>
        <w:rPr>
          <w:rFonts w:eastAsia="Times New Roman"/>
          <w:szCs w:val="24"/>
        </w:rPr>
        <w:t>,</w:t>
      </w:r>
      <w:r w:rsidRPr="00A35802">
        <w:rPr>
          <w:rFonts w:eastAsia="Times New Roman"/>
          <w:szCs w:val="24"/>
        </w:rPr>
        <w:t xml:space="preserve"> όπως θα το αποδείξουμε και στην πορεία</w:t>
      </w:r>
      <w:r>
        <w:rPr>
          <w:rFonts w:eastAsia="Times New Roman"/>
          <w:szCs w:val="24"/>
        </w:rPr>
        <w:t>,</w:t>
      </w:r>
      <w:r w:rsidRPr="00A35802">
        <w:rPr>
          <w:rFonts w:eastAsia="Times New Roman"/>
          <w:szCs w:val="24"/>
        </w:rPr>
        <w:t xml:space="preserve"> φέρει τη σφραγίδα και των Ηνωμένω</w:t>
      </w:r>
      <w:r>
        <w:rPr>
          <w:rFonts w:eastAsia="Times New Roman"/>
          <w:szCs w:val="24"/>
        </w:rPr>
        <w:t>ν Πολιτειών και του ΝΑ</w:t>
      </w:r>
      <w:r>
        <w:rPr>
          <w:rFonts w:eastAsia="Times New Roman"/>
          <w:szCs w:val="24"/>
        </w:rPr>
        <w:t>ΤΟ και όλων των υπόλοιπων,</w:t>
      </w:r>
      <w:r w:rsidRPr="00A35802">
        <w:rPr>
          <w:rFonts w:eastAsia="Times New Roman"/>
          <w:szCs w:val="24"/>
        </w:rPr>
        <w:t xml:space="preserve"> </w:t>
      </w:r>
      <w:r>
        <w:rPr>
          <w:rFonts w:eastAsia="Times New Roman"/>
          <w:szCs w:val="24"/>
        </w:rPr>
        <w:t>κάντε μια σύσκεψη μαζί τους και σ</w:t>
      </w:r>
      <w:r w:rsidRPr="00A35802">
        <w:rPr>
          <w:rFonts w:eastAsia="Times New Roman"/>
          <w:szCs w:val="24"/>
        </w:rPr>
        <w:t xml:space="preserve">ταματήστε να </w:t>
      </w:r>
      <w:r>
        <w:rPr>
          <w:rFonts w:eastAsia="Times New Roman"/>
          <w:szCs w:val="24"/>
        </w:rPr>
        <w:t>διαμαρτύρεστε, γιατί αυτοί χαιρέτισαν πρώτοι τη</w:t>
      </w:r>
      <w:r w:rsidRPr="00A35802">
        <w:rPr>
          <w:rFonts w:eastAsia="Times New Roman"/>
          <w:szCs w:val="24"/>
        </w:rPr>
        <w:t xml:space="preserve"> </w:t>
      </w:r>
      <w:r>
        <w:rPr>
          <w:rFonts w:eastAsia="Times New Roman"/>
          <w:szCs w:val="24"/>
        </w:rPr>
        <w:t>σ</w:t>
      </w:r>
      <w:r w:rsidRPr="00A35802">
        <w:rPr>
          <w:rFonts w:eastAsia="Times New Roman"/>
          <w:szCs w:val="24"/>
        </w:rPr>
        <w:t>υμφωνία</w:t>
      </w:r>
      <w:r>
        <w:rPr>
          <w:rFonts w:eastAsia="Times New Roman"/>
          <w:szCs w:val="24"/>
        </w:rPr>
        <w:t xml:space="preserve"> όλη και</w:t>
      </w:r>
      <w:r w:rsidRPr="00A35802">
        <w:rPr>
          <w:rFonts w:eastAsia="Times New Roman"/>
          <w:szCs w:val="24"/>
        </w:rPr>
        <w:t xml:space="preserve"> φαντάζομαι ότι δεν είναι </w:t>
      </w:r>
      <w:r>
        <w:rPr>
          <w:rFonts w:eastAsia="Times New Roman"/>
          <w:szCs w:val="24"/>
        </w:rPr>
        <w:t>κράτη που δεν γνωρίζουν ούτε τ</w:t>
      </w:r>
      <w:r w:rsidRPr="00A35802">
        <w:rPr>
          <w:rFonts w:eastAsia="Times New Roman"/>
          <w:szCs w:val="24"/>
        </w:rPr>
        <w:t>ι τροποποιήσεις έγιναν ούτε οτιδήποτε άλλο</w:t>
      </w:r>
      <w:r>
        <w:rPr>
          <w:rFonts w:eastAsia="Times New Roman"/>
          <w:szCs w:val="24"/>
        </w:rPr>
        <w:t xml:space="preserve">. Όμως, </w:t>
      </w:r>
      <w:r w:rsidRPr="00A35802">
        <w:rPr>
          <w:rFonts w:eastAsia="Times New Roman"/>
          <w:szCs w:val="24"/>
        </w:rPr>
        <w:t>γι</w:t>
      </w:r>
      <w:r>
        <w:rPr>
          <w:rFonts w:eastAsia="Times New Roman"/>
          <w:szCs w:val="24"/>
        </w:rPr>
        <w:t>’</w:t>
      </w:r>
      <w:r w:rsidRPr="00A35802">
        <w:rPr>
          <w:rFonts w:eastAsia="Times New Roman"/>
          <w:szCs w:val="24"/>
        </w:rPr>
        <w:t xml:space="preserve"> αυτό δεν </w:t>
      </w:r>
      <w:r>
        <w:rPr>
          <w:rFonts w:eastAsia="Times New Roman"/>
          <w:szCs w:val="24"/>
        </w:rPr>
        <w:t>βγάζει</w:t>
      </w:r>
      <w:r w:rsidRPr="00A35802">
        <w:rPr>
          <w:rFonts w:eastAsia="Times New Roman"/>
          <w:szCs w:val="24"/>
        </w:rPr>
        <w:t xml:space="preserve"> κανένας τσιμουδιά</w:t>
      </w:r>
      <w:r>
        <w:rPr>
          <w:rFonts w:eastAsia="Times New Roman"/>
          <w:szCs w:val="24"/>
        </w:rPr>
        <w:t>.</w:t>
      </w:r>
    </w:p>
    <w:p w14:paraId="77C02C5B" w14:textId="77777777" w:rsidR="006113A9" w:rsidRDefault="006B6FC4">
      <w:pPr>
        <w:spacing w:line="600" w:lineRule="auto"/>
        <w:ind w:firstLine="720"/>
        <w:contextualSpacing/>
        <w:jc w:val="both"/>
        <w:rPr>
          <w:rFonts w:eastAsia="Times New Roman"/>
          <w:szCs w:val="24"/>
        </w:rPr>
      </w:pPr>
      <w:r>
        <w:rPr>
          <w:rFonts w:eastAsia="Times New Roman"/>
          <w:szCs w:val="24"/>
        </w:rPr>
        <w:t xml:space="preserve">Δεύτερο θέμα. Υπάρχουν </w:t>
      </w:r>
      <w:r w:rsidRPr="00A35802">
        <w:rPr>
          <w:rFonts w:eastAsia="Times New Roman"/>
          <w:szCs w:val="24"/>
        </w:rPr>
        <w:t xml:space="preserve">θέματα </w:t>
      </w:r>
      <w:r>
        <w:rPr>
          <w:rFonts w:eastAsia="Times New Roman"/>
          <w:szCs w:val="24"/>
        </w:rPr>
        <w:t xml:space="preserve">αλυτρωτισμού; Κατά τη γνώμη μας, υπάρχουν σπέρματα αλυτρωτισμού σε αυτή τη </w:t>
      </w:r>
      <w:r>
        <w:rPr>
          <w:rFonts w:eastAsia="Times New Roman"/>
          <w:szCs w:val="24"/>
        </w:rPr>
        <w:t>σ</w:t>
      </w:r>
      <w:r>
        <w:rPr>
          <w:rFonts w:eastAsia="Times New Roman"/>
          <w:szCs w:val="24"/>
        </w:rPr>
        <w:t>υμ</w:t>
      </w:r>
      <w:r>
        <w:rPr>
          <w:rFonts w:eastAsia="Times New Roman"/>
          <w:szCs w:val="24"/>
        </w:rPr>
        <w:lastRenderedPageBreak/>
        <w:t>φωνία και είναι φανερά. Ε</w:t>
      </w:r>
      <w:r w:rsidRPr="00A35802">
        <w:rPr>
          <w:rFonts w:eastAsia="Times New Roman"/>
          <w:szCs w:val="24"/>
        </w:rPr>
        <w:t>ίναι φανερ</w:t>
      </w:r>
      <w:r>
        <w:rPr>
          <w:rFonts w:eastAsia="Times New Roman"/>
          <w:szCs w:val="24"/>
        </w:rPr>
        <w:t>ά</w:t>
      </w:r>
      <w:r w:rsidRPr="00A35802">
        <w:rPr>
          <w:rFonts w:eastAsia="Times New Roman"/>
          <w:szCs w:val="24"/>
        </w:rPr>
        <w:t xml:space="preserve"> ότι υπάρχουν </w:t>
      </w:r>
      <w:r>
        <w:rPr>
          <w:rFonts w:eastAsia="Times New Roman"/>
          <w:szCs w:val="24"/>
        </w:rPr>
        <w:t xml:space="preserve">αυτά και αφορούν δύο: το θέμα της </w:t>
      </w:r>
      <w:r>
        <w:rPr>
          <w:rFonts w:eastAsia="Times New Roman"/>
          <w:szCs w:val="24"/>
        </w:rPr>
        <w:t>«</w:t>
      </w:r>
      <w:r>
        <w:rPr>
          <w:rFonts w:eastAsia="Times New Roman"/>
          <w:szCs w:val="24"/>
        </w:rPr>
        <w:t>μακεδονικής εθνότητας</w:t>
      </w:r>
      <w:r>
        <w:rPr>
          <w:rFonts w:eastAsia="Times New Roman"/>
          <w:szCs w:val="24"/>
        </w:rPr>
        <w:t>»</w:t>
      </w:r>
      <w:r>
        <w:rPr>
          <w:rFonts w:eastAsia="Times New Roman"/>
          <w:szCs w:val="24"/>
        </w:rPr>
        <w:t xml:space="preserve"> και το θέμα της </w:t>
      </w:r>
      <w:r>
        <w:rPr>
          <w:rFonts w:eastAsia="Times New Roman"/>
          <w:szCs w:val="24"/>
        </w:rPr>
        <w:t>«</w:t>
      </w:r>
      <w:r>
        <w:rPr>
          <w:rFonts w:eastAsia="Times New Roman"/>
          <w:szCs w:val="24"/>
        </w:rPr>
        <w:t>μακεδονικής γλώσσας</w:t>
      </w:r>
      <w:r>
        <w:rPr>
          <w:rFonts w:eastAsia="Times New Roman"/>
          <w:szCs w:val="24"/>
        </w:rPr>
        <w:t>»</w:t>
      </w:r>
      <w:r>
        <w:rPr>
          <w:rFonts w:eastAsia="Times New Roman"/>
          <w:szCs w:val="24"/>
        </w:rPr>
        <w:t xml:space="preserve">, ανεξάρτητα τα επιμέρους ή όχι. Αυτά φτάνουν από μόνα τους; Όχι. Γιατί μπαίνουν στη </w:t>
      </w:r>
      <w:r>
        <w:rPr>
          <w:rFonts w:eastAsia="Times New Roman"/>
          <w:szCs w:val="24"/>
        </w:rPr>
        <w:t>σ</w:t>
      </w:r>
      <w:r>
        <w:rPr>
          <w:rFonts w:eastAsia="Times New Roman"/>
          <w:szCs w:val="24"/>
        </w:rPr>
        <w:t xml:space="preserve">υμφωνία αυτά και πώς δείχνει η ιστορική εμπειρία; Αυτά </w:t>
      </w:r>
      <w:r w:rsidRPr="00A35802">
        <w:rPr>
          <w:rFonts w:eastAsia="Times New Roman"/>
          <w:szCs w:val="24"/>
        </w:rPr>
        <w:t>χρησιμοποιούνται σε περιόδους κρίσης</w:t>
      </w:r>
      <w:r>
        <w:rPr>
          <w:rFonts w:eastAsia="Times New Roman"/>
          <w:szCs w:val="24"/>
        </w:rPr>
        <w:t>,</w:t>
      </w:r>
      <w:r w:rsidRPr="00A35802">
        <w:rPr>
          <w:rFonts w:eastAsia="Times New Roman"/>
          <w:szCs w:val="24"/>
        </w:rPr>
        <w:t xml:space="preserve"> σε </w:t>
      </w:r>
      <w:r>
        <w:rPr>
          <w:rFonts w:eastAsia="Times New Roman"/>
          <w:szCs w:val="24"/>
        </w:rPr>
        <w:t>περιόδους επέμβασης των ίδιων δυνάμε</w:t>
      </w:r>
      <w:r>
        <w:rPr>
          <w:rFonts w:eastAsia="Times New Roman"/>
          <w:szCs w:val="24"/>
        </w:rPr>
        <w:t xml:space="preserve">ων που φτιάξατε τη </w:t>
      </w:r>
      <w:r>
        <w:rPr>
          <w:rFonts w:eastAsia="Times New Roman"/>
          <w:szCs w:val="24"/>
        </w:rPr>
        <w:t>σ</w:t>
      </w:r>
      <w:r>
        <w:rPr>
          <w:rFonts w:eastAsia="Times New Roman"/>
          <w:szCs w:val="24"/>
        </w:rPr>
        <w:t xml:space="preserve">υμφωνία. </w:t>
      </w:r>
    </w:p>
    <w:p w14:paraId="77C02C5C" w14:textId="77777777" w:rsidR="006113A9" w:rsidRDefault="006B6FC4">
      <w:pPr>
        <w:spacing w:line="600" w:lineRule="auto"/>
        <w:ind w:firstLine="720"/>
        <w:contextualSpacing/>
        <w:jc w:val="center"/>
        <w:rPr>
          <w:rFonts w:eastAsia="Times New Roman"/>
          <w:szCs w:val="24"/>
        </w:rPr>
      </w:pPr>
      <w:r>
        <w:rPr>
          <w:rFonts w:eastAsia="Times New Roman"/>
          <w:szCs w:val="24"/>
        </w:rPr>
        <w:t>(Θόρυβος από την πτέρυγα του ΣΥΡΙΖΑ)</w:t>
      </w:r>
    </w:p>
    <w:p w14:paraId="77C02C5D" w14:textId="77777777" w:rsidR="006113A9" w:rsidRDefault="006B6FC4">
      <w:pPr>
        <w:spacing w:line="600" w:lineRule="auto"/>
        <w:ind w:firstLine="720"/>
        <w:contextualSpacing/>
        <w:jc w:val="both"/>
        <w:rPr>
          <w:rFonts w:eastAsia="Times New Roman"/>
          <w:szCs w:val="24"/>
        </w:rPr>
      </w:pPr>
      <w:r>
        <w:rPr>
          <w:rFonts w:eastAsia="Times New Roman"/>
          <w:szCs w:val="24"/>
        </w:rPr>
        <w:t>Μη διαμαρτύρεστε. Θα πω κι άλλα. Εγώ δεν διακόπτω κανέναν. Θα πω πολύ περισσότερα μετά και θα δω τι θα λέτε. Λέω, λοιπόν, ότι η ιστορική εμπειρία αυτό δείχνει. Ακόμα κατασκευάζονται και ανύ</w:t>
      </w:r>
      <w:r>
        <w:rPr>
          <w:rFonts w:eastAsia="Times New Roman"/>
          <w:szCs w:val="24"/>
        </w:rPr>
        <w:t xml:space="preserve">παρκτες μειονότητες για να χρησιμοποιηθούν σε τέτοιες περιόδους όξυνσης, κυρίως από τις ιμπεριαλιστικές δυνάμεις, αλλά και από άλλες, ώστε να δημιουργήσουν γενικότερα θέματα και μάλιστα στα Βαλκάνια που είναι μια μπαρουταποθήκη, η οποία δεν αφορά μόνο στο </w:t>
      </w:r>
      <w:r>
        <w:rPr>
          <w:rFonts w:eastAsia="Times New Roman"/>
          <w:szCs w:val="24"/>
        </w:rPr>
        <w:t xml:space="preserve">παρελθόν, αλλά αφορά και σήμερα. Ήδη αλλάζουν σύνορα. Με Κοσσυφοπέδιο και Σερβία ήδη έχουν μπει στην ημερήσια διάταξη. </w:t>
      </w:r>
    </w:p>
    <w:p w14:paraId="77C02C5E" w14:textId="77777777" w:rsidR="006113A9" w:rsidRDefault="006B6FC4">
      <w:pPr>
        <w:spacing w:line="600" w:lineRule="auto"/>
        <w:ind w:firstLine="720"/>
        <w:contextualSpacing/>
        <w:jc w:val="both"/>
        <w:rPr>
          <w:rFonts w:eastAsia="Times New Roman"/>
          <w:szCs w:val="24"/>
        </w:rPr>
      </w:pPr>
      <w:r>
        <w:rPr>
          <w:rFonts w:eastAsia="Times New Roman"/>
          <w:szCs w:val="24"/>
        </w:rPr>
        <w:lastRenderedPageBreak/>
        <w:t>Επομένως αυτά είναι τα θέματα. Καλό είναι βεβαίως να υπάρχουν εδώ τα κείμενα ολοκληρωμένα. Αλλά μη βλέπουμε τον λύκο και ψάχνουμε τον ντ</w:t>
      </w:r>
      <w:r>
        <w:rPr>
          <w:rFonts w:eastAsia="Times New Roman"/>
          <w:szCs w:val="24"/>
        </w:rPr>
        <w:t>ορό. Είναι καθαρά αυτά σε όλα όσα έχουν συμφωνηθεί.</w:t>
      </w:r>
    </w:p>
    <w:p w14:paraId="77C02C5F" w14:textId="77777777" w:rsidR="006113A9" w:rsidRDefault="006B6FC4">
      <w:pPr>
        <w:spacing w:line="600" w:lineRule="auto"/>
        <w:ind w:firstLine="720"/>
        <w:contextualSpacing/>
        <w:jc w:val="both"/>
        <w:rPr>
          <w:rFonts w:eastAsia="Times New Roman"/>
          <w:szCs w:val="24"/>
        </w:rPr>
      </w:pPr>
      <w:r w:rsidRPr="00D16A5E">
        <w:rPr>
          <w:rFonts w:eastAsia="Times New Roman"/>
          <w:b/>
          <w:szCs w:val="24"/>
        </w:rPr>
        <w:t>ΠΡΟΕΔΡΕΥΟΥΣΑ (Αναστασία Χριστοδουλοπούλου):</w:t>
      </w:r>
      <w:r>
        <w:rPr>
          <w:rFonts w:eastAsia="Times New Roman"/>
          <w:b/>
          <w:szCs w:val="24"/>
        </w:rPr>
        <w:t xml:space="preserve"> </w:t>
      </w:r>
      <w:r>
        <w:rPr>
          <w:rFonts w:eastAsia="Times New Roman"/>
          <w:szCs w:val="24"/>
        </w:rPr>
        <w:t>Από την Ένωση Κεντρώων, ο κ. Σαρίδης έχει τον λόγο.</w:t>
      </w:r>
    </w:p>
    <w:p w14:paraId="77C02C60" w14:textId="77777777" w:rsidR="006113A9" w:rsidRDefault="006B6FC4">
      <w:pPr>
        <w:spacing w:line="600" w:lineRule="auto"/>
        <w:ind w:firstLine="720"/>
        <w:contextualSpacing/>
        <w:jc w:val="both"/>
        <w:rPr>
          <w:rFonts w:eastAsia="Times New Roman"/>
          <w:szCs w:val="24"/>
        </w:rPr>
      </w:pPr>
      <w:r>
        <w:rPr>
          <w:rFonts w:eastAsia="Times New Roman"/>
          <w:b/>
          <w:szCs w:val="24"/>
        </w:rPr>
        <w:t>ΙΩΑΝΝΗΣ ΣΑΡΙΔΗΣ:</w:t>
      </w:r>
      <w:r>
        <w:rPr>
          <w:rFonts w:eastAsia="Times New Roman"/>
          <w:szCs w:val="24"/>
        </w:rPr>
        <w:t xml:space="preserve"> Κυρία Πρόεδρε, κυρίες και κύριοι συνάδελφοι, επειδή οι </w:t>
      </w:r>
      <w:r w:rsidRPr="00A35802">
        <w:rPr>
          <w:rFonts w:eastAsia="Times New Roman"/>
          <w:szCs w:val="24"/>
        </w:rPr>
        <w:t>στιγμές είναι ιστορικές και κρίσιμες</w:t>
      </w:r>
      <w:r>
        <w:rPr>
          <w:rFonts w:eastAsia="Times New Roman"/>
          <w:szCs w:val="24"/>
        </w:rPr>
        <w:t>, είναι επιβεβλημένο να έρθουν</w:t>
      </w:r>
      <w:r w:rsidRPr="00A35802">
        <w:rPr>
          <w:rFonts w:eastAsia="Times New Roman"/>
          <w:szCs w:val="24"/>
        </w:rPr>
        <w:t xml:space="preserve"> στη Βουλή</w:t>
      </w:r>
      <w:r>
        <w:rPr>
          <w:rFonts w:eastAsia="Times New Roman"/>
          <w:szCs w:val="24"/>
        </w:rPr>
        <w:t xml:space="preserve">, </w:t>
      </w:r>
      <w:r w:rsidRPr="00A35802">
        <w:rPr>
          <w:rFonts w:eastAsia="Times New Roman"/>
          <w:szCs w:val="24"/>
        </w:rPr>
        <w:t xml:space="preserve">να κατατεθούν </w:t>
      </w:r>
      <w:r>
        <w:rPr>
          <w:rFonts w:eastAsia="Times New Roman"/>
          <w:szCs w:val="24"/>
        </w:rPr>
        <w:t xml:space="preserve">οποιαδήποτε χαρτιά είναι </w:t>
      </w:r>
      <w:r w:rsidRPr="00A35802">
        <w:rPr>
          <w:rFonts w:eastAsia="Times New Roman"/>
          <w:szCs w:val="24"/>
        </w:rPr>
        <w:t>σημαντικά προς μελέτη για τη συγκεκριμένη συμφωνία</w:t>
      </w:r>
      <w:r>
        <w:rPr>
          <w:rFonts w:eastAsia="Times New Roman"/>
          <w:szCs w:val="24"/>
        </w:rPr>
        <w:t>,</w:t>
      </w:r>
      <w:r w:rsidRPr="00A35802">
        <w:rPr>
          <w:rFonts w:eastAsia="Times New Roman"/>
          <w:szCs w:val="24"/>
        </w:rPr>
        <w:t xml:space="preserve"> επικουρικά κιόλας </w:t>
      </w:r>
      <w:r>
        <w:rPr>
          <w:rFonts w:eastAsia="Times New Roman"/>
          <w:szCs w:val="24"/>
        </w:rPr>
        <w:t>μάλιστα</w:t>
      </w:r>
      <w:r w:rsidRPr="00A35802">
        <w:rPr>
          <w:rFonts w:eastAsia="Times New Roman"/>
          <w:szCs w:val="24"/>
        </w:rPr>
        <w:t xml:space="preserve"> το </w:t>
      </w:r>
      <w:r>
        <w:rPr>
          <w:rFonts w:eastAsia="Times New Roman"/>
          <w:szCs w:val="24"/>
        </w:rPr>
        <w:t>σ</w:t>
      </w:r>
      <w:r w:rsidRPr="00A35802">
        <w:rPr>
          <w:rFonts w:eastAsia="Times New Roman"/>
          <w:szCs w:val="24"/>
        </w:rPr>
        <w:t xml:space="preserve">ύνταγμα της χώρας </w:t>
      </w:r>
      <w:r>
        <w:rPr>
          <w:rFonts w:eastAsia="Times New Roman"/>
          <w:szCs w:val="24"/>
        </w:rPr>
        <w:t>των Σκοπίων και τα οκτώ χαρτιά που ζήτησε από τη δική του την πλευρά το Κίν</w:t>
      </w:r>
      <w:r>
        <w:rPr>
          <w:rFonts w:eastAsia="Times New Roman"/>
          <w:szCs w:val="24"/>
        </w:rPr>
        <w:t>ημα της Αλλαγής. Ε</w:t>
      </w:r>
      <w:r w:rsidRPr="00A35802">
        <w:rPr>
          <w:rFonts w:eastAsia="Times New Roman"/>
          <w:szCs w:val="24"/>
        </w:rPr>
        <w:t>ίναι επιβεβλημένο</w:t>
      </w:r>
      <w:r>
        <w:rPr>
          <w:rFonts w:eastAsia="Times New Roman"/>
          <w:szCs w:val="24"/>
        </w:rPr>
        <w:t xml:space="preserve"> αυτά τα χαρτιά</w:t>
      </w:r>
      <w:r w:rsidRPr="00A35802">
        <w:rPr>
          <w:rFonts w:eastAsia="Times New Roman"/>
          <w:szCs w:val="24"/>
        </w:rPr>
        <w:t xml:space="preserve"> </w:t>
      </w:r>
      <w:r>
        <w:rPr>
          <w:rFonts w:eastAsia="Times New Roman"/>
          <w:szCs w:val="24"/>
        </w:rPr>
        <w:t>να έρθουν στα χέρια της Αντιπολίτευσης. Έ</w:t>
      </w:r>
      <w:r w:rsidRPr="00A35802">
        <w:rPr>
          <w:rFonts w:eastAsia="Times New Roman"/>
          <w:szCs w:val="24"/>
        </w:rPr>
        <w:t xml:space="preserve">χουμε </w:t>
      </w:r>
      <w:r>
        <w:rPr>
          <w:rFonts w:eastAsia="Times New Roman"/>
          <w:szCs w:val="24"/>
        </w:rPr>
        <w:t>αγνοήσει τον ελληνικό λαό. Δεν</w:t>
      </w:r>
      <w:r w:rsidRPr="00A35802">
        <w:rPr>
          <w:rFonts w:eastAsia="Times New Roman"/>
          <w:szCs w:val="24"/>
        </w:rPr>
        <w:t xml:space="preserve"> τον έχουμε ρωτήσει ποτέ </w:t>
      </w:r>
      <w:r>
        <w:rPr>
          <w:rFonts w:eastAsia="Times New Roman"/>
          <w:szCs w:val="24"/>
        </w:rPr>
        <w:t xml:space="preserve">γι’ αυτό το θέμα. Δεν μπορούν </w:t>
      </w:r>
      <w:r w:rsidRPr="00A35802">
        <w:rPr>
          <w:rFonts w:eastAsia="Times New Roman"/>
          <w:szCs w:val="24"/>
        </w:rPr>
        <w:t>αυτή τη στιγμή τουλάχιστον</w:t>
      </w:r>
      <w:r>
        <w:rPr>
          <w:rFonts w:eastAsia="Times New Roman"/>
          <w:szCs w:val="24"/>
        </w:rPr>
        <w:t>,</w:t>
      </w:r>
      <w:r w:rsidRPr="00A35802">
        <w:rPr>
          <w:rFonts w:eastAsia="Times New Roman"/>
          <w:szCs w:val="24"/>
        </w:rPr>
        <w:t xml:space="preserve"> την κρίσιμη στιγμή</w:t>
      </w:r>
      <w:r>
        <w:rPr>
          <w:rFonts w:eastAsia="Times New Roman"/>
          <w:szCs w:val="24"/>
        </w:rPr>
        <w:t>,</w:t>
      </w:r>
      <w:r w:rsidRPr="00A35802">
        <w:rPr>
          <w:rFonts w:eastAsia="Times New Roman"/>
          <w:szCs w:val="24"/>
        </w:rPr>
        <w:t xml:space="preserve"> </w:t>
      </w:r>
      <w:r>
        <w:rPr>
          <w:rFonts w:eastAsia="Times New Roman"/>
          <w:szCs w:val="24"/>
        </w:rPr>
        <w:t xml:space="preserve">να μείνουν </w:t>
      </w:r>
      <w:r w:rsidRPr="00A35802">
        <w:rPr>
          <w:rFonts w:eastAsia="Times New Roman"/>
          <w:szCs w:val="24"/>
        </w:rPr>
        <w:t>στην ασάφεια κ</w:t>
      </w:r>
      <w:r w:rsidRPr="00A35802">
        <w:rPr>
          <w:rFonts w:eastAsia="Times New Roman"/>
          <w:szCs w:val="24"/>
        </w:rPr>
        <w:t>αι στην αδιαφάνεια</w:t>
      </w:r>
      <w:r>
        <w:rPr>
          <w:rFonts w:eastAsia="Times New Roman"/>
          <w:szCs w:val="24"/>
        </w:rPr>
        <w:t xml:space="preserve"> οι εκπρόσωποί του</w:t>
      </w:r>
      <w:r>
        <w:rPr>
          <w:rFonts w:eastAsia="Times New Roman"/>
          <w:szCs w:val="24"/>
        </w:rPr>
        <w:t>,</w:t>
      </w:r>
      <w:r>
        <w:rPr>
          <w:rFonts w:eastAsia="Times New Roman"/>
          <w:szCs w:val="24"/>
        </w:rPr>
        <w:t xml:space="preserve"> ό,τι κι αν πιστεύουν, ότι κι αν εκπροσωπεί ο καθένας.</w:t>
      </w:r>
      <w:r w:rsidRPr="00A35802">
        <w:rPr>
          <w:rFonts w:eastAsia="Times New Roman"/>
          <w:szCs w:val="24"/>
        </w:rPr>
        <w:t xml:space="preserve"> </w:t>
      </w:r>
    </w:p>
    <w:p w14:paraId="77C02C61" w14:textId="77777777" w:rsidR="006113A9" w:rsidRDefault="006B6FC4">
      <w:pPr>
        <w:spacing w:line="600" w:lineRule="auto"/>
        <w:ind w:firstLine="720"/>
        <w:contextualSpacing/>
        <w:jc w:val="both"/>
        <w:rPr>
          <w:rFonts w:eastAsia="Times New Roman"/>
          <w:szCs w:val="24"/>
        </w:rPr>
      </w:pPr>
      <w:r>
        <w:rPr>
          <w:rFonts w:eastAsia="Times New Roman"/>
          <w:szCs w:val="24"/>
        </w:rPr>
        <w:lastRenderedPageBreak/>
        <w:t>Π</w:t>
      </w:r>
      <w:r w:rsidRPr="00A35802">
        <w:rPr>
          <w:rFonts w:eastAsia="Times New Roman"/>
          <w:szCs w:val="24"/>
        </w:rPr>
        <w:t xml:space="preserve">ολύ σημαντικό είναι να έρθουν </w:t>
      </w:r>
      <w:r>
        <w:rPr>
          <w:rFonts w:eastAsia="Times New Roman"/>
          <w:szCs w:val="24"/>
        </w:rPr>
        <w:t>αυτά</w:t>
      </w:r>
      <w:r w:rsidRPr="00A35802">
        <w:rPr>
          <w:rFonts w:eastAsia="Times New Roman"/>
          <w:szCs w:val="24"/>
        </w:rPr>
        <w:t xml:space="preserve"> τα χαρτιά στη Βουλή των </w:t>
      </w:r>
      <w:r>
        <w:rPr>
          <w:rFonts w:eastAsia="Times New Roman"/>
          <w:szCs w:val="24"/>
        </w:rPr>
        <w:t>Ελλήνων,</w:t>
      </w:r>
      <w:r w:rsidRPr="00A35802">
        <w:rPr>
          <w:rFonts w:eastAsia="Times New Roman"/>
          <w:szCs w:val="24"/>
        </w:rPr>
        <w:t xml:space="preserve"> γιατί αυτοί </w:t>
      </w:r>
      <w:r>
        <w:rPr>
          <w:rFonts w:eastAsia="Times New Roman"/>
          <w:szCs w:val="24"/>
        </w:rPr>
        <w:t>που θα ψηφίσουν, θα κυρώσουν</w:t>
      </w:r>
      <w:r w:rsidRPr="00A35802">
        <w:rPr>
          <w:rFonts w:eastAsia="Times New Roman"/>
          <w:szCs w:val="24"/>
        </w:rPr>
        <w:t xml:space="preserve"> τη Συμφωνία των Πρεσπών</w:t>
      </w:r>
      <w:r>
        <w:rPr>
          <w:rFonts w:eastAsia="Times New Roman"/>
          <w:szCs w:val="24"/>
        </w:rPr>
        <w:t>,</w:t>
      </w:r>
      <w:r w:rsidRPr="00A35802">
        <w:rPr>
          <w:rFonts w:eastAsia="Times New Roman"/>
          <w:szCs w:val="24"/>
        </w:rPr>
        <w:t xml:space="preserve"> θα πρέπει να αναλάβουν πλήρω</w:t>
      </w:r>
      <w:r w:rsidRPr="00A35802">
        <w:rPr>
          <w:rFonts w:eastAsia="Times New Roman"/>
          <w:szCs w:val="24"/>
        </w:rPr>
        <w:t>ς την ευθύνη</w:t>
      </w:r>
      <w:r>
        <w:rPr>
          <w:rFonts w:eastAsia="Times New Roman"/>
          <w:szCs w:val="24"/>
        </w:rPr>
        <w:t>,</w:t>
      </w:r>
      <w:r w:rsidRPr="00A35802">
        <w:rPr>
          <w:rFonts w:eastAsia="Times New Roman"/>
          <w:szCs w:val="24"/>
        </w:rPr>
        <w:t xml:space="preserve"> να μην έχουν κα</w:t>
      </w:r>
      <w:r>
        <w:rPr>
          <w:rFonts w:eastAsia="Times New Roman"/>
          <w:szCs w:val="24"/>
        </w:rPr>
        <w:t>μ</w:t>
      </w:r>
      <w:r w:rsidRPr="00A35802">
        <w:rPr>
          <w:rFonts w:eastAsia="Times New Roman"/>
          <w:szCs w:val="24"/>
        </w:rPr>
        <w:t>μία δικαιολογία στην ιστορία για το τι ακριβώς έχουν ψηφίσει</w:t>
      </w:r>
      <w:r>
        <w:rPr>
          <w:rFonts w:eastAsia="Times New Roman"/>
          <w:szCs w:val="24"/>
        </w:rPr>
        <w:t>.</w:t>
      </w:r>
      <w:r w:rsidRPr="00A35802">
        <w:rPr>
          <w:rFonts w:eastAsia="Times New Roman"/>
          <w:szCs w:val="24"/>
        </w:rPr>
        <w:t xml:space="preserve"> </w:t>
      </w:r>
    </w:p>
    <w:p w14:paraId="77C02C62" w14:textId="77777777" w:rsidR="006113A9" w:rsidRDefault="006B6FC4">
      <w:pPr>
        <w:spacing w:line="600" w:lineRule="auto"/>
        <w:ind w:firstLine="720"/>
        <w:contextualSpacing/>
        <w:jc w:val="both"/>
        <w:rPr>
          <w:rFonts w:eastAsia="Times New Roman" w:cs="Times New Roman"/>
          <w:szCs w:val="24"/>
        </w:rPr>
      </w:pPr>
      <w:r w:rsidRPr="00A635C8">
        <w:rPr>
          <w:rFonts w:eastAsia="Times New Roman" w:cs="Times New Roman"/>
          <w:b/>
          <w:szCs w:val="24"/>
        </w:rPr>
        <w:t>ΠΡΟΕΔΡΕ</w:t>
      </w:r>
      <w:r>
        <w:rPr>
          <w:rFonts w:eastAsia="Times New Roman" w:cs="Times New Roman"/>
          <w:b/>
          <w:szCs w:val="24"/>
        </w:rPr>
        <w:t>Υ</w:t>
      </w:r>
      <w:r w:rsidRPr="00A635C8">
        <w:rPr>
          <w:rFonts w:eastAsia="Times New Roman" w:cs="Times New Roman"/>
          <w:b/>
          <w:szCs w:val="24"/>
        </w:rPr>
        <w:t>ΟΥΣΑ (Αναστασία Χριστοδουλοπούλου):</w:t>
      </w:r>
      <w:r>
        <w:rPr>
          <w:rFonts w:eastAsia="Times New Roman" w:cs="Times New Roman"/>
          <w:szCs w:val="24"/>
        </w:rPr>
        <w:t xml:space="preserve"> Τον λόγο από τον ΣΥΡΙΖΑ επί του παρεμπίπτοντος ζητήματος έχει ο κ. Ξυδάκης.</w:t>
      </w:r>
    </w:p>
    <w:p w14:paraId="77C02C63" w14:textId="77777777" w:rsidR="006113A9" w:rsidRDefault="006B6FC4">
      <w:pPr>
        <w:spacing w:line="600" w:lineRule="auto"/>
        <w:ind w:firstLine="720"/>
        <w:contextualSpacing/>
        <w:jc w:val="both"/>
        <w:rPr>
          <w:rFonts w:eastAsia="Times New Roman" w:cs="Times New Roman"/>
          <w:szCs w:val="24"/>
        </w:rPr>
      </w:pPr>
      <w:r w:rsidRPr="00A635C8">
        <w:rPr>
          <w:rFonts w:eastAsia="Times New Roman" w:cs="Times New Roman"/>
          <w:b/>
          <w:szCs w:val="24"/>
        </w:rPr>
        <w:t>ΝΙΚΟΛΑΟΣ ΞΥΔΑΚΗΣ:</w:t>
      </w:r>
      <w:r>
        <w:rPr>
          <w:rFonts w:eastAsia="Times New Roman" w:cs="Times New Roman"/>
          <w:szCs w:val="24"/>
        </w:rPr>
        <w:t xml:space="preserve"> Κυρία Πρόεδρε, τα ίδια θέματα ακριβώς ετέθησαν και κατά την έναρξη της </w:t>
      </w:r>
      <w:r>
        <w:rPr>
          <w:rFonts w:eastAsia="Times New Roman" w:cs="Times New Roman"/>
          <w:szCs w:val="24"/>
        </w:rPr>
        <w:t>ε</w:t>
      </w:r>
      <w:r>
        <w:rPr>
          <w:rFonts w:eastAsia="Times New Roman" w:cs="Times New Roman"/>
          <w:szCs w:val="24"/>
        </w:rPr>
        <w:t xml:space="preserve">πιτροπής και οι λύσεις που εδόθησαν δεν αμφισβητήθηκαν στη συνέχεια. Όλα τα απαραίτητα αναγνωστέα έγγραφα τα προσεκόμισε ο Υπουργός και βάσει αυτών προχώρησαν. Και ξαναμπαίνουμε στην </w:t>
      </w:r>
      <w:r>
        <w:rPr>
          <w:rFonts w:eastAsia="Times New Roman" w:cs="Times New Roman"/>
          <w:szCs w:val="24"/>
        </w:rPr>
        <w:t>ίδια συζήτηση.</w:t>
      </w:r>
    </w:p>
    <w:p w14:paraId="77C02C64"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Είχαμε πει και στην </w:t>
      </w:r>
      <w:r>
        <w:rPr>
          <w:rFonts w:eastAsia="Times New Roman" w:cs="Times New Roman"/>
          <w:szCs w:val="24"/>
        </w:rPr>
        <w:t>ε</w:t>
      </w:r>
      <w:r>
        <w:rPr>
          <w:rFonts w:eastAsia="Times New Roman" w:cs="Times New Roman"/>
          <w:szCs w:val="24"/>
        </w:rPr>
        <w:t>πιτροπή ότι σκοπός είναι να μπούμε στην πολιτική ουσία, βεβαίως με κάθε έγγραφο που ζητείται και το οποίο προσκομίστηκε, και ο καθένας να δώσει τη γνώμη του, την άποψή του και να αναλάβει την ιστορική του ευθύνη.</w:t>
      </w:r>
    </w:p>
    <w:p w14:paraId="77C02C65"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Βλέπω ότι μέρος της </w:t>
      </w:r>
      <w:r>
        <w:rPr>
          <w:rFonts w:eastAsia="Times New Roman" w:cs="Times New Roman"/>
          <w:szCs w:val="24"/>
        </w:rPr>
        <w:t>Α</w:t>
      </w:r>
      <w:r>
        <w:rPr>
          <w:rFonts w:eastAsia="Times New Roman" w:cs="Times New Roman"/>
          <w:szCs w:val="24"/>
        </w:rPr>
        <w:t>ντιπολίτευσης επανέρχεται λέγοντας τα ίδια πράγματα, παρ</w:t>
      </w:r>
      <w:r>
        <w:rPr>
          <w:rFonts w:eastAsia="Times New Roman" w:cs="Times New Roman"/>
          <w:szCs w:val="24"/>
        </w:rPr>
        <w:t xml:space="preserve">’ </w:t>
      </w:r>
      <w:r>
        <w:rPr>
          <w:rFonts w:eastAsia="Times New Roman" w:cs="Times New Roman"/>
          <w:szCs w:val="24"/>
        </w:rPr>
        <w:t>ότι έχουν προσκομιστεί, και επιπλέον μπαίνουν και διάφορες καινούρ</w:t>
      </w:r>
      <w:r>
        <w:rPr>
          <w:rFonts w:eastAsia="Times New Roman" w:cs="Times New Roman"/>
          <w:szCs w:val="24"/>
        </w:rPr>
        <w:t>γ</w:t>
      </w:r>
      <w:r>
        <w:rPr>
          <w:rFonts w:eastAsia="Times New Roman" w:cs="Times New Roman"/>
          <w:szCs w:val="24"/>
        </w:rPr>
        <w:t>ιες νότες.</w:t>
      </w:r>
    </w:p>
    <w:p w14:paraId="77C02C66"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Ο καθένας ας αναλογιστεί τι έχει να πει, ας προχωρήσει η διαδικασία. Ο Υπουργός έχει απαντήσει ένα </w:t>
      </w:r>
      <w:r>
        <w:rPr>
          <w:rFonts w:eastAsia="Times New Roman" w:cs="Times New Roman"/>
          <w:szCs w:val="24"/>
        </w:rPr>
        <w:t xml:space="preserve">προς ένα. Έχει απαντήσει τρεις και τέσσερις και πέντε φορές. Είναι γραμμένα στα </w:t>
      </w:r>
      <w:r>
        <w:rPr>
          <w:rFonts w:eastAsia="Times New Roman" w:cs="Times New Roman"/>
          <w:szCs w:val="24"/>
        </w:rPr>
        <w:t>π</w:t>
      </w:r>
      <w:r>
        <w:rPr>
          <w:rFonts w:eastAsia="Times New Roman" w:cs="Times New Roman"/>
          <w:szCs w:val="24"/>
        </w:rPr>
        <w:t>ρακτικά επί δύο ημέρες.</w:t>
      </w:r>
    </w:p>
    <w:p w14:paraId="77C02C67" w14:textId="77777777" w:rsidR="006113A9" w:rsidRDefault="006B6FC4">
      <w:pPr>
        <w:spacing w:line="600" w:lineRule="auto"/>
        <w:ind w:firstLine="720"/>
        <w:contextualSpacing/>
        <w:jc w:val="both"/>
        <w:rPr>
          <w:rFonts w:eastAsia="Times New Roman" w:cs="Times New Roman"/>
          <w:szCs w:val="24"/>
        </w:rPr>
      </w:pPr>
      <w:r w:rsidRPr="00A635C8">
        <w:rPr>
          <w:rFonts w:eastAsia="Times New Roman" w:cs="Times New Roman"/>
          <w:b/>
          <w:szCs w:val="24"/>
        </w:rPr>
        <w:t>ΓΕΩΡΓΙΟΣ ΚΟΥΜΟΥΤΣΑΚΟΣ:</w:t>
      </w:r>
      <w:r>
        <w:rPr>
          <w:rFonts w:eastAsia="Times New Roman" w:cs="Times New Roman"/>
          <w:szCs w:val="24"/>
        </w:rPr>
        <w:t xml:space="preserve"> Χωρίς πειστικότητα.</w:t>
      </w:r>
    </w:p>
    <w:p w14:paraId="77C02C68" w14:textId="77777777" w:rsidR="006113A9" w:rsidRDefault="006B6FC4">
      <w:pPr>
        <w:spacing w:line="600" w:lineRule="auto"/>
        <w:ind w:firstLine="720"/>
        <w:contextualSpacing/>
        <w:jc w:val="both"/>
        <w:rPr>
          <w:rFonts w:eastAsia="Times New Roman" w:cs="Times New Roman"/>
          <w:szCs w:val="24"/>
        </w:rPr>
      </w:pPr>
      <w:r w:rsidRPr="00A635C8">
        <w:rPr>
          <w:rFonts w:eastAsia="Times New Roman" w:cs="Times New Roman"/>
          <w:b/>
          <w:szCs w:val="24"/>
        </w:rPr>
        <w:t>ΝΙΚΟΛΑΟΣ ΞΥΔΑΚΗΣ:</w:t>
      </w:r>
      <w:r>
        <w:rPr>
          <w:rFonts w:eastAsia="Times New Roman" w:cs="Times New Roman"/>
          <w:szCs w:val="24"/>
        </w:rPr>
        <w:t xml:space="preserve"> Όλα είναι πειστικά σε ανθρώπους οι οποίοι θέλουν πειστούν και όχι σε ανθρώπους που θέλουν </w:t>
      </w:r>
      <w:r>
        <w:rPr>
          <w:rFonts w:eastAsia="Times New Roman" w:cs="Times New Roman"/>
          <w:szCs w:val="24"/>
        </w:rPr>
        <w:t>να τινάξουν στον αέρα κάθε διαδικασία, το πολιτικό κλίμα και την ηρεμία της χώρας. Αυτή είναι η κατάσταση.</w:t>
      </w:r>
    </w:p>
    <w:p w14:paraId="77C02C69"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μ</w:t>
      </w:r>
      <w:r>
        <w:rPr>
          <w:rFonts w:eastAsia="Times New Roman" w:cs="Times New Roman"/>
          <w:szCs w:val="24"/>
        </w:rPr>
        <w:t>ακεδονικό θέμα γίνεται αυτή τη στιγμή θρυαλλίδα για πολιτικές εξελίξεις και όχι για την ηρεμία της χώρας και για να δώσουμε βήμα στην ακροδεξιά κ</w:t>
      </w:r>
      <w:r>
        <w:rPr>
          <w:rFonts w:eastAsia="Times New Roman" w:cs="Times New Roman"/>
          <w:szCs w:val="24"/>
        </w:rPr>
        <w:t>αι τον νεοναζισμό να καταλάβει το κτήριο της Βουλής και το πνεύμα της Βουλής.</w:t>
      </w:r>
    </w:p>
    <w:p w14:paraId="77C02C6A" w14:textId="77777777" w:rsidR="006113A9" w:rsidRDefault="006B6FC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77C02C6B" w14:textId="77777777" w:rsidR="006113A9" w:rsidRDefault="006B6FC4">
      <w:pPr>
        <w:spacing w:line="600" w:lineRule="auto"/>
        <w:ind w:firstLine="720"/>
        <w:contextualSpacing/>
        <w:jc w:val="both"/>
        <w:rPr>
          <w:rFonts w:eastAsia="Times New Roman" w:cs="Times New Roman"/>
          <w:szCs w:val="24"/>
        </w:rPr>
      </w:pPr>
      <w:r w:rsidRPr="00A635C8">
        <w:rPr>
          <w:rFonts w:eastAsia="Times New Roman" w:cs="Times New Roman"/>
          <w:b/>
          <w:szCs w:val="24"/>
        </w:rPr>
        <w:t>ΔΗΜΗΤΡΙΟΣ ΚΑΜΜΕΝΟΣ:</w:t>
      </w:r>
      <w:r>
        <w:rPr>
          <w:rFonts w:eastAsia="Times New Roman" w:cs="Times New Roman"/>
          <w:szCs w:val="24"/>
        </w:rPr>
        <w:t xml:space="preserve"> Κυρία Πρόεδρε, ζητώ τον λόγο.</w:t>
      </w:r>
    </w:p>
    <w:p w14:paraId="77C02C6C"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w:t>
      </w:r>
      <w:r>
        <w:rPr>
          <w:rFonts w:eastAsia="Times New Roman" w:cs="Times New Roman"/>
          <w:b/>
          <w:szCs w:val="24"/>
        </w:rPr>
        <w:t>Υ</w:t>
      </w:r>
      <w:r>
        <w:rPr>
          <w:rFonts w:eastAsia="Times New Roman" w:cs="Times New Roman"/>
          <w:b/>
          <w:szCs w:val="24"/>
        </w:rPr>
        <w:t>ΟΥΣΑ (Αναστασία Χριστοδουλοπούλου):</w:t>
      </w:r>
      <w:r>
        <w:rPr>
          <w:rFonts w:eastAsia="Times New Roman" w:cs="Times New Roman"/>
          <w:szCs w:val="24"/>
        </w:rPr>
        <w:t xml:space="preserve"> Τι θέλετε, κύριε Καμμένο;</w:t>
      </w:r>
    </w:p>
    <w:p w14:paraId="77C02C6D"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ΔΗΜΗΤΡΙΟΣ ΚΑΜΜ</w:t>
      </w:r>
      <w:r>
        <w:rPr>
          <w:rFonts w:eastAsia="Times New Roman" w:cs="Times New Roman"/>
          <w:b/>
          <w:szCs w:val="24"/>
        </w:rPr>
        <w:t>ΕΝΟΣ:</w:t>
      </w:r>
      <w:r>
        <w:rPr>
          <w:rFonts w:eastAsia="Times New Roman" w:cs="Times New Roman"/>
          <w:szCs w:val="24"/>
        </w:rPr>
        <w:t xml:space="preserve"> Είμαι </w:t>
      </w:r>
      <w:r>
        <w:rPr>
          <w:rFonts w:eastAsia="Times New Roman" w:cs="Times New Roman"/>
          <w:szCs w:val="24"/>
        </w:rPr>
        <w:t>Α</w:t>
      </w:r>
      <w:r>
        <w:rPr>
          <w:rFonts w:eastAsia="Times New Roman" w:cs="Times New Roman"/>
          <w:szCs w:val="24"/>
        </w:rPr>
        <w:t xml:space="preserve">νεξάρτητος Βουλευτής και θέλω να μιλήσω, κυρία Πρόεδρε. </w:t>
      </w:r>
    </w:p>
    <w:p w14:paraId="77C02C6E"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ΠΡΟΕΔΡΕ</w:t>
      </w:r>
      <w:r>
        <w:rPr>
          <w:rFonts w:eastAsia="Times New Roman" w:cs="Times New Roman"/>
          <w:b/>
          <w:szCs w:val="24"/>
        </w:rPr>
        <w:t>Υ</w:t>
      </w:r>
      <w:r>
        <w:rPr>
          <w:rFonts w:eastAsia="Times New Roman" w:cs="Times New Roman"/>
          <w:b/>
          <w:szCs w:val="24"/>
        </w:rPr>
        <w:t>ΟΥΣΑ (Αναστασία Χριστοδουλοπούλου):</w:t>
      </w:r>
      <w:r>
        <w:rPr>
          <w:rFonts w:eastAsia="Times New Roman" w:cs="Times New Roman"/>
          <w:szCs w:val="24"/>
        </w:rPr>
        <w:t xml:space="preserve"> Δεν προβλέπεται σε αυτή τη διαδικασία να μιλάνε οι </w:t>
      </w:r>
      <w:r>
        <w:rPr>
          <w:rFonts w:eastAsia="Times New Roman" w:cs="Times New Roman"/>
          <w:szCs w:val="24"/>
        </w:rPr>
        <w:t>Α</w:t>
      </w:r>
      <w:r>
        <w:rPr>
          <w:rFonts w:eastAsia="Times New Roman" w:cs="Times New Roman"/>
          <w:szCs w:val="24"/>
        </w:rPr>
        <w:t>νεξάρτητοι.</w:t>
      </w:r>
    </w:p>
    <w:p w14:paraId="77C02C6F"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Γιατί δεν προβλέπεται;</w:t>
      </w:r>
    </w:p>
    <w:p w14:paraId="77C02C70"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ΠΡΟΕΔΡΕΟΥΣΑ (Αναστασία Χριστοδουλοπ</w:t>
      </w:r>
      <w:r>
        <w:rPr>
          <w:rFonts w:eastAsia="Times New Roman" w:cs="Times New Roman"/>
          <w:b/>
          <w:szCs w:val="24"/>
        </w:rPr>
        <w:t>ούλου):</w:t>
      </w:r>
      <w:r>
        <w:rPr>
          <w:rFonts w:eastAsia="Times New Roman" w:cs="Times New Roman"/>
          <w:szCs w:val="24"/>
        </w:rPr>
        <w:t xml:space="preserve"> Μπορεί να θέλουν και άλλοι. Δεν μπορώ να σας δώσω τον λόγο. Αφήστε να προχωρήσουμε.</w:t>
      </w:r>
    </w:p>
    <w:p w14:paraId="77C02C71"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Αν δεν θέλουν άλλοι να μιλήσουν, θα μιλήσω εγώ. Έχω ζητήσει άλλα δύο έγγραφα και επίσης θέλω να μιλήσω επί του παρεμπίπτοντος ζητήματος. </w:t>
      </w:r>
    </w:p>
    <w:p w14:paraId="77C02C72"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ΠΡΟΕΔΡ</w:t>
      </w:r>
      <w:r>
        <w:rPr>
          <w:rFonts w:eastAsia="Times New Roman" w:cs="Times New Roman"/>
          <w:b/>
          <w:szCs w:val="24"/>
        </w:rPr>
        <w:t>Ε</w:t>
      </w:r>
      <w:r>
        <w:rPr>
          <w:rFonts w:eastAsia="Times New Roman" w:cs="Times New Roman"/>
          <w:b/>
          <w:szCs w:val="24"/>
        </w:rPr>
        <w:t>Υ</w:t>
      </w:r>
      <w:r>
        <w:rPr>
          <w:rFonts w:eastAsia="Times New Roman" w:cs="Times New Roman"/>
          <w:b/>
          <w:szCs w:val="24"/>
        </w:rPr>
        <w:t>ΟΥΣΑ (Αναστασία Χριστοδουλοπούλου):</w:t>
      </w:r>
      <w:r>
        <w:rPr>
          <w:rFonts w:eastAsia="Times New Roman" w:cs="Times New Roman"/>
          <w:szCs w:val="24"/>
        </w:rPr>
        <w:t xml:space="preserve"> Κύριε Καμμένο, δεν προβλέπεται να σας δώσω τον λόγο. Δεν είναι τέτοια διαδικασία που θα μπορεί το κάθε μέλος του Κοινοβουλίου να τοποθετηθεί.</w:t>
      </w:r>
    </w:p>
    <w:p w14:paraId="77C02C73"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lastRenderedPageBreak/>
        <w:t>ΔΗΜΗΤΡΙΟΣ ΚΑΜΜΕΝΟΣ:</w:t>
      </w:r>
      <w:r>
        <w:rPr>
          <w:rFonts w:eastAsia="Times New Roman" w:cs="Times New Roman"/>
          <w:szCs w:val="24"/>
        </w:rPr>
        <w:t xml:space="preserve"> Να λάβει γνώση η Βουλή της επιστολής Κοτζιά. Θέλουμε την επιστολή Κοτζιά, η οποία μπορεί…</w:t>
      </w:r>
    </w:p>
    <w:p w14:paraId="77C02C74"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ΠΡΟΕΔΡΕ</w:t>
      </w:r>
      <w:r>
        <w:rPr>
          <w:rFonts w:eastAsia="Times New Roman" w:cs="Times New Roman"/>
          <w:b/>
          <w:szCs w:val="24"/>
        </w:rPr>
        <w:t>Υ</w:t>
      </w:r>
      <w:r>
        <w:rPr>
          <w:rFonts w:eastAsia="Times New Roman" w:cs="Times New Roman"/>
          <w:b/>
          <w:szCs w:val="24"/>
        </w:rPr>
        <w:t>ΟΥΣΑ (Αναστασία Χριστοδουλοπούλου):</w:t>
      </w:r>
      <w:r>
        <w:rPr>
          <w:rFonts w:eastAsia="Times New Roman" w:cs="Times New Roman"/>
          <w:szCs w:val="24"/>
        </w:rPr>
        <w:t xml:space="preserve"> Με βάση την ανάπτυξη που έγινε για το παρεμπίπτον ζήτημα, νομίζω ότι μπορούμε να περάσουμε σε μία ψηφοφορία. Και μετά θα </w:t>
      </w:r>
      <w:r>
        <w:rPr>
          <w:rFonts w:eastAsia="Times New Roman" w:cs="Times New Roman"/>
          <w:szCs w:val="24"/>
        </w:rPr>
        <w:t>είναι το θέμα της αντισυνταγματικότητας.</w:t>
      </w:r>
    </w:p>
    <w:p w14:paraId="77C02C75" w14:textId="77777777" w:rsidR="006113A9" w:rsidRDefault="006B6FC4">
      <w:pPr>
        <w:spacing w:line="600" w:lineRule="auto"/>
        <w:ind w:firstLine="720"/>
        <w:contextualSpacing/>
        <w:jc w:val="both"/>
        <w:rPr>
          <w:rFonts w:eastAsia="Times New Roman" w:cs="Times New Roman"/>
          <w:szCs w:val="24"/>
        </w:rPr>
      </w:pPr>
      <w:r w:rsidRPr="00A635C8">
        <w:rPr>
          <w:rFonts w:eastAsia="Times New Roman" w:cs="Times New Roman"/>
          <w:b/>
          <w:szCs w:val="24"/>
        </w:rPr>
        <w:t>ΓΕΩΡΓΙΟΣ ΚΑΤΡΟΥΓΚΑΛΟΣ (Αναπληρωτής Υπουργός Εξωτερικών):</w:t>
      </w:r>
      <w:r>
        <w:rPr>
          <w:rFonts w:eastAsia="Times New Roman" w:cs="Times New Roman"/>
          <w:szCs w:val="24"/>
        </w:rPr>
        <w:t xml:space="preserve"> Κυρία Πρόεδρε, ζητώ τον λόγο.</w:t>
      </w:r>
    </w:p>
    <w:p w14:paraId="77C02C76"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ΠΡΟΕΔΡΕ</w:t>
      </w:r>
      <w:r>
        <w:rPr>
          <w:rFonts w:eastAsia="Times New Roman" w:cs="Times New Roman"/>
          <w:b/>
          <w:szCs w:val="24"/>
        </w:rPr>
        <w:t>Υ</w:t>
      </w:r>
      <w:r>
        <w:rPr>
          <w:rFonts w:eastAsia="Times New Roman" w:cs="Times New Roman"/>
          <w:b/>
          <w:szCs w:val="24"/>
        </w:rPr>
        <w:t>ΟΥΣΑ (Αναστασία Χριστοδουλοπούλου):</w:t>
      </w:r>
      <w:r>
        <w:rPr>
          <w:rFonts w:eastAsia="Times New Roman" w:cs="Times New Roman"/>
          <w:szCs w:val="24"/>
        </w:rPr>
        <w:t xml:space="preserve"> Περιμένετε να συμφωνήσ</w:t>
      </w:r>
      <w:r>
        <w:rPr>
          <w:rFonts w:eastAsia="Times New Roman" w:cs="Times New Roman"/>
          <w:szCs w:val="24"/>
        </w:rPr>
        <w:t>ουμε για</w:t>
      </w:r>
      <w:r>
        <w:rPr>
          <w:rFonts w:eastAsia="Times New Roman" w:cs="Times New Roman"/>
          <w:szCs w:val="24"/>
        </w:rPr>
        <w:t xml:space="preserve"> τη διαδικασία και θα σας δώσω τον λόγο, κύριε Υπουργέ</w:t>
      </w:r>
      <w:r>
        <w:rPr>
          <w:rFonts w:eastAsia="Times New Roman" w:cs="Times New Roman"/>
          <w:szCs w:val="24"/>
        </w:rPr>
        <w:t>.</w:t>
      </w:r>
    </w:p>
    <w:p w14:paraId="77C02C77"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Θα θέσω σε ψηφοφορία το παρεμπίπτον ζήτημα που έθεσε ο κ. Δένδιας και υποστήριξαν και ο κ. Λοβέρδος και άλλοι εκπρόσωποι, αφού δώσω τον λόγο στον κύριο Υπουργό.</w:t>
      </w:r>
    </w:p>
    <w:p w14:paraId="77C02C78" w14:textId="77777777" w:rsidR="006113A9" w:rsidRDefault="006B6FC4">
      <w:pPr>
        <w:spacing w:line="600" w:lineRule="auto"/>
        <w:ind w:firstLine="720"/>
        <w:contextualSpacing/>
        <w:jc w:val="both"/>
        <w:rPr>
          <w:rFonts w:eastAsia="Times New Roman" w:cs="Times New Roman"/>
          <w:szCs w:val="24"/>
        </w:rPr>
      </w:pPr>
      <w:r w:rsidRPr="00B803E8">
        <w:rPr>
          <w:rFonts w:eastAsia="Times New Roman" w:cs="Times New Roman"/>
          <w:b/>
          <w:szCs w:val="24"/>
        </w:rPr>
        <w:t>ΙΩΑΝΝΗΣ ΤΡΑΓΑΚΗΣ:</w:t>
      </w:r>
      <w:r>
        <w:rPr>
          <w:rFonts w:eastAsia="Times New Roman" w:cs="Times New Roman"/>
          <w:szCs w:val="24"/>
        </w:rPr>
        <w:t xml:space="preserve"> Πριν από την απόφαση πρέπει να απαντήσει ο κύριος Υπουργός.</w:t>
      </w:r>
    </w:p>
    <w:p w14:paraId="77C02C79"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w:t>
      </w:r>
      <w:r>
        <w:rPr>
          <w:rFonts w:eastAsia="Times New Roman" w:cs="Times New Roman"/>
          <w:b/>
          <w:szCs w:val="24"/>
        </w:rPr>
        <w:t>Υ</w:t>
      </w:r>
      <w:r>
        <w:rPr>
          <w:rFonts w:eastAsia="Times New Roman" w:cs="Times New Roman"/>
          <w:b/>
          <w:szCs w:val="24"/>
        </w:rPr>
        <w:t>ΟΥΣΑ (Α</w:t>
      </w:r>
      <w:r>
        <w:rPr>
          <w:rFonts w:eastAsia="Times New Roman" w:cs="Times New Roman"/>
          <w:b/>
          <w:szCs w:val="24"/>
        </w:rPr>
        <w:t>ναστασία Χριστοδουλοπούλου):</w:t>
      </w:r>
      <w:r>
        <w:rPr>
          <w:rFonts w:eastAsia="Times New Roman" w:cs="Times New Roman"/>
          <w:szCs w:val="24"/>
        </w:rPr>
        <w:t xml:space="preserve"> Ναι, αυτό λέω, κύριε Τραγάκη. Αφού δώσω, </w:t>
      </w:r>
      <w:r>
        <w:rPr>
          <w:rFonts w:eastAsia="Times New Roman" w:cs="Times New Roman"/>
          <w:szCs w:val="24"/>
        </w:rPr>
        <w:t>τον λόγο στον κύριο Υπουργό,</w:t>
      </w:r>
      <w:r>
        <w:rPr>
          <w:rFonts w:eastAsia="Times New Roman" w:cs="Times New Roman"/>
          <w:szCs w:val="24"/>
        </w:rPr>
        <w:t xml:space="preserve"> μετά θα ακολουθήσει η ψηφοφορία.</w:t>
      </w:r>
    </w:p>
    <w:p w14:paraId="77C02C7A"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Τον λόγο έχει ο κύριος Υπουργός.</w:t>
      </w:r>
    </w:p>
    <w:p w14:paraId="77C02C7B" w14:textId="77777777" w:rsidR="006113A9" w:rsidRDefault="006B6FC4">
      <w:pPr>
        <w:spacing w:line="600" w:lineRule="auto"/>
        <w:ind w:firstLine="720"/>
        <w:contextualSpacing/>
        <w:jc w:val="both"/>
        <w:rPr>
          <w:rFonts w:eastAsia="Times New Roman" w:cs="Times New Roman"/>
          <w:szCs w:val="24"/>
        </w:rPr>
      </w:pPr>
      <w:r w:rsidRPr="00F1235D">
        <w:rPr>
          <w:rFonts w:eastAsia="Times New Roman"/>
          <w:b/>
          <w:bCs/>
        </w:rPr>
        <w:t>ΓΕΩΡΓΙΟΣ ΚΑΤΡΟΥΓΚΑΛΟΣ (Αναπληρωτής Υπουργός Εξωτερικών):</w:t>
      </w:r>
      <w:r w:rsidRPr="00F1235D">
        <w:rPr>
          <w:rFonts w:eastAsia="Times New Roman" w:cs="Times New Roman"/>
          <w:szCs w:val="24"/>
        </w:rPr>
        <w:t xml:space="preserve"> </w:t>
      </w:r>
      <w:r>
        <w:rPr>
          <w:rFonts w:eastAsia="Times New Roman" w:cs="Times New Roman"/>
          <w:szCs w:val="24"/>
        </w:rPr>
        <w:t>Όπως ανέφερε και ο κ. Ξυδάκης είνα</w:t>
      </w:r>
      <w:r>
        <w:rPr>
          <w:rFonts w:eastAsia="Times New Roman" w:cs="Times New Roman"/>
          <w:szCs w:val="24"/>
        </w:rPr>
        <w:t xml:space="preserve">ι σαν η διαδικασία ενώπιον της </w:t>
      </w:r>
      <w:r>
        <w:rPr>
          <w:rFonts w:eastAsia="Times New Roman" w:cs="Times New Roman"/>
          <w:szCs w:val="24"/>
        </w:rPr>
        <w:t>ε</w:t>
      </w:r>
      <w:r>
        <w:rPr>
          <w:rFonts w:eastAsia="Times New Roman" w:cs="Times New Roman"/>
          <w:szCs w:val="24"/>
        </w:rPr>
        <w:t>πιτροπής…</w:t>
      </w:r>
    </w:p>
    <w:p w14:paraId="77C02C7C"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Θέλω τον λόγο, κυρία Πρόεδρε. Εκπροσωπώ τους </w:t>
      </w:r>
      <w:r>
        <w:rPr>
          <w:rFonts w:eastAsia="Times New Roman" w:cs="Times New Roman"/>
          <w:szCs w:val="24"/>
        </w:rPr>
        <w:t>Α</w:t>
      </w:r>
      <w:r>
        <w:rPr>
          <w:rFonts w:eastAsia="Times New Roman" w:cs="Times New Roman"/>
          <w:szCs w:val="24"/>
        </w:rPr>
        <w:t>νεξάρτητους Βουλευτές. Τι είναι αυτό το πράγμα;</w:t>
      </w:r>
    </w:p>
    <w:p w14:paraId="77C02C7D"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ΠΡΟΕΔΡΕ</w:t>
      </w:r>
      <w:r>
        <w:rPr>
          <w:rFonts w:eastAsia="Times New Roman" w:cs="Times New Roman"/>
          <w:b/>
          <w:szCs w:val="24"/>
        </w:rPr>
        <w:t>Υ</w:t>
      </w:r>
      <w:r>
        <w:rPr>
          <w:rFonts w:eastAsia="Times New Roman" w:cs="Times New Roman"/>
          <w:b/>
          <w:szCs w:val="24"/>
        </w:rPr>
        <w:t>ΟΥΣΑ (Αναστασία Χριστοδουλοπούλου):</w:t>
      </w:r>
      <w:r>
        <w:rPr>
          <w:rFonts w:eastAsia="Times New Roman" w:cs="Times New Roman"/>
          <w:szCs w:val="24"/>
        </w:rPr>
        <w:t xml:space="preserve"> Σας παρακαλώ να μη δημιουργούμε αντεγκλήσεις χωρίς λόγο.</w:t>
      </w:r>
    </w:p>
    <w:p w14:paraId="77C02C7E"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Κυρία Πρόεδρε, γιατί μου αφαιρείτε τον λόγο; </w:t>
      </w:r>
    </w:p>
    <w:p w14:paraId="77C02C7F" w14:textId="77777777" w:rsidR="006113A9" w:rsidRDefault="006B6FC4">
      <w:pPr>
        <w:spacing w:line="600" w:lineRule="auto"/>
        <w:ind w:firstLine="720"/>
        <w:contextualSpacing/>
        <w:jc w:val="both"/>
        <w:rPr>
          <w:rFonts w:eastAsia="Times New Roman" w:cs="Times New Roman"/>
          <w:szCs w:val="24"/>
        </w:rPr>
      </w:pPr>
      <w:r w:rsidRPr="00B4221D">
        <w:rPr>
          <w:rFonts w:eastAsia="Times New Roman" w:cs="Times New Roman"/>
          <w:b/>
          <w:szCs w:val="24"/>
        </w:rPr>
        <w:t>ΠΡΟΕΔΡΕΥΟΥΣΑ (Αναστασία Χριστοδουλοπούλου):</w:t>
      </w:r>
      <w:r w:rsidRPr="00B4221D">
        <w:rPr>
          <w:rFonts w:eastAsia="Times New Roman" w:cs="Times New Roman"/>
          <w:szCs w:val="24"/>
        </w:rPr>
        <w:t xml:space="preserve"> </w:t>
      </w:r>
      <w:r>
        <w:rPr>
          <w:rFonts w:eastAsia="Times New Roman" w:cs="Times New Roman"/>
          <w:szCs w:val="24"/>
        </w:rPr>
        <w:t xml:space="preserve">Έχω δώσει τον λόγο στον κύριο Υπουργό. Σας παρακαλώ, μην εμποδίζετε την εξέλιξη της διαδικασίας. </w:t>
      </w:r>
    </w:p>
    <w:p w14:paraId="77C02C80"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Συνεχίστε, κύριε Υπουργέ. </w:t>
      </w:r>
    </w:p>
    <w:p w14:paraId="77C02C81"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ΓΕΩΡΓΙΟΣ ΚΑΤΡΟΥΓΚΑΛΟΣ (Αναπληρωτής Υπουργός Εξωτερικών): </w:t>
      </w:r>
      <w:r>
        <w:rPr>
          <w:rFonts w:eastAsia="Times New Roman" w:cs="Times New Roman"/>
          <w:szCs w:val="24"/>
        </w:rPr>
        <w:t xml:space="preserve">Κυρίες και κύριοι συνάδελφοι, ζήτησα από την </w:t>
      </w:r>
      <w:r>
        <w:rPr>
          <w:rFonts w:eastAsia="Times New Roman" w:cs="Times New Roman"/>
          <w:szCs w:val="24"/>
        </w:rPr>
        <w:t>ε</w:t>
      </w:r>
      <w:r>
        <w:rPr>
          <w:rFonts w:eastAsia="Times New Roman" w:cs="Times New Roman"/>
          <w:szCs w:val="24"/>
        </w:rPr>
        <w:t>πιτροπή το αυτονόητο, δηλαδή να συζητήσουμε με νηφαλιότητα επί της ουσίας</w:t>
      </w:r>
      <w:r>
        <w:rPr>
          <w:rFonts w:eastAsia="Times New Roman" w:cs="Times New Roman"/>
          <w:szCs w:val="24"/>
        </w:rPr>
        <w:t>,</w:t>
      </w:r>
      <w:r>
        <w:rPr>
          <w:rFonts w:eastAsia="Times New Roman" w:cs="Times New Roman"/>
          <w:szCs w:val="24"/>
        </w:rPr>
        <w:t xml:space="preserve"> και όχι επί της διαδικασίας</w:t>
      </w:r>
      <w:r>
        <w:rPr>
          <w:rFonts w:eastAsia="Times New Roman" w:cs="Times New Roman"/>
          <w:szCs w:val="24"/>
        </w:rPr>
        <w:t>,</w:t>
      </w:r>
      <w:r>
        <w:rPr>
          <w:rFonts w:eastAsia="Times New Roman" w:cs="Times New Roman"/>
          <w:szCs w:val="24"/>
        </w:rPr>
        <w:t xml:space="preserve"> και με ειλικρίνεια. Φοβάμαι ότι δεν γίνεται αυτό.</w:t>
      </w:r>
      <w:r>
        <w:rPr>
          <w:rFonts w:eastAsia="Times New Roman" w:cs="Times New Roman"/>
          <w:szCs w:val="24"/>
        </w:rPr>
        <w:t xml:space="preserve"> Τα θέματα τα οποία τέθηκαν, εκτός από το ζήτημα που έθεσε ο κ. Λοβέρδος το οποίο τέθηκε στο τέλος της συνεδρίασης της </w:t>
      </w:r>
      <w:r>
        <w:rPr>
          <w:rFonts w:eastAsia="Times New Roman" w:cs="Times New Roman"/>
          <w:szCs w:val="24"/>
        </w:rPr>
        <w:t>ε</w:t>
      </w:r>
      <w:r>
        <w:rPr>
          <w:rFonts w:eastAsia="Times New Roman" w:cs="Times New Roman"/>
          <w:szCs w:val="24"/>
        </w:rPr>
        <w:t>πιτροπής, έχουν όλα απαντηθεί. Και φοβάμαι ότι προσχηματικά τίθενται</w:t>
      </w:r>
      <w:r>
        <w:rPr>
          <w:rFonts w:eastAsia="Times New Roman" w:cs="Times New Roman"/>
          <w:szCs w:val="24"/>
        </w:rPr>
        <w:t>,</w:t>
      </w:r>
      <w:r>
        <w:rPr>
          <w:rFonts w:eastAsia="Times New Roman" w:cs="Times New Roman"/>
          <w:szCs w:val="24"/>
        </w:rPr>
        <w:t xml:space="preserve"> ακριβώς γιατί ορισμένες πολιτικές δυνάμεις δεν θέλουν να </w:t>
      </w:r>
      <w:r>
        <w:rPr>
          <w:rFonts w:eastAsia="Times New Roman" w:cs="Times New Roman"/>
          <w:szCs w:val="24"/>
        </w:rPr>
        <w:t>συζητήσο</w:t>
      </w:r>
      <w:r>
        <w:rPr>
          <w:rFonts w:eastAsia="Times New Roman" w:cs="Times New Roman"/>
          <w:szCs w:val="24"/>
        </w:rPr>
        <w:t>υ</w:t>
      </w:r>
      <w:r>
        <w:rPr>
          <w:rFonts w:eastAsia="Times New Roman" w:cs="Times New Roman"/>
          <w:szCs w:val="24"/>
        </w:rPr>
        <w:t>με επί της ουσίας.</w:t>
      </w:r>
    </w:p>
    <w:p w14:paraId="77C02C82"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Ας πάρουμε για παράδειγμα τη Νέα Δημοκρατία. Η αρχική αντίθεση στη Συμφωνία των Πρεσπών ήταν μια προσπάθεια να συντονιστείτε με εκείνο το κομμάτι του ελληνικού λαού που για συναισθηματικούς λόγους δεν θέλει το όνομα «Μακεδονία» να είναι </w:t>
      </w:r>
      <w:r>
        <w:rPr>
          <w:rFonts w:eastAsia="Times New Roman" w:cs="Times New Roman"/>
          <w:szCs w:val="24"/>
        </w:rPr>
        <w:t>τμήμα της ονομασίας.</w:t>
      </w:r>
    </w:p>
    <w:p w14:paraId="77C02C83"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Για το κείμενο μιλάμε!</w:t>
      </w:r>
    </w:p>
    <w:p w14:paraId="77C02C84" w14:textId="77777777" w:rsidR="006113A9" w:rsidRDefault="006B6FC4">
      <w:pPr>
        <w:spacing w:line="600" w:lineRule="auto"/>
        <w:ind w:firstLine="720"/>
        <w:contextualSpacing/>
        <w:jc w:val="center"/>
        <w:rPr>
          <w:rFonts w:eastAsia="Times New Roman" w:cs="Times New Roman"/>
          <w:szCs w:val="24"/>
        </w:rPr>
      </w:pPr>
      <w:r>
        <w:rPr>
          <w:rFonts w:eastAsia="Times New Roman" w:cs="Times New Roman"/>
          <w:szCs w:val="24"/>
        </w:rPr>
        <w:t>(Διαμαρτυρίες από την πτέρυγα της Νέας Δημοκρατίας)</w:t>
      </w:r>
    </w:p>
    <w:p w14:paraId="77C02C85"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ΠΡΟΕΔΡΕ</w:t>
      </w:r>
      <w:r>
        <w:rPr>
          <w:rFonts w:eastAsia="Times New Roman" w:cs="Times New Roman"/>
          <w:b/>
          <w:szCs w:val="24"/>
        </w:rPr>
        <w:t>Υ</w:t>
      </w:r>
      <w:r>
        <w:rPr>
          <w:rFonts w:eastAsia="Times New Roman" w:cs="Times New Roman"/>
          <w:b/>
          <w:szCs w:val="24"/>
        </w:rPr>
        <w:t>ΟΥΣΑ (Αναστασία Χριστοδουλοπούλου):</w:t>
      </w:r>
      <w:r>
        <w:rPr>
          <w:rFonts w:eastAsia="Times New Roman" w:cs="Times New Roman"/>
          <w:szCs w:val="24"/>
        </w:rPr>
        <w:t xml:space="preserve"> Παρακαλώ, αφήστε να μιλήσει ο Υπουργός.</w:t>
      </w:r>
    </w:p>
    <w:p w14:paraId="77C02C86"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lastRenderedPageBreak/>
        <w:t>ΓΕΩΡΓΙΟΣ ΚΑΤΡΟΥΓΚΑΛΟΣ (Αναπληρωτής Υπουργός Εξωτερικών)</w:t>
      </w:r>
      <w:r>
        <w:rPr>
          <w:rFonts w:eastAsia="Times New Roman" w:cs="Times New Roman"/>
          <w:b/>
          <w:szCs w:val="24"/>
        </w:rPr>
        <w:t>:</w:t>
      </w:r>
      <w:r>
        <w:rPr>
          <w:rFonts w:eastAsia="Times New Roman" w:cs="Times New Roman"/>
          <w:szCs w:val="24"/>
        </w:rPr>
        <w:t xml:space="preserve"> Οι αντιδράσεις σας επιβεβαιώνουν αυτό που είπα. Ότι δεν θέλετε να συζητήσουμε, δεν θέλετε καν να ακούσετε.</w:t>
      </w:r>
    </w:p>
    <w:p w14:paraId="77C02C87"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Λέω, λοιπόν, ότι οι Βουλευτές </w:t>
      </w:r>
      <w:r>
        <w:rPr>
          <w:rFonts w:eastAsia="Times New Roman" w:cs="Times New Roman"/>
          <w:szCs w:val="24"/>
        </w:rPr>
        <w:t>σας,</w:t>
      </w:r>
      <w:r>
        <w:rPr>
          <w:rFonts w:eastAsia="Times New Roman" w:cs="Times New Roman"/>
          <w:szCs w:val="24"/>
        </w:rPr>
        <w:t xml:space="preserve"> ειδικά από τη Μακεδονία, αλλά όχι μόνο, έλεγαν ότι δεν πρέπει στην ονομασία να υπάρχει ο όρος «Μακεδονία». </w:t>
      </w:r>
    </w:p>
    <w:p w14:paraId="77C02C88"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ΣΟΦΙ</w:t>
      </w:r>
      <w:r>
        <w:rPr>
          <w:rFonts w:eastAsia="Times New Roman" w:cs="Times New Roman"/>
          <w:b/>
          <w:szCs w:val="24"/>
        </w:rPr>
        <w:t>Α ΒΟΥΛΤΕΨΗ:</w:t>
      </w:r>
      <w:r>
        <w:rPr>
          <w:rFonts w:eastAsia="Times New Roman" w:cs="Times New Roman"/>
          <w:szCs w:val="24"/>
        </w:rPr>
        <w:t xml:space="preserve"> Το </w:t>
      </w:r>
      <w:r>
        <w:rPr>
          <w:rFonts w:eastAsia="Times New Roman" w:cs="Times New Roman"/>
          <w:szCs w:val="24"/>
        </w:rPr>
        <w:t>σ</w:t>
      </w:r>
      <w:r>
        <w:rPr>
          <w:rFonts w:eastAsia="Times New Roman" w:cs="Times New Roman"/>
          <w:szCs w:val="24"/>
        </w:rPr>
        <w:t xml:space="preserve">ύνταγμα θέλουμε! </w:t>
      </w:r>
    </w:p>
    <w:p w14:paraId="77C02C89" w14:textId="77777777" w:rsidR="006113A9" w:rsidRDefault="006B6FC4">
      <w:pPr>
        <w:spacing w:line="600" w:lineRule="auto"/>
        <w:ind w:firstLine="720"/>
        <w:contextualSpacing/>
        <w:jc w:val="both"/>
        <w:rPr>
          <w:rFonts w:eastAsia="Times New Roman" w:cs="Times New Roman"/>
          <w:szCs w:val="24"/>
        </w:rPr>
      </w:pPr>
      <w:r w:rsidRPr="00F1235D">
        <w:rPr>
          <w:rFonts w:eastAsia="Times New Roman"/>
          <w:b/>
          <w:bCs/>
        </w:rPr>
        <w:t>ΓΕΩΡΓΙΟΣ ΚΑΤΡΟΥΓΚΑΛΟΣ (Αναπληρωτής Υπουργός Εξωτερικών):</w:t>
      </w:r>
      <w:r>
        <w:rPr>
          <w:rFonts w:eastAsia="Times New Roman" w:cs="Times New Roman"/>
          <w:szCs w:val="24"/>
        </w:rPr>
        <w:t xml:space="preserve"> Όταν αργότερα αντιληφθήκατε ότι δεν μπορείτε να αποστ</w:t>
      </w:r>
      <w:r>
        <w:rPr>
          <w:rFonts w:eastAsia="Times New Roman" w:cs="Times New Roman"/>
          <w:szCs w:val="24"/>
        </w:rPr>
        <w:t>εί</w:t>
      </w:r>
      <w:r>
        <w:rPr>
          <w:rFonts w:eastAsia="Times New Roman" w:cs="Times New Roman"/>
          <w:szCs w:val="24"/>
        </w:rPr>
        <w:t>τε από την εθνική θέση, η οποία μιλούσε για σύνθετη ονομασία που περιλαμβάνει τον όρο «Μακεδονία» με γεωγραφικ</w:t>
      </w:r>
      <w:r>
        <w:rPr>
          <w:rFonts w:eastAsia="Times New Roman" w:cs="Times New Roman"/>
          <w:szCs w:val="24"/>
        </w:rPr>
        <w:t>ό προσδιορισμό...</w:t>
      </w:r>
    </w:p>
    <w:p w14:paraId="77C02C8A" w14:textId="77777777" w:rsidR="006113A9" w:rsidRDefault="006B6FC4">
      <w:pPr>
        <w:spacing w:line="600" w:lineRule="auto"/>
        <w:ind w:firstLine="720"/>
        <w:contextualSpacing/>
        <w:jc w:val="both"/>
        <w:rPr>
          <w:rFonts w:eastAsia="Times New Roman" w:cs="Times New Roman"/>
          <w:szCs w:val="24"/>
        </w:rPr>
      </w:pPr>
      <w:r w:rsidRPr="00B803E8">
        <w:rPr>
          <w:rFonts w:eastAsia="Times New Roman" w:cs="Times New Roman"/>
          <w:b/>
          <w:szCs w:val="24"/>
        </w:rPr>
        <w:t>ΣΟΦΙΑ ΒΟΥΛΤΕΨΗ:</w:t>
      </w:r>
      <w:r>
        <w:rPr>
          <w:rFonts w:eastAsia="Times New Roman" w:cs="Times New Roman"/>
          <w:szCs w:val="24"/>
        </w:rPr>
        <w:t xml:space="preserve"> Πού είναι γραμμένο αυτό; Δεν λέει τέτοιο πράγμα! Ψεύτη!</w:t>
      </w:r>
    </w:p>
    <w:p w14:paraId="77C02C8B"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Ψέματα!</w:t>
      </w:r>
    </w:p>
    <w:p w14:paraId="77C02C8C"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ΓΕΩΡΓΙΟΣ ΚΑΤΡΟΥΓΚΑΛΟΣ (Αναπληρωτής Υπουργός Εξωτερικών):</w:t>
      </w:r>
      <w:r>
        <w:rPr>
          <w:rFonts w:eastAsia="Times New Roman" w:cs="Times New Roman"/>
          <w:szCs w:val="24"/>
        </w:rPr>
        <w:t xml:space="preserve"> Αυτά τα οποία λέτε ότι είναι ψέματα είναι </w:t>
      </w:r>
      <w:r>
        <w:rPr>
          <w:rFonts w:eastAsia="Times New Roman" w:cs="Times New Roman"/>
          <w:szCs w:val="24"/>
        </w:rPr>
        <w:lastRenderedPageBreak/>
        <w:t xml:space="preserve">αυτά που επιβεβαίωσαν οι εισηγητές </w:t>
      </w:r>
      <w:r>
        <w:rPr>
          <w:rFonts w:eastAsia="Times New Roman" w:cs="Times New Roman"/>
          <w:szCs w:val="24"/>
        </w:rPr>
        <w:t xml:space="preserve">σας στην </w:t>
      </w:r>
      <w:r>
        <w:rPr>
          <w:rFonts w:eastAsia="Times New Roman" w:cs="Times New Roman"/>
          <w:szCs w:val="24"/>
        </w:rPr>
        <w:t>ε</w:t>
      </w:r>
      <w:r>
        <w:rPr>
          <w:rFonts w:eastAsia="Times New Roman" w:cs="Times New Roman"/>
          <w:szCs w:val="24"/>
        </w:rPr>
        <w:t>πιτροπή. Θα απαντήσω επί του θέματος.</w:t>
      </w:r>
    </w:p>
    <w:p w14:paraId="77C02C8D"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ΠΡΟΕΔΡΕ</w:t>
      </w:r>
      <w:r>
        <w:rPr>
          <w:rFonts w:eastAsia="Times New Roman" w:cs="Times New Roman"/>
          <w:b/>
          <w:szCs w:val="24"/>
        </w:rPr>
        <w:t>Υ</w:t>
      </w:r>
      <w:r>
        <w:rPr>
          <w:rFonts w:eastAsia="Times New Roman" w:cs="Times New Roman"/>
          <w:b/>
          <w:szCs w:val="24"/>
        </w:rPr>
        <w:t>ΟΥΣΑ (Αναστασία Χριστοδουλοπούλου):</w:t>
      </w:r>
      <w:r>
        <w:rPr>
          <w:rFonts w:eastAsia="Times New Roman" w:cs="Times New Roman"/>
          <w:szCs w:val="24"/>
        </w:rPr>
        <w:t xml:space="preserve"> Κυρίες και κύριοι, ηρεμήστε. Αφήστε να πει ο Υπουργός τη γνώμη του. Τι είναι αυτό το πράγμα; Τι θέλετε; Να πει αυτά που λέτε εσείς;</w:t>
      </w:r>
    </w:p>
    <w:p w14:paraId="77C02C8E" w14:textId="77777777" w:rsidR="006113A9" w:rsidRDefault="006B6FC4">
      <w:pPr>
        <w:spacing w:line="600" w:lineRule="auto"/>
        <w:ind w:firstLine="720"/>
        <w:contextualSpacing/>
        <w:jc w:val="both"/>
        <w:rPr>
          <w:rFonts w:eastAsia="Times New Roman" w:cs="Times New Roman"/>
          <w:szCs w:val="24"/>
        </w:rPr>
      </w:pPr>
      <w:r w:rsidRPr="00F7114E">
        <w:rPr>
          <w:rFonts w:eastAsia="Times New Roman" w:cs="Times New Roman"/>
          <w:b/>
          <w:szCs w:val="24"/>
        </w:rPr>
        <w:t>ΚΩΝΣΤΑΝΤΙΝΟΣ ΤΣΙΑΡΑΣ:</w:t>
      </w:r>
      <w:r>
        <w:rPr>
          <w:rFonts w:eastAsia="Times New Roman" w:cs="Times New Roman"/>
          <w:szCs w:val="24"/>
        </w:rPr>
        <w:t xml:space="preserve"> Ετέθη ένα θέμα. Ο Υπουργός απαντά αλλού τώρα. Πρέπει να απαντήσει επί τους θέματος που </w:t>
      </w:r>
      <w:r>
        <w:rPr>
          <w:rFonts w:eastAsia="Times New Roman" w:cs="Times New Roman"/>
          <w:szCs w:val="24"/>
        </w:rPr>
        <w:t xml:space="preserve">του </w:t>
      </w:r>
      <w:r>
        <w:rPr>
          <w:rFonts w:eastAsia="Times New Roman" w:cs="Times New Roman"/>
          <w:szCs w:val="24"/>
        </w:rPr>
        <w:t>ετέθη.</w:t>
      </w:r>
    </w:p>
    <w:p w14:paraId="77C02C8F"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ΓΕΩΡΓΙΟΣ ΚΑΤΡΟΥΓΚΑΛΟΣ (Αναπληρωτής Υπουργός Εξωτερικών):</w:t>
      </w:r>
      <w:r>
        <w:rPr>
          <w:rFonts w:eastAsia="Times New Roman" w:cs="Times New Roman"/>
          <w:szCs w:val="24"/>
        </w:rPr>
        <w:t xml:space="preserve"> Όποιος δεν θέλει να ακούσει, συνήθως έχει κάτι να κρύψει.</w:t>
      </w:r>
    </w:p>
    <w:p w14:paraId="77C02C90"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ΠΡΟΕΔΡΕ</w:t>
      </w:r>
      <w:r>
        <w:rPr>
          <w:rFonts w:eastAsia="Times New Roman" w:cs="Times New Roman"/>
          <w:b/>
          <w:szCs w:val="24"/>
        </w:rPr>
        <w:t>Υ</w:t>
      </w:r>
      <w:r>
        <w:rPr>
          <w:rFonts w:eastAsia="Times New Roman" w:cs="Times New Roman"/>
          <w:b/>
          <w:szCs w:val="24"/>
        </w:rPr>
        <w:t>ΟΥΣΑ (Αναστασία Χριστοδουλοπούλου)</w:t>
      </w:r>
      <w:r>
        <w:rPr>
          <w:rFonts w:eastAsia="Times New Roman" w:cs="Times New Roman"/>
          <w:b/>
          <w:szCs w:val="24"/>
        </w:rPr>
        <w:t>:</w:t>
      </w:r>
      <w:r>
        <w:rPr>
          <w:rFonts w:eastAsia="Times New Roman" w:cs="Times New Roman"/>
          <w:szCs w:val="24"/>
        </w:rPr>
        <w:t xml:space="preserve"> Όποιος δεν θέλει, να βγει έξω. Μη</w:t>
      </w:r>
      <w:r>
        <w:rPr>
          <w:rFonts w:eastAsia="Times New Roman" w:cs="Times New Roman"/>
          <w:szCs w:val="24"/>
        </w:rPr>
        <w:t>ν</w:t>
      </w:r>
      <w:r>
        <w:rPr>
          <w:rFonts w:eastAsia="Times New Roman" w:cs="Times New Roman"/>
          <w:szCs w:val="24"/>
        </w:rPr>
        <w:t xml:space="preserve"> </w:t>
      </w:r>
      <w:r>
        <w:rPr>
          <w:rFonts w:eastAsia="Times New Roman" w:cs="Times New Roman"/>
          <w:szCs w:val="24"/>
        </w:rPr>
        <w:t>αναγκαστώ</w:t>
      </w:r>
      <w:r>
        <w:rPr>
          <w:rFonts w:eastAsia="Times New Roman" w:cs="Times New Roman"/>
          <w:szCs w:val="24"/>
        </w:rPr>
        <w:t xml:space="preserve"> να πω ποιος θα βγει έξω.</w:t>
      </w:r>
    </w:p>
    <w:p w14:paraId="77C02C91"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ΓΕΩΡΓΙΟΣ ΚΑΤΡΟΥΓΚΑΛΟΣ (Αναπληρωτής Υπουργός Εξωτερικών):</w:t>
      </w:r>
      <w:r>
        <w:rPr>
          <w:rFonts w:eastAsia="Times New Roman" w:cs="Times New Roman"/>
          <w:szCs w:val="24"/>
        </w:rPr>
        <w:t xml:space="preserve"> Όταν, λοιπόν, η επίσημη θέση της Νέας Δημοκρατίας ακούστηκε στην </w:t>
      </w:r>
      <w:r>
        <w:rPr>
          <w:rFonts w:eastAsia="Times New Roman" w:cs="Times New Roman"/>
          <w:szCs w:val="24"/>
        </w:rPr>
        <w:t>ε</w:t>
      </w:r>
      <w:r>
        <w:rPr>
          <w:rFonts w:eastAsia="Times New Roman" w:cs="Times New Roman"/>
          <w:szCs w:val="24"/>
        </w:rPr>
        <w:t xml:space="preserve">πιτροπή από τον ειδικό εισηγητή, </w:t>
      </w:r>
      <w:r>
        <w:rPr>
          <w:rFonts w:eastAsia="Times New Roman" w:cs="Times New Roman"/>
          <w:szCs w:val="24"/>
        </w:rPr>
        <w:lastRenderedPageBreak/>
        <w:t>από τους Κοινοβουλευτικούς Ε</w:t>
      </w:r>
      <w:r>
        <w:rPr>
          <w:rFonts w:eastAsia="Times New Roman" w:cs="Times New Roman"/>
          <w:szCs w:val="24"/>
        </w:rPr>
        <w:t>κπροσώπους, και ήταν η επιβεβαίωση της εθνικής θέσης, η επιβεβαίωση δηλαδή ότι η εθνική θέση περιλαμβάνει σύνθετη ονομασία, αρχικά</w:t>
      </w:r>
      <w:r>
        <w:rPr>
          <w:rFonts w:eastAsia="Times New Roman" w:cs="Times New Roman"/>
          <w:szCs w:val="24"/>
        </w:rPr>
        <w:t>,</w:t>
      </w:r>
      <w:r>
        <w:rPr>
          <w:rFonts w:eastAsia="Times New Roman" w:cs="Times New Roman"/>
          <w:szCs w:val="24"/>
        </w:rPr>
        <w:t xml:space="preserve"> για να υπάρχει κάποια απόκρουση της Συμφωνίας των Πρεσπών, περάσαμε στη συζήτηση για την εθνότητα και για τη γλώσσα. Όταν κα</w:t>
      </w:r>
      <w:r>
        <w:rPr>
          <w:rFonts w:eastAsia="Times New Roman" w:cs="Times New Roman"/>
          <w:szCs w:val="24"/>
        </w:rPr>
        <w:t xml:space="preserve">ι αυτά αποδείχθηκαν ότι ήταν έωλα, τέθηκε το θέμα για το </w:t>
      </w:r>
      <w:r>
        <w:rPr>
          <w:rFonts w:eastAsia="Times New Roman" w:cs="Times New Roman"/>
          <w:szCs w:val="24"/>
        </w:rPr>
        <w:t>σ</w:t>
      </w:r>
      <w:r>
        <w:rPr>
          <w:rFonts w:eastAsia="Times New Roman" w:cs="Times New Roman"/>
          <w:szCs w:val="24"/>
        </w:rPr>
        <w:t>ύνταγμα.</w:t>
      </w:r>
    </w:p>
    <w:p w14:paraId="77C02C92"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Πώς τέθηκε το θέμα για το </w:t>
      </w:r>
      <w:r>
        <w:rPr>
          <w:rFonts w:eastAsia="Times New Roman" w:cs="Times New Roman"/>
          <w:szCs w:val="24"/>
        </w:rPr>
        <w:t>σ</w:t>
      </w:r>
      <w:r>
        <w:rPr>
          <w:rFonts w:eastAsia="Times New Roman" w:cs="Times New Roman"/>
          <w:szCs w:val="24"/>
        </w:rPr>
        <w:t xml:space="preserve">ύνταγμα; Με δύο τρόπους. Ο ένας ήταν ότι η Συμφωνία των Πρεσπών προβλέπει ότι πρώτα θα τελειώσουν αυτοί τις υποχρεώσεις τους, πρώτα θα ψηφίσουν </w:t>
      </w:r>
      <w:r>
        <w:rPr>
          <w:rFonts w:eastAsia="Times New Roman" w:cs="Times New Roman"/>
          <w:szCs w:val="24"/>
        </w:rPr>
        <w:t>σ</w:t>
      </w:r>
      <w:r>
        <w:rPr>
          <w:rFonts w:eastAsia="Times New Roman" w:cs="Times New Roman"/>
          <w:szCs w:val="24"/>
        </w:rPr>
        <w:t xml:space="preserve">ύνταγμα, πρώτα </w:t>
      </w:r>
      <w:r>
        <w:rPr>
          <w:rFonts w:eastAsia="Times New Roman" w:cs="Times New Roman"/>
          <w:szCs w:val="24"/>
        </w:rPr>
        <w:t>θα</w:t>
      </w:r>
      <w:r>
        <w:rPr>
          <w:rFonts w:eastAsia="Times New Roman" w:cs="Times New Roman"/>
          <w:szCs w:val="24"/>
        </w:rPr>
        <w:t xml:space="preserve"> κυρώσουν τη Συνθήκη</w:t>
      </w:r>
      <w:r>
        <w:rPr>
          <w:rFonts w:eastAsia="Times New Roman" w:cs="Times New Roman"/>
          <w:szCs w:val="24"/>
        </w:rPr>
        <w:t xml:space="preserve"> και μετά θα έρθει σε εμάς. Και λέει ο κ. Δένδιας ότι προέβλεψαν εις τη ρηματική </w:t>
      </w:r>
      <w:r>
        <w:rPr>
          <w:rFonts w:eastAsia="Times New Roman" w:cs="Times New Roman"/>
          <w:szCs w:val="24"/>
        </w:rPr>
        <w:t>δι</w:t>
      </w:r>
      <w:r>
        <w:rPr>
          <w:rFonts w:eastAsia="Times New Roman" w:cs="Times New Roman"/>
          <w:szCs w:val="24"/>
        </w:rPr>
        <w:t xml:space="preserve">ακοίνωση την οποία μας έδωσαν ότι εάν εμείς δεν ψηφίσουμε τη </w:t>
      </w:r>
      <w:r>
        <w:rPr>
          <w:rFonts w:eastAsia="Times New Roman" w:cs="Times New Roman"/>
          <w:szCs w:val="24"/>
        </w:rPr>
        <w:t>σ</w:t>
      </w:r>
      <w:r>
        <w:rPr>
          <w:rFonts w:eastAsia="Times New Roman" w:cs="Times New Roman"/>
          <w:szCs w:val="24"/>
        </w:rPr>
        <w:t xml:space="preserve">υμφωνία ή εάν εμείς δεν συμφωνήσουμε να ενταχθούν στο ΝΑΤΟ, θα επανέλθει το </w:t>
      </w:r>
      <w:r>
        <w:rPr>
          <w:rFonts w:eastAsia="Times New Roman" w:cs="Times New Roman"/>
          <w:szCs w:val="24"/>
        </w:rPr>
        <w:t>σ</w:t>
      </w:r>
      <w:r>
        <w:rPr>
          <w:rFonts w:eastAsia="Times New Roman" w:cs="Times New Roman"/>
          <w:szCs w:val="24"/>
        </w:rPr>
        <w:t>ύνταγμά τους σ</w:t>
      </w:r>
      <w:r>
        <w:rPr>
          <w:rFonts w:eastAsia="Times New Roman" w:cs="Times New Roman"/>
          <w:szCs w:val="24"/>
        </w:rPr>
        <w:t xml:space="preserve">την προηγούμενη κατάσταση, στο </w:t>
      </w:r>
      <w:r>
        <w:rPr>
          <w:rFonts w:eastAsia="Times New Roman" w:cs="Times New Roman"/>
          <w:szCs w:val="24"/>
          <w:lang w:val="en-US"/>
        </w:rPr>
        <w:t>status</w:t>
      </w:r>
      <w:r w:rsidRPr="00550F6C">
        <w:rPr>
          <w:rFonts w:eastAsia="Times New Roman" w:cs="Times New Roman"/>
          <w:szCs w:val="24"/>
        </w:rPr>
        <w:t xml:space="preserve"> </w:t>
      </w:r>
      <w:r>
        <w:rPr>
          <w:rFonts w:eastAsia="Times New Roman" w:cs="Times New Roman"/>
          <w:szCs w:val="24"/>
          <w:lang w:val="en-US"/>
        </w:rPr>
        <w:t>ante</w:t>
      </w:r>
      <w:r>
        <w:rPr>
          <w:rFonts w:eastAsia="Times New Roman" w:cs="Times New Roman"/>
          <w:szCs w:val="24"/>
        </w:rPr>
        <w:t>.</w:t>
      </w:r>
    </w:p>
    <w:p w14:paraId="77C02C93"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Δεν λέει αυτό, κύριε Υπουργέ.</w:t>
      </w:r>
    </w:p>
    <w:p w14:paraId="77C02C94"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ΓΕΩΡΓΙΟΣ ΚΑΤΡΟΥΓΚΑΛΟΣ (Αναπληρωτής Υπουργός Εξωτερικών):</w:t>
      </w:r>
      <w:r>
        <w:rPr>
          <w:rFonts w:eastAsia="Times New Roman" w:cs="Times New Roman"/>
          <w:szCs w:val="24"/>
        </w:rPr>
        <w:t xml:space="preserve"> Πρόκειται για μια διαλυτική αίρεση, λοιπόν, η </w:t>
      </w:r>
      <w:r>
        <w:rPr>
          <w:rFonts w:eastAsia="Times New Roman" w:cs="Times New Roman"/>
          <w:szCs w:val="24"/>
        </w:rPr>
        <w:lastRenderedPageBreak/>
        <w:t>οποία δεν είναι αντίθετη στη Συμφωνία των Πρεσπών. Τι ήθελε η Συμφωνία των Πρεσπών να πετύχει και είναι μεγάλη διαδικαστική επιτυχία; Πρώτα να ολοκληρώσουν αυτοί όλες τις άλλες υποχρεώσεις τους...</w:t>
      </w:r>
    </w:p>
    <w:p w14:paraId="77C02C95" w14:textId="77777777" w:rsidR="006113A9" w:rsidRDefault="006B6FC4">
      <w:pPr>
        <w:spacing w:line="600" w:lineRule="auto"/>
        <w:ind w:firstLine="720"/>
        <w:contextualSpacing/>
        <w:jc w:val="both"/>
        <w:rPr>
          <w:rFonts w:eastAsia="Times New Roman" w:cs="Times New Roman"/>
          <w:szCs w:val="24"/>
        </w:rPr>
      </w:pPr>
      <w:r w:rsidRPr="00550F6C">
        <w:rPr>
          <w:rFonts w:eastAsia="Times New Roman" w:cs="Times New Roman"/>
          <w:b/>
          <w:szCs w:val="24"/>
        </w:rPr>
        <w:t>ΜΑΥΡΟΥΔΗΣ ΒΟ</w:t>
      </w:r>
      <w:r w:rsidRPr="00550F6C">
        <w:rPr>
          <w:rFonts w:eastAsia="Times New Roman" w:cs="Times New Roman"/>
          <w:b/>
          <w:szCs w:val="24"/>
        </w:rPr>
        <w:t>ΡΙΔΗΣ:</w:t>
      </w:r>
      <w:r>
        <w:rPr>
          <w:rFonts w:eastAsia="Times New Roman" w:cs="Times New Roman"/>
          <w:szCs w:val="24"/>
        </w:rPr>
        <w:t xml:space="preserve"> Δεν έχουν αλλάξει το </w:t>
      </w:r>
      <w:r>
        <w:rPr>
          <w:rFonts w:eastAsia="Times New Roman" w:cs="Times New Roman"/>
          <w:szCs w:val="24"/>
        </w:rPr>
        <w:t>σ</w:t>
      </w:r>
      <w:r>
        <w:rPr>
          <w:rFonts w:eastAsia="Times New Roman" w:cs="Times New Roman"/>
          <w:szCs w:val="24"/>
        </w:rPr>
        <w:t>ύνταγμα…</w:t>
      </w:r>
    </w:p>
    <w:p w14:paraId="77C02C96"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ΓΕΩΡΓΙΟΣ ΚΑΤΡΟΥΓΚΑΛΟΣ (Αναπληρωτής Υπουργός Εξωτερικών):</w:t>
      </w:r>
      <w:r>
        <w:rPr>
          <w:rFonts w:eastAsia="Times New Roman" w:cs="Times New Roman"/>
          <w:szCs w:val="24"/>
        </w:rPr>
        <w:t xml:space="preserve"> Γιατί αυτή η ανησυχία; Θα ακουστείτε. Μην έχετε ταραχή. Η αλήθεια πρέπει να ακούγεται.</w:t>
      </w:r>
    </w:p>
    <w:p w14:paraId="77C02C97"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ΠΡΟΕΔΡΕΟΥΣΑ (Αναστασία Χριστοδουλοπούλου):</w:t>
      </w:r>
      <w:r>
        <w:rPr>
          <w:rFonts w:eastAsia="Times New Roman" w:cs="Times New Roman"/>
          <w:szCs w:val="24"/>
        </w:rPr>
        <w:t xml:space="preserve"> Κύριε Βορίδη, σας παρακαλώ, δεν</w:t>
      </w:r>
      <w:r>
        <w:rPr>
          <w:rFonts w:eastAsia="Times New Roman" w:cs="Times New Roman"/>
          <w:szCs w:val="24"/>
        </w:rPr>
        <w:t xml:space="preserve"> κάνετε διάλογο. Ακούτε την άποψη του Υπουργού. Αυτά είναι στοιχειώδη πια.</w:t>
      </w:r>
    </w:p>
    <w:p w14:paraId="77C02C98" w14:textId="77777777" w:rsidR="006113A9" w:rsidRDefault="006B6FC4">
      <w:pPr>
        <w:spacing w:line="600" w:lineRule="auto"/>
        <w:ind w:firstLine="720"/>
        <w:contextualSpacing/>
        <w:jc w:val="both"/>
        <w:rPr>
          <w:rFonts w:eastAsia="Times New Roman" w:cs="Times New Roman"/>
          <w:szCs w:val="24"/>
        </w:rPr>
      </w:pPr>
      <w:r w:rsidRPr="00826D4D">
        <w:rPr>
          <w:rFonts w:eastAsia="Times New Roman" w:cs="Times New Roman"/>
          <w:b/>
          <w:szCs w:val="24"/>
        </w:rPr>
        <w:t>ΧΑΡΑΛΑΜΠΟΣ ΑΘΑΝΑΣΙΟΥ:</w:t>
      </w:r>
      <w:r>
        <w:rPr>
          <w:rFonts w:eastAsia="Times New Roman" w:cs="Times New Roman"/>
          <w:szCs w:val="24"/>
        </w:rPr>
        <w:t xml:space="preserve"> Η τροπολογία 36 εν σχέσει με το άρθρο 49 του Συντάγματος. Αυτή είναι η ουσία.</w:t>
      </w:r>
    </w:p>
    <w:p w14:paraId="77C02C99"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ΓΕΩΡΓΙΟΣ ΚΑΤΡΟΥΓΚΑΛΟΣ (Αναπληρωτής Υπουργός Εξωτερικών):</w:t>
      </w:r>
      <w:r>
        <w:rPr>
          <w:rFonts w:eastAsia="Times New Roman" w:cs="Times New Roman"/>
          <w:szCs w:val="24"/>
        </w:rPr>
        <w:t xml:space="preserve"> Θα μπορέσετε να μιλήσετε μετά. Παρακαλώ, μη με διακόπτετε.</w:t>
      </w:r>
    </w:p>
    <w:p w14:paraId="77C02C9A"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w:t>
      </w:r>
      <w:r>
        <w:rPr>
          <w:rFonts w:eastAsia="Times New Roman" w:cs="Times New Roman"/>
          <w:b/>
          <w:szCs w:val="24"/>
        </w:rPr>
        <w:t>Υ</w:t>
      </w:r>
      <w:r>
        <w:rPr>
          <w:rFonts w:eastAsia="Times New Roman" w:cs="Times New Roman"/>
          <w:b/>
          <w:szCs w:val="24"/>
        </w:rPr>
        <w:t>ΟΥΣΑ (Αναστασία Χριστοδουλοπούλου):</w:t>
      </w:r>
      <w:r>
        <w:rPr>
          <w:rFonts w:eastAsia="Times New Roman" w:cs="Times New Roman"/>
          <w:szCs w:val="24"/>
        </w:rPr>
        <w:t xml:space="preserve"> Κύριε Αθανασίου, εκπροσωπείστε από τον κ. Δένδια. Εδώ δεν κάνουμε διάλογο. Μιλάει ο Υπουργός.</w:t>
      </w:r>
    </w:p>
    <w:p w14:paraId="77C02C9B"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Ολοκληρώστε, κύριε Υπουργέ.</w:t>
      </w:r>
    </w:p>
    <w:p w14:paraId="77C02C9C"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ΓΕΩΡΓΙΟΣ ΚΑΤΡΟΥΓΚΑΛΟΣ (Αναπληρ</w:t>
      </w:r>
      <w:r>
        <w:rPr>
          <w:rFonts w:eastAsia="Times New Roman" w:cs="Times New Roman"/>
          <w:b/>
          <w:szCs w:val="24"/>
        </w:rPr>
        <w:t>ωτής Υπουργός Εξωτερικών):</w:t>
      </w:r>
      <w:r>
        <w:rPr>
          <w:rFonts w:eastAsia="Times New Roman" w:cs="Times New Roman"/>
          <w:szCs w:val="24"/>
        </w:rPr>
        <w:t xml:space="preserve"> Πρέπει να απαντήσω αναλυτικά</w:t>
      </w:r>
      <w:r>
        <w:rPr>
          <w:rFonts w:eastAsia="Times New Roman" w:cs="Times New Roman"/>
          <w:szCs w:val="24"/>
        </w:rPr>
        <w:t>,</w:t>
      </w:r>
      <w:r>
        <w:rPr>
          <w:rFonts w:eastAsia="Times New Roman" w:cs="Times New Roman"/>
          <w:szCs w:val="24"/>
        </w:rPr>
        <w:t xml:space="preserve"> γιατί δεν επιτρέπεται να ψαρεύουμε σε θολά νερά και γιατί πρέπει να μιλήσουμε επί της ουσίας.</w:t>
      </w:r>
    </w:p>
    <w:p w14:paraId="77C02C9D"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Ήταν, λοιπόν, μεγάλο κέρδος της Συμφωνίας των Πρεσπών ότι προέβλεψε ότι πρώτα θα ολοκληρώσουν αυτοί τις δ</w:t>
      </w:r>
      <w:r>
        <w:rPr>
          <w:rFonts w:eastAsia="Times New Roman" w:cs="Times New Roman"/>
          <w:szCs w:val="24"/>
        </w:rPr>
        <w:t xml:space="preserve">ικές τους υποχρεώσεις, θα τελειώσουν την αναθεώρηση, θα τελειώσουν την κύρωση και μετά θα έρθει η </w:t>
      </w:r>
      <w:r>
        <w:rPr>
          <w:rFonts w:eastAsia="Times New Roman" w:cs="Times New Roman"/>
          <w:szCs w:val="24"/>
        </w:rPr>
        <w:t>σ</w:t>
      </w:r>
      <w:r>
        <w:rPr>
          <w:rFonts w:eastAsia="Times New Roman" w:cs="Times New Roman"/>
          <w:szCs w:val="24"/>
        </w:rPr>
        <w:t>υμφωνία σε εμάς. Αυτό έγινε.</w:t>
      </w:r>
    </w:p>
    <w:p w14:paraId="77C02C9E"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Αυτό που προέβλεψαν ότι εάν εμείς δεν εκπληρώσουμε τις δικές μας υποχρεώσεις, δεν θα πρέπει και αυτοί να συνεχίσουν να εκπληρώνο</w:t>
      </w:r>
      <w:r>
        <w:rPr>
          <w:rFonts w:eastAsia="Times New Roman" w:cs="Times New Roman"/>
          <w:szCs w:val="24"/>
        </w:rPr>
        <w:t xml:space="preserve">υν τις δικές </w:t>
      </w:r>
      <w:r>
        <w:rPr>
          <w:rFonts w:eastAsia="Times New Roman" w:cs="Times New Roman"/>
          <w:szCs w:val="24"/>
        </w:rPr>
        <w:t>τους,</w:t>
      </w:r>
      <w:r>
        <w:rPr>
          <w:rFonts w:eastAsia="Times New Roman" w:cs="Times New Roman"/>
          <w:szCs w:val="24"/>
        </w:rPr>
        <w:t xml:space="preserve"> είναι εντελώς αυτονόητο και δεν είναι αντίθετο στη </w:t>
      </w:r>
      <w:r>
        <w:rPr>
          <w:rFonts w:eastAsia="Times New Roman" w:cs="Times New Roman"/>
          <w:szCs w:val="24"/>
        </w:rPr>
        <w:t>σ</w:t>
      </w:r>
      <w:r>
        <w:rPr>
          <w:rFonts w:eastAsia="Times New Roman" w:cs="Times New Roman"/>
          <w:szCs w:val="24"/>
        </w:rPr>
        <w:t>υμφωνία. Ακριβώς το αντίθετο, είναι στο πλαίσιο τ</w:t>
      </w:r>
      <w:r>
        <w:rPr>
          <w:rFonts w:eastAsia="Times New Roman" w:cs="Times New Roman"/>
          <w:szCs w:val="24"/>
        </w:rPr>
        <w:t>ης γενικής αρχής του</w:t>
      </w:r>
      <w:r>
        <w:rPr>
          <w:rFonts w:eastAsia="Times New Roman" w:cs="Times New Roman"/>
          <w:szCs w:val="24"/>
        </w:rPr>
        <w:t xml:space="preserve"> </w:t>
      </w:r>
      <w:r>
        <w:rPr>
          <w:rFonts w:eastAsia="Times New Roman" w:cs="Times New Roman"/>
          <w:szCs w:val="24"/>
          <w:lang w:val="en-US"/>
        </w:rPr>
        <w:t>pacta</w:t>
      </w:r>
      <w:r w:rsidRPr="00826D4D">
        <w:rPr>
          <w:rFonts w:eastAsia="Times New Roman" w:cs="Times New Roman"/>
          <w:szCs w:val="24"/>
        </w:rPr>
        <w:t xml:space="preserve"> </w:t>
      </w:r>
      <w:r>
        <w:rPr>
          <w:rFonts w:eastAsia="Times New Roman" w:cs="Times New Roman"/>
          <w:szCs w:val="24"/>
          <w:lang w:val="en-US"/>
        </w:rPr>
        <w:t>sunt</w:t>
      </w:r>
      <w:r w:rsidRPr="00826D4D">
        <w:rPr>
          <w:rFonts w:eastAsia="Times New Roman" w:cs="Times New Roman"/>
          <w:szCs w:val="24"/>
        </w:rPr>
        <w:t xml:space="preserve"> </w:t>
      </w:r>
      <w:r>
        <w:rPr>
          <w:rFonts w:eastAsia="Times New Roman" w:cs="Times New Roman"/>
          <w:szCs w:val="24"/>
          <w:lang w:val="en-US"/>
        </w:rPr>
        <w:t>servanda</w:t>
      </w:r>
      <w:r>
        <w:rPr>
          <w:rFonts w:eastAsia="Times New Roman" w:cs="Times New Roman"/>
          <w:szCs w:val="24"/>
        </w:rPr>
        <w:t xml:space="preserve">. Και οι </w:t>
      </w:r>
      <w:r>
        <w:rPr>
          <w:rFonts w:eastAsia="Times New Roman" w:cs="Times New Roman"/>
          <w:szCs w:val="24"/>
        </w:rPr>
        <w:lastRenderedPageBreak/>
        <w:t xml:space="preserve">δύο δεσμευόμαστε από τη </w:t>
      </w:r>
      <w:r>
        <w:rPr>
          <w:rFonts w:eastAsia="Times New Roman" w:cs="Times New Roman"/>
          <w:szCs w:val="24"/>
        </w:rPr>
        <w:t>σ</w:t>
      </w:r>
      <w:r>
        <w:rPr>
          <w:rFonts w:eastAsia="Times New Roman" w:cs="Times New Roman"/>
          <w:szCs w:val="24"/>
        </w:rPr>
        <w:t xml:space="preserve">υμφωνία και οι δύο πρέπει να τη στηρίξουμε. </w:t>
      </w:r>
    </w:p>
    <w:p w14:paraId="77C02C9F"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Το δεύτερο επιχεί</w:t>
      </w:r>
      <w:r>
        <w:rPr>
          <w:rFonts w:eastAsia="Times New Roman" w:cs="Times New Roman"/>
          <w:szCs w:val="24"/>
        </w:rPr>
        <w:t>ρημα του κ. Δένδια, η δεύτερη απόχρωση, η οποία επίσης απαντήθηκε στη Βουλή, ήταν γιατί δεν προσκομίζουμε το σύνολο του συνταγματικού κειμένου.</w:t>
      </w:r>
    </w:p>
    <w:p w14:paraId="77C02CA0" w14:textId="77777777" w:rsidR="006113A9" w:rsidRDefault="006B6FC4">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77C02CA1" w14:textId="77777777" w:rsidR="006113A9" w:rsidRDefault="006B6FC4">
      <w:pPr>
        <w:spacing w:line="600" w:lineRule="auto"/>
        <w:ind w:firstLine="720"/>
        <w:contextualSpacing/>
        <w:jc w:val="both"/>
        <w:rPr>
          <w:rFonts w:eastAsia="Times New Roman" w:cs="Times New Roman"/>
          <w:szCs w:val="24"/>
        </w:rPr>
      </w:pPr>
      <w:r w:rsidRPr="00A668D4">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Τι να κάνω; Πρέπει να βγάλω έξω πάνω από </w:t>
      </w:r>
      <w:r>
        <w:rPr>
          <w:rFonts w:eastAsia="Times New Roman" w:cs="Times New Roman"/>
          <w:szCs w:val="24"/>
        </w:rPr>
        <w:t>πενήντα άτομα. Δεν γίνεται.</w:t>
      </w:r>
    </w:p>
    <w:p w14:paraId="77C02CA2"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Κύριε Υπουργέ, προσπαθήστε εσείς. Αγνο</w:t>
      </w:r>
      <w:r>
        <w:rPr>
          <w:rFonts w:eastAsia="Times New Roman" w:cs="Times New Roman"/>
          <w:szCs w:val="24"/>
        </w:rPr>
        <w:t>ή</w:t>
      </w:r>
      <w:r>
        <w:rPr>
          <w:rFonts w:eastAsia="Times New Roman" w:cs="Times New Roman"/>
          <w:szCs w:val="24"/>
        </w:rPr>
        <w:t xml:space="preserve">στε τους. </w:t>
      </w:r>
    </w:p>
    <w:p w14:paraId="77C02CA3"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ΚΑΤΡΟΥΓΚΑΛΟΣ (Αναπληρωτής Υπουργός Εξωτερικών): </w:t>
      </w:r>
      <w:r>
        <w:rPr>
          <w:rFonts w:eastAsia="Times New Roman" w:cs="Times New Roman"/>
          <w:szCs w:val="24"/>
        </w:rPr>
        <w:t>Από την πρώτη στιγμή καταθέσαμε τη</w:t>
      </w:r>
      <w:r w:rsidRPr="00A668D4">
        <w:rPr>
          <w:rFonts w:eastAsia="Times New Roman" w:cs="Times New Roman"/>
          <w:szCs w:val="24"/>
        </w:rPr>
        <w:t xml:space="preserve"> ρηματική</w:t>
      </w:r>
      <w:r>
        <w:rPr>
          <w:rFonts w:eastAsia="Times New Roman" w:cs="Times New Roman"/>
          <w:szCs w:val="24"/>
        </w:rPr>
        <w:t xml:space="preserve"> </w:t>
      </w:r>
      <w:r>
        <w:rPr>
          <w:rFonts w:eastAsia="Times New Roman" w:cs="Times New Roman"/>
          <w:szCs w:val="24"/>
        </w:rPr>
        <w:t>δι</w:t>
      </w:r>
      <w:r>
        <w:rPr>
          <w:rFonts w:eastAsia="Times New Roman" w:cs="Times New Roman"/>
          <w:szCs w:val="24"/>
        </w:rPr>
        <w:t>ακοίνωση,</w:t>
      </w:r>
      <w:r w:rsidRPr="00A668D4">
        <w:rPr>
          <w:rFonts w:eastAsia="Times New Roman" w:cs="Times New Roman"/>
          <w:szCs w:val="24"/>
        </w:rPr>
        <w:t xml:space="preserve"> το πλήρες κείμενο σε ακριβή</w:t>
      </w:r>
      <w:r>
        <w:rPr>
          <w:rFonts w:eastAsia="Times New Roman" w:cs="Times New Roman"/>
          <w:szCs w:val="24"/>
        </w:rPr>
        <w:t>…</w:t>
      </w:r>
    </w:p>
    <w:p w14:paraId="77C02CA4"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ΧΑΡΑΛΑΜΠΟΣ ΑΘΑΝΑΣΙΟΥ:</w:t>
      </w:r>
      <w:r w:rsidRPr="00FB1B8E">
        <w:rPr>
          <w:rFonts w:eastAsia="Times New Roman" w:cs="Times New Roman"/>
          <w:b/>
          <w:szCs w:val="24"/>
          <w:rPrChange w:id="33" w:author="Φλούδα Χριστίνα" w:date="2019-01-29T14:06:00Z">
            <w:rPr>
              <w:rFonts w:eastAsia="Times New Roman" w:cs="Times New Roman"/>
              <w:b/>
              <w:szCs w:val="24"/>
              <w:lang w:val="en-US"/>
            </w:rPr>
          </w:rPrChange>
        </w:rPr>
        <w:t xml:space="preserve"> </w:t>
      </w:r>
      <w:r>
        <w:rPr>
          <w:rFonts w:eastAsia="Times New Roman" w:cs="Times New Roman"/>
          <w:szCs w:val="24"/>
        </w:rPr>
        <w:t>…(</w:t>
      </w:r>
      <w:r>
        <w:rPr>
          <w:rFonts w:eastAsia="Times New Roman" w:cs="Times New Roman"/>
          <w:szCs w:val="24"/>
        </w:rPr>
        <w:t xml:space="preserve">δεν </w:t>
      </w:r>
      <w:r>
        <w:rPr>
          <w:rFonts w:eastAsia="Times New Roman" w:cs="Times New Roman"/>
          <w:szCs w:val="24"/>
        </w:rPr>
        <w:t>ακούστηκ</w:t>
      </w:r>
      <w:r>
        <w:rPr>
          <w:rFonts w:eastAsia="Times New Roman" w:cs="Times New Roman"/>
          <w:szCs w:val="24"/>
        </w:rPr>
        <w:t>ε)</w:t>
      </w:r>
    </w:p>
    <w:p w14:paraId="77C02CA5"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ΚΑΤΡΟΥΓΚΑΛΟΣ (Αναπληρωτής Υπουργός Εξωτερικών): </w:t>
      </w:r>
      <w:r w:rsidRPr="00A668D4">
        <w:rPr>
          <w:rFonts w:eastAsia="Times New Roman" w:cs="Times New Roman"/>
          <w:szCs w:val="24"/>
        </w:rPr>
        <w:t xml:space="preserve">Σας </w:t>
      </w:r>
      <w:r>
        <w:rPr>
          <w:rFonts w:eastAsia="Times New Roman" w:cs="Times New Roman"/>
          <w:szCs w:val="24"/>
        </w:rPr>
        <w:t xml:space="preserve">παρακαλώ, </w:t>
      </w:r>
      <w:r w:rsidRPr="00A668D4">
        <w:rPr>
          <w:rFonts w:eastAsia="Times New Roman" w:cs="Times New Roman"/>
          <w:szCs w:val="24"/>
        </w:rPr>
        <w:t>κ</w:t>
      </w:r>
      <w:r>
        <w:rPr>
          <w:rFonts w:eastAsia="Times New Roman" w:cs="Times New Roman"/>
          <w:szCs w:val="24"/>
        </w:rPr>
        <w:t>ύριε</w:t>
      </w:r>
      <w:r w:rsidRPr="00A668D4">
        <w:rPr>
          <w:rFonts w:eastAsia="Times New Roman" w:cs="Times New Roman"/>
          <w:szCs w:val="24"/>
        </w:rPr>
        <w:t xml:space="preserve"> Αθανασίου</w:t>
      </w:r>
      <w:r>
        <w:rPr>
          <w:rFonts w:eastAsia="Times New Roman" w:cs="Times New Roman"/>
          <w:szCs w:val="24"/>
        </w:rPr>
        <w:t>.</w:t>
      </w:r>
      <w:r w:rsidRPr="00A668D4">
        <w:rPr>
          <w:rFonts w:eastAsia="Times New Roman" w:cs="Times New Roman"/>
          <w:szCs w:val="24"/>
        </w:rPr>
        <w:t xml:space="preserve"> Είπαμε</w:t>
      </w:r>
      <w:r>
        <w:rPr>
          <w:rFonts w:eastAsia="Times New Roman" w:cs="Times New Roman"/>
          <w:szCs w:val="24"/>
        </w:rPr>
        <w:t>,</w:t>
      </w:r>
      <w:r w:rsidRPr="00A668D4">
        <w:rPr>
          <w:rFonts w:eastAsia="Times New Roman" w:cs="Times New Roman"/>
          <w:szCs w:val="24"/>
        </w:rPr>
        <w:t xml:space="preserve"> η αλήθεια ενοχλεί</w:t>
      </w:r>
      <w:r>
        <w:rPr>
          <w:rFonts w:eastAsia="Times New Roman" w:cs="Times New Roman"/>
          <w:szCs w:val="24"/>
        </w:rPr>
        <w:t>,</w:t>
      </w:r>
      <w:r w:rsidRPr="00A668D4">
        <w:rPr>
          <w:rFonts w:eastAsia="Times New Roman" w:cs="Times New Roman"/>
          <w:szCs w:val="24"/>
        </w:rPr>
        <w:t xml:space="preserve"> αλλά πρέπει να ακούγεται</w:t>
      </w:r>
      <w:r>
        <w:rPr>
          <w:rFonts w:eastAsia="Times New Roman" w:cs="Times New Roman"/>
          <w:szCs w:val="24"/>
        </w:rPr>
        <w:t>.</w:t>
      </w:r>
    </w:p>
    <w:p w14:paraId="77C02CA6"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Έχετε πει αλήθεια ποτέ;</w:t>
      </w:r>
    </w:p>
    <w:p w14:paraId="77C02CA7"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ΓΕΩΡΓΙΟΣ ΚΑΤΡΟΥΓΚΑΛΟΣ (Αναπληρωτής Υπουργός Εξωτερικών): </w:t>
      </w:r>
      <w:r w:rsidRPr="00A668D4">
        <w:rPr>
          <w:rFonts w:eastAsia="Times New Roman" w:cs="Times New Roman"/>
          <w:szCs w:val="24"/>
        </w:rPr>
        <w:t xml:space="preserve">Η </w:t>
      </w:r>
      <w:r>
        <w:rPr>
          <w:rFonts w:eastAsia="Times New Roman" w:cs="Times New Roman"/>
          <w:szCs w:val="24"/>
        </w:rPr>
        <w:t>αλήθεια, λοιπ</w:t>
      </w:r>
      <w:r>
        <w:rPr>
          <w:rFonts w:eastAsia="Times New Roman" w:cs="Times New Roman"/>
          <w:szCs w:val="24"/>
        </w:rPr>
        <w:t xml:space="preserve">όν, </w:t>
      </w:r>
      <w:r w:rsidRPr="00A668D4">
        <w:rPr>
          <w:rFonts w:eastAsia="Times New Roman" w:cs="Times New Roman"/>
          <w:szCs w:val="24"/>
        </w:rPr>
        <w:t>ενοχλεί</w:t>
      </w:r>
      <w:r>
        <w:rPr>
          <w:rFonts w:eastAsia="Times New Roman" w:cs="Times New Roman"/>
          <w:szCs w:val="24"/>
        </w:rPr>
        <w:t>,</w:t>
      </w:r>
      <w:r w:rsidRPr="00A668D4">
        <w:rPr>
          <w:rFonts w:eastAsia="Times New Roman" w:cs="Times New Roman"/>
          <w:szCs w:val="24"/>
        </w:rPr>
        <w:t xml:space="preserve"> αλλά πρέπει να ακούγεται</w:t>
      </w:r>
      <w:r>
        <w:rPr>
          <w:rFonts w:eastAsia="Times New Roman" w:cs="Times New Roman"/>
          <w:szCs w:val="24"/>
        </w:rPr>
        <w:t>.</w:t>
      </w:r>
      <w:r w:rsidRPr="00A668D4">
        <w:rPr>
          <w:rFonts w:eastAsia="Times New Roman" w:cs="Times New Roman"/>
          <w:szCs w:val="24"/>
        </w:rPr>
        <w:t xml:space="preserve"> </w:t>
      </w:r>
    </w:p>
    <w:p w14:paraId="77C02CA8" w14:textId="77777777" w:rsidR="006113A9" w:rsidRDefault="006B6FC4">
      <w:pPr>
        <w:spacing w:line="600" w:lineRule="auto"/>
        <w:ind w:firstLine="720"/>
        <w:contextualSpacing/>
        <w:jc w:val="both"/>
        <w:rPr>
          <w:rFonts w:eastAsia="Times New Roman" w:cs="Times New Roman"/>
          <w:szCs w:val="24"/>
        </w:rPr>
      </w:pPr>
      <w:r w:rsidRPr="00A668D4">
        <w:rPr>
          <w:rFonts w:eastAsia="Times New Roman" w:cs="Times New Roman"/>
          <w:szCs w:val="24"/>
        </w:rPr>
        <w:t xml:space="preserve">Από την πρώτη στιγμή καταθέσαμε σε ακριβή μετάφραση </w:t>
      </w:r>
      <w:r>
        <w:rPr>
          <w:rFonts w:eastAsia="Times New Roman" w:cs="Times New Roman"/>
          <w:szCs w:val="24"/>
        </w:rPr>
        <w:t xml:space="preserve">τη </w:t>
      </w:r>
      <w:r w:rsidRPr="00A668D4">
        <w:rPr>
          <w:rFonts w:eastAsia="Times New Roman" w:cs="Times New Roman"/>
          <w:szCs w:val="24"/>
        </w:rPr>
        <w:t xml:space="preserve">ρηματική </w:t>
      </w:r>
      <w:r>
        <w:rPr>
          <w:rFonts w:eastAsia="Times New Roman" w:cs="Times New Roman"/>
          <w:szCs w:val="24"/>
        </w:rPr>
        <w:t>δι</w:t>
      </w:r>
      <w:r w:rsidRPr="00A668D4">
        <w:rPr>
          <w:rFonts w:eastAsia="Times New Roman" w:cs="Times New Roman"/>
          <w:szCs w:val="24"/>
        </w:rPr>
        <w:t>ακοίνωση της γειτονικής χώρας</w:t>
      </w:r>
      <w:r>
        <w:rPr>
          <w:rFonts w:eastAsia="Times New Roman" w:cs="Times New Roman"/>
          <w:szCs w:val="24"/>
        </w:rPr>
        <w:t>,</w:t>
      </w:r>
      <w:r w:rsidRPr="00A668D4">
        <w:rPr>
          <w:rFonts w:eastAsia="Times New Roman" w:cs="Times New Roman"/>
          <w:szCs w:val="24"/>
        </w:rPr>
        <w:t xml:space="preserve"> στην οποία περιλαμβάνεται το πλήρες κείμενο τ</w:t>
      </w:r>
      <w:r>
        <w:rPr>
          <w:rFonts w:eastAsia="Times New Roman" w:cs="Times New Roman"/>
          <w:szCs w:val="24"/>
        </w:rPr>
        <w:t xml:space="preserve">ων συνταγματικών </w:t>
      </w:r>
      <w:r w:rsidRPr="00A668D4">
        <w:rPr>
          <w:rFonts w:eastAsia="Times New Roman" w:cs="Times New Roman"/>
          <w:szCs w:val="24"/>
        </w:rPr>
        <w:t>αναθεωρήσεων σε ακριβή μετάφραση</w:t>
      </w:r>
      <w:r>
        <w:rPr>
          <w:rFonts w:eastAsia="Times New Roman" w:cs="Times New Roman"/>
          <w:szCs w:val="24"/>
        </w:rPr>
        <w:t>.</w:t>
      </w:r>
      <w:r w:rsidRPr="00A668D4">
        <w:rPr>
          <w:rFonts w:eastAsia="Times New Roman" w:cs="Times New Roman"/>
          <w:szCs w:val="24"/>
        </w:rPr>
        <w:t xml:space="preserve"> </w:t>
      </w:r>
    </w:p>
    <w:p w14:paraId="77C02CA9" w14:textId="77777777" w:rsidR="006113A9" w:rsidRDefault="006B6FC4">
      <w:pPr>
        <w:spacing w:line="600" w:lineRule="auto"/>
        <w:ind w:firstLine="720"/>
        <w:contextualSpacing/>
        <w:jc w:val="both"/>
        <w:rPr>
          <w:rFonts w:eastAsia="Times New Roman" w:cs="Times New Roman"/>
          <w:szCs w:val="24"/>
        </w:rPr>
      </w:pPr>
      <w:r w:rsidRPr="00A668D4">
        <w:rPr>
          <w:rFonts w:eastAsia="Times New Roman" w:cs="Times New Roman"/>
          <w:szCs w:val="24"/>
        </w:rPr>
        <w:t>Ζητήθηκε εκ των υστέρω</w:t>
      </w:r>
      <w:r w:rsidRPr="00A668D4">
        <w:rPr>
          <w:rFonts w:eastAsia="Times New Roman" w:cs="Times New Roman"/>
          <w:szCs w:val="24"/>
        </w:rPr>
        <w:t>ν να προσκομίσουμε το συνταγματικό κείμενο</w:t>
      </w:r>
      <w:r>
        <w:rPr>
          <w:rFonts w:eastAsia="Times New Roman" w:cs="Times New Roman"/>
          <w:szCs w:val="24"/>
        </w:rPr>
        <w:t>.</w:t>
      </w:r>
      <w:r w:rsidRPr="00A668D4">
        <w:rPr>
          <w:rFonts w:eastAsia="Times New Roman" w:cs="Times New Roman"/>
          <w:szCs w:val="24"/>
        </w:rPr>
        <w:t xml:space="preserve"> Το προσκομίσαμε</w:t>
      </w:r>
      <w:r>
        <w:rPr>
          <w:rFonts w:eastAsia="Times New Roman" w:cs="Times New Roman"/>
          <w:szCs w:val="24"/>
        </w:rPr>
        <w:t>.</w:t>
      </w:r>
      <w:r w:rsidRPr="00A668D4">
        <w:rPr>
          <w:rFonts w:eastAsia="Times New Roman" w:cs="Times New Roman"/>
          <w:szCs w:val="24"/>
        </w:rPr>
        <w:t xml:space="preserve"> Ζητά επιπλέον η Νέα Δημοκρατία να προσκομίσουμε ενοποιημένες τις συνταγματικές τροποποιήσεις στο συνταγματικό </w:t>
      </w:r>
      <w:r>
        <w:rPr>
          <w:rFonts w:eastAsia="Times New Roman" w:cs="Times New Roman"/>
          <w:szCs w:val="24"/>
        </w:rPr>
        <w:t>κείμενο.</w:t>
      </w:r>
      <w:r w:rsidRPr="00A668D4">
        <w:rPr>
          <w:rFonts w:eastAsia="Times New Roman" w:cs="Times New Roman"/>
          <w:szCs w:val="24"/>
        </w:rPr>
        <w:t xml:space="preserve"> Ο λόγος που </w:t>
      </w:r>
      <w:r>
        <w:rPr>
          <w:rFonts w:eastAsia="Times New Roman" w:cs="Times New Roman"/>
          <w:szCs w:val="24"/>
        </w:rPr>
        <w:t>προσκόμισα</w:t>
      </w:r>
      <w:r w:rsidRPr="00A668D4">
        <w:rPr>
          <w:rFonts w:eastAsia="Times New Roman" w:cs="Times New Roman"/>
          <w:szCs w:val="24"/>
        </w:rPr>
        <w:t xml:space="preserve"> από την επίσημη ιστοσελίδα της Βουλής το ισχύον κείμενο είναι για να σας δείξω ότι ο τρόπος που ακολουθούν στη δική του</w:t>
      </w:r>
      <w:r>
        <w:rPr>
          <w:rFonts w:eastAsia="Times New Roman" w:cs="Times New Roman"/>
          <w:szCs w:val="24"/>
        </w:rPr>
        <w:t>ς σ</w:t>
      </w:r>
      <w:r w:rsidRPr="00A668D4">
        <w:rPr>
          <w:rFonts w:eastAsia="Times New Roman" w:cs="Times New Roman"/>
          <w:szCs w:val="24"/>
        </w:rPr>
        <w:t>υνταγματική τάξη είναι η παράθεση των συνταγματικών αλλαγών</w:t>
      </w:r>
      <w:r>
        <w:rPr>
          <w:rFonts w:eastAsia="Times New Roman" w:cs="Times New Roman"/>
          <w:szCs w:val="24"/>
        </w:rPr>
        <w:t>,</w:t>
      </w:r>
      <w:r w:rsidRPr="00A668D4">
        <w:rPr>
          <w:rFonts w:eastAsia="Times New Roman" w:cs="Times New Roman"/>
          <w:szCs w:val="24"/>
        </w:rPr>
        <w:t xml:space="preserve"> των </w:t>
      </w:r>
      <w:r>
        <w:rPr>
          <w:rFonts w:eastAsia="Times New Roman" w:cs="Times New Roman"/>
          <w:szCs w:val="24"/>
        </w:rPr>
        <w:t xml:space="preserve">συνταγματικών </w:t>
      </w:r>
      <w:r w:rsidRPr="00A668D4">
        <w:rPr>
          <w:rFonts w:eastAsia="Times New Roman" w:cs="Times New Roman"/>
          <w:szCs w:val="24"/>
        </w:rPr>
        <w:t>τροπο</w:t>
      </w:r>
      <w:r>
        <w:rPr>
          <w:rFonts w:eastAsia="Times New Roman" w:cs="Times New Roman"/>
          <w:szCs w:val="24"/>
        </w:rPr>
        <w:t xml:space="preserve">ποιήσεων, στο τέλος του κειμένου. </w:t>
      </w:r>
    </w:p>
    <w:p w14:paraId="77C02CAA" w14:textId="77777777" w:rsidR="006113A9" w:rsidRDefault="006B6FC4">
      <w:pPr>
        <w:spacing w:line="600" w:lineRule="auto"/>
        <w:ind w:firstLine="720"/>
        <w:contextualSpacing/>
        <w:jc w:val="both"/>
        <w:rPr>
          <w:rFonts w:eastAsia="Times New Roman" w:cs="Times New Roman"/>
          <w:szCs w:val="24"/>
        </w:rPr>
      </w:pPr>
      <w:r w:rsidRPr="00A668D4">
        <w:rPr>
          <w:rFonts w:eastAsia="Times New Roman" w:cs="Times New Roman"/>
          <w:szCs w:val="24"/>
        </w:rPr>
        <w:t xml:space="preserve">Πληροφορήθηκα </w:t>
      </w:r>
      <w:r w:rsidRPr="00A668D4">
        <w:rPr>
          <w:rFonts w:eastAsia="Times New Roman" w:cs="Times New Roman"/>
          <w:szCs w:val="24"/>
        </w:rPr>
        <w:t xml:space="preserve">εκ των υστέρων ότι σε ύστερο χρόνο μπορεί να γίνει </w:t>
      </w:r>
      <w:r>
        <w:rPr>
          <w:rFonts w:eastAsia="Times New Roman" w:cs="Times New Roman"/>
          <w:szCs w:val="24"/>
        </w:rPr>
        <w:t>-</w:t>
      </w:r>
      <w:r w:rsidRPr="00A668D4">
        <w:rPr>
          <w:rFonts w:eastAsia="Times New Roman" w:cs="Times New Roman"/>
          <w:szCs w:val="24"/>
        </w:rPr>
        <w:t xml:space="preserve">από τη </w:t>
      </w:r>
      <w:r>
        <w:rPr>
          <w:rFonts w:eastAsia="Times New Roman" w:cs="Times New Roman"/>
          <w:szCs w:val="24"/>
        </w:rPr>
        <w:t>«Γκαζέτ», ό</w:t>
      </w:r>
      <w:r w:rsidRPr="00A668D4">
        <w:rPr>
          <w:rFonts w:eastAsia="Times New Roman" w:cs="Times New Roman"/>
          <w:szCs w:val="24"/>
        </w:rPr>
        <w:t>χι επίσημα</w:t>
      </w:r>
      <w:r>
        <w:rPr>
          <w:rFonts w:eastAsia="Times New Roman" w:cs="Times New Roman"/>
          <w:szCs w:val="24"/>
        </w:rPr>
        <w:t>-</w:t>
      </w:r>
      <w:r w:rsidRPr="00A668D4">
        <w:rPr>
          <w:rFonts w:eastAsia="Times New Roman" w:cs="Times New Roman"/>
          <w:szCs w:val="24"/>
        </w:rPr>
        <w:t xml:space="preserve"> η ενσωμάτωση</w:t>
      </w:r>
      <w:r>
        <w:rPr>
          <w:rFonts w:eastAsia="Times New Roman" w:cs="Times New Roman"/>
          <w:szCs w:val="24"/>
        </w:rPr>
        <w:t>,</w:t>
      </w:r>
      <w:r w:rsidRPr="00A668D4">
        <w:rPr>
          <w:rFonts w:eastAsia="Times New Roman" w:cs="Times New Roman"/>
          <w:szCs w:val="24"/>
        </w:rPr>
        <w:t xml:space="preserve"> </w:t>
      </w:r>
      <w:r>
        <w:rPr>
          <w:rFonts w:eastAsia="Times New Roman" w:cs="Times New Roman"/>
          <w:szCs w:val="24"/>
        </w:rPr>
        <w:t>λοιπόν</w:t>
      </w:r>
      <w:r>
        <w:rPr>
          <w:rFonts w:eastAsia="Times New Roman" w:cs="Times New Roman"/>
          <w:szCs w:val="24"/>
        </w:rPr>
        <w:t>,</w:t>
      </w:r>
      <w:r>
        <w:rPr>
          <w:rFonts w:eastAsia="Times New Roman" w:cs="Times New Roman"/>
          <w:szCs w:val="24"/>
        </w:rPr>
        <w:t xml:space="preserve"> </w:t>
      </w:r>
      <w:r w:rsidRPr="00A668D4">
        <w:rPr>
          <w:rFonts w:eastAsia="Times New Roman" w:cs="Times New Roman"/>
          <w:szCs w:val="24"/>
        </w:rPr>
        <w:t>αυτ</w:t>
      </w:r>
      <w:r>
        <w:rPr>
          <w:rFonts w:eastAsia="Times New Roman" w:cs="Times New Roman"/>
          <w:szCs w:val="24"/>
        </w:rPr>
        <w:t>ών</w:t>
      </w:r>
      <w:r w:rsidRPr="00A668D4">
        <w:rPr>
          <w:rFonts w:eastAsia="Times New Roman" w:cs="Times New Roman"/>
          <w:szCs w:val="24"/>
        </w:rPr>
        <w:t xml:space="preserve"> των τροποποιήσεων</w:t>
      </w:r>
      <w:r>
        <w:rPr>
          <w:rFonts w:eastAsia="Times New Roman" w:cs="Times New Roman"/>
          <w:szCs w:val="24"/>
        </w:rPr>
        <w:t>.</w:t>
      </w:r>
      <w:r w:rsidRPr="00A668D4">
        <w:rPr>
          <w:rFonts w:eastAsia="Times New Roman" w:cs="Times New Roman"/>
          <w:szCs w:val="24"/>
        </w:rPr>
        <w:t xml:space="preserve"> Δεν </w:t>
      </w:r>
      <w:r>
        <w:rPr>
          <w:rFonts w:eastAsia="Times New Roman" w:cs="Times New Roman"/>
          <w:szCs w:val="24"/>
        </w:rPr>
        <w:t>υπάρχει, ε</w:t>
      </w:r>
      <w:r w:rsidRPr="00A668D4">
        <w:rPr>
          <w:rFonts w:eastAsia="Times New Roman" w:cs="Times New Roman"/>
          <w:szCs w:val="24"/>
        </w:rPr>
        <w:t>πομένως</w:t>
      </w:r>
      <w:r>
        <w:rPr>
          <w:rFonts w:eastAsia="Times New Roman" w:cs="Times New Roman"/>
          <w:szCs w:val="24"/>
        </w:rPr>
        <w:t>,</w:t>
      </w:r>
      <w:r w:rsidRPr="00A668D4">
        <w:rPr>
          <w:rFonts w:eastAsia="Times New Roman" w:cs="Times New Roman"/>
          <w:szCs w:val="24"/>
        </w:rPr>
        <w:t xml:space="preserve"> </w:t>
      </w:r>
      <w:r w:rsidRPr="00A668D4">
        <w:rPr>
          <w:rFonts w:eastAsia="Times New Roman" w:cs="Times New Roman"/>
          <w:szCs w:val="24"/>
        </w:rPr>
        <w:lastRenderedPageBreak/>
        <w:t>αυτή τη στιγμή αυτό που ζητάτε</w:t>
      </w:r>
      <w:r>
        <w:rPr>
          <w:rFonts w:eastAsia="Times New Roman" w:cs="Times New Roman"/>
          <w:szCs w:val="24"/>
        </w:rPr>
        <w:t>, γ</w:t>
      </w:r>
      <w:r w:rsidRPr="00A668D4">
        <w:rPr>
          <w:rFonts w:eastAsia="Times New Roman" w:cs="Times New Roman"/>
          <w:szCs w:val="24"/>
        </w:rPr>
        <w:t xml:space="preserve">ιατί </w:t>
      </w:r>
      <w:r>
        <w:rPr>
          <w:rFonts w:eastAsia="Times New Roman" w:cs="Times New Roman"/>
          <w:szCs w:val="24"/>
        </w:rPr>
        <w:t>αυτό δεν προβλέπεται στη γειτονική σ</w:t>
      </w:r>
      <w:r w:rsidRPr="00A668D4">
        <w:rPr>
          <w:rFonts w:eastAsia="Times New Roman" w:cs="Times New Roman"/>
          <w:szCs w:val="24"/>
        </w:rPr>
        <w:t>υνταγματική τάξη</w:t>
      </w:r>
      <w:r>
        <w:rPr>
          <w:rFonts w:eastAsia="Times New Roman" w:cs="Times New Roman"/>
          <w:szCs w:val="24"/>
        </w:rPr>
        <w:t>.</w:t>
      </w:r>
      <w:r w:rsidRPr="00A668D4">
        <w:rPr>
          <w:rFonts w:eastAsia="Times New Roman" w:cs="Times New Roman"/>
          <w:szCs w:val="24"/>
        </w:rPr>
        <w:t xml:space="preserve"> </w:t>
      </w:r>
    </w:p>
    <w:p w14:paraId="77C02CAB"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ΧΑΡΑΛΑΜΠΟΣ </w:t>
      </w:r>
      <w:r>
        <w:rPr>
          <w:rFonts w:eastAsia="Times New Roman" w:cs="Times New Roman"/>
          <w:b/>
          <w:szCs w:val="24"/>
        </w:rPr>
        <w:t xml:space="preserve">ΑΘΑΝΑΣΙΟΥ: </w:t>
      </w:r>
      <w:r>
        <w:rPr>
          <w:rFonts w:eastAsia="Times New Roman" w:cs="Times New Roman"/>
          <w:szCs w:val="24"/>
        </w:rPr>
        <w:t>Αν το έχετε, πρέπει να το φέρετε.</w:t>
      </w:r>
    </w:p>
    <w:p w14:paraId="77C02CAC"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ΚΑΤΡΟΥΓΚΑΛΟΣ (Αναπληρωτής Υπουργός Εξωτερικών): </w:t>
      </w:r>
      <w:r>
        <w:rPr>
          <w:rFonts w:eastAsia="Times New Roman" w:cs="Times New Roman"/>
          <w:szCs w:val="24"/>
        </w:rPr>
        <w:t>Προκύπτει</w:t>
      </w:r>
      <w:r>
        <w:rPr>
          <w:rFonts w:eastAsia="Times New Roman" w:cs="Times New Roman"/>
          <w:szCs w:val="24"/>
        </w:rPr>
        <w:t>,</w:t>
      </w:r>
      <w:r w:rsidRPr="00A668D4">
        <w:rPr>
          <w:rFonts w:eastAsia="Times New Roman" w:cs="Times New Roman"/>
          <w:szCs w:val="24"/>
        </w:rPr>
        <w:t xml:space="preserve"> </w:t>
      </w:r>
      <w:r>
        <w:rPr>
          <w:rFonts w:eastAsia="Times New Roman" w:cs="Times New Roman"/>
          <w:szCs w:val="24"/>
        </w:rPr>
        <w:t>όμως, πλήρως</w:t>
      </w:r>
      <w:r w:rsidRPr="00A668D4">
        <w:rPr>
          <w:rFonts w:eastAsia="Times New Roman" w:cs="Times New Roman"/>
          <w:szCs w:val="24"/>
        </w:rPr>
        <w:t xml:space="preserve"> η εκπλήρωση των υποχρεώσεων που είχαν από τη Συμφωνία των Πρεσπών και αυτό </w:t>
      </w:r>
      <w:r>
        <w:rPr>
          <w:rFonts w:eastAsia="Times New Roman" w:cs="Times New Roman"/>
          <w:szCs w:val="24"/>
        </w:rPr>
        <w:t xml:space="preserve">αποδεικνύει </w:t>
      </w:r>
      <w:r w:rsidRPr="00A668D4">
        <w:rPr>
          <w:rFonts w:eastAsia="Times New Roman" w:cs="Times New Roman"/>
          <w:szCs w:val="24"/>
        </w:rPr>
        <w:t>απολύτως τ</w:t>
      </w:r>
      <w:r>
        <w:rPr>
          <w:rFonts w:eastAsia="Times New Roman" w:cs="Times New Roman"/>
          <w:szCs w:val="24"/>
        </w:rPr>
        <w:t>ον αρχικό μου</w:t>
      </w:r>
      <w:r w:rsidRPr="00A668D4">
        <w:rPr>
          <w:rFonts w:eastAsia="Times New Roman" w:cs="Times New Roman"/>
          <w:szCs w:val="24"/>
        </w:rPr>
        <w:t xml:space="preserve"> ισχυρισμό</w:t>
      </w:r>
      <w:r>
        <w:rPr>
          <w:rFonts w:eastAsia="Times New Roman" w:cs="Times New Roman"/>
          <w:szCs w:val="24"/>
        </w:rPr>
        <w:t>,</w:t>
      </w:r>
      <w:r w:rsidRPr="00A668D4">
        <w:rPr>
          <w:rFonts w:eastAsia="Times New Roman" w:cs="Times New Roman"/>
          <w:szCs w:val="24"/>
        </w:rPr>
        <w:t xml:space="preserve"> ότι είνα</w:t>
      </w:r>
      <w:r w:rsidRPr="00A668D4">
        <w:rPr>
          <w:rFonts w:eastAsia="Times New Roman" w:cs="Times New Roman"/>
          <w:szCs w:val="24"/>
        </w:rPr>
        <w:t xml:space="preserve">ι προσχηματικά </w:t>
      </w:r>
      <w:r>
        <w:rPr>
          <w:rFonts w:eastAsia="Times New Roman" w:cs="Times New Roman"/>
          <w:szCs w:val="24"/>
        </w:rPr>
        <w:t>όσα λέτε, γ</w:t>
      </w:r>
      <w:r w:rsidRPr="00A668D4">
        <w:rPr>
          <w:rFonts w:eastAsia="Times New Roman" w:cs="Times New Roman"/>
          <w:szCs w:val="24"/>
        </w:rPr>
        <w:t>ιατί δεν θέλετε να συζητήσουμε επί της ουσίας</w:t>
      </w:r>
      <w:r>
        <w:rPr>
          <w:rFonts w:eastAsia="Times New Roman" w:cs="Times New Roman"/>
          <w:szCs w:val="24"/>
        </w:rPr>
        <w:t>.</w:t>
      </w:r>
    </w:p>
    <w:p w14:paraId="77C02CAD" w14:textId="77777777" w:rsidR="006113A9" w:rsidRDefault="006B6FC4">
      <w:pPr>
        <w:spacing w:line="600" w:lineRule="auto"/>
        <w:ind w:firstLine="720"/>
        <w:contextualSpacing/>
        <w:jc w:val="both"/>
        <w:rPr>
          <w:rFonts w:eastAsia="Times New Roman" w:cs="Times New Roman"/>
          <w:szCs w:val="24"/>
        </w:rPr>
      </w:pPr>
      <w:r w:rsidRPr="00A668D4">
        <w:rPr>
          <w:rFonts w:eastAsia="Times New Roman" w:cs="Times New Roman"/>
          <w:szCs w:val="24"/>
        </w:rPr>
        <w:t xml:space="preserve">Έρχομαι τώρα </w:t>
      </w:r>
      <w:r>
        <w:rPr>
          <w:rFonts w:eastAsia="Times New Roman" w:cs="Times New Roman"/>
          <w:szCs w:val="24"/>
        </w:rPr>
        <w:t>στο παρεμπίπτον που έθε</w:t>
      </w:r>
      <w:r w:rsidRPr="00A668D4">
        <w:rPr>
          <w:rFonts w:eastAsia="Times New Roman" w:cs="Times New Roman"/>
          <w:szCs w:val="24"/>
        </w:rPr>
        <w:t xml:space="preserve">σε ο </w:t>
      </w:r>
      <w:r>
        <w:rPr>
          <w:rFonts w:eastAsia="Times New Roman" w:cs="Times New Roman"/>
          <w:szCs w:val="24"/>
        </w:rPr>
        <w:t>κ.</w:t>
      </w:r>
      <w:r w:rsidRPr="00A668D4">
        <w:rPr>
          <w:rFonts w:eastAsia="Times New Roman" w:cs="Times New Roman"/>
          <w:szCs w:val="24"/>
        </w:rPr>
        <w:t xml:space="preserve"> Λοβέρδος</w:t>
      </w:r>
      <w:r>
        <w:rPr>
          <w:rFonts w:eastAsia="Times New Roman" w:cs="Times New Roman"/>
          <w:szCs w:val="24"/>
        </w:rPr>
        <w:t>.</w:t>
      </w:r>
      <w:r w:rsidRPr="00A668D4">
        <w:rPr>
          <w:rFonts w:eastAsia="Times New Roman" w:cs="Times New Roman"/>
          <w:szCs w:val="24"/>
        </w:rPr>
        <w:t xml:space="preserve"> Ο </w:t>
      </w:r>
      <w:r>
        <w:rPr>
          <w:rFonts w:eastAsia="Times New Roman" w:cs="Times New Roman"/>
          <w:szCs w:val="24"/>
        </w:rPr>
        <w:t>κ. Λοβέρδος ξέροντας π</w:t>
      </w:r>
      <w:r w:rsidRPr="00A668D4">
        <w:rPr>
          <w:rFonts w:eastAsia="Times New Roman" w:cs="Times New Roman"/>
          <w:szCs w:val="24"/>
        </w:rPr>
        <w:t xml:space="preserve">ροφανώς ότι </w:t>
      </w:r>
      <w:r>
        <w:rPr>
          <w:rFonts w:eastAsia="Times New Roman" w:cs="Times New Roman"/>
          <w:szCs w:val="24"/>
        </w:rPr>
        <w:t>το άρθρο</w:t>
      </w:r>
      <w:r w:rsidRPr="00A668D4">
        <w:rPr>
          <w:rFonts w:eastAsia="Times New Roman" w:cs="Times New Roman"/>
          <w:szCs w:val="24"/>
        </w:rPr>
        <w:t xml:space="preserve"> 133 του Κανονισμού της Βουλής προβλέπει μία προθεσμία </w:t>
      </w:r>
      <w:r>
        <w:rPr>
          <w:rFonts w:eastAsia="Times New Roman" w:cs="Times New Roman"/>
          <w:szCs w:val="24"/>
        </w:rPr>
        <w:t>τριάντα</w:t>
      </w:r>
      <w:r w:rsidRPr="00A668D4">
        <w:rPr>
          <w:rFonts w:eastAsia="Times New Roman" w:cs="Times New Roman"/>
          <w:szCs w:val="24"/>
        </w:rPr>
        <w:t xml:space="preserve"> ημερών για την προσκόμ</w:t>
      </w:r>
      <w:r w:rsidRPr="00A668D4">
        <w:rPr>
          <w:rFonts w:eastAsia="Times New Roman" w:cs="Times New Roman"/>
          <w:szCs w:val="24"/>
        </w:rPr>
        <w:t>ιση των εγγράφων</w:t>
      </w:r>
      <w:r>
        <w:rPr>
          <w:rFonts w:eastAsia="Times New Roman" w:cs="Times New Roman"/>
          <w:szCs w:val="24"/>
        </w:rPr>
        <w:t>,</w:t>
      </w:r>
      <w:r w:rsidRPr="00A668D4">
        <w:rPr>
          <w:rFonts w:eastAsia="Times New Roman" w:cs="Times New Roman"/>
          <w:szCs w:val="24"/>
        </w:rPr>
        <w:t xml:space="preserve"> ξέροντας </w:t>
      </w:r>
      <w:r>
        <w:rPr>
          <w:rFonts w:eastAsia="Times New Roman" w:cs="Times New Roman"/>
          <w:szCs w:val="24"/>
        </w:rPr>
        <w:t>π</w:t>
      </w:r>
      <w:r w:rsidRPr="00A668D4">
        <w:rPr>
          <w:rFonts w:eastAsia="Times New Roman" w:cs="Times New Roman"/>
          <w:szCs w:val="24"/>
        </w:rPr>
        <w:t xml:space="preserve">ροφανώς </w:t>
      </w:r>
      <w:r>
        <w:rPr>
          <w:rFonts w:eastAsia="Times New Roman" w:cs="Times New Roman"/>
          <w:szCs w:val="24"/>
        </w:rPr>
        <w:t>ότι τα έγγραφα τα οποία</w:t>
      </w:r>
      <w:r w:rsidRPr="00A668D4">
        <w:rPr>
          <w:rFonts w:eastAsia="Times New Roman" w:cs="Times New Roman"/>
          <w:szCs w:val="24"/>
        </w:rPr>
        <w:t xml:space="preserve"> ζήτησε είναι διαβαθμισμένα</w:t>
      </w:r>
      <w:r>
        <w:rPr>
          <w:rFonts w:eastAsia="Times New Roman" w:cs="Times New Roman"/>
          <w:szCs w:val="24"/>
        </w:rPr>
        <w:t>,</w:t>
      </w:r>
      <w:r w:rsidRPr="00A668D4">
        <w:rPr>
          <w:rFonts w:eastAsia="Times New Roman" w:cs="Times New Roman"/>
          <w:szCs w:val="24"/>
        </w:rPr>
        <w:t xml:space="preserve"> κατέθεσε την τελευταία στιγμή στην </w:t>
      </w:r>
      <w:r>
        <w:rPr>
          <w:rFonts w:eastAsia="Times New Roman" w:cs="Times New Roman"/>
          <w:szCs w:val="24"/>
        </w:rPr>
        <w:t>ε</w:t>
      </w:r>
      <w:r w:rsidRPr="00A668D4">
        <w:rPr>
          <w:rFonts w:eastAsia="Times New Roman" w:cs="Times New Roman"/>
          <w:szCs w:val="24"/>
        </w:rPr>
        <w:t>πιτροπή την αίτηση του</w:t>
      </w:r>
      <w:r>
        <w:rPr>
          <w:rFonts w:eastAsia="Times New Roman" w:cs="Times New Roman"/>
          <w:szCs w:val="24"/>
        </w:rPr>
        <w:t>.</w:t>
      </w:r>
      <w:r w:rsidRPr="00A668D4">
        <w:rPr>
          <w:rFonts w:eastAsia="Times New Roman" w:cs="Times New Roman"/>
          <w:szCs w:val="24"/>
        </w:rPr>
        <w:t xml:space="preserve"> </w:t>
      </w:r>
    </w:p>
    <w:p w14:paraId="77C02CAE" w14:textId="77777777" w:rsidR="006113A9" w:rsidRDefault="006B6FC4">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της Νέας Δημοκρατίας)</w:t>
      </w:r>
    </w:p>
    <w:p w14:paraId="77C02CAF"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Μπορείτε να ησυχάσετε; Τώρα μιλάω</w:t>
      </w:r>
      <w:r w:rsidRPr="00A668D4">
        <w:rPr>
          <w:rFonts w:eastAsia="Times New Roman" w:cs="Times New Roman"/>
          <w:szCs w:val="24"/>
        </w:rPr>
        <w:t xml:space="preserve"> για κάποιο άλλο θέμα</w:t>
      </w:r>
      <w:r>
        <w:rPr>
          <w:rFonts w:eastAsia="Times New Roman" w:cs="Times New Roman"/>
          <w:szCs w:val="24"/>
        </w:rPr>
        <w:t>.</w:t>
      </w:r>
      <w:r w:rsidRPr="00A668D4">
        <w:rPr>
          <w:rFonts w:eastAsia="Times New Roman" w:cs="Times New Roman"/>
          <w:szCs w:val="24"/>
        </w:rPr>
        <w:t xml:space="preserve"> Αυτό </w:t>
      </w:r>
      <w:r>
        <w:rPr>
          <w:rFonts w:eastAsia="Times New Roman" w:cs="Times New Roman"/>
          <w:szCs w:val="24"/>
        </w:rPr>
        <w:t xml:space="preserve">δεν σας </w:t>
      </w:r>
      <w:r w:rsidRPr="00A668D4">
        <w:rPr>
          <w:rFonts w:eastAsia="Times New Roman" w:cs="Times New Roman"/>
          <w:szCs w:val="24"/>
        </w:rPr>
        <w:t>ενοχλεί</w:t>
      </w:r>
      <w:r>
        <w:rPr>
          <w:rFonts w:eastAsia="Times New Roman" w:cs="Times New Roman"/>
          <w:szCs w:val="24"/>
        </w:rPr>
        <w:t>.</w:t>
      </w:r>
      <w:r w:rsidRPr="00A668D4">
        <w:rPr>
          <w:rFonts w:eastAsia="Times New Roman" w:cs="Times New Roman"/>
          <w:szCs w:val="24"/>
        </w:rPr>
        <w:t xml:space="preserve"> </w:t>
      </w:r>
    </w:p>
    <w:p w14:paraId="77C02CB0"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Δεν </w:t>
      </w:r>
      <w:r w:rsidRPr="00A668D4">
        <w:rPr>
          <w:rFonts w:eastAsia="Times New Roman" w:cs="Times New Roman"/>
          <w:szCs w:val="24"/>
        </w:rPr>
        <w:t>πρόκειται</w:t>
      </w:r>
      <w:r>
        <w:rPr>
          <w:rFonts w:eastAsia="Times New Roman" w:cs="Times New Roman"/>
          <w:szCs w:val="24"/>
        </w:rPr>
        <w:t>,</w:t>
      </w:r>
      <w:r w:rsidRPr="00A668D4">
        <w:rPr>
          <w:rFonts w:eastAsia="Times New Roman" w:cs="Times New Roman"/>
          <w:szCs w:val="24"/>
        </w:rPr>
        <w:t xml:space="preserve"> ακριβώς </w:t>
      </w:r>
      <w:r>
        <w:rPr>
          <w:rFonts w:eastAsia="Times New Roman" w:cs="Times New Roman"/>
          <w:szCs w:val="24"/>
        </w:rPr>
        <w:t>γ</w:t>
      </w:r>
      <w:r w:rsidRPr="00A668D4">
        <w:rPr>
          <w:rFonts w:eastAsia="Times New Roman" w:cs="Times New Roman"/>
          <w:szCs w:val="24"/>
        </w:rPr>
        <w:t>ιατί δεν είμαστε αφελείς</w:t>
      </w:r>
      <w:r>
        <w:rPr>
          <w:rFonts w:eastAsia="Times New Roman" w:cs="Times New Roman"/>
          <w:szCs w:val="24"/>
        </w:rPr>
        <w:t>,</w:t>
      </w:r>
      <w:r w:rsidRPr="00A668D4">
        <w:rPr>
          <w:rFonts w:eastAsia="Times New Roman" w:cs="Times New Roman"/>
          <w:szCs w:val="24"/>
        </w:rPr>
        <w:t xml:space="preserve"> να προβάλω αυτούς </w:t>
      </w:r>
      <w:r>
        <w:rPr>
          <w:rFonts w:eastAsia="Times New Roman" w:cs="Times New Roman"/>
          <w:szCs w:val="24"/>
        </w:rPr>
        <w:t xml:space="preserve">τους </w:t>
      </w:r>
      <w:r w:rsidRPr="00A668D4">
        <w:rPr>
          <w:rFonts w:eastAsia="Times New Roman" w:cs="Times New Roman"/>
          <w:szCs w:val="24"/>
        </w:rPr>
        <w:t>τυπικούς ισχυρισμούς</w:t>
      </w:r>
      <w:r>
        <w:rPr>
          <w:rFonts w:eastAsia="Times New Roman" w:cs="Times New Roman"/>
          <w:szCs w:val="24"/>
        </w:rPr>
        <w:t>,</w:t>
      </w:r>
      <w:r w:rsidRPr="00A668D4">
        <w:rPr>
          <w:rFonts w:eastAsia="Times New Roman" w:cs="Times New Roman"/>
          <w:szCs w:val="24"/>
        </w:rPr>
        <w:t xml:space="preserve"> ότι </w:t>
      </w:r>
      <w:r>
        <w:rPr>
          <w:rFonts w:eastAsia="Times New Roman" w:cs="Times New Roman"/>
          <w:szCs w:val="24"/>
        </w:rPr>
        <w:t xml:space="preserve">δηλαδή </w:t>
      </w:r>
      <w:r w:rsidRPr="00A668D4">
        <w:rPr>
          <w:rFonts w:eastAsia="Times New Roman" w:cs="Times New Roman"/>
          <w:szCs w:val="24"/>
        </w:rPr>
        <w:t xml:space="preserve">σε </w:t>
      </w:r>
      <w:r>
        <w:rPr>
          <w:rFonts w:eastAsia="Times New Roman" w:cs="Times New Roman"/>
          <w:szCs w:val="24"/>
        </w:rPr>
        <w:t>τριάντα</w:t>
      </w:r>
      <w:r w:rsidRPr="00A668D4">
        <w:rPr>
          <w:rFonts w:eastAsia="Times New Roman" w:cs="Times New Roman"/>
          <w:szCs w:val="24"/>
        </w:rPr>
        <w:t xml:space="preserve"> μέρες θα μπορούσαμε να προσκομίσουμε τα έγγραφα</w:t>
      </w:r>
      <w:r>
        <w:rPr>
          <w:rFonts w:eastAsia="Times New Roman" w:cs="Times New Roman"/>
          <w:szCs w:val="24"/>
        </w:rPr>
        <w:t>. Προφανώς</w:t>
      </w:r>
      <w:r w:rsidRPr="00A668D4">
        <w:rPr>
          <w:rFonts w:eastAsia="Times New Roman" w:cs="Times New Roman"/>
          <w:szCs w:val="24"/>
        </w:rPr>
        <w:t xml:space="preserve"> θέλω να συζητήσουμε </w:t>
      </w:r>
      <w:r>
        <w:rPr>
          <w:rFonts w:eastAsia="Times New Roman" w:cs="Times New Roman"/>
          <w:szCs w:val="24"/>
        </w:rPr>
        <w:t>επί</w:t>
      </w:r>
      <w:r w:rsidRPr="00A668D4">
        <w:rPr>
          <w:rFonts w:eastAsia="Times New Roman" w:cs="Times New Roman"/>
          <w:szCs w:val="24"/>
        </w:rPr>
        <w:t xml:space="preserve"> της ουσίας και όχι </w:t>
      </w:r>
      <w:r>
        <w:rPr>
          <w:rFonts w:eastAsia="Times New Roman" w:cs="Times New Roman"/>
          <w:szCs w:val="24"/>
        </w:rPr>
        <w:t>επί της</w:t>
      </w:r>
      <w:r w:rsidRPr="00A668D4">
        <w:rPr>
          <w:rFonts w:eastAsia="Times New Roman" w:cs="Times New Roman"/>
          <w:szCs w:val="24"/>
        </w:rPr>
        <w:t xml:space="preserve"> διαδικ</w:t>
      </w:r>
      <w:r w:rsidRPr="00A668D4">
        <w:rPr>
          <w:rFonts w:eastAsia="Times New Roman" w:cs="Times New Roman"/>
          <w:szCs w:val="24"/>
        </w:rPr>
        <w:t>ασία</w:t>
      </w:r>
      <w:r>
        <w:rPr>
          <w:rFonts w:eastAsia="Times New Roman" w:cs="Times New Roman"/>
          <w:szCs w:val="24"/>
        </w:rPr>
        <w:t>ς</w:t>
      </w:r>
      <w:r>
        <w:rPr>
          <w:rFonts w:eastAsia="Times New Roman" w:cs="Times New Roman"/>
          <w:szCs w:val="24"/>
        </w:rPr>
        <w:t>.</w:t>
      </w:r>
      <w:r w:rsidRPr="00A668D4">
        <w:rPr>
          <w:rFonts w:eastAsia="Times New Roman" w:cs="Times New Roman"/>
          <w:szCs w:val="24"/>
        </w:rPr>
        <w:t xml:space="preserve"> </w:t>
      </w:r>
    </w:p>
    <w:p w14:paraId="77C02CB1" w14:textId="77777777" w:rsidR="006113A9" w:rsidRDefault="006B6FC4">
      <w:pPr>
        <w:spacing w:line="600" w:lineRule="auto"/>
        <w:ind w:firstLine="720"/>
        <w:contextualSpacing/>
        <w:jc w:val="both"/>
        <w:rPr>
          <w:rFonts w:eastAsia="Times New Roman" w:cs="Times New Roman"/>
          <w:szCs w:val="24"/>
        </w:rPr>
      </w:pPr>
      <w:r w:rsidRPr="00A668D4">
        <w:rPr>
          <w:rFonts w:eastAsia="Times New Roman" w:cs="Times New Roman"/>
          <w:szCs w:val="24"/>
        </w:rPr>
        <w:t>Ένα έγγραφο αφορά το Υπουργείο Εξωτερικών</w:t>
      </w:r>
      <w:r>
        <w:rPr>
          <w:rFonts w:eastAsia="Times New Roman" w:cs="Times New Roman"/>
          <w:szCs w:val="24"/>
        </w:rPr>
        <w:t xml:space="preserve">. </w:t>
      </w:r>
      <w:r w:rsidRPr="00A668D4">
        <w:rPr>
          <w:rFonts w:eastAsia="Times New Roman" w:cs="Times New Roman"/>
          <w:szCs w:val="24"/>
        </w:rPr>
        <w:t>Για το Υπουργείο Εθνικής Άμυνας</w:t>
      </w:r>
      <w:r>
        <w:rPr>
          <w:rFonts w:eastAsia="Times New Roman" w:cs="Times New Roman"/>
          <w:szCs w:val="24"/>
        </w:rPr>
        <w:t>,</w:t>
      </w:r>
      <w:r w:rsidRPr="00A668D4">
        <w:rPr>
          <w:rFonts w:eastAsia="Times New Roman" w:cs="Times New Roman"/>
          <w:szCs w:val="24"/>
        </w:rPr>
        <w:t xml:space="preserve"> </w:t>
      </w:r>
      <w:r>
        <w:rPr>
          <w:rFonts w:eastAsia="Times New Roman" w:cs="Times New Roman"/>
          <w:szCs w:val="24"/>
        </w:rPr>
        <w:t>π</w:t>
      </w:r>
      <w:r w:rsidRPr="00A668D4">
        <w:rPr>
          <w:rFonts w:eastAsia="Times New Roman" w:cs="Times New Roman"/>
          <w:szCs w:val="24"/>
        </w:rPr>
        <w:t xml:space="preserve">ροφανώς θα πρέπει να δούμε </w:t>
      </w:r>
      <w:r>
        <w:rPr>
          <w:rFonts w:eastAsia="Times New Roman" w:cs="Times New Roman"/>
          <w:szCs w:val="24"/>
        </w:rPr>
        <w:t>πώ</w:t>
      </w:r>
      <w:r w:rsidRPr="00A668D4">
        <w:rPr>
          <w:rFonts w:eastAsia="Times New Roman" w:cs="Times New Roman"/>
          <w:szCs w:val="24"/>
        </w:rPr>
        <w:t>ς θα προχωρήσει η διαδικασία αποχαρακτηρισμού της διαβάθμισης</w:t>
      </w:r>
      <w:r>
        <w:rPr>
          <w:rFonts w:eastAsia="Times New Roman" w:cs="Times New Roman"/>
          <w:szCs w:val="24"/>
        </w:rPr>
        <w:t>. Δεν έχει συνεδριάσει η</w:t>
      </w:r>
      <w:r w:rsidRPr="00A668D4">
        <w:rPr>
          <w:rFonts w:eastAsia="Times New Roman" w:cs="Times New Roman"/>
          <w:szCs w:val="24"/>
        </w:rPr>
        <w:t xml:space="preserve"> </w:t>
      </w:r>
      <w:r>
        <w:rPr>
          <w:rFonts w:eastAsia="Times New Roman" w:cs="Times New Roman"/>
          <w:szCs w:val="24"/>
        </w:rPr>
        <w:t>ε</w:t>
      </w:r>
      <w:r w:rsidRPr="00A668D4">
        <w:rPr>
          <w:rFonts w:eastAsia="Times New Roman" w:cs="Times New Roman"/>
          <w:szCs w:val="24"/>
        </w:rPr>
        <w:t xml:space="preserve">πιτροπή για τον αποχαρακτηρισμό στο </w:t>
      </w:r>
      <w:r>
        <w:rPr>
          <w:rFonts w:eastAsia="Times New Roman" w:cs="Times New Roman"/>
          <w:szCs w:val="24"/>
        </w:rPr>
        <w:t>Υπουργείο Εξωτερικώ</w:t>
      </w:r>
      <w:r>
        <w:rPr>
          <w:rFonts w:eastAsia="Times New Roman" w:cs="Times New Roman"/>
          <w:szCs w:val="24"/>
        </w:rPr>
        <w:t>ν. Επειδή, όμως,</w:t>
      </w:r>
      <w:r w:rsidRPr="00A668D4">
        <w:rPr>
          <w:rFonts w:eastAsia="Times New Roman" w:cs="Times New Roman"/>
          <w:szCs w:val="24"/>
        </w:rPr>
        <w:t xml:space="preserve"> το περιεχόμενο του εγγράφου αφορά πάγιες οδηγίες εξωτερικής πολιτικής</w:t>
      </w:r>
      <w:r>
        <w:rPr>
          <w:rFonts w:eastAsia="Times New Roman" w:cs="Times New Roman"/>
          <w:szCs w:val="24"/>
        </w:rPr>
        <w:t xml:space="preserve">, μπορώ να σας πω τι </w:t>
      </w:r>
      <w:r w:rsidRPr="00A668D4">
        <w:rPr>
          <w:rFonts w:eastAsia="Times New Roman" w:cs="Times New Roman"/>
          <w:szCs w:val="24"/>
        </w:rPr>
        <w:t>λέει</w:t>
      </w:r>
      <w:r>
        <w:rPr>
          <w:rFonts w:eastAsia="Times New Roman" w:cs="Times New Roman"/>
          <w:szCs w:val="24"/>
        </w:rPr>
        <w:t>.</w:t>
      </w:r>
      <w:r w:rsidRPr="00A668D4">
        <w:rPr>
          <w:rFonts w:eastAsia="Times New Roman" w:cs="Times New Roman"/>
          <w:szCs w:val="24"/>
        </w:rPr>
        <w:t xml:space="preserve"> Απευθύνει οδηγίες προς το Υπουργείο Εθνικής Άμυνας</w:t>
      </w:r>
      <w:r>
        <w:rPr>
          <w:rFonts w:eastAsia="Times New Roman" w:cs="Times New Roman"/>
          <w:szCs w:val="24"/>
        </w:rPr>
        <w:t>.</w:t>
      </w:r>
    </w:p>
    <w:p w14:paraId="77C02CB2"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ΤΡΑΓΑΚΗΣ: </w:t>
      </w:r>
      <w:r>
        <w:rPr>
          <w:rFonts w:eastAsia="Times New Roman" w:cs="Times New Roman"/>
          <w:szCs w:val="24"/>
        </w:rPr>
        <w:t>Να το καταθέσετε, σας παρακαλώ.</w:t>
      </w:r>
    </w:p>
    <w:p w14:paraId="77C02CB3"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ΚΑΤΡΟΥΓΚΑΛΟΣ (Αναπληρωτής Υπουργός Εξωτερικών): </w:t>
      </w:r>
      <w:r>
        <w:rPr>
          <w:rFonts w:eastAsia="Times New Roman" w:cs="Times New Roman"/>
          <w:szCs w:val="24"/>
        </w:rPr>
        <w:t xml:space="preserve">Όχι, </w:t>
      </w:r>
      <w:r w:rsidRPr="00A668D4">
        <w:rPr>
          <w:rFonts w:eastAsia="Times New Roman" w:cs="Times New Roman"/>
          <w:szCs w:val="24"/>
        </w:rPr>
        <w:t>σας εξήγησα ότι έχει διαβάθμιση</w:t>
      </w:r>
      <w:r>
        <w:rPr>
          <w:rFonts w:eastAsia="Times New Roman" w:cs="Times New Roman"/>
          <w:szCs w:val="24"/>
        </w:rPr>
        <w:t>.</w:t>
      </w:r>
      <w:r w:rsidRPr="00A668D4">
        <w:rPr>
          <w:rFonts w:eastAsia="Times New Roman" w:cs="Times New Roman"/>
          <w:szCs w:val="24"/>
        </w:rPr>
        <w:t xml:space="preserve"> </w:t>
      </w:r>
    </w:p>
    <w:p w14:paraId="77C02CB4" w14:textId="77777777" w:rsidR="006113A9" w:rsidRDefault="006B6FC4">
      <w:pPr>
        <w:spacing w:line="600" w:lineRule="auto"/>
        <w:ind w:firstLine="720"/>
        <w:contextualSpacing/>
        <w:jc w:val="both"/>
        <w:rPr>
          <w:rFonts w:eastAsia="Times New Roman" w:cs="Times New Roman"/>
          <w:szCs w:val="24"/>
        </w:rPr>
      </w:pPr>
      <w:r w:rsidRPr="00A668D4">
        <w:rPr>
          <w:rFonts w:eastAsia="Times New Roman" w:cs="Times New Roman"/>
          <w:szCs w:val="24"/>
        </w:rPr>
        <w:t>Λέω</w:t>
      </w:r>
      <w:r>
        <w:rPr>
          <w:rFonts w:eastAsia="Times New Roman" w:cs="Times New Roman"/>
          <w:szCs w:val="24"/>
        </w:rPr>
        <w:t>,</w:t>
      </w:r>
      <w:r w:rsidRPr="00A668D4">
        <w:rPr>
          <w:rFonts w:eastAsia="Times New Roman" w:cs="Times New Roman"/>
          <w:szCs w:val="24"/>
        </w:rPr>
        <w:t xml:space="preserve"> λοιπόν</w:t>
      </w:r>
      <w:r>
        <w:rPr>
          <w:rFonts w:eastAsia="Times New Roman" w:cs="Times New Roman"/>
          <w:szCs w:val="24"/>
        </w:rPr>
        <w:t>,</w:t>
      </w:r>
      <w:r w:rsidRPr="00A668D4">
        <w:rPr>
          <w:rFonts w:eastAsia="Times New Roman" w:cs="Times New Roman"/>
          <w:szCs w:val="24"/>
        </w:rPr>
        <w:t xml:space="preserve"> ότι στο πλαίσιο των </w:t>
      </w:r>
      <w:r>
        <w:rPr>
          <w:rFonts w:eastAsia="Times New Roman" w:cs="Times New Roman"/>
          <w:szCs w:val="24"/>
        </w:rPr>
        <w:t>πάγιων</w:t>
      </w:r>
      <w:r w:rsidRPr="00A668D4">
        <w:rPr>
          <w:rFonts w:eastAsia="Times New Roman" w:cs="Times New Roman"/>
          <w:szCs w:val="24"/>
        </w:rPr>
        <w:t xml:space="preserve"> οδηγιών που δίνει το Υπουργείο Εξωτερικών</w:t>
      </w:r>
      <w:r>
        <w:rPr>
          <w:rFonts w:eastAsia="Times New Roman" w:cs="Times New Roman"/>
          <w:szCs w:val="24"/>
        </w:rPr>
        <w:t>, δίνονται</w:t>
      </w:r>
      <w:r w:rsidRPr="00A668D4">
        <w:rPr>
          <w:rFonts w:eastAsia="Times New Roman" w:cs="Times New Roman"/>
          <w:szCs w:val="24"/>
        </w:rPr>
        <w:t xml:space="preserve"> οδηγίες για το πώς θα </w:t>
      </w:r>
      <w:r w:rsidRPr="00A668D4">
        <w:rPr>
          <w:rFonts w:eastAsia="Times New Roman" w:cs="Times New Roman"/>
          <w:szCs w:val="24"/>
        </w:rPr>
        <w:lastRenderedPageBreak/>
        <w:t xml:space="preserve">χαρακτηρίζεται η πλειοψηφούσα εθνότητα στη γειτονική χώρα με τον όρο </w:t>
      </w:r>
      <w:r>
        <w:rPr>
          <w:rFonts w:eastAsia="Times New Roman" w:cs="Times New Roman"/>
          <w:szCs w:val="24"/>
        </w:rPr>
        <w:t>«</w:t>
      </w:r>
      <w:r>
        <w:rPr>
          <w:rFonts w:eastAsia="Times New Roman" w:cs="Times New Roman"/>
          <w:szCs w:val="24"/>
          <w:lang w:val="en"/>
        </w:rPr>
        <w:t>majority</w:t>
      </w:r>
      <w:r w:rsidRPr="00A668D4">
        <w:rPr>
          <w:rFonts w:eastAsia="Times New Roman" w:cs="Times New Roman"/>
          <w:szCs w:val="24"/>
        </w:rPr>
        <w:t xml:space="preserve"> </w:t>
      </w:r>
      <w:r>
        <w:rPr>
          <w:rFonts w:eastAsia="Times New Roman" w:cs="Times New Roman"/>
          <w:szCs w:val="24"/>
          <w:lang w:val="en"/>
        </w:rPr>
        <w:t>community</w:t>
      </w:r>
      <w:r>
        <w:rPr>
          <w:rFonts w:eastAsia="Times New Roman" w:cs="Times New Roman"/>
          <w:szCs w:val="24"/>
        </w:rPr>
        <w:t>»,</w:t>
      </w:r>
      <w:r w:rsidRPr="00A668D4">
        <w:rPr>
          <w:rFonts w:eastAsia="Times New Roman" w:cs="Times New Roman"/>
          <w:szCs w:val="24"/>
        </w:rPr>
        <w:t xml:space="preserve"> π</w:t>
      </w:r>
      <w:r>
        <w:rPr>
          <w:rFonts w:eastAsia="Times New Roman" w:cs="Times New Roman"/>
          <w:szCs w:val="24"/>
        </w:rPr>
        <w:t>ώ</w:t>
      </w:r>
      <w:r w:rsidRPr="00A668D4">
        <w:rPr>
          <w:rFonts w:eastAsia="Times New Roman" w:cs="Times New Roman"/>
          <w:szCs w:val="24"/>
        </w:rPr>
        <w:t>ς θα προσδιορίζεται η γλώσσα</w:t>
      </w:r>
      <w:r>
        <w:rPr>
          <w:rFonts w:eastAsia="Times New Roman" w:cs="Times New Roman"/>
          <w:szCs w:val="24"/>
        </w:rPr>
        <w:t>,</w:t>
      </w:r>
      <w:r w:rsidRPr="00A668D4">
        <w:rPr>
          <w:rFonts w:eastAsia="Times New Roman" w:cs="Times New Roman"/>
          <w:szCs w:val="24"/>
        </w:rPr>
        <w:t xml:space="preserve"> </w:t>
      </w:r>
      <w:r>
        <w:rPr>
          <w:rFonts w:eastAsia="Times New Roman" w:cs="Times New Roman"/>
          <w:szCs w:val="24"/>
        </w:rPr>
        <w:t>«</w:t>
      </w:r>
      <w:r>
        <w:rPr>
          <w:rFonts w:eastAsia="Times New Roman" w:cs="Times New Roman"/>
          <w:szCs w:val="24"/>
          <w:lang w:val="en"/>
        </w:rPr>
        <w:t>official</w:t>
      </w:r>
      <w:r w:rsidRPr="00A668D4">
        <w:rPr>
          <w:rFonts w:eastAsia="Times New Roman" w:cs="Times New Roman"/>
          <w:szCs w:val="24"/>
        </w:rPr>
        <w:t xml:space="preserve"> </w:t>
      </w:r>
      <w:r>
        <w:rPr>
          <w:rFonts w:eastAsia="Times New Roman" w:cs="Times New Roman"/>
          <w:szCs w:val="24"/>
          <w:lang w:val="en"/>
        </w:rPr>
        <w:t>language</w:t>
      </w:r>
      <w:r w:rsidRPr="00A668D4">
        <w:rPr>
          <w:rFonts w:eastAsia="Times New Roman" w:cs="Times New Roman"/>
          <w:szCs w:val="24"/>
        </w:rPr>
        <w:t xml:space="preserve"> </w:t>
      </w:r>
      <w:r>
        <w:rPr>
          <w:rFonts w:eastAsia="Times New Roman" w:cs="Times New Roman"/>
          <w:szCs w:val="24"/>
          <w:lang w:val="en"/>
        </w:rPr>
        <w:t>of</w:t>
      </w:r>
      <w:r w:rsidRPr="00C363AB">
        <w:rPr>
          <w:rFonts w:eastAsia="Times New Roman" w:cs="Times New Roman"/>
          <w:szCs w:val="24"/>
        </w:rPr>
        <w:t xml:space="preserve"> </w:t>
      </w:r>
      <w:r>
        <w:rPr>
          <w:rFonts w:eastAsia="Times New Roman" w:cs="Times New Roman"/>
          <w:szCs w:val="24"/>
          <w:lang w:val="en-US"/>
        </w:rPr>
        <w:t>FYROM</w:t>
      </w:r>
      <w:r>
        <w:rPr>
          <w:rFonts w:eastAsia="Times New Roman" w:cs="Times New Roman"/>
          <w:szCs w:val="24"/>
        </w:rPr>
        <w:t>»</w:t>
      </w:r>
      <w:r w:rsidRPr="00C363AB">
        <w:rPr>
          <w:rFonts w:eastAsia="Times New Roman" w:cs="Times New Roman"/>
          <w:szCs w:val="24"/>
        </w:rPr>
        <w:t>,</w:t>
      </w:r>
      <w:r w:rsidRPr="00A668D4">
        <w:rPr>
          <w:rFonts w:eastAsia="Times New Roman" w:cs="Times New Roman"/>
          <w:szCs w:val="24"/>
        </w:rPr>
        <w:t xml:space="preserve"> επίσημη γλώσσα της γειτονικής χώρας</w:t>
      </w:r>
      <w:r w:rsidRPr="00C363AB">
        <w:rPr>
          <w:rFonts w:eastAsia="Times New Roman" w:cs="Times New Roman"/>
          <w:szCs w:val="24"/>
        </w:rPr>
        <w:t xml:space="preserve">, </w:t>
      </w:r>
      <w:r>
        <w:rPr>
          <w:rFonts w:eastAsia="Times New Roman" w:cs="Times New Roman"/>
          <w:szCs w:val="24"/>
        </w:rPr>
        <w:t xml:space="preserve">της </w:t>
      </w:r>
      <w:r>
        <w:rPr>
          <w:rFonts w:eastAsia="Times New Roman" w:cs="Times New Roman"/>
          <w:szCs w:val="24"/>
        </w:rPr>
        <w:t>Π</w:t>
      </w:r>
      <w:r>
        <w:rPr>
          <w:rFonts w:eastAsia="Times New Roman" w:cs="Times New Roman"/>
          <w:szCs w:val="24"/>
        </w:rPr>
        <w:t>ΓΔΜ.</w:t>
      </w:r>
    </w:p>
    <w:p w14:paraId="77C02CB5"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ΗΛΙΑΣ ΚΑΣΙΔΙΑΡΗΣ: </w:t>
      </w:r>
      <w:r w:rsidRPr="00C363AB">
        <w:rPr>
          <w:rFonts w:eastAsia="Times New Roman" w:cs="Times New Roman"/>
          <w:szCs w:val="24"/>
          <w:lang w:val="en-US"/>
        </w:rPr>
        <w:t>FYROM</w:t>
      </w:r>
      <w:r w:rsidRPr="00C363AB">
        <w:rPr>
          <w:rFonts w:eastAsia="Times New Roman" w:cs="Times New Roman"/>
          <w:szCs w:val="24"/>
        </w:rPr>
        <w:t xml:space="preserve"> </w:t>
      </w:r>
      <w:r>
        <w:rPr>
          <w:rFonts w:eastAsia="Times New Roman" w:cs="Times New Roman"/>
          <w:szCs w:val="24"/>
        </w:rPr>
        <w:t>λέει;</w:t>
      </w:r>
    </w:p>
    <w:p w14:paraId="77C02CB6"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ΓΕΩ</w:t>
      </w:r>
      <w:r>
        <w:rPr>
          <w:rFonts w:eastAsia="Times New Roman" w:cs="Times New Roman"/>
          <w:b/>
          <w:szCs w:val="24"/>
        </w:rPr>
        <w:t xml:space="preserve">ΡΓΙΟΣ ΚΑΤΡΟΥΓΚΑΛΟΣ (Αναπληρωτής Υπουργός Εξωτερικών): </w:t>
      </w:r>
      <w:r w:rsidRPr="006C2BCF">
        <w:rPr>
          <w:rFonts w:eastAsia="Times New Roman" w:cs="Times New Roman"/>
          <w:b/>
          <w:szCs w:val="24"/>
        </w:rPr>
        <w:t>«</w:t>
      </w:r>
      <w:r>
        <w:rPr>
          <w:rFonts w:eastAsia="Times New Roman" w:cs="Times New Roman"/>
          <w:szCs w:val="24"/>
          <w:lang w:val="en"/>
        </w:rPr>
        <w:t>Official</w:t>
      </w:r>
      <w:r w:rsidRPr="00A668D4">
        <w:rPr>
          <w:rFonts w:eastAsia="Times New Roman" w:cs="Times New Roman"/>
          <w:szCs w:val="24"/>
        </w:rPr>
        <w:t xml:space="preserve"> </w:t>
      </w:r>
      <w:r>
        <w:rPr>
          <w:rFonts w:eastAsia="Times New Roman" w:cs="Times New Roman"/>
          <w:szCs w:val="24"/>
          <w:lang w:val="en"/>
        </w:rPr>
        <w:t>language</w:t>
      </w:r>
      <w:r w:rsidRPr="00A668D4">
        <w:rPr>
          <w:rFonts w:eastAsia="Times New Roman" w:cs="Times New Roman"/>
          <w:szCs w:val="24"/>
        </w:rPr>
        <w:t xml:space="preserve"> </w:t>
      </w:r>
      <w:r>
        <w:rPr>
          <w:rFonts w:eastAsia="Times New Roman" w:cs="Times New Roman"/>
          <w:szCs w:val="24"/>
          <w:lang w:val="en"/>
        </w:rPr>
        <w:t>of</w:t>
      </w:r>
      <w:r w:rsidRPr="00A668D4">
        <w:rPr>
          <w:rFonts w:eastAsia="Times New Roman" w:cs="Times New Roman"/>
          <w:szCs w:val="24"/>
        </w:rPr>
        <w:t xml:space="preserve"> </w:t>
      </w:r>
      <w:r>
        <w:rPr>
          <w:rFonts w:eastAsia="Times New Roman" w:cs="Times New Roman"/>
          <w:szCs w:val="24"/>
          <w:lang w:val="en"/>
        </w:rPr>
        <w:t>the</w:t>
      </w:r>
      <w:r w:rsidRPr="00A668D4">
        <w:rPr>
          <w:rFonts w:eastAsia="Times New Roman" w:cs="Times New Roman"/>
          <w:szCs w:val="24"/>
        </w:rPr>
        <w:t xml:space="preserve"> </w:t>
      </w:r>
      <w:r>
        <w:rPr>
          <w:rFonts w:eastAsia="Times New Roman" w:cs="Times New Roman"/>
          <w:szCs w:val="24"/>
          <w:lang w:val="en"/>
        </w:rPr>
        <w:t>Former</w:t>
      </w:r>
      <w:r w:rsidRPr="00A668D4">
        <w:rPr>
          <w:rFonts w:eastAsia="Times New Roman" w:cs="Times New Roman"/>
          <w:szCs w:val="24"/>
        </w:rPr>
        <w:t xml:space="preserve"> </w:t>
      </w:r>
      <w:r>
        <w:rPr>
          <w:rFonts w:eastAsia="Times New Roman" w:cs="Times New Roman"/>
          <w:szCs w:val="24"/>
          <w:lang w:val="en"/>
        </w:rPr>
        <w:t>Yugoslav</w:t>
      </w:r>
      <w:r w:rsidRPr="00A668D4">
        <w:rPr>
          <w:rFonts w:eastAsia="Times New Roman" w:cs="Times New Roman"/>
          <w:szCs w:val="24"/>
        </w:rPr>
        <w:t xml:space="preserve"> </w:t>
      </w:r>
      <w:r>
        <w:rPr>
          <w:rFonts w:eastAsia="Times New Roman" w:cs="Times New Roman"/>
          <w:szCs w:val="24"/>
          <w:lang w:val="en"/>
        </w:rPr>
        <w:t>Republic</w:t>
      </w:r>
      <w:r w:rsidRPr="00A668D4">
        <w:rPr>
          <w:rFonts w:eastAsia="Times New Roman" w:cs="Times New Roman"/>
          <w:szCs w:val="24"/>
        </w:rPr>
        <w:t xml:space="preserve"> </w:t>
      </w:r>
      <w:r>
        <w:rPr>
          <w:rFonts w:eastAsia="Times New Roman" w:cs="Times New Roman"/>
          <w:szCs w:val="24"/>
          <w:lang w:val="en"/>
        </w:rPr>
        <w:t>of</w:t>
      </w:r>
      <w:r w:rsidRPr="00A668D4">
        <w:rPr>
          <w:rFonts w:eastAsia="Times New Roman" w:cs="Times New Roman"/>
          <w:szCs w:val="24"/>
        </w:rPr>
        <w:t xml:space="preserve"> </w:t>
      </w:r>
      <w:r>
        <w:rPr>
          <w:rFonts w:eastAsia="Times New Roman" w:cs="Times New Roman"/>
          <w:szCs w:val="24"/>
          <w:lang w:val="en"/>
        </w:rPr>
        <w:t>Macedonia</w:t>
      </w:r>
      <w:r w:rsidRPr="006C2BCF">
        <w:rPr>
          <w:rFonts w:eastAsia="Times New Roman" w:cs="Times New Roman"/>
          <w:szCs w:val="24"/>
        </w:rPr>
        <w:t>»</w:t>
      </w:r>
      <w:r w:rsidRPr="006C2BCF">
        <w:rPr>
          <w:rFonts w:eastAsia="Times New Roman" w:cs="Times New Roman"/>
          <w:szCs w:val="24"/>
        </w:rPr>
        <w:t>.</w:t>
      </w:r>
      <w:r w:rsidRPr="00A668D4">
        <w:rPr>
          <w:rFonts w:eastAsia="Times New Roman" w:cs="Times New Roman"/>
          <w:szCs w:val="24"/>
        </w:rPr>
        <w:t xml:space="preserve"> Ακριβώς</w:t>
      </w:r>
      <w:r>
        <w:rPr>
          <w:rFonts w:eastAsia="Times New Roman" w:cs="Times New Roman"/>
          <w:szCs w:val="24"/>
        </w:rPr>
        <w:t>.</w:t>
      </w:r>
      <w:r w:rsidRPr="00A668D4">
        <w:rPr>
          <w:rFonts w:eastAsia="Times New Roman" w:cs="Times New Roman"/>
          <w:szCs w:val="24"/>
        </w:rPr>
        <w:t xml:space="preserve"> </w:t>
      </w:r>
    </w:p>
    <w:p w14:paraId="77C02CB7"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Και καταλήγει </w:t>
      </w:r>
      <w:r w:rsidRPr="00A668D4">
        <w:rPr>
          <w:rFonts w:eastAsia="Times New Roman" w:cs="Times New Roman"/>
          <w:szCs w:val="24"/>
        </w:rPr>
        <w:t>αυτό το κείμενο ότι κύριο επιχείρημα για τη χρήση της παραπάνω ορολογίας είναι</w:t>
      </w:r>
      <w:r>
        <w:rPr>
          <w:rFonts w:eastAsia="Times New Roman" w:cs="Times New Roman"/>
          <w:szCs w:val="24"/>
        </w:rPr>
        <w:t>,</w:t>
      </w:r>
      <w:r w:rsidRPr="00A668D4">
        <w:rPr>
          <w:rFonts w:eastAsia="Times New Roman" w:cs="Times New Roman"/>
          <w:szCs w:val="24"/>
        </w:rPr>
        <w:t xml:space="preserve"> στο</w:t>
      </w:r>
      <w:r>
        <w:rPr>
          <w:rFonts w:eastAsia="Times New Roman" w:cs="Times New Roman"/>
          <w:szCs w:val="24"/>
        </w:rPr>
        <w:t>ν</w:t>
      </w:r>
      <w:r w:rsidRPr="00A668D4">
        <w:rPr>
          <w:rFonts w:eastAsia="Times New Roman" w:cs="Times New Roman"/>
          <w:szCs w:val="24"/>
        </w:rPr>
        <w:t xml:space="preserve"> βαθμό που </w:t>
      </w:r>
      <w:r>
        <w:rPr>
          <w:rFonts w:eastAsia="Times New Roman" w:cs="Times New Roman"/>
          <w:szCs w:val="24"/>
        </w:rPr>
        <w:t xml:space="preserve">η </w:t>
      </w:r>
      <w:r w:rsidRPr="00A668D4">
        <w:rPr>
          <w:rFonts w:eastAsia="Times New Roman" w:cs="Times New Roman"/>
          <w:szCs w:val="24"/>
        </w:rPr>
        <w:t>εξεύρεση αμ</w:t>
      </w:r>
      <w:r>
        <w:rPr>
          <w:rFonts w:eastAsia="Times New Roman" w:cs="Times New Roman"/>
          <w:szCs w:val="24"/>
        </w:rPr>
        <w:t xml:space="preserve">οιβαία αποδεκτής λύσης εκκρεμεί, να </w:t>
      </w:r>
      <w:r w:rsidRPr="00A668D4">
        <w:rPr>
          <w:rFonts w:eastAsia="Times New Roman" w:cs="Times New Roman"/>
          <w:szCs w:val="24"/>
        </w:rPr>
        <w:t xml:space="preserve">εξακολουθούμε να ακολουθούμε τις </w:t>
      </w:r>
      <w:r>
        <w:rPr>
          <w:rFonts w:eastAsia="Times New Roman" w:cs="Times New Roman"/>
          <w:szCs w:val="24"/>
        </w:rPr>
        <w:t>πάγιες</w:t>
      </w:r>
      <w:r w:rsidRPr="00A668D4">
        <w:rPr>
          <w:rFonts w:eastAsia="Times New Roman" w:cs="Times New Roman"/>
          <w:szCs w:val="24"/>
        </w:rPr>
        <w:t xml:space="preserve"> οδηγίες</w:t>
      </w:r>
      <w:r>
        <w:rPr>
          <w:rFonts w:eastAsia="Times New Roman" w:cs="Times New Roman"/>
          <w:szCs w:val="24"/>
        </w:rPr>
        <w:t>.</w:t>
      </w:r>
      <w:r w:rsidRPr="00A668D4">
        <w:rPr>
          <w:rFonts w:eastAsia="Times New Roman" w:cs="Times New Roman"/>
          <w:szCs w:val="24"/>
        </w:rPr>
        <w:t xml:space="preserve"> Δεν νομίζω</w:t>
      </w:r>
      <w:r>
        <w:rPr>
          <w:rFonts w:eastAsia="Times New Roman" w:cs="Times New Roman"/>
          <w:szCs w:val="24"/>
        </w:rPr>
        <w:t>,</w:t>
      </w:r>
      <w:r w:rsidRPr="00A668D4">
        <w:rPr>
          <w:rFonts w:eastAsia="Times New Roman" w:cs="Times New Roman"/>
          <w:szCs w:val="24"/>
        </w:rPr>
        <w:t xml:space="preserve"> λοιπόν</w:t>
      </w:r>
      <w:r>
        <w:rPr>
          <w:rFonts w:eastAsia="Times New Roman" w:cs="Times New Roman"/>
          <w:szCs w:val="24"/>
        </w:rPr>
        <w:t>,</w:t>
      </w:r>
      <w:r w:rsidRPr="00A668D4">
        <w:rPr>
          <w:rFonts w:eastAsia="Times New Roman" w:cs="Times New Roman"/>
          <w:szCs w:val="24"/>
        </w:rPr>
        <w:t xml:space="preserve"> ότι προσθέτει οτιδήποτε</w:t>
      </w:r>
      <w:r>
        <w:rPr>
          <w:rFonts w:eastAsia="Times New Roman" w:cs="Times New Roman"/>
          <w:szCs w:val="24"/>
        </w:rPr>
        <w:t>.</w:t>
      </w:r>
    </w:p>
    <w:p w14:paraId="77C02CB8" w14:textId="77777777" w:rsidR="006113A9" w:rsidRDefault="006B6FC4">
      <w:pPr>
        <w:spacing w:line="600" w:lineRule="auto"/>
        <w:ind w:firstLine="720"/>
        <w:contextualSpacing/>
        <w:jc w:val="both"/>
        <w:rPr>
          <w:rFonts w:eastAsia="Times New Roman" w:cs="Times New Roman"/>
          <w:szCs w:val="24"/>
        </w:rPr>
      </w:pPr>
      <w:r w:rsidRPr="00C363AB">
        <w:rPr>
          <w:rFonts w:eastAsia="Times New Roman" w:cs="Times New Roman"/>
          <w:b/>
          <w:szCs w:val="24"/>
        </w:rPr>
        <w:t xml:space="preserve">ΠΑΝΟΣ ΚΑΜΜΕΝΟΣ (Πρόεδρος των Ανεξαρτήτων Ελλήνων): </w:t>
      </w:r>
      <w:r>
        <w:rPr>
          <w:rFonts w:eastAsia="Times New Roman" w:cs="Times New Roman"/>
          <w:szCs w:val="24"/>
        </w:rPr>
        <w:t>Το Υπουργείο Άμυνας τι απάντησε; Γιατί δεν το λέτε;</w:t>
      </w:r>
    </w:p>
    <w:p w14:paraId="77C02CB9"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ΓΕΩΡΓΙΟΣ ΚΑΤΡΟΥΓΚΑΛΟΣ (</w:t>
      </w:r>
      <w:r>
        <w:rPr>
          <w:rFonts w:eastAsia="Times New Roman" w:cs="Times New Roman"/>
          <w:b/>
          <w:szCs w:val="24"/>
        </w:rPr>
        <w:t xml:space="preserve">Αναπληρωτής Υπουργός Εξωτερικών): </w:t>
      </w:r>
      <w:r w:rsidRPr="00A668D4">
        <w:rPr>
          <w:rFonts w:eastAsia="Times New Roman" w:cs="Times New Roman"/>
          <w:szCs w:val="24"/>
        </w:rPr>
        <w:t xml:space="preserve">Εξήγησα ότι μιλάμε για </w:t>
      </w:r>
      <w:r>
        <w:rPr>
          <w:rFonts w:eastAsia="Times New Roman" w:cs="Times New Roman"/>
          <w:szCs w:val="24"/>
        </w:rPr>
        <w:t>διαβαθμισμένα</w:t>
      </w:r>
      <w:r w:rsidRPr="00A668D4">
        <w:rPr>
          <w:rFonts w:eastAsia="Times New Roman" w:cs="Times New Roman"/>
          <w:szCs w:val="24"/>
        </w:rPr>
        <w:t xml:space="preserve"> έγ</w:t>
      </w:r>
      <w:r w:rsidRPr="00A668D4">
        <w:rPr>
          <w:rFonts w:eastAsia="Times New Roman" w:cs="Times New Roman"/>
          <w:szCs w:val="24"/>
        </w:rPr>
        <w:lastRenderedPageBreak/>
        <w:t xml:space="preserve">γραφα </w:t>
      </w:r>
      <w:r>
        <w:rPr>
          <w:rFonts w:eastAsia="Times New Roman" w:cs="Times New Roman"/>
          <w:szCs w:val="24"/>
        </w:rPr>
        <w:t xml:space="preserve">Υπουργείων. Ένα έγγραφο αφορούσε </w:t>
      </w:r>
      <w:r w:rsidRPr="00A668D4">
        <w:rPr>
          <w:rFonts w:eastAsia="Times New Roman" w:cs="Times New Roman"/>
          <w:szCs w:val="24"/>
        </w:rPr>
        <w:t>το δικό μου Υπουργείο</w:t>
      </w:r>
      <w:r>
        <w:rPr>
          <w:rFonts w:eastAsia="Times New Roman" w:cs="Times New Roman"/>
          <w:szCs w:val="24"/>
        </w:rPr>
        <w:t>. Περιμένω να δω τι θα μου πουν</w:t>
      </w:r>
      <w:r w:rsidRPr="00A668D4">
        <w:rPr>
          <w:rFonts w:eastAsia="Times New Roman" w:cs="Times New Roman"/>
          <w:szCs w:val="24"/>
        </w:rPr>
        <w:t xml:space="preserve"> για τα διαβαθμισμένα </w:t>
      </w:r>
      <w:r>
        <w:rPr>
          <w:rFonts w:eastAsia="Times New Roman" w:cs="Times New Roman"/>
          <w:szCs w:val="24"/>
        </w:rPr>
        <w:t xml:space="preserve">έγγραφα του άλλου. </w:t>
      </w:r>
    </w:p>
    <w:p w14:paraId="77C02CBA" w14:textId="77777777" w:rsidR="006113A9" w:rsidRDefault="006B6FC4">
      <w:pPr>
        <w:spacing w:line="600" w:lineRule="auto"/>
        <w:ind w:firstLine="720"/>
        <w:contextualSpacing/>
        <w:jc w:val="both"/>
        <w:rPr>
          <w:rFonts w:eastAsia="Times New Roman" w:cs="Times New Roman"/>
          <w:szCs w:val="24"/>
        </w:rPr>
      </w:pPr>
      <w:r w:rsidRPr="00A668D4">
        <w:rPr>
          <w:rFonts w:eastAsia="Times New Roman" w:cs="Times New Roman"/>
          <w:szCs w:val="24"/>
        </w:rPr>
        <w:t xml:space="preserve">Και αυτό </w:t>
      </w:r>
      <w:r>
        <w:rPr>
          <w:rFonts w:eastAsia="Times New Roman" w:cs="Times New Roman"/>
          <w:szCs w:val="24"/>
        </w:rPr>
        <w:t>όμως</w:t>
      </w:r>
      <w:r w:rsidRPr="00A668D4">
        <w:rPr>
          <w:rFonts w:eastAsia="Times New Roman" w:cs="Times New Roman"/>
          <w:szCs w:val="24"/>
        </w:rPr>
        <w:t xml:space="preserve"> είναι</w:t>
      </w:r>
      <w:r>
        <w:rPr>
          <w:rFonts w:eastAsia="Times New Roman" w:cs="Times New Roman"/>
          <w:szCs w:val="24"/>
        </w:rPr>
        <w:t>,</w:t>
      </w:r>
      <w:r w:rsidRPr="00A668D4">
        <w:rPr>
          <w:rFonts w:eastAsia="Times New Roman" w:cs="Times New Roman"/>
          <w:szCs w:val="24"/>
        </w:rPr>
        <w:t xml:space="preserve"> όπως αντιλαμβάνεστε</w:t>
      </w:r>
      <w:r>
        <w:rPr>
          <w:rFonts w:eastAsia="Times New Roman" w:cs="Times New Roman"/>
          <w:szCs w:val="24"/>
        </w:rPr>
        <w:t>, ένα</w:t>
      </w:r>
      <w:r w:rsidRPr="00A668D4">
        <w:rPr>
          <w:rFonts w:eastAsia="Times New Roman" w:cs="Times New Roman"/>
          <w:szCs w:val="24"/>
        </w:rPr>
        <w:t xml:space="preserve"> επει</w:t>
      </w:r>
      <w:r w:rsidRPr="00A668D4">
        <w:rPr>
          <w:rFonts w:eastAsia="Times New Roman" w:cs="Times New Roman"/>
          <w:szCs w:val="24"/>
        </w:rPr>
        <w:t xml:space="preserve">σόδιο στην προσπάθεια της </w:t>
      </w:r>
      <w:r>
        <w:rPr>
          <w:rFonts w:eastAsia="Times New Roman" w:cs="Times New Roman"/>
          <w:szCs w:val="24"/>
        </w:rPr>
        <w:t>Α</w:t>
      </w:r>
      <w:r w:rsidRPr="00A668D4">
        <w:rPr>
          <w:rFonts w:eastAsia="Times New Roman" w:cs="Times New Roman"/>
          <w:szCs w:val="24"/>
        </w:rPr>
        <w:t>ντιπολίτευσης</w:t>
      </w:r>
      <w:r>
        <w:rPr>
          <w:rFonts w:eastAsia="Times New Roman" w:cs="Times New Roman"/>
          <w:szCs w:val="24"/>
        </w:rPr>
        <w:t>, ε</w:t>
      </w:r>
      <w:r w:rsidRPr="00A668D4">
        <w:rPr>
          <w:rFonts w:eastAsia="Times New Roman" w:cs="Times New Roman"/>
          <w:szCs w:val="24"/>
        </w:rPr>
        <w:t xml:space="preserve">ιδικά από εκείνες τις πλευρές που </w:t>
      </w:r>
      <w:r>
        <w:rPr>
          <w:rFonts w:eastAsia="Times New Roman" w:cs="Times New Roman"/>
          <w:szCs w:val="24"/>
        </w:rPr>
        <w:t>είχαν συνδιαμορφώσει</w:t>
      </w:r>
      <w:r w:rsidRPr="00A668D4">
        <w:rPr>
          <w:rFonts w:eastAsia="Times New Roman" w:cs="Times New Roman"/>
          <w:szCs w:val="24"/>
        </w:rPr>
        <w:t xml:space="preserve"> την εθνική θέση για τη σύνθετη ονομασία</w:t>
      </w:r>
      <w:r>
        <w:rPr>
          <w:rFonts w:eastAsia="Times New Roman" w:cs="Times New Roman"/>
          <w:szCs w:val="24"/>
        </w:rPr>
        <w:t>,</w:t>
      </w:r>
      <w:r w:rsidRPr="00A668D4">
        <w:rPr>
          <w:rFonts w:eastAsia="Times New Roman" w:cs="Times New Roman"/>
          <w:szCs w:val="24"/>
        </w:rPr>
        <w:t xml:space="preserve"> να μη συζητήσουμε επί της ουσίας</w:t>
      </w:r>
      <w:r>
        <w:rPr>
          <w:rFonts w:eastAsia="Times New Roman" w:cs="Times New Roman"/>
          <w:szCs w:val="24"/>
        </w:rPr>
        <w:t>.</w:t>
      </w:r>
      <w:r w:rsidRPr="00A668D4">
        <w:rPr>
          <w:rFonts w:eastAsia="Times New Roman" w:cs="Times New Roman"/>
          <w:szCs w:val="24"/>
        </w:rPr>
        <w:t xml:space="preserve"> </w:t>
      </w:r>
    </w:p>
    <w:p w14:paraId="77C02CBB" w14:textId="77777777" w:rsidR="006113A9" w:rsidRDefault="006B6FC4">
      <w:pPr>
        <w:spacing w:line="600" w:lineRule="auto"/>
        <w:ind w:firstLine="720"/>
        <w:contextualSpacing/>
        <w:jc w:val="both"/>
        <w:rPr>
          <w:rFonts w:eastAsia="Times New Roman" w:cs="Times New Roman"/>
          <w:szCs w:val="24"/>
        </w:rPr>
      </w:pPr>
      <w:r w:rsidRPr="00A668D4">
        <w:rPr>
          <w:rFonts w:eastAsia="Times New Roman" w:cs="Times New Roman"/>
          <w:szCs w:val="24"/>
        </w:rPr>
        <w:t xml:space="preserve">Εμείς </w:t>
      </w:r>
      <w:r>
        <w:rPr>
          <w:rFonts w:eastAsia="Times New Roman" w:cs="Times New Roman"/>
          <w:szCs w:val="24"/>
        </w:rPr>
        <w:t xml:space="preserve">σε </w:t>
      </w:r>
      <w:r w:rsidRPr="00A668D4">
        <w:rPr>
          <w:rFonts w:eastAsia="Times New Roman" w:cs="Times New Roman"/>
          <w:szCs w:val="24"/>
        </w:rPr>
        <w:t>αυτή την παγίδα δεν θα πέσουμε</w:t>
      </w:r>
      <w:r>
        <w:rPr>
          <w:rFonts w:eastAsia="Times New Roman" w:cs="Times New Roman"/>
          <w:szCs w:val="24"/>
        </w:rPr>
        <w:t>.</w:t>
      </w:r>
      <w:r w:rsidRPr="00A668D4">
        <w:rPr>
          <w:rFonts w:eastAsia="Times New Roman" w:cs="Times New Roman"/>
          <w:szCs w:val="24"/>
        </w:rPr>
        <w:t xml:space="preserve"> Θα ακούσετε </w:t>
      </w:r>
      <w:r>
        <w:rPr>
          <w:rFonts w:eastAsia="Times New Roman" w:cs="Times New Roman"/>
          <w:szCs w:val="24"/>
        </w:rPr>
        <w:t xml:space="preserve">την αλήθεια, γιατί η </w:t>
      </w:r>
      <w:r w:rsidRPr="00A668D4">
        <w:rPr>
          <w:rFonts w:eastAsia="Times New Roman" w:cs="Times New Roman"/>
          <w:szCs w:val="24"/>
        </w:rPr>
        <w:t>Συμφωνία</w:t>
      </w:r>
      <w:r w:rsidRPr="00A668D4">
        <w:rPr>
          <w:rFonts w:eastAsia="Times New Roman" w:cs="Times New Roman"/>
          <w:szCs w:val="24"/>
        </w:rPr>
        <w:t xml:space="preserve"> των Πρεσπών είναι μία εθνικά επωφελ</w:t>
      </w:r>
      <w:r>
        <w:rPr>
          <w:rFonts w:eastAsia="Times New Roman" w:cs="Times New Roman"/>
          <w:szCs w:val="24"/>
        </w:rPr>
        <w:t>ή</w:t>
      </w:r>
      <w:r w:rsidRPr="00A668D4">
        <w:rPr>
          <w:rFonts w:eastAsia="Times New Roman" w:cs="Times New Roman"/>
          <w:szCs w:val="24"/>
        </w:rPr>
        <w:t>ς συμφωνία</w:t>
      </w:r>
      <w:r>
        <w:rPr>
          <w:rFonts w:eastAsia="Times New Roman" w:cs="Times New Roman"/>
          <w:szCs w:val="24"/>
        </w:rPr>
        <w:t>,</w:t>
      </w:r>
      <w:r w:rsidRPr="00A668D4">
        <w:rPr>
          <w:rFonts w:eastAsia="Times New Roman" w:cs="Times New Roman"/>
          <w:szCs w:val="24"/>
        </w:rPr>
        <w:t xml:space="preserve"> α</w:t>
      </w:r>
      <w:r>
        <w:rPr>
          <w:rFonts w:eastAsia="Times New Roman" w:cs="Times New Roman"/>
          <w:szCs w:val="24"/>
        </w:rPr>
        <w:t>πό την οποία πήραμε το 110% αυτών</w:t>
      </w:r>
      <w:r w:rsidRPr="00A668D4">
        <w:rPr>
          <w:rFonts w:eastAsia="Times New Roman" w:cs="Times New Roman"/>
          <w:szCs w:val="24"/>
        </w:rPr>
        <w:t xml:space="preserve"> που παγίως ζητούσαμε</w:t>
      </w:r>
      <w:r>
        <w:rPr>
          <w:rFonts w:eastAsia="Times New Roman" w:cs="Times New Roman"/>
          <w:szCs w:val="24"/>
        </w:rPr>
        <w:t>.</w:t>
      </w:r>
    </w:p>
    <w:p w14:paraId="77C02CBC"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Έρχομαι τώρα στην ένσταση</w:t>
      </w:r>
      <w:r w:rsidRPr="00A668D4">
        <w:rPr>
          <w:rFonts w:eastAsia="Times New Roman" w:cs="Times New Roman"/>
          <w:szCs w:val="24"/>
        </w:rPr>
        <w:t xml:space="preserve"> συνταγματικότητας</w:t>
      </w:r>
      <w:r>
        <w:rPr>
          <w:rFonts w:eastAsia="Times New Roman" w:cs="Times New Roman"/>
          <w:szCs w:val="24"/>
        </w:rPr>
        <w:t>.</w:t>
      </w:r>
    </w:p>
    <w:p w14:paraId="77C02CBD"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ΠΑΝΟΣ ΚΑΜΜΕΝΟΣ (Πρόεδρος των Ανεξαρτήτων Ελλήνων): </w:t>
      </w:r>
      <w:r>
        <w:rPr>
          <w:rFonts w:eastAsia="Times New Roman" w:cs="Times New Roman"/>
          <w:szCs w:val="24"/>
        </w:rPr>
        <w:t>Όχι, όχι.</w:t>
      </w:r>
    </w:p>
    <w:p w14:paraId="77C02CBE"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Κύριε Υπουργέ</w:t>
      </w:r>
      <w:r>
        <w:rPr>
          <w:rFonts w:eastAsia="Times New Roman" w:cs="Times New Roman"/>
          <w:szCs w:val="24"/>
        </w:rPr>
        <w:t>,</w:t>
      </w:r>
      <w:r>
        <w:rPr>
          <w:rFonts w:eastAsia="Times New Roman" w:cs="Times New Roman"/>
          <w:szCs w:val="24"/>
        </w:rPr>
        <w:t>…</w:t>
      </w:r>
    </w:p>
    <w:p w14:paraId="77C02CBF"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ΚΑΤΡΟΥΓΚΑΛΟΣ (Αναπληρωτής Υπουργός Εξωτερικών): </w:t>
      </w:r>
      <w:r>
        <w:rPr>
          <w:rFonts w:eastAsia="Times New Roman" w:cs="Times New Roman"/>
          <w:szCs w:val="24"/>
        </w:rPr>
        <w:t>Είπα</w:t>
      </w:r>
      <w:r>
        <w:rPr>
          <w:rFonts w:eastAsia="Times New Roman" w:cs="Times New Roman"/>
          <w:szCs w:val="24"/>
        </w:rPr>
        <w:t>τε</w:t>
      </w:r>
      <w:r>
        <w:rPr>
          <w:rFonts w:eastAsia="Times New Roman" w:cs="Times New Roman"/>
          <w:szCs w:val="24"/>
        </w:rPr>
        <w:t xml:space="preserve"> ότι θα την κρατήσετε. Με συγχωρείτε.</w:t>
      </w:r>
    </w:p>
    <w:p w14:paraId="77C02CC0"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Αυτά, λοιπόν, είχα να σας πω.</w:t>
      </w:r>
      <w:r w:rsidRPr="00A668D4">
        <w:rPr>
          <w:rFonts w:eastAsia="Times New Roman" w:cs="Times New Roman"/>
          <w:szCs w:val="24"/>
        </w:rPr>
        <w:t xml:space="preserve"> Οτιδήποτε προβλήθηκε</w:t>
      </w:r>
      <w:r>
        <w:rPr>
          <w:rFonts w:eastAsia="Times New Roman" w:cs="Times New Roman"/>
          <w:szCs w:val="24"/>
        </w:rPr>
        <w:t>,</w:t>
      </w:r>
      <w:r w:rsidRPr="00A668D4">
        <w:rPr>
          <w:rFonts w:eastAsia="Times New Roman" w:cs="Times New Roman"/>
          <w:szCs w:val="24"/>
        </w:rPr>
        <w:t xml:space="preserve"> δεν αφορούσε την ουσία</w:t>
      </w:r>
      <w:r>
        <w:rPr>
          <w:rFonts w:eastAsia="Times New Roman" w:cs="Times New Roman"/>
          <w:szCs w:val="24"/>
        </w:rPr>
        <w:t>,</w:t>
      </w:r>
      <w:r w:rsidRPr="00A668D4">
        <w:rPr>
          <w:rFonts w:eastAsia="Times New Roman" w:cs="Times New Roman"/>
          <w:szCs w:val="24"/>
        </w:rPr>
        <w:t xml:space="preserve"> αλλά ήταν μία προσπάθεια να μη συζητήσουμε για το γιατί είναι ε</w:t>
      </w:r>
      <w:r w:rsidRPr="00A668D4">
        <w:rPr>
          <w:rFonts w:eastAsia="Times New Roman" w:cs="Times New Roman"/>
          <w:szCs w:val="24"/>
        </w:rPr>
        <w:t>θνικά επωφελ</w:t>
      </w:r>
      <w:r>
        <w:rPr>
          <w:rFonts w:eastAsia="Times New Roman" w:cs="Times New Roman"/>
          <w:szCs w:val="24"/>
        </w:rPr>
        <w:t>ή</w:t>
      </w:r>
      <w:r w:rsidRPr="00A668D4">
        <w:rPr>
          <w:rFonts w:eastAsia="Times New Roman" w:cs="Times New Roman"/>
          <w:szCs w:val="24"/>
        </w:rPr>
        <w:t xml:space="preserve">ς </w:t>
      </w:r>
      <w:r>
        <w:rPr>
          <w:rFonts w:eastAsia="Times New Roman" w:cs="Times New Roman"/>
          <w:szCs w:val="24"/>
        </w:rPr>
        <w:t xml:space="preserve">η </w:t>
      </w:r>
      <w:r w:rsidRPr="00A668D4">
        <w:rPr>
          <w:rFonts w:eastAsia="Times New Roman" w:cs="Times New Roman"/>
          <w:szCs w:val="24"/>
        </w:rPr>
        <w:t xml:space="preserve">Συμφωνία </w:t>
      </w:r>
      <w:r>
        <w:rPr>
          <w:rFonts w:eastAsia="Times New Roman" w:cs="Times New Roman"/>
          <w:szCs w:val="24"/>
        </w:rPr>
        <w:t xml:space="preserve">των Πρεσπών ούτε </w:t>
      </w:r>
      <w:r w:rsidRPr="00A668D4">
        <w:rPr>
          <w:rFonts w:eastAsia="Times New Roman" w:cs="Times New Roman"/>
          <w:szCs w:val="24"/>
        </w:rPr>
        <w:t>καν για</w:t>
      </w:r>
      <w:r>
        <w:rPr>
          <w:rFonts w:eastAsia="Times New Roman" w:cs="Times New Roman"/>
          <w:szCs w:val="24"/>
        </w:rPr>
        <w:t xml:space="preserve"> το τι</w:t>
      </w:r>
      <w:r w:rsidRPr="00A668D4">
        <w:rPr>
          <w:rFonts w:eastAsia="Times New Roman" w:cs="Times New Roman"/>
          <w:szCs w:val="24"/>
        </w:rPr>
        <w:t xml:space="preserve"> λέει</w:t>
      </w:r>
      <w:r>
        <w:rPr>
          <w:rFonts w:eastAsia="Times New Roman" w:cs="Times New Roman"/>
          <w:szCs w:val="24"/>
        </w:rPr>
        <w:t>.</w:t>
      </w:r>
      <w:r w:rsidRPr="00A668D4">
        <w:rPr>
          <w:rFonts w:eastAsia="Times New Roman" w:cs="Times New Roman"/>
          <w:szCs w:val="24"/>
        </w:rPr>
        <w:t xml:space="preserve"> </w:t>
      </w:r>
    </w:p>
    <w:p w14:paraId="77C02CC1" w14:textId="77777777" w:rsidR="006113A9" w:rsidRDefault="006B6FC4">
      <w:pPr>
        <w:spacing w:line="600" w:lineRule="auto"/>
        <w:ind w:firstLine="720"/>
        <w:contextualSpacing/>
        <w:jc w:val="both"/>
        <w:rPr>
          <w:rFonts w:eastAsia="Times New Roman" w:cs="Times New Roman"/>
          <w:szCs w:val="24"/>
        </w:rPr>
      </w:pPr>
      <w:r w:rsidRPr="00A668D4">
        <w:rPr>
          <w:rFonts w:eastAsia="Times New Roman" w:cs="Times New Roman"/>
          <w:szCs w:val="24"/>
        </w:rPr>
        <w:t xml:space="preserve">Και </w:t>
      </w:r>
      <w:r>
        <w:rPr>
          <w:rFonts w:eastAsia="Times New Roman" w:cs="Times New Roman"/>
          <w:szCs w:val="24"/>
        </w:rPr>
        <w:t xml:space="preserve">καλώ </w:t>
      </w:r>
      <w:r w:rsidRPr="00A668D4">
        <w:rPr>
          <w:rFonts w:eastAsia="Times New Roman" w:cs="Times New Roman"/>
          <w:szCs w:val="24"/>
        </w:rPr>
        <w:t>την Εθνική Αντιπροσωπεία να μην πέσει στην παγίδα αυτή</w:t>
      </w:r>
      <w:r>
        <w:rPr>
          <w:rFonts w:eastAsia="Times New Roman" w:cs="Times New Roman"/>
          <w:szCs w:val="24"/>
        </w:rPr>
        <w:t>.</w:t>
      </w:r>
      <w:r>
        <w:rPr>
          <w:rFonts w:eastAsia="Times New Roman" w:cs="Times New Roman"/>
          <w:szCs w:val="24"/>
        </w:rPr>
        <w:t xml:space="preserve"> </w:t>
      </w:r>
      <w:r>
        <w:rPr>
          <w:rFonts w:eastAsia="Times New Roman" w:cs="Times New Roman"/>
          <w:szCs w:val="24"/>
        </w:rPr>
        <w:t>Ν</w:t>
      </w:r>
      <w:r>
        <w:rPr>
          <w:rFonts w:eastAsia="Times New Roman" w:cs="Times New Roman"/>
          <w:szCs w:val="24"/>
        </w:rPr>
        <w:t>α συζητήσει μ</w:t>
      </w:r>
      <w:r w:rsidRPr="00A668D4">
        <w:rPr>
          <w:rFonts w:eastAsia="Times New Roman" w:cs="Times New Roman"/>
          <w:szCs w:val="24"/>
        </w:rPr>
        <w:t>ε ειλικρίνεια</w:t>
      </w:r>
      <w:r>
        <w:rPr>
          <w:rFonts w:eastAsia="Times New Roman" w:cs="Times New Roman"/>
          <w:szCs w:val="24"/>
        </w:rPr>
        <w:t>,</w:t>
      </w:r>
      <w:r w:rsidRPr="00A668D4">
        <w:rPr>
          <w:rFonts w:eastAsia="Times New Roman" w:cs="Times New Roman"/>
          <w:szCs w:val="24"/>
        </w:rPr>
        <w:t xml:space="preserve"> τιμιότητα και νηφαλιότητα την ουσία της υπόθεσης</w:t>
      </w:r>
      <w:r>
        <w:rPr>
          <w:rFonts w:eastAsia="Times New Roman" w:cs="Times New Roman"/>
          <w:szCs w:val="24"/>
        </w:rPr>
        <w:t>.</w:t>
      </w:r>
    </w:p>
    <w:p w14:paraId="77C02CC2" w14:textId="77777777" w:rsidR="006113A9" w:rsidRDefault="006B6FC4">
      <w:pPr>
        <w:spacing w:line="600" w:lineRule="auto"/>
        <w:ind w:firstLine="720"/>
        <w:contextualSpacing/>
        <w:jc w:val="center"/>
        <w:rPr>
          <w:rFonts w:eastAsia="Times New Roman" w:cs="Times New Roman"/>
          <w:szCs w:val="24"/>
        </w:rPr>
      </w:pPr>
      <w:r w:rsidRPr="00517DAE">
        <w:rPr>
          <w:rFonts w:eastAsia="Times New Roman" w:cs="Times New Roman"/>
          <w:szCs w:val="24"/>
        </w:rPr>
        <w:t>(Χειροκροτήματα από την πτέρυγα του ΣΥΡΙΖΑ)</w:t>
      </w:r>
    </w:p>
    <w:p w14:paraId="77C02CC3"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ΠΡΟΕ</w:t>
      </w:r>
      <w:r>
        <w:rPr>
          <w:rFonts w:eastAsia="Times New Roman" w:cs="Times New Roman"/>
          <w:b/>
          <w:szCs w:val="24"/>
        </w:rPr>
        <w:t xml:space="preserve">ΔΡΕΥΟΥΣΑ (Αναστασία Χριστοδουλοπούλου): </w:t>
      </w:r>
      <w:r w:rsidRPr="00532E1B">
        <w:rPr>
          <w:rFonts w:eastAsia="Times New Roman" w:cs="Times New Roman"/>
          <w:szCs w:val="24"/>
        </w:rPr>
        <w:t xml:space="preserve">Κυρίες και κύριοι συνάδελφοι, </w:t>
      </w:r>
      <w:r>
        <w:rPr>
          <w:rFonts w:eastAsia="Times New Roman" w:cs="Times New Roman"/>
          <w:szCs w:val="24"/>
        </w:rPr>
        <w:t xml:space="preserve">έχω την τιμή να ανακοινώσω στο Σώμα ότι τη συνεδρίασή μας παρακολουθούν από τα άνω δυτικά θεωρεία–δεξιά-, αφού προηγουμένως ξεναγήθηκαν στην έκθεση της </w:t>
      </w:r>
      <w:r>
        <w:rPr>
          <w:rFonts w:eastAsia="Times New Roman" w:cs="Times New Roman"/>
          <w:szCs w:val="24"/>
        </w:rPr>
        <w:t>α</w:t>
      </w:r>
      <w:r>
        <w:rPr>
          <w:rFonts w:eastAsia="Times New Roman" w:cs="Times New Roman"/>
          <w:szCs w:val="24"/>
        </w:rPr>
        <w:t>ίθουσας «</w:t>
      </w:r>
      <w:r>
        <w:rPr>
          <w:rFonts w:eastAsia="Times New Roman" w:cs="Times New Roman"/>
          <w:szCs w:val="24"/>
        </w:rPr>
        <w:t>ΕΛΕΥΘΕΡΙΟΣ ΒΕΝΙΖΕΛΟΣ</w:t>
      </w:r>
      <w:r>
        <w:rPr>
          <w:rFonts w:eastAsia="Times New Roman" w:cs="Times New Roman"/>
          <w:szCs w:val="24"/>
        </w:rPr>
        <w:t>» κα</w:t>
      </w:r>
      <w:r>
        <w:rPr>
          <w:rFonts w:eastAsia="Times New Roman" w:cs="Times New Roman"/>
          <w:szCs w:val="24"/>
        </w:rPr>
        <w:t>ι ενημερώθηκαν για την ιστορία του κτ</w:t>
      </w:r>
      <w:r>
        <w:rPr>
          <w:rFonts w:eastAsia="Times New Roman" w:cs="Times New Roman"/>
          <w:szCs w:val="24"/>
        </w:rPr>
        <w:t>η</w:t>
      </w:r>
      <w:r>
        <w:rPr>
          <w:rFonts w:eastAsia="Times New Roman" w:cs="Times New Roman"/>
          <w:szCs w:val="24"/>
        </w:rPr>
        <w:t>ρίου και τον τρόπο οργάνωσης και λειτουργίας της Βουλής</w:t>
      </w:r>
      <w:r>
        <w:rPr>
          <w:rFonts w:eastAsia="Times New Roman" w:cs="Times New Roman"/>
          <w:szCs w:val="24"/>
        </w:rPr>
        <w:t>,</w:t>
      </w:r>
      <w:r>
        <w:rPr>
          <w:rFonts w:eastAsia="Times New Roman" w:cs="Times New Roman"/>
          <w:szCs w:val="24"/>
        </w:rPr>
        <w:t xml:space="preserve"> τριάντα ένας μαθητές και μαθήτριες και δύο συνοδοί εκπαιδευτικοί από το 5</w:t>
      </w:r>
      <w:r w:rsidRPr="00532E1B">
        <w:rPr>
          <w:rFonts w:eastAsia="Times New Roman" w:cs="Times New Roman"/>
          <w:szCs w:val="24"/>
          <w:vertAlign w:val="superscript"/>
        </w:rPr>
        <w:t>ο</w:t>
      </w:r>
      <w:r>
        <w:rPr>
          <w:rFonts w:eastAsia="Times New Roman" w:cs="Times New Roman"/>
          <w:szCs w:val="24"/>
        </w:rPr>
        <w:t xml:space="preserve"> Γυμνάσιο Νέας Σμύρνης. </w:t>
      </w:r>
    </w:p>
    <w:p w14:paraId="77C02CC4"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Η Βουλή σάς καλωσορίζει.</w:t>
      </w:r>
    </w:p>
    <w:p w14:paraId="77C02CC5" w14:textId="77777777" w:rsidR="006113A9" w:rsidRDefault="006B6FC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w:t>
      </w:r>
      <w:r>
        <w:rPr>
          <w:rFonts w:eastAsia="Times New Roman" w:cs="Times New Roman"/>
          <w:szCs w:val="24"/>
        </w:rPr>
        <w:t xml:space="preserve"> της Βουλής</w:t>
      </w:r>
      <w:r>
        <w:rPr>
          <w:rFonts w:eastAsia="Times New Roman" w:cs="Times New Roman"/>
          <w:szCs w:val="24"/>
        </w:rPr>
        <w:t>)</w:t>
      </w:r>
    </w:p>
    <w:p w14:paraId="77C02CC6" w14:textId="77777777" w:rsidR="006113A9" w:rsidRDefault="006B6FC4">
      <w:pPr>
        <w:spacing w:line="600" w:lineRule="auto"/>
        <w:ind w:firstLine="720"/>
        <w:contextualSpacing/>
        <w:jc w:val="both"/>
        <w:rPr>
          <w:rFonts w:eastAsia="Times New Roman"/>
          <w:szCs w:val="24"/>
        </w:rPr>
      </w:pPr>
      <w:r>
        <w:rPr>
          <w:rFonts w:eastAsia="Times New Roman" w:cs="Times New Roman"/>
          <w:szCs w:val="24"/>
        </w:rPr>
        <w:lastRenderedPageBreak/>
        <w:t xml:space="preserve">Επίσης, </w:t>
      </w:r>
      <w:r>
        <w:rPr>
          <w:rFonts w:eastAsia="Times New Roman"/>
          <w:szCs w:val="24"/>
        </w:rPr>
        <w:t xml:space="preserve">έχω την τιμή να ανακοινώσω στο Σώμα ότι τη συνεδρίασή μας παρακολουθούν από τα άνω δυτικά θεωρεία της Βουλής </w:t>
      </w:r>
      <w:r>
        <w:rPr>
          <w:rFonts w:eastAsia="Times New Roman"/>
          <w:szCs w:val="24"/>
        </w:rPr>
        <w:t>–</w:t>
      </w:r>
      <w:r>
        <w:rPr>
          <w:rFonts w:eastAsia="Times New Roman"/>
          <w:szCs w:val="24"/>
        </w:rPr>
        <w:t>αριστερά</w:t>
      </w:r>
      <w:r>
        <w:rPr>
          <w:rFonts w:eastAsia="Times New Roman"/>
          <w:szCs w:val="24"/>
        </w:rPr>
        <w:t>-</w:t>
      </w:r>
      <w:r>
        <w:rPr>
          <w:rFonts w:eastAsia="Times New Roman"/>
          <w:szCs w:val="24"/>
        </w:rPr>
        <w:t xml:space="preserve">, αφού </w:t>
      </w:r>
      <w:r>
        <w:rPr>
          <w:rFonts w:eastAsia="Times New Roman"/>
          <w:szCs w:val="24"/>
        </w:rPr>
        <w:t xml:space="preserve">προηγουμένως </w:t>
      </w:r>
      <w:r>
        <w:rPr>
          <w:rFonts w:eastAsia="Times New Roman"/>
          <w:szCs w:val="24"/>
        </w:rPr>
        <w:t xml:space="preserve">συμμετείχαν στο εκπαιδευτικό πρόγραμμα </w:t>
      </w:r>
      <w:r w:rsidRPr="00532E1B">
        <w:rPr>
          <w:rFonts w:eastAsia="Times New Roman"/>
          <w:szCs w:val="24"/>
        </w:rPr>
        <w:t>«Εργαστήρι Δημοκρατίας» π</w:t>
      </w:r>
      <w:r>
        <w:rPr>
          <w:rFonts w:eastAsia="Times New Roman"/>
          <w:szCs w:val="24"/>
        </w:rPr>
        <w:t>ου οργανώνει το Ίδρυμα της Βουλή</w:t>
      </w:r>
      <w:r>
        <w:rPr>
          <w:rFonts w:eastAsia="Times New Roman"/>
          <w:szCs w:val="24"/>
        </w:rPr>
        <w:t>ς, δεκαοκτώ μαθητές και μαθήτριες και ένας συνοδός εκπαιδευτικός από το 3</w:t>
      </w:r>
      <w:r>
        <w:rPr>
          <w:rFonts w:eastAsia="Times New Roman"/>
          <w:szCs w:val="24"/>
          <w:vertAlign w:val="superscript"/>
        </w:rPr>
        <w:t>ο</w:t>
      </w:r>
      <w:r>
        <w:rPr>
          <w:rFonts w:eastAsia="Times New Roman"/>
          <w:szCs w:val="24"/>
        </w:rPr>
        <w:t xml:space="preserve"> Δημοτικό Σχολείο Κορωπίου.</w:t>
      </w:r>
    </w:p>
    <w:p w14:paraId="77C02CC7"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Η Βουλή σάς καλωσορίζει.</w:t>
      </w:r>
    </w:p>
    <w:p w14:paraId="77C02CC8" w14:textId="77777777" w:rsidR="006113A9" w:rsidRDefault="006B6FC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w:t>
      </w:r>
      <w:r>
        <w:rPr>
          <w:rFonts w:eastAsia="Times New Roman" w:cs="Times New Roman"/>
          <w:szCs w:val="24"/>
        </w:rPr>
        <w:t xml:space="preserve"> της Βουλής</w:t>
      </w:r>
      <w:r>
        <w:rPr>
          <w:rFonts w:eastAsia="Times New Roman" w:cs="Times New Roman"/>
          <w:szCs w:val="24"/>
        </w:rPr>
        <w:t>)</w:t>
      </w:r>
    </w:p>
    <w:p w14:paraId="77C02CC9"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Τώρα, </w:t>
      </w:r>
      <w:r w:rsidRPr="00A668D4">
        <w:rPr>
          <w:rFonts w:eastAsia="Times New Roman" w:cs="Times New Roman"/>
          <w:szCs w:val="24"/>
        </w:rPr>
        <w:t xml:space="preserve">με βάση την ολοκλήρωση </w:t>
      </w:r>
      <w:r>
        <w:rPr>
          <w:rFonts w:eastAsia="Times New Roman" w:cs="Times New Roman"/>
          <w:szCs w:val="24"/>
        </w:rPr>
        <w:t xml:space="preserve">της </w:t>
      </w:r>
      <w:r w:rsidRPr="00A668D4">
        <w:rPr>
          <w:rFonts w:eastAsia="Times New Roman" w:cs="Times New Roman"/>
          <w:szCs w:val="24"/>
        </w:rPr>
        <w:t>συζήτηση</w:t>
      </w:r>
      <w:r>
        <w:rPr>
          <w:rFonts w:eastAsia="Times New Roman" w:cs="Times New Roman"/>
          <w:szCs w:val="24"/>
        </w:rPr>
        <w:t>ς</w:t>
      </w:r>
      <w:r w:rsidRPr="00A668D4">
        <w:rPr>
          <w:rFonts w:eastAsia="Times New Roman" w:cs="Times New Roman"/>
          <w:szCs w:val="24"/>
        </w:rPr>
        <w:t xml:space="preserve"> που έγινε για το παρεμπίπτον ζήτημα</w:t>
      </w:r>
      <w:r>
        <w:rPr>
          <w:rFonts w:eastAsia="Times New Roman" w:cs="Times New Roman"/>
          <w:szCs w:val="24"/>
        </w:rPr>
        <w:t>,</w:t>
      </w:r>
      <w:r w:rsidRPr="00A668D4">
        <w:rPr>
          <w:rFonts w:eastAsia="Times New Roman" w:cs="Times New Roman"/>
          <w:szCs w:val="24"/>
        </w:rPr>
        <w:t xml:space="preserve"> νομίζω ότι θα μπορούσα εγώ να αποφανθώ </w:t>
      </w:r>
      <w:r>
        <w:rPr>
          <w:rFonts w:eastAsia="Times New Roman" w:cs="Times New Roman"/>
          <w:szCs w:val="24"/>
        </w:rPr>
        <w:t xml:space="preserve">για το </w:t>
      </w:r>
      <w:r w:rsidRPr="00A668D4">
        <w:rPr>
          <w:rFonts w:eastAsia="Times New Roman" w:cs="Times New Roman"/>
          <w:szCs w:val="24"/>
        </w:rPr>
        <w:t>τι βλέπω για την αποδοχή ή όχι</w:t>
      </w:r>
      <w:r>
        <w:rPr>
          <w:rFonts w:eastAsia="Times New Roman" w:cs="Times New Roman"/>
          <w:szCs w:val="24"/>
        </w:rPr>
        <w:t>, α</w:t>
      </w:r>
      <w:r w:rsidRPr="00A668D4">
        <w:rPr>
          <w:rFonts w:eastAsia="Times New Roman" w:cs="Times New Roman"/>
          <w:szCs w:val="24"/>
        </w:rPr>
        <w:t>λλά</w:t>
      </w:r>
      <w:r>
        <w:rPr>
          <w:rFonts w:eastAsia="Times New Roman" w:cs="Times New Roman"/>
          <w:szCs w:val="24"/>
        </w:rPr>
        <w:t>,</w:t>
      </w:r>
      <w:r w:rsidRPr="00A668D4">
        <w:rPr>
          <w:rFonts w:eastAsia="Times New Roman" w:cs="Times New Roman"/>
          <w:szCs w:val="24"/>
        </w:rPr>
        <w:t xml:space="preserve"> εν πάση περιπτώσει</w:t>
      </w:r>
      <w:r>
        <w:rPr>
          <w:rFonts w:eastAsia="Times New Roman" w:cs="Times New Roman"/>
          <w:szCs w:val="24"/>
        </w:rPr>
        <w:t>,</w:t>
      </w:r>
      <w:r>
        <w:rPr>
          <w:rFonts w:eastAsia="Times New Roman" w:cs="Times New Roman"/>
          <w:szCs w:val="24"/>
        </w:rPr>
        <w:t xml:space="preserve"> μπορεί να αποφασίσει η</w:t>
      </w:r>
      <w:r w:rsidRPr="00A668D4">
        <w:rPr>
          <w:rFonts w:eastAsia="Times New Roman" w:cs="Times New Roman"/>
          <w:szCs w:val="24"/>
        </w:rPr>
        <w:t xml:space="preserve"> Βουλή με ανάταση </w:t>
      </w:r>
      <w:r>
        <w:rPr>
          <w:rFonts w:eastAsia="Times New Roman" w:cs="Times New Roman"/>
          <w:szCs w:val="24"/>
        </w:rPr>
        <w:t>ή έγερση.</w:t>
      </w:r>
    </w:p>
    <w:p w14:paraId="77C02CCA"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ΝΙΚΟΛΑΟΣ</w:t>
      </w:r>
      <w:r>
        <w:rPr>
          <w:rFonts w:eastAsia="Times New Roman" w:cs="Times New Roman"/>
          <w:b/>
          <w:szCs w:val="24"/>
        </w:rPr>
        <w:t xml:space="preserve"> </w:t>
      </w:r>
      <w:r>
        <w:rPr>
          <w:rFonts w:eastAsia="Times New Roman" w:cs="Times New Roman"/>
          <w:b/>
          <w:szCs w:val="24"/>
        </w:rPr>
        <w:t xml:space="preserve">– ΓΕΩΡΓΙΟΣ </w:t>
      </w:r>
      <w:r>
        <w:rPr>
          <w:rFonts w:eastAsia="Times New Roman" w:cs="Times New Roman"/>
          <w:b/>
          <w:szCs w:val="24"/>
        </w:rPr>
        <w:t xml:space="preserve">ΔΕΝΔΙΑΣ: </w:t>
      </w:r>
      <w:r>
        <w:rPr>
          <w:rFonts w:eastAsia="Times New Roman" w:cs="Times New Roman"/>
          <w:szCs w:val="24"/>
        </w:rPr>
        <w:t>Κυρία Πρόεδρε, πρέπει να τροποποιήσω το αίτημα μετά την τοποθέτηση του Υ</w:t>
      </w:r>
      <w:r>
        <w:rPr>
          <w:rFonts w:eastAsia="Times New Roman" w:cs="Times New Roman"/>
          <w:szCs w:val="24"/>
        </w:rPr>
        <w:t>πουργού.</w:t>
      </w:r>
    </w:p>
    <w:p w14:paraId="77C02CCB"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sidRPr="00A668D4">
        <w:rPr>
          <w:rFonts w:eastAsia="Times New Roman" w:cs="Times New Roman"/>
          <w:szCs w:val="24"/>
        </w:rPr>
        <w:t>Κύριε Δένδια</w:t>
      </w:r>
      <w:r>
        <w:rPr>
          <w:rFonts w:eastAsia="Times New Roman" w:cs="Times New Roman"/>
          <w:szCs w:val="24"/>
        </w:rPr>
        <w:t>,</w:t>
      </w:r>
      <w:r w:rsidRPr="00A668D4">
        <w:rPr>
          <w:rFonts w:eastAsia="Times New Roman" w:cs="Times New Roman"/>
          <w:szCs w:val="24"/>
        </w:rPr>
        <w:t xml:space="preserve"> </w:t>
      </w:r>
      <w:r>
        <w:rPr>
          <w:rFonts w:eastAsia="Times New Roman" w:cs="Times New Roman"/>
          <w:szCs w:val="24"/>
        </w:rPr>
        <w:t xml:space="preserve">να δω </w:t>
      </w:r>
      <w:r w:rsidRPr="00A668D4">
        <w:rPr>
          <w:rFonts w:eastAsia="Times New Roman" w:cs="Times New Roman"/>
          <w:szCs w:val="24"/>
        </w:rPr>
        <w:t>την τροποποίηση</w:t>
      </w:r>
      <w:r>
        <w:rPr>
          <w:rFonts w:eastAsia="Times New Roman" w:cs="Times New Roman"/>
          <w:szCs w:val="24"/>
        </w:rPr>
        <w:t>,</w:t>
      </w:r>
      <w:r w:rsidRPr="00A668D4">
        <w:rPr>
          <w:rFonts w:eastAsia="Times New Roman" w:cs="Times New Roman"/>
          <w:szCs w:val="24"/>
        </w:rPr>
        <w:t xml:space="preserve"> γιατί</w:t>
      </w:r>
      <w:r>
        <w:rPr>
          <w:rFonts w:eastAsia="Times New Roman" w:cs="Times New Roman"/>
          <w:szCs w:val="24"/>
        </w:rPr>
        <w:t>,</w:t>
      </w:r>
      <w:r w:rsidRPr="00A668D4">
        <w:rPr>
          <w:rFonts w:eastAsia="Times New Roman" w:cs="Times New Roman"/>
          <w:szCs w:val="24"/>
        </w:rPr>
        <w:t xml:space="preserve"> σύμφωνα με το άρθρο</w:t>
      </w:r>
      <w:r>
        <w:rPr>
          <w:rFonts w:eastAsia="Times New Roman" w:cs="Times New Roman"/>
          <w:szCs w:val="24"/>
        </w:rPr>
        <w:t>, έπρεπε να το έχετε</w:t>
      </w:r>
      <w:r w:rsidRPr="00A668D4">
        <w:rPr>
          <w:rFonts w:eastAsia="Times New Roman" w:cs="Times New Roman"/>
          <w:szCs w:val="24"/>
        </w:rPr>
        <w:t xml:space="preserve"> καταθέσει </w:t>
      </w:r>
      <w:r>
        <w:rPr>
          <w:rFonts w:eastAsia="Times New Roman" w:cs="Times New Roman"/>
          <w:szCs w:val="24"/>
        </w:rPr>
        <w:t>γραπτά. Δεν θα πάμε τώρα στα πρακτικά. Είδατε ότι δεν σας είπα τίποτα.</w:t>
      </w:r>
    </w:p>
    <w:p w14:paraId="77C02CCC"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w:t>
      </w:r>
      <w:r>
        <w:rPr>
          <w:rFonts w:eastAsia="Times New Roman" w:cs="Times New Roman"/>
          <w:b/>
          <w:szCs w:val="24"/>
        </w:rPr>
        <w:t xml:space="preserve">– ΓΕΩΡΓΙΟΣ </w:t>
      </w:r>
      <w:r>
        <w:rPr>
          <w:rFonts w:eastAsia="Times New Roman" w:cs="Times New Roman"/>
          <w:b/>
          <w:szCs w:val="24"/>
        </w:rPr>
        <w:t xml:space="preserve">ΔΕΝΔΙΑΣ: </w:t>
      </w:r>
      <w:r>
        <w:rPr>
          <w:rFonts w:eastAsia="Times New Roman" w:cs="Times New Roman"/>
          <w:szCs w:val="24"/>
        </w:rPr>
        <w:t xml:space="preserve">Κυρία </w:t>
      </w:r>
      <w:r>
        <w:rPr>
          <w:rFonts w:eastAsia="Times New Roman" w:cs="Times New Roman"/>
          <w:szCs w:val="24"/>
        </w:rPr>
        <w:t>Πρόεδρε, θα υποτιμούσα την αντίληψή σας, αν το κατέθετα γραπτά.</w:t>
      </w:r>
    </w:p>
    <w:p w14:paraId="77C02CCD"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Όχι, δεν είναι </w:t>
      </w:r>
      <w:r w:rsidRPr="00A668D4">
        <w:rPr>
          <w:rFonts w:eastAsia="Times New Roman" w:cs="Times New Roman"/>
          <w:szCs w:val="24"/>
        </w:rPr>
        <w:t xml:space="preserve">θέμα </w:t>
      </w:r>
      <w:r>
        <w:rPr>
          <w:rFonts w:eastAsia="Times New Roman" w:cs="Times New Roman"/>
          <w:szCs w:val="24"/>
        </w:rPr>
        <w:t xml:space="preserve">δικό μου. </w:t>
      </w:r>
      <w:r w:rsidRPr="00A668D4">
        <w:rPr>
          <w:rFonts w:eastAsia="Times New Roman" w:cs="Times New Roman"/>
          <w:szCs w:val="24"/>
        </w:rPr>
        <w:t xml:space="preserve">Είναι σε </w:t>
      </w:r>
      <w:r>
        <w:rPr>
          <w:rFonts w:eastAsia="Times New Roman" w:cs="Times New Roman"/>
          <w:szCs w:val="24"/>
        </w:rPr>
        <w:t>σύνολο.</w:t>
      </w:r>
    </w:p>
    <w:p w14:paraId="77C02CCE"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w:t>
      </w:r>
      <w:r>
        <w:rPr>
          <w:rFonts w:eastAsia="Times New Roman" w:cs="Times New Roman"/>
          <w:b/>
          <w:szCs w:val="24"/>
        </w:rPr>
        <w:t xml:space="preserve">- </w:t>
      </w:r>
      <w:r>
        <w:rPr>
          <w:rFonts w:eastAsia="Times New Roman" w:cs="Times New Roman"/>
          <w:b/>
          <w:szCs w:val="24"/>
        </w:rPr>
        <w:t xml:space="preserve">ΓΕΩΡΓΙΟΣ ΔΕΝΔΙΑΣ: </w:t>
      </w:r>
      <w:r w:rsidRPr="00A668D4">
        <w:rPr>
          <w:rFonts w:eastAsia="Times New Roman" w:cs="Times New Roman"/>
          <w:szCs w:val="24"/>
        </w:rPr>
        <w:t xml:space="preserve">Είναι προφανές αυτό που θα </w:t>
      </w:r>
      <w:r>
        <w:rPr>
          <w:rFonts w:eastAsia="Times New Roman" w:cs="Times New Roman"/>
          <w:szCs w:val="24"/>
        </w:rPr>
        <w:t>πω. Είμαι βέβαιος ότι το έχετε</w:t>
      </w:r>
      <w:r w:rsidRPr="00A668D4">
        <w:rPr>
          <w:rFonts w:eastAsia="Times New Roman" w:cs="Times New Roman"/>
          <w:szCs w:val="24"/>
        </w:rPr>
        <w:t xml:space="preserve"> αντιλ</w:t>
      </w:r>
      <w:r>
        <w:rPr>
          <w:rFonts w:eastAsia="Times New Roman" w:cs="Times New Roman"/>
          <w:szCs w:val="24"/>
        </w:rPr>
        <w:t>ηφθεί</w:t>
      </w:r>
      <w:r w:rsidRPr="00A668D4">
        <w:rPr>
          <w:rFonts w:eastAsia="Times New Roman" w:cs="Times New Roman"/>
          <w:szCs w:val="24"/>
        </w:rPr>
        <w:t xml:space="preserve"> </w:t>
      </w:r>
      <w:r>
        <w:rPr>
          <w:rFonts w:eastAsia="Times New Roman" w:cs="Times New Roman"/>
          <w:szCs w:val="24"/>
        </w:rPr>
        <w:t xml:space="preserve">κι </w:t>
      </w:r>
      <w:r w:rsidRPr="00A668D4">
        <w:rPr>
          <w:rFonts w:eastAsia="Times New Roman" w:cs="Times New Roman"/>
          <w:szCs w:val="24"/>
        </w:rPr>
        <w:t xml:space="preserve">εσείς </w:t>
      </w:r>
      <w:r>
        <w:rPr>
          <w:rFonts w:eastAsia="Times New Roman" w:cs="Times New Roman"/>
          <w:szCs w:val="24"/>
        </w:rPr>
        <w:t xml:space="preserve">και </w:t>
      </w:r>
      <w:r w:rsidRPr="00A668D4">
        <w:rPr>
          <w:rFonts w:eastAsia="Times New Roman" w:cs="Times New Roman"/>
          <w:szCs w:val="24"/>
        </w:rPr>
        <w:t xml:space="preserve">οι </w:t>
      </w:r>
      <w:r>
        <w:rPr>
          <w:rFonts w:eastAsia="Times New Roman" w:cs="Times New Roman"/>
          <w:szCs w:val="24"/>
        </w:rPr>
        <w:t xml:space="preserve">συνάδελφοι. </w:t>
      </w:r>
      <w:r w:rsidRPr="00A668D4">
        <w:rPr>
          <w:rFonts w:eastAsia="Times New Roman" w:cs="Times New Roman"/>
          <w:szCs w:val="24"/>
        </w:rPr>
        <w:t xml:space="preserve">Το αρχικό παρεμπίπτον αίτημα αφορούσε την κατάθεση του συνολικού κειμένου κωδικοποιημένου του Συντάγματος </w:t>
      </w:r>
      <w:r>
        <w:rPr>
          <w:rFonts w:eastAsia="Times New Roman" w:cs="Times New Roman"/>
          <w:szCs w:val="24"/>
        </w:rPr>
        <w:t xml:space="preserve">της γείτονος χώρας, </w:t>
      </w:r>
      <w:r w:rsidRPr="00A668D4">
        <w:rPr>
          <w:rFonts w:eastAsia="Times New Roman" w:cs="Times New Roman"/>
          <w:szCs w:val="24"/>
        </w:rPr>
        <w:t>σύμφωνα με τη Συμφωνία των Πρεσπών</w:t>
      </w:r>
      <w:r>
        <w:rPr>
          <w:rFonts w:eastAsia="Times New Roman" w:cs="Times New Roman"/>
          <w:szCs w:val="24"/>
        </w:rPr>
        <w:t>, η οποία προέβλεπε ότι η σ</w:t>
      </w:r>
      <w:r w:rsidRPr="00A668D4">
        <w:rPr>
          <w:rFonts w:eastAsia="Times New Roman" w:cs="Times New Roman"/>
          <w:szCs w:val="24"/>
        </w:rPr>
        <w:t>υνταγματική αναθεώρηση πρέπει να έχει ολοκλη</w:t>
      </w:r>
      <w:r w:rsidRPr="00A668D4">
        <w:rPr>
          <w:rFonts w:eastAsia="Times New Roman" w:cs="Times New Roman"/>
          <w:szCs w:val="24"/>
        </w:rPr>
        <w:t>ρωθεί πριν από την κύρωση από εμάς</w:t>
      </w:r>
      <w:r>
        <w:rPr>
          <w:rFonts w:eastAsia="Times New Roman" w:cs="Times New Roman"/>
          <w:szCs w:val="24"/>
        </w:rPr>
        <w:t>.</w:t>
      </w:r>
      <w:r w:rsidRPr="00A668D4">
        <w:rPr>
          <w:rFonts w:eastAsia="Times New Roman" w:cs="Times New Roman"/>
          <w:szCs w:val="24"/>
        </w:rPr>
        <w:t xml:space="preserve"> </w:t>
      </w:r>
    </w:p>
    <w:p w14:paraId="77C02CCF" w14:textId="77777777" w:rsidR="006113A9" w:rsidRDefault="006B6FC4">
      <w:pPr>
        <w:spacing w:line="600" w:lineRule="auto"/>
        <w:ind w:firstLine="720"/>
        <w:contextualSpacing/>
        <w:jc w:val="both"/>
        <w:rPr>
          <w:rFonts w:eastAsia="Times New Roman" w:cs="Times New Roman"/>
          <w:szCs w:val="24"/>
        </w:rPr>
      </w:pPr>
      <w:r w:rsidRPr="00A668D4">
        <w:rPr>
          <w:rFonts w:eastAsia="Times New Roman" w:cs="Times New Roman"/>
          <w:szCs w:val="24"/>
        </w:rPr>
        <w:t xml:space="preserve">Ο κύριος Υπουργός </w:t>
      </w:r>
      <w:r>
        <w:rPr>
          <w:rFonts w:eastAsia="Times New Roman" w:cs="Times New Roman"/>
          <w:szCs w:val="24"/>
        </w:rPr>
        <w:t>τώρα στην τοποθέτησή του, οφείλω να πω</w:t>
      </w:r>
      <w:r w:rsidRPr="00A668D4">
        <w:rPr>
          <w:rFonts w:eastAsia="Times New Roman" w:cs="Times New Roman"/>
          <w:szCs w:val="24"/>
        </w:rPr>
        <w:t xml:space="preserve"> για πρώτη φορά</w:t>
      </w:r>
      <w:r>
        <w:rPr>
          <w:rFonts w:eastAsia="Times New Roman" w:cs="Times New Roman"/>
          <w:szCs w:val="24"/>
        </w:rPr>
        <w:t xml:space="preserve">, είπε αυτό που </w:t>
      </w:r>
      <w:r w:rsidRPr="00A668D4">
        <w:rPr>
          <w:rFonts w:eastAsia="Times New Roman" w:cs="Times New Roman"/>
          <w:szCs w:val="24"/>
        </w:rPr>
        <w:t>δεν ελ</w:t>
      </w:r>
      <w:r>
        <w:rPr>
          <w:rFonts w:eastAsia="Times New Roman" w:cs="Times New Roman"/>
          <w:szCs w:val="24"/>
        </w:rPr>
        <w:t>έχθη</w:t>
      </w:r>
      <w:r w:rsidRPr="00A668D4">
        <w:rPr>
          <w:rFonts w:eastAsia="Times New Roman" w:cs="Times New Roman"/>
          <w:szCs w:val="24"/>
        </w:rPr>
        <w:t xml:space="preserve"> πριν</w:t>
      </w:r>
      <w:r>
        <w:rPr>
          <w:rFonts w:eastAsia="Times New Roman" w:cs="Times New Roman"/>
          <w:szCs w:val="24"/>
        </w:rPr>
        <w:t>,</w:t>
      </w:r>
      <w:r w:rsidRPr="00A668D4">
        <w:rPr>
          <w:rFonts w:eastAsia="Times New Roman" w:cs="Times New Roman"/>
          <w:szCs w:val="24"/>
        </w:rPr>
        <w:t xml:space="preserve"> ότι δεν υπάρχει ενιαίο κείμενο</w:t>
      </w:r>
      <w:r>
        <w:rPr>
          <w:rFonts w:eastAsia="Times New Roman" w:cs="Times New Roman"/>
          <w:szCs w:val="24"/>
        </w:rPr>
        <w:t>.</w:t>
      </w:r>
      <w:r w:rsidRPr="00A668D4">
        <w:rPr>
          <w:rFonts w:eastAsia="Times New Roman" w:cs="Times New Roman"/>
          <w:szCs w:val="24"/>
        </w:rPr>
        <w:t xml:space="preserve"> Είναι </w:t>
      </w:r>
      <w:r>
        <w:rPr>
          <w:rFonts w:eastAsia="Times New Roman" w:cs="Times New Roman"/>
          <w:szCs w:val="24"/>
        </w:rPr>
        <w:t xml:space="preserve">η πρώτη φορά που το λέτε, κύριε Υπουργέ. </w:t>
      </w:r>
    </w:p>
    <w:p w14:paraId="77C02CD0" w14:textId="77777777" w:rsidR="006113A9" w:rsidRDefault="006B6FC4">
      <w:pPr>
        <w:spacing w:line="600" w:lineRule="auto"/>
        <w:ind w:firstLine="720"/>
        <w:contextualSpacing/>
        <w:jc w:val="both"/>
        <w:rPr>
          <w:rFonts w:eastAsia="Times New Roman" w:cs="Times New Roman"/>
        </w:rPr>
      </w:pPr>
      <w:r w:rsidRPr="003B4D65">
        <w:rPr>
          <w:rFonts w:eastAsia="Times New Roman"/>
          <w:b/>
          <w:bCs/>
        </w:rPr>
        <w:lastRenderedPageBreak/>
        <w:t xml:space="preserve">ΓΕΩΡΓΙΟΣ ΚΑΤΡΟΥΓΚΑΛΟΣ (Αναπληρωτής </w:t>
      </w:r>
      <w:r w:rsidRPr="003B4D65">
        <w:rPr>
          <w:rFonts w:eastAsia="Times New Roman"/>
          <w:b/>
          <w:bCs/>
        </w:rPr>
        <w:t>Υπουργός Εξωτερικών):</w:t>
      </w:r>
      <w:r w:rsidRPr="003B4D65">
        <w:rPr>
          <w:rFonts w:eastAsia="Times New Roman" w:cs="Times New Roman"/>
          <w:b/>
        </w:rPr>
        <w:t xml:space="preserve"> </w:t>
      </w:r>
      <w:r>
        <w:rPr>
          <w:rFonts w:eastAsia="Times New Roman" w:cs="Times New Roman"/>
        </w:rPr>
        <w:t xml:space="preserve">Πώς δεν ελέχθη; </w:t>
      </w:r>
    </w:p>
    <w:p w14:paraId="77C02CD1"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rPr>
        <w:t xml:space="preserve">ΝΙΚΟΛΑΟΣ </w:t>
      </w:r>
      <w:r>
        <w:rPr>
          <w:rFonts w:eastAsia="Times New Roman" w:cs="Times New Roman"/>
          <w:b/>
        </w:rPr>
        <w:t>–</w:t>
      </w:r>
      <w:r>
        <w:rPr>
          <w:rFonts w:eastAsia="Times New Roman" w:cs="Times New Roman"/>
          <w:b/>
        </w:rPr>
        <w:t xml:space="preserve"> </w:t>
      </w:r>
      <w:r>
        <w:rPr>
          <w:rFonts w:eastAsia="Times New Roman" w:cs="Times New Roman"/>
          <w:b/>
        </w:rPr>
        <w:t>ΓΕΩΡΓΙΟΣ ΔΕΝΔΙΑΣ:</w:t>
      </w:r>
      <w:r>
        <w:rPr>
          <w:rFonts w:eastAsia="Times New Roman" w:cs="Times New Roman"/>
        </w:rPr>
        <w:t xml:space="preserve"> </w:t>
      </w:r>
      <w:r>
        <w:rPr>
          <w:rFonts w:eastAsia="Times New Roman" w:cs="Times New Roman"/>
          <w:szCs w:val="24"/>
        </w:rPr>
        <w:t xml:space="preserve">Και </w:t>
      </w:r>
      <w:r w:rsidRPr="00A668D4">
        <w:rPr>
          <w:rFonts w:eastAsia="Times New Roman" w:cs="Times New Roman"/>
          <w:szCs w:val="24"/>
        </w:rPr>
        <w:t xml:space="preserve">ήταν ανακριβές επίσης αυτό που είπε </w:t>
      </w:r>
      <w:r>
        <w:rPr>
          <w:rFonts w:eastAsia="Times New Roman" w:cs="Times New Roman"/>
          <w:szCs w:val="24"/>
        </w:rPr>
        <w:t>και ο</w:t>
      </w:r>
      <w:r w:rsidRPr="00A668D4">
        <w:rPr>
          <w:rFonts w:eastAsia="Times New Roman" w:cs="Times New Roman"/>
          <w:szCs w:val="24"/>
        </w:rPr>
        <w:t xml:space="preserve"> κ</w:t>
      </w:r>
      <w:r>
        <w:rPr>
          <w:rFonts w:eastAsia="Times New Roman" w:cs="Times New Roman"/>
          <w:szCs w:val="24"/>
        </w:rPr>
        <w:t>.</w:t>
      </w:r>
      <w:r w:rsidRPr="00A668D4">
        <w:rPr>
          <w:rFonts w:eastAsia="Times New Roman" w:cs="Times New Roman"/>
          <w:szCs w:val="24"/>
        </w:rPr>
        <w:t xml:space="preserve"> Ξυδάκης προηγουμένως</w:t>
      </w:r>
      <w:r>
        <w:rPr>
          <w:rFonts w:eastAsia="Times New Roman" w:cs="Times New Roman"/>
          <w:szCs w:val="24"/>
        </w:rPr>
        <w:t>,</w:t>
      </w:r>
      <w:r w:rsidRPr="00A668D4">
        <w:rPr>
          <w:rFonts w:eastAsia="Times New Roman" w:cs="Times New Roman"/>
          <w:szCs w:val="24"/>
        </w:rPr>
        <w:t xml:space="preserve"> ότι </w:t>
      </w:r>
      <w:r>
        <w:rPr>
          <w:rFonts w:eastAsia="Times New Roman" w:cs="Times New Roman"/>
          <w:szCs w:val="24"/>
        </w:rPr>
        <w:t>κατατέθηκαν</w:t>
      </w:r>
      <w:r w:rsidRPr="00A668D4">
        <w:rPr>
          <w:rFonts w:eastAsia="Times New Roman" w:cs="Times New Roman"/>
          <w:szCs w:val="24"/>
        </w:rPr>
        <w:t xml:space="preserve"> όλα τα έγραφα</w:t>
      </w:r>
      <w:r>
        <w:rPr>
          <w:rFonts w:eastAsia="Times New Roman" w:cs="Times New Roman"/>
          <w:szCs w:val="24"/>
        </w:rPr>
        <w:t>. Είναι π</w:t>
      </w:r>
      <w:r w:rsidRPr="00A668D4">
        <w:rPr>
          <w:rFonts w:eastAsia="Times New Roman" w:cs="Times New Roman"/>
          <w:szCs w:val="24"/>
        </w:rPr>
        <w:t xml:space="preserve">ροφανώς </w:t>
      </w:r>
      <w:r>
        <w:rPr>
          <w:rFonts w:eastAsia="Times New Roman" w:cs="Times New Roman"/>
          <w:szCs w:val="24"/>
        </w:rPr>
        <w:t>ανακριβές, α</w:t>
      </w:r>
      <w:r w:rsidRPr="00A668D4">
        <w:rPr>
          <w:rFonts w:eastAsia="Times New Roman" w:cs="Times New Roman"/>
          <w:szCs w:val="24"/>
        </w:rPr>
        <w:t xml:space="preserve">φού δεν μπορεί να κατατεθεί </w:t>
      </w:r>
      <w:r>
        <w:rPr>
          <w:rFonts w:eastAsia="Times New Roman" w:cs="Times New Roman"/>
          <w:szCs w:val="24"/>
        </w:rPr>
        <w:t>έγγραφο</w:t>
      </w:r>
      <w:r w:rsidRPr="00A668D4">
        <w:rPr>
          <w:rFonts w:eastAsia="Times New Roman" w:cs="Times New Roman"/>
          <w:szCs w:val="24"/>
        </w:rPr>
        <w:t xml:space="preserve"> που δεν υπήρχε</w:t>
      </w:r>
      <w:r>
        <w:rPr>
          <w:rFonts w:eastAsia="Times New Roman" w:cs="Times New Roman"/>
          <w:szCs w:val="24"/>
        </w:rPr>
        <w:t xml:space="preserve">, κύριε </w:t>
      </w:r>
      <w:r>
        <w:rPr>
          <w:rFonts w:eastAsia="Times New Roman" w:cs="Times New Roman"/>
          <w:szCs w:val="24"/>
        </w:rPr>
        <w:t>συνάδελφε.</w:t>
      </w:r>
    </w:p>
    <w:p w14:paraId="77C02CD2"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Το παρεμπίπτον ζήτημα, λοιπόν, το οποίο τέθηκε</w:t>
      </w:r>
      <w:r w:rsidRPr="00A668D4">
        <w:rPr>
          <w:rFonts w:eastAsia="Times New Roman" w:cs="Times New Roman"/>
          <w:szCs w:val="24"/>
        </w:rPr>
        <w:t xml:space="preserve"> αφορούσε την κατάθεση του κωδικοποιημένου </w:t>
      </w:r>
      <w:r>
        <w:rPr>
          <w:rFonts w:eastAsia="Times New Roman" w:cs="Times New Roman"/>
          <w:szCs w:val="24"/>
        </w:rPr>
        <w:t>Συντάγματος,</w:t>
      </w:r>
      <w:r w:rsidRPr="00A668D4">
        <w:rPr>
          <w:rFonts w:eastAsia="Times New Roman" w:cs="Times New Roman"/>
          <w:szCs w:val="24"/>
        </w:rPr>
        <w:t xml:space="preserve"> το οποίο θα ισχύσει στα Σκόπια μετά την κύρωση της </w:t>
      </w:r>
      <w:r>
        <w:rPr>
          <w:rFonts w:eastAsia="Times New Roman" w:cs="Times New Roman"/>
          <w:szCs w:val="24"/>
        </w:rPr>
        <w:t>σ</w:t>
      </w:r>
      <w:r w:rsidRPr="00A668D4">
        <w:rPr>
          <w:rFonts w:eastAsia="Times New Roman" w:cs="Times New Roman"/>
          <w:szCs w:val="24"/>
        </w:rPr>
        <w:t xml:space="preserve">υμφωνίας από την </w:t>
      </w:r>
      <w:r>
        <w:rPr>
          <w:rFonts w:eastAsia="Times New Roman" w:cs="Times New Roman"/>
          <w:szCs w:val="24"/>
        </w:rPr>
        <w:t>ε</w:t>
      </w:r>
      <w:r w:rsidRPr="00A668D4">
        <w:rPr>
          <w:rFonts w:eastAsia="Times New Roman" w:cs="Times New Roman"/>
          <w:szCs w:val="24"/>
        </w:rPr>
        <w:t>λληνική Βουλή</w:t>
      </w:r>
      <w:r>
        <w:rPr>
          <w:rFonts w:eastAsia="Times New Roman" w:cs="Times New Roman"/>
          <w:szCs w:val="24"/>
        </w:rPr>
        <w:t>.</w:t>
      </w:r>
      <w:r w:rsidRPr="00A668D4">
        <w:rPr>
          <w:rFonts w:eastAsia="Times New Roman" w:cs="Times New Roman"/>
          <w:szCs w:val="24"/>
        </w:rPr>
        <w:t xml:space="preserve"> </w:t>
      </w:r>
    </w:p>
    <w:p w14:paraId="77C02CD3" w14:textId="77777777" w:rsidR="006113A9" w:rsidRDefault="006B6FC4">
      <w:pPr>
        <w:spacing w:line="600" w:lineRule="auto"/>
        <w:ind w:firstLine="720"/>
        <w:contextualSpacing/>
        <w:jc w:val="both"/>
        <w:rPr>
          <w:rFonts w:eastAsia="Times New Roman" w:cs="Times New Roman"/>
          <w:szCs w:val="24"/>
        </w:rPr>
      </w:pPr>
      <w:r w:rsidRPr="00A668D4">
        <w:rPr>
          <w:rFonts w:eastAsia="Times New Roman" w:cs="Times New Roman"/>
          <w:szCs w:val="24"/>
        </w:rPr>
        <w:t>Ο κύριος Υπουργός μ</w:t>
      </w:r>
      <w:r>
        <w:rPr>
          <w:rFonts w:eastAsia="Times New Roman" w:cs="Times New Roman"/>
          <w:szCs w:val="24"/>
        </w:rPr>
        <w:t>ά</w:t>
      </w:r>
      <w:r w:rsidRPr="00A668D4">
        <w:rPr>
          <w:rFonts w:eastAsia="Times New Roman" w:cs="Times New Roman"/>
          <w:szCs w:val="24"/>
        </w:rPr>
        <w:t>ς είπε</w:t>
      </w:r>
      <w:r>
        <w:rPr>
          <w:rFonts w:eastAsia="Times New Roman" w:cs="Times New Roman"/>
          <w:szCs w:val="24"/>
        </w:rPr>
        <w:t>,</w:t>
      </w:r>
      <w:r w:rsidRPr="00A668D4">
        <w:rPr>
          <w:rFonts w:eastAsia="Times New Roman" w:cs="Times New Roman"/>
          <w:szCs w:val="24"/>
        </w:rPr>
        <w:t xml:space="preserve"> κυρίες και κύριοι συνάδελφοι</w:t>
      </w:r>
      <w:r>
        <w:rPr>
          <w:rFonts w:eastAsia="Times New Roman" w:cs="Times New Roman"/>
          <w:szCs w:val="24"/>
        </w:rPr>
        <w:t>,</w:t>
      </w:r>
      <w:r w:rsidRPr="00A668D4">
        <w:rPr>
          <w:rFonts w:eastAsia="Times New Roman" w:cs="Times New Roman"/>
          <w:szCs w:val="24"/>
        </w:rPr>
        <w:t xml:space="preserve"> ότι τέτοιο κείμενο </w:t>
      </w:r>
      <w:r>
        <w:rPr>
          <w:rFonts w:eastAsia="Times New Roman" w:cs="Times New Roman"/>
          <w:szCs w:val="24"/>
        </w:rPr>
        <w:t xml:space="preserve">δεν θα υπάρξει. </w:t>
      </w:r>
      <w:r w:rsidRPr="00A668D4">
        <w:rPr>
          <w:rFonts w:eastAsia="Times New Roman" w:cs="Times New Roman"/>
          <w:szCs w:val="24"/>
        </w:rPr>
        <w:t>Επιβεβαίωσε τους χειρότερους φόβους μου</w:t>
      </w:r>
      <w:r>
        <w:rPr>
          <w:rFonts w:eastAsia="Times New Roman" w:cs="Times New Roman"/>
          <w:szCs w:val="24"/>
        </w:rPr>
        <w:t>,</w:t>
      </w:r>
      <w:r w:rsidRPr="00A668D4">
        <w:rPr>
          <w:rFonts w:eastAsia="Times New Roman" w:cs="Times New Roman"/>
          <w:szCs w:val="24"/>
        </w:rPr>
        <w:t xml:space="preserve"> ότι θα παραμείνει </w:t>
      </w:r>
      <w:r>
        <w:rPr>
          <w:rFonts w:eastAsia="Times New Roman" w:cs="Times New Roman"/>
          <w:szCs w:val="24"/>
        </w:rPr>
        <w:t>απλό</w:t>
      </w:r>
      <w:r w:rsidRPr="00A668D4">
        <w:rPr>
          <w:rFonts w:eastAsia="Times New Roman" w:cs="Times New Roman"/>
          <w:szCs w:val="24"/>
        </w:rPr>
        <w:t xml:space="preserve"> ψήφισμα</w:t>
      </w:r>
      <w:r>
        <w:rPr>
          <w:rFonts w:eastAsia="Times New Roman" w:cs="Times New Roman"/>
          <w:szCs w:val="24"/>
        </w:rPr>
        <w:t>,</w:t>
      </w:r>
      <w:r w:rsidRPr="00A668D4">
        <w:rPr>
          <w:rFonts w:eastAsia="Times New Roman" w:cs="Times New Roman"/>
          <w:szCs w:val="24"/>
        </w:rPr>
        <w:t xml:space="preserve"> το οποίο θα υπάρχει ως συμπληρωματικό κείμενο το</w:t>
      </w:r>
      <w:r>
        <w:rPr>
          <w:rFonts w:eastAsia="Times New Roman" w:cs="Times New Roman"/>
          <w:szCs w:val="24"/>
        </w:rPr>
        <w:t>υ βασικού</w:t>
      </w:r>
      <w:r w:rsidRPr="00A668D4">
        <w:rPr>
          <w:rFonts w:eastAsia="Times New Roman" w:cs="Times New Roman"/>
          <w:szCs w:val="24"/>
        </w:rPr>
        <w:t xml:space="preserve"> υπάρχοντος </w:t>
      </w:r>
      <w:r>
        <w:rPr>
          <w:rFonts w:eastAsia="Times New Roman" w:cs="Times New Roman"/>
          <w:szCs w:val="24"/>
        </w:rPr>
        <w:t>και νυν</w:t>
      </w:r>
      <w:r w:rsidRPr="00A668D4">
        <w:rPr>
          <w:rFonts w:eastAsia="Times New Roman" w:cs="Times New Roman"/>
          <w:szCs w:val="24"/>
        </w:rPr>
        <w:t xml:space="preserve"> ισχύοντος Συντάγματος</w:t>
      </w:r>
      <w:r>
        <w:rPr>
          <w:rFonts w:eastAsia="Times New Roman" w:cs="Times New Roman"/>
          <w:szCs w:val="24"/>
        </w:rPr>
        <w:t xml:space="preserve"> στα Σκόπια, που θα γίνεται</w:t>
      </w:r>
      <w:r w:rsidRPr="00A668D4">
        <w:rPr>
          <w:rFonts w:eastAsia="Times New Roman" w:cs="Times New Roman"/>
          <w:szCs w:val="24"/>
        </w:rPr>
        <w:t xml:space="preserve"> απλή αναφορά σε </w:t>
      </w:r>
      <w:r>
        <w:rPr>
          <w:rFonts w:eastAsia="Times New Roman" w:cs="Times New Roman"/>
          <w:szCs w:val="24"/>
        </w:rPr>
        <w:t>«</w:t>
      </w:r>
      <w:r w:rsidRPr="00A668D4">
        <w:rPr>
          <w:rFonts w:eastAsia="Times New Roman" w:cs="Times New Roman"/>
          <w:szCs w:val="24"/>
        </w:rPr>
        <w:t>Μακε</w:t>
      </w:r>
      <w:r w:rsidRPr="00A668D4">
        <w:rPr>
          <w:rFonts w:eastAsia="Times New Roman" w:cs="Times New Roman"/>
          <w:szCs w:val="24"/>
        </w:rPr>
        <w:t>δόνες</w:t>
      </w:r>
      <w:r>
        <w:rPr>
          <w:rFonts w:eastAsia="Times New Roman" w:cs="Times New Roman"/>
          <w:szCs w:val="24"/>
        </w:rPr>
        <w:t>»</w:t>
      </w:r>
      <w:r w:rsidRPr="00A668D4">
        <w:rPr>
          <w:rFonts w:eastAsia="Times New Roman" w:cs="Times New Roman"/>
          <w:szCs w:val="24"/>
        </w:rPr>
        <w:t xml:space="preserve"> και </w:t>
      </w:r>
      <w:r>
        <w:rPr>
          <w:rFonts w:eastAsia="Times New Roman" w:cs="Times New Roman"/>
          <w:szCs w:val="24"/>
        </w:rPr>
        <w:t>«</w:t>
      </w:r>
      <w:r w:rsidRPr="00A668D4">
        <w:rPr>
          <w:rFonts w:eastAsia="Times New Roman" w:cs="Times New Roman"/>
          <w:szCs w:val="24"/>
        </w:rPr>
        <w:t>Μακεδονία</w:t>
      </w:r>
      <w:r>
        <w:rPr>
          <w:rFonts w:eastAsia="Times New Roman" w:cs="Times New Roman"/>
          <w:szCs w:val="24"/>
        </w:rPr>
        <w:t>»</w:t>
      </w:r>
      <w:r>
        <w:rPr>
          <w:rFonts w:eastAsia="Times New Roman" w:cs="Times New Roman"/>
          <w:szCs w:val="24"/>
        </w:rPr>
        <w:t>.</w:t>
      </w:r>
      <w:r w:rsidRPr="00A668D4">
        <w:rPr>
          <w:rFonts w:eastAsia="Times New Roman" w:cs="Times New Roman"/>
          <w:szCs w:val="24"/>
        </w:rPr>
        <w:t xml:space="preserve"> Τα υπόλοιπα περί </w:t>
      </w:r>
      <w:r>
        <w:rPr>
          <w:rFonts w:eastAsia="Times New Roman" w:cs="Times New Roman"/>
          <w:szCs w:val="24"/>
        </w:rPr>
        <w:t xml:space="preserve">«Βόρειας Μακεδονίας» θα </w:t>
      </w:r>
      <w:r w:rsidRPr="00A668D4">
        <w:rPr>
          <w:rFonts w:eastAsia="Times New Roman" w:cs="Times New Roman"/>
          <w:szCs w:val="24"/>
        </w:rPr>
        <w:t>αναφέρονται στο ψήφισμα</w:t>
      </w:r>
      <w:r>
        <w:rPr>
          <w:rFonts w:eastAsia="Times New Roman" w:cs="Times New Roman"/>
          <w:szCs w:val="24"/>
        </w:rPr>
        <w:t>,</w:t>
      </w:r>
      <w:r w:rsidRPr="00A668D4">
        <w:rPr>
          <w:rFonts w:eastAsia="Times New Roman" w:cs="Times New Roman"/>
          <w:szCs w:val="24"/>
        </w:rPr>
        <w:t xml:space="preserve"> το οποίο</w:t>
      </w:r>
      <w:r>
        <w:rPr>
          <w:rFonts w:eastAsia="Times New Roman" w:cs="Times New Roman"/>
          <w:szCs w:val="24"/>
        </w:rPr>
        <w:t xml:space="preserve"> θα αποτελεί</w:t>
      </w:r>
      <w:r w:rsidRPr="00A668D4">
        <w:rPr>
          <w:rFonts w:eastAsia="Times New Roman" w:cs="Times New Roman"/>
          <w:szCs w:val="24"/>
        </w:rPr>
        <w:t xml:space="preserve"> </w:t>
      </w:r>
      <w:r>
        <w:rPr>
          <w:rFonts w:eastAsia="Times New Roman" w:cs="Times New Roman"/>
          <w:szCs w:val="24"/>
        </w:rPr>
        <w:t xml:space="preserve">διαφορετικό </w:t>
      </w:r>
      <w:r w:rsidRPr="00A668D4">
        <w:rPr>
          <w:rFonts w:eastAsia="Times New Roman" w:cs="Times New Roman"/>
          <w:szCs w:val="24"/>
        </w:rPr>
        <w:t>κείμενο</w:t>
      </w:r>
      <w:r>
        <w:rPr>
          <w:rFonts w:eastAsia="Times New Roman" w:cs="Times New Roman"/>
          <w:szCs w:val="24"/>
        </w:rPr>
        <w:t>.</w:t>
      </w:r>
    </w:p>
    <w:p w14:paraId="77C02CD4"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ΑΜΑΝΑΤΙΔΗΣ: </w:t>
      </w:r>
      <w:r>
        <w:rPr>
          <w:rFonts w:eastAsia="Times New Roman" w:cs="Times New Roman"/>
          <w:szCs w:val="24"/>
        </w:rPr>
        <w:t>Δεν σας είπε αυτό.</w:t>
      </w:r>
    </w:p>
    <w:p w14:paraId="77C02CD5"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ΝΙΚΟΛΑΟΣ </w:t>
      </w:r>
      <w:r>
        <w:rPr>
          <w:rFonts w:eastAsia="Times New Roman" w:cs="Times New Roman"/>
          <w:b/>
          <w:szCs w:val="24"/>
        </w:rPr>
        <w:t xml:space="preserve">– ΓΕΩΡΓΙΟΣ </w:t>
      </w:r>
      <w:r>
        <w:rPr>
          <w:rFonts w:eastAsia="Times New Roman" w:cs="Times New Roman"/>
          <w:b/>
          <w:szCs w:val="24"/>
        </w:rPr>
        <w:t xml:space="preserve">ΔΕΝΔΙΑΣ: </w:t>
      </w:r>
      <w:r>
        <w:rPr>
          <w:rFonts w:eastAsia="Times New Roman" w:cs="Times New Roman"/>
          <w:szCs w:val="24"/>
        </w:rPr>
        <w:t xml:space="preserve">Υπό την έννοια αυτή, </w:t>
      </w:r>
      <w:r w:rsidRPr="00A668D4">
        <w:rPr>
          <w:rFonts w:eastAsia="Times New Roman" w:cs="Times New Roman"/>
          <w:szCs w:val="24"/>
        </w:rPr>
        <w:t>να ψηφίσουμε</w:t>
      </w:r>
      <w:r>
        <w:rPr>
          <w:rFonts w:eastAsia="Times New Roman" w:cs="Times New Roman"/>
          <w:szCs w:val="24"/>
        </w:rPr>
        <w:t xml:space="preserve"> να</w:t>
      </w:r>
      <w:r w:rsidRPr="00A668D4">
        <w:rPr>
          <w:rFonts w:eastAsia="Times New Roman" w:cs="Times New Roman"/>
          <w:szCs w:val="24"/>
        </w:rPr>
        <w:t xml:space="preserve"> κατα</w:t>
      </w:r>
      <w:r>
        <w:rPr>
          <w:rFonts w:eastAsia="Times New Roman" w:cs="Times New Roman"/>
          <w:szCs w:val="24"/>
        </w:rPr>
        <w:t>ναγκ</w:t>
      </w:r>
      <w:r w:rsidRPr="00A668D4">
        <w:rPr>
          <w:rFonts w:eastAsia="Times New Roman" w:cs="Times New Roman"/>
          <w:szCs w:val="24"/>
        </w:rPr>
        <w:t xml:space="preserve">αστεί να προσκομίσει </w:t>
      </w:r>
      <w:r>
        <w:rPr>
          <w:rFonts w:eastAsia="Times New Roman" w:cs="Times New Roman"/>
          <w:szCs w:val="24"/>
        </w:rPr>
        <w:t>έγγραφο</w:t>
      </w:r>
      <w:r w:rsidRPr="00A668D4">
        <w:rPr>
          <w:rFonts w:eastAsia="Times New Roman" w:cs="Times New Roman"/>
          <w:szCs w:val="24"/>
        </w:rPr>
        <w:t xml:space="preserve"> το οποίο δεν υφίσταται</w:t>
      </w:r>
      <w:r>
        <w:rPr>
          <w:rFonts w:eastAsia="Times New Roman" w:cs="Times New Roman"/>
          <w:szCs w:val="24"/>
        </w:rPr>
        <w:t>,</w:t>
      </w:r>
      <w:r w:rsidRPr="00A668D4">
        <w:rPr>
          <w:rFonts w:eastAsia="Times New Roman" w:cs="Times New Roman"/>
          <w:szCs w:val="24"/>
        </w:rPr>
        <w:t xml:space="preserve"> καταλαβαίνετε ότι αντιβαίνει στην κοινή λογική</w:t>
      </w:r>
      <w:r>
        <w:rPr>
          <w:rFonts w:eastAsia="Times New Roman" w:cs="Times New Roman"/>
          <w:szCs w:val="24"/>
        </w:rPr>
        <w:t>.</w:t>
      </w:r>
      <w:r w:rsidRPr="00A668D4">
        <w:rPr>
          <w:rFonts w:eastAsia="Times New Roman" w:cs="Times New Roman"/>
          <w:szCs w:val="24"/>
        </w:rPr>
        <w:t xml:space="preserve"> </w:t>
      </w:r>
    </w:p>
    <w:p w14:paraId="77C02CD6" w14:textId="77777777" w:rsidR="006113A9" w:rsidRDefault="006B6FC4">
      <w:pPr>
        <w:spacing w:line="600" w:lineRule="auto"/>
        <w:ind w:firstLine="720"/>
        <w:contextualSpacing/>
        <w:jc w:val="both"/>
        <w:rPr>
          <w:rFonts w:eastAsia="Times New Roman" w:cs="Times New Roman"/>
          <w:szCs w:val="24"/>
        </w:rPr>
      </w:pPr>
      <w:r w:rsidRPr="00A668D4">
        <w:rPr>
          <w:rFonts w:eastAsia="Times New Roman" w:cs="Times New Roman"/>
          <w:szCs w:val="24"/>
        </w:rPr>
        <w:t>Αυτό το οποίο</w:t>
      </w:r>
      <w:r>
        <w:rPr>
          <w:rFonts w:eastAsia="Times New Roman" w:cs="Times New Roman"/>
          <w:szCs w:val="24"/>
        </w:rPr>
        <w:t>, όμως,</w:t>
      </w:r>
      <w:r w:rsidRPr="00A668D4">
        <w:rPr>
          <w:rFonts w:eastAsia="Times New Roman" w:cs="Times New Roman"/>
          <w:szCs w:val="24"/>
        </w:rPr>
        <w:t xml:space="preserve"> οφείλει να ψηφίσει ως παρεμπίπτον ζήτημα</w:t>
      </w:r>
      <w:r>
        <w:rPr>
          <w:rFonts w:eastAsia="Times New Roman" w:cs="Times New Roman"/>
          <w:szCs w:val="24"/>
        </w:rPr>
        <w:t>,</w:t>
      </w:r>
      <w:r w:rsidRPr="00A668D4">
        <w:rPr>
          <w:rFonts w:eastAsia="Times New Roman" w:cs="Times New Roman"/>
          <w:szCs w:val="24"/>
        </w:rPr>
        <w:t xml:space="preserve"> κυρία Πρόεδρε</w:t>
      </w:r>
      <w:r>
        <w:rPr>
          <w:rFonts w:eastAsia="Times New Roman" w:cs="Times New Roman"/>
          <w:szCs w:val="24"/>
        </w:rPr>
        <w:t>, η</w:t>
      </w:r>
      <w:r w:rsidRPr="00A668D4">
        <w:rPr>
          <w:rFonts w:eastAsia="Times New Roman" w:cs="Times New Roman"/>
          <w:szCs w:val="24"/>
        </w:rPr>
        <w:t xml:space="preserve"> Βουλή πλέον είναι διαφορετικό</w:t>
      </w:r>
      <w:r>
        <w:rPr>
          <w:rFonts w:eastAsia="Times New Roman" w:cs="Times New Roman"/>
          <w:szCs w:val="24"/>
        </w:rPr>
        <w:t>,</w:t>
      </w:r>
      <w:r w:rsidRPr="00A668D4">
        <w:rPr>
          <w:rFonts w:eastAsia="Times New Roman" w:cs="Times New Roman"/>
          <w:szCs w:val="24"/>
        </w:rPr>
        <w:t xml:space="preserve"> ότι δεν </w:t>
      </w:r>
      <w:r>
        <w:rPr>
          <w:rFonts w:eastAsia="Times New Roman" w:cs="Times New Roman"/>
          <w:szCs w:val="24"/>
        </w:rPr>
        <w:t>μπορεί να εισέλθει</w:t>
      </w:r>
      <w:r w:rsidRPr="00A668D4">
        <w:rPr>
          <w:rFonts w:eastAsia="Times New Roman" w:cs="Times New Roman"/>
          <w:szCs w:val="24"/>
        </w:rPr>
        <w:t xml:space="preserve"> σε συζήτηση θέμα</w:t>
      </w:r>
      <w:r w:rsidRPr="00A668D4">
        <w:rPr>
          <w:rFonts w:eastAsia="Times New Roman" w:cs="Times New Roman"/>
          <w:szCs w:val="24"/>
        </w:rPr>
        <w:t xml:space="preserve">τος </w:t>
      </w:r>
      <w:r>
        <w:rPr>
          <w:rFonts w:eastAsia="Times New Roman" w:cs="Times New Roman"/>
          <w:szCs w:val="24"/>
        </w:rPr>
        <w:t xml:space="preserve">υπό αυτούς τους όρους. </w:t>
      </w:r>
    </w:p>
    <w:p w14:paraId="77C02CD7" w14:textId="77777777" w:rsidR="006113A9" w:rsidRDefault="006B6FC4">
      <w:pPr>
        <w:spacing w:line="600" w:lineRule="auto"/>
        <w:ind w:firstLine="720"/>
        <w:contextualSpacing/>
        <w:jc w:val="center"/>
        <w:rPr>
          <w:rFonts w:eastAsia="Times New Roman" w:cs="Times New Roman"/>
          <w:szCs w:val="24"/>
        </w:rPr>
      </w:pPr>
      <w:r w:rsidRPr="00517DAE">
        <w:rPr>
          <w:rFonts w:eastAsia="Times New Roman" w:cs="Times New Roman"/>
          <w:szCs w:val="24"/>
        </w:rPr>
        <w:t xml:space="preserve">(Χειροκροτήματα από την πτέρυγα </w:t>
      </w:r>
      <w:r>
        <w:rPr>
          <w:rFonts w:eastAsia="Times New Roman" w:cs="Times New Roman"/>
          <w:szCs w:val="24"/>
        </w:rPr>
        <w:t xml:space="preserve">της Νέας Δημοκρατίας) </w:t>
      </w:r>
    </w:p>
    <w:p w14:paraId="77C02CD8"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Δεν μπορεί να εισέλθει σε συζήτηση θέματος στο οποίο μας παρέπεισε η Κυβέρνηση και στην </w:t>
      </w:r>
      <w:r>
        <w:rPr>
          <w:rFonts w:eastAsia="Times New Roman" w:cs="Times New Roman"/>
          <w:szCs w:val="24"/>
        </w:rPr>
        <w:t>ε</w:t>
      </w:r>
      <w:r>
        <w:rPr>
          <w:rFonts w:eastAsia="Times New Roman" w:cs="Times New Roman"/>
          <w:szCs w:val="24"/>
        </w:rPr>
        <w:t>πιτροπή. Και μας είπε, κυρία Πρόεδρε, περί τροποποιήσεως του Συντάγματος. Και τώρα ω</w:t>
      </w:r>
      <w:r>
        <w:rPr>
          <w:rFonts w:eastAsia="Times New Roman" w:cs="Times New Roman"/>
          <w:szCs w:val="24"/>
        </w:rPr>
        <w:t>ς υφέρπουσα δήλωση</w:t>
      </w:r>
      <w:r>
        <w:rPr>
          <w:rFonts w:eastAsia="Times New Roman" w:cs="Times New Roman"/>
          <w:szCs w:val="24"/>
        </w:rPr>
        <w:t>,</w:t>
      </w:r>
      <w:r>
        <w:rPr>
          <w:rFonts w:eastAsia="Times New Roman" w:cs="Times New Roman"/>
          <w:szCs w:val="24"/>
        </w:rPr>
        <w:t xml:space="preserve"> χαμηλοτόνως, έρχεται ο αρμόδιος Υπουργός και μας λέει ότι δεν θα υπάρξει ποτέ ενιαίο κείμενο, ότι θα </w:t>
      </w:r>
      <w:r w:rsidRPr="00A668D4">
        <w:rPr>
          <w:rFonts w:eastAsia="Times New Roman" w:cs="Times New Roman"/>
          <w:szCs w:val="24"/>
        </w:rPr>
        <w:t xml:space="preserve">παραμείνει </w:t>
      </w:r>
      <w:r>
        <w:rPr>
          <w:rFonts w:eastAsia="Times New Roman" w:cs="Times New Roman"/>
          <w:szCs w:val="24"/>
        </w:rPr>
        <w:t xml:space="preserve">κείμενο </w:t>
      </w:r>
      <w:r w:rsidRPr="00A668D4">
        <w:rPr>
          <w:rFonts w:eastAsia="Times New Roman" w:cs="Times New Roman"/>
          <w:szCs w:val="24"/>
        </w:rPr>
        <w:t xml:space="preserve">στο οποίο θα υπάρχει η λέξη </w:t>
      </w:r>
      <w:r>
        <w:rPr>
          <w:rFonts w:eastAsia="Times New Roman" w:cs="Times New Roman"/>
          <w:szCs w:val="24"/>
        </w:rPr>
        <w:t>«</w:t>
      </w:r>
      <w:r w:rsidRPr="00A668D4">
        <w:rPr>
          <w:rFonts w:eastAsia="Times New Roman" w:cs="Times New Roman"/>
          <w:szCs w:val="24"/>
        </w:rPr>
        <w:t>Μακεδονία</w:t>
      </w:r>
      <w:r>
        <w:rPr>
          <w:rFonts w:eastAsia="Times New Roman" w:cs="Times New Roman"/>
          <w:szCs w:val="24"/>
        </w:rPr>
        <w:t>» και ότι θα πρόκειται απλώς περί ψηφίσματος προσθέτου, το οποίο όταν θέλει, ό</w:t>
      </w:r>
      <w:r>
        <w:rPr>
          <w:rFonts w:eastAsia="Times New Roman" w:cs="Times New Roman"/>
          <w:szCs w:val="24"/>
        </w:rPr>
        <w:t xml:space="preserve">πως θέλει θα το χρησιμοποιεί η </w:t>
      </w:r>
      <w:r>
        <w:rPr>
          <w:rFonts w:eastAsia="Times New Roman" w:cs="Times New Roman"/>
          <w:szCs w:val="24"/>
        </w:rPr>
        <w:lastRenderedPageBreak/>
        <w:t>σκοπιανή πλευρά. Αυτά τα οποία μας είπε η Κυβέρνηση τώρα αποτελούν πλήρη εξαπάτησή μας.</w:t>
      </w:r>
    </w:p>
    <w:p w14:paraId="77C02CD9"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Τροποποιήστε το αίτημά σας, λοιπόν.</w:t>
      </w:r>
    </w:p>
    <w:p w14:paraId="77C02CDA"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ΝΙΚΟΛΑΟΣ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ΓΕΩΡΓΙΟΣ ΔΕΝΔΙΑΣ: </w:t>
      </w:r>
      <w:r>
        <w:rPr>
          <w:rFonts w:eastAsia="Times New Roman" w:cs="Times New Roman"/>
          <w:szCs w:val="24"/>
        </w:rPr>
        <w:t>Κατά συνέπεια, επαναλαμβάνω,</w:t>
      </w:r>
      <w:r>
        <w:rPr>
          <w:rFonts w:eastAsia="Times New Roman" w:cs="Times New Roman"/>
          <w:szCs w:val="24"/>
        </w:rPr>
        <w:t xml:space="preserve"> το παρεμπίπτον ζήτημα είναι απλό. Δεν μπορεί η Βουλή να εισέλθει σε συζήτηση θέματος, για το οποίο δεν υπάρχουν τα έγγραφα που απαιτούνται. Δεν μπορούμε να προχωρήσουμε τη συζήτηση, κυρία Πρόεδρε.</w:t>
      </w:r>
    </w:p>
    <w:p w14:paraId="77C02CDB" w14:textId="77777777" w:rsidR="006113A9" w:rsidRDefault="006B6FC4">
      <w:pPr>
        <w:spacing w:line="600" w:lineRule="auto"/>
        <w:ind w:firstLine="720"/>
        <w:contextualSpacing/>
        <w:jc w:val="both"/>
        <w:rPr>
          <w:rFonts w:eastAsia="Times New Roman" w:cs="Times New Roman"/>
          <w:szCs w:val="24"/>
        </w:rPr>
      </w:pPr>
      <w:r w:rsidRPr="0041206D">
        <w:rPr>
          <w:rFonts w:eastAsia="Times New Roman"/>
          <w:b/>
          <w:bCs/>
        </w:rPr>
        <w:t>ΓΕΩΡΓΙΟΣ ΚΑΤΡΟΥΓΚΑΛΟΣ (Αναπληρωτής Υπουργός Εξωτερικών):</w:t>
      </w:r>
      <w:r w:rsidRPr="0041206D">
        <w:rPr>
          <w:rFonts w:eastAsia="Times New Roman" w:cs="Times New Roman"/>
          <w:szCs w:val="24"/>
        </w:rPr>
        <w:t xml:space="preserve"> </w:t>
      </w:r>
      <w:r>
        <w:rPr>
          <w:rFonts w:eastAsia="Times New Roman" w:cs="Times New Roman"/>
          <w:szCs w:val="24"/>
        </w:rPr>
        <w:t xml:space="preserve">Επιτρέψτε μου, κυρία Πρόεδρε. </w:t>
      </w:r>
    </w:p>
    <w:p w14:paraId="77C02CDC" w14:textId="77777777" w:rsidR="006113A9" w:rsidRDefault="006B6FC4">
      <w:pPr>
        <w:spacing w:line="600" w:lineRule="auto"/>
        <w:ind w:firstLine="720"/>
        <w:contextualSpacing/>
        <w:jc w:val="both"/>
        <w:rPr>
          <w:rFonts w:eastAsia="Times New Roman" w:cs="Times New Roman"/>
          <w:szCs w:val="24"/>
        </w:rPr>
      </w:pPr>
      <w:r w:rsidRPr="0041206D">
        <w:rPr>
          <w:rFonts w:eastAsia="Times New Roman" w:cs="Times New Roman"/>
          <w:b/>
          <w:szCs w:val="24"/>
        </w:rPr>
        <w:t>ΠΡΟΕΔΡΕΥΟΥΣΑ (Αναστασία Χριστοδουλοπούλου):</w:t>
      </w:r>
      <w:r w:rsidRPr="0041206D">
        <w:rPr>
          <w:rFonts w:eastAsia="Times New Roman" w:cs="Times New Roman"/>
          <w:szCs w:val="24"/>
        </w:rPr>
        <w:t xml:space="preserve"> </w:t>
      </w:r>
      <w:r>
        <w:rPr>
          <w:rFonts w:eastAsia="Times New Roman" w:cs="Times New Roman"/>
          <w:szCs w:val="24"/>
        </w:rPr>
        <w:t xml:space="preserve">Ορίστε, κύριε Υπουργέ, έχετε τον λόγο. </w:t>
      </w:r>
    </w:p>
    <w:p w14:paraId="77C02CDD" w14:textId="77777777" w:rsidR="006113A9" w:rsidRDefault="006B6FC4">
      <w:pPr>
        <w:spacing w:line="600" w:lineRule="auto"/>
        <w:ind w:firstLine="720"/>
        <w:contextualSpacing/>
        <w:jc w:val="both"/>
        <w:rPr>
          <w:rFonts w:eastAsia="Times New Roman"/>
          <w:bCs/>
          <w:szCs w:val="24"/>
        </w:rPr>
      </w:pPr>
      <w:r w:rsidRPr="00D55951">
        <w:rPr>
          <w:rFonts w:eastAsia="Times New Roman"/>
          <w:b/>
          <w:bCs/>
          <w:szCs w:val="24"/>
        </w:rPr>
        <w:t>ΓΕΩΡΓΙΟΣ ΚΑΤΡΟΥΓΚΑΛΟΣ (Αναπληρωτής Υπουργός Εξωτερικών):</w:t>
      </w:r>
      <w:r>
        <w:rPr>
          <w:rFonts w:eastAsia="Times New Roman"/>
          <w:bCs/>
          <w:szCs w:val="24"/>
        </w:rPr>
        <w:t xml:space="preserve"> Επιβεβαιώνεται αυτό που είπα προηγουμένως ότι η Νέα Δ</w:t>
      </w:r>
      <w:r w:rsidRPr="00D55951">
        <w:rPr>
          <w:rFonts w:eastAsia="Times New Roman"/>
          <w:bCs/>
          <w:szCs w:val="24"/>
        </w:rPr>
        <w:t xml:space="preserve">ημοκρατία </w:t>
      </w:r>
      <w:r>
        <w:rPr>
          <w:rFonts w:eastAsia="Times New Roman"/>
          <w:bCs/>
          <w:szCs w:val="24"/>
        </w:rPr>
        <w:t xml:space="preserve">δεν </w:t>
      </w:r>
      <w:r w:rsidRPr="00D55951">
        <w:rPr>
          <w:rFonts w:eastAsia="Times New Roman"/>
          <w:bCs/>
          <w:szCs w:val="24"/>
        </w:rPr>
        <w:t>θέλει</w:t>
      </w:r>
      <w:r>
        <w:rPr>
          <w:rFonts w:eastAsia="Times New Roman"/>
          <w:bCs/>
          <w:szCs w:val="24"/>
        </w:rPr>
        <w:t xml:space="preserve"> να </w:t>
      </w:r>
      <w:r w:rsidRPr="00D55951">
        <w:rPr>
          <w:rFonts w:eastAsia="Times New Roman"/>
          <w:bCs/>
          <w:szCs w:val="24"/>
        </w:rPr>
        <w:t>προχωρήσ</w:t>
      </w:r>
      <w:r w:rsidRPr="00D55951">
        <w:rPr>
          <w:rFonts w:eastAsia="Times New Roman"/>
          <w:bCs/>
          <w:szCs w:val="24"/>
        </w:rPr>
        <w:t xml:space="preserve">ει </w:t>
      </w:r>
      <w:r>
        <w:rPr>
          <w:rFonts w:eastAsia="Times New Roman"/>
          <w:bCs/>
          <w:szCs w:val="24"/>
        </w:rPr>
        <w:t>στη συζήτηση, γ</w:t>
      </w:r>
      <w:r w:rsidRPr="00D55951">
        <w:rPr>
          <w:rFonts w:eastAsia="Times New Roman"/>
          <w:bCs/>
          <w:szCs w:val="24"/>
        </w:rPr>
        <w:t xml:space="preserve">ιατί δεν θέλει να </w:t>
      </w:r>
      <w:r>
        <w:rPr>
          <w:rFonts w:eastAsia="Times New Roman"/>
          <w:bCs/>
          <w:szCs w:val="24"/>
        </w:rPr>
        <w:t>συ</w:t>
      </w:r>
      <w:r w:rsidRPr="00D55951">
        <w:rPr>
          <w:rFonts w:eastAsia="Times New Roman"/>
          <w:bCs/>
          <w:szCs w:val="24"/>
        </w:rPr>
        <w:t xml:space="preserve">ζητηθεί </w:t>
      </w:r>
      <w:r>
        <w:rPr>
          <w:rFonts w:eastAsia="Times New Roman"/>
          <w:bCs/>
          <w:szCs w:val="24"/>
        </w:rPr>
        <w:t>επί της ουσίας η Συμφωνία των Πρεσπών.</w:t>
      </w:r>
    </w:p>
    <w:p w14:paraId="77C02CDE" w14:textId="77777777" w:rsidR="006113A9" w:rsidRDefault="006B6FC4">
      <w:pPr>
        <w:spacing w:line="600" w:lineRule="auto"/>
        <w:ind w:firstLine="720"/>
        <w:contextualSpacing/>
        <w:jc w:val="center"/>
        <w:rPr>
          <w:rFonts w:eastAsia="Times New Roman"/>
          <w:bCs/>
          <w:szCs w:val="24"/>
        </w:rPr>
      </w:pPr>
      <w:r>
        <w:rPr>
          <w:rFonts w:eastAsia="Times New Roman"/>
          <w:bCs/>
          <w:szCs w:val="24"/>
        </w:rPr>
        <w:t>(Θόρυβος από την πτέρυγα της Νέας Δημοκρατίας)</w:t>
      </w:r>
    </w:p>
    <w:p w14:paraId="77C02CDF" w14:textId="77777777" w:rsidR="006113A9" w:rsidRDefault="006B6FC4">
      <w:pPr>
        <w:spacing w:line="600" w:lineRule="auto"/>
        <w:ind w:firstLine="720"/>
        <w:contextualSpacing/>
        <w:jc w:val="both"/>
        <w:rPr>
          <w:rFonts w:eastAsia="Times New Roman"/>
          <w:bCs/>
          <w:szCs w:val="24"/>
        </w:rPr>
      </w:pPr>
      <w:r w:rsidRPr="00D55951">
        <w:rPr>
          <w:rFonts w:eastAsia="Times New Roman"/>
          <w:b/>
          <w:bCs/>
          <w:szCs w:val="24"/>
        </w:rPr>
        <w:lastRenderedPageBreak/>
        <w:t>ΜΑΥΡΟΥΔΗΣ ΒΟΡΙΔΗΣ:</w:t>
      </w:r>
      <w:r>
        <w:rPr>
          <w:rFonts w:eastAsia="Times New Roman"/>
          <w:bCs/>
          <w:szCs w:val="24"/>
        </w:rPr>
        <w:t xml:space="preserve"> … (</w:t>
      </w:r>
      <w:r>
        <w:rPr>
          <w:rFonts w:eastAsia="Times New Roman"/>
          <w:bCs/>
          <w:szCs w:val="24"/>
        </w:rPr>
        <w:t>δ</w:t>
      </w:r>
      <w:r>
        <w:rPr>
          <w:rFonts w:eastAsia="Times New Roman"/>
          <w:bCs/>
          <w:szCs w:val="24"/>
        </w:rPr>
        <w:t>εν ακούστηκε)</w:t>
      </w:r>
    </w:p>
    <w:p w14:paraId="77C02CE0" w14:textId="77777777" w:rsidR="006113A9" w:rsidRDefault="006B6FC4">
      <w:pPr>
        <w:spacing w:line="600" w:lineRule="auto"/>
        <w:ind w:firstLine="720"/>
        <w:contextualSpacing/>
        <w:jc w:val="both"/>
        <w:rPr>
          <w:rFonts w:eastAsia="Times New Roman"/>
          <w:bCs/>
          <w:szCs w:val="24"/>
        </w:rPr>
      </w:pPr>
      <w:r w:rsidRPr="00D55951">
        <w:rPr>
          <w:rFonts w:eastAsia="Times New Roman"/>
          <w:b/>
          <w:bCs/>
          <w:szCs w:val="24"/>
        </w:rPr>
        <w:t>ΣΟΦΙΑ ΒΟΥΛΤΕΨΗ:</w:t>
      </w:r>
      <w:r>
        <w:rPr>
          <w:rFonts w:eastAsia="Times New Roman"/>
          <w:bCs/>
          <w:szCs w:val="24"/>
        </w:rPr>
        <w:t xml:space="preserve"> Δεν έχει αλλάξει το </w:t>
      </w:r>
      <w:r>
        <w:rPr>
          <w:rFonts w:eastAsia="Times New Roman"/>
          <w:bCs/>
          <w:szCs w:val="24"/>
        </w:rPr>
        <w:t>σ</w:t>
      </w:r>
      <w:r>
        <w:rPr>
          <w:rFonts w:eastAsia="Times New Roman"/>
          <w:bCs/>
          <w:szCs w:val="24"/>
        </w:rPr>
        <w:t>ύνταγμα.</w:t>
      </w:r>
    </w:p>
    <w:p w14:paraId="77C02CE1" w14:textId="77777777" w:rsidR="006113A9" w:rsidRDefault="006B6FC4">
      <w:pPr>
        <w:spacing w:line="600" w:lineRule="auto"/>
        <w:ind w:firstLine="720"/>
        <w:contextualSpacing/>
        <w:jc w:val="both"/>
        <w:rPr>
          <w:rFonts w:eastAsia="Times New Roman"/>
          <w:bCs/>
          <w:szCs w:val="24"/>
        </w:rPr>
      </w:pPr>
      <w:r>
        <w:rPr>
          <w:rFonts w:eastAsia="Times New Roman"/>
          <w:b/>
          <w:bCs/>
          <w:szCs w:val="24"/>
        </w:rPr>
        <w:t>ΓΕΩΡΓΙΟΣ ΚΑΤΡΟΥΓΚΑΛΟΣ (Αναπληρωτής Υπουργ</w:t>
      </w:r>
      <w:r>
        <w:rPr>
          <w:rFonts w:eastAsia="Times New Roman"/>
          <w:b/>
          <w:bCs/>
          <w:szCs w:val="24"/>
        </w:rPr>
        <w:t>ός Εξωτερικών):</w:t>
      </w:r>
      <w:r>
        <w:rPr>
          <w:rFonts w:eastAsia="Times New Roman"/>
          <w:bCs/>
          <w:szCs w:val="24"/>
        </w:rPr>
        <w:t xml:space="preserve"> Είπα στην </w:t>
      </w:r>
      <w:r>
        <w:rPr>
          <w:rFonts w:eastAsia="Times New Roman"/>
          <w:bCs/>
          <w:szCs w:val="24"/>
        </w:rPr>
        <w:t>ε</w:t>
      </w:r>
      <w:r>
        <w:rPr>
          <w:rFonts w:eastAsia="Times New Roman"/>
          <w:bCs/>
          <w:szCs w:val="24"/>
        </w:rPr>
        <w:t>πιτροπή τα ίδια που είπα και σ’ εσάς. Κατέθεσα, μ</w:t>
      </w:r>
      <w:r w:rsidRPr="00D55951">
        <w:rPr>
          <w:rFonts w:eastAsia="Times New Roman"/>
          <w:bCs/>
          <w:szCs w:val="24"/>
        </w:rPr>
        <w:t>άλιστα</w:t>
      </w:r>
      <w:r>
        <w:rPr>
          <w:rFonts w:eastAsia="Times New Roman"/>
          <w:bCs/>
          <w:szCs w:val="24"/>
        </w:rPr>
        <w:t>,</w:t>
      </w:r>
      <w:r w:rsidRPr="00D55951">
        <w:rPr>
          <w:rFonts w:eastAsia="Times New Roman"/>
          <w:bCs/>
          <w:szCs w:val="24"/>
        </w:rPr>
        <w:t xml:space="preserve"> χθες</w:t>
      </w:r>
      <w:r>
        <w:rPr>
          <w:rFonts w:eastAsia="Times New Roman"/>
          <w:bCs/>
          <w:szCs w:val="24"/>
        </w:rPr>
        <w:t>, πέρα από τη ρη</w:t>
      </w:r>
      <w:r w:rsidRPr="00D55951">
        <w:rPr>
          <w:rFonts w:eastAsia="Times New Roman"/>
          <w:bCs/>
          <w:szCs w:val="24"/>
        </w:rPr>
        <w:t xml:space="preserve">ματική </w:t>
      </w:r>
      <w:r>
        <w:rPr>
          <w:rFonts w:eastAsia="Times New Roman"/>
          <w:bCs/>
          <w:szCs w:val="24"/>
        </w:rPr>
        <w:t>δι</w:t>
      </w:r>
      <w:r w:rsidRPr="00D55951">
        <w:rPr>
          <w:rFonts w:eastAsia="Times New Roman"/>
          <w:bCs/>
          <w:szCs w:val="24"/>
        </w:rPr>
        <w:t>ακοίνωση</w:t>
      </w:r>
      <w:r>
        <w:rPr>
          <w:rFonts w:eastAsia="Times New Roman"/>
          <w:bCs/>
          <w:szCs w:val="24"/>
        </w:rPr>
        <w:t>,</w:t>
      </w:r>
      <w:r w:rsidRPr="00D55951">
        <w:rPr>
          <w:rFonts w:eastAsia="Times New Roman"/>
          <w:bCs/>
          <w:szCs w:val="24"/>
        </w:rPr>
        <w:t xml:space="preserve"> και την ανακοίνωση του ειδικού απεσταλμένου των </w:t>
      </w:r>
      <w:r>
        <w:rPr>
          <w:rFonts w:eastAsia="Times New Roman"/>
          <w:bCs/>
          <w:szCs w:val="24"/>
        </w:rPr>
        <w:t>Ηνωμένων Ε</w:t>
      </w:r>
      <w:r w:rsidRPr="00D55951">
        <w:rPr>
          <w:rFonts w:eastAsia="Times New Roman"/>
          <w:bCs/>
          <w:szCs w:val="24"/>
        </w:rPr>
        <w:t>θνών</w:t>
      </w:r>
      <w:r>
        <w:rPr>
          <w:rFonts w:eastAsia="Times New Roman"/>
          <w:bCs/>
          <w:szCs w:val="24"/>
        </w:rPr>
        <w:t>,</w:t>
      </w:r>
      <w:r w:rsidRPr="00D55951">
        <w:rPr>
          <w:rFonts w:eastAsia="Times New Roman"/>
          <w:bCs/>
          <w:szCs w:val="24"/>
        </w:rPr>
        <w:t xml:space="preserve"> του κ</w:t>
      </w:r>
      <w:r>
        <w:rPr>
          <w:rFonts w:eastAsia="Times New Roman"/>
          <w:bCs/>
          <w:szCs w:val="24"/>
        </w:rPr>
        <w:t>.</w:t>
      </w:r>
      <w:r w:rsidRPr="00D55951">
        <w:rPr>
          <w:rFonts w:eastAsia="Times New Roman"/>
          <w:bCs/>
          <w:szCs w:val="24"/>
        </w:rPr>
        <w:t xml:space="preserve"> Νίμιτς</w:t>
      </w:r>
      <w:r>
        <w:rPr>
          <w:rFonts w:eastAsia="Times New Roman"/>
          <w:bCs/>
          <w:szCs w:val="24"/>
        </w:rPr>
        <w:t>,</w:t>
      </w:r>
      <w:r w:rsidRPr="00D55951">
        <w:rPr>
          <w:rFonts w:eastAsia="Times New Roman"/>
          <w:bCs/>
          <w:szCs w:val="24"/>
        </w:rPr>
        <w:t xml:space="preserve"> οποίος με τη σειρά του β</w:t>
      </w:r>
      <w:r>
        <w:rPr>
          <w:rFonts w:eastAsia="Times New Roman"/>
          <w:bCs/>
          <w:szCs w:val="24"/>
        </w:rPr>
        <w:t xml:space="preserve">εβαιώνει ότι η διαδικασία </w:t>
      </w:r>
      <w:r w:rsidRPr="00D55951">
        <w:rPr>
          <w:rFonts w:eastAsia="Times New Roman"/>
          <w:bCs/>
          <w:szCs w:val="24"/>
        </w:rPr>
        <w:t>ολοκ</w:t>
      </w:r>
      <w:r w:rsidRPr="00D55951">
        <w:rPr>
          <w:rFonts w:eastAsia="Times New Roman"/>
          <w:bCs/>
          <w:szCs w:val="24"/>
        </w:rPr>
        <w:t xml:space="preserve">ληρώθηκε ακριβώς όπως </w:t>
      </w:r>
      <w:r>
        <w:rPr>
          <w:rFonts w:eastAsia="Times New Roman"/>
          <w:bCs/>
          <w:szCs w:val="24"/>
        </w:rPr>
        <w:t>προβλεπόταν από τη Συμφωνία των Πρεσπών κατ’ αντίθεση των δικών</w:t>
      </w:r>
      <w:r w:rsidRPr="00D55951">
        <w:rPr>
          <w:rFonts w:eastAsia="Times New Roman"/>
          <w:bCs/>
          <w:szCs w:val="24"/>
        </w:rPr>
        <w:t xml:space="preserve"> σας ισχυρισμών</w:t>
      </w:r>
      <w:r>
        <w:rPr>
          <w:rFonts w:eastAsia="Times New Roman"/>
          <w:bCs/>
          <w:szCs w:val="24"/>
        </w:rPr>
        <w:t xml:space="preserve">. Είμαστε, λοιπόν, ώριμοι </w:t>
      </w:r>
      <w:r w:rsidRPr="00D55951">
        <w:rPr>
          <w:rFonts w:eastAsia="Times New Roman"/>
          <w:bCs/>
          <w:szCs w:val="24"/>
        </w:rPr>
        <w:t>να συζητήσουμε επί της ουσίας</w:t>
      </w:r>
      <w:r>
        <w:rPr>
          <w:rFonts w:eastAsia="Times New Roman"/>
          <w:bCs/>
          <w:szCs w:val="24"/>
        </w:rPr>
        <w:t xml:space="preserve">. </w:t>
      </w:r>
    </w:p>
    <w:p w14:paraId="77C02CE2" w14:textId="77777777" w:rsidR="006113A9" w:rsidRDefault="006B6FC4">
      <w:pPr>
        <w:spacing w:line="600" w:lineRule="auto"/>
        <w:ind w:firstLine="720"/>
        <w:contextualSpacing/>
        <w:jc w:val="center"/>
        <w:rPr>
          <w:rFonts w:eastAsia="Times New Roman"/>
          <w:bCs/>
          <w:szCs w:val="24"/>
        </w:rPr>
      </w:pPr>
      <w:r>
        <w:rPr>
          <w:rFonts w:eastAsia="Times New Roman"/>
          <w:bCs/>
          <w:szCs w:val="24"/>
        </w:rPr>
        <w:t>(Θόρυβος από την πτέρυγα της Νέας Δημοκρατίας)</w:t>
      </w:r>
    </w:p>
    <w:p w14:paraId="77C02CE3" w14:textId="77777777" w:rsidR="006113A9" w:rsidRDefault="006B6FC4">
      <w:pPr>
        <w:spacing w:line="600" w:lineRule="auto"/>
        <w:ind w:firstLine="720"/>
        <w:contextualSpacing/>
        <w:jc w:val="both"/>
        <w:rPr>
          <w:rFonts w:eastAsia="Times New Roman"/>
          <w:bCs/>
          <w:szCs w:val="24"/>
        </w:rPr>
      </w:pPr>
      <w:r>
        <w:rPr>
          <w:rFonts w:eastAsia="Times New Roman"/>
          <w:bCs/>
          <w:szCs w:val="24"/>
        </w:rPr>
        <w:t>Προσχηματικές</w:t>
      </w:r>
      <w:r w:rsidRPr="00D55951">
        <w:rPr>
          <w:rFonts w:eastAsia="Times New Roman"/>
          <w:bCs/>
          <w:szCs w:val="24"/>
        </w:rPr>
        <w:t xml:space="preserve"> </w:t>
      </w:r>
      <w:r>
        <w:rPr>
          <w:rFonts w:eastAsia="Times New Roman"/>
          <w:bCs/>
          <w:szCs w:val="24"/>
        </w:rPr>
        <w:t xml:space="preserve">και για να μην ακούσει ο ελληνικός λαός τα πραγματικά επιχειρήματα είναι οι κραυγές που ακούγονται από τη Νέα Δημοκρατία. Θα πρέπει, λοιπόν, να αντέξετε τη συζήτηση. Είναι ένα </w:t>
      </w:r>
      <w:r w:rsidRPr="00D55951">
        <w:rPr>
          <w:rFonts w:eastAsia="Times New Roman"/>
          <w:bCs/>
          <w:szCs w:val="24"/>
        </w:rPr>
        <w:t xml:space="preserve">πικρό ποτήρι </w:t>
      </w:r>
      <w:r>
        <w:rPr>
          <w:rFonts w:eastAsia="Times New Roman"/>
          <w:bCs/>
          <w:szCs w:val="24"/>
        </w:rPr>
        <w:t xml:space="preserve">η </w:t>
      </w:r>
      <w:r w:rsidRPr="00D55951">
        <w:rPr>
          <w:rFonts w:eastAsia="Times New Roman"/>
          <w:bCs/>
          <w:szCs w:val="24"/>
        </w:rPr>
        <w:t>αλήθεια</w:t>
      </w:r>
      <w:r>
        <w:rPr>
          <w:rFonts w:eastAsia="Times New Roman"/>
          <w:bCs/>
          <w:szCs w:val="24"/>
        </w:rPr>
        <w:t>, αλλά θα πρέπει να το πιείτε μέχρι το τέλος.</w:t>
      </w:r>
    </w:p>
    <w:p w14:paraId="77C02CE4" w14:textId="77777777" w:rsidR="006113A9" w:rsidRDefault="006B6FC4">
      <w:pPr>
        <w:spacing w:line="600" w:lineRule="auto"/>
        <w:ind w:firstLine="720"/>
        <w:contextualSpacing/>
        <w:jc w:val="center"/>
        <w:rPr>
          <w:rFonts w:eastAsia="Times New Roman"/>
          <w:bCs/>
          <w:szCs w:val="24"/>
        </w:rPr>
      </w:pPr>
      <w:r>
        <w:rPr>
          <w:rFonts w:eastAsia="Times New Roman"/>
          <w:bCs/>
          <w:szCs w:val="24"/>
        </w:rPr>
        <w:t>(Χειροκροτήμ</w:t>
      </w:r>
      <w:r>
        <w:rPr>
          <w:rFonts w:eastAsia="Times New Roman"/>
          <w:bCs/>
          <w:szCs w:val="24"/>
        </w:rPr>
        <w:t>ατα από την πτέρυγα του ΣΥΡΙΖΑ)</w:t>
      </w:r>
    </w:p>
    <w:p w14:paraId="77C02CE5" w14:textId="77777777" w:rsidR="006113A9" w:rsidRDefault="006B6FC4">
      <w:pPr>
        <w:spacing w:line="600" w:lineRule="auto"/>
        <w:ind w:firstLine="720"/>
        <w:contextualSpacing/>
        <w:jc w:val="both"/>
        <w:rPr>
          <w:rFonts w:eastAsia="Times New Roman"/>
          <w:bCs/>
          <w:szCs w:val="24"/>
        </w:rPr>
      </w:pPr>
      <w:r w:rsidRPr="0012032B">
        <w:rPr>
          <w:rFonts w:eastAsia="Times New Roman"/>
          <w:b/>
          <w:bCs/>
          <w:szCs w:val="24"/>
        </w:rPr>
        <w:lastRenderedPageBreak/>
        <w:t>ΑΝΔΡΕΑΣ ΛΟΒΕΡΔΟΣ:</w:t>
      </w:r>
      <w:r>
        <w:rPr>
          <w:rFonts w:eastAsia="Times New Roman"/>
          <w:bCs/>
          <w:szCs w:val="24"/>
        </w:rPr>
        <w:t xml:space="preserve"> Κυρία Πρόεδρε, θα ήθελα τον λόγο</w:t>
      </w:r>
      <w:r>
        <w:rPr>
          <w:rFonts w:eastAsia="Times New Roman"/>
          <w:bCs/>
          <w:szCs w:val="24"/>
        </w:rPr>
        <w:t>,</w:t>
      </w:r>
      <w:r>
        <w:rPr>
          <w:rFonts w:eastAsia="Times New Roman"/>
          <w:bCs/>
          <w:szCs w:val="24"/>
        </w:rPr>
        <w:t xml:space="preserve"> παρακαλώ.</w:t>
      </w:r>
    </w:p>
    <w:p w14:paraId="77C02CE6" w14:textId="77777777" w:rsidR="006113A9" w:rsidRDefault="006B6FC4">
      <w:pPr>
        <w:spacing w:line="600" w:lineRule="auto"/>
        <w:ind w:firstLine="720"/>
        <w:contextualSpacing/>
        <w:jc w:val="both"/>
        <w:rPr>
          <w:rFonts w:eastAsia="Times New Roman"/>
          <w:bCs/>
          <w:szCs w:val="24"/>
        </w:rPr>
      </w:pPr>
      <w:r w:rsidRPr="0012032B">
        <w:rPr>
          <w:rFonts w:eastAsia="Times New Roman"/>
          <w:b/>
          <w:bCs/>
          <w:szCs w:val="24"/>
        </w:rPr>
        <w:t>ΠΡΟΕΔΡΕΥΟΥΣΑ (Αναστασία Χριστοδουλοπούλου):</w:t>
      </w:r>
      <w:r>
        <w:rPr>
          <w:rFonts w:eastAsia="Times New Roman"/>
          <w:bCs/>
          <w:szCs w:val="24"/>
        </w:rPr>
        <w:t xml:space="preserve"> Κύριε Λοβέρδο, εσείς τι θέλετε;</w:t>
      </w:r>
    </w:p>
    <w:p w14:paraId="77C02CE7" w14:textId="77777777" w:rsidR="006113A9" w:rsidRDefault="006B6FC4">
      <w:pPr>
        <w:spacing w:line="600" w:lineRule="auto"/>
        <w:ind w:firstLine="720"/>
        <w:contextualSpacing/>
        <w:jc w:val="both"/>
        <w:rPr>
          <w:rFonts w:eastAsia="Times New Roman"/>
          <w:bCs/>
          <w:szCs w:val="24"/>
        </w:rPr>
      </w:pPr>
      <w:r>
        <w:rPr>
          <w:rFonts w:eastAsia="Times New Roman"/>
          <w:b/>
          <w:bCs/>
          <w:szCs w:val="24"/>
        </w:rPr>
        <w:t xml:space="preserve">ΑΝΔΡΕΑΣ ΛΟΒΕΡΔΟΣ: </w:t>
      </w:r>
      <w:r>
        <w:rPr>
          <w:rFonts w:eastAsia="Times New Roman"/>
          <w:bCs/>
          <w:szCs w:val="24"/>
        </w:rPr>
        <w:t xml:space="preserve">Κυρία Πρόεδρε, αν μου δώσετε τον λόγο –τον ζητώ για τριάντα </w:t>
      </w:r>
      <w:r>
        <w:rPr>
          <w:rFonts w:eastAsia="Times New Roman"/>
          <w:bCs/>
          <w:szCs w:val="24"/>
        </w:rPr>
        <w:t>δευτερόλεπτα-, θα πω ότι παρέλειψε να απαντήσει σε ένα προαπαιτούμενο που έθεσα ο κ Κατρούγκαλος. Έχει διάθεση να απαντάει. Δώστε μου τον λόγο, παρακαλώ.</w:t>
      </w:r>
    </w:p>
    <w:p w14:paraId="77C02CE8" w14:textId="77777777" w:rsidR="006113A9" w:rsidRDefault="006B6FC4">
      <w:pPr>
        <w:spacing w:line="600" w:lineRule="auto"/>
        <w:ind w:firstLine="720"/>
        <w:contextualSpacing/>
        <w:jc w:val="both"/>
        <w:rPr>
          <w:rFonts w:eastAsia="Times New Roman"/>
          <w:bCs/>
          <w:szCs w:val="24"/>
        </w:rPr>
      </w:pPr>
      <w:r w:rsidRPr="009876EE">
        <w:rPr>
          <w:rFonts w:eastAsia="Times New Roman"/>
          <w:b/>
          <w:bCs/>
          <w:szCs w:val="24"/>
        </w:rPr>
        <w:t>ΠΡΟΕΔΡΕΥΟΥΣΑ (Αναστασία Χριστοδουλοπούλου):</w:t>
      </w:r>
      <w:r>
        <w:rPr>
          <w:rFonts w:eastAsia="Times New Roman"/>
          <w:bCs/>
          <w:szCs w:val="24"/>
        </w:rPr>
        <w:t xml:space="preserve"> Παρακαλώ, έχετε τον λόγο για ένα δευτερόλεπτο.</w:t>
      </w:r>
    </w:p>
    <w:p w14:paraId="77C02CE9" w14:textId="77777777" w:rsidR="006113A9" w:rsidRDefault="006B6FC4">
      <w:pPr>
        <w:spacing w:line="600" w:lineRule="auto"/>
        <w:ind w:firstLine="720"/>
        <w:contextualSpacing/>
        <w:jc w:val="both"/>
        <w:rPr>
          <w:rFonts w:eastAsia="Times New Roman"/>
          <w:bCs/>
          <w:szCs w:val="24"/>
        </w:rPr>
      </w:pPr>
      <w:r>
        <w:rPr>
          <w:rFonts w:eastAsia="Times New Roman"/>
          <w:b/>
          <w:bCs/>
          <w:szCs w:val="24"/>
        </w:rPr>
        <w:t>ΑΝΔΡΕΑΣ ΛΟΒ</w:t>
      </w:r>
      <w:r>
        <w:rPr>
          <w:rFonts w:eastAsia="Times New Roman"/>
          <w:b/>
          <w:bCs/>
          <w:szCs w:val="24"/>
        </w:rPr>
        <w:t xml:space="preserve">ΕΡΔΟΣ: </w:t>
      </w:r>
      <w:r>
        <w:rPr>
          <w:rFonts w:eastAsia="Times New Roman"/>
          <w:bCs/>
          <w:szCs w:val="24"/>
        </w:rPr>
        <w:t>Σε ένα δευτερόλεπτο δεν προλαβαίνω! Ένα λεπτό θα μου δώσετε τον λόγο.</w:t>
      </w:r>
    </w:p>
    <w:p w14:paraId="77C02CEA" w14:textId="77777777" w:rsidR="006113A9" w:rsidRDefault="006B6FC4">
      <w:pPr>
        <w:spacing w:line="600" w:lineRule="auto"/>
        <w:ind w:firstLine="720"/>
        <w:contextualSpacing/>
        <w:jc w:val="both"/>
        <w:rPr>
          <w:rFonts w:eastAsia="Times New Roman"/>
          <w:bCs/>
          <w:szCs w:val="24"/>
        </w:rPr>
      </w:pPr>
      <w:r>
        <w:rPr>
          <w:rFonts w:eastAsia="Times New Roman"/>
          <w:bCs/>
          <w:szCs w:val="24"/>
        </w:rPr>
        <w:t xml:space="preserve">Κύριε Υπουργέ, δεχθήκατε στην </w:t>
      </w:r>
      <w:r>
        <w:rPr>
          <w:rFonts w:eastAsia="Times New Roman"/>
          <w:bCs/>
          <w:szCs w:val="24"/>
        </w:rPr>
        <w:t>ε</w:t>
      </w:r>
      <w:r>
        <w:rPr>
          <w:rFonts w:eastAsia="Times New Roman"/>
          <w:bCs/>
          <w:szCs w:val="24"/>
        </w:rPr>
        <w:t>πιτροπή και πρέπει να το μάθουν όλοι οι συνάδελφοι, κυρίως της Πλειοψηφίας –πλειοψηφίας</w:t>
      </w:r>
      <w:r>
        <w:rPr>
          <w:rFonts w:eastAsia="Times New Roman"/>
          <w:bCs/>
          <w:szCs w:val="24"/>
        </w:rPr>
        <w:t>-</w:t>
      </w:r>
      <w:r>
        <w:rPr>
          <w:rFonts w:eastAsia="Times New Roman"/>
          <w:bCs/>
          <w:szCs w:val="24"/>
        </w:rPr>
        <w:t>μειοψηφίας- ότι η σειρά των διαδικασιών, που προβλέπεται από</w:t>
      </w:r>
      <w:r>
        <w:rPr>
          <w:rFonts w:eastAsia="Times New Roman"/>
          <w:bCs/>
          <w:szCs w:val="24"/>
        </w:rPr>
        <w:t xml:space="preserve"> τη </w:t>
      </w:r>
      <w:r>
        <w:rPr>
          <w:rFonts w:eastAsia="Times New Roman"/>
          <w:bCs/>
          <w:szCs w:val="24"/>
        </w:rPr>
        <w:t>σ</w:t>
      </w:r>
      <w:r>
        <w:rPr>
          <w:rFonts w:eastAsia="Times New Roman"/>
          <w:bCs/>
          <w:szCs w:val="24"/>
        </w:rPr>
        <w:t>υμφωνία που ο κ. Κοτζιάς υπέγραψε και σε ό,τι μας αφορά ολοκληρώνεται στο τελευταίο εδάφιο του άρθρου 2 παράγραφος 4, έχει ανατραπεί.</w:t>
      </w:r>
    </w:p>
    <w:p w14:paraId="77C02CEB" w14:textId="77777777" w:rsidR="006113A9" w:rsidRDefault="006B6FC4">
      <w:pPr>
        <w:spacing w:line="600" w:lineRule="auto"/>
        <w:ind w:firstLine="720"/>
        <w:contextualSpacing/>
        <w:jc w:val="both"/>
        <w:rPr>
          <w:rFonts w:eastAsia="Times New Roman"/>
          <w:bCs/>
          <w:szCs w:val="24"/>
        </w:rPr>
      </w:pPr>
      <w:r>
        <w:rPr>
          <w:rFonts w:eastAsia="Times New Roman"/>
          <w:bCs/>
          <w:szCs w:val="24"/>
        </w:rPr>
        <w:lastRenderedPageBreak/>
        <w:t xml:space="preserve">Εφόσον έχει ανατραπεί, εξηγείται γιατί έστω και στο </w:t>
      </w:r>
      <w:r>
        <w:rPr>
          <w:rFonts w:eastAsia="Times New Roman"/>
          <w:bCs/>
          <w:szCs w:val="24"/>
          <w:lang w:val="en-US"/>
        </w:rPr>
        <w:t>site</w:t>
      </w:r>
      <w:r w:rsidRPr="006B13B0">
        <w:rPr>
          <w:rFonts w:eastAsia="Times New Roman"/>
          <w:bCs/>
          <w:szCs w:val="24"/>
        </w:rPr>
        <w:t xml:space="preserve"> </w:t>
      </w:r>
      <w:r>
        <w:rPr>
          <w:rFonts w:eastAsia="Times New Roman"/>
          <w:bCs/>
          <w:szCs w:val="24"/>
        </w:rPr>
        <w:t>της Βουλής των Σκοπίων δεν είναι καταχωρ</w:t>
      </w:r>
      <w:r>
        <w:rPr>
          <w:rFonts w:eastAsia="Times New Roman"/>
          <w:bCs/>
          <w:szCs w:val="24"/>
        </w:rPr>
        <w:t>ισ</w:t>
      </w:r>
      <w:r>
        <w:rPr>
          <w:rFonts w:eastAsia="Times New Roman"/>
          <w:bCs/>
          <w:szCs w:val="24"/>
        </w:rPr>
        <w:t>μένες στις τροποπο</w:t>
      </w:r>
      <w:r>
        <w:rPr>
          <w:rFonts w:eastAsia="Times New Roman"/>
          <w:bCs/>
          <w:szCs w:val="24"/>
        </w:rPr>
        <w:t xml:space="preserve">ιήσεις του </w:t>
      </w:r>
      <w:r>
        <w:rPr>
          <w:rFonts w:eastAsia="Times New Roman"/>
          <w:bCs/>
          <w:szCs w:val="24"/>
        </w:rPr>
        <w:t>Σ</w:t>
      </w:r>
      <w:r>
        <w:rPr>
          <w:rFonts w:eastAsia="Times New Roman"/>
          <w:bCs/>
          <w:szCs w:val="24"/>
        </w:rPr>
        <w:t>υντάγματός τους και οι καινούρ</w:t>
      </w:r>
      <w:r>
        <w:rPr>
          <w:rFonts w:eastAsia="Times New Roman"/>
          <w:bCs/>
          <w:szCs w:val="24"/>
        </w:rPr>
        <w:t>γ</w:t>
      </w:r>
      <w:r>
        <w:rPr>
          <w:rFonts w:eastAsia="Times New Roman"/>
          <w:bCs/>
          <w:szCs w:val="24"/>
        </w:rPr>
        <w:t>ιες, διότι η σειρά άλλαξε.</w:t>
      </w:r>
    </w:p>
    <w:p w14:paraId="77C02CEC" w14:textId="77777777" w:rsidR="006113A9" w:rsidRDefault="006B6FC4">
      <w:pPr>
        <w:spacing w:line="600" w:lineRule="auto"/>
        <w:ind w:firstLine="720"/>
        <w:contextualSpacing/>
        <w:jc w:val="both"/>
        <w:rPr>
          <w:rFonts w:eastAsia="Times New Roman"/>
          <w:bCs/>
          <w:szCs w:val="24"/>
        </w:rPr>
      </w:pPr>
      <w:r>
        <w:rPr>
          <w:rFonts w:eastAsia="Times New Roman"/>
          <w:bCs/>
          <w:szCs w:val="24"/>
        </w:rPr>
        <w:t xml:space="preserve">Κι εμείς, κυρίες και κύριοι Βουλευτές, θα κυρώσουμε τη διαδικασία, θα κυρώσουμε το πρωτόκολλο προσχωρήσεως και μετά αυτοί θα περάσουν τις αλλαγές τους στο </w:t>
      </w:r>
      <w:r>
        <w:rPr>
          <w:rFonts w:eastAsia="Times New Roman"/>
          <w:bCs/>
          <w:szCs w:val="24"/>
        </w:rPr>
        <w:t>σ</w:t>
      </w:r>
      <w:r>
        <w:rPr>
          <w:rFonts w:eastAsia="Times New Roman"/>
          <w:bCs/>
          <w:szCs w:val="24"/>
        </w:rPr>
        <w:t>ύνταγμά τους.</w:t>
      </w:r>
    </w:p>
    <w:p w14:paraId="77C02CED" w14:textId="77777777" w:rsidR="006113A9" w:rsidRDefault="006B6FC4">
      <w:pPr>
        <w:spacing w:line="600" w:lineRule="auto"/>
        <w:ind w:firstLine="720"/>
        <w:contextualSpacing/>
        <w:jc w:val="both"/>
        <w:rPr>
          <w:rFonts w:eastAsia="Times New Roman"/>
          <w:bCs/>
          <w:szCs w:val="24"/>
        </w:rPr>
      </w:pPr>
      <w:r>
        <w:rPr>
          <w:rFonts w:eastAsia="Times New Roman"/>
          <w:bCs/>
          <w:szCs w:val="24"/>
        </w:rPr>
        <w:t xml:space="preserve">Αυτό, </w:t>
      </w:r>
      <w:r>
        <w:rPr>
          <w:rFonts w:eastAsia="Times New Roman"/>
          <w:bCs/>
          <w:szCs w:val="24"/>
        </w:rPr>
        <w:t>όμως,</w:t>
      </w:r>
      <w:r>
        <w:rPr>
          <w:rFonts w:eastAsia="Times New Roman"/>
          <w:bCs/>
          <w:szCs w:val="24"/>
        </w:rPr>
        <w:t xml:space="preserve"> δεν το προέβλεπε η Συνθήκη των Πρεσπών. Γι</w:t>
      </w:r>
      <w:r>
        <w:rPr>
          <w:rFonts w:eastAsia="Times New Roman"/>
          <w:bCs/>
          <w:szCs w:val="24"/>
        </w:rPr>
        <w:t>α</w:t>
      </w:r>
      <w:r>
        <w:rPr>
          <w:rFonts w:eastAsia="Times New Roman"/>
          <w:bCs/>
          <w:szCs w:val="24"/>
        </w:rPr>
        <w:t xml:space="preserve"> αυτό δεν φέρατε τα κείμενα εδώ. Γι</w:t>
      </w:r>
      <w:r>
        <w:rPr>
          <w:rFonts w:eastAsia="Times New Roman"/>
          <w:bCs/>
          <w:szCs w:val="24"/>
        </w:rPr>
        <w:t>α</w:t>
      </w:r>
      <w:r>
        <w:rPr>
          <w:rFonts w:eastAsia="Times New Roman"/>
          <w:bCs/>
          <w:szCs w:val="24"/>
        </w:rPr>
        <w:t xml:space="preserve"> αυτό δεν </w:t>
      </w:r>
      <w:r>
        <w:rPr>
          <w:rFonts w:eastAsia="Times New Roman"/>
          <w:bCs/>
          <w:szCs w:val="24"/>
        </w:rPr>
        <w:t>ικανοποιεί</w:t>
      </w:r>
      <w:r>
        <w:rPr>
          <w:rFonts w:eastAsia="Times New Roman"/>
          <w:bCs/>
          <w:szCs w:val="24"/>
        </w:rPr>
        <w:t>τε τα αιτήματά μας. Να γίνει καθαρό αυτό.</w:t>
      </w:r>
    </w:p>
    <w:p w14:paraId="77C02CEE" w14:textId="77777777" w:rsidR="006113A9" w:rsidRDefault="006B6FC4">
      <w:pPr>
        <w:spacing w:line="600" w:lineRule="auto"/>
        <w:ind w:firstLine="720"/>
        <w:contextualSpacing/>
        <w:jc w:val="both"/>
        <w:rPr>
          <w:rFonts w:eastAsia="Times New Roman"/>
          <w:bCs/>
          <w:szCs w:val="24"/>
        </w:rPr>
      </w:pPr>
      <w:r w:rsidRPr="007754F1">
        <w:rPr>
          <w:rFonts w:eastAsia="Times New Roman"/>
          <w:b/>
          <w:bCs/>
          <w:szCs w:val="24"/>
        </w:rPr>
        <w:t>ΗΛΙΑΣ ΚΑΣΙΔΙΑΡΗΣ:</w:t>
      </w:r>
      <w:r>
        <w:rPr>
          <w:rFonts w:eastAsia="Times New Roman"/>
          <w:bCs/>
          <w:szCs w:val="24"/>
        </w:rPr>
        <w:t xml:space="preserve"> Τον λόγο, κυρία Πρόεδρε, παρακαλώ</w:t>
      </w:r>
      <w:r>
        <w:rPr>
          <w:rFonts w:eastAsia="Times New Roman"/>
          <w:bCs/>
          <w:szCs w:val="24"/>
        </w:rPr>
        <w:t>,</w:t>
      </w:r>
      <w:r>
        <w:rPr>
          <w:rFonts w:eastAsia="Times New Roman"/>
          <w:bCs/>
          <w:szCs w:val="24"/>
        </w:rPr>
        <w:t xml:space="preserve"> για ένα λεπτό.</w:t>
      </w:r>
    </w:p>
    <w:p w14:paraId="77C02CEF" w14:textId="77777777" w:rsidR="006113A9" w:rsidRDefault="006B6FC4">
      <w:pPr>
        <w:spacing w:line="600" w:lineRule="auto"/>
        <w:ind w:firstLine="720"/>
        <w:contextualSpacing/>
        <w:jc w:val="both"/>
        <w:rPr>
          <w:rFonts w:eastAsia="Times New Roman"/>
          <w:bCs/>
          <w:szCs w:val="24"/>
        </w:rPr>
      </w:pPr>
      <w:r w:rsidRPr="007754F1">
        <w:rPr>
          <w:rFonts w:eastAsia="Times New Roman"/>
          <w:b/>
          <w:bCs/>
          <w:szCs w:val="24"/>
        </w:rPr>
        <w:t>ΠΡΟΕΔΡΕΥΟΥΣΑ (Αναστασία Χριστοδουλοπούλου):</w:t>
      </w:r>
      <w:r>
        <w:rPr>
          <w:rFonts w:eastAsia="Times New Roman"/>
          <w:bCs/>
          <w:szCs w:val="24"/>
        </w:rPr>
        <w:t xml:space="preserve">Τι </w:t>
      </w:r>
      <w:r>
        <w:rPr>
          <w:rFonts w:eastAsia="Times New Roman"/>
          <w:bCs/>
          <w:szCs w:val="24"/>
        </w:rPr>
        <w:t>θέλετε εσείς; Τι ακριβώς θέλετε να πείτε;</w:t>
      </w:r>
    </w:p>
    <w:p w14:paraId="77C02CF0" w14:textId="77777777" w:rsidR="006113A9" w:rsidRDefault="006B6FC4">
      <w:pPr>
        <w:spacing w:line="600" w:lineRule="auto"/>
        <w:ind w:firstLine="720"/>
        <w:contextualSpacing/>
        <w:jc w:val="both"/>
        <w:rPr>
          <w:rFonts w:eastAsia="Times New Roman"/>
          <w:bCs/>
          <w:szCs w:val="24"/>
        </w:rPr>
      </w:pPr>
      <w:r w:rsidRPr="007754F1">
        <w:rPr>
          <w:rFonts w:eastAsia="Times New Roman"/>
          <w:b/>
          <w:bCs/>
          <w:szCs w:val="24"/>
        </w:rPr>
        <w:t>ΗΛΙΑΣ ΚΑΣΙΔΙΑΡΗΣ:</w:t>
      </w:r>
      <w:r>
        <w:rPr>
          <w:rFonts w:eastAsia="Times New Roman"/>
          <w:bCs/>
          <w:szCs w:val="24"/>
        </w:rPr>
        <w:t xml:space="preserve"> Δεν έχει απαντήσει ο Υπουργός στα δύο ζητήματα που έθεσα επιπροσθέτως. Δηλαδή, για ποιο</w:t>
      </w:r>
      <w:r>
        <w:rPr>
          <w:rFonts w:eastAsia="Times New Roman"/>
          <w:bCs/>
          <w:szCs w:val="24"/>
        </w:rPr>
        <w:t>ν</w:t>
      </w:r>
      <w:r>
        <w:rPr>
          <w:rFonts w:eastAsia="Times New Roman"/>
          <w:bCs/>
          <w:szCs w:val="24"/>
        </w:rPr>
        <w:t xml:space="preserve"> λόγο η </w:t>
      </w:r>
      <w:r>
        <w:rPr>
          <w:rFonts w:eastAsia="Times New Roman"/>
          <w:bCs/>
          <w:szCs w:val="24"/>
        </w:rPr>
        <w:t>Ε</w:t>
      </w:r>
      <w:r>
        <w:rPr>
          <w:rFonts w:eastAsia="Times New Roman"/>
          <w:bCs/>
          <w:szCs w:val="24"/>
        </w:rPr>
        <w:t>λληνική Δημοκρατία απεδέχθη το έγγραφο από τα Σκόπια, το οποίο στην επικεφαλίδα του έφερε τον τίτλο</w:t>
      </w:r>
      <w:r>
        <w:rPr>
          <w:rFonts w:eastAsia="Times New Roman"/>
          <w:bCs/>
          <w:szCs w:val="24"/>
        </w:rPr>
        <w:t xml:space="preserve"> «Δημοκρατία της Μακεδονίας» και αυτό είναι εθνικά απαράδεκτο;</w:t>
      </w:r>
    </w:p>
    <w:p w14:paraId="77C02CF1" w14:textId="77777777" w:rsidR="006113A9" w:rsidRDefault="006B6FC4">
      <w:pPr>
        <w:spacing w:line="600" w:lineRule="auto"/>
        <w:ind w:firstLine="720"/>
        <w:contextualSpacing/>
        <w:jc w:val="both"/>
        <w:rPr>
          <w:rFonts w:eastAsia="Times New Roman"/>
          <w:bCs/>
          <w:szCs w:val="24"/>
        </w:rPr>
      </w:pPr>
      <w:r w:rsidRPr="00EE5D00">
        <w:rPr>
          <w:rFonts w:eastAsia="Times New Roman"/>
          <w:b/>
          <w:bCs/>
          <w:szCs w:val="24"/>
        </w:rPr>
        <w:lastRenderedPageBreak/>
        <w:t>ΠΡΟΕΔΡΕΥΟΥΣΑ (Αναστασία Χριστοδουλοπούλου):</w:t>
      </w:r>
      <w:r>
        <w:rPr>
          <w:rFonts w:eastAsia="Times New Roman"/>
          <w:bCs/>
          <w:szCs w:val="24"/>
        </w:rPr>
        <w:t xml:space="preserve"> Εντάξει, κύριε Κασιδιάρη. Απαντάει σε ό,τι νομίζει.</w:t>
      </w:r>
    </w:p>
    <w:p w14:paraId="77C02CF2" w14:textId="77777777" w:rsidR="006113A9" w:rsidRDefault="006B6FC4">
      <w:pPr>
        <w:spacing w:line="600" w:lineRule="auto"/>
        <w:ind w:firstLine="720"/>
        <w:contextualSpacing/>
        <w:jc w:val="both"/>
        <w:rPr>
          <w:rFonts w:eastAsia="Times New Roman"/>
          <w:bCs/>
          <w:szCs w:val="24"/>
        </w:rPr>
      </w:pPr>
      <w:r>
        <w:rPr>
          <w:rFonts w:eastAsia="Times New Roman"/>
          <w:b/>
          <w:bCs/>
          <w:szCs w:val="24"/>
        </w:rPr>
        <w:t>ΗΛΙΑΣ ΚΑΣΙΔΙΑΡΗΣ:</w:t>
      </w:r>
      <w:r>
        <w:rPr>
          <w:rFonts w:eastAsia="Times New Roman"/>
          <w:bCs/>
          <w:szCs w:val="24"/>
        </w:rPr>
        <w:t xml:space="preserve"> Δεύτερον, εξίσου κρίσιμο, να απαντήσει αν τα έγγραφα αυτά, με βάση τα οποία συζ</w:t>
      </w:r>
      <w:r>
        <w:rPr>
          <w:rFonts w:eastAsia="Times New Roman"/>
          <w:bCs/>
          <w:szCs w:val="24"/>
        </w:rPr>
        <w:t>ητάμε σήμερα, έχουν οποιαδήποτε εγκυρότητα διεθνώς</w:t>
      </w:r>
      <w:r>
        <w:rPr>
          <w:rFonts w:eastAsia="Times New Roman"/>
          <w:bCs/>
          <w:szCs w:val="24"/>
        </w:rPr>
        <w:t>,</w:t>
      </w:r>
      <w:r>
        <w:rPr>
          <w:rFonts w:eastAsia="Times New Roman"/>
          <w:bCs/>
          <w:szCs w:val="24"/>
        </w:rPr>
        <w:t xml:space="preserve"> από τη στιγμή που έχουν παραβιάσει ακόμα και τη </w:t>
      </w:r>
      <w:r>
        <w:rPr>
          <w:rFonts w:eastAsia="Times New Roman"/>
          <w:bCs/>
          <w:szCs w:val="24"/>
        </w:rPr>
        <w:t>σ</w:t>
      </w:r>
      <w:r>
        <w:rPr>
          <w:rFonts w:eastAsia="Times New Roman"/>
          <w:bCs/>
          <w:szCs w:val="24"/>
        </w:rPr>
        <w:t>υμφωνία που εσείς υπογράψατε, διότι έχουν υπογραφεί μετά το 2018 και επίσης, εάν έχουν οποιαδήποτε εγκυρότητα διεθνώς</w:t>
      </w:r>
      <w:r>
        <w:rPr>
          <w:rFonts w:eastAsia="Times New Roman"/>
          <w:bCs/>
          <w:szCs w:val="24"/>
        </w:rPr>
        <w:t>,</w:t>
      </w:r>
      <w:r>
        <w:rPr>
          <w:rFonts w:eastAsia="Times New Roman"/>
          <w:bCs/>
          <w:szCs w:val="24"/>
        </w:rPr>
        <w:t xml:space="preserve"> από τη στιγμή που είναι ανυπόγραφα α</w:t>
      </w:r>
      <w:r>
        <w:rPr>
          <w:rFonts w:eastAsia="Times New Roman"/>
          <w:bCs/>
          <w:szCs w:val="24"/>
        </w:rPr>
        <w:t xml:space="preserve">πό τον Σκοπιανό Πρόεδρο. </w:t>
      </w:r>
    </w:p>
    <w:p w14:paraId="77C02CF3" w14:textId="77777777" w:rsidR="006113A9" w:rsidRDefault="006B6FC4">
      <w:pPr>
        <w:spacing w:line="600" w:lineRule="auto"/>
        <w:ind w:firstLine="720"/>
        <w:contextualSpacing/>
        <w:jc w:val="both"/>
        <w:rPr>
          <w:rFonts w:eastAsia="Times New Roman"/>
          <w:bCs/>
          <w:szCs w:val="24"/>
        </w:rPr>
      </w:pPr>
      <w:r>
        <w:rPr>
          <w:rFonts w:eastAsia="Times New Roman"/>
          <w:bCs/>
          <w:szCs w:val="24"/>
        </w:rPr>
        <w:t>Ο Σκοπιανός Πρόεδρος, το σκοπιανό πολιτικό σύστημα κοροϊδεύει την Κυβέρνηση του ΣΥΡΙΖΑ και ο Υπουργός δεν απάντησε σε αυτά τα μείζονα ζητήματα τα οποία θέσαμε.</w:t>
      </w:r>
    </w:p>
    <w:p w14:paraId="77C02CF4" w14:textId="77777777" w:rsidR="006113A9" w:rsidRDefault="006B6FC4">
      <w:pPr>
        <w:spacing w:line="600" w:lineRule="auto"/>
        <w:ind w:firstLine="720"/>
        <w:contextualSpacing/>
        <w:jc w:val="both"/>
        <w:rPr>
          <w:rFonts w:eastAsia="Times New Roman"/>
          <w:bCs/>
          <w:szCs w:val="24"/>
        </w:rPr>
      </w:pPr>
      <w:r>
        <w:rPr>
          <w:rFonts w:eastAsia="Times New Roman"/>
          <w:bCs/>
          <w:szCs w:val="24"/>
        </w:rPr>
        <w:t>Δεν μπορεί να προχωρήσει σε καμμία περίπτωση αυτή η διαδικασία</w:t>
      </w:r>
      <w:r>
        <w:rPr>
          <w:rFonts w:eastAsia="Times New Roman"/>
          <w:bCs/>
          <w:szCs w:val="24"/>
        </w:rPr>
        <w:t>,</w:t>
      </w:r>
      <w:r>
        <w:rPr>
          <w:rFonts w:eastAsia="Times New Roman"/>
          <w:bCs/>
          <w:szCs w:val="24"/>
        </w:rPr>
        <w:t xml:space="preserve"> γιατί </w:t>
      </w:r>
      <w:r>
        <w:rPr>
          <w:rFonts w:eastAsia="Times New Roman"/>
          <w:bCs/>
          <w:szCs w:val="24"/>
        </w:rPr>
        <w:t>μιλάμε επί ακύρων εγγράφων. Όλη η διαδικασία είναι παράνομη. Να σταματήσει τώρα.</w:t>
      </w:r>
    </w:p>
    <w:p w14:paraId="77C02CF5" w14:textId="77777777" w:rsidR="006113A9" w:rsidRDefault="006B6FC4">
      <w:pPr>
        <w:spacing w:line="600" w:lineRule="auto"/>
        <w:ind w:firstLine="720"/>
        <w:contextualSpacing/>
        <w:jc w:val="both"/>
        <w:rPr>
          <w:rFonts w:eastAsia="Times New Roman"/>
          <w:bCs/>
          <w:szCs w:val="24"/>
        </w:rPr>
      </w:pPr>
      <w:r w:rsidRPr="00FE545C">
        <w:rPr>
          <w:rFonts w:eastAsia="Times New Roman"/>
          <w:b/>
          <w:bCs/>
          <w:szCs w:val="24"/>
        </w:rPr>
        <w:t>ΠΑΝΟΣ ΚΑΜΜΕΝΟΣ (Πρόεδρος των Ανεξαρτήτων Ελλήνων):</w:t>
      </w:r>
      <w:r>
        <w:rPr>
          <w:rFonts w:eastAsia="Times New Roman"/>
          <w:bCs/>
          <w:szCs w:val="24"/>
        </w:rPr>
        <w:t xml:space="preserve"> Ένα λεπτό, κυρία Πρόεδρε, θα ήθελα κι εγώ τον λόγο.</w:t>
      </w:r>
    </w:p>
    <w:p w14:paraId="77C02CF6" w14:textId="77777777" w:rsidR="006113A9" w:rsidRDefault="006B6FC4">
      <w:pPr>
        <w:spacing w:line="600" w:lineRule="auto"/>
        <w:ind w:firstLine="720"/>
        <w:contextualSpacing/>
        <w:jc w:val="both"/>
        <w:rPr>
          <w:rFonts w:eastAsia="Times New Roman"/>
          <w:bCs/>
          <w:szCs w:val="24"/>
        </w:rPr>
      </w:pPr>
      <w:r w:rsidRPr="00705106">
        <w:rPr>
          <w:rFonts w:eastAsia="Times New Roman"/>
          <w:b/>
          <w:bCs/>
          <w:szCs w:val="24"/>
        </w:rPr>
        <w:lastRenderedPageBreak/>
        <w:t>ΠΡΟΕΔΡΕΥΟΥΣΑ (Αναστασία Χριστοδουλοπούλου):</w:t>
      </w:r>
      <w:r>
        <w:rPr>
          <w:rFonts w:eastAsia="Times New Roman"/>
          <w:bCs/>
          <w:szCs w:val="24"/>
        </w:rPr>
        <w:t xml:space="preserve"> Περιμένετε την αντισυνταγματ</w:t>
      </w:r>
      <w:r>
        <w:rPr>
          <w:rFonts w:eastAsia="Times New Roman"/>
          <w:bCs/>
          <w:szCs w:val="24"/>
        </w:rPr>
        <w:t>ικότητα και μετά να πάρετε τον λόγο. Ολοκληρώνουμε τη συζήτηση για το παρεμπίπτον.</w:t>
      </w:r>
    </w:p>
    <w:p w14:paraId="77C02CF7" w14:textId="77777777" w:rsidR="006113A9" w:rsidRDefault="006B6FC4">
      <w:pPr>
        <w:spacing w:line="600" w:lineRule="auto"/>
        <w:ind w:firstLine="720"/>
        <w:contextualSpacing/>
        <w:jc w:val="both"/>
        <w:rPr>
          <w:rFonts w:eastAsia="Times New Roman"/>
          <w:bCs/>
          <w:szCs w:val="24"/>
        </w:rPr>
      </w:pPr>
      <w:r>
        <w:rPr>
          <w:rFonts w:eastAsia="Times New Roman"/>
          <w:b/>
          <w:bCs/>
          <w:szCs w:val="24"/>
        </w:rPr>
        <w:t xml:space="preserve">ΠΑΝΟΣ ΚΑΜΜΕΝΟΣ (Πρόεδρος των Ανεξαρτήτων Ελλήνων): </w:t>
      </w:r>
      <w:r>
        <w:rPr>
          <w:rFonts w:eastAsia="Times New Roman"/>
          <w:bCs/>
          <w:szCs w:val="24"/>
        </w:rPr>
        <w:t>Για το παρεμπίπτον θέμα θέλω να πω. Παρ</w:t>
      </w:r>
      <w:r>
        <w:rPr>
          <w:rFonts w:eastAsia="Times New Roman"/>
          <w:bCs/>
          <w:szCs w:val="24"/>
        </w:rPr>
        <w:t xml:space="preserve">’ </w:t>
      </w:r>
      <w:r>
        <w:rPr>
          <w:rFonts w:eastAsia="Times New Roman"/>
          <w:bCs/>
          <w:szCs w:val="24"/>
        </w:rPr>
        <w:t xml:space="preserve">ότι αρχίσατε τη συζήτηση, κατά το άρθρο 100, για την αντισυνταγματικότητα και με </w:t>
      </w:r>
      <w:r>
        <w:rPr>
          <w:rFonts w:eastAsia="Times New Roman"/>
          <w:bCs/>
          <w:szCs w:val="24"/>
        </w:rPr>
        <w:t>αφήσατε να το αναπτύξω, μετά γυρίσατε πίσω στο παρεμπίπτον θέμα. Να πάμε στο παρεμπίπτον θέμα, λοιπόν.</w:t>
      </w:r>
    </w:p>
    <w:p w14:paraId="77C02CF8" w14:textId="77777777" w:rsidR="006113A9" w:rsidRDefault="006B6FC4">
      <w:pPr>
        <w:spacing w:line="600" w:lineRule="auto"/>
        <w:ind w:firstLine="720"/>
        <w:contextualSpacing/>
        <w:jc w:val="both"/>
        <w:rPr>
          <w:rFonts w:eastAsia="Times New Roman"/>
          <w:bCs/>
          <w:szCs w:val="24"/>
        </w:rPr>
      </w:pPr>
      <w:r>
        <w:rPr>
          <w:rFonts w:eastAsia="Times New Roman"/>
          <w:bCs/>
          <w:szCs w:val="24"/>
        </w:rPr>
        <w:t>Στο παρεμπίπτον θέμα, κύριε Πρόεδρε, θέτω δύο θέματα που δεν απάντησε ο Υπουργός και καταλαβαίνω γιατί δεν απαντάει.</w:t>
      </w:r>
    </w:p>
    <w:p w14:paraId="77C02CF9" w14:textId="77777777" w:rsidR="006113A9" w:rsidRDefault="006B6FC4">
      <w:pPr>
        <w:spacing w:line="600" w:lineRule="auto"/>
        <w:ind w:firstLine="720"/>
        <w:contextualSpacing/>
        <w:jc w:val="both"/>
        <w:rPr>
          <w:rFonts w:eastAsia="Times New Roman"/>
          <w:bCs/>
          <w:szCs w:val="24"/>
        </w:rPr>
      </w:pPr>
      <w:r>
        <w:rPr>
          <w:rFonts w:eastAsia="Times New Roman"/>
          <w:bCs/>
          <w:szCs w:val="24"/>
        </w:rPr>
        <w:t xml:space="preserve">Βάσει του άρθρου 2 παράγραφος 4 του </w:t>
      </w:r>
      <w:r>
        <w:rPr>
          <w:rFonts w:eastAsia="Times New Roman"/>
          <w:bCs/>
          <w:szCs w:val="24"/>
        </w:rPr>
        <w:t xml:space="preserve">προσυμφώνου των Πρεσπών, θα πρέπει να υπάρχει το αποτέλεσμα του θετικού δημοψηφίσματος ως προϋπόθεση για την κύρωση της </w:t>
      </w:r>
      <w:r>
        <w:rPr>
          <w:rFonts w:eastAsia="Times New Roman"/>
          <w:bCs/>
          <w:szCs w:val="24"/>
        </w:rPr>
        <w:t>σ</w:t>
      </w:r>
      <w:r>
        <w:rPr>
          <w:rFonts w:eastAsia="Times New Roman"/>
          <w:bCs/>
          <w:szCs w:val="24"/>
        </w:rPr>
        <w:t>υμβάσεως</w:t>
      </w:r>
      <w:r>
        <w:rPr>
          <w:rFonts w:eastAsia="Times New Roman"/>
          <w:bCs/>
          <w:szCs w:val="24"/>
        </w:rPr>
        <w:t>.</w:t>
      </w:r>
    </w:p>
    <w:p w14:paraId="77C02CFA" w14:textId="77777777" w:rsidR="006113A9" w:rsidRDefault="006B6FC4">
      <w:pPr>
        <w:spacing w:line="600" w:lineRule="auto"/>
        <w:ind w:firstLine="720"/>
        <w:contextualSpacing/>
        <w:jc w:val="both"/>
        <w:rPr>
          <w:rFonts w:eastAsia="Times New Roman"/>
          <w:bCs/>
          <w:szCs w:val="24"/>
        </w:rPr>
      </w:pPr>
      <w:r>
        <w:rPr>
          <w:rFonts w:eastAsia="Times New Roman"/>
          <w:bCs/>
          <w:szCs w:val="24"/>
        </w:rPr>
        <w:t>Σας ερωτώ, κύριε Υπουργέ, αυτό το δημοψήφισμα που έγινε, το οποίο δεν είναι έγκυρο</w:t>
      </w:r>
      <w:r>
        <w:rPr>
          <w:rFonts w:eastAsia="Times New Roman"/>
          <w:bCs/>
          <w:szCs w:val="24"/>
        </w:rPr>
        <w:t>,</w:t>
      </w:r>
      <w:r>
        <w:rPr>
          <w:rFonts w:eastAsia="Times New Roman"/>
          <w:bCs/>
          <w:szCs w:val="24"/>
        </w:rPr>
        <w:t xml:space="preserve"> γιατί δεν είχε την απαιτούμενη συμμετοχή,</w:t>
      </w:r>
      <w:r>
        <w:rPr>
          <w:rFonts w:eastAsia="Times New Roman"/>
          <w:bCs/>
          <w:szCs w:val="24"/>
        </w:rPr>
        <w:t xml:space="preserve"> πώς το λογίζετε εσείς ως έγκυρο και θετικό βάσει του </w:t>
      </w:r>
      <w:r>
        <w:rPr>
          <w:rFonts w:eastAsia="Times New Roman"/>
          <w:bCs/>
          <w:szCs w:val="24"/>
        </w:rPr>
        <w:lastRenderedPageBreak/>
        <w:t>άρθρου 2 παράγραφος 4; Και πώς ερχόμαστε σε κύρωση</w:t>
      </w:r>
      <w:r>
        <w:rPr>
          <w:rFonts w:eastAsia="Times New Roman"/>
          <w:bCs/>
          <w:szCs w:val="24"/>
        </w:rPr>
        <w:t>,</w:t>
      </w:r>
      <w:r>
        <w:rPr>
          <w:rFonts w:eastAsia="Times New Roman"/>
          <w:bCs/>
          <w:szCs w:val="24"/>
        </w:rPr>
        <w:t xml:space="preserve"> όταν η προϋπόθεση δεν υφίσταται;</w:t>
      </w:r>
    </w:p>
    <w:p w14:paraId="77C02CFB" w14:textId="77777777" w:rsidR="006113A9" w:rsidRDefault="006B6FC4">
      <w:pPr>
        <w:spacing w:line="600" w:lineRule="auto"/>
        <w:ind w:firstLine="720"/>
        <w:contextualSpacing/>
        <w:jc w:val="both"/>
        <w:rPr>
          <w:rFonts w:eastAsia="Times New Roman"/>
          <w:bCs/>
          <w:szCs w:val="24"/>
        </w:rPr>
      </w:pPr>
      <w:r>
        <w:rPr>
          <w:rFonts w:eastAsia="Times New Roman"/>
          <w:bCs/>
          <w:szCs w:val="24"/>
        </w:rPr>
        <w:t xml:space="preserve">Δεύτερον, επειδή αναφέρατε το ερώτημα στο Υπουργείο Άμυνας και είχα εγώ την ευθύνη διαβαθμίσεως, σας λέω ότι, ναι, </w:t>
      </w:r>
      <w:r>
        <w:rPr>
          <w:rFonts w:eastAsia="Times New Roman"/>
          <w:bCs/>
          <w:szCs w:val="24"/>
        </w:rPr>
        <w:t>πήγατε να εξαπατήσετε το Υπουργείο Άμυνας και να περάσετε από το Υπουργείο Εξωτερικών τέτοιου είδους ερώτημα και σας απάντησε ο Πρέσβης, ο κ. Καραγιάννης, ο οποίος είχε χειριστεί και το θέμα των διαπραγματεύσεων του 1990</w:t>
      </w:r>
      <w:r>
        <w:rPr>
          <w:rFonts w:eastAsia="Times New Roman"/>
          <w:bCs/>
          <w:szCs w:val="24"/>
        </w:rPr>
        <w:t xml:space="preserve"> </w:t>
      </w:r>
      <w:r>
        <w:rPr>
          <w:rFonts w:eastAsia="Times New Roman"/>
          <w:bCs/>
          <w:szCs w:val="24"/>
        </w:rPr>
        <w:t>-</w:t>
      </w:r>
      <w:r>
        <w:rPr>
          <w:rFonts w:eastAsia="Times New Roman"/>
          <w:bCs/>
          <w:szCs w:val="24"/>
        </w:rPr>
        <w:t xml:space="preserve"> </w:t>
      </w:r>
      <w:r>
        <w:rPr>
          <w:rFonts w:eastAsia="Times New Roman"/>
          <w:bCs/>
          <w:szCs w:val="24"/>
        </w:rPr>
        <w:t>1993. Και σας μπλοκάραμε την υπόθ</w:t>
      </w:r>
      <w:r>
        <w:rPr>
          <w:rFonts w:eastAsia="Times New Roman"/>
          <w:bCs/>
          <w:szCs w:val="24"/>
        </w:rPr>
        <w:t>εση και σας είπαμε ότι δεν έχετε δικαίωμα να κάνετε χρήση του όρου «Μακεδονία». Όμως, τώρα, βεβαί</w:t>
      </w:r>
      <w:r>
        <w:rPr>
          <w:rFonts w:eastAsia="Times New Roman"/>
          <w:bCs/>
          <w:szCs w:val="24"/>
        </w:rPr>
        <w:t>ως</w:t>
      </w:r>
      <w:r>
        <w:rPr>
          <w:rFonts w:eastAsia="Times New Roman"/>
          <w:bCs/>
          <w:szCs w:val="24"/>
        </w:rPr>
        <w:t>, κοιτάτε αλλού.</w:t>
      </w:r>
    </w:p>
    <w:p w14:paraId="77C02CFC" w14:textId="77777777" w:rsidR="006113A9" w:rsidRDefault="006B6FC4">
      <w:pPr>
        <w:spacing w:line="600" w:lineRule="auto"/>
        <w:ind w:firstLine="720"/>
        <w:contextualSpacing/>
        <w:jc w:val="both"/>
        <w:rPr>
          <w:rFonts w:eastAsia="Times New Roman"/>
          <w:bCs/>
          <w:szCs w:val="24"/>
        </w:rPr>
      </w:pPr>
      <w:r>
        <w:rPr>
          <w:rFonts w:eastAsia="Times New Roman"/>
          <w:bCs/>
          <w:szCs w:val="24"/>
        </w:rPr>
        <w:t>Σας λέω, λοιπόν, ότι όσον αφορά τη διαβάθμιση την αίρω. Εγώ αίρω τη διαβάθμιση ενώπιον της Βουλής και σας καλώ ν</w:t>
      </w:r>
      <w:r w:rsidRPr="00D55951">
        <w:rPr>
          <w:rFonts w:eastAsia="Times New Roman"/>
          <w:bCs/>
          <w:szCs w:val="24"/>
        </w:rPr>
        <w:t xml:space="preserve">α προσκομίσετε </w:t>
      </w:r>
      <w:r>
        <w:rPr>
          <w:rFonts w:eastAsia="Times New Roman"/>
          <w:bCs/>
          <w:szCs w:val="24"/>
        </w:rPr>
        <w:t xml:space="preserve">την </w:t>
      </w:r>
      <w:r w:rsidRPr="00D55951">
        <w:rPr>
          <w:rFonts w:eastAsia="Times New Roman"/>
          <w:bCs/>
          <w:szCs w:val="24"/>
        </w:rPr>
        <w:t>απάντηση</w:t>
      </w:r>
      <w:r>
        <w:rPr>
          <w:rFonts w:eastAsia="Times New Roman"/>
          <w:bCs/>
          <w:szCs w:val="24"/>
        </w:rPr>
        <w:t>,</w:t>
      </w:r>
      <w:r w:rsidRPr="00D55951">
        <w:rPr>
          <w:rFonts w:eastAsia="Times New Roman"/>
          <w:bCs/>
          <w:szCs w:val="24"/>
        </w:rPr>
        <w:t xml:space="preserve"> για</w:t>
      </w:r>
      <w:r>
        <w:rPr>
          <w:rFonts w:eastAsia="Times New Roman"/>
          <w:bCs/>
          <w:szCs w:val="24"/>
        </w:rPr>
        <w:t>τί</w:t>
      </w:r>
      <w:r w:rsidRPr="00D55951">
        <w:rPr>
          <w:rFonts w:eastAsia="Times New Roman"/>
          <w:bCs/>
          <w:szCs w:val="24"/>
        </w:rPr>
        <w:t xml:space="preserve"> την ξέρετε </w:t>
      </w:r>
      <w:r>
        <w:rPr>
          <w:rFonts w:eastAsia="Times New Roman"/>
          <w:bCs/>
          <w:szCs w:val="24"/>
        </w:rPr>
        <w:t>την απάντηση. Και η απάντηση είναι ότι δεν συμφωνούμε με το Υπουργείο Εξωτερικών</w:t>
      </w:r>
      <w:r>
        <w:rPr>
          <w:rFonts w:eastAsia="Times New Roman"/>
          <w:bCs/>
          <w:szCs w:val="24"/>
        </w:rPr>
        <w:t>,</w:t>
      </w:r>
      <w:r>
        <w:rPr>
          <w:rFonts w:eastAsia="Times New Roman"/>
          <w:bCs/>
          <w:szCs w:val="24"/>
        </w:rPr>
        <w:t xml:space="preserve"> η ηγεσία των </w:t>
      </w:r>
      <w:r w:rsidRPr="00D55951">
        <w:rPr>
          <w:rFonts w:eastAsia="Times New Roman"/>
          <w:bCs/>
          <w:szCs w:val="24"/>
        </w:rPr>
        <w:t>Ενόπλων Δυνάμεων</w:t>
      </w:r>
      <w:r>
        <w:rPr>
          <w:rFonts w:eastAsia="Times New Roman"/>
          <w:bCs/>
          <w:szCs w:val="24"/>
        </w:rPr>
        <w:t>. Ο πρέσβης, ο κ. Καραγιάννης, ο νομοθετικός σύμβουλος απαντάει ότι η χρήση του όρου «Μακεδονία» δεν είναι δυνατόν και δεν συνά</w:t>
      </w:r>
      <w:r>
        <w:rPr>
          <w:rFonts w:eastAsia="Times New Roman"/>
          <w:bCs/>
          <w:szCs w:val="24"/>
        </w:rPr>
        <w:t>δει με το Σύ</w:t>
      </w:r>
      <w:r>
        <w:rPr>
          <w:rFonts w:eastAsia="Times New Roman"/>
          <w:bCs/>
          <w:szCs w:val="24"/>
        </w:rPr>
        <w:lastRenderedPageBreak/>
        <w:t>νταγμα της Ελλάδος και εσείς τώρα έρχεστε στη Βουλή των Ελλήνων και λέτε ότι είναι διαβαθμισμένο του έγγραφο του Υπουργείου Άμυνας.</w:t>
      </w:r>
    </w:p>
    <w:p w14:paraId="77C02CFD" w14:textId="77777777" w:rsidR="006113A9" w:rsidRDefault="006B6FC4">
      <w:pPr>
        <w:spacing w:line="600" w:lineRule="auto"/>
        <w:ind w:firstLine="720"/>
        <w:contextualSpacing/>
        <w:jc w:val="both"/>
        <w:rPr>
          <w:rFonts w:eastAsia="Times New Roman"/>
          <w:bCs/>
          <w:szCs w:val="24"/>
        </w:rPr>
      </w:pPr>
      <w:r w:rsidRPr="00FE545C">
        <w:rPr>
          <w:rFonts w:eastAsia="Times New Roman"/>
          <w:b/>
          <w:bCs/>
          <w:szCs w:val="24"/>
        </w:rPr>
        <w:t xml:space="preserve">ΠΡΟΕΔΡΕΥΟΥΣΑ (Αναστασία Χριστοδουλοπούλου): </w:t>
      </w:r>
      <w:r>
        <w:rPr>
          <w:rFonts w:eastAsia="Times New Roman"/>
          <w:bCs/>
          <w:szCs w:val="24"/>
        </w:rPr>
        <w:t>Εντάξει, κύριε Καμμένε, το καταλάβαμε.</w:t>
      </w:r>
    </w:p>
    <w:p w14:paraId="77C02CFE" w14:textId="77777777" w:rsidR="006113A9" w:rsidRDefault="006B6FC4">
      <w:pPr>
        <w:spacing w:line="600" w:lineRule="auto"/>
        <w:ind w:firstLine="720"/>
        <w:contextualSpacing/>
        <w:jc w:val="both"/>
        <w:rPr>
          <w:rFonts w:eastAsia="Times New Roman"/>
          <w:bCs/>
          <w:szCs w:val="24"/>
        </w:rPr>
      </w:pPr>
      <w:r w:rsidRPr="00FE545C">
        <w:rPr>
          <w:rFonts w:eastAsia="Times New Roman"/>
          <w:b/>
          <w:bCs/>
          <w:szCs w:val="24"/>
        </w:rPr>
        <w:t xml:space="preserve">ΠΑΝΟΣ ΚΑΜΜΕΝΟΣ (Πρόεδρος των </w:t>
      </w:r>
      <w:r w:rsidRPr="00FE545C">
        <w:rPr>
          <w:rFonts w:eastAsia="Times New Roman"/>
          <w:b/>
          <w:bCs/>
          <w:szCs w:val="24"/>
        </w:rPr>
        <w:t>Ανεξαρτήτων Ελλήνων):</w:t>
      </w:r>
      <w:r>
        <w:rPr>
          <w:rFonts w:eastAsia="Times New Roman"/>
          <w:bCs/>
          <w:szCs w:val="24"/>
        </w:rPr>
        <w:t xml:space="preserve"> Είναι ντροπή! Διαβάστε το και σας δίνω εγώ το δικαίωμα όσο έχω την ευθύνη διαβαθμίσεως.</w:t>
      </w:r>
    </w:p>
    <w:p w14:paraId="77C02CFF" w14:textId="77777777" w:rsidR="006113A9" w:rsidRDefault="006B6FC4">
      <w:pPr>
        <w:spacing w:line="600" w:lineRule="auto"/>
        <w:ind w:firstLine="720"/>
        <w:contextualSpacing/>
        <w:jc w:val="both"/>
        <w:rPr>
          <w:rFonts w:eastAsia="Times New Roman"/>
          <w:bCs/>
          <w:szCs w:val="24"/>
        </w:rPr>
      </w:pPr>
      <w:r w:rsidRPr="00CC0299">
        <w:rPr>
          <w:rFonts w:eastAsia="Times New Roman"/>
          <w:b/>
          <w:bCs/>
          <w:szCs w:val="24"/>
        </w:rPr>
        <w:t>ΠΡΟΕΔΡΕΥΟΥΣΑ (Αναστασία Χριστοδουλοπούλου):</w:t>
      </w:r>
      <w:r>
        <w:rPr>
          <w:rFonts w:eastAsia="Times New Roman"/>
          <w:bCs/>
          <w:szCs w:val="24"/>
        </w:rPr>
        <w:t xml:space="preserve"> Εντάξει.</w:t>
      </w:r>
    </w:p>
    <w:p w14:paraId="77C02D00" w14:textId="77777777" w:rsidR="006113A9" w:rsidRDefault="006B6FC4">
      <w:pPr>
        <w:spacing w:line="600" w:lineRule="auto"/>
        <w:ind w:firstLine="720"/>
        <w:contextualSpacing/>
        <w:jc w:val="both"/>
        <w:rPr>
          <w:rFonts w:eastAsia="Times New Roman"/>
          <w:bCs/>
          <w:szCs w:val="24"/>
        </w:rPr>
      </w:pPr>
      <w:r>
        <w:rPr>
          <w:rFonts w:eastAsia="Times New Roman"/>
          <w:bCs/>
          <w:szCs w:val="24"/>
        </w:rPr>
        <w:t>Νομίζω ότι έχει ολοκληρωθεί η συζήτηση. Έχουν κατατεθεί οι ιδέες και έχουν σχολιαστεί οι προθ</w:t>
      </w:r>
      <w:r>
        <w:rPr>
          <w:rFonts w:eastAsia="Times New Roman"/>
          <w:bCs/>
          <w:szCs w:val="24"/>
        </w:rPr>
        <w:t>έσεις.</w:t>
      </w:r>
    </w:p>
    <w:p w14:paraId="77C02D01" w14:textId="77777777" w:rsidR="006113A9" w:rsidRDefault="006B6FC4">
      <w:pPr>
        <w:spacing w:line="600" w:lineRule="auto"/>
        <w:ind w:firstLine="720"/>
        <w:contextualSpacing/>
        <w:jc w:val="both"/>
        <w:rPr>
          <w:rFonts w:eastAsia="Times New Roman"/>
          <w:b/>
          <w:bCs/>
          <w:szCs w:val="24"/>
        </w:rPr>
      </w:pPr>
      <w:r>
        <w:rPr>
          <w:rFonts w:eastAsia="Times New Roman"/>
          <w:b/>
          <w:bCs/>
          <w:szCs w:val="24"/>
        </w:rPr>
        <w:t>ΓΕΩΡΓΙΟΣ ΚΑΤΡΟΥΓΚΑΛΟΣ (Αναπληρωτής Υπουργός Εξωτερικών</w:t>
      </w:r>
      <w:r w:rsidRPr="00084C54">
        <w:rPr>
          <w:rFonts w:eastAsia="Times New Roman"/>
          <w:b/>
          <w:bCs/>
          <w:szCs w:val="24"/>
        </w:rPr>
        <w:t>):</w:t>
      </w:r>
      <w:r w:rsidRPr="00FE545C">
        <w:rPr>
          <w:rFonts w:eastAsia="Times New Roman"/>
          <w:bCs/>
          <w:szCs w:val="24"/>
        </w:rPr>
        <w:t xml:space="preserve"> Κυρία Πρόεδρε, μπορώ να έχω τον λόγο;</w:t>
      </w:r>
    </w:p>
    <w:p w14:paraId="77C02D02" w14:textId="77777777" w:rsidR="006113A9" w:rsidRDefault="006B6FC4">
      <w:pPr>
        <w:spacing w:line="600" w:lineRule="auto"/>
        <w:ind w:firstLine="720"/>
        <w:contextualSpacing/>
        <w:jc w:val="both"/>
        <w:rPr>
          <w:rFonts w:eastAsia="Times New Roman"/>
          <w:bCs/>
          <w:szCs w:val="24"/>
        </w:rPr>
      </w:pPr>
      <w:r w:rsidRPr="00FE545C">
        <w:rPr>
          <w:rFonts w:eastAsia="Times New Roman"/>
          <w:b/>
          <w:bCs/>
          <w:szCs w:val="24"/>
        </w:rPr>
        <w:t>ΠΡΟΕΔΡΕΥΟΥΣΑ (Αναστασία Χριστοδουλοπούλου):</w:t>
      </w:r>
      <w:r>
        <w:rPr>
          <w:rFonts w:eastAsia="Times New Roman"/>
          <w:bCs/>
          <w:szCs w:val="24"/>
        </w:rPr>
        <w:t xml:space="preserve"> Κύριε Υπουργέ, θα προσθέσετε κάτι; Αν θέλετε, δεν αφαιρώ τον λόγο σε κανέναν.</w:t>
      </w:r>
    </w:p>
    <w:p w14:paraId="77C02D03" w14:textId="77777777" w:rsidR="006113A9" w:rsidRDefault="006B6FC4">
      <w:pPr>
        <w:spacing w:line="600" w:lineRule="auto"/>
        <w:ind w:firstLine="720"/>
        <w:contextualSpacing/>
        <w:jc w:val="both"/>
        <w:rPr>
          <w:rFonts w:eastAsia="Times New Roman"/>
          <w:bCs/>
          <w:szCs w:val="24"/>
        </w:rPr>
      </w:pPr>
      <w:r>
        <w:rPr>
          <w:rFonts w:eastAsia="Times New Roman"/>
          <w:b/>
          <w:bCs/>
          <w:szCs w:val="24"/>
        </w:rPr>
        <w:lastRenderedPageBreak/>
        <w:t xml:space="preserve">ΓΕΩΡΓΙΟΣ ΚΑΤΡΟΥΓΚΑΛΟΣ </w:t>
      </w:r>
      <w:r>
        <w:rPr>
          <w:rFonts w:eastAsia="Times New Roman"/>
          <w:b/>
          <w:bCs/>
          <w:szCs w:val="24"/>
        </w:rPr>
        <w:t>(Αναπληρωτής Υπουργός Εξωτερικών):</w:t>
      </w:r>
      <w:r>
        <w:rPr>
          <w:rFonts w:eastAsia="Times New Roman"/>
          <w:bCs/>
          <w:szCs w:val="24"/>
        </w:rPr>
        <w:t xml:space="preserve"> Στον κ. Λοβέρδο νομίζω ότι έχω απαντήσει πλήρως.</w:t>
      </w:r>
    </w:p>
    <w:p w14:paraId="77C02D04" w14:textId="77777777" w:rsidR="006113A9" w:rsidRDefault="006B6FC4">
      <w:pPr>
        <w:spacing w:line="600" w:lineRule="auto"/>
        <w:ind w:firstLine="720"/>
        <w:contextualSpacing/>
        <w:jc w:val="both"/>
        <w:rPr>
          <w:rFonts w:eastAsia="Times New Roman"/>
          <w:bCs/>
          <w:szCs w:val="24"/>
        </w:rPr>
      </w:pPr>
      <w:r>
        <w:rPr>
          <w:rFonts w:eastAsia="Times New Roman"/>
          <w:bCs/>
          <w:szCs w:val="24"/>
        </w:rPr>
        <w:t xml:space="preserve">Ως προς αυτό που έθεσε ο κ. Καμμένος επαναλαμβάνω ότι με τη ρηματική </w:t>
      </w:r>
      <w:r>
        <w:rPr>
          <w:rFonts w:eastAsia="Times New Roman"/>
          <w:bCs/>
          <w:szCs w:val="24"/>
        </w:rPr>
        <w:t>δι</w:t>
      </w:r>
      <w:r>
        <w:rPr>
          <w:rFonts w:eastAsia="Times New Roman"/>
          <w:bCs/>
          <w:szCs w:val="24"/>
        </w:rPr>
        <w:t>ακοίνωση μας διαβεβαιώνουν ότι εκπληρώθηκαν οι δικές τους υποχρεώσεις οι εσωτερικές -κύρωση, αναθεώρη</w:t>
      </w:r>
      <w:r>
        <w:rPr>
          <w:rFonts w:eastAsia="Times New Roman"/>
          <w:bCs/>
          <w:szCs w:val="24"/>
        </w:rPr>
        <w:t xml:space="preserve">ση, δημοψήφισμα- σύμφωνα με τη συνταγματική τους τάξη. Επαναλαμβάνω αυτό που είπα στην Ολομέλεια και θα το πω και αργότερα </w:t>
      </w:r>
      <w:r w:rsidRPr="00D55951">
        <w:rPr>
          <w:rFonts w:eastAsia="Times New Roman"/>
          <w:bCs/>
          <w:szCs w:val="24"/>
        </w:rPr>
        <w:t>ενδεχομένως</w:t>
      </w:r>
      <w:r>
        <w:rPr>
          <w:rFonts w:eastAsia="Times New Roman"/>
          <w:bCs/>
          <w:szCs w:val="24"/>
        </w:rPr>
        <w:t>,</w:t>
      </w:r>
      <w:r w:rsidRPr="00D55951">
        <w:rPr>
          <w:rFonts w:eastAsia="Times New Roman"/>
          <w:bCs/>
          <w:szCs w:val="24"/>
        </w:rPr>
        <w:t xml:space="preserve"> ότι</w:t>
      </w:r>
      <w:r>
        <w:rPr>
          <w:rFonts w:eastAsia="Times New Roman"/>
          <w:bCs/>
          <w:szCs w:val="24"/>
        </w:rPr>
        <w:t xml:space="preserve"> </w:t>
      </w:r>
      <w:r w:rsidRPr="00D55951">
        <w:rPr>
          <w:rFonts w:eastAsia="Times New Roman"/>
          <w:bCs/>
          <w:szCs w:val="24"/>
        </w:rPr>
        <w:t>σύμφωνα με το άρθρο 27</w:t>
      </w:r>
      <w:r>
        <w:rPr>
          <w:rFonts w:eastAsia="Times New Roman"/>
          <w:bCs/>
          <w:szCs w:val="24"/>
        </w:rPr>
        <w:t xml:space="preserve"> της σ</w:t>
      </w:r>
      <w:r w:rsidRPr="00D55951">
        <w:rPr>
          <w:rFonts w:eastAsia="Times New Roman"/>
          <w:bCs/>
          <w:szCs w:val="24"/>
        </w:rPr>
        <w:t>υνθήκ</w:t>
      </w:r>
      <w:r>
        <w:rPr>
          <w:rFonts w:eastAsia="Times New Roman"/>
          <w:bCs/>
          <w:szCs w:val="24"/>
        </w:rPr>
        <w:t>ης των σ</w:t>
      </w:r>
      <w:r w:rsidRPr="00D55951">
        <w:rPr>
          <w:rFonts w:eastAsia="Times New Roman"/>
          <w:bCs/>
          <w:szCs w:val="24"/>
        </w:rPr>
        <w:t>υνθηκών</w:t>
      </w:r>
      <w:r>
        <w:rPr>
          <w:rFonts w:eastAsia="Times New Roman"/>
          <w:bCs/>
          <w:szCs w:val="24"/>
        </w:rPr>
        <w:t>, της Σ</w:t>
      </w:r>
      <w:r w:rsidRPr="00D55951">
        <w:rPr>
          <w:rFonts w:eastAsia="Times New Roman"/>
          <w:bCs/>
          <w:szCs w:val="24"/>
        </w:rPr>
        <w:t>υνθήκης της Βιέννης</w:t>
      </w:r>
      <w:r>
        <w:rPr>
          <w:rFonts w:eastAsia="Times New Roman"/>
          <w:bCs/>
          <w:szCs w:val="24"/>
        </w:rPr>
        <w:t>,</w:t>
      </w:r>
      <w:r w:rsidRPr="00D55951">
        <w:rPr>
          <w:rFonts w:eastAsia="Times New Roman"/>
          <w:bCs/>
          <w:szCs w:val="24"/>
        </w:rPr>
        <w:t xml:space="preserve"> δεν μπορεί να προ</w:t>
      </w:r>
      <w:r>
        <w:rPr>
          <w:rFonts w:eastAsia="Times New Roman"/>
          <w:bCs/>
          <w:szCs w:val="24"/>
        </w:rPr>
        <w:t>β</w:t>
      </w:r>
      <w:r w:rsidRPr="00D55951">
        <w:rPr>
          <w:rFonts w:eastAsia="Times New Roman"/>
          <w:bCs/>
          <w:szCs w:val="24"/>
        </w:rPr>
        <w:t xml:space="preserve">ληθεί </w:t>
      </w:r>
      <w:r>
        <w:rPr>
          <w:rFonts w:eastAsia="Times New Roman"/>
          <w:bCs/>
          <w:szCs w:val="24"/>
        </w:rPr>
        <w:t xml:space="preserve">λόγος αναγόμενος στο εσωτερικό </w:t>
      </w:r>
      <w:r>
        <w:rPr>
          <w:rFonts w:eastAsia="Times New Roman"/>
          <w:bCs/>
          <w:szCs w:val="24"/>
        </w:rPr>
        <w:t>δ</w:t>
      </w:r>
      <w:r w:rsidRPr="00D55951">
        <w:rPr>
          <w:rFonts w:eastAsia="Times New Roman"/>
          <w:bCs/>
          <w:szCs w:val="24"/>
        </w:rPr>
        <w:t>ίκαιο</w:t>
      </w:r>
      <w:r>
        <w:rPr>
          <w:rFonts w:eastAsia="Times New Roman"/>
          <w:bCs/>
          <w:szCs w:val="24"/>
        </w:rPr>
        <w:t>,</w:t>
      </w:r>
      <w:r w:rsidRPr="00D55951">
        <w:rPr>
          <w:rFonts w:eastAsia="Times New Roman"/>
          <w:bCs/>
          <w:szCs w:val="24"/>
        </w:rPr>
        <w:t xml:space="preserve"> για να αναιρεθεί η υποχρέωση που απορρέει από διεθνή συνθήκη</w:t>
      </w:r>
      <w:r>
        <w:rPr>
          <w:rFonts w:eastAsia="Times New Roman"/>
          <w:bCs/>
          <w:szCs w:val="24"/>
        </w:rPr>
        <w:t xml:space="preserve">. </w:t>
      </w:r>
    </w:p>
    <w:p w14:paraId="77C02D05" w14:textId="77777777" w:rsidR="006113A9" w:rsidRDefault="006B6FC4">
      <w:pPr>
        <w:spacing w:line="600" w:lineRule="auto"/>
        <w:ind w:firstLine="720"/>
        <w:contextualSpacing/>
        <w:jc w:val="both"/>
        <w:rPr>
          <w:rFonts w:eastAsia="Times New Roman"/>
          <w:bCs/>
          <w:szCs w:val="24"/>
        </w:rPr>
      </w:pPr>
      <w:r>
        <w:rPr>
          <w:rFonts w:eastAsia="Times New Roman"/>
          <w:bCs/>
          <w:szCs w:val="24"/>
        </w:rPr>
        <w:t xml:space="preserve">Και, </w:t>
      </w:r>
      <w:r w:rsidRPr="00D55951">
        <w:rPr>
          <w:rFonts w:eastAsia="Times New Roman"/>
          <w:bCs/>
          <w:szCs w:val="24"/>
        </w:rPr>
        <w:t>πλέον</w:t>
      </w:r>
      <w:r>
        <w:rPr>
          <w:rFonts w:eastAsia="Times New Roman"/>
          <w:bCs/>
          <w:szCs w:val="24"/>
        </w:rPr>
        <w:t>, επαναλαμβάνω αυτό που είπ</w:t>
      </w:r>
      <w:r w:rsidRPr="00D55951">
        <w:rPr>
          <w:rFonts w:eastAsia="Times New Roman"/>
          <w:bCs/>
          <w:szCs w:val="24"/>
        </w:rPr>
        <w:t xml:space="preserve">α μόλις πρόσφατα ότι και </w:t>
      </w:r>
      <w:r>
        <w:rPr>
          <w:rFonts w:eastAsia="Times New Roman"/>
          <w:bCs/>
          <w:szCs w:val="24"/>
        </w:rPr>
        <w:t xml:space="preserve">ο </w:t>
      </w:r>
      <w:r w:rsidRPr="00D55951">
        <w:rPr>
          <w:rFonts w:eastAsia="Times New Roman"/>
          <w:bCs/>
          <w:szCs w:val="24"/>
        </w:rPr>
        <w:t>κ</w:t>
      </w:r>
      <w:r>
        <w:rPr>
          <w:rFonts w:eastAsia="Times New Roman"/>
          <w:bCs/>
          <w:szCs w:val="24"/>
        </w:rPr>
        <w:t>. Νίμιτς</w:t>
      </w:r>
      <w:r w:rsidRPr="00D55951">
        <w:rPr>
          <w:rFonts w:eastAsia="Times New Roman"/>
          <w:bCs/>
          <w:szCs w:val="24"/>
        </w:rPr>
        <w:t xml:space="preserve"> διαβεβαιώνει</w:t>
      </w:r>
      <w:r>
        <w:rPr>
          <w:rFonts w:eastAsia="Times New Roman"/>
          <w:bCs/>
          <w:szCs w:val="24"/>
        </w:rPr>
        <w:t xml:space="preserve">, </w:t>
      </w:r>
      <w:r w:rsidRPr="00D55951">
        <w:rPr>
          <w:rFonts w:eastAsia="Times New Roman"/>
          <w:bCs/>
          <w:szCs w:val="24"/>
        </w:rPr>
        <w:t>γιατί αυτή είναι μ</w:t>
      </w:r>
      <w:r>
        <w:rPr>
          <w:rFonts w:eastAsia="Times New Roman"/>
          <w:bCs/>
          <w:szCs w:val="24"/>
        </w:rPr>
        <w:t>ι</w:t>
      </w:r>
      <w:r w:rsidRPr="00D55951">
        <w:rPr>
          <w:rFonts w:eastAsia="Times New Roman"/>
          <w:bCs/>
          <w:szCs w:val="24"/>
        </w:rPr>
        <w:t>α διαδικασία που γίνεται υπό την αιγίδα των Ηνω</w:t>
      </w:r>
      <w:r w:rsidRPr="00D55951">
        <w:rPr>
          <w:rFonts w:eastAsia="Times New Roman"/>
          <w:bCs/>
          <w:szCs w:val="24"/>
        </w:rPr>
        <w:t>μένων Εθνών</w:t>
      </w:r>
      <w:r>
        <w:rPr>
          <w:rFonts w:eastAsia="Times New Roman"/>
          <w:bCs/>
          <w:szCs w:val="24"/>
        </w:rPr>
        <w:t>,</w:t>
      </w:r>
      <w:r w:rsidRPr="00D55951">
        <w:rPr>
          <w:rFonts w:eastAsia="Times New Roman"/>
          <w:bCs/>
          <w:szCs w:val="24"/>
        </w:rPr>
        <w:t xml:space="preserve"> ότι </w:t>
      </w:r>
      <w:r>
        <w:rPr>
          <w:rFonts w:eastAsia="Times New Roman"/>
          <w:bCs/>
          <w:szCs w:val="24"/>
        </w:rPr>
        <w:t>η διαδικασία έ</w:t>
      </w:r>
      <w:r w:rsidRPr="00D55951">
        <w:rPr>
          <w:rFonts w:eastAsia="Times New Roman"/>
          <w:bCs/>
          <w:szCs w:val="24"/>
        </w:rPr>
        <w:t xml:space="preserve">χει εξελιχθεί σύμφωνα με τα προβλεπόμενα </w:t>
      </w:r>
      <w:r>
        <w:rPr>
          <w:rFonts w:eastAsia="Times New Roman"/>
          <w:bCs/>
          <w:szCs w:val="24"/>
        </w:rPr>
        <w:t xml:space="preserve">στη </w:t>
      </w:r>
      <w:r>
        <w:rPr>
          <w:rFonts w:eastAsia="Times New Roman"/>
          <w:bCs/>
          <w:szCs w:val="24"/>
        </w:rPr>
        <w:t>σ</w:t>
      </w:r>
      <w:r w:rsidRPr="00D55951">
        <w:rPr>
          <w:rFonts w:eastAsia="Times New Roman"/>
          <w:bCs/>
          <w:szCs w:val="24"/>
        </w:rPr>
        <w:t>υνθήκη</w:t>
      </w:r>
      <w:r>
        <w:rPr>
          <w:rFonts w:eastAsia="Times New Roman"/>
          <w:bCs/>
          <w:szCs w:val="24"/>
        </w:rPr>
        <w:t>.</w:t>
      </w:r>
    </w:p>
    <w:p w14:paraId="77C02D06" w14:textId="77777777" w:rsidR="006113A9" w:rsidRDefault="006B6FC4">
      <w:pPr>
        <w:spacing w:line="600" w:lineRule="auto"/>
        <w:ind w:firstLine="720"/>
        <w:contextualSpacing/>
        <w:jc w:val="both"/>
        <w:rPr>
          <w:rFonts w:eastAsia="Times New Roman"/>
          <w:bCs/>
          <w:szCs w:val="24"/>
        </w:rPr>
      </w:pPr>
      <w:r w:rsidRPr="007F0469">
        <w:rPr>
          <w:rFonts w:eastAsia="Times New Roman"/>
          <w:b/>
          <w:bCs/>
          <w:szCs w:val="24"/>
        </w:rPr>
        <w:t>ΠΡΟΕΔΡΕΥΟΥΣΑ (Αναστασία Χριστοδουλοπούλου):</w:t>
      </w:r>
      <w:r>
        <w:rPr>
          <w:rFonts w:eastAsia="Times New Roman"/>
          <w:bCs/>
          <w:szCs w:val="24"/>
        </w:rPr>
        <w:t xml:space="preserve"> Ο</w:t>
      </w:r>
      <w:r w:rsidRPr="00D55951">
        <w:rPr>
          <w:rFonts w:eastAsia="Times New Roman"/>
          <w:bCs/>
          <w:szCs w:val="24"/>
        </w:rPr>
        <w:t>λοκληρώθηκαν οι τοποθετήσεις</w:t>
      </w:r>
      <w:r>
        <w:rPr>
          <w:rFonts w:eastAsia="Times New Roman"/>
          <w:bCs/>
          <w:szCs w:val="24"/>
        </w:rPr>
        <w:t>.</w:t>
      </w:r>
    </w:p>
    <w:p w14:paraId="77C02D07" w14:textId="77777777" w:rsidR="006113A9" w:rsidRDefault="006B6FC4">
      <w:pPr>
        <w:spacing w:line="600" w:lineRule="auto"/>
        <w:ind w:firstLine="720"/>
        <w:contextualSpacing/>
        <w:jc w:val="both"/>
        <w:rPr>
          <w:rFonts w:eastAsia="Times New Roman"/>
          <w:bCs/>
          <w:szCs w:val="24"/>
        </w:rPr>
      </w:pPr>
      <w:r>
        <w:rPr>
          <w:rFonts w:eastAsia="Times New Roman"/>
          <w:bCs/>
          <w:szCs w:val="24"/>
        </w:rPr>
        <w:lastRenderedPageBreak/>
        <w:t>Κυρίες και κύριοι συνάδελφοι, όπως ορίζει το άρθρο 67 παράγραφος 7 του Κ</w:t>
      </w:r>
      <w:r w:rsidRPr="00D55951">
        <w:rPr>
          <w:rFonts w:eastAsia="Times New Roman"/>
          <w:bCs/>
          <w:szCs w:val="24"/>
        </w:rPr>
        <w:t>ανονισμού της Βουλής για</w:t>
      </w:r>
      <w:r w:rsidRPr="00D55951">
        <w:rPr>
          <w:rFonts w:eastAsia="Times New Roman"/>
          <w:bCs/>
          <w:szCs w:val="24"/>
        </w:rPr>
        <w:t xml:space="preserve"> </w:t>
      </w:r>
      <w:r>
        <w:rPr>
          <w:rFonts w:eastAsia="Times New Roman"/>
          <w:bCs/>
          <w:szCs w:val="24"/>
        </w:rPr>
        <w:t>τα παρεμπίπτοντα αποφαίνεται ο Πρόεδρος και</w:t>
      </w:r>
      <w:r>
        <w:rPr>
          <w:rFonts w:eastAsia="Times New Roman"/>
          <w:bCs/>
          <w:szCs w:val="24"/>
        </w:rPr>
        <w:t>,</w:t>
      </w:r>
      <w:r>
        <w:rPr>
          <w:rFonts w:eastAsia="Times New Roman"/>
          <w:bCs/>
          <w:szCs w:val="24"/>
        </w:rPr>
        <w:t xml:space="preserve"> αν</w:t>
      </w:r>
      <w:r w:rsidRPr="00D55951">
        <w:rPr>
          <w:rFonts w:eastAsia="Times New Roman"/>
          <w:bCs/>
          <w:szCs w:val="24"/>
        </w:rPr>
        <w:t xml:space="preserve"> διατυπωθούν αντιρρήσεις</w:t>
      </w:r>
      <w:r>
        <w:rPr>
          <w:rFonts w:eastAsia="Times New Roman"/>
          <w:bCs/>
          <w:szCs w:val="24"/>
        </w:rPr>
        <w:t>,</w:t>
      </w:r>
      <w:r w:rsidRPr="00D55951">
        <w:rPr>
          <w:rFonts w:eastAsia="Times New Roman"/>
          <w:bCs/>
          <w:szCs w:val="24"/>
        </w:rPr>
        <w:t xml:space="preserve"> αποφασίζει </w:t>
      </w:r>
      <w:r>
        <w:rPr>
          <w:rFonts w:eastAsia="Times New Roman"/>
          <w:bCs/>
          <w:szCs w:val="24"/>
        </w:rPr>
        <w:t xml:space="preserve">η </w:t>
      </w:r>
      <w:r w:rsidRPr="00D55951">
        <w:rPr>
          <w:rFonts w:eastAsia="Times New Roman"/>
          <w:bCs/>
          <w:szCs w:val="24"/>
        </w:rPr>
        <w:t>Βουλή</w:t>
      </w:r>
      <w:r>
        <w:rPr>
          <w:rFonts w:eastAsia="Times New Roman"/>
          <w:bCs/>
          <w:szCs w:val="24"/>
        </w:rPr>
        <w:t>.</w:t>
      </w:r>
    </w:p>
    <w:p w14:paraId="77C02D08" w14:textId="77777777" w:rsidR="006113A9" w:rsidRDefault="006B6FC4">
      <w:pPr>
        <w:spacing w:line="600" w:lineRule="auto"/>
        <w:ind w:firstLine="720"/>
        <w:contextualSpacing/>
        <w:jc w:val="both"/>
        <w:rPr>
          <w:rFonts w:eastAsia="Times New Roman"/>
          <w:bCs/>
          <w:szCs w:val="24"/>
        </w:rPr>
      </w:pPr>
      <w:r>
        <w:rPr>
          <w:rFonts w:eastAsia="Times New Roman"/>
          <w:bCs/>
          <w:szCs w:val="24"/>
        </w:rPr>
        <w:t>Έ</w:t>
      </w:r>
      <w:r w:rsidRPr="00D55951">
        <w:rPr>
          <w:rFonts w:eastAsia="Times New Roman"/>
          <w:bCs/>
          <w:szCs w:val="24"/>
        </w:rPr>
        <w:t xml:space="preserve">χετε αντίρρηση </w:t>
      </w:r>
      <w:r>
        <w:rPr>
          <w:rFonts w:eastAsia="Times New Roman"/>
          <w:bCs/>
          <w:szCs w:val="24"/>
        </w:rPr>
        <w:t xml:space="preserve">να πω εγώ ότι </w:t>
      </w:r>
      <w:r w:rsidRPr="00D55951">
        <w:rPr>
          <w:rFonts w:eastAsia="Times New Roman"/>
          <w:bCs/>
          <w:szCs w:val="24"/>
        </w:rPr>
        <w:t xml:space="preserve">απορρίπτεται το </w:t>
      </w:r>
      <w:r>
        <w:rPr>
          <w:rFonts w:eastAsia="Times New Roman"/>
          <w:bCs/>
          <w:szCs w:val="24"/>
        </w:rPr>
        <w:t>παρεμπίπτον θέμα;</w:t>
      </w:r>
    </w:p>
    <w:p w14:paraId="77C02D09" w14:textId="77777777" w:rsidR="006113A9" w:rsidRDefault="006B6FC4">
      <w:pPr>
        <w:spacing w:line="600" w:lineRule="auto"/>
        <w:ind w:firstLine="720"/>
        <w:contextualSpacing/>
        <w:jc w:val="both"/>
        <w:rPr>
          <w:rFonts w:eastAsia="Times New Roman"/>
          <w:bCs/>
          <w:szCs w:val="24"/>
        </w:rPr>
      </w:pPr>
      <w:r w:rsidRPr="000D58B8">
        <w:rPr>
          <w:rFonts w:eastAsia="Times New Roman"/>
          <w:b/>
          <w:bCs/>
          <w:szCs w:val="24"/>
        </w:rPr>
        <w:t xml:space="preserve">ΠΟΛΛΟΙ ΒΟΥΛΕΥΤΕΣ: </w:t>
      </w:r>
      <w:r>
        <w:rPr>
          <w:rFonts w:eastAsia="Times New Roman"/>
          <w:bCs/>
          <w:szCs w:val="24"/>
        </w:rPr>
        <w:t>Ναι, ναι.</w:t>
      </w:r>
    </w:p>
    <w:p w14:paraId="77C02D0A" w14:textId="77777777" w:rsidR="006113A9" w:rsidRDefault="006B6FC4">
      <w:pPr>
        <w:spacing w:line="600" w:lineRule="auto"/>
        <w:ind w:firstLine="720"/>
        <w:contextualSpacing/>
        <w:jc w:val="both"/>
        <w:rPr>
          <w:rFonts w:eastAsia="Times New Roman"/>
          <w:bCs/>
          <w:szCs w:val="24"/>
        </w:rPr>
      </w:pPr>
      <w:r w:rsidRPr="007F0469">
        <w:rPr>
          <w:rFonts w:eastAsia="Times New Roman"/>
          <w:b/>
          <w:bCs/>
          <w:szCs w:val="24"/>
        </w:rPr>
        <w:t>ΠΡΟΕΔΡΕΥΟΥΣΑ (Αναστασία Χριστοδουλοπούλου):</w:t>
      </w:r>
      <w:r>
        <w:rPr>
          <w:rFonts w:eastAsia="Times New Roman"/>
          <w:bCs/>
          <w:szCs w:val="24"/>
        </w:rPr>
        <w:t xml:space="preserve"> Τότε, παρακαλώ, οι </w:t>
      </w:r>
      <w:r w:rsidRPr="00D55951">
        <w:rPr>
          <w:rFonts w:eastAsia="Times New Roman"/>
          <w:bCs/>
          <w:szCs w:val="24"/>
        </w:rPr>
        <w:t>συνάδελ</w:t>
      </w:r>
      <w:r w:rsidRPr="00D55951">
        <w:rPr>
          <w:rFonts w:eastAsia="Times New Roman"/>
          <w:bCs/>
          <w:szCs w:val="24"/>
        </w:rPr>
        <w:t>φοι που συμφωνούν με το</w:t>
      </w:r>
      <w:r>
        <w:rPr>
          <w:rFonts w:eastAsia="Times New Roman"/>
          <w:bCs/>
          <w:szCs w:val="24"/>
        </w:rPr>
        <w:t xml:space="preserve"> ότι εμείς εφαρμόζουμε εδώ</w:t>
      </w:r>
      <w:r>
        <w:rPr>
          <w:rFonts w:eastAsia="Times New Roman"/>
          <w:bCs/>
          <w:szCs w:val="24"/>
        </w:rPr>
        <w:t>,</w:t>
      </w:r>
      <w:r>
        <w:rPr>
          <w:rFonts w:eastAsia="Times New Roman"/>
          <w:bCs/>
          <w:szCs w:val="24"/>
        </w:rPr>
        <w:t xml:space="preserve"> ως </w:t>
      </w:r>
      <w:r>
        <w:rPr>
          <w:rFonts w:eastAsia="Times New Roman"/>
          <w:bCs/>
          <w:szCs w:val="24"/>
        </w:rPr>
        <w:t>ε</w:t>
      </w:r>
      <w:r w:rsidRPr="00D55951">
        <w:rPr>
          <w:rFonts w:eastAsia="Times New Roman"/>
          <w:bCs/>
          <w:szCs w:val="24"/>
        </w:rPr>
        <w:t xml:space="preserve">ισηγητές και </w:t>
      </w:r>
      <w:r>
        <w:rPr>
          <w:rFonts w:eastAsia="Times New Roman"/>
          <w:bCs/>
          <w:szCs w:val="24"/>
        </w:rPr>
        <w:t>Βουλή</w:t>
      </w:r>
      <w:r>
        <w:rPr>
          <w:rFonts w:eastAsia="Times New Roman"/>
          <w:bCs/>
          <w:szCs w:val="24"/>
        </w:rPr>
        <w:t>,</w:t>
      </w:r>
      <w:r>
        <w:rPr>
          <w:rFonts w:eastAsia="Times New Roman"/>
          <w:bCs/>
          <w:szCs w:val="24"/>
        </w:rPr>
        <w:t xml:space="preserve"> τον Κανονισμό και το Σ</w:t>
      </w:r>
      <w:r w:rsidRPr="00D55951">
        <w:rPr>
          <w:rFonts w:eastAsia="Times New Roman"/>
          <w:bCs/>
          <w:szCs w:val="24"/>
        </w:rPr>
        <w:t xml:space="preserve">ύνταγμα να </w:t>
      </w:r>
      <w:r>
        <w:rPr>
          <w:rFonts w:eastAsia="Times New Roman"/>
          <w:bCs/>
          <w:szCs w:val="24"/>
        </w:rPr>
        <w:t>εγερθούν.</w:t>
      </w:r>
    </w:p>
    <w:p w14:paraId="77C02D0B" w14:textId="77777777" w:rsidR="006113A9" w:rsidRDefault="006B6FC4">
      <w:pPr>
        <w:spacing w:line="600" w:lineRule="auto"/>
        <w:ind w:firstLine="720"/>
        <w:contextualSpacing/>
        <w:jc w:val="center"/>
        <w:rPr>
          <w:rFonts w:eastAsia="Times New Roman"/>
          <w:bCs/>
          <w:szCs w:val="24"/>
        </w:rPr>
      </w:pPr>
      <w:r>
        <w:rPr>
          <w:rFonts w:eastAsia="Times New Roman"/>
          <w:bCs/>
          <w:szCs w:val="24"/>
        </w:rPr>
        <w:t>(Θόρυβος από την πτέρυγα της Νέας Δημοκρατίας)</w:t>
      </w:r>
    </w:p>
    <w:p w14:paraId="77C02D0C" w14:textId="77777777" w:rsidR="006113A9" w:rsidRDefault="006B6FC4">
      <w:pPr>
        <w:spacing w:line="600" w:lineRule="auto"/>
        <w:ind w:firstLine="720"/>
        <w:contextualSpacing/>
        <w:jc w:val="both"/>
        <w:rPr>
          <w:rFonts w:eastAsia="Times New Roman"/>
          <w:bCs/>
          <w:szCs w:val="24"/>
        </w:rPr>
      </w:pPr>
      <w:r w:rsidRPr="000D58B8">
        <w:rPr>
          <w:rFonts w:eastAsia="Times New Roman"/>
          <w:b/>
          <w:bCs/>
          <w:szCs w:val="24"/>
        </w:rPr>
        <w:t>ΝΙΚΟΛΑΟΣ</w:t>
      </w:r>
      <w:r>
        <w:rPr>
          <w:rFonts w:eastAsia="Times New Roman"/>
          <w:b/>
          <w:bCs/>
          <w:szCs w:val="24"/>
        </w:rPr>
        <w:t xml:space="preserve"> </w:t>
      </w:r>
      <w:r w:rsidRPr="000D58B8">
        <w:rPr>
          <w:rFonts w:eastAsia="Times New Roman"/>
          <w:b/>
          <w:bCs/>
          <w:szCs w:val="24"/>
        </w:rPr>
        <w:t>-</w:t>
      </w:r>
      <w:r>
        <w:rPr>
          <w:rFonts w:eastAsia="Times New Roman"/>
          <w:b/>
          <w:bCs/>
          <w:szCs w:val="24"/>
        </w:rPr>
        <w:t xml:space="preserve"> </w:t>
      </w:r>
      <w:r w:rsidRPr="000D58B8">
        <w:rPr>
          <w:rFonts w:eastAsia="Times New Roman"/>
          <w:b/>
          <w:bCs/>
          <w:szCs w:val="24"/>
        </w:rPr>
        <w:t>ΓΕΩΡΓΙΟΣ ΔΕΝΔΙΑΣ:</w:t>
      </w:r>
      <w:r>
        <w:rPr>
          <w:rFonts w:eastAsia="Times New Roman"/>
          <w:bCs/>
          <w:szCs w:val="24"/>
        </w:rPr>
        <w:t xml:space="preserve"> Κυρία Πρόεδρε, παρακαλώ.</w:t>
      </w:r>
    </w:p>
    <w:p w14:paraId="77C02D0D" w14:textId="77777777" w:rsidR="006113A9" w:rsidRDefault="006B6FC4">
      <w:pPr>
        <w:spacing w:line="600" w:lineRule="auto"/>
        <w:ind w:firstLine="720"/>
        <w:contextualSpacing/>
        <w:jc w:val="both"/>
        <w:rPr>
          <w:rFonts w:eastAsia="Times New Roman"/>
          <w:bCs/>
          <w:szCs w:val="24"/>
        </w:rPr>
      </w:pPr>
      <w:r w:rsidRPr="00CC0299">
        <w:rPr>
          <w:rFonts w:eastAsia="Times New Roman"/>
          <w:b/>
          <w:bCs/>
          <w:szCs w:val="24"/>
        </w:rPr>
        <w:t xml:space="preserve">ΠΡΟΕΔΡΕΥΟΥΣΑ (Αναστασία </w:t>
      </w:r>
      <w:r w:rsidRPr="00CC0299">
        <w:rPr>
          <w:rFonts w:eastAsia="Times New Roman"/>
          <w:b/>
          <w:bCs/>
          <w:szCs w:val="24"/>
        </w:rPr>
        <w:t>Χριστοδουλοπούλου):</w:t>
      </w:r>
      <w:r>
        <w:rPr>
          <w:rFonts w:eastAsia="Times New Roman"/>
          <w:bCs/>
          <w:szCs w:val="24"/>
        </w:rPr>
        <w:t xml:space="preserve"> Υπάρχει ένα παρεμπίπτον ζήτημα</w:t>
      </w:r>
      <w:r>
        <w:rPr>
          <w:rFonts w:eastAsia="Times New Roman"/>
          <w:bCs/>
          <w:szCs w:val="24"/>
        </w:rPr>
        <w:t>,</w:t>
      </w:r>
      <w:r>
        <w:rPr>
          <w:rFonts w:eastAsia="Times New Roman"/>
          <w:bCs/>
          <w:szCs w:val="24"/>
        </w:rPr>
        <w:t xml:space="preserve"> ότι ελλείπουν οι προϋποθέσεις για την κύρωση. </w:t>
      </w:r>
    </w:p>
    <w:p w14:paraId="77C02D0E" w14:textId="77777777" w:rsidR="006113A9" w:rsidRDefault="006B6FC4">
      <w:pPr>
        <w:spacing w:line="600" w:lineRule="auto"/>
        <w:ind w:firstLine="720"/>
        <w:contextualSpacing/>
        <w:jc w:val="both"/>
        <w:rPr>
          <w:rFonts w:eastAsia="Times New Roman"/>
          <w:bCs/>
          <w:szCs w:val="24"/>
        </w:rPr>
      </w:pPr>
      <w:r>
        <w:rPr>
          <w:rFonts w:eastAsia="Times New Roman"/>
          <w:bCs/>
          <w:szCs w:val="24"/>
        </w:rPr>
        <w:t xml:space="preserve">Λέω, λοιπόν: Όσοι συμφωνούν ότι δεν λείπει τίποτα από τις προϋποθέσεις να </w:t>
      </w:r>
      <w:r w:rsidRPr="00D55951">
        <w:rPr>
          <w:rFonts w:eastAsia="Times New Roman"/>
          <w:bCs/>
          <w:szCs w:val="24"/>
        </w:rPr>
        <w:t>σηκωθού</w:t>
      </w:r>
      <w:r>
        <w:rPr>
          <w:rFonts w:eastAsia="Times New Roman"/>
          <w:bCs/>
          <w:szCs w:val="24"/>
        </w:rPr>
        <w:t>ν.</w:t>
      </w:r>
    </w:p>
    <w:p w14:paraId="77C02D0F" w14:textId="77777777" w:rsidR="006113A9" w:rsidRDefault="006B6FC4">
      <w:pPr>
        <w:spacing w:line="600" w:lineRule="auto"/>
        <w:ind w:firstLine="720"/>
        <w:contextualSpacing/>
        <w:jc w:val="center"/>
        <w:rPr>
          <w:rFonts w:eastAsia="Times New Roman"/>
          <w:bCs/>
          <w:szCs w:val="24"/>
        </w:rPr>
      </w:pPr>
      <w:r>
        <w:rPr>
          <w:rFonts w:eastAsia="Times New Roman"/>
          <w:bCs/>
          <w:szCs w:val="24"/>
        </w:rPr>
        <w:lastRenderedPageBreak/>
        <w:t>(Εγείρονται όσοι σ</w:t>
      </w:r>
      <w:r>
        <w:rPr>
          <w:rFonts w:eastAsia="Times New Roman"/>
          <w:bCs/>
          <w:szCs w:val="24"/>
        </w:rPr>
        <w:t>υ</w:t>
      </w:r>
      <w:r>
        <w:rPr>
          <w:rFonts w:eastAsia="Times New Roman"/>
          <w:bCs/>
          <w:szCs w:val="24"/>
        </w:rPr>
        <w:t>μφωνούν)</w:t>
      </w:r>
    </w:p>
    <w:p w14:paraId="77C02D10" w14:textId="77777777" w:rsidR="006113A9" w:rsidRDefault="006B6FC4">
      <w:pPr>
        <w:spacing w:line="600" w:lineRule="auto"/>
        <w:ind w:firstLine="720"/>
        <w:contextualSpacing/>
        <w:jc w:val="center"/>
        <w:rPr>
          <w:rFonts w:eastAsia="Times New Roman"/>
          <w:bCs/>
          <w:szCs w:val="24"/>
        </w:rPr>
      </w:pPr>
      <w:r>
        <w:rPr>
          <w:rFonts w:eastAsia="Times New Roman"/>
          <w:bCs/>
          <w:szCs w:val="24"/>
        </w:rPr>
        <w:t>(Θόρυβος από την πτέρυγα της Νέας Δημοκρατίας</w:t>
      </w:r>
      <w:r>
        <w:rPr>
          <w:rFonts w:eastAsia="Times New Roman"/>
          <w:bCs/>
          <w:szCs w:val="24"/>
        </w:rPr>
        <w:t>)</w:t>
      </w:r>
    </w:p>
    <w:p w14:paraId="77C02D11" w14:textId="77777777" w:rsidR="006113A9" w:rsidRDefault="006B6FC4">
      <w:pPr>
        <w:spacing w:line="600" w:lineRule="auto"/>
        <w:ind w:firstLine="720"/>
        <w:contextualSpacing/>
        <w:jc w:val="both"/>
        <w:rPr>
          <w:rFonts w:eastAsia="Times New Roman"/>
          <w:bCs/>
          <w:szCs w:val="24"/>
        </w:rPr>
      </w:pPr>
      <w:r w:rsidRPr="00E01D67">
        <w:rPr>
          <w:rFonts w:eastAsia="Times New Roman"/>
          <w:b/>
          <w:bCs/>
          <w:szCs w:val="24"/>
        </w:rPr>
        <w:t>ΠΡΟΕΔΡΕΥΟΥΣΑ (Αναστασία Χριστοδουλοπούλου):</w:t>
      </w:r>
      <w:r>
        <w:rPr>
          <w:rFonts w:eastAsia="Times New Roman"/>
          <w:bCs/>
          <w:szCs w:val="24"/>
        </w:rPr>
        <w:t xml:space="preserve"> Προφανώς, </w:t>
      </w:r>
      <w:r>
        <w:rPr>
          <w:rFonts w:eastAsia="Times New Roman"/>
          <w:bCs/>
          <w:szCs w:val="24"/>
        </w:rPr>
        <w:t>η</w:t>
      </w:r>
      <w:r>
        <w:rPr>
          <w:rFonts w:eastAsia="Times New Roman"/>
          <w:bCs/>
          <w:szCs w:val="24"/>
        </w:rPr>
        <w:t>γέρθησαν οι περισσότεροι.</w:t>
      </w:r>
    </w:p>
    <w:p w14:paraId="77C02D12" w14:textId="77777777" w:rsidR="006113A9" w:rsidRDefault="006B6FC4">
      <w:pPr>
        <w:spacing w:line="600" w:lineRule="auto"/>
        <w:ind w:firstLine="720"/>
        <w:contextualSpacing/>
        <w:jc w:val="center"/>
        <w:rPr>
          <w:rFonts w:eastAsia="Times New Roman"/>
          <w:bCs/>
          <w:szCs w:val="24"/>
        </w:rPr>
      </w:pPr>
      <w:r>
        <w:rPr>
          <w:rFonts w:eastAsia="Times New Roman"/>
          <w:bCs/>
          <w:szCs w:val="24"/>
        </w:rPr>
        <w:t>(Χειροκροτήματα από την πτέρυγα του ΣΥΡΙΖΑ)</w:t>
      </w:r>
    </w:p>
    <w:p w14:paraId="77C02D13" w14:textId="77777777" w:rsidR="006113A9" w:rsidRDefault="006B6FC4">
      <w:pPr>
        <w:spacing w:line="600" w:lineRule="auto"/>
        <w:ind w:firstLine="720"/>
        <w:contextualSpacing/>
        <w:jc w:val="both"/>
        <w:rPr>
          <w:rFonts w:eastAsia="Times New Roman"/>
          <w:bCs/>
          <w:szCs w:val="24"/>
        </w:rPr>
      </w:pPr>
      <w:r>
        <w:rPr>
          <w:rFonts w:eastAsia="Times New Roman"/>
          <w:b/>
          <w:bCs/>
          <w:szCs w:val="24"/>
        </w:rPr>
        <w:t>ΝΙΚΟΛΑΟΣ</w:t>
      </w:r>
      <w:r>
        <w:rPr>
          <w:rFonts w:eastAsia="Times New Roman"/>
          <w:b/>
          <w:bCs/>
          <w:szCs w:val="24"/>
        </w:rPr>
        <w:t xml:space="preserve"> </w:t>
      </w:r>
      <w:r>
        <w:rPr>
          <w:rFonts w:eastAsia="Times New Roman"/>
          <w:b/>
          <w:bCs/>
          <w:szCs w:val="24"/>
        </w:rPr>
        <w:t>-</w:t>
      </w:r>
      <w:r>
        <w:rPr>
          <w:rFonts w:eastAsia="Times New Roman"/>
          <w:b/>
          <w:bCs/>
          <w:szCs w:val="24"/>
        </w:rPr>
        <w:t xml:space="preserve"> </w:t>
      </w:r>
      <w:r>
        <w:rPr>
          <w:rFonts w:eastAsia="Times New Roman"/>
          <w:b/>
          <w:bCs/>
          <w:szCs w:val="24"/>
        </w:rPr>
        <w:t>ΓΕΩΡΓΙΟΣ ΔΕΝΔΙΑΣ:</w:t>
      </w:r>
      <w:r>
        <w:rPr>
          <w:rFonts w:eastAsia="Times New Roman"/>
          <w:bCs/>
          <w:szCs w:val="24"/>
        </w:rPr>
        <w:t xml:space="preserve"> Παρακαλώ, τον λόγο.</w:t>
      </w:r>
    </w:p>
    <w:p w14:paraId="77C02D14" w14:textId="77777777" w:rsidR="006113A9" w:rsidRDefault="006B6FC4">
      <w:pPr>
        <w:spacing w:line="600" w:lineRule="auto"/>
        <w:ind w:firstLine="720"/>
        <w:contextualSpacing/>
        <w:jc w:val="both"/>
        <w:rPr>
          <w:rFonts w:eastAsia="Times New Roman"/>
          <w:bCs/>
          <w:szCs w:val="24"/>
        </w:rPr>
      </w:pPr>
      <w:r w:rsidRPr="000D58B8">
        <w:rPr>
          <w:rFonts w:eastAsia="Times New Roman"/>
          <w:b/>
          <w:bCs/>
          <w:szCs w:val="24"/>
        </w:rPr>
        <w:t xml:space="preserve">ΠΡΟΕΔΡΕΥΟΥΣΑ (Αναστασία Χριστοδουλοπούλου): </w:t>
      </w:r>
      <w:r>
        <w:rPr>
          <w:rFonts w:eastAsia="Times New Roman"/>
          <w:bCs/>
          <w:szCs w:val="24"/>
        </w:rPr>
        <w:t>Ορίστε, κύριε Δένδια, αφού θέλετε να</w:t>
      </w:r>
      <w:r>
        <w:rPr>
          <w:rFonts w:eastAsia="Times New Roman"/>
          <w:bCs/>
          <w:szCs w:val="24"/>
        </w:rPr>
        <w:t xml:space="preserve"> κάνετε και τα δικά μου καθήκοντα, διατυπώστε το για να σηκωθούν ή όχι οι συνάδελφοι.</w:t>
      </w:r>
    </w:p>
    <w:p w14:paraId="77C02D15" w14:textId="77777777" w:rsidR="006113A9" w:rsidRDefault="006B6FC4">
      <w:pPr>
        <w:spacing w:line="600" w:lineRule="auto"/>
        <w:ind w:firstLine="720"/>
        <w:contextualSpacing/>
        <w:jc w:val="both"/>
        <w:rPr>
          <w:rFonts w:eastAsia="Times New Roman"/>
          <w:bCs/>
          <w:szCs w:val="24"/>
        </w:rPr>
      </w:pPr>
      <w:r>
        <w:rPr>
          <w:rFonts w:eastAsia="Times New Roman"/>
          <w:b/>
          <w:bCs/>
          <w:szCs w:val="24"/>
        </w:rPr>
        <w:t>ΝΙΚΟΛΑΟΣ</w:t>
      </w:r>
      <w:r>
        <w:rPr>
          <w:rFonts w:eastAsia="Times New Roman"/>
          <w:b/>
          <w:bCs/>
          <w:szCs w:val="24"/>
        </w:rPr>
        <w:t xml:space="preserve"> </w:t>
      </w:r>
      <w:r>
        <w:rPr>
          <w:rFonts w:eastAsia="Times New Roman"/>
          <w:b/>
          <w:bCs/>
          <w:szCs w:val="24"/>
        </w:rPr>
        <w:t>-</w:t>
      </w:r>
      <w:r>
        <w:rPr>
          <w:rFonts w:eastAsia="Times New Roman"/>
          <w:b/>
          <w:bCs/>
          <w:szCs w:val="24"/>
        </w:rPr>
        <w:t xml:space="preserve"> </w:t>
      </w:r>
      <w:r>
        <w:rPr>
          <w:rFonts w:eastAsia="Times New Roman"/>
          <w:b/>
          <w:bCs/>
          <w:szCs w:val="24"/>
        </w:rPr>
        <w:t>ΓΕΩΡΓΙΟΣ ΔΕΝΔΙΑΣ:</w:t>
      </w:r>
      <w:r>
        <w:rPr>
          <w:rFonts w:eastAsia="Times New Roman"/>
          <w:bCs/>
          <w:szCs w:val="24"/>
        </w:rPr>
        <w:t xml:space="preserve"> Κυρία Πρόεδρε, επί των θεμάτων που θέτω, ομιλώ –με συγχωρείτε που θα το πω- δι</w:t>
      </w:r>
      <w:r>
        <w:rPr>
          <w:rFonts w:eastAsia="Times New Roman"/>
          <w:bCs/>
          <w:szCs w:val="24"/>
        </w:rPr>
        <w:t>ά</w:t>
      </w:r>
      <w:r>
        <w:rPr>
          <w:rFonts w:eastAsia="Times New Roman"/>
          <w:bCs/>
          <w:szCs w:val="24"/>
        </w:rPr>
        <w:t xml:space="preserve"> των χειλέων σας. Δεν παραφράζετε εσείς αυτά που λέω εγώ και θ</w:t>
      </w:r>
      <w:r>
        <w:rPr>
          <w:rFonts w:eastAsia="Times New Roman"/>
          <w:bCs/>
          <w:szCs w:val="24"/>
        </w:rPr>
        <w:t>έτετε αυτό που εσείς νομίζετε σε ψηφοφορία, όπως συνέβη τώρα.</w:t>
      </w:r>
    </w:p>
    <w:p w14:paraId="77C02D16" w14:textId="77777777" w:rsidR="006113A9" w:rsidRDefault="006B6FC4">
      <w:pPr>
        <w:spacing w:line="600" w:lineRule="auto"/>
        <w:ind w:firstLine="720"/>
        <w:contextualSpacing/>
        <w:jc w:val="both"/>
        <w:rPr>
          <w:rFonts w:eastAsia="Times New Roman"/>
          <w:bCs/>
          <w:szCs w:val="24"/>
        </w:rPr>
      </w:pPr>
      <w:r>
        <w:rPr>
          <w:rFonts w:eastAsia="Times New Roman"/>
          <w:bCs/>
          <w:szCs w:val="24"/>
        </w:rPr>
        <w:t>Αυτό το οποίο είπα εγώ, λοιπόν -και αν έχετε την καλοσύνη, σας παρακαλώ είτε να το επαναλάβετε είτε να μην το επαναλάβετε και να πείτε επ’ αυτού, ό,τι εσείς προτιμάτε και κρίνετε-</w:t>
      </w:r>
      <w:r>
        <w:rPr>
          <w:rFonts w:eastAsia="Times New Roman"/>
          <w:bCs/>
          <w:szCs w:val="24"/>
        </w:rPr>
        <w:t>,</w:t>
      </w:r>
      <w:r>
        <w:rPr>
          <w:rFonts w:eastAsia="Times New Roman"/>
          <w:bCs/>
          <w:szCs w:val="24"/>
        </w:rPr>
        <w:t xml:space="preserve"> είναι ότι ελλείπει η προϋπόθεση για να μπούμε στη συζήτηση. </w:t>
      </w:r>
      <w:r>
        <w:rPr>
          <w:rFonts w:eastAsia="Times New Roman"/>
          <w:bCs/>
          <w:szCs w:val="24"/>
        </w:rPr>
        <w:lastRenderedPageBreak/>
        <w:t xml:space="preserve">Η προϋπόθεση, η οποία </w:t>
      </w:r>
      <w:r w:rsidRPr="00D55951">
        <w:rPr>
          <w:rFonts w:eastAsia="Times New Roman"/>
          <w:bCs/>
          <w:szCs w:val="24"/>
        </w:rPr>
        <w:t>π</w:t>
      </w:r>
      <w:r>
        <w:rPr>
          <w:rFonts w:eastAsia="Times New Roman"/>
          <w:bCs/>
          <w:szCs w:val="24"/>
        </w:rPr>
        <w:t>ροβλέπεται από τη Σ</w:t>
      </w:r>
      <w:r w:rsidRPr="00D55951">
        <w:rPr>
          <w:rFonts w:eastAsia="Times New Roman"/>
          <w:bCs/>
          <w:szCs w:val="24"/>
        </w:rPr>
        <w:t>υμφωνία των Πρεσπών</w:t>
      </w:r>
      <w:r>
        <w:rPr>
          <w:rFonts w:eastAsia="Times New Roman"/>
          <w:bCs/>
          <w:szCs w:val="24"/>
        </w:rPr>
        <w:t>,</w:t>
      </w:r>
      <w:r w:rsidRPr="00D55951">
        <w:rPr>
          <w:rFonts w:eastAsia="Times New Roman"/>
          <w:bCs/>
          <w:szCs w:val="24"/>
        </w:rPr>
        <w:t xml:space="preserve"> είναι να έχει ολοκληρωθεί η διαδικασία</w:t>
      </w:r>
      <w:r w:rsidRPr="009B4AD4">
        <w:rPr>
          <w:rFonts w:eastAsia="Times New Roman"/>
          <w:bCs/>
          <w:szCs w:val="24"/>
        </w:rPr>
        <w:t>…</w:t>
      </w:r>
    </w:p>
    <w:p w14:paraId="77C02D17" w14:textId="77777777" w:rsidR="006113A9" w:rsidRDefault="006B6FC4">
      <w:pPr>
        <w:spacing w:line="600" w:lineRule="auto"/>
        <w:ind w:firstLine="720"/>
        <w:contextualSpacing/>
        <w:jc w:val="both"/>
        <w:rPr>
          <w:rFonts w:eastAsia="Times New Roman"/>
          <w:bCs/>
          <w:szCs w:val="24"/>
        </w:rPr>
      </w:pPr>
      <w:r w:rsidRPr="000D58B8">
        <w:rPr>
          <w:rFonts w:eastAsia="Times New Roman"/>
          <w:b/>
          <w:bCs/>
          <w:szCs w:val="24"/>
        </w:rPr>
        <w:t>ΠΡΟΕΔΡΕΥΟΥΣΑ (Αναστασία Χριστοδουλοπούλου):</w:t>
      </w:r>
      <w:r>
        <w:rPr>
          <w:rFonts w:eastAsia="Times New Roman"/>
          <w:bCs/>
          <w:szCs w:val="24"/>
        </w:rPr>
        <w:t xml:space="preserve"> Το ακούσαμε. Εδώ ήταν όλοι.</w:t>
      </w:r>
    </w:p>
    <w:p w14:paraId="77C02D18" w14:textId="77777777" w:rsidR="006113A9" w:rsidRDefault="006B6FC4">
      <w:pPr>
        <w:spacing w:line="600" w:lineRule="auto"/>
        <w:ind w:firstLine="720"/>
        <w:contextualSpacing/>
        <w:jc w:val="both"/>
        <w:rPr>
          <w:rFonts w:eastAsia="Times New Roman"/>
          <w:bCs/>
          <w:szCs w:val="24"/>
        </w:rPr>
      </w:pPr>
      <w:r>
        <w:rPr>
          <w:rFonts w:eastAsia="Times New Roman"/>
          <w:b/>
          <w:bCs/>
          <w:szCs w:val="24"/>
        </w:rPr>
        <w:t>ΝΙΚΟΛΑΟΣ</w:t>
      </w:r>
      <w:r>
        <w:rPr>
          <w:rFonts w:eastAsia="Times New Roman"/>
          <w:b/>
          <w:bCs/>
          <w:szCs w:val="24"/>
        </w:rPr>
        <w:t xml:space="preserve"> </w:t>
      </w:r>
      <w:r>
        <w:rPr>
          <w:rFonts w:eastAsia="Times New Roman"/>
          <w:b/>
          <w:bCs/>
          <w:szCs w:val="24"/>
        </w:rPr>
        <w:t>-</w:t>
      </w:r>
      <w:r>
        <w:rPr>
          <w:rFonts w:eastAsia="Times New Roman"/>
          <w:b/>
          <w:bCs/>
          <w:szCs w:val="24"/>
        </w:rPr>
        <w:t xml:space="preserve"> </w:t>
      </w:r>
      <w:r>
        <w:rPr>
          <w:rFonts w:eastAsia="Times New Roman"/>
          <w:b/>
          <w:bCs/>
          <w:szCs w:val="24"/>
        </w:rPr>
        <w:t xml:space="preserve">ΓΕΩΡΓΙΟΣ </w:t>
      </w:r>
      <w:r>
        <w:rPr>
          <w:rFonts w:eastAsia="Times New Roman"/>
          <w:b/>
          <w:bCs/>
          <w:szCs w:val="24"/>
        </w:rPr>
        <w:t>ΔΕΝΔΙΑΣ:</w:t>
      </w:r>
      <w:r>
        <w:rPr>
          <w:rFonts w:eastAsia="Times New Roman"/>
          <w:bCs/>
          <w:szCs w:val="24"/>
        </w:rPr>
        <w:t xml:space="preserve"> Επ’ αυτού και μόνο. Επ’ αυτού και μόνο</w:t>
      </w:r>
      <w:r>
        <w:rPr>
          <w:rFonts w:eastAsia="Times New Roman"/>
          <w:bCs/>
          <w:szCs w:val="24"/>
        </w:rPr>
        <w:t>,</w:t>
      </w:r>
      <w:r>
        <w:rPr>
          <w:rFonts w:eastAsia="Times New Roman"/>
          <w:bCs/>
          <w:szCs w:val="24"/>
        </w:rPr>
        <w:t xml:space="preserve"> επαναλαμβάνω. Είναι πολύ </w:t>
      </w:r>
      <w:r>
        <w:rPr>
          <w:rFonts w:eastAsia="Times New Roman"/>
          <w:bCs/>
          <w:szCs w:val="24"/>
        </w:rPr>
        <w:t>συγκεκριμένο</w:t>
      </w:r>
      <w:r>
        <w:rPr>
          <w:rFonts w:eastAsia="Times New Roman"/>
          <w:bCs/>
          <w:szCs w:val="24"/>
        </w:rPr>
        <w:t xml:space="preserve"> και πολύ απτό: Ελλείπουν </w:t>
      </w:r>
      <w:r w:rsidRPr="00D55951">
        <w:rPr>
          <w:rFonts w:eastAsia="Times New Roman"/>
          <w:bCs/>
          <w:szCs w:val="24"/>
        </w:rPr>
        <w:t xml:space="preserve">βασικές προϋποθέσεις για να </w:t>
      </w:r>
      <w:r>
        <w:rPr>
          <w:rFonts w:eastAsia="Times New Roman"/>
          <w:bCs/>
          <w:szCs w:val="24"/>
        </w:rPr>
        <w:t>μπ</w:t>
      </w:r>
      <w:r w:rsidRPr="00D55951">
        <w:rPr>
          <w:rFonts w:eastAsia="Times New Roman"/>
          <w:bCs/>
          <w:szCs w:val="24"/>
        </w:rPr>
        <w:t xml:space="preserve">ούμε στη συζήτηση της </w:t>
      </w:r>
      <w:r>
        <w:rPr>
          <w:rFonts w:eastAsia="Times New Roman"/>
          <w:bCs/>
          <w:szCs w:val="24"/>
        </w:rPr>
        <w:t>σ</w:t>
      </w:r>
      <w:r w:rsidRPr="00D55951">
        <w:rPr>
          <w:rFonts w:eastAsia="Times New Roman"/>
          <w:bCs/>
          <w:szCs w:val="24"/>
        </w:rPr>
        <w:t>υνθήκης</w:t>
      </w:r>
      <w:r>
        <w:rPr>
          <w:rFonts w:eastAsia="Times New Roman"/>
          <w:bCs/>
          <w:szCs w:val="24"/>
        </w:rPr>
        <w:t>, όπως η Κυβέρνηση τη θέτει. Επ’ αυτού. Το άρθρο 67 επιβάλλει καταμέτρηση, γιατί έχε</w:t>
      </w:r>
      <w:r>
        <w:rPr>
          <w:rFonts w:eastAsia="Times New Roman"/>
          <w:bCs/>
          <w:szCs w:val="24"/>
        </w:rPr>
        <w:t>ι πάψει ο ΣΥΡΙ</w:t>
      </w:r>
      <w:r>
        <w:rPr>
          <w:rFonts w:eastAsia="Times New Roman"/>
          <w:bCs/>
          <w:szCs w:val="24"/>
        </w:rPr>
        <w:t>Ζ</w:t>
      </w:r>
      <w:r>
        <w:rPr>
          <w:rFonts w:eastAsia="Times New Roman"/>
          <w:bCs/>
          <w:szCs w:val="24"/>
        </w:rPr>
        <w:t>Α να έχει την πλειοψηφία. Έχει κατά περίπτωση πλέον πλειοψηφία.</w:t>
      </w:r>
    </w:p>
    <w:p w14:paraId="77C02D19" w14:textId="77777777" w:rsidR="006113A9" w:rsidRDefault="006B6FC4">
      <w:pPr>
        <w:spacing w:line="600" w:lineRule="auto"/>
        <w:ind w:left="720" w:firstLine="720"/>
        <w:contextualSpacing/>
        <w:jc w:val="both"/>
        <w:rPr>
          <w:rFonts w:eastAsia="Times New Roman"/>
          <w:bCs/>
          <w:szCs w:val="24"/>
        </w:rPr>
      </w:pPr>
      <w:r>
        <w:rPr>
          <w:rFonts w:eastAsia="Times New Roman"/>
          <w:bCs/>
          <w:szCs w:val="24"/>
        </w:rPr>
        <w:t>(Χειροκροτήματα από την πτέρυγα της Νέας Δημοκρατίας)</w:t>
      </w:r>
    </w:p>
    <w:p w14:paraId="77C02D1A" w14:textId="77777777" w:rsidR="006113A9" w:rsidRDefault="006B6FC4">
      <w:pPr>
        <w:spacing w:line="600" w:lineRule="auto"/>
        <w:ind w:firstLine="720"/>
        <w:contextualSpacing/>
        <w:jc w:val="both"/>
        <w:rPr>
          <w:rFonts w:eastAsia="Times New Roman"/>
          <w:bCs/>
          <w:szCs w:val="24"/>
        </w:rPr>
      </w:pPr>
      <w:r>
        <w:rPr>
          <w:rFonts w:eastAsia="Times New Roman"/>
          <w:bCs/>
          <w:szCs w:val="24"/>
        </w:rPr>
        <w:t xml:space="preserve">Άρα, σας παρακαλώ, η έγερσις να έχει και αριθμό, όχι απλή στάθμιση εκ του ύψους της </w:t>
      </w:r>
      <w:r>
        <w:rPr>
          <w:rFonts w:eastAsia="Times New Roman"/>
          <w:bCs/>
          <w:szCs w:val="24"/>
        </w:rPr>
        <w:t>Έ</w:t>
      </w:r>
      <w:r>
        <w:rPr>
          <w:rFonts w:eastAsia="Times New Roman"/>
          <w:bCs/>
          <w:szCs w:val="24"/>
        </w:rPr>
        <w:t>δρας, την οποία κατέχετε.</w:t>
      </w:r>
    </w:p>
    <w:p w14:paraId="77C02D1B" w14:textId="77777777" w:rsidR="006113A9" w:rsidRDefault="006B6FC4">
      <w:pPr>
        <w:spacing w:line="600" w:lineRule="auto"/>
        <w:ind w:firstLine="720"/>
        <w:contextualSpacing/>
        <w:jc w:val="both"/>
        <w:rPr>
          <w:rFonts w:eastAsia="Times New Roman"/>
          <w:bCs/>
          <w:szCs w:val="24"/>
        </w:rPr>
      </w:pPr>
      <w:r>
        <w:rPr>
          <w:rFonts w:eastAsia="Times New Roman"/>
          <w:bCs/>
          <w:szCs w:val="24"/>
        </w:rPr>
        <w:t xml:space="preserve">Σας </w:t>
      </w:r>
      <w:r>
        <w:rPr>
          <w:rFonts w:eastAsia="Times New Roman"/>
          <w:bCs/>
          <w:szCs w:val="24"/>
        </w:rPr>
        <w:t>ευχαριστώ πολύ.</w:t>
      </w:r>
    </w:p>
    <w:p w14:paraId="77C02D1C" w14:textId="77777777" w:rsidR="006113A9" w:rsidRDefault="006B6FC4">
      <w:pPr>
        <w:spacing w:line="600" w:lineRule="auto"/>
        <w:ind w:firstLine="720"/>
        <w:contextualSpacing/>
        <w:jc w:val="both"/>
        <w:rPr>
          <w:rFonts w:eastAsia="Times New Roman"/>
          <w:bCs/>
          <w:szCs w:val="24"/>
        </w:rPr>
      </w:pPr>
      <w:r w:rsidRPr="000D58B8">
        <w:rPr>
          <w:rFonts w:eastAsia="Times New Roman"/>
          <w:b/>
          <w:bCs/>
          <w:szCs w:val="24"/>
        </w:rPr>
        <w:t xml:space="preserve">ΠΡΟΕΔΡΕΥΟΥΣΑ (Αναστασία Χριστοδουλοπούλου): </w:t>
      </w:r>
      <w:r>
        <w:rPr>
          <w:rFonts w:eastAsia="Times New Roman"/>
          <w:bCs/>
          <w:szCs w:val="24"/>
        </w:rPr>
        <w:t>Διατυπώνω ξανά το ερώτημα.</w:t>
      </w:r>
    </w:p>
    <w:p w14:paraId="77C02D1D" w14:textId="77777777" w:rsidR="006113A9" w:rsidRDefault="006B6FC4">
      <w:pPr>
        <w:spacing w:line="600" w:lineRule="auto"/>
        <w:ind w:firstLine="720"/>
        <w:contextualSpacing/>
        <w:jc w:val="both"/>
        <w:rPr>
          <w:rFonts w:eastAsia="Times New Roman"/>
          <w:bCs/>
          <w:szCs w:val="24"/>
        </w:rPr>
      </w:pPr>
      <w:r w:rsidRPr="000D58B8">
        <w:rPr>
          <w:rFonts w:eastAsia="Times New Roman"/>
          <w:b/>
          <w:bCs/>
          <w:szCs w:val="24"/>
        </w:rPr>
        <w:lastRenderedPageBreak/>
        <w:t>ΑΘΑΝΑΣΙΟΣ ΠΑΦΙΛΗΣ:</w:t>
      </w:r>
      <w:r>
        <w:rPr>
          <w:rFonts w:eastAsia="Times New Roman"/>
          <w:bCs/>
          <w:szCs w:val="24"/>
        </w:rPr>
        <w:t xml:space="preserve"> Τον λόγο, κυρία Πρόεδρε, θα ήθελα.</w:t>
      </w:r>
    </w:p>
    <w:p w14:paraId="77C02D1E" w14:textId="77777777" w:rsidR="006113A9" w:rsidRDefault="006B6FC4">
      <w:pPr>
        <w:spacing w:line="600" w:lineRule="auto"/>
        <w:ind w:firstLine="720"/>
        <w:contextualSpacing/>
        <w:jc w:val="both"/>
        <w:rPr>
          <w:rFonts w:eastAsia="Times New Roman"/>
          <w:bCs/>
          <w:szCs w:val="24"/>
        </w:rPr>
      </w:pPr>
      <w:r w:rsidRPr="000D58B8">
        <w:rPr>
          <w:rFonts w:eastAsia="Times New Roman"/>
          <w:b/>
          <w:bCs/>
          <w:szCs w:val="24"/>
        </w:rPr>
        <w:t>ΠΡΟΕΔΡΕΥΟΥΣΑ (Αναστασία Χριστοδουλοπούλου):</w:t>
      </w:r>
      <w:r>
        <w:rPr>
          <w:rFonts w:eastAsia="Times New Roman"/>
          <w:bCs/>
          <w:szCs w:val="24"/>
        </w:rPr>
        <w:t xml:space="preserve"> Μα, τι θέλετε;</w:t>
      </w:r>
    </w:p>
    <w:p w14:paraId="77C02D1F" w14:textId="77777777" w:rsidR="006113A9" w:rsidRDefault="006B6FC4">
      <w:pPr>
        <w:spacing w:line="600" w:lineRule="auto"/>
        <w:ind w:firstLine="720"/>
        <w:contextualSpacing/>
        <w:jc w:val="both"/>
        <w:rPr>
          <w:rFonts w:eastAsia="Times New Roman"/>
          <w:bCs/>
          <w:szCs w:val="24"/>
        </w:rPr>
      </w:pPr>
      <w:r>
        <w:rPr>
          <w:rFonts w:eastAsia="Times New Roman"/>
          <w:b/>
          <w:bCs/>
          <w:szCs w:val="24"/>
        </w:rPr>
        <w:t>ΑΘΑΝΑΣΙΟΣ ΠΑΦΙΛΗΣ:</w:t>
      </w:r>
      <w:r>
        <w:rPr>
          <w:rFonts w:eastAsia="Times New Roman"/>
          <w:bCs/>
          <w:szCs w:val="24"/>
        </w:rPr>
        <w:t xml:space="preserve"> Είμαστε μια ώρα και ένα τέταρτο….</w:t>
      </w:r>
    </w:p>
    <w:p w14:paraId="77C02D20" w14:textId="77777777" w:rsidR="006113A9" w:rsidRDefault="006B6FC4">
      <w:pPr>
        <w:spacing w:line="600" w:lineRule="auto"/>
        <w:ind w:firstLine="720"/>
        <w:contextualSpacing/>
        <w:jc w:val="both"/>
        <w:rPr>
          <w:rFonts w:eastAsia="Times New Roman"/>
          <w:bCs/>
          <w:szCs w:val="24"/>
        </w:rPr>
      </w:pPr>
      <w:r w:rsidRPr="000D58B8">
        <w:rPr>
          <w:rFonts w:eastAsia="Times New Roman"/>
          <w:b/>
          <w:bCs/>
          <w:szCs w:val="24"/>
        </w:rPr>
        <w:t>ΠΡΟ</w:t>
      </w:r>
      <w:r w:rsidRPr="000D58B8">
        <w:rPr>
          <w:rFonts w:eastAsia="Times New Roman"/>
          <w:b/>
          <w:bCs/>
          <w:szCs w:val="24"/>
        </w:rPr>
        <w:t>ΕΔΡΕΥΟΥΣΑ (Αναστασία Χριστοδουλοπούλου):</w:t>
      </w:r>
      <w:r>
        <w:rPr>
          <w:rFonts w:eastAsia="Times New Roman"/>
          <w:bCs/>
          <w:szCs w:val="24"/>
        </w:rPr>
        <w:t xml:space="preserve"> Μα, τι να κάνουμε; Υπάρχουν προθέσεις να παρακωλυθεί η διαδικασία.</w:t>
      </w:r>
    </w:p>
    <w:p w14:paraId="77C02D21" w14:textId="77777777" w:rsidR="006113A9" w:rsidRDefault="006B6FC4">
      <w:pPr>
        <w:spacing w:line="600" w:lineRule="auto"/>
        <w:ind w:firstLine="720"/>
        <w:contextualSpacing/>
        <w:jc w:val="both"/>
        <w:rPr>
          <w:rFonts w:eastAsia="Times New Roman"/>
          <w:bCs/>
          <w:szCs w:val="24"/>
        </w:rPr>
      </w:pPr>
      <w:r>
        <w:rPr>
          <w:rFonts w:eastAsia="Times New Roman"/>
          <w:b/>
          <w:bCs/>
          <w:szCs w:val="24"/>
        </w:rPr>
        <w:t>ΑΘΑΝΑΣΙΟΣ ΠΑΦΙΛΗΣ:</w:t>
      </w:r>
      <w:r>
        <w:rPr>
          <w:rFonts w:eastAsia="Times New Roman"/>
          <w:bCs/>
          <w:szCs w:val="24"/>
        </w:rPr>
        <w:t xml:space="preserve"> Θα μπορούσε να είναι πιο σύντομη η διαδικασία.</w:t>
      </w:r>
    </w:p>
    <w:p w14:paraId="77C02D22" w14:textId="77777777" w:rsidR="006113A9" w:rsidRDefault="006B6FC4">
      <w:pPr>
        <w:spacing w:line="600" w:lineRule="auto"/>
        <w:ind w:firstLine="720"/>
        <w:contextualSpacing/>
        <w:jc w:val="both"/>
        <w:rPr>
          <w:rFonts w:eastAsia="Times New Roman"/>
          <w:bCs/>
          <w:szCs w:val="24"/>
        </w:rPr>
      </w:pPr>
      <w:r>
        <w:rPr>
          <w:rFonts w:eastAsia="Times New Roman"/>
          <w:bCs/>
          <w:szCs w:val="24"/>
        </w:rPr>
        <w:t>Εμείς σε αυτό το παιχνίδι -γιατί παιχνίδι είναι</w:t>
      </w:r>
      <w:r>
        <w:rPr>
          <w:rFonts w:eastAsia="Times New Roman"/>
          <w:bCs/>
          <w:szCs w:val="24"/>
        </w:rPr>
        <w:t>,</w:t>
      </w:r>
      <w:r>
        <w:rPr>
          <w:rFonts w:eastAsia="Times New Roman"/>
          <w:bCs/>
          <w:szCs w:val="24"/>
        </w:rPr>
        <w:t xml:space="preserve"> για να αποφεύγεται η συζήτηση επί</w:t>
      </w:r>
      <w:r>
        <w:rPr>
          <w:rFonts w:eastAsia="Times New Roman"/>
          <w:bCs/>
          <w:szCs w:val="24"/>
        </w:rPr>
        <w:t xml:space="preserve"> της ουσίας και να γίνονται τοποθετήσεις που θα έπρεπε να γίνουν μέσα στη συζήτηση</w:t>
      </w:r>
      <w:r>
        <w:rPr>
          <w:rFonts w:eastAsia="Times New Roman"/>
          <w:bCs/>
          <w:szCs w:val="24"/>
        </w:rPr>
        <w:t>-</w:t>
      </w:r>
      <w:r>
        <w:rPr>
          <w:rFonts w:eastAsia="Times New Roman"/>
          <w:bCs/>
          <w:szCs w:val="24"/>
        </w:rPr>
        <w:t xml:space="preserve"> </w:t>
      </w:r>
      <w:r>
        <w:rPr>
          <w:rFonts w:eastAsia="Times New Roman"/>
          <w:bCs/>
          <w:szCs w:val="24"/>
        </w:rPr>
        <w:t>δεν συμμετέχουμε.</w:t>
      </w:r>
    </w:p>
    <w:p w14:paraId="77C02D23" w14:textId="77777777" w:rsidR="006113A9" w:rsidRDefault="006B6FC4">
      <w:pPr>
        <w:spacing w:line="600" w:lineRule="auto"/>
        <w:ind w:firstLine="720"/>
        <w:contextualSpacing/>
        <w:jc w:val="both"/>
        <w:rPr>
          <w:rFonts w:eastAsia="Times New Roman"/>
          <w:bCs/>
          <w:szCs w:val="24"/>
        </w:rPr>
      </w:pPr>
      <w:r w:rsidRPr="000D58B8">
        <w:rPr>
          <w:rFonts w:eastAsia="Times New Roman"/>
          <w:b/>
          <w:bCs/>
          <w:szCs w:val="24"/>
        </w:rPr>
        <w:t>ΠΡΟΕΔΡΕΥΟΥΣΑ (Αναστασία Χριστοδουλοπούλου):</w:t>
      </w:r>
      <w:r>
        <w:rPr>
          <w:rFonts w:eastAsia="Times New Roman"/>
          <w:bCs/>
          <w:szCs w:val="24"/>
        </w:rPr>
        <w:t xml:space="preserve"> Κύριε Παφίλη, αυτό είναι δεδομένο. Δεν μπορούμε να εμποδίσουμε μια</w:t>
      </w:r>
      <w:r>
        <w:rPr>
          <w:rFonts w:eastAsia="Times New Roman"/>
          <w:bCs/>
          <w:szCs w:val="24"/>
        </w:rPr>
        <w:t xml:space="preserve"> Κ</w:t>
      </w:r>
      <w:r>
        <w:rPr>
          <w:rFonts w:eastAsia="Times New Roman"/>
          <w:bCs/>
          <w:szCs w:val="24"/>
        </w:rPr>
        <w:t xml:space="preserve">οινοβουλευτική </w:t>
      </w:r>
      <w:r>
        <w:rPr>
          <w:rFonts w:eastAsia="Times New Roman"/>
          <w:bCs/>
          <w:szCs w:val="24"/>
        </w:rPr>
        <w:t>Ο</w:t>
      </w:r>
      <w:r>
        <w:rPr>
          <w:rFonts w:eastAsia="Times New Roman"/>
          <w:bCs/>
          <w:szCs w:val="24"/>
        </w:rPr>
        <w:t>μάδα να βάλει θέματα.</w:t>
      </w:r>
    </w:p>
    <w:p w14:paraId="77C02D24" w14:textId="77777777" w:rsidR="006113A9" w:rsidRDefault="006B6FC4">
      <w:pPr>
        <w:spacing w:line="600" w:lineRule="auto"/>
        <w:ind w:firstLine="720"/>
        <w:contextualSpacing/>
        <w:jc w:val="center"/>
        <w:rPr>
          <w:rFonts w:eastAsia="Times New Roman"/>
          <w:bCs/>
          <w:szCs w:val="24"/>
        </w:rPr>
      </w:pPr>
      <w:r>
        <w:rPr>
          <w:rFonts w:eastAsia="Times New Roman"/>
          <w:bCs/>
          <w:szCs w:val="24"/>
        </w:rPr>
        <w:t>(Θόρυβος από την πτέρυγα της Νέας Δημοκρατίας)</w:t>
      </w:r>
    </w:p>
    <w:p w14:paraId="77C02D25" w14:textId="77777777" w:rsidR="006113A9" w:rsidRDefault="006B6FC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s="Times New Roman"/>
          <w:szCs w:val="24"/>
        </w:rPr>
        <w:lastRenderedPageBreak/>
        <w:t>Σ</w:t>
      </w:r>
      <w:r w:rsidRPr="006B5F65">
        <w:rPr>
          <w:rFonts w:eastAsia="Times New Roman"/>
          <w:color w:val="212121"/>
          <w:szCs w:val="24"/>
        </w:rPr>
        <w:t>ας παρακαλώ</w:t>
      </w:r>
      <w:r w:rsidRPr="00F40643">
        <w:rPr>
          <w:rFonts w:eastAsia="Times New Roman"/>
          <w:color w:val="212121"/>
          <w:szCs w:val="24"/>
        </w:rPr>
        <w:t>,</w:t>
      </w:r>
      <w:r w:rsidRPr="006B5F65">
        <w:rPr>
          <w:rFonts w:eastAsia="Times New Roman"/>
          <w:color w:val="212121"/>
          <w:szCs w:val="24"/>
        </w:rPr>
        <w:t xml:space="preserve"> ηρεμήστε</w:t>
      </w:r>
      <w:r w:rsidRPr="00F40643">
        <w:rPr>
          <w:rFonts w:eastAsia="Times New Roman"/>
          <w:color w:val="212121"/>
          <w:szCs w:val="24"/>
        </w:rPr>
        <w:t xml:space="preserve">! </w:t>
      </w:r>
      <w:r>
        <w:rPr>
          <w:rFonts w:eastAsia="Times New Roman"/>
          <w:color w:val="212121"/>
          <w:szCs w:val="24"/>
        </w:rPr>
        <w:t xml:space="preserve">Ηρεμήστε! </w:t>
      </w:r>
    </w:p>
    <w:p w14:paraId="77C02D26" w14:textId="77777777" w:rsidR="006113A9" w:rsidRDefault="006B6FC4">
      <w:pPr>
        <w:tabs>
          <w:tab w:val="left" w:pos="2738"/>
          <w:tab w:val="center" w:pos="4753"/>
          <w:tab w:val="left" w:pos="5723"/>
        </w:tabs>
        <w:spacing w:line="600" w:lineRule="auto"/>
        <w:ind w:firstLine="720"/>
        <w:contextualSpacing/>
        <w:jc w:val="center"/>
        <w:rPr>
          <w:rFonts w:eastAsia="Times New Roman"/>
          <w:color w:val="212121"/>
          <w:szCs w:val="24"/>
        </w:rPr>
      </w:pPr>
      <w:r>
        <w:rPr>
          <w:rFonts w:eastAsia="Times New Roman"/>
          <w:color w:val="212121"/>
          <w:szCs w:val="24"/>
        </w:rPr>
        <w:t>(Θόρυβος</w:t>
      </w:r>
      <w:r>
        <w:rPr>
          <w:rFonts w:eastAsia="Times New Roman"/>
          <w:color w:val="212121"/>
          <w:szCs w:val="24"/>
        </w:rPr>
        <w:t xml:space="preserve"> </w:t>
      </w:r>
      <w:r>
        <w:rPr>
          <w:rFonts w:eastAsia="Times New Roman"/>
          <w:color w:val="212121"/>
          <w:szCs w:val="24"/>
        </w:rPr>
        <w:t>-</w:t>
      </w:r>
      <w:r>
        <w:rPr>
          <w:rFonts w:eastAsia="Times New Roman"/>
          <w:color w:val="212121"/>
          <w:szCs w:val="24"/>
        </w:rPr>
        <w:t xml:space="preserve"> </w:t>
      </w:r>
      <w:r>
        <w:rPr>
          <w:rFonts w:eastAsia="Times New Roman"/>
          <w:color w:val="212121"/>
          <w:szCs w:val="24"/>
        </w:rPr>
        <w:t>διαμαρτυρίες από την πτέρυγα της Νέας Δημοκρατίας)</w:t>
      </w:r>
    </w:p>
    <w:p w14:paraId="77C02D27" w14:textId="77777777" w:rsidR="006113A9" w:rsidRDefault="006B6FC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Α</w:t>
      </w:r>
      <w:r w:rsidRPr="006B5F65">
        <w:rPr>
          <w:rFonts w:eastAsia="Times New Roman"/>
          <w:color w:val="212121"/>
          <w:szCs w:val="24"/>
        </w:rPr>
        <w:t>κούστε</w:t>
      </w:r>
      <w:r>
        <w:rPr>
          <w:rFonts w:eastAsia="Times New Roman"/>
          <w:color w:val="212121"/>
          <w:szCs w:val="24"/>
        </w:rPr>
        <w:t>, λοιπόν. Εγώ θα θέσω το ερώτημα ε</w:t>
      </w:r>
      <w:r w:rsidRPr="006B5F65">
        <w:rPr>
          <w:rFonts w:eastAsia="Times New Roman"/>
          <w:color w:val="212121"/>
          <w:szCs w:val="24"/>
        </w:rPr>
        <w:t xml:space="preserve">άν </w:t>
      </w:r>
      <w:r>
        <w:rPr>
          <w:rFonts w:eastAsia="Times New Roman"/>
          <w:color w:val="212121"/>
          <w:szCs w:val="24"/>
        </w:rPr>
        <w:t>ελ</w:t>
      </w:r>
      <w:r w:rsidRPr="006B5F65">
        <w:rPr>
          <w:rFonts w:eastAsia="Times New Roman"/>
          <w:color w:val="212121"/>
          <w:szCs w:val="24"/>
        </w:rPr>
        <w:t>λείπουν οι προϋποθέσεις για να συζητηθεί σήμ</w:t>
      </w:r>
      <w:r>
        <w:rPr>
          <w:rFonts w:eastAsia="Times New Roman"/>
          <w:color w:val="212121"/>
          <w:szCs w:val="24"/>
        </w:rPr>
        <w:t xml:space="preserve">ερα η κύρωση της </w:t>
      </w:r>
      <w:r>
        <w:rPr>
          <w:rFonts w:eastAsia="Times New Roman"/>
          <w:color w:val="212121"/>
          <w:szCs w:val="24"/>
        </w:rPr>
        <w:t>σ</w:t>
      </w:r>
      <w:r w:rsidRPr="006B5F65">
        <w:rPr>
          <w:rFonts w:eastAsia="Times New Roman"/>
          <w:color w:val="212121"/>
          <w:szCs w:val="24"/>
        </w:rPr>
        <w:t>υμφω</w:t>
      </w:r>
      <w:r w:rsidRPr="006B5F65">
        <w:rPr>
          <w:rFonts w:eastAsia="Times New Roman"/>
          <w:color w:val="212121"/>
          <w:szCs w:val="24"/>
        </w:rPr>
        <w:t>νίας</w:t>
      </w:r>
      <w:r>
        <w:rPr>
          <w:rFonts w:eastAsia="Times New Roman"/>
          <w:color w:val="212121"/>
          <w:szCs w:val="24"/>
        </w:rPr>
        <w:t xml:space="preserve">. </w:t>
      </w:r>
    </w:p>
    <w:p w14:paraId="77C02D28" w14:textId="77777777" w:rsidR="006113A9" w:rsidRDefault="006B6FC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Όποιος</w:t>
      </w:r>
      <w:r w:rsidRPr="006B5F65">
        <w:rPr>
          <w:rFonts w:eastAsia="Times New Roman"/>
          <w:color w:val="212121"/>
          <w:szCs w:val="24"/>
        </w:rPr>
        <w:t xml:space="preserve"> θεωρεί ότι δεν λείπουν οι προϋποθέσεις και είναι όλα κανονικά</w:t>
      </w:r>
      <w:r>
        <w:rPr>
          <w:rFonts w:eastAsia="Times New Roman"/>
          <w:color w:val="212121"/>
          <w:szCs w:val="24"/>
        </w:rPr>
        <w:t>,</w:t>
      </w:r>
      <w:r w:rsidRPr="006B5F65">
        <w:rPr>
          <w:rFonts w:eastAsia="Times New Roman"/>
          <w:color w:val="212121"/>
          <w:szCs w:val="24"/>
        </w:rPr>
        <w:t xml:space="preserve"> θα εγερθεί για να κάνουμε μία δειγματοληπτική</w:t>
      </w:r>
      <w:r>
        <w:rPr>
          <w:rFonts w:eastAsia="Times New Roman"/>
          <w:color w:val="212121"/>
          <w:szCs w:val="24"/>
        </w:rPr>
        <w:t>…</w:t>
      </w:r>
    </w:p>
    <w:p w14:paraId="77C02D29" w14:textId="77777777" w:rsidR="006113A9" w:rsidRDefault="006B6FC4">
      <w:pPr>
        <w:tabs>
          <w:tab w:val="left" w:pos="2738"/>
          <w:tab w:val="center" w:pos="4753"/>
          <w:tab w:val="left" w:pos="5723"/>
        </w:tabs>
        <w:spacing w:line="600" w:lineRule="auto"/>
        <w:ind w:firstLine="720"/>
        <w:contextualSpacing/>
        <w:jc w:val="center"/>
        <w:rPr>
          <w:rFonts w:eastAsia="Times New Roman"/>
          <w:color w:val="212121"/>
          <w:szCs w:val="24"/>
        </w:rPr>
      </w:pPr>
      <w:r w:rsidRPr="00E6787F">
        <w:rPr>
          <w:rFonts w:eastAsia="Times New Roman"/>
          <w:color w:val="212121"/>
          <w:szCs w:val="24"/>
        </w:rPr>
        <w:t>(</w:t>
      </w:r>
      <w:r>
        <w:rPr>
          <w:rFonts w:eastAsia="Times New Roman"/>
          <w:color w:val="212121"/>
          <w:szCs w:val="24"/>
        </w:rPr>
        <w:t>Εγείρονται όσοι συμφωνούν)</w:t>
      </w:r>
    </w:p>
    <w:p w14:paraId="77C02D2A" w14:textId="77777777" w:rsidR="006113A9" w:rsidRDefault="006B6FC4">
      <w:pPr>
        <w:tabs>
          <w:tab w:val="left" w:pos="2738"/>
          <w:tab w:val="center" w:pos="4753"/>
          <w:tab w:val="left" w:pos="5723"/>
        </w:tabs>
        <w:spacing w:line="600" w:lineRule="auto"/>
        <w:ind w:firstLine="720"/>
        <w:contextualSpacing/>
        <w:jc w:val="center"/>
        <w:rPr>
          <w:rFonts w:eastAsia="Times New Roman"/>
          <w:color w:val="212121"/>
          <w:szCs w:val="24"/>
        </w:rPr>
      </w:pPr>
      <w:r>
        <w:rPr>
          <w:rFonts w:eastAsia="Times New Roman"/>
          <w:color w:val="212121"/>
          <w:szCs w:val="24"/>
        </w:rPr>
        <w:t>(Θόρυβος</w:t>
      </w:r>
      <w:r>
        <w:rPr>
          <w:rFonts w:eastAsia="Times New Roman"/>
          <w:color w:val="212121"/>
          <w:szCs w:val="24"/>
        </w:rPr>
        <w:t xml:space="preserve"> </w:t>
      </w:r>
      <w:r>
        <w:rPr>
          <w:rFonts w:eastAsia="Times New Roman"/>
          <w:color w:val="212121"/>
          <w:szCs w:val="24"/>
        </w:rPr>
        <w:t>-</w:t>
      </w:r>
      <w:r>
        <w:rPr>
          <w:rFonts w:eastAsia="Times New Roman"/>
          <w:color w:val="212121"/>
          <w:szCs w:val="24"/>
        </w:rPr>
        <w:t xml:space="preserve"> </w:t>
      </w:r>
      <w:r>
        <w:rPr>
          <w:rFonts w:eastAsia="Times New Roman"/>
          <w:color w:val="212121"/>
          <w:szCs w:val="24"/>
        </w:rPr>
        <w:t>διαμαρτυρίες από την πτέρυγα της Νέας Δημοκρατίας)</w:t>
      </w:r>
    </w:p>
    <w:p w14:paraId="77C02D2B" w14:textId="77777777" w:rsidR="006113A9" w:rsidRDefault="006B6FC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Δ</w:t>
      </w:r>
      <w:r w:rsidRPr="006B5F65">
        <w:rPr>
          <w:rFonts w:eastAsia="Times New Roman"/>
          <w:color w:val="212121"/>
          <w:szCs w:val="24"/>
        </w:rPr>
        <w:t>ιαφωνείτε</w:t>
      </w:r>
      <w:r>
        <w:rPr>
          <w:rFonts w:eastAsia="Times New Roman"/>
          <w:color w:val="212121"/>
          <w:szCs w:val="24"/>
        </w:rPr>
        <w:t>, λοιπόν,</w:t>
      </w:r>
      <w:r w:rsidRPr="006B5F65">
        <w:rPr>
          <w:rFonts w:eastAsia="Times New Roman"/>
          <w:color w:val="212121"/>
          <w:szCs w:val="24"/>
        </w:rPr>
        <w:t xml:space="preserve"> ότι είναι οι περισσότε</w:t>
      </w:r>
      <w:r w:rsidRPr="006B5F65">
        <w:rPr>
          <w:rFonts w:eastAsia="Times New Roman"/>
          <w:color w:val="212121"/>
          <w:szCs w:val="24"/>
        </w:rPr>
        <w:t xml:space="preserve">ροι που </w:t>
      </w:r>
      <w:r>
        <w:rPr>
          <w:rFonts w:eastAsia="Times New Roman"/>
          <w:color w:val="212121"/>
          <w:szCs w:val="24"/>
        </w:rPr>
        <w:t>εγέρθηκαν;</w:t>
      </w:r>
    </w:p>
    <w:p w14:paraId="77C02D2C" w14:textId="77777777" w:rsidR="006113A9" w:rsidRDefault="006B6FC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b/>
          <w:color w:val="212121"/>
          <w:szCs w:val="24"/>
        </w:rPr>
        <w:t xml:space="preserve">ΦΩΤΕΙΝΗ ΑΡΑΜΠΑΤΖΗ: </w:t>
      </w:r>
      <w:r>
        <w:rPr>
          <w:rFonts w:eastAsia="Times New Roman"/>
          <w:color w:val="212121"/>
          <w:szCs w:val="24"/>
        </w:rPr>
        <w:t>Να μετρηθούν!</w:t>
      </w:r>
    </w:p>
    <w:p w14:paraId="77C02D2D" w14:textId="77777777" w:rsidR="006113A9" w:rsidRDefault="006B6FC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b/>
          <w:color w:val="212121"/>
          <w:szCs w:val="24"/>
        </w:rPr>
        <w:t xml:space="preserve">ΑΝΝΑ ΚΑΡΑΜΑΝΛΗ: </w:t>
      </w:r>
      <w:r>
        <w:rPr>
          <w:rFonts w:eastAsia="Times New Roman"/>
          <w:color w:val="212121"/>
          <w:szCs w:val="24"/>
        </w:rPr>
        <w:t xml:space="preserve">Να μετρηθούν! </w:t>
      </w:r>
    </w:p>
    <w:p w14:paraId="77C02D2E" w14:textId="77777777" w:rsidR="006113A9" w:rsidRDefault="006B6FC4">
      <w:pPr>
        <w:tabs>
          <w:tab w:val="left" w:pos="2738"/>
          <w:tab w:val="center" w:pos="4753"/>
          <w:tab w:val="left" w:pos="5723"/>
        </w:tabs>
        <w:spacing w:line="600" w:lineRule="auto"/>
        <w:ind w:firstLine="720"/>
        <w:contextualSpacing/>
        <w:jc w:val="both"/>
        <w:rPr>
          <w:rFonts w:eastAsia="Times New Roman"/>
          <w:color w:val="212121"/>
          <w:szCs w:val="24"/>
        </w:rPr>
      </w:pPr>
      <w:r w:rsidRPr="00866FFA">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Κυρίες </w:t>
      </w:r>
      <w:r w:rsidRPr="006B5F65">
        <w:rPr>
          <w:rFonts w:eastAsia="Times New Roman"/>
          <w:color w:val="212121"/>
          <w:szCs w:val="24"/>
        </w:rPr>
        <w:t>μου</w:t>
      </w:r>
      <w:r>
        <w:rPr>
          <w:rFonts w:eastAsia="Times New Roman"/>
          <w:color w:val="212121"/>
          <w:szCs w:val="24"/>
        </w:rPr>
        <w:t>,</w:t>
      </w:r>
      <w:r w:rsidRPr="006B5F65">
        <w:rPr>
          <w:rFonts w:eastAsia="Times New Roman"/>
          <w:color w:val="212121"/>
          <w:szCs w:val="24"/>
        </w:rPr>
        <w:t xml:space="preserve"> δεν θα παίζω εγώ εδώ</w:t>
      </w:r>
      <w:r>
        <w:rPr>
          <w:rFonts w:eastAsia="Times New Roman"/>
          <w:color w:val="212121"/>
          <w:szCs w:val="24"/>
        </w:rPr>
        <w:t>, είμαι Π</w:t>
      </w:r>
      <w:r w:rsidRPr="006B5F65">
        <w:rPr>
          <w:rFonts w:eastAsia="Times New Roman"/>
          <w:color w:val="212121"/>
          <w:szCs w:val="24"/>
        </w:rPr>
        <w:t>ρόεδρος</w:t>
      </w:r>
      <w:r>
        <w:rPr>
          <w:rFonts w:eastAsia="Times New Roman"/>
          <w:color w:val="212121"/>
          <w:szCs w:val="24"/>
        </w:rPr>
        <w:t xml:space="preserve">. </w:t>
      </w:r>
      <w:r w:rsidRPr="006B5F65">
        <w:rPr>
          <w:rFonts w:eastAsia="Times New Roman"/>
          <w:color w:val="212121"/>
          <w:szCs w:val="24"/>
        </w:rPr>
        <w:t>Εντάξει</w:t>
      </w:r>
      <w:r>
        <w:rPr>
          <w:rFonts w:eastAsia="Times New Roman"/>
          <w:color w:val="212121"/>
          <w:szCs w:val="24"/>
        </w:rPr>
        <w:t>; Βλ</w:t>
      </w:r>
      <w:r w:rsidRPr="006B5F65">
        <w:rPr>
          <w:rFonts w:eastAsia="Times New Roman"/>
          <w:color w:val="212121"/>
          <w:szCs w:val="24"/>
        </w:rPr>
        <w:t>έπω</w:t>
      </w:r>
      <w:r>
        <w:rPr>
          <w:rFonts w:eastAsia="Times New Roman"/>
          <w:color w:val="212121"/>
          <w:szCs w:val="24"/>
        </w:rPr>
        <w:t>. Αν εσείς</w:t>
      </w:r>
      <w:r w:rsidRPr="006B5F65">
        <w:rPr>
          <w:rFonts w:eastAsia="Times New Roman"/>
          <w:color w:val="212121"/>
          <w:szCs w:val="24"/>
        </w:rPr>
        <w:t xml:space="preserve"> δεν βλέπετε</w:t>
      </w:r>
      <w:r>
        <w:rPr>
          <w:rFonts w:eastAsia="Times New Roman"/>
          <w:color w:val="212121"/>
          <w:szCs w:val="24"/>
        </w:rPr>
        <w:t>,</w:t>
      </w:r>
      <w:r w:rsidRPr="006B5F65">
        <w:rPr>
          <w:rFonts w:eastAsia="Times New Roman"/>
          <w:color w:val="212121"/>
          <w:szCs w:val="24"/>
        </w:rPr>
        <w:t xml:space="preserve"> πρόβλημά </w:t>
      </w:r>
      <w:r>
        <w:rPr>
          <w:rFonts w:eastAsia="Times New Roman"/>
          <w:color w:val="212121"/>
          <w:szCs w:val="24"/>
        </w:rPr>
        <w:t xml:space="preserve">σας! Προχωράμε. </w:t>
      </w:r>
    </w:p>
    <w:p w14:paraId="77C02D2F" w14:textId="77777777" w:rsidR="006113A9" w:rsidRDefault="006B6FC4">
      <w:pPr>
        <w:tabs>
          <w:tab w:val="left" w:pos="2738"/>
          <w:tab w:val="center" w:pos="4753"/>
          <w:tab w:val="left" w:pos="5723"/>
        </w:tabs>
        <w:spacing w:line="600" w:lineRule="auto"/>
        <w:ind w:firstLine="720"/>
        <w:contextualSpacing/>
        <w:jc w:val="center"/>
        <w:rPr>
          <w:rFonts w:eastAsia="Times New Roman"/>
          <w:color w:val="212121"/>
          <w:szCs w:val="24"/>
        </w:rPr>
      </w:pPr>
      <w:r>
        <w:rPr>
          <w:rFonts w:eastAsia="Times New Roman"/>
          <w:color w:val="212121"/>
          <w:szCs w:val="24"/>
        </w:rPr>
        <w:lastRenderedPageBreak/>
        <w:t>(Θόρυβος</w:t>
      </w:r>
      <w:r>
        <w:rPr>
          <w:rFonts w:eastAsia="Times New Roman"/>
          <w:color w:val="212121"/>
          <w:szCs w:val="24"/>
        </w:rPr>
        <w:t xml:space="preserve"> </w:t>
      </w:r>
      <w:r>
        <w:rPr>
          <w:rFonts w:eastAsia="Times New Roman"/>
          <w:color w:val="212121"/>
          <w:szCs w:val="24"/>
        </w:rPr>
        <w:t>-</w:t>
      </w:r>
      <w:r>
        <w:rPr>
          <w:rFonts w:eastAsia="Times New Roman"/>
          <w:color w:val="212121"/>
          <w:szCs w:val="24"/>
        </w:rPr>
        <w:t xml:space="preserve"> </w:t>
      </w:r>
      <w:r>
        <w:rPr>
          <w:rFonts w:eastAsia="Times New Roman"/>
          <w:color w:val="212121"/>
          <w:szCs w:val="24"/>
        </w:rPr>
        <w:t>διαμαρτυρίες από την πτέρυγα της Νέας Δημοκρατίας)</w:t>
      </w:r>
    </w:p>
    <w:p w14:paraId="77C02D30" w14:textId="77777777" w:rsidR="006113A9" w:rsidRDefault="006B6FC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Έχετε πολλή</w:t>
      </w:r>
      <w:r w:rsidRPr="006B5F65">
        <w:rPr>
          <w:rFonts w:eastAsia="Times New Roman"/>
          <w:color w:val="212121"/>
          <w:szCs w:val="24"/>
        </w:rPr>
        <w:t xml:space="preserve"> πλάκα</w:t>
      </w:r>
      <w:r>
        <w:rPr>
          <w:rFonts w:eastAsia="Times New Roman"/>
          <w:color w:val="212121"/>
          <w:szCs w:val="24"/>
        </w:rPr>
        <w:t xml:space="preserve">! </w:t>
      </w:r>
    </w:p>
    <w:p w14:paraId="77C02D31" w14:textId="77777777" w:rsidR="006113A9" w:rsidRDefault="006B6FC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b/>
          <w:color w:val="212121"/>
          <w:szCs w:val="24"/>
        </w:rPr>
        <w:t>ΣΠΥΡΙΔΩΝ</w:t>
      </w:r>
      <w:r>
        <w:rPr>
          <w:rFonts w:eastAsia="Times New Roman"/>
          <w:b/>
          <w:color w:val="212121"/>
          <w:szCs w:val="24"/>
        </w:rPr>
        <w:t xml:space="preserve"> </w:t>
      </w:r>
      <w:r>
        <w:rPr>
          <w:rFonts w:eastAsia="Times New Roman"/>
          <w:b/>
          <w:color w:val="212121"/>
          <w:szCs w:val="24"/>
        </w:rPr>
        <w:t>-</w:t>
      </w:r>
      <w:r>
        <w:rPr>
          <w:rFonts w:eastAsia="Times New Roman"/>
          <w:b/>
          <w:color w:val="212121"/>
          <w:szCs w:val="24"/>
        </w:rPr>
        <w:t xml:space="preserve"> </w:t>
      </w:r>
      <w:r>
        <w:rPr>
          <w:rFonts w:eastAsia="Times New Roman"/>
          <w:b/>
          <w:color w:val="212121"/>
          <w:szCs w:val="24"/>
        </w:rPr>
        <w:t xml:space="preserve">ΑΔΩΝΙΣ ΓΕΩΡΓΙΑΔΗΣ: </w:t>
      </w:r>
      <w:r>
        <w:rPr>
          <w:rFonts w:eastAsia="Times New Roman"/>
          <w:color w:val="212121"/>
          <w:szCs w:val="24"/>
        </w:rPr>
        <w:t xml:space="preserve">Είστε υποχρεωμένη να κάνετε καταμέτρηση! </w:t>
      </w:r>
    </w:p>
    <w:p w14:paraId="77C02D32" w14:textId="77777777" w:rsidR="006113A9" w:rsidRDefault="006B6FC4">
      <w:pPr>
        <w:tabs>
          <w:tab w:val="left" w:pos="2738"/>
          <w:tab w:val="center" w:pos="4753"/>
          <w:tab w:val="left" w:pos="5723"/>
        </w:tabs>
        <w:spacing w:line="600" w:lineRule="auto"/>
        <w:ind w:firstLine="720"/>
        <w:contextualSpacing/>
        <w:jc w:val="both"/>
        <w:rPr>
          <w:rFonts w:eastAsia="Times New Roman"/>
          <w:color w:val="212121"/>
          <w:szCs w:val="24"/>
        </w:rPr>
      </w:pPr>
      <w:r w:rsidRPr="00866FFA">
        <w:rPr>
          <w:rFonts w:eastAsia="Times New Roman" w:cs="Times New Roman"/>
          <w:b/>
          <w:szCs w:val="24"/>
        </w:rPr>
        <w:t>ΠΡΟΕΔΡΕΥΟΥΣΑ</w:t>
      </w:r>
      <w:r>
        <w:rPr>
          <w:rFonts w:eastAsia="Times New Roman" w:cs="Times New Roman"/>
          <w:b/>
          <w:szCs w:val="24"/>
        </w:rPr>
        <w:t xml:space="preserve"> (Αναστασία Χριστοδουλοπούλου): </w:t>
      </w:r>
      <w:r>
        <w:rPr>
          <w:rFonts w:eastAsia="Times New Roman" w:cs="Times New Roman"/>
          <w:szCs w:val="24"/>
        </w:rPr>
        <w:t>Σ</w:t>
      </w:r>
      <w:r w:rsidRPr="006B5F65">
        <w:rPr>
          <w:rFonts w:eastAsia="Times New Roman"/>
          <w:color w:val="212121"/>
          <w:szCs w:val="24"/>
        </w:rPr>
        <w:t>υνεχίστε</w:t>
      </w:r>
      <w:r>
        <w:rPr>
          <w:rFonts w:eastAsia="Times New Roman"/>
          <w:color w:val="212121"/>
          <w:szCs w:val="24"/>
        </w:rPr>
        <w:t>,</w:t>
      </w:r>
      <w:r w:rsidRPr="006B5F65">
        <w:rPr>
          <w:rFonts w:eastAsia="Times New Roman"/>
          <w:color w:val="212121"/>
          <w:szCs w:val="24"/>
        </w:rPr>
        <w:t xml:space="preserve"> συνεχίστε</w:t>
      </w:r>
      <w:r>
        <w:rPr>
          <w:rFonts w:eastAsia="Times New Roman"/>
          <w:color w:val="212121"/>
          <w:szCs w:val="24"/>
        </w:rPr>
        <w:t>, ανεβείτε, δώσ</w:t>
      </w:r>
      <w:r w:rsidRPr="006B5F65">
        <w:rPr>
          <w:rFonts w:eastAsia="Times New Roman"/>
          <w:color w:val="212121"/>
          <w:szCs w:val="24"/>
        </w:rPr>
        <w:t>τε πόνο</w:t>
      </w:r>
      <w:r>
        <w:rPr>
          <w:rFonts w:eastAsia="Times New Roman"/>
          <w:color w:val="212121"/>
          <w:szCs w:val="24"/>
        </w:rPr>
        <w:t>!</w:t>
      </w:r>
    </w:p>
    <w:p w14:paraId="77C02D33" w14:textId="77777777" w:rsidR="006113A9" w:rsidRDefault="006B6FC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b/>
          <w:color w:val="212121"/>
          <w:szCs w:val="24"/>
        </w:rPr>
        <w:t xml:space="preserve">ΑΘΑΝΑΣΙΟΣ ΠΑΦΙΛΗΣ: </w:t>
      </w:r>
      <w:r>
        <w:rPr>
          <w:rFonts w:eastAsia="Times New Roman"/>
          <w:color w:val="212121"/>
          <w:szCs w:val="24"/>
        </w:rPr>
        <w:t xml:space="preserve">Κυρία Πρόεδρε, θα ήθελα τον λόγο. </w:t>
      </w:r>
    </w:p>
    <w:p w14:paraId="77C02D34" w14:textId="77777777" w:rsidR="006113A9" w:rsidRDefault="006B6FC4">
      <w:pPr>
        <w:tabs>
          <w:tab w:val="left" w:pos="2738"/>
          <w:tab w:val="center" w:pos="4753"/>
          <w:tab w:val="left" w:pos="5723"/>
        </w:tabs>
        <w:spacing w:line="600" w:lineRule="auto"/>
        <w:ind w:firstLine="720"/>
        <w:contextualSpacing/>
        <w:jc w:val="both"/>
        <w:rPr>
          <w:rFonts w:eastAsia="Times New Roman"/>
          <w:color w:val="212121"/>
          <w:szCs w:val="24"/>
        </w:rPr>
      </w:pPr>
      <w:r w:rsidRPr="00866FFA">
        <w:rPr>
          <w:rFonts w:eastAsia="Times New Roman" w:cs="Times New Roman"/>
          <w:b/>
          <w:szCs w:val="24"/>
        </w:rPr>
        <w:t xml:space="preserve">ΠΡΟΕΔΡΕΥΟΥΣΑ (Αναστασία Χριστοδουλοπούλου): </w:t>
      </w:r>
      <w:r>
        <w:rPr>
          <w:rFonts w:eastAsia="Times New Roman"/>
          <w:color w:val="212121"/>
          <w:szCs w:val="24"/>
        </w:rPr>
        <w:t xml:space="preserve">Ορίστε, κύριε Παφίλη, έχετε τον λόγο. </w:t>
      </w:r>
    </w:p>
    <w:p w14:paraId="77C02D35" w14:textId="77777777" w:rsidR="006113A9" w:rsidRDefault="006B6FC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b/>
          <w:color w:val="212121"/>
          <w:szCs w:val="24"/>
        </w:rPr>
        <w:t xml:space="preserve">ΑΘΑΝΑΣΙΟΣ ΠΑΦΙΛΗΣ: </w:t>
      </w:r>
      <w:r>
        <w:rPr>
          <w:rFonts w:eastAsia="Times New Roman"/>
          <w:color w:val="212121"/>
          <w:szCs w:val="24"/>
        </w:rPr>
        <w:t xml:space="preserve">Θα μιλήσω για δέκα δευτερόλεπτα, κυρία Πρόεδρε. </w:t>
      </w:r>
    </w:p>
    <w:p w14:paraId="77C02D36" w14:textId="77777777" w:rsidR="006113A9" w:rsidRDefault="006B6FC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Ε</w:t>
      </w:r>
      <w:r w:rsidRPr="006B5F65">
        <w:rPr>
          <w:rFonts w:eastAsia="Times New Roman"/>
          <w:color w:val="212121"/>
          <w:szCs w:val="24"/>
        </w:rPr>
        <w:t>πειδή ορισμένοι χάρηκα</w:t>
      </w:r>
      <w:r>
        <w:rPr>
          <w:rFonts w:eastAsia="Times New Roman"/>
          <w:color w:val="212121"/>
          <w:szCs w:val="24"/>
        </w:rPr>
        <w:t xml:space="preserve">ν, </w:t>
      </w:r>
      <w:r w:rsidRPr="006B5F65">
        <w:rPr>
          <w:rFonts w:eastAsia="Times New Roman"/>
          <w:color w:val="212121"/>
          <w:szCs w:val="24"/>
        </w:rPr>
        <w:t>νόμιζαν ότι αποχωρού</w:t>
      </w:r>
      <w:r>
        <w:rPr>
          <w:rFonts w:eastAsia="Times New Roman"/>
          <w:color w:val="212121"/>
          <w:szCs w:val="24"/>
        </w:rPr>
        <w:t>με, δεν α</w:t>
      </w:r>
      <w:r w:rsidRPr="006B5F65">
        <w:rPr>
          <w:rFonts w:eastAsia="Times New Roman"/>
          <w:color w:val="212121"/>
          <w:szCs w:val="24"/>
        </w:rPr>
        <w:t>ποχωρούμε</w:t>
      </w:r>
      <w:r>
        <w:rPr>
          <w:rFonts w:eastAsia="Times New Roman"/>
          <w:color w:val="212121"/>
          <w:szCs w:val="24"/>
        </w:rPr>
        <w:t>. Λ</w:t>
      </w:r>
      <w:r w:rsidRPr="006B5F65">
        <w:rPr>
          <w:rFonts w:eastAsia="Times New Roman"/>
          <w:color w:val="212121"/>
          <w:szCs w:val="24"/>
        </w:rPr>
        <w:t>έμε</w:t>
      </w:r>
      <w:r w:rsidRPr="006B5F65">
        <w:rPr>
          <w:rFonts w:eastAsia="Times New Roman"/>
          <w:color w:val="212121"/>
          <w:szCs w:val="24"/>
        </w:rPr>
        <w:t xml:space="preserve"> ότι ψηφίζουμε </w:t>
      </w:r>
      <w:r>
        <w:rPr>
          <w:rFonts w:eastAsia="Times New Roman"/>
          <w:color w:val="212121"/>
          <w:szCs w:val="24"/>
        </w:rPr>
        <w:t>«</w:t>
      </w:r>
      <w:r>
        <w:rPr>
          <w:rFonts w:eastAsia="Times New Roman"/>
          <w:color w:val="212121"/>
          <w:szCs w:val="24"/>
        </w:rPr>
        <w:t>παρών»</w:t>
      </w:r>
      <w:r>
        <w:rPr>
          <w:rFonts w:eastAsia="Times New Roman"/>
          <w:color w:val="212121"/>
          <w:szCs w:val="24"/>
        </w:rPr>
        <w:t xml:space="preserve"> σε </w:t>
      </w:r>
      <w:r w:rsidRPr="006B5F65">
        <w:rPr>
          <w:rFonts w:eastAsia="Times New Roman"/>
          <w:color w:val="212121"/>
          <w:szCs w:val="24"/>
        </w:rPr>
        <w:t>αυτό</w:t>
      </w:r>
      <w:r>
        <w:rPr>
          <w:rFonts w:eastAsia="Times New Roman"/>
          <w:color w:val="212121"/>
          <w:szCs w:val="24"/>
        </w:rPr>
        <w:t>ν τον καυγά και προτείνουμε ν</w:t>
      </w:r>
      <w:r w:rsidRPr="006B5F65">
        <w:rPr>
          <w:rFonts w:eastAsia="Times New Roman"/>
          <w:color w:val="212121"/>
          <w:szCs w:val="24"/>
        </w:rPr>
        <w:t>α συνεχιστεί η συζήτηση</w:t>
      </w:r>
      <w:r>
        <w:rPr>
          <w:rFonts w:eastAsia="Times New Roman"/>
          <w:color w:val="212121"/>
          <w:szCs w:val="24"/>
        </w:rPr>
        <w:t>.</w:t>
      </w:r>
    </w:p>
    <w:p w14:paraId="77C02D37" w14:textId="77777777" w:rsidR="006113A9" w:rsidRDefault="006B6FC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 xml:space="preserve">Διότι ακούστε, κυρία Πρόεδρε. </w:t>
      </w:r>
    </w:p>
    <w:p w14:paraId="77C02D38" w14:textId="77777777" w:rsidR="006113A9" w:rsidRDefault="006B6FC4">
      <w:pPr>
        <w:tabs>
          <w:tab w:val="left" w:pos="2738"/>
          <w:tab w:val="center" w:pos="4753"/>
          <w:tab w:val="left" w:pos="5723"/>
        </w:tabs>
        <w:spacing w:line="600" w:lineRule="auto"/>
        <w:ind w:firstLine="720"/>
        <w:contextualSpacing/>
        <w:jc w:val="both"/>
        <w:rPr>
          <w:rFonts w:eastAsia="Times New Roman" w:cs="Times New Roman"/>
          <w:szCs w:val="24"/>
        </w:rPr>
      </w:pPr>
      <w:r w:rsidRPr="00866FFA">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Πρέπει να ζητάτε και άδεια, όταν βγαίνετε από την Αίθουσα. </w:t>
      </w:r>
    </w:p>
    <w:p w14:paraId="77C02D39" w14:textId="77777777" w:rsidR="006113A9" w:rsidRDefault="006B6FC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b/>
          <w:color w:val="212121"/>
          <w:szCs w:val="24"/>
        </w:rPr>
        <w:lastRenderedPageBreak/>
        <w:t xml:space="preserve">ΑΘΑΝΑΣΙΟΣ ΠΑΦΙΛΗΣ: </w:t>
      </w:r>
      <w:r>
        <w:rPr>
          <w:rFonts w:eastAsia="Times New Roman"/>
          <w:color w:val="212121"/>
          <w:szCs w:val="24"/>
        </w:rPr>
        <w:t xml:space="preserve">Δεν θα γίνει εδώ τώρα μία δεύτερη ολομέλεια στα διαδικαστικά. Πώς θα γίνει; Απαντάει ο κ. Καμμένος, απαντάει ο Υπουργός, τι θα κάνουμε, δηλαδή; </w:t>
      </w:r>
    </w:p>
    <w:p w14:paraId="77C02D3A" w14:textId="77777777" w:rsidR="006113A9" w:rsidRDefault="006B6FC4">
      <w:pPr>
        <w:tabs>
          <w:tab w:val="left" w:pos="2738"/>
          <w:tab w:val="center" w:pos="4753"/>
          <w:tab w:val="left" w:pos="5723"/>
        </w:tabs>
        <w:spacing w:line="600" w:lineRule="auto"/>
        <w:ind w:firstLine="720"/>
        <w:contextualSpacing/>
        <w:jc w:val="both"/>
        <w:rPr>
          <w:rFonts w:eastAsia="Times New Roman"/>
          <w:color w:val="212121"/>
          <w:szCs w:val="24"/>
        </w:rPr>
      </w:pPr>
      <w:r w:rsidRPr="00866FFA">
        <w:rPr>
          <w:rFonts w:eastAsia="Times New Roman" w:cs="Times New Roman"/>
          <w:b/>
          <w:szCs w:val="24"/>
        </w:rPr>
        <w:t xml:space="preserve">ΠΡΟΕΔΡΕΥΟΥΣΑ (Αναστασία Χριστοδουλοπούλου): </w:t>
      </w:r>
      <w:r>
        <w:rPr>
          <w:rFonts w:eastAsia="Times New Roman"/>
          <w:color w:val="212121"/>
          <w:szCs w:val="24"/>
        </w:rPr>
        <w:t>Κ</w:t>
      </w:r>
      <w:r w:rsidRPr="006B5F65">
        <w:rPr>
          <w:rFonts w:eastAsia="Times New Roman"/>
          <w:color w:val="212121"/>
          <w:szCs w:val="24"/>
        </w:rPr>
        <w:t>ύριε Δένδια</w:t>
      </w:r>
      <w:r>
        <w:rPr>
          <w:rFonts w:eastAsia="Times New Roman"/>
          <w:color w:val="212121"/>
          <w:szCs w:val="24"/>
        </w:rPr>
        <w:t>, θέτετε</w:t>
      </w:r>
      <w:r w:rsidRPr="006B5F65">
        <w:rPr>
          <w:rFonts w:eastAsia="Times New Roman"/>
          <w:color w:val="212121"/>
          <w:szCs w:val="24"/>
        </w:rPr>
        <w:t xml:space="preserve"> θέμα ονομαστικής ψηφοφορίας</w:t>
      </w:r>
      <w:r>
        <w:rPr>
          <w:rFonts w:eastAsia="Times New Roman"/>
          <w:color w:val="212121"/>
          <w:szCs w:val="24"/>
        </w:rPr>
        <w:t>;</w:t>
      </w:r>
      <w:r w:rsidRPr="006B5F65">
        <w:rPr>
          <w:rFonts w:eastAsia="Times New Roman"/>
          <w:color w:val="212121"/>
          <w:szCs w:val="24"/>
        </w:rPr>
        <w:t xml:space="preserve"> </w:t>
      </w:r>
    </w:p>
    <w:p w14:paraId="77C02D3B" w14:textId="77777777" w:rsidR="006113A9" w:rsidRDefault="006B6FC4">
      <w:pPr>
        <w:tabs>
          <w:tab w:val="left" w:pos="2738"/>
          <w:tab w:val="center" w:pos="4753"/>
          <w:tab w:val="left" w:pos="5723"/>
        </w:tabs>
        <w:spacing w:line="600" w:lineRule="auto"/>
        <w:ind w:firstLine="720"/>
        <w:contextualSpacing/>
        <w:jc w:val="center"/>
        <w:rPr>
          <w:rFonts w:eastAsia="Times New Roman"/>
          <w:color w:val="212121"/>
          <w:szCs w:val="24"/>
        </w:rPr>
      </w:pPr>
      <w:r>
        <w:rPr>
          <w:rFonts w:eastAsia="Times New Roman"/>
          <w:color w:val="212121"/>
          <w:szCs w:val="24"/>
        </w:rPr>
        <w:t>(Θόρυβος από την</w:t>
      </w:r>
      <w:r>
        <w:rPr>
          <w:rFonts w:eastAsia="Times New Roman"/>
          <w:color w:val="212121"/>
          <w:szCs w:val="24"/>
        </w:rPr>
        <w:t xml:space="preserve"> πτέρυγα της Νέας Δημοκρατίας)</w:t>
      </w:r>
    </w:p>
    <w:p w14:paraId="77C02D3C" w14:textId="77777777" w:rsidR="006113A9" w:rsidRDefault="006B6FC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Π</w:t>
      </w:r>
      <w:r w:rsidRPr="006B5F65">
        <w:rPr>
          <w:rFonts w:eastAsia="Times New Roman"/>
          <w:color w:val="212121"/>
          <w:szCs w:val="24"/>
        </w:rPr>
        <w:t>εριμένετε</w:t>
      </w:r>
      <w:r>
        <w:rPr>
          <w:rFonts w:eastAsia="Times New Roman"/>
          <w:color w:val="212121"/>
          <w:szCs w:val="24"/>
        </w:rPr>
        <w:t>, α</w:t>
      </w:r>
      <w:r w:rsidRPr="006B5F65">
        <w:rPr>
          <w:rFonts w:eastAsia="Times New Roman"/>
          <w:color w:val="212121"/>
          <w:szCs w:val="24"/>
        </w:rPr>
        <w:t xml:space="preserve">φήστε τα </w:t>
      </w:r>
      <w:r>
        <w:rPr>
          <w:rFonts w:eastAsia="Times New Roman"/>
          <w:color w:val="212121"/>
          <w:szCs w:val="24"/>
        </w:rPr>
        <w:t>«ναι». Δ</w:t>
      </w:r>
      <w:r w:rsidRPr="006B5F65">
        <w:rPr>
          <w:rFonts w:eastAsia="Times New Roman"/>
          <w:color w:val="212121"/>
          <w:szCs w:val="24"/>
        </w:rPr>
        <w:t>εν είναι γήπεδο εδώ</w:t>
      </w:r>
      <w:r>
        <w:rPr>
          <w:rFonts w:eastAsia="Times New Roman"/>
          <w:color w:val="212121"/>
          <w:szCs w:val="24"/>
        </w:rPr>
        <w:t>,</w:t>
      </w:r>
      <w:r w:rsidRPr="006B5F65">
        <w:rPr>
          <w:rFonts w:eastAsia="Times New Roman"/>
          <w:color w:val="212121"/>
          <w:szCs w:val="24"/>
        </w:rPr>
        <w:t xml:space="preserve"> Βουλή </w:t>
      </w:r>
      <w:r>
        <w:rPr>
          <w:rFonts w:eastAsia="Times New Roman"/>
          <w:color w:val="212121"/>
          <w:szCs w:val="24"/>
        </w:rPr>
        <w:t xml:space="preserve">είναι. Έχετε </w:t>
      </w:r>
      <w:r>
        <w:rPr>
          <w:rFonts w:eastAsia="Times New Roman"/>
          <w:color w:val="212121"/>
          <w:szCs w:val="24"/>
        </w:rPr>
        <w:t>ε</w:t>
      </w:r>
      <w:r w:rsidRPr="006B5F65">
        <w:rPr>
          <w:rFonts w:eastAsia="Times New Roman"/>
          <w:color w:val="212121"/>
          <w:szCs w:val="24"/>
        </w:rPr>
        <w:t>κπρόσωπο</w:t>
      </w:r>
      <w:r>
        <w:rPr>
          <w:rFonts w:eastAsia="Times New Roman"/>
          <w:color w:val="212121"/>
          <w:szCs w:val="24"/>
        </w:rPr>
        <w:t xml:space="preserve">. </w:t>
      </w:r>
    </w:p>
    <w:p w14:paraId="77C02D3D" w14:textId="77777777" w:rsidR="006113A9" w:rsidRDefault="006B6FC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Π</w:t>
      </w:r>
      <w:r w:rsidRPr="006B5F65">
        <w:rPr>
          <w:rFonts w:eastAsia="Times New Roman"/>
          <w:color w:val="212121"/>
          <w:szCs w:val="24"/>
        </w:rPr>
        <w:t>έστε μου</w:t>
      </w:r>
      <w:r>
        <w:rPr>
          <w:rFonts w:eastAsia="Times New Roman"/>
          <w:color w:val="212121"/>
          <w:szCs w:val="24"/>
        </w:rPr>
        <w:t>, λ</w:t>
      </w:r>
      <w:r w:rsidRPr="006B5F65">
        <w:rPr>
          <w:rFonts w:eastAsia="Times New Roman"/>
          <w:color w:val="212121"/>
          <w:szCs w:val="24"/>
        </w:rPr>
        <w:t>οιπόν</w:t>
      </w:r>
      <w:r>
        <w:rPr>
          <w:rFonts w:eastAsia="Times New Roman"/>
          <w:color w:val="212121"/>
          <w:szCs w:val="24"/>
        </w:rPr>
        <w:t xml:space="preserve">, θέλετε να θέσετε </w:t>
      </w:r>
      <w:r w:rsidRPr="006B5F65">
        <w:rPr>
          <w:rFonts w:eastAsia="Times New Roman"/>
          <w:color w:val="212121"/>
          <w:szCs w:val="24"/>
        </w:rPr>
        <w:t>θέμα ονομαστικής ψηφοφορίας</w:t>
      </w:r>
      <w:r>
        <w:rPr>
          <w:rFonts w:eastAsia="Times New Roman"/>
          <w:color w:val="212121"/>
          <w:szCs w:val="24"/>
        </w:rPr>
        <w:t>; Για να τελειώνουμε.</w:t>
      </w:r>
    </w:p>
    <w:p w14:paraId="77C02D3E" w14:textId="77777777" w:rsidR="006113A9" w:rsidRDefault="006B6FC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b/>
          <w:color w:val="212121"/>
          <w:szCs w:val="24"/>
        </w:rPr>
        <w:t xml:space="preserve">ΝΙΚΟΛΑΟΣ </w:t>
      </w:r>
      <w:r>
        <w:rPr>
          <w:rFonts w:eastAsia="Times New Roman"/>
          <w:b/>
          <w:color w:val="212121"/>
          <w:szCs w:val="24"/>
        </w:rPr>
        <w:t>– ΓΕΩΡΓΙΟΣ</w:t>
      </w:r>
      <w:r>
        <w:rPr>
          <w:rFonts w:eastAsia="Times New Roman"/>
          <w:b/>
          <w:color w:val="212121"/>
          <w:szCs w:val="24"/>
        </w:rPr>
        <w:t xml:space="preserve"> ΔΕΝΔΙΑΣ: </w:t>
      </w:r>
      <w:r>
        <w:rPr>
          <w:rFonts w:eastAsia="Times New Roman"/>
          <w:color w:val="212121"/>
          <w:szCs w:val="24"/>
        </w:rPr>
        <w:t xml:space="preserve">Κυρία Πρόεδρε, δεν έχω δει ο </w:t>
      </w:r>
      <w:r>
        <w:rPr>
          <w:rFonts w:eastAsia="Times New Roman"/>
          <w:color w:val="212121"/>
          <w:szCs w:val="24"/>
        </w:rPr>
        <w:t>Κ</w:t>
      </w:r>
      <w:r w:rsidRPr="006B5F65">
        <w:rPr>
          <w:rFonts w:eastAsia="Times New Roman"/>
          <w:color w:val="212121"/>
          <w:szCs w:val="24"/>
        </w:rPr>
        <w:t xml:space="preserve">ανονισμός να </w:t>
      </w:r>
      <w:r>
        <w:rPr>
          <w:rFonts w:eastAsia="Times New Roman"/>
          <w:color w:val="212121"/>
          <w:szCs w:val="24"/>
        </w:rPr>
        <w:t>προβλέπει ονομαστική ψηφοφορία παρεμπίπτοντος. Δ</w:t>
      </w:r>
      <w:r w:rsidRPr="006B5F65">
        <w:rPr>
          <w:rFonts w:eastAsia="Times New Roman"/>
          <w:color w:val="212121"/>
          <w:szCs w:val="24"/>
        </w:rPr>
        <w:t xml:space="preserve">εν το έχω </w:t>
      </w:r>
      <w:r>
        <w:rPr>
          <w:rFonts w:eastAsia="Times New Roman"/>
          <w:color w:val="212121"/>
          <w:szCs w:val="24"/>
        </w:rPr>
        <w:t xml:space="preserve">δει. </w:t>
      </w:r>
    </w:p>
    <w:p w14:paraId="77C02D3F" w14:textId="77777777" w:rsidR="006113A9" w:rsidRDefault="006B6FC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 xml:space="preserve">Αυτό το οποίο </w:t>
      </w:r>
      <w:r w:rsidRPr="006B5F65">
        <w:rPr>
          <w:rFonts w:eastAsia="Times New Roman"/>
          <w:color w:val="212121"/>
          <w:szCs w:val="24"/>
        </w:rPr>
        <w:t>ζητούν οι συνάδελφοι είναι να υπάρξει συγκεκριμένη καταμέτρηση</w:t>
      </w:r>
      <w:r>
        <w:rPr>
          <w:rFonts w:eastAsia="Times New Roman"/>
          <w:color w:val="212121"/>
          <w:szCs w:val="24"/>
        </w:rPr>
        <w:t>. Κ</w:t>
      </w:r>
      <w:r w:rsidRPr="006B5F65">
        <w:rPr>
          <w:rFonts w:eastAsia="Times New Roman"/>
          <w:color w:val="212121"/>
          <w:szCs w:val="24"/>
        </w:rPr>
        <w:t>αι γιατί το ζητούν</w:t>
      </w:r>
      <w:r>
        <w:rPr>
          <w:rFonts w:eastAsia="Times New Roman"/>
          <w:color w:val="212121"/>
          <w:szCs w:val="24"/>
        </w:rPr>
        <w:t xml:space="preserve">; </w:t>
      </w:r>
    </w:p>
    <w:p w14:paraId="77C02D40" w14:textId="77777777" w:rsidR="006113A9" w:rsidRDefault="006B6FC4">
      <w:pPr>
        <w:tabs>
          <w:tab w:val="left" w:pos="2738"/>
          <w:tab w:val="center" w:pos="4753"/>
          <w:tab w:val="left" w:pos="5723"/>
        </w:tabs>
        <w:spacing w:line="600" w:lineRule="auto"/>
        <w:ind w:firstLine="720"/>
        <w:contextualSpacing/>
        <w:jc w:val="both"/>
        <w:rPr>
          <w:rFonts w:eastAsia="Times New Roman" w:cs="Times New Roman"/>
          <w:szCs w:val="24"/>
        </w:rPr>
      </w:pPr>
      <w:r w:rsidRPr="00866FFA">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Ναι, τα είπατε. </w:t>
      </w:r>
    </w:p>
    <w:p w14:paraId="77C02D41" w14:textId="77777777" w:rsidR="006113A9" w:rsidRDefault="006B6FC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b/>
          <w:color w:val="212121"/>
          <w:szCs w:val="24"/>
        </w:rPr>
        <w:lastRenderedPageBreak/>
        <w:t xml:space="preserve">ΝΙΚΟΛΑΟΣ </w:t>
      </w:r>
      <w:r>
        <w:rPr>
          <w:rFonts w:eastAsia="Times New Roman"/>
          <w:b/>
          <w:color w:val="212121"/>
          <w:szCs w:val="24"/>
        </w:rPr>
        <w:t>–</w:t>
      </w:r>
      <w:r>
        <w:rPr>
          <w:rFonts w:eastAsia="Times New Roman"/>
          <w:b/>
          <w:color w:val="212121"/>
          <w:szCs w:val="24"/>
        </w:rPr>
        <w:t xml:space="preserve"> ΓΕΩΡΓΙΟΣ </w:t>
      </w:r>
      <w:r>
        <w:rPr>
          <w:rFonts w:eastAsia="Times New Roman"/>
          <w:b/>
          <w:color w:val="212121"/>
          <w:szCs w:val="24"/>
        </w:rPr>
        <w:t xml:space="preserve">ΔΕΝΔΙΑΣ: </w:t>
      </w:r>
      <w:r>
        <w:rPr>
          <w:rFonts w:eastAsia="Times New Roman"/>
          <w:color w:val="212121"/>
          <w:szCs w:val="24"/>
        </w:rPr>
        <w:t xml:space="preserve">Διότι ο </w:t>
      </w:r>
      <w:r w:rsidRPr="006B5F65">
        <w:rPr>
          <w:rFonts w:eastAsia="Times New Roman"/>
          <w:color w:val="212121"/>
          <w:szCs w:val="24"/>
        </w:rPr>
        <w:t>ΣΥΡΙΖΑ έχει απ</w:t>
      </w:r>
      <w:r>
        <w:rPr>
          <w:rFonts w:eastAsia="Times New Roman"/>
          <w:color w:val="212121"/>
          <w:szCs w:val="24"/>
        </w:rPr>
        <w:t>ο</w:t>
      </w:r>
      <w:r w:rsidRPr="006B5F65">
        <w:rPr>
          <w:rFonts w:eastAsia="Times New Roman"/>
          <w:color w:val="212121"/>
          <w:szCs w:val="24"/>
        </w:rPr>
        <w:t xml:space="preserve">λέσει </w:t>
      </w:r>
      <w:r>
        <w:rPr>
          <w:rFonts w:eastAsia="Times New Roman"/>
          <w:color w:val="212121"/>
          <w:szCs w:val="24"/>
        </w:rPr>
        <w:t xml:space="preserve">την </w:t>
      </w:r>
      <w:r>
        <w:rPr>
          <w:rFonts w:eastAsia="Times New Roman"/>
          <w:color w:val="212121"/>
          <w:szCs w:val="24"/>
        </w:rPr>
        <w:t>Κ</w:t>
      </w:r>
      <w:r>
        <w:rPr>
          <w:rFonts w:eastAsia="Times New Roman"/>
          <w:color w:val="212121"/>
          <w:szCs w:val="24"/>
        </w:rPr>
        <w:t>οινοβουλευτική του Πλειοψηφία. Ε</w:t>
      </w:r>
      <w:r w:rsidRPr="006B5F65">
        <w:rPr>
          <w:rFonts w:eastAsia="Times New Roman"/>
          <w:color w:val="212121"/>
          <w:szCs w:val="24"/>
        </w:rPr>
        <w:t>ίναι μειοψηφικό</w:t>
      </w:r>
      <w:r>
        <w:rPr>
          <w:rFonts w:eastAsia="Times New Roman"/>
          <w:color w:val="212121"/>
          <w:szCs w:val="24"/>
        </w:rPr>
        <w:t>ς.</w:t>
      </w:r>
      <w:r w:rsidRPr="006B5F65">
        <w:rPr>
          <w:rFonts w:eastAsia="Times New Roman"/>
          <w:color w:val="212121"/>
          <w:szCs w:val="24"/>
        </w:rPr>
        <w:t xml:space="preserve"> </w:t>
      </w:r>
    </w:p>
    <w:p w14:paraId="77C02D42" w14:textId="77777777" w:rsidR="006113A9" w:rsidRDefault="006B6FC4">
      <w:pPr>
        <w:tabs>
          <w:tab w:val="left" w:pos="2738"/>
          <w:tab w:val="center" w:pos="4753"/>
          <w:tab w:val="left" w:pos="5723"/>
        </w:tabs>
        <w:spacing w:line="600" w:lineRule="auto"/>
        <w:ind w:firstLine="720"/>
        <w:contextualSpacing/>
        <w:jc w:val="both"/>
        <w:rPr>
          <w:rFonts w:eastAsia="Times New Roman" w:cs="Times New Roman"/>
          <w:szCs w:val="24"/>
        </w:rPr>
      </w:pPr>
      <w:r w:rsidRPr="00866FFA">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Δεν είναι μειοψηφικός. </w:t>
      </w:r>
    </w:p>
    <w:p w14:paraId="77C02D43" w14:textId="77777777" w:rsidR="006113A9" w:rsidRDefault="006B6FC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s="Times New Roman"/>
          <w:b/>
          <w:szCs w:val="24"/>
        </w:rPr>
        <w:t xml:space="preserve">ΝΙΚΟΛΑΟΣ </w:t>
      </w:r>
      <w:r>
        <w:rPr>
          <w:rFonts w:eastAsia="Times New Roman" w:cs="Times New Roman"/>
          <w:b/>
          <w:szCs w:val="24"/>
        </w:rPr>
        <w:t xml:space="preserve">– ΓΕΩΡΓΙΟΣ </w:t>
      </w:r>
      <w:r>
        <w:rPr>
          <w:rFonts w:eastAsia="Times New Roman" w:cs="Times New Roman"/>
          <w:b/>
          <w:szCs w:val="24"/>
        </w:rPr>
        <w:t xml:space="preserve">ΔΕΝΔΙΑΣ: </w:t>
      </w:r>
      <w:r w:rsidRPr="006B5F65">
        <w:rPr>
          <w:rFonts w:eastAsia="Times New Roman"/>
          <w:color w:val="212121"/>
          <w:szCs w:val="24"/>
        </w:rPr>
        <w:t>Άρα</w:t>
      </w:r>
      <w:r>
        <w:rPr>
          <w:rFonts w:eastAsia="Times New Roman"/>
          <w:color w:val="212121"/>
          <w:szCs w:val="24"/>
        </w:rPr>
        <w:t xml:space="preserve"> πρέπει να δούμε πόσοι είναι ακριβώς. </w:t>
      </w:r>
    </w:p>
    <w:p w14:paraId="77C02D44" w14:textId="77777777" w:rsidR="006113A9" w:rsidRDefault="006B6FC4">
      <w:pPr>
        <w:tabs>
          <w:tab w:val="left" w:pos="2738"/>
          <w:tab w:val="center" w:pos="4753"/>
          <w:tab w:val="left" w:pos="5723"/>
        </w:tabs>
        <w:spacing w:line="600" w:lineRule="auto"/>
        <w:ind w:firstLine="720"/>
        <w:contextualSpacing/>
        <w:jc w:val="both"/>
        <w:rPr>
          <w:rFonts w:eastAsia="Times New Roman" w:cs="Times New Roman"/>
          <w:szCs w:val="24"/>
        </w:rPr>
      </w:pPr>
      <w:r w:rsidRPr="00866FFA">
        <w:rPr>
          <w:rFonts w:eastAsia="Times New Roman" w:cs="Times New Roman"/>
          <w:b/>
          <w:szCs w:val="24"/>
        </w:rPr>
        <w:t xml:space="preserve">ΠΡΟΕΔΡΕΥΟΥΣΑ </w:t>
      </w:r>
      <w:r w:rsidRPr="00866FFA">
        <w:rPr>
          <w:rFonts w:eastAsia="Times New Roman" w:cs="Times New Roman"/>
          <w:b/>
          <w:szCs w:val="24"/>
        </w:rPr>
        <w:t xml:space="preserve">(Αναστασία Χριστοδουλοπούλου): </w:t>
      </w:r>
      <w:r>
        <w:rPr>
          <w:rFonts w:eastAsia="Times New Roman" w:cs="Times New Roman"/>
          <w:szCs w:val="24"/>
        </w:rPr>
        <w:t xml:space="preserve">Εντάξει. </w:t>
      </w:r>
    </w:p>
    <w:p w14:paraId="77C02D45" w14:textId="77777777" w:rsidR="006113A9" w:rsidRDefault="006B6FC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b/>
          <w:color w:val="212121"/>
          <w:szCs w:val="24"/>
        </w:rPr>
        <w:t>ΝΙΚΟΛΑΟΣ</w:t>
      </w:r>
      <w:r>
        <w:rPr>
          <w:rFonts w:eastAsia="Times New Roman"/>
          <w:b/>
          <w:color w:val="212121"/>
          <w:szCs w:val="24"/>
        </w:rPr>
        <w:t xml:space="preserve"> - ΓΕΩΡΓΙΟΣ</w:t>
      </w:r>
      <w:r>
        <w:rPr>
          <w:rFonts w:eastAsia="Times New Roman"/>
          <w:b/>
          <w:color w:val="212121"/>
          <w:szCs w:val="24"/>
        </w:rPr>
        <w:t xml:space="preserve"> ΔΕΝΔΙΑΣ: </w:t>
      </w:r>
      <w:r>
        <w:rPr>
          <w:rFonts w:eastAsia="Times New Roman"/>
          <w:color w:val="212121"/>
          <w:szCs w:val="24"/>
        </w:rPr>
        <w:t>Α</w:t>
      </w:r>
      <w:r w:rsidRPr="006B5F65">
        <w:rPr>
          <w:rFonts w:eastAsia="Times New Roman"/>
          <w:color w:val="212121"/>
          <w:szCs w:val="24"/>
        </w:rPr>
        <w:t>ν εσείς θέλετε</w:t>
      </w:r>
      <w:r>
        <w:rPr>
          <w:rFonts w:eastAsia="Times New Roman"/>
          <w:color w:val="212121"/>
          <w:szCs w:val="24"/>
        </w:rPr>
        <w:t>,</w:t>
      </w:r>
      <w:r w:rsidRPr="006B5F65">
        <w:rPr>
          <w:rFonts w:eastAsia="Times New Roman"/>
          <w:color w:val="212121"/>
          <w:szCs w:val="24"/>
        </w:rPr>
        <w:t xml:space="preserve"> για να έχετε ακριβή αριθμό</w:t>
      </w:r>
      <w:r>
        <w:rPr>
          <w:rFonts w:eastAsia="Times New Roman"/>
          <w:color w:val="212121"/>
          <w:szCs w:val="24"/>
        </w:rPr>
        <w:t xml:space="preserve">, </w:t>
      </w:r>
      <w:r w:rsidRPr="006B5F65">
        <w:rPr>
          <w:rFonts w:eastAsia="Times New Roman"/>
          <w:color w:val="212121"/>
          <w:szCs w:val="24"/>
        </w:rPr>
        <w:t xml:space="preserve">να γίνει </w:t>
      </w:r>
      <w:r>
        <w:rPr>
          <w:rFonts w:eastAsia="Times New Roman"/>
          <w:color w:val="212121"/>
          <w:szCs w:val="24"/>
        </w:rPr>
        <w:t>διά εγέρσεως κάθε Β</w:t>
      </w:r>
      <w:r w:rsidRPr="006B5F65">
        <w:rPr>
          <w:rFonts w:eastAsia="Times New Roman"/>
          <w:color w:val="212121"/>
          <w:szCs w:val="24"/>
        </w:rPr>
        <w:t>ουλευτή ξεχωριστά</w:t>
      </w:r>
      <w:r>
        <w:rPr>
          <w:rFonts w:eastAsia="Times New Roman"/>
          <w:color w:val="212121"/>
          <w:szCs w:val="24"/>
        </w:rPr>
        <w:t>, ε</w:t>
      </w:r>
      <w:r w:rsidRPr="006B5F65">
        <w:rPr>
          <w:rFonts w:eastAsia="Times New Roman"/>
          <w:color w:val="212121"/>
          <w:szCs w:val="24"/>
        </w:rPr>
        <w:t xml:space="preserve">μείς </w:t>
      </w:r>
      <w:r>
        <w:rPr>
          <w:rFonts w:eastAsia="Times New Roman"/>
          <w:color w:val="212121"/>
          <w:szCs w:val="24"/>
        </w:rPr>
        <w:t>ευχαρίστως το συνομολογούμε. Σας επαινούμε για την ακρίβεια της αντίληψής σας και είμαστ</w:t>
      </w:r>
      <w:r>
        <w:rPr>
          <w:rFonts w:eastAsia="Times New Roman"/>
          <w:color w:val="212121"/>
          <w:szCs w:val="24"/>
        </w:rPr>
        <w:t xml:space="preserve">ε απολύτως διατεθειμένοι να το πράξουμε. </w:t>
      </w:r>
    </w:p>
    <w:p w14:paraId="77C02D46" w14:textId="77777777" w:rsidR="006113A9" w:rsidRDefault="006B6FC4">
      <w:pPr>
        <w:tabs>
          <w:tab w:val="left" w:pos="2738"/>
          <w:tab w:val="center" w:pos="4753"/>
          <w:tab w:val="left" w:pos="5723"/>
        </w:tabs>
        <w:spacing w:line="600" w:lineRule="auto"/>
        <w:ind w:firstLine="720"/>
        <w:contextualSpacing/>
        <w:jc w:val="both"/>
        <w:rPr>
          <w:rFonts w:eastAsia="Times New Roman"/>
          <w:color w:val="212121"/>
          <w:szCs w:val="24"/>
        </w:rPr>
      </w:pPr>
      <w:r w:rsidRPr="00866FFA">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Ωραία. Επειδή είναι μεγαλόψυχος και ο κ. Δένδιας, είμαι και εγώ, </w:t>
      </w:r>
      <w:r w:rsidRPr="006B5F65">
        <w:rPr>
          <w:rFonts w:eastAsia="Times New Roman"/>
          <w:color w:val="212121"/>
          <w:szCs w:val="24"/>
        </w:rPr>
        <w:t>ας προχωρήσουμε</w:t>
      </w:r>
      <w:r>
        <w:rPr>
          <w:rFonts w:eastAsia="Times New Roman"/>
          <w:color w:val="212121"/>
          <w:szCs w:val="24"/>
        </w:rPr>
        <w:t>, λ</w:t>
      </w:r>
      <w:r w:rsidRPr="006B5F65">
        <w:rPr>
          <w:rFonts w:eastAsia="Times New Roman"/>
          <w:color w:val="212121"/>
          <w:szCs w:val="24"/>
        </w:rPr>
        <w:t>οιπόν</w:t>
      </w:r>
      <w:r>
        <w:rPr>
          <w:rFonts w:eastAsia="Times New Roman"/>
          <w:color w:val="212121"/>
          <w:szCs w:val="24"/>
        </w:rPr>
        <w:t>,</w:t>
      </w:r>
      <w:r w:rsidRPr="006B5F65">
        <w:rPr>
          <w:rFonts w:eastAsia="Times New Roman"/>
          <w:color w:val="212121"/>
          <w:szCs w:val="24"/>
        </w:rPr>
        <w:t xml:space="preserve"> δεδομένο</w:t>
      </w:r>
      <w:r>
        <w:rPr>
          <w:rFonts w:eastAsia="Times New Roman"/>
          <w:color w:val="212121"/>
          <w:szCs w:val="24"/>
        </w:rPr>
        <w:t>υ</w:t>
      </w:r>
      <w:r w:rsidRPr="006B5F65">
        <w:rPr>
          <w:rFonts w:eastAsia="Times New Roman"/>
          <w:color w:val="212121"/>
          <w:szCs w:val="24"/>
        </w:rPr>
        <w:t xml:space="preserve"> ότι </w:t>
      </w:r>
      <w:r>
        <w:rPr>
          <w:rFonts w:eastAsia="Times New Roman"/>
          <w:color w:val="212121"/>
          <w:szCs w:val="24"/>
        </w:rPr>
        <w:t>ηγέρθησαν</w:t>
      </w:r>
      <w:r w:rsidRPr="006B5F65">
        <w:rPr>
          <w:rFonts w:eastAsia="Times New Roman"/>
          <w:color w:val="212121"/>
          <w:szCs w:val="24"/>
        </w:rPr>
        <w:t xml:space="preserve"> οι περισσότεροι και μπορεί να το βεβαιώσει οποιοσδήποτε</w:t>
      </w:r>
      <w:r>
        <w:rPr>
          <w:rFonts w:eastAsia="Times New Roman"/>
          <w:color w:val="212121"/>
          <w:szCs w:val="24"/>
        </w:rPr>
        <w:t>.</w:t>
      </w:r>
    </w:p>
    <w:p w14:paraId="77C02D47" w14:textId="77777777" w:rsidR="006113A9" w:rsidRDefault="006B6FC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lastRenderedPageBreak/>
        <w:t>Τ</w:t>
      </w:r>
      <w:r w:rsidRPr="006B5F65">
        <w:rPr>
          <w:rFonts w:eastAsia="Times New Roman"/>
          <w:color w:val="212121"/>
          <w:szCs w:val="24"/>
        </w:rPr>
        <w:t>ώρα προχωράμε</w:t>
      </w:r>
      <w:r>
        <w:rPr>
          <w:rFonts w:eastAsia="Times New Roman"/>
          <w:color w:val="212121"/>
          <w:szCs w:val="24"/>
        </w:rPr>
        <w:t>,</w:t>
      </w:r>
      <w:r w:rsidRPr="006B5F65">
        <w:rPr>
          <w:rFonts w:eastAsia="Times New Roman"/>
          <w:color w:val="212121"/>
          <w:szCs w:val="24"/>
        </w:rPr>
        <w:t xml:space="preserve"> για να κλείσουμε όλα αυτά τα ζητήματα</w:t>
      </w:r>
      <w:r>
        <w:rPr>
          <w:rFonts w:eastAsia="Times New Roman"/>
          <w:color w:val="212121"/>
          <w:szCs w:val="24"/>
        </w:rPr>
        <w:t xml:space="preserve">. </w:t>
      </w:r>
    </w:p>
    <w:p w14:paraId="77C02D48" w14:textId="77777777" w:rsidR="006113A9" w:rsidRDefault="006B6FC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Α</w:t>
      </w:r>
      <w:r w:rsidRPr="006B5F65">
        <w:rPr>
          <w:rFonts w:eastAsia="Times New Roman"/>
          <w:color w:val="212121"/>
          <w:szCs w:val="24"/>
        </w:rPr>
        <w:t xml:space="preserve">ναπτύξτε και </w:t>
      </w:r>
      <w:r>
        <w:rPr>
          <w:rFonts w:eastAsia="Times New Roman"/>
          <w:color w:val="212121"/>
          <w:szCs w:val="24"/>
        </w:rPr>
        <w:t>εσείς, κύριε Κασιδιάρη,</w:t>
      </w:r>
      <w:r w:rsidRPr="006B5F65">
        <w:rPr>
          <w:rFonts w:eastAsia="Times New Roman"/>
          <w:color w:val="212121"/>
          <w:szCs w:val="24"/>
        </w:rPr>
        <w:t xml:space="preserve"> την ένσταση αντισυνταγματικότητας</w:t>
      </w:r>
      <w:r>
        <w:rPr>
          <w:rFonts w:eastAsia="Times New Roman"/>
          <w:color w:val="212121"/>
          <w:szCs w:val="24"/>
        </w:rPr>
        <w:t xml:space="preserve">, για να περάσουμε στην </w:t>
      </w:r>
      <w:r w:rsidRPr="006B5F65">
        <w:rPr>
          <w:rFonts w:eastAsia="Times New Roman"/>
          <w:color w:val="212121"/>
          <w:szCs w:val="24"/>
        </w:rPr>
        <w:t>ψηφοφορία</w:t>
      </w:r>
      <w:r>
        <w:rPr>
          <w:rFonts w:eastAsia="Times New Roman"/>
          <w:color w:val="212121"/>
          <w:szCs w:val="24"/>
        </w:rPr>
        <w:t xml:space="preserve">. </w:t>
      </w:r>
    </w:p>
    <w:p w14:paraId="77C02D49" w14:textId="77777777" w:rsidR="006113A9" w:rsidRDefault="006B6FC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b/>
          <w:color w:val="212121"/>
          <w:szCs w:val="24"/>
        </w:rPr>
        <w:t xml:space="preserve">ΗΛΙΑΣ ΚΑΣΙΔΙΑΡΗΣ: </w:t>
      </w:r>
      <w:r>
        <w:rPr>
          <w:rFonts w:eastAsia="Times New Roman"/>
          <w:color w:val="212121"/>
          <w:szCs w:val="24"/>
        </w:rPr>
        <w:t>Η Κοινοβουλευτική Ομάδα του Λ</w:t>
      </w:r>
      <w:r w:rsidRPr="006B5F65">
        <w:rPr>
          <w:rFonts w:eastAsia="Times New Roman"/>
          <w:color w:val="212121"/>
          <w:szCs w:val="24"/>
        </w:rPr>
        <w:t xml:space="preserve">αϊκού </w:t>
      </w:r>
      <w:r>
        <w:rPr>
          <w:rFonts w:eastAsia="Times New Roman"/>
          <w:color w:val="212121"/>
          <w:szCs w:val="24"/>
        </w:rPr>
        <w:t>Σ</w:t>
      </w:r>
      <w:r w:rsidRPr="006B5F65">
        <w:rPr>
          <w:rFonts w:eastAsia="Times New Roman"/>
          <w:color w:val="212121"/>
          <w:szCs w:val="24"/>
        </w:rPr>
        <w:t>υνδέσμου</w:t>
      </w:r>
      <w:r>
        <w:rPr>
          <w:rFonts w:eastAsia="Times New Roman"/>
          <w:color w:val="212121"/>
          <w:szCs w:val="24"/>
        </w:rPr>
        <w:t xml:space="preserve"> </w:t>
      </w:r>
      <w:r>
        <w:rPr>
          <w:rFonts w:eastAsia="Times New Roman"/>
          <w:color w:val="212121"/>
          <w:szCs w:val="24"/>
        </w:rPr>
        <w:t>-</w:t>
      </w:r>
      <w:r w:rsidRPr="006B5F65">
        <w:rPr>
          <w:rFonts w:eastAsia="Times New Roman"/>
          <w:color w:val="212121"/>
          <w:szCs w:val="24"/>
        </w:rPr>
        <w:t xml:space="preserve"> Χρυσή Αυγή έχει καταθέσει ένσταση αντισυνταγματικότητας</w:t>
      </w:r>
      <w:r>
        <w:rPr>
          <w:rFonts w:eastAsia="Times New Roman"/>
          <w:color w:val="212121"/>
          <w:szCs w:val="24"/>
        </w:rPr>
        <w:t xml:space="preserve"> κ</w:t>
      </w:r>
      <w:r w:rsidRPr="006B5F65">
        <w:rPr>
          <w:rFonts w:eastAsia="Times New Roman"/>
          <w:color w:val="212121"/>
          <w:szCs w:val="24"/>
        </w:rPr>
        <w:t xml:space="preserve">αι με πολύ συγκεκριμένα </w:t>
      </w:r>
      <w:r>
        <w:rPr>
          <w:rFonts w:eastAsia="Times New Roman"/>
          <w:color w:val="212121"/>
          <w:szCs w:val="24"/>
        </w:rPr>
        <w:t>επιχειρήματα θα αποδείξω γράμμα-</w:t>
      </w:r>
      <w:r w:rsidRPr="006B5F65">
        <w:rPr>
          <w:rFonts w:eastAsia="Times New Roman"/>
          <w:color w:val="212121"/>
          <w:szCs w:val="24"/>
        </w:rPr>
        <w:t>γράμμα</w:t>
      </w:r>
      <w:r>
        <w:rPr>
          <w:rFonts w:eastAsia="Times New Roman"/>
          <w:color w:val="212121"/>
          <w:szCs w:val="24"/>
        </w:rPr>
        <w:t>, λέξη-</w:t>
      </w:r>
      <w:r w:rsidRPr="006B5F65">
        <w:rPr>
          <w:rFonts w:eastAsia="Times New Roman"/>
          <w:color w:val="212121"/>
          <w:szCs w:val="24"/>
        </w:rPr>
        <w:t>λέξη</w:t>
      </w:r>
      <w:r>
        <w:rPr>
          <w:rFonts w:eastAsia="Times New Roman"/>
          <w:color w:val="212121"/>
          <w:szCs w:val="24"/>
        </w:rPr>
        <w:t>,</w:t>
      </w:r>
      <w:r w:rsidRPr="006B5F65">
        <w:rPr>
          <w:rFonts w:eastAsia="Times New Roman"/>
          <w:color w:val="212121"/>
          <w:szCs w:val="24"/>
        </w:rPr>
        <w:t xml:space="preserve"> παράγραφο</w:t>
      </w:r>
      <w:r>
        <w:rPr>
          <w:rFonts w:eastAsia="Times New Roman"/>
          <w:color w:val="212121"/>
          <w:szCs w:val="24"/>
        </w:rPr>
        <w:t>-</w:t>
      </w:r>
      <w:r w:rsidRPr="006B5F65">
        <w:rPr>
          <w:rFonts w:eastAsia="Times New Roman"/>
          <w:color w:val="212121"/>
          <w:szCs w:val="24"/>
        </w:rPr>
        <w:t xml:space="preserve"> παράγραφο</w:t>
      </w:r>
      <w:r>
        <w:rPr>
          <w:rFonts w:eastAsia="Times New Roman"/>
          <w:color w:val="212121"/>
          <w:szCs w:val="24"/>
        </w:rPr>
        <w:t xml:space="preserve"> πως η συγκεκριμένη </w:t>
      </w:r>
      <w:r>
        <w:rPr>
          <w:rFonts w:eastAsia="Times New Roman"/>
          <w:color w:val="212121"/>
          <w:szCs w:val="24"/>
        </w:rPr>
        <w:t>Σ</w:t>
      </w:r>
      <w:r w:rsidRPr="006B5F65">
        <w:rPr>
          <w:rFonts w:eastAsia="Times New Roman"/>
          <w:color w:val="212121"/>
          <w:szCs w:val="24"/>
        </w:rPr>
        <w:t>υμφωνία παραβιάζει το</w:t>
      </w:r>
      <w:r>
        <w:rPr>
          <w:rFonts w:eastAsia="Times New Roman"/>
          <w:color w:val="212121"/>
          <w:szCs w:val="24"/>
        </w:rPr>
        <w:t>ν</w:t>
      </w:r>
      <w:r w:rsidRPr="006B5F65">
        <w:rPr>
          <w:rFonts w:eastAsia="Times New Roman"/>
          <w:color w:val="212121"/>
          <w:szCs w:val="24"/>
        </w:rPr>
        <w:t xml:space="preserve"> νόμο</w:t>
      </w:r>
      <w:r>
        <w:rPr>
          <w:rFonts w:eastAsia="Times New Roman"/>
          <w:color w:val="212121"/>
          <w:szCs w:val="24"/>
        </w:rPr>
        <w:t>, παραβιάζει το Σ</w:t>
      </w:r>
      <w:r w:rsidRPr="006B5F65">
        <w:rPr>
          <w:rFonts w:eastAsia="Times New Roman"/>
          <w:color w:val="212121"/>
          <w:szCs w:val="24"/>
        </w:rPr>
        <w:t>ύνταγμα των Ελλήνων</w:t>
      </w:r>
      <w:r>
        <w:rPr>
          <w:rFonts w:eastAsia="Times New Roman"/>
          <w:color w:val="212121"/>
          <w:szCs w:val="24"/>
        </w:rPr>
        <w:t>.</w:t>
      </w:r>
    </w:p>
    <w:p w14:paraId="77C02D4A" w14:textId="77777777" w:rsidR="006113A9" w:rsidRDefault="006B6FC4">
      <w:pPr>
        <w:tabs>
          <w:tab w:val="left" w:pos="2738"/>
          <w:tab w:val="center" w:pos="4753"/>
          <w:tab w:val="left" w:pos="5723"/>
        </w:tabs>
        <w:spacing w:line="600" w:lineRule="auto"/>
        <w:ind w:firstLine="720"/>
        <w:contextualSpacing/>
        <w:jc w:val="both"/>
        <w:rPr>
          <w:rFonts w:eastAsia="Times New Roman"/>
          <w:color w:val="212121"/>
          <w:szCs w:val="24"/>
        </w:rPr>
      </w:pPr>
      <w:r w:rsidRPr="006B5F65">
        <w:rPr>
          <w:rFonts w:eastAsia="Times New Roman"/>
          <w:color w:val="212121"/>
          <w:szCs w:val="24"/>
        </w:rPr>
        <w:t>Κατ</w:t>
      </w:r>
      <w:r>
        <w:rPr>
          <w:rFonts w:eastAsia="Times New Roman"/>
          <w:color w:val="212121"/>
          <w:szCs w:val="24"/>
        </w:rPr>
        <w:t xml:space="preserve">’ </w:t>
      </w:r>
      <w:r w:rsidRPr="006B5F65">
        <w:rPr>
          <w:rFonts w:eastAsia="Times New Roman"/>
          <w:color w:val="212121"/>
          <w:szCs w:val="24"/>
        </w:rPr>
        <w:t>αρχάς</w:t>
      </w:r>
      <w:r>
        <w:rPr>
          <w:rFonts w:eastAsia="Times New Roman"/>
          <w:color w:val="212121"/>
          <w:szCs w:val="24"/>
        </w:rPr>
        <w:t>,</w:t>
      </w:r>
      <w:r w:rsidRPr="006B5F65">
        <w:rPr>
          <w:rFonts w:eastAsia="Times New Roman"/>
          <w:color w:val="212121"/>
          <w:szCs w:val="24"/>
        </w:rPr>
        <w:t xml:space="preserve"> η εκχ</w:t>
      </w:r>
      <w:r w:rsidRPr="006B5F65">
        <w:rPr>
          <w:rFonts w:eastAsia="Times New Roman"/>
          <w:color w:val="212121"/>
          <w:szCs w:val="24"/>
        </w:rPr>
        <w:t xml:space="preserve">ώρηση του ονόματος </w:t>
      </w:r>
      <w:r>
        <w:rPr>
          <w:rFonts w:eastAsia="Times New Roman"/>
          <w:color w:val="212121"/>
          <w:szCs w:val="24"/>
        </w:rPr>
        <w:t>«</w:t>
      </w:r>
      <w:r w:rsidRPr="006B5F65">
        <w:rPr>
          <w:rFonts w:eastAsia="Times New Roman"/>
          <w:color w:val="212121"/>
          <w:szCs w:val="24"/>
        </w:rPr>
        <w:t>Μακεδονία</w:t>
      </w:r>
      <w:r>
        <w:rPr>
          <w:rFonts w:eastAsia="Times New Roman"/>
          <w:color w:val="212121"/>
          <w:szCs w:val="24"/>
        </w:rPr>
        <w:t>» -α</w:t>
      </w:r>
      <w:r w:rsidRPr="006B5F65">
        <w:rPr>
          <w:rFonts w:eastAsia="Times New Roman"/>
          <w:color w:val="212121"/>
          <w:szCs w:val="24"/>
        </w:rPr>
        <w:t>υτή είναι η πάγια θέση μας και αυτό είναι το μείζον ζήτημα της σημερινής συζήτησης</w:t>
      </w:r>
      <w:r>
        <w:rPr>
          <w:rFonts w:eastAsia="Times New Roman"/>
          <w:color w:val="212121"/>
          <w:szCs w:val="24"/>
        </w:rPr>
        <w:t>- συνιστά ε</w:t>
      </w:r>
      <w:r w:rsidRPr="006B5F65">
        <w:rPr>
          <w:rFonts w:eastAsia="Times New Roman"/>
          <w:color w:val="212121"/>
          <w:szCs w:val="24"/>
        </w:rPr>
        <w:t>θνική προδοσία</w:t>
      </w:r>
      <w:r>
        <w:rPr>
          <w:rFonts w:eastAsia="Times New Roman"/>
          <w:color w:val="212121"/>
          <w:szCs w:val="24"/>
        </w:rPr>
        <w:t xml:space="preserve"> και είναι πρωτοφανές εν καιρώ ειρήνης μία χώρα ν</w:t>
      </w:r>
      <w:r w:rsidRPr="006B5F65">
        <w:rPr>
          <w:rFonts w:eastAsia="Times New Roman"/>
          <w:color w:val="212121"/>
          <w:szCs w:val="24"/>
        </w:rPr>
        <w:t xml:space="preserve">α ικανοποιεί τόσο </w:t>
      </w:r>
      <w:r>
        <w:rPr>
          <w:rFonts w:eastAsia="Times New Roman"/>
          <w:color w:val="212121"/>
          <w:szCs w:val="24"/>
        </w:rPr>
        <w:t xml:space="preserve">ιταμές </w:t>
      </w:r>
      <w:r w:rsidRPr="006B5F65">
        <w:rPr>
          <w:rFonts w:eastAsia="Times New Roman"/>
          <w:color w:val="212121"/>
          <w:szCs w:val="24"/>
        </w:rPr>
        <w:t>αξιώσεις ενός ανύπαρκτου κρατικού μορφώματ</w:t>
      </w:r>
      <w:r w:rsidRPr="006B5F65">
        <w:rPr>
          <w:rFonts w:eastAsia="Times New Roman"/>
          <w:color w:val="212121"/>
          <w:szCs w:val="24"/>
        </w:rPr>
        <w:t>ος</w:t>
      </w:r>
      <w:r>
        <w:rPr>
          <w:rFonts w:eastAsia="Times New Roman"/>
          <w:color w:val="212121"/>
          <w:szCs w:val="24"/>
        </w:rPr>
        <w:t xml:space="preserve">. </w:t>
      </w:r>
    </w:p>
    <w:p w14:paraId="77C02D4B" w14:textId="77777777" w:rsidR="006113A9" w:rsidRDefault="006B6FC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Όποιος</w:t>
      </w:r>
      <w:r w:rsidRPr="006B5F65">
        <w:rPr>
          <w:rFonts w:eastAsia="Times New Roman"/>
          <w:color w:val="212121"/>
          <w:szCs w:val="24"/>
        </w:rPr>
        <w:t xml:space="preserve"> εκχωρεί όνομα</w:t>
      </w:r>
      <w:r>
        <w:rPr>
          <w:rFonts w:eastAsia="Times New Roman"/>
          <w:color w:val="212121"/>
          <w:szCs w:val="24"/>
        </w:rPr>
        <w:t>,</w:t>
      </w:r>
      <w:r w:rsidRPr="006B5F65">
        <w:rPr>
          <w:rFonts w:eastAsia="Times New Roman"/>
          <w:color w:val="212121"/>
          <w:szCs w:val="24"/>
        </w:rPr>
        <w:t xml:space="preserve"> λοιπόν</w:t>
      </w:r>
      <w:r>
        <w:rPr>
          <w:rFonts w:eastAsia="Times New Roman"/>
          <w:color w:val="212121"/>
          <w:szCs w:val="24"/>
        </w:rPr>
        <w:t>,</w:t>
      </w:r>
      <w:r w:rsidRPr="006B5F65">
        <w:rPr>
          <w:rFonts w:eastAsia="Times New Roman"/>
          <w:color w:val="212121"/>
          <w:szCs w:val="24"/>
        </w:rPr>
        <w:t xml:space="preserve"> εκχωρεί και έδαφος και δεν </w:t>
      </w:r>
      <w:r>
        <w:rPr>
          <w:rFonts w:eastAsia="Times New Roman"/>
          <w:color w:val="212121"/>
          <w:szCs w:val="24"/>
        </w:rPr>
        <w:t>επαρκού</w:t>
      </w:r>
      <w:r w:rsidRPr="006B5F65">
        <w:rPr>
          <w:rFonts w:eastAsia="Times New Roman"/>
          <w:color w:val="212121"/>
          <w:szCs w:val="24"/>
        </w:rPr>
        <w:t xml:space="preserve">ν ούτε </w:t>
      </w:r>
      <w:r>
        <w:rPr>
          <w:rFonts w:eastAsia="Times New Roman"/>
          <w:color w:val="212121"/>
          <w:szCs w:val="24"/>
        </w:rPr>
        <w:t xml:space="preserve">εκατόν όγδοντα </w:t>
      </w:r>
      <w:r w:rsidRPr="006B5F65">
        <w:rPr>
          <w:rFonts w:eastAsia="Times New Roman"/>
          <w:color w:val="212121"/>
          <w:szCs w:val="24"/>
        </w:rPr>
        <w:t xml:space="preserve">ούτε </w:t>
      </w:r>
      <w:r>
        <w:rPr>
          <w:rFonts w:eastAsia="Times New Roman"/>
          <w:color w:val="212121"/>
          <w:szCs w:val="24"/>
        </w:rPr>
        <w:t>διακόσιοι ογδόντα</w:t>
      </w:r>
      <w:r w:rsidRPr="006B5F65">
        <w:rPr>
          <w:rFonts w:eastAsia="Times New Roman"/>
          <w:color w:val="212121"/>
          <w:szCs w:val="24"/>
        </w:rPr>
        <w:t xml:space="preserve"> ούτε </w:t>
      </w:r>
      <w:r>
        <w:rPr>
          <w:rFonts w:eastAsia="Times New Roman"/>
          <w:color w:val="212121"/>
          <w:szCs w:val="24"/>
        </w:rPr>
        <w:t>τριακόσιοι Β</w:t>
      </w:r>
      <w:r w:rsidRPr="006B5F65">
        <w:rPr>
          <w:rFonts w:eastAsia="Times New Roman"/>
          <w:color w:val="212121"/>
          <w:szCs w:val="24"/>
        </w:rPr>
        <w:t xml:space="preserve">ουλευτές </w:t>
      </w:r>
      <w:r>
        <w:rPr>
          <w:rFonts w:eastAsia="Times New Roman"/>
          <w:color w:val="212121"/>
          <w:szCs w:val="24"/>
        </w:rPr>
        <w:t xml:space="preserve">για να επικυρώσουν μία τόσο επαχθή </w:t>
      </w:r>
      <w:r>
        <w:rPr>
          <w:rFonts w:eastAsia="Times New Roman"/>
          <w:color w:val="212121"/>
          <w:szCs w:val="24"/>
        </w:rPr>
        <w:t>σ</w:t>
      </w:r>
      <w:r w:rsidRPr="006B5F65">
        <w:rPr>
          <w:rFonts w:eastAsia="Times New Roman"/>
          <w:color w:val="212121"/>
          <w:szCs w:val="24"/>
        </w:rPr>
        <w:t>υνθήκη</w:t>
      </w:r>
      <w:r>
        <w:rPr>
          <w:rFonts w:eastAsia="Times New Roman"/>
          <w:color w:val="212121"/>
          <w:szCs w:val="24"/>
        </w:rPr>
        <w:t xml:space="preserve">. </w:t>
      </w:r>
    </w:p>
    <w:p w14:paraId="77C02D4C" w14:textId="77777777" w:rsidR="006113A9" w:rsidRDefault="006B6FC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lastRenderedPageBreak/>
        <w:t>Πάω συγκεκριμένα στα άρθρα του Σ</w:t>
      </w:r>
      <w:r w:rsidRPr="006B5F65">
        <w:rPr>
          <w:rFonts w:eastAsia="Times New Roman"/>
          <w:color w:val="212121"/>
          <w:szCs w:val="24"/>
        </w:rPr>
        <w:t>υντάγματο</w:t>
      </w:r>
      <w:r>
        <w:rPr>
          <w:rFonts w:eastAsia="Times New Roman"/>
          <w:color w:val="212121"/>
          <w:szCs w:val="24"/>
        </w:rPr>
        <w:t>ς τα οποία παραβιάζονται με τη</w:t>
      </w:r>
      <w:r>
        <w:rPr>
          <w:rFonts w:eastAsia="Times New Roman"/>
          <w:color w:val="212121"/>
          <w:szCs w:val="24"/>
        </w:rPr>
        <w:t xml:space="preserve"> Σ</w:t>
      </w:r>
      <w:r w:rsidRPr="006B5F65">
        <w:rPr>
          <w:rFonts w:eastAsia="Times New Roman"/>
          <w:color w:val="212121"/>
          <w:szCs w:val="24"/>
        </w:rPr>
        <w:t>υμφωνία των Πρεσπών</w:t>
      </w:r>
      <w:r>
        <w:rPr>
          <w:rFonts w:eastAsia="Times New Roman"/>
          <w:color w:val="212121"/>
          <w:szCs w:val="24"/>
        </w:rPr>
        <w:t xml:space="preserve">. </w:t>
      </w:r>
    </w:p>
    <w:p w14:paraId="77C02D4D" w14:textId="77777777" w:rsidR="006113A9" w:rsidRDefault="006B6FC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Εις</w:t>
      </w:r>
      <w:r w:rsidRPr="006B5F65">
        <w:rPr>
          <w:rFonts w:eastAsia="Times New Roman"/>
          <w:color w:val="212121"/>
          <w:szCs w:val="24"/>
        </w:rPr>
        <w:t xml:space="preserve"> ό</w:t>
      </w:r>
      <w:r>
        <w:rPr>
          <w:rFonts w:eastAsia="Times New Roman"/>
          <w:color w:val="212121"/>
          <w:szCs w:val="24"/>
        </w:rPr>
        <w:t>,</w:t>
      </w:r>
      <w:r w:rsidRPr="006B5F65">
        <w:rPr>
          <w:rFonts w:eastAsia="Times New Roman"/>
          <w:color w:val="212121"/>
          <w:szCs w:val="24"/>
        </w:rPr>
        <w:t xml:space="preserve">τι αφορά τη χρήση του όρου </w:t>
      </w:r>
      <w:r>
        <w:rPr>
          <w:rFonts w:eastAsia="Times New Roman"/>
          <w:color w:val="212121"/>
          <w:szCs w:val="24"/>
        </w:rPr>
        <w:t>«</w:t>
      </w:r>
      <w:r w:rsidRPr="006B5F65">
        <w:rPr>
          <w:rFonts w:eastAsia="Times New Roman"/>
          <w:color w:val="212121"/>
          <w:szCs w:val="24"/>
        </w:rPr>
        <w:t>Μακεδονία</w:t>
      </w:r>
      <w:r>
        <w:rPr>
          <w:rFonts w:eastAsia="Times New Roman"/>
          <w:color w:val="212121"/>
          <w:szCs w:val="24"/>
        </w:rPr>
        <w:t>»</w:t>
      </w:r>
      <w:r w:rsidRPr="006B5F65">
        <w:rPr>
          <w:rFonts w:eastAsia="Times New Roman"/>
          <w:color w:val="212121"/>
          <w:szCs w:val="24"/>
        </w:rPr>
        <w:t xml:space="preserve"> από τα Σκόπια</w:t>
      </w:r>
      <w:r>
        <w:rPr>
          <w:rFonts w:eastAsia="Times New Roman"/>
          <w:color w:val="212121"/>
          <w:szCs w:val="24"/>
        </w:rPr>
        <w:t>, εις ό,τι αφορά τη χρήση του ονόματος «Περιφέρειας της Ελληνικής Ε</w:t>
      </w:r>
      <w:r w:rsidRPr="006B5F65">
        <w:rPr>
          <w:rFonts w:eastAsia="Times New Roman"/>
          <w:color w:val="212121"/>
          <w:szCs w:val="24"/>
        </w:rPr>
        <w:t>πικράτειας</w:t>
      </w:r>
      <w:r>
        <w:rPr>
          <w:rFonts w:eastAsia="Times New Roman"/>
          <w:color w:val="212121"/>
          <w:szCs w:val="24"/>
        </w:rPr>
        <w:t xml:space="preserve">», </w:t>
      </w:r>
      <w:r w:rsidRPr="006B5F65">
        <w:rPr>
          <w:rFonts w:eastAsia="Times New Roman"/>
          <w:color w:val="212121"/>
          <w:szCs w:val="24"/>
        </w:rPr>
        <w:t>εδώ παραβιάζ</w:t>
      </w:r>
      <w:r>
        <w:rPr>
          <w:rFonts w:eastAsia="Times New Roman"/>
          <w:color w:val="212121"/>
          <w:szCs w:val="24"/>
        </w:rPr>
        <w:t>ονται τα άρθρα 101 και 102 του Σ</w:t>
      </w:r>
      <w:r w:rsidRPr="006B5F65">
        <w:rPr>
          <w:rFonts w:eastAsia="Times New Roman"/>
          <w:color w:val="212121"/>
          <w:szCs w:val="24"/>
        </w:rPr>
        <w:t>υντάγματος των Ελλήνων</w:t>
      </w:r>
      <w:r>
        <w:rPr>
          <w:rFonts w:eastAsia="Times New Roman"/>
          <w:color w:val="212121"/>
          <w:szCs w:val="24"/>
        </w:rPr>
        <w:t>. Κ</w:t>
      </w:r>
      <w:r w:rsidRPr="006B5F65">
        <w:rPr>
          <w:rFonts w:eastAsia="Times New Roman"/>
          <w:color w:val="212121"/>
          <w:szCs w:val="24"/>
        </w:rPr>
        <w:t>αι συγ</w:t>
      </w:r>
      <w:r>
        <w:rPr>
          <w:rFonts w:eastAsia="Times New Roman"/>
          <w:color w:val="212121"/>
          <w:szCs w:val="24"/>
        </w:rPr>
        <w:t>κεκριμένα, το εν λό</w:t>
      </w:r>
      <w:r>
        <w:rPr>
          <w:rFonts w:eastAsia="Times New Roman"/>
          <w:color w:val="212121"/>
          <w:szCs w:val="24"/>
        </w:rPr>
        <w:t>γω άρθρο της Σ</w:t>
      </w:r>
      <w:r w:rsidRPr="006B5F65">
        <w:rPr>
          <w:rFonts w:eastAsia="Times New Roman"/>
          <w:color w:val="212121"/>
          <w:szCs w:val="24"/>
        </w:rPr>
        <w:t>υμφωνίας των Πρεσπών αντιστρατεύεται την ουσ</w:t>
      </w:r>
      <w:r>
        <w:rPr>
          <w:rFonts w:eastAsia="Times New Roman"/>
          <w:color w:val="212121"/>
          <w:szCs w:val="24"/>
        </w:rPr>
        <w:t>ία του Σ</w:t>
      </w:r>
      <w:r w:rsidRPr="006B5F65">
        <w:rPr>
          <w:rFonts w:eastAsia="Times New Roman"/>
          <w:color w:val="212121"/>
          <w:szCs w:val="24"/>
        </w:rPr>
        <w:t>υντάγματο</w:t>
      </w:r>
      <w:r>
        <w:rPr>
          <w:rFonts w:eastAsia="Times New Roman"/>
          <w:color w:val="212121"/>
          <w:szCs w:val="24"/>
        </w:rPr>
        <w:t xml:space="preserve">ς, </w:t>
      </w:r>
      <w:r w:rsidRPr="006B5F65">
        <w:rPr>
          <w:rFonts w:eastAsia="Times New Roman"/>
          <w:color w:val="212121"/>
          <w:szCs w:val="24"/>
        </w:rPr>
        <w:t>ουσι</w:t>
      </w:r>
      <w:r>
        <w:rPr>
          <w:rFonts w:eastAsia="Times New Roman"/>
          <w:color w:val="212121"/>
          <w:szCs w:val="24"/>
        </w:rPr>
        <w:t>αστικές δηλαδή διατάξεις και δη</w:t>
      </w:r>
      <w:r w:rsidRPr="006B5F65">
        <w:rPr>
          <w:rFonts w:eastAsia="Times New Roman"/>
          <w:color w:val="212121"/>
          <w:szCs w:val="24"/>
        </w:rPr>
        <w:t xml:space="preserve"> τις διατάξεις περί οργάνωσης και αποκεντρωτική</w:t>
      </w:r>
      <w:r>
        <w:rPr>
          <w:rFonts w:eastAsia="Times New Roman"/>
          <w:color w:val="212121"/>
          <w:szCs w:val="24"/>
        </w:rPr>
        <w:t>ς</w:t>
      </w:r>
      <w:r w:rsidRPr="006B5F65">
        <w:rPr>
          <w:rFonts w:eastAsia="Times New Roman"/>
          <w:color w:val="212121"/>
          <w:szCs w:val="24"/>
        </w:rPr>
        <w:t xml:space="preserve"> διοίκηση</w:t>
      </w:r>
      <w:r>
        <w:rPr>
          <w:rFonts w:eastAsia="Times New Roman"/>
          <w:color w:val="212121"/>
          <w:szCs w:val="24"/>
        </w:rPr>
        <w:t>ς</w:t>
      </w:r>
      <w:r w:rsidRPr="006B5F65">
        <w:rPr>
          <w:rFonts w:eastAsia="Times New Roman"/>
          <w:color w:val="212121"/>
          <w:szCs w:val="24"/>
        </w:rPr>
        <w:t xml:space="preserve"> του ελληνικού κράτους</w:t>
      </w:r>
      <w:r>
        <w:rPr>
          <w:rFonts w:eastAsia="Times New Roman"/>
          <w:color w:val="212121"/>
          <w:szCs w:val="24"/>
        </w:rPr>
        <w:t xml:space="preserve">, αφού το γειτονικό </w:t>
      </w:r>
      <w:r w:rsidRPr="006B5F65">
        <w:rPr>
          <w:rFonts w:eastAsia="Times New Roman"/>
          <w:color w:val="212121"/>
          <w:szCs w:val="24"/>
        </w:rPr>
        <w:t>κρά</w:t>
      </w:r>
      <w:r>
        <w:rPr>
          <w:rFonts w:eastAsia="Times New Roman"/>
          <w:color w:val="212121"/>
          <w:szCs w:val="24"/>
        </w:rPr>
        <w:t>τος προκύπτει προδήλως ότι δολίως</w:t>
      </w:r>
      <w:r w:rsidRPr="006B5F65">
        <w:rPr>
          <w:rFonts w:eastAsia="Times New Roman"/>
          <w:color w:val="212121"/>
          <w:szCs w:val="24"/>
        </w:rPr>
        <w:t xml:space="preserve"> σφετερ</w:t>
      </w:r>
      <w:r w:rsidRPr="006B5F65">
        <w:rPr>
          <w:rFonts w:eastAsia="Times New Roman"/>
          <w:color w:val="212121"/>
          <w:szCs w:val="24"/>
        </w:rPr>
        <w:t xml:space="preserve">ίζεται τον όρο </w:t>
      </w:r>
      <w:r>
        <w:rPr>
          <w:rFonts w:eastAsia="Times New Roman"/>
          <w:color w:val="212121"/>
          <w:szCs w:val="24"/>
        </w:rPr>
        <w:t>«</w:t>
      </w:r>
      <w:r w:rsidRPr="006B5F65">
        <w:rPr>
          <w:rFonts w:eastAsia="Times New Roman"/>
          <w:color w:val="212121"/>
          <w:szCs w:val="24"/>
        </w:rPr>
        <w:t>Μακεδονία</w:t>
      </w:r>
      <w:r>
        <w:rPr>
          <w:rFonts w:eastAsia="Times New Roman"/>
          <w:color w:val="212121"/>
          <w:szCs w:val="24"/>
        </w:rPr>
        <w:t>»,</w:t>
      </w:r>
      <w:r w:rsidRPr="006B5F65">
        <w:rPr>
          <w:rFonts w:eastAsia="Times New Roman"/>
          <w:color w:val="212121"/>
          <w:szCs w:val="24"/>
        </w:rPr>
        <w:t xml:space="preserve"> που επισήμως χρησιμοποιείται σε τρ</w:t>
      </w:r>
      <w:r>
        <w:rPr>
          <w:rFonts w:eastAsia="Times New Roman"/>
          <w:color w:val="212121"/>
          <w:szCs w:val="24"/>
        </w:rPr>
        <w:t>εις δευτεροβάθμιους Οργανισμούς Τοπικής Α</w:t>
      </w:r>
      <w:r w:rsidRPr="006B5F65">
        <w:rPr>
          <w:rFonts w:eastAsia="Times New Roman"/>
          <w:color w:val="212121"/>
          <w:szCs w:val="24"/>
        </w:rPr>
        <w:t>υτοδιοίκησης</w:t>
      </w:r>
      <w:r>
        <w:rPr>
          <w:rFonts w:eastAsia="Times New Roman"/>
          <w:color w:val="212121"/>
          <w:szCs w:val="24"/>
        </w:rPr>
        <w:t>, δηλαδή Περιφέρειες</w:t>
      </w:r>
      <w:r w:rsidRPr="006B5F65">
        <w:rPr>
          <w:rFonts w:eastAsia="Times New Roman"/>
          <w:color w:val="212121"/>
          <w:szCs w:val="24"/>
        </w:rPr>
        <w:t xml:space="preserve"> της Ελλάδας</w:t>
      </w:r>
      <w:r>
        <w:rPr>
          <w:rFonts w:eastAsia="Times New Roman"/>
          <w:color w:val="212121"/>
          <w:szCs w:val="24"/>
        </w:rPr>
        <w:t xml:space="preserve">, </w:t>
      </w:r>
      <w:r w:rsidRPr="006B5F65">
        <w:rPr>
          <w:rFonts w:eastAsia="Times New Roman"/>
          <w:color w:val="212121"/>
          <w:szCs w:val="24"/>
        </w:rPr>
        <w:t>με αντίστοιχο γεωγραφικό προ</w:t>
      </w:r>
      <w:r>
        <w:rPr>
          <w:rFonts w:eastAsia="Times New Roman"/>
          <w:color w:val="212121"/>
          <w:szCs w:val="24"/>
        </w:rPr>
        <w:t>σδιορισμό και συγκεκριμένα την Π</w:t>
      </w:r>
      <w:r w:rsidRPr="006B5F65">
        <w:rPr>
          <w:rFonts w:eastAsia="Times New Roman"/>
          <w:color w:val="212121"/>
          <w:szCs w:val="24"/>
        </w:rPr>
        <w:t>εριφέρεια Κεντρικής</w:t>
      </w:r>
      <w:r>
        <w:rPr>
          <w:rFonts w:eastAsia="Times New Roman"/>
          <w:color w:val="212121"/>
          <w:szCs w:val="24"/>
        </w:rPr>
        <w:t>, Δυτικής και Α</w:t>
      </w:r>
      <w:r w:rsidRPr="006B5F65">
        <w:rPr>
          <w:rFonts w:eastAsia="Times New Roman"/>
          <w:color w:val="212121"/>
          <w:szCs w:val="24"/>
        </w:rPr>
        <w:t>νατολικής Μακ</w:t>
      </w:r>
      <w:r w:rsidRPr="006B5F65">
        <w:rPr>
          <w:rFonts w:eastAsia="Times New Roman"/>
          <w:color w:val="212121"/>
          <w:szCs w:val="24"/>
        </w:rPr>
        <w:t>εδονίας</w:t>
      </w:r>
      <w:r>
        <w:rPr>
          <w:rFonts w:eastAsia="Times New Roman"/>
          <w:color w:val="212121"/>
          <w:szCs w:val="24"/>
        </w:rPr>
        <w:t>.</w:t>
      </w:r>
    </w:p>
    <w:p w14:paraId="77C02D4E" w14:textId="77777777" w:rsidR="006113A9" w:rsidRDefault="006B6FC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 xml:space="preserve">Επομένως, με βάση τα ανωτέρω, </w:t>
      </w:r>
      <w:r w:rsidRPr="006B5F65">
        <w:rPr>
          <w:rFonts w:eastAsia="Times New Roman"/>
          <w:color w:val="212121"/>
          <w:szCs w:val="24"/>
        </w:rPr>
        <w:t>το παρόν σχέδιο νόμ</w:t>
      </w:r>
      <w:r>
        <w:rPr>
          <w:rFonts w:eastAsia="Times New Roman"/>
          <w:color w:val="212121"/>
          <w:szCs w:val="24"/>
        </w:rPr>
        <w:t>ου καταστρατηγεί την ουσία του Σ</w:t>
      </w:r>
      <w:r w:rsidRPr="006B5F65">
        <w:rPr>
          <w:rFonts w:eastAsia="Times New Roman"/>
          <w:color w:val="212121"/>
          <w:szCs w:val="24"/>
        </w:rPr>
        <w:t>υντάγματος και</w:t>
      </w:r>
      <w:r>
        <w:rPr>
          <w:rFonts w:eastAsia="Times New Roman"/>
          <w:color w:val="212121"/>
          <w:szCs w:val="24"/>
        </w:rPr>
        <w:t xml:space="preserve"> αναφανδόν εγείρεται ζήτημα ουσιαστικής αντισυνταγματικότητας και παραβίασης κατ’ αρχάς των άρθρων 101 και 102 του Συντάγματος. </w:t>
      </w:r>
    </w:p>
    <w:p w14:paraId="77C02D4F" w14:textId="77777777" w:rsidR="006113A9" w:rsidRDefault="006B6FC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lastRenderedPageBreak/>
        <w:t>Δεύτερη περίπτωση παραβ</w:t>
      </w:r>
      <w:r>
        <w:rPr>
          <w:rFonts w:eastAsia="Times New Roman"/>
          <w:color w:val="212121"/>
          <w:szCs w:val="24"/>
        </w:rPr>
        <w:t xml:space="preserve">ίασης άρθρων του Συντάγματος: Εμφανίζεται ο κ. Νίμιτς ως μάρτυρας στη Συμφωνία των Πρεσπών. Ο κ. Νίμιτς εκπροσωπεί συγκεκριμένο διεθνή </w:t>
      </w:r>
      <w:r>
        <w:rPr>
          <w:rFonts w:eastAsia="Times New Roman"/>
          <w:color w:val="212121"/>
          <w:szCs w:val="24"/>
        </w:rPr>
        <w:t>ο</w:t>
      </w:r>
      <w:r>
        <w:rPr>
          <w:rFonts w:eastAsia="Times New Roman"/>
          <w:color w:val="212121"/>
          <w:szCs w:val="24"/>
        </w:rPr>
        <w:t>ργανισμό, τον Οργανισμό Η</w:t>
      </w:r>
      <w:r w:rsidRPr="006B5F65">
        <w:rPr>
          <w:rFonts w:eastAsia="Times New Roman"/>
          <w:color w:val="212121"/>
          <w:szCs w:val="24"/>
        </w:rPr>
        <w:t>νωμένων Εθνών</w:t>
      </w:r>
      <w:r>
        <w:rPr>
          <w:rFonts w:eastAsia="Times New Roman"/>
          <w:color w:val="212121"/>
          <w:szCs w:val="24"/>
        </w:rPr>
        <w:t>.</w:t>
      </w:r>
      <w:r w:rsidRPr="006B5F65">
        <w:rPr>
          <w:rFonts w:eastAsia="Times New Roman"/>
          <w:color w:val="212121"/>
          <w:szCs w:val="24"/>
        </w:rPr>
        <w:t xml:space="preserve"> </w:t>
      </w:r>
      <w:r>
        <w:rPr>
          <w:rFonts w:eastAsia="Times New Roman"/>
          <w:color w:val="212121"/>
          <w:szCs w:val="24"/>
        </w:rPr>
        <w:t xml:space="preserve">Είναι, μάλιστα, προσωπικός απεσταλμένος του Γενικού Γραμματέα των Ηνωμένων </w:t>
      </w:r>
      <w:r>
        <w:rPr>
          <w:rFonts w:eastAsia="Times New Roman"/>
          <w:color w:val="212121"/>
          <w:szCs w:val="24"/>
        </w:rPr>
        <w:t>Εθνών.</w:t>
      </w:r>
    </w:p>
    <w:p w14:paraId="77C02D50" w14:textId="77777777" w:rsidR="006113A9" w:rsidRDefault="006B6FC4">
      <w:pPr>
        <w:tabs>
          <w:tab w:val="left" w:pos="2738"/>
          <w:tab w:val="center" w:pos="4753"/>
          <w:tab w:val="left" w:pos="5723"/>
        </w:tabs>
        <w:spacing w:line="600" w:lineRule="auto"/>
        <w:ind w:firstLine="720"/>
        <w:contextualSpacing/>
        <w:jc w:val="both"/>
        <w:rPr>
          <w:rFonts w:eastAsia="Times New Roman"/>
          <w:color w:val="212121"/>
          <w:szCs w:val="24"/>
        </w:rPr>
      </w:pPr>
      <w:r w:rsidRPr="006B5F65">
        <w:rPr>
          <w:rFonts w:eastAsia="Times New Roman"/>
          <w:color w:val="212121"/>
          <w:szCs w:val="24"/>
        </w:rPr>
        <w:t>Επομένως</w:t>
      </w:r>
      <w:r>
        <w:rPr>
          <w:rFonts w:eastAsia="Times New Roman"/>
          <w:color w:val="212121"/>
          <w:szCs w:val="24"/>
        </w:rPr>
        <w:t xml:space="preserve"> διά της Σ</w:t>
      </w:r>
      <w:r w:rsidRPr="006B5F65">
        <w:rPr>
          <w:rFonts w:eastAsia="Times New Roman"/>
          <w:color w:val="212121"/>
          <w:szCs w:val="24"/>
        </w:rPr>
        <w:t>υμφωνίας των Πρεσπών παραβιάζεται κα</w:t>
      </w:r>
      <w:r>
        <w:rPr>
          <w:rFonts w:eastAsia="Times New Roman"/>
          <w:color w:val="212121"/>
          <w:szCs w:val="24"/>
        </w:rPr>
        <w:t>ι το άρθρο 28 παράγραφος 2 του Σ</w:t>
      </w:r>
      <w:r w:rsidRPr="006B5F65">
        <w:rPr>
          <w:rFonts w:eastAsia="Times New Roman"/>
          <w:color w:val="212121"/>
          <w:szCs w:val="24"/>
        </w:rPr>
        <w:t>υντάγματος</w:t>
      </w:r>
      <w:r>
        <w:rPr>
          <w:rFonts w:eastAsia="Times New Roman"/>
          <w:color w:val="212121"/>
          <w:szCs w:val="24"/>
        </w:rPr>
        <w:t xml:space="preserve">, </w:t>
      </w:r>
      <w:r w:rsidRPr="006B5F65">
        <w:rPr>
          <w:rFonts w:eastAsia="Times New Roman"/>
          <w:color w:val="212121"/>
          <w:szCs w:val="24"/>
        </w:rPr>
        <w:t>διότι έτσι αναγνωρίζεται στον Μάθιου Νίμι</w:t>
      </w:r>
      <w:r>
        <w:rPr>
          <w:rFonts w:eastAsia="Times New Roman"/>
          <w:color w:val="212121"/>
          <w:szCs w:val="24"/>
        </w:rPr>
        <w:t>τς αρμοδιότητα που προβλέπεται α</w:t>
      </w:r>
      <w:r w:rsidRPr="006B5F65">
        <w:rPr>
          <w:rFonts w:eastAsia="Times New Roman"/>
          <w:color w:val="212121"/>
          <w:szCs w:val="24"/>
        </w:rPr>
        <w:t>πό τ</w:t>
      </w:r>
      <w:r>
        <w:rPr>
          <w:rFonts w:eastAsia="Times New Roman"/>
          <w:color w:val="212121"/>
          <w:szCs w:val="24"/>
        </w:rPr>
        <w:t xml:space="preserve">ο Σύνταγμα της Ελλάδος </w:t>
      </w:r>
      <w:r w:rsidRPr="00B2448E">
        <w:rPr>
          <w:rFonts w:eastAsia="Times New Roman"/>
          <w:szCs w:val="24"/>
        </w:rPr>
        <w:t xml:space="preserve">και άπτονται </w:t>
      </w:r>
      <w:r>
        <w:rPr>
          <w:rFonts w:eastAsia="Times New Roman"/>
          <w:szCs w:val="24"/>
        </w:rPr>
        <w:t xml:space="preserve">αυτού, </w:t>
      </w:r>
      <w:r w:rsidRPr="00493937">
        <w:rPr>
          <w:rFonts w:eastAsia="Times New Roman"/>
          <w:color w:val="212121"/>
          <w:szCs w:val="24"/>
        </w:rPr>
        <w:t>αφορούν</w:t>
      </w:r>
      <w:r>
        <w:rPr>
          <w:rFonts w:eastAsia="Times New Roman"/>
          <w:color w:val="212121"/>
          <w:szCs w:val="24"/>
        </w:rPr>
        <w:t xml:space="preserve"> στα</w:t>
      </w:r>
      <w:r w:rsidRPr="006B5F65">
        <w:rPr>
          <w:rFonts w:eastAsia="Times New Roman"/>
          <w:color w:val="212121"/>
          <w:szCs w:val="24"/>
        </w:rPr>
        <w:t xml:space="preserve"> προαναφερθέντα και </w:t>
      </w:r>
      <w:r w:rsidRPr="006B5F65">
        <w:rPr>
          <w:rFonts w:eastAsia="Times New Roman"/>
          <w:color w:val="212121"/>
          <w:szCs w:val="24"/>
        </w:rPr>
        <w:t xml:space="preserve">στην εν γένει παρούσα και μελλοντική προάσπιση της ακεραιότητας της χώρας που τίθεται εν κινδύνω με την παραχώρηση χρήσης του ονόματος της </w:t>
      </w:r>
      <w:r>
        <w:rPr>
          <w:rFonts w:eastAsia="Times New Roman"/>
          <w:color w:val="212121"/>
          <w:szCs w:val="24"/>
        </w:rPr>
        <w:t>«</w:t>
      </w:r>
      <w:r w:rsidRPr="006B5F65">
        <w:rPr>
          <w:rFonts w:eastAsia="Times New Roman"/>
          <w:color w:val="212121"/>
          <w:szCs w:val="24"/>
        </w:rPr>
        <w:t>Μακεδονίας</w:t>
      </w:r>
      <w:r>
        <w:rPr>
          <w:rFonts w:eastAsia="Times New Roman"/>
          <w:color w:val="212121"/>
          <w:szCs w:val="24"/>
        </w:rPr>
        <w:t>».</w:t>
      </w:r>
      <w:r w:rsidRPr="006B5F65">
        <w:rPr>
          <w:rFonts w:eastAsia="Times New Roman"/>
          <w:color w:val="212121"/>
          <w:szCs w:val="24"/>
        </w:rPr>
        <w:t xml:space="preserve"> </w:t>
      </w:r>
    </w:p>
    <w:p w14:paraId="77C02D51" w14:textId="77777777" w:rsidR="006113A9" w:rsidRDefault="006B6FC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 xml:space="preserve">Η Κυβέρνηση σε αυτή τη </w:t>
      </w:r>
      <w:r>
        <w:rPr>
          <w:rFonts w:eastAsia="Times New Roman"/>
          <w:color w:val="212121"/>
          <w:szCs w:val="24"/>
        </w:rPr>
        <w:t>σ</w:t>
      </w:r>
      <w:r w:rsidRPr="006B5F65">
        <w:rPr>
          <w:rFonts w:eastAsia="Times New Roman"/>
          <w:color w:val="212121"/>
          <w:szCs w:val="24"/>
        </w:rPr>
        <w:t>υμφωνία</w:t>
      </w:r>
      <w:r>
        <w:rPr>
          <w:rFonts w:eastAsia="Times New Roman"/>
          <w:color w:val="212121"/>
          <w:szCs w:val="24"/>
        </w:rPr>
        <w:t>,</w:t>
      </w:r>
      <w:r w:rsidRPr="006B5F65">
        <w:rPr>
          <w:rFonts w:eastAsia="Times New Roman"/>
          <w:color w:val="212121"/>
          <w:szCs w:val="24"/>
        </w:rPr>
        <w:t xml:space="preserve"> στην οποία κατέληξε μετά από ατασθαλίες και παράνομες ενέργειες</w:t>
      </w:r>
      <w:r>
        <w:rPr>
          <w:rFonts w:eastAsia="Times New Roman"/>
          <w:color w:val="212121"/>
          <w:szCs w:val="24"/>
        </w:rPr>
        <w:t>,</w:t>
      </w:r>
      <w:r w:rsidRPr="006B5F65">
        <w:rPr>
          <w:rFonts w:eastAsia="Times New Roman"/>
          <w:color w:val="212121"/>
          <w:szCs w:val="24"/>
        </w:rPr>
        <w:t xml:space="preserve"> εξυπ</w:t>
      </w:r>
      <w:r w:rsidRPr="006B5F65">
        <w:rPr>
          <w:rFonts w:eastAsia="Times New Roman"/>
          <w:color w:val="212121"/>
          <w:szCs w:val="24"/>
        </w:rPr>
        <w:t xml:space="preserve">ηρετεί </w:t>
      </w:r>
      <w:r>
        <w:rPr>
          <w:rFonts w:eastAsia="Times New Roman"/>
          <w:color w:val="212121"/>
          <w:szCs w:val="24"/>
        </w:rPr>
        <w:t>–</w:t>
      </w:r>
      <w:r w:rsidRPr="006B5F65">
        <w:rPr>
          <w:rFonts w:eastAsia="Times New Roman"/>
          <w:color w:val="212121"/>
          <w:szCs w:val="24"/>
        </w:rPr>
        <w:t>λέει</w:t>
      </w:r>
      <w:r>
        <w:rPr>
          <w:rFonts w:eastAsia="Times New Roman"/>
          <w:color w:val="212121"/>
          <w:szCs w:val="24"/>
        </w:rPr>
        <w:t>- σπουδαίο ε</w:t>
      </w:r>
      <w:r w:rsidRPr="006B5F65">
        <w:rPr>
          <w:rFonts w:eastAsia="Times New Roman"/>
          <w:color w:val="212121"/>
          <w:szCs w:val="24"/>
        </w:rPr>
        <w:t>θνικό συμφέρον και προάγει τη συνεργασία της Ελληνικής Δημοκρατίας με το δεύτερο μέρος</w:t>
      </w:r>
      <w:r>
        <w:rPr>
          <w:rFonts w:eastAsia="Times New Roman"/>
          <w:color w:val="212121"/>
          <w:szCs w:val="24"/>
        </w:rPr>
        <w:t xml:space="preserve">. </w:t>
      </w:r>
    </w:p>
    <w:p w14:paraId="77C02D52" w14:textId="77777777" w:rsidR="006113A9" w:rsidRDefault="006B6FC4">
      <w:pPr>
        <w:tabs>
          <w:tab w:val="left" w:pos="2738"/>
          <w:tab w:val="center" w:pos="4753"/>
          <w:tab w:val="left" w:pos="5723"/>
        </w:tabs>
        <w:spacing w:line="600" w:lineRule="auto"/>
        <w:ind w:firstLine="720"/>
        <w:contextualSpacing/>
        <w:jc w:val="both"/>
        <w:rPr>
          <w:rFonts w:eastAsia="Times New Roman"/>
          <w:color w:val="212121"/>
          <w:szCs w:val="24"/>
        </w:rPr>
      </w:pPr>
      <w:r w:rsidRPr="006B5F65">
        <w:rPr>
          <w:rFonts w:eastAsia="Times New Roman"/>
          <w:color w:val="212121"/>
          <w:szCs w:val="24"/>
        </w:rPr>
        <w:t xml:space="preserve">Επομένως έχουμε τον ορισμό της παραβίασης </w:t>
      </w:r>
      <w:r>
        <w:rPr>
          <w:rFonts w:eastAsia="Times New Roman"/>
          <w:color w:val="212121"/>
          <w:szCs w:val="24"/>
        </w:rPr>
        <w:t>του άρθρου 28 παράγραφος 2 του Σ</w:t>
      </w:r>
      <w:r w:rsidRPr="006B5F65">
        <w:rPr>
          <w:rFonts w:eastAsia="Times New Roman"/>
          <w:color w:val="212121"/>
          <w:szCs w:val="24"/>
        </w:rPr>
        <w:t>υντάγματος</w:t>
      </w:r>
      <w:r>
        <w:rPr>
          <w:rFonts w:eastAsia="Times New Roman"/>
          <w:color w:val="212121"/>
          <w:szCs w:val="24"/>
        </w:rPr>
        <w:t xml:space="preserve">. </w:t>
      </w:r>
    </w:p>
    <w:p w14:paraId="77C02D53" w14:textId="77777777" w:rsidR="006113A9" w:rsidRDefault="006B6FC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lastRenderedPageBreak/>
        <w:t>Ό</w:t>
      </w:r>
      <w:r w:rsidRPr="006B5F65">
        <w:rPr>
          <w:rFonts w:eastAsia="Times New Roman"/>
          <w:color w:val="212121"/>
          <w:szCs w:val="24"/>
        </w:rPr>
        <w:t>λα αυτά τα θέματα είναι μείζονα και σήμερα ελέγχουμε τη</w:t>
      </w:r>
      <w:r w:rsidRPr="006B5F65">
        <w:rPr>
          <w:rFonts w:eastAsia="Times New Roman"/>
          <w:color w:val="212121"/>
          <w:szCs w:val="24"/>
        </w:rPr>
        <w:t xml:space="preserve"> Βουλή για τη συζήτηση ενός αντισυνταγματικού νομοθετήματος</w:t>
      </w:r>
      <w:r>
        <w:rPr>
          <w:rFonts w:eastAsia="Times New Roman"/>
          <w:color w:val="212121"/>
          <w:szCs w:val="24"/>
        </w:rPr>
        <w:t xml:space="preserve">. Εάν </w:t>
      </w:r>
      <w:r w:rsidRPr="006B5F65">
        <w:rPr>
          <w:rFonts w:eastAsia="Times New Roman"/>
          <w:color w:val="212121"/>
          <w:szCs w:val="24"/>
        </w:rPr>
        <w:t>προβείτε στην ψήφιση αυτού του νομοθετήματος</w:t>
      </w:r>
      <w:r>
        <w:rPr>
          <w:rFonts w:eastAsia="Times New Roman"/>
          <w:color w:val="212121"/>
          <w:szCs w:val="24"/>
        </w:rPr>
        <w:t>, οι Β</w:t>
      </w:r>
      <w:r w:rsidRPr="006B5F65">
        <w:rPr>
          <w:rFonts w:eastAsia="Times New Roman"/>
          <w:color w:val="212121"/>
          <w:szCs w:val="24"/>
        </w:rPr>
        <w:t>ουλευτές της Χρυσής Αυγής</w:t>
      </w:r>
      <w:r>
        <w:rPr>
          <w:rFonts w:eastAsia="Times New Roman"/>
          <w:color w:val="212121"/>
          <w:szCs w:val="24"/>
        </w:rPr>
        <w:t xml:space="preserve"> ως πολίτες θα προσφύγουμε στο Συμβούλιο της Ε</w:t>
      </w:r>
      <w:r w:rsidRPr="006B5F65">
        <w:rPr>
          <w:rFonts w:eastAsia="Times New Roman"/>
          <w:color w:val="212121"/>
          <w:szCs w:val="24"/>
        </w:rPr>
        <w:t>πικρατείας και με</w:t>
      </w:r>
      <w:r>
        <w:rPr>
          <w:rFonts w:eastAsia="Times New Roman"/>
          <w:color w:val="212121"/>
          <w:szCs w:val="24"/>
        </w:rPr>
        <w:t xml:space="preserve"> τα τεκμηριωμένα επιχειρήματά</w:t>
      </w:r>
      <w:r w:rsidRPr="006B5F65">
        <w:rPr>
          <w:rFonts w:eastAsia="Times New Roman"/>
          <w:color w:val="212121"/>
          <w:szCs w:val="24"/>
        </w:rPr>
        <w:t xml:space="preserve"> </w:t>
      </w:r>
      <w:r>
        <w:rPr>
          <w:rFonts w:eastAsia="Times New Roman"/>
          <w:color w:val="212121"/>
          <w:szCs w:val="24"/>
        </w:rPr>
        <w:t>μας και</w:t>
      </w:r>
      <w:r w:rsidRPr="006B5F65">
        <w:rPr>
          <w:rFonts w:eastAsia="Times New Roman"/>
          <w:color w:val="212121"/>
          <w:szCs w:val="24"/>
        </w:rPr>
        <w:t xml:space="preserve"> θα ακυρώσουμε σ</w:t>
      </w:r>
      <w:r w:rsidRPr="006B5F65">
        <w:rPr>
          <w:rFonts w:eastAsia="Times New Roman"/>
          <w:color w:val="212121"/>
          <w:szCs w:val="24"/>
        </w:rPr>
        <w:t>την πράξη αυτό το παράνομο και αντισυνταγματικό νομοθέτημα</w:t>
      </w:r>
      <w:r>
        <w:rPr>
          <w:rFonts w:eastAsia="Times New Roman"/>
          <w:color w:val="212121"/>
          <w:szCs w:val="24"/>
        </w:rPr>
        <w:t xml:space="preserve">. </w:t>
      </w:r>
    </w:p>
    <w:p w14:paraId="77C02D54" w14:textId="77777777" w:rsidR="006113A9" w:rsidRDefault="006B6FC4">
      <w:pPr>
        <w:tabs>
          <w:tab w:val="left" w:pos="2738"/>
          <w:tab w:val="center" w:pos="4753"/>
          <w:tab w:val="left" w:pos="5723"/>
        </w:tabs>
        <w:spacing w:line="600" w:lineRule="auto"/>
        <w:ind w:firstLine="720"/>
        <w:contextualSpacing/>
        <w:jc w:val="center"/>
        <w:rPr>
          <w:rFonts w:eastAsia="Times New Roman"/>
          <w:color w:val="212121"/>
          <w:szCs w:val="24"/>
        </w:rPr>
      </w:pPr>
      <w:r>
        <w:rPr>
          <w:rFonts w:eastAsia="Times New Roman"/>
          <w:color w:val="212121"/>
          <w:szCs w:val="24"/>
        </w:rPr>
        <w:t>(Χειροκροτήματα από την πτέρυγα της Χρυσής Αυγής)</w:t>
      </w:r>
    </w:p>
    <w:p w14:paraId="77C02D55" w14:textId="77777777" w:rsidR="006113A9" w:rsidRDefault="006B6FC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 xml:space="preserve">Πάμε στο άρθρο 13 της Συμφωνίας των Πρεσπών. </w:t>
      </w:r>
    </w:p>
    <w:p w14:paraId="77C02D56" w14:textId="77777777" w:rsidR="006113A9" w:rsidRDefault="006B6FC4">
      <w:pPr>
        <w:tabs>
          <w:tab w:val="left" w:pos="2738"/>
          <w:tab w:val="center" w:pos="4753"/>
          <w:tab w:val="left" w:pos="5723"/>
        </w:tabs>
        <w:spacing w:line="600" w:lineRule="auto"/>
        <w:ind w:firstLine="720"/>
        <w:contextualSpacing/>
        <w:jc w:val="both"/>
        <w:rPr>
          <w:rFonts w:eastAsia="Times New Roman" w:cs="Times New Roman"/>
          <w:szCs w:val="24"/>
        </w:rPr>
      </w:pPr>
      <w:r w:rsidRPr="00C255F0">
        <w:rPr>
          <w:rFonts w:eastAsia="Times New Roman" w:cs="Times New Roman"/>
          <w:szCs w:val="24"/>
        </w:rPr>
        <w:t xml:space="preserve">(Στο σημείο αυτό </w:t>
      </w:r>
      <w:r>
        <w:rPr>
          <w:rFonts w:eastAsia="Times New Roman" w:cs="Times New Roman"/>
          <w:szCs w:val="24"/>
        </w:rPr>
        <w:t>κ</w:t>
      </w:r>
      <w:r w:rsidRPr="00C255F0">
        <w:rPr>
          <w:rFonts w:eastAsia="Times New Roman" w:cs="Times New Roman"/>
          <w:szCs w:val="24"/>
        </w:rPr>
        <w:t>τυπάει το κουδούνι λήξεως του χρόνου ομιλίας του κυρίου Βουλευτή)</w:t>
      </w:r>
    </w:p>
    <w:p w14:paraId="77C02D57" w14:textId="77777777" w:rsidR="006113A9" w:rsidRDefault="006B6FC4">
      <w:pPr>
        <w:tabs>
          <w:tab w:val="left" w:pos="2738"/>
          <w:tab w:val="center" w:pos="4753"/>
          <w:tab w:val="left" w:pos="5723"/>
        </w:tabs>
        <w:spacing w:line="600" w:lineRule="auto"/>
        <w:ind w:firstLine="720"/>
        <w:contextualSpacing/>
        <w:jc w:val="both"/>
        <w:rPr>
          <w:rFonts w:eastAsia="Times New Roman" w:cs="Times New Roman"/>
          <w:szCs w:val="24"/>
        </w:rPr>
      </w:pPr>
      <w:r w:rsidRPr="00866FFA">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Κύριε Κασιδιάρη, μη μιλάτε αορίστως. </w:t>
      </w:r>
    </w:p>
    <w:p w14:paraId="77C02D58" w14:textId="77777777" w:rsidR="006113A9" w:rsidRDefault="006B6FC4">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ΗΛΙΑΣ ΚΑΣΙΔΙΑΡΗΣ: </w:t>
      </w:r>
      <w:r>
        <w:rPr>
          <w:rFonts w:eastAsia="Times New Roman" w:cs="Times New Roman"/>
          <w:szCs w:val="24"/>
        </w:rPr>
        <w:t xml:space="preserve">Κατ’ αρχήν, ο Κανονισμός προβλέπει πέντε λεπτά. </w:t>
      </w:r>
    </w:p>
    <w:p w14:paraId="77C02D59" w14:textId="77777777" w:rsidR="006113A9" w:rsidRDefault="006B6FC4">
      <w:pPr>
        <w:tabs>
          <w:tab w:val="left" w:pos="2738"/>
          <w:tab w:val="center" w:pos="4753"/>
          <w:tab w:val="left" w:pos="5723"/>
        </w:tabs>
        <w:spacing w:line="600" w:lineRule="auto"/>
        <w:ind w:firstLine="720"/>
        <w:contextualSpacing/>
        <w:jc w:val="both"/>
        <w:rPr>
          <w:rFonts w:eastAsia="Times New Roman" w:cs="Times New Roman"/>
          <w:szCs w:val="24"/>
        </w:rPr>
      </w:pPr>
      <w:r w:rsidRPr="00866FFA">
        <w:rPr>
          <w:rFonts w:eastAsia="Times New Roman" w:cs="Times New Roman"/>
          <w:b/>
          <w:szCs w:val="24"/>
        </w:rPr>
        <w:t xml:space="preserve">ΠΡΟΕΔΡΕΥΟΥΣΑ (Αναστασία Χριστοδουλοπούλου): </w:t>
      </w:r>
      <w:r>
        <w:rPr>
          <w:rFonts w:eastAsia="Times New Roman" w:cs="Times New Roman"/>
          <w:szCs w:val="24"/>
        </w:rPr>
        <w:t>Πέντε λεπτά σ</w:t>
      </w:r>
      <w:r>
        <w:rPr>
          <w:rFonts w:eastAsia="Times New Roman" w:cs="Times New Roman"/>
          <w:szCs w:val="24"/>
        </w:rPr>
        <w:t>ά</w:t>
      </w:r>
      <w:r>
        <w:rPr>
          <w:rFonts w:eastAsia="Times New Roman" w:cs="Times New Roman"/>
          <w:szCs w:val="24"/>
        </w:rPr>
        <w:t xml:space="preserve">ς έχω δώσει. Δεν έβαλα το ρολόι από την αρχή. </w:t>
      </w:r>
    </w:p>
    <w:p w14:paraId="77C02D5A" w14:textId="77777777" w:rsidR="006113A9" w:rsidRDefault="006B6FC4">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lastRenderedPageBreak/>
        <w:t>ΗΛ</w:t>
      </w:r>
      <w:r>
        <w:rPr>
          <w:rFonts w:eastAsia="Times New Roman" w:cs="Times New Roman"/>
          <w:b/>
          <w:szCs w:val="24"/>
        </w:rPr>
        <w:t xml:space="preserve">ΙΑΣ ΚΑΣΙΔΙΑΡΗΣ: </w:t>
      </w:r>
      <w:r>
        <w:rPr>
          <w:rFonts w:eastAsia="Times New Roman" w:cs="Times New Roman"/>
          <w:szCs w:val="24"/>
        </w:rPr>
        <w:t xml:space="preserve">Χρειάζομαι χρόνο για να αναπτύξω τα επιχειρήματά μου, γιατί εδώ μιλάμε για ένα μείζον εθνικό ζήτημα. </w:t>
      </w:r>
    </w:p>
    <w:p w14:paraId="77C02D5B" w14:textId="77777777" w:rsidR="006113A9" w:rsidRDefault="006B6FC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s="Times New Roman"/>
          <w:szCs w:val="24"/>
        </w:rPr>
        <w:t xml:space="preserve">Πάω στο σημαντικότερο: Άρθρο 13 της Συμφωνίας των Πρεσπών. Εδώ έχουμε ξεκάθαρη απόπειρα εκχώρησης της εθνικής κυριαρχίας της Ελλάδος και </w:t>
      </w:r>
      <w:r w:rsidRPr="006B5F65">
        <w:rPr>
          <w:rFonts w:eastAsia="Times New Roman"/>
          <w:color w:val="212121"/>
          <w:szCs w:val="24"/>
        </w:rPr>
        <w:t>σ</w:t>
      </w:r>
      <w:r w:rsidRPr="006B5F65">
        <w:rPr>
          <w:rFonts w:eastAsia="Times New Roman"/>
          <w:color w:val="212121"/>
          <w:szCs w:val="24"/>
        </w:rPr>
        <w:t xml:space="preserve">υγκεκριμένα </w:t>
      </w:r>
      <w:r>
        <w:rPr>
          <w:rFonts w:eastAsia="Times New Roman"/>
          <w:color w:val="212121"/>
          <w:szCs w:val="24"/>
        </w:rPr>
        <w:t xml:space="preserve">εκχώρησης κυριαρχικών δικαιωμάτων στην ελληνική θάλασσα, καθότι εκχωρούνται </w:t>
      </w:r>
      <w:r w:rsidRPr="006B5F65">
        <w:rPr>
          <w:rFonts w:eastAsia="Times New Roman"/>
          <w:color w:val="212121"/>
          <w:szCs w:val="24"/>
        </w:rPr>
        <w:t xml:space="preserve">στα Σκόπια </w:t>
      </w:r>
      <w:r>
        <w:rPr>
          <w:rFonts w:eastAsia="Times New Roman"/>
          <w:color w:val="212121"/>
          <w:szCs w:val="24"/>
        </w:rPr>
        <w:t xml:space="preserve">ως περίκλειστο κράτος σύνολο δικαιωμάτων στην αλιεία και στην εκμετάλλευση της </w:t>
      </w:r>
      <w:r>
        <w:rPr>
          <w:rFonts w:eastAsia="Times New Roman"/>
          <w:color w:val="212121"/>
          <w:szCs w:val="24"/>
        </w:rPr>
        <w:t>α</w:t>
      </w:r>
      <w:r>
        <w:rPr>
          <w:rFonts w:eastAsia="Times New Roman"/>
          <w:color w:val="212121"/>
          <w:szCs w:val="24"/>
        </w:rPr>
        <w:t xml:space="preserve">ποκλειστικής </w:t>
      </w:r>
      <w:r>
        <w:rPr>
          <w:rFonts w:eastAsia="Times New Roman"/>
          <w:color w:val="212121"/>
          <w:szCs w:val="24"/>
        </w:rPr>
        <w:t>ο</w:t>
      </w:r>
      <w:r>
        <w:rPr>
          <w:rFonts w:eastAsia="Times New Roman"/>
          <w:color w:val="212121"/>
          <w:szCs w:val="24"/>
        </w:rPr>
        <w:t xml:space="preserve">ικονομικής </w:t>
      </w:r>
      <w:r>
        <w:rPr>
          <w:rFonts w:eastAsia="Times New Roman"/>
          <w:color w:val="212121"/>
          <w:szCs w:val="24"/>
        </w:rPr>
        <w:t>ζ</w:t>
      </w:r>
      <w:r w:rsidRPr="006B5F65">
        <w:rPr>
          <w:rFonts w:eastAsia="Times New Roman"/>
          <w:color w:val="212121"/>
          <w:szCs w:val="24"/>
        </w:rPr>
        <w:t>ώνης της Ελλάδος</w:t>
      </w:r>
      <w:r>
        <w:rPr>
          <w:rFonts w:eastAsia="Times New Roman"/>
          <w:color w:val="212121"/>
          <w:szCs w:val="24"/>
        </w:rPr>
        <w:t xml:space="preserve">, τους παραχωρούνται λιμένες, </w:t>
      </w:r>
      <w:r w:rsidRPr="006B5F65">
        <w:rPr>
          <w:rFonts w:eastAsia="Times New Roman"/>
          <w:color w:val="212121"/>
          <w:szCs w:val="24"/>
        </w:rPr>
        <w:t xml:space="preserve">όπου </w:t>
      </w:r>
      <w:r w:rsidRPr="006B5F65">
        <w:rPr>
          <w:rFonts w:eastAsia="Times New Roman"/>
          <w:color w:val="212121"/>
          <w:szCs w:val="24"/>
        </w:rPr>
        <w:t xml:space="preserve">θα μπορούν </w:t>
      </w:r>
      <w:r>
        <w:rPr>
          <w:rFonts w:eastAsia="Times New Roman"/>
          <w:color w:val="212121"/>
          <w:szCs w:val="24"/>
        </w:rPr>
        <w:t xml:space="preserve">τα πλοία τους </w:t>
      </w:r>
      <w:r w:rsidRPr="006B5F65">
        <w:rPr>
          <w:rFonts w:eastAsia="Times New Roman"/>
          <w:color w:val="212121"/>
          <w:szCs w:val="24"/>
        </w:rPr>
        <w:t xml:space="preserve">να κάνουν χρήση της κρατικής τους </w:t>
      </w:r>
      <w:r>
        <w:rPr>
          <w:rFonts w:eastAsia="Times New Roman"/>
          <w:color w:val="212121"/>
          <w:szCs w:val="24"/>
        </w:rPr>
        <w:t>σημαίας. Μ</w:t>
      </w:r>
      <w:r w:rsidRPr="006B5F65">
        <w:rPr>
          <w:rFonts w:eastAsia="Times New Roman"/>
          <w:color w:val="212121"/>
          <w:szCs w:val="24"/>
        </w:rPr>
        <w:t>ιλάμε για την πλ</w:t>
      </w:r>
      <w:r>
        <w:rPr>
          <w:rFonts w:eastAsia="Times New Roman"/>
          <w:color w:val="212121"/>
          <w:szCs w:val="24"/>
        </w:rPr>
        <w:t>ήρη επιβεβαίωση του οράματος των Σλάβων</w:t>
      </w:r>
      <w:r w:rsidRPr="006B5F65">
        <w:rPr>
          <w:rFonts w:eastAsia="Times New Roman"/>
          <w:color w:val="212121"/>
          <w:szCs w:val="24"/>
        </w:rPr>
        <w:t xml:space="preserve"> </w:t>
      </w:r>
      <w:r>
        <w:rPr>
          <w:rFonts w:eastAsia="Times New Roman"/>
          <w:color w:val="212121"/>
          <w:szCs w:val="24"/>
        </w:rPr>
        <w:t xml:space="preserve">συμμοριτών του Τίτο </w:t>
      </w:r>
      <w:r w:rsidRPr="006B5F65">
        <w:rPr>
          <w:rFonts w:eastAsia="Times New Roman"/>
          <w:color w:val="212121"/>
          <w:szCs w:val="24"/>
        </w:rPr>
        <w:t xml:space="preserve">τη δεκαετία του </w:t>
      </w:r>
      <w:r>
        <w:rPr>
          <w:rFonts w:eastAsia="Times New Roman"/>
          <w:color w:val="212121"/>
          <w:szCs w:val="24"/>
        </w:rPr>
        <w:t>19</w:t>
      </w:r>
      <w:r w:rsidRPr="006B5F65">
        <w:rPr>
          <w:rFonts w:eastAsia="Times New Roman"/>
          <w:color w:val="212121"/>
          <w:szCs w:val="24"/>
        </w:rPr>
        <w:t>40</w:t>
      </w:r>
      <w:r>
        <w:rPr>
          <w:rFonts w:eastAsia="Times New Roman"/>
          <w:color w:val="212121"/>
          <w:szCs w:val="24"/>
        </w:rPr>
        <w:t xml:space="preserve">. </w:t>
      </w:r>
    </w:p>
    <w:p w14:paraId="77C02D5C" w14:textId="77777777" w:rsidR="006113A9" w:rsidRDefault="006B6FC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Ε</w:t>
      </w:r>
      <w:r w:rsidRPr="006B5F65">
        <w:rPr>
          <w:rFonts w:eastAsia="Times New Roman"/>
          <w:color w:val="212121"/>
          <w:szCs w:val="24"/>
        </w:rPr>
        <w:t>πιπλέον</w:t>
      </w:r>
      <w:r>
        <w:rPr>
          <w:rFonts w:eastAsia="Times New Roman"/>
          <w:color w:val="212121"/>
          <w:szCs w:val="24"/>
        </w:rPr>
        <w:t xml:space="preserve">, το σύνολο της </w:t>
      </w:r>
      <w:r>
        <w:rPr>
          <w:rFonts w:eastAsia="Times New Roman"/>
          <w:color w:val="212121"/>
          <w:szCs w:val="24"/>
        </w:rPr>
        <w:t>σ</w:t>
      </w:r>
      <w:r w:rsidRPr="006B5F65">
        <w:rPr>
          <w:rFonts w:eastAsia="Times New Roman"/>
          <w:color w:val="212121"/>
          <w:szCs w:val="24"/>
        </w:rPr>
        <w:t>υμφωνίας παραβιάζει την αρχή της λαϊκής κυριαρχίας</w:t>
      </w:r>
      <w:r>
        <w:rPr>
          <w:rFonts w:eastAsia="Times New Roman"/>
          <w:color w:val="212121"/>
          <w:szCs w:val="24"/>
        </w:rPr>
        <w:t>, σ</w:t>
      </w:r>
      <w:r w:rsidRPr="006B5F65">
        <w:rPr>
          <w:rFonts w:eastAsia="Times New Roman"/>
          <w:color w:val="212121"/>
          <w:szCs w:val="24"/>
        </w:rPr>
        <w:t>υγκεκριμέν</w:t>
      </w:r>
      <w:r w:rsidRPr="006B5F65">
        <w:rPr>
          <w:rFonts w:eastAsia="Times New Roman"/>
          <w:color w:val="212121"/>
          <w:szCs w:val="24"/>
        </w:rPr>
        <w:t xml:space="preserve">α το </w:t>
      </w:r>
      <w:r>
        <w:rPr>
          <w:rFonts w:eastAsia="Times New Roman"/>
          <w:color w:val="212121"/>
          <w:szCs w:val="24"/>
        </w:rPr>
        <w:t>άρθρο 1 παράγραφο</w:t>
      </w:r>
      <w:r>
        <w:rPr>
          <w:rFonts w:eastAsia="Times New Roman"/>
          <w:color w:val="212121"/>
          <w:szCs w:val="24"/>
        </w:rPr>
        <w:t>ι</w:t>
      </w:r>
      <w:r>
        <w:rPr>
          <w:rFonts w:eastAsia="Times New Roman"/>
          <w:color w:val="212121"/>
          <w:szCs w:val="24"/>
        </w:rPr>
        <w:t xml:space="preserve"> 1 και 2 του Συντάγματος, </w:t>
      </w:r>
      <w:r w:rsidRPr="006B5F65">
        <w:rPr>
          <w:rFonts w:eastAsia="Times New Roman"/>
          <w:color w:val="212121"/>
          <w:szCs w:val="24"/>
        </w:rPr>
        <w:t>που προβλέπει ότι θεμέλιο του πολιτεύματος είναι η λαϊκή κυριαρχία</w:t>
      </w:r>
      <w:r>
        <w:rPr>
          <w:rFonts w:eastAsia="Times New Roman"/>
          <w:color w:val="212121"/>
          <w:szCs w:val="24"/>
        </w:rPr>
        <w:t>.</w:t>
      </w:r>
      <w:r w:rsidRPr="006B5F65">
        <w:rPr>
          <w:rFonts w:eastAsia="Times New Roman"/>
          <w:color w:val="212121"/>
          <w:szCs w:val="24"/>
        </w:rPr>
        <w:t xml:space="preserve"> </w:t>
      </w:r>
      <w:r>
        <w:rPr>
          <w:rFonts w:eastAsia="Times New Roman"/>
          <w:color w:val="212121"/>
          <w:szCs w:val="24"/>
        </w:rPr>
        <w:t>Ό</w:t>
      </w:r>
      <w:r w:rsidRPr="006B5F65">
        <w:rPr>
          <w:rFonts w:eastAsia="Times New Roman"/>
          <w:color w:val="212121"/>
          <w:szCs w:val="24"/>
        </w:rPr>
        <w:t>λες οι εξουσίες πηγάζουν από το</w:t>
      </w:r>
      <w:r>
        <w:rPr>
          <w:rFonts w:eastAsia="Times New Roman"/>
          <w:color w:val="212121"/>
          <w:szCs w:val="24"/>
        </w:rPr>
        <w:t>ν</w:t>
      </w:r>
      <w:r w:rsidRPr="006B5F65">
        <w:rPr>
          <w:rFonts w:eastAsia="Times New Roman"/>
          <w:color w:val="212121"/>
          <w:szCs w:val="24"/>
        </w:rPr>
        <w:t xml:space="preserve"> λαό και ασκούνται υπέρ αυτού και του έθνους</w:t>
      </w:r>
      <w:r>
        <w:rPr>
          <w:rFonts w:eastAsia="Times New Roman"/>
          <w:color w:val="212121"/>
          <w:szCs w:val="24"/>
        </w:rPr>
        <w:t xml:space="preserve">. </w:t>
      </w:r>
    </w:p>
    <w:p w14:paraId="77C02D5D" w14:textId="77777777" w:rsidR="006113A9" w:rsidRDefault="006B6FC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lastRenderedPageBreak/>
        <w:t>Τ</w:t>
      </w:r>
      <w:r w:rsidRPr="006B5F65">
        <w:rPr>
          <w:rFonts w:eastAsia="Times New Roman"/>
          <w:color w:val="212121"/>
          <w:szCs w:val="24"/>
        </w:rPr>
        <w:t>ο σύνολο</w:t>
      </w:r>
      <w:r>
        <w:rPr>
          <w:rFonts w:eastAsia="Times New Roman"/>
          <w:color w:val="212121"/>
          <w:szCs w:val="24"/>
        </w:rPr>
        <w:t>,</w:t>
      </w:r>
      <w:r w:rsidRPr="006B5F65">
        <w:rPr>
          <w:rFonts w:eastAsia="Times New Roman"/>
          <w:color w:val="212121"/>
          <w:szCs w:val="24"/>
        </w:rPr>
        <w:t xml:space="preserve"> η απόλυτη πλειοψηφία του ελληνικού λαού</w:t>
      </w:r>
      <w:r>
        <w:rPr>
          <w:rFonts w:eastAsia="Times New Roman"/>
          <w:color w:val="212121"/>
          <w:szCs w:val="24"/>
        </w:rPr>
        <w:t>,</w:t>
      </w:r>
      <w:r w:rsidRPr="006B5F65">
        <w:rPr>
          <w:rFonts w:eastAsia="Times New Roman"/>
          <w:color w:val="212121"/>
          <w:szCs w:val="24"/>
        </w:rPr>
        <w:t xml:space="preserve"> όπως έχει αποδειχθεί με όλες τις δημοσκοπήσεις</w:t>
      </w:r>
      <w:r>
        <w:rPr>
          <w:rFonts w:eastAsia="Times New Roman"/>
          <w:color w:val="212121"/>
          <w:szCs w:val="24"/>
        </w:rPr>
        <w:t>,</w:t>
      </w:r>
      <w:r w:rsidRPr="006B5F65">
        <w:rPr>
          <w:rFonts w:eastAsia="Times New Roman"/>
          <w:color w:val="212121"/>
          <w:szCs w:val="24"/>
        </w:rPr>
        <w:t xml:space="preserve"> </w:t>
      </w:r>
      <w:r>
        <w:rPr>
          <w:rFonts w:eastAsia="Times New Roman"/>
          <w:color w:val="212121"/>
          <w:szCs w:val="24"/>
        </w:rPr>
        <w:t>όπως έχει αποδειχθεί με τα πάνδημα</w:t>
      </w:r>
      <w:r w:rsidRPr="006B5F65">
        <w:rPr>
          <w:rFonts w:eastAsia="Times New Roman"/>
          <w:color w:val="212121"/>
          <w:szCs w:val="24"/>
        </w:rPr>
        <w:t xml:space="preserve"> συλλαλητήρια</w:t>
      </w:r>
      <w:r>
        <w:rPr>
          <w:rFonts w:eastAsia="Times New Roman"/>
          <w:color w:val="212121"/>
          <w:szCs w:val="24"/>
        </w:rPr>
        <w:t>,</w:t>
      </w:r>
      <w:r w:rsidRPr="006B5F65">
        <w:rPr>
          <w:rFonts w:eastAsia="Times New Roman"/>
          <w:color w:val="212121"/>
          <w:szCs w:val="24"/>
        </w:rPr>
        <w:t xml:space="preserve"> όπως έχει αποδειχθεί περίτρανα α</w:t>
      </w:r>
      <w:r>
        <w:rPr>
          <w:rFonts w:eastAsia="Times New Roman"/>
          <w:color w:val="212121"/>
          <w:szCs w:val="24"/>
        </w:rPr>
        <w:t>πό την άρνηση της Κ</w:t>
      </w:r>
      <w:r w:rsidRPr="006B5F65">
        <w:rPr>
          <w:rFonts w:eastAsia="Times New Roman"/>
          <w:color w:val="212121"/>
          <w:szCs w:val="24"/>
        </w:rPr>
        <w:t xml:space="preserve">υβέρνησης </w:t>
      </w:r>
      <w:r>
        <w:rPr>
          <w:rFonts w:eastAsia="Times New Roman"/>
          <w:color w:val="212121"/>
          <w:szCs w:val="24"/>
        </w:rPr>
        <w:t>-</w:t>
      </w:r>
      <w:r w:rsidRPr="006B5F65">
        <w:rPr>
          <w:rFonts w:eastAsia="Times New Roman"/>
          <w:color w:val="212121"/>
          <w:szCs w:val="24"/>
        </w:rPr>
        <w:t>την αντιδημοκρατική άρνηση της Κυβέρνησης</w:t>
      </w:r>
      <w:r>
        <w:rPr>
          <w:rFonts w:eastAsia="Times New Roman"/>
          <w:color w:val="212121"/>
          <w:szCs w:val="24"/>
        </w:rPr>
        <w:t>-</w:t>
      </w:r>
      <w:r w:rsidRPr="006B5F65">
        <w:rPr>
          <w:rFonts w:eastAsia="Times New Roman"/>
          <w:color w:val="212121"/>
          <w:szCs w:val="24"/>
        </w:rPr>
        <w:t xml:space="preserve"> να διεξ</w:t>
      </w:r>
      <w:r>
        <w:rPr>
          <w:rFonts w:eastAsia="Times New Roman"/>
          <w:color w:val="212121"/>
          <w:szCs w:val="24"/>
        </w:rPr>
        <w:t>αγ</w:t>
      </w:r>
      <w:r w:rsidRPr="006B5F65">
        <w:rPr>
          <w:rFonts w:eastAsia="Times New Roman"/>
          <w:color w:val="212121"/>
          <w:szCs w:val="24"/>
        </w:rPr>
        <w:t xml:space="preserve">άγει </w:t>
      </w:r>
      <w:r>
        <w:rPr>
          <w:rFonts w:eastAsia="Times New Roman"/>
          <w:color w:val="212121"/>
          <w:szCs w:val="24"/>
        </w:rPr>
        <w:t>δημοψήφισμα για αυτό το μείζον ε</w:t>
      </w:r>
      <w:r w:rsidRPr="006B5F65">
        <w:rPr>
          <w:rFonts w:eastAsia="Times New Roman"/>
          <w:color w:val="212121"/>
          <w:szCs w:val="24"/>
        </w:rPr>
        <w:t>θνικό ζ</w:t>
      </w:r>
      <w:r w:rsidRPr="006B5F65">
        <w:rPr>
          <w:rFonts w:eastAsia="Times New Roman"/>
          <w:color w:val="212121"/>
          <w:szCs w:val="24"/>
        </w:rPr>
        <w:t>ήτημα</w:t>
      </w:r>
      <w:r>
        <w:rPr>
          <w:rFonts w:eastAsia="Times New Roman"/>
          <w:color w:val="212121"/>
          <w:szCs w:val="24"/>
        </w:rPr>
        <w:t>,</w:t>
      </w:r>
      <w:r w:rsidRPr="006B5F65">
        <w:rPr>
          <w:rFonts w:eastAsia="Times New Roman"/>
          <w:color w:val="212121"/>
          <w:szCs w:val="24"/>
        </w:rPr>
        <w:t xml:space="preserve"> τίθεται ενάντια στην </w:t>
      </w:r>
      <w:r>
        <w:rPr>
          <w:rFonts w:eastAsia="Times New Roman"/>
          <w:color w:val="212121"/>
          <w:szCs w:val="24"/>
        </w:rPr>
        <w:t>κατάπτυστη Σ</w:t>
      </w:r>
      <w:r w:rsidRPr="006B5F65">
        <w:rPr>
          <w:rFonts w:eastAsia="Times New Roman"/>
          <w:color w:val="212121"/>
          <w:szCs w:val="24"/>
        </w:rPr>
        <w:t>υμφωνία των Πρεσπών</w:t>
      </w:r>
      <w:r>
        <w:rPr>
          <w:rFonts w:eastAsia="Times New Roman"/>
          <w:color w:val="212121"/>
          <w:szCs w:val="24"/>
        </w:rPr>
        <w:t>.</w:t>
      </w:r>
      <w:r w:rsidRPr="006B5F65">
        <w:rPr>
          <w:rFonts w:eastAsia="Times New Roman"/>
          <w:color w:val="212121"/>
          <w:szCs w:val="24"/>
        </w:rPr>
        <w:t xml:space="preserve"> </w:t>
      </w:r>
    </w:p>
    <w:p w14:paraId="77C02D5E" w14:textId="77777777" w:rsidR="006113A9" w:rsidRDefault="006B6FC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Ω</w:t>
      </w:r>
      <w:r w:rsidRPr="006B5F65">
        <w:rPr>
          <w:rFonts w:eastAsia="Times New Roman"/>
          <w:color w:val="212121"/>
          <w:szCs w:val="24"/>
        </w:rPr>
        <w:t>ς εκ τούτου</w:t>
      </w:r>
      <w:r>
        <w:rPr>
          <w:rFonts w:eastAsia="Times New Roman"/>
          <w:color w:val="212121"/>
          <w:szCs w:val="24"/>
        </w:rPr>
        <w:t>,</w:t>
      </w:r>
      <w:r w:rsidRPr="006B5F65">
        <w:rPr>
          <w:rFonts w:eastAsia="Times New Roman"/>
          <w:color w:val="212121"/>
          <w:szCs w:val="24"/>
        </w:rPr>
        <w:t xml:space="preserve"> με τη σημερινή διαδικασία παραβιάζεται η αρχή της λαϊκής κυριαρ</w:t>
      </w:r>
      <w:r>
        <w:rPr>
          <w:rFonts w:eastAsia="Times New Roman"/>
          <w:color w:val="212121"/>
          <w:szCs w:val="24"/>
        </w:rPr>
        <w:t>χίας και συγκεκριμένα το άρθρο 1 παράγραφο</w:t>
      </w:r>
      <w:r>
        <w:rPr>
          <w:rFonts w:eastAsia="Times New Roman"/>
          <w:color w:val="212121"/>
          <w:szCs w:val="24"/>
        </w:rPr>
        <w:t>ι</w:t>
      </w:r>
      <w:r>
        <w:rPr>
          <w:rFonts w:eastAsia="Times New Roman"/>
          <w:color w:val="212121"/>
          <w:szCs w:val="24"/>
        </w:rPr>
        <w:t xml:space="preserve"> 1 και 2 του Σ</w:t>
      </w:r>
      <w:r w:rsidRPr="006B5F65">
        <w:rPr>
          <w:rFonts w:eastAsia="Times New Roman"/>
          <w:color w:val="212121"/>
          <w:szCs w:val="24"/>
        </w:rPr>
        <w:t>υντάγματος</w:t>
      </w:r>
      <w:r>
        <w:rPr>
          <w:rFonts w:eastAsia="Times New Roman"/>
          <w:color w:val="212121"/>
          <w:szCs w:val="24"/>
        </w:rPr>
        <w:t xml:space="preserve">. </w:t>
      </w:r>
    </w:p>
    <w:p w14:paraId="77C02D5F" w14:textId="77777777" w:rsidR="006113A9" w:rsidRDefault="006B6FC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 xml:space="preserve">Και με τον ίδιο τρόπο παραβιάζεται το άρθρο 52 </w:t>
      </w:r>
      <w:r>
        <w:rPr>
          <w:rFonts w:eastAsia="Times New Roman"/>
          <w:color w:val="212121"/>
          <w:szCs w:val="24"/>
        </w:rPr>
        <w:t>του Σ</w:t>
      </w:r>
      <w:r w:rsidRPr="006B5F65">
        <w:rPr>
          <w:rFonts w:eastAsia="Times New Roman"/>
          <w:color w:val="212121"/>
          <w:szCs w:val="24"/>
        </w:rPr>
        <w:t>υντάγματος</w:t>
      </w:r>
      <w:r>
        <w:rPr>
          <w:rFonts w:eastAsia="Times New Roman"/>
          <w:color w:val="212121"/>
          <w:szCs w:val="24"/>
        </w:rPr>
        <w:t>, «</w:t>
      </w:r>
      <w:r w:rsidRPr="006B5F65">
        <w:rPr>
          <w:rFonts w:eastAsia="Times New Roman"/>
          <w:color w:val="212121"/>
          <w:szCs w:val="24"/>
        </w:rPr>
        <w:t>ελεύθερη εκδήλωση της λαϊκής θέλησης</w:t>
      </w:r>
      <w:r>
        <w:rPr>
          <w:rFonts w:eastAsia="Times New Roman"/>
          <w:color w:val="212121"/>
          <w:szCs w:val="24"/>
        </w:rPr>
        <w:t>». Η</w:t>
      </w:r>
      <w:r w:rsidRPr="006B5F65">
        <w:rPr>
          <w:rFonts w:eastAsia="Times New Roman"/>
          <w:color w:val="212121"/>
          <w:szCs w:val="24"/>
        </w:rPr>
        <w:t xml:space="preserve"> ελεύθερη και ανόθευτη εκδήλωση της λαϊκής θέλησης ως έκφραση της λαϊκής κυριαρχίας τελεί υπό την εγγύηση όλων των λειτουργών της πολιτείας</w:t>
      </w:r>
      <w:r>
        <w:rPr>
          <w:rFonts w:eastAsia="Times New Roman"/>
          <w:color w:val="212121"/>
          <w:szCs w:val="24"/>
        </w:rPr>
        <w:t>,</w:t>
      </w:r>
      <w:r w:rsidRPr="006B5F65">
        <w:rPr>
          <w:rFonts w:eastAsia="Times New Roman"/>
          <w:color w:val="212121"/>
          <w:szCs w:val="24"/>
        </w:rPr>
        <w:t xml:space="preserve"> που έχουν υποχρέωση να τη διασφαλίζουν </w:t>
      </w:r>
      <w:r>
        <w:rPr>
          <w:rFonts w:eastAsia="Times New Roman"/>
          <w:color w:val="212121"/>
          <w:szCs w:val="24"/>
        </w:rPr>
        <w:t>σ</w:t>
      </w:r>
      <w:r w:rsidRPr="006B5F65">
        <w:rPr>
          <w:rFonts w:eastAsia="Times New Roman"/>
          <w:color w:val="212121"/>
          <w:szCs w:val="24"/>
        </w:rPr>
        <w:t>ε κάθε περίπτωση</w:t>
      </w:r>
      <w:r>
        <w:rPr>
          <w:rFonts w:eastAsia="Times New Roman"/>
          <w:color w:val="212121"/>
          <w:szCs w:val="24"/>
        </w:rPr>
        <w:t>.</w:t>
      </w:r>
      <w:r>
        <w:rPr>
          <w:rFonts w:eastAsia="Times New Roman"/>
          <w:color w:val="212121"/>
          <w:szCs w:val="24"/>
        </w:rPr>
        <w:t xml:space="preserve"> </w:t>
      </w:r>
    </w:p>
    <w:p w14:paraId="77C02D60" w14:textId="77777777" w:rsidR="006113A9" w:rsidRDefault="006B6FC4">
      <w:pPr>
        <w:tabs>
          <w:tab w:val="left" w:pos="2738"/>
          <w:tab w:val="center" w:pos="4753"/>
          <w:tab w:val="left" w:pos="5723"/>
        </w:tabs>
        <w:spacing w:line="600" w:lineRule="auto"/>
        <w:ind w:firstLine="720"/>
        <w:contextualSpacing/>
        <w:jc w:val="both"/>
        <w:rPr>
          <w:rFonts w:eastAsia="Times New Roman" w:cs="Times New Roman"/>
          <w:szCs w:val="24"/>
        </w:rPr>
      </w:pPr>
      <w:r w:rsidRPr="00C255F0">
        <w:rPr>
          <w:rFonts w:eastAsia="Times New Roman" w:cs="Times New Roman"/>
          <w:szCs w:val="24"/>
        </w:rPr>
        <w:t xml:space="preserve">(Στο σημείο αυτό </w:t>
      </w:r>
      <w:r>
        <w:rPr>
          <w:rFonts w:eastAsia="Times New Roman" w:cs="Times New Roman"/>
          <w:szCs w:val="24"/>
        </w:rPr>
        <w:t>κ</w:t>
      </w:r>
      <w:r w:rsidRPr="00C255F0">
        <w:rPr>
          <w:rFonts w:eastAsia="Times New Roman" w:cs="Times New Roman"/>
          <w:szCs w:val="24"/>
        </w:rPr>
        <w:t>τυπάει το κουδούνι λήξεως του χρόνου ομιλίας του κυρίου Βουλευτή)</w:t>
      </w:r>
    </w:p>
    <w:p w14:paraId="77C02D61" w14:textId="77777777" w:rsidR="006113A9" w:rsidRDefault="006B6FC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lastRenderedPageBreak/>
        <w:t>Ε</w:t>
      </w:r>
      <w:r w:rsidRPr="006B5F65">
        <w:rPr>
          <w:rFonts w:eastAsia="Times New Roman"/>
          <w:color w:val="212121"/>
          <w:szCs w:val="24"/>
        </w:rPr>
        <w:t>πιπλέον</w:t>
      </w:r>
      <w:r>
        <w:rPr>
          <w:rFonts w:eastAsia="Times New Roman"/>
          <w:color w:val="212121"/>
          <w:szCs w:val="24"/>
        </w:rPr>
        <w:t xml:space="preserve">, </w:t>
      </w:r>
      <w:r w:rsidRPr="006B5F65">
        <w:rPr>
          <w:rFonts w:eastAsia="Times New Roman"/>
          <w:color w:val="212121"/>
          <w:szCs w:val="24"/>
        </w:rPr>
        <w:t xml:space="preserve">με το </w:t>
      </w:r>
      <w:r>
        <w:rPr>
          <w:rFonts w:eastAsia="Times New Roman"/>
          <w:color w:val="212121"/>
          <w:szCs w:val="24"/>
        </w:rPr>
        <w:t>άρθρο 6 παράγραφο</w:t>
      </w:r>
      <w:r>
        <w:rPr>
          <w:rFonts w:eastAsia="Times New Roman"/>
          <w:color w:val="212121"/>
          <w:szCs w:val="24"/>
        </w:rPr>
        <w:t>ι</w:t>
      </w:r>
      <w:r>
        <w:rPr>
          <w:rFonts w:eastAsia="Times New Roman"/>
          <w:color w:val="212121"/>
          <w:szCs w:val="24"/>
        </w:rPr>
        <w:t xml:space="preserve"> 2 και 3 της Σ</w:t>
      </w:r>
      <w:r w:rsidRPr="006B5F65">
        <w:rPr>
          <w:rFonts w:eastAsia="Times New Roman"/>
          <w:color w:val="212121"/>
          <w:szCs w:val="24"/>
        </w:rPr>
        <w:t>υμφωνίας των Πρεσπών παραβιάζεται ξεκάθαρα και παρά</w:t>
      </w:r>
      <w:r>
        <w:rPr>
          <w:rFonts w:eastAsia="Times New Roman"/>
          <w:color w:val="212121"/>
          <w:szCs w:val="24"/>
        </w:rPr>
        <w:t>νομα η αρχή της ε</w:t>
      </w:r>
      <w:r w:rsidRPr="006B5F65">
        <w:rPr>
          <w:rFonts w:eastAsia="Times New Roman"/>
          <w:color w:val="212121"/>
          <w:szCs w:val="24"/>
        </w:rPr>
        <w:t>λεύθερης έκφρασης</w:t>
      </w:r>
      <w:r>
        <w:rPr>
          <w:rFonts w:eastAsia="Times New Roman"/>
          <w:color w:val="212121"/>
          <w:szCs w:val="24"/>
        </w:rPr>
        <w:t>, το άρθρο 14 του Συντάγματος, που πρ</w:t>
      </w:r>
      <w:r>
        <w:rPr>
          <w:rFonts w:eastAsia="Times New Roman"/>
          <w:color w:val="212121"/>
          <w:szCs w:val="24"/>
        </w:rPr>
        <w:t xml:space="preserve">οβλέπει ότι </w:t>
      </w:r>
      <w:r w:rsidRPr="006B5F65">
        <w:rPr>
          <w:rFonts w:eastAsia="Times New Roman"/>
          <w:color w:val="212121"/>
          <w:szCs w:val="24"/>
        </w:rPr>
        <w:t>κάθε πολίτης μπορεί να εκφράζει και να διαδίδει προφορικά</w:t>
      </w:r>
      <w:r>
        <w:rPr>
          <w:rFonts w:eastAsia="Times New Roman"/>
          <w:color w:val="212121"/>
          <w:szCs w:val="24"/>
        </w:rPr>
        <w:t>, γραπτά και διά του Τ</w:t>
      </w:r>
      <w:r w:rsidRPr="006B5F65">
        <w:rPr>
          <w:rFonts w:eastAsia="Times New Roman"/>
          <w:color w:val="212121"/>
          <w:szCs w:val="24"/>
        </w:rPr>
        <w:t>ύπου στοχασμούς του</w:t>
      </w:r>
      <w:r>
        <w:rPr>
          <w:rFonts w:eastAsia="Times New Roman"/>
          <w:color w:val="212121"/>
          <w:szCs w:val="24"/>
        </w:rPr>
        <w:t>.</w:t>
      </w:r>
      <w:r w:rsidRPr="006B5F65">
        <w:rPr>
          <w:rFonts w:eastAsia="Times New Roman"/>
          <w:color w:val="212121"/>
          <w:szCs w:val="24"/>
        </w:rPr>
        <w:t xml:space="preserve"> </w:t>
      </w:r>
    </w:p>
    <w:p w14:paraId="77C02D62" w14:textId="77777777" w:rsidR="006113A9" w:rsidRDefault="006B6FC4">
      <w:pPr>
        <w:tabs>
          <w:tab w:val="left" w:pos="2246"/>
        </w:tabs>
        <w:spacing w:line="600" w:lineRule="auto"/>
        <w:ind w:firstLine="720"/>
        <w:contextualSpacing/>
        <w:jc w:val="both"/>
        <w:rPr>
          <w:rFonts w:eastAsia="Times New Roman" w:cs="Times New Roman"/>
          <w:szCs w:val="24"/>
        </w:rPr>
      </w:pPr>
      <w:r>
        <w:rPr>
          <w:rFonts w:eastAsia="Times New Roman" w:cs="Times New Roman"/>
          <w:szCs w:val="24"/>
        </w:rPr>
        <w:t xml:space="preserve">Εσείς με τη Συμφωνία των Πρεσπών απαγορεύετε στους Έλληνες πολίτες να εκφράσουν ελεύθερα την αντίθεσή τους στην εκχώρηση του ονόματος της </w:t>
      </w:r>
      <w:r>
        <w:rPr>
          <w:rFonts w:eastAsia="Times New Roman" w:cs="Times New Roman"/>
          <w:szCs w:val="24"/>
        </w:rPr>
        <w:t>Μακεδονίας και κάνετε και διαχωρισμό και λέτε ότι αν πολίτες ή ιδιωτικοί οργανισμοί προβούν σε ενέργειες…</w:t>
      </w:r>
    </w:p>
    <w:p w14:paraId="77C02D63" w14:textId="77777777" w:rsidR="006113A9" w:rsidRDefault="006B6FC4">
      <w:pPr>
        <w:spacing w:line="600" w:lineRule="auto"/>
        <w:ind w:firstLine="720"/>
        <w:contextualSpacing/>
        <w:jc w:val="both"/>
        <w:rPr>
          <w:rFonts w:eastAsia="Times New Roman" w:cs="Times New Roman"/>
          <w:szCs w:val="24"/>
        </w:rPr>
      </w:pPr>
      <w:r w:rsidRPr="00276E91">
        <w:rPr>
          <w:rFonts w:eastAsia="Times New Roman" w:cs="Times New Roman"/>
          <w:b/>
          <w:szCs w:val="24"/>
        </w:rPr>
        <w:t>ΠΡΟΕΔΡΕΥΟΥΣΑ (Αναστασία Χριστοδουλοπούλου):</w:t>
      </w:r>
      <w:r w:rsidRPr="00276E91">
        <w:rPr>
          <w:rFonts w:eastAsia="Times New Roman" w:cs="Times New Roman"/>
          <w:szCs w:val="24"/>
        </w:rPr>
        <w:t xml:space="preserve"> </w:t>
      </w:r>
      <w:r>
        <w:rPr>
          <w:rFonts w:eastAsia="Times New Roman" w:cs="Times New Roman"/>
          <w:szCs w:val="24"/>
        </w:rPr>
        <w:t>Ελάτε, κύριε συνάδελφε!</w:t>
      </w:r>
    </w:p>
    <w:p w14:paraId="77C02D64"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ΗΛΙΑΣ ΚΑΣΙΔΙΑΡΗΣ:</w:t>
      </w:r>
      <w:r>
        <w:rPr>
          <w:rFonts w:eastAsia="Times New Roman" w:cs="Times New Roman"/>
          <w:szCs w:val="24"/>
        </w:rPr>
        <w:t xml:space="preserve"> …σε εκδήλωση της αντιθέσεώς τους, τότε το κράτος θα έχει δικαίωμ</w:t>
      </w:r>
      <w:r>
        <w:rPr>
          <w:rFonts w:eastAsia="Times New Roman" w:cs="Times New Roman"/>
          <w:szCs w:val="24"/>
        </w:rPr>
        <w:t>α να μεταχειριστεί οποιοδήποτε μέσο για να τους σταματήσει.</w:t>
      </w:r>
    </w:p>
    <w:p w14:paraId="77C02D65"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Εδώ μια στυγνή απόπειρα να πνιγεί με τη βία κάθε ελεύθερη φωνή αντίδρασης στην παράνομη πολιτική σας.</w:t>
      </w:r>
    </w:p>
    <w:p w14:paraId="77C02D66"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Πέραν τούτου, η </w:t>
      </w:r>
      <w:r>
        <w:rPr>
          <w:rFonts w:eastAsia="Times New Roman" w:cs="Times New Roman"/>
          <w:szCs w:val="24"/>
        </w:rPr>
        <w:t>σ</w:t>
      </w:r>
      <w:r>
        <w:rPr>
          <w:rFonts w:eastAsia="Times New Roman" w:cs="Times New Roman"/>
          <w:szCs w:val="24"/>
        </w:rPr>
        <w:t>υμφωνία και η διαδικασία κύρωσής της…</w:t>
      </w:r>
    </w:p>
    <w:p w14:paraId="77C02D67" w14:textId="77777777" w:rsidR="006113A9" w:rsidRDefault="006B6FC4">
      <w:pPr>
        <w:spacing w:line="600" w:lineRule="auto"/>
        <w:ind w:firstLine="720"/>
        <w:contextualSpacing/>
        <w:jc w:val="both"/>
        <w:rPr>
          <w:rFonts w:eastAsia="Times New Roman" w:cs="Times New Roman"/>
          <w:szCs w:val="24"/>
        </w:rPr>
      </w:pPr>
      <w:r w:rsidRPr="00276E91">
        <w:rPr>
          <w:rFonts w:eastAsia="Times New Roman" w:cs="Times New Roman"/>
          <w:b/>
          <w:szCs w:val="24"/>
        </w:rPr>
        <w:lastRenderedPageBreak/>
        <w:t>ΠΡΟΕΔΡΕΥΟΥΣΑ (Αναστασία Χριστοδουλοπούλ</w:t>
      </w:r>
      <w:r w:rsidRPr="00276E91">
        <w:rPr>
          <w:rFonts w:eastAsia="Times New Roman" w:cs="Times New Roman"/>
          <w:b/>
          <w:szCs w:val="24"/>
        </w:rPr>
        <w:t>ου):</w:t>
      </w:r>
      <w:r w:rsidRPr="00276E91">
        <w:rPr>
          <w:rFonts w:eastAsia="Times New Roman" w:cs="Times New Roman"/>
          <w:szCs w:val="24"/>
        </w:rPr>
        <w:t xml:space="preserve"> </w:t>
      </w:r>
      <w:r>
        <w:rPr>
          <w:rFonts w:eastAsia="Times New Roman" w:cs="Times New Roman"/>
          <w:szCs w:val="24"/>
        </w:rPr>
        <w:t>Δεν υπάρχει «πέραν τούτου», κύριε Κασιδιάρη!</w:t>
      </w:r>
    </w:p>
    <w:p w14:paraId="77C02D68"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ΗΛΙΑΣ ΚΑΣΙΔΙΑΡΗΣ:</w:t>
      </w:r>
      <w:r>
        <w:rPr>
          <w:rFonts w:eastAsia="Times New Roman" w:cs="Times New Roman"/>
          <w:szCs w:val="24"/>
        </w:rPr>
        <w:t xml:space="preserve"> Παρακαλώ, παρουσιάζω τις αντισυνταγματικές διατάξεις του παρόντος νομοθετήματος.</w:t>
      </w:r>
    </w:p>
    <w:p w14:paraId="77C02D69" w14:textId="77777777" w:rsidR="006113A9" w:rsidRDefault="006B6FC4">
      <w:pPr>
        <w:spacing w:line="600" w:lineRule="auto"/>
        <w:ind w:firstLine="720"/>
        <w:contextualSpacing/>
        <w:jc w:val="both"/>
        <w:rPr>
          <w:rFonts w:eastAsia="Times New Roman" w:cs="Times New Roman"/>
          <w:szCs w:val="24"/>
        </w:rPr>
      </w:pPr>
      <w:r w:rsidRPr="00276E91">
        <w:rPr>
          <w:rFonts w:eastAsia="Times New Roman" w:cs="Times New Roman"/>
          <w:b/>
          <w:szCs w:val="24"/>
        </w:rPr>
        <w:t>ΠΡΟΕΔΡΕΥΟΥΣΑ (Αναστασία Χριστοδουλοπούλου):</w:t>
      </w:r>
      <w:r w:rsidRPr="00276E91">
        <w:rPr>
          <w:rFonts w:eastAsia="Times New Roman" w:cs="Times New Roman"/>
          <w:szCs w:val="24"/>
        </w:rPr>
        <w:t xml:space="preserve"> </w:t>
      </w:r>
      <w:r>
        <w:rPr>
          <w:rFonts w:eastAsia="Times New Roman" w:cs="Times New Roman"/>
          <w:szCs w:val="24"/>
        </w:rPr>
        <w:t>Ναι, φοβερό! Ό,τι θέλετε μπορείτε να λέτε!</w:t>
      </w:r>
    </w:p>
    <w:p w14:paraId="77C02D6A"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ΗΛΙΑΣ ΚΑΣΙΔΙΑΡΗΣ:</w:t>
      </w:r>
      <w:r>
        <w:rPr>
          <w:rFonts w:eastAsia="Times New Roman" w:cs="Times New Roman"/>
          <w:szCs w:val="24"/>
        </w:rPr>
        <w:t xml:space="preserve"> Έχ</w:t>
      </w:r>
      <w:r>
        <w:rPr>
          <w:rFonts w:eastAsia="Times New Roman" w:cs="Times New Roman"/>
          <w:szCs w:val="24"/>
        </w:rPr>
        <w:t>ω το δικαίωμα και την υποχρέωση, ως εκπρόσωπος του ελληνικού έθνους, ως μέλος της Εθνικής Αντιπροσωπείας, να ολοκληρώσω τα επιχειρήματά μου.</w:t>
      </w:r>
    </w:p>
    <w:p w14:paraId="77C02D6B"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σ</w:t>
      </w:r>
      <w:r>
        <w:rPr>
          <w:rFonts w:eastAsia="Times New Roman" w:cs="Times New Roman"/>
          <w:szCs w:val="24"/>
        </w:rPr>
        <w:t>υμφωνία, λοιπόν, αυτή, αλλά και η διαδικασία κύρωσής της παραβίασαν ήδη την αρχή της πλειοψηφίας, που αποτελεί θ</w:t>
      </w:r>
      <w:r>
        <w:rPr>
          <w:rFonts w:eastAsia="Times New Roman" w:cs="Times New Roman"/>
          <w:szCs w:val="24"/>
        </w:rPr>
        <w:t xml:space="preserve">εμέλιο του δημοκρατικού πολιτεύματος, διότι η </w:t>
      </w:r>
      <w:r>
        <w:rPr>
          <w:rFonts w:eastAsia="Times New Roman" w:cs="Times New Roman"/>
          <w:szCs w:val="24"/>
        </w:rPr>
        <w:t>ε</w:t>
      </w:r>
      <w:r>
        <w:rPr>
          <w:rFonts w:eastAsia="Times New Roman" w:cs="Times New Roman"/>
          <w:szCs w:val="24"/>
        </w:rPr>
        <w:t>πιτροπή η οποία οδήγησε το συγκεκριμένο νομοθέτημα στην Ολομέλεια της Βουλής…</w:t>
      </w:r>
    </w:p>
    <w:p w14:paraId="77C02D6C" w14:textId="77777777" w:rsidR="006113A9" w:rsidRDefault="006B6FC4">
      <w:pPr>
        <w:spacing w:line="600" w:lineRule="auto"/>
        <w:ind w:firstLine="709"/>
        <w:contextualSpacing/>
        <w:jc w:val="center"/>
        <w:rPr>
          <w:rFonts w:eastAsia="Times New Roman" w:cs="Times New Roman"/>
          <w:szCs w:val="24"/>
        </w:rPr>
      </w:pPr>
      <w:r w:rsidRPr="004E60FA">
        <w:rPr>
          <w:rFonts w:eastAsia="Times New Roman" w:cs="Times New Roman"/>
          <w:szCs w:val="24"/>
        </w:rPr>
        <w:t xml:space="preserve">(Θόρυβος </w:t>
      </w:r>
      <w:r w:rsidRPr="001F37D9">
        <w:rPr>
          <w:rFonts w:eastAsia="Times New Roman" w:cs="Times New Roman"/>
          <w:szCs w:val="24"/>
        </w:rPr>
        <w:t>από την πτέρυγα του ΣΥΡΙΖΑ)</w:t>
      </w:r>
    </w:p>
    <w:p w14:paraId="77C02D6D" w14:textId="77777777" w:rsidR="006113A9" w:rsidRDefault="006B6FC4">
      <w:pPr>
        <w:spacing w:line="600" w:lineRule="auto"/>
        <w:ind w:firstLine="720"/>
        <w:contextualSpacing/>
        <w:jc w:val="both"/>
        <w:rPr>
          <w:rFonts w:eastAsia="Times New Roman" w:cs="Times New Roman"/>
          <w:szCs w:val="24"/>
        </w:rPr>
      </w:pPr>
      <w:r w:rsidRPr="00276E91">
        <w:rPr>
          <w:rFonts w:eastAsia="Times New Roman" w:cs="Times New Roman"/>
          <w:b/>
          <w:szCs w:val="24"/>
        </w:rPr>
        <w:t>ΠΡΟΕΔΡΕΥΟΥΣΑ (Αναστασία Χριστοδουλοπούλου):</w:t>
      </w:r>
      <w:r w:rsidRPr="00276E91">
        <w:rPr>
          <w:rFonts w:eastAsia="Times New Roman" w:cs="Times New Roman"/>
          <w:szCs w:val="24"/>
        </w:rPr>
        <w:t xml:space="preserve"> </w:t>
      </w:r>
      <w:r>
        <w:rPr>
          <w:rFonts w:eastAsia="Times New Roman" w:cs="Times New Roman"/>
          <w:szCs w:val="24"/>
        </w:rPr>
        <w:t>Τι να κάνω; Δεν αντιλαμβάνεται! Θα κλείσω το μικρό</w:t>
      </w:r>
      <w:r>
        <w:rPr>
          <w:rFonts w:eastAsia="Times New Roman" w:cs="Times New Roman"/>
          <w:szCs w:val="24"/>
        </w:rPr>
        <w:t>φωνο!</w:t>
      </w:r>
    </w:p>
    <w:p w14:paraId="77C02D6E"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ΗΛΙΑΣ ΚΑΣΙΔΙΑΡΗΣ:</w:t>
      </w:r>
      <w:r>
        <w:rPr>
          <w:rFonts w:eastAsia="Times New Roman" w:cs="Times New Roman"/>
          <w:szCs w:val="24"/>
        </w:rPr>
        <w:t xml:space="preserve"> …διενεργήθη με νοθευμένη, με παράνομη πλειοψηφία. Φτάσατε στο σημείο να κάνετε παράνομες </w:t>
      </w:r>
      <w:r>
        <w:rPr>
          <w:rFonts w:eastAsia="Times New Roman" w:cs="Times New Roman"/>
          <w:szCs w:val="24"/>
        </w:rPr>
        <w:lastRenderedPageBreak/>
        <w:t>κληρώσεις</w:t>
      </w:r>
      <w:r>
        <w:rPr>
          <w:rFonts w:eastAsia="Times New Roman" w:cs="Times New Roman"/>
          <w:szCs w:val="24"/>
        </w:rPr>
        <w:t>,</w:t>
      </w:r>
      <w:r>
        <w:rPr>
          <w:rFonts w:eastAsia="Times New Roman" w:cs="Times New Roman"/>
          <w:szCs w:val="24"/>
        </w:rPr>
        <w:t xml:space="preserve"> που δεν προβλέπονται από τον Κανονισμό της Βουλής.</w:t>
      </w:r>
    </w:p>
    <w:p w14:paraId="77C02D6F" w14:textId="77777777" w:rsidR="006113A9" w:rsidRDefault="006B6FC4">
      <w:pPr>
        <w:spacing w:line="600" w:lineRule="auto"/>
        <w:ind w:firstLine="720"/>
        <w:contextualSpacing/>
        <w:jc w:val="both"/>
        <w:rPr>
          <w:rFonts w:eastAsia="Times New Roman" w:cs="Times New Roman"/>
          <w:szCs w:val="24"/>
        </w:rPr>
      </w:pPr>
      <w:r w:rsidRPr="00276E91">
        <w:rPr>
          <w:rFonts w:eastAsia="Times New Roman" w:cs="Times New Roman"/>
          <w:b/>
          <w:szCs w:val="24"/>
        </w:rPr>
        <w:t>ΠΡΟΕΔΡΕΥΟΥΣΑ (Αναστασία Χριστοδουλοπούλου):</w:t>
      </w:r>
      <w:r w:rsidRPr="00276E91">
        <w:rPr>
          <w:rFonts w:eastAsia="Times New Roman" w:cs="Times New Roman"/>
          <w:szCs w:val="24"/>
        </w:rPr>
        <w:t xml:space="preserve"> </w:t>
      </w:r>
      <w:r>
        <w:rPr>
          <w:rFonts w:eastAsia="Times New Roman" w:cs="Times New Roman"/>
          <w:szCs w:val="24"/>
        </w:rPr>
        <w:t>Έχει καταθέσει μιάμιση σελίδα ένσταση</w:t>
      </w:r>
      <w:r>
        <w:rPr>
          <w:rFonts w:eastAsia="Times New Roman" w:cs="Times New Roman"/>
          <w:szCs w:val="24"/>
        </w:rPr>
        <w:t xml:space="preserve"> και μιλάει δέκα λεπτά. Δεν γίνονται αυτά!</w:t>
      </w:r>
    </w:p>
    <w:p w14:paraId="77C02D70"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ΗΛΙΑΣ ΚΑΣΙΔΙΑΡΗΣ:</w:t>
      </w:r>
      <w:r>
        <w:rPr>
          <w:rFonts w:eastAsia="Times New Roman" w:cs="Times New Roman"/>
          <w:szCs w:val="24"/>
        </w:rPr>
        <w:t xml:space="preserve"> Ολοκληρώνω και τελειώνω με ένα κρίσιμο ακόμα σημείο.</w:t>
      </w:r>
    </w:p>
    <w:p w14:paraId="77C02D71" w14:textId="77777777" w:rsidR="006113A9" w:rsidRDefault="006B6FC4">
      <w:pPr>
        <w:spacing w:line="600" w:lineRule="auto"/>
        <w:ind w:firstLine="720"/>
        <w:contextualSpacing/>
        <w:jc w:val="both"/>
        <w:rPr>
          <w:rFonts w:eastAsia="Times New Roman" w:cs="Times New Roman"/>
          <w:szCs w:val="24"/>
        </w:rPr>
      </w:pPr>
      <w:r w:rsidRPr="00276E91">
        <w:rPr>
          <w:rFonts w:eastAsia="Times New Roman" w:cs="Times New Roman"/>
          <w:b/>
          <w:szCs w:val="24"/>
        </w:rPr>
        <w:t>ΠΡΟΕΔΡΕΥΟΥΣΑ (Αναστασία Χριστοδουλοπούλου):</w:t>
      </w:r>
      <w:r w:rsidRPr="00276E91">
        <w:rPr>
          <w:rFonts w:eastAsia="Times New Roman" w:cs="Times New Roman"/>
          <w:szCs w:val="24"/>
        </w:rPr>
        <w:t xml:space="preserve"> </w:t>
      </w:r>
      <w:r>
        <w:rPr>
          <w:rFonts w:eastAsia="Times New Roman" w:cs="Times New Roman"/>
          <w:szCs w:val="24"/>
        </w:rPr>
        <w:t xml:space="preserve">Η </w:t>
      </w:r>
      <w:r>
        <w:rPr>
          <w:rFonts w:eastAsia="Times New Roman" w:cs="Times New Roman"/>
          <w:szCs w:val="24"/>
        </w:rPr>
        <w:t>δ</w:t>
      </w:r>
      <w:r>
        <w:rPr>
          <w:rFonts w:eastAsia="Times New Roman" w:cs="Times New Roman"/>
          <w:szCs w:val="24"/>
        </w:rPr>
        <w:t>ημοκρατία έχει και όρια, κύριε Κασιδιάρη!</w:t>
      </w:r>
    </w:p>
    <w:p w14:paraId="77C02D72"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ΗΛΙΑΣ ΚΑΣΙΔΙΑΡΗΣ:</w:t>
      </w:r>
      <w:r>
        <w:rPr>
          <w:rFonts w:eastAsia="Times New Roman" w:cs="Times New Roman"/>
          <w:szCs w:val="24"/>
        </w:rPr>
        <w:t xml:space="preserve"> Η Συμφωνία των Πρεσπών, πέραν όλων των άλλων, είναι αντίθετη στον νόμο, είναι αντίθετη σε απόφαση του Αρείου Πάγου, αντίθετη σε απόφαση του ανωτάτου δικαστηρίου της χώρας.</w:t>
      </w:r>
    </w:p>
    <w:p w14:paraId="77C02D73" w14:textId="77777777" w:rsidR="006113A9" w:rsidRDefault="006B6FC4">
      <w:pPr>
        <w:spacing w:line="600" w:lineRule="auto"/>
        <w:ind w:firstLine="720"/>
        <w:contextualSpacing/>
        <w:jc w:val="both"/>
        <w:rPr>
          <w:rFonts w:eastAsia="Times New Roman" w:cs="Times New Roman"/>
          <w:szCs w:val="24"/>
        </w:rPr>
      </w:pPr>
      <w:r w:rsidRPr="00276E91">
        <w:rPr>
          <w:rFonts w:eastAsia="Times New Roman" w:cs="Times New Roman"/>
          <w:b/>
          <w:szCs w:val="24"/>
        </w:rPr>
        <w:t>ΠΡΟΕΔΡΕΥΟΥΣΑ (Αναστασία Χριστοδουλοπούλου):</w:t>
      </w:r>
      <w:r w:rsidRPr="00276E91">
        <w:rPr>
          <w:rFonts w:eastAsia="Times New Roman" w:cs="Times New Roman"/>
          <w:szCs w:val="24"/>
        </w:rPr>
        <w:t xml:space="preserve"> </w:t>
      </w:r>
      <w:r>
        <w:rPr>
          <w:rFonts w:eastAsia="Times New Roman" w:cs="Times New Roman"/>
          <w:szCs w:val="24"/>
        </w:rPr>
        <w:t xml:space="preserve">Του </w:t>
      </w:r>
      <w:r>
        <w:rPr>
          <w:rFonts w:eastAsia="Times New Roman" w:cs="Times New Roman"/>
          <w:szCs w:val="24"/>
        </w:rPr>
        <w:t>μ</w:t>
      </w:r>
      <w:r>
        <w:rPr>
          <w:rFonts w:eastAsia="Times New Roman" w:cs="Times New Roman"/>
          <w:szCs w:val="24"/>
        </w:rPr>
        <w:t xml:space="preserve">ονομελούς </w:t>
      </w:r>
      <w:r>
        <w:rPr>
          <w:rFonts w:eastAsia="Times New Roman" w:cs="Times New Roman"/>
          <w:szCs w:val="24"/>
        </w:rPr>
        <w:t>π</w:t>
      </w:r>
      <w:r>
        <w:rPr>
          <w:rFonts w:eastAsia="Times New Roman" w:cs="Times New Roman"/>
          <w:szCs w:val="24"/>
        </w:rPr>
        <w:t>ρωτοδικείου!</w:t>
      </w:r>
    </w:p>
    <w:p w14:paraId="77C02D74"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ΗΛΙΑΣ ΚΑΣΙ</w:t>
      </w:r>
      <w:r>
        <w:rPr>
          <w:rFonts w:eastAsia="Times New Roman" w:cs="Times New Roman"/>
          <w:b/>
          <w:szCs w:val="24"/>
        </w:rPr>
        <w:t>ΔΙΑΡΗΣ:</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αι συγκεκριμένα, στην απόφαση με αριθμό 1448/2009, μια απόφαση που το τεκμηριωμένο σκεπτικό της αναφέρει ότι δεν υπάρχει μακεδονικό έθνος και κατά </w:t>
      </w:r>
      <w:r>
        <w:rPr>
          <w:rFonts w:eastAsia="Times New Roman" w:cs="Times New Roman"/>
          <w:szCs w:val="24"/>
        </w:rPr>
        <w:lastRenderedPageBreak/>
        <w:t>συνέπεια, δεν υπάρχει μακεδονική γλώσσα και μακεδονικός πολιτισμός. Αυτά τα αναγνωρίζει ο Άρειος Πάγ</w:t>
      </w:r>
      <w:r>
        <w:rPr>
          <w:rFonts w:eastAsia="Times New Roman" w:cs="Times New Roman"/>
          <w:szCs w:val="24"/>
        </w:rPr>
        <w:t>ος. Ως Έλληνες, οι Μακεδόνες χρησιμοποιούν την ίδια γλώσσα με τους Έλληνες της νομίμου Ελλάδος, πίστευαν στην αρχαιότητα στους ίδιους θεούς και είχαν τον ίδιο ελληνικό πολιτισμό.</w:t>
      </w:r>
    </w:p>
    <w:p w14:paraId="77C02D75"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Ολοκληρώνω, λοιπόν, τονίζοντας, όπως αποδείξαμε με τα επιχειρήματά μας…</w:t>
      </w:r>
    </w:p>
    <w:p w14:paraId="77C02D76" w14:textId="77777777" w:rsidR="006113A9" w:rsidRDefault="006B6FC4">
      <w:pPr>
        <w:spacing w:line="600" w:lineRule="auto"/>
        <w:ind w:firstLine="720"/>
        <w:contextualSpacing/>
        <w:jc w:val="both"/>
        <w:rPr>
          <w:rFonts w:eastAsia="Times New Roman" w:cs="Times New Roman"/>
          <w:szCs w:val="24"/>
        </w:rPr>
      </w:pPr>
      <w:r w:rsidRPr="00276E91">
        <w:rPr>
          <w:rFonts w:eastAsia="Times New Roman" w:cs="Times New Roman"/>
          <w:b/>
          <w:szCs w:val="24"/>
        </w:rPr>
        <w:t>ΠΡΟΕΔ</w:t>
      </w:r>
      <w:r w:rsidRPr="00276E91">
        <w:rPr>
          <w:rFonts w:eastAsia="Times New Roman" w:cs="Times New Roman"/>
          <w:b/>
          <w:szCs w:val="24"/>
        </w:rPr>
        <w:t>ΡΕΥΟΥΣΑ (Αναστασία Χριστοδουλοπούλου):</w:t>
      </w:r>
      <w:r w:rsidRPr="00276E91">
        <w:rPr>
          <w:rFonts w:eastAsia="Times New Roman" w:cs="Times New Roman"/>
          <w:szCs w:val="24"/>
        </w:rPr>
        <w:t xml:space="preserve"> </w:t>
      </w:r>
      <w:r>
        <w:rPr>
          <w:rFonts w:eastAsia="Times New Roman" w:cs="Times New Roman"/>
          <w:szCs w:val="24"/>
        </w:rPr>
        <w:t>Κύριε Κασιδιάρη, τελειώσατε!</w:t>
      </w:r>
    </w:p>
    <w:p w14:paraId="77C02D77"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ΗΛΙΑΣ ΚΑΣΙΔΙΑΡΗΣ:</w:t>
      </w:r>
      <w:r>
        <w:rPr>
          <w:rFonts w:eastAsia="Times New Roman" w:cs="Times New Roman"/>
          <w:szCs w:val="24"/>
        </w:rPr>
        <w:t xml:space="preserve"> …</w:t>
      </w:r>
      <w:r>
        <w:rPr>
          <w:rFonts w:eastAsia="Times New Roman" w:cs="Times New Roman"/>
          <w:szCs w:val="24"/>
        </w:rPr>
        <w:t xml:space="preserve">ότι </w:t>
      </w:r>
      <w:r>
        <w:rPr>
          <w:rFonts w:eastAsia="Times New Roman" w:cs="Times New Roman"/>
          <w:szCs w:val="24"/>
        </w:rPr>
        <w:t>το παρόν νομοθέτημα είναι παράνομο, είναι αντισυνταγματικό. Ό,τι και να κάνετε, θα το καταργήσουν τα ελληνικά δικαστήρια, θα το καταργήσει σύσσωμος ο ελληνικός λαός,</w:t>
      </w:r>
      <w:r>
        <w:rPr>
          <w:rFonts w:eastAsia="Times New Roman" w:cs="Times New Roman"/>
          <w:szCs w:val="24"/>
        </w:rPr>
        <w:t xml:space="preserve"> που αντιστρατεύεται την παράνομη, αντεθνική και προδοτική σας πολιτική!</w:t>
      </w:r>
    </w:p>
    <w:p w14:paraId="77C02D78" w14:textId="77777777" w:rsidR="006113A9" w:rsidRDefault="006B6FC4">
      <w:pPr>
        <w:spacing w:line="600" w:lineRule="auto"/>
        <w:ind w:firstLine="709"/>
        <w:contextualSpacing/>
        <w:jc w:val="center"/>
        <w:rPr>
          <w:rFonts w:eastAsia="Times New Roman" w:cs="Times New Roman"/>
          <w:szCs w:val="24"/>
        </w:rPr>
      </w:pPr>
      <w:r w:rsidRPr="00D11986">
        <w:rPr>
          <w:rFonts w:eastAsia="Times New Roman" w:cs="Times New Roman"/>
          <w:szCs w:val="24"/>
        </w:rPr>
        <w:t>(Χειροκροτήματα από την πτέρυγα της Χρυσής Αυγής)</w:t>
      </w:r>
    </w:p>
    <w:p w14:paraId="77C02D79" w14:textId="77777777" w:rsidR="006113A9" w:rsidRDefault="006B6FC4">
      <w:pPr>
        <w:spacing w:line="600" w:lineRule="auto"/>
        <w:ind w:firstLine="720"/>
        <w:contextualSpacing/>
        <w:jc w:val="both"/>
        <w:rPr>
          <w:rFonts w:eastAsia="Times New Roman" w:cs="Times New Roman"/>
          <w:szCs w:val="24"/>
        </w:rPr>
      </w:pPr>
      <w:r w:rsidRPr="00276E91">
        <w:rPr>
          <w:rFonts w:eastAsia="Times New Roman" w:cs="Times New Roman"/>
          <w:b/>
          <w:szCs w:val="24"/>
        </w:rPr>
        <w:t>ΠΡΟΕΔΡΕΥΟΥΣΑ (Αναστασία Χριστοδουλοπούλου):</w:t>
      </w:r>
      <w:r w:rsidRPr="00276E91">
        <w:rPr>
          <w:rFonts w:eastAsia="Times New Roman" w:cs="Times New Roman"/>
          <w:szCs w:val="24"/>
        </w:rPr>
        <w:t xml:space="preserve"> </w:t>
      </w:r>
      <w:r>
        <w:rPr>
          <w:rFonts w:eastAsia="Times New Roman" w:cs="Times New Roman"/>
          <w:szCs w:val="24"/>
        </w:rPr>
        <w:t>Τις ψηφοφορίες περί αντισυνταγματικότητας θέλετε να τις κάνουμε μαζί και τις δύο; Διότι κ</w:t>
      </w:r>
      <w:r>
        <w:rPr>
          <w:rFonts w:eastAsia="Times New Roman" w:cs="Times New Roman"/>
          <w:szCs w:val="24"/>
        </w:rPr>
        <w:t>αι ο κ. Κασιδιάρης περιέλαβε το άρθρο 28.</w:t>
      </w:r>
    </w:p>
    <w:p w14:paraId="77C02D7A"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Εσείς θέλετε, κύριε συνάδελφε;</w:t>
      </w:r>
    </w:p>
    <w:p w14:paraId="77C02D7B"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w:t>
      </w:r>
      <w:r>
        <w:rPr>
          <w:rFonts w:eastAsia="Times New Roman" w:cs="Times New Roman"/>
          <w:b/>
          <w:szCs w:val="24"/>
        </w:rPr>
        <w:t xml:space="preserve">– ΓΕΩΡΓΙΟΣ </w:t>
      </w:r>
      <w:r>
        <w:rPr>
          <w:rFonts w:eastAsia="Times New Roman" w:cs="Times New Roman"/>
          <w:b/>
          <w:szCs w:val="24"/>
        </w:rPr>
        <w:t>ΔΕΝΔΙΑΣ:</w:t>
      </w:r>
      <w:r>
        <w:rPr>
          <w:rFonts w:eastAsia="Times New Roman" w:cs="Times New Roman"/>
          <w:szCs w:val="24"/>
        </w:rPr>
        <w:t xml:space="preserve"> Ξεχωριστά.</w:t>
      </w:r>
    </w:p>
    <w:p w14:paraId="77C02D7C" w14:textId="77777777" w:rsidR="006113A9" w:rsidRDefault="006B6FC4">
      <w:pPr>
        <w:spacing w:line="600" w:lineRule="auto"/>
        <w:ind w:firstLine="720"/>
        <w:contextualSpacing/>
        <w:jc w:val="both"/>
        <w:rPr>
          <w:rFonts w:eastAsia="Times New Roman" w:cs="Times New Roman"/>
          <w:szCs w:val="24"/>
        </w:rPr>
      </w:pPr>
      <w:r w:rsidRPr="002C5831">
        <w:rPr>
          <w:rFonts w:eastAsia="Times New Roman" w:cs="Times New Roman"/>
          <w:b/>
          <w:szCs w:val="24"/>
        </w:rPr>
        <w:t>ΠΡΟΕΔΡΕΥΟΥΣΑ (Αναστασία Χριστοδουλοπούλου):</w:t>
      </w:r>
      <w:r>
        <w:rPr>
          <w:rFonts w:eastAsia="Times New Roman" w:cs="Times New Roman"/>
          <w:szCs w:val="24"/>
        </w:rPr>
        <w:t xml:space="preserve"> Τι είπατε; Ξεχωριστά;</w:t>
      </w:r>
    </w:p>
    <w:p w14:paraId="77C02D7D"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ΗΛΙΑΣ ΚΑΣΙΔΙΑΡΗΣ:</w:t>
      </w:r>
      <w:r>
        <w:rPr>
          <w:rFonts w:eastAsia="Times New Roman" w:cs="Times New Roman"/>
          <w:szCs w:val="24"/>
        </w:rPr>
        <w:t xml:space="preserve"> Γιατί;</w:t>
      </w:r>
    </w:p>
    <w:p w14:paraId="77C02D7E"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ΝΙΚΟΛΑΟΣ</w:t>
      </w:r>
      <w:r>
        <w:rPr>
          <w:rFonts w:eastAsia="Times New Roman" w:cs="Times New Roman"/>
          <w:b/>
          <w:szCs w:val="24"/>
        </w:rPr>
        <w:t xml:space="preserve"> - ΓΕΩΡΓΙΟΣ</w:t>
      </w:r>
      <w:r>
        <w:rPr>
          <w:rFonts w:eastAsia="Times New Roman" w:cs="Times New Roman"/>
          <w:b/>
          <w:szCs w:val="24"/>
        </w:rPr>
        <w:t xml:space="preserve"> ΔΕΝΔΙΑΣ:</w:t>
      </w:r>
      <w:r>
        <w:rPr>
          <w:rFonts w:eastAsia="Times New Roman" w:cs="Times New Roman"/>
          <w:szCs w:val="24"/>
        </w:rPr>
        <w:t xml:space="preserve"> Κυρία Πρόεδρε, νομίζω ότι οφείλουμε να τοποθετηθούμε επί της ενστάσεως αντισυνταγματικότητας, η οποία μόλις διατυπώθηκε πολυτελώς.</w:t>
      </w:r>
    </w:p>
    <w:p w14:paraId="77C02D7F"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Θέλω να σας πω, λοιπόν, ότι από την πλευρά της Νέας Δημοκρατίας αρνούμαι να τοποθετηθώ στην ένσταση αντισυνταγματικότητας τη</w:t>
      </w:r>
      <w:r>
        <w:rPr>
          <w:rFonts w:eastAsia="Times New Roman" w:cs="Times New Roman"/>
          <w:szCs w:val="24"/>
        </w:rPr>
        <w:t>ς Χρυσής Αυγής.</w:t>
      </w:r>
    </w:p>
    <w:p w14:paraId="77C02D80" w14:textId="77777777" w:rsidR="006113A9" w:rsidRDefault="006B6FC4">
      <w:pPr>
        <w:spacing w:line="600" w:lineRule="auto"/>
        <w:contextualSpacing/>
        <w:jc w:val="center"/>
        <w:rPr>
          <w:rFonts w:eastAsia="Times New Roman" w:cs="Times New Roman"/>
          <w:szCs w:val="24"/>
        </w:rPr>
      </w:pPr>
      <w:r w:rsidRPr="004E60FA">
        <w:rPr>
          <w:rFonts w:eastAsia="Times New Roman" w:cs="Times New Roman"/>
          <w:szCs w:val="24"/>
        </w:rPr>
        <w:t xml:space="preserve">(Θόρυβος </w:t>
      </w:r>
      <w:r w:rsidRPr="00D11986">
        <w:rPr>
          <w:rFonts w:eastAsia="Times New Roman" w:cs="Times New Roman"/>
          <w:szCs w:val="24"/>
        </w:rPr>
        <w:t>από την πτέρυγα της Χρυσής Αυγής)</w:t>
      </w:r>
    </w:p>
    <w:p w14:paraId="77C02D81"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Αρνούμαι να τοποθετηθώ επί ενστάσεως κόμματος του οποίου οι πολιτικοί και ιδεολογικοί πρόγονοι παρέδωσαν τη Μακεδονία στους Βούλγαρους!</w:t>
      </w:r>
    </w:p>
    <w:p w14:paraId="77C02D82" w14:textId="77777777" w:rsidR="006113A9" w:rsidRDefault="006B6FC4">
      <w:pPr>
        <w:spacing w:line="600" w:lineRule="auto"/>
        <w:ind w:firstLine="709"/>
        <w:contextualSpacing/>
        <w:jc w:val="both"/>
        <w:rPr>
          <w:rFonts w:eastAsia="Times New Roman" w:cs="Times New Roman"/>
          <w:szCs w:val="24"/>
        </w:rPr>
      </w:pPr>
      <w:r>
        <w:rPr>
          <w:rFonts w:eastAsia="Times New Roman" w:cs="Times New Roman"/>
          <w:szCs w:val="24"/>
        </w:rPr>
        <w:t>(Χειροκροτήματα από τις πτέρυγες</w:t>
      </w:r>
      <w:r w:rsidRPr="001F37D9">
        <w:rPr>
          <w:rFonts w:eastAsia="Times New Roman" w:cs="Times New Roman"/>
          <w:szCs w:val="24"/>
        </w:rPr>
        <w:t xml:space="preserve"> του ΣΥΡΙΖΑ</w:t>
      </w:r>
      <w:r>
        <w:rPr>
          <w:rFonts w:eastAsia="Times New Roman" w:cs="Times New Roman"/>
          <w:szCs w:val="24"/>
        </w:rPr>
        <w:t xml:space="preserve"> και</w:t>
      </w:r>
      <w:r w:rsidRPr="00DD23C4">
        <w:rPr>
          <w:rFonts w:eastAsia="Times New Roman" w:cs="Times New Roman"/>
          <w:szCs w:val="24"/>
        </w:rPr>
        <w:t xml:space="preserve"> της Νέας Δημοκρατίας)</w:t>
      </w:r>
    </w:p>
    <w:p w14:paraId="77C02D83" w14:textId="77777777" w:rsidR="006113A9" w:rsidRDefault="006B6FC4">
      <w:pPr>
        <w:spacing w:line="600" w:lineRule="auto"/>
        <w:ind w:firstLine="709"/>
        <w:contextualSpacing/>
        <w:jc w:val="center"/>
        <w:rPr>
          <w:rFonts w:eastAsia="Times New Roman" w:cs="Times New Roman"/>
          <w:szCs w:val="24"/>
        </w:rPr>
      </w:pPr>
      <w:r>
        <w:rPr>
          <w:rFonts w:eastAsia="Times New Roman" w:cs="Times New Roman"/>
          <w:szCs w:val="24"/>
        </w:rPr>
        <w:t>(Θόρυβος από την πτέρυγα της Χρυσής Αυγής)</w:t>
      </w:r>
    </w:p>
    <w:p w14:paraId="77C02D84"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lastRenderedPageBreak/>
        <w:t>ΠΑΝΑΓΙΩΤΗΣ ΗΛΙΟΠΟΥΛΟΣ:</w:t>
      </w:r>
      <w:r>
        <w:rPr>
          <w:rFonts w:eastAsia="Times New Roman" w:cs="Times New Roman"/>
          <w:szCs w:val="24"/>
        </w:rPr>
        <w:t xml:space="preserve"> Προδότη! Μπράβο! Σας χειροκροτά ο ΣΥΡΙΖΑ!</w:t>
      </w:r>
    </w:p>
    <w:p w14:paraId="77C02D85"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w:t>
      </w:r>
      <w:r>
        <w:rPr>
          <w:rFonts w:eastAsia="Times New Roman" w:cs="Times New Roman"/>
          <w:b/>
          <w:szCs w:val="24"/>
        </w:rPr>
        <w:t xml:space="preserve">– ΓΕΩΡΓΙΟΣ </w:t>
      </w:r>
      <w:r>
        <w:rPr>
          <w:rFonts w:eastAsia="Times New Roman" w:cs="Times New Roman"/>
          <w:b/>
          <w:szCs w:val="24"/>
        </w:rPr>
        <w:t>ΔΕΝΔΙΑΣ:</w:t>
      </w:r>
      <w:r>
        <w:rPr>
          <w:rFonts w:eastAsia="Times New Roman" w:cs="Times New Roman"/>
          <w:szCs w:val="24"/>
        </w:rPr>
        <w:t xml:space="preserve"> Αρνούμαι να τοποθετηθώ επί ενστάσεως κόμματος που φέρει τον αγκυλωτό σταυρό! Αρνούμαι τους εθνοκ</w:t>
      </w:r>
      <w:r>
        <w:rPr>
          <w:rFonts w:eastAsia="Times New Roman" w:cs="Times New Roman"/>
          <w:szCs w:val="24"/>
        </w:rPr>
        <w:t>άπηλους, αρνούμαι αυτούς που στο παρελθόν πρόδωσαν τον τόπο, την Μακεδονία, το έθνος και τον λαό!</w:t>
      </w:r>
    </w:p>
    <w:p w14:paraId="77C02D86" w14:textId="77777777" w:rsidR="006113A9" w:rsidRDefault="006B6FC4">
      <w:pPr>
        <w:spacing w:line="600" w:lineRule="auto"/>
        <w:ind w:firstLine="709"/>
        <w:contextualSpacing/>
        <w:jc w:val="both"/>
        <w:rPr>
          <w:rFonts w:eastAsia="Times New Roman" w:cs="Times New Roman"/>
          <w:szCs w:val="24"/>
        </w:rPr>
      </w:pPr>
      <w:r>
        <w:rPr>
          <w:rFonts w:eastAsia="Times New Roman" w:cs="Times New Roman"/>
          <w:szCs w:val="24"/>
        </w:rPr>
        <w:t>(Χειροκροτήματα από τις πτέρυγες</w:t>
      </w:r>
      <w:r w:rsidRPr="001F37D9">
        <w:rPr>
          <w:rFonts w:eastAsia="Times New Roman" w:cs="Times New Roman"/>
          <w:szCs w:val="24"/>
        </w:rPr>
        <w:t xml:space="preserve"> του ΣΥΡΙΖΑ</w:t>
      </w:r>
      <w:r>
        <w:rPr>
          <w:rFonts w:eastAsia="Times New Roman" w:cs="Times New Roman"/>
          <w:szCs w:val="24"/>
        </w:rPr>
        <w:t xml:space="preserve"> και</w:t>
      </w:r>
      <w:r w:rsidRPr="00DD23C4">
        <w:rPr>
          <w:rFonts w:eastAsia="Times New Roman" w:cs="Times New Roman"/>
          <w:szCs w:val="24"/>
        </w:rPr>
        <w:t xml:space="preserve"> της Νέας Δημοκρατίας)</w:t>
      </w:r>
    </w:p>
    <w:p w14:paraId="77C02D87" w14:textId="77777777" w:rsidR="006113A9" w:rsidRDefault="006B6FC4">
      <w:pPr>
        <w:spacing w:line="600" w:lineRule="auto"/>
        <w:contextualSpacing/>
        <w:jc w:val="center"/>
        <w:rPr>
          <w:rFonts w:eastAsia="Times New Roman" w:cs="Times New Roman"/>
          <w:szCs w:val="24"/>
        </w:rPr>
      </w:pPr>
      <w:r>
        <w:rPr>
          <w:rFonts w:eastAsia="Times New Roman" w:cs="Times New Roman"/>
          <w:szCs w:val="24"/>
        </w:rPr>
        <w:t>(Θόρυβος από την πτέρυγα της Χρυσής Αυγής)</w:t>
      </w:r>
    </w:p>
    <w:p w14:paraId="77C02D88" w14:textId="77777777" w:rsidR="006113A9" w:rsidRDefault="006B6FC4">
      <w:pPr>
        <w:spacing w:line="600" w:lineRule="auto"/>
        <w:ind w:firstLine="720"/>
        <w:contextualSpacing/>
        <w:jc w:val="both"/>
        <w:rPr>
          <w:rFonts w:eastAsia="Times New Roman" w:cs="Times New Roman"/>
          <w:szCs w:val="24"/>
        </w:rPr>
      </w:pPr>
      <w:r w:rsidRPr="00276E91">
        <w:rPr>
          <w:rFonts w:eastAsia="Times New Roman" w:cs="Times New Roman"/>
          <w:b/>
          <w:szCs w:val="24"/>
        </w:rPr>
        <w:t>ΠΡΟΕΔΡΕΥΟΥΣΑ (Αναστασία Χριστοδουλοπούλου):</w:t>
      </w:r>
      <w:r w:rsidRPr="00276E91">
        <w:rPr>
          <w:rFonts w:eastAsia="Times New Roman" w:cs="Times New Roman"/>
          <w:szCs w:val="24"/>
        </w:rPr>
        <w:t xml:space="preserve"> </w:t>
      </w:r>
      <w:r>
        <w:rPr>
          <w:rFonts w:eastAsia="Times New Roman" w:cs="Times New Roman"/>
          <w:szCs w:val="24"/>
        </w:rPr>
        <w:t>Ε</w:t>
      </w:r>
      <w:r>
        <w:rPr>
          <w:rFonts w:eastAsia="Times New Roman" w:cs="Times New Roman"/>
          <w:szCs w:val="24"/>
        </w:rPr>
        <w:t>λάτε, ηρεμήστε, κύριοι, γιατί θα ζητήσω να βγείτε από την Αίθουσα!</w:t>
      </w:r>
    </w:p>
    <w:p w14:paraId="77C02D89"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ΝΙΚΟΛΑΟΣ</w:t>
      </w:r>
      <w:r>
        <w:rPr>
          <w:rFonts w:eastAsia="Times New Roman" w:cs="Times New Roman"/>
          <w:b/>
          <w:szCs w:val="24"/>
        </w:rPr>
        <w:t xml:space="preserve"> - ΓΕΩΡΓΙΟΣ</w:t>
      </w:r>
      <w:r>
        <w:rPr>
          <w:rFonts w:eastAsia="Times New Roman" w:cs="Times New Roman"/>
          <w:b/>
          <w:szCs w:val="24"/>
        </w:rPr>
        <w:t xml:space="preserve"> ΔΕΝΔΙΑΣ:</w:t>
      </w:r>
      <w:r>
        <w:rPr>
          <w:rFonts w:eastAsia="Times New Roman" w:cs="Times New Roman"/>
          <w:szCs w:val="24"/>
        </w:rPr>
        <w:t xml:space="preserve"> Διότι λέμε ότι η Χρυσή Αυγή, όταν χρησιμοποιεί την ελληνική σημαία, αντιποιείται εθνικό σύμβολο.</w:t>
      </w:r>
    </w:p>
    <w:p w14:paraId="77C02D8A" w14:textId="77777777" w:rsidR="006113A9" w:rsidRDefault="006B6FC4">
      <w:pPr>
        <w:spacing w:line="600" w:lineRule="auto"/>
        <w:ind w:firstLine="709"/>
        <w:contextualSpacing/>
        <w:jc w:val="both"/>
        <w:rPr>
          <w:rFonts w:eastAsia="Times New Roman" w:cs="Times New Roman"/>
          <w:szCs w:val="24"/>
        </w:rPr>
      </w:pPr>
      <w:r>
        <w:rPr>
          <w:rFonts w:eastAsia="Times New Roman" w:cs="Times New Roman"/>
          <w:szCs w:val="24"/>
        </w:rPr>
        <w:t>(Χειροκροτήματα από τις πτέρυγες του ΣΥΡΙΖΑ και της Νέας Δημοκρ</w:t>
      </w:r>
      <w:r>
        <w:rPr>
          <w:rFonts w:eastAsia="Times New Roman" w:cs="Times New Roman"/>
          <w:szCs w:val="24"/>
        </w:rPr>
        <w:t>ατίας)</w:t>
      </w:r>
    </w:p>
    <w:p w14:paraId="77C02D8B" w14:textId="77777777" w:rsidR="006113A9" w:rsidRDefault="006B6FC4">
      <w:pPr>
        <w:spacing w:line="600" w:lineRule="auto"/>
        <w:ind w:firstLine="720"/>
        <w:contextualSpacing/>
        <w:jc w:val="both"/>
        <w:rPr>
          <w:rFonts w:eastAsia="Times New Roman" w:cs="Times New Roman"/>
          <w:szCs w:val="24"/>
        </w:rPr>
      </w:pPr>
      <w:r w:rsidRPr="00276E91">
        <w:rPr>
          <w:rFonts w:eastAsia="Times New Roman" w:cs="Times New Roman"/>
          <w:b/>
          <w:szCs w:val="24"/>
        </w:rPr>
        <w:lastRenderedPageBreak/>
        <w:t>ΠΡΟΕΔΡΕΥΟΥΣΑ (Αναστασία Χριστοδουλοπούλου):</w:t>
      </w:r>
      <w:r w:rsidRPr="00276E91">
        <w:rPr>
          <w:rFonts w:eastAsia="Times New Roman" w:cs="Times New Roman"/>
          <w:szCs w:val="24"/>
        </w:rPr>
        <w:t xml:space="preserve"> </w:t>
      </w:r>
      <w:r>
        <w:rPr>
          <w:rFonts w:eastAsia="Times New Roman" w:cs="Times New Roman"/>
          <w:szCs w:val="24"/>
        </w:rPr>
        <w:t>Κύριε Κοντονή, εσείς, ως αντιλέγων, θέλετε να μιλήσετε;</w:t>
      </w:r>
    </w:p>
    <w:p w14:paraId="77C02D8C"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ΠΑΝΟΣ ΚΑΜΜΕΝΟΣ</w:t>
      </w:r>
      <w:r w:rsidRPr="003266B6">
        <w:rPr>
          <w:rFonts w:eastAsia="Times New Roman" w:cs="Times New Roman"/>
          <w:b/>
          <w:szCs w:val="24"/>
        </w:rPr>
        <w:t xml:space="preserve"> (Πρόεδρος τ</w:t>
      </w:r>
      <w:r>
        <w:rPr>
          <w:rFonts w:eastAsia="Times New Roman" w:cs="Times New Roman"/>
          <w:b/>
          <w:szCs w:val="24"/>
        </w:rPr>
        <w:t>ων Ανεξαρτήτων Ελλήνων</w:t>
      </w:r>
      <w:r w:rsidRPr="003266B6">
        <w:rPr>
          <w:rFonts w:eastAsia="Times New Roman" w:cs="Times New Roman"/>
          <w:b/>
          <w:szCs w:val="24"/>
        </w:rPr>
        <w:t>):</w:t>
      </w:r>
      <w:r w:rsidRPr="003266B6">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δεν </w:t>
      </w:r>
      <w:r>
        <w:rPr>
          <w:rFonts w:eastAsia="Times New Roman" w:cs="Times New Roman"/>
          <w:szCs w:val="24"/>
        </w:rPr>
        <w:t>ακούστηκε)</w:t>
      </w:r>
    </w:p>
    <w:p w14:paraId="77C02D8D" w14:textId="77777777" w:rsidR="006113A9" w:rsidRDefault="006B6FC4">
      <w:pPr>
        <w:spacing w:line="600" w:lineRule="auto"/>
        <w:ind w:firstLine="720"/>
        <w:contextualSpacing/>
        <w:jc w:val="both"/>
        <w:rPr>
          <w:rFonts w:eastAsia="Times New Roman" w:cs="Times New Roman"/>
          <w:szCs w:val="24"/>
        </w:rPr>
      </w:pPr>
      <w:r w:rsidRPr="00276E91">
        <w:rPr>
          <w:rFonts w:eastAsia="Times New Roman" w:cs="Times New Roman"/>
          <w:b/>
          <w:szCs w:val="24"/>
        </w:rPr>
        <w:t>ΠΡΟΕΔΡΕΥΟΥΣΑ (Αναστασία Χριστοδουλοπούλου):</w:t>
      </w:r>
      <w:r w:rsidRPr="00276E91">
        <w:rPr>
          <w:rFonts w:eastAsia="Times New Roman" w:cs="Times New Roman"/>
          <w:szCs w:val="24"/>
        </w:rPr>
        <w:t xml:space="preserve"> </w:t>
      </w:r>
      <w:r>
        <w:rPr>
          <w:rFonts w:eastAsia="Times New Roman" w:cs="Times New Roman"/>
          <w:szCs w:val="24"/>
        </w:rPr>
        <w:t>Σας παρακαλώ! Αφήστε τη διαδικασία να</w:t>
      </w:r>
      <w:r>
        <w:rPr>
          <w:rFonts w:eastAsia="Times New Roman" w:cs="Times New Roman"/>
          <w:szCs w:val="24"/>
        </w:rPr>
        <w:t xml:space="preserve"> εξελιχθεί. Είμαστε στον ναό της </w:t>
      </w:r>
      <w:r>
        <w:rPr>
          <w:rFonts w:eastAsia="Times New Roman" w:cs="Times New Roman"/>
          <w:szCs w:val="24"/>
        </w:rPr>
        <w:t>δ</w:t>
      </w:r>
      <w:r>
        <w:rPr>
          <w:rFonts w:eastAsia="Times New Roman" w:cs="Times New Roman"/>
          <w:szCs w:val="24"/>
        </w:rPr>
        <w:t>ημοκρατίας!</w:t>
      </w:r>
    </w:p>
    <w:p w14:paraId="77C02D8E" w14:textId="77777777" w:rsidR="006113A9" w:rsidRDefault="006B6FC4">
      <w:pPr>
        <w:spacing w:line="600" w:lineRule="auto"/>
        <w:ind w:firstLine="720"/>
        <w:contextualSpacing/>
        <w:jc w:val="both"/>
        <w:rPr>
          <w:rFonts w:eastAsia="Times New Roman" w:cs="Times New Roman"/>
          <w:szCs w:val="24"/>
        </w:rPr>
      </w:pPr>
      <w:r w:rsidRPr="0073576A">
        <w:rPr>
          <w:rFonts w:eastAsia="Times New Roman" w:cs="Times New Roman"/>
          <w:b/>
          <w:szCs w:val="24"/>
        </w:rPr>
        <w:t>ΠΑΝΟΣ ΚΑΜΜΕΝΟΣ (Πρόεδρος των Ανεξαρτήτων Ελλήνων):</w:t>
      </w:r>
      <w:r w:rsidRPr="0073576A">
        <w:rPr>
          <w:rFonts w:eastAsia="Times New Roman" w:cs="Times New Roman"/>
          <w:szCs w:val="24"/>
        </w:rPr>
        <w:t xml:space="preserve"> </w:t>
      </w:r>
      <w:r>
        <w:rPr>
          <w:rFonts w:eastAsia="Times New Roman" w:cs="Times New Roman"/>
          <w:szCs w:val="24"/>
        </w:rPr>
        <w:t>Είναι!</w:t>
      </w:r>
    </w:p>
    <w:p w14:paraId="77C02D8F" w14:textId="77777777" w:rsidR="006113A9" w:rsidRDefault="006B6FC4">
      <w:pPr>
        <w:spacing w:line="600" w:lineRule="auto"/>
        <w:ind w:firstLine="720"/>
        <w:contextualSpacing/>
        <w:jc w:val="both"/>
        <w:rPr>
          <w:rFonts w:eastAsia="Times New Roman" w:cs="Times New Roman"/>
          <w:szCs w:val="24"/>
        </w:rPr>
      </w:pPr>
      <w:r w:rsidRPr="00276E91">
        <w:rPr>
          <w:rFonts w:eastAsia="Times New Roman" w:cs="Times New Roman"/>
          <w:b/>
          <w:szCs w:val="24"/>
        </w:rPr>
        <w:t>ΠΡΟΕΔΡΕΥΟΥΣΑ (Αναστασία Χριστοδουλοπούλου):</w:t>
      </w:r>
      <w:r w:rsidRPr="00276E91">
        <w:rPr>
          <w:rFonts w:eastAsia="Times New Roman" w:cs="Times New Roman"/>
          <w:szCs w:val="24"/>
        </w:rPr>
        <w:t xml:space="preserve"> </w:t>
      </w:r>
      <w:r>
        <w:rPr>
          <w:rFonts w:eastAsia="Times New Roman" w:cs="Times New Roman"/>
          <w:szCs w:val="24"/>
        </w:rPr>
        <w:t>Κατατίθενται απόψεις…</w:t>
      </w:r>
    </w:p>
    <w:p w14:paraId="77C02D90" w14:textId="77777777" w:rsidR="006113A9" w:rsidRDefault="006B6FC4">
      <w:pPr>
        <w:spacing w:line="600" w:lineRule="auto"/>
        <w:ind w:firstLine="720"/>
        <w:contextualSpacing/>
        <w:jc w:val="both"/>
        <w:rPr>
          <w:rFonts w:eastAsia="Times New Roman" w:cs="Times New Roman"/>
          <w:szCs w:val="24"/>
        </w:rPr>
      </w:pPr>
      <w:r w:rsidRPr="0073576A">
        <w:rPr>
          <w:rFonts w:eastAsia="Times New Roman" w:cs="Times New Roman"/>
          <w:b/>
          <w:szCs w:val="24"/>
        </w:rPr>
        <w:t>ΠΑΝΟΣ ΚΑΜΜΕΝΟΣ (Πρόεδρος των Ανεξαρτήτων Ελλήνων):</w:t>
      </w:r>
      <w:r w:rsidRPr="0073576A">
        <w:rPr>
          <w:rFonts w:eastAsia="Times New Roman" w:cs="Times New Roman"/>
          <w:szCs w:val="24"/>
        </w:rPr>
        <w:t xml:space="preserve"> </w:t>
      </w:r>
      <w:r>
        <w:rPr>
          <w:rFonts w:eastAsia="Times New Roman" w:cs="Times New Roman"/>
          <w:szCs w:val="24"/>
        </w:rPr>
        <w:t xml:space="preserve">Είστε υποχρεωμένη. </w:t>
      </w:r>
    </w:p>
    <w:p w14:paraId="77C02D91" w14:textId="77777777" w:rsidR="006113A9" w:rsidRDefault="006B6FC4">
      <w:pPr>
        <w:spacing w:line="600" w:lineRule="auto"/>
        <w:ind w:firstLine="720"/>
        <w:contextualSpacing/>
        <w:jc w:val="both"/>
        <w:rPr>
          <w:rFonts w:eastAsia="Times New Roman" w:cs="Times New Roman"/>
          <w:szCs w:val="24"/>
        </w:rPr>
      </w:pPr>
      <w:r w:rsidRPr="00276E91">
        <w:rPr>
          <w:rFonts w:eastAsia="Times New Roman" w:cs="Times New Roman"/>
          <w:b/>
          <w:szCs w:val="24"/>
        </w:rPr>
        <w:t xml:space="preserve">ΠΡΟΕΔΡΕΥΟΥΣΑ </w:t>
      </w:r>
      <w:r w:rsidRPr="00276E91">
        <w:rPr>
          <w:rFonts w:eastAsia="Times New Roman" w:cs="Times New Roman"/>
          <w:b/>
          <w:szCs w:val="24"/>
        </w:rPr>
        <w:t>(Αναστασία Χριστοδουλοπούλου):</w:t>
      </w:r>
      <w:r w:rsidRPr="00276E91">
        <w:rPr>
          <w:rFonts w:eastAsia="Times New Roman" w:cs="Times New Roman"/>
          <w:szCs w:val="24"/>
        </w:rPr>
        <w:t xml:space="preserve"> </w:t>
      </w:r>
      <w:r>
        <w:rPr>
          <w:rFonts w:eastAsia="Times New Roman" w:cs="Times New Roman"/>
          <w:szCs w:val="24"/>
        </w:rPr>
        <w:t>Παρακαλώ, ψυχραιμία!</w:t>
      </w:r>
    </w:p>
    <w:p w14:paraId="77C02D92"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Ορίστε, κύριε Κοντονή, έχετε τον λόγο.</w:t>
      </w:r>
    </w:p>
    <w:p w14:paraId="77C02D93" w14:textId="77777777" w:rsidR="006113A9" w:rsidRDefault="006B6FC4">
      <w:pPr>
        <w:spacing w:line="600" w:lineRule="auto"/>
        <w:ind w:firstLine="720"/>
        <w:contextualSpacing/>
        <w:jc w:val="both"/>
        <w:rPr>
          <w:rFonts w:eastAsia="Times New Roman" w:cs="Times New Roman"/>
          <w:szCs w:val="24"/>
        </w:rPr>
      </w:pPr>
      <w:r w:rsidRPr="0073576A">
        <w:rPr>
          <w:rFonts w:eastAsia="Times New Roman" w:cs="Times New Roman"/>
          <w:b/>
          <w:szCs w:val="24"/>
        </w:rPr>
        <w:t>ΠΑΝΟΣ ΚΑΜΜΕΝΟΣ (Πρόεδρος των Ανεξαρτήτων Ελλήνων):</w:t>
      </w:r>
      <w:r w:rsidRPr="0073576A">
        <w:rPr>
          <w:rFonts w:eastAsia="Times New Roman" w:cs="Times New Roman"/>
          <w:szCs w:val="24"/>
        </w:rPr>
        <w:t xml:space="preserve"> </w:t>
      </w:r>
      <w:r>
        <w:rPr>
          <w:rFonts w:eastAsia="Times New Roman" w:cs="Times New Roman"/>
          <w:szCs w:val="24"/>
        </w:rPr>
        <w:t>Το καταλάβατε;</w:t>
      </w:r>
    </w:p>
    <w:p w14:paraId="77C02D94" w14:textId="77777777" w:rsidR="006113A9" w:rsidRDefault="006B6FC4">
      <w:pPr>
        <w:spacing w:line="600" w:lineRule="auto"/>
        <w:ind w:firstLine="720"/>
        <w:contextualSpacing/>
        <w:jc w:val="both"/>
        <w:rPr>
          <w:rFonts w:eastAsia="Times New Roman" w:cs="Times New Roman"/>
          <w:szCs w:val="24"/>
        </w:rPr>
      </w:pPr>
      <w:r w:rsidRPr="00276E91">
        <w:rPr>
          <w:rFonts w:eastAsia="Times New Roman" w:cs="Times New Roman"/>
          <w:b/>
          <w:szCs w:val="24"/>
        </w:rPr>
        <w:lastRenderedPageBreak/>
        <w:t>ΠΡΟΕΔΡΕΥΟΥΣΑ (Αναστασία Χριστοδουλοπούλου):</w:t>
      </w:r>
      <w:r w:rsidRPr="00276E91">
        <w:rPr>
          <w:rFonts w:eastAsia="Times New Roman" w:cs="Times New Roman"/>
          <w:szCs w:val="24"/>
        </w:rPr>
        <w:t xml:space="preserve"> </w:t>
      </w:r>
      <w:r>
        <w:rPr>
          <w:rFonts w:eastAsia="Times New Roman" w:cs="Times New Roman"/>
          <w:szCs w:val="24"/>
        </w:rPr>
        <w:t xml:space="preserve">Σας παρακαλώ. Αφήστε να μιλήσει ο ομιλητής. Έχω δώσει </w:t>
      </w:r>
      <w:r>
        <w:rPr>
          <w:rFonts w:eastAsia="Times New Roman" w:cs="Times New Roman"/>
          <w:szCs w:val="24"/>
        </w:rPr>
        <w:t>τον λόγο. Εσείς διευθύνετε τη διαδικασία; Όχι. Θα σας δώσω τον λόγο μετά.</w:t>
      </w:r>
    </w:p>
    <w:p w14:paraId="77C02D95" w14:textId="77777777" w:rsidR="006113A9" w:rsidRDefault="006B6FC4">
      <w:pPr>
        <w:spacing w:line="600" w:lineRule="auto"/>
        <w:ind w:firstLine="720"/>
        <w:contextualSpacing/>
        <w:jc w:val="both"/>
        <w:rPr>
          <w:rFonts w:eastAsia="Times New Roman" w:cs="Times New Roman"/>
          <w:szCs w:val="24"/>
        </w:rPr>
      </w:pPr>
      <w:r w:rsidRPr="0073576A">
        <w:rPr>
          <w:rFonts w:eastAsia="Times New Roman" w:cs="Times New Roman"/>
          <w:b/>
          <w:szCs w:val="24"/>
        </w:rPr>
        <w:t>ΠΑΝΟΣ ΚΑΜΜΕΝΟΣ (Πρόεδρος των Ανεξαρτήτων Ελλήνων):</w:t>
      </w:r>
      <w:r w:rsidRPr="0073576A">
        <w:rPr>
          <w:rFonts w:eastAsia="Times New Roman" w:cs="Times New Roman"/>
          <w:szCs w:val="24"/>
        </w:rPr>
        <w:t xml:space="preserve"> </w:t>
      </w:r>
      <w:r>
        <w:rPr>
          <w:rFonts w:eastAsia="Times New Roman" w:cs="Times New Roman"/>
          <w:szCs w:val="24"/>
        </w:rPr>
        <w:t>Με ρωτήσατε και σας απαντώ. Επί της ψηφοφορίας…</w:t>
      </w:r>
    </w:p>
    <w:p w14:paraId="77C02D96" w14:textId="77777777" w:rsidR="006113A9" w:rsidRDefault="006B6FC4">
      <w:pPr>
        <w:spacing w:line="600" w:lineRule="auto"/>
        <w:ind w:firstLine="720"/>
        <w:contextualSpacing/>
        <w:jc w:val="both"/>
        <w:rPr>
          <w:rFonts w:eastAsia="Times New Roman" w:cs="Times New Roman"/>
          <w:szCs w:val="24"/>
        </w:rPr>
      </w:pPr>
      <w:r w:rsidRPr="00276E91">
        <w:rPr>
          <w:rFonts w:eastAsia="Times New Roman" w:cs="Times New Roman"/>
          <w:b/>
          <w:szCs w:val="24"/>
        </w:rPr>
        <w:t>ΠΡΟΕΔΡΕΥΟΥΣΑ (Αναστασία Χριστοδουλοπούλου):</w:t>
      </w:r>
      <w:r w:rsidRPr="00276E91">
        <w:rPr>
          <w:rFonts w:eastAsia="Times New Roman" w:cs="Times New Roman"/>
          <w:szCs w:val="24"/>
        </w:rPr>
        <w:t xml:space="preserve"> </w:t>
      </w:r>
      <w:r>
        <w:rPr>
          <w:rFonts w:eastAsia="Times New Roman" w:cs="Times New Roman"/>
          <w:szCs w:val="24"/>
        </w:rPr>
        <w:t>Ωραία. Ο κ. Δένδιας είπε μόνο για τη Χρ</w:t>
      </w:r>
      <w:r>
        <w:rPr>
          <w:rFonts w:eastAsia="Times New Roman" w:cs="Times New Roman"/>
          <w:szCs w:val="24"/>
        </w:rPr>
        <w:t>υσή Αυγή. Αν θελήσει μετά, θα πει και για το άλλο.</w:t>
      </w:r>
    </w:p>
    <w:p w14:paraId="77C02D97"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ΗΛΙΑΣ ΚΑΣΙΔΙΑΡΗΣ:</w:t>
      </w:r>
      <w:r>
        <w:rPr>
          <w:rFonts w:eastAsia="Times New Roman" w:cs="Times New Roman"/>
          <w:szCs w:val="24"/>
        </w:rPr>
        <w:t xml:space="preserve"> Κυρία Πρόεδρε, επί της διαδικασίας</w:t>
      </w:r>
      <w:r>
        <w:rPr>
          <w:rFonts w:eastAsia="Times New Roman" w:cs="Times New Roman"/>
          <w:szCs w:val="24"/>
        </w:rPr>
        <w:t>.</w:t>
      </w:r>
      <w:r>
        <w:rPr>
          <w:rFonts w:eastAsia="Times New Roman" w:cs="Times New Roman"/>
          <w:szCs w:val="24"/>
        </w:rPr>
        <w:t xml:space="preserve"> </w:t>
      </w:r>
      <w:r>
        <w:rPr>
          <w:rFonts w:eastAsia="Times New Roman" w:cs="Times New Roman"/>
          <w:szCs w:val="24"/>
        </w:rPr>
        <w:t>Έ</w:t>
      </w:r>
      <w:r>
        <w:rPr>
          <w:rFonts w:eastAsia="Times New Roman" w:cs="Times New Roman"/>
          <w:szCs w:val="24"/>
        </w:rPr>
        <w:t>χει διανεμηθεί το έγγραφο;</w:t>
      </w:r>
    </w:p>
    <w:p w14:paraId="77C02D98" w14:textId="77777777" w:rsidR="006113A9" w:rsidRDefault="006B6FC4">
      <w:pPr>
        <w:spacing w:line="600" w:lineRule="auto"/>
        <w:ind w:firstLine="720"/>
        <w:contextualSpacing/>
        <w:jc w:val="both"/>
        <w:rPr>
          <w:rFonts w:eastAsia="Times New Roman" w:cs="Times New Roman"/>
          <w:szCs w:val="24"/>
        </w:rPr>
      </w:pPr>
      <w:r w:rsidRPr="00276E91">
        <w:rPr>
          <w:rFonts w:eastAsia="Times New Roman" w:cs="Times New Roman"/>
          <w:b/>
          <w:szCs w:val="24"/>
        </w:rPr>
        <w:t>ΠΡΟΕΔΡΕΥΟΥΣΑ (Αναστασία Χριστοδουλοπούλου):</w:t>
      </w:r>
      <w:r w:rsidRPr="00276E91">
        <w:rPr>
          <w:rFonts w:eastAsia="Times New Roman" w:cs="Times New Roman"/>
          <w:szCs w:val="24"/>
        </w:rPr>
        <w:t xml:space="preserve"> </w:t>
      </w:r>
      <w:r>
        <w:rPr>
          <w:rFonts w:eastAsia="Times New Roman" w:cs="Times New Roman"/>
          <w:szCs w:val="24"/>
        </w:rPr>
        <w:t>Έχει διανεμηθεί.</w:t>
      </w:r>
    </w:p>
    <w:p w14:paraId="77C02D99"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Ορίστε, κύριε Κοντονή, έχετε τον λόγο.</w:t>
      </w:r>
    </w:p>
    <w:p w14:paraId="77C02D9A"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w:t>
      </w:r>
      <w:r>
        <w:rPr>
          <w:rFonts w:eastAsia="Times New Roman" w:cs="Times New Roman"/>
          <w:szCs w:val="24"/>
        </w:rPr>
        <w:t xml:space="preserve"> Κυρία</w:t>
      </w:r>
      <w:r>
        <w:rPr>
          <w:rFonts w:eastAsia="Times New Roman" w:cs="Times New Roman"/>
          <w:szCs w:val="24"/>
        </w:rPr>
        <w:t xml:space="preserve"> Πρόεδρε, όσον αφορά στο ζήτημα της ενστάσεως αντισυνταγματικότητας, την οποία έθεσε ο εκπρόσωπος της Χρυσής Αυγής, ο ΣΥΡΙΖΑ θέλει να τονίσει στο Κοινοβούλιο ότι ταυτίζεται απολύτως με τη θέση του </w:t>
      </w:r>
      <w:r>
        <w:rPr>
          <w:rFonts w:eastAsia="Times New Roman" w:cs="Times New Roman"/>
          <w:szCs w:val="24"/>
        </w:rPr>
        <w:lastRenderedPageBreak/>
        <w:t>Κοινοβουλευτικού Εκπροσώπου της Νέας Δημοκρατίας και δίνουμ</w:t>
      </w:r>
      <w:r>
        <w:rPr>
          <w:rFonts w:eastAsia="Times New Roman" w:cs="Times New Roman"/>
          <w:szCs w:val="24"/>
        </w:rPr>
        <w:t xml:space="preserve">ε </w:t>
      </w:r>
      <w:r>
        <w:rPr>
          <w:rFonts w:eastAsia="Times New Roman" w:cs="Times New Roman"/>
          <w:szCs w:val="24"/>
        </w:rPr>
        <w:t xml:space="preserve">έτσι </w:t>
      </w:r>
      <w:r>
        <w:rPr>
          <w:rFonts w:eastAsia="Times New Roman" w:cs="Times New Roman"/>
          <w:szCs w:val="24"/>
        </w:rPr>
        <w:t>ένα μήνυμα δημοκρατίας και υπεράσπισης του κοινοβουλευτισμού σε όλον τον ελληνικό λαό!</w:t>
      </w:r>
    </w:p>
    <w:p w14:paraId="77C02D9B"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Όμως, δεν είμαστε </w:t>
      </w:r>
      <w:r>
        <w:rPr>
          <w:rFonts w:eastAsia="Times New Roman" w:cs="Times New Roman"/>
          <w:szCs w:val="24"/>
        </w:rPr>
        <w:t>α</w:t>
      </w:r>
      <w:r>
        <w:rPr>
          <w:rFonts w:eastAsia="Times New Roman" w:cs="Times New Roman"/>
          <w:szCs w:val="24"/>
        </w:rPr>
        <w:t>κροδεξιά!</w:t>
      </w:r>
    </w:p>
    <w:p w14:paraId="77C02D9C"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w:t>
      </w:r>
      <w:r>
        <w:rPr>
          <w:rFonts w:eastAsia="Times New Roman" w:cs="Times New Roman"/>
          <w:szCs w:val="24"/>
        </w:rPr>
        <w:t xml:space="preserve"> Στους νεοναζί και στους δολοφόνους του Παύλου Φύσσα δεν επιτρέπουμε να υπερασπίζονται το Σύν</w:t>
      </w:r>
      <w:r>
        <w:rPr>
          <w:rFonts w:eastAsia="Times New Roman" w:cs="Times New Roman"/>
          <w:szCs w:val="24"/>
        </w:rPr>
        <w:t>ταγμα!</w:t>
      </w:r>
    </w:p>
    <w:p w14:paraId="77C02D9D" w14:textId="77777777" w:rsidR="006113A9" w:rsidRDefault="006B6FC4">
      <w:pPr>
        <w:spacing w:line="600" w:lineRule="auto"/>
        <w:ind w:firstLine="709"/>
        <w:contextualSpacing/>
        <w:jc w:val="both"/>
        <w:rPr>
          <w:rFonts w:eastAsia="Times New Roman" w:cs="Times New Roman"/>
          <w:szCs w:val="24"/>
        </w:rPr>
      </w:pPr>
      <w:r>
        <w:rPr>
          <w:rFonts w:eastAsia="Times New Roman" w:cs="Times New Roman"/>
          <w:szCs w:val="24"/>
        </w:rPr>
        <w:t>(Χειροκροτήματα από τις πτέρυγες του ΣΥΡΙΖΑ και της Νέας Δημοκρατίας)</w:t>
      </w:r>
    </w:p>
    <w:p w14:paraId="77C02D9E"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Το Σύνταγμα το υπερασπίζονται τα κόμματα του δημοκρατικού τόξου και όλες αυτές οι τερατολογίες οι οποίες ακούστηκαν από τον εκπρόσωπο της Χρυσής Αυγής μένουν ως μαύρη σελίδα στην ιστορία του </w:t>
      </w:r>
      <w:r>
        <w:rPr>
          <w:rFonts w:eastAsia="Times New Roman" w:cs="Times New Roman"/>
          <w:szCs w:val="24"/>
        </w:rPr>
        <w:t>ε</w:t>
      </w:r>
      <w:r>
        <w:rPr>
          <w:rFonts w:eastAsia="Times New Roman" w:cs="Times New Roman"/>
          <w:szCs w:val="24"/>
        </w:rPr>
        <w:t>λληνικού Κοινοβουλίου…</w:t>
      </w:r>
    </w:p>
    <w:p w14:paraId="77C02D9F" w14:textId="77777777" w:rsidR="006113A9" w:rsidRDefault="006B6FC4">
      <w:pPr>
        <w:spacing w:line="600" w:lineRule="auto"/>
        <w:ind w:firstLine="709"/>
        <w:contextualSpacing/>
        <w:jc w:val="center"/>
        <w:rPr>
          <w:rFonts w:eastAsia="Times New Roman" w:cs="Times New Roman"/>
          <w:szCs w:val="24"/>
        </w:rPr>
      </w:pPr>
      <w:r>
        <w:rPr>
          <w:rFonts w:eastAsia="Times New Roman" w:cs="Times New Roman"/>
          <w:szCs w:val="24"/>
        </w:rPr>
        <w:t>(Θόρυβος από την πτέρυγα της Χρυσής Αυγής</w:t>
      </w:r>
      <w:r>
        <w:rPr>
          <w:rFonts w:eastAsia="Times New Roman" w:cs="Times New Roman"/>
          <w:szCs w:val="24"/>
        </w:rPr>
        <w:t>)</w:t>
      </w:r>
    </w:p>
    <w:p w14:paraId="77C02DA0"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ΗΛΙΑΣ ΚΑΣΙΔΙΑΡΗΣ:</w:t>
      </w:r>
      <w:r>
        <w:rPr>
          <w:rFonts w:eastAsia="Times New Roman" w:cs="Times New Roman"/>
          <w:szCs w:val="24"/>
        </w:rPr>
        <w:t xml:space="preserve"> Εσείς είστε η μαύρη σελίδα της ιστορίας!</w:t>
      </w:r>
    </w:p>
    <w:p w14:paraId="77C02DA1"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lastRenderedPageBreak/>
        <w:t>ΣΤΑΥΡΟΣ ΚΟΝΤΟΝΗΣ:</w:t>
      </w:r>
      <w:r>
        <w:rPr>
          <w:rFonts w:eastAsia="Times New Roman" w:cs="Times New Roman"/>
          <w:szCs w:val="24"/>
        </w:rPr>
        <w:t xml:space="preserve"> …και σε αυτούς που επέτρεψαν να είναι σήμερα εδώ και να μιλούν οι προδότες της </w:t>
      </w:r>
      <w:r>
        <w:rPr>
          <w:rFonts w:eastAsia="Times New Roman" w:cs="Times New Roman"/>
          <w:szCs w:val="24"/>
        </w:rPr>
        <w:t>δ</w:t>
      </w:r>
      <w:r>
        <w:rPr>
          <w:rFonts w:eastAsia="Times New Roman" w:cs="Times New Roman"/>
          <w:szCs w:val="24"/>
        </w:rPr>
        <w:t xml:space="preserve">ημοκρατίας, οι προδότες του έθνους για το Σύνταγμα και τη </w:t>
      </w:r>
      <w:r>
        <w:rPr>
          <w:rFonts w:eastAsia="Times New Roman" w:cs="Times New Roman"/>
          <w:szCs w:val="24"/>
        </w:rPr>
        <w:t>δ</w:t>
      </w:r>
      <w:r>
        <w:rPr>
          <w:rFonts w:eastAsia="Times New Roman" w:cs="Times New Roman"/>
          <w:szCs w:val="24"/>
        </w:rPr>
        <w:t>ημοκρατία!</w:t>
      </w:r>
    </w:p>
    <w:p w14:paraId="77C02DA2" w14:textId="77777777" w:rsidR="006113A9" w:rsidRDefault="006B6FC4">
      <w:pPr>
        <w:spacing w:line="600" w:lineRule="auto"/>
        <w:ind w:firstLine="709"/>
        <w:contextualSpacing/>
        <w:jc w:val="both"/>
        <w:rPr>
          <w:rFonts w:eastAsia="Times New Roman" w:cs="Times New Roman"/>
          <w:szCs w:val="24"/>
        </w:rPr>
      </w:pPr>
      <w:r>
        <w:rPr>
          <w:rFonts w:eastAsia="Times New Roman" w:cs="Times New Roman"/>
          <w:szCs w:val="24"/>
        </w:rPr>
        <w:t>(Χειροκροτήματα από τις πτέ</w:t>
      </w:r>
      <w:r>
        <w:rPr>
          <w:rFonts w:eastAsia="Times New Roman" w:cs="Times New Roman"/>
          <w:szCs w:val="24"/>
        </w:rPr>
        <w:t>ρυγες του ΣΥΡΙΖΑ και της Νέας Δημοκρατίας)</w:t>
      </w:r>
    </w:p>
    <w:p w14:paraId="77C02DA3"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ΗΛΙΑΣ ΚΑΣΙΔΙΑΡΗΣ:</w:t>
      </w:r>
      <w:r>
        <w:rPr>
          <w:rFonts w:eastAsia="Times New Roman" w:cs="Times New Roman"/>
          <w:szCs w:val="24"/>
        </w:rPr>
        <w:t xml:space="preserve"> Εσείς ξεπουλάτε την ιστορία! Εσείς ξεπουλάτε τη Μακεδονία!</w:t>
      </w:r>
    </w:p>
    <w:p w14:paraId="77C02DA4" w14:textId="77777777" w:rsidR="006113A9" w:rsidRDefault="006B6FC4">
      <w:pPr>
        <w:spacing w:line="600" w:lineRule="auto"/>
        <w:ind w:firstLine="720"/>
        <w:contextualSpacing/>
        <w:jc w:val="both"/>
        <w:rPr>
          <w:rFonts w:eastAsia="Times New Roman" w:cs="Times New Roman"/>
          <w:szCs w:val="24"/>
        </w:rPr>
      </w:pPr>
      <w:r w:rsidRPr="00276E91">
        <w:rPr>
          <w:rFonts w:eastAsia="Times New Roman" w:cs="Times New Roman"/>
          <w:b/>
          <w:szCs w:val="24"/>
        </w:rPr>
        <w:t>ΠΡΟΕΔΡΕΥΟΥΣΑ (Αναστασία Χριστοδουλοπούλου):</w:t>
      </w:r>
      <w:r w:rsidRPr="00276E91">
        <w:rPr>
          <w:rFonts w:eastAsia="Times New Roman" w:cs="Times New Roman"/>
          <w:szCs w:val="24"/>
        </w:rPr>
        <w:t xml:space="preserve"> </w:t>
      </w:r>
      <w:r>
        <w:rPr>
          <w:rFonts w:eastAsia="Times New Roman" w:cs="Times New Roman"/>
          <w:szCs w:val="24"/>
        </w:rPr>
        <w:t>Υπάρχει και άλλη ένσταση.</w:t>
      </w:r>
    </w:p>
    <w:p w14:paraId="77C02DA5"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Κύριε Λοβέρδο, θέλετε να τοποθετηθείτε; Ορίστε, έχετε τον λόγο.</w:t>
      </w:r>
    </w:p>
    <w:p w14:paraId="77C02DA6"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ΑΝ</w:t>
      </w:r>
      <w:r>
        <w:rPr>
          <w:rFonts w:eastAsia="Times New Roman" w:cs="Times New Roman"/>
          <w:b/>
          <w:szCs w:val="24"/>
        </w:rPr>
        <w:t>ΔΡΕΑΣ ΛΟΒΕΡΔΟΣ:</w:t>
      </w:r>
      <w:r>
        <w:rPr>
          <w:rFonts w:eastAsia="Times New Roman" w:cs="Times New Roman"/>
          <w:szCs w:val="24"/>
        </w:rPr>
        <w:t xml:space="preserve"> Ο κ. Καμμένος έκανε επί δέκα λεπτά μια ανάπτυξη για δική του ένσταση αντισυνταγματικότητος. Θα τη συζητήσουμε μετά;</w:t>
      </w:r>
    </w:p>
    <w:p w14:paraId="77C02DA7" w14:textId="77777777" w:rsidR="006113A9" w:rsidRDefault="006B6FC4">
      <w:pPr>
        <w:spacing w:line="600" w:lineRule="auto"/>
        <w:ind w:firstLine="720"/>
        <w:contextualSpacing/>
        <w:jc w:val="both"/>
        <w:rPr>
          <w:rFonts w:eastAsia="Times New Roman" w:cs="Times New Roman"/>
          <w:szCs w:val="24"/>
        </w:rPr>
      </w:pPr>
      <w:r w:rsidRPr="00276E91">
        <w:rPr>
          <w:rFonts w:eastAsia="Times New Roman" w:cs="Times New Roman"/>
          <w:b/>
          <w:szCs w:val="24"/>
        </w:rPr>
        <w:t>ΠΡΟΕΔΡΕΥΟΥΣΑ (Αναστασία Χριστοδουλοπούλου):</w:t>
      </w:r>
      <w:r w:rsidRPr="00276E91">
        <w:rPr>
          <w:rFonts w:eastAsia="Times New Roman" w:cs="Times New Roman"/>
          <w:szCs w:val="24"/>
        </w:rPr>
        <w:t xml:space="preserve"> </w:t>
      </w:r>
      <w:r>
        <w:rPr>
          <w:rFonts w:eastAsia="Times New Roman" w:cs="Times New Roman"/>
          <w:szCs w:val="24"/>
        </w:rPr>
        <w:t>Εγώ ρώτησα και προτείνατε ενιαία. Όχι; Θέλετε χωριστά;</w:t>
      </w:r>
    </w:p>
    <w:p w14:paraId="77C02DA8" w14:textId="77777777" w:rsidR="006113A9" w:rsidRDefault="006B6FC4">
      <w:pPr>
        <w:spacing w:line="600" w:lineRule="auto"/>
        <w:ind w:firstLine="720"/>
        <w:contextualSpacing/>
        <w:jc w:val="both"/>
        <w:rPr>
          <w:rFonts w:eastAsia="Times New Roman" w:cs="Times New Roman"/>
          <w:szCs w:val="24"/>
        </w:rPr>
      </w:pPr>
      <w:r w:rsidRPr="0073576A">
        <w:rPr>
          <w:rFonts w:eastAsia="Times New Roman" w:cs="Times New Roman"/>
          <w:b/>
          <w:szCs w:val="24"/>
        </w:rPr>
        <w:t xml:space="preserve">ΠΑΝΟΣ ΚΑΜΜΕΝΟΣ (Πρόεδρος </w:t>
      </w:r>
      <w:r w:rsidRPr="0073576A">
        <w:rPr>
          <w:rFonts w:eastAsia="Times New Roman" w:cs="Times New Roman"/>
          <w:b/>
          <w:szCs w:val="24"/>
        </w:rPr>
        <w:t>των Ανεξαρτήτων Ελλήνων):</w:t>
      </w:r>
      <w:r w:rsidRPr="0073576A">
        <w:rPr>
          <w:rFonts w:eastAsia="Times New Roman" w:cs="Times New Roman"/>
          <w:szCs w:val="24"/>
        </w:rPr>
        <w:t xml:space="preserve"> </w:t>
      </w:r>
      <w:r>
        <w:rPr>
          <w:rFonts w:eastAsia="Times New Roman" w:cs="Times New Roman"/>
          <w:szCs w:val="24"/>
        </w:rPr>
        <w:t xml:space="preserve">Άλλοι λόγοι, κυρία Πρόεδρε, είναι οι δικοί μου. Αυτό </w:t>
      </w:r>
      <w:r>
        <w:rPr>
          <w:rFonts w:eastAsia="Times New Roman" w:cs="Times New Roman"/>
          <w:szCs w:val="24"/>
        </w:rPr>
        <w:lastRenderedPageBreak/>
        <w:t>λέω. Άλλη ένσταση έκανε η Χρυσή Αυγή, άλλη εμείς, με διαφορετικά αιτήματα. Αναφέρω…</w:t>
      </w:r>
    </w:p>
    <w:p w14:paraId="77C02DA9" w14:textId="77777777" w:rsidR="006113A9" w:rsidRDefault="006B6FC4">
      <w:pPr>
        <w:spacing w:line="600" w:lineRule="auto"/>
        <w:ind w:firstLine="720"/>
        <w:contextualSpacing/>
        <w:jc w:val="both"/>
        <w:rPr>
          <w:rFonts w:eastAsia="Times New Roman" w:cs="Times New Roman"/>
          <w:szCs w:val="24"/>
        </w:rPr>
      </w:pPr>
      <w:r w:rsidRPr="00276E91">
        <w:rPr>
          <w:rFonts w:eastAsia="Times New Roman" w:cs="Times New Roman"/>
          <w:b/>
          <w:szCs w:val="24"/>
        </w:rPr>
        <w:t>ΠΡΟΕΔΡΕΥΟΥΣΑ (Αναστασία Χριστοδουλοπούλου):</w:t>
      </w:r>
      <w:r w:rsidRPr="00276E91">
        <w:rPr>
          <w:rFonts w:eastAsia="Times New Roman" w:cs="Times New Roman"/>
          <w:szCs w:val="24"/>
        </w:rPr>
        <w:t xml:space="preserve"> </w:t>
      </w:r>
      <w:r>
        <w:rPr>
          <w:rFonts w:eastAsia="Times New Roman" w:cs="Times New Roman"/>
          <w:szCs w:val="24"/>
        </w:rPr>
        <w:t>Περιέλαβε το άρθρο 28, γι’ αυτό.</w:t>
      </w:r>
    </w:p>
    <w:p w14:paraId="77C02DAA" w14:textId="77777777" w:rsidR="006113A9" w:rsidRDefault="006B6FC4">
      <w:pPr>
        <w:spacing w:line="600" w:lineRule="auto"/>
        <w:ind w:firstLine="720"/>
        <w:contextualSpacing/>
        <w:jc w:val="both"/>
        <w:rPr>
          <w:rFonts w:eastAsia="Times New Roman" w:cs="Times New Roman"/>
          <w:szCs w:val="24"/>
        </w:rPr>
      </w:pPr>
      <w:r w:rsidRPr="0073576A">
        <w:rPr>
          <w:rFonts w:eastAsia="Times New Roman" w:cs="Times New Roman"/>
          <w:b/>
          <w:szCs w:val="24"/>
        </w:rPr>
        <w:t>ΠΑΝΟΣ ΚΑΜΜΕΝΟΣ (</w:t>
      </w:r>
      <w:r w:rsidRPr="0073576A">
        <w:rPr>
          <w:rFonts w:eastAsia="Times New Roman" w:cs="Times New Roman"/>
          <w:b/>
          <w:szCs w:val="24"/>
        </w:rPr>
        <w:t>Πρόεδρος των Ανεξαρτήτων Ελλήνων):</w:t>
      </w:r>
      <w:r w:rsidRPr="0073576A">
        <w:rPr>
          <w:rFonts w:eastAsia="Times New Roman" w:cs="Times New Roman"/>
          <w:szCs w:val="24"/>
        </w:rPr>
        <w:t xml:space="preserve"> </w:t>
      </w:r>
      <w:r>
        <w:rPr>
          <w:rFonts w:eastAsia="Times New Roman" w:cs="Times New Roman"/>
          <w:szCs w:val="24"/>
        </w:rPr>
        <w:t>Όχι, δεν είναι το άρθρο 28, κυρία Πρόεδρε.</w:t>
      </w:r>
    </w:p>
    <w:p w14:paraId="77C02DAB" w14:textId="77777777" w:rsidR="006113A9" w:rsidRDefault="006B6FC4">
      <w:pPr>
        <w:spacing w:line="600" w:lineRule="auto"/>
        <w:ind w:firstLine="720"/>
        <w:contextualSpacing/>
        <w:jc w:val="both"/>
        <w:rPr>
          <w:rFonts w:eastAsia="Times New Roman" w:cs="Times New Roman"/>
          <w:szCs w:val="24"/>
        </w:rPr>
      </w:pPr>
      <w:r w:rsidRPr="00276E91">
        <w:rPr>
          <w:rFonts w:eastAsia="Times New Roman" w:cs="Times New Roman"/>
          <w:b/>
          <w:szCs w:val="24"/>
        </w:rPr>
        <w:t>ΠΡΟΕΔΡΕΥΟΥΣΑ (Αναστασία Χριστοδουλοπούλου):</w:t>
      </w:r>
      <w:r w:rsidRPr="00276E91">
        <w:rPr>
          <w:rFonts w:eastAsia="Times New Roman" w:cs="Times New Roman"/>
          <w:szCs w:val="24"/>
        </w:rPr>
        <w:t xml:space="preserve"> </w:t>
      </w:r>
      <w:r>
        <w:rPr>
          <w:rFonts w:eastAsia="Times New Roman" w:cs="Times New Roman"/>
          <w:szCs w:val="24"/>
        </w:rPr>
        <w:t>Εντάξει.</w:t>
      </w:r>
    </w:p>
    <w:p w14:paraId="77C02DAC" w14:textId="77777777" w:rsidR="006113A9" w:rsidRDefault="006B6FC4">
      <w:pPr>
        <w:spacing w:line="600" w:lineRule="auto"/>
        <w:ind w:firstLine="720"/>
        <w:contextualSpacing/>
        <w:jc w:val="both"/>
        <w:rPr>
          <w:rFonts w:eastAsia="Times New Roman" w:cs="Times New Roman"/>
          <w:szCs w:val="24"/>
        </w:rPr>
      </w:pPr>
      <w:r w:rsidRPr="0073576A">
        <w:rPr>
          <w:rFonts w:eastAsia="Times New Roman" w:cs="Times New Roman"/>
          <w:b/>
          <w:szCs w:val="24"/>
        </w:rPr>
        <w:t>ΠΑΝΟΣ ΚΑΜΜΕΝΟΣ (Πρόεδρος των Ανεξαρτήτων Ελλήνων):</w:t>
      </w:r>
      <w:r w:rsidRPr="0073576A">
        <w:rPr>
          <w:rFonts w:eastAsia="Times New Roman" w:cs="Times New Roman"/>
          <w:szCs w:val="24"/>
        </w:rPr>
        <w:t xml:space="preserve"> </w:t>
      </w:r>
      <w:r>
        <w:rPr>
          <w:rFonts w:eastAsia="Times New Roman" w:cs="Times New Roman"/>
          <w:szCs w:val="24"/>
        </w:rPr>
        <w:t>Να σας το ξαναδιαβάσω;</w:t>
      </w:r>
    </w:p>
    <w:p w14:paraId="77C02DAD" w14:textId="77777777" w:rsidR="006113A9" w:rsidRDefault="006B6FC4">
      <w:pPr>
        <w:spacing w:line="600" w:lineRule="auto"/>
        <w:ind w:firstLine="720"/>
        <w:contextualSpacing/>
        <w:jc w:val="both"/>
        <w:rPr>
          <w:rFonts w:eastAsia="Times New Roman" w:cs="Times New Roman"/>
          <w:szCs w:val="24"/>
        </w:rPr>
      </w:pPr>
      <w:r w:rsidRPr="00276E91">
        <w:rPr>
          <w:rFonts w:eastAsia="Times New Roman" w:cs="Times New Roman"/>
          <w:b/>
          <w:szCs w:val="24"/>
        </w:rPr>
        <w:t>ΠΡΟΕΔΡΕΥΟΥΣΑ (Αναστασία Χριστοδουλοπούλου):</w:t>
      </w:r>
      <w:r w:rsidRPr="00276E91">
        <w:rPr>
          <w:rFonts w:eastAsia="Times New Roman" w:cs="Times New Roman"/>
          <w:szCs w:val="24"/>
        </w:rPr>
        <w:t xml:space="preserve"> </w:t>
      </w:r>
      <w:r>
        <w:rPr>
          <w:rFonts w:eastAsia="Times New Roman" w:cs="Times New Roman"/>
          <w:szCs w:val="24"/>
        </w:rPr>
        <w:t xml:space="preserve">Όχι, </w:t>
      </w:r>
      <w:r>
        <w:rPr>
          <w:rFonts w:eastAsia="Times New Roman" w:cs="Times New Roman"/>
          <w:szCs w:val="24"/>
        </w:rPr>
        <w:t>προς Θεού!</w:t>
      </w:r>
    </w:p>
    <w:p w14:paraId="77C02DAE" w14:textId="77777777" w:rsidR="006113A9" w:rsidRDefault="006B6FC4">
      <w:pPr>
        <w:spacing w:line="600" w:lineRule="auto"/>
        <w:ind w:firstLine="720"/>
        <w:contextualSpacing/>
        <w:jc w:val="both"/>
        <w:rPr>
          <w:rFonts w:eastAsia="Times New Roman" w:cs="Times New Roman"/>
          <w:szCs w:val="24"/>
        </w:rPr>
      </w:pPr>
      <w:r w:rsidRPr="0073576A">
        <w:rPr>
          <w:rFonts w:eastAsia="Times New Roman" w:cs="Times New Roman"/>
          <w:b/>
          <w:szCs w:val="24"/>
        </w:rPr>
        <w:t>ΠΑΝΟΣ ΚΑΜΜΕΝΟΣ (Πρόεδρος των Ανεξαρτήτων Ελλήνων):</w:t>
      </w:r>
      <w:r w:rsidRPr="0073576A">
        <w:rPr>
          <w:rFonts w:eastAsia="Times New Roman" w:cs="Times New Roman"/>
          <w:szCs w:val="24"/>
        </w:rPr>
        <w:t xml:space="preserve"> </w:t>
      </w:r>
      <w:r>
        <w:rPr>
          <w:rFonts w:eastAsia="Times New Roman" w:cs="Times New Roman"/>
          <w:szCs w:val="24"/>
        </w:rPr>
        <w:t>Αναφέρθηκα σε εννιά άρθρα του Συντάγματος. Παρακαλώ να γίνει ψηφοφορία για τη δική μας ξεχωριστά. Για να δούμε αν είναι το «Βόρεια Μακεδονία»...</w:t>
      </w:r>
    </w:p>
    <w:p w14:paraId="77C02DAF" w14:textId="77777777" w:rsidR="006113A9" w:rsidRDefault="006B6FC4">
      <w:pPr>
        <w:spacing w:line="600" w:lineRule="auto"/>
        <w:ind w:firstLine="720"/>
        <w:contextualSpacing/>
        <w:jc w:val="both"/>
        <w:rPr>
          <w:rFonts w:eastAsia="Times New Roman" w:cs="Times New Roman"/>
          <w:szCs w:val="24"/>
        </w:rPr>
      </w:pPr>
      <w:r w:rsidRPr="00276E91">
        <w:rPr>
          <w:rFonts w:eastAsia="Times New Roman" w:cs="Times New Roman"/>
          <w:b/>
          <w:szCs w:val="24"/>
        </w:rPr>
        <w:t>ΠΡΟΕΔΡΕΥΟΥΣΑ (Αναστασία Χριστοδουλοπούλου):</w:t>
      </w:r>
      <w:r w:rsidRPr="00276E91">
        <w:rPr>
          <w:rFonts w:eastAsia="Times New Roman" w:cs="Times New Roman"/>
          <w:szCs w:val="24"/>
        </w:rPr>
        <w:t xml:space="preserve"> </w:t>
      </w:r>
      <w:r>
        <w:rPr>
          <w:rFonts w:eastAsia="Times New Roman" w:cs="Times New Roman"/>
          <w:szCs w:val="24"/>
        </w:rPr>
        <w:t>Ας τε</w:t>
      </w:r>
      <w:r>
        <w:rPr>
          <w:rFonts w:eastAsia="Times New Roman" w:cs="Times New Roman"/>
          <w:szCs w:val="24"/>
        </w:rPr>
        <w:t>λειώσουμε με αυτή την ψηφοφορία και μετά θα συνεχίσουμε.</w:t>
      </w:r>
    </w:p>
    <w:p w14:paraId="77C02DB0"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Ορίστε, κύριε Λοβέρδο, έχετε τον λόγο.</w:t>
      </w:r>
    </w:p>
    <w:p w14:paraId="77C02DB1"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Είναι ως εκ περισσού, κυρία Πρόεδρε, η παρέμβασή μου, γιατί θα μπορούσε να πει κανείς ότι είναι και αυτονόητη. Ένσταση με αντιρρήσεις συνταγμα</w:t>
      </w:r>
      <w:r>
        <w:rPr>
          <w:rFonts w:eastAsia="Times New Roman" w:cs="Times New Roman"/>
          <w:szCs w:val="24"/>
        </w:rPr>
        <w:t>τικότητας που κατατίθεται από ένα κόμμα και από έναν συνάδελφο ειδικά που στη Διαρκή Επιτροπή χρησιμοποίησε κατά κόρον τη λέξη «προδότης» είναι από εμάς απορριπτέα, ό,τι επιχειρήματα και να έχει και για λόγους ουσίας και για λόγους ενός διχαστικού, κατά κυ</w:t>
      </w:r>
      <w:r>
        <w:rPr>
          <w:rFonts w:eastAsia="Times New Roman" w:cs="Times New Roman"/>
          <w:szCs w:val="24"/>
        </w:rPr>
        <w:t>ριολεξία, λόγου, που αρθρώνεται εδώ και χρόνια, στον οποίο και η σημερινή Πλειοψηφία-Μειοψηφία έχει συμπαρασταθεί με δικά της επιχειρήματα και προπηλακισμούς. Τέτοιος λόγος απορρίπτεται εξ ορισμού.</w:t>
      </w:r>
    </w:p>
    <w:p w14:paraId="77C02DB2" w14:textId="77777777" w:rsidR="006113A9" w:rsidRDefault="006B6FC4">
      <w:pPr>
        <w:spacing w:line="600" w:lineRule="auto"/>
        <w:ind w:firstLine="709"/>
        <w:contextualSpacing/>
        <w:jc w:val="center"/>
        <w:rPr>
          <w:rFonts w:eastAsia="Times New Roman" w:cs="Times New Roman"/>
          <w:szCs w:val="24"/>
        </w:rPr>
      </w:pPr>
      <w:r>
        <w:rPr>
          <w:rFonts w:eastAsia="Times New Roman" w:cs="Times New Roman"/>
          <w:szCs w:val="24"/>
        </w:rPr>
        <w:t>(Θόρυβος από την πτέρυγα του ΣΥΡΙΖΑ)</w:t>
      </w:r>
    </w:p>
    <w:p w14:paraId="77C02DB3"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Τελεία και παύλα, </w:t>
      </w:r>
      <w:r>
        <w:rPr>
          <w:rFonts w:eastAsia="Times New Roman" w:cs="Times New Roman"/>
          <w:szCs w:val="24"/>
        </w:rPr>
        <w:t>κυρία Πρόεδρε.</w:t>
      </w:r>
    </w:p>
    <w:p w14:paraId="77C02DB4" w14:textId="77777777" w:rsidR="006113A9" w:rsidRDefault="006B6FC4">
      <w:pPr>
        <w:spacing w:line="600" w:lineRule="auto"/>
        <w:ind w:firstLine="720"/>
        <w:contextualSpacing/>
        <w:jc w:val="center"/>
        <w:rPr>
          <w:rFonts w:eastAsia="Times New Roman" w:cs="Times New Roman"/>
          <w:szCs w:val="24"/>
        </w:rPr>
      </w:pPr>
      <w:r w:rsidRPr="0036266F">
        <w:rPr>
          <w:rFonts w:eastAsia="Times New Roman" w:cs="Times New Roman"/>
          <w:szCs w:val="24"/>
        </w:rPr>
        <w:t>(Χειροκροτήματα από την πτέρυγα της Δημοκρατικής</w:t>
      </w:r>
      <w:r>
        <w:rPr>
          <w:rFonts w:eastAsia="Times New Roman" w:cs="Times New Roman"/>
          <w:szCs w:val="24"/>
        </w:rPr>
        <w:t xml:space="preserve"> </w:t>
      </w:r>
      <w:r w:rsidRPr="0036266F">
        <w:rPr>
          <w:rFonts w:eastAsia="Times New Roman" w:cs="Times New Roman"/>
          <w:szCs w:val="24"/>
        </w:rPr>
        <w:t>Συμπαράταξης)</w:t>
      </w:r>
    </w:p>
    <w:p w14:paraId="77C02DB5" w14:textId="77777777" w:rsidR="006113A9" w:rsidRDefault="006B6FC4">
      <w:pPr>
        <w:spacing w:line="600" w:lineRule="auto"/>
        <w:ind w:firstLine="720"/>
        <w:contextualSpacing/>
        <w:jc w:val="both"/>
        <w:rPr>
          <w:rFonts w:eastAsia="Times New Roman" w:cs="Times New Roman"/>
          <w:szCs w:val="24"/>
        </w:rPr>
      </w:pPr>
      <w:r w:rsidRPr="00276E91">
        <w:rPr>
          <w:rFonts w:eastAsia="Times New Roman" w:cs="Times New Roman"/>
          <w:b/>
          <w:szCs w:val="24"/>
        </w:rPr>
        <w:lastRenderedPageBreak/>
        <w:t>ΠΡΟΕΔΡΕΥΟΥΣΑ (Αναστασία Χριστοδουλοπούλου):</w:t>
      </w:r>
      <w:r w:rsidRPr="00276E91">
        <w:rPr>
          <w:rFonts w:eastAsia="Times New Roman" w:cs="Times New Roman"/>
          <w:szCs w:val="24"/>
        </w:rPr>
        <w:t xml:space="preserve"> </w:t>
      </w:r>
      <w:r>
        <w:rPr>
          <w:rFonts w:eastAsia="Times New Roman" w:cs="Times New Roman"/>
          <w:szCs w:val="24"/>
        </w:rPr>
        <w:t>Θέλει κάποιος άλλος να μιλήσει ή να περάσουμε στην ψηφοφορία για την πρόταση αντισυνταγματικότητας της Χρυσής Αυγής; Από ό,τι βλέπω, δ</w:t>
      </w:r>
      <w:r>
        <w:rPr>
          <w:rFonts w:eastAsia="Times New Roman" w:cs="Times New Roman"/>
          <w:szCs w:val="24"/>
        </w:rPr>
        <w:t>εν θέλει κανείς να μιλήσει, οπότε προχωρούμε.</w:t>
      </w:r>
    </w:p>
    <w:p w14:paraId="77C02DB6"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Κατά συνέπεια οι δεχόμενοι, λοιπόν, την ένσταση αντισυνταγματικότητας της Χρυσής Αυγής να εγερθούν.</w:t>
      </w:r>
    </w:p>
    <w:p w14:paraId="77C02DB7" w14:textId="77777777" w:rsidR="006113A9" w:rsidRDefault="006B6FC4">
      <w:pPr>
        <w:spacing w:line="600" w:lineRule="auto"/>
        <w:ind w:firstLine="709"/>
        <w:contextualSpacing/>
        <w:jc w:val="center"/>
        <w:rPr>
          <w:rFonts w:eastAsia="Times New Roman" w:cs="Times New Roman"/>
          <w:szCs w:val="24"/>
        </w:rPr>
      </w:pPr>
      <w:r>
        <w:rPr>
          <w:rFonts w:eastAsia="Times New Roman" w:cs="Times New Roman"/>
          <w:szCs w:val="24"/>
        </w:rPr>
        <w:t>(Εγείρονται οι αποδεχόμενοι την ένσταση αντισυνταγματικότητας)</w:t>
      </w:r>
    </w:p>
    <w:p w14:paraId="77C02DB8"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Προφανώς, ηγέρθησαν οι λιγότεροι.</w:t>
      </w:r>
    </w:p>
    <w:p w14:paraId="77C02DB9"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Συνεπώς η ένσ</w:t>
      </w:r>
      <w:r>
        <w:rPr>
          <w:rFonts w:eastAsia="Times New Roman" w:cs="Times New Roman"/>
          <w:szCs w:val="24"/>
        </w:rPr>
        <w:t>ταση αντισυνταγματικότητας δεν συγκέντρωσε τον απαιτούμενο αριθμό Βουλευτών και απορρίπτεται.</w:t>
      </w:r>
    </w:p>
    <w:p w14:paraId="77C02DBA"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Τώρα περνούμε στην ένσταση αντισυνταγματικότητας του κ. Καμμένου, την οποία ανέπτυξε λεπτομερώς. Θέλει κάποιος από τους εκπροσώπους των κομμάτων να τοποθετηθεί πρ</w:t>
      </w:r>
      <w:r>
        <w:rPr>
          <w:rFonts w:eastAsia="Times New Roman" w:cs="Times New Roman"/>
          <w:szCs w:val="24"/>
        </w:rPr>
        <w:t>ιν το θέσω σε ψηφοφορία;</w:t>
      </w:r>
    </w:p>
    <w:p w14:paraId="77C02DBB"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w:t>
      </w:r>
      <w:r>
        <w:rPr>
          <w:rFonts w:eastAsia="Times New Roman" w:cs="Times New Roman"/>
          <w:szCs w:val="24"/>
        </w:rPr>
        <w:t xml:space="preserve"> Κυρία Πρόεδρε, εγώ θα ήθελα τον λόγο.</w:t>
      </w:r>
    </w:p>
    <w:p w14:paraId="77C02DBC" w14:textId="77777777" w:rsidR="006113A9" w:rsidRDefault="006B6FC4">
      <w:pPr>
        <w:spacing w:line="600" w:lineRule="auto"/>
        <w:ind w:firstLine="720"/>
        <w:contextualSpacing/>
        <w:jc w:val="both"/>
        <w:rPr>
          <w:rFonts w:eastAsia="Times New Roman" w:cs="Times New Roman"/>
          <w:szCs w:val="24"/>
        </w:rPr>
      </w:pPr>
      <w:r w:rsidRPr="00276E91">
        <w:rPr>
          <w:rFonts w:eastAsia="Times New Roman" w:cs="Times New Roman"/>
          <w:b/>
          <w:szCs w:val="24"/>
        </w:rPr>
        <w:t>ΠΡΟΕΔΡΕΥΟΥΣΑ (Αναστασία Χριστοδουλοπούλου):</w:t>
      </w:r>
      <w:r w:rsidRPr="00276E91">
        <w:rPr>
          <w:rFonts w:eastAsia="Times New Roman" w:cs="Times New Roman"/>
          <w:szCs w:val="24"/>
        </w:rPr>
        <w:t xml:space="preserve"> </w:t>
      </w:r>
      <w:r>
        <w:rPr>
          <w:rFonts w:eastAsia="Times New Roman" w:cs="Times New Roman"/>
          <w:szCs w:val="24"/>
        </w:rPr>
        <w:t>Ορίστε, κύριε Κοντονή, έχετε τον λόγο.</w:t>
      </w:r>
    </w:p>
    <w:p w14:paraId="77C02DBD"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lastRenderedPageBreak/>
        <w:t>ΣΤΑΥΡΟΣ ΚΟΝΤΟΝΗΣ:</w:t>
      </w:r>
      <w:r>
        <w:rPr>
          <w:rFonts w:eastAsia="Times New Roman" w:cs="Times New Roman"/>
          <w:szCs w:val="24"/>
        </w:rPr>
        <w:t xml:space="preserve"> Κυρία Πρόεδρε, κύριοι συνάδελφοι, η ένσταση αντισυνταγματικότητας την οποί</w:t>
      </w:r>
      <w:r>
        <w:rPr>
          <w:rFonts w:eastAsia="Times New Roman" w:cs="Times New Roman"/>
          <w:szCs w:val="24"/>
        </w:rPr>
        <w:t>α υπέβαλε ο Πρόεδρος των Ανεξαρτήτων Ελλήνων, στηρίζεται στο άρθρο 28 του Συντάγματος.</w:t>
      </w:r>
    </w:p>
    <w:p w14:paraId="77C02DBE"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Θέλω, λοιπόν, να πω ότι το άρθρο 28 καμμία σχέση δεν έχει με αυτά τα οποία ανέφερε, διότι ο Πρόεδρος των Ανεξαρτήτων Ελλήνων λαμβάνει ως δεδομένο το ζητούμενο. Το συγκεκ</w:t>
      </w:r>
      <w:r>
        <w:rPr>
          <w:rFonts w:eastAsia="Times New Roman" w:cs="Times New Roman"/>
          <w:szCs w:val="24"/>
        </w:rPr>
        <w:t>ριμένο άρθρο του Συντάγματος προβλέπει ότι, όταν υπάρχει εκχώρηση αρμοδιοτήτων, τότε η Βουλή αποφασίζει με αυξημένη πλειοψηφία. Όταν βρισκόμαστε στη διαδικασία κύρωσης μιας διεθνούς συνθήκης, μιας διεθνούς συμβάσεως</w:t>
      </w:r>
      <w:r>
        <w:rPr>
          <w:rFonts w:eastAsia="Times New Roman" w:cs="Times New Roman"/>
          <w:szCs w:val="24"/>
        </w:rPr>
        <w:t>,</w:t>
      </w:r>
      <w:r>
        <w:rPr>
          <w:rFonts w:eastAsia="Times New Roman" w:cs="Times New Roman"/>
          <w:szCs w:val="24"/>
        </w:rPr>
        <w:t xml:space="preserve"> στην οποία δεν υπάρχει εκχώρηση αρμοδιο</w:t>
      </w:r>
      <w:r>
        <w:rPr>
          <w:rFonts w:eastAsia="Times New Roman" w:cs="Times New Roman"/>
          <w:szCs w:val="24"/>
        </w:rPr>
        <w:t>τήτων εκ μέρους της Ελληνικής Δημοκρατίας, είτε σε άλλο κράτος είτε σε διεθνή οργανισμό, τότε δεν τίθεται θέμα ούτε καν αυξημένης πλειοψηφίας.</w:t>
      </w:r>
    </w:p>
    <w:p w14:paraId="77C02DBF"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Ποιο είναι, όμως, το θέμα το οποίο τίθεται εδώ; Εκχωρούμε κάτι για να τίθεται θέμα αντισυνταγματικότητας; Από αυτ</w:t>
      </w:r>
      <w:r>
        <w:rPr>
          <w:rFonts w:eastAsia="Times New Roman" w:cs="Times New Roman"/>
          <w:szCs w:val="24"/>
        </w:rPr>
        <w:t xml:space="preserve">ά τα οποία ανέφερε ο Πρόεδρος των Ανεξαρτήτων Ελλήνων και το γεγονός ότι η γειτονική </w:t>
      </w:r>
      <w:r>
        <w:rPr>
          <w:rFonts w:eastAsia="Times New Roman" w:cs="Times New Roman"/>
          <w:szCs w:val="24"/>
        </w:rPr>
        <w:t>δ</w:t>
      </w:r>
      <w:r>
        <w:rPr>
          <w:rFonts w:eastAsia="Times New Roman" w:cs="Times New Roman"/>
          <w:szCs w:val="24"/>
        </w:rPr>
        <w:t xml:space="preserve">ημοκρατία αλλάζει το όνομά της και </w:t>
      </w:r>
      <w:r>
        <w:rPr>
          <w:rFonts w:eastAsia="Times New Roman" w:cs="Times New Roman"/>
          <w:szCs w:val="24"/>
        </w:rPr>
        <w:lastRenderedPageBreak/>
        <w:t>πλέον παίρνει το όνομα «Βόρεια Μακεδονία» σε τίποτα δεν συνιστά εκχώρηση κυριαρχικών δικαιωμάτων ή αρμοδιοτήτων εκ μέρους της χώρας</w:t>
      </w:r>
      <w:r>
        <w:rPr>
          <w:rFonts w:eastAsia="Times New Roman" w:cs="Times New Roman"/>
          <w:szCs w:val="24"/>
        </w:rPr>
        <w:t xml:space="preserve"> μας</w:t>
      </w:r>
      <w:r>
        <w:rPr>
          <w:rFonts w:eastAsia="Times New Roman" w:cs="Times New Roman"/>
          <w:szCs w:val="24"/>
        </w:rPr>
        <w:t>.</w:t>
      </w:r>
    </w:p>
    <w:p w14:paraId="77C02DC0"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Γιατί το λέω αυτό, κυρία Πρόεδρε; Το λέω διότι πρέπει να καταλάβουμε όλοι και εντός και εκτός του Κοινοβουλίου ότι μ’ αυτή τη </w:t>
      </w:r>
      <w:r>
        <w:rPr>
          <w:rFonts w:eastAsia="Times New Roman" w:cs="Times New Roman"/>
          <w:szCs w:val="24"/>
        </w:rPr>
        <w:t>σ</w:t>
      </w:r>
      <w:r>
        <w:rPr>
          <w:rFonts w:eastAsia="Times New Roman" w:cs="Times New Roman"/>
          <w:szCs w:val="24"/>
        </w:rPr>
        <w:t xml:space="preserve">υνθήκη η χώρα δεν περιορίζεται σε κάτι, δεν υποχρεούται να εκχωρήσει κάτι. Δεν αλλάζει κάτι στη χώρα, στην Ελλάδα. Δεν αλλάζει </w:t>
      </w:r>
      <w:r>
        <w:rPr>
          <w:rFonts w:eastAsia="Times New Roman" w:cs="Times New Roman"/>
          <w:szCs w:val="24"/>
        </w:rPr>
        <w:t xml:space="preserve">απολύτως τίποτα. Εκείνοι οι οποίοι άλλαξαν και το </w:t>
      </w:r>
      <w:r>
        <w:rPr>
          <w:rFonts w:eastAsia="Times New Roman" w:cs="Times New Roman"/>
          <w:szCs w:val="24"/>
        </w:rPr>
        <w:t>σ</w:t>
      </w:r>
      <w:r>
        <w:rPr>
          <w:rFonts w:eastAsia="Times New Roman" w:cs="Times New Roman"/>
          <w:szCs w:val="24"/>
        </w:rPr>
        <w:t xml:space="preserve">ύνταγμά τους και το όνομά τους είναι η γειτονική </w:t>
      </w:r>
      <w:r>
        <w:rPr>
          <w:rFonts w:eastAsia="Times New Roman" w:cs="Times New Roman"/>
          <w:szCs w:val="24"/>
        </w:rPr>
        <w:t>δ</w:t>
      </w:r>
      <w:r>
        <w:rPr>
          <w:rFonts w:eastAsia="Times New Roman" w:cs="Times New Roman"/>
          <w:szCs w:val="24"/>
        </w:rPr>
        <w:t>ημοκρατία.</w:t>
      </w:r>
    </w:p>
    <w:p w14:paraId="77C02DC1"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Επομένως εκχώρηση, κατά την έννοια του άρθρου 28, αρμοδιοτήτων ή εξουσίας δεν γίνεται εκ μέρους της Ελληνικής Δημοκρατίας. Γι</w:t>
      </w:r>
      <w:r>
        <w:rPr>
          <w:rFonts w:eastAsia="Times New Roman" w:cs="Times New Roman"/>
          <w:szCs w:val="24"/>
        </w:rPr>
        <w:t>α</w:t>
      </w:r>
      <w:r>
        <w:rPr>
          <w:rFonts w:eastAsia="Times New Roman" w:cs="Times New Roman"/>
          <w:szCs w:val="24"/>
        </w:rPr>
        <w:t xml:space="preserve"> αυτό και η κύρωση</w:t>
      </w:r>
      <w:r>
        <w:rPr>
          <w:rFonts w:eastAsia="Times New Roman" w:cs="Times New Roman"/>
          <w:szCs w:val="24"/>
        </w:rPr>
        <w:t xml:space="preserve"> του συγκεκριμένου νόμου γίνεται με απλή πλειοψηφία.</w:t>
      </w:r>
    </w:p>
    <w:p w14:paraId="77C02DC2"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Ευχαριστώ, κυρία Πρόεδρε.</w:t>
      </w:r>
    </w:p>
    <w:p w14:paraId="77C02DC3" w14:textId="77777777" w:rsidR="006113A9" w:rsidRDefault="006B6FC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77C02DC4"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Ο κ. Παφίλης έχει τον λόγο.</w:t>
      </w:r>
    </w:p>
    <w:p w14:paraId="77C02DC5"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ΑΘΑΝΑΣΙΟΣ ΠΑΦΙΛΗΣ: </w:t>
      </w:r>
      <w:r>
        <w:rPr>
          <w:rFonts w:eastAsia="Times New Roman" w:cs="Times New Roman"/>
          <w:szCs w:val="24"/>
        </w:rPr>
        <w:t xml:space="preserve">Έχουμε πει επανειλημμένα και για το </w:t>
      </w:r>
      <w:r>
        <w:rPr>
          <w:rFonts w:eastAsia="Times New Roman" w:cs="Times New Roman"/>
          <w:szCs w:val="24"/>
        </w:rPr>
        <w:t>Σύνταγμα και για το πώς χρησιμοποιείται σαν λάστιχο.</w:t>
      </w:r>
    </w:p>
    <w:p w14:paraId="77C02DC6"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Πήρα τον λόγο για να θέσω το εξής θέμα: Όταν δίνετε </w:t>
      </w:r>
      <w:r>
        <w:rPr>
          <w:rFonts w:eastAsia="Times New Roman" w:cs="Times New Roman"/>
          <w:szCs w:val="24"/>
        </w:rPr>
        <w:t xml:space="preserve">στις Ηνωμένες Πολιτείες της Αμερικής </w:t>
      </w:r>
      <w:r>
        <w:rPr>
          <w:rFonts w:eastAsia="Times New Roman" w:cs="Times New Roman"/>
          <w:szCs w:val="24"/>
        </w:rPr>
        <w:t xml:space="preserve">η Κυβέρνηση και ο κ. Καμμένος νέα βάση </w:t>
      </w:r>
      <w:r>
        <w:rPr>
          <w:rFonts w:eastAsia="Times New Roman" w:cs="Times New Roman"/>
          <w:szCs w:val="24"/>
          <w:lang w:val="en-US"/>
        </w:rPr>
        <w:t>drones</w:t>
      </w:r>
      <w:r>
        <w:rPr>
          <w:rFonts w:eastAsia="Times New Roman" w:cs="Times New Roman"/>
          <w:szCs w:val="24"/>
        </w:rPr>
        <w:t xml:space="preserve"> στη Λάρισα, πήρε απόφαση η Βουλή; Είναι εκχώρηση ή όχι; Όταν δίνετε </w:t>
      </w:r>
      <w:r>
        <w:rPr>
          <w:rFonts w:eastAsia="Times New Roman" w:cs="Times New Roman"/>
          <w:szCs w:val="24"/>
        </w:rPr>
        <w:t>βάση ελικοπτέρων</w:t>
      </w:r>
      <w:r w:rsidRPr="00510A33">
        <w:rPr>
          <w:rFonts w:eastAsia="Times New Roman" w:cs="Times New Roman"/>
          <w:szCs w:val="24"/>
        </w:rPr>
        <w:t xml:space="preserve"> </w:t>
      </w:r>
      <w:r>
        <w:rPr>
          <w:rFonts w:eastAsia="Times New Roman" w:cs="Times New Roman"/>
          <w:szCs w:val="24"/>
        </w:rPr>
        <w:t>στην Αλεξανδρούπολη, όταν έχετε κάνει την Ελλάδα απέραντη αμερικανική βάση, πήρατε κα</w:t>
      </w:r>
      <w:r>
        <w:rPr>
          <w:rFonts w:eastAsia="Times New Roman" w:cs="Times New Roman"/>
          <w:szCs w:val="24"/>
        </w:rPr>
        <w:t>μ</w:t>
      </w:r>
      <w:r>
        <w:rPr>
          <w:rFonts w:eastAsia="Times New Roman" w:cs="Times New Roman"/>
          <w:szCs w:val="24"/>
        </w:rPr>
        <w:t xml:space="preserve">μιά απόφαση από τη Βουλή; Το θέσατε το θέμα; Είναι εκχώρηση κυριαρχίας ή όχι; Όμως, κανένας δεν μιλάει για όλα αυτά. Για να μη συνεχίσω για το ΝΑΤΟ, για </w:t>
      </w:r>
      <w:r>
        <w:rPr>
          <w:rFonts w:eastAsia="Times New Roman" w:cs="Times New Roman"/>
          <w:szCs w:val="24"/>
        </w:rPr>
        <w:t>Ευρωπαϊκή Ένωση,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w:t>
      </w:r>
    </w:p>
    <w:p w14:paraId="77C02DC7"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είναι υποκρισίες γενικά αυτά τα θέματα της αντισυνταγματικότητας. Και τώρα που έχουμε και την Αναθεώρηση του Συντάγματος, θα δούμε τι θα πει ο καθένας σε τέτοια θέματα, πώς πρέπει να λύνονται και πώς λύνονται, όταν όλοι τα </w:t>
      </w:r>
      <w:r>
        <w:rPr>
          <w:rFonts w:eastAsia="Times New Roman" w:cs="Times New Roman"/>
          <w:szCs w:val="24"/>
        </w:rPr>
        <w:t xml:space="preserve">έχετε εκχωρήσει κοινή συναινέσει εδώ και πολλά χρόνια και δεν μιλάει κανένας. </w:t>
      </w:r>
    </w:p>
    <w:p w14:paraId="77C02DC8"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Μάλιστα.</w:t>
      </w:r>
    </w:p>
    <w:p w14:paraId="77C02DC9"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Ο κ. Λοβέρδος έχει τον λόγο.</w:t>
      </w:r>
    </w:p>
    <w:p w14:paraId="77C02DCA"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Κυρία Πρόεδρε, γνωρίζω πολύ καλά ότι η πρακτική της Βουλής</w:t>
      </w:r>
      <w:r w:rsidRPr="005A4260">
        <w:rPr>
          <w:rFonts w:eastAsia="Times New Roman" w:cs="Times New Roman"/>
          <w:szCs w:val="24"/>
        </w:rPr>
        <w:t xml:space="preserve"> </w:t>
      </w:r>
      <w:r>
        <w:rPr>
          <w:rFonts w:eastAsia="Times New Roman" w:cs="Times New Roman"/>
          <w:szCs w:val="24"/>
        </w:rPr>
        <w:t>–ομοιόμορφη και μα</w:t>
      </w:r>
      <w:r>
        <w:rPr>
          <w:rFonts w:eastAsia="Times New Roman" w:cs="Times New Roman"/>
          <w:szCs w:val="24"/>
        </w:rPr>
        <w:t>κρά- επί κυρώσεων είναι η Διεύθυνση Επιστημονικών Μελετών να μη γνωμοδοτεί. Εντάξει. Όμως, είμαι βέβαιος ότι η κρισιμότητα αυτής της στιγμής και αυτής της κυρωτικής διαδικασίας θα επέβαλε στον Πρόεδρο της Βουλής να ζητήσει κατ' εξαίρεση από τη Διεύθυνση Επ</w:t>
      </w:r>
      <w:r>
        <w:rPr>
          <w:rFonts w:eastAsia="Times New Roman" w:cs="Times New Roman"/>
          <w:szCs w:val="24"/>
        </w:rPr>
        <w:t xml:space="preserve">ιστημονικών Μελετών την επιστημονική της γνώμη, όχι για κείμενα της </w:t>
      </w:r>
      <w:r>
        <w:rPr>
          <w:rFonts w:eastAsia="Times New Roman" w:cs="Times New Roman"/>
          <w:szCs w:val="24"/>
        </w:rPr>
        <w:t>σ</w:t>
      </w:r>
      <w:r>
        <w:rPr>
          <w:rFonts w:eastAsia="Times New Roman" w:cs="Times New Roman"/>
          <w:szCs w:val="24"/>
        </w:rPr>
        <w:t>υμβάσεως –δεν μιλώ περί αυτού-</w:t>
      </w:r>
      <w:r>
        <w:rPr>
          <w:rFonts w:eastAsia="Times New Roman" w:cs="Times New Roman"/>
          <w:szCs w:val="24"/>
        </w:rPr>
        <w:t>,</w:t>
      </w:r>
      <w:r>
        <w:rPr>
          <w:rFonts w:eastAsia="Times New Roman" w:cs="Times New Roman"/>
          <w:szCs w:val="24"/>
        </w:rPr>
        <w:t xml:space="preserve"> αλλά για τη διαδικασία και την καταγραφή ως βάση της συζητήσεως του άρθρου 28 παράγραφος 1 του Συντάγματος, με το οποίο και συμφωνούμε. Έτσι είναι.</w:t>
      </w:r>
    </w:p>
    <w:p w14:paraId="77C02DCB"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Ωστόσο,</w:t>
      </w:r>
      <w:r>
        <w:rPr>
          <w:rFonts w:eastAsia="Times New Roman" w:cs="Times New Roman"/>
          <w:szCs w:val="24"/>
        </w:rPr>
        <w:t xml:space="preserve"> υπάρχει μία παράλειψη την οποία υπογραμμίζουμε, μιας καλής πρακτικής</w:t>
      </w:r>
      <w:r>
        <w:rPr>
          <w:rFonts w:eastAsia="Times New Roman" w:cs="Times New Roman"/>
          <w:szCs w:val="24"/>
        </w:rPr>
        <w:t>,</w:t>
      </w:r>
      <w:r>
        <w:rPr>
          <w:rFonts w:eastAsia="Times New Roman" w:cs="Times New Roman"/>
          <w:szCs w:val="24"/>
        </w:rPr>
        <w:t xml:space="preserve"> που θα ήταν αυτή. Υπάρχει το πολύ σοβαρό θέμα που θέσαμε και προηγουμένως, κύρωσης μίας τόσο σημαντικής συμφωνίας, χωρίς την απαραίτητη τεκμηρίωση που οφείλει να έχει η Βουλή. Είναι εδώ</w:t>
      </w:r>
      <w:r>
        <w:rPr>
          <w:rFonts w:eastAsia="Times New Roman" w:cs="Times New Roman"/>
          <w:szCs w:val="24"/>
        </w:rPr>
        <w:t xml:space="preserve"> ο κ. Κοτζιάς απ’ ό,τι είδα προηγουμένως. Θα έχει πολύ ενδιαφέρον η ομιλία του </w:t>
      </w:r>
      <w:r>
        <w:rPr>
          <w:rFonts w:eastAsia="Times New Roman" w:cs="Times New Roman"/>
          <w:szCs w:val="24"/>
        </w:rPr>
        <w:lastRenderedPageBreak/>
        <w:t>στη συνέχεια να μας πει αυτός για το τελευταίο εδάφιο του άρθρου 2 παράγραφος 4 της Συνθήκης των Πρεσπών</w:t>
      </w:r>
      <w:r>
        <w:rPr>
          <w:rFonts w:eastAsia="Times New Roman" w:cs="Times New Roman"/>
          <w:szCs w:val="24"/>
        </w:rPr>
        <w:t>,</w:t>
      </w:r>
      <w:r>
        <w:rPr>
          <w:rFonts w:eastAsia="Times New Roman" w:cs="Times New Roman"/>
          <w:szCs w:val="24"/>
        </w:rPr>
        <w:t xml:space="preserve"> που αλλάζει τη σειρά.</w:t>
      </w:r>
    </w:p>
    <w:p w14:paraId="77C02DCC"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Κύριε Υπουργέ, μου είπατε ότι επ’ αυτού έχετε απα</w:t>
      </w:r>
      <w:r>
        <w:rPr>
          <w:rFonts w:eastAsia="Times New Roman" w:cs="Times New Roman"/>
          <w:szCs w:val="24"/>
        </w:rPr>
        <w:t>ντήσει. Έχετε απαντήσει, όμως, αποδεχόμενος την αλλαγή της σειράς.</w:t>
      </w:r>
    </w:p>
    <w:p w14:paraId="77C02DCD"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ΚΑΤΡΟΥΓΚΑΛΟΣ (Αναπληρωτής Υπουργός Εξωτερικών): </w:t>
      </w:r>
      <w:r>
        <w:rPr>
          <w:rFonts w:eastAsia="Times New Roman" w:cs="Times New Roman"/>
          <w:szCs w:val="24"/>
        </w:rPr>
        <w:t>Όχι, όχι.</w:t>
      </w:r>
    </w:p>
    <w:p w14:paraId="77C02DCE"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Αυτό είναι μια συμπεριφορά…</w:t>
      </w:r>
    </w:p>
    <w:p w14:paraId="77C02DCF"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Κύριε Λοβέρδο, σας έδωσα τον λόγ</w:t>
      </w:r>
      <w:r>
        <w:rPr>
          <w:rFonts w:eastAsia="Times New Roman" w:cs="Times New Roman"/>
          <w:szCs w:val="24"/>
        </w:rPr>
        <w:t>ο για την ένσταση αντισυνταγματικότητας και ανοίγετε νέα θέματα. Ολοκληρώστε, σας παρακαλώ.</w:t>
      </w:r>
    </w:p>
    <w:p w14:paraId="77C02DD0"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Θα ολοκληρώσω, κυρία Πρόεδρε, με αυτό.</w:t>
      </w:r>
    </w:p>
    <w:p w14:paraId="77C02DD1"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Όμως, κυρία Πρόεδρε, εγώ δεν μπορώ να ξεχάσω ότι καθ’ όλη τη διάρκεια του τελευταίου έτους όλη η προσπάθεια</w:t>
      </w:r>
      <w:r>
        <w:rPr>
          <w:rFonts w:eastAsia="Times New Roman" w:cs="Times New Roman"/>
          <w:szCs w:val="24"/>
        </w:rPr>
        <w:t xml:space="preserve"> αυτή με την υπογραφή και στη συνέχεια την κύρωση της Συμφωνίας των Πρεσπών έχει εσωτερικούς μικροκομματικούς λόγους.</w:t>
      </w:r>
    </w:p>
    <w:p w14:paraId="77C02DD2"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Ωστόσο, καταλήγω, κυρία Πρόεδρε, με το εξής: Δεν δεχόμαστε τη συγκεκριμένη ένσταση και δεν ψηφίζουμε υπέρ της, διότι το άρθρο 28 παράγραφο</w:t>
      </w:r>
      <w:r>
        <w:rPr>
          <w:rFonts w:eastAsia="Times New Roman" w:cs="Times New Roman"/>
          <w:szCs w:val="24"/>
        </w:rPr>
        <w:t xml:space="preserve">ς 1 είναι η βάση για να προχωρήσει η διαδικασία και, μάλιστα, όχι με τις πλειοψηφίες που λέει ο κ. Κοντονής. Μάλιστα, εκφράστηκε και λάθος. Είναι, κατά το άρθρο, παράγραφος 1, η απόλυτη πλειοψηφία των παρόντων. Πολιτική προϋπόθεση είναι το «εκατόν πενήντα </w:t>
      </w:r>
      <w:r>
        <w:rPr>
          <w:rFonts w:eastAsia="Times New Roman" w:cs="Times New Roman"/>
          <w:szCs w:val="24"/>
        </w:rPr>
        <w:t>ένα</w:t>
      </w:r>
      <w:r>
        <w:rPr>
          <w:rFonts w:eastAsia="Times New Roman" w:cs="Times New Roman"/>
          <w:szCs w:val="24"/>
        </w:rPr>
        <w:t>ς</w:t>
      </w:r>
      <w:r>
        <w:rPr>
          <w:rFonts w:eastAsia="Times New Roman" w:cs="Times New Roman"/>
          <w:szCs w:val="24"/>
        </w:rPr>
        <w:t>», την οποία και θα εξετάσουμε. Να ξέρουμε και τι λέμε εδώ.</w:t>
      </w:r>
    </w:p>
    <w:p w14:paraId="77C02DD3"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w:t>
      </w:r>
      <w:r>
        <w:rPr>
          <w:rFonts w:eastAsia="Times New Roman" w:cs="Times New Roman"/>
          <w:szCs w:val="24"/>
        </w:rPr>
        <w:t>Αυτό είπα.</w:t>
      </w:r>
    </w:p>
    <w:p w14:paraId="77C02DD4"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Δεν είπατε αυτό. Κοιτάξτε στα Πρακτικά τι είπατε.</w:t>
      </w:r>
    </w:p>
    <w:p w14:paraId="77C02DD5"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Εντάξει. Ολοκληρώστε.</w:t>
      </w:r>
    </w:p>
    <w:p w14:paraId="77C02DD6"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Λέω, λοιπόν</w:t>
      </w:r>
      <w:r>
        <w:rPr>
          <w:rFonts w:eastAsia="Times New Roman" w:cs="Times New Roman"/>
          <w:szCs w:val="24"/>
        </w:rPr>
        <w:t xml:space="preserve">, ότι πρέπει να συνεχίσουμε, γιατί σημασία έχει, αφού έγινε πια σε όλους τους Έλληνες πολίτες δεδομένο ότι προχωράτε με αδιαφανείς διαδικασίες, να ακουστούν και τα επιχειρήματά μας, που οδηγούν στην απόρριψη αυτής της </w:t>
      </w:r>
      <w:r>
        <w:rPr>
          <w:rFonts w:eastAsia="Times New Roman" w:cs="Times New Roman"/>
          <w:szCs w:val="24"/>
        </w:rPr>
        <w:t>σ</w:t>
      </w:r>
      <w:r>
        <w:rPr>
          <w:rFonts w:eastAsia="Times New Roman" w:cs="Times New Roman"/>
          <w:szCs w:val="24"/>
        </w:rPr>
        <w:t>υμφωνίας.</w:t>
      </w:r>
    </w:p>
    <w:p w14:paraId="77C02DD7"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77C02DD8" w14:textId="77777777" w:rsidR="006113A9" w:rsidRDefault="006B6FC4">
      <w:pPr>
        <w:spacing w:line="600" w:lineRule="auto"/>
        <w:ind w:firstLine="720"/>
        <w:contextualSpacing/>
        <w:jc w:val="center"/>
        <w:rPr>
          <w:rFonts w:eastAsia="Times New Roman" w:cs="Times New Roman"/>
          <w:szCs w:val="24"/>
        </w:rPr>
      </w:pPr>
      <w:r w:rsidRPr="0023447D">
        <w:rPr>
          <w:rFonts w:eastAsia="Times New Roman" w:cs="Times New Roman"/>
          <w:szCs w:val="24"/>
        </w:rPr>
        <w:lastRenderedPageBreak/>
        <w:t xml:space="preserve">(Χειροκροτήματα </w:t>
      </w:r>
      <w:r w:rsidRPr="0023447D">
        <w:rPr>
          <w:rFonts w:eastAsia="Times New Roman" w:cs="Times New Roman"/>
          <w:szCs w:val="24"/>
        </w:rPr>
        <w:t>από την πτέρυγα της Δημοκρατικής Συμπαράταξης)</w:t>
      </w:r>
    </w:p>
    <w:p w14:paraId="77C02DD9"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Εντάξει.</w:t>
      </w:r>
    </w:p>
    <w:p w14:paraId="77C02DDA"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ΗΛΙΑΣ ΚΑΣΙΔΙΑΡΗΣ: </w:t>
      </w:r>
      <w:r>
        <w:rPr>
          <w:rFonts w:eastAsia="Times New Roman" w:cs="Times New Roman"/>
          <w:szCs w:val="24"/>
        </w:rPr>
        <w:t>Κυρία Πρόεδρε, θα ήθελα τον λόγο.</w:t>
      </w:r>
    </w:p>
    <w:p w14:paraId="77C02DDB"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Σας παρακαλώ. Δεν έχετε τον λόγο εσείς.</w:t>
      </w:r>
    </w:p>
    <w:p w14:paraId="77C02DDC"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ΗΛΙΑΣ ΚΑΣΙΔΙΑΡΗΣ: </w:t>
      </w:r>
      <w:r>
        <w:rPr>
          <w:rFonts w:eastAsia="Times New Roman" w:cs="Times New Roman"/>
          <w:szCs w:val="24"/>
        </w:rPr>
        <w:t>Ζητώ τον λόγο ως Κοινοβουλευτικός Εκπρόσωπος.</w:t>
      </w:r>
    </w:p>
    <w:p w14:paraId="77C02DDD"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Ορίστε, κύριε Δένδια, έχετε τον λόγο.</w:t>
      </w:r>
    </w:p>
    <w:p w14:paraId="77C02DDE"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ΝΙΚΟΛΑΟΣ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ΓΕΩΡΓΙΟΣ ΔΕΝΔΙΑΣ: </w:t>
      </w:r>
      <w:r>
        <w:rPr>
          <w:rFonts w:eastAsia="Times New Roman" w:cs="Times New Roman"/>
          <w:szCs w:val="24"/>
        </w:rPr>
        <w:t xml:space="preserve">Κυρία Πρόεδρε, οφείλω να πω το εξής: Συνήθως εξετάζουμε όλες αυτές τις ενστάσεις ως προς τη νομική </w:t>
      </w:r>
      <w:r>
        <w:rPr>
          <w:rFonts w:eastAsia="Times New Roman" w:cs="Times New Roman"/>
          <w:szCs w:val="24"/>
        </w:rPr>
        <w:t>τους σοβαρότητα. Εδώ, όμως, υφίσταται θέμα γενικό. Και εξηγούμαι. Εάν ο Πρόεδρος των Ανεξ</w:t>
      </w:r>
      <w:r>
        <w:rPr>
          <w:rFonts w:eastAsia="Times New Roman" w:cs="Times New Roman"/>
          <w:szCs w:val="24"/>
        </w:rPr>
        <w:t>αρτή</w:t>
      </w:r>
      <w:r>
        <w:rPr>
          <w:rFonts w:eastAsia="Times New Roman" w:cs="Times New Roman"/>
          <w:szCs w:val="24"/>
        </w:rPr>
        <w:t>των Ελλήνων, ως μετέχων στην Κυβέρνηση και γνωρίζων τις διαπραγματεύσεις και γνωρίζων ότι η Κυβέρνηση δεν έχει πλειοψηφία εκατόν ογδόντα, συνέχιζε αυτές τις διαπρα</w:t>
      </w:r>
      <w:r>
        <w:rPr>
          <w:rFonts w:eastAsia="Times New Roman" w:cs="Times New Roman"/>
          <w:szCs w:val="24"/>
        </w:rPr>
        <w:t xml:space="preserve">γματεύσεις και μάλιστα δημοσίως επαινούσε τον Υπουργό κ. Κοτζιά ως άνθρωπο </w:t>
      </w:r>
      <w:r>
        <w:rPr>
          <w:rFonts w:eastAsia="Times New Roman" w:cs="Times New Roman"/>
          <w:szCs w:val="24"/>
        </w:rPr>
        <w:lastRenderedPageBreak/>
        <w:t>στον οποίο έχει απόλυτη εμπιστοσύνη, είναι φανερό ότι τότε δεν θα είχε την ανάλυση των εκατόν ογδόντα, διότι</w:t>
      </w:r>
      <w:r>
        <w:rPr>
          <w:rFonts w:eastAsia="Times New Roman" w:cs="Times New Roman"/>
          <w:szCs w:val="24"/>
        </w:rPr>
        <w:t>,</w:t>
      </w:r>
      <w:r>
        <w:rPr>
          <w:rFonts w:eastAsia="Times New Roman" w:cs="Times New Roman"/>
          <w:szCs w:val="24"/>
        </w:rPr>
        <w:t xml:space="preserve"> αν την είχε, θα ζητούσε από την Κυβέρνηση να αναμείξει κι άλλο κόμμα</w:t>
      </w:r>
      <w:r>
        <w:rPr>
          <w:rFonts w:eastAsia="Times New Roman" w:cs="Times New Roman"/>
          <w:szCs w:val="24"/>
        </w:rPr>
        <w:t>,</w:t>
      </w:r>
      <w:r>
        <w:rPr>
          <w:rFonts w:eastAsia="Times New Roman" w:cs="Times New Roman"/>
          <w:szCs w:val="24"/>
        </w:rPr>
        <w:t xml:space="preserve"> γ</w:t>
      </w:r>
      <w:r>
        <w:rPr>
          <w:rFonts w:eastAsia="Times New Roman" w:cs="Times New Roman"/>
          <w:szCs w:val="24"/>
        </w:rPr>
        <w:t>ια να υπάρχει εδώ η πλειοψηφία.</w:t>
      </w:r>
    </w:p>
    <w:p w14:paraId="77C02DDF"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Υπό αυτή την έννοια, λοιπόν, η ένσταση αυτή είναι προδήλως και εκ της προηγούμενης συμπεριφοράς του προφανώς προσχηματική. Επειδή, μάλιστα, η Νέα Δημοκρατία είναι πολύ μεγάλο κόμμα για να τοποθετείται επί προσχηματικών ενστά</w:t>
      </w:r>
      <w:r>
        <w:rPr>
          <w:rFonts w:eastAsia="Times New Roman" w:cs="Times New Roman"/>
          <w:szCs w:val="24"/>
        </w:rPr>
        <w:t>σεων, δεν θα τοποθετηθούμε και δεν θα ψηφίσουμε.</w:t>
      </w:r>
    </w:p>
    <w:p w14:paraId="77C02DE0" w14:textId="77777777" w:rsidR="006113A9" w:rsidRDefault="006B6FC4">
      <w:pPr>
        <w:spacing w:line="600" w:lineRule="auto"/>
        <w:ind w:firstLine="720"/>
        <w:contextualSpacing/>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77C02DE1"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Κατά συνέπεια, αφού…</w:t>
      </w:r>
    </w:p>
    <w:p w14:paraId="77C02DE2"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ΗΛΙΑΣ ΚΑΣΙΔΙΑΡΗΣ: </w:t>
      </w:r>
      <w:r>
        <w:rPr>
          <w:rFonts w:eastAsia="Times New Roman" w:cs="Times New Roman"/>
          <w:szCs w:val="24"/>
        </w:rPr>
        <w:t>Θέλω τον λόγο για ένα λεπτό επί της ενστάσεως της αντισυνταγματικότητα</w:t>
      </w:r>
      <w:r>
        <w:rPr>
          <w:rFonts w:eastAsia="Times New Roman" w:cs="Times New Roman"/>
          <w:szCs w:val="24"/>
        </w:rPr>
        <w:t>ς.</w:t>
      </w:r>
    </w:p>
    <w:p w14:paraId="77C02DE3" w14:textId="77777777" w:rsidR="006113A9" w:rsidRDefault="006B6FC4">
      <w:pPr>
        <w:spacing w:line="600" w:lineRule="auto"/>
        <w:ind w:firstLine="720"/>
        <w:contextualSpacing/>
        <w:jc w:val="both"/>
        <w:rPr>
          <w:rFonts w:eastAsia="Times New Roman" w:cs="Times New Roman"/>
          <w:szCs w:val="24"/>
        </w:rPr>
      </w:pPr>
      <w:r w:rsidRPr="00B43F1F">
        <w:rPr>
          <w:rFonts w:eastAsia="Times New Roman" w:cs="Times New Roman"/>
          <w:b/>
          <w:szCs w:val="24"/>
        </w:rPr>
        <w:t>ΠΑΝΟΣ ΚΑΜΜΕΝΟΣ (Πρόεδρος των Ανεξ</w:t>
      </w:r>
      <w:r>
        <w:rPr>
          <w:rFonts w:eastAsia="Times New Roman" w:cs="Times New Roman"/>
          <w:b/>
          <w:szCs w:val="24"/>
        </w:rPr>
        <w:t>α</w:t>
      </w:r>
      <w:r w:rsidRPr="00B43F1F">
        <w:rPr>
          <w:rFonts w:eastAsia="Times New Roman" w:cs="Times New Roman"/>
          <w:b/>
          <w:szCs w:val="24"/>
        </w:rPr>
        <w:t>ρτ</w:t>
      </w:r>
      <w:r>
        <w:rPr>
          <w:rFonts w:eastAsia="Times New Roman" w:cs="Times New Roman"/>
          <w:b/>
          <w:szCs w:val="24"/>
        </w:rPr>
        <w:t>ή</w:t>
      </w:r>
      <w:r w:rsidRPr="00B43F1F">
        <w:rPr>
          <w:rFonts w:eastAsia="Times New Roman" w:cs="Times New Roman"/>
          <w:b/>
          <w:szCs w:val="24"/>
        </w:rPr>
        <w:t>των Ελλήνων):</w:t>
      </w:r>
      <w:r>
        <w:rPr>
          <w:rFonts w:eastAsia="Times New Roman" w:cs="Times New Roman"/>
          <w:b/>
          <w:szCs w:val="24"/>
        </w:rPr>
        <w:t xml:space="preserve"> </w:t>
      </w:r>
      <w:r>
        <w:rPr>
          <w:rFonts w:eastAsia="Times New Roman" w:cs="Times New Roman"/>
          <w:szCs w:val="24"/>
        </w:rPr>
        <w:t>Κι εγώ θα ήθελα τον λόγο, κυρία Πρόεδρε.</w:t>
      </w:r>
    </w:p>
    <w:p w14:paraId="77C02DE4"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Όχι, κύριε Καμμένο. Τι άλλο να πείτε; Να απαντήσετε στον κ. </w:t>
      </w:r>
      <w:r>
        <w:rPr>
          <w:rFonts w:eastAsia="Times New Roman" w:cs="Times New Roman"/>
          <w:szCs w:val="24"/>
        </w:rPr>
        <w:lastRenderedPageBreak/>
        <w:t>Δένδια; Ολοκληρώσατε την ανάπτυξη και πάμε στην ψηφοφορία</w:t>
      </w:r>
      <w:r>
        <w:rPr>
          <w:rFonts w:eastAsia="Times New Roman" w:cs="Times New Roman"/>
          <w:szCs w:val="24"/>
        </w:rPr>
        <w:t>. Δεν έχει νόημα.</w:t>
      </w:r>
    </w:p>
    <w:p w14:paraId="77C02DE5"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ΗΛΙΑΣ ΚΑΣΙΔΙΑΡΗΣ: </w:t>
      </w:r>
      <w:r>
        <w:rPr>
          <w:rFonts w:eastAsia="Times New Roman" w:cs="Times New Roman"/>
          <w:szCs w:val="24"/>
        </w:rPr>
        <w:t xml:space="preserve">Θέλω τον λόγο, κυρία Πρόεδρε. </w:t>
      </w:r>
    </w:p>
    <w:p w14:paraId="77C02DE6"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Σας παρακαλώ, βοηθήστε λίγο να εξελιχθεί η διαδικασία.</w:t>
      </w:r>
    </w:p>
    <w:p w14:paraId="77C02DE7"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ΗΛΙΑΣ ΚΑΣΙΔΙΑΡΗΣ: </w:t>
      </w:r>
      <w:r>
        <w:rPr>
          <w:rFonts w:eastAsia="Times New Roman" w:cs="Times New Roman"/>
          <w:szCs w:val="24"/>
        </w:rPr>
        <w:t>Θέλω τον λόγο ως Κοινοβουλευτικός Εκπρόσωπος. Ως Κοινοβουλευτική Ομάδα δ</w:t>
      </w:r>
      <w:r>
        <w:rPr>
          <w:rFonts w:eastAsia="Times New Roman" w:cs="Times New Roman"/>
          <w:szCs w:val="24"/>
        </w:rPr>
        <w:t>εν έχουμε σχολιάσει.</w:t>
      </w:r>
    </w:p>
    <w:p w14:paraId="77C02DE8"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Ωραία. Πείτε, κύριε, για δύο λεπτά.</w:t>
      </w:r>
    </w:p>
    <w:p w14:paraId="77C02DE9"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ΗΛΙΑΣ ΚΑΣΙΔΙΑΡΗΣ: </w:t>
      </w:r>
      <w:r>
        <w:rPr>
          <w:rFonts w:eastAsia="Times New Roman" w:cs="Times New Roman"/>
          <w:szCs w:val="24"/>
        </w:rPr>
        <w:t>Για ένα λεπτό. Δεν θέλω περισσότερο.</w:t>
      </w:r>
    </w:p>
    <w:p w14:paraId="77C02DEA"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Ωραία. Ό,τι θέλετε.</w:t>
      </w:r>
    </w:p>
    <w:p w14:paraId="77C02DEB"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ΗΛΙΑΣ ΚΑΣΙΔΙΑΡΗΣ: </w:t>
      </w:r>
      <w:r>
        <w:rPr>
          <w:rFonts w:eastAsia="Times New Roman" w:cs="Times New Roman"/>
          <w:szCs w:val="24"/>
        </w:rPr>
        <w:t>Εις ό,τι αφορά την</w:t>
      </w:r>
      <w:r>
        <w:rPr>
          <w:rFonts w:eastAsia="Times New Roman" w:cs="Times New Roman"/>
          <w:szCs w:val="24"/>
        </w:rPr>
        <w:t xml:space="preserve"> παραβίαση του άρθρου 28 παράγραφος 2 του Συντάγματος</w:t>
      </w:r>
      <w:r>
        <w:rPr>
          <w:rFonts w:eastAsia="Times New Roman" w:cs="Times New Roman"/>
          <w:szCs w:val="24"/>
        </w:rPr>
        <w:t>,</w:t>
      </w:r>
      <w:r>
        <w:rPr>
          <w:rFonts w:eastAsia="Times New Roman" w:cs="Times New Roman"/>
          <w:szCs w:val="24"/>
        </w:rPr>
        <w:t xml:space="preserve"> που ορθώς τίθεται στη συγκεκριμένη ένσταση –και ανέλυσα προηγουμένως γιατί τίθεται ορθώς-</w:t>
      </w:r>
      <w:r>
        <w:rPr>
          <w:rFonts w:eastAsia="Times New Roman" w:cs="Times New Roman"/>
          <w:szCs w:val="24"/>
        </w:rPr>
        <w:t>,</w:t>
      </w:r>
      <w:r>
        <w:rPr>
          <w:rFonts w:eastAsia="Times New Roman" w:cs="Times New Roman"/>
          <w:szCs w:val="24"/>
        </w:rPr>
        <w:t xml:space="preserve"> ασφαλώς και συντασσόμαστε και θα υπερψηφίσουμε τη συγκεκριμένη ένσταση αντισυνταγματικότητας, η οποία </w:t>
      </w:r>
      <w:r>
        <w:rPr>
          <w:rFonts w:eastAsia="Times New Roman" w:cs="Times New Roman"/>
          <w:szCs w:val="24"/>
        </w:rPr>
        <w:lastRenderedPageBreak/>
        <w:t>είναι μόνο ένα μικρό μέρος των ενστάσεων που έθεσε ο Λαϊκός Σύνδεσμος</w:t>
      </w:r>
      <w:r>
        <w:rPr>
          <w:rFonts w:eastAsia="Times New Roman" w:cs="Times New Roman"/>
          <w:szCs w:val="24"/>
        </w:rPr>
        <w:t xml:space="preserve"> </w:t>
      </w:r>
      <w:r>
        <w:rPr>
          <w:rFonts w:eastAsia="Times New Roman" w:cs="Times New Roman"/>
          <w:szCs w:val="24"/>
        </w:rPr>
        <w:t>- Χρυσή Αυγή.</w:t>
      </w:r>
    </w:p>
    <w:p w14:paraId="77C02DEC"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Εις ό,τι αφορά τις ύβρεις που ακούστηκαν από τον ΣΥΡΙΖΑ, δεν προτίθεμ</w:t>
      </w:r>
      <w:r>
        <w:rPr>
          <w:rFonts w:eastAsia="Times New Roman" w:cs="Times New Roman"/>
          <w:szCs w:val="24"/>
        </w:rPr>
        <w:t xml:space="preserve">αι να απαντήσω. Σας έχει απαξιώσει πλήρως ο ελληνικός λαός. Σας έχει κατατάξει στις πιο μαύρες σελίδες </w:t>
      </w:r>
      <w:r>
        <w:rPr>
          <w:rFonts w:eastAsia="Times New Roman" w:cs="Times New Roman"/>
          <w:szCs w:val="24"/>
        </w:rPr>
        <w:t>της</w:t>
      </w:r>
      <w:r>
        <w:rPr>
          <w:rFonts w:eastAsia="Times New Roman" w:cs="Times New Roman"/>
          <w:szCs w:val="24"/>
        </w:rPr>
        <w:t xml:space="preserve"> ιστορίας.</w:t>
      </w:r>
    </w:p>
    <w:p w14:paraId="77C02DED"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Εσείς εκπροσωπείτε τον λαό;</w:t>
      </w:r>
    </w:p>
    <w:p w14:paraId="77C02DEE"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ΗΛΙΑΣ ΚΑΣΙΔΙΑΡΗΣ: </w:t>
      </w:r>
      <w:r>
        <w:rPr>
          <w:rFonts w:eastAsia="Times New Roman" w:cs="Times New Roman"/>
          <w:szCs w:val="24"/>
        </w:rPr>
        <w:t>Και φάνηκε ξεκάθαρα ότι η Νέα Δημοκρατία στο ζήτη</w:t>
      </w:r>
      <w:r>
        <w:rPr>
          <w:rFonts w:eastAsia="Times New Roman" w:cs="Times New Roman"/>
          <w:szCs w:val="24"/>
        </w:rPr>
        <w:t>μα της εκχώρησης του ονόματος «Μακεδονία» και όχι στα υπόλοιπα ασήμαντα συντάσσεται με τον ΣΥΡΙΖΑ. Έπεσαν οι μάσκες. Αποκαλύφθηκε ποιοι είναι οι πατριώτες σ’ αυτή την Αίθουσα.</w:t>
      </w:r>
    </w:p>
    <w:p w14:paraId="77C02DEF"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Παρακαλώ…</w:t>
      </w:r>
    </w:p>
    <w:p w14:paraId="77C02DF0"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ΠΑΝΟΣ ΚΑΜΜΕΝΟΣ (Πρόεδρος τ</w:t>
      </w:r>
      <w:r>
        <w:rPr>
          <w:rFonts w:eastAsia="Times New Roman" w:cs="Times New Roman"/>
          <w:b/>
          <w:szCs w:val="24"/>
        </w:rPr>
        <w:t>ων Ανεξ</w:t>
      </w:r>
      <w:r>
        <w:rPr>
          <w:rFonts w:eastAsia="Times New Roman" w:cs="Times New Roman"/>
          <w:b/>
          <w:szCs w:val="24"/>
        </w:rPr>
        <w:t>α</w:t>
      </w:r>
      <w:r>
        <w:rPr>
          <w:rFonts w:eastAsia="Times New Roman" w:cs="Times New Roman"/>
          <w:b/>
          <w:szCs w:val="24"/>
        </w:rPr>
        <w:t>ρτ</w:t>
      </w:r>
      <w:r>
        <w:rPr>
          <w:rFonts w:eastAsia="Times New Roman" w:cs="Times New Roman"/>
          <w:b/>
          <w:szCs w:val="24"/>
        </w:rPr>
        <w:t>ή</w:t>
      </w:r>
      <w:r>
        <w:rPr>
          <w:rFonts w:eastAsia="Times New Roman" w:cs="Times New Roman"/>
          <w:b/>
          <w:szCs w:val="24"/>
        </w:rPr>
        <w:t xml:space="preserve">των Ελλήνων): </w:t>
      </w:r>
      <w:r>
        <w:rPr>
          <w:rFonts w:eastAsia="Times New Roman" w:cs="Times New Roman"/>
          <w:szCs w:val="24"/>
        </w:rPr>
        <w:t>Κυρία Πρόεδρε, θέλω τον λόγο.</w:t>
      </w:r>
    </w:p>
    <w:p w14:paraId="77C02DF1"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Κύριε Καμμένο, παρακαλώ, διευκολύνετέ με. Δεν έχει νόημα.</w:t>
      </w:r>
    </w:p>
    <w:p w14:paraId="77C02DF2"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lastRenderedPageBreak/>
        <w:t>ΠΑΝΟΣ ΚΑΜΜΕΝΟΣ (Πρόεδρος των Ανεξ</w:t>
      </w:r>
      <w:r>
        <w:rPr>
          <w:rFonts w:eastAsia="Times New Roman" w:cs="Times New Roman"/>
          <w:b/>
          <w:szCs w:val="24"/>
        </w:rPr>
        <w:t>α</w:t>
      </w:r>
      <w:r>
        <w:rPr>
          <w:rFonts w:eastAsia="Times New Roman" w:cs="Times New Roman"/>
          <w:b/>
          <w:szCs w:val="24"/>
        </w:rPr>
        <w:t>ρτ</w:t>
      </w:r>
      <w:r>
        <w:rPr>
          <w:rFonts w:eastAsia="Times New Roman" w:cs="Times New Roman"/>
          <w:b/>
          <w:szCs w:val="24"/>
        </w:rPr>
        <w:t>ή</w:t>
      </w:r>
      <w:r>
        <w:rPr>
          <w:rFonts w:eastAsia="Times New Roman" w:cs="Times New Roman"/>
          <w:b/>
          <w:szCs w:val="24"/>
        </w:rPr>
        <w:t xml:space="preserve">των Ελλήνων): </w:t>
      </w:r>
      <w:r>
        <w:rPr>
          <w:rFonts w:eastAsia="Times New Roman" w:cs="Times New Roman"/>
          <w:szCs w:val="24"/>
        </w:rPr>
        <w:t>Θέλω να πάρω τον λόγο, γιατί αναφέρθηκε σε μένα.</w:t>
      </w:r>
    </w:p>
    <w:p w14:paraId="77C02DF3"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Εσείς βάλατε μία ένσταση. Ο καθένας λέει ότι δεν θα την ψηφίσει ή θα την ψηφίσει. Γιατί πρέπει να σας δώσω ξανά τον λόγο;</w:t>
      </w:r>
    </w:p>
    <w:p w14:paraId="77C02DF4"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ΠΑΝΟΣ ΚΑΜΜΕΝΟΣ (Πρόεδρος των Ανεξ</w:t>
      </w:r>
      <w:r>
        <w:rPr>
          <w:rFonts w:eastAsia="Times New Roman" w:cs="Times New Roman"/>
          <w:b/>
          <w:szCs w:val="24"/>
        </w:rPr>
        <w:t>α</w:t>
      </w:r>
      <w:r>
        <w:rPr>
          <w:rFonts w:eastAsia="Times New Roman" w:cs="Times New Roman"/>
          <w:b/>
          <w:szCs w:val="24"/>
        </w:rPr>
        <w:t>ρτ</w:t>
      </w:r>
      <w:r>
        <w:rPr>
          <w:rFonts w:eastAsia="Times New Roman" w:cs="Times New Roman"/>
          <w:b/>
          <w:szCs w:val="24"/>
        </w:rPr>
        <w:t>ή</w:t>
      </w:r>
      <w:r>
        <w:rPr>
          <w:rFonts w:eastAsia="Times New Roman" w:cs="Times New Roman"/>
          <w:b/>
          <w:szCs w:val="24"/>
        </w:rPr>
        <w:t xml:space="preserve">των Ελλήνων): </w:t>
      </w:r>
      <w:r>
        <w:rPr>
          <w:rFonts w:eastAsia="Times New Roman" w:cs="Times New Roman"/>
          <w:szCs w:val="24"/>
        </w:rPr>
        <w:t>Κυρία Πρόεδρε, αναφέρθηκε σε μένα ο κ.</w:t>
      </w:r>
      <w:r>
        <w:rPr>
          <w:rFonts w:eastAsia="Times New Roman" w:cs="Times New Roman"/>
          <w:szCs w:val="24"/>
        </w:rPr>
        <w:t xml:space="preserve"> Δένδιας. Θέλω τον λόγο επί προσωπικού.</w:t>
      </w:r>
    </w:p>
    <w:p w14:paraId="77C02DF5"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Α, επί προσωπικού θέλετε! Έχετε, λοιπόν, τον λόγο για δύο λεπτά.</w:t>
      </w:r>
    </w:p>
    <w:p w14:paraId="77C02DF6"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ΠΑΝΟΣ ΚΑΜΜΕΝΟΣ (Πρόεδρος των Ανεξ</w:t>
      </w:r>
      <w:r>
        <w:rPr>
          <w:rFonts w:eastAsia="Times New Roman" w:cs="Times New Roman"/>
          <w:b/>
          <w:szCs w:val="24"/>
        </w:rPr>
        <w:t>α</w:t>
      </w:r>
      <w:r>
        <w:rPr>
          <w:rFonts w:eastAsia="Times New Roman" w:cs="Times New Roman"/>
          <w:b/>
          <w:szCs w:val="24"/>
        </w:rPr>
        <w:t>ρτ</w:t>
      </w:r>
      <w:r>
        <w:rPr>
          <w:rFonts w:eastAsia="Times New Roman" w:cs="Times New Roman"/>
          <w:b/>
          <w:szCs w:val="24"/>
        </w:rPr>
        <w:t>ή</w:t>
      </w:r>
      <w:r>
        <w:rPr>
          <w:rFonts w:eastAsia="Times New Roman" w:cs="Times New Roman"/>
          <w:b/>
          <w:szCs w:val="24"/>
        </w:rPr>
        <w:t xml:space="preserve">των Ελλήνων): </w:t>
      </w:r>
      <w:r>
        <w:rPr>
          <w:rFonts w:eastAsia="Times New Roman" w:cs="Times New Roman"/>
          <w:szCs w:val="24"/>
        </w:rPr>
        <w:t>Θα είμαι πολύ σύντομος, κυρία Πρόεδρε.</w:t>
      </w:r>
    </w:p>
    <w:p w14:paraId="77C02DF7"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Ο κ. Δένδιας λέει</w:t>
      </w:r>
      <w:r>
        <w:rPr>
          <w:rFonts w:eastAsia="Times New Roman" w:cs="Times New Roman"/>
          <w:szCs w:val="24"/>
        </w:rPr>
        <w:t xml:space="preserve"> ότι δεν ψηφίζει την πρόταση αντισυνταγματικότητας των Ανεξ</w:t>
      </w:r>
      <w:r>
        <w:rPr>
          <w:rFonts w:eastAsia="Times New Roman" w:cs="Times New Roman"/>
          <w:szCs w:val="24"/>
        </w:rPr>
        <w:t>α</w:t>
      </w:r>
      <w:r>
        <w:rPr>
          <w:rFonts w:eastAsia="Times New Roman" w:cs="Times New Roman"/>
          <w:szCs w:val="24"/>
        </w:rPr>
        <w:t>ρτ</w:t>
      </w:r>
      <w:r>
        <w:rPr>
          <w:rFonts w:eastAsia="Times New Roman" w:cs="Times New Roman"/>
          <w:szCs w:val="24"/>
        </w:rPr>
        <w:t>ή</w:t>
      </w:r>
      <w:r>
        <w:rPr>
          <w:rFonts w:eastAsia="Times New Roman" w:cs="Times New Roman"/>
          <w:szCs w:val="24"/>
        </w:rPr>
        <w:t>των Ελλήνων, διότι συμμετείχα στην Κυβέρνηση και μάλιστα εμπιστευόμουν τον Υπουργό των Εξωτερικών.</w:t>
      </w:r>
    </w:p>
    <w:p w14:paraId="77C02DF8"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Συμμετείχα στην Κυβέρνηση. Είπα ότι εμπιστεύομαι να διαπραγματευτεί ο Υπουργός Εξωτερικών, </w:t>
      </w:r>
      <w:r>
        <w:rPr>
          <w:rFonts w:eastAsia="Times New Roman" w:cs="Times New Roman"/>
          <w:szCs w:val="24"/>
        </w:rPr>
        <w:t>αλλά τη Συμφωνία των Πρεσπών από την πρώτη στιγμή την αρνήθηκα.</w:t>
      </w:r>
    </w:p>
    <w:p w14:paraId="77C02DF9"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Όμως, αρνήθηκα και κάτι άλλο, κυρία Πρόεδρε</w:t>
      </w:r>
      <w:r>
        <w:rPr>
          <w:rFonts w:eastAsia="Times New Roman" w:cs="Times New Roman"/>
          <w:szCs w:val="24"/>
        </w:rPr>
        <w:t>,</w:t>
      </w:r>
      <w:r>
        <w:rPr>
          <w:rFonts w:eastAsia="Times New Roman" w:cs="Times New Roman"/>
          <w:szCs w:val="24"/>
        </w:rPr>
        <w:t xml:space="preserve"> και εδώ πρέπει να καταλάβει ο ελληνικός λαός τη διαφορά μας. Αρνήθηκα την παραχώρηση του όρου «Μακεδονία» με γεωγραφικό προσδιορισμό </w:t>
      </w:r>
      <w:r>
        <w:rPr>
          <w:rFonts w:eastAsia="Times New Roman" w:cs="Times New Roman"/>
          <w:szCs w:val="24"/>
          <w:lang w:val="en-US"/>
        </w:rPr>
        <w:t>erga</w:t>
      </w:r>
      <w:r w:rsidRPr="00BB19D5">
        <w:rPr>
          <w:rFonts w:eastAsia="Times New Roman" w:cs="Times New Roman"/>
          <w:szCs w:val="24"/>
        </w:rPr>
        <w:t xml:space="preserve"> </w:t>
      </w:r>
      <w:r>
        <w:rPr>
          <w:rFonts w:eastAsia="Times New Roman" w:cs="Times New Roman"/>
          <w:szCs w:val="24"/>
          <w:lang w:val="en-US"/>
        </w:rPr>
        <w:t>omnes</w:t>
      </w:r>
      <w:r>
        <w:rPr>
          <w:rFonts w:eastAsia="Times New Roman" w:cs="Times New Roman"/>
          <w:szCs w:val="24"/>
        </w:rPr>
        <w:t>,</w:t>
      </w:r>
      <w:r>
        <w:rPr>
          <w:rFonts w:eastAsia="Times New Roman" w:cs="Times New Roman"/>
          <w:szCs w:val="24"/>
        </w:rPr>
        <w:t xml:space="preserve"> πο</w:t>
      </w:r>
      <w:r>
        <w:rPr>
          <w:rFonts w:eastAsia="Times New Roman" w:cs="Times New Roman"/>
          <w:szCs w:val="24"/>
        </w:rPr>
        <w:t>υ είχε παραδώσει η Νέα Δημοκρατία και ο κ. Δένδιας.</w:t>
      </w:r>
      <w:r w:rsidRPr="00913D0A">
        <w:rPr>
          <w:rFonts w:eastAsia="Times New Roman" w:cs="Times New Roman"/>
          <w:szCs w:val="24"/>
        </w:rPr>
        <w:t xml:space="preserve"> </w:t>
      </w:r>
    </w:p>
    <w:p w14:paraId="77C02DFA" w14:textId="77777777" w:rsidR="006113A9" w:rsidRDefault="006B6FC4">
      <w:pPr>
        <w:spacing w:line="600" w:lineRule="auto"/>
        <w:ind w:firstLine="720"/>
        <w:contextualSpacing/>
        <w:jc w:val="center"/>
        <w:rPr>
          <w:rFonts w:eastAsia="Times New Roman" w:cs="Times New Roman"/>
          <w:szCs w:val="24"/>
        </w:rPr>
      </w:pPr>
      <w:r w:rsidRPr="00A823B1">
        <w:rPr>
          <w:rFonts w:eastAsia="Times New Roman" w:cs="Times New Roman"/>
          <w:szCs w:val="24"/>
        </w:rPr>
        <w:t>(Χειροκροτήματα από την πτέρυγα τ</w:t>
      </w:r>
      <w:r>
        <w:rPr>
          <w:rFonts w:eastAsia="Times New Roman" w:cs="Times New Roman"/>
          <w:szCs w:val="24"/>
        </w:rPr>
        <w:t xml:space="preserve">ων </w:t>
      </w:r>
      <w:r>
        <w:rPr>
          <w:rFonts w:eastAsia="Times New Roman" w:cs="Times New Roman"/>
          <w:szCs w:val="24"/>
        </w:rPr>
        <w:t>ΑΝΕΛ</w:t>
      </w:r>
      <w:r w:rsidRPr="00A823B1">
        <w:rPr>
          <w:rFonts w:eastAsia="Times New Roman" w:cs="Times New Roman"/>
          <w:szCs w:val="24"/>
        </w:rPr>
        <w:t>)</w:t>
      </w:r>
    </w:p>
    <w:p w14:paraId="77C02DFB" w14:textId="77777777" w:rsidR="006113A9" w:rsidRDefault="006B6FC4">
      <w:pPr>
        <w:spacing w:line="600" w:lineRule="auto"/>
        <w:ind w:firstLine="720"/>
        <w:contextualSpacing/>
        <w:jc w:val="center"/>
        <w:rPr>
          <w:rFonts w:eastAsia="Times New Roman" w:cs="Times New Roman"/>
          <w:szCs w:val="24"/>
        </w:rPr>
      </w:pPr>
      <w:r>
        <w:rPr>
          <w:rFonts w:eastAsia="Times New Roman" w:cs="Times New Roman"/>
          <w:szCs w:val="24"/>
        </w:rPr>
        <w:t>(Γέλωτες από την πτέρυγα της Νέας Δημοκρατίας)</w:t>
      </w:r>
    </w:p>
    <w:p w14:paraId="77C02DFC"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Αυτή είναι η μεγάλη μας διαφορά. Και δεν θέλουν να ψηφίσουν την ένσταση αντισυνταγματικότητας, γιατί ο σκοπός της </w:t>
      </w:r>
      <w:r>
        <w:rPr>
          <w:rFonts w:eastAsia="Times New Roman" w:cs="Times New Roman"/>
          <w:szCs w:val="24"/>
        </w:rPr>
        <w:t>Νέας Δημοκρατίας είναι</w:t>
      </w:r>
      <w:r>
        <w:rPr>
          <w:rFonts w:eastAsia="Times New Roman" w:cs="Times New Roman"/>
          <w:szCs w:val="24"/>
        </w:rPr>
        <w:t>,</w:t>
      </w:r>
      <w:r>
        <w:rPr>
          <w:rFonts w:eastAsia="Times New Roman" w:cs="Times New Roman"/>
          <w:szCs w:val="24"/>
        </w:rPr>
        <w:t xml:space="preserve"> εάν πέσει αυτή η Κυβέρνηση και έρθουν στην εξουσία, να ξαναδιαπραγματευτούν τη Συνθήκη των Πρεσπών και να παραδώσουν οι ίδιοι τη «Βόρεια Μακεδονία», το όνομα της Μακεδονίας. </w:t>
      </w:r>
    </w:p>
    <w:p w14:paraId="77C02DFD"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Εάν οι Μακεδόνες Βουλευτές της Νέας Δημοκρατίας πιστεύουν</w:t>
      </w:r>
      <w:r>
        <w:rPr>
          <w:rFonts w:eastAsia="Times New Roman" w:cs="Times New Roman"/>
          <w:szCs w:val="24"/>
        </w:rPr>
        <w:t xml:space="preserve"> στη μη παράδοση του ονόματος, θα πρέπει να ψηφίσουν την αντισυνταγματικότητα. </w:t>
      </w:r>
    </w:p>
    <w:p w14:paraId="77C02DFE" w14:textId="77777777" w:rsidR="006113A9" w:rsidRDefault="006B6FC4">
      <w:pPr>
        <w:spacing w:line="600" w:lineRule="auto"/>
        <w:ind w:firstLine="720"/>
        <w:contextualSpacing/>
        <w:jc w:val="center"/>
        <w:rPr>
          <w:rFonts w:eastAsia="Times New Roman" w:cs="Times New Roman"/>
          <w:szCs w:val="24"/>
        </w:rPr>
      </w:pPr>
      <w:r>
        <w:rPr>
          <w:rFonts w:eastAsia="Times New Roman" w:cs="Times New Roman"/>
          <w:szCs w:val="24"/>
        </w:rPr>
        <w:lastRenderedPageBreak/>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δ</w:t>
      </w:r>
      <w:r>
        <w:rPr>
          <w:rFonts w:eastAsia="Times New Roman" w:cs="Times New Roman"/>
          <w:szCs w:val="24"/>
        </w:rPr>
        <w:t>ιαμαρτυρίες από την πτέρυγα της Νέας Δημοκρατίας)</w:t>
      </w:r>
    </w:p>
    <w:p w14:paraId="77C02DFF"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Εάν οι Βουλευτές της Νέας Δημοκρατίας στηρίζουν την άποψη της κ</w:t>
      </w:r>
      <w:r>
        <w:rPr>
          <w:rFonts w:eastAsia="Times New Roman" w:cs="Times New Roman"/>
          <w:szCs w:val="24"/>
        </w:rPr>
        <w:t>.</w:t>
      </w:r>
      <w:r>
        <w:rPr>
          <w:rFonts w:eastAsia="Times New Roman" w:cs="Times New Roman"/>
          <w:szCs w:val="24"/>
        </w:rPr>
        <w:t xml:space="preserve"> Μπακογιάννη για γεωγραφικό προσδιορισμό </w:t>
      </w:r>
      <w:r>
        <w:rPr>
          <w:rFonts w:eastAsia="Times New Roman" w:cs="Times New Roman"/>
          <w:szCs w:val="24"/>
          <w:lang w:val="en-US"/>
        </w:rPr>
        <w:t>erga</w:t>
      </w:r>
      <w:r w:rsidRPr="00E84B53">
        <w:rPr>
          <w:rFonts w:eastAsia="Times New Roman" w:cs="Times New Roman"/>
          <w:szCs w:val="24"/>
        </w:rPr>
        <w:t xml:space="preserve"> </w:t>
      </w:r>
      <w:r>
        <w:rPr>
          <w:rFonts w:eastAsia="Times New Roman" w:cs="Times New Roman"/>
          <w:szCs w:val="24"/>
          <w:lang w:val="en-US"/>
        </w:rPr>
        <w:t>omne</w:t>
      </w:r>
      <w:r>
        <w:rPr>
          <w:rFonts w:eastAsia="Times New Roman" w:cs="Times New Roman"/>
          <w:szCs w:val="24"/>
          <w:lang w:val="en-US"/>
        </w:rPr>
        <w:t>s</w:t>
      </w:r>
      <w:r>
        <w:rPr>
          <w:rFonts w:eastAsia="Times New Roman" w:cs="Times New Roman"/>
          <w:szCs w:val="24"/>
        </w:rPr>
        <w:t>, δηλαδή παράδοση του όρου «Μακεδονία»,</w:t>
      </w:r>
      <w:r w:rsidRPr="00E84B53">
        <w:rPr>
          <w:rFonts w:eastAsia="Times New Roman" w:cs="Times New Roman"/>
          <w:szCs w:val="24"/>
        </w:rPr>
        <w:t xml:space="preserve"> </w:t>
      </w:r>
      <w:r>
        <w:rPr>
          <w:rFonts w:eastAsia="Times New Roman" w:cs="Times New Roman"/>
          <w:szCs w:val="24"/>
        </w:rPr>
        <w:t>τότε μπορούν να μη σηκωθούν.</w:t>
      </w:r>
    </w:p>
    <w:p w14:paraId="77C02E00"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Αυτή είναι η διαφορά μας και αυτή θα φανεί σήμερα ενώπιον του ελληνικού λαού.</w:t>
      </w:r>
    </w:p>
    <w:p w14:paraId="77C02E01"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Οι δεχόμενοι, λοιπόν, την ένσταση αντισυνταγματικότητας του κ. Κ</w:t>
      </w:r>
      <w:r>
        <w:rPr>
          <w:rFonts w:eastAsia="Times New Roman" w:cs="Times New Roman"/>
          <w:szCs w:val="24"/>
        </w:rPr>
        <w:t>αμμένου</w:t>
      </w:r>
      <w:r>
        <w:rPr>
          <w:rFonts w:eastAsia="Times New Roman" w:cs="Times New Roman"/>
          <w:szCs w:val="24"/>
        </w:rPr>
        <w:t>,</w:t>
      </w:r>
      <w:r>
        <w:rPr>
          <w:rFonts w:eastAsia="Times New Roman" w:cs="Times New Roman"/>
          <w:szCs w:val="24"/>
        </w:rPr>
        <w:t xml:space="preserve"> των Ανεξαρτήτων Ελλήνων</w:t>
      </w:r>
      <w:r>
        <w:rPr>
          <w:rFonts w:eastAsia="Times New Roman" w:cs="Times New Roman"/>
          <w:szCs w:val="24"/>
        </w:rPr>
        <w:t>,</w:t>
      </w:r>
      <w:r>
        <w:rPr>
          <w:rFonts w:eastAsia="Times New Roman" w:cs="Times New Roman"/>
          <w:szCs w:val="24"/>
        </w:rPr>
        <w:t xml:space="preserve"> να εγερθούν.</w:t>
      </w:r>
    </w:p>
    <w:p w14:paraId="77C02E02" w14:textId="77777777" w:rsidR="006113A9" w:rsidRDefault="006B6FC4">
      <w:pPr>
        <w:spacing w:line="600" w:lineRule="auto"/>
        <w:ind w:firstLine="720"/>
        <w:contextualSpacing/>
        <w:jc w:val="center"/>
        <w:rPr>
          <w:rFonts w:eastAsia="Times New Roman" w:cs="Times New Roman"/>
          <w:szCs w:val="24"/>
        </w:rPr>
      </w:pPr>
      <w:r>
        <w:rPr>
          <w:rFonts w:eastAsia="Times New Roman" w:cs="Times New Roman"/>
          <w:szCs w:val="24"/>
        </w:rPr>
        <w:t>(Εγείρονται οι αποδεχόμενοι την ένσταση αντισυνταγματικότητας)</w:t>
      </w:r>
    </w:p>
    <w:p w14:paraId="77C02E03"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Προφανώς, ηγέρθησαν οι λιγότεροι.</w:t>
      </w:r>
    </w:p>
    <w:p w14:paraId="77C02E04"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Συνεπώς η ένσταση αντισυνταγματικότητας δεν συγκέντρωσε τον απαιτούμενο αριθμό Βουλευτών και απορρίπτεται.</w:t>
      </w:r>
    </w:p>
    <w:p w14:paraId="77C02E05"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Κατόπ</w:t>
      </w:r>
      <w:r>
        <w:rPr>
          <w:rFonts w:eastAsia="Times New Roman" w:cs="Times New Roman"/>
          <w:szCs w:val="24"/>
        </w:rPr>
        <w:t>ιν τούτου, θα δώσω τον λόγο στην ειδική εισηγήτρια του ΣΥΡΙΖΑ κ</w:t>
      </w:r>
      <w:r>
        <w:rPr>
          <w:rFonts w:eastAsia="Times New Roman" w:cs="Times New Roman"/>
          <w:szCs w:val="24"/>
        </w:rPr>
        <w:t>.</w:t>
      </w:r>
      <w:r>
        <w:rPr>
          <w:rFonts w:eastAsia="Times New Roman" w:cs="Times New Roman"/>
          <w:szCs w:val="24"/>
        </w:rPr>
        <w:t xml:space="preserve"> Σία Αναγνωστοπούλου για δεκαπέντε λεπτά.</w:t>
      </w:r>
    </w:p>
    <w:p w14:paraId="77C02E06"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Όλοι οι εισηγητές έχουν αυτόν τον χρόνο. </w:t>
      </w:r>
    </w:p>
    <w:p w14:paraId="77C02E07"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Πριν ξεκινήσει η κ</w:t>
      </w:r>
      <w:r>
        <w:rPr>
          <w:rFonts w:eastAsia="Times New Roman" w:cs="Times New Roman"/>
          <w:szCs w:val="24"/>
        </w:rPr>
        <w:t>.</w:t>
      </w:r>
      <w:r>
        <w:rPr>
          <w:rFonts w:eastAsia="Times New Roman" w:cs="Times New Roman"/>
          <w:szCs w:val="24"/>
        </w:rPr>
        <w:t xml:space="preserve"> Αναγνωστοπούλου, θα ήθελα να κάνω μία ανακοίνωση προς το Σώμα.</w:t>
      </w:r>
    </w:p>
    <w:p w14:paraId="77C02E08" w14:textId="77777777" w:rsidR="006113A9" w:rsidRDefault="006B6FC4">
      <w:pPr>
        <w:spacing w:line="600" w:lineRule="auto"/>
        <w:ind w:firstLine="720"/>
        <w:contextualSpacing/>
        <w:jc w:val="both"/>
        <w:rPr>
          <w:rFonts w:eastAsia="Times New Roman" w:cs="Times New Roman"/>
        </w:rPr>
      </w:pPr>
      <w:r w:rsidRPr="00636294">
        <w:rPr>
          <w:rFonts w:eastAsia="Times New Roman" w:cs="Times New Roman"/>
        </w:rPr>
        <w:t>Κυρίες και κύριοι συνάδελ</w:t>
      </w:r>
      <w:r w:rsidRPr="00636294">
        <w:rPr>
          <w:rFonts w:eastAsia="Times New Roman" w:cs="Times New Roman"/>
        </w:rPr>
        <w:t>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w:t>
      </w:r>
      <w:r>
        <w:rPr>
          <w:rFonts w:eastAsia="Times New Roman" w:cs="Times New Roman"/>
        </w:rPr>
        <w:t>ης και λ</w:t>
      </w:r>
      <w:r>
        <w:rPr>
          <w:rFonts w:eastAsia="Times New Roman" w:cs="Times New Roman"/>
        </w:rPr>
        <w:t>ειτουργίας της Βουλής, τριάντα δύο</w:t>
      </w:r>
      <w:r w:rsidRPr="00636294">
        <w:rPr>
          <w:rFonts w:eastAsia="Times New Roman" w:cs="Times New Roman"/>
        </w:rPr>
        <w:t xml:space="preserve"> μαθήτριες και μαθητές και </w:t>
      </w:r>
      <w:r>
        <w:rPr>
          <w:rFonts w:eastAsia="Times New Roman" w:cs="Times New Roman"/>
        </w:rPr>
        <w:t>τρεις</w:t>
      </w:r>
      <w:r w:rsidRPr="00636294">
        <w:rPr>
          <w:rFonts w:eastAsia="Times New Roman" w:cs="Times New Roman"/>
        </w:rPr>
        <w:t xml:space="preserve"> εκπαιδευτικοί συνοδοί τους από το</w:t>
      </w:r>
      <w:r>
        <w:rPr>
          <w:rFonts w:eastAsia="Times New Roman" w:cs="Times New Roman"/>
        </w:rPr>
        <w:t xml:space="preserve"> 2</w:t>
      </w:r>
      <w:r w:rsidRPr="007378B4">
        <w:rPr>
          <w:rFonts w:eastAsia="Times New Roman" w:cs="Times New Roman"/>
          <w:vertAlign w:val="superscript"/>
        </w:rPr>
        <w:t>ο</w:t>
      </w:r>
      <w:r>
        <w:rPr>
          <w:rFonts w:eastAsia="Times New Roman" w:cs="Times New Roman"/>
        </w:rPr>
        <w:t xml:space="preserve"> Δημοτικό </w:t>
      </w:r>
      <w:r w:rsidRPr="00636294">
        <w:rPr>
          <w:rFonts w:eastAsia="Times New Roman" w:cs="Times New Roman"/>
        </w:rPr>
        <w:t>Σχολείο</w:t>
      </w:r>
      <w:r>
        <w:rPr>
          <w:rFonts w:eastAsia="Times New Roman" w:cs="Times New Roman"/>
        </w:rPr>
        <w:t xml:space="preserve"> Μεγαλόπολης.</w:t>
      </w:r>
      <w:r w:rsidRPr="00636294">
        <w:rPr>
          <w:rFonts w:eastAsia="Times New Roman" w:cs="Times New Roman"/>
        </w:rPr>
        <w:t xml:space="preserve"> </w:t>
      </w:r>
    </w:p>
    <w:p w14:paraId="77C02E09" w14:textId="77777777" w:rsidR="006113A9" w:rsidRDefault="006B6FC4">
      <w:pPr>
        <w:spacing w:line="600" w:lineRule="auto"/>
        <w:ind w:firstLine="720"/>
        <w:contextualSpacing/>
        <w:jc w:val="both"/>
        <w:rPr>
          <w:rFonts w:eastAsia="Times New Roman" w:cs="Times New Roman"/>
        </w:rPr>
      </w:pPr>
      <w:r w:rsidRPr="00636294">
        <w:rPr>
          <w:rFonts w:eastAsia="Times New Roman" w:cs="Times New Roman"/>
        </w:rPr>
        <w:t xml:space="preserve">Η Βουλή τούς καλωσορίζει. </w:t>
      </w:r>
    </w:p>
    <w:p w14:paraId="77C02E0A" w14:textId="77777777" w:rsidR="006113A9" w:rsidRDefault="006B6FC4">
      <w:pPr>
        <w:spacing w:line="600" w:lineRule="auto"/>
        <w:ind w:firstLine="709"/>
        <w:contextualSpacing/>
        <w:jc w:val="center"/>
        <w:rPr>
          <w:rFonts w:eastAsia="Times New Roman" w:cs="Times New Roman"/>
        </w:rPr>
      </w:pPr>
      <w:r w:rsidRPr="00636294">
        <w:rPr>
          <w:rFonts w:eastAsia="Times New Roman" w:cs="Times New Roman"/>
        </w:rPr>
        <w:t>(Χειροκροτήματα απ</w:t>
      </w:r>
      <w:r>
        <w:rPr>
          <w:rFonts w:eastAsia="Times New Roman" w:cs="Times New Roman"/>
        </w:rPr>
        <w:t>’</w:t>
      </w:r>
      <w:r w:rsidRPr="00636294">
        <w:rPr>
          <w:rFonts w:eastAsia="Times New Roman" w:cs="Times New Roman"/>
        </w:rPr>
        <w:t xml:space="preserve"> όλες τις πτέρυγες της Βουλής)</w:t>
      </w:r>
    </w:p>
    <w:p w14:paraId="77C02E0B"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κυρία Αναγνωστοπούλου, έχετε τον </w:t>
      </w:r>
      <w:r>
        <w:rPr>
          <w:rFonts w:eastAsia="Times New Roman" w:cs="Times New Roman"/>
          <w:szCs w:val="24"/>
        </w:rPr>
        <w:t>λόγο.</w:t>
      </w:r>
    </w:p>
    <w:p w14:paraId="77C02E0C"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ΑΘΑΝΑΣΙΑ </w:t>
      </w:r>
      <w:r w:rsidRPr="00D607AD">
        <w:rPr>
          <w:rFonts w:eastAsia="Times New Roman" w:cs="Times New Roman"/>
          <w:b/>
          <w:szCs w:val="24"/>
        </w:rPr>
        <w:t>(</w:t>
      </w:r>
      <w:r>
        <w:rPr>
          <w:rFonts w:eastAsia="Times New Roman" w:cs="Times New Roman"/>
          <w:b/>
          <w:szCs w:val="24"/>
        </w:rPr>
        <w:t xml:space="preserve">ΣΙΑ) ΑΝΑΓΝΩΣΤΟΠΟΥΛΟΥ: </w:t>
      </w:r>
      <w:r>
        <w:rPr>
          <w:rFonts w:eastAsia="Times New Roman" w:cs="Times New Roman"/>
          <w:szCs w:val="24"/>
        </w:rPr>
        <w:t>Κυρία Πρόεδρε, κυρίες και κύριοι συνάδελφοι, έχουμε σήμερα την ευκαιρία στην Ολομέλεια να συζητήσουμε το περιεχόμενο και την ουσία μιας ιστορικής συμφωνίας που επιλύει….</w:t>
      </w:r>
    </w:p>
    <w:p w14:paraId="77C02E0D" w14:textId="77777777" w:rsidR="006113A9" w:rsidRDefault="006B6FC4">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77C02E0E"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Κυρία Πρόεδρε, παρακαλώ, </w:t>
      </w:r>
      <w:r>
        <w:rPr>
          <w:rFonts w:eastAsia="Times New Roman" w:cs="Times New Roman"/>
          <w:szCs w:val="24"/>
        </w:rPr>
        <w:t>λίγο να ησυχάσουν οι συνάδελφοι, γιατί δεν γίνεται έτσι.</w:t>
      </w:r>
    </w:p>
    <w:p w14:paraId="77C02E0F"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Σας παρακαλώ, κάντε ησυχία και φροντίστε να βάλετε την ηλεκτρονική σας ταυτότητα μέχρι και το τέλος της ομιλίας του δεύτερου εισηγητή. </w:t>
      </w:r>
    </w:p>
    <w:p w14:paraId="77C02E10"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ΑΘΑΝΑΣΙΑ (ΣΙΑ) ΑΝΑΓ</w:t>
      </w:r>
      <w:r>
        <w:rPr>
          <w:rFonts w:eastAsia="Times New Roman" w:cs="Times New Roman"/>
          <w:b/>
          <w:szCs w:val="24"/>
        </w:rPr>
        <w:t xml:space="preserve">ΝΩΣΤΟΠΟΥΛΟΥ: </w:t>
      </w:r>
      <w:r>
        <w:rPr>
          <w:rFonts w:eastAsia="Times New Roman" w:cs="Times New Roman"/>
          <w:szCs w:val="24"/>
        </w:rPr>
        <w:t>Ήρθαμε, λοιπόν, να συζητήσουμε επί της ουσίας μια ιστορική συμφωνία</w:t>
      </w:r>
      <w:r>
        <w:rPr>
          <w:rFonts w:eastAsia="Times New Roman" w:cs="Times New Roman"/>
          <w:szCs w:val="24"/>
        </w:rPr>
        <w:t>,</w:t>
      </w:r>
      <w:r>
        <w:rPr>
          <w:rFonts w:eastAsia="Times New Roman" w:cs="Times New Roman"/>
          <w:szCs w:val="24"/>
        </w:rPr>
        <w:t xml:space="preserve"> που επιλύει ένα εθνικό ζήτημα που </w:t>
      </w:r>
      <w:r w:rsidRPr="00C4258D">
        <w:rPr>
          <w:rFonts w:eastAsia="Times New Roman" w:cs="Times New Roman"/>
          <w:szCs w:val="24"/>
        </w:rPr>
        <w:t xml:space="preserve">διήρκησε </w:t>
      </w:r>
      <w:r>
        <w:rPr>
          <w:rFonts w:eastAsia="Times New Roman" w:cs="Times New Roman"/>
          <w:szCs w:val="24"/>
        </w:rPr>
        <w:t>τριάντα</w:t>
      </w:r>
      <w:r w:rsidRPr="00C4258D">
        <w:rPr>
          <w:rFonts w:eastAsia="Times New Roman" w:cs="Times New Roman"/>
          <w:szCs w:val="24"/>
        </w:rPr>
        <w:t xml:space="preserve"> ολόκληρα χρόνια</w:t>
      </w:r>
      <w:r>
        <w:rPr>
          <w:rFonts w:eastAsia="Times New Roman" w:cs="Times New Roman"/>
          <w:szCs w:val="24"/>
        </w:rPr>
        <w:t>. Σ</w:t>
      </w:r>
      <w:r w:rsidRPr="00C4258D">
        <w:rPr>
          <w:rFonts w:eastAsia="Times New Roman" w:cs="Times New Roman"/>
          <w:szCs w:val="24"/>
        </w:rPr>
        <w:t xml:space="preserve">ε μία τέτοια συμφωνία </w:t>
      </w:r>
      <w:r>
        <w:rPr>
          <w:rFonts w:eastAsia="Times New Roman" w:cs="Times New Roman"/>
          <w:szCs w:val="24"/>
        </w:rPr>
        <w:t>…</w:t>
      </w:r>
    </w:p>
    <w:p w14:paraId="77C02E11" w14:textId="77777777" w:rsidR="006113A9" w:rsidRDefault="006B6FC4">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77C02E12"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Δεν </w:t>
      </w:r>
      <w:r w:rsidRPr="00C4258D">
        <w:rPr>
          <w:rFonts w:eastAsia="Times New Roman" w:cs="Times New Roman"/>
          <w:szCs w:val="24"/>
        </w:rPr>
        <w:t>γίνεται</w:t>
      </w:r>
      <w:r>
        <w:rPr>
          <w:rFonts w:eastAsia="Times New Roman" w:cs="Times New Roman"/>
          <w:szCs w:val="24"/>
        </w:rPr>
        <w:t>, κυρία Πρόεδρε.</w:t>
      </w:r>
      <w:r w:rsidRPr="00C4258D">
        <w:rPr>
          <w:rFonts w:eastAsia="Times New Roman" w:cs="Times New Roman"/>
          <w:szCs w:val="24"/>
        </w:rPr>
        <w:t xml:space="preserve"> Δεν μπορώ να μιλήσω έτσι</w:t>
      </w:r>
      <w:r>
        <w:rPr>
          <w:rFonts w:eastAsia="Times New Roman" w:cs="Times New Roman"/>
          <w:szCs w:val="24"/>
        </w:rPr>
        <w:t>. Ας</w:t>
      </w:r>
      <w:r w:rsidRPr="00C4258D">
        <w:rPr>
          <w:rFonts w:eastAsia="Times New Roman" w:cs="Times New Roman"/>
          <w:szCs w:val="24"/>
        </w:rPr>
        <w:t xml:space="preserve"> σταματήσου</w:t>
      </w:r>
      <w:r>
        <w:rPr>
          <w:rFonts w:eastAsia="Times New Roman" w:cs="Times New Roman"/>
          <w:szCs w:val="24"/>
        </w:rPr>
        <w:t>ν</w:t>
      </w:r>
      <w:r w:rsidRPr="00C4258D">
        <w:rPr>
          <w:rFonts w:eastAsia="Times New Roman" w:cs="Times New Roman"/>
          <w:szCs w:val="24"/>
        </w:rPr>
        <w:t xml:space="preserve"> λίγο</w:t>
      </w:r>
      <w:r>
        <w:rPr>
          <w:rFonts w:eastAsia="Times New Roman" w:cs="Times New Roman"/>
          <w:szCs w:val="24"/>
        </w:rPr>
        <w:t>.</w:t>
      </w:r>
      <w:r w:rsidRPr="00C4258D">
        <w:rPr>
          <w:rFonts w:eastAsia="Times New Roman" w:cs="Times New Roman"/>
          <w:szCs w:val="24"/>
        </w:rPr>
        <w:t xml:space="preserve"> </w:t>
      </w:r>
      <w:r>
        <w:rPr>
          <w:rFonts w:eastAsia="Times New Roman" w:cs="Times New Roman"/>
          <w:szCs w:val="24"/>
        </w:rPr>
        <w:t>Ε</w:t>
      </w:r>
      <w:r w:rsidRPr="00C4258D">
        <w:rPr>
          <w:rFonts w:eastAsia="Times New Roman" w:cs="Times New Roman"/>
          <w:szCs w:val="24"/>
        </w:rPr>
        <w:t>ίναι θέμα σεβασμού</w:t>
      </w:r>
      <w:r>
        <w:rPr>
          <w:rFonts w:eastAsia="Times New Roman" w:cs="Times New Roman"/>
          <w:szCs w:val="24"/>
        </w:rPr>
        <w:t>.</w:t>
      </w:r>
    </w:p>
    <w:p w14:paraId="77C02E13"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Παρακαλώ, κάντε </w:t>
      </w:r>
      <w:r w:rsidRPr="00C4258D">
        <w:rPr>
          <w:rFonts w:eastAsia="Times New Roman" w:cs="Times New Roman"/>
          <w:szCs w:val="24"/>
        </w:rPr>
        <w:t>ησυχία</w:t>
      </w:r>
      <w:r>
        <w:rPr>
          <w:rFonts w:eastAsia="Times New Roman" w:cs="Times New Roman"/>
          <w:szCs w:val="24"/>
        </w:rPr>
        <w:t>!</w:t>
      </w:r>
    </w:p>
    <w:p w14:paraId="77C02E14"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Α</w:t>
      </w:r>
      <w:r w:rsidRPr="00C4258D">
        <w:rPr>
          <w:rFonts w:eastAsia="Times New Roman" w:cs="Times New Roman"/>
          <w:szCs w:val="24"/>
        </w:rPr>
        <w:t>φήνοντας</w:t>
      </w:r>
      <w:r>
        <w:rPr>
          <w:rFonts w:eastAsia="Times New Roman" w:cs="Times New Roman"/>
          <w:szCs w:val="24"/>
        </w:rPr>
        <w:t>,</w:t>
      </w:r>
      <w:r w:rsidRPr="00C4258D">
        <w:rPr>
          <w:rFonts w:eastAsia="Times New Roman" w:cs="Times New Roman"/>
          <w:szCs w:val="24"/>
        </w:rPr>
        <w:t xml:space="preserve"> </w:t>
      </w:r>
      <w:r>
        <w:rPr>
          <w:rFonts w:eastAsia="Times New Roman" w:cs="Times New Roman"/>
          <w:szCs w:val="24"/>
        </w:rPr>
        <w:t>λ</w:t>
      </w:r>
      <w:r w:rsidRPr="00C4258D">
        <w:rPr>
          <w:rFonts w:eastAsia="Times New Roman" w:cs="Times New Roman"/>
          <w:szCs w:val="24"/>
        </w:rPr>
        <w:t>οιπόν</w:t>
      </w:r>
      <w:r>
        <w:rPr>
          <w:rFonts w:eastAsia="Times New Roman" w:cs="Times New Roman"/>
          <w:szCs w:val="24"/>
        </w:rPr>
        <w:t>,</w:t>
      </w:r>
      <w:r w:rsidRPr="00C4258D">
        <w:rPr>
          <w:rFonts w:eastAsia="Times New Roman" w:cs="Times New Roman"/>
          <w:szCs w:val="24"/>
        </w:rPr>
        <w:t xml:space="preserve"> πίσω όλα τα διαδικαστικά</w:t>
      </w:r>
      <w:r>
        <w:rPr>
          <w:rFonts w:eastAsia="Times New Roman" w:cs="Times New Roman"/>
          <w:szCs w:val="24"/>
        </w:rPr>
        <w:t>,</w:t>
      </w:r>
      <w:r w:rsidRPr="00C4258D">
        <w:rPr>
          <w:rFonts w:eastAsia="Times New Roman" w:cs="Times New Roman"/>
          <w:szCs w:val="24"/>
        </w:rPr>
        <w:t xml:space="preserve"> ας περάσουμε στην ουσία και </w:t>
      </w:r>
      <w:r>
        <w:rPr>
          <w:rFonts w:eastAsia="Times New Roman" w:cs="Times New Roman"/>
          <w:szCs w:val="24"/>
        </w:rPr>
        <w:t>α</w:t>
      </w:r>
      <w:r w:rsidRPr="00C4258D">
        <w:rPr>
          <w:rFonts w:eastAsia="Times New Roman" w:cs="Times New Roman"/>
          <w:szCs w:val="24"/>
        </w:rPr>
        <w:t>ς δούμε τι συζητάμε</w:t>
      </w:r>
      <w:r>
        <w:rPr>
          <w:rFonts w:eastAsia="Times New Roman" w:cs="Times New Roman"/>
          <w:szCs w:val="24"/>
        </w:rPr>
        <w:t>.</w:t>
      </w:r>
    </w:p>
    <w:p w14:paraId="77C02E15"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Ό</w:t>
      </w:r>
      <w:r w:rsidRPr="00C4258D">
        <w:rPr>
          <w:rFonts w:eastAsia="Times New Roman" w:cs="Times New Roman"/>
          <w:szCs w:val="24"/>
        </w:rPr>
        <w:t xml:space="preserve">ταν συζητάμε μία τέτοια </w:t>
      </w:r>
      <w:r>
        <w:rPr>
          <w:rFonts w:eastAsia="Times New Roman" w:cs="Times New Roman"/>
          <w:szCs w:val="24"/>
        </w:rPr>
        <w:t>σ</w:t>
      </w:r>
      <w:r w:rsidRPr="00C4258D">
        <w:rPr>
          <w:rFonts w:eastAsia="Times New Roman" w:cs="Times New Roman"/>
          <w:szCs w:val="24"/>
        </w:rPr>
        <w:t>υμφωνία</w:t>
      </w:r>
      <w:r>
        <w:rPr>
          <w:rFonts w:eastAsia="Times New Roman" w:cs="Times New Roman"/>
          <w:szCs w:val="24"/>
        </w:rPr>
        <w:t>,</w:t>
      </w:r>
      <w:r w:rsidRPr="00C4258D">
        <w:rPr>
          <w:rFonts w:eastAsia="Times New Roman" w:cs="Times New Roman"/>
          <w:szCs w:val="24"/>
        </w:rPr>
        <w:t xml:space="preserve"> τρία πράγματα πρέπει να αποσαφηνίσουμε με κάθε λεπτομέρεια στον ελληνικό λαό</w:t>
      </w:r>
      <w:r>
        <w:rPr>
          <w:rFonts w:eastAsia="Times New Roman" w:cs="Times New Roman"/>
          <w:szCs w:val="24"/>
        </w:rPr>
        <w:t>: Π</w:t>
      </w:r>
      <w:r w:rsidRPr="00C4258D">
        <w:rPr>
          <w:rFonts w:eastAsia="Times New Roman" w:cs="Times New Roman"/>
          <w:szCs w:val="24"/>
        </w:rPr>
        <w:t>ρώτον</w:t>
      </w:r>
      <w:r>
        <w:rPr>
          <w:rFonts w:eastAsia="Times New Roman" w:cs="Times New Roman"/>
          <w:szCs w:val="24"/>
        </w:rPr>
        <w:t>, το οδοιπορικό,</w:t>
      </w:r>
      <w:r w:rsidRPr="00C4258D">
        <w:rPr>
          <w:rFonts w:eastAsia="Times New Roman" w:cs="Times New Roman"/>
          <w:szCs w:val="24"/>
        </w:rPr>
        <w:t xml:space="preserve"> χρονικό και ουσιαστικό</w:t>
      </w:r>
      <w:r>
        <w:rPr>
          <w:rFonts w:eastAsia="Times New Roman" w:cs="Times New Roman"/>
          <w:szCs w:val="24"/>
        </w:rPr>
        <w:t>,</w:t>
      </w:r>
      <w:r w:rsidRPr="00C4258D">
        <w:rPr>
          <w:rFonts w:eastAsia="Times New Roman" w:cs="Times New Roman"/>
          <w:szCs w:val="24"/>
        </w:rPr>
        <w:t xml:space="preserve"> της </w:t>
      </w:r>
      <w:r>
        <w:rPr>
          <w:rFonts w:eastAsia="Times New Roman" w:cs="Times New Roman"/>
          <w:szCs w:val="24"/>
        </w:rPr>
        <w:t>σ</w:t>
      </w:r>
      <w:r w:rsidRPr="00C4258D">
        <w:rPr>
          <w:rFonts w:eastAsia="Times New Roman" w:cs="Times New Roman"/>
          <w:szCs w:val="24"/>
        </w:rPr>
        <w:t>υμφωνίας</w:t>
      </w:r>
      <w:r>
        <w:rPr>
          <w:rFonts w:eastAsia="Times New Roman" w:cs="Times New Roman"/>
          <w:szCs w:val="24"/>
        </w:rPr>
        <w:t>,</w:t>
      </w:r>
      <w:r w:rsidRPr="00C4258D">
        <w:rPr>
          <w:rFonts w:eastAsia="Times New Roman" w:cs="Times New Roman"/>
          <w:szCs w:val="24"/>
        </w:rPr>
        <w:t xml:space="preserve"> πώς έγινε</w:t>
      </w:r>
      <w:r>
        <w:rPr>
          <w:rFonts w:eastAsia="Times New Roman" w:cs="Times New Roman"/>
          <w:szCs w:val="24"/>
        </w:rPr>
        <w:t>,</w:t>
      </w:r>
      <w:r w:rsidRPr="00C4258D">
        <w:rPr>
          <w:rFonts w:eastAsia="Times New Roman" w:cs="Times New Roman"/>
          <w:szCs w:val="24"/>
        </w:rPr>
        <w:t xml:space="preserve"> </w:t>
      </w:r>
      <w:r>
        <w:rPr>
          <w:rFonts w:eastAsia="Times New Roman" w:cs="Times New Roman"/>
          <w:szCs w:val="24"/>
        </w:rPr>
        <w:t>π</w:t>
      </w:r>
      <w:r w:rsidRPr="00C4258D">
        <w:rPr>
          <w:rFonts w:eastAsia="Times New Roman" w:cs="Times New Roman"/>
          <w:szCs w:val="24"/>
        </w:rPr>
        <w:t>ώς φ</w:t>
      </w:r>
      <w:r>
        <w:rPr>
          <w:rFonts w:eastAsia="Times New Roman" w:cs="Times New Roman"/>
          <w:szCs w:val="24"/>
        </w:rPr>
        <w:t>θ</w:t>
      </w:r>
      <w:r w:rsidRPr="00C4258D">
        <w:rPr>
          <w:rFonts w:eastAsia="Times New Roman" w:cs="Times New Roman"/>
          <w:szCs w:val="24"/>
        </w:rPr>
        <w:t>άσαμε μέχρι εδώ</w:t>
      </w:r>
      <w:r>
        <w:rPr>
          <w:rFonts w:eastAsia="Times New Roman" w:cs="Times New Roman"/>
          <w:szCs w:val="24"/>
        </w:rPr>
        <w:t>.</w:t>
      </w:r>
      <w:r w:rsidRPr="00C4258D">
        <w:rPr>
          <w:rFonts w:eastAsia="Times New Roman" w:cs="Times New Roman"/>
          <w:szCs w:val="24"/>
        </w:rPr>
        <w:t xml:space="preserve"> </w:t>
      </w:r>
      <w:r>
        <w:rPr>
          <w:rFonts w:eastAsia="Times New Roman" w:cs="Times New Roman"/>
          <w:szCs w:val="24"/>
        </w:rPr>
        <w:t>Δ</w:t>
      </w:r>
      <w:r w:rsidRPr="00C4258D">
        <w:rPr>
          <w:rFonts w:eastAsia="Times New Roman" w:cs="Times New Roman"/>
          <w:szCs w:val="24"/>
        </w:rPr>
        <w:t>εύτερον</w:t>
      </w:r>
      <w:r>
        <w:rPr>
          <w:rFonts w:eastAsia="Times New Roman" w:cs="Times New Roman"/>
          <w:szCs w:val="24"/>
        </w:rPr>
        <w:t>,</w:t>
      </w:r>
      <w:r w:rsidRPr="00C4258D">
        <w:rPr>
          <w:rFonts w:eastAsia="Times New Roman" w:cs="Times New Roman"/>
          <w:szCs w:val="24"/>
        </w:rPr>
        <w:t xml:space="preserve"> τα δίκαια και τα συμφέροντα αυτής της </w:t>
      </w:r>
      <w:r w:rsidRPr="00C4258D">
        <w:rPr>
          <w:rFonts w:eastAsia="Times New Roman" w:cs="Times New Roman"/>
          <w:szCs w:val="24"/>
        </w:rPr>
        <w:t>χώρας</w:t>
      </w:r>
      <w:r>
        <w:rPr>
          <w:rFonts w:eastAsia="Times New Roman" w:cs="Times New Roman"/>
          <w:szCs w:val="24"/>
        </w:rPr>
        <w:t>.</w:t>
      </w:r>
      <w:r w:rsidRPr="00C4258D">
        <w:rPr>
          <w:rFonts w:eastAsia="Times New Roman" w:cs="Times New Roman"/>
          <w:szCs w:val="24"/>
        </w:rPr>
        <w:t xml:space="preserve"> Τρίτον</w:t>
      </w:r>
      <w:r>
        <w:rPr>
          <w:rFonts w:eastAsia="Times New Roman" w:cs="Times New Roman"/>
          <w:szCs w:val="24"/>
        </w:rPr>
        <w:t>,</w:t>
      </w:r>
      <w:r w:rsidRPr="00C4258D">
        <w:rPr>
          <w:rFonts w:eastAsia="Times New Roman" w:cs="Times New Roman"/>
          <w:szCs w:val="24"/>
        </w:rPr>
        <w:t xml:space="preserve"> ο χρόνος μέσα στον οποίο φτιάχτηκε</w:t>
      </w:r>
      <w:r>
        <w:rPr>
          <w:rFonts w:eastAsia="Times New Roman" w:cs="Times New Roman"/>
          <w:szCs w:val="24"/>
        </w:rPr>
        <w:t>,</w:t>
      </w:r>
      <w:r w:rsidRPr="00C4258D">
        <w:rPr>
          <w:rFonts w:eastAsia="Times New Roman" w:cs="Times New Roman"/>
          <w:szCs w:val="24"/>
        </w:rPr>
        <w:t xml:space="preserve"> το παρόν</w:t>
      </w:r>
      <w:r>
        <w:rPr>
          <w:rFonts w:eastAsia="Times New Roman" w:cs="Times New Roman"/>
          <w:szCs w:val="24"/>
        </w:rPr>
        <w:t>,</w:t>
      </w:r>
      <w:r w:rsidRPr="00C4258D">
        <w:rPr>
          <w:rFonts w:eastAsia="Times New Roman" w:cs="Times New Roman"/>
          <w:szCs w:val="24"/>
        </w:rPr>
        <w:t xml:space="preserve"> δηλαδή</w:t>
      </w:r>
      <w:r>
        <w:rPr>
          <w:rFonts w:eastAsia="Times New Roman" w:cs="Times New Roman"/>
          <w:szCs w:val="24"/>
        </w:rPr>
        <w:t>,</w:t>
      </w:r>
      <w:r w:rsidRPr="00C4258D">
        <w:rPr>
          <w:rFonts w:eastAsia="Times New Roman" w:cs="Times New Roman"/>
          <w:szCs w:val="24"/>
        </w:rPr>
        <w:t xml:space="preserve"> και οι προοπτικές που δίνει </w:t>
      </w:r>
      <w:r>
        <w:rPr>
          <w:rFonts w:eastAsia="Times New Roman" w:cs="Times New Roman"/>
          <w:szCs w:val="24"/>
        </w:rPr>
        <w:t xml:space="preserve">η </w:t>
      </w:r>
      <w:r>
        <w:rPr>
          <w:rFonts w:eastAsia="Times New Roman" w:cs="Times New Roman"/>
          <w:szCs w:val="24"/>
        </w:rPr>
        <w:t>σ</w:t>
      </w:r>
      <w:r w:rsidRPr="00C4258D">
        <w:rPr>
          <w:rFonts w:eastAsia="Times New Roman" w:cs="Times New Roman"/>
          <w:szCs w:val="24"/>
        </w:rPr>
        <w:t>υμφωνία</w:t>
      </w:r>
      <w:r>
        <w:rPr>
          <w:rFonts w:eastAsia="Times New Roman" w:cs="Times New Roman"/>
          <w:szCs w:val="24"/>
        </w:rPr>
        <w:t>, τ</w:t>
      </w:r>
      <w:r w:rsidRPr="00C4258D">
        <w:rPr>
          <w:rFonts w:eastAsia="Times New Roman" w:cs="Times New Roman"/>
          <w:szCs w:val="24"/>
        </w:rPr>
        <w:t>ο μέλλον</w:t>
      </w:r>
      <w:r>
        <w:rPr>
          <w:rFonts w:eastAsia="Times New Roman" w:cs="Times New Roman"/>
          <w:szCs w:val="24"/>
        </w:rPr>
        <w:t>.</w:t>
      </w:r>
    </w:p>
    <w:p w14:paraId="77C02E16" w14:textId="77777777" w:rsidR="006113A9" w:rsidRDefault="006B6FC4">
      <w:pPr>
        <w:spacing w:line="600" w:lineRule="auto"/>
        <w:ind w:firstLine="720"/>
        <w:contextualSpacing/>
        <w:jc w:val="both"/>
        <w:rPr>
          <w:rFonts w:eastAsia="Times New Roman" w:cs="Times New Roman"/>
          <w:szCs w:val="24"/>
        </w:rPr>
      </w:pPr>
      <w:r w:rsidRPr="00C4258D">
        <w:rPr>
          <w:rFonts w:eastAsia="Times New Roman" w:cs="Times New Roman"/>
          <w:szCs w:val="24"/>
        </w:rPr>
        <w:t>Πώς ξεκίνησε όλη αυτή η ιστορία είναι πάρα πολύ γνωστό</w:t>
      </w:r>
      <w:r>
        <w:rPr>
          <w:rFonts w:eastAsia="Times New Roman" w:cs="Times New Roman"/>
          <w:szCs w:val="24"/>
        </w:rPr>
        <w:t>. Τ</w:t>
      </w:r>
      <w:r w:rsidRPr="00C4258D">
        <w:rPr>
          <w:rFonts w:eastAsia="Times New Roman" w:cs="Times New Roman"/>
          <w:szCs w:val="24"/>
        </w:rPr>
        <w:t xml:space="preserve">ο </w:t>
      </w:r>
      <w:r>
        <w:rPr>
          <w:rFonts w:eastAsia="Times New Roman" w:cs="Times New Roman"/>
          <w:szCs w:val="24"/>
        </w:rPr>
        <w:t>μ</w:t>
      </w:r>
      <w:r w:rsidRPr="00C4258D">
        <w:rPr>
          <w:rFonts w:eastAsia="Times New Roman" w:cs="Times New Roman"/>
          <w:szCs w:val="24"/>
        </w:rPr>
        <w:t>ακεδονικό στη σύγχρον</w:t>
      </w:r>
      <w:r>
        <w:rPr>
          <w:rFonts w:eastAsia="Times New Roman" w:cs="Times New Roman"/>
          <w:szCs w:val="24"/>
        </w:rPr>
        <w:t>ή</w:t>
      </w:r>
      <w:r w:rsidRPr="00C4258D">
        <w:rPr>
          <w:rFonts w:eastAsia="Times New Roman" w:cs="Times New Roman"/>
          <w:szCs w:val="24"/>
        </w:rPr>
        <w:t xml:space="preserve"> του φάση</w:t>
      </w:r>
      <w:r>
        <w:rPr>
          <w:rFonts w:eastAsia="Times New Roman" w:cs="Times New Roman"/>
          <w:szCs w:val="24"/>
        </w:rPr>
        <w:t>.</w:t>
      </w:r>
      <w:r w:rsidRPr="00C4258D">
        <w:rPr>
          <w:rFonts w:eastAsia="Times New Roman" w:cs="Times New Roman"/>
          <w:szCs w:val="24"/>
        </w:rPr>
        <w:t xml:space="preserve"> </w:t>
      </w:r>
      <w:r>
        <w:rPr>
          <w:rFonts w:eastAsia="Times New Roman" w:cs="Times New Roman"/>
          <w:szCs w:val="24"/>
        </w:rPr>
        <w:t>Γ</w:t>
      </w:r>
      <w:r w:rsidRPr="00C4258D">
        <w:rPr>
          <w:rFonts w:eastAsia="Times New Roman" w:cs="Times New Roman"/>
          <w:szCs w:val="24"/>
        </w:rPr>
        <w:t>νωρίζουμε πάρα πολύ καλά</w:t>
      </w:r>
      <w:r>
        <w:rPr>
          <w:rFonts w:eastAsia="Times New Roman" w:cs="Times New Roman"/>
          <w:szCs w:val="24"/>
        </w:rPr>
        <w:t>.</w:t>
      </w:r>
      <w:r w:rsidRPr="00C4258D">
        <w:rPr>
          <w:rFonts w:eastAsia="Times New Roman" w:cs="Times New Roman"/>
          <w:szCs w:val="24"/>
        </w:rPr>
        <w:t xml:space="preserve"> </w:t>
      </w:r>
      <w:r>
        <w:rPr>
          <w:rFonts w:eastAsia="Times New Roman" w:cs="Times New Roman"/>
          <w:szCs w:val="24"/>
        </w:rPr>
        <w:t>Τ</w:t>
      </w:r>
      <w:r w:rsidRPr="00C4258D">
        <w:rPr>
          <w:rFonts w:eastAsia="Times New Roman" w:cs="Times New Roman"/>
          <w:szCs w:val="24"/>
        </w:rPr>
        <w:t>ο πρώτο βήμα γι</w:t>
      </w:r>
      <w:r w:rsidRPr="00C4258D">
        <w:rPr>
          <w:rFonts w:eastAsia="Times New Roman" w:cs="Times New Roman"/>
          <w:szCs w:val="24"/>
        </w:rPr>
        <w:t>α την επίλυσ</w:t>
      </w:r>
      <w:r>
        <w:rPr>
          <w:rFonts w:eastAsia="Times New Roman" w:cs="Times New Roman"/>
          <w:szCs w:val="24"/>
        </w:rPr>
        <w:t>ή</w:t>
      </w:r>
      <w:r w:rsidRPr="00C4258D">
        <w:rPr>
          <w:rFonts w:eastAsia="Times New Roman" w:cs="Times New Roman"/>
          <w:szCs w:val="24"/>
        </w:rPr>
        <w:t xml:space="preserve"> του το γνωρίζουμε πάρα πολύ καλά και έχει και ονοματεπώνυμο</w:t>
      </w:r>
      <w:r>
        <w:rPr>
          <w:rFonts w:eastAsia="Times New Roman" w:cs="Times New Roman"/>
          <w:szCs w:val="24"/>
        </w:rPr>
        <w:t>.</w:t>
      </w:r>
      <w:r w:rsidRPr="00C4258D">
        <w:rPr>
          <w:rFonts w:eastAsia="Times New Roman" w:cs="Times New Roman"/>
          <w:szCs w:val="24"/>
        </w:rPr>
        <w:t xml:space="preserve"> </w:t>
      </w:r>
      <w:r>
        <w:rPr>
          <w:rFonts w:eastAsia="Times New Roman" w:cs="Times New Roman"/>
          <w:szCs w:val="24"/>
        </w:rPr>
        <w:t>Ο</w:t>
      </w:r>
      <w:r w:rsidRPr="00C4258D">
        <w:rPr>
          <w:rFonts w:eastAsia="Times New Roman" w:cs="Times New Roman"/>
          <w:szCs w:val="24"/>
        </w:rPr>
        <w:t>νομάζεται Αντώνης Σαμαράς</w:t>
      </w:r>
      <w:r>
        <w:rPr>
          <w:rFonts w:eastAsia="Times New Roman" w:cs="Times New Roman"/>
          <w:szCs w:val="24"/>
        </w:rPr>
        <w:t>.</w:t>
      </w:r>
      <w:r w:rsidRPr="00C4258D">
        <w:rPr>
          <w:rFonts w:eastAsia="Times New Roman" w:cs="Times New Roman"/>
          <w:szCs w:val="24"/>
        </w:rPr>
        <w:t xml:space="preserve"> </w:t>
      </w:r>
      <w:r>
        <w:rPr>
          <w:rFonts w:eastAsia="Times New Roman" w:cs="Times New Roman"/>
          <w:szCs w:val="24"/>
        </w:rPr>
        <w:t xml:space="preserve">Πώς περιεπλάκη η </w:t>
      </w:r>
      <w:r w:rsidRPr="00C4258D">
        <w:rPr>
          <w:rFonts w:eastAsia="Times New Roman" w:cs="Times New Roman"/>
          <w:szCs w:val="24"/>
        </w:rPr>
        <w:t>κατάσταση και π</w:t>
      </w:r>
      <w:r>
        <w:rPr>
          <w:rFonts w:eastAsia="Times New Roman" w:cs="Times New Roman"/>
          <w:szCs w:val="24"/>
        </w:rPr>
        <w:t>ώ</w:t>
      </w:r>
      <w:r w:rsidRPr="00C4258D">
        <w:rPr>
          <w:rFonts w:eastAsia="Times New Roman" w:cs="Times New Roman"/>
          <w:szCs w:val="24"/>
        </w:rPr>
        <w:t xml:space="preserve">ς η χώρα μπήκε σε </w:t>
      </w:r>
      <w:r>
        <w:rPr>
          <w:rFonts w:eastAsia="Times New Roman" w:cs="Times New Roman"/>
          <w:szCs w:val="24"/>
        </w:rPr>
        <w:t>μία…</w:t>
      </w:r>
    </w:p>
    <w:p w14:paraId="77C02E17" w14:textId="77777777" w:rsidR="006113A9" w:rsidRDefault="006B6FC4">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77C02E18" w14:textId="77777777" w:rsidR="006113A9" w:rsidRDefault="006B6FC4">
      <w:pPr>
        <w:spacing w:line="600" w:lineRule="auto"/>
        <w:ind w:firstLine="720"/>
        <w:contextualSpacing/>
        <w:jc w:val="both"/>
        <w:rPr>
          <w:rFonts w:eastAsia="Times New Roman" w:cs="Times New Roman"/>
          <w:szCs w:val="24"/>
        </w:rPr>
      </w:pPr>
      <w:r w:rsidRPr="00C4258D">
        <w:rPr>
          <w:rFonts w:eastAsia="Times New Roman" w:cs="Times New Roman"/>
          <w:szCs w:val="24"/>
        </w:rPr>
        <w:t>Δεν γίνεται έτσι να μιλήσει κανείς</w:t>
      </w:r>
      <w:r>
        <w:rPr>
          <w:rFonts w:eastAsia="Times New Roman" w:cs="Times New Roman"/>
          <w:szCs w:val="24"/>
        </w:rPr>
        <w:t>!</w:t>
      </w:r>
    </w:p>
    <w:p w14:paraId="77C02E19"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Κυρία Πρόεδρε, να μιλήσω, </w:t>
      </w:r>
      <w:r w:rsidRPr="00C4258D">
        <w:rPr>
          <w:rFonts w:eastAsia="Times New Roman" w:cs="Times New Roman"/>
          <w:szCs w:val="24"/>
        </w:rPr>
        <w:t>επιτέλους</w:t>
      </w:r>
      <w:r>
        <w:rPr>
          <w:rFonts w:eastAsia="Times New Roman" w:cs="Times New Roman"/>
          <w:szCs w:val="24"/>
        </w:rPr>
        <w:t>, γ</w:t>
      </w:r>
      <w:r w:rsidRPr="00C4258D">
        <w:rPr>
          <w:rFonts w:eastAsia="Times New Roman" w:cs="Times New Roman"/>
          <w:szCs w:val="24"/>
        </w:rPr>
        <w:t xml:space="preserve">ιατί δεν </w:t>
      </w:r>
      <w:r>
        <w:rPr>
          <w:rFonts w:eastAsia="Times New Roman" w:cs="Times New Roman"/>
          <w:szCs w:val="24"/>
        </w:rPr>
        <w:t xml:space="preserve">μπορεί να συγκεντρωθεί ο ομιλητής. </w:t>
      </w:r>
    </w:p>
    <w:p w14:paraId="77C02E1A"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Δεν μπορώ </w:t>
      </w:r>
      <w:r w:rsidRPr="00C4258D">
        <w:rPr>
          <w:rFonts w:eastAsia="Times New Roman" w:cs="Times New Roman"/>
          <w:szCs w:val="24"/>
        </w:rPr>
        <w:t>να σας προστατεύσω</w:t>
      </w:r>
      <w:r>
        <w:rPr>
          <w:rFonts w:eastAsia="Times New Roman" w:cs="Times New Roman"/>
          <w:szCs w:val="24"/>
        </w:rPr>
        <w:t xml:space="preserve">, αλλά προσπαθήστε. </w:t>
      </w:r>
    </w:p>
    <w:p w14:paraId="77C02E1B"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ΑΘΑΝΑΣΙΑ (ΣΙΑ) ΑΝΑΓΝΩΣΤΟΠΟΥΛΟΥ: </w:t>
      </w:r>
      <w:r>
        <w:rPr>
          <w:rFonts w:eastAsia="Times New Roman" w:cs="Times New Roman"/>
          <w:szCs w:val="24"/>
        </w:rPr>
        <w:t>Θα προστατεύσω εγώ</w:t>
      </w:r>
      <w:r w:rsidRPr="00C4258D">
        <w:rPr>
          <w:rFonts w:eastAsia="Times New Roman" w:cs="Times New Roman"/>
          <w:szCs w:val="24"/>
        </w:rPr>
        <w:t xml:space="preserve"> τον εαυτό μου</w:t>
      </w:r>
      <w:r>
        <w:rPr>
          <w:rFonts w:eastAsia="Times New Roman" w:cs="Times New Roman"/>
          <w:szCs w:val="24"/>
        </w:rPr>
        <w:t>,</w:t>
      </w:r>
      <w:r w:rsidRPr="00C4258D">
        <w:rPr>
          <w:rFonts w:eastAsia="Times New Roman" w:cs="Times New Roman"/>
          <w:szCs w:val="24"/>
        </w:rPr>
        <w:t xml:space="preserve"> </w:t>
      </w:r>
      <w:r>
        <w:rPr>
          <w:rFonts w:eastAsia="Times New Roman" w:cs="Times New Roman"/>
          <w:szCs w:val="24"/>
        </w:rPr>
        <w:t>ό</w:t>
      </w:r>
      <w:r w:rsidRPr="00C4258D">
        <w:rPr>
          <w:rFonts w:eastAsia="Times New Roman" w:cs="Times New Roman"/>
          <w:szCs w:val="24"/>
        </w:rPr>
        <w:t>σο μπορώ</w:t>
      </w:r>
      <w:r>
        <w:rPr>
          <w:rFonts w:eastAsia="Times New Roman" w:cs="Times New Roman"/>
          <w:szCs w:val="24"/>
        </w:rPr>
        <w:t>.</w:t>
      </w:r>
    </w:p>
    <w:p w14:paraId="77C02E1C"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Ας δούμε, λ</w:t>
      </w:r>
      <w:r w:rsidRPr="00C4258D">
        <w:rPr>
          <w:rFonts w:eastAsia="Times New Roman" w:cs="Times New Roman"/>
          <w:szCs w:val="24"/>
        </w:rPr>
        <w:t>οιπόν</w:t>
      </w:r>
      <w:r>
        <w:rPr>
          <w:rFonts w:eastAsia="Times New Roman" w:cs="Times New Roman"/>
          <w:szCs w:val="24"/>
        </w:rPr>
        <w:t>, τ</w:t>
      </w:r>
      <w:r w:rsidRPr="00C4258D">
        <w:rPr>
          <w:rFonts w:eastAsia="Times New Roman" w:cs="Times New Roman"/>
          <w:szCs w:val="24"/>
        </w:rPr>
        <w:t xml:space="preserve">ο </w:t>
      </w:r>
      <w:r>
        <w:rPr>
          <w:rFonts w:eastAsia="Times New Roman" w:cs="Times New Roman"/>
          <w:szCs w:val="24"/>
        </w:rPr>
        <w:t>χ</w:t>
      </w:r>
      <w:r w:rsidRPr="00C4258D">
        <w:rPr>
          <w:rFonts w:eastAsia="Times New Roman" w:cs="Times New Roman"/>
          <w:szCs w:val="24"/>
        </w:rPr>
        <w:t>ρονικό</w:t>
      </w:r>
      <w:r>
        <w:rPr>
          <w:rFonts w:eastAsia="Times New Roman" w:cs="Times New Roman"/>
          <w:szCs w:val="24"/>
        </w:rPr>
        <w:t>,</w:t>
      </w:r>
      <w:r w:rsidRPr="00C4258D">
        <w:rPr>
          <w:rFonts w:eastAsia="Times New Roman" w:cs="Times New Roman"/>
          <w:szCs w:val="24"/>
        </w:rPr>
        <w:t xml:space="preserve"> το οδοιπορι</w:t>
      </w:r>
      <w:r w:rsidRPr="00C4258D">
        <w:rPr>
          <w:rFonts w:eastAsia="Times New Roman" w:cs="Times New Roman"/>
          <w:szCs w:val="24"/>
        </w:rPr>
        <w:t xml:space="preserve">κό αυτής της </w:t>
      </w:r>
      <w:r>
        <w:rPr>
          <w:rFonts w:eastAsia="Times New Roman" w:cs="Times New Roman"/>
          <w:szCs w:val="24"/>
        </w:rPr>
        <w:t>σ</w:t>
      </w:r>
      <w:r w:rsidRPr="00C4258D">
        <w:rPr>
          <w:rFonts w:eastAsia="Times New Roman" w:cs="Times New Roman"/>
          <w:szCs w:val="24"/>
        </w:rPr>
        <w:t>υμφωνίας</w:t>
      </w:r>
      <w:r>
        <w:rPr>
          <w:rFonts w:eastAsia="Times New Roman" w:cs="Times New Roman"/>
          <w:szCs w:val="24"/>
        </w:rPr>
        <w:t>. Η</w:t>
      </w:r>
      <w:r w:rsidRPr="00C4258D">
        <w:rPr>
          <w:rFonts w:eastAsia="Times New Roman" w:cs="Times New Roman"/>
          <w:szCs w:val="24"/>
        </w:rPr>
        <w:t xml:space="preserve"> κατάσταση είχε </w:t>
      </w:r>
      <w:r>
        <w:rPr>
          <w:rFonts w:eastAsia="Times New Roman" w:cs="Times New Roman"/>
          <w:szCs w:val="24"/>
        </w:rPr>
        <w:t xml:space="preserve">περιπλακεί </w:t>
      </w:r>
      <w:r w:rsidRPr="00C4258D">
        <w:rPr>
          <w:rFonts w:eastAsia="Times New Roman" w:cs="Times New Roman"/>
          <w:szCs w:val="24"/>
        </w:rPr>
        <w:t>και η χώρα οδηγείτ</w:t>
      </w:r>
      <w:r>
        <w:rPr>
          <w:rFonts w:eastAsia="Times New Roman" w:cs="Times New Roman"/>
          <w:szCs w:val="24"/>
        </w:rPr>
        <w:t>ο</w:t>
      </w:r>
      <w:r w:rsidRPr="00C4258D">
        <w:rPr>
          <w:rFonts w:eastAsia="Times New Roman" w:cs="Times New Roman"/>
          <w:szCs w:val="24"/>
        </w:rPr>
        <w:t xml:space="preserve"> σε αδιέξοδο από το 1991 έως το 1995</w:t>
      </w:r>
      <w:r>
        <w:rPr>
          <w:rFonts w:eastAsia="Times New Roman" w:cs="Times New Roman"/>
          <w:szCs w:val="24"/>
        </w:rPr>
        <w:t>. Κ</w:t>
      </w:r>
      <w:r w:rsidRPr="00C4258D">
        <w:rPr>
          <w:rFonts w:eastAsia="Times New Roman" w:cs="Times New Roman"/>
          <w:szCs w:val="24"/>
        </w:rPr>
        <w:t>αι το αδιέξοδο σήμαινε ένα πράγμα</w:t>
      </w:r>
      <w:r>
        <w:rPr>
          <w:rFonts w:eastAsia="Times New Roman" w:cs="Times New Roman"/>
          <w:szCs w:val="24"/>
        </w:rPr>
        <w:t>, ό</w:t>
      </w:r>
      <w:r w:rsidRPr="00C4258D">
        <w:rPr>
          <w:rFonts w:eastAsia="Times New Roman" w:cs="Times New Roman"/>
          <w:szCs w:val="24"/>
        </w:rPr>
        <w:t>τι η χώρα</w:t>
      </w:r>
      <w:r>
        <w:rPr>
          <w:rFonts w:eastAsia="Times New Roman" w:cs="Times New Roman"/>
          <w:szCs w:val="24"/>
        </w:rPr>
        <w:t>,</w:t>
      </w:r>
      <w:r w:rsidRPr="00C4258D">
        <w:rPr>
          <w:rFonts w:eastAsia="Times New Roman" w:cs="Times New Roman"/>
          <w:szCs w:val="24"/>
        </w:rPr>
        <w:t xml:space="preserve"> την ώρα που κατέρρεε η πρώην Γιουγκοσλαβία</w:t>
      </w:r>
      <w:r>
        <w:rPr>
          <w:rFonts w:eastAsia="Times New Roman" w:cs="Times New Roman"/>
          <w:szCs w:val="24"/>
        </w:rPr>
        <w:t>,</w:t>
      </w:r>
      <w:r w:rsidRPr="00C4258D">
        <w:rPr>
          <w:rFonts w:eastAsia="Times New Roman" w:cs="Times New Roman"/>
          <w:szCs w:val="24"/>
        </w:rPr>
        <w:t xml:space="preserve"> γινόταν μέρος του βαλκανικού προβλήματος</w:t>
      </w:r>
      <w:r>
        <w:rPr>
          <w:rFonts w:eastAsia="Times New Roman" w:cs="Times New Roman"/>
          <w:szCs w:val="24"/>
        </w:rPr>
        <w:t>.</w:t>
      </w:r>
      <w:r w:rsidRPr="00C4258D">
        <w:rPr>
          <w:rFonts w:eastAsia="Times New Roman" w:cs="Times New Roman"/>
          <w:szCs w:val="24"/>
        </w:rPr>
        <w:t xml:space="preserve"> </w:t>
      </w:r>
      <w:r>
        <w:rPr>
          <w:rFonts w:eastAsia="Times New Roman" w:cs="Times New Roman"/>
          <w:szCs w:val="24"/>
        </w:rPr>
        <w:t>Μ</w:t>
      </w:r>
      <w:r w:rsidRPr="00C4258D">
        <w:rPr>
          <w:rFonts w:eastAsia="Times New Roman" w:cs="Times New Roman"/>
          <w:szCs w:val="24"/>
        </w:rPr>
        <w:t xml:space="preserve">ία </w:t>
      </w:r>
      <w:r>
        <w:rPr>
          <w:rFonts w:eastAsia="Times New Roman" w:cs="Times New Roman"/>
          <w:szCs w:val="24"/>
        </w:rPr>
        <w:t>χώρα</w:t>
      </w:r>
      <w:r w:rsidRPr="00C4258D">
        <w:rPr>
          <w:rFonts w:eastAsia="Times New Roman" w:cs="Times New Roman"/>
          <w:szCs w:val="24"/>
        </w:rPr>
        <w:t xml:space="preserve"> ευρω</w:t>
      </w:r>
      <w:r w:rsidRPr="00C4258D">
        <w:rPr>
          <w:rFonts w:eastAsia="Times New Roman" w:cs="Times New Roman"/>
          <w:szCs w:val="24"/>
        </w:rPr>
        <w:t>παϊκή</w:t>
      </w:r>
      <w:r>
        <w:rPr>
          <w:rFonts w:eastAsia="Times New Roman" w:cs="Times New Roman"/>
          <w:szCs w:val="24"/>
        </w:rPr>
        <w:t>,</w:t>
      </w:r>
      <w:r w:rsidRPr="00C4258D">
        <w:rPr>
          <w:rFonts w:eastAsia="Times New Roman" w:cs="Times New Roman"/>
          <w:szCs w:val="24"/>
        </w:rPr>
        <w:t xml:space="preserve"> η οποία είχε κατοχυρωμένα τα εθνικά της σύνορα</w:t>
      </w:r>
      <w:r>
        <w:rPr>
          <w:rFonts w:eastAsia="Times New Roman" w:cs="Times New Roman"/>
          <w:szCs w:val="24"/>
        </w:rPr>
        <w:t>,</w:t>
      </w:r>
      <w:r w:rsidRPr="00C4258D">
        <w:rPr>
          <w:rFonts w:eastAsia="Times New Roman" w:cs="Times New Roman"/>
          <w:szCs w:val="24"/>
        </w:rPr>
        <w:t xml:space="preserve"> την εθνική της κυριαρχία</w:t>
      </w:r>
      <w:r>
        <w:rPr>
          <w:rFonts w:eastAsia="Times New Roman" w:cs="Times New Roman"/>
          <w:szCs w:val="24"/>
        </w:rPr>
        <w:t>,</w:t>
      </w:r>
      <w:r w:rsidRPr="00C4258D">
        <w:rPr>
          <w:rFonts w:eastAsia="Times New Roman" w:cs="Times New Roman"/>
          <w:szCs w:val="24"/>
        </w:rPr>
        <w:t xml:space="preserve"> έμπαινε κατευθείαν στο μάτι του κυκλώνα</w:t>
      </w:r>
      <w:r>
        <w:rPr>
          <w:rFonts w:eastAsia="Times New Roman" w:cs="Times New Roman"/>
          <w:szCs w:val="24"/>
        </w:rPr>
        <w:t>. Έ</w:t>
      </w:r>
      <w:r w:rsidRPr="00C4258D">
        <w:rPr>
          <w:rFonts w:eastAsia="Times New Roman" w:cs="Times New Roman"/>
          <w:szCs w:val="24"/>
        </w:rPr>
        <w:t>να εθνικιστικό μέτωπο άρχισε να δημιουργείται</w:t>
      </w:r>
      <w:r>
        <w:rPr>
          <w:rFonts w:eastAsia="Times New Roman" w:cs="Times New Roman"/>
          <w:szCs w:val="24"/>
        </w:rPr>
        <w:t>,</w:t>
      </w:r>
      <w:r w:rsidRPr="00C4258D">
        <w:rPr>
          <w:rFonts w:eastAsia="Times New Roman" w:cs="Times New Roman"/>
          <w:szCs w:val="24"/>
        </w:rPr>
        <w:t xml:space="preserve"> το οποίο έμπαινε μέσα σε όλη αυτή την καταιγίδα και μάλιστα με ένα προκλητικό πράγμα</w:t>
      </w:r>
      <w:r>
        <w:rPr>
          <w:rFonts w:eastAsia="Times New Roman" w:cs="Times New Roman"/>
          <w:szCs w:val="24"/>
        </w:rPr>
        <w:t>:</w:t>
      </w:r>
      <w:r w:rsidRPr="00C4258D">
        <w:rPr>
          <w:rFonts w:eastAsia="Times New Roman" w:cs="Times New Roman"/>
          <w:szCs w:val="24"/>
        </w:rPr>
        <w:t xml:space="preserve"> </w:t>
      </w:r>
      <w:r w:rsidRPr="00C4258D">
        <w:rPr>
          <w:rFonts w:eastAsia="Times New Roman" w:cs="Times New Roman"/>
          <w:szCs w:val="24"/>
        </w:rPr>
        <w:t xml:space="preserve">αναθεώρηση της ίδιας της </w:t>
      </w:r>
      <w:r>
        <w:rPr>
          <w:rFonts w:eastAsia="Times New Roman" w:cs="Times New Roman"/>
          <w:szCs w:val="24"/>
        </w:rPr>
        <w:t>Σ</w:t>
      </w:r>
      <w:r w:rsidRPr="00C4258D">
        <w:rPr>
          <w:rFonts w:eastAsia="Times New Roman" w:cs="Times New Roman"/>
          <w:szCs w:val="24"/>
        </w:rPr>
        <w:t>υμφωνίας του Βουκουρεστίου</w:t>
      </w:r>
      <w:r>
        <w:rPr>
          <w:rFonts w:eastAsia="Times New Roman" w:cs="Times New Roman"/>
          <w:szCs w:val="24"/>
        </w:rPr>
        <w:t>,</w:t>
      </w:r>
      <w:r w:rsidRPr="00C4258D">
        <w:rPr>
          <w:rFonts w:eastAsia="Times New Roman" w:cs="Times New Roman"/>
          <w:szCs w:val="24"/>
        </w:rPr>
        <w:t xml:space="preserve"> δηλαδή </w:t>
      </w:r>
      <w:r>
        <w:rPr>
          <w:rFonts w:eastAsia="Times New Roman" w:cs="Times New Roman"/>
          <w:szCs w:val="24"/>
        </w:rPr>
        <w:t>«η</w:t>
      </w:r>
      <w:r w:rsidRPr="00C4258D">
        <w:rPr>
          <w:rFonts w:eastAsia="Times New Roman" w:cs="Times New Roman"/>
          <w:szCs w:val="24"/>
        </w:rPr>
        <w:t xml:space="preserve"> Μακεδονία είναι μία και είναι </w:t>
      </w:r>
      <w:r>
        <w:rPr>
          <w:rFonts w:eastAsia="Times New Roman" w:cs="Times New Roman"/>
          <w:szCs w:val="24"/>
        </w:rPr>
        <w:t>ε</w:t>
      </w:r>
      <w:r w:rsidRPr="00C4258D">
        <w:rPr>
          <w:rFonts w:eastAsia="Times New Roman" w:cs="Times New Roman"/>
          <w:szCs w:val="24"/>
        </w:rPr>
        <w:t>λληνική</w:t>
      </w:r>
      <w:r>
        <w:rPr>
          <w:rFonts w:eastAsia="Times New Roman" w:cs="Times New Roman"/>
          <w:szCs w:val="24"/>
        </w:rPr>
        <w:t>».</w:t>
      </w:r>
      <w:r w:rsidRPr="00C4258D">
        <w:rPr>
          <w:rFonts w:eastAsia="Times New Roman" w:cs="Times New Roman"/>
          <w:szCs w:val="24"/>
        </w:rPr>
        <w:t xml:space="preserve"> Αντώνης Σαμαράς</w:t>
      </w:r>
      <w:r>
        <w:rPr>
          <w:rFonts w:eastAsia="Times New Roman" w:cs="Times New Roman"/>
          <w:szCs w:val="24"/>
        </w:rPr>
        <w:t>.</w:t>
      </w:r>
      <w:r w:rsidRPr="00C4258D">
        <w:rPr>
          <w:rFonts w:eastAsia="Times New Roman" w:cs="Times New Roman"/>
          <w:szCs w:val="24"/>
        </w:rPr>
        <w:t xml:space="preserve"> </w:t>
      </w:r>
    </w:p>
    <w:p w14:paraId="77C02E1D"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Πάρα πολύ σοφά η </w:t>
      </w:r>
      <w:r>
        <w:rPr>
          <w:rFonts w:eastAsia="Times New Roman" w:cs="Times New Roman"/>
          <w:szCs w:val="24"/>
        </w:rPr>
        <w:t>κ</w:t>
      </w:r>
      <w:r w:rsidRPr="00C4258D">
        <w:rPr>
          <w:rFonts w:eastAsia="Times New Roman" w:cs="Times New Roman"/>
          <w:szCs w:val="24"/>
        </w:rPr>
        <w:t xml:space="preserve">υβέρνηση του ΠΑΣΟΚ το 1995 κάνει μία εθνικά συμφέρουσα στροφή και ήταν η </w:t>
      </w:r>
      <w:r>
        <w:rPr>
          <w:rFonts w:eastAsia="Times New Roman" w:cs="Times New Roman"/>
          <w:szCs w:val="24"/>
        </w:rPr>
        <w:t>Ε</w:t>
      </w:r>
      <w:r w:rsidRPr="00C4258D">
        <w:rPr>
          <w:rFonts w:eastAsia="Times New Roman" w:cs="Times New Roman"/>
          <w:szCs w:val="24"/>
        </w:rPr>
        <w:t xml:space="preserve">νδιάμεση </w:t>
      </w:r>
      <w:r>
        <w:rPr>
          <w:rFonts w:eastAsia="Times New Roman" w:cs="Times New Roman"/>
          <w:szCs w:val="24"/>
        </w:rPr>
        <w:t>Σ</w:t>
      </w:r>
      <w:r w:rsidRPr="00C4258D">
        <w:rPr>
          <w:rFonts w:eastAsia="Times New Roman" w:cs="Times New Roman"/>
          <w:szCs w:val="24"/>
        </w:rPr>
        <w:t>υμφωνία</w:t>
      </w:r>
      <w:r>
        <w:rPr>
          <w:rFonts w:eastAsia="Times New Roman" w:cs="Times New Roman"/>
          <w:szCs w:val="24"/>
        </w:rPr>
        <w:t>,</w:t>
      </w:r>
      <w:r w:rsidRPr="00C4258D">
        <w:rPr>
          <w:rFonts w:eastAsia="Times New Roman" w:cs="Times New Roman"/>
          <w:szCs w:val="24"/>
        </w:rPr>
        <w:t xml:space="preserve"> με την οποία </w:t>
      </w:r>
      <w:r>
        <w:rPr>
          <w:rFonts w:eastAsia="Times New Roman" w:cs="Times New Roman"/>
          <w:szCs w:val="24"/>
        </w:rPr>
        <w:t>αρχίζει η</w:t>
      </w:r>
      <w:r>
        <w:rPr>
          <w:rFonts w:eastAsia="Times New Roman" w:cs="Times New Roman"/>
          <w:szCs w:val="24"/>
        </w:rPr>
        <w:t xml:space="preserve"> χ</w:t>
      </w:r>
      <w:r w:rsidRPr="00C4258D">
        <w:rPr>
          <w:rFonts w:eastAsia="Times New Roman" w:cs="Times New Roman"/>
          <w:szCs w:val="24"/>
        </w:rPr>
        <w:t>ώρα να τραβιέται έξω από αυτό το βαλκανικό πρόβλημα</w:t>
      </w:r>
      <w:r>
        <w:rPr>
          <w:rFonts w:eastAsia="Times New Roman" w:cs="Times New Roman"/>
          <w:szCs w:val="24"/>
        </w:rPr>
        <w:t>.</w:t>
      </w:r>
      <w:r w:rsidRPr="00C4258D">
        <w:rPr>
          <w:rFonts w:eastAsia="Times New Roman" w:cs="Times New Roman"/>
          <w:szCs w:val="24"/>
        </w:rPr>
        <w:t xml:space="preserve"> </w:t>
      </w:r>
      <w:r>
        <w:rPr>
          <w:rFonts w:eastAsia="Times New Roman" w:cs="Times New Roman"/>
          <w:szCs w:val="24"/>
        </w:rPr>
        <w:t>Τ</w:t>
      </w:r>
      <w:r w:rsidRPr="00C4258D">
        <w:rPr>
          <w:rFonts w:eastAsia="Times New Roman" w:cs="Times New Roman"/>
          <w:szCs w:val="24"/>
        </w:rPr>
        <w:t>ι κάνει αυτός ο πρώτος σημαντικός σταθμός</w:t>
      </w:r>
      <w:r>
        <w:rPr>
          <w:rFonts w:eastAsia="Times New Roman" w:cs="Times New Roman"/>
          <w:szCs w:val="24"/>
        </w:rPr>
        <w:t>,</w:t>
      </w:r>
      <w:r w:rsidRPr="00C4258D">
        <w:rPr>
          <w:rFonts w:eastAsia="Times New Roman" w:cs="Times New Roman"/>
          <w:szCs w:val="24"/>
        </w:rPr>
        <w:t xml:space="preserve"> με τον οποίο η χώρα ξαναβρίσκει τους πυλώνες τους </w:t>
      </w:r>
      <w:r w:rsidRPr="00C4258D">
        <w:rPr>
          <w:rFonts w:eastAsia="Times New Roman" w:cs="Times New Roman"/>
          <w:szCs w:val="24"/>
        </w:rPr>
        <w:lastRenderedPageBreak/>
        <w:t>βασικούς της εθνικής της πολιτικής</w:t>
      </w:r>
      <w:r>
        <w:rPr>
          <w:rFonts w:eastAsia="Times New Roman" w:cs="Times New Roman"/>
          <w:szCs w:val="24"/>
        </w:rPr>
        <w:t>;</w:t>
      </w:r>
      <w:r w:rsidRPr="00C4258D">
        <w:rPr>
          <w:rFonts w:eastAsia="Times New Roman" w:cs="Times New Roman"/>
          <w:szCs w:val="24"/>
        </w:rPr>
        <w:t xml:space="preserve"> Πρώτον</w:t>
      </w:r>
      <w:r>
        <w:rPr>
          <w:rFonts w:eastAsia="Times New Roman" w:cs="Times New Roman"/>
          <w:szCs w:val="24"/>
        </w:rPr>
        <w:t>,</w:t>
      </w:r>
      <w:r w:rsidRPr="00C4258D">
        <w:rPr>
          <w:rFonts w:eastAsia="Times New Roman" w:cs="Times New Roman"/>
          <w:szCs w:val="24"/>
        </w:rPr>
        <w:t xml:space="preserve"> αποδέχεται ανεξαρτησία και κυριαρχία αυτού του </w:t>
      </w:r>
      <w:r>
        <w:rPr>
          <w:rFonts w:eastAsia="Times New Roman" w:cs="Times New Roman"/>
          <w:szCs w:val="24"/>
        </w:rPr>
        <w:t>κ</w:t>
      </w:r>
      <w:r w:rsidRPr="00C4258D">
        <w:rPr>
          <w:rFonts w:eastAsia="Times New Roman" w:cs="Times New Roman"/>
          <w:szCs w:val="24"/>
        </w:rPr>
        <w:t>ράτους</w:t>
      </w:r>
      <w:r>
        <w:rPr>
          <w:rFonts w:eastAsia="Times New Roman" w:cs="Times New Roman"/>
          <w:szCs w:val="24"/>
        </w:rPr>
        <w:t>.</w:t>
      </w:r>
      <w:r w:rsidRPr="00C4258D">
        <w:rPr>
          <w:rFonts w:eastAsia="Times New Roman" w:cs="Times New Roman"/>
          <w:szCs w:val="24"/>
        </w:rPr>
        <w:t xml:space="preserve"> </w:t>
      </w:r>
      <w:r>
        <w:rPr>
          <w:rFonts w:eastAsia="Times New Roman" w:cs="Times New Roman"/>
          <w:szCs w:val="24"/>
        </w:rPr>
        <w:t>Πάγια</w:t>
      </w:r>
      <w:r w:rsidRPr="00C4258D">
        <w:rPr>
          <w:rFonts w:eastAsia="Times New Roman" w:cs="Times New Roman"/>
          <w:szCs w:val="24"/>
        </w:rPr>
        <w:t xml:space="preserve"> ε</w:t>
      </w:r>
      <w:r w:rsidRPr="00C4258D">
        <w:rPr>
          <w:rFonts w:eastAsia="Times New Roman" w:cs="Times New Roman"/>
          <w:szCs w:val="24"/>
        </w:rPr>
        <w:t xml:space="preserve">θνική πολιτική </w:t>
      </w:r>
      <w:r>
        <w:rPr>
          <w:rFonts w:eastAsia="Times New Roman" w:cs="Times New Roman"/>
          <w:szCs w:val="24"/>
        </w:rPr>
        <w:t>-</w:t>
      </w:r>
      <w:r w:rsidRPr="00C4258D">
        <w:rPr>
          <w:rFonts w:eastAsia="Times New Roman" w:cs="Times New Roman"/>
          <w:szCs w:val="24"/>
        </w:rPr>
        <w:t xml:space="preserve">την είχε πει και ο Κωνσταντίνος Μητσοτάκης από αυτό το </w:t>
      </w:r>
      <w:r>
        <w:rPr>
          <w:rFonts w:eastAsia="Times New Roman" w:cs="Times New Roman"/>
          <w:szCs w:val="24"/>
        </w:rPr>
        <w:t>Β</w:t>
      </w:r>
      <w:r w:rsidRPr="00C4258D">
        <w:rPr>
          <w:rFonts w:eastAsia="Times New Roman" w:cs="Times New Roman"/>
          <w:szCs w:val="24"/>
        </w:rPr>
        <w:t>ήμα το 1993</w:t>
      </w:r>
      <w:r>
        <w:rPr>
          <w:rFonts w:eastAsia="Times New Roman" w:cs="Times New Roman"/>
          <w:szCs w:val="24"/>
        </w:rPr>
        <w:t>-</w:t>
      </w:r>
      <w:r w:rsidRPr="00C4258D">
        <w:rPr>
          <w:rFonts w:eastAsia="Times New Roman" w:cs="Times New Roman"/>
          <w:szCs w:val="24"/>
        </w:rPr>
        <w:t xml:space="preserve"> ότι αυτό το κράτος για εθνικούς λόγους πρέπει να υπάρχει</w:t>
      </w:r>
      <w:r>
        <w:rPr>
          <w:rFonts w:eastAsia="Times New Roman" w:cs="Times New Roman"/>
          <w:szCs w:val="24"/>
        </w:rPr>
        <w:t xml:space="preserve">. </w:t>
      </w:r>
    </w:p>
    <w:p w14:paraId="77C02E1E"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Δ</w:t>
      </w:r>
      <w:r w:rsidRPr="00C4258D">
        <w:rPr>
          <w:rFonts w:eastAsia="Times New Roman" w:cs="Times New Roman"/>
          <w:szCs w:val="24"/>
        </w:rPr>
        <w:t>εν θα πάω στον Ελευθέριο Βενιζέλο</w:t>
      </w:r>
      <w:r>
        <w:rPr>
          <w:rFonts w:eastAsia="Times New Roman" w:cs="Times New Roman"/>
          <w:szCs w:val="24"/>
        </w:rPr>
        <w:t>,</w:t>
      </w:r>
      <w:r w:rsidRPr="00C4258D">
        <w:rPr>
          <w:rFonts w:eastAsia="Times New Roman" w:cs="Times New Roman"/>
          <w:szCs w:val="24"/>
        </w:rPr>
        <w:t xml:space="preserve"> ο οποίος το </w:t>
      </w:r>
      <w:r>
        <w:rPr>
          <w:rFonts w:eastAsia="Times New Roman" w:cs="Times New Roman"/>
          <w:szCs w:val="24"/>
        </w:rPr>
        <w:t>προχωρούσε</w:t>
      </w:r>
      <w:r w:rsidRPr="00C4258D">
        <w:rPr>
          <w:rFonts w:eastAsia="Times New Roman" w:cs="Times New Roman"/>
          <w:szCs w:val="24"/>
        </w:rPr>
        <w:t xml:space="preserve"> ακόμα πιο πολύ πριν από τους </w:t>
      </w:r>
      <w:r>
        <w:rPr>
          <w:rFonts w:eastAsia="Times New Roman" w:cs="Times New Roman"/>
          <w:szCs w:val="24"/>
        </w:rPr>
        <w:t>Β</w:t>
      </w:r>
      <w:r w:rsidRPr="00C4258D">
        <w:rPr>
          <w:rFonts w:eastAsia="Times New Roman" w:cs="Times New Roman"/>
          <w:szCs w:val="24"/>
        </w:rPr>
        <w:t xml:space="preserve">αλκανικούς </w:t>
      </w:r>
      <w:r>
        <w:rPr>
          <w:rFonts w:eastAsia="Times New Roman" w:cs="Times New Roman"/>
          <w:szCs w:val="24"/>
        </w:rPr>
        <w:t>Π</w:t>
      </w:r>
      <w:r w:rsidRPr="00C4258D">
        <w:rPr>
          <w:rFonts w:eastAsia="Times New Roman" w:cs="Times New Roman"/>
          <w:szCs w:val="24"/>
        </w:rPr>
        <w:t>ολέμους</w:t>
      </w:r>
      <w:r>
        <w:rPr>
          <w:rFonts w:eastAsia="Times New Roman" w:cs="Times New Roman"/>
          <w:szCs w:val="24"/>
        </w:rPr>
        <w:t>, λέ</w:t>
      </w:r>
      <w:r>
        <w:rPr>
          <w:rFonts w:eastAsia="Times New Roman" w:cs="Times New Roman"/>
          <w:szCs w:val="24"/>
        </w:rPr>
        <w:t>γοντας</w:t>
      </w:r>
      <w:r w:rsidRPr="00C4258D">
        <w:rPr>
          <w:rFonts w:eastAsia="Times New Roman" w:cs="Times New Roman"/>
          <w:szCs w:val="24"/>
        </w:rPr>
        <w:t xml:space="preserve"> ότι </w:t>
      </w:r>
      <w:r>
        <w:rPr>
          <w:rFonts w:eastAsia="Times New Roman" w:cs="Times New Roman"/>
          <w:szCs w:val="24"/>
        </w:rPr>
        <w:t>εδώ</w:t>
      </w:r>
      <w:r w:rsidRPr="00C4258D">
        <w:rPr>
          <w:rFonts w:eastAsia="Times New Roman" w:cs="Times New Roman"/>
          <w:szCs w:val="24"/>
        </w:rPr>
        <w:t xml:space="preserve"> κάτι πρέπει να φτιαχτεί και πρέπει εμείς να συμφωνήσουμε και να βοηθήσουμε σε αυτό</w:t>
      </w:r>
      <w:r>
        <w:rPr>
          <w:rFonts w:eastAsia="Times New Roman" w:cs="Times New Roman"/>
          <w:szCs w:val="24"/>
        </w:rPr>
        <w:t>.</w:t>
      </w:r>
    </w:p>
    <w:p w14:paraId="77C02E1F"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Πρώτον, λοιπόν, </w:t>
      </w:r>
      <w:r w:rsidRPr="00C4258D">
        <w:rPr>
          <w:rFonts w:eastAsia="Times New Roman" w:cs="Times New Roman"/>
          <w:szCs w:val="24"/>
        </w:rPr>
        <w:t>ανεξαρτησία και κυριαρχία</w:t>
      </w:r>
      <w:r>
        <w:rPr>
          <w:rFonts w:eastAsia="Times New Roman" w:cs="Times New Roman"/>
          <w:szCs w:val="24"/>
        </w:rPr>
        <w:t>,</w:t>
      </w:r>
      <w:r w:rsidRPr="00C4258D">
        <w:rPr>
          <w:rFonts w:eastAsia="Times New Roman" w:cs="Times New Roman"/>
          <w:szCs w:val="24"/>
        </w:rPr>
        <w:t xml:space="preserve"> γιατί έτσι τα δικά μας εθνικά σύνορα δεν έπεφταν σε αυτή την καταιγίδα που ξεκίνησε με την κατάρρευση της Γιουγκοσ</w:t>
      </w:r>
      <w:r w:rsidRPr="00C4258D">
        <w:rPr>
          <w:rFonts w:eastAsia="Times New Roman" w:cs="Times New Roman"/>
          <w:szCs w:val="24"/>
        </w:rPr>
        <w:t>λαβίας και τον κατακερματισμό</w:t>
      </w:r>
      <w:r>
        <w:rPr>
          <w:rFonts w:eastAsia="Times New Roman" w:cs="Times New Roman"/>
          <w:szCs w:val="24"/>
        </w:rPr>
        <w:t>.</w:t>
      </w:r>
    </w:p>
    <w:p w14:paraId="77C02E20"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w:t>
      </w:r>
      <w:r w:rsidRPr="00C4258D">
        <w:rPr>
          <w:rFonts w:eastAsia="Times New Roman" w:cs="Times New Roman"/>
          <w:szCs w:val="24"/>
        </w:rPr>
        <w:t xml:space="preserve">που αποδέχεται η </w:t>
      </w:r>
      <w:r>
        <w:rPr>
          <w:rFonts w:eastAsia="Times New Roman" w:cs="Times New Roman"/>
          <w:szCs w:val="24"/>
        </w:rPr>
        <w:t>Ε</w:t>
      </w:r>
      <w:r w:rsidRPr="00C4258D">
        <w:rPr>
          <w:rFonts w:eastAsia="Times New Roman" w:cs="Times New Roman"/>
          <w:szCs w:val="24"/>
        </w:rPr>
        <w:t xml:space="preserve">νδιάμεση </w:t>
      </w:r>
      <w:r>
        <w:rPr>
          <w:rFonts w:eastAsia="Times New Roman" w:cs="Times New Roman"/>
          <w:szCs w:val="24"/>
        </w:rPr>
        <w:t>Σ</w:t>
      </w:r>
      <w:r w:rsidRPr="00C4258D">
        <w:rPr>
          <w:rFonts w:eastAsia="Times New Roman" w:cs="Times New Roman"/>
          <w:szCs w:val="24"/>
        </w:rPr>
        <w:t>υμφωνία</w:t>
      </w:r>
      <w:r>
        <w:rPr>
          <w:rFonts w:eastAsia="Times New Roman" w:cs="Times New Roman"/>
          <w:szCs w:val="24"/>
        </w:rPr>
        <w:t>,</w:t>
      </w:r>
      <w:r w:rsidRPr="00C4258D">
        <w:rPr>
          <w:rFonts w:eastAsia="Times New Roman" w:cs="Times New Roman"/>
          <w:szCs w:val="24"/>
        </w:rPr>
        <w:t xml:space="preserve"> </w:t>
      </w:r>
      <w:r>
        <w:rPr>
          <w:rFonts w:eastAsia="Times New Roman" w:cs="Times New Roman"/>
          <w:szCs w:val="24"/>
        </w:rPr>
        <w:t>ε</w:t>
      </w:r>
      <w:r w:rsidRPr="00C4258D">
        <w:rPr>
          <w:rFonts w:eastAsia="Times New Roman" w:cs="Times New Roman"/>
          <w:szCs w:val="24"/>
        </w:rPr>
        <w:t xml:space="preserve">θνικός </w:t>
      </w:r>
      <w:r>
        <w:rPr>
          <w:rFonts w:eastAsia="Times New Roman" w:cs="Times New Roman"/>
          <w:szCs w:val="24"/>
        </w:rPr>
        <w:t>πυλ</w:t>
      </w:r>
      <w:r w:rsidRPr="00C4258D">
        <w:rPr>
          <w:rFonts w:eastAsia="Times New Roman" w:cs="Times New Roman"/>
          <w:szCs w:val="24"/>
        </w:rPr>
        <w:t>ώνας και αυτός της στρατηγικής της χώρας</w:t>
      </w:r>
      <w:r>
        <w:rPr>
          <w:rFonts w:eastAsia="Times New Roman" w:cs="Times New Roman"/>
          <w:szCs w:val="24"/>
        </w:rPr>
        <w:t>,</w:t>
      </w:r>
      <w:r w:rsidRPr="00C4258D">
        <w:rPr>
          <w:rFonts w:eastAsia="Times New Roman" w:cs="Times New Roman"/>
          <w:szCs w:val="24"/>
        </w:rPr>
        <w:t xml:space="preserve"> της προστασίας των εθνικών </w:t>
      </w:r>
      <w:r>
        <w:rPr>
          <w:rFonts w:eastAsia="Times New Roman" w:cs="Times New Roman"/>
          <w:szCs w:val="24"/>
        </w:rPr>
        <w:t xml:space="preserve">της </w:t>
      </w:r>
      <w:r w:rsidRPr="00C4258D">
        <w:rPr>
          <w:rFonts w:eastAsia="Times New Roman" w:cs="Times New Roman"/>
          <w:szCs w:val="24"/>
        </w:rPr>
        <w:t>συμφερόντων</w:t>
      </w:r>
      <w:r>
        <w:rPr>
          <w:rFonts w:eastAsia="Times New Roman" w:cs="Times New Roman"/>
          <w:szCs w:val="24"/>
        </w:rPr>
        <w:t>,</w:t>
      </w:r>
      <w:r w:rsidRPr="00C4258D">
        <w:rPr>
          <w:rFonts w:eastAsia="Times New Roman" w:cs="Times New Roman"/>
          <w:szCs w:val="24"/>
        </w:rPr>
        <w:t xml:space="preserve"> </w:t>
      </w:r>
      <w:r>
        <w:rPr>
          <w:rFonts w:eastAsia="Times New Roman" w:cs="Times New Roman"/>
          <w:szCs w:val="24"/>
        </w:rPr>
        <w:t xml:space="preserve">είναι </w:t>
      </w:r>
      <w:r w:rsidRPr="00C4258D">
        <w:rPr>
          <w:rFonts w:eastAsia="Times New Roman" w:cs="Times New Roman"/>
          <w:szCs w:val="24"/>
        </w:rPr>
        <w:t>ότι θα βρεθεί ονομασία κοινά αποδεκτή</w:t>
      </w:r>
      <w:r>
        <w:rPr>
          <w:rFonts w:eastAsia="Times New Roman" w:cs="Times New Roman"/>
          <w:szCs w:val="24"/>
        </w:rPr>
        <w:t>.</w:t>
      </w:r>
      <w:r w:rsidRPr="00C4258D">
        <w:rPr>
          <w:rFonts w:eastAsia="Times New Roman" w:cs="Times New Roman"/>
          <w:szCs w:val="24"/>
        </w:rPr>
        <w:t xml:space="preserve"> </w:t>
      </w:r>
      <w:r>
        <w:rPr>
          <w:rFonts w:eastAsia="Times New Roman" w:cs="Times New Roman"/>
          <w:szCs w:val="24"/>
        </w:rPr>
        <w:t>Κ</w:t>
      </w:r>
      <w:r w:rsidRPr="00C4258D">
        <w:rPr>
          <w:rFonts w:eastAsia="Times New Roman" w:cs="Times New Roman"/>
          <w:szCs w:val="24"/>
        </w:rPr>
        <w:t>ατ</w:t>
      </w:r>
      <w:r>
        <w:rPr>
          <w:rFonts w:eastAsia="Times New Roman" w:cs="Times New Roman"/>
          <w:szCs w:val="24"/>
        </w:rPr>
        <w:t xml:space="preserve">’ </w:t>
      </w:r>
      <w:r w:rsidRPr="00C4258D">
        <w:rPr>
          <w:rFonts w:eastAsia="Times New Roman" w:cs="Times New Roman"/>
          <w:szCs w:val="24"/>
        </w:rPr>
        <w:t>αρχάς</w:t>
      </w:r>
      <w:r>
        <w:rPr>
          <w:rFonts w:eastAsia="Times New Roman" w:cs="Times New Roman"/>
          <w:szCs w:val="24"/>
        </w:rPr>
        <w:t>,</w:t>
      </w:r>
      <w:r w:rsidRPr="00C4258D">
        <w:rPr>
          <w:rFonts w:eastAsia="Times New Roman" w:cs="Times New Roman"/>
          <w:szCs w:val="24"/>
        </w:rPr>
        <w:t xml:space="preserve"> </w:t>
      </w:r>
      <w:r>
        <w:rPr>
          <w:rFonts w:eastAsia="Times New Roman" w:cs="Times New Roman"/>
          <w:szCs w:val="24"/>
        </w:rPr>
        <w:t>αποδέχεται την</w:t>
      </w:r>
      <w:r w:rsidRPr="00C4258D">
        <w:rPr>
          <w:rFonts w:eastAsia="Times New Roman" w:cs="Times New Roman"/>
          <w:szCs w:val="24"/>
        </w:rPr>
        <w:t xml:space="preserve"> προσωρινή ονομασία </w:t>
      </w:r>
      <w:r>
        <w:rPr>
          <w:rFonts w:eastAsia="Times New Roman" w:cs="Times New Roman"/>
          <w:szCs w:val="24"/>
        </w:rPr>
        <w:t>«</w:t>
      </w:r>
      <w:r>
        <w:rPr>
          <w:rFonts w:eastAsia="Times New Roman" w:cs="Times New Roman"/>
          <w:szCs w:val="24"/>
        </w:rPr>
        <w:t>Π</w:t>
      </w:r>
      <w:r w:rsidRPr="00C4258D">
        <w:rPr>
          <w:rFonts w:eastAsia="Times New Roman" w:cs="Times New Roman"/>
          <w:szCs w:val="24"/>
        </w:rPr>
        <w:t>ρώην Γιουγκοσλαβική Δημοκρατία της Μακεδονίας</w:t>
      </w:r>
      <w:r>
        <w:rPr>
          <w:rFonts w:eastAsia="Times New Roman" w:cs="Times New Roman"/>
          <w:szCs w:val="24"/>
        </w:rPr>
        <w:t>»</w:t>
      </w:r>
      <w:r w:rsidRPr="00C4258D">
        <w:rPr>
          <w:rFonts w:eastAsia="Times New Roman" w:cs="Times New Roman"/>
          <w:szCs w:val="24"/>
        </w:rPr>
        <w:t xml:space="preserve"> και αποδέχεται ότι στο πλαίσιο του ΟΗΕ </w:t>
      </w:r>
      <w:r>
        <w:rPr>
          <w:rFonts w:eastAsia="Times New Roman" w:cs="Times New Roman"/>
          <w:szCs w:val="24"/>
        </w:rPr>
        <w:t>–γιατί η</w:t>
      </w:r>
      <w:r w:rsidRPr="00C4258D">
        <w:rPr>
          <w:rFonts w:eastAsia="Times New Roman" w:cs="Times New Roman"/>
          <w:szCs w:val="24"/>
        </w:rPr>
        <w:t xml:space="preserve"> χώρα πάντα εκεί </w:t>
      </w:r>
      <w:r w:rsidRPr="00C4258D">
        <w:rPr>
          <w:rFonts w:eastAsia="Times New Roman" w:cs="Times New Roman"/>
          <w:szCs w:val="24"/>
        </w:rPr>
        <w:lastRenderedPageBreak/>
        <w:t>έχει προσφύγει</w:t>
      </w:r>
      <w:r>
        <w:rPr>
          <w:rFonts w:eastAsia="Times New Roman" w:cs="Times New Roman"/>
          <w:szCs w:val="24"/>
        </w:rPr>
        <w:t>,</w:t>
      </w:r>
      <w:r w:rsidRPr="00C4258D">
        <w:rPr>
          <w:rFonts w:eastAsia="Times New Roman" w:cs="Times New Roman"/>
          <w:szCs w:val="24"/>
        </w:rPr>
        <w:t xml:space="preserve"> ό</w:t>
      </w:r>
      <w:r>
        <w:rPr>
          <w:rFonts w:eastAsia="Times New Roman" w:cs="Times New Roman"/>
          <w:szCs w:val="24"/>
        </w:rPr>
        <w:t>,</w:t>
      </w:r>
      <w:r w:rsidRPr="00C4258D">
        <w:rPr>
          <w:rFonts w:eastAsia="Times New Roman" w:cs="Times New Roman"/>
          <w:szCs w:val="24"/>
        </w:rPr>
        <w:t xml:space="preserve">τι ενστάσεις και </w:t>
      </w:r>
      <w:r>
        <w:rPr>
          <w:rFonts w:eastAsia="Times New Roman" w:cs="Times New Roman"/>
          <w:szCs w:val="24"/>
        </w:rPr>
        <w:t xml:space="preserve">αν </w:t>
      </w:r>
      <w:r w:rsidRPr="00C4258D">
        <w:rPr>
          <w:rFonts w:eastAsia="Times New Roman" w:cs="Times New Roman"/>
          <w:szCs w:val="24"/>
        </w:rPr>
        <w:t xml:space="preserve">έχει κανείς για τον </w:t>
      </w:r>
      <w:r>
        <w:rPr>
          <w:rFonts w:eastAsia="Times New Roman" w:cs="Times New Roman"/>
          <w:szCs w:val="24"/>
        </w:rPr>
        <w:t>ΟΗΕ, α</w:t>
      </w:r>
      <w:r w:rsidRPr="00C4258D">
        <w:rPr>
          <w:rFonts w:eastAsia="Times New Roman" w:cs="Times New Roman"/>
          <w:szCs w:val="24"/>
        </w:rPr>
        <w:t xml:space="preserve">υτός είναι ο εγγυητής του Διεθνούς </w:t>
      </w:r>
      <w:r>
        <w:rPr>
          <w:rFonts w:eastAsia="Times New Roman" w:cs="Times New Roman"/>
          <w:szCs w:val="24"/>
        </w:rPr>
        <w:t>Δ</w:t>
      </w:r>
      <w:r w:rsidRPr="00C4258D">
        <w:rPr>
          <w:rFonts w:eastAsia="Times New Roman" w:cs="Times New Roman"/>
          <w:szCs w:val="24"/>
        </w:rPr>
        <w:t xml:space="preserve">ικαίου </w:t>
      </w:r>
      <w:r>
        <w:rPr>
          <w:rFonts w:eastAsia="Times New Roman" w:cs="Times New Roman"/>
          <w:szCs w:val="24"/>
        </w:rPr>
        <w:t xml:space="preserve">και </w:t>
      </w:r>
      <w:r w:rsidRPr="00C4258D">
        <w:rPr>
          <w:rFonts w:eastAsia="Times New Roman" w:cs="Times New Roman"/>
          <w:szCs w:val="24"/>
        </w:rPr>
        <w:t>εκεί θα προσ</w:t>
      </w:r>
      <w:r w:rsidRPr="00C4258D">
        <w:rPr>
          <w:rFonts w:eastAsia="Times New Roman" w:cs="Times New Roman"/>
          <w:szCs w:val="24"/>
        </w:rPr>
        <w:t>φύγει</w:t>
      </w:r>
      <w:r>
        <w:rPr>
          <w:rFonts w:eastAsia="Times New Roman" w:cs="Times New Roman"/>
          <w:szCs w:val="24"/>
        </w:rPr>
        <w:t>-</w:t>
      </w:r>
      <w:r w:rsidRPr="00C4258D">
        <w:rPr>
          <w:rFonts w:eastAsia="Times New Roman" w:cs="Times New Roman"/>
          <w:szCs w:val="24"/>
        </w:rPr>
        <w:t xml:space="preserve"> θα βρει ονομασία</w:t>
      </w:r>
      <w:r>
        <w:rPr>
          <w:rFonts w:eastAsia="Times New Roman" w:cs="Times New Roman"/>
          <w:szCs w:val="24"/>
        </w:rPr>
        <w:t>,</w:t>
      </w:r>
      <w:r w:rsidRPr="00C4258D">
        <w:rPr>
          <w:rFonts w:eastAsia="Times New Roman" w:cs="Times New Roman"/>
          <w:szCs w:val="24"/>
        </w:rPr>
        <w:t xml:space="preserve"> αποδεκτά κοινή ονομασία</w:t>
      </w:r>
      <w:r>
        <w:rPr>
          <w:rFonts w:eastAsia="Times New Roman" w:cs="Times New Roman"/>
          <w:szCs w:val="24"/>
        </w:rPr>
        <w:t>.</w:t>
      </w:r>
      <w:r w:rsidRPr="00C4258D">
        <w:rPr>
          <w:rFonts w:eastAsia="Times New Roman" w:cs="Times New Roman"/>
          <w:szCs w:val="24"/>
        </w:rPr>
        <w:t xml:space="preserve"> </w:t>
      </w:r>
      <w:r>
        <w:rPr>
          <w:rFonts w:eastAsia="Times New Roman" w:cs="Times New Roman"/>
          <w:szCs w:val="24"/>
        </w:rPr>
        <w:t>Ά</w:t>
      </w:r>
      <w:r w:rsidRPr="00C4258D">
        <w:rPr>
          <w:rFonts w:eastAsia="Times New Roman" w:cs="Times New Roman"/>
          <w:szCs w:val="24"/>
        </w:rPr>
        <w:t xml:space="preserve">ρθρο 6 της </w:t>
      </w:r>
      <w:r>
        <w:rPr>
          <w:rFonts w:eastAsia="Times New Roman" w:cs="Times New Roman"/>
          <w:szCs w:val="24"/>
        </w:rPr>
        <w:t>Ε</w:t>
      </w:r>
      <w:r w:rsidRPr="00C4258D">
        <w:rPr>
          <w:rFonts w:eastAsia="Times New Roman" w:cs="Times New Roman"/>
          <w:szCs w:val="24"/>
        </w:rPr>
        <w:t xml:space="preserve">νδιάμεσης </w:t>
      </w:r>
      <w:r>
        <w:rPr>
          <w:rFonts w:eastAsia="Times New Roman" w:cs="Times New Roman"/>
          <w:szCs w:val="24"/>
        </w:rPr>
        <w:t>Σ</w:t>
      </w:r>
      <w:r w:rsidRPr="00C4258D">
        <w:rPr>
          <w:rFonts w:eastAsia="Times New Roman" w:cs="Times New Roman"/>
          <w:szCs w:val="24"/>
        </w:rPr>
        <w:t>υμφωνίας</w:t>
      </w:r>
      <w:r>
        <w:rPr>
          <w:rFonts w:eastAsia="Times New Roman" w:cs="Times New Roman"/>
          <w:szCs w:val="24"/>
        </w:rPr>
        <w:t>.</w:t>
      </w:r>
    </w:p>
    <w:p w14:paraId="77C02E21"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Σ</w:t>
      </w:r>
      <w:r w:rsidRPr="00C4258D">
        <w:rPr>
          <w:rFonts w:eastAsia="Times New Roman" w:cs="Times New Roman"/>
          <w:szCs w:val="24"/>
        </w:rPr>
        <w:t xml:space="preserve">ε αυτή την </w:t>
      </w:r>
      <w:r>
        <w:rPr>
          <w:rFonts w:eastAsia="Times New Roman" w:cs="Times New Roman"/>
          <w:szCs w:val="24"/>
        </w:rPr>
        <w:t>Ε</w:t>
      </w:r>
      <w:r w:rsidRPr="00C4258D">
        <w:rPr>
          <w:rFonts w:eastAsia="Times New Roman" w:cs="Times New Roman"/>
          <w:szCs w:val="24"/>
        </w:rPr>
        <w:t xml:space="preserve">νδιάμεση </w:t>
      </w:r>
      <w:r>
        <w:rPr>
          <w:rFonts w:eastAsia="Times New Roman" w:cs="Times New Roman"/>
          <w:szCs w:val="24"/>
        </w:rPr>
        <w:t>Σ</w:t>
      </w:r>
      <w:r w:rsidRPr="00C4258D">
        <w:rPr>
          <w:rFonts w:eastAsia="Times New Roman" w:cs="Times New Roman"/>
          <w:szCs w:val="24"/>
        </w:rPr>
        <w:t>υμφωνία</w:t>
      </w:r>
      <w:r>
        <w:rPr>
          <w:rFonts w:eastAsia="Times New Roman" w:cs="Times New Roman"/>
          <w:szCs w:val="24"/>
        </w:rPr>
        <w:t>, επίσης,</w:t>
      </w:r>
      <w:r w:rsidRPr="00C4258D">
        <w:rPr>
          <w:rFonts w:eastAsia="Times New Roman" w:cs="Times New Roman"/>
          <w:szCs w:val="24"/>
        </w:rPr>
        <w:t xml:space="preserve"> τίθενται τα </w:t>
      </w:r>
      <w:r>
        <w:rPr>
          <w:rFonts w:eastAsia="Times New Roman" w:cs="Times New Roman"/>
          <w:szCs w:val="24"/>
          <w:lang w:val="en-US"/>
        </w:rPr>
        <w:t>minima</w:t>
      </w:r>
      <w:r w:rsidRPr="009A57BF">
        <w:rPr>
          <w:rFonts w:eastAsia="Times New Roman" w:cs="Times New Roman"/>
          <w:szCs w:val="24"/>
        </w:rPr>
        <w:t xml:space="preserve"> </w:t>
      </w:r>
      <w:r>
        <w:rPr>
          <w:rFonts w:eastAsia="Times New Roman" w:cs="Times New Roman"/>
          <w:szCs w:val="24"/>
          <w:lang w:val="en-US"/>
        </w:rPr>
        <w:t>desiderata</w:t>
      </w:r>
      <w:r w:rsidRPr="00C4258D">
        <w:rPr>
          <w:rFonts w:eastAsia="Times New Roman" w:cs="Times New Roman"/>
          <w:szCs w:val="24"/>
        </w:rPr>
        <w:t xml:space="preserve"> της χώρας</w:t>
      </w:r>
      <w:r w:rsidRPr="009A57BF">
        <w:rPr>
          <w:rFonts w:eastAsia="Times New Roman" w:cs="Times New Roman"/>
          <w:szCs w:val="24"/>
        </w:rPr>
        <w:t>.</w:t>
      </w:r>
      <w:r w:rsidRPr="00C4258D">
        <w:rPr>
          <w:rFonts w:eastAsia="Times New Roman" w:cs="Times New Roman"/>
          <w:szCs w:val="24"/>
        </w:rPr>
        <w:t xml:space="preserve"> </w:t>
      </w:r>
      <w:r>
        <w:rPr>
          <w:rFonts w:eastAsia="Times New Roman" w:cs="Times New Roman"/>
          <w:szCs w:val="24"/>
        </w:rPr>
        <w:t>Δ</w:t>
      </w:r>
      <w:r w:rsidRPr="00C4258D">
        <w:rPr>
          <w:rFonts w:eastAsia="Times New Roman" w:cs="Times New Roman"/>
          <w:szCs w:val="24"/>
        </w:rPr>
        <w:t xml:space="preserve">εν επιλύει προβλήματα </w:t>
      </w:r>
      <w:r>
        <w:rPr>
          <w:rFonts w:eastAsia="Times New Roman" w:cs="Times New Roman"/>
          <w:szCs w:val="24"/>
        </w:rPr>
        <w:t>-</w:t>
      </w:r>
      <w:r w:rsidRPr="00C4258D">
        <w:rPr>
          <w:rFonts w:eastAsia="Times New Roman" w:cs="Times New Roman"/>
          <w:szCs w:val="24"/>
        </w:rPr>
        <w:t>δεν θα κρίνω τώρα γιατί και π</w:t>
      </w:r>
      <w:r>
        <w:rPr>
          <w:rFonts w:eastAsia="Times New Roman" w:cs="Times New Roman"/>
          <w:szCs w:val="24"/>
        </w:rPr>
        <w:t>ώ</w:t>
      </w:r>
      <w:r w:rsidRPr="00C4258D">
        <w:rPr>
          <w:rFonts w:eastAsia="Times New Roman" w:cs="Times New Roman"/>
          <w:szCs w:val="24"/>
        </w:rPr>
        <w:t>ς</w:t>
      </w:r>
      <w:r>
        <w:rPr>
          <w:rFonts w:eastAsia="Times New Roman" w:cs="Times New Roman"/>
          <w:szCs w:val="24"/>
        </w:rPr>
        <w:t>-</w:t>
      </w:r>
      <w:r>
        <w:rPr>
          <w:rFonts w:eastAsia="Times New Roman" w:cs="Times New Roman"/>
          <w:szCs w:val="24"/>
        </w:rPr>
        <w:t>,</w:t>
      </w:r>
      <w:r w:rsidRPr="00C4258D">
        <w:rPr>
          <w:rFonts w:eastAsia="Times New Roman" w:cs="Times New Roman"/>
          <w:szCs w:val="24"/>
        </w:rPr>
        <w:t xml:space="preserve"> </w:t>
      </w:r>
      <w:r>
        <w:rPr>
          <w:rFonts w:eastAsia="Times New Roman" w:cs="Times New Roman"/>
          <w:szCs w:val="24"/>
        </w:rPr>
        <w:t xml:space="preserve">αλλά απλώς τα θέτει και τα </w:t>
      </w:r>
      <w:r w:rsidRPr="00C4258D">
        <w:rPr>
          <w:rFonts w:eastAsia="Times New Roman" w:cs="Times New Roman"/>
          <w:szCs w:val="24"/>
        </w:rPr>
        <w:t>κατονο</w:t>
      </w:r>
      <w:r w:rsidRPr="00C4258D">
        <w:rPr>
          <w:rFonts w:eastAsia="Times New Roman" w:cs="Times New Roman"/>
          <w:szCs w:val="24"/>
        </w:rPr>
        <w:t>μάζει</w:t>
      </w:r>
      <w:r>
        <w:rPr>
          <w:rFonts w:eastAsia="Times New Roman" w:cs="Times New Roman"/>
          <w:szCs w:val="24"/>
        </w:rPr>
        <w:t xml:space="preserve">: </w:t>
      </w:r>
      <w:r>
        <w:rPr>
          <w:rFonts w:eastAsia="Times New Roman" w:cs="Times New Roman"/>
          <w:szCs w:val="24"/>
        </w:rPr>
        <w:t>ν</w:t>
      </w:r>
      <w:r w:rsidRPr="00C4258D">
        <w:rPr>
          <w:rFonts w:eastAsia="Times New Roman" w:cs="Times New Roman"/>
          <w:szCs w:val="24"/>
        </w:rPr>
        <w:t>α μην υπάρχουν αλυτρωτισμο</w:t>
      </w:r>
      <w:r>
        <w:rPr>
          <w:rFonts w:eastAsia="Times New Roman" w:cs="Times New Roman"/>
          <w:szCs w:val="24"/>
        </w:rPr>
        <w:t>ί,</w:t>
      </w:r>
      <w:r w:rsidRPr="00C4258D">
        <w:rPr>
          <w:rFonts w:eastAsia="Times New Roman" w:cs="Times New Roman"/>
          <w:szCs w:val="24"/>
        </w:rPr>
        <w:t xml:space="preserve"> να μην απειλήσει κανείς τα σύνορα ο ένας του άλλου</w:t>
      </w:r>
      <w:r>
        <w:rPr>
          <w:rFonts w:eastAsia="Times New Roman" w:cs="Times New Roman"/>
          <w:szCs w:val="24"/>
        </w:rPr>
        <w:t xml:space="preserve">. </w:t>
      </w:r>
    </w:p>
    <w:p w14:paraId="77C02E22"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Ή</w:t>
      </w:r>
      <w:r w:rsidRPr="00C4258D">
        <w:rPr>
          <w:rFonts w:eastAsia="Times New Roman" w:cs="Times New Roman"/>
          <w:szCs w:val="24"/>
        </w:rPr>
        <w:t>ταν</w:t>
      </w:r>
      <w:r>
        <w:rPr>
          <w:rFonts w:eastAsia="Times New Roman" w:cs="Times New Roman"/>
          <w:szCs w:val="24"/>
        </w:rPr>
        <w:t>,</w:t>
      </w:r>
      <w:r w:rsidRPr="00C4258D">
        <w:rPr>
          <w:rFonts w:eastAsia="Times New Roman" w:cs="Times New Roman"/>
          <w:szCs w:val="24"/>
        </w:rPr>
        <w:t xml:space="preserve"> λοιπόν</w:t>
      </w:r>
      <w:r>
        <w:rPr>
          <w:rFonts w:eastAsia="Times New Roman" w:cs="Times New Roman"/>
          <w:szCs w:val="24"/>
        </w:rPr>
        <w:t>,</w:t>
      </w:r>
      <w:r w:rsidRPr="00C4258D">
        <w:rPr>
          <w:rFonts w:eastAsia="Times New Roman" w:cs="Times New Roman"/>
          <w:szCs w:val="24"/>
        </w:rPr>
        <w:t xml:space="preserve"> μία σημαντική </w:t>
      </w:r>
      <w:r>
        <w:rPr>
          <w:rFonts w:eastAsia="Times New Roman" w:cs="Times New Roman"/>
          <w:szCs w:val="24"/>
        </w:rPr>
        <w:t>σ</w:t>
      </w:r>
      <w:r w:rsidRPr="00C4258D">
        <w:rPr>
          <w:rFonts w:eastAsia="Times New Roman" w:cs="Times New Roman"/>
          <w:szCs w:val="24"/>
        </w:rPr>
        <w:t>υμφωνία</w:t>
      </w:r>
      <w:r>
        <w:rPr>
          <w:rFonts w:eastAsia="Times New Roman" w:cs="Times New Roman"/>
          <w:szCs w:val="24"/>
        </w:rPr>
        <w:t>,</w:t>
      </w:r>
      <w:r w:rsidRPr="00C4258D">
        <w:rPr>
          <w:rFonts w:eastAsia="Times New Roman" w:cs="Times New Roman"/>
          <w:szCs w:val="24"/>
        </w:rPr>
        <w:t xml:space="preserve"> </w:t>
      </w:r>
      <w:r>
        <w:rPr>
          <w:rFonts w:eastAsia="Times New Roman" w:cs="Times New Roman"/>
          <w:szCs w:val="24"/>
        </w:rPr>
        <w:t>που σ</w:t>
      </w:r>
      <w:r w:rsidRPr="00C4258D">
        <w:rPr>
          <w:rFonts w:eastAsia="Times New Roman" w:cs="Times New Roman"/>
          <w:szCs w:val="24"/>
        </w:rPr>
        <w:t>το άρθρο 11 η Ελλάδα αποδέχεται ότι δεν πρόκειται να εμποδίσει τη γείτονα χώρα</w:t>
      </w:r>
      <w:r>
        <w:rPr>
          <w:rFonts w:eastAsia="Times New Roman" w:cs="Times New Roman"/>
          <w:szCs w:val="24"/>
        </w:rPr>
        <w:t>,</w:t>
      </w:r>
      <w:r w:rsidRPr="00C4258D">
        <w:rPr>
          <w:rFonts w:eastAsia="Times New Roman" w:cs="Times New Roman"/>
          <w:szCs w:val="24"/>
        </w:rPr>
        <w:t xml:space="preserve"> τη </w:t>
      </w:r>
      <w:r>
        <w:rPr>
          <w:rFonts w:eastAsia="Times New Roman" w:cs="Times New Roman"/>
          <w:szCs w:val="24"/>
          <w:lang w:val="en-US"/>
        </w:rPr>
        <w:t>FYROM</w:t>
      </w:r>
      <w:r w:rsidRPr="009C31A0">
        <w:rPr>
          <w:rFonts w:eastAsia="Times New Roman" w:cs="Times New Roman"/>
          <w:szCs w:val="24"/>
        </w:rPr>
        <w:t>,</w:t>
      </w:r>
      <w:r w:rsidRPr="00C4258D">
        <w:rPr>
          <w:rFonts w:eastAsia="Times New Roman" w:cs="Times New Roman"/>
          <w:szCs w:val="24"/>
        </w:rPr>
        <w:t xml:space="preserve"> να ενταχθεί σε οποιονδήποτε διεθνή οργανισμό </w:t>
      </w:r>
      <w:r w:rsidRPr="009C31A0">
        <w:rPr>
          <w:rFonts w:eastAsia="Times New Roman" w:cs="Times New Roman"/>
          <w:szCs w:val="24"/>
        </w:rPr>
        <w:t>-</w:t>
      </w:r>
      <w:r w:rsidRPr="00C4258D">
        <w:rPr>
          <w:rFonts w:eastAsia="Times New Roman" w:cs="Times New Roman"/>
          <w:szCs w:val="24"/>
        </w:rPr>
        <w:t>και αυτό έχει σημασία για παρακάτω</w:t>
      </w:r>
      <w:r w:rsidRPr="009C31A0">
        <w:rPr>
          <w:rFonts w:eastAsia="Times New Roman" w:cs="Times New Roman"/>
          <w:szCs w:val="24"/>
        </w:rPr>
        <w:t>-,</w:t>
      </w:r>
      <w:r w:rsidRPr="00C4258D">
        <w:rPr>
          <w:rFonts w:eastAsia="Times New Roman" w:cs="Times New Roman"/>
          <w:szCs w:val="24"/>
        </w:rPr>
        <w:t xml:space="preserve"> ενώ στο άρθρο 12 αποδέχεται τη </w:t>
      </w:r>
      <w:r>
        <w:rPr>
          <w:rFonts w:eastAsia="Times New Roman" w:cs="Times New Roman"/>
          <w:szCs w:val="24"/>
          <w:lang w:val="en-US"/>
        </w:rPr>
        <w:t>FYROM</w:t>
      </w:r>
      <w:r w:rsidRPr="00C4258D">
        <w:rPr>
          <w:rFonts w:eastAsia="Times New Roman" w:cs="Times New Roman"/>
          <w:szCs w:val="24"/>
        </w:rPr>
        <w:t xml:space="preserve"> ως διάδοχο κράτος της πρώην </w:t>
      </w:r>
      <w:r>
        <w:rPr>
          <w:rFonts w:eastAsia="Times New Roman" w:cs="Times New Roman"/>
          <w:szCs w:val="24"/>
        </w:rPr>
        <w:t>Σ</w:t>
      </w:r>
      <w:r w:rsidRPr="00C4258D">
        <w:rPr>
          <w:rFonts w:eastAsia="Times New Roman" w:cs="Times New Roman"/>
          <w:szCs w:val="24"/>
        </w:rPr>
        <w:t>οσιαλιστικής Δημοκρατίας της Μακεδονίας</w:t>
      </w:r>
      <w:r>
        <w:rPr>
          <w:rFonts w:eastAsia="Times New Roman" w:cs="Times New Roman"/>
          <w:szCs w:val="24"/>
        </w:rPr>
        <w:t>. Ε</w:t>
      </w:r>
      <w:r w:rsidRPr="00C4258D">
        <w:rPr>
          <w:rFonts w:eastAsia="Times New Roman" w:cs="Times New Roman"/>
          <w:szCs w:val="24"/>
        </w:rPr>
        <w:t>ίναι πάρα πολύ σημαντικά βήματα αυτά και δικαίως αποδέχτηκε το δ</w:t>
      </w:r>
      <w:r w:rsidRPr="00C4258D">
        <w:rPr>
          <w:rFonts w:eastAsia="Times New Roman" w:cs="Times New Roman"/>
          <w:szCs w:val="24"/>
        </w:rPr>
        <w:t>ιάδοχο κράτος</w:t>
      </w:r>
      <w:r>
        <w:rPr>
          <w:rFonts w:eastAsia="Times New Roman" w:cs="Times New Roman"/>
          <w:szCs w:val="24"/>
        </w:rPr>
        <w:t>,</w:t>
      </w:r>
      <w:r w:rsidRPr="006B3066">
        <w:rPr>
          <w:rFonts w:eastAsia="Times New Roman" w:cs="Times New Roman"/>
          <w:szCs w:val="24"/>
        </w:rPr>
        <w:t xml:space="preserve"> </w:t>
      </w:r>
      <w:r w:rsidRPr="00C4258D">
        <w:rPr>
          <w:rFonts w:eastAsia="Times New Roman" w:cs="Times New Roman"/>
          <w:szCs w:val="24"/>
        </w:rPr>
        <w:t>με ό</w:t>
      </w:r>
      <w:r>
        <w:rPr>
          <w:rFonts w:eastAsia="Times New Roman" w:cs="Times New Roman"/>
          <w:szCs w:val="24"/>
        </w:rPr>
        <w:t>,</w:t>
      </w:r>
      <w:r w:rsidRPr="00C4258D">
        <w:rPr>
          <w:rFonts w:eastAsia="Times New Roman" w:cs="Times New Roman"/>
          <w:szCs w:val="24"/>
        </w:rPr>
        <w:t xml:space="preserve">τι σημαίνει </w:t>
      </w:r>
      <w:r>
        <w:rPr>
          <w:rFonts w:eastAsia="Times New Roman" w:cs="Times New Roman"/>
          <w:szCs w:val="24"/>
        </w:rPr>
        <w:t>«</w:t>
      </w:r>
      <w:r w:rsidRPr="00C4258D">
        <w:rPr>
          <w:rFonts w:eastAsia="Times New Roman" w:cs="Times New Roman"/>
          <w:szCs w:val="24"/>
        </w:rPr>
        <w:t xml:space="preserve">αποδέχομαι το διάδοχο </w:t>
      </w:r>
      <w:r>
        <w:rPr>
          <w:rFonts w:eastAsia="Times New Roman" w:cs="Times New Roman"/>
          <w:szCs w:val="24"/>
        </w:rPr>
        <w:t>κράτος»,</w:t>
      </w:r>
      <w:r w:rsidRPr="00C4258D">
        <w:rPr>
          <w:rFonts w:eastAsia="Times New Roman" w:cs="Times New Roman"/>
          <w:szCs w:val="24"/>
        </w:rPr>
        <w:t xml:space="preserve"> γιατί</w:t>
      </w:r>
      <w:r>
        <w:rPr>
          <w:rFonts w:eastAsia="Times New Roman" w:cs="Times New Roman"/>
          <w:szCs w:val="24"/>
        </w:rPr>
        <w:t>,</w:t>
      </w:r>
      <w:r w:rsidRPr="00C4258D">
        <w:rPr>
          <w:rFonts w:eastAsia="Times New Roman" w:cs="Times New Roman"/>
          <w:szCs w:val="24"/>
        </w:rPr>
        <w:t xml:space="preserve"> αν δεν </w:t>
      </w:r>
      <w:r>
        <w:rPr>
          <w:rFonts w:eastAsia="Times New Roman" w:cs="Times New Roman"/>
          <w:szCs w:val="24"/>
        </w:rPr>
        <w:t xml:space="preserve">το </w:t>
      </w:r>
      <w:r w:rsidRPr="00C4258D">
        <w:rPr>
          <w:rFonts w:eastAsia="Times New Roman" w:cs="Times New Roman"/>
          <w:szCs w:val="24"/>
        </w:rPr>
        <w:t>αποδεχόταν</w:t>
      </w:r>
      <w:r>
        <w:rPr>
          <w:rFonts w:eastAsia="Times New Roman" w:cs="Times New Roman"/>
          <w:szCs w:val="24"/>
        </w:rPr>
        <w:t>,</w:t>
      </w:r>
      <w:r w:rsidRPr="00C4258D">
        <w:rPr>
          <w:rFonts w:eastAsia="Times New Roman" w:cs="Times New Roman"/>
          <w:szCs w:val="24"/>
        </w:rPr>
        <w:t xml:space="preserve"> τα εθνικά σύνορα με τη βόρεια πλευρά θα είχαν πρόβλημα</w:t>
      </w:r>
      <w:r>
        <w:rPr>
          <w:rFonts w:eastAsia="Times New Roman" w:cs="Times New Roman"/>
          <w:szCs w:val="24"/>
        </w:rPr>
        <w:t>. Κ</w:t>
      </w:r>
      <w:r w:rsidRPr="00C4258D">
        <w:rPr>
          <w:rFonts w:eastAsia="Times New Roman" w:cs="Times New Roman"/>
          <w:szCs w:val="24"/>
        </w:rPr>
        <w:t>ατέρρεε η Γιουγκοσλαβία εκείνη την εποχή</w:t>
      </w:r>
      <w:r>
        <w:rPr>
          <w:rFonts w:eastAsia="Times New Roman" w:cs="Times New Roman"/>
          <w:szCs w:val="24"/>
        </w:rPr>
        <w:t xml:space="preserve">, </w:t>
      </w:r>
      <w:r w:rsidRPr="00C4258D">
        <w:rPr>
          <w:rFonts w:eastAsia="Times New Roman" w:cs="Times New Roman"/>
          <w:szCs w:val="24"/>
        </w:rPr>
        <w:t xml:space="preserve">μην το </w:t>
      </w:r>
      <w:r w:rsidRPr="00C4258D">
        <w:rPr>
          <w:rFonts w:eastAsia="Times New Roman" w:cs="Times New Roman"/>
          <w:szCs w:val="24"/>
        </w:rPr>
        <w:lastRenderedPageBreak/>
        <w:t>ξεχνάτε και το τι έγινε στο έδαφ</w:t>
      </w:r>
      <w:r>
        <w:rPr>
          <w:rFonts w:eastAsia="Times New Roman" w:cs="Times New Roman"/>
          <w:szCs w:val="24"/>
        </w:rPr>
        <w:t>ο</w:t>
      </w:r>
      <w:r w:rsidRPr="00C4258D">
        <w:rPr>
          <w:rFonts w:eastAsia="Times New Roman" w:cs="Times New Roman"/>
          <w:szCs w:val="24"/>
        </w:rPr>
        <w:t>ς της καταρρέουσας Γιουγ</w:t>
      </w:r>
      <w:r w:rsidRPr="00C4258D">
        <w:rPr>
          <w:rFonts w:eastAsia="Times New Roman" w:cs="Times New Roman"/>
          <w:szCs w:val="24"/>
        </w:rPr>
        <w:t>κοσλαβίας</w:t>
      </w:r>
      <w:r>
        <w:rPr>
          <w:rFonts w:eastAsia="Times New Roman" w:cs="Times New Roman"/>
          <w:szCs w:val="24"/>
        </w:rPr>
        <w:t>.</w:t>
      </w:r>
    </w:p>
    <w:p w14:paraId="77C02E23" w14:textId="77777777" w:rsidR="006113A9" w:rsidRDefault="006B6FC4">
      <w:pPr>
        <w:spacing w:line="600" w:lineRule="auto"/>
        <w:ind w:firstLine="720"/>
        <w:contextualSpacing/>
        <w:jc w:val="both"/>
        <w:rPr>
          <w:rFonts w:eastAsia="Times New Roman" w:cs="Times New Roman"/>
          <w:szCs w:val="24"/>
        </w:rPr>
      </w:pPr>
      <w:r w:rsidRPr="001A0F01">
        <w:rPr>
          <w:rFonts w:eastAsia="Times New Roman" w:cs="Times New Roman"/>
          <w:color w:val="000000" w:themeColor="text1"/>
          <w:szCs w:val="24"/>
        </w:rPr>
        <w:t xml:space="preserve">Αυτή η μεταβατική </w:t>
      </w:r>
      <w:r w:rsidRPr="001A0F01">
        <w:rPr>
          <w:rFonts w:eastAsia="Times New Roman" w:cs="Times New Roman"/>
          <w:color w:val="000000" w:themeColor="text1"/>
          <w:szCs w:val="24"/>
        </w:rPr>
        <w:t>σ</w:t>
      </w:r>
      <w:r w:rsidRPr="001A0F01">
        <w:rPr>
          <w:rFonts w:eastAsia="Times New Roman" w:cs="Times New Roman"/>
          <w:color w:val="000000" w:themeColor="text1"/>
          <w:szCs w:val="24"/>
        </w:rPr>
        <w:t>υμφωνία έφτιαξε μία σημαντική γέφυρα: Έδειξε στους γείτονες ότι εμείς θέλουμε να συνεργαστούμε. Δεν έλυσε προβλήματα, τα έθεσε στο τραπέζι. Αυτό, όμως, σήμαινε ότι η χώρα έβγαινε έξω από το βαλκανικό πρόβλημα και ήταν σημαντικ</w:t>
      </w:r>
      <w:r w:rsidRPr="001A0F01">
        <w:rPr>
          <w:rFonts w:eastAsia="Times New Roman" w:cs="Times New Roman"/>
          <w:color w:val="000000" w:themeColor="text1"/>
          <w:szCs w:val="24"/>
        </w:rPr>
        <w:t xml:space="preserve">ό. Δεν έλυσε προβλήματα, γι’ αυτό </w:t>
      </w:r>
      <w:r w:rsidRPr="001A0F01">
        <w:rPr>
          <w:rFonts w:eastAsia="Times New Roman" w:cs="Times New Roman"/>
          <w:color w:val="000000" w:themeColor="text1"/>
          <w:szCs w:val="24"/>
        </w:rPr>
        <w:t>-</w:t>
      </w:r>
      <w:r w:rsidRPr="001A0F01">
        <w:rPr>
          <w:rFonts w:eastAsia="Times New Roman" w:cs="Times New Roman"/>
          <w:color w:val="000000" w:themeColor="text1"/>
          <w:szCs w:val="24"/>
        </w:rPr>
        <w:t xml:space="preserve">και επειδή ήταν προσωρινή </w:t>
      </w:r>
      <w:r w:rsidRPr="001A0F01">
        <w:rPr>
          <w:rFonts w:eastAsia="Times New Roman" w:cs="Times New Roman"/>
          <w:color w:val="000000" w:themeColor="text1"/>
          <w:szCs w:val="24"/>
        </w:rPr>
        <w:t>σ</w:t>
      </w:r>
      <w:r w:rsidRPr="001A0F01">
        <w:rPr>
          <w:rFonts w:eastAsia="Times New Roman" w:cs="Times New Roman"/>
          <w:color w:val="000000" w:themeColor="text1"/>
          <w:szCs w:val="24"/>
        </w:rPr>
        <w:t xml:space="preserve">υμφωνία και επειδή δεν προχώρησε στο επόμενο </w:t>
      </w:r>
      <w:r w:rsidRPr="00C4258D">
        <w:rPr>
          <w:rFonts w:eastAsia="Times New Roman" w:cs="Times New Roman"/>
          <w:szCs w:val="24"/>
        </w:rPr>
        <w:t>βήμα</w:t>
      </w:r>
      <w:r>
        <w:rPr>
          <w:rFonts w:eastAsia="Times New Roman" w:cs="Times New Roman"/>
          <w:szCs w:val="24"/>
        </w:rPr>
        <w:t>-</w:t>
      </w:r>
      <w:r>
        <w:rPr>
          <w:rFonts w:eastAsia="Times New Roman" w:cs="Times New Roman"/>
          <w:szCs w:val="24"/>
        </w:rPr>
        <w:t xml:space="preserve"> </w:t>
      </w:r>
      <w:r w:rsidRPr="00C4258D">
        <w:rPr>
          <w:rFonts w:eastAsia="Times New Roman" w:cs="Times New Roman"/>
          <w:szCs w:val="24"/>
        </w:rPr>
        <w:t>τώρα προχωράει στο επόμενο βήμα</w:t>
      </w:r>
      <w:r>
        <w:rPr>
          <w:rFonts w:eastAsia="Times New Roman" w:cs="Times New Roman"/>
          <w:szCs w:val="24"/>
        </w:rPr>
        <w:t>,</w:t>
      </w:r>
      <w:r w:rsidRPr="00C4258D">
        <w:rPr>
          <w:rFonts w:eastAsia="Times New Roman" w:cs="Times New Roman"/>
          <w:szCs w:val="24"/>
        </w:rPr>
        <w:t xml:space="preserve"> η </w:t>
      </w:r>
      <w:r>
        <w:rPr>
          <w:rFonts w:eastAsia="Times New Roman" w:cs="Times New Roman"/>
          <w:szCs w:val="24"/>
        </w:rPr>
        <w:t>Σ</w:t>
      </w:r>
      <w:r w:rsidRPr="00C4258D">
        <w:rPr>
          <w:rFonts w:eastAsia="Times New Roman" w:cs="Times New Roman"/>
          <w:szCs w:val="24"/>
        </w:rPr>
        <w:t xml:space="preserve">υμφωνία των Πρεσπών πατάει σε αυτή την </w:t>
      </w:r>
      <w:r>
        <w:rPr>
          <w:rFonts w:eastAsia="Times New Roman" w:cs="Times New Roman"/>
          <w:szCs w:val="24"/>
        </w:rPr>
        <w:t>ε</w:t>
      </w:r>
      <w:r w:rsidRPr="00C4258D">
        <w:rPr>
          <w:rFonts w:eastAsia="Times New Roman" w:cs="Times New Roman"/>
          <w:szCs w:val="24"/>
        </w:rPr>
        <w:t xml:space="preserve">νδιάμεση </w:t>
      </w:r>
      <w:r>
        <w:rPr>
          <w:rFonts w:eastAsia="Times New Roman" w:cs="Times New Roman"/>
          <w:szCs w:val="24"/>
        </w:rPr>
        <w:t>και</w:t>
      </w:r>
      <w:r w:rsidRPr="00C4258D">
        <w:rPr>
          <w:rFonts w:eastAsia="Times New Roman" w:cs="Times New Roman"/>
          <w:szCs w:val="24"/>
        </w:rPr>
        <w:t xml:space="preserve"> την καταργεί</w:t>
      </w:r>
      <w:r>
        <w:rPr>
          <w:rFonts w:eastAsia="Times New Roman" w:cs="Times New Roman"/>
          <w:szCs w:val="24"/>
        </w:rPr>
        <w:t>, β</w:t>
      </w:r>
      <w:r w:rsidRPr="00C4258D">
        <w:rPr>
          <w:rFonts w:eastAsia="Times New Roman" w:cs="Times New Roman"/>
          <w:szCs w:val="24"/>
        </w:rPr>
        <w:t>έβαια</w:t>
      </w:r>
      <w:r>
        <w:rPr>
          <w:rFonts w:eastAsia="Times New Roman" w:cs="Times New Roman"/>
          <w:szCs w:val="24"/>
        </w:rPr>
        <w:t>,</w:t>
      </w:r>
      <w:r w:rsidRPr="00C4258D">
        <w:rPr>
          <w:rFonts w:eastAsia="Times New Roman" w:cs="Times New Roman"/>
          <w:szCs w:val="24"/>
        </w:rPr>
        <w:t xml:space="preserve"> αφού έχουμε μία καινούργια</w:t>
      </w:r>
      <w:r>
        <w:rPr>
          <w:rFonts w:eastAsia="Times New Roman" w:cs="Times New Roman"/>
          <w:szCs w:val="24"/>
        </w:rPr>
        <w:t>.</w:t>
      </w:r>
    </w:p>
    <w:p w14:paraId="77C02E24"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Ή</w:t>
      </w:r>
      <w:r w:rsidRPr="00C4258D">
        <w:rPr>
          <w:rFonts w:eastAsia="Times New Roman" w:cs="Times New Roman"/>
          <w:szCs w:val="24"/>
        </w:rPr>
        <w:t>ταν</w:t>
      </w:r>
      <w:r w:rsidRPr="00C4258D">
        <w:rPr>
          <w:rFonts w:eastAsia="Times New Roman" w:cs="Times New Roman"/>
          <w:szCs w:val="24"/>
        </w:rPr>
        <w:t xml:space="preserve"> σημαντική</w:t>
      </w:r>
      <w:r>
        <w:rPr>
          <w:rFonts w:eastAsia="Times New Roman" w:cs="Times New Roman"/>
          <w:szCs w:val="24"/>
        </w:rPr>
        <w:t>,</w:t>
      </w:r>
      <w:r w:rsidRPr="00C4258D">
        <w:rPr>
          <w:rFonts w:eastAsia="Times New Roman" w:cs="Times New Roman"/>
          <w:szCs w:val="24"/>
        </w:rPr>
        <w:t xml:space="preserve"> δεν έλυσε όμως σημαντικά θέματα</w:t>
      </w:r>
      <w:r>
        <w:rPr>
          <w:rFonts w:eastAsia="Times New Roman" w:cs="Times New Roman"/>
          <w:szCs w:val="24"/>
        </w:rPr>
        <w:t>.</w:t>
      </w:r>
      <w:r w:rsidRPr="00C4258D">
        <w:rPr>
          <w:rFonts w:eastAsia="Times New Roman" w:cs="Times New Roman"/>
          <w:szCs w:val="24"/>
        </w:rPr>
        <w:t xml:space="preserve"> </w:t>
      </w:r>
      <w:r>
        <w:rPr>
          <w:rFonts w:eastAsia="Times New Roman" w:cs="Times New Roman"/>
          <w:szCs w:val="24"/>
        </w:rPr>
        <w:t>Σ</w:t>
      </w:r>
      <w:r w:rsidRPr="00C4258D">
        <w:rPr>
          <w:rFonts w:eastAsia="Times New Roman" w:cs="Times New Roman"/>
          <w:szCs w:val="24"/>
        </w:rPr>
        <w:t xml:space="preserve">ε όλη αυτή τη διάρκεια μέχρι σήμερα </w:t>
      </w:r>
      <w:r>
        <w:rPr>
          <w:rFonts w:eastAsia="Times New Roman" w:cs="Times New Roman"/>
          <w:szCs w:val="24"/>
        </w:rPr>
        <w:t xml:space="preserve">εκατόν σαράντα </w:t>
      </w:r>
      <w:r w:rsidRPr="00C4258D">
        <w:rPr>
          <w:rFonts w:eastAsia="Times New Roman" w:cs="Times New Roman"/>
          <w:szCs w:val="24"/>
        </w:rPr>
        <w:t xml:space="preserve">χώρες αναγνώρισαν αυτό το κράτος με τη </w:t>
      </w:r>
      <w:r>
        <w:rPr>
          <w:rFonts w:eastAsia="Times New Roman" w:cs="Times New Roman"/>
          <w:szCs w:val="24"/>
        </w:rPr>
        <w:t>σ</w:t>
      </w:r>
      <w:r w:rsidRPr="00C4258D">
        <w:rPr>
          <w:rFonts w:eastAsia="Times New Roman" w:cs="Times New Roman"/>
          <w:szCs w:val="24"/>
        </w:rPr>
        <w:t>υνταγματική ονομασία</w:t>
      </w:r>
      <w:r>
        <w:rPr>
          <w:rFonts w:eastAsia="Times New Roman" w:cs="Times New Roman"/>
          <w:szCs w:val="24"/>
        </w:rPr>
        <w:t xml:space="preserve"> του</w:t>
      </w:r>
      <w:r w:rsidRPr="00C4258D">
        <w:rPr>
          <w:rFonts w:eastAsia="Times New Roman" w:cs="Times New Roman"/>
          <w:szCs w:val="24"/>
        </w:rPr>
        <w:t xml:space="preserve"> </w:t>
      </w:r>
      <w:r>
        <w:rPr>
          <w:rFonts w:eastAsia="Times New Roman" w:cs="Times New Roman"/>
          <w:szCs w:val="24"/>
        </w:rPr>
        <w:t>«</w:t>
      </w:r>
      <w:r>
        <w:rPr>
          <w:rFonts w:eastAsia="Times New Roman" w:cs="Times New Roman"/>
          <w:szCs w:val="24"/>
        </w:rPr>
        <w:t>Δ</w:t>
      </w:r>
      <w:r w:rsidRPr="00C4258D">
        <w:rPr>
          <w:rFonts w:eastAsia="Times New Roman" w:cs="Times New Roman"/>
          <w:szCs w:val="24"/>
        </w:rPr>
        <w:t>ημοκρατία της Μακεδονίας</w:t>
      </w:r>
      <w:r>
        <w:rPr>
          <w:rFonts w:eastAsia="Times New Roman" w:cs="Times New Roman"/>
          <w:szCs w:val="24"/>
        </w:rPr>
        <w:t>»</w:t>
      </w:r>
      <w:r>
        <w:rPr>
          <w:rFonts w:eastAsia="Times New Roman" w:cs="Times New Roman"/>
          <w:szCs w:val="24"/>
        </w:rPr>
        <w:t>.</w:t>
      </w:r>
      <w:r w:rsidRPr="00C4258D">
        <w:rPr>
          <w:rFonts w:eastAsia="Times New Roman" w:cs="Times New Roman"/>
          <w:szCs w:val="24"/>
        </w:rPr>
        <w:t xml:space="preserve"> </w:t>
      </w:r>
      <w:r>
        <w:rPr>
          <w:rFonts w:eastAsia="Times New Roman" w:cs="Times New Roman"/>
          <w:szCs w:val="24"/>
        </w:rPr>
        <w:t>Α</w:t>
      </w:r>
      <w:r w:rsidRPr="00C4258D">
        <w:rPr>
          <w:rFonts w:eastAsia="Times New Roman" w:cs="Times New Roman"/>
          <w:szCs w:val="24"/>
        </w:rPr>
        <w:t xml:space="preserve">πό την άλλη μεριά δημιούργησε </w:t>
      </w:r>
      <w:r>
        <w:rPr>
          <w:rFonts w:eastAsia="Times New Roman" w:cs="Times New Roman"/>
          <w:szCs w:val="24"/>
        </w:rPr>
        <w:t>ό</w:t>
      </w:r>
      <w:r w:rsidRPr="00C4258D">
        <w:rPr>
          <w:rFonts w:eastAsia="Times New Roman" w:cs="Times New Roman"/>
          <w:szCs w:val="24"/>
        </w:rPr>
        <w:t>χι ενδιάμεση συμφωνία</w:t>
      </w:r>
      <w:r>
        <w:rPr>
          <w:rFonts w:eastAsia="Times New Roman" w:cs="Times New Roman"/>
          <w:szCs w:val="24"/>
        </w:rPr>
        <w:t>, αλλά</w:t>
      </w:r>
      <w:r w:rsidRPr="00C4258D">
        <w:rPr>
          <w:rFonts w:eastAsia="Times New Roman" w:cs="Times New Roman"/>
          <w:szCs w:val="24"/>
        </w:rPr>
        <w:t xml:space="preserve"> δημιο</w:t>
      </w:r>
      <w:r w:rsidRPr="00C4258D">
        <w:rPr>
          <w:rFonts w:eastAsia="Times New Roman" w:cs="Times New Roman"/>
          <w:szCs w:val="24"/>
        </w:rPr>
        <w:t>υργήθηκε με αυτή την προσωρινότητα μία άλλη πραγματικότητα στο εσωτερικό της χώρας και όχι μόνο στο εσωτερικό της χώρας</w:t>
      </w:r>
      <w:r>
        <w:rPr>
          <w:rFonts w:eastAsia="Times New Roman" w:cs="Times New Roman"/>
          <w:szCs w:val="24"/>
        </w:rPr>
        <w:t xml:space="preserve"> αλλά</w:t>
      </w:r>
      <w:r w:rsidRPr="00C4258D">
        <w:rPr>
          <w:rFonts w:eastAsia="Times New Roman" w:cs="Times New Roman"/>
          <w:szCs w:val="24"/>
        </w:rPr>
        <w:t xml:space="preserve"> και της γειτονικής χώ</w:t>
      </w:r>
      <w:r w:rsidRPr="00C4258D">
        <w:rPr>
          <w:rFonts w:eastAsia="Times New Roman" w:cs="Times New Roman"/>
          <w:szCs w:val="24"/>
        </w:rPr>
        <w:lastRenderedPageBreak/>
        <w:t>ρας</w:t>
      </w:r>
      <w:r>
        <w:rPr>
          <w:rFonts w:eastAsia="Times New Roman" w:cs="Times New Roman"/>
          <w:szCs w:val="24"/>
        </w:rPr>
        <w:t>: Ά</w:t>
      </w:r>
      <w:r w:rsidRPr="00C4258D">
        <w:rPr>
          <w:rFonts w:eastAsia="Times New Roman" w:cs="Times New Roman"/>
          <w:szCs w:val="24"/>
        </w:rPr>
        <w:t xml:space="preserve">ρχισε να ανασυγκροτείται </w:t>
      </w:r>
      <w:r>
        <w:rPr>
          <w:rFonts w:eastAsia="Times New Roman" w:cs="Times New Roman"/>
          <w:szCs w:val="24"/>
        </w:rPr>
        <w:t xml:space="preserve">ο </w:t>
      </w:r>
      <w:r w:rsidRPr="00C4258D">
        <w:rPr>
          <w:rFonts w:eastAsia="Times New Roman" w:cs="Times New Roman"/>
          <w:szCs w:val="24"/>
        </w:rPr>
        <w:t>εθνικισμός</w:t>
      </w:r>
      <w:r>
        <w:rPr>
          <w:rFonts w:eastAsia="Times New Roman" w:cs="Times New Roman"/>
          <w:szCs w:val="24"/>
        </w:rPr>
        <w:t>,</w:t>
      </w:r>
      <w:r w:rsidRPr="00C4258D">
        <w:rPr>
          <w:rFonts w:eastAsia="Times New Roman" w:cs="Times New Roman"/>
          <w:szCs w:val="24"/>
        </w:rPr>
        <w:t xml:space="preserve"> ο πιο ακραίος εθνικισμός</w:t>
      </w:r>
      <w:r>
        <w:rPr>
          <w:rFonts w:eastAsia="Times New Roman" w:cs="Times New Roman"/>
          <w:szCs w:val="24"/>
        </w:rPr>
        <w:t>,</w:t>
      </w:r>
      <w:r w:rsidRPr="00C4258D">
        <w:rPr>
          <w:rFonts w:eastAsia="Times New Roman" w:cs="Times New Roman"/>
          <w:szCs w:val="24"/>
        </w:rPr>
        <w:t xml:space="preserve"> που έμπαινε ακριβώς </w:t>
      </w:r>
      <w:r>
        <w:rPr>
          <w:rFonts w:eastAsia="Times New Roman" w:cs="Times New Roman"/>
          <w:szCs w:val="24"/>
        </w:rPr>
        <w:t xml:space="preserve">σε </w:t>
      </w:r>
      <w:r w:rsidRPr="00C4258D">
        <w:rPr>
          <w:rFonts w:eastAsia="Times New Roman" w:cs="Times New Roman"/>
          <w:szCs w:val="24"/>
        </w:rPr>
        <w:t>αυτή τη λογική τ</w:t>
      </w:r>
      <w:r w:rsidRPr="00C4258D">
        <w:rPr>
          <w:rFonts w:eastAsia="Times New Roman" w:cs="Times New Roman"/>
          <w:szCs w:val="24"/>
        </w:rPr>
        <w:t>ου πρ</w:t>
      </w:r>
      <w:r>
        <w:rPr>
          <w:rFonts w:eastAsia="Times New Roman" w:cs="Times New Roman"/>
          <w:szCs w:val="24"/>
        </w:rPr>
        <w:t>ο</w:t>
      </w:r>
      <w:r w:rsidRPr="00C4258D">
        <w:rPr>
          <w:rFonts w:eastAsia="Times New Roman" w:cs="Times New Roman"/>
          <w:szCs w:val="24"/>
        </w:rPr>
        <w:t xml:space="preserve"> των </w:t>
      </w:r>
      <w:r>
        <w:rPr>
          <w:rFonts w:eastAsia="Times New Roman" w:cs="Times New Roman"/>
          <w:szCs w:val="24"/>
        </w:rPr>
        <w:t>Β</w:t>
      </w:r>
      <w:r w:rsidRPr="00C4258D">
        <w:rPr>
          <w:rFonts w:eastAsia="Times New Roman" w:cs="Times New Roman"/>
          <w:szCs w:val="24"/>
        </w:rPr>
        <w:t xml:space="preserve">αλκανικών </w:t>
      </w:r>
      <w:r>
        <w:rPr>
          <w:rFonts w:eastAsia="Times New Roman" w:cs="Times New Roman"/>
          <w:szCs w:val="24"/>
        </w:rPr>
        <w:t>Π</w:t>
      </w:r>
      <w:r w:rsidRPr="00C4258D">
        <w:rPr>
          <w:rFonts w:eastAsia="Times New Roman" w:cs="Times New Roman"/>
          <w:szCs w:val="24"/>
        </w:rPr>
        <w:t>ολέμων προβλήματος</w:t>
      </w:r>
      <w:r>
        <w:rPr>
          <w:rFonts w:eastAsia="Times New Roman" w:cs="Times New Roman"/>
          <w:szCs w:val="24"/>
        </w:rPr>
        <w:t>.</w:t>
      </w:r>
      <w:r w:rsidRPr="00C4258D">
        <w:rPr>
          <w:rFonts w:eastAsia="Times New Roman" w:cs="Times New Roman"/>
          <w:szCs w:val="24"/>
        </w:rPr>
        <w:t xml:space="preserve"> </w:t>
      </w:r>
    </w:p>
    <w:p w14:paraId="77C02E25" w14:textId="77777777" w:rsidR="006113A9" w:rsidRDefault="006B6FC4">
      <w:pPr>
        <w:spacing w:line="600" w:lineRule="auto"/>
        <w:ind w:firstLine="720"/>
        <w:contextualSpacing/>
        <w:jc w:val="both"/>
        <w:rPr>
          <w:rFonts w:eastAsia="Times New Roman" w:cs="Times New Roman"/>
          <w:szCs w:val="24"/>
        </w:rPr>
      </w:pPr>
      <w:r w:rsidRPr="00C4258D">
        <w:rPr>
          <w:rFonts w:eastAsia="Times New Roman" w:cs="Times New Roman"/>
          <w:szCs w:val="24"/>
        </w:rPr>
        <w:t>Πολύ σοφά</w:t>
      </w:r>
      <w:r>
        <w:rPr>
          <w:rFonts w:eastAsia="Times New Roman" w:cs="Times New Roman"/>
          <w:szCs w:val="24"/>
        </w:rPr>
        <w:t>,</w:t>
      </w:r>
      <w:r w:rsidRPr="00C4258D">
        <w:rPr>
          <w:rFonts w:eastAsia="Times New Roman" w:cs="Times New Roman"/>
          <w:szCs w:val="24"/>
        </w:rPr>
        <w:t xml:space="preserve"> πάρα πολύ σοφά</w:t>
      </w:r>
      <w:r>
        <w:rPr>
          <w:rFonts w:eastAsia="Times New Roman" w:cs="Times New Roman"/>
          <w:szCs w:val="24"/>
        </w:rPr>
        <w:t>,</w:t>
      </w:r>
      <w:r w:rsidRPr="00C4258D">
        <w:rPr>
          <w:rFonts w:eastAsia="Times New Roman" w:cs="Times New Roman"/>
          <w:szCs w:val="24"/>
        </w:rPr>
        <w:t xml:space="preserve"> η Νέα Δημοκρατία με τον Κώστα Καραμανλή και τη Ντόρα Μπακογιάννη προχώρησαν ένα βήμα παραπέρα το 2007 και είπαν</w:t>
      </w:r>
      <w:r>
        <w:rPr>
          <w:rFonts w:eastAsia="Times New Roman" w:cs="Times New Roman"/>
          <w:szCs w:val="24"/>
        </w:rPr>
        <w:t xml:space="preserve"> για</w:t>
      </w:r>
      <w:r w:rsidRPr="00C4258D">
        <w:rPr>
          <w:rFonts w:eastAsia="Times New Roman" w:cs="Times New Roman"/>
          <w:szCs w:val="24"/>
        </w:rPr>
        <w:t xml:space="preserve"> σύνθετη ονομασία με γεωγραφικό </w:t>
      </w:r>
      <w:r>
        <w:rPr>
          <w:rFonts w:eastAsia="Times New Roman" w:cs="Times New Roman"/>
          <w:szCs w:val="24"/>
        </w:rPr>
        <w:t>προσδιορισμό στον όρο «Μακεδονία» -λυν</w:t>
      </w:r>
      <w:r w:rsidRPr="00C4258D">
        <w:rPr>
          <w:rFonts w:eastAsia="Times New Roman" w:cs="Times New Roman"/>
          <w:szCs w:val="24"/>
        </w:rPr>
        <w:t>όταν έτσι το πρόβλημα</w:t>
      </w:r>
      <w:r>
        <w:rPr>
          <w:rFonts w:eastAsia="Times New Roman" w:cs="Times New Roman"/>
          <w:szCs w:val="24"/>
        </w:rPr>
        <w:t>-</w:t>
      </w:r>
      <w:r w:rsidRPr="00C4258D">
        <w:rPr>
          <w:rFonts w:eastAsia="Times New Roman" w:cs="Times New Roman"/>
          <w:szCs w:val="24"/>
        </w:rPr>
        <w:t xml:space="preserve"> </w:t>
      </w:r>
      <w:r w:rsidRPr="00C4258D">
        <w:rPr>
          <w:rFonts w:eastAsia="Times New Roman" w:cs="Times New Roman"/>
          <w:szCs w:val="24"/>
          <w:lang w:val="en-US"/>
        </w:rPr>
        <w:t>erga</w:t>
      </w:r>
      <w:r w:rsidRPr="00C4258D">
        <w:rPr>
          <w:rFonts w:eastAsia="Times New Roman" w:cs="Times New Roman"/>
          <w:szCs w:val="24"/>
        </w:rPr>
        <w:t xml:space="preserve"> </w:t>
      </w:r>
      <w:r w:rsidRPr="00C4258D">
        <w:rPr>
          <w:rFonts w:eastAsia="Times New Roman" w:cs="Times New Roman"/>
          <w:szCs w:val="24"/>
          <w:lang w:val="en-US"/>
        </w:rPr>
        <w:t>omnes</w:t>
      </w:r>
      <w:r>
        <w:rPr>
          <w:rFonts w:eastAsia="Times New Roman" w:cs="Times New Roman"/>
          <w:szCs w:val="24"/>
        </w:rPr>
        <w:t>,</w:t>
      </w:r>
      <w:r w:rsidRPr="00C4258D">
        <w:rPr>
          <w:rFonts w:eastAsia="Times New Roman" w:cs="Times New Roman"/>
          <w:szCs w:val="24"/>
        </w:rPr>
        <w:t xml:space="preserve"> έναντι όλων</w:t>
      </w:r>
      <w:r>
        <w:rPr>
          <w:rFonts w:eastAsia="Times New Roman" w:cs="Times New Roman"/>
          <w:szCs w:val="24"/>
        </w:rPr>
        <w:t>. Π</w:t>
      </w:r>
      <w:r w:rsidRPr="00C4258D">
        <w:rPr>
          <w:rFonts w:eastAsia="Times New Roman" w:cs="Times New Roman"/>
          <w:szCs w:val="24"/>
        </w:rPr>
        <w:t xml:space="preserve">οτέ δεν είχε τεθεί στην </w:t>
      </w:r>
      <w:r>
        <w:rPr>
          <w:rFonts w:eastAsia="Times New Roman" w:cs="Times New Roman"/>
          <w:szCs w:val="24"/>
        </w:rPr>
        <w:t>ε</w:t>
      </w:r>
      <w:r w:rsidRPr="00C4258D">
        <w:rPr>
          <w:rFonts w:eastAsia="Times New Roman" w:cs="Times New Roman"/>
          <w:szCs w:val="24"/>
        </w:rPr>
        <w:t>θνική γραμμή ούτε το θέμα των συνταγματικών τροποποιήσεων ούτε τίποτα άλλο</w:t>
      </w:r>
      <w:r>
        <w:rPr>
          <w:rFonts w:eastAsia="Times New Roman" w:cs="Times New Roman"/>
          <w:szCs w:val="24"/>
        </w:rPr>
        <w:t xml:space="preserve">. Τέθηκε το </w:t>
      </w:r>
      <w:r>
        <w:rPr>
          <w:rFonts w:eastAsia="Times New Roman" w:cs="Times New Roman"/>
          <w:szCs w:val="24"/>
          <w:lang w:val="en-US"/>
        </w:rPr>
        <w:t>erga</w:t>
      </w:r>
      <w:r w:rsidRPr="00D038A8">
        <w:rPr>
          <w:rFonts w:eastAsia="Times New Roman" w:cs="Times New Roman"/>
          <w:szCs w:val="24"/>
        </w:rPr>
        <w:t xml:space="preserve"> </w:t>
      </w:r>
      <w:r>
        <w:rPr>
          <w:rFonts w:eastAsia="Times New Roman" w:cs="Times New Roman"/>
          <w:szCs w:val="24"/>
          <w:lang w:val="en-US"/>
        </w:rPr>
        <w:t>omnes</w:t>
      </w:r>
      <w:r w:rsidRPr="00D038A8">
        <w:rPr>
          <w:rFonts w:eastAsia="Times New Roman" w:cs="Times New Roman"/>
          <w:szCs w:val="24"/>
        </w:rPr>
        <w:t xml:space="preserve"> </w:t>
      </w:r>
      <w:r>
        <w:rPr>
          <w:rFonts w:eastAsia="Times New Roman" w:cs="Times New Roman"/>
          <w:szCs w:val="24"/>
        </w:rPr>
        <w:t>και η σύνθετη</w:t>
      </w:r>
      <w:r w:rsidRPr="00C4258D">
        <w:rPr>
          <w:rFonts w:eastAsia="Times New Roman" w:cs="Times New Roman"/>
          <w:szCs w:val="24"/>
        </w:rPr>
        <w:t xml:space="preserve"> γεωγραφική ονομασία</w:t>
      </w:r>
      <w:r>
        <w:rPr>
          <w:rFonts w:eastAsia="Times New Roman" w:cs="Times New Roman"/>
          <w:szCs w:val="24"/>
        </w:rPr>
        <w:t>.</w:t>
      </w:r>
    </w:p>
    <w:p w14:paraId="77C02E26"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Α</w:t>
      </w:r>
      <w:r w:rsidRPr="00C4258D">
        <w:rPr>
          <w:rFonts w:eastAsia="Times New Roman" w:cs="Times New Roman"/>
          <w:szCs w:val="24"/>
        </w:rPr>
        <w:t>υτή είναι</w:t>
      </w:r>
      <w:r>
        <w:rPr>
          <w:rFonts w:eastAsia="Times New Roman" w:cs="Times New Roman"/>
          <w:szCs w:val="24"/>
        </w:rPr>
        <w:t>,</w:t>
      </w:r>
      <w:r w:rsidRPr="00C4258D">
        <w:rPr>
          <w:rFonts w:eastAsia="Times New Roman" w:cs="Times New Roman"/>
          <w:szCs w:val="24"/>
        </w:rPr>
        <w:t xml:space="preserve"> κυρίες και κύριοι</w:t>
      </w:r>
      <w:r>
        <w:rPr>
          <w:rFonts w:eastAsia="Times New Roman" w:cs="Times New Roman"/>
          <w:szCs w:val="24"/>
        </w:rPr>
        <w:t>,</w:t>
      </w:r>
      <w:r w:rsidRPr="00C4258D">
        <w:rPr>
          <w:rFonts w:eastAsia="Times New Roman" w:cs="Times New Roman"/>
          <w:szCs w:val="24"/>
        </w:rPr>
        <w:t xml:space="preserve"> γενικώς η εθνική γραμμή που χαράχτηκε από το 1995 και η οποία </w:t>
      </w:r>
      <w:r>
        <w:rPr>
          <w:rFonts w:eastAsia="Times New Roman" w:cs="Times New Roman"/>
          <w:szCs w:val="24"/>
        </w:rPr>
        <w:t>συμπύκνωνε</w:t>
      </w:r>
      <w:r w:rsidRPr="00C4258D">
        <w:rPr>
          <w:rFonts w:eastAsia="Times New Roman" w:cs="Times New Roman"/>
          <w:szCs w:val="24"/>
        </w:rPr>
        <w:t xml:space="preserve"> τους θεμελιώδεις άξονες της εθνικής πολιτικής αυτής της χώρας ιστορικά</w:t>
      </w:r>
      <w:r>
        <w:rPr>
          <w:rFonts w:eastAsia="Times New Roman" w:cs="Times New Roman"/>
          <w:szCs w:val="24"/>
        </w:rPr>
        <w:t>,</w:t>
      </w:r>
      <w:r w:rsidRPr="00C4258D">
        <w:rPr>
          <w:rFonts w:eastAsia="Times New Roman" w:cs="Times New Roman"/>
          <w:szCs w:val="24"/>
        </w:rPr>
        <w:t xml:space="preserve"> από τους </w:t>
      </w:r>
      <w:r>
        <w:rPr>
          <w:rFonts w:eastAsia="Times New Roman" w:cs="Times New Roman"/>
          <w:szCs w:val="24"/>
        </w:rPr>
        <w:t>Β</w:t>
      </w:r>
      <w:r w:rsidRPr="00C4258D">
        <w:rPr>
          <w:rFonts w:eastAsia="Times New Roman" w:cs="Times New Roman"/>
          <w:szCs w:val="24"/>
        </w:rPr>
        <w:t xml:space="preserve">αλκανικούς </w:t>
      </w:r>
      <w:r>
        <w:rPr>
          <w:rFonts w:eastAsia="Times New Roman" w:cs="Times New Roman"/>
          <w:szCs w:val="24"/>
        </w:rPr>
        <w:t xml:space="preserve">Πολέμους </w:t>
      </w:r>
      <w:r w:rsidRPr="00C4258D">
        <w:rPr>
          <w:rFonts w:eastAsia="Times New Roman" w:cs="Times New Roman"/>
          <w:szCs w:val="24"/>
        </w:rPr>
        <w:t>μέχρι και σήμερα</w:t>
      </w:r>
      <w:r>
        <w:rPr>
          <w:rFonts w:eastAsia="Times New Roman" w:cs="Times New Roman"/>
          <w:szCs w:val="24"/>
        </w:rPr>
        <w:t>. Δ</w:t>
      </w:r>
      <w:r w:rsidRPr="00C4258D">
        <w:rPr>
          <w:rFonts w:eastAsia="Times New Roman" w:cs="Times New Roman"/>
          <w:szCs w:val="24"/>
        </w:rPr>
        <w:t>εν είναι τυχαίο ότι η Ντόρα Μπακογιάννη</w:t>
      </w:r>
      <w:r>
        <w:rPr>
          <w:rFonts w:eastAsia="Times New Roman" w:cs="Times New Roman"/>
          <w:szCs w:val="24"/>
        </w:rPr>
        <w:t>,</w:t>
      </w:r>
      <w:r w:rsidRPr="00C4258D">
        <w:rPr>
          <w:rFonts w:eastAsia="Times New Roman" w:cs="Times New Roman"/>
          <w:szCs w:val="24"/>
        </w:rPr>
        <w:t xml:space="preserve"> ο Αβραμόπουλος</w:t>
      </w:r>
      <w:r>
        <w:rPr>
          <w:rFonts w:eastAsia="Times New Roman" w:cs="Times New Roman"/>
          <w:szCs w:val="24"/>
        </w:rPr>
        <w:t>,</w:t>
      </w:r>
      <w:r w:rsidRPr="00C4258D">
        <w:rPr>
          <w:rFonts w:eastAsia="Times New Roman" w:cs="Times New Roman"/>
          <w:szCs w:val="24"/>
        </w:rPr>
        <w:t xml:space="preserve"> ο Ευ</w:t>
      </w:r>
      <w:r w:rsidRPr="00C4258D">
        <w:rPr>
          <w:rFonts w:eastAsia="Times New Roman" w:cs="Times New Roman"/>
          <w:szCs w:val="24"/>
        </w:rPr>
        <w:t>άγγελος Βενιζέλος</w:t>
      </w:r>
      <w:r>
        <w:rPr>
          <w:rFonts w:eastAsia="Times New Roman" w:cs="Times New Roman"/>
          <w:szCs w:val="24"/>
        </w:rPr>
        <w:t>,</w:t>
      </w:r>
      <w:r w:rsidRPr="00C4258D">
        <w:rPr>
          <w:rFonts w:eastAsia="Times New Roman" w:cs="Times New Roman"/>
          <w:szCs w:val="24"/>
        </w:rPr>
        <w:t xml:space="preserve"> ακόμα και ο Αντώνης Σαμαράς το 2013 αποδέχονταν ότι εάν αποδεχτεί η γείτ</w:t>
      </w:r>
      <w:r>
        <w:rPr>
          <w:rFonts w:eastAsia="Times New Roman" w:cs="Times New Roman"/>
          <w:szCs w:val="24"/>
        </w:rPr>
        <w:t>ονα</w:t>
      </w:r>
      <w:r w:rsidRPr="00C4258D">
        <w:rPr>
          <w:rFonts w:eastAsia="Times New Roman" w:cs="Times New Roman"/>
          <w:szCs w:val="24"/>
        </w:rPr>
        <w:t xml:space="preserve"> </w:t>
      </w:r>
      <w:r>
        <w:rPr>
          <w:rFonts w:eastAsia="Times New Roman" w:cs="Times New Roman"/>
          <w:szCs w:val="24"/>
        </w:rPr>
        <w:t>χώρα</w:t>
      </w:r>
      <w:r w:rsidRPr="00C4258D">
        <w:rPr>
          <w:rFonts w:eastAsia="Times New Roman" w:cs="Times New Roman"/>
          <w:szCs w:val="24"/>
        </w:rPr>
        <w:t xml:space="preserve"> το </w:t>
      </w:r>
      <w:r>
        <w:rPr>
          <w:rFonts w:eastAsia="Times New Roman" w:cs="Times New Roman"/>
          <w:szCs w:val="24"/>
          <w:lang w:val="en-US"/>
        </w:rPr>
        <w:t>erga</w:t>
      </w:r>
      <w:r w:rsidRPr="00DC79B8">
        <w:rPr>
          <w:rFonts w:eastAsia="Times New Roman" w:cs="Times New Roman"/>
          <w:szCs w:val="24"/>
        </w:rPr>
        <w:t xml:space="preserve"> </w:t>
      </w:r>
      <w:r>
        <w:rPr>
          <w:rFonts w:eastAsia="Times New Roman" w:cs="Times New Roman"/>
          <w:szCs w:val="24"/>
          <w:lang w:val="en-US"/>
        </w:rPr>
        <w:t>omnes</w:t>
      </w:r>
      <w:r w:rsidRPr="00C4258D">
        <w:rPr>
          <w:rFonts w:eastAsia="Times New Roman" w:cs="Times New Roman"/>
          <w:szCs w:val="24"/>
        </w:rPr>
        <w:t xml:space="preserve"> για τη σύνθετη ο</w:t>
      </w:r>
      <w:r w:rsidRPr="00C4258D">
        <w:rPr>
          <w:rFonts w:eastAsia="Times New Roman" w:cs="Times New Roman"/>
          <w:szCs w:val="24"/>
        </w:rPr>
        <w:lastRenderedPageBreak/>
        <w:t>νομασία με γεωγραφικό προσδιορισμό</w:t>
      </w:r>
      <w:r w:rsidRPr="00DC79B8">
        <w:rPr>
          <w:rFonts w:eastAsia="Times New Roman" w:cs="Times New Roman"/>
          <w:szCs w:val="24"/>
        </w:rPr>
        <w:t>,</w:t>
      </w:r>
      <w:r w:rsidRPr="00C4258D">
        <w:rPr>
          <w:rFonts w:eastAsia="Times New Roman" w:cs="Times New Roman"/>
          <w:szCs w:val="24"/>
        </w:rPr>
        <w:t xml:space="preserve"> τότε ακόμα </w:t>
      </w:r>
      <w:r>
        <w:rPr>
          <w:rFonts w:eastAsia="Times New Roman" w:cs="Times New Roman"/>
          <w:szCs w:val="24"/>
        </w:rPr>
        <w:t>και ο</w:t>
      </w:r>
      <w:r w:rsidRPr="00C4258D">
        <w:rPr>
          <w:rFonts w:eastAsia="Times New Roman" w:cs="Times New Roman"/>
          <w:szCs w:val="24"/>
        </w:rPr>
        <w:t xml:space="preserve"> Αντώνη</w:t>
      </w:r>
      <w:r>
        <w:rPr>
          <w:rFonts w:eastAsia="Times New Roman" w:cs="Times New Roman"/>
          <w:szCs w:val="24"/>
        </w:rPr>
        <w:t>ς</w:t>
      </w:r>
      <w:r w:rsidRPr="00C4258D">
        <w:rPr>
          <w:rFonts w:eastAsia="Times New Roman" w:cs="Times New Roman"/>
          <w:szCs w:val="24"/>
        </w:rPr>
        <w:t xml:space="preserve"> Σαμαράς είπε </w:t>
      </w:r>
      <w:r>
        <w:rPr>
          <w:rFonts w:eastAsia="Times New Roman" w:cs="Times New Roman"/>
          <w:szCs w:val="24"/>
        </w:rPr>
        <w:t>«</w:t>
      </w:r>
      <w:r w:rsidRPr="00C4258D">
        <w:rPr>
          <w:rFonts w:eastAsia="Times New Roman" w:cs="Times New Roman"/>
          <w:szCs w:val="24"/>
        </w:rPr>
        <w:t>Βεβαίως</w:t>
      </w:r>
      <w:r>
        <w:rPr>
          <w:rFonts w:eastAsia="Times New Roman" w:cs="Times New Roman"/>
          <w:szCs w:val="24"/>
        </w:rPr>
        <w:t>,</w:t>
      </w:r>
      <w:r w:rsidRPr="00C4258D">
        <w:rPr>
          <w:rFonts w:eastAsia="Times New Roman" w:cs="Times New Roman"/>
          <w:szCs w:val="24"/>
        </w:rPr>
        <w:t xml:space="preserve"> θα είμαι υπέρ τ</w:t>
      </w:r>
      <w:r>
        <w:rPr>
          <w:rFonts w:eastAsia="Times New Roman" w:cs="Times New Roman"/>
          <w:szCs w:val="24"/>
        </w:rPr>
        <w:t>έτοιας</w:t>
      </w:r>
      <w:r w:rsidRPr="00C4258D">
        <w:rPr>
          <w:rFonts w:eastAsia="Times New Roman" w:cs="Times New Roman"/>
          <w:szCs w:val="24"/>
        </w:rPr>
        <w:t xml:space="preserve"> συμφωνίας</w:t>
      </w:r>
      <w:r>
        <w:rPr>
          <w:rFonts w:eastAsia="Times New Roman" w:cs="Times New Roman"/>
          <w:szCs w:val="24"/>
        </w:rPr>
        <w:t>,</w:t>
      </w:r>
      <w:r w:rsidRPr="00C4258D">
        <w:rPr>
          <w:rFonts w:eastAsia="Times New Roman" w:cs="Times New Roman"/>
          <w:szCs w:val="24"/>
        </w:rPr>
        <w:t xml:space="preserve"> αλλά δεν </w:t>
      </w:r>
      <w:r w:rsidRPr="00C4258D">
        <w:rPr>
          <w:rFonts w:eastAsia="Times New Roman" w:cs="Times New Roman"/>
          <w:szCs w:val="24"/>
        </w:rPr>
        <w:t>θα τη δεχτούν ποτέ οι γείτονες</w:t>
      </w:r>
      <w:r>
        <w:rPr>
          <w:rFonts w:eastAsia="Times New Roman" w:cs="Times New Roman"/>
          <w:szCs w:val="24"/>
        </w:rPr>
        <w:t>»</w:t>
      </w:r>
      <w:r>
        <w:rPr>
          <w:rFonts w:eastAsia="Times New Roman" w:cs="Times New Roman"/>
          <w:szCs w:val="24"/>
        </w:rPr>
        <w:t>.</w:t>
      </w:r>
      <w:r>
        <w:rPr>
          <w:rFonts w:eastAsia="Times New Roman" w:cs="Times New Roman"/>
          <w:szCs w:val="24"/>
        </w:rPr>
        <w:t xml:space="preserve"> Τη</w:t>
      </w:r>
      <w:r w:rsidRPr="00C4258D">
        <w:rPr>
          <w:rFonts w:eastAsia="Times New Roman" w:cs="Times New Roman"/>
          <w:szCs w:val="24"/>
        </w:rPr>
        <w:t xml:space="preserve"> δέχονται οι γείτονες σήμερα</w:t>
      </w:r>
      <w:r>
        <w:rPr>
          <w:rFonts w:eastAsia="Times New Roman" w:cs="Times New Roman"/>
          <w:szCs w:val="24"/>
        </w:rPr>
        <w:t>.</w:t>
      </w:r>
    </w:p>
    <w:p w14:paraId="77C02E27" w14:textId="77777777" w:rsidR="006113A9" w:rsidRDefault="006B6FC4">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 xml:space="preserve">Άρα </w:t>
      </w:r>
      <w:r w:rsidRPr="00A44DF5">
        <w:rPr>
          <w:rFonts w:eastAsia="Times New Roman" w:cs="Times New Roman"/>
          <w:szCs w:val="24"/>
        </w:rPr>
        <w:t>αυτή ήταν η εθνική γραμμή</w:t>
      </w:r>
      <w:r>
        <w:rPr>
          <w:rFonts w:eastAsia="Times New Roman" w:cs="Times New Roman"/>
          <w:szCs w:val="24"/>
        </w:rPr>
        <w:t xml:space="preserve">. Αυτό είναι το χρονικό αυτής της </w:t>
      </w:r>
      <w:r>
        <w:rPr>
          <w:rFonts w:eastAsia="Times New Roman" w:cs="Times New Roman"/>
          <w:szCs w:val="24"/>
        </w:rPr>
        <w:t>σ</w:t>
      </w:r>
      <w:r w:rsidRPr="00A44DF5">
        <w:rPr>
          <w:rFonts w:eastAsia="Times New Roman" w:cs="Times New Roman"/>
          <w:szCs w:val="24"/>
        </w:rPr>
        <w:t>υμφωνίας</w:t>
      </w:r>
      <w:r>
        <w:rPr>
          <w:rFonts w:eastAsia="Times New Roman" w:cs="Times New Roman"/>
          <w:szCs w:val="24"/>
        </w:rPr>
        <w:t>,</w:t>
      </w:r>
      <w:r w:rsidRPr="00A44DF5">
        <w:rPr>
          <w:rFonts w:eastAsia="Times New Roman" w:cs="Times New Roman"/>
          <w:szCs w:val="24"/>
        </w:rPr>
        <w:t xml:space="preserve"> ουσιαστικό</w:t>
      </w:r>
      <w:r>
        <w:rPr>
          <w:rFonts w:eastAsia="Times New Roman" w:cs="Times New Roman"/>
          <w:szCs w:val="24"/>
        </w:rPr>
        <w:t xml:space="preserve"> </w:t>
      </w:r>
      <w:r w:rsidRPr="00A44DF5">
        <w:rPr>
          <w:rFonts w:eastAsia="Times New Roman" w:cs="Times New Roman"/>
          <w:szCs w:val="24"/>
        </w:rPr>
        <w:t>επί του περιεχομένου και εκεί συμπυκνώνεται η εθνική γραμμή</w:t>
      </w:r>
      <w:r>
        <w:rPr>
          <w:rFonts w:eastAsia="Times New Roman" w:cs="Times New Roman"/>
          <w:szCs w:val="24"/>
        </w:rPr>
        <w:t>.</w:t>
      </w:r>
      <w:r w:rsidRPr="00A44DF5">
        <w:rPr>
          <w:rFonts w:eastAsia="Times New Roman" w:cs="Times New Roman"/>
          <w:szCs w:val="24"/>
        </w:rPr>
        <w:t xml:space="preserve"> Άρα δεν ήρθε από το πουθενά η </w:t>
      </w:r>
      <w:r>
        <w:rPr>
          <w:rFonts w:eastAsia="Times New Roman" w:cs="Times New Roman"/>
          <w:szCs w:val="24"/>
        </w:rPr>
        <w:t>σ</w:t>
      </w:r>
      <w:r w:rsidRPr="00A44DF5">
        <w:rPr>
          <w:rFonts w:eastAsia="Times New Roman" w:cs="Times New Roman"/>
          <w:szCs w:val="24"/>
        </w:rPr>
        <w:t>υμφωνία</w:t>
      </w:r>
      <w:r>
        <w:rPr>
          <w:rFonts w:eastAsia="Times New Roman" w:cs="Times New Roman"/>
          <w:szCs w:val="24"/>
        </w:rPr>
        <w:t>.</w:t>
      </w:r>
    </w:p>
    <w:p w14:paraId="77C02E28" w14:textId="77777777" w:rsidR="006113A9" w:rsidRDefault="006B6FC4">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 xml:space="preserve">Δεύτερο </w:t>
      </w:r>
      <w:r w:rsidRPr="00A44DF5">
        <w:rPr>
          <w:rFonts w:eastAsia="Times New Roman" w:cs="Times New Roman"/>
          <w:szCs w:val="24"/>
        </w:rPr>
        <w:t>σημεί</w:t>
      </w:r>
      <w:r>
        <w:rPr>
          <w:rFonts w:eastAsia="Times New Roman" w:cs="Times New Roman"/>
          <w:szCs w:val="24"/>
        </w:rPr>
        <w:t>ο, τ</w:t>
      </w:r>
      <w:r w:rsidRPr="00A44DF5">
        <w:rPr>
          <w:rFonts w:eastAsia="Times New Roman" w:cs="Times New Roman"/>
          <w:szCs w:val="24"/>
        </w:rPr>
        <w:t xml:space="preserve">α </w:t>
      </w:r>
      <w:r>
        <w:rPr>
          <w:rFonts w:eastAsia="Times New Roman" w:cs="Times New Roman"/>
          <w:szCs w:val="24"/>
        </w:rPr>
        <w:t xml:space="preserve">δίκαια </w:t>
      </w:r>
      <w:r w:rsidRPr="00A44DF5">
        <w:rPr>
          <w:rFonts w:eastAsia="Times New Roman" w:cs="Times New Roman"/>
          <w:szCs w:val="24"/>
        </w:rPr>
        <w:t>και τα συμφέροντα της χώρας</w:t>
      </w:r>
      <w:r>
        <w:rPr>
          <w:rFonts w:eastAsia="Times New Roman" w:cs="Times New Roman"/>
          <w:szCs w:val="24"/>
        </w:rPr>
        <w:t>. Ο κ. Κ</w:t>
      </w:r>
      <w:r w:rsidRPr="00A44DF5">
        <w:rPr>
          <w:rFonts w:eastAsia="Times New Roman" w:cs="Times New Roman"/>
          <w:szCs w:val="24"/>
        </w:rPr>
        <w:t xml:space="preserve">ουμουτσάκος </w:t>
      </w:r>
      <w:r>
        <w:rPr>
          <w:rFonts w:eastAsia="Times New Roman" w:cs="Times New Roman"/>
          <w:szCs w:val="24"/>
        </w:rPr>
        <w:t xml:space="preserve">στην </w:t>
      </w:r>
      <w:r>
        <w:rPr>
          <w:rFonts w:eastAsia="Times New Roman" w:cs="Times New Roman"/>
          <w:szCs w:val="24"/>
        </w:rPr>
        <w:t>ε</w:t>
      </w:r>
      <w:r w:rsidRPr="00A44DF5">
        <w:rPr>
          <w:rFonts w:eastAsia="Times New Roman" w:cs="Times New Roman"/>
          <w:szCs w:val="24"/>
        </w:rPr>
        <w:t xml:space="preserve">πιτροπή συμπύκνωσε τα </w:t>
      </w:r>
      <w:r>
        <w:rPr>
          <w:rFonts w:eastAsia="Times New Roman" w:cs="Times New Roman"/>
          <w:szCs w:val="24"/>
          <w:lang w:val="en-US"/>
        </w:rPr>
        <w:t>minima</w:t>
      </w:r>
      <w:r w:rsidRPr="00255BF6">
        <w:rPr>
          <w:rFonts w:eastAsia="Times New Roman" w:cs="Times New Roman"/>
          <w:szCs w:val="24"/>
        </w:rPr>
        <w:t xml:space="preserve"> </w:t>
      </w:r>
      <w:r>
        <w:rPr>
          <w:rFonts w:eastAsia="Times New Roman" w:cs="Times New Roman"/>
          <w:szCs w:val="24"/>
          <w:lang w:val="en-US"/>
        </w:rPr>
        <w:t>desiderata</w:t>
      </w:r>
      <w:r w:rsidRPr="00255BF6">
        <w:rPr>
          <w:rFonts w:eastAsia="Times New Roman" w:cs="Times New Roman"/>
          <w:szCs w:val="24"/>
        </w:rPr>
        <w:t xml:space="preserve"> </w:t>
      </w:r>
      <w:r w:rsidRPr="00A44DF5">
        <w:rPr>
          <w:rFonts w:eastAsia="Times New Roman" w:cs="Times New Roman"/>
          <w:szCs w:val="24"/>
        </w:rPr>
        <w:t>της χώρας</w:t>
      </w:r>
      <w:r w:rsidRPr="00255BF6">
        <w:rPr>
          <w:rFonts w:eastAsia="Times New Roman" w:cs="Times New Roman"/>
          <w:szCs w:val="24"/>
        </w:rPr>
        <w:t>,</w:t>
      </w:r>
      <w:r w:rsidRPr="00A44DF5">
        <w:rPr>
          <w:rFonts w:eastAsia="Times New Roman" w:cs="Times New Roman"/>
          <w:szCs w:val="24"/>
        </w:rPr>
        <w:t xml:space="preserve"> αυτό που αποτελεί το εθνικό τ</w:t>
      </w:r>
      <w:r>
        <w:rPr>
          <w:rFonts w:eastAsia="Times New Roman" w:cs="Times New Roman"/>
          <w:szCs w:val="24"/>
        </w:rPr>
        <w:t>η</w:t>
      </w:r>
      <w:r w:rsidRPr="00A44DF5">
        <w:rPr>
          <w:rFonts w:eastAsia="Times New Roman" w:cs="Times New Roman"/>
          <w:szCs w:val="24"/>
        </w:rPr>
        <w:t xml:space="preserve">ς </w:t>
      </w:r>
      <w:r>
        <w:rPr>
          <w:rFonts w:eastAsia="Times New Roman" w:cs="Times New Roman"/>
          <w:szCs w:val="24"/>
        </w:rPr>
        <w:t>δ</w:t>
      </w:r>
      <w:r w:rsidRPr="00A44DF5">
        <w:rPr>
          <w:rFonts w:eastAsia="Times New Roman" w:cs="Times New Roman"/>
          <w:szCs w:val="24"/>
        </w:rPr>
        <w:t>ίκαιο</w:t>
      </w:r>
      <w:r>
        <w:rPr>
          <w:rFonts w:eastAsia="Times New Roman" w:cs="Times New Roman"/>
          <w:szCs w:val="24"/>
        </w:rPr>
        <w:t>,</w:t>
      </w:r>
      <w:r w:rsidRPr="00A44DF5">
        <w:rPr>
          <w:rFonts w:eastAsia="Times New Roman" w:cs="Times New Roman"/>
          <w:szCs w:val="24"/>
        </w:rPr>
        <w:t xml:space="preserve"> το εθνικό συμφέρον</w:t>
      </w:r>
      <w:r>
        <w:rPr>
          <w:rFonts w:eastAsia="Times New Roman" w:cs="Times New Roman"/>
          <w:szCs w:val="24"/>
        </w:rPr>
        <w:t>,</w:t>
      </w:r>
      <w:r w:rsidRPr="00A44DF5">
        <w:rPr>
          <w:rFonts w:eastAsia="Times New Roman" w:cs="Times New Roman"/>
          <w:szCs w:val="24"/>
        </w:rPr>
        <w:t xml:space="preserve"> αυτό που συμπυκνώνει συναισ</w:t>
      </w:r>
      <w:r>
        <w:rPr>
          <w:rFonts w:eastAsia="Times New Roman" w:cs="Times New Roman"/>
          <w:szCs w:val="24"/>
        </w:rPr>
        <w:t>θήματα και πραγματικότητες. Ε</w:t>
      </w:r>
      <w:r w:rsidRPr="00A44DF5">
        <w:rPr>
          <w:rFonts w:eastAsia="Times New Roman" w:cs="Times New Roman"/>
          <w:szCs w:val="24"/>
        </w:rPr>
        <w:t>ίπε</w:t>
      </w:r>
      <w:r>
        <w:rPr>
          <w:rFonts w:eastAsia="Times New Roman" w:cs="Times New Roman"/>
          <w:szCs w:val="24"/>
        </w:rPr>
        <w:t>,</w:t>
      </w:r>
      <w:r w:rsidRPr="00A44DF5">
        <w:rPr>
          <w:rFonts w:eastAsia="Times New Roman" w:cs="Times New Roman"/>
          <w:szCs w:val="24"/>
        </w:rPr>
        <w:t xml:space="preserve"> λοιπό</w:t>
      </w:r>
      <w:r w:rsidRPr="00A44DF5">
        <w:rPr>
          <w:rFonts w:eastAsia="Times New Roman" w:cs="Times New Roman"/>
          <w:szCs w:val="24"/>
        </w:rPr>
        <w:t>ν</w:t>
      </w:r>
      <w:r>
        <w:rPr>
          <w:rFonts w:eastAsia="Times New Roman" w:cs="Times New Roman"/>
          <w:szCs w:val="24"/>
        </w:rPr>
        <w:t>: «Πρώτον, ν</w:t>
      </w:r>
      <w:r w:rsidRPr="00A44DF5">
        <w:rPr>
          <w:rFonts w:eastAsia="Times New Roman" w:cs="Times New Roman"/>
          <w:szCs w:val="24"/>
        </w:rPr>
        <w:t>α μην μονοπωλήσει κανείς την ταυτότητα και το σύνολο της γεωγραφικής περιοχής της Μακεδονίας</w:t>
      </w:r>
      <w:r>
        <w:rPr>
          <w:rFonts w:eastAsia="Times New Roman" w:cs="Times New Roman"/>
          <w:szCs w:val="24"/>
        </w:rPr>
        <w:t>. Δ</w:t>
      </w:r>
      <w:r w:rsidRPr="00A44DF5">
        <w:rPr>
          <w:rFonts w:eastAsia="Times New Roman" w:cs="Times New Roman"/>
          <w:szCs w:val="24"/>
        </w:rPr>
        <w:t>εύτερον</w:t>
      </w:r>
      <w:r>
        <w:rPr>
          <w:rFonts w:eastAsia="Times New Roman" w:cs="Times New Roman"/>
          <w:szCs w:val="24"/>
        </w:rPr>
        <w:t>,</w:t>
      </w:r>
      <w:r w:rsidRPr="00A44DF5">
        <w:rPr>
          <w:rFonts w:eastAsia="Times New Roman" w:cs="Times New Roman"/>
          <w:szCs w:val="24"/>
        </w:rPr>
        <w:t xml:space="preserve"> να μην μπορέσει ποτέ κανείς να εμφανιστεί ως νόμιμος</w:t>
      </w:r>
      <w:r>
        <w:rPr>
          <w:rFonts w:eastAsia="Times New Roman" w:cs="Times New Roman"/>
          <w:szCs w:val="24"/>
        </w:rPr>
        <w:t>,</w:t>
      </w:r>
      <w:r w:rsidRPr="00A44DF5">
        <w:rPr>
          <w:rFonts w:eastAsia="Times New Roman" w:cs="Times New Roman"/>
          <w:szCs w:val="24"/>
        </w:rPr>
        <w:t xml:space="preserve"> νομιμοφανή</w:t>
      </w:r>
      <w:r>
        <w:rPr>
          <w:rFonts w:eastAsia="Times New Roman" w:cs="Times New Roman"/>
          <w:szCs w:val="24"/>
        </w:rPr>
        <w:t>ς ή ν</w:t>
      </w:r>
      <w:r w:rsidRPr="00A44DF5">
        <w:rPr>
          <w:rFonts w:eastAsia="Times New Roman" w:cs="Times New Roman"/>
          <w:szCs w:val="24"/>
        </w:rPr>
        <w:t>ομιμοποιημένο</w:t>
      </w:r>
      <w:r>
        <w:rPr>
          <w:rFonts w:eastAsia="Times New Roman" w:cs="Times New Roman"/>
          <w:szCs w:val="24"/>
        </w:rPr>
        <w:t>ς</w:t>
      </w:r>
      <w:r w:rsidRPr="00A44DF5">
        <w:rPr>
          <w:rFonts w:eastAsia="Times New Roman" w:cs="Times New Roman"/>
          <w:szCs w:val="24"/>
        </w:rPr>
        <w:t xml:space="preserve"> διεκδικητής της πολιτιστικής και ε</w:t>
      </w:r>
      <w:r>
        <w:rPr>
          <w:rFonts w:eastAsia="Times New Roman" w:cs="Times New Roman"/>
          <w:szCs w:val="24"/>
        </w:rPr>
        <w:t>δ</w:t>
      </w:r>
      <w:r w:rsidRPr="00A44DF5">
        <w:rPr>
          <w:rFonts w:eastAsia="Times New Roman" w:cs="Times New Roman"/>
          <w:szCs w:val="24"/>
        </w:rPr>
        <w:t>α</w:t>
      </w:r>
      <w:r>
        <w:rPr>
          <w:rFonts w:eastAsia="Times New Roman" w:cs="Times New Roman"/>
          <w:szCs w:val="24"/>
        </w:rPr>
        <w:t>φ</w:t>
      </w:r>
      <w:r w:rsidRPr="00A44DF5">
        <w:rPr>
          <w:rFonts w:eastAsia="Times New Roman" w:cs="Times New Roman"/>
          <w:szCs w:val="24"/>
        </w:rPr>
        <w:t>ικής υπόστασης της</w:t>
      </w:r>
      <w:r w:rsidRPr="00A44DF5">
        <w:rPr>
          <w:rFonts w:eastAsia="Times New Roman" w:cs="Times New Roman"/>
          <w:szCs w:val="24"/>
        </w:rPr>
        <w:t xml:space="preserve"> Μακεδονίας</w:t>
      </w:r>
      <w:r>
        <w:rPr>
          <w:rFonts w:eastAsia="Times New Roman" w:cs="Times New Roman"/>
          <w:szCs w:val="24"/>
        </w:rPr>
        <w:t xml:space="preserve"> που ανήκει στην ε</w:t>
      </w:r>
      <w:r w:rsidRPr="00A44DF5">
        <w:rPr>
          <w:rFonts w:eastAsia="Times New Roman" w:cs="Times New Roman"/>
          <w:szCs w:val="24"/>
        </w:rPr>
        <w:t>λληνική επικράτεια</w:t>
      </w:r>
      <w:r>
        <w:rPr>
          <w:rFonts w:eastAsia="Times New Roman" w:cs="Times New Roman"/>
          <w:szCs w:val="24"/>
        </w:rPr>
        <w:t>. Κ</w:t>
      </w:r>
      <w:r w:rsidRPr="00A44DF5">
        <w:rPr>
          <w:rFonts w:eastAsia="Times New Roman" w:cs="Times New Roman"/>
          <w:szCs w:val="24"/>
        </w:rPr>
        <w:t>αι</w:t>
      </w:r>
      <w:r>
        <w:rPr>
          <w:rFonts w:eastAsia="Times New Roman" w:cs="Times New Roman"/>
          <w:szCs w:val="24"/>
        </w:rPr>
        <w:t>,</w:t>
      </w:r>
      <w:r w:rsidRPr="00A44DF5">
        <w:rPr>
          <w:rFonts w:eastAsia="Times New Roman" w:cs="Times New Roman"/>
          <w:szCs w:val="24"/>
        </w:rPr>
        <w:t xml:space="preserve"> τρίτον</w:t>
      </w:r>
      <w:r>
        <w:rPr>
          <w:rFonts w:eastAsia="Times New Roman" w:cs="Times New Roman"/>
          <w:szCs w:val="24"/>
        </w:rPr>
        <w:t>,</w:t>
      </w:r>
      <w:r w:rsidRPr="00A44DF5">
        <w:rPr>
          <w:rFonts w:eastAsia="Times New Roman" w:cs="Times New Roman"/>
          <w:szCs w:val="24"/>
        </w:rPr>
        <w:t xml:space="preserve"> να μη διαμορ</w:t>
      </w:r>
      <w:r w:rsidRPr="00A44DF5">
        <w:rPr>
          <w:rFonts w:eastAsia="Times New Roman" w:cs="Times New Roman"/>
          <w:szCs w:val="24"/>
        </w:rPr>
        <w:lastRenderedPageBreak/>
        <w:t>φωθούν προϋποθέσεις έγερση</w:t>
      </w:r>
      <w:r>
        <w:rPr>
          <w:rFonts w:eastAsia="Times New Roman" w:cs="Times New Roman"/>
          <w:szCs w:val="24"/>
        </w:rPr>
        <w:t>ς</w:t>
      </w:r>
      <w:r w:rsidRPr="00A44DF5">
        <w:rPr>
          <w:rFonts w:eastAsia="Times New Roman" w:cs="Times New Roman"/>
          <w:szCs w:val="24"/>
        </w:rPr>
        <w:t xml:space="preserve"> </w:t>
      </w:r>
      <w:r>
        <w:rPr>
          <w:rFonts w:eastAsia="Times New Roman" w:cs="Times New Roman"/>
          <w:szCs w:val="24"/>
        </w:rPr>
        <w:t>ζητήματος</w:t>
      </w:r>
      <w:r w:rsidRPr="00A44DF5">
        <w:rPr>
          <w:rFonts w:eastAsia="Times New Roman" w:cs="Times New Roman"/>
          <w:szCs w:val="24"/>
        </w:rPr>
        <w:t xml:space="preserve"> </w:t>
      </w:r>
      <w:r>
        <w:rPr>
          <w:rFonts w:eastAsia="Times New Roman" w:cs="Times New Roman"/>
          <w:szCs w:val="24"/>
        </w:rPr>
        <w:t>ή δημιουργία</w:t>
      </w:r>
      <w:r w:rsidRPr="00A44DF5">
        <w:rPr>
          <w:rFonts w:eastAsia="Times New Roman" w:cs="Times New Roman"/>
          <w:szCs w:val="24"/>
        </w:rPr>
        <w:t>ς μακεδονικής μειονότητας στην Ελλάδα</w:t>
      </w:r>
      <w:r>
        <w:rPr>
          <w:rFonts w:eastAsia="Times New Roman" w:cs="Times New Roman"/>
          <w:szCs w:val="24"/>
        </w:rPr>
        <w:t>». Έτσι τα</w:t>
      </w:r>
      <w:r w:rsidRPr="00A44DF5">
        <w:rPr>
          <w:rFonts w:eastAsia="Times New Roman" w:cs="Times New Roman"/>
          <w:szCs w:val="24"/>
        </w:rPr>
        <w:t xml:space="preserve"> συμπύκνωσ</w:t>
      </w:r>
      <w:r>
        <w:rPr>
          <w:rFonts w:eastAsia="Times New Roman" w:cs="Times New Roman"/>
          <w:szCs w:val="24"/>
        </w:rPr>
        <w:t>ε</w:t>
      </w:r>
      <w:r w:rsidRPr="00A44DF5">
        <w:rPr>
          <w:rFonts w:eastAsia="Times New Roman" w:cs="Times New Roman"/>
          <w:szCs w:val="24"/>
        </w:rPr>
        <w:t xml:space="preserve"> στην </w:t>
      </w:r>
      <w:r>
        <w:rPr>
          <w:rFonts w:eastAsia="Times New Roman" w:cs="Times New Roman"/>
          <w:szCs w:val="24"/>
        </w:rPr>
        <w:t>ε</w:t>
      </w:r>
      <w:r w:rsidRPr="00A44DF5">
        <w:rPr>
          <w:rFonts w:eastAsia="Times New Roman" w:cs="Times New Roman"/>
          <w:szCs w:val="24"/>
        </w:rPr>
        <w:t>πιτροπή</w:t>
      </w:r>
      <w:r>
        <w:rPr>
          <w:rFonts w:eastAsia="Times New Roman" w:cs="Times New Roman"/>
          <w:szCs w:val="24"/>
        </w:rPr>
        <w:t xml:space="preserve">. Υπάρχουν στα </w:t>
      </w:r>
      <w:r>
        <w:rPr>
          <w:rFonts w:eastAsia="Times New Roman" w:cs="Times New Roman"/>
          <w:szCs w:val="24"/>
        </w:rPr>
        <w:t>π</w:t>
      </w:r>
      <w:r w:rsidRPr="00A44DF5">
        <w:rPr>
          <w:rFonts w:eastAsia="Times New Roman" w:cs="Times New Roman"/>
          <w:szCs w:val="24"/>
        </w:rPr>
        <w:t>ρακτικά</w:t>
      </w:r>
      <w:r>
        <w:rPr>
          <w:rFonts w:eastAsia="Times New Roman" w:cs="Times New Roman"/>
          <w:szCs w:val="24"/>
        </w:rPr>
        <w:t>.</w:t>
      </w:r>
    </w:p>
    <w:p w14:paraId="77C02E29" w14:textId="77777777" w:rsidR="006113A9" w:rsidRDefault="006B6FC4">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Έ</w:t>
      </w:r>
      <w:r w:rsidRPr="00A44DF5">
        <w:rPr>
          <w:rFonts w:eastAsia="Times New Roman" w:cs="Times New Roman"/>
          <w:szCs w:val="24"/>
        </w:rPr>
        <w:t>ρχομαι τώρα</w:t>
      </w:r>
      <w:r>
        <w:rPr>
          <w:rFonts w:eastAsia="Times New Roman" w:cs="Times New Roman"/>
          <w:szCs w:val="24"/>
        </w:rPr>
        <w:t>, στη Σ</w:t>
      </w:r>
      <w:r w:rsidRPr="00A44DF5">
        <w:rPr>
          <w:rFonts w:eastAsia="Times New Roman" w:cs="Times New Roman"/>
          <w:szCs w:val="24"/>
        </w:rPr>
        <w:t xml:space="preserve">υμφωνία των </w:t>
      </w:r>
      <w:r w:rsidRPr="00A44DF5">
        <w:rPr>
          <w:rFonts w:eastAsia="Times New Roman" w:cs="Times New Roman"/>
          <w:szCs w:val="24"/>
        </w:rPr>
        <w:t>Πρεσπών</w:t>
      </w:r>
      <w:r>
        <w:rPr>
          <w:rFonts w:eastAsia="Times New Roman" w:cs="Times New Roman"/>
          <w:szCs w:val="24"/>
        </w:rPr>
        <w:t>:</w:t>
      </w:r>
    </w:p>
    <w:p w14:paraId="77C02E2A" w14:textId="77777777" w:rsidR="006113A9" w:rsidRDefault="006B6FC4">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Ά</w:t>
      </w:r>
      <w:r w:rsidRPr="00A44DF5">
        <w:rPr>
          <w:rFonts w:eastAsia="Times New Roman" w:cs="Times New Roman"/>
          <w:szCs w:val="24"/>
        </w:rPr>
        <w:t>ρθρο 1</w:t>
      </w:r>
      <w:r>
        <w:rPr>
          <w:rFonts w:eastAsia="Times New Roman" w:cs="Times New Roman"/>
          <w:szCs w:val="24"/>
        </w:rPr>
        <w:t>,</w:t>
      </w:r>
      <w:r w:rsidRPr="00A44DF5">
        <w:rPr>
          <w:rFonts w:eastAsia="Times New Roman" w:cs="Times New Roman"/>
          <w:szCs w:val="24"/>
        </w:rPr>
        <w:t xml:space="preserve"> παράγραφος 3</w:t>
      </w:r>
      <w:r>
        <w:rPr>
          <w:rFonts w:eastAsia="Times New Roman" w:cs="Times New Roman"/>
          <w:szCs w:val="24"/>
        </w:rPr>
        <w:t>,</w:t>
      </w:r>
      <w:r w:rsidRPr="00A44DF5">
        <w:rPr>
          <w:rFonts w:eastAsia="Times New Roman" w:cs="Times New Roman"/>
          <w:szCs w:val="24"/>
        </w:rPr>
        <w:t xml:space="preserve"> </w:t>
      </w:r>
      <w:r>
        <w:rPr>
          <w:rFonts w:eastAsia="Times New Roman" w:cs="Times New Roman"/>
          <w:szCs w:val="24"/>
        </w:rPr>
        <w:t>«</w:t>
      </w:r>
      <w:r w:rsidRPr="00A44DF5">
        <w:rPr>
          <w:rFonts w:eastAsia="Times New Roman" w:cs="Times New Roman"/>
          <w:szCs w:val="24"/>
        </w:rPr>
        <w:t>Δημοκρατία της Μακεδονίας</w:t>
      </w:r>
      <w:r>
        <w:rPr>
          <w:rFonts w:eastAsia="Times New Roman" w:cs="Times New Roman"/>
          <w:szCs w:val="24"/>
        </w:rPr>
        <w:t>»,</w:t>
      </w:r>
      <w:r w:rsidRPr="00A44DF5">
        <w:rPr>
          <w:rFonts w:eastAsia="Times New Roman" w:cs="Times New Roman"/>
          <w:szCs w:val="24"/>
        </w:rPr>
        <w:t xml:space="preserve"> έναντι της </w:t>
      </w:r>
      <w:r>
        <w:rPr>
          <w:rFonts w:eastAsia="Times New Roman" w:cs="Times New Roman"/>
          <w:szCs w:val="24"/>
        </w:rPr>
        <w:t>«</w:t>
      </w:r>
      <w:r w:rsidRPr="00A44DF5">
        <w:rPr>
          <w:rFonts w:eastAsia="Times New Roman" w:cs="Times New Roman"/>
          <w:szCs w:val="24"/>
        </w:rPr>
        <w:t>Βόρειας Μακεδονίας</w:t>
      </w:r>
      <w:r>
        <w:rPr>
          <w:rFonts w:eastAsia="Times New Roman" w:cs="Times New Roman"/>
          <w:szCs w:val="24"/>
        </w:rPr>
        <w:t>»,</w:t>
      </w:r>
      <w:r w:rsidRPr="00A44DF5">
        <w:rPr>
          <w:rFonts w:eastAsia="Times New Roman" w:cs="Times New Roman"/>
          <w:szCs w:val="24"/>
        </w:rPr>
        <w:t xml:space="preserve"> έναντι όλων</w:t>
      </w:r>
      <w:r>
        <w:rPr>
          <w:rFonts w:eastAsia="Times New Roman" w:cs="Times New Roman"/>
          <w:szCs w:val="24"/>
        </w:rPr>
        <w:t>. Ε</w:t>
      </w:r>
      <w:r w:rsidRPr="00A44DF5">
        <w:rPr>
          <w:rFonts w:eastAsia="Times New Roman" w:cs="Times New Roman"/>
          <w:szCs w:val="24"/>
        </w:rPr>
        <w:t>θνική θέσ</w:t>
      </w:r>
      <w:r>
        <w:rPr>
          <w:rFonts w:eastAsia="Times New Roman" w:cs="Times New Roman"/>
          <w:szCs w:val="24"/>
        </w:rPr>
        <w:t>η, τ</w:t>
      </w:r>
      <w:r w:rsidRPr="00A44DF5">
        <w:rPr>
          <w:rFonts w:eastAsia="Times New Roman" w:cs="Times New Roman"/>
          <w:szCs w:val="24"/>
        </w:rPr>
        <w:t xml:space="preserve">έλος της μεταβατικότητας της προσωρινής </w:t>
      </w:r>
      <w:r>
        <w:rPr>
          <w:rFonts w:eastAsia="Times New Roman" w:cs="Times New Roman"/>
          <w:szCs w:val="24"/>
        </w:rPr>
        <w:t>σ</w:t>
      </w:r>
      <w:r w:rsidRPr="00A44DF5">
        <w:rPr>
          <w:rFonts w:eastAsia="Times New Roman" w:cs="Times New Roman"/>
          <w:szCs w:val="24"/>
        </w:rPr>
        <w:t>υμφωνίας</w:t>
      </w:r>
      <w:r>
        <w:rPr>
          <w:rFonts w:eastAsia="Times New Roman" w:cs="Times New Roman"/>
          <w:szCs w:val="24"/>
        </w:rPr>
        <w:t>,</w:t>
      </w:r>
      <w:r w:rsidRPr="00A44DF5">
        <w:rPr>
          <w:rFonts w:eastAsia="Times New Roman" w:cs="Times New Roman"/>
          <w:szCs w:val="24"/>
        </w:rPr>
        <w:t xml:space="preserve"> ανατροπή όλων των παράπλευρων πραγματικοτήτ</w:t>
      </w:r>
      <w:r>
        <w:rPr>
          <w:rFonts w:eastAsia="Times New Roman" w:cs="Times New Roman"/>
          <w:szCs w:val="24"/>
        </w:rPr>
        <w:t xml:space="preserve">ων, </w:t>
      </w:r>
      <w:r w:rsidRPr="00A44DF5">
        <w:rPr>
          <w:rFonts w:eastAsia="Times New Roman" w:cs="Times New Roman"/>
          <w:szCs w:val="24"/>
        </w:rPr>
        <w:t>α</w:t>
      </w:r>
      <w:r>
        <w:rPr>
          <w:rFonts w:eastAsia="Times New Roman" w:cs="Times New Roman"/>
          <w:szCs w:val="24"/>
        </w:rPr>
        <w:t>ποδομιμοποίηση πλήρης που έχουν</w:t>
      </w:r>
      <w:r w:rsidRPr="00A44DF5">
        <w:rPr>
          <w:rFonts w:eastAsia="Times New Roman" w:cs="Times New Roman"/>
          <w:szCs w:val="24"/>
        </w:rPr>
        <w:t xml:space="preserve"> δημιουργηθεί</w:t>
      </w:r>
      <w:r>
        <w:rPr>
          <w:rFonts w:eastAsia="Times New Roman" w:cs="Times New Roman"/>
          <w:szCs w:val="24"/>
        </w:rPr>
        <w:t>. Κα</w:t>
      </w:r>
      <w:r w:rsidRPr="00A44DF5">
        <w:rPr>
          <w:rFonts w:eastAsia="Times New Roman" w:cs="Times New Roman"/>
          <w:szCs w:val="24"/>
        </w:rPr>
        <w:t>νένα κράτος</w:t>
      </w:r>
      <w:r>
        <w:rPr>
          <w:rFonts w:eastAsia="Times New Roman" w:cs="Times New Roman"/>
          <w:szCs w:val="24"/>
        </w:rPr>
        <w:t xml:space="preserve">, </w:t>
      </w:r>
      <w:r w:rsidRPr="00A44DF5">
        <w:rPr>
          <w:rFonts w:eastAsia="Times New Roman" w:cs="Times New Roman"/>
          <w:szCs w:val="24"/>
        </w:rPr>
        <w:t xml:space="preserve">κανένας </w:t>
      </w:r>
      <w:r>
        <w:rPr>
          <w:rFonts w:eastAsia="Times New Roman" w:cs="Times New Roman"/>
          <w:szCs w:val="24"/>
        </w:rPr>
        <w:t>δ</w:t>
      </w:r>
      <w:r w:rsidRPr="00A44DF5">
        <w:rPr>
          <w:rFonts w:eastAsia="Times New Roman" w:cs="Times New Roman"/>
          <w:szCs w:val="24"/>
        </w:rPr>
        <w:t xml:space="preserve">ιεθνής </w:t>
      </w:r>
      <w:r>
        <w:rPr>
          <w:rFonts w:eastAsia="Times New Roman" w:cs="Times New Roman"/>
          <w:szCs w:val="24"/>
        </w:rPr>
        <w:t>ο</w:t>
      </w:r>
      <w:r w:rsidRPr="00A44DF5">
        <w:rPr>
          <w:rFonts w:eastAsia="Times New Roman" w:cs="Times New Roman"/>
          <w:szCs w:val="24"/>
        </w:rPr>
        <w:t>ργανισμός</w:t>
      </w:r>
      <w:r>
        <w:rPr>
          <w:rFonts w:eastAsia="Times New Roman" w:cs="Times New Roman"/>
          <w:szCs w:val="24"/>
        </w:rPr>
        <w:t>,</w:t>
      </w:r>
      <w:r w:rsidRPr="00A44DF5">
        <w:rPr>
          <w:rFonts w:eastAsia="Times New Roman" w:cs="Times New Roman"/>
          <w:szCs w:val="24"/>
        </w:rPr>
        <w:t xml:space="preserve"> απολύτως κανένας δεν μπορεί να αποδέχεται να χρησιμοποιεί άλλη </w:t>
      </w:r>
      <w:r>
        <w:rPr>
          <w:rFonts w:eastAsia="Times New Roman" w:cs="Times New Roman"/>
          <w:szCs w:val="24"/>
        </w:rPr>
        <w:t>ονομασία από αυτή που συμφωνείται</w:t>
      </w:r>
      <w:r w:rsidRPr="00A44DF5">
        <w:rPr>
          <w:rFonts w:eastAsia="Times New Roman" w:cs="Times New Roman"/>
          <w:szCs w:val="24"/>
        </w:rPr>
        <w:t xml:space="preserve"> στη </w:t>
      </w:r>
      <w:r>
        <w:rPr>
          <w:rFonts w:eastAsia="Times New Roman" w:cs="Times New Roman"/>
          <w:szCs w:val="24"/>
        </w:rPr>
        <w:t>Σ</w:t>
      </w:r>
      <w:r w:rsidRPr="00A44DF5">
        <w:rPr>
          <w:rFonts w:eastAsia="Times New Roman" w:cs="Times New Roman"/>
          <w:szCs w:val="24"/>
        </w:rPr>
        <w:t>υμφωνία των Πρεσπών</w:t>
      </w:r>
      <w:r>
        <w:rPr>
          <w:rFonts w:eastAsia="Times New Roman" w:cs="Times New Roman"/>
          <w:szCs w:val="24"/>
        </w:rPr>
        <w:t>. Σ</w:t>
      </w:r>
      <w:r w:rsidRPr="00A44DF5">
        <w:rPr>
          <w:rFonts w:eastAsia="Times New Roman" w:cs="Times New Roman"/>
          <w:szCs w:val="24"/>
        </w:rPr>
        <w:t>υμφωνούμε όλοι σε αυτό</w:t>
      </w:r>
      <w:r>
        <w:rPr>
          <w:rFonts w:eastAsia="Times New Roman" w:cs="Times New Roman"/>
          <w:szCs w:val="24"/>
        </w:rPr>
        <w:t>,</w:t>
      </w:r>
      <w:r w:rsidRPr="00A44DF5">
        <w:rPr>
          <w:rFonts w:eastAsia="Times New Roman" w:cs="Times New Roman"/>
          <w:szCs w:val="24"/>
        </w:rPr>
        <w:t xml:space="preserve"> νομίζω</w:t>
      </w:r>
      <w:r>
        <w:rPr>
          <w:rFonts w:eastAsia="Times New Roman" w:cs="Times New Roman"/>
          <w:szCs w:val="24"/>
        </w:rPr>
        <w:t>.</w:t>
      </w:r>
    </w:p>
    <w:p w14:paraId="77C02E2B" w14:textId="77777777" w:rsidR="006113A9" w:rsidRDefault="006B6FC4">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Δεύτερον, αποφασίζονται συνταγματικές τ</w:t>
      </w:r>
      <w:r w:rsidRPr="00A44DF5">
        <w:rPr>
          <w:rFonts w:eastAsia="Times New Roman" w:cs="Times New Roman"/>
          <w:szCs w:val="24"/>
        </w:rPr>
        <w:t>ροπ</w:t>
      </w:r>
      <w:r w:rsidRPr="00A44DF5">
        <w:rPr>
          <w:rFonts w:eastAsia="Times New Roman" w:cs="Times New Roman"/>
          <w:szCs w:val="24"/>
        </w:rPr>
        <w:t>οποιήσεις</w:t>
      </w:r>
      <w:r>
        <w:rPr>
          <w:rFonts w:eastAsia="Times New Roman" w:cs="Times New Roman"/>
          <w:szCs w:val="24"/>
        </w:rPr>
        <w:t>,</w:t>
      </w:r>
      <w:r w:rsidRPr="00A44DF5">
        <w:rPr>
          <w:rFonts w:eastAsia="Times New Roman" w:cs="Times New Roman"/>
          <w:szCs w:val="24"/>
        </w:rPr>
        <w:t xml:space="preserve"> που ποτέ δεν είχαν προβλεφθεί στην εθνική μας θέση</w:t>
      </w:r>
      <w:r>
        <w:rPr>
          <w:rFonts w:eastAsia="Times New Roman" w:cs="Times New Roman"/>
          <w:szCs w:val="24"/>
        </w:rPr>
        <w:t>. Έ</w:t>
      </w:r>
      <w:r w:rsidRPr="00A44DF5">
        <w:rPr>
          <w:rFonts w:eastAsia="Times New Roman" w:cs="Times New Roman"/>
          <w:szCs w:val="24"/>
        </w:rPr>
        <w:t>χει γίνει αναφορά</w:t>
      </w:r>
      <w:r>
        <w:rPr>
          <w:rFonts w:eastAsia="Times New Roman" w:cs="Times New Roman"/>
          <w:szCs w:val="24"/>
        </w:rPr>
        <w:t>.</w:t>
      </w:r>
    </w:p>
    <w:p w14:paraId="77C02E2C" w14:textId="77777777" w:rsidR="006113A9" w:rsidRDefault="006B6FC4">
      <w:pPr>
        <w:tabs>
          <w:tab w:val="left" w:pos="1118"/>
        </w:tabs>
        <w:spacing w:line="600" w:lineRule="auto"/>
        <w:ind w:firstLine="720"/>
        <w:contextualSpacing/>
        <w:jc w:val="both"/>
        <w:rPr>
          <w:rFonts w:eastAsia="Times New Roman" w:cs="Times New Roman"/>
          <w:szCs w:val="24"/>
        </w:rPr>
      </w:pPr>
      <w:r w:rsidRPr="00A44DF5">
        <w:rPr>
          <w:rFonts w:eastAsia="Times New Roman" w:cs="Times New Roman"/>
          <w:szCs w:val="24"/>
        </w:rPr>
        <w:t>Τρίτον</w:t>
      </w:r>
      <w:r>
        <w:rPr>
          <w:rFonts w:eastAsia="Times New Roman" w:cs="Times New Roman"/>
          <w:szCs w:val="24"/>
        </w:rPr>
        <w:t>,</w:t>
      </w:r>
      <w:r w:rsidRPr="00A44DF5">
        <w:rPr>
          <w:rFonts w:eastAsia="Times New Roman" w:cs="Times New Roman"/>
          <w:szCs w:val="24"/>
        </w:rPr>
        <w:t xml:space="preserve"> οριστικό τέλος </w:t>
      </w:r>
      <w:r>
        <w:rPr>
          <w:rFonts w:eastAsia="Times New Roman" w:cs="Times New Roman"/>
          <w:szCs w:val="24"/>
        </w:rPr>
        <w:t xml:space="preserve">στον αλυτρωτισμό και στην ύπαρξη </w:t>
      </w:r>
      <w:r w:rsidRPr="00A44DF5">
        <w:rPr>
          <w:rFonts w:eastAsia="Times New Roman" w:cs="Times New Roman"/>
          <w:szCs w:val="24"/>
        </w:rPr>
        <w:t>μειονότητας</w:t>
      </w:r>
      <w:r>
        <w:rPr>
          <w:rFonts w:eastAsia="Times New Roman" w:cs="Times New Roman"/>
          <w:szCs w:val="24"/>
        </w:rPr>
        <w:t>, ακόμα και αν αυτό εγερθεί</w:t>
      </w:r>
      <w:r w:rsidRPr="00A44DF5">
        <w:rPr>
          <w:rFonts w:eastAsia="Times New Roman" w:cs="Times New Roman"/>
          <w:szCs w:val="24"/>
        </w:rPr>
        <w:t xml:space="preserve"> από ιδιωτικό φορέα </w:t>
      </w:r>
      <w:r>
        <w:rPr>
          <w:rFonts w:eastAsia="Times New Roman" w:cs="Times New Roman"/>
          <w:szCs w:val="24"/>
        </w:rPr>
        <w:t>(</w:t>
      </w:r>
      <w:r w:rsidRPr="00A44DF5">
        <w:rPr>
          <w:rFonts w:eastAsia="Times New Roman" w:cs="Times New Roman"/>
          <w:szCs w:val="24"/>
        </w:rPr>
        <w:t>άρθρα 4 και 6</w:t>
      </w:r>
      <w:r>
        <w:rPr>
          <w:rFonts w:eastAsia="Times New Roman" w:cs="Times New Roman"/>
          <w:szCs w:val="24"/>
        </w:rPr>
        <w:t>). Θ</w:t>
      </w:r>
      <w:r w:rsidRPr="00A44DF5">
        <w:rPr>
          <w:rFonts w:eastAsia="Times New Roman" w:cs="Times New Roman"/>
          <w:szCs w:val="24"/>
        </w:rPr>
        <w:t xml:space="preserve">α εξηγήσω παρακάτω </w:t>
      </w:r>
      <w:r>
        <w:rPr>
          <w:rFonts w:eastAsia="Times New Roman" w:cs="Times New Roman"/>
          <w:szCs w:val="24"/>
        </w:rPr>
        <w:t>τη</w:t>
      </w:r>
      <w:r w:rsidRPr="00A44DF5">
        <w:rPr>
          <w:rFonts w:eastAsia="Times New Roman" w:cs="Times New Roman"/>
          <w:szCs w:val="24"/>
        </w:rPr>
        <w:t xml:space="preserve"> σημασία αυτών των ά</w:t>
      </w:r>
      <w:r w:rsidRPr="00A44DF5">
        <w:rPr>
          <w:rFonts w:eastAsia="Times New Roman" w:cs="Times New Roman"/>
          <w:szCs w:val="24"/>
        </w:rPr>
        <w:t>ρθρων</w:t>
      </w:r>
      <w:r>
        <w:rPr>
          <w:rFonts w:eastAsia="Times New Roman" w:cs="Times New Roman"/>
          <w:szCs w:val="24"/>
        </w:rPr>
        <w:t>.</w:t>
      </w:r>
    </w:p>
    <w:p w14:paraId="77C02E2D" w14:textId="77777777" w:rsidR="006113A9" w:rsidRDefault="006B6FC4">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Τέταρτον και </w:t>
      </w:r>
      <w:r w:rsidRPr="00A44DF5">
        <w:rPr>
          <w:rFonts w:eastAsia="Times New Roman" w:cs="Times New Roman"/>
          <w:szCs w:val="24"/>
        </w:rPr>
        <w:t>πιο σημαντικό από όλα</w:t>
      </w:r>
      <w:r>
        <w:rPr>
          <w:rFonts w:eastAsia="Times New Roman" w:cs="Times New Roman"/>
          <w:szCs w:val="24"/>
        </w:rPr>
        <w:t>,</w:t>
      </w:r>
      <w:r w:rsidRPr="00A44DF5">
        <w:rPr>
          <w:rFonts w:eastAsia="Times New Roman" w:cs="Times New Roman"/>
          <w:szCs w:val="24"/>
        </w:rPr>
        <w:t xml:space="preserve"> το άρθρο 7</w:t>
      </w:r>
      <w:r>
        <w:rPr>
          <w:rFonts w:eastAsia="Times New Roman" w:cs="Times New Roman"/>
          <w:szCs w:val="24"/>
        </w:rPr>
        <w:t>,</w:t>
      </w:r>
      <w:r w:rsidRPr="00A44DF5">
        <w:rPr>
          <w:rFonts w:eastAsia="Times New Roman" w:cs="Times New Roman"/>
          <w:szCs w:val="24"/>
        </w:rPr>
        <w:t xml:space="preserve"> με το οποίο διασφαλίζονται διαχρονικά για το παρελθόν</w:t>
      </w:r>
      <w:r>
        <w:rPr>
          <w:rFonts w:eastAsia="Times New Roman" w:cs="Times New Roman"/>
          <w:szCs w:val="24"/>
        </w:rPr>
        <w:t>,</w:t>
      </w:r>
      <w:r w:rsidRPr="00A44DF5">
        <w:rPr>
          <w:rFonts w:eastAsia="Times New Roman" w:cs="Times New Roman"/>
          <w:szCs w:val="24"/>
        </w:rPr>
        <w:t xml:space="preserve"> παρόν και μέλλον</w:t>
      </w:r>
      <w:r w:rsidRPr="0087199E">
        <w:rPr>
          <w:rFonts w:eastAsia="Times New Roman" w:cs="Times New Roman"/>
          <w:szCs w:val="24"/>
        </w:rPr>
        <w:t xml:space="preserve"> </w:t>
      </w:r>
      <w:r>
        <w:rPr>
          <w:rFonts w:eastAsia="Times New Roman" w:cs="Times New Roman"/>
          <w:szCs w:val="24"/>
        </w:rPr>
        <w:t xml:space="preserve">τα </w:t>
      </w:r>
      <w:r>
        <w:rPr>
          <w:rFonts w:eastAsia="Times New Roman" w:cs="Times New Roman"/>
          <w:szCs w:val="24"/>
          <w:lang w:val="en-US"/>
        </w:rPr>
        <w:t>minima</w:t>
      </w:r>
      <w:r>
        <w:rPr>
          <w:rFonts w:eastAsia="Times New Roman" w:cs="Times New Roman"/>
          <w:szCs w:val="24"/>
        </w:rPr>
        <w:t xml:space="preserve"> </w:t>
      </w:r>
      <w:r>
        <w:rPr>
          <w:rFonts w:eastAsia="Times New Roman" w:cs="Times New Roman"/>
          <w:szCs w:val="24"/>
          <w:lang w:val="en-US"/>
        </w:rPr>
        <w:t>desiderata</w:t>
      </w:r>
      <w:r w:rsidRPr="00A44DF5">
        <w:rPr>
          <w:rFonts w:eastAsia="Times New Roman" w:cs="Times New Roman"/>
          <w:szCs w:val="24"/>
        </w:rPr>
        <w:t xml:space="preserve"> αυτής της χώρας</w:t>
      </w:r>
      <w:r>
        <w:rPr>
          <w:rFonts w:eastAsia="Times New Roman" w:cs="Times New Roman"/>
          <w:szCs w:val="24"/>
        </w:rPr>
        <w:t>,</w:t>
      </w:r>
      <w:r w:rsidRPr="00A44DF5">
        <w:rPr>
          <w:rFonts w:eastAsia="Times New Roman" w:cs="Times New Roman"/>
          <w:szCs w:val="24"/>
        </w:rPr>
        <w:t xml:space="preserve"> αυτό που εμείς ως ταυτότητα</w:t>
      </w:r>
      <w:r>
        <w:rPr>
          <w:rFonts w:eastAsia="Times New Roman" w:cs="Times New Roman"/>
          <w:szCs w:val="24"/>
        </w:rPr>
        <w:t>,</w:t>
      </w:r>
      <w:r w:rsidRPr="00A44DF5">
        <w:rPr>
          <w:rFonts w:eastAsia="Times New Roman" w:cs="Times New Roman"/>
          <w:szCs w:val="24"/>
        </w:rPr>
        <w:t xml:space="preserve"> ως συναίσθημα</w:t>
      </w:r>
      <w:r>
        <w:rPr>
          <w:rFonts w:eastAsia="Times New Roman" w:cs="Times New Roman"/>
          <w:szCs w:val="24"/>
        </w:rPr>
        <w:t>,</w:t>
      </w:r>
      <w:r w:rsidRPr="00A44DF5">
        <w:rPr>
          <w:rFonts w:eastAsia="Times New Roman" w:cs="Times New Roman"/>
          <w:szCs w:val="24"/>
        </w:rPr>
        <w:t xml:space="preserve"> ως εθνικά </w:t>
      </w:r>
      <w:r>
        <w:rPr>
          <w:rFonts w:eastAsia="Times New Roman" w:cs="Times New Roman"/>
          <w:szCs w:val="24"/>
        </w:rPr>
        <w:t>δ</w:t>
      </w:r>
      <w:r>
        <w:rPr>
          <w:rFonts w:eastAsia="Times New Roman" w:cs="Times New Roman"/>
          <w:szCs w:val="24"/>
        </w:rPr>
        <w:t xml:space="preserve">ίκαια και εθνικό συμφέρον έχουμε </w:t>
      </w:r>
      <w:r>
        <w:rPr>
          <w:rFonts w:eastAsia="Times New Roman" w:cs="Times New Roman"/>
          <w:szCs w:val="24"/>
        </w:rPr>
        <w:t>συμπυκνώσει,</w:t>
      </w:r>
      <w:r w:rsidRPr="00A44DF5">
        <w:rPr>
          <w:rFonts w:eastAsia="Times New Roman" w:cs="Times New Roman"/>
          <w:szCs w:val="24"/>
        </w:rPr>
        <w:t xml:space="preserve"> δηλαδή </w:t>
      </w:r>
      <w:r>
        <w:rPr>
          <w:rFonts w:eastAsia="Times New Roman" w:cs="Times New Roman"/>
          <w:szCs w:val="24"/>
        </w:rPr>
        <w:t>ότι η ελληνική Μακεδονία είναι ε</w:t>
      </w:r>
      <w:r w:rsidRPr="00A44DF5">
        <w:rPr>
          <w:rFonts w:eastAsia="Times New Roman" w:cs="Times New Roman"/>
          <w:szCs w:val="24"/>
        </w:rPr>
        <w:t>λληνική</w:t>
      </w:r>
      <w:r>
        <w:rPr>
          <w:rFonts w:eastAsia="Times New Roman" w:cs="Times New Roman"/>
          <w:szCs w:val="24"/>
        </w:rPr>
        <w:t>. Α</w:t>
      </w:r>
      <w:r w:rsidRPr="00A44DF5">
        <w:rPr>
          <w:rFonts w:eastAsia="Times New Roman" w:cs="Times New Roman"/>
          <w:szCs w:val="24"/>
        </w:rPr>
        <w:t>υτό αποφασίζει το άρθρο 7 ό</w:t>
      </w:r>
      <w:r>
        <w:rPr>
          <w:rFonts w:eastAsia="Times New Roman" w:cs="Times New Roman"/>
          <w:szCs w:val="24"/>
        </w:rPr>
        <w:t xml:space="preserve">,τι και να λέει </w:t>
      </w:r>
      <w:r w:rsidRPr="00A44DF5">
        <w:rPr>
          <w:rFonts w:eastAsia="Times New Roman" w:cs="Times New Roman"/>
          <w:szCs w:val="24"/>
        </w:rPr>
        <w:t>οποιοσδήποτε</w:t>
      </w:r>
      <w:r>
        <w:rPr>
          <w:rFonts w:eastAsia="Times New Roman" w:cs="Times New Roman"/>
          <w:szCs w:val="24"/>
        </w:rPr>
        <w:t xml:space="preserve">. </w:t>
      </w:r>
    </w:p>
    <w:p w14:paraId="77C02E2E" w14:textId="77777777" w:rsidR="006113A9" w:rsidRDefault="006B6FC4">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Ξ</w:t>
      </w:r>
      <w:r w:rsidRPr="00A44DF5">
        <w:rPr>
          <w:rFonts w:eastAsia="Times New Roman" w:cs="Times New Roman"/>
          <w:szCs w:val="24"/>
        </w:rPr>
        <w:t>εχωρίζει ένα πράγμα</w:t>
      </w:r>
      <w:r>
        <w:rPr>
          <w:rFonts w:eastAsia="Times New Roman" w:cs="Times New Roman"/>
          <w:szCs w:val="24"/>
        </w:rPr>
        <w:t>, α</w:t>
      </w:r>
      <w:r w:rsidRPr="00A44DF5">
        <w:rPr>
          <w:rFonts w:eastAsia="Times New Roman" w:cs="Times New Roman"/>
          <w:szCs w:val="24"/>
        </w:rPr>
        <w:t xml:space="preserve">υτό που οδηγεί στη </w:t>
      </w:r>
      <w:r>
        <w:rPr>
          <w:rFonts w:eastAsia="Times New Roman" w:cs="Times New Roman"/>
          <w:szCs w:val="24"/>
        </w:rPr>
        <w:t>βαλκανο</w:t>
      </w:r>
      <w:r w:rsidRPr="00A44DF5">
        <w:rPr>
          <w:rFonts w:eastAsia="Times New Roman" w:cs="Times New Roman"/>
          <w:szCs w:val="24"/>
        </w:rPr>
        <w:t>ποίηση των Βαλκανίων πάντα</w:t>
      </w:r>
      <w:r>
        <w:rPr>
          <w:rFonts w:eastAsia="Times New Roman" w:cs="Times New Roman"/>
          <w:szCs w:val="24"/>
        </w:rPr>
        <w:t>. Ξ</w:t>
      </w:r>
      <w:r w:rsidRPr="00A44DF5">
        <w:rPr>
          <w:rFonts w:eastAsia="Times New Roman" w:cs="Times New Roman"/>
          <w:szCs w:val="24"/>
        </w:rPr>
        <w:t>εχωρίζ</w:t>
      </w:r>
      <w:r>
        <w:rPr>
          <w:rFonts w:eastAsia="Times New Roman" w:cs="Times New Roman"/>
          <w:szCs w:val="24"/>
        </w:rPr>
        <w:t>ει τις διαφορετικές ιστορικότητε</w:t>
      </w:r>
      <w:r w:rsidRPr="00A44DF5">
        <w:rPr>
          <w:rFonts w:eastAsia="Times New Roman" w:cs="Times New Roman"/>
          <w:szCs w:val="24"/>
        </w:rPr>
        <w:t>ς</w:t>
      </w:r>
      <w:r>
        <w:rPr>
          <w:rFonts w:eastAsia="Times New Roman" w:cs="Times New Roman"/>
          <w:szCs w:val="24"/>
        </w:rPr>
        <w:t>,</w:t>
      </w:r>
      <w:r w:rsidRPr="00A44DF5">
        <w:rPr>
          <w:rFonts w:eastAsia="Times New Roman" w:cs="Times New Roman"/>
          <w:szCs w:val="24"/>
        </w:rPr>
        <w:t xml:space="preserve"> τη διαφορετική κλ</w:t>
      </w:r>
      <w:r w:rsidRPr="00A44DF5">
        <w:rPr>
          <w:rFonts w:eastAsia="Times New Roman" w:cs="Times New Roman"/>
          <w:szCs w:val="24"/>
        </w:rPr>
        <w:t>ηρονομιά</w:t>
      </w:r>
      <w:r>
        <w:rPr>
          <w:rFonts w:eastAsia="Times New Roman" w:cs="Times New Roman"/>
          <w:szCs w:val="24"/>
        </w:rPr>
        <w:t>. Γ</w:t>
      </w:r>
      <w:r w:rsidRPr="00A44DF5">
        <w:rPr>
          <w:rFonts w:eastAsia="Times New Roman" w:cs="Times New Roman"/>
          <w:szCs w:val="24"/>
        </w:rPr>
        <w:t>ιατί</w:t>
      </w:r>
      <w:r>
        <w:rPr>
          <w:rFonts w:eastAsia="Times New Roman" w:cs="Times New Roman"/>
          <w:szCs w:val="24"/>
        </w:rPr>
        <w:t>,</w:t>
      </w:r>
      <w:r w:rsidRPr="00A44DF5">
        <w:rPr>
          <w:rFonts w:eastAsia="Times New Roman" w:cs="Times New Roman"/>
          <w:szCs w:val="24"/>
        </w:rPr>
        <w:t xml:space="preserve"> κυρίες και κύριοι συνάδελφοι</w:t>
      </w:r>
      <w:r>
        <w:rPr>
          <w:rFonts w:eastAsia="Times New Roman" w:cs="Times New Roman"/>
          <w:szCs w:val="24"/>
        </w:rPr>
        <w:t>,</w:t>
      </w:r>
      <w:r w:rsidRPr="00A44DF5">
        <w:rPr>
          <w:rFonts w:eastAsia="Times New Roman" w:cs="Times New Roman"/>
          <w:szCs w:val="24"/>
        </w:rPr>
        <w:t xml:space="preserve"> στα Βαλκάνια</w:t>
      </w:r>
      <w:r>
        <w:rPr>
          <w:rFonts w:eastAsia="Times New Roman" w:cs="Times New Roman"/>
          <w:szCs w:val="24"/>
        </w:rPr>
        <w:t>,</w:t>
      </w:r>
      <w:r w:rsidRPr="00A44DF5">
        <w:rPr>
          <w:rFonts w:eastAsia="Times New Roman" w:cs="Times New Roman"/>
          <w:szCs w:val="24"/>
        </w:rPr>
        <w:t xml:space="preserve"> όπως και σε όλες τις περιοχές του κόσμου </w:t>
      </w:r>
      <w:r>
        <w:rPr>
          <w:rFonts w:eastAsia="Times New Roman" w:cs="Times New Roman"/>
          <w:szCs w:val="24"/>
        </w:rPr>
        <w:t>-</w:t>
      </w:r>
      <w:r w:rsidRPr="00A44DF5">
        <w:rPr>
          <w:rFonts w:eastAsia="Times New Roman" w:cs="Times New Roman"/>
          <w:szCs w:val="24"/>
        </w:rPr>
        <w:t>μη γελιόμαστε</w:t>
      </w:r>
      <w:r>
        <w:rPr>
          <w:rFonts w:eastAsia="Times New Roman" w:cs="Times New Roman"/>
          <w:szCs w:val="24"/>
        </w:rPr>
        <w:t>-</w:t>
      </w:r>
      <w:r w:rsidRPr="00A44DF5">
        <w:rPr>
          <w:rFonts w:eastAsia="Times New Roman" w:cs="Times New Roman"/>
          <w:szCs w:val="24"/>
        </w:rPr>
        <w:t xml:space="preserve"> τα έθνη φτιάχτηκαν με μεσοτοιχίες</w:t>
      </w:r>
      <w:r>
        <w:rPr>
          <w:rFonts w:eastAsia="Times New Roman" w:cs="Times New Roman"/>
          <w:szCs w:val="24"/>
        </w:rPr>
        <w:t>. Τ</w:t>
      </w:r>
      <w:r w:rsidRPr="00A44DF5">
        <w:rPr>
          <w:rFonts w:eastAsia="Times New Roman" w:cs="Times New Roman"/>
          <w:szCs w:val="24"/>
        </w:rPr>
        <w:t>ο κρίσιμο</w:t>
      </w:r>
      <w:r>
        <w:rPr>
          <w:rFonts w:eastAsia="Times New Roman" w:cs="Times New Roman"/>
          <w:szCs w:val="24"/>
        </w:rPr>
        <w:t>, λ</w:t>
      </w:r>
      <w:r w:rsidRPr="00A44DF5">
        <w:rPr>
          <w:rFonts w:eastAsia="Times New Roman" w:cs="Times New Roman"/>
          <w:szCs w:val="24"/>
        </w:rPr>
        <w:t>οιπόν</w:t>
      </w:r>
      <w:r>
        <w:rPr>
          <w:rFonts w:eastAsia="Times New Roman" w:cs="Times New Roman"/>
          <w:szCs w:val="24"/>
        </w:rPr>
        <w:t>,</w:t>
      </w:r>
      <w:r w:rsidRPr="00A44DF5">
        <w:rPr>
          <w:rFonts w:eastAsia="Times New Roman" w:cs="Times New Roman"/>
          <w:szCs w:val="24"/>
        </w:rPr>
        <w:t xml:space="preserve"> σε αυτές τις μεσοτοιχίες </w:t>
      </w:r>
      <w:r>
        <w:rPr>
          <w:rFonts w:eastAsia="Times New Roman" w:cs="Times New Roman"/>
          <w:szCs w:val="24"/>
        </w:rPr>
        <w:t xml:space="preserve">είναι όταν έρχεται </w:t>
      </w:r>
      <w:r w:rsidRPr="00A44DF5">
        <w:rPr>
          <w:rFonts w:eastAsia="Times New Roman" w:cs="Times New Roman"/>
          <w:szCs w:val="24"/>
        </w:rPr>
        <w:t>μ</w:t>
      </w:r>
      <w:r>
        <w:rPr>
          <w:rFonts w:eastAsia="Times New Roman" w:cs="Times New Roman"/>
          <w:szCs w:val="24"/>
        </w:rPr>
        <w:t>ι</w:t>
      </w:r>
      <w:r w:rsidRPr="00A44DF5">
        <w:rPr>
          <w:rFonts w:eastAsia="Times New Roman" w:cs="Times New Roman"/>
          <w:szCs w:val="24"/>
        </w:rPr>
        <w:t xml:space="preserve">α τέτοια </w:t>
      </w:r>
      <w:r>
        <w:rPr>
          <w:rFonts w:eastAsia="Times New Roman" w:cs="Times New Roman"/>
          <w:szCs w:val="24"/>
        </w:rPr>
        <w:t>συμφωνία κ</w:t>
      </w:r>
      <w:r w:rsidRPr="00A44DF5">
        <w:rPr>
          <w:rFonts w:eastAsia="Times New Roman" w:cs="Times New Roman"/>
          <w:szCs w:val="24"/>
        </w:rPr>
        <w:t>αι ξεχωρίζει</w:t>
      </w:r>
      <w:r>
        <w:rPr>
          <w:rFonts w:eastAsia="Times New Roman" w:cs="Times New Roman"/>
          <w:szCs w:val="24"/>
        </w:rPr>
        <w:t>,</w:t>
      </w:r>
      <w:r w:rsidRPr="00A44DF5">
        <w:rPr>
          <w:rFonts w:eastAsia="Times New Roman" w:cs="Times New Roman"/>
          <w:szCs w:val="24"/>
        </w:rPr>
        <w:t xml:space="preserve"> δεν </w:t>
      </w:r>
      <w:r w:rsidRPr="00A44DF5">
        <w:rPr>
          <w:rFonts w:eastAsia="Times New Roman" w:cs="Times New Roman"/>
          <w:szCs w:val="24"/>
        </w:rPr>
        <w:t>κάνει τη μεσοτοιχία φρούριο</w:t>
      </w:r>
      <w:r>
        <w:rPr>
          <w:rFonts w:eastAsia="Times New Roman" w:cs="Times New Roman"/>
          <w:szCs w:val="24"/>
        </w:rPr>
        <w:t>,</w:t>
      </w:r>
      <w:r w:rsidRPr="00A44DF5">
        <w:rPr>
          <w:rFonts w:eastAsia="Times New Roman" w:cs="Times New Roman"/>
          <w:szCs w:val="24"/>
        </w:rPr>
        <w:t xml:space="preserve"> δεν την κάνει φρούριο για να πολεμήσ</w:t>
      </w:r>
      <w:r>
        <w:rPr>
          <w:rFonts w:eastAsia="Times New Roman" w:cs="Times New Roman"/>
          <w:szCs w:val="24"/>
        </w:rPr>
        <w:t>ει ο</w:t>
      </w:r>
      <w:r w:rsidRPr="00A44DF5">
        <w:rPr>
          <w:rFonts w:eastAsia="Times New Roman" w:cs="Times New Roman"/>
          <w:szCs w:val="24"/>
        </w:rPr>
        <w:t xml:space="preserve"> ένας τον άλλον</w:t>
      </w:r>
      <w:r>
        <w:rPr>
          <w:rFonts w:eastAsia="Times New Roman" w:cs="Times New Roman"/>
          <w:szCs w:val="24"/>
        </w:rPr>
        <w:t>,</w:t>
      </w:r>
      <w:r w:rsidRPr="00A44DF5">
        <w:rPr>
          <w:rFonts w:eastAsia="Times New Roman" w:cs="Times New Roman"/>
          <w:szCs w:val="24"/>
        </w:rPr>
        <w:t xml:space="preserve"> αλλά κάνει τη μεσοτοιχία διάβημα έχοντας ξεχωρίσει </w:t>
      </w:r>
      <w:r>
        <w:rPr>
          <w:rFonts w:eastAsia="Times New Roman" w:cs="Times New Roman"/>
          <w:szCs w:val="24"/>
        </w:rPr>
        <w:t>πεντακάθαρα τ</w:t>
      </w:r>
      <w:r w:rsidRPr="00A44DF5">
        <w:rPr>
          <w:rFonts w:eastAsia="Times New Roman" w:cs="Times New Roman"/>
          <w:szCs w:val="24"/>
        </w:rPr>
        <w:t>ι συμβαίνει</w:t>
      </w:r>
      <w:r>
        <w:rPr>
          <w:rFonts w:eastAsia="Times New Roman" w:cs="Times New Roman"/>
          <w:szCs w:val="24"/>
        </w:rPr>
        <w:t>, τ</w:t>
      </w:r>
      <w:r w:rsidRPr="00A44DF5">
        <w:rPr>
          <w:rFonts w:eastAsia="Times New Roman" w:cs="Times New Roman"/>
          <w:szCs w:val="24"/>
        </w:rPr>
        <w:t>ι είναι του ενός και τ</w:t>
      </w:r>
      <w:r>
        <w:rPr>
          <w:rFonts w:eastAsia="Times New Roman" w:cs="Times New Roman"/>
          <w:szCs w:val="24"/>
        </w:rPr>
        <w:t>ι είναι τ</w:t>
      </w:r>
      <w:r w:rsidRPr="00A44DF5">
        <w:rPr>
          <w:rFonts w:eastAsia="Times New Roman" w:cs="Times New Roman"/>
          <w:szCs w:val="24"/>
        </w:rPr>
        <w:t xml:space="preserve">ου </w:t>
      </w:r>
      <w:r>
        <w:rPr>
          <w:rFonts w:eastAsia="Times New Roman" w:cs="Times New Roman"/>
          <w:szCs w:val="24"/>
        </w:rPr>
        <w:t>ά</w:t>
      </w:r>
      <w:r w:rsidRPr="00A44DF5">
        <w:rPr>
          <w:rFonts w:eastAsia="Times New Roman" w:cs="Times New Roman"/>
          <w:szCs w:val="24"/>
        </w:rPr>
        <w:t>λλο</w:t>
      </w:r>
      <w:r>
        <w:rPr>
          <w:rFonts w:eastAsia="Times New Roman" w:cs="Times New Roman"/>
          <w:szCs w:val="24"/>
        </w:rPr>
        <w:t>υ</w:t>
      </w:r>
      <w:r>
        <w:rPr>
          <w:rFonts w:eastAsia="Times New Roman" w:cs="Times New Roman"/>
          <w:szCs w:val="24"/>
        </w:rPr>
        <w:t>, τ</w:t>
      </w:r>
      <w:r w:rsidRPr="00A44DF5">
        <w:rPr>
          <w:rFonts w:eastAsia="Times New Roman" w:cs="Times New Roman"/>
          <w:szCs w:val="24"/>
        </w:rPr>
        <w:t>ι είναι αυτό που απασχολεί την ταυτότητ</w:t>
      </w:r>
      <w:r>
        <w:rPr>
          <w:rFonts w:eastAsia="Times New Roman" w:cs="Times New Roman"/>
          <w:szCs w:val="24"/>
        </w:rPr>
        <w:t>ά</w:t>
      </w:r>
      <w:r w:rsidRPr="00A44DF5">
        <w:rPr>
          <w:rFonts w:eastAsia="Times New Roman" w:cs="Times New Roman"/>
          <w:szCs w:val="24"/>
        </w:rPr>
        <w:t xml:space="preserve"> του</w:t>
      </w:r>
      <w:r>
        <w:rPr>
          <w:rFonts w:eastAsia="Times New Roman" w:cs="Times New Roman"/>
          <w:szCs w:val="24"/>
        </w:rPr>
        <w:t>,</w:t>
      </w:r>
      <w:r w:rsidRPr="00A44DF5">
        <w:rPr>
          <w:rFonts w:eastAsia="Times New Roman" w:cs="Times New Roman"/>
          <w:szCs w:val="24"/>
        </w:rPr>
        <w:t xml:space="preserve"> το σ</w:t>
      </w:r>
      <w:r w:rsidRPr="00A44DF5">
        <w:rPr>
          <w:rFonts w:eastAsia="Times New Roman" w:cs="Times New Roman"/>
          <w:szCs w:val="24"/>
        </w:rPr>
        <w:t>υναίσθημ</w:t>
      </w:r>
      <w:r>
        <w:rPr>
          <w:rFonts w:eastAsia="Times New Roman" w:cs="Times New Roman"/>
          <w:szCs w:val="24"/>
        </w:rPr>
        <w:t>ά</w:t>
      </w:r>
      <w:r w:rsidRPr="00A44DF5">
        <w:rPr>
          <w:rFonts w:eastAsia="Times New Roman" w:cs="Times New Roman"/>
          <w:szCs w:val="24"/>
        </w:rPr>
        <w:t xml:space="preserve"> του</w:t>
      </w:r>
      <w:r>
        <w:rPr>
          <w:rFonts w:eastAsia="Times New Roman" w:cs="Times New Roman"/>
          <w:szCs w:val="24"/>
        </w:rPr>
        <w:t>. Κ</w:t>
      </w:r>
      <w:r w:rsidRPr="00A44DF5">
        <w:rPr>
          <w:rFonts w:eastAsia="Times New Roman" w:cs="Times New Roman"/>
          <w:szCs w:val="24"/>
        </w:rPr>
        <w:t xml:space="preserve">αι το δικό μας συναίσθημα είναι </w:t>
      </w:r>
      <w:r>
        <w:rPr>
          <w:rFonts w:eastAsia="Times New Roman" w:cs="Times New Roman"/>
          <w:szCs w:val="24"/>
        </w:rPr>
        <w:t>ότι η ελληνική Μακεδονία είναι ε</w:t>
      </w:r>
      <w:r w:rsidRPr="00A44DF5">
        <w:rPr>
          <w:rFonts w:eastAsia="Times New Roman" w:cs="Times New Roman"/>
          <w:szCs w:val="24"/>
        </w:rPr>
        <w:t>λληνική</w:t>
      </w:r>
      <w:r>
        <w:rPr>
          <w:rFonts w:eastAsia="Times New Roman" w:cs="Times New Roman"/>
          <w:szCs w:val="24"/>
        </w:rPr>
        <w:t>.</w:t>
      </w:r>
    </w:p>
    <w:p w14:paraId="77C02E2F" w14:textId="77777777" w:rsidR="006113A9" w:rsidRDefault="006B6FC4">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lastRenderedPageBreak/>
        <w:t>Κ</w:t>
      </w:r>
      <w:r w:rsidRPr="00A44DF5">
        <w:rPr>
          <w:rFonts w:eastAsia="Times New Roman" w:cs="Times New Roman"/>
          <w:szCs w:val="24"/>
        </w:rPr>
        <w:t xml:space="preserve">αι ξέρετε τι άλλο </w:t>
      </w:r>
      <w:r>
        <w:rPr>
          <w:rFonts w:eastAsia="Times New Roman" w:cs="Times New Roman"/>
          <w:szCs w:val="24"/>
        </w:rPr>
        <w:t xml:space="preserve">προβλέπει η </w:t>
      </w:r>
      <w:r>
        <w:rPr>
          <w:rFonts w:eastAsia="Times New Roman" w:cs="Times New Roman"/>
          <w:szCs w:val="24"/>
        </w:rPr>
        <w:t>σ</w:t>
      </w:r>
      <w:r w:rsidRPr="00A44DF5">
        <w:rPr>
          <w:rFonts w:eastAsia="Times New Roman" w:cs="Times New Roman"/>
          <w:szCs w:val="24"/>
        </w:rPr>
        <w:t>υμφωνία που δεν έχουμε πει</w:t>
      </w:r>
      <w:r>
        <w:rPr>
          <w:rFonts w:eastAsia="Times New Roman" w:cs="Times New Roman"/>
          <w:szCs w:val="24"/>
        </w:rPr>
        <w:t>; Ό</w:t>
      </w:r>
      <w:r w:rsidRPr="00A44DF5">
        <w:rPr>
          <w:rFonts w:eastAsia="Times New Roman" w:cs="Times New Roman"/>
          <w:szCs w:val="24"/>
        </w:rPr>
        <w:t xml:space="preserve">τι </w:t>
      </w:r>
      <w:r>
        <w:rPr>
          <w:rFonts w:eastAsia="Times New Roman" w:cs="Times New Roman"/>
          <w:szCs w:val="24"/>
        </w:rPr>
        <w:t xml:space="preserve">μόνο εμείς </w:t>
      </w:r>
      <w:r w:rsidRPr="00A44DF5">
        <w:rPr>
          <w:rFonts w:eastAsia="Times New Roman" w:cs="Times New Roman"/>
          <w:szCs w:val="24"/>
        </w:rPr>
        <w:t xml:space="preserve">μπορούμε να χρησιμοποιούμε τον όρο </w:t>
      </w:r>
      <w:r>
        <w:rPr>
          <w:rFonts w:eastAsia="Times New Roman" w:cs="Times New Roman"/>
          <w:szCs w:val="24"/>
        </w:rPr>
        <w:t>«</w:t>
      </w:r>
      <w:r w:rsidRPr="00A44DF5">
        <w:rPr>
          <w:rFonts w:eastAsia="Times New Roman" w:cs="Times New Roman"/>
          <w:szCs w:val="24"/>
        </w:rPr>
        <w:t>Μακεδονία</w:t>
      </w:r>
      <w:r>
        <w:rPr>
          <w:rFonts w:eastAsia="Times New Roman" w:cs="Times New Roman"/>
          <w:szCs w:val="24"/>
        </w:rPr>
        <w:t>»,</w:t>
      </w:r>
      <w:r w:rsidRPr="00A44DF5">
        <w:rPr>
          <w:rFonts w:eastAsia="Times New Roman" w:cs="Times New Roman"/>
          <w:szCs w:val="24"/>
        </w:rPr>
        <w:t xml:space="preserve"> νέτα</w:t>
      </w:r>
      <w:r>
        <w:rPr>
          <w:rFonts w:eastAsia="Times New Roman" w:cs="Times New Roman"/>
          <w:szCs w:val="24"/>
        </w:rPr>
        <w:t>-</w:t>
      </w:r>
      <w:r w:rsidRPr="00A44DF5">
        <w:rPr>
          <w:rFonts w:eastAsia="Times New Roman" w:cs="Times New Roman"/>
          <w:szCs w:val="24"/>
        </w:rPr>
        <w:t>σκέτα</w:t>
      </w:r>
      <w:r>
        <w:rPr>
          <w:rFonts w:eastAsia="Times New Roman" w:cs="Times New Roman"/>
          <w:szCs w:val="24"/>
        </w:rPr>
        <w:t>, για το α</w:t>
      </w:r>
      <w:r w:rsidRPr="00A44DF5">
        <w:rPr>
          <w:rFonts w:eastAsia="Times New Roman" w:cs="Times New Roman"/>
          <w:szCs w:val="24"/>
        </w:rPr>
        <w:t>εροδρόμιο της Μακεδονίας</w:t>
      </w:r>
      <w:r>
        <w:rPr>
          <w:rFonts w:eastAsia="Times New Roman" w:cs="Times New Roman"/>
          <w:szCs w:val="24"/>
        </w:rPr>
        <w:t>,</w:t>
      </w:r>
      <w:r w:rsidRPr="00A44DF5">
        <w:rPr>
          <w:rFonts w:eastAsia="Times New Roman" w:cs="Times New Roman"/>
          <w:szCs w:val="24"/>
        </w:rPr>
        <w:t xml:space="preserve"> για το πανεπιστήμιο της Μακεδονίας</w:t>
      </w:r>
      <w:r>
        <w:rPr>
          <w:rFonts w:eastAsia="Times New Roman" w:cs="Times New Roman"/>
          <w:szCs w:val="24"/>
        </w:rPr>
        <w:t>. Δ</w:t>
      </w:r>
      <w:r w:rsidRPr="00A44DF5">
        <w:rPr>
          <w:rFonts w:eastAsia="Times New Roman" w:cs="Times New Roman"/>
          <w:szCs w:val="24"/>
        </w:rPr>
        <w:t xml:space="preserve">εν μπορεί να το χρησιμοποιήσει </w:t>
      </w:r>
      <w:r>
        <w:rPr>
          <w:rFonts w:eastAsia="Times New Roman" w:cs="Times New Roman"/>
          <w:szCs w:val="24"/>
        </w:rPr>
        <w:t xml:space="preserve">η </w:t>
      </w:r>
      <w:r w:rsidRPr="00A44DF5">
        <w:rPr>
          <w:rFonts w:eastAsia="Times New Roman" w:cs="Times New Roman"/>
          <w:szCs w:val="24"/>
        </w:rPr>
        <w:t>γειτονική χώρα</w:t>
      </w:r>
      <w:r>
        <w:rPr>
          <w:rFonts w:eastAsia="Times New Roman" w:cs="Times New Roman"/>
          <w:szCs w:val="24"/>
        </w:rPr>
        <w:t>. Δ</w:t>
      </w:r>
      <w:r w:rsidRPr="00A44DF5">
        <w:rPr>
          <w:rFonts w:eastAsia="Times New Roman" w:cs="Times New Roman"/>
          <w:szCs w:val="24"/>
        </w:rPr>
        <w:t>εν μπορεί να το χρησιμοποιήσει</w:t>
      </w:r>
      <w:r>
        <w:rPr>
          <w:rFonts w:eastAsia="Times New Roman" w:cs="Times New Roman"/>
          <w:szCs w:val="24"/>
        </w:rPr>
        <w:t>,</w:t>
      </w:r>
      <w:r w:rsidRPr="00A44DF5">
        <w:rPr>
          <w:rFonts w:eastAsia="Times New Roman" w:cs="Times New Roman"/>
          <w:szCs w:val="24"/>
        </w:rPr>
        <w:t xml:space="preserve"> για έναν απλό λόγο</w:t>
      </w:r>
      <w:r>
        <w:rPr>
          <w:rFonts w:eastAsia="Times New Roman" w:cs="Times New Roman"/>
          <w:szCs w:val="24"/>
        </w:rPr>
        <w:t>: Γ</w:t>
      </w:r>
      <w:r w:rsidRPr="00A44DF5">
        <w:rPr>
          <w:rFonts w:eastAsia="Times New Roman" w:cs="Times New Roman"/>
          <w:szCs w:val="24"/>
        </w:rPr>
        <w:t xml:space="preserve">ιατί θα πρέπει να βάλει </w:t>
      </w:r>
      <w:r>
        <w:rPr>
          <w:rFonts w:eastAsia="Times New Roman" w:cs="Times New Roman"/>
          <w:szCs w:val="24"/>
        </w:rPr>
        <w:t>«Β</w:t>
      </w:r>
      <w:r w:rsidRPr="00A44DF5">
        <w:rPr>
          <w:rFonts w:eastAsia="Times New Roman" w:cs="Times New Roman"/>
          <w:szCs w:val="24"/>
        </w:rPr>
        <w:t>όρεια Μακεδονία</w:t>
      </w:r>
      <w:r>
        <w:rPr>
          <w:rFonts w:eastAsia="Times New Roman" w:cs="Times New Roman"/>
          <w:szCs w:val="24"/>
        </w:rPr>
        <w:t>». Α</w:t>
      </w:r>
      <w:r w:rsidRPr="00A44DF5">
        <w:rPr>
          <w:rFonts w:eastAsia="Times New Roman" w:cs="Times New Roman"/>
          <w:szCs w:val="24"/>
        </w:rPr>
        <w:t>υτό</w:t>
      </w:r>
      <w:r>
        <w:rPr>
          <w:rFonts w:eastAsia="Times New Roman" w:cs="Times New Roman"/>
          <w:szCs w:val="24"/>
        </w:rPr>
        <w:t>,</w:t>
      </w:r>
      <w:r w:rsidRPr="00A44DF5">
        <w:rPr>
          <w:rFonts w:eastAsia="Times New Roman" w:cs="Times New Roman"/>
          <w:szCs w:val="24"/>
        </w:rPr>
        <w:t xml:space="preserve"> λοιπόν</w:t>
      </w:r>
      <w:r>
        <w:rPr>
          <w:rFonts w:eastAsia="Times New Roman" w:cs="Times New Roman"/>
          <w:szCs w:val="24"/>
        </w:rPr>
        <w:t>,</w:t>
      </w:r>
      <w:r w:rsidRPr="00A44DF5">
        <w:rPr>
          <w:rFonts w:eastAsia="Times New Roman" w:cs="Times New Roman"/>
          <w:szCs w:val="24"/>
        </w:rPr>
        <w:t xml:space="preserve"> το </w:t>
      </w:r>
      <w:r>
        <w:rPr>
          <w:rFonts w:eastAsia="Times New Roman" w:cs="Times New Roman"/>
          <w:szCs w:val="24"/>
        </w:rPr>
        <w:t>«</w:t>
      </w:r>
      <w:r w:rsidRPr="00A44DF5">
        <w:rPr>
          <w:rFonts w:eastAsia="Times New Roman" w:cs="Times New Roman"/>
          <w:szCs w:val="24"/>
        </w:rPr>
        <w:t>Μακεδονία</w:t>
      </w:r>
      <w:r>
        <w:rPr>
          <w:rFonts w:eastAsia="Times New Roman" w:cs="Times New Roman"/>
          <w:szCs w:val="24"/>
        </w:rPr>
        <w:t>»,</w:t>
      </w:r>
      <w:r w:rsidRPr="00A44DF5">
        <w:rPr>
          <w:rFonts w:eastAsia="Times New Roman" w:cs="Times New Roman"/>
          <w:szCs w:val="24"/>
        </w:rPr>
        <w:t xml:space="preserve"> </w:t>
      </w:r>
      <w:r>
        <w:rPr>
          <w:rFonts w:eastAsia="Times New Roman" w:cs="Times New Roman"/>
          <w:szCs w:val="24"/>
        </w:rPr>
        <w:t>«μ</w:t>
      </w:r>
      <w:r w:rsidRPr="00A44DF5">
        <w:rPr>
          <w:rFonts w:eastAsia="Times New Roman" w:cs="Times New Roman"/>
          <w:szCs w:val="24"/>
        </w:rPr>
        <w:t>ακεδονικός</w:t>
      </w:r>
      <w:r>
        <w:rPr>
          <w:rFonts w:eastAsia="Times New Roman" w:cs="Times New Roman"/>
          <w:szCs w:val="24"/>
        </w:rPr>
        <w:t>»</w:t>
      </w:r>
      <w:r w:rsidRPr="00A44DF5">
        <w:rPr>
          <w:rFonts w:eastAsia="Times New Roman" w:cs="Times New Roman"/>
          <w:szCs w:val="24"/>
        </w:rPr>
        <w:t xml:space="preserve"> και λοιπά</w:t>
      </w:r>
      <w:r>
        <w:rPr>
          <w:rFonts w:eastAsia="Times New Roman" w:cs="Times New Roman"/>
          <w:szCs w:val="24"/>
        </w:rPr>
        <w:t>,</w:t>
      </w:r>
      <w:r w:rsidRPr="00A44DF5">
        <w:rPr>
          <w:rFonts w:eastAsia="Times New Roman" w:cs="Times New Roman"/>
          <w:szCs w:val="24"/>
        </w:rPr>
        <w:t xml:space="preserve"> παραπέμπει σε ά</w:t>
      </w:r>
      <w:r w:rsidRPr="00A44DF5">
        <w:rPr>
          <w:rFonts w:eastAsia="Times New Roman" w:cs="Times New Roman"/>
          <w:szCs w:val="24"/>
        </w:rPr>
        <w:t xml:space="preserve">λλες ιστορίες </w:t>
      </w:r>
      <w:r>
        <w:rPr>
          <w:rFonts w:eastAsia="Times New Roman" w:cs="Times New Roman"/>
          <w:szCs w:val="24"/>
          <w:lang w:val="en-US"/>
        </w:rPr>
        <w:t>minima</w:t>
      </w:r>
      <w:r>
        <w:rPr>
          <w:rFonts w:eastAsia="Times New Roman" w:cs="Times New Roman"/>
          <w:szCs w:val="24"/>
        </w:rPr>
        <w:t xml:space="preserve"> </w:t>
      </w:r>
      <w:r>
        <w:rPr>
          <w:rFonts w:eastAsia="Times New Roman" w:cs="Times New Roman"/>
          <w:szCs w:val="24"/>
          <w:lang w:val="en-US"/>
        </w:rPr>
        <w:t>desiderata</w:t>
      </w:r>
      <w:r>
        <w:rPr>
          <w:rFonts w:eastAsia="Times New Roman" w:cs="Times New Roman"/>
          <w:szCs w:val="24"/>
        </w:rPr>
        <w:t xml:space="preserve"> </w:t>
      </w:r>
      <w:r w:rsidRPr="00A44DF5">
        <w:rPr>
          <w:rFonts w:eastAsia="Times New Roman" w:cs="Times New Roman"/>
          <w:szCs w:val="24"/>
        </w:rPr>
        <w:t>της χώρας</w:t>
      </w:r>
      <w:r>
        <w:rPr>
          <w:rFonts w:eastAsia="Times New Roman" w:cs="Times New Roman"/>
          <w:szCs w:val="24"/>
        </w:rPr>
        <w:t>.</w:t>
      </w:r>
    </w:p>
    <w:p w14:paraId="77C02E30" w14:textId="77777777" w:rsidR="006113A9" w:rsidRDefault="006B6FC4">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 xml:space="preserve">Τώρα, με </w:t>
      </w:r>
      <w:r w:rsidRPr="00A44DF5">
        <w:rPr>
          <w:rFonts w:eastAsia="Times New Roman" w:cs="Times New Roman"/>
          <w:szCs w:val="24"/>
        </w:rPr>
        <w:t xml:space="preserve">αυτή τη </w:t>
      </w:r>
      <w:r>
        <w:rPr>
          <w:rFonts w:eastAsia="Times New Roman" w:cs="Times New Roman"/>
          <w:szCs w:val="24"/>
        </w:rPr>
        <w:t>σ</w:t>
      </w:r>
      <w:r w:rsidRPr="00A44DF5">
        <w:rPr>
          <w:rFonts w:eastAsia="Times New Roman" w:cs="Times New Roman"/>
          <w:szCs w:val="24"/>
        </w:rPr>
        <w:t xml:space="preserve">υμφωνία </w:t>
      </w:r>
      <w:r>
        <w:rPr>
          <w:rFonts w:eastAsia="Times New Roman" w:cs="Times New Roman"/>
          <w:szCs w:val="24"/>
        </w:rPr>
        <w:t xml:space="preserve">σπάει </w:t>
      </w:r>
      <w:r w:rsidRPr="00A44DF5">
        <w:rPr>
          <w:rFonts w:eastAsia="Times New Roman" w:cs="Times New Roman"/>
          <w:szCs w:val="24"/>
        </w:rPr>
        <w:t>ένας επικίνδυνος αναθεωρητισμός που ξεκίνησε με τους εθνικιστές</w:t>
      </w:r>
      <w:r>
        <w:rPr>
          <w:rFonts w:eastAsia="Times New Roman" w:cs="Times New Roman"/>
          <w:szCs w:val="24"/>
        </w:rPr>
        <w:t>,</w:t>
      </w:r>
      <w:r w:rsidRPr="00A44DF5">
        <w:rPr>
          <w:rFonts w:eastAsia="Times New Roman" w:cs="Times New Roman"/>
          <w:szCs w:val="24"/>
        </w:rPr>
        <w:t xml:space="preserve"> με το εθνικιστικό μέτωπο</w:t>
      </w:r>
      <w:r>
        <w:rPr>
          <w:rFonts w:eastAsia="Times New Roman" w:cs="Times New Roman"/>
          <w:szCs w:val="24"/>
        </w:rPr>
        <w:t>,</w:t>
      </w:r>
      <w:r w:rsidRPr="00A44DF5">
        <w:rPr>
          <w:rFonts w:eastAsia="Times New Roman" w:cs="Times New Roman"/>
          <w:szCs w:val="24"/>
        </w:rPr>
        <w:t xml:space="preserve"> το οποίο θέτει σε κίνδυνο άμεσο το εθνικό συμφέρον της χώρας</w:t>
      </w:r>
      <w:r>
        <w:rPr>
          <w:rFonts w:eastAsia="Times New Roman" w:cs="Times New Roman"/>
          <w:szCs w:val="24"/>
        </w:rPr>
        <w:t>,</w:t>
      </w:r>
      <w:r w:rsidRPr="00A44DF5">
        <w:rPr>
          <w:rFonts w:eastAsia="Times New Roman" w:cs="Times New Roman"/>
          <w:szCs w:val="24"/>
        </w:rPr>
        <w:t xml:space="preserve"> τα σύνορ</w:t>
      </w:r>
      <w:r>
        <w:rPr>
          <w:rFonts w:eastAsia="Times New Roman" w:cs="Times New Roman"/>
          <w:szCs w:val="24"/>
        </w:rPr>
        <w:t>ά</w:t>
      </w:r>
      <w:r w:rsidRPr="00A44DF5">
        <w:rPr>
          <w:rFonts w:eastAsia="Times New Roman" w:cs="Times New Roman"/>
          <w:szCs w:val="24"/>
        </w:rPr>
        <w:t xml:space="preserve"> </w:t>
      </w:r>
      <w:r>
        <w:rPr>
          <w:rFonts w:eastAsia="Times New Roman" w:cs="Times New Roman"/>
          <w:szCs w:val="24"/>
        </w:rPr>
        <w:t>της,</w:t>
      </w:r>
      <w:r w:rsidRPr="00A44DF5">
        <w:rPr>
          <w:rFonts w:eastAsia="Times New Roman" w:cs="Times New Roman"/>
          <w:szCs w:val="24"/>
        </w:rPr>
        <w:t xml:space="preserve"> το εθνικό </w:t>
      </w:r>
      <w:r>
        <w:rPr>
          <w:rFonts w:eastAsia="Times New Roman" w:cs="Times New Roman"/>
          <w:szCs w:val="24"/>
        </w:rPr>
        <w:t>δ</w:t>
      </w:r>
      <w:r w:rsidRPr="00A44DF5">
        <w:rPr>
          <w:rFonts w:eastAsia="Times New Roman" w:cs="Times New Roman"/>
          <w:szCs w:val="24"/>
        </w:rPr>
        <w:t>ίκ</w:t>
      </w:r>
      <w:r w:rsidRPr="00A44DF5">
        <w:rPr>
          <w:rFonts w:eastAsia="Times New Roman" w:cs="Times New Roman"/>
          <w:szCs w:val="24"/>
        </w:rPr>
        <w:t>αιο</w:t>
      </w:r>
      <w:r>
        <w:rPr>
          <w:rFonts w:eastAsia="Times New Roman" w:cs="Times New Roman"/>
          <w:szCs w:val="24"/>
        </w:rPr>
        <w:t>,</w:t>
      </w:r>
      <w:r w:rsidRPr="00A44DF5">
        <w:rPr>
          <w:rFonts w:eastAsia="Times New Roman" w:cs="Times New Roman"/>
          <w:szCs w:val="24"/>
        </w:rPr>
        <w:t xml:space="preserve"> την ίδια της την ιστορία</w:t>
      </w:r>
      <w:r>
        <w:rPr>
          <w:rFonts w:eastAsia="Times New Roman" w:cs="Times New Roman"/>
          <w:szCs w:val="24"/>
        </w:rPr>
        <w:t xml:space="preserve">. </w:t>
      </w:r>
    </w:p>
    <w:p w14:paraId="77C02E31" w14:textId="77777777" w:rsidR="006113A9" w:rsidRDefault="006B6FC4">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Κ</w:t>
      </w:r>
      <w:r w:rsidRPr="00A44DF5">
        <w:rPr>
          <w:rFonts w:eastAsia="Times New Roman" w:cs="Times New Roman"/>
          <w:szCs w:val="24"/>
        </w:rPr>
        <w:t>αι ξέρετε γιατί</w:t>
      </w:r>
      <w:r>
        <w:rPr>
          <w:rFonts w:eastAsia="Times New Roman" w:cs="Times New Roman"/>
          <w:szCs w:val="24"/>
        </w:rPr>
        <w:t xml:space="preserve">; Οι </w:t>
      </w:r>
      <w:r>
        <w:rPr>
          <w:rFonts w:eastAsia="Times New Roman" w:cs="Times New Roman"/>
          <w:szCs w:val="24"/>
        </w:rPr>
        <w:t>μ</w:t>
      </w:r>
      <w:r w:rsidRPr="00A44DF5">
        <w:rPr>
          <w:rFonts w:eastAsia="Times New Roman" w:cs="Times New Roman"/>
          <w:szCs w:val="24"/>
        </w:rPr>
        <w:t>ακεδονομάχοι</w:t>
      </w:r>
      <w:r>
        <w:rPr>
          <w:rFonts w:eastAsia="Times New Roman" w:cs="Times New Roman"/>
          <w:szCs w:val="24"/>
        </w:rPr>
        <w:t>,</w:t>
      </w:r>
      <w:r w:rsidRPr="00A44DF5">
        <w:rPr>
          <w:rFonts w:eastAsia="Times New Roman" w:cs="Times New Roman"/>
          <w:szCs w:val="24"/>
        </w:rPr>
        <w:t xml:space="preserve"> κυρίες και κύριοι </w:t>
      </w:r>
      <w:r>
        <w:rPr>
          <w:rFonts w:eastAsia="Times New Roman" w:cs="Times New Roman"/>
          <w:szCs w:val="24"/>
        </w:rPr>
        <w:t>-γιατί δεν θα κάνουμε</w:t>
      </w:r>
      <w:r w:rsidRPr="00A44DF5">
        <w:rPr>
          <w:rFonts w:eastAsia="Times New Roman" w:cs="Times New Roman"/>
          <w:szCs w:val="24"/>
        </w:rPr>
        <w:t xml:space="preserve"> ιστορία εδώ</w:t>
      </w:r>
      <w:r>
        <w:rPr>
          <w:rFonts w:eastAsia="Times New Roman" w:cs="Times New Roman"/>
          <w:szCs w:val="24"/>
        </w:rPr>
        <w:t>,</w:t>
      </w:r>
      <w:r w:rsidRPr="00A44DF5">
        <w:rPr>
          <w:rFonts w:eastAsia="Times New Roman" w:cs="Times New Roman"/>
          <w:szCs w:val="24"/>
        </w:rPr>
        <w:t xml:space="preserve"> αλλά δεν μπορώ να μην αναφερθώ</w:t>
      </w:r>
      <w:r>
        <w:rPr>
          <w:rFonts w:eastAsia="Times New Roman" w:cs="Times New Roman"/>
          <w:szCs w:val="24"/>
        </w:rPr>
        <w:t>-</w:t>
      </w:r>
      <w:r w:rsidRPr="00A44DF5">
        <w:rPr>
          <w:rFonts w:eastAsia="Times New Roman" w:cs="Times New Roman"/>
          <w:szCs w:val="24"/>
        </w:rPr>
        <w:t xml:space="preserve"> πολέμησαν για να μπορέσουν να κατοχυρώσουν όσο το δυνατόν μεγαλύτερο μέρος της γεωγραφικής </w:t>
      </w:r>
      <w:r>
        <w:rPr>
          <w:rFonts w:eastAsia="Times New Roman" w:cs="Times New Roman"/>
          <w:szCs w:val="24"/>
        </w:rPr>
        <w:t xml:space="preserve">αυτής </w:t>
      </w:r>
      <w:r>
        <w:rPr>
          <w:rFonts w:eastAsia="Times New Roman" w:cs="Times New Roman"/>
          <w:szCs w:val="24"/>
        </w:rPr>
        <w:t>επικράτειας στον ελληνικό ε</w:t>
      </w:r>
      <w:r w:rsidRPr="00A44DF5">
        <w:rPr>
          <w:rFonts w:eastAsia="Times New Roman" w:cs="Times New Roman"/>
          <w:szCs w:val="24"/>
        </w:rPr>
        <w:t>θνικό κορμό</w:t>
      </w:r>
      <w:r>
        <w:rPr>
          <w:rFonts w:eastAsia="Times New Roman" w:cs="Times New Roman"/>
          <w:szCs w:val="24"/>
        </w:rPr>
        <w:t>,</w:t>
      </w:r>
      <w:r w:rsidRPr="00A44DF5">
        <w:rPr>
          <w:rFonts w:eastAsia="Times New Roman" w:cs="Times New Roman"/>
          <w:szCs w:val="24"/>
        </w:rPr>
        <w:t xml:space="preserve"> για να μπορεί αυτό τ</w:t>
      </w:r>
      <w:r>
        <w:rPr>
          <w:rFonts w:eastAsia="Times New Roman" w:cs="Times New Roman"/>
          <w:szCs w:val="24"/>
        </w:rPr>
        <w:t>ο τμήμα να είναι στον ελληνικό ε</w:t>
      </w:r>
      <w:r w:rsidRPr="00A44DF5">
        <w:rPr>
          <w:rFonts w:eastAsia="Times New Roman" w:cs="Times New Roman"/>
          <w:szCs w:val="24"/>
        </w:rPr>
        <w:t>θνικό κορμό</w:t>
      </w:r>
      <w:r>
        <w:rPr>
          <w:rFonts w:eastAsia="Times New Roman" w:cs="Times New Roman"/>
          <w:szCs w:val="24"/>
        </w:rPr>
        <w:t>,</w:t>
      </w:r>
      <w:r w:rsidRPr="00A44DF5">
        <w:rPr>
          <w:rFonts w:eastAsia="Times New Roman" w:cs="Times New Roman"/>
          <w:szCs w:val="24"/>
        </w:rPr>
        <w:t xml:space="preserve"> για να λέγεται ελληνικό αυτό το </w:t>
      </w:r>
      <w:r w:rsidRPr="00A44DF5">
        <w:rPr>
          <w:rFonts w:eastAsia="Times New Roman" w:cs="Times New Roman"/>
          <w:szCs w:val="24"/>
        </w:rPr>
        <w:lastRenderedPageBreak/>
        <w:t>τμήμα</w:t>
      </w:r>
      <w:r>
        <w:rPr>
          <w:rFonts w:eastAsia="Times New Roman" w:cs="Times New Roman"/>
          <w:szCs w:val="24"/>
        </w:rPr>
        <w:t>. Τ</w:t>
      </w:r>
      <w:r w:rsidRPr="00A44DF5">
        <w:rPr>
          <w:rFonts w:eastAsia="Times New Roman" w:cs="Times New Roman"/>
          <w:szCs w:val="24"/>
        </w:rPr>
        <w:t>ο έχουμε καταλάβει</w:t>
      </w:r>
      <w:r>
        <w:rPr>
          <w:rFonts w:eastAsia="Times New Roman" w:cs="Times New Roman"/>
          <w:szCs w:val="24"/>
        </w:rPr>
        <w:t>; Γι’</w:t>
      </w:r>
      <w:r w:rsidRPr="00A44DF5">
        <w:rPr>
          <w:rFonts w:eastAsia="Times New Roman" w:cs="Times New Roman"/>
          <w:szCs w:val="24"/>
        </w:rPr>
        <w:t xml:space="preserve"> αυτό αγωνίστηκαν</w:t>
      </w:r>
      <w:r>
        <w:rPr>
          <w:rFonts w:eastAsia="Times New Roman" w:cs="Times New Roman"/>
          <w:szCs w:val="24"/>
        </w:rPr>
        <w:t>. Α</w:t>
      </w:r>
      <w:r w:rsidRPr="00A44DF5">
        <w:rPr>
          <w:rFonts w:eastAsia="Times New Roman" w:cs="Times New Roman"/>
          <w:szCs w:val="24"/>
        </w:rPr>
        <w:t xml:space="preserve">γωνίστηκαν </w:t>
      </w:r>
      <w:r>
        <w:rPr>
          <w:rFonts w:eastAsia="Times New Roman" w:cs="Times New Roman"/>
          <w:szCs w:val="24"/>
        </w:rPr>
        <w:t>η</w:t>
      </w:r>
      <w:r w:rsidRPr="00A44DF5">
        <w:rPr>
          <w:rFonts w:eastAsia="Times New Roman" w:cs="Times New Roman"/>
          <w:szCs w:val="24"/>
        </w:rPr>
        <w:t xml:space="preserve"> ιστορία του Μεγάλου Αλεξάνδρ</w:t>
      </w:r>
      <w:r>
        <w:rPr>
          <w:rFonts w:eastAsia="Times New Roman" w:cs="Times New Roman"/>
          <w:szCs w:val="24"/>
        </w:rPr>
        <w:t xml:space="preserve">ου να κατοχυρωθεί ως μέρος </w:t>
      </w:r>
      <w:r>
        <w:rPr>
          <w:rFonts w:eastAsia="Times New Roman" w:cs="Times New Roman"/>
          <w:szCs w:val="24"/>
        </w:rPr>
        <w:t>της ε</w:t>
      </w:r>
      <w:r w:rsidRPr="00A44DF5">
        <w:rPr>
          <w:rFonts w:eastAsia="Times New Roman" w:cs="Times New Roman"/>
          <w:szCs w:val="24"/>
        </w:rPr>
        <w:t>λληνικής εθνικής ιστορίας</w:t>
      </w:r>
      <w:r>
        <w:rPr>
          <w:rFonts w:eastAsia="Times New Roman" w:cs="Times New Roman"/>
          <w:szCs w:val="24"/>
        </w:rPr>
        <w:t>,</w:t>
      </w:r>
      <w:r w:rsidRPr="00A44DF5">
        <w:rPr>
          <w:rFonts w:eastAsia="Times New Roman" w:cs="Times New Roman"/>
          <w:szCs w:val="24"/>
        </w:rPr>
        <w:t xml:space="preserve"> ως μέρος </w:t>
      </w:r>
      <w:r>
        <w:rPr>
          <w:rFonts w:eastAsia="Times New Roman" w:cs="Times New Roman"/>
          <w:szCs w:val="24"/>
        </w:rPr>
        <w:t>της ε</w:t>
      </w:r>
      <w:r w:rsidRPr="00A44DF5">
        <w:rPr>
          <w:rFonts w:eastAsia="Times New Roman" w:cs="Times New Roman"/>
          <w:szCs w:val="24"/>
        </w:rPr>
        <w:t xml:space="preserve">λληνικής εθνικής ταυτότητας και </w:t>
      </w:r>
      <w:r>
        <w:rPr>
          <w:rFonts w:eastAsia="Times New Roman" w:cs="Times New Roman"/>
          <w:szCs w:val="24"/>
        </w:rPr>
        <w:t>όχι ως μέρος της ιστορίας κάποιων άλλω</w:t>
      </w:r>
      <w:r w:rsidRPr="00A44DF5">
        <w:rPr>
          <w:rFonts w:eastAsia="Times New Roman" w:cs="Times New Roman"/>
          <w:szCs w:val="24"/>
        </w:rPr>
        <w:t>ν</w:t>
      </w:r>
      <w:r>
        <w:rPr>
          <w:rFonts w:eastAsia="Times New Roman" w:cs="Times New Roman"/>
          <w:szCs w:val="24"/>
        </w:rPr>
        <w:t xml:space="preserve">. </w:t>
      </w:r>
      <w:r w:rsidRPr="00A44DF5">
        <w:rPr>
          <w:rFonts w:eastAsia="Times New Roman" w:cs="Times New Roman"/>
          <w:szCs w:val="24"/>
        </w:rPr>
        <w:t>Αυτός ήταν ο σκοτωμός</w:t>
      </w:r>
      <w:r>
        <w:rPr>
          <w:rFonts w:eastAsia="Times New Roman" w:cs="Times New Roman"/>
          <w:szCs w:val="24"/>
        </w:rPr>
        <w:t xml:space="preserve">. </w:t>
      </w:r>
    </w:p>
    <w:p w14:paraId="77C02E32" w14:textId="77777777" w:rsidR="006113A9" w:rsidRDefault="006B6FC4">
      <w:pPr>
        <w:tabs>
          <w:tab w:val="left" w:pos="1118"/>
        </w:tabs>
        <w:spacing w:line="600" w:lineRule="auto"/>
        <w:ind w:firstLine="720"/>
        <w:contextualSpacing/>
        <w:jc w:val="both"/>
        <w:rPr>
          <w:rFonts w:eastAsia="Times New Roman" w:cs="Times New Roman"/>
          <w:szCs w:val="24"/>
        </w:rPr>
      </w:pPr>
      <w:r w:rsidRPr="00C13164">
        <w:rPr>
          <w:rFonts w:eastAsia="Times New Roman" w:cs="Times New Roman"/>
          <w:szCs w:val="24"/>
        </w:rPr>
        <w:t>(Στο σημείο αυτό κτυπάει το κουδούνι λήξεως του χρόνου ομιλίας της κυρίας Βουλευτού)</w:t>
      </w:r>
    </w:p>
    <w:p w14:paraId="77C02E33" w14:textId="77777777" w:rsidR="006113A9" w:rsidRDefault="006B6FC4">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Θα μου δώσετε ελάχιστα λεπ</w:t>
      </w:r>
      <w:r w:rsidRPr="00A44DF5">
        <w:rPr>
          <w:rFonts w:eastAsia="Times New Roman" w:cs="Times New Roman"/>
          <w:szCs w:val="24"/>
        </w:rPr>
        <w:t>τά</w:t>
      </w:r>
      <w:r>
        <w:rPr>
          <w:rFonts w:eastAsia="Times New Roman" w:cs="Times New Roman"/>
          <w:szCs w:val="24"/>
        </w:rPr>
        <w:t xml:space="preserve"> ακόμη,</w:t>
      </w:r>
      <w:r w:rsidRPr="00A44DF5">
        <w:rPr>
          <w:rFonts w:eastAsia="Times New Roman" w:cs="Times New Roman"/>
          <w:szCs w:val="24"/>
        </w:rPr>
        <w:t xml:space="preserve"> κυρία </w:t>
      </w:r>
      <w:r>
        <w:rPr>
          <w:rFonts w:eastAsia="Times New Roman" w:cs="Times New Roman"/>
          <w:szCs w:val="24"/>
        </w:rPr>
        <w:t>Π</w:t>
      </w:r>
      <w:r w:rsidRPr="00A44DF5">
        <w:rPr>
          <w:rFonts w:eastAsia="Times New Roman" w:cs="Times New Roman"/>
          <w:szCs w:val="24"/>
        </w:rPr>
        <w:t>ρόεδρε</w:t>
      </w:r>
      <w:r>
        <w:rPr>
          <w:rFonts w:eastAsia="Times New Roman" w:cs="Times New Roman"/>
          <w:szCs w:val="24"/>
        </w:rPr>
        <w:t>.</w:t>
      </w:r>
      <w:r w:rsidRPr="00A44DF5">
        <w:rPr>
          <w:rFonts w:eastAsia="Times New Roman" w:cs="Times New Roman"/>
          <w:szCs w:val="24"/>
        </w:rPr>
        <w:t xml:space="preserve"> </w:t>
      </w:r>
    </w:p>
    <w:p w14:paraId="77C02E34" w14:textId="77777777" w:rsidR="006113A9" w:rsidRDefault="006B6FC4">
      <w:pPr>
        <w:tabs>
          <w:tab w:val="left" w:pos="1118"/>
        </w:tabs>
        <w:spacing w:line="600" w:lineRule="auto"/>
        <w:ind w:firstLine="720"/>
        <w:contextualSpacing/>
        <w:jc w:val="both"/>
        <w:rPr>
          <w:rFonts w:eastAsia="Times New Roman" w:cs="Times New Roman"/>
          <w:szCs w:val="24"/>
        </w:rPr>
      </w:pPr>
      <w:r w:rsidRPr="000637CE">
        <w:rPr>
          <w:rFonts w:eastAsia="Times New Roman" w:cs="Times New Roman"/>
          <w:b/>
          <w:szCs w:val="24"/>
        </w:rPr>
        <w:t>ΠΡΟΕΔΡΕΥΟΥΣΑ (</w:t>
      </w:r>
      <w:r>
        <w:rPr>
          <w:rFonts w:eastAsia="Times New Roman" w:cs="Times New Roman"/>
          <w:b/>
          <w:szCs w:val="24"/>
        </w:rPr>
        <w:t>Αναστασία Χριστοδουλοπούλου</w:t>
      </w:r>
      <w:r w:rsidRPr="000637CE">
        <w:rPr>
          <w:rFonts w:eastAsia="Times New Roman" w:cs="Times New Roman"/>
          <w:b/>
          <w:szCs w:val="24"/>
        </w:rPr>
        <w:t>):</w:t>
      </w:r>
      <w:r w:rsidRPr="000637CE">
        <w:rPr>
          <w:rFonts w:eastAsia="Times New Roman" w:cs="Times New Roman"/>
          <w:szCs w:val="24"/>
        </w:rPr>
        <w:t xml:space="preserve"> </w:t>
      </w:r>
      <w:r>
        <w:rPr>
          <w:rFonts w:eastAsia="Times New Roman" w:cs="Times New Roman"/>
          <w:szCs w:val="24"/>
        </w:rPr>
        <w:t xml:space="preserve">Μπορείτε να </w:t>
      </w:r>
      <w:r w:rsidRPr="00A44DF5">
        <w:rPr>
          <w:rFonts w:eastAsia="Times New Roman" w:cs="Times New Roman"/>
          <w:szCs w:val="24"/>
        </w:rPr>
        <w:t xml:space="preserve">πάρετε τη δευτερολογία </w:t>
      </w:r>
      <w:r>
        <w:rPr>
          <w:rFonts w:eastAsia="Times New Roman" w:cs="Times New Roman"/>
          <w:szCs w:val="24"/>
        </w:rPr>
        <w:t>σας,</w:t>
      </w:r>
      <w:r w:rsidRPr="00A44DF5">
        <w:rPr>
          <w:rFonts w:eastAsia="Times New Roman" w:cs="Times New Roman"/>
          <w:szCs w:val="24"/>
        </w:rPr>
        <w:t xml:space="preserve"> αν θέλε</w:t>
      </w:r>
      <w:r>
        <w:rPr>
          <w:rFonts w:eastAsia="Times New Roman" w:cs="Times New Roman"/>
          <w:szCs w:val="24"/>
        </w:rPr>
        <w:t>τε.</w:t>
      </w:r>
    </w:p>
    <w:p w14:paraId="77C02E35" w14:textId="77777777" w:rsidR="006113A9" w:rsidRDefault="006B6FC4">
      <w:pPr>
        <w:tabs>
          <w:tab w:val="left" w:pos="1118"/>
        </w:tabs>
        <w:spacing w:line="600" w:lineRule="auto"/>
        <w:ind w:firstLine="720"/>
        <w:contextualSpacing/>
        <w:jc w:val="both"/>
        <w:rPr>
          <w:rFonts w:eastAsia="Times New Roman" w:cs="Times New Roman"/>
          <w:szCs w:val="24"/>
        </w:rPr>
      </w:pPr>
      <w:r>
        <w:rPr>
          <w:rFonts w:eastAsia="Times New Roman" w:cs="Times New Roman"/>
          <w:b/>
          <w:szCs w:val="24"/>
        </w:rPr>
        <w:t>ΑΘΑΝΑΣΙΑ</w:t>
      </w:r>
      <w:r w:rsidRPr="007B6CCB">
        <w:rPr>
          <w:rFonts w:eastAsia="Times New Roman" w:cs="Times New Roman"/>
          <w:b/>
          <w:szCs w:val="24"/>
        </w:rPr>
        <w:t xml:space="preserve"> </w:t>
      </w:r>
      <w:r>
        <w:rPr>
          <w:rFonts w:eastAsia="Times New Roman" w:cs="Times New Roman"/>
          <w:b/>
          <w:szCs w:val="24"/>
        </w:rPr>
        <w:t xml:space="preserve">(ΣΙΑ) </w:t>
      </w:r>
      <w:r w:rsidRPr="007B6CCB">
        <w:rPr>
          <w:rFonts w:eastAsia="Times New Roman" w:cs="Times New Roman"/>
          <w:b/>
          <w:szCs w:val="24"/>
        </w:rPr>
        <w:t>ΑΝΑΓΝΩΣΤΟΠΟΥΛΟΥ:</w:t>
      </w:r>
      <w:r>
        <w:rPr>
          <w:rFonts w:eastAsia="Times New Roman" w:cs="Times New Roman"/>
          <w:szCs w:val="24"/>
        </w:rPr>
        <w:t xml:space="preserve"> Λί</w:t>
      </w:r>
      <w:r w:rsidRPr="00A44DF5">
        <w:rPr>
          <w:rFonts w:eastAsia="Times New Roman" w:cs="Times New Roman"/>
          <w:szCs w:val="24"/>
        </w:rPr>
        <w:t>γο θα πάρω από τη δευτερολογία μου</w:t>
      </w:r>
      <w:r>
        <w:rPr>
          <w:rFonts w:eastAsia="Times New Roman" w:cs="Times New Roman"/>
          <w:szCs w:val="24"/>
        </w:rPr>
        <w:t>.</w:t>
      </w:r>
    </w:p>
    <w:p w14:paraId="77C02E36" w14:textId="77777777" w:rsidR="006113A9" w:rsidRDefault="006B6FC4">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Ο</w:t>
      </w:r>
      <w:r w:rsidRPr="00A44DF5">
        <w:rPr>
          <w:rFonts w:eastAsia="Times New Roman" w:cs="Times New Roman"/>
          <w:szCs w:val="24"/>
        </w:rPr>
        <w:t xml:space="preserve">ι </w:t>
      </w:r>
      <w:r>
        <w:rPr>
          <w:rFonts w:eastAsia="Times New Roman" w:cs="Times New Roman"/>
          <w:szCs w:val="24"/>
        </w:rPr>
        <w:t>Βαλκανικοί Π</w:t>
      </w:r>
      <w:r w:rsidRPr="00A44DF5">
        <w:rPr>
          <w:rFonts w:eastAsia="Times New Roman" w:cs="Times New Roman"/>
          <w:szCs w:val="24"/>
        </w:rPr>
        <w:t>όλεμοι ξέρετε τι έκαναν</w:t>
      </w:r>
      <w:r>
        <w:rPr>
          <w:rFonts w:eastAsia="Times New Roman" w:cs="Times New Roman"/>
          <w:szCs w:val="24"/>
        </w:rPr>
        <w:t>; Ε</w:t>
      </w:r>
      <w:r w:rsidRPr="00A44DF5">
        <w:rPr>
          <w:rFonts w:eastAsia="Times New Roman" w:cs="Times New Roman"/>
          <w:szCs w:val="24"/>
        </w:rPr>
        <w:t>ίπαν</w:t>
      </w:r>
      <w:r>
        <w:rPr>
          <w:rFonts w:eastAsia="Times New Roman" w:cs="Times New Roman"/>
          <w:szCs w:val="24"/>
        </w:rPr>
        <w:t>: «Αρκετά</w:t>
      </w:r>
      <w:r w:rsidRPr="00A44DF5">
        <w:rPr>
          <w:rFonts w:eastAsia="Times New Roman" w:cs="Times New Roman"/>
          <w:szCs w:val="24"/>
        </w:rPr>
        <w:t xml:space="preserve"> σκοτωθήκαμε μεταξύ </w:t>
      </w:r>
      <w:r>
        <w:rPr>
          <w:rFonts w:eastAsia="Times New Roman" w:cs="Times New Roman"/>
          <w:szCs w:val="24"/>
        </w:rPr>
        <w:t>μας. Ε</w:t>
      </w:r>
      <w:r w:rsidRPr="00A44DF5">
        <w:rPr>
          <w:rFonts w:eastAsia="Times New Roman" w:cs="Times New Roman"/>
          <w:szCs w:val="24"/>
        </w:rPr>
        <w:t>μείς θέλουμε να μοιράσουμε αυτή τη Μακεδονία</w:t>
      </w:r>
      <w:r>
        <w:rPr>
          <w:rFonts w:eastAsia="Times New Roman" w:cs="Times New Roman"/>
          <w:szCs w:val="24"/>
        </w:rPr>
        <w:t xml:space="preserve"> </w:t>
      </w:r>
      <w:r w:rsidRPr="00A44DF5">
        <w:rPr>
          <w:rFonts w:eastAsia="Times New Roman" w:cs="Times New Roman"/>
          <w:szCs w:val="24"/>
        </w:rPr>
        <w:t xml:space="preserve">μεταξύ </w:t>
      </w:r>
      <w:r>
        <w:rPr>
          <w:rFonts w:eastAsia="Times New Roman" w:cs="Times New Roman"/>
          <w:szCs w:val="24"/>
        </w:rPr>
        <w:t>μας,</w:t>
      </w:r>
      <w:r w:rsidRPr="00A44DF5">
        <w:rPr>
          <w:rFonts w:eastAsia="Times New Roman" w:cs="Times New Roman"/>
          <w:szCs w:val="24"/>
        </w:rPr>
        <w:t xml:space="preserve"> εναντίον του κοινού εχθρού</w:t>
      </w:r>
      <w:r>
        <w:rPr>
          <w:rFonts w:eastAsia="Times New Roman" w:cs="Times New Roman"/>
          <w:szCs w:val="24"/>
        </w:rPr>
        <w:t>, της Οθωμανικής Α</w:t>
      </w:r>
      <w:r w:rsidRPr="00A44DF5">
        <w:rPr>
          <w:rFonts w:eastAsia="Times New Roman" w:cs="Times New Roman"/>
          <w:szCs w:val="24"/>
        </w:rPr>
        <w:t>υτοκρατορίας</w:t>
      </w:r>
      <w:r>
        <w:rPr>
          <w:rFonts w:eastAsia="Times New Roman" w:cs="Times New Roman"/>
          <w:szCs w:val="24"/>
        </w:rPr>
        <w:t>». Μ</w:t>
      </w:r>
      <w:r w:rsidRPr="00A44DF5">
        <w:rPr>
          <w:rFonts w:eastAsia="Times New Roman" w:cs="Times New Roman"/>
          <w:szCs w:val="24"/>
        </w:rPr>
        <w:t>έσα στα</w:t>
      </w:r>
      <w:r>
        <w:rPr>
          <w:rFonts w:eastAsia="Times New Roman" w:cs="Times New Roman"/>
          <w:szCs w:val="24"/>
        </w:rPr>
        <w:t xml:space="preserve"> ιμπεριαλιστικά σχέδια ήταν οι Βαλκανικοί Π</w:t>
      </w:r>
      <w:r w:rsidRPr="00A44DF5">
        <w:rPr>
          <w:rFonts w:eastAsia="Times New Roman" w:cs="Times New Roman"/>
          <w:szCs w:val="24"/>
        </w:rPr>
        <w:t>όλεμοι</w:t>
      </w:r>
      <w:r>
        <w:rPr>
          <w:rFonts w:eastAsia="Times New Roman" w:cs="Times New Roman"/>
          <w:szCs w:val="24"/>
        </w:rPr>
        <w:t xml:space="preserve">, δηλαδή την κατάρρευση της Οθωμανικής </w:t>
      </w:r>
      <w:r>
        <w:rPr>
          <w:rFonts w:eastAsia="Times New Roman" w:cs="Times New Roman"/>
          <w:szCs w:val="24"/>
        </w:rPr>
        <w:lastRenderedPageBreak/>
        <w:t>Α</w:t>
      </w:r>
      <w:r w:rsidRPr="00A44DF5">
        <w:rPr>
          <w:rFonts w:eastAsia="Times New Roman" w:cs="Times New Roman"/>
          <w:szCs w:val="24"/>
        </w:rPr>
        <w:t>υτοκρατορίας</w:t>
      </w:r>
      <w:r>
        <w:rPr>
          <w:rFonts w:eastAsia="Times New Roman" w:cs="Times New Roman"/>
          <w:szCs w:val="24"/>
        </w:rPr>
        <w:t xml:space="preserve"> ήθελ</w:t>
      </w:r>
      <w:r>
        <w:rPr>
          <w:rFonts w:eastAsia="Times New Roman" w:cs="Times New Roman"/>
          <w:szCs w:val="24"/>
        </w:rPr>
        <w:t>αν. Μ</w:t>
      </w:r>
      <w:r w:rsidRPr="00A44DF5">
        <w:rPr>
          <w:rFonts w:eastAsia="Times New Roman" w:cs="Times New Roman"/>
          <w:szCs w:val="24"/>
        </w:rPr>
        <w:t xml:space="preserve">ε τους </w:t>
      </w:r>
      <w:r>
        <w:rPr>
          <w:rFonts w:eastAsia="Times New Roman" w:cs="Times New Roman"/>
          <w:szCs w:val="24"/>
        </w:rPr>
        <w:t>Βαλκανικούς Πολέμους οι</w:t>
      </w:r>
      <w:r w:rsidRPr="00A44DF5">
        <w:rPr>
          <w:rFonts w:eastAsia="Times New Roman" w:cs="Times New Roman"/>
          <w:szCs w:val="24"/>
        </w:rPr>
        <w:t xml:space="preserve"> ιμπεριαλιστές τη</w:t>
      </w:r>
      <w:r>
        <w:rPr>
          <w:rFonts w:eastAsia="Times New Roman" w:cs="Times New Roman"/>
          <w:szCs w:val="24"/>
        </w:rPr>
        <w:t xml:space="preserve">ς εποχής ήθελαν την κατάρρευση </w:t>
      </w:r>
      <w:r>
        <w:rPr>
          <w:rFonts w:eastAsia="Times New Roman" w:cs="Times New Roman"/>
          <w:szCs w:val="24"/>
        </w:rPr>
        <w:t xml:space="preserve">της </w:t>
      </w:r>
      <w:r>
        <w:rPr>
          <w:rFonts w:eastAsia="Times New Roman" w:cs="Times New Roman"/>
          <w:szCs w:val="24"/>
        </w:rPr>
        <w:t xml:space="preserve">Οθωμανικής </w:t>
      </w:r>
      <w:r>
        <w:rPr>
          <w:rFonts w:eastAsia="Times New Roman" w:cs="Times New Roman"/>
          <w:szCs w:val="24"/>
        </w:rPr>
        <w:t>Α</w:t>
      </w:r>
      <w:r w:rsidRPr="00A44DF5">
        <w:rPr>
          <w:rFonts w:eastAsia="Times New Roman" w:cs="Times New Roman"/>
          <w:szCs w:val="24"/>
        </w:rPr>
        <w:t>υτοκρατορίας</w:t>
      </w:r>
      <w:r>
        <w:rPr>
          <w:rFonts w:eastAsia="Times New Roman" w:cs="Times New Roman"/>
          <w:szCs w:val="24"/>
        </w:rPr>
        <w:t>. Δ</w:t>
      </w:r>
      <w:r w:rsidRPr="00A44DF5">
        <w:rPr>
          <w:rFonts w:eastAsia="Times New Roman" w:cs="Times New Roman"/>
          <w:szCs w:val="24"/>
        </w:rPr>
        <w:t>εν τους χάλα</w:t>
      </w:r>
      <w:r>
        <w:rPr>
          <w:rFonts w:eastAsia="Times New Roman" w:cs="Times New Roman"/>
          <w:szCs w:val="24"/>
        </w:rPr>
        <w:t>γ</w:t>
      </w:r>
      <w:r w:rsidRPr="00A44DF5">
        <w:rPr>
          <w:rFonts w:eastAsia="Times New Roman" w:cs="Times New Roman"/>
          <w:szCs w:val="24"/>
        </w:rPr>
        <w:t>αν τα σχέδια</w:t>
      </w:r>
      <w:r>
        <w:rPr>
          <w:rFonts w:eastAsia="Times New Roman" w:cs="Times New Roman"/>
          <w:szCs w:val="24"/>
        </w:rPr>
        <w:t>.</w:t>
      </w:r>
    </w:p>
    <w:p w14:paraId="77C02E37" w14:textId="77777777" w:rsidR="006113A9" w:rsidRDefault="006B6FC4">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Έ</w:t>
      </w:r>
      <w:r w:rsidRPr="00A44DF5">
        <w:rPr>
          <w:rFonts w:eastAsia="Times New Roman" w:cs="Times New Roman"/>
          <w:szCs w:val="24"/>
        </w:rPr>
        <w:t>ν</w:t>
      </w:r>
      <w:r>
        <w:rPr>
          <w:rFonts w:eastAsia="Times New Roman" w:cs="Times New Roman"/>
          <w:szCs w:val="24"/>
        </w:rPr>
        <w:t>α πράγμα τους χάλαγε τα σχέδια: Ότι</w:t>
      </w:r>
      <w:r w:rsidRPr="00A44DF5">
        <w:rPr>
          <w:rFonts w:eastAsia="Times New Roman" w:cs="Times New Roman"/>
          <w:szCs w:val="24"/>
        </w:rPr>
        <w:t xml:space="preserve"> α</w:t>
      </w:r>
      <w:r>
        <w:rPr>
          <w:rFonts w:eastAsia="Times New Roman" w:cs="Times New Roman"/>
          <w:szCs w:val="24"/>
        </w:rPr>
        <w:t>ποβαλκανοποιήθηκαν οι Β</w:t>
      </w:r>
      <w:r w:rsidRPr="00A44DF5">
        <w:rPr>
          <w:rFonts w:eastAsia="Times New Roman" w:cs="Times New Roman"/>
          <w:szCs w:val="24"/>
        </w:rPr>
        <w:t>αλκάνιοι</w:t>
      </w:r>
      <w:r>
        <w:rPr>
          <w:rFonts w:eastAsia="Times New Roman" w:cs="Times New Roman"/>
          <w:szCs w:val="24"/>
        </w:rPr>
        <w:t>. Γ</w:t>
      </w:r>
      <w:r w:rsidRPr="00A44DF5">
        <w:rPr>
          <w:rFonts w:eastAsia="Times New Roman" w:cs="Times New Roman"/>
          <w:szCs w:val="24"/>
        </w:rPr>
        <w:t xml:space="preserve">ιατί για τους ιμπεριαλιστές </w:t>
      </w:r>
      <w:r>
        <w:rPr>
          <w:rFonts w:eastAsia="Times New Roman" w:cs="Times New Roman"/>
          <w:szCs w:val="24"/>
        </w:rPr>
        <w:t>-</w:t>
      </w:r>
      <w:r w:rsidRPr="00A44DF5">
        <w:rPr>
          <w:rFonts w:eastAsia="Times New Roman" w:cs="Times New Roman"/>
          <w:szCs w:val="24"/>
        </w:rPr>
        <w:t xml:space="preserve">και τότε και </w:t>
      </w:r>
      <w:r w:rsidRPr="00A44DF5">
        <w:rPr>
          <w:rFonts w:eastAsia="Times New Roman" w:cs="Times New Roman"/>
          <w:szCs w:val="24"/>
        </w:rPr>
        <w:t>σήμερα</w:t>
      </w:r>
      <w:r>
        <w:rPr>
          <w:rFonts w:eastAsia="Times New Roman" w:cs="Times New Roman"/>
          <w:szCs w:val="24"/>
        </w:rPr>
        <w:t>- οι Β</w:t>
      </w:r>
      <w:r w:rsidRPr="00A44DF5">
        <w:rPr>
          <w:rFonts w:eastAsia="Times New Roman" w:cs="Times New Roman"/>
          <w:szCs w:val="24"/>
        </w:rPr>
        <w:t xml:space="preserve">αλκάνιοι είναι κάτι </w:t>
      </w:r>
      <w:r>
        <w:rPr>
          <w:rFonts w:eastAsia="Times New Roman" w:cs="Times New Roman"/>
          <w:szCs w:val="24"/>
        </w:rPr>
        <w:t xml:space="preserve">άξεστοι, </w:t>
      </w:r>
      <w:r w:rsidRPr="00A44DF5">
        <w:rPr>
          <w:rFonts w:eastAsia="Times New Roman" w:cs="Times New Roman"/>
          <w:szCs w:val="24"/>
        </w:rPr>
        <w:t>σκληρ</w:t>
      </w:r>
      <w:r>
        <w:rPr>
          <w:rFonts w:eastAsia="Times New Roman" w:cs="Times New Roman"/>
          <w:szCs w:val="24"/>
        </w:rPr>
        <w:t xml:space="preserve">οί, </w:t>
      </w:r>
      <w:r w:rsidRPr="00A44DF5">
        <w:rPr>
          <w:rFonts w:eastAsia="Times New Roman" w:cs="Times New Roman"/>
          <w:szCs w:val="24"/>
        </w:rPr>
        <w:t>απαίδευτοι</w:t>
      </w:r>
      <w:r>
        <w:rPr>
          <w:rFonts w:eastAsia="Times New Roman" w:cs="Times New Roman"/>
          <w:szCs w:val="24"/>
        </w:rPr>
        <w:t>,</w:t>
      </w:r>
      <w:r w:rsidRPr="00A44DF5">
        <w:rPr>
          <w:rFonts w:eastAsia="Times New Roman" w:cs="Times New Roman"/>
          <w:szCs w:val="24"/>
        </w:rPr>
        <w:t xml:space="preserve"> οι οποίοι σκοτώνονται μεταξύ </w:t>
      </w:r>
      <w:r>
        <w:rPr>
          <w:rFonts w:eastAsia="Times New Roman" w:cs="Times New Roman"/>
          <w:szCs w:val="24"/>
        </w:rPr>
        <w:t>τους</w:t>
      </w:r>
      <w:r w:rsidRPr="00A44DF5">
        <w:rPr>
          <w:rFonts w:eastAsia="Times New Roman" w:cs="Times New Roman"/>
          <w:szCs w:val="24"/>
        </w:rPr>
        <w:t xml:space="preserve"> με σκληρούς εθνικισμούς</w:t>
      </w:r>
      <w:r>
        <w:rPr>
          <w:rFonts w:eastAsia="Times New Roman" w:cs="Times New Roman"/>
          <w:szCs w:val="24"/>
        </w:rPr>
        <w:t>. Κ</w:t>
      </w:r>
      <w:r w:rsidRPr="00A44DF5">
        <w:rPr>
          <w:rFonts w:eastAsia="Times New Roman" w:cs="Times New Roman"/>
          <w:szCs w:val="24"/>
        </w:rPr>
        <w:t xml:space="preserve">αι με τη </w:t>
      </w:r>
      <w:r>
        <w:rPr>
          <w:rFonts w:eastAsia="Times New Roman" w:cs="Times New Roman"/>
          <w:szCs w:val="24"/>
        </w:rPr>
        <w:t>Β</w:t>
      </w:r>
      <w:r w:rsidRPr="00A44DF5">
        <w:rPr>
          <w:rFonts w:eastAsia="Times New Roman" w:cs="Times New Roman"/>
          <w:szCs w:val="24"/>
        </w:rPr>
        <w:t>αλκανική Λίγκα</w:t>
      </w:r>
      <w:r>
        <w:rPr>
          <w:rFonts w:eastAsia="Times New Roman" w:cs="Times New Roman"/>
          <w:szCs w:val="24"/>
        </w:rPr>
        <w:t xml:space="preserve"> οι Β</w:t>
      </w:r>
      <w:r w:rsidRPr="00A44DF5">
        <w:rPr>
          <w:rFonts w:eastAsia="Times New Roman" w:cs="Times New Roman"/>
          <w:szCs w:val="24"/>
        </w:rPr>
        <w:t xml:space="preserve">αλκάνιοι </w:t>
      </w:r>
      <w:r>
        <w:rPr>
          <w:rFonts w:eastAsia="Times New Roman" w:cs="Times New Roman"/>
          <w:szCs w:val="24"/>
        </w:rPr>
        <w:t>είπαν: «Ε</w:t>
      </w:r>
      <w:r w:rsidRPr="00A44DF5">
        <w:rPr>
          <w:rFonts w:eastAsia="Times New Roman" w:cs="Times New Roman"/>
          <w:szCs w:val="24"/>
        </w:rPr>
        <w:t xml:space="preserve">μείς παίρνουμε τη μοίρα στα χέρια </w:t>
      </w:r>
      <w:r>
        <w:rPr>
          <w:rFonts w:eastAsia="Times New Roman" w:cs="Times New Roman"/>
          <w:szCs w:val="24"/>
        </w:rPr>
        <w:t>μας.</w:t>
      </w:r>
      <w:r w:rsidRPr="00A44DF5">
        <w:rPr>
          <w:rFonts w:eastAsia="Times New Roman" w:cs="Times New Roman"/>
          <w:szCs w:val="24"/>
        </w:rPr>
        <w:t xml:space="preserve"> Εμείς αποφασίζουμε για το μέλλον </w:t>
      </w:r>
      <w:r>
        <w:rPr>
          <w:rFonts w:eastAsia="Times New Roman" w:cs="Times New Roman"/>
          <w:szCs w:val="24"/>
        </w:rPr>
        <w:t>μας. Κάνουμε μι</w:t>
      </w:r>
      <w:r w:rsidRPr="00A44DF5">
        <w:rPr>
          <w:rFonts w:eastAsia="Times New Roman" w:cs="Times New Roman"/>
          <w:szCs w:val="24"/>
        </w:rPr>
        <w:t>α ρωγμή μέσα στο δικό σας σχέδιο</w:t>
      </w:r>
      <w:r>
        <w:rPr>
          <w:rFonts w:eastAsia="Times New Roman" w:cs="Times New Roman"/>
          <w:szCs w:val="24"/>
        </w:rPr>
        <w:t>,</w:t>
      </w:r>
      <w:r w:rsidRPr="00A44DF5">
        <w:rPr>
          <w:rFonts w:eastAsia="Times New Roman" w:cs="Times New Roman"/>
          <w:szCs w:val="24"/>
        </w:rPr>
        <w:t xml:space="preserve"> αλλά κάνουμε τη δική μας ρωγμή</w:t>
      </w:r>
      <w:r>
        <w:rPr>
          <w:rFonts w:eastAsia="Times New Roman" w:cs="Times New Roman"/>
          <w:szCs w:val="24"/>
        </w:rPr>
        <w:t>»,</w:t>
      </w:r>
      <w:r w:rsidRPr="00A44DF5">
        <w:rPr>
          <w:rFonts w:eastAsia="Times New Roman" w:cs="Times New Roman"/>
          <w:szCs w:val="24"/>
        </w:rPr>
        <w:t xml:space="preserve"> κάτι σαν μία σημαντική παρακαταθήκη</w:t>
      </w:r>
      <w:r>
        <w:rPr>
          <w:rFonts w:eastAsia="Times New Roman" w:cs="Times New Roman"/>
          <w:szCs w:val="24"/>
        </w:rPr>
        <w:t>. Κ</w:t>
      </w:r>
      <w:r w:rsidRPr="00A44DF5">
        <w:rPr>
          <w:rFonts w:eastAsia="Times New Roman" w:cs="Times New Roman"/>
          <w:szCs w:val="24"/>
        </w:rPr>
        <w:t xml:space="preserve">αι χώρισαν τη Μακεδονία σε τρεις </w:t>
      </w:r>
      <w:r>
        <w:rPr>
          <w:rFonts w:eastAsia="Times New Roman" w:cs="Times New Roman"/>
          <w:szCs w:val="24"/>
        </w:rPr>
        <w:t>«Μ</w:t>
      </w:r>
      <w:r w:rsidRPr="00A44DF5">
        <w:rPr>
          <w:rFonts w:eastAsia="Times New Roman" w:cs="Times New Roman"/>
          <w:szCs w:val="24"/>
        </w:rPr>
        <w:t>ακεδονίες</w:t>
      </w:r>
      <w:r>
        <w:rPr>
          <w:rFonts w:eastAsia="Times New Roman" w:cs="Times New Roman"/>
          <w:szCs w:val="24"/>
        </w:rPr>
        <w:t>». Κ</w:t>
      </w:r>
      <w:r w:rsidRPr="00A44DF5">
        <w:rPr>
          <w:rFonts w:eastAsia="Times New Roman" w:cs="Times New Roman"/>
          <w:szCs w:val="24"/>
        </w:rPr>
        <w:t xml:space="preserve">αι ο καθένας ανέλαβε να πάρει και να </w:t>
      </w:r>
      <w:r>
        <w:rPr>
          <w:rFonts w:eastAsia="Times New Roman" w:cs="Times New Roman"/>
          <w:szCs w:val="24"/>
        </w:rPr>
        <w:t>ε</w:t>
      </w:r>
      <w:r w:rsidRPr="00A44DF5">
        <w:rPr>
          <w:rFonts w:eastAsia="Times New Roman" w:cs="Times New Roman"/>
          <w:szCs w:val="24"/>
        </w:rPr>
        <w:t>ντάξ</w:t>
      </w:r>
      <w:r>
        <w:rPr>
          <w:rFonts w:eastAsia="Times New Roman" w:cs="Times New Roman"/>
          <w:szCs w:val="24"/>
        </w:rPr>
        <w:t>ει στο δικό του ε</w:t>
      </w:r>
      <w:r w:rsidRPr="00A44DF5">
        <w:rPr>
          <w:rFonts w:eastAsia="Times New Roman" w:cs="Times New Roman"/>
          <w:szCs w:val="24"/>
        </w:rPr>
        <w:t>θνικό κορμό</w:t>
      </w:r>
      <w:r>
        <w:rPr>
          <w:rFonts w:eastAsia="Times New Roman" w:cs="Times New Roman"/>
          <w:szCs w:val="24"/>
        </w:rPr>
        <w:t>, δηλαδή την ε</w:t>
      </w:r>
      <w:r w:rsidRPr="00A44DF5">
        <w:rPr>
          <w:rFonts w:eastAsia="Times New Roman" w:cs="Times New Roman"/>
          <w:szCs w:val="24"/>
        </w:rPr>
        <w:t>λληνική Μακεδονία</w:t>
      </w:r>
      <w:r>
        <w:rPr>
          <w:rFonts w:eastAsia="Times New Roman" w:cs="Times New Roman"/>
          <w:szCs w:val="24"/>
        </w:rPr>
        <w:t xml:space="preserve"> να την κατοχυρώσουμε ως ε</w:t>
      </w:r>
      <w:r w:rsidRPr="00A44DF5">
        <w:rPr>
          <w:rFonts w:eastAsia="Times New Roman" w:cs="Times New Roman"/>
          <w:szCs w:val="24"/>
        </w:rPr>
        <w:t>λληνική</w:t>
      </w:r>
      <w:r>
        <w:rPr>
          <w:rFonts w:eastAsia="Times New Roman" w:cs="Times New Roman"/>
          <w:szCs w:val="24"/>
        </w:rPr>
        <w:t>.</w:t>
      </w:r>
    </w:p>
    <w:p w14:paraId="77C02E38" w14:textId="77777777" w:rsidR="006113A9" w:rsidRDefault="006B6FC4">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Μη λέμε πράγματα, λοιπόν. Ακούω το</w:t>
      </w:r>
      <w:r w:rsidRPr="00A44DF5">
        <w:rPr>
          <w:rFonts w:eastAsia="Times New Roman" w:cs="Times New Roman"/>
          <w:szCs w:val="24"/>
        </w:rPr>
        <w:t xml:space="preserve"> εθνικιστικό μπλοκ και κάποιους άλλους στην </w:t>
      </w:r>
      <w:r>
        <w:rPr>
          <w:rFonts w:eastAsia="Times New Roman" w:cs="Times New Roman"/>
          <w:szCs w:val="24"/>
        </w:rPr>
        <w:t>ε</w:t>
      </w:r>
      <w:r w:rsidRPr="00A44DF5">
        <w:rPr>
          <w:rFonts w:eastAsia="Times New Roman" w:cs="Times New Roman"/>
          <w:szCs w:val="24"/>
        </w:rPr>
        <w:t>πιτροπή</w:t>
      </w:r>
      <w:r>
        <w:rPr>
          <w:rFonts w:eastAsia="Times New Roman" w:cs="Times New Roman"/>
          <w:szCs w:val="24"/>
        </w:rPr>
        <w:t>. Δείτε</w:t>
      </w:r>
      <w:r w:rsidRPr="00A44DF5">
        <w:rPr>
          <w:rFonts w:eastAsia="Times New Roman" w:cs="Times New Roman"/>
          <w:szCs w:val="24"/>
        </w:rPr>
        <w:t xml:space="preserve"> </w:t>
      </w:r>
      <w:r>
        <w:rPr>
          <w:rFonts w:eastAsia="Times New Roman" w:cs="Times New Roman"/>
          <w:szCs w:val="24"/>
        </w:rPr>
        <w:t xml:space="preserve">τα </w:t>
      </w:r>
      <w:r>
        <w:rPr>
          <w:rFonts w:eastAsia="Times New Roman" w:cs="Times New Roman"/>
          <w:szCs w:val="24"/>
        </w:rPr>
        <w:t>π</w:t>
      </w:r>
      <w:r w:rsidRPr="00A44DF5">
        <w:rPr>
          <w:rFonts w:eastAsia="Times New Roman" w:cs="Times New Roman"/>
          <w:szCs w:val="24"/>
        </w:rPr>
        <w:t>ρακτικά</w:t>
      </w:r>
      <w:r>
        <w:rPr>
          <w:rFonts w:eastAsia="Times New Roman" w:cs="Times New Roman"/>
          <w:szCs w:val="24"/>
        </w:rPr>
        <w:t>. Άλλα είπε</w:t>
      </w:r>
      <w:r w:rsidRPr="00A44DF5">
        <w:rPr>
          <w:rFonts w:eastAsia="Times New Roman" w:cs="Times New Roman"/>
          <w:szCs w:val="24"/>
        </w:rPr>
        <w:t xml:space="preserve"> ο κ</w:t>
      </w:r>
      <w:r>
        <w:rPr>
          <w:rFonts w:eastAsia="Times New Roman" w:cs="Times New Roman"/>
          <w:szCs w:val="24"/>
        </w:rPr>
        <w:t>. Κ</w:t>
      </w:r>
      <w:r w:rsidRPr="00A44DF5">
        <w:rPr>
          <w:rFonts w:eastAsia="Times New Roman" w:cs="Times New Roman"/>
          <w:szCs w:val="24"/>
        </w:rPr>
        <w:t>ουμουτσάκος</w:t>
      </w:r>
      <w:r>
        <w:rPr>
          <w:rFonts w:eastAsia="Times New Roman" w:cs="Times New Roman"/>
          <w:szCs w:val="24"/>
        </w:rPr>
        <w:t xml:space="preserve"> άλλα</w:t>
      </w:r>
      <w:r w:rsidRPr="00A44DF5">
        <w:rPr>
          <w:rFonts w:eastAsia="Times New Roman" w:cs="Times New Roman"/>
          <w:szCs w:val="24"/>
        </w:rPr>
        <w:t xml:space="preserve"> είπε ο κ</w:t>
      </w:r>
      <w:r>
        <w:rPr>
          <w:rFonts w:eastAsia="Times New Roman" w:cs="Times New Roman"/>
          <w:szCs w:val="24"/>
        </w:rPr>
        <w:t>.</w:t>
      </w:r>
      <w:r w:rsidRPr="00A44DF5">
        <w:rPr>
          <w:rFonts w:eastAsia="Times New Roman" w:cs="Times New Roman"/>
          <w:szCs w:val="24"/>
        </w:rPr>
        <w:t xml:space="preserve"> Γεωργιάδης</w:t>
      </w:r>
      <w:r>
        <w:rPr>
          <w:rFonts w:eastAsia="Times New Roman" w:cs="Times New Roman"/>
          <w:szCs w:val="24"/>
        </w:rPr>
        <w:t>. Π</w:t>
      </w:r>
      <w:r w:rsidRPr="00A44DF5">
        <w:rPr>
          <w:rFonts w:eastAsia="Times New Roman" w:cs="Times New Roman"/>
          <w:szCs w:val="24"/>
        </w:rPr>
        <w:t xml:space="preserve">έρασε την εθνική γραμμή και πάει στον αναθεωρητισμό </w:t>
      </w:r>
      <w:r>
        <w:rPr>
          <w:rFonts w:eastAsia="Times New Roman" w:cs="Times New Roman"/>
          <w:szCs w:val="24"/>
        </w:rPr>
        <w:t>της Σ</w:t>
      </w:r>
      <w:r w:rsidRPr="00A44DF5">
        <w:rPr>
          <w:rFonts w:eastAsia="Times New Roman" w:cs="Times New Roman"/>
          <w:szCs w:val="24"/>
        </w:rPr>
        <w:t>υ</w:t>
      </w:r>
      <w:r w:rsidRPr="00A44DF5">
        <w:rPr>
          <w:rFonts w:eastAsia="Times New Roman" w:cs="Times New Roman"/>
          <w:szCs w:val="24"/>
        </w:rPr>
        <w:t xml:space="preserve">νθήκης του </w:t>
      </w:r>
      <w:r w:rsidRPr="00A44DF5">
        <w:rPr>
          <w:rFonts w:eastAsia="Times New Roman" w:cs="Times New Roman"/>
          <w:szCs w:val="24"/>
        </w:rPr>
        <w:lastRenderedPageBreak/>
        <w:t>Βουκουρεστίου</w:t>
      </w:r>
      <w:r>
        <w:rPr>
          <w:rFonts w:eastAsia="Times New Roman" w:cs="Times New Roman"/>
          <w:szCs w:val="24"/>
        </w:rPr>
        <w:t>. Κ</w:t>
      </w:r>
      <w:r w:rsidRPr="00A44DF5">
        <w:rPr>
          <w:rFonts w:eastAsia="Times New Roman" w:cs="Times New Roman"/>
          <w:szCs w:val="24"/>
        </w:rPr>
        <w:t xml:space="preserve">αι πρέπει εδώ η Νέα Δημοκρατία να πάρει </w:t>
      </w:r>
      <w:r>
        <w:rPr>
          <w:rFonts w:eastAsia="Times New Roman" w:cs="Times New Roman"/>
          <w:szCs w:val="24"/>
        </w:rPr>
        <w:t>πεντακάθαρα θέση</w:t>
      </w:r>
      <w:r w:rsidRPr="00A44DF5">
        <w:rPr>
          <w:rFonts w:eastAsia="Times New Roman" w:cs="Times New Roman"/>
          <w:szCs w:val="24"/>
        </w:rPr>
        <w:t xml:space="preserve"> και μετά ας κατηγορ</w:t>
      </w:r>
      <w:r>
        <w:rPr>
          <w:rFonts w:eastAsia="Times New Roman" w:cs="Times New Roman"/>
          <w:szCs w:val="24"/>
        </w:rPr>
        <w:t xml:space="preserve">ήσει όσο θέλει τη </w:t>
      </w:r>
      <w:r>
        <w:rPr>
          <w:rFonts w:eastAsia="Times New Roman" w:cs="Times New Roman"/>
          <w:szCs w:val="24"/>
        </w:rPr>
        <w:t>σ</w:t>
      </w:r>
      <w:r w:rsidRPr="00A44DF5">
        <w:rPr>
          <w:rFonts w:eastAsia="Times New Roman" w:cs="Times New Roman"/>
          <w:szCs w:val="24"/>
        </w:rPr>
        <w:t>υμφωνία</w:t>
      </w:r>
      <w:r>
        <w:rPr>
          <w:rFonts w:eastAsia="Times New Roman" w:cs="Times New Roman"/>
          <w:szCs w:val="24"/>
        </w:rPr>
        <w:t>. Α</w:t>
      </w:r>
      <w:r w:rsidRPr="00A44DF5">
        <w:rPr>
          <w:rFonts w:eastAsia="Times New Roman" w:cs="Times New Roman"/>
          <w:szCs w:val="24"/>
        </w:rPr>
        <w:t>λλά</w:t>
      </w:r>
      <w:r>
        <w:rPr>
          <w:rFonts w:eastAsia="Times New Roman" w:cs="Times New Roman"/>
          <w:szCs w:val="24"/>
        </w:rPr>
        <w:t xml:space="preserve"> αυτό είναι κρίσιμο ζήτημα ε</w:t>
      </w:r>
      <w:r w:rsidRPr="00A44DF5">
        <w:rPr>
          <w:rFonts w:eastAsia="Times New Roman" w:cs="Times New Roman"/>
          <w:szCs w:val="24"/>
        </w:rPr>
        <w:t>θνικής σημασίας και πρέπει να το ξέρουμε</w:t>
      </w:r>
      <w:r>
        <w:rPr>
          <w:rFonts w:eastAsia="Times New Roman" w:cs="Times New Roman"/>
          <w:szCs w:val="24"/>
        </w:rPr>
        <w:t>.</w:t>
      </w:r>
    </w:p>
    <w:p w14:paraId="77C02E39" w14:textId="77777777" w:rsidR="006113A9" w:rsidRDefault="006B6FC4">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Ε</w:t>
      </w:r>
      <w:r w:rsidRPr="00A44DF5">
        <w:rPr>
          <w:rFonts w:eastAsia="Times New Roman" w:cs="Times New Roman"/>
          <w:szCs w:val="24"/>
        </w:rPr>
        <w:t>μείς</w:t>
      </w:r>
      <w:r>
        <w:rPr>
          <w:rFonts w:eastAsia="Times New Roman" w:cs="Times New Roman"/>
          <w:szCs w:val="24"/>
        </w:rPr>
        <w:t>,</w:t>
      </w:r>
      <w:r w:rsidRPr="00A44DF5">
        <w:rPr>
          <w:rFonts w:eastAsia="Times New Roman" w:cs="Times New Roman"/>
          <w:szCs w:val="24"/>
        </w:rPr>
        <w:t xml:space="preserve"> κυρίες και κύριοι</w:t>
      </w:r>
      <w:r>
        <w:rPr>
          <w:rFonts w:eastAsia="Times New Roman" w:cs="Times New Roman"/>
          <w:szCs w:val="24"/>
        </w:rPr>
        <w:t xml:space="preserve">, με αυτή τη </w:t>
      </w:r>
      <w:r>
        <w:rPr>
          <w:rFonts w:eastAsia="Times New Roman" w:cs="Times New Roman"/>
          <w:szCs w:val="24"/>
        </w:rPr>
        <w:t>σ</w:t>
      </w:r>
      <w:r w:rsidRPr="00A44DF5">
        <w:rPr>
          <w:rFonts w:eastAsia="Times New Roman" w:cs="Times New Roman"/>
          <w:szCs w:val="24"/>
        </w:rPr>
        <w:t>υμφωνία κάνου</w:t>
      </w:r>
      <w:r w:rsidRPr="00A44DF5">
        <w:rPr>
          <w:rFonts w:eastAsia="Times New Roman" w:cs="Times New Roman"/>
          <w:szCs w:val="24"/>
        </w:rPr>
        <w:t>με και κάτι άλλο παρά πολύ σημαντικό</w:t>
      </w:r>
      <w:r>
        <w:rPr>
          <w:rFonts w:eastAsia="Times New Roman" w:cs="Times New Roman"/>
          <w:szCs w:val="24"/>
        </w:rPr>
        <w:t xml:space="preserve">. Δεν έχει </w:t>
      </w:r>
      <w:r w:rsidRPr="00A44DF5">
        <w:rPr>
          <w:rFonts w:eastAsia="Times New Roman" w:cs="Times New Roman"/>
          <w:szCs w:val="24"/>
        </w:rPr>
        <w:t>αποδοθεί τόση σημασία στα άρθρα από το 13</w:t>
      </w:r>
      <w:r>
        <w:rPr>
          <w:rFonts w:eastAsia="Times New Roman" w:cs="Times New Roman"/>
          <w:szCs w:val="24"/>
        </w:rPr>
        <w:t xml:space="preserve"> έως το </w:t>
      </w:r>
      <w:r w:rsidRPr="00A44DF5">
        <w:rPr>
          <w:rFonts w:eastAsia="Times New Roman" w:cs="Times New Roman"/>
          <w:szCs w:val="24"/>
        </w:rPr>
        <w:t>17</w:t>
      </w:r>
      <w:r>
        <w:rPr>
          <w:rFonts w:eastAsia="Times New Roman" w:cs="Times New Roman"/>
          <w:szCs w:val="24"/>
        </w:rPr>
        <w:t>, γ</w:t>
      </w:r>
      <w:r w:rsidRPr="00A44DF5">
        <w:rPr>
          <w:rFonts w:eastAsia="Times New Roman" w:cs="Times New Roman"/>
          <w:szCs w:val="24"/>
        </w:rPr>
        <w:t xml:space="preserve">ιατί η </w:t>
      </w:r>
      <w:r>
        <w:rPr>
          <w:rFonts w:eastAsia="Times New Roman" w:cs="Times New Roman"/>
          <w:szCs w:val="24"/>
        </w:rPr>
        <w:t>Βαλκανική Σ</w:t>
      </w:r>
      <w:r w:rsidRPr="00A44DF5">
        <w:rPr>
          <w:rFonts w:eastAsia="Times New Roman" w:cs="Times New Roman"/>
          <w:szCs w:val="24"/>
        </w:rPr>
        <w:t>υμμαχία</w:t>
      </w:r>
      <w:r>
        <w:rPr>
          <w:rFonts w:eastAsia="Times New Roman" w:cs="Times New Roman"/>
          <w:szCs w:val="24"/>
        </w:rPr>
        <w:t>, η Β</w:t>
      </w:r>
      <w:r w:rsidRPr="00A44DF5">
        <w:rPr>
          <w:rFonts w:eastAsia="Times New Roman" w:cs="Times New Roman"/>
          <w:szCs w:val="24"/>
        </w:rPr>
        <w:t>αλκανική Λίγκα του 1912</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19</w:t>
      </w:r>
      <w:r w:rsidRPr="00A44DF5">
        <w:rPr>
          <w:rFonts w:eastAsia="Times New Roman" w:cs="Times New Roman"/>
          <w:szCs w:val="24"/>
        </w:rPr>
        <w:t>13</w:t>
      </w:r>
      <w:r>
        <w:rPr>
          <w:rFonts w:eastAsia="Times New Roman" w:cs="Times New Roman"/>
          <w:szCs w:val="24"/>
        </w:rPr>
        <w:t>, των Β</w:t>
      </w:r>
      <w:r w:rsidRPr="00A44DF5">
        <w:rPr>
          <w:rFonts w:eastAsia="Times New Roman" w:cs="Times New Roman"/>
          <w:szCs w:val="24"/>
        </w:rPr>
        <w:t xml:space="preserve">αλκανικών </w:t>
      </w:r>
      <w:r>
        <w:rPr>
          <w:rFonts w:eastAsia="Times New Roman" w:cs="Times New Roman"/>
          <w:szCs w:val="24"/>
        </w:rPr>
        <w:t>Π</w:t>
      </w:r>
      <w:r w:rsidRPr="00A44DF5">
        <w:rPr>
          <w:rFonts w:eastAsia="Times New Roman" w:cs="Times New Roman"/>
          <w:szCs w:val="24"/>
        </w:rPr>
        <w:t>ολέμων αυτής της περιόδου</w:t>
      </w:r>
      <w:r>
        <w:rPr>
          <w:rFonts w:eastAsia="Times New Roman" w:cs="Times New Roman"/>
          <w:szCs w:val="24"/>
        </w:rPr>
        <w:t xml:space="preserve">, </w:t>
      </w:r>
      <w:r w:rsidRPr="00A44DF5">
        <w:rPr>
          <w:rFonts w:eastAsia="Times New Roman" w:cs="Times New Roman"/>
          <w:szCs w:val="24"/>
        </w:rPr>
        <w:t xml:space="preserve">έφερνε </w:t>
      </w:r>
      <w:r>
        <w:rPr>
          <w:rFonts w:eastAsia="Times New Roman" w:cs="Times New Roman"/>
          <w:szCs w:val="24"/>
        </w:rPr>
        <w:t xml:space="preserve">ξανά </w:t>
      </w:r>
      <w:r w:rsidRPr="00A44DF5">
        <w:rPr>
          <w:rFonts w:eastAsia="Times New Roman" w:cs="Times New Roman"/>
          <w:szCs w:val="24"/>
        </w:rPr>
        <w:t>στ</w:t>
      </w:r>
      <w:r>
        <w:rPr>
          <w:rFonts w:eastAsia="Times New Roman" w:cs="Times New Roman"/>
          <w:szCs w:val="24"/>
        </w:rPr>
        <w:t>ην επιφάνεια μι</w:t>
      </w:r>
      <w:r w:rsidRPr="00A44DF5">
        <w:rPr>
          <w:rFonts w:eastAsia="Times New Roman" w:cs="Times New Roman"/>
          <w:szCs w:val="24"/>
        </w:rPr>
        <w:t xml:space="preserve">α βαθιά παράδοση των </w:t>
      </w:r>
      <w:r w:rsidRPr="00A44DF5">
        <w:rPr>
          <w:rFonts w:eastAsia="Times New Roman" w:cs="Times New Roman"/>
          <w:szCs w:val="24"/>
        </w:rPr>
        <w:t>Βαλκανίων</w:t>
      </w:r>
      <w:r>
        <w:rPr>
          <w:rFonts w:eastAsia="Times New Roman" w:cs="Times New Roman"/>
          <w:szCs w:val="24"/>
        </w:rPr>
        <w:t>,</w:t>
      </w:r>
      <w:r w:rsidRPr="00A44DF5">
        <w:rPr>
          <w:rFonts w:eastAsia="Times New Roman" w:cs="Times New Roman"/>
          <w:szCs w:val="24"/>
        </w:rPr>
        <w:t xml:space="preserve"> όταν μπόρεσαν να σταθούν στα πόδια τους και να φτιάξουν τα έθνη-κράτη</w:t>
      </w:r>
      <w:r>
        <w:rPr>
          <w:rFonts w:eastAsia="Times New Roman" w:cs="Times New Roman"/>
          <w:szCs w:val="24"/>
        </w:rPr>
        <w:t>,</w:t>
      </w:r>
      <w:r w:rsidRPr="00A44DF5">
        <w:rPr>
          <w:rFonts w:eastAsia="Times New Roman" w:cs="Times New Roman"/>
          <w:szCs w:val="24"/>
        </w:rPr>
        <w:t xml:space="preserve"> τις μεγά</w:t>
      </w:r>
      <w:r>
        <w:rPr>
          <w:rFonts w:eastAsia="Times New Roman" w:cs="Times New Roman"/>
          <w:szCs w:val="24"/>
        </w:rPr>
        <w:t>λες πατημασιές που έφτιαξαν οι Β</w:t>
      </w:r>
      <w:r w:rsidRPr="00A44DF5">
        <w:rPr>
          <w:rFonts w:eastAsia="Times New Roman" w:cs="Times New Roman"/>
          <w:szCs w:val="24"/>
        </w:rPr>
        <w:t>αλκάνιοι έμποροι</w:t>
      </w:r>
      <w:r>
        <w:rPr>
          <w:rFonts w:eastAsia="Times New Roman" w:cs="Times New Roman"/>
          <w:szCs w:val="24"/>
        </w:rPr>
        <w:t>,</w:t>
      </w:r>
      <w:r w:rsidRPr="00A44DF5">
        <w:rPr>
          <w:rFonts w:eastAsia="Times New Roman" w:cs="Times New Roman"/>
          <w:szCs w:val="24"/>
        </w:rPr>
        <w:t xml:space="preserve"> </w:t>
      </w:r>
      <w:r>
        <w:rPr>
          <w:rFonts w:eastAsia="Times New Roman" w:cs="Times New Roman"/>
          <w:szCs w:val="24"/>
        </w:rPr>
        <w:t xml:space="preserve">οι Βαλκάνιοι </w:t>
      </w:r>
      <w:r w:rsidRPr="00A44DF5">
        <w:rPr>
          <w:rFonts w:eastAsia="Times New Roman" w:cs="Times New Roman"/>
          <w:szCs w:val="24"/>
        </w:rPr>
        <w:t>διανοούμενοι σε όλο</w:t>
      </w:r>
      <w:r>
        <w:rPr>
          <w:rFonts w:eastAsia="Times New Roman" w:cs="Times New Roman"/>
          <w:szCs w:val="24"/>
        </w:rPr>
        <w:t>ν</w:t>
      </w:r>
      <w:r w:rsidRPr="00A44DF5">
        <w:rPr>
          <w:rFonts w:eastAsia="Times New Roman" w:cs="Times New Roman"/>
          <w:szCs w:val="24"/>
        </w:rPr>
        <w:t xml:space="preserve"> το</w:t>
      </w:r>
      <w:r>
        <w:rPr>
          <w:rFonts w:eastAsia="Times New Roman" w:cs="Times New Roman"/>
          <w:szCs w:val="24"/>
        </w:rPr>
        <w:t>ν</w:t>
      </w:r>
      <w:r w:rsidRPr="00A44DF5">
        <w:rPr>
          <w:rFonts w:eastAsia="Times New Roman" w:cs="Times New Roman"/>
          <w:szCs w:val="24"/>
        </w:rPr>
        <w:t xml:space="preserve"> χώρο των Βαλκανίων</w:t>
      </w:r>
      <w:r>
        <w:rPr>
          <w:rFonts w:eastAsia="Times New Roman" w:cs="Times New Roman"/>
          <w:szCs w:val="24"/>
        </w:rPr>
        <w:t>,</w:t>
      </w:r>
      <w:r w:rsidRPr="00A44DF5">
        <w:rPr>
          <w:rFonts w:eastAsia="Times New Roman" w:cs="Times New Roman"/>
          <w:szCs w:val="24"/>
        </w:rPr>
        <w:t xml:space="preserve"> μέχρι την </w:t>
      </w:r>
      <w:r>
        <w:rPr>
          <w:rFonts w:eastAsia="Times New Roman" w:cs="Times New Roman"/>
          <w:szCs w:val="24"/>
        </w:rPr>
        <w:t>Κ</w:t>
      </w:r>
      <w:r w:rsidRPr="00A44DF5">
        <w:rPr>
          <w:rFonts w:eastAsia="Times New Roman" w:cs="Times New Roman"/>
          <w:szCs w:val="24"/>
        </w:rPr>
        <w:t>εντρική Ευρώπη</w:t>
      </w:r>
      <w:r>
        <w:rPr>
          <w:rFonts w:eastAsia="Times New Roman" w:cs="Times New Roman"/>
          <w:szCs w:val="24"/>
        </w:rPr>
        <w:t>. Α</w:t>
      </w:r>
      <w:r w:rsidRPr="00A44DF5">
        <w:rPr>
          <w:rFonts w:eastAsia="Times New Roman" w:cs="Times New Roman"/>
          <w:szCs w:val="24"/>
        </w:rPr>
        <w:t xml:space="preserve">υτές τις πατημασιές τις </w:t>
      </w:r>
      <w:r w:rsidRPr="00A44DF5">
        <w:rPr>
          <w:rFonts w:eastAsia="Times New Roman" w:cs="Times New Roman"/>
          <w:szCs w:val="24"/>
        </w:rPr>
        <w:t>επαναφέρει και λέει</w:t>
      </w:r>
      <w:r>
        <w:rPr>
          <w:rFonts w:eastAsia="Times New Roman" w:cs="Times New Roman"/>
          <w:szCs w:val="24"/>
        </w:rPr>
        <w:t>: «Μ</w:t>
      </w:r>
      <w:r w:rsidRPr="00A44DF5">
        <w:rPr>
          <w:rFonts w:eastAsia="Times New Roman" w:cs="Times New Roman"/>
          <w:szCs w:val="24"/>
        </w:rPr>
        <w:t>αζί μπορούμε να αναπτυχθούμε</w:t>
      </w:r>
      <w:r>
        <w:rPr>
          <w:rFonts w:eastAsia="Times New Roman" w:cs="Times New Roman"/>
          <w:szCs w:val="24"/>
        </w:rPr>
        <w:t>.</w:t>
      </w:r>
      <w:r w:rsidRPr="00A44DF5">
        <w:rPr>
          <w:rFonts w:eastAsia="Times New Roman" w:cs="Times New Roman"/>
          <w:szCs w:val="24"/>
        </w:rPr>
        <w:t xml:space="preserve"> Μαζί </w:t>
      </w:r>
      <w:r>
        <w:rPr>
          <w:rFonts w:eastAsia="Times New Roman" w:cs="Times New Roman"/>
          <w:szCs w:val="24"/>
        </w:rPr>
        <w:t>μ</w:t>
      </w:r>
      <w:r w:rsidRPr="00A44DF5">
        <w:rPr>
          <w:rFonts w:eastAsia="Times New Roman" w:cs="Times New Roman"/>
          <w:szCs w:val="24"/>
        </w:rPr>
        <w:t>πορούμε να προχωρήσουμε και να διασφαλίσουμε και την ιστορία μας και την οικονομική μας ανάπτυξη</w:t>
      </w:r>
      <w:r>
        <w:rPr>
          <w:rFonts w:eastAsia="Times New Roman" w:cs="Times New Roman"/>
          <w:szCs w:val="24"/>
        </w:rPr>
        <w:t>,</w:t>
      </w:r>
      <w:r w:rsidRPr="00A44DF5">
        <w:rPr>
          <w:rFonts w:eastAsia="Times New Roman" w:cs="Times New Roman"/>
          <w:szCs w:val="24"/>
        </w:rPr>
        <w:t xml:space="preserve"> αν θέλουμε να επιβιώσουμε σε ένα</w:t>
      </w:r>
      <w:r>
        <w:rPr>
          <w:rFonts w:eastAsia="Times New Roman" w:cs="Times New Roman"/>
          <w:szCs w:val="24"/>
        </w:rPr>
        <w:t>ν</w:t>
      </w:r>
      <w:r w:rsidRPr="00A44DF5">
        <w:rPr>
          <w:rFonts w:eastAsia="Times New Roman" w:cs="Times New Roman"/>
          <w:szCs w:val="24"/>
        </w:rPr>
        <w:t xml:space="preserve"> κόσμο που πνίγει τους λαούς</w:t>
      </w:r>
      <w:r>
        <w:rPr>
          <w:rFonts w:eastAsia="Times New Roman" w:cs="Times New Roman"/>
          <w:szCs w:val="24"/>
        </w:rPr>
        <w:t xml:space="preserve">, </w:t>
      </w:r>
      <w:r w:rsidRPr="00A44DF5">
        <w:rPr>
          <w:rFonts w:eastAsia="Times New Roman" w:cs="Times New Roman"/>
          <w:szCs w:val="24"/>
        </w:rPr>
        <w:t>τον καθένα ξεχωριστά</w:t>
      </w:r>
      <w:r>
        <w:rPr>
          <w:rFonts w:eastAsia="Times New Roman" w:cs="Times New Roman"/>
          <w:szCs w:val="24"/>
        </w:rPr>
        <w:t>,</w:t>
      </w:r>
      <w:r w:rsidRPr="00A44DF5">
        <w:rPr>
          <w:rFonts w:eastAsia="Times New Roman" w:cs="Times New Roman"/>
          <w:szCs w:val="24"/>
        </w:rPr>
        <w:t xml:space="preserve"> από μόνο του</w:t>
      </w:r>
      <w:r>
        <w:rPr>
          <w:rFonts w:eastAsia="Times New Roman" w:cs="Times New Roman"/>
          <w:szCs w:val="24"/>
        </w:rPr>
        <w:t>».</w:t>
      </w:r>
      <w:r>
        <w:rPr>
          <w:rFonts w:eastAsia="Times New Roman" w:cs="Times New Roman"/>
          <w:szCs w:val="24"/>
        </w:rPr>
        <w:t xml:space="preserve"> </w:t>
      </w:r>
    </w:p>
    <w:p w14:paraId="77C02E3A" w14:textId="77777777" w:rsidR="006113A9" w:rsidRDefault="006B6FC4">
      <w:pPr>
        <w:tabs>
          <w:tab w:val="left" w:pos="1118"/>
        </w:tabs>
        <w:spacing w:line="600" w:lineRule="auto"/>
        <w:ind w:firstLine="720"/>
        <w:contextualSpacing/>
        <w:jc w:val="both"/>
        <w:rPr>
          <w:rFonts w:eastAsia="Times New Roman" w:cs="Times New Roman"/>
          <w:szCs w:val="24"/>
        </w:rPr>
      </w:pPr>
      <w:r w:rsidRPr="00A44DF5">
        <w:rPr>
          <w:rFonts w:eastAsia="Times New Roman" w:cs="Times New Roman"/>
          <w:szCs w:val="24"/>
        </w:rPr>
        <w:lastRenderedPageBreak/>
        <w:t>Δεν δίνουμε γλώσσα</w:t>
      </w:r>
      <w:r>
        <w:rPr>
          <w:rFonts w:eastAsia="Times New Roman" w:cs="Times New Roman"/>
          <w:szCs w:val="24"/>
        </w:rPr>
        <w:t xml:space="preserve"> -</w:t>
      </w:r>
      <w:r w:rsidRPr="00A44DF5">
        <w:rPr>
          <w:rFonts w:eastAsia="Times New Roman" w:cs="Times New Roman"/>
          <w:szCs w:val="24"/>
        </w:rPr>
        <w:t>έχουν απαντηθεί αυτά</w:t>
      </w:r>
      <w:r>
        <w:rPr>
          <w:rFonts w:eastAsia="Times New Roman" w:cs="Times New Roman"/>
          <w:szCs w:val="24"/>
        </w:rPr>
        <w:t>. Εγέρθηκε από την Α</w:t>
      </w:r>
      <w:r w:rsidRPr="00A44DF5">
        <w:rPr>
          <w:rFonts w:eastAsia="Times New Roman" w:cs="Times New Roman"/>
          <w:szCs w:val="24"/>
        </w:rPr>
        <w:t>ντιπολίτευση συνέχεια</w:t>
      </w:r>
      <w:r>
        <w:rPr>
          <w:rFonts w:eastAsia="Times New Roman" w:cs="Times New Roman"/>
          <w:szCs w:val="24"/>
        </w:rPr>
        <w:t>:</w:t>
      </w:r>
      <w:r w:rsidRPr="00A44DF5">
        <w:rPr>
          <w:rFonts w:eastAsia="Times New Roman" w:cs="Times New Roman"/>
          <w:szCs w:val="24"/>
        </w:rPr>
        <w:t xml:space="preserve"> </w:t>
      </w:r>
      <w:r>
        <w:rPr>
          <w:rFonts w:eastAsia="Times New Roman" w:cs="Times New Roman"/>
          <w:szCs w:val="24"/>
        </w:rPr>
        <w:t>«Δίνετε</w:t>
      </w:r>
      <w:r w:rsidRPr="00A44DF5">
        <w:rPr>
          <w:rFonts w:eastAsia="Times New Roman" w:cs="Times New Roman"/>
          <w:szCs w:val="24"/>
        </w:rPr>
        <w:t xml:space="preserve"> γλώσσα</w:t>
      </w:r>
      <w:r>
        <w:rPr>
          <w:rFonts w:eastAsia="Times New Roman" w:cs="Times New Roman"/>
          <w:szCs w:val="24"/>
        </w:rPr>
        <w:t xml:space="preserve">». Ξεπεράστηκε αυτό στην </w:t>
      </w:r>
      <w:r>
        <w:rPr>
          <w:rFonts w:eastAsia="Times New Roman" w:cs="Times New Roman"/>
          <w:szCs w:val="24"/>
        </w:rPr>
        <w:t>ε</w:t>
      </w:r>
      <w:r w:rsidRPr="00A44DF5">
        <w:rPr>
          <w:rFonts w:eastAsia="Times New Roman" w:cs="Times New Roman"/>
          <w:szCs w:val="24"/>
        </w:rPr>
        <w:t>πιτροπή</w:t>
      </w:r>
      <w:r>
        <w:rPr>
          <w:rFonts w:eastAsia="Times New Roman" w:cs="Times New Roman"/>
          <w:szCs w:val="24"/>
        </w:rPr>
        <w:t>. Π</w:t>
      </w:r>
      <w:r w:rsidRPr="00A44DF5">
        <w:rPr>
          <w:rFonts w:eastAsia="Times New Roman" w:cs="Times New Roman"/>
          <w:szCs w:val="24"/>
        </w:rPr>
        <w:t>άει στην άκρη</w:t>
      </w:r>
      <w:r>
        <w:rPr>
          <w:rFonts w:eastAsia="Times New Roman" w:cs="Times New Roman"/>
          <w:szCs w:val="24"/>
        </w:rPr>
        <w:t>. Γ</w:t>
      </w:r>
      <w:r w:rsidRPr="00A44DF5">
        <w:rPr>
          <w:rFonts w:eastAsia="Times New Roman" w:cs="Times New Roman"/>
          <w:szCs w:val="24"/>
        </w:rPr>
        <w:t>ιατί η γλώσσα δεν είναι ένα πράγμα που δίνουμε εμείς</w:t>
      </w:r>
      <w:r>
        <w:rPr>
          <w:rFonts w:eastAsia="Times New Roman" w:cs="Times New Roman"/>
          <w:szCs w:val="24"/>
        </w:rPr>
        <w:t xml:space="preserve"> ή</w:t>
      </w:r>
      <w:r w:rsidRPr="00A44DF5">
        <w:rPr>
          <w:rFonts w:eastAsia="Times New Roman" w:cs="Times New Roman"/>
          <w:szCs w:val="24"/>
        </w:rPr>
        <w:t xml:space="preserve"> οι άλλοι</w:t>
      </w:r>
      <w:r>
        <w:rPr>
          <w:rFonts w:eastAsia="Times New Roman" w:cs="Times New Roman"/>
          <w:szCs w:val="24"/>
        </w:rPr>
        <w:t>. Ο</w:t>
      </w:r>
      <w:r w:rsidRPr="00A44DF5">
        <w:rPr>
          <w:rFonts w:eastAsia="Times New Roman" w:cs="Times New Roman"/>
          <w:szCs w:val="24"/>
        </w:rPr>
        <w:t xml:space="preserve"> Παύλος Μελάς δεν είχε κανένα πρόβλημα </w:t>
      </w:r>
      <w:r w:rsidRPr="00A44DF5">
        <w:rPr>
          <w:rFonts w:eastAsia="Times New Roman" w:cs="Times New Roman"/>
          <w:szCs w:val="24"/>
        </w:rPr>
        <w:t xml:space="preserve">να αναγνωρίσει ότι </w:t>
      </w:r>
      <w:r>
        <w:rPr>
          <w:rFonts w:eastAsia="Times New Roman" w:cs="Times New Roman"/>
          <w:szCs w:val="24"/>
        </w:rPr>
        <w:t>ο Κώττας μ</w:t>
      </w:r>
      <w:r w:rsidRPr="00A44DF5">
        <w:rPr>
          <w:rFonts w:eastAsia="Times New Roman" w:cs="Times New Roman"/>
          <w:szCs w:val="24"/>
        </w:rPr>
        <w:t>ίλ</w:t>
      </w:r>
      <w:r>
        <w:rPr>
          <w:rFonts w:eastAsia="Times New Roman" w:cs="Times New Roman"/>
          <w:szCs w:val="24"/>
        </w:rPr>
        <w:t>αγε</w:t>
      </w:r>
      <w:r w:rsidRPr="00A44DF5">
        <w:rPr>
          <w:rFonts w:eastAsia="Times New Roman" w:cs="Times New Roman"/>
          <w:szCs w:val="24"/>
        </w:rPr>
        <w:t xml:space="preserve"> μακεδονικά</w:t>
      </w:r>
      <w:r>
        <w:rPr>
          <w:rFonts w:eastAsia="Times New Roman" w:cs="Times New Roman"/>
          <w:szCs w:val="24"/>
        </w:rPr>
        <w:t>. Γιατί ο Παύλος Μελάς πολέμαγε όχι για το εάν ο Κ</w:t>
      </w:r>
      <w:r>
        <w:rPr>
          <w:rFonts w:eastAsia="Times New Roman" w:cs="Times New Roman"/>
          <w:szCs w:val="24"/>
        </w:rPr>
        <w:t>ώττ</w:t>
      </w:r>
      <w:r>
        <w:rPr>
          <w:rFonts w:eastAsia="Times New Roman" w:cs="Times New Roman"/>
          <w:szCs w:val="24"/>
        </w:rPr>
        <w:t xml:space="preserve">ας </w:t>
      </w:r>
      <w:r w:rsidRPr="00A44DF5">
        <w:rPr>
          <w:rFonts w:eastAsia="Times New Roman" w:cs="Times New Roman"/>
          <w:szCs w:val="24"/>
        </w:rPr>
        <w:t>μίλαγε μακεδονικά</w:t>
      </w:r>
      <w:r>
        <w:rPr>
          <w:rFonts w:eastAsia="Times New Roman" w:cs="Times New Roman"/>
          <w:szCs w:val="24"/>
        </w:rPr>
        <w:t xml:space="preserve">, πολέμαγε γιατί τον </w:t>
      </w:r>
      <w:r w:rsidRPr="00A44DF5">
        <w:rPr>
          <w:rFonts w:eastAsia="Times New Roman" w:cs="Times New Roman"/>
          <w:szCs w:val="24"/>
        </w:rPr>
        <w:t>ήθελε συναγωνιστή</w:t>
      </w:r>
      <w:r>
        <w:rPr>
          <w:rFonts w:eastAsia="Times New Roman" w:cs="Times New Roman"/>
          <w:szCs w:val="24"/>
        </w:rPr>
        <w:t xml:space="preserve"> για </w:t>
      </w:r>
      <w:r w:rsidRPr="00A44DF5">
        <w:rPr>
          <w:rFonts w:eastAsia="Times New Roman" w:cs="Times New Roman"/>
          <w:szCs w:val="24"/>
        </w:rPr>
        <w:t>να είναι η ελληνική Μακεδονία</w:t>
      </w:r>
      <w:r>
        <w:rPr>
          <w:rFonts w:eastAsia="Times New Roman" w:cs="Times New Roman"/>
          <w:szCs w:val="24"/>
        </w:rPr>
        <w:t>,</w:t>
      </w:r>
      <w:r w:rsidRPr="00A44DF5">
        <w:rPr>
          <w:rFonts w:eastAsia="Times New Roman" w:cs="Times New Roman"/>
          <w:szCs w:val="24"/>
        </w:rPr>
        <w:t xml:space="preserve"> ελληνική</w:t>
      </w:r>
      <w:r>
        <w:rPr>
          <w:rFonts w:eastAsia="Times New Roman" w:cs="Times New Roman"/>
          <w:szCs w:val="24"/>
        </w:rPr>
        <w:t xml:space="preserve">. </w:t>
      </w:r>
      <w:r w:rsidRPr="00A44DF5">
        <w:rPr>
          <w:rFonts w:eastAsia="Times New Roman" w:cs="Times New Roman"/>
          <w:szCs w:val="24"/>
        </w:rPr>
        <w:t>Γι</w:t>
      </w:r>
      <w:r>
        <w:rPr>
          <w:rFonts w:eastAsia="Times New Roman" w:cs="Times New Roman"/>
          <w:szCs w:val="24"/>
        </w:rPr>
        <w:t>’</w:t>
      </w:r>
      <w:r w:rsidRPr="00A44DF5">
        <w:rPr>
          <w:rFonts w:eastAsia="Times New Roman" w:cs="Times New Roman"/>
          <w:szCs w:val="24"/>
        </w:rPr>
        <w:t xml:space="preserve"> αυτό δεν είχε πρόβλημα η Πηνελόπη Δέλτα</w:t>
      </w:r>
      <w:r>
        <w:rPr>
          <w:rFonts w:eastAsia="Times New Roman" w:cs="Times New Roman"/>
          <w:szCs w:val="24"/>
        </w:rPr>
        <w:t>. Γι’</w:t>
      </w:r>
      <w:r w:rsidRPr="00A44DF5">
        <w:rPr>
          <w:rFonts w:eastAsia="Times New Roman" w:cs="Times New Roman"/>
          <w:szCs w:val="24"/>
        </w:rPr>
        <w:t xml:space="preserve"> αυτό </w:t>
      </w:r>
      <w:r w:rsidRPr="00A44DF5">
        <w:rPr>
          <w:rFonts w:eastAsia="Times New Roman" w:cs="Times New Roman"/>
          <w:szCs w:val="24"/>
        </w:rPr>
        <w:t>δεν είχε πρόβλημ</w:t>
      </w:r>
      <w:r>
        <w:rPr>
          <w:rFonts w:eastAsia="Times New Roman" w:cs="Times New Roman"/>
          <w:szCs w:val="24"/>
        </w:rPr>
        <w:t>α κ</w:t>
      </w:r>
      <w:r w:rsidRPr="00A44DF5">
        <w:rPr>
          <w:rFonts w:eastAsia="Times New Roman" w:cs="Times New Roman"/>
          <w:szCs w:val="24"/>
        </w:rPr>
        <w:t>ανένας</w:t>
      </w:r>
      <w:r>
        <w:rPr>
          <w:rFonts w:eastAsia="Times New Roman" w:cs="Times New Roman"/>
          <w:szCs w:val="24"/>
        </w:rPr>
        <w:t>.</w:t>
      </w:r>
    </w:p>
    <w:p w14:paraId="77C02E3B" w14:textId="77777777" w:rsidR="006113A9" w:rsidRDefault="006B6FC4">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Εκ των υστέρων δημιουργήθηκε αυτό το πρόβλημα. Όπως δεν είχε κανένας αγωνιστής του ’21 αν μίλαγε αρβανίτικα αυτός που πολέμαγε μαζί του. Τον ενδιέφερε γιατί πολεμάει, για ποιο πράγμα πολεμάει.</w:t>
      </w:r>
    </w:p>
    <w:p w14:paraId="77C02E3C" w14:textId="77777777" w:rsidR="006113A9" w:rsidRDefault="006B6FC4">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Εθνότητα. Αφού ακούσαμε τα μύρια όσα</w:t>
      </w:r>
      <w:r>
        <w:rPr>
          <w:rFonts w:eastAsia="Times New Roman" w:cs="Times New Roman"/>
          <w:szCs w:val="24"/>
        </w:rPr>
        <w:t xml:space="preserve"> για την εθνότητα</w:t>
      </w:r>
      <w:r w:rsidRPr="00CF7B5B">
        <w:rPr>
          <w:rFonts w:eastAsia="Times New Roman" w:cs="Times New Roman"/>
          <w:szCs w:val="24"/>
        </w:rPr>
        <w:t>,</w:t>
      </w:r>
      <w:r>
        <w:rPr>
          <w:rFonts w:eastAsia="Times New Roman" w:cs="Times New Roman"/>
          <w:szCs w:val="24"/>
        </w:rPr>
        <w:t xml:space="preserve"> έκπληκτοι εχθές, αφού ακούσαμε γιατί δεν βάλατε «</w:t>
      </w:r>
      <w:r>
        <w:rPr>
          <w:rFonts w:eastAsia="Times New Roman" w:cs="Times New Roman"/>
          <w:szCs w:val="24"/>
          <w:lang w:val="en-US"/>
        </w:rPr>
        <w:t>citizen</w:t>
      </w:r>
      <w:r w:rsidRPr="00FB6D8A">
        <w:rPr>
          <w:rFonts w:eastAsia="Times New Roman" w:cs="Times New Roman"/>
          <w:szCs w:val="24"/>
        </w:rPr>
        <w:t xml:space="preserve"> …</w:t>
      </w:r>
      <w:r>
        <w:rPr>
          <w:rFonts w:eastAsia="Times New Roman" w:cs="Times New Roman"/>
          <w:szCs w:val="24"/>
        </w:rPr>
        <w:t>» κ</w:t>
      </w:r>
      <w:r>
        <w:rPr>
          <w:rFonts w:eastAsia="Times New Roman" w:cs="Times New Roman"/>
          <w:szCs w:val="24"/>
        </w:rPr>
        <w:t>.</w:t>
      </w:r>
      <w:r>
        <w:rPr>
          <w:rFonts w:eastAsia="Times New Roman" w:cs="Times New Roman"/>
          <w:szCs w:val="24"/>
        </w:rPr>
        <w:t xml:space="preserve">λπ., βλέπω τη </w:t>
      </w:r>
      <w:r>
        <w:rPr>
          <w:rFonts w:eastAsia="Times New Roman" w:cs="Times New Roman"/>
          <w:szCs w:val="24"/>
        </w:rPr>
        <w:t>σ</w:t>
      </w:r>
      <w:r>
        <w:rPr>
          <w:rFonts w:eastAsia="Times New Roman" w:cs="Times New Roman"/>
          <w:szCs w:val="24"/>
        </w:rPr>
        <w:t>υμφωνία πιο καθαρά και λέω «ρε, παιδιά, στο ελληνικό κείμενο λέει «πολίτης της Βόρειας Μακεδονίας»». Ναι, μου λέει κάποιος, αλλά στο αγγλικό δεν το έχει. Κοιτάω</w:t>
      </w:r>
      <w:r w:rsidRPr="00FB6D8A">
        <w:rPr>
          <w:rFonts w:eastAsia="Times New Roman" w:cs="Times New Roman"/>
          <w:szCs w:val="24"/>
          <w:lang w:val="en-US"/>
        </w:rPr>
        <w:t xml:space="preserve"> </w:t>
      </w:r>
      <w:r>
        <w:rPr>
          <w:rFonts w:eastAsia="Times New Roman" w:cs="Times New Roman"/>
          <w:szCs w:val="24"/>
        </w:rPr>
        <w:t>το</w:t>
      </w:r>
      <w:r w:rsidRPr="00FB6D8A">
        <w:rPr>
          <w:rFonts w:eastAsia="Times New Roman" w:cs="Times New Roman"/>
          <w:szCs w:val="24"/>
          <w:lang w:val="en-US"/>
        </w:rPr>
        <w:t xml:space="preserve"> </w:t>
      </w:r>
      <w:r>
        <w:rPr>
          <w:rFonts w:eastAsia="Times New Roman" w:cs="Times New Roman"/>
          <w:szCs w:val="24"/>
        </w:rPr>
        <w:lastRenderedPageBreak/>
        <w:t>αγγλικό</w:t>
      </w:r>
      <w:r w:rsidRPr="00FB6D8A">
        <w:rPr>
          <w:rFonts w:eastAsia="Times New Roman" w:cs="Times New Roman"/>
          <w:szCs w:val="24"/>
          <w:lang w:val="en-US"/>
        </w:rPr>
        <w:t xml:space="preserve"> </w:t>
      </w:r>
      <w:r>
        <w:rPr>
          <w:rFonts w:eastAsia="Times New Roman" w:cs="Times New Roman"/>
          <w:szCs w:val="24"/>
        </w:rPr>
        <w:t>κείμενο</w:t>
      </w:r>
      <w:r w:rsidRPr="00CF7B5B">
        <w:rPr>
          <w:rFonts w:eastAsia="Times New Roman" w:cs="Times New Roman"/>
          <w:szCs w:val="24"/>
          <w:lang w:val="en-US"/>
        </w:rPr>
        <w:t>:</w:t>
      </w:r>
      <w:r w:rsidRPr="00FB6D8A">
        <w:rPr>
          <w:rFonts w:eastAsia="Times New Roman" w:cs="Times New Roman"/>
          <w:szCs w:val="24"/>
          <w:lang w:val="en-US"/>
        </w:rPr>
        <w:t xml:space="preserve"> «</w:t>
      </w:r>
      <w:r>
        <w:rPr>
          <w:rFonts w:eastAsia="Times New Roman" w:cs="Times New Roman"/>
          <w:szCs w:val="24"/>
          <w:lang w:val="en-US"/>
        </w:rPr>
        <w:t>citizen of Republic of Northern Macedonia</w:t>
      </w:r>
      <w:r w:rsidRPr="00FB6D8A">
        <w:rPr>
          <w:rFonts w:eastAsia="Times New Roman" w:cs="Times New Roman"/>
          <w:szCs w:val="24"/>
          <w:lang w:val="en-US"/>
        </w:rPr>
        <w:t xml:space="preserve">». </w:t>
      </w:r>
      <w:r>
        <w:rPr>
          <w:rFonts w:eastAsia="Times New Roman" w:cs="Times New Roman"/>
          <w:szCs w:val="24"/>
        </w:rPr>
        <w:t>Θα τρελαθούμε!</w:t>
      </w:r>
    </w:p>
    <w:p w14:paraId="77C02E3D" w14:textId="77777777" w:rsidR="006113A9" w:rsidRDefault="006B6FC4">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 xml:space="preserve">Ένα τελευταίο σημείο, κυρία Πρόεδρε, και κλείνω. </w:t>
      </w:r>
    </w:p>
    <w:p w14:paraId="77C02E3E" w14:textId="77777777" w:rsidR="006113A9" w:rsidRDefault="006B6FC4">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Παρόν και μέλλον. Τι γίνεται αυτή τη στιγμή στη γειτονιά μας; Αν πάρουμε τ</w:t>
      </w:r>
      <w:r w:rsidRPr="00525078">
        <w:rPr>
          <w:rFonts w:eastAsia="Times New Roman" w:cs="Times New Roman"/>
          <w:szCs w:val="24"/>
        </w:rPr>
        <w:t>ο</w:t>
      </w:r>
      <w:r>
        <w:rPr>
          <w:rFonts w:eastAsia="Times New Roman" w:cs="Times New Roman"/>
          <w:szCs w:val="24"/>
        </w:rPr>
        <w:t>ν</w:t>
      </w:r>
      <w:r w:rsidRPr="00525078">
        <w:rPr>
          <w:rFonts w:eastAsia="Times New Roman" w:cs="Times New Roman"/>
          <w:szCs w:val="24"/>
        </w:rPr>
        <w:t xml:space="preserve"> φακό λίγο πιο πέρα</w:t>
      </w:r>
      <w:r>
        <w:rPr>
          <w:rFonts w:eastAsia="Times New Roman" w:cs="Times New Roman"/>
          <w:szCs w:val="24"/>
        </w:rPr>
        <w:t>,</w:t>
      </w:r>
      <w:r w:rsidRPr="00525078">
        <w:rPr>
          <w:rFonts w:eastAsia="Times New Roman" w:cs="Times New Roman"/>
          <w:szCs w:val="24"/>
        </w:rPr>
        <w:t xml:space="preserve"> έχουμε καταλάβει τι αποσταθε</w:t>
      </w:r>
      <w:r w:rsidRPr="00525078">
        <w:rPr>
          <w:rFonts w:eastAsia="Times New Roman" w:cs="Times New Roman"/>
          <w:szCs w:val="24"/>
        </w:rPr>
        <w:t>ροποιητικές κινήσεις γίνονται</w:t>
      </w:r>
      <w:r>
        <w:rPr>
          <w:rFonts w:eastAsia="Times New Roman" w:cs="Times New Roman"/>
          <w:szCs w:val="24"/>
        </w:rPr>
        <w:t>; Τ</w:t>
      </w:r>
      <w:r w:rsidRPr="00525078">
        <w:rPr>
          <w:rFonts w:eastAsia="Times New Roman" w:cs="Times New Roman"/>
          <w:szCs w:val="24"/>
        </w:rPr>
        <w:t>ι αναθεωρητισμο</w:t>
      </w:r>
      <w:r>
        <w:rPr>
          <w:rFonts w:eastAsia="Times New Roman" w:cs="Times New Roman"/>
          <w:szCs w:val="24"/>
        </w:rPr>
        <w:t>ί</w:t>
      </w:r>
      <w:r w:rsidRPr="00525078">
        <w:rPr>
          <w:rFonts w:eastAsia="Times New Roman" w:cs="Times New Roman"/>
          <w:szCs w:val="24"/>
        </w:rPr>
        <w:t xml:space="preserve"> υπάρχουν</w:t>
      </w:r>
      <w:r>
        <w:rPr>
          <w:rFonts w:eastAsia="Times New Roman" w:cs="Times New Roman"/>
          <w:szCs w:val="24"/>
        </w:rPr>
        <w:t>;</w:t>
      </w:r>
      <w:r w:rsidRPr="00525078">
        <w:rPr>
          <w:rFonts w:eastAsia="Times New Roman" w:cs="Times New Roman"/>
          <w:szCs w:val="24"/>
        </w:rPr>
        <w:t xml:space="preserve"> </w:t>
      </w:r>
      <w:r>
        <w:rPr>
          <w:rFonts w:eastAsia="Times New Roman" w:cs="Times New Roman"/>
          <w:szCs w:val="24"/>
        </w:rPr>
        <w:t>Β</w:t>
      </w:r>
      <w:r w:rsidRPr="00525078">
        <w:rPr>
          <w:rFonts w:eastAsia="Times New Roman" w:cs="Times New Roman"/>
          <w:szCs w:val="24"/>
        </w:rPr>
        <w:t>ολεύουν τον ιμπεριαλισμό και αυτά</w:t>
      </w:r>
      <w:r>
        <w:rPr>
          <w:rFonts w:eastAsia="Times New Roman" w:cs="Times New Roman"/>
          <w:szCs w:val="24"/>
        </w:rPr>
        <w:t>. Όλα</w:t>
      </w:r>
      <w:r w:rsidRPr="00525078">
        <w:rPr>
          <w:rFonts w:eastAsia="Times New Roman" w:cs="Times New Roman"/>
          <w:szCs w:val="24"/>
        </w:rPr>
        <w:t xml:space="preserve"> μπορούν να τον βολέψουμε</w:t>
      </w:r>
      <w:r>
        <w:rPr>
          <w:rFonts w:eastAsia="Times New Roman" w:cs="Times New Roman"/>
          <w:szCs w:val="24"/>
        </w:rPr>
        <w:t>, γ</w:t>
      </w:r>
      <w:r w:rsidRPr="00525078">
        <w:rPr>
          <w:rFonts w:eastAsia="Times New Roman" w:cs="Times New Roman"/>
          <w:szCs w:val="24"/>
        </w:rPr>
        <w:t xml:space="preserve">ιατί μία μεγάλη δύναμη έχει και τους τέσσερις άσους στα χέρια </w:t>
      </w:r>
      <w:r>
        <w:rPr>
          <w:rFonts w:eastAsia="Times New Roman" w:cs="Times New Roman"/>
          <w:szCs w:val="24"/>
        </w:rPr>
        <w:t>της. Α</w:t>
      </w:r>
      <w:r w:rsidRPr="00525078">
        <w:rPr>
          <w:rFonts w:eastAsia="Times New Roman" w:cs="Times New Roman"/>
          <w:szCs w:val="24"/>
        </w:rPr>
        <w:t xml:space="preserve">υτό που ενδιαφέρει </w:t>
      </w:r>
      <w:r>
        <w:rPr>
          <w:rFonts w:eastAsia="Times New Roman" w:cs="Times New Roman"/>
          <w:szCs w:val="24"/>
        </w:rPr>
        <w:t>ε</w:t>
      </w:r>
      <w:r w:rsidRPr="00525078">
        <w:rPr>
          <w:rFonts w:eastAsia="Times New Roman" w:cs="Times New Roman"/>
          <w:szCs w:val="24"/>
        </w:rPr>
        <w:t>μάς είναι</w:t>
      </w:r>
      <w:r>
        <w:rPr>
          <w:rFonts w:eastAsia="Times New Roman" w:cs="Times New Roman"/>
          <w:szCs w:val="24"/>
        </w:rPr>
        <w:t xml:space="preserve"> </w:t>
      </w:r>
      <w:r w:rsidRPr="00525078">
        <w:rPr>
          <w:rFonts w:eastAsia="Times New Roman" w:cs="Times New Roman"/>
          <w:szCs w:val="24"/>
        </w:rPr>
        <w:t>μήπως εμείς μπορέσουμε να κάνουμ</w:t>
      </w:r>
      <w:r w:rsidRPr="00525078">
        <w:rPr>
          <w:rFonts w:eastAsia="Times New Roman" w:cs="Times New Roman"/>
          <w:szCs w:val="24"/>
        </w:rPr>
        <w:t xml:space="preserve">ε μία ρωγμή σε αυτούς τους τέσσερις άσους που έχει ο </w:t>
      </w:r>
      <w:r>
        <w:rPr>
          <w:rFonts w:eastAsia="Times New Roman" w:cs="Times New Roman"/>
          <w:szCs w:val="24"/>
        </w:rPr>
        <w:t>άλλος. Ξ</w:t>
      </w:r>
      <w:r w:rsidRPr="00525078">
        <w:rPr>
          <w:rFonts w:eastAsia="Times New Roman" w:cs="Times New Roman"/>
          <w:szCs w:val="24"/>
        </w:rPr>
        <w:t>έρουμε τι γίνεται στα Βαλκάνια</w:t>
      </w:r>
      <w:r>
        <w:rPr>
          <w:rFonts w:eastAsia="Times New Roman" w:cs="Times New Roman"/>
          <w:szCs w:val="24"/>
        </w:rPr>
        <w:t>,</w:t>
      </w:r>
      <w:r w:rsidRPr="00525078">
        <w:rPr>
          <w:rFonts w:eastAsia="Times New Roman" w:cs="Times New Roman"/>
          <w:szCs w:val="24"/>
        </w:rPr>
        <w:t xml:space="preserve"> στα </w:t>
      </w:r>
      <w:r>
        <w:rPr>
          <w:rFonts w:eastAsia="Times New Roman" w:cs="Times New Roman"/>
          <w:szCs w:val="24"/>
        </w:rPr>
        <w:t>Δ</w:t>
      </w:r>
      <w:r w:rsidRPr="00525078">
        <w:rPr>
          <w:rFonts w:eastAsia="Times New Roman" w:cs="Times New Roman"/>
          <w:szCs w:val="24"/>
        </w:rPr>
        <w:t>υτικά Βαλκάνια</w:t>
      </w:r>
      <w:r>
        <w:rPr>
          <w:rFonts w:eastAsia="Times New Roman" w:cs="Times New Roman"/>
          <w:szCs w:val="24"/>
        </w:rPr>
        <w:t>,</w:t>
      </w:r>
      <w:r w:rsidRPr="00525078">
        <w:rPr>
          <w:rFonts w:eastAsia="Times New Roman" w:cs="Times New Roman"/>
          <w:szCs w:val="24"/>
        </w:rPr>
        <w:t xml:space="preserve"> ξέρουμε τι γίνεται στην </w:t>
      </w:r>
      <w:r>
        <w:rPr>
          <w:rFonts w:eastAsia="Times New Roman" w:cs="Times New Roman"/>
          <w:szCs w:val="24"/>
        </w:rPr>
        <w:t>α</w:t>
      </w:r>
      <w:r w:rsidRPr="00525078">
        <w:rPr>
          <w:rFonts w:eastAsia="Times New Roman" w:cs="Times New Roman"/>
          <w:szCs w:val="24"/>
        </w:rPr>
        <w:t>νατολική μας πλευρά</w:t>
      </w:r>
      <w:r>
        <w:rPr>
          <w:rFonts w:eastAsia="Times New Roman" w:cs="Times New Roman"/>
          <w:szCs w:val="24"/>
        </w:rPr>
        <w:t>.</w:t>
      </w:r>
    </w:p>
    <w:p w14:paraId="77C02E3F" w14:textId="77777777" w:rsidR="006113A9" w:rsidRDefault="006B6FC4">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Ε</w:t>
      </w:r>
      <w:r w:rsidRPr="00525078">
        <w:rPr>
          <w:rFonts w:eastAsia="Times New Roman" w:cs="Times New Roman"/>
          <w:szCs w:val="24"/>
        </w:rPr>
        <w:t>ίχα πολλά πράγματα να πω</w:t>
      </w:r>
      <w:r>
        <w:rPr>
          <w:rFonts w:eastAsia="Times New Roman" w:cs="Times New Roman"/>
          <w:szCs w:val="24"/>
        </w:rPr>
        <w:t>,</w:t>
      </w:r>
      <w:r w:rsidRPr="00525078">
        <w:rPr>
          <w:rFonts w:eastAsia="Times New Roman" w:cs="Times New Roman"/>
          <w:szCs w:val="24"/>
        </w:rPr>
        <w:t xml:space="preserve"> δεν μπορώ να τα πω</w:t>
      </w:r>
      <w:r>
        <w:rPr>
          <w:rFonts w:eastAsia="Times New Roman" w:cs="Times New Roman"/>
          <w:szCs w:val="24"/>
        </w:rPr>
        <w:t>,</w:t>
      </w:r>
      <w:r w:rsidRPr="00525078">
        <w:rPr>
          <w:rFonts w:eastAsia="Times New Roman" w:cs="Times New Roman"/>
          <w:szCs w:val="24"/>
        </w:rPr>
        <w:t xml:space="preserve"> </w:t>
      </w:r>
      <w:r>
        <w:rPr>
          <w:rFonts w:eastAsia="Times New Roman" w:cs="Times New Roman"/>
          <w:szCs w:val="24"/>
        </w:rPr>
        <w:t>θα μείνω, όμως,</w:t>
      </w:r>
      <w:r w:rsidRPr="00525078">
        <w:rPr>
          <w:rFonts w:eastAsia="Times New Roman" w:cs="Times New Roman"/>
          <w:szCs w:val="24"/>
        </w:rPr>
        <w:t xml:space="preserve"> </w:t>
      </w:r>
      <w:r>
        <w:rPr>
          <w:rFonts w:eastAsia="Times New Roman" w:cs="Times New Roman"/>
          <w:szCs w:val="24"/>
        </w:rPr>
        <w:t xml:space="preserve">σ’ </w:t>
      </w:r>
      <w:r w:rsidRPr="00525078">
        <w:rPr>
          <w:rFonts w:eastAsia="Times New Roman" w:cs="Times New Roman"/>
          <w:szCs w:val="24"/>
        </w:rPr>
        <w:t>ένα</w:t>
      </w:r>
      <w:r>
        <w:rPr>
          <w:rFonts w:eastAsia="Times New Roman" w:cs="Times New Roman"/>
          <w:szCs w:val="24"/>
        </w:rPr>
        <w:t>. Η</w:t>
      </w:r>
      <w:r w:rsidRPr="00525078">
        <w:rPr>
          <w:rFonts w:eastAsia="Times New Roman" w:cs="Times New Roman"/>
          <w:szCs w:val="24"/>
        </w:rPr>
        <w:t xml:space="preserve"> </w:t>
      </w:r>
      <w:r>
        <w:rPr>
          <w:rFonts w:eastAsia="Times New Roman" w:cs="Times New Roman"/>
          <w:szCs w:val="24"/>
        </w:rPr>
        <w:t>Σ</w:t>
      </w:r>
      <w:r w:rsidRPr="00525078">
        <w:rPr>
          <w:rFonts w:eastAsia="Times New Roman" w:cs="Times New Roman"/>
          <w:szCs w:val="24"/>
        </w:rPr>
        <w:t xml:space="preserve">υμφωνία των Πρεσπών </w:t>
      </w:r>
      <w:r w:rsidRPr="00525078">
        <w:rPr>
          <w:rFonts w:eastAsia="Times New Roman" w:cs="Times New Roman"/>
          <w:szCs w:val="24"/>
        </w:rPr>
        <w:t>είναι η πρώτη π</w:t>
      </w:r>
      <w:r>
        <w:rPr>
          <w:rFonts w:eastAsia="Times New Roman" w:cs="Times New Roman"/>
          <w:szCs w:val="24"/>
        </w:rPr>
        <w:t>ροληπτική</w:t>
      </w:r>
      <w:r w:rsidRPr="00525078">
        <w:rPr>
          <w:rFonts w:eastAsia="Times New Roman" w:cs="Times New Roman"/>
          <w:szCs w:val="24"/>
        </w:rPr>
        <w:t xml:space="preserve"> σταθεροποιητική ειρηνική κίνηση που γίνεται σε αυτή την περιοχή</w:t>
      </w:r>
      <w:r>
        <w:rPr>
          <w:rFonts w:eastAsia="Times New Roman" w:cs="Times New Roman"/>
          <w:szCs w:val="24"/>
        </w:rPr>
        <w:t>. Α</w:t>
      </w:r>
      <w:r w:rsidRPr="00525078">
        <w:rPr>
          <w:rFonts w:eastAsia="Times New Roman" w:cs="Times New Roman"/>
          <w:szCs w:val="24"/>
        </w:rPr>
        <w:t xml:space="preserve">ν το αποδέχτηκε η </w:t>
      </w:r>
      <w:r>
        <w:rPr>
          <w:rFonts w:eastAsia="Times New Roman" w:cs="Times New Roman"/>
          <w:szCs w:val="24"/>
        </w:rPr>
        <w:t>Μέρκελ,</w:t>
      </w:r>
      <w:r w:rsidRPr="00525078">
        <w:rPr>
          <w:rFonts w:eastAsia="Times New Roman" w:cs="Times New Roman"/>
          <w:szCs w:val="24"/>
        </w:rPr>
        <w:t xml:space="preserve"> είναι γιατί πολλές φορές </w:t>
      </w:r>
      <w:r>
        <w:rPr>
          <w:rFonts w:eastAsia="Times New Roman" w:cs="Times New Roman"/>
          <w:szCs w:val="24"/>
        </w:rPr>
        <w:t xml:space="preserve">σε </w:t>
      </w:r>
      <w:r w:rsidRPr="00525078">
        <w:rPr>
          <w:rFonts w:eastAsia="Times New Roman" w:cs="Times New Roman"/>
          <w:szCs w:val="24"/>
        </w:rPr>
        <w:t>τέτοιο</w:t>
      </w:r>
      <w:r>
        <w:rPr>
          <w:rFonts w:eastAsia="Times New Roman" w:cs="Times New Roman"/>
          <w:szCs w:val="24"/>
        </w:rPr>
        <w:t>υ</w:t>
      </w:r>
      <w:r w:rsidRPr="00525078">
        <w:rPr>
          <w:rFonts w:eastAsia="Times New Roman" w:cs="Times New Roman"/>
          <w:szCs w:val="24"/>
        </w:rPr>
        <w:t xml:space="preserve"> τύπου δυνάμεις</w:t>
      </w:r>
      <w:r>
        <w:rPr>
          <w:rFonts w:eastAsia="Times New Roman" w:cs="Times New Roman"/>
          <w:szCs w:val="24"/>
        </w:rPr>
        <w:t>,</w:t>
      </w:r>
      <w:r w:rsidRPr="00525078">
        <w:rPr>
          <w:rFonts w:eastAsia="Times New Roman" w:cs="Times New Roman"/>
          <w:szCs w:val="24"/>
        </w:rPr>
        <w:t xml:space="preserve"> όπως έγινε και με την οικονομική πολιτική</w:t>
      </w:r>
      <w:r>
        <w:rPr>
          <w:rFonts w:eastAsia="Times New Roman" w:cs="Times New Roman"/>
          <w:szCs w:val="24"/>
        </w:rPr>
        <w:t>, βλέπουν</w:t>
      </w:r>
      <w:r w:rsidRPr="00525078">
        <w:rPr>
          <w:rFonts w:eastAsia="Times New Roman" w:cs="Times New Roman"/>
          <w:szCs w:val="24"/>
        </w:rPr>
        <w:t xml:space="preserve"> τις αντιφάσεις και τα αδιέξοδα που η</w:t>
      </w:r>
      <w:r w:rsidRPr="00525078">
        <w:rPr>
          <w:rFonts w:eastAsia="Times New Roman" w:cs="Times New Roman"/>
          <w:szCs w:val="24"/>
        </w:rPr>
        <w:t xml:space="preserve"> ίδια </w:t>
      </w:r>
      <w:r w:rsidRPr="00525078">
        <w:rPr>
          <w:rFonts w:eastAsia="Times New Roman" w:cs="Times New Roman"/>
          <w:szCs w:val="24"/>
        </w:rPr>
        <w:lastRenderedPageBreak/>
        <w:t>τους η πολιτική δημιουργεί</w:t>
      </w:r>
      <w:r>
        <w:rPr>
          <w:rFonts w:eastAsia="Times New Roman" w:cs="Times New Roman"/>
          <w:szCs w:val="24"/>
        </w:rPr>
        <w:t>. Γ</w:t>
      </w:r>
      <w:r w:rsidRPr="00525078">
        <w:rPr>
          <w:rFonts w:eastAsia="Times New Roman" w:cs="Times New Roman"/>
          <w:szCs w:val="24"/>
        </w:rPr>
        <w:t xml:space="preserve">ιατί κανένας δεν περίμενε ότι </w:t>
      </w:r>
      <w:r>
        <w:rPr>
          <w:rFonts w:eastAsia="Times New Roman" w:cs="Times New Roman"/>
          <w:szCs w:val="24"/>
        </w:rPr>
        <w:t xml:space="preserve">η </w:t>
      </w:r>
      <w:r w:rsidRPr="00525078">
        <w:rPr>
          <w:rFonts w:eastAsia="Times New Roman" w:cs="Times New Roman"/>
          <w:szCs w:val="24"/>
        </w:rPr>
        <w:t>ακροδεξιά θα εκτιναχτεί εκεί και μέσα στην ίδια τη Γερμανία</w:t>
      </w:r>
      <w:r>
        <w:rPr>
          <w:rFonts w:eastAsia="Times New Roman" w:cs="Times New Roman"/>
          <w:szCs w:val="24"/>
        </w:rPr>
        <w:t>. Γ</w:t>
      </w:r>
      <w:r w:rsidRPr="00525078">
        <w:rPr>
          <w:rFonts w:eastAsia="Times New Roman" w:cs="Times New Roman"/>
          <w:szCs w:val="24"/>
        </w:rPr>
        <w:t xml:space="preserve">ιατί κανένας δεν περίμενε ότι αυτός ο κατακερματισμός των Βαλκανίων της </w:t>
      </w:r>
      <w:r>
        <w:rPr>
          <w:rFonts w:eastAsia="Times New Roman" w:cs="Times New Roman"/>
          <w:szCs w:val="24"/>
        </w:rPr>
        <w:t>Γιουγκοσλαβίας</w:t>
      </w:r>
      <w:r w:rsidRPr="00525078">
        <w:rPr>
          <w:rFonts w:eastAsia="Times New Roman" w:cs="Times New Roman"/>
          <w:szCs w:val="24"/>
        </w:rPr>
        <w:t xml:space="preserve"> θα οδηγούσε εκεί που οδήγησε και πά</w:t>
      </w:r>
      <w:r>
        <w:rPr>
          <w:rFonts w:eastAsia="Times New Roman" w:cs="Times New Roman"/>
          <w:szCs w:val="24"/>
        </w:rPr>
        <w:t>ε</w:t>
      </w:r>
      <w:r w:rsidRPr="00525078">
        <w:rPr>
          <w:rFonts w:eastAsia="Times New Roman" w:cs="Times New Roman"/>
          <w:szCs w:val="24"/>
        </w:rPr>
        <w:t>ι να</w:t>
      </w:r>
      <w:r w:rsidRPr="00525078">
        <w:rPr>
          <w:rFonts w:eastAsia="Times New Roman" w:cs="Times New Roman"/>
          <w:szCs w:val="24"/>
        </w:rPr>
        <w:t xml:space="preserve"> οδηγήσει σε χειρότερα πράγματα</w:t>
      </w:r>
      <w:r>
        <w:rPr>
          <w:rFonts w:eastAsia="Times New Roman" w:cs="Times New Roman"/>
          <w:szCs w:val="24"/>
        </w:rPr>
        <w:t>. Γ</w:t>
      </w:r>
      <w:r w:rsidRPr="00525078">
        <w:rPr>
          <w:rFonts w:eastAsia="Times New Roman" w:cs="Times New Roman"/>
          <w:szCs w:val="24"/>
        </w:rPr>
        <w:t xml:space="preserve">ιατί </w:t>
      </w:r>
      <w:r>
        <w:rPr>
          <w:rFonts w:eastAsia="Times New Roman" w:cs="Times New Roman"/>
          <w:szCs w:val="24"/>
        </w:rPr>
        <w:t xml:space="preserve">ο </w:t>
      </w:r>
      <w:r w:rsidRPr="00525078">
        <w:rPr>
          <w:rFonts w:eastAsia="Times New Roman" w:cs="Times New Roman"/>
          <w:szCs w:val="24"/>
        </w:rPr>
        <w:t>ιμπεριαλισμός έχει μία πραγματικότητα</w:t>
      </w:r>
      <w:r>
        <w:rPr>
          <w:rFonts w:eastAsia="Times New Roman" w:cs="Times New Roman"/>
          <w:szCs w:val="24"/>
        </w:rPr>
        <w:t>,</w:t>
      </w:r>
      <w:r w:rsidRPr="00525078">
        <w:rPr>
          <w:rFonts w:eastAsia="Times New Roman" w:cs="Times New Roman"/>
          <w:szCs w:val="24"/>
        </w:rPr>
        <w:t xml:space="preserve"> αλλά έχει και μία </w:t>
      </w:r>
      <w:r>
        <w:rPr>
          <w:rFonts w:eastAsia="Times New Roman" w:cs="Times New Roman"/>
          <w:szCs w:val="24"/>
        </w:rPr>
        <w:t>ι</w:t>
      </w:r>
      <w:r w:rsidRPr="00525078">
        <w:rPr>
          <w:rFonts w:eastAsia="Times New Roman" w:cs="Times New Roman"/>
          <w:szCs w:val="24"/>
        </w:rPr>
        <w:t xml:space="preserve">δεολογία και μόνο με τέτοιες </w:t>
      </w:r>
      <w:r>
        <w:rPr>
          <w:rFonts w:eastAsia="Times New Roman" w:cs="Times New Roman"/>
          <w:szCs w:val="24"/>
        </w:rPr>
        <w:t xml:space="preserve">φιλίες </w:t>
      </w:r>
      <w:r w:rsidRPr="00525078">
        <w:rPr>
          <w:rFonts w:eastAsia="Times New Roman" w:cs="Times New Roman"/>
          <w:szCs w:val="24"/>
        </w:rPr>
        <w:t>μπορεί να σπάσει κανείς την ουσία της ιδεολογίας του ιμπεριαλισμού</w:t>
      </w:r>
      <w:r>
        <w:rPr>
          <w:rFonts w:eastAsia="Times New Roman" w:cs="Times New Roman"/>
          <w:szCs w:val="24"/>
        </w:rPr>
        <w:t>. Δ</w:t>
      </w:r>
      <w:r w:rsidRPr="00525078">
        <w:rPr>
          <w:rFonts w:eastAsia="Times New Roman" w:cs="Times New Roman"/>
          <w:szCs w:val="24"/>
        </w:rPr>
        <w:t xml:space="preserve">ιαφορετικά δεν γίνεται τίποτα και εκεί με το </w:t>
      </w:r>
      <w:r>
        <w:rPr>
          <w:rFonts w:eastAsia="Times New Roman" w:cs="Times New Roman"/>
          <w:szCs w:val="24"/>
        </w:rPr>
        <w:t xml:space="preserve">ΚΚΕ </w:t>
      </w:r>
      <w:r w:rsidRPr="00525078">
        <w:rPr>
          <w:rFonts w:eastAsia="Times New Roman" w:cs="Times New Roman"/>
          <w:szCs w:val="24"/>
        </w:rPr>
        <w:t>μπο</w:t>
      </w:r>
      <w:r w:rsidRPr="00525078">
        <w:rPr>
          <w:rFonts w:eastAsia="Times New Roman" w:cs="Times New Roman"/>
          <w:szCs w:val="24"/>
        </w:rPr>
        <w:t>ρούμε να διαφωνούμε όσο θέλουμε</w:t>
      </w:r>
      <w:r>
        <w:rPr>
          <w:rFonts w:eastAsia="Times New Roman" w:cs="Times New Roman"/>
          <w:szCs w:val="24"/>
        </w:rPr>
        <w:t>,</w:t>
      </w:r>
      <w:r w:rsidRPr="00525078">
        <w:rPr>
          <w:rFonts w:eastAsia="Times New Roman" w:cs="Times New Roman"/>
          <w:szCs w:val="24"/>
        </w:rPr>
        <w:t xml:space="preserve"> αλλά είναι η δική μας άποψη</w:t>
      </w:r>
      <w:r>
        <w:rPr>
          <w:rFonts w:eastAsia="Times New Roman" w:cs="Times New Roman"/>
          <w:szCs w:val="24"/>
        </w:rPr>
        <w:t>.</w:t>
      </w:r>
    </w:p>
    <w:p w14:paraId="77C02E40" w14:textId="77777777" w:rsidR="006113A9" w:rsidRDefault="006B6FC4">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 xml:space="preserve">Κλείνω </w:t>
      </w:r>
      <w:r w:rsidRPr="00525078">
        <w:rPr>
          <w:rFonts w:eastAsia="Times New Roman" w:cs="Times New Roman"/>
          <w:szCs w:val="24"/>
        </w:rPr>
        <w:t>οριστικά αυτή τη φορά</w:t>
      </w:r>
      <w:r>
        <w:rPr>
          <w:rFonts w:eastAsia="Times New Roman" w:cs="Times New Roman"/>
          <w:szCs w:val="24"/>
        </w:rPr>
        <w:t>,</w:t>
      </w:r>
      <w:r w:rsidRPr="00525078">
        <w:rPr>
          <w:rFonts w:eastAsia="Times New Roman" w:cs="Times New Roman"/>
          <w:szCs w:val="24"/>
        </w:rPr>
        <w:t xml:space="preserve"> λέγοντας ένα πράγμα</w:t>
      </w:r>
      <w:r>
        <w:rPr>
          <w:rFonts w:eastAsia="Times New Roman" w:cs="Times New Roman"/>
          <w:szCs w:val="24"/>
        </w:rPr>
        <w:t>. Γ</w:t>
      </w:r>
      <w:r w:rsidRPr="00525078">
        <w:rPr>
          <w:rFonts w:eastAsia="Times New Roman" w:cs="Times New Roman"/>
          <w:szCs w:val="24"/>
        </w:rPr>
        <w:t xml:space="preserve">ιατί αυτή τη στιγμή </w:t>
      </w:r>
      <w:r>
        <w:rPr>
          <w:rFonts w:eastAsia="Times New Roman" w:cs="Times New Roman"/>
          <w:szCs w:val="24"/>
        </w:rPr>
        <w:t>λύ</w:t>
      </w:r>
      <w:r w:rsidRPr="00525078">
        <w:rPr>
          <w:rFonts w:eastAsia="Times New Roman" w:cs="Times New Roman"/>
          <w:szCs w:val="24"/>
        </w:rPr>
        <w:t xml:space="preserve">νεται το </w:t>
      </w:r>
      <w:r>
        <w:rPr>
          <w:rFonts w:eastAsia="Times New Roman" w:cs="Times New Roman"/>
          <w:szCs w:val="24"/>
        </w:rPr>
        <w:t>μ</w:t>
      </w:r>
      <w:r>
        <w:rPr>
          <w:rFonts w:eastAsia="Times New Roman" w:cs="Times New Roman"/>
          <w:szCs w:val="24"/>
        </w:rPr>
        <w:t>α</w:t>
      </w:r>
      <w:r w:rsidRPr="00525078">
        <w:rPr>
          <w:rFonts w:eastAsia="Times New Roman" w:cs="Times New Roman"/>
          <w:szCs w:val="24"/>
        </w:rPr>
        <w:t>κεδονικό</w:t>
      </w:r>
      <w:r>
        <w:rPr>
          <w:rFonts w:eastAsia="Times New Roman" w:cs="Times New Roman"/>
          <w:szCs w:val="24"/>
        </w:rPr>
        <w:t>; Γιατί στη γείτονα χώρα, στη</w:t>
      </w:r>
      <w:r w:rsidRPr="00525078">
        <w:rPr>
          <w:rFonts w:eastAsia="Times New Roman" w:cs="Times New Roman"/>
          <w:szCs w:val="24"/>
        </w:rPr>
        <w:t xml:space="preserve"> Βόρεια </w:t>
      </w:r>
      <w:r>
        <w:rPr>
          <w:rFonts w:eastAsia="Times New Roman" w:cs="Times New Roman"/>
          <w:szCs w:val="24"/>
        </w:rPr>
        <w:t>Μακεδονία υπάρχει μι</w:t>
      </w:r>
      <w:r w:rsidRPr="00525078">
        <w:rPr>
          <w:rFonts w:eastAsia="Times New Roman" w:cs="Times New Roman"/>
          <w:szCs w:val="24"/>
        </w:rPr>
        <w:t>α σοσιαλιστική κυβέρνηση που πολέμησε εναντί</w:t>
      </w:r>
      <w:r w:rsidRPr="00525078">
        <w:rPr>
          <w:rFonts w:eastAsia="Times New Roman" w:cs="Times New Roman"/>
          <w:szCs w:val="24"/>
        </w:rPr>
        <w:t xml:space="preserve">ον των εθνικιστικών </w:t>
      </w:r>
      <w:r>
        <w:rPr>
          <w:rFonts w:eastAsia="Times New Roman" w:cs="Times New Roman"/>
          <w:szCs w:val="24"/>
        </w:rPr>
        <w:t>δ</w:t>
      </w:r>
      <w:r w:rsidRPr="00525078">
        <w:rPr>
          <w:rFonts w:eastAsia="Times New Roman" w:cs="Times New Roman"/>
          <w:szCs w:val="24"/>
        </w:rPr>
        <w:t xml:space="preserve">υνάμεων και έτσι πήρε την κυβέρνηση των εθνικιστικών </w:t>
      </w:r>
      <w:r>
        <w:rPr>
          <w:rFonts w:eastAsia="Times New Roman" w:cs="Times New Roman"/>
          <w:szCs w:val="24"/>
        </w:rPr>
        <w:t>δ</w:t>
      </w:r>
      <w:r w:rsidRPr="00525078">
        <w:rPr>
          <w:rFonts w:eastAsia="Times New Roman" w:cs="Times New Roman"/>
          <w:szCs w:val="24"/>
        </w:rPr>
        <w:t xml:space="preserve">υνάμεων των </w:t>
      </w:r>
      <w:r>
        <w:rPr>
          <w:rFonts w:eastAsia="Times New Roman" w:cs="Times New Roman"/>
          <w:szCs w:val="24"/>
        </w:rPr>
        <w:t>«</w:t>
      </w:r>
      <w:r>
        <w:rPr>
          <w:rFonts w:eastAsia="Times New Roman" w:cs="Times New Roman"/>
          <w:szCs w:val="24"/>
        </w:rPr>
        <w:t>Μ</w:t>
      </w:r>
      <w:r w:rsidRPr="00525078">
        <w:rPr>
          <w:rFonts w:eastAsia="Times New Roman" w:cs="Times New Roman"/>
          <w:szCs w:val="24"/>
        </w:rPr>
        <w:t>εγάλων Αλεξάνδρ</w:t>
      </w:r>
      <w:r>
        <w:rPr>
          <w:rFonts w:eastAsia="Times New Roman" w:cs="Times New Roman"/>
          <w:szCs w:val="24"/>
        </w:rPr>
        <w:t>ων</w:t>
      </w:r>
      <w:r>
        <w:rPr>
          <w:rFonts w:eastAsia="Times New Roman" w:cs="Times New Roman"/>
          <w:szCs w:val="24"/>
        </w:rPr>
        <w:t>»</w:t>
      </w:r>
      <w:r w:rsidRPr="00525078">
        <w:rPr>
          <w:rFonts w:eastAsia="Times New Roman" w:cs="Times New Roman"/>
          <w:szCs w:val="24"/>
        </w:rPr>
        <w:t xml:space="preserve"> και όλα αυτά</w:t>
      </w:r>
      <w:r>
        <w:rPr>
          <w:rFonts w:eastAsia="Times New Roman" w:cs="Times New Roman"/>
          <w:szCs w:val="24"/>
        </w:rPr>
        <w:t>,</w:t>
      </w:r>
      <w:r w:rsidRPr="00525078">
        <w:rPr>
          <w:rFonts w:eastAsia="Times New Roman" w:cs="Times New Roman"/>
          <w:szCs w:val="24"/>
        </w:rPr>
        <w:t xml:space="preserve"> γιατί χτύπησε τον εθνικισμό</w:t>
      </w:r>
      <w:r>
        <w:rPr>
          <w:rFonts w:eastAsia="Times New Roman" w:cs="Times New Roman"/>
          <w:szCs w:val="24"/>
        </w:rPr>
        <w:t>. Λύνεται</w:t>
      </w:r>
      <w:r w:rsidRPr="00525078">
        <w:rPr>
          <w:rFonts w:eastAsia="Times New Roman" w:cs="Times New Roman"/>
          <w:szCs w:val="24"/>
        </w:rPr>
        <w:t xml:space="preserve"> τώρα</w:t>
      </w:r>
      <w:r>
        <w:rPr>
          <w:rFonts w:eastAsia="Times New Roman" w:cs="Times New Roman"/>
          <w:szCs w:val="24"/>
        </w:rPr>
        <w:t>,</w:t>
      </w:r>
      <w:r w:rsidRPr="00525078">
        <w:rPr>
          <w:rFonts w:eastAsia="Times New Roman" w:cs="Times New Roman"/>
          <w:szCs w:val="24"/>
        </w:rPr>
        <w:t xml:space="preserve"> γιατί σε αυτή την πλευρά</w:t>
      </w:r>
      <w:r>
        <w:rPr>
          <w:rFonts w:eastAsia="Times New Roman" w:cs="Times New Roman"/>
          <w:szCs w:val="24"/>
        </w:rPr>
        <w:t>, εδώ σε</w:t>
      </w:r>
      <w:r w:rsidRPr="00525078">
        <w:rPr>
          <w:rFonts w:eastAsia="Times New Roman" w:cs="Times New Roman"/>
          <w:szCs w:val="24"/>
        </w:rPr>
        <w:t xml:space="preserve"> </w:t>
      </w:r>
      <w:r>
        <w:rPr>
          <w:rFonts w:eastAsia="Times New Roman" w:cs="Times New Roman"/>
          <w:szCs w:val="24"/>
        </w:rPr>
        <w:t>ε</w:t>
      </w:r>
      <w:r w:rsidRPr="00525078">
        <w:rPr>
          <w:rFonts w:eastAsia="Times New Roman" w:cs="Times New Roman"/>
          <w:szCs w:val="24"/>
        </w:rPr>
        <w:t>μ</w:t>
      </w:r>
      <w:r>
        <w:rPr>
          <w:rFonts w:eastAsia="Times New Roman" w:cs="Times New Roman"/>
          <w:szCs w:val="24"/>
        </w:rPr>
        <w:t>άς είναι μι</w:t>
      </w:r>
      <w:r w:rsidRPr="00525078">
        <w:rPr>
          <w:rFonts w:eastAsia="Times New Roman" w:cs="Times New Roman"/>
          <w:szCs w:val="24"/>
        </w:rPr>
        <w:t>α αριστερή κυβέρνηση</w:t>
      </w:r>
      <w:r>
        <w:rPr>
          <w:rFonts w:eastAsia="Times New Roman" w:cs="Times New Roman"/>
          <w:szCs w:val="24"/>
        </w:rPr>
        <w:t>,</w:t>
      </w:r>
      <w:r w:rsidRPr="00525078">
        <w:rPr>
          <w:rFonts w:eastAsia="Times New Roman" w:cs="Times New Roman"/>
          <w:szCs w:val="24"/>
        </w:rPr>
        <w:t xml:space="preserve"> η οποία είχε πάντα αδια</w:t>
      </w:r>
      <w:r w:rsidRPr="00525078">
        <w:rPr>
          <w:rFonts w:eastAsia="Times New Roman" w:cs="Times New Roman"/>
          <w:szCs w:val="24"/>
        </w:rPr>
        <w:t xml:space="preserve">πραγμάτευτο μέτωπο εναντίον του εθνικισμού και σε αυτό συσπειρώθηκαν όλες </w:t>
      </w:r>
      <w:r w:rsidRPr="00525078">
        <w:rPr>
          <w:rFonts w:eastAsia="Times New Roman" w:cs="Times New Roman"/>
          <w:szCs w:val="24"/>
        </w:rPr>
        <w:lastRenderedPageBreak/>
        <w:t>οι δυνάμεις του προοδευτικού δημοκρατικού μετώπου</w:t>
      </w:r>
      <w:r>
        <w:rPr>
          <w:rFonts w:eastAsia="Times New Roman" w:cs="Times New Roman"/>
          <w:szCs w:val="24"/>
        </w:rPr>
        <w:t>,</w:t>
      </w:r>
      <w:r w:rsidRPr="00525078">
        <w:rPr>
          <w:rFonts w:eastAsia="Times New Roman" w:cs="Times New Roman"/>
          <w:szCs w:val="24"/>
        </w:rPr>
        <w:t xml:space="preserve"> </w:t>
      </w:r>
      <w:r>
        <w:rPr>
          <w:rFonts w:eastAsia="Times New Roman" w:cs="Times New Roman"/>
          <w:szCs w:val="24"/>
        </w:rPr>
        <w:t>για τις</w:t>
      </w:r>
      <w:r w:rsidRPr="00525078">
        <w:rPr>
          <w:rFonts w:eastAsia="Times New Roman" w:cs="Times New Roman"/>
          <w:szCs w:val="24"/>
        </w:rPr>
        <w:t xml:space="preserve"> οποίες ήταν πάντα αδιαπραγμάτευτ</w:t>
      </w:r>
      <w:r>
        <w:rPr>
          <w:rFonts w:eastAsia="Times New Roman" w:cs="Times New Roman"/>
          <w:szCs w:val="24"/>
        </w:rPr>
        <w:t>ο</w:t>
      </w:r>
      <w:r>
        <w:rPr>
          <w:rFonts w:eastAsia="Times New Roman" w:cs="Times New Roman"/>
          <w:szCs w:val="24"/>
        </w:rPr>
        <w:t>,</w:t>
      </w:r>
      <w:r w:rsidRPr="00525078">
        <w:rPr>
          <w:rFonts w:eastAsia="Times New Roman" w:cs="Times New Roman"/>
          <w:szCs w:val="24"/>
        </w:rPr>
        <w:t xml:space="preserve"> χωρίς παιχνίδια</w:t>
      </w:r>
      <w:r>
        <w:rPr>
          <w:rFonts w:eastAsia="Times New Roman" w:cs="Times New Roman"/>
          <w:szCs w:val="24"/>
        </w:rPr>
        <w:t>, χωρίς κυνισμού</w:t>
      </w:r>
      <w:r w:rsidRPr="00525078">
        <w:rPr>
          <w:rFonts w:eastAsia="Times New Roman" w:cs="Times New Roman"/>
          <w:szCs w:val="24"/>
        </w:rPr>
        <w:t>ς</w:t>
      </w:r>
      <w:r>
        <w:rPr>
          <w:rFonts w:eastAsia="Times New Roman" w:cs="Times New Roman"/>
          <w:szCs w:val="24"/>
        </w:rPr>
        <w:t>,</w:t>
      </w:r>
      <w:r w:rsidRPr="00525078">
        <w:rPr>
          <w:rFonts w:eastAsia="Times New Roman" w:cs="Times New Roman"/>
          <w:szCs w:val="24"/>
        </w:rPr>
        <w:t xml:space="preserve"> χωρίς υπολογισμούς</w:t>
      </w:r>
      <w:r>
        <w:rPr>
          <w:rFonts w:eastAsia="Times New Roman" w:cs="Times New Roman"/>
          <w:szCs w:val="24"/>
        </w:rPr>
        <w:t>. Μ</w:t>
      </w:r>
      <w:r w:rsidRPr="00525078">
        <w:rPr>
          <w:rFonts w:eastAsia="Times New Roman" w:cs="Times New Roman"/>
          <w:szCs w:val="24"/>
        </w:rPr>
        <w:t xml:space="preserve">ε πολλούς από αυτούς τους ανθρώπους </w:t>
      </w:r>
      <w:r>
        <w:rPr>
          <w:rFonts w:eastAsia="Times New Roman" w:cs="Times New Roman"/>
          <w:szCs w:val="24"/>
        </w:rPr>
        <w:t>από το ’</w:t>
      </w:r>
      <w:r w:rsidRPr="00525078">
        <w:rPr>
          <w:rFonts w:eastAsia="Times New Roman" w:cs="Times New Roman"/>
          <w:szCs w:val="24"/>
        </w:rPr>
        <w:t>92 είμαστε μαζί</w:t>
      </w:r>
      <w:r>
        <w:rPr>
          <w:rFonts w:eastAsia="Times New Roman" w:cs="Times New Roman"/>
          <w:szCs w:val="24"/>
        </w:rPr>
        <w:t>.</w:t>
      </w:r>
      <w:r w:rsidRPr="00525078">
        <w:rPr>
          <w:rFonts w:eastAsia="Times New Roman" w:cs="Times New Roman"/>
          <w:szCs w:val="24"/>
        </w:rPr>
        <w:t xml:space="preserve"> Αλλά είναι γιατί είναι αυτές οι δύο κυβερνήσεις</w:t>
      </w:r>
      <w:r>
        <w:rPr>
          <w:rFonts w:eastAsia="Times New Roman" w:cs="Times New Roman"/>
          <w:szCs w:val="24"/>
        </w:rPr>
        <w:t>.</w:t>
      </w:r>
    </w:p>
    <w:p w14:paraId="77C02E41" w14:textId="77777777" w:rsidR="006113A9" w:rsidRDefault="006B6FC4">
      <w:pPr>
        <w:tabs>
          <w:tab w:val="left" w:pos="1118"/>
        </w:tabs>
        <w:spacing w:line="600" w:lineRule="auto"/>
        <w:ind w:firstLine="720"/>
        <w:contextualSpacing/>
        <w:jc w:val="both"/>
        <w:rPr>
          <w:rFonts w:eastAsia="Times New Roman" w:cs="Times New Roman"/>
          <w:szCs w:val="24"/>
        </w:rPr>
      </w:pPr>
      <w:r w:rsidRPr="00525078">
        <w:rPr>
          <w:rFonts w:eastAsia="Times New Roman" w:cs="Times New Roman"/>
          <w:szCs w:val="24"/>
        </w:rPr>
        <w:t>Γιατί λ</w:t>
      </w:r>
      <w:r>
        <w:rPr>
          <w:rFonts w:eastAsia="Times New Roman" w:cs="Times New Roman"/>
          <w:szCs w:val="24"/>
        </w:rPr>
        <w:t>υ</w:t>
      </w:r>
      <w:r w:rsidRPr="00525078">
        <w:rPr>
          <w:rFonts w:eastAsia="Times New Roman" w:cs="Times New Roman"/>
          <w:szCs w:val="24"/>
        </w:rPr>
        <w:t>π</w:t>
      </w:r>
      <w:r>
        <w:rPr>
          <w:rFonts w:eastAsia="Times New Roman" w:cs="Times New Roman"/>
          <w:szCs w:val="24"/>
        </w:rPr>
        <w:t>άμαι,</w:t>
      </w:r>
      <w:r w:rsidRPr="00525078">
        <w:rPr>
          <w:rFonts w:eastAsia="Times New Roman" w:cs="Times New Roman"/>
          <w:szCs w:val="24"/>
        </w:rPr>
        <w:t xml:space="preserve"> κυρίες και κύριοι</w:t>
      </w:r>
      <w:r>
        <w:rPr>
          <w:rFonts w:eastAsia="Times New Roman" w:cs="Times New Roman"/>
          <w:szCs w:val="24"/>
        </w:rPr>
        <w:t>, και</w:t>
      </w:r>
      <w:r w:rsidRPr="00525078">
        <w:rPr>
          <w:rFonts w:eastAsia="Times New Roman" w:cs="Times New Roman"/>
          <w:szCs w:val="24"/>
        </w:rPr>
        <w:t xml:space="preserve"> αναφέρομαι στην </w:t>
      </w:r>
      <w:r>
        <w:rPr>
          <w:rFonts w:eastAsia="Times New Roman" w:cs="Times New Roman"/>
          <w:szCs w:val="24"/>
        </w:rPr>
        <w:t>Αξιωματική Αντιπολίτευση: Δ</w:t>
      </w:r>
      <w:r w:rsidRPr="00525078">
        <w:rPr>
          <w:rFonts w:eastAsia="Times New Roman" w:cs="Times New Roman"/>
          <w:szCs w:val="24"/>
        </w:rPr>
        <w:t>εν μπορείτε να χτυπήσετε τον εθνικισμό</w:t>
      </w:r>
      <w:r>
        <w:rPr>
          <w:rFonts w:eastAsia="Times New Roman" w:cs="Times New Roman"/>
          <w:szCs w:val="24"/>
        </w:rPr>
        <w:t>,</w:t>
      </w:r>
      <w:r w:rsidRPr="00525078">
        <w:rPr>
          <w:rFonts w:eastAsia="Times New Roman" w:cs="Times New Roman"/>
          <w:szCs w:val="24"/>
        </w:rPr>
        <w:t xml:space="preserve"> δεν μπορείτε να το</w:t>
      </w:r>
      <w:r>
        <w:rPr>
          <w:rFonts w:eastAsia="Times New Roman" w:cs="Times New Roman"/>
          <w:szCs w:val="24"/>
        </w:rPr>
        <w:t>ν</w:t>
      </w:r>
      <w:r w:rsidRPr="00525078">
        <w:rPr>
          <w:rFonts w:eastAsia="Times New Roman" w:cs="Times New Roman"/>
          <w:szCs w:val="24"/>
        </w:rPr>
        <w:t xml:space="preserve"> χτυπή</w:t>
      </w:r>
      <w:r w:rsidRPr="00525078">
        <w:rPr>
          <w:rFonts w:eastAsia="Times New Roman" w:cs="Times New Roman"/>
          <w:szCs w:val="24"/>
        </w:rPr>
        <w:t>σετε επί της ουσίας</w:t>
      </w:r>
      <w:r>
        <w:rPr>
          <w:rFonts w:eastAsia="Times New Roman" w:cs="Times New Roman"/>
          <w:szCs w:val="24"/>
        </w:rPr>
        <w:t>. Ε</w:t>
      </w:r>
      <w:r w:rsidRPr="00525078">
        <w:rPr>
          <w:rFonts w:eastAsia="Times New Roman" w:cs="Times New Roman"/>
          <w:szCs w:val="24"/>
        </w:rPr>
        <w:t>μείς μπορούμε και το κάνουμε</w:t>
      </w:r>
      <w:r>
        <w:rPr>
          <w:rFonts w:eastAsia="Times New Roman" w:cs="Times New Roman"/>
          <w:szCs w:val="24"/>
        </w:rPr>
        <w:t>!</w:t>
      </w:r>
      <w:r w:rsidRPr="00525078">
        <w:rPr>
          <w:rFonts w:eastAsia="Times New Roman" w:cs="Times New Roman"/>
          <w:szCs w:val="24"/>
        </w:rPr>
        <w:t xml:space="preserve"> </w:t>
      </w:r>
    </w:p>
    <w:p w14:paraId="77C02E42" w14:textId="77777777" w:rsidR="006113A9" w:rsidRDefault="006B6FC4">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(Όρθιοι οι Βουλευτές του ΣΥΡΙΖΑ χειροκροτούν ζωηρά και παρατεταμένα)</w:t>
      </w:r>
    </w:p>
    <w:p w14:paraId="77C02E43" w14:textId="77777777" w:rsidR="006113A9" w:rsidRDefault="006B6FC4">
      <w:pPr>
        <w:tabs>
          <w:tab w:val="left" w:pos="1118"/>
        </w:tabs>
        <w:spacing w:line="600" w:lineRule="auto"/>
        <w:ind w:firstLine="720"/>
        <w:contextualSpacing/>
        <w:jc w:val="both"/>
        <w:rPr>
          <w:rFonts w:eastAsia="Times New Roman" w:cs="Times New Roman"/>
          <w:szCs w:val="24"/>
        </w:rPr>
      </w:pPr>
      <w:r w:rsidRPr="007B2A9C">
        <w:rPr>
          <w:rFonts w:eastAsia="Times New Roman" w:cs="Times New Roman"/>
          <w:b/>
          <w:szCs w:val="24"/>
        </w:rPr>
        <w:t>ΠΡΟΕΔΡΕΥΟΥΣΑ (Αναστασία Χριστοδουλοπούλου):</w:t>
      </w:r>
      <w:r w:rsidRPr="007B2A9C">
        <w:rPr>
          <w:rFonts w:eastAsia="Times New Roman" w:cs="Times New Roman"/>
          <w:szCs w:val="24"/>
        </w:rPr>
        <w:t xml:space="preserve"> </w:t>
      </w:r>
      <w:r>
        <w:rPr>
          <w:rFonts w:eastAsia="Times New Roman" w:cs="Times New Roman"/>
          <w:szCs w:val="24"/>
        </w:rPr>
        <w:t>Τον λόγο έχει ο εισηγητής της Νέας Δημοκρατίας κ. Κουμουτσάκος για δεκαπέντε λεπτά.</w:t>
      </w:r>
    </w:p>
    <w:p w14:paraId="77C02E44" w14:textId="77777777" w:rsidR="006113A9" w:rsidRDefault="006B6FC4">
      <w:pPr>
        <w:tabs>
          <w:tab w:val="left" w:pos="1118"/>
        </w:tabs>
        <w:spacing w:line="600" w:lineRule="auto"/>
        <w:ind w:firstLine="720"/>
        <w:contextualSpacing/>
        <w:jc w:val="both"/>
        <w:rPr>
          <w:rFonts w:eastAsia="Times New Roman" w:cs="Times New Roman"/>
          <w:szCs w:val="24"/>
        </w:rPr>
      </w:pPr>
      <w:r w:rsidRPr="00B636B2">
        <w:rPr>
          <w:rFonts w:eastAsia="Times New Roman" w:cs="Times New Roman"/>
          <w:b/>
          <w:szCs w:val="24"/>
        </w:rPr>
        <w:t>ΓΕΩΡΓΙΟΣ ΚΟΥΜΟΥΤΣΑΚΟΣ:</w:t>
      </w:r>
      <w:r>
        <w:rPr>
          <w:rFonts w:eastAsia="Times New Roman" w:cs="Times New Roman"/>
          <w:b/>
          <w:szCs w:val="24"/>
        </w:rPr>
        <w:t xml:space="preserve"> </w:t>
      </w:r>
      <w:r>
        <w:rPr>
          <w:rFonts w:eastAsia="Times New Roman" w:cs="Times New Roman"/>
          <w:szCs w:val="24"/>
        </w:rPr>
        <w:t>Να έ</w:t>
      </w:r>
      <w:r w:rsidRPr="00525078">
        <w:rPr>
          <w:rFonts w:eastAsia="Times New Roman" w:cs="Times New Roman"/>
          <w:szCs w:val="24"/>
        </w:rPr>
        <w:t>χω</w:t>
      </w:r>
      <w:r>
        <w:rPr>
          <w:rFonts w:eastAsia="Times New Roman" w:cs="Times New Roman"/>
          <w:szCs w:val="24"/>
        </w:rPr>
        <w:t xml:space="preserve"> τον ίδιο χρόνο κι εγώ, κυρία Πρόεδρε.</w:t>
      </w:r>
    </w:p>
    <w:p w14:paraId="77C02E45" w14:textId="77777777" w:rsidR="006113A9" w:rsidRDefault="006B6FC4">
      <w:pPr>
        <w:tabs>
          <w:tab w:val="left" w:pos="1118"/>
        </w:tabs>
        <w:spacing w:line="600" w:lineRule="auto"/>
        <w:ind w:firstLine="720"/>
        <w:contextualSpacing/>
        <w:jc w:val="both"/>
        <w:rPr>
          <w:rFonts w:eastAsia="Times New Roman" w:cs="Times New Roman"/>
          <w:szCs w:val="24"/>
        </w:rPr>
      </w:pPr>
      <w:r w:rsidRPr="007B2A9C">
        <w:rPr>
          <w:rFonts w:eastAsia="Times New Roman" w:cs="Times New Roman"/>
          <w:b/>
          <w:szCs w:val="24"/>
        </w:rPr>
        <w:t>ΠΡΟΕΔΡΕΥΟΥΣΑ (Αναστασία Χριστοδουλοπούλου):</w:t>
      </w:r>
      <w:r w:rsidRPr="007B2A9C">
        <w:rPr>
          <w:rFonts w:eastAsia="Times New Roman" w:cs="Times New Roman"/>
          <w:szCs w:val="24"/>
        </w:rPr>
        <w:t xml:space="preserve"> </w:t>
      </w:r>
      <w:r>
        <w:rPr>
          <w:rFonts w:eastAsia="Times New Roman" w:cs="Times New Roman"/>
          <w:szCs w:val="24"/>
        </w:rPr>
        <w:t>Ε</w:t>
      </w:r>
      <w:r w:rsidRPr="00525078">
        <w:rPr>
          <w:rFonts w:eastAsia="Times New Roman" w:cs="Times New Roman"/>
          <w:szCs w:val="24"/>
        </w:rPr>
        <w:t>πειδή φάγαμε πάρα πολ</w:t>
      </w:r>
      <w:r>
        <w:rPr>
          <w:rFonts w:eastAsia="Times New Roman" w:cs="Times New Roman"/>
          <w:szCs w:val="24"/>
        </w:rPr>
        <w:t>λή</w:t>
      </w:r>
      <w:r w:rsidRPr="00525078">
        <w:rPr>
          <w:rFonts w:eastAsia="Times New Roman" w:cs="Times New Roman"/>
          <w:szCs w:val="24"/>
        </w:rPr>
        <w:t xml:space="preserve"> ώρα με τις ενστάσεις και τα λοιπά</w:t>
      </w:r>
      <w:r>
        <w:rPr>
          <w:rFonts w:eastAsia="Times New Roman" w:cs="Times New Roman"/>
          <w:szCs w:val="24"/>
        </w:rPr>
        <w:t>…</w:t>
      </w:r>
    </w:p>
    <w:p w14:paraId="77C02E46" w14:textId="77777777" w:rsidR="006113A9" w:rsidRDefault="006B6FC4">
      <w:pPr>
        <w:tabs>
          <w:tab w:val="left" w:pos="1118"/>
        </w:tabs>
        <w:spacing w:line="600" w:lineRule="auto"/>
        <w:ind w:firstLine="720"/>
        <w:contextualSpacing/>
        <w:jc w:val="both"/>
        <w:rPr>
          <w:rFonts w:eastAsia="Times New Roman" w:cs="Times New Roman"/>
          <w:szCs w:val="24"/>
        </w:rPr>
      </w:pPr>
      <w:r w:rsidRPr="00B636B2">
        <w:rPr>
          <w:rFonts w:eastAsia="Times New Roman" w:cs="Times New Roman"/>
          <w:b/>
          <w:szCs w:val="24"/>
        </w:rPr>
        <w:lastRenderedPageBreak/>
        <w:t>ΓΕΩΡΓΙΟΣ ΚΟΥΜΟΥΤΣΑΚΟΣ:</w:t>
      </w:r>
      <w:r w:rsidRPr="00525078">
        <w:rPr>
          <w:rFonts w:eastAsia="Times New Roman" w:cs="Times New Roman"/>
          <w:szCs w:val="24"/>
        </w:rPr>
        <w:t xml:space="preserve"> </w:t>
      </w:r>
      <w:r>
        <w:rPr>
          <w:rFonts w:eastAsia="Times New Roman" w:cs="Times New Roman"/>
          <w:szCs w:val="24"/>
        </w:rPr>
        <w:t>Όσο και η εισηγήτρια της Συμπολίτευσης, κυρία Πρόεδρε.</w:t>
      </w:r>
    </w:p>
    <w:p w14:paraId="77C02E47" w14:textId="77777777" w:rsidR="006113A9" w:rsidRDefault="006B6FC4">
      <w:pPr>
        <w:tabs>
          <w:tab w:val="left" w:pos="1118"/>
        </w:tabs>
        <w:spacing w:line="600" w:lineRule="auto"/>
        <w:ind w:firstLine="720"/>
        <w:contextualSpacing/>
        <w:jc w:val="both"/>
        <w:rPr>
          <w:rFonts w:eastAsia="Times New Roman" w:cs="Times New Roman"/>
          <w:szCs w:val="24"/>
        </w:rPr>
      </w:pPr>
      <w:r w:rsidRPr="007B2A9C">
        <w:rPr>
          <w:rFonts w:eastAsia="Times New Roman" w:cs="Times New Roman"/>
          <w:b/>
          <w:szCs w:val="24"/>
        </w:rPr>
        <w:t>ΠΡΟΕΔΡ</w:t>
      </w:r>
      <w:r w:rsidRPr="007B2A9C">
        <w:rPr>
          <w:rFonts w:eastAsia="Times New Roman" w:cs="Times New Roman"/>
          <w:b/>
          <w:szCs w:val="24"/>
        </w:rPr>
        <w:t>ΕΥΟΥΣΑ (Αναστασία Χριστοδουλοπούλου):</w:t>
      </w:r>
      <w:r w:rsidRPr="007B2A9C">
        <w:rPr>
          <w:rFonts w:eastAsia="Times New Roman" w:cs="Times New Roman"/>
          <w:szCs w:val="24"/>
        </w:rPr>
        <w:t xml:space="preserve"> </w:t>
      </w:r>
      <w:r>
        <w:rPr>
          <w:rFonts w:eastAsia="Times New Roman" w:cs="Times New Roman"/>
          <w:szCs w:val="24"/>
        </w:rPr>
        <w:t>Ν</w:t>
      </w:r>
      <w:r w:rsidRPr="00525078">
        <w:rPr>
          <w:rFonts w:eastAsia="Times New Roman" w:cs="Times New Roman"/>
          <w:szCs w:val="24"/>
        </w:rPr>
        <w:t>αι</w:t>
      </w:r>
      <w:r>
        <w:rPr>
          <w:rFonts w:eastAsia="Times New Roman" w:cs="Times New Roman"/>
          <w:szCs w:val="24"/>
        </w:rPr>
        <w:t>, α</w:t>
      </w:r>
      <w:r w:rsidRPr="00525078">
        <w:rPr>
          <w:rFonts w:eastAsia="Times New Roman" w:cs="Times New Roman"/>
          <w:szCs w:val="24"/>
        </w:rPr>
        <w:t>πλώς θα συμψ</w:t>
      </w:r>
      <w:r>
        <w:rPr>
          <w:rFonts w:eastAsia="Times New Roman" w:cs="Times New Roman"/>
          <w:szCs w:val="24"/>
        </w:rPr>
        <w:t>η</w:t>
      </w:r>
      <w:r w:rsidRPr="00525078">
        <w:rPr>
          <w:rFonts w:eastAsia="Times New Roman" w:cs="Times New Roman"/>
          <w:szCs w:val="24"/>
        </w:rPr>
        <w:t>φ</w:t>
      </w:r>
      <w:r>
        <w:rPr>
          <w:rFonts w:eastAsia="Times New Roman" w:cs="Times New Roman"/>
          <w:szCs w:val="24"/>
        </w:rPr>
        <w:t>ίσ</w:t>
      </w:r>
      <w:r w:rsidRPr="00525078">
        <w:rPr>
          <w:rFonts w:eastAsia="Times New Roman" w:cs="Times New Roman"/>
          <w:szCs w:val="24"/>
        </w:rPr>
        <w:t>ω τη δευτερολογία</w:t>
      </w:r>
      <w:r>
        <w:rPr>
          <w:rFonts w:eastAsia="Times New Roman" w:cs="Times New Roman"/>
          <w:szCs w:val="24"/>
        </w:rPr>
        <w:t>, δ</w:t>
      </w:r>
      <w:r w:rsidRPr="00525078">
        <w:rPr>
          <w:rFonts w:eastAsia="Times New Roman" w:cs="Times New Roman"/>
          <w:szCs w:val="24"/>
        </w:rPr>
        <w:t>εν υπάρχει περίπτωση</w:t>
      </w:r>
      <w:r>
        <w:rPr>
          <w:rFonts w:eastAsia="Times New Roman" w:cs="Times New Roman"/>
          <w:szCs w:val="24"/>
        </w:rPr>
        <w:t xml:space="preserve"> υπέρβασης του χρόνου.</w:t>
      </w:r>
    </w:p>
    <w:p w14:paraId="77C02E48" w14:textId="77777777" w:rsidR="006113A9" w:rsidRDefault="006B6FC4">
      <w:pPr>
        <w:tabs>
          <w:tab w:val="left" w:pos="1118"/>
        </w:tabs>
        <w:spacing w:line="600" w:lineRule="auto"/>
        <w:ind w:firstLine="720"/>
        <w:contextualSpacing/>
        <w:jc w:val="both"/>
        <w:rPr>
          <w:rFonts w:eastAsia="Times New Roman" w:cs="Times New Roman"/>
          <w:szCs w:val="24"/>
        </w:rPr>
      </w:pPr>
      <w:r w:rsidRPr="00B636B2">
        <w:rPr>
          <w:rFonts w:eastAsia="Times New Roman" w:cs="Times New Roman"/>
          <w:b/>
          <w:szCs w:val="24"/>
        </w:rPr>
        <w:t>ΓΕΩΡΓΙΟΣ ΚΟΥΜΟΥΤΣΑΚΟΣ:</w:t>
      </w:r>
      <w:r>
        <w:rPr>
          <w:rFonts w:eastAsia="Times New Roman" w:cs="Times New Roman"/>
          <w:szCs w:val="24"/>
        </w:rPr>
        <w:t xml:space="preserve"> Δεν υπάρχει. Υπάρχει μια ανοχή, γιατί το επιβάλλει η σοβαρότητα της συζήτησης, κυρία Πρόεδρε.</w:t>
      </w:r>
    </w:p>
    <w:p w14:paraId="77C02E49" w14:textId="77777777" w:rsidR="006113A9" w:rsidRDefault="006B6FC4">
      <w:pPr>
        <w:tabs>
          <w:tab w:val="left" w:pos="1118"/>
        </w:tabs>
        <w:spacing w:line="600" w:lineRule="auto"/>
        <w:ind w:firstLine="720"/>
        <w:contextualSpacing/>
        <w:jc w:val="both"/>
        <w:rPr>
          <w:rFonts w:eastAsia="Times New Roman" w:cs="Times New Roman"/>
          <w:szCs w:val="24"/>
        </w:rPr>
      </w:pPr>
      <w:r w:rsidRPr="007B2A9C">
        <w:rPr>
          <w:rFonts w:eastAsia="Times New Roman" w:cs="Times New Roman"/>
          <w:b/>
          <w:szCs w:val="24"/>
        </w:rPr>
        <w:t xml:space="preserve">ΠΡΟΕΔΡΕΥΟΥΣΑ </w:t>
      </w:r>
      <w:r w:rsidRPr="007B2A9C">
        <w:rPr>
          <w:rFonts w:eastAsia="Times New Roman" w:cs="Times New Roman"/>
          <w:b/>
          <w:szCs w:val="24"/>
        </w:rPr>
        <w:t>(Αναστασία Χριστοδουλοπούλου):</w:t>
      </w:r>
      <w:r w:rsidRPr="007B2A9C">
        <w:rPr>
          <w:rFonts w:eastAsia="Times New Roman" w:cs="Times New Roman"/>
          <w:szCs w:val="24"/>
        </w:rPr>
        <w:t xml:space="preserve"> </w:t>
      </w:r>
      <w:r>
        <w:rPr>
          <w:rFonts w:eastAsia="Times New Roman" w:cs="Times New Roman"/>
          <w:szCs w:val="24"/>
        </w:rPr>
        <w:t>Α</w:t>
      </w:r>
      <w:r>
        <w:rPr>
          <w:rFonts w:eastAsia="Times New Roman" w:cs="Times New Roman"/>
          <w:szCs w:val="24"/>
        </w:rPr>
        <w:t xml:space="preserve">υτά αποφασίστηκαν από τη </w:t>
      </w:r>
      <w:r>
        <w:rPr>
          <w:rFonts w:eastAsia="Times New Roman" w:cs="Times New Roman"/>
          <w:szCs w:val="24"/>
        </w:rPr>
        <w:t>δ</w:t>
      </w:r>
      <w:r>
        <w:rPr>
          <w:rFonts w:eastAsia="Times New Roman" w:cs="Times New Roman"/>
          <w:szCs w:val="24"/>
        </w:rPr>
        <w:t>ιάσκεψη.</w:t>
      </w:r>
    </w:p>
    <w:p w14:paraId="77C02E4A" w14:textId="77777777" w:rsidR="006113A9" w:rsidRDefault="006B6FC4">
      <w:pPr>
        <w:tabs>
          <w:tab w:val="left" w:pos="1118"/>
        </w:tabs>
        <w:spacing w:line="600" w:lineRule="auto"/>
        <w:ind w:firstLine="720"/>
        <w:contextualSpacing/>
        <w:jc w:val="both"/>
        <w:rPr>
          <w:rFonts w:eastAsia="Times New Roman" w:cs="Times New Roman"/>
          <w:szCs w:val="24"/>
        </w:rPr>
      </w:pPr>
      <w:r w:rsidRPr="00B636B2">
        <w:rPr>
          <w:rFonts w:eastAsia="Times New Roman" w:cs="Times New Roman"/>
          <w:b/>
          <w:szCs w:val="24"/>
        </w:rPr>
        <w:t>ΓΕΩΡΓΙΟΣ ΚΟΥΜΟΥΤΣΑΚΟΣ:</w:t>
      </w:r>
      <w:r>
        <w:rPr>
          <w:rFonts w:eastAsia="Times New Roman" w:cs="Times New Roman"/>
          <w:szCs w:val="24"/>
        </w:rPr>
        <w:t xml:space="preserve"> Κυρίες και κύριοι συνάδελφοι, το </w:t>
      </w:r>
      <w:r w:rsidRPr="00525078">
        <w:rPr>
          <w:rFonts w:eastAsia="Times New Roman" w:cs="Times New Roman"/>
          <w:szCs w:val="24"/>
        </w:rPr>
        <w:t>ζήτη</w:t>
      </w:r>
      <w:r>
        <w:rPr>
          <w:rFonts w:eastAsia="Times New Roman" w:cs="Times New Roman"/>
          <w:szCs w:val="24"/>
        </w:rPr>
        <w:t>μα του κα</w:t>
      </w:r>
      <w:r w:rsidRPr="00525078">
        <w:rPr>
          <w:rFonts w:eastAsia="Times New Roman" w:cs="Times New Roman"/>
          <w:szCs w:val="24"/>
        </w:rPr>
        <w:t>θ</w:t>
      </w:r>
      <w:r>
        <w:rPr>
          <w:rFonts w:eastAsia="Times New Roman" w:cs="Times New Roman"/>
          <w:szCs w:val="24"/>
        </w:rPr>
        <w:t>ο</w:t>
      </w:r>
      <w:r w:rsidRPr="00525078">
        <w:rPr>
          <w:rFonts w:eastAsia="Times New Roman" w:cs="Times New Roman"/>
          <w:szCs w:val="24"/>
        </w:rPr>
        <w:t>ρισμ</w:t>
      </w:r>
      <w:r>
        <w:rPr>
          <w:rFonts w:eastAsia="Times New Roman" w:cs="Times New Roman"/>
          <w:szCs w:val="24"/>
        </w:rPr>
        <w:t>ού</w:t>
      </w:r>
      <w:r w:rsidRPr="00525078">
        <w:rPr>
          <w:rFonts w:eastAsia="Times New Roman" w:cs="Times New Roman"/>
          <w:szCs w:val="24"/>
        </w:rPr>
        <w:t xml:space="preserve"> </w:t>
      </w:r>
      <w:r>
        <w:rPr>
          <w:rFonts w:eastAsia="Times New Roman" w:cs="Times New Roman"/>
          <w:szCs w:val="24"/>
        </w:rPr>
        <w:t xml:space="preserve">της </w:t>
      </w:r>
      <w:r w:rsidRPr="00525078">
        <w:rPr>
          <w:rFonts w:eastAsia="Times New Roman" w:cs="Times New Roman"/>
          <w:szCs w:val="24"/>
        </w:rPr>
        <w:t>οριστικής ονομασίας της γειτονικής χώρας</w:t>
      </w:r>
      <w:r>
        <w:rPr>
          <w:rFonts w:eastAsia="Times New Roman" w:cs="Times New Roman"/>
          <w:szCs w:val="24"/>
        </w:rPr>
        <w:t>, μαζί με όλα όσα αυτό εμπεριέχει και συμπαρασύρει, δηλαδή</w:t>
      </w:r>
      <w:r w:rsidRPr="00525078">
        <w:rPr>
          <w:rFonts w:eastAsia="Times New Roman" w:cs="Times New Roman"/>
          <w:szCs w:val="24"/>
        </w:rPr>
        <w:t xml:space="preserve"> γλώσσα</w:t>
      </w:r>
      <w:r>
        <w:rPr>
          <w:rFonts w:eastAsia="Times New Roman" w:cs="Times New Roman"/>
          <w:szCs w:val="24"/>
        </w:rPr>
        <w:t>,</w:t>
      </w:r>
      <w:r w:rsidRPr="00525078">
        <w:rPr>
          <w:rFonts w:eastAsia="Times New Roman" w:cs="Times New Roman"/>
          <w:szCs w:val="24"/>
        </w:rPr>
        <w:t xml:space="preserve"> </w:t>
      </w:r>
      <w:r w:rsidRPr="00525078">
        <w:rPr>
          <w:rFonts w:eastAsia="Times New Roman" w:cs="Times New Roman"/>
          <w:szCs w:val="24"/>
        </w:rPr>
        <w:t>εθνότητα</w:t>
      </w:r>
      <w:r>
        <w:rPr>
          <w:rFonts w:eastAsia="Times New Roman" w:cs="Times New Roman"/>
          <w:szCs w:val="24"/>
        </w:rPr>
        <w:t>,</w:t>
      </w:r>
      <w:r w:rsidRPr="00525078">
        <w:rPr>
          <w:rFonts w:eastAsia="Times New Roman" w:cs="Times New Roman"/>
          <w:szCs w:val="24"/>
        </w:rPr>
        <w:t xml:space="preserve"> ταυτότητα κ</w:t>
      </w:r>
      <w:r>
        <w:rPr>
          <w:rFonts w:eastAsia="Times New Roman" w:cs="Times New Roman"/>
          <w:szCs w:val="24"/>
        </w:rPr>
        <w:t>.</w:t>
      </w:r>
      <w:r w:rsidRPr="00525078">
        <w:rPr>
          <w:rFonts w:eastAsia="Times New Roman" w:cs="Times New Roman"/>
          <w:szCs w:val="24"/>
        </w:rPr>
        <w:t>λ</w:t>
      </w:r>
      <w:r>
        <w:rPr>
          <w:rFonts w:eastAsia="Times New Roman" w:cs="Times New Roman"/>
          <w:szCs w:val="24"/>
        </w:rPr>
        <w:t>π</w:t>
      </w:r>
      <w:r>
        <w:rPr>
          <w:rFonts w:eastAsia="Times New Roman" w:cs="Times New Roman"/>
          <w:szCs w:val="24"/>
        </w:rPr>
        <w:t>.</w:t>
      </w:r>
      <w:r>
        <w:rPr>
          <w:rFonts w:eastAsia="Times New Roman" w:cs="Times New Roman"/>
          <w:szCs w:val="24"/>
        </w:rPr>
        <w:t>,</w:t>
      </w:r>
      <w:r w:rsidRPr="00525078">
        <w:rPr>
          <w:rFonts w:eastAsia="Times New Roman" w:cs="Times New Roman"/>
          <w:szCs w:val="24"/>
        </w:rPr>
        <w:t xml:space="preserve"> αποτελούν τη σύγχρονη έκφραση του </w:t>
      </w:r>
      <w:r>
        <w:rPr>
          <w:rFonts w:eastAsia="Times New Roman" w:cs="Times New Roman"/>
          <w:szCs w:val="24"/>
        </w:rPr>
        <w:t>μ</w:t>
      </w:r>
      <w:r w:rsidRPr="00525078">
        <w:rPr>
          <w:rFonts w:eastAsia="Times New Roman" w:cs="Times New Roman"/>
          <w:szCs w:val="24"/>
        </w:rPr>
        <w:t>ακεδονικού ζητήματος</w:t>
      </w:r>
      <w:r>
        <w:rPr>
          <w:rFonts w:eastAsia="Times New Roman" w:cs="Times New Roman"/>
          <w:szCs w:val="24"/>
        </w:rPr>
        <w:t xml:space="preserve">. </w:t>
      </w:r>
    </w:p>
    <w:p w14:paraId="77C02E4B" w14:textId="77777777" w:rsidR="006113A9" w:rsidRDefault="006B6FC4">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μ</w:t>
      </w:r>
      <w:r w:rsidRPr="00525078">
        <w:rPr>
          <w:rFonts w:eastAsia="Times New Roman" w:cs="Times New Roman"/>
          <w:szCs w:val="24"/>
        </w:rPr>
        <w:t xml:space="preserve">ακεδονικό </w:t>
      </w:r>
      <w:r>
        <w:rPr>
          <w:rFonts w:eastAsia="Times New Roman" w:cs="Times New Roman"/>
          <w:szCs w:val="24"/>
        </w:rPr>
        <w:t>απασχολεί την Ε</w:t>
      </w:r>
      <w:r w:rsidRPr="00525078">
        <w:rPr>
          <w:rFonts w:eastAsia="Times New Roman" w:cs="Times New Roman"/>
          <w:szCs w:val="24"/>
        </w:rPr>
        <w:t xml:space="preserve">λλάδα και τα Βαλκάνια από το δεύτερο μισό του </w:t>
      </w:r>
      <w:r>
        <w:rPr>
          <w:rFonts w:eastAsia="Times New Roman" w:cs="Times New Roman"/>
          <w:szCs w:val="24"/>
        </w:rPr>
        <w:t>19</w:t>
      </w:r>
      <w:r w:rsidRPr="007371DE">
        <w:rPr>
          <w:rFonts w:eastAsia="Times New Roman" w:cs="Times New Roman"/>
          <w:szCs w:val="24"/>
          <w:vertAlign w:val="superscript"/>
        </w:rPr>
        <w:t>ου</w:t>
      </w:r>
      <w:r w:rsidRPr="00525078">
        <w:rPr>
          <w:rFonts w:eastAsia="Times New Roman" w:cs="Times New Roman"/>
          <w:szCs w:val="24"/>
        </w:rPr>
        <w:t xml:space="preserve"> αιώνα</w:t>
      </w:r>
      <w:r>
        <w:rPr>
          <w:rFonts w:eastAsia="Times New Roman" w:cs="Times New Roman"/>
          <w:szCs w:val="24"/>
        </w:rPr>
        <w:t xml:space="preserve">, </w:t>
      </w:r>
      <w:r w:rsidRPr="00525078">
        <w:rPr>
          <w:rFonts w:eastAsia="Times New Roman" w:cs="Times New Roman"/>
          <w:szCs w:val="24"/>
        </w:rPr>
        <w:t xml:space="preserve">από το 1870 συγκεκριμένα </w:t>
      </w:r>
      <w:r>
        <w:rPr>
          <w:rFonts w:eastAsia="Times New Roman" w:cs="Times New Roman"/>
          <w:szCs w:val="24"/>
        </w:rPr>
        <w:t xml:space="preserve">έως </w:t>
      </w:r>
      <w:r w:rsidRPr="00525078">
        <w:rPr>
          <w:rFonts w:eastAsia="Times New Roman" w:cs="Times New Roman"/>
          <w:szCs w:val="24"/>
        </w:rPr>
        <w:t>σήμερα</w:t>
      </w:r>
      <w:r>
        <w:rPr>
          <w:rFonts w:eastAsia="Times New Roman" w:cs="Times New Roman"/>
          <w:szCs w:val="24"/>
        </w:rPr>
        <w:t>. Τ</w:t>
      </w:r>
      <w:r w:rsidRPr="00525078">
        <w:rPr>
          <w:rFonts w:eastAsia="Times New Roman" w:cs="Times New Roman"/>
          <w:szCs w:val="24"/>
        </w:rPr>
        <w:t xml:space="preserve">ο </w:t>
      </w:r>
      <w:r>
        <w:rPr>
          <w:rFonts w:eastAsia="Times New Roman" w:cs="Times New Roman"/>
          <w:szCs w:val="24"/>
        </w:rPr>
        <w:t>μ</w:t>
      </w:r>
      <w:r w:rsidRPr="00525078">
        <w:rPr>
          <w:rFonts w:eastAsia="Times New Roman" w:cs="Times New Roman"/>
          <w:szCs w:val="24"/>
        </w:rPr>
        <w:t>ακεδονικό</w:t>
      </w:r>
      <w:r>
        <w:rPr>
          <w:rFonts w:eastAsia="Times New Roman" w:cs="Times New Roman"/>
          <w:szCs w:val="24"/>
        </w:rPr>
        <w:t>, λ</w:t>
      </w:r>
      <w:r w:rsidRPr="00525078">
        <w:rPr>
          <w:rFonts w:eastAsia="Times New Roman" w:cs="Times New Roman"/>
          <w:szCs w:val="24"/>
        </w:rPr>
        <w:t>οιπόν</w:t>
      </w:r>
      <w:r>
        <w:rPr>
          <w:rFonts w:eastAsia="Times New Roman" w:cs="Times New Roman"/>
          <w:szCs w:val="24"/>
        </w:rPr>
        <w:t>,</w:t>
      </w:r>
      <w:r w:rsidRPr="00525078">
        <w:rPr>
          <w:rFonts w:eastAsia="Times New Roman" w:cs="Times New Roman"/>
          <w:szCs w:val="24"/>
        </w:rPr>
        <w:t xml:space="preserve"> για το οποίο έχει χυθεί </w:t>
      </w:r>
      <w:r w:rsidRPr="00525078">
        <w:rPr>
          <w:rFonts w:eastAsia="Times New Roman" w:cs="Times New Roman"/>
          <w:szCs w:val="24"/>
        </w:rPr>
        <w:t>ελ</w:t>
      </w:r>
      <w:r w:rsidRPr="00525078">
        <w:rPr>
          <w:rFonts w:eastAsia="Times New Roman" w:cs="Times New Roman"/>
          <w:szCs w:val="24"/>
        </w:rPr>
        <w:lastRenderedPageBreak/>
        <w:t xml:space="preserve">ληνικό αίμα </w:t>
      </w:r>
      <w:r>
        <w:rPr>
          <w:rFonts w:eastAsia="Times New Roman" w:cs="Times New Roman"/>
          <w:szCs w:val="24"/>
        </w:rPr>
        <w:t xml:space="preserve">και για το οποίο έχουν δοθεί </w:t>
      </w:r>
      <w:r w:rsidRPr="00525078">
        <w:rPr>
          <w:rFonts w:eastAsia="Times New Roman" w:cs="Times New Roman"/>
          <w:szCs w:val="24"/>
        </w:rPr>
        <w:t>σκληρ</w:t>
      </w:r>
      <w:r>
        <w:rPr>
          <w:rFonts w:eastAsia="Times New Roman" w:cs="Times New Roman"/>
          <w:szCs w:val="24"/>
        </w:rPr>
        <w:t>οί</w:t>
      </w:r>
      <w:r w:rsidRPr="00525078">
        <w:rPr>
          <w:rFonts w:eastAsia="Times New Roman" w:cs="Times New Roman"/>
          <w:szCs w:val="24"/>
        </w:rPr>
        <w:t xml:space="preserve"> πολιτικ</w:t>
      </w:r>
      <w:r>
        <w:rPr>
          <w:rFonts w:eastAsia="Times New Roman" w:cs="Times New Roman"/>
          <w:szCs w:val="24"/>
        </w:rPr>
        <w:t>οί,</w:t>
      </w:r>
      <w:r w:rsidRPr="00525078">
        <w:rPr>
          <w:rFonts w:eastAsia="Times New Roman" w:cs="Times New Roman"/>
          <w:szCs w:val="24"/>
        </w:rPr>
        <w:t xml:space="preserve"> διπλωματικ</w:t>
      </w:r>
      <w:r>
        <w:rPr>
          <w:rFonts w:eastAsia="Times New Roman" w:cs="Times New Roman"/>
          <w:szCs w:val="24"/>
        </w:rPr>
        <w:t>οί</w:t>
      </w:r>
      <w:r w:rsidRPr="00525078">
        <w:rPr>
          <w:rFonts w:eastAsia="Times New Roman" w:cs="Times New Roman"/>
          <w:szCs w:val="24"/>
        </w:rPr>
        <w:t xml:space="preserve"> και εθνικ</w:t>
      </w:r>
      <w:r>
        <w:rPr>
          <w:rFonts w:eastAsia="Times New Roman" w:cs="Times New Roman"/>
          <w:szCs w:val="24"/>
        </w:rPr>
        <w:t>οί</w:t>
      </w:r>
      <w:r w:rsidRPr="00525078">
        <w:rPr>
          <w:rFonts w:eastAsia="Times New Roman" w:cs="Times New Roman"/>
          <w:szCs w:val="24"/>
        </w:rPr>
        <w:t xml:space="preserve"> αγώνες αφορούσε και </w:t>
      </w:r>
      <w:r>
        <w:rPr>
          <w:rFonts w:eastAsia="Times New Roman" w:cs="Times New Roman"/>
          <w:szCs w:val="24"/>
        </w:rPr>
        <w:t xml:space="preserve">αφορά </w:t>
      </w:r>
      <w:r w:rsidRPr="00525078">
        <w:rPr>
          <w:rFonts w:eastAsia="Times New Roman" w:cs="Times New Roman"/>
          <w:szCs w:val="24"/>
        </w:rPr>
        <w:t xml:space="preserve">σωρευτικά </w:t>
      </w:r>
      <w:r>
        <w:rPr>
          <w:rFonts w:eastAsia="Times New Roman" w:cs="Times New Roman"/>
          <w:szCs w:val="24"/>
        </w:rPr>
        <w:t>τ</w:t>
      </w:r>
      <w:r w:rsidRPr="00525078">
        <w:rPr>
          <w:rFonts w:eastAsia="Times New Roman" w:cs="Times New Roman"/>
          <w:szCs w:val="24"/>
        </w:rPr>
        <w:t xml:space="preserve">ρία ζητήματα ζωτικής σημασίας για την </w:t>
      </w:r>
      <w:r>
        <w:rPr>
          <w:rFonts w:eastAsia="Times New Roman" w:cs="Times New Roman"/>
          <w:szCs w:val="24"/>
        </w:rPr>
        <w:t>Ελλάδα. Έδαφος, ταυτότητα</w:t>
      </w:r>
      <w:r w:rsidRPr="00525078">
        <w:rPr>
          <w:rFonts w:eastAsia="Times New Roman" w:cs="Times New Roman"/>
          <w:szCs w:val="24"/>
        </w:rPr>
        <w:t xml:space="preserve"> και αποφυγή </w:t>
      </w:r>
      <w:r>
        <w:rPr>
          <w:rFonts w:eastAsia="Times New Roman" w:cs="Times New Roman"/>
          <w:szCs w:val="24"/>
        </w:rPr>
        <w:t>έγε</w:t>
      </w:r>
      <w:r w:rsidRPr="00525078">
        <w:rPr>
          <w:rFonts w:eastAsia="Times New Roman" w:cs="Times New Roman"/>
          <w:szCs w:val="24"/>
        </w:rPr>
        <w:t xml:space="preserve">ρσης ή δημιουργίας μειονοτικού ζητήματος στην </w:t>
      </w:r>
      <w:r>
        <w:rPr>
          <w:rFonts w:eastAsia="Times New Roman" w:cs="Times New Roman"/>
          <w:szCs w:val="24"/>
        </w:rPr>
        <w:t>Ελλάδα.</w:t>
      </w:r>
      <w:r>
        <w:rPr>
          <w:rFonts w:eastAsia="Times New Roman" w:cs="Times New Roman"/>
          <w:szCs w:val="24"/>
        </w:rPr>
        <w:t xml:space="preserve"> Κ</w:t>
      </w:r>
      <w:r w:rsidRPr="00525078">
        <w:rPr>
          <w:rFonts w:eastAsia="Times New Roman" w:cs="Times New Roman"/>
          <w:szCs w:val="24"/>
        </w:rPr>
        <w:t xml:space="preserve">αι τα τρία αυτά ζητήματα μαζί προσπάθησαν να τα λύσουν </w:t>
      </w:r>
      <w:r>
        <w:rPr>
          <w:rFonts w:eastAsia="Times New Roman" w:cs="Times New Roman"/>
          <w:szCs w:val="24"/>
        </w:rPr>
        <w:t xml:space="preserve">με τρόπο </w:t>
      </w:r>
      <w:r w:rsidRPr="00525078">
        <w:rPr>
          <w:rFonts w:eastAsia="Times New Roman" w:cs="Times New Roman"/>
          <w:szCs w:val="24"/>
        </w:rPr>
        <w:t>εθνικά αποδεκτό όλες οι ελληνικές κυβερνήσεις μετά το 1990</w:t>
      </w:r>
      <w:r>
        <w:rPr>
          <w:rFonts w:eastAsia="Times New Roman" w:cs="Times New Roman"/>
          <w:szCs w:val="24"/>
        </w:rPr>
        <w:t>. Εάν</w:t>
      </w:r>
      <w:r w:rsidRPr="00525078">
        <w:rPr>
          <w:rFonts w:eastAsia="Times New Roman" w:cs="Times New Roman"/>
          <w:szCs w:val="24"/>
        </w:rPr>
        <w:t xml:space="preserve"> δεν κατέληξαν σε συμφωνία λύσης είναι όχι γιατί δεν το ήθελαν</w:t>
      </w:r>
      <w:r>
        <w:rPr>
          <w:rFonts w:eastAsia="Times New Roman" w:cs="Times New Roman"/>
          <w:szCs w:val="24"/>
        </w:rPr>
        <w:t>, αλλά γιατί δεν ήταν διατεθειμένες</w:t>
      </w:r>
      <w:r w:rsidRPr="00525078">
        <w:rPr>
          <w:rFonts w:eastAsia="Times New Roman" w:cs="Times New Roman"/>
          <w:szCs w:val="24"/>
        </w:rPr>
        <w:t xml:space="preserve"> να αποδεχθούν οποιαδήποτε λύσ</w:t>
      </w:r>
      <w:r w:rsidRPr="00525078">
        <w:rPr>
          <w:rFonts w:eastAsia="Times New Roman" w:cs="Times New Roman"/>
          <w:szCs w:val="24"/>
        </w:rPr>
        <w:t>η</w:t>
      </w:r>
      <w:r>
        <w:rPr>
          <w:rFonts w:eastAsia="Times New Roman" w:cs="Times New Roman"/>
          <w:szCs w:val="24"/>
        </w:rPr>
        <w:t>. Γ</w:t>
      </w:r>
      <w:r w:rsidRPr="00525078">
        <w:rPr>
          <w:rFonts w:eastAsia="Times New Roman" w:cs="Times New Roman"/>
          <w:szCs w:val="24"/>
        </w:rPr>
        <w:t>ιατί η εμμονή των Σκοπίων σε θέσεις ιστορικά</w:t>
      </w:r>
      <w:r>
        <w:rPr>
          <w:rFonts w:eastAsia="Times New Roman" w:cs="Times New Roman"/>
          <w:szCs w:val="24"/>
        </w:rPr>
        <w:t>,</w:t>
      </w:r>
      <w:r w:rsidRPr="00525078">
        <w:rPr>
          <w:rFonts w:eastAsia="Times New Roman" w:cs="Times New Roman"/>
          <w:szCs w:val="24"/>
        </w:rPr>
        <w:t xml:space="preserve"> πολιτικά διπλωματικά και πολιτιστικά απαράδεκτες</w:t>
      </w:r>
      <w:r>
        <w:rPr>
          <w:rFonts w:eastAsia="Times New Roman" w:cs="Times New Roman"/>
          <w:szCs w:val="24"/>
        </w:rPr>
        <w:t>,</w:t>
      </w:r>
      <w:r w:rsidRPr="00525078">
        <w:rPr>
          <w:rFonts w:eastAsia="Times New Roman" w:cs="Times New Roman"/>
          <w:szCs w:val="24"/>
        </w:rPr>
        <w:t xml:space="preserve"> εμπόδισαν την εξεύρεση μιας αμοιβαία αποδεκτής λύσης</w:t>
      </w:r>
      <w:r>
        <w:rPr>
          <w:rFonts w:eastAsia="Times New Roman" w:cs="Times New Roman"/>
          <w:szCs w:val="24"/>
        </w:rPr>
        <w:t xml:space="preserve">. </w:t>
      </w:r>
    </w:p>
    <w:p w14:paraId="77C02E4C" w14:textId="77777777" w:rsidR="006113A9" w:rsidRDefault="006B6FC4">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Κ</w:t>
      </w:r>
      <w:r w:rsidRPr="00525078">
        <w:rPr>
          <w:rFonts w:eastAsia="Times New Roman" w:cs="Times New Roman"/>
          <w:szCs w:val="24"/>
        </w:rPr>
        <w:t xml:space="preserve">αι ουδείς </w:t>
      </w:r>
      <w:r>
        <w:rPr>
          <w:rFonts w:eastAsia="Times New Roman" w:cs="Times New Roman"/>
          <w:szCs w:val="24"/>
        </w:rPr>
        <w:t>έ</w:t>
      </w:r>
      <w:r w:rsidRPr="00525078">
        <w:rPr>
          <w:rFonts w:eastAsia="Times New Roman" w:cs="Times New Roman"/>
          <w:szCs w:val="24"/>
        </w:rPr>
        <w:t>χει το δικαίωμα</w:t>
      </w:r>
      <w:r>
        <w:rPr>
          <w:rFonts w:eastAsia="Times New Roman" w:cs="Times New Roman"/>
          <w:szCs w:val="24"/>
        </w:rPr>
        <w:t>,</w:t>
      </w:r>
      <w:r w:rsidRPr="00525078">
        <w:rPr>
          <w:rFonts w:eastAsia="Times New Roman" w:cs="Times New Roman"/>
          <w:szCs w:val="24"/>
        </w:rPr>
        <w:t xml:space="preserve"> κυρίες και κύριοι της </w:t>
      </w:r>
      <w:r>
        <w:rPr>
          <w:rFonts w:eastAsia="Times New Roman" w:cs="Times New Roman"/>
          <w:szCs w:val="24"/>
        </w:rPr>
        <w:t>Κυβέρνησης,</w:t>
      </w:r>
      <w:r w:rsidRPr="00525078">
        <w:rPr>
          <w:rFonts w:eastAsia="Times New Roman" w:cs="Times New Roman"/>
          <w:szCs w:val="24"/>
        </w:rPr>
        <w:t xml:space="preserve"> </w:t>
      </w:r>
      <w:r>
        <w:rPr>
          <w:rFonts w:eastAsia="Times New Roman" w:cs="Times New Roman"/>
          <w:szCs w:val="24"/>
        </w:rPr>
        <w:t>κυρίες και κύριοι συνάδελφοι</w:t>
      </w:r>
      <w:r w:rsidRPr="00525078">
        <w:rPr>
          <w:rFonts w:eastAsia="Times New Roman" w:cs="Times New Roman"/>
          <w:szCs w:val="24"/>
        </w:rPr>
        <w:t xml:space="preserve"> του ΣΥΡΙΖ</w:t>
      </w:r>
      <w:r w:rsidRPr="00525078">
        <w:rPr>
          <w:rFonts w:eastAsia="Times New Roman" w:cs="Times New Roman"/>
          <w:szCs w:val="24"/>
        </w:rPr>
        <w:t xml:space="preserve">Α </w:t>
      </w:r>
      <w:r>
        <w:rPr>
          <w:rFonts w:eastAsia="Times New Roman" w:cs="Times New Roman"/>
          <w:szCs w:val="24"/>
        </w:rPr>
        <w:t>-</w:t>
      </w:r>
      <w:r>
        <w:rPr>
          <w:rFonts w:eastAsia="Times New Roman" w:cs="Times New Roman"/>
          <w:szCs w:val="24"/>
        </w:rPr>
        <w:t xml:space="preserve">και οι πρόθυμοι </w:t>
      </w:r>
      <w:r w:rsidRPr="00525078">
        <w:rPr>
          <w:rFonts w:eastAsia="Times New Roman" w:cs="Times New Roman"/>
          <w:szCs w:val="24"/>
        </w:rPr>
        <w:t>βέβαια</w:t>
      </w:r>
      <w:r>
        <w:rPr>
          <w:rFonts w:eastAsia="Times New Roman" w:cs="Times New Roman"/>
          <w:szCs w:val="24"/>
        </w:rPr>
        <w:t xml:space="preserve">- </w:t>
      </w:r>
      <w:r w:rsidRPr="00525078">
        <w:rPr>
          <w:rFonts w:eastAsia="Times New Roman" w:cs="Times New Roman"/>
          <w:szCs w:val="24"/>
        </w:rPr>
        <w:t xml:space="preserve">να κατηγορεί τις προηγούμενες κυβερνήσεις </w:t>
      </w:r>
      <w:r>
        <w:rPr>
          <w:rFonts w:eastAsia="Times New Roman" w:cs="Times New Roman"/>
          <w:szCs w:val="24"/>
        </w:rPr>
        <w:t>γ</w:t>
      </w:r>
      <w:r w:rsidRPr="00525078">
        <w:rPr>
          <w:rFonts w:eastAsia="Times New Roman" w:cs="Times New Roman"/>
          <w:szCs w:val="24"/>
        </w:rPr>
        <w:t>ιατί δεν ενέδωσαν στις ανιστόρητες σκοπιανές απαιτήσεις</w:t>
      </w:r>
      <w:r>
        <w:rPr>
          <w:rFonts w:eastAsia="Times New Roman" w:cs="Times New Roman"/>
          <w:szCs w:val="24"/>
        </w:rPr>
        <w:t>. Γιατί δεν κάμφθη</w:t>
      </w:r>
      <w:r>
        <w:rPr>
          <w:rFonts w:eastAsia="Times New Roman" w:cs="Times New Roman"/>
          <w:szCs w:val="24"/>
        </w:rPr>
        <w:t>κ</w:t>
      </w:r>
      <w:r>
        <w:rPr>
          <w:rFonts w:eastAsia="Times New Roman" w:cs="Times New Roman"/>
          <w:szCs w:val="24"/>
        </w:rPr>
        <w:t xml:space="preserve">αν από τις απειλές </w:t>
      </w:r>
      <w:r w:rsidRPr="00525078">
        <w:rPr>
          <w:rFonts w:eastAsia="Times New Roman" w:cs="Times New Roman"/>
          <w:szCs w:val="24"/>
        </w:rPr>
        <w:t xml:space="preserve">και τις πιέσεις και </w:t>
      </w:r>
      <w:r>
        <w:rPr>
          <w:rFonts w:eastAsia="Times New Roman" w:cs="Times New Roman"/>
          <w:szCs w:val="24"/>
        </w:rPr>
        <w:t>άλ</w:t>
      </w:r>
      <w:r w:rsidRPr="00525078">
        <w:rPr>
          <w:rFonts w:eastAsia="Times New Roman" w:cs="Times New Roman"/>
          <w:szCs w:val="24"/>
        </w:rPr>
        <w:t xml:space="preserve">λων </w:t>
      </w:r>
      <w:r>
        <w:rPr>
          <w:rFonts w:eastAsia="Times New Roman" w:cs="Times New Roman"/>
          <w:szCs w:val="24"/>
        </w:rPr>
        <w:t>που επιδίωκαν</w:t>
      </w:r>
      <w:r>
        <w:rPr>
          <w:rFonts w:eastAsia="Times New Roman" w:cs="Times New Roman"/>
          <w:szCs w:val="24"/>
        </w:rPr>
        <w:t>,</w:t>
      </w:r>
      <w:r>
        <w:rPr>
          <w:rFonts w:eastAsia="Times New Roman" w:cs="Times New Roman"/>
          <w:szCs w:val="24"/>
        </w:rPr>
        <w:t xml:space="preserve"> άρον-άρον</w:t>
      </w:r>
      <w:r>
        <w:rPr>
          <w:rFonts w:eastAsia="Times New Roman" w:cs="Times New Roman"/>
          <w:szCs w:val="24"/>
        </w:rPr>
        <w:t>,</w:t>
      </w:r>
      <w:r>
        <w:rPr>
          <w:rFonts w:eastAsia="Times New Roman" w:cs="Times New Roman"/>
          <w:szCs w:val="24"/>
        </w:rPr>
        <w:t xml:space="preserve"> </w:t>
      </w:r>
      <w:r w:rsidRPr="00525078">
        <w:rPr>
          <w:rFonts w:eastAsia="Times New Roman" w:cs="Times New Roman"/>
          <w:szCs w:val="24"/>
        </w:rPr>
        <w:t>τακτοποίηση ενός εθνικού ζητήματος</w:t>
      </w:r>
      <w:r>
        <w:rPr>
          <w:rFonts w:eastAsia="Times New Roman" w:cs="Times New Roman"/>
          <w:szCs w:val="24"/>
        </w:rPr>
        <w:t>, των Σ</w:t>
      </w:r>
      <w:r>
        <w:rPr>
          <w:rFonts w:eastAsia="Times New Roman" w:cs="Times New Roman"/>
          <w:szCs w:val="24"/>
        </w:rPr>
        <w:t>κοπίων</w:t>
      </w:r>
      <w:r w:rsidRPr="00525078">
        <w:rPr>
          <w:rFonts w:eastAsia="Times New Roman" w:cs="Times New Roman"/>
          <w:szCs w:val="24"/>
        </w:rPr>
        <w:t xml:space="preserve"> </w:t>
      </w:r>
      <w:r w:rsidRPr="00525078">
        <w:rPr>
          <w:rFonts w:eastAsia="Times New Roman" w:cs="Times New Roman"/>
          <w:szCs w:val="24"/>
        </w:rPr>
        <w:lastRenderedPageBreak/>
        <w:t xml:space="preserve">και άλλων που έσπρωχναν την Ελλάδα </w:t>
      </w:r>
      <w:r>
        <w:rPr>
          <w:rFonts w:eastAsia="Times New Roman" w:cs="Times New Roman"/>
          <w:szCs w:val="24"/>
        </w:rPr>
        <w:t>ν</w:t>
      </w:r>
      <w:r w:rsidRPr="00525078">
        <w:rPr>
          <w:rFonts w:eastAsia="Times New Roman" w:cs="Times New Roman"/>
          <w:szCs w:val="24"/>
        </w:rPr>
        <w:t>α αποδεχθεί μ</w:t>
      </w:r>
      <w:r>
        <w:rPr>
          <w:rFonts w:eastAsia="Times New Roman" w:cs="Times New Roman"/>
          <w:szCs w:val="24"/>
        </w:rPr>
        <w:t>ι</w:t>
      </w:r>
      <w:r w:rsidRPr="00525078">
        <w:rPr>
          <w:rFonts w:eastAsia="Times New Roman" w:cs="Times New Roman"/>
          <w:szCs w:val="24"/>
        </w:rPr>
        <w:t>α οποιαδήποτε λύση</w:t>
      </w:r>
      <w:r>
        <w:rPr>
          <w:rFonts w:eastAsia="Times New Roman" w:cs="Times New Roman"/>
          <w:szCs w:val="24"/>
        </w:rPr>
        <w:t>. Μι</w:t>
      </w:r>
      <w:r w:rsidRPr="00525078">
        <w:rPr>
          <w:rFonts w:eastAsia="Times New Roman" w:cs="Times New Roman"/>
          <w:szCs w:val="24"/>
        </w:rPr>
        <w:t>α λύση για τη λύση</w:t>
      </w:r>
      <w:r>
        <w:rPr>
          <w:rFonts w:eastAsia="Times New Roman" w:cs="Times New Roman"/>
          <w:szCs w:val="24"/>
        </w:rPr>
        <w:t>. Εσείς, λοιπόν, που συνθηκολογήσατε</w:t>
      </w:r>
      <w:r>
        <w:rPr>
          <w:rFonts w:eastAsia="Times New Roman" w:cs="Times New Roman"/>
          <w:szCs w:val="24"/>
        </w:rPr>
        <w:t>,</w:t>
      </w:r>
      <w:r>
        <w:rPr>
          <w:rFonts w:eastAsia="Times New Roman" w:cs="Times New Roman"/>
          <w:szCs w:val="24"/>
        </w:rPr>
        <w:t xml:space="preserve"> δεν έχετε</w:t>
      </w:r>
      <w:r w:rsidRPr="00525078">
        <w:rPr>
          <w:rFonts w:eastAsia="Times New Roman" w:cs="Times New Roman"/>
          <w:szCs w:val="24"/>
        </w:rPr>
        <w:t xml:space="preserve"> </w:t>
      </w:r>
      <w:r>
        <w:rPr>
          <w:rFonts w:eastAsia="Times New Roman" w:cs="Times New Roman"/>
          <w:szCs w:val="24"/>
        </w:rPr>
        <w:t xml:space="preserve">το </w:t>
      </w:r>
      <w:r w:rsidRPr="00525078">
        <w:rPr>
          <w:rFonts w:eastAsia="Times New Roman" w:cs="Times New Roman"/>
          <w:szCs w:val="24"/>
        </w:rPr>
        <w:t>δικαίωμα</w:t>
      </w:r>
      <w:r>
        <w:rPr>
          <w:rFonts w:eastAsia="Times New Roman" w:cs="Times New Roman"/>
          <w:szCs w:val="24"/>
        </w:rPr>
        <w:t>,</w:t>
      </w:r>
      <w:r w:rsidRPr="00525078">
        <w:rPr>
          <w:rFonts w:eastAsia="Times New Roman" w:cs="Times New Roman"/>
          <w:szCs w:val="24"/>
        </w:rPr>
        <w:t xml:space="preserve"> δεν μπορείτε να κατηγορείτε εμάς που δεν </w:t>
      </w:r>
      <w:r>
        <w:rPr>
          <w:rFonts w:eastAsia="Times New Roman" w:cs="Times New Roman"/>
          <w:szCs w:val="24"/>
        </w:rPr>
        <w:t>συνθηκολογήσαμε.</w:t>
      </w:r>
    </w:p>
    <w:p w14:paraId="77C02E4D" w14:textId="77777777" w:rsidR="006113A9" w:rsidRDefault="006B6FC4">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Πάμε,</w:t>
      </w:r>
      <w:r w:rsidRPr="00525078">
        <w:rPr>
          <w:rFonts w:eastAsia="Times New Roman" w:cs="Times New Roman"/>
          <w:szCs w:val="24"/>
        </w:rPr>
        <w:t xml:space="preserve"> λοιπόν</w:t>
      </w:r>
      <w:r>
        <w:rPr>
          <w:rFonts w:eastAsia="Times New Roman" w:cs="Times New Roman"/>
          <w:szCs w:val="24"/>
        </w:rPr>
        <w:t>,</w:t>
      </w:r>
      <w:r w:rsidRPr="00525078">
        <w:rPr>
          <w:rFonts w:eastAsia="Times New Roman" w:cs="Times New Roman"/>
          <w:szCs w:val="24"/>
        </w:rPr>
        <w:t xml:space="preserve"> και σε κάτι πάρα πολύ ουσι</w:t>
      </w:r>
      <w:r w:rsidRPr="00525078">
        <w:rPr>
          <w:rFonts w:eastAsia="Times New Roman" w:cs="Times New Roman"/>
          <w:szCs w:val="24"/>
        </w:rPr>
        <w:t>αστικό</w:t>
      </w:r>
      <w:r>
        <w:rPr>
          <w:rFonts w:eastAsia="Times New Roman" w:cs="Times New Roman"/>
          <w:szCs w:val="24"/>
        </w:rPr>
        <w:t>,</w:t>
      </w:r>
      <w:r w:rsidRPr="00525078">
        <w:rPr>
          <w:rFonts w:eastAsia="Times New Roman" w:cs="Times New Roman"/>
          <w:szCs w:val="24"/>
        </w:rPr>
        <w:t xml:space="preserve"> κυρίες και κύριοι</w:t>
      </w:r>
      <w:r>
        <w:rPr>
          <w:rFonts w:eastAsia="Times New Roman" w:cs="Times New Roman"/>
          <w:szCs w:val="24"/>
        </w:rPr>
        <w:t>. Εκείνα</w:t>
      </w:r>
      <w:r w:rsidRPr="00525078">
        <w:rPr>
          <w:rFonts w:eastAsia="Times New Roman" w:cs="Times New Roman"/>
          <w:szCs w:val="24"/>
        </w:rPr>
        <w:t xml:space="preserve"> τα ζητήματα της εξωτερικής πολιτικής</w:t>
      </w:r>
      <w:r>
        <w:rPr>
          <w:rFonts w:eastAsia="Times New Roman" w:cs="Times New Roman"/>
          <w:szCs w:val="24"/>
        </w:rPr>
        <w:t>,</w:t>
      </w:r>
      <w:r w:rsidRPr="00525078">
        <w:rPr>
          <w:rFonts w:eastAsia="Times New Roman" w:cs="Times New Roman"/>
          <w:szCs w:val="24"/>
        </w:rPr>
        <w:t xml:space="preserve"> που είναι άρρηκτα </w:t>
      </w:r>
      <w:r>
        <w:rPr>
          <w:rFonts w:eastAsia="Times New Roman" w:cs="Times New Roman"/>
          <w:szCs w:val="24"/>
        </w:rPr>
        <w:t>σ</w:t>
      </w:r>
      <w:r w:rsidRPr="00525078">
        <w:rPr>
          <w:rFonts w:eastAsia="Times New Roman" w:cs="Times New Roman"/>
          <w:szCs w:val="24"/>
        </w:rPr>
        <w:t>υνδεδεμένα με ανοιχτά ζητήματα προσδιορισμού ταυτότητας εθνικών πεποιθήσεων</w:t>
      </w:r>
      <w:r>
        <w:rPr>
          <w:rFonts w:eastAsia="Times New Roman" w:cs="Times New Roman"/>
          <w:szCs w:val="24"/>
        </w:rPr>
        <w:t>,</w:t>
      </w:r>
      <w:r w:rsidRPr="00525078">
        <w:rPr>
          <w:rFonts w:eastAsia="Times New Roman" w:cs="Times New Roman"/>
          <w:szCs w:val="24"/>
        </w:rPr>
        <w:t xml:space="preserve"> αντιλήψεων για την πολιτιστική ιστορία</w:t>
      </w:r>
      <w:r>
        <w:rPr>
          <w:rFonts w:eastAsia="Times New Roman" w:cs="Times New Roman"/>
          <w:szCs w:val="24"/>
        </w:rPr>
        <w:t>,</w:t>
      </w:r>
      <w:r w:rsidRPr="00525078">
        <w:rPr>
          <w:rFonts w:eastAsia="Times New Roman" w:cs="Times New Roman"/>
          <w:szCs w:val="24"/>
        </w:rPr>
        <w:t xml:space="preserve"> για την κληρονομιά</w:t>
      </w:r>
      <w:r>
        <w:rPr>
          <w:rFonts w:eastAsia="Times New Roman" w:cs="Times New Roman"/>
          <w:szCs w:val="24"/>
        </w:rPr>
        <w:t>,</w:t>
      </w:r>
      <w:r w:rsidRPr="00525078">
        <w:rPr>
          <w:rFonts w:eastAsia="Times New Roman" w:cs="Times New Roman"/>
          <w:szCs w:val="24"/>
        </w:rPr>
        <w:t xml:space="preserve"> για την περηφάνια ενός λαού</w:t>
      </w:r>
      <w:r>
        <w:rPr>
          <w:rFonts w:eastAsia="Times New Roman" w:cs="Times New Roman"/>
          <w:szCs w:val="24"/>
        </w:rPr>
        <w:t>,</w:t>
      </w:r>
      <w:r w:rsidRPr="00525078">
        <w:rPr>
          <w:rFonts w:eastAsia="Times New Roman" w:cs="Times New Roman"/>
          <w:szCs w:val="24"/>
        </w:rPr>
        <w:t xml:space="preserve"> είναι αντικειμενικά πολύ δύσκολα στο να λυθούν</w:t>
      </w:r>
      <w:r>
        <w:rPr>
          <w:rFonts w:eastAsia="Times New Roman" w:cs="Times New Roman"/>
          <w:szCs w:val="24"/>
        </w:rPr>
        <w:t>. Είναι</w:t>
      </w:r>
      <w:r w:rsidRPr="00525078">
        <w:rPr>
          <w:rFonts w:eastAsia="Times New Roman" w:cs="Times New Roman"/>
          <w:szCs w:val="24"/>
        </w:rPr>
        <w:t xml:space="preserve"> πολύπλοκα και </w:t>
      </w:r>
      <w:r>
        <w:rPr>
          <w:rFonts w:eastAsia="Times New Roman" w:cs="Times New Roman"/>
          <w:szCs w:val="24"/>
        </w:rPr>
        <w:t>δ</w:t>
      </w:r>
      <w:r w:rsidRPr="00525078">
        <w:rPr>
          <w:rFonts w:eastAsia="Times New Roman" w:cs="Times New Roman"/>
          <w:szCs w:val="24"/>
        </w:rPr>
        <w:t xml:space="preserve">ύσκολα </w:t>
      </w:r>
      <w:r>
        <w:rPr>
          <w:rFonts w:eastAsia="Times New Roman" w:cs="Times New Roman"/>
          <w:szCs w:val="24"/>
        </w:rPr>
        <w:t>σ</w:t>
      </w:r>
      <w:r w:rsidRPr="00525078">
        <w:rPr>
          <w:rFonts w:eastAsia="Times New Roman" w:cs="Times New Roman"/>
          <w:szCs w:val="24"/>
        </w:rPr>
        <w:t xml:space="preserve">την επίλυσή </w:t>
      </w:r>
      <w:r>
        <w:rPr>
          <w:rFonts w:eastAsia="Times New Roman" w:cs="Times New Roman"/>
          <w:szCs w:val="24"/>
        </w:rPr>
        <w:t>τους,</w:t>
      </w:r>
      <w:r w:rsidRPr="00525078">
        <w:rPr>
          <w:rFonts w:eastAsia="Times New Roman" w:cs="Times New Roman"/>
          <w:szCs w:val="24"/>
        </w:rPr>
        <w:t xml:space="preserve"> ακριβώς γιατί έχουν να κάνουν με την αίσθηση και την αντίληψη περί ταυτότητας ενός λαού και ενός έθνους</w:t>
      </w:r>
      <w:r>
        <w:rPr>
          <w:rFonts w:eastAsia="Times New Roman" w:cs="Times New Roman"/>
          <w:szCs w:val="24"/>
        </w:rPr>
        <w:t>.</w:t>
      </w:r>
    </w:p>
    <w:p w14:paraId="77C02E4E" w14:textId="77777777" w:rsidR="006113A9" w:rsidRDefault="006B6FC4">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Ακριβώς γι</w:t>
      </w:r>
      <w:r>
        <w:rPr>
          <w:rFonts w:eastAsia="Times New Roman" w:cs="Times New Roman"/>
          <w:szCs w:val="24"/>
        </w:rPr>
        <w:t>’</w:t>
      </w:r>
      <w:r>
        <w:rPr>
          <w:rFonts w:eastAsia="Times New Roman" w:cs="Times New Roman"/>
          <w:szCs w:val="24"/>
        </w:rPr>
        <w:t xml:space="preserve"> αυτόν τον λόγο οι λύσεις και </w:t>
      </w:r>
      <w:r w:rsidRPr="00525078">
        <w:rPr>
          <w:rFonts w:eastAsia="Times New Roman" w:cs="Times New Roman"/>
          <w:szCs w:val="24"/>
        </w:rPr>
        <w:t>οι συμφωνίες σ</w:t>
      </w:r>
      <w:r w:rsidRPr="00525078">
        <w:rPr>
          <w:rFonts w:eastAsia="Times New Roman" w:cs="Times New Roman"/>
          <w:szCs w:val="24"/>
        </w:rPr>
        <w:t xml:space="preserve">ε τέτοιου είδους ζητήματα </w:t>
      </w:r>
      <w:r>
        <w:rPr>
          <w:rFonts w:eastAsia="Times New Roman" w:cs="Times New Roman"/>
          <w:szCs w:val="24"/>
        </w:rPr>
        <w:t xml:space="preserve">είναι απόλυτα </w:t>
      </w:r>
      <w:r w:rsidRPr="00525078">
        <w:rPr>
          <w:rFonts w:eastAsia="Times New Roman" w:cs="Times New Roman"/>
          <w:szCs w:val="24"/>
        </w:rPr>
        <w:t>αναγκαίο</w:t>
      </w:r>
      <w:r>
        <w:rPr>
          <w:rFonts w:eastAsia="Times New Roman" w:cs="Times New Roman"/>
          <w:szCs w:val="24"/>
        </w:rPr>
        <w:t>,</w:t>
      </w:r>
      <w:r w:rsidRPr="00525078">
        <w:rPr>
          <w:rFonts w:eastAsia="Times New Roman" w:cs="Times New Roman"/>
          <w:szCs w:val="24"/>
        </w:rPr>
        <w:t xml:space="preserve"> είναι </w:t>
      </w:r>
      <w:r>
        <w:rPr>
          <w:rFonts w:eastAsia="Times New Roman" w:cs="Times New Roman"/>
          <w:szCs w:val="24"/>
        </w:rPr>
        <w:t>ζωτικό να έχουν μια</w:t>
      </w:r>
      <w:r w:rsidRPr="00525078">
        <w:rPr>
          <w:rFonts w:eastAsia="Times New Roman" w:cs="Times New Roman"/>
          <w:szCs w:val="24"/>
        </w:rPr>
        <w:t xml:space="preserve"> ισχυρή </w:t>
      </w:r>
      <w:r>
        <w:rPr>
          <w:rFonts w:eastAsia="Times New Roman" w:cs="Times New Roman"/>
          <w:szCs w:val="24"/>
        </w:rPr>
        <w:t xml:space="preserve">και διπλή νομιμοποίηση. Όχι μόνο </w:t>
      </w:r>
      <w:r w:rsidRPr="00525078">
        <w:rPr>
          <w:rFonts w:eastAsia="Times New Roman" w:cs="Times New Roman"/>
          <w:szCs w:val="24"/>
        </w:rPr>
        <w:t>θεσμική και τυπική</w:t>
      </w:r>
      <w:r>
        <w:rPr>
          <w:rFonts w:eastAsia="Times New Roman" w:cs="Times New Roman"/>
          <w:szCs w:val="24"/>
        </w:rPr>
        <w:t>,</w:t>
      </w:r>
      <w:r w:rsidRPr="00525078">
        <w:rPr>
          <w:rFonts w:eastAsia="Times New Roman" w:cs="Times New Roman"/>
          <w:szCs w:val="24"/>
        </w:rPr>
        <w:t xml:space="preserve"> όπως η κ</w:t>
      </w:r>
      <w:r>
        <w:rPr>
          <w:rFonts w:eastAsia="Times New Roman" w:cs="Times New Roman"/>
          <w:szCs w:val="24"/>
        </w:rPr>
        <w:t>ύ</w:t>
      </w:r>
      <w:r w:rsidRPr="00525078">
        <w:rPr>
          <w:rFonts w:eastAsia="Times New Roman" w:cs="Times New Roman"/>
          <w:szCs w:val="24"/>
        </w:rPr>
        <w:t>ρωση</w:t>
      </w:r>
      <w:r>
        <w:rPr>
          <w:rFonts w:eastAsia="Times New Roman" w:cs="Times New Roman"/>
          <w:szCs w:val="24"/>
        </w:rPr>
        <w:t>, αλλά μι</w:t>
      </w:r>
      <w:r w:rsidRPr="00525078">
        <w:rPr>
          <w:rFonts w:eastAsia="Times New Roman" w:cs="Times New Roman"/>
          <w:szCs w:val="24"/>
        </w:rPr>
        <w:t>α πολιτική και ουσιαστική</w:t>
      </w:r>
      <w:r>
        <w:rPr>
          <w:rFonts w:eastAsia="Times New Roman" w:cs="Times New Roman"/>
          <w:szCs w:val="24"/>
        </w:rPr>
        <w:t>, δ</w:t>
      </w:r>
      <w:r w:rsidRPr="00525078">
        <w:rPr>
          <w:rFonts w:eastAsia="Times New Roman" w:cs="Times New Roman"/>
          <w:szCs w:val="24"/>
        </w:rPr>
        <w:t xml:space="preserve">ηλαδή την αποδοχή της μέγιστης πλειοψηφίας του λαού και των </w:t>
      </w:r>
      <w:r w:rsidRPr="00525078">
        <w:rPr>
          <w:rFonts w:eastAsia="Times New Roman" w:cs="Times New Roman"/>
          <w:szCs w:val="24"/>
        </w:rPr>
        <w:lastRenderedPageBreak/>
        <w:t>πολιτών</w:t>
      </w:r>
      <w:r>
        <w:rPr>
          <w:rFonts w:eastAsia="Times New Roman" w:cs="Times New Roman"/>
          <w:szCs w:val="24"/>
        </w:rPr>
        <w:t>,</w:t>
      </w:r>
      <w:r w:rsidRPr="00525078">
        <w:rPr>
          <w:rFonts w:eastAsia="Times New Roman" w:cs="Times New Roman"/>
          <w:szCs w:val="24"/>
        </w:rPr>
        <w:t xml:space="preserve"> α</w:t>
      </w:r>
      <w:r w:rsidRPr="00525078">
        <w:rPr>
          <w:rFonts w:eastAsia="Times New Roman" w:cs="Times New Roman"/>
          <w:szCs w:val="24"/>
        </w:rPr>
        <w:t xml:space="preserve">κριβώς </w:t>
      </w:r>
      <w:r>
        <w:rPr>
          <w:rFonts w:eastAsia="Times New Roman" w:cs="Times New Roman"/>
          <w:szCs w:val="24"/>
        </w:rPr>
        <w:t>γ</w:t>
      </w:r>
      <w:r w:rsidRPr="00525078">
        <w:rPr>
          <w:rFonts w:eastAsia="Times New Roman" w:cs="Times New Roman"/>
          <w:szCs w:val="24"/>
        </w:rPr>
        <w:t>ιατί από τη φύση τους είναι ζητήματα που αφορούν πεποιθήσεις ταυτότητας</w:t>
      </w:r>
      <w:r>
        <w:rPr>
          <w:rFonts w:eastAsia="Times New Roman" w:cs="Times New Roman"/>
          <w:szCs w:val="24"/>
        </w:rPr>
        <w:t>.</w:t>
      </w:r>
    </w:p>
    <w:p w14:paraId="77C02E4F" w14:textId="77777777" w:rsidR="006113A9" w:rsidRDefault="006B6FC4">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Ο</w:t>
      </w:r>
      <w:r w:rsidRPr="00525078">
        <w:rPr>
          <w:rFonts w:eastAsia="Times New Roman" w:cs="Times New Roman"/>
          <w:szCs w:val="24"/>
        </w:rPr>
        <w:t>ι σοβαρές κυβερνήσεις</w:t>
      </w:r>
      <w:r>
        <w:rPr>
          <w:rFonts w:eastAsia="Times New Roman" w:cs="Times New Roman"/>
          <w:szCs w:val="24"/>
        </w:rPr>
        <w:t>, οι</w:t>
      </w:r>
      <w:r w:rsidRPr="00525078">
        <w:rPr>
          <w:rFonts w:eastAsia="Times New Roman" w:cs="Times New Roman"/>
          <w:szCs w:val="24"/>
        </w:rPr>
        <w:t xml:space="preserve"> υπεύθυνες κυβερνήσεις</w:t>
      </w:r>
      <w:r>
        <w:rPr>
          <w:rFonts w:eastAsia="Times New Roman" w:cs="Times New Roman"/>
          <w:szCs w:val="24"/>
        </w:rPr>
        <w:t>,</w:t>
      </w:r>
      <w:r w:rsidRPr="00525078">
        <w:rPr>
          <w:rFonts w:eastAsia="Times New Roman" w:cs="Times New Roman"/>
          <w:szCs w:val="24"/>
        </w:rPr>
        <w:t xml:space="preserve"> </w:t>
      </w:r>
      <w:r>
        <w:rPr>
          <w:rFonts w:eastAsia="Times New Roman" w:cs="Times New Roman"/>
          <w:szCs w:val="24"/>
        </w:rPr>
        <w:t>ότ</w:t>
      </w:r>
      <w:r w:rsidRPr="00525078">
        <w:rPr>
          <w:rFonts w:eastAsia="Times New Roman" w:cs="Times New Roman"/>
          <w:szCs w:val="24"/>
        </w:rPr>
        <w:t>α</w:t>
      </w:r>
      <w:r>
        <w:rPr>
          <w:rFonts w:eastAsia="Times New Roman" w:cs="Times New Roman"/>
          <w:szCs w:val="24"/>
        </w:rPr>
        <w:t>ν</w:t>
      </w:r>
      <w:r w:rsidRPr="00525078">
        <w:rPr>
          <w:rFonts w:eastAsia="Times New Roman" w:cs="Times New Roman"/>
          <w:szCs w:val="24"/>
        </w:rPr>
        <w:t xml:space="preserve"> αποφασίζουν να χειριστούν τέτοια ζητήματα εξωτερικής πολιτικής</w:t>
      </w:r>
      <w:r>
        <w:rPr>
          <w:rFonts w:eastAsia="Times New Roman" w:cs="Times New Roman"/>
          <w:szCs w:val="24"/>
        </w:rPr>
        <w:t>, έχουν ένα ύψιστο</w:t>
      </w:r>
      <w:r w:rsidRPr="00525078">
        <w:rPr>
          <w:rFonts w:eastAsia="Times New Roman" w:cs="Times New Roman"/>
          <w:szCs w:val="24"/>
        </w:rPr>
        <w:t xml:space="preserve"> καθήκον</w:t>
      </w:r>
      <w:r>
        <w:rPr>
          <w:rFonts w:eastAsia="Times New Roman" w:cs="Times New Roman"/>
          <w:szCs w:val="24"/>
        </w:rPr>
        <w:t xml:space="preserve">, να διαμορφώνουν </w:t>
      </w:r>
      <w:r w:rsidRPr="00525078">
        <w:rPr>
          <w:rFonts w:eastAsia="Times New Roman" w:cs="Times New Roman"/>
          <w:szCs w:val="24"/>
        </w:rPr>
        <w:t>εξαρχής συνθήκ</w:t>
      </w:r>
      <w:r w:rsidRPr="00525078">
        <w:rPr>
          <w:rFonts w:eastAsia="Times New Roman" w:cs="Times New Roman"/>
          <w:szCs w:val="24"/>
        </w:rPr>
        <w:t xml:space="preserve">ες </w:t>
      </w:r>
      <w:r>
        <w:rPr>
          <w:rFonts w:eastAsia="Times New Roman" w:cs="Times New Roman"/>
          <w:szCs w:val="24"/>
        </w:rPr>
        <w:t>ε</w:t>
      </w:r>
      <w:r w:rsidRPr="00525078">
        <w:rPr>
          <w:rFonts w:eastAsia="Times New Roman" w:cs="Times New Roman"/>
          <w:szCs w:val="24"/>
        </w:rPr>
        <w:t>θνικής συνεννόησης</w:t>
      </w:r>
      <w:r>
        <w:rPr>
          <w:rFonts w:eastAsia="Times New Roman" w:cs="Times New Roman"/>
          <w:szCs w:val="24"/>
        </w:rPr>
        <w:t>. Ν</w:t>
      </w:r>
      <w:r w:rsidRPr="00525078">
        <w:rPr>
          <w:rFonts w:eastAsia="Times New Roman" w:cs="Times New Roman"/>
          <w:szCs w:val="24"/>
        </w:rPr>
        <w:t xml:space="preserve">α οικοδομούν εμπιστοσύνη μεταξύ των πολιτικών </w:t>
      </w:r>
      <w:r>
        <w:rPr>
          <w:rFonts w:eastAsia="Times New Roman" w:cs="Times New Roman"/>
          <w:szCs w:val="24"/>
        </w:rPr>
        <w:t>δ</w:t>
      </w:r>
      <w:r w:rsidRPr="00525078">
        <w:rPr>
          <w:rFonts w:eastAsia="Times New Roman" w:cs="Times New Roman"/>
          <w:szCs w:val="24"/>
        </w:rPr>
        <w:t>υνάμεων και των πολιτών</w:t>
      </w:r>
      <w:r>
        <w:rPr>
          <w:rFonts w:eastAsia="Times New Roman" w:cs="Times New Roman"/>
          <w:szCs w:val="24"/>
        </w:rPr>
        <w:t>. Ν</w:t>
      </w:r>
      <w:r w:rsidRPr="00525078">
        <w:rPr>
          <w:rFonts w:eastAsia="Times New Roman" w:cs="Times New Roman"/>
          <w:szCs w:val="24"/>
        </w:rPr>
        <w:t xml:space="preserve">α χτίζουν </w:t>
      </w:r>
      <w:r>
        <w:rPr>
          <w:rFonts w:eastAsia="Times New Roman" w:cs="Times New Roman"/>
          <w:szCs w:val="24"/>
        </w:rPr>
        <w:t>-</w:t>
      </w:r>
      <w:r>
        <w:rPr>
          <w:rFonts w:eastAsia="Times New Roman" w:cs="Times New Roman"/>
          <w:szCs w:val="24"/>
        </w:rPr>
        <w:t xml:space="preserve">να το επιχειρούν, </w:t>
      </w:r>
      <w:r w:rsidRPr="00525078">
        <w:rPr>
          <w:rFonts w:eastAsia="Times New Roman" w:cs="Times New Roman"/>
          <w:szCs w:val="24"/>
        </w:rPr>
        <w:t>τουλάχιστον</w:t>
      </w:r>
      <w:r>
        <w:rPr>
          <w:rFonts w:eastAsia="Times New Roman" w:cs="Times New Roman"/>
          <w:szCs w:val="24"/>
        </w:rPr>
        <w:t>-</w:t>
      </w:r>
      <w:r w:rsidRPr="00525078">
        <w:rPr>
          <w:rFonts w:eastAsia="Times New Roman" w:cs="Times New Roman"/>
          <w:szCs w:val="24"/>
        </w:rPr>
        <w:t xml:space="preserve"> βήμα-βήμα ένα αρραγές εθνικό μέτωπο</w:t>
      </w:r>
      <w:r>
        <w:rPr>
          <w:rFonts w:eastAsia="Times New Roman" w:cs="Times New Roman"/>
          <w:szCs w:val="24"/>
        </w:rPr>
        <w:t>,</w:t>
      </w:r>
      <w:r w:rsidRPr="00525078">
        <w:rPr>
          <w:rFonts w:eastAsia="Times New Roman" w:cs="Times New Roman"/>
          <w:szCs w:val="24"/>
        </w:rPr>
        <w:t xml:space="preserve"> ένα μέτωπο </w:t>
      </w:r>
      <w:r>
        <w:rPr>
          <w:rFonts w:eastAsia="Times New Roman" w:cs="Times New Roman"/>
          <w:szCs w:val="24"/>
        </w:rPr>
        <w:t>ε</w:t>
      </w:r>
      <w:r w:rsidRPr="00525078">
        <w:rPr>
          <w:rFonts w:eastAsia="Times New Roman" w:cs="Times New Roman"/>
          <w:szCs w:val="24"/>
        </w:rPr>
        <w:t>θνικής ενότητας</w:t>
      </w:r>
      <w:r>
        <w:rPr>
          <w:rFonts w:eastAsia="Times New Roman" w:cs="Times New Roman"/>
          <w:szCs w:val="24"/>
        </w:rPr>
        <w:t>. Α</w:t>
      </w:r>
      <w:r w:rsidRPr="00525078">
        <w:rPr>
          <w:rFonts w:eastAsia="Times New Roman" w:cs="Times New Roman"/>
          <w:szCs w:val="24"/>
        </w:rPr>
        <w:t>υτό για το οποίο σας προειδοποίησε ο Πρόεδρος της</w:t>
      </w:r>
      <w:r w:rsidRPr="00525078">
        <w:rPr>
          <w:rFonts w:eastAsia="Times New Roman" w:cs="Times New Roman"/>
          <w:szCs w:val="24"/>
        </w:rPr>
        <w:t xml:space="preserve"> Νέας Δημοκρατίας εγκαίρως</w:t>
      </w:r>
      <w:r>
        <w:rPr>
          <w:rFonts w:eastAsia="Times New Roman" w:cs="Times New Roman"/>
          <w:szCs w:val="24"/>
        </w:rPr>
        <w:t>,</w:t>
      </w:r>
      <w:r w:rsidRPr="00525078">
        <w:rPr>
          <w:rFonts w:eastAsia="Times New Roman" w:cs="Times New Roman"/>
          <w:szCs w:val="24"/>
        </w:rPr>
        <w:t xml:space="preserve"> όταν είπε</w:t>
      </w:r>
      <w:r>
        <w:rPr>
          <w:rFonts w:eastAsia="Times New Roman" w:cs="Times New Roman"/>
          <w:szCs w:val="24"/>
        </w:rPr>
        <w:t>,</w:t>
      </w:r>
      <w:r w:rsidRPr="00525078">
        <w:rPr>
          <w:rFonts w:eastAsia="Times New Roman" w:cs="Times New Roman"/>
          <w:szCs w:val="24"/>
        </w:rPr>
        <w:t xml:space="preserve"> όταν διατράνωσε</w:t>
      </w:r>
      <w:r>
        <w:rPr>
          <w:rFonts w:eastAsia="Times New Roman" w:cs="Times New Roman"/>
          <w:szCs w:val="24"/>
        </w:rPr>
        <w:t>:</w:t>
      </w:r>
      <w:r w:rsidRPr="00525078">
        <w:rPr>
          <w:rFonts w:eastAsia="Times New Roman" w:cs="Times New Roman"/>
          <w:szCs w:val="24"/>
        </w:rPr>
        <w:t xml:space="preserve"> </w:t>
      </w:r>
      <w:r>
        <w:rPr>
          <w:rFonts w:eastAsia="Times New Roman" w:cs="Times New Roman"/>
          <w:szCs w:val="24"/>
        </w:rPr>
        <w:t>«Δεν θα δι</w:t>
      </w:r>
      <w:r w:rsidRPr="00525078">
        <w:rPr>
          <w:rFonts w:eastAsia="Times New Roman" w:cs="Times New Roman"/>
          <w:szCs w:val="24"/>
        </w:rPr>
        <w:t>χάσω τους Έλληνες για να</w:t>
      </w:r>
      <w:r>
        <w:rPr>
          <w:rFonts w:eastAsia="Times New Roman" w:cs="Times New Roman"/>
          <w:szCs w:val="24"/>
        </w:rPr>
        <w:t xml:space="preserve"> ε</w:t>
      </w:r>
      <w:r w:rsidRPr="00525078">
        <w:rPr>
          <w:rFonts w:eastAsia="Times New Roman" w:cs="Times New Roman"/>
          <w:szCs w:val="24"/>
        </w:rPr>
        <w:t>νώσ</w:t>
      </w:r>
      <w:r>
        <w:rPr>
          <w:rFonts w:eastAsia="Times New Roman" w:cs="Times New Roman"/>
          <w:szCs w:val="24"/>
        </w:rPr>
        <w:t>ω τους Σ</w:t>
      </w:r>
      <w:r w:rsidRPr="00525078">
        <w:rPr>
          <w:rFonts w:eastAsia="Times New Roman" w:cs="Times New Roman"/>
          <w:szCs w:val="24"/>
        </w:rPr>
        <w:t>κοπιανούς</w:t>
      </w:r>
      <w:r>
        <w:rPr>
          <w:rFonts w:eastAsia="Times New Roman" w:cs="Times New Roman"/>
          <w:szCs w:val="24"/>
        </w:rPr>
        <w:t>». Είπε, λοιπόν, κι έκανε</w:t>
      </w:r>
      <w:r w:rsidRPr="00525078">
        <w:rPr>
          <w:rFonts w:eastAsia="Times New Roman" w:cs="Times New Roman"/>
          <w:szCs w:val="24"/>
        </w:rPr>
        <w:t xml:space="preserve"> ό</w:t>
      </w:r>
      <w:r>
        <w:rPr>
          <w:rFonts w:eastAsia="Times New Roman" w:cs="Times New Roman"/>
          <w:szCs w:val="24"/>
        </w:rPr>
        <w:t>,</w:t>
      </w:r>
      <w:r w:rsidRPr="00525078">
        <w:rPr>
          <w:rFonts w:eastAsia="Times New Roman" w:cs="Times New Roman"/>
          <w:szCs w:val="24"/>
        </w:rPr>
        <w:t xml:space="preserve">τι ακριβώς </w:t>
      </w:r>
      <w:r>
        <w:rPr>
          <w:rFonts w:eastAsia="Times New Roman" w:cs="Times New Roman"/>
          <w:szCs w:val="24"/>
        </w:rPr>
        <w:t>δ</w:t>
      </w:r>
      <w:r w:rsidRPr="00525078">
        <w:rPr>
          <w:rFonts w:eastAsia="Times New Roman" w:cs="Times New Roman"/>
          <w:szCs w:val="24"/>
        </w:rPr>
        <w:t xml:space="preserve">εν πράξατε </w:t>
      </w:r>
      <w:r>
        <w:rPr>
          <w:rFonts w:eastAsia="Times New Roman" w:cs="Times New Roman"/>
          <w:szCs w:val="24"/>
        </w:rPr>
        <w:t>εσείς,</w:t>
      </w:r>
      <w:r w:rsidRPr="00525078">
        <w:rPr>
          <w:rFonts w:eastAsia="Times New Roman" w:cs="Times New Roman"/>
          <w:szCs w:val="24"/>
        </w:rPr>
        <w:t xml:space="preserve"> είτε </w:t>
      </w:r>
      <w:r>
        <w:rPr>
          <w:rFonts w:eastAsia="Times New Roman" w:cs="Times New Roman"/>
          <w:szCs w:val="24"/>
        </w:rPr>
        <w:t>γ</w:t>
      </w:r>
      <w:r w:rsidRPr="00525078">
        <w:rPr>
          <w:rFonts w:eastAsia="Times New Roman" w:cs="Times New Roman"/>
          <w:szCs w:val="24"/>
        </w:rPr>
        <w:t xml:space="preserve">ιατί δεν θελήσατε είτε </w:t>
      </w:r>
      <w:r>
        <w:rPr>
          <w:rFonts w:eastAsia="Times New Roman" w:cs="Times New Roman"/>
          <w:szCs w:val="24"/>
        </w:rPr>
        <w:t>γ</w:t>
      </w:r>
      <w:r w:rsidRPr="00525078">
        <w:rPr>
          <w:rFonts w:eastAsia="Times New Roman" w:cs="Times New Roman"/>
          <w:szCs w:val="24"/>
        </w:rPr>
        <w:t>ιατί ήσασταν ανίκαν</w:t>
      </w:r>
      <w:r>
        <w:rPr>
          <w:rFonts w:eastAsia="Times New Roman" w:cs="Times New Roman"/>
          <w:szCs w:val="24"/>
        </w:rPr>
        <w:t>οι</w:t>
      </w:r>
      <w:r w:rsidRPr="00525078">
        <w:rPr>
          <w:rFonts w:eastAsia="Times New Roman" w:cs="Times New Roman"/>
          <w:szCs w:val="24"/>
        </w:rPr>
        <w:t xml:space="preserve"> να το κάνετε</w:t>
      </w:r>
      <w:r>
        <w:rPr>
          <w:rFonts w:eastAsia="Times New Roman" w:cs="Times New Roman"/>
          <w:szCs w:val="24"/>
        </w:rPr>
        <w:t>.</w:t>
      </w:r>
    </w:p>
    <w:p w14:paraId="77C02E50" w14:textId="77777777" w:rsidR="006113A9" w:rsidRDefault="006B6FC4">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Χρησιμοποιήσατε, </w:t>
      </w:r>
      <w:r>
        <w:rPr>
          <w:rFonts w:eastAsia="Times New Roman"/>
          <w:szCs w:val="24"/>
        </w:rPr>
        <w:t>κυρίες και κύριοι συνάδελφοι –και εδώ είναι η μεγάλη και ιστορική μομφή- ένα εθνικό θέμα όχι τόσο για να επιτύχετε μια πραγματικά συμφέρουσα λύση για τη χώρα, αλλά για να χτυπήσετε τους πολιτικούς σας αντιπάλους, για να τους διαλύσετε και να τους διχάσετε.</w:t>
      </w:r>
      <w:r>
        <w:rPr>
          <w:rFonts w:eastAsia="Times New Roman"/>
          <w:szCs w:val="24"/>
        </w:rPr>
        <w:t xml:space="preserve"> Άλλωστε, δεν χρειαζόμαστε </w:t>
      </w:r>
      <w:r>
        <w:rPr>
          <w:rFonts w:eastAsia="Times New Roman"/>
          <w:szCs w:val="24"/>
        </w:rPr>
        <w:lastRenderedPageBreak/>
        <w:t>μάρτυρες. Το είχε προαναγγείλει σε ανύποπτο χρόνο ο ίδιος ο Πρόεδρος της Βουλής</w:t>
      </w:r>
      <w:r>
        <w:rPr>
          <w:rFonts w:eastAsia="Times New Roman"/>
          <w:szCs w:val="24"/>
        </w:rPr>
        <w:t xml:space="preserve"> </w:t>
      </w:r>
      <w:r>
        <w:rPr>
          <w:rFonts w:eastAsia="Times New Roman"/>
          <w:szCs w:val="24"/>
        </w:rPr>
        <w:t xml:space="preserve">κ. Βούτσης όταν είπε ότι το </w:t>
      </w:r>
      <w:r>
        <w:rPr>
          <w:rFonts w:eastAsia="Times New Roman"/>
          <w:szCs w:val="24"/>
        </w:rPr>
        <w:t>σ</w:t>
      </w:r>
      <w:r>
        <w:rPr>
          <w:rFonts w:eastAsia="Times New Roman"/>
          <w:szCs w:val="24"/>
        </w:rPr>
        <w:t>κοπιανό θα γίνει καταλύτης αναδιάταξης του πολιτικού συστήματος. Κατασκευάσατε, λοιπόν, μ</w:t>
      </w:r>
      <w:r>
        <w:rPr>
          <w:rFonts w:eastAsia="Times New Roman"/>
          <w:szCs w:val="24"/>
        </w:rPr>
        <w:t>ε</w:t>
      </w:r>
      <w:r>
        <w:rPr>
          <w:rFonts w:eastAsia="Times New Roman"/>
          <w:szCs w:val="24"/>
        </w:rPr>
        <w:t xml:space="preserve"> αυτή τη σκοτεινή σας πολιτική</w:t>
      </w:r>
      <w:r>
        <w:rPr>
          <w:rFonts w:eastAsia="Times New Roman"/>
          <w:szCs w:val="24"/>
        </w:rPr>
        <w:t xml:space="preserve"> ένα τέρας, που όμως χτύπησε πρώτα εσάς, γιατί διαλυθήκατε. Αναγκαστήκατε, έστω και συνεννοημένα, να τραβήξετε χωριστούς δρόμους με τον προηγούμενο κυβερνητικό σας εταίρο και τώρα, κυρίες και κύριοι του ΣΥΡΙΖΑ, αναγκάζεστε να προσπαθείτε να περιμαζέψετε στ</w:t>
      </w:r>
      <w:r>
        <w:rPr>
          <w:rFonts w:eastAsia="Times New Roman"/>
          <w:szCs w:val="24"/>
        </w:rPr>
        <w:t xml:space="preserve">ήριξη από τα περιφερόμενα πολιτικά αζήτητα που περιφέρονται στο πολιτικό σύστημα της χώρας, που παρεπιδημούν στη Βουλή των Ελλήνων τα τελευταία χρόνια. </w:t>
      </w:r>
    </w:p>
    <w:p w14:paraId="77C02E51" w14:textId="77777777" w:rsidR="006113A9" w:rsidRDefault="006B6FC4">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Οφείλω, όμως, να παραδεχτώ ότι σε άλλα κόμματα το σκοτεινό σας σχέδιο έφερε αποτελέσματα, όχι όμως στη </w:t>
      </w:r>
      <w:r>
        <w:rPr>
          <w:rFonts w:eastAsia="Times New Roman"/>
          <w:szCs w:val="24"/>
        </w:rPr>
        <w:t xml:space="preserve">Νέα Δημοκρατία, που ήταν ο κύριος στόχος αυτής της μεθόδευσης. Η Νέα Δημοκρατία παρέμεινε και παραμένει ισχυρή, ενωμένη και συμπαγής, πρώτη πολιτική δύναμη σήμερα και ισχυρή κυβέρνηση αύριο. </w:t>
      </w:r>
    </w:p>
    <w:p w14:paraId="77C02E52" w14:textId="77777777" w:rsidR="006113A9" w:rsidRDefault="006B6FC4">
      <w:pPr>
        <w:tabs>
          <w:tab w:val="left" w:pos="709"/>
          <w:tab w:val="center" w:pos="4753"/>
        </w:tabs>
        <w:spacing w:line="600" w:lineRule="auto"/>
        <w:ind w:firstLine="709"/>
        <w:contextualSpacing/>
        <w:jc w:val="both"/>
        <w:rPr>
          <w:rFonts w:eastAsia="Times New Roman"/>
          <w:szCs w:val="24"/>
        </w:rPr>
      </w:pPr>
      <w:r>
        <w:rPr>
          <w:rFonts w:eastAsia="Times New Roman"/>
          <w:szCs w:val="24"/>
        </w:rPr>
        <w:lastRenderedPageBreak/>
        <w:tab/>
        <w:t>Επανέρχομαι, όμως, στο κεφαλαιώδες ζήτημα της εθνικής ενότητας.</w:t>
      </w:r>
      <w:r>
        <w:rPr>
          <w:rFonts w:eastAsia="Times New Roman"/>
          <w:szCs w:val="24"/>
        </w:rPr>
        <w:t xml:space="preserve"> Δεν τη θελήσατε. Κρατήσατε εσκεμμένα στο σκοτάδι τις πολιτικές δυνάμεις του τόπου. Και όχι μόνο αυτό αλλά λοιδορήσατε και επιχειρήσατε να απαξιώσετε τη βροντερή έκφραση του λαϊκού αισθήματος που, όπως σας είπα, είναι ζωτικά αναγκαία για τέτοιου είδους ζητ</w:t>
      </w:r>
      <w:r>
        <w:rPr>
          <w:rFonts w:eastAsia="Times New Roman"/>
          <w:szCs w:val="24"/>
        </w:rPr>
        <w:t xml:space="preserve">ήματα εξωτερικής πολιτικής, για τέτοιου είδους ταυτοτικού χαρακτήρα διεθνείς συμφωνίες. </w:t>
      </w:r>
    </w:p>
    <w:p w14:paraId="77C02E53" w14:textId="77777777" w:rsidR="006113A9" w:rsidRDefault="006B6FC4">
      <w:pPr>
        <w:tabs>
          <w:tab w:val="left" w:pos="709"/>
          <w:tab w:val="center" w:pos="4753"/>
        </w:tabs>
        <w:spacing w:line="600" w:lineRule="auto"/>
        <w:ind w:firstLine="709"/>
        <w:contextualSpacing/>
        <w:jc w:val="both"/>
        <w:rPr>
          <w:rFonts w:eastAsia="Times New Roman"/>
          <w:szCs w:val="24"/>
        </w:rPr>
      </w:pPr>
      <w:r>
        <w:rPr>
          <w:rFonts w:eastAsia="Times New Roman"/>
          <w:szCs w:val="24"/>
        </w:rPr>
        <w:tab/>
        <w:t xml:space="preserve">Διαπράξατε έτσι ένα διπλό λάθος. Αντί να αξιοποιήσετε την ισχύ της έκφρασης του λαϊκού αισθήματος στο τραπέζι της διαπραγμάτευσης, εσείς -λοιδορώντας το- χάσατε αυτή </w:t>
      </w:r>
      <w:r>
        <w:rPr>
          <w:rFonts w:eastAsia="Times New Roman"/>
          <w:szCs w:val="24"/>
        </w:rPr>
        <w:t xml:space="preserve">τη δυνατότητα, αλλά κάνατε και κάτι άλλο πολιτικά αυτοκτονικό. Τι είναι αυτό; Τους ταυτίσατε με τα άκρα και τις ακρότητες. Ταυτίσατε την πάνδημη λαϊκή έκφραση με τη φασίζουσα </w:t>
      </w:r>
      <w:r>
        <w:rPr>
          <w:rFonts w:eastAsia="Times New Roman"/>
          <w:szCs w:val="24"/>
        </w:rPr>
        <w:t>Δ</w:t>
      </w:r>
      <w:r>
        <w:rPr>
          <w:rFonts w:eastAsia="Times New Roman"/>
          <w:szCs w:val="24"/>
        </w:rPr>
        <w:t xml:space="preserve">εξιά. Τεράστιο λάθος, αυτοκτονικό. Αντί να ενώσετε, διχάσατε. Η ιστορία </w:t>
      </w:r>
      <w:r>
        <w:rPr>
          <w:rFonts w:eastAsia="Times New Roman"/>
          <w:szCs w:val="24"/>
        </w:rPr>
        <w:t>-</w:t>
      </w:r>
      <w:r>
        <w:rPr>
          <w:rFonts w:eastAsia="Times New Roman"/>
          <w:szCs w:val="24"/>
        </w:rPr>
        <w:t>να είστ</w:t>
      </w:r>
      <w:r>
        <w:rPr>
          <w:rFonts w:eastAsia="Times New Roman"/>
          <w:szCs w:val="24"/>
        </w:rPr>
        <w:t xml:space="preserve">ε σίγουροι- έχει καταγράψει αυτό το μεγάλο πολιτικό ατόπημά σας. </w:t>
      </w:r>
    </w:p>
    <w:p w14:paraId="77C02E54" w14:textId="77777777" w:rsidR="006113A9" w:rsidRDefault="006B6FC4">
      <w:pPr>
        <w:tabs>
          <w:tab w:val="left" w:pos="709"/>
          <w:tab w:val="center" w:pos="4753"/>
        </w:tabs>
        <w:spacing w:line="600" w:lineRule="auto"/>
        <w:ind w:firstLine="709"/>
        <w:contextualSpacing/>
        <w:jc w:val="both"/>
        <w:rPr>
          <w:rFonts w:eastAsia="Times New Roman"/>
          <w:szCs w:val="24"/>
        </w:rPr>
      </w:pPr>
      <w:r>
        <w:rPr>
          <w:rFonts w:eastAsia="Times New Roman"/>
          <w:szCs w:val="24"/>
        </w:rPr>
        <w:tab/>
        <w:t xml:space="preserve">Ακριβώς το αντίθετο από εσάς έκανε η κυβέρνηση του Κώστα Καραμανλή, όταν διαπραγματευόταν με τα Σκόπια και </w:t>
      </w:r>
      <w:r>
        <w:rPr>
          <w:rFonts w:eastAsia="Times New Roman"/>
          <w:szCs w:val="24"/>
        </w:rPr>
        <w:lastRenderedPageBreak/>
        <w:t xml:space="preserve">είχε ως αντίπαλο τον ακραίο εθνικιστή Γκρούεφσκι. Τότε </w:t>
      </w:r>
      <w:r>
        <w:rPr>
          <w:rFonts w:eastAsia="Times New Roman"/>
          <w:szCs w:val="24"/>
        </w:rPr>
        <w:t>-</w:t>
      </w:r>
      <w:r>
        <w:rPr>
          <w:rFonts w:eastAsia="Times New Roman"/>
          <w:szCs w:val="24"/>
        </w:rPr>
        <w:t>και καταθέτω προσωπική μαρ</w:t>
      </w:r>
      <w:r>
        <w:rPr>
          <w:rFonts w:eastAsia="Times New Roman"/>
          <w:szCs w:val="24"/>
        </w:rPr>
        <w:t>τυρία, γιατί είχα εμπλακεί στη διαπραγμάτευση- τόσο ο τότε Υπουργός Εξωτερικών κ. Πέτρος Μολυβιάτης όσο και η Ντόρα Μπακογιάννη, εφαρμόζοντας οδηγίες του τότε Πρωθυπουργού, ενημέρωναν για κάθε στάδιο της διαπραγμάτευσης όλες τις πολιτικές δυνάμεις σχεδόν σ</w:t>
      </w:r>
      <w:r>
        <w:rPr>
          <w:rFonts w:eastAsia="Times New Roman"/>
          <w:szCs w:val="24"/>
        </w:rPr>
        <w:t xml:space="preserve">ε εβδομαδιαία βάση, όχι μόνο γιατί ήθελαν </w:t>
      </w:r>
      <w:r>
        <w:rPr>
          <w:rFonts w:eastAsia="Times New Roman"/>
          <w:szCs w:val="24"/>
        </w:rPr>
        <w:t>-</w:t>
      </w:r>
      <w:r>
        <w:rPr>
          <w:rFonts w:eastAsia="Times New Roman"/>
          <w:szCs w:val="24"/>
        </w:rPr>
        <w:t xml:space="preserve">προσέξτε- αλλά γιατί πίστευαν στην εθνική ενότητα ως θεμελιώδη παράγοντα εθνικής και διπλωματικής ισχύος. </w:t>
      </w:r>
    </w:p>
    <w:p w14:paraId="77C02E55" w14:textId="77777777" w:rsidR="006113A9" w:rsidRDefault="006B6FC4">
      <w:pPr>
        <w:tabs>
          <w:tab w:val="left" w:pos="709"/>
          <w:tab w:val="center" w:pos="4753"/>
        </w:tabs>
        <w:spacing w:line="600" w:lineRule="auto"/>
        <w:ind w:firstLine="709"/>
        <w:contextualSpacing/>
        <w:jc w:val="both"/>
        <w:rPr>
          <w:rFonts w:eastAsia="Times New Roman"/>
          <w:szCs w:val="24"/>
        </w:rPr>
      </w:pPr>
      <w:r>
        <w:rPr>
          <w:rFonts w:eastAsia="Times New Roman"/>
          <w:szCs w:val="24"/>
        </w:rPr>
        <w:tab/>
        <w:t>Με ισχυρό, λοιπόν, το εθνικό μέτωπο πήγαν και στη Σύνοδο Κορυφής του ΝΑΤΟ στο Βουκουρέστι το 2008 και πέτ</w:t>
      </w:r>
      <w:r>
        <w:rPr>
          <w:rFonts w:eastAsia="Times New Roman"/>
          <w:szCs w:val="24"/>
        </w:rPr>
        <w:t>υχαν μια διπλωματική εθνική νίκη. Ποια ήταν αυτή; Προσέξτε</w:t>
      </w:r>
      <w:r w:rsidRPr="00C37A2A">
        <w:rPr>
          <w:rFonts w:eastAsia="Times New Roman"/>
          <w:szCs w:val="24"/>
        </w:rPr>
        <w:t>:</w:t>
      </w:r>
      <w:r>
        <w:rPr>
          <w:rFonts w:eastAsia="Times New Roman"/>
          <w:szCs w:val="24"/>
        </w:rPr>
        <w:t xml:space="preserve"> Κατέστησαν ομόφωνη θέση ολόκληρης της </w:t>
      </w:r>
      <w:r>
        <w:rPr>
          <w:rFonts w:eastAsia="Times New Roman"/>
          <w:szCs w:val="24"/>
        </w:rPr>
        <w:t>σ</w:t>
      </w:r>
      <w:r>
        <w:rPr>
          <w:rFonts w:eastAsia="Times New Roman"/>
          <w:szCs w:val="24"/>
        </w:rPr>
        <w:t xml:space="preserve">υμμαχίας τη θέση της Ελλάδας, δηλαδή ότι τα Σκόπια δεν θα γίνουν ποτέ μέλος της </w:t>
      </w:r>
      <w:r>
        <w:rPr>
          <w:rFonts w:eastAsia="Times New Roman"/>
          <w:szCs w:val="24"/>
        </w:rPr>
        <w:t>σ</w:t>
      </w:r>
      <w:r>
        <w:rPr>
          <w:rFonts w:eastAsia="Times New Roman"/>
          <w:szCs w:val="24"/>
        </w:rPr>
        <w:t>υμμαχίας, αν πρώτα δεν υπάρξει μια λύση αμοιβαία αποδεκτή, δηλαδή που θα μπο</w:t>
      </w:r>
      <w:r>
        <w:rPr>
          <w:rFonts w:eastAsia="Times New Roman"/>
          <w:szCs w:val="24"/>
        </w:rPr>
        <w:t xml:space="preserve">ρούσε να δεχτεί η Ελλάδα. Αυτό ήταν ένα τεράστιο διπλωματικό κεφάλαιο που διαμορφώθηκε τον Απρίλιο του 2008. </w:t>
      </w:r>
    </w:p>
    <w:p w14:paraId="77C02E56" w14:textId="77777777" w:rsidR="006113A9" w:rsidRDefault="006B6FC4">
      <w:pPr>
        <w:tabs>
          <w:tab w:val="left" w:pos="709"/>
          <w:tab w:val="center" w:pos="4753"/>
        </w:tabs>
        <w:spacing w:line="600" w:lineRule="auto"/>
        <w:ind w:firstLine="709"/>
        <w:contextualSpacing/>
        <w:jc w:val="both"/>
        <w:rPr>
          <w:rFonts w:eastAsia="Times New Roman"/>
          <w:szCs w:val="24"/>
        </w:rPr>
      </w:pPr>
      <w:r>
        <w:rPr>
          <w:rFonts w:eastAsia="Times New Roman"/>
          <w:szCs w:val="24"/>
        </w:rPr>
        <w:lastRenderedPageBreak/>
        <w:tab/>
        <w:t>Ξέρετε ποιος υπέσκαψε αυτή την εθνική προσπάθεια; Εσείς, όταν στις 17 Μαρτίου, λίγες μέρες πριν από το Βουκουρέστι, υιοθετούσατε ψήφισμα στο οποί</w:t>
      </w:r>
      <w:r>
        <w:rPr>
          <w:rFonts w:eastAsia="Times New Roman"/>
          <w:szCs w:val="24"/>
        </w:rPr>
        <w:t>ο αναγράφεται αυτολεξεί</w:t>
      </w:r>
      <w:r w:rsidRPr="00C37A2A">
        <w:rPr>
          <w:rFonts w:eastAsia="Times New Roman"/>
          <w:szCs w:val="24"/>
        </w:rPr>
        <w:t>:</w:t>
      </w:r>
      <w:r>
        <w:rPr>
          <w:rFonts w:eastAsia="Times New Roman"/>
          <w:szCs w:val="24"/>
        </w:rPr>
        <w:t xml:space="preserve"> «Δεν υπάρχει κανένα εθνικό συμφέρον που να διακυβεύεται αν δοθεί η δυνατότητα στη γειτονική χώρα να διατηρήσει τη συνταγματική της ονομασία, δηλαδή το «Μακεδονία»». Αυτή ήταν η θέση σας, κατάπτυστη θέση.</w:t>
      </w:r>
    </w:p>
    <w:p w14:paraId="77C02E57" w14:textId="77777777" w:rsidR="006113A9" w:rsidRDefault="006B6FC4">
      <w:pPr>
        <w:tabs>
          <w:tab w:val="left" w:pos="709"/>
          <w:tab w:val="center" w:pos="4753"/>
        </w:tabs>
        <w:spacing w:line="600" w:lineRule="auto"/>
        <w:contextualSpacing/>
        <w:jc w:val="center"/>
        <w:rPr>
          <w:rFonts w:eastAsia="Times New Roman"/>
          <w:szCs w:val="24"/>
        </w:rPr>
      </w:pPr>
      <w:r>
        <w:rPr>
          <w:rFonts w:eastAsia="Times New Roman"/>
          <w:szCs w:val="24"/>
        </w:rPr>
        <w:t>(Χειροκροτήματα από την πτέ</w:t>
      </w:r>
      <w:r>
        <w:rPr>
          <w:rFonts w:eastAsia="Times New Roman"/>
          <w:szCs w:val="24"/>
        </w:rPr>
        <w:t>ρυγα της Νέας Δημοκρατίας)</w:t>
      </w:r>
    </w:p>
    <w:p w14:paraId="77C02E58" w14:textId="77777777" w:rsidR="006113A9" w:rsidRDefault="006B6FC4">
      <w:pPr>
        <w:tabs>
          <w:tab w:val="left" w:pos="709"/>
          <w:tab w:val="center" w:pos="4753"/>
        </w:tabs>
        <w:spacing w:line="600" w:lineRule="auto"/>
        <w:ind w:firstLine="709"/>
        <w:contextualSpacing/>
        <w:jc w:val="both"/>
        <w:rPr>
          <w:rFonts w:eastAsia="Times New Roman"/>
          <w:szCs w:val="24"/>
        </w:rPr>
      </w:pPr>
      <w:r w:rsidRPr="00203209">
        <w:rPr>
          <w:rFonts w:eastAsia="Times New Roman"/>
          <w:b/>
          <w:szCs w:val="24"/>
        </w:rPr>
        <w:t>ΧΡΗΣΤΟΣ ΜΑΝΤΑΣ:</w:t>
      </w:r>
      <w:r>
        <w:rPr>
          <w:rFonts w:eastAsia="Times New Roman"/>
          <w:szCs w:val="24"/>
        </w:rPr>
        <w:t xml:space="preserve"> Ποιος το υιοθετούσε;</w:t>
      </w:r>
    </w:p>
    <w:p w14:paraId="77C02E59" w14:textId="77777777" w:rsidR="006113A9" w:rsidRDefault="006B6FC4">
      <w:pPr>
        <w:tabs>
          <w:tab w:val="left" w:pos="709"/>
          <w:tab w:val="center" w:pos="4753"/>
        </w:tabs>
        <w:spacing w:line="600" w:lineRule="auto"/>
        <w:ind w:firstLine="709"/>
        <w:contextualSpacing/>
        <w:jc w:val="both"/>
        <w:rPr>
          <w:rFonts w:eastAsia="Times New Roman"/>
          <w:szCs w:val="24"/>
        </w:rPr>
      </w:pPr>
      <w:r>
        <w:rPr>
          <w:rFonts w:eastAsia="Times New Roman"/>
          <w:szCs w:val="24"/>
        </w:rPr>
        <w:tab/>
      </w:r>
      <w:r w:rsidRPr="00203209">
        <w:rPr>
          <w:rFonts w:eastAsia="Times New Roman"/>
          <w:b/>
          <w:szCs w:val="24"/>
        </w:rPr>
        <w:t xml:space="preserve">ΓΕΩΡΓΙΟΣ ΚΟΥΜΟΥΤΣΑΚΟΣ: </w:t>
      </w:r>
      <w:r>
        <w:rPr>
          <w:rFonts w:eastAsia="Times New Roman"/>
          <w:szCs w:val="24"/>
        </w:rPr>
        <w:t>Διαβάζω μερικές υπογραφές από τις περίπου εκατόν πενήντα που ακολουθούν αυτό το έγγραφο</w:t>
      </w:r>
      <w:r w:rsidRPr="00C37A2A">
        <w:rPr>
          <w:rFonts w:eastAsia="Times New Roman"/>
          <w:szCs w:val="24"/>
        </w:rPr>
        <w:t>:</w:t>
      </w:r>
      <w:r>
        <w:rPr>
          <w:rFonts w:eastAsia="Times New Roman"/>
          <w:szCs w:val="24"/>
        </w:rPr>
        <w:t xml:space="preserve"> Κώστας Γαβρόγλου, πανεπιστημιακός </w:t>
      </w:r>
      <w:r>
        <w:rPr>
          <w:rFonts w:eastAsia="Times New Roman"/>
          <w:szCs w:val="24"/>
        </w:rPr>
        <w:t>-</w:t>
      </w:r>
      <w:r>
        <w:rPr>
          <w:rFonts w:eastAsia="Times New Roman"/>
          <w:szCs w:val="24"/>
        </w:rPr>
        <w:t>λέει- τότε, Υπουργός της Κυβέρνησής σας σήμε</w:t>
      </w:r>
      <w:r>
        <w:rPr>
          <w:rFonts w:eastAsia="Times New Roman"/>
          <w:szCs w:val="24"/>
        </w:rPr>
        <w:t>ρα. Πιο κάτω πολλά ονόματα, ένας κύριος που τον γνωρίζει το πανελλήνιο λόγω της σκληρής του επιθυμίας να δουλεύει και να ανεβαίνει, ο κ. Νίκος Καρανίκας, ο κ. Ευκλείδης Τσακαλώτος, τότε πανεπιστημιακός και τώρα Υπουργός της Κυβέρνησής σας, ο κ. Άγγελος Τσέ</w:t>
      </w:r>
      <w:r>
        <w:rPr>
          <w:rFonts w:eastAsia="Times New Roman"/>
          <w:szCs w:val="24"/>
        </w:rPr>
        <w:t xml:space="preserve">κερης </w:t>
      </w:r>
      <w:r>
        <w:rPr>
          <w:rFonts w:eastAsia="Times New Roman"/>
          <w:szCs w:val="24"/>
        </w:rPr>
        <w:t>-</w:t>
      </w:r>
      <w:r>
        <w:rPr>
          <w:rFonts w:eastAsia="Times New Roman"/>
          <w:szCs w:val="24"/>
        </w:rPr>
        <w:t>τον γνωρίζετε- και η κ</w:t>
      </w:r>
      <w:r>
        <w:rPr>
          <w:rFonts w:eastAsia="Times New Roman"/>
          <w:szCs w:val="24"/>
        </w:rPr>
        <w:t>.</w:t>
      </w:r>
      <w:r>
        <w:rPr>
          <w:rFonts w:eastAsia="Times New Roman"/>
          <w:szCs w:val="24"/>
        </w:rPr>
        <w:t xml:space="preserve"> Τασία Χριστοδουλοπούλου, που τη γνωρίζετε επίσης πολύ καλά εσείς, όπως και το πανελλήνιο.</w:t>
      </w:r>
    </w:p>
    <w:p w14:paraId="77C02E5A" w14:textId="77777777" w:rsidR="006113A9" w:rsidRDefault="006B6FC4">
      <w:pPr>
        <w:tabs>
          <w:tab w:val="left" w:pos="709"/>
          <w:tab w:val="center" w:pos="4753"/>
        </w:tabs>
        <w:spacing w:line="600" w:lineRule="auto"/>
        <w:ind w:firstLine="709"/>
        <w:contextualSpacing/>
        <w:jc w:val="both"/>
        <w:rPr>
          <w:rFonts w:eastAsia="Times New Roman"/>
          <w:szCs w:val="24"/>
        </w:rPr>
      </w:pPr>
      <w:r>
        <w:rPr>
          <w:rFonts w:eastAsia="Times New Roman"/>
          <w:szCs w:val="24"/>
        </w:rPr>
        <w:lastRenderedPageBreak/>
        <w:tab/>
      </w:r>
      <w:r w:rsidRPr="00203209">
        <w:rPr>
          <w:rFonts w:eastAsia="Times New Roman"/>
          <w:b/>
          <w:szCs w:val="24"/>
        </w:rPr>
        <w:t>ΠΡΟΕΔΡΕΥΟΥΣΑ (Αναστασία Χριστοδουλοπούλου):</w:t>
      </w:r>
      <w:r w:rsidRPr="00C37A2A">
        <w:rPr>
          <w:rFonts w:eastAsia="Times New Roman"/>
          <w:szCs w:val="24"/>
        </w:rPr>
        <w:t xml:space="preserve"> </w:t>
      </w:r>
      <w:r>
        <w:rPr>
          <w:rFonts w:eastAsia="Times New Roman"/>
          <w:szCs w:val="24"/>
        </w:rPr>
        <w:t>Είμαι υπερήφανη που το υπέγραψα.</w:t>
      </w:r>
    </w:p>
    <w:p w14:paraId="77C02E5B" w14:textId="77777777" w:rsidR="006113A9" w:rsidRDefault="006B6FC4">
      <w:pPr>
        <w:tabs>
          <w:tab w:val="left" w:pos="709"/>
          <w:tab w:val="center" w:pos="4753"/>
        </w:tabs>
        <w:spacing w:line="600" w:lineRule="auto"/>
        <w:contextualSpacing/>
        <w:jc w:val="center"/>
        <w:rPr>
          <w:rFonts w:eastAsia="Times New Roman"/>
          <w:szCs w:val="24"/>
        </w:rPr>
      </w:pPr>
      <w:r>
        <w:rPr>
          <w:rFonts w:eastAsia="Times New Roman"/>
          <w:szCs w:val="24"/>
        </w:rPr>
        <w:t>(Θόρυβος από την πτέρυγα της Νέας Δημοκρατίας)</w:t>
      </w:r>
    </w:p>
    <w:p w14:paraId="77C02E5C" w14:textId="77777777" w:rsidR="006113A9" w:rsidRDefault="006B6FC4">
      <w:pPr>
        <w:tabs>
          <w:tab w:val="left" w:pos="709"/>
          <w:tab w:val="center" w:pos="4753"/>
        </w:tabs>
        <w:spacing w:line="600" w:lineRule="auto"/>
        <w:ind w:firstLine="709"/>
        <w:contextualSpacing/>
        <w:jc w:val="both"/>
        <w:rPr>
          <w:rFonts w:eastAsia="Times New Roman"/>
          <w:szCs w:val="24"/>
        </w:rPr>
      </w:pPr>
      <w:r>
        <w:rPr>
          <w:rFonts w:eastAsia="Times New Roman"/>
          <w:szCs w:val="24"/>
        </w:rPr>
        <w:tab/>
      </w:r>
      <w:r w:rsidRPr="00203209">
        <w:rPr>
          <w:rFonts w:eastAsia="Times New Roman"/>
          <w:b/>
          <w:szCs w:val="24"/>
        </w:rPr>
        <w:t xml:space="preserve">ΓΕΩΡΓΙΟΣ </w:t>
      </w:r>
      <w:r w:rsidRPr="00203209">
        <w:rPr>
          <w:rFonts w:eastAsia="Times New Roman"/>
          <w:b/>
          <w:szCs w:val="24"/>
        </w:rPr>
        <w:t>ΚΟΥΜΟΥΤΣΑΚΟΣ:</w:t>
      </w:r>
      <w:r>
        <w:rPr>
          <w:rFonts w:eastAsia="Times New Roman"/>
          <w:szCs w:val="24"/>
        </w:rPr>
        <w:t xml:space="preserve"> Αυτές, λοιπόν, οι υπογραφές είχαν τεθεί σε αυτό το κείμενο. Το καταθέτω στα Πρακτικά για να ξέρουμε ποιος από τότε υπονόμευε την εθνική θέση.</w:t>
      </w:r>
    </w:p>
    <w:p w14:paraId="77C02E5D" w14:textId="77777777" w:rsidR="006113A9" w:rsidRDefault="006B6FC4">
      <w:pPr>
        <w:tabs>
          <w:tab w:val="left" w:pos="709"/>
          <w:tab w:val="center" w:pos="4753"/>
        </w:tabs>
        <w:spacing w:line="600" w:lineRule="auto"/>
        <w:ind w:firstLine="709"/>
        <w:contextualSpacing/>
        <w:jc w:val="both"/>
        <w:rPr>
          <w:rFonts w:eastAsia="Times New Roman"/>
          <w:szCs w:val="24"/>
        </w:rPr>
      </w:pPr>
      <w:r>
        <w:rPr>
          <w:rFonts w:eastAsia="Times New Roman"/>
          <w:szCs w:val="24"/>
        </w:rPr>
        <w:tab/>
        <w:t>(Στο σημείο αυτό ο Βουλευτής κ. Γεώργιος Κουμουτσάκος καταθέτει για τα Πρακτικά το προαναφερθέν έγγ</w:t>
      </w:r>
      <w:r>
        <w:rPr>
          <w:rFonts w:eastAsia="Times New Roman"/>
          <w:szCs w:val="24"/>
        </w:rPr>
        <w:t xml:space="preserve">ραφο, το οποίο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77C02E5E" w14:textId="77777777" w:rsidR="006113A9" w:rsidRDefault="006B6FC4">
      <w:pPr>
        <w:tabs>
          <w:tab w:val="left" w:pos="709"/>
          <w:tab w:val="center" w:pos="4753"/>
        </w:tabs>
        <w:spacing w:line="600" w:lineRule="auto"/>
        <w:ind w:firstLine="709"/>
        <w:contextualSpacing/>
        <w:jc w:val="both"/>
        <w:rPr>
          <w:rFonts w:eastAsia="Times New Roman"/>
          <w:szCs w:val="24"/>
        </w:rPr>
      </w:pPr>
      <w:r>
        <w:rPr>
          <w:rFonts w:eastAsia="Times New Roman"/>
          <w:szCs w:val="24"/>
        </w:rPr>
        <w:tab/>
      </w:r>
      <w:r w:rsidRPr="00203209">
        <w:rPr>
          <w:rFonts w:eastAsia="Times New Roman"/>
          <w:b/>
          <w:szCs w:val="24"/>
        </w:rPr>
        <w:t>ΠΡΟΕΔΡΕΥΟΥΣΑ (Αναστασία Χριστοδουλοπούλου):</w:t>
      </w:r>
      <w:r>
        <w:rPr>
          <w:rFonts w:eastAsia="Times New Roman"/>
          <w:szCs w:val="24"/>
        </w:rPr>
        <w:t xml:space="preserve"> Είναι η δέκατη φορά που κατατίθεται.</w:t>
      </w:r>
    </w:p>
    <w:p w14:paraId="77C02E5F" w14:textId="77777777" w:rsidR="006113A9" w:rsidRDefault="006B6FC4">
      <w:pPr>
        <w:tabs>
          <w:tab w:val="left" w:pos="709"/>
          <w:tab w:val="center" w:pos="4753"/>
        </w:tabs>
        <w:spacing w:line="600" w:lineRule="auto"/>
        <w:ind w:firstLine="709"/>
        <w:contextualSpacing/>
        <w:jc w:val="center"/>
        <w:rPr>
          <w:rFonts w:eastAsia="Times New Roman"/>
          <w:szCs w:val="24"/>
        </w:rPr>
      </w:pPr>
      <w:r w:rsidRPr="007F130E">
        <w:rPr>
          <w:rFonts w:eastAsia="Times New Roman"/>
          <w:szCs w:val="24"/>
        </w:rPr>
        <w:t>(</w:t>
      </w:r>
      <w:r>
        <w:rPr>
          <w:rFonts w:eastAsia="Times New Roman"/>
          <w:szCs w:val="24"/>
        </w:rPr>
        <w:t>Θόρυβος από την πτέρυγα της Νέας Δημοκρατίας)</w:t>
      </w:r>
    </w:p>
    <w:p w14:paraId="77C02E60" w14:textId="77777777" w:rsidR="006113A9" w:rsidRDefault="006B6FC4">
      <w:pPr>
        <w:tabs>
          <w:tab w:val="left" w:pos="709"/>
          <w:tab w:val="center" w:pos="4753"/>
        </w:tabs>
        <w:spacing w:line="600" w:lineRule="auto"/>
        <w:ind w:firstLine="709"/>
        <w:contextualSpacing/>
        <w:jc w:val="both"/>
        <w:rPr>
          <w:rFonts w:eastAsia="Times New Roman"/>
          <w:szCs w:val="24"/>
        </w:rPr>
      </w:pPr>
      <w:r w:rsidRPr="00203209">
        <w:rPr>
          <w:rFonts w:eastAsia="Times New Roman"/>
          <w:b/>
          <w:szCs w:val="24"/>
        </w:rPr>
        <w:t>ΚΩΝΣΤΑΝΤΙΝΟΣ</w:t>
      </w:r>
      <w:r w:rsidRPr="00203209">
        <w:rPr>
          <w:rFonts w:eastAsia="Times New Roman"/>
          <w:b/>
          <w:szCs w:val="24"/>
        </w:rPr>
        <w:t xml:space="preserve"> ΤΣΙΑΡΑΣ:</w:t>
      </w:r>
      <w:r w:rsidRPr="007F130E">
        <w:rPr>
          <w:rFonts w:eastAsia="Times New Roman"/>
          <w:szCs w:val="24"/>
        </w:rPr>
        <w:t xml:space="preserve"> </w:t>
      </w:r>
      <w:r>
        <w:rPr>
          <w:rFonts w:eastAsia="Times New Roman"/>
          <w:szCs w:val="24"/>
        </w:rPr>
        <w:t>Μη τον διακόπτετε, κυρία Πρόεδρε.</w:t>
      </w:r>
    </w:p>
    <w:p w14:paraId="77C02E61" w14:textId="77777777" w:rsidR="006113A9" w:rsidRDefault="006B6FC4">
      <w:pPr>
        <w:tabs>
          <w:tab w:val="left" w:pos="709"/>
          <w:tab w:val="center" w:pos="4753"/>
        </w:tabs>
        <w:spacing w:line="600" w:lineRule="auto"/>
        <w:ind w:firstLine="709"/>
        <w:contextualSpacing/>
        <w:jc w:val="both"/>
        <w:rPr>
          <w:rFonts w:eastAsia="Times New Roman"/>
          <w:szCs w:val="24"/>
        </w:rPr>
      </w:pPr>
      <w:r>
        <w:rPr>
          <w:rFonts w:eastAsia="Times New Roman"/>
          <w:szCs w:val="24"/>
        </w:rPr>
        <w:tab/>
      </w:r>
      <w:r w:rsidRPr="00203209">
        <w:rPr>
          <w:rFonts w:eastAsia="Times New Roman"/>
          <w:b/>
          <w:szCs w:val="24"/>
        </w:rPr>
        <w:t>ΚΥΡΙΑΚΟΣ ΜΗΤΣΟΤΑΚΗΣ (Πρόεδρος της Νέας Δημοκρατίας):</w:t>
      </w:r>
      <w:r>
        <w:rPr>
          <w:rFonts w:eastAsia="Times New Roman"/>
          <w:szCs w:val="24"/>
        </w:rPr>
        <w:t xml:space="preserve"> Να καταγραφεί στα Πρακτικά αυτό που είπε η κυρία Πρόεδρος.</w:t>
      </w:r>
    </w:p>
    <w:p w14:paraId="77C02E62" w14:textId="77777777" w:rsidR="006113A9" w:rsidRDefault="006B6FC4">
      <w:pPr>
        <w:tabs>
          <w:tab w:val="left" w:pos="709"/>
          <w:tab w:val="center" w:pos="4753"/>
        </w:tabs>
        <w:spacing w:line="600" w:lineRule="auto"/>
        <w:ind w:firstLine="709"/>
        <w:contextualSpacing/>
        <w:jc w:val="both"/>
        <w:rPr>
          <w:rFonts w:eastAsia="Times New Roman"/>
          <w:szCs w:val="24"/>
        </w:rPr>
      </w:pPr>
      <w:r>
        <w:rPr>
          <w:rFonts w:eastAsia="Times New Roman"/>
          <w:szCs w:val="24"/>
        </w:rPr>
        <w:lastRenderedPageBreak/>
        <w:tab/>
      </w:r>
      <w:r w:rsidRPr="00203209">
        <w:rPr>
          <w:rFonts w:eastAsia="Times New Roman"/>
          <w:b/>
          <w:szCs w:val="24"/>
        </w:rPr>
        <w:t>ΓΕΩΡΓΙΟΣ ΚΟΥΜΟΥΤΣΑΚΟΣ:</w:t>
      </w:r>
      <w:r w:rsidRPr="007F130E">
        <w:rPr>
          <w:rFonts w:eastAsia="Times New Roman"/>
          <w:szCs w:val="24"/>
        </w:rPr>
        <w:t xml:space="preserve"> </w:t>
      </w:r>
      <w:r>
        <w:rPr>
          <w:rFonts w:eastAsia="Times New Roman"/>
          <w:szCs w:val="24"/>
        </w:rPr>
        <w:t>Κυρίες και κύριοι συνάδελφοι, κοιτάξτε. Όταν είσαστε αντιμέτωποι με το παρε</w:t>
      </w:r>
      <w:r>
        <w:rPr>
          <w:rFonts w:eastAsia="Times New Roman"/>
          <w:szCs w:val="24"/>
        </w:rPr>
        <w:t>λθόν σας, δεν είναι ανάγκη να δείχνετε τόσον εκνευρισμό.</w:t>
      </w:r>
    </w:p>
    <w:p w14:paraId="77C02E63" w14:textId="77777777" w:rsidR="006113A9" w:rsidRDefault="006B6FC4">
      <w:pPr>
        <w:tabs>
          <w:tab w:val="left" w:pos="709"/>
          <w:tab w:val="center" w:pos="4753"/>
        </w:tabs>
        <w:spacing w:line="600" w:lineRule="auto"/>
        <w:ind w:firstLine="709"/>
        <w:contextualSpacing/>
        <w:jc w:val="both"/>
        <w:rPr>
          <w:rFonts w:eastAsia="Times New Roman"/>
          <w:szCs w:val="24"/>
        </w:rPr>
      </w:pPr>
      <w:r>
        <w:rPr>
          <w:rFonts w:eastAsia="Times New Roman"/>
          <w:szCs w:val="24"/>
        </w:rPr>
        <w:tab/>
      </w:r>
      <w:r w:rsidRPr="00203209">
        <w:rPr>
          <w:rFonts w:eastAsia="Times New Roman"/>
          <w:b/>
          <w:szCs w:val="24"/>
        </w:rPr>
        <w:t>ΘΕΟΔΩΡΟΣ ΔΡΙΤΣΑΣ:</w:t>
      </w:r>
      <w:r w:rsidRPr="007F130E">
        <w:rPr>
          <w:rFonts w:eastAsia="Times New Roman"/>
          <w:szCs w:val="24"/>
        </w:rPr>
        <w:t xml:space="preserve"> </w:t>
      </w:r>
      <w:r>
        <w:rPr>
          <w:rFonts w:eastAsia="Times New Roman"/>
          <w:szCs w:val="24"/>
        </w:rPr>
        <w:t>Προφητικό κείμενο για τους εθνικισμούς, κύριε Κουμουτσάκο.</w:t>
      </w:r>
    </w:p>
    <w:p w14:paraId="77C02E64" w14:textId="77777777" w:rsidR="006113A9" w:rsidRDefault="006B6FC4">
      <w:pPr>
        <w:tabs>
          <w:tab w:val="left" w:pos="709"/>
          <w:tab w:val="center" w:pos="4753"/>
        </w:tabs>
        <w:spacing w:line="600" w:lineRule="auto"/>
        <w:ind w:firstLine="709"/>
        <w:contextualSpacing/>
        <w:jc w:val="both"/>
        <w:rPr>
          <w:rFonts w:eastAsia="Times New Roman"/>
          <w:szCs w:val="24"/>
        </w:rPr>
      </w:pPr>
      <w:r w:rsidRPr="00203209">
        <w:rPr>
          <w:rFonts w:eastAsia="Times New Roman"/>
          <w:b/>
          <w:szCs w:val="24"/>
        </w:rPr>
        <w:t>ΓΕΩΡΓΙΟΣ ΚΟΥΜΟΥΤΣΑΚΟΣ:</w:t>
      </w:r>
      <w:r w:rsidRPr="007F130E">
        <w:rPr>
          <w:rFonts w:eastAsia="Times New Roman"/>
          <w:szCs w:val="24"/>
        </w:rPr>
        <w:t xml:space="preserve"> </w:t>
      </w:r>
      <w:r>
        <w:rPr>
          <w:rFonts w:eastAsia="Times New Roman"/>
          <w:szCs w:val="24"/>
        </w:rPr>
        <w:t>Όλα καταγράφονται, κύριε.</w:t>
      </w:r>
    </w:p>
    <w:p w14:paraId="77C02E65" w14:textId="77777777" w:rsidR="006113A9" w:rsidRDefault="006B6FC4">
      <w:pPr>
        <w:tabs>
          <w:tab w:val="left" w:pos="709"/>
          <w:tab w:val="center" w:pos="4753"/>
        </w:tabs>
        <w:spacing w:line="600" w:lineRule="auto"/>
        <w:ind w:firstLine="709"/>
        <w:contextualSpacing/>
        <w:jc w:val="both"/>
        <w:rPr>
          <w:rFonts w:eastAsia="Times New Roman"/>
          <w:szCs w:val="24"/>
        </w:rPr>
      </w:pPr>
      <w:r>
        <w:rPr>
          <w:rFonts w:eastAsia="Times New Roman"/>
          <w:szCs w:val="24"/>
        </w:rPr>
        <w:tab/>
        <w:t xml:space="preserve">Αυτή, λοιπόν, τη θέση που υιοθετήθηκε τότε από το σύνολο της </w:t>
      </w:r>
      <w:r>
        <w:rPr>
          <w:rFonts w:eastAsia="Times New Roman"/>
          <w:szCs w:val="24"/>
        </w:rPr>
        <w:t>σ</w:t>
      </w:r>
      <w:r>
        <w:rPr>
          <w:rFonts w:eastAsia="Times New Roman"/>
          <w:szCs w:val="24"/>
        </w:rPr>
        <w:t xml:space="preserve">υμμαχίας </w:t>
      </w:r>
      <w:r>
        <w:rPr>
          <w:rFonts w:eastAsia="Times New Roman"/>
          <w:szCs w:val="24"/>
        </w:rPr>
        <w:t xml:space="preserve">στο Βουκουρέστι, που συνοψίζεται στο «μη λύση, μη πρόσκληση, αν δεν υπάρξει λύση, δεν θα προσκληθούν ποτέ στο ΝΑΤΟ και στην Ευρωπαϊκή Ένωση», την επανέλαβε η </w:t>
      </w:r>
      <w:r>
        <w:rPr>
          <w:rFonts w:eastAsia="Times New Roman"/>
          <w:szCs w:val="24"/>
        </w:rPr>
        <w:t>σ</w:t>
      </w:r>
      <w:r>
        <w:rPr>
          <w:rFonts w:eastAsia="Times New Roman"/>
          <w:szCs w:val="24"/>
        </w:rPr>
        <w:t>υμμαχία έκτοτε δέκα φορές, αλλά έγινε θέση και της Ευρωπαϊκής Ένωσης. Ήταν, λοιπόν, ένα σκληρό, ι</w:t>
      </w:r>
      <w:r>
        <w:rPr>
          <w:rFonts w:eastAsia="Times New Roman"/>
          <w:szCs w:val="24"/>
        </w:rPr>
        <w:t xml:space="preserve">σχυρό, πανίσχυρο διαπραγματευτικό όπλο για τη χώρα μας. </w:t>
      </w:r>
    </w:p>
    <w:p w14:paraId="77C02E66" w14:textId="77777777" w:rsidR="006113A9" w:rsidRDefault="006B6FC4">
      <w:pPr>
        <w:tabs>
          <w:tab w:val="left" w:pos="709"/>
          <w:tab w:val="center" w:pos="4753"/>
        </w:tabs>
        <w:spacing w:line="600" w:lineRule="auto"/>
        <w:ind w:firstLine="709"/>
        <w:contextualSpacing/>
        <w:jc w:val="both"/>
        <w:rPr>
          <w:rFonts w:eastAsia="Times New Roman"/>
          <w:szCs w:val="24"/>
        </w:rPr>
      </w:pPr>
      <w:r>
        <w:rPr>
          <w:rFonts w:eastAsia="Times New Roman"/>
          <w:szCs w:val="24"/>
        </w:rPr>
        <w:tab/>
        <w:t xml:space="preserve">Το όπλο αυτό η κυβέρνηση Καραμανλή το κληροδότησε στις επόμενες κυβερνήσεις. Αυτό το διαπραγματευτικό όπλο το κληρονομήσατε κι εσείς ακόπως, χωρίς να μοχθήσετε γι’ αυτό. Σας έλαχε. Το κληρονομήσατε </w:t>
      </w:r>
      <w:r>
        <w:rPr>
          <w:rFonts w:eastAsia="Times New Roman"/>
          <w:szCs w:val="24"/>
        </w:rPr>
        <w:t xml:space="preserve">χωρίς να μοχθήσετε και γι’ αυτό, κυρίες και κύριοι του ΣΥΡΙΖΑ, το σπαταλήσατε. Το σπαταλήσατε </w:t>
      </w:r>
      <w:r>
        <w:rPr>
          <w:rFonts w:eastAsia="Times New Roman"/>
          <w:szCs w:val="24"/>
        </w:rPr>
        <w:lastRenderedPageBreak/>
        <w:t xml:space="preserve">για να φέρετε μια κακή, επιζήμια </w:t>
      </w:r>
      <w:r>
        <w:rPr>
          <w:rFonts w:eastAsia="Times New Roman"/>
          <w:szCs w:val="24"/>
        </w:rPr>
        <w:t>σ</w:t>
      </w:r>
      <w:r>
        <w:rPr>
          <w:rFonts w:eastAsia="Times New Roman"/>
          <w:szCs w:val="24"/>
        </w:rPr>
        <w:t xml:space="preserve">υμφωνία, έναν επιζήμιο εθνικά συμβιβασμό. </w:t>
      </w:r>
    </w:p>
    <w:p w14:paraId="77C02E67" w14:textId="77777777" w:rsidR="006113A9" w:rsidRDefault="006B6FC4">
      <w:pPr>
        <w:tabs>
          <w:tab w:val="left" w:pos="709"/>
          <w:tab w:val="center" w:pos="4753"/>
        </w:tabs>
        <w:spacing w:line="600" w:lineRule="auto"/>
        <w:ind w:firstLine="709"/>
        <w:contextualSpacing/>
        <w:jc w:val="both"/>
        <w:rPr>
          <w:rFonts w:eastAsia="Times New Roman"/>
          <w:szCs w:val="24"/>
        </w:rPr>
      </w:pPr>
      <w:r>
        <w:rPr>
          <w:rFonts w:eastAsia="Times New Roman"/>
          <w:szCs w:val="24"/>
        </w:rPr>
        <w:tab/>
        <w:t xml:space="preserve">Το γιατί αυτή η </w:t>
      </w:r>
      <w:r>
        <w:rPr>
          <w:rFonts w:eastAsia="Times New Roman"/>
          <w:szCs w:val="24"/>
        </w:rPr>
        <w:t>σ</w:t>
      </w:r>
      <w:r>
        <w:rPr>
          <w:rFonts w:eastAsia="Times New Roman"/>
          <w:szCs w:val="24"/>
        </w:rPr>
        <w:t xml:space="preserve">υμφωνία είναι μια ετεροβαρής σε βάρος της Ελλάδας </w:t>
      </w:r>
      <w:r>
        <w:rPr>
          <w:rFonts w:eastAsia="Times New Roman"/>
          <w:szCs w:val="24"/>
        </w:rPr>
        <w:t>σ</w:t>
      </w:r>
      <w:r>
        <w:rPr>
          <w:rFonts w:eastAsia="Times New Roman"/>
          <w:szCs w:val="24"/>
        </w:rPr>
        <w:t>υμφωνία το έχουμ</w:t>
      </w:r>
      <w:r>
        <w:rPr>
          <w:rFonts w:eastAsia="Times New Roman"/>
          <w:szCs w:val="24"/>
        </w:rPr>
        <w:t xml:space="preserve">ε επανειλημμένα αποδείξει με ατράνταχτα επιχειρήματα, με κάθε τρόπο, με σοβαρά επιχειρήματα που μέχρι τώρα αδυνατείτε και να απαντήσετε και να ανατρέψετε. </w:t>
      </w:r>
    </w:p>
    <w:p w14:paraId="77C02E68" w14:textId="77777777" w:rsidR="006113A9" w:rsidRDefault="006B6FC4">
      <w:pPr>
        <w:tabs>
          <w:tab w:val="left" w:pos="709"/>
          <w:tab w:val="center" w:pos="4753"/>
        </w:tabs>
        <w:spacing w:line="600" w:lineRule="auto"/>
        <w:ind w:firstLine="709"/>
        <w:contextualSpacing/>
        <w:jc w:val="both"/>
        <w:rPr>
          <w:rFonts w:eastAsia="Times New Roman"/>
          <w:szCs w:val="24"/>
        </w:rPr>
      </w:pPr>
      <w:r>
        <w:rPr>
          <w:rFonts w:eastAsia="Times New Roman"/>
          <w:szCs w:val="24"/>
        </w:rPr>
        <w:tab/>
        <w:t>Οι δικολαβίες δεν συνιστούν επιχειρήματα, κύριε Υπουργέ. Είναι απόδειξη αμηχανίας και αδυναμίας. Δώ</w:t>
      </w:r>
      <w:r>
        <w:rPr>
          <w:rFonts w:eastAsia="Times New Roman"/>
          <w:szCs w:val="24"/>
        </w:rPr>
        <w:t>σατε με την υπογραφή σας συγκαταθέσεις και υποχωρήσεις που καμμία κυβέρνηση δεν έκανε στο παρελθόν. Δώσατε την αναγνώριση της μακεδονικής γλώσσας, της μακεδονικής εθνότητας και ταυτότητας.</w:t>
      </w:r>
    </w:p>
    <w:p w14:paraId="77C02E69" w14:textId="77777777" w:rsidR="006113A9" w:rsidRDefault="006B6FC4">
      <w:pPr>
        <w:tabs>
          <w:tab w:val="left" w:pos="709"/>
          <w:tab w:val="center" w:pos="4753"/>
        </w:tabs>
        <w:spacing w:line="600" w:lineRule="auto"/>
        <w:ind w:firstLine="709"/>
        <w:contextualSpacing/>
        <w:jc w:val="both"/>
        <w:rPr>
          <w:rFonts w:eastAsia="Times New Roman"/>
          <w:szCs w:val="24"/>
        </w:rPr>
      </w:pPr>
      <w:r>
        <w:rPr>
          <w:rFonts w:eastAsia="Times New Roman"/>
          <w:szCs w:val="24"/>
        </w:rPr>
        <w:tab/>
        <w:t>Θα επαναλάβω σύντομα τα βασικά επιχειρήματα. Η Συνδιάσκεψη του ΟΗΕ</w:t>
      </w:r>
      <w:r>
        <w:rPr>
          <w:rFonts w:eastAsia="Times New Roman"/>
          <w:szCs w:val="24"/>
        </w:rPr>
        <w:t xml:space="preserve"> τότε, το 1977, που την επικαλείστε με τέτοιον φανατισμό, ήταν μια τεχνικού χαρακτήρα διάσκεψη. Ποιος το λέει; Η Γραμματεία του ΟΗΕ, διότι δεν έχετε διαβάσει τα έγγραφα, γιατί δεν ξέρετε, δεν μπορείτε ή δεν θέλετε. Σ</w:t>
      </w:r>
      <w:r>
        <w:rPr>
          <w:rFonts w:eastAsia="Times New Roman"/>
          <w:szCs w:val="24"/>
        </w:rPr>
        <w:t>ε</w:t>
      </w:r>
      <w:r>
        <w:rPr>
          <w:rFonts w:eastAsia="Times New Roman"/>
          <w:szCs w:val="24"/>
        </w:rPr>
        <w:t xml:space="preserve"> αυτό το έγγραφο λέει η Γραμματεία εισα</w:t>
      </w:r>
      <w:r>
        <w:rPr>
          <w:rFonts w:eastAsia="Times New Roman"/>
          <w:szCs w:val="24"/>
        </w:rPr>
        <w:t>γωγικά</w:t>
      </w:r>
      <w:r w:rsidRPr="00646E37">
        <w:rPr>
          <w:rFonts w:eastAsia="Times New Roman"/>
          <w:szCs w:val="24"/>
        </w:rPr>
        <w:t>:</w:t>
      </w:r>
      <w:r>
        <w:rPr>
          <w:rFonts w:eastAsia="Times New Roman"/>
          <w:szCs w:val="24"/>
        </w:rPr>
        <w:t xml:space="preserve"> «Οι προσδιορισμοί που </w:t>
      </w:r>
      <w:r>
        <w:rPr>
          <w:rFonts w:eastAsia="Times New Roman"/>
          <w:szCs w:val="24"/>
        </w:rPr>
        <w:lastRenderedPageBreak/>
        <w:t>χρησιμοποιούνται και η παρουσίαση του υλικού σ’ αυτή την έκδοση δεν υπονοούν την έκφραση οποιασδήποτε άποψης από πλευράς Γραμματείας των Ηνωμένων Εθνών αναφορικά με το νομικό καθεστώς οποιασδήποτε χώρας, εδάφους, πόλης, περιοχ</w:t>
      </w:r>
      <w:r>
        <w:rPr>
          <w:rFonts w:eastAsia="Times New Roman"/>
          <w:szCs w:val="24"/>
        </w:rPr>
        <w:t xml:space="preserve">ής ή των αρχών τους ή αναφορικά με την οριοθέτηση των συνόρων και των ορίων τους». Αυτό λέει η Γραμματεία του ΟΗΕ, επιβεβαιώνοντας τον τεχνικό χαρακτήρα της </w:t>
      </w:r>
      <w:r>
        <w:rPr>
          <w:rFonts w:eastAsia="Times New Roman"/>
          <w:szCs w:val="24"/>
        </w:rPr>
        <w:t>σ</w:t>
      </w:r>
      <w:r>
        <w:rPr>
          <w:rFonts w:eastAsia="Times New Roman"/>
          <w:szCs w:val="24"/>
        </w:rPr>
        <w:t>υμφωνίας. Το καταθέτω στα Πρακτικά.</w:t>
      </w:r>
    </w:p>
    <w:p w14:paraId="77C02E6A" w14:textId="77777777" w:rsidR="006113A9" w:rsidRDefault="006B6FC4">
      <w:pPr>
        <w:tabs>
          <w:tab w:val="left" w:pos="709"/>
          <w:tab w:val="center" w:pos="4753"/>
        </w:tabs>
        <w:spacing w:line="600" w:lineRule="auto"/>
        <w:ind w:firstLine="709"/>
        <w:contextualSpacing/>
        <w:jc w:val="both"/>
        <w:rPr>
          <w:rFonts w:eastAsia="Times New Roman"/>
          <w:szCs w:val="24"/>
        </w:rPr>
      </w:pPr>
      <w:r>
        <w:rPr>
          <w:rFonts w:eastAsia="Times New Roman"/>
          <w:szCs w:val="24"/>
        </w:rPr>
        <w:tab/>
        <w:t>(Στο σημείο αυτό ο Βουλευτής κ. Γεώργιος Κουμουτσάκος καταθέτ</w:t>
      </w:r>
      <w:r>
        <w:rPr>
          <w:rFonts w:eastAsia="Times New Roman"/>
          <w:szCs w:val="24"/>
        </w:rPr>
        <w:t xml:space="preserve">ει για τα Πρακτικά το προαναφερθέν έγγραφο, το οποίο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77C02E6B" w14:textId="77777777" w:rsidR="006113A9" w:rsidRDefault="006B6FC4">
      <w:pPr>
        <w:tabs>
          <w:tab w:val="left" w:pos="709"/>
          <w:tab w:val="center" w:pos="4753"/>
        </w:tabs>
        <w:spacing w:line="600" w:lineRule="auto"/>
        <w:ind w:firstLine="709"/>
        <w:contextualSpacing/>
        <w:jc w:val="center"/>
        <w:rPr>
          <w:rFonts w:eastAsia="Times New Roman"/>
          <w:szCs w:val="24"/>
        </w:rPr>
      </w:pPr>
      <w:r>
        <w:rPr>
          <w:rFonts w:eastAsia="Times New Roman"/>
          <w:szCs w:val="24"/>
        </w:rPr>
        <w:t>(Θόρυβος από την πτέρυγα της Νέας Δημοκρατίας)</w:t>
      </w:r>
    </w:p>
    <w:p w14:paraId="77C02E6C" w14:textId="77777777" w:rsidR="006113A9" w:rsidRDefault="006B6FC4">
      <w:pPr>
        <w:tabs>
          <w:tab w:val="left" w:pos="709"/>
          <w:tab w:val="center" w:pos="4753"/>
        </w:tabs>
        <w:spacing w:line="600" w:lineRule="auto"/>
        <w:ind w:firstLine="709"/>
        <w:contextualSpacing/>
        <w:jc w:val="both"/>
        <w:rPr>
          <w:rFonts w:eastAsia="Times New Roman"/>
          <w:szCs w:val="24"/>
        </w:rPr>
      </w:pPr>
      <w:r w:rsidRPr="00203209">
        <w:rPr>
          <w:rFonts w:eastAsia="Times New Roman"/>
          <w:b/>
          <w:szCs w:val="24"/>
        </w:rPr>
        <w:t>ΧΡΗΣΤΟΣ ΜΑΝΤΑΣ</w:t>
      </w:r>
      <w:r w:rsidRPr="00827A9B">
        <w:rPr>
          <w:rFonts w:eastAsia="Times New Roman"/>
          <w:b/>
          <w:szCs w:val="24"/>
        </w:rPr>
        <w:t>:</w:t>
      </w:r>
      <w:r w:rsidRPr="00827A9B">
        <w:rPr>
          <w:rFonts w:eastAsia="Times New Roman"/>
          <w:szCs w:val="24"/>
        </w:rPr>
        <w:t xml:space="preserve"> </w:t>
      </w:r>
      <w:r>
        <w:rPr>
          <w:rFonts w:eastAsia="Times New Roman"/>
          <w:szCs w:val="24"/>
        </w:rPr>
        <w:t>Τι λέει;</w:t>
      </w:r>
    </w:p>
    <w:p w14:paraId="77C02E6D" w14:textId="77777777" w:rsidR="006113A9" w:rsidRDefault="006B6FC4">
      <w:pPr>
        <w:tabs>
          <w:tab w:val="left" w:pos="709"/>
          <w:tab w:val="center" w:pos="4753"/>
        </w:tabs>
        <w:spacing w:line="600" w:lineRule="auto"/>
        <w:ind w:firstLine="709"/>
        <w:contextualSpacing/>
        <w:jc w:val="both"/>
        <w:rPr>
          <w:rFonts w:eastAsia="Times New Roman"/>
          <w:szCs w:val="24"/>
        </w:rPr>
      </w:pPr>
      <w:r>
        <w:rPr>
          <w:rFonts w:eastAsia="Times New Roman"/>
          <w:szCs w:val="24"/>
        </w:rPr>
        <w:tab/>
      </w:r>
      <w:r w:rsidRPr="00203209">
        <w:rPr>
          <w:rFonts w:eastAsia="Times New Roman"/>
          <w:b/>
          <w:szCs w:val="24"/>
        </w:rPr>
        <w:t xml:space="preserve">ΠΡΟΕΔΡΕΥΟΥΣΑ (Αναστασία </w:t>
      </w:r>
      <w:r w:rsidRPr="00203209">
        <w:rPr>
          <w:rFonts w:eastAsia="Times New Roman"/>
          <w:b/>
          <w:szCs w:val="24"/>
        </w:rPr>
        <w:t>Χριστοδουλοπούλου):</w:t>
      </w:r>
      <w:r>
        <w:rPr>
          <w:rFonts w:eastAsia="Times New Roman"/>
          <w:szCs w:val="24"/>
        </w:rPr>
        <w:t xml:space="preserve"> Ησυχία, παρακαλώ.</w:t>
      </w:r>
    </w:p>
    <w:p w14:paraId="77C02E6E" w14:textId="77777777" w:rsidR="006113A9" w:rsidRDefault="006B6FC4">
      <w:pPr>
        <w:tabs>
          <w:tab w:val="left" w:pos="709"/>
          <w:tab w:val="center" w:pos="4753"/>
        </w:tabs>
        <w:spacing w:line="600" w:lineRule="auto"/>
        <w:ind w:firstLine="709"/>
        <w:contextualSpacing/>
        <w:jc w:val="both"/>
        <w:rPr>
          <w:rFonts w:eastAsia="Times New Roman"/>
          <w:szCs w:val="24"/>
        </w:rPr>
      </w:pPr>
      <w:r>
        <w:rPr>
          <w:rFonts w:eastAsia="Times New Roman"/>
          <w:szCs w:val="24"/>
        </w:rPr>
        <w:tab/>
      </w:r>
      <w:r w:rsidRPr="00203209">
        <w:rPr>
          <w:rFonts w:eastAsia="Times New Roman"/>
          <w:b/>
          <w:szCs w:val="24"/>
        </w:rPr>
        <w:t>ΓΕΩΡΓΙΟΣ ΚΟΥΜΟΥΤΣΑΚΟΣ:</w:t>
      </w:r>
      <w:r w:rsidRPr="00646E37">
        <w:rPr>
          <w:rFonts w:eastAsia="Times New Roman"/>
          <w:szCs w:val="24"/>
        </w:rPr>
        <w:t xml:space="preserve"> </w:t>
      </w:r>
      <w:r>
        <w:rPr>
          <w:rFonts w:eastAsia="Times New Roman"/>
          <w:szCs w:val="24"/>
        </w:rPr>
        <w:t>Όμως, το λέει μόνο η Γραμματεία; Το λέει ο βασικός Έλληνας διαπραγματευτής τότε.</w:t>
      </w:r>
    </w:p>
    <w:p w14:paraId="77C02E6F" w14:textId="77777777" w:rsidR="006113A9" w:rsidRDefault="006B6FC4">
      <w:pPr>
        <w:tabs>
          <w:tab w:val="left" w:pos="709"/>
          <w:tab w:val="center" w:pos="4753"/>
        </w:tabs>
        <w:spacing w:line="600" w:lineRule="auto"/>
        <w:ind w:firstLine="709"/>
        <w:contextualSpacing/>
        <w:jc w:val="both"/>
        <w:rPr>
          <w:rFonts w:eastAsia="Times New Roman"/>
          <w:szCs w:val="24"/>
        </w:rPr>
      </w:pPr>
      <w:r w:rsidRPr="00203209">
        <w:rPr>
          <w:rFonts w:eastAsia="Times New Roman"/>
          <w:b/>
          <w:szCs w:val="24"/>
        </w:rPr>
        <w:t>ΧΡΗΣΤΟΣ ΜΑΝΤΑΣ</w:t>
      </w:r>
      <w:r w:rsidRPr="00827A9B">
        <w:rPr>
          <w:rFonts w:eastAsia="Times New Roman"/>
          <w:b/>
          <w:szCs w:val="24"/>
        </w:rPr>
        <w:t>:</w:t>
      </w:r>
      <w:r>
        <w:rPr>
          <w:rFonts w:eastAsia="Times New Roman"/>
          <w:szCs w:val="24"/>
        </w:rPr>
        <w:t xml:space="preserve"> Τι; </w:t>
      </w:r>
    </w:p>
    <w:p w14:paraId="77C02E70" w14:textId="77777777" w:rsidR="006113A9" w:rsidRDefault="006B6FC4">
      <w:pPr>
        <w:tabs>
          <w:tab w:val="left" w:pos="709"/>
          <w:tab w:val="center" w:pos="4753"/>
        </w:tabs>
        <w:spacing w:line="600" w:lineRule="auto"/>
        <w:ind w:firstLine="709"/>
        <w:contextualSpacing/>
        <w:jc w:val="both"/>
        <w:rPr>
          <w:rFonts w:eastAsia="Times New Roman"/>
          <w:szCs w:val="24"/>
        </w:rPr>
      </w:pPr>
      <w:r>
        <w:rPr>
          <w:rFonts w:eastAsia="Times New Roman"/>
          <w:szCs w:val="24"/>
        </w:rPr>
        <w:lastRenderedPageBreak/>
        <w:tab/>
      </w:r>
      <w:r w:rsidRPr="00203209">
        <w:rPr>
          <w:rFonts w:eastAsia="Times New Roman"/>
          <w:b/>
          <w:szCs w:val="24"/>
        </w:rPr>
        <w:t>ΓΕΩΡΓΙΟΣ ΚΟΥΜΟΥΤΣΑΚΟΣ:</w:t>
      </w:r>
      <w:r w:rsidRPr="00646E37">
        <w:rPr>
          <w:rFonts w:eastAsia="Times New Roman"/>
          <w:szCs w:val="24"/>
        </w:rPr>
        <w:t xml:space="preserve"> </w:t>
      </w:r>
      <w:r>
        <w:rPr>
          <w:rFonts w:eastAsia="Times New Roman"/>
          <w:szCs w:val="24"/>
          <w:lang w:val="en-US"/>
        </w:rPr>
        <w:t>O</w:t>
      </w:r>
      <w:r>
        <w:rPr>
          <w:rFonts w:eastAsia="Times New Roman"/>
          <w:szCs w:val="24"/>
        </w:rPr>
        <w:t xml:space="preserve"> καθηγητής Μπαμπινιώτης. Έχετε προβλήματα με το κύρος του Μπαμπινιώ</w:t>
      </w:r>
      <w:r>
        <w:rPr>
          <w:rFonts w:eastAsia="Times New Roman"/>
          <w:szCs w:val="24"/>
        </w:rPr>
        <w:t xml:space="preserve">τη; Όχι. </w:t>
      </w:r>
    </w:p>
    <w:p w14:paraId="77C02E71" w14:textId="77777777" w:rsidR="006113A9" w:rsidRDefault="006B6FC4">
      <w:pPr>
        <w:tabs>
          <w:tab w:val="left" w:pos="709"/>
          <w:tab w:val="center" w:pos="4753"/>
        </w:tabs>
        <w:spacing w:line="600" w:lineRule="auto"/>
        <w:ind w:firstLine="709"/>
        <w:contextualSpacing/>
        <w:jc w:val="both"/>
        <w:rPr>
          <w:rFonts w:eastAsia="Times New Roman"/>
          <w:szCs w:val="24"/>
        </w:rPr>
      </w:pPr>
      <w:r>
        <w:rPr>
          <w:rFonts w:eastAsia="Times New Roman"/>
          <w:szCs w:val="24"/>
        </w:rPr>
        <w:tab/>
        <w:t xml:space="preserve">Όμως και μετά απ’ αυτό, όλες οι κυβερνήσεις στις αντίστοιχες ομοειδείς </w:t>
      </w:r>
      <w:r>
        <w:rPr>
          <w:rFonts w:eastAsia="Times New Roman"/>
          <w:szCs w:val="24"/>
        </w:rPr>
        <w:t>σ</w:t>
      </w:r>
      <w:r>
        <w:rPr>
          <w:rFonts w:eastAsia="Times New Roman"/>
          <w:szCs w:val="24"/>
        </w:rPr>
        <w:t xml:space="preserve">υνδιασκέψεις του ΟΗΕ ήγειραν θέμα, αρνούμενες οι ελληνικές αντιπροσωπείες να αποδεχθούν ότι πρόκειται περί αποδοχής γλώσσας. </w:t>
      </w:r>
    </w:p>
    <w:p w14:paraId="77C02E72"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Αλλά δεν είναι μόνο αυτό. Γνωρίζετε Βαλκανική Ιστορία, έστω και λίγο; Εάν το </w:t>
      </w:r>
      <w:r w:rsidRPr="00A378A4">
        <w:rPr>
          <w:rFonts w:eastAsia="Times New Roman" w:cs="Times New Roman"/>
          <w:szCs w:val="24"/>
        </w:rPr>
        <w:t>’</w:t>
      </w:r>
      <w:r>
        <w:rPr>
          <w:rFonts w:eastAsia="Times New Roman" w:cs="Times New Roman"/>
          <w:szCs w:val="24"/>
        </w:rPr>
        <w:t>77 ήταν επίσημη αποδοχή γλώσσας μακεδονικής, η βουλγαρική αντιπροσωπεία</w:t>
      </w:r>
      <w:r w:rsidRPr="00A378A4">
        <w:rPr>
          <w:rFonts w:eastAsia="Times New Roman" w:cs="Times New Roman"/>
          <w:szCs w:val="24"/>
        </w:rPr>
        <w:t>,</w:t>
      </w:r>
      <w:r>
        <w:rPr>
          <w:rFonts w:eastAsia="Times New Roman" w:cs="Times New Roman"/>
          <w:szCs w:val="24"/>
        </w:rPr>
        <w:t xml:space="preserve"> που ήταν παρούσα</w:t>
      </w:r>
      <w:r w:rsidRPr="00A378A4">
        <w:rPr>
          <w:rFonts w:eastAsia="Times New Roman" w:cs="Times New Roman"/>
          <w:szCs w:val="24"/>
        </w:rPr>
        <w:t>,</w:t>
      </w:r>
      <w:r>
        <w:rPr>
          <w:rFonts w:eastAsia="Times New Roman" w:cs="Times New Roman"/>
          <w:szCs w:val="24"/>
        </w:rPr>
        <w:t xml:space="preserve"> θα το δεχόταν; Θα το δεχόταν η βουλγαρική εξωτερική πολιτική ότι σε μία συνδιάσκεψη του</w:t>
      </w:r>
      <w:r>
        <w:rPr>
          <w:rFonts w:eastAsia="Times New Roman" w:cs="Times New Roman"/>
          <w:szCs w:val="24"/>
        </w:rPr>
        <w:t xml:space="preserve"> ΟΗΕ ε</w:t>
      </w:r>
      <w:r>
        <w:rPr>
          <w:rFonts w:eastAsia="Times New Roman" w:cs="Times New Roman"/>
          <w:szCs w:val="24"/>
        </w:rPr>
        <w:t>γκρινόταν</w:t>
      </w:r>
      <w:r>
        <w:rPr>
          <w:rFonts w:eastAsia="Times New Roman" w:cs="Times New Roman"/>
          <w:szCs w:val="24"/>
        </w:rPr>
        <w:t xml:space="preserve"> και γινόταν αποδεκτή επίσημα μακεδονική γλώσσα; Κάτι που ποτέ στην ιστορία τους δεν το είχαν δεχθεί και δεν το δέχονται μέχρι σήμερα, εκείνη τη στιγμή έπαθαν αμνησία. Και το δέχθηκαν. Μα δεν το δεχθήκανε γιατί ήταν τεχνική συμφωνία.</w:t>
      </w:r>
    </w:p>
    <w:p w14:paraId="77C02E73"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Έρχεστε</w:t>
      </w:r>
      <w:r>
        <w:rPr>
          <w:rFonts w:eastAsia="Times New Roman" w:cs="Times New Roman"/>
          <w:szCs w:val="24"/>
        </w:rPr>
        <w:t xml:space="preserve"> εσείς, λοιπόν, και όλα αυτά τα επιχειρήματα τα αγνοείτε. Αγνοείτε τον Μπαμπινιώτη, αγνοείτε τη Γενική Γραμματεία του ΟΗΕ, αγνοείτε τι έκαναν ή τι δεν έκαναν οι Βούλγαροι. </w:t>
      </w:r>
      <w:r>
        <w:rPr>
          <w:rFonts w:eastAsia="Times New Roman" w:cs="Times New Roman"/>
          <w:szCs w:val="24"/>
        </w:rPr>
        <w:lastRenderedPageBreak/>
        <w:t>Κι έρχεστε και υιοθετείτε, κάνετε ελληνική την ερμηνεία των Σκοπίων για τη συνδιάσκε</w:t>
      </w:r>
      <w:r>
        <w:rPr>
          <w:rFonts w:eastAsia="Times New Roman" w:cs="Times New Roman"/>
          <w:szCs w:val="24"/>
        </w:rPr>
        <w:t xml:space="preserve">ψη αυτή. Αυτό είναι ανήκουστο. Όχι μόνο ανήκουστο, είναι επικίνδυνο. Έτσι διαπραγματευθήκατε. </w:t>
      </w:r>
    </w:p>
    <w:p w14:paraId="77C02E74"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Δ΄ Αντιπρόεδρος της Βουλής κ. </w:t>
      </w:r>
      <w:r w:rsidRPr="00E17C34">
        <w:rPr>
          <w:rFonts w:eastAsia="Times New Roman" w:cs="Times New Roman"/>
          <w:b/>
          <w:szCs w:val="24"/>
        </w:rPr>
        <w:t>ΝΙΚΗΤΑΣ ΚΑΚΛΑΜΑΝΗΣ</w:t>
      </w:r>
      <w:r>
        <w:rPr>
          <w:rFonts w:eastAsia="Times New Roman" w:cs="Times New Roman"/>
          <w:szCs w:val="24"/>
        </w:rPr>
        <w:t>)</w:t>
      </w:r>
    </w:p>
    <w:p w14:paraId="77C02E75"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Πάμε, λοιπόν, και στα της ιθαγένειας, αφού με τη γλώσσα νομί</w:t>
      </w:r>
      <w:r>
        <w:rPr>
          <w:rFonts w:eastAsia="Times New Roman" w:cs="Times New Roman"/>
          <w:szCs w:val="24"/>
        </w:rPr>
        <w:t xml:space="preserve">ζω σας έχει κοπεί η γλώσσα. </w:t>
      </w:r>
    </w:p>
    <w:p w14:paraId="77C02E76"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Ως προς την εθνότητα, λοιπόν, τα επιχειρήματα είναι καταλυτικά. Τα έχουμε αναπτύξει πολύ: </w:t>
      </w:r>
      <w:r>
        <w:rPr>
          <w:rFonts w:eastAsia="Times New Roman" w:cs="Times New Roman"/>
          <w:szCs w:val="24"/>
          <w:lang w:val="en-US"/>
        </w:rPr>
        <w:t>nationality</w:t>
      </w:r>
      <w:r w:rsidRPr="00E55DFF">
        <w:rPr>
          <w:rFonts w:eastAsia="Times New Roman" w:cs="Times New Roman"/>
          <w:szCs w:val="24"/>
        </w:rPr>
        <w:t xml:space="preserve">, </w:t>
      </w:r>
      <w:r>
        <w:rPr>
          <w:rFonts w:eastAsia="Times New Roman" w:cs="Times New Roman"/>
          <w:szCs w:val="24"/>
          <w:lang w:val="en-US"/>
        </w:rPr>
        <w:t>citizenship</w:t>
      </w:r>
      <w:r w:rsidRPr="00E55DFF">
        <w:rPr>
          <w:rFonts w:eastAsia="Times New Roman" w:cs="Times New Roman"/>
          <w:szCs w:val="24"/>
        </w:rPr>
        <w:t xml:space="preserve">, </w:t>
      </w:r>
      <w:r>
        <w:rPr>
          <w:rFonts w:eastAsia="Times New Roman" w:cs="Times New Roman"/>
          <w:szCs w:val="24"/>
        </w:rPr>
        <w:t>ιθαγένεια, η ιθαγένεια πρέπει να είναι βορειομακεδονική και όχι μακεδονική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Τα ξέρετε. Ελπίζω να τα έχετε εμπεδώσει. Ο ελληνικός λαός τα ξέρει.</w:t>
      </w:r>
    </w:p>
    <w:p w14:paraId="77C02E77"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Έρχομαι, όμως, να προσθέσω σήμερα κάτι καινούρ</w:t>
      </w:r>
      <w:r>
        <w:rPr>
          <w:rFonts w:eastAsia="Times New Roman" w:cs="Times New Roman"/>
          <w:szCs w:val="24"/>
        </w:rPr>
        <w:t>γ</w:t>
      </w:r>
      <w:r>
        <w:rPr>
          <w:rFonts w:eastAsia="Times New Roman" w:cs="Times New Roman"/>
          <w:szCs w:val="24"/>
        </w:rPr>
        <w:t xml:space="preserve">ιο που είναι καταλυτικής σημασίας: Στα έγγραφα τα οποία </w:t>
      </w:r>
      <w:r>
        <w:rPr>
          <w:rFonts w:eastAsia="Times New Roman" w:cs="Times New Roman"/>
          <w:szCs w:val="24"/>
        </w:rPr>
        <w:t>-</w:t>
      </w:r>
      <w:r>
        <w:rPr>
          <w:rFonts w:eastAsia="Times New Roman" w:cs="Times New Roman"/>
          <w:szCs w:val="24"/>
        </w:rPr>
        <w:t>δεν ξέρω πώς να το χαρακτηρίσω- αποχαρακτήρισε ο κ. Κοτζιάς, δήθεν για να μας δημιο</w:t>
      </w:r>
      <w:r>
        <w:rPr>
          <w:rFonts w:eastAsia="Times New Roman" w:cs="Times New Roman"/>
          <w:szCs w:val="24"/>
        </w:rPr>
        <w:t>υργήσει πρόβλημα, αποχαρακτηρίζοντας απόρρητα έγγραφα του Υπουργείου Εξωτερικών, προσέξτε την πρακτική: Από μόνη της πρέπει να τύχει πλήρους απαξίας. Φα</w:t>
      </w:r>
      <w:r>
        <w:rPr>
          <w:rFonts w:eastAsia="Times New Roman" w:cs="Times New Roman"/>
          <w:szCs w:val="24"/>
        </w:rPr>
        <w:lastRenderedPageBreak/>
        <w:t xml:space="preserve">νταστείτε σε μια διαπραγμάτευση στην Κύπρο που κρατάει χρόνια, ο εκάστοτε Πρόεδρος της Κύπρου να βγάζει </w:t>
      </w:r>
      <w:r>
        <w:rPr>
          <w:rFonts w:eastAsia="Times New Roman" w:cs="Times New Roman"/>
          <w:szCs w:val="24"/>
        </w:rPr>
        <w:t>χαρτιά για το πώς διαπραγματεύθηκε ο προηγούμενος. Αυτό έκανε ο πρώην Υπουργός σας. Κατάπτυστη πρακτική.</w:t>
      </w:r>
    </w:p>
    <w:p w14:paraId="77C02E78"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Αλλά για να δούμε, στα χαρτιά που αποχαρακτήρισε: Από τον ζήλο του να μοιράσει χαρτιά και να μας φέρει σε δύσκολη θέση, αποχαρακτήρισε και ένα χαρτί, τ</w:t>
      </w:r>
      <w:r>
        <w:rPr>
          <w:rFonts w:eastAsia="Times New Roman" w:cs="Times New Roman"/>
          <w:szCs w:val="24"/>
        </w:rPr>
        <w:t>ο οποίο λέει: «Όσον αφορά τα θέματα των επιθέτων…» -διαβάζω το χαρτί- «η κυρία Υπουργός, η κ</w:t>
      </w:r>
      <w:r>
        <w:rPr>
          <w:rFonts w:eastAsia="Times New Roman" w:cs="Times New Roman"/>
          <w:szCs w:val="24"/>
        </w:rPr>
        <w:t>.</w:t>
      </w:r>
      <w:r>
        <w:rPr>
          <w:rFonts w:eastAsia="Times New Roman" w:cs="Times New Roman"/>
          <w:szCs w:val="24"/>
        </w:rPr>
        <w:t xml:space="preserve"> Μπακογιάννη, επεσήμανε και πάλι στον συνομιλητή της, τον κ. </w:t>
      </w:r>
      <w:r>
        <w:rPr>
          <w:rFonts w:eastAsia="Times New Roman" w:cs="Times New Roman"/>
          <w:szCs w:val="24"/>
        </w:rPr>
        <w:t>Νίμιτς</w:t>
      </w:r>
      <w:r>
        <w:rPr>
          <w:rFonts w:eastAsia="Times New Roman" w:cs="Times New Roman"/>
          <w:szCs w:val="24"/>
        </w:rPr>
        <w:t>,</w:t>
      </w:r>
      <w:r w:rsidRPr="00E97B6B">
        <w:rPr>
          <w:rFonts w:eastAsia="Times New Roman" w:cs="Times New Roman"/>
          <w:szCs w:val="24"/>
        </w:rPr>
        <w:t xml:space="preserve"> </w:t>
      </w:r>
      <w:r>
        <w:rPr>
          <w:rFonts w:eastAsia="Times New Roman" w:cs="Times New Roman"/>
          <w:szCs w:val="24"/>
        </w:rPr>
        <w:t>ότι για τους κατοίκους της Πρώην Γιουγκοσλαβικής Δημοκρατίας συμφωνεί μόνο με την ορολογία «κά</w:t>
      </w:r>
      <w:r>
        <w:rPr>
          <w:rFonts w:eastAsia="Times New Roman" w:cs="Times New Roman"/>
          <w:szCs w:val="24"/>
        </w:rPr>
        <w:t>τοικοι…(</w:t>
      </w:r>
      <w:r>
        <w:rPr>
          <w:rFonts w:eastAsia="Times New Roman" w:cs="Times New Roman"/>
          <w:szCs w:val="24"/>
          <w:lang w:val="en-US"/>
        </w:rPr>
        <w:t>citizens</w:t>
      </w:r>
      <w:r w:rsidRPr="00E97B6B">
        <w:rPr>
          <w:rFonts w:eastAsia="Times New Roman" w:cs="Times New Roman"/>
          <w:szCs w:val="24"/>
        </w:rPr>
        <w:t xml:space="preserve"> </w:t>
      </w:r>
      <w:r>
        <w:rPr>
          <w:rFonts w:eastAsia="Times New Roman" w:cs="Times New Roman"/>
          <w:szCs w:val="24"/>
          <w:lang w:val="en-US"/>
        </w:rPr>
        <w:t>of</w:t>
      </w:r>
      <w:r>
        <w:rPr>
          <w:rFonts w:eastAsia="Times New Roman" w:cs="Times New Roman"/>
          <w:szCs w:val="24"/>
        </w:rPr>
        <w:t>)…» και σε κα</w:t>
      </w:r>
      <w:r>
        <w:rPr>
          <w:rFonts w:eastAsia="Times New Roman" w:cs="Times New Roman"/>
          <w:szCs w:val="24"/>
        </w:rPr>
        <w:t>μ</w:t>
      </w:r>
      <w:r>
        <w:rPr>
          <w:rFonts w:eastAsia="Times New Roman" w:cs="Times New Roman"/>
          <w:szCs w:val="24"/>
        </w:rPr>
        <w:t>μία περίπτωση δεν μπορεί να δεχθεί για τους κατοίκους τον όρο «</w:t>
      </w:r>
      <w:r>
        <w:rPr>
          <w:rFonts w:eastAsia="Times New Roman" w:cs="Times New Roman"/>
          <w:szCs w:val="24"/>
          <w:lang w:val="en-US"/>
        </w:rPr>
        <w:t>Macedonians</w:t>
      </w:r>
      <w:r>
        <w:rPr>
          <w:rFonts w:eastAsia="Times New Roman" w:cs="Times New Roman"/>
          <w:szCs w:val="24"/>
        </w:rPr>
        <w:t>». Αυτό πρώτα απ’ όλα συνιστά την εθνική θέση που θέλετε να επαναλαμβάνετε. Και</w:t>
      </w:r>
      <w:r>
        <w:rPr>
          <w:rFonts w:eastAsia="Times New Roman" w:cs="Times New Roman"/>
          <w:szCs w:val="24"/>
        </w:rPr>
        <w:t>,</w:t>
      </w:r>
      <w:r>
        <w:rPr>
          <w:rFonts w:eastAsia="Times New Roman" w:cs="Times New Roman"/>
          <w:szCs w:val="24"/>
        </w:rPr>
        <w:t xml:space="preserve"> δεύτερον, αποδεικνύει ποια ήταν η δική μας θέση και πώς εμείς διαπρα</w:t>
      </w:r>
      <w:r>
        <w:rPr>
          <w:rFonts w:eastAsia="Times New Roman" w:cs="Times New Roman"/>
          <w:szCs w:val="24"/>
        </w:rPr>
        <w:t xml:space="preserve">γματευθήκαμε, όχι με επιχειρήματα των Σκοπιανών, αλλά με δικά μας. Το καταθέτω στα Πρακτικά. </w:t>
      </w:r>
    </w:p>
    <w:p w14:paraId="77C02E79" w14:textId="77777777" w:rsidR="006113A9" w:rsidRDefault="006B6FC4">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7C02E7A"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σημείο αυτό ο Βουλευτής κ. Γεώργιος Κουμουτσάκος καταθέτει για τα Πρακτικά το προαναφερθέν έγγραφο, το </w:t>
      </w:r>
      <w:r>
        <w:rPr>
          <w:rFonts w:eastAsia="Times New Roman" w:cs="Times New Roman"/>
          <w:szCs w:val="24"/>
        </w:rPr>
        <w:t xml:space="preserve">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77C02E7B"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Συμπέρασμα: Η εθνική γραμμή συμπεριελάμβανε και το θέμα της γλώσσας και το θέμα της ταυτότητας και το θέμα της εθνικότητας, εκεί που δώσατε την πλήρη </w:t>
      </w:r>
      <w:r>
        <w:rPr>
          <w:rFonts w:eastAsia="Times New Roman" w:cs="Times New Roman"/>
          <w:szCs w:val="24"/>
        </w:rPr>
        <w:t>υποταγή σας.</w:t>
      </w:r>
    </w:p>
    <w:p w14:paraId="77C02E7C"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Και το συνολικό ισοζύγιο για την Ελλάδα ποιο είναι από αυτή τη </w:t>
      </w:r>
      <w:r>
        <w:rPr>
          <w:rFonts w:eastAsia="Times New Roman" w:cs="Times New Roman"/>
          <w:szCs w:val="24"/>
        </w:rPr>
        <w:t>σ</w:t>
      </w:r>
      <w:r>
        <w:rPr>
          <w:rFonts w:eastAsia="Times New Roman" w:cs="Times New Roman"/>
          <w:szCs w:val="24"/>
        </w:rPr>
        <w:t xml:space="preserve">υμφωνία; Συντριπτικά εναντίον της. Ανέφερα και στην </w:t>
      </w:r>
      <w:r>
        <w:rPr>
          <w:rFonts w:eastAsia="Times New Roman" w:cs="Times New Roman"/>
          <w:szCs w:val="24"/>
        </w:rPr>
        <w:t>ε</w:t>
      </w:r>
      <w:r>
        <w:rPr>
          <w:rFonts w:eastAsia="Times New Roman" w:cs="Times New Roman"/>
          <w:szCs w:val="24"/>
        </w:rPr>
        <w:t>πιτροπή τουλάχιστον δώδεκα σημεία στα οποία κερδίζει η γειτονική χώρα αυτό που ήθελε: αναγνώριση εκ μέρους της Ελλάδας του όρο</w:t>
      </w:r>
      <w:r>
        <w:rPr>
          <w:rFonts w:eastAsia="Times New Roman" w:cs="Times New Roman"/>
          <w:szCs w:val="24"/>
        </w:rPr>
        <w:t>υ «Μακεδονία», χρήση του όρου «</w:t>
      </w:r>
      <w:r>
        <w:rPr>
          <w:rFonts w:eastAsia="Times New Roman" w:cs="Times New Roman"/>
          <w:szCs w:val="24"/>
          <w:lang w:val="en-US"/>
        </w:rPr>
        <w:t>nationality</w:t>
      </w:r>
      <w:r>
        <w:rPr>
          <w:rFonts w:eastAsia="Times New Roman" w:cs="Times New Roman"/>
          <w:szCs w:val="24"/>
        </w:rPr>
        <w:t xml:space="preserve">» που είναι διττός, ιθαγένεια και εθνικότητα, αναγνώριση γλώσσας, αναγνώριση των αρχικών </w:t>
      </w:r>
      <w:r>
        <w:rPr>
          <w:rFonts w:eastAsia="Times New Roman" w:cs="Times New Roman"/>
          <w:szCs w:val="24"/>
        </w:rPr>
        <w:t>«</w:t>
      </w:r>
      <w:r>
        <w:rPr>
          <w:rFonts w:eastAsia="Times New Roman" w:cs="Times New Roman"/>
          <w:szCs w:val="24"/>
          <w:lang w:val="en-US"/>
        </w:rPr>
        <w:t>MK</w:t>
      </w:r>
      <w:r>
        <w:rPr>
          <w:rFonts w:eastAsia="Times New Roman" w:cs="Times New Roman"/>
          <w:szCs w:val="24"/>
        </w:rPr>
        <w:t>»</w:t>
      </w:r>
      <w:r w:rsidRPr="00261917">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rPr>
        <w:t>«</w:t>
      </w:r>
      <w:r>
        <w:rPr>
          <w:rFonts w:eastAsia="Times New Roman" w:cs="Times New Roman"/>
          <w:szCs w:val="24"/>
          <w:lang w:val="en-US"/>
        </w:rPr>
        <w:t>MKD</w:t>
      </w:r>
      <w:r>
        <w:rPr>
          <w:rFonts w:eastAsia="Times New Roman" w:cs="Times New Roman"/>
          <w:szCs w:val="24"/>
        </w:rPr>
        <w:t>»</w:t>
      </w:r>
      <w:r w:rsidRPr="00261917">
        <w:rPr>
          <w:rFonts w:eastAsia="Times New Roman" w:cs="Times New Roman"/>
          <w:szCs w:val="24"/>
        </w:rPr>
        <w:t xml:space="preserve">, </w:t>
      </w:r>
      <w:r>
        <w:rPr>
          <w:rFonts w:eastAsia="Times New Roman" w:cs="Times New Roman"/>
          <w:szCs w:val="24"/>
        </w:rPr>
        <w:t xml:space="preserve">αντί του </w:t>
      </w:r>
      <w:r>
        <w:rPr>
          <w:rFonts w:eastAsia="Times New Roman" w:cs="Times New Roman"/>
          <w:szCs w:val="24"/>
        </w:rPr>
        <w:t>«</w:t>
      </w:r>
      <w:r>
        <w:rPr>
          <w:rFonts w:eastAsia="Times New Roman" w:cs="Times New Roman"/>
          <w:szCs w:val="24"/>
          <w:lang w:val="en-US"/>
        </w:rPr>
        <w:t>N</w:t>
      </w:r>
      <w:r>
        <w:rPr>
          <w:rFonts w:eastAsia="Times New Roman" w:cs="Times New Roman"/>
          <w:szCs w:val="24"/>
        </w:rPr>
        <w:t>Μ»</w:t>
      </w:r>
      <w:r w:rsidRPr="00261917">
        <w:rPr>
          <w:rFonts w:eastAsia="Times New Roman" w:cs="Times New Roman"/>
          <w:szCs w:val="24"/>
        </w:rPr>
        <w:t xml:space="preserve">, </w:t>
      </w:r>
      <w:r>
        <w:rPr>
          <w:rFonts w:eastAsia="Times New Roman" w:cs="Times New Roman"/>
          <w:szCs w:val="24"/>
        </w:rPr>
        <w:t>δηλαδή</w:t>
      </w:r>
      <w:r w:rsidRPr="00261917">
        <w:rPr>
          <w:rFonts w:eastAsia="Times New Roman" w:cs="Times New Roman"/>
          <w:szCs w:val="24"/>
        </w:rPr>
        <w:t xml:space="preserve"> </w:t>
      </w:r>
      <w:r>
        <w:rPr>
          <w:rFonts w:eastAsia="Times New Roman" w:cs="Times New Roman"/>
          <w:szCs w:val="24"/>
          <w:lang w:val="en-US"/>
        </w:rPr>
        <w:t>Northern</w:t>
      </w:r>
      <w:r w:rsidRPr="00261917">
        <w:rPr>
          <w:rFonts w:eastAsia="Times New Roman" w:cs="Times New Roman"/>
          <w:szCs w:val="24"/>
        </w:rPr>
        <w:t xml:space="preserve"> </w:t>
      </w:r>
      <w:r>
        <w:rPr>
          <w:rFonts w:eastAsia="Times New Roman" w:cs="Times New Roman"/>
          <w:szCs w:val="24"/>
          <w:lang w:val="en-US"/>
        </w:rPr>
        <w:t>Macedonia</w:t>
      </w:r>
      <w:r w:rsidRPr="00261917">
        <w:rPr>
          <w:rFonts w:eastAsia="Times New Roman" w:cs="Times New Roman"/>
          <w:szCs w:val="24"/>
        </w:rPr>
        <w:t xml:space="preserve">, </w:t>
      </w:r>
      <w:r>
        <w:rPr>
          <w:rFonts w:eastAsia="Times New Roman" w:cs="Times New Roman"/>
          <w:szCs w:val="24"/>
        </w:rPr>
        <w:t>αναγνώριση μακεδονικής ταυτότητας μέσω της επαναλαμβανόμενης αναφορ</w:t>
      </w:r>
      <w:r>
        <w:rPr>
          <w:rFonts w:eastAsia="Times New Roman" w:cs="Times New Roman"/>
          <w:szCs w:val="24"/>
        </w:rPr>
        <w:t>άς σε «</w:t>
      </w:r>
      <w:r>
        <w:rPr>
          <w:rFonts w:eastAsia="Times New Roman" w:cs="Times New Roman"/>
          <w:szCs w:val="24"/>
        </w:rPr>
        <w:t>μ</w:t>
      </w:r>
      <w:r>
        <w:rPr>
          <w:rFonts w:eastAsia="Times New Roman" w:cs="Times New Roman"/>
          <w:szCs w:val="24"/>
        </w:rPr>
        <w:t>ακεδονικό».</w:t>
      </w:r>
    </w:p>
    <w:p w14:paraId="77C02E7D"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Προσέξτε μια προσβλητική για τη χώρα μας συνεχή αναφορά σε βόρεια περιοχή του πρώτου μέρους: Αντί της ξεκάθα</w:t>
      </w:r>
      <w:r>
        <w:rPr>
          <w:rFonts w:eastAsia="Times New Roman" w:cs="Times New Roman"/>
          <w:szCs w:val="24"/>
        </w:rPr>
        <w:lastRenderedPageBreak/>
        <w:t>ρης αναφοράς σε «ελληνική Μακεδονία» -ούτε αυτό δεν διαπραγματευθήκατε- αναγνώριση και ενίσχυση του αφηγήματος περί εθνικής μακεδονικής ταυτότητας σ</w:t>
      </w:r>
      <w:r>
        <w:rPr>
          <w:rFonts w:eastAsia="Times New Roman" w:cs="Times New Roman"/>
          <w:szCs w:val="24"/>
        </w:rPr>
        <w:t xml:space="preserve">το άρθρο 7 παράγραφος 4. Εξαιρεί, βεβαίως, την </w:t>
      </w:r>
      <w:r>
        <w:rPr>
          <w:rFonts w:eastAsia="Times New Roman" w:cs="Times New Roman"/>
          <w:szCs w:val="24"/>
        </w:rPr>
        <w:t>αρχαία ελληνική</w:t>
      </w:r>
      <w:r>
        <w:rPr>
          <w:rFonts w:eastAsia="Times New Roman" w:cs="Times New Roman"/>
          <w:szCs w:val="24"/>
        </w:rPr>
        <w:t xml:space="preserve">. Εντάξει, με συγχωρείτε. Εάν αυτό είναι κέρδος, δηλαδή ότι συμφωνήσατε σε διεθνή συμφωνία κάτι σαν ότι σήμερα είμαστε στη Βουλή, αυτό είναι. </w:t>
      </w:r>
    </w:p>
    <w:p w14:paraId="77C02E7E"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Έναρξη διαδικασίας στο ΝΑΤΟ, ανεξάρτητα αν θα κυρωθ</w:t>
      </w:r>
      <w:r>
        <w:rPr>
          <w:rFonts w:eastAsia="Times New Roman" w:cs="Times New Roman"/>
          <w:szCs w:val="24"/>
        </w:rPr>
        <w:t xml:space="preserve">εί η </w:t>
      </w:r>
      <w:r>
        <w:rPr>
          <w:rFonts w:eastAsia="Times New Roman" w:cs="Times New Roman"/>
          <w:szCs w:val="24"/>
        </w:rPr>
        <w:t>σ</w:t>
      </w:r>
      <w:r>
        <w:rPr>
          <w:rFonts w:eastAsia="Times New Roman" w:cs="Times New Roman"/>
          <w:szCs w:val="24"/>
        </w:rPr>
        <w:t xml:space="preserve">υμφωνία. Δηλαδή, έφυγε η σφαίρα από τη θαλάμη για την ένταξη, χωρίς να είμαστε εμείς υποχρεωμένοι να κυρώσουμε πριν. Το ίδιο συμβαίνει για την Ευρωπαϊκή Ένωση: Να μην μπορούμε να πούμε κανένα «όχι», όταν πρόκειται η χώρα αυτή να μπει σε διεθνείς </w:t>
      </w:r>
      <w:r>
        <w:rPr>
          <w:rFonts w:eastAsia="Times New Roman" w:cs="Times New Roman"/>
          <w:szCs w:val="24"/>
        </w:rPr>
        <w:t>ο</w:t>
      </w:r>
      <w:r>
        <w:rPr>
          <w:rFonts w:eastAsia="Times New Roman" w:cs="Times New Roman"/>
          <w:szCs w:val="24"/>
        </w:rPr>
        <w:t>ργα</w:t>
      </w:r>
      <w:r>
        <w:rPr>
          <w:rFonts w:eastAsia="Times New Roman" w:cs="Times New Roman"/>
          <w:szCs w:val="24"/>
        </w:rPr>
        <w:t xml:space="preserve">νισμούς. Συζήτηση για τα εμπορικά σήματα, σύσταση </w:t>
      </w:r>
      <w:r>
        <w:rPr>
          <w:rFonts w:eastAsia="Times New Roman" w:cs="Times New Roman"/>
          <w:szCs w:val="24"/>
        </w:rPr>
        <w:t>-</w:t>
      </w:r>
      <w:r>
        <w:rPr>
          <w:rFonts w:eastAsia="Times New Roman" w:cs="Times New Roman"/>
          <w:szCs w:val="24"/>
        </w:rPr>
        <w:t xml:space="preserve">αυτό κι αν είναι ειρωνεία- διεπιστημονικής κοινής </w:t>
      </w:r>
      <w:r>
        <w:rPr>
          <w:rFonts w:eastAsia="Times New Roman" w:cs="Times New Roman"/>
          <w:szCs w:val="24"/>
        </w:rPr>
        <w:t>ε</w:t>
      </w:r>
      <w:r>
        <w:rPr>
          <w:rFonts w:eastAsia="Times New Roman" w:cs="Times New Roman"/>
          <w:szCs w:val="24"/>
        </w:rPr>
        <w:t>πιτροπής για αλυτρωτισμό, παραδεχόμενοι εμείς ότι κι εμείς έχουμε αλυτρωτισμό. Όλα αυτά, λοιπόν, συνιστούν τη συντριπτική ήττα που υπέστητε στη διαπραγμάτ</w:t>
      </w:r>
      <w:r>
        <w:rPr>
          <w:rFonts w:eastAsia="Times New Roman" w:cs="Times New Roman"/>
          <w:szCs w:val="24"/>
        </w:rPr>
        <w:t>ευση, όχι εσείς, δυστυχώς η χώρα, γιατί βάλατε την υπογραφή σας.</w:t>
      </w:r>
    </w:p>
    <w:p w14:paraId="77C02E7F"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Υπουργέ, θέλω να με προσέξετε εδώ, γιατί είναι πολύ σοβαρό το θέμα. Δεν έχει συζητηθεί, αλλά θέλω να συζητηθεί σήμερα. Θα προσθέσω, λοιπόν, και κάτι ακόμα που είναι πολύ σοβαρό και εγεί</w:t>
      </w:r>
      <w:r>
        <w:rPr>
          <w:rFonts w:eastAsia="Times New Roman" w:cs="Times New Roman"/>
          <w:szCs w:val="24"/>
        </w:rPr>
        <w:t xml:space="preserve">ρει πάρα πολύ σοβαρούς προβληματισμούς για το μέλλον. Λέει το άρθρο 2 παράγραφος 1 της </w:t>
      </w:r>
      <w:r>
        <w:rPr>
          <w:rFonts w:eastAsia="Times New Roman" w:cs="Times New Roman"/>
          <w:szCs w:val="24"/>
        </w:rPr>
        <w:t>σ</w:t>
      </w:r>
      <w:r>
        <w:rPr>
          <w:rFonts w:eastAsia="Times New Roman" w:cs="Times New Roman"/>
          <w:szCs w:val="24"/>
        </w:rPr>
        <w:t>υμφωνίας: Το πρώτο μέρος, δηλαδή η Ελλάδα, συμφωνεί να μην αντιταχθεί στην υποψηφιότητα ή την ένταξη του δεύτερου μέρους, δηλαδή των Σκοπίων, της Βόρειας Μακεδονίας, υπ</w:t>
      </w:r>
      <w:r>
        <w:rPr>
          <w:rFonts w:eastAsia="Times New Roman" w:cs="Times New Roman"/>
          <w:szCs w:val="24"/>
        </w:rPr>
        <w:t xml:space="preserve">ό το όνομα και τις ορολογίες του άρθρου τάδε σε διεθνείς, πολυμερείς και περιφερειακούς </w:t>
      </w:r>
      <w:r>
        <w:rPr>
          <w:rFonts w:eastAsia="Times New Roman" w:cs="Times New Roman"/>
          <w:szCs w:val="24"/>
        </w:rPr>
        <w:t>ο</w:t>
      </w:r>
      <w:r>
        <w:rPr>
          <w:rFonts w:eastAsia="Times New Roman" w:cs="Times New Roman"/>
          <w:szCs w:val="24"/>
        </w:rPr>
        <w:t xml:space="preserve">ργανισμούς και θεσμούς. Και συνεχίζει η παράγραφος 3: Από τη θέση σε ισχύ της παρούσας </w:t>
      </w:r>
      <w:r>
        <w:rPr>
          <w:rFonts w:eastAsia="Times New Roman" w:cs="Times New Roman"/>
          <w:szCs w:val="24"/>
        </w:rPr>
        <w:t>σ</w:t>
      </w:r>
      <w:r>
        <w:rPr>
          <w:rFonts w:eastAsia="Times New Roman" w:cs="Times New Roman"/>
          <w:szCs w:val="24"/>
        </w:rPr>
        <w:t>υμφωνίας το πρώτο μέρος θα κυρώσει οποιαδήποτε συμφωνία προσχώρησης του δεύτερο</w:t>
      </w:r>
      <w:r>
        <w:rPr>
          <w:rFonts w:eastAsia="Times New Roman" w:cs="Times New Roman"/>
          <w:szCs w:val="24"/>
        </w:rPr>
        <w:t xml:space="preserve">υ μέρους σε διεθνείς </w:t>
      </w:r>
      <w:r>
        <w:rPr>
          <w:rFonts w:eastAsia="Times New Roman" w:cs="Times New Roman"/>
          <w:szCs w:val="24"/>
        </w:rPr>
        <w:t>ο</w:t>
      </w:r>
      <w:r>
        <w:rPr>
          <w:rFonts w:eastAsia="Times New Roman" w:cs="Times New Roman"/>
          <w:szCs w:val="24"/>
        </w:rPr>
        <w:t>ργανισμούς.</w:t>
      </w:r>
    </w:p>
    <w:p w14:paraId="77C02E80"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Δεσμεύεται, λοιπόν, η Ελλάδα αυτ</w:t>
      </w:r>
      <w:r>
        <w:rPr>
          <w:rFonts w:eastAsia="Times New Roman" w:cs="Times New Roman"/>
          <w:szCs w:val="24"/>
        </w:rPr>
        <w:t>όματα</w:t>
      </w:r>
      <w:r>
        <w:rPr>
          <w:rFonts w:eastAsia="Times New Roman" w:cs="Times New Roman"/>
          <w:szCs w:val="24"/>
        </w:rPr>
        <w:t xml:space="preserve"> να αποδεχθεί και υποψηφιότητα και ένταξη, χωρίς να μπορεί να κρίνει την ουσία: Συμφέρει την Ελλάδα η ένταξη αυτής της χώρας στον συγκεκριμένο </w:t>
      </w:r>
      <w:r>
        <w:rPr>
          <w:rFonts w:eastAsia="Times New Roman" w:cs="Times New Roman"/>
          <w:szCs w:val="24"/>
        </w:rPr>
        <w:t>ο</w:t>
      </w:r>
      <w:r>
        <w:rPr>
          <w:rFonts w:eastAsia="Times New Roman" w:cs="Times New Roman"/>
          <w:szCs w:val="24"/>
        </w:rPr>
        <w:t>ργανισμό; Και αν μεταφέρουμε αυτό τον προ</w:t>
      </w:r>
      <w:r>
        <w:rPr>
          <w:rFonts w:eastAsia="Times New Roman" w:cs="Times New Roman"/>
          <w:szCs w:val="24"/>
        </w:rPr>
        <w:t xml:space="preserve">βληματισμό εντός της Ευρωπαϊκής Ενώσεως, όταν θα αρχίσουμε να διαπραγματευόμαστε τα επιμέρους κεφάλαια </w:t>
      </w:r>
      <w:r>
        <w:rPr>
          <w:rFonts w:eastAsia="Times New Roman" w:cs="Times New Roman"/>
          <w:szCs w:val="24"/>
        </w:rPr>
        <w:t>–</w:t>
      </w:r>
      <w:r>
        <w:rPr>
          <w:rFonts w:eastAsia="Times New Roman" w:cs="Times New Roman"/>
          <w:szCs w:val="24"/>
        </w:rPr>
        <w:t xml:space="preserve">κεφάλαιο γεωργία- </w:t>
      </w:r>
      <w:r>
        <w:rPr>
          <w:rFonts w:eastAsia="Times New Roman" w:cs="Times New Roman"/>
          <w:szCs w:val="24"/>
        </w:rPr>
        <w:lastRenderedPageBreak/>
        <w:t>και διαπιστώνουμε ότι έτσι όπως πάει η συζήτηση, στο κεφάλαιο γεωργία αυτό αποβαίνει σε βάρος των Ελλήνων αγροτών, θα μπορείτε να πείτ</w:t>
      </w:r>
      <w:r>
        <w:rPr>
          <w:rFonts w:eastAsia="Times New Roman" w:cs="Times New Roman"/>
          <w:szCs w:val="24"/>
        </w:rPr>
        <w:t>ε «όχι»; Ή είστε υποχρεωμένοι να πείτε «ναι»; Και αν το επιχειρήσετε, είστε βέβαιοι ότι οι Σκοπιανοί δεν θα προσφύγουν στο Διεθνές Δικαστήριο ή στους μηχανισμούς λύσης της διαφοράς, αναγκάζοντάς σας τελικά να υποχωρήσετε σε κάτι που θα αφορά τους Έλληνες α</w:t>
      </w:r>
      <w:r>
        <w:rPr>
          <w:rFonts w:eastAsia="Times New Roman" w:cs="Times New Roman"/>
          <w:szCs w:val="24"/>
        </w:rPr>
        <w:t>γρότες επί της ουσίας, επειδή έχετε αυτοδεσμευθεί προηγουμένως να λέτε πάντα «ναι»; Είναι πολύ σημαντικό αυτό και πρέπει να απαντήσετε. Και η απάντησή σας να είναι στέρεη πολιτικά, διπλωματικά και νομικά, γιατί θα καταγραφεί στα Πρακτικά.</w:t>
      </w:r>
    </w:p>
    <w:p w14:paraId="77C02E81"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Βεβαίως, προέκυψε</w:t>
      </w:r>
      <w:r>
        <w:rPr>
          <w:rFonts w:eastAsia="Times New Roman" w:cs="Times New Roman"/>
          <w:szCs w:val="24"/>
        </w:rPr>
        <w:t xml:space="preserve"> και το μείζον θέμα της πρώτης παραβίασης της Συμφωνίας των Πρεσπών πριν αυτή γεννηθεί με τη ρηματική διακοίνωση που λέει ότι πρώτα θα κυρώσετε όχι μόνο τη </w:t>
      </w:r>
      <w:r>
        <w:rPr>
          <w:rFonts w:eastAsia="Times New Roman" w:cs="Times New Roman"/>
          <w:szCs w:val="24"/>
        </w:rPr>
        <w:t>σ</w:t>
      </w:r>
      <w:r>
        <w:rPr>
          <w:rFonts w:eastAsia="Times New Roman" w:cs="Times New Roman"/>
          <w:szCs w:val="24"/>
        </w:rPr>
        <w:t xml:space="preserve">υμφωνία, αλλά και την ένταξη στο ΝΑΤΟ, και μετά θα ισχύσει η αναθεώρηση του </w:t>
      </w:r>
      <w:r>
        <w:rPr>
          <w:rFonts w:eastAsia="Times New Roman" w:cs="Times New Roman"/>
          <w:szCs w:val="24"/>
        </w:rPr>
        <w:t>σ</w:t>
      </w:r>
      <w:r>
        <w:rPr>
          <w:rFonts w:eastAsia="Times New Roman" w:cs="Times New Roman"/>
          <w:szCs w:val="24"/>
        </w:rPr>
        <w:t>υντάγματος, κάτι που α</w:t>
      </w:r>
      <w:r>
        <w:rPr>
          <w:rFonts w:eastAsia="Times New Roman" w:cs="Times New Roman"/>
          <w:szCs w:val="24"/>
        </w:rPr>
        <w:t xml:space="preserve">ντιβαίνει πλήρως στην πρόνοια της ίδιας της </w:t>
      </w:r>
      <w:r>
        <w:rPr>
          <w:rFonts w:eastAsia="Times New Roman" w:cs="Times New Roman"/>
          <w:szCs w:val="24"/>
        </w:rPr>
        <w:t>σ</w:t>
      </w:r>
      <w:r>
        <w:rPr>
          <w:rFonts w:eastAsia="Times New Roman" w:cs="Times New Roman"/>
          <w:szCs w:val="24"/>
        </w:rPr>
        <w:t xml:space="preserve">υμφωνίας. Δηλαδή, γεννήθηκε η </w:t>
      </w:r>
      <w:r>
        <w:rPr>
          <w:rFonts w:eastAsia="Times New Roman" w:cs="Times New Roman"/>
          <w:szCs w:val="24"/>
        </w:rPr>
        <w:t>σ</w:t>
      </w:r>
      <w:r>
        <w:rPr>
          <w:rFonts w:eastAsia="Times New Roman" w:cs="Times New Roman"/>
          <w:szCs w:val="24"/>
        </w:rPr>
        <w:t>υμφωνία με παραβίαση από τα Σκόπια πριν αλέκτωρ λαλήσει</w:t>
      </w:r>
      <w:r>
        <w:rPr>
          <w:rFonts w:eastAsia="Times New Roman" w:cs="Times New Roman"/>
          <w:szCs w:val="24"/>
        </w:rPr>
        <w:t>…</w:t>
      </w:r>
    </w:p>
    <w:p w14:paraId="77C02E82"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Γιατί το θέτω αυτό; Γιατί είναι πρόβλημα για το πώς θα το χειριστούν στο μέλλον. Αυτή είναι η αλήθεια. Και δεν καταλαβαίνω </w:t>
      </w:r>
      <w:r>
        <w:rPr>
          <w:rFonts w:eastAsia="Times New Roman" w:cs="Times New Roman"/>
          <w:szCs w:val="24"/>
        </w:rPr>
        <w:t>γιατί δεν αντιδράσατε. Δεν έπρεπε να στείλετε μια ρηματική διακοίνωση, έστω για τα μάτια, απαντητική που να ζητάτε διευκρίνιση; Γιατί κλείσατε τα μάτια και το αποδεχθήκατε; Ούτε απαντητική διευκρινιστική ρηματική διακοίνωση δεν στείλατε. Αδυναμία κατανόηση</w:t>
      </w:r>
      <w:r>
        <w:rPr>
          <w:rFonts w:eastAsia="Times New Roman" w:cs="Times New Roman"/>
          <w:szCs w:val="24"/>
        </w:rPr>
        <w:t>ς; Σκοπιμότητα; Ανικανότητα; Δόλος; Εσκεμμένη παραπλάνηση; Τι συμβαίνει από όλα αυτά; Σοβαρευτείτε επιτέλους. Με τα εθνικά θέματα δεν παίζουμε. Εσείς, όμως, το έχετε συνήθεια, γιατί σας απέδειξα το 2008 ότι υιοθετούσατε θέσεις που υπέσκαπταν τη διπλωματική</w:t>
      </w:r>
      <w:r>
        <w:rPr>
          <w:rFonts w:eastAsia="Times New Roman" w:cs="Times New Roman"/>
          <w:szCs w:val="24"/>
        </w:rPr>
        <w:t xml:space="preserve"> και διαπραγματευτική θέση της χώρας εν</w:t>
      </w:r>
      <w:r>
        <w:rPr>
          <w:rFonts w:eastAsia="Times New Roman" w:cs="Times New Roman"/>
          <w:szCs w:val="24"/>
        </w:rPr>
        <w:t xml:space="preserve"> </w:t>
      </w:r>
      <w:r>
        <w:rPr>
          <w:rFonts w:eastAsia="Times New Roman" w:cs="Times New Roman"/>
          <w:szCs w:val="24"/>
        </w:rPr>
        <w:t xml:space="preserve">όψει μιας μείζονος διπλωματικής μάχης στη Σύνοδο του Βουκουρεστίου. </w:t>
      </w:r>
    </w:p>
    <w:p w14:paraId="77C02E83"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Αυτά κάνατε. Λυπάμαι που θα το πω: Αυτοί είστε. Φέρατε μια επιζήμια </w:t>
      </w:r>
      <w:r>
        <w:rPr>
          <w:rFonts w:eastAsia="Times New Roman" w:cs="Times New Roman"/>
          <w:szCs w:val="24"/>
        </w:rPr>
        <w:t>σ</w:t>
      </w:r>
      <w:r>
        <w:rPr>
          <w:rFonts w:eastAsia="Times New Roman" w:cs="Times New Roman"/>
          <w:szCs w:val="24"/>
        </w:rPr>
        <w:t>υμφωνία που αποτελεί θερμοκήπιο αλυτρωτισμού. Διότι η σύνδεση και ο συνδυασμός</w:t>
      </w:r>
      <w:r>
        <w:rPr>
          <w:rFonts w:eastAsia="Times New Roman" w:cs="Times New Roman"/>
          <w:szCs w:val="24"/>
        </w:rPr>
        <w:t xml:space="preserve"> ονόματος «Βόρεια Μακεδονία» με την παραδοχή από την Ελλάδα ύπαρξης γλώσσας μακεδονικής και μακεδονικής ταυτότητας και έθνους, δεν είναι </w:t>
      </w:r>
      <w:r>
        <w:rPr>
          <w:rFonts w:eastAsia="Times New Roman" w:cs="Times New Roman"/>
          <w:szCs w:val="24"/>
        </w:rPr>
        <w:lastRenderedPageBreak/>
        <w:t>τίποτε άλλο από το εύφορο έδαφος να αναπτυχθεί ο μεταπρεσπικός αλυτρωτισμός των Σκοπίων.</w:t>
      </w:r>
    </w:p>
    <w:p w14:paraId="77C02E84"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Εμείς, λοιπόν, αυτή τη </w:t>
      </w:r>
      <w:r>
        <w:rPr>
          <w:rFonts w:eastAsia="Times New Roman" w:cs="Times New Roman"/>
          <w:szCs w:val="24"/>
        </w:rPr>
        <w:t>σ</w:t>
      </w:r>
      <w:r>
        <w:rPr>
          <w:rFonts w:eastAsia="Times New Roman" w:cs="Times New Roman"/>
          <w:szCs w:val="24"/>
        </w:rPr>
        <w:t>υμφωνί</w:t>
      </w:r>
      <w:r>
        <w:rPr>
          <w:rFonts w:eastAsia="Times New Roman" w:cs="Times New Roman"/>
          <w:szCs w:val="24"/>
        </w:rPr>
        <w:t>α δεν πρόκειται να την ψηφίσουμε. Είμαστε απέναντι σ</w:t>
      </w:r>
      <w:r>
        <w:rPr>
          <w:rFonts w:eastAsia="Times New Roman" w:cs="Times New Roman"/>
          <w:szCs w:val="24"/>
        </w:rPr>
        <w:t>ε</w:t>
      </w:r>
      <w:r>
        <w:rPr>
          <w:rFonts w:eastAsia="Times New Roman" w:cs="Times New Roman"/>
          <w:szCs w:val="24"/>
        </w:rPr>
        <w:t xml:space="preserve"> αυτή ξεκάθαρα και με επιχειρήματα, όχι με μικροπολιτικούς λόγους. Θέλουμε να σας εμποδίσουμε να διαπράξετε αυτό το μεγάλο εθνικό λάθος. Είναι ένα λάθος από εκείνα που, αν συμβούν, πολύ δύσκολα διορθώνον</w:t>
      </w:r>
      <w:r>
        <w:rPr>
          <w:rFonts w:eastAsia="Times New Roman" w:cs="Times New Roman"/>
          <w:szCs w:val="24"/>
        </w:rPr>
        <w:t>ται.</w:t>
      </w:r>
    </w:p>
    <w:p w14:paraId="77C02E85"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Κουμουτσάκο, κλείστε, παρακαλώ.</w:t>
      </w:r>
    </w:p>
    <w:p w14:paraId="77C02E86"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Τελειώνω αμέσως, κύριε Πρόεδρε.</w:t>
      </w:r>
    </w:p>
    <w:p w14:paraId="77C02E87"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Ήρθε η ώρα της ευθύνης, ήρθε η ώρα για το μεγάλο «ναι» και το μεγάλο «όχι». Εμείς λέμε ένα βροντερό «όχι». Εσείς ένα επιζήμιο</w:t>
      </w:r>
      <w:r>
        <w:rPr>
          <w:rFonts w:eastAsia="Times New Roman" w:cs="Times New Roman"/>
          <w:szCs w:val="24"/>
        </w:rPr>
        <w:t xml:space="preserve"> «ναι». Και να το ξέρετε: Ο ελληνικός λαός και η Ιστορία δεν θα σας το συγχωρήσουν. Η πορεία της πτώσης σας έχει ήδη αρχίσει. Και το πεπρωμένο φυγείν αδύνατον.</w:t>
      </w:r>
    </w:p>
    <w:p w14:paraId="77C02E88"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77C02E89" w14:textId="77777777" w:rsidR="006113A9" w:rsidRDefault="006B6FC4">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7C02E8A" w14:textId="77777777" w:rsidR="006113A9" w:rsidRDefault="006B6FC4">
      <w:pPr>
        <w:spacing w:line="600" w:lineRule="auto"/>
        <w:ind w:firstLine="720"/>
        <w:contextualSpacing/>
        <w:jc w:val="both"/>
        <w:rPr>
          <w:rFonts w:eastAsia="Times New Roman"/>
          <w:szCs w:val="24"/>
        </w:rPr>
      </w:pPr>
      <w:r>
        <w:rPr>
          <w:rFonts w:eastAsia="Times New Roman"/>
          <w:b/>
          <w:szCs w:val="24"/>
        </w:rPr>
        <w:lastRenderedPageBreak/>
        <w:t>ΠΡΟΕΔΡΕΥΩΝ (Νικήτας Κακλαμάνης)</w:t>
      </w:r>
      <w:r>
        <w:rPr>
          <w:rFonts w:eastAsia="Times New Roman"/>
          <w:b/>
          <w:szCs w:val="24"/>
        </w:rPr>
        <w:t xml:space="preserve">: </w:t>
      </w:r>
      <w:r w:rsidRPr="00B913C9">
        <w:rPr>
          <w:rFonts w:eastAsia="Times New Roman"/>
          <w:szCs w:val="24"/>
        </w:rPr>
        <w:t>Παρακαλώ να κλείσει ο κατάλογος των ομιλητών</w:t>
      </w:r>
      <w:r>
        <w:rPr>
          <w:rFonts w:eastAsia="Times New Roman"/>
          <w:szCs w:val="24"/>
        </w:rPr>
        <w:t>. Τ</w:t>
      </w:r>
      <w:r w:rsidRPr="00B913C9">
        <w:rPr>
          <w:rFonts w:eastAsia="Times New Roman"/>
          <w:szCs w:val="24"/>
        </w:rPr>
        <w:t xml:space="preserve">όσο </w:t>
      </w:r>
      <w:r>
        <w:rPr>
          <w:rFonts w:eastAsia="Times New Roman"/>
          <w:szCs w:val="24"/>
        </w:rPr>
        <w:t>η κ</w:t>
      </w:r>
      <w:r>
        <w:rPr>
          <w:rFonts w:eastAsia="Times New Roman"/>
          <w:szCs w:val="24"/>
        </w:rPr>
        <w:t>.</w:t>
      </w:r>
      <w:r>
        <w:rPr>
          <w:rFonts w:eastAsia="Times New Roman"/>
          <w:szCs w:val="24"/>
        </w:rPr>
        <w:t xml:space="preserve"> Α</w:t>
      </w:r>
      <w:r w:rsidRPr="00B913C9">
        <w:rPr>
          <w:rFonts w:eastAsia="Times New Roman"/>
          <w:szCs w:val="24"/>
        </w:rPr>
        <w:t>ναγνωστόπουλου όσο και ο κ</w:t>
      </w:r>
      <w:r>
        <w:rPr>
          <w:rFonts w:eastAsia="Times New Roman"/>
          <w:szCs w:val="24"/>
        </w:rPr>
        <w:t>.</w:t>
      </w:r>
      <w:r w:rsidRPr="00B913C9">
        <w:rPr>
          <w:rFonts w:eastAsia="Times New Roman"/>
          <w:szCs w:val="24"/>
        </w:rPr>
        <w:t xml:space="preserve"> </w:t>
      </w:r>
      <w:r>
        <w:rPr>
          <w:rFonts w:eastAsia="Times New Roman"/>
          <w:szCs w:val="24"/>
        </w:rPr>
        <w:t>Κουμουτσάκος</w:t>
      </w:r>
      <w:r w:rsidRPr="00B913C9">
        <w:rPr>
          <w:rFonts w:eastAsia="Times New Roman"/>
          <w:szCs w:val="24"/>
        </w:rPr>
        <w:t xml:space="preserve"> υπερκάλυψαν και τη δευτερολογία </w:t>
      </w:r>
      <w:r>
        <w:rPr>
          <w:rFonts w:eastAsia="Times New Roman"/>
          <w:szCs w:val="24"/>
        </w:rPr>
        <w:t>τους.</w:t>
      </w:r>
    </w:p>
    <w:p w14:paraId="77C02E8B" w14:textId="77777777" w:rsidR="006113A9" w:rsidRDefault="006B6FC4">
      <w:pPr>
        <w:spacing w:line="600" w:lineRule="auto"/>
        <w:ind w:firstLine="720"/>
        <w:contextualSpacing/>
        <w:jc w:val="both"/>
        <w:rPr>
          <w:rFonts w:eastAsia="Times New Roman"/>
          <w:szCs w:val="24"/>
        </w:rPr>
      </w:pPr>
      <w:r>
        <w:rPr>
          <w:rFonts w:eastAsia="Times New Roman"/>
          <w:szCs w:val="24"/>
        </w:rPr>
        <w:t xml:space="preserve">Ο κ. </w:t>
      </w:r>
      <w:r w:rsidRPr="00B913C9">
        <w:rPr>
          <w:rFonts w:eastAsia="Times New Roman"/>
          <w:szCs w:val="24"/>
        </w:rPr>
        <w:t>Σκανδαλίδης έχει το</w:t>
      </w:r>
      <w:r>
        <w:rPr>
          <w:rFonts w:eastAsia="Times New Roman"/>
          <w:szCs w:val="24"/>
        </w:rPr>
        <w:t>ν</w:t>
      </w:r>
      <w:r w:rsidRPr="00B913C9">
        <w:rPr>
          <w:rFonts w:eastAsia="Times New Roman"/>
          <w:szCs w:val="24"/>
        </w:rPr>
        <w:t xml:space="preserve"> λόγο</w:t>
      </w:r>
      <w:r>
        <w:rPr>
          <w:rFonts w:eastAsia="Times New Roman"/>
          <w:szCs w:val="24"/>
        </w:rPr>
        <w:t>,</w:t>
      </w:r>
      <w:r w:rsidRPr="00B913C9">
        <w:rPr>
          <w:rFonts w:eastAsia="Times New Roman"/>
          <w:szCs w:val="24"/>
        </w:rPr>
        <w:t xml:space="preserve"> ο οποίος </w:t>
      </w:r>
      <w:r>
        <w:rPr>
          <w:rFonts w:eastAsia="Times New Roman"/>
          <w:szCs w:val="24"/>
        </w:rPr>
        <w:t>ε</w:t>
      </w:r>
      <w:r w:rsidRPr="00B913C9">
        <w:rPr>
          <w:rFonts w:eastAsia="Times New Roman"/>
          <w:szCs w:val="24"/>
        </w:rPr>
        <w:t>πίσης αν θέλει να κάνει χρήση και της δευτερολογίας του</w:t>
      </w:r>
      <w:r>
        <w:rPr>
          <w:rFonts w:eastAsia="Times New Roman"/>
          <w:szCs w:val="24"/>
        </w:rPr>
        <w:t>,</w:t>
      </w:r>
      <w:r w:rsidRPr="00B913C9">
        <w:rPr>
          <w:rFonts w:eastAsia="Times New Roman"/>
          <w:szCs w:val="24"/>
        </w:rPr>
        <w:t xml:space="preserve"> θα μπορέσει να την κάνει</w:t>
      </w:r>
      <w:r>
        <w:rPr>
          <w:rFonts w:eastAsia="Times New Roman"/>
          <w:szCs w:val="24"/>
        </w:rPr>
        <w:t>.</w:t>
      </w:r>
      <w:r w:rsidRPr="00B913C9">
        <w:rPr>
          <w:rFonts w:eastAsia="Times New Roman"/>
          <w:szCs w:val="24"/>
        </w:rPr>
        <w:t xml:space="preserve"> </w:t>
      </w:r>
    </w:p>
    <w:p w14:paraId="77C02E8C" w14:textId="77777777" w:rsidR="006113A9" w:rsidRDefault="006B6FC4">
      <w:pPr>
        <w:spacing w:line="600" w:lineRule="auto"/>
        <w:ind w:firstLine="720"/>
        <w:contextualSpacing/>
        <w:jc w:val="both"/>
        <w:rPr>
          <w:rFonts w:eastAsia="Times New Roman"/>
          <w:szCs w:val="24"/>
        </w:rPr>
      </w:pPr>
      <w:r>
        <w:rPr>
          <w:rFonts w:eastAsia="Times New Roman"/>
          <w:szCs w:val="24"/>
        </w:rPr>
        <w:t>Α</w:t>
      </w:r>
      <w:r w:rsidRPr="00B913C9">
        <w:rPr>
          <w:rFonts w:eastAsia="Times New Roman"/>
          <w:szCs w:val="24"/>
        </w:rPr>
        <w:t xml:space="preserve">πλά διευκρινίζω αύριο να μη ζητάνε </w:t>
      </w:r>
      <w:r>
        <w:rPr>
          <w:rFonts w:eastAsia="Times New Roman"/>
          <w:szCs w:val="24"/>
        </w:rPr>
        <w:t xml:space="preserve">οι </w:t>
      </w:r>
      <w:r w:rsidRPr="00B913C9">
        <w:rPr>
          <w:rFonts w:eastAsia="Times New Roman"/>
          <w:szCs w:val="24"/>
        </w:rPr>
        <w:t>εισηγητές δευτερολογία</w:t>
      </w:r>
      <w:r>
        <w:rPr>
          <w:rFonts w:eastAsia="Times New Roman"/>
          <w:szCs w:val="24"/>
        </w:rPr>
        <w:t>,</w:t>
      </w:r>
      <w:r w:rsidRPr="00B913C9">
        <w:rPr>
          <w:rFonts w:eastAsia="Times New Roman"/>
          <w:szCs w:val="24"/>
        </w:rPr>
        <w:t xml:space="preserve"> διότι έχει ολοκληρωθεί σήμερα και </w:t>
      </w:r>
      <w:r>
        <w:rPr>
          <w:rFonts w:eastAsia="Times New Roman"/>
          <w:szCs w:val="24"/>
        </w:rPr>
        <w:t xml:space="preserve">η </w:t>
      </w:r>
      <w:r w:rsidRPr="00B913C9">
        <w:rPr>
          <w:rFonts w:eastAsia="Times New Roman"/>
          <w:szCs w:val="24"/>
        </w:rPr>
        <w:t>δευτερολογία</w:t>
      </w:r>
      <w:r>
        <w:rPr>
          <w:rFonts w:eastAsia="Times New Roman"/>
          <w:szCs w:val="24"/>
        </w:rPr>
        <w:t xml:space="preserve">. </w:t>
      </w:r>
    </w:p>
    <w:p w14:paraId="77C02E8D" w14:textId="77777777" w:rsidR="006113A9" w:rsidRDefault="006B6FC4">
      <w:pPr>
        <w:spacing w:line="600" w:lineRule="auto"/>
        <w:ind w:firstLine="720"/>
        <w:contextualSpacing/>
        <w:jc w:val="both"/>
        <w:rPr>
          <w:rFonts w:eastAsia="Times New Roman"/>
          <w:szCs w:val="24"/>
        </w:rPr>
      </w:pPr>
      <w:r>
        <w:rPr>
          <w:rFonts w:eastAsia="Times New Roman"/>
          <w:szCs w:val="24"/>
        </w:rPr>
        <w:t>Ορίστε, κύριε Σ</w:t>
      </w:r>
      <w:r w:rsidRPr="00B913C9">
        <w:rPr>
          <w:rFonts w:eastAsia="Times New Roman"/>
          <w:szCs w:val="24"/>
        </w:rPr>
        <w:t>κανδαλίδη</w:t>
      </w:r>
      <w:r>
        <w:rPr>
          <w:rFonts w:eastAsia="Times New Roman"/>
          <w:szCs w:val="24"/>
        </w:rPr>
        <w:t>,</w:t>
      </w:r>
      <w:r w:rsidRPr="00B913C9">
        <w:rPr>
          <w:rFonts w:eastAsia="Times New Roman"/>
          <w:szCs w:val="24"/>
        </w:rPr>
        <w:t xml:space="preserve"> έχε</w:t>
      </w:r>
      <w:r>
        <w:rPr>
          <w:rFonts w:eastAsia="Times New Roman"/>
          <w:szCs w:val="24"/>
        </w:rPr>
        <w:t>τε</w:t>
      </w:r>
      <w:r w:rsidRPr="00B913C9">
        <w:rPr>
          <w:rFonts w:eastAsia="Times New Roman"/>
          <w:szCs w:val="24"/>
        </w:rPr>
        <w:t xml:space="preserve"> το</w:t>
      </w:r>
      <w:r>
        <w:rPr>
          <w:rFonts w:eastAsia="Times New Roman"/>
          <w:szCs w:val="24"/>
        </w:rPr>
        <w:t>ν</w:t>
      </w:r>
      <w:r w:rsidRPr="00B913C9">
        <w:rPr>
          <w:rFonts w:eastAsia="Times New Roman"/>
          <w:szCs w:val="24"/>
        </w:rPr>
        <w:t xml:space="preserve"> λόγο</w:t>
      </w:r>
      <w:r>
        <w:rPr>
          <w:rFonts w:eastAsia="Times New Roman"/>
          <w:szCs w:val="24"/>
        </w:rPr>
        <w:t>.</w:t>
      </w:r>
    </w:p>
    <w:p w14:paraId="77C02E8E" w14:textId="77777777" w:rsidR="006113A9" w:rsidRDefault="006B6FC4">
      <w:pPr>
        <w:spacing w:line="600" w:lineRule="auto"/>
        <w:ind w:firstLine="720"/>
        <w:contextualSpacing/>
        <w:jc w:val="both"/>
        <w:rPr>
          <w:rFonts w:eastAsia="Times New Roman"/>
          <w:szCs w:val="24"/>
        </w:rPr>
      </w:pPr>
      <w:r>
        <w:rPr>
          <w:rFonts w:eastAsia="Times New Roman"/>
          <w:b/>
          <w:szCs w:val="24"/>
        </w:rPr>
        <w:t xml:space="preserve">ΚΩΝΣΤΑΝΤΙΝΟΣ ΣΚΑΝΔΑΛΙΔΗΣ: </w:t>
      </w:r>
      <w:r>
        <w:rPr>
          <w:rFonts w:eastAsia="Times New Roman"/>
          <w:szCs w:val="24"/>
        </w:rPr>
        <w:t>Είναι ίδιον</w:t>
      </w:r>
      <w:r w:rsidRPr="00B913C9">
        <w:rPr>
          <w:rFonts w:eastAsia="Times New Roman"/>
          <w:szCs w:val="24"/>
        </w:rPr>
        <w:t xml:space="preserve"> της Βουλής μας να μιλάμε με μεγάλα λόγια και </w:t>
      </w:r>
      <w:r>
        <w:rPr>
          <w:rFonts w:eastAsia="Times New Roman"/>
          <w:szCs w:val="24"/>
        </w:rPr>
        <w:t>απολυτότητες</w:t>
      </w:r>
      <w:r w:rsidRPr="00B913C9">
        <w:rPr>
          <w:rFonts w:eastAsia="Times New Roman"/>
          <w:szCs w:val="24"/>
        </w:rPr>
        <w:t xml:space="preserve"> </w:t>
      </w:r>
      <w:r>
        <w:rPr>
          <w:rFonts w:eastAsia="Times New Roman"/>
          <w:szCs w:val="24"/>
        </w:rPr>
        <w:t>για</w:t>
      </w:r>
      <w:r w:rsidRPr="00B913C9">
        <w:rPr>
          <w:rFonts w:eastAsia="Times New Roman"/>
          <w:szCs w:val="24"/>
        </w:rPr>
        <w:t xml:space="preserve"> τόσο κρίσιμα εθνικά θέματα και να φέρουμε από την πολυσύνθετη ιστορική διαδρομή παραδείγματα</w:t>
      </w:r>
      <w:r>
        <w:rPr>
          <w:rFonts w:eastAsia="Times New Roman"/>
          <w:szCs w:val="24"/>
        </w:rPr>
        <w:t>,</w:t>
      </w:r>
      <w:r w:rsidRPr="00B913C9">
        <w:rPr>
          <w:rFonts w:eastAsia="Times New Roman"/>
          <w:szCs w:val="24"/>
        </w:rPr>
        <w:t xml:space="preserve"> λεπτομέρειες και θέματα που </w:t>
      </w:r>
      <w:r>
        <w:rPr>
          <w:rFonts w:eastAsia="Times New Roman"/>
          <w:szCs w:val="24"/>
        </w:rPr>
        <w:t>περισσότερο συσκοτίζουν</w:t>
      </w:r>
      <w:r w:rsidRPr="00B913C9">
        <w:rPr>
          <w:rFonts w:eastAsia="Times New Roman"/>
          <w:szCs w:val="24"/>
        </w:rPr>
        <w:t xml:space="preserve"> τα πράγματα </w:t>
      </w:r>
      <w:r>
        <w:rPr>
          <w:rFonts w:eastAsia="Times New Roman"/>
          <w:szCs w:val="24"/>
        </w:rPr>
        <w:t>παρά τα δια</w:t>
      </w:r>
      <w:r w:rsidRPr="00B913C9">
        <w:rPr>
          <w:rFonts w:eastAsia="Times New Roman"/>
          <w:szCs w:val="24"/>
        </w:rPr>
        <w:t>φωτίζουν</w:t>
      </w:r>
      <w:r>
        <w:rPr>
          <w:rFonts w:eastAsia="Times New Roman"/>
          <w:szCs w:val="24"/>
        </w:rPr>
        <w:t>.</w:t>
      </w:r>
      <w:r w:rsidRPr="00B913C9">
        <w:rPr>
          <w:rFonts w:eastAsia="Times New Roman"/>
          <w:szCs w:val="24"/>
        </w:rPr>
        <w:t xml:space="preserve"> </w:t>
      </w:r>
    </w:p>
    <w:p w14:paraId="77C02E8F" w14:textId="77777777" w:rsidR="006113A9" w:rsidRDefault="006B6FC4">
      <w:pPr>
        <w:spacing w:line="600" w:lineRule="auto"/>
        <w:ind w:firstLine="720"/>
        <w:contextualSpacing/>
        <w:jc w:val="both"/>
        <w:rPr>
          <w:rFonts w:eastAsia="Times New Roman"/>
          <w:szCs w:val="24"/>
        </w:rPr>
      </w:pPr>
      <w:r>
        <w:rPr>
          <w:rFonts w:eastAsia="Times New Roman"/>
          <w:szCs w:val="24"/>
        </w:rPr>
        <w:t>Εγώ, κυρίες κ</w:t>
      </w:r>
      <w:r>
        <w:rPr>
          <w:rFonts w:eastAsia="Times New Roman"/>
          <w:szCs w:val="24"/>
        </w:rPr>
        <w:t>αι κύριοι συνάδελφοι, θα είμ</w:t>
      </w:r>
      <w:r w:rsidRPr="00B913C9">
        <w:rPr>
          <w:rFonts w:eastAsia="Times New Roman"/>
          <w:szCs w:val="24"/>
        </w:rPr>
        <w:t xml:space="preserve">αι </w:t>
      </w:r>
      <w:r>
        <w:rPr>
          <w:rFonts w:eastAsia="Times New Roman"/>
          <w:szCs w:val="24"/>
        </w:rPr>
        <w:t xml:space="preserve">πιο </w:t>
      </w:r>
      <w:r w:rsidRPr="00B913C9">
        <w:rPr>
          <w:rFonts w:eastAsia="Times New Roman"/>
          <w:szCs w:val="24"/>
        </w:rPr>
        <w:t>συνοπτικός και πιο γενικό</w:t>
      </w:r>
      <w:r>
        <w:rPr>
          <w:rFonts w:eastAsia="Times New Roman"/>
          <w:szCs w:val="24"/>
        </w:rPr>
        <w:t>ς</w:t>
      </w:r>
      <w:r w:rsidRPr="00B913C9">
        <w:rPr>
          <w:rFonts w:eastAsia="Times New Roman"/>
          <w:szCs w:val="24"/>
        </w:rPr>
        <w:t xml:space="preserve"> σε ό</w:t>
      </w:r>
      <w:r>
        <w:rPr>
          <w:rFonts w:eastAsia="Times New Roman"/>
          <w:szCs w:val="24"/>
        </w:rPr>
        <w:t>,</w:t>
      </w:r>
      <w:r w:rsidRPr="00B913C9">
        <w:rPr>
          <w:rFonts w:eastAsia="Times New Roman"/>
          <w:szCs w:val="24"/>
        </w:rPr>
        <w:t xml:space="preserve">τι αφορά την κρίσιμη στιγμή που περνάει η χώρα και αυτή τη </w:t>
      </w:r>
      <w:r>
        <w:rPr>
          <w:rFonts w:eastAsia="Times New Roman"/>
          <w:szCs w:val="24"/>
        </w:rPr>
        <w:t>σ</w:t>
      </w:r>
      <w:r w:rsidRPr="00B913C9">
        <w:rPr>
          <w:rFonts w:eastAsia="Times New Roman"/>
          <w:szCs w:val="24"/>
        </w:rPr>
        <w:t>υμφωνία</w:t>
      </w:r>
      <w:r>
        <w:rPr>
          <w:rFonts w:eastAsia="Times New Roman"/>
          <w:szCs w:val="24"/>
        </w:rPr>
        <w:t>.</w:t>
      </w:r>
      <w:r w:rsidRPr="00B913C9">
        <w:rPr>
          <w:rFonts w:eastAsia="Times New Roman"/>
          <w:szCs w:val="24"/>
        </w:rPr>
        <w:t xml:space="preserve"> </w:t>
      </w:r>
      <w:r>
        <w:rPr>
          <w:rFonts w:eastAsia="Times New Roman"/>
          <w:szCs w:val="24"/>
        </w:rPr>
        <w:t>Ο</w:t>
      </w:r>
      <w:r w:rsidRPr="00B913C9">
        <w:rPr>
          <w:rFonts w:eastAsia="Times New Roman"/>
          <w:szCs w:val="24"/>
        </w:rPr>
        <w:t xml:space="preserve"> Κοινοβουλευτικός </w:t>
      </w:r>
      <w:r>
        <w:rPr>
          <w:rFonts w:eastAsia="Times New Roman"/>
          <w:szCs w:val="24"/>
        </w:rPr>
        <w:t xml:space="preserve">μας </w:t>
      </w:r>
      <w:r w:rsidRPr="00B913C9">
        <w:rPr>
          <w:rFonts w:eastAsia="Times New Roman"/>
          <w:szCs w:val="24"/>
        </w:rPr>
        <w:t>Εκπρό</w:t>
      </w:r>
      <w:r w:rsidRPr="00B913C9">
        <w:rPr>
          <w:rFonts w:eastAsia="Times New Roman"/>
          <w:szCs w:val="24"/>
        </w:rPr>
        <w:lastRenderedPageBreak/>
        <w:t xml:space="preserve">σωπος </w:t>
      </w:r>
      <w:r>
        <w:rPr>
          <w:rFonts w:eastAsia="Times New Roman"/>
          <w:szCs w:val="24"/>
        </w:rPr>
        <w:t>στις συνεδριάσεις</w:t>
      </w:r>
      <w:r w:rsidRPr="00B913C9">
        <w:rPr>
          <w:rFonts w:eastAsia="Times New Roman"/>
          <w:szCs w:val="24"/>
        </w:rPr>
        <w:t xml:space="preserve"> της </w:t>
      </w:r>
      <w:r>
        <w:rPr>
          <w:rFonts w:eastAsia="Times New Roman"/>
          <w:szCs w:val="24"/>
        </w:rPr>
        <w:t>Ε</w:t>
      </w:r>
      <w:r w:rsidRPr="00B913C9">
        <w:rPr>
          <w:rFonts w:eastAsia="Times New Roman"/>
          <w:szCs w:val="24"/>
        </w:rPr>
        <w:t xml:space="preserve">πιτροπής </w:t>
      </w:r>
      <w:r>
        <w:rPr>
          <w:rFonts w:eastAsia="Times New Roman"/>
          <w:szCs w:val="24"/>
        </w:rPr>
        <w:t>Ε</w:t>
      </w:r>
      <w:r w:rsidRPr="00B913C9">
        <w:rPr>
          <w:rFonts w:eastAsia="Times New Roman"/>
          <w:szCs w:val="24"/>
        </w:rPr>
        <w:t xml:space="preserve">ξωτερικών και Άμυνας παρουσίασε </w:t>
      </w:r>
      <w:r>
        <w:rPr>
          <w:rFonts w:eastAsia="Times New Roman"/>
          <w:szCs w:val="24"/>
        </w:rPr>
        <w:t xml:space="preserve">με </w:t>
      </w:r>
      <w:r w:rsidRPr="00B913C9">
        <w:rPr>
          <w:rFonts w:eastAsia="Times New Roman"/>
          <w:szCs w:val="24"/>
        </w:rPr>
        <w:t>συστηματική και ισ</w:t>
      </w:r>
      <w:r w:rsidRPr="00B913C9">
        <w:rPr>
          <w:rFonts w:eastAsia="Times New Roman"/>
          <w:szCs w:val="24"/>
        </w:rPr>
        <w:t xml:space="preserve">τορικά νομικά και πολιτικά </w:t>
      </w:r>
      <w:r>
        <w:rPr>
          <w:rFonts w:eastAsia="Times New Roman"/>
          <w:szCs w:val="24"/>
        </w:rPr>
        <w:t>άψογη</w:t>
      </w:r>
      <w:r w:rsidRPr="00B913C9">
        <w:rPr>
          <w:rFonts w:eastAsia="Times New Roman"/>
          <w:szCs w:val="24"/>
        </w:rPr>
        <w:t xml:space="preserve"> επιχειρηματολογία το γιατί όσα μεσολάβησαν από τον Ιούνιο του 2018 μέχρι σήμερα </w:t>
      </w:r>
      <w:r>
        <w:rPr>
          <w:rFonts w:eastAsia="Times New Roman"/>
          <w:szCs w:val="24"/>
        </w:rPr>
        <w:t>επιβεβαιώνουν</w:t>
      </w:r>
      <w:r w:rsidRPr="00B913C9">
        <w:rPr>
          <w:rFonts w:eastAsia="Times New Roman"/>
          <w:szCs w:val="24"/>
        </w:rPr>
        <w:t xml:space="preserve"> την αρχική μας θέση</w:t>
      </w:r>
      <w:r>
        <w:rPr>
          <w:rFonts w:eastAsia="Times New Roman"/>
          <w:szCs w:val="24"/>
        </w:rPr>
        <w:t>. Θα έλεγα ότι όχι απλώς την επιβεβαιώνουν, αντίθετα την ενισχύουν.</w:t>
      </w:r>
      <w:r w:rsidRPr="00B913C9">
        <w:rPr>
          <w:rFonts w:eastAsia="Times New Roman"/>
          <w:szCs w:val="24"/>
        </w:rPr>
        <w:t xml:space="preserve"> </w:t>
      </w:r>
      <w:r>
        <w:rPr>
          <w:rFonts w:eastAsia="Times New Roman"/>
          <w:szCs w:val="24"/>
        </w:rPr>
        <w:t xml:space="preserve">Παρά τις ρηματικές διακοινώσεις που επιστρατεύτηκαν να ερμηνεύσουν όχι βέβαια το </w:t>
      </w:r>
      <w:r>
        <w:rPr>
          <w:rFonts w:eastAsia="Times New Roman"/>
          <w:szCs w:val="24"/>
        </w:rPr>
        <w:t>σ</w:t>
      </w:r>
      <w:r>
        <w:rPr>
          <w:rFonts w:eastAsia="Times New Roman"/>
          <w:szCs w:val="24"/>
        </w:rPr>
        <w:t xml:space="preserve">ύνταγμα των Σκοπίων, αλλά την τρέχουσα πολιτική, </w:t>
      </w:r>
      <w:r w:rsidRPr="00B913C9">
        <w:rPr>
          <w:rFonts w:eastAsia="Times New Roman"/>
          <w:szCs w:val="24"/>
        </w:rPr>
        <w:t xml:space="preserve">τα κρίσιμα ζητήματα στην πραγματικότητα </w:t>
      </w:r>
      <w:r>
        <w:rPr>
          <w:rFonts w:eastAsia="Times New Roman"/>
          <w:szCs w:val="24"/>
        </w:rPr>
        <w:t>επιβεβαιών</w:t>
      </w:r>
      <w:r w:rsidRPr="00B913C9">
        <w:rPr>
          <w:rFonts w:eastAsia="Times New Roman"/>
          <w:szCs w:val="24"/>
        </w:rPr>
        <w:t>ουν την υποχώρηση στο θέμα της ταυτότητας της γλώσσας</w:t>
      </w:r>
      <w:r>
        <w:rPr>
          <w:rFonts w:eastAsia="Times New Roman"/>
          <w:szCs w:val="24"/>
        </w:rPr>
        <w:t>. Επισημαίνω κι</w:t>
      </w:r>
      <w:r w:rsidRPr="00B913C9">
        <w:rPr>
          <w:rFonts w:eastAsia="Times New Roman"/>
          <w:szCs w:val="24"/>
        </w:rPr>
        <w:t xml:space="preserve"> εγώ με</w:t>
      </w:r>
      <w:r w:rsidRPr="00B913C9">
        <w:rPr>
          <w:rFonts w:eastAsia="Times New Roman"/>
          <w:szCs w:val="24"/>
        </w:rPr>
        <w:t xml:space="preserve"> τη σειρά μου ότι σήμερα θα έπρεπε να είχαμε μεταφρασμένο και επικυρωμένο το συνταγματικό κείμενο της </w:t>
      </w:r>
      <w:r>
        <w:rPr>
          <w:rFonts w:eastAsia="Times New Roman"/>
          <w:szCs w:val="24"/>
          <w:lang w:val="en-US"/>
        </w:rPr>
        <w:t>FYROM</w:t>
      </w:r>
      <w:r>
        <w:rPr>
          <w:rFonts w:eastAsia="Times New Roman"/>
          <w:szCs w:val="24"/>
        </w:rPr>
        <w:t xml:space="preserve"> και παράλληλα το πρωτόκολλο προσχώρησης</w:t>
      </w:r>
      <w:r w:rsidRPr="00B913C9">
        <w:rPr>
          <w:rFonts w:eastAsia="Times New Roman"/>
          <w:szCs w:val="24"/>
        </w:rPr>
        <w:t xml:space="preserve"> στο ΝΑΤΟ </w:t>
      </w:r>
      <w:r>
        <w:rPr>
          <w:rFonts w:eastAsia="Times New Roman"/>
          <w:szCs w:val="24"/>
        </w:rPr>
        <w:t>για</w:t>
      </w:r>
      <w:r w:rsidRPr="00B913C9">
        <w:rPr>
          <w:rFonts w:eastAsia="Times New Roman"/>
          <w:szCs w:val="24"/>
        </w:rPr>
        <w:t xml:space="preserve"> </w:t>
      </w:r>
      <w:r>
        <w:rPr>
          <w:rFonts w:eastAsia="Times New Roman"/>
          <w:szCs w:val="24"/>
        </w:rPr>
        <w:t>να κυρωθούν</w:t>
      </w:r>
      <w:r w:rsidRPr="00B913C9">
        <w:rPr>
          <w:rFonts w:eastAsia="Times New Roman"/>
          <w:szCs w:val="24"/>
        </w:rPr>
        <w:t xml:space="preserve"> ταυτόχρονα</w:t>
      </w:r>
      <w:r>
        <w:rPr>
          <w:rFonts w:eastAsia="Times New Roman"/>
          <w:szCs w:val="24"/>
        </w:rPr>
        <w:t>. Τ</w:t>
      </w:r>
      <w:r w:rsidRPr="00B913C9">
        <w:rPr>
          <w:rFonts w:eastAsia="Times New Roman"/>
          <w:szCs w:val="24"/>
        </w:rPr>
        <w:t xml:space="preserve">ο θεωρώ όχι μόνο κοινοβουλευτικά </w:t>
      </w:r>
      <w:r>
        <w:rPr>
          <w:rFonts w:eastAsia="Times New Roman"/>
          <w:szCs w:val="24"/>
        </w:rPr>
        <w:t>α</w:t>
      </w:r>
      <w:r w:rsidRPr="00B913C9">
        <w:rPr>
          <w:rFonts w:eastAsia="Times New Roman"/>
          <w:szCs w:val="24"/>
        </w:rPr>
        <w:t>παράδεκτο</w:t>
      </w:r>
      <w:r>
        <w:rPr>
          <w:rFonts w:eastAsia="Times New Roman"/>
          <w:szCs w:val="24"/>
        </w:rPr>
        <w:t>,</w:t>
      </w:r>
      <w:r w:rsidRPr="00B913C9">
        <w:rPr>
          <w:rFonts w:eastAsia="Times New Roman"/>
          <w:szCs w:val="24"/>
        </w:rPr>
        <w:t xml:space="preserve"> </w:t>
      </w:r>
      <w:r>
        <w:rPr>
          <w:rFonts w:eastAsia="Times New Roman"/>
          <w:szCs w:val="24"/>
        </w:rPr>
        <w:t>αλλά και</w:t>
      </w:r>
      <w:r w:rsidRPr="00B913C9">
        <w:rPr>
          <w:rFonts w:eastAsia="Times New Roman"/>
          <w:szCs w:val="24"/>
        </w:rPr>
        <w:t xml:space="preserve"> </w:t>
      </w:r>
      <w:r>
        <w:rPr>
          <w:rFonts w:eastAsia="Times New Roman"/>
          <w:szCs w:val="24"/>
        </w:rPr>
        <w:t>εθνικά επιζήμιο,</w:t>
      </w:r>
      <w:r w:rsidRPr="00B913C9">
        <w:rPr>
          <w:rFonts w:eastAsia="Times New Roman"/>
          <w:szCs w:val="24"/>
        </w:rPr>
        <w:t xml:space="preserve"> </w:t>
      </w:r>
      <w:r>
        <w:rPr>
          <w:rFonts w:eastAsia="Times New Roman"/>
          <w:szCs w:val="24"/>
        </w:rPr>
        <w:t>γιατί πολλά μ</w:t>
      </w:r>
      <w:r w:rsidRPr="00B913C9">
        <w:rPr>
          <w:rFonts w:eastAsia="Times New Roman"/>
          <w:szCs w:val="24"/>
        </w:rPr>
        <w:t xml:space="preserve">πορούν να συμβούν στην πορεία προς την τελική διατύπωση </w:t>
      </w:r>
      <w:r>
        <w:rPr>
          <w:rFonts w:eastAsia="Times New Roman"/>
          <w:szCs w:val="24"/>
        </w:rPr>
        <w:t xml:space="preserve">των κειμένων. </w:t>
      </w:r>
    </w:p>
    <w:p w14:paraId="77C02E90" w14:textId="77777777" w:rsidR="006113A9" w:rsidRDefault="006B6FC4">
      <w:pPr>
        <w:spacing w:line="600" w:lineRule="auto"/>
        <w:ind w:firstLine="720"/>
        <w:contextualSpacing/>
        <w:jc w:val="both"/>
        <w:rPr>
          <w:rFonts w:eastAsia="Times New Roman"/>
          <w:szCs w:val="24"/>
        </w:rPr>
      </w:pPr>
      <w:r>
        <w:rPr>
          <w:rFonts w:eastAsia="Times New Roman"/>
          <w:szCs w:val="24"/>
        </w:rPr>
        <w:t xml:space="preserve">Εγώ θα σταθώ σε τρία θέματα. Γιατί καταψηφίζουμε τη </w:t>
      </w:r>
      <w:r>
        <w:rPr>
          <w:rFonts w:eastAsia="Times New Roman"/>
          <w:szCs w:val="24"/>
        </w:rPr>
        <w:t>σ</w:t>
      </w:r>
      <w:r>
        <w:rPr>
          <w:rFonts w:eastAsia="Times New Roman"/>
          <w:szCs w:val="24"/>
        </w:rPr>
        <w:t>υμφωνία, μια αναγκαία ιστορική υπόμνηση -γιατί πολλά ακού</w:t>
      </w:r>
      <w:r>
        <w:rPr>
          <w:rFonts w:eastAsia="Times New Roman"/>
          <w:szCs w:val="24"/>
        </w:rPr>
        <w:lastRenderedPageBreak/>
        <w:t>γονται σ’ αυτή την Αίθουσα- και πώς συνδέεται όλη αυτή η υπόθ</w:t>
      </w:r>
      <w:r>
        <w:rPr>
          <w:rFonts w:eastAsia="Times New Roman"/>
          <w:szCs w:val="24"/>
        </w:rPr>
        <w:t>εση με τη σημερινή συγκυρία. Τα τρία θεμελιακά θέματα που εξαρχής θέσαμε, τ</w:t>
      </w:r>
      <w:r w:rsidRPr="00B913C9">
        <w:rPr>
          <w:rFonts w:eastAsia="Times New Roman"/>
          <w:szCs w:val="24"/>
        </w:rPr>
        <w:t>η</w:t>
      </w:r>
      <w:r>
        <w:rPr>
          <w:rFonts w:eastAsia="Times New Roman"/>
          <w:szCs w:val="24"/>
        </w:rPr>
        <w:t>ν</w:t>
      </w:r>
      <w:r w:rsidRPr="00B913C9">
        <w:rPr>
          <w:rFonts w:eastAsia="Times New Roman"/>
          <w:szCs w:val="24"/>
        </w:rPr>
        <w:t xml:space="preserve"> ονομασία με γεωγραφικό προσδιορισμό</w:t>
      </w:r>
      <w:r>
        <w:rPr>
          <w:rFonts w:eastAsia="Times New Roman"/>
          <w:szCs w:val="24"/>
        </w:rPr>
        <w:t>, τ</w:t>
      </w:r>
      <w:r w:rsidRPr="00B913C9">
        <w:rPr>
          <w:rFonts w:eastAsia="Times New Roman"/>
          <w:szCs w:val="24"/>
        </w:rPr>
        <w:t xml:space="preserve">ην ισχύ του </w:t>
      </w:r>
      <w:r>
        <w:rPr>
          <w:rFonts w:eastAsia="Times New Roman"/>
          <w:szCs w:val="24"/>
        </w:rPr>
        <w:t xml:space="preserve">ονόματος </w:t>
      </w:r>
      <w:r>
        <w:rPr>
          <w:rFonts w:eastAsia="Times New Roman"/>
          <w:szCs w:val="24"/>
          <w:lang w:val="en-US"/>
        </w:rPr>
        <w:t>erga</w:t>
      </w:r>
      <w:r w:rsidRPr="00315BEA">
        <w:rPr>
          <w:rFonts w:eastAsia="Times New Roman"/>
          <w:szCs w:val="24"/>
        </w:rPr>
        <w:t xml:space="preserve"> </w:t>
      </w:r>
      <w:r>
        <w:rPr>
          <w:rFonts w:eastAsia="Times New Roman"/>
          <w:szCs w:val="24"/>
          <w:lang w:val="en-US"/>
        </w:rPr>
        <w:t>omnes</w:t>
      </w:r>
      <w:r>
        <w:rPr>
          <w:rFonts w:eastAsia="Times New Roman"/>
          <w:szCs w:val="24"/>
        </w:rPr>
        <w:t>,</w:t>
      </w:r>
      <w:r w:rsidRPr="00315BEA">
        <w:rPr>
          <w:rFonts w:eastAsia="Times New Roman"/>
          <w:szCs w:val="24"/>
        </w:rPr>
        <w:t xml:space="preserve"> </w:t>
      </w:r>
      <w:r>
        <w:rPr>
          <w:rFonts w:eastAsia="Times New Roman"/>
          <w:szCs w:val="24"/>
        </w:rPr>
        <w:t xml:space="preserve">για όλες τις χρήσεις, την αλλαγή του </w:t>
      </w:r>
      <w:r>
        <w:rPr>
          <w:rFonts w:eastAsia="Times New Roman"/>
          <w:szCs w:val="24"/>
        </w:rPr>
        <w:t>σ</w:t>
      </w:r>
      <w:r>
        <w:rPr>
          <w:rFonts w:eastAsia="Times New Roman"/>
          <w:szCs w:val="24"/>
        </w:rPr>
        <w:t>υντάγματος με ακύρωση όλων των αλυτρωτικών αναφορών ικανοποιούνται μό</w:t>
      </w:r>
      <w:r>
        <w:rPr>
          <w:rFonts w:eastAsia="Times New Roman"/>
          <w:szCs w:val="24"/>
        </w:rPr>
        <w:t>νο</w:t>
      </w:r>
      <w:r w:rsidRPr="00B913C9">
        <w:rPr>
          <w:rFonts w:eastAsia="Times New Roman"/>
          <w:szCs w:val="24"/>
        </w:rPr>
        <w:t xml:space="preserve"> ως προς το όνομα</w:t>
      </w:r>
      <w:r>
        <w:rPr>
          <w:rFonts w:eastAsia="Times New Roman"/>
          <w:szCs w:val="24"/>
        </w:rPr>
        <w:t>. Στα άλλα υπάρχουν απαράδεκτες παραχωρήσεις που ουσι</w:t>
      </w:r>
      <w:r w:rsidRPr="00B913C9">
        <w:rPr>
          <w:rFonts w:eastAsia="Times New Roman"/>
          <w:szCs w:val="24"/>
        </w:rPr>
        <w:t>αστικά υπονομεύου</w:t>
      </w:r>
      <w:r>
        <w:rPr>
          <w:rFonts w:eastAsia="Times New Roman"/>
          <w:szCs w:val="24"/>
        </w:rPr>
        <w:t xml:space="preserve">ν αυτό καθ’ αυτό το όνομα. </w:t>
      </w:r>
    </w:p>
    <w:p w14:paraId="77C02E91" w14:textId="77777777" w:rsidR="006113A9" w:rsidRDefault="006B6FC4">
      <w:pPr>
        <w:spacing w:line="600" w:lineRule="auto"/>
        <w:ind w:firstLine="720"/>
        <w:contextualSpacing/>
        <w:jc w:val="both"/>
        <w:rPr>
          <w:rFonts w:eastAsia="Times New Roman"/>
          <w:szCs w:val="24"/>
        </w:rPr>
      </w:pPr>
      <w:r>
        <w:rPr>
          <w:rFonts w:eastAsia="Times New Roman"/>
          <w:szCs w:val="24"/>
        </w:rPr>
        <w:t xml:space="preserve">Το </w:t>
      </w:r>
      <w:r>
        <w:rPr>
          <w:rFonts w:eastAsia="Times New Roman"/>
          <w:szCs w:val="24"/>
          <w:lang w:val="en-US"/>
        </w:rPr>
        <w:t>erga</w:t>
      </w:r>
      <w:r w:rsidRPr="00315BEA">
        <w:rPr>
          <w:rFonts w:eastAsia="Times New Roman"/>
          <w:szCs w:val="24"/>
        </w:rPr>
        <w:t xml:space="preserve"> </w:t>
      </w:r>
      <w:r>
        <w:rPr>
          <w:rFonts w:eastAsia="Times New Roman"/>
          <w:szCs w:val="24"/>
          <w:lang w:val="en-US"/>
        </w:rPr>
        <w:t>omnes</w:t>
      </w:r>
      <w:r w:rsidRPr="00315BEA">
        <w:rPr>
          <w:rFonts w:eastAsia="Times New Roman"/>
          <w:szCs w:val="24"/>
        </w:rPr>
        <w:t xml:space="preserve"> </w:t>
      </w:r>
      <w:r>
        <w:rPr>
          <w:rFonts w:eastAsia="Times New Roman"/>
          <w:szCs w:val="24"/>
        </w:rPr>
        <w:t>υπονομεύεται, πρώτον, με τη χρήση του όρου «</w:t>
      </w:r>
      <w:r>
        <w:rPr>
          <w:rFonts w:eastAsia="Times New Roman"/>
          <w:szCs w:val="24"/>
          <w:lang w:val="en-US"/>
        </w:rPr>
        <w:t>nationality</w:t>
      </w:r>
      <w:r>
        <w:rPr>
          <w:rFonts w:eastAsia="Times New Roman"/>
          <w:szCs w:val="24"/>
        </w:rPr>
        <w:t>»</w:t>
      </w:r>
      <w:r w:rsidRPr="00315BEA">
        <w:rPr>
          <w:rFonts w:eastAsia="Times New Roman"/>
          <w:szCs w:val="24"/>
        </w:rPr>
        <w:t xml:space="preserve"> </w:t>
      </w:r>
      <w:r>
        <w:rPr>
          <w:rFonts w:eastAsia="Times New Roman"/>
          <w:szCs w:val="24"/>
        </w:rPr>
        <w:t>αντί του «</w:t>
      </w:r>
      <w:r>
        <w:rPr>
          <w:rFonts w:eastAsia="Times New Roman"/>
          <w:szCs w:val="24"/>
          <w:lang w:val="en-US"/>
        </w:rPr>
        <w:t>citizenship</w:t>
      </w:r>
      <w:r>
        <w:rPr>
          <w:rFonts w:eastAsia="Times New Roman"/>
          <w:szCs w:val="24"/>
        </w:rPr>
        <w:t>» για να προσδιορίσει την ιθαγένεια. Είναι ένας</w:t>
      </w:r>
      <w:r>
        <w:rPr>
          <w:rFonts w:eastAsia="Times New Roman"/>
          <w:szCs w:val="24"/>
        </w:rPr>
        <w:t xml:space="preserve"> όρος γενικά αυτοπροσδιορισμού, αφού κατ’ ακριβή μετάφραση </w:t>
      </w:r>
      <w:r w:rsidRPr="00B913C9">
        <w:rPr>
          <w:rFonts w:eastAsia="Times New Roman"/>
          <w:szCs w:val="24"/>
        </w:rPr>
        <w:t>ουσιαστικά σημαίνει εθνικότητα</w:t>
      </w:r>
      <w:r>
        <w:rPr>
          <w:rFonts w:eastAsia="Times New Roman"/>
          <w:szCs w:val="24"/>
        </w:rPr>
        <w:t xml:space="preserve">. Αυτό δίνει την πολιτική δυνατότητα στο γειτονικό κράτος να το χρησιμοποιεί κατά το δοκούν. Η </w:t>
      </w:r>
      <w:r>
        <w:rPr>
          <w:rFonts w:eastAsia="Times New Roman"/>
          <w:szCs w:val="24"/>
        </w:rPr>
        <w:t>κ</w:t>
      </w:r>
      <w:r>
        <w:rPr>
          <w:rFonts w:eastAsia="Times New Roman"/>
          <w:szCs w:val="24"/>
        </w:rPr>
        <w:t>υβέρνηση</w:t>
      </w:r>
      <w:r w:rsidRPr="00B913C9">
        <w:rPr>
          <w:rFonts w:eastAsia="Times New Roman"/>
          <w:szCs w:val="24"/>
        </w:rPr>
        <w:t xml:space="preserve"> των Σκοπίων </w:t>
      </w:r>
      <w:r>
        <w:rPr>
          <w:rFonts w:eastAsia="Times New Roman"/>
          <w:szCs w:val="24"/>
        </w:rPr>
        <w:t xml:space="preserve">επιχείρησε </w:t>
      </w:r>
      <w:r w:rsidRPr="00B913C9">
        <w:rPr>
          <w:rFonts w:eastAsia="Times New Roman"/>
          <w:szCs w:val="24"/>
        </w:rPr>
        <w:t xml:space="preserve">με τη ρηματική διακοίνωση </w:t>
      </w:r>
      <w:r>
        <w:rPr>
          <w:rFonts w:eastAsia="Times New Roman"/>
          <w:szCs w:val="24"/>
        </w:rPr>
        <w:t>να αποσαφηνίσ</w:t>
      </w:r>
      <w:r>
        <w:rPr>
          <w:rFonts w:eastAsia="Times New Roman"/>
          <w:szCs w:val="24"/>
        </w:rPr>
        <w:t>ει</w:t>
      </w:r>
      <w:r w:rsidRPr="00B913C9">
        <w:rPr>
          <w:rFonts w:eastAsia="Times New Roman"/>
          <w:szCs w:val="24"/>
        </w:rPr>
        <w:t xml:space="preserve"> </w:t>
      </w:r>
      <w:r>
        <w:rPr>
          <w:rFonts w:eastAsia="Times New Roman"/>
          <w:szCs w:val="24"/>
        </w:rPr>
        <w:t>τον όρο. Α</w:t>
      </w:r>
      <w:r w:rsidRPr="00B913C9">
        <w:rPr>
          <w:rFonts w:eastAsia="Times New Roman"/>
          <w:szCs w:val="24"/>
        </w:rPr>
        <w:t xml:space="preserve">ναγκάστηκε να το απαιτήσει η </w:t>
      </w:r>
      <w:r>
        <w:rPr>
          <w:rFonts w:eastAsia="Times New Roman"/>
          <w:szCs w:val="24"/>
        </w:rPr>
        <w:t>ελληνική Κ</w:t>
      </w:r>
      <w:r w:rsidRPr="00B913C9">
        <w:rPr>
          <w:rFonts w:eastAsia="Times New Roman"/>
          <w:szCs w:val="24"/>
        </w:rPr>
        <w:t xml:space="preserve">υβέρνηση μετά τις </w:t>
      </w:r>
      <w:r>
        <w:rPr>
          <w:rFonts w:eastAsia="Times New Roman"/>
          <w:szCs w:val="24"/>
        </w:rPr>
        <w:t>απαράδεκτες δηλώσεις κατ’ εξακολούθηση τόσο του Π</w:t>
      </w:r>
      <w:r w:rsidRPr="00B913C9">
        <w:rPr>
          <w:rFonts w:eastAsia="Times New Roman"/>
          <w:szCs w:val="24"/>
        </w:rPr>
        <w:t xml:space="preserve">ρωθυπουργού </w:t>
      </w:r>
      <w:r>
        <w:rPr>
          <w:rFonts w:eastAsia="Times New Roman"/>
          <w:szCs w:val="24"/>
        </w:rPr>
        <w:t xml:space="preserve">όσο και των </w:t>
      </w:r>
      <w:r w:rsidRPr="00B913C9">
        <w:rPr>
          <w:rFonts w:eastAsia="Times New Roman"/>
          <w:szCs w:val="24"/>
        </w:rPr>
        <w:t xml:space="preserve">αξιωματούχων της κυβέρνησης </w:t>
      </w:r>
      <w:r>
        <w:rPr>
          <w:rFonts w:eastAsia="Times New Roman"/>
          <w:szCs w:val="24"/>
        </w:rPr>
        <w:t>της γειτονικής χώρας,</w:t>
      </w:r>
      <w:r w:rsidRPr="00B913C9">
        <w:rPr>
          <w:rFonts w:eastAsia="Times New Roman"/>
          <w:szCs w:val="24"/>
        </w:rPr>
        <w:t xml:space="preserve"> που </w:t>
      </w:r>
      <w:r>
        <w:rPr>
          <w:rFonts w:eastAsia="Times New Roman"/>
          <w:szCs w:val="24"/>
        </w:rPr>
        <w:t xml:space="preserve">έσπευσαν προτού καν κυρωθεί η </w:t>
      </w:r>
      <w:r>
        <w:rPr>
          <w:rFonts w:eastAsia="Times New Roman"/>
          <w:szCs w:val="24"/>
        </w:rPr>
        <w:t>σ</w:t>
      </w:r>
      <w:r>
        <w:rPr>
          <w:rFonts w:eastAsia="Times New Roman"/>
          <w:szCs w:val="24"/>
        </w:rPr>
        <w:t>υμφωνία</w:t>
      </w:r>
      <w:r w:rsidRPr="00B913C9">
        <w:rPr>
          <w:rFonts w:eastAsia="Times New Roman"/>
          <w:szCs w:val="24"/>
        </w:rPr>
        <w:t xml:space="preserve"> να καταργήσουν </w:t>
      </w:r>
      <w:r w:rsidRPr="00B913C9">
        <w:rPr>
          <w:rFonts w:eastAsia="Times New Roman"/>
          <w:szCs w:val="24"/>
        </w:rPr>
        <w:lastRenderedPageBreak/>
        <w:t xml:space="preserve">στην πράξη </w:t>
      </w:r>
      <w:r>
        <w:rPr>
          <w:rFonts w:eastAsia="Times New Roman"/>
          <w:szCs w:val="24"/>
        </w:rPr>
        <w:t xml:space="preserve">το </w:t>
      </w:r>
      <w:r>
        <w:rPr>
          <w:rFonts w:eastAsia="Times New Roman"/>
          <w:szCs w:val="24"/>
          <w:lang w:val="en-US"/>
        </w:rPr>
        <w:t>erga</w:t>
      </w:r>
      <w:r w:rsidRPr="00315BEA">
        <w:rPr>
          <w:rFonts w:eastAsia="Times New Roman"/>
          <w:szCs w:val="24"/>
        </w:rPr>
        <w:t xml:space="preserve"> </w:t>
      </w:r>
      <w:r>
        <w:rPr>
          <w:rFonts w:eastAsia="Times New Roman"/>
          <w:szCs w:val="24"/>
          <w:lang w:val="en-US"/>
        </w:rPr>
        <w:t>omnes</w:t>
      </w:r>
      <w:r w:rsidRPr="00315BEA">
        <w:rPr>
          <w:rFonts w:eastAsia="Times New Roman"/>
          <w:szCs w:val="24"/>
        </w:rPr>
        <w:t xml:space="preserve">. </w:t>
      </w:r>
      <w:r>
        <w:rPr>
          <w:rFonts w:eastAsia="Times New Roman"/>
          <w:szCs w:val="24"/>
        </w:rPr>
        <w:t>Μιλούν για εθνικότητα συγχέοντας τη νομική με την πολιτική χρήση</w:t>
      </w:r>
      <w:r w:rsidRPr="00B913C9">
        <w:rPr>
          <w:rFonts w:eastAsia="Times New Roman"/>
          <w:szCs w:val="24"/>
        </w:rPr>
        <w:t xml:space="preserve"> του όρου</w:t>
      </w:r>
      <w:r>
        <w:rPr>
          <w:rFonts w:eastAsia="Times New Roman"/>
          <w:szCs w:val="24"/>
        </w:rPr>
        <w:t>. Ασφαλώς</w:t>
      </w:r>
      <w:r w:rsidRPr="00B913C9">
        <w:rPr>
          <w:rFonts w:eastAsia="Times New Roman"/>
          <w:szCs w:val="24"/>
        </w:rPr>
        <w:t xml:space="preserve"> και ο </w:t>
      </w:r>
      <w:r>
        <w:rPr>
          <w:rFonts w:eastAsia="Times New Roman"/>
          <w:szCs w:val="24"/>
        </w:rPr>
        <w:t xml:space="preserve">λιγότερο </w:t>
      </w:r>
      <w:r w:rsidRPr="00B913C9">
        <w:rPr>
          <w:rFonts w:eastAsia="Times New Roman"/>
          <w:szCs w:val="24"/>
        </w:rPr>
        <w:t xml:space="preserve">υποψιασμένος πολίτης αντιλαμβάνεται </w:t>
      </w:r>
      <w:r>
        <w:rPr>
          <w:rFonts w:eastAsia="Times New Roman"/>
          <w:szCs w:val="24"/>
        </w:rPr>
        <w:t>ό</w:t>
      </w:r>
      <w:r w:rsidRPr="00B913C9">
        <w:rPr>
          <w:rFonts w:eastAsia="Times New Roman"/>
          <w:szCs w:val="24"/>
        </w:rPr>
        <w:t xml:space="preserve">τι η πολιτική χρήση </w:t>
      </w:r>
      <w:r>
        <w:rPr>
          <w:rFonts w:eastAsia="Times New Roman"/>
          <w:szCs w:val="24"/>
        </w:rPr>
        <w:t>του όρου «εθνικότητα»</w:t>
      </w:r>
      <w:r w:rsidRPr="00B913C9">
        <w:rPr>
          <w:rFonts w:eastAsia="Times New Roman"/>
          <w:szCs w:val="24"/>
        </w:rPr>
        <w:t xml:space="preserve"> θα εκτοπίσει όλες τις άλλες </w:t>
      </w:r>
      <w:r>
        <w:rPr>
          <w:rFonts w:eastAsia="Times New Roman"/>
          <w:szCs w:val="24"/>
        </w:rPr>
        <w:t>εκδοχές</w:t>
      </w:r>
      <w:r w:rsidRPr="00B913C9">
        <w:rPr>
          <w:rFonts w:eastAsia="Times New Roman"/>
          <w:szCs w:val="24"/>
        </w:rPr>
        <w:t xml:space="preserve"> α</w:t>
      </w:r>
      <w:r w:rsidRPr="00B913C9">
        <w:rPr>
          <w:rFonts w:eastAsia="Times New Roman"/>
          <w:szCs w:val="24"/>
        </w:rPr>
        <w:t>πό δω και πέρα</w:t>
      </w:r>
      <w:r>
        <w:rPr>
          <w:rFonts w:eastAsia="Times New Roman"/>
          <w:szCs w:val="24"/>
        </w:rPr>
        <w:t>.</w:t>
      </w:r>
    </w:p>
    <w:p w14:paraId="77C02E92" w14:textId="77777777" w:rsidR="006113A9" w:rsidRDefault="006B6FC4">
      <w:pPr>
        <w:spacing w:line="600" w:lineRule="auto"/>
        <w:ind w:firstLine="720"/>
        <w:contextualSpacing/>
        <w:jc w:val="both"/>
        <w:rPr>
          <w:rFonts w:eastAsia="Times New Roman"/>
          <w:szCs w:val="24"/>
        </w:rPr>
      </w:pPr>
      <w:r>
        <w:rPr>
          <w:rFonts w:eastAsia="Times New Roman"/>
          <w:szCs w:val="24"/>
        </w:rPr>
        <w:t>Δεύτερον. Η αναφορά στη ρηματική διακοίνωση περί νοτιοσλαβικής μακεδονικής γλώσσας είναι παραπλανητική. Χαρακτηριστικές είναι δύο διαμετρικά αντίθετες</w:t>
      </w:r>
      <w:r w:rsidRPr="00B913C9">
        <w:rPr>
          <w:rFonts w:eastAsia="Times New Roman"/>
          <w:szCs w:val="24"/>
        </w:rPr>
        <w:t xml:space="preserve"> δηλώσεις του </w:t>
      </w:r>
      <w:r>
        <w:rPr>
          <w:rFonts w:eastAsia="Times New Roman"/>
          <w:szCs w:val="24"/>
        </w:rPr>
        <w:t>Υ</w:t>
      </w:r>
      <w:r w:rsidRPr="00B913C9">
        <w:rPr>
          <w:rFonts w:eastAsia="Times New Roman"/>
          <w:szCs w:val="24"/>
        </w:rPr>
        <w:t xml:space="preserve">πουργού Εξωτερικών </w:t>
      </w:r>
      <w:r>
        <w:rPr>
          <w:rFonts w:eastAsia="Times New Roman"/>
          <w:szCs w:val="24"/>
        </w:rPr>
        <w:t xml:space="preserve">Δημητρόφ, μετά </w:t>
      </w:r>
      <w:r w:rsidRPr="00B913C9">
        <w:rPr>
          <w:rFonts w:eastAsia="Times New Roman"/>
          <w:szCs w:val="24"/>
        </w:rPr>
        <w:t xml:space="preserve">την υπογραφή της </w:t>
      </w:r>
      <w:r>
        <w:rPr>
          <w:rFonts w:eastAsia="Times New Roman"/>
          <w:szCs w:val="24"/>
        </w:rPr>
        <w:t>σ</w:t>
      </w:r>
      <w:r w:rsidRPr="00B913C9">
        <w:rPr>
          <w:rFonts w:eastAsia="Times New Roman"/>
          <w:szCs w:val="24"/>
        </w:rPr>
        <w:t>υμφωνίας</w:t>
      </w:r>
      <w:r>
        <w:rPr>
          <w:rFonts w:eastAsia="Times New Roman"/>
          <w:szCs w:val="24"/>
        </w:rPr>
        <w:t>. Στη μια δηλών</w:t>
      </w:r>
      <w:r>
        <w:rPr>
          <w:rFonts w:eastAsia="Times New Roman"/>
          <w:szCs w:val="24"/>
        </w:rPr>
        <w:t>ει</w:t>
      </w:r>
      <w:r w:rsidRPr="00B913C9">
        <w:rPr>
          <w:rFonts w:eastAsia="Times New Roman"/>
          <w:szCs w:val="24"/>
        </w:rPr>
        <w:t xml:space="preserve"> </w:t>
      </w:r>
      <w:r>
        <w:rPr>
          <w:rFonts w:eastAsia="Times New Roman"/>
          <w:szCs w:val="24"/>
        </w:rPr>
        <w:t>«</w:t>
      </w:r>
      <w:r w:rsidRPr="00B913C9">
        <w:rPr>
          <w:rFonts w:eastAsia="Times New Roman"/>
          <w:szCs w:val="24"/>
        </w:rPr>
        <w:t>ως πολίτης γνωρίζω</w:t>
      </w:r>
      <w:r>
        <w:rPr>
          <w:rFonts w:eastAsia="Times New Roman"/>
          <w:szCs w:val="24"/>
        </w:rPr>
        <w:t xml:space="preserve"> ότι </w:t>
      </w:r>
      <w:r w:rsidRPr="00B913C9">
        <w:rPr>
          <w:rFonts w:eastAsia="Times New Roman"/>
          <w:szCs w:val="24"/>
        </w:rPr>
        <w:t xml:space="preserve">η γλώσσα μου </w:t>
      </w:r>
      <w:r>
        <w:rPr>
          <w:rFonts w:eastAsia="Times New Roman"/>
          <w:szCs w:val="24"/>
        </w:rPr>
        <w:t>είναι</w:t>
      </w:r>
      <w:r w:rsidRPr="00B913C9">
        <w:rPr>
          <w:rFonts w:eastAsia="Times New Roman"/>
          <w:szCs w:val="24"/>
        </w:rPr>
        <w:t xml:space="preserve"> </w:t>
      </w:r>
      <w:r>
        <w:rPr>
          <w:rFonts w:eastAsia="Times New Roman"/>
          <w:szCs w:val="24"/>
        </w:rPr>
        <w:t>μια από τις νοτιοσλαβικές γλώσσες, όπως και ο</w:t>
      </w:r>
      <w:r w:rsidRPr="00B913C9">
        <w:rPr>
          <w:rFonts w:eastAsia="Times New Roman"/>
          <w:szCs w:val="24"/>
        </w:rPr>
        <w:t xml:space="preserve"> πολιτισμό</w:t>
      </w:r>
      <w:r>
        <w:rPr>
          <w:rFonts w:eastAsia="Times New Roman"/>
          <w:szCs w:val="24"/>
        </w:rPr>
        <w:t>ς</w:t>
      </w:r>
      <w:r w:rsidRPr="00B913C9">
        <w:rPr>
          <w:rFonts w:eastAsia="Times New Roman"/>
          <w:szCs w:val="24"/>
        </w:rPr>
        <w:t xml:space="preserve"> μας </w:t>
      </w:r>
      <w:r>
        <w:rPr>
          <w:rFonts w:eastAsia="Times New Roman"/>
          <w:szCs w:val="24"/>
        </w:rPr>
        <w:t xml:space="preserve">και </w:t>
      </w:r>
      <w:r w:rsidRPr="00B913C9">
        <w:rPr>
          <w:rFonts w:eastAsia="Times New Roman"/>
          <w:szCs w:val="24"/>
        </w:rPr>
        <w:t xml:space="preserve">η παράδοσή </w:t>
      </w:r>
      <w:r>
        <w:rPr>
          <w:rFonts w:eastAsia="Times New Roman"/>
          <w:szCs w:val="24"/>
        </w:rPr>
        <w:t>μας». Στην αντίπερα όχθη απαντώντας</w:t>
      </w:r>
      <w:r w:rsidRPr="00B913C9">
        <w:rPr>
          <w:rFonts w:eastAsia="Times New Roman"/>
          <w:szCs w:val="24"/>
        </w:rPr>
        <w:t xml:space="preserve"> σε ερώτηση </w:t>
      </w:r>
      <w:r>
        <w:rPr>
          <w:rFonts w:eastAsia="Times New Roman"/>
          <w:szCs w:val="24"/>
        </w:rPr>
        <w:t>Ευρωβουλευτή στο Ευρωπαϊκό Κ</w:t>
      </w:r>
      <w:r w:rsidRPr="00B913C9">
        <w:rPr>
          <w:rFonts w:eastAsia="Times New Roman"/>
          <w:szCs w:val="24"/>
        </w:rPr>
        <w:t xml:space="preserve">οινοβούλιο </w:t>
      </w:r>
      <w:r>
        <w:rPr>
          <w:rFonts w:eastAsia="Times New Roman"/>
          <w:szCs w:val="24"/>
        </w:rPr>
        <w:t xml:space="preserve">ισχυρίζεται </w:t>
      </w:r>
      <w:r w:rsidRPr="00B913C9">
        <w:rPr>
          <w:rFonts w:eastAsia="Times New Roman"/>
          <w:szCs w:val="24"/>
        </w:rPr>
        <w:t xml:space="preserve">ο ίδιος άνθρωπος </w:t>
      </w:r>
      <w:r>
        <w:rPr>
          <w:rFonts w:eastAsia="Times New Roman"/>
          <w:szCs w:val="24"/>
        </w:rPr>
        <w:t>«</w:t>
      </w:r>
      <w:r w:rsidRPr="00B913C9">
        <w:rPr>
          <w:rFonts w:eastAsia="Times New Roman"/>
          <w:szCs w:val="24"/>
        </w:rPr>
        <w:t xml:space="preserve">όταν </w:t>
      </w:r>
      <w:r>
        <w:rPr>
          <w:rFonts w:eastAsia="Times New Roman"/>
          <w:szCs w:val="24"/>
        </w:rPr>
        <w:t xml:space="preserve">η </w:t>
      </w:r>
      <w:r>
        <w:rPr>
          <w:rFonts w:eastAsia="Times New Roman"/>
          <w:szCs w:val="24"/>
        </w:rPr>
        <w:t>σ</w:t>
      </w:r>
      <w:r>
        <w:rPr>
          <w:rFonts w:eastAsia="Times New Roman"/>
          <w:szCs w:val="24"/>
        </w:rPr>
        <w:t>υμφωνία θα</w:t>
      </w:r>
      <w:r>
        <w:rPr>
          <w:rFonts w:eastAsia="Times New Roman"/>
          <w:szCs w:val="24"/>
        </w:rPr>
        <w:t xml:space="preserve"> τεθεί σε ισχύ, η χώρα μου θα λέγεται Δημοκρατία Βόρειας Μακεδονίας</w:t>
      </w:r>
      <w:r w:rsidRPr="00B913C9">
        <w:rPr>
          <w:rFonts w:eastAsia="Times New Roman"/>
          <w:szCs w:val="24"/>
        </w:rPr>
        <w:t xml:space="preserve"> κα</w:t>
      </w:r>
      <w:r>
        <w:rPr>
          <w:rFonts w:eastAsia="Times New Roman"/>
          <w:szCs w:val="24"/>
        </w:rPr>
        <w:t>ι θα είμαστε Μακεδόνες που μιλάμ</w:t>
      </w:r>
      <w:r w:rsidRPr="00B913C9">
        <w:rPr>
          <w:rFonts w:eastAsia="Times New Roman"/>
          <w:szCs w:val="24"/>
        </w:rPr>
        <w:t xml:space="preserve">ε </w:t>
      </w:r>
      <w:r>
        <w:rPr>
          <w:rFonts w:eastAsia="Times New Roman"/>
          <w:szCs w:val="24"/>
        </w:rPr>
        <w:t xml:space="preserve">τη </w:t>
      </w:r>
      <w:r w:rsidRPr="00B913C9">
        <w:rPr>
          <w:rFonts w:eastAsia="Times New Roman"/>
          <w:szCs w:val="24"/>
        </w:rPr>
        <w:t>μακεδονική γλώσσα</w:t>
      </w:r>
      <w:r>
        <w:rPr>
          <w:rFonts w:eastAsia="Times New Roman"/>
          <w:szCs w:val="24"/>
        </w:rPr>
        <w:t>». Τυχαία η αντίφαση; Μ</w:t>
      </w:r>
      <w:r w:rsidRPr="00B913C9">
        <w:rPr>
          <w:rFonts w:eastAsia="Times New Roman"/>
          <w:szCs w:val="24"/>
        </w:rPr>
        <w:t>όνο για τους αφελείς</w:t>
      </w:r>
      <w:r>
        <w:rPr>
          <w:rFonts w:eastAsia="Times New Roman"/>
          <w:szCs w:val="24"/>
        </w:rPr>
        <w:t>.</w:t>
      </w:r>
    </w:p>
    <w:p w14:paraId="77C02E93" w14:textId="77777777" w:rsidR="006113A9" w:rsidRDefault="006B6FC4">
      <w:pPr>
        <w:spacing w:line="600" w:lineRule="auto"/>
        <w:ind w:firstLine="720"/>
        <w:contextualSpacing/>
        <w:jc w:val="both"/>
        <w:rPr>
          <w:rFonts w:eastAsia="Times New Roman"/>
          <w:szCs w:val="24"/>
        </w:rPr>
      </w:pPr>
      <w:r>
        <w:rPr>
          <w:rFonts w:eastAsia="Times New Roman"/>
          <w:szCs w:val="24"/>
        </w:rPr>
        <w:t xml:space="preserve">Τρίτον, η αναφορά στο </w:t>
      </w:r>
      <w:r>
        <w:rPr>
          <w:rFonts w:eastAsia="Times New Roman"/>
          <w:szCs w:val="24"/>
        </w:rPr>
        <w:t>σ</w:t>
      </w:r>
      <w:r>
        <w:rPr>
          <w:rFonts w:eastAsia="Times New Roman"/>
          <w:szCs w:val="24"/>
        </w:rPr>
        <w:t>ύνταγμα του όρου «μακεδονικός λαός» που στην ουσία συνιστά τη βά</w:t>
      </w:r>
      <w:r>
        <w:rPr>
          <w:rFonts w:eastAsia="Times New Roman"/>
          <w:szCs w:val="24"/>
        </w:rPr>
        <w:t xml:space="preserve">ση του αλυτρωτισμού, η </w:t>
      </w:r>
      <w:r>
        <w:rPr>
          <w:rFonts w:eastAsia="Times New Roman"/>
          <w:szCs w:val="24"/>
        </w:rPr>
        <w:lastRenderedPageBreak/>
        <w:t>παράδοση της ταυτοτικής του ύπαρξης ουσιαστικά παραπέμπει στη μακεδονική μειονότητα, στη μακεδονική γλώσσα και σε όλα αυτά. Ε</w:t>
      </w:r>
      <w:r w:rsidRPr="00B913C9">
        <w:rPr>
          <w:rFonts w:eastAsia="Times New Roman"/>
          <w:szCs w:val="24"/>
        </w:rPr>
        <w:t xml:space="preserve">ίναι η κερκόπορτα </w:t>
      </w:r>
      <w:r>
        <w:rPr>
          <w:rFonts w:eastAsia="Times New Roman"/>
          <w:szCs w:val="24"/>
        </w:rPr>
        <w:t>από την</w:t>
      </w:r>
      <w:r w:rsidRPr="00B913C9">
        <w:rPr>
          <w:rFonts w:eastAsia="Times New Roman"/>
          <w:szCs w:val="24"/>
        </w:rPr>
        <w:t xml:space="preserve"> οποία θα περάσει ο μακεδονισμός που θα είναι το μόνιμο πρόβλημα που θα έχουμε στη </w:t>
      </w:r>
      <w:r w:rsidRPr="00B913C9">
        <w:rPr>
          <w:rFonts w:eastAsia="Times New Roman"/>
          <w:szCs w:val="24"/>
        </w:rPr>
        <w:t xml:space="preserve">σχέση μας με τη γειτονική χώρα και μετά την υπογραφή και την εξέλιξη αυτής της </w:t>
      </w:r>
      <w:r>
        <w:rPr>
          <w:rFonts w:eastAsia="Times New Roman"/>
          <w:szCs w:val="24"/>
        </w:rPr>
        <w:t>σ</w:t>
      </w:r>
      <w:r w:rsidRPr="00B913C9">
        <w:rPr>
          <w:rFonts w:eastAsia="Times New Roman"/>
          <w:szCs w:val="24"/>
        </w:rPr>
        <w:t>υμφωνίας</w:t>
      </w:r>
      <w:r>
        <w:rPr>
          <w:rFonts w:eastAsia="Times New Roman"/>
          <w:szCs w:val="24"/>
        </w:rPr>
        <w:t>.</w:t>
      </w:r>
      <w:r w:rsidRPr="00B913C9">
        <w:rPr>
          <w:rFonts w:eastAsia="Times New Roman"/>
          <w:szCs w:val="24"/>
        </w:rPr>
        <w:t xml:space="preserve"> </w:t>
      </w:r>
    </w:p>
    <w:p w14:paraId="77C02E94" w14:textId="77777777" w:rsidR="006113A9" w:rsidRDefault="006B6FC4">
      <w:pPr>
        <w:spacing w:line="600" w:lineRule="auto"/>
        <w:ind w:firstLine="720"/>
        <w:contextualSpacing/>
        <w:jc w:val="both"/>
        <w:rPr>
          <w:rFonts w:eastAsia="Times New Roman"/>
          <w:szCs w:val="24"/>
        </w:rPr>
      </w:pPr>
      <w:r>
        <w:rPr>
          <w:rFonts w:eastAsia="Times New Roman"/>
          <w:szCs w:val="24"/>
        </w:rPr>
        <w:t xml:space="preserve">Είναι, κύριοι συνάδελφοι, μια </w:t>
      </w:r>
      <w:r>
        <w:rPr>
          <w:rFonts w:eastAsia="Times New Roman"/>
          <w:szCs w:val="24"/>
        </w:rPr>
        <w:t>σ</w:t>
      </w:r>
      <w:r>
        <w:rPr>
          <w:rFonts w:eastAsia="Times New Roman"/>
          <w:szCs w:val="24"/>
        </w:rPr>
        <w:t xml:space="preserve">υμφωνία με αβέβαιο παρόν και ναρκοθετημένο μέλλον. Κι όμως οι συνθήκες δεν θα μπορούσαν να είναι καλύτερες. Η </w:t>
      </w:r>
      <w:r>
        <w:rPr>
          <w:rFonts w:eastAsia="Times New Roman"/>
          <w:szCs w:val="24"/>
          <w:lang w:val="en-US"/>
        </w:rPr>
        <w:t>FYROM</w:t>
      </w:r>
      <w:r w:rsidRPr="0013535F">
        <w:rPr>
          <w:rFonts w:eastAsia="Times New Roman"/>
          <w:szCs w:val="24"/>
        </w:rPr>
        <w:t xml:space="preserve"> </w:t>
      </w:r>
      <w:r>
        <w:rPr>
          <w:rFonts w:eastAsia="Times New Roman"/>
          <w:szCs w:val="24"/>
        </w:rPr>
        <w:t xml:space="preserve">επείγεται να ενταχθεί στο ΝΑΤΟ πάση θυσία για να νιώσει ασφάλεια, όπως και οι άλλες χώρες της </w:t>
      </w:r>
      <w:r>
        <w:rPr>
          <w:rFonts w:eastAsia="Times New Roman"/>
          <w:szCs w:val="24"/>
        </w:rPr>
        <w:t>Κ</w:t>
      </w:r>
      <w:r>
        <w:rPr>
          <w:rFonts w:eastAsia="Times New Roman"/>
          <w:szCs w:val="24"/>
        </w:rPr>
        <w:t>εντρικής Ευρώπης επιδίωξαν ή επιδιώκουν. Πρέπει να σας πω ότι και η Ρουμανία και η Πολωνία πριν ενταχθούν στην Ευρωπαϊκή Ένωση πρώτα επιχείρησαν και εντάχθηκαν σ</w:t>
      </w:r>
      <w:r>
        <w:rPr>
          <w:rFonts w:eastAsia="Times New Roman"/>
          <w:szCs w:val="24"/>
        </w:rPr>
        <w:t>το ΝΑΤΟ</w:t>
      </w:r>
      <w:r>
        <w:rPr>
          <w:rFonts w:eastAsia="Times New Roman"/>
          <w:szCs w:val="24"/>
        </w:rPr>
        <w:t>,</w:t>
      </w:r>
      <w:r>
        <w:rPr>
          <w:rFonts w:eastAsia="Times New Roman"/>
          <w:szCs w:val="24"/>
        </w:rPr>
        <w:t xml:space="preserve"> γιατί τους ενδιέφερε πάνω απ’ όλα. Πρώτα τα θέματα κυριαρχίας και μετά τα οικονομικά-αναπτυξιακά. </w:t>
      </w:r>
    </w:p>
    <w:p w14:paraId="77C02E95" w14:textId="77777777" w:rsidR="006113A9" w:rsidRDefault="006B6FC4">
      <w:pPr>
        <w:spacing w:line="600" w:lineRule="auto"/>
        <w:ind w:firstLine="720"/>
        <w:contextualSpacing/>
        <w:jc w:val="both"/>
        <w:rPr>
          <w:rFonts w:eastAsia="Times New Roman"/>
          <w:szCs w:val="24"/>
        </w:rPr>
      </w:pPr>
      <w:r>
        <w:rPr>
          <w:rFonts w:eastAsia="Times New Roman"/>
          <w:szCs w:val="24"/>
        </w:rPr>
        <w:t>Οι γεωστρατηγικές αντιπαραθέσεις στην περιοχή διαμορφώνουν ευνοϊκούς πολιτικούς συσχετισμούς. Η ευρωπαϊκή προσέγγιση που έπεται αυτής της ένταξης στ</w:t>
      </w:r>
      <w:r>
        <w:rPr>
          <w:rFonts w:eastAsia="Times New Roman"/>
          <w:szCs w:val="24"/>
        </w:rPr>
        <w:t xml:space="preserve">ο ΝΑΤΟ της γειτονικής χώρας είναι βασικός και αμετακίνητος στόχος της για να νιώσει </w:t>
      </w:r>
      <w:r>
        <w:rPr>
          <w:rFonts w:eastAsia="Times New Roman"/>
          <w:szCs w:val="24"/>
        </w:rPr>
        <w:lastRenderedPageBreak/>
        <w:t>ασφάλεια και αυθυπαρξία. Οι συγκυρίες όχι μόνο επέτρεπαν α</w:t>
      </w:r>
      <w:r w:rsidRPr="00B913C9">
        <w:rPr>
          <w:rFonts w:eastAsia="Times New Roman"/>
          <w:szCs w:val="24"/>
        </w:rPr>
        <w:t>λλά επέβα</w:t>
      </w:r>
      <w:r>
        <w:rPr>
          <w:rFonts w:eastAsia="Times New Roman"/>
          <w:szCs w:val="24"/>
        </w:rPr>
        <w:t>λ</w:t>
      </w:r>
      <w:r w:rsidRPr="00B913C9">
        <w:rPr>
          <w:rFonts w:eastAsia="Times New Roman"/>
          <w:szCs w:val="24"/>
        </w:rPr>
        <w:t xml:space="preserve">λαν </w:t>
      </w:r>
      <w:r>
        <w:rPr>
          <w:rFonts w:eastAsia="Times New Roman"/>
          <w:szCs w:val="24"/>
        </w:rPr>
        <w:t xml:space="preserve">μια </w:t>
      </w:r>
      <w:r w:rsidRPr="00B913C9">
        <w:rPr>
          <w:rFonts w:eastAsia="Times New Roman"/>
          <w:szCs w:val="24"/>
        </w:rPr>
        <w:t>ολοκληρωμένη</w:t>
      </w:r>
      <w:r>
        <w:rPr>
          <w:rFonts w:eastAsia="Times New Roman"/>
          <w:szCs w:val="24"/>
        </w:rPr>
        <w:t>,</w:t>
      </w:r>
      <w:r w:rsidRPr="00B913C9">
        <w:rPr>
          <w:rFonts w:eastAsia="Times New Roman"/>
          <w:szCs w:val="24"/>
        </w:rPr>
        <w:t xml:space="preserve"> οριστική και βιώσιμη λύση</w:t>
      </w:r>
      <w:r>
        <w:rPr>
          <w:rFonts w:eastAsia="Times New Roman"/>
          <w:szCs w:val="24"/>
        </w:rPr>
        <w:t>. Με ευθύνη της Κυβέρνησης</w:t>
      </w:r>
      <w:r w:rsidRPr="00B913C9">
        <w:rPr>
          <w:rFonts w:eastAsia="Times New Roman"/>
          <w:szCs w:val="24"/>
        </w:rPr>
        <w:t xml:space="preserve"> </w:t>
      </w:r>
      <w:r>
        <w:rPr>
          <w:rFonts w:eastAsia="Times New Roman"/>
          <w:szCs w:val="24"/>
        </w:rPr>
        <w:t>οι ευκαιρίες</w:t>
      </w:r>
      <w:r w:rsidRPr="00B913C9">
        <w:rPr>
          <w:rFonts w:eastAsia="Times New Roman"/>
          <w:szCs w:val="24"/>
        </w:rPr>
        <w:t xml:space="preserve"> συρρικνώθηκαν</w:t>
      </w:r>
      <w:r>
        <w:rPr>
          <w:rFonts w:eastAsia="Times New Roman"/>
          <w:szCs w:val="24"/>
        </w:rPr>
        <w:t>,</w:t>
      </w:r>
      <w:r w:rsidRPr="00B913C9">
        <w:rPr>
          <w:rFonts w:eastAsia="Times New Roman"/>
          <w:szCs w:val="24"/>
        </w:rPr>
        <w:t xml:space="preserve"> δε</w:t>
      </w:r>
      <w:r w:rsidRPr="00B913C9">
        <w:rPr>
          <w:rFonts w:eastAsia="Times New Roman"/>
          <w:szCs w:val="24"/>
        </w:rPr>
        <w:t>ν αξιοποιήθηκαν</w:t>
      </w:r>
      <w:r>
        <w:rPr>
          <w:rFonts w:eastAsia="Times New Roman"/>
          <w:szCs w:val="24"/>
        </w:rPr>
        <w:t>,</w:t>
      </w:r>
      <w:r w:rsidRPr="00B913C9">
        <w:rPr>
          <w:rFonts w:eastAsia="Times New Roman"/>
          <w:szCs w:val="24"/>
        </w:rPr>
        <w:t xml:space="preserve"> χωρίς </w:t>
      </w:r>
      <w:r>
        <w:rPr>
          <w:rFonts w:eastAsia="Times New Roman"/>
          <w:szCs w:val="24"/>
        </w:rPr>
        <w:t>αξιόπιστη</w:t>
      </w:r>
      <w:r w:rsidRPr="00B913C9">
        <w:rPr>
          <w:rFonts w:eastAsia="Times New Roman"/>
          <w:szCs w:val="24"/>
        </w:rPr>
        <w:t xml:space="preserve"> </w:t>
      </w:r>
      <w:r>
        <w:rPr>
          <w:rFonts w:eastAsia="Times New Roman"/>
          <w:szCs w:val="24"/>
        </w:rPr>
        <w:t>δια</w:t>
      </w:r>
      <w:r w:rsidRPr="00B913C9">
        <w:rPr>
          <w:rFonts w:eastAsia="Times New Roman"/>
          <w:szCs w:val="24"/>
        </w:rPr>
        <w:t>πραγματ</w:t>
      </w:r>
      <w:r>
        <w:rPr>
          <w:rFonts w:eastAsia="Times New Roman"/>
          <w:szCs w:val="24"/>
        </w:rPr>
        <w:t>ευτική δ</w:t>
      </w:r>
      <w:r w:rsidRPr="00B913C9">
        <w:rPr>
          <w:rFonts w:eastAsia="Times New Roman"/>
          <w:szCs w:val="24"/>
        </w:rPr>
        <w:t xml:space="preserve">υναμική και </w:t>
      </w:r>
      <w:r>
        <w:rPr>
          <w:rFonts w:eastAsia="Times New Roman"/>
          <w:szCs w:val="24"/>
        </w:rPr>
        <w:t>χάθηκαν. Τα Σκόπια</w:t>
      </w:r>
      <w:r w:rsidRPr="00B913C9">
        <w:rPr>
          <w:rFonts w:eastAsia="Times New Roman"/>
          <w:szCs w:val="24"/>
        </w:rPr>
        <w:t xml:space="preserve"> κέρδισ</w:t>
      </w:r>
      <w:r>
        <w:rPr>
          <w:rFonts w:eastAsia="Times New Roman"/>
          <w:szCs w:val="24"/>
        </w:rPr>
        <w:t>αν</w:t>
      </w:r>
      <w:r w:rsidRPr="00B913C9">
        <w:rPr>
          <w:rFonts w:eastAsia="Times New Roman"/>
          <w:szCs w:val="24"/>
        </w:rPr>
        <w:t xml:space="preserve"> το μείζον</w:t>
      </w:r>
      <w:r>
        <w:rPr>
          <w:rFonts w:eastAsia="Times New Roman"/>
          <w:szCs w:val="24"/>
        </w:rPr>
        <w:t>,</w:t>
      </w:r>
      <w:r w:rsidRPr="00B913C9">
        <w:rPr>
          <w:rFonts w:eastAsia="Times New Roman"/>
          <w:szCs w:val="24"/>
        </w:rPr>
        <w:t xml:space="preserve"> την ένταξη στο ΝΑΤΟ και έχασα</w:t>
      </w:r>
      <w:r>
        <w:rPr>
          <w:rFonts w:eastAsia="Times New Roman"/>
          <w:szCs w:val="24"/>
        </w:rPr>
        <w:t xml:space="preserve">ν το </w:t>
      </w:r>
      <w:r>
        <w:rPr>
          <w:rFonts w:eastAsia="Times New Roman"/>
          <w:szCs w:val="24"/>
        </w:rPr>
        <w:t>έλα</w:t>
      </w:r>
      <w:r>
        <w:rPr>
          <w:rFonts w:eastAsia="Times New Roman"/>
          <w:szCs w:val="24"/>
        </w:rPr>
        <w:t xml:space="preserve">σσον, έναν γεωγραφικό προσδιορισμό στο όνομα που στην πορεία θα εξαλειφθεί. </w:t>
      </w:r>
    </w:p>
    <w:p w14:paraId="77C02E96" w14:textId="77777777" w:rsidR="006113A9" w:rsidRDefault="006B6FC4">
      <w:pPr>
        <w:spacing w:line="600" w:lineRule="auto"/>
        <w:ind w:firstLine="720"/>
        <w:contextualSpacing/>
        <w:jc w:val="both"/>
        <w:rPr>
          <w:rFonts w:eastAsia="Times New Roman"/>
          <w:szCs w:val="24"/>
        </w:rPr>
      </w:pPr>
      <w:r>
        <w:rPr>
          <w:rFonts w:eastAsia="Times New Roman"/>
          <w:szCs w:val="24"/>
        </w:rPr>
        <w:t>Σύμφωνα με τις καίριες και αρνητικές δια</w:t>
      </w:r>
      <w:r>
        <w:rPr>
          <w:rFonts w:eastAsia="Times New Roman"/>
          <w:szCs w:val="24"/>
        </w:rPr>
        <w:t xml:space="preserve">τυπώσεις της </w:t>
      </w:r>
      <w:r>
        <w:rPr>
          <w:rFonts w:eastAsia="Times New Roman"/>
          <w:szCs w:val="24"/>
        </w:rPr>
        <w:t>σ</w:t>
      </w:r>
      <w:r>
        <w:rPr>
          <w:rFonts w:eastAsia="Times New Roman"/>
          <w:szCs w:val="24"/>
        </w:rPr>
        <w:t>υμφωνίας, εμείς τοποθετηθήκαμε από στάση</w:t>
      </w:r>
      <w:r w:rsidRPr="00B913C9">
        <w:rPr>
          <w:rFonts w:eastAsia="Times New Roman"/>
          <w:szCs w:val="24"/>
        </w:rPr>
        <w:t xml:space="preserve"> </w:t>
      </w:r>
      <w:r>
        <w:rPr>
          <w:rFonts w:eastAsia="Times New Roman"/>
          <w:szCs w:val="24"/>
        </w:rPr>
        <w:t>ε</w:t>
      </w:r>
      <w:r w:rsidRPr="00B913C9">
        <w:rPr>
          <w:rFonts w:eastAsia="Times New Roman"/>
          <w:szCs w:val="24"/>
        </w:rPr>
        <w:t>θνικής ευθύνης</w:t>
      </w:r>
      <w:r>
        <w:rPr>
          <w:rFonts w:eastAsia="Times New Roman"/>
          <w:szCs w:val="24"/>
        </w:rPr>
        <w:t>. Δ</w:t>
      </w:r>
      <w:r w:rsidRPr="00B913C9">
        <w:rPr>
          <w:rFonts w:eastAsia="Times New Roman"/>
          <w:szCs w:val="24"/>
        </w:rPr>
        <w:t>εν μπορούμε να δώσουμε λευκή επιταγή</w:t>
      </w:r>
      <w:r>
        <w:rPr>
          <w:rFonts w:eastAsia="Times New Roman"/>
          <w:szCs w:val="24"/>
        </w:rPr>
        <w:t>. Δεν μπορούμε να συμφωνήσουμε</w:t>
      </w:r>
      <w:r w:rsidRPr="00B913C9">
        <w:rPr>
          <w:rFonts w:eastAsia="Times New Roman"/>
          <w:szCs w:val="24"/>
        </w:rPr>
        <w:t xml:space="preserve"> </w:t>
      </w:r>
      <w:r>
        <w:rPr>
          <w:rFonts w:eastAsia="Times New Roman"/>
          <w:szCs w:val="24"/>
        </w:rPr>
        <w:t>άκριτα και αλόγιστα. Δεν το διεκδικήσαμε με έναν τρόπο,</w:t>
      </w:r>
      <w:r w:rsidRPr="00B913C9">
        <w:rPr>
          <w:rFonts w:eastAsia="Times New Roman"/>
          <w:szCs w:val="24"/>
        </w:rPr>
        <w:t xml:space="preserve"> αν θέλετε</w:t>
      </w:r>
      <w:r>
        <w:rPr>
          <w:rFonts w:eastAsia="Times New Roman"/>
          <w:szCs w:val="24"/>
        </w:rPr>
        <w:t>,</w:t>
      </w:r>
      <w:r w:rsidRPr="00B913C9">
        <w:rPr>
          <w:rFonts w:eastAsia="Times New Roman"/>
          <w:szCs w:val="24"/>
        </w:rPr>
        <w:t xml:space="preserve"> </w:t>
      </w:r>
      <w:r>
        <w:rPr>
          <w:rFonts w:eastAsia="Times New Roman"/>
          <w:szCs w:val="24"/>
        </w:rPr>
        <w:t>φίλαθλο, δεν το διεκδικήσαμε με έναν τρόπο που εν</w:t>
      </w:r>
      <w:r>
        <w:rPr>
          <w:rFonts w:eastAsia="Times New Roman"/>
          <w:szCs w:val="24"/>
        </w:rPr>
        <w:t>ίσχυε ακραίους εθνικισμούς. Δεν το διεκδικήσαμε παρά βάζοντας στη ζυγαριά τα θετικά και τα αρνητικά και βλέποντας ότι τα αρνητικά βάραιναν πολύ περισσότερο από τα θετικά. Για μας είναι καθαρό: Η αναφορά στην ιθαγένεια ως μακεδονική, η αναφορά στη γλώσσα ως</w:t>
      </w:r>
      <w:r>
        <w:rPr>
          <w:rFonts w:eastAsia="Times New Roman"/>
          <w:szCs w:val="24"/>
        </w:rPr>
        <w:t xml:space="preserve"> μακεδονική, όπως και τα τετελεσμένα για την πρόσκληση για ένταξη στο ΝΑΤΟ, ανεξάρτητα </w:t>
      </w:r>
      <w:r>
        <w:rPr>
          <w:rFonts w:eastAsia="Times New Roman"/>
          <w:szCs w:val="24"/>
        </w:rPr>
        <w:lastRenderedPageBreak/>
        <w:t>από τις υποσημειώσεις, τις ρηματικές διακοινώσεις, τις ερμηνείες, τους αστερίσκους διατηρούν το πνεύμα και τον δυναμισμό του μακεδονισμού. Ε</w:t>
      </w:r>
      <w:r w:rsidRPr="00B913C9">
        <w:rPr>
          <w:rFonts w:eastAsia="Times New Roman"/>
          <w:szCs w:val="24"/>
        </w:rPr>
        <w:t>ίναι αυτό που αποτελεί το βασ</w:t>
      </w:r>
      <w:r w:rsidRPr="00B913C9">
        <w:rPr>
          <w:rFonts w:eastAsia="Times New Roman"/>
          <w:szCs w:val="24"/>
        </w:rPr>
        <w:t xml:space="preserve">ικό όχημα </w:t>
      </w:r>
      <w:r>
        <w:rPr>
          <w:rFonts w:eastAsia="Times New Roman"/>
          <w:szCs w:val="24"/>
        </w:rPr>
        <w:t>για τους μελλοντικούς αλυτρωτισμούς</w:t>
      </w:r>
      <w:r w:rsidRPr="00B913C9">
        <w:rPr>
          <w:rFonts w:eastAsia="Times New Roman"/>
          <w:szCs w:val="24"/>
        </w:rPr>
        <w:t xml:space="preserve"> </w:t>
      </w:r>
      <w:r>
        <w:rPr>
          <w:rFonts w:eastAsia="Times New Roman"/>
          <w:szCs w:val="24"/>
        </w:rPr>
        <w:t xml:space="preserve">κατά </w:t>
      </w:r>
      <w:r w:rsidRPr="00B913C9">
        <w:rPr>
          <w:rFonts w:eastAsia="Times New Roman"/>
          <w:szCs w:val="24"/>
        </w:rPr>
        <w:t xml:space="preserve">της χώρας </w:t>
      </w:r>
      <w:r>
        <w:rPr>
          <w:rFonts w:eastAsia="Times New Roman"/>
          <w:szCs w:val="24"/>
        </w:rPr>
        <w:t>μας.</w:t>
      </w:r>
      <w:r w:rsidRPr="00B913C9">
        <w:rPr>
          <w:rFonts w:eastAsia="Times New Roman"/>
          <w:szCs w:val="24"/>
        </w:rPr>
        <w:t xml:space="preserve"> </w:t>
      </w:r>
      <w:r>
        <w:rPr>
          <w:rFonts w:eastAsia="Times New Roman"/>
          <w:szCs w:val="24"/>
        </w:rPr>
        <w:t>Γ</w:t>
      </w:r>
      <w:r w:rsidRPr="00B913C9">
        <w:rPr>
          <w:rFonts w:eastAsia="Times New Roman"/>
          <w:szCs w:val="24"/>
        </w:rPr>
        <w:t>ι</w:t>
      </w:r>
      <w:r>
        <w:rPr>
          <w:rFonts w:eastAsia="Times New Roman"/>
          <w:szCs w:val="24"/>
        </w:rPr>
        <w:t>’</w:t>
      </w:r>
      <w:r w:rsidRPr="00B913C9">
        <w:rPr>
          <w:rFonts w:eastAsia="Times New Roman"/>
          <w:szCs w:val="24"/>
        </w:rPr>
        <w:t xml:space="preserve"> αυτούς τους λόγους δεν συμφωνήσαμε και </w:t>
      </w:r>
      <w:r>
        <w:rPr>
          <w:rFonts w:eastAsia="Times New Roman"/>
          <w:szCs w:val="24"/>
        </w:rPr>
        <w:t>με αίσθημα εθνικής ευθύνης καταψηφίζου</w:t>
      </w:r>
      <w:r w:rsidRPr="00B913C9">
        <w:rPr>
          <w:rFonts w:eastAsia="Times New Roman"/>
          <w:szCs w:val="24"/>
        </w:rPr>
        <w:t xml:space="preserve">με τη συγκεκριμένη </w:t>
      </w:r>
      <w:r>
        <w:rPr>
          <w:rFonts w:eastAsia="Times New Roman"/>
          <w:szCs w:val="24"/>
        </w:rPr>
        <w:t>σ</w:t>
      </w:r>
      <w:r w:rsidRPr="00B913C9">
        <w:rPr>
          <w:rFonts w:eastAsia="Times New Roman"/>
          <w:szCs w:val="24"/>
        </w:rPr>
        <w:t>υμφωνία</w:t>
      </w:r>
      <w:r>
        <w:rPr>
          <w:rFonts w:eastAsia="Times New Roman"/>
          <w:szCs w:val="24"/>
        </w:rPr>
        <w:t>.</w:t>
      </w:r>
    </w:p>
    <w:p w14:paraId="77C02E97" w14:textId="77777777" w:rsidR="006113A9" w:rsidRDefault="006B6FC4">
      <w:pPr>
        <w:spacing w:line="600" w:lineRule="auto"/>
        <w:ind w:firstLine="720"/>
        <w:contextualSpacing/>
        <w:jc w:val="both"/>
        <w:rPr>
          <w:rFonts w:eastAsia="Times New Roman"/>
          <w:szCs w:val="24"/>
        </w:rPr>
      </w:pPr>
      <w:r>
        <w:rPr>
          <w:rFonts w:eastAsia="Times New Roman"/>
          <w:szCs w:val="24"/>
        </w:rPr>
        <w:t>Έρχομαι στο δεύτερο, στην αναγκαία ιστορική</w:t>
      </w:r>
      <w:r w:rsidRPr="00B913C9">
        <w:rPr>
          <w:rFonts w:eastAsia="Times New Roman"/>
          <w:szCs w:val="24"/>
        </w:rPr>
        <w:t xml:space="preserve"> υπόμνηση</w:t>
      </w:r>
      <w:r>
        <w:rPr>
          <w:rFonts w:eastAsia="Times New Roman"/>
          <w:szCs w:val="24"/>
        </w:rPr>
        <w:t>,</w:t>
      </w:r>
      <w:r w:rsidRPr="00B913C9">
        <w:rPr>
          <w:rFonts w:eastAsia="Times New Roman"/>
          <w:szCs w:val="24"/>
        </w:rPr>
        <w:t xml:space="preserve"> </w:t>
      </w:r>
      <w:r>
        <w:rPr>
          <w:rFonts w:eastAsia="Times New Roman"/>
          <w:szCs w:val="24"/>
        </w:rPr>
        <w:t xml:space="preserve">γιατί </w:t>
      </w:r>
      <w:r w:rsidRPr="00B913C9">
        <w:rPr>
          <w:rFonts w:eastAsia="Times New Roman"/>
          <w:szCs w:val="24"/>
        </w:rPr>
        <w:t>όταν ένα τόσο σημαντ</w:t>
      </w:r>
      <w:r w:rsidRPr="00B913C9">
        <w:rPr>
          <w:rFonts w:eastAsia="Times New Roman"/>
          <w:szCs w:val="24"/>
        </w:rPr>
        <w:t xml:space="preserve">ικό </w:t>
      </w:r>
      <w:r>
        <w:rPr>
          <w:rFonts w:eastAsia="Times New Roman"/>
          <w:szCs w:val="24"/>
        </w:rPr>
        <w:t>ζήτημα τίθεται επί τάπητος, είναι καλό</w:t>
      </w:r>
      <w:r w:rsidRPr="00B913C9">
        <w:rPr>
          <w:rFonts w:eastAsia="Times New Roman"/>
          <w:szCs w:val="24"/>
        </w:rPr>
        <w:t xml:space="preserve"> να φρεσκάρουμε την ιστορική μνήμη και τη διαδρομή </w:t>
      </w:r>
      <w:r>
        <w:rPr>
          <w:rFonts w:eastAsia="Times New Roman"/>
          <w:szCs w:val="24"/>
        </w:rPr>
        <w:t xml:space="preserve">του. Βέβαια, δεν αναφέρομαι σε </w:t>
      </w:r>
      <w:r w:rsidRPr="00B913C9">
        <w:rPr>
          <w:rFonts w:eastAsia="Times New Roman"/>
          <w:szCs w:val="24"/>
        </w:rPr>
        <w:t xml:space="preserve">μία επιλεκτική </w:t>
      </w:r>
      <w:r>
        <w:rPr>
          <w:rFonts w:eastAsia="Times New Roman"/>
          <w:szCs w:val="24"/>
        </w:rPr>
        <w:t xml:space="preserve">και λεπτομερειακή </w:t>
      </w:r>
      <w:r w:rsidRPr="00B913C9">
        <w:rPr>
          <w:rFonts w:eastAsia="Times New Roman"/>
          <w:szCs w:val="24"/>
        </w:rPr>
        <w:t>καταγραφή</w:t>
      </w:r>
      <w:r>
        <w:rPr>
          <w:rFonts w:eastAsia="Times New Roman"/>
          <w:szCs w:val="24"/>
        </w:rPr>
        <w:t>,</w:t>
      </w:r>
      <w:r w:rsidRPr="00B913C9">
        <w:rPr>
          <w:rFonts w:eastAsia="Times New Roman"/>
          <w:szCs w:val="24"/>
        </w:rPr>
        <w:t xml:space="preserve"> όπως ακούσαμε προηγο</w:t>
      </w:r>
      <w:r>
        <w:rPr>
          <w:rFonts w:eastAsia="Times New Roman"/>
          <w:szCs w:val="24"/>
        </w:rPr>
        <w:t>υμένως</w:t>
      </w:r>
      <w:r>
        <w:rPr>
          <w:rFonts w:eastAsia="Times New Roman"/>
          <w:szCs w:val="24"/>
        </w:rPr>
        <w:t xml:space="preserve"> και από τους δύο ειση</w:t>
      </w:r>
      <w:r w:rsidRPr="00B913C9">
        <w:rPr>
          <w:rFonts w:eastAsia="Times New Roman"/>
          <w:szCs w:val="24"/>
        </w:rPr>
        <w:t>γ</w:t>
      </w:r>
      <w:r>
        <w:rPr>
          <w:rFonts w:eastAsia="Times New Roman"/>
          <w:szCs w:val="24"/>
        </w:rPr>
        <w:t>η</w:t>
      </w:r>
      <w:r w:rsidRPr="00B913C9">
        <w:rPr>
          <w:rFonts w:eastAsia="Times New Roman"/>
          <w:szCs w:val="24"/>
        </w:rPr>
        <w:t>τές</w:t>
      </w:r>
      <w:r>
        <w:rPr>
          <w:rFonts w:eastAsia="Times New Roman"/>
          <w:szCs w:val="24"/>
        </w:rPr>
        <w:t>. Και δεν αναφέρομαι</w:t>
      </w:r>
      <w:r w:rsidRPr="00B913C9">
        <w:rPr>
          <w:rFonts w:eastAsia="Times New Roman"/>
          <w:szCs w:val="24"/>
        </w:rPr>
        <w:t xml:space="preserve"> προφανώς κ</w:t>
      </w:r>
      <w:r>
        <w:rPr>
          <w:rFonts w:eastAsia="Times New Roman"/>
          <w:szCs w:val="24"/>
        </w:rPr>
        <w:t xml:space="preserve">αι </w:t>
      </w:r>
      <w:r>
        <w:rPr>
          <w:rFonts w:eastAsia="Times New Roman"/>
          <w:szCs w:val="24"/>
        </w:rPr>
        <w:t>στο απώτερο παρελθόν και τις θέσεις των</w:t>
      </w:r>
      <w:r w:rsidRPr="00B913C9">
        <w:rPr>
          <w:rFonts w:eastAsia="Times New Roman"/>
          <w:szCs w:val="24"/>
        </w:rPr>
        <w:t xml:space="preserve"> πολιτικών </w:t>
      </w:r>
      <w:r>
        <w:rPr>
          <w:rFonts w:eastAsia="Times New Roman"/>
          <w:szCs w:val="24"/>
        </w:rPr>
        <w:t>δ</w:t>
      </w:r>
      <w:r w:rsidRPr="00B913C9">
        <w:rPr>
          <w:rFonts w:eastAsia="Times New Roman"/>
          <w:szCs w:val="24"/>
        </w:rPr>
        <w:t>υνάμεων στο</w:t>
      </w:r>
      <w:r>
        <w:rPr>
          <w:rFonts w:eastAsia="Times New Roman"/>
          <w:szCs w:val="24"/>
        </w:rPr>
        <w:t>ν</w:t>
      </w:r>
      <w:r w:rsidRPr="00B913C9">
        <w:rPr>
          <w:rFonts w:eastAsia="Times New Roman"/>
          <w:szCs w:val="24"/>
        </w:rPr>
        <w:t xml:space="preserve"> μεσοπόλεμο ή μετά τον εμφύλιο</w:t>
      </w:r>
      <w:r>
        <w:rPr>
          <w:rFonts w:eastAsia="Times New Roman"/>
          <w:szCs w:val="24"/>
        </w:rPr>
        <w:t>,</w:t>
      </w:r>
      <w:r w:rsidRPr="00B913C9">
        <w:rPr>
          <w:rFonts w:eastAsia="Times New Roman"/>
          <w:szCs w:val="24"/>
        </w:rPr>
        <w:t xml:space="preserve"> δεν θέλω να ξύσουμε </w:t>
      </w:r>
      <w:r>
        <w:rPr>
          <w:rFonts w:eastAsia="Times New Roman"/>
          <w:szCs w:val="24"/>
        </w:rPr>
        <w:t xml:space="preserve">παλιές </w:t>
      </w:r>
      <w:r w:rsidRPr="00B913C9">
        <w:rPr>
          <w:rFonts w:eastAsia="Times New Roman"/>
          <w:szCs w:val="24"/>
        </w:rPr>
        <w:t>πληγές</w:t>
      </w:r>
      <w:r>
        <w:rPr>
          <w:rFonts w:eastAsia="Times New Roman"/>
          <w:szCs w:val="24"/>
        </w:rPr>
        <w:t>. Αναφέρομαι</w:t>
      </w:r>
      <w:r w:rsidRPr="00B913C9">
        <w:rPr>
          <w:rFonts w:eastAsia="Times New Roman"/>
          <w:szCs w:val="24"/>
        </w:rPr>
        <w:t xml:space="preserve"> στην περίοδο </w:t>
      </w:r>
      <w:r>
        <w:rPr>
          <w:rFonts w:eastAsia="Times New Roman"/>
          <w:szCs w:val="24"/>
        </w:rPr>
        <w:t>μετά τη διάλυση της Γιουγκοσλαβίας</w:t>
      </w:r>
      <w:r w:rsidRPr="00B913C9">
        <w:rPr>
          <w:rFonts w:eastAsia="Times New Roman"/>
          <w:szCs w:val="24"/>
        </w:rPr>
        <w:t xml:space="preserve"> και την εμφάνιση του </w:t>
      </w:r>
      <w:r>
        <w:rPr>
          <w:rFonts w:eastAsia="Times New Roman"/>
          <w:szCs w:val="24"/>
        </w:rPr>
        <w:t>κ</w:t>
      </w:r>
      <w:r w:rsidRPr="00B913C9">
        <w:rPr>
          <w:rFonts w:eastAsia="Times New Roman"/>
          <w:szCs w:val="24"/>
        </w:rPr>
        <w:t xml:space="preserve">ράτους </w:t>
      </w:r>
      <w:r>
        <w:rPr>
          <w:rFonts w:eastAsia="Times New Roman"/>
          <w:szCs w:val="24"/>
        </w:rPr>
        <w:t xml:space="preserve">των </w:t>
      </w:r>
      <w:r w:rsidRPr="00B913C9">
        <w:rPr>
          <w:rFonts w:eastAsia="Times New Roman"/>
          <w:szCs w:val="24"/>
        </w:rPr>
        <w:t>Σκοπίων</w:t>
      </w:r>
      <w:r>
        <w:rPr>
          <w:rFonts w:eastAsia="Times New Roman"/>
          <w:szCs w:val="24"/>
        </w:rPr>
        <w:t>.</w:t>
      </w:r>
      <w:r w:rsidRPr="00B913C9">
        <w:rPr>
          <w:rFonts w:eastAsia="Times New Roman"/>
          <w:szCs w:val="24"/>
        </w:rPr>
        <w:t xml:space="preserve"> </w:t>
      </w:r>
    </w:p>
    <w:p w14:paraId="77C02E98" w14:textId="77777777" w:rsidR="006113A9" w:rsidRDefault="006B6FC4">
      <w:pPr>
        <w:spacing w:line="600" w:lineRule="auto"/>
        <w:ind w:firstLine="720"/>
        <w:contextualSpacing/>
        <w:jc w:val="both"/>
        <w:rPr>
          <w:rFonts w:eastAsia="Times New Roman"/>
          <w:szCs w:val="24"/>
        </w:rPr>
      </w:pPr>
      <w:r>
        <w:rPr>
          <w:rFonts w:eastAsia="Times New Roman"/>
          <w:szCs w:val="24"/>
        </w:rPr>
        <w:t xml:space="preserve">Οι ηγεσίες της Νέας </w:t>
      </w:r>
      <w:r w:rsidRPr="00B913C9">
        <w:rPr>
          <w:rFonts w:eastAsia="Times New Roman"/>
          <w:szCs w:val="24"/>
        </w:rPr>
        <w:t>Δημο</w:t>
      </w:r>
      <w:r w:rsidRPr="00B913C9">
        <w:rPr>
          <w:rFonts w:eastAsia="Times New Roman"/>
          <w:szCs w:val="24"/>
        </w:rPr>
        <w:t xml:space="preserve">κρατίας </w:t>
      </w:r>
      <w:r>
        <w:rPr>
          <w:rFonts w:eastAsia="Times New Roman"/>
          <w:szCs w:val="24"/>
        </w:rPr>
        <w:t>κυρίως μετά το 1990 και μετά τη διάλυση της Γιουγκοσλαβίας έχουν καθοριστικές ιστορι</w:t>
      </w:r>
      <w:r>
        <w:rPr>
          <w:rFonts w:eastAsia="Times New Roman"/>
          <w:szCs w:val="24"/>
        </w:rPr>
        <w:lastRenderedPageBreak/>
        <w:t>κές ευθύνες για το ζήτημα. Είναι παράδοξο και αποτελεί πρόκληση</w:t>
      </w:r>
      <w:r w:rsidRPr="00B913C9">
        <w:rPr>
          <w:rFonts w:eastAsia="Times New Roman"/>
          <w:szCs w:val="24"/>
        </w:rPr>
        <w:t xml:space="preserve"> η σημερινή ηγεσία της να μην αναλαμβάνει κα</w:t>
      </w:r>
      <w:r>
        <w:rPr>
          <w:rFonts w:eastAsia="Times New Roman"/>
          <w:szCs w:val="24"/>
        </w:rPr>
        <w:t>μ</w:t>
      </w:r>
      <w:r w:rsidRPr="00B913C9">
        <w:rPr>
          <w:rFonts w:eastAsia="Times New Roman"/>
          <w:szCs w:val="24"/>
        </w:rPr>
        <w:t>μία ευθύνη για την κρίση</w:t>
      </w:r>
      <w:r>
        <w:rPr>
          <w:rFonts w:eastAsia="Times New Roman"/>
          <w:szCs w:val="24"/>
        </w:rPr>
        <w:t>,</w:t>
      </w:r>
      <w:r w:rsidRPr="00B913C9">
        <w:rPr>
          <w:rFonts w:eastAsia="Times New Roman"/>
          <w:szCs w:val="24"/>
        </w:rPr>
        <w:t xml:space="preserve"> τα αδιέξοδα και </w:t>
      </w:r>
      <w:r>
        <w:rPr>
          <w:rFonts w:eastAsia="Times New Roman"/>
          <w:szCs w:val="24"/>
        </w:rPr>
        <w:t>τον εγκλωβισμό</w:t>
      </w:r>
      <w:r>
        <w:rPr>
          <w:rFonts w:eastAsia="Times New Roman"/>
          <w:szCs w:val="24"/>
        </w:rPr>
        <w:t xml:space="preserve"> </w:t>
      </w:r>
      <w:r w:rsidRPr="00B913C9">
        <w:rPr>
          <w:rFonts w:eastAsia="Times New Roman"/>
          <w:szCs w:val="24"/>
        </w:rPr>
        <w:t>της Ελλάδας</w:t>
      </w:r>
      <w:r>
        <w:rPr>
          <w:rFonts w:eastAsia="Times New Roman"/>
          <w:szCs w:val="24"/>
        </w:rPr>
        <w:t>. Σήμερα</w:t>
      </w:r>
      <w:r w:rsidRPr="00B913C9">
        <w:rPr>
          <w:rFonts w:eastAsia="Times New Roman"/>
          <w:szCs w:val="24"/>
        </w:rPr>
        <w:t xml:space="preserve"> στη </w:t>
      </w:r>
      <w:r>
        <w:rPr>
          <w:rFonts w:eastAsia="Times New Roman"/>
          <w:szCs w:val="24"/>
        </w:rPr>
        <w:t xml:space="preserve">Νέα </w:t>
      </w:r>
      <w:r w:rsidRPr="00B913C9">
        <w:rPr>
          <w:rFonts w:eastAsia="Times New Roman"/>
          <w:szCs w:val="24"/>
        </w:rPr>
        <w:t xml:space="preserve">Δημοκρατία </w:t>
      </w:r>
      <w:r>
        <w:rPr>
          <w:rFonts w:eastAsia="Times New Roman"/>
          <w:szCs w:val="24"/>
        </w:rPr>
        <w:t xml:space="preserve">και χθες </w:t>
      </w:r>
      <w:r w:rsidRPr="00B913C9">
        <w:rPr>
          <w:rFonts w:eastAsia="Times New Roman"/>
          <w:szCs w:val="24"/>
        </w:rPr>
        <w:t xml:space="preserve">και προχθές </w:t>
      </w:r>
      <w:r>
        <w:rPr>
          <w:rFonts w:eastAsia="Times New Roman"/>
          <w:szCs w:val="24"/>
        </w:rPr>
        <w:t xml:space="preserve">άλλοι ομνύουν στην δήλωση και το δάκρυ του </w:t>
      </w:r>
      <w:r w:rsidRPr="00B913C9">
        <w:rPr>
          <w:rFonts w:eastAsia="Times New Roman"/>
          <w:szCs w:val="24"/>
        </w:rPr>
        <w:t>Κωνσταντίνου Καραμανλή</w:t>
      </w:r>
      <w:r>
        <w:rPr>
          <w:rFonts w:eastAsia="Times New Roman"/>
          <w:szCs w:val="24"/>
        </w:rPr>
        <w:t>,</w:t>
      </w:r>
      <w:r w:rsidRPr="00B913C9">
        <w:rPr>
          <w:rFonts w:eastAsia="Times New Roman"/>
          <w:szCs w:val="24"/>
        </w:rPr>
        <w:t xml:space="preserve"> </w:t>
      </w:r>
      <w:r>
        <w:rPr>
          <w:rFonts w:eastAsia="Times New Roman"/>
          <w:szCs w:val="24"/>
        </w:rPr>
        <w:t xml:space="preserve">του παλαιότερου, για τη Μακεδονία. Άλλοι ομνύουν στην αστόχαστη δήλωση του </w:t>
      </w:r>
      <w:r w:rsidRPr="00B913C9">
        <w:rPr>
          <w:rFonts w:eastAsia="Times New Roman"/>
          <w:szCs w:val="24"/>
        </w:rPr>
        <w:t xml:space="preserve">Κωνσταντίνου Μητσοτάκη </w:t>
      </w:r>
      <w:r>
        <w:rPr>
          <w:rFonts w:eastAsia="Times New Roman"/>
          <w:szCs w:val="24"/>
        </w:rPr>
        <w:t>για το «ποιος θα θυμάται το όν</w:t>
      </w:r>
      <w:r>
        <w:rPr>
          <w:rFonts w:eastAsia="Times New Roman"/>
          <w:szCs w:val="24"/>
        </w:rPr>
        <w:t xml:space="preserve">ομα Μακεδονία </w:t>
      </w:r>
      <w:r w:rsidRPr="00B913C9">
        <w:rPr>
          <w:rFonts w:eastAsia="Times New Roman"/>
          <w:szCs w:val="24"/>
        </w:rPr>
        <w:t xml:space="preserve">μετά από </w:t>
      </w:r>
      <w:r>
        <w:rPr>
          <w:rFonts w:eastAsia="Times New Roman"/>
          <w:szCs w:val="24"/>
        </w:rPr>
        <w:t>δέκα</w:t>
      </w:r>
      <w:r w:rsidRPr="00B913C9">
        <w:rPr>
          <w:rFonts w:eastAsia="Times New Roman"/>
          <w:szCs w:val="24"/>
        </w:rPr>
        <w:t xml:space="preserve"> χρόνια</w:t>
      </w:r>
      <w:r>
        <w:rPr>
          <w:rFonts w:eastAsia="Times New Roman"/>
          <w:szCs w:val="24"/>
        </w:rPr>
        <w:t>».</w:t>
      </w:r>
    </w:p>
    <w:p w14:paraId="77C02E99" w14:textId="77777777" w:rsidR="006113A9" w:rsidRDefault="006B6FC4">
      <w:pPr>
        <w:spacing w:line="600" w:lineRule="auto"/>
        <w:ind w:firstLine="720"/>
        <w:contextualSpacing/>
        <w:jc w:val="both"/>
        <w:rPr>
          <w:rFonts w:eastAsia="Times New Roman"/>
          <w:szCs w:val="24"/>
        </w:rPr>
      </w:pPr>
      <w:r>
        <w:rPr>
          <w:rFonts w:eastAsia="Times New Roman"/>
          <w:b/>
          <w:szCs w:val="24"/>
        </w:rPr>
        <w:t xml:space="preserve">ΘΕΟΔΩΡΑ ΜΠΑΚΟΓΙΑΝΝΗ: </w:t>
      </w:r>
      <w:r>
        <w:rPr>
          <w:rFonts w:eastAsia="Times New Roman"/>
          <w:szCs w:val="24"/>
        </w:rPr>
        <w:t>Όταν λυθεί, Κώστα.</w:t>
      </w:r>
    </w:p>
    <w:p w14:paraId="77C02E9A" w14:textId="77777777" w:rsidR="006113A9" w:rsidRDefault="006B6FC4">
      <w:pPr>
        <w:spacing w:line="600" w:lineRule="auto"/>
        <w:ind w:firstLine="720"/>
        <w:contextualSpacing/>
        <w:jc w:val="both"/>
        <w:rPr>
          <w:rFonts w:eastAsia="Times New Roman"/>
          <w:szCs w:val="24"/>
        </w:rPr>
      </w:pPr>
      <w:r>
        <w:rPr>
          <w:rFonts w:eastAsia="Times New Roman"/>
          <w:b/>
          <w:szCs w:val="24"/>
        </w:rPr>
        <w:t>ΚΩΝΣΤΑΝΤΙΝΟΣ ΣΚΑΝΔΑΛΙΔΗΣ:</w:t>
      </w:r>
      <w:r>
        <w:rPr>
          <w:rFonts w:eastAsia="Times New Roman"/>
          <w:szCs w:val="24"/>
        </w:rPr>
        <w:t xml:space="preserve"> Άλλοι ομνύουν στον υπερπατριωτισμό του Αντώνη Σαμαρά. Άλλοι ομνύουν στον ρεαλισμό του Κώστα Καραμανλή και της Ντόρας Μ</w:t>
      </w:r>
      <w:r w:rsidRPr="00B913C9">
        <w:rPr>
          <w:rFonts w:eastAsia="Times New Roman"/>
          <w:szCs w:val="24"/>
        </w:rPr>
        <w:t>πακογιάννη</w:t>
      </w:r>
      <w:r>
        <w:rPr>
          <w:rFonts w:eastAsia="Times New Roman"/>
          <w:szCs w:val="24"/>
        </w:rPr>
        <w:t>.</w:t>
      </w:r>
      <w:r w:rsidRPr="00B913C9">
        <w:rPr>
          <w:rFonts w:eastAsia="Times New Roman"/>
          <w:szCs w:val="24"/>
        </w:rPr>
        <w:t xml:space="preserve"> </w:t>
      </w:r>
      <w:r>
        <w:rPr>
          <w:rFonts w:eastAsia="Times New Roman"/>
          <w:szCs w:val="24"/>
        </w:rPr>
        <w:t>Ακούσαμε και προηγούμεν</w:t>
      </w:r>
      <w:r>
        <w:rPr>
          <w:rFonts w:eastAsia="Times New Roman"/>
          <w:szCs w:val="24"/>
        </w:rPr>
        <w:t>α. Άλλοι ομνύουν στην κεντρώα μεταρρυθμιστική στάση του</w:t>
      </w:r>
      <w:r w:rsidRPr="00B913C9">
        <w:rPr>
          <w:rFonts w:eastAsia="Times New Roman"/>
          <w:szCs w:val="24"/>
        </w:rPr>
        <w:t xml:space="preserve"> Κυριάκου Μητσοτάκη</w:t>
      </w:r>
      <w:r>
        <w:rPr>
          <w:rFonts w:eastAsia="Times New Roman"/>
          <w:szCs w:val="24"/>
        </w:rPr>
        <w:t>,</w:t>
      </w:r>
      <w:r w:rsidRPr="00B913C9">
        <w:rPr>
          <w:rFonts w:eastAsia="Times New Roman"/>
          <w:szCs w:val="24"/>
        </w:rPr>
        <w:t xml:space="preserve"> που </w:t>
      </w:r>
      <w:r>
        <w:rPr>
          <w:rFonts w:eastAsia="Times New Roman"/>
          <w:szCs w:val="24"/>
        </w:rPr>
        <w:t>ίσα που πρόλαβε</w:t>
      </w:r>
      <w:r w:rsidRPr="00B913C9">
        <w:rPr>
          <w:rFonts w:eastAsia="Times New Roman"/>
          <w:szCs w:val="24"/>
        </w:rPr>
        <w:t xml:space="preserve"> να συμφωνήσει </w:t>
      </w:r>
      <w:r>
        <w:rPr>
          <w:rFonts w:eastAsia="Times New Roman"/>
          <w:szCs w:val="24"/>
        </w:rPr>
        <w:t>και αμέσως μετά άλλαξε ριζικά τη στάση του.</w:t>
      </w:r>
      <w:r w:rsidRPr="00B913C9">
        <w:rPr>
          <w:rFonts w:eastAsia="Times New Roman"/>
          <w:szCs w:val="24"/>
        </w:rPr>
        <w:t xml:space="preserve"> </w:t>
      </w:r>
    </w:p>
    <w:p w14:paraId="77C02E9B" w14:textId="77777777" w:rsidR="006113A9" w:rsidRDefault="006B6FC4">
      <w:pPr>
        <w:spacing w:line="600" w:lineRule="auto"/>
        <w:ind w:firstLine="720"/>
        <w:contextualSpacing/>
        <w:jc w:val="both"/>
        <w:rPr>
          <w:rFonts w:eastAsia="Times New Roman"/>
          <w:szCs w:val="24"/>
        </w:rPr>
      </w:pPr>
      <w:r>
        <w:rPr>
          <w:rFonts w:eastAsia="Times New Roman"/>
          <w:szCs w:val="24"/>
        </w:rPr>
        <w:t>Το</w:t>
      </w:r>
      <w:r w:rsidRPr="00B913C9">
        <w:rPr>
          <w:rFonts w:eastAsia="Times New Roman"/>
          <w:szCs w:val="24"/>
        </w:rPr>
        <w:t xml:space="preserve"> πρόβλημα </w:t>
      </w:r>
      <w:r>
        <w:rPr>
          <w:rFonts w:eastAsia="Times New Roman"/>
          <w:szCs w:val="24"/>
        </w:rPr>
        <w:t>γεννήθηκε και γιγαντώθηκε επί</w:t>
      </w:r>
      <w:r w:rsidRPr="00B913C9">
        <w:rPr>
          <w:rFonts w:eastAsia="Times New Roman"/>
          <w:szCs w:val="24"/>
        </w:rPr>
        <w:t xml:space="preserve"> δεξιάς </w:t>
      </w:r>
      <w:r>
        <w:rPr>
          <w:rFonts w:eastAsia="Times New Roman"/>
          <w:szCs w:val="24"/>
        </w:rPr>
        <w:t>δια</w:t>
      </w:r>
      <w:r w:rsidRPr="00B913C9">
        <w:rPr>
          <w:rFonts w:eastAsia="Times New Roman"/>
          <w:szCs w:val="24"/>
        </w:rPr>
        <w:t>κυβέρνησης εκείνη την τριετία</w:t>
      </w:r>
      <w:r>
        <w:rPr>
          <w:rFonts w:eastAsia="Times New Roman"/>
          <w:szCs w:val="24"/>
        </w:rPr>
        <w:t>. Α</w:t>
      </w:r>
      <w:r w:rsidRPr="00B913C9">
        <w:rPr>
          <w:rFonts w:eastAsia="Times New Roman"/>
          <w:szCs w:val="24"/>
        </w:rPr>
        <w:t>ν ανα</w:t>
      </w:r>
      <w:r>
        <w:rPr>
          <w:rFonts w:eastAsia="Times New Roman"/>
          <w:szCs w:val="24"/>
        </w:rPr>
        <w:t xml:space="preserve">τρέξετε στο </w:t>
      </w:r>
      <w:r>
        <w:rPr>
          <w:rFonts w:eastAsia="Times New Roman"/>
          <w:szCs w:val="24"/>
        </w:rPr>
        <w:t>βιβλίο του Θό</w:t>
      </w:r>
      <w:r>
        <w:rPr>
          <w:rFonts w:eastAsia="Times New Roman"/>
          <w:szCs w:val="24"/>
        </w:rPr>
        <w:lastRenderedPageBreak/>
        <w:t>δωρου Σ</w:t>
      </w:r>
      <w:r w:rsidRPr="00B913C9">
        <w:rPr>
          <w:rFonts w:eastAsia="Times New Roman"/>
          <w:szCs w:val="24"/>
        </w:rPr>
        <w:t xml:space="preserve">κυλακάκη με τίτλο </w:t>
      </w:r>
      <w:r>
        <w:rPr>
          <w:rFonts w:eastAsia="Times New Roman"/>
          <w:szCs w:val="24"/>
        </w:rPr>
        <w:t>«</w:t>
      </w:r>
      <w:r w:rsidRPr="00B913C9">
        <w:rPr>
          <w:rFonts w:eastAsia="Times New Roman"/>
          <w:szCs w:val="24"/>
        </w:rPr>
        <w:t>Στο Όνομα της Μακεδονία</w:t>
      </w:r>
      <w:r>
        <w:rPr>
          <w:rFonts w:eastAsia="Times New Roman"/>
          <w:szCs w:val="24"/>
        </w:rPr>
        <w:t xml:space="preserve">ς» ή διαβάσετε ορισμένες περικοπές από το έξοχο βιβλίου του </w:t>
      </w:r>
      <w:r w:rsidRPr="00B913C9">
        <w:rPr>
          <w:rFonts w:eastAsia="Times New Roman"/>
          <w:szCs w:val="24"/>
        </w:rPr>
        <w:t>Γεωργίου Ράλλη</w:t>
      </w:r>
      <w:r>
        <w:rPr>
          <w:rFonts w:eastAsia="Times New Roman"/>
          <w:szCs w:val="24"/>
        </w:rPr>
        <w:t xml:space="preserve"> «Εις Ώτα </w:t>
      </w:r>
      <w:r>
        <w:rPr>
          <w:rFonts w:eastAsia="Times New Roman"/>
          <w:szCs w:val="24"/>
        </w:rPr>
        <w:t>μ</w:t>
      </w:r>
      <w:r>
        <w:rPr>
          <w:rFonts w:eastAsia="Times New Roman"/>
          <w:szCs w:val="24"/>
        </w:rPr>
        <w:t>η Ακουόντων»</w:t>
      </w:r>
      <w:r w:rsidRPr="00B913C9">
        <w:rPr>
          <w:rFonts w:eastAsia="Times New Roman"/>
          <w:szCs w:val="24"/>
        </w:rPr>
        <w:t xml:space="preserve"> </w:t>
      </w:r>
      <w:r>
        <w:rPr>
          <w:rFonts w:eastAsia="Times New Roman"/>
          <w:szCs w:val="24"/>
        </w:rPr>
        <w:t>και στην κριτική του</w:t>
      </w:r>
      <w:r w:rsidRPr="00B913C9">
        <w:rPr>
          <w:rFonts w:eastAsia="Times New Roman"/>
          <w:szCs w:val="24"/>
        </w:rPr>
        <w:t xml:space="preserve"> για τη</w:t>
      </w:r>
      <w:r>
        <w:rPr>
          <w:rFonts w:eastAsia="Times New Roman"/>
          <w:szCs w:val="24"/>
        </w:rPr>
        <w:t>ν απουσία της χώρας στην κρίση θεσμική</w:t>
      </w:r>
      <w:r w:rsidRPr="00B913C9">
        <w:rPr>
          <w:rFonts w:eastAsia="Times New Roman"/>
          <w:szCs w:val="24"/>
        </w:rPr>
        <w:t xml:space="preserve"> </w:t>
      </w:r>
      <w:r>
        <w:rPr>
          <w:rFonts w:eastAsia="Times New Roman"/>
          <w:szCs w:val="24"/>
        </w:rPr>
        <w:t>ε</w:t>
      </w:r>
      <w:r w:rsidRPr="00B913C9">
        <w:rPr>
          <w:rFonts w:eastAsia="Times New Roman"/>
          <w:szCs w:val="24"/>
        </w:rPr>
        <w:t>πιτροπή της Ευρ</w:t>
      </w:r>
      <w:r>
        <w:rPr>
          <w:rFonts w:eastAsia="Times New Roman"/>
          <w:szCs w:val="24"/>
        </w:rPr>
        <w:t>ωπαϊκής Ένωσης</w:t>
      </w:r>
      <w:r>
        <w:rPr>
          <w:rFonts w:eastAsia="Times New Roman"/>
          <w:szCs w:val="24"/>
        </w:rPr>
        <w:t xml:space="preserve"> που θα αποφάσιζε</w:t>
      </w:r>
      <w:r w:rsidRPr="00B913C9">
        <w:rPr>
          <w:rFonts w:eastAsia="Times New Roman"/>
          <w:szCs w:val="24"/>
        </w:rPr>
        <w:t xml:space="preserve"> τα πάντα για τα Σκόπια</w:t>
      </w:r>
      <w:r>
        <w:rPr>
          <w:rFonts w:eastAsia="Times New Roman"/>
          <w:szCs w:val="24"/>
        </w:rPr>
        <w:t xml:space="preserve">, την περιβόητη </w:t>
      </w:r>
      <w:r>
        <w:rPr>
          <w:rFonts w:eastAsia="Times New Roman"/>
          <w:szCs w:val="24"/>
        </w:rPr>
        <w:t>Ε</w:t>
      </w:r>
      <w:r>
        <w:rPr>
          <w:rFonts w:eastAsia="Times New Roman"/>
          <w:szCs w:val="24"/>
        </w:rPr>
        <w:t>πιτροπή Μ</w:t>
      </w:r>
      <w:r w:rsidRPr="00B913C9">
        <w:rPr>
          <w:rFonts w:eastAsia="Times New Roman"/>
          <w:szCs w:val="24"/>
        </w:rPr>
        <w:t>παντεντέρ το</w:t>
      </w:r>
      <w:r>
        <w:rPr>
          <w:rFonts w:eastAsia="Times New Roman"/>
          <w:szCs w:val="24"/>
        </w:rPr>
        <w:t>ν</w:t>
      </w:r>
      <w:r w:rsidRPr="00B913C9">
        <w:rPr>
          <w:rFonts w:eastAsia="Times New Roman"/>
          <w:szCs w:val="24"/>
        </w:rPr>
        <w:t xml:space="preserve"> Δεκέμβριο </w:t>
      </w:r>
      <w:r>
        <w:rPr>
          <w:rFonts w:eastAsia="Times New Roman"/>
          <w:szCs w:val="24"/>
        </w:rPr>
        <w:t>του 199</w:t>
      </w:r>
      <w:r w:rsidRPr="00B913C9">
        <w:rPr>
          <w:rFonts w:eastAsia="Times New Roman"/>
          <w:szCs w:val="24"/>
        </w:rPr>
        <w:t>1</w:t>
      </w:r>
      <w:r>
        <w:rPr>
          <w:rFonts w:eastAsia="Times New Roman"/>
          <w:szCs w:val="24"/>
        </w:rPr>
        <w:t xml:space="preserve"> και η άρνησή του να σταλεί ο </w:t>
      </w:r>
      <w:r w:rsidRPr="00B913C9">
        <w:rPr>
          <w:rFonts w:eastAsia="Times New Roman"/>
          <w:szCs w:val="24"/>
        </w:rPr>
        <w:t>τότε πρόεδρος του Συμβου</w:t>
      </w:r>
      <w:r>
        <w:rPr>
          <w:rFonts w:eastAsia="Times New Roman"/>
          <w:szCs w:val="24"/>
        </w:rPr>
        <w:t>λίου της Επικρατείας Βασίλης Μπο</w:t>
      </w:r>
      <w:r w:rsidRPr="00B913C9">
        <w:rPr>
          <w:rFonts w:eastAsia="Times New Roman"/>
          <w:szCs w:val="24"/>
        </w:rPr>
        <w:t xml:space="preserve">τόπουλος </w:t>
      </w:r>
      <w:r>
        <w:rPr>
          <w:rFonts w:eastAsia="Times New Roman"/>
          <w:szCs w:val="24"/>
        </w:rPr>
        <w:t xml:space="preserve">ως εκπρόσωπος, με αποτέλεσμα να απουσιάζει </w:t>
      </w:r>
      <w:r w:rsidRPr="00B913C9">
        <w:rPr>
          <w:rFonts w:eastAsia="Times New Roman"/>
          <w:szCs w:val="24"/>
        </w:rPr>
        <w:t xml:space="preserve">η Ελλάδα </w:t>
      </w:r>
      <w:r>
        <w:rPr>
          <w:rFonts w:eastAsia="Times New Roman"/>
          <w:szCs w:val="24"/>
        </w:rPr>
        <w:t>γιατί δεν δ</w:t>
      </w:r>
      <w:r>
        <w:rPr>
          <w:rFonts w:eastAsia="Times New Roman"/>
          <w:szCs w:val="24"/>
        </w:rPr>
        <w:t xml:space="preserve">έχθηκε άλλον αντιπρόσωπο η συγκεκριμένη </w:t>
      </w:r>
      <w:r>
        <w:rPr>
          <w:rFonts w:eastAsia="Times New Roman"/>
          <w:szCs w:val="24"/>
        </w:rPr>
        <w:t>ε</w:t>
      </w:r>
      <w:r>
        <w:rPr>
          <w:rFonts w:eastAsia="Times New Roman"/>
          <w:szCs w:val="24"/>
        </w:rPr>
        <w:t xml:space="preserve">πιτροπή, </w:t>
      </w:r>
      <w:r w:rsidRPr="00B913C9">
        <w:rPr>
          <w:rFonts w:eastAsia="Times New Roman"/>
          <w:szCs w:val="24"/>
        </w:rPr>
        <w:t xml:space="preserve">θα καταλάβετε τα κριτήρια με βάση τα οποία </w:t>
      </w:r>
      <w:r>
        <w:rPr>
          <w:rFonts w:eastAsia="Times New Roman"/>
          <w:szCs w:val="24"/>
        </w:rPr>
        <w:t>τοποθετούνταν</w:t>
      </w:r>
      <w:r>
        <w:rPr>
          <w:rFonts w:eastAsia="Times New Roman"/>
          <w:szCs w:val="24"/>
        </w:rPr>
        <w:t xml:space="preserve"> τότε η </w:t>
      </w:r>
      <w:r>
        <w:rPr>
          <w:rFonts w:eastAsia="Times New Roman"/>
          <w:szCs w:val="24"/>
        </w:rPr>
        <w:t>κ</w:t>
      </w:r>
      <w:r>
        <w:rPr>
          <w:rFonts w:eastAsia="Times New Roman"/>
          <w:szCs w:val="24"/>
        </w:rPr>
        <w:t xml:space="preserve">υβέρνηση. </w:t>
      </w:r>
    </w:p>
    <w:p w14:paraId="77C02E9C"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Σήμερα όλοι μαζί συναγωνιζόμαστε στις εθνικές κορώνες και περιμένουμε και την ψήφιση της </w:t>
      </w:r>
      <w:r>
        <w:rPr>
          <w:rFonts w:eastAsia="Times New Roman" w:cs="Times New Roman"/>
          <w:szCs w:val="24"/>
        </w:rPr>
        <w:t>σ</w:t>
      </w:r>
      <w:r>
        <w:rPr>
          <w:rFonts w:eastAsia="Times New Roman" w:cs="Times New Roman"/>
          <w:szCs w:val="24"/>
        </w:rPr>
        <w:t>υμφωνίας, γιατί μπορεί να τη βρούμε στον</w:t>
      </w:r>
      <w:r>
        <w:rPr>
          <w:rFonts w:eastAsia="Times New Roman" w:cs="Times New Roman"/>
          <w:szCs w:val="24"/>
        </w:rPr>
        <w:t xml:space="preserve"> δρόμο μας την επόμενη ημέρα.</w:t>
      </w:r>
    </w:p>
    <w:p w14:paraId="77C02E9D"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Τι σχέση έχει η δική μας κριτική και στάση απέναντι στη </w:t>
      </w:r>
      <w:r>
        <w:rPr>
          <w:rFonts w:eastAsia="Times New Roman" w:cs="Times New Roman"/>
          <w:szCs w:val="24"/>
        </w:rPr>
        <w:t>σ</w:t>
      </w:r>
      <w:r>
        <w:rPr>
          <w:rFonts w:eastAsia="Times New Roman" w:cs="Times New Roman"/>
          <w:szCs w:val="24"/>
        </w:rPr>
        <w:t>υμφωνία με αυτή την πρακτική; Καμ</w:t>
      </w:r>
      <w:r>
        <w:rPr>
          <w:rFonts w:eastAsia="Times New Roman" w:cs="Times New Roman"/>
          <w:szCs w:val="24"/>
        </w:rPr>
        <w:t>μ</w:t>
      </w:r>
      <w:r>
        <w:rPr>
          <w:rFonts w:eastAsia="Times New Roman" w:cs="Times New Roman"/>
          <w:szCs w:val="24"/>
        </w:rPr>
        <w:t>ία.</w:t>
      </w:r>
    </w:p>
    <w:p w14:paraId="77C02E9E"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Ο Ανδρέας Παπανδρέου παρέλαβε από τη Νέα Δημοκρατία ένα αδιέξοδο και οδήγησε τα πράγματα ως την </w:t>
      </w:r>
      <w:r>
        <w:rPr>
          <w:rFonts w:eastAsia="Times New Roman" w:cs="Times New Roman"/>
          <w:szCs w:val="24"/>
        </w:rPr>
        <w:t>ε</w:t>
      </w:r>
      <w:r>
        <w:rPr>
          <w:rFonts w:eastAsia="Times New Roman" w:cs="Times New Roman"/>
          <w:szCs w:val="24"/>
        </w:rPr>
        <w:t xml:space="preserve">νδιάμεση </w:t>
      </w:r>
      <w:r>
        <w:rPr>
          <w:rFonts w:eastAsia="Times New Roman" w:cs="Times New Roman"/>
          <w:szCs w:val="24"/>
        </w:rPr>
        <w:lastRenderedPageBreak/>
        <w:t>σ</w:t>
      </w:r>
      <w:r>
        <w:rPr>
          <w:rFonts w:eastAsia="Times New Roman" w:cs="Times New Roman"/>
          <w:szCs w:val="24"/>
        </w:rPr>
        <w:t>υμφωνία. Έχω τρεις παρατ</w:t>
      </w:r>
      <w:r>
        <w:rPr>
          <w:rFonts w:eastAsia="Times New Roman" w:cs="Times New Roman"/>
          <w:szCs w:val="24"/>
        </w:rPr>
        <w:t>ηρήσεις: Πρώτον, τότε είχε κατηγορηθεί για το εμπάργκο. Χωρίς το εμπάργκο δεν καθόντουσαν στο τραπέζι των διαπραγματεύσεων οι Σκοπιανοί και δεν δεχόντουσαν κα</w:t>
      </w:r>
      <w:r>
        <w:rPr>
          <w:rFonts w:eastAsia="Times New Roman" w:cs="Times New Roman"/>
          <w:szCs w:val="24"/>
        </w:rPr>
        <w:t>μ</w:t>
      </w:r>
      <w:r>
        <w:rPr>
          <w:rFonts w:eastAsia="Times New Roman" w:cs="Times New Roman"/>
          <w:szCs w:val="24"/>
        </w:rPr>
        <w:t xml:space="preserve">μία συζήτηση -το όνομα το είχαν ήδη περάσει και το αναγνώριζαν κατά σειρά οι χώρες- εάν η Ελλάδα </w:t>
      </w:r>
      <w:r>
        <w:rPr>
          <w:rFonts w:eastAsia="Times New Roman" w:cs="Times New Roman"/>
          <w:szCs w:val="24"/>
        </w:rPr>
        <w:t xml:space="preserve">δεν τους αναγνώριζε ως Μακεδονία. </w:t>
      </w:r>
    </w:p>
    <w:p w14:paraId="77C02E9F"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Δεύτερον, η άρση του εμπάργκο συνδέεται με την έναρξη των διαπραγματεύσεων που επέτρεψαν στη χώρα να αναπτύξει οικονομικές και εμπορικές σχέσεις, αμοιβαία επωφελείς και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σχέσεις εξάρτησης του γειτονικού κράτους α</w:t>
      </w:r>
      <w:r>
        <w:rPr>
          <w:rFonts w:eastAsia="Times New Roman" w:cs="Times New Roman"/>
          <w:szCs w:val="24"/>
        </w:rPr>
        <w:t>πό την Ελλάδα και παράλληλα την έφεραν στο τραπέζι των διαπραγματεύσεων για να συζητήσουν.</w:t>
      </w:r>
    </w:p>
    <w:p w14:paraId="77C02EA0"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Τρίτον, η </w:t>
      </w:r>
      <w:r>
        <w:rPr>
          <w:rFonts w:eastAsia="Times New Roman" w:cs="Times New Roman"/>
          <w:szCs w:val="24"/>
        </w:rPr>
        <w:t>ενδιάμεση συμφωνία</w:t>
      </w:r>
      <w:r>
        <w:rPr>
          <w:rFonts w:eastAsia="Times New Roman" w:cs="Times New Roman"/>
          <w:szCs w:val="24"/>
        </w:rPr>
        <w:t xml:space="preserve"> προσδιόριζε τα ουσιαστικά βήματα και τις προϋποθέσεις με βάση τις οποίες θα μπορούσαν να υλοποιηθούν. Ανάμεσα σε αυτές δεν είχε τεθεί ακ</w:t>
      </w:r>
      <w:r>
        <w:rPr>
          <w:rFonts w:eastAsia="Times New Roman" w:cs="Times New Roman"/>
          <w:szCs w:val="24"/>
        </w:rPr>
        <w:t xml:space="preserve">όμη ο όρος του σύνθετου ονόματος, παρεκτός με την διατύπωση της </w:t>
      </w:r>
      <w:r>
        <w:rPr>
          <w:rFonts w:eastAsia="Times New Roman" w:cs="Times New Roman"/>
          <w:szCs w:val="24"/>
          <w:lang w:val="en-US"/>
        </w:rPr>
        <w:t>FYROM</w:t>
      </w:r>
      <w:r w:rsidRPr="000241B7">
        <w:rPr>
          <w:rFonts w:eastAsia="Times New Roman" w:cs="Times New Roman"/>
          <w:szCs w:val="24"/>
        </w:rPr>
        <w:t xml:space="preserve"> </w:t>
      </w:r>
      <w:r>
        <w:rPr>
          <w:rFonts w:eastAsia="Times New Roman" w:cs="Times New Roman"/>
          <w:szCs w:val="24"/>
        </w:rPr>
        <w:t xml:space="preserve">ως προσωρινό όνομα που το χρησιμοποιήσαμε τότε, για να γίνει και η εισδοχή των Σκοπίων στον ΟΗΕ. </w:t>
      </w:r>
    </w:p>
    <w:p w14:paraId="77C02EA1"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Σας παραπέμπω στην ιστορική ομιλία του Ανδρέα Παπανδρέου για την </w:t>
      </w:r>
      <w:r>
        <w:rPr>
          <w:rFonts w:eastAsia="Times New Roman" w:cs="Times New Roman"/>
          <w:szCs w:val="24"/>
        </w:rPr>
        <w:t>ενδιάμεση συμφωνία</w:t>
      </w:r>
      <w:r>
        <w:rPr>
          <w:rFonts w:eastAsia="Times New Roman" w:cs="Times New Roman"/>
          <w:szCs w:val="24"/>
        </w:rPr>
        <w:t xml:space="preserve"> στη </w:t>
      </w:r>
      <w:r>
        <w:rPr>
          <w:rFonts w:eastAsia="Times New Roman" w:cs="Times New Roman"/>
          <w:szCs w:val="24"/>
        </w:rPr>
        <w:t>Βουλή στις 6 Νοεμβρίου 1995. Δεν είναι μόνο ιστορική σε ό,τι αφορά την πατριωτική του συνείδηση και το ελληνικό θέμα, αλλά είναι κυρίως διδακτική για τις νεότερες γενιές για το πώς ασκείται μία εξωτερική πολιτική με βαθύ πατριωτισμό και βαθιά πατριωτική κα</w:t>
      </w:r>
      <w:r>
        <w:rPr>
          <w:rFonts w:eastAsia="Times New Roman" w:cs="Times New Roman"/>
          <w:szCs w:val="24"/>
        </w:rPr>
        <w:t>τεύθυνση.</w:t>
      </w:r>
    </w:p>
    <w:p w14:paraId="77C02EA2" w14:textId="77777777" w:rsidR="006113A9" w:rsidRDefault="006B6FC4">
      <w:pPr>
        <w:spacing w:line="600" w:lineRule="auto"/>
        <w:ind w:firstLine="720"/>
        <w:contextualSpacing/>
        <w:jc w:val="both"/>
        <w:rPr>
          <w:rFonts w:eastAsia="Times New Roman" w:cs="Times New Roman"/>
          <w:szCs w:val="24"/>
        </w:rPr>
      </w:pPr>
      <w:r w:rsidRPr="00ED31E1">
        <w:rPr>
          <w:rFonts w:eastAsia="Times New Roman" w:cs="Times New Roman"/>
          <w:szCs w:val="24"/>
        </w:rPr>
        <w:t xml:space="preserve">(Χειροκροτήματα από την πτέρυγα </w:t>
      </w:r>
      <w:r>
        <w:rPr>
          <w:rFonts w:eastAsia="Times New Roman" w:cs="Times New Roman"/>
          <w:szCs w:val="24"/>
        </w:rPr>
        <w:t>της Δημοκρατικής Συμπαράταξης</w:t>
      </w:r>
      <w:r w:rsidRPr="00ED31E1">
        <w:rPr>
          <w:rFonts w:eastAsia="Times New Roman" w:cs="Times New Roman"/>
          <w:szCs w:val="24"/>
        </w:rPr>
        <w:t>)</w:t>
      </w:r>
    </w:p>
    <w:p w14:paraId="77C02EA3"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Στη συνέχεια φτάσαμε στο Βουκουρέστι. Εκεί συμφωνήσαμε πράγματι όλοι. Δεν τέθηκαν όλα τα αναγκαία σημεία της </w:t>
      </w:r>
      <w:r>
        <w:rPr>
          <w:rFonts w:eastAsia="Times New Roman" w:cs="Times New Roman"/>
          <w:szCs w:val="24"/>
        </w:rPr>
        <w:t>ενδιάμεσης συμφωνίας</w:t>
      </w:r>
      <w:r>
        <w:rPr>
          <w:rFonts w:eastAsia="Times New Roman" w:cs="Times New Roman"/>
          <w:szCs w:val="24"/>
        </w:rPr>
        <w:t xml:space="preserve">, γιατί προφανώς δεν τα δέχτηκαν οι Σκοπιανοί. Όμως, </w:t>
      </w:r>
      <w:r>
        <w:rPr>
          <w:rFonts w:eastAsia="Times New Roman" w:cs="Times New Roman"/>
          <w:szCs w:val="24"/>
        </w:rPr>
        <w:t>έγινε ένα βήμα για τη διαμόρφωση μιας εθνικής γραμμής.</w:t>
      </w:r>
    </w:p>
    <w:p w14:paraId="77C02EA4"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Είναι, κυρίες και κύριοι συνάδελφοι, ειλικρινά κρίμα που χάθηκε η ευκαιρία ένα μείζον εθνικό θέμα να βρει την οριστική του λύση, γιατί δεν την βρίσκει με τη συγκεκριμένη </w:t>
      </w:r>
      <w:r>
        <w:rPr>
          <w:rFonts w:eastAsia="Times New Roman" w:cs="Times New Roman"/>
          <w:szCs w:val="24"/>
        </w:rPr>
        <w:t>σ</w:t>
      </w:r>
      <w:r>
        <w:rPr>
          <w:rFonts w:eastAsia="Times New Roman" w:cs="Times New Roman"/>
          <w:szCs w:val="24"/>
        </w:rPr>
        <w:t xml:space="preserve">υμφωνία, </w:t>
      </w:r>
      <w:r>
        <w:rPr>
          <w:rFonts w:eastAsia="Times New Roman" w:cs="Times New Roman"/>
          <w:szCs w:val="24"/>
        </w:rPr>
        <w:lastRenderedPageBreak/>
        <w:t>και να αντιμετωπίζετα</w:t>
      </w:r>
      <w:r>
        <w:rPr>
          <w:rFonts w:eastAsia="Times New Roman" w:cs="Times New Roman"/>
          <w:szCs w:val="24"/>
        </w:rPr>
        <w:t xml:space="preserve">ι τελικά βλαπτικά για τον τόπο. Αυτό, δυστυχώς, αποτελεί αποκλειστική σας ευθύνη, κύριοι της Κυβέρνησης. </w:t>
      </w:r>
    </w:p>
    <w:p w14:paraId="77C02EA5"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Αντιμετωπίσατε μία εθνική ευκαιρία κρίσιμη για τη στρατηγική της χώρας ως ευκαιρία πολιτικής επιβολής και κομματικής αξιοποίησης. Αγνοήσατε τη βήμα</w:t>
      </w:r>
      <w:r>
        <w:rPr>
          <w:rFonts w:eastAsia="Times New Roman" w:cs="Times New Roman"/>
          <w:szCs w:val="24"/>
        </w:rPr>
        <w:t>-</w:t>
      </w:r>
      <w:r>
        <w:rPr>
          <w:rFonts w:eastAsia="Times New Roman" w:cs="Times New Roman"/>
          <w:szCs w:val="24"/>
        </w:rPr>
        <w:t>βή</w:t>
      </w:r>
      <w:r>
        <w:rPr>
          <w:rFonts w:eastAsia="Times New Roman" w:cs="Times New Roman"/>
          <w:szCs w:val="24"/>
        </w:rPr>
        <w:t>μα διαμόρφωση της εθνικής γραμμής που θα εμφάνιζε ενωμένο τον Ελληνισμό και θα ενίσχυε αποφασιστικά τη διαπραγματευτική μας δύναμη. Κινηθήκατε με άγνοια των πραγματικών δεδομένων, όπως έδειξε η ατυχής στιγμή του Ίλιντεν. Δεν αξιοποιήσατε τα συνταγματικά κα</w:t>
      </w:r>
      <w:r>
        <w:rPr>
          <w:rFonts w:eastAsia="Times New Roman" w:cs="Times New Roman"/>
          <w:szCs w:val="24"/>
        </w:rPr>
        <w:t xml:space="preserve">τοχυρωμένα όργανα που θα έδιναν στο εσωτερικό της δικής μας </w:t>
      </w:r>
      <w:r>
        <w:rPr>
          <w:rFonts w:eastAsia="Times New Roman" w:cs="Times New Roman"/>
          <w:szCs w:val="24"/>
        </w:rPr>
        <w:t>δ</w:t>
      </w:r>
      <w:r>
        <w:rPr>
          <w:rFonts w:eastAsia="Times New Roman" w:cs="Times New Roman"/>
          <w:szCs w:val="24"/>
        </w:rPr>
        <w:t xml:space="preserve">ημοκρατίας κύρος στην πολιτική μας και δύναμη στη διαπραγμάτευσή μας. </w:t>
      </w:r>
    </w:p>
    <w:p w14:paraId="77C02EA6"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Εν κατακλείδι, η συντηρητική παράταξη γιγάντωσε το θέμα. Το ΠΑΣΟΚ το έφερε μέχρι την </w:t>
      </w:r>
      <w:r>
        <w:rPr>
          <w:rFonts w:eastAsia="Times New Roman" w:cs="Times New Roman"/>
          <w:szCs w:val="24"/>
        </w:rPr>
        <w:t>ενδιάμεση συμφωνία</w:t>
      </w:r>
      <w:r>
        <w:rPr>
          <w:rFonts w:eastAsia="Times New Roman" w:cs="Times New Roman"/>
          <w:szCs w:val="24"/>
        </w:rPr>
        <w:t>. Η Κυβέρνηση το χειρ</w:t>
      </w:r>
      <w:r>
        <w:rPr>
          <w:rFonts w:eastAsia="Times New Roman" w:cs="Times New Roman"/>
          <w:szCs w:val="24"/>
        </w:rPr>
        <w:t xml:space="preserve">ίστηκε αγνοώντας ότι το παιχνίδι με τα εθνικά θέματα δεν παίζεται με όρους προεκλογικού μάρκετινγκ. Φτάσαμε έτσι σε μία </w:t>
      </w:r>
      <w:r>
        <w:rPr>
          <w:rFonts w:eastAsia="Times New Roman" w:cs="Times New Roman"/>
          <w:szCs w:val="24"/>
        </w:rPr>
        <w:t>σ</w:t>
      </w:r>
      <w:r>
        <w:rPr>
          <w:rFonts w:eastAsia="Times New Roman" w:cs="Times New Roman"/>
          <w:szCs w:val="24"/>
        </w:rPr>
        <w:t xml:space="preserve">υμφωνία που δεν απελευθερώνει τη χώρα από </w:t>
      </w:r>
      <w:r>
        <w:rPr>
          <w:rFonts w:eastAsia="Times New Roman" w:cs="Times New Roman"/>
          <w:szCs w:val="24"/>
        </w:rPr>
        <w:lastRenderedPageBreak/>
        <w:t xml:space="preserve">το πρόβλημα, αλλά παραδίδει τη </w:t>
      </w:r>
      <w:r>
        <w:rPr>
          <w:rFonts w:eastAsia="Times New Roman" w:cs="Times New Roman"/>
          <w:szCs w:val="24"/>
        </w:rPr>
        <w:t>ν</w:t>
      </w:r>
      <w:r>
        <w:rPr>
          <w:rFonts w:eastAsia="Times New Roman" w:cs="Times New Roman"/>
          <w:szCs w:val="24"/>
        </w:rPr>
        <w:t xml:space="preserve">ατοϊκή ένταξη </w:t>
      </w:r>
      <w:r>
        <w:rPr>
          <w:rFonts w:eastAsia="Times New Roman" w:cs="Times New Roman"/>
          <w:szCs w:val="24"/>
        </w:rPr>
        <w:t>-</w:t>
      </w:r>
      <w:r>
        <w:rPr>
          <w:rFonts w:eastAsia="Times New Roman" w:cs="Times New Roman"/>
          <w:szCs w:val="24"/>
        </w:rPr>
        <w:t>πράξη υποχώρησης- χωρίς ουσιαστικό αντίκρισμα.</w:t>
      </w:r>
      <w:r>
        <w:rPr>
          <w:rFonts w:eastAsia="Times New Roman" w:cs="Times New Roman"/>
          <w:szCs w:val="24"/>
        </w:rPr>
        <w:t xml:space="preserve"> </w:t>
      </w:r>
    </w:p>
    <w:p w14:paraId="77C02EA7"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Και το τρίτο σημείο, για να κλείσω με αυτό κύριε Πρόεδρε, είναι ότι το χειρότερο από όλα είναι η κυνική ομολογία ότι με βάση τη </w:t>
      </w:r>
      <w:r>
        <w:rPr>
          <w:rFonts w:eastAsia="Times New Roman" w:cs="Times New Roman"/>
          <w:szCs w:val="24"/>
        </w:rPr>
        <w:t>σ</w:t>
      </w:r>
      <w:r>
        <w:rPr>
          <w:rFonts w:eastAsia="Times New Roman" w:cs="Times New Roman"/>
          <w:szCs w:val="24"/>
        </w:rPr>
        <w:t xml:space="preserve">υμφωνία επιχειρείτε να αναδιατάξετε το πολιτικό σκηνικό -το είπε πολύ καθαρά ο Πρωθυπουργός προχθές στη συζήτηση για την </w:t>
      </w:r>
      <w:r>
        <w:rPr>
          <w:rFonts w:eastAsia="Times New Roman" w:cs="Times New Roman"/>
          <w:szCs w:val="24"/>
        </w:rPr>
        <w:t>ψήφο</w:t>
      </w:r>
      <w:r>
        <w:rPr>
          <w:rFonts w:eastAsia="Times New Roman" w:cs="Times New Roman"/>
          <w:szCs w:val="24"/>
        </w:rPr>
        <w:t xml:space="preserve"> εμπιστοσύνης</w:t>
      </w:r>
      <w:r>
        <w:rPr>
          <w:rFonts w:eastAsia="Times New Roman" w:cs="Times New Roman"/>
          <w:szCs w:val="24"/>
        </w:rPr>
        <w:t>- να ανατρέψετε τη διάταξη των πολιτικών δυνάμεων και, όπως ομολογούν στελέχη σας, να λεηλατήσετε κιόλας τον ενδιάμεσο χώρο.</w:t>
      </w:r>
    </w:p>
    <w:p w14:paraId="77C02EA8"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Νομίζετε ότι μπορεί ενιαία να αντιμετωπιστεί μία υπόθεση πατριωτική, μεγάλη, σοβαρή, σημαντικότατη για την πορεία του </w:t>
      </w:r>
      <w:r>
        <w:rPr>
          <w:rFonts w:eastAsia="Times New Roman" w:cs="Times New Roman"/>
          <w:szCs w:val="24"/>
        </w:rPr>
        <w:t xml:space="preserve">έθνους με μία προεκλογική τακτική που απλά θέλει να σκοτώσει τους αντιπάλους της; Θεωρώ ότι είναι πάρα πολύ μεγάλο αυτό το παράπτωμα, γιατί για παράπτωμα πρόκειται. </w:t>
      </w:r>
    </w:p>
    <w:p w14:paraId="77C02EA9"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Το σχόλιο του Πρωθυπουργού ήταν έκδηλο, το είπε πολύ καθαρά: «Υπάρχουν δύο αντίπαλα μέτωπα, της </w:t>
      </w:r>
      <w:r>
        <w:rPr>
          <w:rFonts w:eastAsia="Times New Roman" w:cs="Times New Roman"/>
          <w:szCs w:val="24"/>
        </w:rPr>
        <w:t>Δ</w:t>
      </w:r>
      <w:r>
        <w:rPr>
          <w:rFonts w:eastAsia="Times New Roman" w:cs="Times New Roman"/>
          <w:szCs w:val="24"/>
        </w:rPr>
        <w:t xml:space="preserve">εξιάς και της ακροδεξιάς και της </w:t>
      </w:r>
      <w:r>
        <w:rPr>
          <w:rFonts w:eastAsia="Times New Roman" w:cs="Times New Roman"/>
          <w:szCs w:val="24"/>
        </w:rPr>
        <w:t>Α</w:t>
      </w:r>
      <w:r>
        <w:rPr>
          <w:rFonts w:eastAsia="Times New Roman" w:cs="Times New Roman"/>
          <w:szCs w:val="24"/>
        </w:rPr>
        <w:t xml:space="preserve">ριστεράς και της προόδου, και </w:t>
      </w:r>
      <w:r>
        <w:rPr>
          <w:rFonts w:eastAsia="Times New Roman" w:cs="Times New Roman"/>
          <w:szCs w:val="24"/>
        </w:rPr>
        <w:t>εσείς,</w:t>
      </w:r>
      <w:r>
        <w:rPr>
          <w:rFonts w:eastAsia="Times New Roman" w:cs="Times New Roman"/>
          <w:szCs w:val="24"/>
        </w:rPr>
        <w:t xml:space="preserve"> κυρία Γεννηματά</w:t>
      </w:r>
      <w:r>
        <w:rPr>
          <w:rFonts w:eastAsia="Times New Roman" w:cs="Times New Roman"/>
          <w:szCs w:val="24"/>
        </w:rPr>
        <w:t>,</w:t>
      </w:r>
      <w:r>
        <w:rPr>
          <w:rFonts w:eastAsia="Times New Roman" w:cs="Times New Roman"/>
          <w:szCs w:val="24"/>
        </w:rPr>
        <w:t xml:space="preserve"> είσαστε ταυτισμένοι με τη </w:t>
      </w:r>
      <w:r>
        <w:rPr>
          <w:rFonts w:eastAsia="Times New Roman" w:cs="Times New Roman"/>
          <w:szCs w:val="24"/>
        </w:rPr>
        <w:t>Δ</w:t>
      </w:r>
      <w:r>
        <w:rPr>
          <w:rFonts w:eastAsia="Times New Roman" w:cs="Times New Roman"/>
          <w:szCs w:val="24"/>
        </w:rPr>
        <w:t xml:space="preserve">εξιά». Αυτό ήταν </w:t>
      </w:r>
      <w:r>
        <w:rPr>
          <w:rFonts w:eastAsia="Times New Roman" w:cs="Times New Roman"/>
          <w:szCs w:val="24"/>
        </w:rPr>
        <w:t xml:space="preserve">που είπε </w:t>
      </w:r>
      <w:r>
        <w:rPr>
          <w:rFonts w:eastAsia="Times New Roman" w:cs="Times New Roman"/>
          <w:szCs w:val="24"/>
        </w:rPr>
        <w:lastRenderedPageBreak/>
        <w:t>επί λέξει. Και ήδη</w:t>
      </w:r>
      <w:r>
        <w:rPr>
          <w:rFonts w:eastAsia="Times New Roman" w:cs="Times New Roman"/>
          <w:szCs w:val="24"/>
        </w:rPr>
        <w:t xml:space="preserve"> με αυτή την τακτική, κόμματα χωρίς έρμα, χωρίς διαδρομή, παρά τις αγαθές τους διακηρύξεις και προθέσεις, συνθλίβονται στη μυλόπετρα της πόλωσης, της διαμόρφωσης ευκαιριακής πλειοψηφίας, της συναλλαγής και της ποδηγέτησης. </w:t>
      </w:r>
    </w:p>
    <w:p w14:paraId="77C02EAA"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Το απροσχημάτιστο παιχνίδι με τη</w:t>
      </w:r>
      <w:r>
        <w:rPr>
          <w:rFonts w:eastAsia="Times New Roman" w:cs="Times New Roman"/>
          <w:szCs w:val="24"/>
        </w:rPr>
        <w:t xml:space="preserve"> δημοκρατία και τους θεσμούς είναι παιχνίδι με τη φωτιά, είναι παιχνίδι που δεν παίζεται με όρους μαθητικού συνδικαλισμού. </w:t>
      </w:r>
    </w:p>
    <w:p w14:paraId="77C02EAB"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77C02EAC"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Όσο κι αν προσπαθείτε να μας ταυτίσετε με τη </w:t>
      </w:r>
      <w:r>
        <w:rPr>
          <w:rFonts w:eastAsia="Times New Roman" w:cs="Times New Roman"/>
          <w:szCs w:val="24"/>
        </w:rPr>
        <w:t>Δ</w:t>
      </w:r>
      <w:r>
        <w:rPr>
          <w:rFonts w:eastAsia="Times New Roman" w:cs="Times New Roman"/>
          <w:szCs w:val="24"/>
        </w:rPr>
        <w:t>εξ</w:t>
      </w:r>
      <w:r>
        <w:rPr>
          <w:rFonts w:eastAsia="Times New Roman" w:cs="Times New Roman"/>
          <w:szCs w:val="24"/>
        </w:rPr>
        <w:t>ιά, όσο και αν επιχειρείτε να εξαφανίσετε από τον πολιτικό χάρτη μια παράταξη με τη ρίζα, το βάθος, τη διαδρομή και το έργο της δικής μας, ματαιοπονείτε. Γιατί, αγαπητοί συνάδελφοι, όσες φορές ιστορικά αυτή η παράταξη δεν ήταν στις επάλξεις των αγώνων να κ</w:t>
      </w:r>
      <w:r>
        <w:rPr>
          <w:rFonts w:eastAsia="Times New Roman" w:cs="Times New Roman"/>
          <w:szCs w:val="24"/>
        </w:rPr>
        <w:t xml:space="preserve">αθορίζει τις εξελίξεις με το βαθύ πατριωτικό της αίσθημα, την αταλάντευτη πίστη της στην ενότητα του </w:t>
      </w:r>
      <w:r>
        <w:rPr>
          <w:rFonts w:eastAsia="Times New Roman" w:cs="Times New Roman"/>
          <w:szCs w:val="24"/>
        </w:rPr>
        <w:t>Ε</w:t>
      </w:r>
      <w:r>
        <w:rPr>
          <w:rFonts w:eastAsia="Times New Roman" w:cs="Times New Roman"/>
          <w:szCs w:val="24"/>
        </w:rPr>
        <w:t>λληνισμού και τη διαρκή αίσθηση της εθνικής της ευθύνης, μόνο διχασμοί και δεινά έβρισκαν ιστορικά τον τόπο. Αυτή είναι η δική μας ανάγνωση, αν θέλετε, τη</w:t>
      </w:r>
      <w:r>
        <w:rPr>
          <w:rFonts w:eastAsia="Times New Roman" w:cs="Times New Roman"/>
          <w:szCs w:val="24"/>
        </w:rPr>
        <w:t xml:space="preserve">ς ιστορίας. </w:t>
      </w:r>
    </w:p>
    <w:p w14:paraId="77C02EAD"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Έχουμε τη δύναμη να σταθούμε όρθιοι και να νικήσουμε. Δεν υπήρξαμε, δεν υπάρχουμε και, να το ξέρετε, δεν θα υπάρξουμε αναλώσιμοι. Με την αυτόνομη γραμμή μας, με την πίστη μας στον ενωμένο </w:t>
      </w:r>
      <w:r>
        <w:rPr>
          <w:rFonts w:eastAsia="Times New Roman" w:cs="Times New Roman"/>
          <w:szCs w:val="24"/>
        </w:rPr>
        <w:t>Ε</w:t>
      </w:r>
      <w:r>
        <w:rPr>
          <w:rFonts w:eastAsia="Times New Roman" w:cs="Times New Roman"/>
          <w:szCs w:val="24"/>
        </w:rPr>
        <w:t>λληνισμό, με το προοδευτικό μας πρόγραμμα και με την α</w:t>
      </w:r>
      <w:r>
        <w:rPr>
          <w:rFonts w:eastAsia="Times New Roman" w:cs="Times New Roman"/>
          <w:szCs w:val="24"/>
        </w:rPr>
        <w:t>ποδεδειγμένα μοναδική μεταρρυθμιστική μας δυναμική, θα αντιπαλέψουμε το αδιέξοδο δίπο</w:t>
      </w:r>
      <w:r>
        <w:rPr>
          <w:rFonts w:eastAsia="Times New Roman" w:cs="Times New Roman"/>
          <w:szCs w:val="24"/>
        </w:rPr>
        <w:t>λ</w:t>
      </w:r>
      <w:r>
        <w:rPr>
          <w:rFonts w:eastAsia="Times New Roman" w:cs="Times New Roman"/>
          <w:szCs w:val="24"/>
        </w:rPr>
        <w:t>ο του λαϊκισμού και της συντήρησης. Σας διαβεβαιώνω θα μας βρίσκετε πάντοτε μπροστά σας.</w:t>
      </w:r>
    </w:p>
    <w:p w14:paraId="77C02EAE"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w:t>
      </w:r>
    </w:p>
    <w:p w14:paraId="77C02EAF" w14:textId="77777777" w:rsidR="006113A9" w:rsidRDefault="006B6FC4">
      <w:pPr>
        <w:spacing w:line="600" w:lineRule="auto"/>
        <w:ind w:firstLine="720"/>
        <w:contextualSpacing/>
        <w:jc w:val="both"/>
        <w:rPr>
          <w:rFonts w:eastAsia="Times New Roman" w:cs="Times New Roman"/>
          <w:szCs w:val="24"/>
        </w:rPr>
      </w:pPr>
      <w:r w:rsidRPr="00641445">
        <w:rPr>
          <w:rFonts w:eastAsia="Times New Roman" w:cs="Times New Roman"/>
          <w:b/>
          <w:szCs w:val="24"/>
        </w:rPr>
        <w:t>ΠΡΟΕΔΡΕΥΩΝ (Νικήτα</w:t>
      </w:r>
      <w:r w:rsidRPr="00641445">
        <w:rPr>
          <w:rFonts w:eastAsia="Times New Roman" w:cs="Times New Roman"/>
          <w:b/>
          <w:szCs w:val="24"/>
        </w:rPr>
        <w:t>ς Κακλαμάνης):</w:t>
      </w:r>
      <w:r>
        <w:rPr>
          <w:rFonts w:eastAsia="Times New Roman" w:cs="Times New Roman"/>
          <w:szCs w:val="24"/>
        </w:rPr>
        <w:t xml:space="preserve"> Ο κ. Σκανδαλίδης μίλησε δεκαέξι λεπτά. Επομένως δικαιούται να έχει έξι λεπτά δευτερολογίας αύριο, εάν το επιθυμεί. </w:t>
      </w:r>
    </w:p>
    <w:p w14:paraId="77C02EB0"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Θέλω τώρα να σας ενημερώσω για το εξής. Έχετε εγγραφεί διακόσιοι πέντε συνάδελφοι. Σε αυτό θα προσθέσετε τους Υπουργούς, τους</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οινοβουλευτικούς και τους Αρχηγούς των </w:t>
      </w:r>
      <w:r>
        <w:rPr>
          <w:rFonts w:eastAsia="Times New Roman" w:cs="Times New Roman"/>
          <w:szCs w:val="24"/>
        </w:rPr>
        <w:t>κ</w:t>
      </w:r>
      <w:r>
        <w:rPr>
          <w:rFonts w:eastAsia="Times New Roman" w:cs="Times New Roman"/>
          <w:szCs w:val="24"/>
        </w:rPr>
        <w:t xml:space="preserve">ομμάτων. Η απόφαση, κατά πλειοψηφία, της Διάσκεψης των Προέδρων ήταν για δύο ημέρες. Όμως, στο τέλος ο Πρόεδρος </w:t>
      </w:r>
      <w:r>
        <w:rPr>
          <w:rFonts w:eastAsia="Times New Roman" w:cs="Times New Roman"/>
          <w:szCs w:val="24"/>
        </w:rPr>
        <w:lastRenderedPageBreak/>
        <w:t xml:space="preserve">της Βουλής είπε ότι αύριο θα δούμε, ενδεχομένως, αν χρειαστεί να πάμε και την Παρασκευή. </w:t>
      </w:r>
    </w:p>
    <w:p w14:paraId="77C02EB1"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δεν λέω σήμερα για την Παρασκευή, αλλά σας προτείνω οι απλοί ομιλητές </w:t>
      </w:r>
      <w:r>
        <w:rPr>
          <w:rFonts w:eastAsia="Times New Roman" w:cs="Times New Roman"/>
          <w:szCs w:val="24"/>
        </w:rPr>
        <w:t>-</w:t>
      </w:r>
      <w:r>
        <w:rPr>
          <w:rFonts w:eastAsia="Times New Roman" w:cs="Times New Roman"/>
          <w:szCs w:val="24"/>
        </w:rPr>
        <w:t xml:space="preserve">συγγνώμη για τη λέξη «απλοί», οι συνάδελφοι και όχι οι αγορητές- να πάνε στα έξι λεπτά. </w:t>
      </w:r>
    </w:p>
    <w:p w14:paraId="77C02EB2" w14:textId="77777777" w:rsidR="006113A9" w:rsidRDefault="006B6FC4">
      <w:pPr>
        <w:spacing w:line="600" w:lineRule="auto"/>
        <w:ind w:firstLine="720"/>
        <w:contextualSpacing/>
        <w:jc w:val="both"/>
        <w:rPr>
          <w:rFonts w:eastAsia="Times New Roman" w:cs="Times New Roman"/>
          <w:szCs w:val="24"/>
        </w:rPr>
      </w:pPr>
      <w:r w:rsidRPr="00833044">
        <w:rPr>
          <w:rFonts w:eastAsia="Times New Roman" w:cs="Times New Roman"/>
          <w:b/>
          <w:szCs w:val="24"/>
        </w:rPr>
        <w:t>ΑΠΟΣΤΟΛΟΣ ΒΕΣΥΡΟΠΟΥΛΟΣ:</w:t>
      </w:r>
      <w:r>
        <w:rPr>
          <w:rFonts w:eastAsia="Times New Roman" w:cs="Times New Roman"/>
          <w:szCs w:val="24"/>
        </w:rPr>
        <w:t xml:space="preserve"> Όχι, κύριε Πρόεδρε.</w:t>
      </w:r>
    </w:p>
    <w:p w14:paraId="77C02EB3" w14:textId="77777777" w:rsidR="006113A9" w:rsidRDefault="006B6FC4">
      <w:pPr>
        <w:spacing w:line="600" w:lineRule="auto"/>
        <w:ind w:firstLine="720"/>
        <w:contextualSpacing/>
        <w:jc w:val="both"/>
        <w:rPr>
          <w:rFonts w:eastAsia="Times New Roman" w:cs="Times New Roman"/>
          <w:szCs w:val="24"/>
        </w:rPr>
      </w:pPr>
      <w:r w:rsidRPr="00833044">
        <w:rPr>
          <w:rFonts w:eastAsia="Times New Roman" w:cs="Times New Roman"/>
          <w:b/>
          <w:szCs w:val="24"/>
        </w:rPr>
        <w:t>ΔΗΜΗΤΡΙΟΣ ΚΩΝΣΤΑΝΤΟΠΟΥΛΟΣ:</w:t>
      </w:r>
      <w:r>
        <w:rPr>
          <w:rFonts w:eastAsia="Times New Roman" w:cs="Times New Roman"/>
          <w:szCs w:val="24"/>
        </w:rPr>
        <w:t xml:space="preserve"> Όχι, κύριε Πρόεδρε.</w:t>
      </w:r>
    </w:p>
    <w:p w14:paraId="77C02EB4" w14:textId="77777777" w:rsidR="006113A9" w:rsidRDefault="006B6FC4">
      <w:pPr>
        <w:spacing w:line="600" w:lineRule="auto"/>
        <w:ind w:firstLine="720"/>
        <w:contextualSpacing/>
        <w:jc w:val="both"/>
        <w:rPr>
          <w:rFonts w:eastAsia="Times New Roman" w:cs="Times New Roman"/>
          <w:szCs w:val="24"/>
        </w:rPr>
      </w:pPr>
      <w:r w:rsidRPr="00641445">
        <w:rPr>
          <w:rFonts w:eastAsia="Times New Roman" w:cs="Times New Roman"/>
          <w:b/>
          <w:szCs w:val="24"/>
        </w:rPr>
        <w:t>ΠΡΟΕ</w:t>
      </w:r>
      <w:r w:rsidRPr="00641445">
        <w:rPr>
          <w:rFonts w:eastAsia="Times New Roman" w:cs="Times New Roman"/>
          <w:b/>
          <w:szCs w:val="24"/>
        </w:rPr>
        <w:t>ΔΡΕΥΩΝ (Νικήτας Κακλαμάνης):</w:t>
      </w:r>
      <w:r>
        <w:rPr>
          <w:rFonts w:eastAsia="Times New Roman" w:cs="Times New Roman"/>
          <w:szCs w:val="24"/>
        </w:rPr>
        <w:t xml:space="preserve"> Εγώ σας λέω μία πρόταση, για να το σκεφθείτε. Θα βγάλουμε τους χρόνους και ούτως ή άλλως μάλλον θα πάμε Παρασκευή, αλλά πάλι δεν θα μιλήσουν όλοι οι συνάδελφοι. Γι’ αυτό σκεφθείτε το. Ούτως ή άλλως θα υπάρχει μία ανοχή. </w:t>
      </w:r>
    </w:p>
    <w:p w14:paraId="77C02EB5"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Τον λό</w:t>
      </w:r>
      <w:r>
        <w:rPr>
          <w:rFonts w:eastAsia="Times New Roman" w:cs="Times New Roman"/>
          <w:szCs w:val="24"/>
        </w:rPr>
        <w:t>γο έχει ο κύριος Πρόεδρος.</w:t>
      </w:r>
    </w:p>
    <w:p w14:paraId="77C02EB6" w14:textId="77777777" w:rsidR="006113A9" w:rsidRDefault="006B6FC4">
      <w:pPr>
        <w:spacing w:line="600" w:lineRule="auto"/>
        <w:ind w:firstLine="720"/>
        <w:contextualSpacing/>
        <w:jc w:val="both"/>
        <w:rPr>
          <w:rFonts w:eastAsia="Times New Roman" w:cs="Times New Roman"/>
          <w:szCs w:val="24"/>
        </w:rPr>
      </w:pPr>
      <w:r w:rsidRPr="00FB5F6B">
        <w:rPr>
          <w:rFonts w:eastAsia="Times New Roman" w:cs="Times New Roman"/>
          <w:b/>
          <w:szCs w:val="24"/>
        </w:rPr>
        <w:t xml:space="preserve">ΝΙΚΟΛΑΟΣ ΒΟΥΤΣΗΣ </w:t>
      </w:r>
      <w:r w:rsidRPr="00FB5F6B">
        <w:rPr>
          <w:rFonts w:eastAsia="Times New Roman" w:cs="Times New Roman"/>
          <w:b/>
          <w:szCs w:val="24"/>
        </w:rPr>
        <w:t>(</w:t>
      </w:r>
      <w:r>
        <w:rPr>
          <w:rFonts w:eastAsia="Times New Roman" w:cs="Times New Roman"/>
          <w:b/>
          <w:szCs w:val="24"/>
        </w:rPr>
        <w:t>Πρόεδρος της Βουλής</w:t>
      </w:r>
      <w:r w:rsidRPr="00FB5F6B">
        <w:rPr>
          <w:rFonts w:eastAsia="Times New Roman" w:cs="Times New Roman"/>
          <w:b/>
          <w:szCs w:val="24"/>
        </w:rPr>
        <w:t>):</w:t>
      </w:r>
      <w:r>
        <w:rPr>
          <w:rFonts w:eastAsia="Times New Roman" w:cs="Times New Roman"/>
          <w:szCs w:val="24"/>
        </w:rPr>
        <w:t xml:space="preserve"> Επειδή πρέπει να έχουμε όλα τα δεδομένα μεταξύ μας, η διευκόλυνση που έγκειται στο να γίνουν έξι τα λεπτά από επτά είναι για να μπορέσουν</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να μιλήσουν οι διακόσιοι πέντε συνάδελφο</w:t>
      </w:r>
      <w:r>
        <w:rPr>
          <w:rFonts w:eastAsia="Times New Roman" w:cs="Times New Roman"/>
          <w:szCs w:val="24"/>
        </w:rPr>
        <w:t xml:space="preserve">ι. </w:t>
      </w:r>
    </w:p>
    <w:p w14:paraId="77C02EB7"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Το σύνολο των ωρών που θα απαιτηθούν το είχαμε προϋπολογίσει σε είκοσι οκτώ, αλλά μπορεί να πάνε και τριάντα δύο. Σήμερα μπορούμε να πάμε και μέχρι τη μία και μιάμισ</w:t>
      </w:r>
      <w:r>
        <w:rPr>
          <w:rFonts w:eastAsia="Times New Roman" w:cs="Times New Roman"/>
          <w:szCs w:val="24"/>
        </w:rPr>
        <w:t>ι</w:t>
      </w:r>
      <w:r>
        <w:rPr>
          <w:rFonts w:eastAsia="Times New Roman" w:cs="Times New Roman"/>
          <w:szCs w:val="24"/>
        </w:rPr>
        <w:t xml:space="preserve"> το βράδυ. Η απόφαση είναι να γίνει η ψηφοφορία αύριο το βράδυ. Αυτή είναι η απόφαση κ</w:t>
      </w:r>
      <w:r>
        <w:rPr>
          <w:rFonts w:eastAsia="Times New Roman" w:cs="Times New Roman"/>
          <w:szCs w:val="24"/>
        </w:rPr>
        <w:t xml:space="preserve">αι το λέω ευθύτατα. </w:t>
      </w:r>
    </w:p>
    <w:p w14:paraId="77C02EB8"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Από εκεί και πέρα, επειδή εξελίσσονται από χθες κιόλας -και το γνωρίζουμε όλοι, κύριε Πρόεδρε- και διάφορα σενάρια για το τι μπορεί να γίνει ενδιάμεσα της διαδικασίας, είτε για </w:t>
      </w:r>
      <w:r>
        <w:rPr>
          <w:rFonts w:eastAsia="Times New Roman" w:cs="Times New Roman"/>
          <w:szCs w:val="24"/>
        </w:rPr>
        <w:t>προτάσεις δυσπιστίας</w:t>
      </w:r>
      <w:r>
        <w:rPr>
          <w:rFonts w:eastAsia="Times New Roman" w:cs="Times New Roman"/>
          <w:szCs w:val="24"/>
        </w:rPr>
        <w:t xml:space="preserve"> είτε άλλα πράγματα, σε ό,τι με αφορά,</w:t>
      </w:r>
      <w:r>
        <w:rPr>
          <w:rFonts w:eastAsia="Times New Roman" w:cs="Times New Roman"/>
          <w:szCs w:val="24"/>
        </w:rPr>
        <w:t xml:space="preserve"> δεν υπάρχει κα</w:t>
      </w:r>
      <w:r>
        <w:rPr>
          <w:rFonts w:eastAsia="Times New Roman" w:cs="Times New Roman"/>
          <w:szCs w:val="24"/>
        </w:rPr>
        <w:t>μ</w:t>
      </w:r>
      <w:r>
        <w:rPr>
          <w:rFonts w:eastAsia="Times New Roman" w:cs="Times New Roman"/>
          <w:szCs w:val="24"/>
        </w:rPr>
        <w:t xml:space="preserve">μία περίπτωση αυτή η διαδικασία, εκτός αν υπάρχει άλλη παρέμβαση σαν αυτή που υπονόησα προηγούμενα, να μην πάει αύριο το βράδυ, ό,τι ώρα και αν χρειαστεί. </w:t>
      </w:r>
    </w:p>
    <w:p w14:paraId="77C02EB9"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Σας παρακαλώ πολύ να είναι πολύ καθαρό μεταξύ μας. Θα μιλήσουμε όλοι. Και εγώ είμαι </w:t>
      </w:r>
      <w:r>
        <w:rPr>
          <w:rFonts w:eastAsia="Times New Roman" w:cs="Times New Roman"/>
          <w:szCs w:val="24"/>
        </w:rPr>
        <w:t>πέραν των διακοσίων πέντε. Θα αργήσουμε το βράδυ, θα ξεκινήσουμε αύριο από πιο νωρίς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77C02EBA" w14:textId="77777777" w:rsidR="006113A9" w:rsidRDefault="006B6FC4">
      <w:pPr>
        <w:spacing w:line="600" w:lineRule="auto"/>
        <w:ind w:firstLine="720"/>
        <w:contextualSpacing/>
        <w:jc w:val="both"/>
        <w:rPr>
          <w:rFonts w:eastAsia="Times New Roman" w:cs="Times New Roman"/>
          <w:szCs w:val="24"/>
        </w:rPr>
      </w:pPr>
      <w:r w:rsidRPr="00E16C4C">
        <w:rPr>
          <w:rFonts w:eastAsia="Times New Roman" w:cs="Times New Roman"/>
          <w:szCs w:val="24"/>
        </w:rPr>
        <w:t>Σας λέω</w:t>
      </w:r>
      <w:r>
        <w:rPr>
          <w:rFonts w:eastAsia="Times New Roman" w:cs="Times New Roman"/>
          <w:szCs w:val="24"/>
        </w:rPr>
        <w:t xml:space="preserve"> ότι</w:t>
      </w:r>
      <w:r w:rsidRPr="00E16C4C">
        <w:rPr>
          <w:rFonts w:eastAsia="Times New Roman" w:cs="Times New Roman"/>
          <w:szCs w:val="24"/>
        </w:rPr>
        <w:t xml:space="preserve"> έχουμε τις τρεις προηγούμενες συμβάσεις</w:t>
      </w:r>
      <w:r>
        <w:rPr>
          <w:rFonts w:eastAsia="Times New Roman" w:cs="Times New Roman"/>
          <w:szCs w:val="24"/>
        </w:rPr>
        <w:t xml:space="preserve">, Άμστερνταμ, Μάαστριχτ, </w:t>
      </w:r>
      <w:r w:rsidRPr="00E16C4C">
        <w:rPr>
          <w:rFonts w:eastAsia="Times New Roman" w:cs="Times New Roman"/>
          <w:szCs w:val="24"/>
        </w:rPr>
        <w:t xml:space="preserve">το </w:t>
      </w:r>
      <w:r>
        <w:rPr>
          <w:rFonts w:eastAsia="Times New Roman" w:cs="Times New Roman"/>
          <w:szCs w:val="24"/>
        </w:rPr>
        <w:t>σ</w:t>
      </w:r>
      <w:r w:rsidRPr="00E16C4C">
        <w:rPr>
          <w:rFonts w:eastAsia="Times New Roman" w:cs="Times New Roman"/>
          <w:szCs w:val="24"/>
        </w:rPr>
        <w:t xml:space="preserve">ύνταγμα της Ευρώπης και όλες τις πολύ μεγάλες </w:t>
      </w:r>
      <w:r>
        <w:rPr>
          <w:rFonts w:eastAsia="Times New Roman" w:cs="Times New Roman"/>
          <w:szCs w:val="24"/>
        </w:rPr>
        <w:t>συμβάσεις και κράτησαν από δώδεκα</w:t>
      </w:r>
      <w:r w:rsidRPr="00E16C4C">
        <w:rPr>
          <w:rFonts w:eastAsia="Times New Roman" w:cs="Times New Roman"/>
          <w:szCs w:val="24"/>
        </w:rPr>
        <w:t xml:space="preserve"> μέχ</w:t>
      </w:r>
      <w:r w:rsidRPr="00E16C4C">
        <w:rPr>
          <w:rFonts w:eastAsia="Times New Roman" w:cs="Times New Roman"/>
          <w:szCs w:val="24"/>
        </w:rPr>
        <w:t xml:space="preserve">ρι </w:t>
      </w:r>
      <w:r>
        <w:rPr>
          <w:rFonts w:eastAsia="Times New Roman" w:cs="Times New Roman"/>
          <w:szCs w:val="24"/>
        </w:rPr>
        <w:t xml:space="preserve">είκοσι </w:t>
      </w:r>
      <w:r>
        <w:rPr>
          <w:rFonts w:eastAsia="Times New Roman" w:cs="Times New Roman"/>
          <w:szCs w:val="24"/>
        </w:rPr>
        <w:lastRenderedPageBreak/>
        <w:t xml:space="preserve">τέσσερις </w:t>
      </w:r>
      <w:r w:rsidRPr="00E16C4C">
        <w:rPr>
          <w:rFonts w:eastAsia="Times New Roman" w:cs="Times New Roman"/>
          <w:szCs w:val="24"/>
        </w:rPr>
        <w:t>ώρες</w:t>
      </w:r>
      <w:r>
        <w:rPr>
          <w:rFonts w:eastAsia="Times New Roman" w:cs="Times New Roman"/>
          <w:szCs w:val="24"/>
        </w:rPr>
        <w:t>.</w:t>
      </w:r>
      <w:r w:rsidRPr="00E16C4C">
        <w:rPr>
          <w:rFonts w:eastAsia="Times New Roman" w:cs="Times New Roman"/>
          <w:szCs w:val="24"/>
        </w:rPr>
        <w:t xml:space="preserve"> Αυτή μπορεί να </w:t>
      </w:r>
      <w:r>
        <w:rPr>
          <w:rFonts w:eastAsia="Times New Roman" w:cs="Times New Roman"/>
          <w:szCs w:val="24"/>
        </w:rPr>
        <w:t xml:space="preserve">πάει και τριάντα πέντε, </w:t>
      </w:r>
      <w:r w:rsidRPr="00E16C4C">
        <w:rPr>
          <w:rFonts w:eastAsia="Times New Roman" w:cs="Times New Roman"/>
          <w:szCs w:val="24"/>
        </w:rPr>
        <w:t>όσο χρειαστεί</w:t>
      </w:r>
      <w:r>
        <w:rPr>
          <w:rFonts w:eastAsia="Times New Roman" w:cs="Times New Roman"/>
          <w:szCs w:val="24"/>
        </w:rPr>
        <w:t>,</w:t>
      </w:r>
      <w:r w:rsidRPr="00E16C4C">
        <w:rPr>
          <w:rFonts w:eastAsia="Times New Roman" w:cs="Times New Roman"/>
          <w:szCs w:val="24"/>
        </w:rPr>
        <w:t xml:space="preserve"> όχι όμως με παράταση ημερών</w:t>
      </w:r>
      <w:r>
        <w:rPr>
          <w:rFonts w:eastAsia="Times New Roman" w:cs="Times New Roman"/>
          <w:szCs w:val="24"/>
        </w:rPr>
        <w:t>.</w:t>
      </w:r>
      <w:r w:rsidRPr="00E16C4C">
        <w:rPr>
          <w:rFonts w:eastAsia="Times New Roman" w:cs="Times New Roman"/>
          <w:szCs w:val="24"/>
        </w:rPr>
        <w:t xml:space="preserve"> </w:t>
      </w:r>
    </w:p>
    <w:p w14:paraId="77C02EBB"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Αντιλαμβάνεστε ότι δ</w:t>
      </w:r>
      <w:r w:rsidRPr="00E16C4C">
        <w:rPr>
          <w:rFonts w:eastAsia="Times New Roman" w:cs="Times New Roman"/>
          <w:szCs w:val="24"/>
        </w:rPr>
        <w:t xml:space="preserve">εν </w:t>
      </w:r>
      <w:r>
        <w:rPr>
          <w:rFonts w:eastAsia="Times New Roman" w:cs="Times New Roman"/>
          <w:szCs w:val="24"/>
        </w:rPr>
        <w:t>διαψεύδω</w:t>
      </w:r>
      <w:r w:rsidRPr="00E16C4C">
        <w:rPr>
          <w:rFonts w:eastAsia="Times New Roman" w:cs="Times New Roman"/>
          <w:szCs w:val="24"/>
        </w:rPr>
        <w:t xml:space="preserve"> τον Πρόεδρο </w:t>
      </w:r>
      <w:r>
        <w:rPr>
          <w:rFonts w:eastAsia="Times New Roman" w:cs="Times New Roman"/>
          <w:szCs w:val="24"/>
        </w:rPr>
        <w:t>γι’</w:t>
      </w:r>
      <w:r w:rsidRPr="00E16C4C">
        <w:rPr>
          <w:rFonts w:eastAsia="Times New Roman" w:cs="Times New Roman"/>
          <w:szCs w:val="24"/>
        </w:rPr>
        <w:t xml:space="preserve"> αυτό που </w:t>
      </w:r>
      <w:r>
        <w:rPr>
          <w:rFonts w:eastAsia="Times New Roman" w:cs="Times New Roman"/>
          <w:szCs w:val="24"/>
        </w:rPr>
        <w:t>είπε</w:t>
      </w:r>
      <w:r w:rsidRPr="00E16C4C">
        <w:rPr>
          <w:rFonts w:eastAsia="Times New Roman" w:cs="Times New Roman"/>
          <w:szCs w:val="24"/>
        </w:rPr>
        <w:t xml:space="preserve"> προηγο</w:t>
      </w:r>
      <w:r>
        <w:rPr>
          <w:rFonts w:eastAsia="Times New Roman" w:cs="Times New Roman"/>
          <w:szCs w:val="24"/>
        </w:rPr>
        <w:t xml:space="preserve">υμένως. </w:t>
      </w:r>
      <w:r w:rsidRPr="00677E9E">
        <w:rPr>
          <w:rFonts w:eastAsia="Times New Roman" w:cs="Times New Roman"/>
          <w:szCs w:val="24"/>
        </w:rPr>
        <w:t>Όμως</w:t>
      </w:r>
      <w:r>
        <w:rPr>
          <w:rFonts w:eastAsia="Times New Roman" w:cs="Times New Roman"/>
          <w:szCs w:val="24"/>
        </w:rPr>
        <w:t>, να δούμε την οικονομία όλης της συζήτηση</w:t>
      </w:r>
      <w:r w:rsidRPr="00E16C4C">
        <w:rPr>
          <w:rFonts w:eastAsia="Times New Roman" w:cs="Times New Roman"/>
          <w:szCs w:val="24"/>
        </w:rPr>
        <w:t xml:space="preserve">ς σε σχέση και με άλλα </w:t>
      </w:r>
      <w:r w:rsidRPr="00E16C4C">
        <w:rPr>
          <w:rFonts w:eastAsia="Times New Roman" w:cs="Times New Roman"/>
          <w:szCs w:val="24"/>
        </w:rPr>
        <w:t>σενάρια τα οποία ακούγονται</w:t>
      </w:r>
      <w:r>
        <w:rPr>
          <w:rFonts w:eastAsia="Times New Roman" w:cs="Times New Roman"/>
          <w:szCs w:val="24"/>
        </w:rPr>
        <w:t xml:space="preserve"> και</w:t>
      </w:r>
      <w:r w:rsidRPr="00E16C4C">
        <w:rPr>
          <w:rFonts w:eastAsia="Times New Roman" w:cs="Times New Roman"/>
          <w:szCs w:val="24"/>
        </w:rPr>
        <w:t xml:space="preserve"> γράφονται</w:t>
      </w:r>
      <w:r>
        <w:rPr>
          <w:rFonts w:eastAsia="Times New Roman" w:cs="Times New Roman"/>
          <w:szCs w:val="24"/>
        </w:rPr>
        <w:t xml:space="preserve"> και</w:t>
      </w:r>
      <w:r w:rsidRPr="00E16C4C">
        <w:rPr>
          <w:rFonts w:eastAsia="Times New Roman" w:cs="Times New Roman"/>
          <w:szCs w:val="24"/>
        </w:rPr>
        <w:t xml:space="preserve"> καθένας έχει δικαίωμα να τα βάλει σε εφαρμογή αύριο κάποια στιγμή</w:t>
      </w:r>
      <w:r>
        <w:rPr>
          <w:rFonts w:eastAsia="Times New Roman" w:cs="Times New Roman"/>
          <w:szCs w:val="24"/>
        </w:rPr>
        <w:t>. Ωστόσο, δεν</w:t>
      </w:r>
      <w:r w:rsidRPr="00E16C4C">
        <w:rPr>
          <w:rFonts w:eastAsia="Times New Roman" w:cs="Times New Roman"/>
          <w:szCs w:val="24"/>
        </w:rPr>
        <w:t xml:space="preserve"> θα </w:t>
      </w:r>
      <w:r>
        <w:rPr>
          <w:rFonts w:eastAsia="Times New Roman" w:cs="Times New Roman"/>
          <w:szCs w:val="24"/>
        </w:rPr>
        <w:t>αιφνιδιαστούμε</w:t>
      </w:r>
      <w:r w:rsidRPr="00E16C4C">
        <w:rPr>
          <w:rFonts w:eastAsia="Times New Roman" w:cs="Times New Roman"/>
          <w:szCs w:val="24"/>
        </w:rPr>
        <w:t xml:space="preserve"> ούτε </w:t>
      </w:r>
      <w:r>
        <w:rPr>
          <w:rFonts w:eastAsia="Times New Roman" w:cs="Times New Roman"/>
          <w:szCs w:val="24"/>
        </w:rPr>
        <w:t xml:space="preserve">θα αιφνιδιάσουμε. </w:t>
      </w:r>
    </w:p>
    <w:p w14:paraId="77C02EBC"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Παρακαλώ, η </w:t>
      </w:r>
      <w:r w:rsidRPr="00E16C4C">
        <w:rPr>
          <w:rFonts w:eastAsia="Times New Roman" w:cs="Times New Roman"/>
          <w:szCs w:val="24"/>
        </w:rPr>
        <w:t>απόφαση είναι σήμερα να πάμε μέχρι το βράδυ</w:t>
      </w:r>
      <w:r>
        <w:rPr>
          <w:rFonts w:eastAsia="Times New Roman" w:cs="Times New Roman"/>
          <w:szCs w:val="24"/>
        </w:rPr>
        <w:t>.</w:t>
      </w:r>
      <w:r w:rsidRPr="00E16C4C">
        <w:rPr>
          <w:rFonts w:eastAsia="Times New Roman" w:cs="Times New Roman"/>
          <w:szCs w:val="24"/>
        </w:rPr>
        <w:t xml:space="preserve"> Αν </w:t>
      </w:r>
      <w:r>
        <w:rPr>
          <w:rFonts w:eastAsia="Times New Roman" w:cs="Times New Roman"/>
          <w:szCs w:val="24"/>
        </w:rPr>
        <w:t>δεν γίνεται δ</w:t>
      </w:r>
      <w:r w:rsidRPr="00E16C4C">
        <w:rPr>
          <w:rFonts w:eastAsia="Times New Roman" w:cs="Times New Roman"/>
          <w:szCs w:val="24"/>
        </w:rPr>
        <w:t xml:space="preserve">εκτό </w:t>
      </w:r>
      <w:r>
        <w:rPr>
          <w:rFonts w:eastAsia="Times New Roman" w:cs="Times New Roman"/>
          <w:szCs w:val="24"/>
        </w:rPr>
        <w:t>το επτάλεπτ</w:t>
      </w:r>
      <w:r>
        <w:rPr>
          <w:rFonts w:eastAsia="Times New Roman" w:cs="Times New Roman"/>
          <w:szCs w:val="24"/>
        </w:rPr>
        <w:t xml:space="preserve">ο </w:t>
      </w:r>
      <w:r w:rsidRPr="00E16C4C">
        <w:rPr>
          <w:rFonts w:eastAsia="Times New Roman" w:cs="Times New Roman"/>
          <w:szCs w:val="24"/>
        </w:rPr>
        <w:t>να γίνει εξάλεπτο</w:t>
      </w:r>
      <w:r>
        <w:rPr>
          <w:rFonts w:eastAsia="Times New Roman" w:cs="Times New Roman"/>
          <w:szCs w:val="24"/>
        </w:rPr>
        <w:t>,</w:t>
      </w:r>
      <w:r w:rsidRPr="00E16C4C">
        <w:rPr>
          <w:rFonts w:eastAsia="Times New Roman" w:cs="Times New Roman"/>
          <w:szCs w:val="24"/>
        </w:rPr>
        <w:t xml:space="preserve"> πάμε με τα </w:t>
      </w:r>
      <w:r>
        <w:rPr>
          <w:rFonts w:eastAsia="Times New Roman" w:cs="Times New Roman"/>
          <w:szCs w:val="24"/>
        </w:rPr>
        <w:t>επτάλεπτα μέχρι όποια</w:t>
      </w:r>
      <w:r w:rsidRPr="00E16C4C">
        <w:rPr>
          <w:rFonts w:eastAsia="Times New Roman" w:cs="Times New Roman"/>
          <w:szCs w:val="24"/>
        </w:rPr>
        <w:t xml:space="preserve"> ώρα χρεια</w:t>
      </w:r>
      <w:r>
        <w:rPr>
          <w:rFonts w:eastAsia="Times New Roman" w:cs="Times New Roman"/>
          <w:szCs w:val="24"/>
        </w:rPr>
        <w:t>στεί.</w:t>
      </w:r>
    </w:p>
    <w:p w14:paraId="77C02EBD"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Να τηρείται, όμως. </w:t>
      </w:r>
    </w:p>
    <w:p w14:paraId="77C02EBE" w14:textId="77777777" w:rsidR="006113A9" w:rsidRDefault="006B6FC4">
      <w:pPr>
        <w:spacing w:line="600" w:lineRule="auto"/>
        <w:ind w:firstLine="720"/>
        <w:contextualSpacing/>
        <w:jc w:val="both"/>
        <w:rPr>
          <w:rFonts w:eastAsia="Times New Roman" w:cs="Times New Roman"/>
          <w:szCs w:val="24"/>
        </w:rPr>
      </w:pPr>
      <w:r w:rsidRPr="00557D17">
        <w:rPr>
          <w:rFonts w:eastAsia="Times New Roman" w:cs="Times New Roman"/>
          <w:b/>
          <w:szCs w:val="24"/>
        </w:rPr>
        <w:t>ΠΡΟΕΔΡΕΥΩΝ (Νικήτας Κακλαμάνης):</w:t>
      </w:r>
      <w:r>
        <w:rPr>
          <w:rFonts w:eastAsia="Times New Roman" w:cs="Times New Roman"/>
          <w:szCs w:val="24"/>
        </w:rPr>
        <w:t xml:space="preserve"> Κύριε Κεγκέρογλου, το να τηρείται με βρίσκει απόλυτα σύμφωνο, αλλά δεν μπορεί ο εκάστοτε Προεδρεύων να κάνει κα</w:t>
      </w:r>
      <w:r>
        <w:rPr>
          <w:rFonts w:eastAsia="Times New Roman" w:cs="Times New Roman"/>
          <w:szCs w:val="24"/>
        </w:rPr>
        <w:t>ι τον παιδονόμο</w:t>
      </w:r>
      <w:r>
        <w:rPr>
          <w:rFonts w:eastAsia="Times New Roman" w:cs="Times New Roman"/>
          <w:szCs w:val="24"/>
        </w:rPr>
        <w:t>!</w:t>
      </w:r>
      <w:r>
        <w:rPr>
          <w:rFonts w:eastAsia="Times New Roman" w:cs="Times New Roman"/>
          <w:szCs w:val="24"/>
        </w:rPr>
        <w:t xml:space="preserve"> </w:t>
      </w:r>
    </w:p>
    <w:p w14:paraId="77C02EBF"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Κάνω έκκληση, λοιπόν, στους συναδέλφους να τηρούν οι ίδιοι το επτάλεπτο. Ούτως ή άλλως, δεν πρόκειται να λήξει τη δωδεκάτη. Θα πάμε Παρασκευή ούτως ή άλλως, γιατί τέσσερις τα μεσάνυχτα Παρασκευή είναι πια.</w:t>
      </w:r>
    </w:p>
    <w:p w14:paraId="77C02EC0"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Ορίστε, κύριε Κασιδιάρη, έχετε τ</w:t>
      </w:r>
      <w:r>
        <w:rPr>
          <w:rFonts w:eastAsia="Times New Roman" w:cs="Times New Roman"/>
          <w:szCs w:val="24"/>
        </w:rPr>
        <w:t>ον λόγο. Θα κάνετε χρήση της δευτερολογίας σας;</w:t>
      </w:r>
    </w:p>
    <w:p w14:paraId="77C02EC1"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ΗΛΙΑΣ ΚΑΣΙΔΙΑΡΗΣ: </w:t>
      </w:r>
      <w:r>
        <w:rPr>
          <w:rFonts w:eastAsia="Times New Roman" w:cs="Times New Roman"/>
          <w:szCs w:val="24"/>
        </w:rPr>
        <w:t>Θα το δούμε στην πορεία αυτό.</w:t>
      </w:r>
    </w:p>
    <w:p w14:paraId="77C02EC2"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Ωραία. Ξεκινήστε.</w:t>
      </w:r>
    </w:p>
    <w:p w14:paraId="77C02EC3"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ΗΛΙΑΣ ΚΑΣΙΔΙΑΡΗΣ: </w:t>
      </w:r>
      <w:r>
        <w:rPr>
          <w:rFonts w:eastAsia="Times New Roman" w:cs="Times New Roman"/>
          <w:szCs w:val="24"/>
        </w:rPr>
        <w:t xml:space="preserve">Θα ξεκινήσω με </w:t>
      </w:r>
      <w:r w:rsidRPr="00E16C4C">
        <w:rPr>
          <w:rFonts w:eastAsia="Times New Roman" w:cs="Times New Roman"/>
          <w:szCs w:val="24"/>
        </w:rPr>
        <w:t>την πάγια θέση του Λαϊκού Συνδέσμου</w:t>
      </w:r>
      <w:r>
        <w:rPr>
          <w:rFonts w:eastAsia="Times New Roman" w:cs="Times New Roman"/>
          <w:szCs w:val="24"/>
        </w:rPr>
        <w:t xml:space="preserve"> </w:t>
      </w:r>
      <w:r w:rsidRPr="00E16C4C">
        <w:rPr>
          <w:rFonts w:eastAsia="Times New Roman" w:cs="Times New Roman"/>
          <w:szCs w:val="24"/>
        </w:rPr>
        <w:t>-</w:t>
      </w:r>
      <w:r>
        <w:rPr>
          <w:rFonts w:eastAsia="Times New Roman" w:cs="Times New Roman"/>
          <w:szCs w:val="24"/>
        </w:rPr>
        <w:t xml:space="preserve"> </w:t>
      </w:r>
      <w:r w:rsidRPr="00E16C4C">
        <w:rPr>
          <w:rFonts w:eastAsia="Times New Roman" w:cs="Times New Roman"/>
          <w:szCs w:val="24"/>
        </w:rPr>
        <w:t>Χρυσή Αυγή</w:t>
      </w:r>
      <w:r>
        <w:rPr>
          <w:rFonts w:eastAsia="Times New Roman" w:cs="Times New Roman"/>
          <w:szCs w:val="24"/>
        </w:rPr>
        <w:t>,</w:t>
      </w:r>
      <w:r w:rsidRPr="00E16C4C">
        <w:rPr>
          <w:rFonts w:eastAsia="Times New Roman" w:cs="Times New Roman"/>
          <w:szCs w:val="24"/>
        </w:rPr>
        <w:t xml:space="preserve"> όπως αυτή εκφράστηκε ήδη α</w:t>
      </w:r>
      <w:r w:rsidRPr="00E16C4C">
        <w:rPr>
          <w:rFonts w:eastAsia="Times New Roman" w:cs="Times New Roman"/>
          <w:szCs w:val="24"/>
        </w:rPr>
        <w:t xml:space="preserve">πό τις αρχές της δεκαετίας του </w:t>
      </w:r>
      <w:r>
        <w:rPr>
          <w:rFonts w:eastAsia="Times New Roman" w:cs="Times New Roman"/>
          <w:szCs w:val="24"/>
        </w:rPr>
        <w:t>19</w:t>
      </w:r>
      <w:r w:rsidRPr="00E16C4C">
        <w:rPr>
          <w:rFonts w:eastAsia="Times New Roman" w:cs="Times New Roman"/>
          <w:szCs w:val="24"/>
        </w:rPr>
        <w:t xml:space="preserve">90 από το </w:t>
      </w:r>
      <w:r w:rsidRPr="00E16C4C">
        <w:rPr>
          <w:rFonts w:eastAsia="Times New Roman" w:cs="Times New Roman"/>
          <w:szCs w:val="24"/>
        </w:rPr>
        <w:t>πολιτικό συμβούλιο</w:t>
      </w:r>
      <w:r w:rsidRPr="00E16C4C">
        <w:rPr>
          <w:rFonts w:eastAsia="Times New Roman" w:cs="Times New Roman"/>
          <w:szCs w:val="24"/>
        </w:rPr>
        <w:t xml:space="preserve"> του </w:t>
      </w:r>
      <w:r w:rsidRPr="00E16C4C">
        <w:rPr>
          <w:rFonts w:eastAsia="Times New Roman" w:cs="Times New Roman"/>
          <w:szCs w:val="24"/>
        </w:rPr>
        <w:t>κόμματος</w:t>
      </w:r>
      <w:r>
        <w:rPr>
          <w:rFonts w:eastAsia="Times New Roman" w:cs="Times New Roman"/>
          <w:szCs w:val="24"/>
        </w:rPr>
        <w:t>.</w:t>
      </w:r>
      <w:r w:rsidRPr="00E16C4C">
        <w:rPr>
          <w:rFonts w:eastAsia="Times New Roman" w:cs="Times New Roman"/>
          <w:szCs w:val="24"/>
        </w:rPr>
        <w:t xml:space="preserve"> Η εκχώρηση του ονόματος της Μακεδονίας σε</w:t>
      </w:r>
      <w:r>
        <w:rPr>
          <w:rFonts w:eastAsia="Times New Roman" w:cs="Times New Roman"/>
          <w:szCs w:val="24"/>
        </w:rPr>
        <w:t xml:space="preserve"> ξένη δύναμη συνιστά ε</w:t>
      </w:r>
      <w:r w:rsidRPr="00E16C4C">
        <w:rPr>
          <w:rFonts w:eastAsia="Times New Roman" w:cs="Times New Roman"/>
          <w:szCs w:val="24"/>
        </w:rPr>
        <w:t>θνική προδοσία</w:t>
      </w:r>
      <w:r>
        <w:rPr>
          <w:rFonts w:eastAsia="Times New Roman" w:cs="Times New Roman"/>
          <w:szCs w:val="24"/>
        </w:rPr>
        <w:t>. Κ</w:t>
      </w:r>
      <w:r w:rsidRPr="00E16C4C">
        <w:rPr>
          <w:rFonts w:eastAsia="Times New Roman" w:cs="Times New Roman"/>
          <w:szCs w:val="24"/>
        </w:rPr>
        <w:t xml:space="preserve">αι </w:t>
      </w:r>
      <w:r>
        <w:rPr>
          <w:rFonts w:eastAsia="Times New Roman" w:cs="Times New Roman"/>
          <w:szCs w:val="24"/>
        </w:rPr>
        <w:t>ερχόμαστε</w:t>
      </w:r>
      <w:r w:rsidRPr="00E16C4C">
        <w:rPr>
          <w:rFonts w:eastAsia="Times New Roman" w:cs="Times New Roman"/>
          <w:szCs w:val="24"/>
        </w:rPr>
        <w:t xml:space="preserve"> σήμερα στη Βουλή να δούμε την απόλυτη ταύτιση του ΣΥΡΙΖΑ που υπογράφει την </w:t>
      </w:r>
      <w:r>
        <w:rPr>
          <w:rFonts w:eastAsia="Times New Roman" w:cs="Times New Roman"/>
          <w:szCs w:val="24"/>
        </w:rPr>
        <w:t>εθνοπροδοτική</w:t>
      </w:r>
      <w:r w:rsidRPr="00E16C4C">
        <w:rPr>
          <w:rFonts w:eastAsia="Times New Roman" w:cs="Times New Roman"/>
          <w:szCs w:val="24"/>
        </w:rPr>
        <w:t xml:space="preserve"> Συμφωνία των Πρεσπών με τη Νέα Δημοκρατία</w:t>
      </w:r>
      <w:r>
        <w:rPr>
          <w:rFonts w:eastAsia="Times New Roman" w:cs="Times New Roman"/>
          <w:szCs w:val="24"/>
        </w:rPr>
        <w:t>.</w:t>
      </w:r>
      <w:r w:rsidRPr="00E16C4C">
        <w:rPr>
          <w:rFonts w:eastAsia="Times New Roman" w:cs="Times New Roman"/>
          <w:szCs w:val="24"/>
        </w:rPr>
        <w:t xml:space="preserve"> </w:t>
      </w:r>
    </w:p>
    <w:p w14:paraId="77C02EC4" w14:textId="77777777" w:rsidR="006113A9" w:rsidRDefault="006B6FC4">
      <w:pPr>
        <w:spacing w:line="600" w:lineRule="auto"/>
        <w:ind w:firstLine="720"/>
        <w:contextualSpacing/>
        <w:jc w:val="both"/>
        <w:rPr>
          <w:rFonts w:eastAsia="Times New Roman" w:cs="Times New Roman"/>
          <w:szCs w:val="24"/>
        </w:rPr>
      </w:pPr>
      <w:r w:rsidRPr="00E16C4C">
        <w:rPr>
          <w:rFonts w:eastAsia="Times New Roman" w:cs="Times New Roman"/>
          <w:szCs w:val="24"/>
        </w:rPr>
        <w:t xml:space="preserve">Φτάσαμε </w:t>
      </w:r>
      <w:r>
        <w:rPr>
          <w:rFonts w:eastAsia="Times New Roman" w:cs="Times New Roman"/>
          <w:szCs w:val="24"/>
        </w:rPr>
        <w:t>στο σημείο να βλέπουμε όλη</w:t>
      </w:r>
      <w:r w:rsidRPr="00E16C4C">
        <w:rPr>
          <w:rFonts w:eastAsia="Times New Roman" w:cs="Times New Roman"/>
          <w:szCs w:val="24"/>
        </w:rPr>
        <w:t xml:space="preserve"> την </w:t>
      </w:r>
      <w:r>
        <w:rPr>
          <w:rFonts w:eastAsia="Times New Roman" w:cs="Times New Roman"/>
          <w:szCs w:val="24"/>
        </w:rPr>
        <w:t>π</w:t>
      </w:r>
      <w:r w:rsidRPr="00E16C4C">
        <w:rPr>
          <w:rFonts w:eastAsia="Times New Roman" w:cs="Times New Roman"/>
          <w:szCs w:val="24"/>
        </w:rPr>
        <w:t>τ</w:t>
      </w:r>
      <w:r>
        <w:rPr>
          <w:rFonts w:eastAsia="Times New Roman" w:cs="Times New Roman"/>
          <w:szCs w:val="24"/>
        </w:rPr>
        <w:t>έρυγα του ΣΥΡΙΖΑ να χειροκροτά</w:t>
      </w:r>
      <w:r w:rsidRPr="00E16C4C">
        <w:rPr>
          <w:rFonts w:eastAsia="Times New Roman" w:cs="Times New Roman"/>
          <w:szCs w:val="24"/>
        </w:rPr>
        <w:t xml:space="preserve"> τον Κοινοβουλευτικό Εκπρόσωπο της Νέας Δημοκρατίας</w:t>
      </w:r>
      <w:r>
        <w:rPr>
          <w:rFonts w:eastAsia="Times New Roman" w:cs="Times New Roman"/>
          <w:szCs w:val="24"/>
        </w:rPr>
        <w:t>,</w:t>
      </w:r>
      <w:r w:rsidRPr="00E16C4C">
        <w:rPr>
          <w:rFonts w:eastAsia="Times New Roman" w:cs="Times New Roman"/>
          <w:szCs w:val="24"/>
        </w:rPr>
        <w:t xml:space="preserve"> όταν αυτός αρνήθηκε να </w:t>
      </w:r>
      <w:r>
        <w:rPr>
          <w:rFonts w:eastAsia="Times New Roman" w:cs="Times New Roman"/>
          <w:szCs w:val="24"/>
        </w:rPr>
        <w:t>υπερψηφίσει</w:t>
      </w:r>
      <w:r w:rsidRPr="00E16C4C">
        <w:rPr>
          <w:rFonts w:eastAsia="Times New Roman" w:cs="Times New Roman"/>
          <w:szCs w:val="24"/>
        </w:rPr>
        <w:t xml:space="preserve"> την πρόταση αντισυνταγματικότητας της Χ</w:t>
      </w:r>
      <w:r w:rsidRPr="00E16C4C">
        <w:rPr>
          <w:rFonts w:eastAsia="Times New Roman" w:cs="Times New Roman"/>
          <w:szCs w:val="24"/>
        </w:rPr>
        <w:t>ρυσής Αυγής για το Σύμφωνο των Πρεσπών</w:t>
      </w:r>
      <w:r>
        <w:rPr>
          <w:rFonts w:eastAsia="Times New Roman" w:cs="Times New Roman"/>
          <w:szCs w:val="24"/>
        </w:rPr>
        <w:t>.</w:t>
      </w:r>
      <w:r w:rsidRPr="00E16C4C">
        <w:rPr>
          <w:rFonts w:eastAsia="Times New Roman" w:cs="Times New Roman"/>
          <w:szCs w:val="24"/>
        </w:rPr>
        <w:t xml:space="preserve"> </w:t>
      </w:r>
    </w:p>
    <w:p w14:paraId="77C02EC5" w14:textId="77777777" w:rsidR="006113A9" w:rsidRDefault="006B6FC4">
      <w:pPr>
        <w:spacing w:line="600" w:lineRule="auto"/>
        <w:ind w:firstLine="720"/>
        <w:contextualSpacing/>
        <w:jc w:val="both"/>
        <w:rPr>
          <w:rFonts w:eastAsia="Times New Roman" w:cs="Times New Roman"/>
          <w:szCs w:val="24"/>
        </w:rPr>
      </w:pPr>
      <w:r w:rsidRPr="00E16C4C">
        <w:rPr>
          <w:rFonts w:eastAsia="Times New Roman" w:cs="Times New Roman"/>
          <w:szCs w:val="24"/>
        </w:rPr>
        <w:lastRenderedPageBreak/>
        <w:t>Με επιχειρήματα τα οποία δεν επιδέχονται κα</w:t>
      </w:r>
      <w:r>
        <w:rPr>
          <w:rFonts w:eastAsia="Times New Roman" w:cs="Times New Roman"/>
          <w:szCs w:val="24"/>
        </w:rPr>
        <w:t>μ</w:t>
      </w:r>
      <w:r w:rsidRPr="00E16C4C">
        <w:rPr>
          <w:rFonts w:eastAsia="Times New Roman" w:cs="Times New Roman"/>
          <w:szCs w:val="24"/>
        </w:rPr>
        <w:t>μίας αμφισβητήσεως</w:t>
      </w:r>
      <w:r>
        <w:rPr>
          <w:rFonts w:eastAsia="Times New Roman" w:cs="Times New Roman"/>
          <w:szCs w:val="24"/>
        </w:rPr>
        <w:t>,</w:t>
      </w:r>
      <w:r w:rsidRPr="00E16C4C">
        <w:rPr>
          <w:rFonts w:eastAsia="Times New Roman" w:cs="Times New Roman"/>
          <w:szCs w:val="24"/>
        </w:rPr>
        <w:t xml:space="preserve"> με </w:t>
      </w:r>
      <w:r>
        <w:rPr>
          <w:rFonts w:eastAsia="Times New Roman" w:cs="Times New Roman"/>
          <w:szCs w:val="24"/>
        </w:rPr>
        <w:t>ακλόνητα</w:t>
      </w:r>
      <w:r w:rsidRPr="00E16C4C">
        <w:rPr>
          <w:rFonts w:eastAsia="Times New Roman" w:cs="Times New Roman"/>
          <w:szCs w:val="24"/>
        </w:rPr>
        <w:t xml:space="preserve"> νομικά επιχειρήματα αποδείξαμε πως το Σύμφωνο των Πρεσπών είναι αντισυνταγματικό</w:t>
      </w:r>
      <w:r>
        <w:rPr>
          <w:rFonts w:eastAsia="Times New Roman" w:cs="Times New Roman"/>
          <w:szCs w:val="24"/>
        </w:rPr>
        <w:t>. Ω</w:t>
      </w:r>
      <w:r w:rsidRPr="00E16C4C">
        <w:rPr>
          <w:rFonts w:eastAsia="Times New Roman" w:cs="Times New Roman"/>
          <w:szCs w:val="24"/>
        </w:rPr>
        <w:t>ς εκ τούτου</w:t>
      </w:r>
      <w:r>
        <w:rPr>
          <w:rFonts w:eastAsia="Times New Roman" w:cs="Times New Roman"/>
          <w:szCs w:val="24"/>
        </w:rPr>
        <w:t>,</w:t>
      </w:r>
      <w:r w:rsidRPr="00E16C4C">
        <w:rPr>
          <w:rFonts w:eastAsia="Times New Roman" w:cs="Times New Roman"/>
          <w:szCs w:val="24"/>
        </w:rPr>
        <w:t xml:space="preserve"> ακόμα κι αν ψηφιστεί από την παρούσα νοθευμένη και παρ</w:t>
      </w:r>
      <w:r>
        <w:rPr>
          <w:rFonts w:eastAsia="Times New Roman" w:cs="Times New Roman"/>
          <w:szCs w:val="24"/>
        </w:rPr>
        <w:t>άνομη</w:t>
      </w:r>
      <w:r w:rsidRPr="00E16C4C">
        <w:rPr>
          <w:rFonts w:eastAsia="Times New Roman" w:cs="Times New Roman"/>
          <w:szCs w:val="24"/>
        </w:rPr>
        <w:t xml:space="preserve"> πλειοψηφία</w:t>
      </w:r>
      <w:r>
        <w:rPr>
          <w:rFonts w:eastAsia="Times New Roman" w:cs="Times New Roman"/>
          <w:szCs w:val="24"/>
        </w:rPr>
        <w:t>,</w:t>
      </w:r>
      <w:r w:rsidRPr="00E16C4C">
        <w:rPr>
          <w:rFonts w:eastAsia="Times New Roman" w:cs="Times New Roman"/>
          <w:szCs w:val="24"/>
        </w:rPr>
        <w:t xml:space="preserve"> οι Βουλευτές της Χρυσής Αυγής</w:t>
      </w:r>
      <w:r>
        <w:rPr>
          <w:rFonts w:eastAsia="Times New Roman" w:cs="Times New Roman"/>
          <w:szCs w:val="24"/>
        </w:rPr>
        <w:t>,</w:t>
      </w:r>
      <w:r w:rsidRPr="00E16C4C">
        <w:rPr>
          <w:rFonts w:eastAsia="Times New Roman" w:cs="Times New Roman"/>
          <w:szCs w:val="24"/>
        </w:rPr>
        <w:t xml:space="preserve"> ως Έλληνες πολίτες</w:t>
      </w:r>
      <w:r>
        <w:rPr>
          <w:rFonts w:eastAsia="Times New Roman" w:cs="Times New Roman"/>
          <w:szCs w:val="24"/>
        </w:rPr>
        <w:t>,</w:t>
      </w:r>
      <w:r w:rsidRPr="00E16C4C">
        <w:rPr>
          <w:rFonts w:eastAsia="Times New Roman" w:cs="Times New Roman"/>
          <w:szCs w:val="24"/>
        </w:rPr>
        <w:t xml:space="preserve"> θα προσφύγουν άμεσα στο Συμβούλιο της Επικρατείας με στό</w:t>
      </w:r>
      <w:r>
        <w:rPr>
          <w:rFonts w:eastAsia="Times New Roman" w:cs="Times New Roman"/>
          <w:szCs w:val="24"/>
        </w:rPr>
        <w:t>χο την ακύρωση αυτού του παράνομ</w:t>
      </w:r>
      <w:r w:rsidRPr="00E16C4C">
        <w:rPr>
          <w:rFonts w:eastAsia="Times New Roman" w:cs="Times New Roman"/>
          <w:szCs w:val="24"/>
        </w:rPr>
        <w:t xml:space="preserve">ου και </w:t>
      </w:r>
      <w:r>
        <w:rPr>
          <w:rFonts w:eastAsia="Times New Roman" w:cs="Times New Roman"/>
          <w:szCs w:val="24"/>
        </w:rPr>
        <w:t xml:space="preserve">αντεθνικού </w:t>
      </w:r>
      <w:r w:rsidRPr="00E16C4C">
        <w:rPr>
          <w:rFonts w:eastAsia="Times New Roman" w:cs="Times New Roman"/>
          <w:szCs w:val="24"/>
        </w:rPr>
        <w:t>νομοθετήματος</w:t>
      </w:r>
      <w:r>
        <w:rPr>
          <w:rFonts w:eastAsia="Times New Roman" w:cs="Times New Roman"/>
          <w:szCs w:val="24"/>
        </w:rPr>
        <w:t>.</w:t>
      </w:r>
      <w:r w:rsidRPr="00E16C4C">
        <w:rPr>
          <w:rFonts w:eastAsia="Times New Roman" w:cs="Times New Roman"/>
          <w:szCs w:val="24"/>
        </w:rPr>
        <w:t xml:space="preserve"> </w:t>
      </w:r>
    </w:p>
    <w:p w14:paraId="77C02EC6" w14:textId="77777777" w:rsidR="006113A9" w:rsidRDefault="006B6FC4">
      <w:pPr>
        <w:spacing w:line="600" w:lineRule="auto"/>
        <w:ind w:firstLine="720"/>
        <w:contextualSpacing/>
        <w:jc w:val="both"/>
        <w:rPr>
          <w:rFonts w:eastAsia="Times New Roman" w:cs="Times New Roman"/>
          <w:szCs w:val="24"/>
        </w:rPr>
      </w:pPr>
      <w:r w:rsidRPr="00E16C4C">
        <w:rPr>
          <w:rFonts w:eastAsia="Times New Roman" w:cs="Times New Roman"/>
          <w:szCs w:val="24"/>
        </w:rPr>
        <w:t>Και σε κάθ</w:t>
      </w:r>
      <w:r w:rsidRPr="00E16C4C">
        <w:rPr>
          <w:rFonts w:eastAsia="Times New Roman" w:cs="Times New Roman"/>
          <w:szCs w:val="24"/>
        </w:rPr>
        <w:t>ε περίπτωση</w:t>
      </w:r>
      <w:r>
        <w:rPr>
          <w:rFonts w:eastAsia="Times New Roman" w:cs="Times New Roman"/>
          <w:szCs w:val="24"/>
        </w:rPr>
        <w:t>,</w:t>
      </w:r>
      <w:r w:rsidRPr="00E16C4C">
        <w:rPr>
          <w:rFonts w:eastAsia="Times New Roman" w:cs="Times New Roman"/>
          <w:szCs w:val="24"/>
        </w:rPr>
        <w:t xml:space="preserve"> ο Γενικός Γραμματέας </w:t>
      </w:r>
      <w:r>
        <w:rPr>
          <w:rFonts w:eastAsia="Times New Roman" w:cs="Times New Roman"/>
          <w:szCs w:val="24"/>
        </w:rPr>
        <w:t>του κινήματός</w:t>
      </w:r>
      <w:r w:rsidRPr="00E16C4C">
        <w:rPr>
          <w:rFonts w:eastAsia="Times New Roman" w:cs="Times New Roman"/>
          <w:szCs w:val="24"/>
        </w:rPr>
        <w:t xml:space="preserve"> μας έχει δεσμευτεί με επιστολή προς τον Οργανισμό Ηνωμένων Εθνών</w:t>
      </w:r>
      <w:r>
        <w:rPr>
          <w:rFonts w:eastAsia="Times New Roman" w:cs="Times New Roman"/>
          <w:szCs w:val="24"/>
        </w:rPr>
        <w:t>,</w:t>
      </w:r>
      <w:r w:rsidRPr="00E16C4C">
        <w:rPr>
          <w:rFonts w:eastAsia="Times New Roman" w:cs="Times New Roman"/>
          <w:szCs w:val="24"/>
        </w:rPr>
        <w:t xml:space="preserve"> προς το ΝΑΤΟ</w:t>
      </w:r>
      <w:r>
        <w:rPr>
          <w:rFonts w:eastAsia="Times New Roman" w:cs="Times New Roman"/>
          <w:szCs w:val="24"/>
        </w:rPr>
        <w:t>,</w:t>
      </w:r>
      <w:r w:rsidRPr="00E16C4C">
        <w:rPr>
          <w:rFonts w:eastAsia="Times New Roman" w:cs="Times New Roman"/>
          <w:szCs w:val="24"/>
        </w:rPr>
        <w:t xml:space="preserve"> αλλά και προς την κυβέρνηση του κρατιδίου των Σκοπίων</w:t>
      </w:r>
      <w:r>
        <w:rPr>
          <w:rFonts w:eastAsia="Times New Roman" w:cs="Times New Roman"/>
          <w:szCs w:val="24"/>
        </w:rPr>
        <w:t>, πως όταν ο Λαϊκός Σύνδεσμος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Χρυσή Αυγή διοικήσει</w:t>
      </w:r>
      <w:r w:rsidRPr="00E16C4C">
        <w:rPr>
          <w:rFonts w:eastAsia="Times New Roman" w:cs="Times New Roman"/>
          <w:szCs w:val="24"/>
        </w:rPr>
        <w:t xml:space="preserve"> τη χώρα και σε αυτή τη</w:t>
      </w:r>
      <w:r w:rsidRPr="00E16C4C">
        <w:rPr>
          <w:rFonts w:eastAsia="Times New Roman" w:cs="Times New Roman"/>
          <w:szCs w:val="24"/>
        </w:rPr>
        <w:t xml:space="preserve"> Βουλ</w:t>
      </w:r>
      <w:r>
        <w:rPr>
          <w:rFonts w:eastAsia="Times New Roman" w:cs="Times New Roman"/>
          <w:szCs w:val="24"/>
        </w:rPr>
        <w:t xml:space="preserve">ή υπάρχει μία εθνική πλειοψηφία, </w:t>
      </w:r>
      <w:r w:rsidRPr="00E16C4C">
        <w:rPr>
          <w:rFonts w:eastAsia="Times New Roman" w:cs="Times New Roman"/>
          <w:szCs w:val="24"/>
        </w:rPr>
        <w:t xml:space="preserve">το Σύμφωνο των Πρεσπών </w:t>
      </w:r>
      <w:r>
        <w:rPr>
          <w:rFonts w:eastAsia="Times New Roman" w:cs="Times New Roman"/>
          <w:szCs w:val="24"/>
        </w:rPr>
        <w:t>θα ριχθεί</w:t>
      </w:r>
      <w:r w:rsidRPr="00E16C4C">
        <w:rPr>
          <w:rFonts w:eastAsia="Times New Roman" w:cs="Times New Roman"/>
          <w:szCs w:val="24"/>
        </w:rPr>
        <w:t xml:space="preserve"> στον κάλαθο των </w:t>
      </w:r>
      <w:r>
        <w:rPr>
          <w:rFonts w:eastAsia="Times New Roman" w:cs="Times New Roman"/>
          <w:szCs w:val="24"/>
        </w:rPr>
        <w:t>αχρήστων της ε</w:t>
      </w:r>
      <w:r w:rsidRPr="00E16C4C">
        <w:rPr>
          <w:rFonts w:eastAsia="Times New Roman" w:cs="Times New Roman"/>
          <w:szCs w:val="24"/>
        </w:rPr>
        <w:t xml:space="preserve">λληνικής ιστορίας και θα τελειώνουμε οριστικά </w:t>
      </w:r>
      <w:r>
        <w:rPr>
          <w:rFonts w:eastAsia="Times New Roman" w:cs="Times New Roman"/>
          <w:szCs w:val="24"/>
        </w:rPr>
        <w:t>με αυτή</w:t>
      </w:r>
      <w:r w:rsidRPr="00E16C4C">
        <w:rPr>
          <w:rFonts w:eastAsia="Times New Roman" w:cs="Times New Roman"/>
          <w:szCs w:val="24"/>
        </w:rPr>
        <w:t xml:space="preserve"> την απόπειρα προδοσίας σε βάρος του </w:t>
      </w:r>
      <w:r>
        <w:rPr>
          <w:rFonts w:eastAsia="Times New Roman" w:cs="Times New Roman"/>
          <w:szCs w:val="24"/>
        </w:rPr>
        <w:t>ε</w:t>
      </w:r>
      <w:r w:rsidRPr="00E16C4C">
        <w:rPr>
          <w:rFonts w:eastAsia="Times New Roman" w:cs="Times New Roman"/>
          <w:szCs w:val="24"/>
        </w:rPr>
        <w:t>θνικού συμφέροντος</w:t>
      </w:r>
      <w:r>
        <w:rPr>
          <w:rFonts w:eastAsia="Times New Roman" w:cs="Times New Roman"/>
          <w:szCs w:val="24"/>
        </w:rPr>
        <w:t>.</w:t>
      </w:r>
      <w:r w:rsidRPr="00E16C4C">
        <w:rPr>
          <w:rFonts w:eastAsia="Times New Roman" w:cs="Times New Roman"/>
          <w:szCs w:val="24"/>
        </w:rPr>
        <w:t xml:space="preserve"> </w:t>
      </w:r>
    </w:p>
    <w:p w14:paraId="77C02EC7" w14:textId="77777777" w:rsidR="006113A9" w:rsidRDefault="006B6FC4">
      <w:pPr>
        <w:spacing w:line="600" w:lineRule="auto"/>
        <w:ind w:firstLine="720"/>
        <w:contextualSpacing/>
        <w:jc w:val="both"/>
        <w:rPr>
          <w:rFonts w:eastAsia="Times New Roman" w:cs="Times New Roman"/>
          <w:szCs w:val="24"/>
        </w:rPr>
      </w:pPr>
      <w:r w:rsidRPr="00E16C4C">
        <w:rPr>
          <w:rFonts w:eastAsia="Times New Roman" w:cs="Times New Roman"/>
          <w:szCs w:val="24"/>
        </w:rPr>
        <w:t xml:space="preserve">Αυτά </w:t>
      </w:r>
      <w:r>
        <w:rPr>
          <w:rFonts w:eastAsia="Times New Roman" w:cs="Times New Roman"/>
          <w:szCs w:val="24"/>
        </w:rPr>
        <w:t>τα λόγια που εμφανίζον</w:t>
      </w:r>
      <w:r w:rsidRPr="00E16C4C">
        <w:rPr>
          <w:rFonts w:eastAsia="Times New Roman" w:cs="Times New Roman"/>
          <w:szCs w:val="24"/>
        </w:rPr>
        <w:t>ται διάφοροι και</w:t>
      </w:r>
      <w:r w:rsidRPr="00E16C4C">
        <w:rPr>
          <w:rFonts w:eastAsia="Times New Roman" w:cs="Times New Roman"/>
          <w:szCs w:val="24"/>
        </w:rPr>
        <w:t xml:space="preserve"> τα θεωρούν ακραία</w:t>
      </w:r>
      <w:r>
        <w:rPr>
          <w:rFonts w:eastAsia="Times New Roman" w:cs="Times New Roman"/>
          <w:szCs w:val="24"/>
        </w:rPr>
        <w:t>,</w:t>
      </w:r>
      <w:r w:rsidRPr="00E16C4C">
        <w:rPr>
          <w:rFonts w:eastAsia="Times New Roman" w:cs="Times New Roman"/>
          <w:szCs w:val="24"/>
        </w:rPr>
        <w:t xml:space="preserve"> δεν </w:t>
      </w:r>
      <w:r>
        <w:rPr>
          <w:rFonts w:eastAsia="Times New Roman" w:cs="Times New Roman"/>
          <w:szCs w:val="24"/>
        </w:rPr>
        <w:t>είναι</w:t>
      </w:r>
      <w:r w:rsidRPr="00E16C4C">
        <w:rPr>
          <w:rFonts w:eastAsia="Times New Roman" w:cs="Times New Roman"/>
          <w:szCs w:val="24"/>
        </w:rPr>
        <w:t xml:space="preserve"> δικά μου λόγια</w:t>
      </w:r>
      <w:r>
        <w:rPr>
          <w:rFonts w:eastAsia="Times New Roman" w:cs="Times New Roman"/>
          <w:szCs w:val="24"/>
        </w:rPr>
        <w:t>.</w:t>
      </w:r>
      <w:r w:rsidRPr="00E16C4C">
        <w:rPr>
          <w:rFonts w:eastAsia="Times New Roman" w:cs="Times New Roman"/>
          <w:szCs w:val="24"/>
        </w:rPr>
        <w:t xml:space="preserve"> Όλος ο ελληνικός λαός λέει πως </w:t>
      </w:r>
      <w:r w:rsidRPr="00E16C4C">
        <w:rPr>
          <w:rFonts w:eastAsia="Times New Roman" w:cs="Times New Roman"/>
          <w:szCs w:val="24"/>
        </w:rPr>
        <w:lastRenderedPageBreak/>
        <w:t xml:space="preserve">αυτή τη στιγμή μέσα στην </w:t>
      </w:r>
      <w:r>
        <w:rPr>
          <w:rFonts w:eastAsia="Times New Roman" w:cs="Times New Roman"/>
          <w:szCs w:val="24"/>
        </w:rPr>
        <w:t>ε</w:t>
      </w:r>
      <w:r w:rsidRPr="00E16C4C">
        <w:rPr>
          <w:rFonts w:eastAsia="Times New Roman" w:cs="Times New Roman"/>
          <w:szCs w:val="24"/>
        </w:rPr>
        <w:t>λληνική Βουλή διαπράττεται ένα έγκλημα σε βάρος της πατρίδας</w:t>
      </w:r>
      <w:r>
        <w:rPr>
          <w:rFonts w:eastAsia="Times New Roman" w:cs="Times New Roman"/>
          <w:szCs w:val="24"/>
        </w:rPr>
        <w:t>.</w:t>
      </w:r>
      <w:r w:rsidRPr="00E16C4C">
        <w:rPr>
          <w:rFonts w:eastAsia="Times New Roman" w:cs="Times New Roman"/>
          <w:szCs w:val="24"/>
        </w:rPr>
        <w:t xml:space="preserve"> </w:t>
      </w:r>
    </w:p>
    <w:p w14:paraId="77C02EC8"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Διαβάζω</w:t>
      </w:r>
      <w:r w:rsidRPr="00E16C4C">
        <w:rPr>
          <w:rFonts w:eastAsia="Times New Roman" w:cs="Times New Roman"/>
          <w:szCs w:val="24"/>
        </w:rPr>
        <w:t xml:space="preserve"> </w:t>
      </w:r>
      <w:r>
        <w:rPr>
          <w:rFonts w:eastAsia="Times New Roman" w:cs="Times New Roman"/>
          <w:szCs w:val="24"/>
        </w:rPr>
        <w:t>τι λένε</w:t>
      </w:r>
      <w:r w:rsidRPr="00E16C4C">
        <w:rPr>
          <w:rFonts w:eastAsia="Times New Roman" w:cs="Times New Roman"/>
          <w:szCs w:val="24"/>
        </w:rPr>
        <w:t xml:space="preserve"> για </w:t>
      </w:r>
      <w:r>
        <w:rPr>
          <w:rFonts w:eastAsia="Times New Roman" w:cs="Times New Roman"/>
          <w:szCs w:val="24"/>
        </w:rPr>
        <w:t xml:space="preserve">το Σύμφωνο </w:t>
      </w:r>
      <w:r w:rsidRPr="00E16C4C">
        <w:rPr>
          <w:rFonts w:eastAsia="Times New Roman" w:cs="Times New Roman"/>
          <w:szCs w:val="24"/>
        </w:rPr>
        <w:t xml:space="preserve">των </w:t>
      </w:r>
      <w:r>
        <w:rPr>
          <w:rFonts w:eastAsia="Times New Roman" w:cs="Times New Roman"/>
          <w:szCs w:val="24"/>
        </w:rPr>
        <w:t>Πρεσπών δεκαοκτώ</w:t>
      </w:r>
      <w:r w:rsidRPr="00E16C4C">
        <w:rPr>
          <w:rFonts w:eastAsia="Times New Roman" w:cs="Times New Roman"/>
          <w:szCs w:val="24"/>
        </w:rPr>
        <w:t xml:space="preserve"> πρώην </w:t>
      </w:r>
      <w:r>
        <w:rPr>
          <w:rFonts w:eastAsia="Times New Roman" w:cs="Times New Roman"/>
          <w:szCs w:val="24"/>
        </w:rPr>
        <w:t>π</w:t>
      </w:r>
      <w:r>
        <w:rPr>
          <w:rFonts w:eastAsia="Times New Roman" w:cs="Times New Roman"/>
          <w:szCs w:val="24"/>
        </w:rPr>
        <w:t>ρέσβει</w:t>
      </w:r>
      <w:r w:rsidRPr="00E16C4C">
        <w:rPr>
          <w:rFonts w:eastAsia="Times New Roman" w:cs="Times New Roman"/>
          <w:szCs w:val="24"/>
        </w:rPr>
        <w:t>ς</w:t>
      </w:r>
      <w:r>
        <w:rPr>
          <w:rFonts w:eastAsia="Times New Roman" w:cs="Times New Roman"/>
          <w:szCs w:val="24"/>
        </w:rPr>
        <w:t>.</w:t>
      </w:r>
      <w:r w:rsidRPr="00E16C4C">
        <w:rPr>
          <w:rFonts w:eastAsia="Times New Roman" w:cs="Times New Roman"/>
          <w:szCs w:val="24"/>
        </w:rPr>
        <w:t xml:space="preserve"> Προειδοποίηση προς την</w:t>
      </w:r>
      <w:r w:rsidRPr="00E16C4C">
        <w:rPr>
          <w:rFonts w:eastAsia="Times New Roman" w:cs="Times New Roman"/>
          <w:szCs w:val="24"/>
        </w:rPr>
        <w:t xml:space="preserve"> Κυβέρνηση</w:t>
      </w:r>
      <w:r>
        <w:rPr>
          <w:rFonts w:eastAsia="Times New Roman" w:cs="Times New Roman"/>
          <w:szCs w:val="24"/>
        </w:rPr>
        <w:t>,</w:t>
      </w:r>
      <w:r w:rsidRPr="00E16C4C">
        <w:rPr>
          <w:rFonts w:eastAsia="Times New Roman" w:cs="Times New Roman"/>
          <w:szCs w:val="24"/>
        </w:rPr>
        <w:t xml:space="preserve"> αλλά και προς όσους Βουλευτές έχουν </w:t>
      </w:r>
      <w:r>
        <w:rPr>
          <w:rFonts w:eastAsia="Times New Roman" w:cs="Times New Roman"/>
          <w:szCs w:val="24"/>
        </w:rPr>
        <w:t xml:space="preserve">στόχο να </w:t>
      </w:r>
      <w:r w:rsidRPr="00E16C4C">
        <w:rPr>
          <w:rFonts w:eastAsia="Times New Roman" w:cs="Times New Roman"/>
          <w:szCs w:val="24"/>
        </w:rPr>
        <w:t>στηρίξουν την προδοσία</w:t>
      </w:r>
      <w:r>
        <w:rPr>
          <w:rFonts w:eastAsia="Times New Roman" w:cs="Times New Roman"/>
          <w:szCs w:val="24"/>
        </w:rPr>
        <w:t>.</w:t>
      </w:r>
      <w:r w:rsidRPr="00E16C4C">
        <w:rPr>
          <w:rFonts w:eastAsia="Times New Roman" w:cs="Times New Roman"/>
          <w:szCs w:val="24"/>
        </w:rPr>
        <w:t xml:space="preserve"> </w:t>
      </w:r>
      <w:r>
        <w:rPr>
          <w:rFonts w:eastAsia="Times New Roman" w:cs="Times New Roman"/>
          <w:szCs w:val="24"/>
        </w:rPr>
        <w:t>«</w:t>
      </w:r>
      <w:r w:rsidRPr="00E16C4C">
        <w:rPr>
          <w:rFonts w:eastAsia="Times New Roman" w:cs="Times New Roman"/>
          <w:szCs w:val="24"/>
        </w:rPr>
        <w:t>Μην ψηφίσετε τη Συμφωνία των Πρεσπών</w:t>
      </w:r>
      <w:r>
        <w:rPr>
          <w:rFonts w:eastAsia="Times New Roman" w:cs="Times New Roman"/>
          <w:szCs w:val="24"/>
        </w:rPr>
        <w:t>.</w:t>
      </w:r>
      <w:r w:rsidRPr="00E16C4C">
        <w:rPr>
          <w:rFonts w:eastAsia="Times New Roman" w:cs="Times New Roman"/>
          <w:szCs w:val="24"/>
        </w:rPr>
        <w:t xml:space="preserve"> Η </w:t>
      </w:r>
      <w:r>
        <w:rPr>
          <w:rFonts w:eastAsia="Times New Roman" w:cs="Times New Roman"/>
          <w:szCs w:val="24"/>
        </w:rPr>
        <w:t>σ</w:t>
      </w:r>
      <w:r w:rsidRPr="00E16C4C">
        <w:rPr>
          <w:rFonts w:eastAsia="Times New Roman" w:cs="Times New Roman"/>
          <w:szCs w:val="24"/>
        </w:rPr>
        <w:t>υμφων</w:t>
      </w:r>
      <w:r>
        <w:rPr>
          <w:rFonts w:eastAsia="Times New Roman" w:cs="Times New Roman"/>
          <w:szCs w:val="24"/>
        </w:rPr>
        <w:t>ία αυτή αποτελεί πλήρη αποδοχή κ</w:t>
      </w:r>
      <w:r w:rsidRPr="00E16C4C">
        <w:rPr>
          <w:rFonts w:eastAsia="Times New Roman" w:cs="Times New Roman"/>
          <w:szCs w:val="24"/>
        </w:rPr>
        <w:t xml:space="preserve">αι κατά συνέπεια δική μας υποχώρηση στις απαιτήσεις της </w:t>
      </w:r>
      <w:r>
        <w:rPr>
          <w:rFonts w:eastAsia="Times New Roman" w:cs="Times New Roman"/>
          <w:szCs w:val="24"/>
        </w:rPr>
        <w:t>σκοπιανής</w:t>
      </w:r>
      <w:r w:rsidRPr="00E16C4C">
        <w:rPr>
          <w:rFonts w:eastAsia="Times New Roman" w:cs="Times New Roman"/>
          <w:szCs w:val="24"/>
        </w:rPr>
        <w:t xml:space="preserve"> πλευράς</w:t>
      </w:r>
      <w:r>
        <w:rPr>
          <w:rFonts w:eastAsia="Times New Roman" w:cs="Times New Roman"/>
          <w:szCs w:val="24"/>
        </w:rPr>
        <w:t>».</w:t>
      </w:r>
    </w:p>
    <w:p w14:paraId="77C02EC9"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Έχουμε, ε</w:t>
      </w:r>
      <w:r w:rsidRPr="00E16C4C">
        <w:rPr>
          <w:rFonts w:eastAsia="Times New Roman" w:cs="Times New Roman"/>
          <w:szCs w:val="24"/>
        </w:rPr>
        <w:t>πομένως</w:t>
      </w:r>
      <w:r>
        <w:rPr>
          <w:rFonts w:eastAsia="Times New Roman" w:cs="Times New Roman"/>
          <w:szCs w:val="24"/>
        </w:rPr>
        <w:t>, μί</w:t>
      </w:r>
      <w:r>
        <w:rPr>
          <w:rFonts w:eastAsia="Times New Roman" w:cs="Times New Roman"/>
          <w:szCs w:val="24"/>
        </w:rPr>
        <w:t xml:space="preserve">α πρωτοφανή περίπτωση στις διακρατικές σχέσεις και στο </w:t>
      </w:r>
      <w:r>
        <w:rPr>
          <w:rFonts w:eastAsia="Times New Roman" w:cs="Times New Roman"/>
          <w:szCs w:val="24"/>
        </w:rPr>
        <w:t>Δ</w:t>
      </w:r>
      <w:r>
        <w:rPr>
          <w:rFonts w:eastAsia="Times New Roman" w:cs="Times New Roman"/>
          <w:szCs w:val="24"/>
        </w:rPr>
        <w:t xml:space="preserve">ιεθνές </w:t>
      </w:r>
      <w:r>
        <w:rPr>
          <w:rFonts w:eastAsia="Times New Roman" w:cs="Times New Roman"/>
          <w:szCs w:val="24"/>
        </w:rPr>
        <w:t>Δ</w:t>
      </w:r>
      <w:r>
        <w:rPr>
          <w:rFonts w:eastAsia="Times New Roman" w:cs="Times New Roman"/>
          <w:szCs w:val="24"/>
        </w:rPr>
        <w:t xml:space="preserve">ίκαιο. </w:t>
      </w:r>
      <w:r w:rsidRPr="00E16C4C">
        <w:rPr>
          <w:rFonts w:eastAsia="Times New Roman" w:cs="Times New Roman"/>
          <w:szCs w:val="24"/>
        </w:rPr>
        <w:t xml:space="preserve">Ένα κράτος </w:t>
      </w:r>
      <w:r>
        <w:rPr>
          <w:rFonts w:eastAsia="Times New Roman" w:cs="Times New Roman"/>
          <w:szCs w:val="24"/>
        </w:rPr>
        <w:t>παραχωρεί ε</w:t>
      </w:r>
      <w:r w:rsidRPr="00E16C4C">
        <w:rPr>
          <w:rFonts w:eastAsia="Times New Roman" w:cs="Times New Roman"/>
          <w:szCs w:val="24"/>
        </w:rPr>
        <w:t xml:space="preserve">θνική κυριαρχία </w:t>
      </w:r>
      <w:r>
        <w:rPr>
          <w:rFonts w:eastAsia="Times New Roman" w:cs="Times New Roman"/>
          <w:szCs w:val="24"/>
        </w:rPr>
        <w:t>εν καιρώ ειρήνης,</w:t>
      </w:r>
      <w:r w:rsidRPr="00E16C4C">
        <w:rPr>
          <w:rFonts w:eastAsia="Times New Roman" w:cs="Times New Roman"/>
          <w:szCs w:val="24"/>
        </w:rPr>
        <w:t xml:space="preserve"> χωρίς να έχει υποστεί στρατιωτική ήττα και</w:t>
      </w:r>
      <w:r>
        <w:rPr>
          <w:rFonts w:eastAsia="Times New Roman" w:cs="Times New Roman"/>
          <w:szCs w:val="24"/>
        </w:rPr>
        <w:t xml:space="preserve"> μάλιστα την παραχωρεί σε ένα ασήμαντο κρατικό μόρφωμα, ένα κρατίδιο το οποίο είναι </w:t>
      </w:r>
      <w:r w:rsidRPr="00E16C4C">
        <w:rPr>
          <w:rFonts w:eastAsia="Times New Roman" w:cs="Times New Roman"/>
          <w:szCs w:val="24"/>
        </w:rPr>
        <w:t>κυρ</w:t>
      </w:r>
      <w:r w:rsidRPr="00E16C4C">
        <w:rPr>
          <w:rFonts w:eastAsia="Times New Roman" w:cs="Times New Roman"/>
          <w:szCs w:val="24"/>
        </w:rPr>
        <w:t xml:space="preserve">ιολεκτικά </w:t>
      </w:r>
      <w:r>
        <w:rPr>
          <w:rFonts w:eastAsia="Times New Roman" w:cs="Times New Roman"/>
          <w:szCs w:val="24"/>
        </w:rPr>
        <w:t>ανύπαρκτο,</w:t>
      </w:r>
      <w:r w:rsidRPr="00E16C4C">
        <w:rPr>
          <w:rFonts w:eastAsia="Times New Roman" w:cs="Times New Roman"/>
          <w:szCs w:val="24"/>
        </w:rPr>
        <w:t xml:space="preserve"> ένα κρατίδιο χωρίς οντότητα</w:t>
      </w:r>
      <w:r>
        <w:rPr>
          <w:rFonts w:eastAsia="Times New Roman" w:cs="Times New Roman"/>
          <w:szCs w:val="24"/>
        </w:rPr>
        <w:t>,</w:t>
      </w:r>
      <w:r w:rsidRPr="00E16C4C">
        <w:rPr>
          <w:rFonts w:eastAsia="Times New Roman" w:cs="Times New Roman"/>
          <w:szCs w:val="24"/>
        </w:rPr>
        <w:t xml:space="preserve"> χωρίς ιστορία</w:t>
      </w:r>
      <w:r>
        <w:rPr>
          <w:rFonts w:eastAsia="Times New Roman" w:cs="Times New Roman"/>
          <w:szCs w:val="24"/>
        </w:rPr>
        <w:t>.</w:t>
      </w:r>
    </w:p>
    <w:p w14:paraId="77C02ECA"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Στο άρθρο </w:t>
      </w:r>
      <w:r w:rsidRPr="00E16C4C">
        <w:rPr>
          <w:rFonts w:eastAsia="Times New Roman" w:cs="Times New Roman"/>
          <w:szCs w:val="24"/>
        </w:rPr>
        <w:t xml:space="preserve">1 της </w:t>
      </w:r>
      <w:r>
        <w:rPr>
          <w:rFonts w:eastAsia="Times New Roman" w:cs="Times New Roman"/>
          <w:szCs w:val="24"/>
        </w:rPr>
        <w:t>μειοδοτικής</w:t>
      </w:r>
      <w:r w:rsidRPr="00E16C4C">
        <w:rPr>
          <w:rFonts w:eastAsia="Times New Roman" w:cs="Times New Roman"/>
          <w:szCs w:val="24"/>
        </w:rPr>
        <w:t xml:space="preserve"> Συμφωνίας των Πρεσπών ικανοποιείται αυθαίρετα </w:t>
      </w:r>
      <w:r>
        <w:rPr>
          <w:rFonts w:eastAsia="Times New Roman" w:cs="Times New Roman"/>
          <w:szCs w:val="24"/>
        </w:rPr>
        <w:t>η ιστορικά ατεκμηρίωτη αξίωση</w:t>
      </w:r>
      <w:r w:rsidRPr="00E16C4C">
        <w:rPr>
          <w:rFonts w:eastAsia="Times New Roman" w:cs="Times New Roman"/>
          <w:szCs w:val="24"/>
        </w:rPr>
        <w:t xml:space="preserve"> των Σκοπιανών </w:t>
      </w:r>
      <w:r>
        <w:rPr>
          <w:rFonts w:eastAsia="Times New Roman" w:cs="Times New Roman"/>
          <w:szCs w:val="24"/>
        </w:rPr>
        <w:t xml:space="preserve">να </w:t>
      </w:r>
      <w:r w:rsidRPr="00E16C4C">
        <w:rPr>
          <w:rFonts w:eastAsia="Times New Roman" w:cs="Times New Roman"/>
          <w:szCs w:val="24"/>
        </w:rPr>
        <w:t xml:space="preserve">αναγνωρίζονται διεθνώς ως </w:t>
      </w:r>
      <w:r>
        <w:rPr>
          <w:rFonts w:eastAsia="Times New Roman" w:cs="Times New Roman"/>
          <w:szCs w:val="24"/>
        </w:rPr>
        <w:t xml:space="preserve">«Μακεδονία». </w:t>
      </w:r>
      <w:r w:rsidRPr="00E16C4C">
        <w:rPr>
          <w:rFonts w:eastAsia="Times New Roman" w:cs="Times New Roman"/>
          <w:szCs w:val="24"/>
        </w:rPr>
        <w:t xml:space="preserve">Εμείς λέμε </w:t>
      </w:r>
      <w:r>
        <w:rPr>
          <w:rFonts w:eastAsia="Times New Roman" w:cs="Times New Roman"/>
          <w:szCs w:val="24"/>
        </w:rPr>
        <w:t>α</w:t>
      </w:r>
      <w:r w:rsidRPr="00E16C4C">
        <w:rPr>
          <w:rFonts w:eastAsia="Times New Roman" w:cs="Times New Roman"/>
          <w:szCs w:val="24"/>
        </w:rPr>
        <w:t xml:space="preserve">υτό που λέγαμε από </w:t>
      </w:r>
      <w:r w:rsidRPr="00E16C4C">
        <w:rPr>
          <w:rFonts w:eastAsia="Times New Roman" w:cs="Times New Roman"/>
          <w:szCs w:val="24"/>
        </w:rPr>
        <w:t>το 1990</w:t>
      </w:r>
      <w:r>
        <w:rPr>
          <w:rFonts w:eastAsia="Times New Roman" w:cs="Times New Roman"/>
          <w:szCs w:val="24"/>
        </w:rPr>
        <w:t>:</w:t>
      </w:r>
      <w:r w:rsidRPr="00E16C4C">
        <w:rPr>
          <w:rFonts w:eastAsia="Times New Roman" w:cs="Times New Roman"/>
          <w:szCs w:val="24"/>
        </w:rPr>
        <w:t xml:space="preserve"> </w:t>
      </w:r>
      <w:r>
        <w:rPr>
          <w:rFonts w:eastAsia="Times New Roman" w:cs="Times New Roman"/>
          <w:szCs w:val="24"/>
        </w:rPr>
        <w:t>«</w:t>
      </w:r>
      <w:r w:rsidRPr="00E16C4C">
        <w:rPr>
          <w:rFonts w:eastAsia="Times New Roman" w:cs="Times New Roman"/>
          <w:szCs w:val="24"/>
        </w:rPr>
        <w:t xml:space="preserve">Κανένας συμβιβασμός για </w:t>
      </w:r>
      <w:r w:rsidRPr="00E16C4C">
        <w:rPr>
          <w:rFonts w:eastAsia="Times New Roman" w:cs="Times New Roman"/>
          <w:szCs w:val="24"/>
        </w:rPr>
        <w:lastRenderedPageBreak/>
        <w:t>τη Μακεδονία</w:t>
      </w:r>
      <w:r>
        <w:rPr>
          <w:rFonts w:eastAsia="Times New Roman" w:cs="Times New Roman"/>
          <w:szCs w:val="24"/>
        </w:rPr>
        <w:t>.</w:t>
      </w:r>
      <w:r w:rsidRPr="00E16C4C">
        <w:rPr>
          <w:rFonts w:eastAsia="Times New Roman" w:cs="Times New Roman"/>
          <w:szCs w:val="24"/>
        </w:rPr>
        <w:t xml:space="preserve"> Το όνομά μας είναι η ψυχή μας και όποιος </w:t>
      </w:r>
      <w:r>
        <w:rPr>
          <w:rFonts w:eastAsia="Times New Roman" w:cs="Times New Roman"/>
          <w:szCs w:val="24"/>
        </w:rPr>
        <w:t xml:space="preserve">εκχωρεί όνομα, εκχωρεί και </w:t>
      </w:r>
      <w:r w:rsidRPr="00E16C4C">
        <w:rPr>
          <w:rFonts w:eastAsia="Times New Roman" w:cs="Times New Roman"/>
          <w:szCs w:val="24"/>
        </w:rPr>
        <w:t>έδαφος</w:t>
      </w:r>
      <w:r>
        <w:rPr>
          <w:rFonts w:eastAsia="Times New Roman" w:cs="Times New Roman"/>
          <w:szCs w:val="24"/>
        </w:rPr>
        <w:t>».</w:t>
      </w:r>
      <w:r w:rsidRPr="00E16C4C">
        <w:rPr>
          <w:rFonts w:eastAsia="Times New Roman" w:cs="Times New Roman"/>
          <w:szCs w:val="24"/>
        </w:rPr>
        <w:t xml:space="preserve"> </w:t>
      </w:r>
    </w:p>
    <w:p w14:paraId="77C02ECB" w14:textId="77777777" w:rsidR="006113A9" w:rsidRDefault="006B6FC4">
      <w:pPr>
        <w:spacing w:line="600" w:lineRule="auto"/>
        <w:ind w:firstLine="720"/>
        <w:contextualSpacing/>
        <w:jc w:val="both"/>
        <w:rPr>
          <w:rFonts w:eastAsia="Times New Roman" w:cs="Times New Roman"/>
          <w:szCs w:val="24"/>
        </w:rPr>
      </w:pPr>
      <w:r w:rsidRPr="00E16C4C">
        <w:rPr>
          <w:rFonts w:eastAsia="Times New Roman" w:cs="Times New Roman"/>
          <w:szCs w:val="24"/>
        </w:rPr>
        <w:t xml:space="preserve">Άκουσα </w:t>
      </w:r>
      <w:r>
        <w:rPr>
          <w:rFonts w:eastAsia="Times New Roman" w:cs="Times New Roman"/>
          <w:szCs w:val="24"/>
        </w:rPr>
        <w:t>ότι πανηγυρίζ</w:t>
      </w:r>
      <w:r w:rsidRPr="00E16C4C">
        <w:rPr>
          <w:rFonts w:eastAsia="Times New Roman" w:cs="Times New Roman"/>
          <w:szCs w:val="24"/>
        </w:rPr>
        <w:t xml:space="preserve">ουν διάφοροι του ΣΥΡΙΖΑ ότι τους αναγκάσαμε να λέγονται </w:t>
      </w:r>
      <w:r>
        <w:rPr>
          <w:rFonts w:eastAsia="Times New Roman" w:cs="Times New Roman"/>
          <w:szCs w:val="24"/>
        </w:rPr>
        <w:t>«</w:t>
      </w:r>
      <w:r w:rsidRPr="00E16C4C">
        <w:rPr>
          <w:rFonts w:eastAsia="Times New Roman" w:cs="Times New Roman"/>
          <w:szCs w:val="24"/>
        </w:rPr>
        <w:t>Βόρεια Μακεδονία</w:t>
      </w:r>
      <w:r>
        <w:rPr>
          <w:rFonts w:eastAsia="Times New Roman" w:cs="Times New Roman"/>
          <w:szCs w:val="24"/>
        </w:rPr>
        <w:t>».</w:t>
      </w:r>
      <w:r w:rsidRPr="00E16C4C">
        <w:rPr>
          <w:rFonts w:eastAsia="Times New Roman" w:cs="Times New Roman"/>
          <w:szCs w:val="24"/>
        </w:rPr>
        <w:t xml:space="preserve"> Εγώ θα σας θυμίσω ένα μόνο παράδειγμα που παρουσιάζει με πολύ εμφατικό τρόπο πώς λειτουργεί η εξωτερική πολιτική</w:t>
      </w:r>
      <w:r>
        <w:rPr>
          <w:rFonts w:eastAsia="Times New Roman" w:cs="Times New Roman"/>
          <w:szCs w:val="24"/>
        </w:rPr>
        <w:t>.</w:t>
      </w:r>
      <w:r w:rsidRPr="00E16C4C">
        <w:rPr>
          <w:rFonts w:eastAsia="Times New Roman" w:cs="Times New Roman"/>
          <w:szCs w:val="24"/>
        </w:rPr>
        <w:t xml:space="preserve"> Γνωρίζετε </w:t>
      </w:r>
      <w:r>
        <w:rPr>
          <w:rFonts w:eastAsia="Times New Roman" w:cs="Times New Roman"/>
          <w:szCs w:val="24"/>
        </w:rPr>
        <w:t>πώ</w:t>
      </w:r>
      <w:r w:rsidRPr="00E16C4C">
        <w:rPr>
          <w:rFonts w:eastAsia="Times New Roman" w:cs="Times New Roman"/>
          <w:szCs w:val="24"/>
        </w:rPr>
        <w:t>ς λέγεται το κράτος της Ουρουγουάης επίσημα διεθνώς</w:t>
      </w:r>
      <w:r>
        <w:rPr>
          <w:rFonts w:eastAsia="Times New Roman" w:cs="Times New Roman"/>
          <w:szCs w:val="24"/>
        </w:rPr>
        <w:t xml:space="preserve">; </w:t>
      </w:r>
      <w:r>
        <w:rPr>
          <w:rFonts w:eastAsia="Times New Roman" w:cs="Times New Roman"/>
          <w:szCs w:val="24"/>
          <w:lang w:val="en-US"/>
        </w:rPr>
        <w:t>Oriental</w:t>
      </w:r>
      <w:r w:rsidRPr="006E3CFE">
        <w:rPr>
          <w:rFonts w:eastAsia="Times New Roman" w:cs="Times New Roman"/>
          <w:szCs w:val="24"/>
        </w:rPr>
        <w:t xml:space="preserve"> </w:t>
      </w:r>
      <w:r>
        <w:rPr>
          <w:rFonts w:eastAsia="Times New Roman" w:cs="Times New Roman"/>
          <w:szCs w:val="24"/>
          <w:lang w:val="en-US"/>
        </w:rPr>
        <w:t>Republic</w:t>
      </w:r>
      <w:r w:rsidRPr="006E3CFE">
        <w:rPr>
          <w:rFonts w:eastAsia="Times New Roman" w:cs="Times New Roman"/>
          <w:szCs w:val="24"/>
        </w:rPr>
        <w:t xml:space="preserve"> </w:t>
      </w:r>
      <w:r>
        <w:rPr>
          <w:rFonts w:eastAsia="Times New Roman" w:cs="Times New Roman"/>
          <w:szCs w:val="24"/>
          <w:lang w:val="en-US"/>
        </w:rPr>
        <w:t>of</w:t>
      </w:r>
      <w:r w:rsidRPr="006E3CFE">
        <w:rPr>
          <w:rFonts w:eastAsia="Times New Roman" w:cs="Times New Roman"/>
          <w:szCs w:val="24"/>
        </w:rPr>
        <w:t xml:space="preserve"> </w:t>
      </w:r>
      <w:r>
        <w:rPr>
          <w:rFonts w:eastAsia="Times New Roman" w:cs="Times New Roman"/>
          <w:szCs w:val="24"/>
          <w:lang w:val="en-US"/>
        </w:rPr>
        <w:t>Uruguay</w:t>
      </w:r>
      <w:r w:rsidRPr="006E3CFE">
        <w:rPr>
          <w:rFonts w:eastAsia="Times New Roman" w:cs="Times New Roman"/>
          <w:szCs w:val="24"/>
        </w:rPr>
        <w:t>,</w:t>
      </w:r>
      <w:r w:rsidRPr="00E16C4C">
        <w:rPr>
          <w:rFonts w:eastAsia="Times New Roman" w:cs="Times New Roman"/>
          <w:szCs w:val="24"/>
        </w:rPr>
        <w:t xml:space="preserve"> δηλαδή Ανατολική Ουρουγουάη</w:t>
      </w:r>
      <w:r>
        <w:rPr>
          <w:rFonts w:eastAsia="Times New Roman" w:cs="Times New Roman"/>
          <w:szCs w:val="24"/>
        </w:rPr>
        <w:t>. Κανένα κράτος στο</w:t>
      </w:r>
      <w:r>
        <w:rPr>
          <w:rFonts w:eastAsia="Times New Roman" w:cs="Times New Roman"/>
          <w:szCs w:val="24"/>
        </w:rPr>
        <w:t>ν κόσμο</w:t>
      </w:r>
      <w:r w:rsidRPr="00E16C4C">
        <w:rPr>
          <w:rFonts w:eastAsia="Times New Roman" w:cs="Times New Roman"/>
          <w:szCs w:val="24"/>
        </w:rPr>
        <w:t xml:space="preserve"> δεν πρόκειται να </w:t>
      </w:r>
      <w:r>
        <w:rPr>
          <w:rFonts w:eastAsia="Times New Roman" w:cs="Times New Roman"/>
          <w:szCs w:val="24"/>
        </w:rPr>
        <w:t xml:space="preserve">αποκαλεί τους Σκοπιανούς «Βόρεια Μακεδονία». </w:t>
      </w:r>
    </w:p>
    <w:p w14:paraId="77C02ECC"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Και δεν είναι μόνο αυτό. Στην παράγραφο 3 </w:t>
      </w:r>
      <w:r w:rsidRPr="00E16C4C">
        <w:rPr>
          <w:rFonts w:eastAsia="Times New Roman" w:cs="Times New Roman"/>
          <w:szCs w:val="24"/>
        </w:rPr>
        <w:t>περί ιθαγένειας και γλώσσης</w:t>
      </w:r>
      <w:r>
        <w:rPr>
          <w:rFonts w:eastAsia="Times New Roman" w:cs="Times New Roman"/>
          <w:szCs w:val="24"/>
        </w:rPr>
        <w:t>, έχουν δοθεί</w:t>
      </w:r>
      <w:r w:rsidRPr="00E16C4C">
        <w:rPr>
          <w:rFonts w:eastAsia="Times New Roman" w:cs="Times New Roman"/>
          <w:szCs w:val="24"/>
        </w:rPr>
        <w:t xml:space="preserve"> και </w:t>
      </w:r>
      <w:r>
        <w:rPr>
          <w:rFonts w:eastAsia="Times New Roman" w:cs="Times New Roman"/>
          <w:szCs w:val="24"/>
        </w:rPr>
        <w:t xml:space="preserve">η </w:t>
      </w:r>
      <w:r w:rsidRPr="00E16C4C">
        <w:rPr>
          <w:rFonts w:eastAsia="Times New Roman" w:cs="Times New Roman"/>
          <w:szCs w:val="24"/>
        </w:rPr>
        <w:t>ιθαγένεια και η γλώσσα</w:t>
      </w:r>
      <w:r>
        <w:rPr>
          <w:rFonts w:eastAsia="Times New Roman" w:cs="Times New Roman"/>
          <w:szCs w:val="24"/>
        </w:rPr>
        <w:t>. Κ</w:t>
      </w:r>
      <w:r w:rsidRPr="00E16C4C">
        <w:rPr>
          <w:rFonts w:eastAsia="Times New Roman" w:cs="Times New Roman"/>
          <w:szCs w:val="24"/>
        </w:rPr>
        <w:t xml:space="preserve">αι μόνο με την απόδοση και την εκχώρηση του ονόματος </w:t>
      </w:r>
      <w:r>
        <w:rPr>
          <w:rFonts w:eastAsia="Times New Roman" w:cs="Times New Roman"/>
          <w:szCs w:val="24"/>
        </w:rPr>
        <w:t>«</w:t>
      </w:r>
      <w:r w:rsidRPr="00E16C4C">
        <w:rPr>
          <w:rFonts w:eastAsia="Times New Roman" w:cs="Times New Roman"/>
          <w:szCs w:val="24"/>
        </w:rPr>
        <w:t>Μακεδονία</w:t>
      </w:r>
      <w:r>
        <w:rPr>
          <w:rFonts w:eastAsia="Times New Roman" w:cs="Times New Roman"/>
          <w:szCs w:val="24"/>
        </w:rPr>
        <w:t>»</w:t>
      </w:r>
      <w:r w:rsidRPr="00E16C4C">
        <w:rPr>
          <w:rFonts w:eastAsia="Times New Roman" w:cs="Times New Roman"/>
          <w:szCs w:val="24"/>
        </w:rPr>
        <w:t xml:space="preserve"> στο όν</w:t>
      </w:r>
      <w:r w:rsidRPr="00E16C4C">
        <w:rPr>
          <w:rFonts w:eastAsia="Times New Roman" w:cs="Times New Roman"/>
          <w:szCs w:val="24"/>
        </w:rPr>
        <w:t>ομα των Σκοπίων</w:t>
      </w:r>
      <w:r>
        <w:rPr>
          <w:rFonts w:eastAsia="Times New Roman" w:cs="Times New Roman"/>
          <w:szCs w:val="24"/>
        </w:rPr>
        <w:t>, περιττή οποιαδήποτε</w:t>
      </w:r>
      <w:r w:rsidRPr="00E16C4C">
        <w:rPr>
          <w:rFonts w:eastAsia="Times New Roman" w:cs="Times New Roman"/>
          <w:szCs w:val="24"/>
        </w:rPr>
        <w:t xml:space="preserve"> συζήτηση για ιθαγένεια και γλώσσα</w:t>
      </w:r>
      <w:r>
        <w:rPr>
          <w:rFonts w:eastAsia="Times New Roman" w:cs="Times New Roman"/>
          <w:szCs w:val="24"/>
        </w:rPr>
        <w:t>. Όλα</w:t>
      </w:r>
      <w:r w:rsidRPr="00E16C4C">
        <w:rPr>
          <w:rFonts w:eastAsia="Times New Roman" w:cs="Times New Roman"/>
          <w:szCs w:val="24"/>
        </w:rPr>
        <w:t xml:space="preserve"> έχουν δοθεί και </w:t>
      </w:r>
      <w:r>
        <w:rPr>
          <w:rFonts w:eastAsia="Times New Roman" w:cs="Times New Roman"/>
          <w:szCs w:val="24"/>
        </w:rPr>
        <w:t xml:space="preserve">έχουν δοθεί και </w:t>
      </w:r>
      <w:r w:rsidRPr="00E16C4C">
        <w:rPr>
          <w:rFonts w:eastAsia="Times New Roman" w:cs="Times New Roman"/>
          <w:szCs w:val="24"/>
        </w:rPr>
        <w:t>από το</w:t>
      </w:r>
      <w:r>
        <w:rPr>
          <w:rFonts w:eastAsia="Times New Roman" w:cs="Times New Roman"/>
          <w:szCs w:val="24"/>
        </w:rPr>
        <w:t>ν</w:t>
      </w:r>
      <w:r w:rsidRPr="00E16C4C">
        <w:rPr>
          <w:rFonts w:eastAsia="Times New Roman" w:cs="Times New Roman"/>
          <w:szCs w:val="24"/>
        </w:rPr>
        <w:t xml:space="preserve"> ΣΥΡΙΖΑ</w:t>
      </w:r>
      <w:r>
        <w:rPr>
          <w:rFonts w:eastAsia="Times New Roman" w:cs="Times New Roman"/>
          <w:szCs w:val="24"/>
        </w:rPr>
        <w:t>,</w:t>
      </w:r>
      <w:r w:rsidRPr="00E16C4C">
        <w:rPr>
          <w:rFonts w:eastAsia="Times New Roman" w:cs="Times New Roman"/>
          <w:szCs w:val="24"/>
        </w:rPr>
        <w:t xml:space="preserve"> αλλά έχουν δοθεί ήδη από το Βουκουρέστι</w:t>
      </w:r>
      <w:r>
        <w:rPr>
          <w:rFonts w:eastAsia="Times New Roman" w:cs="Times New Roman"/>
          <w:szCs w:val="24"/>
        </w:rPr>
        <w:t>,</w:t>
      </w:r>
      <w:r w:rsidRPr="00E16C4C">
        <w:rPr>
          <w:rFonts w:eastAsia="Times New Roman" w:cs="Times New Roman"/>
          <w:szCs w:val="24"/>
        </w:rPr>
        <w:t xml:space="preserve"> όταν πανηγύρισαν οι νεοδημοκράτες ότι δήθεν αντιστάθηκαν</w:t>
      </w:r>
      <w:r>
        <w:rPr>
          <w:rFonts w:eastAsia="Times New Roman" w:cs="Times New Roman"/>
          <w:szCs w:val="24"/>
        </w:rPr>
        <w:t>.</w:t>
      </w:r>
      <w:r w:rsidRPr="00E16C4C">
        <w:rPr>
          <w:rFonts w:eastAsia="Times New Roman" w:cs="Times New Roman"/>
          <w:szCs w:val="24"/>
        </w:rPr>
        <w:t xml:space="preserve"> Δεν αντιστάθηκαν</w:t>
      </w:r>
      <w:r>
        <w:rPr>
          <w:rFonts w:eastAsia="Times New Roman" w:cs="Times New Roman"/>
          <w:szCs w:val="24"/>
        </w:rPr>
        <w:t xml:space="preserve">. Αν τότε ήταν ο </w:t>
      </w:r>
      <w:r>
        <w:rPr>
          <w:rFonts w:eastAsia="Times New Roman" w:cs="Times New Roman"/>
          <w:szCs w:val="24"/>
        </w:rPr>
        <w:t>Ζάεφ σ</w:t>
      </w:r>
      <w:r w:rsidRPr="00E16C4C">
        <w:rPr>
          <w:rFonts w:eastAsia="Times New Roman" w:cs="Times New Roman"/>
          <w:szCs w:val="24"/>
        </w:rPr>
        <w:t>τα πράγματα</w:t>
      </w:r>
      <w:r>
        <w:rPr>
          <w:rFonts w:eastAsia="Times New Roman" w:cs="Times New Roman"/>
          <w:szCs w:val="24"/>
        </w:rPr>
        <w:t xml:space="preserve"> και δεν ήταν το </w:t>
      </w:r>
      <w:r>
        <w:rPr>
          <w:rFonts w:eastAsia="Times New Roman" w:cs="Times New Roman"/>
          <w:szCs w:val="24"/>
          <w:lang w:val="en-US"/>
        </w:rPr>
        <w:t>VMRO</w:t>
      </w:r>
      <w:r w:rsidRPr="004A5B79">
        <w:rPr>
          <w:rFonts w:eastAsia="Times New Roman" w:cs="Times New Roman"/>
          <w:szCs w:val="24"/>
        </w:rPr>
        <w:t xml:space="preserve"> </w:t>
      </w:r>
      <w:r>
        <w:rPr>
          <w:rFonts w:eastAsia="Times New Roman" w:cs="Times New Roman"/>
          <w:szCs w:val="24"/>
        </w:rPr>
        <w:t xml:space="preserve">και </w:t>
      </w:r>
      <w:r w:rsidRPr="00E16C4C">
        <w:rPr>
          <w:rFonts w:eastAsia="Times New Roman" w:cs="Times New Roman"/>
          <w:szCs w:val="24"/>
        </w:rPr>
        <w:t xml:space="preserve">οι κομιτατζήδες και είχαν δεχτεί ονομασία με </w:t>
      </w:r>
      <w:r w:rsidRPr="00E16C4C">
        <w:rPr>
          <w:rFonts w:eastAsia="Times New Roman" w:cs="Times New Roman"/>
          <w:szCs w:val="24"/>
        </w:rPr>
        <w:lastRenderedPageBreak/>
        <w:t xml:space="preserve">τη χρήση του όρου </w:t>
      </w:r>
      <w:r>
        <w:rPr>
          <w:rFonts w:eastAsia="Times New Roman" w:cs="Times New Roman"/>
          <w:szCs w:val="24"/>
        </w:rPr>
        <w:t xml:space="preserve">«Μακεδονία» </w:t>
      </w:r>
      <w:r w:rsidRPr="00E16C4C">
        <w:rPr>
          <w:rFonts w:eastAsia="Times New Roman" w:cs="Times New Roman"/>
          <w:szCs w:val="24"/>
        </w:rPr>
        <w:t>μ</w:t>
      </w:r>
      <w:r>
        <w:rPr>
          <w:rFonts w:eastAsia="Times New Roman" w:cs="Times New Roman"/>
          <w:szCs w:val="24"/>
        </w:rPr>
        <w:t>ε γεωγραφικό προσδιορισμό, από τότε</w:t>
      </w:r>
      <w:r w:rsidRPr="00E16C4C">
        <w:rPr>
          <w:rFonts w:eastAsia="Times New Roman" w:cs="Times New Roman"/>
          <w:szCs w:val="24"/>
        </w:rPr>
        <w:t xml:space="preserve"> είχε πει </w:t>
      </w:r>
      <w:r>
        <w:rPr>
          <w:rFonts w:eastAsia="Times New Roman" w:cs="Times New Roman"/>
          <w:szCs w:val="24"/>
        </w:rPr>
        <w:t>«</w:t>
      </w:r>
      <w:r w:rsidRPr="00E16C4C">
        <w:rPr>
          <w:rFonts w:eastAsia="Times New Roman" w:cs="Times New Roman"/>
          <w:szCs w:val="24"/>
        </w:rPr>
        <w:t>να</w:t>
      </w:r>
      <w:r>
        <w:rPr>
          <w:rFonts w:eastAsia="Times New Roman" w:cs="Times New Roman"/>
          <w:szCs w:val="24"/>
        </w:rPr>
        <w:t>ι»</w:t>
      </w:r>
      <w:r w:rsidRPr="00E16C4C">
        <w:rPr>
          <w:rFonts w:eastAsia="Times New Roman" w:cs="Times New Roman"/>
          <w:szCs w:val="24"/>
        </w:rPr>
        <w:t xml:space="preserve"> η Νέα Δημοκρατία στ</w:t>
      </w:r>
      <w:r>
        <w:rPr>
          <w:rFonts w:eastAsia="Times New Roman" w:cs="Times New Roman"/>
          <w:szCs w:val="24"/>
        </w:rPr>
        <w:t>η σύνθετη ονομασία. Και το ίδιο σ</w:t>
      </w:r>
      <w:r w:rsidRPr="00E16C4C">
        <w:rPr>
          <w:rFonts w:eastAsia="Times New Roman" w:cs="Times New Roman"/>
          <w:szCs w:val="24"/>
        </w:rPr>
        <w:t>υνεχίζει να κάνει και σήμερα</w:t>
      </w:r>
      <w:r>
        <w:rPr>
          <w:rFonts w:eastAsia="Times New Roman" w:cs="Times New Roman"/>
          <w:szCs w:val="24"/>
        </w:rPr>
        <w:t>.</w:t>
      </w:r>
      <w:r w:rsidRPr="00E16C4C">
        <w:rPr>
          <w:rFonts w:eastAsia="Times New Roman" w:cs="Times New Roman"/>
          <w:szCs w:val="24"/>
        </w:rPr>
        <w:t xml:space="preserve"> </w:t>
      </w:r>
    </w:p>
    <w:p w14:paraId="77C02ECD" w14:textId="77777777" w:rsidR="006113A9" w:rsidRDefault="006B6FC4">
      <w:pPr>
        <w:spacing w:line="600" w:lineRule="auto"/>
        <w:ind w:firstLine="720"/>
        <w:contextualSpacing/>
        <w:jc w:val="both"/>
        <w:rPr>
          <w:rFonts w:eastAsia="Times New Roman" w:cs="Times New Roman"/>
          <w:szCs w:val="24"/>
        </w:rPr>
      </w:pPr>
      <w:r w:rsidRPr="00E16C4C">
        <w:rPr>
          <w:rFonts w:eastAsia="Times New Roman" w:cs="Times New Roman"/>
          <w:szCs w:val="24"/>
        </w:rPr>
        <w:t xml:space="preserve">Θα </w:t>
      </w:r>
      <w:r>
        <w:rPr>
          <w:rFonts w:eastAsia="Times New Roman" w:cs="Times New Roman"/>
          <w:szCs w:val="24"/>
        </w:rPr>
        <w:t>πάω στις επιμέρους π</w:t>
      </w:r>
      <w:r w:rsidRPr="00E16C4C">
        <w:rPr>
          <w:rFonts w:eastAsia="Times New Roman" w:cs="Times New Roman"/>
          <w:szCs w:val="24"/>
        </w:rPr>
        <w:t>ροδοσίες</w:t>
      </w:r>
      <w:r>
        <w:rPr>
          <w:rFonts w:eastAsia="Times New Roman" w:cs="Times New Roman"/>
          <w:szCs w:val="24"/>
        </w:rPr>
        <w:t>,</w:t>
      </w:r>
      <w:r w:rsidRPr="00E16C4C">
        <w:rPr>
          <w:rFonts w:eastAsia="Times New Roman" w:cs="Times New Roman"/>
          <w:szCs w:val="24"/>
        </w:rPr>
        <w:t xml:space="preserve"> στα επιμέρους </w:t>
      </w:r>
      <w:r>
        <w:rPr>
          <w:rFonts w:eastAsia="Times New Roman" w:cs="Times New Roman"/>
          <w:szCs w:val="24"/>
        </w:rPr>
        <w:t>άρθρα,</w:t>
      </w:r>
      <w:r w:rsidRPr="00E16C4C">
        <w:rPr>
          <w:rFonts w:eastAsia="Times New Roman" w:cs="Times New Roman"/>
          <w:szCs w:val="24"/>
        </w:rPr>
        <w:t xml:space="preserve"> σ</w:t>
      </w:r>
      <w:r>
        <w:rPr>
          <w:rFonts w:eastAsia="Times New Roman" w:cs="Times New Roman"/>
          <w:szCs w:val="24"/>
        </w:rPr>
        <w:t>τις</w:t>
      </w:r>
      <w:r w:rsidRPr="00E16C4C">
        <w:rPr>
          <w:rFonts w:eastAsia="Times New Roman" w:cs="Times New Roman"/>
          <w:szCs w:val="24"/>
        </w:rPr>
        <w:t xml:space="preserve"> επιμέρους παραγράφου</w:t>
      </w:r>
      <w:r>
        <w:rPr>
          <w:rFonts w:eastAsia="Times New Roman" w:cs="Times New Roman"/>
          <w:szCs w:val="24"/>
        </w:rPr>
        <w:t xml:space="preserve">ς. Ήδη από το </w:t>
      </w:r>
      <w:r w:rsidRPr="00E16C4C">
        <w:rPr>
          <w:rFonts w:eastAsia="Times New Roman" w:cs="Times New Roman"/>
          <w:szCs w:val="24"/>
        </w:rPr>
        <w:t xml:space="preserve">άρθρο 1 παράγραφος 5 εξευτελίζεται η χώρα αποδίδοντας όλους τους εμπορικούς κωδικούς </w:t>
      </w:r>
      <w:r>
        <w:rPr>
          <w:rFonts w:eastAsia="Times New Roman" w:cs="Times New Roman"/>
          <w:szCs w:val="24"/>
        </w:rPr>
        <w:t xml:space="preserve">«Μακεδονία» στα Σκόπια. Δηλαδή ο </w:t>
      </w:r>
      <w:r w:rsidRPr="00E16C4C">
        <w:rPr>
          <w:rFonts w:eastAsia="Times New Roman" w:cs="Times New Roman"/>
          <w:szCs w:val="24"/>
        </w:rPr>
        <w:t xml:space="preserve">εμπορικός τομέας της </w:t>
      </w:r>
      <w:r>
        <w:rPr>
          <w:rFonts w:eastAsia="Times New Roman" w:cs="Times New Roman"/>
          <w:szCs w:val="24"/>
        </w:rPr>
        <w:t>β</w:t>
      </w:r>
      <w:r w:rsidRPr="00E16C4C">
        <w:rPr>
          <w:rFonts w:eastAsia="Times New Roman" w:cs="Times New Roman"/>
          <w:szCs w:val="24"/>
        </w:rPr>
        <w:t xml:space="preserve">ορείου Ελλάδος </w:t>
      </w:r>
      <w:r w:rsidRPr="00E16C4C">
        <w:rPr>
          <w:rFonts w:eastAsia="Times New Roman" w:cs="Times New Roman"/>
          <w:szCs w:val="24"/>
        </w:rPr>
        <w:t>κυριολεκτικά καταστρέφεται</w:t>
      </w:r>
      <w:r>
        <w:rPr>
          <w:rFonts w:eastAsia="Times New Roman" w:cs="Times New Roman"/>
          <w:szCs w:val="24"/>
        </w:rPr>
        <w:t>.</w:t>
      </w:r>
      <w:r w:rsidRPr="00E16C4C">
        <w:rPr>
          <w:rFonts w:eastAsia="Times New Roman" w:cs="Times New Roman"/>
          <w:szCs w:val="24"/>
        </w:rPr>
        <w:t xml:space="preserve"> </w:t>
      </w:r>
      <w:r>
        <w:rPr>
          <w:rFonts w:eastAsia="Times New Roman" w:cs="Times New Roman"/>
          <w:szCs w:val="24"/>
        </w:rPr>
        <w:t>Όσον αφορά τον</w:t>
      </w:r>
      <w:r w:rsidRPr="00E16C4C">
        <w:rPr>
          <w:rFonts w:eastAsia="Times New Roman" w:cs="Times New Roman"/>
          <w:szCs w:val="24"/>
        </w:rPr>
        <w:t xml:space="preserve"> </w:t>
      </w:r>
      <w:r>
        <w:rPr>
          <w:rFonts w:eastAsia="Times New Roman" w:cs="Times New Roman"/>
          <w:szCs w:val="24"/>
        </w:rPr>
        <w:t xml:space="preserve">μακεδονικό χαλβά, κάθε Σκοπιανός </w:t>
      </w:r>
      <w:r w:rsidRPr="00E16C4C">
        <w:rPr>
          <w:rFonts w:eastAsia="Times New Roman" w:cs="Times New Roman"/>
          <w:szCs w:val="24"/>
        </w:rPr>
        <w:t xml:space="preserve">έχει πλέον το δικαίωμα </w:t>
      </w:r>
      <w:r>
        <w:rPr>
          <w:rFonts w:eastAsia="Times New Roman" w:cs="Times New Roman"/>
          <w:szCs w:val="24"/>
        </w:rPr>
        <w:t xml:space="preserve">να </w:t>
      </w:r>
      <w:r w:rsidRPr="00E16C4C">
        <w:rPr>
          <w:rFonts w:eastAsia="Times New Roman" w:cs="Times New Roman"/>
          <w:szCs w:val="24"/>
        </w:rPr>
        <w:t>χρησιμοποιεί αυτό τον όρο για κάθε προϊόν του</w:t>
      </w:r>
      <w:r>
        <w:rPr>
          <w:rFonts w:eastAsia="Times New Roman" w:cs="Times New Roman"/>
          <w:szCs w:val="24"/>
        </w:rPr>
        <w:t>.</w:t>
      </w:r>
      <w:r w:rsidRPr="00E16C4C">
        <w:rPr>
          <w:rFonts w:eastAsia="Times New Roman" w:cs="Times New Roman"/>
          <w:szCs w:val="24"/>
        </w:rPr>
        <w:t xml:space="preserve"> Και είπαν οι Σκοπιανοί</w:t>
      </w:r>
      <w:r>
        <w:rPr>
          <w:rFonts w:eastAsia="Times New Roman" w:cs="Times New Roman"/>
          <w:szCs w:val="24"/>
        </w:rPr>
        <w:t>:</w:t>
      </w:r>
      <w:r w:rsidRPr="00E16C4C">
        <w:rPr>
          <w:rFonts w:eastAsia="Times New Roman" w:cs="Times New Roman"/>
          <w:szCs w:val="24"/>
        </w:rPr>
        <w:t xml:space="preserve"> </w:t>
      </w:r>
      <w:r>
        <w:rPr>
          <w:rFonts w:eastAsia="Times New Roman" w:cs="Times New Roman"/>
          <w:szCs w:val="24"/>
        </w:rPr>
        <w:t>«</w:t>
      </w:r>
      <w:r w:rsidRPr="00E16C4C">
        <w:rPr>
          <w:rFonts w:eastAsia="Times New Roman" w:cs="Times New Roman"/>
          <w:szCs w:val="24"/>
        </w:rPr>
        <w:t>Εντάξει</w:t>
      </w:r>
      <w:r>
        <w:rPr>
          <w:rFonts w:eastAsia="Times New Roman" w:cs="Times New Roman"/>
          <w:szCs w:val="24"/>
        </w:rPr>
        <w:t>.</w:t>
      </w:r>
      <w:r w:rsidRPr="00E16C4C">
        <w:rPr>
          <w:rFonts w:eastAsia="Times New Roman" w:cs="Times New Roman"/>
          <w:szCs w:val="24"/>
        </w:rPr>
        <w:t xml:space="preserve"> Θα βγάλουμε μόνο το </w:t>
      </w:r>
      <w:r>
        <w:rPr>
          <w:rFonts w:eastAsia="Times New Roman" w:cs="Times New Roman"/>
          <w:szCs w:val="24"/>
        </w:rPr>
        <w:t>«</w:t>
      </w:r>
      <w:r w:rsidRPr="00E16C4C">
        <w:rPr>
          <w:rFonts w:eastAsia="Times New Roman" w:cs="Times New Roman"/>
          <w:szCs w:val="24"/>
        </w:rPr>
        <w:t>Μακεδονία</w:t>
      </w:r>
      <w:r>
        <w:rPr>
          <w:rFonts w:eastAsia="Times New Roman" w:cs="Times New Roman"/>
          <w:szCs w:val="24"/>
        </w:rPr>
        <w:t>»</w:t>
      </w:r>
      <w:r w:rsidRPr="00E16C4C">
        <w:rPr>
          <w:rFonts w:eastAsia="Times New Roman" w:cs="Times New Roman"/>
          <w:szCs w:val="24"/>
        </w:rPr>
        <w:t xml:space="preserve"> από τις </w:t>
      </w:r>
      <w:r>
        <w:rPr>
          <w:rFonts w:eastAsia="Times New Roman" w:cs="Times New Roman"/>
          <w:szCs w:val="24"/>
        </w:rPr>
        <w:t xml:space="preserve">πινακίδες </w:t>
      </w:r>
      <w:r w:rsidRPr="00E16C4C">
        <w:rPr>
          <w:rFonts w:eastAsia="Times New Roman" w:cs="Times New Roman"/>
          <w:szCs w:val="24"/>
        </w:rPr>
        <w:t>των αυτοκινήτων</w:t>
      </w:r>
      <w:r>
        <w:rPr>
          <w:rFonts w:eastAsia="Times New Roman" w:cs="Times New Roman"/>
          <w:szCs w:val="24"/>
        </w:rPr>
        <w:t>».</w:t>
      </w:r>
      <w:r w:rsidRPr="00E16C4C">
        <w:rPr>
          <w:rFonts w:eastAsia="Times New Roman" w:cs="Times New Roman"/>
          <w:szCs w:val="24"/>
        </w:rPr>
        <w:t xml:space="preserve"> Γιατί</w:t>
      </w:r>
      <w:r w:rsidRPr="00E16C4C">
        <w:rPr>
          <w:rFonts w:eastAsia="Times New Roman" w:cs="Times New Roman"/>
          <w:szCs w:val="24"/>
        </w:rPr>
        <w:t xml:space="preserve"> </w:t>
      </w:r>
      <w:r>
        <w:rPr>
          <w:rFonts w:eastAsia="Times New Roman" w:cs="Times New Roman"/>
          <w:szCs w:val="24"/>
        </w:rPr>
        <w:t>θέλουν να έρχονται στη Χαλκιδική να κάνουν μπάνια</w:t>
      </w:r>
      <w:r w:rsidRPr="00E16C4C">
        <w:rPr>
          <w:rFonts w:eastAsia="Times New Roman" w:cs="Times New Roman"/>
          <w:szCs w:val="24"/>
        </w:rPr>
        <w:t xml:space="preserve"> και φοβούνται μήπως θερμόαιμοι Βορειοελλαδίτες τους </w:t>
      </w:r>
      <w:r>
        <w:rPr>
          <w:rFonts w:eastAsia="Times New Roman" w:cs="Times New Roman"/>
          <w:szCs w:val="24"/>
        </w:rPr>
        <w:t>σ</w:t>
      </w:r>
      <w:r w:rsidRPr="00E16C4C">
        <w:rPr>
          <w:rFonts w:eastAsia="Times New Roman" w:cs="Times New Roman"/>
          <w:szCs w:val="24"/>
        </w:rPr>
        <w:t>πάνε τα παρμπρίζ από τα αυτοκίνητα</w:t>
      </w:r>
      <w:r>
        <w:rPr>
          <w:rFonts w:eastAsia="Times New Roman" w:cs="Times New Roman"/>
          <w:szCs w:val="24"/>
        </w:rPr>
        <w:t>.</w:t>
      </w:r>
      <w:r w:rsidRPr="00E16C4C">
        <w:rPr>
          <w:rFonts w:eastAsia="Times New Roman" w:cs="Times New Roman"/>
          <w:szCs w:val="24"/>
        </w:rPr>
        <w:t xml:space="preserve"> </w:t>
      </w:r>
    </w:p>
    <w:p w14:paraId="77C02ECE" w14:textId="77777777" w:rsidR="006113A9" w:rsidRDefault="006B6FC4">
      <w:pPr>
        <w:spacing w:line="600" w:lineRule="auto"/>
        <w:ind w:firstLine="720"/>
        <w:contextualSpacing/>
        <w:jc w:val="both"/>
        <w:rPr>
          <w:rFonts w:eastAsia="Times New Roman" w:cs="Times New Roman"/>
          <w:szCs w:val="24"/>
        </w:rPr>
      </w:pPr>
      <w:r w:rsidRPr="00E16C4C">
        <w:rPr>
          <w:rFonts w:eastAsia="Times New Roman" w:cs="Times New Roman"/>
          <w:szCs w:val="24"/>
        </w:rPr>
        <w:t xml:space="preserve">Από </w:t>
      </w:r>
      <w:r>
        <w:rPr>
          <w:rFonts w:eastAsia="Times New Roman" w:cs="Times New Roman"/>
          <w:szCs w:val="24"/>
        </w:rPr>
        <w:t>ε</w:t>
      </w:r>
      <w:r w:rsidRPr="00E16C4C">
        <w:rPr>
          <w:rFonts w:eastAsia="Times New Roman" w:cs="Times New Roman"/>
          <w:szCs w:val="24"/>
        </w:rPr>
        <w:t>κεί και πέρα</w:t>
      </w:r>
      <w:r>
        <w:rPr>
          <w:rFonts w:eastAsia="Times New Roman" w:cs="Times New Roman"/>
          <w:szCs w:val="24"/>
        </w:rPr>
        <w:t>,</w:t>
      </w:r>
      <w:r w:rsidRPr="00E16C4C">
        <w:rPr>
          <w:rFonts w:eastAsia="Times New Roman" w:cs="Times New Roman"/>
          <w:szCs w:val="24"/>
        </w:rPr>
        <w:t xml:space="preserve"> </w:t>
      </w:r>
      <w:r>
        <w:rPr>
          <w:rFonts w:eastAsia="Times New Roman" w:cs="Times New Roman"/>
          <w:szCs w:val="24"/>
        </w:rPr>
        <w:t>όμως,</w:t>
      </w:r>
      <w:r w:rsidRPr="00E16C4C">
        <w:rPr>
          <w:rFonts w:eastAsia="Times New Roman" w:cs="Times New Roman"/>
          <w:szCs w:val="24"/>
        </w:rPr>
        <w:t xml:space="preserve"> η χρήση του όρου </w:t>
      </w:r>
      <w:r>
        <w:rPr>
          <w:rFonts w:eastAsia="Times New Roman" w:cs="Times New Roman"/>
          <w:szCs w:val="24"/>
        </w:rPr>
        <w:t>«</w:t>
      </w:r>
      <w:r w:rsidRPr="00E16C4C">
        <w:rPr>
          <w:rFonts w:eastAsia="Times New Roman" w:cs="Times New Roman"/>
          <w:szCs w:val="24"/>
        </w:rPr>
        <w:t>Μακεδονία</w:t>
      </w:r>
      <w:r>
        <w:rPr>
          <w:rFonts w:eastAsia="Times New Roman" w:cs="Times New Roman"/>
          <w:szCs w:val="24"/>
        </w:rPr>
        <w:t>»</w:t>
      </w:r>
      <w:r w:rsidRPr="00E16C4C">
        <w:rPr>
          <w:rFonts w:eastAsia="Times New Roman" w:cs="Times New Roman"/>
          <w:szCs w:val="24"/>
        </w:rPr>
        <w:t xml:space="preserve"> </w:t>
      </w:r>
      <w:r>
        <w:rPr>
          <w:rFonts w:eastAsia="Times New Roman" w:cs="Times New Roman"/>
          <w:szCs w:val="24"/>
        </w:rPr>
        <w:t xml:space="preserve">σε κάθε σημείο </w:t>
      </w:r>
      <w:r w:rsidRPr="00E16C4C">
        <w:rPr>
          <w:rFonts w:eastAsia="Times New Roman" w:cs="Times New Roman"/>
          <w:szCs w:val="24"/>
        </w:rPr>
        <w:t xml:space="preserve">επιτρέπεται από την παρούσα προδοτική </w:t>
      </w:r>
      <w:r>
        <w:rPr>
          <w:rFonts w:eastAsia="Times New Roman" w:cs="Times New Roman"/>
          <w:szCs w:val="24"/>
        </w:rPr>
        <w:t>σ</w:t>
      </w:r>
      <w:r w:rsidRPr="00E16C4C">
        <w:rPr>
          <w:rFonts w:eastAsia="Times New Roman" w:cs="Times New Roman"/>
          <w:szCs w:val="24"/>
        </w:rPr>
        <w:t>υμφωνία</w:t>
      </w:r>
      <w:r>
        <w:rPr>
          <w:rFonts w:eastAsia="Times New Roman" w:cs="Times New Roman"/>
          <w:szCs w:val="24"/>
        </w:rPr>
        <w:t xml:space="preserve">. Το άρθρο </w:t>
      </w:r>
      <w:r w:rsidRPr="00E16C4C">
        <w:rPr>
          <w:rFonts w:eastAsia="Times New Roman" w:cs="Times New Roman"/>
          <w:szCs w:val="24"/>
        </w:rPr>
        <w:t xml:space="preserve">2 της </w:t>
      </w:r>
      <w:r>
        <w:rPr>
          <w:rFonts w:eastAsia="Times New Roman" w:cs="Times New Roman"/>
          <w:szCs w:val="24"/>
        </w:rPr>
        <w:t>οποίας -προσέξτε εδώ είναι</w:t>
      </w:r>
      <w:r w:rsidRPr="00E16C4C">
        <w:rPr>
          <w:rFonts w:eastAsia="Times New Roman" w:cs="Times New Roman"/>
          <w:szCs w:val="24"/>
        </w:rPr>
        <w:t xml:space="preserve"> το κρισιμότερο σημείο</w:t>
      </w:r>
      <w:r>
        <w:rPr>
          <w:rFonts w:eastAsia="Times New Roman" w:cs="Times New Roman"/>
          <w:szCs w:val="24"/>
        </w:rPr>
        <w:t>, ε</w:t>
      </w:r>
      <w:r w:rsidRPr="00E16C4C">
        <w:rPr>
          <w:rFonts w:eastAsia="Times New Roman" w:cs="Times New Roman"/>
          <w:szCs w:val="24"/>
        </w:rPr>
        <w:t>δώ είναι όλη η ουσία του ζητήματος</w:t>
      </w:r>
      <w:r>
        <w:rPr>
          <w:rFonts w:eastAsia="Times New Roman" w:cs="Times New Roman"/>
          <w:szCs w:val="24"/>
        </w:rPr>
        <w:t xml:space="preserve">- </w:t>
      </w:r>
      <w:r w:rsidRPr="00E16C4C">
        <w:rPr>
          <w:rFonts w:eastAsia="Times New Roman" w:cs="Times New Roman"/>
          <w:szCs w:val="24"/>
        </w:rPr>
        <w:t xml:space="preserve">προβλέπει </w:t>
      </w:r>
      <w:r w:rsidRPr="00E16C4C">
        <w:rPr>
          <w:rFonts w:eastAsia="Times New Roman" w:cs="Times New Roman"/>
          <w:szCs w:val="24"/>
        </w:rPr>
        <w:lastRenderedPageBreak/>
        <w:t xml:space="preserve">παραίτηση της Ελλάδος από το δικαίωμα στην </w:t>
      </w:r>
      <w:r>
        <w:rPr>
          <w:rFonts w:eastAsia="Times New Roman" w:cs="Times New Roman"/>
          <w:szCs w:val="24"/>
        </w:rPr>
        <w:t>αρνησικυρία.</w:t>
      </w:r>
      <w:r w:rsidRPr="00E16C4C">
        <w:rPr>
          <w:rFonts w:eastAsia="Times New Roman" w:cs="Times New Roman"/>
          <w:szCs w:val="24"/>
        </w:rPr>
        <w:t xml:space="preserve"> Δηλαδή δεν μπορούμε να θέσουμε βέτο </w:t>
      </w:r>
      <w:r>
        <w:rPr>
          <w:rFonts w:eastAsia="Times New Roman" w:cs="Times New Roman"/>
          <w:szCs w:val="24"/>
        </w:rPr>
        <w:t>για</w:t>
      </w:r>
      <w:r w:rsidRPr="00E16C4C">
        <w:rPr>
          <w:rFonts w:eastAsia="Times New Roman" w:cs="Times New Roman"/>
          <w:szCs w:val="24"/>
        </w:rPr>
        <w:t xml:space="preserve"> </w:t>
      </w:r>
      <w:r>
        <w:rPr>
          <w:rFonts w:eastAsia="Times New Roman" w:cs="Times New Roman"/>
          <w:szCs w:val="24"/>
        </w:rPr>
        <w:t>να μπουν</w:t>
      </w:r>
      <w:r w:rsidRPr="00E16C4C">
        <w:rPr>
          <w:rFonts w:eastAsia="Times New Roman" w:cs="Times New Roman"/>
          <w:szCs w:val="24"/>
        </w:rPr>
        <w:t xml:space="preserve"> τα Σκόπια στο ΝΑΤΟ και στην Ευρωπαϊκή</w:t>
      </w:r>
      <w:r w:rsidRPr="00E16C4C">
        <w:rPr>
          <w:rFonts w:eastAsia="Times New Roman" w:cs="Times New Roman"/>
          <w:szCs w:val="24"/>
        </w:rPr>
        <w:t xml:space="preserve"> Ένωση και σε διεθνείς οργανισμούς</w:t>
      </w:r>
      <w:r>
        <w:rPr>
          <w:rFonts w:eastAsia="Times New Roman" w:cs="Times New Roman"/>
          <w:szCs w:val="24"/>
        </w:rPr>
        <w:t>.</w:t>
      </w:r>
      <w:r w:rsidRPr="00E16C4C">
        <w:rPr>
          <w:rFonts w:eastAsia="Times New Roman" w:cs="Times New Roman"/>
          <w:szCs w:val="24"/>
        </w:rPr>
        <w:t xml:space="preserve"> Δεν </w:t>
      </w:r>
      <w:r>
        <w:rPr>
          <w:rFonts w:eastAsia="Times New Roman" w:cs="Times New Roman"/>
          <w:szCs w:val="24"/>
        </w:rPr>
        <w:t xml:space="preserve">μπορούμε! Χάνουμε </w:t>
      </w:r>
      <w:r w:rsidRPr="00E16C4C">
        <w:rPr>
          <w:rFonts w:eastAsia="Times New Roman" w:cs="Times New Roman"/>
          <w:szCs w:val="24"/>
        </w:rPr>
        <w:t>το μέγιστο όπλο της Ελλάδος</w:t>
      </w:r>
      <w:r>
        <w:rPr>
          <w:rFonts w:eastAsia="Times New Roman" w:cs="Times New Roman"/>
          <w:szCs w:val="24"/>
        </w:rPr>
        <w:t>.</w:t>
      </w:r>
      <w:r w:rsidRPr="00E16C4C">
        <w:rPr>
          <w:rFonts w:eastAsia="Times New Roman" w:cs="Times New Roman"/>
          <w:szCs w:val="24"/>
        </w:rPr>
        <w:t xml:space="preserve"> </w:t>
      </w:r>
      <w:r>
        <w:rPr>
          <w:rFonts w:eastAsia="Times New Roman" w:cs="Times New Roman"/>
          <w:szCs w:val="24"/>
        </w:rPr>
        <w:t xml:space="preserve">Προσέξτε, </w:t>
      </w:r>
      <w:r w:rsidRPr="00E16C4C">
        <w:rPr>
          <w:rFonts w:eastAsia="Times New Roman" w:cs="Times New Roman"/>
          <w:szCs w:val="24"/>
        </w:rPr>
        <w:t xml:space="preserve">τα </w:t>
      </w:r>
      <w:r>
        <w:rPr>
          <w:rFonts w:eastAsia="Times New Roman" w:cs="Times New Roman"/>
          <w:szCs w:val="24"/>
        </w:rPr>
        <w:t xml:space="preserve">Σκόπια </w:t>
      </w:r>
      <w:r w:rsidRPr="00E16C4C">
        <w:rPr>
          <w:rFonts w:eastAsia="Times New Roman" w:cs="Times New Roman"/>
          <w:szCs w:val="24"/>
        </w:rPr>
        <w:t>καίγονται να αρθεί το ελληνικό βέτο</w:t>
      </w:r>
      <w:r>
        <w:rPr>
          <w:rFonts w:eastAsia="Times New Roman" w:cs="Times New Roman"/>
          <w:szCs w:val="24"/>
        </w:rPr>
        <w:t>.</w:t>
      </w:r>
      <w:r w:rsidRPr="00E16C4C">
        <w:rPr>
          <w:rFonts w:eastAsia="Times New Roman" w:cs="Times New Roman"/>
          <w:szCs w:val="24"/>
        </w:rPr>
        <w:t xml:space="preserve"> Γιατί αν δεν </w:t>
      </w:r>
      <w:r>
        <w:rPr>
          <w:rFonts w:eastAsia="Times New Roman" w:cs="Times New Roman"/>
          <w:szCs w:val="24"/>
        </w:rPr>
        <w:t>α</w:t>
      </w:r>
      <w:r w:rsidRPr="00E16C4C">
        <w:rPr>
          <w:rFonts w:eastAsia="Times New Roman" w:cs="Times New Roman"/>
          <w:szCs w:val="24"/>
        </w:rPr>
        <w:t xml:space="preserve">ρθεί το ελληνικό βέτο και δεν </w:t>
      </w:r>
      <w:r>
        <w:rPr>
          <w:rFonts w:eastAsia="Times New Roman" w:cs="Times New Roman"/>
          <w:szCs w:val="24"/>
        </w:rPr>
        <w:t xml:space="preserve">μπορέσουν να εισέλθουν </w:t>
      </w:r>
      <w:r w:rsidRPr="00E16C4C">
        <w:rPr>
          <w:rFonts w:eastAsia="Times New Roman" w:cs="Times New Roman"/>
          <w:szCs w:val="24"/>
        </w:rPr>
        <w:t>στο ΝΑΤΟ</w:t>
      </w:r>
      <w:r>
        <w:rPr>
          <w:rFonts w:eastAsia="Times New Roman" w:cs="Times New Roman"/>
          <w:szCs w:val="24"/>
        </w:rPr>
        <w:t xml:space="preserve">, τότε είναι βέβαιο πως οι διαμάχες </w:t>
      </w:r>
      <w:r w:rsidRPr="00E16C4C">
        <w:rPr>
          <w:rFonts w:eastAsia="Times New Roman" w:cs="Times New Roman"/>
          <w:szCs w:val="24"/>
        </w:rPr>
        <w:t xml:space="preserve">Αλβανών και </w:t>
      </w:r>
      <w:r>
        <w:rPr>
          <w:rFonts w:eastAsia="Times New Roman" w:cs="Times New Roman"/>
          <w:szCs w:val="24"/>
        </w:rPr>
        <w:t>Σλάβων,</w:t>
      </w:r>
      <w:r w:rsidRPr="00E16C4C">
        <w:rPr>
          <w:rFonts w:eastAsia="Times New Roman" w:cs="Times New Roman"/>
          <w:szCs w:val="24"/>
        </w:rPr>
        <w:t xml:space="preserve"> αυτές οι φυγόκεντρες τάσεις οι οποίες υπάρχουν μέσα στο κρατίδιο των Σκοπίων</w:t>
      </w:r>
      <w:r>
        <w:rPr>
          <w:rFonts w:eastAsia="Times New Roman" w:cs="Times New Roman"/>
          <w:szCs w:val="24"/>
        </w:rPr>
        <w:t>,</w:t>
      </w:r>
      <w:r w:rsidRPr="00E16C4C">
        <w:rPr>
          <w:rFonts w:eastAsia="Times New Roman" w:cs="Times New Roman"/>
          <w:szCs w:val="24"/>
        </w:rPr>
        <w:t xml:space="preserve"> θα το οδηγήσουν </w:t>
      </w:r>
      <w:r>
        <w:rPr>
          <w:rFonts w:eastAsia="Times New Roman" w:cs="Times New Roman"/>
          <w:szCs w:val="24"/>
        </w:rPr>
        <w:t>π</w:t>
      </w:r>
      <w:r w:rsidRPr="00E16C4C">
        <w:rPr>
          <w:rFonts w:eastAsia="Times New Roman" w:cs="Times New Roman"/>
          <w:szCs w:val="24"/>
        </w:rPr>
        <w:t>ολύ σύντομα σε κατακερματισμό και διάλυση</w:t>
      </w:r>
      <w:r>
        <w:rPr>
          <w:rFonts w:eastAsia="Times New Roman" w:cs="Times New Roman"/>
          <w:szCs w:val="24"/>
        </w:rPr>
        <w:t>. Επομένως τα δίνουν όλα</w:t>
      </w:r>
      <w:r w:rsidRPr="00E16C4C">
        <w:rPr>
          <w:rFonts w:eastAsia="Times New Roman" w:cs="Times New Roman"/>
          <w:szCs w:val="24"/>
        </w:rPr>
        <w:t xml:space="preserve"> για την εθνική τους επιβίωση</w:t>
      </w:r>
      <w:r>
        <w:rPr>
          <w:rFonts w:eastAsia="Times New Roman" w:cs="Times New Roman"/>
          <w:szCs w:val="24"/>
        </w:rPr>
        <w:t>.</w:t>
      </w:r>
      <w:r w:rsidRPr="00E16C4C">
        <w:rPr>
          <w:rFonts w:eastAsia="Times New Roman" w:cs="Times New Roman"/>
          <w:szCs w:val="24"/>
        </w:rPr>
        <w:t xml:space="preserve"> </w:t>
      </w:r>
    </w:p>
    <w:p w14:paraId="77C02ECF" w14:textId="77777777" w:rsidR="006113A9" w:rsidRDefault="006B6FC4">
      <w:pPr>
        <w:spacing w:line="600" w:lineRule="auto"/>
        <w:ind w:firstLine="720"/>
        <w:contextualSpacing/>
        <w:jc w:val="both"/>
        <w:rPr>
          <w:rFonts w:eastAsia="Times New Roman" w:cs="Times New Roman"/>
          <w:szCs w:val="24"/>
        </w:rPr>
      </w:pPr>
      <w:r w:rsidRPr="00E16C4C">
        <w:rPr>
          <w:rFonts w:eastAsia="Times New Roman" w:cs="Times New Roman"/>
          <w:szCs w:val="24"/>
        </w:rPr>
        <w:t>Και τι του</w:t>
      </w:r>
      <w:r>
        <w:rPr>
          <w:rFonts w:eastAsia="Times New Roman" w:cs="Times New Roman"/>
          <w:szCs w:val="24"/>
        </w:rPr>
        <w:t>ς</w:t>
      </w:r>
      <w:r w:rsidRPr="00E16C4C">
        <w:rPr>
          <w:rFonts w:eastAsia="Times New Roman" w:cs="Times New Roman"/>
          <w:szCs w:val="24"/>
        </w:rPr>
        <w:t xml:space="preserve"> ζητάει </w:t>
      </w:r>
      <w:r>
        <w:rPr>
          <w:rFonts w:eastAsia="Times New Roman" w:cs="Times New Roman"/>
          <w:szCs w:val="24"/>
        </w:rPr>
        <w:t xml:space="preserve">εδώ </w:t>
      </w:r>
      <w:r w:rsidRPr="00E16C4C">
        <w:rPr>
          <w:rFonts w:eastAsia="Times New Roman" w:cs="Times New Roman"/>
          <w:szCs w:val="24"/>
        </w:rPr>
        <w:t>η επίσημη Κυβέρνηση</w:t>
      </w:r>
      <w:r>
        <w:rPr>
          <w:rFonts w:eastAsia="Times New Roman" w:cs="Times New Roman"/>
          <w:szCs w:val="24"/>
        </w:rPr>
        <w:t>,</w:t>
      </w:r>
      <w:r w:rsidRPr="00E16C4C">
        <w:rPr>
          <w:rFonts w:eastAsia="Times New Roman" w:cs="Times New Roman"/>
          <w:szCs w:val="24"/>
        </w:rPr>
        <w:t xml:space="preserve"> </w:t>
      </w:r>
      <w:r w:rsidRPr="00E16C4C">
        <w:rPr>
          <w:rFonts w:eastAsia="Times New Roman" w:cs="Times New Roman"/>
          <w:szCs w:val="24"/>
        </w:rPr>
        <w:t>η οποία σε κα</w:t>
      </w:r>
      <w:r>
        <w:rPr>
          <w:rFonts w:eastAsia="Times New Roman" w:cs="Times New Roman"/>
          <w:szCs w:val="24"/>
        </w:rPr>
        <w:t>μ</w:t>
      </w:r>
      <w:r w:rsidRPr="00E16C4C">
        <w:rPr>
          <w:rFonts w:eastAsia="Times New Roman" w:cs="Times New Roman"/>
          <w:szCs w:val="24"/>
        </w:rPr>
        <w:t>μία περίπτωση δεν εκπροσωπεί την Ελλάδα</w:t>
      </w:r>
      <w:r>
        <w:rPr>
          <w:rFonts w:eastAsia="Times New Roman" w:cs="Times New Roman"/>
          <w:szCs w:val="24"/>
        </w:rPr>
        <w:t>,</w:t>
      </w:r>
      <w:r w:rsidRPr="00E16C4C">
        <w:rPr>
          <w:rFonts w:eastAsia="Times New Roman" w:cs="Times New Roman"/>
          <w:szCs w:val="24"/>
        </w:rPr>
        <w:t xml:space="preserve"> το έθνος και τον </w:t>
      </w:r>
      <w:r>
        <w:rPr>
          <w:rFonts w:eastAsia="Times New Roman" w:cs="Times New Roman"/>
          <w:szCs w:val="24"/>
        </w:rPr>
        <w:t>Ε</w:t>
      </w:r>
      <w:r w:rsidRPr="00E16C4C">
        <w:rPr>
          <w:rFonts w:eastAsia="Times New Roman" w:cs="Times New Roman"/>
          <w:szCs w:val="24"/>
        </w:rPr>
        <w:t>λληνισμό</w:t>
      </w:r>
      <w:r>
        <w:rPr>
          <w:rFonts w:eastAsia="Times New Roman" w:cs="Times New Roman"/>
          <w:szCs w:val="24"/>
        </w:rPr>
        <w:t>;</w:t>
      </w:r>
      <w:r w:rsidRPr="00E16C4C">
        <w:rPr>
          <w:rFonts w:eastAsia="Times New Roman" w:cs="Times New Roman"/>
          <w:szCs w:val="24"/>
        </w:rPr>
        <w:t xml:space="preserve"> Δεν ζητά τίποτα</w:t>
      </w:r>
      <w:r>
        <w:rPr>
          <w:rFonts w:eastAsia="Times New Roman" w:cs="Times New Roman"/>
          <w:szCs w:val="24"/>
        </w:rPr>
        <w:t>! Η Ελλάδα δίνει τα πάντα στους</w:t>
      </w:r>
      <w:r w:rsidRPr="00E16C4C">
        <w:rPr>
          <w:rFonts w:eastAsia="Times New Roman" w:cs="Times New Roman"/>
          <w:szCs w:val="24"/>
        </w:rPr>
        <w:t xml:space="preserve"> Σκοπιανούς και οι Σκοπιανοί δεν </w:t>
      </w:r>
      <w:r>
        <w:rPr>
          <w:rFonts w:eastAsia="Times New Roman" w:cs="Times New Roman"/>
          <w:szCs w:val="24"/>
        </w:rPr>
        <w:t>δίνουν</w:t>
      </w:r>
      <w:r w:rsidRPr="00E16C4C">
        <w:rPr>
          <w:rFonts w:eastAsia="Times New Roman" w:cs="Times New Roman"/>
          <w:szCs w:val="24"/>
        </w:rPr>
        <w:t xml:space="preserve"> απολύτως τίποτα</w:t>
      </w:r>
      <w:r>
        <w:rPr>
          <w:rFonts w:eastAsia="Times New Roman" w:cs="Times New Roman"/>
          <w:szCs w:val="24"/>
        </w:rPr>
        <w:t>.</w:t>
      </w:r>
      <w:r w:rsidRPr="00E16C4C">
        <w:rPr>
          <w:rFonts w:eastAsia="Times New Roman" w:cs="Times New Roman"/>
          <w:szCs w:val="24"/>
        </w:rPr>
        <w:t xml:space="preserve"> Αυτό είναι μία πρωτοφανή</w:t>
      </w:r>
      <w:r>
        <w:rPr>
          <w:rFonts w:eastAsia="Times New Roman" w:cs="Times New Roman"/>
          <w:szCs w:val="24"/>
        </w:rPr>
        <w:t>ς</w:t>
      </w:r>
      <w:r w:rsidRPr="00E16C4C">
        <w:rPr>
          <w:rFonts w:eastAsia="Times New Roman" w:cs="Times New Roman"/>
          <w:szCs w:val="24"/>
        </w:rPr>
        <w:t xml:space="preserve"> συνθήκη</w:t>
      </w:r>
      <w:r>
        <w:rPr>
          <w:rFonts w:eastAsia="Times New Roman" w:cs="Times New Roman"/>
          <w:szCs w:val="24"/>
        </w:rPr>
        <w:t>.</w:t>
      </w:r>
      <w:r w:rsidRPr="00E16C4C">
        <w:rPr>
          <w:rFonts w:eastAsia="Times New Roman" w:cs="Times New Roman"/>
          <w:szCs w:val="24"/>
        </w:rPr>
        <w:t xml:space="preserve"> Δεν έχει ξανασυμβεί σ</w:t>
      </w:r>
      <w:r>
        <w:rPr>
          <w:rFonts w:eastAsia="Times New Roman" w:cs="Times New Roman"/>
          <w:szCs w:val="24"/>
        </w:rPr>
        <w:t>τη</w:t>
      </w:r>
      <w:r w:rsidRPr="00E16C4C">
        <w:rPr>
          <w:rFonts w:eastAsia="Times New Roman" w:cs="Times New Roman"/>
          <w:szCs w:val="24"/>
        </w:rPr>
        <w:t xml:space="preserve"> διεθνή εξωτ</w:t>
      </w:r>
      <w:r w:rsidRPr="00E16C4C">
        <w:rPr>
          <w:rFonts w:eastAsia="Times New Roman" w:cs="Times New Roman"/>
          <w:szCs w:val="24"/>
        </w:rPr>
        <w:t>ερική πολιτική</w:t>
      </w:r>
      <w:r>
        <w:rPr>
          <w:rFonts w:eastAsia="Times New Roman" w:cs="Times New Roman"/>
          <w:szCs w:val="24"/>
        </w:rPr>
        <w:t>.</w:t>
      </w:r>
      <w:r w:rsidRPr="00E16C4C">
        <w:rPr>
          <w:rFonts w:eastAsia="Times New Roman" w:cs="Times New Roman"/>
          <w:szCs w:val="24"/>
        </w:rPr>
        <w:t xml:space="preserve"> </w:t>
      </w:r>
    </w:p>
    <w:p w14:paraId="77C02ED0" w14:textId="77777777" w:rsidR="006113A9" w:rsidRDefault="006B6FC4">
      <w:pPr>
        <w:spacing w:line="600" w:lineRule="auto"/>
        <w:ind w:firstLine="720"/>
        <w:contextualSpacing/>
        <w:jc w:val="both"/>
        <w:rPr>
          <w:rFonts w:eastAsia="Times New Roman" w:cs="Times New Roman"/>
          <w:szCs w:val="24"/>
        </w:rPr>
      </w:pPr>
      <w:r w:rsidRPr="00E16C4C">
        <w:rPr>
          <w:rFonts w:eastAsia="Times New Roman" w:cs="Times New Roman"/>
          <w:szCs w:val="24"/>
        </w:rPr>
        <w:lastRenderedPageBreak/>
        <w:t xml:space="preserve">Είναι ένα εθνικό </w:t>
      </w:r>
      <w:r>
        <w:rPr>
          <w:rFonts w:eastAsia="Times New Roman" w:cs="Times New Roman"/>
          <w:szCs w:val="24"/>
        </w:rPr>
        <w:t>έγκλημα</w:t>
      </w:r>
      <w:r w:rsidRPr="00E16C4C">
        <w:rPr>
          <w:rFonts w:eastAsia="Times New Roman" w:cs="Times New Roman"/>
          <w:szCs w:val="24"/>
        </w:rPr>
        <w:t xml:space="preserve"> για το οποίο θα υπάρχει και απόδοση ποινικής ευθύνης</w:t>
      </w:r>
      <w:r>
        <w:rPr>
          <w:rFonts w:eastAsia="Times New Roman" w:cs="Times New Roman"/>
          <w:szCs w:val="24"/>
        </w:rPr>
        <w:t>,</w:t>
      </w:r>
      <w:r w:rsidRPr="00E16C4C">
        <w:rPr>
          <w:rFonts w:eastAsia="Times New Roman" w:cs="Times New Roman"/>
          <w:szCs w:val="24"/>
        </w:rPr>
        <w:t xml:space="preserve"> γιατί το άρθρο 134 του Ποινικού Κώδικα προβλέπει ποια είναι η τύχη αυτών οι οποίοι διαπράττουν εσχάτη προδοσία σε βάρος του έθνους</w:t>
      </w:r>
      <w:r>
        <w:rPr>
          <w:rFonts w:eastAsia="Times New Roman" w:cs="Times New Roman"/>
          <w:szCs w:val="24"/>
        </w:rPr>
        <w:t>,</w:t>
      </w:r>
      <w:r w:rsidRPr="00E16C4C">
        <w:rPr>
          <w:rFonts w:eastAsia="Times New Roman" w:cs="Times New Roman"/>
          <w:szCs w:val="24"/>
        </w:rPr>
        <w:t xml:space="preserve"> της πατρίδας και το</w:t>
      </w:r>
      <w:r>
        <w:rPr>
          <w:rFonts w:eastAsia="Times New Roman" w:cs="Times New Roman"/>
          <w:szCs w:val="24"/>
        </w:rPr>
        <w:t>υ</w:t>
      </w:r>
      <w:r w:rsidRPr="00E16C4C">
        <w:rPr>
          <w:rFonts w:eastAsia="Times New Roman" w:cs="Times New Roman"/>
          <w:szCs w:val="24"/>
        </w:rPr>
        <w:t xml:space="preserve"> Συντάγμ</w:t>
      </w:r>
      <w:r w:rsidRPr="00E16C4C">
        <w:rPr>
          <w:rFonts w:eastAsia="Times New Roman" w:cs="Times New Roman"/>
          <w:szCs w:val="24"/>
        </w:rPr>
        <w:t xml:space="preserve">ατος </w:t>
      </w:r>
      <w:r>
        <w:rPr>
          <w:rFonts w:eastAsia="Times New Roman" w:cs="Times New Roman"/>
          <w:szCs w:val="24"/>
        </w:rPr>
        <w:t xml:space="preserve">των Ελλήνων και είναι βεβαίως η ισόβια κάθειρξη. </w:t>
      </w:r>
      <w:r w:rsidRPr="00E16C4C">
        <w:rPr>
          <w:rFonts w:eastAsia="Times New Roman" w:cs="Times New Roman"/>
          <w:szCs w:val="24"/>
        </w:rPr>
        <w:t xml:space="preserve">Αυτή είναι η ποινή για </w:t>
      </w:r>
      <w:r>
        <w:rPr>
          <w:rFonts w:eastAsia="Times New Roman" w:cs="Times New Roman"/>
          <w:szCs w:val="24"/>
        </w:rPr>
        <w:t>όποιους</w:t>
      </w:r>
      <w:r w:rsidRPr="00E16C4C">
        <w:rPr>
          <w:rFonts w:eastAsia="Times New Roman" w:cs="Times New Roman"/>
          <w:szCs w:val="24"/>
        </w:rPr>
        <w:t xml:space="preserve"> διαπράττουν το αδίκημα της εσχάτης προδοσίας</w:t>
      </w:r>
      <w:r>
        <w:rPr>
          <w:rFonts w:eastAsia="Times New Roman" w:cs="Times New Roman"/>
          <w:szCs w:val="24"/>
        </w:rPr>
        <w:t>.</w:t>
      </w:r>
      <w:r w:rsidRPr="00E16C4C">
        <w:rPr>
          <w:rFonts w:eastAsia="Times New Roman" w:cs="Times New Roman"/>
          <w:szCs w:val="24"/>
        </w:rPr>
        <w:t xml:space="preserve"> </w:t>
      </w:r>
    </w:p>
    <w:p w14:paraId="77C02ED1"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Μιλάτε για γλώσσα. Αλήθεια, </w:t>
      </w:r>
      <w:r w:rsidRPr="00E16C4C">
        <w:rPr>
          <w:rFonts w:eastAsia="Times New Roman" w:cs="Times New Roman"/>
          <w:szCs w:val="24"/>
        </w:rPr>
        <w:t>οι Μακεδόνες έχουν ονόματα</w:t>
      </w:r>
      <w:r>
        <w:rPr>
          <w:rFonts w:eastAsia="Times New Roman" w:cs="Times New Roman"/>
          <w:szCs w:val="24"/>
        </w:rPr>
        <w:t>, όπως</w:t>
      </w:r>
      <w:r w:rsidRPr="00E16C4C">
        <w:rPr>
          <w:rFonts w:eastAsia="Times New Roman" w:cs="Times New Roman"/>
          <w:szCs w:val="24"/>
        </w:rPr>
        <w:t xml:space="preserve"> Φίλιππος</w:t>
      </w:r>
      <w:r>
        <w:rPr>
          <w:rFonts w:eastAsia="Times New Roman" w:cs="Times New Roman"/>
          <w:szCs w:val="24"/>
        </w:rPr>
        <w:t>,</w:t>
      </w:r>
      <w:r w:rsidRPr="00E16C4C">
        <w:rPr>
          <w:rFonts w:eastAsia="Times New Roman" w:cs="Times New Roman"/>
          <w:szCs w:val="24"/>
        </w:rPr>
        <w:t xml:space="preserve"> Κλ</w:t>
      </w:r>
      <w:r>
        <w:rPr>
          <w:rFonts w:eastAsia="Times New Roman" w:cs="Times New Roman"/>
          <w:szCs w:val="24"/>
        </w:rPr>
        <w:t>ε</w:t>
      </w:r>
      <w:r w:rsidRPr="00E16C4C">
        <w:rPr>
          <w:rFonts w:eastAsia="Times New Roman" w:cs="Times New Roman"/>
          <w:szCs w:val="24"/>
        </w:rPr>
        <w:t>ίτος</w:t>
      </w:r>
      <w:r>
        <w:rPr>
          <w:rFonts w:eastAsia="Times New Roman" w:cs="Times New Roman"/>
          <w:szCs w:val="24"/>
        </w:rPr>
        <w:t>,</w:t>
      </w:r>
      <w:r w:rsidRPr="00E16C4C">
        <w:rPr>
          <w:rFonts w:eastAsia="Times New Roman" w:cs="Times New Roman"/>
          <w:szCs w:val="24"/>
        </w:rPr>
        <w:t xml:space="preserve"> Αλέξανδρος</w:t>
      </w:r>
      <w:r>
        <w:rPr>
          <w:rFonts w:eastAsia="Times New Roman" w:cs="Times New Roman"/>
          <w:szCs w:val="24"/>
        </w:rPr>
        <w:t>,</w:t>
      </w:r>
      <w:r w:rsidRPr="00E16C4C">
        <w:rPr>
          <w:rFonts w:eastAsia="Times New Roman" w:cs="Times New Roman"/>
          <w:szCs w:val="24"/>
        </w:rPr>
        <w:t xml:space="preserve"> Αντίγονος</w:t>
      </w:r>
      <w:r>
        <w:rPr>
          <w:rFonts w:eastAsia="Times New Roman" w:cs="Times New Roman"/>
          <w:szCs w:val="24"/>
        </w:rPr>
        <w:t>,</w:t>
      </w:r>
      <w:r w:rsidRPr="00E16C4C">
        <w:rPr>
          <w:rFonts w:eastAsia="Times New Roman" w:cs="Times New Roman"/>
          <w:szCs w:val="24"/>
        </w:rPr>
        <w:t xml:space="preserve"> Αντίοχος</w:t>
      </w:r>
      <w:r>
        <w:rPr>
          <w:rFonts w:eastAsia="Times New Roman" w:cs="Times New Roman"/>
          <w:szCs w:val="24"/>
        </w:rPr>
        <w:t>,</w:t>
      </w:r>
      <w:r w:rsidRPr="00E16C4C">
        <w:rPr>
          <w:rFonts w:eastAsia="Times New Roman" w:cs="Times New Roman"/>
          <w:szCs w:val="24"/>
        </w:rPr>
        <w:t xml:space="preserve"> Περσέας</w:t>
      </w:r>
      <w:r>
        <w:rPr>
          <w:rFonts w:eastAsia="Times New Roman" w:cs="Times New Roman"/>
          <w:szCs w:val="24"/>
        </w:rPr>
        <w:t>,</w:t>
      </w:r>
      <w:r w:rsidRPr="00E16C4C">
        <w:rPr>
          <w:rFonts w:eastAsia="Times New Roman" w:cs="Times New Roman"/>
          <w:szCs w:val="24"/>
        </w:rPr>
        <w:t xml:space="preserve"> Κρ</w:t>
      </w:r>
      <w:r w:rsidRPr="00E16C4C">
        <w:rPr>
          <w:rFonts w:eastAsia="Times New Roman" w:cs="Times New Roman"/>
          <w:szCs w:val="24"/>
        </w:rPr>
        <w:t>ατερός</w:t>
      </w:r>
      <w:r>
        <w:rPr>
          <w:rFonts w:eastAsia="Times New Roman" w:cs="Times New Roman"/>
          <w:szCs w:val="24"/>
        </w:rPr>
        <w:t>,</w:t>
      </w:r>
      <w:r w:rsidRPr="00E16C4C">
        <w:rPr>
          <w:rFonts w:eastAsia="Times New Roman" w:cs="Times New Roman"/>
          <w:szCs w:val="24"/>
        </w:rPr>
        <w:t xml:space="preserve"> </w:t>
      </w:r>
      <w:r>
        <w:rPr>
          <w:rFonts w:eastAsia="Times New Roman" w:cs="Times New Roman"/>
          <w:szCs w:val="24"/>
        </w:rPr>
        <w:t>Λυσίμαχος,</w:t>
      </w:r>
      <w:r w:rsidRPr="00E16C4C">
        <w:rPr>
          <w:rFonts w:eastAsia="Times New Roman" w:cs="Times New Roman"/>
          <w:szCs w:val="24"/>
        </w:rPr>
        <w:t xml:space="preserve"> Πτολεμαίος</w:t>
      </w:r>
      <w:r>
        <w:rPr>
          <w:rFonts w:eastAsia="Times New Roman" w:cs="Times New Roman"/>
          <w:szCs w:val="24"/>
        </w:rPr>
        <w:t>,</w:t>
      </w:r>
      <w:r w:rsidRPr="00E16C4C">
        <w:rPr>
          <w:rFonts w:eastAsia="Times New Roman" w:cs="Times New Roman"/>
          <w:szCs w:val="24"/>
        </w:rPr>
        <w:t xml:space="preserve"> Σέλευκος</w:t>
      </w:r>
      <w:r>
        <w:rPr>
          <w:rFonts w:eastAsia="Times New Roman" w:cs="Times New Roman"/>
          <w:szCs w:val="24"/>
        </w:rPr>
        <w:t>. Οι Σκοπιανοί που έρχονται για τις δήθεν διαπραγματεύσεις</w:t>
      </w:r>
      <w:r w:rsidRPr="00E16C4C">
        <w:rPr>
          <w:rFonts w:eastAsia="Times New Roman" w:cs="Times New Roman"/>
          <w:szCs w:val="24"/>
        </w:rPr>
        <w:t xml:space="preserve"> πώς λέγονται</w:t>
      </w:r>
      <w:r>
        <w:rPr>
          <w:rFonts w:eastAsia="Times New Roman" w:cs="Times New Roman"/>
          <w:szCs w:val="24"/>
        </w:rPr>
        <w:t>;</w:t>
      </w:r>
      <w:r w:rsidRPr="00E16C4C">
        <w:rPr>
          <w:rFonts w:eastAsia="Times New Roman" w:cs="Times New Roman"/>
          <w:szCs w:val="24"/>
        </w:rPr>
        <w:t xml:space="preserve"> Ντούσαν</w:t>
      </w:r>
      <w:r>
        <w:rPr>
          <w:rFonts w:eastAsia="Times New Roman" w:cs="Times New Roman"/>
          <w:szCs w:val="24"/>
        </w:rPr>
        <w:t>,</w:t>
      </w:r>
      <w:r w:rsidRPr="00E16C4C">
        <w:rPr>
          <w:rFonts w:eastAsia="Times New Roman" w:cs="Times New Roman"/>
          <w:szCs w:val="24"/>
        </w:rPr>
        <w:t xml:space="preserve"> Ζόραν</w:t>
      </w:r>
      <w:r>
        <w:rPr>
          <w:rFonts w:eastAsia="Times New Roman" w:cs="Times New Roman"/>
          <w:szCs w:val="24"/>
        </w:rPr>
        <w:t>,</w:t>
      </w:r>
      <w:r w:rsidRPr="00E16C4C">
        <w:rPr>
          <w:rFonts w:eastAsia="Times New Roman" w:cs="Times New Roman"/>
          <w:szCs w:val="24"/>
        </w:rPr>
        <w:t xml:space="preserve"> </w:t>
      </w:r>
      <w:r>
        <w:rPr>
          <w:rFonts w:eastAsia="Times New Roman" w:cs="Times New Roman"/>
          <w:szCs w:val="24"/>
        </w:rPr>
        <w:t xml:space="preserve">Μπόμπαν. </w:t>
      </w:r>
      <w:r w:rsidRPr="00E16C4C">
        <w:rPr>
          <w:rFonts w:eastAsia="Times New Roman" w:cs="Times New Roman"/>
          <w:szCs w:val="24"/>
        </w:rPr>
        <w:t xml:space="preserve">Η γλώσσα των </w:t>
      </w:r>
      <w:r>
        <w:rPr>
          <w:rFonts w:eastAsia="Times New Roman" w:cs="Times New Roman"/>
          <w:szCs w:val="24"/>
        </w:rPr>
        <w:t>α</w:t>
      </w:r>
      <w:r w:rsidRPr="00E16C4C">
        <w:rPr>
          <w:rFonts w:eastAsia="Times New Roman" w:cs="Times New Roman"/>
          <w:szCs w:val="24"/>
        </w:rPr>
        <w:t>ρχαίων Μακεδόνων</w:t>
      </w:r>
      <w:r>
        <w:rPr>
          <w:rFonts w:eastAsia="Times New Roman" w:cs="Times New Roman"/>
          <w:szCs w:val="24"/>
        </w:rPr>
        <w:t>,</w:t>
      </w:r>
      <w:r w:rsidRPr="00E16C4C">
        <w:rPr>
          <w:rFonts w:eastAsia="Times New Roman" w:cs="Times New Roman"/>
          <w:szCs w:val="24"/>
        </w:rPr>
        <w:t xml:space="preserve"> η ελληνική γλώσσα </w:t>
      </w:r>
      <w:r>
        <w:rPr>
          <w:rFonts w:eastAsia="Times New Roman" w:cs="Times New Roman"/>
          <w:szCs w:val="24"/>
        </w:rPr>
        <w:t>των αρχαίων Μακεδόνων είναι κινέζικα για τους</w:t>
      </w:r>
      <w:r w:rsidRPr="00E16C4C">
        <w:rPr>
          <w:rFonts w:eastAsia="Times New Roman" w:cs="Times New Roman"/>
          <w:szCs w:val="24"/>
        </w:rPr>
        <w:t xml:space="preserve"> Σκοπιανούς</w:t>
      </w:r>
      <w:r>
        <w:rPr>
          <w:rFonts w:eastAsia="Times New Roman" w:cs="Times New Roman"/>
          <w:szCs w:val="24"/>
        </w:rPr>
        <w:t>.</w:t>
      </w:r>
      <w:r w:rsidRPr="00E16C4C">
        <w:rPr>
          <w:rFonts w:eastAsia="Times New Roman" w:cs="Times New Roman"/>
          <w:szCs w:val="24"/>
        </w:rPr>
        <w:t xml:space="preserve"> </w:t>
      </w:r>
    </w:p>
    <w:p w14:paraId="77C02ED2" w14:textId="77777777" w:rsidR="006113A9" w:rsidRDefault="006B6FC4">
      <w:pPr>
        <w:spacing w:line="600" w:lineRule="auto"/>
        <w:ind w:firstLine="720"/>
        <w:contextualSpacing/>
        <w:jc w:val="both"/>
        <w:rPr>
          <w:rFonts w:eastAsia="Times New Roman" w:cs="Times New Roman"/>
          <w:szCs w:val="24"/>
        </w:rPr>
      </w:pPr>
      <w:r w:rsidRPr="00E16C4C">
        <w:rPr>
          <w:rFonts w:eastAsia="Times New Roman" w:cs="Times New Roman"/>
          <w:szCs w:val="24"/>
        </w:rPr>
        <w:t xml:space="preserve">Και </w:t>
      </w:r>
      <w:r>
        <w:rPr>
          <w:rFonts w:eastAsia="Times New Roman" w:cs="Times New Roman"/>
          <w:szCs w:val="24"/>
        </w:rPr>
        <w:t xml:space="preserve">πέρα </w:t>
      </w:r>
      <w:r>
        <w:rPr>
          <w:rFonts w:eastAsia="Times New Roman" w:cs="Times New Roman"/>
          <w:szCs w:val="24"/>
        </w:rPr>
        <w:t>από</w:t>
      </w:r>
      <w:r w:rsidRPr="00E16C4C">
        <w:rPr>
          <w:rFonts w:eastAsia="Times New Roman" w:cs="Times New Roman"/>
          <w:szCs w:val="24"/>
        </w:rPr>
        <w:t xml:space="preserve"> την προδοσία</w:t>
      </w:r>
      <w:r>
        <w:rPr>
          <w:rFonts w:eastAsia="Times New Roman" w:cs="Times New Roman"/>
          <w:szCs w:val="24"/>
        </w:rPr>
        <w:t xml:space="preserve">, εδώ υπάρχει και η </w:t>
      </w:r>
      <w:r w:rsidRPr="00E16C4C">
        <w:rPr>
          <w:rFonts w:eastAsia="Times New Roman" w:cs="Times New Roman"/>
          <w:szCs w:val="24"/>
        </w:rPr>
        <w:t>γελοιοποίηση των επιχειρημάτων της κυβερνητικής πλευράς</w:t>
      </w:r>
      <w:r>
        <w:rPr>
          <w:rFonts w:eastAsia="Times New Roman" w:cs="Times New Roman"/>
          <w:szCs w:val="24"/>
        </w:rPr>
        <w:t>.</w:t>
      </w:r>
      <w:r w:rsidRPr="00E16C4C">
        <w:rPr>
          <w:rFonts w:eastAsia="Times New Roman" w:cs="Times New Roman"/>
          <w:szCs w:val="24"/>
        </w:rPr>
        <w:t xml:space="preserve"> </w:t>
      </w:r>
      <w:r>
        <w:rPr>
          <w:rFonts w:eastAsia="Times New Roman" w:cs="Times New Roman"/>
          <w:szCs w:val="24"/>
        </w:rPr>
        <w:t xml:space="preserve">Στο άρθρο 4 της εν λόγω κατάπτυστης </w:t>
      </w:r>
      <w:r>
        <w:rPr>
          <w:rFonts w:eastAsia="Times New Roman" w:cs="Times New Roman"/>
          <w:szCs w:val="24"/>
        </w:rPr>
        <w:t>σ</w:t>
      </w:r>
      <w:r w:rsidRPr="00E16C4C">
        <w:rPr>
          <w:rFonts w:eastAsia="Times New Roman" w:cs="Times New Roman"/>
          <w:szCs w:val="24"/>
        </w:rPr>
        <w:t>ύμβασης λέτε ότι δεν θα προβαίνουν σε αλυτρωτικές δηλώσεις τα δύο μέρη</w:t>
      </w:r>
      <w:r>
        <w:rPr>
          <w:rFonts w:eastAsia="Times New Roman" w:cs="Times New Roman"/>
          <w:szCs w:val="24"/>
        </w:rPr>
        <w:t>.</w:t>
      </w:r>
      <w:r w:rsidRPr="00E16C4C">
        <w:rPr>
          <w:rFonts w:eastAsia="Times New Roman" w:cs="Times New Roman"/>
          <w:szCs w:val="24"/>
        </w:rPr>
        <w:t xml:space="preserve"> Σ</w:t>
      </w:r>
      <w:r>
        <w:rPr>
          <w:rFonts w:eastAsia="Times New Roman" w:cs="Times New Roman"/>
          <w:szCs w:val="24"/>
        </w:rPr>
        <w:t xml:space="preserve">ε τι αλυτρωτικές </w:t>
      </w:r>
      <w:r>
        <w:rPr>
          <w:rFonts w:eastAsia="Times New Roman" w:cs="Times New Roman"/>
          <w:szCs w:val="24"/>
        </w:rPr>
        <w:lastRenderedPageBreak/>
        <w:t>δηλώσεις μπορούν</w:t>
      </w:r>
      <w:r w:rsidRPr="00E16C4C">
        <w:rPr>
          <w:rFonts w:eastAsia="Times New Roman" w:cs="Times New Roman"/>
          <w:szCs w:val="24"/>
        </w:rPr>
        <w:t xml:space="preserve"> να προβούν τα Σκόπι</w:t>
      </w:r>
      <w:r w:rsidRPr="00E16C4C">
        <w:rPr>
          <w:rFonts w:eastAsia="Times New Roman" w:cs="Times New Roman"/>
          <w:szCs w:val="24"/>
        </w:rPr>
        <w:t>α</w:t>
      </w:r>
      <w:r>
        <w:rPr>
          <w:rFonts w:eastAsia="Times New Roman" w:cs="Times New Roman"/>
          <w:szCs w:val="24"/>
        </w:rPr>
        <w:t>;</w:t>
      </w:r>
      <w:r w:rsidRPr="00E16C4C">
        <w:rPr>
          <w:rFonts w:eastAsia="Times New Roman" w:cs="Times New Roman"/>
          <w:szCs w:val="24"/>
        </w:rPr>
        <w:t xml:space="preserve"> Να πουν ότι θα καταλάβουν τη Θεσσαλονίκη</w:t>
      </w:r>
      <w:r>
        <w:rPr>
          <w:rFonts w:eastAsia="Times New Roman" w:cs="Times New Roman"/>
          <w:szCs w:val="24"/>
        </w:rPr>
        <w:t>;</w:t>
      </w:r>
      <w:r w:rsidRPr="00E16C4C">
        <w:rPr>
          <w:rFonts w:eastAsia="Times New Roman" w:cs="Times New Roman"/>
          <w:szCs w:val="24"/>
        </w:rPr>
        <w:t xml:space="preserve"> Και ποια είναι τα Σκόπια για να έχουν αλυτρωτισμό</w:t>
      </w:r>
      <w:r>
        <w:rPr>
          <w:rFonts w:eastAsia="Times New Roman" w:cs="Times New Roman"/>
          <w:szCs w:val="24"/>
        </w:rPr>
        <w:t>;</w:t>
      </w:r>
      <w:r w:rsidRPr="00E16C4C">
        <w:rPr>
          <w:rFonts w:eastAsia="Times New Roman" w:cs="Times New Roman"/>
          <w:szCs w:val="24"/>
        </w:rPr>
        <w:t xml:space="preserve"> Έχουν στρατό τα Σκόπια</w:t>
      </w:r>
      <w:r>
        <w:rPr>
          <w:rFonts w:eastAsia="Times New Roman" w:cs="Times New Roman"/>
          <w:szCs w:val="24"/>
        </w:rPr>
        <w:t>, πέρα</w:t>
      </w:r>
      <w:r w:rsidRPr="00E16C4C">
        <w:rPr>
          <w:rFonts w:eastAsia="Times New Roman" w:cs="Times New Roman"/>
          <w:szCs w:val="24"/>
        </w:rPr>
        <w:t xml:space="preserve"> από ένα-δύο </w:t>
      </w:r>
      <w:r>
        <w:rPr>
          <w:rFonts w:eastAsia="Times New Roman" w:cs="Times New Roman"/>
          <w:szCs w:val="24"/>
        </w:rPr>
        <w:t xml:space="preserve">τάγματα, ανεξόπλιστα, </w:t>
      </w:r>
      <w:r w:rsidRPr="00E16C4C">
        <w:rPr>
          <w:rFonts w:eastAsia="Times New Roman" w:cs="Times New Roman"/>
          <w:szCs w:val="24"/>
        </w:rPr>
        <w:t xml:space="preserve">τα οποία φοράνε ένα σήμα στον αριστερό τους </w:t>
      </w:r>
      <w:r>
        <w:rPr>
          <w:rFonts w:eastAsia="Times New Roman" w:cs="Times New Roman"/>
          <w:szCs w:val="24"/>
        </w:rPr>
        <w:t>ώμο, στο</w:t>
      </w:r>
      <w:r w:rsidRPr="00E16C4C">
        <w:rPr>
          <w:rFonts w:eastAsia="Times New Roman" w:cs="Times New Roman"/>
          <w:szCs w:val="24"/>
        </w:rPr>
        <w:t xml:space="preserve"> αριστερό του</w:t>
      </w:r>
      <w:r>
        <w:rPr>
          <w:rFonts w:eastAsia="Times New Roman" w:cs="Times New Roman"/>
          <w:szCs w:val="24"/>
        </w:rPr>
        <w:t>ς</w:t>
      </w:r>
      <w:r w:rsidRPr="00E16C4C">
        <w:rPr>
          <w:rFonts w:eastAsia="Times New Roman" w:cs="Times New Roman"/>
          <w:szCs w:val="24"/>
        </w:rPr>
        <w:t xml:space="preserve"> μπράτσο</w:t>
      </w:r>
      <w:r>
        <w:rPr>
          <w:rFonts w:eastAsia="Times New Roman" w:cs="Times New Roman"/>
          <w:szCs w:val="24"/>
        </w:rPr>
        <w:t>, οι</w:t>
      </w:r>
      <w:r w:rsidRPr="00E16C4C">
        <w:rPr>
          <w:rFonts w:eastAsia="Times New Roman" w:cs="Times New Roman"/>
          <w:szCs w:val="24"/>
        </w:rPr>
        <w:t xml:space="preserve"> Σκοπιανοί που λέει</w:t>
      </w:r>
      <w:r w:rsidRPr="00E16C4C">
        <w:rPr>
          <w:rFonts w:eastAsia="Times New Roman" w:cs="Times New Roman"/>
          <w:szCs w:val="24"/>
        </w:rPr>
        <w:t xml:space="preserve"> </w:t>
      </w:r>
      <w:r>
        <w:rPr>
          <w:rFonts w:eastAsia="Times New Roman" w:cs="Times New Roman"/>
          <w:szCs w:val="24"/>
        </w:rPr>
        <w:t>«</w:t>
      </w:r>
      <w:r w:rsidRPr="00E16C4C">
        <w:rPr>
          <w:rFonts w:eastAsia="Times New Roman" w:cs="Times New Roman"/>
          <w:szCs w:val="24"/>
        </w:rPr>
        <w:t>Μακεδονία</w:t>
      </w:r>
      <w:r>
        <w:rPr>
          <w:rFonts w:eastAsia="Times New Roman" w:cs="Times New Roman"/>
          <w:szCs w:val="24"/>
        </w:rPr>
        <w:t>»</w:t>
      </w:r>
      <w:r w:rsidRPr="00E16C4C">
        <w:rPr>
          <w:rFonts w:eastAsia="Times New Roman" w:cs="Times New Roman"/>
          <w:szCs w:val="24"/>
        </w:rPr>
        <w:t xml:space="preserve"> και </w:t>
      </w:r>
      <w:r>
        <w:rPr>
          <w:rFonts w:eastAsia="Times New Roman" w:cs="Times New Roman"/>
          <w:szCs w:val="24"/>
        </w:rPr>
        <w:t xml:space="preserve">φέρει τον Ήλιο της Βεργίνας; </w:t>
      </w:r>
    </w:p>
    <w:p w14:paraId="77C02ED3"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Κα</w:t>
      </w:r>
      <w:r w:rsidRPr="00E16C4C">
        <w:rPr>
          <w:rFonts w:eastAsia="Times New Roman" w:cs="Times New Roman"/>
          <w:szCs w:val="24"/>
        </w:rPr>
        <w:t xml:space="preserve">ι </w:t>
      </w:r>
      <w:r>
        <w:rPr>
          <w:rFonts w:eastAsia="Times New Roman" w:cs="Times New Roman"/>
          <w:szCs w:val="24"/>
        </w:rPr>
        <w:t>ε</w:t>
      </w:r>
      <w:r w:rsidRPr="00E16C4C">
        <w:rPr>
          <w:rFonts w:eastAsia="Times New Roman" w:cs="Times New Roman"/>
          <w:szCs w:val="24"/>
        </w:rPr>
        <w:t>ρωτώ</w:t>
      </w:r>
      <w:r>
        <w:rPr>
          <w:rFonts w:eastAsia="Times New Roman" w:cs="Times New Roman"/>
          <w:szCs w:val="24"/>
        </w:rPr>
        <w:t>:</w:t>
      </w:r>
      <w:r w:rsidRPr="00E16C4C">
        <w:rPr>
          <w:rFonts w:eastAsia="Times New Roman" w:cs="Times New Roman"/>
          <w:szCs w:val="24"/>
        </w:rPr>
        <w:t xml:space="preserve"> Αν τηρηθεί το άρθρο 17</w:t>
      </w:r>
      <w:r>
        <w:rPr>
          <w:rFonts w:eastAsia="Times New Roman" w:cs="Times New Roman"/>
          <w:szCs w:val="24"/>
        </w:rPr>
        <w:t xml:space="preserve">, το οποίο </w:t>
      </w:r>
      <w:r w:rsidRPr="00E16C4C">
        <w:rPr>
          <w:rFonts w:eastAsia="Times New Roman" w:cs="Times New Roman"/>
          <w:szCs w:val="24"/>
        </w:rPr>
        <w:t xml:space="preserve">προβλέπει στρατιωτική συνεργασία και γίνονται κοινά στρατιωτικά γυμνάσια με τους </w:t>
      </w:r>
      <w:r>
        <w:rPr>
          <w:rFonts w:eastAsia="Times New Roman" w:cs="Times New Roman"/>
          <w:szCs w:val="24"/>
        </w:rPr>
        <w:t>Σκοπιανούς, τ</w:t>
      </w:r>
      <w:r w:rsidRPr="00E16C4C">
        <w:rPr>
          <w:rFonts w:eastAsia="Times New Roman" w:cs="Times New Roman"/>
          <w:szCs w:val="24"/>
        </w:rPr>
        <w:t>ι νομίζετε ότι θα κάνουν οι ελληνικές Ένοπλες Δυνάμεις</w:t>
      </w:r>
      <w:r>
        <w:rPr>
          <w:rFonts w:eastAsia="Times New Roman" w:cs="Times New Roman"/>
          <w:szCs w:val="24"/>
        </w:rPr>
        <w:t>;</w:t>
      </w:r>
      <w:r w:rsidRPr="00E16C4C">
        <w:rPr>
          <w:rFonts w:eastAsia="Times New Roman" w:cs="Times New Roman"/>
          <w:szCs w:val="24"/>
        </w:rPr>
        <w:t xml:space="preserve"> Τι θα </w:t>
      </w:r>
      <w:r>
        <w:rPr>
          <w:rFonts w:eastAsia="Times New Roman" w:cs="Times New Roman"/>
          <w:szCs w:val="24"/>
        </w:rPr>
        <w:t>πράττει ο</w:t>
      </w:r>
      <w:r>
        <w:rPr>
          <w:rFonts w:eastAsia="Times New Roman" w:cs="Times New Roman"/>
          <w:szCs w:val="24"/>
        </w:rPr>
        <w:t xml:space="preserve"> Έλληνας</w:t>
      </w:r>
      <w:r w:rsidRPr="00E16C4C">
        <w:rPr>
          <w:rFonts w:eastAsia="Times New Roman" w:cs="Times New Roman"/>
          <w:szCs w:val="24"/>
        </w:rPr>
        <w:t xml:space="preserve"> αξιωματικός</w:t>
      </w:r>
      <w:r>
        <w:rPr>
          <w:rFonts w:eastAsia="Times New Roman" w:cs="Times New Roman"/>
          <w:szCs w:val="24"/>
        </w:rPr>
        <w:t>,</w:t>
      </w:r>
      <w:r w:rsidRPr="00E16C4C">
        <w:rPr>
          <w:rFonts w:eastAsia="Times New Roman" w:cs="Times New Roman"/>
          <w:szCs w:val="24"/>
        </w:rPr>
        <w:t xml:space="preserve"> ο οποίος θα έχει απένα</w:t>
      </w:r>
      <w:r>
        <w:rPr>
          <w:rFonts w:eastAsia="Times New Roman" w:cs="Times New Roman"/>
          <w:szCs w:val="24"/>
        </w:rPr>
        <w:t>ντί του σε κοινά γυμνάσια έναν ανθέ</w:t>
      </w:r>
      <w:r w:rsidRPr="00E16C4C">
        <w:rPr>
          <w:rFonts w:eastAsia="Times New Roman" w:cs="Times New Roman"/>
          <w:szCs w:val="24"/>
        </w:rPr>
        <w:t>λληνα</w:t>
      </w:r>
      <w:r>
        <w:rPr>
          <w:rFonts w:eastAsia="Times New Roman" w:cs="Times New Roman"/>
          <w:szCs w:val="24"/>
        </w:rPr>
        <w:t>,</w:t>
      </w:r>
      <w:r w:rsidRPr="00E16C4C">
        <w:rPr>
          <w:rFonts w:eastAsia="Times New Roman" w:cs="Times New Roman"/>
          <w:szCs w:val="24"/>
        </w:rPr>
        <w:t xml:space="preserve"> ο οποίος φέρει στο μπράτσο του τον τίτλο </w:t>
      </w:r>
      <w:r>
        <w:rPr>
          <w:rFonts w:eastAsia="Times New Roman" w:cs="Times New Roman"/>
          <w:szCs w:val="24"/>
        </w:rPr>
        <w:t>«</w:t>
      </w:r>
      <w:r w:rsidRPr="00E16C4C">
        <w:rPr>
          <w:rFonts w:eastAsia="Times New Roman" w:cs="Times New Roman"/>
          <w:szCs w:val="24"/>
        </w:rPr>
        <w:t>Μακεδονία</w:t>
      </w:r>
      <w:r>
        <w:rPr>
          <w:rFonts w:eastAsia="Times New Roman" w:cs="Times New Roman"/>
          <w:szCs w:val="24"/>
        </w:rPr>
        <w:t>»;</w:t>
      </w:r>
      <w:r w:rsidRPr="00E16C4C">
        <w:rPr>
          <w:rFonts w:eastAsia="Times New Roman" w:cs="Times New Roman"/>
          <w:szCs w:val="24"/>
        </w:rPr>
        <w:t xml:space="preserve"> </w:t>
      </w:r>
      <w:r>
        <w:rPr>
          <w:rFonts w:eastAsia="Times New Roman" w:cs="Times New Roman"/>
          <w:szCs w:val="24"/>
        </w:rPr>
        <w:t>Πού</w:t>
      </w:r>
      <w:r w:rsidRPr="00E16C4C">
        <w:rPr>
          <w:rFonts w:eastAsia="Times New Roman" w:cs="Times New Roman"/>
          <w:szCs w:val="24"/>
        </w:rPr>
        <w:t xml:space="preserve"> θα οδηγήσετε τις Ένοπλες Δυνάμεις με αυτή την προδοσία</w:t>
      </w:r>
      <w:r>
        <w:rPr>
          <w:rFonts w:eastAsia="Times New Roman" w:cs="Times New Roman"/>
          <w:szCs w:val="24"/>
        </w:rPr>
        <w:t>;</w:t>
      </w:r>
      <w:r w:rsidRPr="00E16C4C">
        <w:rPr>
          <w:rFonts w:eastAsia="Times New Roman" w:cs="Times New Roman"/>
          <w:szCs w:val="24"/>
        </w:rPr>
        <w:t xml:space="preserve"> </w:t>
      </w:r>
    </w:p>
    <w:p w14:paraId="77C02ED4"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Πιο κρίσιμο από όλα είναι </w:t>
      </w:r>
      <w:r w:rsidRPr="00E16C4C">
        <w:rPr>
          <w:rFonts w:eastAsia="Times New Roman" w:cs="Times New Roman"/>
          <w:szCs w:val="24"/>
        </w:rPr>
        <w:t>το άρθρο 6</w:t>
      </w:r>
      <w:r>
        <w:rPr>
          <w:rFonts w:eastAsia="Times New Roman" w:cs="Times New Roman"/>
          <w:szCs w:val="24"/>
        </w:rPr>
        <w:t>, παράγραφοι</w:t>
      </w:r>
      <w:r w:rsidRPr="00E16C4C">
        <w:rPr>
          <w:rFonts w:eastAsia="Times New Roman" w:cs="Times New Roman"/>
          <w:szCs w:val="24"/>
        </w:rPr>
        <w:t xml:space="preserve"> 2 και </w:t>
      </w:r>
      <w:r w:rsidRPr="00E16C4C">
        <w:rPr>
          <w:rFonts w:eastAsia="Times New Roman" w:cs="Times New Roman"/>
          <w:szCs w:val="24"/>
        </w:rPr>
        <w:t>3</w:t>
      </w:r>
      <w:r>
        <w:rPr>
          <w:rFonts w:eastAsia="Times New Roman" w:cs="Times New Roman"/>
          <w:szCs w:val="24"/>
        </w:rPr>
        <w:t xml:space="preserve"> του </w:t>
      </w:r>
      <w:r>
        <w:rPr>
          <w:rFonts w:eastAsia="Times New Roman" w:cs="Times New Roman"/>
          <w:szCs w:val="24"/>
        </w:rPr>
        <w:t>σ</w:t>
      </w:r>
      <w:r>
        <w:rPr>
          <w:rFonts w:eastAsia="Times New Roman" w:cs="Times New Roman"/>
          <w:szCs w:val="24"/>
        </w:rPr>
        <w:t>υμφώνου.</w:t>
      </w:r>
      <w:r w:rsidRPr="00E16C4C">
        <w:rPr>
          <w:rFonts w:eastAsia="Times New Roman" w:cs="Times New Roman"/>
          <w:szCs w:val="24"/>
        </w:rPr>
        <w:t xml:space="preserve"> Εδώ έχετε στόχο με τη βία να </w:t>
      </w:r>
      <w:r>
        <w:rPr>
          <w:rFonts w:eastAsia="Times New Roman" w:cs="Times New Roman"/>
          <w:szCs w:val="24"/>
        </w:rPr>
        <w:t>περιορίσετε το δικαίωμα</w:t>
      </w:r>
      <w:r w:rsidRPr="00E16C4C">
        <w:rPr>
          <w:rFonts w:eastAsia="Times New Roman" w:cs="Times New Roman"/>
          <w:szCs w:val="24"/>
        </w:rPr>
        <w:t xml:space="preserve"> του Έλλ</w:t>
      </w:r>
      <w:r>
        <w:rPr>
          <w:rFonts w:eastAsia="Times New Roman" w:cs="Times New Roman"/>
          <w:szCs w:val="24"/>
        </w:rPr>
        <w:t>ηνα στην ε</w:t>
      </w:r>
      <w:r w:rsidRPr="00E16C4C">
        <w:rPr>
          <w:rFonts w:eastAsia="Times New Roman" w:cs="Times New Roman"/>
          <w:szCs w:val="24"/>
        </w:rPr>
        <w:t>λεύθερη έκφραση της άποψής του</w:t>
      </w:r>
      <w:r>
        <w:rPr>
          <w:rFonts w:eastAsia="Times New Roman" w:cs="Times New Roman"/>
          <w:szCs w:val="24"/>
        </w:rPr>
        <w:t>.</w:t>
      </w:r>
      <w:r w:rsidRPr="00E16C4C">
        <w:rPr>
          <w:rFonts w:eastAsia="Times New Roman" w:cs="Times New Roman"/>
          <w:szCs w:val="24"/>
        </w:rPr>
        <w:t xml:space="preserve"> Απαγορεύεται οποιαδή</w:t>
      </w:r>
      <w:r>
        <w:rPr>
          <w:rFonts w:eastAsia="Times New Roman" w:cs="Times New Roman"/>
          <w:szCs w:val="24"/>
        </w:rPr>
        <w:t>ποτε δημόσια εκδήλωση αντίδραση</w:t>
      </w:r>
      <w:r w:rsidRPr="00E16C4C">
        <w:rPr>
          <w:rFonts w:eastAsia="Times New Roman" w:cs="Times New Roman"/>
          <w:szCs w:val="24"/>
        </w:rPr>
        <w:t xml:space="preserve">ς σε αυτή την </w:t>
      </w:r>
      <w:r>
        <w:rPr>
          <w:rFonts w:eastAsia="Times New Roman" w:cs="Times New Roman"/>
          <w:szCs w:val="24"/>
        </w:rPr>
        <w:t>εθνομηδενιστική</w:t>
      </w:r>
      <w:r w:rsidRPr="00E16C4C">
        <w:rPr>
          <w:rFonts w:eastAsia="Times New Roman" w:cs="Times New Roman"/>
          <w:szCs w:val="24"/>
        </w:rPr>
        <w:t xml:space="preserve"> </w:t>
      </w:r>
      <w:r>
        <w:rPr>
          <w:rFonts w:eastAsia="Times New Roman" w:cs="Times New Roman"/>
          <w:szCs w:val="24"/>
        </w:rPr>
        <w:t>σ</w:t>
      </w:r>
      <w:r w:rsidRPr="00E16C4C">
        <w:rPr>
          <w:rFonts w:eastAsia="Times New Roman" w:cs="Times New Roman"/>
          <w:szCs w:val="24"/>
        </w:rPr>
        <w:t>υμφωνία</w:t>
      </w:r>
      <w:r>
        <w:rPr>
          <w:rFonts w:eastAsia="Times New Roman" w:cs="Times New Roman"/>
          <w:szCs w:val="24"/>
        </w:rPr>
        <w:t>.</w:t>
      </w:r>
      <w:r w:rsidRPr="00E16C4C">
        <w:rPr>
          <w:rFonts w:eastAsia="Times New Roman" w:cs="Times New Roman"/>
          <w:szCs w:val="24"/>
        </w:rPr>
        <w:t xml:space="preserve"> </w:t>
      </w:r>
    </w:p>
    <w:p w14:paraId="77C02ED5" w14:textId="77777777" w:rsidR="006113A9" w:rsidRDefault="006B6FC4">
      <w:pPr>
        <w:spacing w:line="600" w:lineRule="auto"/>
        <w:ind w:firstLine="720"/>
        <w:contextualSpacing/>
        <w:jc w:val="both"/>
        <w:rPr>
          <w:rFonts w:eastAsia="Times New Roman"/>
          <w:bCs/>
          <w:szCs w:val="24"/>
        </w:rPr>
      </w:pPr>
      <w:r w:rsidRPr="00E16C4C">
        <w:rPr>
          <w:rFonts w:eastAsia="Times New Roman" w:cs="Times New Roman"/>
          <w:szCs w:val="24"/>
        </w:rPr>
        <w:lastRenderedPageBreak/>
        <w:t xml:space="preserve">Και </w:t>
      </w:r>
      <w:r>
        <w:rPr>
          <w:rFonts w:eastAsia="Times New Roman" w:cs="Times New Roman"/>
          <w:szCs w:val="24"/>
        </w:rPr>
        <w:t>πήραμε μ</w:t>
      </w:r>
      <w:r w:rsidRPr="00E16C4C">
        <w:rPr>
          <w:rFonts w:eastAsia="Times New Roman" w:cs="Times New Roman"/>
          <w:szCs w:val="24"/>
        </w:rPr>
        <w:t>ία πρόγευση βεβαίως</w:t>
      </w:r>
      <w:r>
        <w:rPr>
          <w:rFonts w:eastAsia="Times New Roman" w:cs="Times New Roman"/>
          <w:szCs w:val="24"/>
        </w:rPr>
        <w:t xml:space="preserve"> από το συλλαλητήριο, όταν «πνίξατε» </w:t>
      </w:r>
      <w:r w:rsidRPr="00E16C4C">
        <w:rPr>
          <w:rFonts w:eastAsia="Times New Roman" w:cs="Times New Roman"/>
          <w:szCs w:val="24"/>
        </w:rPr>
        <w:t>την πλατεία Συντάγματος με χημικά</w:t>
      </w:r>
      <w:r>
        <w:rPr>
          <w:rFonts w:eastAsia="Times New Roman" w:cs="Times New Roman"/>
          <w:szCs w:val="24"/>
        </w:rPr>
        <w:t xml:space="preserve">, με ληγμένες κροτίδες, </w:t>
      </w:r>
      <w:r w:rsidRPr="00E16C4C">
        <w:rPr>
          <w:rFonts w:eastAsia="Times New Roman" w:cs="Times New Roman"/>
          <w:szCs w:val="24"/>
        </w:rPr>
        <w:t>ληγμένες βομβίδες με καρκινογόνα χημικά αέρια.</w:t>
      </w:r>
      <w:r>
        <w:rPr>
          <w:rFonts w:eastAsia="Times New Roman"/>
          <w:bCs/>
          <w:szCs w:val="24"/>
        </w:rPr>
        <w:t xml:space="preserve"> </w:t>
      </w:r>
      <w:r>
        <w:rPr>
          <w:rFonts w:eastAsia="Times New Roman"/>
          <w:bCs/>
          <w:szCs w:val="24"/>
        </w:rPr>
        <w:t xml:space="preserve">Αυτά δεν είχαν </w:t>
      </w:r>
      <w:r w:rsidRPr="008C37E7">
        <w:rPr>
          <w:rFonts w:eastAsia="Times New Roman"/>
          <w:bCs/>
          <w:szCs w:val="24"/>
        </w:rPr>
        <w:t xml:space="preserve">στόχο να πλήξουν </w:t>
      </w:r>
      <w:r>
        <w:rPr>
          <w:rFonts w:eastAsia="Times New Roman"/>
          <w:bCs/>
          <w:szCs w:val="24"/>
        </w:rPr>
        <w:t>αυτούς,</w:t>
      </w:r>
      <w:r w:rsidRPr="008C37E7">
        <w:rPr>
          <w:rFonts w:eastAsia="Times New Roman"/>
          <w:bCs/>
          <w:szCs w:val="24"/>
        </w:rPr>
        <w:t xml:space="preserve"> οι οποίοι </w:t>
      </w:r>
      <w:r>
        <w:rPr>
          <w:rFonts w:eastAsia="Times New Roman"/>
          <w:bCs/>
          <w:szCs w:val="24"/>
        </w:rPr>
        <w:t xml:space="preserve">συμπλέκονταν </w:t>
      </w:r>
      <w:r w:rsidRPr="008C37E7">
        <w:rPr>
          <w:rFonts w:eastAsia="Times New Roman"/>
          <w:bCs/>
          <w:szCs w:val="24"/>
        </w:rPr>
        <w:t>με τις αστυνομικές δυνάμεις</w:t>
      </w:r>
      <w:r>
        <w:rPr>
          <w:rFonts w:eastAsia="Times New Roman"/>
          <w:bCs/>
          <w:szCs w:val="24"/>
        </w:rPr>
        <w:t xml:space="preserve">, αλλά είχαν στόχο </w:t>
      </w:r>
      <w:r w:rsidRPr="008C37E7">
        <w:rPr>
          <w:rFonts w:eastAsia="Times New Roman"/>
          <w:bCs/>
          <w:szCs w:val="24"/>
        </w:rPr>
        <w:t>να πλή</w:t>
      </w:r>
      <w:r w:rsidRPr="008C37E7">
        <w:rPr>
          <w:rFonts w:eastAsia="Times New Roman"/>
          <w:bCs/>
          <w:szCs w:val="24"/>
        </w:rPr>
        <w:t xml:space="preserve">ξουν </w:t>
      </w:r>
      <w:r>
        <w:rPr>
          <w:rFonts w:eastAsia="Times New Roman"/>
          <w:bCs/>
          <w:szCs w:val="24"/>
        </w:rPr>
        <w:t xml:space="preserve">απλούς Έλληνες πολίτες, </w:t>
      </w:r>
      <w:r w:rsidRPr="008C37E7">
        <w:rPr>
          <w:rFonts w:eastAsia="Times New Roman"/>
          <w:bCs/>
          <w:szCs w:val="24"/>
        </w:rPr>
        <w:t>οικογ</w:t>
      </w:r>
      <w:r>
        <w:rPr>
          <w:rFonts w:eastAsia="Times New Roman"/>
          <w:bCs/>
          <w:szCs w:val="24"/>
        </w:rPr>
        <w:t xml:space="preserve">ενειάρχες, μωρά παιδιά, τα δάκρυα </w:t>
      </w:r>
      <w:r w:rsidRPr="008C37E7">
        <w:rPr>
          <w:rFonts w:eastAsia="Times New Roman"/>
          <w:bCs/>
          <w:szCs w:val="24"/>
        </w:rPr>
        <w:t xml:space="preserve">των </w:t>
      </w:r>
      <w:r>
        <w:rPr>
          <w:rFonts w:eastAsia="Times New Roman"/>
          <w:bCs/>
          <w:szCs w:val="24"/>
        </w:rPr>
        <w:t xml:space="preserve">οποίων, τα δάκρυα των </w:t>
      </w:r>
      <w:r w:rsidRPr="008C37E7">
        <w:rPr>
          <w:rFonts w:eastAsia="Times New Roman"/>
          <w:bCs/>
          <w:szCs w:val="24"/>
        </w:rPr>
        <w:t>Ελλήνων στη</w:t>
      </w:r>
      <w:r>
        <w:rPr>
          <w:rFonts w:eastAsia="Times New Roman"/>
          <w:bCs/>
          <w:szCs w:val="24"/>
        </w:rPr>
        <w:t xml:space="preserve">ν </w:t>
      </w:r>
      <w:r>
        <w:rPr>
          <w:rFonts w:eastAsia="Times New Roman"/>
          <w:bCs/>
          <w:szCs w:val="24"/>
        </w:rPr>
        <w:t>π</w:t>
      </w:r>
      <w:r>
        <w:rPr>
          <w:rFonts w:eastAsia="Times New Roman"/>
          <w:bCs/>
          <w:szCs w:val="24"/>
        </w:rPr>
        <w:t>λατεία Συντάγματος είναι αυτά, τα οποία θα πνίξουν την εθνική προδοσία, η οποία σήμερα καλύπτει την Ελλάδα.</w:t>
      </w:r>
    </w:p>
    <w:p w14:paraId="77C02ED6" w14:textId="77777777" w:rsidR="006113A9" w:rsidRDefault="006B6FC4">
      <w:pPr>
        <w:spacing w:line="600" w:lineRule="auto"/>
        <w:ind w:firstLine="720"/>
        <w:contextualSpacing/>
        <w:jc w:val="both"/>
        <w:rPr>
          <w:rFonts w:eastAsia="Times New Roman"/>
          <w:bCs/>
          <w:szCs w:val="24"/>
        </w:rPr>
      </w:pPr>
      <w:r>
        <w:rPr>
          <w:rFonts w:eastAsia="Times New Roman"/>
          <w:bCs/>
          <w:szCs w:val="24"/>
        </w:rPr>
        <w:t>Λέτε ότι είμαστε οι φασίστες, όπως άκουγ</w:t>
      </w:r>
      <w:r>
        <w:rPr>
          <w:rFonts w:eastAsia="Times New Roman"/>
          <w:bCs/>
          <w:szCs w:val="24"/>
        </w:rPr>
        <w:t xml:space="preserve">α απ’ όλες τις πτέρυγες και «λέμε όχι στον φασισμό </w:t>
      </w:r>
      <w:r w:rsidRPr="008C37E7">
        <w:rPr>
          <w:rFonts w:eastAsia="Times New Roman"/>
          <w:bCs/>
          <w:szCs w:val="24"/>
        </w:rPr>
        <w:t>της Χρυσής Αυγής</w:t>
      </w:r>
      <w:r>
        <w:rPr>
          <w:rFonts w:eastAsia="Times New Roman"/>
          <w:bCs/>
          <w:szCs w:val="24"/>
        </w:rPr>
        <w:t xml:space="preserve">». Ποιοι είναι οι </w:t>
      </w:r>
      <w:r w:rsidRPr="008C37E7">
        <w:rPr>
          <w:rFonts w:eastAsia="Times New Roman"/>
          <w:bCs/>
          <w:szCs w:val="24"/>
        </w:rPr>
        <w:t>φασίστες</w:t>
      </w:r>
      <w:r>
        <w:rPr>
          <w:rFonts w:eastAsia="Times New Roman"/>
          <w:bCs/>
          <w:szCs w:val="24"/>
        </w:rPr>
        <w:t>; Φασίστες είναι αυτοί, οι οποίοι ως Κ</w:t>
      </w:r>
      <w:r w:rsidRPr="008C37E7">
        <w:rPr>
          <w:rFonts w:eastAsia="Times New Roman"/>
          <w:bCs/>
          <w:szCs w:val="24"/>
        </w:rPr>
        <w:t>υβέρνηση δεν αποδέχονται τη</w:t>
      </w:r>
      <w:r>
        <w:rPr>
          <w:rFonts w:eastAsia="Times New Roman"/>
          <w:bCs/>
          <w:szCs w:val="24"/>
        </w:rPr>
        <w:t xml:space="preserve"> λαϊκή κυριαρχία, απορρίπτουν την </w:t>
      </w:r>
      <w:r w:rsidRPr="008C37E7">
        <w:rPr>
          <w:rFonts w:eastAsia="Times New Roman"/>
          <w:bCs/>
          <w:szCs w:val="24"/>
        </w:rPr>
        <w:t xml:space="preserve">ετυμηγορία </w:t>
      </w:r>
      <w:r>
        <w:rPr>
          <w:rFonts w:eastAsia="Times New Roman"/>
          <w:bCs/>
          <w:szCs w:val="24"/>
        </w:rPr>
        <w:t>της πλειοψηφίας του ελληνικού λαού, δεν δίνουν το δικ</w:t>
      </w:r>
      <w:r>
        <w:rPr>
          <w:rFonts w:eastAsia="Times New Roman"/>
          <w:bCs/>
          <w:szCs w:val="24"/>
        </w:rPr>
        <w:t xml:space="preserve">αίωμα στον λαό να αποφασίσει μέσω δημοψηφίσματος γι’ αυτό το μείζον εθνικό ζήτημα και του απαγορεύουν ακόμα και να διαδηλώσει, ακόμα και να εκδηλωθεί δημόσια σε βάρος της Κυβέρνησης, χτυπώντας με κάθε μέσο τη </w:t>
      </w:r>
      <w:r w:rsidRPr="008C37E7">
        <w:rPr>
          <w:rFonts w:eastAsia="Times New Roman"/>
          <w:bCs/>
          <w:szCs w:val="24"/>
        </w:rPr>
        <w:t>λαϊκή βούληση</w:t>
      </w:r>
      <w:r>
        <w:rPr>
          <w:rFonts w:eastAsia="Times New Roman"/>
          <w:bCs/>
          <w:szCs w:val="24"/>
        </w:rPr>
        <w:t>.</w:t>
      </w:r>
    </w:p>
    <w:p w14:paraId="77C02ED7" w14:textId="77777777" w:rsidR="006113A9" w:rsidRDefault="006B6FC4">
      <w:pPr>
        <w:spacing w:line="600" w:lineRule="auto"/>
        <w:ind w:firstLine="720"/>
        <w:contextualSpacing/>
        <w:jc w:val="both"/>
        <w:rPr>
          <w:rFonts w:eastAsia="Times New Roman"/>
          <w:bCs/>
          <w:szCs w:val="24"/>
        </w:rPr>
      </w:pPr>
      <w:r>
        <w:rPr>
          <w:rFonts w:eastAsia="Times New Roman"/>
          <w:bCs/>
          <w:szCs w:val="24"/>
        </w:rPr>
        <w:lastRenderedPageBreak/>
        <w:t>Είναι ντροπή για την Α</w:t>
      </w:r>
      <w:r w:rsidRPr="008C37E7">
        <w:rPr>
          <w:rFonts w:eastAsia="Times New Roman"/>
          <w:bCs/>
          <w:szCs w:val="24"/>
        </w:rPr>
        <w:t>στυνομία</w:t>
      </w:r>
      <w:r>
        <w:rPr>
          <w:rFonts w:eastAsia="Times New Roman"/>
          <w:bCs/>
          <w:szCs w:val="24"/>
        </w:rPr>
        <w:t>,</w:t>
      </w:r>
      <w:r w:rsidRPr="008C37E7">
        <w:rPr>
          <w:rFonts w:eastAsia="Times New Roman"/>
          <w:bCs/>
          <w:szCs w:val="24"/>
        </w:rPr>
        <w:t xml:space="preserve"> </w:t>
      </w:r>
      <w:r w:rsidRPr="008C37E7">
        <w:rPr>
          <w:rFonts w:eastAsia="Times New Roman"/>
          <w:bCs/>
          <w:szCs w:val="24"/>
        </w:rPr>
        <w:t xml:space="preserve">η οποία ελέγχεται από </w:t>
      </w:r>
      <w:r>
        <w:rPr>
          <w:rFonts w:eastAsia="Times New Roman"/>
          <w:bCs/>
          <w:szCs w:val="24"/>
        </w:rPr>
        <w:t>δύο κυρίες οι οποίες είναι παντελώς άσχετες με ζητήματα δ</w:t>
      </w:r>
      <w:r w:rsidRPr="008C37E7">
        <w:rPr>
          <w:rFonts w:eastAsia="Times New Roman"/>
          <w:bCs/>
          <w:szCs w:val="24"/>
        </w:rPr>
        <w:t>ημ</w:t>
      </w:r>
      <w:r>
        <w:rPr>
          <w:rFonts w:eastAsia="Times New Roman"/>
          <w:bCs/>
          <w:szCs w:val="24"/>
        </w:rPr>
        <w:t>οσί</w:t>
      </w:r>
      <w:r w:rsidRPr="008C37E7">
        <w:rPr>
          <w:rFonts w:eastAsia="Times New Roman"/>
          <w:bCs/>
          <w:szCs w:val="24"/>
        </w:rPr>
        <w:t>ας τάξεως</w:t>
      </w:r>
      <w:r>
        <w:rPr>
          <w:rFonts w:eastAsia="Times New Roman"/>
          <w:bCs/>
          <w:szCs w:val="24"/>
        </w:rPr>
        <w:t>,</w:t>
      </w:r>
      <w:r w:rsidRPr="008C37E7">
        <w:rPr>
          <w:rFonts w:eastAsia="Times New Roman"/>
          <w:bCs/>
          <w:szCs w:val="24"/>
        </w:rPr>
        <w:t xml:space="preserve"> να βγαίνου</w:t>
      </w:r>
      <w:r>
        <w:rPr>
          <w:rFonts w:eastAsia="Times New Roman"/>
          <w:bCs/>
          <w:szCs w:val="24"/>
        </w:rPr>
        <w:t xml:space="preserve">ν </w:t>
      </w:r>
      <w:r w:rsidRPr="008C37E7">
        <w:rPr>
          <w:rFonts w:eastAsia="Times New Roman"/>
          <w:bCs/>
          <w:szCs w:val="24"/>
        </w:rPr>
        <w:t xml:space="preserve">επίσημα αξιωματικοί της </w:t>
      </w:r>
      <w:r>
        <w:rPr>
          <w:rFonts w:eastAsia="Times New Roman"/>
          <w:bCs/>
          <w:szCs w:val="24"/>
        </w:rPr>
        <w:t>Α</w:t>
      </w:r>
      <w:r w:rsidRPr="008C37E7">
        <w:rPr>
          <w:rFonts w:eastAsia="Times New Roman"/>
          <w:bCs/>
          <w:szCs w:val="24"/>
        </w:rPr>
        <w:t>στυνομίας και να λένε ότ</w:t>
      </w:r>
      <w:r>
        <w:rPr>
          <w:rFonts w:eastAsia="Times New Roman"/>
          <w:bCs/>
          <w:szCs w:val="24"/>
        </w:rPr>
        <w:t>ι ήτ</w:t>
      </w:r>
      <w:r w:rsidRPr="008C37E7">
        <w:rPr>
          <w:rFonts w:eastAsia="Times New Roman"/>
          <w:bCs/>
          <w:szCs w:val="24"/>
        </w:rPr>
        <w:t xml:space="preserve">αν </w:t>
      </w:r>
      <w:r>
        <w:rPr>
          <w:rFonts w:eastAsia="Times New Roman"/>
          <w:bCs/>
          <w:szCs w:val="24"/>
        </w:rPr>
        <w:t xml:space="preserve">εξήντα χιλιάδες, </w:t>
      </w:r>
      <w:r w:rsidRPr="008C37E7">
        <w:rPr>
          <w:rFonts w:eastAsia="Times New Roman"/>
          <w:bCs/>
          <w:szCs w:val="24"/>
        </w:rPr>
        <w:t>την ώρα που έχ</w:t>
      </w:r>
      <w:r>
        <w:rPr>
          <w:rFonts w:eastAsia="Times New Roman"/>
          <w:bCs/>
          <w:szCs w:val="24"/>
        </w:rPr>
        <w:t xml:space="preserve">ουνε βγει στους δρόμους για το </w:t>
      </w:r>
      <w:r>
        <w:rPr>
          <w:rFonts w:eastAsia="Times New Roman"/>
          <w:bCs/>
          <w:szCs w:val="24"/>
        </w:rPr>
        <w:t>μ</w:t>
      </w:r>
      <w:r w:rsidRPr="008C37E7">
        <w:rPr>
          <w:rFonts w:eastAsia="Times New Roman"/>
          <w:bCs/>
          <w:szCs w:val="24"/>
        </w:rPr>
        <w:t>ακεδονικό εκατοντάδες χιλιάδες</w:t>
      </w:r>
      <w:r>
        <w:rPr>
          <w:rFonts w:eastAsia="Times New Roman"/>
          <w:bCs/>
          <w:szCs w:val="24"/>
        </w:rPr>
        <w:t>,</w:t>
      </w:r>
      <w:r w:rsidRPr="008C37E7">
        <w:rPr>
          <w:rFonts w:eastAsia="Times New Roman"/>
          <w:bCs/>
          <w:szCs w:val="24"/>
        </w:rPr>
        <w:t xml:space="preserve"> εκατομμύρια </w:t>
      </w:r>
      <w:r>
        <w:rPr>
          <w:rFonts w:eastAsia="Times New Roman"/>
          <w:bCs/>
          <w:szCs w:val="24"/>
        </w:rPr>
        <w:t xml:space="preserve">Έλληνες </w:t>
      </w:r>
      <w:r w:rsidRPr="008C37E7">
        <w:rPr>
          <w:rFonts w:eastAsia="Times New Roman"/>
          <w:bCs/>
          <w:szCs w:val="24"/>
        </w:rPr>
        <w:t>πολίτες</w:t>
      </w:r>
      <w:r>
        <w:rPr>
          <w:rFonts w:eastAsia="Times New Roman"/>
          <w:bCs/>
          <w:szCs w:val="24"/>
        </w:rPr>
        <w:t xml:space="preserve"> και</w:t>
      </w:r>
      <w:r w:rsidRPr="008C37E7">
        <w:rPr>
          <w:rFonts w:eastAsia="Times New Roman"/>
          <w:bCs/>
          <w:szCs w:val="24"/>
        </w:rPr>
        <w:t xml:space="preserve"> έχουν εκφράσει </w:t>
      </w:r>
      <w:r>
        <w:rPr>
          <w:rFonts w:eastAsia="Times New Roman"/>
          <w:bCs/>
          <w:szCs w:val="24"/>
        </w:rPr>
        <w:t xml:space="preserve">με υπερηφάνεια </w:t>
      </w:r>
      <w:r w:rsidRPr="008C37E7">
        <w:rPr>
          <w:rFonts w:eastAsia="Times New Roman"/>
          <w:bCs/>
          <w:szCs w:val="24"/>
        </w:rPr>
        <w:t xml:space="preserve">την αντίθεσή τους στην </w:t>
      </w:r>
      <w:r>
        <w:rPr>
          <w:rFonts w:eastAsia="Times New Roman"/>
          <w:bCs/>
          <w:szCs w:val="24"/>
        </w:rPr>
        <w:t>εθνομηδενιστική σας Κ</w:t>
      </w:r>
      <w:r w:rsidRPr="008C37E7">
        <w:rPr>
          <w:rFonts w:eastAsia="Times New Roman"/>
          <w:bCs/>
          <w:szCs w:val="24"/>
        </w:rPr>
        <w:t>υβέρνηση</w:t>
      </w:r>
      <w:r>
        <w:rPr>
          <w:rFonts w:eastAsia="Times New Roman"/>
          <w:bCs/>
          <w:szCs w:val="24"/>
        </w:rPr>
        <w:t>.</w:t>
      </w:r>
    </w:p>
    <w:p w14:paraId="77C02ED8" w14:textId="77777777" w:rsidR="006113A9" w:rsidRDefault="006B6FC4">
      <w:pPr>
        <w:spacing w:line="600" w:lineRule="auto"/>
        <w:ind w:firstLine="720"/>
        <w:contextualSpacing/>
        <w:jc w:val="both"/>
        <w:rPr>
          <w:rFonts w:eastAsia="Times New Roman"/>
          <w:bCs/>
          <w:szCs w:val="24"/>
        </w:rPr>
      </w:pPr>
      <w:r>
        <w:rPr>
          <w:rFonts w:eastAsia="Times New Roman"/>
          <w:bCs/>
          <w:szCs w:val="24"/>
        </w:rPr>
        <w:t>Όσον αφορά την π</w:t>
      </w:r>
      <w:r w:rsidRPr="008C37E7">
        <w:rPr>
          <w:rFonts w:eastAsia="Times New Roman"/>
          <w:bCs/>
          <w:szCs w:val="24"/>
        </w:rPr>
        <w:t>αράγραφο 5</w:t>
      </w:r>
      <w:r>
        <w:rPr>
          <w:rFonts w:eastAsia="Times New Roman"/>
          <w:bCs/>
          <w:szCs w:val="24"/>
        </w:rPr>
        <w:t xml:space="preserve">, τη </w:t>
      </w:r>
      <w:r w:rsidRPr="008C37E7">
        <w:rPr>
          <w:rFonts w:eastAsia="Times New Roman"/>
          <w:bCs/>
          <w:szCs w:val="24"/>
        </w:rPr>
        <w:t>δι</w:t>
      </w:r>
      <w:r>
        <w:rPr>
          <w:rFonts w:eastAsia="Times New Roman"/>
          <w:bCs/>
          <w:szCs w:val="24"/>
        </w:rPr>
        <w:t>αγραφή της ε</w:t>
      </w:r>
      <w:r w:rsidRPr="008C37E7">
        <w:rPr>
          <w:rFonts w:eastAsia="Times New Roman"/>
          <w:bCs/>
          <w:szCs w:val="24"/>
        </w:rPr>
        <w:t>λληνικής ιστορίας</w:t>
      </w:r>
      <w:r>
        <w:rPr>
          <w:rFonts w:eastAsia="Times New Roman"/>
          <w:bCs/>
          <w:szCs w:val="24"/>
        </w:rPr>
        <w:t>, έλεγε κ</w:t>
      </w:r>
      <w:r w:rsidRPr="008C37E7">
        <w:rPr>
          <w:rFonts w:eastAsia="Times New Roman"/>
          <w:bCs/>
          <w:szCs w:val="24"/>
        </w:rPr>
        <w:t>άποτε ο Κίσινγκερ ότι τους Έλληνες</w:t>
      </w:r>
      <w:r>
        <w:rPr>
          <w:rFonts w:eastAsia="Times New Roman"/>
          <w:bCs/>
          <w:szCs w:val="24"/>
        </w:rPr>
        <w:t>,</w:t>
      </w:r>
      <w:r w:rsidRPr="008C37E7">
        <w:rPr>
          <w:rFonts w:eastAsia="Times New Roman"/>
          <w:bCs/>
          <w:szCs w:val="24"/>
        </w:rPr>
        <w:t xml:space="preserve"> που είναι ένα έθνος ανυπότακτο</w:t>
      </w:r>
      <w:r>
        <w:rPr>
          <w:rFonts w:eastAsia="Times New Roman"/>
          <w:bCs/>
          <w:szCs w:val="24"/>
        </w:rPr>
        <w:t>,</w:t>
      </w:r>
      <w:r w:rsidRPr="008C37E7">
        <w:rPr>
          <w:rFonts w:eastAsia="Times New Roman"/>
          <w:bCs/>
          <w:szCs w:val="24"/>
        </w:rPr>
        <w:t xml:space="preserve"> πρέπει να τους χτυπήσουμε στις ρίζες</w:t>
      </w:r>
      <w:r>
        <w:rPr>
          <w:rFonts w:eastAsia="Times New Roman"/>
          <w:bCs/>
          <w:szCs w:val="24"/>
        </w:rPr>
        <w:t>,</w:t>
      </w:r>
      <w:r w:rsidRPr="008C37E7">
        <w:rPr>
          <w:rFonts w:eastAsia="Times New Roman"/>
          <w:bCs/>
          <w:szCs w:val="24"/>
        </w:rPr>
        <w:t xml:space="preserve"> στη γλώσσα</w:t>
      </w:r>
      <w:r>
        <w:rPr>
          <w:rFonts w:eastAsia="Times New Roman"/>
          <w:bCs/>
          <w:szCs w:val="24"/>
        </w:rPr>
        <w:t>,</w:t>
      </w:r>
      <w:r w:rsidRPr="008C37E7">
        <w:rPr>
          <w:rFonts w:eastAsia="Times New Roman"/>
          <w:bCs/>
          <w:szCs w:val="24"/>
        </w:rPr>
        <w:t xml:space="preserve"> στην ιστορία</w:t>
      </w:r>
      <w:r>
        <w:rPr>
          <w:rFonts w:eastAsia="Times New Roman"/>
          <w:bCs/>
          <w:szCs w:val="24"/>
        </w:rPr>
        <w:t>, στη θρησκεία, σ</w:t>
      </w:r>
      <w:r w:rsidRPr="008C37E7">
        <w:rPr>
          <w:rFonts w:eastAsia="Times New Roman"/>
          <w:bCs/>
          <w:szCs w:val="24"/>
        </w:rPr>
        <w:t>την παράδοση</w:t>
      </w:r>
      <w:r>
        <w:rPr>
          <w:rFonts w:eastAsia="Times New Roman"/>
          <w:bCs/>
          <w:szCs w:val="24"/>
        </w:rPr>
        <w:t>. Αυτή η ρή</w:t>
      </w:r>
      <w:r w:rsidRPr="008C37E7">
        <w:rPr>
          <w:rFonts w:eastAsia="Times New Roman"/>
          <w:bCs/>
          <w:szCs w:val="24"/>
        </w:rPr>
        <w:t>ση</w:t>
      </w:r>
      <w:r>
        <w:rPr>
          <w:rFonts w:eastAsia="Times New Roman"/>
          <w:bCs/>
          <w:szCs w:val="24"/>
        </w:rPr>
        <w:t>,</w:t>
      </w:r>
      <w:r w:rsidRPr="008C37E7">
        <w:rPr>
          <w:rFonts w:eastAsia="Times New Roman"/>
          <w:bCs/>
          <w:szCs w:val="24"/>
        </w:rPr>
        <w:t xml:space="preserve"> αυτό το αίτημα του Κίσινγκερ επιβεβα</w:t>
      </w:r>
      <w:r>
        <w:rPr>
          <w:rFonts w:eastAsia="Times New Roman"/>
          <w:bCs/>
          <w:szCs w:val="24"/>
        </w:rPr>
        <w:t xml:space="preserve">ιώνεται </w:t>
      </w:r>
      <w:r w:rsidRPr="008C37E7">
        <w:rPr>
          <w:rFonts w:eastAsia="Times New Roman"/>
          <w:bCs/>
          <w:szCs w:val="24"/>
        </w:rPr>
        <w:t>σήμερα</w:t>
      </w:r>
      <w:r>
        <w:rPr>
          <w:rFonts w:eastAsia="Times New Roman"/>
          <w:bCs/>
          <w:szCs w:val="24"/>
        </w:rPr>
        <w:t>,</w:t>
      </w:r>
      <w:r w:rsidRPr="008C37E7">
        <w:rPr>
          <w:rFonts w:eastAsia="Times New Roman"/>
          <w:bCs/>
          <w:szCs w:val="24"/>
        </w:rPr>
        <w:t xml:space="preserve"> δεκαετίες μετά με</w:t>
      </w:r>
      <w:r>
        <w:rPr>
          <w:rFonts w:eastAsia="Times New Roman"/>
          <w:bCs/>
          <w:szCs w:val="24"/>
        </w:rPr>
        <w:t xml:space="preserve"> τη συγκεκριμένη παράγραφο της Σ</w:t>
      </w:r>
      <w:r w:rsidRPr="008C37E7">
        <w:rPr>
          <w:rFonts w:eastAsia="Times New Roman"/>
          <w:bCs/>
          <w:szCs w:val="24"/>
        </w:rPr>
        <w:t>υμφωνίας των Πρεσπών</w:t>
      </w:r>
      <w:r>
        <w:rPr>
          <w:rFonts w:eastAsia="Times New Roman"/>
          <w:bCs/>
          <w:szCs w:val="24"/>
        </w:rPr>
        <w:t>,</w:t>
      </w:r>
      <w:r w:rsidRPr="008C37E7">
        <w:rPr>
          <w:rFonts w:eastAsia="Times New Roman"/>
          <w:bCs/>
          <w:szCs w:val="24"/>
        </w:rPr>
        <w:t xml:space="preserve"> όπου προβλέπεται </w:t>
      </w:r>
      <w:r>
        <w:rPr>
          <w:rFonts w:eastAsia="Times New Roman"/>
          <w:bCs/>
          <w:szCs w:val="24"/>
        </w:rPr>
        <w:t>-</w:t>
      </w:r>
      <w:r w:rsidRPr="008C37E7">
        <w:rPr>
          <w:rFonts w:eastAsia="Times New Roman"/>
          <w:bCs/>
          <w:szCs w:val="24"/>
        </w:rPr>
        <w:t>άκουσον</w:t>
      </w:r>
      <w:r>
        <w:rPr>
          <w:rFonts w:eastAsia="Times New Roman"/>
          <w:bCs/>
          <w:szCs w:val="24"/>
        </w:rPr>
        <w:t>,</w:t>
      </w:r>
      <w:r w:rsidRPr="008C37E7">
        <w:rPr>
          <w:rFonts w:eastAsia="Times New Roman"/>
          <w:bCs/>
          <w:szCs w:val="24"/>
        </w:rPr>
        <w:t xml:space="preserve"> άκουσον</w:t>
      </w:r>
      <w:r>
        <w:rPr>
          <w:rFonts w:eastAsia="Times New Roman"/>
          <w:bCs/>
          <w:szCs w:val="24"/>
        </w:rPr>
        <w:t>-</w:t>
      </w:r>
      <w:r w:rsidRPr="008C37E7">
        <w:rPr>
          <w:rFonts w:eastAsia="Times New Roman"/>
          <w:bCs/>
          <w:szCs w:val="24"/>
        </w:rPr>
        <w:t xml:space="preserve"> σύσταση κοινών δ</w:t>
      </w:r>
      <w:r>
        <w:rPr>
          <w:rFonts w:eastAsia="Times New Roman"/>
          <w:bCs/>
          <w:szCs w:val="24"/>
        </w:rPr>
        <w:t>ιε</w:t>
      </w:r>
      <w:r w:rsidRPr="008C37E7">
        <w:rPr>
          <w:rFonts w:eastAsia="Times New Roman"/>
          <w:bCs/>
          <w:szCs w:val="24"/>
        </w:rPr>
        <w:t>πιστημονικών επιτροπών για θέματα ιστορικά</w:t>
      </w:r>
      <w:r>
        <w:rPr>
          <w:rFonts w:eastAsia="Times New Roman"/>
          <w:bCs/>
          <w:szCs w:val="24"/>
        </w:rPr>
        <w:t>,</w:t>
      </w:r>
      <w:r w:rsidRPr="008C37E7">
        <w:rPr>
          <w:rFonts w:eastAsia="Times New Roman"/>
          <w:bCs/>
          <w:szCs w:val="24"/>
        </w:rPr>
        <w:t xml:space="preserve"> αρχαιολογικά και εκπαιδευτικά</w:t>
      </w:r>
      <w:r>
        <w:rPr>
          <w:rFonts w:eastAsia="Times New Roman"/>
          <w:bCs/>
          <w:szCs w:val="24"/>
        </w:rPr>
        <w:t>. Μ</w:t>
      </w:r>
      <w:r w:rsidRPr="008C37E7">
        <w:rPr>
          <w:rFonts w:eastAsia="Times New Roman"/>
          <w:bCs/>
          <w:szCs w:val="24"/>
        </w:rPr>
        <w:t xml:space="preserve">ε ποιους </w:t>
      </w:r>
      <w:r>
        <w:rPr>
          <w:rFonts w:eastAsia="Times New Roman"/>
          <w:bCs/>
          <w:szCs w:val="24"/>
        </w:rPr>
        <w:t xml:space="preserve">ιστορικούς θα πάτε σ’ </w:t>
      </w:r>
      <w:r w:rsidRPr="008C37E7">
        <w:rPr>
          <w:rFonts w:eastAsia="Times New Roman"/>
          <w:bCs/>
          <w:szCs w:val="24"/>
        </w:rPr>
        <w:t xml:space="preserve">αυτές </w:t>
      </w:r>
      <w:r>
        <w:rPr>
          <w:rFonts w:eastAsia="Times New Roman"/>
          <w:bCs/>
          <w:szCs w:val="24"/>
        </w:rPr>
        <w:t xml:space="preserve">τις </w:t>
      </w:r>
      <w:r w:rsidRPr="008C37E7">
        <w:rPr>
          <w:rFonts w:eastAsia="Times New Roman"/>
          <w:bCs/>
          <w:szCs w:val="24"/>
        </w:rPr>
        <w:t>επιτροπές</w:t>
      </w:r>
      <w:r>
        <w:rPr>
          <w:rFonts w:eastAsia="Times New Roman"/>
          <w:bCs/>
          <w:szCs w:val="24"/>
        </w:rPr>
        <w:t>; Με τη Ρ</w:t>
      </w:r>
      <w:r w:rsidRPr="008C37E7">
        <w:rPr>
          <w:rFonts w:eastAsia="Times New Roman"/>
          <w:bCs/>
          <w:szCs w:val="24"/>
        </w:rPr>
        <w:t xml:space="preserve">επούση </w:t>
      </w:r>
      <w:r>
        <w:rPr>
          <w:rFonts w:eastAsia="Times New Roman"/>
          <w:bCs/>
          <w:szCs w:val="24"/>
        </w:rPr>
        <w:t xml:space="preserve">ή με τον Φίλη και </w:t>
      </w:r>
      <w:r>
        <w:rPr>
          <w:rFonts w:eastAsia="Times New Roman"/>
          <w:bCs/>
          <w:szCs w:val="24"/>
        </w:rPr>
        <w:lastRenderedPageBreak/>
        <w:t>τον Γ</w:t>
      </w:r>
      <w:r w:rsidRPr="008C37E7">
        <w:rPr>
          <w:rFonts w:eastAsia="Times New Roman"/>
          <w:bCs/>
          <w:szCs w:val="24"/>
        </w:rPr>
        <w:t>αβρόγλου</w:t>
      </w:r>
      <w:r>
        <w:rPr>
          <w:rFonts w:eastAsia="Times New Roman"/>
          <w:bCs/>
          <w:szCs w:val="24"/>
        </w:rPr>
        <w:t>, που είχατε Υ</w:t>
      </w:r>
      <w:r w:rsidRPr="008C37E7">
        <w:rPr>
          <w:rFonts w:eastAsia="Times New Roman"/>
          <w:bCs/>
          <w:szCs w:val="24"/>
        </w:rPr>
        <w:t>πουργ</w:t>
      </w:r>
      <w:r>
        <w:rPr>
          <w:rFonts w:eastAsia="Times New Roman"/>
          <w:bCs/>
          <w:szCs w:val="24"/>
        </w:rPr>
        <w:t>ούς Π</w:t>
      </w:r>
      <w:r w:rsidRPr="008C37E7">
        <w:rPr>
          <w:rFonts w:eastAsia="Times New Roman"/>
          <w:bCs/>
          <w:szCs w:val="24"/>
        </w:rPr>
        <w:t>αιδείας</w:t>
      </w:r>
      <w:r>
        <w:rPr>
          <w:rFonts w:eastAsia="Times New Roman"/>
          <w:bCs/>
          <w:szCs w:val="24"/>
        </w:rPr>
        <w:t>,</w:t>
      </w:r>
      <w:r w:rsidRPr="008C37E7">
        <w:rPr>
          <w:rFonts w:eastAsia="Times New Roman"/>
          <w:bCs/>
          <w:szCs w:val="24"/>
        </w:rPr>
        <w:t xml:space="preserve"> που έχουν μετατραπεί σ</w:t>
      </w:r>
      <w:r w:rsidRPr="008C37E7">
        <w:rPr>
          <w:rFonts w:eastAsia="Times New Roman"/>
          <w:bCs/>
          <w:szCs w:val="24"/>
        </w:rPr>
        <w:t xml:space="preserve">ε </w:t>
      </w:r>
      <w:r>
        <w:rPr>
          <w:rFonts w:eastAsia="Times New Roman"/>
          <w:bCs/>
          <w:szCs w:val="24"/>
        </w:rPr>
        <w:t xml:space="preserve">δούρειους ίππους του ανθελληνισμού </w:t>
      </w:r>
      <w:r w:rsidRPr="008C37E7">
        <w:rPr>
          <w:rFonts w:eastAsia="Times New Roman"/>
          <w:bCs/>
          <w:szCs w:val="24"/>
        </w:rPr>
        <w:t>μέσα στο κράτος των Ελλήνων</w:t>
      </w:r>
      <w:r>
        <w:rPr>
          <w:rFonts w:eastAsia="Times New Roman"/>
          <w:bCs/>
          <w:szCs w:val="24"/>
        </w:rPr>
        <w:t>;</w:t>
      </w:r>
    </w:p>
    <w:p w14:paraId="77C02ED9" w14:textId="77777777" w:rsidR="006113A9" w:rsidRDefault="006B6FC4">
      <w:pPr>
        <w:spacing w:line="600" w:lineRule="auto"/>
        <w:ind w:firstLine="720"/>
        <w:contextualSpacing/>
        <w:jc w:val="both"/>
        <w:rPr>
          <w:rFonts w:eastAsia="Times New Roman"/>
          <w:bCs/>
          <w:szCs w:val="24"/>
        </w:rPr>
      </w:pPr>
      <w:r>
        <w:rPr>
          <w:rFonts w:eastAsia="Times New Roman"/>
          <w:bCs/>
          <w:szCs w:val="24"/>
        </w:rPr>
        <w:t>Ας μιλήσουμε λίγο για την ι</w:t>
      </w:r>
      <w:r w:rsidRPr="008C37E7">
        <w:rPr>
          <w:rFonts w:eastAsia="Times New Roman"/>
          <w:bCs/>
          <w:szCs w:val="24"/>
        </w:rPr>
        <w:t>στορία</w:t>
      </w:r>
      <w:r>
        <w:rPr>
          <w:rFonts w:eastAsia="Times New Roman"/>
          <w:bCs/>
          <w:szCs w:val="24"/>
        </w:rPr>
        <w:t xml:space="preserve">. Θα κάνω εδώ μια ιστορική παρένθεση, γιατί η </w:t>
      </w:r>
      <w:r w:rsidRPr="008C37E7">
        <w:rPr>
          <w:rFonts w:eastAsia="Times New Roman"/>
          <w:bCs/>
          <w:szCs w:val="24"/>
        </w:rPr>
        <w:t xml:space="preserve">ιστορία είναι αυτή που πραγματικά μιλάει στην </w:t>
      </w:r>
      <w:r>
        <w:rPr>
          <w:rFonts w:eastAsia="Times New Roman"/>
          <w:bCs/>
          <w:szCs w:val="24"/>
        </w:rPr>
        <w:t>καρδιά των Ελλήνων. Θ</w:t>
      </w:r>
      <w:r w:rsidRPr="008C37E7">
        <w:rPr>
          <w:rFonts w:eastAsia="Times New Roman"/>
          <w:bCs/>
          <w:szCs w:val="24"/>
        </w:rPr>
        <w:t>α γυρίσω πίσω το</w:t>
      </w:r>
      <w:r>
        <w:rPr>
          <w:rFonts w:eastAsia="Times New Roman"/>
          <w:bCs/>
          <w:szCs w:val="24"/>
        </w:rPr>
        <w:t>ν</w:t>
      </w:r>
      <w:r w:rsidRPr="008C37E7">
        <w:rPr>
          <w:rFonts w:eastAsia="Times New Roman"/>
          <w:bCs/>
          <w:szCs w:val="24"/>
        </w:rPr>
        <w:t xml:space="preserve"> χρόνο και θέλω να έρθετε μ</w:t>
      </w:r>
      <w:r w:rsidRPr="008C37E7">
        <w:rPr>
          <w:rFonts w:eastAsia="Times New Roman"/>
          <w:bCs/>
          <w:szCs w:val="24"/>
        </w:rPr>
        <w:t xml:space="preserve">αζί μου και να πάμε </w:t>
      </w:r>
      <w:r>
        <w:rPr>
          <w:rFonts w:eastAsia="Times New Roman"/>
          <w:bCs/>
          <w:szCs w:val="24"/>
        </w:rPr>
        <w:t xml:space="preserve">στα </w:t>
      </w:r>
      <w:r w:rsidRPr="008C37E7">
        <w:rPr>
          <w:rFonts w:eastAsia="Times New Roman"/>
          <w:bCs/>
          <w:szCs w:val="24"/>
        </w:rPr>
        <w:t>χρόνια της πτώσης της Μακεδονίας</w:t>
      </w:r>
      <w:r>
        <w:rPr>
          <w:rFonts w:eastAsia="Times New Roman"/>
          <w:bCs/>
          <w:szCs w:val="24"/>
        </w:rPr>
        <w:t>, της αρχαίας ε</w:t>
      </w:r>
      <w:r w:rsidRPr="008C37E7">
        <w:rPr>
          <w:rFonts w:eastAsia="Times New Roman"/>
          <w:bCs/>
          <w:szCs w:val="24"/>
        </w:rPr>
        <w:t>λληνικής Μακεδονίας</w:t>
      </w:r>
      <w:r>
        <w:rPr>
          <w:rFonts w:eastAsia="Times New Roman"/>
          <w:bCs/>
          <w:szCs w:val="24"/>
        </w:rPr>
        <w:t>,</w:t>
      </w:r>
      <w:r w:rsidRPr="008C37E7">
        <w:rPr>
          <w:rFonts w:eastAsia="Times New Roman"/>
          <w:bCs/>
          <w:szCs w:val="24"/>
        </w:rPr>
        <w:t xml:space="preserve"> στο 168</w:t>
      </w:r>
      <w:r>
        <w:rPr>
          <w:rFonts w:eastAsia="Times New Roman"/>
          <w:bCs/>
          <w:szCs w:val="24"/>
        </w:rPr>
        <w:t xml:space="preserve"> π.Χ., </w:t>
      </w:r>
      <w:r w:rsidRPr="008C37E7">
        <w:rPr>
          <w:rFonts w:eastAsia="Times New Roman"/>
          <w:bCs/>
          <w:szCs w:val="24"/>
        </w:rPr>
        <w:t>όταν μαζί με την πτώση της Μακεδονίας</w:t>
      </w:r>
      <w:r>
        <w:rPr>
          <w:rFonts w:eastAsia="Times New Roman"/>
          <w:bCs/>
          <w:szCs w:val="24"/>
        </w:rPr>
        <w:t>,</w:t>
      </w:r>
      <w:r w:rsidRPr="008C37E7">
        <w:rPr>
          <w:rFonts w:eastAsia="Times New Roman"/>
          <w:bCs/>
          <w:szCs w:val="24"/>
        </w:rPr>
        <w:t xml:space="preserve"> δυστυχώς επήλθε και η συνολική πτώση της Ελλάδος</w:t>
      </w:r>
      <w:r>
        <w:rPr>
          <w:rFonts w:eastAsia="Times New Roman"/>
          <w:bCs/>
          <w:szCs w:val="24"/>
        </w:rPr>
        <w:t>. Ήταν το τέλος του αρχαίου ε</w:t>
      </w:r>
      <w:r w:rsidRPr="008C37E7">
        <w:rPr>
          <w:rFonts w:eastAsia="Times New Roman"/>
          <w:bCs/>
          <w:szCs w:val="24"/>
        </w:rPr>
        <w:t>λληνικού κόσμου</w:t>
      </w:r>
      <w:r>
        <w:rPr>
          <w:rFonts w:eastAsia="Times New Roman"/>
          <w:bCs/>
          <w:szCs w:val="24"/>
        </w:rPr>
        <w:t xml:space="preserve">, κάτι που οι </w:t>
      </w:r>
      <w:r>
        <w:rPr>
          <w:rFonts w:eastAsia="Times New Roman"/>
          <w:bCs/>
          <w:szCs w:val="24"/>
        </w:rPr>
        <w:t>εχθροί του Ελληνισμού θέλουν</w:t>
      </w:r>
      <w:r w:rsidRPr="008C37E7">
        <w:rPr>
          <w:rFonts w:eastAsia="Times New Roman"/>
          <w:bCs/>
          <w:szCs w:val="24"/>
        </w:rPr>
        <w:t xml:space="preserve"> να γίνει και σήμερα</w:t>
      </w:r>
      <w:r>
        <w:rPr>
          <w:rFonts w:eastAsia="Times New Roman"/>
          <w:bCs/>
          <w:szCs w:val="24"/>
        </w:rPr>
        <w:t>,</w:t>
      </w:r>
      <w:r w:rsidRPr="008C37E7">
        <w:rPr>
          <w:rFonts w:eastAsia="Times New Roman"/>
          <w:bCs/>
          <w:szCs w:val="24"/>
        </w:rPr>
        <w:t xml:space="preserve"> δηλαδή να παραδοθεί η Μακεδονία</w:t>
      </w:r>
      <w:r>
        <w:rPr>
          <w:rFonts w:eastAsia="Times New Roman"/>
          <w:bCs/>
          <w:szCs w:val="24"/>
        </w:rPr>
        <w:t>,</w:t>
      </w:r>
      <w:r w:rsidRPr="008C37E7">
        <w:rPr>
          <w:rFonts w:eastAsia="Times New Roman"/>
          <w:bCs/>
          <w:szCs w:val="24"/>
        </w:rPr>
        <w:t xml:space="preserve"> να πέσει η Μακεδονία</w:t>
      </w:r>
      <w:r>
        <w:rPr>
          <w:rFonts w:eastAsia="Times New Roman"/>
          <w:bCs/>
          <w:szCs w:val="24"/>
        </w:rPr>
        <w:t>,</w:t>
      </w:r>
      <w:r w:rsidRPr="008C37E7">
        <w:rPr>
          <w:rFonts w:eastAsia="Times New Roman"/>
          <w:bCs/>
          <w:szCs w:val="24"/>
        </w:rPr>
        <w:t xml:space="preserve"> για να πέσει η Ελλάδα</w:t>
      </w:r>
      <w:r>
        <w:rPr>
          <w:rFonts w:eastAsia="Times New Roman"/>
          <w:bCs/>
          <w:szCs w:val="24"/>
        </w:rPr>
        <w:t>.</w:t>
      </w:r>
    </w:p>
    <w:p w14:paraId="77C02EDA" w14:textId="77777777" w:rsidR="006113A9" w:rsidRDefault="006B6FC4">
      <w:pPr>
        <w:spacing w:line="600" w:lineRule="auto"/>
        <w:ind w:firstLine="720"/>
        <w:contextualSpacing/>
        <w:jc w:val="both"/>
        <w:rPr>
          <w:rFonts w:eastAsia="Times New Roman"/>
          <w:bCs/>
          <w:szCs w:val="24"/>
        </w:rPr>
      </w:pPr>
      <w:r>
        <w:rPr>
          <w:rFonts w:eastAsia="Times New Roman"/>
          <w:bCs/>
          <w:szCs w:val="24"/>
        </w:rPr>
        <w:t>Τ</w:t>
      </w:r>
      <w:r w:rsidRPr="008C37E7">
        <w:rPr>
          <w:rFonts w:eastAsia="Times New Roman"/>
          <w:bCs/>
          <w:szCs w:val="24"/>
        </w:rPr>
        <w:t>ότε</w:t>
      </w:r>
      <w:r>
        <w:rPr>
          <w:rFonts w:eastAsia="Times New Roman"/>
          <w:bCs/>
          <w:szCs w:val="24"/>
        </w:rPr>
        <w:t>, λοιπόν, το</w:t>
      </w:r>
      <w:r w:rsidRPr="008C37E7">
        <w:rPr>
          <w:rFonts w:eastAsia="Times New Roman"/>
          <w:bCs/>
          <w:szCs w:val="24"/>
        </w:rPr>
        <w:t xml:space="preserve"> 168 π</w:t>
      </w:r>
      <w:r>
        <w:rPr>
          <w:rFonts w:eastAsia="Times New Roman"/>
          <w:bCs/>
          <w:szCs w:val="24"/>
        </w:rPr>
        <w:t xml:space="preserve">.Χ., </w:t>
      </w:r>
      <w:r w:rsidRPr="008C37E7">
        <w:rPr>
          <w:rFonts w:eastAsia="Times New Roman"/>
          <w:bCs/>
          <w:szCs w:val="24"/>
        </w:rPr>
        <w:t xml:space="preserve">τις τύχες της Μακεδονίας </w:t>
      </w:r>
      <w:r>
        <w:rPr>
          <w:rFonts w:eastAsia="Times New Roman"/>
          <w:bCs/>
          <w:szCs w:val="24"/>
        </w:rPr>
        <w:t>διαφέ</w:t>
      </w:r>
      <w:r w:rsidRPr="008C37E7">
        <w:rPr>
          <w:rFonts w:eastAsia="Times New Roman"/>
          <w:bCs/>
          <w:szCs w:val="24"/>
        </w:rPr>
        <w:t>ντευε ένας μεγάλος πατριώτης βασιλέας</w:t>
      </w:r>
      <w:r>
        <w:rPr>
          <w:rFonts w:eastAsia="Times New Roman"/>
          <w:bCs/>
          <w:szCs w:val="24"/>
        </w:rPr>
        <w:t xml:space="preserve">, ο Περσέας, </w:t>
      </w:r>
      <w:r w:rsidRPr="008C37E7">
        <w:rPr>
          <w:rFonts w:eastAsia="Times New Roman"/>
          <w:bCs/>
          <w:szCs w:val="24"/>
        </w:rPr>
        <w:t xml:space="preserve">ένας </w:t>
      </w:r>
      <w:r>
        <w:rPr>
          <w:rFonts w:eastAsia="Times New Roman"/>
          <w:bCs/>
          <w:szCs w:val="24"/>
        </w:rPr>
        <w:t xml:space="preserve">μαχητής, ένας </w:t>
      </w:r>
      <w:r w:rsidRPr="008C37E7">
        <w:rPr>
          <w:rFonts w:eastAsia="Times New Roman"/>
          <w:bCs/>
          <w:szCs w:val="24"/>
        </w:rPr>
        <w:t>αγ</w:t>
      </w:r>
      <w:r w:rsidRPr="008C37E7">
        <w:rPr>
          <w:rFonts w:eastAsia="Times New Roman"/>
          <w:bCs/>
          <w:szCs w:val="24"/>
        </w:rPr>
        <w:t>ωνιστής</w:t>
      </w:r>
      <w:r>
        <w:rPr>
          <w:rFonts w:eastAsia="Times New Roman"/>
          <w:bCs/>
          <w:szCs w:val="24"/>
        </w:rPr>
        <w:t>,</w:t>
      </w:r>
      <w:r w:rsidRPr="008C37E7">
        <w:rPr>
          <w:rFonts w:eastAsia="Times New Roman"/>
          <w:bCs/>
          <w:szCs w:val="24"/>
        </w:rPr>
        <w:t xml:space="preserve"> </w:t>
      </w:r>
      <w:r>
        <w:rPr>
          <w:rFonts w:eastAsia="Times New Roman"/>
          <w:bCs/>
          <w:szCs w:val="24"/>
        </w:rPr>
        <w:t>ο οποίος είχε καταφέρει απέναντι σ</w:t>
      </w:r>
      <w:r w:rsidRPr="008C37E7">
        <w:rPr>
          <w:rFonts w:eastAsia="Times New Roman"/>
          <w:bCs/>
          <w:szCs w:val="24"/>
        </w:rPr>
        <w:t xml:space="preserve">την </w:t>
      </w:r>
      <w:r>
        <w:rPr>
          <w:rFonts w:eastAsia="Times New Roman"/>
          <w:bCs/>
          <w:szCs w:val="24"/>
        </w:rPr>
        <w:t>ακμάζουσα ρωμαϊκή</w:t>
      </w:r>
      <w:r w:rsidRPr="008C37E7">
        <w:rPr>
          <w:rFonts w:eastAsia="Times New Roman"/>
          <w:bCs/>
          <w:szCs w:val="24"/>
        </w:rPr>
        <w:t xml:space="preserve"> δύναμη</w:t>
      </w:r>
      <w:r>
        <w:rPr>
          <w:rFonts w:eastAsia="Times New Roman"/>
          <w:bCs/>
          <w:szCs w:val="24"/>
        </w:rPr>
        <w:t xml:space="preserve">, απέναντι στον επεκτατισμό της Ρώμης, που ήταν η υπερδύναμη της εποχής, να εξοπλίσει τον ελληνικό στρατό, να εξοπλίσει τους Μακεδόνες και να αντισταθεί </w:t>
      </w:r>
      <w:r>
        <w:rPr>
          <w:rFonts w:eastAsia="Times New Roman"/>
          <w:bCs/>
          <w:szCs w:val="24"/>
        </w:rPr>
        <w:lastRenderedPageBreak/>
        <w:t>σ</w:t>
      </w:r>
      <w:r w:rsidRPr="008C37E7">
        <w:rPr>
          <w:rFonts w:eastAsia="Times New Roman"/>
          <w:bCs/>
          <w:szCs w:val="24"/>
        </w:rPr>
        <w:t>την κατάληψη της Ελλάδος</w:t>
      </w:r>
      <w:r>
        <w:rPr>
          <w:rFonts w:eastAsia="Times New Roman"/>
          <w:bCs/>
          <w:szCs w:val="24"/>
        </w:rPr>
        <w:t>. Πέτυχ</w:t>
      </w:r>
      <w:r>
        <w:rPr>
          <w:rFonts w:eastAsia="Times New Roman"/>
          <w:bCs/>
          <w:szCs w:val="24"/>
        </w:rPr>
        <w:t xml:space="preserve">ε μια νίκη αρχικά το </w:t>
      </w:r>
      <w:r w:rsidRPr="008C37E7">
        <w:rPr>
          <w:rFonts w:eastAsia="Times New Roman"/>
          <w:bCs/>
          <w:szCs w:val="24"/>
        </w:rPr>
        <w:t>171</w:t>
      </w:r>
      <w:r>
        <w:rPr>
          <w:rFonts w:eastAsia="Times New Roman"/>
          <w:bCs/>
          <w:szCs w:val="24"/>
        </w:rPr>
        <w:t xml:space="preserve"> π.Χ., έναν </w:t>
      </w:r>
      <w:r w:rsidRPr="008C37E7">
        <w:rPr>
          <w:rFonts w:eastAsia="Times New Roman"/>
          <w:bCs/>
          <w:szCs w:val="24"/>
        </w:rPr>
        <w:t>θρίαμβο</w:t>
      </w:r>
      <w:r>
        <w:rPr>
          <w:rFonts w:eastAsia="Times New Roman"/>
          <w:bCs/>
          <w:szCs w:val="24"/>
        </w:rPr>
        <w:t>, στη Μ</w:t>
      </w:r>
      <w:r w:rsidRPr="008C37E7">
        <w:rPr>
          <w:rFonts w:eastAsia="Times New Roman"/>
          <w:bCs/>
          <w:szCs w:val="24"/>
        </w:rPr>
        <w:t>άχη του Καλλίνικου κοντά στη Λάρισα</w:t>
      </w:r>
      <w:r>
        <w:rPr>
          <w:rFonts w:eastAsia="Times New Roman"/>
          <w:bCs/>
          <w:szCs w:val="24"/>
        </w:rPr>
        <w:t>. Κ</w:t>
      </w:r>
      <w:r w:rsidRPr="008C37E7">
        <w:rPr>
          <w:rFonts w:eastAsia="Times New Roman"/>
          <w:bCs/>
          <w:szCs w:val="24"/>
        </w:rPr>
        <w:t>αι φτάνουμε σ</w:t>
      </w:r>
      <w:r>
        <w:rPr>
          <w:rFonts w:eastAsia="Times New Roman"/>
          <w:bCs/>
          <w:szCs w:val="24"/>
        </w:rPr>
        <w:t>την κρίσιμη χρονική στιγμή της Μ</w:t>
      </w:r>
      <w:r w:rsidRPr="008C37E7">
        <w:rPr>
          <w:rFonts w:eastAsia="Times New Roman"/>
          <w:bCs/>
          <w:szCs w:val="24"/>
        </w:rPr>
        <w:t>άχης της Π</w:t>
      </w:r>
      <w:r>
        <w:rPr>
          <w:rFonts w:eastAsia="Times New Roman"/>
          <w:bCs/>
          <w:szCs w:val="24"/>
        </w:rPr>
        <w:t>ύδνας, όπου και τότε με μι</w:t>
      </w:r>
      <w:r w:rsidRPr="008C37E7">
        <w:rPr>
          <w:rFonts w:eastAsia="Times New Roman"/>
          <w:bCs/>
          <w:szCs w:val="24"/>
        </w:rPr>
        <w:t xml:space="preserve">α </w:t>
      </w:r>
      <w:r>
        <w:rPr>
          <w:rFonts w:eastAsia="Times New Roman"/>
          <w:bCs/>
          <w:szCs w:val="24"/>
        </w:rPr>
        <w:t>προδοσ</w:t>
      </w:r>
      <w:r w:rsidRPr="008C37E7">
        <w:rPr>
          <w:rFonts w:eastAsia="Times New Roman"/>
          <w:bCs/>
          <w:szCs w:val="24"/>
        </w:rPr>
        <w:t>ία</w:t>
      </w:r>
      <w:r>
        <w:rPr>
          <w:rFonts w:eastAsia="Times New Roman"/>
          <w:bCs/>
          <w:szCs w:val="24"/>
        </w:rPr>
        <w:t xml:space="preserve">, όπως </w:t>
      </w:r>
      <w:r w:rsidRPr="008C37E7">
        <w:rPr>
          <w:rFonts w:eastAsia="Times New Roman"/>
          <w:bCs/>
          <w:szCs w:val="24"/>
        </w:rPr>
        <w:t>και σήμερα</w:t>
      </w:r>
      <w:r>
        <w:rPr>
          <w:rFonts w:eastAsia="Times New Roman"/>
          <w:bCs/>
          <w:szCs w:val="24"/>
        </w:rPr>
        <w:t>, υπέστη μια δεινή ήττα ο Ελληνισμός.</w:t>
      </w:r>
    </w:p>
    <w:p w14:paraId="77C02EDB" w14:textId="77777777" w:rsidR="006113A9" w:rsidRDefault="006B6FC4">
      <w:pPr>
        <w:spacing w:line="600" w:lineRule="auto"/>
        <w:ind w:firstLine="720"/>
        <w:contextualSpacing/>
        <w:jc w:val="both"/>
        <w:rPr>
          <w:rFonts w:eastAsia="Times New Roman"/>
          <w:bCs/>
          <w:szCs w:val="24"/>
        </w:rPr>
      </w:pPr>
      <w:r>
        <w:rPr>
          <w:rFonts w:eastAsia="Times New Roman"/>
          <w:bCs/>
          <w:szCs w:val="24"/>
        </w:rPr>
        <w:t>Όταν, λοιπόν, σ</w:t>
      </w:r>
      <w:r w:rsidRPr="008C37E7">
        <w:rPr>
          <w:rFonts w:eastAsia="Times New Roman"/>
          <w:bCs/>
          <w:szCs w:val="24"/>
        </w:rPr>
        <w:t xml:space="preserve">τις 22 </w:t>
      </w:r>
      <w:r w:rsidRPr="008C37E7">
        <w:rPr>
          <w:rFonts w:eastAsia="Times New Roman"/>
          <w:bCs/>
          <w:szCs w:val="24"/>
        </w:rPr>
        <w:t>Ιουνίου του 168 π</w:t>
      </w:r>
      <w:r>
        <w:rPr>
          <w:rFonts w:eastAsia="Times New Roman"/>
          <w:bCs/>
          <w:szCs w:val="24"/>
        </w:rPr>
        <w:t xml:space="preserve">.Χ. </w:t>
      </w:r>
      <w:r w:rsidRPr="008C37E7">
        <w:rPr>
          <w:rFonts w:eastAsia="Times New Roman"/>
          <w:bCs/>
          <w:szCs w:val="24"/>
        </w:rPr>
        <w:t xml:space="preserve">στην Πύδνα </w:t>
      </w:r>
      <w:r>
        <w:rPr>
          <w:rFonts w:eastAsia="Times New Roman"/>
          <w:bCs/>
          <w:szCs w:val="24"/>
        </w:rPr>
        <w:t xml:space="preserve">της </w:t>
      </w:r>
      <w:r w:rsidRPr="008C37E7">
        <w:rPr>
          <w:rFonts w:eastAsia="Times New Roman"/>
          <w:bCs/>
          <w:szCs w:val="24"/>
        </w:rPr>
        <w:t xml:space="preserve">Πιερίας </w:t>
      </w:r>
      <w:r>
        <w:rPr>
          <w:rFonts w:eastAsia="Times New Roman"/>
          <w:bCs/>
          <w:szCs w:val="24"/>
        </w:rPr>
        <w:t xml:space="preserve">τριάντα χιλιάδες </w:t>
      </w:r>
      <w:r w:rsidRPr="008C37E7">
        <w:rPr>
          <w:rFonts w:eastAsia="Times New Roman"/>
          <w:bCs/>
          <w:szCs w:val="24"/>
        </w:rPr>
        <w:t>φαλαγγίτες παρα</w:t>
      </w:r>
      <w:r>
        <w:rPr>
          <w:rFonts w:eastAsia="Times New Roman"/>
          <w:bCs/>
          <w:szCs w:val="24"/>
        </w:rPr>
        <w:t xml:space="preserve">τάχθηκαν απέναντι στις ρωμαϊκές λεγεώνες, </w:t>
      </w:r>
      <w:r w:rsidRPr="008C37E7">
        <w:rPr>
          <w:rFonts w:eastAsia="Times New Roman"/>
          <w:bCs/>
          <w:szCs w:val="24"/>
        </w:rPr>
        <w:t xml:space="preserve">στην πρώτη φάση της μάχης με την </w:t>
      </w:r>
      <w:r>
        <w:rPr>
          <w:rFonts w:eastAsia="Times New Roman"/>
          <w:bCs/>
          <w:szCs w:val="24"/>
        </w:rPr>
        <w:t>εφόρμηση</w:t>
      </w:r>
      <w:r w:rsidRPr="008C37E7">
        <w:rPr>
          <w:rFonts w:eastAsia="Times New Roman"/>
          <w:bCs/>
          <w:szCs w:val="24"/>
        </w:rPr>
        <w:t xml:space="preserve"> της φάλαγγας</w:t>
      </w:r>
      <w:r>
        <w:rPr>
          <w:rFonts w:eastAsia="Times New Roman"/>
          <w:bCs/>
          <w:szCs w:val="24"/>
        </w:rPr>
        <w:t xml:space="preserve"> οι Ρωμαίοι συνετρίβησαν και άρχισαν να υποχωρούν και το μόνο που </w:t>
      </w:r>
      <w:r w:rsidRPr="008C37E7">
        <w:rPr>
          <w:rFonts w:eastAsia="Times New Roman"/>
          <w:bCs/>
          <w:szCs w:val="24"/>
        </w:rPr>
        <w:t>χρειαζόταν να γίνε</w:t>
      </w:r>
      <w:r w:rsidRPr="008C37E7">
        <w:rPr>
          <w:rFonts w:eastAsia="Times New Roman"/>
          <w:bCs/>
          <w:szCs w:val="24"/>
        </w:rPr>
        <w:t xml:space="preserve">ι τότε ήταν </w:t>
      </w:r>
      <w:r>
        <w:rPr>
          <w:rFonts w:eastAsia="Times New Roman"/>
          <w:bCs/>
          <w:szCs w:val="24"/>
        </w:rPr>
        <w:t xml:space="preserve">να εφορμήσει στην πεδιάδα το ιππικό των εταίρων, οι τέσσερις χιλιάδες </w:t>
      </w:r>
      <w:r w:rsidRPr="008C37E7">
        <w:rPr>
          <w:rFonts w:eastAsia="Times New Roman"/>
          <w:bCs/>
          <w:szCs w:val="24"/>
        </w:rPr>
        <w:t>ευγενείς Μακεδόνες</w:t>
      </w:r>
      <w:r>
        <w:rPr>
          <w:rFonts w:eastAsia="Times New Roman"/>
          <w:bCs/>
          <w:szCs w:val="24"/>
        </w:rPr>
        <w:t xml:space="preserve"> ιππείς. Δεν έγινε, όμως, </w:t>
      </w:r>
      <w:r w:rsidRPr="008C37E7">
        <w:rPr>
          <w:rFonts w:eastAsia="Times New Roman"/>
          <w:bCs/>
          <w:szCs w:val="24"/>
        </w:rPr>
        <w:t>κάτι τέτοιο</w:t>
      </w:r>
      <w:r>
        <w:rPr>
          <w:rFonts w:eastAsia="Times New Roman"/>
          <w:bCs/>
          <w:szCs w:val="24"/>
        </w:rPr>
        <w:t>. Δ</w:t>
      </w:r>
      <w:r w:rsidRPr="008C37E7">
        <w:rPr>
          <w:rFonts w:eastAsia="Times New Roman"/>
          <w:bCs/>
          <w:szCs w:val="24"/>
        </w:rPr>
        <w:t>εν έ</w:t>
      </w:r>
      <w:r>
        <w:rPr>
          <w:rFonts w:eastAsia="Times New Roman"/>
          <w:bCs/>
          <w:szCs w:val="24"/>
        </w:rPr>
        <w:t xml:space="preserve">γινε </w:t>
      </w:r>
      <w:r w:rsidRPr="008C37E7">
        <w:rPr>
          <w:rFonts w:eastAsia="Times New Roman"/>
          <w:bCs/>
          <w:szCs w:val="24"/>
        </w:rPr>
        <w:t xml:space="preserve">αυτό που έκανε ως αρχηγός </w:t>
      </w:r>
      <w:r>
        <w:rPr>
          <w:rFonts w:eastAsia="Times New Roman"/>
          <w:bCs/>
          <w:szCs w:val="24"/>
        </w:rPr>
        <w:t>του ιππικού των εταίρων ο Μέγας Αλέξανδρος στη Μ</w:t>
      </w:r>
      <w:r w:rsidRPr="008C37E7">
        <w:rPr>
          <w:rFonts w:eastAsia="Times New Roman"/>
          <w:bCs/>
          <w:szCs w:val="24"/>
        </w:rPr>
        <w:t>άχη της Ισσού</w:t>
      </w:r>
      <w:r>
        <w:rPr>
          <w:rFonts w:eastAsia="Times New Roman"/>
          <w:bCs/>
          <w:szCs w:val="24"/>
        </w:rPr>
        <w:t xml:space="preserve"> και στη Μ</w:t>
      </w:r>
      <w:r w:rsidRPr="008C37E7">
        <w:rPr>
          <w:rFonts w:eastAsia="Times New Roman"/>
          <w:bCs/>
          <w:szCs w:val="24"/>
        </w:rPr>
        <w:t xml:space="preserve">άχη του </w:t>
      </w:r>
      <w:r>
        <w:rPr>
          <w:rFonts w:eastAsia="Times New Roman"/>
          <w:bCs/>
          <w:szCs w:val="24"/>
        </w:rPr>
        <w:t>Γρ</w:t>
      </w:r>
      <w:r>
        <w:rPr>
          <w:rFonts w:eastAsia="Times New Roman"/>
          <w:bCs/>
          <w:szCs w:val="24"/>
        </w:rPr>
        <w:t xml:space="preserve">ανικού, οπότε </w:t>
      </w:r>
      <w:r w:rsidRPr="008C37E7">
        <w:rPr>
          <w:rFonts w:eastAsia="Times New Roman"/>
          <w:bCs/>
          <w:szCs w:val="24"/>
        </w:rPr>
        <w:t xml:space="preserve">και συνέτριψε με τα ξίφη </w:t>
      </w:r>
      <w:r>
        <w:rPr>
          <w:rFonts w:eastAsia="Times New Roman"/>
          <w:bCs/>
          <w:szCs w:val="24"/>
        </w:rPr>
        <w:t xml:space="preserve">των </w:t>
      </w:r>
      <w:r w:rsidRPr="008C37E7">
        <w:rPr>
          <w:rFonts w:eastAsia="Times New Roman"/>
          <w:bCs/>
          <w:szCs w:val="24"/>
        </w:rPr>
        <w:t xml:space="preserve">Μακεδόνων </w:t>
      </w:r>
      <w:r>
        <w:rPr>
          <w:rFonts w:eastAsia="Times New Roman"/>
          <w:bCs/>
          <w:szCs w:val="24"/>
        </w:rPr>
        <w:t xml:space="preserve">ιππέων το πεζικό των Περσών. Οι τότε </w:t>
      </w:r>
      <w:r w:rsidRPr="008C37E7">
        <w:rPr>
          <w:rFonts w:eastAsia="Times New Roman"/>
          <w:bCs/>
          <w:szCs w:val="24"/>
        </w:rPr>
        <w:t>ευγεν</w:t>
      </w:r>
      <w:r>
        <w:rPr>
          <w:rFonts w:eastAsia="Times New Roman"/>
          <w:bCs/>
          <w:szCs w:val="24"/>
        </w:rPr>
        <w:t>εί</w:t>
      </w:r>
      <w:r w:rsidRPr="008C37E7">
        <w:rPr>
          <w:rFonts w:eastAsia="Times New Roman"/>
          <w:bCs/>
          <w:szCs w:val="24"/>
        </w:rPr>
        <w:t xml:space="preserve">ς Μακεδόνες και </w:t>
      </w:r>
      <w:r>
        <w:rPr>
          <w:rFonts w:eastAsia="Times New Roman"/>
          <w:bCs/>
          <w:szCs w:val="24"/>
        </w:rPr>
        <w:t xml:space="preserve">ιππείς δεν μπήκαν </w:t>
      </w:r>
      <w:r w:rsidRPr="008C37E7">
        <w:rPr>
          <w:rFonts w:eastAsia="Times New Roman"/>
          <w:bCs/>
          <w:szCs w:val="24"/>
        </w:rPr>
        <w:t>στη μάχη</w:t>
      </w:r>
      <w:r>
        <w:rPr>
          <w:rFonts w:eastAsia="Times New Roman"/>
          <w:bCs/>
          <w:szCs w:val="24"/>
        </w:rPr>
        <w:t xml:space="preserve">. Πρόδωσαν </w:t>
      </w:r>
      <w:r w:rsidRPr="008C37E7">
        <w:rPr>
          <w:rFonts w:eastAsia="Times New Roman"/>
          <w:bCs/>
          <w:szCs w:val="24"/>
        </w:rPr>
        <w:t xml:space="preserve">τον Περσέα και </w:t>
      </w:r>
      <w:r>
        <w:rPr>
          <w:rFonts w:eastAsia="Times New Roman"/>
          <w:bCs/>
          <w:szCs w:val="24"/>
        </w:rPr>
        <w:t xml:space="preserve">έτσι χάθηκε η μάχη για τα </w:t>
      </w:r>
      <w:r w:rsidRPr="008C37E7">
        <w:rPr>
          <w:rFonts w:eastAsia="Times New Roman"/>
          <w:bCs/>
          <w:szCs w:val="24"/>
        </w:rPr>
        <w:t xml:space="preserve">ελληνικά </w:t>
      </w:r>
      <w:r>
        <w:rPr>
          <w:rFonts w:eastAsia="Times New Roman"/>
          <w:bCs/>
          <w:szCs w:val="24"/>
        </w:rPr>
        <w:t>ό</w:t>
      </w:r>
      <w:r w:rsidRPr="008C37E7">
        <w:rPr>
          <w:rFonts w:eastAsia="Times New Roman"/>
          <w:bCs/>
          <w:szCs w:val="24"/>
        </w:rPr>
        <w:t xml:space="preserve">πλα και </w:t>
      </w:r>
      <w:r>
        <w:rPr>
          <w:rFonts w:eastAsia="Times New Roman"/>
          <w:bCs/>
          <w:szCs w:val="24"/>
        </w:rPr>
        <w:t>ο Περσέας κατέληξε αιχμάλωτος στη Ρώμη.</w:t>
      </w:r>
    </w:p>
    <w:p w14:paraId="77C02EDC" w14:textId="77777777" w:rsidR="006113A9" w:rsidRDefault="006B6FC4">
      <w:pPr>
        <w:spacing w:line="600" w:lineRule="auto"/>
        <w:ind w:firstLine="720"/>
        <w:contextualSpacing/>
        <w:jc w:val="both"/>
        <w:rPr>
          <w:rFonts w:eastAsia="Times New Roman"/>
          <w:bCs/>
          <w:szCs w:val="24"/>
        </w:rPr>
      </w:pPr>
      <w:r>
        <w:rPr>
          <w:rFonts w:eastAsia="Times New Roman"/>
          <w:bCs/>
          <w:szCs w:val="24"/>
        </w:rPr>
        <w:lastRenderedPageBreak/>
        <w:t xml:space="preserve">Το ίδιο έγινε και </w:t>
      </w:r>
      <w:r w:rsidRPr="008C37E7">
        <w:rPr>
          <w:rFonts w:eastAsia="Times New Roman"/>
          <w:bCs/>
          <w:szCs w:val="24"/>
        </w:rPr>
        <w:t>χίλια χρόνια αργότερα</w:t>
      </w:r>
      <w:r>
        <w:rPr>
          <w:rFonts w:eastAsia="Times New Roman"/>
          <w:bCs/>
          <w:szCs w:val="24"/>
        </w:rPr>
        <w:t>,</w:t>
      </w:r>
      <w:r w:rsidRPr="008C37E7">
        <w:rPr>
          <w:rFonts w:eastAsia="Times New Roman"/>
          <w:bCs/>
          <w:szCs w:val="24"/>
        </w:rPr>
        <w:t xml:space="preserve"> το 1071 μ</w:t>
      </w:r>
      <w:r>
        <w:rPr>
          <w:rFonts w:eastAsia="Times New Roman"/>
          <w:bCs/>
          <w:szCs w:val="24"/>
        </w:rPr>
        <w:t xml:space="preserve">.Χ., στην περιβόητη </w:t>
      </w:r>
      <w:r>
        <w:rPr>
          <w:rFonts w:eastAsia="Times New Roman"/>
          <w:bCs/>
          <w:szCs w:val="24"/>
        </w:rPr>
        <w:t>Μ</w:t>
      </w:r>
      <w:r>
        <w:rPr>
          <w:rFonts w:eastAsia="Times New Roman"/>
          <w:bCs/>
          <w:szCs w:val="24"/>
        </w:rPr>
        <w:t>άχη του Μ</w:t>
      </w:r>
      <w:r w:rsidRPr="008C37E7">
        <w:rPr>
          <w:rFonts w:eastAsia="Times New Roman"/>
          <w:bCs/>
          <w:szCs w:val="24"/>
        </w:rPr>
        <w:t>α</w:t>
      </w:r>
      <w:r>
        <w:rPr>
          <w:rFonts w:eastAsia="Times New Roman"/>
          <w:bCs/>
          <w:szCs w:val="24"/>
        </w:rPr>
        <w:t>ν</w:t>
      </w:r>
      <w:r w:rsidRPr="008C37E7">
        <w:rPr>
          <w:rFonts w:eastAsia="Times New Roman"/>
          <w:bCs/>
          <w:szCs w:val="24"/>
        </w:rPr>
        <w:t>τζικέρτ</w:t>
      </w:r>
      <w:r>
        <w:rPr>
          <w:rFonts w:eastAsia="Times New Roman"/>
          <w:bCs/>
          <w:szCs w:val="24"/>
        </w:rPr>
        <w:t>, οπότε ά</w:t>
      </w:r>
      <w:r w:rsidRPr="008C37E7">
        <w:rPr>
          <w:rFonts w:eastAsia="Times New Roman"/>
          <w:bCs/>
          <w:szCs w:val="24"/>
        </w:rPr>
        <w:t>λλος ένας μεγάλος φλογερ</w:t>
      </w:r>
      <w:r>
        <w:rPr>
          <w:rFonts w:eastAsia="Times New Roman"/>
          <w:bCs/>
          <w:szCs w:val="24"/>
        </w:rPr>
        <w:t>ό</w:t>
      </w:r>
      <w:r w:rsidRPr="008C37E7">
        <w:rPr>
          <w:rFonts w:eastAsia="Times New Roman"/>
          <w:bCs/>
          <w:szCs w:val="24"/>
        </w:rPr>
        <w:t>ς Έλληνας πατριώτης</w:t>
      </w:r>
      <w:r>
        <w:rPr>
          <w:rFonts w:eastAsia="Times New Roman"/>
          <w:bCs/>
          <w:szCs w:val="24"/>
        </w:rPr>
        <w:t>,</w:t>
      </w:r>
      <w:r w:rsidRPr="008C37E7">
        <w:rPr>
          <w:rFonts w:eastAsia="Times New Roman"/>
          <w:bCs/>
          <w:szCs w:val="24"/>
        </w:rPr>
        <w:t xml:space="preserve"> βασιλ</w:t>
      </w:r>
      <w:r>
        <w:rPr>
          <w:rFonts w:eastAsia="Times New Roman"/>
          <w:bCs/>
          <w:szCs w:val="24"/>
        </w:rPr>
        <w:t xml:space="preserve">έας </w:t>
      </w:r>
      <w:r w:rsidRPr="008C37E7">
        <w:rPr>
          <w:rFonts w:eastAsia="Times New Roman"/>
          <w:bCs/>
          <w:szCs w:val="24"/>
        </w:rPr>
        <w:t>και στρατηγός</w:t>
      </w:r>
      <w:r>
        <w:rPr>
          <w:rFonts w:eastAsia="Times New Roman"/>
          <w:bCs/>
          <w:szCs w:val="24"/>
        </w:rPr>
        <w:t xml:space="preserve">, ο Ρωμανός </w:t>
      </w:r>
      <w:r w:rsidRPr="008C37E7">
        <w:rPr>
          <w:rFonts w:eastAsia="Times New Roman"/>
          <w:bCs/>
          <w:szCs w:val="24"/>
        </w:rPr>
        <w:t>Διογένης</w:t>
      </w:r>
      <w:r>
        <w:rPr>
          <w:rFonts w:eastAsia="Times New Roman"/>
          <w:bCs/>
          <w:szCs w:val="24"/>
        </w:rPr>
        <w:t>,</w:t>
      </w:r>
      <w:r w:rsidRPr="008C37E7">
        <w:rPr>
          <w:rFonts w:eastAsia="Times New Roman"/>
          <w:bCs/>
          <w:szCs w:val="24"/>
        </w:rPr>
        <w:t xml:space="preserve"> προδομένος και πάλι από το πολιτικό σύστημα </w:t>
      </w:r>
      <w:r>
        <w:rPr>
          <w:rFonts w:eastAsia="Times New Roman"/>
          <w:bCs/>
          <w:szCs w:val="24"/>
        </w:rPr>
        <w:t>-</w:t>
      </w:r>
      <w:r w:rsidRPr="008C37E7">
        <w:rPr>
          <w:rFonts w:eastAsia="Times New Roman"/>
          <w:bCs/>
          <w:szCs w:val="24"/>
        </w:rPr>
        <w:t>θα έλεγα</w:t>
      </w:r>
      <w:r>
        <w:rPr>
          <w:rFonts w:eastAsia="Times New Roman"/>
          <w:bCs/>
          <w:szCs w:val="24"/>
        </w:rPr>
        <w:t>-</w:t>
      </w:r>
      <w:r w:rsidRPr="008C37E7">
        <w:rPr>
          <w:rFonts w:eastAsia="Times New Roman"/>
          <w:bCs/>
          <w:szCs w:val="24"/>
        </w:rPr>
        <w:t xml:space="preserve"> της τ</w:t>
      </w:r>
      <w:r>
        <w:rPr>
          <w:rFonts w:eastAsia="Times New Roman"/>
          <w:bCs/>
          <w:szCs w:val="24"/>
        </w:rPr>
        <w:t>ότε εποχ</w:t>
      </w:r>
      <w:r>
        <w:rPr>
          <w:rFonts w:eastAsia="Times New Roman"/>
          <w:bCs/>
          <w:szCs w:val="24"/>
        </w:rPr>
        <w:t>ής υπέστη την ήττα του Μ</w:t>
      </w:r>
      <w:r w:rsidRPr="008C37E7">
        <w:rPr>
          <w:rFonts w:eastAsia="Times New Roman"/>
          <w:bCs/>
          <w:szCs w:val="24"/>
        </w:rPr>
        <w:t>α</w:t>
      </w:r>
      <w:r>
        <w:rPr>
          <w:rFonts w:eastAsia="Times New Roman"/>
          <w:bCs/>
          <w:szCs w:val="24"/>
        </w:rPr>
        <w:t>ν</w:t>
      </w:r>
      <w:r w:rsidRPr="008C37E7">
        <w:rPr>
          <w:rFonts w:eastAsia="Times New Roman"/>
          <w:bCs/>
          <w:szCs w:val="24"/>
        </w:rPr>
        <w:t xml:space="preserve">τζικέρτ και </w:t>
      </w:r>
      <w:r>
        <w:rPr>
          <w:rFonts w:eastAsia="Times New Roman"/>
          <w:bCs/>
          <w:szCs w:val="24"/>
        </w:rPr>
        <w:t xml:space="preserve">έτσι εφόρμησε </w:t>
      </w:r>
      <w:r w:rsidRPr="008C37E7">
        <w:rPr>
          <w:rFonts w:eastAsia="Times New Roman"/>
          <w:bCs/>
          <w:szCs w:val="24"/>
        </w:rPr>
        <w:t>η τούρκικη λαίλαπα στη Μικρά Ασία</w:t>
      </w:r>
      <w:r>
        <w:rPr>
          <w:rFonts w:eastAsia="Times New Roman"/>
          <w:bCs/>
          <w:szCs w:val="24"/>
        </w:rPr>
        <w:t>.</w:t>
      </w:r>
    </w:p>
    <w:p w14:paraId="77C02EDD" w14:textId="77777777" w:rsidR="006113A9" w:rsidRDefault="006B6FC4">
      <w:pPr>
        <w:spacing w:line="600" w:lineRule="auto"/>
        <w:ind w:firstLine="720"/>
        <w:contextualSpacing/>
        <w:jc w:val="both"/>
        <w:rPr>
          <w:rFonts w:eastAsia="Times New Roman"/>
          <w:bCs/>
          <w:szCs w:val="24"/>
        </w:rPr>
      </w:pPr>
      <w:r>
        <w:rPr>
          <w:rFonts w:eastAsia="Times New Roman"/>
          <w:bCs/>
          <w:szCs w:val="24"/>
        </w:rPr>
        <w:t>Με τέτοιου είδους εθνικές π</w:t>
      </w:r>
      <w:r w:rsidRPr="008C37E7">
        <w:rPr>
          <w:rFonts w:eastAsia="Times New Roman"/>
          <w:bCs/>
          <w:szCs w:val="24"/>
        </w:rPr>
        <w:t>ροδοσίες οδηγήθηκε ο Ελληνισμός στον όλεθρο</w:t>
      </w:r>
      <w:r>
        <w:rPr>
          <w:rFonts w:eastAsia="Times New Roman"/>
          <w:bCs/>
          <w:szCs w:val="24"/>
        </w:rPr>
        <w:t>. Μια ανάλογη ε</w:t>
      </w:r>
      <w:r w:rsidRPr="008C37E7">
        <w:rPr>
          <w:rFonts w:eastAsia="Times New Roman"/>
          <w:bCs/>
          <w:szCs w:val="24"/>
        </w:rPr>
        <w:t>θνική προδοσία επιχειρείται και σήμερα</w:t>
      </w:r>
      <w:r>
        <w:rPr>
          <w:rFonts w:eastAsia="Times New Roman"/>
          <w:bCs/>
          <w:szCs w:val="24"/>
        </w:rPr>
        <w:t>. Ανα</w:t>
      </w:r>
      <w:r w:rsidRPr="008C37E7">
        <w:rPr>
          <w:rFonts w:eastAsia="Times New Roman"/>
          <w:bCs/>
          <w:szCs w:val="24"/>
        </w:rPr>
        <w:t>δείξα</w:t>
      </w:r>
      <w:r>
        <w:rPr>
          <w:rFonts w:eastAsia="Times New Roman"/>
          <w:bCs/>
          <w:szCs w:val="24"/>
        </w:rPr>
        <w:t>τ</w:t>
      </w:r>
      <w:r w:rsidRPr="008C37E7">
        <w:rPr>
          <w:rFonts w:eastAsia="Times New Roman"/>
          <w:bCs/>
          <w:szCs w:val="24"/>
        </w:rPr>
        <w:t xml:space="preserve">ε με κάθε μέσο </w:t>
      </w:r>
      <w:r>
        <w:rPr>
          <w:rFonts w:eastAsia="Times New Roman"/>
          <w:bCs/>
          <w:szCs w:val="24"/>
        </w:rPr>
        <w:t>την προδοτική</w:t>
      </w:r>
      <w:r w:rsidRPr="008C37E7">
        <w:rPr>
          <w:rFonts w:eastAsia="Times New Roman"/>
          <w:bCs/>
          <w:szCs w:val="24"/>
        </w:rPr>
        <w:t xml:space="preserve"> γραμμή</w:t>
      </w:r>
      <w:r w:rsidRPr="008C37E7">
        <w:rPr>
          <w:rFonts w:eastAsia="Times New Roman"/>
          <w:bCs/>
          <w:szCs w:val="24"/>
        </w:rPr>
        <w:t xml:space="preserve"> της εθνομηδενιστής </w:t>
      </w:r>
      <w:r>
        <w:rPr>
          <w:rFonts w:eastAsia="Times New Roman"/>
          <w:bCs/>
          <w:szCs w:val="24"/>
        </w:rPr>
        <w:t>σ</w:t>
      </w:r>
      <w:r>
        <w:rPr>
          <w:rFonts w:eastAsia="Times New Roman"/>
          <w:bCs/>
          <w:szCs w:val="24"/>
        </w:rPr>
        <w:t>υγκ</w:t>
      </w:r>
      <w:r w:rsidRPr="008C37E7">
        <w:rPr>
          <w:rFonts w:eastAsia="Times New Roman"/>
          <w:bCs/>
          <w:szCs w:val="24"/>
        </w:rPr>
        <w:t>υβέρνηση</w:t>
      </w:r>
      <w:r>
        <w:rPr>
          <w:rFonts w:eastAsia="Times New Roman"/>
          <w:bCs/>
          <w:szCs w:val="24"/>
        </w:rPr>
        <w:t>ς</w:t>
      </w:r>
      <w:r w:rsidRPr="008C37E7">
        <w:rPr>
          <w:rFonts w:eastAsia="Times New Roman"/>
          <w:bCs/>
          <w:szCs w:val="24"/>
        </w:rPr>
        <w:t xml:space="preserve"> του ΣΥΡΙΖΑ</w:t>
      </w:r>
      <w:r>
        <w:rPr>
          <w:rFonts w:eastAsia="Times New Roman"/>
          <w:bCs/>
          <w:szCs w:val="24"/>
        </w:rPr>
        <w:t>.</w:t>
      </w:r>
      <w:r w:rsidRPr="008C37E7">
        <w:rPr>
          <w:rFonts w:eastAsia="Times New Roman"/>
          <w:bCs/>
          <w:szCs w:val="24"/>
        </w:rPr>
        <w:t xml:space="preserve"> Υπάρχουν</w:t>
      </w:r>
      <w:r>
        <w:rPr>
          <w:rFonts w:eastAsia="Times New Roman"/>
          <w:bCs/>
          <w:szCs w:val="24"/>
        </w:rPr>
        <w:t>,</w:t>
      </w:r>
      <w:r w:rsidRPr="008C37E7">
        <w:rPr>
          <w:rFonts w:eastAsia="Times New Roman"/>
          <w:bCs/>
          <w:szCs w:val="24"/>
        </w:rPr>
        <w:t xml:space="preserve"> όμως ζητήματα</w:t>
      </w:r>
      <w:r>
        <w:rPr>
          <w:rFonts w:eastAsia="Times New Roman"/>
          <w:bCs/>
          <w:szCs w:val="24"/>
        </w:rPr>
        <w:t xml:space="preserve">, τα οποία χτυπάνε κατ’ ευθείαν </w:t>
      </w:r>
      <w:r w:rsidRPr="008C37E7">
        <w:rPr>
          <w:rFonts w:eastAsia="Times New Roman"/>
          <w:bCs/>
          <w:szCs w:val="24"/>
        </w:rPr>
        <w:t>την καρδιά του Έλληνα και τα οποία θέλω να αναδείξω στο</w:t>
      </w:r>
      <w:r>
        <w:rPr>
          <w:rFonts w:eastAsia="Times New Roman"/>
          <w:bCs/>
          <w:szCs w:val="24"/>
        </w:rPr>
        <w:t>ν</w:t>
      </w:r>
      <w:r w:rsidRPr="008C37E7">
        <w:rPr>
          <w:rFonts w:eastAsia="Times New Roman"/>
          <w:bCs/>
          <w:szCs w:val="24"/>
        </w:rPr>
        <w:t xml:space="preserve"> λίγο χρόνο που έχω</w:t>
      </w:r>
      <w:r>
        <w:rPr>
          <w:rFonts w:eastAsia="Times New Roman"/>
          <w:bCs/>
          <w:szCs w:val="24"/>
        </w:rPr>
        <w:t>.</w:t>
      </w:r>
    </w:p>
    <w:p w14:paraId="77C02EDE" w14:textId="77777777" w:rsidR="006113A9" w:rsidRDefault="006B6FC4">
      <w:pPr>
        <w:spacing w:line="600" w:lineRule="auto"/>
        <w:ind w:firstLine="720"/>
        <w:contextualSpacing/>
        <w:jc w:val="both"/>
        <w:rPr>
          <w:rFonts w:eastAsia="Times New Roman"/>
          <w:bCs/>
          <w:szCs w:val="24"/>
        </w:rPr>
      </w:pPr>
      <w:r>
        <w:rPr>
          <w:rFonts w:eastAsia="Times New Roman"/>
          <w:bCs/>
          <w:szCs w:val="24"/>
        </w:rPr>
        <w:t>Σ</w:t>
      </w:r>
      <w:r w:rsidRPr="008C37E7">
        <w:rPr>
          <w:rFonts w:eastAsia="Times New Roman"/>
          <w:bCs/>
          <w:szCs w:val="24"/>
        </w:rPr>
        <w:t>το άρθρο 8 ρυθμίζονται ζητήματα σ</w:t>
      </w:r>
      <w:r>
        <w:rPr>
          <w:rFonts w:eastAsia="Times New Roman"/>
          <w:bCs/>
          <w:szCs w:val="24"/>
        </w:rPr>
        <w:t>χετικά με σύμβολα και με σημαία. Κ</w:t>
      </w:r>
      <w:r w:rsidRPr="008C37E7">
        <w:rPr>
          <w:rFonts w:eastAsia="Times New Roman"/>
          <w:bCs/>
          <w:szCs w:val="24"/>
        </w:rPr>
        <w:t>αι τι τολμ</w:t>
      </w:r>
      <w:r w:rsidRPr="008C37E7">
        <w:rPr>
          <w:rFonts w:eastAsia="Times New Roman"/>
          <w:bCs/>
          <w:szCs w:val="24"/>
        </w:rPr>
        <w:t>άει να λέει εδώ ο νομοθέτης</w:t>
      </w:r>
      <w:r>
        <w:rPr>
          <w:rFonts w:eastAsia="Times New Roman"/>
          <w:bCs/>
          <w:szCs w:val="24"/>
        </w:rPr>
        <w:t xml:space="preserve">; Εάν ένα μέρος θεωρεί πως κάποιο </w:t>
      </w:r>
      <w:r w:rsidRPr="008C37E7">
        <w:rPr>
          <w:rFonts w:eastAsia="Times New Roman"/>
          <w:bCs/>
          <w:szCs w:val="24"/>
        </w:rPr>
        <w:t xml:space="preserve">σύμβολο συνιστά μέρος της ιστορικής </w:t>
      </w:r>
      <w:r>
        <w:rPr>
          <w:rFonts w:eastAsia="Times New Roman"/>
          <w:bCs/>
          <w:szCs w:val="24"/>
        </w:rPr>
        <w:t>ή</w:t>
      </w:r>
      <w:r w:rsidRPr="008C37E7">
        <w:rPr>
          <w:rFonts w:eastAsia="Times New Roman"/>
          <w:bCs/>
          <w:szCs w:val="24"/>
        </w:rPr>
        <w:t xml:space="preserve"> πολιτιστικής κληρονομιάς του και το χρησιμοποιεί το άλλο μέρος</w:t>
      </w:r>
      <w:r>
        <w:rPr>
          <w:rFonts w:eastAsia="Times New Roman"/>
          <w:bCs/>
          <w:szCs w:val="24"/>
        </w:rPr>
        <w:t>,</w:t>
      </w:r>
      <w:r w:rsidRPr="008C37E7">
        <w:rPr>
          <w:rFonts w:eastAsia="Times New Roman"/>
          <w:bCs/>
          <w:szCs w:val="24"/>
        </w:rPr>
        <w:t xml:space="preserve"> θα το θέσει υπ</w:t>
      </w:r>
      <w:r>
        <w:rPr>
          <w:rFonts w:eastAsia="Times New Roman"/>
          <w:bCs/>
          <w:szCs w:val="24"/>
        </w:rPr>
        <w:t>’ όψιν</w:t>
      </w:r>
      <w:r w:rsidRPr="008C37E7">
        <w:rPr>
          <w:rFonts w:eastAsia="Times New Roman"/>
          <w:bCs/>
          <w:szCs w:val="24"/>
        </w:rPr>
        <w:t xml:space="preserve"> και θα αφαιρεθεί</w:t>
      </w:r>
      <w:r>
        <w:rPr>
          <w:rFonts w:eastAsia="Times New Roman"/>
          <w:bCs/>
          <w:szCs w:val="24"/>
        </w:rPr>
        <w:t>. Υπ’ αυτή την έννοια, απαιτώ άμεσα οι Σκοπιανοί να σκίσ</w:t>
      </w:r>
      <w:r>
        <w:rPr>
          <w:rFonts w:eastAsia="Times New Roman"/>
          <w:bCs/>
          <w:szCs w:val="24"/>
        </w:rPr>
        <w:t xml:space="preserve">ουν </w:t>
      </w:r>
      <w:r w:rsidRPr="008C37E7">
        <w:rPr>
          <w:rFonts w:eastAsia="Times New Roman"/>
          <w:bCs/>
          <w:szCs w:val="24"/>
        </w:rPr>
        <w:t xml:space="preserve">την εθνική </w:t>
      </w:r>
      <w:r>
        <w:rPr>
          <w:rFonts w:eastAsia="Times New Roman"/>
          <w:bCs/>
          <w:szCs w:val="24"/>
        </w:rPr>
        <w:t xml:space="preserve">τους σημαία, </w:t>
      </w:r>
      <w:r>
        <w:rPr>
          <w:rFonts w:eastAsia="Times New Roman"/>
          <w:bCs/>
          <w:szCs w:val="24"/>
        </w:rPr>
        <w:lastRenderedPageBreak/>
        <w:t>που είναι αντίγραφο του ή</w:t>
      </w:r>
      <w:r w:rsidRPr="008C37E7">
        <w:rPr>
          <w:rFonts w:eastAsia="Times New Roman"/>
          <w:bCs/>
          <w:szCs w:val="24"/>
        </w:rPr>
        <w:t>λιου της Βεργίνας</w:t>
      </w:r>
      <w:r>
        <w:rPr>
          <w:rFonts w:eastAsia="Times New Roman"/>
          <w:bCs/>
          <w:szCs w:val="24"/>
        </w:rPr>
        <w:t>,</w:t>
      </w:r>
      <w:r w:rsidRPr="008C37E7">
        <w:rPr>
          <w:rFonts w:eastAsia="Times New Roman"/>
          <w:bCs/>
          <w:szCs w:val="24"/>
        </w:rPr>
        <w:t xml:space="preserve"> που αποτελεί ελληνική πολιτιστική κληρονομιά</w:t>
      </w:r>
      <w:r>
        <w:rPr>
          <w:rFonts w:eastAsia="Times New Roman"/>
          <w:bCs/>
          <w:szCs w:val="24"/>
        </w:rPr>
        <w:t>. Απαιτώ να αποσύρουν όλα τα αγάλματα των αρχαίων Ε</w:t>
      </w:r>
      <w:r w:rsidRPr="008C37E7">
        <w:rPr>
          <w:rFonts w:eastAsia="Times New Roman"/>
          <w:bCs/>
          <w:szCs w:val="24"/>
        </w:rPr>
        <w:t>λλ</w:t>
      </w:r>
      <w:r>
        <w:rPr>
          <w:rFonts w:eastAsia="Times New Roman"/>
          <w:bCs/>
          <w:szCs w:val="24"/>
        </w:rPr>
        <w:t>ήνων που υπάρχουν στις μεγάλες πόλεις τους. Απαιτώ να αποσύρουν όλα τα ιστορικά τους βι</w:t>
      </w:r>
      <w:r>
        <w:rPr>
          <w:rFonts w:eastAsia="Times New Roman"/>
          <w:bCs/>
          <w:szCs w:val="24"/>
        </w:rPr>
        <w:t xml:space="preserve">βλία και τη σκοπιανή προπαγάνδα, η οποία παρουσιάζει ως σλάβικη και ως σκοπιανή την αρχαία Μακεδονία. </w:t>
      </w:r>
    </w:p>
    <w:p w14:paraId="77C02EDF" w14:textId="77777777" w:rsidR="006113A9" w:rsidRDefault="006B6FC4">
      <w:pPr>
        <w:spacing w:line="600" w:lineRule="auto"/>
        <w:ind w:firstLine="720"/>
        <w:contextualSpacing/>
        <w:jc w:val="both"/>
        <w:rPr>
          <w:rFonts w:eastAsia="Times New Roman"/>
          <w:bCs/>
          <w:szCs w:val="24"/>
        </w:rPr>
      </w:pPr>
      <w:r>
        <w:rPr>
          <w:rFonts w:eastAsia="Times New Roman"/>
          <w:bCs/>
          <w:szCs w:val="24"/>
        </w:rPr>
        <w:t xml:space="preserve">Δεν θα κάνετε τίποτα από αυτά, γιατί επί </w:t>
      </w:r>
      <w:r w:rsidRPr="008C37E7">
        <w:rPr>
          <w:rFonts w:eastAsia="Times New Roman"/>
          <w:bCs/>
          <w:szCs w:val="24"/>
        </w:rPr>
        <w:t>της ουσίας αποδέχεσ</w:t>
      </w:r>
      <w:r>
        <w:rPr>
          <w:rFonts w:eastAsia="Times New Roman"/>
          <w:bCs/>
          <w:szCs w:val="24"/>
        </w:rPr>
        <w:t xml:space="preserve">τε </w:t>
      </w:r>
      <w:r>
        <w:rPr>
          <w:rFonts w:eastAsia="Times New Roman"/>
          <w:bCs/>
          <w:szCs w:val="24"/>
          <w:lang w:val="en-US"/>
        </w:rPr>
        <w:t>de</w:t>
      </w:r>
      <w:r w:rsidRPr="00113470">
        <w:rPr>
          <w:rFonts w:eastAsia="Times New Roman"/>
          <w:bCs/>
          <w:szCs w:val="24"/>
        </w:rPr>
        <w:t xml:space="preserve"> </w:t>
      </w:r>
      <w:r>
        <w:rPr>
          <w:rFonts w:eastAsia="Times New Roman"/>
          <w:bCs/>
          <w:szCs w:val="24"/>
          <w:lang w:val="en-US"/>
        </w:rPr>
        <w:t>facto</w:t>
      </w:r>
      <w:r w:rsidRPr="00113470">
        <w:rPr>
          <w:rFonts w:eastAsia="Times New Roman"/>
          <w:bCs/>
          <w:szCs w:val="24"/>
        </w:rPr>
        <w:t xml:space="preserve"> </w:t>
      </w:r>
      <w:r>
        <w:rPr>
          <w:rFonts w:eastAsia="Times New Roman"/>
          <w:bCs/>
          <w:szCs w:val="24"/>
        </w:rPr>
        <w:t>πως η ιστορία της Μακεδονίας μ</w:t>
      </w:r>
      <w:r w:rsidRPr="008C37E7">
        <w:rPr>
          <w:rFonts w:eastAsia="Times New Roman"/>
          <w:bCs/>
          <w:szCs w:val="24"/>
        </w:rPr>
        <w:t>ας ανήκει στα Σκόπια</w:t>
      </w:r>
      <w:r>
        <w:rPr>
          <w:rFonts w:eastAsia="Times New Roman"/>
          <w:bCs/>
          <w:szCs w:val="24"/>
        </w:rPr>
        <w:t>.</w:t>
      </w:r>
    </w:p>
    <w:p w14:paraId="77C02EE0" w14:textId="77777777" w:rsidR="006113A9" w:rsidRDefault="006B6FC4">
      <w:pPr>
        <w:spacing w:line="600" w:lineRule="auto"/>
        <w:ind w:firstLine="720"/>
        <w:contextualSpacing/>
        <w:jc w:val="both"/>
        <w:rPr>
          <w:rFonts w:eastAsia="Times New Roman"/>
          <w:bCs/>
          <w:szCs w:val="24"/>
        </w:rPr>
      </w:pPr>
      <w:r>
        <w:rPr>
          <w:rFonts w:eastAsia="Times New Roman"/>
          <w:bCs/>
          <w:szCs w:val="24"/>
        </w:rPr>
        <w:t>Β</w:t>
      </w:r>
      <w:r w:rsidRPr="008C37E7">
        <w:rPr>
          <w:rFonts w:eastAsia="Times New Roman"/>
          <w:bCs/>
          <w:szCs w:val="24"/>
        </w:rPr>
        <w:t>έβαια</w:t>
      </w:r>
      <w:r>
        <w:rPr>
          <w:rFonts w:eastAsia="Times New Roman"/>
          <w:bCs/>
          <w:szCs w:val="24"/>
        </w:rPr>
        <w:t>, π</w:t>
      </w:r>
      <w:r w:rsidRPr="008C37E7">
        <w:rPr>
          <w:rFonts w:eastAsia="Times New Roman"/>
          <w:bCs/>
          <w:szCs w:val="24"/>
        </w:rPr>
        <w:t xml:space="preserve">έραν της ιστορίας </w:t>
      </w:r>
      <w:r w:rsidRPr="008C37E7">
        <w:rPr>
          <w:rFonts w:eastAsia="Times New Roman"/>
          <w:bCs/>
          <w:szCs w:val="24"/>
        </w:rPr>
        <w:t>και τ</w:t>
      </w:r>
      <w:r>
        <w:rPr>
          <w:rFonts w:eastAsia="Times New Roman"/>
          <w:bCs/>
          <w:szCs w:val="24"/>
        </w:rPr>
        <w:t>ων συμβόλων, υ</w:t>
      </w:r>
      <w:r w:rsidRPr="008C37E7">
        <w:rPr>
          <w:rFonts w:eastAsia="Times New Roman"/>
          <w:bCs/>
          <w:szCs w:val="24"/>
        </w:rPr>
        <w:t>πάρχει και η εθνική κυριαρχία</w:t>
      </w:r>
      <w:r>
        <w:rPr>
          <w:rFonts w:eastAsia="Times New Roman"/>
          <w:bCs/>
          <w:szCs w:val="24"/>
        </w:rPr>
        <w:t>,</w:t>
      </w:r>
      <w:r w:rsidRPr="008C37E7">
        <w:rPr>
          <w:rFonts w:eastAsia="Times New Roman"/>
          <w:bCs/>
          <w:szCs w:val="24"/>
        </w:rPr>
        <w:t xml:space="preserve"> για την οποία θα έπρεπε να μιλάμε ώρες</w:t>
      </w:r>
      <w:r>
        <w:rPr>
          <w:rFonts w:eastAsia="Times New Roman"/>
          <w:bCs/>
          <w:szCs w:val="24"/>
        </w:rPr>
        <w:t xml:space="preserve">. Υπάρχει το άρθρο 13 της </w:t>
      </w:r>
      <w:r>
        <w:rPr>
          <w:rFonts w:eastAsia="Times New Roman"/>
          <w:bCs/>
          <w:szCs w:val="24"/>
        </w:rPr>
        <w:t>σ</w:t>
      </w:r>
      <w:r w:rsidRPr="008C37E7">
        <w:rPr>
          <w:rFonts w:eastAsia="Times New Roman"/>
          <w:bCs/>
          <w:szCs w:val="24"/>
        </w:rPr>
        <w:t xml:space="preserve">υνθήκης που </w:t>
      </w:r>
      <w:r>
        <w:rPr>
          <w:rFonts w:eastAsia="Times New Roman"/>
          <w:bCs/>
          <w:szCs w:val="24"/>
        </w:rPr>
        <w:t>εκχωρεί ε</w:t>
      </w:r>
      <w:r w:rsidRPr="008C37E7">
        <w:rPr>
          <w:rFonts w:eastAsia="Times New Roman"/>
          <w:bCs/>
          <w:szCs w:val="24"/>
        </w:rPr>
        <w:t>θνική κυριαρχία</w:t>
      </w:r>
      <w:r>
        <w:rPr>
          <w:rFonts w:eastAsia="Times New Roman"/>
          <w:bCs/>
          <w:szCs w:val="24"/>
        </w:rPr>
        <w:t>, που εκχωρεί δικαιώματα</w:t>
      </w:r>
      <w:r w:rsidRPr="008C37E7">
        <w:rPr>
          <w:rFonts w:eastAsia="Times New Roman"/>
          <w:bCs/>
          <w:szCs w:val="24"/>
        </w:rPr>
        <w:t xml:space="preserve"> </w:t>
      </w:r>
      <w:r>
        <w:rPr>
          <w:rFonts w:eastAsia="Times New Roman"/>
          <w:bCs/>
          <w:szCs w:val="24"/>
        </w:rPr>
        <w:t>στους Σκοπιανούς στην ε</w:t>
      </w:r>
      <w:r w:rsidRPr="008C37E7">
        <w:rPr>
          <w:rFonts w:eastAsia="Times New Roman"/>
          <w:bCs/>
          <w:szCs w:val="24"/>
        </w:rPr>
        <w:t xml:space="preserve">λληνική </w:t>
      </w:r>
      <w:r w:rsidRPr="008C37E7">
        <w:rPr>
          <w:rFonts w:eastAsia="Times New Roman"/>
          <w:bCs/>
          <w:szCs w:val="24"/>
        </w:rPr>
        <w:t>αποκλειστική οικονομική ζώνη</w:t>
      </w:r>
      <w:r w:rsidRPr="008C37E7">
        <w:rPr>
          <w:rFonts w:eastAsia="Times New Roman"/>
          <w:bCs/>
          <w:szCs w:val="24"/>
        </w:rPr>
        <w:t xml:space="preserve"> και εδώ είναι το</w:t>
      </w:r>
      <w:r>
        <w:rPr>
          <w:rFonts w:eastAsia="Times New Roman"/>
          <w:bCs/>
          <w:szCs w:val="24"/>
        </w:rPr>
        <w:t xml:space="preserve"> μεί</w:t>
      </w:r>
      <w:r>
        <w:rPr>
          <w:rFonts w:eastAsia="Times New Roman"/>
          <w:bCs/>
          <w:szCs w:val="24"/>
        </w:rPr>
        <w:t>ζον θέμα. Εδώ α</w:t>
      </w:r>
      <w:r w:rsidRPr="008C37E7">
        <w:rPr>
          <w:rFonts w:eastAsia="Times New Roman"/>
          <w:bCs/>
          <w:szCs w:val="24"/>
        </w:rPr>
        <w:t xml:space="preserve">υτή </w:t>
      </w:r>
      <w:r>
        <w:rPr>
          <w:rFonts w:eastAsia="Times New Roman"/>
          <w:bCs/>
          <w:szCs w:val="24"/>
        </w:rPr>
        <w:t xml:space="preserve">η ανεπαρκής νοθευμένη πλειοψηφία, που εμφανίζεται στη Βουλή των Ελλήνων με απολειφάδια απ’ όλα τα </w:t>
      </w:r>
      <w:r>
        <w:rPr>
          <w:rFonts w:eastAsia="Times New Roman"/>
          <w:bCs/>
          <w:szCs w:val="24"/>
        </w:rPr>
        <w:t>κ</w:t>
      </w:r>
      <w:r>
        <w:rPr>
          <w:rFonts w:eastAsia="Times New Roman"/>
          <w:bCs/>
          <w:szCs w:val="24"/>
        </w:rPr>
        <w:t>όμματα του αντισυνταγματικού τόξου, να ψηφίζουν αυτή την προδοσία, δεν επαρκεί, σύμφωνα με το Σύνταγμα, και αυτό θα είναι το πρώτο όπλο, τ</w:t>
      </w:r>
      <w:r>
        <w:rPr>
          <w:rFonts w:eastAsia="Times New Roman"/>
          <w:bCs/>
          <w:szCs w:val="24"/>
        </w:rPr>
        <w:t xml:space="preserve">ο οποίο θα </w:t>
      </w:r>
      <w:r w:rsidRPr="008C37E7">
        <w:rPr>
          <w:rFonts w:eastAsia="Times New Roman"/>
          <w:bCs/>
          <w:szCs w:val="24"/>
        </w:rPr>
        <w:t xml:space="preserve">χρησιμοποιήσει </w:t>
      </w:r>
      <w:r>
        <w:rPr>
          <w:rFonts w:eastAsia="Times New Roman"/>
          <w:bCs/>
          <w:szCs w:val="24"/>
        </w:rPr>
        <w:t>ο Λαϊκός Σύνδεσμος</w:t>
      </w:r>
      <w:r>
        <w:rPr>
          <w:rFonts w:eastAsia="Times New Roman"/>
          <w:bCs/>
          <w:szCs w:val="24"/>
        </w:rPr>
        <w:t xml:space="preserve"> </w:t>
      </w:r>
      <w:r>
        <w:rPr>
          <w:rFonts w:eastAsia="Times New Roman"/>
          <w:bCs/>
          <w:szCs w:val="24"/>
        </w:rPr>
        <w:t>-</w:t>
      </w:r>
      <w:r>
        <w:rPr>
          <w:rFonts w:eastAsia="Times New Roman"/>
          <w:bCs/>
          <w:szCs w:val="24"/>
        </w:rPr>
        <w:t xml:space="preserve"> </w:t>
      </w:r>
      <w:r w:rsidRPr="008C37E7">
        <w:rPr>
          <w:rFonts w:eastAsia="Times New Roman"/>
          <w:bCs/>
          <w:szCs w:val="24"/>
        </w:rPr>
        <w:t xml:space="preserve">Χρυσή </w:t>
      </w:r>
      <w:r w:rsidRPr="008C37E7">
        <w:rPr>
          <w:rFonts w:eastAsia="Times New Roman"/>
          <w:bCs/>
          <w:szCs w:val="24"/>
        </w:rPr>
        <w:lastRenderedPageBreak/>
        <w:t xml:space="preserve">Αυγή για να </w:t>
      </w:r>
      <w:r>
        <w:rPr>
          <w:rFonts w:eastAsia="Times New Roman"/>
          <w:bCs/>
          <w:szCs w:val="24"/>
        </w:rPr>
        <w:t xml:space="preserve">εκμηδενίσει κατ’ αρχάς </w:t>
      </w:r>
      <w:r>
        <w:rPr>
          <w:rFonts w:eastAsia="Times New Roman"/>
          <w:bCs/>
          <w:szCs w:val="24"/>
        </w:rPr>
        <w:t>σ</w:t>
      </w:r>
      <w:r>
        <w:rPr>
          <w:rFonts w:eastAsia="Times New Roman"/>
          <w:bCs/>
          <w:szCs w:val="24"/>
        </w:rPr>
        <w:t>το Συμβούλιο της Ε</w:t>
      </w:r>
      <w:r w:rsidRPr="008C37E7">
        <w:rPr>
          <w:rFonts w:eastAsia="Times New Roman"/>
          <w:bCs/>
          <w:szCs w:val="24"/>
        </w:rPr>
        <w:t xml:space="preserve">πικρατείας και </w:t>
      </w:r>
      <w:r>
        <w:rPr>
          <w:rFonts w:eastAsia="Times New Roman"/>
          <w:bCs/>
          <w:szCs w:val="24"/>
        </w:rPr>
        <w:t xml:space="preserve">να ακυρώσει αυτή την παράνομη, </w:t>
      </w:r>
      <w:r w:rsidRPr="008C37E7">
        <w:rPr>
          <w:rFonts w:eastAsia="Times New Roman"/>
          <w:bCs/>
          <w:szCs w:val="24"/>
        </w:rPr>
        <w:t>αντεθνική</w:t>
      </w:r>
      <w:r>
        <w:rPr>
          <w:rFonts w:eastAsia="Times New Roman"/>
          <w:bCs/>
          <w:szCs w:val="24"/>
        </w:rPr>
        <w:t>,</w:t>
      </w:r>
      <w:r w:rsidRPr="008C37E7">
        <w:rPr>
          <w:rFonts w:eastAsia="Times New Roman"/>
          <w:bCs/>
          <w:szCs w:val="24"/>
        </w:rPr>
        <w:t xml:space="preserve"> ανθελληνική συμφωνία</w:t>
      </w:r>
      <w:r>
        <w:rPr>
          <w:rFonts w:eastAsia="Times New Roman"/>
          <w:bCs/>
          <w:szCs w:val="24"/>
        </w:rPr>
        <w:t>.</w:t>
      </w:r>
    </w:p>
    <w:p w14:paraId="77C02EE1" w14:textId="77777777" w:rsidR="006113A9" w:rsidRDefault="006B6FC4">
      <w:pPr>
        <w:spacing w:line="600" w:lineRule="auto"/>
        <w:ind w:firstLine="720"/>
        <w:contextualSpacing/>
        <w:jc w:val="both"/>
        <w:rPr>
          <w:rFonts w:eastAsia="Times New Roman"/>
          <w:bCs/>
          <w:szCs w:val="24"/>
        </w:rPr>
      </w:pPr>
      <w:r>
        <w:rPr>
          <w:rFonts w:eastAsia="Times New Roman"/>
          <w:bCs/>
          <w:szCs w:val="24"/>
        </w:rPr>
        <w:t>Πέραν όλων αυτών -κ</w:t>
      </w:r>
      <w:r w:rsidRPr="008C37E7">
        <w:rPr>
          <w:rFonts w:eastAsia="Times New Roman"/>
          <w:bCs/>
          <w:szCs w:val="24"/>
        </w:rPr>
        <w:t>αι θα κλείσω με την ομιλία μου</w:t>
      </w:r>
      <w:r>
        <w:rPr>
          <w:rFonts w:eastAsia="Times New Roman"/>
          <w:bCs/>
          <w:szCs w:val="24"/>
        </w:rPr>
        <w:t>-</w:t>
      </w:r>
      <w:r w:rsidRPr="008C37E7">
        <w:rPr>
          <w:rFonts w:eastAsia="Times New Roman"/>
          <w:bCs/>
          <w:szCs w:val="24"/>
        </w:rPr>
        <w:t xml:space="preserve"> για να </w:t>
      </w:r>
      <w:r>
        <w:rPr>
          <w:rFonts w:eastAsia="Times New Roman"/>
          <w:bCs/>
          <w:szCs w:val="24"/>
        </w:rPr>
        <w:t xml:space="preserve">σωθεί η Μακεδονία, για να σωθεί η Ελλάς, απαιτείται πολιτική αλλαγή. Η παρούσα διαδικασία απέδειξε πως στην προδοσία της Μακεδονίας </w:t>
      </w:r>
      <w:r w:rsidRPr="008C37E7">
        <w:rPr>
          <w:rFonts w:eastAsia="Times New Roman"/>
          <w:bCs/>
          <w:szCs w:val="24"/>
        </w:rPr>
        <w:t xml:space="preserve">συντάσσονται ξεκάθαρα </w:t>
      </w:r>
      <w:r>
        <w:rPr>
          <w:rFonts w:eastAsia="Times New Roman"/>
          <w:bCs/>
          <w:szCs w:val="24"/>
        </w:rPr>
        <w:t xml:space="preserve">η Νέα Δημοκρατία με τον ΣΥΡΙΖΑ. Όλη η </w:t>
      </w:r>
      <w:r>
        <w:rPr>
          <w:rFonts w:eastAsia="Times New Roman"/>
          <w:bCs/>
          <w:szCs w:val="24"/>
        </w:rPr>
        <w:t>Κ</w:t>
      </w:r>
      <w:r>
        <w:rPr>
          <w:rFonts w:eastAsia="Times New Roman"/>
          <w:bCs/>
          <w:szCs w:val="24"/>
        </w:rPr>
        <w:t xml:space="preserve">οινοβουλευτική </w:t>
      </w:r>
      <w:r>
        <w:rPr>
          <w:rFonts w:eastAsia="Times New Roman"/>
          <w:bCs/>
          <w:szCs w:val="24"/>
        </w:rPr>
        <w:t>Ο</w:t>
      </w:r>
      <w:r>
        <w:rPr>
          <w:rFonts w:eastAsia="Times New Roman"/>
          <w:bCs/>
          <w:szCs w:val="24"/>
        </w:rPr>
        <w:t>μάδα του ΣΥΡΙΖΑ χειροκροτούσε τον εκπρόσωπο της</w:t>
      </w:r>
      <w:r>
        <w:rPr>
          <w:rFonts w:eastAsia="Times New Roman"/>
          <w:bCs/>
          <w:szCs w:val="24"/>
        </w:rPr>
        <w:t xml:space="preserve"> Νέας Δημοκρατίας, όταν αρνείτο</w:t>
      </w:r>
      <w:r w:rsidRPr="008C37E7">
        <w:rPr>
          <w:rFonts w:eastAsia="Times New Roman"/>
          <w:bCs/>
          <w:szCs w:val="24"/>
        </w:rPr>
        <w:t xml:space="preserve"> να συμπράξει στην ένσταση αντισυνταγματικότητας που κατέθεσε η Χρυσή Αυγή</w:t>
      </w:r>
      <w:r>
        <w:rPr>
          <w:rFonts w:eastAsia="Times New Roman"/>
          <w:bCs/>
          <w:szCs w:val="24"/>
        </w:rPr>
        <w:t>, όταν στην πράξη η Νέα Δημοκρατία αναγνώριζε ως συνταγματικό το κατάπτυστο νομοθέτημα των Πρεσπών.</w:t>
      </w:r>
    </w:p>
    <w:p w14:paraId="77C02EE2" w14:textId="77777777" w:rsidR="006113A9" w:rsidRDefault="006B6FC4">
      <w:pPr>
        <w:spacing w:line="600" w:lineRule="auto"/>
        <w:ind w:firstLine="720"/>
        <w:contextualSpacing/>
        <w:jc w:val="both"/>
        <w:rPr>
          <w:rFonts w:eastAsia="Times New Roman"/>
          <w:bCs/>
          <w:szCs w:val="24"/>
        </w:rPr>
      </w:pPr>
      <w:r>
        <w:rPr>
          <w:rFonts w:eastAsia="Times New Roman"/>
          <w:bCs/>
          <w:szCs w:val="24"/>
        </w:rPr>
        <w:t xml:space="preserve">Ως εκ τούτου, μόνη λύση, μόνη δυνατότης για </w:t>
      </w:r>
      <w:r w:rsidRPr="008C37E7">
        <w:rPr>
          <w:rFonts w:eastAsia="Times New Roman"/>
          <w:bCs/>
          <w:szCs w:val="24"/>
        </w:rPr>
        <w:t>τους Έλ</w:t>
      </w:r>
      <w:r w:rsidRPr="008C37E7">
        <w:rPr>
          <w:rFonts w:eastAsia="Times New Roman"/>
          <w:bCs/>
          <w:szCs w:val="24"/>
        </w:rPr>
        <w:t xml:space="preserve">ληνες πολίτες να </w:t>
      </w:r>
      <w:r>
        <w:rPr>
          <w:rFonts w:eastAsia="Times New Roman"/>
          <w:bCs/>
          <w:szCs w:val="24"/>
        </w:rPr>
        <w:t>ανατρέψουν</w:t>
      </w:r>
      <w:r w:rsidRPr="008C37E7">
        <w:rPr>
          <w:rFonts w:eastAsia="Times New Roman"/>
          <w:bCs/>
          <w:szCs w:val="24"/>
        </w:rPr>
        <w:t xml:space="preserve"> αυτή την προδοσία</w:t>
      </w:r>
      <w:r>
        <w:rPr>
          <w:rFonts w:eastAsia="Times New Roman"/>
          <w:bCs/>
          <w:szCs w:val="24"/>
        </w:rPr>
        <w:t>,</w:t>
      </w:r>
      <w:r w:rsidRPr="008C37E7">
        <w:rPr>
          <w:rFonts w:eastAsia="Times New Roman"/>
          <w:bCs/>
          <w:szCs w:val="24"/>
        </w:rPr>
        <w:t xml:space="preserve"> η οποία</w:t>
      </w:r>
      <w:r>
        <w:rPr>
          <w:rFonts w:eastAsia="Times New Roman"/>
          <w:bCs/>
          <w:szCs w:val="24"/>
        </w:rPr>
        <w:t xml:space="preserve"> συντελείται σήμερα, είναι την εξουσία στη χώρα να αναλάβει το εθνικιστικό κίνημα της Χρυσής Αυγής. Με απόλυτη πλειοψηφία εθνικιστών και πατριωτών Βουλευτών </w:t>
      </w:r>
      <w:r w:rsidRPr="008C37E7">
        <w:rPr>
          <w:rFonts w:eastAsia="Times New Roman"/>
          <w:bCs/>
          <w:szCs w:val="24"/>
        </w:rPr>
        <w:t>μέσα στη Βουλή</w:t>
      </w:r>
      <w:r>
        <w:rPr>
          <w:rFonts w:eastAsia="Times New Roman"/>
          <w:bCs/>
          <w:szCs w:val="24"/>
        </w:rPr>
        <w:t>,</w:t>
      </w:r>
      <w:r w:rsidRPr="008C37E7">
        <w:rPr>
          <w:rFonts w:eastAsia="Times New Roman"/>
          <w:bCs/>
          <w:szCs w:val="24"/>
        </w:rPr>
        <w:t xml:space="preserve"> μέσα </w:t>
      </w:r>
      <w:r>
        <w:rPr>
          <w:rFonts w:eastAsia="Times New Roman"/>
          <w:bCs/>
          <w:szCs w:val="24"/>
        </w:rPr>
        <w:t xml:space="preserve">σε μια μέρα, να ακυρώσουμε το κατάπτυστο Σύμφωνο των Πρεσπών </w:t>
      </w:r>
      <w:r w:rsidRPr="008C37E7">
        <w:rPr>
          <w:rFonts w:eastAsia="Times New Roman"/>
          <w:bCs/>
          <w:szCs w:val="24"/>
        </w:rPr>
        <w:lastRenderedPageBreak/>
        <w:t>και να το πετάξουμε στον κ</w:t>
      </w:r>
      <w:r>
        <w:rPr>
          <w:rFonts w:eastAsia="Times New Roman"/>
          <w:bCs/>
          <w:szCs w:val="24"/>
        </w:rPr>
        <w:t>άλαθο των αχρήστων της ελληνικής ιστορίας.</w:t>
      </w:r>
    </w:p>
    <w:p w14:paraId="77C02EE3" w14:textId="77777777" w:rsidR="006113A9" w:rsidRDefault="006B6FC4">
      <w:pPr>
        <w:spacing w:line="600" w:lineRule="auto"/>
        <w:ind w:firstLine="720"/>
        <w:contextualSpacing/>
        <w:jc w:val="both"/>
        <w:rPr>
          <w:rFonts w:eastAsia="Times New Roman"/>
          <w:bCs/>
          <w:szCs w:val="24"/>
        </w:rPr>
      </w:pPr>
      <w:r w:rsidRPr="008C37E7">
        <w:rPr>
          <w:rFonts w:eastAsia="Times New Roman"/>
          <w:bCs/>
          <w:szCs w:val="24"/>
        </w:rPr>
        <w:t>Ευχαριστώ</w:t>
      </w:r>
      <w:r>
        <w:rPr>
          <w:rFonts w:eastAsia="Times New Roman"/>
          <w:bCs/>
          <w:szCs w:val="24"/>
        </w:rPr>
        <w:t>.</w:t>
      </w:r>
    </w:p>
    <w:p w14:paraId="77C02EE4" w14:textId="77777777" w:rsidR="006113A9" w:rsidRDefault="006B6FC4">
      <w:pPr>
        <w:spacing w:line="600" w:lineRule="auto"/>
        <w:ind w:firstLine="709"/>
        <w:contextualSpacing/>
        <w:jc w:val="center"/>
        <w:rPr>
          <w:rFonts w:eastAsia="Times New Roman"/>
          <w:bCs/>
          <w:szCs w:val="24"/>
        </w:rPr>
      </w:pPr>
      <w:r>
        <w:rPr>
          <w:rFonts w:eastAsia="Times New Roman"/>
          <w:bCs/>
          <w:szCs w:val="24"/>
        </w:rPr>
        <w:t>(Χειροκροτήματα από την πτέρυγα της Χρυσής Αυγής)</w:t>
      </w:r>
    </w:p>
    <w:p w14:paraId="77C02EE5" w14:textId="77777777" w:rsidR="006113A9" w:rsidRDefault="006B6FC4">
      <w:pPr>
        <w:spacing w:line="600" w:lineRule="auto"/>
        <w:ind w:firstLine="720"/>
        <w:contextualSpacing/>
        <w:jc w:val="both"/>
        <w:rPr>
          <w:rFonts w:eastAsia="Times New Roman"/>
          <w:bCs/>
          <w:szCs w:val="24"/>
        </w:rPr>
      </w:pPr>
      <w:r w:rsidRPr="00454300">
        <w:rPr>
          <w:rFonts w:eastAsia="Times New Roman"/>
          <w:b/>
          <w:bCs/>
          <w:szCs w:val="24"/>
        </w:rPr>
        <w:t>ΠΡΟΕΔΡΕΥΩΝ (Νικήτας Κακλαμάνης):</w:t>
      </w:r>
      <w:r>
        <w:rPr>
          <w:rFonts w:eastAsia="Times New Roman"/>
          <w:bCs/>
          <w:szCs w:val="24"/>
        </w:rPr>
        <w:t xml:space="preserve"> Ο </w:t>
      </w:r>
      <w:r w:rsidRPr="008C37E7">
        <w:rPr>
          <w:rFonts w:eastAsia="Times New Roman"/>
          <w:bCs/>
          <w:szCs w:val="24"/>
        </w:rPr>
        <w:t xml:space="preserve">κ Κασιδιάρης μίλησε </w:t>
      </w:r>
      <w:r>
        <w:rPr>
          <w:rFonts w:eastAsia="Times New Roman"/>
          <w:bCs/>
          <w:szCs w:val="24"/>
        </w:rPr>
        <w:t>δεκαεξίμισ</w:t>
      </w:r>
      <w:r>
        <w:rPr>
          <w:rFonts w:eastAsia="Times New Roman"/>
          <w:bCs/>
          <w:szCs w:val="24"/>
        </w:rPr>
        <w:t xml:space="preserve">ι </w:t>
      </w:r>
      <w:r w:rsidRPr="008C37E7">
        <w:rPr>
          <w:rFonts w:eastAsia="Times New Roman"/>
          <w:bCs/>
          <w:szCs w:val="24"/>
        </w:rPr>
        <w:t>λεπτά</w:t>
      </w:r>
      <w:r>
        <w:rPr>
          <w:rFonts w:eastAsia="Times New Roman"/>
          <w:bCs/>
          <w:szCs w:val="24"/>
        </w:rPr>
        <w:t>.</w:t>
      </w:r>
      <w:r w:rsidRPr="008C37E7">
        <w:rPr>
          <w:rFonts w:eastAsia="Times New Roman"/>
          <w:bCs/>
          <w:szCs w:val="24"/>
        </w:rPr>
        <w:t xml:space="preserve"> Επομένως έχει</w:t>
      </w:r>
      <w:r>
        <w:rPr>
          <w:rFonts w:eastAsia="Times New Roman"/>
          <w:bCs/>
          <w:szCs w:val="24"/>
        </w:rPr>
        <w:t>,</w:t>
      </w:r>
      <w:r w:rsidRPr="008C37E7">
        <w:rPr>
          <w:rFonts w:eastAsia="Times New Roman"/>
          <w:bCs/>
          <w:szCs w:val="24"/>
        </w:rPr>
        <w:t xml:space="preserve"> όπως και ο κ</w:t>
      </w:r>
      <w:r>
        <w:rPr>
          <w:rFonts w:eastAsia="Times New Roman"/>
          <w:bCs/>
          <w:szCs w:val="24"/>
        </w:rPr>
        <w:t>. Σκανδαλίδης, έξι λεπτά δευτερολογίας.</w:t>
      </w:r>
    </w:p>
    <w:p w14:paraId="77C02EE6" w14:textId="77777777" w:rsidR="006113A9" w:rsidRDefault="006B6FC4">
      <w:pPr>
        <w:spacing w:line="600" w:lineRule="auto"/>
        <w:ind w:firstLine="720"/>
        <w:contextualSpacing/>
        <w:jc w:val="both"/>
        <w:rPr>
          <w:rFonts w:eastAsia="Times New Roman"/>
          <w:bCs/>
          <w:szCs w:val="24"/>
        </w:rPr>
      </w:pPr>
      <w:r>
        <w:rPr>
          <w:rFonts w:eastAsia="Times New Roman"/>
          <w:bCs/>
          <w:szCs w:val="24"/>
        </w:rPr>
        <w:t>Έχω την τιμή να ανακοινώσω στο Σώμα ότι η Ε</w:t>
      </w:r>
      <w:r w:rsidRPr="008C37E7">
        <w:rPr>
          <w:rFonts w:eastAsia="Times New Roman"/>
          <w:bCs/>
          <w:szCs w:val="24"/>
        </w:rPr>
        <w:t xml:space="preserve">ιδική Μόνιμη Επιτροπή Κοινοβουλευτικής Δεοντολογίας </w:t>
      </w:r>
      <w:r>
        <w:rPr>
          <w:rFonts w:eastAsia="Times New Roman"/>
          <w:bCs/>
          <w:szCs w:val="24"/>
        </w:rPr>
        <w:t xml:space="preserve">καταθέτει τις </w:t>
      </w:r>
      <w:r>
        <w:rPr>
          <w:rFonts w:eastAsia="Times New Roman"/>
          <w:bCs/>
          <w:szCs w:val="24"/>
        </w:rPr>
        <w:t>ε</w:t>
      </w:r>
      <w:r>
        <w:rPr>
          <w:rFonts w:eastAsia="Times New Roman"/>
          <w:bCs/>
          <w:szCs w:val="24"/>
        </w:rPr>
        <w:t>κθέσει</w:t>
      </w:r>
      <w:r w:rsidRPr="008C37E7">
        <w:rPr>
          <w:rFonts w:eastAsia="Times New Roman"/>
          <w:bCs/>
          <w:szCs w:val="24"/>
        </w:rPr>
        <w:t>ς τ</w:t>
      </w:r>
      <w:r>
        <w:rPr>
          <w:rFonts w:eastAsia="Times New Roman"/>
          <w:bCs/>
          <w:szCs w:val="24"/>
        </w:rPr>
        <w:t>η</w:t>
      </w:r>
      <w:r w:rsidRPr="008C37E7">
        <w:rPr>
          <w:rFonts w:eastAsia="Times New Roman"/>
          <w:bCs/>
          <w:szCs w:val="24"/>
        </w:rPr>
        <w:t xml:space="preserve">ς </w:t>
      </w:r>
      <w:r>
        <w:rPr>
          <w:rFonts w:eastAsia="Times New Roman"/>
          <w:bCs/>
          <w:szCs w:val="24"/>
        </w:rPr>
        <w:t xml:space="preserve">στις </w:t>
      </w:r>
      <w:r w:rsidRPr="008C37E7">
        <w:rPr>
          <w:rFonts w:eastAsia="Times New Roman"/>
          <w:bCs/>
          <w:szCs w:val="24"/>
        </w:rPr>
        <w:t xml:space="preserve">αιτήσεις </w:t>
      </w:r>
      <w:r>
        <w:rPr>
          <w:rFonts w:eastAsia="Times New Roman"/>
          <w:bCs/>
          <w:szCs w:val="24"/>
        </w:rPr>
        <w:t xml:space="preserve">της </w:t>
      </w:r>
      <w:r w:rsidRPr="008C37E7">
        <w:rPr>
          <w:rFonts w:eastAsia="Times New Roman"/>
          <w:bCs/>
          <w:szCs w:val="24"/>
        </w:rPr>
        <w:t>εισαγγελικής αρχής</w:t>
      </w:r>
      <w:r w:rsidRPr="008C37E7">
        <w:rPr>
          <w:rFonts w:eastAsia="Times New Roman"/>
          <w:bCs/>
          <w:szCs w:val="24"/>
        </w:rPr>
        <w:t xml:space="preserve"> </w:t>
      </w:r>
      <w:r>
        <w:rPr>
          <w:rFonts w:eastAsia="Times New Roman"/>
          <w:bCs/>
          <w:szCs w:val="24"/>
        </w:rPr>
        <w:t>για</w:t>
      </w:r>
      <w:r w:rsidRPr="008C37E7">
        <w:rPr>
          <w:rFonts w:eastAsia="Times New Roman"/>
          <w:bCs/>
          <w:szCs w:val="24"/>
        </w:rPr>
        <w:t xml:space="preserve"> τη χορήγηση άδεια</w:t>
      </w:r>
      <w:r>
        <w:rPr>
          <w:rFonts w:eastAsia="Times New Roman"/>
          <w:bCs/>
          <w:szCs w:val="24"/>
        </w:rPr>
        <w:t>ς άσκησης ποινικής δίωξης κατά Β</w:t>
      </w:r>
      <w:r w:rsidRPr="008C37E7">
        <w:rPr>
          <w:rFonts w:eastAsia="Times New Roman"/>
          <w:bCs/>
          <w:szCs w:val="24"/>
        </w:rPr>
        <w:t>ουλευτών</w:t>
      </w:r>
      <w:r>
        <w:rPr>
          <w:rFonts w:eastAsia="Times New Roman"/>
          <w:bCs/>
          <w:szCs w:val="24"/>
        </w:rPr>
        <w:t>.</w:t>
      </w:r>
    </w:p>
    <w:p w14:paraId="77C02EE7" w14:textId="77777777" w:rsidR="006113A9" w:rsidRDefault="006B6FC4">
      <w:pPr>
        <w:spacing w:line="600" w:lineRule="auto"/>
        <w:ind w:firstLine="720"/>
        <w:contextualSpacing/>
        <w:jc w:val="both"/>
        <w:rPr>
          <w:rFonts w:eastAsia="Times New Roman"/>
          <w:bCs/>
          <w:szCs w:val="24"/>
        </w:rPr>
      </w:pPr>
      <w:r>
        <w:rPr>
          <w:rFonts w:eastAsia="Times New Roman"/>
          <w:bCs/>
          <w:szCs w:val="24"/>
        </w:rPr>
        <w:t>Προχωράμ</w:t>
      </w:r>
      <w:r w:rsidRPr="008C37E7">
        <w:rPr>
          <w:rFonts w:eastAsia="Times New Roman"/>
          <w:bCs/>
          <w:szCs w:val="24"/>
        </w:rPr>
        <w:t>ε με τον κ</w:t>
      </w:r>
      <w:r>
        <w:rPr>
          <w:rFonts w:eastAsia="Times New Roman"/>
          <w:bCs/>
          <w:szCs w:val="24"/>
        </w:rPr>
        <w:t>.</w:t>
      </w:r>
      <w:r w:rsidRPr="008C37E7">
        <w:rPr>
          <w:rFonts w:eastAsia="Times New Roman"/>
          <w:bCs/>
          <w:szCs w:val="24"/>
        </w:rPr>
        <w:t xml:space="preserve"> Ιωάννη Γκιόκα</w:t>
      </w:r>
      <w:r>
        <w:rPr>
          <w:rFonts w:eastAsia="Times New Roman"/>
          <w:bCs/>
          <w:szCs w:val="24"/>
        </w:rPr>
        <w:t>.</w:t>
      </w:r>
    </w:p>
    <w:p w14:paraId="77C02EE8" w14:textId="77777777" w:rsidR="006113A9" w:rsidRDefault="006B6FC4">
      <w:pPr>
        <w:spacing w:line="600" w:lineRule="auto"/>
        <w:ind w:firstLine="720"/>
        <w:contextualSpacing/>
        <w:jc w:val="both"/>
        <w:rPr>
          <w:rFonts w:eastAsia="Times New Roman"/>
          <w:bCs/>
          <w:szCs w:val="24"/>
        </w:rPr>
      </w:pPr>
      <w:r w:rsidRPr="0055610B">
        <w:rPr>
          <w:rFonts w:eastAsia="Times New Roman"/>
          <w:b/>
          <w:bCs/>
          <w:szCs w:val="24"/>
        </w:rPr>
        <w:t>ΙΩΑΝΝΗΣ ΓΚΙΟΚΑΣ:</w:t>
      </w:r>
      <w:r>
        <w:rPr>
          <w:rFonts w:eastAsia="Times New Roman"/>
          <w:bCs/>
          <w:szCs w:val="24"/>
        </w:rPr>
        <w:t xml:space="preserve"> Θα πάρω και τη δευτερολογία μου, κύριε Πρόεδρε.</w:t>
      </w:r>
    </w:p>
    <w:p w14:paraId="77C02EE9" w14:textId="77777777" w:rsidR="006113A9" w:rsidRDefault="006B6FC4">
      <w:pPr>
        <w:spacing w:line="600" w:lineRule="auto"/>
        <w:ind w:firstLine="720"/>
        <w:contextualSpacing/>
        <w:jc w:val="both"/>
        <w:rPr>
          <w:rFonts w:eastAsia="Times New Roman"/>
          <w:bCs/>
          <w:szCs w:val="24"/>
        </w:rPr>
      </w:pPr>
      <w:r w:rsidRPr="00622024">
        <w:rPr>
          <w:rFonts w:eastAsia="Times New Roman"/>
          <w:b/>
          <w:bCs/>
          <w:szCs w:val="24"/>
        </w:rPr>
        <w:t>ΠΡΟΕΔΡΕΥΩΝ (Νικήτας Κακλαμάνης):</w:t>
      </w:r>
      <w:r>
        <w:rPr>
          <w:rFonts w:eastAsia="Times New Roman"/>
          <w:bCs/>
          <w:szCs w:val="24"/>
        </w:rPr>
        <w:t xml:space="preserve"> Ξ</w:t>
      </w:r>
      <w:r w:rsidRPr="008C37E7">
        <w:rPr>
          <w:rFonts w:eastAsia="Times New Roman"/>
          <w:bCs/>
          <w:szCs w:val="24"/>
        </w:rPr>
        <w:t>εκινήστε και στο τέλος θα κάνουμε τη σούμα</w:t>
      </w:r>
      <w:r>
        <w:rPr>
          <w:rFonts w:eastAsia="Times New Roman"/>
          <w:bCs/>
          <w:szCs w:val="24"/>
        </w:rPr>
        <w:t>, κύριε Γκιόκα.</w:t>
      </w:r>
    </w:p>
    <w:p w14:paraId="77C02EEA" w14:textId="77777777" w:rsidR="006113A9" w:rsidRDefault="006B6FC4">
      <w:pPr>
        <w:spacing w:line="600" w:lineRule="auto"/>
        <w:ind w:firstLine="720"/>
        <w:contextualSpacing/>
        <w:jc w:val="both"/>
        <w:rPr>
          <w:rFonts w:eastAsia="Times New Roman"/>
          <w:bCs/>
          <w:szCs w:val="24"/>
        </w:rPr>
      </w:pPr>
      <w:r>
        <w:rPr>
          <w:rFonts w:eastAsia="Times New Roman"/>
          <w:b/>
          <w:bCs/>
          <w:szCs w:val="24"/>
        </w:rPr>
        <w:t xml:space="preserve">ΙΩΑΝΝΗΣ ΓΚΙΟΚΑΣ: </w:t>
      </w:r>
      <w:r>
        <w:rPr>
          <w:rFonts w:eastAsia="Times New Roman"/>
          <w:bCs/>
          <w:szCs w:val="24"/>
        </w:rPr>
        <w:t>Κυρίε</w:t>
      </w:r>
      <w:r>
        <w:rPr>
          <w:rFonts w:eastAsia="Times New Roman"/>
          <w:bCs/>
          <w:szCs w:val="24"/>
        </w:rPr>
        <w:t xml:space="preserve">ς και κύριοι Βουλευτές, αν κάποιος </w:t>
      </w:r>
      <w:r w:rsidRPr="008C37E7">
        <w:rPr>
          <w:rFonts w:eastAsia="Times New Roman"/>
          <w:bCs/>
          <w:szCs w:val="24"/>
        </w:rPr>
        <w:t xml:space="preserve">παρακολούθησε τη συζήτηση </w:t>
      </w:r>
      <w:r>
        <w:rPr>
          <w:rFonts w:eastAsia="Times New Roman"/>
          <w:bCs/>
          <w:szCs w:val="24"/>
        </w:rPr>
        <w:t xml:space="preserve">και </w:t>
      </w:r>
      <w:r w:rsidRPr="008C37E7">
        <w:rPr>
          <w:rFonts w:eastAsia="Times New Roman"/>
          <w:bCs/>
          <w:szCs w:val="24"/>
        </w:rPr>
        <w:t xml:space="preserve">στην </w:t>
      </w:r>
      <w:r>
        <w:rPr>
          <w:rFonts w:eastAsia="Times New Roman"/>
          <w:bCs/>
          <w:szCs w:val="24"/>
        </w:rPr>
        <w:t>ε</w:t>
      </w:r>
      <w:r w:rsidRPr="008C37E7">
        <w:rPr>
          <w:rFonts w:eastAsia="Times New Roman"/>
          <w:bCs/>
          <w:szCs w:val="24"/>
        </w:rPr>
        <w:t>πιτροπή της Βου</w:t>
      </w:r>
      <w:r w:rsidRPr="008C37E7">
        <w:rPr>
          <w:rFonts w:eastAsia="Times New Roman"/>
          <w:bCs/>
          <w:szCs w:val="24"/>
        </w:rPr>
        <w:lastRenderedPageBreak/>
        <w:t>λής</w:t>
      </w:r>
      <w:r>
        <w:rPr>
          <w:rFonts w:eastAsia="Times New Roman"/>
          <w:bCs/>
          <w:szCs w:val="24"/>
        </w:rPr>
        <w:t>,</w:t>
      </w:r>
      <w:r w:rsidRPr="008C37E7">
        <w:rPr>
          <w:rFonts w:eastAsia="Times New Roman"/>
          <w:bCs/>
          <w:szCs w:val="24"/>
        </w:rPr>
        <w:t xml:space="preserve"> αλλά και σήμερα</w:t>
      </w:r>
      <w:r>
        <w:rPr>
          <w:rFonts w:eastAsia="Times New Roman"/>
          <w:bCs/>
          <w:szCs w:val="24"/>
        </w:rPr>
        <w:t>,</w:t>
      </w:r>
      <w:r w:rsidRPr="008C37E7">
        <w:rPr>
          <w:rFonts w:eastAsia="Times New Roman"/>
          <w:bCs/>
          <w:szCs w:val="24"/>
        </w:rPr>
        <w:t xml:space="preserve"> θα διαπίστωσε</w:t>
      </w:r>
      <w:r>
        <w:rPr>
          <w:rFonts w:eastAsia="Times New Roman"/>
          <w:bCs/>
          <w:szCs w:val="24"/>
        </w:rPr>
        <w:t xml:space="preserve"> ότι πίσω από τ</w:t>
      </w:r>
      <w:r w:rsidRPr="008C37E7">
        <w:rPr>
          <w:rFonts w:eastAsia="Times New Roman"/>
          <w:bCs/>
          <w:szCs w:val="24"/>
        </w:rPr>
        <w:t>ους καβγάδες</w:t>
      </w:r>
      <w:r>
        <w:rPr>
          <w:rFonts w:eastAsia="Times New Roman"/>
          <w:bCs/>
          <w:szCs w:val="24"/>
        </w:rPr>
        <w:t>,</w:t>
      </w:r>
      <w:r w:rsidRPr="008C37E7">
        <w:rPr>
          <w:rFonts w:eastAsia="Times New Roman"/>
          <w:bCs/>
          <w:szCs w:val="24"/>
        </w:rPr>
        <w:t xml:space="preserve"> τους υψηλούς τόνους</w:t>
      </w:r>
      <w:r>
        <w:rPr>
          <w:rFonts w:eastAsia="Times New Roman"/>
          <w:bCs/>
          <w:szCs w:val="24"/>
        </w:rPr>
        <w:t>,</w:t>
      </w:r>
      <w:r w:rsidRPr="008C37E7">
        <w:rPr>
          <w:rFonts w:eastAsia="Times New Roman"/>
          <w:bCs/>
          <w:szCs w:val="24"/>
        </w:rPr>
        <w:t xml:space="preserve"> κυρίως ανάμεσα στο</w:t>
      </w:r>
      <w:r>
        <w:rPr>
          <w:rFonts w:eastAsia="Times New Roman"/>
          <w:bCs/>
          <w:szCs w:val="24"/>
        </w:rPr>
        <w:t>ν</w:t>
      </w:r>
      <w:r w:rsidRPr="008C37E7">
        <w:rPr>
          <w:rFonts w:eastAsia="Times New Roman"/>
          <w:bCs/>
          <w:szCs w:val="24"/>
        </w:rPr>
        <w:t xml:space="preserve"> ΣΥΡΙΖΑ και τη Νέα Δημοκρατία</w:t>
      </w:r>
      <w:r>
        <w:rPr>
          <w:rFonts w:eastAsia="Times New Roman"/>
          <w:bCs/>
          <w:szCs w:val="24"/>
        </w:rPr>
        <w:t>, όπου από τη μια μεριά ο Σ</w:t>
      </w:r>
      <w:r w:rsidRPr="008C37E7">
        <w:rPr>
          <w:rFonts w:eastAsia="Times New Roman"/>
          <w:bCs/>
          <w:szCs w:val="24"/>
        </w:rPr>
        <w:t xml:space="preserve">ΥΡΙΖΑ υπερασπίζεται τη συμφωνία λέγοντας ότι </w:t>
      </w:r>
      <w:r>
        <w:rPr>
          <w:rFonts w:eastAsia="Times New Roman"/>
          <w:bCs/>
          <w:szCs w:val="24"/>
        </w:rPr>
        <w:t>«</w:t>
      </w:r>
      <w:r w:rsidRPr="008C37E7">
        <w:rPr>
          <w:rFonts w:eastAsia="Times New Roman"/>
          <w:bCs/>
          <w:szCs w:val="24"/>
        </w:rPr>
        <w:t>εμείς ακολουθήσαμε τη δική σας πολιτική</w:t>
      </w:r>
      <w:r>
        <w:rPr>
          <w:rFonts w:eastAsia="Times New Roman"/>
          <w:bCs/>
          <w:szCs w:val="24"/>
        </w:rPr>
        <w:t>»</w:t>
      </w:r>
      <w:r w:rsidRPr="008C37E7">
        <w:rPr>
          <w:rFonts w:eastAsia="Times New Roman"/>
          <w:bCs/>
          <w:szCs w:val="24"/>
        </w:rPr>
        <w:t xml:space="preserve"> </w:t>
      </w:r>
      <w:r>
        <w:rPr>
          <w:rFonts w:eastAsia="Times New Roman"/>
          <w:bCs/>
          <w:szCs w:val="24"/>
        </w:rPr>
        <w:t>-</w:t>
      </w:r>
      <w:r w:rsidRPr="008C37E7">
        <w:rPr>
          <w:rFonts w:eastAsia="Times New Roman"/>
          <w:bCs/>
          <w:szCs w:val="24"/>
        </w:rPr>
        <w:t>αυτό λέει ο ΣΥΡΙΖΑ</w:t>
      </w:r>
      <w:r>
        <w:rPr>
          <w:rFonts w:eastAsia="Times New Roman"/>
          <w:bCs/>
          <w:szCs w:val="24"/>
        </w:rPr>
        <w:t>,</w:t>
      </w:r>
      <w:r w:rsidRPr="008C37E7">
        <w:rPr>
          <w:rFonts w:eastAsia="Times New Roman"/>
          <w:bCs/>
          <w:szCs w:val="24"/>
        </w:rPr>
        <w:t xml:space="preserve"> ότι ακολούθησε την πολιτική των κυβερνήσεων της Νέας Δημοκρατίας και του ΠΑΣΟΚ</w:t>
      </w:r>
      <w:r>
        <w:rPr>
          <w:rFonts w:eastAsia="Times New Roman"/>
          <w:bCs/>
          <w:szCs w:val="24"/>
        </w:rPr>
        <w:t xml:space="preserve">- </w:t>
      </w:r>
      <w:r w:rsidRPr="008C37E7">
        <w:rPr>
          <w:rFonts w:eastAsia="Times New Roman"/>
          <w:bCs/>
          <w:szCs w:val="24"/>
        </w:rPr>
        <w:t>και</w:t>
      </w:r>
      <w:r>
        <w:rPr>
          <w:rFonts w:eastAsia="Times New Roman"/>
          <w:bCs/>
          <w:szCs w:val="24"/>
        </w:rPr>
        <w:t xml:space="preserve"> από την άλλη η </w:t>
      </w:r>
      <w:r w:rsidRPr="008C37E7">
        <w:rPr>
          <w:rFonts w:eastAsia="Times New Roman"/>
          <w:bCs/>
          <w:szCs w:val="24"/>
        </w:rPr>
        <w:t xml:space="preserve">Νέα Δημοκρατία καταδικάζει τη συμφωνία </w:t>
      </w:r>
      <w:r>
        <w:rPr>
          <w:rFonts w:eastAsia="Times New Roman"/>
          <w:bCs/>
          <w:szCs w:val="24"/>
        </w:rPr>
        <w:t>ψαρεύοντας</w:t>
      </w:r>
      <w:r>
        <w:rPr>
          <w:rFonts w:eastAsia="Times New Roman"/>
          <w:bCs/>
          <w:szCs w:val="24"/>
        </w:rPr>
        <w:t xml:space="preserve"> στα θολά νερά</w:t>
      </w:r>
      <w:r w:rsidRPr="008C37E7">
        <w:rPr>
          <w:rFonts w:eastAsia="Times New Roman"/>
          <w:bCs/>
          <w:szCs w:val="24"/>
        </w:rPr>
        <w:t xml:space="preserve"> του εθνικισμού</w:t>
      </w:r>
      <w:r>
        <w:rPr>
          <w:rFonts w:eastAsia="Times New Roman"/>
          <w:bCs/>
          <w:szCs w:val="24"/>
        </w:rPr>
        <w:t>,</w:t>
      </w:r>
      <w:r w:rsidRPr="008C37E7">
        <w:rPr>
          <w:rFonts w:eastAsia="Times New Roman"/>
          <w:bCs/>
          <w:szCs w:val="24"/>
        </w:rPr>
        <w:t xml:space="preserve"> θα διαπίστωσ</w:t>
      </w:r>
      <w:r>
        <w:rPr>
          <w:rFonts w:eastAsia="Times New Roman"/>
          <w:bCs/>
          <w:szCs w:val="24"/>
        </w:rPr>
        <w:t>ε ότι πίσω από αυτούς τ</w:t>
      </w:r>
      <w:r w:rsidRPr="008C37E7">
        <w:rPr>
          <w:rFonts w:eastAsia="Times New Roman"/>
          <w:bCs/>
          <w:szCs w:val="24"/>
        </w:rPr>
        <w:t xml:space="preserve">ους καβγάδες υπάρχει ένας κοινός </w:t>
      </w:r>
      <w:r>
        <w:rPr>
          <w:rFonts w:eastAsia="Times New Roman"/>
          <w:bCs/>
          <w:szCs w:val="24"/>
        </w:rPr>
        <w:t xml:space="preserve">παρονομαστής, παρά τις διαφορές  και παρά τη στάση απέναντι </w:t>
      </w:r>
      <w:r w:rsidRPr="008C37E7">
        <w:rPr>
          <w:rFonts w:eastAsia="Times New Roman"/>
          <w:bCs/>
          <w:szCs w:val="24"/>
        </w:rPr>
        <w:t>στη συμφωνία</w:t>
      </w:r>
      <w:r>
        <w:rPr>
          <w:rFonts w:eastAsia="Times New Roman"/>
          <w:bCs/>
          <w:szCs w:val="24"/>
        </w:rPr>
        <w:t>.</w:t>
      </w:r>
    </w:p>
    <w:p w14:paraId="77C02EEB" w14:textId="77777777" w:rsidR="006113A9" w:rsidRDefault="006B6FC4">
      <w:pPr>
        <w:spacing w:line="600" w:lineRule="auto"/>
        <w:ind w:firstLine="720"/>
        <w:contextualSpacing/>
        <w:jc w:val="both"/>
        <w:rPr>
          <w:rFonts w:eastAsia="Times New Roman"/>
          <w:bCs/>
          <w:szCs w:val="24"/>
        </w:rPr>
      </w:pPr>
      <w:r>
        <w:rPr>
          <w:rFonts w:eastAsia="Times New Roman"/>
          <w:bCs/>
          <w:szCs w:val="24"/>
        </w:rPr>
        <w:t>Αυτός ο παρονομαστής είναι η ουσία αυτού</w:t>
      </w:r>
      <w:r w:rsidRPr="008C37E7">
        <w:rPr>
          <w:rFonts w:eastAsia="Times New Roman"/>
          <w:bCs/>
          <w:szCs w:val="24"/>
        </w:rPr>
        <w:t xml:space="preserve"> που συζητάμε σήμερα</w:t>
      </w:r>
      <w:r>
        <w:rPr>
          <w:rFonts w:eastAsia="Times New Roman"/>
          <w:bCs/>
          <w:szCs w:val="24"/>
        </w:rPr>
        <w:t>, ότι όλοι σας αποκρύπτ</w:t>
      </w:r>
      <w:r>
        <w:rPr>
          <w:rFonts w:eastAsia="Times New Roman"/>
          <w:bCs/>
          <w:szCs w:val="24"/>
        </w:rPr>
        <w:t xml:space="preserve">ετε τη μεγάλη εικόνα της περιοχής, τη μεγάλη εικόνα των Βαλκανίων, γιατί κανένας σας δεν αμφισβητεί </w:t>
      </w:r>
      <w:r w:rsidRPr="008C37E7">
        <w:rPr>
          <w:rFonts w:eastAsia="Times New Roman"/>
          <w:bCs/>
          <w:szCs w:val="24"/>
        </w:rPr>
        <w:t>πολιτικά</w:t>
      </w:r>
      <w:r>
        <w:rPr>
          <w:rFonts w:eastAsia="Times New Roman"/>
          <w:bCs/>
          <w:szCs w:val="24"/>
        </w:rPr>
        <w:t>,</w:t>
      </w:r>
      <w:r w:rsidRPr="008C37E7">
        <w:rPr>
          <w:rFonts w:eastAsia="Times New Roman"/>
          <w:bCs/>
          <w:szCs w:val="24"/>
        </w:rPr>
        <w:t xml:space="preserve"> στρατηγικά </w:t>
      </w:r>
      <w:r>
        <w:rPr>
          <w:rFonts w:eastAsia="Times New Roman"/>
          <w:bCs/>
          <w:szCs w:val="24"/>
        </w:rPr>
        <w:t xml:space="preserve">τους σχεδιασμούς των Ηνωμένων Πολιτειών της Αμερικής, του ΝΑΤΟ, </w:t>
      </w:r>
      <w:r w:rsidRPr="008C37E7">
        <w:rPr>
          <w:rFonts w:eastAsia="Times New Roman"/>
          <w:bCs/>
          <w:szCs w:val="24"/>
        </w:rPr>
        <w:t>της Ευρωπαϊκής Ένωσης</w:t>
      </w:r>
      <w:r>
        <w:rPr>
          <w:rFonts w:eastAsia="Times New Roman"/>
          <w:bCs/>
          <w:szCs w:val="24"/>
        </w:rPr>
        <w:t>, καρπός των οποίων υπήρξε και η Σ</w:t>
      </w:r>
      <w:r w:rsidRPr="008C37E7">
        <w:rPr>
          <w:rFonts w:eastAsia="Times New Roman"/>
          <w:bCs/>
          <w:szCs w:val="24"/>
        </w:rPr>
        <w:t>υμφωνία των Πρεσ</w:t>
      </w:r>
      <w:r w:rsidRPr="008C37E7">
        <w:rPr>
          <w:rFonts w:eastAsia="Times New Roman"/>
          <w:bCs/>
          <w:szCs w:val="24"/>
        </w:rPr>
        <w:t>πών</w:t>
      </w:r>
      <w:r>
        <w:rPr>
          <w:rFonts w:eastAsia="Times New Roman"/>
          <w:bCs/>
          <w:szCs w:val="24"/>
        </w:rPr>
        <w:t xml:space="preserve"> κ</w:t>
      </w:r>
      <w:r w:rsidRPr="008C37E7">
        <w:rPr>
          <w:rFonts w:eastAsia="Times New Roman"/>
          <w:bCs/>
          <w:szCs w:val="24"/>
        </w:rPr>
        <w:t>αι</w:t>
      </w:r>
      <w:r>
        <w:rPr>
          <w:rFonts w:eastAsia="Times New Roman"/>
          <w:bCs/>
          <w:szCs w:val="24"/>
        </w:rPr>
        <w:t>,</w:t>
      </w:r>
      <w:r w:rsidRPr="008C37E7">
        <w:rPr>
          <w:rFonts w:eastAsia="Times New Roman"/>
          <w:bCs/>
          <w:szCs w:val="24"/>
        </w:rPr>
        <w:t xml:space="preserve"> φυσικά</w:t>
      </w:r>
      <w:r>
        <w:rPr>
          <w:rFonts w:eastAsia="Times New Roman"/>
          <w:bCs/>
          <w:szCs w:val="24"/>
        </w:rPr>
        <w:t>,</w:t>
      </w:r>
      <w:r w:rsidRPr="008C37E7">
        <w:rPr>
          <w:rFonts w:eastAsia="Times New Roman"/>
          <w:bCs/>
          <w:szCs w:val="24"/>
        </w:rPr>
        <w:t xml:space="preserve"> </w:t>
      </w:r>
      <w:r>
        <w:rPr>
          <w:rFonts w:eastAsia="Times New Roman"/>
          <w:bCs/>
          <w:szCs w:val="24"/>
        </w:rPr>
        <w:t>πολλά άλλα.</w:t>
      </w:r>
    </w:p>
    <w:p w14:paraId="77C02EEC" w14:textId="77777777" w:rsidR="006113A9" w:rsidRDefault="006B6FC4">
      <w:pPr>
        <w:tabs>
          <w:tab w:val="left" w:pos="2738"/>
          <w:tab w:val="center" w:pos="4753"/>
          <w:tab w:val="left" w:pos="5723"/>
        </w:tabs>
        <w:spacing w:line="600" w:lineRule="auto"/>
        <w:ind w:firstLine="720"/>
        <w:contextualSpacing/>
        <w:jc w:val="both"/>
        <w:rPr>
          <w:rFonts w:eastAsia="Times New Roman"/>
          <w:color w:val="212121"/>
          <w:szCs w:val="24"/>
        </w:rPr>
      </w:pPr>
      <w:r w:rsidRPr="00E802E3">
        <w:rPr>
          <w:rFonts w:eastAsia="Times New Roman"/>
          <w:color w:val="212121"/>
          <w:szCs w:val="24"/>
        </w:rPr>
        <w:t>Αρκεί ν</w:t>
      </w:r>
      <w:r>
        <w:rPr>
          <w:rFonts w:eastAsia="Times New Roman"/>
          <w:color w:val="212121"/>
          <w:szCs w:val="24"/>
        </w:rPr>
        <w:t>α δει κανείς ποιοι στήριξαν τη Σ</w:t>
      </w:r>
      <w:r w:rsidRPr="00E802E3">
        <w:rPr>
          <w:rFonts w:eastAsia="Times New Roman"/>
          <w:color w:val="212121"/>
          <w:szCs w:val="24"/>
        </w:rPr>
        <w:t>υμφωνία των Πρεσπών από την αρχή μέχρι τώρα</w:t>
      </w:r>
      <w:r>
        <w:rPr>
          <w:rFonts w:eastAsia="Times New Roman"/>
          <w:color w:val="212121"/>
          <w:szCs w:val="24"/>
        </w:rPr>
        <w:t xml:space="preserve">. </w:t>
      </w:r>
    </w:p>
    <w:p w14:paraId="77C02EED" w14:textId="77777777" w:rsidR="006113A9" w:rsidRDefault="006B6FC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lastRenderedPageBreak/>
        <w:t xml:space="preserve">Πρώτον, οι </w:t>
      </w:r>
      <w:r w:rsidRPr="00E802E3">
        <w:rPr>
          <w:rFonts w:eastAsia="Times New Roman"/>
          <w:color w:val="212121"/>
          <w:szCs w:val="24"/>
        </w:rPr>
        <w:t>Ηνωμένε</w:t>
      </w:r>
      <w:r>
        <w:rPr>
          <w:rFonts w:eastAsia="Times New Roman"/>
          <w:color w:val="212121"/>
          <w:szCs w:val="24"/>
        </w:rPr>
        <w:t xml:space="preserve">ς Πολιτείες της Αμερικής και η </w:t>
      </w:r>
      <w:r>
        <w:rPr>
          <w:rFonts w:eastAsia="Times New Roman"/>
          <w:color w:val="212121"/>
          <w:szCs w:val="24"/>
        </w:rPr>
        <w:t>κ</w:t>
      </w:r>
      <w:r w:rsidRPr="00E802E3">
        <w:rPr>
          <w:rFonts w:eastAsia="Times New Roman"/>
          <w:color w:val="212121"/>
          <w:szCs w:val="24"/>
        </w:rPr>
        <w:t>υβέρνηση Τραμπ</w:t>
      </w:r>
      <w:r>
        <w:rPr>
          <w:rFonts w:eastAsia="Times New Roman"/>
          <w:color w:val="212121"/>
          <w:szCs w:val="24"/>
        </w:rPr>
        <w:t>,</w:t>
      </w:r>
      <w:r w:rsidRPr="00E802E3">
        <w:rPr>
          <w:rFonts w:eastAsia="Times New Roman"/>
          <w:color w:val="212121"/>
          <w:szCs w:val="24"/>
        </w:rPr>
        <w:t xml:space="preserve"> αυτός ο προοδευτικός ηγέτης που στήνει τείχη</w:t>
      </w:r>
      <w:r>
        <w:rPr>
          <w:rFonts w:eastAsia="Times New Roman"/>
          <w:color w:val="212121"/>
          <w:szCs w:val="24"/>
        </w:rPr>
        <w:t>,</w:t>
      </w:r>
      <w:r w:rsidRPr="00E802E3">
        <w:rPr>
          <w:rFonts w:eastAsia="Times New Roman"/>
          <w:color w:val="212121"/>
          <w:szCs w:val="24"/>
        </w:rPr>
        <w:t xml:space="preserve"> που πυροβολεί μετανάστες</w:t>
      </w:r>
      <w:r>
        <w:rPr>
          <w:rFonts w:eastAsia="Times New Roman"/>
          <w:color w:val="212121"/>
          <w:szCs w:val="24"/>
        </w:rPr>
        <w:t>,</w:t>
      </w:r>
      <w:r w:rsidRPr="00E802E3">
        <w:rPr>
          <w:rFonts w:eastAsia="Times New Roman"/>
          <w:color w:val="212121"/>
          <w:szCs w:val="24"/>
        </w:rPr>
        <w:t xml:space="preserve"> που </w:t>
      </w:r>
      <w:r w:rsidRPr="00E802E3">
        <w:rPr>
          <w:rFonts w:eastAsia="Times New Roman"/>
          <w:color w:val="212121"/>
          <w:szCs w:val="24"/>
        </w:rPr>
        <w:t xml:space="preserve">στηρίχτηκε από την </w:t>
      </w:r>
      <w:r>
        <w:rPr>
          <w:rFonts w:eastAsia="Times New Roman"/>
          <w:color w:val="212121"/>
          <w:szCs w:val="24"/>
        </w:rPr>
        <w:t>«Κου Κλουξ Κ</w:t>
      </w:r>
      <w:r w:rsidRPr="00E802E3">
        <w:rPr>
          <w:rFonts w:eastAsia="Times New Roman"/>
          <w:color w:val="212121"/>
          <w:szCs w:val="24"/>
        </w:rPr>
        <w:t>λαν</w:t>
      </w:r>
      <w:r>
        <w:rPr>
          <w:rFonts w:eastAsia="Times New Roman"/>
          <w:color w:val="212121"/>
          <w:szCs w:val="24"/>
        </w:rPr>
        <w:t xml:space="preserve">» </w:t>
      </w:r>
      <w:r w:rsidRPr="00E802E3">
        <w:rPr>
          <w:rFonts w:eastAsia="Times New Roman"/>
          <w:color w:val="212121"/>
          <w:szCs w:val="24"/>
        </w:rPr>
        <w:t>και που έ</w:t>
      </w:r>
      <w:r>
        <w:rPr>
          <w:rFonts w:eastAsia="Times New Roman"/>
          <w:color w:val="212121"/>
          <w:szCs w:val="24"/>
        </w:rPr>
        <w:t>κανε τα πάντα για να περάσει η Σ</w:t>
      </w:r>
      <w:r w:rsidRPr="00E802E3">
        <w:rPr>
          <w:rFonts w:eastAsia="Times New Roman"/>
          <w:color w:val="212121"/>
          <w:szCs w:val="24"/>
        </w:rPr>
        <w:t>υμφωνία των Πρεσπών</w:t>
      </w:r>
      <w:r>
        <w:rPr>
          <w:rFonts w:eastAsia="Times New Roman"/>
          <w:color w:val="212121"/>
          <w:szCs w:val="24"/>
        </w:rPr>
        <w:t xml:space="preserve">. </w:t>
      </w:r>
    </w:p>
    <w:p w14:paraId="77C02EEE" w14:textId="77777777" w:rsidR="006113A9" w:rsidRDefault="006B6FC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 xml:space="preserve">Δεύτερον, τη </w:t>
      </w:r>
      <w:r w:rsidRPr="00E802E3">
        <w:rPr>
          <w:rFonts w:eastAsia="Times New Roman"/>
          <w:color w:val="212121"/>
          <w:szCs w:val="24"/>
        </w:rPr>
        <w:t>στήριξε με κάθε τρόπο το ΝΑΤΟ</w:t>
      </w:r>
      <w:r>
        <w:rPr>
          <w:rFonts w:eastAsia="Times New Roman"/>
          <w:color w:val="212121"/>
          <w:szCs w:val="24"/>
        </w:rPr>
        <w:t xml:space="preserve">, αυτός ο δολοφονικός </w:t>
      </w:r>
      <w:r>
        <w:rPr>
          <w:rFonts w:eastAsia="Times New Roman"/>
          <w:color w:val="212121"/>
          <w:szCs w:val="24"/>
        </w:rPr>
        <w:t>ο</w:t>
      </w:r>
      <w:r w:rsidRPr="00E802E3">
        <w:rPr>
          <w:rFonts w:eastAsia="Times New Roman"/>
          <w:color w:val="212121"/>
          <w:szCs w:val="24"/>
        </w:rPr>
        <w:t>ργανισμός που φούντωσε τους εθνικισμούς στα Βαλκάνια</w:t>
      </w:r>
      <w:r>
        <w:rPr>
          <w:rFonts w:eastAsia="Times New Roman"/>
          <w:color w:val="212121"/>
          <w:szCs w:val="24"/>
        </w:rPr>
        <w:t>, αιματοκύλ</w:t>
      </w:r>
      <w:r>
        <w:rPr>
          <w:rFonts w:eastAsia="Times New Roman"/>
          <w:color w:val="212121"/>
          <w:szCs w:val="24"/>
        </w:rPr>
        <w:t>ι</w:t>
      </w:r>
      <w:r w:rsidRPr="00E802E3">
        <w:rPr>
          <w:rFonts w:eastAsia="Times New Roman"/>
          <w:color w:val="212121"/>
          <w:szCs w:val="24"/>
        </w:rPr>
        <w:t>σε</w:t>
      </w:r>
      <w:r>
        <w:rPr>
          <w:rFonts w:eastAsia="Times New Roman"/>
          <w:color w:val="212121"/>
          <w:szCs w:val="24"/>
        </w:rPr>
        <w:t xml:space="preserve"> την περιοχή δυ</w:t>
      </w:r>
      <w:r w:rsidRPr="00E802E3">
        <w:rPr>
          <w:rFonts w:eastAsia="Times New Roman"/>
          <w:color w:val="212121"/>
          <w:szCs w:val="24"/>
        </w:rPr>
        <w:t>ο και τρεις</w:t>
      </w:r>
      <w:r w:rsidRPr="00E802E3">
        <w:rPr>
          <w:rFonts w:eastAsia="Times New Roman"/>
          <w:color w:val="212121"/>
          <w:szCs w:val="24"/>
        </w:rPr>
        <w:t xml:space="preserve"> φορές</w:t>
      </w:r>
      <w:r>
        <w:rPr>
          <w:rFonts w:eastAsia="Times New Roman"/>
          <w:color w:val="212121"/>
          <w:szCs w:val="24"/>
        </w:rPr>
        <w:t>,</w:t>
      </w:r>
      <w:r w:rsidRPr="00E802E3">
        <w:rPr>
          <w:rFonts w:eastAsia="Times New Roman"/>
          <w:color w:val="212121"/>
          <w:szCs w:val="24"/>
        </w:rPr>
        <w:t xml:space="preserve"> επέβαλε αλλαγή συνόρων</w:t>
      </w:r>
      <w:r>
        <w:rPr>
          <w:rFonts w:eastAsia="Times New Roman"/>
          <w:color w:val="212121"/>
          <w:szCs w:val="24"/>
        </w:rPr>
        <w:t>,</w:t>
      </w:r>
      <w:r w:rsidRPr="00E802E3">
        <w:rPr>
          <w:rFonts w:eastAsia="Times New Roman"/>
          <w:color w:val="212121"/>
          <w:szCs w:val="24"/>
        </w:rPr>
        <w:t xml:space="preserve"> έριξε βόμβες απεμπλουτισμένου ουρανίου</w:t>
      </w:r>
      <w:r>
        <w:rPr>
          <w:rFonts w:eastAsia="Times New Roman"/>
          <w:color w:val="212121"/>
          <w:szCs w:val="24"/>
        </w:rPr>
        <w:t>. Α</w:t>
      </w:r>
      <w:r w:rsidRPr="00E802E3">
        <w:rPr>
          <w:rFonts w:eastAsia="Times New Roman"/>
          <w:color w:val="212121"/>
          <w:szCs w:val="24"/>
        </w:rPr>
        <w:t>υτός ο</w:t>
      </w:r>
      <w:r>
        <w:rPr>
          <w:rFonts w:eastAsia="Times New Roman"/>
          <w:color w:val="212121"/>
          <w:szCs w:val="24"/>
        </w:rPr>
        <w:t xml:space="preserve"> </w:t>
      </w:r>
      <w:r>
        <w:rPr>
          <w:rFonts w:eastAsia="Times New Roman"/>
          <w:color w:val="212121"/>
          <w:szCs w:val="24"/>
        </w:rPr>
        <w:t>ο</w:t>
      </w:r>
      <w:r>
        <w:rPr>
          <w:rFonts w:eastAsia="Times New Roman"/>
          <w:color w:val="212121"/>
          <w:szCs w:val="24"/>
        </w:rPr>
        <w:t>ργανισμός οργάνωσε μι</w:t>
      </w:r>
      <w:r w:rsidRPr="00E802E3">
        <w:rPr>
          <w:rFonts w:eastAsia="Times New Roman"/>
          <w:color w:val="212121"/>
          <w:szCs w:val="24"/>
        </w:rPr>
        <w:t>α ολόκληρη εκ</w:t>
      </w:r>
      <w:r>
        <w:rPr>
          <w:rFonts w:eastAsia="Times New Roman"/>
          <w:color w:val="212121"/>
          <w:szCs w:val="24"/>
        </w:rPr>
        <w:t>στρατεία για να γίνει αποδεκτή η Σ</w:t>
      </w:r>
      <w:r w:rsidRPr="00E802E3">
        <w:rPr>
          <w:rFonts w:eastAsia="Times New Roman"/>
          <w:color w:val="212121"/>
          <w:szCs w:val="24"/>
        </w:rPr>
        <w:t>υμφωνία των Πρεσπών και</w:t>
      </w:r>
      <w:r>
        <w:rPr>
          <w:rFonts w:eastAsia="Times New Roman"/>
          <w:color w:val="212121"/>
          <w:szCs w:val="24"/>
        </w:rPr>
        <w:t>,</w:t>
      </w:r>
      <w:r w:rsidRPr="00E802E3">
        <w:rPr>
          <w:rFonts w:eastAsia="Times New Roman"/>
          <w:color w:val="212121"/>
          <w:szCs w:val="24"/>
        </w:rPr>
        <w:t xml:space="preserve"> μάλιστα</w:t>
      </w:r>
      <w:r>
        <w:rPr>
          <w:rFonts w:eastAsia="Times New Roman"/>
          <w:color w:val="212121"/>
          <w:szCs w:val="24"/>
        </w:rPr>
        <w:t>, ο Γενικός Γ</w:t>
      </w:r>
      <w:r w:rsidRPr="00E802E3">
        <w:rPr>
          <w:rFonts w:eastAsia="Times New Roman"/>
          <w:color w:val="212121"/>
          <w:szCs w:val="24"/>
        </w:rPr>
        <w:t xml:space="preserve">ραμματέας του ΝΑΤΟ ήταν </w:t>
      </w:r>
      <w:r>
        <w:rPr>
          <w:rFonts w:eastAsia="Times New Roman"/>
          <w:color w:val="212121"/>
          <w:szCs w:val="24"/>
        </w:rPr>
        <w:t xml:space="preserve">και ο πρώτος που συνεχάρη τον Ζάεφ </w:t>
      </w:r>
      <w:r w:rsidRPr="00E802E3">
        <w:rPr>
          <w:rFonts w:eastAsia="Times New Roman"/>
          <w:color w:val="212121"/>
          <w:szCs w:val="24"/>
        </w:rPr>
        <w:t>για</w:t>
      </w:r>
      <w:r w:rsidRPr="00E802E3">
        <w:rPr>
          <w:rFonts w:eastAsia="Times New Roman"/>
          <w:color w:val="212121"/>
          <w:szCs w:val="24"/>
        </w:rPr>
        <w:t xml:space="preserve"> το αποτέλεσμα στη Βουλή της </w:t>
      </w:r>
      <w:r>
        <w:rPr>
          <w:rFonts w:eastAsia="Times New Roman"/>
          <w:color w:val="212121"/>
          <w:szCs w:val="24"/>
          <w:lang w:val="en-US"/>
        </w:rPr>
        <w:t>FYROM</w:t>
      </w:r>
      <w:r w:rsidRPr="00975562">
        <w:rPr>
          <w:rFonts w:eastAsia="Times New Roman"/>
          <w:color w:val="212121"/>
          <w:szCs w:val="24"/>
        </w:rPr>
        <w:t xml:space="preserve">. </w:t>
      </w:r>
    </w:p>
    <w:p w14:paraId="77C02EEF" w14:textId="77777777" w:rsidR="006113A9" w:rsidRDefault="006B6FC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 xml:space="preserve">Τρίτον, </w:t>
      </w:r>
      <w:r w:rsidRPr="00E802E3">
        <w:rPr>
          <w:rFonts w:eastAsia="Times New Roman"/>
          <w:color w:val="212121"/>
          <w:szCs w:val="24"/>
        </w:rPr>
        <w:t>στήρι</w:t>
      </w:r>
      <w:r>
        <w:rPr>
          <w:rFonts w:eastAsia="Times New Roman"/>
          <w:color w:val="212121"/>
          <w:szCs w:val="24"/>
        </w:rPr>
        <w:t>ξαν τη Σ</w:t>
      </w:r>
      <w:r w:rsidRPr="00E802E3">
        <w:rPr>
          <w:rFonts w:eastAsia="Times New Roman"/>
          <w:color w:val="212121"/>
          <w:szCs w:val="24"/>
        </w:rPr>
        <w:t xml:space="preserve">υμφωνία η Ευρωπαϊκή Ένωση και </w:t>
      </w:r>
      <w:r>
        <w:rPr>
          <w:rFonts w:eastAsia="Times New Roman"/>
          <w:color w:val="212121"/>
          <w:szCs w:val="24"/>
        </w:rPr>
        <w:t xml:space="preserve">οι </w:t>
      </w:r>
      <w:r w:rsidRPr="00E802E3">
        <w:rPr>
          <w:rFonts w:eastAsia="Times New Roman"/>
          <w:color w:val="212121"/>
          <w:szCs w:val="24"/>
        </w:rPr>
        <w:t>ηγέτες χωρών της Ευρωπαϊκής Ένωσης</w:t>
      </w:r>
      <w:r>
        <w:rPr>
          <w:rFonts w:eastAsia="Times New Roman"/>
          <w:color w:val="212121"/>
          <w:szCs w:val="24"/>
        </w:rPr>
        <w:t xml:space="preserve">, πρώτη και καλύτερη η Μέρκελ, </w:t>
      </w:r>
      <w:r w:rsidRPr="00E802E3">
        <w:rPr>
          <w:rFonts w:eastAsia="Times New Roman"/>
          <w:color w:val="212121"/>
          <w:szCs w:val="24"/>
        </w:rPr>
        <w:t>που ήρθε στην Ελ</w:t>
      </w:r>
      <w:r>
        <w:rPr>
          <w:rFonts w:eastAsia="Times New Roman"/>
          <w:color w:val="212121"/>
          <w:szCs w:val="24"/>
        </w:rPr>
        <w:t>λάδα για να συγχαρεί τον κ. Τ</w:t>
      </w:r>
      <w:r w:rsidRPr="00E802E3">
        <w:rPr>
          <w:rFonts w:eastAsia="Times New Roman"/>
          <w:color w:val="212121"/>
          <w:szCs w:val="24"/>
        </w:rPr>
        <w:t>σίπρα</w:t>
      </w:r>
      <w:r>
        <w:rPr>
          <w:rFonts w:eastAsia="Times New Roman"/>
          <w:color w:val="212121"/>
          <w:szCs w:val="24"/>
        </w:rPr>
        <w:t>,</w:t>
      </w:r>
      <w:r w:rsidRPr="00E802E3">
        <w:rPr>
          <w:rFonts w:eastAsia="Times New Roman"/>
          <w:color w:val="212121"/>
          <w:szCs w:val="24"/>
        </w:rPr>
        <w:t xml:space="preserve"> όχι μόν</w:t>
      </w:r>
      <w:r>
        <w:rPr>
          <w:rFonts w:eastAsia="Times New Roman"/>
          <w:color w:val="212121"/>
          <w:szCs w:val="24"/>
        </w:rPr>
        <w:t>ο φυσικά για τις επιδόσεις της Κυβέρνησή</w:t>
      </w:r>
      <w:r w:rsidRPr="00E802E3">
        <w:rPr>
          <w:rFonts w:eastAsia="Times New Roman"/>
          <w:color w:val="212121"/>
          <w:szCs w:val="24"/>
        </w:rPr>
        <w:t>ς</w:t>
      </w:r>
      <w:r w:rsidRPr="00E802E3">
        <w:rPr>
          <w:rFonts w:eastAsia="Times New Roman"/>
          <w:color w:val="212121"/>
          <w:szCs w:val="24"/>
        </w:rPr>
        <w:t xml:space="preserve"> του στην εφαρμογή </w:t>
      </w:r>
      <w:r>
        <w:rPr>
          <w:rFonts w:eastAsia="Times New Roman"/>
          <w:color w:val="212121"/>
          <w:szCs w:val="24"/>
        </w:rPr>
        <w:t xml:space="preserve">των μνημονίων, </w:t>
      </w:r>
      <w:r w:rsidRPr="00E802E3">
        <w:rPr>
          <w:rFonts w:eastAsia="Times New Roman"/>
          <w:color w:val="212121"/>
          <w:szCs w:val="24"/>
        </w:rPr>
        <w:t>αλλά και για την υπογ</w:t>
      </w:r>
      <w:r>
        <w:rPr>
          <w:rFonts w:eastAsia="Times New Roman"/>
          <w:color w:val="212121"/>
          <w:szCs w:val="24"/>
        </w:rPr>
        <w:t xml:space="preserve">ραφή της συγκεκριμένης </w:t>
      </w:r>
      <w:r>
        <w:rPr>
          <w:rFonts w:eastAsia="Times New Roman"/>
          <w:color w:val="212121"/>
          <w:szCs w:val="24"/>
        </w:rPr>
        <w:t>σ</w:t>
      </w:r>
      <w:r w:rsidRPr="00E802E3">
        <w:rPr>
          <w:rFonts w:eastAsia="Times New Roman"/>
          <w:color w:val="212121"/>
          <w:szCs w:val="24"/>
        </w:rPr>
        <w:t>υμφωνίας</w:t>
      </w:r>
      <w:r>
        <w:rPr>
          <w:rFonts w:eastAsia="Times New Roman"/>
          <w:color w:val="212121"/>
          <w:szCs w:val="24"/>
        </w:rPr>
        <w:t xml:space="preserve">. </w:t>
      </w:r>
      <w:r w:rsidRPr="00E802E3">
        <w:rPr>
          <w:rFonts w:eastAsia="Times New Roman"/>
          <w:color w:val="212121"/>
          <w:szCs w:val="24"/>
        </w:rPr>
        <w:t>Και</w:t>
      </w:r>
      <w:r>
        <w:rPr>
          <w:rFonts w:eastAsia="Times New Roman"/>
          <w:color w:val="212121"/>
          <w:szCs w:val="24"/>
        </w:rPr>
        <w:t>,</w:t>
      </w:r>
      <w:r w:rsidRPr="00E802E3">
        <w:rPr>
          <w:rFonts w:eastAsia="Times New Roman"/>
          <w:color w:val="212121"/>
          <w:szCs w:val="24"/>
        </w:rPr>
        <w:t xml:space="preserve"> φυσικά</w:t>
      </w:r>
      <w:r>
        <w:rPr>
          <w:rFonts w:eastAsia="Times New Roman"/>
          <w:color w:val="212121"/>
          <w:szCs w:val="24"/>
        </w:rPr>
        <w:t>, δεν ήταν</w:t>
      </w:r>
      <w:r w:rsidRPr="00E802E3">
        <w:rPr>
          <w:rFonts w:eastAsia="Times New Roman"/>
          <w:color w:val="212121"/>
          <w:szCs w:val="24"/>
        </w:rPr>
        <w:t xml:space="preserve"> μόνο η Μέρκελ</w:t>
      </w:r>
      <w:r>
        <w:rPr>
          <w:rFonts w:eastAsia="Times New Roman"/>
          <w:color w:val="212121"/>
          <w:szCs w:val="24"/>
        </w:rPr>
        <w:t>,</w:t>
      </w:r>
      <w:r w:rsidRPr="00E802E3">
        <w:rPr>
          <w:rFonts w:eastAsia="Times New Roman"/>
          <w:color w:val="212121"/>
          <w:szCs w:val="24"/>
        </w:rPr>
        <w:t xml:space="preserve"> ήταν </w:t>
      </w:r>
      <w:r w:rsidRPr="00E802E3">
        <w:rPr>
          <w:rFonts w:eastAsia="Times New Roman"/>
          <w:color w:val="212121"/>
          <w:szCs w:val="24"/>
        </w:rPr>
        <w:lastRenderedPageBreak/>
        <w:t>ο Γιούνκερ</w:t>
      </w:r>
      <w:r>
        <w:rPr>
          <w:rFonts w:eastAsia="Times New Roman"/>
          <w:color w:val="212121"/>
          <w:szCs w:val="24"/>
        </w:rPr>
        <w:t>,</w:t>
      </w:r>
      <w:r w:rsidRPr="00E802E3">
        <w:rPr>
          <w:rFonts w:eastAsia="Times New Roman"/>
          <w:color w:val="212121"/>
          <w:szCs w:val="24"/>
        </w:rPr>
        <w:t xml:space="preserve"> ήταν ο </w:t>
      </w:r>
      <w:r>
        <w:rPr>
          <w:rFonts w:eastAsia="Times New Roman"/>
          <w:color w:val="212121"/>
          <w:szCs w:val="24"/>
        </w:rPr>
        <w:t>Μακρόν, ήταν πολλοί άλλοι. Και λέει η κ</w:t>
      </w:r>
      <w:r>
        <w:rPr>
          <w:rFonts w:eastAsia="Times New Roman"/>
          <w:color w:val="212121"/>
          <w:szCs w:val="24"/>
        </w:rPr>
        <w:t>.</w:t>
      </w:r>
      <w:r>
        <w:rPr>
          <w:rFonts w:eastAsia="Times New Roman"/>
          <w:color w:val="212121"/>
          <w:szCs w:val="24"/>
        </w:rPr>
        <w:t xml:space="preserve"> </w:t>
      </w:r>
      <w:r w:rsidRPr="00E802E3">
        <w:rPr>
          <w:rFonts w:eastAsia="Times New Roman"/>
          <w:color w:val="212121"/>
          <w:szCs w:val="24"/>
        </w:rPr>
        <w:t xml:space="preserve">Αναγνωστοπούλου </w:t>
      </w:r>
      <w:r>
        <w:rPr>
          <w:rFonts w:eastAsia="Times New Roman"/>
          <w:color w:val="212121"/>
          <w:szCs w:val="24"/>
        </w:rPr>
        <w:t>-</w:t>
      </w:r>
      <w:r w:rsidRPr="00E802E3">
        <w:rPr>
          <w:rFonts w:eastAsia="Times New Roman"/>
          <w:color w:val="212121"/>
          <w:szCs w:val="24"/>
        </w:rPr>
        <w:t xml:space="preserve">το είπε πριν στην ομιλία </w:t>
      </w:r>
      <w:r>
        <w:rPr>
          <w:rFonts w:eastAsia="Times New Roman"/>
          <w:color w:val="212121"/>
          <w:szCs w:val="24"/>
        </w:rPr>
        <w:t>της-</w:t>
      </w:r>
      <w:r w:rsidRPr="00E802E3">
        <w:rPr>
          <w:rFonts w:eastAsia="Times New Roman"/>
          <w:color w:val="212121"/>
          <w:szCs w:val="24"/>
        </w:rPr>
        <w:t xml:space="preserve"> ότι το </w:t>
      </w:r>
      <w:r>
        <w:rPr>
          <w:rFonts w:eastAsia="Times New Roman"/>
          <w:color w:val="212121"/>
          <w:szCs w:val="24"/>
        </w:rPr>
        <w:t>έκαναν</w:t>
      </w:r>
      <w:r w:rsidRPr="00E802E3">
        <w:rPr>
          <w:rFonts w:eastAsia="Times New Roman"/>
          <w:color w:val="212121"/>
          <w:szCs w:val="24"/>
        </w:rPr>
        <w:t xml:space="preserve"> αυτό</w:t>
      </w:r>
      <w:r>
        <w:rPr>
          <w:rFonts w:eastAsia="Times New Roman"/>
          <w:color w:val="212121"/>
          <w:szCs w:val="24"/>
        </w:rPr>
        <w:t xml:space="preserve">, στήριξαν και στηρίζουν τη </w:t>
      </w:r>
      <w:r>
        <w:rPr>
          <w:rFonts w:eastAsia="Times New Roman"/>
          <w:color w:val="212121"/>
          <w:szCs w:val="24"/>
        </w:rPr>
        <w:t>σ</w:t>
      </w:r>
      <w:r w:rsidRPr="00E802E3">
        <w:rPr>
          <w:rFonts w:eastAsia="Times New Roman"/>
          <w:color w:val="212121"/>
          <w:szCs w:val="24"/>
        </w:rPr>
        <w:t>υμφωνία</w:t>
      </w:r>
      <w:r>
        <w:rPr>
          <w:rFonts w:eastAsia="Times New Roman"/>
          <w:color w:val="212121"/>
          <w:szCs w:val="24"/>
        </w:rPr>
        <w:t>, γιατί φοβούνται και αυτοί</w:t>
      </w:r>
      <w:r w:rsidRPr="00E802E3">
        <w:rPr>
          <w:rFonts w:eastAsia="Times New Roman"/>
          <w:color w:val="212121"/>
          <w:szCs w:val="24"/>
        </w:rPr>
        <w:t xml:space="preserve"> τον εθνικισ</w:t>
      </w:r>
      <w:r>
        <w:rPr>
          <w:rFonts w:eastAsia="Times New Roman"/>
          <w:color w:val="212121"/>
          <w:szCs w:val="24"/>
        </w:rPr>
        <w:t xml:space="preserve">μό και την άνοδο της </w:t>
      </w:r>
      <w:r>
        <w:rPr>
          <w:rFonts w:eastAsia="Times New Roman"/>
          <w:color w:val="212121"/>
          <w:szCs w:val="24"/>
        </w:rPr>
        <w:t>α</w:t>
      </w:r>
      <w:r w:rsidRPr="00E802E3">
        <w:rPr>
          <w:rFonts w:eastAsia="Times New Roman"/>
          <w:color w:val="212121"/>
          <w:szCs w:val="24"/>
        </w:rPr>
        <w:t>κροδεξιάς</w:t>
      </w:r>
      <w:r>
        <w:rPr>
          <w:rFonts w:eastAsia="Times New Roman"/>
          <w:color w:val="212121"/>
          <w:szCs w:val="24"/>
        </w:rPr>
        <w:t xml:space="preserve">. </w:t>
      </w:r>
    </w:p>
    <w:p w14:paraId="77C02EF0" w14:textId="77777777" w:rsidR="006113A9" w:rsidRDefault="006B6FC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Κ</w:t>
      </w:r>
      <w:r w:rsidRPr="00E802E3">
        <w:rPr>
          <w:rFonts w:eastAsia="Times New Roman"/>
          <w:color w:val="212121"/>
          <w:szCs w:val="24"/>
        </w:rPr>
        <w:t>αλά</w:t>
      </w:r>
      <w:r>
        <w:rPr>
          <w:rFonts w:eastAsia="Times New Roman"/>
          <w:color w:val="212121"/>
          <w:szCs w:val="24"/>
        </w:rPr>
        <w:t xml:space="preserve">, </w:t>
      </w:r>
      <w:r w:rsidRPr="00E802E3">
        <w:rPr>
          <w:rFonts w:eastAsia="Times New Roman"/>
          <w:color w:val="212121"/>
          <w:szCs w:val="24"/>
        </w:rPr>
        <w:t>μιλάτε σοβαρά</w:t>
      </w:r>
      <w:r>
        <w:rPr>
          <w:rFonts w:eastAsia="Times New Roman"/>
          <w:color w:val="212121"/>
          <w:szCs w:val="24"/>
        </w:rPr>
        <w:t>; Ο</w:t>
      </w:r>
      <w:r w:rsidRPr="00E802E3">
        <w:rPr>
          <w:rFonts w:eastAsia="Times New Roman"/>
          <w:color w:val="212121"/>
          <w:szCs w:val="24"/>
        </w:rPr>
        <w:t xml:space="preserve"> γερμανικός ιμπεριαλισμός δεν ήταν αυτός που πρωτοστάτησε από τις αρχές της δεκαετίας του </w:t>
      </w:r>
      <w:r>
        <w:rPr>
          <w:rFonts w:eastAsia="Times New Roman"/>
          <w:color w:val="212121"/>
          <w:szCs w:val="24"/>
        </w:rPr>
        <w:t>1990 στην υποδαύλι</w:t>
      </w:r>
      <w:r w:rsidRPr="00E802E3">
        <w:rPr>
          <w:rFonts w:eastAsia="Times New Roman"/>
          <w:color w:val="212121"/>
          <w:szCs w:val="24"/>
        </w:rPr>
        <w:t>ση του εθνικισμού</w:t>
      </w:r>
      <w:r w:rsidRPr="00E802E3">
        <w:rPr>
          <w:rFonts w:eastAsia="Times New Roman"/>
          <w:color w:val="212121"/>
          <w:szCs w:val="24"/>
        </w:rPr>
        <w:t xml:space="preserve"> στα Βαλκάνια και</w:t>
      </w:r>
      <w:r>
        <w:rPr>
          <w:rFonts w:eastAsia="Times New Roman"/>
          <w:color w:val="212121"/>
          <w:szCs w:val="24"/>
        </w:rPr>
        <w:t xml:space="preserve"> στη διάλυση της Γιουγκοσλαβίας, </w:t>
      </w:r>
      <w:r w:rsidRPr="00E802E3">
        <w:rPr>
          <w:rFonts w:eastAsia="Times New Roman"/>
          <w:color w:val="212121"/>
          <w:szCs w:val="24"/>
        </w:rPr>
        <w:t>όχι στην κατάρρευση</w:t>
      </w:r>
      <w:r>
        <w:rPr>
          <w:rFonts w:eastAsia="Times New Roman"/>
          <w:color w:val="212121"/>
          <w:szCs w:val="24"/>
        </w:rPr>
        <w:t xml:space="preserve"> -</w:t>
      </w:r>
      <w:r w:rsidRPr="00E802E3">
        <w:rPr>
          <w:rFonts w:eastAsia="Times New Roman"/>
          <w:color w:val="212121"/>
          <w:szCs w:val="24"/>
        </w:rPr>
        <w:t>όπως ειπώθηκε</w:t>
      </w:r>
      <w:r>
        <w:rPr>
          <w:rFonts w:eastAsia="Times New Roman"/>
          <w:color w:val="212121"/>
          <w:szCs w:val="24"/>
        </w:rPr>
        <w:t>- αλλά</w:t>
      </w:r>
      <w:r w:rsidRPr="00E802E3">
        <w:rPr>
          <w:rFonts w:eastAsia="Times New Roman"/>
          <w:color w:val="212121"/>
          <w:szCs w:val="24"/>
        </w:rPr>
        <w:t xml:space="preserve"> στη διάλυση της Γιουγκοσλαβίας</w:t>
      </w:r>
      <w:r>
        <w:rPr>
          <w:rFonts w:eastAsia="Times New Roman"/>
          <w:color w:val="212121"/>
          <w:szCs w:val="24"/>
        </w:rPr>
        <w:t>;</w:t>
      </w:r>
      <w:r w:rsidRPr="00E802E3">
        <w:rPr>
          <w:rFonts w:eastAsia="Times New Roman"/>
          <w:color w:val="212121"/>
          <w:szCs w:val="24"/>
        </w:rPr>
        <w:t xml:space="preserve"> </w:t>
      </w:r>
      <w:r>
        <w:rPr>
          <w:rFonts w:eastAsia="Times New Roman"/>
          <w:color w:val="212121"/>
          <w:szCs w:val="24"/>
        </w:rPr>
        <w:t>Μιλάτε</w:t>
      </w:r>
      <w:r w:rsidRPr="00E802E3">
        <w:rPr>
          <w:rFonts w:eastAsia="Times New Roman"/>
          <w:color w:val="212121"/>
          <w:szCs w:val="24"/>
        </w:rPr>
        <w:t xml:space="preserve"> για εθνικισμό</w:t>
      </w:r>
      <w:r>
        <w:rPr>
          <w:rFonts w:eastAsia="Times New Roman"/>
          <w:color w:val="212121"/>
          <w:szCs w:val="24"/>
        </w:rPr>
        <w:t>. Ο Κουρτς, ο ακροδεξιός Κ</w:t>
      </w:r>
      <w:r w:rsidRPr="00E802E3">
        <w:rPr>
          <w:rFonts w:eastAsia="Times New Roman"/>
          <w:color w:val="212121"/>
          <w:szCs w:val="24"/>
        </w:rPr>
        <w:t>αγκελάριος της Αυστρίας</w:t>
      </w:r>
      <w:r>
        <w:rPr>
          <w:rFonts w:eastAsia="Times New Roman"/>
          <w:color w:val="212121"/>
          <w:szCs w:val="24"/>
        </w:rPr>
        <w:t>,</w:t>
      </w:r>
      <w:r w:rsidRPr="00E802E3">
        <w:rPr>
          <w:rFonts w:eastAsia="Times New Roman"/>
          <w:color w:val="212121"/>
          <w:szCs w:val="24"/>
        </w:rPr>
        <w:t xml:space="preserve"> δεν ήταν αυτός που έστειλε μήνυμα </w:t>
      </w:r>
      <w:r>
        <w:rPr>
          <w:rFonts w:eastAsia="Times New Roman"/>
          <w:color w:val="212121"/>
          <w:szCs w:val="24"/>
        </w:rPr>
        <w:t xml:space="preserve">πριν από </w:t>
      </w:r>
      <w:r w:rsidRPr="00E802E3">
        <w:rPr>
          <w:rFonts w:eastAsia="Times New Roman"/>
          <w:color w:val="212121"/>
          <w:szCs w:val="24"/>
        </w:rPr>
        <w:t>λίγο καιρό για τις</w:t>
      </w:r>
      <w:r>
        <w:rPr>
          <w:rFonts w:eastAsia="Times New Roman"/>
          <w:color w:val="212121"/>
          <w:szCs w:val="24"/>
        </w:rPr>
        <w:t xml:space="preserve"> </w:t>
      </w:r>
      <w:r>
        <w:rPr>
          <w:rFonts w:eastAsia="Times New Roman"/>
          <w:color w:val="212121"/>
          <w:szCs w:val="24"/>
        </w:rPr>
        <w:t>θετικές προοπτικές που έχει η Σ</w:t>
      </w:r>
      <w:r w:rsidRPr="00E802E3">
        <w:rPr>
          <w:rFonts w:eastAsia="Times New Roman"/>
          <w:color w:val="212121"/>
          <w:szCs w:val="24"/>
        </w:rPr>
        <w:t>υμφωνία των Πρεσπών</w:t>
      </w:r>
      <w:r>
        <w:rPr>
          <w:rFonts w:eastAsia="Times New Roman"/>
          <w:color w:val="212121"/>
          <w:szCs w:val="24"/>
        </w:rPr>
        <w:t>;</w:t>
      </w:r>
      <w:r w:rsidRPr="00E802E3">
        <w:rPr>
          <w:rFonts w:eastAsia="Times New Roman"/>
          <w:color w:val="212121"/>
          <w:szCs w:val="24"/>
        </w:rPr>
        <w:t xml:space="preserve"> </w:t>
      </w:r>
    </w:p>
    <w:p w14:paraId="77C02EF1" w14:textId="77777777" w:rsidR="006113A9" w:rsidRDefault="006B6FC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Γι</w:t>
      </w:r>
      <w:r>
        <w:rPr>
          <w:rFonts w:eastAsia="Times New Roman"/>
          <w:color w:val="212121"/>
          <w:szCs w:val="24"/>
        </w:rPr>
        <w:t>’</w:t>
      </w:r>
      <w:r>
        <w:rPr>
          <w:rFonts w:eastAsia="Times New Roman"/>
          <w:color w:val="212121"/>
          <w:szCs w:val="24"/>
        </w:rPr>
        <w:t xml:space="preserve"> αυτά τα ζητήματα κανένας, ο</w:t>
      </w:r>
      <w:r w:rsidRPr="00E802E3">
        <w:rPr>
          <w:rFonts w:eastAsia="Times New Roman"/>
          <w:color w:val="212121"/>
          <w:szCs w:val="24"/>
        </w:rPr>
        <w:t xml:space="preserve">ύτε ο ΣΥΡΙΖΑ ούτε κανένας </w:t>
      </w:r>
      <w:r>
        <w:rPr>
          <w:rFonts w:eastAsia="Times New Roman"/>
          <w:color w:val="212121"/>
          <w:szCs w:val="24"/>
        </w:rPr>
        <w:t xml:space="preserve">άλλος, δεν βγάζει </w:t>
      </w:r>
      <w:r>
        <w:rPr>
          <w:rFonts w:eastAsia="Times New Roman"/>
          <w:color w:val="212121"/>
          <w:szCs w:val="24"/>
        </w:rPr>
        <w:t>άχνα</w:t>
      </w:r>
      <w:r>
        <w:rPr>
          <w:rFonts w:eastAsia="Times New Roman"/>
          <w:color w:val="212121"/>
          <w:szCs w:val="24"/>
        </w:rPr>
        <w:t>. Δ</w:t>
      </w:r>
      <w:r w:rsidRPr="00E802E3">
        <w:rPr>
          <w:rFonts w:eastAsia="Times New Roman"/>
          <w:color w:val="212121"/>
          <w:szCs w:val="24"/>
        </w:rPr>
        <w:t xml:space="preserve">εν υπάρχει </w:t>
      </w:r>
      <w:r>
        <w:rPr>
          <w:rFonts w:eastAsia="Times New Roman"/>
          <w:color w:val="212121"/>
          <w:szCs w:val="24"/>
        </w:rPr>
        <w:t xml:space="preserve">ιμπεριαλισμός, </w:t>
      </w:r>
      <w:r w:rsidRPr="00E802E3">
        <w:rPr>
          <w:rFonts w:eastAsia="Times New Roman"/>
          <w:color w:val="212121"/>
          <w:szCs w:val="24"/>
        </w:rPr>
        <w:t xml:space="preserve">δεν υπάρχουν </w:t>
      </w:r>
      <w:r>
        <w:rPr>
          <w:rFonts w:eastAsia="Times New Roman"/>
          <w:color w:val="212121"/>
          <w:szCs w:val="24"/>
        </w:rPr>
        <w:t>αμερικανονατοϊκοί σχεδιασμοί -που φτάνουν</w:t>
      </w:r>
      <w:r w:rsidRPr="00E802E3">
        <w:rPr>
          <w:rFonts w:eastAsia="Times New Roman"/>
          <w:color w:val="212121"/>
          <w:szCs w:val="24"/>
        </w:rPr>
        <w:t xml:space="preserve"> μάλιστα στα όρια πολεμικών προετοιμασιών</w:t>
      </w:r>
      <w:r>
        <w:rPr>
          <w:rFonts w:eastAsia="Times New Roman"/>
          <w:color w:val="212121"/>
          <w:szCs w:val="24"/>
        </w:rPr>
        <w:t>-</w:t>
      </w:r>
      <w:r w:rsidRPr="00E802E3">
        <w:rPr>
          <w:rFonts w:eastAsia="Times New Roman"/>
          <w:color w:val="212121"/>
          <w:szCs w:val="24"/>
        </w:rPr>
        <w:t xml:space="preserve"> δεν υπάρχουν ανταγωνισμοί στα Βαλκάνια και στην ευρύτερη περιοχή με επίκεντρο τους αγωγούς</w:t>
      </w:r>
      <w:r>
        <w:rPr>
          <w:rFonts w:eastAsia="Times New Roman"/>
          <w:color w:val="212121"/>
          <w:szCs w:val="24"/>
        </w:rPr>
        <w:t>,</w:t>
      </w:r>
      <w:r w:rsidRPr="00E802E3">
        <w:rPr>
          <w:rFonts w:eastAsia="Times New Roman"/>
          <w:color w:val="212121"/>
          <w:szCs w:val="24"/>
        </w:rPr>
        <w:t xml:space="preserve"> τις αγορές</w:t>
      </w:r>
      <w:r>
        <w:rPr>
          <w:rFonts w:eastAsia="Times New Roman"/>
          <w:color w:val="212121"/>
          <w:szCs w:val="24"/>
        </w:rPr>
        <w:t>,</w:t>
      </w:r>
      <w:r w:rsidRPr="00E802E3">
        <w:rPr>
          <w:rFonts w:eastAsia="Times New Roman"/>
          <w:color w:val="212121"/>
          <w:szCs w:val="24"/>
        </w:rPr>
        <w:t xml:space="preserve"> τις πρώτες ύλες</w:t>
      </w:r>
      <w:r>
        <w:rPr>
          <w:rFonts w:eastAsia="Times New Roman"/>
          <w:color w:val="212121"/>
          <w:szCs w:val="24"/>
        </w:rPr>
        <w:t>. Δ</w:t>
      </w:r>
      <w:r w:rsidRPr="00E802E3">
        <w:rPr>
          <w:rFonts w:eastAsia="Times New Roman"/>
          <w:color w:val="212121"/>
          <w:szCs w:val="24"/>
        </w:rPr>
        <w:t>εν υπάρχει τίποτα από όλα αυτά</w:t>
      </w:r>
      <w:r>
        <w:rPr>
          <w:rFonts w:eastAsia="Times New Roman"/>
          <w:color w:val="212121"/>
          <w:szCs w:val="24"/>
        </w:rPr>
        <w:t>.</w:t>
      </w:r>
    </w:p>
    <w:p w14:paraId="77C02EF2" w14:textId="77777777" w:rsidR="006113A9" w:rsidRDefault="006B6FC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lastRenderedPageBreak/>
        <w:t>Υπάρχει μόνο το παραμύθι π</w:t>
      </w:r>
      <w:r w:rsidRPr="00E802E3">
        <w:rPr>
          <w:rFonts w:eastAsia="Times New Roman"/>
          <w:color w:val="212121"/>
          <w:szCs w:val="24"/>
        </w:rPr>
        <w:t>ου ακούσαμε πάλι σήμερα</w:t>
      </w:r>
      <w:r>
        <w:rPr>
          <w:rFonts w:eastAsia="Times New Roman"/>
          <w:color w:val="212121"/>
          <w:szCs w:val="24"/>
        </w:rPr>
        <w:t>, ότι στη γειτονική χώρα έγινε Π</w:t>
      </w:r>
      <w:r w:rsidRPr="00E802E3">
        <w:rPr>
          <w:rFonts w:eastAsia="Times New Roman"/>
          <w:color w:val="212121"/>
          <w:szCs w:val="24"/>
        </w:rPr>
        <w:t>ρωθυπουργός ένας με</w:t>
      </w:r>
      <w:r w:rsidRPr="00E802E3">
        <w:rPr>
          <w:rFonts w:eastAsia="Times New Roman"/>
          <w:color w:val="212121"/>
          <w:szCs w:val="24"/>
        </w:rPr>
        <w:t>τριοπαθής πολιτικός</w:t>
      </w:r>
      <w:r>
        <w:rPr>
          <w:rFonts w:eastAsia="Times New Roman"/>
          <w:color w:val="212121"/>
          <w:szCs w:val="24"/>
        </w:rPr>
        <w:t>, ο Ζάεφ. Σ</w:t>
      </w:r>
      <w:r w:rsidRPr="00E802E3">
        <w:rPr>
          <w:rFonts w:eastAsia="Times New Roman"/>
          <w:color w:val="212121"/>
          <w:szCs w:val="24"/>
        </w:rPr>
        <w:t>ήμερα</w:t>
      </w:r>
      <w:r>
        <w:rPr>
          <w:rFonts w:eastAsia="Times New Roman"/>
          <w:color w:val="212121"/>
          <w:szCs w:val="24"/>
        </w:rPr>
        <w:t>,</w:t>
      </w:r>
      <w:r w:rsidRPr="00E802E3">
        <w:rPr>
          <w:rFonts w:eastAsia="Times New Roman"/>
          <w:color w:val="212121"/>
          <w:szCs w:val="24"/>
        </w:rPr>
        <w:t xml:space="preserve"> </w:t>
      </w:r>
      <w:r>
        <w:rPr>
          <w:rFonts w:eastAsia="Times New Roman"/>
          <w:color w:val="212121"/>
          <w:szCs w:val="24"/>
        </w:rPr>
        <w:t>μ</w:t>
      </w:r>
      <w:r w:rsidRPr="00E802E3">
        <w:rPr>
          <w:rFonts w:eastAsia="Times New Roman"/>
          <w:color w:val="212121"/>
          <w:szCs w:val="24"/>
        </w:rPr>
        <w:t>άλιστα</w:t>
      </w:r>
      <w:r>
        <w:rPr>
          <w:rFonts w:eastAsia="Times New Roman"/>
          <w:color w:val="212121"/>
          <w:szCs w:val="24"/>
        </w:rPr>
        <w:t>, μ</w:t>
      </w:r>
      <w:r w:rsidRPr="00E802E3">
        <w:rPr>
          <w:rFonts w:eastAsia="Times New Roman"/>
          <w:color w:val="212121"/>
          <w:szCs w:val="24"/>
        </w:rPr>
        <w:t xml:space="preserve">άθαμε ότι είναι σοσιαλιστής και αριστερός </w:t>
      </w:r>
      <w:r>
        <w:rPr>
          <w:rFonts w:eastAsia="Times New Roman"/>
          <w:color w:val="212121"/>
          <w:szCs w:val="24"/>
        </w:rPr>
        <w:t xml:space="preserve">ο Ζάεφ, </w:t>
      </w:r>
      <w:r w:rsidRPr="00E802E3">
        <w:rPr>
          <w:rFonts w:eastAsia="Times New Roman"/>
          <w:color w:val="212121"/>
          <w:szCs w:val="24"/>
        </w:rPr>
        <w:t>ο οποίος έδωσε μία ιστορική ευκαιρία για να λυθεί το πρόβλημα και να ζήσουμε εμείς καλά και αυτοί καλύτερα στη μεγάλη αγκαλιά του ΝΑΤΟ και της Ευρωπαϊκής Ένωση</w:t>
      </w:r>
      <w:r w:rsidRPr="00E802E3">
        <w:rPr>
          <w:rFonts w:eastAsia="Times New Roman"/>
          <w:color w:val="212121"/>
          <w:szCs w:val="24"/>
        </w:rPr>
        <w:t>ς</w:t>
      </w:r>
      <w:r>
        <w:rPr>
          <w:rFonts w:eastAsia="Times New Roman"/>
          <w:color w:val="212121"/>
          <w:szCs w:val="24"/>
        </w:rPr>
        <w:t>!</w:t>
      </w:r>
      <w:r>
        <w:rPr>
          <w:rFonts w:eastAsia="Times New Roman"/>
          <w:color w:val="212121"/>
          <w:szCs w:val="24"/>
        </w:rPr>
        <w:t xml:space="preserve"> </w:t>
      </w:r>
    </w:p>
    <w:p w14:paraId="77C02EF3" w14:textId="77777777" w:rsidR="006113A9" w:rsidRDefault="006B6FC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Α</w:t>
      </w:r>
      <w:r w:rsidRPr="00E802E3">
        <w:rPr>
          <w:rFonts w:eastAsia="Times New Roman"/>
          <w:color w:val="212121"/>
          <w:szCs w:val="24"/>
        </w:rPr>
        <w:t>υτό το παραμύθι έχει στόχο να συγκαλύψει την ωμή και αμείλικτη πραγματικότητα</w:t>
      </w:r>
      <w:r>
        <w:rPr>
          <w:rFonts w:eastAsia="Times New Roman"/>
          <w:color w:val="212121"/>
          <w:szCs w:val="24"/>
        </w:rPr>
        <w:t>, ότι δηλαδή τη Σ</w:t>
      </w:r>
      <w:r w:rsidRPr="00E802E3">
        <w:rPr>
          <w:rFonts w:eastAsia="Times New Roman"/>
          <w:color w:val="212121"/>
          <w:szCs w:val="24"/>
        </w:rPr>
        <w:t>υμφωνία των Πρεσπών την ήθελε</w:t>
      </w:r>
      <w:r>
        <w:rPr>
          <w:rFonts w:eastAsia="Times New Roman"/>
          <w:color w:val="212121"/>
          <w:szCs w:val="24"/>
        </w:rPr>
        <w:t xml:space="preserve">, τη στήριξε </w:t>
      </w:r>
      <w:r w:rsidRPr="00E802E3">
        <w:rPr>
          <w:rFonts w:eastAsia="Times New Roman"/>
          <w:color w:val="212121"/>
          <w:szCs w:val="24"/>
        </w:rPr>
        <w:t>και την επέβαλε με κάθε τρόπο</w:t>
      </w:r>
      <w:r>
        <w:rPr>
          <w:rFonts w:eastAsia="Times New Roman"/>
          <w:color w:val="212121"/>
          <w:szCs w:val="24"/>
        </w:rPr>
        <w:t>,</w:t>
      </w:r>
      <w:r w:rsidRPr="00E802E3">
        <w:rPr>
          <w:rFonts w:eastAsia="Times New Roman"/>
          <w:color w:val="212121"/>
          <w:szCs w:val="24"/>
        </w:rPr>
        <w:t xml:space="preserve"> με κάθε μέσο όλ</w:t>
      </w:r>
      <w:r>
        <w:rPr>
          <w:rFonts w:eastAsia="Times New Roman"/>
          <w:color w:val="212121"/>
          <w:szCs w:val="24"/>
        </w:rPr>
        <w:t>η η αφρόκρεμα των πιο δολοφονικών,</w:t>
      </w:r>
      <w:r w:rsidRPr="00E802E3">
        <w:rPr>
          <w:rFonts w:eastAsia="Times New Roman"/>
          <w:color w:val="212121"/>
          <w:szCs w:val="24"/>
        </w:rPr>
        <w:t xml:space="preserve"> επιθετικών</w:t>
      </w:r>
      <w:r>
        <w:rPr>
          <w:rFonts w:eastAsia="Times New Roman"/>
          <w:color w:val="212121"/>
          <w:szCs w:val="24"/>
        </w:rPr>
        <w:t xml:space="preserve">, πολεμοκάπηλων </w:t>
      </w:r>
      <w:r w:rsidRPr="00E802E3">
        <w:rPr>
          <w:rFonts w:eastAsia="Times New Roman"/>
          <w:color w:val="212121"/>
          <w:szCs w:val="24"/>
        </w:rPr>
        <w:t xml:space="preserve">χωρών </w:t>
      </w:r>
      <w:r w:rsidRPr="00E802E3">
        <w:rPr>
          <w:rFonts w:eastAsia="Times New Roman"/>
          <w:color w:val="212121"/>
          <w:szCs w:val="24"/>
        </w:rPr>
        <w:t>και οργανισμών</w:t>
      </w:r>
      <w:r>
        <w:rPr>
          <w:rFonts w:eastAsia="Times New Roman"/>
          <w:color w:val="212121"/>
          <w:szCs w:val="24"/>
        </w:rPr>
        <w:t>,</w:t>
      </w:r>
      <w:r w:rsidRPr="00E802E3">
        <w:rPr>
          <w:rFonts w:eastAsia="Times New Roman"/>
          <w:color w:val="212121"/>
          <w:szCs w:val="24"/>
        </w:rPr>
        <w:t xml:space="preserve"> που εδώ και πάρα πολλά χρόνια έχουν σπείρει και τον εθνικισμό και το</w:t>
      </w:r>
      <w:r>
        <w:rPr>
          <w:rFonts w:eastAsia="Times New Roman"/>
          <w:color w:val="212121"/>
          <w:szCs w:val="24"/>
        </w:rPr>
        <w:t>ν</w:t>
      </w:r>
      <w:r w:rsidRPr="00E802E3">
        <w:rPr>
          <w:rFonts w:eastAsia="Times New Roman"/>
          <w:color w:val="212121"/>
          <w:szCs w:val="24"/>
        </w:rPr>
        <w:t xml:space="preserve"> θάνατο στα Βαλκάνια και την ευρύτερη περιοχή</w:t>
      </w:r>
      <w:r>
        <w:rPr>
          <w:rFonts w:eastAsia="Times New Roman"/>
          <w:color w:val="212121"/>
          <w:szCs w:val="24"/>
        </w:rPr>
        <w:t xml:space="preserve">. </w:t>
      </w:r>
    </w:p>
    <w:p w14:paraId="77C02EF4" w14:textId="77777777" w:rsidR="006113A9" w:rsidRDefault="006B6FC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Κ</w:t>
      </w:r>
      <w:r w:rsidRPr="00E802E3">
        <w:rPr>
          <w:rFonts w:eastAsia="Times New Roman"/>
          <w:color w:val="212121"/>
          <w:szCs w:val="24"/>
        </w:rPr>
        <w:t>α</w:t>
      </w:r>
      <w:r>
        <w:rPr>
          <w:rFonts w:eastAsia="Times New Roman"/>
          <w:color w:val="212121"/>
          <w:szCs w:val="24"/>
        </w:rPr>
        <w:t xml:space="preserve">ι τη στήριξαν αυτή τη </w:t>
      </w:r>
      <w:r>
        <w:rPr>
          <w:rFonts w:eastAsia="Times New Roman"/>
          <w:color w:val="212121"/>
          <w:szCs w:val="24"/>
        </w:rPr>
        <w:t>σ</w:t>
      </w:r>
      <w:r w:rsidRPr="00E802E3">
        <w:rPr>
          <w:rFonts w:eastAsia="Times New Roman"/>
          <w:color w:val="212121"/>
          <w:szCs w:val="24"/>
        </w:rPr>
        <w:t>υμφωνία με προφανή στόχο να ενταχθεί η γειτονική χώρα σ</w:t>
      </w:r>
      <w:r>
        <w:rPr>
          <w:rFonts w:eastAsia="Times New Roman"/>
          <w:color w:val="212121"/>
          <w:szCs w:val="24"/>
        </w:rPr>
        <w:t xml:space="preserve">το ΝΑΤΟ και την Ευρωπαϊκή Ένωση, </w:t>
      </w:r>
      <w:r w:rsidRPr="00E802E3">
        <w:rPr>
          <w:rFonts w:eastAsia="Times New Roman"/>
          <w:color w:val="212121"/>
          <w:szCs w:val="24"/>
        </w:rPr>
        <w:t>να προχωρή</w:t>
      </w:r>
      <w:r w:rsidRPr="00E802E3">
        <w:rPr>
          <w:rFonts w:eastAsia="Times New Roman"/>
          <w:color w:val="212121"/>
          <w:szCs w:val="24"/>
        </w:rPr>
        <w:t xml:space="preserve">σει </w:t>
      </w:r>
      <w:r>
        <w:rPr>
          <w:rFonts w:eastAsia="Times New Roman"/>
          <w:color w:val="212121"/>
          <w:szCs w:val="24"/>
        </w:rPr>
        <w:t>η ευρωατλαντική ολοκλήρωση στα Δ</w:t>
      </w:r>
      <w:r w:rsidRPr="00E802E3">
        <w:rPr>
          <w:rFonts w:eastAsia="Times New Roman"/>
          <w:color w:val="212121"/>
          <w:szCs w:val="24"/>
        </w:rPr>
        <w:t xml:space="preserve">υτικά </w:t>
      </w:r>
      <w:r w:rsidRPr="00E802E3">
        <w:rPr>
          <w:rFonts w:eastAsia="Times New Roman"/>
          <w:color w:val="212121"/>
          <w:szCs w:val="24"/>
        </w:rPr>
        <w:lastRenderedPageBreak/>
        <w:t>Βαλκάνια και να αποδυναμωθεί έτσι η επιρροή της Ρωσίας</w:t>
      </w:r>
      <w:r>
        <w:rPr>
          <w:rFonts w:eastAsia="Times New Roman"/>
          <w:color w:val="212121"/>
          <w:szCs w:val="24"/>
        </w:rPr>
        <w:t>,</w:t>
      </w:r>
      <w:r w:rsidRPr="00E802E3">
        <w:rPr>
          <w:rFonts w:eastAsia="Times New Roman"/>
          <w:color w:val="212121"/>
          <w:szCs w:val="24"/>
        </w:rPr>
        <w:t xml:space="preserve"> άλλων ισχυρών κρατών</w:t>
      </w:r>
      <w:r>
        <w:rPr>
          <w:rFonts w:eastAsia="Times New Roman"/>
          <w:color w:val="212121"/>
          <w:szCs w:val="24"/>
        </w:rPr>
        <w:t>,</w:t>
      </w:r>
      <w:r w:rsidRPr="00E802E3">
        <w:rPr>
          <w:rFonts w:eastAsia="Times New Roman"/>
          <w:color w:val="212121"/>
          <w:szCs w:val="24"/>
        </w:rPr>
        <w:t xml:space="preserve"> στο πλαίσιο αυτών</w:t>
      </w:r>
      <w:r>
        <w:rPr>
          <w:rFonts w:eastAsia="Times New Roman"/>
          <w:color w:val="212121"/>
          <w:szCs w:val="24"/>
        </w:rPr>
        <w:t xml:space="preserve"> των σφοδρών </w:t>
      </w:r>
      <w:r w:rsidRPr="00E802E3">
        <w:rPr>
          <w:rFonts w:eastAsia="Times New Roman"/>
          <w:color w:val="212121"/>
          <w:szCs w:val="24"/>
        </w:rPr>
        <w:t>και κλιμακούμενων ανταγωνισμών που υπάρχουν</w:t>
      </w:r>
      <w:r>
        <w:rPr>
          <w:rFonts w:eastAsia="Times New Roman"/>
          <w:color w:val="212121"/>
          <w:szCs w:val="24"/>
        </w:rPr>
        <w:t xml:space="preserve">. </w:t>
      </w:r>
    </w:p>
    <w:p w14:paraId="77C02EF5" w14:textId="77777777" w:rsidR="006113A9" w:rsidRDefault="006B6FC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Α</w:t>
      </w:r>
      <w:r w:rsidRPr="00E802E3">
        <w:rPr>
          <w:rFonts w:eastAsia="Times New Roman"/>
          <w:color w:val="212121"/>
          <w:szCs w:val="24"/>
        </w:rPr>
        <w:t>πό πού προκύπτει αυτό</w:t>
      </w:r>
      <w:r>
        <w:rPr>
          <w:rFonts w:eastAsia="Times New Roman"/>
          <w:color w:val="212121"/>
          <w:szCs w:val="24"/>
        </w:rPr>
        <w:t xml:space="preserve">; Από την ίδια τη </w:t>
      </w:r>
      <w:r>
        <w:rPr>
          <w:rFonts w:eastAsia="Times New Roman"/>
          <w:color w:val="212121"/>
          <w:szCs w:val="24"/>
        </w:rPr>
        <w:t>σ</w:t>
      </w:r>
      <w:r w:rsidRPr="00E802E3">
        <w:rPr>
          <w:rFonts w:eastAsia="Times New Roman"/>
          <w:color w:val="212121"/>
          <w:szCs w:val="24"/>
        </w:rPr>
        <w:t>υμφωνία</w:t>
      </w:r>
      <w:r>
        <w:rPr>
          <w:rFonts w:eastAsia="Times New Roman"/>
          <w:color w:val="212121"/>
          <w:szCs w:val="24"/>
        </w:rPr>
        <w:t>. Π</w:t>
      </w:r>
      <w:r w:rsidRPr="00E802E3">
        <w:rPr>
          <w:rFonts w:eastAsia="Times New Roman"/>
          <w:color w:val="212121"/>
          <w:szCs w:val="24"/>
        </w:rPr>
        <w:t xml:space="preserve">ροκύπτει </w:t>
      </w:r>
      <w:r>
        <w:rPr>
          <w:rFonts w:eastAsia="Times New Roman"/>
          <w:color w:val="212121"/>
          <w:szCs w:val="24"/>
        </w:rPr>
        <w:t xml:space="preserve">ξεκάθαρα από το άρθρο 2 της </w:t>
      </w:r>
      <w:r>
        <w:rPr>
          <w:rFonts w:eastAsia="Times New Roman"/>
          <w:color w:val="212121"/>
          <w:szCs w:val="24"/>
        </w:rPr>
        <w:t>σ</w:t>
      </w:r>
      <w:r>
        <w:rPr>
          <w:rFonts w:eastAsia="Times New Roman"/>
          <w:color w:val="212121"/>
          <w:szCs w:val="24"/>
        </w:rPr>
        <w:t xml:space="preserve">υμφωνίας, το οποίο δεν </w:t>
      </w:r>
      <w:r w:rsidRPr="00E802E3">
        <w:rPr>
          <w:rFonts w:eastAsia="Times New Roman"/>
          <w:color w:val="212121"/>
          <w:szCs w:val="24"/>
        </w:rPr>
        <w:t xml:space="preserve">περιορίζεται μόνο στο ότι το ένα μέρος δεν </w:t>
      </w:r>
      <w:r>
        <w:rPr>
          <w:rFonts w:eastAsia="Times New Roman"/>
          <w:color w:val="212121"/>
          <w:szCs w:val="24"/>
        </w:rPr>
        <w:t xml:space="preserve">θα </w:t>
      </w:r>
      <w:r w:rsidRPr="00E802E3">
        <w:rPr>
          <w:rFonts w:eastAsia="Times New Roman"/>
          <w:color w:val="212121"/>
          <w:szCs w:val="24"/>
        </w:rPr>
        <w:t>εμποδίζει το άλλο μέρος σε διεθνείς οργανισμούς</w:t>
      </w:r>
      <w:r>
        <w:rPr>
          <w:rFonts w:eastAsia="Times New Roman"/>
          <w:color w:val="212121"/>
          <w:szCs w:val="24"/>
        </w:rPr>
        <w:t>,</w:t>
      </w:r>
      <w:r w:rsidRPr="00E802E3">
        <w:rPr>
          <w:rFonts w:eastAsia="Times New Roman"/>
          <w:color w:val="212121"/>
          <w:szCs w:val="24"/>
        </w:rPr>
        <w:t xml:space="preserve"> αλλά κάνει ένα ακόμη βήμα παραπέρα και περιγράφει ξεκάθαρα όλα τα βήματα και τη διαδικασία ένταξης της γειτον</w:t>
      </w:r>
      <w:r w:rsidRPr="00E802E3">
        <w:rPr>
          <w:rFonts w:eastAsia="Times New Roman"/>
          <w:color w:val="212121"/>
          <w:szCs w:val="24"/>
        </w:rPr>
        <w:t>ικής χώρας πρώτα στο ΝΑΤΟ και μετά στην Ευρωπαϊκή Ένωση</w:t>
      </w:r>
      <w:r>
        <w:rPr>
          <w:rFonts w:eastAsia="Times New Roman"/>
          <w:color w:val="212121"/>
          <w:szCs w:val="24"/>
        </w:rPr>
        <w:t xml:space="preserve">. </w:t>
      </w:r>
    </w:p>
    <w:p w14:paraId="77C02EF6" w14:textId="77777777" w:rsidR="006113A9" w:rsidRDefault="006B6FC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 xml:space="preserve">Αυτή είναι η ουσία της </w:t>
      </w:r>
      <w:r>
        <w:rPr>
          <w:rFonts w:eastAsia="Times New Roman"/>
          <w:color w:val="212121"/>
          <w:szCs w:val="24"/>
        </w:rPr>
        <w:t>σ</w:t>
      </w:r>
      <w:r>
        <w:rPr>
          <w:rFonts w:eastAsia="Times New Roman"/>
          <w:color w:val="212121"/>
          <w:szCs w:val="24"/>
        </w:rPr>
        <w:t xml:space="preserve">υμφωνίας. Η ουσία της </w:t>
      </w:r>
      <w:r>
        <w:rPr>
          <w:rFonts w:eastAsia="Times New Roman"/>
          <w:color w:val="212121"/>
          <w:szCs w:val="24"/>
        </w:rPr>
        <w:t>σ</w:t>
      </w:r>
      <w:r w:rsidRPr="00E802E3">
        <w:rPr>
          <w:rFonts w:eastAsia="Times New Roman"/>
          <w:color w:val="212121"/>
          <w:szCs w:val="24"/>
        </w:rPr>
        <w:t>υμφωνίας είναι το άρθρο 2</w:t>
      </w:r>
      <w:r>
        <w:rPr>
          <w:rFonts w:eastAsia="Times New Roman"/>
          <w:color w:val="212121"/>
          <w:szCs w:val="24"/>
        </w:rPr>
        <w:t>,</w:t>
      </w:r>
      <w:r w:rsidRPr="00E802E3">
        <w:rPr>
          <w:rFonts w:eastAsia="Times New Roman"/>
          <w:color w:val="212121"/>
          <w:szCs w:val="24"/>
        </w:rPr>
        <w:t xml:space="preserve"> διαψεύδοντας με αυτόν τον τρόπο τόσο τον Πρωθυ</w:t>
      </w:r>
      <w:r>
        <w:rPr>
          <w:rFonts w:eastAsia="Times New Roman"/>
          <w:color w:val="212121"/>
          <w:szCs w:val="24"/>
        </w:rPr>
        <w:t>πουργό όσο και τον πρώην Υπουργό Ε</w:t>
      </w:r>
      <w:r w:rsidRPr="00E802E3">
        <w:rPr>
          <w:rFonts w:eastAsia="Times New Roman"/>
          <w:color w:val="212121"/>
          <w:szCs w:val="24"/>
        </w:rPr>
        <w:t>ξωτερικών</w:t>
      </w:r>
      <w:r>
        <w:rPr>
          <w:rFonts w:eastAsia="Times New Roman"/>
          <w:color w:val="212121"/>
          <w:szCs w:val="24"/>
        </w:rPr>
        <w:t>,</w:t>
      </w:r>
      <w:r w:rsidRPr="00E802E3">
        <w:rPr>
          <w:rFonts w:eastAsia="Times New Roman"/>
          <w:color w:val="212121"/>
          <w:szCs w:val="24"/>
        </w:rPr>
        <w:t xml:space="preserve"> </w:t>
      </w:r>
      <w:r>
        <w:rPr>
          <w:rFonts w:eastAsia="Times New Roman"/>
          <w:color w:val="212121"/>
          <w:szCs w:val="24"/>
        </w:rPr>
        <w:t>που παραπληροφορούσαν</w:t>
      </w:r>
      <w:r w:rsidRPr="00E802E3">
        <w:rPr>
          <w:rFonts w:eastAsia="Times New Roman"/>
          <w:color w:val="212121"/>
          <w:szCs w:val="24"/>
        </w:rPr>
        <w:t xml:space="preserve"> στις συναντ</w:t>
      </w:r>
      <w:r w:rsidRPr="00E802E3">
        <w:rPr>
          <w:rFonts w:eastAsia="Times New Roman"/>
          <w:color w:val="212121"/>
          <w:szCs w:val="24"/>
        </w:rPr>
        <w:t>ήσεις</w:t>
      </w:r>
      <w:r>
        <w:rPr>
          <w:rFonts w:eastAsia="Times New Roman"/>
          <w:color w:val="212121"/>
          <w:szCs w:val="24"/>
        </w:rPr>
        <w:t>, στις ενημερώσεις των πολιτικών Αρχηγών -τ</w:t>
      </w:r>
      <w:r w:rsidRPr="00E802E3">
        <w:rPr>
          <w:rFonts w:eastAsia="Times New Roman"/>
          <w:color w:val="212121"/>
          <w:szCs w:val="24"/>
        </w:rPr>
        <w:t>ουλάχιστον σε ό</w:t>
      </w:r>
      <w:r>
        <w:rPr>
          <w:rFonts w:eastAsia="Times New Roman"/>
          <w:color w:val="212121"/>
          <w:szCs w:val="24"/>
        </w:rPr>
        <w:t>,</w:t>
      </w:r>
      <w:r w:rsidRPr="00E802E3">
        <w:rPr>
          <w:rFonts w:eastAsia="Times New Roman"/>
          <w:color w:val="212121"/>
          <w:szCs w:val="24"/>
        </w:rPr>
        <w:t xml:space="preserve">τι αφορά το </w:t>
      </w:r>
      <w:r>
        <w:rPr>
          <w:rFonts w:eastAsia="Times New Roman"/>
          <w:color w:val="212121"/>
          <w:szCs w:val="24"/>
        </w:rPr>
        <w:t>ΚΚΕ</w:t>
      </w:r>
      <w:r w:rsidRPr="00E802E3">
        <w:rPr>
          <w:rFonts w:eastAsia="Times New Roman"/>
          <w:color w:val="212121"/>
          <w:szCs w:val="24"/>
        </w:rPr>
        <w:t xml:space="preserve"> που έθετε αυτό το ζήτημα</w:t>
      </w:r>
      <w:r>
        <w:rPr>
          <w:rFonts w:eastAsia="Times New Roman"/>
          <w:color w:val="212121"/>
          <w:szCs w:val="24"/>
        </w:rPr>
        <w:t xml:space="preserve">- ότι δήθεν στο κείμενο της </w:t>
      </w:r>
      <w:r>
        <w:rPr>
          <w:rFonts w:eastAsia="Times New Roman"/>
          <w:color w:val="212121"/>
          <w:szCs w:val="24"/>
        </w:rPr>
        <w:t>σ</w:t>
      </w:r>
      <w:r>
        <w:rPr>
          <w:rFonts w:eastAsia="Times New Roman"/>
          <w:color w:val="212121"/>
          <w:szCs w:val="24"/>
        </w:rPr>
        <w:t>υμφωνίας δ</w:t>
      </w:r>
      <w:r w:rsidRPr="00E802E3">
        <w:rPr>
          <w:rFonts w:eastAsia="Times New Roman"/>
          <w:color w:val="212121"/>
          <w:szCs w:val="24"/>
        </w:rPr>
        <w:t>εν θα υπάρχει καμ</w:t>
      </w:r>
      <w:r>
        <w:rPr>
          <w:rFonts w:eastAsia="Times New Roman"/>
          <w:color w:val="212121"/>
          <w:szCs w:val="24"/>
        </w:rPr>
        <w:t>μ</w:t>
      </w:r>
      <w:r w:rsidRPr="00E802E3">
        <w:rPr>
          <w:rFonts w:eastAsia="Times New Roman"/>
          <w:color w:val="212121"/>
          <w:szCs w:val="24"/>
        </w:rPr>
        <w:t>ία απολύτως αναφορά στο ΝΑΤΟ και την Ευρωπαϊκή Ένωση</w:t>
      </w:r>
      <w:r>
        <w:rPr>
          <w:rFonts w:eastAsia="Times New Roman"/>
          <w:color w:val="212121"/>
          <w:szCs w:val="24"/>
        </w:rPr>
        <w:t>.</w:t>
      </w:r>
    </w:p>
    <w:p w14:paraId="77C02EF7" w14:textId="77777777" w:rsidR="006113A9" w:rsidRDefault="006B6FC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lastRenderedPageBreak/>
        <w:t xml:space="preserve">Και επειδή ακριβώς αυτή η </w:t>
      </w:r>
      <w:r>
        <w:rPr>
          <w:rFonts w:eastAsia="Times New Roman"/>
          <w:color w:val="212121"/>
          <w:szCs w:val="24"/>
        </w:rPr>
        <w:t>σ</w:t>
      </w:r>
      <w:r>
        <w:rPr>
          <w:rFonts w:eastAsia="Times New Roman"/>
          <w:color w:val="212121"/>
          <w:szCs w:val="24"/>
        </w:rPr>
        <w:t xml:space="preserve">υμφωνία είναι </w:t>
      </w:r>
      <w:r>
        <w:rPr>
          <w:rFonts w:eastAsia="Times New Roman"/>
          <w:color w:val="212121"/>
          <w:szCs w:val="24"/>
        </w:rPr>
        <w:t>αμερικανο</w:t>
      </w:r>
      <w:r w:rsidRPr="00E802E3">
        <w:rPr>
          <w:rFonts w:eastAsia="Times New Roman"/>
          <w:color w:val="212121"/>
          <w:szCs w:val="24"/>
        </w:rPr>
        <w:t>νατοϊκής κοπής</w:t>
      </w:r>
      <w:r>
        <w:rPr>
          <w:rFonts w:eastAsia="Times New Roman"/>
          <w:color w:val="212121"/>
          <w:szCs w:val="24"/>
        </w:rPr>
        <w:t>,</w:t>
      </w:r>
      <w:r w:rsidRPr="00E802E3">
        <w:rPr>
          <w:rFonts w:eastAsia="Times New Roman"/>
          <w:color w:val="212121"/>
          <w:szCs w:val="24"/>
        </w:rPr>
        <w:t xml:space="preserve"> έχει τη δική του</w:t>
      </w:r>
      <w:r>
        <w:rPr>
          <w:rFonts w:eastAsia="Times New Roman"/>
          <w:color w:val="212121"/>
          <w:szCs w:val="24"/>
        </w:rPr>
        <w:t xml:space="preserve"> </w:t>
      </w:r>
      <w:r w:rsidRPr="00E802E3">
        <w:rPr>
          <w:rFonts w:eastAsia="Times New Roman"/>
          <w:color w:val="212121"/>
          <w:szCs w:val="24"/>
        </w:rPr>
        <w:t>σφραγίδα</w:t>
      </w:r>
      <w:r>
        <w:rPr>
          <w:rFonts w:eastAsia="Times New Roman"/>
          <w:color w:val="212121"/>
          <w:szCs w:val="24"/>
        </w:rPr>
        <w:t>,</w:t>
      </w:r>
      <w:r w:rsidRPr="00E802E3">
        <w:rPr>
          <w:rFonts w:eastAsia="Times New Roman"/>
          <w:color w:val="212121"/>
          <w:szCs w:val="24"/>
        </w:rPr>
        <w:t xml:space="preserve"> γι</w:t>
      </w:r>
      <w:r>
        <w:rPr>
          <w:rFonts w:eastAsia="Times New Roman"/>
          <w:color w:val="212121"/>
          <w:szCs w:val="24"/>
        </w:rPr>
        <w:t>’</w:t>
      </w:r>
      <w:r w:rsidRPr="00E802E3">
        <w:rPr>
          <w:rFonts w:eastAsia="Times New Roman"/>
          <w:color w:val="212121"/>
          <w:szCs w:val="24"/>
        </w:rPr>
        <w:t xml:space="preserve"> αυτό</w:t>
      </w:r>
      <w:r>
        <w:rPr>
          <w:rFonts w:eastAsia="Times New Roman"/>
          <w:color w:val="212121"/>
          <w:szCs w:val="24"/>
        </w:rPr>
        <w:t>ν</w:t>
      </w:r>
      <w:r w:rsidRPr="00E802E3">
        <w:rPr>
          <w:rFonts w:eastAsia="Times New Roman"/>
          <w:color w:val="212121"/>
          <w:szCs w:val="24"/>
        </w:rPr>
        <w:t xml:space="preserve"> το</w:t>
      </w:r>
      <w:r>
        <w:rPr>
          <w:rFonts w:eastAsia="Times New Roman"/>
          <w:color w:val="212121"/>
          <w:szCs w:val="24"/>
        </w:rPr>
        <w:t>ν</w:t>
      </w:r>
      <w:r w:rsidRPr="00E802E3">
        <w:rPr>
          <w:rFonts w:eastAsia="Times New Roman"/>
          <w:color w:val="212121"/>
          <w:szCs w:val="24"/>
        </w:rPr>
        <w:t xml:space="preserve"> λό</w:t>
      </w:r>
      <w:r>
        <w:rPr>
          <w:rFonts w:eastAsia="Times New Roman"/>
          <w:color w:val="212121"/>
          <w:szCs w:val="24"/>
        </w:rPr>
        <w:t xml:space="preserve">γο ακριβώς και στο κείμενο της </w:t>
      </w:r>
      <w:r>
        <w:rPr>
          <w:rFonts w:eastAsia="Times New Roman"/>
          <w:color w:val="212121"/>
          <w:szCs w:val="24"/>
        </w:rPr>
        <w:t>σ</w:t>
      </w:r>
      <w:r w:rsidRPr="00E802E3">
        <w:rPr>
          <w:rFonts w:eastAsia="Times New Roman"/>
          <w:color w:val="212121"/>
          <w:szCs w:val="24"/>
        </w:rPr>
        <w:t xml:space="preserve">υμφωνίας παραμένουν τα σπέρματα του αλυτρωτισμού </w:t>
      </w:r>
      <w:r>
        <w:rPr>
          <w:rFonts w:eastAsia="Times New Roman"/>
          <w:color w:val="212121"/>
          <w:szCs w:val="24"/>
        </w:rPr>
        <w:t>περί μ</w:t>
      </w:r>
      <w:r w:rsidRPr="00E802E3">
        <w:rPr>
          <w:rFonts w:eastAsia="Times New Roman"/>
          <w:color w:val="212121"/>
          <w:szCs w:val="24"/>
        </w:rPr>
        <w:t>ακεδονικού λαού</w:t>
      </w:r>
      <w:r>
        <w:rPr>
          <w:rFonts w:eastAsia="Times New Roman"/>
          <w:color w:val="212121"/>
          <w:szCs w:val="24"/>
        </w:rPr>
        <w:t>, π</w:t>
      </w:r>
      <w:r w:rsidRPr="00E802E3">
        <w:rPr>
          <w:rFonts w:eastAsia="Times New Roman"/>
          <w:color w:val="212121"/>
          <w:szCs w:val="24"/>
        </w:rPr>
        <w:t>ολίτη</w:t>
      </w:r>
      <w:r>
        <w:rPr>
          <w:rFonts w:eastAsia="Times New Roman"/>
          <w:color w:val="212121"/>
          <w:szCs w:val="24"/>
        </w:rPr>
        <w:t>,</w:t>
      </w:r>
      <w:r w:rsidRPr="00E802E3">
        <w:rPr>
          <w:rFonts w:eastAsia="Times New Roman"/>
          <w:color w:val="212121"/>
          <w:szCs w:val="24"/>
        </w:rPr>
        <w:t xml:space="preserve"> γλώσσας και ούτω καθεξής</w:t>
      </w:r>
      <w:r>
        <w:rPr>
          <w:rFonts w:eastAsia="Times New Roman"/>
          <w:color w:val="212121"/>
          <w:szCs w:val="24"/>
        </w:rPr>
        <w:t xml:space="preserve">. </w:t>
      </w:r>
    </w:p>
    <w:p w14:paraId="77C02EF8" w14:textId="77777777" w:rsidR="006113A9" w:rsidRDefault="006B6FC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Κ</w:t>
      </w:r>
      <w:r w:rsidRPr="00E802E3">
        <w:rPr>
          <w:rFonts w:eastAsia="Times New Roman"/>
          <w:color w:val="212121"/>
          <w:szCs w:val="24"/>
        </w:rPr>
        <w:t>αι εδώ τίθεται το εξής εύλογο ερώτημα</w:t>
      </w:r>
      <w:r>
        <w:rPr>
          <w:rFonts w:eastAsia="Times New Roman"/>
          <w:color w:val="212121"/>
          <w:szCs w:val="24"/>
        </w:rPr>
        <w:t xml:space="preserve">: </w:t>
      </w:r>
      <w:r w:rsidRPr="00E802E3">
        <w:rPr>
          <w:rFonts w:eastAsia="Times New Roman"/>
          <w:color w:val="212121"/>
          <w:szCs w:val="24"/>
        </w:rPr>
        <w:t xml:space="preserve">Αφού επιλέγεται ο όρος </w:t>
      </w:r>
      <w:r>
        <w:rPr>
          <w:rFonts w:eastAsia="Times New Roman"/>
          <w:color w:val="212121"/>
          <w:szCs w:val="24"/>
        </w:rPr>
        <w:t>«Β</w:t>
      </w:r>
      <w:r w:rsidRPr="00E802E3">
        <w:rPr>
          <w:rFonts w:eastAsia="Times New Roman"/>
          <w:color w:val="212121"/>
          <w:szCs w:val="24"/>
        </w:rPr>
        <w:t>όρεια Μακεδονία</w:t>
      </w:r>
      <w:r>
        <w:rPr>
          <w:rFonts w:eastAsia="Times New Roman"/>
          <w:color w:val="212121"/>
          <w:szCs w:val="24"/>
        </w:rPr>
        <w:t>»</w:t>
      </w:r>
      <w:r w:rsidRPr="00E802E3">
        <w:rPr>
          <w:rFonts w:eastAsia="Times New Roman"/>
          <w:color w:val="212121"/>
          <w:szCs w:val="24"/>
        </w:rPr>
        <w:t xml:space="preserve"> για την ονομασία</w:t>
      </w:r>
      <w:r>
        <w:rPr>
          <w:rFonts w:eastAsia="Times New Roman"/>
          <w:color w:val="212121"/>
          <w:szCs w:val="24"/>
        </w:rPr>
        <w:t xml:space="preserve"> -με τον οποίο</w:t>
      </w:r>
      <w:r w:rsidRPr="00E802E3">
        <w:rPr>
          <w:rFonts w:eastAsia="Times New Roman"/>
          <w:color w:val="212121"/>
          <w:szCs w:val="24"/>
        </w:rPr>
        <w:t xml:space="preserve"> εμείς δεν έχουμε κάποιο πρόβλημα</w:t>
      </w:r>
      <w:r>
        <w:rPr>
          <w:rFonts w:eastAsia="Times New Roman"/>
          <w:color w:val="212121"/>
          <w:szCs w:val="24"/>
        </w:rPr>
        <w:t>- γ</w:t>
      </w:r>
      <w:r w:rsidRPr="00E802E3">
        <w:rPr>
          <w:rFonts w:eastAsia="Times New Roman"/>
          <w:color w:val="212121"/>
          <w:szCs w:val="24"/>
        </w:rPr>
        <w:t>ια ποιο</w:t>
      </w:r>
      <w:r>
        <w:rPr>
          <w:rFonts w:eastAsia="Times New Roman"/>
          <w:color w:val="212121"/>
          <w:szCs w:val="24"/>
        </w:rPr>
        <w:t>ν</w:t>
      </w:r>
      <w:r w:rsidRPr="00E802E3">
        <w:rPr>
          <w:rFonts w:eastAsia="Times New Roman"/>
          <w:color w:val="212121"/>
          <w:szCs w:val="24"/>
        </w:rPr>
        <w:t xml:space="preserve"> λόγο δεν επιλέγεται και αυτός ο όρος για την ιθαγένεια </w:t>
      </w:r>
      <w:r>
        <w:rPr>
          <w:rFonts w:eastAsia="Times New Roman"/>
          <w:color w:val="212121"/>
          <w:szCs w:val="24"/>
        </w:rPr>
        <w:t xml:space="preserve">ή </w:t>
      </w:r>
      <w:r w:rsidRPr="00E802E3">
        <w:rPr>
          <w:rFonts w:eastAsia="Times New Roman"/>
          <w:color w:val="212121"/>
          <w:szCs w:val="24"/>
        </w:rPr>
        <w:t>για τη γλώσσα</w:t>
      </w:r>
      <w:r>
        <w:rPr>
          <w:rFonts w:eastAsia="Times New Roman"/>
          <w:color w:val="212121"/>
          <w:szCs w:val="24"/>
        </w:rPr>
        <w:t>, «βορειομακεδονική</w:t>
      </w:r>
      <w:r w:rsidRPr="00E802E3">
        <w:rPr>
          <w:rFonts w:eastAsia="Times New Roman"/>
          <w:color w:val="212121"/>
          <w:szCs w:val="24"/>
        </w:rPr>
        <w:t xml:space="preserve"> ιθαγένεια</w:t>
      </w:r>
      <w:r>
        <w:rPr>
          <w:rFonts w:eastAsia="Times New Roman"/>
          <w:color w:val="212121"/>
          <w:szCs w:val="24"/>
        </w:rPr>
        <w:t>», «</w:t>
      </w:r>
      <w:r w:rsidRPr="00E802E3">
        <w:rPr>
          <w:rFonts w:eastAsia="Times New Roman"/>
          <w:color w:val="212121"/>
          <w:szCs w:val="24"/>
        </w:rPr>
        <w:t>β</w:t>
      </w:r>
      <w:r>
        <w:rPr>
          <w:rFonts w:eastAsia="Times New Roman"/>
          <w:color w:val="212121"/>
          <w:szCs w:val="24"/>
        </w:rPr>
        <w:t>ορειο</w:t>
      </w:r>
      <w:r w:rsidRPr="00E802E3">
        <w:rPr>
          <w:rFonts w:eastAsia="Times New Roman"/>
          <w:color w:val="212121"/>
          <w:szCs w:val="24"/>
        </w:rPr>
        <w:t>μακεδονική γλώσσα</w:t>
      </w:r>
      <w:r>
        <w:rPr>
          <w:rFonts w:eastAsia="Times New Roman"/>
          <w:color w:val="212121"/>
          <w:szCs w:val="24"/>
        </w:rPr>
        <w:t>»; Γ</w:t>
      </w:r>
      <w:r w:rsidRPr="00E802E3">
        <w:rPr>
          <w:rFonts w:eastAsia="Times New Roman"/>
          <w:color w:val="212121"/>
          <w:szCs w:val="24"/>
        </w:rPr>
        <w:t>ια τον απ</w:t>
      </w:r>
      <w:r w:rsidRPr="00E802E3">
        <w:rPr>
          <w:rFonts w:eastAsia="Times New Roman"/>
          <w:color w:val="212121"/>
          <w:szCs w:val="24"/>
        </w:rPr>
        <w:t>λούστατο λόγο ότι αυτές οι αμφισημίες και αυτές οι διατυπώσεις δεν αποτελούν έναν αθώο συμβιβασμό</w:t>
      </w:r>
      <w:r>
        <w:rPr>
          <w:rFonts w:eastAsia="Times New Roman"/>
          <w:color w:val="212121"/>
          <w:szCs w:val="24"/>
        </w:rPr>
        <w:t>, όπως ισχυρίζεται η Κ</w:t>
      </w:r>
      <w:r w:rsidRPr="00E802E3">
        <w:rPr>
          <w:rFonts w:eastAsia="Times New Roman"/>
          <w:color w:val="212121"/>
          <w:szCs w:val="24"/>
        </w:rPr>
        <w:t>υβέρνηση</w:t>
      </w:r>
      <w:r>
        <w:rPr>
          <w:rFonts w:eastAsia="Times New Roman"/>
          <w:color w:val="212121"/>
          <w:szCs w:val="24"/>
        </w:rPr>
        <w:t>, επιλέγονται</w:t>
      </w:r>
      <w:r w:rsidRPr="00E802E3">
        <w:rPr>
          <w:rFonts w:eastAsia="Times New Roman"/>
          <w:color w:val="212121"/>
          <w:szCs w:val="24"/>
        </w:rPr>
        <w:t xml:space="preserve"> συνειδητά</w:t>
      </w:r>
      <w:r>
        <w:rPr>
          <w:rFonts w:eastAsia="Times New Roman"/>
          <w:color w:val="212121"/>
          <w:szCs w:val="24"/>
        </w:rPr>
        <w:t>,</w:t>
      </w:r>
      <w:r w:rsidRPr="00E802E3">
        <w:rPr>
          <w:rFonts w:eastAsia="Times New Roman"/>
          <w:color w:val="212121"/>
          <w:szCs w:val="24"/>
        </w:rPr>
        <w:t xml:space="preserve"> με στόχο να συντηρείται ο αλυτρωτισμός</w:t>
      </w:r>
      <w:r>
        <w:rPr>
          <w:rFonts w:eastAsia="Times New Roman"/>
          <w:color w:val="212121"/>
          <w:szCs w:val="24"/>
        </w:rPr>
        <w:t>,</w:t>
      </w:r>
      <w:r w:rsidRPr="00E802E3">
        <w:rPr>
          <w:rFonts w:eastAsia="Times New Roman"/>
          <w:color w:val="212121"/>
          <w:szCs w:val="24"/>
        </w:rPr>
        <w:t xml:space="preserve"> ο εθνικισμός και στη μία χώρα και στην άλλη</w:t>
      </w:r>
      <w:r>
        <w:rPr>
          <w:rFonts w:eastAsia="Times New Roman"/>
          <w:color w:val="212121"/>
          <w:szCs w:val="24"/>
        </w:rPr>
        <w:t>,</w:t>
      </w:r>
      <w:r w:rsidRPr="00E802E3">
        <w:rPr>
          <w:rFonts w:eastAsia="Times New Roman"/>
          <w:color w:val="212121"/>
          <w:szCs w:val="24"/>
        </w:rPr>
        <w:t xml:space="preserve"> για να διαιρούνται </w:t>
      </w:r>
      <w:r w:rsidRPr="00E802E3">
        <w:rPr>
          <w:rFonts w:eastAsia="Times New Roman"/>
          <w:color w:val="212121"/>
          <w:szCs w:val="24"/>
        </w:rPr>
        <w:t xml:space="preserve">οι λαοί και να </w:t>
      </w:r>
      <w:r>
        <w:rPr>
          <w:rFonts w:eastAsia="Times New Roman"/>
          <w:color w:val="212121"/>
          <w:szCs w:val="24"/>
        </w:rPr>
        <w:t>περνούν</w:t>
      </w:r>
      <w:r w:rsidRPr="00E802E3">
        <w:rPr>
          <w:rFonts w:eastAsia="Times New Roman"/>
          <w:color w:val="212121"/>
          <w:szCs w:val="24"/>
        </w:rPr>
        <w:t xml:space="preserve"> τα επικίνδυνα σχέδια των ιμπεριαλιστών</w:t>
      </w:r>
      <w:r>
        <w:rPr>
          <w:rFonts w:eastAsia="Times New Roman"/>
          <w:color w:val="212121"/>
          <w:szCs w:val="24"/>
        </w:rPr>
        <w:t>.</w:t>
      </w:r>
    </w:p>
    <w:p w14:paraId="77C02EF9" w14:textId="77777777" w:rsidR="006113A9" w:rsidRDefault="006B6FC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Κ</w:t>
      </w:r>
      <w:r w:rsidRPr="00E802E3">
        <w:rPr>
          <w:rFonts w:eastAsia="Times New Roman"/>
          <w:color w:val="212121"/>
          <w:szCs w:val="24"/>
        </w:rPr>
        <w:t>αι αυτά θα ξαναβγούν στην επιφάνεια την κατάλληλη στιγμή</w:t>
      </w:r>
      <w:r>
        <w:rPr>
          <w:rFonts w:eastAsia="Times New Roman"/>
          <w:color w:val="212121"/>
          <w:szCs w:val="24"/>
        </w:rPr>
        <w:t>,</w:t>
      </w:r>
      <w:r w:rsidRPr="00E802E3">
        <w:rPr>
          <w:rFonts w:eastAsia="Times New Roman"/>
          <w:color w:val="212121"/>
          <w:szCs w:val="24"/>
        </w:rPr>
        <w:t xml:space="preserve"> που αυτοί θα επιλέξουν</w:t>
      </w:r>
      <w:r>
        <w:rPr>
          <w:rFonts w:eastAsia="Times New Roman"/>
          <w:color w:val="212121"/>
          <w:szCs w:val="24"/>
        </w:rPr>
        <w:t xml:space="preserve"> </w:t>
      </w:r>
      <w:r w:rsidRPr="00E802E3">
        <w:rPr>
          <w:rFonts w:eastAsia="Times New Roman"/>
          <w:color w:val="212121"/>
          <w:szCs w:val="24"/>
        </w:rPr>
        <w:t xml:space="preserve">ανάλογα με τα συμφέροντά </w:t>
      </w:r>
      <w:r>
        <w:rPr>
          <w:rFonts w:eastAsia="Times New Roman"/>
          <w:color w:val="212121"/>
          <w:szCs w:val="24"/>
        </w:rPr>
        <w:t>τους.</w:t>
      </w:r>
    </w:p>
    <w:p w14:paraId="77C02EFA" w14:textId="77777777" w:rsidR="006113A9" w:rsidRDefault="006B6FC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lastRenderedPageBreak/>
        <w:t>Α</w:t>
      </w:r>
      <w:r w:rsidRPr="00E802E3">
        <w:rPr>
          <w:rFonts w:eastAsia="Times New Roman"/>
          <w:color w:val="212121"/>
          <w:szCs w:val="24"/>
        </w:rPr>
        <w:t xml:space="preserve">υτά που είπε χθες </w:t>
      </w:r>
      <w:r>
        <w:rPr>
          <w:rFonts w:eastAsia="Times New Roman"/>
          <w:color w:val="212121"/>
          <w:szCs w:val="24"/>
        </w:rPr>
        <w:t>ο κ.</w:t>
      </w:r>
      <w:r w:rsidRPr="00E802E3">
        <w:rPr>
          <w:rFonts w:eastAsia="Times New Roman"/>
          <w:color w:val="212121"/>
          <w:szCs w:val="24"/>
        </w:rPr>
        <w:t xml:space="preserve"> Κατ</w:t>
      </w:r>
      <w:r>
        <w:rPr>
          <w:rFonts w:eastAsia="Times New Roman"/>
          <w:color w:val="212121"/>
          <w:szCs w:val="24"/>
        </w:rPr>
        <w:t xml:space="preserve">ρούγκαλος </w:t>
      </w:r>
      <w:r w:rsidRPr="00E802E3">
        <w:rPr>
          <w:rFonts w:eastAsia="Times New Roman"/>
          <w:color w:val="212121"/>
          <w:szCs w:val="24"/>
        </w:rPr>
        <w:t>στην ομιλία του</w:t>
      </w:r>
      <w:r>
        <w:rPr>
          <w:rFonts w:eastAsia="Times New Roman"/>
          <w:color w:val="212121"/>
          <w:szCs w:val="24"/>
        </w:rPr>
        <w:t xml:space="preserve"> στην </w:t>
      </w:r>
      <w:r>
        <w:rPr>
          <w:rFonts w:eastAsia="Times New Roman"/>
          <w:color w:val="212121"/>
          <w:szCs w:val="24"/>
        </w:rPr>
        <w:t>ε</w:t>
      </w:r>
      <w:r w:rsidRPr="00E802E3">
        <w:rPr>
          <w:rFonts w:eastAsia="Times New Roman"/>
          <w:color w:val="212121"/>
          <w:szCs w:val="24"/>
        </w:rPr>
        <w:t>πιτροπή ενισχύουν</w:t>
      </w:r>
      <w:r>
        <w:rPr>
          <w:rFonts w:eastAsia="Times New Roman"/>
          <w:color w:val="212121"/>
          <w:szCs w:val="24"/>
        </w:rPr>
        <w:t xml:space="preserve">, </w:t>
      </w:r>
      <w:r w:rsidRPr="00E802E3">
        <w:rPr>
          <w:rFonts w:eastAsia="Times New Roman"/>
          <w:color w:val="212121"/>
          <w:szCs w:val="24"/>
        </w:rPr>
        <w:t xml:space="preserve">κατά τη γνώμη </w:t>
      </w:r>
      <w:r>
        <w:rPr>
          <w:rFonts w:eastAsia="Times New Roman"/>
          <w:color w:val="212121"/>
          <w:szCs w:val="24"/>
        </w:rPr>
        <w:t>μας,</w:t>
      </w:r>
      <w:r w:rsidRPr="00E802E3">
        <w:rPr>
          <w:rFonts w:eastAsia="Times New Roman"/>
          <w:color w:val="212121"/>
          <w:szCs w:val="24"/>
        </w:rPr>
        <w:t xml:space="preserve"> αυτούς τους προβληματισμούς</w:t>
      </w:r>
      <w:r>
        <w:rPr>
          <w:rFonts w:eastAsia="Times New Roman"/>
          <w:color w:val="212121"/>
          <w:szCs w:val="24"/>
        </w:rPr>
        <w:t xml:space="preserve">. Είπε ο κ. </w:t>
      </w:r>
      <w:r w:rsidRPr="00E802E3">
        <w:rPr>
          <w:rFonts w:eastAsia="Times New Roman"/>
          <w:color w:val="212121"/>
          <w:szCs w:val="24"/>
        </w:rPr>
        <w:t xml:space="preserve">Κατρούγκαλος </w:t>
      </w:r>
      <w:r>
        <w:rPr>
          <w:rFonts w:eastAsia="Times New Roman"/>
          <w:color w:val="212121"/>
          <w:szCs w:val="24"/>
        </w:rPr>
        <w:t xml:space="preserve">χθες ότι η </w:t>
      </w:r>
      <w:r w:rsidRPr="00E802E3">
        <w:rPr>
          <w:rFonts w:eastAsia="Times New Roman"/>
          <w:color w:val="212121"/>
          <w:szCs w:val="24"/>
        </w:rPr>
        <w:t xml:space="preserve">αυτή </w:t>
      </w:r>
      <w:r>
        <w:rPr>
          <w:rFonts w:eastAsia="Times New Roman"/>
          <w:color w:val="212121"/>
          <w:szCs w:val="24"/>
        </w:rPr>
        <w:t xml:space="preserve">η αναφορά </w:t>
      </w:r>
      <w:r w:rsidRPr="00E802E3">
        <w:rPr>
          <w:rFonts w:eastAsia="Times New Roman"/>
          <w:color w:val="212121"/>
          <w:szCs w:val="24"/>
        </w:rPr>
        <w:t>έχει να κάνει μ</w:t>
      </w:r>
      <w:r>
        <w:rPr>
          <w:rFonts w:eastAsia="Times New Roman"/>
          <w:color w:val="212121"/>
          <w:szCs w:val="24"/>
        </w:rPr>
        <w:t xml:space="preserve">ε έναν ατομικό αυτοπροσδιορισμό. Βεβαίως, </w:t>
      </w:r>
      <w:r w:rsidRPr="00E802E3">
        <w:rPr>
          <w:rFonts w:eastAsia="Times New Roman"/>
          <w:color w:val="212121"/>
          <w:szCs w:val="24"/>
        </w:rPr>
        <w:t>καθένας έχει το δικαίωμ</w:t>
      </w:r>
      <w:r>
        <w:rPr>
          <w:rFonts w:eastAsia="Times New Roman"/>
          <w:color w:val="212121"/>
          <w:szCs w:val="24"/>
        </w:rPr>
        <w:t>α ατομικά να αυτοπροσδιορίζε</w:t>
      </w:r>
      <w:r w:rsidRPr="00E802E3">
        <w:rPr>
          <w:rFonts w:eastAsia="Times New Roman"/>
          <w:color w:val="212121"/>
          <w:szCs w:val="24"/>
        </w:rPr>
        <w:t>ται όπως θέλει</w:t>
      </w:r>
      <w:r>
        <w:rPr>
          <w:rFonts w:eastAsia="Times New Roman"/>
          <w:color w:val="212121"/>
          <w:szCs w:val="24"/>
        </w:rPr>
        <w:t>.</w:t>
      </w:r>
    </w:p>
    <w:p w14:paraId="77C02EFB" w14:textId="77777777" w:rsidR="006113A9" w:rsidRDefault="006B6FC4">
      <w:pPr>
        <w:tabs>
          <w:tab w:val="left" w:pos="2738"/>
          <w:tab w:val="center" w:pos="4753"/>
          <w:tab w:val="left" w:pos="5723"/>
        </w:tabs>
        <w:spacing w:line="600" w:lineRule="auto"/>
        <w:ind w:firstLine="720"/>
        <w:contextualSpacing/>
        <w:jc w:val="both"/>
        <w:rPr>
          <w:rFonts w:eastAsia="Times New Roman"/>
          <w:color w:val="212121"/>
          <w:szCs w:val="24"/>
        </w:rPr>
      </w:pPr>
      <w:r w:rsidRPr="00E802E3">
        <w:rPr>
          <w:rFonts w:eastAsia="Times New Roman"/>
          <w:color w:val="212121"/>
          <w:szCs w:val="24"/>
        </w:rPr>
        <w:t>Όταν</w:t>
      </w:r>
      <w:r>
        <w:rPr>
          <w:rFonts w:eastAsia="Times New Roman"/>
          <w:color w:val="212121"/>
          <w:szCs w:val="24"/>
        </w:rPr>
        <w:t xml:space="preserve"> όμως </w:t>
      </w:r>
      <w:r w:rsidRPr="00E802E3">
        <w:rPr>
          <w:rFonts w:eastAsia="Times New Roman"/>
          <w:color w:val="212121"/>
          <w:szCs w:val="24"/>
        </w:rPr>
        <w:t xml:space="preserve">αυτά μπαίνουν σε διεθνή </w:t>
      </w:r>
      <w:r w:rsidRPr="00E802E3">
        <w:rPr>
          <w:rFonts w:eastAsia="Times New Roman"/>
          <w:color w:val="212121"/>
          <w:szCs w:val="24"/>
        </w:rPr>
        <w:t>κείμενα</w:t>
      </w:r>
      <w:r>
        <w:rPr>
          <w:rFonts w:eastAsia="Times New Roman"/>
          <w:color w:val="212121"/>
          <w:szCs w:val="24"/>
        </w:rPr>
        <w:t>,</w:t>
      </w:r>
      <w:r w:rsidRPr="00E802E3">
        <w:rPr>
          <w:rFonts w:eastAsia="Times New Roman"/>
          <w:color w:val="212121"/>
          <w:szCs w:val="24"/>
        </w:rPr>
        <w:t xml:space="preserve"> σε διεθνείς συμβάσεις</w:t>
      </w:r>
      <w:r>
        <w:rPr>
          <w:rFonts w:eastAsia="Times New Roman"/>
          <w:color w:val="212121"/>
          <w:szCs w:val="24"/>
        </w:rPr>
        <w:t xml:space="preserve">, κύριε Κατρούγκαλε, </w:t>
      </w:r>
      <w:r w:rsidRPr="00E802E3">
        <w:rPr>
          <w:rFonts w:eastAsia="Times New Roman"/>
          <w:color w:val="212121"/>
          <w:szCs w:val="24"/>
        </w:rPr>
        <w:t>τότε δεν μιλάμε για ατομικό αυτοπροσδιορισμό</w:t>
      </w:r>
      <w:r>
        <w:rPr>
          <w:rFonts w:eastAsia="Times New Roman"/>
          <w:color w:val="212121"/>
          <w:szCs w:val="24"/>
        </w:rPr>
        <w:t xml:space="preserve">, </w:t>
      </w:r>
      <w:r w:rsidRPr="00E802E3">
        <w:rPr>
          <w:rFonts w:eastAsia="Times New Roman"/>
          <w:color w:val="212121"/>
          <w:szCs w:val="24"/>
        </w:rPr>
        <w:t>μιλάμε για συλλογικό αυτοπροσδιορισμό</w:t>
      </w:r>
      <w:r>
        <w:rPr>
          <w:rFonts w:eastAsia="Times New Roman"/>
          <w:color w:val="212121"/>
          <w:szCs w:val="24"/>
        </w:rPr>
        <w:t>. Κ</w:t>
      </w:r>
      <w:r w:rsidRPr="00E802E3">
        <w:rPr>
          <w:rFonts w:eastAsia="Times New Roman"/>
          <w:color w:val="212121"/>
          <w:szCs w:val="24"/>
        </w:rPr>
        <w:t>αι ξέρετε πάρα πολύ καλά ότι ο συλλογικός αυτοπροσδιορισμός χρησιμοποιήθηκε κατά κόρον από την Ευρωπαϊκή Ένωση</w:t>
      </w:r>
      <w:r>
        <w:rPr>
          <w:rFonts w:eastAsia="Times New Roman"/>
          <w:color w:val="212121"/>
          <w:szCs w:val="24"/>
        </w:rPr>
        <w:t xml:space="preserve"> και </w:t>
      </w:r>
      <w:r w:rsidRPr="00E802E3">
        <w:rPr>
          <w:rFonts w:eastAsia="Times New Roman"/>
          <w:color w:val="212121"/>
          <w:szCs w:val="24"/>
        </w:rPr>
        <w:t>το Ν</w:t>
      </w:r>
      <w:r w:rsidRPr="00E802E3">
        <w:rPr>
          <w:rFonts w:eastAsia="Times New Roman"/>
          <w:color w:val="212121"/>
          <w:szCs w:val="24"/>
        </w:rPr>
        <w:t xml:space="preserve">ΑΤΟ για να ανακύψουν είτε </w:t>
      </w:r>
      <w:r>
        <w:rPr>
          <w:rFonts w:eastAsia="Times New Roman"/>
          <w:color w:val="212121"/>
          <w:szCs w:val="24"/>
        </w:rPr>
        <w:t>υπαρκτά είτε ανύπαρκτα</w:t>
      </w:r>
      <w:r w:rsidRPr="00E802E3">
        <w:rPr>
          <w:rFonts w:eastAsia="Times New Roman"/>
          <w:color w:val="212121"/>
          <w:szCs w:val="24"/>
        </w:rPr>
        <w:t xml:space="preserve"> μειονοτικά ζητήματα</w:t>
      </w:r>
      <w:r>
        <w:rPr>
          <w:rFonts w:eastAsia="Times New Roman"/>
          <w:color w:val="212121"/>
          <w:szCs w:val="24"/>
        </w:rPr>
        <w:t>,</w:t>
      </w:r>
      <w:r w:rsidRPr="00E802E3">
        <w:rPr>
          <w:rFonts w:eastAsia="Times New Roman"/>
          <w:color w:val="212121"/>
          <w:szCs w:val="24"/>
        </w:rPr>
        <w:t xml:space="preserve"> να αλλάξουν</w:t>
      </w:r>
      <w:r>
        <w:rPr>
          <w:rFonts w:eastAsia="Times New Roman"/>
          <w:color w:val="212121"/>
          <w:szCs w:val="24"/>
        </w:rPr>
        <w:t xml:space="preserve"> σύνορα και μάλιστα να αλλάξουν</w:t>
      </w:r>
      <w:r w:rsidRPr="00E802E3">
        <w:rPr>
          <w:rFonts w:eastAsia="Times New Roman"/>
          <w:color w:val="212121"/>
          <w:szCs w:val="24"/>
        </w:rPr>
        <w:t xml:space="preserve"> με το αίμα </w:t>
      </w:r>
      <w:r>
        <w:rPr>
          <w:rFonts w:eastAsia="Times New Roman"/>
          <w:color w:val="212121"/>
          <w:szCs w:val="24"/>
        </w:rPr>
        <w:t xml:space="preserve">των λαών. </w:t>
      </w:r>
    </w:p>
    <w:p w14:paraId="77C02EFC" w14:textId="77777777" w:rsidR="006113A9" w:rsidRDefault="006B6FC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Χαρακτηριστική περίπτωση -ό</w:t>
      </w:r>
      <w:r w:rsidRPr="00E802E3">
        <w:rPr>
          <w:rFonts w:eastAsia="Times New Roman"/>
          <w:color w:val="212121"/>
          <w:szCs w:val="24"/>
        </w:rPr>
        <w:t xml:space="preserve">χι </w:t>
      </w:r>
      <w:r>
        <w:rPr>
          <w:rFonts w:eastAsia="Times New Roman"/>
          <w:color w:val="212121"/>
          <w:szCs w:val="24"/>
        </w:rPr>
        <w:t xml:space="preserve">η </w:t>
      </w:r>
      <w:r w:rsidRPr="00E802E3">
        <w:rPr>
          <w:rFonts w:eastAsia="Times New Roman"/>
          <w:color w:val="212121"/>
          <w:szCs w:val="24"/>
        </w:rPr>
        <w:t>μοναδική</w:t>
      </w:r>
      <w:r>
        <w:rPr>
          <w:rFonts w:eastAsia="Times New Roman"/>
          <w:color w:val="212121"/>
          <w:szCs w:val="24"/>
        </w:rPr>
        <w:t xml:space="preserve">, </w:t>
      </w:r>
      <w:r w:rsidRPr="00E802E3">
        <w:rPr>
          <w:rFonts w:eastAsia="Times New Roman"/>
          <w:color w:val="212121"/>
          <w:szCs w:val="24"/>
        </w:rPr>
        <w:t>αλλά η πιο χαρακτηριστική περίπτωση</w:t>
      </w:r>
      <w:r>
        <w:rPr>
          <w:rFonts w:eastAsia="Times New Roman"/>
          <w:color w:val="212121"/>
          <w:szCs w:val="24"/>
        </w:rPr>
        <w:t>-</w:t>
      </w:r>
      <w:r w:rsidRPr="00E802E3">
        <w:rPr>
          <w:rFonts w:eastAsia="Times New Roman"/>
          <w:color w:val="212121"/>
          <w:szCs w:val="24"/>
        </w:rPr>
        <w:t xml:space="preserve"> ήταν το Κόσοβο</w:t>
      </w:r>
      <w:r>
        <w:rPr>
          <w:rFonts w:eastAsia="Times New Roman"/>
          <w:color w:val="212121"/>
          <w:szCs w:val="24"/>
        </w:rPr>
        <w:t xml:space="preserve">. Το Κόσοβο αποσχίστηκε </w:t>
      </w:r>
      <w:r w:rsidRPr="00E802E3">
        <w:rPr>
          <w:rFonts w:eastAsia="Times New Roman"/>
          <w:color w:val="212121"/>
          <w:szCs w:val="24"/>
        </w:rPr>
        <w:t xml:space="preserve">από </w:t>
      </w:r>
      <w:r w:rsidRPr="00E802E3">
        <w:rPr>
          <w:rFonts w:eastAsia="Times New Roman"/>
          <w:color w:val="212121"/>
          <w:szCs w:val="24"/>
        </w:rPr>
        <w:t>την ενωμένη Γιουγκοσλαβία στο όνομα του αυτοπροσδιορισμού</w:t>
      </w:r>
      <w:r>
        <w:rPr>
          <w:rFonts w:eastAsia="Times New Roman"/>
          <w:color w:val="212121"/>
          <w:szCs w:val="24"/>
        </w:rPr>
        <w:t>. Και επειδή α</w:t>
      </w:r>
      <w:r w:rsidRPr="00E802E3">
        <w:rPr>
          <w:rFonts w:eastAsia="Times New Roman"/>
          <w:color w:val="212121"/>
          <w:szCs w:val="24"/>
        </w:rPr>
        <w:t>κριβώς ισχύει αυτό το πολιτικό διεθνές περιβάλλον</w:t>
      </w:r>
      <w:r>
        <w:rPr>
          <w:rFonts w:eastAsia="Times New Roman"/>
          <w:color w:val="212121"/>
          <w:szCs w:val="24"/>
        </w:rPr>
        <w:t>, τελικά α</w:t>
      </w:r>
      <w:r w:rsidRPr="00E802E3">
        <w:rPr>
          <w:rFonts w:eastAsia="Times New Roman"/>
          <w:color w:val="212121"/>
          <w:szCs w:val="24"/>
        </w:rPr>
        <w:t xml:space="preserve">υτός </w:t>
      </w:r>
      <w:r>
        <w:rPr>
          <w:rFonts w:eastAsia="Times New Roman"/>
          <w:color w:val="212121"/>
          <w:szCs w:val="24"/>
        </w:rPr>
        <w:t xml:space="preserve">ο </w:t>
      </w:r>
      <w:r w:rsidRPr="00E802E3">
        <w:rPr>
          <w:rFonts w:eastAsia="Times New Roman"/>
          <w:color w:val="212121"/>
          <w:szCs w:val="24"/>
        </w:rPr>
        <w:t xml:space="preserve">αυτοπροσδιορισμός είναι και </w:t>
      </w:r>
      <w:r>
        <w:rPr>
          <w:rFonts w:eastAsia="Times New Roman"/>
          <w:color w:val="212121"/>
          <w:szCs w:val="24"/>
        </w:rPr>
        <w:lastRenderedPageBreak/>
        <w:t>νόθ</w:t>
      </w:r>
      <w:r w:rsidRPr="00E802E3">
        <w:rPr>
          <w:rFonts w:eastAsia="Times New Roman"/>
          <w:color w:val="212121"/>
          <w:szCs w:val="24"/>
        </w:rPr>
        <w:t>ος</w:t>
      </w:r>
      <w:r>
        <w:rPr>
          <w:rFonts w:eastAsia="Times New Roman"/>
          <w:color w:val="212121"/>
          <w:szCs w:val="24"/>
        </w:rPr>
        <w:t>. Ε</w:t>
      </w:r>
      <w:r w:rsidRPr="00E802E3">
        <w:rPr>
          <w:rFonts w:eastAsia="Times New Roman"/>
          <w:color w:val="212121"/>
          <w:szCs w:val="24"/>
        </w:rPr>
        <w:t>πειδή όλα αυτά καθορίζονται από τους ισχυρούς</w:t>
      </w:r>
      <w:r>
        <w:rPr>
          <w:rFonts w:eastAsia="Times New Roman"/>
          <w:color w:val="212121"/>
          <w:szCs w:val="24"/>
        </w:rPr>
        <w:t>, παύει να είναι αυτο</w:t>
      </w:r>
      <w:r w:rsidRPr="00E802E3">
        <w:rPr>
          <w:rFonts w:eastAsia="Times New Roman"/>
          <w:color w:val="212121"/>
          <w:szCs w:val="24"/>
        </w:rPr>
        <w:t>προσδιορισμός και</w:t>
      </w:r>
      <w:r w:rsidRPr="00E802E3">
        <w:rPr>
          <w:rFonts w:eastAsia="Times New Roman"/>
          <w:color w:val="212121"/>
          <w:szCs w:val="24"/>
        </w:rPr>
        <w:t xml:space="preserve"> στην ουσία γίνεται ετεροπροσδιορισμός</w:t>
      </w:r>
      <w:r>
        <w:rPr>
          <w:rFonts w:eastAsia="Times New Roman"/>
          <w:color w:val="212121"/>
          <w:szCs w:val="24"/>
        </w:rPr>
        <w:t xml:space="preserve">. </w:t>
      </w:r>
    </w:p>
    <w:p w14:paraId="77C02EFD" w14:textId="77777777" w:rsidR="006113A9" w:rsidRDefault="006B6FC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Κ</w:t>
      </w:r>
      <w:r w:rsidRPr="00E802E3">
        <w:rPr>
          <w:rFonts w:eastAsia="Times New Roman"/>
          <w:color w:val="212121"/>
          <w:szCs w:val="24"/>
        </w:rPr>
        <w:t>αι το ξαναλέμε</w:t>
      </w:r>
      <w:r>
        <w:rPr>
          <w:rFonts w:eastAsia="Times New Roman"/>
          <w:color w:val="212121"/>
          <w:szCs w:val="24"/>
        </w:rPr>
        <w:t xml:space="preserve">, </w:t>
      </w:r>
      <w:r w:rsidRPr="00E802E3">
        <w:rPr>
          <w:rFonts w:eastAsia="Times New Roman"/>
          <w:color w:val="212121"/>
          <w:szCs w:val="24"/>
        </w:rPr>
        <w:t>μην τα χρησιμοποιείτε αυτά τα επιχειρήματα</w:t>
      </w:r>
      <w:r>
        <w:rPr>
          <w:rFonts w:eastAsia="Times New Roman"/>
          <w:color w:val="212121"/>
          <w:szCs w:val="24"/>
        </w:rPr>
        <w:t>, κύριε Κατρούγκαλε! Μ</w:t>
      </w:r>
      <w:r w:rsidRPr="00E802E3">
        <w:rPr>
          <w:rFonts w:eastAsia="Times New Roman"/>
          <w:color w:val="212121"/>
          <w:szCs w:val="24"/>
        </w:rPr>
        <w:t>ην τα χρησιμοποιείτε</w:t>
      </w:r>
      <w:r>
        <w:rPr>
          <w:rFonts w:eastAsia="Times New Roman"/>
          <w:color w:val="212121"/>
          <w:szCs w:val="24"/>
        </w:rPr>
        <w:t>! Γιατί αυτά ενίοτε γυρνούν</w:t>
      </w:r>
      <w:r w:rsidRPr="00E802E3">
        <w:rPr>
          <w:rFonts w:eastAsia="Times New Roman"/>
          <w:color w:val="212121"/>
          <w:szCs w:val="24"/>
        </w:rPr>
        <w:t xml:space="preserve"> και μπούμερα</w:t>
      </w:r>
      <w:r>
        <w:rPr>
          <w:rFonts w:eastAsia="Times New Roman"/>
          <w:color w:val="212121"/>
          <w:szCs w:val="24"/>
        </w:rPr>
        <w:t>νγκ κ</w:t>
      </w:r>
      <w:r w:rsidRPr="00E802E3">
        <w:rPr>
          <w:rFonts w:eastAsia="Times New Roman"/>
          <w:color w:val="212121"/>
          <w:szCs w:val="24"/>
        </w:rPr>
        <w:t>αι ο νοών νοείτω</w:t>
      </w:r>
      <w:r>
        <w:rPr>
          <w:rFonts w:eastAsia="Times New Roman"/>
          <w:color w:val="212121"/>
          <w:szCs w:val="24"/>
        </w:rPr>
        <w:t>.</w:t>
      </w:r>
    </w:p>
    <w:p w14:paraId="77C02EFE" w14:textId="77777777" w:rsidR="006113A9" w:rsidRDefault="006B6FC4">
      <w:pPr>
        <w:tabs>
          <w:tab w:val="left" w:pos="2738"/>
          <w:tab w:val="center" w:pos="4753"/>
          <w:tab w:val="left" w:pos="5723"/>
        </w:tabs>
        <w:spacing w:line="600" w:lineRule="auto"/>
        <w:ind w:firstLine="720"/>
        <w:contextualSpacing/>
        <w:jc w:val="both"/>
        <w:rPr>
          <w:rFonts w:eastAsia="Times New Roman"/>
          <w:color w:val="212121"/>
          <w:szCs w:val="24"/>
        </w:rPr>
      </w:pPr>
      <w:r w:rsidRPr="00E802E3">
        <w:rPr>
          <w:rFonts w:eastAsia="Times New Roman"/>
          <w:color w:val="212121"/>
          <w:szCs w:val="24"/>
        </w:rPr>
        <w:t>Ακόμη και ορισμένες πιο σοβαρές τοποθετήσεις από τη</w:t>
      </w:r>
      <w:r w:rsidRPr="00E802E3">
        <w:rPr>
          <w:rFonts w:eastAsia="Times New Roman"/>
          <w:color w:val="212121"/>
          <w:szCs w:val="24"/>
        </w:rPr>
        <w:t xml:space="preserve"> μεριά του ΣΥΡΙΖΑ</w:t>
      </w:r>
      <w:r>
        <w:rPr>
          <w:rFonts w:eastAsia="Times New Roman"/>
          <w:color w:val="212121"/>
          <w:szCs w:val="24"/>
        </w:rPr>
        <w:t>,</w:t>
      </w:r>
      <w:r w:rsidRPr="00E802E3">
        <w:rPr>
          <w:rFonts w:eastAsia="Times New Roman"/>
          <w:color w:val="212121"/>
          <w:szCs w:val="24"/>
        </w:rPr>
        <w:t xml:space="preserve"> που λένε ότι</w:t>
      </w:r>
      <w:r>
        <w:rPr>
          <w:rFonts w:eastAsia="Times New Roman"/>
          <w:color w:val="212121"/>
          <w:szCs w:val="24"/>
        </w:rPr>
        <w:t>,</w:t>
      </w:r>
      <w:r w:rsidRPr="00E802E3">
        <w:rPr>
          <w:rFonts w:eastAsia="Times New Roman"/>
          <w:color w:val="212121"/>
          <w:szCs w:val="24"/>
        </w:rPr>
        <w:t xml:space="preserve"> </w:t>
      </w:r>
      <w:r>
        <w:rPr>
          <w:rFonts w:eastAsia="Times New Roman"/>
          <w:color w:val="212121"/>
          <w:szCs w:val="24"/>
        </w:rPr>
        <w:t>εν πάση περιπτώσει</w:t>
      </w:r>
      <w:r>
        <w:rPr>
          <w:rFonts w:eastAsia="Times New Roman"/>
          <w:color w:val="212121"/>
          <w:szCs w:val="24"/>
        </w:rPr>
        <w:t>,</w:t>
      </w:r>
      <w:r>
        <w:rPr>
          <w:rFonts w:eastAsia="Times New Roman"/>
          <w:color w:val="212121"/>
          <w:szCs w:val="24"/>
        </w:rPr>
        <w:t xml:space="preserve"> ένα διεθνές πρόβλημα δ</w:t>
      </w:r>
      <w:r w:rsidRPr="00E802E3">
        <w:rPr>
          <w:rFonts w:eastAsia="Times New Roman"/>
          <w:color w:val="212121"/>
          <w:szCs w:val="24"/>
        </w:rPr>
        <w:t xml:space="preserve">εν λύνεται και χωρίς την </w:t>
      </w:r>
      <w:r>
        <w:rPr>
          <w:rFonts w:eastAsia="Times New Roman"/>
          <w:color w:val="212121"/>
          <w:szCs w:val="24"/>
        </w:rPr>
        <w:t>παρέμβαση του δ</w:t>
      </w:r>
      <w:r w:rsidRPr="00E802E3">
        <w:rPr>
          <w:rFonts w:eastAsia="Times New Roman"/>
          <w:color w:val="212121"/>
          <w:szCs w:val="24"/>
        </w:rPr>
        <w:t>ιεθνούς παράγοντα που ε</w:t>
      </w:r>
      <w:r>
        <w:rPr>
          <w:rFonts w:eastAsia="Times New Roman"/>
          <w:color w:val="212121"/>
          <w:szCs w:val="24"/>
        </w:rPr>
        <w:t>νδιαφέρεται για τους δικούς του</w:t>
      </w:r>
      <w:r w:rsidRPr="00E802E3">
        <w:rPr>
          <w:rFonts w:eastAsia="Times New Roman"/>
          <w:color w:val="212121"/>
          <w:szCs w:val="24"/>
        </w:rPr>
        <w:t xml:space="preserve"> λόγους</w:t>
      </w:r>
      <w:r>
        <w:rPr>
          <w:rFonts w:eastAsia="Times New Roman"/>
          <w:color w:val="212121"/>
          <w:szCs w:val="24"/>
        </w:rPr>
        <w:t>, α</w:t>
      </w:r>
      <w:r w:rsidRPr="00E802E3">
        <w:rPr>
          <w:rFonts w:eastAsia="Times New Roman"/>
          <w:color w:val="212121"/>
          <w:szCs w:val="24"/>
        </w:rPr>
        <w:t>κόμη και αυτές οι προσεγγίσεις αντιμετωπίζουν την παρέμβαση των ιμπεριαλιστικ</w:t>
      </w:r>
      <w:r w:rsidRPr="00E802E3">
        <w:rPr>
          <w:rFonts w:eastAsia="Times New Roman"/>
          <w:color w:val="212121"/>
          <w:szCs w:val="24"/>
        </w:rPr>
        <w:t>ών οργανισμών ως κ</w:t>
      </w:r>
      <w:r>
        <w:rPr>
          <w:rFonts w:eastAsia="Times New Roman"/>
          <w:color w:val="212121"/>
          <w:szCs w:val="24"/>
        </w:rPr>
        <w:t>άτι</w:t>
      </w:r>
      <w:r w:rsidRPr="00E802E3">
        <w:rPr>
          <w:rFonts w:eastAsia="Times New Roman"/>
          <w:color w:val="212121"/>
          <w:szCs w:val="24"/>
        </w:rPr>
        <w:t xml:space="preserve"> επιμέρους</w:t>
      </w:r>
      <w:r>
        <w:rPr>
          <w:rFonts w:eastAsia="Times New Roman"/>
          <w:color w:val="212121"/>
          <w:szCs w:val="24"/>
        </w:rPr>
        <w:t>,</w:t>
      </w:r>
      <w:r w:rsidRPr="00E802E3">
        <w:rPr>
          <w:rFonts w:eastAsia="Times New Roman"/>
          <w:color w:val="212121"/>
          <w:szCs w:val="24"/>
        </w:rPr>
        <w:t xml:space="preserve"> ως κάτι δευτερεύον</w:t>
      </w:r>
      <w:r>
        <w:rPr>
          <w:rFonts w:eastAsia="Times New Roman"/>
          <w:color w:val="212121"/>
          <w:szCs w:val="24"/>
        </w:rPr>
        <w:t>,</w:t>
      </w:r>
      <w:r w:rsidRPr="00E802E3">
        <w:rPr>
          <w:rFonts w:eastAsia="Times New Roman"/>
          <w:color w:val="212121"/>
          <w:szCs w:val="24"/>
        </w:rPr>
        <w:t xml:space="preserve"> συγκυριακό</w:t>
      </w:r>
      <w:r>
        <w:rPr>
          <w:rFonts w:eastAsia="Times New Roman"/>
          <w:color w:val="212121"/>
          <w:szCs w:val="24"/>
        </w:rPr>
        <w:t>,</w:t>
      </w:r>
      <w:r w:rsidRPr="00E802E3">
        <w:rPr>
          <w:rFonts w:eastAsia="Times New Roman"/>
          <w:color w:val="212121"/>
          <w:szCs w:val="24"/>
        </w:rPr>
        <w:t xml:space="preserve"> συμπτωματικό</w:t>
      </w:r>
      <w:r>
        <w:rPr>
          <w:rFonts w:eastAsia="Times New Roman"/>
          <w:color w:val="212121"/>
          <w:szCs w:val="24"/>
        </w:rPr>
        <w:t>,</w:t>
      </w:r>
      <w:r w:rsidRPr="00E802E3">
        <w:rPr>
          <w:rFonts w:eastAsia="Times New Roman"/>
          <w:color w:val="212121"/>
          <w:szCs w:val="24"/>
        </w:rPr>
        <w:t xml:space="preserve"> ενώ ισχύει το ακριβώς αντίθετο</w:t>
      </w:r>
      <w:r>
        <w:rPr>
          <w:rFonts w:eastAsia="Times New Roman"/>
          <w:color w:val="212121"/>
          <w:szCs w:val="24"/>
        </w:rPr>
        <w:t>,</w:t>
      </w:r>
      <w:r w:rsidRPr="00E802E3">
        <w:rPr>
          <w:rFonts w:eastAsia="Times New Roman"/>
          <w:color w:val="212121"/>
          <w:szCs w:val="24"/>
        </w:rPr>
        <w:t xml:space="preserve"> ότι η όλη δια</w:t>
      </w:r>
      <w:r>
        <w:rPr>
          <w:rFonts w:eastAsia="Times New Roman"/>
          <w:color w:val="212121"/>
          <w:szCs w:val="24"/>
        </w:rPr>
        <w:t>δικασία καθορίστηκε βήμα-</w:t>
      </w:r>
      <w:r w:rsidRPr="00E802E3">
        <w:rPr>
          <w:rFonts w:eastAsia="Times New Roman"/>
          <w:color w:val="212121"/>
          <w:szCs w:val="24"/>
        </w:rPr>
        <w:t>βήμα</w:t>
      </w:r>
      <w:r>
        <w:rPr>
          <w:rFonts w:eastAsia="Times New Roman"/>
          <w:color w:val="212121"/>
          <w:szCs w:val="24"/>
        </w:rPr>
        <w:t xml:space="preserve"> με βάση τη δική τους παρέμβαση. Α</w:t>
      </w:r>
      <w:r w:rsidRPr="00E802E3">
        <w:rPr>
          <w:rFonts w:eastAsia="Times New Roman"/>
          <w:color w:val="212121"/>
          <w:szCs w:val="24"/>
        </w:rPr>
        <w:t>υ</w:t>
      </w:r>
      <w:r>
        <w:rPr>
          <w:rFonts w:eastAsia="Times New Roman"/>
          <w:color w:val="212121"/>
          <w:szCs w:val="24"/>
        </w:rPr>
        <w:t>τοί</w:t>
      </w:r>
      <w:r w:rsidRPr="00E802E3">
        <w:rPr>
          <w:rFonts w:eastAsia="Times New Roman"/>
          <w:color w:val="212121"/>
          <w:szCs w:val="24"/>
        </w:rPr>
        <w:t xml:space="preserve"> οργάνωσαν τη διαδικασία</w:t>
      </w:r>
      <w:r>
        <w:rPr>
          <w:rFonts w:eastAsia="Times New Roman"/>
          <w:color w:val="212121"/>
          <w:szCs w:val="24"/>
        </w:rPr>
        <w:t>, αυτοί</w:t>
      </w:r>
      <w:r w:rsidRPr="00E802E3">
        <w:rPr>
          <w:rFonts w:eastAsia="Times New Roman"/>
          <w:color w:val="212121"/>
          <w:szCs w:val="24"/>
        </w:rPr>
        <w:t xml:space="preserve"> καθόρισαν τα χρονοδιαγράμματα</w:t>
      </w:r>
      <w:r>
        <w:rPr>
          <w:rFonts w:eastAsia="Times New Roman"/>
          <w:color w:val="212121"/>
          <w:szCs w:val="24"/>
        </w:rPr>
        <w:t xml:space="preserve">, </w:t>
      </w:r>
      <w:r>
        <w:rPr>
          <w:rFonts w:eastAsia="Times New Roman"/>
          <w:color w:val="212121"/>
          <w:szCs w:val="24"/>
        </w:rPr>
        <w:t>μέχρι</w:t>
      </w:r>
      <w:r>
        <w:rPr>
          <w:rFonts w:eastAsia="Times New Roman"/>
          <w:color w:val="212121"/>
          <w:szCs w:val="24"/>
        </w:rPr>
        <w:t xml:space="preserve"> τον Ιούλιο του 2018</w:t>
      </w:r>
      <w:r>
        <w:rPr>
          <w:rFonts w:eastAsia="Times New Roman"/>
          <w:color w:val="212121"/>
          <w:szCs w:val="24"/>
        </w:rPr>
        <w:t>,</w:t>
      </w:r>
      <w:r>
        <w:rPr>
          <w:rFonts w:eastAsia="Times New Roman"/>
          <w:color w:val="212121"/>
          <w:szCs w:val="24"/>
        </w:rPr>
        <w:t xml:space="preserve"> στη Σύνοδο Κ</w:t>
      </w:r>
      <w:r w:rsidRPr="00E802E3">
        <w:rPr>
          <w:rFonts w:eastAsia="Times New Roman"/>
          <w:color w:val="212121"/>
          <w:szCs w:val="24"/>
        </w:rPr>
        <w:t>ορυφής του ΝΑΤΟ</w:t>
      </w:r>
      <w:r>
        <w:rPr>
          <w:rFonts w:eastAsia="Times New Roman"/>
          <w:color w:val="212121"/>
          <w:szCs w:val="24"/>
        </w:rPr>
        <w:t xml:space="preserve">. Αυτοί διαμόρφωσαν το πλαίσιο της </w:t>
      </w:r>
      <w:r>
        <w:rPr>
          <w:rFonts w:eastAsia="Times New Roman"/>
          <w:color w:val="212121"/>
          <w:szCs w:val="24"/>
        </w:rPr>
        <w:t>σ</w:t>
      </w:r>
      <w:r w:rsidRPr="00E802E3">
        <w:rPr>
          <w:rFonts w:eastAsia="Times New Roman"/>
          <w:color w:val="212121"/>
          <w:szCs w:val="24"/>
        </w:rPr>
        <w:t>υμφωνίας</w:t>
      </w:r>
      <w:r>
        <w:rPr>
          <w:rFonts w:eastAsia="Times New Roman"/>
          <w:color w:val="212121"/>
          <w:szCs w:val="24"/>
        </w:rPr>
        <w:t xml:space="preserve">, αυτοί επέβαλαν και τη </w:t>
      </w:r>
      <w:r>
        <w:rPr>
          <w:rFonts w:eastAsia="Times New Roman"/>
          <w:color w:val="212121"/>
          <w:szCs w:val="24"/>
        </w:rPr>
        <w:t>σ</w:t>
      </w:r>
      <w:r w:rsidRPr="00E802E3">
        <w:rPr>
          <w:rFonts w:eastAsia="Times New Roman"/>
          <w:color w:val="212121"/>
          <w:szCs w:val="24"/>
        </w:rPr>
        <w:t>υμφωνία με κάθε τρόπο και με κάθε μέσο</w:t>
      </w:r>
      <w:r>
        <w:rPr>
          <w:rFonts w:eastAsia="Times New Roman"/>
          <w:color w:val="212121"/>
          <w:szCs w:val="24"/>
        </w:rPr>
        <w:t xml:space="preserve">. </w:t>
      </w:r>
    </w:p>
    <w:p w14:paraId="77C02EFF" w14:textId="77777777" w:rsidR="006113A9" w:rsidRDefault="006B6FC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lastRenderedPageBreak/>
        <w:t>Τ</w:t>
      </w:r>
      <w:r w:rsidRPr="00E802E3">
        <w:rPr>
          <w:rFonts w:eastAsia="Times New Roman"/>
          <w:color w:val="212121"/>
          <w:szCs w:val="24"/>
        </w:rPr>
        <w:t>ο πιο σημαντικό</w:t>
      </w:r>
      <w:r>
        <w:rPr>
          <w:rFonts w:eastAsia="Times New Roman"/>
          <w:color w:val="212121"/>
          <w:szCs w:val="24"/>
        </w:rPr>
        <w:t>, όμως, είναι το εξής, τ</w:t>
      </w:r>
      <w:r w:rsidRPr="00E802E3">
        <w:rPr>
          <w:rFonts w:eastAsia="Times New Roman"/>
          <w:color w:val="212121"/>
          <w:szCs w:val="24"/>
        </w:rPr>
        <w:t xml:space="preserve">ο οποίο </w:t>
      </w:r>
      <w:r>
        <w:rPr>
          <w:rFonts w:eastAsia="Times New Roman"/>
          <w:color w:val="212121"/>
          <w:szCs w:val="24"/>
        </w:rPr>
        <w:t>εδώ παραγνωρίζεται ή</w:t>
      </w:r>
      <w:r w:rsidRPr="00E802E3">
        <w:rPr>
          <w:rFonts w:eastAsia="Times New Roman"/>
          <w:color w:val="212121"/>
          <w:szCs w:val="24"/>
        </w:rPr>
        <w:t xml:space="preserve"> ξεπερνιέται έτσι</w:t>
      </w:r>
      <w:r>
        <w:rPr>
          <w:rFonts w:eastAsia="Times New Roman"/>
          <w:color w:val="212121"/>
          <w:szCs w:val="24"/>
        </w:rPr>
        <w:t xml:space="preserve">: </w:t>
      </w:r>
      <w:r w:rsidRPr="00E802E3">
        <w:rPr>
          <w:rFonts w:eastAsia="Times New Roman"/>
          <w:color w:val="212121"/>
          <w:szCs w:val="24"/>
        </w:rPr>
        <w:t>Δεν μ</w:t>
      </w:r>
      <w:r w:rsidRPr="00E802E3">
        <w:rPr>
          <w:rFonts w:eastAsia="Times New Roman"/>
          <w:color w:val="212121"/>
          <w:szCs w:val="24"/>
        </w:rPr>
        <w:t>ιλάμε για επίλυση του ζητήματος</w:t>
      </w:r>
      <w:r>
        <w:rPr>
          <w:rFonts w:eastAsia="Times New Roman"/>
          <w:color w:val="212121"/>
          <w:szCs w:val="24"/>
        </w:rPr>
        <w:t>,</w:t>
      </w:r>
      <w:r w:rsidRPr="00E802E3">
        <w:rPr>
          <w:rFonts w:eastAsia="Times New Roman"/>
          <w:color w:val="212121"/>
          <w:szCs w:val="24"/>
        </w:rPr>
        <w:t xml:space="preserve"> γιατί δεν μπορεί </w:t>
      </w:r>
      <w:r>
        <w:rPr>
          <w:rFonts w:eastAsia="Times New Roman"/>
          <w:color w:val="212121"/>
          <w:szCs w:val="24"/>
        </w:rPr>
        <w:t xml:space="preserve">αυτό </w:t>
      </w:r>
      <w:r w:rsidRPr="00E802E3">
        <w:rPr>
          <w:rFonts w:eastAsia="Times New Roman"/>
          <w:color w:val="212121"/>
          <w:szCs w:val="24"/>
        </w:rPr>
        <w:t xml:space="preserve">το ζήτημα να επιλυθεί προς το συμφέρον των λαών </w:t>
      </w:r>
      <w:r>
        <w:rPr>
          <w:rFonts w:eastAsia="Times New Roman"/>
          <w:color w:val="212121"/>
          <w:szCs w:val="24"/>
        </w:rPr>
        <w:t>-</w:t>
      </w:r>
      <w:r w:rsidRPr="00E802E3">
        <w:rPr>
          <w:rFonts w:eastAsia="Times New Roman"/>
          <w:color w:val="212121"/>
          <w:szCs w:val="24"/>
        </w:rPr>
        <w:t>και του ελληνικού λαού και του γειτονικού λαού</w:t>
      </w:r>
      <w:r>
        <w:rPr>
          <w:rFonts w:eastAsia="Times New Roman"/>
          <w:color w:val="212121"/>
          <w:szCs w:val="24"/>
        </w:rPr>
        <w:t>-</w:t>
      </w:r>
      <w:r w:rsidRPr="00E802E3">
        <w:rPr>
          <w:rFonts w:eastAsia="Times New Roman"/>
          <w:color w:val="212121"/>
          <w:szCs w:val="24"/>
        </w:rPr>
        <w:t xml:space="preserve"> στο πλαίσιο του ΝΑΤΟ και της Ευρωπαϊκής Ένωσης</w:t>
      </w:r>
      <w:r>
        <w:rPr>
          <w:rFonts w:eastAsia="Times New Roman"/>
          <w:color w:val="212121"/>
          <w:szCs w:val="24"/>
        </w:rPr>
        <w:t>.</w:t>
      </w:r>
    </w:p>
    <w:p w14:paraId="77C02F00" w14:textId="77777777" w:rsidR="006113A9" w:rsidRDefault="006B6FC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Δ</w:t>
      </w:r>
      <w:r w:rsidRPr="00E802E3">
        <w:rPr>
          <w:rFonts w:eastAsia="Times New Roman"/>
          <w:color w:val="212121"/>
          <w:szCs w:val="24"/>
        </w:rPr>
        <w:t xml:space="preserve">εν μπορούν </w:t>
      </w:r>
      <w:r>
        <w:rPr>
          <w:rFonts w:eastAsia="Times New Roman"/>
          <w:color w:val="212121"/>
          <w:szCs w:val="24"/>
        </w:rPr>
        <w:t>-</w:t>
      </w:r>
      <w:r w:rsidRPr="00E802E3">
        <w:rPr>
          <w:rFonts w:eastAsia="Times New Roman"/>
          <w:color w:val="212121"/>
          <w:szCs w:val="24"/>
        </w:rPr>
        <w:t>όσο κι αν επιμένετε για το αντίθετο</w:t>
      </w:r>
      <w:r>
        <w:rPr>
          <w:rFonts w:eastAsia="Times New Roman"/>
          <w:color w:val="212121"/>
          <w:szCs w:val="24"/>
        </w:rPr>
        <w:t>-</w:t>
      </w:r>
      <w:r w:rsidRPr="00E802E3">
        <w:rPr>
          <w:rFonts w:eastAsia="Times New Roman"/>
          <w:color w:val="212121"/>
          <w:szCs w:val="24"/>
        </w:rPr>
        <w:t xml:space="preserve"> οι εμπ</w:t>
      </w:r>
      <w:r w:rsidRPr="00E802E3">
        <w:rPr>
          <w:rFonts w:eastAsia="Times New Roman"/>
          <w:color w:val="212121"/>
          <w:szCs w:val="24"/>
        </w:rPr>
        <w:t>ρηστές των Βαλκανίων</w:t>
      </w:r>
      <w:r>
        <w:rPr>
          <w:rFonts w:eastAsia="Times New Roman"/>
          <w:color w:val="212121"/>
          <w:szCs w:val="24"/>
        </w:rPr>
        <w:t xml:space="preserve"> </w:t>
      </w:r>
      <w:r w:rsidRPr="00E802E3">
        <w:rPr>
          <w:rFonts w:eastAsia="Times New Roman"/>
          <w:color w:val="212121"/>
          <w:szCs w:val="24"/>
        </w:rPr>
        <w:t xml:space="preserve">να είναι ταυτόχρονα και </w:t>
      </w:r>
      <w:r>
        <w:rPr>
          <w:rFonts w:eastAsia="Times New Roman"/>
          <w:color w:val="212121"/>
          <w:szCs w:val="24"/>
        </w:rPr>
        <w:t>πυροσβέστες. Μιλήσα</w:t>
      </w:r>
      <w:r w:rsidRPr="00E802E3">
        <w:rPr>
          <w:rFonts w:eastAsia="Times New Roman"/>
          <w:color w:val="212121"/>
          <w:szCs w:val="24"/>
        </w:rPr>
        <w:t xml:space="preserve">τε πριν </w:t>
      </w:r>
      <w:r>
        <w:rPr>
          <w:rFonts w:eastAsia="Times New Roman"/>
          <w:color w:val="212121"/>
          <w:szCs w:val="24"/>
        </w:rPr>
        <w:t>-</w:t>
      </w:r>
      <w:r>
        <w:rPr>
          <w:rFonts w:eastAsia="Times New Roman"/>
          <w:color w:val="212121"/>
          <w:szCs w:val="24"/>
        </w:rPr>
        <w:t>και είναι σωστό, το είπε και η κ</w:t>
      </w:r>
      <w:r>
        <w:rPr>
          <w:rFonts w:eastAsia="Times New Roman"/>
          <w:color w:val="212121"/>
          <w:szCs w:val="24"/>
        </w:rPr>
        <w:t>.</w:t>
      </w:r>
      <w:r>
        <w:rPr>
          <w:rFonts w:eastAsia="Times New Roman"/>
          <w:color w:val="212121"/>
          <w:szCs w:val="24"/>
        </w:rPr>
        <w:t xml:space="preserve"> </w:t>
      </w:r>
      <w:r w:rsidRPr="00E802E3">
        <w:rPr>
          <w:rFonts w:eastAsia="Times New Roman"/>
          <w:color w:val="212121"/>
          <w:szCs w:val="24"/>
        </w:rPr>
        <w:t>Αναγνωστοπούλου</w:t>
      </w:r>
      <w:r>
        <w:rPr>
          <w:rFonts w:eastAsia="Times New Roman"/>
          <w:color w:val="212121"/>
          <w:szCs w:val="24"/>
        </w:rPr>
        <w:t>-</w:t>
      </w:r>
      <w:r w:rsidRPr="00E802E3">
        <w:rPr>
          <w:rFonts w:eastAsia="Times New Roman"/>
          <w:color w:val="212121"/>
          <w:szCs w:val="24"/>
        </w:rPr>
        <w:t xml:space="preserve"> για την αποσταθεροποίηση στην ευρύτερη περιοχή</w:t>
      </w:r>
      <w:r>
        <w:rPr>
          <w:rFonts w:eastAsia="Times New Roman"/>
          <w:color w:val="212121"/>
          <w:szCs w:val="24"/>
        </w:rPr>
        <w:t xml:space="preserve">. Είπατε </w:t>
      </w:r>
      <w:r w:rsidRPr="00E802E3">
        <w:rPr>
          <w:rFonts w:eastAsia="Times New Roman"/>
          <w:color w:val="212121"/>
          <w:szCs w:val="24"/>
        </w:rPr>
        <w:t>ότι αυτή είναι η κατάσταση στην περιοχή</w:t>
      </w:r>
      <w:r>
        <w:rPr>
          <w:rFonts w:eastAsia="Times New Roman"/>
          <w:color w:val="212121"/>
          <w:szCs w:val="24"/>
        </w:rPr>
        <w:t>. Μιλήσατε για</w:t>
      </w:r>
      <w:r w:rsidRPr="00E802E3">
        <w:rPr>
          <w:rFonts w:eastAsia="Times New Roman"/>
          <w:color w:val="212121"/>
          <w:szCs w:val="24"/>
        </w:rPr>
        <w:t xml:space="preserve"> τα σχέδια </w:t>
      </w:r>
      <w:r>
        <w:rPr>
          <w:rFonts w:eastAsia="Times New Roman"/>
          <w:color w:val="212121"/>
          <w:szCs w:val="24"/>
        </w:rPr>
        <w:t xml:space="preserve">για </w:t>
      </w:r>
      <w:r w:rsidRPr="00E802E3">
        <w:rPr>
          <w:rFonts w:eastAsia="Times New Roman"/>
          <w:color w:val="212121"/>
          <w:szCs w:val="24"/>
        </w:rPr>
        <w:t>τη μεγάλη</w:t>
      </w:r>
      <w:r w:rsidRPr="00E802E3">
        <w:rPr>
          <w:rFonts w:eastAsia="Times New Roman"/>
          <w:color w:val="212121"/>
          <w:szCs w:val="24"/>
        </w:rPr>
        <w:t xml:space="preserve"> Αλβανία</w:t>
      </w:r>
      <w:r>
        <w:rPr>
          <w:rFonts w:eastAsia="Times New Roman"/>
          <w:color w:val="212121"/>
          <w:szCs w:val="24"/>
        </w:rPr>
        <w:t>,</w:t>
      </w:r>
      <w:r w:rsidRPr="00E802E3">
        <w:rPr>
          <w:rFonts w:eastAsia="Times New Roman"/>
          <w:color w:val="212121"/>
          <w:szCs w:val="24"/>
        </w:rPr>
        <w:t xml:space="preserve"> τα μουσουλμανικά τόξα</w:t>
      </w:r>
      <w:r>
        <w:rPr>
          <w:rFonts w:eastAsia="Times New Roman"/>
          <w:color w:val="212121"/>
          <w:szCs w:val="24"/>
        </w:rPr>
        <w:t>,</w:t>
      </w:r>
      <w:r w:rsidRPr="00E802E3">
        <w:rPr>
          <w:rFonts w:eastAsia="Times New Roman"/>
          <w:color w:val="212121"/>
          <w:szCs w:val="24"/>
        </w:rPr>
        <w:t xml:space="preserve"> το Αιγαίο</w:t>
      </w:r>
      <w:r>
        <w:rPr>
          <w:rFonts w:eastAsia="Times New Roman"/>
          <w:color w:val="212121"/>
          <w:szCs w:val="24"/>
        </w:rPr>
        <w:t>,</w:t>
      </w:r>
      <w:r w:rsidRPr="00E802E3">
        <w:rPr>
          <w:rFonts w:eastAsia="Times New Roman"/>
          <w:color w:val="212121"/>
          <w:szCs w:val="24"/>
        </w:rPr>
        <w:t xml:space="preserve"> </w:t>
      </w:r>
      <w:r>
        <w:rPr>
          <w:rFonts w:eastAsia="Times New Roman"/>
          <w:color w:val="212121"/>
          <w:szCs w:val="24"/>
        </w:rPr>
        <w:t>την Ανατολική Μεσόγειο</w:t>
      </w:r>
      <w:r w:rsidRPr="00E802E3">
        <w:rPr>
          <w:rFonts w:eastAsia="Times New Roman"/>
          <w:color w:val="212121"/>
          <w:szCs w:val="24"/>
        </w:rPr>
        <w:t xml:space="preserve"> και ούτω καθεξής</w:t>
      </w:r>
      <w:r>
        <w:rPr>
          <w:rFonts w:eastAsia="Times New Roman"/>
          <w:color w:val="212121"/>
          <w:szCs w:val="24"/>
        </w:rPr>
        <w:t>. Γι</w:t>
      </w:r>
      <w:r>
        <w:rPr>
          <w:rFonts w:eastAsia="Times New Roman"/>
          <w:color w:val="212121"/>
          <w:szCs w:val="24"/>
        </w:rPr>
        <w:t>’</w:t>
      </w:r>
      <w:r>
        <w:rPr>
          <w:rFonts w:eastAsia="Times New Roman"/>
          <w:color w:val="212121"/>
          <w:szCs w:val="24"/>
        </w:rPr>
        <w:t xml:space="preserve"> αυτό πρέπει </w:t>
      </w:r>
      <w:r>
        <w:rPr>
          <w:rFonts w:eastAsia="Times New Roman"/>
          <w:color w:val="212121"/>
          <w:szCs w:val="24"/>
        </w:rPr>
        <w:t>-</w:t>
      </w:r>
      <w:r>
        <w:rPr>
          <w:rFonts w:eastAsia="Times New Roman"/>
          <w:color w:val="212121"/>
          <w:szCs w:val="24"/>
        </w:rPr>
        <w:t>λ</w:t>
      </w:r>
      <w:r w:rsidRPr="00E802E3">
        <w:rPr>
          <w:rFonts w:eastAsia="Times New Roman"/>
          <w:color w:val="212121"/>
          <w:szCs w:val="24"/>
        </w:rPr>
        <w:t>έτε</w:t>
      </w:r>
      <w:r>
        <w:rPr>
          <w:rFonts w:eastAsia="Times New Roman"/>
          <w:color w:val="212121"/>
          <w:szCs w:val="24"/>
        </w:rPr>
        <w:t>-</w:t>
      </w:r>
      <w:r w:rsidRPr="00E802E3">
        <w:rPr>
          <w:rFonts w:eastAsia="Times New Roman"/>
          <w:color w:val="212121"/>
          <w:szCs w:val="24"/>
        </w:rPr>
        <w:t xml:space="preserve"> η χώρα να κλείνει και τα διάφορα μέτωπα</w:t>
      </w:r>
      <w:r>
        <w:rPr>
          <w:rFonts w:eastAsia="Times New Roman"/>
          <w:color w:val="212121"/>
          <w:szCs w:val="24"/>
        </w:rPr>
        <w:t xml:space="preserve">. </w:t>
      </w:r>
    </w:p>
    <w:p w14:paraId="77C02F01"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Και το ερώτημα που προκύπτει, αλλά δεν το απαντάτε, είναι το εξής: Όλοι αυτοί οι σχεδιασμοί αποσταθεροποίησης στην ευρύτερη περιοχή προκύπτουν από μόνοι τους; Γίνονται ερήμην του ΝΑΤΟ; Γίνονται ερήμην των Ηνωμένων Πολιτειών της Αμερικής; Γίνονται ερήμην τη</w:t>
      </w:r>
      <w:r>
        <w:rPr>
          <w:rFonts w:eastAsia="Times New Roman" w:cs="Times New Roman"/>
          <w:szCs w:val="24"/>
        </w:rPr>
        <w:t xml:space="preserve">ς Ευρωπαϊκής Ένωσης; Φυσικά και όχι! Όλα αυτά έχουν τουλάχιστον τη σύμφωνη γνώμη αυτών των </w:t>
      </w:r>
      <w:r>
        <w:rPr>
          <w:rFonts w:eastAsia="Times New Roman" w:cs="Times New Roman"/>
          <w:szCs w:val="24"/>
        </w:rPr>
        <w:lastRenderedPageBreak/>
        <w:t xml:space="preserve">δυνάμεων, αν δεν έχουν </w:t>
      </w:r>
      <w:r>
        <w:rPr>
          <w:rFonts w:eastAsia="Times New Roman" w:cs="Times New Roman"/>
          <w:szCs w:val="24"/>
        </w:rPr>
        <w:t>-</w:t>
      </w:r>
      <w:r>
        <w:rPr>
          <w:rFonts w:eastAsia="Times New Roman" w:cs="Times New Roman"/>
          <w:szCs w:val="24"/>
        </w:rPr>
        <w:t>που εμείς αυτό πιστεύουμε- την ενεργητική στήριξη και των Ηνωμένων Πολιτειών και του ΝΑΤΟ και της Ευρωπαϊκής Ένωσης.</w:t>
      </w:r>
    </w:p>
    <w:p w14:paraId="77C02F02"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Αυτές, λοιπόν, οι δυνάμε</w:t>
      </w:r>
      <w:r>
        <w:rPr>
          <w:rFonts w:eastAsia="Times New Roman" w:cs="Times New Roman"/>
          <w:szCs w:val="24"/>
        </w:rPr>
        <w:t>ις που έβαλαν και που βάζουν φωτιά στα Βαλκάνια και στην ευρύτερη περιοχή και που ενισχύουν την παρουσία τους στη χώρα μας, δεν μπορούν να είναι εγγυητές ούτε της ειρήνης ούτε της σταθερότητας ούτε, φυσικά, των κυριαρχικών δικαιωμάτων της χώρας. Όποιος ισχ</w:t>
      </w:r>
      <w:r>
        <w:rPr>
          <w:rFonts w:eastAsia="Times New Roman" w:cs="Times New Roman"/>
          <w:szCs w:val="24"/>
        </w:rPr>
        <w:t>υρίζεται το αντίθετο είτε κοροϊδεύει συνειδητά, είτε έχει πλήρη άγνοια της ιστορίας, γιατί εταίρος στο ΝΑΤΟ είναι και η Τουρκία, αλλά αυτό δεν εμπόδισε καθόλου την άρχουσα τάξη της Τουρκίας να «γκριζάρει» το Αιγαίο, να εντείνει τις προκλήσεις, τις διεκδική</w:t>
      </w:r>
      <w:r>
        <w:rPr>
          <w:rFonts w:eastAsia="Times New Roman" w:cs="Times New Roman"/>
          <w:szCs w:val="24"/>
        </w:rPr>
        <w:t xml:space="preserve">σεις και με τις ευλογίες του ΝΑΤΟ που δεν αναγνωρίζει σύνορα στο Αιγαίο. Εταίρος στο ΝΑΤΟ </w:t>
      </w:r>
      <w:r>
        <w:rPr>
          <w:rFonts w:eastAsia="Times New Roman" w:cs="Times New Roman"/>
          <w:szCs w:val="24"/>
        </w:rPr>
        <w:t>-</w:t>
      </w:r>
      <w:r>
        <w:rPr>
          <w:rFonts w:eastAsia="Times New Roman" w:cs="Times New Roman"/>
          <w:szCs w:val="24"/>
        </w:rPr>
        <w:t>και προσεχώς στην Ευρωπαϊκή Ένωση- είναι και η Αλβανία, αλλά επίσης αυτό δεν έχει εμποδίσει την προκλητικότητα της άρχουσας τάξης της Αλβανίας να θέτει σε εφαρμογή τ</w:t>
      </w:r>
      <w:r>
        <w:rPr>
          <w:rFonts w:eastAsia="Times New Roman" w:cs="Times New Roman"/>
          <w:szCs w:val="24"/>
        </w:rPr>
        <w:t>α σχέδια για «Μεγάλη Αλβανία», ξεκινώντας μάλιστα άμεσα με την ουσιαστική προσάρτηση του Κοσόβου.</w:t>
      </w:r>
    </w:p>
    <w:p w14:paraId="77C02F03"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Αυτός, λοιπόν, είναι ο πρώτος μύθος της Κυβέρνησης ότι δήθεν επιλύεται ένα ιστορικό θέμα για πολλά χρόνια και ότι με αυτόν τον τρόπο πετυχαίνουμε τη σταθερότη</w:t>
      </w:r>
      <w:r>
        <w:rPr>
          <w:rFonts w:eastAsia="Times New Roman" w:cs="Times New Roman"/>
          <w:szCs w:val="24"/>
        </w:rPr>
        <w:t>τα.</w:t>
      </w:r>
    </w:p>
    <w:p w14:paraId="77C02F04"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Ποιος είναι ο δεύτερος μύθος, που είναι πιο πονηρός και –για να μην πούμε- και πιο ανήθικος; Είναι αυτό που λέει ότι το ζήτημα της εισόδου της γειτονικής χώρας στο ΝΑΤΟ δεν αφορά εμάς, ότι είναι επιλογή του γειτονικού λαού να μπει στο ΝΑΤΟ και την Ευρω</w:t>
      </w:r>
      <w:r>
        <w:rPr>
          <w:rFonts w:eastAsia="Times New Roman" w:cs="Times New Roman"/>
          <w:szCs w:val="24"/>
        </w:rPr>
        <w:t xml:space="preserve">παϊκή Ένωση, ότι είναι η θέληση του λαού της </w:t>
      </w:r>
      <w:r>
        <w:rPr>
          <w:rFonts w:eastAsia="Times New Roman" w:cs="Times New Roman"/>
          <w:szCs w:val="24"/>
          <w:lang w:val="en-US"/>
        </w:rPr>
        <w:t>FYROM</w:t>
      </w:r>
      <w:r>
        <w:rPr>
          <w:rFonts w:eastAsia="Times New Roman" w:cs="Times New Roman"/>
          <w:szCs w:val="24"/>
        </w:rPr>
        <w:t xml:space="preserve"> να μπει στο ΝΑΤΟ.</w:t>
      </w:r>
    </w:p>
    <w:p w14:paraId="77C02F05"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Και εδώ υπάρχει το ερώτημα: Από πού προκύπτει αυτό; Στο δημοψήφισμα που οργανώθηκε με όλες αυτές τις παρεμβάσεις, τους εκβιασμούς, τα τελεσίγραφα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το ερώτημα ήταν «Συμφωνείτε ή όχι </w:t>
      </w:r>
      <w:r>
        <w:rPr>
          <w:rFonts w:eastAsia="Times New Roman" w:cs="Times New Roman"/>
          <w:szCs w:val="24"/>
        </w:rPr>
        <w:t xml:space="preserve">με την ένταξη της χώρας μας στο ΝΑΤΟ και την </w:t>
      </w:r>
      <w:r>
        <w:rPr>
          <w:rFonts w:eastAsia="Times New Roman"/>
          <w:color w:val="222222"/>
          <w:szCs w:val="24"/>
          <w:shd w:val="clear" w:color="auto" w:fill="FFFFFF"/>
        </w:rPr>
        <w:t>Ευρωπαϊκή Ένωση,</w:t>
      </w:r>
      <w:r>
        <w:rPr>
          <w:rFonts w:eastAsia="Times New Roman" w:cs="Times New Roman"/>
          <w:szCs w:val="24"/>
        </w:rPr>
        <w:t xml:space="preserve"> αποδεχόμενοι τη </w:t>
      </w:r>
      <w:r>
        <w:rPr>
          <w:rFonts w:eastAsia="Times New Roman" w:cs="Times New Roman"/>
          <w:szCs w:val="24"/>
        </w:rPr>
        <w:t>σ</w:t>
      </w:r>
      <w:r>
        <w:rPr>
          <w:rFonts w:eastAsia="Times New Roman" w:cs="Times New Roman"/>
          <w:szCs w:val="24"/>
        </w:rPr>
        <w:t>υμφωνία;». Αυτό ήταν το ερώτημα. Δεν ήταν αν αποδέχεστε ή όχι τη Συμφωνία των Πρεσπών. Σ</w:t>
      </w:r>
      <w:r>
        <w:rPr>
          <w:rFonts w:eastAsia="Times New Roman" w:cs="Times New Roman"/>
          <w:szCs w:val="24"/>
        </w:rPr>
        <w:t>ε</w:t>
      </w:r>
      <w:r>
        <w:rPr>
          <w:rFonts w:eastAsia="Times New Roman" w:cs="Times New Roman"/>
          <w:szCs w:val="24"/>
        </w:rPr>
        <w:t xml:space="preserve"> αυτό το δημοψήφισμα απείχε το 70% του γειτονικού λαού και έδειξαν οι ιμπεριαλιστές ότι </w:t>
      </w:r>
      <w:r>
        <w:rPr>
          <w:rFonts w:eastAsia="Times New Roman" w:cs="Times New Roman"/>
          <w:szCs w:val="24"/>
        </w:rPr>
        <w:t xml:space="preserve">τη θέληση των λαών, όπως και τώρα και παλαιότερα σε άλλες αντίστοιχες περιπτώσεις, την έχουν γραμμένη στα παλιά τους τα παπούτσια. Αφού </w:t>
      </w:r>
      <w:r>
        <w:rPr>
          <w:rFonts w:eastAsia="Times New Roman" w:cs="Times New Roman"/>
          <w:szCs w:val="24"/>
        </w:rPr>
        <w:lastRenderedPageBreak/>
        <w:t>πρώτα κατέφυγαν σε πιέσεις, τελεσίγραφα, εκβιασμούς, κ.ο.κ</w:t>
      </w:r>
      <w:r>
        <w:rPr>
          <w:rFonts w:eastAsia="Times New Roman" w:cs="Times New Roman"/>
          <w:szCs w:val="24"/>
        </w:rPr>
        <w:t>.</w:t>
      </w:r>
      <w:r>
        <w:rPr>
          <w:rFonts w:eastAsia="Times New Roman" w:cs="Times New Roman"/>
          <w:szCs w:val="24"/>
        </w:rPr>
        <w:t>, στο τέλος αγνόησαν και το αποτέλεσμα του δημοψηφίσματος, πο</w:t>
      </w:r>
      <w:r>
        <w:rPr>
          <w:rFonts w:eastAsia="Times New Roman" w:cs="Times New Roman"/>
          <w:szCs w:val="24"/>
        </w:rPr>
        <w:t xml:space="preserve">υ οι ίδιοι έστησαν. Αυτή είναι η δημοκρατία τους. </w:t>
      </w:r>
    </w:p>
    <w:p w14:paraId="77C02F06"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Όμως, ας δεχθούμε τη λογική σας, </w:t>
      </w:r>
      <w:r>
        <w:rPr>
          <w:rFonts w:eastAsia="Times New Roman" w:cs="Times New Roman"/>
          <w:szCs w:val="24"/>
        </w:rPr>
        <w:t xml:space="preserve">δηλαδή </w:t>
      </w:r>
      <w:r>
        <w:rPr>
          <w:rFonts w:eastAsia="Times New Roman" w:cs="Times New Roman"/>
          <w:szCs w:val="24"/>
        </w:rPr>
        <w:t>ότι μπορεί ένας λαός να επιλέξει να ακολουθήσει κάτω από τις πλάνες, τους εκβιασμούς και τις πιέσεις μια λανθασμένη αντιλαϊκή επιλογή και να ενταχθεί σε έναν τέτοιο</w:t>
      </w:r>
      <w:r>
        <w:rPr>
          <w:rFonts w:eastAsia="Times New Roman" w:cs="Times New Roman"/>
          <w:szCs w:val="24"/>
        </w:rPr>
        <w:t>ν</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ργανισμό. Από πού κι ως πού μια κυβέρνηση, που θέλει να λέγεται μάλιστα και αριστερή, προοδευτική κυβέρνηση, πρέπει να πρωτοστατεί, να ενθαρρύνει, να σπρώχνει αυτόν τον λαό για να μπει μία ώρα αρχύτερα στη φυλακή αυτών των </w:t>
      </w:r>
      <w:r>
        <w:rPr>
          <w:rFonts w:eastAsia="Times New Roman" w:cs="Times New Roman"/>
          <w:szCs w:val="24"/>
        </w:rPr>
        <w:t>ο</w:t>
      </w:r>
      <w:r>
        <w:rPr>
          <w:rFonts w:eastAsia="Times New Roman" w:cs="Times New Roman"/>
          <w:szCs w:val="24"/>
        </w:rPr>
        <w:t>ργανισμών;</w:t>
      </w:r>
    </w:p>
    <w:p w14:paraId="77C02F07"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Βλέπετε, λοιπόν, ότ</w:t>
      </w:r>
      <w:r>
        <w:rPr>
          <w:rFonts w:eastAsia="Times New Roman" w:cs="Times New Roman"/>
          <w:szCs w:val="24"/>
        </w:rPr>
        <w:t>ι ούτε αυτό το επιχείρημά σας αντέχει σε σοβαρή κριτική.</w:t>
      </w:r>
    </w:p>
    <w:p w14:paraId="77C02F08"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Ξέρετε, κύριε Υπουργέ, αν η εξωτερική σας πολιτική εξαντλούνταν μόνο στη Συμφωνία των Πρεσπών, θα μπορούσε να πει κάποιος ότι ανεξάρτητα από το αποτέλεσμά της, το οποίο εμείς το θεωρούμε πολύ επικίνδ</w:t>
      </w:r>
      <w:r>
        <w:rPr>
          <w:rFonts w:eastAsia="Times New Roman" w:cs="Times New Roman"/>
          <w:szCs w:val="24"/>
        </w:rPr>
        <w:t xml:space="preserve">υνο, είχατε τουλάχιστον καλές προθέσεις. Όμως, εδώ η Συμφωνία των Πρεσπών είναι ένας κρίκος στην αλυσίδα της πολιτικής σας, η οποία είναι μια πολιτική </w:t>
      </w:r>
      <w:r>
        <w:rPr>
          <w:rFonts w:eastAsia="Times New Roman" w:cs="Times New Roman"/>
          <w:szCs w:val="24"/>
        </w:rPr>
        <w:lastRenderedPageBreak/>
        <w:t xml:space="preserve">που συνιστά τον καλύτερο υπηρέτη των </w:t>
      </w:r>
      <w:r>
        <w:rPr>
          <w:rFonts w:eastAsia="Times New Roman" w:cs="Times New Roman"/>
          <w:szCs w:val="24"/>
        </w:rPr>
        <w:t>αμερικανο-νατοϊκών</w:t>
      </w:r>
      <w:r>
        <w:rPr>
          <w:rFonts w:eastAsia="Times New Roman" w:cs="Times New Roman"/>
          <w:szCs w:val="24"/>
        </w:rPr>
        <w:t xml:space="preserve"> επιλογών και τα έχει δώσει όλα. Μην κρύβονται, δη</w:t>
      </w:r>
      <w:r>
        <w:rPr>
          <w:rFonts w:eastAsia="Times New Roman" w:cs="Times New Roman"/>
          <w:szCs w:val="24"/>
        </w:rPr>
        <w:t xml:space="preserve">λαδή, εδώ ορισμένοι πίσω απ' το δάχτυλό τους. Στηρίξατε όλες τις αποφάσεις του ΝΑΤΟ, μέχρι και το πρώτο πυρηνικό πλήγμα. Συμμετείχατε σε όλες τις στρατιωτικές ασκήσεις του ΝΑΤΟ. Διευρύνατε και επεκτείνατε τις </w:t>
      </w:r>
      <w:r>
        <w:rPr>
          <w:rFonts w:eastAsia="Times New Roman" w:cs="Times New Roman"/>
          <w:szCs w:val="24"/>
        </w:rPr>
        <w:t>αμερικανο-νατοϊκές</w:t>
      </w:r>
      <w:r>
        <w:rPr>
          <w:rFonts w:eastAsia="Times New Roman" w:cs="Times New Roman"/>
          <w:szCs w:val="24"/>
        </w:rPr>
        <w:t xml:space="preserve"> βάσεις στην Ελλάδα. Διατηρεί</w:t>
      </w:r>
      <w:r>
        <w:rPr>
          <w:rFonts w:eastAsia="Times New Roman" w:cs="Times New Roman"/>
          <w:szCs w:val="24"/>
        </w:rPr>
        <w:t xml:space="preserve">τε στο ύψος των 4 δισεκατομμυρίων ευρώ τις δαπάνες για </w:t>
      </w:r>
      <w:r>
        <w:rPr>
          <w:rFonts w:eastAsia="Times New Roman" w:cs="Times New Roman"/>
          <w:szCs w:val="24"/>
        </w:rPr>
        <w:t>νατοϊκές</w:t>
      </w:r>
      <w:r>
        <w:rPr>
          <w:rFonts w:eastAsia="Times New Roman" w:cs="Times New Roman"/>
          <w:szCs w:val="24"/>
        </w:rPr>
        <w:t xml:space="preserve"> ανάγκες. Φυσικά, μέρος αυτής της πολιτικής είναι η Συμφωνία των Πρεσπών, δηλαδή η πολιτική σας να εγκλωβίσετε κι άλλους λαούς, μαζί με τον ελληνικό λαό, στη φυλακή και τα δεσμά αυτών των </w:t>
      </w:r>
      <w:r>
        <w:rPr>
          <w:rFonts w:eastAsia="Times New Roman" w:cs="Times New Roman"/>
          <w:szCs w:val="24"/>
        </w:rPr>
        <w:t>ο</w:t>
      </w:r>
      <w:r>
        <w:rPr>
          <w:rFonts w:eastAsia="Times New Roman" w:cs="Times New Roman"/>
          <w:szCs w:val="24"/>
        </w:rPr>
        <w:t>ργαν</w:t>
      </w:r>
      <w:r>
        <w:rPr>
          <w:rFonts w:eastAsia="Times New Roman" w:cs="Times New Roman"/>
          <w:szCs w:val="24"/>
        </w:rPr>
        <w:t>ισμών.</w:t>
      </w:r>
    </w:p>
    <w:p w14:paraId="77C02F09"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Με όλα αυτά που κάνετε, δημιουργείτε φιλειρηνική ρωγμή στον ιμπεριαλισμό, όπως είπε πριν η κ</w:t>
      </w:r>
      <w:r>
        <w:rPr>
          <w:rFonts w:eastAsia="Times New Roman" w:cs="Times New Roman"/>
          <w:szCs w:val="24"/>
        </w:rPr>
        <w:t>.</w:t>
      </w:r>
      <w:r>
        <w:rPr>
          <w:rFonts w:eastAsia="Times New Roman" w:cs="Times New Roman"/>
          <w:szCs w:val="24"/>
        </w:rPr>
        <w:t xml:space="preserve"> Αναγνωστοπούλου; Έλεος, δηλαδή! Αυτό, μάλιστα, δεν είναι ανάγκη να το πούμε εμείς. Το λένε οι ίδιοι οι Αμερικάνοι. Η έκθεση του αμερικανικού Υπουργείου Εξω</w:t>
      </w:r>
      <w:r>
        <w:rPr>
          <w:rFonts w:eastAsia="Times New Roman" w:cs="Times New Roman"/>
          <w:szCs w:val="24"/>
        </w:rPr>
        <w:t xml:space="preserve">τερικών που δημοσιεύτηκε πριν λίγες μέρες, λέει το εξής: «Η Ελλάδα είναι αφοσιωμένος εταίρος στην προώθηση των συμφερόντων των ΗΠΑ. Η ελληνική Κυβέρνηση υποστηρίζει </w:t>
      </w:r>
      <w:r>
        <w:rPr>
          <w:rFonts w:eastAsia="Times New Roman" w:cs="Times New Roman"/>
          <w:szCs w:val="24"/>
        </w:rPr>
        <w:lastRenderedPageBreak/>
        <w:t>την εμβάθυνση της στρατιωτικής συνεργασίας και προσφέρει τοποθεσίες εκτός της Σούδας, για ν</w:t>
      </w:r>
      <w:r>
        <w:rPr>
          <w:rFonts w:eastAsia="Times New Roman" w:cs="Times New Roman"/>
          <w:szCs w:val="24"/>
        </w:rPr>
        <w:t>α υποστηρίξει τις στρατιωτικές επιχειρήσεις των ΗΠΑ στην περιοχή».</w:t>
      </w:r>
    </w:p>
    <w:p w14:paraId="77C02F0A"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Αυτά τα εύσημα από τους Αμερικάνους τα παίρνετε, επειδή κάνετε ρωγμή στην ιμπεριαλιστική τους πολιτική; Έχουν τάσεις αυτοκτονίας, δηλαδή, όλοι αυτοί; </w:t>
      </w:r>
    </w:p>
    <w:p w14:paraId="77C02F0B"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Φθάνει, μάλιστα, στο σημείο η έκθεση να λέει ότι θα επιστρατευτούν </w:t>
      </w:r>
      <w:r>
        <w:rPr>
          <w:rFonts w:eastAsia="Times New Roman" w:cs="Times New Roman"/>
          <w:szCs w:val="24"/>
        </w:rPr>
        <w:t>μη κυβερνητικές οργανώσεις</w:t>
      </w:r>
      <w:r>
        <w:rPr>
          <w:rFonts w:eastAsia="Times New Roman" w:cs="Times New Roman"/>
          <w:szCs w:val="24"/>
        </w:rPr>
        <w:t xml:space="preserve"> και </w:t>
      </w:r>
      <w:r>
        <w:rPr>
          <w:rFonts w:eastAsia="Times New Roman" w:cs="Times New Roman"/>
          <w:szCs w:val="24"/>
        </w:rPr>
        <w:t>μέσα μαζικής ενημέρωσης</w:t>
      </w:r>
      <w:r>
        <w:rPr>
          <w:rFonts w:eastAsia="Times New Roman" w:cs="Times New Roman"/>
          <w:szCs w:val="24"/>
        </w:rPr>
        <w:t>, για να πειστεί ο ελληνικός λαός για την αναγκαιότητα αυτής της πολιτικής. Αυτά λέει η έκθεση. Αυτά θυμίζουν άλλες εποχές, σκοτεινές ε</w:t>
      </w:r>
      <w:r>
        <w:rPr>
          <w:rFonts w:eastAsia="Times New Roman" w:cs="Times New Roman"/>
          <w:szCs w:val="24"/>
        </w:rPr>
        <w:t>ποχές που είναι καταδικασμένες στη συνείδηση του ελληνικού λαού, όπως επίσης είναι καταδικασμένες στη συνείδηση του αριστερού προοδευτικού κόσμου</w:t>
      </w:r>
      <w:r>
        <w:rPr>
          <w:rFonts w:eastAsia="Times New Roman" w:cs="Times New Roman"/>
          <w:szCs w:val="24"/>
        </w:rPr>
        <w:t>,</w:t>
      </w:r>
      <w:r>
        <w:rPr>
          <w:rFonts w:eastAsia="Times New Roman" w:cs="Times New Roman"/>
          <w:szCs w:val="24"/>
        </w:rPr>
        <w:t xml:space="preserve"> που όλα αυτά τα έχει βιώσει στο πετσί του.</w:t>
      </w:r>
    </w:p>
    <w:p w14:paraId="77C02F0C"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Αυτόν τον ρόλο τον αναλάβατε, όπως έκαναν φυσικά και οι προηγούμεν</w:t>
      </w:r>
      <w:r>
        <w:rPr>
          <w:rFonts w:eastAsia="Times New Roman" w:cs="Times New Roman"/>
          <w:szCs w:val="24"/>
        </w:rPr>
        <w:t xml:space="preserve">ες κυβερνήσεις της Νέας Δημοκρατίας και του ΠΑΣΟΚ, όχι γιατί θέλετε να κάνετε εθνικές υποχωρήσεις, αυτά που λέει δηλαδή η Νέα Δημοκρατία. Βέβαια κι εσείς τα λέγατε </w:t>
      </w:r>
      <w:r>
        <w:rPr>
          <w:rFonts w:eastAsia="Times New Roman" w:cs="Times New Roman"/>
          <w:szCs w:val="24"/>
        </w:rPr>
        <w:lastRenderedPageBreak/>
        <w:t>παλαιότερα για τη Νέα Δημοκρατία. Όχι, λοιπόν. Αναλάβατε αυτόν τον ρόλο, γιατί αυτό επιτάσσο</w:t>
      </w:r>
      <w:r>
        <w:rPr>
          <w:rFonts w:eastAsia="Times New Roman" w:cs="Times New Roman"/>
          <w:szCs w:val="24"/>
        </w:rPr>
        <w:t>υν τα συμφέροντα της ελληνικής αστικής τάξης, τμημάτων του ελληνικού κεφαλαίου που προσδοκούν να πάρουν μερίδιο από τη μοιρασιά των ανταγωνισμών για τους αγωγούς και τις πρώτες ύλες στις αγορές και να κερδίσουν, φυσικά, κι από τις επενδύσεις που γίνονται κ</w:t>
      </w:r>
      <w:r>
        <w:rPr>
          <w:rFonts w:eastAsia="Times New Roman" w:cs="Times New Roman"/>
          <w:szCs w:val="24"/>
        </w:rPr>
        <w:t xml:space="preserve">αι προβλέπονται στο άρθρο 14 της </w:t>
      </w:r>
      <w:r>
        <w:rPr>
          <w:rFonts w:eastAsia="Times New Roman" w:cs="Times New Roman"/>
          <w:szCs w:val="24"/>
        </w:rPr>
        <w:t>σ</w:t>
      </w:r>
      <w:r>
        <w:rPr>
          <w:rFonts w:eastAsia="Times New Roman" w:cs="Times New Roman"/>
          <w:szCs w:val="24"/>
        </w:rPr>
        <w:t>υμφωνίας ανάμεσα στις δύο χώρες.</w:t>
      </w:r>
    </w:p>
    <w:p w14:paraId="77C02F0D"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Αυτό είναι και το περιεχόμενο του συνθήματος που έχετε λανσάρει «Ελλάδα</w:t>
      </w:r>
      <w:r>
        <w:rPr>
          <w:rFonts w:eastAsia="Times New Roman" w:cs="Times New Roman"/>
          <w:szCs w:val="24"/>
        </w:rPr>
        <w:t xml:space="preserve"> </w:t>
      </w:r>
      <w:r>
        <w:rPr>
          <w:rFonts w:eastAsia="Times New Roman" w:cs="Times New Roman"/>
          <w:szCs w:val="24"/>
        </w:rPr>
        <w:t>- ηγετική δύναμη στα Βαλκάνια». Πολύ προοδευτικό και πολύ δι</w:t>
      </w:r>
      <w:r>
        <w:rPr>
          <w:rFonts w:eastAsia="Times New Roman" w:cs="Times New Roman"/>
          <w:szCs w:val="24"/>
        </w:rPr>
        <w:t>εθνιστικό</w:t>
      </w:r>
      <w:r>
        <w:rPr>
          <w:rFonts w:eastAsia="Times New Roman" w:cs="Times New Roman"/>
          <w:szCs w:val="24"/>
        </w:rPr>
        <w:t xml:space="preserve"> αυτό το σύνθημα! Βέβαια, δεν το ακούμε πρώτη φο</w:t>
      </w:r>
      <w:r>
        <w:rPr>
          <w:rFonts w:eastAsia="Times New Roman" w:cs="Times New Roman"/>
          <w:szCs w:val="24"/>
        </w:rPr>
        <w:t xml:space="preserve">ρά. Το έλεγε παλαιότερα η </w:t>
      </w:r>
      <w:r>
        <w:rPr>
          <w:rFonts w:eastAsia="Times New Roman" w:cs="Times New Roman"/>
          <w:szCs w:val="24"/>
        </w:rPr>
        <w:t>κ</w:t>
      </w:r>
      <w:r>
        <w:rPr>
          <w:rFonts w:eastAsia="Times New Roman" w:cs="Times New Roman"/>
          <w:szCs w:val="24"/>
        </w:rPr>
        <w:t>υβέρνηση Σημίτη, αλλά και οι κυβερνήσεις της Νέας Δημοκρατίας και του ΠΑΣΟΚ τη δεκαετία του 1990. Θυμάστε τότε για την οικονομική διείσδυση στα Βαλκάνια, τότε που οι ελληνικές επιχειρήσεις έφευγαν για να βρουν πιο φ</w:t>
      </w:r>
      <w:r>
        <w:rPr>
          <w:rFonts w:eastAsia="Times New Roman" w:cs="Times New Roman"/>
          <w:szCs w:val="24"/>
        </w:rPr>
        <w:t>θ</w:t>
      </w:r>
      <w:r>
        <w:rPr>
          <w:rFonts w:eastAsia="Times New Roman" w:cs="Times New Roman"/>
          <w:szCs w:val="24"/>
        </w:rPr>
        <w:t xml:space="preserve">ηνή εργατική </w:t>
      </w:r>
      <w:r>
        <w:rPr>
          <w:rFonts w:eastAsia="Times New Roman" w:cs="Times New Roman"/>
          <w:szCs w:val="24"/>
        </w:rPr>
        <w:t xml:space="preserve">δύναμη και περισσότερα κέρδη, αλλά και τότε που η </w:t>
      </w:r>
      <w:r>
        <w:rPr>
          <w:rFonts w:eastAsia="Times New Roman" w:cs="Times New Roman"/>
          <w:szCs w:val="24"/>
        </w:rPr>
        <w:t>κ</w:t>
      </w:r>
      <w:r>
        <w:rPr>
          <w:rFonts w:eastAsia="Times New Roman" w:cs="Times New Roman"/>
          <w:szCs w:val="24"/>
        </w:rPr>
        <w:t xml:space="preserve">υβέρνηση Σημίτη με αυτό το σύνθημα στήριζε τους βομβαρδισμούς στη Γιουγκοσλαβία. Μάλιστα, με ορισμένα </w:t>
      </w:r>
      <w:r>
        <w:rPr>
          <w:rFonts w:eastAsia="Times New Roman" w:cs="Times New Roman"/>
          <w:szCs w:val="24"/>
        </w:rPr>
        <w:lastRenderedPageBreak/>
        <w:t>στελέχη αυτής της Κυβέρνησης φτιάχνετε τώρα και τον προοδευτικό πόλο στα Μέγαρα Μουσικής και από εδώ κι</w:t>
      </w:r>
      <w:r>
        <w:rPr>
          <w:rFonts w:eastAsia="Times New Roman" w:cs="Times New Roman"/>
          <w:szCs w:val="24"/>
        </w:rPr>
        <w:t xml:space="preserve"> από κει.</w:t>
      </w:r>
    </w:p>
    <w:p w14:paraId="77C02F0E"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Τίθεται το ερώτημα: Αν έλεγε ο Ράμα ή ο Ζάεφ ή ο Ερντογάν, αν έλεγε ο Πρωθυπουργός της Βουλγαρίας να γίνουν η Αλβανία, η FYROM, η Τουρκία ηγετικές δυνάμεις στα Βαλκάνια, εμείς τι θα λέγαμε; Εσείς τι θα λέγατε; Θα μιλούσατε για πρόκληση, για επεκτ</w:t>
      </w:r>
      <w:r>
        <w:rPr>
          <w:rFonts w:eastAsia="Times New Roman" w:cs="Times New Roman"/>
          <w:szCs w:val="24"/>
        </w:rPr>
        <w:t>ατισμό, για εθνικισμό, κ.ο.κ.</w:t>
      </w:r>
      <w:r>
        <w:rPr>
          <w:rFonts w:eastAsia="Times New Roman" w:cs="Times New Roman"/>
          <w:szCs w:val="24"/>
        </w:rPr>
        <w:t>.</w:t>
      </w:r>
      <w:r>
        <w:rPr>
          <w:rFonts w:eastAsia="Times New Roman" w:cs="Times New Roman"/>
          <w:szCs w:val="24"/>
        </w:rPr>
        <w:t xml:space="preserve"> Γιατί δεν ισχύει αυτό και για την Ελλάδα και για την ελληνική Κυβέρνηση; Γιατί δεν ισχύει, αφού στην ουσία παίζει τον ρόλο, με τις πλάτες των Αμερικανών του ΝΑΤΟ, ενός μικρού ιμπεριαλιστή στην περιοχή;</w:t>
      </w:r>
    </w:p>
    <w:p w14:paraId="77C02F0F"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Βλέπετε, λοιπόν, ότι ο </w:t>
      </w:r>
      <w:r>
        <w:rPr>
          <w:rFonts w:eastAsia="Times New Roman" w:cs="Times New Roman"/>
          <w:szCs w:val="24"/>
        </w:rPr>
        <w:t xml:space="preserve">εθνικισμός και ο κοσμοπολιτισμός δεν χωρίζονται με </w:t>
      </w:r>
      <w:r>
        <w:rPr>
          <w:rFonts w:eastAsia="Times New Roman" w:cs="Times New Roman"/>
          <w:szCs w:val="24"/>
        </w:rPr>
        <w:t>«σ</w:t>
      </w:r>
      <w:r>
        <w:rPr>
          <w:rFonts w:eastAsia="Times New Roman" w:cs="Times New Roman"/>
          <w:szCs w:val="24"/>
        </w:rPr>
        <w:t xml:space="preserve">ινικά </w:t>
      </w:r>
      <w:r>
        <w:rPr>
          <w:rFonts w:eastAsia="Times New Roman" w:cs="Times New Roman"/>
          <w:szCs w:val="24"/>
        </w:rPr>
        <w:t>τ</w:t>
      </w:r>
      <w:r>
        <w:rPr>
          <w:rFonts w:eastAsia="Times New Roman" w:cs="Times New Roman"/>
          <w:szCs w:val="24"/>
        </w:rPr>
        <w:t>είχη</w:t>
      </w:r>
      <w:r>
        <w:rPr>
          <w:rFonts w:eastAsia="Times New Roman" w:cs="Times New Roman"/>
          <w:szCs w:val="24"/>
        </w:rPr>
        <w:t>»</w:t>
      </w:r>
      <w:r>
        <w:rPr>
          <w:rFonts w:eastAsia="Times New Roman" w:cs="Times New Roman"/>
          <w:szCs w:val="24"/>
        </w:rPr>
        <w:t xml:space="preserve">. Είναι οι δύο όψεις του ίδιου νομίσματος. Γι' αυτό δεν μπορείτε να είστε πραγματικοί αντίπαλοι του εθνικισμού της </w:t>
      </w:r>
      <w:r>
        <w:rPr>
          <w:rFonts w:eastAsia="Times New Roman" w:cs="Times New Roman"/>
          <w:szCs w:val="24"/>
        </w:rPr>
        <w:t>α</w:t>
      </w:r>
      <w:r>
        <w:rPr>
          <w:rFonts w:eastAsia="Times New Roman" w:cs="Times New Roman"/>
          <w:szCs w:val="24"/>
        </w:rPr>
        <w:t>κροδεξιάς, με την οποία άλλωστε συγκυβερνούσατε για τέσσερα χρόνια.</w:t>
      </w:r>
    </w:p>
    <w:p w14:paraId="77C02F10"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Τι λέει</w:t>
      </w:r>
      <w:r>
        <w:rPr>
          <w:rFonts w:eastAsia="Times New Roman" w:cs="Times New Roman"/>
          <w:szCs w:val="24"/>
        </w:rPr>
        <w:t xml:space="preserve"> το ΚΚΕ; Λέει ό,τι λέει εδώ και είκοσι πέντε χρόνια. Να τα θυμίσουμε, λέγοντας ότι το 1992 η Αλέκα Παπαρήγα, μετά από τη γνωστή σύσκεψη των πολιτικών Αρχηγών υπό τον Πρόεδρο της Δημοκρατίας, είπε ότι είτε απαλειφθεί το όνομα είτε δεν </w:t>
      </w:r>
      <w:r>
        <w:rPr>
          <w:rFonts w:eastAsia="Times New Roman" w:cs="Times New Roman"/>
          <w:szCs w:val="24"/>
        </w:rPr>
        <w:lastRenderedPageBreak/>
        <w:t>απαλειφθεί, τα προβλήμ</w:t>
      </w:r>
      <w:r>
        <w:rPr>
          <w:rFonts w:eastAsia="Times New Roman" w:cs="Times New Roman"/>
          <w:szCs w:val="24"/>
        </w:rPr>
        <w:t xml:space="preserve">ατα για την Ελλάδα, αλλά και για τους λαούς, θα γίνονται όλο και πιο έντονα, εφόσον συνεχίζεται η επέμβαση των ξένων δυνάμεων στα Βαλκάνια </w:t>
      </w:r>
      <w:r>
        <w:rPr>
          <w:rFonts w:eastAsia="Times New Roman" w:cs="Times New Roman"/>
          <w:szCs w:val="24"/>
        </w:rPr>
        <w:t>-</w:t>
      </w:r>
      <w:r>
        <w:rPr>
          <w:rFonts w:eastAsia="Times New Roman" w:cs="Times New Roman"/>
          <w:szCs w:val="24"/>
        </w:rPr>
        <w:t xml:space="preserve">της ΕΟΚ τότε, αφού δεν υπήρχε ακόμα η </w:t>
      </w:r>
      <w:r>
        <w:rPr>
          <w:rFonts w:eastAsia="Times New Roman"/>
          <w:color w:val="222222"/>
          <w:szCs w:val="24"/>
          <w:shd w:val="clear" w:color="auto" w:fill="FFFFFF"/>
        </w:rPr>
        <w:t>Ευρωπαϊκή</w:t>
      </w:r>
      <w:r w:rsidRPr="0063102A">
        <w:rPr>
          <w:rFonts w:eastAsia="Times New Roman"/>
          <w:color w:val="222222"/>
          <w:szCs w:val="24"/>
          <w:shd w:val="clear" w:color="auto" w:fill="FFFFFF"/>
        </w:rPr>
        <w:t xml:space="preserve"> Ένωση</w:t>
      </w:r>
      <w:r>
        <w:rPr>
          <w:rFonts w:eastAsia="Times New Roman"/>
          <w:color w:val="222222"/>
          <w:szCs w:val="24"/>
          <w:shd w:val="clear" w:color="auto" w:fill="FFFFFF"/>
        </w:rPr>
        <w:t>- και των ΗΠΑ, εφόσον</w:t>
      </w:r>
      <w:r>
        <w:rPr>
          <w:rFonts w:eastAsia="Times New Roman" w:cs="Times New Roman"/>
          <w:szCs w:val="24"/>
        </w:rPr>
        <w:t xml:space="preserve"> συνεχιστεί η πολιτική του «διαίρει και βα</w:t>
      </w:r>
      <w:r>
        <w:rPr>
          <w:rFonts w:eastAsia="Times New Roman" w:cs="Times New Roman"/>
          <w:szCs w:val="24"/>
        </w:rPr>
        <w:t xml:space="preserve">σίλευε». Τότε, στη σύσκεψη των πολιτικών Αρχηγών ήσασταν όλοι μαζί </w:t>
      </w:r>
      <w:r>
        <w:rPr>
          <w:rFonts w:eastAsia="Times New Roman" w:cs="Times New Roman"/>
          <w:szCs w:val="24"/>
        </w:rPr>
        <w:t>-</w:t>
      </w:r>
      <w:r>
        <w:rPr>
          <w:rFonts w:eastAsia="Times New Roman" w:cs="Times New Roman"/>
          <w:szCs w:val="24"/>
        </w:rPr>
        <w:t>η Νέα Δημοκρατία, το ΠΑΣΟΚ, ο Σ</w:t>
      </w:r>
      <w:r>
        <w:rPr>
          <w:rFonts w:eastAsia="Times New Roman" w:cs="Times New Roman"/>
          <w:szCs w:val="24"/>
        </w:rPr>
        <w:t>υνασπισμός</w:t>
      </w:r>
      <w:r>
        <w:rPr>
          <w:rFonts w:eastAsia="Times New Roman" w:cs="Times New Roman"/>
          <w:szCs w:val="24"/>
        </w:rPr>
        <w:t xml:space="preserve"> τότε- και συμμετείχατε μαζί στα συλλαλητήρια του 1992.</w:t>
      </w:r>
    </w:p>
    <w:p w14:paraId="77C02F11"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w:t>
      </w:r>
      <w:r>
        <w:rPr>
          <w:rFonts w:eastAsia="Times New Roman" w:cs="Times New Roman"/>
          <w:szCs w:val="24"/>
        </w:rPr>
        <w:t>Όχι όλοι.</w:t>
      </w:r>
    </w:p>
    <w:p w14:paraId="77C02F12"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ΓΚΙΟΚΑΣ: </w:t>
      </w:r>
      <w:r>
        <w:rPr>
          <w:rFonts w:eastAsia="Times New Roman" w:cs="Times New Roman"/>
          <w:szCs w:val="24"/>
        </w:rPr>
        <w:t xml:space="preserve">Η </w:t>
      </w:r>
      <w:r>
        <w:rPr>
          <w:rFonts w:eastAsia="Times New Roman" w:cs="Times New Roman"/>
          <w:szCs w:val="24"/>
        </w:rPr>
        <w:t>«</w:t>
      </w:r>
      <w:r>
        <w:rPr>
          <w:rFonts w:eastAsia="Times New Roman" w:cs="Times New Roman"/>
          <w:szCs w:val="24"/>
        </w:rPr>
        <w:t>ΑΥΓΗ</w:t>
      </w:r>
      <w:r>
        <w:rPr>
          <w:rFonts w:eastAsia="Times New Roman" w:cs="Times New Roman"/>
          <w:szCs w:val="24"/>
        </w:rPr>
        <w:t>»</w:t>
      </w:r>
      <w:r>
        <w:rPr>
          <w:rFonts w:eastAsia="Times New Roman" w:cs="Times New Roman"/>
          <w:szCs w:val="24"/>
        </w:rPr>
        <w:t xml:space="preserve"> του 1992, στα συλλαλητήρια του τότε, έγραφε «Παλμός με ωριμότητα! Εντυπωσιακό το συλλαλητήριο της Θεσσαλονίκης!».</w:t>
      </w:r>
    </w:p>
    <w:p w14:paraId="77C02F13"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Αυτά λέγατε τότε. Το λέω, γιατί ο κ. Δραγασάκης σήμερα δείχνει ότι έχει πάθει αμνησία και λέει ότι ο Σ</w:t>
      </w:r>
      <w:r>
        <w:rPr>
          <w:rFonts w:eastAsia="Times New Roman" w:cs="Times New Roman"/>
          <w:szCs w:val="24"/>
        </w:rPr>
        <w:t>υνασπισμός</w:t>
      </w:r>
      <w:r>
        <w:rPr>
          <w:rFonts w:eastAsia="Times New Roman" w:cs="Times New Roman"/>
          <w:szCs w:val="24"/>
        </w:rPr>
        <w:t xml:space="preserve"> εφαρμόζει τις πάγιες θέσεις </w:t>
      </w:r>
      <w:r>
        <w:rPr>
          <w:rFonts w:eastAsia="Times New Roman" w:cs="Times New Roman"/>
          <w:szCs w:val="24"/>
        </w:rPr>
        <w:t>του από το 1992. Το 1992 λέγατε κι εσείς «Η Μακεδονία είναι μία και μόνο ελληνική», μαζί με το ΠΑΣΟΚ και τη Νέα Δημοκρατία.</w:t>
      </w:r>
    </w:p>
    <w:p w14:paraId="77C02F14"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Πάμε παρακάτω. Βουκουρέστι 2008: Τι έλεγε το ΚΚΕ: Ο λαός με την πάλη του να βάλει βέτο σε ΝΑΤΟ, ΗΠΑ και Ευρωπαϊκή Ένωση.</w:t>
      </w:r>
    </w:p>
    <w:p w14:paraId="77C02F15"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Πάμε στο </w:t>
      </w:r>
      <w:r>
        <w:rPr>
          <w:rFonts w:eastAsia="Times New Roman" w:cs="Times New Roman"/>
          <w:szCs w:val="24"/>
        </w:rPr>
        <w:t>2011</w:t>
      </w:r>
      <w:r>
        <w:rPr>
          <w:rFonts w:eastAsia="Times New Roman" w:cs="Times New Roman"/>
          <w:szCs w:val="24"/>
        </w:rPr>
        <w:t>. Η απόφαση του κόμματος έλεγε:</w:t>
      </w:r>
      <w:r>
        <w:rPr>
          <w:rFonts w:eastAsia="Times New Roman" w:cs="Times New Roman"/>
          <w:szCs w:val="24"/>
        </w:rPr>
        <w:t xml:space="preserve"> Τις εξελίξεις στα Βαλκάνια τις σφραγίζει η διεύρυνση της Ευρωπαϊκής Ένωσης και του ΝΑΤΟ. Ενώ οι ελληνικές κυβερνήσεις διακηρύσσουν πως συζητούν μόνο το όνομα της γειτονικής χώρας, στην πραγματικότητα η άρχουσα τάξης της </w:t>
      </w:r>
      <w:r>
        <w:rPr>
          <w:rFonts w:eastAsia="Times New Roman" w:cs="Times New Roman"/>
          <w:szCs w:val="24"/>
        </w:rPr>
        <w:t>ΠΓΔΜ θέτει με κάθε ευκαιρία ζήτημα αναγνώρισης μακεδονικής ταυτότητας και γλώσσας.</w:t>
      </w:r>
    </w:p>
    <w:p w14:paraId="77C02F16"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Αυτό λέμε και σήμερα. Εμείς, το ΚΚΕ, σε αντίθεση με όλους όσο</w:t>
      </w:r>
      <w:r>
        <w:rPr>
          <w:rFonts w:eastAsia="Times New Roman" w:cs="Times New Roman"/>
          <w:szCs w:val="24"/>
        </w:rPr>
        <w:t>ι</w:t>
      </w:r>
      <w:r>
        <w:rPr>
          <w:rFonts w:eastAsia="Times New Roman" w:cs="Times New Roman"/>
          <w:szCs w:val="24"/>
        </w:rPr>
        <w:t>, είτε τότε είτε σήμερα, επικεντρώνουν στο όνομα, προβάλλουμε την ανάγκη να μπουν εμπόδια στα σχέδια των Ηνωμέν</w:t>
      </w:r>
      <w:r>
        <w:rPr>
          <w:rFonts w:eastAsia="Times New Roman" w:cs="Times New Roman"/>
          <w:szCs w:val="24"/>
        </w:rPr>
        <w:t>ων Πολιτειών, του ΝΑΤΟ και της Ευρωπαϊκής Ένωσης, να απαλειφθούν οι αλυτρωτισμοί, να αντιμετωπιστεί ο εθνικισμός της κάθε πλευράς, είτε της μιας είτε της άλλης, που αξιοποιείται για αλλαγές συνόρων, αιματοχυσίες και για να διαιρούνται οι λαοί. Διότι δεν υπ</w:t>
      </w:r>
      <w:r>
        <w:rPr>
          <w:rFonts w:eastAsia="Times New Roman" w:cs="Times New Roman"/>
          <w:szCs w:val="24"/>
        </w:rPr>
        <w:t xml:space="preserve">άρχουν γενικά Βαλκάνιοι. Και στις αρχές του προηγούμενου αιώνα και σήμερα υπάρχουν οι αστικές τάξεις των βαλκανικών κρατών που συνεργάζονται, κάνουν κοινές </w:t>
      </w:r>
      <w:r>
        <w:rPr>
          <w:rFonts w:eastAsia="Times New Roman" w:cs="Times New Roman"/>
          <w:szCs w:val="24"/>
        </w:rPr>
        <w:lastRenderedPageBreak/>
        <w:t>μπίζνες, τσακώνονται, πολεμούν μεταξύ τους, αν δεν τα βρίσκουν -γιατί αυτά είναι προσωρινά στον καπι</w:t>
      </w:r>
      <w:r>
        <w:rPr>
          <w:rFonts w:eastAsia="Times New Roman" w:cs="Times New Roman"/>
          <w:szCs w:val="24"/>
        </w:rPr>
        <w:t xml:space="preserve">ταλισμό- υπάρχουν και οι βαλκανικοί λαοί που και τότε και σήμερα θα πληρώσουν το τίμημα από την ενίσχυση αυτών των σχεδιασμών, οι οποίοι προωθούνται με τη </w:t>
      </w:r>
      <w:r>
        <w:rPr>
          <w:rFonts w:eastAsia="Times New Roman" w:cs="Times New Roman"/>
          <w:szCs w:val="24"/>
        </w:rPr>
        <w:t>σ</w:t>
      </w:r>
      <w:r>
        <w:rPr>
          <w:rFonts w:eastAsia="Times New Roman" w:cs="Times New Roman"/>
          <w:szCs w:val="24"/>
        </w:rPr>
        <w:t>υμφωνία που υπογράψατε.</w:t>
      </w:r>
    </w:p>
    <w:p w14:paraId="77C02F17"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αυτή η </w:t>
      </w:r>
      <w:r>
        <w:rPr>
          <w:rFonts w:eastAsia="Times New Roman" w:cs="Times New Roman"/>
          <w:szCs w:val="24"/>
        </w:rPr>
        <w:t>σ</w:t>
      </w:r>
      <w:r>
        <w:rPr>
          <w:rFonts w:eastAsia="Times New Roman" w:cs="Times New Roman"/>
          <w:szCs w:val="24"/>
        </w:rPr>
        <w:t>υμφωνία είναι φιλοϊμπεριαλιστική και στρέφεται εναντίον και</w:t>
      </w:r>
      <w:r>
        <w:rPr>
          <w:rFonts w:eastAsia="Times New Roman" w:cs="Times New Roman"/>
          <w:szCs w:val="24"/>
        </w:rPr>
        <w:t xml:space="preserve"> του ελληνικού λαού και του λαού της γείτονος χώρας και όλων των λαών της περιοχής.</w:t>
      </w:r>
    </w:p>
    <w:p w14:paraId="77C02F18"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Τελειώνω με το εξής. Εμείς είμαστε με τους λαούς. Εμείς είμαστε με τη δυνατότητα που έχουν οι λαοί με τη φιλία, την αλληλεγγύη τους, την κοινή τους πάλη, να αντιπαλέψουν κα</w:t>
      </w:r>
      <w:r>
        <w:rPr>
          <w:rFonts w:eastAsia="Times New Roman" w:cs="Times New Roman"/>
          <w:szCs w:val="24"/>
        </w:rPr>
        <w:t>ι τα πολεμοκάπηλα σχέδια αυτών των οργανισμών, να αποδεσμευτούν από αυτούς τους οργανισμούς και να γίνουν οι ίδιοι κυρίαρχοι των εξελίξεων, των ζωών τους, με τη δική τους εξουσία. Η ιστορία έχει αποδείξει ότι οι λαοί, όταν έχουν οι ίδιοι την εξουσία, μπορο</w:t>
      </w:r>
      <w:r>
        <w:rPr>
          <w:rFonts w:eastAsia="Times New Roman" w:cs="Times New Roman"/>
          <w:szCs w:val="24"/>
        </w:rPr>
        <w:t>ύν τέτοιες διαφορές να τις λύνουν προς όφελός τους.</w:t>
      </w:r>
    </w:p>
    <w:p w14:paraId="77C02F19"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77C02F1A" w14:textId="77777777" w:rsidR="006113A9" w:rsidRDefault="006B6FC4">
      <w:pPr>
        <w:spacing w:line="600" w:lineRule="auto"/>
        <w:ind w:firstLine="720"/>
        <w:contextualSpacing/>
        <w:jc w:val="both"/>
        <w:rPr>
          <w:rFonts w:eastAsia="Times New Roman" w:cs="Times New Roman"/>
          <w:szCs w:val="24"/>
        </w:rPr>
      </w:pPr>
      <w:r w:rsidRPr="0072374F">
        <w:rPr>
          <w:rFonts w:eastAsia="Times New Roman" w:cs="Times New Roman"/>
          <w:b/>
          <w:szCs w:val="24"/>
        </w:rPr>
        <w:t>ΠΡΟΕΔΡΕΥΩΝ (Νικήτας Κακλαμάνης):</w:t>
      </w:r>
      <w:r w:rsidRPr="0072374F">
        <w:rPr>
          <w:rFonts w:eastAsia="Times New Roman" w:cs="Times New Roman"/>
          <w:szCs w:val="24"/>
        </w:rPr>
        <w:t xml:space="preserve"> </w:t>
      </w:r>
      <w:r>
        <w:rPr>
          <w:rFonts w:eastAsia="Times New Roman" w:cs="Times New Roman"/>
          <w:szCs w:val="24"/>
        </w:rPr>
        <w:t>Υπερκαλύψατε τη δευτερολογία σας. Προς ενημέρωσή σας το λέω.</w:t>
      </w:r>
    </w:p>
    <w:p w14:paraId="77C02F1B"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Τον λόγο έχει ο ειδικός αγορητής από τους ΑΝΕΛ κ. Αριστείδης Φωκάς.</w:t>
      </w:r>
    </w:p>
    <w:p w14:paraId="77C02F1C"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ΑΡΙΣΤΕΙΔΗΣ ΦΩΚΑΣ:</w:t>
      </w:r>
      <w:r>
        <w:rPr>
          <w:rFonts w:eastAsia="Times New Roman" w:cs="Times New Roman"/>
          <w:szCs w:val="24"/>
        </w:rPr>
        <w:t xml:space="preserve"> Αγαπητέ Πρόεδ</w:t>
      </w:r>
      <w:r>
        <w:rPr>
          <w:rFonts w:eastAsia="Times New Roman" w:cs="Times New Roman"/>
          <w:szCs w:val="24"/>
        </w:rPr>
        <w:t xml:space="preserve">ρε, κυρίες και κύριοι Βουλευτές, σήμερα γράφεται μια μαύρη σελίδα στην ιστορία της πατρίδας μας. Είναι η μεγαλύτερη εθνική μας ήττα μετά την απώλεια της μισής Κύπρου. Ο κ. Τσίπρας και ο κ. Κοτζιάς αποφάσισαν οι δυο τους να πάνε να υπογράψουν μια </w:t>
      </w:r>
      <w:r>
        <w:rPr>
          <w:rFonts w:eastAsia="Times New Roman" w:cs="Times New Roman"/>
          <w:szCs w:val="24"/>
        </w:rPr>
        <w:t>σ</w:t>
      </w:r>
      <w:r>
        <w:rPr>
          <w:rFonts w:eastAsia="Times New Roman" w:cs="Times New Roman"/>
          <w:szCs w:val="24"/>
        </w:rPr>
        <w:t>υμφωνία κ</w:t>
      </w:r>
      <w:r>
        <w:rPr>
          <w:rFonts w:eastAsia="Times New Roman" w:cs="Times New Roman"/>
          <w:szCs w:val="24"/>
        </w:rPr>
        <w:t xml:space="preserve">άτω από ένα αντίσκηνο στις Πρέσπες και τώρα έρχεστε εσείς να επικυρώσετε με έναν αμφιλεγόμενο τρόπο αυτή τη </w:t>
      </w:r>
      <w:r>
        <w:rPr>
          <w:rFonts w:eastAsia="Times New Roman" w:cs="Times New Roman"/>
          <w:szCs w:val="24"/>
        </w:rPr>
        <w:t>σ</w:t>
      </w:r>
      <w:r>
        <w:rPr>
          <w:rFonts w:eastAsia="Times New Roman" w:cs="Times New Roman"/>
          <w:szCs w:val="24"/>
        </w:rPr>
        <w:t>υμφωνία.</w:t>
      </w:r>
    </w:p>
    <w:p w14:paraId="77C02F1D"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Σας πειράζει που μαζεύονται εκατοντάδες χιλιάδες Έλληνες στα συλλαλητήρια. Να σας θυμίσω ότι στο πρώτο συλλαλητήριο στη Θεσσαλονίκη μαζεύτ</w:t>
      </w:r>
      <w:r>
        <w:rPr>
          <w:rFonts w:eastAsia="Times New Roman" w:cs="Times New Roman"/>
          <w:szCs w:val="24"/>
        </w:rPr>
        <w:t>ηκαν πεντακόσιες χιλιάδες Έλληνες να διαμαρτυρηθούν για τη Μακεδονία μας. Τότε όλο το σύστημα έπεσε επάνω στο συλλαλητήριο. Πέρα από τ</w:t>
      </w:r>
      <w:r>
        <w:rPr>
          <w:rFonts w:eastAsia="Times New Roman" w:cs="Times New Roman"/>
          <w:szCs w:val="24"/>
        </w:rPr>
        <w:t>η</w:t>
      </w:r>
      <w:r>
        <w:rPr>
          <w:rFonts w:eastAsia="Times New Roman" w:cs="Times New Roman"/>
          <w:szCs w:val="24"/>
        </w:rPr>
        <w:t xml:space="preserve"> «</w:t>
      </w:r>
      <w:r>
        <w:rPr>
          <w:rFonts w:eastAsia="Times New Roman" w:cs="Times New Roman"/>
          <w:szCs w:val="24"/>
        </w:rPr>
        <w:t>ΒΕΡΓΙΝΑ ΤΗΛΕΟΡΑΣΗ</w:t>
      </w:r>
      <w:r>
        <w:rPr>
          <w:rFonts w:eastAsia="Times New Roman" w:cs="Times New Roman"/>
          <w:szCs w:val="24"/>
        </w:rPr>
        <w:t>» και το</w:t>
      </w:r>
      <w:r>
        <w:rPr>
          <w:rFonts w:eastAsia="Times New Roman" w:cs="Times New Roman"/>
          <w:szCs w:val="24"/>
        </w:rPr>
        <w:t>ν</w:t>
      </w:r>
      <w:r>
        <w:rPr>
          <w:rFonts w:eastAsia="Times New Roman" w:cs="Times New Roman"/>
          <w:szCs w:val="24"/>
        </w:rPr>
        <w:t xml:space="preserve"> «ΣΚΑΪ», κανένα άλλο κανάλι δεν μετέδωσε αυτό το συλλαλητήριο.</w:t>
      </w:r>
    </w:p>
    <w:p w14:paraId="77C02F1E"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Ακολούθησε το συλλαλητήριο της</w:t>
      </w:r>
      <w:r>
        <w:rPr>
          <w:rFonts w:eastAsia="Times New Roman" w:cs="Times New Roman"/>
          <w:szCs w:val="24"/>
        </w:rPr>
        <w:t xml:space="preserve"> Αθήνας με ένα εκατομμύριο και πλέον κόσμο να είναι εκεί, να φωνάζουν για τη Μακε</w:t>
      </w:r>
      <w:r>
        <w:rPr>
          <w:rFonts w:eastAsia="Times New Roman" w:cs="Times New Roman"/>
          <w:szCs w:val="24"/>
        </w:rPr>
        <w:lastRenderedPageBreak/>
        <w:t>δονία μας. Έπειτα αρκετά συλλαλητήρια σε όλες σχεδόν τις πόλεις της Ελλάδας και προχθές, ένα ακόμη συλλαλητήριο εδώ, στο Σύνταγμα, με πάνω από πεντακόσιες χιλιάδες Έλληνες που</w:t>
      </w:r>
      <w:r>
        <w:rPr>
          <w:rFonts w:eastAsia="Times New Roman" w:cs="Times New Roman"/>
          <w:szCs w:val="24"/>
        </w:rPr>
        <w:t xml:space="preserve"> πήγαν να διαμαρτυρηθούν για τη Μακεδονία μας και πάλι.</w:t>
      </w:r>
    </w:p>
    <w:p w14:paraId="77C02F1F"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Δεν σας πείραξε ότι για ένα τόσο σημαντικό θέμα έγινε «μαγειρείο» το Γραφείο του Προέδρου της Βουλής και ύστερα από κλήρωση, λες και είμαστε σε κα</w:t>
      </w:r>
      <w:r>
        <w:rPr>
          <w:rFonts w:eastAsia="Times New Roman" w:cs="Times New Roman"/>
          <w:szCs w:val="24"/>
        </w:rPr>
        <w:t>μ</w:t>
      </w:r>
      <w:r>
        <w:rPr>
          <w:rFonts w:eastAsia="Times New Roman" w:cs="Times New Roman"/>
          <w:szCs w:val="24"/>
        </w:rPr>
        <w:t>μιά μπαρμπουτιέρα, χάθηκε η πλειοψηφία που υπήρχε στη</w:t>
      </w:r>
      <w:r>
        <w:rPr>
          <w:rFonts w:eastAsia="Times New Roman" w:cs="Times New Roman"/>
          <w:szCs w:val="24"/>
        </w:rPr>
        <w:t xml:space="preserve">ν </w:t>
      </w:r>
      <w:r>
        <w:rPr>
          <w:rFonts w:eastAsia="Times New Roman" w:cs="Times New Roman"/>
          <w:szCs w:val="24"/>
        </w:rPr>
        <w:t>ε</w:t>
      </w:r>
      <w:r>
        <w:rPr>
          <w:rFonts w:eastAsia="Times New Roman" w:cs="Times New Roman"/>
          <w:szCs w:val="24"/>
        </w:rPr>
        <w:t xml:space="preserve">πιτροπή υπέρ του «ΟΧΙ» και με τη μεθόδευσή σας δημιουργήθηκε πλειοψηφία υπέρ του «ΝΑΙ». Μα, τα νέα μέλη της </w:t>
      </w:r>
      <w:r>
        <w:rPr>
          <w:rFonts w:eastAsia="Times New Roman" w:cs="Times New Roman"/>
          <w:szCs w:val="24"/>
        </w:rPr>
        <w:t>ε</w:t>
      </w:r>
      <w:r>
        <w:rPr>
          <w:rFonts w:eastAsia="Times New Roman" w:cs="Times New Roman"/>
          <w:szCs w:val="24"/>
        </w:rPr>
        <w:t>πιτροπής που προσθέσατε είναι τυχαίο ότι όλα ήταν υπέρ του «ΝΑΙ»; Γιατί έχετε επιλέξει μόνο αυτούς που έφυγαν από το Ποτάμι; Τι κλήρωση ήταν αυτ</w:t>
      </w:r>
      <w:r>
        <w:rPr>
          <w:rFonts w:eastAsia="Times New Roman" w:cs="Times New Roman"/>
          <w:szCs w:val="24"/>
        </w:rPr>
        <w:t>ή; Κλήρωση για ένα τόσο σημαντικό θέμα; Να το αφήσουμε, δηλαδή, όλα στην τύχη;</w:t>
      </w:r>
    </w:p>
    <w:p w14:paraId="77C02F20"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Είμαι σίγουρος ότι δεν ήταν και πολύ στην τύχη, αλλά υπήρξε μεθόδευση. Κατ’ αρχάς δεν έχετε πλειοψηφία μέσα στη Βουλή, διότι είστε εκατόν σαράντα πέντε και να θυμίσω ότι πενήντα</w:t>
      </w:r>
      <w:r>
        <w:rPr>
          <w:rFonts w:eastAsia="Times New Roman" w:cs="Times New Roman"/>
          <w:szCs w:val="24"/>
        </w:rPr>
        <w:t xml:space="preserve"> από αυτές τις έδρες είναι μπόνους.</w:t>
      </w:r>
    </w:p>
    <w:p w14:paraId="77C02F21"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Είναι λυπηρό ένα κρατίδιο, όπως αυτό των Σκοπίων, που είναι χθεσινό στον παγκόσμιο χάρτη, να είναι πιο δημοκρατικό από τη χώρα μας, στην οποία γεννήθηκε η δημοκρατία. Από το κρατίδιο των Σκοπίων τουλάχιστον πέρασε η Συμφ</w:t>
      </w:r>
      <w:r>
        <w:rPr>
          <w:rFonts w:eastAsia="Times New Roman" w:cs="Times New Roman"/>
          <w:szCs w:val="24"/>
        </w:rPr>
        <w:t xml:space="preserve">ωνία των Πρεσπών με αυξημένη πλειοψηφία. Εδώ θα περάσει με απλή πλειοψηφία, που στην πραγματικότητα ούτε αυτή έχετε στην </w:t>
      </w:r>
      <w:r>
        <w:rPr>
          <w:rFonts w:eastAsia="Times New Roman" w:cs="Times New Roman"/>
          <w:szCs w:val="24"/>
        </w:rPr>
        <w:t>ε</w:t>
      </w:r>
      <w:r>
        <w:rPr>
          <w:rFonts w:eastAsia="Times New Roman" w:cs="Times New Roman"/>
          <w:szCs w:val="24"/>
        </w:rPr>
        <w:t>πιτροπή, αλλά ούτε και εδώ μέσα στην Ολομέλεια.</w:t>
      </w:r>
    </w:p>
    <w:p w14:paraId="77C02F22"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Ζητήσαμε, οι Ανεξάρτητοι Έλληνες, να εφαρμοστεί το άρθρο 28 παράγραφος 2 του Συντάγματ</w:t>
      </w:r>
      <w:r>
        <w:rPr>
          <w:rFonts w:eastAsia="Times New Roman" w:cs="Times New Roman"/>
          <w:szCs w:val="24"/>
        </w:rPr>
        <w:t xml:space="preserve">ος περί απαίτησης αυξημένης πλειοψηφίας 3/5 του αριθμού των Βουλευτών για την κύρωση της συγκεκριμένης </w:t>
      </w:r>
      <w:r>
        <w:rPr>
          <w:rFonts w:eastAsia="Times New Roman" w:cs="Times New Roman"/>
          <w:szCs w:val="24"/>
        </w:rPr>
        <w:t>σ</w:t>
      </w:r>
      <w:r>
        <w:rPr>
          <w:rFonts w:eastAsia="Times New Roman" w:cs="Times New Roman"/>
          <w:szCs w:val="24"/>
        </w:rPr>
        <w:t xml:space="preserve">υμφωνίας. Από τη στιγμή που δεν εφαρμόστηκε το άρθρο 28 παράγραφος 2 του Συντάγματος για τη συγκεκριμένη </w:t>
      </w:r>
      <w:r>
        <w:rPr>
          <w:rFonts w:eastAsia="Times New Roman" w:cs="Times New Roman"/>
          <w:szCs w:val="24"/>
        </w:rPr>
        <w:t>σ</w:t>
      </w:r>
      <w:r>
        <w:rPr>
          <w:rFonts w:eastAsia="Times New Roman" w:cs="Times New Roman"/>
          <w:szCs w:val="24"/>
        </w:rPr>
        <w:t xml:space="preserve">υμφωνία, για την παράδοση δηλαδή του ονόματος </w:t>
      </w:r>
      <w:r>
        <w:rPr>
          <w:rFonts w:eastAsia="Times New Roman" w:cs="Times New Roman"/>
          <w:szCs w:val="24"/>
        </w:rPr>
        <w:t>«Μακεδονία», την αναγνώριση μακεδονικής εθνότητας και μακεδονικής γλώσσας στο κρατίδιο των Σκοπίων, πού σκοπεύετε να εφαρμόσετε αυτό το άρθρο του Συντάγματος για αυξημένη πλειοψηφία; Γιατί δεν πήγαμε ούτε σε δημοψήφισμα, ενώ οι Σκοπιανοί πήγαν να πάρουν τη</w:t>
      </w:r>
      <w:r>
        <w:rPr>
          <w:rFonts w:eastAsia="Times New Roman" w:cs="Times New Roman"/>
          <w:szCs w:val="24"/>
        </w:rPr>
        <w:t>ν άποψη του λαού τους;</w:t>
      </w:r>
    </w:p>
    <w:p w14:paraId="77C02F23"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Εσείς, κύριε Κατρούγκαλε, έχετε προτείνει για την </w:t>
      </w:r>
      <w:r>
        <w:rPr>
          <w:rFonts w:eastAsia="Times New Roman" w:cs="Times New Roman"/>
          <w:szCs w:val="24"/>
        </w:rPr>
        <w:t>Α</w:t>
      </w:r>
      <w:r>
        <w:rPr>
          <w:rFonts w:eastAsia="Times New Roman" w:cs="Times New Roman"/>
          <w:szCs w:val="24"/>
        </w:rPr>
        <w:t>ναθεώρηση του Συντάγματος, που θα έρθει στη Βουλή κάποια στιγμή, να πηγαίνουμε σε δημοψήφισμα, όταν υπάρχει ένα σημαντικό εθνικό θέμα, αρκεί να υπάρχουν πεντακόσιες χιλιάδες υπογραφέ</w:t>
      </w:r>
      <w:r>
        <w:rPr>
          <w:rFonts w:eastAsia="Times New Roman" w:cs="Times New Roman"/>
          <w:szCs w:val="24"/>
        </w:rPr>
        <w:t>ς. Τι πιο δημοκρατικό να οδηγηθούμε σε δημοψήφισμα για να αποφασίσει ο ελληνικός λαός τι θέλει; Όμως, δυστυχώς, για τον ελληνικό λαό, άλλα λέτε</w:t>
      </w:r>
      <w:r>
        <w:rPr>
          <w:rFonts w:eastAsia="Times New Roman" w:cs="Times New Roman"/>
          <w:szCs w:val="24"/>
        </w:rPr>
        <w:t>,</w:t>
      </w:r>
      <w:r>
        <w:rPr>
          <w:rFonts w:eastAsia="Times New Roman" w:cs="Times New Roman"/>
          <w:szCs w:val="24"/>
        </w:rPr>
        <w:t xml:space="preserve"> άλλα εννοείτε και άλλα πράττετε.</w:t>
      </w:r>
    </w:p>
    <w:p w14:paraId="77C02F24" w14:textId="77777777" w:rsidR="006113A9" w:rsidRDefault="006B6FC4">
      <w:pPr>
        <w:spacing w:line="600" w:lineRule="auto"/>
        <w:ind w:firstLine="720"/>
        <w:contextualSpacing/>
        <w:jc w:val="both"/>
        <w:rPr>
          <w:rFonts w:eastAsia="Times New Roman" w:cs="Times New Roman"/>
          <w:szCs w:val="24"/>
        </w:rPr>
      </w:pPr>
      <w:r w:rsidRPr="000B7D1C">
        <w:rPr>
          <w:rFonts w:eastAsia="Times New Roman" w:cs="Times New Roman"/>
          <w:szCs w:val="24"/>
        </w:rPr>
        <w:t>Μα</w:t>
      </w:r>
      <w:r>
        <w:rPr>
          <w:rFonts w:eastAsia="Times New Roman" w:cs="Times New Roman"/>
          <w:szCs w:val="24"/>
        </w:rPr>
        <w:t>,</w:t>
      </w:r>
      <w:r w:rsidRPr="000B7D1C">
        <w:rPr>
          <w:rFonts w:eastAsia="Times New Roman" w:cs="Times New Roman"/>
          <w:szCs w:val="24"/>
        </w:rPr>
        <w:t xml:space="preserve"> εδώ ο ελληνικός λαός ξεσηκώθηκε με απανωτά συλλαλητήρια</w:t>
      </w:r>
      <w:r>
        <w:rPr>
          <w:rFonts w:eastAsia="Times New Roman" w:cs="Times New Roman"/>
          <w:szCs w:val="24"/>
        </w:rPr>
        <w:t>. Ε</w:t>
      </w:r>
      <w:r w:rsidRPr="000B7D1C">
        <w:rPr>
          <w:rFonts w:eastAsia="Times New Roman" w:cs="Times New Roman"/>
          <w:szCs w:val="24"/>
        </w:rPr>
        <w:t xml:space="preserve">κατομμύρια </w:t>
      </w:r>
      <w:r w:rsidRPr="000B7D1C">
        <w:rPr>
          <w:rFonts w:eastAsia="Times New Roman" w:cs="Times New Roman"/>
          <w:szCs w:val="24"/>
        </w:rPr>
        <w:t>Έλληνες σε όλη την υφήλιο σήμερα κλαίνε εξαιτίας της αριστερής σας ιδεοληψίας</w:t>
      </w:r>
      <w:r w:rsidRPr="00E43E97">
        <w:rPr>
          <w:rFonts w:eastAsia="Times New Roman" w:cs="Times New Roman"/>
          <w:szCs w:val="24"/>
        </w:rPr>
        <w:t>.</w:t>
      </w:r>
    </w:p>
    <w:p w14:paraId="77C02F25" w14:textId="77777777" w:rsidR="006113A9" w:rsidRDefault="006B6FC4">
      <w:pPr>
        <w:spacing w:line="600" w:lineRule="auto"/>
        <w:ind w:firstLine="720"/>
        <w:contextualSpacing/>
        <w:jc w:val="both"/>
        <w:rPr>
          <w:rFonts w:eastAsia="Times New Roman" w:cs="Times New Roman"/>
          <w:szCs w:val="24"/>
        </w:rPr>
      </w:pPr>
      <w:r w:rsidRPr="000B7D1C">
        <w:rPr>
          <w:rFonts w:eastAsia="Times New Roman" w:cs="Times New Roman"/>
          <w:szCs w:val="24"/>
        </w:rPr>
        <w:t>Γιατί δεν</w:t>
      </w:r>
      <w:r>
        <w:rPr>
          <w:rFonts w:eastAsia="Times New Roman" w:cs="Times New Roman"/>
          <w:szCs w:val="24"/>
        </w:rPr>
        <w:t xml:space="preserve"> πηγαίνουμε σε δημοψήφισμα, κ</w:t>
      </w:r>
      <w:r w:rsidRPr="000B7D1C">
        <w:rPr>
          <w:rFonts w:eastAsia="Times New Roman" w:cs="Times New Roman"/>
          <w:szCs w:val="24"/>
        </w:rPr>
        <w:t>ύριε Υπουργέ</w:t>
      </w:r>
      <w:r>
        <w:rPr>
          <w:rFonts w:eastAsia="Times New Roman" w:cs="Times New Roman"/>
          <w:szCs w:val="24"/>
        </w:rPr>
        <w:t>, α</w:t>
      </w:r>
      <w:r w:rsidRPr="000B7D1C">
        <w:rPr>
          <w:rFonts w:eastAsia="Times New Roman" w:cs="Times New Roman"/>
          <w:szCs w:val="24"/>
        </w:rPr>
        <w:t xml:space="preserve">πό τη στιγμή που λέτε ότι </w:t>
      </w:r>
      <w:r>
        <w:rPr>
          <w:rFonts w:eastAsia="Times New Roman" w:cs="Times New Roman"/>
          <w:szCs w:val="24"/>
        </w:rPr>
        <w:t>πεντακόσιες</w:t>
      </w:r>
      <w:r w:rsidRPr="000B7D1C">
        <w:rPr>
          <w:rFonts w:eastAsia="Times New Roman" w:cs="Times New Roman"/>
          <w:szCs w:val="24"/>
        </w:rPr>
        <w:t xml:space="preserve"> χιλιάδες υπογραφές είναι αρκετές για να πάμε σε δημοψήφισμα</w:t>
      </w:r>
      <w:r>
        <w:rPr>
          <w:rFonts w:eastAsia="Times New Roman" w:cs="Times New Roman"/>
          <w:szCs w:val="24"/>
        </w:rPr>
        <w:t>; Τ</w:t>
      </w:r>
      <w:r w:rsidRPr="000B7D1C">
        <w:rPr>
          <w:rFonts w:eastAsia="Times New Roman" w:cs="Times New Roman"/>
          <w:szCs w:val="24"/>
        </w:rPr>
        <w:t>α επιχειρήματά σας στηρί</w:t>
      </w:r>
      <w:r w:rsidRPr="000B7D1C">
        <w:rPr>
          <w:rFonts w:eastAsia="Times New Roman" w:cs="Times New Roman"/>
          <w:szCs w:val="24"/>
        </w:rPr>
        <w:t>ζονται στη μέθοδο της ιστορικής ασάφειας</w:t>
      </w:r>
      <w:r>
        <w:rPr>
          <w:rFonts w:eastAsia="Times New Roman" w:cs="Times New Roman"/>
          <w:szCs w:val="24"/>
        </w:rPr>
        <w:t>.</w:t>
      </w:r>
    </w:p>
    <w:p w14:paraId="77C02F26"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Δυστυχώς για εμάς,</w:t>
      </w:r>
      <w:r w:rsidRPr="000B7D1C">
        <w:rPr>
          <w:rFonts w:eastAsia="Times New Roman" w:cs="Times New Roman"/>
          <w:szCs w:val="24"/>
        </w:rPr>
        <w:t xml:space="preserve"> αυτή η </w:t>
      </w:r>
      <w:r>
        <w:rPr>
          <w:rFonts w:eastAsia="Times New Roman" w:cs="Times New Roman"/>
          <w:szCs w:val="24"/>
        </w:rPr>
        <w:t>σ</w:t>
      </w:r>
      <w:r w:rsidRPr="000B7D1C">
        <w:rPr>
          <w:rFonts w:eastAsia="Times New Roman" w:cs="Times New Roman"/>
          <w:szCs w:val="24"/>
        </w:rPr>
        <w:t>υμφωνία αναγνωρίζει μακεδονική εθνότητα</w:t>
      </w:r>
      <w:r>
        <w:rPr>
          <w:rFonts w:eastAsia="Times New Roman" w:cs="Times New Roman"/>
          <w:szCs w:val="24"/>
        </w:rPr>
        <w:t>,</w:t>
      </w:r>
      <w:r w:rsidRPr="000B7D1C">
        <w:rPr>
          <w:rFonts w:eastAsia="Times New Roman" w:cs="Times New Roman"/>
          <w:szCs w:val="24"/>
        </w:rPr>
        <w:t xml:space="preserve"> διότι μετά την κύρωση </w:t>
      </w:r>
      <w:r>
        <w:rPr>
          <w:rFonts w:eastAsia="Times New Roman" w:cs="Times New Roman"/>
          <w:szCs w:val="24"/>
        </w:rPr>
        <w:t xml:space="preserve">της </w:t>
      </w:r>
      <w:r>
        <w:rPr>
          <w:rFonts w:eastAsia="Times New Roman" w:cs="Times New Roman"/>
          <w:szCs w:val="24"/>
        </w:rPr>
        <w:t>σ</w:t>
      </w:r>
      <w:r w:rsidRPr="000B7D1C">
        <w:rPr>
          <w:rFonts w:eastAsia="Times New Roman" w:cs="Times New Roman"/>
          <w:szCs w:val="24"/>
        </w:rPr>
        <w:t xml:space="preserve">υμφωνίας από την </w:t>
      </w:r>
      <w:r>
        <w:rPr>
          <w:rFonts w:eastAsia="Times New Roman" w:cs="Times New Roman"/>
          <w:szCs w:val="24"/>
        </w:rPr>
        <w:t>ε</w:t>
      </w:r>
      <w:r w:rsidRPr="000B7D1C">
        <w:rPr>
          <w:rFonts w:eastAsia="Times New Roman" w:cs="Times New Roman"/>
          <w:szCs w:val="24"/>
        </w:rPr>
        <w:t xml:space="preserve">λληνική Βουλή οι </w:t>
      </w:r>
      <w:r>
        <w:rPr>
          <w:rFonts w:eastAsia="Times New Roman" w:cs="Times New Roman"/>
          <w:szCs w:val="24"/>
        </w:rPr>
        <w:t>Σλαβο</w:t>
      </w:r>
      <w:r w:rsidRPr="000B7D1C">
        <w:rPr>
          <w:rFonts w:eastAsia="Times New Roman" w:cs="Times New Roman"/>
          <w:szCs w:val="24"/>
        </w:rPr>
        <w:t>σκοπιανοί θα είναι Μακεδόνες</w:t>
      </w:r>
      <w:r>
        <w:rPr>
          <w:rFonts w:eastAsia="Times New Roman" w:cs="Times New Roman"/>
          <w:szCs w:val="24"/>
        </w:rPr>
        <w:t xml:space="preserve"> στην ε</w:t>
      </w:r>
      <w:r>
        <w:rPr>
          <w:rFonts w:eastAsia="Times New Roman" w:cs="Times New Roman"/>
          <w:szCs w:val="24"/>
        </w:rPr>
        <w:lastRenderedPageBreak/>
        <w:t>θνότητα. Δ</w:t>
      </w:r>
      <w:r w:rsidRPr="000B7D1C">
        <w:rPr>
          <w:rFonts w:eastAsia="Times New Roman" w:cs="Times New Roman"/>
          <w:szCs w:val="24"/>
        </w:rPr>
        <w:t>εν θα είναι Αλβανοί</w:t>
      </w:r>
      <w:r>
        <w:rPr>
          <w:rFonts w:eastAsia="Times New Roman" w:cs="Times New Roman"/>
          <w:szCs w:val="24"/>
        </w:rPr>
        <w:t>,</w:t>
      </w:r>
      <w:r w:rsidRPr="000B7D1C">
        <w:rPr>
          <w:rFonts w:eastAsia="Times New Roman" w:cs="Times New Roman"/>
          <w:szCs w:val="24"/>
        </w:rPr>
        <w:t xml:space="preserve"> δεν θα είναι </w:t>
      </w:r>
      <w:r w:rsidRPr="000B7D1C">
        <w:rPr>
          <w:rFonts w:eastAsia="Times New Roman" w:cs="Times New Roman"/>
          <w:szCs w:val="24"/>
        </w:rPr>
        <w:t xml:space="preserve">Βούλγαροι ούτε </w:t>
      </w:r>
      <w:r>
        <w:rPr>
          <w:rFonts w:eastAsia="Times New Roman" w:cs="Times New Roman"/>
          <w:szCs w:val="24"/>
        </w:rPr>
        <w:t xml:space="preserve">Έλληνες, </w:t>
      </w:r>
      <w:r w:rsidRPr="000B7D1C">
        <w:rPr>
          <w:rFonts w:eastAsia="Times New Roman" w:cs="Times New Roman"/>
          <w:szCs w:val="24"/>
        </w:rPr>
        <w:t>αλλά θα είναι Μακεδόνες</w:t>
      </w:r>
      <w:r>
        <w:rPr>
          <w:rFonts w:eastAsia="Times New Roman" w:cs="Times New Roman"/>
          <w:szCs w:val="24"/>
        </w:rPr>
        <w:t xml:space="preserve">. Έπειτα από την </w:t>
      </w:r>
      <w:r w:rsidRPr="000B7D1C">
        <w:rPr>
          <w:rFonts w:eastAsia="Times New Roman" w:cs="Times New Roman"/>
          <w:szCs w:val="24"/>
        </w:rPr>
        <w:t xml:space="preserve">κύρωση της </w:t>
      </w:r>
      <w:r>
        <w:rPr>
          <w:rFonts w:eastAsia="Times New Roman" w:cs="Times New Roman"/>
          <w:szCs w:val="24"/>
        </w:rPr>
        <w:t>σ</w:t>
      </w:r>
      <w:r w:rsidRPr="000B7D1C">
        <w:rPr>
          <w:rFonts w:eastAsia="Times New Roman" w:cs="Times New Roman"/>
          <w:szCs w:val="24"/>
        </w:rPr>
        <w:t xml:space="preserve">υμφωνίας από την </w:t>
      </w:r>
      <w:r>
        <w:rPr>
          <w:rFonts w:eastAsia="Times New Roman" w:cs="Times New Roman"/>
          <w:szCs w:val="24"/>
        </w:rPr>
        <w:t>ε</w:t>
      </w:r>
      <w:r w:rsidRPr="000B7D1C">
        <w:rPr>
          <w:rFonts w:eastAsia="Times New Roman" w:cs="Times New Roman"/>
          <w:szCs w:val="24"/>
        </w:rPr>
        <w:t>λληνική Βουλή θα ανοίξει ο ασκός του Αιόλου</w:t>
      </w:r>
      <w:r>
        <w:rPr>
          <w:rFonts w:eastAsia="Times New Roman" w:cs="Times New Roman"/>
          <w:szCs w:val="24"/>
        </w:rPr>
        <w:t>.</w:t>
      </w:r>
    </w:p>
    <w:p w14:paraId="77C02F27"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Υ</w:t>
      </w:r>
      <w:r w:rsidRPr="000B7D1C">
        <w:rPr>
          <w:rFonts w:eastAsia="Times New Roman" w:cs="Times New Roman"/>
          <w:szCs w:val="24"/>
        </w:rPr>
        <w:t xml:space="preserve">πάρχουν </w:t>
      </w:r>
      <w:r>
        <w:rPr>
          <w:rFonts w:eastAsia="Times New Roman" w:cs="Times New Roman"/>
          <w:szCs w:val="24"/>
        </w:rPr>
        <w:t xml:space="preserve">Έλληνες πολίτες </w:t>
      </w:r>
      <w:r w:rsidRPr="000B7D1C">
        <w:rPr>
          <w:rFonts w:eastAsia="Times New Roman" w:cs="Times New Roman"/>
          <w:szCs w:val="24"/>
        </w:rPr>
        <w:t xml:space="preserve">στην </w:t>
      </w:r>
      <w:r>
        <w:rPr>
          <w:rFonts w:eastAsia="Times New Roman" w:cs="Times New Roman"/>
          <w:szCs w:val="24"/>
        </w:rPr>
        <w:t>κ</w:t>
      </w:r>
      <w:r w:rsidRPr="000B7D1C">
        <w:rPr>
          <w:rFonts w:eastAsia="Times New Roman" w:cs="Times New Roman"/>
          <w:szCs w:val="24"/>
        </w:rPr>
        <w:t xml:space="preserve">εντρική και </w:t>
      </w:r>
      <w:r>
        <w:rPr>
          <w:rFonts w:eastAsia="Times New Roman" w:cs="Times New Roman"/>
          <w:szCs w:val="24"/>
        </w:rPr>
        <w:t>δ</w:t>
      </w:r>
      <w:r w:rsidRPr="000B7D1C">
        <w:rPr>
          <w:rFonts w:eastAsia="Times New Roman" w:cs="Times New Roman"/>
          <w:szCs w:val="24"/>
        </w:rPr>
        <w:t>υτική Μακεδονία που κατοικού</w:t>
      </w:r>
      <w:r>
        <w:rPr>
          <w:rFonts w:eastAsia="Times New Roman" w:cs="Times New Roman"/>
          <w:szCs w:val="24"/>
        </w:rPr>
        <w:t>ν σε</w:t>
      </w:r>
      <w:r w:rsidRPr="000B7D1C">
        <w:rPr>
          <w:rFonts w:eastAsia="Times New Roman" w:cs="Times New Roman"/>
          <w:szCs w:val="24"/>
        </w:rPr>
        <w:t xml:space="preserve"> κά</w:t>
      </w:r>
      <w:r>
        <w:rPr>
          <w:rFonts w:eastAsia="Times New Roman" w:cs="Times New Roman"/>
          <w:szCs w:val="24"/>
        </w:rPr>
        <w:t>ποια</w:t>
      </w:r>
      <w:r w:rsidRPr="000B7D1C">
        <w:rPr>
          <w:rFonts w:eastAsia="Times New Roman" w:cs="Times New Roman"/>
          <w:szCs w:val="24"/>
        </w:rPr>
        <w:t xml:space="preserve"> </w:t>
      </w:r>
      <w:r>
        <w:rPr>
          <w:rFonts w:eastAsia="Times New Roman" w:cs="Times New Roman"/>
          <w:szCs w:val="24"/>
        </w:rPr>
        <w:t>χ</w:t>
      </w:r>
      <w:r w:rsidRPr="000B7D1C">
        <w:rPr>
          <w:rFonts w:eastAsia="Times New Roman" w:cs="Times New Roman"/>
          <w:szCs w:val="24"/>
        </w:rPr>
        <w:t>ωριά</w:t>
      </w:r>
      <w:r>
        <w:rPr>
          <w:rFonts w:eastAsia="Times New Roman" w:cs="Times New Roman"/>
          <w:szCs w:val="24"/>
        </w:rPr>
        <w:t>,</w:t>
      </w:r>
      <w:r w:rsidRPr="000B7D1C">
        <w:rPr>
          <w:rFonts w:eastAsia="Times New Roman" w:cs="Times New Roman"/>
          <w:szCs w:val="24"/>
        </w:rPr>
        <w:t xml:space="preserve"> που</w:t>
      </w:r>
      <w:r>
        <w:rPr>
          <w:rFonts w:eastAsia="Times New Roman" w:cs="Times New Roman"/>
          <w:szCs w:val="24"/>
        </w:rPr>
        <w:t>,</w:t>
      </w:r>
      <w:r w:rsidRPr="000B7D1C">
        <w:rPr>
          <w:rFonts w:eastAsia="Times New Roman" w:cs="Times New Roman"/>
          <w:szCs w:val="24"/>
        </w:rPr>
        <w:t xml:space="preserve"> αν τους ρωτήσεις τι </w:t>
      </w:r>
      <w:r>
        <w:rPr>
          <w:rFonts w:eastAsia="Times New Roman" w:cs="Times New Roman"/>
          <w:szCs w:val="24"/>
        </w:rPr>
        <w:t>ε</w:t>
      </w:r>
      <w:r>
        <w:rPr>
          <w:rFonts w:eastAsia="Times New Roman" w:cs="Times New Roman"/>
          <w:szCs w:val="24"/>
        </w:rPr>
        <w:t>ίναι, θα σου πουν «Μακεδόνες».</w:t>
      </w:r>
      <w:r w:rsidRPr="000B7D1C">
        <w:rPr>
          <w:rFonts w:eastAsia="Times New Roman" w:cs="Times New Roman"/>
          <w:szCs w:val="24"/>
        </w:rPr>
        <w:t xml:space="preserve"> Α</w:t>
      </w:r>
      <w:r>
        <w:rPr>
          <w:rFonts w:eastAsia="Times New Roman" w:cs="Times New Roman"/>
          <w:szCs w:val="24"/>
        </w:rPr>
        <w:t>ν</w:t>
      </w:r>
      <w:r w:rsidRPr="000B7D1C">
        <w:rPr>
          <w:rFonts w:eastAsia="Times New Roman" w:cs="Times New Roman"/>
          <w:szCs w:val="24"/>
        </w:rPr>
        <w:t xml:space="preserve"> τους ρωτήσεις </w:t>
      </w:r>
      <w:r>
        <w:rPr>
          <w:rFonts w:eastAsia="Times New Roman" w:cs="Times New Roman"/>
          <w:szCs w:val="24"/>
        </w:rPr>
        <w:t>«π</w:t>
      </w:r>
      <w:r w:rsidRPr="000B7D1C">
        <w:rPr>
          <w:rFonts w:eastAsia="Times New Roman" w:cs="Times New Roman"/>
          <w:szCs w:val="24"/>
        </w:rPr>
        <w:t xml:space="preserve">οιοι είναι οι πρόγονοί </w:t>
      </w:r>
      <w:r>
        <w:rPr>
          <w:rFonts w:eastAsia="Times New Roman" w:cs="Times New Roman"/>
          <w:szCs w:val="24"/>
        </w:rPr>
        <w:t>σας;»,</w:t>
      </w:r>
      <w:r w:rsidRPr="000B7D1C">
        <w:rPr>
          <w:rFonts w:eastAsia="Times New Roman" w:cs="Times New Roman"/>
          <w:szCs w:val="24"/>
        </w:rPr>
        <w:t xml:space="preserve"> θα σου πουν </w:t>
      </w:r>
      <w:r>
        <w:rPr>
          <w:rFonts w:eastAsia="Times New Roman" w:cs="Times New Roman"/>
          <w:szCs w:val="24"/>
        </w:rPr>
        <w:t>«</w:t>
      </w:r>
      <w:r w:rsidRPr="000B7D1C">
        <w:rPr>
          <w:rFonts w:eastAsia="Times New Roman" w:cs="Times New Roman"/>
          <w:szCs w:val="24"/>
        </w:rPr>
        <w:t>ο Μέγας Αλέξανδρος</w:t>
      </w:r>
      <w:r>
        <w:rPr>
          <w:rFonts w:eastAsia="Times New Roman" w:cs="Times New Roman"/>
          <w:szCs w:val="24"/>
        </w:rPr>
        <w:t>». Π</w:t>
      </w:r>
      <w:r w:rsidRPr="000B7D1C">
        <w:rPr>
          <w:rFonts w:eastAsia="Times New Roman" w:cs="Times New Roman"/>
          <w:szCs w:val="24"/>
        </w:rPr>
        <w:t>έρα από τα ελληνικά</w:t>
      </w:r>
      <w:r>
        <w:rPr>
          <w:rFonts w:eastAsia="Times New Roman" w:cs="Times New Roman"/>
          <w:szCs w:val="24"/>
        </w:rPr>
        <w:t>,</w:t>
      </w:r>
      <w:r w:rsidRPr="000B7D1C">
        <w:rPr>
          <w:rFonts w:eastAsia="Times New Roman" w:cs="Times New Roman"/>
          <w:szCs w:val="24"/>
        </w:rPr>
        <w:t xml:space="preserve"> μιλ</w:t>
      </w:r>
      <w:r>
        <w:rPr>
          <w:rFonts w:eastAsia="Times New Roman" w:cs="Times New Roman"/>
          <w:szCs w:val="24"/>
        </w:rPr>
        <w:t>ούν και αυτή τη σλαβοσκοπιανή διάλεκτο.</w:t>
      </w:r>
    </w:p>
    <w:p w14:paraId="77C02F28"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Φανταστείτε, λοιπόν,</w:t>
      </w:r>
      <w:r w:rsidRPr="00BA5F98">
        <w:rPr>
          <w:rFonts w:eastAsia="Times New Roman" w:cs="Times New Roman"/>
          <w:szCs w:val="24"/>
        </w:rPr>
        <w:t xml:space="preserve"> πόσο εύκολο είναι πλέον στο μέλλον οι </w:t>
      </w:r>
      <w:r>
        <w:rPr>
          <w:rFonts w:eastAsia="Times New Roman" w:cs="Times New Roman"/>
          <w:szCs w:val="24"/>
        </w:rPr>
        <w:t>Σ</w:t>
      </w:r>
      <w:r w:rsidRPr="00BA5F98">
        <w:rPr>
          <w:rFonts w:eastAsia="Times New Roman" w:cs="Times New Roman"/>
          <w:szCs w:val="24"/>
        </w:rPr>
        <w:t xml:space="preserve">κοπιανοί που θα </w:t>
      </w:r>
      <w:r w:rsidRPr="00BA5F98">
        <w:rPr>
          <w:rFonts w:eastAsia="Times New Roman" w:cs="Times New Roman"/>
          <w:szCs w:val="24"/>
        </w:rPr>
        <w:t>λέγονται Μακεδόνες να μιλήσουν για μακεδονική μειονότητα στην Ελλάδα</w:t>
      </w:r>
      <w:r>
        <w:rPr>
          <w:rFonts w:eastAsia="Times New Roman" w:cs="Times New Roman"/>
          <w:szCs w:val="24"/>
        </w:rPr>
        <w:t>. Και θα το δούμε</w:t>
      </w:r>
      <w:r w:rsidRPr="00BA5F98">
        <w:rPr>
          <w:rFonts w:eastAsia="Times New Roman" w:cs="Times New Roman"/>
          <w:szCs w:val="24"/>
        </w:rPr>
        <w:t xml:space="preserve"> σύντομα αυτό να γίνεται</w:t>
      </w:r>
      <w:r>
        <w:rPr>
          <w:rFonts w:eastAsia="Times New Roman" w:cs="Times New Roman"/>
          <w:szCs w:val="24"/>
        </w:rPr>
        <w:t>,</w:t>
      </w:r>
      <w:r w:rsidRPr="00BA5F98">
        <w:rPr>
          <w:rFonts w:eastAsia="Times New Roman" w:cs="Times New Roman"/>
          <w:szCs w:val="24"/>
        </w:rPr>
        <w:t xml:space="preserve"> διότι</w:t>
      </w:r>
      <w:r>
        <w:rPr>
          <w:rFonts w:eastAsia="Times New Roman" w:cs="Times New Roman"/>
          <w:szCs w:val="24"/>
        </w:rPr>
        <w:t>,</w:t>
      </w:r>
      <w:r w:rsidRPr="00BA5F98">
        <w:rPr>
          <w:rFonts w:eastAsia="Times New Roman" w:cs="Times New Roman"/>
          <w:szCs w:val="24"/>
        </w:rPr>
        <w:t xml:space="preserve"> όταν υπάρχει </w:t>
      </w:r>
      <w:r>
        <w:rPr>
          <w:rFonts w:eastAsia="Times New Roman" w:cs="Times New Roman"/>
          <w:szCs w:val="24"/>
        </w:rPr>
        <w:t>Β</w:t>
      </w:r>
      <w:r w:rsidRPr="00BA5F98">
        <w:rPr>
          <w:rFonts w:eastAsia="Times New Roman" w:cs="Times New Roman"/>
          <w:szCs w:val="24"/>
        </w:rPr>
        <w:t xml:space="preserve">όρεια Μακεδονία σημαίνει ότι υπάρχει και </w:t>
      </w:r>
      <w:r>
        <w:rPr>
          <w:rFonts w:eastAsia="Times New Roman" w:cs="Times New Roman"/>
          <w:szCs w:val="24"/>
        </w:rPr>
        <w:t>Ν</w:t>
      </w:r>
      <w:r>
        <w:rPr>
          <w:rFonts w:eastAsia="Times New Roman" w:cs="Times New Roman"/>
          <w:szCs w:val="24"/>
        </w:rPr>
        <w:t>ότια</w:t>
      </w:r>
      <w:r w:rsidRPr="00BA5F98">
        <w:rPr>
          <w:rFonts w:eastAsia="Times New Roman" w:cs="Times New Roman"/>
          <w:szCs w:val="24"/>
        </w:rPr>
        <w:t xml:space="preserve"> Μακεδονία</w:t>
      </w:r>
      <w:r>
        <w:rPr>
          <w:rFonts w:eastAsia="Times New Roman" w:cs="Times New Roman"/>
          <w:szCs w:val="24"/>
        </w:rPr>
        <w:t>,</w:t>
      </w:r>
      <w:r w:rsidRPr="00BA5F98">
        <w:rPr>
          <w:rFonts w:eastAsia="Times New Roman" w:cs="Times New Roman"/>
          <w:szCs w:val="24"/>
        </w:rPr>
        <w:t xml:space="preserve"> όπως υπάρχει</w:t>
      </w:r>
      <w:r>
        <w:rPr>
          <w:rFonts w:eastAsia="Times New Roman" w:cs="Times New Roman"/>
          <w:szCs w:val="24"/>
        </w:rPr>
        <w:t>,</w:t>
      </w:r>
      <w:r w:rsidRPr="00BA5F98">
        <w:rPr>
          <w:rFonts w:eastAsia="Times New Roman" w:cs="Times New Roman"/>
          <w:szCs w:val="24"/>
        </w:rPr>
        <w:t xml:space="preserve"> βέβαια</w:t>
      </w:r>
      <w:r>
        <w:rPr>
          <w:rFonts w:eastAsia="Times New Roman" w:cs="Times New Roman"/>
          <w:szCs w:val="24"/>
        </w:rPr>
        <w:t>,</w:t>
      </w:r>
      <w:r w:rsidRPr="00BA5F98">
        <w:rPr>
          <w:rFonts w:eastAsia="Times New Roman" w:cs="Times New Roman"/>
          <w:szCs w:val="24"/>
        </w:rPr>
        <w:t xml:space="preserve"> </w:t>
      </w:r>
      <w:r>
        <w:rPr>
          <w:rFonts w:eastAsia="Times New Roman" w:cs="Times New Roman"/>
          <w:szCs w:val="24"/>
        </w:rPr>
        <w:t>Β</w:t>
      </w:r>
      <w:r w:rsidRPr="00BA5F98">
        <w:rPr>
          <w:rFonts w:eastAsia="Times New Roman" w:cs="Times New Roman"/>
          <w:szCs w:val="24"/>
        </w:rPr>
        <w:t>όρεια και Νότια Κορέα</w:t>
      </w:r>
      <w:r>
        <w:rPr>
          <w:rFonts w:eastAsia="Times New Roman" w:cs="Times New Roman"/>
          <w:szCs w:val="24"/>
        </w:rPr>
        <w:t>,</w:t>
      </w:r>
      <w:r w:rsidRPr="00BA5F98">
        <w:rPr>
          <w:rFonts w:eastAsia="Times New Roman" w:cs="Times New Roman"/>
          <w:szCs w:val="24"/>
        </w:rPr>
        <w:t xml:space="preserve"> Ανατολική και Δυτική</w:t>
      </w:r>
      <w:r w:rsidRPr="00BA5F98">
        <w:rPr>
          <w:rFonts w:eastAsia="Times New Roman" w:cs="Times New Roman"/>
          <w:szCs w:val="24"/>
        </w:rPr>
        <w:t xml:space="preserve"> Γερμανία στο παρελθόν και πολλά άλλα παραδείγματα</w:t>
      </w:r>
      <w:r>
        <w:rPr>
          <w:rFonts w:eastAsia="Times New Roman" w:cs="Times New Roman"/>
          <w:szCs w:val="24"/>
        </w:rPr>
        <w:t>.</w:t>
      </w:r>
    </w:p>
    <w:p w14:paraId="77C02F29"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Ένα άλλο από</w:t>
      </w:r>
      <w:r w:rsidRPr="00BA5F98">
        <w:rPr>
          <w:rFonts w:eastAsia="Times New Roman" w:cs="Times New Roman"/>
          <w:szCs w:val="24"/>
        </w:rPr>
        <w:t xml:space="preserve"> τα ψεύτικα επιχειρήματ</w:t>
      </w:r>
      <w:r>
        <w:rPr>
          <w:rFonts w:eastAsia="Times New Roman" w:cs="Times New Roman"/>
          <w:szCs w:val="24"/>
        </w:rPr>
        <w:t>ά</w:t>
      </w:r>
      <w:r w:rsidRPr="00BA5F98">
        <w:rPr>
          <w:rFonts w:eastAsia="Times New Roman" w:cs="Times New Roman"/>
          <w:szCs w:val="24"/>
        </w:rPr>
        <w:t xml:space="preserve"> σας είναι ότι αν </w:t>
      </w:r>
      <w:r>
        <w:rPr>
          <w:rFonts w:eastAsia="Times New Roman" w:cs="Times New Roman"/>
          <w:szCs w:val="24"/>
        </w:rPr>
        <w:t>κυ</w:t>
      </w:r>
      <w:r w:rsidRPr="00BA5F98">
        <w:rPr>
          <w:rFonts w:eastAsia="Times New Roman" w:cs="Times New Roman"/>
          <w:szCs w:val="24"/>
        </w:rPr>
        <w:t xml:space="preserve">ρωθεί η </w:t>
      </w:r>
      <w:r>
        <w:rPr>
          <w:rFonts w:eastAsia="Times New Roman" w:cs="Times New Roman"/>
          <w:szCs w:val="24"/>
        </w:rPr>
        <w:t>Σ</w:t>
      </w:r>
      <w:r w:rsidRPr="00BA5F98">
        <w:rPr>
          <w:rFonts w:eastAsia="Times New Roman" w:cs="Times New Roman"/>
          <w:szCs w:val="24"/>
        </w:rPr>
        <w:t>υμφωνία των Πρεσπών</w:t>
      </w:r>
      <w:r>
        <w:rPr>
          <w:rFonts w:eastAsia="Times New Roman" w:cs="Times New Roman"/>
          <w:szCs w:val="24"/>
        </w:rPr>
        <w:t>,</w:t>
      </w:r>
      <w:r w:rsidRPr="00BA5F98">
        <w:rPr>
          <w:rFonts w:eastAsia="Times New Roman" w:cs="Times New Roman"/>
          <w:szCs w:val="24"/>
        </w:rPr>
        <w:t xml:space="preserve"> θα υπάρξει συνεργασία στο </w:t>
      </w:r>
      <w:r w:rsidRPr="00BA5F98">
        <w:rPr>
          <w:rFonts w:eastAsia="Times New Roman" w:cs="Times New Roman"/>
          <w:szCs w:val="24"/>
        </w:rPr>
        <w:lastRenderedPageBreak/>
        <w:t>επιχειρείν ανάμεσα στις δύο χώρες</w:t>
      </w:r>
      <w:r>
        <w:rPr>
          <w:rFonts w:eastAsia="Times New Roman" w:cs="Times New Roman"/>
          <w:szCs w:val="24"/>
        </w:rPr>
        <w:t>. Μα,</w:t>
      </w:r>
      <w:r w:rsidRPr="00BA5F98">
        <w:rPr>
          <w:rFonts w:eastAsia="Times New Roman" w:cs="Times New Roman"/>
          <w:szCs w:val="24"/>
        </w:rPr>
        <w:t xml:space="preserve"> εδώ και </w:t>
      </w:r>
      <w:r>
        <w:rPr>
          <w:rFonts w:eastAsia="Times New Roman" w:cs="Times New Roman"/>
          <w:szCs w:val="24"/>
        </w:rPr>
        <w:t>είκοσι</w:t>
      </w:r>
      <w:r w:rsidRPr="00BA5F98">
        <w:rPr>
          <w:rFonts w:eastAsia="Times New Roman" w:cs="Times New Roman"/>
          <w:szCs w:val="24"/>
        </w:rPr>
        <w:t xml:space="preserve"> χρόνια οι Έλληνες επιχειρηματίες είναι</w:t>
      </w:r>
      <w:r w:rsidRPr="00BA5F98">
        <w:rPr>
          <w:rFonts w:eastAsia="Times New Roman" w:cs="Times New Roman"/>
          <w:szCs w:val="24"/>
        </w:rPr>
        <w:t xml:space="preserve"> </w:t>
      </w:r>
      <w:r>
        <w:rPr>
          <w:rFonts w:eastAsia="Times New Roman" w:cs="Times New Roman"/>
          <w:szCs w:val="24"/>
        </w:rPr>
        <w:t>οι</w:t>
      </w:r>
      <w:r w:rsidRPr="00BA5F98">
        <w:rPr>
          <w:rFonts w:eastAsia="Times New Roman" w:cs="Times New Roman"/>
          <w:szCs w:val="24"/>
        </w:rPr>
        <w:t xml:space="preserve"> νούμερο </w:t>
      </w:r>
      <w:r>
        <w:rPr>
          <w:rFonts w:eastAsia="Times New Roman" w:cs="Times New Roman"/>
          <w:szCs w:val="24"/>
        </w:rPr>
        <w:t>«</w:t>
      </w:r>
      <w:r w:rsidRPr="00BA5F98">
        <w:rPr>
          <w:rFonts w:eastAsia="Times New Roman" w:cs="Times New Roman"/>
          <w:szCs w:val="24"/>
        </w:rPr>
        <w:t>ένα</w:t>
      </w:r>
      <w:r>
        <w:rPr>
          <w:rFonts w:eastAsia="Times New Roman" w:cs="Times New Roman"/>
          <w:szCs w:val="24"/>
        </w:rPr>
        <w:t>» επενδυτές</w:t>
      </w:r>
      <w:r w:rsidRPr="00BA5F98">
        <w:rPr>
          <w:rFonts w:eastAsia="Times New Roman" w:cs="Times New Roman"/>
          <w:szCs w:val="24"/>
        </w:rPr>
        <w:t xml:space="preserve"> στο κρατίδιο των Σκοπίων</w:t>
      </w:r>
      <w:r>
        <w:rPr>
          <w:rFonts w:eastAsia="Times New Roman" w:cs="Times New Roman"/>
          <w:szCs w:val="24"/>
        </w:rPr>
        <w:t>. Δώσουμε,</w:t>
      </w:r>
      <w:r w:rsidRPr="00BA5F98">
        <w:rPr>
          <w:rFonts w:eastAsia="Times New Roman" w:cs="Times New Roman"/>
          <w:szCs w:val="24"/>
        </w:rPr>
        <w:t xml:space="preserve"> δεν δώσουμε το όνομα </w:t>
      </w:r>
      <w:r>
        <w:rPr>
          <w:rFonts w:eastAsia="Times New Roman" w:cs="Times New Roman"/>
          <w:szCs w:val="24"/>
        </w:rPr>
        <w:t>«</w:t>
      </w:r>
      <w:r w:rsidRPr="00BA5F98">
        <w:rPr>
          <w:rFonts w:eastAsia="Times New Roman" w:cs="Times New Roman"/>
          <w:szCs w:val="24"/>
        </w:rPr>
        <w:t>Μακεδονία</w:t>
      </w:r>
      <w:r>
        <w:rPr>
          <w:rFonts w:eastAsia="Times New Roman" w:cs="Times New Roman"/>
          <w:szCs w:val="24"/>
        </w:rPr>
        <w:t>»</w:t>
      </w:r>
      <w:r w:rsidRPr="00BA5F98">
        <w:rPr>
          <w:rFonts w:eastAsia="Times New Roman" w:cs="Times New Roman"/>
          <w:szCs w:val="24"/>
        </w:rPr>
        <w:t xml:space="preserve"> στους </w:t>
      </w:r>
      <w:r>
        <w:rPr>
          <w:rFonts w:eastAsia="Times New Roman" w:cs="Times New Roman"/>
          <w:szCs w:val="24"/>
        </w:rPr>
        <w:t>Σ</w:t>
      </w:r>
      <w:r w:rsidRPr="00BA5F98">
        <w:rPr>
          <w:rFonts w:eastAsia="Times New Roman" w:cs="Times New Roman"/>
          <w:szCs w:val="24"/>
        </w:rPr>
        <w:t>κοπιανούς</w:t>
      </w:r>
      <w:r>
        <w:rPr>
          <w:rFonts w:eastAsia="Times New Roman" w:cs="Times New Roman"/>
          <w:szCs w:val="24"/>
        </w:rPr>
        <w:t>,</w:t>
      </w:r>
      <w:r w:rsidRPr="00BA5F98">
        <w:rPr>
          <w:rFonts w:eastAsia="Times New Roman" w:cs="Times New Roman"/>
          <w:szCs w:val="24"/>
        </w:rPr>
        <w:t xml:space="preserve"> οι Έλληνες επιχειρηματίες θα συνεχίσουν να επενδύουν με τον ίδιο ακριβώς ρυθμό</w:t>
      </w:r>
      <w:r>
        <w:rPr>
          <w:rFonts w:eastAsia="Times New Roman" w:cs="Times New Roman"/>
          <w:szCs w:val="24"/>
        </w:rPr>
        <w:t>. Ν</w:t>
      </w:r>
      <w:r w:rsidRPr="00BA5F98">
        <w:rPr>
          <w:rFonts w:eastAsia="Times New Roman" w:cs="Times New Roman"/>
          <w:szCs w:val="24"/>
        </w:rPr>
        <w:t xml:space="preserve">α ξέρετε εσείς οι αριστεροί ότι το χρήμα </w:t>
      </w:r>
      <w:r>
        <w:rPr>
          <w:rFonts w:eastAsia="Times New Roman" w:cs="Times New Roman"/>
          <w:szCs w:val="24"/>
        </w:rPr>
        <w:t xml:space="preserve">δεν κοιτάει αν </w:t>
      </w:r>
      <w:r w:rsidRPr="00BA5F98">
        <w:rPr>
          <w:rFonts w:eastAsia="Times New Roman" w:cs="Times New Roman"/>
          <w:szCs w:val="24"/>
        </w:rPr>
        <w:t>το κρ</w:t>
      </w:r>
      <w:r w:rsidRPr="00BA5F98">
        <w:rPr>
          <w:rFonts w:eastAsia="Times New Roman" w:cs="Times New Roman"/>
          <w:szCs w:val="24"/>
        </w:rPr>
        <w:t xml:space="preserve">ατίδιο αυτό λέγεται Σκόπια ή αν λέγεται Μακεδονία ή αν </w:t>
      </w:r>
      <w:r>
        <w:rPr>
          <w:rFonts w:eastAsia="Times New Roman" w:cs="Times New Roman"/>
          <w:szCs w:val="24"/>
        </w:rPr>
        <w:t>κ</w:t>
      </w:r>
      <w:r w:rsidRPr="00BA5F98">
        <w:rPr>
          <w:rFonts w:eastAsia="Times New Roman" w:cs="Times New Roman"/>
          <w:szCs w:val="24"/>
        </w:rPr>
        <w:t xml:space="preserve">ατοικείται από </w:t>
      </w:r>
      <w:r>
        <w:rPr>
          <w:rFonts w:eastAsia="Times New Roman" w:cs="Times New Roman"/>
          <w:szCs w:val="24"/>
        </w:rPr>
        <w:t>Σ</w:t>
      </w:r>
      <w:r w:rsidRPr="00BA5F98">
        <w:rPr>
          <w:rFonts w:eastAsia="Times New Roman" w:cs="Times New Roman"/>
          <w:szCs w:val="24"/>
        </w:rPr>
        <w:t>κοπιανούς ή από Μακεδόνες</w:t>
      </w:r>
      <w:r>
        <w:rPr>
          <w:rFonts w:eastAsia="Times New Roman" w:cs="Times New Roman"/>
          <w:szCs w:val="24"/>
        </w:rPr>
        <w:t>.</w:t>
      </w:r>
    </w:p>
    <w:p w14:paraId="77C02F2A"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Τα επιχει</w:t>
      </w:r>
      <w:r w:rsidRPr="00BA5F98">
        <w:rPr>
          <w:rFonts w:eastAsia="Times New Roman" w:cs="Times New Roman"/>
          <w:szCs w:val="24"/>
        </w:rPr>
        <w:t>ρήματ</w:t>
      </w:r>
      <w:r>
        <w:rPr>
          <w:rFonts w:eastAsia="Times New Roman" w:cs="Times New Roman"/>
          <w:szCs w:val="24"/>
        </w:rPr>
        <w:t>ά</w:t>
      </w:r>
      <w:r w:rsidRPr="00BA5F98">
        <w:rPr>
          <w:rFonts w:eastAsia="Times New Roman" w:cs="Times New Roman"/>
          <w:szCs w:val="24"/>
        </w:rPr>
        <w:t xml:space="preserve"> σας καταρρίπτονται το ένα μετά το άλλο</w:t>
      </w:r>
      <w:r>
        <w:rPr>
          <w:rFonts w:eastAsia="Times New Roman" w:cs="Times New Roman"/>
          <w:szCs w:val="24"/>
        </w:rPr>
        <w:t>. Δεν πείθετε</w:t>
      </w:r>
      <w:r w:rsidRPr="00BA5F98">
        <w:rPr>
          <w:rFonts w:eastAsia="Times New Roman" w:cs="Times New Roman"/>
          <w:szCs w:val="24"/>
        </w:rPr>
        <w:t xml:space="preserve"> κανένα</w:t>
      </w:r>
      <w:r>
        <w:rPr>
          <w:rFonts w:eastAsia="Times New Roman" w:cs="Times New Roman"/>
          <w:szCs w:val="24"/>
        </w:rPr>
        <w:t>ν</w:t>
      </w:r>
      <w:r w:rsidRPr="00BA5F98">
        <w:rPr>
          <w:rFonts w:eastAsia="Times New Roman" w:cs="Times New Roman"/>
          <w:szCs w:val="24"/>
        </w:rPr>
        <w:t xml:space="preserve"> πλέον</w:t>
      </w:r>
      <w:r>
        <w:rPr>
          <w:rFonts w:eastAsia="Times New Roman" w:cs="Times New Roman"/>
          <w:szCs w:val="24"/>
        </w:rPr>
        <w:t>. Μόνο δυσκολία</w:t>
      </w:r>
      <w:r w:rsidRPr="00BA5F98">
        <w:rPr>
          <w:rFonts w:eastAsia="Times New Roman" w:cs="Times New Roman"/>
          <w:szCs w:val="24"/>
        </w:rPr>
        <w:t xml:space="preserve"> θα δημιουργήσετε στις ελληνικές επιχειρήσεις</w:t>
      </w:r>
      <w:r>
        <w:rPr>
          <w:rFonts w:eastAsia="Times New Roman" w:cs="Times New Roman"/>
          <w:szCs w:val="24"/>
        </w:rPr>
        <w:t>,</w:t>
      </w:r>
      <w:r w:rsidRPr="00BA5F98">
        <w:rPr>
          <w:rFonts w:eastAsia="Times New Roman" w:cs="Times New Roman"/>
          <w:szCs w:val="24"/>
        </w:rPr>
        <w:t xml:space="preserve"> για το</w:t>
      </w:r>
      <w:r>
        <w:rPr>
          <w:rFonts w:eastAsia="Times New Roman" w:cs="Times New Roman"/>
          <w:szCs w:val="24"/>
        </w:rPr>
        <w:t>ν</w:t>
      </w:r>
      <w:r w:rsidRPr="00BA5F98">
        <w:rPr>
          <w:rFonts w:eastAsia="Times New Roman" w:cs="Times New Roman"/>
          <w:szCs w:val="24"/>
        </w:rPr>
        <w:t xml:space="preserve"> λόγο ό</w:t>
      </w:r>
      <w:r w:rsidRPr="00BA5F98">
        <w:rPr>
          <w:rFonts w:eastAsia="Times New Roman" w:cs="Times New Roman"/>
          <w:szCs w:val="24"/>
        </w:rPr>
        <w:t xml:space="preserve">τι πολύ δύσκολα θα μπορεί ο Έλληνας επιχειρηματίας να χρησιμοποιήσει τον όρο </w:t>
      </w:r>
      <w:r>
        <w:rPr>
          <w:rFonts w:eastAsia="Times New Roman" w:cs="Times New Roman"/>
          <w:szCs w:val="24"/>
        </w:rPr>
        <w:t>«</w:t>
      </w:r>
      <w:r w:rsidRPr="00BA5F98">
        <w:rPr>
          <w:rFonts w:eastAsia="Times New Roman" w:cs="Times New Roman"/>
          <w:szCs w:val="24"/>
        </w:rPr>
        <w:t>Μακεδονία</w:t>
      </w:r>
      <w:r>
        <w:rPr>
          <w:rFonts w:eastAsia="Times New Roman" w:cs="Times New Roman"/>
          <w:szCs w:val="24"/>
        </w:rPr>
        <w:t>»</w:t>
      </w:r>
      <w:r w:rsidRPr="00BA5F98">
        <w:rPr>
          <w:rFonts w:eastAsia="Times New Roman" w:cs="Times New Roman"/>
          <w:szCs w:val="24"/>
        </w:rPr>
        <w:t xml:space="preserve"> στην επιχείρησή του ή σε κάποιο από τα προϊόντα που θα παράγει</w:t>
      </w:r>
      <w:r>
        <w:rPr>
          <w:rFonts w:eastAsia="Times New Roman" w:cs="Times New Roman"/>
          <w:szCs w:val="24"/>
        </w:rPr>
        <w:t>, σ</w:t>
      </w:r>
      <w:r w:rsidRPr="00BA5F98">
        <w:rPr>
          <w:rFonts w:eastAsia="Times New Roman" w:cs="Times New Roman"/>
          <w:szCs w:val="24"/>
        </w:rPr>
        <w:t xml:space="preserve">ε αντίθεση </w:t>
      </w:r>
      <w:r>
        <w:rPr>
          <w:rFonts w:eastAsia="Times New Roman" w:cs="Times New Roman"/>
          <w:szCs w:val="24"/>
        </w:rPr>
        <w:t>β</w:t>
      </w:r>
      <w:r w:rsidRPr="00BA5F98">
        <w:rPr>
          <w:rFonts w:eastAsia="Times New Roman" w:cs="Times New Roman"/>
          <w:szCs w:val="24"/>
        </w:rPr>
        <w:t xml:space="preserve">έβαια με τους </w:t>
      </w:r>
      <w:r>
        <w:rPr>
          <w:rFonts w:eastAsia="Times New Roman" w:cs="Times New Roman"/>
          <w:szCs w:val="24"/>
        </w:rPr>
        <w:t>Σ</w:t>
      </w:r>
      <w:r w:rsidRPr="00BA5F98">
        <w:rPr>
          <w:rFonts w:eastAsia="Times New Roman" w:cs="Times New Roman"/>
          <w:szCs w:val="24"/>
        </w:rPr>
        <w:t xml:space="preserve">κοπιανούς που θα έχουν τζάμπα ένα </w:t>
      </w:r>
      <w:r>
        <w:rPr>
          <w:rFonts w:eastAsia="Times New Roman" w:cs="Times New Roman"/>
          <w:szCs w:val="24"/>
        </w:rPr>
        <w:t>ά</w:t>
      </w:r>
      <w:r w:rsidRPr="00BA5F98">
        <w:rPr>
          <w:rFonts w:eastAsia="Times New Roman" w:cs="Times New Roman"/>
          <w:szCs w:val="24"/>
        </w:rPr>
        <w:t xml:space="preserve">ριστο </w:t>
      </w:r>
      <w:r w:rsidRPr="00BA5F98">
        <w:rPr>
          <w:rFonts w:eastAsia="Times New Roman" w:cs="Times New Roman"/>
          <w:szCs w:val="24"/>
          <w:lang w:val="en-US"/>
        </w:rPr>
        <w:t>brand</w:t>
      </w:r>
      <w:r w:rsidRPr="00BA5F98">
        <w:rPr>
          <w:rFonts w:eastAsia="Times New Roman" w:cs="Times New Roman"/>
          <w:szCs w:val="24"/>
        </w:rPr>
        <w:t xml:space="preserve"> </w:t>
      </w:r>
      <w:r w:rsidRPr="00BA5F98">
        <w:rPr>
          <w:rFonts w:eastAsia="Times New Roman" w:cs="Times New Roman"/>
          <w:szCs w:val="24"/>
          <w:lang w:val="en-US"/>
        </w:rPr>
        <w:t>name</w:t>
      </w:r>
      <w:r>
        <w:rPr>
          <w:rFonts w:eastAsia="Times New Roman" w:cs="Times New Roman"/>
          <w:szCs w:val="24"/>
        </w:rPr>
        <w:t>.</w:t>
      </w:r>
    </w:p>
    <w:p w14:paraId="77C02F2B"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Δ</w:t>
      </w:r>
      <w:r w:rsidRPr="00BA5F98">
        <w:rPr>
          <w:rFonts w:eastAsia="Times New Roman" w:cs="Times New Roman"/>
          <w:szCs w:val="24"/>
        </w:rPr>
        <w:t>ιαπράττετ</w:t>
      </w:r>
      <w:r>
        <w:rPr>
          <w:rFonts w:eastAsia="Times New Roman" w:cs="Times New Roman"/>
          <w:szCs w:val="24"/>
        </w:rPr>
        <w:t>ε</w:t>
      </w:r>
      <w:r w:rsidRPr="00BA5F98">
        <w:rPr>
          <w:rFonts w:eastAsia="Times New Roman" w:cs="Times New Roman"/>
          <w:szCs w:val="24"/>
        </w:rPr>
        <w:t xml:space="preserve"> ένα τεράστιο λάθος</w:t>
      </w:r>
      <w:r>
        <w:rPr>
          <w:rFonts w:eastAsia="Times New Roman" w:cs="Times New Roman"/>
          <w:szCs w:val="24"/>
        </w:rPr>
        <w:t xml:space="preserve"> που στο μέλλον</w:t>
      </w:r>
      <w:r w:rsidRPr="00BA5F98">
        <w:rPr>
          <w:rFonts w:eastAsia="Times New Roman" w:cs="Times New Roman"/>
          <w:szCs w:val="24"/>
        </w:rPr>
        <w:t xml:space="preserve"> κανένας</w:t>
      </w:r>
      <w:r>
        <w:rPr>
          <w:rFonts w:eastAsia="Times New Roman" w:cs="Times New Roman"/>
          <w:szCs w:val="24"/>
        </w:rPr>
        <w:t>, μ</w:t>
      </w:r>
      <w:r w:rsidRPr="00BA5F98">
        <w:rPr>
          <w:rFonts w:eastAsia="Times New Roman" w:cs="Times New Roman"/>
          <w:szCs w:val="24"/>
        </w:rPr>
        <w:t>α κανένας δεν θα μπορέσει να το διορθώσει</w:t>
      </w:r>
      <w:r>
        <w:rPr>
          <w:rFonts w:eastAsia="Times New Roman" w:cs="Times New Roman"/>
          <w:szCs w:val="24"/>
        </w:rPr>
        <w:t>. Όσα χρόνια</w:t>
      </w:r>
      <w:r w:rsidRPr="00BA5F98">
        <w:rPr>
          <w:rFonts w:eastAsia="Times New Roman" w:cs="Times New Roman"/>
          <w:szCs w:val="24"/>
        </w:rPr>
        <w:t xml:space="preserve"> και</w:t>
      </w:r>
      <w:r>
        <w:rPr>
          <w:rFonts w:eastAsia="Times New Roman" w:cs="Times New Roman"/>
          <w:szCs w:val="24"/>
        </w:rPr>
        <w:t xml:space="preserve"> αν</w:t>
      </w:r>
      <w:r w:rsidRPr="00BA5F98">
        <w:rPr>
          <w:rFonts w:eastAsia="Times New Roman" w:cs="Times New Roman"/>
          <w:szCs w:val="24"/>
        </w:rPr>
        <w:t xml:space="preserve"> περάσουν</w:t>
      </w:r>
      <w:r>
        <w:rPr>
          <w:rFonts w:eastAsia="Times New Roman" w:cs="Times New Roman"/>
          <w:szCs w:val="24"/>
        </w:rPr>
        <w:t>,</w:t>
      </w:r>
      <w:r w:rsidRPr="00BA5F98">
        <w:rPr>
          <w:rFonts w:eastAsia="Times New Roman" w:cs="Times New Roman"/>
          <w:szCs w:val="24"/>
        </w:rPr>
        <w:t xml:space="preserve"> θα έχει γράψει </w:t>
      </w:r>
      <w:r>
        <w:rPr>
          <w:rFonts w:eastAsia="Times New Roman" w:cs="Times New Roman"/>
          <w:szCs w:val="24"/>
        </w:rPr>
        <w:t>η Ι</w:t>
      </w:r>
      <w:r w:rsidRPr="00BA5F98">
        <w:rPr>
          <w:rFonts w:eastAsia="Times New Roman" w:cs="Times New Roman"/>
          <w:szCs w:val="24"/>
        </w:rPr>
        <w:t xml:space="preserve">στορία ότι Μακεδονία είναι αυτός ο χώρος </w:t>
      </w:r>
      <w:r>
        <w:rPr>
          <w:rFonts w:eastAsia="Times New Roman" w:cs="Times New Roman"/>
          <w:szCs w:val="24"/>
        </w:rPr>
        <w:t xml:space="preserve">που γεωγραφικά </w:t>
      </w:r>
      <w:r w:rsidRPr="00BA5F98">
        <w:rPr>
          <w:rFonts w:eastAsia="Times New Roman" w:cs="Times New Roman"/>
          <w:szCs w:val="24"/>
        </w:rPr>
        <w:t xml:space="preserve">είναι πάνω από τη Βεργίνα και την </w:t>
      </w:r>
      <w:r w:rsidRPr="00BA5F98">
        <w:rPr>
          <w:rFonts w:eastAsia="Times New Roman" w:cs="Times New Roman"/>
          <w:szCs w:val="24"/>
        </w:rPr>
        <w:lastRenderedPageBreak/>
        <w:t>Πέλλα και ότι η μακεδονική γλώσσ</w:t>
      </w:r>
      <w:r w:rsidRPr="00BA5F98">
        <w:rPr>
          <w:rFonts w:eastAsia="Times New Roman" w:cs="Times New Roman"/>
          <w:szCs w:val="24"/>
        </w:rPr>
        <w:t xml:space="preserve">α είναι αυτή η σλαβική διάλεκτος και γνήσιοι Μακεδόνες είναι </w:t>
      </w:r>
      <w:r>
        <w:rPr>
          <w:rFonts w:eastAsia="Times New Roman" w:cs="Times New Roman"/>
          <w:szCs w:val="24"/>
        </w:rPr>
        <w:t>αυτοί οι γυφτοσλάβοι. Διότι α</w:t>
      </w:r>
      <w:r w:rsidRPr="00BA5F98">
        <w:rPr>
          <w:rFonts w:eastAsia="Times New Roman" w:cs="Times New Roman"/>
          <w:szCs w:val="24"/>
        </w:rPr>
        <w:t>ν δείτε ποιοι κατοικούν στα Σκόπια</w:t>
      </w:r>
      <w:r>
        <w:rPr>
          <w:rFonts w:eastAsia="Times New Roman" w:cs="Times New Roman"/>
          <w:szCs w:val="24"/>
        </w:rPr>
        <w:t>,</w:t>
      </w:r>
      <w:r w:rsidRPr="00BA5F98">
        <w:rPr>
          <w:rFonts w:eastAsia="Times New Roman" w:cs="Times New Roman"/>
          <w:szCs w:val="24"/>
        </w:rPr>
        <w:t xml:space="preserve"> θα δείτε ότι δεν είναι </w:t>
      </w:r>
      <w:r>
        <w:rPr>
          <w:rFonts w:eastAsia="Times New Roman" w:cs="Times New Roman"/>
          <w:szCs w:val="24"/>
        </w:rPr>
        <w:t>Σ</w:t>
      </w:r>
      <w:r w:rsidRPr="00BA5F98">
        <w:rPr>
          <w:rFonts w:eastAsia="Times New Roman" w:cs="Times New Roman"/>
          <w:szCs w:val="24"/>
        </w:rPr>
        <w:t>λάβοι</w:t>
      </w:r>
      <w:r>
        <w:rPr>
          <w:rFonts w:eastAsia="Times New Roman" w:cs="Times New Roman"/>
          <w:szCs w:val="24"/>
        </w:rPr>
        <w:t>, δεν</w:t>
      </w:r>
      <w:r w:rsidRPr="00BA5F98">
        <w:rPr>
          <w:rFonts w:eastAsia="Times New Roman" w:cs="Times New Roman"/>
          <w:szCs w:val="24"/>
        </w:rPr>
        <w:t xml:space="preserve"> έχ</w:t>
      </w:r>
      <w:r>
        <w:rPr>
          <w:rFonts w:eastAsia="Times New Roman" w:cs="Times New Roman"/>
          <w:szCs w:val="24"/>
        </w:rPr>
        <w:t>ουν</w:t>
      </w:r>
      <w:r w:rsidRPr="00BA5F98">
        <w:rPr>
          <w:rFonts w:eastAsia="Times New Roman" w:cs="Times New Roman"/>
          <w:szCs w:val="24"/>
        </w:rPr>
        <w:t xml:space="preserve"> κα</w:t>
      </w:r>
      <w:r>
        <w:rPr>
          <w:rFonts w:eastAsia="Times New Roman" w:cs="Times New Roman"/>
          <w:szCs w:val="24"/>
        </w:rPr>
        <w:t>μ</w:t>
      </w:r>
      <w:r w:rsidRPr="00BA5F98">
        <w:rPr>
          <w:rFonts w:eastAsia="Times New Roman" w:cs="Times New Roman"/>
          <w:szCs w:val="24"/>
        </w:rPr>
        <w:t xml:space="preserve">μία σχέση ούτε με τους Σέρβους ούτε με τις άλλες </w:t>
      </w:r>
      <w:r>
        <w:rPr>
          <w:rFonts w:eastAsia="Times New Roman" w:cs="Times New Roman"/>
          <w:szCs w:val="24"/>
        </w:rPr>
        <w:t>φυλές. Ν</w:t>
      </w:r>
      <w:r w:rsidRPr="00BA5F98">
        <w:rPr>
          <w:rFonts w:eastAsia="Times New Roman" w:cs="Times New Roman"/>
          <w:szCs w:val="24"/>
        </w:rPr>
        <w:t>α ξέρετε ότι η Μακεδονία είνα</w:t>
      </w:r>
      <w:r w:rsidRPr="00BA5F98">
        <w:rPr>
          <w:rFonts w:eastAsia="Times New Roman" w:cs="Times New Roman"/>
          <w:szCs w:val="24"/>
        </w:rPr>
        <w:t>ι Ελλάδα</w:t>
      </w:r>
      <w:r>
        <w:rPr>
          <w:rFonts w:eastAsia="Times New Roman" w:cs="Times New Roman"/>
          <w:szCs w:val="24"/>
        </w:rPr>
        <w:t xml:space="preserve"> και η Ελλάδα</w:t>
      </w:r>
      <w:r w:rsidRPr="00BA5F98">
        <w:rPr>
          <w:rFonts w:eastAsia="Times New Roman" w:cs="Times New Roman"/>
          <w:szCs w:val="24"/>
        </w:rPr>
        <w:t xml:space="preserve"> είναι Μακεδονία</w:t>
      </w:r>
      <w:r>
        <w:rPr>
          <w:rFonts w:eastAsia="Times New Roman" w:cs="Times New Roman"/>
          <w:szCs w:val="24"/>
        </w:rPr>
        <w:t>. Α</w:t>
      </w:r>
      <w:r w:rsidRPr="00BA5F98">
        <w:rPr>
          <w:rFonts w:eastAsia="Times New Roman" w:cs="Times New Roman"/>
          <w:szCs w:val="24"/>
        </w:rPr>
        <w:t>υτό δεν το λέω μόνο εγώ</w:t>
      </w:r>
      <w:r>
        <w:rPr>
          <w:rFonts w:eastAsia="Times New Roman" w:cs="Times New Roman"/>
          <w:szCs w:val="24"/>
        </w:rPr>
        <w:t>,</w:t>
      </w:r>
      <w:r w:rsidRPr="00BA5F98">
        <w:rPr>
          <w:rFonts w:eastAsia="Times New Roman" w:cs="Times New Roman"/>
          <w:szCs w:val="24"/>
        </w:rPr>
        <w:t xml:space="preserve"> αλλά εκατοντάδες ιστορικ</w:t>
      </w:r>
      <w:r>
        <w:rPr>
          <w:rFonts w:eastAsia="Times New Roman" w:cs="Times New Roman"/>
          <w:szCs w:val="24"/>
        </w:rPr>
        <w:t>οί</w:t>
      </w:r>
      <w:r w:rsidRPr="00BA5F98">
        <w:rPr>
          <w:rFonts w:eastAsia="Times New Roman" w:cs="Times New Roman"/>
          <w:szCs w:val="24"/>
        </w:rPr>
        <w:t xml:space="preserve"> και αρχαι</w:t>
      </w:r>
      <w:r>
        <w:rPr>
          <w:rFonts w:eastAsia="Times New Roman" w:cs="Times New Roman"/>
          <w:szCs w:val="24"/>
        </w:rPr>
        <w:t>ολόγοι. Οι Σ</w:t>
      </w:r>
      <w:r w:rsidRPr="00BA5F98">
        <w:rPr>
          <w:rFonts w:eastAsia="Times New Roman" w:cs="Times New Roman"/>
          <w:szCs w:val="24"/>
        </w:rPr>
        <w:t xml:space="preserve">κοπιανοί </w:t>
      </w:r>
      <w:r>
        <w:rPr>
          <w:rFonts w:eastAsia="Times New Roman" w:cs="Times New Roman"/>
          <w:szCs w:val="24"/>
        </w:rPr>
        <w:t xml:space="preserve">έχουν οργώσει </w:t>
      </w:r>
      <w:r w:rsidRPr="00BA5F98">
        <w:rPr>
          <w:rFonts w:eastAsia="Times New Roman" w:cs="Times New Roman"/>
          <w:szCs w:val="24"/>
        </w:rPr>
        <w:t>όλο το κρατίδι</w:t>
      </w:r>
      <w:r>
        <w:rPr>
          <w:rFonts w:eastAsia="Times New Roman" w:cs="Times New Roman"/>
          <w:szCs w:val="24"/>
        </w:rPr>
        <w:t>ό</w:t>
      </w:r>
      <w:r w:rsidRPr="00BA5F98">
        <w:rPr>
          <w:rFonts w:eastAsia="Times New Roman" w:cs="Times New Roman"/>
          <w:szCs w:val="24"/>
        </w:rPr>
        <w:t xml:space="preserve"> τους και δεν βρήκαν ούτε ένα αρχαίο εύρημα από την εποχή των </w:t>
      </w:r>
      <w:r>
        <w:rPr>
          <w:rFonts w:eastAsia="Times New Roman" w:cs="Times New Roman"/>
          <w:szCs w:val="24"/>
        </w:rPr>
        <w:t>Μ</w:t>
      </w:r>
      <w:r w:rsidRPr="00BA5F98">
        <w:rPr>
          <w:rFonts w:eastAsia="Times New Roman" w:cs="Times New Roman"/>
          <w:szCs w:val="24"/>
        </w:rPr>
        <w:t>ακεδόνων</w:t>
      </w:r>
      <w:r>
        <w:rPr>
          <w:rFonts w:eastAsia="Times New Roman" w:cs="Times New Roman"/>
          <w:szCs w:val="24"/>
        </w:rPr>
        <w:t xml:space="preserve">. </w:t>
      </w:r>
    </w:p>
    <w:p w14:paraId="77C02F2C"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Το άρθρο</w:t>
      </w:r>
      <w:r w:rsidRPr="00BA5F98">
        <w:rPr>
          <w:rFonts w:eastAsia="Times New Roman" w:cs="Times New Roman"/>
          <w:szCs w:val="24"/>
        </w:rPr>
        <w:t xml:space="preserve"> 36 του </w:t>
      </w:r>
      <w:r>
        <w:rPr>
          <w:rFonts w:eastAsia="Times New Roman" w:cs="Times New Roman"/>
          <w:szCs w:val="24"/>
        </w:rPr>
        <w:t>Σ</w:t>
      </w:r>
      <w:r w:rsidRPr="00BA5F98">
        <w:rPr>
          <w:rFonts w:eastAsia="Times New Roman" w:cs="Times New Roman"/>
          <w:szCs w:val="24"/>
        </w:rPr>
        <w:t>υντάγματος των</w:t>
      </w:r>
      <w:r w:rsidRPr="00BA5F98">
        <w:rPr>
          <w:rFonts w:eastAsia="Times New Roman" w:cs="Times New Roman"/>
          <w:szCs w:val="24"/>
        </w:rPr>
        <w:t xml:space="preserve"> Σκοπίων</w:t>
      </w:r>
      <w:r>
        <w:rPr>
          <w:rFonts w:eastAsia="Times New Roman" w:cs="Times New Roman"/>
          <w:szCs w:val="24"/>
        </w:rPr>
        <w:t xml:space="preserve"> αναφέρεται</w:t>
      </w:r>
      <w:r w:rsidRPr="00BA5F98">
        <w:rPr>
          <w:rFonts w:eastAsia="Times New Roman" w:cs="Times New Roman"/>
          <w:szCs w:val="24"/>
        </w:rPr>
        <w:t xml:space="preserve"> σε δήθεν Μακεδονία και δήθεν </w:t>
      </w:r>
      <w:r>
        <w:rPr>
          <w:rFonts w:eastAsia="Times New Roman" w:cs="Times New Roman"/>
          <w:szCs w:val="24"/>
        </w:rPr>
        <w:t>μ</w:t>
      </w:r>
      <w:r w:rsidRPr="00BA5F98">
        <w:rPr>
          <w:rFonts w:eastAsia="Times New Roman" w:cs="Times New Roman"/>
          <w:szCs w:val="24"/>
        </w:rPr>
        <w:t>ακεδονικό λαό</w:t>
      </w:r>
      <w:r>
        <w:rPr>
          <w:rFonts w:eastAsia="Times New Roman" w:cs="Times New Roman"/>
          <w:szCs w:val="24"/>
        </w:rPr>
        <w:t>. Για δήθεν</w:t>
      </w:r>
      <w:r w:rsidRPr="00BA5F98">
        <w:rPr>
          <w:rFonts w:eastAsia="Times New Roman" w:cs="Times New Roman"/>
          <w:szCs w:val="24"/>
        </w:rPr>
        <w:t xml:space="preserve"> αυτοδιάθεση </w:t>
      </w:r>
      <w:r>
        <w:rPr>
          <w:rFonts w:eastAsia="Times New Roman" w:cs="Times New Roman"/>
          <w:szCs w:val="24"/>
        </w:rPr>
        <w:t>μ</w:t>
      </w:r>
      <w:r w:rsidRPr="00BA5F98">
        <w:rPr>
          <w:rFonts w:eastAsia="Times New Roman" w:cs="Times New Roman"/>
          <w:szCs w:val="24"/>
        </w:rPr>
        <w:t>ακεδονικού έθνους</w:t>
      </w:r>
      <w:r>
        <w:rPr>
          <w:rFonts w:eastAsia="Times New Roman" w:cs="Times New Roman"/>
          <w:szCs w:val="24"/>
        </w:rPr>
        <w:t>,</w:t>
      </w:r>
      <w:r w:rsidRPr="00BA5F98">
        <w:rPr>
          <w:rFonts w:eastAsia="Times New Roman" w:cs="Times New Roman"/>
          <w:szCs w:val="24"/>
        </w:rPr>
        <w:t xml:space="preserve"> για δήθεν αυτοδιάθεση </w:t>
      </w:r>
      <w:r>
        <w:rPr>
          <w:rFonts w:eastAsia="Times New Roman" w:cs="Times New Roman"/>
          <w:szCs w:val="24"/>
        </w:rPr>
        <w:t>μ</w:t>
      </w:r>
      <w:r w:rsidRPr="00BA5F98">
        <w:rPr>
          <w:rFonts w:eastAsia="Times New Roman" w:cs="Times New Roman"/>
          <w:szCs w:val="24"/>
        </w:rPr>
        <w:t>ακεδονικού λαού</w:t>
      </w:r>
      <w:r>
        <w:rPr>
          <w:rFonts w:eastAsia="Times New Roman" w:cs="Times New Roman"/>
          <w:szCs w:val="24"/>
        </w:rPr>
        <w:t>,</w:t>
      </w:r>
      <w:r w:rsidRPr="00BA5F98">
        <w:rPr>
          <w:rFonts w:eastAsia="Times New Roman" w:cs="Times New Roman"/>
          <w:szCs w:val="24"/>
        </w:rPr>
        <w:t xml:space="preserve"> για κατάργηση των συνόρων</w:t>
      </w:r>
      <w:r>
        <w:rPr>
          <w:rFonts w:eastAsia="Times New Roman" w:cs="Times New Roman"/>
          <w:szCs w:val="24"/>
        </w:rPr>
        <w:t>,</w:t>
      </w:r>
      <w:r w:rsidRPr="00BA5F98">
        <w:rPr>
          <w:rFonts w:eastAsia="Times New Roman" w:cs="Times New Roman"/>
          <w:szCs w:val="24"/>
        </w:rPr>
        <w:t xml:space="preserve"> για ενοποίηση των </w:t>
      </w:r>
      <w:r>
        <w:rPr>
          <w:rFonts w:eastAsia="Times New Roman" w:cs="Times New Roman"/>
          <w:szCs w:val="24"/>
        </w:rPr>
        <w:t>Μ</w:t>
      </w:r>
      <w:r w:rsidRPr="00BA5F98">
        <w:rPr>
          <w:rFonts w:eastAsia="Times New Roman" w:cs="Times New Roman"/>
          <w:szCs w:val="24"/>
        </w:rPr>
        <w:t>ακεδόνων με τους Μακεδόνες</w:t>
      </w:r>
      <w:r>
        <w:rPr>
          <w:rFonts w:eastAsia="Times New Roman" w:cs="Times New Roman"/>
          <w:szCs w:val="24"/>
        </w:rPr>
        <w:t>.</w:t>
      </w:r>
      <w:r w:rsidRPr="00BA5F98">
        <w:rPr>
          <w:rFonts w:eastAsia="Times New Roman" w:cs="Times New Roman"/>
          <w:szCs w:val="24"/>
        </w:rPr>
        <w:t xml:space="preserve"> Ακούστε </w:t>
      </w:r>
      <w:r>
        <w:rPr>
          <w:rFonts w:eastAsia="Times New Roman" w:cs="Times New Roman"/>
          <w:szCs w:val="24"/>
        </w:rPr>
        <w:t>μ</w:t>
      </w:r>
      <w:r w:rsidRPr="00BA5F98">
        <w:rPr>
          <w:rFonts w:eastAsia="Times New Roman" w:cs="Times New Roman"/>
          <w:szCs w:val="24"/>
        </w:rPr>
        <w:t xml:space="preserve">όνο τον </w:t>
      </w:r>
      <w:r>
        <w:rPr>
          <w:rFonts w:eastAsia="Times New Roman" w:cs="Times New Roman"/>
          <w:szCs w:val="24"/>
        </w:rPr>
        <w:t>ε</w:t>
      </w:r>
      <w:r w:rsidRPr="00BA5F98">
        <w:rPr>
          <w:rFonts w:eastAsia="Times New Roman" w:cs="Times New Roman"/>
          <w:szCs w:val="24"/>
        </w:rPr>
        <w:t xml:space="preserve">θνικό τους ύμνο </w:t>
      </w:r>
      <w:r w:rsidRPr="00BA5F98">
        <w:rPr>
          <w:rFonts w:eastAsia="Times New Roman" w:cs="Times New Roman"/>
          <w:szCs w:val="24"/>
        </w:rPr>
        <w:t>και θα καταλάβετε πολλά</w:t>
      </w:r>
      <w:r>
        <w:rPr>
          <w:rFonts w:eastAsia="Times New Roman" w:cs="Times New Roman"/>
          <w:szCs w:val="24"/>
        </w:rPr>
        <w:t xml:space="preserve">. </w:t>
      </w:r>
    </w:p>
    <w:p w14:paraId="77C02F2D"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σ</w:t>
      </w:r>
      <w:r>
        <w:rPr>
          <w:rFonts w:eastAsia="Times New Roman" w:cs="Times New Roman"/>
          <w:szCs w:val="24"/>
        </w:rPr>
        <w:t>υμφωνία</w:t>
      </w:r>
      <w:r w:rsidRPr="00BA5F98">
        <w:rPr>
          <w:rFonts w:eastAsia="Times New Roman" w:cs="Times New Roman"/>
          <w:szCs w:val="24"/>
        </w:rPr>
        <w:t xml:space="preserve"> αυτή προβλέπει ότι το κράτος αυτό θα ονομάζεται </w:t>
      </w:r>
      <w:r>
        <w:rPr>
          <w:rFonts w:eastAsia="Times New Roman" w:cs="Times New Roman"/>
          <w:szCs w:val="24"/>
        </w:rPr>
        <w:t>Β</w:t>
      </w:r>
      <w:r w:rsidRPr="00BA5F98">
        <w:rPr>
          <w:rFonts w:eastAsia="Times New Roman" w:cs="Times New Roman"/>
          <w:szCs w:val="24"/>
        </w:rPr>
        <w:t>όρεια Μακεδονία</w:t>
      </w:r>
      <w:r>
        <w:rPr>
          <w:rFonts w:eastAsia="Times New Roman" w:cs="Times New Roman"/>
          <w:szCs w:val="24"/>
        </w:rPr>
        <w:t>, ά</w:t>
      </w:r>
      <w:r w:rsidRPr="00BA5F98">
        <w:rPr>
          <w:rFonts w:eastAsia="Times New Roman" w:cs="Times New Roman"/>
          <w:szCs w:val="24"/>
        </w:rPr>
        <w:t xml:space="preserve">ρα θα υπάρχει και </w:t>
      </w:r>
      <w:r>
        <w:rPr>
          <w:rFonts w:eastAsia="Times New Roman" w:cs="Times New Roman"/>
          <w:szCs w:val="24"/>
        </w:rPr>
        <w:t>Ν</w:t>
      </w:r>
      <w:r w:rsidRPr="00BA5F98">
        <w:rPr>
          <w:rFonts w:eastAsia="Times New Roman" w:cs="Times New Roman"/>
          <w:szCs w:val="24"/>
        </w:rPr>
        <w:t>ότια Μακεδονία</w:t>
      </w:r>
      <w:r>
        <w:rPr>
          <w:rFonts w:eastAsia="Times New Roman" w:cs="Times New Roman"/>
          <w:szCs w:val="24"/>
        </w:rPr>
        <w:t>. Η</w:t>
      </w:r>
      <w:r w:rsidRPr="00BA5F98">
        <w:rPr>
          <w:rFonts w:eastAsia="Times New Roman" w:cs="Times New Roman"/>
          <w:szCs w:val="24"/>
        </w:rPr>
        <w:t xml:space="preserve"> ιθαγένεια θα είναι σκέτο μακεδονική και αφορά όλους τους </w:t>
      </w:r>
      <w:r w:rsidRPr="00BA5F98">
        <w:rPr>
          <w:rFonts w:eastAsia="Times New Roman" w:cs="Times New Roman"/>
          <w:szCs w:val="24"/>
        </w:rPr>
        <w:lastRenderedPageBreak/>
        <w:t>πολίτες της χώρας</w:t>
      </w:r>
      <w:r>
        <w:rPr>
          <w:rFonts w:eastAsia="Times New Roman" w:cs="Times New Roman"/>
          <w:szCs w:val="24"/>
        </w:rPr>
        <w:t>. Η ιθαγένεια,</w:t>
      </w:r>
      <w:r w:rsidRPr="00BA5F98">
        <w:rPr>
          <w:rFonts w:eastAsia="Times New Roman" w:cs="Times New Roman"/>
          <w:szCs w:val="24"/>
        </w:rPr>
        <w:t xml:space="preserve"> να ξέρετε</w:t>
      </w:r>
      <w:r>
        <w:rPr>
          <w:rFonts w:eastAsia="Times New Roman" w:cs="Times New Roman"/>
          <w:szCs w:val="24"/>
        </w:rPr>
        <w:t>,</w:t>
      </w:r>
      <w:r w:rsidRPr="00BA5F98">
        <w:rPr>
          <w:rFonts w:eastAsia="Times New Roman" w:cs="Times New Roman"/>
          <w:szCs w:val="24"/>
        </w:rPr>
        <w:t xml:space="preserve"> δημιουργεί ταυτ</w:t>
      </w:r>
      <w:r w:rsidRPr="00BA5F98">
        <w:rPr>
          <w:rFonts w:eastAsia="Times New Roman" w:cs="Times New Roman"/>
          <w:szCs w:val="24"/>
        </w:rPr>
        <w:t>ότητα</w:t>
      </w:r>
      <w:r>
        <w:rPr>
          <w:rFonts w:eastAsia="Times New Roman" w:cs="Times New Roman"/>
          <w:szCs w:val="24"/>
        </w:rPr>
        <w:t>, ά</w:t>
      </w:r>
      <w:r w:rsidRPr="00BA5F98">
        <w:rPr>
          <w:rFonts w:eastAsia="Times New Roman" w:cs="Times New Roman"/>
          <w:szCs w:val="24"/>
        </w:rPr>
        <w:t>ρα αναγνωρίζει εθνότητα</w:t>
      </w:r>
      <w:r>
        <w:rPr>
          <w:rFonts w:eastAsia="Times New Roman" w:cs="Times New Roman"/>
          <w:szCs w:val="24"/>
        </w:rPr>
        <w:t>. Η γλώσσα</w:t>
      </w:r>
      <w:r w:rsidRPr="00BA5F98">
        <w:rPr>
          <w:rFonts w:eastAsia="Times New Roman" w:cs="Times New Roman"/>
          <w:szCs w:val="24"/>
        </w:rPr>
        <w:t xml:space="preserve"> θα ονομάζεται σκέτο μακεδονική</w:t>
      </w:r>
      <w:r>
        <w:rPr>
          <w:rFonts w:eastAsia="Times New Roman" w:cs="Times New Roman"/>
          <w:szCs w:val="24"/>
        </w:rPr>
        <w:t>. Τ</w:t>
      </w:r>
      <w:r w:rsidRPr="00BA5F98">
        <w:rPr>
          <w:rFonts w:eastAsia="Times New Roman" w:cs="Times New Roman"/>
          <w:szCs w:val="24"/>
        </w:rPr>
        <w:t xml:space="preserve">α διεθνή σύμβολα θα είναι </w:t>
      </w:r>
      <w:r>
        <w:rPr>
          <w:rFonts w:eastAsia="Times New Roman" w:cs="Times New Roman"/>
          <w:szCs w:val="24"/>
        </w:rPr>
        <w:t>«</w:t>
      </w:r>
      <w:r w:rsidRPr="00BA5F98">
        <w:rPr>
          <w:rFonts w:eastAsia="Times New Roman" w:cs="Times New Roman"/>
          <w:szCs w:val="24"/>
          <w:lang w:val="en-US"/>
        </w:rPr>
        <w:t>MK</w:t>
      </w:r>
      <w:r>
        <w:rPr>
          <w:rFonts w:eastAsia="Times New Roman" w:cs="Times New Roman"/>
          <w:szCs w:val="24"/>
        </w:rPr>
        <w:t>»</w:t>
      </w:r>
      <w:r>
        <w:rPr>
          <w:rFonts w:eastAsia="Times New Roman" w:cs="Times New Roman"/>
          <w:szCs w:val="24"/>
        </w:rPr>
        <w:t>,</w:t>
      </w:r>
      <w:r w:rsidRPr="00BA5F98">
        <w:rPr>
          <w:rFonts w:eastAsia="Times New Roman" w:cs="Times New Roman"/>
          <w:szCs w:val="24"/>
        </w:rPr>
        <w:t xml:space="preserve"> δηλαδή σκέτο Μακεδονία</w:t>
      </w:r>
      <w:r>
        <w:rPr>
          <w:rFonts w:eastAsia="Times New Roman" w:cs="Times New Roman"/>
          <w:szCs w:val="24"/>
        </w:rPr>
        <w:t>. Τ</w:t>
      </w:r>
      <w:r w:rsidRPr="00BA5F98">
        <w:rPr>
          <w:rFonts w:eastAsia="Times New Roman" w:cs="Times New Roman"/>
          <w:szCs w:val="24"/>
        </w:rPr>
        <w:t>α εμπορεύματά τους θ</w:t>
      </w:r>
      <w:r>
        <w:rPr>
          <w:rFonts w:eastAsia="Times New Roman" w:cs="Times New Roman"/>
          <w:szCs w:val="24"/>
        </w:rPr>
        <w:t xml:space="preserve">α </w:t>
      </w:r>
      <w:r>
        <w:rPr>
          <w:rFonts w:eastAsia="Times New Roman" w:cs="Times New Roman"/>
          <w:szCs w:val="24"/>
        </w:rPr>
        <w:t>εί</w:t>
      </w:r>
      <w:r w:rsidRPr="00BA5F98">
        <w:rPr>
          <w:rFonts w:eastAsia="Times New Roman" w:cs="Times New Roman"/>
          <w:szCs w:val="24"/>
        </w:rPr>
        <w:t>ναι μακεδονικά</w:t>
      </w:r>
      <w:r>
        <w:rPr>
          <w:rFonts w:eastAsia="Times New Roman" w:cs="Times New Roman"/>
          <w:szCs w:val="24"/>
        </w:rPr>
        <w:t>. Γι’ αυτούς το «Μ</w:t>
      </w:r>
      <w:r w:rsidRPr="00BA5F98">
        <w:rPr>
          <w:rFonts w:eastAsia="Times New Roman" w:cs="Times New Roman"/>
          <w:szCs w:val="24"/>
        </w:rPr>
        <w:t>ακεδονία</w:t>
      </w:r>
      <w:r>
        <w:rPr>
          <w:rFonts w:eastAsia="Times New Roman" w:cs="Times New Roman"/>
          <w:szCs w:val="24"/>
        </w:rPr>
        <w:t>»</w:t>
      </w:r>
      <w:r w:rsidRPr="00BA5F98">
        <w:rPr>
          <w:rFonts w:eastAsia="Times New Roman" w:cs="Times New Roman"/>
          <w:szCs w:val="24"/>
        </w:rPr>
        <w:t xml:space="preserve"> θα είναι μέρος ονόματος</w:t>
      </w:r>
      <w:r>
        <w:rPr>
          <w:rFonts w:eastAsia="Times New Roman" w:cs="Times New Roman"/>
          <w:szCs w:val="24"/>
        </w:rPr>
        <w:t xml:space="preserve"> μιας πολιτικής οντότητας, </w:t>
      </w:r>
      <w:r w:rsidRPr="00BA5F98">
        <w:rPr>
          <w:rFonts w:eastAsia="Times New Roman" w:cs="Times New Roman"/>
          <w:szCs w:val="24"/>
        </w:rPr>
        <w:t xml:space="preserve">ενώ για </w:t>
      </w:r>
      <w:r w:rsidRPr="00BA5F98">
        <w:rPr>
          <w:rFonts w:eastAsia="Times New Roman" w:cs="Times New Roman"/>
          <w:szCs w:val="24"/>
        </w:rPr>
        <w:t xml:space="preserve">εμάς θα </w:t>
      </w:r>
      <w:r>
        <w:rPr>
          <w:rFonts w:eastAsia="Times New Roman" w:cs="Times New Roman"/>
          <w:szCs w:val="24"/>
        </w:rPr>
        <w:t xml:space="preserve">είναι απλώς </w:t>
      </w:r>
      <w:r w:rsidRPr="00BA5F98">
        <w:rPr>
          <w:rFonts w:eastAsia="Times New Roman" w:cs="Times New Roman"/>
          <w:szCs w:val="24"/>
        </w:rPr>
        <w:t>μία περιφέρεια της Ελλάδας</w:t>
      </w:r>
      <w:r>
        <w:rPr>
          <w:rFonts w:eastAsia="Times New Roman" w:cs="Times New Roman"/>
          <w:szCs w:val="24"/>
        </w:rPr>
        <w:t>.</w:t>
      </w:r>
    </w:p>
    <w:p w14:paraId="77C02F2E"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Στα θέματα</w:t>
      </w:r>
      <w:r w:rsidRPr="00BA5F98">
        <w:rPr>
          <w:rFonts w:eastAsia="Times New Roman" w:cs="Times New Roman"/>
          <w:szCs w:val="24"/>
        </w:rPr>
        <w:t xml:space="preserve"> εξωτερικής πολιτικής</w:t>
      </w:r>
      <w:r>
        <w:rPr>
          <w:rFonts w:eastAsia="Times New Roman" w:cs="Times New Roman"/>
          <w:szCs w:val="24"/>
        </w:rPr>
        <w:t xml:space="preserve"> β</w:t>
      </w:r>
      <w:r w:rsidRPr="00BA5F98">
        <w:rPr>
          <w:rFonts w:eastAsia="Times New Roman" w:cs="Times New Roman"/>
          <w:szCs w:val="24"/>
        </w:rPr>
        <w:t>άλτε</w:t>
      </w:r>
      <w:r>
        <w:rPr>
          <w:rFonts w:eastAsia="Times New Roman" w:cs="Times New Roman"/>
          <w:szCs w:val="24"/>
        </w:rPr>
        <w:t>,</w:t>
      </w:r>
      <w:r w:rsidRPr="00BA5F98">
        <w:rPr>
          <w:rFonts w:eastAsia="Times New Roman" w:cs="Times New Roman"/>
          <w:szCs w:val="24"/>
        </w:rPr>
        <w:t xml:space="preserve"> επιτέλους</w:t>
      </w:r>
      <w:r>
        <w:rPr>
          <w:rFonts w:eastAsia="Times New Roman" w:cs="Times New Roman"/>
          <w:szCs w:val="24"/>
        </w:rPr>
        <w:t>,</w:t>
      </w:r>
      <w:r w:rsidRPr="00BA5F98">
        <w:rPr>
          <w:rFonts w:eastAsia="Times New Roman" w:cs="Times New Roman"/>
          <w:szCs w:val="24"/>
        </w:rPr>
        <w:t xml:space="preserve"> ένα φρένο</w:t>
      </w:r>
      <w:r>
        <w:rPr>
          <w:rFonts w:eastAsia="Times New Roman" w:cs="Times New Roman"/>
          <w:szCs w:val="24"/>
        </w:rPr>
        <w:t>. Ο κ. Κοτζιάς</w:t>
      </w:r>
      <w:r w:rsidRPr="00BA5F98">
        <w:rPr>
          <w:rFonts w:eastAsia="Times New Roman" w:cs="Times New Roman"/>
          <w:szCs w:val="24"/>
        </w:rPr>
        <w:t xml:space="preserve"> μας απείλησε ότι μετά το </w:t>
      </w:r>
      <w:r>
        <w:rPr>
          <w:rFonts w:eastAsia="Times New Roman" w:cs="Times New Roman"/>
          <w:szCs w:val="24"/>
        </w:rPr>
        <w:t>σ</w:t>
      </w:r>
      <w:r w:rsidRPr="00BA5F98">
        <w:rPr>
          <w:rFonts w:eastAsia="Times New Roman" w:cs="Times New Roman"/>
          <w:szCs w:val="24"/>
        </w:rPr>
        <w:t>κοπιανό θα βάλει μπροστά τη λύση του θέματος στη Βόρεια Ήπειρο</w:t>
      </w:r>
      <w:r>
        <w:rPr>
          <w:rFonts w:eastAsia="Times New Roman" w:cs="Times New Roman"/>
          <w:szCs w:val="24"/>
        </w:rPr>
        <w:t>, ή</w:t>
      </w:r>
      <w:r w:rsidRPr="00BA5F98">
        <w:rPr>
          <w:rFonts w:eastAsia="Times New Roman" w:cs="Times New Roman"/>
          <w:szCs w:val="24"/>
        </w:rPr>
        <w:t xml:space="preserve">θελε να λύσει το </w:t>
      </w:r>
      <w:r>
        <w:rPr>
          <w:rFonts w:eastAsia="Times New Roman" w:cs="Times New Roman"/>
          <w:szCs w:val="24"/>
        </w:rPr>
        <w:t>κ</w:t>
      </w:r>
      <w:r w:rsidRPr="00BA5F98">
        <w:rPr>
          <w:rFonts w:eastAsia="Times New Roman" w:cs="Times New Roman"/>
          <w:szCs w:val="24"/>
        </w:rPr>
        <w:t>υπριακό και τώρα βλέπουμε τον Πρωθυπουργό να κλείνει συνάντηση με τον Τούρκο Πρόεδρο αρχές Φεβρουαρίου</w:t>
      </w:r>
      <w:r>
        <w:rPr>
          <w:rFonts w:eastAsia="Times New Roman" w:cs="Times New Roman"/>
          <w:szCs w:val="24"/>
        </w:rPr>
        <w:t>. Π</w:t>
      </w:r>
      <w:r w:rsidRPr="00BA5F98">
        <w:rPr>
          <w:rFonts w:eastAsia="Times New Roman" w:cs="Times New Roman"/>
          <w:szCs w:val="24"/>
        </w:rPr>
        <w:t>αρακαλώ πολύ</w:t>
      </w:r>
      <w:r>
        <w:rPr>
          <w:rFonts w:eastAsia="Times New Roman" w:cs="Times New Roman"/>
          <w:szCs w:val="24"/>
        </w:rPr>
        <w:t>,</w:t>
      </w:r>
      <w:r w:rsidRPr="00BA5F98">
        <w:rPr>
          <w:rFonts w:eastAsia="Times New Roman" w:cs="Times New Roman"/>
          <w:szCs w:val="24"/>
        </w:rPr>
        <w:t xml:space="preserve"> </w:t>
      </w:r>
      <w:r>
        <w:rPr>
          <w:rFonts w:eastAsia="Times New Roman" w:cs="Times New Roman"/>
          <w:szCs w:val="24"/>
        </w:rPr>
        <w:t>σ</w:t>
      </w:r>
      <w:r w:rsidRPr="00BA5F98">
        <w:rPr>
          <w:rFonts w:eastAsia="Times New Roman" w:cs="Times New Roman"/>
          <w:szCs w:val="24"/>
        </w:rPr>
        <w:t>ταματήστε να διαπραγματεύεστε</w:t>
      </w:r>
      <w:r>
        <w:rPr>
          <w:rFonts w:eastAsia="Times New Roman" w:cs="Times New Roman"/>
          <w:szCs w:val="24"/>
        </w:rPr>
        <w:t>.</w:t>
      </w:r>
      <w:r w:rsidRPr="00BA5F98">
        <w:rPr>
          <w:rFonts w:eastAsia="Times New Roman" w:cs="Times New Roman"/>
          <w:szCs w:val="24"/>
        </w:rPr>
        <w:t xml:space="preserve"> </w:t>
      </w:r>
      <w:r>
        <w:rPr>
          <w:rFonts w:eastAsia="Times New Roman" w:cs="Times New Roman"/>
          <w:szCs w:val="24"/>
        </w:rPr>
        <w:t>Ό</w:t>
      </w:r>
      <w:r w:rsidRPr="00BA5F98">
        <w:rPr>
          <w:rFonts w:eastAsia="Times New Roman" w:cs="Times New Roman"/>
          <w:szCs w:val="24"/>
        </w:rPr>
        <w:t>που διαπραγματευτ</w:t>
      </w:r>
      <w:r>
        <w:rPr>
          <w:rFonts w:eastAsia="Times New Roman" w:cs="Times New Roman"/>
          <w:szCs w:val="24"/>
        </w:rPr>
        <w:t xml:space="preserve">ήκατε </w:t>
      </w:r>
      <w:r w:rsidRPr="00BA5F98">
        <w:rPr>
          <w:rFonts w:eastAsia="Times New Roman" w:cs="Times New Roman"/>
          <w:szCs w:val="24"/>
        </w:rPr>
        <w:t>έχουμε χάσει πανηγυρικά</w:t>
      </w:r>
      <w:r>
        <w:rPr>
          <w:rFonts w:eastAsia="Times New Roman" w:cs="Times New Roman"/>
          <w:szCs w:val="24"/>
        </w:rPr>
        <w:t xml:space="preserve">. </w:t>
      </w:r>
    </w:p>
    <w:p w14:paraId="77C02F2F"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Ν</w:t>
      </w:r>
      <w:r w:rsidRPr="00BA5F98">
        <w:rPr>
          <w:rFonts w:eastAsia="Times New Roman" w:cs="Times New Roman"/>
          <w:szCs w:val="24"/>
        </w:rPr>
        <w:t>α θυμίσω εκείνη την περίφημη διαπραγμάτευση το καλοκαί</w:t>
      </w:r>
      <w:r w:rsidRPr="00BA5F98">
        <w:rPr>
          <w:rFonts w:eastAsia="Times New Roman" w:cs="Times New Roman"/>
          <w:szCs w:val="24"/>
        </w:rPr>
        <w:t>ρι του 2015</w:t>
      </w:r>
      <w:r>
        <w:rPr>
          <w:rFonts w:eastAsia="Times New Roman" w:cs="Times New Roman"/>
          <w:szCs w:val="24"/>
        </w:rPr>
        <w:t>.</w:t>
      </w:r>
      <w:r w:rsidRPr="00BA5F98">
        <w:rPr>
          <w:rFonts w:eastAsia="Times New Roman" w:cs="Times New Roman"/>
          <w:szCs w:val="24"/>
        </w:rPr>
        <w:t xml:space="preserve"> </w:t>
      </w:r>
      <w:r>
        <w:rPr>
          <w:rFonts w:eastAsia="Times New Roman" w:cs="Times New Roman"/>
          <w:szCs w:val="24"/>
        </w:rPr>
        <w:t>Δεκαεπτά</w:t>
      </w:r>
      <w:r w:rsidRPr="00BA5F98">
        <w:rPr>
          <w:rFonts w:eastAsia="Times New Roman" w:cs="Times New Roman"/>
          <w:szCs w:val="24"/>
        </w:rPr>
        <w:t xml:space="preserve"> ώρες συνεχόμενα ο </w:t>
      </w:r>
      <w:r>
        <w:rPr>
          <w:rFonts w:eastAsia="Times New Roman" w:cs="Times New Roman"/>
          <w:szCs w:val="24"/>
        </w:rPr>
        <w:t>Π</w:t>
      </w:r>
      <w:r w:rsidRPr="00BA5F98">
        <w:rPr>
          <w:rFonts w:eastAsia="Times New Roman" w:cs="Times New Roman"/>
          <w:szCs w:val="24"/>
        </w:rPr>
        <w:t xml:space="preserve">ρωθυπουργός έλεγε </w:t>
      </w:r>
      <w:r>
        <w:rPr>
          <w:rFonts w:eastAsia="Times New Roman" w:cs="Times New Roman"/>
          <w:szCs w:val="24"/>
        </w:rPr>
        <w:t>«</w:t>
      </w:r>
      <w:r>
        <w:rPr>
          <w:rFonts w:eastAsia="Times New Roman" w:cs="Times New Roman"/>
          <w:szCs w:val="24"/>
        </w:rPr>
        <w:t>ναι</w:t>
      </w:r>
      <w:r>
        <w:rPr>
          <w:rFonts w:eastAsia="Times New Roman" w:cs="Times New Roman"/>
          <w:szCs w:val="24"/>
        </w:rPr>
        <w:t>»,</w:t>
      </w:r>
      <w:r w:rsidRPr="00BA5F98">
        <w:rPr>
          <w:rFonts w:eastAsia="Times New Roman" w:cs="Times New Roman"/>
          <w:szCs w:val="24"/>
        </w:rPr>
        <w:t xml:space="preserve"> χωρίς διάλειμμα</w:t>
      </w:r>
      <w:r>
        <w:rPr>
          <w:rFonts w:eastAsia="Times New Roman" w:cs="Times New Roman"/>
          <w:szCs w:val="24"/>
        </w:rPr>
        <w:t xml:space="preserve">. Παραχώρησε </w:t>
      </w:r>
      <w:r w:rsidRPr="00BA5F98">
        <w:rPr>
          <w:rFonts w:eastAsia="Times New Roman" w:cs="Times New Roman"/>
          <w:szCs w:val="24"/>
        </w:rPr>
        <w:t>μόνος του τα πάντα</w:t>
      </w:r>
      <w:r>
        <w:rPr>
          <w:rFonts w:eastAsia="Times New Roman" w:cs="Times New Roman"/>
          <w:szCs w:val="24"/>
        </w:rPr>
        <w:t>,</w:t>
      </w:r>
      <w:r w:rsidRPr="00BA5F98">
        <w:rPr>
          <w:rFonts w:eastAsia="Times New Roman" w:cs="Times New Roman"/>
          <w:szCs w:val="24"/>
        </w:rPr>
        <w:t xml:space="preserve"> χωρίς να ρωτήσει κανένα</w:t>
      </w:r>
      <w:r>
        <w:rPr>
          <w:rFonts w:eastAsia="Times New Roman" w:cs="Times New Roman"/>
          <w:szCs w:val="24"/>
        </w:rPr>
        <w:t xml:space="preserve">ν </w:t>
      </w:r>
      <w:r w:rsidRPr="00BA5F98">
        <w:rPr>
          <w:rFonts w:eastAsia="Times New Roman" w:cs="Times New Roman"/>
          <w:szCs w:val="24"/>
        </w:rPr>
        <w:t>συνεργάτη</w:t>
      </w:r>
      <w:r>
        <w:rPr>
          <w:rFonts w:eastAsia="Times New Roman" w:cs="Times New Roman"/>
          <w:szCs w:val="24"/>
        </w:rPr>
        <w:t xml:space="preserve"> του. Ο λαός</w:t>
      </w:r>
      <w:r w:rsidRPr="00BA5F98">
        <w:rPr>
          <w:rFonts w:eastAsia="Times New Roman" w:cs="Times New Roman"/>
          <w:szCs w:val="24"/>
        </w:rPr>
        <w:t xml:space="preserve"> είχε πει </w:t>
      </w:r>
      <w:r>
        <w:rPr>
          <w:rFonts w:eastAsia="Times New Roman" w:cs="Times New Roman"/>
          <w:szCs w:val="24"/>
        </w:rPr>
        <w:t>«</w:t>
      </w:r>
      <w:r>
        <w:rPr>
          <w:rFonts w:eastAsia="Times New Roman" w:cs="Times New Roman"/>
          <w:szCs w:val="24"/>
        </w:rPr>
        <w:t>όχι</w:t>
      </w:r>
      <w:r>
        <w:rPr>
          <w:rFonts w:eastAsia="Times New Roman" w:cs="Times New Roman"/>
          <w:szCs w:val="24"/>
        </w:rPr>
        <w:t>»</w:t>
      </w:r>
      <w:r w:rsidRPr="00BA5F98">
        <w:rPr>
          <w:rFonts w:eastAsia="Times New Roman" w:cs="Times New Roman"/>
          <w:szCs w:val="24"/>
        </w:rPr>
        <w:t xml:space="preserve"> </w:t>
      </w:r>
      <w:r w:rsidRPr="00BA5F98">
        <w:rPr>
          <w:rFonts w:eastAsia="Times New Roman" w:cs="Times New Roman"/>
          <w:szCs w:val="24"/>
        </w:rPr>
        <w:lastRenderedPageBreak/>
        <w:t xml:space="preserve">και αυτός είπε </w:t>
      </w:r>
      <w:r>
        <w:rPr>
          <w:rFonts w:eastAsia="Times New Roman" w:cs="Times New Roman"/>
          <w:szCs w:val="24"/>
        </w:rPr>
        <w:t>«</w:t>
      </w:r>
      <w:r>
        <w:rPr>
          <w:rFonts w:eastAsia="Times New Roman" w:cs="Times New Roman"/>
          <w:szCs w:val="24"/>
        </w:rPr>
        <w:t>ναι»</w:t>
      </w:r>
      <w:r>
        <w:rPr>
          <w:rFonts w:eastAsia="Times New Roman" w:cs="Times New Roman"/>
          <w:szCs w:val="24"/>
        </w:rPr>
        <w:t xml:space="preserve"> </w:t>
      </w:r>
      <w:r w:rsidRPr="00BA5F98">
        <w:rPr>
          <w:rFonts w:eastAsia="Times New Roman" w:cs="Times New Roman"/>
          <w:szCs w:val="24"/>
        </w:rPr>
        <w:t>σε όλα</w:t>
      </w:r>
      <w:r>
        <w:rPr>
          <w:rFonts w:eastAsia="Times New Roman" w:cs="Times New Roman"/>
          <w:szCs w:val="24"/>
        </w:rPr>
        <w:t>,</w:t>
      </w:r>
      <w:r w:rsidRPr="00BA5F98">
        <w:rPr>
          <w:rFonts w:eastAsia="Times New Roman" w:cs="Times New Roman"/>
          <w:szCs w:val="24"/>
        </w:rPr>
        <w:t xml:space="preserve"> παραχωρώντας τη δημόσια περιουσία για </w:t>
      </w:r>
      <w:r>
        <w:rPr>
          <w:rFonts w:eastAsia="Times New Roman" w:cs="Times New Roman"/>
          <w:szCs w:val="24"/>
        </w:rPr>
        <w:t>εκατό</w:t>
      </w:r>
      <w:r w:rsidRPr="00BA5F98">
        <w:rPr>
          <w:rFonts w:eastAsia="Times New Roman" w:cs="Times New Roman"/>
          <w:szCs w:val="24"/>
        </w:rPr>
        <w:t xml:space="preserve"> χρόνια</w:t>
      </w:r>
      <w:r>
        <w:rPr>
          <w:rFonts w:eastAsia="Times New Roman" w:cs="Times New Roman"/>
          <w:szCs w:val="24"/>
        </w:rPr>
        <w:t>,</w:t>
      </w:r>
      <w:r w:rsidRPr="00BA5F98">
        <w:rPr>
          <w:rFonts w:eastAsia="Times New Roman" w:cs="Times New Roman"/>
          <w:szCs w:val="24"/>
        </w:rPr>
        <w:t xml:space="preserve"> </w:t>
      </w:r>
      <w:r w:rsidRPr="00BA5F98">
        <w:rPr>
          <w:rFonts w:eastAsia="Times New Roman" w:cs="Times New Roman"/>
          <w:szCs w:val="24"/>
          <w:lang w:val="en-US"/>
        </w:rPr>
        <w:t>capital</w:t>
      </w:r>
      <w:r w:rsidRPr="00BA5F98">
        <w:rPr>
          <w:rFonts w:eastAsia="Times New Roman" w:cs="Times New Roman"/>
          <w:szCs w:val="24"/>
        </w:rPr>
        <w:t xml:space="preserve"> </w:t>
      </w:r>
      <w:r w:rsidRPr="00BA5F98">
        <w:rPr>
          <w:rFonts w:eastAsia="Times New Roman" w:cs="Times New Roman"/>
          <w:szCs w:val="24"/>
          <w:lang w:val="en-US"/>
        </w:rPr>
        <w:t>control</w:t>
      </w:r>
      <w:r>
        <w:rPr>
          <w:rFonts w:eastAsia="Times New Roman" w:cs="Times New Roman"/>
          <w:szCs w:val="24"/>
          <w:lang w:val="en-US"/>
        </w:rPr>
        <w:t>s</w:t>
      </w:r>
      <w:r w:rsidRPr="00BA5F98">
        <w:rPr>
          <w:rFonts w:eastAsia="Times New Roman" w:cs="Times New Roman"/>
          <w:szCs w:val="24"/>
        </w:rPr>
        <w:t xml:space="preserve"> </w:t>
      </w:r>
      <w:r>
        <w:rPr>
          <w:rFonts w:eastAsia="Times New Roman" w:cs="Times New Roman"/>
          <w:szCs w:val="24"/>
        </w:rPr>
        <w:t>που</w:t>
      </w:r>
      <w:r w:rsidRPr="00BA5F98">
        <w:rPr>
          <w:rFonts w:eastAsia="Times New Roman" w:cs="Times New Roman"/>
          <w:szCs w:val="24"/>
        </w:rPr>
        <w:t xml:space="preserve"> τα έχουμε μέχρι και σήμερα και πολλά άλλα</w:t>
      </w:r>
      <w:r>
        <w:rPr>
          <w:rFonts w:eastAsia="Times New Roman" w:cs="Times New Roman"/>
          <w:szCs w:val="24"/>
        </w:rPr>
        <w:t>,</w:t>
      </w:r>
      <w:r w:rsidRPr="00BA5F98">
        <w:rPr>
          <w:rFonts w:eastAsia="Times New Roman" w:cs="Times New Roman"/>
          <w:szCs w:val="24"/>
        </w:rPr>
        <w:t xml:space="preserve"> που τα γνωρίζουμε</w:t>
      </w:r>
      <w:r>
        <w:rPr>
          <w:rFonts w:eastAsia="Times New Roman" w:cs="Times New Roman"/>
          <w:szCs w:val="24"/>
        </w:rPr>
        <w:t>,</w:t>
      </w:r>
      <w:r w:rsidRPr="00BA5F98">
        <w:rPr>
          <w:rFonts w:eastAsia="Times New Roman" w:cs="Times New Roman"/>
          <w:szCs w:val="24"/>
        </w:rPr>
        <w:t xml:space="preserve"> βέβαια</w:t>
      </w:r>
      <w:r>
        <w:rPr>
          <w:rFonts w:eastAsia="Times New Roman" w:cs="Times New Roman"/>
          <w:szCs w:val="24"/>
        </w:rPr>
        <w:t>,</w:t>
      </w:r>
      <w:r w:rsidRPr="00BA5F98">
        <w:rPr>
          <w:rFonts w:eastAsia="Times New Roman" w:cs="Times New Roman"/>
          <w:szCs w:val="24"/>
        </w:rPr>
        <w:t xml:space="preserve"> όλοι εδώ μέσα στη Βουλή</w:t>
      </w:r>
      <w:r>
        <w:rPr>
          <w:rFonts w:eastAsia="Times New Roman" w:cs="Times New Roman"/>
          <w:szCs w:val="24"/>
        </w:rPr>
        <w:t xml:space="preserve">. </w:t>
      </w:r>
    </w:p>
    <w:p w14:paraId="77C02F30"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Τ</w:t>
      </w:r>
      <w:r w:rsidRPr="00BA5F98">
        <w:rPr>
          <w:rFonts w:eastAsia="Times New Roman" w:cs="Times New Roman"/>
          <w:szCs w:val="24"/>
        </w:rPr>
        <w:t>ίποτα</w:t>
      </w:r>
      <w:r>
        <w:rPr>
          <w:rFonts w:eastAsia="Times New Roman" w:cs="Times New Roman"/>
          <w:szCs w:val="24"/>
        </w:rPr>
        <w:t>,</w:t>
      </w:r>
      <w:r w:rsidRPr="00BA5F98">
        <w:rPr>
          <w:rFonts w:eastAsia="Times New Roman" w:cs="Times New Roman"/>
          <w:szCs w:val="24"/>
        </w:rPr>
        <w:t xml:space="preserve"> </w:t>
      </w:r>
      <w:r>
        <w:rPr>
          <w:rFonts w:eastAsia="Times New Roman" w:cs="Times New Roman"/>
          <w:szCs w:val="24"/>
        </w:rPr>
        <w:t>όμως,</w:t>
      </w:r>
      <w:r w:rsidRPr="00BA5F98">
        <w:rPr>
          <w:rFonts w:eastAsia="Times New Roman" w:cs="Times New Roman"/>
          <w:szCs w:val="24"/>
        </w:rPr>
        <w:t xml:space="preserve"> δεν συγκρίνεται με το </w:t>
      </w:r>
      <w:r>
        <w:rPr>
          <w:rFonts w:eastAsia="Times New Roman" w:cs="Times New Roman"/>
          <w:szCs w:val="24"/>
        </w:rPr>
        <w:t>σ</w:t>
      </w:r>
      <w:r w:rsidRPr="00BA5F98">
        <w:rPr>
          <w:rFonts w:eastAsia="Times New Roman" w:cs="Times New Roman"/>
          <w:szCs w:val="24"/>
        </w:rPr>
        <w:t>κοπιανό</w:t>
      </w:r>
      <w:r>
        <w:rPr>
          <w:rFonts w:eastAsia="Times New Roman" w:cs="Times New Roman"/>
          <w:szCs w:val="24"/>
        </w:rPr>
        <w:t xml:space="preserve">: Να δίνεις τα πάντα </w:t>
      </w:r>
      <w:r w:rsidRPr="00BA5F98">
        <w:rPr>
          <w:rFonts w:eastAsia="Times New Roman" w:cs="Times New Roman"/>
          <w:szCs w:val="24"/>
        </w:rPr>
        <w:t>σε ένα κρατίδιο</w:t>
      </w:r>
      <w:r>
        <w:rPr>
          <w:rFonts w:eastAsia="Times New Roman" w:cs="Times New Roman"/>
          <w:szCs w:val="24"/>
        </w:rPr>
        <w:t>,</w:t>
      </w:r>
      <w:r w:rsidRPr="00BA5F98">
        <w:rPr>
          <w:rFonts w:eastAsia="Times New Roman" w:cs="Times New Roman"/>
          <w:szCs w:val="24"/>
        </w:rPr>
        <w:t xml:space="preserve"> όπως είναι αυτό των Σκοπίων</w:t>
      </w:r>
      <w:r>
        <w:rPr>
          <w:rFonts w:eastAsia="Times New Roman" w:cs="Times New Roman"/>
          <w:szCs w:val="24"/>
        </w:rPr>
        <w:t>,</w:t>
      </w:r>
      <w:r w:rsidRPr="00BA5F98">
        <w:rPr>
          <w:rFonts w:eastAsia="Times New Roman" w:cs="Times New Roman"/>
          <w:szCs w:val="24"/>
        </w:rPr>
        <w:t xml:space="preserve"> χωρίς να υπάρχει λόγος</w:t>
      </w:r>
      <w:r>
        <w:rPr>
          <w:rFonts w:eastAsia="Times New Roman" w:cs="Times New Roman"/>
          <w:szCs w:val="24"/>
        </w:rPr>
        <w:t>. Δ</w:t>
      </w:r>
      <w:r w:rsidRPr="00BA5F98">
        <w:rPr>
          <w:rFonts w:eastAsia="Times New Roman" w:cs="Times New Roman"/>
          <w:szCs w:val="24"/>
        </w:rPr>
        <w:t>εν</w:t>
      </w:r>
      <w:r w:rsidRPr="00BA5F98">
        <w:rPr>
          <w:rFonts w:eastAsia="Times New Roman" w:cs="Times New Roman"/>
          <w:szCs w:val="24"/>
        </w:rPr>
        <w:t xml:space="preserve"> πιέζει κανείς τις δύο πλευρές ποια θα είναι η ονομασία</w:t>
      </w:r>
      <w:r>
        <w:rPr>
          <w:rFonts w:eastAsia="Times New Roman" w:cs="Times New Roman"/>
          <w:szCs w:val="24"/>
        </w:rPr>
        <w:t xml:space="preserve">. Εκείνο </w:t>
      </w:r>
      <w:r w:rsidRPr="00BA5F98">
        <w:rPr>
          <w:rFonts w:eastAsia="Times New Roman" w:cs="Times New Roman"/>
          <w:szCs w:val="24"/>
        </w:rPr>
        <w:t xml:space="preserve">που τους ενδιαφέρει είναι να </w:t>
      </w:r>
      <w:r>
        <w:rPr>
          <w:rFonts w:eastAsia="Times New Roman" w:cs="Times New Roman"/>
          <w:szCs w:val="24"/>
        </w:rPr>
        <w:t>μ</w:t>
      </w:r>
      <w:r w:rsidRPr="00BA5F98">
        <w:rPr>
          <w:rFonts w:eastAsia="Times New Roman" w:cs="Times New Roman"/>
          <w:szCs w:val="24"/>
        </w:rPr>
        <w:t>πει αυτό το κρατίδιο των Σκοπίων σε ΝΑΤΟ και Ευρωπαϊκή Ένωση</w:t>
      </w:r>
      <w:r>
        <w:rPr>
          <w:rFonts w:eastAsia="Times New Roman" w:cs="Times New Roman"/>
          <w:szCs w:val="24"/>
        </w:rPr>
        <w:t>. Εμείς</w:t>
      </w:r>
      <w:r w:rsidRPr="00BA5F98">
        <w:rPr>
          <w:rFonts w:eastAsia="Times New Roman" w:cs="Times New Roman"/>
          <w:szCs w:val="24"/>
        </w:rPr>
        <w:t xml:space="preserve"> είμαστε στην Ευρωπαϊκή Ένωση και στο ΝΑΤΟ</w:t>
      </w:r>
      <w:r>
        <w:rPr>
          <w:rFonts w:eastAsia="Times New Roman" w:cs="Times New Roman"/>
          <w:szCs w:val="24"/>
        </w:rPr>
        <w:t>. Ο</w:t>
      </w:r>
      <w:r w:rsidRPr="00BA5F98">
        <w:rPr>
          <w:rFonts w:eastAsia="Times New Roman" w:cs="Times New Roman"/>
          <w:szCs w:val="24"/>
        </w:rPr>
        <w:t xml:space="preserve">ι </w:t>
      </w:r>
      <w:r>
        <w:rPr>
          <w:rFonts w:eastAsia="Times New Roman" w:cs="Times New Roman"/>
          <w:szCs w:val="24"/>
        </w:rPr>
        <w:t>Σ</w:t>
      </w:r>
      <w:r w:rsidRPr="00BA5F98">
        <w:rPr>
          <w:rFonts w:eastAsia="Times New Roman" w:cs="Times New Roman"/>
          <w:szCs w:val="24"/>
        </w:rPr>
        <w:t>κοπιανοί θέλουν να μπούνε</w:t>
      </w:r>
      <w:r>
        <w:rPr>
          <w:rFonts w:eastAsia="Times New Roman" w:cs="Times New Roman"/>
          <w:szCs w:val="24"/>
        </w:rPr>
        <w:t>. Γιατί, όμως, τότε</w:t>
      </w:r>
      <w:r w:rsidRPr="00BA5F98">
        <w:rPr>
          <w:rFonts w:eastAsia="Times New Roman" w:cs="Times New Roman"/>
          <w:szCs w:val="24"/>
        </w:rPr>
        <w:t xml:space="preserve"> υπ</w:t>
      </w:r>
      <w:r w:rsidRPr="00BA5F98">
        <w:rPr>
          <w:rFonts w:eastAsia="Times New Roman" w:cs="Times New Roman"/>
          <w:szCs w:val="24"/>
        </w:rPr>
        <w:t>οχωρούμε εμείς</w:t>
      </w:r>
      <w:r>
        <w:rPr>
          <w:rFonts w:eastAsia="Times New Roman" w:cs="Times New Roman"/>
          <w:szCs w:val="24"/>
        </w:rPr>
        <w:t>; Α</w:t>
      </w:r>
      <w:r w:rsidRPr="00BA5F98">
        <w:rPr>
          <w:rFonts w:eastAsia="Times New Roman" w:cs="Times New Roman"/>
          <w:szCs w:val="24"/>
        </w:rPr>
        <w:t>ς τελειώσουμε με αυτό το κακόγουστο ανέκδοτο</w:t>
      </w:r>
      <w:r>
        <w:rPr>
          <w:rFonts w:eastAsia="Times New Roman" w:cs="Times New Roman"/>
          <w:szCs w:val="24"/>
        </w:rPr>
        <w:t xml:space="preserve">. </w:t>
      </w:r>
    </w:p>
    <w:p w14:paraId="77C02F31"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Κ</w:t>
      </w:r>
      <w:r w:rsidRPr="00BA5F98">
        <w:rPr>
          <w:rFonts w:eastAsia="Times New Roman" w:cs="Times New Roman"/>
          <w:szCs w:val="24"/>
        </w:rPr>
        <w:t>ανείς</w:t>
      </w:r>
      <w:r>
        <w:rPr>
          <w:rFonts w:eastAsia="Times New Roman" w:cs="Times New Roman"/>
          <w:szCs w:val="24"/>
        </w:rPr>
        <w:t>, μ</w:t>
      </w:r>
      <w:r w:rsidRPr="00BA5F98">
        <w:rPr>
          <w:rFonts w:eastAsia="Times New Roman" w:cs="Times New Roman"/>
          <w:szCs w:val="24"/>
        </w:rPr>
        <w:t xml:space="preserve">α </w:t>
      </w:r>
      <w:r>
        <w:rPr>
          <w:rFonts w:eastAsia="Times New Roman" w:cs="Times New Roman"/>
          <w:szCs w:val="24"/>
        </w:rPr>
        <w:t>κ</w:t>
      </w:r>
      <w:r w:rsidRPr="00BA5F98">
        <w:rPr>
          <w:rFonts w:eastAsia="Times New Roman" w:cs="Times New Roman"/>
          <w:szCs w:val="24"/>
        </w:rPr>
        <w:t>ανείς</w:t>
      </w:r>
      <w:r>
        <w:rPr>
          <w:rFonts w:eastAsia="Times New Roman" w:cs="Times New Roman"/>
          <w:szCs w:val="24"/>
        </w:rPr>
        <w:t>,</w:t>
      </w:r>
      <w:r w:rsidRPr="00BA5F98">
        <w:rPr>
          <w:rFonts w:eastAsia="Times New Roman" w:cs="Times New Roman"/>
          <w:szCs w:val="24"/>
        </w:rPr>
        <w:t xml:space="preserve"> δεν έχει το δικαίωμα </w:t>
      </w:r>
      <w:r>
        <w:rPr>
          <w:rFonts w:eastAsia="Times New Roman" w:cs="Times New Roman"/>
          <w:szCs w:val="24"/>
        </w:rPr>
        <w:t>εδώ μέσα στη Βουλή ν</w:t>
      </w:r>
      <w:r w:rsidRPr="00BA5F98">
        <w:rPr>
          <w:rFonts w:eastAsia="Times New Roman" w:cs="Times New Roman"/>
          <w:szCs w:val="24"/>
        </w:rPr>
        <w:t>α παραδώσει το όνομα Μακεδονία στα Σκόπια</w:t>
      </w:r>
      <w:r>
        <w:rPr>
          <w:rFonts w:eastAsia="Times New Roman" w:cs="Times New Roman"/>
          <w:szCs w:val="24"/>
        </w:rPr>
        <w:t>. Ο</w:t>
      </w:r>
      <w:r w:rsidRPr="00BA5F98">
        <w:rPr>
          <w:rFonts w:eastAsia="Times New Roman" w:cs="Times New Roman"/>
          <w:szCs w:val="24"/>
        </w:rPr>
        <w:t xml:space="preserve"> Φίλιππος και ο Μεγαλέξανδρος</w:t>
      </w:r>
      <w:r>
        <w:rPr>
          <w:rFonts w:eastAsia="Times New Roman" w:cs="Times New Roman"/>
          <w:szCs w:val="24"/>
        </w:rPr>
        <w:t>,</w:t>
      </w:r>
      <w:r w:rsidRPr="00BA5F98">
        <w:rPr>
          <w:rFonts w:eastAsia="Times New Roman" w:cs="Times New Roman"/>
          <w:szCs w:val="24"/>
        </w:rPr>
        <w:t xml:space="preserve"> οι οποίοι έχουν αυτό το δικαίωμα</w:t>
      </w:r>
      <w:r>
        <w:rPr>
          <w:rFonts w:eastAsia="Times New Roman" w:cs="Times New Roman"/>
          <w:szCs w:val="24"/>
        </w:rPr>
        <w:t>,</w:t>
      </w:r>
      <w:r w:rsidRPr="00BA5F98">
        <w:rPr>
          <w:rFonts w:eastAsia="Times New Roman" w:cs="Times New Roman"/>
          <w:szCs w:val="24"/>
        </w:rPr>
        <w:t xml:space="preserve"> </w:t>
      </w:r>
      <w:r>
        <w:rPr>
          <w:rFonts w:eastAsia="Times New Roman" w:cs="Times New Roman"/>
          <w:szCs w:val="24"/>
        </w:rPr>
        <w:t>δ</w:t>
      </w:r>
      <w:r w:rsidRPr="00BA5F98">
        <w:rPr>
          <w:rFonts w:eastAsia="Times New Roman" w:cs="Times New Roman"/>
          <w:szCs w:val="24"/>
        </w:rPr>
        <w:t>υστυχώς</w:t>
      </w:r>
      <w:r>
        <w:rPr>
          <w:rFonts w:eastAsia="Times New Roman" w:cs="Times New Roman"/>
          <w:szCs w:val="24"/>
        </w:rPr>
        <w:t>,</w:t>
      </w:r>
      <w:r w:rsidRPr="00BA5F98">
        <w:rPr>
          <w:rFonts w:eastAsia="Times New Roman" w:cs="Times New Roman"/>
          <w:szCs w:val="24"/>
        </w:rPr>
        <w:t xml:space="preserve"> έχουνε πεθάνει πριν </w:t>
      </w:r>
      <w:r>
        <w:rPr>
          <w:rFonts w:eastAsia="Times New Roman" w:cs="Times New Roman"/>
          <w:szCs w:val="24"/>
        </w:rPr>
        <w:t>από δύο χιλιάδες τριακόσια</w:t>
      </w:r>
      <w:r w:rsidRPr="00BA5F98">
        <w:rPr>
          <w:rFonts w:eastAsia="Times New Roman" w:cs="Times New Roman"/>
          <w:szCs w:val="24"/>
        </w:rPr>
        <w:t xml:space="preserve"> χρόνια</w:t>
      </w:r>
      <w:r>
        <w:rPr>
          <w:rFonts w:eastAsia="Times New Roman" w:cs="Times New Roman"/>
          <w:szCs w:val="24"/>
        </w:rPr>
        <w:t>. Η εικόνα το</w:t>
      </w:r>
      <w:r w:rsidRPr="00BA5F98">
        <w:rPr>
          <w:rFonts w:eastAsia="Times New Roman" w:cs="Times New Roman"/>
          <w:szCs w:val="24"/>
        </w:rPr>
        <w:t>υ κ</w:t>
      </w:r>
      <w:r>
        <w:rPr>
          <w:rFonts w:eastAsia="Times New Roman" w:cs="Times New Roman"/>
          <w:szCs w:val="24"/>
        </w:rPr>
        <w:t>.</w:t>
      </w:r>
      <w:r w:rsidRPr="00BA5F98">
        <w:rPr>
          <w:rFonts w:eastAsia="Times New Roman" w:cs="Times New Roman"/>
          <w:szCs w:val="24"/>
        </w:rPr>
        <w:t xml:space="preserve"> Τσίπρα με τον </w:t>
      </w:r>
      <w:r>
        <w:rPr>
          <w:rFonts w:eastAsia="Times New Roman" w:cs="Times New Roman"/>
          <w:szCs w:val="24"/>
        </w:rPr>
        <w:t>Ζ</w:t>
      </w:r>
      <w:r w:rsidRPr="00BA5F98">
        <w:rPr>
          <w:rFonts w:eastAsia="Times New Roman" w:cs="Times New Roman"/>
          <w:szCs w:val="24"/>
        </w:rPr>
        <w:t xml:space="preserve">άεφ </w:t>
      </w:r>
      <w:r>
        <w:rPr>
          <w:rFonts w:eastAsia="Times New Roman" w:cs="Times New Roman"/>
          <w:szCs w:val="24"/>
        </w:rPr>
        <w:t xml:space="preserve">να χασκογελούν </w:t>
      </w:r>
      <w:r w:rsidRPr="00BA5F98">
        <w:rPr>
          <w:rFonts w:eastAsia="Times New Roman" w:cs="Times New Roman"/>
          <w:szCs w:val="24"/>
        </w:rPr>
        <w:t xml:space="preserve">κάτω </w:t>
      </w:r>
      <w:r w:rsidRPr="00BA5F98">
        <w:rPr>
          <w:rFonts w:eastAsia="Times New Roman" w:cs="Times New Roman"/>
          <w:szCs w:val="24"/>
        </w:rPr>
        <w:lastRenderedPageBreak/>
        <w:t xml:space="preserve">από </w:t>
      </w:r>
      <w:r>
        <w:rPr>
          <w:rFonts w:eastAsia="Times New Roman" w:cs="Times New Roman"/>
          <w:szCs w:val="24"/>
        </w:rPr>
        <w:t>το αντίσκηνο των Πρεσπών</w:t>
      </w:r>
      <w:r w:rsidRPr="00BA5F98">
        <w:rPr>
          <w:rFonts w:eastAsia="Times New Roman" w:cs="Times New Roman"/>
          <w:szCs w:val="24"/>
        </w:rPr>
        <w:t xml:space="preserve"> και να </w:t>
      </w:r>
      <w:r>
        <w:rPr>
          <w:rFonts w:eastAsia="Times New Roman" w:cs="Times New Roman"/>
          <w:szCs w:val="24"/>
        </w:rPr>
        <w:t>α</w:t>
      </w:r>
      <w:r w:rsidRPr="00BA5F98">
        <w:rPr>
          <w:rFonts w:eastAsia="Times New Roman" w:cs="Times New Roman"/>
          <w:szCs w:val="24"/>
        </w:rPr>
        <w:t>ναφέρει</w:t>
      </w:r>
      <w:r>
        <w:rPr>
          <w:rFonts w:eastAsia="Times New Roman" w:cs="Times New Roman"/>
          <w:szCs w:val="24"/>
        </w:rPr>
        <w:t xml:space="preserve"> ο Ζάεφ</w:t>
      </w:r>
      <w:r w:rsidRPr="00BA5F98">
        <w:rPr>
          <w:rFonts w:eastAsia="Times New Roman" w:cs="Times New Roman"/>
          <w:szCs w:val="24"/>
        </w:rPr>
        <w:t xml:space="preserve"> </w:t>
      </w:r>
      <w:r>
        <w:rPr>
          <w:rFonts w:eastAsia="Times New Roman" w:cs="Times New Roman"/>
          <w:szCs w:val="24"/>
        </w:rPr>
        <w:t>«</w:t>
      </w:r>
      <w:r w:rsidRPr="00BA5F98">
        <w:rPr>
          <w:rFonts w:eastAsia="Times New Roman" w:cs="Times New Roman"/>
          <w:szCs w:val="24"/>
        </w:rPr>
        <w:t>οι Έλληνες</w:t>
      </w:r>
      <w:r>
        <w:rPr>
          <w:rFonts w:eastAsia="Times New Roman" w:cs="Times New Roman"/>
          <w:szCs w:val="24"/>
        </w:rPr>
        <w:t>, εμείς οι Μακεδόνες και</w:t>
      </w:r>
      <w:r w:rsidRPr="00BA5F98">
        <w:rPr>
          <w:rFonts w:eastAsia="Times New Roman" w:cs="Times New Roman"/>
          <w:szCs w:val="24"/>
        </w:rPr>
        <w:t xml:space="preserve"> οι </w:t>
      </w:r>
      <w:r>
        <w:rPr>
          <w:rFonts w:eastAsia="Times New Roman" w:cs="Times New Roman"/>
          <w:szCs w:val="24"/>
        </w:rPr>
        <w:t>Ε</w:t>
      </w:r>
      <w:r w:rsidRPr="00BA5F98">
        <w:rPr>
          <w:rFonts w:eastAsia="Times New Roman" w:cs="Times New Roman"/>
          <w:szCs w:val="24"/>
        </w:rPr>
        <w:t>υρωπαίοι</w:t>
      </w:r>
      <w:r>
        <w:rPr>
          <w:rFonts w:eastAsia="Times New Roman" w:cs="Times New Roman"/>
          <w:szCs w:val="24"/>
        </w:rPr>
        <w:t>»,</w:t>
      </w:r>
      <w:r w:rsidRPr="00BA5F98">
        <w:rPr>
          <w:rFonts w:eastAsia="Times New Roman" w:cs="Times New Roman"/>
          <w:szCs w:val="24"/>
        </w:rPr>
        <w:t xml:space="preserve"> αυτή </w:t>
      </w:r>
      <w:r>
        <w:rPr>
          <w:rFonts w:eastAsia="Times New Roman" w:cs="Times New Roman"/>
          <w:szCs w:val="24"/>
        </w:rPr>
        <w:t xml:space="preserve">η </w:t>
      </w:r>
      <w:r w:rsidRPr="00BA5F98">
        <w:rPr>
          <w:rFonts w:eastAsia="Times New Roman" w:cs="Times New Roman"/>
          <w:szCs w:val="24"/>
        </w:rPr>
        <w:t>εικόνα είναι καλά χαραγμένη στη μνή</w:t>
      </w:r>
      <w:r w:rsidRPr="00BA5F98">
        <w:rPr>
          <w:rFonts w:eastAsia="Times New Roman" w:cs="Times New Roman"/>
          <w:szCs w:val="24"/>
        </w:rPr>
        <w:t xml:space="preserve">μη όλων </w:t>
      </w:r>
      <w:r>
        <w:rPr>
          <w:rFonts w:eastAsia="Times New Roman" w:cs="Times New Roman"/>
          <w:szCs w:val="24"/>
        </w:rPr>
        <w:t>μας.</w:t>
      </w:r>
    </w:p>
    <w:p w14:paraId="77C02F32"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Η Σ</w:t>
      </w:r>
      <w:r w:rsidRPr="00BA5F98">
        <w:rPr>
          <w:rFonts w:eastAsia="Times New Roman" w:cs="Times New Roman"/>
          <w:szCs w:val="24"/>
        </w:rPr>
        <w:t>υμφωνία των Πρεσπών</w:t>
      </w:r>
      <w:r>
        <w:rPr>
          <w:rFonts w:eastAsia="Times New Roman" w:cs="Times New Roman"/>
          <w:szCs w:val="24"/>
        </w:rPr>
        <w:t>,</w:t>
      </w:r>
      <w:r w:rsidRPr="00BA5F98">
        <w:rPr>
          <w:rFonts w:eastAsia="Times New Roman" w:cs="Times New Roman"/>
          <w:szCs w:val="24"/>
        </w:rPr>
        <w:t xml:space="preserve"> αν κυρωθεί τελικά μέσα στο ελληνικό </w:t>
      </w:r>
      <w:r>
        <w:rPr>
          <w:rFonts w:eastAsia="Times New Roman" w:cs="Times New Roman"/>
          <w:szCs w:val="24"/>
        </w:rPr>
        <w:t>Κ</w:t>
      </w:r>
      <w:r w:rsidRPr="00BA5F98">
        <w:rPr>
          <w:rFonts w:eastAsia="Times New Roman" w:cs="Times New Roman"/>
          <w:szCs w:val="24"/>
        </w:rPr>
        <w:t>οινοβούλιο</w:t>
      </w:r>
      <w:r>
        <w:rPr>
          <w:rFonts w:eastAsia="Times New Roman" w:cs="Times New Roman"/>
          <w:szCs w:val="24"/>
        </w:rPr>
        <w:t>,</w:t>
      </w:r>
      <w:r w:rsidRPr="00BA5F98">
        <w:rPr>
          <w:rFonts w:eastAsia="Times New Roman" w:cs="Times New Roman"/>
          <w:szCs w:val="24"/>
        </w:rPr>
        <w:t xml:space="preserve"> θα είναι ο πολιτικός </w:t>
      </w:r>
      <w:r>
        <w:rPr>
          <w:rFonts w:eastAsia="Times New Roman" w:cs="Times New Roman"/>
          <w:szCs w:val="24"/>
        </w:rPr>
        <w:t>σ</w:t>
      </w:r>
      <w:r w:rsidRPr="00BA5F98">
        <w:rPr>
          <w:rFonts w:eastAsia="Times New Roman" w:cs="Times New Roman"/>
          <w:szCs w:val="24"/>
        </w:rPr>
        <w:t xml:space="preserve">ας </w:t>
      </w:r>
      <w:r>
        <w:rPr>
          <w:rFonts w:eastAsia="Times New Roman" w:cs="Times New Roman"/>
          <w:szCs w:val="24"/>
        </w:rPr>
        <w:t>μ</w:t>
      </w:r>
      <w:r w:rsidRPr="00BA5F98">
        <w:rPr>
          <w:rFonts w:eastAsia="Times New Roman" w:cs="Times New Roman"/>
          <w:szCs w:val="24"/>
        </w:rPr>
        <w:t xml:space="preserve">ακεδονικός τύμβος </w:t>
      </w:r>
      <w:r>
        <w:rPr>
          <w:rFonts w:eastAsia="Times New Roman" w:cs="Times New Roman"/>
          <w:szCs w:val="24"/>
        </w:rPr>
        <w:t>γ</w:t>
      </w:r>
      <w:r w:rsidRPr="00BA5F98">
        <w:rPr>
          <w:rFonts w:eastAsia="Times New Roman" w:cs="Times New Roman"/>
          <w:szCs w:val="24"/>
        </w:rPr>
        <w:t xml:space="preserve">ια όλους εσάς που θα ψηφίσετε </w:t>
      </w:r>
      <w:r>
        <w:rPr>
          <w:rFonts w:eastAsia="Times New Roman" w:cs="Times New Roman"/>
          <w:szCs w:val="24"/>
        </w:rPr>
        <w:t>«</w:t>
      </w:r>
      <w:r>
        <w:rPr>
          <w:rFonts w:eastAsia="Times New Roman" w:cs="Times New Roman"/>
          <w:szCs w:val="24"/>
        </w:rPr>
        <w:t>ναι</w:t>
      </w:r>
      <w:r>
        <w:rPr>
          <w:rFonts w:eastAsia="Times New Roman" w:cs="Times New Roman"/>
          <w:szCs w:val="24"/>
        </w:rPr>
        <w:t>»</w:t>
      </w:r>
      <w:r w:rsidRPr="00BA5F98">
        <w:rPr>
          <w:rFonts w:eastAsia="Times New Roman" w:cs="Times New Roman"/>
          <w:szCs w:val="24"/>
        </w:rPr>
        <w:t xml:space="preserve"> σε αυτή τη </w:t>
      </w:r>
      <w:r>
        <w:rPr>
          <w:rFonts w:eastAsia="Times New Roman" w:cs="Times New Roman"/>
          <w:szCs w:val="24"/>
        </w:rPr>
        <w:t>σ</w:t>
      </w:r>
      <w:r w:rsidRPr="00BA5F98">
        <w:rPr>
          <w:rFonts w:eastAsia="Times New Roman" w:cs="Times New Roman"/>
          <w:szCs w:val="24"/>
        </w:rPr>
        <w:t>υμφωνία</w:t>
      </w:r>
      <w:r>
        <w:rPr>
          <w:rFonts w:eastAsia="Times New Roman" w:cs="Times New Roman"/>
          <w:szCs w:val="24"/>
        </w:rPr>
        <w:t>.</w:t>
      </w:r>
    </w:p>
    <w:p w14:paraId="77C02F33"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Ε</w:t>
      </w:r>
      <w:r w:rsidRPr="00BA5F98">
        <w:rPr>
          <w:rFonts w:eastAsia="Times New Roman" w:cs="Times New Roman"/>
          <w:szCs w:val="24"/>
        </w:rPr>
        <w:t>υχαριστώ</w:t>
      </w:r>
      <w:r>
        <w:rPr>
          <w:rFonts w:eastAsia="Times New Roman" w:cs="Times New Roman"/>
          <w:szCs w:val="24"/>
        </w:rPr>
        <w:t>,</w:t>
      </w:r>
      <w:r w:rsidRPr="00BA5F98">
        <w:rPr>
          <w:rFonts w:eastAsia="Times New Roman" w:cs="Times New Roman"/>
          <w:szCs w:val="24"/>
        </w:rPr>
        <w:t xml:space="preserve"> κύριε Φωκά</w:t>
      </w:r>
      <w:r>
        <w:rPr>
          <w:rFonts w:eastAsia="Times New Roman" w:cs="Times New Roman"/>
          <w:szCs w:val="24"/>
        </w:rPr>
        <w:t>.</w:t>
      </w:r>
    </w:p>
    <w:p w14:paraId="77C02F34"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Μ</w:t>
      </w:r>
      <w:r w:rsidRPr="00BA5F98">
        <w:rPr>
          <w:rFonts w:eastAsia="Times New Roman" w:cs="Times New Roman"/>
          <w:szCs w:val="24"/>
        </w:rPr>
        <w:t xml:space="preserve">ιλήσατε </w:t>
      </w:r>
      <w:r>
        <w:rPr>
          <w:rFonts w:eastAsia="Times New Roman" w:cs="Times New Roman"/>
          <w:szCs w:val="24"/>
        </w:rPr>
        <w:t>δεκ</w:t>
      </w:r>
      <w:r>
        <w:rPr>
          <w:rFonts w:eastAsia="Times New Roman" w:cs="Times New Roman"/>
          <w:szCs w:val="24"/>
        </w:rPr>
        <w:t>απέντε</w:t>
      </w:r>
      <w:r w:rsidRPr="00BA5F98">
        <w:rPr>
          <w:rFonts w:eastAsia="Times New Roman" w:cs="Times New Roman"/>
          <w:szCs w:val="24"/>
        </w:rPr>
        <w:t xml:space="preserve"> λεπτά</w:t>
      </w:r>
      <w:r>
        <w:rPr>
          <w:rFonts w:eastAsia="Times New Roman" w:cs="Times New Roman"/>
          <w:szCs w:val="24"/>
        </w:rPr>
        <w:t>. Επομένως δικαιούστε αύριο, α</w:t>
      </w:r>
      <w:r w:rsidRPr="00BA5F98">
        <w:rPr>
          <w:rFonts w:eastAsia="Times New Roman" w:cs="Times New Roman"/>
          <w:szCs w:val="24"/>
        </w:rPr>
        <w:t>ν χρειαστείτε</w:t>
      </w:r>
      <w:r>
        <w:rPr>
          <w:rFonts w:eastAsia="Times New Roman" w:cs="Times New Roman"/>
          <w:szCs w:val="24"/>
        </w:rPr>
        <w:t>,</w:t>
      </w:r>
      <w:r w:rsidRPr="00BA5F98">
        <w:rPr>
          <w:rFonts w:eastAsia="Times New Roman" w:cs="Times New Roman"/>
          <w:szCs w:val="24"/>
        </w:rPr>
        <w:t xml:space="preserve"> τη δευτερολογία </w:t>
      </w:r>
      <w:r>
        <w:rPr>
          <w:rFonts w:eastAsia="Times New Roman" w:cs="Times New Roman"/>
          <w:szCs w:val="24"/>
        </w:rPr>
        <w:t>σας.</w:t>
      </w:r>
    </w:p>
    <w:p w14:paraId="77C02F35"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Κ</w:t>
      </w:r>
      <w:r w:rsidRPr="00BA5F98">
        <w:rPr>
          <w:rFonts w:eastAsia="Times New Roman" w:cs="Times New Roman"/>
          <w:szCs w:val="24"/>
        </w:rPr>
        <w:t>αι κλείν</w:t>
      </w:r>
      <w:r>
        <w:rPr>
          <w:rFonts w:eastAsia="Times New Roman" w:cs="Times New Roman"/>
          <w:szCs w:val="24"/>
        </w:rPr>
        <w:t xml:space="preserve">ουν οι ειδικοί </w:t>
      </w:r>
      <w:r w:rsidRPr="00BA5F98">
        <w:rPr>
          <w:rFonts w:eastAsia="Times New Roman" w:cs="Times New Roman"/>
          <w:szCs w:val="24"/>
        </w:rPr>
        <w:t xml:space="preserve">αγορητές με τον </w:t>
      </w:r>
      <w:r>
        <w:rPr>
          <w:rFonts w:eastAsia="Times New Roman" w:cs="Times New Roman"/>
          <w:szCs w:val="24"/>
        </w:rPr>
        <w:t>κ. Ιωάννη Σαρίδη</w:t>
      </w:r>
      <w:r w:rsidRPr="00BA5F98">
        <w:rPr>
          <w:rFonts w:eastAsia="Times New Roman" w:cs="Times New Roman"/>
          <w:szCs w:val="24"/>
        </w:rPr>
        <w:t xml:space="preserve"> από την Ένωση </w:t>
      </w:r>
      <w:r>
        <w:rPr>
          <w:rFonts w:eastAsia="Times New Roman" w:cs="Times New Roman"/>
          <w:szCs w:val="24"/>
        </w:rPr>
        <w:t>Κ</w:t>
      </w:r>
      <w:r w:rsidRPr="00BA5F98">
        <w:rPr>
          <w:rFonts w:eastAsia="Times New Roman" w:cs="Times New Roman"/>
          <w:szCs w:val="24"/>
        </w:rPr>
        <w:t>εντρώων</w:t>
      </w:r>
      <w:r>
        <w:rPr>
          <w:rFonts w:eastAsia="Times New Roman" w:cs="Times New Roman"/>
          <w:szCs w:val="24"/>
        </w:rPr>
        <w:t>. Μετά έχει ζητήσει</w:t>
      </w:r>
      <w:r w:rsidRPr="00BA5F98">
        <w:rPr>
          <w:rFonts w:eastAsia="Times New Roman" w:cs="Times New Roman"/>
          <w:szCs w:val="24"/>
        </w:rPr>
        <w:t xml:space="preserve"> το</w:t>
      </w:r>
      <w:r>
        <w:rPr>
          <w:rFonts w:eastAsia="Times New Roman" w:cs="Times New Roman"/>
          <w:szCs w:val="24"/>
        </w:rPr>
        <w:t>ν</w:t>
      </w:r>
      <w:r w:rsidRPr="00BA5F98">
        <w:rPr>
          <w:rFonts w:eastAsia="Times New Roman" w:cs="Times New Roman"/>
          <w:szCs w:val="24"/>
        </w:rPr>
        <w:t xml:space="preserve"> λόγο </w:t>
      </w:r>
      <w:r>
        <w:rPr>
          <w:rFonts w:eastAsia="Times New Roman" w:cs="Times New Roman"/>
          <w:szCs w:val="24"/>
        </w:rPr>
        <w:t>ο Υπουργός κ.</w:t>
      </w:r>
      <w:r w:rsidRPr="00BA5F98">
        <w:rPr>
          <w:rFonts w:eastAsia="Times New Roman" w:cs="Times New Roman"/>
          <w:szCs w:val="24"/>
        </w:rPr>
        <w:t xml:space="preserve"> Κατρούγκαλος και ξεκινάει ο κατάλογος </w:t>
      </w:r>
      <w:r>
        <w:rPr>
          <w:rFonts w:eastAsia="Times New Roman" w:cs="Times New Roman"/>
          <w:szCs w:val="24"/>
        </w:rPr>
        <w:t xml:space="preserve">των εγγεγραμμένων ομιλητών. </w:t>
      </w:r>
    </w:p>
    <w:p w14:paraId="77C02F36"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Σαρίδη, έχετε τον λόγο. </w:t>
      </w:r>
    </w:p>
    <w:p w14:paraId="77C02F37"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Ευχαριστώ πολύ, κύριε Πρόεδρε. </w:t>
      </w:r>
    </w:p>
    <w:p w14:paraId="77C02F38"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Κύριε Πρωθυπουργέ της Ελλάδας, κύριε Τσίπρα, ε</w:t>
      </w:r>
      <w:r w:rsidRPr="00BA5F98">
        <w:rPr>
          <w:rFonts w:eastAsia="Times New Roman" w:cs="Times New Roman"/>
          <w:szCs w:val="24"/>
        </w:rPr>
        <w:t xml:space="preserve">σείς είσαστε </w:t>
      </w:r>
      <w:r>
        <w:rPr>
          <w:rFonts w:eastAsia="Times New Roman" w:cs="Times New Roman"/>
          <w:szCs w:val="24"/>
        </w:rPr>
        <w:t>ο</w:t>
      </w:r>
      <w:r w:rsidRPr="00BA5F98">
        <w:rPr>
          <w:rFonts w:eastAsia="Times New Roman" w:cs="Times New Roman"/>
          <w:szCs w:val="24"/>
        </w:rPr>
        <w:t xml:space="preserve"> συνομιλητής μου σήμερα</w:t>
      </w:r>
      <w:r>
        <w:rPr>
          <w:rFonts w:eastAsia="Times New Roman" w:cs="Times New Roman"/>
          <w:szCs w:val="24"/>
        </w:rPr>
        <w:t>,</w:t>
      </w:r>
      <w:r w:rsidRPr="00BA5F98">
        <w:rPr>
          <w:rFonts w:eastAsia="Times New Roman" w:cs="Times New Roman"/>
          <w:szCs w:val="24"/>
        </w:rPr>
        <w:t xml:space="preserve"> ο συνομιλητής της Ένωσης </w:t>
      </w:r>
      <w:r w:rsidRPr="00BA5F98">
        <w:rPr>
          <w:rFonts w:eastAsia="Times New Roman" w:cs="Times New Roman"/>
          <w:szCs w:val="24"/>
        </w:rPr>
        <w:lastRenderedPageBreak/>
        <w:t>Κεντρώων</w:t>
      </w:r>
      <w:r>
        <w:rPr>
          <w:rFonts w:eastAsia="Times New Roman" w:cs="Times New Roman"/>
          <w:szCs w:val="24"/>
        </w:rPr>
        <w:t>. Σ</w:t>
      </w:r>
      <w:r w:rsidRPr="00BA5F98">
        <w:rPr>
          <w:rFonts w:eastAsia="Times New Roman" w:cs="Times New Roman"/>
          <w:szCs w:val="24"/>
        </w:rPr>
        <w:t>το όνομα της Θεσσα</w:t>
      </w:r>
      <w:r w:rsidRPr="00BA5F98">
        <w:rPr>
          <w:rFonts w:eastAsia="Times New Roman" w:cs="Times New Roman"/>
          <w:szCs w:val="24"/>
        </w:rPr>
        <w:t>λονίκης σ</w:t>
      </w:r>
      <w:r>
        <w:rPr>
          <w:rFonts w:eastAsia="Times New Roman" w:cs="Times New Roman"/>
          <w:szCs w:val="24"/>
        </w:rPr>
        <w:t>ά</w:t>
      </w:r>
      <w:r w:rsidRPr="00BA5F98">
        <w:rPr>
          <w:rFonts w:eastAsia="Times New Roman" w:cs="Times New Roman"/>
          <w:szCs w:val="24"/>
        </w:rPr>
        <w:t xml:space="preserve">ς </w:t>
      </w:r>
      <w:r>
        <w:rPr>
          <w:rFonts w:eastAsia="Times New Roman" w:cs="Times New Roman"/>
          <w:szCs w:val="24"/>
        </w:rPr>
        <w:t>α</w:t>
      </w:r>
      <w:r w:rsidRPr="00BA5F98">
        <w:rPr>
          <w:rFonts w:eastAsia="Times New Roman" w:cs="Times New Roman"/>
          <w:szCs w:val="24"/>
        </w:rPr>
        <w:t xml:space="preserve">πευθύνομαι και σας </w:t>
      </w:r>
      <w:r>
        <w:rPr>
          <w:rFonts w:eastAsia="Times New Roman" w:cs="Times New Roman"/>
          <w:szCs w:val="24"/>
        </w:rPr>
        <w:t>ζ</w:t>
      </w:r>
      <w:r w:rsidRPr="00BA5F98">
        <w:rPr>
          <w:rFonts w:eastAsia="Times New Roman" w:cs="Times New Roman"/>
          <w:szCs w:val="24"/>
        </w:rPr>
        <w:t>ητώ το</w:t>
      </w:r>
      <w:r>
        <w:rPr>
          <w:rFonts w:eastAsia="Times New Roman" w:cs="Times New Roman"/>
          <w:szCs w:val="24"/>
        </w:rPr>
        <w:t>ν</w:t>
      </w:r>
      <w:r w:rsidRPr="00BA5F98">
        <w:rPr>
          <w:rFonts w:eastAsia="Times New Roman" w:cs="Times New Roman"/>
          <w:szCs w:val="24"/>
        </w:rPr>
        <w:t xml:space="preserve"> λόγο</w:t>
      </w:r>
      <w:r>
        <w:rPr>
          <w:rFonts w:eastAsia="Times New Roman" w:cs="Times New Roman"/>
          <w:szCs w:val="24"/>
        </w:rPr>
        <w:t>. Και εύχομαι</w:t>
      </w:r>
      <w:r w:rsidRPr="00BA5F98">
        <w:rPr>
          <w:rFonts w:eastAsia="Times New Roman" w:cs="Times New Roman"/>
          <w:szCs w:val="24"/>
        </w:rPr>
        <w:t xml:space="preserve"> να κρατάτε σημειώσεις</w:t>
      </w:r>
      <w:r>
        <w:rPr>
          <w:rFonts w:eastAsia="Times New Roman" w:cs="Times New Roman"/>
          <w:szCs w:val="24"/>
        </w:rPr>
        <w:t>,</w:t>
      </w:r>
      <w:r w:rsidRPr="00BA5F98">
        <w:rPr>
          <w:rFonts w:eastAsia="Times New Roman" w:cs="Times New Roman"/>
          <w:szCs w:val="24"/>
        </w:rPr>
        <w:t xml:space="preserve"> κύριε </w:t>
      </w:r>
      <w:r>
        <w:rPr>
          <w:rFonts w:eastAsia="Times New Roman" w:cs="Times New Roman"/>
          <w:szCs w:val="24"/>
        </w:rPr>
        <w:t>Π</w:t>
      </w:r>
      <w:r w:rsidRPr="00BA5F98">
        <w:rPr>
          <w:rFonts w:eastAsia="Times New Roman" w:cs="Times New Roman"/>
          <w:szCs w:val="24"/>
        </w:rPr>
        <w:t>ρωθυπουργέ</w:t>
      </w:r>
      <w:r>
        <w:rPr>
          <w:rFonts w:eastAsia="Times New Roman" w:cs="Times New Roman"/>
          <w:szCs w:val="24"/>
        </w:rPr>
        <w:t>,</w:t>
      </w:r>
      <w:r w:rsidRPr="00BA5F98">
        <w:rPr>
          <w:rFonts w:eastAsia="Times New Roman" w:cs="Times New Roman"/>
          <w:szCs w:val="24"/>
        </w:rPr>
        <w:t xml:space="preserve"> και να απαντήσετε σε όλες τις ερωτήσεις</w:t>
      </w:r>
      <w:r>
        <w:rPr>
          <w:rFonts w:eastAsia="Times New Roman" w:cs="Times New Roman"/>
          <w:szCs w:val="24"/>
        </w:rPr>
        <w:t>,</w:t>
      </w:r>
      <w:r w:rsidRPr="00BA5F98">
        <w:rPr>
          <w:rFonts w:eastAsia="Times New Roman" w:cs="Times New Roman"/>
          <w:szCs w:val="24"/>
        </w:rPr>
        <w:t xml:space="preserve"> όλων των </w:t>
      </w:r>
      <w:r>
        <w:rPr>
          <w:rFonts w:eastAsia="Times New Roman" w:cs="Times New Roman"/>
          <w:szCs w:val="24"/>
        </w:rPr>
        <w:t>Β</w:t>
      </w:r>
      <w:r w:rsidRPr="00BA5F98">
        <w:rPr>
          <w:rFonts w:eastAsia="Times New Roman" w:cs="Times New Roman"/>
          <w:szCs w:val="24"/>
        </w:rPr>
        <w:t>ουλευτών</w:t>
      </w:r>
      <w:r>
        <w:rPr>
          <w:rFonts w:eastAsia="Times New Roman" w:cs="Times New Roman"/>
          <w:szCs w:val="24"/>
        </w:rPr>
        <w:t>.</w:t>
      </w:r>
      <w:r w:rsidRPr="00BA5F98">
        <w:rPr>
          <w:rFonts w:eastAsia="Times New Roman" w:cs="Times New Roman"/>
          <w:szCs w:val="24"/>
        </w:rPr>
        <w:t xml:space="preserve"> Γιατί</w:t>
      </w:r>
      <w:r>
        <w:rPr>
          <w:rFonts w:eastAsia="Times New Roman" w:cs="Times New Roman"/>
          <w:szCs w:val="24"/>
        </w:rPr>
        <w:t>,</w:t>
      </w:r>
      <w:r w:rsidRPr="00BA5F98">
        <w:rPr>
          <w:rFonts w:eastAsia="Times New Roman" w:cs="Times New Roman"/>
          <w:szCs w:val="24"/>
        </w:rPr>
        <w:t xml:space="preserve"> να ξέρετε</w:t>
      </w:r>
      <w:r>
        <w:rPr>
          <w:rFonts w:eastAsia="Times New Roman" w:cs="Times New Roman"/>
          <w:szCs w:val="24"/>
        </w:rPr>
        <w:t>,</w:t>
      </w:r>
      <w:r w:rsidRPr="00BA5F98">
        <w:rPr>
          <w:rFonts w:eastAsia="Times New Roman" w:cs="Times New Roman"/>
          <w:szCs w:val="24"/>
        </w:rPr>
        <w:t xml:space="preserve"> </w:t>
      </w:r>
      <w:r>
        <w:rPr>
          <w:rFonts w:eastAsia="Times New Roman" w:cs="Times New Roman"/>
          <w:szCs w:val="24"/>
        </w:rPr>
        <w:t>η Ι</w:t>
      </w:r>
      <w:r w:rsidRPr="00BA5F98">
        <w:rPr>
          <w:rFonts w:eastAsia="Times New Roman" w:cs="Times New Roman"/>
          <w:szCs w:val="24"/>
        </w:rPr>
        <w:t xml:space="preserve">στορία κρατάει πρακτικά και </w:t>
      </w:r>
      <w:r>
        <w:rPr>
          <w:rFonts w:eastAsia="Times New Roman" w:cs="Times New Roman"/>
          <w:szCs w:val="24"/>
        </w:rPr>
        <w:t xml:space="preserve">είναι βέβαιο πως στην τελική της κρίση για </w:t>
      </w:r>
      <w:r w:rsidRPr="00BA5F98">
        <w:rPr>
          <w:rFonts w:eastAsia="Times New Roman" w:cs="Times New Roman"/>
          <w:szCs w:val="24"/>
        </w:rPr>
        <w:t>σα</w:t>
      </w:r>
      <w:r w:rsidRPr="00BA5F98">
        <w:rPr>
          <w:rFonts w:eastAsia="Times New Roman" w:cs="Times New Roman"/>
          <w:szCs w:val="24"/>
        </w:rPr>
        <w:t xml:space="preserve">ς </w:t>
      </w:r>
      <w:r>
        <w:rPr>
          <w:rFonts w:eastAsia="Times New Roman" w:cs="Times New Roman"/>
          <w:szCs w:val="24"/>
        </w:rPr>
        <w:t>η Ι</w:t>
      </w:r>
      <w:r w:rsidRPr="00BA5F98">
        <w:rPr>
          <w:rFonts w:eastAsia="Times New Roman" w:cs="Times New Roman"/>
          <w:szCs w:val="24"/>
        </w:rPr>
        <w:t xml:space="preserve">στορία θα επιλέξει να αναφέρει και </w:t>
      </w:r>
      <w:r>
        <w:rPr>
          <w:rFonts w:eastAsia="Times New Roman" w:cs="Times New Roman"/>
          <w:szCs w:val="24"/>
        </w:rPr>
        <w:t>ποια</w:t>
      </w:r>
      <w:r w:rsidRPr="00BA5F98">
        <w:rPr>
          <w:rFonts w:eastAsia="Times New Roman" w:cs="Times New Roman"/>
          <w:szCs w:val="24"/>
        </w:rPr>
        <w:t xml:space="preserve"> ακριβώς υπήρξε η συμπεριφορά σας απέναντι στους διακόσιους </w:t>
      </w:r>
      <w:r>
        <w:rPr>
          <w:rFonts w:eastAsia="Times New Roman" w:cs="Times New Roman"/>
          <w:szCs w:val="24"/>
        </w:rPr>
        <w:t>ενενήντα εννιά</w:t>
      </w:r>
      <w:r w:rsidRPr="00BA5F98">
        <w:rPr>
          <w:rFonts w:eastAsia="Times New Roman" w:cs="Times New Roman"/>
          <w:szCs w:val="24"/>
        </w:rPr>
        <w:t xml:space="preserve"> συναδέλφους σας του ελληνικού </w:t>
      </w:r>
      <w:r>
        <w:rPr>
          <w:rFonts w:eastAsia="Times New Roman" w:cs="Times New Roman"/>
          <w:szCs w:val="24"/>
        </w:rPr>
        <w:t>Κ</w:t>
      </w:r>
      <w:r w:rsidRPr="00BA5F98">
        <w:rPr>
          <w:rFonts w:eastAsia="Times New Roman" w:cs="Times New Roman"/>
          <w:szCs w:val="24"/>
        </w:rPr>
        <w:t>οινοβουλίου σήμερα</w:t>
      </w:r>
      <w:r>
        <w:rPr>
          <w:rFonts w:eastAsia="Times New Roman" w:cs="Times New Roman"/>
          <w:szCs w:val="24"/>
        </w:rPr>
        <w:t>, ειδικά σήμερα τη μοναδική μέρα, δ</w:t>
      </w:r>
      <w:r w:rsidRPr="00BA5F98">
        <w:rPr>
          <w:rFonts w:eastAsia="Times New Roman" w:cs="Times New Roman"/>
          <w:szCs w:val="24"/>
        </w:rPr>
        <w:t>ηλαδή</w:t>
      </w:r>
      <w:r>
        <w:rPr>
          <w:rFonts w:eastAsia="Times New Roman" w:cs="Times New Roman"/>
          <w:szCs w:val="24"/>
        </w:rPr>
        <w:t>,</w:t>
      </w:r>
      <w:r w:rsidRPr="00BA5F98">
        <w:rPr>
          <w:rFonts w:eastAsia="Times New Roman" w:cs="Times New Roman"/>
          <w:szCs w:val="24"/>
        </w:rPr>
        <w:t xml:space="preserve"> στα </w:t>
      </w:r>
      <w:r>
        <w:rPr>
          <w:rFonts w:eastAsia="Times New Roman" w:cs="Times New Roman"/>
          <w:szCs w:val="24"/>
        </w:rPr>
        <w:t>είκοσι επτά</w:t>
      </w:r>
      <w:r w:rsidRPr="00BA5F98">
        <w:rPr>
          <w:rFonts w:eastAsia="Times New Roman" w:cs="Times New Roman"/>
          <w:szCs w:val="24"/>
        </w:rPr>
        <w:t xml:space="preserve"> χρόνια ύπαρξης του σκοπιανού π</w:t>
      </w:r>
      <w:r w:rsidRPr="00BA5F98">
        <w:rPr>
          <w:rFonts w:eastAsia="Times New Roman" w:cs="Times New Roman"/>
          <w:szCs w:val="24"/>
        </w:rPr>
        <w:t xml:space="preserve">ροβλήματος που ο ελληνικός λαός θα έχει την ευκαιρία να ακουστεί έστω και </w:t>
      </w:r>
      <w:r>
        <w:rPr>
          <w:rFonts w:eastAsia="Times New Roman" w:cs="Times New Roman"/>
          <w:szCs w:val="24"/>
        </w:rPr>
        <w:t>διαμέσου</w:t>
      </w:r>
      <w:r w:rsidRPr="00BA5F98">
        <w:rPr>
          <w:rFonts w:eastAsia="Times New Roman" w:cs="Times New Roman"/>
          <w:szCs w:val="24"/>
        </w:rPr>
        <w:t xml:space="preserve"> των </w:t>
      </w:r>
      <w:r>
        <w:rPr>
          <w:rFonts w:eastAsia="Times New Roman" w:cs="Times New Roman"/>
          <w:szCs w:val="24"/>
        </w:rPr>
        <w:t>αντι</w:t>
      </w:r>
      <w:r w:rsidRPr="00BA5F98">
        <w:rPr>
          <w:rFonts w:eastAsia="Times New Roman" w:cs="Times New Roman"/>
          <w:szCs w:val="24"/>
        </w:rPr>
        <w:t xml:space="preserve">προσώπων </w:t>
      </w:r>
      <w:r>
        <w:rPr>
          <w:rFonts w:eastAsia="Times New Roman" w:cs="Times New Roman"/>
          <w:szCs w:val="24"/>
        </w:rPr>
        <w:t xml:space="preserve">του. </w:t>
      </w:r>
    </w:p>
    <w:p w14:paraId="77C02F39"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Ας ξεκινήσουμε, λοιπόν, από αυτό</w:t>
      </w:r>
      <w:r w:rsidRPr="00DC6B83">
        <w:rPr>
          <w:rFonts w:eastAsia="Times New Roman" w:cs="Times New Roman"/>
          <w:szCs w:val="24"/>
        </w:rPr>
        <w:t>,</w:t>
      </w:r>
      <w:r>
        <w:rPr>
          <w:rFonts w:eastAsia="Times New Roman" w:cs="Times New Roman"/>
          <w:szCs w:val="24"/>
        </w:rPr>
        <w:t xml:space="preserve"> κύριε Πρωθυπουργέ. Ερώτηση πρώτη: Παραδέχεστε</w:t>
      </w:r>
      <w:r w:rsidRPr="00DC6B83">
        <w:rPr>
          <w:rFonts w:eastAsia="Times New Roman" w:cs="Times New Roman"/>
          <w:szCs w:val="24"/>
        </w:rPr>
        <w:t>,</w:t>
      </w:r>
      <w:r>
        <w:rPr>
          <w:rFonts w:eastAsia="Times New Roman" w:cs="Times New Roman"/>
          <w:szCs w:val="24"/>
        </w:rPr>
        <w:t xml:space="preserve"> ναι ή όχι</w:t>
      </w:r>
      <w:r w:rsidRPr="00DC6B83">
        <w:rPr>
          <w:rFonts w:eastAsia="Times New Roman" w:cs="Times New Roman"/>
          <w:szCs w:val="24"/>
        </w:rPr>
        <w:t>,</w:t>
      </w:r>
      <w:r>
        <w:rPr>
          <w:rFonts w:eastAsia="Times New Roman" w:cs="Times New Roman"/>
          <w:szCs w:val="24"/>
        </w:rPr>
        <w:t xml:space="preserve"> πως ο ελληνικός λαός δεν ερωτήθηκε ποτέ για το σκοπιανό πρόβλημα; Παραδέχεστε ότι σήμερα είναι η πρώτη φορά που το </w:t>
      </w:r>
      <w:r>
        <w:rPr>
          <w:rFonts w:eastAsia="Times New Roman" w:cs="Times New Roman"/>
          <w:szCs w:val="24"/>
        </w:rPr>
        <w:t>σ</w:t>
      </w:r>
      <w:r>
        <w:rPr>
          <w:rFonts w:eastAsia="Times New Roman" w:cs="Times New Roman"/>
          <w:szCs w:val="24"/>
        </w:rPr>
        <w:t>κοπιανό θα συζητηθεί στην Ολομέλεια της Βουλής των Ελλήνων; Σήμερα είναι η πρώτη και μοναδική ευκαιρία των Ελλήνων να εκφραστούν και μάλιστ</w:t>
      </w:r>
      <w:r>
        <w:rPr>
          <w:rFonts w:eastAsia="Times New Roman" w:cs="Times New Roman"/>
          <w:szCs w:val="24"/>
        </w:rPr>
        <w:t xml:space="preserve">α όχι οι ίδιοι, αλλά διαμέσου των εκλεγμένων εκπροσώπων τους. </w:t>
      </w:r>
    </w:p>
    <w:p w14:paraId="77C02F3A"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Και το πρώτο πράγμα που ζητούν από τους εκπροσώπους τους οι Έλληνες, κύριε Πρωθυπουργέ, είναι να μεταφέρουμε μέσα σε αυτή την Αίθουσα το δημοκρατικό αίτημα για διεξαγωγή δημοψηφίσματος. Το γνωρ</w:t>
      </w:r>
      <w:r>
        <w:rPr>
          <w:rFonts w:eastAsia="Times New Roman" w:cs="Times New Roman"/>
          <w:szCs w:val="24"/>
        </w:rPr>
        <w:t xml:space="preserve">ίζετε αυτό; Το αποδέχεστε πως αυτό είναι το βασικό αίτημα της συντριπτικής πλειοψηφίας των Ελλήνων πολιτών, ναι ή όχι; </w:t>
      </w:r>
    </w:p>
    <w:p w14:paraId="77C02F3B"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Οι συμπολίτες μας, κύριε Τσίπρα, μας ζητάνε να έχουν οι ίδιοι την ευκαιρία να εκφραστούν πάνω σε αυτό το πολύ κρίσιμο εθνικό θέμα, ο καθ</w:t>
      </w:r>
      <w:r>
        <w:rPr>
          <w:rFonts w:eastAsia="Times New Roman" w:cs="Times New Roman"/>
          <w:szCs w:val="24"/>
        </w:rPr>
        <w:t>ένας και η καθεμία για τον εαυτό του. Ζητάνε δημοψήφισμα οι Έλληνες, σημειώστε το κάπου να μας απαντήσετε γι</w:t>
      </w:r>
      <w:r>
        <w:rPr>
          <w:rFonts w:eastAsia="Times New Roman" w:cs="Times New Roman"/>
          <w:szCs w:val="24"/>
        </w:rPr>
        <w:t>’</w:t>
      </w:r>
      <w:r>
        <w:rPr>
          <w:rFonts w:eastAsia="Times New Roman" w:cs="Times New Roman"/>
          <w:szCs w:val="24"/>
        </w:rPr>
        <w:t xml:space="preserve"> αυτό. Οι Έλληνες δεν βρίσκουν καθόλου σωστό η εκπροσώπησή τους να εξαντληθεί σε δύο μόλις συνεδριάσεις της Βουλής των Ελλήνων, έπειτα μάλιστα από </w:t>
      </w:r>
      <w:r>
        <w:rPr>
          <w:rFonts w:eastAsia="Times New Roman" w:cs="Times New Roman"/>
          <w:szCs w:val="24"/>
        </w:rPr>
        <w:t xml:space="preserve">είκοσι επτά ολόκληρα χρόνια αφωνίας για το συγκεκριμένο θέμα, έχοντας υποστεί τον πολιτικό αιφνιδιασμό, την ώρα που προσπαθούν να συνέλθουν από τα μνημόνια. </w:t>
      </w:r>
    </w:p>
    <w:p w14:paraId="77C02F3C"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Οι Έλληνες ζητούν δημοψήφισμα. Και μην αρχίσετε τις δικαιολογίες περί του δικαιώματος των γειτόνων</w:t>
      </w:r>
      <w:r>
        <w:rPr>
          <w:rFonts w:eastAsia="Times New Roman" w:cs="Times New Roman"/>
          <w:szCs w:val="24"/>
        </w:rPr>
        <w:t xml:space="preserve"> μας για αυτο</w:t>
      </w:r>
      <w:r>
        <w:rPr>
          <w:rFonts w:eastAsia="Times New Roman" w:cs="Times New Roman"/>
          <w:szCs w:val="24"/>
        </w:rPr>
        <w:lastRenderedPageBreak/>
        <w:t xml:space="preserve">προσδιορισμό. Κανείς δεν ζήτησε δημοψήφισμα, κύριε Πρωθυπουργέ, για να αποφασίσουμε εμείς οι Έλληνες πώς θα λέγονται αυτοί οι Σκοπιανοί. Δεν είναι δική μας δουλειά αυτό και δεν </w:t>
      </w:r>
      <w:r>
        <w:rPr>
          <w:rFonts w:eastAsia="Times New Roman" w:cs="Times New Roman"/>
          <w:szCs w:val="24"/>
        </w:rPr>
        <w:t xml:space="preserve">μας </w:t>
      </w:r>
      <w:r>
        <w:rPr>
          <w:rFonts w:eastAsia="Times New Roman" w:cs="Times New Roman"/>
          <w:szCs w:val="24"/>
        </w:rPr>
        <w:t xml:space="preserve">απασχολεί αυτό, </w:t>
      </w:r>
      <w:r>
        <w:rPr>
          <w:rFonts w:eastAsia="Times New Roman" w:cs="Times New Roman"/>
          <w:szCs w:val="24"/>
        </w:rPr>
        <w:t xml:space="preserve">δηλαδή </w:t>
      </w:r>
      <w:r>
        <w:rPr>
          <w:rFonts w:eastAsia="Times New Roman" w:cs="Times New Roman"/>
          <w:szCs w:val="24"/>
        </w:rPr>
        <w:t xml:space="preserve">το τι θα κάνουν εκείνοι. Το θέμα είναι </w:t>
      </w:r>
      <w:r>
        <w:rPr>
          <w:rFonts w:eastAsia="Times New Roman" w:cs="Times New Roman"/>
          <w:szCs w:val="24"/>
        </w:rPr>
        <w:t>εμείς τι κάνουμε. Εμείς!</w:t>
      </w:r>
    </w:p>
    <w:p w14:paraId="77C02F3D"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Το δημοψήφισμα που ζητάμε, κύριε Πρωθυπουργέ, είναι για να αποφασίσουμε εμείς ως Έλληνες το εάν κάτω από την όποια τρέλα των γειτόνων θα βάλουμε και εμείς την υπογραφή μας αναγνωρίζοντας την τρέλα τους ως κάτι το δήθεν λογικό. Θέλο</w:t>
      </w:r>
      <w:r>
        <w:rPr>
          <w:rFonts w:eastAsia="Times New Roman" w:cs="Times New Roman"/>
          <w:szCs w:val="24"/>
        </w:rPr>
        <w:t>υν αυτοί να λέγονται Μακεδονία; Πρόβλημά τους να λέγονται όπως θέλουν και να γελάμε εμείς με την αμορφωσιά τους και τη βλακεία τους. Δεν θα τους κρατήσουμε κακία, ας λέγονται και «Μαρία Αντουανέτα». Δεν είμαστε όμως, υποχρεωμένοι να αποδεχθούμε την επιλογή</w:t>
      </w:r>
      <w:r>
        <w:rPr>
          <w:rFonts w:eastAsia="Times New Roman" w:cs="Times New Roman"/>
          <w:szCs w:val="24"/>
        </w:rPr>
        <w:t xml:space="preserve"> τους ως σωστή, ως αληθινή, ως λογική, ως δήθεν σύμφωνη με την επιστήμη της </w:t>
      </w:r>
      <w:r>
        <w:rPr>
          <w:rFonts w:eastAsia="Times New Roman" w:cs="Times New Roman"/>
          <w:szCs w:val="24"/>
        </w:rPr>
        <w:t>Ι</w:t>
      </w:r>
      <w:r>
        <w:rPr>
          <w:rFonts w:eastAsia="Times New Roman" w:cs="Times New Roman"/>
          <w:szCs w:val="24"/>
        </w:rPr>
        <w:t xml:space="preserve">στορίας. Δεν χρειάζεται να υπογράψουμε τίποτα εμείς. </w:t>
      </w:r>
    </w:p>
    <w:p w14:paraId="77C02F3E"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μάλιστα, όχι μόνο δεν χρειάζεται, αλλά εγώ ισχυρίζομαι ότι μας το απαγορεύουν κιόλας αυτό η λογική και το Σύ</w:t>
      </w:r>
      <w:r>
        <w:rPr>
          <w:rFonts w:eastAsia="Times New Roman" w:cs="Times New Roman"/>
          <w:szCs w:val="24"/>
        </w:rPr>
        <w:lastRenderedPageBreak/>
        <w:t>νταγμα των Ε</w:t>
      </w:r>
      <w:r>
        <w:rPr>
          <w:rFonts w:eastAsia="Times New Roman" w:cs="Times New Roman"/>
          <w:szCs w:val="24"/>
        </w:rPr>
        <w:t>λλήνων, το να τους δώσουμε δηλαδή την υπογραφή μας πάνω σε ένα παλιόχαρτο</w:t>
      </w:r>
      <w:r>
        <w:rPr>
          <w:rFonts w:eastAsia="Times New Roman" w:cs="Times New Roman"/>
          <w:szCs w:val="24"/>
        </w:rPr>
        <w:t>,</w:t>
      </w:r>
      <w:r>
        <w:rPr>
          <w:rFonts w:eastAsia="Times New Roman" w:cs="Times New Roman"/>
          <w:szCs w:val="24"/>
        </w:rPr>
        <w:t xml:space="preserve"> συμφωνώντας πως δήθεν καλά κάνουν και αυτοαποκαλούνται «Μακεδόνες». Εάν θέλουν να τους δώσουμε κάτι ενυπόγραφο, να τους κάνουμε δώρο ως ελληνικός λαός βιβλιοθήκες για κάθε χωριό του</w:t>
      </w:r>
      <w:r>
        <w:rPr>
          <w:rFonts w:eastAsia="Times New Roman" w:cs="Times New Roman"/>
          <w:szCs w:val="24"/>
        </w:rPr>
        <w:t xml:space="preserve">ς, βιβλιοθήκες για κάθε γειτονιά στις πόλεις τους, βιβλιοθήκες γεμάτες με ιστορικά βιβλία. </w:t>
      </w:r>
    </w:p>
    <w:p w14:paraId="77C02F3F"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Δεν αμφισβήτησε κανείς, κύριε Πρωθυπουργέ, το δικαίωμα του αυτοπροσδιορισμού των Σκοπίων, ούτε και ζήτησε κανείς να αποφασίσει για το όνομα των δίπλα. Επαναλαμβάνω </w:t>
      </w:r>
      <w:r>
        <w:rPr>
          <w:rFonts w:eastAsia="Times New Roman" w:cs="Times New Roman"/>
          <w:szCs w:val="24"/>
        </w:rPr>
        <w:t xml:space="preserve">το ερώτημα που θέτουν οι Έλληνες και θέλουν να πάρουν απάντηση μέσα σε αυτήν εδώ την Αίθουσα. Ζητούν δημοψήφισμα για το αν η Ελλάδα πρέπει, ναι ή όχι, να αποδεχθεί και η ίδια το όποιο όνομα διαλέξουν οι Σκοπιανοί. </w:t>
      </w:r>
    </w:p>
    <w:p w14:paraId="77C02F40"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Γιατί πρέπει η Ελλάδα, κύριε Πρωθυπουργέ,</w:t>
      </w:r>
      <w:r>
        <w:rPr>
          <w:rFonts w:eastAsia="Times New Roman" w:cs="Times New Roman"/>
          <w:szCs w:val="24"/>
        </w:rPr>
        <w:t xml:space="preserve"> να αποδεχθεί κάτι που η συντριπτική πλειοψηφία των Ελλήνων θεωρεί παράλογο; </w:t>
      </w:r>
    </w:p>
    <w:p w14:paraId="77C02F41"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Ελπίζω να κρατάτε σημειώσεις. Γιατί τώρα έχω την τιμή στο όνομα της Θεσσαλονίκης και με τη βοήθεια του </w:t>
      </w:r>
      <w:r>
        <w:rPr>
          <w:rFonts w:eastAsia="Times New Roman" w:cs="Times New Roman"/>
          <w:szCs w:val="24"/>
        </w:rPr>
        <w:t>θ</w:t>
      </w:r>
      <w:r>
        <w:rPr>
          <w:rFonts w:eastAsia="Times New Roman" w:cs="Times New Roman"/>
          <w:szCs w:val="24"/>
        </w:rPr>
        <w:t>εού να προχωρήσω στη διατύπωση αμείλικτων ερωτήσεων, οι οποίες εάν σέβεστε</w:t>
      </w:r>
      <w:r>
        <w:rPr>
          <w:rFonts w:eastAsia="Times New Roman" w:cs="Times New Roman"/>
          <w:szCs w:val="24"/>
        </w:rPr>
        <w:t xml:space="preserve"> τη </w:t>
      </w:r>
      <w:r>
        <w:rPr>
          <w:rFonts w:eastAsia="Times New Roman" w:cs="Times New Roman"/>
          <w:szCs w:val="24"/>
        </w:rPr>
        <w:t>δ</w:t>
      </w:r>
      <w:r>
        <w:rPr>
          <w:rFonts w:eastAsia="Times New Roman" w:cs="Times New Roman"/>
          <w:szCs w:val="24"/>
        </w:rPr>
        <w:t>ημοκρατία, όπως ισχυρίζεστε, γνωρίζετε πάρα πολύ καλά πως είστε υποχρεωμένος από το Σύνταγμα να τις απαντήσετε με σαφήνεια και ειλικρίνεια:</w:t>
      </w:r>
    </w:p>
    <w:p w14:paraId="77C02F42"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Ερώτημα πρώτο: Το </w:t>
      </w:r>
      <w:r>
        <w:rPr>
          <w:rFonts w:eastAsia="Times New Roman" w:cs="Times New Roman"/>
          <w:szCs w:val="24"/>
        </w:rPr>
        <w:t>σ</w:t>
      </w:r>
      <w:r>
        <w:rPr>
          <w:rFonts w:eastAsia="Times New Roman" w:cs="Times New Roman"/>
          <w:szCs w:val="24"/>
        </w:rPr>
        <w:t xml:space="preserve">κοπιανό το ανοίξαμε με δική μας πρωτοβουλία; </w:t>
      </w:r>
    </w:p>
    <w:p w14:paraId="77C02F43"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Ερώτημα δεύτερο: Τι εννοείτε με το «μας», «δικ</w:t>
      </w:r>
      <w:r>
        <w:rPr>
          <w:rFonts w:eastAsia="Times New Roman" w:cs="Times New Roman"/>
          <w:szCs w:val="24"/>
        </w:rPr>
        <w:t>ή μας»; Εάν ισχυρίζεστε πως το ανοίξαμε με δική μας πρωτοβουλία, τότε να μας εξηγήσετε, γιατί</w:t>
      </w:r>
      <w:r>
        <w:rPr>
          <w:rFonts w:eastAsia="Times New Roman" w:cs="Times New Roman"/>
          <w:szCs w:val="24"/>
        </w:rPr>
        <w:t>,</w:t>
      </w:r>
      <w:r>
        <w:rPr>
          <w:rFonts w:eastAsia="Times New Roman" w:cs="Times New Roman"/>
          <w:szCs w:val="24"/>
        </w:rPr>
        <w:t xml:space="preserve"> πιστέψτε με</w:t>
      </w:r>
      <w:r>
        <w:rPr>
          <w:rFonts w:eastAsia="Times New Roman" w:cs="Times New Roman"/>
          <w:szCs w:val="24"/>
        </w:rPr>
        <w:t>,</w:t>
      </w:r>
      <w:r>
        <w:rPr>
          <w:rFonts w:eastAsia="Times New Roman" w:cs="Times New Roman"/>
          <w:szCs w:val="24"/>
        </w:rPr>
        <w:t xml:space="preserve"> είμαστε πολλοί αυτοί που δεν καταλαβαίνουμε το πώς εσείς καταλαβαίνετε αυτό το «δική μας πρωτοβουλία», τι εννοείτε δηλαδή. Σας ζητώ να μας ορίσετε α</w:t>
      </w:r>
      <w:r>
        <w:rPr>
          <w:rFonts w:eastAsia="Times New Roman" w:cs="Times New Roman"/>
          <w:szCs w:val="24"/>
        </w:rPr>
        <w:t xml:space="preserve">υτό το «μας» στο «δική μας πρωτοβουλία». Συμπεριλαμβάνετε άραγε μέσα σε αυτό και τον ελληνικό λαό; Συμπεριλαμβάνετε μέσα στο «μας» και τη Βουλή των Ελλήνων; Συμπεριλαμβάνετε και τους Έλληνες της διασποράς και την ελληνική ομογένεια και τα πολιτικά </w:t>
      </w:r>
      <w:r>
        <w:rPr>
          <w:rFonts w:eastAsia="Times New Roman" w:cs="Times New Roman"/>
          <w:szCs w:val="24"/>
        </w:rPr>
        <w:t>κ</w:t>
      </w:r>
      <w:r>
        <w:rPr>
          <w:rFonts w:eastAsia="Times New Roman" w:cs="Times New Roman"/>
          <w:szCs w:val="24"/>
        </w:rPr>
        <w:t>όμματα,</w:t>
      </w:r>
      <w:r>
        <w:rPr>
          <w:rFonts w:eastAsia="Times New Roman" w:cs="Times New Roman"/>
          <w:szCs w:val="24"/>
        </w:rPr>
        <w:t xml:space="preserve"> τις δημοκρατικές πολιτικές δυνάμεις; Σε </w:t>
      </w:r>
      <w:r>
        <w:rPr>
          <w:rFonts w:eastAsia="Times New Roman" w:cs="Times New Roman"/>
          <w:szCs w:val="24"/>
        </w:rPr>
        <w:lastRenderedPageBreak/>
        <w:t>αυτό το «μας» βάζετε και τον κ. Καμμένο και τους Ανεξάρτητους Έλληνες;</w:t>
      </w:r>
    </w:p>
    <w:p w14:paraId="77C02F44"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Εάν ισχυρίζεστε, κύριε Πρωθυπουργέ, πως μόνοι μας, εμείς οι Έλληνες ανοίξαμε το </w:t>
      </w:r>
      <w:r>
        <w:rPr>
          <w:rFonts w:eastAsia="Times New Roman" w:cs="Times New Roman"/>
          <w:szCs w:val="24"/>
        </w:rPr>
        <w:t>σ</w:t>
      </w:r>
      <w:r>
        <w:rPr>
          <w:rFonts w:eastAsia="Times New Roman" w:cs="Times New Roman"/>
          <w:szCs w:val="24"/>
        </w:rPr>
        <w:t xml:space="preserve">κοπιανό και με δική μας μάλιστα πρωτοβουλία, τότε να μας πείτε </w:t>
      </w:r>
      <w:r>
        <w:rPr>
          <w:rFonts w:eastAsia="Times New Roman" w:cs="Times New Roman"/>
          <w:szCs w:val="24"/>
        </w:rPr>
        <w:t>ποιους ακριβώς εννοείτε. Γιατί σας διαβεβαιώνω, κύριε Πρωθυπουργέ ότι μιλάω εξ ονόματος κάθε λογικού ανθρώπου, όταν σας λέω πως δεν ερωτήθηκε ποτέ ο ελληνικός λαός. Δεν ερωτήθηκε ποτέ η Βουλή των Ελλήνων. Δεν ερωτήθηκε ποτέ η ελληνική ομογένεια. Δεν ερωτήθ</w:t>
      </w:r>
      <w:r>
        <w:rPr>
          <w:rFonts w:eastAsia="Times New Roman" w:cs="Times New Roman"/>
          <w:szCs w:val="24"/>
        </w:rPr>
        <w:t>ηκαν ποτέ οι δημοκρατικές δυνάμεις. Ποτέ! Ποτέ!</w:t>
      </w:r>
    </w:p>
    <w:p w14:paraId="77C02F45"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Ερώτημα τρίτο: Δεχθήκαμε πιέσεις, ναι ή όχι, από ξένες δυνάμεις; Μας πίεσαν, μας εκβίασαν πάλι, μας απείλησαν; Με τι μας απείλησαν; </w:t>
      </w:r>
    </w:p>
    <w:p w14:paraId="77C02F46"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Ερώτημα τέταρτο: Τι ζητούσαν και τι ζητάνε από εμάς; Εάν δεχθήκαμε έξωθεν π</w:t>
      </w:r>
      <w:r>
        <w:rPr>
          <w:rFonts w:eastAsia="Times New Roman" w:cs="Times New Roman"/>
          <w:szCs w:val="24"/>
        </w:rPr>
        <w:t>ιέσεις, αυτές οι πιέσεις ήταν για να βρούμε μια λύση, όποια λύση να είναι ή για να δώσουμε το όνομα, ειδικά το όνομα; Μας πίεσαν να δώσουμε το όνομα της Μακεδονίας ή μας πίεσαν να τελειώνουμε με το θέμα; Μέσα στα αιτήματά τους, μέσα στα διπλωματικά τους έγ</w:t>
      </w:r>
      <w:r>
        <w:rPr>
          <w:rFonts w:eastAsia="Times New Roman" w:cs="Times New Roman"/>
          <w:szCs w:val="24"/>
        </w:rPr>
        <w:t xml:space="preserve">γραφα, μέσα στις </w:t>
      </w:r>
      <w:r>
        <w:rPr>
          <w:rFonts w:eastAsia="Times New Roman" w:cs="Times New Roman"/>
          <w:szCs w:val="24"/>
        </w:rPr>
        <w:lastRenderedPageBreak/>
        <w:t xml:space="preserve">προτροπές τους, μέσα στις κλειστές τους αίθουσες, πίσω από τις κλειστές πόρτες, πείτε μας, κύριε Πρωθυπουργέ, τι ζητούσαν από εμάς. Ζητούσαν να παραδώσουμε οπωσδήποτε το όνομα της Μακεδονίας; </w:t>
      </w:r>
    </w:p>
    <w:p w14:paraId="77C02F47"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Εάν συνέβη αυτό, τότε είστε υποχρεωμένος -εάν </w:t>
      </w:r>
      <w:r>
        <w:rPr>
          <w:rFonts w:eastAsia="Times New Roman" w:cs="Times New Roman"/>
          <w:szCs w:val="24"/>
        </w:rPr>
        <w:t xml:space="preserve">όχι από τη συνείδησή σας, τότε από το Σύνταγμα των Ελλήνων- να βγείτε και να μας το πείτε, πως για μια ακόμα φορά κάποιοι έρχονται και ζητάνε από την Ελλάδα γη και ύδωρ. Παραδεχθείτε το! Και θα δούμε τότε όλοι μαζί το τι θα πρέπει να απαντήσουμε. Άλλωστε, </w:t>
      </w:r>
      <w:r>
        <w:rPr>
          <w:rFonts w:eastAsia="Times New Roman" w:cs="Times New Roman"/>
          <w:szCs w:val="24"/>
        </w:rPr>
        <w:t xml:space="preserve">ξέρουμε τι πρέπει να κάνουμε. Μας το διδάσκει η ιστορία μας. </w:t>
      </w:r>
    </w:p>
    <w:p w14:paraId="77C02F48"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Εάν εκβιάζεστε, κύριε Πρωθυπουργέ, δεν εκβιάζεστε μόνος σας, </w:t>
      </w:r>
      <w:r w:rsidRPr="00941AC1">
        <w:rPr>
          <w:rFonts w:eastAsia="Times New Roman" w:cs="Times New Roman"/>
          <w:color w:val="000000" w:themeColor="text1"/>
          <w:szCs w:val="24"/>
        </w:rPr>
        <w:t>εκβιάζετ</w:t>
      </w:r>
      <w:r w:rsidRPr="00941AC1">
        <w:rPr>
          <w:rFonts w:eastAsia="Times New Roman" w:cs="Times New Roman"/>
          <w:color w:val="000000" w:themeColor="text1"/>
          <w:szCs w:val="24"/>
        </w:rPr>
        <w:t>αι</w:t>
      </w:r>
      <w:r w:rsidRPr="00941AC1">
        <w:rPr>
          <w:rFonts w:eastAsia="Times New Roman" w:cs="Times New Roman"/>
          <w:color w:val="000000" w:themeColor="text1"/>
          <w:szCs w:val="24"/>
        </w:rPr>
        <w:t xml:space="preserve"> το σύνολο των Ελλήνων. Όποτε ο Πρωθυπουργός της χώρας εκβιάζεται, εκβιάζεται η χώρα ολόκληρη. Δεν είναι δικαίωμά σας -εάν </w:t>
      </w:r>
      <w:r w:rsidRPr="00941AC1">
        <w:rPr>
          <w:rFonts w:eastAsia="Times New Roman" w:cs="Times New Roman"/>
          <w:color w:val="000000" w:themeColor="text1"/>
          <w:szCs w:val="24"/>
        </w:rPr>
        <w:t xml:space="preserve">ισχύει- να αποκρύψετε την πληροφορία αυτή από τον ελληνικό λαό, πως δηλαδή μας εκβίασαν ευθέως να παραδώσουμε το όνομα της Μακεδονίας μας. Στην περίπτωση που παραδεχθείτε ότι υπήρξαν πιέσεις έξωθεν, να </w:t>
      </w:r>
      <w:r w:rsidRPr="00941AC1">
        <w:rPr>
          <w:rFonts w:eastAsia="Times New Roman" w:cs="Times New Roman"/>
          <w:color w:val="000000" w:themeColor="text1"/>
          <w:szCs w:val="24"/>
        </w:rPr>
        <w:lastRenderedPageBreak/>
        <w:t>διευκρινίσετε εάν αυτές οι πιέσεις συμπεριέλαβαν και τ</w:t>
      </w:r>
      <w:r w:rsidRPr="00941AC1">
        <w:rPr>
          <w:rFonts w:eastAsia="Times New Roman" w:cs="Times New Roman"/>
          <w:color w:val="000000" w:themeColor="text1"/>
          <w:szCs w:val="24"/>
        </w:rPr>
        <w:t xml:space="preserve">ην παραχώρηση της λέξης «Μακεδονία». </w:t>
      </w:r>
    </w:p>
    <w:p w14:paraId="77C02F49" w14:textId="77777777" w:rsidR="006113A9" w:rsidRDefault="006B6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s="Times New Roman"/>
          <w:szCs w:val="24"/>
        </w:rPr>
      </w:pPr>
      <w:r w:rsidRPr="00786503">
        <w:rPr>
          <w:rFonts w:eastAsia="Times New Roman" w:cs="Times New Roman"/>
          <w:szCs w:val="24"/>
        </w:rPr>
        <w:t>Αν τυχόν</w:t>
      </w:r>
      <w:r>
        <w:rPr>
          <w:rFonts w:eastAsia="Times New Roman" w:cs="Times New Roman"/>
          <w:szCs w:val="24"/>
        </w:rPr>
        <w:t>,</w:t>
      </w:r>
      <w:r w:rsidRPr="00786503">
        <w:rPr>
          <w:rFonts w:eastAsia="Times New Roman" w:cs="Times New Roman"/>
          <w:szCs w:val="24"/>
        </w:rPr>
        <w:t xml:space="preserve"> </w:t>
      </w:r>
      <w:r>
        <w:rPr>
          <w:rFonts w:eastAsia="Times New Roman" w:cs="Times New Roman"/>
          <w:szCs w:val="24"/>
        </w:rPr>
        <w:t>όμως,</w:t>
      </w:r>
      <w:r w:rsidRPr="00786503">
        <w:rPr>
          <w:rFonts w:eastAsia="Times New Roman" w:cs="Times New Roman"/>
          <w:szCs w:val="24"/>
        </w:rPr>
        <w:t xml:space="preserve"> βγείτε</w:t>
      </w:r>
      <w:r>
        <w:rPr>
          <w:rFonts w:eastAsia="Times New Roman" w:cs="Times New Roman"/>
          <w:szCs w:val="24"/>
        </w:rPr>
        <w:t>,</w:t>
      </w:r>
      <w:r w:rsidRPr="00786503">
        <w:rPr>
          <w:rFonts w:eastAsia="Times New Roman" w:cs="Times New Roman"/>
          <w:szCs w:val="24"/>
        </w:rPr>
        <w:t xml:space="preserve"> κύριε </w:t>
      </w:r>
      <w:r>
        <w:rPr>
          <w:rFonts w:eastAsia="Times New Roman" w:cs="Times New Roman"/>
          <w:szCs w:val="24"/>
        </w:rPr>
        <w:t>Π</w:t>
      </w:r>
      <w:r w:rsidRPr="00786503">
        <w:rPr>
          <w:rFonts w:eastAsia="Times New Roman" w:cs="Times New Roman"/>
          <w:szCs w:val="24"/>
        </w:rPr>
        <w:t>ρωθυπουργέ</w:t>
      </w:r>
      <w:r>
        <w:rPr>
          <w:rFonts w:eastAsia="Times New Roman" w:cs="Times New Roman"/>
          <w:szCs w:val="24"/>
        </w:rPr>
        <w:t>,</w:t>
      </w:r>
      <w:r w:rsidRPr="00786503">
        <w:rPr>
          <w:rFonts w:eastAsia="Times New Roman" w:cs="Times New Roman"/>
          <w:szCs w:val="24"/>
        </w:rPr>
        <w:t xml:space="preserve"> και ισχυρ</w:t>
      </w:r>
      <w:r>
        <w:rPr>
          <w:rFonts w:eastAsia="Times New Roman" w:cs="Times New Roman"/>
          <w:szCs w:val="24"/>
        </w:rPr>
        <w:t>ι</w:t>
      </w:r>
      <w:r w:rsidRPr="00786503">
        <w:rPr>
          <w:rFonts w:eastAsia="Times New Roman" w:cs="Times New Roman"/>
          <w:szCs w:val="24"/>
        </w:rPr>
        <w:t>στ</w:t>
      </w:r>
      <w:r>
        <w:rPr>
          <w:rFonts w:eastAsia="Times New Roman" w:cs="Times New Roman"/>
          <w:szCs w:val="24"/>
        </w:rPr>
        <w:t>είτ</w:t>
      </w:r>
      <w:r w:rsidRPr="00786503">
        <w:rPr>
          <w:rFonts w:eastAsia="Times New Roman" w:cs="Times New Roman"/>
          <w:szCs w:val="24"/>
        </w:rPr>
        <w:t xml:space="preserve">ε </w:t>
      </w:r>
      <w:r>
        <w:rPr>
          <w:rFonts w:eastAsia="Times New Roman" w:cs="Times New Roman"/>
          <w:szCs w:val="24"/>
        </w:rPr>
        <w:t xml:space="preserve">πως δεν σας πίεσε </w:t>
      </w:r>
      <w:r w:rsidRPr="00786503">
        <w:rPr>
          <w:rFonts w:eastAsia="Times New Roman" w:cs="Times New Roman"/>
          <w:szCs w:val="24"/>
        </w:rPr>
        <w:t>κανείς</w:t>
      </w:r>
      <w:r>
        <w:rPr>
          <w:rFonts w:eastAsia="Times New Roman" w:cs="Times New Roman"/>
          <w:szCs w:val="24"/>
        </w:rPr>
        <w:t>,</w:t>
      </w:r>
      <w:r w:rsidRPr="00786503">
        <w:rPr>
          <w:rFonts w:eastAsia="Times New Roman" w:cs="Times New Roman"/>
          <w:szCs w:val="24"/>
        </w:rPr>
        <w:t xml:space="preserve"> για να δώσετε ειδικά αυτή τη μία λέξη</w:t>
      </w:r>
      <w:r>
        <w:rPr>
          <w:rFonts w:eastAsia="Times New Roman" w:cs="Times New Roman"/>
          <w:szCs w:val="24"/>
        </w:rPr>
        <w:t>,</w:t>
      </w:r>
      <w:r w:rsidRPr="00786503">
        <w:rPr>
          <w:rFonts w:eastAsia="Times New Roman" w:cs="Times New Roman"/>
          <w:szCs w:val="24"/>
        </w:rPr>
        <w:t xml:space="preserve"> τη λέξη </w:t>
      </w:r>
      <w:r>
        <w:rPr>
          <w:rFonts w:eastAsia="Times New Roman" w:cs="Times New Roman"/>
          <w:szCs w:val="24"/>
        </w:rPr>
        <w:t>«</w:t>
      </w:r>
      <w:r w:rsidRPr="00786503">
        <w:rPr>
          <w:rFonts w:eastAsia="Times New Roman" w:cs="Times New Roman"/>
          <w:szCs w:val="24"/>
        </w:rPr>
        <w:t>Μακεδονία</w:t>
      </w:r>
      <w:r>
        <w:rPr>
          <w:rFonts w:eastAsia="Times New Roman" w:cs="Times New Roman"/>
          <w:szCs w:val="24"/>
        </w:rPr>
        <w:t>»</w:t>
      </w:r>
      <w:r>
        <w:rPr>
          <w:rFonts w:eastAsia="Times New Roman" w:cs="Times New Roman"/>
          <w:szCs w:val="24"/>
        </w:rPr>
        <w:t>,</w:t>
      </w:r>
      <w:r w:rsidRPr="00786503">
        <w:rPr>
          <w:rFonts w:eastAsia="Times New Roman" w:cs="Times New Roman"/>
          <w:szCs w:val="24"/>
        </w:rPr>
        <w:t xml:space="preserve"> τότε πείτε </w:t>
      </w:r>
      <w:r>
        <w:rPr>
          <w:rFonts w:eastAsia="Times New Roman" w:cs="Times New Roman"/>
          <w:szCs w:val="24"/>
        </w:rPr>
        <w:t>μας: Π</w:t>
      </w:r>
      <w:r w:rsidRPr="00786503">
        <w:rPr>
          <w:rFonts w:eastAsia="Times New Roman" w:cs="Times New Roman"/>
          <w:szCs w:val="24"/>
        </w:rPr>
        <w:t>οιανού ιδέα ήταν να δώσουμε το</w:t>
      </w:r>
      <w:r>
        <w:rPr>
          <w:rFonts w:eastAsia="Times New Roman" w:cs="Times New Roman"/>
          <w:szCs w:val="24"/>
        </w:rPr>
        <w:t xml:space="preserve"> όνομα;</w:t>
      </w:r>
      <w:r w:rsidRPr="00786503">
        <w:rPr>
          <w:rFonts w:eastAsia="Times New Roman" w:cs="Times New Roman"/>
          <w:szCs w:val="24"/>
        </w:rPr>
        <w:t xml:space="preserve"> </w:t>
      </w:r>
      <w:r>
        <w:rPr>
          <w:rFonts w:eastAsia="Times New Roman" w:cs="Times New Roman"/>
          <w:szCs w:val="24"/>
        </w:rPr>
        <w:t>Π</w:t>
      </w:r>
      <w:r w:rsidRPr="00786503">
        <w:rPr>
          <w:rFonts w:eastAsia="Times New Roman" w:cs="Times New Roman"/>
          <w:szCs w:val="24"/>
        </w:rPr>
        <w:t>οιος το σκέφτηκε</w:t>
      </w:r>
      <w:r>
        <w:rPr>
          <w:rFonts w:eastAsia="Times New Roman" w:cs="Times New Roman"/>
          <w:szCs w:val="24"/>
        </w:rPr>
        <w:t>; Π</w:t>
      </w:r>
      <w:r w:rsidRPr="00786503">
        <w:rPr>
          <w:rFonts w:eastAsia="Times New Roman" w:cs="Times New Roman"/>
          <w:szCs w:val="24"/>
        </w:rPr>
        <w:t>οιος το αποφάσισε ότι δεν υπάρχει πρόβλημα να δώσουμε αυτό το όνομα</w:t>
      </w:r>
      <w:r>
        <w:rPr>
          <w:rFonts w:eastAsia="Times New Roman" w:cs="Times New Roman"/>
          <w:szCs w:val="24"/>
        </w:rPr>
        <w:t>;</w:t>
      </w:r>
      <w:r w:rsidRPr="00786503">
        <w:rPr>
          <w:rFonts w:eastAsia="Times New Roman" w:cs="Times New Roman"/>
          <w:szCs w:val="24"/>
        </w:rPr>
        <w:t xml:space="preserve"> Ποιος Έλληνας το έκανε αυτό</w:t>
      </w:r>
      <w:r>
        <w:rPr>
          <w:rFonts w:eastAsia="Times New Roman" w:cs="Times New Roman"/>
          <w:szCs w:val="24"/>
        </w:rPr>
        <w:t xml:space="preserve">; Για να τον βρούμε και να τον </w:t>
      </w:r>
      <w:r w:rsidRPr="00786503">
        <w:rPr>
          <w:rFonts w:eastAsia="Times New Roman" w:cs="Times New Roman"/>
          <w:szCs w:val="24"/>
        </w:rPr>
        <w:t xml:space="preserve">ρωτήσουμε </w:t>
      </w:r>
      <w:r>
        <w:rPr>
          <w:rFonts w:eastAsia="Times New Roman" w:cs="Times New Roman"/>
          <w:szCs w:val="24"/>
        </w:rPr>
        <w:t xml:space="preserve">με ποιο δικαίωμα αποφάσισε </w:t>
      </w:r>
      <w:r w:rsidRPr="00786503">
        <w:rPr>
          <w:rFonts w:eastAsia="Times New Roman" w:cs="Times New Roman"/>
          <w:szCs w:val="24"/>
        </w:rPr>
        <w:t xml:space="preserve">αυτός μόνος του </w:t>
      </w:r>
      <w:r>
        <w:rPr>
          <w:rFonts w:eastAsia="Times New Roman" w:cs="Times New Roman"/>
          <w:szCs w:val="24"/>
        </w:rPr>
        <w:t xml:space="preserve">για το </w:t>
      </w:r>
      <w:r w:rsidRPr="00786503">
        <w:rPr>
          <w:rFonts w:eastAsia="Times New Roman" w:cs="Times New Roman"/>
          <w:szCs w:val="24"/>
        </w:rPr>
        <w:t xml:space="preserve">σύνολο των Ελλήνων </w:t>
      </w:r>
      <w:r>
        <w:rPr>
          <w:rFonts w:eastAsia="Times New Roman" w:cs="Times New Roman"/>
          <w:szCs w:val="24"/>
        </w:rPr>
        <w:t xml:space="preserve">πως είναι </w:t>
      </w:r>
      <w:r w:rsidRPr="00786503">
        <w:rPr>
          <w:rFonts w:eastAsia="Times New Roman" w:cs="Times New Roman"/>
          <w:szCs w:val="24"/>
        </w:rPr>
        <w:t xml:space="preserve">εντάξει </w:t>
      </w:r>
      <w:r>
        <w:rPr>
          <w:rFonts w:eastAsia="Times New Roman" w:cs="Times New Roman"/>
          <w:szCs w:val="24"/>
        </w:rPr>
        <w:t>ν</w:t>
      </w:r>
      <w:r w:rsidRPr="00786503">
        <w:rPr>
          <w:rFonts w:eastAsia="Times New Roman" w:cs="Times New Roman"/>
          <w:szCs w:val="24"/>
        </w:rPr>
        <w:t>α δώσουμε το όνομα</w:t>
      </w:r>
      <w:r>
        <w:rPr>
          <w:rFonts w:eastAsia="Times New Roman" w:cs="Times New Roman"/>
          <w:szCs w:val="24"/>
        </w:rPr>
        <w:t>,</w:t>
      </w:r>
      <w:r w:rsidRPr="00786503">
        <w:rPr>
          <w:rFonts w:eastAsia="Times New Roman" w:cs="Times New Roman"/>
          <w:szCs w:val="24"/>
        </w:rPr>
        <w:t xml:space="preserve"> γιατί </w:t>
      </w:r>
      <w:r>
        <w:rPr>
          <w:rFonts w:eastAsia="Times New Roman" w:cs="Times New Roman"/>
          <w:szCs w:val="24"/>
        </w:rPr>
        <w:t>απ</w:t>
      </w:r>
      <w:r>
        <w:rPr>
          <w:rFonts w:eastAsia="Times New Roman" w:cs="Times New Roman"/>
          <w:szCs w:val="24"/>
        </w:rPr>
        <w:t xml:space="preserve">’ όσο </w:t>
      </w:r>
      <w:r w:rsidRPr="00786503">
        <w:rPr>
          <w:rFonts w:eastAsia="Times New Roman" w:cs="Times New Roman"/>
          <w:szCs w:val="24"/>
        </w:rPr>
        <w:t>γνωρίζω</w:t>
      </w:r>
      <w:r>
        <w:rPr>
          <w:rFonts w:eastAsia="Times New Roman" w:cs="Times New Roman"/>
          <w:szCs w:val="24"/>
        </w:rPr>
        <w:t>, κύριε</w:t>
      </w:r>
      <w:r w:rsidRPr="00786503">
        <w:rPr>
          <w:rFonts w:eastAsia="Times New Roman" w:cs="Times New Roman"/>
          <w:szCs w:val="24"/>
        </w:rPr>
        <w:t xml:space="preserve"> </w:t>
      </w:r>
      <w:r>
        <w:rPr>
          <w:rFonts w:eastAsia="Times New Roman" w:cs="Times New Roman"/>
          <w:szCs w:val="24"/>
        </w:rPr>
        <w:t xml:space="preserve">Πρωθυπουργέ, </w:t>
      </w:r>
      <w:r w:rsidRPr="00786503">
        <w:rPr>
          <w:rFonts w:eastAsia="Times New Roman" w:cs="Times New Roman"/>
          <w:szCs w:val="24"/>
        </w:rPr>
        <w:t>μόνο ένας Έλληνας στην Ελληνική Δημοκρατία έχει το δικαίωμα να δεσμεύσει τη χώρα</w:t>
      </w:r>
      <w:r>
        <w:rPr>
          <w:rFonts w:eastAsia="Times New Roman" w:cs="Times New Roman"/>
          <w:szCs w:val="24"/>
        </w:rPr>
        <w:t xml:space="preserve"> κι αυτός </w:t>
      </w:r>
      <w:r w:rsidRPr="00786503">
        <w:rPr>
          <w:rFonts w:eastAsia="Times New Roman" w:cs="Times New Roman"/>
          <w:szCs w:val="24"/>
        </w:rPr>
        <w:t xml:space="preserve">είστε </w:t>
      </w:r>
      <w:r>
        <w:rPr>
          <w:rFonts w:eastAsia="Times New Roman" w:cs="Times New Roman"/>
          <w:szCs w:val="24"/>
        </w:rPr>
        <w:t>εσείς.</w:t>
      </w:r>
    </w:p>
    <w:p w14:paraId="77C02F4A" w14:textId="77777777" w:rsidR="006113A9" w:rsidRDefault="006B6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s="Times New Roman"/>
          <w:szCs w:val="24"/>
        </w:rPr>
      </w:pPr>
      <w:r>
        <w:rPr>
          <w:rFonts w:eastAsia="Times New Roman" w:cs="Times New Roman"/>
          <w:szCs w:val="24"/>
        </w:rPr>
        <w:t xml:space="preserve">Σας </w:t>
      </w:r>
      <w:r w:rsidRPr="00786503">
        <w:rPr>
          <w:rFonts w:eastAsia="Times New Roman" w:cs="Times New Roman"/>
          <w:szCs w:val="24"/>
        </w:rPr>
        <w:t>ρωτάω</w:t>
      </w:r>
      <w:r>
        <w:rPr>
          <w:rFonts w:eastAsia="Times New Roman" w:cs="Times New Roman"/>
          <w:szCs w:val="24"/>
        </w:rPr>
        <w:t>, λ</w:t>
      </w:r>
      <w:r w:rsidRPr="00786503">
        <w:rPr>
          <w:rFonts w:eastAsia="Times New Roman" w:cs="Times New Roman"/>
          <w:szCs w:val="24"/>
        </w:rPr>
        <w:t>οιπόν</w:t>
      </w:r>
      <w:r>
        <w:rPr>
          <w:rFonts w:eastAsia="Times New Roman" w:cs="Times New Roman"/>
          <w:szCs w:val="24"/>
        </w:rPr>
        <w:t>,</w:t>
      </w:r>
      <w:r w:rsidRPr="00786503">
        <w:rPr>
          <w:rFonts w:eastAsia="Times New Roman" w:cs="Times New Roman"/>
          <w:szCs w:val="24"/>
        </w:rPr>
        <w:t xml:space="preserve"> ευθέως </w:t>
      </w:r>
      <w:r>
        <w:rPr>
          <w:rFonts w:eastAsia="Times New Roman" w:cs="Times New Roman"/>
          <w:szCs w:val="24"/>
        </w:rPr>
        <w:t xml:space="preserve">και περιμένω </w:t>
      </w:r>
      <w:r w:rsidRPr="00786503">
        <w:rPr>
          <w:rFonts w:eastAsia="Times New Roman" w:cs="Times New Roman"/>
          <w:szCs w:val="24"/>
        </w:rPr>
        <w:t>απάντηση μαζί με ολόκληρο τον ελληνικό λαό</w:t>
      </w:r>
      <w:r>
        <w:rPr>
          <w:rFonts w:eastAsia="Times New Roman" w:cs="Times New Roman"/>
          <w:szCs w:val="24"/>
        </w:rPr>
        <w:t>. Ε</w:t>
      </w:r>
      <w:r w:rsidRPr="00786503">
        <w:rPr>
          <w:rFonts w:eastAsia="Times New Roman" w:cs="Times New Roman"/>
          <w:szCs w:val="24"/>
        </w:rPr>
        <w:t xml:space="preserve">σείς </w:t>
      </w:r>
      <w:r>
        <w:rPr>
          <w:rFonts w:eastAsia="Times New Roman" w:cs="Times New Roman"/>
          <w:szCs w:val="24"/>
        </w:rPr>
        <w:t xml:space="preserve">αποφασίσατε </w:t>
      </w:r>
      <w:r w:rsidRPr="00786503">
        <w:rPr>
          <w:rFonts w:eastAsia="Times New Roman" w:cs="Times New Roman"/>
          <w:szCs w:val="24"/>
        </w:rPr>
        <w:t xml:space="preserve">από μόνος σας και </w:t>
      </w:r>
      <w:r w:rsidRPr="00786503">
        <w:rPr>
          <w:rFonts w:eastAsia="Times New Roman" w:cs="Times New Roman"/>
          <w:szCs w:val="24"/>
        </w:rPr>
        <w:t>χωρίς κα</w:t>
      </w:r>
      <w:r>
        <w:rPr>
          <w:rFonts w:eastAsia="Times New Roman" w:cs="Times New Roman"/>
          <w:szCs w:val="24"/>
        </w:rPr>
        <w:t>μ</w:t>
      </w:r>
      <w:r w:rsidRPr="00786503">
        <w:rPr>
          <w:rFonts w:eastAsia="Times New Roman" w:cs="Times New Roman"/>
          <w:szCs w:val="24"/>
        </w:rPr>
        <w:t xml:space="preserve">μία πίεση να ανοίξετε το </w:t>
      </w:r>
      <w:r>
        <w:rPr>
          <w:rFonts w:eastAsia="Times New Roman" w:cs="Times New Roman"/>
          <w:szCs w:val="24"/>
        </w:rPr>
        <w:t>σ</w:t>
      </w:r>
      <w:r w:rsidRPr="00786503">
        <w:rPr>
          <w:rFonts w:eastAsia="Times New Roman" w:cs="Times New Roman"/>
          <w:szCs w:val="24"/>
        </w:rPr>
        <w:t>κοπιανό και πως για να το κλείσετε θα χαρίσετε το όνομα</w:t>
      </w:r>
      <w:r>
        <w:rPr>
          <w:rFonts w:eastAsia="Times New Roman" w:cs="Times New Roman"/>
          <w:szCs w:val="24"/>
        </w:rPr>
        <w:t>;</w:t>
      </w:r>
      <w:r w:rsidRPr="00786503">
        <w:rPr>
          <w:rFonts w:eastAsia="Times New Roman" w:cs="Times New Roman"/>
          <w:szCs w:val="24"/>
        </w:rPr>
        <w:t xml:space="preserve"> Εσείς αποφασίσατε για όλους εμάς</w:t>
      </w:r>
      <w:r>
        <w:rPr>
          <w:rFonts w:eastAsia="Times New Roman" w:cs="Times New Roman"/>
          <w:szCs w:val="24"/>
        </w:rPr>
        <w:t xml:space="preserve"> πως δεν πειράζει να δώσουμε αυτό το όνομα; Κι</w:t>
      </w:r>
      <w:r w:rsidRPr="00786503">
        <w:rPr>
          <w:rFonts w:eastAsia="Times New Roman" w:cs="Times New Roman"/>
          <w:szCs w:val="24"/>
        </w:rPr>
        <w:t xml:space="preserve"> αφού μας απαντήσετε αυτά</w:t>
      </w:r>
      <w:r>
        <w:rPr>
          <w:rFonts w:eastAsia="Times New Roman" w:cs="Times New Roman"/>
          <w:szCs w:val="24"/>
        </w:rPr>
        <w:t>, α</w:t>
      </w:r>
      <w:r w:rsidRPr="00786503">
        <w:rPr>
          <w:rFonts w:eastAsia="Times New Roman" w:cs="Times New Roman"/>
          <w:szCs w:val="24"/>
        </w:rPr>
        <w:t xml:space="preserve">παντήστε μας και σε όλα τα υπόλοιπα </w:t>
      </w:r>
      <w:r w:rsidRPr="00786503">
        <w:rPr>
          <w:rFonts w:eastAsia="Times New Roman" w:cs="Times New Roman"/>
          <w:szCs w:val="24"/>
        </w:rPr>
        <w:lastRenderedPageBreak/>
        <w:t>ερωτήματα που προκύπτο</w:t>
      </w:r>
      <w:r w:rsidRPr="00786503">
        <w:rPr>
          <w:rFonts w:eastAsia="Times New Roman" w:cs="Times New Roman"/>
          <w:szCs w:val="24"/>
        </w:rPr>
        <w:t xml:space="preserve">υν λογικά από τις απαντήσεις </w:t>
      </w:r>
      <w:r>
        <w:rPr>
          <w:rFonts w:eastAsia="Times New Roman" w:cs="Times New Roman"/>
          <w:szCs w:val="24"/>
        </w:rPr>
        <w:t>σας.</w:t>
      </w:r>
      <w:r w:rsidRPr="00786503">
        <w:rPr>
          <w:rFonts w:eastAsia="Times New Roman" w:cs="Times New Roman"/>
          <w:szCs w:val="24"/>
        </w:rPr>
        <w:t xml:space="preserve"> Πόσοι από </w:t>
      </w:r>
      <w:r>
        <w:rPr>
          <w:rFonts w:eastAsia="Times New Roman" w:cs="Times New Roman"/>
          <w:szCs w:val="24"/>
        </w:rPr>
        <w:t xml:space="preserve">όσους </w:t>
      </w:r>
      <w:r w:rsidRPr="00786503">
        <w:rPr>
          <w:rFonts w:eastAsia="Times New Roman" w:cs="Times New Roman"/>
          <w:szCs w:val="24"/>
        </w:rPr>
        <w:t>σας ψήφισαν το</w:t>
      </w:r>
      <w:r>
        <w:rPr>
          <w:rFonts w:eastAsia="Times New Roman" w:cs="Times New Roman"/>
          <w:szCs w:val="24"/>
        </w:rPr>
        <w:t>ν</w:t>
      </w:r>
      <w:r w:rsidRPr="00786503">
        <w:rPr>
          <w:rFonts w:eastAsia="Times New Roman" w:cs="Times New Roman"/>
          <w:szCs w:val="24"/>
        </w:rPr>
        <w:t xml:space="preserve"> Σεπτέμβρη του 2015 ως τους καλύτερους διαχειριστές των μνημονίων</w:t>
      </w:r>
      <w:r>
        <w:rPr>
          <w:rFonts w:eastAsia="Times New Roman" w:cs="Times New Roman"/>
          <w:szCs w:val="24"/>
        </w:rPr>
        <w:t>,</w:t>
      </w:r>
      <w:r w:rsidRPr="00786503">
        <w:rPr>
          <w:rFonts w:eastAsia="Times New Roman" w:cs="Times New Roman"/>
          <w:szCs w:val="24"/>
        </w:rPr>
        <w:t xml:space="preserve"> γνώριζαν τις θέσεις σας για το </w:t>
      </w:r>
      <w:r>
        <w:rPr>
          <w:rFonts w:eastAsia="Times New Roman" w:cs="Times New Roman"/>
          <w:szCs w:val="24"/>
        </w:rPr>
        <w:t>σ</w:t>
      </w:r>
      <w:r w:rsidRPr="00786503">
        <w:rPr>
          <w:rFonts w:eastAsia="Times New Roman" w:cs="Times New Roman"/>
          <w:szCs w:val="24"/>
        </w:rPr>
        <w:t>κοπιανό</w:t>
      </w:r>
      <w:r>
        <w:rPr>
          <w:rFonts w:eastAsia="Times New Roman" w:cs="Times New Roman"/>
          <w:szCs w:val="24"/>
        </w:rPr>
        <w:t>;</w:t>
      </w:r>
      <w:r w:rsidRPr="00786503">
        <w:rPr>
          <w:rFonts w:eastAsia="Times New Roman" w:cs="Times New Roman"/>
          <w:szCs w:val="24"/>
        </w:rPr>
        <w:t xml:space="preserve"> Πόσοι απ</w:t>
      </w:r>
      <w:r>
        <w:rPr>
          <w:rFonts w:eastAsia="Times New Roman" w:cs="Times New Roman"/>
          <w:szCs w:val="24"/>
        </w:rPr>
        <w:t>’</w:t>
      </w:r>
      <w:r w:rsidRPr="00786503">
        <w:rPr>
          <w:rFonts w:eastAsia="Times New Roman" w:cs="Times New Roman"/>
          <w:szCs w:val="24"/>
        </w:rPr>
        <w:t xml:space="preserve"> αυτούς που σας στήριξαν τότε με την ψήφο τους ήξεραν το τι σκοπεύετε να κάνετε με το </w:t>
      </w:r>
      <w:r>
        <w:rPr>
          <w:rFonts w:eastAsia="Times New Roman" w:cs="Times New Roman"/>
          <w:szCs w:val="24"/>
        </w:rPr>
        <w:t>σ</w:t>
      </w:r>
      <w:r w:rsidRPr="00786503">
        <w:rPr>
          <w:rFonts w:eastAsia="Times New Roman" w:cs="Times New Roman"/>
          <w:szCs w:val="24"/>
        </w:rPr>
        <w:t>κοπιανό</w:t>
      </w:r>
      <w:r>
        <w:rPr>
          <w:rFonts w:eastAsia="Times New Roman" w:cs="Times New Roman"/>
          <w:szCs w:val="24"/>
        </w:rPr>
        <w:t>;</w:t>
      </w:r>
      <w:r w:rsidRPr="00786503">
        <w:rPr>
          <w:rFonts w:eastAsia="Times New Roman" w:cs="Times New Roman"/>
          <w:szCs w:val="24"/>
        </w:rPr>
        <w:t xml:space="preserve"> </w:t>
      </w:r>
      <w:r>
        <w:rPr>
          <w:rFonts w:eastAsia="Times New Roman" w:cs="Times New Roman"/>
          <w:szCs w:val="24"/>
        </w:rPr>
        <w:t>Π</w:t>
      </w:r>
      <w:r w:rsidRPr="00786503">
        <w:rPr>
          <w:rFonts w:eastAsia="Times New Roman" w:cs="Times New Roman"/>
          <w:szCs w:val="24"/>
        </w:rPr>
        <w:t xml:space="preserve">όσοι περίμεναν από αυτούς που σας ψήφισαν τότε πως με δική μας πρωτοβουλία θα ανοίγαμε το </w:t>
      </w:r>
      <w:r>
        <w:rPr>
          <w:rFonts w:eastAsia="Times New Roman" w:cs="Times New Roman"/>
          <w:szCs w:val="24"/>
        </w:rPr>
        <w:t>σ</w:t>
      </w:r>
      <w:r w:rsidRPr="00786503">
        <w:rPr>
          <w:rFonts w:eastAsia="Times New Roman" w:cs="Times New Roman"/>
          <w:szCs w:val="24"/>
        </w:rPr>
        <w:t>κοπιανό και θα το κλείναμε με την παράδοση του όρου Μακεδονία</w:t>
      </w:r>
      <w:r>
        <w:rPr>
          <w:rFonts w:eastAsia="Times New Roman" w:cs="Times New Roman"/>
          <w:szCs w:val="24"/>
        </w:rPr>
        <w:t>; Απαντ</w:t>
      </w:r>
      <w:r>
        <w:rPr>
          <w:rFonts w:eastAsia="Times New Roman" w:cs="Times New Roman"/>
          <w:szCs w:val="24"/>
        </w:rPr>
        <w:t>ήστε μας.</w:t>
      </w:r>
    </w:p>
    <w:p w14:paraId="77C02F4B" w14:textId="77777777" w:rsidR="006113A9" w:rsidRDefault="006B6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s="Times New Roman"/>
          <w:szCs w:val="24"/>
        </w:rPr>
      </w:pPr>
      <w:r>
        <w:rPr>
          <w:rFonts w:eastAsia="Times New Roman" w:cs="Times New Roman"/>
          <w:szCs w:val="24"/>
        </w:rPr>
        <w:t>Και τώρα, ας έρθουμε στο ίδιο το παλιόχαρτο,</w:t>
      </w:r>
      <w:r w:rsidRPr="00786503">
        <w:rPr>
          <w:rFonts w:eastAsia="Times New Roman" w:cs="Times New Roman"/>
          <w:szCs w:val="24"/>
        </w:rPr>
        <w:t xml:space="preserve"> όπως το χαρακτήρισ</w:t>
      </w:r>
      <w:r>
        <w:rPr>
          <w:rFonts w:eastAsia="Times New Roman" w:cs="Times New Roman"/>
          <w:szCs w:val="24"/>
        </w:rPr>
        <w:t>α</w:t>
      </w:r>
      <w:r w:rsidRPr="00786503">
        <w:rPr>
          <w:rFonts w:eastAsia="Times New Roman" w:cs="Times New Roman"/>
          <w:szCs w:val="24"/>
        </w:rPr>
        <w:t xml:space="preserve"> </w:t>
      </w:r>
      <w:r>
        <w:rPr>
          <w:rFonts w:eastAsia="Times New Roman" w:cs="Times New Roman"/>
          <w:szCs w:val="24"/>
        </w:rPr>
        <w:t xml:space="preserve">και στις </w:t>
      </w:r>
      <w:r>
        <w:rPr>
          <w:rFonts w:eastAsia="Times New Roman" w:cs="Times New Roman"/>
          <w:szCs w:val="24"/>
        </w:rPr>
        <w:t>ε</w:t>
      </w:r>
      <w:r w:rsidRPr="00786503">
        <w:rPr>
          <w:rFonts w:eastAsia="Times New Roman" w:cs="Times New Roman"/>
          <w:szCs w:val="24"/>
        </w:rPr>
        <w:t>πιτροπές</w:t>
      </w:r>
      <w:r>
        <w:rPr>
          <w:rFonts w:eastAsia="Times New Roman" w:cs="Times New Roman"/>
          <w:szCs w:val="24"/>
        </w:rPr>
        <w:t>,</w:t>
      </w:r>
      <w:r w:rsidRPr="00786503">
        <w:rPr>
          <w:rFonts w:eastAsia="Times New Roman" w:cs="Times New Roman"/>
          <w:szCs w:val="24"/>
        </w:rPr>
        <w:t xml:space="preserve"> στην ίδια τη </w:t>
      </w:r>
      <w:r>
        <w:rPr>
          <w:rFonts w:eastAsia="Times New Roman" w:cs="Times New Roman"/>
          <w:szCs w:val="24"/>
        </w:rPr>
        <w:t>σ</w:t>
      </w:r>
      <w:r w:rsidRPr="00786503">
        <w:rPr>
          <w:rFonts w:eastAsia="Times New Roman" w:cs="Times New Roman"/>
          <w:szCs w:val="24"/>
        </w:rPr>
        <w:t xml:space="preserve">υνθήκη της λίμνης και τα </w:t>
      </w:r>
      <w:r>
        <w:rPr>
          <w:rFonts w:eastAsia="Times New Roman" w:cs="Times New Roman"/>
          <w:szCs w:val="24"/>
        </w:rPr>
        <w:t>παράλληλα επιχειρήματα που τη συνοδεύουν.</w:t>
      </w:r>
    </w:p>
    <w:p w14:paraId="77C02F4C" w14:textId="77777777" w:rsidR="006113A9" w:rsidRDefault="006B6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s="Times New Roman"/>
          <w:szCs w:val="24"/>
        </w:rPr>
      </w:pPr>
      <w:r w:rsidRPr="00C446C9">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Κύριε Σαρίδη, σας ζητώ συγγνώμη, θα σας διακόψω</w:t>
      </w:r>
      <w:r>
        <w:rPr>
          <w:rFonts w:eastAsia="Times New Roman" w:cs="Times New Roman"/>
          <w:szCs w:val="24"/>
        </w:rPr>
        <w:t xml:space="preserve"> για λίγα δευτερόλεπτα. </w:t>
      </w:r>
    </w:p>
    <w:p w14:paraId="77C02F4D" w14:textId="77777777" w:rsidR="006113A9" w:rsidRDefault="006B6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s="Times New Roman"/>
          <w:szCs w:val="24"/>
        </w:rPr>
      </w:pPr>
      <w:r w:rsidRPr="00C446C9">
        <w:rPr>
          <w:rFonts w:eastAsia="Times New Roman" w:cs="Times New Roman"/>
          <w:b/>
          <w:szCs w:val="24"/>
        </w:rPr>
        <w:t>ΙΩΑΝΝΗΣ ΣΑΡΙΔΗΣ:</w:t>
      </w:r>
      <w:r>
        <w:rPr>
          <w:rFonts w:eastAsia="Times New Roman" w:cs="Times New Roman"/>
          <w:szCs w:val="24"/>
        </w:rPr>
        <w:t xml:space="preserve"> Παρακαλώ, κύριε Πρόεδρε.</w:t>
      </w:r>
    </w:p>
    <w:p w14:paraId="77C02F4E" w14:textId="77777777" w:rsidR="006113A9" w:rsidRDefault="006B6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szCs w:val="24"/>
        </w:rPr>
      </w:pPr>
      <w:r w:rsidRPr="009516EA">
        <w:rPr>
          <w:rFonts w:eastAsia="Times New Roman" w:cs="Times New Roman"/>
          <w:b/>
          <w:szCs w:val="24"/>
        </w:rPr>
        <w:t>ΠΡΟΕΔΡΕΥΩΝ (Νικήτας Κακλαμάνης):</w:t>
      </w:r>
      <w:r w:rsidRPr="002D28AB">
        <w:rPr>
          <w:rFonts w:eastAsia="Times New Roman" w:cs="Times New Roman"/>
          <w:b/>
          <w:szCs w:val="24"/>
        </w:rPr>
        <w:t xml:space="preserve"> </w:t>
      </w:r>
      <w:r w:rsidRPr="002D28AB">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w:t>
      </w:r>
      <w:r w:rsidRPr="002D28AB">
        <w:rPr>
          <w:rFonts w:eastAsia="Times New Roman"/>
          <w:szCs w:val="24"/>
        </w:rPr>
        <w:t xml:space="preserve">αν στην έκθεση της αίθουσας </w:t>
      </w:r>
      <w:r w:rsidRPr="002D28AB">
        <w:rPr>
          <w:rFonts w:eastAsia="Times New Roman"/>
          <w:szCs w:val="24"/>
        </w:rPr>
        <w:lastRenderedPageBreak/>
        <w:t xml:space="preserve">«ΕΛΕΥΘΕΡΙΟΣ ΒΕΝΙΖΕΛΟΣ» και ενημερώθηκαν για την ιστορία του κτηρίου και τον τρόπο οργάνωσης και λειτουργίας της Βουλής, τριάντα </w:t>
      </w:r>
      <w:r>
        <w:rPr>
          <w:rFonts w:eastAsia="Times New Roman"/>
          <w:szCs w:val="24"/>
        </w:rPr>
        <w:t>τέσσερις μαθήτριες και μαθητές και τρεις συνοδοί</w:t>
      </w:r>
      <w:r w:rsidRPr="00F77F5A">
        <w:rPr>
          <w:rFonts w:eastAsia="Times New Roman"/>
          <w:szCs w:val="24"/>
        </w:rPr>
        <w:t xml:space="preserve"> </w:t>
      </w:r>
      <w:r>
        <w:rPr>
          <w:rFonts w:eastAsia="Times New Roman"/>
          <w:szCs w:val="24"/>
        </w:rPr>
        <w:t>εκπαιδευτικοί τους από το Γυμνάσιο Λουτρακίου.</w:t>
      </w:r>
    </w:p>
    <w:p w14:paraId="77C02F4F" w14:textId="77777777" w:rsidR="006113A9" w:rsidRDefault="006B6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szCs w:val="24"/>
        </w:rPr>
      </w:pPr>
      <w:r>
        <w:rPr>
          <w:rFonts w:eastAsia="Times New Roman"/>
          <w:szCs w:val="24"/>
        </w:rPr>
        <w:t>Η Βο</w:t>
      </w:r>
      <w:r>
        <w:rPr>
          <w:rFonts w:eastAsia="Times New Roman"/>
          <w:szCs w:val="24"/>
        </w:rPr>
        <w:t xml:space="preserve">υλή </w:t>
      </w:r>
      <w:r>
        <w:rPr>
          <w:rFonts w:eastAsia="Times New Roman"/>
          <w:szCs w:val="24"/>
        </w:rPr>
        <w:t>σάς</w:t>
      </w:r>
      <w:r>
        <w:rPr>
          <w:rFonts w:eastAsia="Times New Roman"/>
          <w:szCs w:val="24"/>
        </w:rPr>
        <w:t xml:space="preserve"> καλωσορίζει.</w:t>
      </w:r>
    </w:p>
    <w:p w14:paraId="77C02F50" w14:textId="77777777" w:rsidR="006113A9" w:rsidRDefault="006B6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09"/>
        <w:contextualSpacing/>
        <w:jc w:val="center"/>
        <w:rPr>
          <w:rFonts w:eastAsia="Times New Roman"/>
          <w:szCs w:val="24"/>
        </w:rPr>
      </w:pPr>
      <w:r w:rsidRPr="002D28AB">
        <w:rPr>
          <w:rFonts w:eastAsia="Times New Roman"/>
          <w:szCs w:val="24"/>
        </w:rPr>
        <w:t>(Χειροκροτήματα απ’ όλες τις πτέρυγες της Βουλής)</w:t>
      </w:r>
    </w:p>
    <w:p w14:paraId="77C02F51" w14:textId="77777777" w:rsidR="006113A9" w:rsidRDefault="006B6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09"/>
        <w:contextualSpacing/>
        <w:jc w:val="both"/>
        <w:rPr>
          <w:rFonts w:eastAsia="Times New Roman"/>
          <w:szCs w:val="24"/>
        </w:rPr>
      </w:pPr>
      <w:r>
        <w:rPr>
          <w:rFonts w:eastAsia="Times New Roman"/>
          <w:szCs w:val="24"/>
        </w:rPr>
        <w:t>Κύριε Σαρίδη, έχετε τον λόγο.</w:t>
      </w:r>
    </w:p>
    <w:p w14:paraId="77C02F52" w14:textId="77777777" w:rsidR="006113A9" w:rsidRDefault="006B6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s="Times New Roman"/>
          <w:szCs w:val="24"/>
        </w:rPr>
      </w:pPr>
      <w:r w:rsidRPr="009516EA">
        <w:rPr>
          <w:rFonts w:eastAsia="Times New Roman" w:cs="Times New Roman"/>
          <w:b/>
          <w:szCs w:val="24"/>
        </w:rPr>
        <w:t>ΙΩΑΝΝΗΣ ΣΑΡΙΔΗΣ:</w:t>
      </w:r>
      <w:r>
        <w:rPr>
          <w:rFonts w:eastAsia="Times New Roman" w:cs="Times New Roman"/>
          <w:szCs w:val="24"/>
        </w:rPr>
        <w:t xml:space="preserve"> Θα αποδείξω, κύριε Πρωθυπουργέ,</w:t>
      </w:r>
      <w:r w:rsidRPr="00786503">
        <w:rPr>
          <w:rFonts w:eastAsia="Times New Roman" w:cs="Times New Roman"/>
          <w:szCs w:val="24"/>
        </w:rPr>
        <w:t xml:space="preserve"> πως τα επιχειρήματά σας είναι παράλογα</w:t>
      </w:r>
      <w:r>
        <w:rPr>
          <w:rFonts w:eastAsia="Times New Roman" w:cs="Times New Roman"/>
          <w:szCs w:val="24"/>
        </w:rPr>
        <w:t>. Ε</w:t>
      </w:r>
      <w:r w:rsidRPr="00786503">
        <w:rPr>
          <w:rFonts w:eastAsia="Times New Roman" w:cs="Times New Roman"/>
          <w:szCs w:val="24"/>
        </w:rPr>
        <w:t xml:space="preserve">πιχείρημα </w:t>
      </w:r>
      <w:r>
        <w:rPr>
          <w:rFonts w:eastAsia="Times New Roman" w:cs="Times New Roman"/>
          <w:szCs w:val="24"/>
        </w:rPr>
        <w:t>πρώτο.</w:t>
      </w:r>
      <w:r w:rsidRPr="00786503">
        <w:rPr>
          <w:rFonts w:eastAsia="Times New Roman" w:cs="Times New Roman"/>
          <w:szCs w:val="24"/>
        </w:rPr>
        <w:t xml:space="preserve"> </w:t>
      </w:r>
      <w:r>
        <w:rPr>
          <w:rFonts w:eastAsia="Times New Roman" w:cs="Times New Roman"/>
          <w:szCs w:val="24"/>
        </w:rPr>
        <w:t xml:space="preserve">Λέτε ότι </w:t>
      </w:r>
      <w:r w:rsidRPr="00786503">
        <w:rPr>
          <w:rFonts w:eastAsia="Times New Roman" w:cs="Times New Roman"/>
          <w:szCs w:val="24"/>
        </w:rPr>
        <w:t xml:space="preserve">με </w:t>
      </w:r>
      <w:r>
        <w:rPr>
          <w:rFonts w:eastAsia="Times New Roman" w:cs="Times New Roman"/>
          <w:szCs w:val="24"/>
        </w:rPr>
        <w:t xml:space="preserve">αυτή </w:t>
      </w:r>
      <w:r w:rsidRPr="00786503">
        <w:rPr>
          <w:rFonts w:eastAsia="Times New Roman" w:cs="Times New Roman"/>
          <w:szCs w:val="24"/>
        </w:rPr>
        <w:t xml:space="preserve">τη </w:t>
      </w:r>
      <w:r>
        <w:rPr>
          <w:rFonts w:eastAsia="Times New Roman" w:cs="Times New Roman"/>
          <w:szCs w:val="24"/>
        </w:rPr>
        <w:t>σ</w:t>
      </w:r>
      <w:r>
        <w:rPr>
          <w:rFonts w:eastAsia="Times New Roman" w:cs="Times New Roman"/>
          <w:szCs w:val="24"/>
        </w:rPr>
        <w:t xml:space="preserve">υμφωνία σώζεται η </w:t>
      </w:r>
      <w:r w:rsidRPr="00786503">
        <w:rPr>
          <w:rFonts w:eastAsia="Times New Roman" w:cs="Times New Roman"/>
          <w:szCs w:val="24"/>
        </w:rPr>
        <w:t xml:space="preserve">ιστορική </w:t>
      </w:r>
      <w:r w:rsidRPr="00786503">
        <w:rPr>
          <w:rFonts w:eastAsia="Times New Roman" w:cs="Times New Roman"/>
          <w:szCs w:val="24"/>
        </w:rPr>
        <w:t>αλήθεια</w:t>
      </w:r>
      <w:r>
        <w:rPr>
          <w:rFonts w:eastAsia="Times New Roman" w:cs="Times New Roman"/>
          <w:szCs w:val="24"/>
        </w:rPr>
        <w:t>. Μα</w:t>
      </w:r>
      <w:r w:rsidRPr="00786503">
        <w:rPr>
          <w:rFonts w:eastAsia="Times New Roman" w:cs="Times New Roman"/>
          <w:szCs w:val="24"/>
        </w:rPr>
        <w:t xml:space="preserve"> σας ρωτάω</w:t>
      </w:r>
      <w:r>
        <w:rPr>
          <w:rFonts w:eastAsia="Times New Roman" w:cs="Times New Roman"/>
          <w:szCs w:val="24"/>
        </w:rPr>
        <w:t xml:space="preserve">: Κινδύνευσε ποτέ </w:t>
      </w:r>
      <w:r w:rsidRPr="00786503">
        <w:rPr>
          <w:rFonts w:eastAsia="Times New Roman" w:cs="Times New Roman"/>
          <w:szCs w:val="24"/>
        </w:rPr>
        <w:t>η ιστορική αλήθεια</w:t>
      </w:r>
      <w:r>
        <w:rPr>
          <w:rFonts w:eastAsia="Times New Roman" w:cs="Times New Roman"/>
          <w:szCs w:val="24"/>
        </w:rPr>
        <w:t>; Α</w:t>
      </w:r>
      <w:r w:rsidRPr="00786503">
        <w:rPr>
          <w:rFonts w:eastAsia="Times New Roman" w:cs="Times New Roman"/>
          <w:szCs w:val="24"/>
        </w:rPr>
        <w:t>πό ποιον</w:t>
      </w:r>
      <w:r>
        <w:rPr>
          <w:rFonts w:eastAsia="Times New Roman" w:cs="Times New Roman"/>
          <w:szCs w:val="24"/>
        </w:rPr>
        <w:t>;</w:t>
      </w:r>
      <w:r w:rsidRPr="00786503">
        <w:rPr>
          <w:rFonts w:eastAsia="Times New Roman" w:cs="Times New Roman"/>
          <w:szCs w:val="24"/>
        </w:rPr>
        <w:t xml:space="preserve"> </w:t>
      </w:r>
      <w:r>
        <w:rPr>
          <w:rFonts w:eastAsia="Times New Roman" w:cs="Times New Roman"/>
          <w:szCs w:val="24"/>
        </w:rPr>
        <w:t>Α</w:t>
      </w:r>
      <w:r w:rsidRPr="00786503">
        <w:rPr>
          <w:rFonts w:eastAsia="Times New Roman" w:cs="Times New Roman"/>
          <w:szCs w:val="24"/>
        </w:rPr>
        <w:t>πό το κράτος των Σκοπίων</w:t>
      </w:r>
      <w:r>
        <w:rPr>
          <w:rFonts w:eastAsia="Times New Roman" w:cs="Times New Roman"/>
          <w:szCs w:val="24"/>
        </w:rPr>
        <w:t>;</w:t>
      </w:r>
      <w:r w:rsidRPr="00786503">
        <w:rPr>
          <w:rFonts w:eastAsia="Times New Roman" w:cs="Times New Roman"/>
          <w:szCs w:val="24"/>
        </w:rPr>
        <w:t xml:space="preserve"> </w:t>
      </w:r>
      <w:r>
        <w:rPr>
          <w:rFonts w:eastAsia="Times New Roman" w:cs="Times New Roman"/>
          <w:szCs w:val="24"/>
        </w:rPr>
        <w:t xml:space="preserve">Τι απαντάτε </w:t>
      </w:r>
      <w:r w:rsidRPr="00786503">
        <w:rPr>
          <w:rFonts w:eastAsia="Times New Roman" w:cs="Times New Roman"/>
          <w:szCs w:val="24"/>
        </w:rPr>
        <w:t xml:space="preserve">σε αυτούς που ισχυρίζονται πως δεν ήταν ποτέ δυνατόν να κινδυνεύσει </w:t>
      </w:r>
      <w:r>
        <w:rPr>
          <w:rFonts w:eastAsia="Times New Roman" w:cs="Times New Roman"/>
          <w:szCs w:val="24"/>
        </w:rPr>
        <w:t>α</w:t>
      </w:r>
      <w:r w:rsidRPr="00786503">
        <w:rPr>
          <w:rFonts w:eastAsia="Times New Roman" w:cs="Times New Roman"/>
          <w:szCs w:val="24"/>
        </w:rPr>
        <w:t>υτό που εσείς αποκαλείτε ιστορική αλήθεια</w:t>
      </w:r>
      <w:r>
        <w:rPr>
          <w:rFonts w:eastAsia="Times New Roman" w:cs="Times New Roman"/>
          <w:szCs w:val="24"/>
        </w:rPr>
        <w:t>; Δ</w:t>
      </w:r>
      <w:r w:rsidRPr="00786503">
        <w:rPr>
          <w:rFonts w:eastAsia="Times New Roman" w:cs="Times New Roman"/>
          <w:szCs w:val="24"/>
        </w:rPr>
        <w:t xml:space="preserve">εν κινδυνεύει από τίποτα </w:t>
      </w:r>
      <w:r>
        <w:rPr>
          <w:rFonts w:eastAsia="Times New Roman" w:cs="Times New Roman"/>
          <w:szCs w:val="24"/>
        </w:rPr>
        <w:t xml:space="preserve">η </w:t>
      </w:r>
      <w:r w:rsidRPr="00786503">
        <w:rPr>
          <w:rFonts w:eastAsia="Times New Roman" w:cs="Times New Roman"/>
          <w:szCs w:val="24"/>
        </w:rPr>
        <w:t>ιστορικ</w:t>
      </w:r>
      <w:r w:rsidRPr="00786503">
        <w:rPr>
          <w:rFonts w:eastAsia="Times New Roman" w:cs="Times New Roman"/>
          <w:szCs w:val="24"/>
        </w:rPr>
        <w:t>ή αλήθεια</w:t>
      </w:r>
      <w:r>
        <w:rPr>
          <w:rFonts w:eastAsia="Times New Roman" w:cs="Times New Roman"/>
          <w:szCs w:val="24"/>
        </w:rPr>
        <w:t>. Δ</w:t>
      </w:r>
      <w:r w:rsidRPr="00786503">
        <w:rPr>
          <w:rFonts w:eastAsia="Times New Roman" w:cs="Times New Roman"/>
          <w:szCs w:val="24"/>
        </w:rPr>
        <w:t>εν είναι καν δυνατό να κινδυν</w:t>
      </w:r>
      <w:r>
        <w:rPr>
          <w:rFonts w:eastAsia="Times New Roman" w:cs="Times New Roman"/>
          <w:szCs w:val="24"/>
        </w:rPr>
        <w:t>εύσ</w:t>
      </w:r>
      <w:r w:rsidRPr="00786503">
        <w:rPr>
          <w:rFonts w:eastAsia="Times New Roman" w:cs="Times New Roman"/>
          <w:szCs w:val="24"/>
        </w:rPr>
        <w:t>ει</w:t>
      </w:r>
      <w:r>
        <w:rPr>
          <w:rFonts w:eastAsia="Times New Roman" w:cs="Times New Roman"/>
          <w:szCs w:val="24"/>
        </w:rPr>
        <w:t>,</w:t>
      </w:r>
      <w:r w:rsidRPr="00786503">
        <w:rPr>
          <w:rFonts w:eastAsia="Times New Roman" w:cs="Times New Roman"/>
          <w:szCs w:val="24"/>
        </w:rPr>
        <w:t xml:space="preserve"> παρά μόνο από την υποκειμενικότητα και την έλλειψη επαγγελματισμού</w:t>
      </w:r>
      <w:r>
        <w:rPr>
          <w:rFonts w:eastAsia="Times New Roman" w:cs="Times New Roman"/>
          <w:szCs w:val="24"/>
        </w:rPr>
        <w:t xml:space="preserve"> αυτού</w:t>
      </w:r>
      <w:r w:rsidRPr="00786503">
        <w:rPr>
          <w:rFonts w:eastAsia="Times New Roman" w:cs="Times New Roman"/>
          <w:szCs w:val="24"/>
        </w:rPr>
        <w:t xml:space="preserve"> που καταγράφει την ιστορική αλήθεια</w:t>
      </w:r>
      <w:r>
        <w:rPr>
          <w:rFonts w:eastAsia="Times New Roman" w:cs="Times New Roman"/>
          <w:szCs w:val="24"/>
        </w:rPr>
        <w:t>. Κ</w:t>
      </w:r>
      <w:r w:rsidRPr="00786503">
        <w:rPr>
          <w:rFonts w:eastAsia="Times New Roman" w:cs="Times New Roman"/>
          <w:szCs w:val="24"/>
        </w:rPr>
        <w:t>αι ξέρετε ποιος μας το είπε πρ</w:t>
      </w:r>
      <w:r>
        <w:rPr>
          <w:rFonts w:eastAsia="Times New Roman" w:cs="Times New Roman"/>
          <w:szCs w:val="24"/>
        </w:rPr>
        <w:t>ώ</w:t>
      </w:r>
      <w:r w:rsidRPr="00786503">
        <w:rPr>
          <w:rFonts w:eastAsia="Times New Roman" w:cs="Times New Roman"/>
          <w:szCs w:val="24"/>
        </w:rPr>
        <w:t>τ</w:t>
      </w:r>
      <w:r>
        <w:rPr>
          <w:rFonts w:eastAsia="Times New Roman" w:cs="Times New Roman"/>
          <w:szCs w:val="24"/>
        </w:rPr>
        <w:t>ος</w:t>
      </w:r>
      <w:r w:rsidRPr="00786503">
        <w:rPr>
          <w:rFonts w:eastAsia="Times New Roman" w:cs="Times New Roman"/>
          <w:szCs w:val="24"/>
        </w:rPr>
        <w:t xml:space="preserve"> αυτό</w:t>
      </w:r>
      <w:r>
        <w:rPr>
          <w:rFonts w:eastAsia="Times New Roman" w:cs="Times New Roman"/>
          <w:szCs w:val="24"/>
        </w:rPr>
        <w:t>,</w:t>
      </w:r>
      <w:r w:rsidRPr="00786503">
        <w:rPr>
          <w:rFonts w:eastAsia="Times New Roman" w:cs="Times New Roman"/>
          <w:szCs w:val="24"/>
        </w:rPr>
        <w:t xml:space="preserve"> κύριε </w:t>
      </w:r>
      <w:r>
        <w:rPr>
          <w:rFonts w:eastAsia="Times New Roman" w:cs="Times New Roman"/>
          <w:szCs w:val="24"/>
        </w:rPr>
        <w:t>Π</w:t>
      </w:r>
      <w:r w:rsidRPr="00786503">
        <w:rPr>
          <w:rFonts w:eastAsia="Times New Roman" w:cs="Times New Roman"/>
          <w:szCs w:val="24"/>
        </w:rPr>
        <w:t>ρωθυπουργέ</w:t>
      </w:r>
      <w:r>
        <w:rPr>
          <w:rFonts w:eastAsia="Times New Roman" w:cs="Times New Roman"/>
          <w:szCs w:val="24"/>
        </w:rPr>
        <w:t>; Γ</w:t>
      </w:r>
      <w:r w:rsidRPr="00786503">
        <w:rPr>
          <w:rFonts w:eastAsia="Times New Roman" w:cs="Times New Roman"/>
          <w:szCs w:val="24"/>
        </w:rPr>
        <w:t>νωρίζετε ποιος ήταν ο πρώτος απευθυν</w:t>
      </w:r>
      <w:r w:rsidRPr="00786503">
        <w:rPr>
          <w:rFonts w:eastAsia="Times New Roman" w:cs="Times New Roman"/>
          <w:szCs w:val="24"/>
        </w:rPr>
        <w:t xml:space="preserve">όμενος σε όλους </w:t>
      </w:r>
      <w:r>
        <w:rPr>
          <w:rFonts w:eastAsia="Times New Roman" w:cs="Times New Roman"/>
          <w:szCs w:val="24"/>
        </w:rPr>
        <w:t>μας,</w:t>
      </w:r>
      <w:r w:rsidRPr="00786503">
        <w:rPr>
          <w:rFonts w:eastAsia="Times New Roman" w:cs="Times New Roman"/>
          <w:szCs w:val="24"/>
        </w:rPr>
        <w:t xml:space="preserve"> σε </w:t>
      </w:r>
      <w:r w:rsidRPr="00786503">
        <w:rPr>
          <w:rFonts w:eastAsia="Times New Roman" w:cs="Times New Roman"/>
          <w:szCs w:val="24"/>
        </w:rPr>
        <w:lastRenderedPageBreak/>
        <w:t>ολόκληρη την ανθρωπότητα</w:t>
      </w:r>
      <w:r>
        <w:rPr>
          <w:rFonts w:eastAsia="Times New Roman" w:cs="Times New Roman"/>
          <w:szCs w:val="24"/>
        </w:rPr>
        <w:t>; Ο</w:t>
      </w:r>
      <w:r w:rsidRPr="00786503">
        <w:rPr>
          <w:rFonts w:eastAsia="Times New Roman" w:cs="Times New Roman"/>
          <w:szCs w:val="24"/>
        </w:rPr>
        <w:t xml:space="preserve"> Θουκυδίδης</w:t>
      </w:r>
      <w:r>
        <w:rPr>
          <w:rFonts w:eastAsia="Times New Roman" w:cs="Times New Roman"/>
          <w:szCs w:val="24"/>
        </w:rPr>
        <w:t>. Α</w:t>
      </w:r>
      <w:r w:rsidRPr="00786503">
        <w:rPr>
          <w:rFonts w:eastAsia="Times New Roman" w:cs="Times New Roman"/>
          <w:szCs w:val="24"/>
        </w:rPr>
        <w:t>υτός μας το είχε πει</w:t>
      </w:r>
      <w:r>
        <w:rPr>
          <w:rFonts w:eastAsia="Times New Roman" w:cs="Times New Roman"/>
          <w:szCs w:val="24"/>
        </w:rPr>
        <w:t>. Ο</w:t>
      </w:r>
      <w:r w:rsidRPr="00786503">
        <w:rPr>
          <w:rFonts w:eastAsia="Times New Roman" w:cs="Times New Roman"/>
          <w:szCs w:val="24"/>
        </w:rPr>
        <w:t xml:space="preserve"> Θουκυδίδης ήταν </w:t>
      </w:r>
      <w:r>
        <w:rPr>
          <w:rFonts w:eastAsia="Times New Roman" w:cs="Times New Roman"/>
          <w:szCs w:val="24"/>
        </w:rPr>
        <w:t>αυτός, κ</w:t>
      </w:r>
      <w:r w:rsidRPr="00786503">
        <w:rPr>
          <w:rFonts w:eastAsia="Times New Roman" w:cs="Times New Roman"/>
          <w:szCs w:val="24"/>
        </w:rPr>
        <w:t>ύριε Τσίπρα</w:t>
      </w:r>
      <w:r>
        <w:rPr>
          <w:rFonts w:eastAsia="Times New Roman" w:cs="Times New Roman"/>
          <w:szCs w:val="24"/>
        </w:rPr>
        <w:t>,</w:t>
      </w:r>
      <w:r w:rsidRPr="00786503">
        <w:rPr>
          <w:rFonts w:eastAsia="Times New Roman" w:cs="Times New Roman"/>
          <w:szCs w:val="24"/>
        </w:rPr>
        <w:t xml:space="preserve"> που μας εξήγησε από πολύ νωρίς στην ίδια γλώσσα που μιλάμε και σήμερα το ποιοι ακριβώς είναι οι κίνδυνοι που αντιμετωπίζει </w:t>
      </w:r>
      <w:r>
        <w:rPr>
          <w:rFonts w:eastAsia="Times New Roman" w:cs="Times New Roman"/>
          <w:szCs w:val="24"/>
        </w:rPr>
        <w:t xml:space="preserve">η </w:t>
      </w:r>
      <w:r w:rsidRPr="00786503">
        <w:rPr>
          <w:rFonts w:eastAsia="Times New Roman" w:cs="Times New Roman"/>
          <w:szCs w:val="24"/>
        </w:rPr>
        <w:t>ιστορ</w:t>
      </w:r>
      <w:r w:rsidRPr="00786503">
        <w:rPr>
          <w:rFonts w:eastAsia="Times New Roman" w:cs="Times New Roman"/>
          <w:szCs w:val="24"/>
        </w:rPr>
        <w:t xml:space="preserve">ική </w:t>
      </w:r>
      <w:r>
        <w:rPr>
          <w:rFonts w:eastAsia="Times New Roman" w:cs="Times New Roman"/>
          <w:szCs w:val="24"/>
        </w:rPr>
        <w:t>α</w:t>
      </w:r>
      <w:r w:rsidRPr="00786503">
        <w:rPr>
          <w:rFonts w:eastAsia="Times New Roman" w:cs="Times New Roman"/>
          <w:szCs w:val="24"/>
        </w:rPr>
        <w:t>λήθεια</w:t>
      </w:r>
      <w:r>
        <w:rPr>
          <w:rFonts w:eastAsia="Times New Roman" w:cs="Times New Roman"/>
          <w:szCs w:val="24"/>
        </w:rPr>
        <w:t>. Μ</w:t>
      </w:r>
      <w:r w:rsidRPr="00786503">
        <w:rPr>
          <w:rFonts w:eastAsia="Times New Roman" w:cs="Times New Roman"/>
          <w:szCs w:val="24"/>
        </w:rPr>
        <w:t xml:space="preserve">ας υπέδειξε </w:t>
      </w:r>
      <w:r>
        <w:rPr>
          <w:rFonts w:eastAsia="Times New Roman" w:cs="Times New Roman"/>
          <w:szCs w:val="24"/>
        </w:rPr>
        <w:t>μ</w:t>
      </w:r>
      <w:r w:rsidRPr="00786503">
        <w:rPr>
          <w:rFonts w:eastAsia="Times New Roman" w:cs="Times New Roman"/>
          <w:szCs w:val="24"/>
        </w:rPr>
        <w:t>άλιστα και τον δρόμο</w:t>
      </w:r>
      <w:r>
        <w:rPr>
          <w:rFonts w:eastAsia="Times New Roman" w:cs="Times New Roman"/>
          <w:szCs w:val="24"/>
        </w:rPr>
        <w:t>,</w:t>
      </w:r>
      <w:r w:rsidRPr="00786503">
        <w:rPr>
          <w:rFonts w:eastAsia="Times New Roman" w:cs="Times New Roman"/>
          <w:szCs w:val="24"/>
        </w:rPr>
        <w:t xml:space="preserve"> μας έδειξε προς τα πού πρέπει να ψάξουμε</w:t>
      </w:r>
      <w:r>
        <w:rPr>
          <w:rFonts w:eastAsia="Times New Roman" w:cs="Times New Roman"/>
          <w:szCs w:val="24"/>
        </w:rPr>
        <w:t>,</w:t>
      </w:r>
      <w:r w:rsidRPr="00786503">
        <w:rPr>
          <w:rFonts w:eastAsia="Times New Roman" w:cs="Times New Roman"/>
          <w:szCs w:val="24"/>
        </w:rPr>
        <w:t xml:space="preserve"> για να βρούμε όλους τους πιθανούς τρόπους</w:t>
      </w:r>
      <w:r>
        <w:rPr>
          <w:rFonts w:eastAsia="Times New Roman" w:cs="Times New Roman"/>
          <w:szCs w:val="24"/>
        </w:rPr>
        <w:t>,</w:t>
      </w:r>
      <w:r w:rsidRPr="00786503">
        <w:rPr>
          <w:rFonts w:eastAsia="Times New Roman" w:cs="Times New Roman"/>
          <w:szCs w:val="24"/>
        </w:rPr>
        <w:t xml:space="preserve"> για να προστατεύσουμε την ιστορική αλήθεια</w:t>
      </w:r>
      <w:r>
        <w:rPr>
          <w:rFonts w:eastAsia="Times New Roman" w:cs="Times New Roman"/>
          <w:szCs w:val="24"/>
        </w:rPr>
        <w:t>. Γ</w:t>
      </w:r>
      <w:r w:rsidRPr="00786503">
        <w:rPr>
          <w:rFonts w:eastAsia="Times New Roman" w:cs="Times New Roman"/>
          <w:szCs w:val="24"/>
        </w:rPr>
        <w:t>ι</w:t>
      </w:r>
      <w:r>
        <w:rPr>
          <w:rFonts w:eastAsia="Times New Roman" w:cs="Times New Roman"/>
          <w:szCs w:val="24"/>
        </w:rPr>
        <w:t>’</w:t>
      </w:r>
      <w:r w:rsidRPr="00786503">
        <w:rPr>
          <w:rFonts w:eastAsia="Times New Roman" w:cs="Times New Roman"/>
          <w:szCs w:val="24"/>
        </w:rPr>
        <w:t xml:space="preserve"> αυτό</w:t>
      </w:r>
      <w:r>
        <w:rPr>
          <w:rFonts w:eastAsia="Times New Roman" w:cs="Times New Roman"/>
          <w:szCs w:val="24"/>
        </w:rPr>
        <w:t>, επειδή πρώτος αυτός</w:t>
      </w:r>
      <w:r w:rsidRPr="00786503">
        <w:rPr>
          <w:rFonts w:eastAsia="Times New Roman" w:cs="Times New Roman"/>
          <w:szCs w:val="24"/>
        </w:rPr>
        <w:t xml:space="preserve"> μας επέδειξε τις απειλές κατά της ιστορικής αλήθ</w:t>
      </w:r>
      <w:r w:rsidRPr="00786503">
        <w:rPr>
          <w:rFonts w:eastAsia="Times New Roman" w:cs="Times New Roman"/>
          <w:szCs w:val="24"/>
        </w:rPr>
        <w:t xml:space="preserve">ειας και επειδή αυτός </w:t>
      </w:r>
      <w:r>
        <w:rPr>
          <w:rFonts w:eastAsia="Times New Roman" w:cs="Times New Roman"/>
          <w:szCs w:val="24"/>
        </w:rPr>
        <w:t xml:space="preserve">μας εξήγησε τι </w:t>
      </w:r>
      <w:r w:rsidRPr="00786503">
        <w:rPr>
          <w:rFonts w:eastAsia="Times New Roman" w:cs="Times New Roman"/>
          <w:szCs w:val="24"/>
        </w:rPr>
        <w:t>πρέπει να κάνουμε για να τις αντιμετωπίσουμε αποτελεσματικά</w:t>
      </w:r>
      <w:r>
        <w:rPr>
          <w:rFonts w:eastAsia="Times New Roman" w:cs="Times New Roman"/>
          <w:szCs w:val="24"/>
        </w:rPr>
        <w:t>,</w:t>
      </w:r>
      <w:r w:rsidRPr="00786503">
        <w:rPr>
          <w:rFonts w:eastAsia="Times New Roman" w:cs="Times New Roman"/>
          <w:szCs w:val="24"/>
        </w:rPr>
        <w:t xml:space="preserve"> ονομάστηκε </w:t>
      </w:r>
      <w:r>
        <w:rPr>
          <w:rFonts w:eastAsia="Times New Roman" w:cs="Times New Roman"/>
          <w:szCs w:val="24"/>
        </w:rPr>
        <w:t xml:space="preserve">ο ίδιος </w:t>
      </w:r>
      <w:r w:rsidRPr="00786503">
        <w:rPr>
          <w:rFonts w:eastAsia="Times New Roman" w:cs="Times New Roman"/>
          <w:szCs w:val="24"/>
        </w:rPr>
        <w:t>ουσιαστικά ως ένας μεγάλος ιστορικός</w:t>
      </w:r>
      <w:r>
        <w:rPr>
          <w:rFonts w:eastAsia="Times New Roman" w:cs="Times New Roman"/>
          <w:szCs w:val="24"/>
        </w:rPr>
        <w:t>.</w:t>
      </w:r>
    </w:p>
    <w:p w14:paraId="77C02F53" w14:textId="77777777" w:rsidR="006113A9" w:rsidRDefault="006B6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s="Times New Roman"/>
          <w:szCs w:val="24"/>
        </w:rPr>
      </w:pPr>
      <w:r>
        <w:rPr>
          <w:rFonts w:eastAsia="Times New Roman" w:cs="Times New Roman"/>
          <w:szCs w:val="24"/>
        </w:rPr>
        <w:t>Α</w:t>
      </w:r>
      <w:r w:rsidRPr="00786503">
        <w:rPr>
          <w:rFonts w:eastAsia="Times New Roman" w:cs="Times New Roman"/>
          <w:szCs w:val="24"/>
        </w:rPr>
        <w:t>γαπητοί συνάδελφοι</w:t>
      </w:r>
      <w:r>
        <w:rPr>
          <w:rFonts w:eastAsia="Times New Roman" w:cs="Times New Roman"/>
          <w:szCs w:val="24"/>
        </w:rPr>
        <w:t>,</w:t>
      </w:r>
      <w:r w:rsidRPr="00786503">
        <w:rPr>
          <w:rFonts w:eastAsia="Times New Roman" w:cs="Times New Roman"/>
          <w:szCs w:val="24"/>
        </w:rPr>
        <w:t xml:space="preserve"> για όλους αυτούς τους λόγους ονομάστηκε ο Θουκυδίδης </w:t>
      </w:r>
      <w:r>
        <w:rPr>
          <w:rFonts w:eastAsia="Times New Roman" w:cs="Times New Roman"/>
          <w:szCs w:val="24"/>
        </w:rPr>
        <w:t>«</w:t>
      </w:r>
      <w:r w:rsidRPr="00786503">
        <w:rPr>
          <w:rFonts w:eastAsia="Times New Roman" w:cs="Times New Roman"/>
          <w:szCs w:val="24"/>
        </w:rPr>
        <w:t>πατέρας της Ιστορίας</w:t>
      </w:r>
      <w:r>
        <w:rPr>
          <w:rFonts w:eastAsia="Times New Roman" w:cs="Times New Roman"/>
          <w:szCs w:val="24"/>
        </w:rPr>
        <w:t xml:space="preserve">». </w:t>
      </w:r>
      <w:r>
        <w:rPr>
          <w:rFonts w:eastAsia="Times New Roman" w:cs="Times New Roman"/>
          <w:szCs w:val="24"/>
        </w:rPr>
        <w:t>Αυτός</w:t>
      </w:r>
      <w:r w:rsidRPr="00786503">
        <w:rPr>
          <w:rFonts w:eastAsia="Times New Roman" w:cs="Times New Roman"/>
          <w:szCs w:val="24"/>
        </w:rPr>
        <w:t xml:space="preserve"> απορρίπτει το πρώτο επιχείρημα</w:t>
      </w:r>
      <w:r>
        <w:rPr>
          <w:rFonts w:eastAsia="Times New Roman" w:cs="Times New Roman"/>
          <w:szCs w:val="24"/>
        </w:rPr>
        <w:t>, α</w:t>
      </w:r>
      <w:r w:rsidRPr="00786503">
        <w:rPr>
          <w:rFonts w:eastAsia="Times New Roman" w:cs="Times New Roman"/>
          <w:szCs w:val="24"/>
        </w:rPr>
        <w:t xml:space="preserve">μφισβητώντας τον ισχυρισμό πως οι παραλογισμοί του </w:t>
      </w:r>
      <w:r>
        <w:rPr>
          <w:rFonts w:eastAsia="Times New Roman" w:cs="Times New Roman"/>
          <w:szCs w:val="24"/>
        </w:rPr>
        <w:t>Γ</w:t>
      </w:r>
      <w:r w:rsidRPr="00786503">
        <w:rPr>
          <w:rFonts w:eastAsia="Times New Roman" w:cs="Times New Roman"/>
          <w:szCs w:val="24"/>
        </w:rPr>
        <w:t xml:space="preserve">κρούεφσκι πως τα αγάλματα των </w:t>
      </w:r>
      <w:r>
        <w:rPr>
          <w:rFonts w:eastAsia="Times New Roman" w:cs="Times New Roman"/>
          <w:szCs w:val="24"/>
        </w:rPr>
        <w:t>Σ</w:t>
      </w:r>
      <w:r w:rsidRPr="00786503">
        <w:rPr>
          <w:rFonts w:eastAsia="Times New Roman" w:cs="Times New Roman"/>
          <w:szCs w:val="24"/>
        </w:rPr>
        <w:t xml:space="preserve">κοπιανών και οι ταμπέλες των </w:t>
      </w:r>
      <w:r>
        <w:rPr>
          <w:rFonts w:eastAsia="Times New Roman" w:cs="Times New Roman"/>
          <w:szCs w:val="24"/>
        </w:rPr>
        <w:t>δ</w:t>
      </w:r>
      <w:r w:rsidRPr="00786503">
        <w:rPr>
          <w:rFonts w:eastAsia="Times New Roman" w:cs="Times New Roman"/>
          <w:szCs w:val="24"/>
        </w:rPr>
        <w:t>ρόμων τους έθεσαν έστω και για ένα δευτερόλεπτο σε κίνδυνο την ιστορική αλήθεια</w:t>
      </w:r>
      <w:r>
        <w:rPr>
          <w:rFonts w:eastAsia="Times New Roman" w:cs="Times New Roman"/>
          <w:szCs w:val="24"/>
        </w:rPr>
        <w:t>. Δ</w:t>
      </w:r>
      <w:r w:rsidRPr="00786503">
        <w:rPr>
          <w:rFonts w:eastAsia="Times New Roman" w:cs="Times New Roman"/>
          <w:szCs w:val="24"/>
        </w:rPr>
        <w:t>εν περίμενε κανείς τον</w:t>
      </w:r>
      <w:r w:rsidRPr="00786503">
        <w:rPr>
          <w:rFonts w:eastAsia="Times New Roman" w:cs="Times New Roman"/>
          <w:szCs w:val="24"/>
        </w:rPr>
        <w:t xml:space="preserve"> κύριο </w:t>
      </w:r>
      <w:r>
        <w:rPr>
          <w:rFonts w:eastAsia="Times New Roman" w:cs="Times New Roman"/>
          <w:szCs w:val="24"/>
        </w:rPr>
        <w:t>Π</w:t>
      </w:r>
      <w:r w:rsidRPr="00786503">
        <w:rPr>
          <w:rFonts w:eastAsia="Times New Roman" w:cs="Times New Roman"/>
          <w:szCs w:val="24"/>
        </w:rPr>
        <w:t>ρωθυπουργό</w:t>
      </w:r>
      <w:r>
        <w:rPr>
          <w:rFonts w:eastAsia="Times New Roman" w:cs="Times New Roman"/>
          <w:szCs w:val="24"/>
        </w:rPr>
        <w:t xml:space="preserve"> ή</w:t>
      </w:r>
      <w:r w:rsidRPr="00786503">
        <w:rPr>
          <w:rFonts w:eastAsia="Times New Roman" w:cs="Times New Roman"/>
          <w:szCs w:val="24"/>
        </w:rPr>
        <w:t xml:space="preserve"> τον κ</w:t>
      </w:r>
      <w:r>
        <w:rPr>
          <w:rFonts w:eastAsia="Times New Roman" w:cs="Times New Roman"/>
          <w:szCs w:val="24"/>
        </w:rPr>
        <w:t>.</w:t>
      </w:r>
      <w:r w:rsidRPr="00786503">
        <w:rPr>
          <w:rFonts w:eastAsia="Times New Roman" w:cs="Times New Roman"/>
          <w:szCs w:val="24"/>
        </w:rPr>
        <w:t xml:space="preserve"> Κοτζιά</w:t>
      </w:r>
      <w:r>
        <w:rPr>
          <w:rFonts w:eastAsia="Times New Roman" w:cs="Times New Roman"/>
          <w:szCs w:val="24"/>
        </w:rPr>
        <w:t>,</w:t>
      </w:r>
      <w:r w:rsidRPr="00786503">
        <w:rPr>
          <w:rFonts w:eastAsia="Times New Roman" w:cs="Times New Roman"/>
          <w:szCs w:val="24"/>
        </w:rPr>
        <w:t xml:space="preserve"> δεν </w:t>
      </w:r>
      <w:r>
        <w:rPr>
          <w:rFonts w:eastAsia="Times New Roman" w:cs="Times New Roman"/>
          <w:szCs w:val="24"/>
        </w:rPr>
        <w:t>π</w:t>
      </w:r>
      <w:r w:rsidRPr="00786503">
        <w:rPr>
          <w:rFonts w:eastAsia="Times New Roman" w:cs="Times New Roman"/>
          <w:szCs w:val="24"/>
        </w:rPr>
        <w:t xml:space="preserve">ερίμενε </w:t>
      </w:r>
      <w:r>
        <w:rPr>
          <w:rFonts w:eastAsia="Times New Roman" w:cs="Times New Roman"/>
          <w:szCs w:val="24"/>
        </w:rPr>
        <w:t>η</w:t>
      </w:r>
      <w:r w:rsidRPr="00786503">
        <w:rPr>
          <w:rFonts w:eastAsia="Times New Roman" w:cs="Times New Roman"/>
          <w:szCs w:val="24"/>
        </w:rPr>
        <w:t xml:space="preserve"> ιστορία να μας σώσει από κανέναν</w:t>
      </w:r>
      <w:r>
        <w:rPr>
          <w:rFonts w:eastAsia="Times New Roman" w:cs="Times New Roman"/>
          <w:szCs w:val="24"/>
        </w:rPr>
        <w:t>.</w:t>
      </w:r>
      <w:r w:rsidRPr="00786503">
        <w:rPr>
          <w:rFonts w:eastAsia="Times New Roman" w:cs="Times New Roman"/>
          <w:szCs w:val="24"/>
        </w:rPr>
        <w:t xml:space="preserve"> </w:t>
      </w:r>
      <w:r w:rsidRPr="008027FB">
        <w:rPr>
          <w:rFonts w:eastAsia="Times New Roman" w:cs="Times New Roman"/>
          <w:szCs w:val="24"/>
        </w:rPr>
        <w:t xml:space="preserve">Ούτε ο Μέγας Αλέξανδρος </w:t>
      </w:r>
      <w:r w:rsidRPr="008027FB">
        <w:rPr>
          <w:rFonts w:eastAsia="Times New Roman" w:cs="Times New Roman"/>
          <w:szCs w:val="24"/>
        </w:rPr>
        <w:lastRenderedPageBreak/>
        <w:t>ούτε ο Αριστοτέλης ούτε ο Φίλιππος ούτε η Θεσσαλονίκη ούτε η Μακεδονία ούτε και κανένας Έλληνας περίμενε εσάς, κύριε Πρωθυπουργέ, να τον σώσει, για</w:t>
      </w:r>
      <w:r w:rsidRPr="008027FB">
        <w:rPr>
          <w:rFonts w:eastAsia="Times New Roman" w:cs="Times New Roman"/>
          <w:szCs w:val="24"/>
        </w:rPr>
        <w:t>τί πάρα πολύ απλά κανείς μας δεν πίστευε ούτε και πιστεύει</w:t>
      </w:r>
      <w:r w:rsidRPr="008027FB">
        <w:rPr>
          <w:rFonts w:eastAsia="Times New Roman" w:cs="Times New Roman"/>
          <w:szCs w:val="24"/>
        </w:rPr>
        <w:t>,</w:t>
      </w:r>
      <w:r w:rsidRPr="008027FB">
        <w:rPr>
          <w:rFonts w:eastAsia="Times New Roman" w:cs="Times New Roman"/>
          <w:szCs w:val="24"/>
        </w:rPr>
        <w:t xml:space="preserve"> πως χρειάζεται να τον σώσουν από τίποτα. Το πρώτο </w:t>
      </w:r>
      <w:r>
        <w:rPr>
          <w:rFonts w:eastAsia="Times New Roman" w:cs="Times New Roman"/>
          <w:szCs w:val="24"/>
        </w:rPr>
        <w:t>σας,</w:t>
      </w:r>
      <w:r w:rsidRPr="00786503">
        <w:rPr>
          <w:rFonts w:eastAsia="Times New Roman" w:cs="Times New Roman"/>
          <w:szCs w:val="24"/>
        </w:rPr>
        <w:t xml:space="preserve"> </w:t>
      </w:r>
      <w:r>
        <w:rPr>
          <w:rFonts w:eastAsia="Times New Roman" w:cs="Times New Roman"/>
          <w:szCs w:val="24"/>
        </w:rPr>
        <w:t>λ</w:t>
      </w:r>
      <w:r w:rsidRPr="00786503">
        <w:rPr>
          <w:rFonts w:eastAsia="Times New Roman" w:cs="Times New Roman"/>
          <w:szCs w:val="24"/>
        </w:rPr>
        <w:t>οιπόν</w:t>
      </w:r>
      <w:r>
        <w:rPr>
          <w:rFonts w:eastAsia="Times New Roman" w:cs="Times New Roman"/>
          <w:szCs w:val="24"/>
        </w:rPr>
        <w:t>,</w:t>
      </w:r>
      <w:r w:rsidRPr="00786503">
        <w:rPr>
          <w:rFonts w:eastAsia="Times New Roman" w:cs="Times New Roman"/>
          <w:szCs w:val="24"/>
        </w:rPr>
        <w:t xml:space="preserve"> επιχείρημα πως δήθεν σώσατε την ιστορική αλήθεια</w:t>
      </w:r>
      <w:r>
        <w:rPr>
          <w:rFonts w:eastAsia="Times New Roman" w:cs="Times New Roman"/>
          <w:szCs w:val="24"/>
        </w:rPr>
        <w:t>,</w:t>
      </w:r>
      <w:r w:rsidRPr="00786503">
        <w:rPr>
          <w:rFonts w:eastAsia="Times New Roman" w:cs="Times New Roman"/>
          <w:szCs w:val="24"/>
        </w:rPr>
        <w:t xml:space="preserve"> το </w:t>
      </w:r>
      <w:r>
        <w:rPr>
          <w:rFonts w:eastAsia="Times New Roman" w:cs="Times New Roman"/>
          <w:szCs w:val="24"/>
        </w:rPr>
        <w:t>«</w:t>
      </w:r>
      <w:r>
        <w:rPr>
          <w:rFonts w:eastAsia="Times New Roman" w:cs="Times New Roman"/>
          <w:szCs w:val="24"/>
        </w:rPr>
        <w:t>μάσησε</w:t>
      </w:r>
      <w:r>
        <w:rPr>
          <w:rFonts w:eastAsia="Times New Roman" w:cs="Times New Roman"/>
          <w:szCs w:val="24"/>
        </w:rPr>
        <w:t>»</w:t>
      </w:r>
      <w:r>
        <w:rPr>
          <w:rFonts w:eastAsia="Times New Roman" w:cs="Times New Roman"/>
          <w:szCs w:val="24"/>
        </w:rPr>
        <w:t xml:space="preserve"> ο Θουκυδίδης</w:t>
      </w:r>
      <w:r>
        <w:rPr>
          <w:rFonts w:eastAsia="Times New Roman" w:cs="Times New Roman"/>
          <w:szCs w:val="24"/>
        </w:rPr>
        <w:t>!</w:t>
      </w:r>
    </w:p>
    <w:p w14:paraId="77C02F54" w14:textId="77777777" w:rsidR="006113A9" w:rsidRDefault="006B6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s="Times New Roman"/>
          <w:szCs w:val="24"/>
        </w:rPr>
      </w:pPr>
      <w:r>
        <w:rPr>
          <w:rFonts w:eastAsia="Times New Roman" w:cs="Times New Roman"/>
          <w:szCs w:val="24"/>
        </w:rPr>
        <w:t>Π</w:t>
      </w:r>
      <w:r w:rsidRPr="00786503">
        <w:rPr>
          <w:rFonts w:eastAsia="Times New Roman" w:cs="Times New Roman"/>
          <w:szCs w:val="24"/>
        </w:rPr>
        <w:t>άμε στο δεύτερο επιχείρημα</w:t>
      </w:r>
      <w:r>
        <w:rPr>
          <w:rFonts w:eastAsia="Times New Roman" w:cs="Times New Roman"/>
          <w:szCs w:val="24"/>
        </w:rPr>
        <w:t>,</w:t>
      </w:r>
      <w:r w:rsidRPr="00786503">
        <w:rPr>
          <w:rFonts w:eastAsia="Times New Roman" w:cs="Times New Roman"/>
          <w:szCs w:val="24"/>
        </w:rPr>
        <w:t xml:space="preserve"> π</w:t>
      </w:r>
      <w:r>
        <w:rPr>
          <w:rFonts w:eastAsia="Times New Roman" w:cs="Times New Roman"/>
          <w:szCs w:val="24"/>
        </w:rPr>
        <w:t>ως</w:t>
      </w:r>
      <w:r w:rsidRPr="00786503">
        <w:rPr>
          <w:rFonts w:eastAsia="Times New Roman" w:cs="Times New Roman"/>
          <w:szCs w:val="24"/>
        </w:rPr>
        <w:t xml:space="preserve"> η </w:t>
      </w:r>
      <w:r>
        <w:rPr>
          <w:rFonts w:eastAsia="Times New Roman" w:cs="Times New Roman"/>
          <w:szCs w:val="24"/>
        </w:rPr>
        <w:t>σ</w:t>
      </w:r>
      <w:r w:rsidRPr="00786503">
        <w:rPr>
          <w:rFonts w:eastAsia="Times New Roman" w:cs="Times New Roman"/>
          <w:szCs w:val="24"/>
        </w:rPr>
        <w:t>υμφωνία αυτή βάζει τέ</w:t>
      </w:r>
      <w:r w:rsidRPr="00786503">
        <w:rPr>
          <w:rFonts w:eastAsia="Times New Roman" w:cs="Times New Roman"/>
          <w:szCs w:val="24"/>
        </w:rPr>
        <w:t>λος στους αλυτρωτισμού</w:t>
      </w:r>
      <w:r>
        <w:rPr>
          <w:rFonts w:eastAsia="Times New Roman" w:cs="Times New Roman"/>
          <w:szCs w:val="24"/>
        </w:rPr>
        <w:t>ς.</w:t>
      </w:r>
      <w:r w:rsidRPr="00786503">
        <w:rPr>
          <w:rFonts w:eastAsia="Times New Roman" w:cs="Times New Roman"/>
          <w:szCs w:val="24"/>
        </w:rPr>
        <w:t xml:space="preserve"> </w:t>
      </w:r>
      <w:r>
        <w:rPr>
          <w:rFonts w:eastAsia="Times New Roman" w:cs="Times New Roman"/>
          <w:szCs w:val="24"/>
        </w:rPr>
        <w:t>Ε</w:t>
      </w:r>
      <w:r w:rsidRPr="00786503">
        <w:rPr>
          <w:rFonts w:eastAsia="Times New Roman" w:cs="Times New Roman"/>
          <w:szCs w:val="24"/>
        </w:rPr>
        <w:t xml:space="preserve">λπίζω </w:t>
      </w:r>
      <w:r>
        <w:rPr>
          <w:rFonts w:eastAsia="Times New Roman" w:cs="Times New Roman"/>
          <w:szCs w:val="24"/>
        </w:rPr>
        <w:t>γ</w:t>
      </w:r>
      <w:r w:rsidRPr="00786503">
        <w:rPr>
          <w:rFonts w:eastAsia="Times New Roman" w:cs="Times New Roman"/>
          <w:szCs w:val="24"/>
        </w:rPr>
        <w:t>ια χάρη της συζήτησης και της λογικής</w:t>
      </w:r>
      <w:r>
        <w:rPr>
          <w:rFonts w:eastAsia="Times New Roman" w:cs="Times New Roman"/>
          <w:szCs w:val="24"/>
        </w:rPr>
        <w:t xml:space="preserve">, στο όνομα δηλαδή της λογικής, </w:t>
      </w:r>
      <w:r w:rsidRPr="00786503">
        <w:rPr>
          <w:rFonts w:eastAsia="Times New Roman" w:cs="Times New Roman"/>
          <w:szCs w:val="24"/>
        </w:rPr>
        <w:t>πως θα συμφωνήσετε μαζί μου ότι η απειλή του αλυτρωτισμού</w:t>
      </w:r>
      <w:r>
        <w:rPr>
          <w:rFonts w:eastAsia="Times New Roman" w:cs="Times New Roman"/>
          <w:szCs w:val="24"/>
        </w:rPr>
        <w:t>,</w:t>
      </w:r>
      <w:r w:rsidRPr="00786503">
        <w:rPr>
          <w:rFonts w:eastAsia="Times New Roman" w:cs="Times New Roman"/>
          <w:szCs w:val="24"/>
        </w:rPr>
        <w:t xml:space="preserve"> εντοπίζεται στην πρόθεση κάποιου να πάρει κάτι που δεν του ανήκει</w:t>
      </w:r>
      <w:r>
        <w:rPr>
          <w:rFonts w:eastAsia="Times New Roman" w:cs="Times New Roman"/>
          <w:szCs w:val="24"/>
        </w:rPr>
        <w:t>. Α</w:t>
      </w:r>
      <w:r w:rsidRPr="00786503">
        <w:rPr>
          <w:rFonts w:eastAsia="Times New Roman" w:cs="Times New Roman"/>
          <w:szCs w:val="24"/>
        </w:rPr>
        <w:t>υτό περιγράφει η λέξη αλυτρ</w:t>
      </w:r>
      <w:r w:rsidRPr="00786503">
        <w:rPr>
          <w:rFonts w:eastAsia="Times New Roman" w:cs="Times New Roman"/>
          <w:szCs w:val="24"/>
        </w:rPr>
        <w:t>ωτισμός</w:t>
      </w:r>
      <w:r>
        <w:rPr>
          <w:rFonts w:eastAsia="Times New Roman" w:cs="Times New Roman"/>
          <w:szCs w:val="24"/>
        </w:rPr>
        <w:t>. Τ</w:t>
      </w:r>
      <w:r w:rsidRPr="00786503">
        <w:rPr>
          <w:rFonts w:eastAsia="Times New Roman" w:cs="Times New Roman"/>
          <w:szCs w:val="24"/>
        </w:rPr>
        <w:t>η διάθεση να κλέψουν κάτι από εμάς</w:t>
      </w:r>
      <w:r>
        <w:rPr>
          <w:rFonts w:eastAsia="Times New Roman" w:cs="Times New Roman"/>
          <w:szCs w:val="24"/>
        </w:rPr>
        <w:t>,</w:t>
      </w:r>
      <w:r w:rsidRPr="00786503">
        <w:rPr>
          <w:rFonts w:eastAsia="Times New Roman" w:cs="Times New Roman"/>
          <w:szCs w:val="24"/>
        </w:rPr>
        <w:t xml:space="preserve"> ανεξάρτητα των δικαιολογιών που μπορούν να προβάλλουν και να διεκδικήσουν τη διάθεσή </w:t>
      </w:r>
      <w:r>
        <w:rPr>
          <w:rFonts w:eastAsia="Times New Roman" w:cs="Times New Roman"/>
          <w:szCs w:val="24"/>
        </w:rPr>
        <w:t>τους. Η</w:t>
      </w:r>
      <w:r w:rsidRPr="00786503">
        <w:rPr>
          <w:rFonts w:eastAsia="Times New Roman" w:cs="Times New Roman"/>
          <w:szCs w:val="24"/>
        </w:rPr>
        <w:t xml:space="preserve"> λέξη αλυτρωτισμός σκοπό έχει να αποδώσει</w:t>
      </w:r>
      <w:r>
        <w:rPr>
          <w:rFonts w:eastAsia="Times New Roman" w:cs="Times New Roman"/>
          <w:szCs w:val="24"/>
        </w:rPr>
        <w:t>,</w:t>
      </w:r>
      <w:r w:rsidRPr="00786503">
        <w:rPr>
          <w:rFonts w:eastAsia="Times New Roman" w:cs="Times New Roman"/>
          <w:szCs w:val="24"/>
        </w:rPr>
        <w:t xml:space="preserve"> </w:t>
      </w:r>
      <w:r>
        <w:rPr>
          <w:rFonts w:eastAsia="Times New Roman" w:cs="Times New Roman"/>
          <w:szCs w:val="24"/>
        </w:rPr>
        <w:t>μ</w:t>
      </w:r>
      <w:r w:rsidRPr="00786503">
        <w:rPr>
          <w:rFonts w:eastAsia="Times New Roman" w:cs="Times New Roman"/>
          <w:szCs w:val="24"/>
        </w:rPr>
        <w:t>εταξύ άλλων</w:t>
      </w:r>
      <w:r>
        <w:rPr>
          <w:rFonts w:eastAsia="Times New Roman" w:cs="Times New Roman"/>
          <w:szCs w:val="24"/>
        </w:rPr>
        <w:t>,</w:t>
      </w:r>
      <w:r w:rsidRPr="00786503">
        <w:rPr>
          <w:rFonts w:eastAsia="Times New Roman" w:cs="Times New Roman"/>
          <w:szCs w:val="24"/>
        </w:rPr>
        <w:t xml:space="preserve"> και την αποφασιστικότητα</w:t>
      </w:r>
      <w:r>
        <w:rPr>
          <w:rFonts w:eastAsia="Times New Roman" w:cs="Times New Roman"/>
          <w:szCs w:val="24"/>
        </w:rPr>
        <w:t>,</w:t>
      </w:r>
      <w:r w:rsidRPr="00786503">
        <w:rPr>
          <w:rFonts w:eastAsia="Times New Roman" w:cs="Times New Roman"/>
          <w:szCs w:val="24"/>
        </w:rPr>
        <w:t xml:space="preserve"> να αρπάξει κάποιος κάτι που δεν του ανήκει</w:t>
      </w:r>
      <w:r>
        <w:rPr>
          <w:rFonts w:eastAsia="Times New Roman" w:cs="Times New Roman"/>
          <w:szCs w:val="24"/>
        </w:rPr>
        <w:t>. Α</w:t>
      </w:r>
      <w:r w:rsidRPr="00786503">
        <w:rPr>
          <w:rFonts w:eastAsia="Times New Roman" w:cs="Times New Roman"/>
          <w:szCs w:val="24"/>
        </w:rPr>
        <w:t>πό τη δική μας πλευρά ως Ελλάδα δεν έχουμε ποτέ εκφράσει μία τέτοια διάθεση να πάρουμε τίποτα από κανέναν</w:t>
      </w:r>
      <w:r>
        <w:rPr>
          <w:rFonts w:eastAsia="Times New Roman" w:cs="Times New Roman"/>
          <w:szCs w:val="24"/>
        </w:rPr>
        <w:t>.</w:t>
      </w:r>
      <w:r w:rsidRPr="00786503">
        <w:rPr>
          <w:rFonts w:eastAsia="Times New Roman" w:cs="Times New Roman"/>
          <w:szCs w:val="24"/>
        </w:rPr>
        <w:t xml:space="preserve"> Άρα ο πληθυντικός δεν αφορά σε </w:t>
      </w:r>
      <w:r>
        <w:rPr>
          <w:rFonts w:eastAsia="Times New Roman" w:cs="Times New Roman"/>
          <w:szCs w:val="24"/>
        </w:rPr>
        <w:t>μας. Τ</w:t>
      </w:r>
      <w:r w:rsidRPr="00786503">
        <w:rPr>
          <w:rFonts w:eastAsia="Times New Roman" w:cs="Times New Roman"/>
          <w:szCs w:val="24"/>
        </w:rPr>
        <w:t>ο λέω αυτό</w:t>
      </w:r>
      <w:r>
        <w:rPr>
          <w:rFonts w:eastAsia="Times New Roman" w:cs="Times New Roman"/>
          <w:szCs w:val="24"/>
        </w:rPr>
        <w:t>,</w:t>
      </w:r>
      <w:r w:rsidRPr="00786503">
        <w:rPr>
          <w:rFonts w:eastAsia="Times New Roman" w:cs="Times New Roman"/>
          <w:szCs w:val="24"/>
        </w:rPr>
        <w:t xml:space="preserve"> επειδή λέτε πως βάζετε τέρμα στ</w:t>
      </w:r>
      <w:r>
        <w:rPr>
          <w:rFonts w:eastAsia="Times New Roman" w:cs="Times New Roman"/>
          <w:szCs w:val="24"/>
        </w:rPr>
        <w:t>ους</w:t>
      </w:r>
      <w:r w:rsidRPr="00786503">
        <w:rPr>
          <w:rFonts w:eastAsia="Times New Roman" w:cs="Times New Roman"/>
          <w:szCs w:val="24"/>
        </w:rPr>
        <w:t xml:space="preserve"> </w:t>
      </w:r>
      <w:r w:rsidRPr="00786503">
        <w:rPr>
          <w:rFonts w:eastAsia="Times New Roman" w:cs="Times New Roman"/>
          <w:szCs w:val="24"/>
        </w:rPr>
        <w:lastRenderedPageBreak/>
        <w:t>αλυτρωτισμ</w:t>
      </w:r>
      <w:r>
        <w:rPr>
          <w:rFonts w:eastAsia="Times New Roman" w:cs="Times New Roman"/>
          <w:szCs w:val="24"/>
        </w:rPr>
        <w:t>ού</w:t>
      </w:r>
      <w:r w:rsidRPr="00786503">
        <w:rPr>
          <w:rFonts w:eastAsia="Times New Roman" w:cs="Times New Roman"/>
          <w:szCs w:val="24"/>
        </w:rPr>
        <w:t>ς και χ</w:t>
      </w:r>
      <w:r w:rsidRPr="00786503">
        <w:rPr>
          <w:rFonts w:eastAsia="Times New Roman" w:cs="Times New Roman"/>
          <w:szCs w:val="24"/>
        </w:rPr>
        <w:t>ρησιμοποιείτ</w:t>
      </w:r>
      <w:r>
        <w:rPr>
          <w:rFonts w:eastAsia="Times New Roman" w:cs="Times New Roman"/>
          <w:szCs w:val="24"/>
        </w:rPr>
        <w:t>ε</w:t>
      </w:r>
      <w:r w:rsidRPr="00786503">
        <w:rPr>
          <w:rFonts w:eastAsia="Times New Roman" w:cs="Times New Roman"/>
          <w:szCs w:val="24"/>
        </w:rPr>
        <w:t xml:space="preserve"> πληθυντικό</w:t>
      </w:r>
      <w:r>
        <w:rPr>
          <w:rFonts w:eastAsia="Times New Roman" w:cs="Times New Roman"/>
          <w:szCs w:val="24"/>
        </w:rPr>
        <w:t>. Γ</w:t>
      </w:r>
      <w:r w:rsidRPr="00786503">
        <w:rPr>
          <w:rFonts w:eastAsia="Times New Roman" w:cs="Times New Roman"/>
          <w:szCs w:val="24"/>
        </w:rPr>
        <w:t>ιατί</w:t>
      </w:r>
      <w:r>
        <w:rPr>
          <w:rFonts w:eastAsia="Times New Roman" w:cs="Times New Roman"/>
          <w:szCs w:val="24"/>
        </w:rPr>
        <w:t>,</w:t>
      </w:r>
      <w:r w:rsidRPr="00786503">
        <w:rPr>
          <w:rFonts w:eastAsia="Times New Roman" w:cs="Times New Roman"/>
          <w:szCs w:val="24"/>
        </w:rPr>
        <w:t xml:space="preserve"> κύριε Πρωθυπουργέ</w:t>
      </w:r>
      <w:r>
        <w:rPr>
          <w:rFonts w:eastAsia="Times New Roman" w:cs="Times New Roman"/>
          <w:szCs w:val="24"/>
        </w:rPr>
        <w:t>,</w:t>
      </w:r>
      <w:r w:rsidRPr="00786503">
        <w:rPr>
          <w:rFonts w:eastAsia="Times New Roman" w:cs="Times New Roman"/>
          <w:szCs w:val="24"/>
        </w:rPr>
        <w:t xml:space="preserve"> γιατί ο πληθυντικός</w:t>
      </w:r>
      <w:r>
        <w:rPr>
          <w:rFonts w:eastAsia="Times New Roman" w:cs="Times New Roman"/>
          <w:szCs w:val="24"/>
        </w:rPr>
        <w:t>; Έ</w:t>
      </w:r>
      <w:r w:rsidRPr="00786503">
        <w:rPr>
          <w:rFonts w:eastAsia="Times New Roman" w:cs="Times New Roman"/>
          <w:szCs w:val="24"/>
        </w:rPr>
        <w:t xml:space="preserve">χει εκφράσει και η Ελλάδα αλυτρωτισμό και δεν το ξέρει ή μήπως οι </w:t>
      </w:r>
      <w:r>
        <w:rPr>
          <w:rFonts w:eastAsia="Times New Roman" w:cs="Times New Roman"/>
          <w:szCs w:val="24"/>
        </w:rPr>
        <w:t>Σ</w:t>
      </w:r>
      <w:r w:rsidRPr="00786503">
        <w:rPr>
          <w:rFonts w:eastAsia="Times New Roman" w:cs="Times New Roman"/>
          <w:szCs w:val="24"/>
        </w:rPr>
        <w:t xml:space="preserve">κοπιανοί </w:t>
      </w:r>
      <w:r>
        <w:rPr>
          <w:rFonts w:eastAsia="Times New Roman" w:cs="Times New Roman"/>
          <w:szCs w:val="24"/>
        </w:rPr>
        <w:t>εκφρ</w:t>
      </w:r>
      <w:r w:rsidRPr="00786503">
        <w:rPr>
          <w:rFonts w:eastAsia="Times New Roman" w:cs="Times New Roman"/>
          <w:szCs w:val="24"/>
        </w:rPr>
        <w:t>άζουν παραπάνω από έναν αλυτρωτισμό</w:t>
      </w:r>
      <w:r>
        <w:rPr>
          <w:rFonts w:eastAsia="Times New Roman" w:cs="Times New Roman"/>
          <w:szCs w:val="24"/>
        </w:rPr>
        <w:t>; Η</w:t>
      </w:r>
      <w:r w:rsidRPr="00786503">
        <w:rPr>
          <w:rFonts w:eastAsia="Times New Roman" w:cs="Times New Roman"/>
          <w:szCs w:val="24"/>
        </w:rPr>
        <w:t xml:space="preserve"> Ελλάδα και οι Έλληνες</w:t>
      </w:r>
      <w:r>
        <w:rPr>
          <w:rFonts w:eastAsia="Times New Roman" w:cs="Times New Roman"/>
          <w:szCs w:val="24"/>
        </w:rPr>
        <w:t>,</w:t>
      </w:r>
      <w:r w:rsidRPr="00786503">
        <w:rPr>
          <w:rFonts w:eastAsia="Times New Roman" w:cs="Times New Roman"/>
          <w:szCs w:val="24"/>
        </w:rPr>
        <w:t xml:space="preserve"> κύριε Πρωθυπουργέ</w:t>
      </w:r>
      <w:r>
        <w:rPr>
          <w:rFonts w:eastAsia="Times New Roman" w:cs="Times New Roman"/>
          <w:szCs w:val="24"/>
        </w:rPr>
        <w:t>,</w:t>
      </w:r>
      <w:r w:rsidRPr="00786503">
        <w:rPr>
          <w:rFonts w:eastAsia="Times New Roman" w:cs="Times New Roman"/>
          <w:szCs w:val="24"/>
        </w:rPr>
        <w:t xml:space="preserve"> δεν είχαν ούτε έχουν </w:t>
      </w:r>
      <w:r w:rsidRPr="00786503">
        <w:rPr>
          <w:rFonts w:eastAsia="Times New Roman" w:cs="Times New Roman"/>
          <w:szCs w:val="24"/>
        </w:rPr>
        <w:t>αλυτρωτικές βλέψεις</w:t>
      </w:r>
      <w:r>
        <w:rPr>
          <w:rFonts w:eastAsia="Times New Roman" w:cs="Times New Roman"/>
          <w:szCs w:val="24"/>
        </w:rPr>
        <w:t xml:space="preserve">. Είναι ευτυχισμένοι, </w:t>
      </w:r>
      <w:r w:rsidRPr="00786503">
        <w:rPr>
          <w:rFonts w:eastAsia="Times New Roman" w:cs="Times New Roman"/>
          <w:szCs w:val="24"/>
        </w:rPr>
        <w:t xml:space="preserve">όταν τους αφήνουν ήσυχους να ζουν ελεύθεροι μέσα στα σύνορά τους και δεν διεκδικούν από κανέναν </w:t>
      </w:r>
      <w:r>
        <w:rPr>
          <w:rFonts w:eastAsia="Times New Roman" w:cs="Times New Roman"/>
          <w:szCs w:val="24"/>
        </w:rPr>
        <w:t>ο</w:t>
      </w:r>
      <w:r w:rsidRPr="00786503">
        <w:rPr>
          <w:rFonts w:eastAsia="Times New Roman" w:cs="Times New Roman"/>
          <w:szCs w:val="24"/>
        </w:rPr>
        <w:t>ύτε μία σπιθαμή γης</w:t>
      </w:r>
      <w:r>
        <w:rPr>
          <w:rFonts w:eastAsia="Times New Roman" w:cs="Times New Roman"/>
          <w:szCs w:val="24"/>
        </w:rPr>
        <w:t>,</w:t>
      </w:r>
      <w:r w:rsidRPr="00786503">
        <w:rPr>
          <w:rFonts w:eastAsia="Times New Roman" w:cs="Times New Roman"/>
          <w:szCs w:val="24"/>
        </w:rPr>
        <w:t xml:space="preserve"> Πέραν</w:t>
      </w:r>
      <w:r>
        <w:rPr>
          <w:rFonts w:eastAsia="Times New Roman" w:cs="Times New Roman"/>
          <w:szCs w:val="24"/>
        </w:rPr>
        <w:t>, β</w:t>
      </w:r>
      <w:r w:rsidRPr="00786503">
        <w:rPr>
          <w:rFonts w:eastAsia="Times New Roman" w:cs="Times New Roman"/>
          <w:szCs w:val="24"/>
        </w:rPr>
        <w:t>εβαίως</w:t>
      </w:r>
      <w:r>
        <w:rPr>
          <w:rFonts w:eastAsia="Times New Roman" w:cs="Times New Roman"/>
          <w:szCs w:val="24"/>
        </w:rPr>
        <w:t>,</w:t>
      </w:r>
      <w:r w:rsidRPr="00786503">
        <w:rPr>
          <w:rFonts w:eastAsia="Times New Roman" w:cs="Times New Roman"/>
          <w:szCs w:val="24"/>
        </w:rPr>
        <w:t xml:space="preserve"> της κυπριακής γης που στενάζει κάτω από την μπότα του κατακτητή</w:t>
      </w:r>
      <w:r>
        <w:rPr>
          <w:rFonts w:eastAsia="Times New Roman" w:cs="Times New Roman"/>
          <w:szCs w:val="24"/>
        </w:rPr>
        <w:t>. Α</w:t>
      </w:r>
      <w:r w:rsidRPr="00786503">
        <w:rPr>
          <w:rFonts w:eastAsia="Times New Roman" w:cs="Times New Roman"/>
          <w:szCs w:val="24"/>
        </w:rPr>
        <w:t xml:space="preserve">υτή την αξίωση </w:t>
      </w:r>
      <w:r w:rsidRPr="00786503">
        <w:rPr>
          <w:rFonts w:eastAsia="Times New Roman" w:cs="Times New Roman"/>
          <w:szCs w:val="24"/>
        </w:rPr>
        <w:t xml:space="preserve">του </w:t>
      </w:r>
      <w:r>
        <w:rPr>
          <w:rFonts w:eastAsia="Times New Roman" w:cs="Times New Roman"/>
          <w:szCs w:val="24"/>
        </w:rPr>
        <w:t>Ε</w:t>
      </w:r>
      <w:r w:rsidRPr="00786503">
        <w:rPr>
          <w:rFonts w:eastAsia="Times New Roman" w:cs="Times New Roman"/>
          <w:szCs w:val="24"/>
        </w:rPr>
        <w:t>λληνισμού κ</w:t>
      </w:r>
      <w:r>
        <w:rPr>
          <w:rFonts w:eastAsia="Times New Roman" w:cs="Times New Roman"/>
          <w:szCs w:val="24"/>
        </w:rPr>
        <w:t>α</w:t>
      </w:r>
      <w:r w:rsidRPr="00786503">
        <w:rPr>
          <w:rFonts w:eastAsia="Times New Roman" w:cs="Times New Roman"/>
          <w:szCs w:val="24"/>
        </w:rPr>
        <w:t>νε</w:t>
      </w:r>
      <w:r>
        <w:rPr>
          <w:rFonts w:eastAsia="Times New Roman" w:cs="Times New Roman"/>
          <w:szCs w:val="24"/>
        </w:rPr>
        <w:t xml:space="preserve">ίς </w:t>
      </w:r>
      <w:r w:rsidRPr="00786503">
        <w:rPr>
          <w:rFonts w:eastAsia="Times New Roman" w:cs="Times New Roman"/>
          <w:szCs w:val="24"/>
        </w:rPr>
        <w:t>έχοντας σώας τα φρένας</w:t>
      </w:r>
      <w:r>
        <w:rPr>
          <w:rFonts w:eastAsia="Times New Roman" w:cs="Times New Roman"/>
          <w:szCs w:val="24"/>
        </w:rPr>
        <w:t>,</w:t>
      </w:r>
      <w:r w:rsidRPr="00786503">
        <w:rPr>
          <w:rFonts w:eastAsia="Times New Roman" w:cs="Times New Roman"/>
          <w:szCs w:val="24"/>
        </w:rPr>
        <w:t xml:space="preserve"> δεν μπορεί να την παρουσιάσει ως αλυτρωτική</w:t>
      </w:r>
      <w:r>
        <w:rPr>
          <w:rFonts w:eastAsia="Times New Roman" w:cs="Times New Roman"/>
          <w:szCs w:val="24"/>
        </w:rPr>
        <w:t>.</w:t>
      </w:r>
      <w:r w:rsidRPr="00786503">
        <w:rPr>
          <w:rFonts w:eastAsia="Times New Roman" w:cs="Times New Roman"/>
          <w:szCs w:val="24"/>
        </w:rPr>
        <w:t xml:space="preserve"> Άρα το επιχείρημα πως βάζετε τέλος </w:t>
      </w:r>
      <w:r>
        <w:rPr>
          <w:rFonts w:eastAsia="Times New Roman" w:cs="Times New Roman"/>
          <w:szCs w:val="24"/>
        </w:rPr>
        <w:t>σ</w:t>
      </w:r>
      <w:r w:rsidRPr="00786503">
        <w:rPr>
          <w:rFonts w:eastAsia="Times New Roman" w:cs="Times New Roman"/>
          <w:szCs w:val="24"/>
        </w:rPr>
        <w:t>τους αλυτρωτισμ</w:t>
      </w:r>
      <w:r>
        <w:rPr>
          <w:rFonts w:eastAsia="Times New Roman" w:cs="Times New Roman"/>
          <w:szCs w:val="24"/>
        </w:rPr>
        <w:t>ού</w:t>
      </w:r>
      <w:r w:rsidRPr="00786503">
        <w:rPr>
          <w:rFonts w:eastAsia="Times New Roman" w:cs="Times New Roman"/>
          <w:szCs w:val="24"/>
        </w:rPr>
        <w:t>ς</w:t>
      </w:r>
      <w:r>
        <w:rPr>
          <w:rFonts w:eastAsia="Times New Roman" w:cs="Times New Roman"/>
          <w:szCs w:val="24"/>
        </w:rPr>
        <w:t>,</w:t>
      </w:r>
      <w:r w:rsidRPr="00786503">
        <w:rPr>
          <w:rFonts w:eastAsia="Times New Roman" w:cs="Times New Roman"/>
          <w:szCs w:val="24"/>
        </w:rPr>
        <w:t xml:space="preserve"> αναφέρεται στα έργα και τις ημέρες των Σκοπιανών εθνικιστών</w:t>
      </w:r>
      <w:r>
        <w:rPr>
          <w:rFonts w:eastAsia="Times New Roman" w:cs="Times New Roman"/>
          <w:szCs w:val="24"/>
        </w:rPr>
        <w:t>.</w:t>
      </w:r>
    </w:p>
    <w:p w14:paraId="77C02F55" w14:textId="77777777" w:rsidR="006113A9" w:rsidRDefault="006B6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s="Times New Roman"/>
          <w:szCs w:val="24"/>
        </w:rPr>
      </w:pPr>
      <w:r>
        <w:rPr>
          <w:rFonts w:eastAsia="Times New Roman" w:cs="Times New Roman"/>
          <w:szCs w:val="24"/>
        </w:rPr>
        <w:t xml:space="preserve">Απαντήστε μας, κύριε Πρωθυπουργέ, </w:t>
      </w:r>
      <w:r w:rsidRPr="00786503">
        <w:rPr>
          <w:rFonts w:eastAsia="Times New Roman" w:cs="Times New Roman"/>
          <w:szCs w:val="24"/>
        </w:rPr>
        <w:t xml:space="preserve">η λέξη </w:t>
      </w:r>
      <w:r w:rsidRPr="00786503">
        <w:rPr>
          <w:rFonts w:eastAsia="Times New Roman" w:cs="Times New Roman"/>
          <w:szCs w:val="24"/>
        </w:rPr>
        <w:t>Μακεδονία σε ποια γλώσσα ανήκει</w:t>
      </w:r>
      <w:r>
        <w:rPr>
          <w:rFonts w:eastAsia="Times New Roman" w:cs="Times New Roman"/>
          <w:szCs w:val="24"/>
        </w:rPr>
        <w:t>; Η</w:t>
      </w:r>
      <w:r w:rsidRPr="00786503">
        <w:rPr>
          <w:rFonts w:eastAsia="Times New Roman" w:cs="Times New Roman"/>
          <w:szCs w:val="24"/>
        </w:rPr>
        <w:t xml:space="preserve"> λέξη Μακεδονία είναι</w:t>
      </w:r>
      <w:r>
        <w:rPr>
          <w:rFonts w:eastAsia="Times New Roman" w:cs="Times New Roman"/>
          <w:szCs w:val="24"/>
        </w:rPr>
        <w:t>,</w:t>
      </w:r>
      <w:r w:rsidRPr="00786503">
        <w:rPr>
          <w:rFonts w:eastAsia="Times New Roman" w:cs="Times New Roman"/>
          <w:szCs w:val="24"/>
        </w:rPr>
        <w:t xml:space="preserve"> </w:t>
      </w:r>
      <w:r>
        <w:rPr>
          <w:rFonts w:eastAsia="Times New Roman" w:cs="Times New Roman"/>
          <w:szCs w:val="24"/>
        </w:rPr>
        <w:t>ναι ή όχι, ε</w:t>
      </w:r>
      <w:r w:rsidRPr="00786503">
        <w:rPr>
          <w:rFonts w:eastAsia="Times New Roman" w:cs="Times New Roman"/>
          <w:szCs w:val="24"/>
        </w:rPr>
        <w:t>λληνική</w:t>
      </w:r>
      <w:r>
        <w:rPr>
          <w:rFonts w:eastAsia="Times New Roman" w:cs="Times New Roman"/>
          <w:szCs w:val="24"/>
        </w:rPr>
        <w:t>;</w:t>
      </w:r>
      <w:r w:rsidRPr="00786503">
        <w:rPr>
          <w:rFonts w:eastAsia="Times New Roman" w:cs="Times New Roman"/>
          <w:szCs w:val="24"/>
        </w:rPr>
        <w:t xml:space="preserve"> Αφού</w:t>
      </w:r>
      <w:r>
        <w:rPr>
          <w:rFonts w:eastAsia="Times New Roman" w:cs="Times New Roman"/>
          <w:szCs w:val="24"/>
        </w:rPr>
        <w:t>,</w:t>
      </w:r>
      <w:r w:rsidRPr="00786503">
        <w:rPr>
          <w:rFonts w:eastAsia="Times New Roman" w:cs="Times New Roman"/>
          <w:szCs w:val="24"/>
        </w:rPr>
        <w:t xml:space="preserve"> λοιπόν</w:t>
      </w:r>
      <w:r>
        <w:rPr>
          <w:rFonts w:eastAsia="Times New Roman" w:cs="Times New Roman"/>
          <w:szCs w:val="24"/>
        </w:rPr>
        <w:t>,</w:t>
      </w:r>
      <w:r w:rsidRPr="00786503">
        <w:rPr>
          <w:rFonts w:eastAsia="Times New Roman" w:cs="Times New Roman"/>
          <w:szCs w:val="24"/>
        </w:rPr>
        <w:t xml:space="preserve"> δεν αμφισβητείτ</w:t>
      </w:r>
      <w:r>
        <w:rPr>
          <w:rFonts w:eastAsia="Times New Roman" w:cs="Times New Roman"/>
          <w:szCs w:val="24"/>
        </w:rPr>
        <w:t>ε</w:t>
      </w:r>
      <w:r w:rsidRPr="00786503">
        <w:rPr>
          <w:rFonts w:eastAsia="Times New Roman" w:cs="Times New Roman"/>
          <w:szCs w:val="24"/>
        </w:rPr>
        <w:t xml:space="preserve"> πως η λέξη Μακεδονία είναι </w:t>
      </w:r>
      <w:r>
        <w:rPr>
          <w:rFonts w:eastAsia="Times New Roman" w:cs="Times New Roman"/>
          <w:szCs w:val="24"/>
        </w:rPr>
        <w:t>ε</w:t>
      </w:r>
      <w:r w:rsidRPr="00786503">
        <w:rPr>
          <w:rFonts w:eastAsia="Times New Roman" w:cs="Times New Roman"/>
          <w:szCs w:val="24"/>
        </w:rPr>
        <w:t>λληνική</w:t>
      </w:r>
      <w:r>
        <w:rPr>
          <w:rFonts w:eastAsia="Times New Roman" w:cs="Times New Roman"/>
          <w:szCs w:val="24"/>
        </w:rPr>
        <w:t>,</w:t>
      </w:r>
      <w:r w:rsidRPr="00786503">
        <w:rPr>
          <w:rFonts w:eastAsia="Times New Roman" w:cs="Times New Roman"/>
          <w:szCs w:val="24"/>
        </w:rPr>
        <w:t xml:space="preserve"> τότε πώς εξηγείτ</w:t>
      </w:r>
      <w:r>
        <w:rPr>
          <w:rFonts w:eastAsia="Times New Roman" w:cs="Times New Roman"/>
          <w:szCs w:val="24"/>
        </w:rPr>
        <w:t>ε</w:t>
      </w:r>
      <w:r w:rsidRPr="00786503">
        <w:rPr>
          <w:rFonts w:eastAsia="Times New Roman" w:cs="Times New Roman"/>
          <w:szCs w:val="24"/>
        </w:rPr>
        <w:t xml:space="preserve"> την επιμονή των </w:t>
      </w:r>
      <w:r>
        <w:rPr>
          <w:rFonts w:eastAsia="Times New Roman" w:cs="Times New Roman"/>
          <w:szCs w:val="24"/>
        </w:rPr>
        <w:t>Σ</w:t>
      </w:r>
      <w:r w:rsidRPr="00786503">
        <w:rPr>
          <w:rFonts w:eastAsia="Times New Roman" w:cs="Times New Roman"/>
          <w:szCs w:val="24"/>
        </w:rPr>
        <w:t>κοπιανών</w:t>
      </w:r>
      <w:r>
        <w:rPr>
          <w:rFonts w:eastAsia="Times New Roman" w:cs="Times New Roman"/>
          <w:szCs w:val="24"/>
        </w:rPr>
        <w:t>,</w:t>
      </w:r>
      <w:r w:rsidRPr="00786503">
        <w:rPr>
          <w:rFonts w:eastAsia="Times New Roman" w:cs="Times New Roman"/>
          <w:szCs w:val="24"/>
        </w:rPr>
        <w:t xml:space="preserve"> να θέλουν </w:t>
      </w:r>
      <w:r>
        <w:rPr>
          <w:rFonts w:eastAsia="Times New Roman" w:cs="Times New Roman"/>
          <w:szCs w:val="24"/>
        </w:rPr>
        <w:t xml:space="preserve">να </w:t>
      </w:r>
      <w:r w:rsidRPr="00786503">
        <w:rPr>
          <w:rFonts w:eastAsia="Times New Roman" w:cs="Times New Roman"/>
          <w:szCs w:val="24"/>
        </w:rPr>
        <w:t>αυτ</w:t>
      </w:r>
      <w:r>
        <w:rPr>
          <w:rFonts w:eastAsia="Times New Roman" w:cs="Times New Roman"/>
          <w:szCs w:val="24"/>
        </w:rPr>
        <w:t>ο</w:t>
      </w:r>
      <w:r w:rsidRPr="00786503">
        <w:rPr>
          <w:rFonts w:eastAsia="Times New Roman" w:cs="Times New Roman"/>
          <w:szCs w:val="24"/>
        </w:rPr>
        <w:t>προσδιοριστούν με μία ελληνική λέξη</w:t>
      </w:r>
      <w:r>
        <w:rPr>
          <w:rFonts w:eastAsia="Times New Roman" w:cs="Times New Roman"/>
          <w:szCs w:val="24"/>
        </w:rPr>
        <w:t>, ενώ</w:t>
      </w:r>
      <w:r w:rsidRPr="00786503">
        <w:rPr>
          <w:rFonts w:eastAsia="Times New Roman" w:cs="Times New Roman"/>
          <w:szCs w:val="24"/>
        </w:rPr>
        <w:t xml:space="preserve"> δεν </w:t>
      </w:r>
      <w:r w:rsidRPr="00786503">
        <w:rPr>
          <w:rFonts w:eastAsia="Times New Roman" w:cs="Times New Roman"/>
          <w:szCs w:val="24"/>
        </w:rPr>
        <w:lastRenderedPageBreak/>
        <w:t>είναι Έλληνες</w:t>
      </w:r>
      <w:r>
        <w:rPr>
          <w:rFonts w:eastAsia="Times New Roman" w:cs="Times New Roman"/>
          <w:szCs w:val="24"/>
        </w:rPr>
        <w:t>; Π</w:t>
      </w:r>
      <w:r w:rsidRPr="00786503">
        <w:rPr>
          <w:rFonts w:eastAsia="Times New Roman" w:cs="Times New Roman"/>
          <w:szCs w:val="24"/>
        </w:rPr>
        <w:t xml:space="preserve">είτε </w:t>
      </w:r>
      <w:r>
        <w:rPr>
          <w:rFonts w:eastAsia="Times New Roman" w:cs="Times New Roman"/>
          <w:szCs w:val="24"/>
        </w:rPr>
        <w:t>μας,</w:t>
      </w:r>
      <w:r w:rsidRPr="00786503">
        <w:rPr>
          <w:rFonts w:eastAsia="Times New Roman" w:cs="Times New Roman"/>
          <w:szCs w:val="24"/>
        </w:rPr>
        <w:t xml:space="preserve"> αφού </w:t>
      </w:r>
      <w:r>
        <w:rPr>
          <w:rFonts w:eastAsia="Times New Roman" w:cs="Times New Roman"/>
          <w:szCs w:val="24"/>
        </w:rPr>
        <w:t>αυτοί</w:t>
      </w:r>
      <w:r w:rsidRPr="00786503">
        <w:rPr>
          <w:rFonts w:eastAsia="Times New Roman" w:cs="Times New Roman"/>
          <w:szCs w:val="24"/>
        </w:rPr>
        <w:t xml:space="preserve"> οι άνθρωποι δεν είναι Έλληνες</w:t>
      </w:r>
      <w:r>
        <w:rPr>
          <w:rFonts w:eastAsia="Times New Roman" w:cs="Times New Roman"/>
          <w:szCs w:val="24"/>
        </w:rPr>
        <w:t>,</w:t>
      </w:r>
      <w:r w:rsidRPr="00786503">
        <w:rPr>
          <w:rFonts w:eastAsia="Times New Roman" w:cs="Times New Roman"/>
          <w:szCs w:val="24"/>
        </w:rPr>
        <w:t xml:space="preserve"> δεν δηλώνουν Έλληνες</w:t>
      </w:r>
      <w:r>
        <w:rPr>
          <w:rFonts w:eastAsia="Times New Roman" w:cs="Times New Roman"/>
          <w:szCs w:val="24"/>
        </w:rPr>
        <w:t>,</w:t>
      </w:r>
      <w:r w:rsidRPr="00786503">
        <w:rPr>
          <w:rFonts w:eastAsia="Times New Roman" w:cs="Times New Roman"/>
          <w:szCs w:val="24"/>
        </w:rPr>
        <w:t xml:space="preserve"> γιατί ν</w:t>
      </w:r>
      <w:r>
        <w:rPr>
          <w:rFonts w:eastAsia="Times New Roman" w:cs="Times New Roman"/>
          <w:szCs w:val="24"/>
        </w:rPr>
        <w:t>α</w:t>
      </w:r>
      <w:r w:rsidRPr="00786503">
        <w:rPr>
          <w:rFonts w:eastAsia="Times New Roman" w:cs="Times New Roman"/>
          <w:szCs w:val="24"/>
        </w:rPr>
        <w:t xml:space="preserve"> </w:t>
      </w:r>
      <w:r>
        <w:rPr>
          <w:rFonts w:eastAsia="Times New Roman" w:cs="Times New Roman"/>
          <w:szCs w:val="24"/>
        </w:rPr>
        <w:t>α</w:t>
      </w:r>
      <w:r w:rsidRPr="00786503">
        <w:rPr>
          <w:rFonts w:eastAsia="Times New Roman" w:cs="Times New Roman"/>
          <w:szCs w:val="24"/>
        </w:rPr>
        <w:t>υτ</w:t>
      </w:r>
      <w:r>
        <w:rPr>
          <w:rFonts w:eastAsia="Times New Roman" w:cs="Times New Roman"/>
          <w:szCs w:val="24"/>
        </w:rPr>
        <w:t>ο</w:t>
      </w:r>
      <w:r w:rsidRPr="00786503">
        <w:rPr>
          <w:rFonts w:eastAsia="Times New Roman" w:cs="Times New Roman"/>
          <w:szCs w:val="24"/>
        </w:rPr>
        <w:t>προσδιοριστούν με μία ελληνική λέξη</w:t>
      </w:r>
      <w:r>
        <w:rPr>
          <w:rFonts w:eastAsia="Times New Roman" w:cs="Times New Roman"/>
          <w:szCs w:val="24"/>
        </w:rPr>
        <w:t>; Μ</w:t>
      </w:r>
      <w:r w:rsidRPr="00786503">
        <w:rPr>
          <w:rFonts w:eastAsia="Times New Roman" w:cs="Times New Roman"/>
          <w:szCs w:val="24"/>
        </w:rPr>
        <w:t>ήπως γιατί δεν έχουν δική τους γλώσσα</w:t>
      </w:r>
      <w:r>
        <w:rPr>
          <w:rFonts w:eastAsia="Times New Roman" w:cs="Times New Roman"/>
          <w:szCs w:val="24"/>
        </w:rPr>
        <w:t>; Μήπως γιατί</w:t>
      </w:r>
      <w:r w:rsidRPr="00786503">
        <w:rPr>
          <w:rFonts w:eastAsia="Times New Roman" w:cs="Times New Roman"/>
          <w:szCs w:val="24"/>
        </w:rPr>
        <w:t xml:space="preserve"> δεν αποτελούν </w:t>
      </w:r>
      <w:r>
        <w:rPr>
          <w:rFonts w:eastAsia="Times New Roman" w:cs="Times New Roman"/>
          <w:szCs w:val="24"/>
        </w:rPr>
        <w:t xml:space="preserve">ενιαίο </w:t>
      </w:r>
      <w:r w:rsidRPr="00786503">
        <w:rPr>
          <w:rFonts w:eastAsia="Times New Roman" w:cs="Times New Roman"/>
          <w:szCs w:val="24"/>
        </w:rPr>
        <w:t>έθνος</w:t>
      </w:r>
      <w:r>
        <w:rPr>
          <w:rFonts w:eastAsia="Times New Roman" w:cs="Times New Roman"/>
          <w:szCs w:val="24"/>
        </w:rPr>
        <w:t xml:space="preserve">; Μήπως </w:t>
      </w:r>
      <w:r w:rsidRPr="00786503">
        <w:rPr>
          <w:rFonts w:eastAsia="Times New Roman" w:cs="Times New Roman"/>
          <w:szCs w:val="24"/>
        </w:rPr>
        <w:t xml:space="preserve">γιατί δεν έχουν κοινή </w:t>
      </w:r>
      <w:r>
        <w:rPr>
          <w:rFonts w:eastAsia="Times New Roman" w:cs="Times New Roman"/>
          <w:szCs w:val="24"/>
        </w:rPr>
        <w:t>ιστ</w:t>
      </w:r>
      <w:r>
        <w:rPr>
          <w:rFonts w:eastAsia="Times New Roman" w:cs="Times New Roman"/>
          <w:szCs w:val="24"/>
        </w:rPr>
        <w:t>ορία; Μήπως γιατί δεν έχουν κοινή θρησκεία; Μήπως γιατί δεν έχουν κα</w:t>
      </w:r>
      <w:r>
        <w:rPr>
          <w:rFonts w:eastAsia="Times New Roman" w:cs="Times New Roman"/>
          <w:szCs w:val="24"/>
        </w:rPr>
        <w:t>μ</w:t>
      </w:r>
      <w:r>
        <w:rPr>
          <w:rFonts w:eastAsia="Times New Roman" w:cs="Times New Roman"/>
          <w:szCs w:val="24"/>
        </w:rPr>
        <w:t xml:space="preserve">μία κοινωνική </w:t>
      </w:r>
      <w:r w:rsidRPr="00786503">
        <w:rPr>
          <w:rFonts w:eastAsia="Times New Roman" w:cs="Times New Roman"/>
          <w:szCs w:val="24"/>
        </w:rPr>
        <w:t>συνοχή και κα</w:t>
      </w:r>
      <w:r>
        <w:rPr>
          <w:rFonts w:eastAsia="Times New Roman" w:cs="Times New Roman"/>
          <w:szCs w:val="24"/>
        </w:rPr>
        <w:t>μ</w:t>
      </w:r>
      <w:r w:rsidRPr="00786503">
        <w:rPr>
          <w:rFonts w:eastAsia="Times New Roman" w:cs="Times New Roman"/>
          <w:szCs w:val="24"/>
        </w:rPr>
        <w:t>μία πολιτική συγκρότηση και θα τ</w:t>
      </w:r>
      <w:r>
        <w:rPr>
          <w:rFonts w:eastAsia="Times New Roman" w:cs="Times New Roman"/>
          <w:szCs w:val="24"/>
        </w:rPr>
        <w:t>ους</w:t>
      </w:r>
      <w:r w:rsidRPr="00786503">
        <w:rPr>
          <w:rFonts w:eastAsia="Times New Roman" w:cs="Times New Roman"/>
          <w:szCs w:val="24"/>
        </w:rPr>
        <w:t xml:space="preserve"> τα δώσουμε όλα αυτά εμείς</w:t>
      </w:r>
      <w:r>
        <w:rPr>
          <w:rFonts w:eastAsia="Times New Roman" w:cs="Times New Roman"/>
          <w:szCs w:val="24"/>
        </w:rPr>
        <w:t>; Όλα</w:t>
      </w:r>
      <w:r w:rsidRPr="00786503">
        <w:rPr>
          <w:rFonts w:eastAsia="Times New Roman" w:cs="Times New Roman"/>
          <w:szCs w:val="24"/>
        </w:rPr>
        <w:t xml:space="preserve"> αυτά εμείς</w:t>
      </w:r>
      <w:r>
        <w:rPr>
          <w:rFonts w:eastAsia="Times New Roman" w:cs="Times New Roman"/>
          <w:szCs w:val="24"/>
        </w:rPr>
        <w:t>;</w:t>
      </w:r>
    </w:p>
    <w:p w14:paraId="77C02F56" w14:textId="77777777" w:rsidR="006113A9" w:rsidRDefault="006B6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s="Times New Roman"/>
          <w:szCs w:val="24"/>
        </w:rPr>
      </w:pPr>
      <w:r>
        <w:rPr>
          <w:rFonts w:eastAsia="Times New Roman" w:cs="Times New Roman"/>
          <w:szCs w:val="24"/>
        </w:rPr>
        <w:t>Μ</w:t>
      </w:r>
      <w:r w:rsidRPr="00786503">
        <w:rPr>
          <w:rFonts w:eastAsia="Times New Roman" w:cs="Times New Roman"/>
          <w:szCs w:val="24"/>
        </w:rPr>
        <w:t xml:space="preserve">ε μία λέξη καταψηφίζουμε </w:t>
      </w:r>
      <w:r>
        <w:rPr>
          <w:rFonts w:eastAsia="Times New Roman" w:cs="Times New Roman"/>
          <w:szCs w:val="24"/>
        </w:rPr>
        <w:t xml:space="preserve">ως </w:t>
      </w:r>
      <w:r w:rsidRPr="00786503">
        <w:rPr>
          <w:rFonts w:eastAsia="Times New Roman" w:cs="Times New Roman"/>
          <w:szCs w:val="24"/>
        </w:rPr>
        <w:t xml:space="preserve">Ένωση </w:t>
      </w:r>
      <w:r>
        <w:rPr>
          <w:rFonts w:eastAsia="Times New Roman" w:cs="Times New Roman"/>
          <w:szCs w:val="24"/>
        </w:rPr>
        <w:t xml:space="preserve">Κεντρώων </w:t>
      </w:r>
      <w:r w:rsidRPr="00786503">
        <w:rPr>
          <w:rFonts w:eastAsia="Times New Roman" w:cs="Times New Roman"/>
          <w:szCs w:val="24"/>
        </w:rPr>
        <w:t xml:space="preserve">τη </w:t>
      </w:r>
      <w:r>
        <w:rPr>
          <w:rFonts w:eastAsia="Times New Roman" w:cs="Times New Roman"/>
          <w:szCs w:val="24"/>
        </w:rPr>
        <w:t>Σ</w:t>
      </w:r>
      <w:r w:rsidRPr="00786503">
        <w:rPr>
          <w:rFonts w:eastAsia="Times New Roman" w:cs="Times New Roman"/>
          <w:szCs w:val="24"/>
        </w:rPr>
        <w:t>υμφωνία των Πρεσπών</w:t>
      </w:r>
      <w:r>
        <w:rPr>
          <w:rFonts w:eastAsia="Times New Roman" w:cs="Times New Roman"/>
          <w:szCs w:val="24"/>
        </w:rPr>
        <w:t>.</w:t>
      </w:r>
    </w:p>
    <w:p w14:paraId="77C02F57" w14:textId="77777777" w:rsidR="006113A9" w:rsidRDefault="006B6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s="Times New Roman"/>
          <w:szCs w:val="24"/>
        </w:rPr>
      </w:pPr>
      <w:r w:rsidRPr="00A0255F">
        <w:rPr>
          <w:rFonts w:eastAsia="Times New Roman" w:cs="Times New Roman"/>
          <w:b/>
          <w:szCs w:val="24"/>
        </w:rPr>
        <w:t xml:space="preserve">ΠΡΟΕΔΡΕΥΩΝ </w:t>
      </w:r>
      <w:r w:rsidRPr="00A0255F">
        <w:rPr>
          <w:rFonts w:eastAsia="Times New Roman" w:cs="Times New Roman"/>
          <w:b/>
          <w:szCs w:val="24"/>
        </w:rPr>
        <w:t>(Νικήτας Κακλαμάνης):</w:t>
      </w:r>
      <w:r w:rsidRPr="00786503">
        <w:rPr>
          <w:rFonts w:eastAsia="Times New Roman" w:cs="Times New Roman"/>
          <w:szCs w:val="24"/>
        </w:rPr>
        <w:t xml:space="preserve"> </w:t>
      </w:r>
      <w:r>
        <w:rPr>
          <w:rFonts w:eastAsia="Times New Roman" w:cs="Times New Roman"/>
          <w:szCs w:val="24"/>
        </w:rPr>
        <w:t>Μι</w:t>
      </w:r>
      <w:r w:rsidRPr="00786503">
        <w:rPr>
          <w:rFonts w:eastAsia="Times New Roman" w:cs="Times New Roman"/>
          <w:szCs w:val="24"/>
        </w:rPr>
        <w:t xml:space="preserve">λήσατε </w:t>
      </w:r>
      <w:r>
        <w:rPr>
          <w:rFonts w:eastAsia="Times New Roman" w:cs="Times New Roman"/>
          <w:szCs w:val="24"/>
        </w:rPr>
        <w:t>είκοσι</w:t>
      </w:r>
      <w:r w:rsidRPr="00786503">
        <w:rPr>
          <w:rFonts w:eastAsia="Times New Roman" w:cs="Times New Roman"/>
          <w:szCs w:val="24"/>
        </w:rPr>
        <w:t xml:space="preserve"> λεπτά</w:t>
      </w:r>
      <w:r>
        <w:rPr>
          <w:rFonts w:eastAsia="Times New Roman" w:cs="Times New Roman"/>
          <w:szCs w:val="24"/>
        </w:rPr>
        <w:t>.</w:t>
      </w:r>
    </w:p>
    <w:p w14:paraId="77C02F58" w14:textId="77777777" w:rsidR="006113A9" w:rsidRDefault="006B6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s="Times New Roman"/>
          <w:szCs w:val="24"/>
        </w:rPr>
      </w:pPr>
      <w:r w:rsidRPr="002D28AB">
        <w:rPr>
          <w:rFonts w:eastAsia="Times New Roman" w:cs="Times New Roman"/>
          <w:b/>
          <w:szCs w:val="24"/>
        </w:rPr>
        <w:t xml:space="preserve">ΙΩΑΝΝΗΣ ΣΑΡΙΔΗΣ: </w:t>
      </w:r>
      <w:r>
        <w:rPr>
          <w:rFonts w:eastAsia="Times New Roman" w:cs="Times New Roman"/>
          <w:szCs w:val="24"/>
        </w:rPr>
        <w:t>Δύο λεπτά δευτερολογία έχω, κύριε Πρόεδρε.</w:t>
      </w:r>
    </w:p>
    <w:p w14:paraId="77C02F59" w14:textId="77777777" w:rsidR="006113A9" w:rsidRDefault="006B6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s="Times New Roman"/>
          <w:szCs w:val="24"/>
        </w:rPr>
      </w:pPr>
      <w:r w:rsidRPr="00A0255F">
        <w:rPr>
          <w:rFonts w:eastAsia="Times New Roman" w:cs="Times New Roman"/>
          <w:b/>
          <w:szCs w:val="24"/>
        </w:rPr>
        <w:t>ΠΡΟΕΔΡΕΥΩΝ (Νικήτας Κακλαμάνης):</w:t>
      </w:r>
      <w:r w:rsidRPr="00786503">
        <w:rPr>
          <w:rFonts w:eastAsia="Times New Roman" w:cs="Times New Roman"/>
          <w:szCs w:val="24"/>
        </w:rPr>
        <w:t xml:space="preserve"> </w:t>
      </w:r>
      <w:r>
        <w:rPr>
          <w:rFonts w:eastAsia="Times New Roman" w:cs="Times New Roman"/>
          <w:szCs w:val="24"/>
        </w:rPr>
        <w:t>Ω</w:t>
      </w:r>
      <w:r w:rsidRPr="00786503">
        <w:rPr>
          <w:rFonts w:eastAsia="Times New Roman" w:cs="Times New Roman"/>
          <w:szCs w:val="24"/>
        </w:rPr>
        <w:t>ραία</w:t>
      </w:r>
      <w:r>
        <w:rPr>
          <w:rFonts w:eastAsia="Times New Roman" w:cs="Times New Roman"/>
          <w:szCs w:val="24"/>
        </w:rPr>
        <w:t>.</w:t>
      </w:r>
    </w:p>
    <w:p w14:paraId="77C02F5A" w14:textId="77777777" w:rsidR="006113A9" w:rsidRDefault="006B6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s="Times New Roman"/>
          <w:szCs w:val="24"/>
        </w:rPr>
      </w:pPr>
      <w:r>
        <w:rPr>
          <w:rFonts w:eastAsia="Times New Roman" w:cs="Times New Roman"/>
          <w:szCs w:val="24"/>
        </w:rPr>
        <w:t>Τ</w:t>
      </w:r>
      <w:r w:rsidRPr="00786503">
        <w:rPr>
          <w:rFonts w:eastAsia="Times New Roman" w:cs="Times New Roman"/>
          <w:szCs w:val="24"/>
        </w:rPr>
        <w:t>ο</w:t>
      </w:r>
      <w:r>
        <w:rPr>
          <w:rFonts w:eastAsia="Times New Roman" w:cs="Times New Roman"/>
          <w:szCs w:val="24"/>
        </w:rPr>
        <w:t>ν</w:t>
      </w:r>
      <w:r w:rsidRPr="00786503">
        <w:rPr>
          <w:rFonts w:eastAsia="Times New Roman" w:cs="Times New Roman"/>
          <w:szCs w:val="24"/>
        </w:rPr>
        <w:t xml:space="preserve"> λόγο θα πάρει ο </w:t>
      </w:r>
      <w:r>
        <w:rPr>
          <w:rFonts w:eastAsia="Times New Roman" w:cs="Times New Roman"/>
          <w:szCs w:val="24"/>
        </w:rPr>
        <w:t>Α</w:t>
      </w:r>
      <w:r w:rsidRPr="00786503">
        <w:rPr>
          <w:rFonts w:eastAsia="Times New Roman" w:cs="Times New Roman"/>
          <w:szCs w:val="24"/>
        </w:rPr>
        <w:t xml:space="preserve">ναπληρωτής </w:t>
      </w:r>
      <w:r>
        <w:rPr>
          <w:rFonts w:eastAsia="Times New Roman" w:cs="Times New Roman"/>
          <w:szCs w:val="24"/>
        </w:rPr>
        <w:t>Υ</w:t>
      </w:r>
      <w:r w:rsidRPr="00786503">
        <w:rPr>
          <w:rFonts w:eastAsia="Times New Roman" w:cs="Times New Roman"/>
          <w:szCs w:val="24"/>
        </w:rPr>
        <w:t>πουργός κ</w:t>
      </w:r>
      <w:r>
        <w:rPr>
          <w:rFonts w:eastAsia="Times New Roman" w:cs="Times New Roman"/>
          <w:szCs w:val="24"/>
        </w:rPr>
        <w:t>.</w:t>
      </w:r>
      <w:r w:rsidRPr="00786503">
        <w:rPr>
          <w:rFonts w:eastAsia="Times New Roman" w:cs="Times New Roman"/>
          <w:szCs w:val="24"/>
        </w:rPr>
        <w:t xml:space="preserve"> Κατρούγκαλος</w:t>
      </w:r>
      <w:r>
        <w:rPr>
          <w:rFonts w:eastAsia="Times New Roman" w:cs="Times New Roman"/>
          <w:szCs w:val="24"/>
        </w:rPr>
        <w:t>,</w:t>
      </w:r>
      <w:r w:rsidRPr="00786503">
        <w:rPr>
          <w:rFonts w:eastAsia="Times New Roman" w:cs="Times New Roman"/>
          <w:szCs w:val="24"/>
        </w:rPr>
        <w:t xml:space="preserve"> ο οποίος όπως όλοι </w:t>
      </w:r>
      <w:r>
        <w:rPr>
          <w:rFonts w:eastAsia="Times New Roman" w:cs="Times New Roman"/>
          <w:szCs w:val="24"/>
        </w:rPr>
        <w:t>έχετε</w:t>
      </w:r>
      <w:r w:rsidRPr="00786503">
        <w:rPr>
          <w:rFonts w:eastAsia="Times New Roman" w:cs="Times New Roman"/>
          <w:szCs w:val="24"/>
        </w:rPr>
        <w:t xml:space="preserve"> καταλάβει</w:t>
      </w:r>
      <w:r>
        <w:rPr>
          <w:rFonts w:eastAsia="Times New Roman" w:cs="Times New Roman"/>
          <w:szCs w:val="24"/>
        </w:rPr>
        <w:t>,</w:t>
      </w:r>
      <w:r w:rsidRPr="00786503">
        <w:rPr>
          <w:rFonts w:eastAsia="Times New Roman" w:cs="Times New Roman"/>
          <w:szCs w:val="24"/>
        </w:rPr>
        <w:t xml:space="preserve"> αντικαθιστά τον </w:t>
      </w:r>
      <w:r>
        <w:rPr>
          <w:rFonts w:eastAsia="Times New Roman" w:cs="Times New Roman"/>
          <w:szCs w:val="24"/>
        </w:rPr>
        <w:t>Π</w:t>
      </w:r>
      <w:r w:rsidRPr="00786503">
        <w:rPr>
          <w:rFonts w:eastAsia="Times New Roman" w:cs="Times New Roman"/>
          <w:szCs w:val="24"/>
        </w:rPr>
        <w:t>ρωθυπουργό που είναι και Υπουργός Εξωτερικών</w:t>
      </w:r>
      <w:r>
        <w:rPr>
          <w:rFonts w:eastAsia="Times New Roman" w:cs="Times New Roman"/>
          <w:szCs w:val="24"/>
        </w:rPr>
        <w:t>. Κ</w:t>
      </w:r>
      <w:r w:rsidRPr="00786503">
        <w:rPr>
          <w:rFonts w:eastAsia="Times New Roman" w:cs="Times New Roman"/>
          <w:szCs w:val="24"/>
        </w:rPr>
        <w:t>ατόπιν τούτου ο χρόνος που θα του δοθεί</w:t>
      </w:r>
      <w:r>
        <w:rPr>
          <w:rFonts w:eastAsia="Times New Roman" w:cs="Times New Roman"/>
          <w:szCs w:val="24"/>
        </w:rPr>
        <w:t>,</w:t>
      </w:r>
      <w:r w:rsidRPr="00786503">
        <w:rPr>
          <w:rFonts w:eastAsia="Times New Roman" w:cs="Times New Roman"/>
          <w:szCs w:val="24"/>
        </w:rPr>
        <w:t xml:space="preserve"> θα </w:t>
      </w:r>
      <w:r>
        <w:rPr>
          <w:rFonts w:eastAsia="Times New Roman" w:cs="Times New Roman"/>
          <w:szCs w:val="24"/>
        </w:rPr>
        <w:t>εί</w:t>
      </w:r>
      <w:r w:rsidRPr="00786503">
        <w:rPr>
          <w:rFonts w:eastAsia="Times New Roman" w:cs="Times New Roman"/>
          <w:szCs w:val="24"/>
        </w:rPr>
        <w:t xml:space="preserve">ναι ο χρόνος Υπουργού </w:t>
      </w:r>
      <w:r>
        <w:rPr>
          <w:rFonts w:eastAsia="Times New Roman" w:cs="Times New Roman"/>
          <w:szCs w:val="24"/>
        </w:rPr>
        <w:lastRenderedPageBreak/>
        <w:t>δεκαοκτώ λ</w:t>
      </w:r>
      <w:r w:rsidRPr="00786503">
        <w:rPr>
          <w:rFonts w:eastAsia="Times New Roman" w:cs="Times New Roman"/>
          <w:szCs w:val="24"/>
        </w:rPr>
        <w:t>επτά</w:t>
      </w:r>
      <w:r>
        <w:rPr>
          <w:rFonts w:eastAsia="Times New Roman" w:cs="Times New Roman"/>
          <w:szCs w:val="24"/>
        </w:rPr>
        <w:t>. Τ</w:t>
      </w:r>
      <w:r w:rsidRPr="00786503">
        <w:rPr>
          <w:rFonts w:eastAsia="Times New Roman" w:cs="Times New Roman"/>
          <w:szCs w:val="24"/>
        </w:rPr>
        <w:t>ο λέω</w:t>
      </w:r>
      <w:r>
        <w:rPr>
          <w:rFonts w:eastAsia="Times New Roman" w:cs="Times New Roman"/>
          <w:szCs w:val="24"/>
        </w:rPr>
        <w:t>,</w:t>
      </w:r>
      <w:r w:rsidRPr="00786503">
        <w:rPr>
          <w:rFonts w:eastAsia="Times New Roman" w:cs="Times New Roman"/>
          <w:szCs w:val="24"/>
        </w:rPr>
        <w:t xml:space="preserve"> για να μην αρχίσουν οι μουρμούρες από κάτω</w:t>
      </w:r>
      <w:r>
        <w:rPr>
          <w:rFonts w:eastAsia="Times New Roman" w:cs="Times New Roman"/>
          <w:szCs w:val="24"/>
        </w:rPr>
        <w:t>.</w:t>
      </w:r>
    </w:p>
    <w:p w14:paraId="77C02F5B" w14:textId="77777777" w:rsidR="006113A9" w:rsidRDefault="006B6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s="Times New Roman"/>
          <w:szCs w:val="24"/>
        </w:rPr>
      </w:pPr>
      <w:r w:rsidRPr="00786503">
        <w:rPr>
          <w:rFonts w:eastAsia="Times New Roman" w:cs="Times New Roman"/>
          <w:szCs w:val="24"/>
        </w:rPr>
        <w:t>Ορίστε</w:t>
      </w:r>
      <w:r>
        <w:rPr>
          <w:rFonts w:eastAsia="Times New Roman" w:cs="Times New Roman"/>
          <w:szCs w:val="24"/>
        </w:rPr>
        <w:t>, κ</w:t>
      </w:r>
      <w:r w:rsidRPr="00786503">
        <w:rPr>
          <w:rFonts w:eastAsia="Times New Roman" w:cs="Times New Roman"/>
          <w:szCs w:val="24"/>
        </w:rPr>
        <w:t>ύριε Υπουργέ</w:t>
      </w:r>
      <w:r>
        <w:rPr>
          <w:rFonts w:eastAsia="Times New Roman" w:cs="Times New Roman"/>
          <w:szCs w:val="24"/>
        </w:rPr>
        <w:t>.</w:t>
      </w:r>
    </w:p>
    <w:p w14:paraId="77C02F5C" w14:textId="77777777" w:rsidR="006113A9" w:rsidRDefault="006B6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s="Times New Roman"/>
          <w:szCs w:val="24"/>
        </w:rPr>
      </w:pPr>
      <w:r w:rsidRPr="002D28AB">
        <w:rPr>
          <w:rFonts w:eastAsia="Times New Roman" w:cs="Times New Roman"/>
          <w:b/>
          <w:szCs w:val="24"/>
        </w:rPr>
        <w:t>ΓΕΩΡΓΙΟΣ ΚΑΤΡΟΥΓΚΑΛΟΣ (Αναπληρωτής Υπουργός Εξωτερ</w:t>
      </w:r>
      <w:r w:rsidRPr="002D28AB">
        <w:rPr>
          <w:rFonts w:eastAsia="Times New Roman" w:cs="Times New Roman"/>
          <w:b/>
          <w:szCs w:val="24"/>
        </w:rPr>
        <w:t>ικών):</w:t>
      </w:r>
      <w:r>
        <w:rPr>
          <w:rFonts w:eastAsia="Times New Roman" w:cs="Times New Roman"/>
          <w:szCs w:val="24"/>
        </w:rPr>
        <w:t xml:space="preserve"> Ε</w:t>
      </w:r>
      <w:r w:rsidRPr="00786503">
        <w:rPr>
          <w:rFonts w:eastAsia="Times New Roman" w:cs="Times New Roman"/>
          <w:szCs w:val="24"/>
        </w:rPr>
        <w:t>υχαριστώ πολύ</w:t>
      </w:r>
      <w:r>
        <w:rPr>
          <w:rFonts w:eastAsia="Times New Roman" w:cs="Times New Roman"/>
          <w:szCs w:val="24"/>
        </w:rPr>
        <w:t>,</w:t>
      </w:r>
      <w:r w:rsidRPr="00786503">
        <w:rPr>
          <w:rFonts w:eastAsia="Times New Roman" w:cs="Times New Roman"/>
          <w:szCs w:val="24"/>
        </w:rPr>
        <w:t xml:space="preserve"> κύριε </w:t>
      </w:r>
      <w:r>
        <w:rPr>
          <w:rFonts w:eastAsia="Times New Roman" w:cs="Times New Roman"/>
          <w:szCs w:val="24"/>
        </w:rPr>
        <w:t>Π</w:t>
      </w:r>
      <w:r w:rsidRPr="00786503">
        <w:rPr>
          <w:rFonts w:eastAsia="Times New Roman" w:cs="Times New Roman"/>
          <w:szCs w:val="24"/>
        </w:rPr>
        <w:t>ρόεδρε</w:t>
      </w:r>
      <w:r>
        <w:rPr>
          <w:rFonts w:eastAsia="Times New Roman" w:cs="Times New Roman"/>
          <w:szCs w:val="24"/>
        </w:rPr>
        <w:t>.</w:t>
      </w:r>
    </w:p>
    <w:p w14:paraId="77C02F5D" w14:textId="77777777" w:rsidR="006113A9" w:rsidRDefault="006B6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s="Times New Roman"/>
          <w:szCs w:val="24"/>
        </w:rPr>
      </w:pPr>
      <w:r>
        <w:rPr>
          <w:rFonts w:eastAsia="Times New Roman" w:cs="Times New Roman"/>
          <w:szCs w:val="24"/>
        </w:rPr>
        <w:t>Ά</w:t>
      </w:r>
      <w:r w:rsidRPr="00786503">
        <w:rPr>
          <w:rFonts w:eastAsia="Times New Roman" w:cs="Times New Roman"/>
          <w:szCs w:val="24"/>
        </w:rPr>
        <w:t xml:space="preserve">κουσα </w:t>
      </w:r>
      <w:r>
        <w:rPr>
          <w:rFonts w:eastAsia="Times New Roman" w:cs="Times New Roman"/>
          <w:szCs w:val="24"/>
        </w:rPr>
        <w:t>από τον εισηγητή της Νέας Δημοκρατίας μι</w:t>
      </w:r>
      <w:r w:rsidRPr="00786503">
        <w:rPr>
          <w:rFonts w:eastAsia="Times New Roman" w:cs="Times New Roman"/>
          <w:szCs w:val="24"/>
        </w:rPr>
        <w:t xml:space="preserve">α εκδήλωση </w:t>
      </w:r>
      <w:r>
        <w:rPr>
          <w:rFonts w:eastAsia="Times New Roman" w:cs="Times New Roman"/>
          <w:szCs w:val="24"/>
        </w:rPr>
        <w:t>ε</w:t>
      </w:r>
      <w:r w:rsidRPr="00786503">
        <w:rPr>
          <w:rFonts w:eastAsia="Times New Roman" w:cs="Times New Roman"/>
          <w:szCs w:val="24"/>
        </w:rPr>
        <w:t>θνικής περηφάνιας</w:t>
      </w:r>
      <w:r>
        <w:rPr>
          <w:rFonts w:eastAsia="Times New Roman" w:cs="Times New Roman"/>
          <w:szCs w:val="24"/>
        </w:rPr>
        <w:t>,</w:t>
      </w:r>
      <w:r w:rsidRPr="00786503">
        <w:rPr>
          <w:rFonts w:eastAsia="Times New Roman" w:cs="Times New Roman"/>
          <w:szCs w:val="24"/>
        </w:rPr>
        <w:t xml:space="preserve"> επειδή </w:t>
      </w:r>
      <w:r>
        <w:rPr>
          <w:rFonts w:eastAsia="Times New Roman" w:cs="Times New Roman"/>
          <w:szCs w:val="24"/>
        </w:rPr>
        <w:t>τριάντα</w:t>
      </w:r>
      <w:r w:rsidRPr="00786503">
        <w:rPr>
          <w:rFonts w:eastAsia="Times New Roman" w:cs="Times New Roman"/>
          <w:szCs w:val="24"/>
        </w:rPr>
        <w:t xml:space="preserve"> χρόνια δεν έκλεισε το θέμα </w:t>
      </w:r>
      <w:r>
        <w:rPr>
          <w:rFonts w:eastAsia="Times New Roman" w:cs="Times New Roman"/>
          <w:szCs w:val="24"/>
        </w:rPr>
        <w:t>κ</w:t>
      </w:r>
      <w:r w:rsidRPr="00786503">
        <w:rPr>
          <w:rFonts w:eastAsia="Times New Roman" w:cs="Times New Roman"/>
          <w:szCs w:val="24"/>
        </w:rPr>
        <w:t xml:space="preserve">ι άκουσα και από άλλους να </w:t>
      </w:r>
      <w:r>
        <w:rPr>
          <w:rFonts w:eastAsia="Times New Roman" w:cs="Times New Roman"/>
          <w:szCs w:val="24"/>
        </w:rPr>
        <w:t>μας λένε «</w:t>
      </w:r>
      <w:r w:rsidRPr="00786503">
        <w:rPr>
          <w:rFonts w:eastAsia="Times New Roman" w:cs="Times New Roman"/>
          <w:szCs w:val="24"/>
        </w:rPr>
        <w:t xml:space="preserve">γιατί </w:t>
      </w:r>
      <w:r>
        <w:rPr>
          <w:rFonts w:eastAsia="Times New Roman" w:cs="Times New Roman"/>
          <w:szCs w:val="24"/>
        </w:rPr>
        <w:t>τ</w:t>
      </w:r>
      <w:r w:rsidRPr="00786503">
        <w:rPr>
          <w:rFonts w:eastAsia="Times New Roman" w:cs="Times New Roman"/>
          <w:szCs w:val="24"/>
        </w:rPr>
        <w:t>ο κλείσατε</w:t>
      </w:r>
      <w:r>
        <w:rPr>
          <w:rFonts w:eastAsia="Times New Roman" w:cs="Times New Roman"/>
          <w:szCs w:val="24"/>
        </w:rPr>
        <w:t xml:space="preserve"> γιατί;». Ο </w:t>
      </w:r>
      <w:r w:rsidRPr="00786503">
        <w:rPr>
          <w:rFonts w:eastAsia="Times New Roman" w:cs="Times New Roman"/>
          <w:szCs w:val="24"/>
        </w:rPr>
        <w:t>Μίκης Θεοδωράκης στο</w:t>
      </w:r>
      <w:r>
        <w:rPr>
          <w:rFonts w:eastAsia="Times New Roman" w:cs="Times New Roman"/>
          <w:szCs w:val="24"/>
        </w:rPr>
        <w:t>ν</w:t>
      </w:r>
      <w:r w:rsidRPr="00786503">
        <w:rPr>
          <w:rFonts w:eastAsia="Times New Roman" w:cs="Times New Roman"/>
          <w:szCs w:val="24"/>
        </w:rPr>
        <w:t xml:space="preserve"> χ</w:t>
      </w:r>
      <w:r>
        <w:rPr>
          <w:rFonts w:eastAsia="Times New Roman" w:cs="Times New Roman"/>
          <w:szCs w:val="24"/>
        </w:rPr>
        <w:t>αι</w:t>
      </w:r>
      <w:r w:rsidRPr="00786503">
        <w:rPr>
          <w:rFonts w:eastAsia="Times New Roman" w:cs="Times New Roman"/>
          <w:szCs w:val="24"/>
        </w:rPr>
        <w:t>ρ</w:t>
      </w:r>
      <w:r>
        <w:rPr>
          <w:rFonts w:eastAsia="Times New Roman" w:cs="Times New Roman"/>
          <w:szCs w:val="24"/>
        </w:rPr>
        <w:t>ετ</w:t>
      </w:r>
      <w:r w:rsidRPr="00786503">
        <w:rPr>
          <w:rFonts w:eastAsia="Times New Roman" w:cs="Times New Roman"/>
          <w:szCs w:val="24"/>
        </w:rPr>
        <w:t>ισμ</w:t>
      </w:r>
      <w:r w:rsidRPr="00786503">
        <w:rPr>
          <w:rFonts w:eastAsia="Times New Roman" w:cs="Times New Roman"/>
          <w:szCs w:val="24"/>
        </w:rPr>
        <w:t xml:space="preserve">ό του στο Σύνταγμα </w:t>
      </w:r>
      <w:r>
        <w:rPr>
          <w:rFonts w:eastAsia="Times New Roman" w:cs="Times New Roman"/>
          <w:szCs w:val="24"/>
        </w:rPr>
        <w:t xml:space="preserve">έγραψε ότι </w:t>
      </w:r>
      <w:r w:rsidRPr="00786503">
        <w:rPr>
          <w:rFonts w:eastAsia="Times New Roman" w:cs="Times New Roman"/>
          <w:szCs w:val="24"/>
        </w:rPr>
        <w:t>είναι θέμα που δεν χρειάζεται να λυθεί</w:t>
      </w:r>
      <w:r>
        <w:rPr>
          <w:rFonts w:eastAsia="Times New Roman" w:cs="Times New Roman"/>
          <w:szCs w:val="24"/>
        </w:rPr>
        <w:t>,</w:t>
      </w:r>
      <w:r w:rsidRPr="00786503">
        <w:rPr>
          <w:rFonts w:eastAsia="Times New Roman" w:cs="Times New Roman"/>
          <w:szCs w:val="24"/>
        </w:rPr>
        <w:t xml:space="preserve"> γιατί για την Ελλάδα είναι λυμένο</w:t>
      </w:r>
      <w:r>
        <w:rPr>
          <w:rFonts w:eastAsia="Times New Roman" w:cs="Times New Roman"/>
          <w:szCs w:val="24"/>
        </w:rPr>
        <w:t xml:space="preserve">. </w:t>
      </w:r>
    </w:p>
    <w:p w14:paraId="77C02F5E" w14:textId="77777777" w:rsidR="006113A9" w:rsidRDefault="006B6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s="Times New Roman"/>
          <w:szCs w:val="24"/>
        </w:rPr>
      </w:pPr>
      <w:r>
        <w:rPr>
          <w:rFonts w:eastAsia="Times New Roman" w:cs="Times New Roman"/>
          <w:szCs w:val="24"/>
        </w:rPr>
        <w:t>Π</w:t>
      </w:r>
      <w:r w:rsidRPr="00786503">
        <w:rPr>
          <w:rFonts w:eastAsia="Times New Roman" w:cs="Times New Roman"/>
          <w:szCs w:val="24"/>
        </w:rPr>
        <w:t>έρα από την αυτοαναφορικότητα και τη φοβικότητα που δείχνουν παρόμοιες θέσεις</w:t>
      </w:r>
      <w:r>
        <w:rPr>
          <w:rFonts w:eastAsia="Times New Roman" w:cs="Times New Roman"/>
          <w:szCs w:val="24"/>
        </w:rPr>
        <w:t>,</w:t>
      </w:r>
      <w:r w:rsidRPr="00786503">
        <w:rPr>
          <w:rFonts w:eastAsia="Times New Roman" w:cs="Times New Roman"/>
          <w:szCs w:val="24"/>
        </w:rPr>
        <w:t xml:space="preserve"> ξεχν</w:t>
      </w:r>
      <w:r>
        <w:rPr>
          <w:rFonts w:eastAsia="Times New Roman" w:cs="Times New Roman"/>
          <w:szCs w:val="24"/>
        </w:rPr>
        <w:t xml:space="preserve">ούν </w:t>
      </w:r>
      <w:r>
        <w:rPr>
          <w:rFonts w:eastAsia="Times New Roman" w:cs="Times New Roman"/>
          <w:szCs w:val="24"/>
        </w:rPr>
        <w:t xml:space="preserve">όσοι τις υιοθετούν </w:t>
      </w:r>
      <w:r w:rsidRPr="00786503">
        <w:rPr>
          <w:rFonts w:eastAsia="Times New Roman" w:cs="Times New Roman"/>
          <w:szCs w:val="24"/>
        </w:rPr>
        <w:t>ότι η Ελλάδα έχει ένα</w:t>
      </w:r>
      <w:r>
        <w:rPr>
          <w:rFonts w:eastAsia="Times New Roman" w:cs="Times New Roman"/>
          <w:szCs w:val="24"/>
        </w:rPr>
        <w:t>ν</w:t>
      </w:r>
      <w:r w:rsidRPr="00786503">
        <w:rPr>
          <w:rFonts w:eastAsia="Times New Roman" w:cs="Times New Roman"/>
          <w:szCs w:val="24"/>
        </w:rPr>
        <w:t xml:space="preserve"> ρόλο </w:t>
      </w:r>
      <w:r>
        <w:rPr>
          <w:rFonts w:eastAsia="Times New Roman" w:cs="Times New Roman"/>
          <w:szCs w:val="24"/>
        </w:rPr>
        <w:t xml:space="preserve">στα Βαλκάνια </w:t>
      </w:r>
      <w:r>
        <w:rPr>
          <w:rFonts w:eastAsia="Times New Roman" w:cs="Times New Roman"/>
          <w:szCs w:val="24"/>
        </w:rPr>
        <w:t xml:space="preserve">ο </w:t>
      </w:r>
      <w:r>
        <w:rPr>
          <w:rFonts w:eastAsia="Times New Roman" w:cs="Times New Roman"/>
          <w:szCs w:val="24"/>
        </w:rPr>
        <w:t xml:space="preserve">ρόλος </w:t>
      </w:r>
      <w:r>
        <w:rPr>
          <w:rFonts w:eastAsia="Times New Roman" w:cs="Times New Roman"/>
          <w:szCs w:val="24"/>
        </w:rPr>
        <w:t xml:space="preserve">επιβεβαίωσης </w:t>
      </w:r>
      <w:r w:rsidRPr="00786503">
        <w:rPr>
          <w:rFonts w:eastAsia="Times New Roman" w:cs="Times New Roman"/>
          <w:szCs w:val="24"/>
        </w:rPr>
        <w:t>της σταθερότητας της ειρήνης</w:t>
      </w:r>
      <w:r>
        <w:rPr>
          <w:rFonts w:eastAsia="Times New Roman" w:cs="Times New Roman"/>
          <w:szCs w:val="24"/>
        </w:rPr>
        <w:t>,</w:t>
      </w:r>
      <w:r w:rsidRPr="00786503">
        <w:rPr>
          <w:rFonts w:eastAsia="Times New Roman" w:cs="Times New Roman"/>
          <w:szCs w:val="24"/>
        </w:rPr>
        <w:t xml:space="preserve"> και ταυτόχρονα έχουμε και νομική υποχρέωση να καταλήξουμε σε λύση</w:t>
      </w:r>
      <w:r>
        <w:rPr>
          <w:rFonts w:eastAsia="Times New Roman" w:cs="Times New Roman"/>
          <w:szCs w:val="24"/>
        </w:rPr>
        <w:t>. Η νομική υποχρέωση</w:t>
      </w:r>
      <w:r w:rsidRPr="00786503">
        <w:rPr>
          <w:rFonts w:eastAsia="Times New Roman" w:cs="Times New Roman"/>
          <w:szCs w:val="24"/>
        </w:rPr>
        <w:t xml:space="preserve"> απορρέει από τα ψηφίσματα 813 και 845 του 1</w:t>
      </w:r>
      <w:r>
        <w:rPr>
          <w:rFonts w:eastAsia="Times New Roman" w:cs="Times New Roman"/>
          <w:szCs w:val="24"/>
        </w:rPr>
        <w:t>993</w:t>
      </w:r>
      <w:r>
        <w:rPr>
          <w:rFonts w:eastAsia="Times New Roman" w:cs="Times New Roman"/>
          <w:szCs w:val="24"/>
        </w:rPr>
        <w:t xml:space="preserve"> και την ενδιάμεση συμφωνία.</w:t>
      </w:r>
    </w:p>
    <w:p w14:paraId="77C02F5F" w14:textId="77777777" w:rsidR="006113A9" w:rsidRDefault="006B6FC4">
      <w:pPr>
        <w:tabs>
          <w:tab w:val="left" w:pos="709"/>
          <w:tab w:val="center" w:pos="4753"/>
        </w:tabs>
        <w:spacing w:line="600" w:lineRule="auto"/>
        <w:ind w:firstLine="709"/>
        <w:contextualSpacing/>
        <w:jc w:val="both"/>
        <w:rPr>
          <w:rFonts w:eastAsia="Times New Roman"/>
          <w:szCs w:val="24"/>
        </w:rPr>
      </w:pPr>
      <w:r>
        <w:rPr>
          <w:rFonts w:eastAsia="Times New Roman"/>
          <w:szCs w:val="24"/>
        </w:rPr>
        <w:lastRenderedPageBreak/>
        <w:t>Αποσιωπήσατε ότι το Δικαστήριο της Χάγης</w:t>
      </w:r>
      <w:r>
        <w:rPr>
          <w:rFonts w:eastAsia="Times New Roman"/>
          <w:szCs w:val="24"/>
        </w:rPr>
        <w:t>,</w:t>
      </w:r>
      <w:r>
        <w:rPr>
          <w:rFonts w:eastAsia="Times New Roman"/>
          <w:szCs w:val="24"/>
        </w:rPr>
        <w:t xml:space="preserve"> ήδη </w:t>
      </w:r>
      <w:r>
        <w:rPr>
          <w:rFonts w:eastAsia="Times New Roman"/>
          <w:szCs w:val="24"/>
        </w:rPr>
        <w:t xml:space="preserve">έχει θεωρήσει ότι παραβιάσαμε την ενδιάμεση αυτή </w:t>
      </w:r>
      <w:r>
        <w:rPr>
          <w:rFonts w:eastAsia="Times New Roman"/>
          <w:szCs w:val="24"/>
        </w:rPr>
        <w:t>σ</w:t>
      </w:r>
      <w:r>
        <w:rPr>
          <w:rFonts w:eastAsia="Times New Roman"/>
          <w:szCs w:val="24"/>
        </w:rPr>
        <w:t>υμφωνία με την απόφαση του 2011. Είναι απλό πράγμα για την Ελλάδα, μια χώρα που βασίζει τα εθνικά της δίκαια ακριβώς στον σεβασμό της διεθνούς νομιμότητας, να εμφανιζόμαστε ως διεθνείς παραβάτες; Δεν θα έπρ</w:t>
      </w:r>
      <w:r>
        <w:rPr>
          <w:rFonts w:eastAsia="Times New Roman"/>
          <w:szCs w:val="24"/>
        </w:rPr>
        <w:t>επε να επιλύσουμε αυτή τη διαφορά</w:t>
      </w:r>
      <w:r>
        <w:rPr>
          <w:rFonts w:eastAsia="Times New Roman"/>
          <w:szCs w:val="24"/>
        </w:rPr>
        <w:t>,</w:t>
      </w:r>
      <w:r>
        <w:rPr>
          <w:rFonts w:eastAsia="Times New Roman"/>
          <w:szCs w:val="24"/>
        </w:rPr>
        <w:t xml:space="preserve"> μ’ έναν τρόπο που θα ήταν ταυτόχρονα επιβεβαιωτικός τού </w:t>
      </w:r>
      <w:r>
        <w:rPr>
          <w:rFonts w:eastAsia="Times New Roman"/>
          <w:szCs w:val="24"/>
        </w:rPr>
        <w:t xml:space="preserve">ειρηνοποιού και σταθεροποιητικού </w:t>
      </w:r>
      <w:r>
        <w:rPr>
          <w:rFonts w:eastAsia="Times New Roman"/>
          <w:szCs w:val="24"/>
        </w:rPr>
        <w:t xml:space="preserve">ρόλου της χώρας μας και </w:t>
      </w:r>
      <w:r>
        <w:rPr>
          <w:rFonts w:eastAsia="Times New Roman"/>
          <w:szCs w:val="24"/>
        </w:rPr>
        <w:t xml:space="preserve">επωφελής για </w:t>
      </w:r>
      <w:r>
        <w:rPr>
          <w:rFonts w:eastAsia="Times New Roman"/>
          <w:szCs w:val="24"/>
        </w:rPr>
        <w:t>το εθνικό συμφέρον</w:t>
      </w:r>
      <w:r>
        <w:rPr>
          <w:rFonts w:eastAsia="Times New Roman"/>
          <w:szCs w:val="24"/>
        </w:rPr>
        <w:t>.</w:t>
      </w:r>
      <w:r>
        <w:rPr>
          <w:rFonts w:eastAsia="Times New Roman"/>
          <w:szCs w:val="24"/>
        </w:rPr>
        <w:t xml:space="preserve"> </w:t>
      </w:r>
    </w:p>
    <w:p w14:paraId="77C02F60" w14:textId="77777777" w:rsidR="006113A9" w:rsidRDefault="006B6FC4">
      <w:pPr>
        <w:tabs>
          <w:tab w:val="left" w:pos="709"/>
          <w:tab w:val="center" w:pos="4753"/>
        </w:tabs>
        <w:spacing w:line="600" w:lineRule="auto"/>
        <w:ind w:firstLine="709"/>
        <w:contextualSpacing/>
        <w:jc w:val="both"/>
        <w:rPr>
          <w:rFonts w:eastAsia="Times New Roman"/>
          <w:szCs w:val="24"/>
        </w:rPr>
      </w:pPr>
      <w:r>
        <w:rPr>
          <w:rFonts w:eastAsia="Times New Roman"/>
          <w:szCs w:val="24"/>
        </w:rPr>
        <w:tab/>
        <w:t>Οι εθνικοί μας στόχοι όπως είχαν καθοριστεί από το 2007 και μετά πανηγυρι</w:t>
      </w:r>
      <w:r>
        <w:rPr>
          <w:rFonts w:eastAsia="Times New Roman"/>
          <w:szCs w:val="24"/>
        </w:rPr>
        <w:t xml:space="preserve">κά με τις </w:t>
      </w:r>
      <w:r>
        <w:rPr>
          <w:rFonts w:eastAsia="Times New Roman"/>
          <w:szCs w:val="24"/>
        </w:rPr>
        <w:t>προγραμματ</w:t>
      </w:r>
      <w:r>
        <w:rPr>
          <w:rFonts w:eastAsia="Times New Roman"/>
          <w:szCs w:val="24"/>
        </w:rPr>
        <w:t>ικές δηλώσεις,</w:t>
      </w:r>
      <w:r>
        <w:rPr>
          <w:rFonts w:eastAsia="Times New Roman"/>
          <w:szCs w:val="24"/>
        </w:rPr>
        <w:t xml:space="preserve"> όλων των κυβερνήσεων </w:t>
      </w:r>
      <w:r>
        <w:rPr>
          <w:rFonts w:eastAsia="Times New Roman"/>
          <w:szCs w:val="24"/>
        </w:rPr>
        <w:t>ουσιαστικά</w:t>
      </w:r>
      <w:r>
        <w:rPr>
          <w:rFonts w:eastAsia="Times New Roman"/>
          <w:szCs w:val="24"/>
        </w:rPr>
        <w:t xml:space="preserve"> από</w:t>
      </w:r>
      <w:r>
        <w:rPr>
          <w:rFonts w:eastAsia="Times New Roman"/>
          <w:szCs w:val="24"/>
        </w:rPr>
        <w:t xml:space="preserve"> το 1993 και μετά ικανοποιήθηκαν κατά 110% και θα το αποδείξω. Μόλις τεθεί σε ισχύ η </w:t>
      </w:r>
      <w:r>
        <w:rPr>
          <w:rFonts w:eastAsia="Times New Roman"/>
          <w:szCs w:val="24"/>
        </w:rPr>
        <w:t>σ</w:t>
      </w:r>
      <w:r>
        <w:rPr>
          <w:rFonts w:eastAsia="Times New Roman"/>
          <w:szCs w:val="24"/>
        </w:rPr>
        <w:t xml:space="preserve">υμφωνία, η γειτονική χώρα έχει υποχρέωση να αλλάξει έναντι όλων και στο εσωτερικό και στο εξωτερικό </w:t>
      </w:r>
      <w:r>
        <w:rPr>
          <w:rFonts w:eastAsia="Times New Roman"/>
          <w:szCs w:val="24"/>
        </w:rPr>
        <w:t xml:space="preserve">την ονομασία της. Ήδη προέβλεψαν με την αναθεώρηση του </w:t>
      </w:r>
      <w:r>
        <w:rPr>
          <w:rFonts w:eastAsia="Times New Roman"/>
          <w:szCs w:val="24"/>
        </w:rPr>
        <w:t>σ</w:t>
      </w:r>
      <w:r>
        <w:rPr>
          <w:rFonts w:eastAsia="Times New Roman"/>
          <w:szCs w:val="24"/>
        </w:rPr>
        <w:t xml:space="preserve">υντάγματός τους υπ’ αριθμόν 33 ότι όπου στο </w:t>
      </w:r>
      <w:r>
        <w:rPr>
          <w:rFonts w:eastAsia="Times New Roman"/>
          <w:szCs w:val="24"/>
        </w:rPr>
        <w:t>σ</w:t>
      </w:r>
      <w:r>
        <w:rPr>
          <w:rFonts w:eastAsia="Times New Roman"/>
          <w:szCs w:val="24"/>
        </w:rPr>
        <w:t>ύνταγμά τους αναφέρεται η λέξη «Μακεδονία», θα αντικατασταθεί από τον όρο «Βόρεια Μακεδονία». Αυτό θα συμ</w:t>
      </w:r>
      <w:r>
        <w:rPr>
          <w:rFonts w:eastAsia="Times New Roman"/>
          <w:szCs w:val="24"/>
        </w:rPr>
        <w:lastRenderedPageBreak/>
        <w:t xml:space="preserve">βεί σύμφωνα με το άρθρο 1 παράγραφος 3 εδάφιο 2 </w:t>
      </w:r>
      <w:r>
        <w:rPr>
          <w:rFonts w:eastAsia="Times New Roman"/>
          <w:szCs w:val="24"/>
        </w:rPr>
        <w:t>τη</w:t>
      </w:r>
      <w:r>
        <w:rPr>
          <w:rFonts w:eastAsia="Times New Roman"/>
          <w:szCs w:val="24"/>
        </w:rPr>
        <w:t xml:space="preserve">ς Συμφωνίας των Πρεσπών </w:t>
      </w:r>
      <w:r>
        <w:rPr>
          <w:rFonts w:eastAsia="Times New Roman"/>
          <w:szCs w:val="24"/>
        </w:rPr>
        <w:t xml:space="preserve">σε όλους τους δρόμους, σε όλους τους θεσμούς, σε όλα τα κρατικά κτήρια, σε όλες τις κρατικές ονομασίες και σε εκείνους τους ιδιωτικούς οργανισμούς που χρηματοδοτούνται από το κράτος. Το άρθρο 8 παράγραφος 2 </w:t>
      </w:r>
      <w:r>
        <w:rPr>
          <w:rFonts w:eastAsia="Times New Roman"/>
          <w:szCs w:val="24"/>
        </w:rPr>
        <w:t>της συμφωνίας προβλέπ</w:t>
      </w:r>
      <w:r>
        <w:rPr>
          <w:rFonts w:eastAsia="Times New Roman"/>
          <w:szCs w:val="24"/>
        </w:rPr>
        <w:t>ει ό</w:t>
      </w:r>
      <w:r>
        <w:rPr>
          <w:rFonts w:eastAsia="Times New Roman"/>
          <w:szCs w:val="24"/>
        </w:rPr>
        <w:t>τι δρόμοι, μνημεία, δημόσια κτήρια, στο μέτρο που καθ’ οιονδήποτε τρόπο αναφέρονται στην αρχαία ελληνική ιστορία και τον πολιτισμό, πρέπει να προσαρμοστούν, να πάψουν να αμφισβητούν τη δική μας ιστορική κληρονομιά. Ρητά η παράγραφος 3 του ίδιου άρθρου 8 πρ</w:t>
      </w:r>
      <w:r>
        <w:rPr>
          <w:rFonts w:eastAsia="Times New Roman"/>
          <w:szCs w:val="24"/>
        </w:rPr>
        <w:t xml:space="preserve">οβλέπει την αφαίρεση του Ήλιου της Βεργίνας απ’ όλους τους δημόσιους χώρους και τις δημόσιες χρήσεις. </w:t>
      </w:r>
    </w:p>
    <w:p w14:paraId="77C02F61" w14:textId="77777777" w:rsidR="006113A9" w:rsidRDefault="006B6FC4">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Η </w:t>
      </w:r>
      <w:r>
        <w:rPr>
          <w:rFonts w:eastAsia="Times New Roman"/>
          <w:szCs w:val="24"/>
        </w:rPr>
        <w:t>σ</w:t>
      </w:r>
      <w:r>
        <w:rPr>
          <w:rFonts w:eastAsia="Times New Roman"/>
          <w:szCs w:val="24"/>
        </w:rPr>
        <w:t>υμφωνία ανταποκρίνεται και στα τρία κριτήρια που ορθά ο κ. Κουμουτσάκος περιέγραψε ότι αποτελούσαν πάγια την εθνική μας πολιτική, να μη μονοπωληθεί το</w:t>
      </w:r>
      <w:r>
        <w:rPr>
          <w:rFonts w:eastAsia="Times New Roman"/>
          <w:szCs w:val="24"/>
        </w:rPr>
        <w:t xml:space="preserve"> όνομα και το έδαφος της Μακεδονίας</w:t>
      </w:r>
      <w:r>
        <w:rPr>
          <w:rFonts w:eastAsia="Times New Roman"/>
          <w:szCs w:val="24"/>
        </w:rPr>
        <w:t>-</w:t>
      </w:r>
      <w:r>
        <w:rPr>
          <w:rFonts w:eastAsia="Times New Roman"/>
          <w:szCs w:val="24"/>
        </w:rPr>
        <w:t xml:space="preserve"> άρθρο 1, άρθρο 4</w:t>
      </w:r>
      <w:r>
        <w:rPr>
          <w:rFonts w:eastAsia="Times New Roman"/>
          <w:szCs w:val="24"/>
        </w:rPr>
        <w:t>,</w:t>
      </w:r>
      <w:r>
        <w:rPr>
          <w:rFonts w:eastAsia="Times New Roman"/>
          <w:szCs w:val="24"/>
        </w:rPr>
        <w:t xml:space="preserve"> </w:t>
      </w:r>
      <w:r>
        <w:rPr>
          <w:rFonts w:eastAsia="Times New Roman"/>
          <w:szCs w:val="24"/>
        </w:rPr>
        <w:t>της συμφωνίας-</w:t>
      </w:r>
      <w:r>
        <w:rPr>
          <w:rFonts w:eastAsia="Times New Roman"/>
          <w:szCs w:val="24"/>
        </w:rPr>
        <w:t xml:space="preserve">να μην αμφισβητηθεί η ταυτότητα της δικής μας ιστορικής ελληνικής Μακεδονίας </w:t>
      </w:r>
      <w:r>
        <w:rPr>
          <w:rFonts w:eastAsia="Times New Roman"/>
          <w:szCs w:val="24"/>
        </w:rPr>
        <w:t>-</w:t>
      </w:r>
      <w:r>
        <w:rPr>
          <w:rFonts w:eastAsia="Times New Roman"/>
          <w:szCs w:val="24"/>
        </w:rPr>
        <w:t>8 παράγραφος 2, άρθρο 7</w:t>
      </w:r>
      <w:r>
        <w:rPr>
          <w:rFonts w:eastAsia="Times New Roman"/>
          <w:szCs w:val="24"/>
        </w:rPr>
        <w:t>-</w:t>
      </w:r>
      <w:r>
        <w:rPr>
          <w:rFonts w:eastAsia="Times New Roman"/>
          <w:szCs w:val="24"/>
        </w:rPr>
        <w:t xml:space="preserve"> να μην υπάρχει ούτε σκιά για την ύπαρξη μειονότητας 4 παράγραφος 3.</w:t>
      </w:r>
    </w:p>
    <w:p w14:paraId="77C02F62" w14:textId="77777777" w:rsidR="006113A9" w:rsidRDefault="006B6FC4">
      <w:pPr>
        <w:tabs>
          <w:tab w:val="left" w:pos="709"/>
          <w:tab w:val="center" w:pos="4753"/>
        </w:tabs>
        <w:spacing w:line="600" w:lineRule="auto"/>
        <w:ind w:firstLine="709"/>
        <w:contextualSpacing/>
        <w:jc w:val="both"/>
        <w:rPr>
          <w:rFonts w:eastAsia="Times New Roman"/>
          <w:szCs w:val="24"/>
        </w:rPr>
      </w:pPr>
      <w:r>
        <w:rPr>
          <w:rFonts w:eastAsia="Times New Roman"/>
          <w:szCs w:val="24"/>
        </w:rPr>
        <w:lastRenderedPageBreak/>
        <w:t>Γιατί αναφέρθηκα</w:t>
      </w:r>
      <w:r>
        <w:rPr>
          <w:rFonts w:eastAsia="Times New Roman"/>
          <w:szCs w:val="24"/>
        </w:rPr>
        <w:t>, όμως, σ</w:t>
      </w:r>
      <w:r>
        <w:rPr>
          <w:rFonts w:eastAsia="Times New Roman"/>
          <w:szCs w:val="24"/>
        </w:rPr>
        <w:t>ε επιτυχία</w:t>
      </w:r>
      <w:r>
        <w:rPr>
          <w:rFonts w:eastAsia="Times New Roman"/>
          <w:szCs w:val="24"/>
        </w:rPr>
        <w:t xml:space="preserve"> 110%; Διότι εμείς καταφέραμε επιπλέον </w:t>
      </w:r>
      <w:r>
        <w:rPr>
          <w:rFonts w:eastAsia="Times New Roman"/>
          <w:szCs w:val="24"/>
        </w:rPr>
        <w:t xml:space="preserve">να εξασφαλίσουμε από την διαπραγμάτευση και </w:t>
      </w:r>
      <w:r>
        <w:rPr>
          <w:rFonts w:eastAsia="Times New Roman"/>
          <w:szCs w:val="24"/>
        </w:rPr>
        <w:t>συνταγματική αναθεώρηση, άρα με τη μεγαλύτερη δυνατή εξασφάλιση, να βεβαιωθούμε πως ό,τι συμφωνήσουμε</w:t>
      </w:r>
      <w:r>
        <w:rPr>
          <w:rFonts w:eastAsia="Times New Roman"/>
          <w:szCs w:val="24"/>
        </w:rPr>
        <w:t>,</w:t>
      </w:r>
      <w:r>
        <w:rPr>
          <w:rFonts w:eastAsia="Times New Roman"/>
          <w:szCs w:val="24"/>
        </w:rPr>
        <w:t xml:space="preserve"> δεν θα έχει μόνο την προστασία του </w:t>
      </w:r>
      <w:r>
        <w:rPr>
          <w:rFonts w:eastAsia="Times New Roman"/>
          <w:szCs w:val="24"/>
        </w:rPr>
        <w:t>Δ</w:t>
      </w:r>
      <w:r>
        <w:rPr>
          <w:rFonts w:eastAsia="Times New Roman"/>
          <w:szCs w:val="24"/>
        </w:rPr>
        <w:t xml:space="preserve">ιεθνούς </w:t>
      </w:r>
      <w:r>
        <w:rPr>
          <w:rFonts w:eastAsia="Times New Roman"/>
          <w:szCs w:val="24"/>
        </w:rPr>
        <w:t>Δ</w:t>
      </w:r>
      <w:r>
        <w:rPr>
          <w:rFonts w:eastAsia="Times New Roman"/>
          <w:szCs w:val="24"/>
        </w:rPr>
        <w:t>ικαίου</w:t>
      </w:r>
      <w:r>
        <w:rPr>
          <w:rFonts w:eastAsia="Times New Roman"/>
          <w:szCs w:val="24"/>
        </w:rPr>
        <w:t xml:space="preserve"> αλλά και την εξασφάλιση των συνταγματικών αλλαγών. Αυτό ο ίδιος ο Πρωθυπουργός κ. Σαμαράς στη μοναδική του δήλωση στην οποία αποδεχόταν τη σύνθετη ονομασία, είπε ότι το θεωρεί αδιανόητο. «Να αλλάξουν ονομασία» -είπε- «να υιοθετήσουν μια σύνθετη, να αλλάξο</w:t>
      </w:r>
      <w:r>
        <w:rPr>
          <w:rFonts w:eastAsia="Times New Roman"/>
          <w:szCs w:val="24"/>
        </w:rPr>
        <w:t xml:space="preserve">υν και το Σύνταγμά τους και το βλέπουμε». </w:t>
      </w:r>
    </w:p>
    <w:p w14:paraId="77C02F63" w14:textId="77777777" w:rsidR="006113A9" w:rsidRDefault="006B6FC4">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Αν είναι έτσι, γιατί μας κατηγορεί η Αντιπολίτευση ότι υποτιμήσαμε τους εθνικούς στόχους; </w:t>
      </w:r>
      <w:r>
        <w:rPr>
          <w:rFonts w:eastAsia="Times New Roman"/>
          <w:szCs w:val="24"/>
        </w:rPr>
        <w:t xml:space="preserve">Προβάλλεται </w:t>
      </w:r>
      <w:r>
        <w:rPr>
          <w:rFonts w:eastAsia="Times New Roman"/>
          <w:szCs w:val="24"/>
        </w:rPr>
        <w:t>πρώτα-πρώτα ο ισχυρισμός περί μυστικής διπλωματίας και εργαλειοποίησης του ζητήματος</w:t>
      </w:r>
      <w:r>
        <w:rPr>
          <w:rFonts w:eastAsia="Times New Roman"/>
          <w:szCs w:val="24"/>
        </w:rPr>
        <w:t>,</w:t>
      </w:r>
      <w:r>
        <w:rPr>
          <w:rFonts w:eastAsia="Times New Roman"/>
          <w:szCs w:val="24"/>
        </w:rPr>
        <w:t xml:space="preserve"> για να προκαλέσουμε </w:t>
      </w:r>
      <w:r>
        <w:rPr>
          <w:rFonts w:eastAsia="Times New Roman"/>
          <w:szCs w:val="24"/>
        </w:rPr>
        <w:t xml:space="preserve">τάχα </w:t>
      </w:r>
      <w:r>
        <w:rPr>
          <w:rFonts w:eastAsia="Times New Roman"/>
          <w:szCs w:val="24"/>
        </w:rPr>
        <w:t>εθνικό διχασμό. Πώς μπορεί να κατηγορούμαστε για κάτι τέτοιο, όταν η δική μας θέση ήταν η εθνική; Πώς μπορεί η άλλη πλευρά, η πλευρά της Νέας Δημοκρατίας</w:t>
      </w:r>
      <w:r>
        <w:rPr>
          <w:rFonts w:eastAsia="Times New Roman"/>
          <w:szCs w:val="24"/>
        </w:rPr>
        <w:t>,</w:t>
      </w:r>
      <w:r>
        <w:rPr>
          <w:rFonts w:eastAsia="Times New Roman"/>
          <w:szCs w:val="24"/>
        </w:rPr>
        <w:t xml:space="preserve"> </w:t>
      </w:r>
      <w:r>
        <w:rPr>
          <w:rFonts w:eastAsia="Times New Roman"/>
          <w:szCs w:val="24"/>
        </w:rPr>
        <w:t xml:space="preserve">η οποία </w:t>
      </w:r>
      <w:r>
        <w:rPr>
          <w:rFonts w:eastAsia="Times New Roman"/>
          <w:szCs w:val="24"/>
        </w:rPr>
        <w:t xml:space="preserve">με δηλώσεις </w:t>
      </w:r>
      <w:r>
        <w:rPr>
          <w:rFonts w:eastAsia="Times New Roman"/>
          <w:szCs w:val="24"/>
        </w:rPr>
        <w:t xml:space="preserve">πολλών </w:t>
      </w:r>
      <w:r>
        <w:rPr>
          <w:rFonts w:eastAsia="Times New Roman"/>
          <w:szCs w:val="24"/>
        </w:rPr>
        <w:t>στελεχών της είναι αυτή που αφίσταται απ’ αυτή την εθνική θέση, να κατηγορ</w:t>
      </w:r>
      <w:r>
        <w:rPr>
          <w:rFonts w:eastAsia="Times New Roman"/>
          <w:szCs w:val="24"/>
        </w:rPr>
        <w:t xml:space="preserve">εί εμάς; Μας κατηγορήσατε για μυστική διπλωματία, ενώ εμείς ποτέ </w:t>
      </w:r>
      <w:r>
        <w:rPr>
          <w:rFonts w:eastAsia="Times New Roman"/>
          <w:szCs w:val="24"/>
        </w:rPr>
        <w:lastRenderedPageBreak/>
        <w:t>δεν αποκλίναμε από τη θέση αυτή. Γιατί είναι τεράστια υποκρισία αυτό; Διότι ξέρουμε ότι και εσείς και το άλλο κυβερνητικό κόμμα</w:t>
      </w:r>
      <w:r>
        <w:rPr>
          <w:rFonts w:eastAsia="Times New Roman"/>
          <w:szCs w:val="24"/>
        </w:rPr>
        <w:t>,</w:t>
      </w:r>
      <w:r>
        <w:rPr>
          <w:rFonts w:eastAsia="Times New Roman"/>
          <w:szCs w:val="24"/>
        </w:rPr>
        <w:t xml:space="preserve"> πράγματι</w:t>
      </w:r>
      <w:r>
        <w:rPr>
          <w:rFonts w:eastAsia="Times New Roman"/>
          <w:szCs w:val="24"/>
        </w:rPr>
        <w:t>,</w:t>
      </w:r>
      <w:r>
        <w:rPr>
          <w:rFonts w:eastAsia="Times New Roman"/>
          <w:szCs w:val="24"/>
        </w:rPr>
        <w:t xml:space="preserve"> κ</w:t>
      </w:r>
      <w:r>
        <w:rPr>
          <w:rFonts w:eastAsia="Times New Roman"/>
          <w:szCs w:val="24"/>
        </w:rPr>
        <w:t>ά</w:t>
      </w:r>
      <w:r>
        <w:rPr>
          <w:rFonts w:eastAsia="Times New Roman"/>
          <w:szCs w:val="24"/>
        </w:rPr>
        <w:t>να</w:t>
      </w:r>
      <w:r>
        <w:rPr>
          <w:rFonts w:eastAsia="Times New Roman"/>
          <w:szCs w:val="24"/>
        </w:rPr>
        <w:t>τε</w:t>
      </w:r>
      <w:r>
        <w:rPr>
          <w:rFonts w:eastAsia="Times New Roman"/>
          <w:szCs w:val="24"/>
        </w:rPr>
        <w:t xml:space="preserve"> μυστική διπλωματία. Δεν έχει προσεχθεί ιδιαίτ</w:t>
      </w:r>
      <w:r>
        <w:rPr>
          <w:rFonts w:eastAsia="Times New Roman"/>
          <w:szCs w:val="24"/>
        </w:rPr>
        <w:t xml:space="preserve">ερα αυτό. </w:t>
      </w:r>
    </w:p>
    <w:p w14:paraId="77C02F64" w14:textId="77777777" w:rsidR="006113A9" w:rsidRDefault="006B6FC4">
      <w:pPr>
        <w:tabs>
          <w:tab w:val="left" w:pos="709"/>
          <w:tab w:val="center" w:pos="4753"/>
        </w:tabs>
        <w:spacing w:line="600" w:lineRule="auto"/>
        <w:ind w:firstLine="709"/>
        <w:contextualSpacing/>
        <w:jc w:val="both"/>
        <w:rPr>
          <w:rFonts w:eastAsia="Times New Roman"/>
          <w:szCs w:val="24"/>
        </w:rPr>
      </w:pPr>
      <w:r>
        <w:rPr>
          <w:rFonts w:eastAsia="Times New Roman"/>
          <w:szCs w:val="24"/>
        </w:rPr>
        <w:t>Σας διαβάζω μια πρόσφατη συνέντευξη-δήλωση του κ. Μέρτζου στη δημοσιογράφο κ</w:t>
      </w:r>
      <w:r>
        <w:rPr>
          <w:rFonts w:eastAsia="Times New Roman"/>
          <w:szCs w:val="24"/>
        </w:rPr>
        <w:t>.</w:t>
      </w:r>
      <w:r>
        <w:rPr>
          <w:rFonts w:eastAsia="Times New Roman"/>
          <w:szCs w:val="24"/>
        </w:rPr>
        <w:t xml:space="preserve"> Ταχιάου –κανείς από τους δύο προφανώς δεν είναι στον χώρο του ΣΥΡΙΖΑ- που τι λέει ο κ. Μέρτζος, γνωστός για το βάθος της γνώσης του </w:t>
      </w:r>
      <w:r>
        <w:rPr>
          <w:rFonts w:eastAsia="Times New Roman"/>
          <w:szCs w:val="24"/>
        </w:rPr>
        <w:t xml:space="preserve">για το «Μακεδονικό» </w:t>
      </w:r>
      <w:r>
        <w:rPr>
          <w:rFonts w:eastAsia="Times New Roman"/>
          <w:szCs w:val="24"/>
        </w:rPr>
        <w:t>αλλά και για τη</w:t>
      </w:r>
      <w:r>
        <w:rPr>
          <w:rFonts w:eastAsia="Times New Roman"/>
          <w:szCs w:val="24"/>
        </w:rPr>
        <w:t>ν ειλικρίνειά του; «Έκανα μυστική διπλωματία με τον Γκλιγκόροφ. Εξ ονόματος του Πρωθυπουργού το 1993 διαπραγματεύτηκα μυστικά στα Σκόπια με τον Πρόεδρο κ. Γκλιγκόροφ συμβιβασμό με το όνομα «Σλαβομακεδονία». Σε εκείνη τη μυστική αποστολή χωρίς διαβατήρια με</w:t>
      </w:r>
      <w:r>
        <w:rPr>
          <w:rFonts w:eastAsia="Times New Roman"/>
          <w:szCs w:val="24"/>
        </w:rPr>
        <w:t xml:space="preserve"> συνόδευσε ο Α.Δ.</w:t>
      </w:r>
      <w:r>
        <w:rPr>
          <w:rFonts w:eastAsia="Times New Roman"/>
          <w:szCs w:val="24"/>
        </w:rPr>
        <w:t>,</w:t>
      </w:r>
      <w:r>
        <w:rPr>
          <w:rFonts w:eastAsia="Times New Roman"/>
          <w:szCs w:val="24"/>
        </w:rPr>
        <w:t xml:space="preserve"> για να μη με αφήσει μόνο στη χώρα που με είχε επικηρύξει για τη δράση μου στο </w:t>
      </w:r>
      <w:r>
        <w:rPr>
          <w:rFonts w:eastAsia="Times New Roman"/>
          <w:szCs w:val="24"/>
        </w:rPr>
        <w:t>«</w:t>
      </w:r>
      <w:r>
        <w:rPr>
          <w:rFonts w:eastAsia="Times New Roman"/>
          <w:szCs w:val="24"/>
        </w:rPr>
        <w:t>Μακεδονικό</w:t>
      </w:r>
      <w:r>
        <w:rPr>
          <w:rFonts w:eastAsia="Times New Roman"/>
          <w:szCs w:val="24"/>
        </w:rPr>
        <w:t>»</w:t>
      </w:r>
      <w:r>
        <w:rPr>
          <w:rFonts w:eastAsia="Times New Roman"/>
          <w:szCs w:val="24"/>
        </w:rPr>
        <w:t>. Συναντήθηκα μυστικά στην έπαυλη του Ν.Ε. με τον διεθνή μεσολαβητή του ΟΗΕ Μάθιου Νίμιτς και του παρέδωσα αποδείξεις». Το καταθέτω στα Πρακτικά.</w:t>
      </w:r>
    </w:p>
    <w:p w14:paraId="77C02F65" w14:textId="77777777" w:rsidR="006113A9" w:rsidRDefault="006B6FC4">
      <w:pPr>
        <w:tabs>
          <w:tab w:val="left" w:pos="709"/>
          <w:tab w:val="center" w:pos="4753"/>
        </w:tabs>
        <w:spacing w:line="600" w:lineRule="auto"/>
        <w:ind w:firstLine="709"/>
        <w:contextualSpacing/>
        <w:jc w:val="both"/>
        <w:rPr>
          <w:rFonts w:eastAsia="Times New Roman"/>
          <w:szCs w:val="24"/>
        </w:rPr>
      </w:pPr>
      <w:r>
        <w:rPr>
          <w:rFonts w:eastAsia="Times New Roman"/>
          <w:szCs w:val="24"/>
        </w:rPr>
        <w:lastRenderedPageBreak/>
        <w:t>(</w:t>
      </w:r>
      <w:r>
        <w:rPr>
          <w:rFonts w:eastAsia="Times New Roman"/>
          <w:szCs w:val="24"/>
        </w:rPr>
        <w:t xml:space="preserve">Στο σημείο αυτό ο Αναπληρωτής Υπουργός Εξωτερικών κ. Γεώργιος Κατρούγκαλος καταθέτει για τα Πρακτικά το προαναφερθέν έγγραφο, το οποίο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77C02F66" w14:textId="77777777" w:rsidR="006113A9" w:rsidRDefault="006B6FC4">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Εσείς, λοιπόν, είστε </w:t>
      </w:r>
      <w:r>
        <w:rPr>
          <w:rFonts w:eastAsia="Times New Roman"/>
          <w:szCs w:val="24"/>
        </w:rPr>
        <w:t xml:space="preserve">που διεξαγάγατε μυστική διπλωματία και είχατε την υποκρισία να κατηγορήσετε εμάς. </w:t>
      </w:r>
    </w:p>
    <w:p w14:paraId="77C02F67" w14:textId="77777777" w:rsidR="006113A9" w:rsidRDefault="006B6FC4">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Ως προς τα θέματα της σύνθετης ονομασίας είναι προφανές γιατί προσπαθείτε να θολώσετε τα νερά. Το ότι η σύνθετη ονομασία </w:t>
      </w:r>
      <w:r>
        <w:rPr>
          <w:rFonts w:eastAsia="Times New Roman"/>
          <w:szCs w:val="24"/>
        </w:rPr>
        <w:t xml:space="preserve">ήταν </w:t>
      </w:r>
      <w:r>
        <w:rPr>
          <w:rFonts w:eastAsia="Times New Roman"/>
          <w:szCs w:val="24"/>
        </w:rPr>
        <w:t>και δική σας θέση, την οποία συνδιαμορφώσατε, π</w:t>
      </w:r>
      <w:r>
        <w:rPr>
          <w:rFonts w:eastAsia="Times New Roman"/>
          <w:szCs w:val="24"/>
        </w:rPr>
        <w:t>ροκύπτει αμάχητα από τις προγραμματικές δηλώσεις της κ</w:t>
      </w:r>
      <w:r>
        <w:rPr>
          <w:rFonts w:eastAsia="Times New Roman"/>
          <w:szCs w:val="24"/>
        </w:rPr>
        <w:t>.</w:t>
      </w:r>
      <w:r>
        <w:rPr>
          <w:rFonts w:eastAsia="Times New Roman"/>
          <w:szCs w:val="24"/>
        </w:rPr>
        <w:t xml:space="preserve"> Μπακογιάννη</w:t>
      </w:r>
      <w:r>
        <w:rPr>
          <w:rFonts w:eastAsia="Times New Roman"/>
          <w:szCs w:val="24"/>
        </w:rPr>
        <w:t>,</w:t>
      </w:r>
      <w:r>
        <w:rPr>
          <w:rFonts w:eastAsia="Times New Roman"/>
          <w:szCs w:val="24"/>
        </w:rPr>
        <w:t xml:space="preserve"> </w:t>
      </w:r>
      <w:r>
        <w:rPr>
          <w:rFonts w:eastAsia="Times New Roman"/>
          <w:szCs w:val="24"/>
        </w:rPr>
        <w:t xml:space="preserve">ως Υπουργού Εξωτερικών, </w:t>
      </w:r>
      <w:r>
        <w:rPr>
          <w:rFonts w:eastAsia="Times New Roman"/>
          <w:szCs w:val="24"/>
        </w:rPr>
        <w:t>το 2007, τις προγραμματικές δηλώσεις της κυβέρνησης Σαμαρά το 2012, τις αντίστοιχες δηλώσεις του Υπουργού Εξωτερικών μεταγενέστερα -μετά την αντικατάσταση του κ. Α</w:t>
      </w:r>
      <w:r>
        <w:rPr>
          <w:rFonts w:eastAsia="Times New Roman"/>
          <w:szCs w:val="24"/>
        </w:rPr>
        <w:t xml:space="preserve">βραμόπουλου- κ. Βενιζέλου στη Γενική Συνέλευση του ΟΗΕ. Γιατί σήμερα το ότι η σύνθετη ονομασία αποτελεί θέση </w:t>
      </w:r>
      <w:r>
        <w:rPr>
          <w:rFonts w:eastAsia="Times New Roman"/>
          <w:szCs w:val="24"/>
        </w:rPr>
        <w:t>σας,</w:t>
      </w:r>
      <w:r>
        <w:rPr>
          <w:rFonts w:eastAsia="Times New Roman"/>
          <w:szCs w:val="24"/>
        </w:rPr>
        <w:t xml:space="preserve"> το ακούμε μόνο από τον Κοινοβουλευτικό Εκπρόσωπο της Νέας Δημοκρατίας, ενώ οι περισσότεροι από τους Βουλευτές σας όταν τοποθετούνται δημόσια, </w:t>
      </w:r>
      <w:r>
        <w:rPr>
          <w:rFonts w:eastAsia="Times New Roman"/>
          <w:szCs w:val="24"/>
        </w:rPr>
        <w:t xml:space="preserve">λένε </w:t>
      </w:r>
      <w:r>
        <w:rPr>
          <w:rFonts w:eastAsia="Times New Roman"/>
          <w:szCs w:val="24"/>
        </w:rPr>
        <w:lastRenderedPageBreak/>
        <w:t xml:space="preserve">ότι είναι απαράδεκτο να υπάρχει η λέξη «Μακεδονία» στην ονομασία του γειτονικού κράτους; </w:t>
      </w:r>
    </w:p>
    <w:p w14:paraId="77C02F68" w14:textId="77777777" w:rsidR="006113A9" w:rsidRDefault="006B6FC4">
      <w:pPr>
        <w:tabs>
          <w:tab w:val="left" w:pos="709"/>
          <w:tab w:val="center" w:pos="4753"/>
        </w:tabs>
        <w:spacing w:line="600" w:lineRule="auto"/>
        <w:ind w:firstLine="709"/>
        <w:contextualSpacing/>
        <w:jc w:val="both"/>
        <w:rPr>
          <w:rFonts w:eastAsia="Times New Roman"/>
          <w:szCs w:val="24"/>
        </w:rPr>
      </w:pPr>
      <w:r>
        <w:rPr>
          <w:rFonts w:eastAsia="Times New Roman"/>
          <w:szCs w:val="24"/>
        </w:rPr>
        <w:t>Ο λόγος, λοιπόν, για τον οποίον στην πραγματικότητα συσκοτίζετε τη θέση σας και δεν τολμάτε να παραδεχθείτε ότι</w:t>
      </w:r>
      <w:r>
        <w:rPr>
          <w:rFonts w:eastAsia="Times New Roman"/>
          <w:szCs w:val="24"/>
        </w:rPr>
        <w:t>,</w:t>
      </w:r>
      <w:r>
        <w:rPr>
          <w:rFonts w:eastAsia="Times New Roman"/>
          <w:szCs w:val="24"/>
        </w:rPr>
        <w:t xml:space="preserve"> πράγματι</w:t>
      </w:r>
      <w:r>
        <w:rPr>
          <w:rFonts w:eastAsia="Times New Roman"/>
          <w:szCs w:val="24"/>
        </w:rPr>
        <w:t>,</w:t>
      </w:r>
      <w:r>
        <w:rPr>
          <w:rFonts w:eastAsia="Times New Roman"/>
          <w:szCs w:val="24"/>
        </w:rPr>
        <w:t xml:space="preserve"> η εθνική θέση είναι η σύνθετη ονομασία</w:t>
      </w:r>
      <w:r>
        <w:rPr>
          <w:rFonts w:eastAsia="Times New Roman"/>
          <w:szCs w:val="24"/>
        </w:rPr>
        <w:t xml:space="preserve">, είναι ο βαθύς διχασμός που δεν υπάρχει στην ελληνική κοινωνία αλλά στο κόμμα σας. </w:t>
      </w:r>
    </w:p>
    <w:p w14:paraId="77C02F69" w14:textId="77777777" w:rsidR="006113A9" w:rsidRDefault="006B6FC4">
      <w:pPr>
        <w:tabs>
          <w:tab w:val="left" w:pos="709"/>
          <w:tab w:val="center" w:pos="4753"/>
        </w:tabs>
        <w:spacing w:line="600" w:lineRule="auto"/>
        <w:ind w:firstLine="709"/>
        <w:contextualSpacing/>
        <w:jc w:val="both"/>
        <w:rPr>
          <w:rFonts w:eastAsia="Times New Roman"/>
          <w:szCs w:val="24"/>
        </w:rPr>
      </w:pPr>
      <w:r>
        <w:rPr>
          <w:rFonts w:eastAsia="Times New Roman"/>
          <w:szCs w:val="24"/>
        </w:rPr>
        <w:t>Όταν έχετε στον χώρο σας Βουλευτές που κατηγορούσαν τον προηγούμενο Πρωθυπουργό Καραμανλή για κωλοτούμπα, όταν έχετε Βουλευτές -και μάλιστα σε ηγετικές θέσεις- που τον κατ</w:t>
      </w:r>
      <w:r>
        <w:rPr>
          <w:rFonts w:eastAsia="Times New Roman"/>
          <w:szCs w:val="24"/>
        </w:rPr>
        <w:t xml:space="preserve">ηγορούν ότι μπαίνει στην ιστορία ως ο Πρωθυπουργός που ξεπούλησε τη Μακεδονία, πώς είναι δυνατόν να μην έχετε </w:t>
      </w:r>
      <w:r>
        <w:rPr>
          <w:rFonts w:eastAsia="Times New Roman"/>
          <w:szCs w:val="24"/>
        </w:rPr>
        <w:t>πρόβλη</w:t>
      </w:r>
      <w:r>
        <w:rPr>
          <w:rFonts w:eastAsia="Times New Roman"/>
          <w:szCs w:val="24"/>
        </w:rPr>
        <w:t>μα</w:t>
      </w:r>
      <w:r>
        <w:rPr>
          <w:rFonts w:eastAsia="Times New Roman"/>
          <w:szCs w:val="24"/>
        </w:rPr>
        <w:t>,</w:t>
      </w:r>
      <w:r>
        <w:rPr>
          <w:rFonts w:eastAsia="Times New Roman"/>
          <w:szCs w:val="24"/>
        </w:rPr>
        <w:t xml:space="preserve"> να μείνετε σ</w:t>
      </w:r>
      <w:r>
        <w:rPr>
          <w:rFonts w:eastAsia="Times New Roman"/>
          <w:szCs w:val="24"/>
        </w:rPr>
        <w:t>τη θέση</w:t>
      </w:r>
      <w:r>
        <w:rPr>
          <w:rFonts w:eastAsia="Times New Roman"/>
          <w:szCs w:val="24"/>
        </w:rPr>
        <w:t xml:space="preserve"> που συνδιαμορφώσατε στην εθνική θέση για τη σύνθετη ονομασία; </w:t>
      </w:r>
    </w:p>
    <w:p w14:paraId="77C02F6A" w14:textId="77777777" w:rsidR="006113A9" w:rsidRDefault="006B6FC4">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Ακριβώς επειδή αισθάνεστε ότι δεν μπορείτε να μιλήσετε με πολιτική αυτοπεποίθηση στο θέμα αυτό, προσπαθούσατε συνέχεια στη φάση της διαπραγμάτευσης να θέσετε άλλα ζητήματα. </w:t>
      </w:r>
    </w:p>
    <w:p w14:paraId="77C02F6B" w14:textId="77777777" w:rsidR="006113A9" w:rsidRDefault="006B6FC4">
      <w:pPr>
        <w:tabs>
          <w:tab w:val="left" w:pos="709"/>
          <w:tab w:val="center" w:pos="4753"/>
        </w:tabs>
        <w:spacing w:line="600" w:lineRule="auto"/>
        <w:ind w:firstLine="709"/>
        <w:contextualSpacing/>
        <w:jc w:val="both"/>
        <w:rPr>
          <w:rFonts w:eastAsia="Times New Roman"/>
          <w:szCs w:val="24"/>
        </w:rPr>
      </w:pPr>
      <w:r>
        <w:rPr>
          <w:rFonts w:eastAsia="Times New Roman"/>
          <w:szCs w:val="24"/>
        </w:rPr>
        <w:lastRenderedPageBreak/>
        <w:t>Τι θέσατε στην αρχή; Θέσατε το ζήτημα της εθνότητας. Όταν αποδείχθηκε και με τη ρη</w:t>
      </w:r>
      <w:r>
        <w:rPr>
          <w:rFonts w:eastAsia="Times New Roman"/>
          <w:szCs w:val="24"/>
        </w:rPr>
        <w:t>ματική ανακοίνωση και με τη συνταγματική αναθεώρηση αλλά και από την όλη επιχειρηματολογία, ότι δεν ε</w:t>
      </w:r>
      <w:r>
        <w:rPr>
          <w:rFonts w:eastAsia="Times New Roman"/>
          <w:szCs w:val="24"/>
        </w:rPr>
        <w:t>τί</w:t>
      </w:r>
      <w:r>
        <w:rPr>
          <w:rFonts w:eastAsia="Times New Roman"/>
          <w:szCs w:val="24"/>
        </w:rPr>
        <w:t xml:space="preserve">θετο </w:t>
      </w:r>
      <w:r>
        <w:rPr>
          <w:rFonts w:eastAsia="Times New Roman"/>
          <w:szCs w:val="24"/>
        </w:rPr>
        <w:t xml:space="preserve">στη συνθήκη </w:t>
      </w:r>
      <w:r>
        <w:rPr>
          <w:rFonts w:eastAsia="Times New Roman"/>
          <w:szCs w:val="24"/>
        </w:rPr>
        <w:t xml:space="preserve">ζήτημα εθνότητας αλλά αποκλειστικά και μόνο ιθαγένειας, </w:t>
      </w:r>
      <w:r>
        <w:rPr>
          <w:rFonts w:eastAsia="Times New Roman"/>
          <w:szCs w:val="24"/>
        </w:rPr>
        <w:t>αναδείξ</w:t>
      </w:r>
      <w:r>
        <w:rPr>
          <w:rFonts w:eastAsia="Times New Roman"/>
          <w:szCs w:val="24"/>
        </w:rPr>
        <w:t xml:space="preserve">ατε το ζήτημα της γλώσσας. </w:t>
      </w:r>
    </w:p>
    <w:p w14:paraId="77C02F6C" w14:textId="77777777" w:rsidR="006113A9" w:rsidRDefault="006B6FC4">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Τι έχω να σας πω γι’ αυτά; Για την εθνότητα είναι προφανές ότι η </w:t>
      </w:r>
      <w:r>
        <w:rPr>
          <w:rFonts w:eastAsia="Times New Roman"/>
          <w:szCs w:val="24"/>
        </w:rPr>
        <w:t>σ</w:t>
      </w:r>
      <w:r>
        <w:rPr>
          <w:rFonts w:eastAsia="Times New Roman"/>
          <w:szCs w:val="24"/>
        </w:rPr>
        <w:t>υμφωνία λήγει με οριστικό τρόπο το μοναδικό θέμα που μπορούν να ρυθμίσουν κράτη</w:t>
      </w:r>
      <w:r>
        <w:rPr>
          <w:rFonts w:eastAsia="Times New Roman"/>
          <w:szCs w:val="24"/>
        </w:rPr>
        <w:t>: την ιθαγένεια</w:t>
      </w:r>
      <w:r>
        <w:rPr>
          <w:rFonts w:eastAsia="Times New Roman"/>
          <w:szCs w:val="24"/>
        </w:rPr>
        <w:t xml:space="preserve"> Τα κράτη αναγνωρίζουν κράτη. Τα κράτη δεν αναγνωρίζουν λαούς. </w:t>
      </w:r>
    </w:p>
    <w:p w14:paraId="77C02F6D" w14:textId="77777777" w:rsidR="006113A9" w:rsidRDefault="006B6FC4">
      <w:pPr>
        <w:tabs>
          <w:tab w:val="left" w:pos="709"/>
          <w:tab w:val="center" w:pos="4753"/>
        </w:tabs>
        <w:spacing w:line="600" w:lineRule="auto"/>
        <w:ind w:firstLine="709"/>
        <w:contextualSpacing/>
        <w:jc w:val="both"/>
        <w:rPr>
          <w:rFonts w:eastAsia="Times New Roman"/>
          <w:szCs w:val="24"/>
        </w:rPr>
      </w:pPr>
      <w:r>
        <w:rPr>
          <w:rFonts w:eastAsia="Times New Roman"/>
          <w:szCs w:val="24"/>
        </w:rPr>
        <w:t>Ως προς την ονομασία του γειτονι</w:t>
      </w:r>
      <w:r>
        <w:rPr>
          <w:rFonts w:eastAsia="Times New Roman"/>
          <w:szCs w:val="24"/>
        </w:rPr>
        <w:t xml:space="preserve">κού κράτους, όπως σας είπα προηγουμένως, η λύση είναι οριστική και αμετάκλητη. Δεν θα ξαναδούμε στις οθόνες της ελληνικής τηλεόρασης, όταν παίζει η εθνική ομάδα της άλλης χώρας, αυτό το κάλυμμα που βάζαμε για να καλύπτεται το όνομά της. </w:t>
      </w:r>
    </w:p>
    <w:p w14:paraId="77C02F6E" w14:textId="77777777" w:rsidR="006113A9" w:rsidRDefault="006B6FC4">
      <w:pPr>
        <w:tabs>
          <w:tab w:val="left" w:pos="709"/>
          <w:tab w:val="center" w:pos="4753"/>
        </w:tabs>
        <w:spacing w:line="600" w:lineRule="auto"/>
        <w:ind w:firstLine="709"/>
        <w:contextualSpacing/>
        <w:jc w:val="both"/>
        <w:rPr>
          <w:rFonts w:eastAsia="Times New Roman"/>
          <w:szCs w:val="24"/>
        </w:rPr>
      </w:pPr>
      <w:r>
        <w:rPr>
          <w:rFonts w:eastAsia="Times New Roman"/>
          <w:szCs w:val="24"/>
        </w:rPr>
        <w:t>Από την άλλη μεριά</w:t>
      </w:r>
      <w:r>
        <w:rPr>
          <w:rFonts w:eastAsia="Times New Roman"/>
          <w:szCs w:val="24"/>
        </w:rPr>
        <w:t xml:space="preserve"> οι ίδιοι παραδέχθηκαν στη ρηματική ανακοίνωση που μας έστειλαν ότι ιθαγένεια και μόνο καθιερώνει η Συμφωνία των Πρεσπών και δεν προκαθορίζει εθνότητα. Πώς </w:t>
      </w:r>
      <w:r>
        <w:rPr>
          <w:rFonts w:eastAsia="Times New Roman"/>
          <w:szCs w:val="24"/>
        </w:rPr>
        <w:lastRenderedPageBreak/>
        <w:t xml:space="preserve">θα μπορούσε να γίνει άλλωστε κάτι τέτοιο, όταν το γειτονικό κράτος είναι </w:t>
      </w:r>
      <w:r>
        <w:rPr>
          <w:rFonts w:eastAsia="Times New Roman"/>
          <w:szCs w:val="24"/>
        </w:rPr>
        <w:t xml:space="preserve">από το σύνταγμά του </w:t>
      </w:r>
      <w:r>
        <w:rPr>
          <w:rFonts w:eastAsia="Times New Roman"/>
          <w:szCs w:val="24"/>
        </w:rPr>
        <w:t>πολυεθν</w:t>
      </w:r>
      <w:r>
        <w:rPr>
          <w:rFonts w:eastAsia="Times New Roman"/>
          <w:szCs w:val="24"/>
        </w:rPr>
        <w:t xml:space="preserve">οτικό; </w:t>
      </w:r>
    </w:p>
    <w:p w14:paraId="77C02F6F" w14:textId="77777777" w:rsidR="006113A9" w:rsidRDefault="006B6FC4">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Πάμε τώρα στο θέμα της </w:t>
      </w:r>
      <w:r>
        <w:rPr>
          <w:rFonts w:eastAsia="Times New Roman"/>
          <w:szCs w:val="24"/>
        </w:rPr>
        <w:t>«</w:t>
      </w:r>
      <w:r>
        <w:rPr>
          <w:rFonts w:eastAsia="Times New Roman"/>
          <w:szCs w:val="24"/>
        </w:rPr>
        <w:t>μακεδονικής</w:t>
      </w:r>
      <w:r>
        <w:rPr>
          <w:rFonts w:eastAsia="Times New Roman"/>
          <w:szCs w:val="24"/>
        </w:rPr>
        <w:t>»</w:t>
      </w:r>
      <w:r>
        <w:rPr>
          <w:rFonts w:eastAsia="Times New Roman"/>
          <w:szCs w:val="24"/>
        </w:rPr>
        <w:t xml:space="preserve"> γλώσσας. Κατέθεσα το αμφισβητούμενο κείμενο, δηλαδή την απόφαση τη</w:t>
      </w:r>
      <w:r>
        <w:rPr>
          <w:rFonts w:eastAsia="Times New Roman"/>
          <w:szCs w:val="24"/>
        </w:rPr>
        <w:t>ς</w:t>
      </w:r>
      <w:r>
        <w:rPr>
          <w:rFonts w:eastAsia="Times New Roman"/>
          <w:szCs w:val="24"/>
        </w:rPr>
        <w:t xml:space="preserve"> Διάσκεψη</w:t>
      </w:r>
      <w:r>
        <w:rPr>
          <w:rFonts w:eastAsia="Times New Roman"/>
          <w:szCs w:val="24"/>
        </w:rPr>
        <w:t>ς</w:t>
      </w:r>
      <w:r>
        <w:rPr>
          <w:rFonts w:eastAsia="Times New Roman"/>
          <w:szCs w:val="24"/>
        </w:rPr>
        <w:t xml:space="preserve"> του ΟΗΕ για τα τοπωνύμια, που ρητά αναγνωρίστηκε η γλώσσα αυτή μεταξύ των επίσημων </w:t>
      </w:r>
      <w:r>
        <w:rPr>
          <w:rFonts w:eastAsia="Times New Roman"/>
          <w:szCs w:val="24"/>
        </w:rPr>
        <w:t xml:space="preserve">γλωσσών </w:t>
      </w:r>
      <w:r>
        <w:rPr>
          <w:rFonts w:eastAsia="Times New Roman"/>
          <w:szCs w:val="24"/>
        </w:rPr>
        <w:t>για τη χρήση αυτή, τ</w:t>
      </w:r>
      <w:r>
        <w:rPr>
          <w:rFonts w:eastAsia="Times New Roman"/>
          <w:szCs w:val="24"/>
        </w:rPr>
        <w:t>α</w:t>
      </w:r>
      <w:r>
        <w:rPr>
          <w:rFonts w:eastAsia="Times New Roman"/>
          <w:szCs w:val="24"/>
        </w:rPr>
        <w:t xml:space="preserve"> τοπων</w:t>
      </w:r>
      <w:r>
        <w:rPr>
          <w:rFonts w:eastAsia="Times New Roman"/>
          <w:szCs w:val="24"/>
        </w:rPr>
        <w:t>ύ</w:t>
      </w:r>
      <w:r>
        <w:rPr>
          <w:rFonts w:eastAsia="Times New Roman"/>
          <w:szCs w:val="24"/>
        </w:rPr>
        <w:t>μ</w:t>
      </w:r>
      <w:r>
        <w:rPr>
          <w:rFonts w:eastAsia="Times New Roman"/>
          <w:szCs w:val="24"/>
        </w:rPr>
        <w:t>ια</w:t>
      </w:r>
      <w:r>
        <w:rPr>
          <w:rFonts w:eastAsia="Times New Roman"/>
          <w:szCs w:val="24"/>
        </w:rPr>
        <w:t xml:space="preserve"> του ΟΗΕ. </w:t>
      </w:r>
    </w:p>
    <w:p w14:paraId="77C02F70" w14:textId="77777777" w:rsidR="006113A9" w:rsidRDefault="006B6FC4">
      <w:pPr>
        <w:tabs>
          <w:tab w:val="left" w:pos="709"/>
          <w:tab w:val="center" w:pos="4753"/>
        </w:tabs>
        <w:spacing w:line="600" w:lineRule="auto"/>
        <w:ind w:firstLine="709"/>
        <w:contextualSpacing/>
        <w:jc w:val="both"/>
        <w:rPr>
          <w:rFonts w:eastAsia="Times New Roman"/>
          <w:szCs w:val="24"/>
        </w:rPr>
      </w:pPr>
      <w:r>
        <w:rPr>
          <w:rFonts w:eastAsia="Times New Roman"/>
          <w:szCs w:val="24"/>
        </w:rPr>
        <w:t>Όπως είχε αναλυτικά και με έγγραφα αποδείξει ο Νίκος Κοτζιάς στην προηγούμενη συζήτηση κατά την πρόταση μομφής της Νέας Δημοκρατίας, αυτή δεν ήταν η μοναδική παράλειψη</w:t>
      </w:r>
      <w:r>
        <w:rPr>
          <w:rFonts w:eastAsia="Times New Roman"/>
          <w:szCs w:val="24"/>
        </w:rPr>
        <w:t xml:space="preserve"> σας να αποκρούσετε την καθιέρωση μακεδονικής γλώσσας.</w:t>
      </w:r>
    </w:p>
    <w:p w14:paraId="77C02F71"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Όταν στη δεκαετία του 1980 και του</w:t>
      </w:r>
      <w:r>
        <w:rPr>
          <w:rFonts w:eastAsia="Times New Roman" w:cs="Times New Roman"/>
          <w:szCs w:val="24"/>
        </w:rPr>
        <w:t xml:space="preserve"> 1990 συζητούνταν στο</w:t>
      </w:r>
      <w:r>
        <w:rPr>
          <w:rFonts w:eastAsia="Times New Roman" w:cs="Times New Roman"/>
          <w:szCs w:val="24"/>
        </w:rPr>
        <w:t>ν διεθνή οργανισμό</w:t>
      </w:r>
      <w:r>
        <w:rPr>
          <w:rFonts w:eastAsia="Times New Roman" w:cs="Times New Roman"/>
          <w:szCs w:val="24"/>
        </w:rPr>
        <w:t xml:space="preserve"> </w:t>
      </w:r>
      <w:r>
        <w:rPr>
          <w:rFonts w:eastAsia="Times New Roman" w:cs="Times New Roman"/>
          <w:szCs w:val="24"/>
          <w:lang w:val="en-US"/>
        </w:rPr>
        <w:t>ISO</w:t>
      </w:r>
      <w:r>
        <w:rPr>
          <w:rFonts w:eastAsia="Times New Roman" w:cs="Times New Roman"/>
          <w:szCs w:val="24"/>
        </w:rPr>
        <w:t xml:space="preserve"> οι συντομογραφίες</w:t>
      </w:r>
      <w:r>
        <w:rPr>
          <w:rFonts w:eastAsia="Times New Roman" w:cs="Times New Roman"/>
          <w:szCs w:val="24"/>
        </w:rPr>
        <w:t>,</w:t>
      </w:r>
      <w:r>
        <w:rPr>
          <w:rFonts w:eastAsia="Times New Roman" w:cs="Times New Roman"/>
          <w:szCs w:val="24"/>
        </w:rPr>
        <w:t xml:space="preserve"> με τις οποίες θα χαρακτηρίζονταν γλώσσα και άλλα χαρακτηριστικά του γειτονικού κράτους και εκεί αμελήσαμε</w:t>
      </w:r>
      <w:r>
        <w:rPr>
          <w:rFonts w:eastAsia="Times New Roman" w:cs="Times New Roman"/>
          <w:szCs w:val="24"/>
        </w:rPr>
        <w:t>,</w:t>
      </w:r>
      <w:r>
        <w:rPr>
          <w:rFonts w:eastAsia="Times New Roman" w:cs="Times New Roman"/>
          <w:szCs w:val="24"/>
        </w:rPr>
        <w:t xml:space="preserve"> και μόνο πολύ μεταγενέστερα στο τέλος της δεκαετίας του 1990 και στις αρχές του 2000 α</w:t>
      </w:r>
      <w:r>
        <w:rPr>
          <w:rFonts w:eastAsia="Times New Roman" w:cs="Times New Roman"/>
          <w:szCs w:val="24"/>
        </w:rPr>
        <w:t>ρχίσαμε να διαμαρτυρόμαστε επί μιας ήδη ειλημμένης θέσης.</w:t>
      </w:r>
    </w:p>
    <w:p w14:paraId="77C02F72"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Γιατί το 1977 έγινε αυτή η παραχώρηση; Για τον απλό λόγο ότι η ελληνική Δεξιά είχε από πολύ παλαιότερα αποδεχθεί </w:t>
      </w:r>
      <w:r>
        <w:rPr>
          <w:rFonts w:eastAsia="Times New Roman" w:cs="Times New Roman"/>
          <w:szCs w:val="24"/>
        </w:rPr>
        <w:lastRenderedPageBreak/>
        <w:t>τον όρο «μακεδονική</w:t>
      </w:r>
      <w:r>
        <w:rPr>
          <w:rFonts w:eastAsia="Times New Roman" w:cs="Times New Roman"/>
          <w:szCs w:val="24"/>
        </w:rPr>
        <w:t>»</w:t>
      </w:r>
      <w:r>
        <w:rPr>
          <w:rFonts w:eastAsia="Times New Roman" w:cs="Times New Roman"/>
          <w:szCs w:val="24"/>
        </w:rPr>
        <w:t xml:space="preserve"> γλώσσα. Αναφέρθηκα στην προηγούμενη ομιλία μου του Ιουνίου σε αυ</w:t>
      </w:r>
      <w:r>
        <w:rPr>
          <w:rFonts w:eastAsia="Times New Roman" w:cs="Times New Roman"/>
          <w:szCs w:val="24"/>
        </w:rPr>
        <w:t>τή την τοποθέτηση του Υπουργού Εξωτερικών Ευάγγελου Αβέρωφ</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Τοσίτσα στη συνεδρίαση της 17 Σεπτεμβρίου 1959, όπου αυτός αναφέρθηκε ρητά για </w:t>
      </w:r>
      <w:r>
        <w:rPr>
          <w:rFonts w:eastAsia="Times New Roman" w:cs="Times New Roman"/>
          <w:szCs w:val="24"/>
        </w:rPr>
        <w:t>«</w:t>
      </w:r>
      <w:r>
        <w:rPr>
          <w:rFonts w:eastAsia="Times New Roman" w:cs="Times New Roman"/>
          <w:szCs w:val="24"/>
        </w:rPr>
        <w:t>μακεδονική</w:t>
      </w:r>
      <w:r>
        <w:rPr>
          <w:rFonts w:eastAsia="Times New Roman" w:cs="Times New Roman"/>
          <w:szCs w:val="24"/>
        </w:rPr>
        <w:t>»</w:t>
      </w:r>
      <w:r>
        <w:rPr>
          <w:rFonts w:eastAsia="Times New Roman" w:cs="Times New Roman"/>
          <w:szCs w:val="24"/>
        </w:rPr>
        <w:t xml:space="preserve"> γλώσσα η οποία ομιλείται στα Σκόπια και έχει γραμματική και συντακτικό.</w:t>
      </w:r>
    </w:p>
    <w:p w14:paraId="77C02F73"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Ο κ. Τασούλας, ο οποίος είναι ι</w:t>
      </w:r>
      <w:r>
        <w:rPr>
          <w:rFonts w:eastAsia="Times New Roman" w:cs="Times New Roman"/>
          <w:szCs w:val="24"/>
        </w:rPr>
        <w:t xml:space="preserve">στοριοδίφης, δημοσίευσε ένα άρθρο στην </w:t>
      </w:r>
      <w:r>
        <w:rPr>
          <w:rFonts w:eastAsia="Times New Roman" w:cs="Times New Roman"/>
          <w:szCs w:val="24"/>
        </w:rPr>
        <w:t>«ΚΑΘΗΜΕΡΙΝΗ»</w:t>
      </w:r>
      <w:r>
        <w:rPr>
          <w:rFonts w:eastAsia="Times New Roman" w:cs="Times New Roman"/>
          <w:szCs w:val="24"/>
        </w:rPr>
        <w:t xml:space="preserve">, με το οποίο προφανώς δεν αρνείται ότι αυτή ήταν η δήλωση του κ. Αβέρωφ. Λέει, όμως, ότι αυτό το έκανε, πρώτον, γιατί η </w:t>
      </w:r>
      <w:r>
        <w:rPr>
          <w:rFonts w:eastAsia="Times New Roman" w:cs="Times New Roman"/>
          <w:szCs w:val="24"/>
        </w:rPr>
        <w:t>«</w:t>
      </w:r>
      <w:r>
        <w:rPr>
          <w:rFonts w:eastAsia="Times New Roman" w:cs="Times New Roman"/>
          <w:szCs w:val="24"/>
        </w:rPr>
        <w:t>μακεδονική</w:t>
      </w:r>
      <w:r>
        <w:rPr>
          <w:rFonts w:eastAsia="Times New Roman" w:cs="Times New Roman"/>
          <w:szCs w:val="24"/>
        </w:rPr>
        <w:t>»</w:t>
      </w:r>
      <w:r>
        <w:rPr>
          <w:rFonts w:eastAsia="Times New Roman" w:cs="Times New Roman"/>
          <w:szCs w:val="24"/>
        </w:rPr>
        <w:t xml:space="preserve"> γλώσσα κατοχυρωνόταν συνταγματικά και</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γιατί το ζητούμενο ήταν η απόδειξη ότι δεν υπάρχει </w:t>
      </w:r>
      <w:r>
        <w:rPr>
          <w:rFonts w:eastAsia="Times New Roman" w:cs="Times New Roman"/>
          <w:szCs w:val="24"/>
        </w:rPr>
        <w:t>«</w:t>
      </w:r>
      <w:r>
        <w:rPr>
          <w:rFonts w:eastAsia="Times New Roman" w:cs="Times New Roman"/>
          <w:szCs w:val="24"/>
        </w:rPr>
        <w:t>μακεδονική</w:t>
      </w:r>
      <w:r>
        <w:rPr>
          <w:rFonts w:eastAsia="Times New Roman" w:cs="Times New Roman"/>
          <w:szCs w:val="24"/>
        </w:rPr>
        <w:t>»</w:t>
      </w:r>
      <w:r>
        <w:rPr>
          <w:rFonts w:eastAsia="Times New Roman" w:cs="Times New Roman"/>
          <w:szCs w:val="24"/>
        </w:rPr>
        <w:t xml:space="preserve"> μειονότητα στην Ελλάδα.</w:t>
      </w:r>
    </w:p>
    <w:p w14:paraId="77C02F74"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Αυτό, λοιπόν, ως προς το πρώτο σκέλος αποτελεί την </w:t>
      </w:r>
      <w:r>
        <w:rPr>
          <w:rFonts w:eastAsia="Times New Roman" w:cs="Times New Roman"/>
          <w:szCs w:val="24"/>
        </w:rPr>
        <w:t xml:space="preserve">πλήρη </w:t>
      </w:r>
      <w:r>
        <w:rPr>
          <w:rFonts w:eastAsia="Times New Roman" w:cs="Times New Roman"/>
          <w:szCs w:val="24"/>
        </w:rPr>
        <w:t>απάντηση γιατί και το 1977 δεν το αρνηθήκατε</w:t>
      </w:r>
      <w:r>
        <w:rPr>
          <w:rFonts w:eastAsia="Times New Roman" w:cs="Times New Roman"/>
          <w:szCs w:val="24"/>
        </w:rPr>
        <w:t xml:space="preserve"> εφόσον</w:t>
      </w:r>
      <w:r>
        <w:rPr>
          <w:rFonts w:eastAsia="Times New Roman" w:cs="Times New Roman"/>
          <w:szCs w:val="24"/>
        </w:rPr>
        <w:t xml:space="preserve"> και τότε παρέμεινε συνταγματική γλώσσα η </w:t>
      </w:r>
      <w:r>
        <w:rPr>
          <w:rFonts w:eastAsia="Times New Roman" w:cs="Times New Roman"/>
          <w:szCs w:val="24"/>
        </w:rPr>
        <w:t>«</w:t>
      </w:r>
      <w:r>
        <w:rPr>
          <w:rFonts w:eastAsia="Times New Roman" w:cs="Times New Roman"/>
          <w:szCs w:val="24"/>
        </w:rPr>
        <w:t>μακεδονική</w:t>
      </w:r>
      <w:r>
        <w:rPr>
          <w:rFonts w:eastAsia="Times New Roman" w:cs="Times New Roman"/>
          <w:szCs w:val="24"/>
        </w:rPr>
        <w:t>»</w:t>
      </w:r>
      <w:r>
        <w:rPr>
          <w:rFonts w:eastAsia="Times New Roman" w:cs="Times New Roman"/>
          <w:szCs w:val="24"/>
        </w:rPr>
        <w:t>. Προ</w:t>
      </w:r>
      <w:r>
        <w:rPr>
          <w:rFonts w:eastAsia="Times New Roman" w:cs="Times New Roman"/>
          <w:szCs w:val="24"/>
        </w:rPr>
        <w:t>φανώς είναι άσχετο μια γλώσσα η οποία αναγνωρίζεται από τον ΟΗΕ, είναι γλώσσα ομόσπονδου κρατιδίου ή ολόκληρου του κράτους. Η γλώσσα είναι γλώσσα, δεν αλλάζει.</w:t>
      </w:r>
    </w:p>
    <w:p w14:paraId="77C02F75"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Ως προς δε το δεύτερο για τη μη ύπαρξη </w:t>
      </w:r>
      <w:r>
        <w:rPr>
          <w:rFonts w:eastAsia="Times New Roman" w:cs="Times New Roman"/>
          <w:szCs w:val="24"/>
        </w:rPr>
        <w:t>«</w:t>
      </w:r>
      <w:r>
        <w:rPr>
          <w:rFonts w:eastAsia="Times New Roman" w:cs="Times New Roman"/>
          <w:szCs w:val="24"/>
        </w:rPr>
        <w:t>μακεδονικής</w:t>
      </w:r>
      <w:r>
        <w:rPr>
          <w:rFonts w:eastAsia="Times New Roman" w:cs="Times New Roman"/>
          <w:szCs w:val="24"/>
        </w:rPr>
        <w:t>»</w:t>
      </w:r>
      <w:r>
        <w:rPr>
          <w:rFonts w:eastAsia="Times New Roman" w:cs="Times New Roman"/>
          <w:szCs w:val="24"/>
        </w:rPr>
        <w:t xml:space="preserve"> μειονότητας, θα έπρεπε να παραδεχθείτε ότι </w:t>
      </w:r>
      <w:r>
        <w:rPr>
          <w:rFonts w:eastAsia="Times New Roman" w:cs="Times New Roman"/>
          <w:szCs w:val="24"/>
        </w:rPr>
        <w:t xml:space="preserve">αυτό για πρώτη φορά κατοχυρώνεται, </w:t>
      </w:r>
      <w:r>
        <w:rPr>
          <w:rFonts w:eastAsia="Times New Roman" w:cs="Times New Roman"/>
          <w:szCs w:val="24"/>
        </w:rPr>
        <w:t>με διεθνή συνθήκ</w:t>
      </w:r>
      <w:r>
        <w:rPr>
          <w:rFonts w:eastAsia="Times New Roman" w:cs="Times New Roman"/>
          <w:szCs w:val="24"/>
        </w:rPr>
        <w:t xml:space="preserve">η απόκρουση έστω και σκιάς αμφιβολίας ότι υπάρχει παρόμοια μειονότητα στη χώρα με το άρθρο 4 παράγραφος 3 της </w:t>
      </w:r>
      <w:r>
        <w:rPr>
          <w:rFonts w:eastAsia="Times New Roman" w:cs="Times New Roman"/>
          <w:szCs w:val="24"/>
        </w:rPr>
        <w:t>σ</w:t>
      </w:r>
      <w:r>
        <w:rPr>
          <w:rFonts w:eastAsia="Times New Roman" w:cs="Times New Roman"/>
          <w:szCs w:val="24"/>
        </w:rPr>
        <w:t>υμφωνίας.</w:t>
      </w:r>
    </w:p>
    <w:p w14:paraId="77C02F76"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Ά</w:t>
      </w:r>
      <w:r>
        <w:rPr>
          <w:rFonts w:eastAsia="Times New Roman" w:cs="Times New Roman"/>
          <w:szCs w:val="24"/>
        </w:rPr>
        <w:t>λλωστε για να μην κρυβόμαστε, ξεχνάτε ότι στην απογραφή του 1928</w:t>
      </w:r>
      <w:r>
        <w:rPr>
          <w:rFonts w:eastAsia="Times New Roman" w:cs="Times New Roman"/>
          <w:szCs w:val="24"/>
        </w:rPr>
        <w:t>,</w:t>
      </w:r>
      <w:r>
        <w:rPr>
          <w:rFonts w:eastAsia="Times New Roman" w:cs="Times New Roman"/>
          <w:szCs w:val="24"/>
        </w:rPr>
        <w:t xml:space="preserve"> είχε καταγραφεί ω</w:t>
      </w:r>
      <w:r>
        <w:rPr>
          <w:rFonts w:eastAsia="Times New Roman" w:cs="Times New Roman"/>
          <w:szCs w:val="24"/>
        </w:rPr>
        <w:t>ς γλώσσα η μακεδονοσλαβική; Ξεχνάτε ότι το 1951</w:t>
      </w:r>
      <w:r>
        <w:rPr>
          <w:rFonts w:eastAsia="Times New Roman" w:cs="Times New Roman"/>
          <w:szCs w:val="24"/>
        </w:rPr>
        <w:t>,</w:t>
      </w:r>
      <w:r>
        <w:rPr>
          <w:rFonts w:eastAsia="Times New Roman" w:cs="Times New Roman"/>
          <w:szCs w:val="24"/>
        </w:rPr>
        <w:t xml:space="preserve"> αντίστοιχα</w:t>
      </w:r>
      <w:r>
        <w:rPr>
          <w:rFonts w:eastAsia="Times New Roman" w:cs="Times New Roman"/>
          <w:szCs w:val="24"/>
        </w:rPr>
        <w:t>,</w:t>
      </w:r>
      <w:r>
        <w:rPr>
          <w:rFonts w:eastAsia="Times New Roman" w:cs="Times New Roman"/>
          <w:szCs w:val="24"/>
        </w:rPr>
        <w:t xml:space="preserve"> είχε καταγραφεί ως σλαβική και είχε απαλειφθεί η λέξη </w:t>
      </w:r>
      <w:r>
        <w:rPr>
          <w:rFonts w:eastAsia="Times New Roman" w:cs="Times New Roman"/>
          <w:szCs w:val="24"/>
        </w:rPr>
        <w:t>«</w:t>
      </w:r>
      <w:r>
        <w:rPr>
          <w:rFonts w:eastAsia="Times New Roman" w:cs="Times New Roman"/>
          <w:szCs w:val="24"/>
        </w:rPr>
        <w:t>μακεδονική</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ενώ </w:t>
      </w:r>
      <w:r>
        <w:rPr>
          <w:rFonts w:eastAsia="Times New Roman" w:cs="Times New Roman"/>
          <w:szCs w:val="24"/>
        </w:rPr>
        <w:t>κατα</w:t>
      </w:r>
      <w:r>
        <w:rPr>
          <w:rFonts w:eastAsia="Times New Roman" w:cs="Times New Roman"/>
          <w:szCs w:val="24"/>
        </w:rPr>
        <w:t xml:space="preserve">γραφόταν </w:t>
      </w:r>
      <w:r>
        <w:rPr>
          <w:rFonts w:eastAsia="Times New Roman" w:cs="Times New Roman"/>
          <w:szCs w:val="24"/>
        </w:rPr>
        <w:t>η βουλγαρική; Αυτ</w:t>
      </w:r>
      <w:r>
        <w:rPr>
          <w:rFonts w:eastAsia="Times New Roman" w:cs="Times New Roman"/>
          <w:szCs w:val="24"/>
        </w:rPr>
        <w:t>ά</w:t>
      </w:r>
      <w:r>
        <w:rPr>
          <w:rFonts w:eastAsia="Times New Roman" w:cs="Times New Roman"/>
          <w:szCs w:val="24"/>
        </w:rPr>
        <w:t xml:space="preserve"> προς τον ισχυρισμό που άκουσα ότι ταυτίζονται οι δύο αυτές γλώσσες. Με τη </w:t>
      </w:r>
      <w:r>
        <w:rPr>
          <w:rFonts w:eastAsia="Times New Roman" w:cs="Times New Roman"/>
          <w:szCs w:val="24"/>
        </w:rPr>
        <w:t>σ</w:t>
      </w:r>
      <w:r>
        <w:rPr>
          <w:rFonts w:eastAsia="Times New Roman" w:cs="Times New Roman"/>
          <w:szCs w:val="24"/>
        </w:rPr>
        <w:t xml:space="preserve">υμφωνία, λοιπόν, </w:t>
      </w:r>
      <w:r>
        <w:rPr>
          <w:rFonts w:eastAsia="Times New Roman" w:cs="Times New Roman"/>
          <w:szCs w:val="24"/>
        </w:rPr>
        <w:t xml:space="preserve">όλα αυτά ρυθμίζονται. </w:t>
      </w:r>
    </w:p>
    <w:p w14:paraId="77C02F77"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Το άρθρο 3 </w:t>
      </w:r>
      <w:r>
        <w:rPr>
          <w:rFonts w:eastAsia="Times New Roman" w:cs="Times New Roman"/>
          <w:szCs w:val="24"/>
        </w:rPr>
        <w:t>προβλέπ</w:t>
      </w:r>
      <w:r>
        <w:rPr>
          <w:rFonts w:eastAsia="Times New Roman" w:cs="Times New Roman"/>
          <w:szCs w:val="24"/>
        </w:rPr>
        <w:t xml:space="preserve">ει το απαραβίαστο των συνόρων. Το άρθρο 4 την καταδίκη του αλυτρωτισμού και την απαγόρευση μελλοντικής τροποποίησης του </w:t>
      </w:r>
      <w:r>
        <w:rPr>
          <w:rFonts w:eastAsia="Times New Roman" w:cs="Times New Roman"/>
          <w:szCs w:val="24"/>
        </w:rPr>
        <w:t>σ</w:t>
      </w:r>
      <w:r>
        <w:rPr>
          <w:rFonts w:eastAsia="Times New Roman" w:cs="Times New Roman"/>
          <w:szCs w:val="24"/>
        </w:rPr>
        <w:t>υντάγματος. Το άρθρο 6 παράγραφος 3 την καταδίκη του σωβινισμού, της εχθρότητας, του αλυτρωτισ</w:t>
      </w:r>
      <w:r>
        <w:rPr>
          <w:rFonts w:eastAsia="Times New Roman" w:cs="Times New Roman"/>
          <w:szCs w:val="24"/>
        </w:rPr>
        <w:t>μού. Και όπως σας είπα προηγουμένως, το άρθρο 4 παράγραφος 3 δεσμεύει το άλλο κράτος</w:t>
      </w:r>
      <w:r>
        <w:rPr>
          <w:rFonts w:eastAsia="Times New Roman" w:cs="Times New Roman"/>
          <w:szCs w:val="24"/>
        </w:rPr>
        <w:t xml:space="preserve"> να μην παρεμβαίνει</w:t>
      </w:r>
      <w:r>
        <w:rPr>
          <w:rFonts w:eastAsia="Times New Roman" w:cs="Times New Roman"/>
          <w:szCs w:val="24"/>
        </w:rPr>
        <w:t xml:space="preserve"> στις εσωτερικές υποθέσεις τις δικές μας με οποιαδήποτε μορφή και </w:t>
      </w:r>
      <w:r>
        <w:rPr>
          <w:rFonts w:eastAsia="Times New Roman" w:cs="Times New Roman"/>
          <w:szCs w:val="24"/>
        </w:rPr>
        <w:lastRenderedPageBreak/>
        <w:t xml:space="preserve">για οποιονδήποτε λόγο, περιλαμβανομένης της προστασίας, λέει η </w:t>
      </w:r>
      <w:r>
        <w:rPr>
          <w:rFonts w:eastAsia="Times New Roman" w:cs="Times New Roman"/>
          <w:szCs w:val="24"/>
        </w:rPr>
        <w:t>σ</w:t>
      </w:r>
      <w:r>
        <w:rPr>
          <w:rFonts w:eastAsia="Times New Roman" w:cs="Times New Roman"/>
          <w:szCs w:val="24"/>
        </w:rPr>
        <w:t xml:space="preserve">υνθήκη, </w:t>
      </w:r>
      <w:r>
        <w:rPr>
          <w:rFonts w:eastAsia="Times New Roman" w:cs="Times New Roman"/>
          <w:szCs w:val="24"/>
        </w:rPr>
        <w:t>«</w:t>
      </w:r>
      <w:r>
        <w:rPr>
          <w:rFonts w:eastAsia="Times New Roman" w:cs="Times New Roman"/>
          <w:szCs w:val="24"/>
        </w:rPr>
        <w:t>του καθεστώτος</w:t>
      </w:r>
      <w:r>
        <w:rPr>
          <w:rFonts w:eastAsia="Times New Roman" w:cs="Times New Roman"/>
          <w:szCs w:val="24"/>
        </w:rPr>
        <w:t xml:space="preserve"> και των δικαιωμάτων οποιωνδήποτε προσώπων δεν είναι πολίτες του</w:t>
      </w:r>
      <w:r>
        <w:rPr>
          <w:rFonts w:eastAsia="Times New Roman" w:cs="Times New Roman"/>
          <w:szCs w:val="24"/>
        </w:rPr>
        <w:t>»</w:t>
      </w:r>
      <w:r>
        <w:rPr>
          <w:rFonts w:eastAsia="Times New Roman" w:cs="Times New Roman"/>
          <w:szCs w:val="24"/>
        </w:rPr>
        <w:t>. Αυτή είναι η διάταξη που αποκλείει οποιαδήποτε ανάμειξη στα εσωτερικά μας και διαγράφει μια για πάντα τη διεκδίκηση «μακεδονικής» μειονότητας.</w:t>
      </w:r>
    </w:p>
    <w:p w14:paraId="77C02F78"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Όταν, λοιπόν, και αυτοί οι δύο ισχυρισμοί κατέ</w:t>
      </w:r>
      <w:r>
        <w:rPr>
          <w:rFonts w:eastAsia="Times New Roman" w:cs="Times New Roman"/>
          <w:szCs w:val="24"/>
        </w:rPr>
        <w:t xml:space="preserve">ρρευσαν, δεν μπορούσατε πια να πείτε </w:t>
      </w:r>
      <w:r>
        <w:rPr>
          <w:rFonts w:eastAsia="Times New Roman" w:cs="Times New Roman"/>
          <w:szCs w:val="24"/>
        </w:rPr>
        <w:t xml:space="preserve">κάτι </w:t>
      </w:r>
      <w:r>
        <w:rPr>
          <w:rFonts w:eastAsia="Times New Roman" w:cs="Times New Roman"/>
          <w:szCs w:val="24"/>
        </w:rPr>
        <w:t>-σε ανθρώπους που θέλουν να ακούσουν, όχι σε ανθρώπους που δέχονται εξ ορισμού, γιατί σας ακολουθούν πολιτικά, τις αιτιάσεις σας-</w:t>
      </w:r>
      <w:r>
        <w:rPr>
          <w:rFonts w:eastAsia="Times New Roman" w:cs="Times New Roman"/>
          <w:szCs w:val="24"/>
        </w:rPr>
        <w:t>κάτι πειστικό</w:t>
      </w:r>
      <w:r>
        <w:rPr>
          <w:rFonts w:eastAsia="Times New Roman" w:cs="Times New Roman"/>
          <w:szCs w:val="24"/>
        </w:rPr>
        <w:t xml:space="preserve"> ούτε για την εθνότητα ούτε για τη γλώσσα</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τότε </w:t>
      </w:r>
      <w:r>
        <w:rPr>
          <w:rFonts w:eastAsia="Times New Roman" w:cs="Times New Roman"/>
          <w:szCs w:val="24"/>
        </w:rPr>
        <w:t>η συζήτηση γύρισε στα θέ</w:t>
      </w:r>
      <w:r>
        <w:rPr>
          <w:rFonts w:eastAsia="Times New Roman" w:cs="Times New Roman"/>
          <w:szCs w:val="24"/>
        </w:rPr>
        <w:t xml:space="preserve">ματα που αφορούσαν το </w:t>
      </w:r>
      <w:r>
        <w:rPr>
          <w:rFonts w:eastAsia="Times New Roman" w:cs="Times New Roman"/>
          <w:szCs w:val="24"/>
        </w:rPr>
        <w:t>σ</w:t>
      </w:r>
      <w:r>
        <w:rPr>
          <w:rFonts w:eastAsia="Times New Roman" w:cs="Times New Roman"/>
          <w:szCs w:val="24"/>
        </w:rPr>
        <w:t xml:space="preserve">ύνταγμα. </w:t>
      </w:r>
    </w:p>
    <w:p w14:paraId="77C02F79"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Έδωσα απαντήσεις </w:t>
      </w:r>
      <w:r>
        <w:rPr>
          <w:rFonts w:eastAsia="Times New Roman" w:cs="Times New Roman"/>
          <w:szCs w:val="24"/>
        </w:rPr>
        <w:t xml:space="preserve">στην επιτροπή και προηγουμένως </w:t>
      </w:r>
      <w:r>
        <w:rPr>
          <w:rFonts w:eastAsia="Times New Roman" w:cs="Times New Roman"/>
          <w:szCs w:val="24"/>
        </w:rPr>
        <w:t xml:space="preserve">αλλά επειδή βλέπω ότι διαστρεβλώθηκαν </w:t>
      </w:r>
      <w:r>
        <w:rPr>
          <w:rFonts w:eastAsia="Times New Roman" w:cs="Times New Roman"/>
          <w:szCs w:val="24"/>
        </w:rPr>
        <w:t xml:space="preserve">οι δηλώσεις μου </w:t>
      </w:r>
      <w:r>
        <w:rPr>
          <w:rFonts w:eastAsia="Times New Roman" w:cs="Times New Roman"/>
          <w:szCs w:val="24"/>
        </w:rPr>
        <w:t xml:space="preserve">σε ορισμένα </w:t>
      </w:r>
      <w:r>
        <w:rPr>
          <w:rFonts w:eastAsia="Times New Roman" w:cs="Times New Roman"/>
          <w:szCs w:val="24"/>
        </w:rPr>
        <w:t>μ</w:t>
      </w:r>
      <w:r>
        <w:rPr>
          <w:rFonts w:eastAsia="Times New Roman" w:cs="Times New Roman"/>
          <w:szCs w:val="24"/>
        </w:rPr>
        <w:t xml:space="preserve">έσα, επαναλαμβάνω αυτά που είπα. Ήταν από τις μέγιστες κατακτήσεις της διαπραγμάτευσης, από τα μεγαλύτερα </w:t>
      </w:r>
      <w:r>
        <w:rPr>
          <w:rFonts w:eastAsia="Times New Roman" w:cs="Times New Roman"/>
          <w:szCs w:val="24"/>
        </w:rPr>
        <w:t>επιτεύγματα του Νίκου Κοτζιά η διαδικαστική σειρά</w:t>
      </w:r>
      <w:r>
        <w:rPr>
          <w:rFonts w:eastAsia="Times New Roman" w:cs="Times New Roman"/>
          <w:szCs w:val="24"/>
        </w:rPr>
        <w:t xml:space="preserve"> της συνθήκης,</w:t>
      </w:r>
      <w:r>
        <w:rPr>
          <w:rFonts w:eastAsia="Times New Roman" w:cs="Times New Roman"/>
          <w:szCs w:val="24"/>
        </w:rPr>
        <w:t xml:space="preserve"> δηλαδή ότι πρώτα θα ολοκλήρωναν αυτοί όλες τις υποχρεώσεις τους, και οι υποχρεώσεις τους ήταν όχι μόνο η κύρωση της </w:t>
      </w:r>
      <w:r>
        <w:rPr>
          <w:rFonts w:eastAsia="Times New Roman" w:cs="Times New Roman"/>
          <w:szCs w:val="24"/>
        </w:rPr>
        <w:t>σ</w:t>
      </w:r>
      <w:r>
        <w:rPr>
          <w:rFonts w:eastAsia="Times New Roman" w:cs="Times New Roman"/>
          <w:szCs w:val="24"/>
        </w:rPr>
        <w:t xml:space="preserve">υμφωνίας αλλά και οι συνταγματικές αλλαγές, και μετά θα ερχόταν </w:t>
      </w:r>
      <w:r>
        <w:rPr>
          <w:rFonts w:eastAsia="Times New Roman" w:cs="Times New Roman"/>
          <w:szCs w:val="24"/>
        </w:rPr>
        <w:lastRenderedPageBreak/>
        <w:t xml:space="preserve">η </w:t>
      </w:r>
      <w:r>
        <w:rPr>
          <w:rFonts w:eastAsia="Times New Roman" w:cs="Times New Roman"/>
          <w:szCs w:val="24"/>
        </w:rPr>
        <w:t>σ</w:t>
      </w:r>
      <w:r>
        <w:rPr>
          <w:rFonts w:eastAsia="Times New Roman" w:cs="Times New Roman"/>
          <w:szCs w:val="24"/>
        </w:rPr>
        <w:t xml:space="preserve">υμφωνία </w:t>
      </w:r>
      <w:r>
        <w:rPr>
          <w:rFonts w:eastAsia="Times New Roman" w:cs="Times New Roman"/>
          <w:szCs w:val="24"/>
        </w:rPr>
        <w:t>σε εμάς. Αυτά τα έκαναν και τη συνταγματική αναθεώρηση την</w:t>
      </w:r>
      <w:r>
        <w:rPr>
          <w:rFonts w:eastAsia="Times New Roman" w:cs="Times New Roman"/>
          <w:szCs w:val="24"/>
        </w:rPr>
        <w:t xml:space="preserve"> ολοκλήρωσαν</w:t>
      </w:r>
      <w:r>
        <w:rPr>
          <w:rFonts w:eastAsia="Times New Roman" w:cs="Times New Roman"/>
          <w:szCs w:val="24"/>
        </w:rPr>
        <w:t xml:space="preserve">. </w:t>
      </w:r>
    </w:p>
    <w:p w14:paraId="77C02F7A"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Προέβλεψαν όπως σας είπα,</w:t>
      </w:r>
      <w:r>
        <w:rPr>
          <w:rFonts w:eastAsia="Times New Roman" w:cs="Times New Roman"/>
          <w:szCs w:val="24"/>
        </w:rPr>
        <w:t xml:space="preserve"> επιπλέον, </w:t>
      </w:r>
      <w:r>
        <w:rPr>
          <w:rFonts w:eastAsia="Times New Roman" w:cs="Times New Roman"/>
          <w:szCs w:val="24"/>
        </w:rPr>
        <w:t xml:space="preserve">μια διαλυτική αίρεση </w:t>
      </w:r>
      <w:r>
        <w:rPr>
          <w:rFonts w:eastAsia="Times New Roman" w:cs="Times New Roman"/>
          <w:szCs w:val="24"/>
        </w:rPr>
        <w:t>,</w:t>
      </w:r>
      <w:r>
        <w:rPr>
          <w:rFonts w:eastAsia="Times New Roman" w:cs="Times New Roman"/>
          <w:szCs w:val="24"/>
        </w:rPr>
        <w:t>που ναι μεν δεν προβλεπόταν στις Πρέσπες αλλά ούτε απαγορεύεται</w:t>
      </w:r>
      <w:r>
        <w:rPr>
          <w:rFonts w:eastAsia="Times New Roman" w:cs="Times New Roman"/>
          <w:szCs w:val="24"/>
        </w:rPr>
        <w:t xml:space="preserve"> απ’ αυτή</w:t>
      </w:r>
      <w:r>
        <w:rPr>
          <w:rFonts w:eastAsia="Times New Roman" w:cs="Times New Roman"/>
          <w:szCs w:val="24"/>
        </w:rPr>
        <w:t xml:space="preserve"> κατά την οποία εάν εμείς δεν κυρώσουμε τη </w:t>
      </w:r>
      <w:r>
        <w:rPr>
          <w:rFonts w:eastAsia="Times New Roman" w:cs="Times New Roman"/>
          <w:szCs w:val="24"/>
        </w:rPr>
        <w:t>σ</w:t>
      </w:r>
      <w:r>
        <w:rPr>
          <w:rFonts w:eastAsia="Times New Roman" w:cs="Times New Roman"/>
          <w:szCs w:val="24"/>
        </w:rPr>
        <w:t xml:space="preserve">υνθήκη ή </w:t>
      </w:r>
      <w:r>
        <w:rPr>
          <w:rFonts w:eastAsia="Times New Roman" w:cs="Times New Roman"/>
          <w:szCs w:val="24"/>
        </w:rPr>
        <w:t xml:space="preserve">εάν εμείς δεν ανταποκριθούμε στην άλλη υποχρέωσή μας να </w:t>
      </w:r>
      <w:r>
        <w:rPr>
          <w:rFonts w:eastAsia="Times New Roman" w:cs="Times New Roman"/>
          <w:szCs w:val="24"/>
        </w:rPr>
        <w:t>κυρ</w:t>
      </w:r>
      <w:r>
        <w:rPr>
          <w:rFonts w:eastAsia="Times New Roman" w:cs="Times New Roman"/>
          <w:szCs w:val="24"/>
        </w:rPr>
        <w:t>ώσουμε το πρωτόκολλ</w:t>
      </w:r>
      <w:r>
        <w:rPr>
          <w:rFonts w:eastAsia="Times New Roman" w:cs="Times New Roman"/>
          <w:szCs w:val="24"/>
        </w:rPr>
        <w:t>ο</w:t>
      </w:r>
      <w:r>
        <w:rPr>
          <w:rFonts w:eastAsia="Times New Roman" w:cs="Times New Roman"/>
          <w:szCs w:val="24"/>
        </w:rPr>
        <w:t xml:space="preserve"> </w:t>
      </w:r>
      <w:r>
        <w:rPr>
          <w:rFonts w:eastAsia="Times New Roman" w:cs="Times New Roman"/>
          <w:szCs w:val="24"/>
        </w:rPr>
        <w:t>έντα</w:t>
      </w:r>
      <w:r>
        <w:rPr>
          <w:rFonts w:eastAsia="Times New Roman" w:cs="Times New Roman"/>
          <w:szCs w:val="24"/>
        </w:rPr>
        <w:t>ξ</w:t>
      </w:r>
      <w:r>
        <w:rPr>
          <w:rFonts w:eastAsia="Times New Roman" w:cs="Times New Roman"/>
          <w:szCs w:val="24"/>
        </w:rPr>
        <w:t>ης</w:t>
      </w:r>
      <w:r>
        <w:rPr>
          <w:rFonts w:eastAsia="Times New Roman" w:cs="Times New Roman"/>
          <w:szCs w:val="24"/>
        </w:rPr>
        <w:t xml:space="preserve"> στο ΝΑΤΟ, τότε και αυτοί θα επαναφέρουν το </w:t>
      </w:r>
      <w:r>
        <w:rPr>
          <w:rFonts w:eastAsia="Times New Roman" w:cs="Times New Roman"/>
          <w:szCs w:val="24"/>
        </w:rPr>
        <w:t>σ</w:t>
      </w:r>
      <w:r>
        <w:rPr>
          <w:rFonts w:eastAsia="Times New Roman" w:cs="Times New Roman"/>
          <w:szCs w:val="24"/>
        </w:rPr>
        <w:t>ύνταγμά τους στην προηγούμενη μορφή, πράγμα που απορρέει από τη βασική αρχή των συμβάσεων, του «</w:t>
      </w:r>
      <w:r>
        <w:rPr>
          <w:rFonts w:eastAsia="Times New Roman" w:cs="Times New Roman"/>
          <w:szCs w:val="24"/>
          <w:lang w:val="en-US"/>
        </w:rPr>
        <w:t>pacta</w:t>
      </w:r>
      <w:r w:rsidRPr="00F050B8">
        <w:rPr>
          <w:rFonts w:eastAsia="Times New Roman" w:cs="Times New Roman"/>
          <w:szCs w:val="24"/>
        </w:rPr>
        <w:t xml:space="preserve"> </w:t>
      </w:r>
      <w:r>
        <w:rPr>
          <w:rFonts w:eastAsia="Times New Roman" w:cs="Times New Roman"/>
          <w:szCs w:val="24"/>
          <w:lang w:val="en-US"/>
        </w:rPr>
        <w:t>sunt</w:t>
      </w:r>
      <w:r w:rsidRPr="00F050B8">
        <w:rPr>
          <w:rFonts w:eastAsia="Times New Roman" w:cs="Times New Roman"/>
          <w:szCs w:val="24"/>
        </w:rPr>
        <w:t xml:space="preserve"> </w:t>
      </w:r>
      <w:r>
        <w:rPr>
          <w:rFonts w:eastAsia="Times New Roman" w:cs="Times New Roman"/>
          <w:szCs w:val="24"/>
          <w:lang w:val="en-US"/>
        </w:rPr>
        <w:t>servanda</w:t>
      </w:r>
      <w:r>
        <w:rPr>
          <w:rFonts w:eastAsia="Times New Roman" w:cs="Times New Roman"/>
          <w:szCs w:val="24"/>
        </w:rPr>
        <w:t>», ότι κα</w:t>
      </w:r>
      <w:r>
        <w:rPr>
          <w:rFonts w:eastAsia="Times New Roman" w:cs="Times New Roman"/>
          <w:szCs w:val="24"/>
        </w:rPr>
        <w:t>ι οι δύο πλευρές πρέπει να εφαρμόζουν αμοιβαία τις υποχρεώσεις τους.</w:t>
      </w:r>
    </w:p>
    <w:p w14:paraId="77C02F7B"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Για τον άλλο ισχυρισμό που άκουσα από τον κ. Κουμουτσάκο ότι τάχα παραδίνουμε όπλα</w:t>
      </w:r>
      <w:r>
        <w:rPr>
          <w:rFonts w:eastAsia="Times New Roman" w:cs="Times New Roman"/>
          <w:szCs w:val="24"/>
        </w:rPr>
        <w:t>,</w:t>
      </w:r>
      <w:r>
        <w:rPr>
          <w:rFonts w:eastAsia="Times New Roman" w:cs="Times New Roman"/>
          <w:szCs w:val="24"/>
        </w:rPr>
        <w:t xml:space="preserve"> γιατί εξ ορισμού αποδεχθήκαμε την ένταξή τους στην Ευρωπαϊκή Ένωση, εκεί πρόκειται ξανά για μια σαφή πα</w:t>
      </w:r>
      <w:r>
        <w:rPr>
          <w:rFonts w:eastAsia="Times New Roman" w:cs="Times New Roman"/>
          <w:szCs w:val="24"/>
        </w:rPr>
        <w:t>ρερμηνεία του άρθρου 2. Το άρθρο 2 παράγραφος 1</w:t>
      </w:r>
      <w:r>
        <w:rPr>
          <w:rFonts w:eastAsia="Times New Roman" w:cs="Times New Roman"/>
          <w:szCs w:val="24"/>
        </w:rPr>
        <w:t xml:space="preserve"> της συνθήκης </w:t>
      </w:r>
      <w:r>
        <w:rPr>
          <w:rFonts w:eastAsia="Times New Roman" w:cs="Times New Roman"/>
          <w:szCs w:val="24"/>
        </w:rPr>
        <w:t xml:space="preserve"> μιλάει για τους άλλους πολυμερείς οργανισμούς και λέει για αυτούς -μόνο σε ό,τι αφορά το όνομα, γιατί αυτός ήταν ο βασικός, μοναδικός λόγος αντίθεσής μας στην είσοδ</w:t>
      </w:r>
      <w:r>
        <w:rPr>
          <w:rFonts w:eastAsia="Times New Roman" w:cs="Times New Roman"/>
          <w:szCs w:val="24"/>
        </w:rPr>
        <w:t>ο</w:t>
      </w:r>
      <w:r>
        <w:rPr>
          <w:rFonts w:eastAsia="Times New Roman" w:cs="Times New Roman"/>
          <w:szCs w:val="24"/>
        </w:rPr>
        <w:t xml:space="preserve"> τ</w:t>
      </w:r>
      <w:r>
        <w:rPr>
          <w:rFonts w:eastAsia="Times New Roman" w:cs="Times New Roman"/>
          <w:szCs w:val="24"/>
        </w:rPr>
        <w:t>η</w:t>
      </w:r>
      <w:r>
        <w:rPr>
          <w:rFonts w:eastAsia="Times New Roman" w:cs="Times New Roman"/>
          <w:szCs w:val="24"/>
        </w:rPr>
        <w:t>ς</w:t>
      </w:r>
      <w:r>
        <w:rPr>
          <w:rFonts w:eastAsia="Times New Roman" w:cs="Times New Roman"/>
          <w:szCs w:val="24"/>
        </w:rPr>
        <w:t xml:space="preserve"> γειτονικής χώρας</w:t>
      </w:r>
      <w:r>
        <w:rPr>
          <w:rFonts w:eastAsia="Times New Roman" w:cs="Times New Roman"/>
          <w:szCs w:val="24"/>
        </w:rPr>
        <w:t xml:space="preserve"> ότι αίρ</w:t>
      </w:r>
      <w:r>
        <w:rPr>
          <w:rFonts w:eastAsia="Times New Roman" w:cs="Times New Roman"/>
          <w:szCs w:val="24"/>
        </w:rPr>
        <w:t>ουμε την επιφύλαξη αυτή</w:t>
      </w:r>
      <w:r>
        <w:rPr>
          <w:rFonts w:eastAsia="Times New Roman" w:cs="Times New Roman"/>
          <w:szCs w:val="24"/>
        </w:rPr>
        <w:t>.</w:t>
      </w:r>
      <w:r>
        <w:rPr>
          <w:rFonts w:eastAsia="Times New Roman" w:cs="Times New Roman"/>
          <w:szCs w:val="24"/>
        </w:rPr>
        <w:t xml:space="preserve"> </w:t>
      </w:r>
    </w:p>
    <w:p w14:paraId="77C02F7C"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Ειδικά όμως για την Ευρωπαϊκή Ένωση προβλέπει ρητά το άρθρο 2 παράγραφος 4 στο εδάφιο </w:t>
      </w:r>
      <w:r>
        <w:rPr>
          <w:rFonts w:eastAsia="Times New Roman" w:cs="Times New Roman"/>
          <w:szCs w:val="24"/>
          <w:lang w:val="en-US"/>
        </w:rPr>
        <w:t>i</w:t>
      </w:r>
      <w:r>
        <w:rPr>
          <w:rFonts w:eastAsia="Times New Roman" w:cs="Times New Roman"/>
          <w:szCs w:val="24"/>
        </w:rPr>
        <w:t xml:space="preserve"> ότι η μόνη υποχρέωση που αναλαμβάνουμε είναι να υποστηρίξουμε την έναρξη των διαπραγματεύσεων</w:t>
      </w:r>
      <w:r>
        <w:rPr>
          <w:rFonts w:eastAsia="Times New Roman" w:cs="Times New Roman"/>
          <w:szCs w:val="24"/>
        </w:rPr>
        <w:t>, όχι τα επόμενα βήματα της.</w:t>
      </w:r>
      <w:r>
        <w:rPr>
          <w:rFonts w:eastAsia="Times New Roman" w:cs="Times New Roman"/>
          <w:szCs w:val="24"/>
        </w:rPr>
        <w:t xml:space="preserve"> Και ακριβώς αυτό είν</w:t>
      </w:r>
      <w:r>
        <w:rPr>
          <w:rFonts w:eastAsia="Times New Roman" w:cs="Times New Roman"/>
          <w:szCs w:val="24"/>
        </w:rPr>
        <w:t xml:space="preserve">αι και ένα από τα πρόσθετα όπλα τα οποία μας δίνει η </w:t>
      </w:r>
      <w:r>
        <w:rPr>
          <w:rFonts w:eastAsia="Times New Roman" w:cs="Times New Roman"/>
          <w:szCs w:val="24"/>
        </w:rPr>
        <w:t>σ</w:t>
      </w:r>
      <w:r>
        <w:rPr>
          <w:rFonts w:eastAsia="Times New Roman" w:cs="Times New Roman"/>
          <w:szCs w:val="24"/>
        </w:rPr>
        <w:t>υμφωνία</w:t>
      </w:r>
      <w:r>
        <w:rPr>
          <w:rFonts w:eastAsia="Times New Roman" w:cs="Times New Roman"/>
          <w:szCs w:val="24"/>
        </w:rPr>
        <w:t>,</w:t>
      </w:r>
      <w:r>
        <w:rPr>
          <w:rFonts w:eastAsia="Times New Roman" w:cs="Times New Roman"/>
          <w:szCs w:val="24"/>
        </w:rPr>
        <w:t xml:space="preserve"> σε περίπτωση που υπάρξει οποιαδήποτε παρέκβαση από αυτή</w:t>
      </w:r>
      <w:r>
        <w:rPr>
          <w:rFonts w:eastAsia="Times New Roman" w:cs="Times New Roman"/>
          <w:szCs w:val="24"/>
        </w:rPr>
        <w:t>,</w:t>
      </w:r>
      <w:r>
        <w:rPr>
          <w:rFonts w:eastAsia="Times New Roman" w:cs="Times New Roman"/>
          <w:szCs w:val="24"/>
        </w:rPr>
        <w:t xml:space="preserve"> να μπορέσουμε να επιμείνουμε στην πιστή εφαρμογή </w:t>
      </w:r>
      <w:r>
        <w:rPr>
          <w:rFonts w:eastAsia="Times New Roman" w:cs="Times New Roman"/>
          <w:szCs w:val="24"/>
        </w:rPr>
        <w:t>της, μέσω του βέτο που θα έχουμε στην Ευρωπαϊκής Ένωσης.</w:t>
      </w:r>
    </w:p>
    <w:p w14:paraId="77C02F7D"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Πρέπει να σταματήσει, κυρίες κ</w:t>
      </w:r>
      <w:r>
        <w:rPr>
          <w:rFonts w:eastAsia="Times New Roman" w:cs="Times New Roman"/>
          <w:szCs w:val="24"/>
        </w:rPr>
        <w:t xml:space="preserve">αι κύριοι συνάδελφοι, η φοβικότητα της χώρας μας. Η χώρα μας στα Βαλκάνια μπορεί να </w:t>
      </w:r>
      <w:r>
        <w:rPr>
          <w:rFonts w:eastAsia="Times New Roman" w:cs="Times New Roman"/>
          <w:szCs w:val="24"/>
        </w:rPr>
        <w:t xml:space="preserve">διαδραματίσει </w:t>
      </w:r>
      <w:r>
        <w:rPr>
          <w:rFonts w:eastAsia="Times New Roman" w:cs="Times New Roman"/>
          <w:szCs w:val="24"/>
        </w:rPr>
        <w:t>έναν πρωταγωνιστικό ρόλο όχι ιμπεριαλιστικό, όπως λέει το Κομμουνιστικό Κόμμα Ελλάδας, αλλά έναν ρόλο ειρήνης και συνανάπτυξης. Είναι φοβερά υποκριτικό και πα</w:t>
      </w:r>
      <w:r>
        <w:rPr>
          <w:rFonts w:eastAsia="Times New Roman" w:cs="Times New Roman"/>
          <w:szCs w:val="24"/>
        </w:rPr>
        <w:t>ράλογο</w:t>
      </w:r>
      <w:r>
        <w:rPr>
          <w:rFonts w:eastAsia="Times New Roman" w:cs="Times New Roman"/>
          <w:szCs w:val="24"/>
        </w:rPr>
        <w:t>,</w:t>
      </w:r>
      <w:r>
        <w:rPr>
          <w:rFonts w:eastAsia="Times New Roman" w:cs="Times New Roman"/>
          <w:szCs w:val="24"/>
        </w:rPr>
        <w:t xml:space="preserve"> να θεωρούμε ότι αποτελεί κίνδυνο μια χώρα που έχει δεκαεπτά φορές μικρότερη οικονομία από τη δική μας και ουσιαστικά ανύπαρκτα στρατιωτικά μέ</w:t>
      </w:r>
      <w:r>
        <w:rPr>
          <w:rFonts w:eastAsia="Times New Roman" w:cs="Times New Roman"/>
          <w:szCs w:val="24"/>
        </w:rPr>
        <w:t>σ</w:t>
      </w:r>
      <w:r>
        <w:rPr>
          <w:rFonts w:eastAsia="Times New Roman" w:cs="Times New Roman"/>
          <w:szCs w:val="24"/>
        </w:rPr>
        <w:t xml:space="preserve">α. </w:t>
      </w:r>
    </w:p>
    <w:p w14:paraId="77C02F7E"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Με τη Συμφωνία των Πρεσπών, λοιπόν, η χώρα μας επιστρέφει στα Βαλκάνια</w:t>
      </w:r>
      <w:r>
        <w:rPr>
          <w:rFonts w:eastAsia="Times New Roman" w:cs="Times New Roman"/>
          <w:szCs w:val="24"/>
        </w:rPr>
        <w:t>,</w:t>
      </w:r>
      <w:r>
        <w:rPr>
          <w:rFonts w:eastAsia="Times New Roman" w:cs="Times New Roman"/>
          <w:szCs w:val="24"/>
        </w:rPr>
        <w:t xml:space="preserve"> ως η χώρα που δίνει τον τόνο για την ειρήνη όχι για τον πόλεμο και για τη</w:t>
      </w:r>
      <w:r>
        <w:rPr>
          <w:rFonts w:eastAsia="Times New Roman" w:cs="Times New Roman"/>
          <w:szCs w:val="24"/>
        </w:rPr>
        <w:t>ν</w:t>
      </w:r>
      <w:r>
        <w:rPr>
          <w:rFonts w:eastAsia="Times New Roman" w:cs="Times New Roman"/>
          <w:szCs w:val="24"/>
        </w:rPr>
        <w:t xml:space="preserve"> </w:t>
      </w:r>
      <w:r>
        <w:rPr>
          <w:rFonts w:eastAsia="Times New Roman" w:cs="Times New Roman"/>
          <w:szCs w:val="24"/>
        </w:rPr>
        <w:t>αποσταθεροπο</w:t>
      </w:r>
      <w:r>
        <w:rPr>
          <w:rFonts w:eastAsia="Times New Roman" w:cs="Times New Roman"/>
          <w:szCs w:val="24"/>
        </w:rPr>
        <w:t>ίη</w:t>
      </w:r>
      <w:r>
        <w:rPr>
          <w:rFonts w:eastAsia="Times New Roman" w:cs="Times New Roman"/>
          <w:szCs w:val="24"/>
        </w:rPr>
        <w:t>ση. Με αυτόν τον τρόπο ενισχύουμε τη διπλωματική μας θέση</w:t>
      </w:r>
      <w:r>
        <w:rPr>
          <w:rFonts w:eastAsia="Times New Roman" w:cs="Times New Roman"/>
          <w:szCs w:val="24"/>
        </w:rPr>
        <w:t>,</w:t>
      </w:r>
      <w:r>
        <w:rPr>
          <w:rFonts w:eastAsia="Times New Roman" w:cs="Times New Roman"/>
          <w:szCs w:val="24"/>
        </w:rPr>
        <w:t xml:space="preserve"> και όλο αυτό το διπλωματικό κεφάλαιο που ξοδεύαμε μέχρι τώρα για την υπόθεση του ονοματολογικού</w:t>
      </w:r>
      <w:r>
        <w:rPr>
          <w:rFonts w:eastAsia="Times New Roman" w:cs="Times New Roman"/>
          <w:szCs w:val="24"/>
        </w:rPr>
        <w:t>,</w:t>
      </w:r>
      <w:r>
        <w:rPr>
          <w:rFonts w:eastAsia="Times New Roman" w:cs="Times New Roman"/>
          <w:szCs w:val="24"/>
        </w:rPr>
        <w:t xml:space="preserve"> μπορούμε ν</w:t>
      </w:r>
      <w:r>
        <w:rPr>
          <w:rFonts w:eastAsia="Times New Roman" w:cs="Times New Roman"/>
          <w:szCs w:val="24"/>
        </w:rPr>
        <w:t>α το αξιοποιήσουμε εκεί που</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είναι τα βασικά μας εθνικά θέματα δηλαδή προς ανατολάς. </w:t>
      </w:r>
    </w:p>
    <w:p w14:paraId="77C02F7F"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Και αυτό το κάνουμε με ιδιαίτερα αναβαθμισμένη τη θέση της χώρας μας, γιατί έδειξε η παρούσα Κυβέρνηση ότι μπορεί να </w:t>
      </w:r>
      <w:r>
        <w:rPr>
          <w:rFonts w:eastAsia="Times New Roman" w:cs="Times New Roman"/>
          <w:szCs w:val="24"/>
        </w:rPr>
        <w:t>αναλαμβά</w:t>
      </w:r>
      <w:r>
        <w:rPr>
          <w:rFonts w:eastAsia="Times New Roman" w:cs="Times New Roman"/>
          <w:szCs w:val="24"/>
        </w:rPr>
        <w:t>νει πρωτοβουλίες θάρρους</w:t>
      </w:r>
      <w:r>
        <w:rPr>
          <w:rFonts w:eastAsia="Times New Roman" w:cs="Times New Roman"/>
          <w:szCs w:val="24"/>
        </w:rPr>
        <w:t>,</w:t>
      </w:r>
      <w:r>
        <w:rPr>
          <w:rFonts w:eastAsia="Times New Roman" w:cs="Times New Roman"/>
          <w:szCs w:val="24"/>
        </w:rPr>
        <w:t xml:space="preserve"> εκεί που </w:t>
      </w:r>
      <w:r>
        <w:rPr>
          <w:rFonts w:eastAsia="Times New Roman" w:cs="Times New Roman"/>
          <w:szCs w:val="24"/>
        </w:rPr>
        <w:t>άλλες κυβερνήσεις είχαν δείξει αδράνεια</w:t>
      </w:r>
      <w:r>
        <w:rPr>
          <w:rFonts w:eastAsia="Times New Roman" w:cs="Times New Roman"/>
          <w:szCs w:val="24"/>
        </w:rPr>
        <w:t>,</w:t>
      </w:r>
      <w:r>
        <w:rPr>
          <w:rFonts w:eastAsia="Times New Roman" w:cs="Times New Roman"/>
          <w:szCs w:val="24"/>
        </w:rPr>
        <w:t xml:space="preserve"> ακόμα και εκεί που θα μπορούσαν να έχουν προχωρήσει σε συνεννοήσεις και σε συνεργασίες. Δεν μιλάω για την περίοδο που είχαμε εθνικιστικά καθεστώτα στο γειτονικό κράτος.</w:t>
      </w:r>
    </w:p>
    <w:p w14:paraId="77C02F80"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Δεν θα μπορούσα να κλείσω αυτή την ομιλία χωρί</w:t>
      </w:r>
      <w:r>
        <w:rPr>
          <w:rFonts w:eastAsia="Times New Roman" w:cs="Times New Roman"/>
          <w:szCs w:val="24"/>
        </w:rPr>
        <w:t xml:space="preserve">ς να πω το αυτονόητο, ότι αυτή η </w:t>
      </w:r>
      <w:r>
        <w:rPr>
          <w:rFonts w:eastAsia="Times New Roman" w:cs="Times New Roman"/>
          <w:szCs w:val="24"/>
        </w:rPr>
        <w:t>σ</w:t>
      </w:r>
      <w:r>
        <w:rPr>
          <w:rFonts w:eastAsia="Times New Roman" w:cs="Times New Roman"/>
          <w:szCs w:val="24"/>
        </w:rPr>
        <w:t>υμφωνία επιτεύχθηκε χάρη στο πολιτικό θάρρος και την καθοδήγηση του Πρωθυπουργού και του Ζό</w:t>
      </w:r>
      <w:r>
        <w:rPr>
          <w:rFonts w:eastAsia="Times New Roman" w:cs="Times New Roman"/>
          <w:szCs w:val="24"/>
        </w:rPr>
        <w:lastRenderedPageBreak/>
        <w:t xml:space="preserve">ραν Ζάεφ αλλά και τη διαπραγματευτική ικανότητα του Νίκου Κοτζιά, ο οποίος κατάφερε αυτό που σας είπα προηγουμένως, </w:t>
      </w:r>
      <w:r>
        <w:rPr>
          <w:rFonts w:eastAsia="Times New Roman" w:cs="Times New Roman"/>
          <w:szCs w:val="24"/>
        </w:rPr>
        <w:t xml:space="preserve">ότι </w:t>
      </w:r>
      <w:r>
        <w:rPr>
          <w:rFonts w:eastAsia="Times New Roman" w:cs="Times New Roman"/>
          <w:szCs w:val="24"/>
        </w:rPr>
        <w:t>χαρακτήριζε</w:t>
      </w:r>
      <w:r>
        <w:rPr>
          <w:rFonts w:eastAsia="Times New Roman" w:cs="Times New Roman"/>
          <w:szCs w:val="24"/>
        </w:rPr>
        <w:t xml:space="preserve"> αδιανόητο ο Πρωθυπουργός Σαμαράς, δηλαδή μια συμφωνία που καλύπτει στο 110% τις εθνικές θέσεις, είναι εθνικά επωφελής, ενισχύει το διεθνές κύρος της χώρας μας και φέρνει την ειρήνη και τη σταθερότητα στην περιοχή. </w:t>
      </w:r>
    </w:p>
    <w:p w14:paraId="77C02F81"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77C02F82" w14:textId="77777777" w:rsidR="006113A9" w:rsidRDefault="006B6FC4">
      <w:pPr>
        <w:spacing w:line="600" w:lineRule="auto"/>
        <w:ind w:firstLine="720"/>
        <w:contextualSpacing/>
        <w:jc w:val="center"/>
        <w:rPr>
          <w:rFonts w:eastAsia="Times New Roman" w:cs="Times New Roman"/>
          <w:szCs w:val="24"/>
        </w:rPr>
      </w:pPr>
      <w:r>
        <w:rPr>
          <w:rFonts w:eastAsia="Times New Roman" w:cs="Times New Roman"/>
          <w:szCs w:val="24"/>
        </w:rPr>
        <w:t xml:space="preserve">(Χειροκροτήματα από </w:t>
      </w:r>
      <w:r>
        <w:rPr>
          <w:rFonts w:eastAsia="Times New Roman" w:cs="Times New Roman"/>
          <w:szCs w:val="24"/>
        </w:rPr>
        <w:t>την πτέρυγα του ΣΥΡΙΖΑ)</w:t>
      </w:r>
    </w:p>
    <w:p w14:paraId="77C02F83" w14:textId="77777777" w:rsidR="006113A9" w:rsidRDefault="006B6FC4">
      <w:pPr>
        <w:spacing w:line="600" w:lineRule="auto"/>
        <w:ind w:firstLine="720"/>
        <w:contextualSpacing/>
        <w:jc w:val="both"/>
        <w:rPr>
          <w:rFonts w:eastAsia="Times New Roman" w:cs="Times New Roman"/>
          <w:szCs w:val="24"/>
        </w:rPr>
      </w:pPr>
      <w:r w:rsidRPr="00A81372">
        <w:rPr>
          <w:rFonts w:eastAsia="Times New Roman" w:cs="Times New Roman"/>
          <w:b/>
          <w:szCs w:val="24"/>
        </w:rPr>
        <w:t>ΠΡΟΕΔΡΕΥΩΝ (Νικήτας Κακλαμάνης):</w:t>
      </w:r>
      <w:r>
        <w:rPr>
          <w:rFonts w:eastAsia="Times New Roman" w:cs="Times New Roman"/>
          <w:szCs w:val="24"/>
        </w:rPr>
        <w:t xml:space="preserve"> Θα προχωρήσουμε ως εξής: Τον λόγο έχει ο κ. Τριανταφυλλίδης, η κ</w:t>
      </w:r>
      <w:r>
        <w:rPr>
          <w:rFonts w:eastAsia="Times New Roman" w:cs="Times New Roman"/>
          <w:szCs w:val="24"/>
        </w:rPr>
        <w:t>.</w:t>
      </w:r>
      <w:r>
        <w:rPr>
          <w:rFonts w:eastAsia="Times New Roman" w:cs="Times New Roman"/>
          <w:szCs w:val="24"/>
        </w:rPr>
        <w:t xml:space="preserve"> Αντωνίου, ο κ. Τζελέπης και μετά για μικρή παρέμβαση με βάση τον κατάλογο που έχει δώσει η Κυβέρνηση, για επτά λεπτά δηλαδή, η κ</w:t>
      </w:r>
      <w:r>
        <w:rPr>
          <w:rFonts w:eastAsia="Times New Roman" w:cs="Times New Roman"/>
          <w:szCs w:val="24"/>
        </w:rPr>
        <w:t>.</w:t>
      </w:r>
      <w:r>
        <w:rPr>
          <w:rFonts w:eastAsia="Times New Roman" w:cs="Times New Roman"/>
          <w:szCs w:val="24"/>
        </w:rPr>
        <w:t xml:space="preserve"> Θεα</w:t>
      </w:r>
      <w:r>
        <w:rPr>
          <w:rFonts w:eastAsia="Times New Roman" w:cs="Times New Roman"/>
          <w:szCs w:val="24"/>
        </w:rPr>
        <w:t>νώ Φωτίου και θα συνεχίσουμε με τον κατάλογο με τους άλλους συναδέλφους κ. Σαχινίδη, κ. Βαρδαλή και κ. Παπαχριστόπουλο.</w:t>
      </w:r>
    </w:p>
    <w:p w14:paraId="77C02F84"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Τον λόγο έχει ο κύριος συνάδελφος.</w:t>
      </w:r>
    </w:p>
    <w:p w14:paraId="77C02F85" w14:textId="77777777" w:rsidR="006113A9" w:rsidRDefault="006B6FC4">
      <w:pPr>
        <w:spacing w:line="600" w:lineRule="auto"/>
        <w:ind w:firstLine="720"/>
        <w:contextualSpacing/>
        <w:jc w:val="both"/>
        <w:rPr>
          <w:rFonts w:eastAsia="Times New Roman" w:cs="Times New Roman"/>
          <w:szCs w:val="24"/>
        </w:rPr>
      </w:pPr>
      <w:r w:rsidRPr="00844E0F">
        <w:rPr>
          <w:rFonts w:eastAsia="Times New Roman" w:cs="Times New Roman"/>
          <w:b/>
          <w:szCs w:val="24"/>
        </w:rPr>
        <w:t>ΑΛΕΞΑΝΔΡΟΣ ΤΡΙΑΝΤΑΦΥΛΛΙΔΗΣ:</w:t>
      </w:r>
      <w:r>
        <w:rPr>
          <w:rFonts w:eastAsia="Times New Roman" w:cs="Times New Roman"/>
          <w:szCs w:val="24"/>
        </w:rPr>
        <w:t xml:space="preserve"> Κύριε Πρόεδρε, κυρίες και κύριοι Υπουργοί, κυρίες και κύριοι συνάδελφοι, </w:t>
      </w:r>
      <w:r>
        <w:rPr>
          <w:rFonts w:eastAsia="Times New Roman" w:cs="Times New Roman"/>
          <w:szCs w:val="24"/>
        </w:rPr>
        <w:t xml:space="preserve">πριν </w:t>
      </w:r>
      <w:r>
        <w:rPr>
          <w:rFonts w:eastAsia="Times New Roman" w:cs="Times New Roman"/>
          <w:szCs w:val="24"/>
        </w:rPr>
        <w:lastRenderedPageBreak/>
        <w:t>αρχίσω την ομιλία μου, να χαιρετίσω την κοινή δήλωση των κ</w:t>
      </w:r>
      <w:r>
        <w:rPr>
          <w:rFonts w:eastAsia="Times New Roman" w:cs="Times New Roman"/>
          <w:szCs w:val="24"/>
        </w:rPr>
        <w:t>υρίων</w:t>
      </w:r>
      <w:r>
        <w:rPr>
          <w:rFonts w:eastAsia="Times New Roman" w:cs="Times New Roman"/>
          <w:szCs w:val="24"/>
        </w:rPr>
        <w:t xml:space="preserve"> Δένδια και Κοντονή για ένα πλατύ μέτωπο των δημοκρατικών δυνάμεων της πατρίδας απέναντι στην ακροδεξιά και τον φασισμό.</w:t>
      </w:r>
    </w:p>
    <w:p w14:paraId="77C02F86" w14:textId="77777777" w:rsidR="006113A9" w:rsidRDefault="006B6FC4">
      <w:pPr>
        <w:spacing w:line="600" w:lineRule="auto"/>
        <w:ind w:firstLine="720"/>
        <w:contextualSpacing/>
        <w:jc w:val="both"/>
        <w:rPr>
          <w:rFonts w:eastAsia="Times New Roman"/>
          <w:szCs w:val="24"/>
        </w:rPr>
      </w:pPr>
      <w:r w:rsidRPr="00A30AD7">
        <w:rPr>
          <w:rFonts w:eastAsia="Times New Roman"/>
          <w:szCs w:val="24"/>
        </w:rPr>
        <w:t xml:space="preserve">Περιμένουμε </w:t>
      </w:r>
      <w:r>
        <w:rPr>
          <w:rFonts w:eastAsia="Times New Roman"/>
          <w:szCs w:val="24"/>
        </w:rPr>
        <w:t xml:space="preserve">από τον Αρχηγό της </w:t>
      </w:r>
      <w:r w:rsidRPr="00A30AD7">
        <w:rPr>
          <w:rFonts w:eastAsia="Times New Roman"/>
          <w:szCs w:val="24"/>
        </w:rPr>
        <w:t>Αξιωματικής Αντιπολίτευσης</w:t>
      </w:r>
      <w:r>
        <w:rPr>
          <w:rFonts w:eastAsia="Times New Roman"/>
          <w:szCs w:val="24"/>
        </w:rPr>
        <w:t>,</w:t>
      </w:r>
      <w:r w:rsidRPr="00A30AD7">
        <w:rPr>
          <w:rFonts w:eastAsia="Times New Roman"/>
          <w:szCs w:val="24"/>
        </w:rPr>
        <w:t xml:space="preserve"> να προ</w:t>
      </w:r>
      <w:r>
        <w:rPr>
          <w:rFonts w:eastAsia="Times New Roman"/>
          <w:szCs w:val="24"/>
        </w:rPr>
        <w:t>σ</w:t>
      </w:r>
      <w:r w:rsidRPr="00A30AD7">
        <w:rPr>
          <w:rFonts w:eastAsia="Times New Roman"/>
          <w:szCs w:val="24"/>
        </w:rPr>
        <w:t xml:space="preserve">χωρήσει </w:t>
      </w:r>
      <w:r>
        <w:rPr>
          <w:rFonts w:eastAsia="Times New Roman"/>
          <w:szCs w:val="24"/>
        </w:rPr>
        <w:t>ά</w:t>
      </w:r>
      <w:r w:rsidRPr="00A30AD7">
        <w:rPr>
          <w:rFonts w:eastAsia="Times New Roman"/>
          <w:szCs w:val="24"/>
        </w:rPr>
        <w:t xml:space="preserve">μεσα </w:t>
      </w:r>
      <w:r>
        <w:rPr>
          <w:rFonts w:eastAsia="Times New Roman"/>
          <w:szCs w:val="24"/>
        </w:rPr>
        <w:t>σ</w:t>
      </w:r>
      <w:r w:rsidRPr="00A30AD7">
        <w:rPr>
          <w:rFonts w:eastAsia="Times New Roman"/>
          <w:szCs w:val="24"/>
        </w:rPr>
        <w:t>ε αυτή την κοινή δήλωση</w:t>
      </w:r>
      <w:r>
        <w:rPr>
          <w:rFonts w:eastAsia="Times New Roman"/>
          <w:szCs w:val="24"/>
        </w:rPr>
        <w:t>,</w:t>
      </w:r>
      <w:r w:rsidRPr="00A30AD7">
        <w:rPr>
          <w:rFonts w:eastAsia="Times New Roman"/>
          <w:szCs w:val="24"/>
        </w:rPr>
        <w:t xml:space="preserve"> γιατί πλέον </w:t>
      </w:r>
      <w:r>
        <w:rPr>
          <w:rFonts w:eastAsia="Times New Roman"/>
          <w:szCs w:val="24"/>
        </w:rPr>
        <w:t>τ</w:t>
      </w:r>
      <w:r w:rsidRPr="00A30AD7">
        <w:rPr>
          <w:rFonts w:eastAsia="Times New Roman"/>
          <w:szCs w:val="24"/>
        </w:rPr>
        <w:t>ο δίλημμα για τον ίδιο είναι σαφές και αμείλικτο απέναντι στον ελληνικό λαό</w:t>
      </w:r>
      <w:r>
        <w:rPr>
          <w:rFonts w:eastAsia="Times New Roman"/>
          <w:szCs w:val="24"/>
        </w:rPr>
        <w:t>.</w:t>
      </w:r>
      <w:r w:rsidRPr="00A30AD7">
        <w:rPr>
          <w:rFonts w:eastAsia="Times New Roman"/>
          <w:szCs w:val="24"/>
        </w:rPr>
        <w:t xml:space="preserve"> Θα προ</w:t>
      </w:r>
      <w:r>
        <w:rPr>
          <w:rFonts w:eastAsia="Times New Roman"/>
          <w:szCs w:val="24"/>
        </w:rPr>
        <w:t>σ</w:t>
      </w:r>
      <w:r w:rsidRPr="00A30AD7">
        <w:rPr>
          <w:rFonts w:eastAsia="Times New Roman"/>
          <w:szCs w:val="24"/>
        </w:rPr>
        <w:t xml:space="preserve">χωρήσει </w:t>
      </w:r>
      <w:r>
        <w:rPr>
          <w:rFonts w:eastAsia="Times New Roman"/>
          <w:szCs w:val="24"/>
        </w:rPr>
        <w:t>άμεσα σε αυτή την κοινή δήλωση Δένδια</w:t>
      </w:r>
      <w:r>
        <w:rPr>
          <w:rFonts w:eastAsia="Times New Roman"/>
          <w:szCs w:val="24"/>
        </w:rPr>
        <w:t xml:space="preserve"> </w:t>
      </w:r>
      <w:r>
        <w:rPr>
          <w:rFonts w:eastAsia="Times New Roman"/>
          <w:szCs w:val="24"/>
        </w:rPr>
        <w:t>-</w:t>
      </w:r>
      <w:r>
        <w:rPr>
          <w:rFonts w:eastAsia="Times New Roman"/>
          <w:szCs w:val="24"/>
        </w:rPr>
        <w:t xml:space="preserve"> </w:t>
      </w:r>
      <w:r w:rsidRPr="00A30AD7">
        <w:rPr>
          <w:rFonts w:eastAsia="Times New Roman"/>
          <w:szCs w:val="24"/>
        </w:rPr>
        <w:t>Κοντονή αποδοκ</w:t>
      </w:r>
      <w:r>
        <w:rPr>
          <w:rFonts w:eastAsia="Times New Roman"/>
          <w:szCs w:val="24"/>
        </w:rPr>
        <w:t xml:space="preserve">ιμασίας, </w:t>
      </w:r>
      <w:r w:rsidRPr="00A30AD7">
        <w:rPr>
          <w:rFonts w:eastAsia="Times New Roman"/>
          <w:szCs w:val="24"/>
        </w:rPr>
        <w:t xml:space="preserve">καταδίκης και απομόνωσης </w:t>
      </w:r>
      <w:r>
        <w:rPr>
          <w:rFonts w:eastAsia="Times New Roman"/>
          <w:szCs w:val="24"/>
        </w:rPr>
        <w:t>της Χρυσής Αυγής ή η ακ</w:t>
      </w:r>
      <w:r>
        <w:rPr>
          <w:rFonts w:eastAsia="Times New Roman"/>
          <w:szCs w:val="24"/>
        </w:rPr>
        <w:t>ροδεξιά του π</w:t>
      </w:r>
      <w:r w:rsidRPr="00A30AD7">
        <w:rPr>
          <w:rFonts w:eastAsia="Times New Roman"/>
          <w:szCs w:val="24"/>
        </w:rPr>
        <w:t>τέρυγα θα συνεχίσει να τον τραβά και να το</w:t>
      </w:r>
      <w:r>
        <w:rPr>
          <w:rFonts w:eastAsia="Times New Roman"/>
          <w:szCs w:val="24"/>
        </w:rPr>
        <w:t>ν</w:t>
      </w:r>
      <w:r w:rsidRPr="00A30AD7">
        <w:rPr>
          <w:rFonts w:eastAsia="Times New Roman"/>
          <w:szCs w:val="24"/>
        </w:rPr>
        <w:t xml:space="preserve"> σέρνει από το μανίκι</w:t>
      </w:r>
      <w:r>
        <w:rPr>
          <w:rFonts w:eastAsia="Times New Roman"/>
          <w:szCs w:val="24"/>
        </w:rPr>
        <w:t>;</w:t>
      </w:r>
      <w:r w:rsidRPr="00A30AD7">
        <w:rPr>
          <w:rFonts w:eastAsia="Times New Roman"/>
          <w:szCs w:val="24"/>
        </w:rPr>
        <w:t xml:space="preserve"> </w:t>
      </w:r>
    </w:p>
    <w:p w14:paraId="77C02F87" w14:textId="77777777" w:rsidR="006113A9" w:rsidRDefault="006B6FC4">
      <w:pPr>
        <w:spacing w:line="600" w:lineRule="auto"/>
        <w:ind w:firstLine="720"/>
        <w:contextualSpacing/>
        <w:jc w:val="both"/>
        <w:rPr>
          <w:rFonts w:eastAsia="Times New Roman"/>
          <w:szCs w:val="24"/>
        </w:rPr>
      </w:pPr>
      <w:r w:rsidRPr="00A30AD7">
        <w:rPr>
          <w:rFonts w:eastAsia="Times New Roman"/>
          <w:szCs w:val="24"/>
        </w:rPr>
        <w:t>Πάρτε θέση</w:t>
      </w:r>
      <w:r>
        <w:rPr>
          <w:rFonts w:eastAsia="Times New Roman"/>
          <w:szCs w:val="24"/>
        </w:rPr>
        <w:t>,</w:t>
      </w:r>
      <w:r w:rsidRPr="00A30AD7">
        <w:rPr>
          <w:rFonts w:eastAsia="Times New Roman"/>
          <w:szCs w:val="24"/>
        </w:rPr>
        <w:t xml:space="preserve"> κύριε Μητσοτάκη</w:t>
      </w:r>
      <w:r>
        <w:rPr>
          <w:rFonts w:eastAsia="Times New Roman"/>
          <w:szCs w:val="24"/>
        </w:rPr>
        <w:t>.</w:t>
      </w:r>
      <w:r w:rsidRPr="00A30AD7">
        <w:rPr>
          <w:rFonts w:eastAsia="Times New Roman"/>
          <w:szCs w:val="24"/>
        </w:rPr>
        <w:t xml:space="preserve"> </w:t>
      </w:r>
    </w:p>
    <w:p w14:paraId="77C02F88" w14:textId="77777777" w:rsidR="006113A9" w:rsidRDefault="006B6FC4">
      <w:pPr>
        <w:spacing w:line="600" w:lineRule="auto"/>
        <w:ind w:firstLine="720"/>
        <w:contextualSpacing/>
        <w:jc w:val="both"/>
        <w:rPr>
          <w:rFonts w:eastAsia="Times New Roman"/>
          <w:szCs w:val="24"/>
        </w:rPr>
      </w:pPr>
      <w:r>
        <w:rPr>
          <w:rFonts w:eastAsia="Times New Roman"/>
          <w:b/>
          <w:szCs w:val="24"/>
        </w:rPr>
        <w:t xml:space="preserve">ΚΩΝΣΤΑΝΤΙΝΟΣ ΤΣΙΑΡΑΣ: </w:t>
      </w:r>
      <w:r>
        <w:rPr>
          <w:rFonts w:eastAsia="Times New Roman"/>
          <w:szCs w:val="24"/>
        </w:rPr>
        <w:t>Ο κ. Δένδιας είναι Κοινοβουλευτικός Εκπρόσωπος της Νέας Δημοκρατίας.</w:t>
      </w:r>
    </w:p>
    <w:p w14:paraId="77C02F89" w14:textId="77777777" w:rsidR="006113A9" w:rsidRDefault="006B6FC4">
      <w:pPr>
        <w:spacing w:line="600" w:lineRule="auto"/>
        <w:ind w:firstLine="720"/>
        <w:contextualSpacing/>
        <w:jc w:val="both"/>
        <w:rPr>
          <w:rFonts w:eastAsia="Times New Roman"/>
          <w:szCs w:val="24"/>
        </w:rPr>
      </w:pPr>
      <w:r>
        <w:rPr>
          <w:rFonts w:eastAsia="Times New Roman"/>
          <w:b/>
          <w:szCs w:val="24"/>
        </w:rPr>
        <w:t xml:space="preserve">ΑΛΕΞΑΝΔΡΟΣ ΤΡΙΑΝΤΑΦΥΛΛΙΔΗΣ: </w:t>
      </w:r>
      <w:r>
        <w:rPr>
          <w:rFonts w:eastAsia="Times New Roman"/>
          <w:szCs w:val="24"/>
        </w:rPr>
        <w:t>Π</w:t>
      </w:r>
      <w:r w:rsidRPr="00A30AD7">
        <w:rPr>
          <w:rFonts w:eastAsia="Times New Roman"/>
          <w:szCs w:val="24"/>
        </w:rPr>
        <w:t>ολυδιάστατη εξωτερική πολι</w:t>
      </w:r>
      <w:r w:rsidRPr="00A30AD7">
        <w:rPr>
          <w:rFonts w:eastAsia="Times New Roman"/>
          <w:szCs w:val="24"/>
        </w:rPr>
        <w:t>τική</w:t>
      </w:r>
      <w:r>
        <w:rPr>
          <w:rFonts w:eastAsia="Times New Roman"/>
          <w:szCs w:val="24"/>
        </w:rPr>
        <w:t>, νέος πατριωτισμός, ν</w:t>
      </w:r>
      <w:r w:rsidRPr="00A30AD7">
        <w:rPr>
          <w:rFonts w:eastAsia="Times New Roman"/>
          <w:szCs w:val="24"/>
        </w:rPr>
        <w:t xml:space="preserve">έα </w:t>
      </w:r>
      <w:r>
        <w:rPr>
          <w:rFonts w:eastAsia="Times New Roman"/>
          <w:szCs w:val="24"/>
        </w:rPr>
        <w:t>ε</w:t>
      </w:r>
      <w:r w:rsidRPr="00A30AD7">
        <w:rPr>
          <w:rFonts w:eastAsia="Times New Roman"/>
          <w:szCs w:val="24"/>
        </w:rPr>
        <w:t>θνική αυτοπεποίθηση</w:t>
      </w:r>
      <w:r>
        <w:rPr>
          <w:rFonts w:eastAsia="Times New Roman"/>
          <w:szCs w:val="24"/>
        </w:rPr>
        <w:t>,</w:t>
      </w:r>
      <w:r w:rsidRPr="00A30AD7">
        <w:rPr>
          <w:rFonts w:eastAsia="Times New Roman"/>
          <w:szCs w:val="24"/>
        </w:rPr>
        <w:t xml:space="preserve"> χωρίς φοβικά σύνδρομα</w:t>
      </w:r>
      <w:r>
        <w:rPr>
          <w:rFonts w:eastAsia="Times New Roman"/>
          <w:szCs w:val="24"/>
        </w:rPr>
        <w:t>,</w:t>
      </w:r>
      <w:r w:rsidRPr="00A30AD7">
        <w:rPr>
          <w:rFonts w:eastAsia="Times New Roman"/>
          <w:szCs w:val="24"/>
        </w:rPr>
        <w:t xml:space="preserve"> διμερείς και πολυμερείς συμφωνίες σε όλη την περίμετρο </w:t>
      </w:r>
      <w:r>
        <w:rPr>
          <w:rFonts w:eastAsia="Times New Roman"/>
          <w:szCs w:val="24"/>
        </w:rPr>
        <w:t>μας,</w:t>
      </w:r>
      <w:r w:rsidRPr="00A30AD7">
        <w:rPr>
          <w:rFonts w:eastAsia="Times New Roman"/>
          <w:szCs w:val="24"/>
        </w:rPr>
        <w:t xml:space="preserve"> οικονομι</w:t>
      </w:r>
      <w:r>
        <w:rPr>
          <w:rFonts w:eastAsia="Times New Roman"/>
          <w:szCs w:val="24"/>
        </w:rPr>
        <w:t>κές συνεργασίες και δρό</w:t>
      </w:r>
      <w:r>
        <w:rPr>
          <w:rFonts w:eastAsia="Times New Roman"/>
          <w:szCs w:val="24"/>
        </w:rPr>
        <w:lastRenderedPageBreak/>
        <w:t>μοι συν</w:t>
      </w:r>
      <w:r w:rsidRPr="00A30AD7">
        <w:rPr>
          <w:rFonts w:eastAsia="Times New Roman"/>
          <w:szCs w:val="24"/>
        </w:rPr>
        <w:t xml:space="preserve">ανάπτυξης με άξονες το </w:t>
      </w:r>
      <w:r>
        <w:rPr>
          <w:rFonts w:eastAsia="Times New Roman"/>
          <w:szCs w:val="24"/>
        </w:rPr>
        <w:t>Δ</w:t>
      </w:r>
      <w:r w:rsidRPr="00A30AD7">
        <w:rPr>
          <w:rFonts w:eastAsia="Times New Roman"/>
          <w:szCs w:val="24"/>
        </w:rPr>
        <w:t xml:space="preserve">ιεθνές </w:t>
      </w:r>
      <w:r>
        <w:rPr>
          <w:rFonts w:eastAsia="Times New Roman"/>
          <w:szCs w:val="24"/>
        </w:rPr>
        <w:t>Δ</w:t>
      </w:r>
      <w:r w:rsidRPr="00A30AD7">
        <w:rPr>
          <w:rFonts w:eastAsia="Times New Roman"/>
          <w:szCs w:val="24"/>
        </w:rPr>
        <w:t>ίκαιο</w:t>
      </w:r>
      <w:r>
        <w:rPr>
          <w:rFonts w:eastAsia="Times New Roman"/>
          <w:szCs w:val="24"/>
        </w:rPr>
        <w:t>,</w:t>
      </w:r>
      <w:r w:rsidRPr="00A30AD7">
        <w:rPr>
          <w:rFonts w:eastAsia="Times New Roman"/>
          <w:szCs w:val="24"/>
        </w:rPr>
        <w:t xml:space="preserve"> το αμοιβαίο συμφέρον</w:t>
      </w:r>
      <w:r>
        <w:rPr>
          <w:rFonts w:eastAsia="Times New Roman"/>
          <w:szCs w:val="24"/>
        </w:rPr>
        <w:t>, την</w:t>
      </w:r>
      <w:r w:rsidRPr="00A30AD7">
        <w:rPr>
          <w:rFonts w:eastAsia="Times New Roman"/>
          <w:szCs w:val="24"/>
        </w:rPr>
        <w:t xml:space="preserve"> καλή</w:t>
      </w:r>
      <w:r>
        <w:rPr>
          <w:rFonts w:eastAsia="Times New Roman"/>
          <w:szCs w:val="24"/>
        </w:rPr>
        <w:t xml:space="preserve"> πίστη και την </w:t>
      </w:r>
      <w:r>
        <w:rPr>
          <w:rFonts w:eastAsia="Times New Roman"/>
          <w:szCs w:val="24"/>
        </w:rPr>
        <w:t xml:space="preserve">εξυπηρέτηση του εθνικού συμφέροντος. </w:t>
      </w:r>
      <w:r w:rsidRPr="00A30AD7">
        <w:rPr>
          <w:rFonts w:eastAsia="Times New Roman"/>
          <w:szCs w:val="24"/>
        </w:rPr>
        <w:t xml:space="preserve">Είναι το στρατηγικό πλάνο πάνω στο οποίο </w:t>
      </w:r>
      <w:r>
        <w:rPr>
          <w:rFonts w:eastAsia="Times New Roman"/>
          <w:szCs w:val="24"/>
        </w:rPr>
        <w:t xml:space="preserve">κινούμαστε: </w:t>
      </w:r>
      <w:r w:rsidRPr="00A30AD7">
        <w:rPr>
          <w:rFonts w:eastAsia="Times New Roman"/>
          <w:szCs w:val="24"/>
        </w:rPr>
        <w:t>Ε</w:t>
      </w:r>
      <w:r>
        <w:rPr>
          <w:rFonts w:eastAsia="Times New Roman"/>
          <w:szCs w:val="24"/>
        </w:rPr>
        <w:t>λλάδα χώρα-πυλώνας σταθερότητας, ασφά</w:t>
      </w:r>
      <w:r w:rsidRPr="00A30AD7">
        <w:rPr>
          <w:rFonts w:eastAsia="Times New Roman"/>
          <w:szCs w:val="24"/>
        </w:rPr>
        <w:t>λειας και ειρηνικής συνύπαρξης των λαών</w:t>
      </w:r>
      <w:r>
        <w:rPr>
          <w:rFonts w:eastAsia="Times New Roman"/>
          <w:szCs w:val="24"/>
        </w:rPr>
        <w:t>.</w:t>
      </w:r>
      <w:r w:rsidRPr="00A30AD7">
        <w:rPr>
          <w:rFonts w:eastAsia="Times New Roman"/>
          <w:szCs w:val="24"/>
        </w:rPr>
        <w:t xml:space="preserve"> </w:t>
      </w:r>
    </w:p>
    <w:p w14:paraId="77C02F8A" w14:textId="77777777" w:rsidR="006113A9" w:rsidRDefault="006B6FC4">
      <w:pPr>
        <w:spacing w:line="600" w:lineRule="auto"/>
        <w:ind w:firstLine="720"/>
        <w:contextualSpacing/>
        <w:jc w:val="both"/>
        <w:rPr>
          <w:rFonts w:eastAsia="Times New Roman"/>
          <w:szCs w:val="24"/>
        </w:rPr>
      </w:pPr>
      <w:r w:rsidRPr="00A30AD7">
        <w:rPr>
          <w:rFonts w:eastAsia="Times New Roman"/>
          <w:szCs w:val="24"/>
        </w:rPr>
        <w:t xml:space="preserve">Σε αυτό το πλαίσιο εγγράφεται και η προσπάθειά </w:t>
      </w:r>
      <w:r>
        <w:rPr>
          <w:rFonts w:eastAsia="Times New Roman"/>
          <w:szCs w:val="24"/>
        </w:rPr>
        <w:t>μας,</w:t>
      </w:r>
      <w:r w:rsidRPr="00A30AD7">
        <w:rPr>
          <w:rFonts w:eastAsia="Times New Roman"/>
          <w:szCs w:val="24"/>
        </w:rPr>
        <w:t xml:space="preserve"> να </w:t>
      </w:r>
      <w:r>
        <w:rPr>
          <w:rFonts w:eastAsia="Times New Roman"/>
          <w:szCs w:val="24"/>
        </w:rPr>
        <w:t>ανελκύσουμε</w:t>
      </w:r>
      <w:r w:rsidRPr="00A30AD7">
        <w:rPr>
          <w:rFonts w:eastAsia="Times New Roman"/>
          <w:szCs w:val="24"/>
        </w:rPr>
        <w:t xml:space="preserve"> ένα ακόμη ναυάγιο τ</w:t>
      </w:r>
      <w:r w:rsidRPr="00A30AD7">
        <w:rPr>
          <w:rFonts w:eastAsia="Times New Roman"/>
          <w:szCs w:val="24"/>
        </w:rPr>
        <w:t xml:space="preserve">ων προηγούμενων </w:t>
      </w:r>
      <w:r>
        <w:rPr>
          <w:rFonts w:eastAsia="Times New Roman"/>
          <w:szCs w:val="24"/>
        </w:rPr>
        <w:t>κ</w:t>
      </w:r>
      <w:r w:rsidRPr="00A30AD7">
        <w:rPr>
          <w:rFonts w:eastAsia="Times New Roman"/>
          <w:szCs w:val="24"/>
        </w:rPr>
        <w:t xml:space="preserve">υβερνήσεων και πιο συγκεκριμένα των </w:t>
      </w:r>
      <w:r>
        <w:rPr>
          <w:rFonts w:eastAsia="Times New Roman"/>
          <w:szCs w:val="24"/>
        </w:rPr>
        <w:t>κ</w:t>
      </w:r>
      <w:r w:rsidRPr="00A30AD7">
        <w:rPr>
          <w:rFonts w:eastAsia="Times New Roman"/>
          <w:szCs w:val="24"/>
        </w:rPr>
        <w:t>υβερνήσεων της Νέας Δημοκρατίας στον κρίσιμο τομέα των εθνικών θεμάτων</w:t>
      </w:r>
      <w:r>
        <w:rPr>
          <w:rFonts w:eastAsia="Times New Roman"/>
          <w:szCs w:val="24"/>
        </w:rPr>
        <w:t xml:space="preserve">. </w:t>
      </w:r>
      <w:r w:rsidRPr="00A30AD7">
        <w:rPr>
          <w:rFonts w:eastAsia="Times New Roman"/>
          <w:szCs w:val="24"/>
        </w:rPr>
        <w:t xml:space="preserve">Αυτοί </w:t>
      </w:r>
      <w:r>
        <w:rPr>
          <w:rFonts w:eastAsia="Times New Roman"/>
          <w:szCs w:val="24"/>
        </w:rPr>
        <w:t>που παρέδωσαν -μόνο στοιχεία- στις</w:t>
      </w:r>
      <w:r w:rsidRPr="00A30AD7">
        <w:rPr>
          <w:rFonts w:eastAsia="Times New Roman"/>
          <w:szCs w:val="24"/>
        </w:rPr>
        <w:t xml:space="preserve"> 8 Απριλίου </w:t>
      </w:r>
      <w:r>
        <w:rPr>
          <w:rFonts w:eastAsia="Times New Roman"/>
          <w:szCs w:val="24"/>
        </w:rPr>
        <w:t>19</w:t>
      </w:r>
      <w:r w:rsidRPr="00A30AD7">
        <w:rPr>
          <w:rFonts w:eastAsia="Times New Roman"/>
          <w:szCs w:val="24"/>
        </w:rPr>
        <w:t xml:space="preserve">93 στον ΟΗΕ το όνομα της Μακεδονίας με τον όρο </w:t>
      </w:r>
      <w:r>
        <w:rPr>
          <w:rFonts w:eastAsia="Times New Roman"/>
          <w:szCs w:val="24"/>
          <w:lang w:val="en-US"/>
        </w:rPr>
        <w:t>FYROMacedonia</w:t>
      </w:r>
      <w:r w:rsidRPr="00A30AD7">
        <w:rPr>
          <w:rFonts w:eastAsia="Times New Roman"/>
          <w:szCs w:val="24"/>
        </w:rPr>
        <w:t xml:space="preserve"> με την υπογραφή της τότε </w:t>
      </w:r>
      <w:r>
        <w:rPr>
          <w:rFonts w:eastAsia="Times New Roman"/>
          <w:szCs w:val="24"/>
        </w:rPr>
        <w:t>κ</w:t>
      </w:r>
      <w:r w:rsidRPr="00A30AD7">
        <w:rPr>
          <w:rFonts w:eastAsia="Times New Roman"/>
          <w:szCs w:val="24"/>
        </w:rPr>
        <w:t xml:space="preserve">υβέρνησης </w:t>
      </w:r>
      <w:r>
        <w:rPr>
          <w:rFonts w:eastAsia="Times New Roman"/>
          <w:szCs w:val="24"/>
        </w:rPr>
        <w:t>Νέας Δημοκρατίας Μητσοτάκη</w:t>
      </w:r>
      <w:r>
        <w:rPr>
          <w:rFonts w:eastAsia="Times New Roman"/>
          <w:szCs w:val="24"/>
        </w:rPr>
        <w:t xml:space="preserve"> </w:t>
      </w:r>
      <w:r>
        <w:rPr>
          <w:rFonts w:eastAsia="Times New Roman"/>
          <w:szCs w:val="24"/>
        </w:rPr>
        <w:t>-</w:t>
      </w:r>
      <w:r>
        <w:rPr>
          <w:rFonts w:eastAsia="Times New Roman"/>
          <w:szCs w:val="24"/>
        </w:rPr>
        <w:t xml:space="preserve"> </w:t>
      </w:r>
      <w:r w:rsidRPr="00A30AD7">
        <w:rPr>
          <w:rFonts w:eastAsia="Times New Roman"/>
          <w:szCs w:val="24"/>
        </w:rPr>
        <w:t>Παπακωνσταντί</w:t>
      </w:r>
      <w:r>
        <w:rPr>
          <w:rFonts w:eastAsia="Times New Roman"/>
          <w:szCs w:val="24"/>
        </w:rPr>
        <w:t>νου και προκάλεσαν τετελεσμένα τριάντα</w:t>
      </w:r>
      <w:r w:rsidRPr="00A30AD7">
        <w:rPr>
          <w:rFonts w:eastAsia="Times New Roman"/>
          <w:szCs w:val="24"/>
        </w:rPr>
        <w:t xml:space="preserve"> ετών</w:t>
      </w:r>
      <w:r>
        <w:rPr>
          <w:rFonts w:eastAsia="Times New Roman"/>
          <w:szCs w:val="24"/>
        </w:rPr>
        <w:t>,</w:t>
      </w:r>
      <w:r w:rsidRPr="00A30AD7">
        <w:rPr>
          <w:rFonts w:eastAsia="Times New Roman"/>
          <w:szCs w:val="24"/>
        </w:rPr>
        <w:t xml:space="preserve"> δεν μπορούν σήμερα να παριστάνουν τους κήνσορες και τους θεράποντες</w:t>
      </w:r>
      <w:r>
        <w:rPr>
          <w:rFonts w:eastAsia="Times New Roman"/>
          <w:szCs w:val="24"/>
        </w:rPr>
        <w:t>, τους τιμητές.</w:t>
      </w:r>
    </w:p>
    <w:p w14:paraId="77C02F8B" w14:textId="77777777" w:rsidR="006113A9" w:rsidRDefault="006B6FC4">
      <w:pPr>
        <w:spacing w:line="600" w:lineRule="auto"/>
        <w:ind w:firstLine="720"/>
        <w:contextualSpacing/>
        <w:jc w:val="both"/>
        <w:rPr>
          <w:rFonts w:eastAsia="Times New Roman"/>
          <w:szCs w:val="24"/>
        </w:rPr>
      </w:pPr>
      <w:r w:rsidRPr="00A30AD7">
        <w:rPr>
          <w:rFonts w:eastAsia="Times New Roman"/>
          <w:szCs w:val="24"/>
        </w:rPr>
        <w:t>Τα δώσατε όλα διαχρονικά από το 1945 μέχρι το 201</w:t>
      </w:r>
      <w:r w:rsidRPr="00A30AD7">
        <w:rPr>
          <w:rFonts w:eastAsia="Times New Roman"/>
          <w:szCs w:val="24"/>
        </w:rPr>
        <w:t>4 όνομα</w:t>
      </w:r>
      <w:r>
        <w:rPr>
          <w:rFonts w:eastAsia="Times New Roman"/>
          <w:szCs w:val="24"/>
        </w:rPr>
        <w:t>,</w:t>
      </w:r>
      <w:r w:rsidRPr="00A30AD7">
        <w:rPr>
          <w:rFonts w:eastAsia="Times New Roman"/>
          <w:szCs w:val="24"/>
        </w:rPr>
        <w:t xml:space="preserve"> γλώσσα</w:t>
      </w:r>
      <w:r>
        <w:rPr>
          <w:rFonts w:eastAsia="Times New Roman"/>
          <w:szCs w:val="24"/>
        </w:rPr>
        <w:t>,</w:t>
      </w:r>
      <w:r w:rsidRPr="00A30AD7">
        <w:rPr>
          <w:rFonts w:eastAsia="Times New Roman"/>
          <w:szCs w:val="24"/>
        </w:rPr>
        <w:t xml:space="preserve"> πολιτισμό</w:t>
      </w:r>
      <w:r>
        <w:rPr>
          <w:rFonts w:eastAsia="Times New Roman"/>
          <w:szCs w:val="24"/>
        </w:rPr>
        <w:t>,</w:t>
      </w:r>
      <w:r w:rsidRPr="00A30AD7">
        <w:rPr>
          <w:rFonts w:eastAsia="Times New Roman"/>
          <w:szCs w:val="24"/>
        </w:rPr>
        <w:t xml:space="preserve"> με την παρουσία σας και κυρίως με την απουσία </w:t>
      </w:r>
      <w:r>
        <w:rPr>
          <w:rFonts w:eastAsia="Times New Roman"/>
          <w:szCs w:val="24"/>
        </w:rPr>
        <w:t>σας.</w:t>
      </w:r>
      <w:r w:rsidRPr="00A30AD7">
        <w:rPr>
          <w:rFonts w:eastAsia="Times New Roman"/>
          <w:szCs w:val="24"/>
        </w:rPr>
        <w:t xml:space="preserve"> Επιχειρούμε με τη Συμφωνία των Πρεσπών να τα πάρουμε όλα πίσω για τη Μακεδονία και τον </w:t>
      </w:r>
      <w:r>
        <w:rPr>
          <w:rFonts w:eastAsia="Times New Roman"/>
          <w:szCs w:val="24"/>
        </w:rPr>
        <w:t>Ε</w:t>
      </w:r>
      <w:r w:rsidRPr="00A30AD7">
        <w:rPr>
          <w:rFonts w:eastAsia="Times New Roman"/>
          <w:szCs w:val="24"/>
        </w:rPr>
        <w:t>λληνισμό</w:t>
      </w:r>
      <w:r>
        <w:rPr>
          <w:rFonts w:eastAsia="Times New Roman"/>
          <w:szCs w:val="24"/>
        </w:rPr>
        <w:t>.</w:t>
      </w:r>
      <w:r w:rsidRPr="00A30AD7">
        <w:rPr>
          <w:rFonts w:eastAsia="Times New Roman"/>
          <w:szCs w:val="24"/>
        </w:rPr>
        <w:t xml:space="preserve"> </w:t>
      </w:r>
      <w:r w:rsidRPr="00A30AD7">
        <w:rPr>
          <w:rFonts w:eastAsia="Times New Roman"/>
          <w:szCs w:val="24"/>
        </w:rPr>
        <w:lastRenderedPageBreak/>
        <w:t xml:space="preserve">Βασικό σας επιχείρημα είναι </w:t>
      </w:r>
      <w:r>
        <w:rPr>
          <w:rFonts w:eastAsia="Times New Roman"/>
          <w:szCs w:val="24"/>
        </w:rPr>
        <w:t>«</w:t>
      </w:r>
      <w:r w:rsidRPr="00A30AD7">
        <w:rPr>
          <w:rFonts w:eastAsia="Times New Roman"/>
          <w:szCs w:val="24"/>
        </w:rPr>
        <w:t xml:space="preserve">Εμείς συζητούσαμε </w:t>
      </w:r>
      <w:r>
        <w:rPr>
          <w:rFonts w:eastAsia="Times New Roman"/>
          <w:szCs w:val="24"/>
        </w:rPr>
        <w:t>–</w:t>
      </w:r>
      <w:r w:rsidRPr="00A30AD7">
        <w:rPr>
          <w:rFonts w:eastAsia="Times New Roman"/>
          <w:szCs w:val="24"/>
        </w:rPr>
        <w:t>λέτε</w:t>
      </w:r>
      <w:r>
        <w:rPr>
          <w:rFonts w:eastAsia="Times New Roman"/>
          <w:szCs w:val="24"/>
        </w:rPr>
        <w:t>- είκοσι επτά</w:t>
      </w:r>
      <w:r w:rsidRPr="00A30AD7">
        <w:rPr>
          <w:rFonts w:eastAsia="Times New Roman"/>
          <w:szCs w:val="24"/>
        </w:rPr>
        <w:t xml:space="preserve"> χρόνια</w:t>
      </w:r>
      <w:r>
        <w:rPr>
          <w:rFonts w:eastAsia="Times New Roman"/>
          <w:szCs w:val="24"/>
        </w:rPr>
        <w:t>.</w:t>
      </w:r>
      <w:r w:rsidRPr="00A30AD7">
        <w:rPr>
          <w:rFonts w:eastAsia="Times New Roman"/>
          <w:szCs w:val="24"/>
        </w:rPr>
        <w:t xml:space="preserve"> Εσείς</w:t>
      </w:r>
      <w:r w:rsidRPr="00A30AD7">
        <w:rPr>
          <w:rFonts w:eastAsia="Times New Roman"/>
          <w:szCs w:val="24"/>
        </w:rPr>
        <w:t xml:space="preserve"> υπογράψατε στις Πρέσπες</w:t>
      </w:r>
      <w:r>
        <w:rPr>
          <w:rFonts w:eastAsia="Times New Roman"/>
          <w:szCs w:val="24"/>
        </w:rPr>
        <w:t>».</w:t>
      </w:r>
      <w:r w:rsidRPr="00A30AD7">
        <w:rPr>
          <w:rFonts w:eastAsia="Times New Roman"/>
          <w:szCs w:val="24"/>
        </w:rPr>
        <w:t xml:space="preserve"> Ουδέν αναληθέστερον</w:t>
      </w:r>
      <w:r>
        <w:rPr>
          <w:rFonts w:eastAsia="Times New Roman"/>
          <w:szCs w:val="24"/>
        </w:rPr>
        <w:t>!</w:t>
      </w:r>
      <w:r w:rsidRPr="00A30AD7">
        <w:rPr>
          <w:rFonts w:eastAsia="Times New Roman"/>
          <w:szCs w:val="24"/>
        </w:rPr>
        <w:t xml:space="preserve"> </w:t>
      </w:r>
    </w:p>
    <w:p w14:paraId="77C02F8C" w14:textId="77777777" w:rsidR="006113A9" w:rsidRDefault="006B6FC4">
      <w:pPr>
        <w:spacing w:line="600" w:lineRule="auto"/>
        <w:ind w:firstLine="720"/>
        <w:contextualSpacing/>
        <w:jc w:val="both"/>
        <w:rPr>
          <w:rFonts w:eastAsia="Times New Roman"/>
          <w:szCs w:val="24"/>
        </w:rPr>
      </w:pPr>
      <w:r w:rsidRPr="00A30AD7">
        <w:rPr>
          <w:rFonts w:eastAsia="Times New Roman"/>
          <w:szCs w:val="24"/>
        </w:rPr>
        <w:t xml:space="preserve">Με επιστολή του στα Ηνωμένα Έθνη ο τότε Υπουργός Εξωτερικών </w:t>
      </w:r>
      <w:r>
        <w:rPr>
          <w:rFonts w:eastAsia="Times New Roman"/>
          <w:szCs w:val="24"/>
        </w:rPr>
        <w:t xml:space="preserve">της </w:t>
      </w:r>
      <w:r>
        <w:rPr>
          <w:rFonts w:eastAsia="Times New Roman"/>
          <w:szCs w:val="24"/>
        </w:rPr>
        <w:t>κ</w:t>
      </w:r>
      <w:r>
        <w:rPr>
          <w:rFonts w:eastAsia="Times New Roman"/>
          <w:szCs w:val="24"/>
        </w:rPr>
        <w:t xml:space="preserve">υβέρνησης της Νέας </w:t>
      </w:r>
      <w:r w:rsidRPr="00A30AD7">
        <w:rPr>
          <w:rFonts w:eastAsia="Times New Roman"/>
          <w:szCs w:val="24"/>
        </w:rPr>
        <w:t>Δημοκρατίας του Κωνσταντίνου Μητσοτάκη</w:t>
      </w:r>
      <w:r>
        <w:rPr>
          <w:rFonts w:eastAsia="Times New Roman"/>
          <w:szCs w:val="24"/>
        </w:rPr>
        <w:t>,</w:t>
      </w:r>
      <w:r w:rsidRPr="00A30AD7">
        <w:rPr>
          <w:rFonts w:eastAsia="Times New Roman"/>
          <w:szCs w:val="24"/>
        </w:rPr>
        <w:t xml:space="preserve"> Μιχάλης Παπακωνσταντίνου</w:t>
      </w:r>
      <w:r>
        <w:rPr>
          <w:rFonts w:eastAsia="Times New Roman"/>
          <w:szCs w:val="24"/>
        </w:rPr>
        <w:t>, διά</w:t>
      </w:r>
      <w:r w:rsidRPr="00A30AD7">
        <w:rPr>
          <w:rFonts w:eastAsia="Times New Roman"/>
          <w:szCs w:val="24"/>
        </w:rPr>
        <w:t xml:space="preserve"> του </w:t>
      </w:r>
      <w:r>
        <w:rPr>
          <w:rFonts w:eastAsia="Times New Roman"/>
          <w:szCs w:val="24"/>
        </w:rPr>
        <w:t>μονίμου</w:t>
      </w:r>
      <w:r w:rsidRPr="00A30AD7">
        <w:rPr>
          <w:rFonts w:eastAsia="Times New Roman"/>
          <w:szCs w:val="24"/>
        </w:rPr>
        <w:t xml:space="preserve"> αντιπροσώπου στα Ηνωμένα Έθνη Αντώνη Έξαρ</w:t>
      </w:r>
      <w:r w:rsidRPr="00A30AD7">
        <w:rPr>
          <w:rFonts w:eastAsia="Times New Roman"/>
          <w:szCs w:val="24"/>
        </w:rPr>
        <w:t>χου</w:t>
      </w:r>
      <w:r>
        <w:rPr>
          <w:rFonts w:eastAsia="Times New Roman"/>
          <w:szCs w:val="24"/>
        </w:rPr>
        <w:t xml:space="preserve"> υπογράφει και </w:t>
      </w:r>
      <w:r w:rsidRPr="00A30AD7">
        <w:rPr>
          <w:rFonts w:eastAsia="Times New Roman"/>
          <w:szCs w:val="24"/>
        </w:rPr>
        <w:t xml:space="preserve">συναινεί στην παραχώρηση του ονόματος </w:t>
      </w:r>
      <w:r>
        <w:rPr>
          <w:rFonts w:eastAsia="Times New Roman"/>
          <w:szCs w:val="24"/>
        </w:rPr>
        <w:t xml:space="preserve">της </w:t>
      </w:r>
      <w:r w:rsidRPr="00A30AD7">
        <w:rPr>
          <w:rFonts w:eastAsia="Times New Roman"/>
          <w:szCs w:val="24"/>
        </w:rPr>
        <w:t>Μακεδονίας στο γειτονικό κράτος</w:t>
      </w:r>
      <w:r>
        <w:rPr>
          <w:rFonts w:eastAsia="Times New Roman"/>
          <w:szCs w:val="24"/>
        </w:rPr>
        <w:t>.</w:t>
      </w:r>
      <w:r w:rsidRPr="00A30AD7">
        <w:rPr>
          <w:rFonts w:eastAsia="Times New Roman"/>
          <w:szCs w:val="24"/>
        </w:rPr>
        <w:t xml:space="preserve"> </w:t>
      </w:r>
    </w:p>
    <w:p w14:paraId="77C02F8D" w14:textId="77777777" w:rsidR="006113A9" w:rsidRDefault="006B6FC4">
      <w:pPr>
        <w:spacing w:line="600" w:lineRule="auto"/>
        <w:ind w:firstLine="720"/>
        <w:contextualSpacing/>
        <w:jc w:val="both"/>
        <w:rPr>
          <w:rFonts w:eastAsia="Times New Roman"/>
          <w:szCs w:val="24"/>
        </w:rPr>
      </w:pPr>
      <w:r w:rsidRPr="00A30AD7">
        <w:rPr>
          <w:rFonts w:eastAsia="Times New Roman"/>
          <w:szCs w:val="24"/>
        </w:rPr>
        <w:t xml:space="preserve">Επί τη βάσει αυτής της επιστολής της </w:t>
      </w:r>
      <w:r>
        <w:rPr>
          <w:rFonts w:eastAsia="Times New Roman"/>
          <w:szCs w:val="24"/>
        </w:rPr>
        <w:t>6</w:t>
      </w:r>
      <w:r w:rsidRPr="006251BF">
        <w:rPr>
          <w:rFonts w:eastAsia="Times New Roman"/>
          <w:szCs w:val="24"/>
          <w:vertAlign w:val="superscript"/>
        </w:rPr>
        <w:t>ης</w:t>
      </w:r>
      <w:r w:rsidRPr="00A30AD7">
        <w:rPr>
          <w:rFonts w:eastAsia="Times New Roman"/>
          <w:szCs w:val="24"/>
        </w:rPr>
        <w:t xml:space="preserve"> Απριλίου την επομένη 7 Απριλίου 1993 το Συμβούλιο Ασφαλείας αποφασίζει</w:t>
      </w:r>
      <w:r>
        <w:rPr>
          <w:rFonts w:eastAsia="Times New Roman"/>
          <w:szCs w:val="24"/>
        </w:rPr>
        <w:t>,</w:t>
      </w:r>
      <w:r w:rsidRPr="00A30AD7">
        <w:rPr>
          <w:rFonts w:eastAsia="Times New Roman"/>
          <w:szCs w:val="24"/>
        </w:rPr>
        <w:t xml:space="preserve"> και στις 8 Απριλίου η Γενική Συνέλευση των </w:t>
      </w:r>
      <w:r>
        <w:rPr>
          <w:rFonts w:eastAsia="Times New Roman"/>
          <w:szCs w:val="24"/>
        </w:rPr>
        <w:t>Ηνωμέν</w:t>
      </w:r>
      <w:r>
        <w:rPr>
          <w:rFonts w:eastAsia="Times New Roman"/>
          <w:szCs w:val="24"/>
        </w:rPr>
        <w:t xml:space="preserve">ων Εθνών </w:t>
      </w:r>
      <w:r w:rsidRPr="00A30AD7">
        <w:rPr>
          <w:rFonts w:eastAsia="Times New Roman"/>
          <w:szCs w:val="24"/>
        </w:rPr>
        <w:t xml:space="preserve">ψηφίζει την </w:t>
      </w:r>
      <w:r>
        <w:rPr>
          <w:rFonts w:eastAsia="Times New Roman"/>
          <w:szCs w:val="24"/>
        </w:rPr>
        <w:t>α</w:t>
      </w:r>
      <w:r w:rsidRPr="00A30AD7">
        <w:rPr>
          <w:rFonts w:eastAsia="Times New Roman"/>
          <w:szCs w:val="24"/>
        </w:rPr>
        <w:t xml:space="preserve">πόφαση 817 για την αναγνώριση του νέου κράτους με το προσωρινό όνομα </w:t>
      </w:r>
      <w:r>
        <w:rPr>
          <w:rFonts w:eastAsia="Times New Roman"/>
          <w:szCs w:val="24"/>
        </w:rPr>
        <w:t>«</w:t>
      </w:r>
      <w:r w:rsidRPr="00A30AD7">
        <w:rPr>
          <w:rFonts w:eastAsia="Times New Roman"/>
          <w:szCs w:val="24"/>
          <w:lang w:val="en"/>
        </w:rPr>
        <w:t>Former</w:t>
      </w:r>
      <w:r w:rsidRPr="00A30AD7">
        <w:rPr>
          <w:rFonts w:eastAsia="Times New Roman"/>
          <w:szCs w:val="24"/>
        </w:rPr>
        <w:t xml:space="preserve"> </w:t>
      </w:r>
      <w:r w:rsidRPr="00A30AD7">
        <w:rPr>
          <w:rFonts w:eastAsia="Times New Roman"/>
          <w:szCs w:val="24"/>
          <w:lang w:val="en"/>
        </w:rPr>
        <w:t>Yugoslav</w:t>
      </w:r>
      <w:r w:rsidRPr="00A30AD7">
        <w:rPr>
          <w:rFonts w:eastAsia="Times New Roman"/>
          <w:szCs w:val="24"/>
        </w:rPr>
        <w:t xml:space="preserve"> </w:t>
      </w:r>
      <w:r w:rsidRPr="00A30AD7">
        <w:rPr>
          <w:rFonts w:eastAsia="Times New Roman"/>
          <w:szCs w:val="24"/>
          <w:lang w:val="en"/>
        </w:rPr>
        <w:t>Republic</w:t>
      </w:r>
      <w:r w:rsidRPr="00A30AD7">
        <w:rPr>
          <w:rFonts w:eastAsia="Times New Roman"/>
          <w:szCs w:val="24"/>
        </w:rPr>
        <w:t xml:space="preserve"> </w:t>
      </w:r>
      <w:r>
        <w:rPr>
          <w:rFonts w:eastAsia="Times New Roman"/>
          <w:szCs w:val="24"/>
          <w:lang w:val="en-US"/>
        </w:rPr>
        <w:t>o</w:t>
      </w:r>
      <w:r w:rsidRPr="00A30AD7">
        <w:rPr>
          <w:rFonts w:eastAsia="Times New Roman"/>
          <w:szCs w:val="24"/>
          <w:lang w:val="en"/>
        </w:rPr>
        <w:t>f</w:t>
      </w:r>
      <w:r w:rsidRPr="00A30AD7">
        <w:rPr>
          <w:rFonts w:eastAsia="Times New Roman"/>
          <w:szCs w:val="24"/>
        </w:rPr>
        <w:t xml:space="preserve"> </w:t>
      </w:r>
      <w:r w:rsidRPr="00A30AD7">
        <w:rPr>
          <w:rFonts w:eastAsia="Times New Roman"/>
          <w:szCs w:val="24"/>
          <w:lang w:val="en"/>
        </w:rPr>
        <w:t>Macedonia</w:t>
      </w:r>
      <w:r>
        <w:rPr>
          <w:rFonts w:eastAsia="Times New Roman"/>
          <w:szCs w:val="24"/>
        </w:rPr>
        <w:t>».</w:t>
      </w:r>
    </w:p>
    <w:p w14:paraId="77C02F8E" w14:textId="77777777" w:rsidR="006113A9" w:rsidRDefault="006B6FC4">
      <w:pPr>
        <w:spacing w:line="600" w:lineRule="auto"/>
        <w:ind w:firstLine="720"/>
        <w:contextualSpacing/>
        <w:jc w:val="both"/>
        <w:rPr>
          <w:rFonts w:eastAsia="Times New Roman"/>
          <w:szCs w:val="24"/>
        </w:rPr>
      </w:pPr>
      <w:r w:rsidRPr="00A30AD7">
        <w:rPr>
          <w:rFonts w:eastAsia="Times New Roman"/>
          <w:szCs w:val="24"/>
        </w:rPr>
        <w:t>Καταθέτω στα Πρακτικά</w:t>
      </w:r>
      <w:r>
        <w:rPr>
          <w:rFonts w:eastAsia="Times New Roman"/>
          <w:szCs w:val="24"/>
        </w:rPr>
        <w:t>,</w:t>
      </w:r>
      <w:r w:rsidRPr="00A30AD7">
        <w:rPr>
          <w:rFonts w:eastAsia="Times New Roman"/>
          <w:szCs w:val="24"/>
        </w:rPr>
        <w:t xml:space="preserve"> καλοί συνάδελφοι</w:t>
      </w:r>
      <w:r>
        <w:rPr>
          <w:rFonts w:eastAsia="Times New Roman"/>
          <w:szCs w:val="24"/>
        </w:rPr>
        <w:t>, την επιστολή Παπακωνσταντίνου.</w:t>
      </w:r>
      <w:r w:rsidRPr="00A30AD7">
        <w:rPr>
          <w:rFonts w:eastAsia="Times New Roman"/>
          <w:szCs w:val="24"/>
        </w:rPr>
        <w:t xml:space="preserve"> </w:t>
      </w:r>
      <w:r>
        <w:rPr>
          <w:rFonts w:eastAsia="Times New Roman"/>
          <w:szCs w:val="24"/>
        </w:rPr>
        <w:t xml:space="preserve">Υπογραφή </w:t>
      </w:r>
      <w:r w:rsidRPr="00A30AD7">
        <w:rPr>
          <w:rFonts w:eastAsia="Times New Roman"/>
          <w:szCs w:val="24"/>
        </w:rPr>
        <w:t>Αντώνης Έξαρχος</w:t>
      </w:r>
      <w:r>
        <w:rPr>
          <w:rFonts w:eastAsia="Times New Roman"/>
          <w:szCs w:val="24"/>
        </w:rPr>
        <w:t>,</w:t>
      </w:r>
      <w:r w:rsidRPr="00A30AD7">
        <w:rPr>
          <w:rFonts w:eastAsia="Times New Roman"/>
          <w:szCs w:val="24"/>
        </w:rPr>
        <w:t xml:space="preserve"> υπογρ</w:t>
      </w:r>
      <w:r>
        <w:rPr>
          <w:rFonts w:eastAsia="Times New Roman"/>
          <w:szCs w:val="24"/>
        </w:rPr>
        <w:t>αφή</w:t>
      </w:r>
      <w:r w:rsidRPr="00A30AD7">
        <w:rPr>
          <w:rFonts w:eastAsia="Times New Roman"/>
          <w:szCs w:val="24"/>
        </w:rPr>
        <w:t xml:space="preserve"> </w:t>
      </w:r>
      <w:r>
        <w:rPr>
          <w:rFonts w:eastAsia="Times New Roman"/>
          <w:szCs w:val="24"/>
        </w:rPr>
        <w:t>-</w:t>
      </w:r>
      <w:r w:rsidRPr="00A30AD7">
        <w:rPr>
          <w:rFonts w:eastAsia="Times New Roman"/>
          <w:szCs w:val="24"/>
        </w:rPr>
        <w:t xml:space="preserve">εσείς που δεν </w:t>
      </w:r>
      <w:r w:rsidRPr="00A30AD7">
        <w:rPr>
          <w:rFonts w:eastAsia="Times New Roman"/>
          <w:szCs w:val="24"/>
        </w:rPr>
        <w:t>υπογράψατε</w:t>
      </w:r>
      <w:r>
        <w:rPr>
          <w:rFonts w:eastAsia="Times New Roman"/>
          <w:szCs w:val="24"/>
        </w:rPr>
        <w:t>-</w:t>
      </w:r>
      <w:r w:rsidRPr="00A30AD7">
        <w:rPr>
          <w:rFonts w:eastAsia="Times New Roman"/>
          <w:szCs w:val="24"/>
        </w:rPr>
        <w:t xml:space="preserve"> Μιχάλης Παπακωνσταντίνου</w:t>
      </w:r>
      <w:r>
        <w:rPr>
          <w:rFonts w:eastAsia="Times New Roman"/>
          <w:szCs w:val="24"/>
        </w:rPr>
        <w:t>. Είναι</w:t>
      </w:r>
      <w:r w:rsidRPr="00A30AD7">
        <w:rPr>
          <w:rFonts w:eastAsia="Times New Roman"/>
          <w:szCs w:val="24"/>
        </w:rPr>
        <w:t xml:space="preserve"> το επίσημο έγγρα</w:t>
      </w:r>
      <w:r>
        <w:rPr>
          <w:rFonts w:eastAsia="Times New Roman"/>
          <w:szCs w:val="24"/>
        </w:rPr>
        <w:t>φο του ΟΗΕ με τη μετάφραση για τ</w:t>
      </w:r>
      <w:r w:rsidRPr="00A30AD7">
        <w:rPr>
          <w:rFonts w:eastAsia="Times New Roman"/>
          <w:szCs w:val="24"/>
        </w:rPr>
        <w:t>α Πρακτικά</w:t>
      </w:r>
      <w:r>
        <w:rPr>
          <w:rFonts w:eastAsia="Times New Roman"/>
          <w:szCs w:val="24"/>
        </w:rPr>
        <w:t xml:space="preserve">. </w:t>
      </w:r>
    </w:p>
    <w:p w14:paraId="77C02F8F" w14:textId="77777777" w:rsidR="006113A9" w:rsidRDefault="006B6FC4">
      <w:pPr>
        <w:spacing w:line="600" w:lineRule="auto"/>
        <w:ind w:firstLine="720"/>
        <w:contextualSpacing/>
        <w:jc w:val="both"/>
        <w:rPr>
          <w:rFonts w:eastAsia="Times New Roman"/>
          <w:szCs w:val="24"/>
        </w:rPr>
      </w:pPr>
      <w:r>
        <w:rPr>
          <w:rFonts w:eastAsia="Times New Roman"/>
          <w:szCs w:val="24"/>
        </w:rPr>
        <w:lastRenderedPageBreak/>
        <w:t xml:space="preserve">Καταθέτω και την </w:t>
      </w:r>
      <w:r>
        <w:rPr>
          <w:rFonts w:eastAsia="Times New Roman"/>
          <w:szCs w:val="24"/>
        </w:rPr>
        <w:t>α</w:t>
      </w:r>
      <w:r>
        <w:rPr>
          <w:rFonts w:eastAsia="Times New Roman"/>
          <w:szCs w:val="24"/>
        </w:rPr>
        <w:t>πόφαση</w:t>
      </w:r>
      <w:r w:rsidRPr="00A30AD7">
        <w:rPr>
          <w:rFonts w:eastAsia="Times New Roman"/>
          <w:szCs w:val="24"/>
        </w:rPr>
        <w:t xml:space="preserve"> </w:t>
      </w:r>
      <w:r>
        <w:rPr>
          <w:rFonts w:eastAsia="Times New Roman"/>
          <w:szCs w:val="24"/>
        </w:rPr>
        <w:t>μία μέρα μετά του</w:t>
      </w:r>
      <w:r w:rsidRPr="00A30AD7">
        <w:rPr>
          <w:rFonts w:eastAsia="Times New Roman"/>
          <w:szCs w:val="24"/>
        </w:rPr>
        <w:t xml:space="preserve"> </w:t>
      </w:r>
      <w:r>
        <w:rPr>
          <w:rFonts w:eastAsia="Times New Roman"/>
          <w:szCs w:val="24"/>
        </w:rPr>
        <w:t xml:space="preserve">Συμβουλίου </w:t>
      </w:r>
      <w:r w:rsidRPr="00A30AD7">
        <w:rPr>
          <w:rFonts w:eastAsia="Times New Roman"/>
          <w:szCs w:val="24"/>
        </w:rPr>
        <w:t xml:space="preserve">Ασφαλείας το πρωτότυπο κείμενο και </w:t>
      </w:r>
      <w:r>
        <w:rPr>
          <w:rFonts w:eastAsia="Times New Roman"/>
          <w:szCs w:val="24"/>
        </w:rPr>
        <w:t>τη</w:t>
      </w:r>
      <w:r w:rsidRPr="00A30AD7">
        <w:rPr>
          <w:rFonts w:eastAsia="Times New Roman"/>
          <w:szCs w:val="24"/>
        </w:rPr>
        <w:t xml:space="preserve"> μετάφραση</w:t>
      </w:r>
      <w:r>
        <w:rPr>
          <w:rFonts w:eastAsia="Times New Roman"/>
          <w:szCs w:val="24"/>
        </w:rPr>
        <w:t xml:space="preserve">. </w:t>
      </w:r>
    </w:p>
    <w:p w14:paraId="77C02F90" w14:textId="77777777" w:rsidR="006113A9" w:rsidRDefault="006B6FC4">
      <w:pPr>
        <w:spacing w:line="600" w:lineRule="auto"/>
        <w:ind w:firstLine="720"/>
        <w:contextualSpacing/>
        <w:jc w:val="both"/>
        <w:rPr>
          <w:rFonts w:eastAsia="Times New Roman"/>
          <w:szCs w:val="24"/>
        </w:rPr>
      </w:pPr>
      <w:r>
        <w:rPr>
          <w:rFonts w:eastAsia="Times New Roman"/>
          <w:szCs w:val="24"/>
        </w:rPr>
        <w:t>Στις 8 Απρίλιου 1993</w:t>
      </w:r>
      <w:r w:rsidRPr="00A30AD7">
        <w:rPr>
          <w:rFonts w:eastAsia="Times New Roman"/>
          <w:szCs w:val="24"/>
        </w:rPr>
        <w:t xml:space="preserve"> </w:t>
      </w:r>
      <w:r>
        <w:rPr>
          <w:rFonts w:eastAsia="Times New Roman"/>
          <w:szCs w:val="24"/>
        </w:rPr>
        <w:t>το επίσημο κείμενο του ΟΗΕ</w:t>
      </w:r>
      <w:r>
        <w:rPr>
          <w:rFonts w:eastAsia="Times New Roman"/>
          <w:szCs w:val="24"/>
        </w:rPr>
        <w:t xml:space="preserve"> που ονομάζει με αυτόν </w:t>
      </w:r>
      <w:r w:rsidRPr="00A30AD7">
        <w:rPr>
          <w:rFonts w:eastAsia="Times New Roman"/>
          <w:szCs w:val="24"/>
        </w:rPr>
        <w:t xml:space="preserve">τον τρόπο από τη </w:t>
      </w:r>
      <w:r>
        <w:rPr>
          <w:rFonts w:eastAsia="Times New Roman"/>
          <w:szCs w:val="24"/>
        </w:rPr>
        <w:t>γ</w:t>
      </w:r>
      <w:r>
        <w:rPr>
          <w:rFonts w:eastAsia="Times New Roman"/>
          <w:szCs w:val="24"/>
        </w:rPr>
        <w:t xml:space="preserve">ενική </w:t>
      </w:r>
      <w:r>
        <w:rPr>
          <w:rFonts w:eastAsia="Times New Roman"/>
          <w:szCs w:val="24"/>
        </w:rPr>
        <w:t>σ</w:t>
      </w:r>
      <w:r>
        <w:rPr>
          <w:rFonts w:eastAsia="Times New Roman"/>
          <w:szCs w:val="24"/>
        </w:rPr>
        <w:t xml:space="preserve">υνέλευση. </w:t>
      </w:r>
      <w:r w:rsidRPr="00A30AD7">
        <w:rPr>
          <w:rFonts w:eastAsia="Times New Roman"/>
          <w:szCs w:val="24"/>
        </w:rPr>
        <w:t>Εσείς που δεν υπογράψατε και μόνο συζητούσατε</w:t>
      </w:r>
      <w:r>
        <w:rPr>
          <w:rFonts w:eastAsia="Times New Roman"/>
          <w:szCs w:val="24"/>
        </w:rPr>
        <w:t>! Το καταθέτω κι αυτό.</w:t>
      </w:r>
    </w:p>
    <w:p w14:paraId="77C02F91" w14:textId="77777777" w:rsidR="006113A9" w:rsidRDefault="006B6FC4">
      <w:pPr>
        <w:tabs>
          <w:tab w:val="left" w:pos="2820"/>
        </w:tabs>
        <w:spacing w:line="600" w:lineRule="auto"/>
        <w:ind w:firstLine="720"/>
        <w:contextualSpacing/>
        <w:jc w:val="both"/>
        <w:rPr>
          <w:rFonts w:eastAsia="Times New Roman"/>
          <w:szCs w:val="24"/>
        </w:rPr>
      </w:pPr>
      <w:r>
        <w:rPr>
          <w:rFonts w:eastAsia="Times New Roman" w:cs="Times New Roman"/>
          <w:szCs w:val="24"/>
        </w:rPr>
        <w:t>(Στο σημείο αυτό ο Βουλευτής κ. Αλέξανδρος Τριανταφυλλίδης καταθέτει για τα Πρακτικά τα προαναφερθέντα έγγραφα, τα οποία βρίσκοντα</w:t>
      </w:r>
      <w:r>
        <w:rPr>
          <w:rFonts w:eastAsia="Times New Roman" w:cs="Times New Roman"/>
          <w:szCs w:val="24"/>
        </w:rPr>
        <w:t>ι στο αρχείο του Τμήματος Γραμματείας της Διεύθυνσης Στενογραφίας και Πρακτικών της Βουλής)</w:t>
      </w:r>
    </w:p>
    <w:p w14:paraId="77C02F92" w14:textId="77777777" w:rsidR="006113A9" w:rsidRDefault="006B6FC4">
      <w:pPr>
        <w:spacing w:line="600" w:lineRule="auto"/>
        <w:ind w:firstLine="720"/>
        <w:contextualSpacing/>
        <w:jc w:val="both"/>
        <w:rPr>
          <w:rFonts w:eastAsia="Times New Roman"/>
          <w:szCs w:val="24"/>
        </w:rPr>
      </w:pPr>
      <w:r w:rsidRPr="00A30AD7">
        <w:rPr>
          <w:rFonts w:eastAsia="Times New Roman"/>
          <w:szCs w:val="24"/>
        </w:rPr>
        <w:t xml:space="preserve">Γιατί αναφέρομαι στην απόφαση του </w:t>
      </w:r>
      <w:r>
        <w:rPr>
          <w:rFonts w:eastAsia="Times New Roman"/>
          <w:szCs w:val="24"/>
        </w:rPr>
        <w:t>1993, θα αναρωτιέται εύλογα ο πολίτης κ</w:t>
      </w:r>
      <w:r w:rsidRPr="00A30AD7">
        <w:rPr>
          <w:rFonts w:eastAsia="Times New Roman"/>
          <w:szCs w:val="24"/>
        </w:rPr>
        <w:t>αι ειδικότερα οι νεότερες γενιές σήμερα</w:t>
      </w:r>
      <w:r>
        <w:rPr>
          <w:rFonts w:eastAsia="Times New Roman"/>
          <w:szCs w:val="24"/>
        </w:rPr>
        <w:t xml:space="preserve"> το</w:t>
      </w:r>
      <w:r w:rsidRPr="00A30AD7">
        <w:rPr>
          <w:rFonts w:eastAsia="Times New Roman"/>
          <w:szCs w:val="24"/>
        </w:rPr>
        <w:t xml:space="preserve"> 2019</w:t>
      </w:r>
      <w:r>
        <w:rPr>
          <w:rFonts w:eastAsia="Times New Roman"/>
          <w:szCs w:val="24"/>
        </w:rPr>
        <w:t>. Αναφέρομαι γ</w:t>
      </w:r>
      <w:r w:rsidRPr="00A30AD7">
        <w:rPr>
          <w:rFonts w:eastAsia="Times New Roman"/>
          <w:szCs w:val="24"/>
        </w:rPr>
        <w:t>ιατί η Συμφωνία των Πρεσπών αρ</w:t>
      </w:r>
      <w:r w:rsidRPr="00A30AD7">
        <w:rPr>
          <w:rFonts w:eastAsia="Times New Roman"/>
          <w:szCs w:val="24"/>
        </w:rPr>
        <w:t xml:space="preserve">χίζει </w:t>
      </w:r>
      <w:r>
        <w:rPr>
          <w:rFonts w:eastAsia="Times New Roman"/>
          <w:szCs w:val="24"/>
        </w:rPr>
        <w:t>σ</w:t>
      </w:r>
      <w:r w:rsidRPr="00A30AD7">
        <w:rPr>
          <w:rFonts w:eastAsia="Times New Roman"/>
          <w:szCs w:val="24"/>
        </w:rPr>
        <w:t xml:space="preserve">το άρθρο 1 παράγραφος 2 με τη δεσμευτική </w:t>
      </w:r>
      <w:r>
        <w:rPr>
          <w:rFonts w:eastAsia="Times New Roman"/>
          <w:szCs w:val="24"/>
        </w:rPr>
        <w:t>α</w:t>
      </w:r>
      <w:r w:rsidRPr="00A30AD7">
        <w:rPr>
          <w:rFonts w:eastAsia="Times New Roman"/>
          <w:szCs w:val="24"/>
        </w:rPr>
        <w:t>πόφαση 817 του ΟΗΕ</w:t>
      </w:r>
      <w:r>
        <w:rPr>
          <w:rFonts w:eastAsia="Times New Roman"/>
          <w:szCs w:val="24"/>
        </w:rPr>
        <w:t xml:space="preserve">. </w:t>
      </w:r>
      <w:r w:rsidRPr="00A30AD7">
        <w:rPr>
          <w:rFonts w:eastAsia="Times New Roman"/>
          <w:szCs w:val="24"/>
        </w:rPr>
        <w:t>Λέει πιο συγκεκριμένα</w:t>
      </w:r>
      <w:r>
        <w:rPr>
          <w:rFonts w:eastAsia="Times New Roman"/>
          <w:szCs w:val="24"/>
        </w:rPr>
        <w:t>:</w:t>
      </w:r>
      <w:r w:rsidRPr="00A30AD7">
        <w:rPr>
          <w:rFonts w:eastAsia="Times New Roman"/>
          <w:szCs w:val="24"/>
        </w:rPr>
        <w:t xml:space="preserve"> </w:t>
      </w:r>
      <w:r>
        <w:rPr>
          <w:rFonts w:eastAsia="Times New Roman"/>
          <w:szCs w:val="24"/>
        </w:rPr>
        <w:t>«</w:t>
      </w:r>
      <w:r w:rsidRPr="00A30AD7">
        <w:rPr>
          <w:rFonts w:eastAsia="Times New Roman"/>
          <w:szCs w:val="24"/>
        </w:rPr>
        <w:t>Τα μέρη αναγνωρίζουν ως δεσμευτικό το αποτέλεσμα των διαπραγματεύσεων που διεξήχθησαν υπό την αιγίδα των Ηνωμένων Εθνών</w:t>
      </w:r>
      <w:r>
        <w:rPr>
          <w:rFonts w:eastAsia="Times New Roman"/>
          <w:szCs w:val="24"/>
        </w:rPr>
        <w:t>,</w:t>
      </w:r>
      <w:r w:rsidRPr="00A30AD7">
        <w:rPr>
          <w:rFonts w:eastAsia="Times New Roman"/>
          <w:szCs w:val="24"/>
        </w:rPr>
        <w:t xml:space="preserve"> στις οποίες και τα δύο μέρη έχουν δεσμευτε</w:t>
      </w:r>
      <w:r w:rsidRPr="00A30AD7">
        <w:rPr>
          <w:rFonts w:eastAsia="Times New Roman"/>
          <w:szCs w:val="24"/>
        </w:rPr>
        <w:t xml:space="preserve">ί </w:t>
      </w:r>
      <w:r>
        <w:rPr>
          <w:rFonts w:eastAsia="Times New Roman"/>
          <w:szCs w:val="24"/>
        </w:rPr>
        <w:t xml:space="preserve">κατ’ </w:t>
      </w:r>
      <w:r w:rsidRPr="00A30AD7">
        <w:rPr>
          <w:rFonts w:eastAsia="Times New Roman"/>
          <w:szCs w:val="24"/>
        </w:rPr>
        <w:t xml:space="preserve">εφαρμογή των αποφάσεων του </w:t>
      </w:r>
      <w:r w:rsidRPr="00A30AD7">
        <w:rPr>
          <w:rFonts w:eastAsia="Times New Roman"/>
          <w:szCs w:val="24"/>
        </w:rPr>
        <w:lastRenderedPageBreak/>
        <w:t>ΟΗΕ</w:t>
      </w:r>
      <w:r>
        <w:rPr>
          <w:rFonts w:eastAsia="Times New Roman"/>
          <w:szCs w:val="24"/>
        </w:rPr>
        <w:t>.</w:t>
      </w:r>
      <w:r w:rsidRPr="00A30AD7">
        <w:rPr>
          <w:rFonts w:eastAsia="Times New Roman"/>
          <w:szCs w:val="24"/>
        </w:rPr>
        <w:t xml:space="preserve"> Είναι απόφαση των Πρεσπών</w:t>
      </w:r>
      <w:r>
        <w:rPr>
          <w:rFonts w:eastAsia="Times New Roman"/>
          <w:szCs w:val="24"/>
        </w:rPr>
        <w:t>».</w:t>
      </w:r>
      <w:r w:rsidRPr="00A30AD7">
        <w:rPr>
          <w:rFonts w:eastAsia="Times New Roman"/>
          <w:szCs w:val="24"/>
        </w:rPr>
        <w:t xml:space="preserve"> Να γιατί αναφέρομαι στις </w:t>
      </w:r>
      <w:r>
        <w:rPr>
          <w:rFonts w:eastAsia="Times New Roman"/>
          <w:szCs w:val="24"/>
        </w:rPr>
        <w:t>α</w:t>
      </w:r>
      <w:r w:rsidRPr="00A30AD7">
        <w:rPr>
          <w:rFonts w:eastAsia="Times New Roman"/>
          <w:szCs w:val="24"/>
        </w:rPr>
        <w:t>ποφάσεις 817 και 845</w:t>
      </w:r>
      <w:r>
        <w:rPr>
          <w:rFonts w:eastAsia="Times New Roman"/>
          <w:szCs w:val="24"/>
        </w:rPr>
        <w:t>.</w:t>
      </w:r>
      <w:r w:rsidRPr="00A30AD7">
        <w:rPr>
          <w:rFonts w:eastAsia="Times New Roman"/>
          <w:szCs w:val="24"/>
        </w:rPr>
        <w:t xml:space="preserve"> </w:t>
      </w:r>
    </w:p>
    <w:p w14:paraId="77C02F93" w14:textId="77777777" w:rsidR="006113A9" w:rsidRDefault="006B6FC4">
      <w:pPr>
        <w:spacing w:line="600" w:lineRule="auto"/>
        <w:ind w:firstLine="720"/>
        <w:contextualSpacing/>
        <w:jc w:val="both"/>
        <w:rPr>
          <w:rFonts w:eastAsia="Times New Roman"/>
          <w:szCs w:val="24"/>
        </w:rPr>
      </w:pPr>
      <w:r w:rsidRPr="00A30AD7">
        <w:rPr>
          <w:rFonts w:eastAsia="Times New Roman"/>
          <w:szCs w:val="24"/>
        </w:rPr>
        <w:t xml:space="preserve">Γινόταν άμεσα αντιληπτό από αυτό που συναίνεσε και υπέγραψε τότε η </w:t>
      </w:r>
      <w:r>
        <w:rPr>
          <w:rFonts w:eastAsia="Times New Roman"/>
          <w:szCs w:val="24"/>
        </w:rPr>
        <w:t>κ</w:t>
      </w:r>
      <w:r w:rsidRPr="00A30AD7">
        <w:rPr>
          <w:rFonts w:eastAsia="Times New Roman"/>
          <w:szCs w:val="24"/>
        </w:rPr>
        <w:t>υβέρνηση Μητσοτάκη της Νέας Δημοκρ</w:t>
      </w:r>
      <w:r>
        <w:rPr>
          <w:rFonts w:eastAsia="Times New Roman"/>
          <w:szCs w:val="24"/>
        </w:rPr>
        <w:t>ατίας</w:t>
      </w:r>
      <w:r>
        <w:rPr>
          <w:rFonts w:eastAsia="Times New Roman"/>
          <w:szCs w:val="24"/>
        </w:rPr>
        <w:t>,</w:t>
      </w:r>
      <w:r>
        <w:rPr>
          <w:rFonts w:eastAsia="Times New Roman"/>
          <w:szCs w:val="24"/>
        </w:rPr>
        <w:t xml:space="preserve"> και στα επόμενα χρόνια εμπεδόθηκε, δ</w:t>
      </w:r>
      <w:r w:rsidRPr="00A30AD7">
        <w:rPr>
          <w:rFonts w:eastAsia="Times New Roman"/>
          <w:szCs w:val="24"/>
        </w:rPr>
        <w:t xml:space="preserve">υστυχώς για </w:t>
      </w:r>
      <w:r>
        <w:rPr>
          <w:rFonts w:eastAsia="Times New Roman"/>
          <w:szCs w:val="24"/>
        </w:rPr>
        <w:t>μας,</w:t>
      </w:r>
      <w:r w:rsidRPr="00A30AD7">
        <w:rPr>
          <w:rFonts w:eastAsia="Times New Roman"/>
          <w:szCs w:val="24"/>
        </w:rPr>
        <w:t xml:space="preserve"> πω</w:t>
      </w:r>
      <w:r>
        <w:rPr>
          <w:rFonts w:eastAsia="Times New Roman"/>
          <w:szCs w:val="24"/>
        </w:rPr>
        <w:t>ς το σημαντικό για τις διεθνο</w:t>
      </w:r>
      <w:r w:rsidRPr="00A30AD7">
        <w:rPr>
          <w:rFonts w:eastAsia="Times New Roman"/>
          <w:szCs w:val="24"/>
        </w:rPr>
        <w:t xml:space="preserve">πολιτικές σχέσεις δεν ήταν ούτε </w:t>
      </w:r>
      <w:r>
        <w:rPr>
          <w:rFonts w:eastAsia="Times New Roman"/>
          <w:szCs w:val="24"/>
        </w:rPr>
        <w:t xml:space="preserve">το «πρώην», </w:t>
      </w:r>
      <w:r>
        <w:rPr>
          <w:rFonts w:eastAsia="Times New Roman"/>
          <w:szCs w:val="24"/>
          <w:lang w:val="en-US"/>
        </w:rPr>
        <w:t>former</w:t>
      </w:r>
      <w:r w:rsidRPr="009459E8">
        <w:rPr>
          <w:rFonts w:eastAsia="Times New Roman"/>
          <w:szCs w:val="24"/>
        </w:rPr>
        <w:t xml:space="preserve">, </w:t>
      </w:r>
      <w:r>
        <w:rPr>
          <w:rFonts w:eastAsia="Times New Roman"/>
          <w:szCs w:val="24"/>
        </w:rPr>
        <w:t xml:space="preserve">ούτε το «Γιουγκοσλαβία», </w:t>
      </w:r>
      <w:r>
        <w:rPr>
          <w:rFonts w:eastAsia="Times New Roman"/>
          <w:szCs w:val="24"/>
          <w:lang w:val="en-US"/>
        </w:rPr>
        <w:t>Yugoslav</w:t>
      </w:r>
      <w:r>
        <w:rPr>
          <w:rFonts w:eastAsia="Times New Roman"/>
          <w:szCs w:val="24"/>
        </w:rPr>
        <w:t>,</w:t>
      </w:r>
      <w:r w:rsidRPr="009459E8">
        <w:rPr>
          <w:rFonts w:eastAsia="Times New Roman"/>
          <w:szCs w:val="24"/>
        </w:rPr>
        <w:t xml:space="preserve"> </w:t>
      </w:r>
      <w:r w:rsidRPr="00A30AD7">
        <w:rPr>
          <w:rFonts w:eastAsia="Times New Roman"/>
          <w:szCs w:val="24"/>
        </w:rPr>
        <w:t xml:space="preserve">αλλά το </w:t>
      </w:r>
      <w:r>
        <w:rPr>
          <w:rFonts w:eastAsia="Times New Roman"/>
          <w:szCs w:val="24"/>
        </w:rPr>
        <w:t>«</w:t>
      </w:r>
      <w:r w:rsidRPr="00A30AD7">
        <w:rPr>
          <w:rFonts w:eastAsia="Times New Roman"/>
          <w:szCs w:val="24"/>
        </w:rPr>
        <w:t>Δημοκρατία της Μακεδονίας</w:t>
      </w:r>
      <w:r>
        <w:rPr>
          <w:rFonts w:eastAsia="Times New Roman"/>
          <w:szCs w:val="24"/>
        </w:rPr>
        <w:t>»,</w:t>
      </w:r>
      <w:r w:rsidRPr="00A30AD7">
        <w:rPr>
          <w:rFonts w:eastAsia="Times New Roman"/>
          <w:szCs w:val="24"/>
        </w:rPr>
        <w:t xml:space="preserve"> για να έρθει μετά η χιονοστιβάδα των </w:t>
      </w:r>
      <w:r>
        <w:rPr>
          <w:rFonts w:eastAsia="Times New Roman"/>
          <w:szCs w:val="24"/>
        </w:rPr>
        <w:t>εκατόν σαρ</w:t>
      </w:r>
      <w:r>
        <w:rPr>
          <w:rFonts w:eastAsia="Times New Roman"/>
          <w:szCs w:val="24"/>
        </w:rPr>
        <w:t xml:space="preserve">άντα </w:t>
      </w:r>
      <w:r w:rsidRPr="00A30AD7">
        <w:rPr>
          <w:rFonts w:eastAsia="Times New Roman"/>
          <w:szCs w:val="24"/>
        </w:rPr>
        <w:t xml:space="preserve">αναγνωρίσεων με το νέτο σκέτο </w:t>
      </w:r>
      <w:r>
        <w:rPr>
          <w:rFonts w:eastAsia="Times New Roman"/>
          <w:szCs w:val="24"/>
        </w:rPr>
        <w:t>«</w:t>
      </w:r>
      <w:r w:rsidRPr="00A30AD7">
        <w:rPr>
          <w:rFonts w:eastAsia="Times New Roman"/>
          <w:szCs w:val="24"/>
        </w:rPr>
        <w:t>Μακεδονία</w:t>
      </w:r>
      <w:r>
        <w:rPr>
          <w:rFonts w:eastAsia="Times New Roman"/>
          <w:szCs w:val="24"/>
        </w:rPr>
        <w:t>».</w:t>
      </w:r>
      <w:r w:rsidRPr="00A30AD7">
        <w:rPr>
          <w:rFonts w:eastAsia="Times New Roman"/>
          <w:szCs w:val="24"/>
        </w:rPr>
        <w:t xml:space="preserve"> </w:t>
      </w:r>
    </w:p>
    <w:p w14:paraId="77C02F94" w14:textId="77777777" w:rsidR="006113A9" w:rsidRDefault="006B6FC4">
      <w:pPr>
        <w:spacing w:line="600" w:lineRule="auto"/>
        <w:ind w:firstLine="720"/>
        <w:contextualSpacing/>
        <w:jc w:val="both"/>
        <w:rPr>
          <w:rFonts w:eastAsia="Times New Roman"/>
          <w:szCs w:val="24"/>
        </w:rPr>
      </w:pPr>
      <w:r w:rsidRPr="00A30AD7">
        <w:rPr>
          <w:rFonts w:eastAsia="Times New Roman"/>
          <w:szCs w:val="24"/>
        </w:rPr>
        <w:t xml:space="preserve">Τι </w:t>
      </w:r>
      <w:r>
        <w:rPr>
          <w:rFonts w:eastAsia="Times New Roman"/>
          <w:szCs w:val="24"/>
        </w:rPr>
        <w:t xml:space="preserve">ειρωνεία; </w:t>
      </w:r>
      <w:r w:rsidRPr="00A30AD7">
        <w:rPr>
          <w:rFonts w:eastAsia="Times New Roman"/>
          <w:szCs w:val="24"/>
        </w:rPr>
        <w:t>Ακόμη και ο κ</w:t>
      </w:r>
      <w:r>
        <w:rPr>
          <w:rFonts w:eastAsia="Times New Roman"/>
          <w:szCs w:val="24"/>
        </w:rPr>
        <w:t>.</w:t>
      </w:r>
      <w:r w:rsidRPr="00A30AD7">
        <w:rPr>
          <w:rFonts w:eastAsia="Times New Roman"/>
          <w:szCs w:val="24"/>
        </w:rPr>
        <w:t xml:space="preserve"> Κρις Σπύρου που ωρυόταν προχθές στην εξέδρα του συλλαλητηρίου</w:t>
      </w:r>
      <w:r>
        <w:rPr>
          <w:rFonts w:eastAsia="Times New Roman"/>
          <w:szCs w:val="24"/>
        </w:rPr>
        <w:t>,</w:t>
      </w:r>
      <w:r w:rsidRPr="00A30AD7">
        <w:rPr>
          <w:rFonts w:eastAsia="Times New Roman"/>
          <w:szCs w:val="24"/>
        </w:rPr>
        <w:t xml:space="preserve"> έλεγε το 20</w:t>
      </w:r>
      <w:r>
        <w:rPr>
          <w:rFonts w:eastAsia="Times New Roman"/>
          <w:szCs w:val="24"/>
        </w:rPr>
        <w:t>04: «</w:t>
      </w:r>
      <w:r w:rsidRPr="00A30AD7">
        <w:rPr>
          <w:rFonts w:eastAsia="Times New Roman"/>
          <w:szCs w:val="24"/>
        </w:rPr>
        <w:t xml:space="preserve">Αν </w:t>
      </w:r>
      <w:r>
        <w:rPr>
          <w:rFonts w:eastAsia="Times New Roman"/>
          <w:szCs w:val="24"/>
        </w:rPr>
        <w:t>σας ρωτήσει κανείς πότε αναγνωρίστηκε-γεννήθηκε το πρώτο και μόνο μη</w:t>
      </w:r>
      <w:r w:rsidRPr="00A30AD7">
        <w:rPr>
          <w:rFonts w:eastAsia="Times New Roman"/>
          <w:szCs w:val="24"/>
        </w:rPr>
        <w:t xml:space="preserve"> ελληνικό κράτος με το όνομα </w:t>
      </w:r>
      <w:r>
        <w:rPr>
          <w:rFonts w:eastAsia="Times New Roman"/>
          <w:szCs w:val="24"/>
        </w:rPr>
        <w:t>«</w:t>
      </w:r>
      <w:r w:rsidRPr="00A30AD7">
        <w:rPr>
          <w:rFonts w:eastAsia="Times New Roman"/>
          <w:szCs w:val="24"/>
        </w:rPr>
        <w:t>Μακεδονία</w:t>
      </w:r>
      <w:r>
        <w:rPr>
          <w:rFonts w:eastAsia="Times New Roman"/>
          <w:szCs w:val="24"/>
        </w:rPr>
        <w:t>»,</w:t>
      </w:r>
      <w:r w:rsidRPr="00A30AD7">
        <w:rPr>
          <w:rFonts w:eastAsia="Times New Roman"/>
          <w:szCs w:val="24"/>
        </w:rPr>
        <w:t xml:space="preserve"> να του πείτε στις 7 Απριλίου του 1993</w:t>
      </w:r>
      <w:r>
        <w:rPr>
          <w:rFonts w:eastAsia="Times New Roman"/>
          <w:szCs w:val="24"/>
        </w:rPr>
        <w:t>».</w:t>
      </w:r>
      <w:r w:rsidRPr="00A30AD7">
        <w:rPr>
          <w:rFonts w:eastAsia="Times New Roman"/>
          <w:szCs w:val="24"/>
        </w:rPr>
        <w:t xml:space="preserve"> </w:t>
      </w:r>
    </w:p>
    <w:p w14:paraId="77C02F95" w14:textId="77777777" w:rsidR="006113A9" w:rsidRDefault="006B6FC4">
      <w:pPr>
        <w:spacing w:line="600" w:lineRule="auto"/>
        <w:ind w:firstLine="720"/>
        <w:contextualSpacing/>
        <w:jc w:val="both"/>
        <w:rPr>
          <w:rFonts w:eastAsia="Times New Roman"/>
          <w:szCs w:val="24"/>
        </w:rPr>
      </w:pPr>
      <w:r>
        <w:rPr>
          <w:rFonts w:eastAsia="Times New Roman"/>
          <w:szCs w:val="24"/>
        </w:rPr>
        <w:t xml:space="preserve">Καταθέτω </w:t>
      </w:r>
      <w:r w:rsidRPr="00A30AD7">
        <w:rPr>
          <w:rFonts w:eastAsia="Times New Roman"/>
          <w:szCs w:val="24"/>
        </w:rPr>
        <w:t>το σύνολο της ομιλίας του κ</w:t>
      </w:r>
      <w:r>
        <w:rPr>
          <w:rFonts w:eastAsia="Times New Roman"/>
          <w:szCs w:val="24"/>
        </w:rPr>
        <w:t>.</w:t>
      </w:r>
      <w:r w:rsidRPr="00A30AD7">
        <w:rPr>
          <w:rFonts w:eastAsia="Times New Roman"/>
          <w:szCs w:val="24"/>
        </w:rPr>
        <w:t xml:space="preserve"> Σπύρου που ανήκει στο</w:t>
      </w:r>
      <w:r>
        <w:rPr>
          <w:rFonts w:eastAsia="Times New Roman"/>
          <w:szCs w:val="24"/>
        </w:rPr>
        <w:t>ν</w:t>
      </w:r>
      <w:r w:rsidRPr="00A30AD7">
        <w:rPr>
          <w:rFonts w:eastAsia="Times New Roman"/>
          <w:szCs w:val="24"/>
        </w:rPr>
        <w:t xml:space="preserve"> δικό σας χώρο και </w:t>
      </w:r>
      <w:r>
        <w:rPr>
          <w:rFonts w:eastAsia="Times New Roman"/>
          <w:szCs w:val="24"/>
        </w:rPr>
        <w:t>ωρυόταν</w:t>
      </w:r>
      <w:r w:rsidRPr="00A30AD7">
        <w:rPr>
          <w:rFonts w:eastAsia="Times New Roman"/>
          <w:szCs w:val="24"/>
        </w:rPr>
        <w:t xml:space="preserve"> πάνω από την εξέδρα του </w:t>
      </w:r>
      <w:r>
        <w:rPr>
          <w:rFonts w:eastAsia="Times New Roman"/>
          <w:szCs w:val="24"/>
        </w:rPr>
        <w:t>συλλαλητηρίου.</w:t>
      </w:r>
      <w:r w:rsidRPr="00A30AD7">
        <w:rPr>
          <w:rFonts w:eastAsia="Times New Roman"/>
          <w:szCs w:val="24"/>
        </w:rPr>
        <w:t xml:space="preserve"> Απαντάει </w:t>
      </w:r>
      <w:r>
        <w:rPr>
          <w:rFonts w:eastAsia="Times New Roman"/>
          <w:szCs w:val="24"/>
        </w:rPr>
        <w:t>και λέει: Τ</w:t>
      </w:r>
      <w:r w:rsidRPr="00A30AD7">
        <w:rPr>
          <w:rFonts w:eastAsia="Times New Roman"/>
          <w:szCs w:val="24"/>
        </w:rPr>
        <w:t>ότε γεννήθηκε</w:t>
      </w:r>
      <w:r>
        <w:rPr>
          <w:rFonts w:eastAsia="Times New Roman"/>
          <w:szCs w:val="24"/>
        </w:rPr>
        <w:t>,</w:t>
      </w:r>
      <w:r w:rsidRPr="00A30AD7">
        <w:rPr>
          <w:rFonts w:eastAsia="Times New Roman"/>
          <w:szCs w:val="24"/>
        </w:rPr>
        <w:t xml:space="preserve"> στις 7 Απριλίου 13</w:t>
      </w:r>
      <w:r>
        <w:rPr>
          <w:rFonts w:eastAsia="Times New Roman"/>
          <w:szCs w:val="24"/>
        </w:rPr>
        <w:t>,</w:t>
      </w:r>
      <w:r w:rsidRPr="00A30AD7">
        <w:rPr>
          <w:rFonts w:eastAsia="Times New Roman"/>
          <w:szCs w:val="24"/>
        </w:rPr>
        <w:t xml:space="preserve"> το πρώτο </w:t>
      </w:r>
      <w:r>
        <w:rPr>
          <w:rFonts w:eastAsia="Times New Roman"/>
          <w:szCs w:val="24"/>
        </w:rPr>
        <w:t xml:space="preserve">μη </w:t>
      </w:r>
      <w:r w:rsidRPr="00A30AD7">
        <w:rPr>
          <w:rFonts w:eastAsia="Times New Roman"/>
          <w:szCs w:val="24"/>
        </w:rPr>
        <w:t xml:space="preserve">ελληνικό </w:t>
      </w:r>
      <w:r w:rsidRPr="00A30AD7">
        <w:rPr>
          <w:rFonts w:eastAsia="Times New Roman"/>
          <w:szCs w:val="24"/>
        </w:rPr>
        <w:t xml:space="preserve">κράτος με το όνομα </w:t>
      </w:r>
      <w:r>
        <w:rPr>
          <w:rFonts w:eastAsia="Times New Roman"/>
          <w:szCs w:val="24"/>
        </w:rPr>
        <w:t>«</w:t>
      </w:r>
      <w:r w:rsidRPr="00A30AD7">
        <w:rPr>
          <w:rFonts w:eastAsia="Times New Roman"/>
          <w:szCs w:val="24"/>
        </w:rPr>
        <w:t>Μακεδονία</w:t>
      </w:r>
      <w:r>
        <w:rPr>
          <w:rFonts w:eastAsia="Times New Roman"/>
          <w:szCs w:val="24"/>
        </w:rPr>
        <w:t>».</w:t>
      </w:r>
    </w:p>
    <w:p w14:paraId="77C02F96" w14:textId="77777777" w:rsidR="006113A9" w:rsidRDefault="006B6FC4">
      <w:pPr>
        <w:tabs>
          <w:tab w:val="left" w:pos="2820"/>
        </w:tabs>
        <w:spacing w:line="600" w:lineRule="auto"/>
        <w:ind w:firstLine="720"/>
        <w:contextualSpacing/>
        <w:jc w:val="both"/>
        <w:rPr>
          <w:rFonts w:eastAsia="Times New Roman"/>
          <w:szCs w:val="24"/>
        </w:rPr>
      </w:pPr>
      <w:r>
        <w:rPr>
          <w:rFonts w:eastAsia="Times New Roman" w:cs="Times New Roman"/>
          <w:szCs w:val="24"/>
        </w:rPr>
        <w:lastRenderedPageBreak/>
        <w:t>(Στο σημείο αυτό ο Βουλευτής κ. Αλέξανδρος Τριανταφυλλίδης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77C02F97" w14:textId="77777777" w:rsidR="006113A9" w:rsidRDefault="006B6FC4">
      <w:pPr>
        <w:spacing w:line="600" w:lineRule="auto"/>
        <w:ind w:firstLine="720"/>
        <w:contextualSpacing/>
        <w:jc w:val="both"/>
        <w:rPr>
          <w:rFonts w:eastAsia="Times New Roman"/>
          <w:szCs w:val="24"/>
        </w:rPr>
      </w:pPr>
      <w:r w:rsidRPr="00A30AD7">
        <w:rPr>
          <w:rFonts w:eastAsia="Times New Roman"/>
          <w:szCs w:val="24"/>
        </w:rPr>
        <w:t xml:space="preserve">Ο </w:t>
      </w:r>
      <w:r w:rsidRPr="00A30AD7">
        <w:rPr>
          <w:rFonts w:eastAsia="Times New Roman"/>
          <w:szCs w:val="24"/>
        </w:rPr>
        <w:t>ορισμός του ναυαγίου στο Σκοπιανό περιγράφεται με ενάργεια από τα λόγια των ίδιων των μοιραίων πρωταγωνιστών</w:t>
      </w:r>
      <w:r>
        <w:rPr>
          <w:rFonts w:eastAsia="Times New Roman"/>
          <w:szCs w:val="24"/>
        </w:rPr>
        <w:t xml:space="preserve"> του.</w:t>
      </w:r>
    </w:p>
    <w:p w14:paraId="77C02F98" w14:textId="77777777" w:rsidR="006113A9" w:rsidRDefault="006B6FC4">
      <w:pPr>
        <w:spacing w:line="600" w:lineRule="auto"/>
        <w:ind w:firstLine="720"/>
        <w:contextualSpacing/>
        <w:jc w:val="both"/>
        <w:rPr>
          <w:rFonts w:eastAsia="Times New Roman"/>
          <w:szCs w:val="24"/>
        </w:rPr>
      </w:pPr>
      <w:r>
        <w:rPr>
          <w:rFonts w:eastAsia="Times New Roman"/>
          <w:szCs w:val="24"/>
        </w:rPr>
        <w:t xml:space="preserve">Θα αναρωτιούνται </w:t>
      </w:r>
      <w:r w:rsidRPr="00A30AD7">
        <w:rPr>
          <w:rFonts w:eastAsia="Times New Roman"/>
          <w:szCs w:val="24"/>
        </w:rPr>
        <w:t xml:space="preserve">και </w:t>
      </w:r>
      <w:r>
        <w:rPr>
          <w:rFonts w:eastAsia="Times New Roman"/>
          <w:szCs w:val="24"/>
        </w:rPr>
        <w:t xml:space="preserve">οι </w:t>
      </w:r>
      <w:r w:rsidRPr="00A30AD7">
        <w:rPr>
          <w:rFonts w:eastAsia="Times New Roman"/>
          <w:szCs w:val="24"/>
        </w:rPr>
        <w:t>νεότερες γενιές</w:t>
      </w:r>
      <w:r>
        <w:rPr>
          <w:rFonts w:eastAsia="Times New Roman"/>
          <w:szCs w:val="24"/>
        </w:rPr>
        <w:t>,</w:t>
      </w:r>
      <w:r w:rsidRPr="00A30AD7">
        <w:rPr>
          <w:rFonts w:eastAsia="Times New Roman"/>
          <w:szCs w:val="24"/>
        </w:rPr>
        <w:t xml:space="preserve"> γιατί ο κρίσιμος χρόνος ήταν το 1990</w:t>
      </w:r>
      <w:r>
        <w:rPr>
          <w:rFonts w:eastAsia="Times New Roman"/>
          <w:szCs w:val="24"/>
        </w:rPr>
        <w:t>.</w:t>
      </w:r>
      <w:r w:rsidRPr="00A30AD7">
        <w:rPr>
          <w:rFonts w:eastAsia="Times New Roman"/>
          <w:szCs w:val="24"/>
        </w:rPr>
        <w:t xml:space="preserve"> Γιατί τότε είχαμε το συγκριτικό διπλωματικό πλεονέκτημα</w:t>
      </w:r>
      <w:r>
        <w:rPr>
          <w:rFonts w:eastAsia="Times New Roman"/>
          <w:szCs w:val="24"/>
        </w:rPr>
        <w:t>.</w:t>
      </w:r>
      <w:r w:rsidRPr="00A30AD7">
        <w:rPr>
          <w:rFonts w:eastAsia="Times New Roman"/>
          <w:szCs w:val="24"/>
        </w:rPr>
        <w:t xml:space="preserve"> Γιατί </w:t>
      </w:r>
      <w:r w:rsidRPr="00A30AD7">
        <w:rPr>
          <w:rFonts w:eastAsia="Times New Roman"/>
          <w:szCs w:val="24"/>
        </w:rPr>
        <w:t>τότε η ενιαία Γιουγκοσλαβία διαλύθηκε και μοιράστηκε σε έξι κράτη</w:t>
      </w:r>
      <w:r>
        <w:rPr>
          <w:rFonts w:eastAsia="Times New Roman"/>
          <w:szCs w:val="24"/>
        </w:rPr>
        <w:t>.</w:t>
      </w:r>
      <w:r w:rsidRPr="00A30AD7">
        <w:rPr>
          <w:rFonts w:eastAsia="Times New Roman"/>
          <w:szCs w:val="24"/>
        </w:rPr>
        <w:t xml:space="preserve"> Ήταν τότε που η Γερμανία αδημονούσε να αναγνωριστεί η Κροατία και </w:t>
      </w:r>
      <w:r>
        <w:rPr>
          <w:rFonts w:eastAsia="Times New Roman"/>
          <w:szCs w:val="24"/>
        </w:rPr>
        <w:t xml:space="preserve">η </w:t>
      </w:r>
      <w:r w:rsidRPr="00A30AD7">
        <w:rPr>
          <w:rFonts w:eastAsia="Times New Roman"/>
          <w:szCs w:val="24"/>
        </w:rPr>
        <w:t>Σλοβενία</w:t>
      </w:r>
      <w:r>
        <w:rPr>
          <w:rFonts w:eastAsia="Times New Roman"/>
          <w:szCs w:val="24"/>
        </w:rPr>
        <w:t>.</w:t>
      </w:r>
      <w:r w:rsidRPr="00A30AD7">
        <w:rPr>
          <w:rFonts w:eastAsia="Times New Roman"/>
          <w:szCs w:val="24"/>
        </w:rPr>
        <w:t xml:space="preserve"> </w:t>
      </w:r>
      <w:r>
        <w:rPr>
          <w:rFonts w:eastAsia="Times New Roman"/>
          <w:szCs w:val="24"/>
        </w:rPr>
        <w:t xml:space="preserve">Τότε </w:t>
      </w:r>
      <w:r w:rsidRPr="00A30AD7">
        <w:rPr>
          <w:rFonts w:eastAsia="Times New Roman"/>
          <w:szCs w:val="24"/>
        </w:rPr>
        <w:t xml:space="preserve">θα έπρεπε να </w:t>
      </w:r>
      <w:r>
        <w:rPr>
          <w:rFonts w:eastAsia="Times New Roman"/>
          <w:szCs w:val="24"/>
        </w:rPr>
        <w:t>στηλώσουμε</w:t>
      </w:r>
      <w:r w:rsidRPr="00A30AD7">
        <w:rPr>
          <w:rFonts w:eastAsia="Times New Roman"/>
          <w:szCs w:val="24"/>
        </w:rPr>
        <w:t xml:space="preserve"> τα πόδια</w:t>
      </w:r>
      <w:r>
        <w:rPr>
          <w:rFonts w:eastAsia="Times New Roman"/>
          <w:szCs w:val="24"/>
        </w:rPr>
        <w:t>.</w:t>
      </w:r>
    </w:p>
    <w:p w14:paraId="77C02F99"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w:t>
      </w:r>
      <w:r>
        <w:rPr>
          <w:rFonts w:eastAsia="Times New Roman" w:cs="Times New Roman"/>
          <w:szCs w:val="24"/>
        </w:rPr>
        <w:t>κυρίου Βουλευτή)</w:t>
      </w:r>
    </w:p>
    <w:p w14:paraId="77C02F9A" w14:textId="77777777" w:rsidR="006113A9" w:rsidRDefault="006B6FC4">
      <w:pPr>
        <w:spacing w:line="600" w:lineRule="auto"/>
        <w:ind w:firstLine="720"/>
        <w:contextualSpacing/>
        <w:jc w:val="both"/>
        <w:rPr>
          <w:rFonts w:eastAsia="Times New Roman"/>
          <w:szCs w:val="24"/>
        </w:rPr>
      </w:pPr>
      <w:r>
        <w:rPr>
          <w:rFonts w:eastAsia="Times New Roman"/>
          <w:szCs w:val="24"/>
        </w:rPr>
        <w:t xml:space="preserve">Την επιείκειά σας, </w:t>
      </w:r>
      <w:r>
        <w:rPr>
          <w:rFonts w:eastAsia="Times New Roman"/>
          <w:szCs w:val="24"/>
        </w:rPr>
        <w:t>κ</w:t>
      </w:r>
      <w:r>
        <w:rPr>
          <w:rFonts w:eastAsia="Times New Roman"/>
          <w:szCs w:val="24"/>
        </w:rPr>
        <w:t>ύριε Πρόεδρε. Σας ευχαριστώ.</w:t>
      </w:r>
    </w:p>
    <w:p w14:paraId="77C02F9B" w14:textId="77777777" w:rsidR="006113A9" w:rsidRDefault="006B6FC4">
      <w:pPr>
        <w:spacing w:line="600" w:lineRule="auto"/>
        <w:ind w:firstLine="720"/>
        <w:contextualSpacing/>
        <w:jc w:val="both"/>
        <w:rPr>
          <w:rFonts w:eastAsia="Times New Roman"/>
          <w:szCs w:val="24"/>
        </w:rPr>
      </w:pPr>
      <w:r>
        <w:rPr>
          <w:rFonts w:eastAsia="Times New Roman"/>
          <w:b/>
          <w:szCs w:val="24"/>
        </w:rPr>
        <w:t xml:space="preserve">ΠΡΟΕΔΡΕΥΩΝ (Νικήτας Κακλαμάνης): </w:t>
      </w:r>
      <w:r w:rsidRPr="00A30AD7">
        <w:rPr>
          <w:rFonts w:eastAsia="Times New Roman"/>
          <w:szCs w:val="24"/>
        </w:rPr>
        <w:t xml:space="preserve">Δεν θα έχετε </w:t>
      </w:r>
      <w:r>
        <w:rPr>
          <w:rFonts w:eastAsia="Times New Roman"/>
          <w:szCs w:val="24"/>
        </w:rPr>
        <w:t>επιείκεια, κύριε Τριανταφυλλίδη.</w:t>
      </w:r>
      <w:r w:rsidRPr="00A30AD7">
        <w:rPr>
          <w:rFonts w:eastAsia="Times New Roman"/>
          <w:szCs w:val="24"/>
        </w:rPr>
        <w:t xml:space="preserve"> Σε μισό λεπτό θα κλείσετε</w:t>
      </w:r>
      <w:r>
        <w:rPr>
          <w:rFonts w:eastAsia="Times New Roman"/>
          <w:szCs w:val="24"/>
        </w:rPr>
        <w:t>.</w:t>
      </w:r>
    </w:p>
    <w:p w14:paraId="77C02F9C" w14:textId="77777777" w:rsidR="006113A9" w:rsidRDefault="006B6FC4">
      <w:pPr>
        <w:spacing w:line="600" w:lineRule="auto"/>
        <w:ind w:firstLine="720"/>
        <w:contextualSpacing/>
        <w:jc w:val="both"/>
        <w:rPr>
          <w:rFonts w:eastAsia="Times New Roman"/>
          <w:szCs w:val="24"/>
        </w:rPr>
      </w:pPr>
      <w:r>
        <w:rPr>
          <w:rFonts w:eastAsia="Times New Roman"/>
          <w:b/>
          <w:szCs w:val="24"/>
        </w:rPr>
        <w:lastRenderedPageBreak/>
        <w:t xml:space="preserve">ΑΛΕΞΑΝΔΡΟΣ ΤΡΙΑΝΤΑΦΥΛΛΙΔΗΣ: </w:t>
      </w:r>
      <w:r>
        <w:rPr>
          <w:rFonts w:eastAsia="Times New Roman"/>
          <w:szCs w:val="24"/>
        </w:rPr>
        <w:t>Τότε θα έπρεπε να πούμε ν</w:t>
      </w:r>
      <w:r w:rsidRPr="00A30AD7">
        <w:rPr>
          <w:rFonts w:eastAsia="Times New Roman"/>
          <w:szCs w:val="24"/>
        </w:rPr>
        <w:t>α μην προχωρήσει κα</w:t>
      </w:r>
      <w:r>
        <w:rPr>
          <w:rFonts w:eastAsia="Times New Roman"/>
          <w:szCs w:val="24"/>
        </w:rPr>
        <w:t>μ</w:t>
      </w:r>
      <w:r w:rsidRPr="00A30AD7">
        <w:rPr>
          <w:rFonts w:eastAsia="Times New Roman"/>
          <w:szCs w:val="24"/>
        </w:rPr>
        <w:t xml:space="preserve">μία </w:t>
      </w:r>
      <w:r w:rsidRPr="00A30AD7">
        <w:rPr>
          <w:rFonts w:eastAsia="Times New Roman"/>
          <w:szCs w:val="24"/>
        </w:rPr>
        <w:t>αναγνώριση από την ΕΟΚ</w:t>
      </w:r>
      <w:r>
        <w:rPr>
          <w:rFonts w:eastAsia="Times New Roman"/>
          <w:szCs w:val="24"/>
        </w:rPr>
        <w:t>, αν δεν αναγνωρίζονταν</w:t>
      </w:r>
      <w:r w:rsidRPr="00A30AD7">
        <w:rPr>
          <w:rFonts w:eastAsia="Times New Roman"/>
          <w:szCs w:val="24"/>
        </w:rPr>
        <w:t xml:space="preserve"> τα Σκόπια χωρίς αναφορά </w:t>
      </w:r>
      <w:r>
        <w:rPr>
          <w:rFonts w:eastAsia="Times New Roman"/>
          <w:szCs w:val="24"/>
        </w:rPr>
        <w:t>στο όνομα</w:t>
      </w:r>
      <w:r w:rsidRPr="00A30AD7">
        <w:rPr>
          <w:rFonts w:eastAsia="Times New Roman"/>
          <w:szCs w:val="24"/>
        </w:rPr>
        <w:t xml:space="preserve"> της Μακεδονίας</w:t>
      </w:r>
      <w:r>
        <w:rPr>
          <w:rFonts w:eastAsia="Times New Roman"/>
          <w:szCs w:val="24"/>
        </w:rPr>
        <w:t>.</w:t>
      </w:r>
      <w:r w:rsidRPr="00A30AD7">
        <w:rPr>
          <w:rFonts w:eastAsia="Times New Roman"/>
          <w:szCs w:val="24"/>
        </w:rPr>
        <w:t xml:space="preserve"> Τότε μπορούσε να ακυρωθεί στο σύνολό του το </w:t>
      </w:r>
      <w:r>
        <w:rPr>
          <w:rFonts w:eastAsia="Times New Roman"/>
          <w:szCs w:val="24"/>
        </w:rPr>
        <w:t>κ</w:t>
      </w:r>
      <w:r w:rsidRPr="00A30AD7">
        <w:rPr>
          <w:rFonts w:eastAsia="Times New Roman"/>
          <w:szCs w:val="24"/>
        </w:rPr>
        <w:t>ρατικό ιδεολόγημα</w:t>
      </w:r>
      <w:r>
        <w:rPr>
          <w:rFonts w:eastAsia="Times New Roman"/>
          <w:szCs w:val="24"/>
        </w:rPr>
        <w:t xml:space="preserve"> του μ</w:t>
      </w:r>
      <w:r w:rsidRPr="00A30AD7">
        <w:rPr>
          <w:rFonts w:eastAsia="Times New Roman"/>
          <w:szCs w:val="24"/>
        </w:rPr>
        <w:t>ακεδονικού αλυτρωτισμού</w:t>
      </w:r>
      <w:r>
        <w:rPr>
          <w:rFonts w:eastAsia="Times New Roman"/>
          <w:szCs w:val="24"/>
        </w:rPr>
        <w:t>,</w:t>
      </w:r>
      <w:r w:rsidRPr="00A30AD7">
        <w:rPr>
          <w:rFonts w:eastAsia="Times New Roman"/>
          <w:szCs w:val="24"/>
        </w:rPr>
        <w:t xml:space="preserve"> τότε που είχαμε το συγκριτικό πλεονέκτημα</w:t>
      </w:r>
      <w:r>
        <w:rPr>
          <w:rFonts w:eastAsia="Times New Roman"/>
          <w:szCs w:val="24"/>
        </w:rPr>
        <w:t>.</w:t>
      </w:r>
      <w:r w:rsidRPr="00A30AD7">
        <w:rPr>
          <w:rFonts w:eastAsia="Times New Roman"/>
          <w:szCs w:val="24"/>
        </w:rPr>
        <w:t xml:space="preserve"> </w:t>
      </w:r>
    </w:p>
    <w:p w14:paraId="77C02F9D" w14:textId="77777777" w:rsidR="006113A9" w:rsidRDefault="006B6FC4">
      <w:pPr>
        <w:spacing w:line="600" w:lineRule="auto"/>
        <w:ind w:firstLine="720"/>
        <w:contextualSpacing/>
        <w:jc w:val="both"/>
        <w:rPr>
          <w:rFonts w:eastAsia="Times New Roman"/>
          <w:szCs w:val="24"/>
        </w:rPr>
      </w:pPr>
      <w:r w:rsidRPr="00A30AD7">
        <w:rPr>
          <w:rFonts w:eastAsia="Times New Roman"/>
          <w:szCs w:val="24"/>
        </w:rPr>
        <w:t>Δυστυχώς κάτι τ</w:t>
      </w:r>
      <w:r>
        <w:rPr>
          <w:rFonts w:eastAsia="Times New Roman"/>
          <w:szCs w:val="24"/>
        </w:rPr>
        <w:t>έτοιο δε</w:t>
      </w:r>
      <w:r>
        <w:rPr>
          <w:rFonts w:eastAsia="Times New Roman"/>
          <w:szCs w:val="24"/>
        </w:rPr>
        <w:t>ν έγινε και είδαμε μετά, το</w:t>
      </w:r>
      <w:r w:rsidRPr="00A30AD7">
        <w:rPr>
          <w:rFonts w:eastAsia="Times New Roman"/>
          <w:szCs w:val="24"/>
        </w:rPr>
        <w:t xml:space="preserve"> 2011</w:t>
      </w:r>
      <w:r>
        <w:rPr>
          <w:rFonts w:eastAsia="Times New Roman"/>
          <w:szCs w:val="24"/>
        </w:rPr>
        <w:t>,</w:t>
      </w:r>
      <w:r w:rsidRPr="00A30AD7">
        <w:rPr>
          <w:rFonts w:eastAsia="Times New Roman"/>
          <w:szCs w:val="24"/>
        </w:rPr>
        <w:t xml:space="preserve"> στους </w:t>
      </w:r>
      <w:r>
        <w:rPr>
          <w:rFonts w:eastAsia="Times New Roman"/>
          <w:szCs w:val="24"/>
        </w:rPr>
        <w:t>«</w:t>
      </w:r>
      <w:r w:rsidRPr="00A30AD7">
        <w:rPr>
          <w:rFonts w:eastAsia="Times New Roman"/>
          <w:szCs w:val="24"/>
        </w:rPr>
        <w:t>Φακέλους</w:t>
      </w:r>
      <w:r>
        <w:rPr>
          <w:rFonts w:eastAsia="Times New Roman"/>
          <w:szCs w:val="24"/>
        </w:rPr>
        <w:t>»</w:t>
      </w:r>
      <w:r w:rsidRPr="00A30AD7">
        <w:rPr>
          <w:rFonts w:eastAsia="Times New Roman"/>
          <w:szCs w:val="24"/>
        </w:rPr>
        <w:t xml:space="preserve"> του Αλέξη Παπαχελά τους δύο πρωταγωνιστές να αλληλοκατηγορούνται</w:t>
      </w:r>
      <w:r>
        <w:rPr>
          <w:rFonts w:eastAsia="Times New Roman"/>
          <w:szCs w:val="24"/>
        </w:rPr>
        <w:t>.</w:t>
      </w:r>
      <w:r w:rsidRPr="00A30AD7">
        <w:rPr>
          <w:rFonts w:eastAsia="Times New Roman"/>
          <w:szCs w:val="24"/>
        </w:rPr>
        <w:t xml:space="preserve"> Κωνσταντίνος Μητσοτάκης</w:t>
      </w:r>
      <w:r>
        <w:rPr>
          <w:rFonts w:eastAsia="Times New Roman"/>
          <w:szCs w:val="24"/>
        </w:rPr>
        <w:t>:</w:t>
      </w:r>
      <w:r w:rsidRPr="00A30AD7">
        <w:rPr>
          <w:rFonts w:eastAsia="Times New Roman"/>
          <w:szCs w:val="24"/>
        </w:rPr>
        <w:t xml:space="preserve"> </w:t>
      </w:r>
      <w:r>
        <w:rPr>
          <w:rFonts w:eastAsia="Times New Roman"/>
          <w:szCs w:val="24"/>
        </w:rPr>
        <w:t>«</w:t>
      </w:r>
      <w:r w:rsidRPr="00A30AD7">
        <w:rPr>
          <w:rFonts w:eastAsia="Times New Roman"/>
          <w:szCs w:val="24"/>
        </w:rPr>
        <w:t xml:space="preserve">Ο Σαμαράς </w:t>
      </w:r>
      <w:r>
        <w:rPr>
          <w:rFonts w:eastAsia="Times New Roman"/>
          <w:szCs w:val="24"/>
        </w:rPr>
        <w:t>ό</w:t>
      </w:r>
      <w:r w:rsidRPr="00A30AD7">
        <w:rPr>
          <w:rFonts w:eastAsia="Times New Roman"/>
          <w:szCs w:val="24"/>
        </w:rPr>
        <w:t xml:space="preserve">χι </w:t>
      </w:r>
      <w:r>
        <w:rPr>
          <w:rFonts w:eastAsia="Times New Roman"/>
          <w:szCs w:val="24"/>
        </w:rPr>
        <w:t xml:space="preserve">από </w:t>
      </w:r>
      <w:r w:rsidRPr="00A30AD7">
        <w:rPr>
          <w:rFonts w:eastAsia="Times New Roman"/>
          <w:szCs w:val="24"/>
        </w:rPr>
        <w:t>κακή πρόθεση</w:t>
      </w:r>
      <w:r>
        <w:rPr>
          <w:rFonts w:eastAsia="Times New Roman"/>
          <w:szCs w:val="24"/>
        </w:rPr>
        <w:t>,</w:t>
      </w:r>
      <w:r w:rsidRPr="00A30AD7">
        <w:rPr>
          <w:rFonts w:eastAsia="Times New Roman"/>
          <w:szCs w:val="24"/>
        </w:rPr>
        <w:t xml:space="preserve"> βέβαια</w:t>
      </w:r>
      <w:r>
        <w:rPr>
          <w:rFonts w:eastAsia="Times New Roman"/>
          <w:szCs w:val="24"/>
        </w:rPr>
        <w:t>,</w:t>
      </w:r>
      <w:r w:rsidRPr="00A30AD7">
        <w:rPr>
          <w:rFonts w:eastAsia="Times New Roman"/>
          <w:szCs w:val="24"/>
        </w:rPr>
        <w:t xml:space="preserve"> αλλά από ανικανότητα</w:t>
      </w:r>
      <w:r>
        <w:rPr>
          <w:rFonts w:eastAsia="Times New Roman"/>
          <w:szCs w:val="24"/>
        </w:rPr>
        <w:t xml:space="preserve"> τα</w:t>
      </w:r>
      <w:r w:rsidRPr="00A30AD7">
        <w:rPr>
          <w:rFonts w:eastAsia="Times New Roman"/>
          <w:szCs w:val="24"/>
        </w:rPr>
        <w:t xml:space="preserve"> έκανε μούσκεμα</w:t>
      </w:r>
      <w:r>
        <w:rPr>
          <w:rFonts w:eastAsia="Times New Roman"/>
          <w:szCs w:val="24"/>
        </w:rPr>
        <w:t>». Σαμαράς: «</w:t>
      </w:r>
      <w:r w:rsidRPr="00A30AD7">
        <w:rPr>
          <w:rFonts w:eastAsia="Times New Roman"/>
          <w:szCs w:val="24"/>
        </w:rPr>
        <w:t xml:space="preserve">Ο </w:t>
      </w:r>
      <w:r>
        <w:rPr>
          <w:rFonts w:eastAsia="Times New Roman"/>
          <w:szCs w:val="24"/>
        </w:rPr>
        <w:t>Μητσοτάκης έλεγε: «</w:t>
      </w:r>
      <w:r w:rsidRPr="00A30AD7">
        <w:rPr>
          <w:rFonts w:eastAsia="Times New Roman"/>
          <w:szCs w:val="24"/>
        </w:rPr>
        <w:t>Τ</w:t>
      </w:r>
      <w:r w:rsidRPr="00A30AD7">
        <w:rPr>
          <w:rFonts w:eastAsia="Times New Roman"/>
          <w:szCs w:val="24"/>
        </w:rPr>
        <w:t>ο θέμα του ονόματος δεν το θεωρώ σοβαρό</w:t>
      </w:r>
      <w:r>
        <w:rPr>
          <w:rFonts w:eastAsia="Times New Roman"/>
          <w:szCs w:val="24"/>
        </w:rPr>
        <w:t>»».</w:t>
      </w:r>
      <w:r w:rsidRPr="00A30AD7">
        <w:rPr>
          <w:rFonts w:eastAsia="Times New Roman"/>
          <w:szCs w:val="24"/>
        </w:rPr>
        <w:t xml:space="preserve"> Επειδή είμαι άνθρωπος καλής πίστης</w:t>
      </w:r>
      <w:r>
        <w:rPr>
          <w:rFonts w:eastAsia="Times New Roman"/>
          <w:szCs w:val="24"/>
        </w:rPr>
        <w:t>,</w:t>
      </w:r>
      <w:r w:rsidRPr="00A30AD7">
        <w:rPr>
          <w:rFonts w:eastAsia="Times New Roman"/>
          <w:szCs w:val="24"/>
        </w:rPr>
        <w:t xml:space="preserve"> τους πιστεύω και τους δύο</w:t>
      </w:r>
      <w:r>
        <w:rPr>
          <w:rFonts w:eastAsia="Times New Roman"/>
          <w:szCs w:val="24"/>
        </w:rPr>
        <w:t>,</w:t>
      </w:r>
      <w:r w:rsidRPr="00A30AD7">
        <w:rPr>
          <w:rFonts w:eastAsia="Times New Roman"/>
          <w:szCs w:val="24"/>
        </w:rPr>
        <w:t xml:space="preserve"> δηλαδή ότι και ο Σαμαράς τα έκανε μούσκεμα και </w:t>
      </w:r>
      <w:r>
        <w:rPr>
          <w:rFonts w:eastAsia="Times New Roman"/>
          <w:szCs w:val="24"/>
        </w:rPr>
        <w:t>η κ</w:t>
      </w:r>
      <w:r w:rsidRPr="00A30AD7">
        <w:rPr>
          <w:rFonts w:eastAsia="Times New Roman"/>
          <w:szCs w:val="24"/>
        </w:rPr>
        <w:t>υβέρνηση Μητσοτάκη παραχώρησε το όνομα της Μακεδονία</w:t>
      </w:r>
      <w:r>
        <w:rPr>
          <w:rFonts w:eastAsia="Times New Roman"/>
          <w:szCs w:val="24"/>
        </w:rPr>
        <w:t>ς.</w:t>
      </w:r>
    </w:p>
    <w:p w14:paraId="77C02F9E" w14:textId="77777777" w:rsidR="006113A9" w:rsidRDefault="006B6FC4">
      <w:pPr>
        <w:spacing w:line="600" w:lineRule="auto"/>
        <w:ind w:firstLine="720"/>
        <w:contextualSpacing/>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Κύριε Τρ</w:t>
      </w:r>
      <w:r w:rsidRPr="00A30AD7">
        <w:rPr>
          <w:rFonts w:eastAsia="Times New Roman"/>
          <w:szCs w:val="24"/>
        </w:rPr>
        <w:t>ιανταφυλλίδη</w:t>
      </w:r>
      <w:r>
        <w:rPr>
          <w:rFonts w:eastAsia="Times New Roman"/>
          <w:szCs w:val="24"/>
        </w:rPr>
        <w:t>, κλείστε, παρακαλώ.</w:t>
      </w:r>
    </w:p>
    <w:p w14:paraId="77C02F9F" w14:textId="77777777" w:rsidR="006113A9" w:rsidRDefault="006B6FC4">
      <w:pPr>
        <w:spacing w:line="600" w:lineRule="auto"/>
        <w:ind w:firstLine="720"/>
        <w:contextualSpacing/>
        <w:jc w:val="both"/>
        <w:rPr>
          <w:rFonts w:eastAsia="Times New Roman"/>
          <w:szCs w:val="24"/>
        </w:rPr>
      </w:pPr>
      <w:r>
        <w:rPr>
          <w:rFonts w:eastAsia="Times New Roman"/>
          <w:b/>
          <w:szCs w:val="24"/>
        </w:rPr>
        <w:t xml:space="preserve">ΑΛΕΞΑΝΔΡΟΣ ΤΡΙΑΝΤΑΦΥΛΛΙΔΗΣ: </w:t>
      </w:r>
      <w:r w:rsidRPr="00A30AD7">
        <w:rPr>
          <w:rFonts w:eastAsia="Times New Roman"/>
          <w:szCs w:val="24"/>
        </w:rPr>
        <w:t>Ολοκλήρωσα</w:t>
      </w:r>
      <w:r>
        <w:rPr>
          <w:rFonts w:eastAsia="Times New Roman"/>
          <w:szCs w:val="24"/>
        </w:rPr>
        <w:t>, κύριε Πρόεδρε.</w:t>
      </w:r>
      <w:r w:rsidRPr="00A30AD7">
        <w:rPr>
          <w:rFonts w:eastAsia="Times New Roman"/>
          <w:szCs w:val="24"/>
        </w:rPr>
        <w:t xml:space="preserve"> </w:t>
      </w:r>
    </w:p>
    <w:p w14:paraId="77C02FA0" w14:textId="77777777" w:rsidR="006113A9" w:rsidRDefault="006B6FC4">
      <w:pPr>
        <w:spacing w:line="600" w:lineRule="auto"/>
        <w:ind w:firstLine="720"/>
        <w:contextualSpacing/>
        <w:jc w:val="both"/>
        <w:rPr>
          <w:rFonts w:eastAsia="Times New Roman"/>
          <w:szCs w:val="24"/>
        </w:rPr>
      </w:pPr>
      <w:r w:rsidRPr="00A30AD7">
        <w:rPr>
          <w:rFonts w:eastAsia="Times New Roman"/>
          <w:szCs w:val="24"/>
        </w:rPr>
        <w:lastRenderedPageBreak/>
        <w:t xml:space="preserve">Καταθέτω στα Πρακτικά και </w:t>
      </w:r>
      <w:r>
        <w:rPr>
          <w:rFonts w:eastAsia="Times New Roman"/>
          <w:szCs w:val="24"/>
        </w:rPr>
        <w:t>τη δήλωση</w:t>
      </w:r>
      <w:r w:rsidRPr="00A30AD7">
        <w:rPr>
          <w:rFonts w:eastAsia="Times New Roman"/>
          <w:szCs w:val="24"/>
        </w:rPr>
        <w:t xml:space="preserve"> του Γεωργίου Ράλλη του πρ</w:t>
      </w:r>
      <w:r>
        <w:rPr>
          <w:rFonts w:eastAsia="Times New Roman"/>
          <w:szCs w:val="24"/>
        </w:rPr>
        <w:t>ώην Πρωθυπουργού στο βιβλίο του: «</w:t>
      </w:r>
      <w:r w:rsidRPr="00A30AD7">
        <w:rPr>
          <w:rFonts w:eastAsia="Times New Roman"/>
          <w:szCs w:val="24"/>
        </w:rPr>
        <w:t>Εις ώτα μη ακουόντων</w:t>
      </w:r>
      <w:r>
        <w:rPr>
          <w:rFonts w:eastAsia="Times New Roman"/>
          <w:szCs w:val="24"/>
        </w:rPr>
        <w:t>».</w:t>
      </w:r>
      <w:r w:rsidRPr="00A30AD7">
        <w:rPr>
          <w:rFonts w:eastAsia="Times New Roman"/>
          <w:szCs w:val="24"/>
        </w:rPr>
        <w:t xml:space="preserve"> Δεν έχω χρόνο να το διαβάσω</w:t>
      </w:r>
      <w:r>
        <w:rPr>
          <w:rFonts w:eastAsia="Times New Roman"/>
          <w:szCs w:val="24"/>
        </w:rPr>
        <w:t>,</w:t>
      </w:r>
      <w:r w:rsidRPr="00A30AD7">
        <w:rPr>
          <w:rFonts w:eastAsia="Times New Roman"/>
          <w:szCs w:val="24"/>
        </w:rPr>
        <w:t xml:space="preserve"> να το </w:t>
      </w:r>
      <w:r>
        <w:rPr>
          <w:rFonts w:eastAsia="Times New Roman"/>
          <w:szCs w:val="24"/>
        </w:rPr>
        <w:t>επεξηγήσω.</w:t>
      </w:r>
    </w:p>
    <w:p w14:paraId="77C02FA1" w14:textId="77777777" w:rsidR="006113A9" w:rsidRDefault="006B6FC4">
      <w:pPr>
        <w:tabs>
          <w:tab w:val="left" w:pos="2820"/>
        </w:tabs>
        <w:spacing w:line="600" w:lineRule="auto"/>
        <w:ind w:firstLine="720"/>
        <w:contextualSpacing/>
        <w:jc w:val="both"/>
        <w:rPr>
          <w:rFonts w:eastAsia="Times New Roman"/>
          <w:szCs w:val="24"/>
        </w:rPr>
      </w:pPr>
      <w:r>
        <w:rPr>
          <w:rFonts w:eastAsia="Times New Roman" w:cs="Times New Roman"/>
          <w:szCs w:val="24"/>
        </w:rPr>
        <w:t>(Στ</w:t>
      </w:r>
      <w:r>
        <w:rPr>
          <w:rFonts w:eastAsia="Times New Roman" w:cs="Times New Roman"/>
          <w:szCs w:val="24"/>
        </w:rPr>
        <w:t>ο σημείο αυτό ο Βουλευτής κ. Αλέξανδρος Τριανταφυλλίδης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77C02FA2" w14:textId="77777777" w:rsidR="006113A9" w:rsidRDefault="006B6FC4">
      <w:pPr>
        <w:spacing w:line="600" w:lineRule="auto"/>
        <w:ind w:firstLine="720"/>
        <w:contextualSpacing/>
        <w:jc w:val="both"/>
        <w:rPr>
          <w:rFonts w:eastAsia="Times New Roman"/>
          <w:szCs w:val="24"/>
        </w:rPr>
      </w:pPr>
      <w:r w:rsidRPr="00A30AD7">
        <w:rPr>
          <w:rFonts w:eastAsia="Times New Roman"/>
          <w:szCs w:val="24"/>
        </w:rPr>
        <w:t>Τελειώνω απλά με την τελευταία μου σελίδ</w:t>
      </w:r>
      <w:r w:rsidRPr="00A30AD7">
        <w:rPr>
          <w:rFonts w:eastAsia="Times New Roman"/>
          <w:szCs w:val="24"/>
        </w:rPr>
        <w:t>α</w:t>
      </w:r>
      <w:r>
        <w:rPr>
          <w:rFonts w:eastAsia="Times New Roman"/>
          <w:szCs w:val="24"/>
        </w:rPr>
        <w:t>,</w:t>
      </w:r>
      <w:r w:rsidRPr="00A30AD7">
        <w:rPr>
          <w:rFonts w:eastAsia="Times New Roman"/>
          <w:szCs w:val="24"/>
        </w:rPr>
        <w:t xml:space="preserve"> απευθυνόμενος σε όλους τους Έλληνες πολίτες και ιδιαίτερα στους Μακεδόνες</w:t>
      </w:r>
      <w:r>
        <w:rPr>
          <w:rFonts w:eastAsia="Times New Roman"/>
          <w:szCs w:val="24"/>
        </w:rPr>
        <w:t>,</w:t>
      </w:r>
      <w:r w:rsidRPr="00A30AD7">
        <w:rPr>
          <w:rFonts w:eastAsia="Times New Roman"/>
          <w:szCs w:val="24"/>
        </w:rPr>
        <w:t xml:space="preserve"> που μες </w:t>
      </w:r>
      <w:r>
        <w:rPr>
          <w:rFonts w:eastAsia="Times New Roman"/>
          <w:szCs w:val="24"/>
        </w:rPr>
        <w:t>σ</w:t>
      </w:r>
      <w:r w:rsidRPr="00A30AD7">
        <w:rPr>
          <w:rFonts w:eastAsia="Times New Roman"/>
          <w:szCs w:val="24"/>
        </w:rPr>
        <w:t>το φυλλοκάρδι τους έχουν την ευαισθησία για τη Μακεδονία και θέλω να τους ρωτήσω</w:t>
      </w:r>
      <w:r>
        <w:rPr>
          <w:rFonts w:eastAsia="Times New Roman"/>
          <w:szCs w:val="24"/>
        </w:rPr>
        <w:t>:</w:t>
      </w:r>
      <w:r w:rsidRPr="00A30AD7">
        <w:rPr>
          <w:rFonts w:eastAsia="Times New Roman"/>
          <w:szCs w:val="24"/>
        </w:rPr>
        <w:t xml:space="preserve"> Αν αύριο δεν έχουμε τη Συμφωνία των Πρεσπών</w:t>
      </w:r>
      <w:r>
        <w:rPr>
          <w:rFonts w:eastAsia="Times New Roman"/>
          <w:szCs w:val="24"/>
        </w:rPr>
        <w:t>, επιθυμούν να επιστρέψουμε</w:t>
      </w:r>
      <w:r w:rsidRPr="00A30AD7">
        <w:rPr>
          <w:rFonts w:eastAsia="Times New Roman"/>
          <w:szCs w:val="24"/>
        </w:rPr>
        <w:t xml:space="preserve"> </w:t>
      </w:r>
      <w:r>
        <w:rPr>
          <w:rFonts w:eastAsia="Times New Roman"/>
          <w:szCs w:val="24"/>
        </w:rPr>
        <w:t>σ</w:t>
      </w:r>
      <w:r w:rsidRPr="00A30AD7">
        <w:rPr>
          <w:rFonts w:eastAsia="Times New Roman"/>
          <w:szCs w:val="24"/>
        </w:rPr>
        <w:t>το</w:t>
      </w:r>
      <w:r>
        <w:rPr>
          <w:rFonts w:eastAsia="Times New Roman"/>
          <w:szCs w:val="24"/>
        </w:rPr>
        <w:t xml:space="preserve"> </w:t>
      </w:r>
      <w:r w:rsidRPr="00A30AD7">
        <w:rPr>
          <w:rFonts w:eastAsia="Times New Roman"/>
          <w:szCs w:val="24"/>
        </w:rPr>
        <w:t xml:space="preserve">νέτο σκέτο </w:t>
      </w:r>
      <w:r>
        <w:rPr>
          <w:rFonts w:eastAsia="Times New Roman"/>
          <w:szCs w:val="24"/>
        </w:rPr>
        <w:t>«</w:t>
      </w:r>
      <w:r w:rsidRPr="00A30AD7">
        <w:rPr>
          <w:rFonts w:eastAsia="Times New Roman"/>
          <w:szCs w:val="24"/>
        </w:rPr>
        <w:t>Μακεδονία</w:t>
      </w:r>
      <w:r>
        <w:rPr>
          <w:rFonts w:eastAsia="Times New Roman"/>
          <w:szCs w:val="24"/>
        </w:rPr>
        <w:t>»</w:t>
      </w:r>
      <w:r w:rsidRPr="00A30AD7">
        <w:rPr>
          <w:rFonts w:eastAsia="Times New Roman"/>
          <w:szCs w:val="24"/>
        </w:rPr>
        <w:t xml:space="preserve"> των </w:t>
      </w:r>
      <w:r>
        <w:rPr>
          <w:rFonts w:eastAsia="Times New Roman"/>
          <w:szCs w:val="24"/>
        </w:rPr>
        <w:t>εκατόν σαράντα χωρών που την</w:t>
      </w:r>
      <w:r w:rsidRPr="00A30AD7">
        <w:rPr>
          <w:rFonts w:eastAsia="Times New Roman"/>
          <w:szCs w:val="24"/>
        </w:rPr>
        <w:t xml:space="preserve"> αναγνώρισαν</w:t>
      </w:r>
      <w:r>
        <w:rPr>
          <w:rFonts w:eastAsia="Times New Roman"/>
          <w:szCs w:val="24"/>
        </w:rPr>
        <w:t>;</w:t>
      </w:r>
      <w:r w:rsidRPr="00A30AD7">
        <w:rPr>
          <w:rFonts w:eastAsia="Times New Roman"/>
          <w:szCs w:val="24"/>
        </w:rPr>
        <w:t xml:space="preserve"> Το εθνικό μας συμφέρον επιτ</w:t>
      </w:r>
      <w:r>
        <w:rPr>
          <w:rFonts w:eastAsia="Times New Roman"/>
          <w:szCs w:val="24"/>
        </w:rPr>
        <w:t>ρέπει να ρίξουμε τη γειτονική χ</w:t>
      </w:r>
      <w:r w:rsidRPr="00A30AD7">
        <w:rPr>
          <w:rFonts w:eastAsia="Times New Roman"/>
          <w:szCs w:val="24"/>
        </w:rPr>
        <w:t xml:space="preserve">ώρα στην αγκαλιά της Αλβανίας και </w:t>
      </w:r>
      <w:r>
        <w:rPr>
          <w:rFonts w:eastAsia="Times New Roman"/>
          <w:szCs w:val="24"/>
        </w:rPr>
        <w:t xml:space="preserve">της </w:t>
      </w:r>
      <w:r w:rsidRPr="00A30AD7">
        <w:rPr>
          <w:rFonts w:eastAsia="Times New Roman"/>
          <w:szCs w:val="24"/>
        </w:rPr>
        <w:t>Τουρκίας</w:t>
      </w:r>
      <w:r>
        <w:rPr>
          <w:rFonts w:eastAsia="Times New Roman"/>
          <w:szCs w:val="24"/>
        </w:rPr>
        <w:t xml:space="preserve"> ή </w:t>
      </w:r>
      <w:r w:rsidRPr="00A30AD7">
        <w:rPr>
          <w:rFonts w:eastAsia="Times New Roman"/>
          <w:szCs w:val="24"/>
        </w:rPr>
        <w:t>να βαδίσουμε μαζί το</w:t>
      </w:r>
      <w:r>
        <w:rPr>
          <w:rFonts w:eastAsia="Times New Roman"/>
          <w:szCs w:val="24"/>
        </w:rPr>
        <w:t>ν</w:t>
      </w:r>
      <w:r w:rsidRPr="00A30AD7">
        <w:rPr>
          <w:rFonts w:eastAsia="Times New Roman"/>
          <w:szCs w:val="24"/>
        </w:rPr>
        <w:t xml:space="preserve"> δρόμο της </w:t>
      </w:r>
      <w:r>
        <w:rPr>
          <w:rFonts w:eastAsia="Times New Roman"/>
          <w:szCs w:val="24"/>
        </w:rPr>
        <w:t>συν</w:t>
      </w:r>
      <w:r w:rsidRPr="00A30AD7">
        <w:rPr>
          <w:rFonts w:eastAsia="Times New Roman"/>
          <w:szCs w:val="24"/>
        </w:rPr>
        <w:t>ανάπτυξης</w:t>
      </w:r>
      <w:r>
        <w:rPr>
          <w:rFonts w:eastAsia="Times New Roman"/>
          <w:szCs w:val="24"/>
        </w:rPr>
        <w:t>, δίνοντας ε</w:t>
      </w:r>
      <w:r w:rsidRPr="00A30AD7">
        <w:rPr>
          <w:rFonts w:eastAsia="Times New Roman"/>
          <w:szCs w:val="24"/>
        </w:rPr>
        <w:t>λπίδα και προοπτική στις νέες γενιές</w:t>
      </w:r>
      <w:r>
        <w:rPr>
          <w:rFonts w:eastAsia="Times New Roman"/>
          <w:szCs w:val="24"/>
        </w:rPr>
        <w:t>;</w:t>
      </w:r>
      <w:r w:rsidRPr="00A30AD7">
        <w:rPr>
          <w:rFonts w:eastAsia="Times New Roman"/>
          <w:szCs w:val="24"/>
        </w:rPr>
        <w:t xml:space="preserve"> Ας δώσουμε</w:t>
      </w:r>
      <w:r>
        <w:rPr>
          <w:rFonts w:eastAsia="Times New Roman"/>
          <w:szCs w:val="24"/>
        </w:rPr>
        <w:t xml:space="preserve"> μία ευκαιρία στην ε</w:t>
      </w:r>
      <w:r w:rsidRPr="00A30AD7">
        <w:rPr>
          <w:rFonts w:eastAsia="Times New Roman"/>
          <w:szCs w:val="24"/>
        </w:rPr>
        <w:t>ιρήνη</w:t>
      </w:r>
      <w:r>
        <w:rPr>
          <w:rFonts w:eastAsia="Times New Roman"/>
          <w:szCs w:val="24"/>
        </w:rPr>
        <w:t>,</w:t>
      </w:r>
      <w:r w:rsidRPr="00A30AD7">
        <w:rPr>
          <w:rFonts w:eastAsia="Times New Roman"/>
          <w:szCs w:val="24"/>
        </w:rPr>
        <w:t xml:space="preserve"> τη σταθερότητα και τη φιλία των λαών</w:t>
      </w:r>
      <w:r>
        <w:rPr>
          <w:rFonts w:eastAsia="Times New Roman"/>
          <w:szCs w:val="24"/>
        </w:rPr>
        <w:t>.</w:t>
      </w:r>
      <w:r w:rsidRPr="00A30AD7">
        <w:rPr>
          <w:rFonts w:eastAsia="Times New Roman"/>
          <w:szCs w:val="24"/>
        </w:rPr>
        <w:t xml:space="preserve"> </w:t>
      </w:r>
    </w:p>
    <w:p w14:paraId="77C02FA3" w14:textId="77777777" w:rsidR="006113A9" w:rsidRDefault="006B6FC4">
      <w:pPr>
        <w:spacing w:line="600" w:lineRule="auto"/>
        <w:ind w:firstLine="720"/>
        <w:contextualSpacing/>
        <w:jc w:val="both"/>
        <w:rPr>
          <w:rFonts w:eastAsia="Times New Roman"/>
          <w:szCs w:val="24"/>
        </w:rPr>
      </w:pPr>
      <w:r w:rsidRPr="00A30AD7">
        <w:rPr>
          <w:rFonts w:eastAsia="Times New Roman"/>
          <w:szCs w:val="24"/>
        </w:rPr>
        <w:lastRenderedPageBreak/>
        <w:t xml:space="preserve">Η </w:t>
      </w:r>
      <w:r>
        <w:rPr>
          <w:rFonts w:eastAsia="Times New Roman"/>
          <w:szCs w:val="24"/>
        </w:rPr>
        <w:t>Συμφωνία των Πρεσπών ά</w:t>
      </w:r>
      <w:r w:rsidRPr="00A30AD7">
        <w:rPr>
          <w:rFonts w:eastAsia="Times New Roman"/>
          <w:szCs w:val="24"/>
        </w:rPr>
        <w:t xml:space="preserve">λλωστε δεν </w:t>
      </w:r>
      <w:r>
        <w:rPr>
          <w:rFonts w:eastAsia="Times New Roman"/>
          <w:szCs w:val="24"/>
        </w:rPr>
        <w:t xml:space="preserve">είναι το </w:t>
      </w:r>
      <w:r w:rsidRPr="00A30AD7">
        <w:rPr>
          <w:rFonts w:eastAsia="Times New Roman"/>
          <w:szCs w:val="24"/>
        </w:rPr>
        <w:t>τέλος της πορείας</w:t>
      </w:r>
      <w:r>
        <w:rPr>
          <w:rFonts w:eastAsia="Times New Roman"/>
          <w:szCs w:val="24"/>
        </w:rPr>
        <w:t>.</w:t>
      </w:r>
      <w:r w:rsidRPr="00A30AD7">
        <w:rPr>
          <w:rFonts w:eastAsia="Times New Roman"/>
          <w:szCs w:val="24"/>
        </w:rPr>
        <w:t xml:space="preserve"> Είναι η αρχή της ορθής ερμ</w:t>
      </w:r>
      <w:r>
        <w:rPr>
          <w:rFonts w:eastAsia="Times New Roman"/>
          <w:szCs w:val="24"/>
        </w:rPr>
        <w:t>ηνείας και της συνεπούς εφαρμογή</w:t>
      </w:r>
      <w:r w:rsidRPr="00A30AD7">
        <w:rPr>
          <w:rFonts w:eastAsia="Times New Roman"/>
          <w:szCs w:val="24"/>
        </w:rPr>
        <w:t xml:space="preserve">ς </w:t>
      </w:r>
      <w:r>
        <w:rPr>
          <w:rFonts w:eastAsia="Times New Roman"/>
          <w:szCs w:val="24"/>
        </w:rPr>
        <w:t>των συμφωνηθέντων</w:t>
      </w:r>
      <w:r w:rsidRPr="00A30AD7">
        <w:rPr>
          <w:rFonts w:eastAsia="Times New Roman"/>
          <w:szCs w:val="24"/>
        </w:rPr>
        <w:t xml:space="preserve"> που και αυτή θα ελέγχεται</w:t>
      </w:r>
      <w:r>
        <w:rPr>
          <w:rFonts w:eastAsia="Times New Roman"/>
          <w:szCs w:val="24"/>
        </w:rPr>
        <w:t>.</w:t>
      </w:r>
      <w:r w:rsidRPr="00A30AD7">
        <w:rPr>
          <w:rFonts w:eastAsia="Times New Roman"/>
          <w:szCs w:val="24"/>
        </w:rPr>
        <w:t xml:space="preserve"> </w:t>
      </w:r>
    </w:p>
    <w:p w14:paraId="77C02FA4" w14:textId="77777777" w:rsidR="006113A9" w:rsidRDefault="006B6FC4">
      <w:pPr>
        <w:spacing w:line="600" w:lineRule="auto"/>
        <w:ind w:firstLine="720"/>
        <w:contextualSpacing/>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Κύριε Τριανταφυλλίδη, θα σας κλείσω </w:t>
      </w:r>
      <w:r w:rsidRPr="00A30AD7">
        <w:rPr>
          <w:rFonts w:eastAsia="Times New Roman"/>
          <w:szCs w:val="24"/>
        </w:rPr>
        <w:t>το μικρόφωνο</w:t>
      </w:r>
      <w:r>
        <w:rPr>
          <w:rFonts w:eastAsia="Times New Roman"/>
          <w:szCs w:val="24"/>
        </w:rPr>
        <w:t>. Ολοκληρώστε τώρα!</w:t>
      </w:r>
    </w:p>
    <w:p w14:paraId="77C02FA5" w14:textId="77777777" w:rsidR="006113A9" w:rsidRDefault="006B6FC4">
      <w:pPr>
        <w:spacing w:line="600" w:lineRule="auto"/>
        <w:ind w:firstLine="720"/>
        <w:contextualSpacing/>
        <w:jc w:val="both"/>
        <w:rPr>
          <w:rFonts w:eastAsia="Times New Roman"/>
          <w:szCs w:val="24"/>
        </w:rPr>
      </w:pPr>
      <w:r>
        <w:rPr>
          <w:rFonts w:eastAsia="Times New Roman"/>
          <w:b/>
          <w:szCs w:val="24"/>
        </w:rPr>
        <w:t xml:space="preserve">ΑΛΕΞΑΝΔΡΟΣ ΤΡΙΑΝΤΑΦΥΛΛΙΔΗΣ: </w:t>
      </w:r>
      <w:r w:rsidRPr="00A30AD7">
        <w:rPr>
          <w:rFonts w:eastAsia="Times New Roman"/>
          <w:szCs w:val="24"/>
        </w:rPr>
        <w:t xml:space="preserve">Η καλή πίστη </w:t>
      </w:r>
      <w:r>
        <w:rPr>
          <w:rFonts w:eastAsia="Times New Roman"/>
          <w:szCs w:val="24"/>
        </w:rPr>
        <w:t xml:space="preserve">μεταξύ των δύο λαών και το </w:t>
      </w:r>
      <w:r>
        <w:rPr>
          <w:rFonts w:eastAsia="Times New Roman"/>
          <w:szCs w:val="24"/>
        </w:rPr>
        <w:t>Δ</w:t>
      </w:r>
      <w:r>
        <w:rPr>
          <w:rFonts w:eastAsia="Times New Roman"/>
          <w:szCs w:val="24"/>
        </w:rPr>
        <w:t xml:space="preserve">ιεθνές </w:t>
      </w:r>
      <w:r>
        <w:rPr>
          <w:rFonts w:eastAsia="Times New Roman"/>
          <w:szCs w:val="24"/>
        </w:rPr>
        <w:t>Δ</w:t>
      </w:r>
      <w:r>
        <w:rPr>
          <w:rFonts w:eastAsia="Times New Roman"/>
          <w:szCs w:val="24"/>
        </w:rPr>
        <w:t>ίκαιο, οδηγοί μας.</w:t>
      </w:r>
    </w:p>
    <w:p w14:paraId="77C02FA6" w14:textId="77777777" w:rsidR="006113A9" w:rsidRDefault="006B6FC4">
      <w:pPr>
        <w:spacing w:line="600" w:lineRule="auto"/>
        <w:ind w:firstLine="720"/>
        <w:contextualSpacing/>
        <w:jc w:val="both"/>
        <w:rPr>
          <w:rFonts w:eastAsia="Times New Roman"/>
          <w:szCs w:val="24"/>
        </w:rPr>
      </w:pPr>
      <w:r>
        <w:rPr>
          <w:rFonts w:eastAsia="Times New Roman"/>
          <w:szCs w:val="24"/>
        </w:rPr>
        <w:t>Σας ευχαριστώ.</w:t>
      </w:r>
    </w:p>
    <w:p w14:paraId="77C02FA7" w14:textId="77777777" w:rsidR="006113A9" w:rsidRDefault="006B6FC4">
      <w:pPr>
        <w:spacing w:line="600" w:lineRule="auto"/>
        <w:ind w:firstLine="720"/>
        <w:contextualSpacing/>
        <w:jc w:val="center"/>
        <w:rPr>
          <w:rFonts w:eastAsia="Times New Roman" w:cs="Times New Roman"/>
          <w:szCs w:val="24"/>
        </w:rPr>
      </w:pPr>
      <w:r w:rsidRPr="00517DAE">
        <w:rPr>
          <w:rFonts w:eastAsia="Times New Roman" w:cs="Times New Roman"/>
          <w:szCs w:val="24"/>
        </w:rPr>
        <w:t>(Χειροκροτήματα από την πτέρυγα του ΣΥΡΙΖΑ)</w:t>
      </w:r>
    </w:p>
    <w:p w14:paraId="77C02FA8" w14:textId="77777777" w:rsidR="006113A9" w:rsidRDefault="006B6FC4">
      <w:pPr>
        <w:spacing w:line="600" w:lineRule="auto"/>
        <w:ind w:firstLine="720"/>
        <w:contextualSpacing/>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Ακούστε, κυρίες και κύριοι συνάδελφοι. Δεν </w:t>
      </w:r>
      <w:r w:rsidRPr="00A30AD7">
        <w:rPr>
          <w:rFonts w:eastAsia="Times New Roman"/>
          <w:szCs w:val="24"/>
        </w:rPr>
        <w:t xml:space="preserve">δεχτήκατε την πρότασή μας να μειωθεί </w:t>
      </w:r>
      <w:r>
        <w:rPr>
          <w:rFonts w:eastAsia="Times New Roman"/>
          <w:szCs w:val="24"/>
        </w:rPr>
        <w:t xml:space="preserve">ο χρόνος </w:t>
      </w:r>
      <w:r w:rsidRPr="00A30AD7">
        <w:rPr>
          <w:rFonts w:eastAsia="Times New Roman"/>
          <w:szCs w:val="24"/>
        </w:rPr>
        <w:t>κατά ένα λεπτό</w:t>
      </w:r>
      <w:r>
        <w:rPr>
          <w:rFonts w:eastAsia="Times New Roman"/>
          <w:szCs w:val="24"/>
        </w:rPr>
        <w:t>.</w:t>
      </w:r>
    </w:p>
    <w:p w14:paraId="77C02FA9" w14:textId="77777777" w:rsidR="006113A9" w:rsidRDefault="006B6FC4">
      <w:pPr>
        <w:spacing w:line="600" w:lineRule="auto"/>
        <w:ind w:firstLine="720"/>
        <w:contextualSpacing/>
        <w:jc w:val="both"/>
        <w:rPr>
          <w:rFonts w:eastAsia="Times New Roman"/>
          <w:szCs w:val="24"/>
        </w:rPr>
      </w:pPr>
      <w:r>
        <w:rPr>
          <w:rFonts w:eastAsia="Times New Roman"/>
          <w:szCs w:val="24"/>
        </w:rPr>
        <w:t>Ο κ. Τριανταφυλλίδης ήταν από αυτούς που διαμαρτυρήθηκαν.</w:t>
      </w:r>
      <w:r w:rsidRPr="00A30AD7">
        <w:rPr>
          <w:rFonts w:eastAsia="Times New Roman"/>
          <w:szCs w:val="24"/>
        </w:rPr>
        <w:t xml:space="preserve"> Εάν οι πρώτοι </w:t>
      </w:r>
      <w:r>
        <w:rPr>
          <w:rFonts w:eastAsia="Times New Roman"/>
          <w:szCs w:val="24"/>
        </w:rPr>
        <w:t>εκατό παραβιάσετε κατά δύο</w:t>
      </w:r>
      <w:r w:rsidRPr="00A30AD7">
        <w:rPr>
          <w:rFonts w:eastAsia="Times New Roman"/>
          <w:szCs w:val="24"/>
        </w:rPr>
        <w:t xml:space="preserve"> λεπτά το</w:t>
      </w:r>
      <w:r>
        <w:rPr>
          <w:rFonts w:eastAsia="Times New Roman"/>
          <w:szCs w:val="24"/>
        </w:rPr>
        <w:t>ν</w:t>
      </w:r>
      <w:r w:rsidRPr="00A30AD7">
        <w:rPr>
          <w:rFonts w:eastAsia="Times New Roman"/>
          <w:szCs w:val="24"/>
        </w:rPr>
        <w:t xml:space="preserve"> χρόνο </w:t>
      </w:r>
      <w:r>
        <w:rPr>
          <w:rFonts w:eastAsia="Times New Roman"/>
          <w:szCs w:val="24"/>
        </w:rPr>
        <w:t>σας</w:t>
      </w:r>
      <w:r>
        <w:rPr>
          <w:rFonts w:eastAsia="Times New Roman"/>
          <w:szCs w:val="24"/>
        </w:rPr>
        <w:t>,</w:t>
      </w:r>
      <w:r w:rsidRPr="00A30AD7">
        <w:rPr>
          <w:rFonts w:eastAsia="Times New Roman"/>
          <w:szCs w:val="24"/>
        </w:rPr>
        <w:t xml:space="preserve"> είναι </w:t>
      </w:r>
      <w:r>
        <w:rPr>
          <w:rFonts w:eastAsia="Times New Roman"/>
          <w:szCs w:val="24"/>
        </w:rPr>
        <w:t>διακόσια</w:t>
      </w:r>
      <w:r w:rsidRPr="00A30AD7">
        <w:rPr>
          <w:rFonts w:eastAsia="Times New Roman"/>
          <w:szCs w:val="24"/>
        </w:rPr>
        <w:t xml:space="preserve"> λεπτά</w:t>
      </w:r>
      <w:r>
        <w:rPr>
          <w:rFonts w:eastAsia="Times New Roman"/>
          <w:szCs w:val="24"/>
        </w:rPr>
        <w:t>,</w:t>
      </w:r>
      <w:r w:rsidRPr="00A30AD7">
        <w:rPr>
          <w:rFonts w:eastAsia="Times New Roman"/>
          <w:szCs w:val="24"/>
        </w:rPr>
        <w:t xml:space="preserve"> είναι τρεισήμισι ώρες</w:t>
      </w:r>
      <w:r>
        <w:rPr>
          <w:rFonts w:eastAsia="Times New Roman"/>
          <w:szCs w:val="24"/>
        </w:rPr>
        <w:t>. Τρώτε τη σειρά σαράντα</w:t>
      </w:r>
      <w:r w:rsidRPr="00A30AD7">
        <w:rPr>
          <w:rFonts w:eastAsia="Times New Roman"/>
          <w:szCs w:val="24"/>
        </w:rPr>
        <w:t xml:space="preserve"> συναδέλφων</w:t>
      </w:r>
      <w:r>
        <w:rPr>
          <w:rFonts w:eastAsia="Times New Roman"/>
          <w:szCs w:val="24"/>
        </w:rPr>
        <w:t>,</w:t>
      </w:r>
      <w:r w:rsidRPr="00A30AD7">
        <w:rPr>
          <w:rFonts w:eastAsia="Times New Roman"/>
          <w:szCs w:val="24"/>
        </w:rPr>
        <w:t xml:space="preserve"> που </w:t>
      </w:r>
      <w:r>
        <w:rPr>
          <w:rFonts w:eastAsia="Times New Roman"/>
          <w:szCs w:val="24"/>
        </w:rPr>
        <w:t>είναι από</w:t>
      </w:r>
      <w:r w:rsidRPr="00A30AD7">
        <w:rPr>
          <w:rFonts w:eastAsia="Times New Roman"/>
          <w:szCs w:val="24"/>
        </w:rPr>
        <w:t xml:space="preserve"> το </w:t>
      </w:r>
      <w:r>
        <w:rPr>
          <w:rFonts w:eastAsia="Times New Roman"/>
          <w:szCs w:val="24"/>
        </w:rPr>
        <w:t>εκατό</w:t>
      </w:r>
      <w:r w:rsidRPr="00A30AD7">
        <w:rPr>
          <w:rFonts w:eastAsia="Times New Roman"/>
          <w:szCs w:val="24"/>
        </w:rPr>
        <w:t xml:space="preserve"> και πίσω</w:t>
      </w:r>
      <w:r>
        <w:rPr>
          <w:rFonts w:eastAsia="Times New Roman"/>
          <w:szCs w:val="24"/>
        </w:rPr>
        <w:t>.</w:t>
      </w:r>
    </w:p>
    <w:p w14:paraId="77C02FAA" w14:textId="77777777" w:rsidR="006113A9" w:rsidRDefault="006B6FC4">
      <w:pPr>
        <w:spacing w:line="600" w:lineRule="auto"/>
        <w:ind w:firstLine="720"/>
        <w:contextualSpacing/>
        <w:jc w:val="both"/>
        <w:rPr>
          <w:rFonts w:eastAsia="Times New Roman"/>
          <w:szCs w:val="24"/>
        </w:rPr>
      </w:pPr>
      <w:r>
        <w:rPr>
          <w:rFonts w:eastAsia="Times New Roman"/>
          <w:szCs w:val="24"/>
        </w:rPr>
        <w:lastRenderedPageBreak/>
        <w:t xml:space="preserve">Λοιπόν, </w:t>
      </w:r>
      <w:r w:rsidRPr="00A30AD7">
        <w:rPr>
          <w:rFonts w:eastAsia="Times New Roman"/>
          <w:szCs w:val="24"/>
        </w:rPr>
        <w:t>θέλω να είμαι ξεκάθαρος</w:t>
      </w:r>
      <w:r>
        <w:rPr>
          <w:rFonts w:eastAsia="Times New Roman"/>
          <w:szCs w:val="24"/>
        </w:rPr>
        <w:t>,</w:t>
      </w:r>
      <w:r w:rsidRPr="00A30AD7">
        <w:rPr>
          <w:rFonts w:eastAsia="Times New Roman"/>
          <w:szCs w:val="24"/>
        </w:rPr>
        <w:t xml:space="preserve"> παρ</w:t>
      </w:r>
      <w:r>
        <w:rPr>
          <w:rFonts w:eastAsia="Times New Roman"/>
          <w:szCs w:val="24"/>
        </w:rPr>
        <w:t xml:space="preserve">’ </w:t>
      </w:r>
      <w:r w:rsidRPr="00A30AD7">
        <w:rPr>
          <w:rFonts w:eastAsia="Times New Roman"/>
          <w:szCs w:val="24"/>
        </w:rPr>
        <w:t>ότι δεν μου είναι καθόλου ευχάριστο</w:t>
      </w:r>
      <w:r>
        <w:rPr>
          <w:rFonts w:eastAsia="Times New Roman"/>
          <w:szCs w:val="24"/>
        </w:rPr>
        <w:t>,</w:t>
      </w:r>
      <w:r w:rsidRPr="00A30AD7">
        <w:rPr>
          <w:rFonts w:eastAsia="Times New Roman"/>
          <w:szCs w:val="24"/>
        </w:rPr>
        <w:t xml:space="preserve"> ένας παλιός Βουλευτής να κλείνει το μικρόφωνο σε νέους συναδέλφους</w:t>
      </w:r>
      <w:r>
        <w:rPr>
          <w:rFonts w:eastAsia="Times New Roman"/>
          <w:szCs w:val="24"/>
        </w:rPr>
        <w:t>.</w:t>
      </w:r>
      <w:r w:rsidRPr="00A30AD7">
        <w:rPr>
          <w:rFonts w:eastAsia="Times New Roman"/>
          <w:szCs w:val="24"/>
        </w:rPr>
        <w:t xml:space="preserve"> Θα προσαρμοστείτ</w:t>
      </w:r>
      <w:r>
        <w:rPr>
          <w:rFonts w:eastAsia="Times New Roman"/>
          <w:szCs w:val="24"/>
        </w:rPr>
        <w:t>ε στα ε</w:t>
      </w:r>
      <w:r w:rsidRPr="00A30AD7">
        <w:rPr>
          <w:rFonts w:eastAsia="Times New Roman"/>
          <w:szCs w:val="24"/>
        </w:rPr>
        <w:t>πτά λεπτά άπαντες</w:t>
      </w:r>
      <w:r>
        <w:rPr>
          <w:rFonts w:eastAsia="Times New Roman"/>
          <w:szCs w:val="24"/>
        </w:rPr>
        <w:t xml:space="preserve"> από όλες τις πτέρυγες.</w:t>
      </w:r>
    </w:p>
    <w:p w14:paraId="77C02FAB" w14:textId="77777777" w:rsidR="006113A9" w:rsidRDefault="006B6FC4">
      <w:pPr>
        <w:spacing w:line="600" w:lineRule="auto"/>
        <w:ind w:firstLine="720"/>
        <w:contextualSpacing/>
        <w:jc w:val="both"/>
        <w:rPr>
          <w:rFonts w:eastAsia="Times New Roman"/>
          <w:szCs w:val="24"/>
        </w:rPr>
      </w:pPr>
      <w:r>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 σαράντα επτά μαθήτριες και μαθητές και τρεις συνοδοί εκπαιδευτ</w:t>
      </w:r>
      <w:r>
        <w:rPr>
          <w:rFonts w:eastAsia="Times New Roman"/>
          <w:szCs w:val="24"/>
        </w:rPr>
        <w:t>ικοί από το Γενικό Λύκειο Ιαλυσού Ρόδου.</w:t>
      </w:r>
    </w:p>
    <w:p w14:paraId="77C02FAC"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Η Βουλή σάς καλωσορίζει.</w:t>
      </w:r>
    </w:p>
    <w:p w14:paraId="77C02FAD" w14:textId="77777777" w:rsidR="006113A9" w:rsidRDefault="006B6FC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w:t>
      </w:r>
      <w:r>
        <w:rPr>
          <w:rFonts w:eastAsia="Times New Roman" w:cs="Times New Roman"/>
          <w:szCs w:val="24"/>
        </w:rPr>
        <w:t xml:space="preserve"> της Βουλής</w:t>
      </w:r>
      <w:r>
        <w:rPr>
          <w:rFonts w:eastAsia="Times New Roman" w:cs="Times New Roman"/>
          <w:szCs w:val="24"/>
        </w:rPr>
        <w:t>)</w:t>
      </w:r>
    </w:p>
    <w:p w14:paraId="77C02FAE"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Κυρία Αντωνίου, έχετε τον λόγο και παρακαλώ να μη με αναγκάσετε να κάνω χρήση από εσάς που είστε και φίλη μου.</w:t>
      </w:r>
    </w:p>
    <w:p w14:paraId="77C02FAF"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ΜΑΡΙΑ ΑΝΤΩΝΙΟΥ: </w:t>
      </w:r>
      <w:r>
        <w:rPr>
          <w:rFonts w:eastAsia="Times New Roman" w:cs="Times New Roman"/>
          <w:szCs w:val="24"/>
        </w:rPr>
        <w:t xml:space="preserve">Ευχαριστώ </w:t>
      </w:r>
      <w:r>
        <w:rPr>
          <w:rFonts w:eastAsia="Times New Roman" w:cs="Times New Roman"/>
          <w:szCs w:val="24"/>
        </w:rPr>
        <w:t>πολύ, κύριε Πρόεδρε.</w:t>
      </w:r>
    </w:p>
    <w:p w14:paraId="77C02FB0" w14:textId="77777777" w:rsidR="006113A9" w:rsidRDefault="006B6FC4">
      <w:pPr>
        <w:spacing w:line="600" w:lineRule="auto"/>
        <w:ind w:firstLine="720"/>
        <w:contextualSpacing/>
        <w:jc w:val="both"/>
        <w:rPr>
          <w:rFonts w:eastAsia="Times New Roman"/>
          <w:szCs w:val="24"/>
        </w:rPr>
      </w:pPr>
      <w:r w:rsidRPr="00A30AD7">
        <w:rPr>
          <w:rFonts w:eastAsia="Times New Roman"/>
          <w:szCs w:val="24"/>
        </w:rPr>
        <w:t xml:space="preserve">Να ενημερώσω τον </w:t>
      </w:r>
      <w:r>
        <w:rPr>
          <w:rFonts w:eastAsia="Times New Roman"/>
          <w:szCs w:val="24"/>
        </w:rPr>
        <w:t>κ.</w:t>
      </w:r>
      <w:r w:rsidRPr="00A30AD7">
        <w:rPr>
          <w:rFonts w:eastAsia="Times New Roman"/>
          <w:szCs w:val="24"/>
        </w:rPr>
        <w:t xml:space="preserve"> Τριανταφυλλίδη</w:t>
      </w:r>
      <w:r>
        <w:rPr>
          <w:rFonts w:eastAsia="Times New Roman"/>
          <w:szCs w:val="24"/>
        </w:rPr>
        <w:t>,</w:t>
      </w:r>
      <w:r w:rsidRPr="00A30AD7">
        <w:rPr>
          <w:rFonts w:eastAsia="Times New Roman"/>
          <w:szCs w:val="24"/>
        </w:rPr>
        <w:t xml:space="preserve"> γιατί διάβασε κατευθείαν το κείμενο </w:t>
      </w:r>
      <w:r>
        <w:rPr>
          <w:rFonts w:eastAsia="Times New Roman"/>
          <w:szCs w:val="24"/>
        </w:rPr>
        <w:t xml:space="preserve">που </w:t>
      </w:r>
      <w:r w:rsidRPr="00A30AD7">
        <w:rPr>
          <w:rFonts w:eastAsia="Times New Roman"/>
          <w:szCs w:val="24"/>
        </w:rPr>
        <w:t>το</w:t>
      </w:r>
      <w:r>
        <w:rPr>
          <w:rFonts w:eastAsia="Times New Roman"/>
          <w:szCs w:val="24"/>
        </w:rPr>
        <w:t>υ</w:t>
      </w:r>
      <w:r w:rsidRPr="00A30AD7">
        <w:rPr>
          <w:rFonts w:eastAsia="Times New Roman"/>
          <w:szCs w:val="24"/>
        </w:rPr>
        <w:t xml:space="preserve"> γράψανε</w:t>
      </w:r>
      <w:r>
        <w:rPr>
          <w:rFonts w:eastAsia="Times New Roman"/>
          <w:szCs w:val="24"/>
        </w:rPr>
        <w:t>,</w:t>
      </w:r>
      <w:r w:rsidRPr="00A30AD7">
        <w:rPr>
          <w:rFonts w:eastAsia="Times New Roman"/>
          <w:szCs w:val="24"/>
        </w:rPr>
        <w:t xml:space="preserve"> και δεν ξέρει ότι ο </w:t>
      </w:r>
      <w:r>
        <w:rPr>
          <w:rFonts w:eastAsia="Times New Roman"/>
          <w:szCs w:val="24"/>
        </w:rPr>
        <w:t>κ.</w:t>
      </w:r>
      <w:r w:rsidRPr="00A30AD7">
        <w:rPr>
          <w:rFonts w:eastAsia="Times New Roman"/>
          <w:szCs w:val="24"/>
        </w:rPr>
        <w:t xml:space="preserve"> Δένδιας είναι ο Κοινοβουλευτικός Εκπρόσωπος και μιλάει εξ ονόματος του Προέδρου του </w:t>
      </w:r>
      <w:r>
        <w:rPr>
          <w:rFonts w:eastAsia="Times New Roman"/>
          <w:szCs w:val="24"/>
        </w:rPr>
        <w:t>κ</w:t>
      </w:r>
      <w:r w:rsidRPr="00A30AD7">
        <w:rPr>
          <w:rFonts w:eastAsia="Times New Roman"/>
          <w:szCs w:val="24"/>
        </w:rPr>
        <w:t>όμματος</w:t>
      </w:r>
      <w:r>
        <w:rPr>
          <w:rFonts w:eastAsia="Times New Roman"/>
          <w:szCs w:val="24"/>
        </w:rPr>
        <w:t>.</w:t>
      </w:r>
    </w:p>
    <w:p w14:paraId="77C02FB1"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w:t>
      </w:r>
      <w:r>
        <w:rPr>
          <w:rFonts w:eastAsia="Times New Roman" w:cs="Times New Roman"/>
          <w:szCs w:val="24"/>
        </w:rPr>
        <w:t xml:space="preserve"> </w:t>
      </w:r>
      <w:r w:rsidRPr="0007468B">
        <w:rPr>
          <w:rFonts w:eastAsia="Times New Roman" w:cs="Times New Roman"/>
          <w:szCs w:val="24"/>
        </w:rPr>
        <w:t>λοιπόν</w:t>
      </w:r>
      <w:r>
        <w:rPr>
          <w:rFonts w:eastAsia="Times New Roman" w:cs="Times New Roman"/>
          <w:szCs w:val="24"/>
        </w:rPr>
        <w:t>,</w:t>
      </w:r>
      <w:r w:rsidRPr="0007468B">
        <w:rPr>
          <w:rFonts w:eastAsia="Times New Roman" w:cs="Times New Roman"/>
          <w:szCs w:val="24"/>
        </w:rPr>
        <w:t xml:space="preserve"> μέσα σε κλίμα συναλλαγής και αναθυμιάσεων</w:t>
      </w:r>
      <w:r>
        <w:rPr>
          <w:rFonts w:eastAsia="Times New Roman" w:cs="Times New Roman"/>
          <w:szCs w:val="24"/>
        </w:rPr>
        <w:t xml:space="preserve"> α</w:t>
      </w:r>
      <w:r w:rsidRPr="0007468B">
        <w:rPr>
          <w:rFonts w:eastAsia="Times New Roman" w:cs="Times New Roman"/>
          <w:szCs w:val="24"/>
        </w:rPr>
        <w:t>πό τα ληγμένα δακρυγόνα στο Σύνταγμα απέναντι σε μικρά παιδιά και γιαγιάδες</w:t>
      </w:r>
      <w:r>
        <w:rPr>
          <w:rFonts w:eastAsia="Times New Roman" w:cs="Times New Roman"/>
          <w:szCs w:val="24"/>
        </w:rPr>
        <w:t>,</w:t>
      </w:r>
      <w:r w:rsidRPr="0007468B">
        <w:rPr>
          <w:rFonts w:eastAsia="Times New Roman" w:cs="Times New Roman"/>
          <w:szCs w:val="24"/>
        </w:rPr>
        <w:t xml:space="preserve"> τους ντουμπλ φας</w:t>
      </w:r>
      <w:r>
        <w:rPr>
          <w:rFonts w:eastAsia="Times New Roman" w:cs="Times New Roman"/>
          <w:szCs w:val="24"/>
        </w:rPr>
        <w:t>,</w:t>
      </w:r>
      <w:r w:rsidRPr="0007468B">
        <w:rPr>
          <w:rFonts w:eastAsia="Times New Roman" w:cs="Times New Roman"/>
          <w:szCs w:val="24"/>
        </w:rPr>
        <w:t xml:space="preserve"> που έχουν </w:t>
      </w:r>
      <w:r>
        <w:rPr>
          <w:rFonts w:eastAsia="Times New Roman" w:cs="Times New Roman"/>
          <w:szCs w:val="24"/>
        </w:rPr>
        <w:t xml:space="preserve">δύο όψεις, Βουλευτές που ανήκουν ταυτόχρονα σε </w:t>
      </w:r>
      <w:r w:rsidRPr="0007468B">
        <w:rPr>
          <w:rFonts w:eastAsia="Times New Roman" w:cs="Times New Roman"/>
          <w:szCs w:val="24"/>
        </w:rPr>
        <w:t xml:space="preserve">δύο </w:t>
      </w:r>
      <w:r>
        <w:rPr>
          <w:rFonts w:eastAsia="Times New Roman" w:cs="Times New Roman"/>
          <w:szCs w:val="24"/>
        </w:rPr>
        <w:t>κοινοβουλευτικές ομάδες –και ΣΥΡΙΖΑ και ΑΝΕΛ-αλλ</w:t>
      </w:r>
      <w:r>
        <w:rPr>
          <w:rFonts w:eastAsia="Times New Roman" w:cs="Times New Roman"/>
          <w:szCs w:val="24"/>
        </w:rPr>
        <w:t xml:space="preserve">ά και </w:t>
      </w:r>
      <w:r w:rsidRPr="0007468B">
        <w:rPr>
          <w:rFonts w:eastAsia="Times New Roman" w:cs="Times New Roman"/>
          <w:szCs w:val="24"/>
        </w:rPr>
        <w:t>τις καταγγελίες Καμμένου για μαύρο χρήμα στο Υπουργείο Εξωτερικών του κ</w:t>
      </w:r>
      <w:r>
        <w:rPr>
          <w:rFonts w:eastAsia="Times New Roman" w:cs="Times New Roman"/>
          <w:szCs w:val="24"/>
        </w:rPr>
        <w:t>.</w:t>
      </w:r>
      <w:r w:rsidRPr="0007468B">
        <w:rPr>
          <w:rFonts w:eastAsia="Times New Roman" w:cs="Times New Roman"/>
          <w:szCs w:val="24"/>
        </w:rPr>
        <w:t xml:space="preserve"> Κοτζιά</w:t>
      </w:r>
      <w:r>
        <w:rPr>
          <w:rFonts w:eastAsia="Times New Roman" w:cs="Times New Roman"/>
          <w:szCs w:val="24"/>
        </w:rPr>
        <w:t xml:space="preserve">, η </w:t>
      </w:r>
      <w:r>
        <w:rPr>
          <w:rFonts w:eastAsia="Times New Roman" w:cs="Times New Roman"/>
          <w:szCs w:val="24"/>
        </w:rPr>
        <w:t>σ</w:t>
      </w:r>
      <w:r>
        <w:rPr>
          <w:rFonts w:eastAsia="Times New Roman" w:cs="Times New Roman"/>
          <w:szCs w:val="24"/>
        </w:rPr>
        <w:t xml:space="preserve">υγκυβέρνηση ΣΥΡΙΖΑ </w:t>
      </w:r>
      <w:r>
        <w:rPr>
          <w:rFonts w:eastAsia="Times New Roman" w:cs="Times New Roman"/>
          <w:szCs w:val="24"/>
        </w:rPr>
        <w:t xml:space="preserve">- </w:t>
      </w:r>
      <w:r>
        <w:rPr>
          <w:rFonts w:eastAsia="Times New Roman" w:cs="Times New Roman"/>
          <w:szCs w:val="24"/>
        </w:rPr>
        <w:t xml:space="preserve">ΑΝΕΛ, </w:t>
      </w:r>
      <w:r w:rsidRPr="0007468B">
        <w:rPr>
          <w:rFonts w:eastAsia="Times New Roman" w:cs="Times New Roman"/>
          <w:szCs w:val="24"/>
        </w:rPr>
        <w:t xml:space="preserve">Παπακώστα και </w:t>
      </w:r>
      <w:r>
        <w:rPr>
          <w:rFonts w:eastAsia="Times New Roman" w:cs="Times New Roman"/>
          <w:szCs w:val="24"/>
        </w:rPr>
        <w:t>Δ</w:t>
      </w:r>
      <w:r w:rsidRPr="0007468B">
        <w:rPr>
          <w:rFonts w:eastAsia="Times New Roman" w:cs="Times New Roman"/>
          <w:szCs w:val="24"/>
        </w:rPr>
        <w:t xml:space="preserve">ανέλλη προχωράει με την κατάθεση στη Βουλή της </w:t>
      </w:r>
      <w:r>
        <w:rPr>
          <w:rFonts w:eastAsia="Times New Roman" w:cs="Times New Roman"/>
          <w:szCs w:val="24"/>
        </w:rPr>
        <w:t>Σ</w:t>
      </w:r>
      <w:r w:rsidRPr="0007468B">
        <w:rPr>
          <w:rFonts w:eastAsia="Times New Roman" w:cs="Times New Roman"/>
          <w:szCs w:val="24"/>
        </w:rPr>
        <w:t>υμφωνίας Τσίπρα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Ζ</w:t>
      </w:r>
      <w:r w:rsidRPr="0007468B">
        <w:rPr>
          <w:rFonts w:eastAsia="Times New Roman" w:cs="Times New Roman"/>
          <w:szCs w:val="24"/>
        </w:rPr>
        <w:t xml:space="preserve">άεφ στην ολοκλήρωση των </w:t>
      </w:r>
      <w:r>
        <w:rPr>
          <w:rFonts w:eastAsia="Times New Roman" w:cs="Times New Roman"/>
          <w:szCs w:val="24"/>
        </w:rPr>
        <w:t>μύχιων</w:t>
      </w:r>
      <w:r w:rsidRPr="0007468B">
        <w:rPr>
          <w:rFonts w:eastAsia="Times New Roman" w:cs="Times New Roman"/>
          <w:szCs w:val="24"/>
        </w:rPr>
        <w:t xml:space="preserve"> επιδιώξε</w:t>
      </w:r>
      <w:r>
        <w:rPr>
          <w:rFonts w:eastAsia="Times New Roman" w:cs="Times New Roman"/>
          <w:szCs w:val="24"/>
        </w:rPr>
        <w:t>ώ</w:t>
      </w:r>
      <w:r w:rsidRPr="0007468B">
        <w:rPr>
          <w:rFonts w:eastAsia="Times New Roman" w:cs="Times New Roman"/>
          <w:szCs w:val="24"/>
        </w:rPr>
        <w:t xml:space="preserve">ν </w:t>
      </w:r>
      <w:r>
        <w:rPr>
          <w:rFonts w:eastAsia="Times New Roman" w:cs="Times New Roman"/>
          <w:szCs w:val="24"/>
        </w:rPr>
        <w:t>της.</w:t>
      </w:r>
    </w:p>
    <w:p w14:paraId="77C02FB2"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Τ</w:t>
      </w:r>
      <w:r w:rsidRPr="0007468B">
        <w:rPr>
          <w:rFonts w:eastAsia="Times New Roman" w:cs="Times New Roman"/>
          <w:szCs w:val="24"/>
        </w:rPr>
        <w:t xml:space="preserve">ο </w:t>
      </w:r>
      <w:r w:rsidRPr="0007468B">
        <w:rPr>
          <w:rFonts w:eastAsia="Times New Roman" w:cs="Times New Roman"/>
          <w:szCs w:val="24"/>
        </w:rPr>
        <w:t>ομολόγησε</w:t>
      </w:r>
      <w:r>
        <w:rPr>
          <w:rFonts w:eastAsia="Times New Roman" w:cs="Times New Roman"/>
          <w:szCs w:val="24"/>
        </w:rPr>
        <w:t>, ά</w:t>
      </w:r>
      <w:r w:rsidRPr="0007468B">
        <w:rPr>
          <w:rFonts w:eastAsia="Times New Roman" w:cs="Times New Roman"/>
          <w:szCs w:val="24"/>
        </w:rPr>
        <w:t>λλωστε</w:t>
      </w:r>
      <w:r>
        <w:rPr>
          <w:rFonts w:eastAsia="Times New Roman" w:cs="Times New Roman"/>
          <w:szCs w:val="24"/>
        </w:rPr>
        <w:t>,</w:t>
      </w:r>
      <w:r w:rsidRPr="0007468B">
        <w:rPr>
          <w:rFonts w:eastAsia="Times New Roman" w:cs="Times New Roman"/>
          <w:szCs w:val="24"/>
        </w:rPr>
        <w:t xml:space="preserve"> ο πρόθυμος κ</w:t>
      </w:r>
      <w:r>
        <w:rPr>
          <w:rFonts w:eastAsia="Times New Roman" w:cs="Times New Roman"/>
          <w:szCs w:val="24"/>
        </w:rPr>
        <w:t>.</w:t>
      </w:r>
      <w:r w:rsidRPr="0007468B">
        <w:rPr>
          <w:rFonts w:eastAsia="Times New Roman" w:cs="Times New Roman"/>
          <w:szCs w:val="24"/>
        </w:rPr>
        <w:t xml:space="preserve"> </w:t>
      </w:r>
      <w:r>
        <w:rPr>
          <w:rFonts w:eastAsia="Times New Roman" w:cs="Times New Roman"/>
          <w:szCs w:val="24"/>
        </w:rPr>
        <w:t>Δ</w:t>
      </w:r>
      <w:r w:rsidRPr="0007468B">
        <w:rPr>
          <w:rFonts w:eastAsia="Times New Roman" w:cs="Times New Roman"/>
          <w:szCs w:val="24"/>
        </w:rPr>
        <w:t>ανέλλης</w:t>
      </w:r>
      <w:r>
        <w:rPr>
          <w:rFonts w:eastAsia="Times New Roman" w:cs="Times New Roman"/>
          <w:szCs w:val="24"/>
        </w:rPr>
        <w:t xml:space="preserve"> ότι η</w:t>
      </w:r>
      <w:r w:rsidRPr="0007468B">
        <w:rPr>
          <w:rFonts w:eastAsia="Times New Roman" w:cs="Times New Roman"/>
          <w:szCs w:val="24"/>
        </w:rPr>
        <w:t xml:space="preserve"> </w:t>
      </w:r>
      <w:r>
        <w:rPr>
          <w:rFonts w:eastAsia="Times New Roman" w:cs="Times New Roman"/>
          <w:szCs w:val="24"/>
        </w:rPr>
        <w:t>σ</w:t>
      </w:r>
      <w:r w:rsidRPr="0007468B">
        <w:rPr>
          <w:rFonts w:eastAsia="Times New Roman" w:cs="Times New Roman"/>
          <w:szCs w:val="24"/>
        </w:rPr>
        <w:t>υμφωνία αυτή αποτελεί</w:t>
      </w:r>
      <w:r>
        <w:rPr>
          <w:rFonts w:eastAsia="Times New Roman" w:cs="Times New Roman"/>
          <w:szCs w:val="24"/>
        </w:rPr>
        <w:t>, α</w:t>
      </w:r>
      <w:r w:rsidRPr="0007468B">
        <w:rPr>
          <w:rFonts w:eastAsia="Times New Roman" w:cs="Times New Roman"/>
          <w:szCs w:val="24"/>
        </w:rPr>
        <w:t>γαπητοί συνάδελφοι</w:t>
      </w:r>
      <w:r>
        <w:rPr>
          <w:rFonts w:eastAsia="Times New Roman" w:cs="Times New Roman"/>
          <w:szCs w:val="24"/>
        </w:rPr>
        <w:t>, το ά</w:t>
      </w:r>
      <w:r w:rsidRPr="0007468B">
        <w:rPr>
          <w:rFonts w:eastAsia="Times New Roman" w:cs="Times New Roman"/>
          <w:szCs w:val="24"/>
        </w:rPr>
        <w:t xml:space="preserve">γιο δισκοπότηρο της </w:t>
      </w:r>
      <w:r>
        <w:rPr>
          <w:rFonts w:eastAsia="Times New Roman" w:cs="Times New Roman"/>
          <w:szCs w:val="24"/>
        </w:rPr>
        <w:t>Α</w:t>
      </w:r>
      <w:r w:rsidRPr="0007468B">
        <w:rPr>
          <w:rFonts w:eastAsia="Times New Roman" w:cs="Times New Roman"/>
          <w:szCs w:val="24"/>
        </w:rPr>
        <w:t>ριστεράς</w:t>
      </w:r>
      <w:r>
        <w:rPr>
          <w:rFonts w:eastAsia="Times New Roman" w:cs="Times New Roman"/>
          <w:szCs w:val="24"/>
        </w:rPr>
        <w:t>. Τ</w:t>
      </w:r>
      <w:r w:rsidRPr="0007468B">
        <w:rPr>
          <w:rFonts w:eastAsia="Times New Roman" w:cs="Times New Roman"/>
          <w:szCs w:val="24"/>
        </w:rPr>
        <w:t xml:space="preserve">ο προσπαθούσαμε αυτό από τη δεκαετία του </w:t>
      </w:r>
      <w:r>
        <w:rPr>
          <w:rFonts w:eastAsia="Times New Roman" w:cs="Times New Roman"/>
          <w:szCs w:val="24"/>
        </w:rPr>
        <w:t>19</w:t>
      </w:r>
      <w:r w:rsidRPr="0007468B">
        <w:rPr>
          <w:rFonts w:eastAsia="Times New Roman" w:cs="Times New Roman"/>
          <w:szCs w:val="24"/>
        </w:rPr>
        <w:t>30</w:t>
      </w:r>
      <w:r>
        <w:rPr>
          <w:rFonts w:eastAsia="Times New Roman" w:cs="Times New Roman"/>
          <w:szCs w:val="24"/>
        </w:rPr>
        <w:t>. Έ</w:t>
      </w:r>
      <w:r w:rsidRPr="0007468B">
        <w:rPr>
          <w:rFonts w:eastAsia="Times New Roman" w:cs="Times New Roman"/>
          <w:szCs w:val="24"/>
        </w:rPr>
        <w:t>στησαν εμφύλιο</w:t>
      </w:r>
      <w:r>
        <w:rPr>
          <w:rFonts w:eastAsia="Times New Roman" w:cs="Times New Roman"/>
          <w:szCs w:val="24"/>
        </w:rPr>
        <w:t>,</w:t>
      </w:r>
      <w:r w:rsidRPr="0007468B">
        <w:rPr>
          <w:rFonts w:eastAsia="Times New Roman" w:cs="Times New Roman"/>
          <w:szCs w:val="24"/>
        </w:rPr>
        <w:t xml:space="preserve"> δίχασαν τους Έλληνες</w:t>
      </w:r>
      <w:r>
        <w:rPr>
          <w:rFonts w:eastAsia="Times New Roman" w:cs="Times New Roman"/>
          <w:szCs w:val="24"/>
        </w:rPr>
        <w:t>,</w:t>
      </w:r>
      <w:r w:rsidRPr="0007468B">
        <w:rPr>
          <w:rFonts w:eastAsia="Times New Roman" w:cs="Times New Roman"/>
          <w:szCs w:val="24"/>
        </w:rPr>
        <w:t xml:space="preserve"> αλλά απέτυχαν</w:t>
      </w:r>
      <w:r>
        <w:rPr>
          <w:rFonts w:eastAsia="Times New Roman" w:cs="Times New Roman"/>
          <w:szCs w:val="24"/>
        </w:rPr>
        <w:t>. Κ</w:t>
      </w:r>
      <w:r w:rsidRPr="0007468B">
        <w:rPr>
          <w:rFonts w:eastAsia="Times New Roman" w:cs="Times New Roman"/>
          <w:szCs w:val="24"/>
        </w:rPr>
        <w:t>αι έτσι ό</w:t>
      </w:r>
      <w:r>
        <w:rPr>
          <w:rFonts w:eastAsia="Times New Roman" w:cs="Times New Roman"/>
          <w:szCs w:val="24"/>
        </w:rPr>
        <w:t>,</w:t>
      </w:r>
      <w:r w:rsidRPr="0007468B">
        <w:rPr>
          <w:rFonts w:eastAsia="Times New Roman" w:cs="Times New Roman"/>
          <w:szCs w:val="24"/>
        </w:rPr>
        <w:t>τ</w:t>
      </w:r>
      <w:r>
        <w:rPr>
          <w:rFonts w:eastAsia="Times New Roman" w:cs="Times New Roman"/>
          <w:szCs w:val="24"/>
        </w:rPr>
        <w:t>ι</w:t>
      </w:r>
      <w:r w:rsidRPr="0007468B">
        <w:rPr>
          <w:rFonts w:eastAsia="Times New Roman" w:cs="Times New Roman"/>
          <w:szCs w:val="24"/>
        </w:rPr>
        <w:t xml:space="preserve"> δεν κατάφεραν με τα όπλα</w:t>
      </w:r>
      <w:r>
        <w:rPr>
          <w:rFonts w:eastAsia="Times New Roman" w:cs="Times New Roman"/>
          <w:szCs w:val="24"/>
        </w:rPr>
        <w:t>,</w:t>
      </w:r>
      <w:r w:rsidRPr="0007468B">
        <w:rPr>
          <w:rFonts w:eastAsia="Times New Roman" w:cs="Times New Roman"/>
          <w:szCs w:val="24"/>
        </w:rPr>
        <w:t xml:space="preserve"> προσπαθούν να το καταφέρουν σήμερα με τη συνεργασία κάποιων λίγων προθύμων</w:t>
      </w:r>
      <w:r>
        <w:rPr>
          <w:rFonts w:eastAsia="Times New Roman" w:cs="Times New Roman"/>
          <w:szCs w:val="24"/>
        </w:rPr>
        <w:t>.</w:t>
      </w:r>
    </w:p>
    <w:p w14:paraId="77C02FB3" w14:textId="77777777" w:rsidR="006113A9" w:rsidRDefault="006B6FC4">
      <w:pPr>
        <w:spacing w:line="600" w:lineRule="auto"/>
        <w:ind w:firstLine="720"/>
        <w:contextualSpacing/>
        <w:jc w:val="both"/>
        <w:rPr>
          <w:rFonts w:eastAsia="Times New Roman" w:cs="Times New Roman"/>
          <w:szCs w:val="24"/>
        </w:rPr>
      </w:pPr>
      <w:r w:rsidRPr="0007468B">
        <w:rPr>
          <w:rFonts w:eastAsia="Times New Roman" w:cs="Times New Roman"/>
          <w:szCs w:val="24"/>
        </w:rPr>
        <w:t>Γιατί</w:t>
      </w:r>
      <w:r>
        <w:rPr>
          <w:rFonts w:eastAsia="Times New Roman" w:cs="Times New Roman"/>
          <w:szCs w:val="24"/>
        </w:rPr>
        <w:t>,</w:t>
      </w:r>
      <w:r w:rsidRPr="0007468B">
        <w:rPr>
          <w:rFonts w:eastAsia="Times New Roman" w:cs="Times New Roman"/>
          <w:szCs w:val="24"/>
        </w:rPr>
        <w:t xml:space="preserve"> </w:t>
      </w:r>
      <w:r>
        <w:rPr>
          <w:rFonts w:eastAsia="Times New Roman" w:cs="Times New Roman"/>
          <w:szCs w:val="24"/>
        </w:rPr>
        <w:t>όμως, η Α</w:t>
      </w:r>
      <w:r w:rsidRPr="0007468B">
        <w:rPr>
          <w:rFonts w:eastAsia="Times New Roman" w:cs="Times New Roman"/>
          <w:szCs w:val="24"/>
        </w:rPr>
        <w:t xml:space="preserve">ριστερά να θέλει να ξεπουλήσει στους </w:t>
      </w:r>
      <w:r>
        <w:rPr>
          <w:rFonts w:eastAsia="Times New Roman" w:cs="Times New Roman"/>
          <w:szCs w:val="24"/>
        </w:rPr>
        <w:t>Σ</w:t>
      </w:r>
      <w:r w:rsidRPr="0007468B">
        <w:rPr>
          <w:rFonts w:eastAsia="Times New Roman" w:cs="Times New Roman"/>
          <w:szCs w:val="24"/>
        </w:rPr>
        <w:t>λάβους των Σκοπίων όνομα</w:t>
      </w:r>
      <w:r>
        <w:rPr>
          <w:rFonts w:eastAsia="Times New Roman" w:cs="Times New Roman"/>
          <w:szCs w:val="24"/>
        </w:rPr>
        <w:t>,</w:t>
      </w:r>
      <w:r w:rsidRPr="0007468B">
        <w:rPr>
          <w:rFonts w:eastAsia="Times New Roman" w:cs="Times New Roman"/>
          <w:szCs w:val="24"/>
        </w:rPr>
        <w:t xml:space="preserve"> ταυτότητα</w:t>
      </w:r>
      <w:r>
        <w:rPr>
          <w:rFonts w:eastAsia="Times New Roman" w:cs="Times New Roman"/>
          <w:szCs w:val="24"/>
        </w:rPr>
        <w:t>,</w:t>
      </w:r>
      <w:r w:rsidRPr="0007468B">
        <w:rPr>
          <w:rFonts w:eastAsia="Times New Roman" w:cs="Times New Roman"/>
          <w:szCs w:val="24"/>
        </w:rPr>
        <w:t xml:space="preserve"> έθνος και γλώσσα που </w:t>
      </w:r>
      <w:r w:rsidRPr="0007468B">
        <w:rPr>
          <w:rFonts w:eastAsia="Times New Roman" w:cs="Times New Roman"/>
          <w:szCs w:val="24"/>
        </w:rPr>
        <w:lastRenderedPageBreak/>
        <w:t>δεν τους ανήκουν</w:t>
      </w:r>
      <w:r>
        <w:rPr>
          <w:rFonts w:eastAsia="Times New Roman" w:cs="Times New Roman"/>
          <w:szCs w:val="24"/>
        </w:rPr>
        <w:t>; Ε</w:t>
      </w:r>
      <w:r w:rsidRPr="0007468B">
        <w:rPr>
          <w:rFonts w:eastAsia="Times New Roman" w:cs="Times New Roman"/>
          <w:szCs w:val="24"/>
        </w:rPr>
        <w:t xml:space="preserve">ίναι απλά </w:t>
      </w:r>
      <w:r>
        <w:rPr>
          <w:rFonts w:eastAsia="Times New Roman" w:cs="Times New Roman"/>
          <w:szCs w:val="24"/>
        </w:rPr>
        <w:t xml:space="preserve">οι </w:t>
      </w:r>
      <w:r w:rsidRPr="0007468B">
        <w:rPr>
          <w:rFonts w:eastAsia="Times New Roman" w:cs="Times New Roman"/>
          <w:szCs w:val="24"/>
        </w:rPr>
        <w:t>ιδεοληψίε</w:t>
      </w:r>
      <w:r w:rsidRPr="0007468B">
        <w:rPr>
          <w:rFonts w:eastAsia="Times New Roman" w:cs="Times New Roman"/>
          <w:szCs w:val="24"/>
        </w:rPr>
        <w:t xml:space="preserve">ς </w:t>
      </w:r>
      <w:r>
        <w:rPr>
          <w:rFonts w:eastAsia="Times New Roman" w:cs="Times New Roman"/>
          <w:szCs w:val="24"/>
        </w:rPr>
        <w:t>τους,</w:t>
      </w:r>
      <w:r w:rsidRPr="0007468B">
        <w:rPr>
          <w:rFonts w:eastAsia="Times New Roman" w:cs="Times New Roman"/>
          <w:szCs w:val="24"/>
        </w:rPr>
        <w:t xml:space="preserve"> που τους </w:t>
      </w:r>
      <w:r>
        <w:rPr>
          <w:rFonts w:eastAsia="Times New Roman" w:cs="Times New Roman"/>
          <w:szCs w:val="24"/>
        </w:rPr>
        <w:t>χαρακτη</w:t>
      </w:r>
      <w:r w:rsidRPr="0007468B">
        <w:rPr>
          <w:rFonts w:eastAsia="Times New Roman" w:cs="Times New Roman"/>
          <w:szCs w:val="24"/>
        </w:rPr>
        <w:t>ρίζουν χρόνια τώρα</w:t>
      </w:r>
      <w:r>
        <w:rPr>
          <w:rFonts w:eastAsia="Times New Roman" w:cs="Times New Roman"/>
          <w:szCs w:val="24"/>
        </w:rPr>
        <w:t>; Τ</w:t>
      </w:r>
      <w:r w:rsidRPr="0007468B">
        <w:rPr>
          <w:rFonts w:eastAsia="Times New Roman" w:cs="Times New Roman"/>
          <w:szCs w:val="24"/>
        </w:rPr>
        <w:t>ους κυνηγάνε οι τύψεις του παρελθόντος</w:t>
      </w:r>
      <w:r>
        <w:rPr>
          <w:rFonts w:eastAsia="Times New Roman" w:cs="Times New Roman"/>
          <w:szCs w:val="24"/>
        </w:rPr>
        <w:t xml:space="preserve"> α</w:t>
      </w:r>
      <w:r w:rsidRPr="0007468B">
        <w:rPr>
          <w:rFonts w:eastAsia="Times New Roman" w:cs="Times New Roman"/>
          <w:szCs w:val="24"/>
        </w:rPr>
        <w:t>πό τότε</w:t>
      </w:r>
      <w:r>
        <w:rPr>
          <w:rFonts w:eastAsia="Times New Roman" w:cs="Times New Roman"/>
          <w:szCs w:val="24"/>
        </w:rPr>
        <w:t>, από τη Σ</w:t>
      </w:r>
      <w:r w:rsidRPr="0007468B">
        <w:rPr>
          <w:rFonts w:eastAsia="Times New Roman" w:cs="Times New Roman"/>
          <w:szCs w:val="24"/>
        </w:rPr>
        <w:t>υμφωνία της Βάρκιζας</w:t>
      </w:r>
      <w:r>
        <w:rPr>
          <w:rFonts w:eastAsia="Times New Roman" w:cs="Times New Roman"/>
          <w:szCs w:val="24"/>
        </w:rPr>
        <w:t>,</w:t>
      </w:r>
      <w:r w:rsidRPr="0007468B">
        <w:rPr>
          <w:rFonts w:eastAsia="Times New Roman" w:cs="Times New Roman"/>
          <w:szCs w:val="24"/>
        </w:rPr>
        <w:t xml:space="preserve"> που δεν τους αφήνουν να κοιμηθούν τα βράδια</w:t>
      </w:r>
      <w:r>
        <w:rPr>
          <w:rFonts w:eastAsia="Times New Roman" w:cs="Times New Roman"/>
          <w:szCs w:val="24"/>
        </w:rPr>
        <w:t>; Ε</w:t>
      </w:r>
      <w:r w:rsidRPr="0007468B">
        <w:rPr>
          <w:rFonts w:eastAsia="Times New Roman" w:cs="Times New Roman"/>
          <w:szCs w:val="24"/>
        </w:rPr>
        <w:t xml:space="preserve">ίναι το </w:t>
      </w:r>
      <w:r>
        <w:rPr>
          <w:rFonts w:eastAsia="Times New Roman" w:cs="Times New Roman"/>
          <w:szCs w:val="24"/>
        </w:rPr>
        <w:t>όνειρο</w:t>
      </w:r>
      <w:r w:rsidRPr="0007468B">
        <w:rPr>
          <w:rFonts w:eastAsia="Times New Roman" w:cs="Times New Roman"/>
          <w:szCs w:val="24"/>
        </w:rPr>
        <w:t xml:space="preserve"> του περιβόητου τρίτου </w:t>
      </w:r>
      <w:r>
        <w:rPr>
          <w:rFonts w:eastAsia="Times New Roman" w:cs="Times New Roman"/>
          <w:szCs w:val="24"/>
        </w:rPr>
        <w:t>γύρου</w:t>
      </w:r>
      <w:r>
        <w:rPr>
          <w:rFonts w:eastAsia="Times New Roman" w:cs="Times New Roman"/>
          <w:szCs w:val="24"/>
        </w:rPr>
        <w:t>,</w:t>
      </w:r>
      <w:r>
        <w:rPr>
          <w:rFonts w:eastAsia="Times New Roman" w:cs="Times New Roman"/>
          <w:szCs w:val="24"/>
        </w:rPr>
        <w:t xml:space="preserve"> κ</w:t>
      </w:r>
      <w:r w:rsidRPr="0007468B">
        <w:rPr>
          <w:rFonts w:eastAsia="Times New Roman" w:cs="Times New Roman"/>
          <w:szCs w:val="24"/>
        </w:rPr>
        <w:t>αι πρέπει με κάποιο τρόπο να αρχίσει η υλ</w:t>
      </w:r>
      <w:r w:rsidRPr="0007468B">
        <w:rPr>
          <w:rFonts w:eastAsia="Times New Roman" w:cs="Times New Roman"/>
          <w:szCs w:val="24"/>
        </w:rPr>
        <w:t>οποίηση του</w:t>
      </w:r>
      <w:r>
        <w:rPr>
          <w:rFonts w:eastAsia="Times New Roman" w:cs="Times New Roman"/>
          <w:szCs w:val="24"/>
        </w:rPr>
        <w:t>; Είναι οι πιέσεις του ξ</w:t>
      </w:r>
      <w:r w:rsidRPr="0007468B">
        <w:rPr>
          <w:rFonts w:eastAsia="Times New Roman" w:cs="Times New Roman"/>
          <w:szCs w:val="24"/>
        </w:rPr>
        <w:t>ένου παράγοντα</w:t>
      </w:r>
      <w:r>
        <w:rPr>
          <w:rFonts w:eastAsia="Times New Roman" w:cs="Times New Roman"/>
          <w:szCs w:val="24"/>
        </w:rPr>
        <w:t xml:space="preserve"> που, </w:t>
      </w:r>
      <w:r w:rsidRPr="0007468B">
        <w:rPr>
          <w:rFonts w:eastAsia="Times New Roman" w:cs="Times New Roman"/>
          <w:szCs w:val="24"/>
        </w:rPr>
        <w:t>όπως πάντα</w:t>
      </w:r>
      <w:r>
        <w:rPr>
          <w:rFonts w:eastAsia="Times New Roman" w:cs="Times New Roman"/>
          <w:szCs w:val="24"/>
        </w:rPr>
        <w:t>, βρίσκουν στα αυτιά της Α</w:t>
      </w:r>
      <w:r w:rsidRPr="0007468B">
        <w:rPr>
          <w:rFonts w:eastAsia="Times New Roman" w:cs="Times New Roman"/>
          <w:szCs w:val="24"/>
        </w:rPr>
        <w:t>ριστεράς ανθρώπους έτοιμους να υποχωρήσουν σε όλα</w:t>
      </w:r>
      <w:r>
        <w:rPr>
          <w:rFonts w:eastAsia="Times New Roman" w:cs="Times New Roman"/>
          <w:szCs w:val="24"/>
        </w:rPr>
        <w:t xml:space="preserve">; </w:t>
      </w:r>
    </w:p>
    <w:p w14:paraId="77C02FB4" w14:textId="77777777" w:rsidR="006113A9" w:rsidRDefault="006B6FC4">
      <w:pPr>
        <w:spacing w:line="600" w:lineRule="auto"/>
        <w:ind w:firstLine="720"/>
        <w:contextualSpacing/>
        <w:jc w:val="both"/>
        <w:rPr>
          <w:rFonts w:eastAsia="Times New Roman"/>
          <w:bCs/>
          <w:szCs w:val="24"/>
        </w:rPr>
      </w:pPr>
      <w:r>
        <w:rPr>
          <w:rFonts w:eastAsia="Times New Roman" w:cs="Times New Roman"/>
          <w:szCs w:val="24"/>
        </w:rPr>
        <w:t xml:space="preserve">Ό,τι </w:t>
      </w:r>
      <w:r w:rsidRPr="0007468B">
        <w:rPr>
          <w:rFonts w:eastAsia="Times New Roman" w:cs="Times New Roman"/>
          <w:szCs w:val="24"/>
        </w:rPr>
        <w:t xml:space="preserve">και αν ισχύει </w:t>
      </w:r>
      <w:r>
        <w:rPr>
          <w:rFonts w:eastAsia="Times New Roman" w:cs="Times New Roman"/>
          <w:szCs w:val="24"/>
        </w:rPr>
        <w:t xml:space="preserve">ή </w:t>
      </w:r>
      <w:r w:rsidRPr="0007468B">
        <w:rPr>
          <w:rFonts w:eastAsia="Times New Roman" w:cs="Times New Roman"/>
          <w:szCs w:val="24"/>
        </w:rPr>
        <w:t>και όλα μαζί</w:t>
      </w:r>
      <w:r>
        <w:rPr>
          <w:rFonts w:eastAsia="Times New Roman" w:cs="Times New Roman"/>
          <w:szCs w:val="24"/>
        </w:rPr>
        <w:t xml:space="preserve">, το σίγουρο είναι ότι σε κάθε περίοδο της ιστορίας </w:t>
      </w:r>
      <w:r>
        <w:rPr>
          <w:rFonts w:eastAsia="Times New Roman" w:cs="Times New Roman"/>
          <w:szCs w:val="24"/>
        </w:rPr>
        <w:t>μας,</w:t>
      </w:r>
      <w:r>
        <w:rPr>
          <w:rFonts w:eastAsia="Times New Roman" w:cs="Times New Roman"/>
          <w:szCs w:val="24"/>
        </w:rPr>
        <w:t xml:space="preserve"> εμφανίζονταν διάφοροι π</w:t>
      </w:r>
      <w:r>
        <w:rPr>
          <w:rFonts w:eastAsia="Times New Roman" w:cs="Times New Roman"/>
          <w:szCs w:val="24"/>
        </w:rPr>
        <w:t>ερίεργοι τύποι για να κάνουν τη δουλειά. Το σύνδρομο του Ε</w:t>
      </w:r>
      <w:r>
        <w:rPr>
          <w:rFonts w:eastAsia="Times New Roman"/>
          <w:bCs/>
          <w:szCs w:val="24"/>
        </w:rPr>
        <w:t>φιάλτη και του Πήλιου Γ</w:t>
      </w:r>
      <w:r w:rsidRPr="0007468B">
        <w:rPr>
          <w:rFonts w:eastAsia="Times New Roman"/>
          <w:bCs/>
          <w:szCs w:val="24"/>
        </w:rPr>
        <w:t>ούση</w:t>
      </w:r>
      <w:r>
        <w:rPr>
          <w:rFonts w:eastAsia="Times New Roman"/>
          <w:bCs/>
          <w:szCs w:val="24"/>
        </w:rPr>
        <w:t>, ά</w:t>
      </w:r>
      <w:r w:rsidRPr="0007468B">
        <w:rPr>
          <w:rFonts w:eastAsia="Times New Roman"/>
          <w:bCs/>
          <w:szCs w:val="24"/>
        </w:rPr>
        <w:t>λλωστε</w:t>
      </w:r>
      <w:r>
        <w:rPr>
          <w:rFonts w:eastAsia="Times New Roman"/>
          <w:bCs/>
          <w:szCs w:val="24"/>
        </w:rPr>
        <w:t>,</w:t>
      </w:r>
      <w:r w:rsidRPr="0007468B">
        <w:rPr>
          <w:rFonts w:eastAsia="Times New Roman"/>
          <w:bCs/>
          <w:szCs w:val="24"/>
        </w:rPr>
        <w:t xml:space="preserve"> δεν είναι καινούργιο</w:t>
      </w:r>
      <w:r>
        <w:rPr>
          <w:rFonts w:eastAsia="Times New Roman"/>
          <w:bCs/>
          <w:szCs w:val="24"/>
        </w:rPr>
        <w:t xml:space="preserve">. Το καινούργιο ίσως είναι ότι </w:t>
      </w:r>
      <w:r w:rsidRPr="0007468B">
        <w:rPr>
          <w:rFonts w:eastAsia="Times New Roman"/>
          <w:bCs/>
          <w:szCs w:val="24"/>
        </w:rPr>
        <w:t>για πρώτη φορά συμπράττουν τόσο</w:t>
      </w:r>
      <w:r>
        <w:rPr>
          <w:rFonts w:eastAsia="Times New Roman"/>
          <w:bCs/>
          <w:szCs w:val="24"/>
        </w:rPr>
        <w:t>ι</w:t>
      </w:r>
      <w:r w:rsidRPr="0007468B">
        <w:rPr>
          <w:rFonts w:eastAsia="Times New Roman"/>
          <w:bCs/>
          <w:szCs w:val="24"/>
        </w:rPr>
        <w:t xml:space="preserve"> πολ</w:t>
      </w:r>
      <w:r>
        <w:rPr>
          <w:rFonts w:eastAsia="Times New Roman"/>
          <w:bCs/>
          <w:szCs w:val="24"/>
        </w:rPr>
        <w:t>λοί Εφ</w:t>
      </w:r>
      <w:r w:rsidRPr="0007468B">
        <w:rPr>
          <w:rFonts w:eastAsia="Times New Roman"/>
          <w:bCs/>
          <w:szCs w:val="24"/>
        </w:rPr>
        <w:t>ιάλτες</w:t>
      </w:r>
      <w:r>
        <w:rPr>
          <w:rFonts w:eastAsia="Times New Roman"/>
          <w:bCs/>
          <w:szCs w:val="24"/>
        </w:rPr>
        <w:t>.</w:t>
      </w:r>
    </w:p>
    <w:p w14:paraId="77C02FB5" w14:textId="77777777" w:rsidR="006113A9" w:rsidRDefault="006B6FC4">
      <w:pPr>
        <w:spacing w:line="600" w:lineRule="auto"/>
        <w:ind w:firstLine="720"/>
        <w:contextualSpacing/>
        <w:jc w:val="both"/>
        <w:rPr>
          <w:rFonts w:eastAsia="Times New Roman"/>
          <w:bCs/>
          <w:szCs w:val="24"/>
        </w:rPr>
      </w:pPr>
      <w:r>
        <w:rPr>
          <w:rFonts w:eastAsia="Times New Roman"/>
          <w:bCs/>
          <w:szCs w:val="24"/>
        </w:rPr>
        <w:t xml:space="preserve">Ας πάμε, λοιπόν, στην ίδια τη </w:t>
      </w:r>
      <w:r>
        <w:rPr>
          <w:rFonts w:eastAsia="Times New Roman"/>
          <w:bCs/>
          <w:szCs w:val="24"/>
        </w:rPr>
        <w:t>σ</w:t>
      </w:r>
      <w:r w:rsidRPr="0007468B">
        <w:rPr>
          <w:rFonts w:eastAsia="Times New Roman"/>
          <w:bCs/>
          <w:szCs w:val="24"/>
        </w:rPr>
        <w:t>υμφωνία</w:t>
      </w:r>
      <w:r>
        <w:rPr>
          <w:rFonts w:eastAsia="Times New Roman"/>
          <w:bCs/>
          <w:szCs w:val="24"/>
        </w:rPr>
        <w:t>. Ισχυρίζεται η Κ</w:t>
      </w:r>
      <w:r w:rsidRPr="0007468B">
        <w:rPr>
          <w:rFonts w:eastAsia="Times New Roman"/>
          <w:bCs/>
          <w:szCs w:val="24"/>
        </w:rPr>
        <w:t>υβέρνηση ότι είναι ένας επώδυνο συμβιβασμός</w:t>
      </w:r>
      <w:r>
        <w:rPr>
          <w:rFonts w:eastAsia="Times New Roman"/>
          <w:bCs/>
          <w:szCs w:val="24"/>
        </w:rPr>
        <w:t>,</w:t>
      </w:r>
      <w:r w:rsidRPr="0007468B">
        <w:rPr>
          <w:rFonts w:eastAsia="Times New Roman"/>
          <w:bCs/>
          <w:szCs w:val="24"/>
        </w:rPr>
        <w:t xml:space="preserve"> που και τα δύο μέρη κέρδισαν και έχασα</w:t>
      </w:r>
      <w:r>
        <w:rPr>
          <w:rFonts w:eastAsia="Times New Roman"/>
          <w:bCs/>
          <w:szCs w:val="24"/>
        </w:rPr>
        <w:t>ν. Τ</w:t>
      </w:r>
      <w:r w:rsidRPr="0007468B">
        <w:rPr>
          <w:rFonts w:eastAsia="Times New Roman"/>
          <w:bCs/>
          <w:szCs w:val="24"/>
        </w:rPr>
        <w:t>ι κέρδισαν και τι έχασαν τα Σκόπια</w:t>
      </w:r>
      <w:r>
        <w:rPr>
          <w:rFonts w:eastAsia="Times New Roman"/>
          <w:bCs/>
          <w:szCs w:val="24"/>
        </w:rPr>
        <w:t>; Τ</w:t>
      </w:r>
      <w:r w:rsidRPr="0007468B">
        <w:rPr>
          <w:rFonts w:eastAsia="Times New Roman"/>
          <w:bCs/>
          <w:szCs w:val="24"/>
        </w:rPr>
        <w:t xml:space="preserve">ι κέρδισε και τι έχασε η πατρίδα </w:t>
      </w:r>
      <w:r>
        <w:rPr>
          <w:rFonts w:eastAsia="Times New Roman"/>
          <w:bCs/>
          <w:szCs w:val="24"/>
        </w:rPr>
        <w:t>μας; Οι Σ</w:t>
      </w:r>
      <w:r w:rsidRPr="0007468B">
        <w:rPr>
          <w:rFonts w:eastAsia="Times New Roman"/>
          <w:bCs/>
          <w:szCs w:val="24"/>
        </w:rPr>
        <w:t xml:space="preserve">λάβοι </w:t>
      </w:r>
      <w:r>
        <w:rPr>
          <w:rFonts w:eastAsia="Times New Roman"/>
          <w:bCs/>
          <w:szCs w:val="24"/>
        </w:rPr>
        <w:t>β</w:t>
      </w:r>
      <w:r w:rsidRPr="0007468B">
        <w:rPr>
          <w:rFonts w:eastAsia="Times New Roman"/>
          <w:bCs/>
          <w:szCs w:val="24"/>
        </w:rPr>
        <w:t xml:space="preserve">όρειοι </w:t>
      </w:r>
      <w:r>
        <w:rPr>
          <w:rFonts w:eastAsia="Times New Roman"/>
          <w:bCs/>
          <w:szCs w:val="24"/>
        </w:rPr>
        <w:t xml:space="preserve">γείτονές </w:t>
      </w:r>
      <w:r>
        <w:rPr>
          <w:rFonts w:eastAsia="Times New Roman"/>
          <w:bCs/>
          <w:szCs w:val="24"/>
        </w:rPr>
        <w:lastRenderedPageBreak/>
        <w:t xml:space="preserve">μας υλοποιούν </w:t>
      </w:r>
      <w:r w:rsidRPr="0007468B">
        <w:rPr>
          <w:rFonts w:eastAsia="Times New Roman"/>
          <w:bCs/>
          <w:szCs w:val="24"/>
        </w:rPr>
        <w:t>τα πιο κρυφά τους όνειρα</w:t>
      </w:r>
      <w:r>
        <w:rPr>
          <w:rFonts w:eastAsia="Times New Roman"/>
          <w:bCs/>
          <w:szCs w:val="24"/>
        </w:rPr>
        <w:t>. Α</w:t>
      </w:r>
      <w:r w:rsidRPr="0007468B">
        <w:rPr>
          <w:rFonts w:eastAsia="Times New Roman"/>
          <w:bCs/>
          <w:szCs w:val="24"/>
        </w:rPr>
        <w:t>ποδεικνύεται</w:t>
      </w:r>
      <w:r>
        <w:rPr>
          <w:rFonts w:eastAsia="Times New Roman"/>
          <w:bCs/>
          <w:szCs w:val="24"/>
        </w:rPr>
        <w:t>, ε</w:t>
      </w:r>
      <w:r w:rsidRPr="0007468B">
        <w:rPr>
          <w:rFonts w:eastAsia="Times New Roman"/>
          <w:bCs/>
          <w:szCs w:val="24"/>
        </w:rPr>
        <w:t>ξάλλου</w:t>
      </w:r>
      <w:r>
        <w:rPr>
          <w:rFonts w:eastAsia="Times New Roman"/>
          <w:bCs/>
          <w:szCs w:val="24"/>
        </w:rPr>
        <w:t>, και</w:t>
      </w:r>
      <w:r>
        <w:rPr>
          <w:rFonts w:eastAsia="Times New Roman"/>
          <w:bCs/>
          <w:szCs w:val="24"/>
        </w:rPr>
        <w:t xml:space="preserve"> από την προθυμία των Β</w:t>
      </w:r>
      <w:r w:rsidRPr="0007468B">
        <w:rPr>
          <w:rFonts w:eastAsia="Times New Roman"/>
          <w:bCs/>
          <w:szCs w:val="24"/>
        </w:rPr>
        <w:t xml:space="preserve">ουλευτών </w:t>
      </w:r>
      <w:r>
        <w:rPr>
          <w:rFonts w:eastAsia="Times New Roman"/>
          <w:bCs/>
          <w:szCs w:val="24"/>
        </w:rPr>
        <w:t>τους,</w:t>
      </w:r>
      <w:r w:rsidRPr="0007468B">
        <w:rPr>
          <w:rFonts w:eastAsia="Times New Roman"/>
          <w:bCs/>
          <w:szCs w:val="24"/>
        </w:rPr>
        <w:t xml:space="preserve"> </w:t>
      </w:r>
      <w:r>
        <w:rPr>
          <w:rFonts w:eastAsia="Times New Roman"/>
          <w:bCs/>
          <w:szCs w:val="24"/>
        </w:rPr>
        <w:t xml:space="preserve">να </w:t>
      </w:r>
      <w:r w:rsidRPr="0007468B">
        <w:rPr>
          <w:rFonts w:eastAsia="Times New Roman"/>
          <w:bCs/>
          <w:szCs w:val="24"/>
        </w:rPr>
        <w:t xml:space="preserve">ψηφίσουν </w:t>
      </w:r>
      <w:r>
        <w:rPr>
          <w:rFonts w:eastAsia="Times New Roman"/>
          <w:bCs/>
          <w:szCs w:val="24"/>
        </w:rPr>
        <w:t xml:space="preserve">με ογδόντα μία ψήφους τη </w:t>
      </w:r>
      <w:r>
        <w:rPr>
          <w:rFonts w:eastAsia="Times New Roman"/>
          <w:bCs/>
          <w:szCs w:val="24"/>
        </w:rPr>
        <w:t>σ</w:t>
      </w:r>
      <w:r w:rsidRPr="0007468B">
        <w:rPr>
          <w:rFonts w:eastAsia="Times New Roman"/>
          <w:bCs/>
          <w:szCs w:val="24"/>
        </w:rPr>
        <w:t>υμφωνία</w:t>
      </w:r>
      <w:r>
        <w:rPr>
          <w:rFonts w:eastAsia="Times New Roman"/>
          <w:bCs/>
          <w:szCs w:val="24"/>
        </w:rPr>
        <w:t>. Θα ονομάζεται πλέον το κράτος του</w:t>
      </w:r>
      <w:r w:rsidRPr="0007468B">
        <w:rPr>
          <w:rFonts w:eastAsia="Times New Roman"/>
          <w:bCs/>
          <w:szCs w:val="24"/>
        </w:rPr>
        <w:t xml:space="preserve">ς </w:t>
      </w:r>
      <w:r>
        <w:rPr>
          <w:rFonts w:eastAsia="Times New Roman"/>
          <w:bCs/>
          <w:szCs w:val="24"/>
        </w:rPr>
        <w:t>«Β</w:t>
      </w:r>
      <w:r w:rsidRPr="0007468B">
        <w:rPr>
          <w:rFonts w:eastAsia="Times New Roman"/>
          <w:bCs/>
          <w:szCs w:val="24"/>
        </w:rPr>
        <w:t>όρεια Μακεδονία</w:t>
      </w:r>
      <w:r>
        <w:rPr>
          <w:rFonts w:eastAsia="Times New Roman"/>
          <w:bCs/>
          <w:szCs w:val="24"/>
        </w:rPr>
        <w:t>», αλλά</w:t>
      </w:r>
      <w:r w:rsidRPr="0007468B">
        <w:rPr>
          <w:rFonts w:eastAsia="Times New Roman"/>
          <w:bCs/>
          <w:szCs w:val="24"/>
        </w:rPr>
        <w:t xml:space="preserve"> με βάση τη </w:t>
      </w:r>
      <w:r>
        <w:rPr>
          <w:rFonts w:eastAsia="Times New Roman"/>
          <w:bCs/>
          <w:szCs w:val="24"/>
        </w:rPr>
        <w:t>σ</w:t>
      </w:r>
      <w:r w:rsidRPr="0007468B">
        <w:rPr>
          <w:rFonts w:eastAsia="Times New Roman"/>
          <w:bCs/>
          <w:szCs w:val="24"/>
        </w:rPr>
        <w:t xml:space="preserve">υμφωνία </w:t>
      </w:r>
      <w:r>
        <w:rPr>
          <w:rFonts w:eastAsia="Times New Roman"/>
          <w:bCs/>
          <w:szCs w:val="24"/>
        </w:rPr>
        <w:t xml:space="preserve">θα είναι πλέον </w:t>
      </w:r>
      <w:r>
        <w:rPr>
          <w:rFonts w:eastAsia="Times New Roman"/>
          <w:bCs/>
          <w:szCs w:val="24"/>
        </w:rPr>
        <w:t>«</w:t>
      </w:r>
      <w:r>
        <w:rPr>
          <w:rFonts w:eastAsia="Times New Roman"/>
          <w:bCs/>
          <w:szCs w:val="24"/>
        </w:rPr>
        <w:t>μ</w:t>
      </w:r>
      <w:r w:rsidRPr="0007468B">
        <w:rPr>
          <w:rFonts w:eastAsia="Times New Roman"/>
          <w:bCs/>
          <w:szCs w:val="24"/>
        </w:rPr>
        <w:t>ακεδονικός</w:t>
      </w:r>
      <w:r>
        <w:rPr>
          <w:rFonts w:eastAsia="Times New Roman"/>
          <w:bCs/>
          <w:szCs w:val="24"/>
        </w:rPr>
        <w:t>»</w:t>
      </w:r>
      <w:r w:rsidRPr="0007468B">
        <w:rPr>
          <w:rFonts w:eastAsia="Times New Roman"/>
          <w:bCs/>
          <w:szCs w:val="24"/>
        </w:rPr>
        <w:t xml:space="preserve"> </w:t>
      </w:r>
      <w:r>
        <w:rPr>
          <w:rFonts w:eastAsia="Times New Roman"/>
          <w:bCs/>
          <w:szCs w:val="24"/>
        </w:rPr>
        <w:t>λα</w:t>
      </w:r>
      <w:r w:rsidRPr="0007468B">
        <w:rPr>
          <w:rFonts w:eastAsia="Times New Roman"/>
          <w:bCs/>
          <w:szCs w:val="24"/>
        </w:rPr>
        <w:t xml:space="preserve">ός με </w:t>
      </w:r>
      <w:r>
        <w:rPr>
          <w:rFonts w:eastAsia="Times New Roman"/>
          <w:bCs/>
          <w:szCs w:val="24"/>
        </w:rPr>
        <w:t>«</w:t>
      </w:r>
      <w:r w:rsidRPr="0007468B">
        <w:rPr>
          <w:rFonts w:eastAsia="Times New Roman"/>
          <w:bCs/>
          <w:szCs w:val="24"/>
        </w:rPr>
        <w:t>μακεδονική ταυτότητα</w:t>
      </w:r>
      <w:r>
        <w:rPr>
          <w:rFonts w:eastAsia="Times New Roman"/>
          <w:bCs/>
          <w:szCs w:val="24"/>
        </w:rPr>
        <w:t>»</w:t>
      </w:r>
      <w:r w:rsidRPr="0007468B">
        <w:rPr>
          <w:rFonts w:eastAsia="Times New Roman"/>
          <w:bCs/>
          <w:szCs w:val="24"/>
        </w:rPr>
        <w:t xml:space="preserve"> και </w:t>
      </w:r>
      <w:r>
        <w:rPr>
          <w:rFonts w:eastAsia="Times New Roman"/>
          <w:bCs/>
          <w:szCs w:val="24"/>
        </w:rPr>
        <w:t>«</w:t>
      </w:r>
      <w:r w:rsidRPr="0007468B">
        <w:rPr>
          <w:rFonts w:eastAsia="Times New Roman"/>
          <w:bCs/>
          <w:szCs w:val="24"/>
        </w:rPr>
        <w:t>μακεδονική γλώσσα</w:t>
      </w:r>
      <w:r>
        <w:rPr>
          <w:rFonts w:eastAsia="Times New Roman"/>
          <w:bCs/>
          <w:szCs w:val="24"/>
        </w:rPr>
        <w:t>»</w:t>
      </w:r>
      <w:r>
        <w:rPr>
          <w:rFonts w:eastAsia="Times New Roman"/>
          <w:bCs/>
          <w:szCs w:val="24"/>
        </w:rPr>
        <w:t>. Το ανα</w:t>
      </w:r>
      <w:r>
        <w:rPr>
          <w:rFonts w:eastAsia="Times New Roman"/>
          <w:bCs/>
          <w:szCs w:val="24"/>
        </w:rPr>
        <w:t xml:space="preserve">φέρει, άλλωστε, και η </w:t>
      </w:r>
      <w:r w:rsidRPr="0007468B">
        <w:rPr>
          <w:rFonts w:eastAsia="Times New Roman"/>
          <w:bCs/>
          <w:szCs w:val="24"/>
        </w:rPr>
        <w:t>ρηματική διακοίνωση</w:t>
      </w:r>
      <w:r>
        <w:rPr>
          <w:rFonts w:eastAsia="Times New Roman"/>
          <w:bCs/>
          <w:szCs w:val="24"/>
        </w:rPr>
        <w:t>,</w:t>
      </w:r>
      <w:r w:rsidRPr="0007468B">
        <w:rPr>
          <w:rFonts w:eastAsia="Times New Roman"/>
          <w:bCs/>
          <w:szCs w:val="24"/>
        </w:rPr>
        <w:t xml:space="preserve"> με βάση την οποία ψηφίζουμε σήμερα</w:t>
      </w:r>
      <w:r>
        <w:rPr>
          <w:rFonts w:eastAsia="Times New Roman"/>
          <w:bCs/>
          <w:szCs w:val="24"/>
        </w:rPr>
        <w:t>.</w:t>
      </w:r>
    </w:p>
    <w:p w14:paraId="77C02FB6" w14:textId="77777777" w:rsidR="006113A9" w:rsidRDefault="006B6FC4">
      <w:pPr>
        <w:spacing w:line="600" w:lineRule="auto"/>
        <w:ind w:firstLine="720"/>
        <w:contextualSpacing/>
        <w:jc w:val="both"/>
        <w:rPr>
          <w:rFonts w:eastAsia="Times New Roman"/>
          <w:bCs/>
          <w:szCs w:val="24"/>
        </w:rPr>
      </w:pPr>
      <w:r>
        <w:rPr>
          <w:rFonts w:eastAsia="Times New Roman"/>
          <w:bCs/>
          <w:szCs w:val="24"/>
        </w:rPr>
        <w:t xml:space="preserve">Ένας Θεός ξέρει τι ακριβώς θα λέει το </w:t>
      </w:r>
      <w:r>
        <w:rPr>
          <w:rFonts w:eastAsia="Times New Roman"/>
          <w:bCs/>
          <w:szCs w:val="24"/>
        </w:rPr>
        <w:t>σ</w:t>
      </w:r>
      <w:r w:rsidRPr="0007468B">
        <w:rPr>
          <w:rFonts w:eastAsia="Times New Roman"/>
          <w:bCs/>
          <w:szCs w:val="24"/>
        </w:rPr>
        <w:t xml:space="preserve">ύνταγμα </w:t>
      </w:r>
      <w:r>
        <w:rPr>
          <w:rFonts w:eastAsia="Times New Roman"/>
          <w:bCs/>
          <w:szCs w:val="24"/>
        </w:rPr>
        <w:t>τους, που</w:t>
      </w:r>
      <w:r w:rsidRPr="0007468B">
        <w:rPr>
          <w:rFonts w:eastAsia="Times New Roman"/>
          <w:bCs/>
          <w:szCs w:val="24"/>
        </w:rPr>
        <w:t xml:space="preserve"> ακόμα δεν το είδαμε </w:t>
      </w:r>
      <w:r>
        <w:rPr>
          <w:rFonts w:eastAsia="Times New Roman"/>
          <w:bCs/>
          <w:szCs w:val="24"/>
        </w:rPr>
        <w:t xml:space="preserve">και απ’ </w:t>
      </w:r>
      <w:r w:rsidRPr="0007468B">
        <w:rPr>
          <w:rFonts w:eastAsia="Times New Roman"/>
          <w:bCs/>
          <w:szCs w:val="24"/>
        </w:rPr>
        <w:t>ό</w:t>
      </w:r>
      <w:r>
        <w:rPr>
          <w:rFonts w:eastAsia="Times New Roman"/>
          <w:bCs/>
          <w:szCs w:val="24"/>
        </w:rPr>
        <w:t>,</w:t>
      </w:r>
      <w:r w:rsidRPr="0007468B">
        <w:rPr>
          <w:rFonts w:eastAsia="Times New Roman"/>
          <w:bCs/>
          <w:szCs w:val="24"/>
        </w:rPr>
        <w:t>τι αποκάλυψε σήμερα ο Αναπληρωτής Υπουργός κ</w:t>
      </w:r>
      <w:r>
        <w:rPr>
          <w:rFonts w:eastAsia="Times New Roman"/>
          <w:bCs/>
          <w:szCs w:val="24"/>
        </w:rPr>
        <w:t>. Κατρούγκαλος, δεν θα το δούμε μ</w:t>
      </w:r>
      <w:r w:rsidRPr="0007468B">
        <w:rPr>
          <w:rFonts w:eastAsia="Times New Roman"/>
          <w:bCs/>
          <w:szCs w:val="24"/>
        </w:rPr>
        <w:t>άλλον ποτέ</w:t>
      </w:r>
      <w:r>
        <w:rPr>
          <w:rFonts w:eastAsia="Times New Roman"/>
          <w:bCs/>
          <w:szCs w:val="24"/>
        </w:rPr>
        <w:t>. Θ</w:t>
      </w:r>
      <w:r>
        <w:rPr>
          <w:rFonts w:eastAsia="Times New Roman"/>
          <w:bCs/>
          <w:szCs w:val="24"/>
        </w:rPr>
        <w:t>α αποφασίσουμε</w:t>
      </w:r>
      <w:r w:rsidRPr="0007468B">
        <w:rPr>
          <w:rFonts w:eastAsia="Times New Roman"/>
          <w:bCs/>
          <w:szCs w:val="24"/>
        </w:rPr>
        <w:t xml:space="preserve"> χωρίς να ξέρουμε τι θα κάν</w:t>
      </w:r>
      <w:r>
        <w:rPr>
          <w:rFonts w:eastAsia="Times New Roman"/>
          <w:bCs/>
          <w:szCs w:val="24"/>
        </w:rPr>
        <w:t>ουν</w:t>
      </w:r>
      <w:r w:rsidRPr="0007468B">
        <w:rPr>
          <w:rFonts w:eastAsia="Times New Roman"/>
          <w:bCs/>
          <w:szCs w:val="24"/>
        </w:rPr>
        <w:t xml:space="preserve"> στο </w:t>
      </w:r>
      <w:r>
        <w:rPr>
          <w:rFonts w:eastAsia="Times New Roman"/>
          <w:bCs/>
          <w:szCs w:val="24"/>
        </w:rPr>
        <w:t>σ</w:t>
      </w:r>
      <w:r w:rsidRPr="0007468B">
        <w:rPr>
          <w:rFonts w:eastAsia="Times New Roman"/>
          <w:bCs/>
          <w:szCs w:val="24"/>
        </w:rPr>
        <w:t>ύνταγμ</w:t>
      </w:r>
      <w:r>
        <w:rPr>
          <w:rFonts w:eastAsia="Times New Roman"/>
          <w:bCs/>
          <w:szCs w:val="24"/>
        </w:rPr>
        <w:t>ά τους. Κ</w:t>
      </w:r>
      <w:r w:rsidRPr="0007468B">
        <w:rPr>
          <w:rFonts w:eastAsia="Times New Roman"/>
          <w:bCs/>
          <w:szCs w:val="24"/>
        </w:rPr>
        <w:t>αλό</w:t>
      </w:r>
      <w:r>
        <w:rPr>
          <w:rFonts w:eastAsia="Times New Roman"/>
          <w:bCs/>
          <w:szCs w:val="24"/>
        </w:rPr>
        <w:t>; Πόση υποτέλεια, πόσος εξευτελισμός του ελληνικού Κ</w:t>
      </w:r>
      <w:r w:rsidRPr="0007468B">
        <w:rPr>
          <w:rFonts w:eastAsia="Times New Roman"/>
          <w:bCs/>
          <w:szCs w:val="24"/>
        </w:rPr>
        <w:t>οινοβουλίου</w:t>
      </w:r>
      <w:r>
        <w:rPr>
          <w:rFonts w:eastAsia="Times New Roman"/>
          <w:bCs/>
          <w:szCs w:val="24"/>
        </w:rPr>
        <w:t>,</w:t>
      </w:r>
      <w:r w:rsidRPr="0007468B">
        <w:rPr>
          <w:rFonts w:eastAsia="Times New Roman"/>
          <w:bCs/>
          <w:szCs w:val="24"/>
        </w:rPr>
        <w:t xml:space="preserve"> του ελληνικού λαού επιτέλους</w:t>
      </w:r>
      <w:r>
        <w:rPr>
          <w:rFonts w:eastAsia="Times New Roman"/>
          <w:bCs/>
          <w:szCs w:val="24"/>
        </w:rPr>
        <w:t>;</w:t>
      </w:r>
    </w:p>
    <w:p w14:paraId="77C02FB7" w14:textId="77777777" w:rsidR="006113A9" w:rsidRDefault="006B6FC4">
      <w:pPr>
        <w:spacing w:line="600" w:lineRule="auto"/>
        <w:ind w:firstLine="720"/>
        <w:contextualSpacing/>
        <w:jc w:val="both"/>
        <w:rPr>
          <w:rFonts w:eastAsia="Times New Roman"/>
          <w:bCs/>
          <w:szCs w:val="24"/>
        </w:rPr>
      </w:pPr>
      <w:r>
        <w:rPr>
          <w:rFonts w:eastAsia="Times New Roman"/>
          <w:bCs/>
          <w:szCs w:val="24"/>
        </w:rPr>
        <w:t xml:space="preserve">Άρα φαίνεται ο </w:t>
      </w:r>
      <w:r w:rsidRPr="0007468B">
        <w:rPr>
          <w:rFonts w:eastAsia="Times New Roman"/>
          <w:bCs/>
          <w:szCs w:val="24"/>
        </w:rPr>
        <w:t>αλυτρωτισμός των γειτόνων μας σε όλο του το μεγαλείο</w:t>
      </w:r>
      <w:r>
        <w:rPr>
          <w:rFonts w:eastAsia="Times New Roman"/>
          <w:bCs/>
          <w:szCs w:val="24"/>
        </w:rPr>
        <w:t xml:space="preserve">. Είναι προφανές </w:t>
      </w:r>
      <w:r w:rsidRPr="0007468B">
        <w:rPr>
          <w:rFonts w:eastAsia="Times New Roman"/>
          <w:bCs/>
          <w:szCs w:val="24"/>
        </w:rPr>
        <w:t xml:space="preserve">ότι τα Σκόπια </w:t>
      </w:r>
      <w:r>
        <w:rPr>
          <w:rFonts w:eastAsia="Times New Roman"/>
          <w:bCs/>
          <w:szCs w:val="24"/>
        </w:rPr>
        <w:t xml:space="preserve">κέρδισαν </w:t>
      </w:r>
      <w:r w:rsidRPr="0007468B">
        <w:rPr>
          <w:rFonts w:eastAsia="Times New Roman"/>
          <w:bCs/>
          <w:szCs w:val="24"/>
        </w:rPr>
        <w:t xml:space="preserve">όλα όσα δεν </w:t>
      </w:r>
      <w:r>
        <w:rPr>
          <w:rFonts w:eastAsia="Times New Roman"/>
          <w:bCs/>
          <w:szCs w:val="24"/>
        </w:rPr>
        <w:t>εκ</w:t>
      </w:r>
      <w:r w:rsidRPr="0007468B">
        <w:rPr>
          <w:rFonts w:eastAsia="Times New Roman"/>
          <w:bCs/>
          <w:szCs w:val="24"/>
        </w:rPr>
        <w:t>χώρησ</w:t>
      </w:r>
      <w:r>
        <w:rPr>
          <w:rFonts w:eastAsia="Times New Roman"/>
          <w:bCs/>
          <w:szCs w:val="24"/>
        </w:rPr>
        <w:t>ε</w:t>
      </w:r>
      <w:r w:rsidRPr="0007468B">
        <w:rPr>
          <w:rFonts w:eastAsia="Times New Roman"/>
          <w:bCs/>
          <w:szCs w:val="24"/>
        </w:rPr>
        <w:t xml:space="preserve"> ποτέ κανείς</w:t>
      </w:r>
      <w:r>
        <w:rPr>
          <w:rFonts w:eastAsia="Times New Roman"/>
          <w:bCs/>
          <w:szCs w:val="24"/>
        </w:rPr>
        <w:t>, ενώ η Κ</w:t>
      </w:r>
      <w:r w:rsidRPr="0007468B">
        <w:rPr>
          <w:rFonts w:eastAsia="Times New Roman"/>
          <w:bCs/>
          <w:szCs w:val="24"/>
        </w:rPr>
        <w:t>υβέρνηση του κ</w:t>
      </w:r>
      <w:r>
        <w:rPr>
          <w:rFonts w:eastAsia="Times New Roman"/>
          <w:bCs/>
          <w:szCs w:val="24"/>
        </w:rPr>
        <w:t>.</w:t>
      </w:r>
      <w:r w:rsidRPr="0007468B">
        <w:rPr>
          <w:rFonts w:eastAsia="Times New Roman"/>
          <w:bCs/>
          <w:szCs w:val="24"/>
        </w:rPr>
        <w:t xml:space="preserve"> Τσίπρα και τ</w:t>
      </w:r>
      <w:r>
        <w:rPr>
          <w:rFonts w:eastAsia="Times New Roman"/>
          <w:bCs/>
          <w:szCs w:val="24"/>
        </w:rPr>
        <w:t>ω</w:t>
      </w:r>
      <w:r w:rsidRPr="0007468B">
        <w:rPr>
          <w:rFonts w:eastAsia="Times New Roman"/>
          <w:bCs/>
          <w:szCs w:val="24"/>
        </w:rPr>
        <w:t>ν φίλ</w:t>
      </w:r>
      <w:r>
        <w:rPr>
          <w:rFonts w:eastAsia="Times New Roman"/>
          <w:bCs/>
          <w:szCs w:val="24"/>
        </w:rPr>
        <w:t xml:space="preserve">ων του </w:t>
      </w:r>
      <w:r w:rsidRPr="0007468B">
        <w:rPr>
          <w:rFonts w:eastAsia="Times New Roman"/>
          <w:bCs/>
          <w:szCs w:val="24"/>
        </w:rPr>
        <w:t>σφυρίζει αδιάφορα</w:t>
      </w:r>
      <w:r>
        <w:rPr>
          <w:rFonts w:eastAsia="Times New Roman"/>
          <w:bCs/>
          <w:szCs w:val="24"/>
        </w:rPr>
        <w:t xml:space="preserve">, γιατί –λέει- </w:t>
      </w:r>
      <w:r w:rsidRPr="0007468B">
        <w:rPr>
          <w:rFonts w:eastAsia="Times New Roman"/>
          <w:bCs/>
          <w:szCs w:val="24"/>
        </w:rPr>
        <w:t xml:space="preserve">από τη διαπραγμάτευση που έγινε </w:t>
      </w:r>
      <w:r>
        <w:rPr>
          <w:rFonts w:eastAsia="Times New Roman"/>
          <w:bCs/>
          <w:szCs w:val="24"/>
        </w:rPr>
        <w:t>«</w:t>
      </w:r>
      <w:r w:rsidRPr="0007468B">
        <w:rPr>
          <w:rFonts w:eastAsia="Times New Roman"/>
          <w:bCs/>
          <w:szCs w:val="24"/>
        </w:rPr>
        <w:t xml:space="preserve">κέρδισε και η </w:t>
      </w:r>
      <w:r>
        <w:rPr>
          <w:rFonts w:eastAsia="Times New Roman"/>
          <w:bCs/>
          <w:szCs w:val="24"/>
        </w:rPr>
        <w:t xml:space="preserve">Ελλάδα». </w:t>
      </w:r>
    </w:p>
    <w:p w14:paraId="77C02FB8" w14:textId="77777777" w:rsidR="006113A9" w:rsidRDefault="006B6FC4">
      <w:pPr>
        <w:spacing w:line="600" w:lineRule="auto"/>
        <w:ind w:firstLine="720"/>
        <w:contextualSpacing/>
        <w:jc w:val="both"/>
        <w:rPr>
          <w:rFonts w:eastAsia="Times New Roman"/>
          <w:bCs/>
          <w:szCs w:val="24"/>
        </w:rPr>
      </w:pPr>
      <w:r>
        <w:rPr>
          <w:rFonts w:eastAsia="Times New Roman"/>
          <w:bCs/>
          <w:szCs w:val="24"/>
        </w:rPr>
        <w:lastRenderedPageBreak/>
        <w:t xml:space="preserve">Τι </w:t>
      </w:r>
      <w:r w:rsidRPr="0007468B">
        <w:rPr>
          <w:rFonts w:eastAsia="Times New Roman"/>
          <w:bCs/>
          <w:szCs w:val="24"/>
        </w:rPr>
        <w:t>κερδίσαμε</w:t>
      </w:r>
      <w:r>
        <w:rPr>
          <w:rFonts w:eastAsia="Times New Roman"/>
          <w:bCs/>
          <w:szCs w:val="24"/>
        </w:rPr>
        <w:t>, λ</w:t>
      </w:r>
      <w:r w:rsidRPr="0007468B">
        <w:rPr>
          <w:rFonts w:eastAsia="Times New Roman"/>
          <w:bCs/>
          <w:szCs w:val="24"/>
        </w:rPr>
        <w:t>οιπόν</w:t>
      </w:r>
      <w:r>
        <w:rPr>
          <w:rFonts w:eastAsia="Times New Roman"/>
          <w:bCs/>
          <w:szCs w:val="24"/>
        </w:rPr>
        <w:t>, με βάση την Κ</w:t>
      </w:r>
      <w:r w:rsidRPr="0007468B">
        <w:rPr>
          <w:rFonts w:eastAsia="Times New Roman"/>
          <w:bCs/>
          <w:szCs w:val="24"/>
        </w:rPr>
        <w:t>υβέρνηση</w:t>
      </w:r>
      <w:r>
        <w:rPr>
          <w:rFonts w:eastAsia="Times New Roman"/>
          <w:bCs/>
          <w:szCs w:val="24"/>
        </w:rPr>
        <w:t xml:space="preserve">; </w:t>
      </w:r>
      <w:r w:rsidRPr="0007468B">
        <w:rPr>
          <w:rFonts w:eastAsia="Times New Roman"/>
          <w:bCs/>
          <w:szCs w:val="24"/>
        </w:rPr>
        <w:t>Το ακούσαμε και π</w:t>
      </w:r>
      <w:r w:rsidRPr="0007468B">
        <w:rPr>
          <w:rFonts w:eastAsia="Times New Roman"/>
          <w:bCs/>
          <w:szCs w:val="24"/>
        </w:rPr>
        <w:t>ριν από τον Υπουργό</w:t>
      </w:r>
      <w:r>
        <w:rPr>
          <w:rFonts w:eastAsia="Times New Roman"/>
          <w:bCs/>
          <w:szCs w:val="24"/>
        </w:rPr>
        <w:t>. Ν</w:t>
      </w:r>
      <w:r w:rsidRPr="0007468B">
        <w:rPr>
          <w:rFonts w:eastAsia="Times New Roman"/>
          <w:bCs/>
          <w:szCs w:val="24"/>
        </w:rPr>
        <w:t xml:space="preserve">α γίνουμε </w:t>
      </w:r>
      <w:r>
        <w:rPr>
          <w:rFonts w:eastAsia="Times New Roman"/>
          <w:bCs/>
          <w:szCs w:val="24"/>
        </w:rPr>
        <w:t>-</w:t>
      </w:r>
      <w:r w:rsidRPr="0007468B">
        <w:rPr>
          <w:rFonts w:eastAsia="Times New Roman"/>
          <w:bCs/>
          <w:szCs w:val="24"/>
        </w:rPr>
        <w:t>λέει</w:t>
      </w:r>
      <w:r>
        <w:rPr>
          <w:rFonts w:eastAsia="Times New Roman"/>
          <w:bCs/>
          <w:szCs w:val="24"/>
        </w:rPr>
        <w:t>-</w:t>
      </w:r>
      <w:r w:rsidRPr="0007468B">
        <w:rPr>
          <w:rFonts w:eastAsia="Times New Roman"/>
          <w:bCs/>
          <w:szCs w:val="24"/>
        </w:rPr>
        <w:t xml:space="preserve"> ηγέτιδα δύναμη στα Βαλκάνια</w:t>
      </w:r>
      <w:r>
        <w:rPr>
          <w:rFonts w:eastAsia="Times New Roman"/>
          <w:bCs/>
          <w:szCs w:val="24"/>
        </w:rPr>
        <w:t>.</w:t>
      </w:r>
      <w:r w:rsidRPr="0007468B">
        <w:rPr>
          <w:rFonts w:eastAsia="Times New Roman"/>
          <w:bCs/>
          <w:szCs w:val="24"/>
        </w:rPr>
        <w:t xml:space="preserve"> Γιατί δεν ήμασταν</w:t>
      </w:r>
      <w:r>
        <w:rPr>
          <w:rFonts w:eastAsia="Times New Roman"/>
          <w:bCs/>
          <w:szCs w:val="24"/>
        </w:rPr>
        <w:t xml:space="preserve">; Αποκτάμε -λέει- ενδοχώρα για την ανάπτυξη. Γιατί; Δεν είχαμε; Χρόνια τώρα οι ελληνικές επιχειρήσεις δραστηριοποιούνται και στα Σκόπια και σε όλα τα Βαλκάνια. Δεν το </w:t>
      </w:r>
      <w:r w:rsidRPr="0007468B">
        <w:rPr>
          <w:rFonts w:eastAsia="Times New Roman"/>
          <w:bCs/>
          <w:szCs w:val="24"/>
        </w:rPr>
        <w:t xml:space="preserve"> </w:t>
      </w:r>
      <w:r>
        <w:rPr>
          <w:rFonts w:eastAsia="Times New Roman"/>
          <w:bCs/>
          <w:szCs w:val="24"/>
        </w:rPr>
        <w:t>ξέρ</w:t>
      </w:r>
      <w:r>
        <w:rPr>
          <w:rFonts w:eastAsia="Times New Roman"/>
          <w:bCs/>
          <w:szCs w:val="24"/>
        </w:rPr>
        <w:t xml:space="preserve">ει </w:t>
      </w:r>
      <w:r w:rsidRPr="0007468B">
        <w:rPr>
          <w:rFonts w:eastAsia="Times New Roman"/>
          <w:bCs/>
          <w:szCs w:val="24"/>
        </w:rPr>
        <w:t xml:space="preserve">αυτό </w:t>
      </w:r>
      <w:r>
        <w:rPr>
          <w:rFonts w:eastAsia="Times New Roman"/>
          <w:bCs/>
          <w:szCs w:val="24"/>
        </w:rPr>
        <w:t>ο κ.</w:t>
      </w:r>
      <w:r w:rsidRPr="0007468B">
        <w:rPr>
          <w:rFonts w:eastAsia="Times New Roman"/>
          <w:bCs/>
          <w:szCs w:val="24"/>
        </w:rPr>
        <w:t xml:space="preserve"> Τσίπρας και </w:t>
      </w:r>
      <w:r>
        <w:rPr>
          <w:rFonts w:eastAsia="Times New Roman"/>
          <w:bCs/>
          <w:szCs w:val="24"/>
        </w:rPr>
        <w:t>η Α</w:t>
      </w:r>
      <w:r w:rsidRPr="0007468B">
        <w:rPr>
          <w:rFonts w:eastAsia="Times New Roman"/>
          <w:bCs/>
          <w:szCs w:val="24"/>
        </w:rPr>
        <w:t>ριστερά</w:t>
      </w:r>
      <w:r>
        <w:rPr>
          <w:rFonts w:eastAsia="Times New Roman"/>
          <w:bCs/>
          <w:szCs w:val="24"/>
        </w:rPr>
        <w:t xml:space="preserve"> και οι συνοδοιπόροι τους; Όχι μ</w:t>
      </w:r>
      <w:r w:rsidRPr="0007468B">
        <w:rPr>
          <w:rFonts w:eastAsia="Times New Roman"/>
          <w:bCs/>
          <w:szCs w:val="24"/>
        </w:rPr>
        <w:t>άλλον δεν το ξέρει ή δεν τους νοιάζει να το μάθ</w:t>
      </w:r>
      <w:r>
        <w:rPr>
          <w:rFonts w:eastAsia="Times New Roman"/>
          <w:bCs/>
          <w:szCs w:val="24"/>
        </w:rPr>
        <w:t>ουν.</w:t>
      </w:r>
    </w:p>
    <w:p w14:paraId="77C02FB9" w14:textId="77777777" w:rsidR="006113A9" w:rsidRDefault="006B6FC4">
      <w:pPr>
        <w:spacing w:line="600" w:lineRule="auto"/>
        <w:ind w:firstLine="720"/>
        <w:contextualSpacing/>
        <w:jc w:val="both"/>
        <w:rPr>
          <w:rFonts w:eastAsia="Times New Roman"/>
          <w:bCs/>
          <w:szCs w:val="24"/>
        </w:rPr>
      </w:pPr>
      <w:r w:rsidRPr="0007468B">
        <w:rPr>
          <w:rFonts w:eastAsia="Times New Roman"/>
          <w:bCs/>
          <w:szCs w:val="24"/>
        </w:rPr>
        <w:t xml:space="preserve">Είναι προφανές ότι η Ελλάδα τα παραχώρησε </w:t>
      </w:r>
      <w:r>
        <w:rPr>
          <w:rFonts w:eastAsia="Times New Roman"/>
          <w:bCs/>
          <w:szCs w:val="24"/>
        </w:rPr>
        <w:t>όλα</w:t>
      </w:r>
      <w:r w:rsidRPr="0007468B">
        <w:rPr>
          <w:rFonts w:eastAsia="Times New Roman"/>
          <w:bCs/>
          <w:szCs w:val="24"/>
        </w:rPr>
        <w:t xml:space="preserve"> και δεν κέρδισε τίποτα</w:t>
      </w:r>
      <w:r>
        <w:rPr>
          <w:rFonts w:eastAsia="Times New Roman"/>
          <w:bCs/>
          <w:szCs w:val="24"/>
        </w:rPr>
        <w:t xml:space="preserve">. </w:t>
      </w:r>
      <w:r w:rsidRPr="0007468B">
        <w:rPr>
          <w:rFonts w:eastAsia="Times New Roman"/>
          <w:bCs/>
          <w:szCs w:val="24"/>
        </w:rPr>
        <w:t>Επειδή</w:t>
      </w:r>
      <w:r>
        <w:rPr>
          <w:rFonts w:eastAsia="Times New Roman"/>
          <w:bCs/>
          <w:szCs w:val="24"/>
        </w:rPr>
        <w:t>,</w:t>
      </w:r>
      <w:r w:rsidRPr="0007468B">
        <w:rPr>
          <w:rFonts w:eastAsia="Times New Roman"/>
          <w:bCs/>
          <w:szCs w:val="24"/>
        </w:rPr>
        <w:t xml:space="preserve"> </w:t>
      </w:r>
      <w:r>
        <w:rPr>
          <w:rFonts w:eastAsia="Times New Roman"/>
          <w:bCs/>
          <w:szCs w:val="24"/>
        </w:rPr>
        <w:t>όμως,</w:t>
      </w:r>
      <w:r w:rsidRPr="0007468B">
        <w:rPr>
          <w:rFonts w:eastAsia="Times New Roman"/>
          <w:bCs/>
          <w:szCs w:val="24"/>
        </w:rPr>
        <w:t xml:space="preserve"> τα ξέρετε όλα αυτά</w:t>
      </w:r>
      <w:r>
        <w:rPr>
          <w:rFonts w:eastAsia="Times New Roman"/>
          <w:bCs/>
          <w:szCs w:val="24"/>
        </w:rPr>
        <w:t>,</w:t>
      </w:r>
      <w:r w:rsidRPr="0007468B">
        <w:rPr>
          <w:rFonts w:eastAsia="Times New Roman"/>
          <w:bCs/>
          <w:szCs w:val="24"/>
        </w:rPr>
        <w:t xml:space="preserve"> καταλήγετε να λέτε</w:t>
      </w:r>
      <w:r w:rsidRPr="007E4B7A">
        <w:rPr>
          <w:rFonts w:eastAsia="Times New Roman"/>
          <w:bCs/>
          <w:szCs w:val="24"/>
        </w:rPr>
        <w:t xml:space="preserve">: </w:t>
      </w:r>
      <w:r>
        <w:rPr>
          <w:rFonts w:eastAsia="Times New Roman"/>
          <w:bCs/>
          <w:szCs w:val="24"/>
        </w:rPr>
        <w:t>«</w:t>
      </w:r>
      <w:r w:rsidRPr="0007468B">
        <w:rPr>
          <w:rFonts w:eastAsia="Times New Roman"/>
          <w:bCs/>
          <w:szCs w:val="24"/>
        </w:rPr>
        <w:t>Τι να κάνουμ</w:t>
      </w:r>
      <w:r w:rsidRPr="0007468B">
        <w:rPr>
          <w:rFonts w:eastAsia="Times New Roman"/>
          <w:bCs/>
          <w:szCs w:val="24"/>
        </w:rPr>
        <w:t>ε</w:t>
      </w:r>
      <w:r>
        <w:rPr>
          <w:rFonts w:eastAsia="Times New Roman"/>
          <w:bCs/>
          <w:szCs w:val="24"/>
        </w:rPr>
        <w:t>; Τ</w:t>
      </w:r>
      <w:r w:rsidRPr="0007468B">
        <w:rPr>
          <w:rFonts w:eastAsia="Times New Roman"/>
          <w:bCs/>
          <w:szCs w:val="24"/>
        </w:rPr>
        <w:t>ους α</w:t>
      </w:r>
      <w:r>
        <w:rPr>
          <w:rFonts w:eastAsia="Times New Roman"/>
          <w:bCs/>
          <w:szCs w:val="24"/>
        </w:rPr>
        <w:t>να</w:t>
      </w:r>
      <w:r w:rsidRPr="0007468B">
        <w:rPr>
          <w:rFonts w:eastAsia="Times New Roman"/>
          <w:bCs/>
          <w:szCs w:val="24"/>
        </w:rPr>
        <w:t>γνώριζε όλος ο κόσμος</w:t>
      </w:r>
      <w:r>
        <w:rPr>
          <w:rFonts w:eastAsia="Times New Roman"/>
          <w:bCs/>
          <w:szCs w:val="24"/>
        </w:rPr>
        <w:t xml:space="preserve">» Και τι έγινε; Εμείς δεν </w:t>
      </w:r>
      <w:r w:rsidRPr="0007468B">
        <w:rPr>
          <w:rFonts w:eastAsia="Times New Roman"/>
          <w:bCs/>
          <w:szCs w:val="24"/>
        </w:rPr>
        <w:t>έπρεπε να τους αναγνωρίσουμε</w:t>
      </w:r>
      <w:r>
        <w:rPr>
          <w:rFonts w:eastAsia="Times New Roman"/>
          <w:bCs/>
          <w:szCs w:val="24"/>
        </w:rPr>
        <w:t>, γ</w:t>
      </w:r>
      <w:r w:rsidRPr="0007468B">
        <w:rPr>
          <w:rFonts w:eastAsia="Times New Roman"/>
          <w:bCs/>
          <w:szCs w:val="24"/>
        </w:rPr>
        <w:t>ιατί η δικιά μας αναγνώριση έχει σημασία</w:t>
      </w:r>
      <w:r>
        <w:rPr>
          <w:rFonts w:eastAsia="Times New Roman"/>
          <w:bCs/>
          <w:szCs w:val="24"/>
        </w:rPr>
        <w:t>.</w:t>
      </w:r>
    </w:p>
    <w:p w14:paraId="77C02FBA" w14:textId="77777777" w:rsidR="006113A9" w:rsidRDefault="006B6FC4">
      <w:pPr>
        <w:spacing w:line="600" w:lineRule="auto"/>
        <w:ind w:firstLine="720"/>
        <w:contextualSpacing/>
        <w:jc w:val="both"/>
        <w:rPr>
          <w:rFonts w:eastAsia="Times New Roman"/>
          <w:bCs/>
          <w:szCs w:val="24"/>
        </w:rPr>
      </w:pPr>
      <w:r>
        <w:rPr>
          <w:rFonts w:eastAsia="Times New Roman"/>
          <w:bCs/>
          <w:szCs w:val="24"/>
        </w:rPr>
        <w:t>Γ</w:t>
      </w:r>
      <w:r w:rsidRPr="0007468B">
        <w:rPr>
          <w:rFonts w:eastAsia="Times New Roman"/>
          <w:bCs/>
          <w:szCs w:val="24"/>
        </w:rPr>
        <w:t>ια το</w:t>
      </w:r>
      <w:r>
        <w:rPr>
          <w:rFonts w:eastAsia="Times New Roman"/>
          <w:bCs/>
          <w:szCs w:val="24"/>
        </w:rPr>
        <w:t>ν</w:t>
      </w:r>
      <w:r w:rsidRPr="0007468B">
        <w:rPr>
          <w:rFonts w:eastAsia="Times New Roman"/>
          <w:bCs/>
          <w:szCs w:val="24"/>
        </w:rPr>
        <w:t xml:space="preserve"> λόγο αυτό χρόνια τώρα όλοι πίεζαν την πατρίδα </w:t>
      </w:r>
      <w:r>
        <w:rPr>
          <w:rFonts w:eastAsia="Times New Roman"/>
          <w:bCs/>
          <w:szCs w:val="24"/>
        </w:rPr>
        <w:t>μας, μ</w:t>
      </w:r>
      <w:r w:rsidRPr="0007468B">
        <w:rPr>
          <w:rFonts w:eastAsia="Times New Roman"/>
          <w:bCs/>
          <w:szCs w:val="24"/>
        </w:rPr>
        <w:t>έχρι που</w:t>
      </w:r>
      <w:r>
        <w:rPr>
          <w:rFonts w:eastAsia="Times New Roman"/>
          <w:bCs/>
          <w:szCs w:val="24"/>
        </w:rPr>
        <w:t>,</w:t>
      </w:r>
      <w:r w:rsidRPr="0007468B">
        <w:rPr>
          <w:rFonts w:eastAsia="Times New Roman"/>
          <w:bCs/>
          <w:szCs w:val="24"/>
        </w:rPr>
        <w:t xml:space="preserve"> δυστυχώς</w:t>
      </w:r>
      <w:r>
        <w:rPr>
          <w:rFonts w:eastAsia="Times New Roman"/>
          <w:bCs/>
          <w:szCs w:val="24"/>
        </w:rPr>
        <w:t>,</w:t>
      </w:r>
      <w:r w:rsidRPr="0007468B">
        <w:rPr>
          <w:rFonts w:eastAsia="Times New Roman"/>
          <w:bCs/>
          <w:szCs w:val="24"/>
        </w:rPr>
        <w:t xml:space="preserve"> βρέθηκε </w:t>
      </w:r>
      <w:r>
        <w:rPr>
          <w:rFonts w:eastAsia="Times New Roman"/>
          <w:bCs/>
          <w:szCs w:val="24"/>
        </w:rPr>
        <w:t xml:space="preserve">ο </w:t>
      </w:r>
      <w:r w:rsidRPr="0007468B">
        <w:rPr>
          <w:rFonts w:eastAsia="Times New Roman"/>
          <w:bCs/>
          <w:szCs w:val="24"/>
        </w:rPr>
        <w:t>αδύναμος κρίκος</w:t>
      </w:r>
      <w:r>
        <w:rPr>
          <w:rFonts w:eastAsia="Times New Roman"/>
          <w:bCs/>
          <w:szCs w:val="24"/>
        </w:rPr>
        <w:t xml:space="preserve">. Η </w:t>
      </w:r>
      <w:r>
        <w:rPr>
          <w:rFonts w:eastAsia="Times New Roman"/>
          <w:bCs/>
          <w:szCs w:val="24"/>
        </w:rPr>
        <w:t>σ</w:t>
      </w:r>
      <w:r w:rsidRPr="0007468B">
        <w:rPr>
          <w:rFonts w:eastAsia="Times New Roman"/>
          <w:bCs/>
          <w:szCs w:val="24"/>
        </w:rPr>
        <w:t xml:space="preserve">υγκυβέρνηση </w:t>
      </w:r>
      <w:r w:rsidRPr="0007468B">
        <w:rPr>
          <w:rFonts w:eastAsia="Times New Roman"/>
          <w:bCs/>
          <w:szCs w:val="24"/>
        </w:rPr>
        <w:t>ΣΥΡΙΖΑ</w:t>
      </w:r>
      <w:r>
        <w:rPr>
          <w:rFonts w:eastAsia="Times New Roman"/>
          <w:bCs/>
          <w:szCs w:val="24"/>
        </w:rPr>
        <w:t xml:space="preserve"> </w:t>
      </w:r>
      <w:r w:rsidRPr="0007468B">
        <w:rPr>
          <w:rFonts w:eastAsia="Times New Roman"/>
          <w:bCs/>
          <w:szCs w:val="24"/>
        </w:rPr>
        <w:t>-</w:t>
      </w:r>
      <w:r>
        <w:rPr>
          <w:rFonts w:eastAsia="Times New Roman"/>
          <w:bCs/>
          <w:szCs w:val="24"/>
        </w:rPr>
        <w:t xml:space="preserve"> </w:t>
      </w:r>
      <w:r w:rsidRPr="0007468B">
        <w:rPr>
          <w:rFonts w:eastAsia="Times New Roman"/>
          <w:bCs/>
          <w:szCs w:val="24"/>
        </w:rPr>
        <w:t>ΑΝΕΛ μετά από</w:t>
      </w:r>
      <w:r>
        <w:rPr>
          <w:rFonts w:eastAsia="Times New Roman"/>
          <w:bCs/>
          <w:szCs w:val="24"/>
        </w:rPr>
        <w:t xml:space="preserve"> μήνες κ</w:t>
      </w:r>
      <w:r w:rsidRPr="0007468B">
        <w:rPr>
          <w:rFonts w:eastAsia="Times New Roman"/>
          <w:bCs/>
          <w:szCs w:val="24"/>
        </w:rPr>
        <w:t xml:space="preserve">ρυφής </w:t>
      </w:r>
      <w:r>
        <w:rPr>
          <w:rFonts w:eastAsia="Times New Roman"/>
          <w:bCs/>
          <w:szCs w:val="24"/>
        </w:rPr>
        <w:t>διαπραγμάτευσης παραχώρησε στους Σ</w:t>
      </w:r>
      <w:r w:rsidRPr="0007468B">
        <w:rPr>
          <w:rFonts w:eastAsia="Times New Roman"/>
          <w:bCs/>
          <w:szCs w:val="24"/>
        </w:rPr>
        <w:t>κοπιανούς</w:t>
      </w:r>
      <w:r>
        <w:rPr>
          <w:rFonts w:eastAsia="Times New Roman"/>
          <w:bCs/>
          <w:szCs w:val="24"/>
        </w:rPr>
        <w:t xml:space="preserve"> όλα όσα είχαν αρνη</w:t>
      </w:r>
      <w:r>
        <w:rPr>
          <w:rFonts w:eastAsia="Times New Roman"/>
          <w:bCs/>
          <w:szCs w:val="24"/>
        </w:rPr>
        <w:lastRenderedPageBreak/>
        <w:t>θεί όλες οι κυβερνήσεις και όλοι οι Π</w:t>
      </w:r>
      <w:r w:rsidRPr="0007468B">
        <w:rPr>
          <w:rFonts w:eastAsia="Times New Roman"/>
          <w:bCs/>
          <w:szCs w:val="24"/>
        </w:rPr>
        <w:t xml:space="preserve">ρωθυπουργοί </w:t>
      </w:r>
      <w:r>
        <w:rPr>
          <w:rFonts w:eastAsia="Times New Roman"/>
          <w:bCs/>
          <w:szCs w:val="24"/>
        </w:rPr>
        <w:t>όλα</w:t>
      </w:r>
      <w:r w:rsidRPr="0007468B">
        <w:rPr>
          <w:rFonts w:eastAsia="Times New Roman"/>
          <w:bCs/>
          <w:szCs w:val="24"/>
        </w:rPr>
        <w:t xml:space="preserve"> τα προηγούμενα χρόνια</w:t>
      </w:r>
      <w:r>
        <w:rPr>
          <w:rFonts w:eastAsia="Times New Roman"/>
          <w:bCs/>
          <w:szCs w:val="24"/>
        </w:rPr>
        <w:t xml:space="preserve">, ανοίγοντας έτσι </w:t>
      </w:r>
      <w:r w:rsidRPr="0007468B">
        <w:rPr>
          <w:rFonts w:eastAsia="Times New Roman"/>
          <w:bCs/>
          <w:szCs w:val="24"/>
        </w:rPr>
        <w:t xml:space="preserve">τον ασκό του Αιόλου για την περιοχή </w:t>
      </w:r>
      <w:r>
        <w:rPr>
          <w:rFonts w:eastAsia="Times New Roman"/>
          <w:bCs/>
          <w:szCs w:val="24"/>
        </w:rPr>
        <w:t>μας.</w:t>
      </w:r>
    </w:p>
    <w:p w14:paraId="77C02FBB" w14:textId="77777777" w:rsidR="006113A9" w:rsidRDefault="006B6FC4">
      <w:pPr>
        <w:spacing w:line="600" w:lineRule="auto"/>
        <w:ind w:firstLine="720"/>
        <w:contextualSpacing/>
        <w:jc w:val="both"/>
        <w:rPr>
          <w:rFonts w:eastAsia="Times New Roman"/>
          <w:bCs/>
          <w:szCs w:val="24"/>
        </w:rPr>
      </w:pPr>
      <w:r>
        <w:rPr>
          <w:rFonts w:eastAsia="Times New Roman"/>
          <w:bCs/>
          <w:szCs w:val="24"/>
        </w:rPr>
        <w:t>Κυρίες και κύριοι συνάδελ</w:t>
      </w:r>
      <w:r>
        <w:rPr>
          <w:rFonts w:eastAsia="Times New Roman"/>
          <w:bCs/>
          <w:szCs w:val="24"/>
        </w:rPr>
        <w:t xml:space="preserve">φοι, </w:t>
      </w:r>
      <w:r w:rsidRPr="0007468B">
        <w:rPr>
          <w:rFonts w:eastAsia="Times New Roman"/>
          <w:bCs/>
          <w:szCs w:val="24"/>
        </w:rPr>
        <w:t>γεννήθηκα</w:t>
      </w:r>
      <w:r>
        <w:rPr>
          <w:rFonts w:eastAsia="Times New Roman"/>
          <w:bCs/>
          <w:szCs w:val="24"/>
        </w:rPr>
        <w:t>, μ</w:t>
      </w:r>
      <w:r w:rsidRPr="0007468B">
        <w:rPr>
          <w:rFonts w:eastAsia="Times New Roman"/>
          <w:bCs/>
          <w:szCs w:val="24"/>
        </w:rPr>
        <w:t>εγάλωσα</w:t>
      </w:r>
      <w:r>
        <w:rPr>
          <w:rFonts w:eastAsia="Times New Roman"/>
          <w:bCs/>
          <w:szCs w:val="24"/>
        </w:rPr>
        <w:t>, ζω</w:t>
      </w:r>
      <w:r w:rsidRPr="0007468B">
        <w:rPr>
          <w:rFonts w:eastAsia="Times New Roman"/>
          <w:bCs/>
          <w:szCs w:val="24"/>
        </w:rPr>
        <w:t xml:space="preserve"> και εκλέγομαι </w:t>
      </w:r>
      <w:r>
        <w:rPr>
          <w:rFonts w:eastAsia="Times New Roman"/>
          <w:bCs/>
          <w:szCs w:val="24"/>
        </w:rPr>
        <w:t>Β</w:t>
      </w:r>
      <w:r w:rsidRPr="0007468B">
        <w:rPr>
          <w:rFonts w:eastAsia="Times New Roman"/>
          <w:bCs/>
          <w:szCs w:val="24"/>
        </w:rPr>
        <w:t>ουλευτής στην Καστοριά</w:t>
      </w:r>
      <w:r>
        <w:rPr>
          <w:rFonts w:eastAsia="Times New Roman"/>
          <w:bCs/>
          <w:szCs w:val="24"/>
        </w:rPr>
        <w:t>, την περιοχή που έδρασε και σκοτώθηκε, αφ</w:t>
      </w:r>
      <w:r w:rsidRPr="0007468B">
        <w:rPr>
          <w:rFonts w:eastAsia="Times New Roman"/>
          <w:bCs/>
          <w:szCs w:val="24"/>
        </w:rPr>
        <w:t>ού προδόθηκε από το</w:t>
      </w:r>
      <w:r>
        <w:rPr>
          <w:rFonts w:eastAsia="Times New Roman"/>
          <w:bCs/>
          <w:szCs w:val="24"/>
        </w:rPr>
        <w:t xml:space="preserve">ν Μήτρο Βλάχο, </w:t>
      </w:r>
      <w:r w:rsidRPr="0007468B">
        <w:rPr>
          <w:rFonts w:eastAsia="Times New Roman"/>
          <w:bCs/>
          <w:szCs w:val="24"/>
        </w:rPr>
        <w:t>ο Παύλος Μελάς</w:t>
      </w:r>
      <w:r>
        <w:rPr>
          <w:rFonts w:eastAsia="Times New Roman"/>
          <w:bCs/>
          <w:szCs w:val="24"/>
        </w:rPr>
        <w:t>. Κ</w:t>
      </w:r>
      <w:r w:rsidRPr="0007468B">
        <w:rPr>
          <w:rFonts w:eastAsia="Times New Roman"/>
          <w:bCs/>
          <w:szCs w:val="24"/>
        </w:rPr>
        <w:t>αι η επιλογή μου είναι ξεκάθαρη</w:t>
      </w:r>
      <w:r>
        <w:rPr>
          <w:rFonts w:eastAsia="Times New Roman"/>
          <w:bCs/>
          <w:szCs w:val="24"/>
        </w:rPr>
        <w:t>: Ε</w:t>
      </w:r>
      <w:r w:rsidRPr="0007468B">
        <w:rPr>
          <w:rFonts w:eastAsia="Times New Roman"/>
          <w:bCs/>
          <w:szCs w:val="24"/>
        </w:rPr>
        <w:t>ίμαι με τον Παύλο Μελά</w:t>
      </w:r>
      <w:r>
        <w:rPr>
          <w:rFonts w:eastAsia="Times New Roman"/>
          <w:bCs/>
          <w:szCs w:val="24"/>
        </w:rPr>
        <w:t>.</w:t>
      </w:r>
      <w:r w:rsidRPr="0007468B">
        <w:rPr>
          <w:rFonts w:eastAsia="Times New Roman"/>
          <w:bCs/>
          <w:szCs w:val="24"/>
        </w:rPr>
        <w:t xml:space="preserve"> </w:t>
      </w:r>
    </w:p>
    <w:p w14:paraId="77C02FBC" w14:textId="77777777" w:rsidR="006113A9" w:rsidRDefault="006B6FC4">
      <w:pPr>
        <w:spacing w:line="600" w:lineRule="auto"/>
        <w:ind w:firstLine="720"/>
        <w:contextualSpacing/>
        <w:jc w:val="both"/>
        <w:rPr>
          <w:rFonts w:eastAsia="Times New Roman"/>
          <w:bCs/>
          <w:szCs w:val="24"/>
        </w:rPr>
      </w:pPr>
      <w:r>
        <w:rPr>
          <w:rFonts w:eastAsia="Times New Roman"/>
          <w:bCs/>
          <w:szCs w:val="24"/>
        </w:rPr>
        <w:t>Ελπίζω και ε</w:t>
      </w:r>
      <w:r w:rsidRPr="0007468B">
        <w:rPr>
          <w:rFonts w:eastAsia="Times New Roman"/>
          <w:bCs/>
          <w:szCs w:val="24"/>
        </w:rPr>
        <w:t xml:space="preserve">ύχομαι η συνείδησή </w:t>
      </w:r>
      <w:r>
        <w:rPr>
          <w:rFonts w:eastAsia="Times New Roman"/>
          <w:bCs/>
          <w:szCs w:val="24"/>
        </w:rPr>
        <w:t>σας,</w:t>
      </w:r>
      <w:r w:rsidRPr="0007468B">
        <w:rPr>
          <w:rFonts w:eastAsia="Times New Roman"/>
          <w:bCs/>
          <w:szCs w:val="24"/>
        </w:rPr>
        <w:t xml:space="preserve"> κύ</w:t>
      </w:r>
      <w:r w:rsidRPr="0007468B">
        <w:rPr>
          <w:rFonts w:eastAsia="Times New Roman"/>
          <w:bCs/>
          <w:szCs w:val="24"/>
        </w:rPr>
        <w:t>ριοι και κύριοι συνάδελφοι</w:t>
      </w:r>
      <w:r>
        <w:rPr>
          <w:rFonts w:eastAsia="Times New Roman"/>
          <w:bCs/>
          <w:szCs w:val="24"/>
        </w:rPr>
        <w:t>, να μη σας αφήσει</w:t>
      </w:r>
      <w:r w:rsidRPr="0007468B">
        <w:rPr>
          <w:rFonts w:eastAsia="Times New Roman"/>
          <w:bCs/>
          <w:szCs w:val="24"/>
        </w:rPr>
        <w:t xml:space="preserve"> να πάτε με το</w:t>
      </w:r>
      <w:r>
        <w:rPr>
          <w:rFonts w:eastAsia="Times New Roman"/>
          <w:bCs/>
          <w:szCs w:val="24"/>
        </w:rPr>
        <w:t xml:space="preserve">ν Μήτρο Βλάχο. Και μη νομίζετε ότι αν το κάνετε, </w:t>
      </w:r>
      <w:r w:rsidRPr="0007468B">
        <w:rPr>
          <w:rFonts w:eastAsia="Times New Roman"/>
          <w:bCs/>
          <w:szCs w:val="24"/>
        </w:rPr>
        <w:t>σε λίγο καιρό θα</w:t>
      </w:r>
      <w:r>
        <w:rPr>
          <w:rFonts w:eastAsia="Times New Roman"/>
          <w:bCs/>
          <w:szCs w:val="24"/>
        </w:rPr>
        <w:t xml:space="preserve"> ξεχαστεί. Θ</w:t>
      </w:r>
      <w:r w:rsidRPr="0007468B">
        <w:rPr>
          <w:rFonts w:eastAsia="Times New Roman"/>
          <w:bCs/>
          <w:szCs w:val="24"/>
        </w:rPr>
        <w:t xml:space="preserve">υμηθείτε </w:t>
      </w:r>
      <w:r>
        <w:rPr>
          <w:rFonts w:eastAsia="Times New Roman"/>
          <w:bCs/>
          <w:szCs w:val="24"/>
        </w:rPr>
        <w:t>ότι ο Εφιάλτης παραμένει αιώνια γνωστός για όλα όσα έκανε.</w:t>
      </w:r>
    </w:p>
    <w:p w14:paraId="77C02FBD" w14:textId="77777777" w:rsidR="006113A9" w:rsidRDefault="006B6FC4">
      <w:pPr>
        <w:spacing w:line="600" w:lineRule="auto"/>
        <w:ind w:firstLine="720"/>
        <w:contextualSpacing/>
        <w:jc w:val="both"/>
        <w:rPr>
          <w:rFonts w:eastAsia="Times New Roman"/>
          <w:bCs/>
          <w:szCs w:val="24"/>
        </w:rPr>
      </w:pPr>
      <w:r>
        <w:rPr>
          <w:rFonts w:eastAsia="Times New Roman"/>
          <w:bCs/>
          <w:szCs w:val="24"/>
        </w:rPr>
        <w:t>Ευχαριστώ.</w:t>
      </w:r>
    </w:p>
    <w:p w14:paraId="77C02FBE" w14:textId="77777777" w:rsidR="006113A9" w:rsidRDefault="006B6FC4">
      <w:pPr>
        <w:spacing w:line="600" w:lineRule="auto"/>
        <w:ind w:firstLine="720"/>
        <w:contextualSpacing/>
        <w:jc w:val="center"/>
        <w:rPr>
          <w:rFonts w:eastAsia="Times New Roman"/>
          <w:bCs/>
          <w:szCs w:val="24"/>
        </w:rPr>
      </w:pPr>
      <w:r>
        <w:rPr>
          <w:rFonts w:eastAsia="Times New Roman"/>
          <w:bCs/>
          <w:szCs w:val="24"/>
        </w:rPr>
        <w:t>(Χειροκροτήματα από την πτέρυγα της Νέας Δ</w:t>
      </w:r>
      <w:r>
        <w:rPr>
          <w:rFonts w:eastAsia="Times New Roman"/>
          <w:bCs/>
          <w:szCs w:val="24"/>
        </w:rPr>
        <w:t>ημοκρατίας)</w:t>
      </w:r>
    </w:p>
    <w:p w14:paraId="77C02FBF" w14:textId="77777777" w:rsidR="006113A9" w:rsidRDefault="006B6FC4">
      <w:pPr>
        <w:spacing w:line="600" w:lineRule="auto"/>
        <w:ind w:firstLine="720"/>
        <w:contextualSpacing/>
        <w:jc w:val="both"/>
        <w:rPr>
          <w:rFonts w:eastAsia="Times New Roman"/>
          <w:bCs/>
          <w:szCs w:val="24"/>
        </w:rPr>
      </w:pPr>
      <w:r w:rsidRPr="00636AAA">
        <w:rPr>
          <w:rFonts w:eastAsia="Times New Roman"/>
          <w:b/>
          <w:bCs/>
          <w:szCs w:val="24"/>
        </w:rPr>
        <w:t>ΠΡΟΕΔΡΕΥΩΝ (Νικήτας Κακλαμάνης):</w:t>
      </w:r>
      <w:r>
        <w:rPr>
          <w:rFonts w:eastAsia="Times New Roman"/>
          <w:bCs/>
          <w:szCs w:val="24"/>
        </w:rPr>
        <w:t xml:space="preserve"> Κι εγώ, κυρία Αντωνί</w:t>
      </w:r>
      <w:r>
        <w:rPr>
          <w:rFonts w:eastAsia="Times New Roman"/>
          <w:bCs/>
          <w:szCs w:val="24"/>
        </w:rPr>
        <w:t>ου</w:t>
      </w:r>
      <w:r>
        <w:rPr>
          <w:rFonts w:eastAsia="Times New Roman"/>
          <w:bCs/>
          <w:szCs w:val="24"/>
        </w:rPr>
        <w:t>. Ήσασταν ακριβώς στον χρόνο σας.</w:t>
      </w:r>
    </w:p>
    <w:p w14:paraId="77C02FC0" w14:textId="77777777" w:rsidR="006113A9" w:rsidRDefault="006B6FC4">
      <w:pPr>
        <w:spacing w:line="600" w:lineRule="auto"/>
        <w:ind w:firstLine="720"/>
        <w:contextualSpacing/>
        <w:jc w:val="both"/>
        <w:rPr>
          <w:rFonts w:eastAsia="Times New Roman"/>
          <w:bCs/>
          <w:szCs w:val="24"/>
        </w:rPr>
      </w:pPr>
      <w:r>
        <w:rPr>
          <w:rFonts w:eastAsia="Times New Roman"/>
          <w:bCs/>
          <w:szCs w:val="24"/>
        </w:rPr>
        <w:lastRenderedPageBreak/>
        <w:t xml:space="preserve">Προχωράμε με τον </w:t>
      </w:r>
      <w:r w:rsidRPr="0007468B">
        <w:rPr>
          <w:rFonts w:eastAsia="Times New Roman"/>
          <w:bCs/>
          <w:szCs w:val="24"/>
        </w:rPr>
        <w:t xml:space="preserve">συνάδελφο </w:t>
      </w:r>
      <w:r>
        <w:rPr>
          <w:rFonts w:eastAsia="Times New Roman"/>
          <w:bCs/>
          <w:szCs w:val="24"/>
        </w:rPr>
        <w:t xml:space="preserve">κ. </w:t>
      </w:r>
      <w:r w:rsidRPr="0007468B">
        <w:rPr>
          <w:rFonts w:eastAsia="Times New Roman"/>
          <w:bCs/>
          <w:szCs w:val="24"/>
        </w:rPr>
        <w:t xml:space="preserve">Μιχαήλ Τζελέπη από τη Δημοκρατική </w:t>
      </w:r>
      <w:r>
        <w:rPr>
          <w:rFonts w:eastAsia="Times New Roman"/>
          <w:bCs/>
          <w:szCs w:val="24"/>
        </w:rPr>
        <w:t>Συμπαράταξη.</w:t>
      </w:r>
    </w:p>
    <w:p w14:paraId="77C02FC1" w14:textId="77777777" w:rsidR="006113A9" w:rsidRDefault="006B6FC4">
      <w:pPr>
        <w:spacing w:line="600" w:lineRule="auto"/>
        <w:ind w:firstLine="720"/>
        <w:contextualSpacing/>
        <w:jc w:val="both"/>
        <w:rPr>
          <w:rFonts w:eastAsia="Times New Roman"/>
          <w:bCs/>
          <w:szCs w:val="24"/>
        </w:rPr>
      </w:pPr>
      <w:r>
        <w:rPr>
          <w:rFonts w:eastAsia="Times New Roman"/>
          <w:bCs/>
          <w:szCs w:val="24"/>
        </w:rPr>
        <w:t>Ορίστε, κύριε Τζελέπη, έχετε τον λόγο.</w:t>
      </w:r>
    </w:p>
    <w:p w14:paraId="77C02FC2" w14:textId="77777777" w:rsidR="006113A9" w:rsidRDefault="006B6FC4">
      <w:pPr>
        <w:spacing w:line="600" w:lineRule="auto"/>
        <w:ind w:firstLine="720"/>
        <w:contextualSpacing/>
        <w:jc w:val="both"/>
        <w:rPr>
          <w:rFonts w:eastAsia="Times New Roman"/>
          <w:bCs/>
          <w:szCs w:val="24"/>
        </w:rPr>
      </w:pPr>
      <w:r w:rsidRPr="00636AAA">
        <w:rPr>
          <w:rFonts w:eastAsia="Times New Roman"/>
          <w:b/>
          <w:bCs/>
          <w:szCs w:val="24"/>
        </w:rPr>
        <w:t>ΜΙΧΑΗΛ ΤΖΕΛΕΠΗΣ:</w:t>
      </w:r>
      <w:r>
        <w:rPr>
          <w:rFonts w:eastAsia="Times New Roman"/>
          <w:bCs/>
          <w:szCs w:val="24"/>
        </w:rPr>
        <w:t xml:space="preserve"> Ευχαριστώ, κύριε Πρόεδ</w:t>
      </w:r>
      <w:r>
        <w:rPr>
          <w:rFonts w:eastAsia="Times New Roman"/>
          <w:bCs/>
          <w:szCs w:val="24"/>
        </w:rPr>
        <w:t>ρε.</w:t>
      </w:r>
    </w:p>
    <w:p w14:paraId="77C02FC3" w14:textId="77777777" w:rsidR="006113A9" w:rsidRDefault="006B6FC4">
      <w:pPr>
        <w:spacing w:line="600" w:lineRule="auto"/>
        <w:ind w:firstLine="720"/>
        <w:contextualSpacing/>
        <w:jc w:val="both"/>
        <w:rPr>
          <w:rFonts w:eastAsia="Times New Roman"/>
          <w:bCs/>
          <w:szCs w:val="24"/>
        </w:rPr>
      </w:pPr>
      <w:r>
        <w:rPr>
          <w:rFonts w:eastAsia="Times New Roman"/>
          <w:bCs/>
          <w:szCs w:val="24"/>
        </w:rPr>
        <w:t xml:space="preserve">Κυρίες και κύριοι συνάδελφοι, </w:t>
      </w:r>
      <w:r w:rsidRPr="0007468B">
        <w:rPr>
          <w:rFonts w:eastAsia="Times New Roman"/>
          <w:bCs/>
          <w:szCs w:val="24"/>
        </w:rPr>
        <w:t>σήμερα διε</w:t>
      </w:r>
      <w:r>
        <w:rPr>
          <w:rFonts w:eastAsia="Times New Roman"/>
          <w:bCs/>
          <w:szCs w:val="24"/>
        </w:rPr>
        <w:t>ξάγεται στη Βουλή των Ελλήνων μι</w:t>
      </w:r>
      <w:r w:rsidRPr="0007468B">
        <w:rPr>
          <w:rFonts w:eastAsia="Times New Roman"/>
          <w:bCs/>
          <w:szCs w:val="24"/>
        </w:rPr>
        <w:t xml:space="preserve">α από τις πλέον ιστορικές συνεδριάσεις </w:t>
      </w:r>
      <w:r>
        <w:rPr>
          <w:rFonts w:eastAsia="Times New Roman"/>
          <w:bCs/>
          <w:szCs w:val="24"/>
        </w:rPr>
        <w:t>της Μ</w:t>
      </w:r>
      <w:r w:rsidRPr="0007468B">
        <w:rPr>
          <w:rFonts w:eastAsia="Times New Roman"/>
          <w:bCs/>
          <w:szCs w:val="24"/>
        </w:rPr>
        <w:t>εταπολίτευσης</w:t>
      </w:r>
      <w:r>
        <w:rPr>
          <w:rFonts w:eastAsia="Times New Roman"/>
          <w:bCs/>
          <w:szCs w:val="24"/>
        </w:rPr>
        <w:t>, διότι το αποτέλεσμα της αυριανής</w:t>
      </w:r>
      <w:r w:rsidRPr="0007468B">
        <w:rPr>
          <w:rFonts w:eastAsia="Times New Roman"/>
          <w:bCs/>
          <w:szCs w:val="24"/>
        </w:rPr>
        <w:t xml:space="preserve"> ψηφοφορίας θα δεσμεύσει τη χώρα οριστικά και αμετάκλητα σε έν</w:t>
      </w:r>
      <w:r>
        <w:rPr>
          <w:rFonts w:eastAsia="Times New Roman"/>
          <w:bCs/>
          <w:szCs w:val="24"/>
        </w:rPr>
        <w:t xml:space="preserve">α θέμα τεράστιας ιστορικής </w:t>
      </w:r>
      <w:r>
        <w:rPr>
          <w:rFonts w:eastAsia="Times New Roman"/>
          <w:bCs/>
          <w:szCs w:val="24"/>
        </w:rPr>
        <w:t>και εθνικής σημασίας.</w:t>
      </w:r>
    </w:p>
    <w:p w14:paraId="77C02FC4" w14:textId="77777777" w:rsidR="006113A9" w:rsidRDefault="006B6FC4">
      <w:pPr>
        <w:spacing w:line="600" w:lineRule="auto"/>
        <w:ind w:firstLine="720"/>
        <w:contextualSpacing/>
        <w:jc w:val="both"/>
        <w:rPr>
          <w:rFonts w:eastAsia="Times New Roman"/>
          <w:bCs/>
          <w:szCs w:val="24"/>
        </w:rPr>
      </w:pPr>
      <w:r>
        <w:rPr>
          <w:rFonts w:eastAsia="Times New Roman"/>
          <w:bCs/>
          <w:szCs w:val="24"/>
        </w:rPr>
        <w:t>Σε θέματα εθνικά απαιτείται ε</w:t>
      </w:r>
      <w:r w:rsidRPr="0007468B">
        <w:rPr>
          <w:rFonts w:eastAsia="Times New Roman"/>
          <w:bCs/>
          <w:szCs w:val="24"/>
        </w:rPr>
        <w:t>θνική συνεννόηση</w:t>
      </w:r>
      <w:r>
        <w:rPr>
          <w:rFonts w:eastAsia="Times New Roman"/>
          <w:bCs/>
          <w:szCs w:val="24"/>
        </w:rPr>
        <w:t>,</w:t>
      </w:r>
      <w:r w:rsidRPr="0007468B">
        <w:rPr>
          <w:rFonts w:eastAsia="Times New Roman"/>
          <w:bCs/>
          <w:szCs w:val="24"/>
        </w:rPr>
        <w:t xml:space="preserve"> υπευθυνότητα</w:t>
      </w:r>
      <w:r>
        <w:rPr>
          <w:rFonts w:eastAsia="Times New Roman"/>
          <w:bCs/>
          <w:szCs w:val="24"/>
        </w:rPr>
        <w:t>, υπέρβαση και α</w:t>
      </w:r>
      <w:r w:rsidRPr="0007468B">
        <w:rPr>
          <w:rFonts w:eastAsia="Times New Roman"/>
          <w:bCs/>
          <w:szCs w:val="24"/>
        </w:rPr>
        <w:t>νάληψη ευθύνης</w:t>
      </w:r>
      <w:r>
        <w:rPr>
          <w:rFonts w:eastAsia="Times New Roman"/>
          <w:bCs/>
          <w:szCs w:val="24"/>
        </w:rPr>
        <w:t>,</w:t>
      </w:r>
      <w:r w:rsidRPr="0007468B">
        <w:rPr>
          <w:rFonts w:eastAsia="Times New Roman"/>
          <w:bCs/>
          <w:szCs w:val="24"/>
        </w:rPr>
        <w:t xml:space="preserve"> πόσο πολύ περισσότερο σε ένα θέ</w:t>
      </w:r>
      <w:r>
        <w:rPr>
          <w:rFonts w:eastAsia="Times New Roman"/>
          <w:bCs/>
          <w:szCs w:val="24"/>
        </w:rPr>
        <w:t>μα μείζον ε</w:t>
      </w:r>
      <w:r w:rsidRPr="0007468B">
        <w:rPr>
          <w:rFonts w:eastAsia="Times New Roman"/>
          <w:bCs/>
          <w:szCs w:val="24"/>
        </w:rPr>
        <w:t>θνικό</w:t>
      </w:r>
      <w:r>
        <w:rPr>
          <w:rFonts w:eastAsia="Times New Roman"/>
          <w:bCs/>
          <w:szCs w:val="24"/>
        </w:rPr>
        <w:t>,</w:t>
      </w:r>
      <w:r w:rsidRPr="0007468B">
        <w:rPr>
          <w:rFonts w:eastAsia="Times New Roman"/>
          <w:bCs/>
          <w:szCs w:val="24"/>
        </w:rPr>
        <w:t xml:space="preserve"> όπου θα πρέπει να επιδιώξουμε να έχουμε παράλληλα ευρεία κοινωνική </w:t>
      </w:r>
      <w:r>
        <w:rPr>
          <w:rFonts w:eastAsia="Times New Roman"/>
          <w:bCs/>
          <w:szCs w:val="24"/>
        </w:rPr>
        <w:t>και</w:t>
      </w:r>
      <w:r w:rsidRPr="0007468B">
        <w:rPr>
          <w:rFonts w:eastAsia="Times New Roman"/>
          <w:bCs/>
          <w:szCs w:val="24"/>
        </w:rPr>
        <w:t xml:space="preserve"> πολιτική αποδοχή</w:t>
      </w:r>
      <w:r>
        <w:rPr>
          <w:rFonts w:eastAsia="Times New Roman"/>
          <w:bCs/>
          <w:szCs w:val="24"/>
        </w:rPr>
        <w:t>,</w:t>
      </w:r>
      <w:r w:rsidRPr="0007468B">
        <w:rPr>
          <w:rFonts w:eastAsia="Times New Roman"/>
          <w:bCs/>
          <w:szCs w:val="24"/>
        </w:rPr>
        <w:t xml:space="preserve"> για ν</w:t>
      </w:r>
      <w:r w:rsidRPr="0007468B">
        <w:rPr>
          <w:rFonts w:eastAsia="Times New Roman"/>
          <w:bCs/>
          <w:szCs w:val="24"/>
        </w:rPr>
        <w:t>α επιτύχουμε τους εθνικούς στόχου</w:t>
      </w:r>
      <w:r>
        <w:rPr>
          <w:rFonts w:eastAsia="Times New Roman"/>
          <w:bCs/>
          <w:szCs w:val="24"/>
        </w:rPr>
        <w:t xml:space="preserve">ς. Παράλληλα απαιτείται να </w:t>
      </w:r>
      <w:r w:rsidRPr="0007468B">
        <w:rPr>
          <w:rFonts w:eastAsia="Times New Roman"/>
          <w:bCs/>
          <w:szCs w:val="24"/>
        </w:rPr>
        <w:t>έχουμε τη μεγαλ</w:t>
      </w:r>
      <w:r>
        <w:rPr>
          <w:rFonts w:eastAsia="Times New Roman"/>
          <w:bCs/>
          <w:szCs w:val="24"/>
        </w:rPr>
        <w:t xml:space="preserve">ύτερη δυνατή πλειοψηφία εντός του Κοινοβουλίου και </w:t>
      </w:r>
      <w:r w:rsidRPr="0007468B">
        <w:rPr>
          <w:rFonts w:eastAsia="Times New Roman"/>
          <w:bCs/>
          <w:szCs w:val="24"/>
        </w:rPr>
        <w:t>όχι αυ</w:t>
      </w:r>
      <w:r>
        <w:rPr>
          <w:rFonts w:eastAsia="Times New Roman"/>
          <w:bCs/>
          <w:szCs w:val="24"/>
        </w:rPr>
        <w:t>τό που πάει να περάσει από την ελληνική Βουλή μι</w:t>
      </w:r>
      <w:r w:rsidRPr="0007468B">
        <w:rPr>
          <w:rFonts w:eastAsia="Times New Roman"/>
          <w:bCs/>
          <w:szCs w:val="24"/>
        </w:rPr>
        <w:t xml:space="preserve">α </w:t>
      </w:r>
      <w:r>
        <w:rPr>
          <w:rFonts w:eastAsia="Times New Roman"/>
          <w:bCs/>
          <w:szCs w:val="24"/>
        </w:rPr>
        <w:t xml:space="preserve">ισχνή </w:t>
      </w:r>
      <w:r w:rsidRPr="0007468B">
        <w:rPr>
          <w:rFonts w:eastAsia="Times New Roman"/>
          <w:bCs/>
          <w:szCs w:val="24"/>
        </w:rPr>
        <w:t>κυβερνητική πλειοψηφία</w:t>
      </w:r>
      <w:r>
        <w:rPr>
          <w:rFonts w:eastAsia="Times New Roman"/>
          <w:bCs/>
          <w:szCs w:val="24"/>
        </w:rPr>
        <w:t>,</w:t>
      </w:r>
      <w:r w:rsidRPr="0007468B">
        <w:rPr>
          <w:rFonts w:eastAsia="Times New Roman"/>
          <w:bCs/>
          <w:szCs w:val="24"/>
        </w:rPr>
        <w:t xml:space="preserve"> τεχνητή πλειοψηφία</w:t>
      </w:r>
      <w:r>
        <w:rPr>
          <w:rFonts w:eastAsia="Times New Roman"/>
          <w:bCs/>
          <w:szCs w:val="24"/>
        </w:rPr>
        <w:t>,</w:t>
      </w:r>
      <w:r w:rsidRPr="0007468B">
        <w:rPr>
          <w:rFonts w:eastAsia="Times New Roman"/>
          <w:bCs/>
          <w:szCs w:val="24"/>
        </w:rPr>
        <w:t xml:space="preserve"> που δημιουργήθηκε</w:t>
      </w:r>
      <w:r>
        <w:rPr>
          <w:rFonts w:eastAsia="Times New Roman"/>
          <w:bCs/>
          <w:szCs w:val="24"/>
        </w:rPr>
        <w:t xml:space="preserve"> </w:t>
      </w:r>
      <w:r>
        <w:rPr>
          <w:rFonts w:eastAsia="Times New Roman"/>
          <w:bCs/>
          <w:szCs w:val="24"/>
          <w:lang w:val="en-US"/>
        </w:rPr>
        <w:t>a</w:t>
      </w:r>
      <w:r w:rsidRPr="00B82498">
        <w:rPr>
          <w:rFonts w:eastAsia="Times New Roman"/>
          <w:bCs/>
          <w:szCs w:val="24"/>
        </w:rPr>
        <w:t xml:space="preserve"> </w:t>
      </w:r>
      <w:r>
        <w:rPr>
          <w:rFonts w:eastAsia="Times New Roman"/>
          <w:bCs/>
          <w:szCs w:val="24"/>
          <w:lang w:val="en-US"/>
        </w:rPr>
        <w:t>la</w:t>
      </w:r>
      <w:r w:rsidRPr="00B82498">
        <w:rPr>
          <w:rFonts w:eastAsia="Times New Roman"/>
          <w:bCs/>
          <w:szCs w:val="24"/>
        </w:rPr>
        <w:t xml:space="preserve"> </w:t>
      </w:r>
      <w:r>
        <w:rPr>
          <w:rFonts w:eastAsia="Times New Roman"/>
          <w:bCs/>
          <w:szCs w:val="24"/>
          <w:lang w:val="en-US"/>
        </w:rPr>
        <w:t>c</w:t>
      </w:r>
      <w:r>
        <w:rPr>
          <w:rFonts w:eastAsia="Times New Roman"/>
          <w:bCs/>
          <w:szCs w:val="24"/>
          <w:lang w:val="en-US"/>
        </w:rPr>
        <w:t>arte</w:t>
      </w:r>
      <w:r>
        <w:rPr>
          <w:rFonts w:eastAsia="Times New Roman"/>
          <w:bCs/>
          <w:szCs w:val="24"/>
        </w:rPr>
        <w:t>,</w:t>
      </w:r>
      <w:r w:rsidRPr="00B82498">
        <w:rPr>
          <w:rFonts w:eastAsia="Times New Roman"/>
          <w:bCs/>
          <w:szCs w:val="24"/>
        </w:rPr>
        <w:t xml:space="preserve"> </w:t>
      </w:r>
      <w:r w:rsidRPr="0007468B">
        <w:rPr>
          <w:rFonts w:eastAsia="Times New Roman"/>
          <w:bCs/>
          <w:szCs w:val="24"/>
        </w:rPr>
        <w:t xml:space="preserve">για να περάσει μόνον αυτή τη </w:t>
      </w:r>
      <w:r>
        <w:rPr>
          <w:rFonts w:eastAsia="Times New Roman"/>
          <w:bCs/>
          <w:szCs w:val="24"/>
        </w:rPr>
        <w:lastRenderedPageBreak/>
        <w:t>σ</w:t>
      </w:r>
      <w:r w:rsidRPr="0007468B">
        <w:rPr>
          <w:rFonts w:eastAsia="Times New Roman"/>
          <w:bCs/>
          <w:szCs w:val="24"/>
        </w:rPr>
        <w:t xml:space="preserve">υμφωνία </w:t>
      </w:r>
      <w:r>
        <w:rPr>
          <w:rFonts w:eastAsia="Times New Roman"/>
          <w:bCs/>
          <w:szCs w:val="24"/>
        </w:rPr>
        <w:t>από</w:t>
      </w:r>
      <w:r w:rsidRPr="0007468B">
        <w:rPr>
          <w:rFonts w:eastAsia="Times New Roman"/>
          <w:bCs/>
          <w:szCs w:val="24"/>
        </w:rPr>
        <w:t xml:space="preserve"> ετερόκλητες δυνάμεις</w:t>
      </w:r>
      <w:r>
        <w:rPr>
          <w:rFonts w:eastAsia="Times New Roman"/>
          <w:bCs/>
          <w:szCs w:val="24"/>
        </w:rPr>
        <w:t>,</w:t>
      </w:r>
      <w:r w:rsidRPr="0007468B">
        <w:rPr>
          <w:rFonts w:eastAsia="Times New Roman"/>
          <w:bCs/>
          <w:szCs w:val="24"/>
        </w:rPr>
        <w:t xml:space="preserve"> δ</w:t>
      </w:r>
      <w:r>
        <w:rPr>
          <w:rFonts w:eastAsia="Times New Roman"/>
          <w:bCs/>
          <w:szCs w:val="24"/>
        </w:rPr>
        <w:t>ιασύροντας την κοινοβουλευτική δ</w:t>
      </w:r>
      <w:r w:rsidRPr="0007468B">
        <w:rPr>
          <w:rFonts w:eastAsia="Times New Roman"/>
          <w:bCs/>
          <w:szCs w:val="24"/>
        </w:rPr>
        <w:t>ημοκρατική τάξη</w:t>
      </w:r>
      <w:r>
        <w:rPr>
          <w:rFonts w:eastAsia="Times New Roman"/>
          <w:bCs/>
          <w:szCs w:val="24"/>
        </w:rPr>
        <w:t>.</w:t>
      </w:r>
    </w:p>
    <w:p w14:paraId="77C02FC5" w14:textId="77777777" w:rsidR="006113A9" w:rsidRDefault="006B6FC4">
      <w:pPr>
        <w:spacing w:line="600" w:lineRule="auto"/>
        <w:ind w:firstLine="720"/>
        <w:contextualSpacing/>
        <w:jc w:val="both"/>
        <w:rPr>
          <w:rFonts w:eastAsia="Times New Roman"/>
          <w:bCs/>
          <w:szCs w:val="24"/>
        </w:rPr>
      </w:pPr>
      <w:r>
        <w:rPr>
          <w:rFonts w:eastAsia="Times New Roman"/>
          <w:bCs/>
          <w:szCs w:val="24"/>
        </w:rPr>
        <w:t>Κυρίες και κύριοι Βουλευτές, αν έβλεπε κανείς από την αρχή πώς γεννιούνται τα πράγματα, θ</w:t>
      </w:r>
      <w:r w:rsidRPr="0007468B">
        <w:rPr>
          <w:rFonts w:eastAsia="Times New Roman"/>
          <w:bCs/>
          <w:szCs w:val="24"/>
        </w:rPr>
        <w:t xml:space="preserve">α εφάρμοζε τον καλύτερο τρόπο </w:t>
      </w:r>
      <w:r>
        <w:rPr>
          <w:rFonts w:eastAsia="Times New Roman"/>
          <w:bCs/>
          <w:szCs w:val="24"/>
        </w:rPr>
        <w:t>εξέτασή</w:t>
      </w:r>
      <w:r w:rsidRPr="0007468B">
        <w:rPr>
          <w:rFonts w:eastAsia="Times New Roman"/>
          <w:bCs/>
          <w:szCs w:val="24"/>
        </w:rPr>
        <w:t>ς</w:t>
      </w:r>
      <w:r>
        <w:rPr>
          <w:rFonts w:eastAsia="Times New Roman"/>
          <w:bCs/>
          <w:szCs w:val="24"/>
        </w:rPr>
        <w:t xml:space="preserve"> τους. Μα</w:t>
      </w:r>
      <w:r>
        <w:rPr>
          <w:rFonts w:eastAsia="Times New Roman"/>
          <w:bCs/>
          <w:szCs w:val="24"/>
        </w:rPr>
        <w:t>ς το λέει αυτό στην αρχή των Π</w:t>
      </w:r>
      <w:r w:rsidRPr="0007468B">
        <w:rPr>
          <w:rFonts w:eastAsia="Times New Roman"/>
          <w:bCs/>
          <w:szCs w:val="24"/>
        </w:rPr>
        <w:t>ολιτικών του ο Αριστοτέλης</w:t>
      </w:r>
      <w:r>
        <w:rPr>
          <w:rFonts w:eastAsia="Times New Roman"/>
          <w:bCs/>
          <w:szCs w:val="24"/>
        </w:rPr>
        <w:t xml:space="preserve">, </w:t>
      </w:r>
      <w:r w:rsidRPr="0007468B">
        <w:rPr>
          <w:rFonts w:eastAsia="Times New Roman"/>
          <w:bCs/>
          <w:szCs w:val="24"/>
        </w:rPr>
        <w:t xml:space="preserve">ο μεγάλος Μακεδόνας </w:t>
      </w:r>
      <w:r>
        <w:rPr>
          <w:rFonts w:eastAsia="Times New Roman"/>
          <w:bCs/>
          <w:szCs w:val="24"/>
        </w:rPr>
        <w:t xml:space="preserve">φιλόσοφος. </w:t>
      </w:r>
    </w:p>
    <w:p w14:paraId="77C02FC6" w14:textId="77777777" w:rsidR="006113A9" w:rsidRDefault="006B6FC4">
      <w:pPr>
        <w:spacing w:line="600" w:lineRule="auto"/>
        <w:ind w:firstLine="720"/>
        <w:contextualSpacing/>
        <w:jc w:val="both"/>
        <w:rPr>
          <w:rFonts w:eastAsia="Times New Roman"/>
          <w:bCs/>
          <w:szCs w:val="24"/>
        </w:rPr>
      </w:pPr>
      <w:r>
        <w:rPr>
          <w:rFonts w:eastAsia="Times New Roman"/>
          <w:bCs/>
          <w:szCs w:val="24"/>
        </w:rPr>
        <w:t xml:space="preserve">Αυτή </w:t>
      </w:r>
      <w:r w:rsidRPr="0007468B">
        <w:rPr>
          <w:rFonts w:eastAsia="Times New Roman"/>
          <w:bCs/>
          <w:szCs w:val="24"/>
        </w:rPr>
        <w:t xml:space="preserve">ήταν η στρατηγική </w:t>
      </w:r>
      <w:r>
        <w:rPr>
          <w:rFonts w:eastAsia="Times New Roman"/>
          <w:bCs/>
          <w:szCs w:val="24"/>
        </w:rPr>
        <w:t>σας,</w:t>
      </w:r>
      <w:r w:rsidRPr="0007468B">
        <w:rPr>
          <w:rFonts w:eastAsia="Times New Roman"/>
          <w:bCs/>
          <w:szCs w:val="24"/>
        </w:rPr>
        <w:t xml:space="preserve"> κύριε Τσίπρα</w:t>
      </w:r>
      <w:r>
        <w:rPr>
          <w:rFonts w:eastAsia="Times New Roman"/>
          <w:bCs/>
          <w:szCs w:val="24"/>
        </w:rPr>
        <w:t>,</w:t>
      </w:r>
      <w:r w:rsidRPr="0007468B">
        <w:rPr>
          <w:rFonts w:eastAsia="Times New Roman"/>
          <w:bCs/>
          <w:szCs w:val="24"/>
        </w:rPr>
        <w:t xml:space="preserve"> παρ</w:t>
      </w:r>
      <w:r>
        <w:rPr>
          <w:rFonts w:eastAsia="Times New Roman"/>
          <w:bCs/>
          <w:szCs w:val="24"/>
        </w:rPr>
        <w:t xml:space="preserve">’ </w:t>
      </w:r>
      <w:r w:rsidRPr="0007468B">
        <w:rPr>
          <w:rFonts w:eastAsia="Times New Roman"/>
          <w:bCs/>
          <w:szCs w:val="24"/>
        </w:rPr>
        <w:t xml:space="preserve">ότι ήταν η πλέον ευνοϊκή συγκυρία για </w:t>
      </w:r>
      <w:r>
        <w:rPr>
          <w:rFonts w:eastAsia="Times New Roman"/>
          <w:bCs/>
          <w:szCs w:val="24"/>
        </w:rPr>
        <w:t xml:space="preserve">τη χώρα </w:t>
      </w:r>
      <w:r>
        <w:rPr>
          <w:rFonts w:eastAsia="Times New Roman"/>
          <w:bCs/>
          <w:szCs w:val="24"/>
        </w:rPr>
        <w:t>μας,</w:t>
      </w:r>
      <w:r>
        <w:rPr>
          <w:rFonts w:eastAsia="Times New Roman"/>
          <w:bCs/>
          <w:szCs w:val="24"/>
        </w:rPr>
        <w:t xml:space="preserve"> να φέρετε μι</w:t>
      </w:r>
      <w:r w:rsidRPr="0007468B">
        <w:rPr>
          <w:rFonts w:eastAsia="Times New Roman"/>
          <w:bCs/>
          <w:szCs w:val="24"/>
        </w:rPr>
        <w:t>α καλή συμφωνία</w:t>
      </w:r>
      <w:r>
        <w:rPr>
          <w:rFonts w:eastAsia="Times New Roman"/>
          <w:bCs/>
          <w:szCs w:val="24"/>
        </w:rPr>
        <w:t>;</w:t>
      </w:r>
      <w:r w:rsidRPr="0007468B">
        <w:rPr>
          <w:rFonts w:eastAsia="Times New Roman"/>
          <w:bCs/>
          <w:szCs w:val="24"/>
        </w:rPr>
        <w:t xml:space="preserve"> Ευρωπαϊκή Ένωση και </w:t>
      </w:r>
      <w:r>
        <w:rPr>
          <w:rFonts w:eastAsia="Times New Roman"/>
          <w:bCs/>
          <w:szCs w:val="24"/>
        </w:rPr>
        <w:t xml:space="preserve">ΝΑΤΟ πίεζαν </w:t>
      </w:r>
      <w:r w:rsidRPr="0007468B">
        <w:rPr>
          <w:rFonts w:eastAsia="Times New Roman"/>
          <w:bCs/>
          <w:szCs w:val="24"/>
        </w:rPr>
        <w:t xml:space="preserve">και απαιτούσαν λύση για τους δικούς τους </w:t>
      </w:r>
      <w:r>
        <w:rPr>
          <w:rFonts w:eastAsia="Times New Roman"/>
          <w:bCs/>
          <w:szCs w:val="24"/>
        </w:rPr>
        <w:t>γεω</w:t>
      </w:r>
      <w:r w:rsidRPr="0007468B">
        <w:rPr>
          <w:rFonts w:eastAsia="Times New Roman"/>
          <w:bCs/>
          <w:szCs w:val="24"/>
        </w:rPr>
        <w:t>στρατιωτικούς λόγους</w:t>
      </w:r>
      <w:r>
        <w:rPr>
          <w:rFonts w:eastAsia="Times New Roman"/>
          <w:bCs/>
          <w:szCs w:val="24"/>
        </w:rPr>
        <w:t>. Σ</w:t>
      </w:r>
      <w:r w:rsidRPr="0007468B">
        <w:rPr>
          <w:rFonts w:eastAsia="Times New Roman"/>
          <w:bCs/>
          <w:szCs w:val="24"/>
        </w:rPr>
        <w:t>τα Σκόπια δε</w:t>
      </w:r>
      <w:r>
        <w:rPr>
          <w:rFonts w:eastAsia="Times New Roman"/>
          <w:bCs/>
          <w:szCs w:val="24"/>
        </w:rPr>
        <w:t xml:space="preserve"> υπήρχε μι</w:t>
      </w:r>
      <w:r w:rsidRPr="0007468B">
        <w:rPr>
          <w:rFonts w:eastAsia="Times New Roman"/>
          <w:bCs/>
          <w:szCs w:val="24"/>
        </w:rPr>
        <w:t>α κυβέρνηση μετριοπαθής και φιλοευρωπαϊκή</w:t>
      </w:r>
      <w:r>
        <w:rPr>
          <w:rFonts w:eastAsia="Times New Roman"/>
          <w:bCs/>
          <w:szCs w:val="24"/>
        </w:rPr>
        <w:t>.</w:t>
      </w:r>
    </w:p>
    <w:p w14:paraId="77C02FC7" w14:textId="77777777" w:rsidR="006113A9" w:rsidRDefault="006B6FC4">
      <w:pPr>
        <w:spacing w:line="600" w:lineRule="auto"/>
        <w:ind w:firstLine="720"/>
        <w:contextualSpacing/>
        <w:jc w:val="both"/>
        <w:rPr>
          <w:rFonts w:eastAsia="Times New Roman"/>
          <w:bCs/>
          <w:szCs w:val="24"/>
        </w:rPr>
      </w:pPr>
      <w:r>
        <w:rPr>
          <w:rFonts w:eastAsia="Times New Roman"/>
          <w:bCs/>
          <w:szCs w:val="24"/>
        </w:rPr>
        <w:t xml:space="preserve">Εσείς, όμως, </w:t>
      </w:r>
      <w:r w:rsidRPr="0007468B">
        <w:rPr>
          <w:rFonts w:eastAsia="Times New Roman"/>
          <w:bCs/>
          <w:szCs w:val="24"/>
        </w:rPr>
        <w:t>διαπραγματευθήκ</w:t>
      </w:r>
      <w:r>
        <w:rPr>
          <w:rFonts w:eastAsia="Times New Roman"/>
          <w:bCs/>
          <w:szCs w:val="24"/>
        </w:rPr>
        <w:t xml:space="preserve">ατε </w:t>
      </w:r>
      <w:r w:rsidRPr="0007468B">
        <w:rPr>
          <w:rFonts w:eastAsia="Times New Roman"/>
          <w:bCs/>
          <w:szCs w:val="24"/>
        </w:rPr>
        <w:t>μόνοι σας χωρίς κα</w:t>
      </w:r>
      <w:r>
        <w:rPr>
          <w:rFonts w:eastAsia="Times New Roman"/>
          <w:bCs/>
          <w:szCs w:val="24"/>
        </w:rPr>
        <w:t>μ</w:t>
      </w:r>
      <w:r w:rsidRPr="0007468B">
        <w:rPr>
          <w:rFonts w:eastAsia="Times New Roman"/>
          <w:bCs/>
          <w:szCs w:val="24"/>
        </w:rPr>
        <w:t xml:space="preserve">μία </w:t>
      </w:r>
      <w:r>
        <w:rPr>
          <w:rFonts w:eastAsia="Times New Roman"/>
          <w:bCs/>
          <w:szCs w:val="24"/>
        </w:rPr>
        <w:t xml:space="preserve">εθνική </w:t>
      </w:r>
      <w:r w:rsidRPr="0007468B">
        <w:rPr>
          <w:rFonts w:eastAsia="Times New Roman"/>
          <w:bCs/>
          <w:szCs w:val="24"/>
        </w:rPr>
        <w:t>συνεννόηση</w:t>
      </w:r>
      <w:r>
        <w:rPr>
          <w:rFonts w:eastAsia="Times New Roman"/>
          <w:bCs/>
          <w:szCs w:val="24"/>
        </w:rPr>
        <w:t>,</w:t>
      </w:r>
      <w:r w:rsidRPr="0007468B">
        <w:rPr>
          <w:rFonts w:eastAsia="Times New Roman"/>
          <w:bCs/>
          <w:szCs w:val="24"/>
        </w:rPr>
        <w:t xml:space="preserve"> με την </w:t>
      </w:r>
      <w:r>
        <w:rPr>
          <w:rFonts w:eastAsia="Times New Roman"/>
          <w:bCs/>
          <w:szCs w:val="24"/>
        </w:rPr>
        <w:t>Κ</w:t>
      </w:r>
      <w:r w:rsidRPr="0007468B">
        <w:rPr>
          <w:rFonts w:eastAsia="Times New Roman"/>
          <w:bCs/>
          <w:szCs w:val="24"/>
        </w:rPr>
        <w:t>υβέρνηση διχασμένη και με τις ιδεοληψίες σ</w:t>
      </w:r>
      <w:r w:rsidRPr="0007468B">
        <w:rPr>
          <w:rFonts w:eastAsia="Times New Roman"/>
          <w:bCs/>
          <w:szCs w:val="24"/>
        </w:rPr>
        <w:t xml:space="preserve">ας και τις εμμονές σας να σας καθοδηγούν </w:t>
      </w:r>
      <w:r>
        <w:rPr>
          <w:rFonts w:eastAsia="Times New Roman"/>
          <w:bCs/>
          <w:szCs w:val="24"/>
        </w:rPr>
        <w:t xml:space="preserve">ως </w:t>
      </w:r>
      <w:r w:rsidRPr="0007468B">
        <w:rPr>
          <w:rFonts w:eastAsia="Times New Roman"/>
          <w:bCs/>
          <w:szCs w:val="24"/>
        </w:rPr>
        <w:t>διεθνιστές και χωρίς εθνικές ευαισθησίες</w:t>
      </w:r>
      <w:r>
        <w:rPr>
          <w:rFonts w:eastAsia="Times New Roman"/>
          <w:bCs/>
          <w:szCs w:val="24"/>
        </w:rPr>
        <w:t>.</w:t>
      </w:r>
    </w:p>
    <w:p w14:paraId="77C02FC8" w14:textId="77777777" w:rsidR="006113A9" w:rsidRDefault="006B6FC4">
      <w:pPr>
        <w:spacing w:line="600" w:lineRule="auto"/>
        <w:ind w:firstLine="720"/>
        <w:contextualSpacing/>
        <w:jc w:val="both"/>
        <w:rPr>
          <w:rFonts w:eastAsia="Times New Roman"/>
          <w:bCs/>
          <w:szCs w:val="24"/>
        </w:rPr>
      </w:pPr>
      <w:r>
        <w:rPr>
          <w:rFonts w:eastAsia="Times New Roman"/>
          <w:bCs/>
          <w:szCs w:val="24"/>
        </w:rPr>
        <w:t>Ά</w:t>
      </w:r>
      <w:r w:rsidRPr="0007468B">
        <w:rPr>
          <w:rFonts w:eastAsia="Times New Roman"/>
          <w:bCs/>
          <w:szCs w:val="24"/>
        </w:rPr>
        <w:t xml:space="preserve">λλωστε από το 2008 ο κόσμος το </w:t>
      </w:r>
      <w:r>
        <w:rPr>
          <w:rFonts w:eastAsia="Times New Roman"/>
          <w:bCs/>
          <w:szCs w:val="24"/>
        </w:rPr>
        <w:t>έ</w:t>
      </w:r>
      <w:r w:rsidRPr="0007468B">
        <w:rPr>
          <w:rFonts w:eastAsia="Times New Roman"/>
          <w:bCs/>
          <w:szCs w:val="24"/>
        </w:rPr>
        <w:t xml:space="preserve">χει τούμπανο </w:t>
      </w:r>
      <w:r>
        <w:rPr>
          <w:rFonts w:eastAsia="Times New Roman"/>
          <w:bCs/>
          <w:szCs w:val="24"/>
        </w:rPr>
        <w:t xml:space="preserve">και </w:t>
      </w:r>
      <w:r w:rsidRPr="0007468B">
        <w:rPr>
          <w:rFonts w:eastAsia="Times New Roman"/>
          <w:bCs/>
          <w:szCs w:val="24"/>
        </w:rPr>
        <w:t>ο ΣΥΡΙΖΑ κρυφό καμάρι</w:t>
      </w:r>
      <w:r>
        <w:rPr>
          <w:rFonts w:eastAsia="Times New Roman"/>
          <w:bCs/>
          <w:szCs w:val="24"/>
        </w:rPr>
        <w:t>,</w:t>
      </w:r>
      <w:r w:rsidRPr="0007468B">
        <w:rPr>
          <w:rFonts w:eastAsia="Times New Roman"/>
          <w:bCs/>
          <w:szCs w:val="24"/>
        </w:rPr>
        <w:t xml:space="preserve"> να δώσουμε το όνομα </w:t>
      </w:r>
      <w:r>
        <w:rPr>
          <w:rFonts w:eastAsia="Times New Roman"/>
          <w:bCs/>
          <w:szCs w:val="24"/>
        </w:rPr>
        <w:t>«</w:t>
      </w:r>
      <w:r w:rsidRPr="0007468B">
        <w:rPr>
          <w:rFonts w:eastAsia="Times New Roman"/>
          <w:bCs/>
          <w:szCs w:val="24"/>
        </w:rPr>
        <w:t>Δημοκρατία της Μακεδονίας</w:t>
      </w:r>
      <w:r>
        <w:rPr>
          <w:rFonts w:eastAsia="Times New Roman"/>
          <w:bCs/>
          <w:szCs w:val="24"/>
        </w:rPr>
        <w:t xml:space="preserve">» οι </w:t>
      </w:r>
      <w:r w:rsidRPr="0007468B">
        <w:rPr>
          <w:rFonts w:eastAsia="Times New Roman"/>
          <w:bCs/>
          <w:szCs w:val="24"/>
        </w:rPr>
        <w:t>Μακεδ</w:t>
      </w:r>
      <w:r>
        <w:rPr>
          <w:rFonts w:eastAsia="Times New Roman"/>
          <w:bCs/>
          <w:szCs w:val="24"/>
        </w:rPr>
        <w:t>όνες στους Σ</w:t>
      </w:r>
      <w:r w:rsidRPr="0007468B">
        <w:rPr>
          <w:rFonts w:eastAsia="Times New Roman"/>
          <w:bCs/>
          <w:szCs w:val="24"/>
        </w:rPr>
        <w:t>κοπιανούς</w:t>
      </w:r>
      <w:r>
        <w:rPr>
          <w:rFonts w:eastAsia="Times New Roman"/>
          <w:bCs/>
          <w:szCs w:val="24"/>
        </w:rPr>
        <w:t>.</w:t>
      </w:r>
    </w:p>
    <w:p w14:paraId="77C02FC9" w14:textId="77777777" w:rsidR="006113A9" w:rsidRDefault="006B6FC4">
      <w:pPr>
        <w:spacing w:line="600" w:lineRule="auto"/>
        <w:ind w:firstLine="720"/>
        <w:contextualSpacing/>
        <w:jc w:val="both"/>
        <w:rPr>
          <w:rFonts w:eastAsia="Times New Roman"/>
          <w:bCs/>
          <w:szCs w:val="24"/>
        </w:rPr>
      </w:pPr>
      <w:r>
        <w:rPr>
          <w:rFonts w:eastAsia="Times New Roman"/>
          <w:bCs/>
          <w:szCs w:val="24"/>
        </w:rPr>
        <w:t>Καταθέτω στα Πρακτ</w:t>
      </w:r>
      <w:r>
        <w:rPr>
          <w:rFonts w:eastAsia="Times New Roman"/>
          <w:bCs/>
          <w:szCs w:val="24"/>
        </w:rPr>
        <w:t>ικά τις εφημερίδες από τότε.</w:t>
      </w:r>
    </w:p>
    <w:p w14:paraId="77C02FCA" w14:textId="77777777" w:rsidR="006113A9" w:rsidRDefault="006B6FC4">
      <w:pPr>
        <w:spacing w:line="600" w:lineRule="auto"/>
        <w:ind w:firstLine="720"/>
        <w:contextualSpacing/>
        <w:jc w:val="both"/>
        <w:rPr>
          <w:rFonts w:eastAsia="Times New Roman"/>
          <w:bCs/>
          <w:szCs w:val="24"/>
        </w:rPr>
      </w:pPr>
      <w:r>
        <w:rPr>
          <w:rFonts w:eastAsia="Times New Roman"/>
          <w:bCs/>
          <w:szCs w:val="24"/>
        </w:rPr>
        <w:lastRenderedPageBreak/>
        <w:t xml:space="preserve">(Στο σημείο αυτό ο Βουλευτής κ. Μιχαήλ Τζελέπης καταθέτει για τα Πρακτικά τα προαναφερθέντα έγγραφα, τα οποία βρίσκονται στο </w:t>
      </w:r>
      <w:r>
        <w:rPr>
          <w:rFonts w:eastAsia="Times New Roman"/>
          <w:bCs/>
          <w:szCs w:val="24"/>
        </w:rPr>
        <w:t>α</w:t>
      </w:r>
      <w:r>
        <w:rPr>
          <w:rFonts w:eastAsia="Times New Roman"/>
          <w:bCs/>
          <w:szCs w:val="24"/>
        </w:rPr>
        <w:t>ρχείο του Τμήματος Γραμματείας της Διεύθυνσης Στενογραφίας και Πρακτικών της Βουλής)</w:t>
      </w:r>
    </w:p>
    <w:p w14:paraId="77C02FCB" w14:textId="77777777" w:rsidR="006113A9" w:rsidRDefault="006B6FC4">
      <w:pPr>
        <w:spacing w:line="600" w:lineRule="auto"/>
        <w:ind w:firstLine="720"/>
        <w:contextualSpacing/>
        <w:jc w:val="both"/>
        <w:rPr>
          <w:rFonts w:eastAsia="Times New Roman"/>
          <w:bCs/>
          <w:szCs w:val="24"/>
        </w:rPr>
      </w:pPr>
      <w:r>
        <w:rPr>
          <w:rFonts w:eastAsia="Times New Roman"/>
          <w:bCs/>
          <w:szCs w:val="24"/>
        </w:rPr>
        <w:t>Έτσι δεν κατανοή</w:t>
      </w:r>
      <w:r>
        <w:rPr>
          <w:rFonts w:eastAsia="Times New Roman"/>
          <w:bCs/>
          <w:szCs w:val="24"/>
        </w:rPr>
        <w:t xml:space="preserve">σατε την </w:t>
      </w:r>
      <w:r w:rsidRPr="0007468B">
        <w:rPr>
          <w:rFonts w:eastAsia="Times New Roman"/>
          <w:bCs/>
          <w:szCs w:val="24"/>
        </w:rPr>
        <w:t>ευαισθησία των Ελλήνων για την ιστορική τους κληρονομιά</w:t>
      </w:r>
      <w:r>
        <w:rPr>
          <w:rFonts w:eastAsia="Times New Roman"/>
          <w:bCs/>
          <w:szCs w:val="24"/>
        </w:rPr>
        <w:t>,</w:t>
      </w:r>
      <w:r w:rsidRPr="0007468B">
        <w:rPr>
          <w:rFonts w:eastAsia="Times New Roman"/>
          <w:bCs/>
          <w:szCs w:val="24"/>
        </w:rPr>
        <w:t xml:space="preserve"> και δείξατε αδυναμία να κατανοήσετε ποια πράγματα είναι αδιαπραγμάτευτ</w:t>
      </w:r>
      <w:r>
        <w:rPr>
          <w:rFonts w:eastAsia="Times New Roman"/>
          <w:bCs/>
          <w:szCs w:val="24"/>
        </w:rPr>
        <w:t>α. Έ</w:t>
      </w:r>
      <w:r w:rsidRPr="0007468B">
        <w:rPr>
          <w:rFonts w:eastAsia="Times New Roman"/>
          <w:bCs/>
          <w:szCs w:val="24"/>
        </w:rPr>
        <w:t>τσι</w:t>
      </w:r>
      <w:r>
        <w:rPr>
          <w:rFonts w:eastAsia="Times New Roman"/>
          <w:bCs/>
          <w:szCs w:val="24"/>
        </w:rPr>
        <w:t xml:space="preserve"> αντί να διαπραγματευτείτε μι</w:t>
      </w:r>
      <w:r w:rsidRPr="0007468B">
        <w:rPr>
          <w:rFonts w:eastAsia="Times New Roman"/>
          <w:bCs/>
          <w:szCs w:val="24"/>
        </w:rPr>
        <w:t>α καλή συμφωνία</w:t>
      </w:r>
      <w:r>
        <w:rPr>
          <w:rFonts w:eastAsia="Times New Roman"/>
          <w:bCs/>
          <w:szCs w:val="24"/>
        </w:rPr>
        <w:t>,</w:t>
      </w:r>
      <w:r w:rsidRPr="0007468B">
        <w:rPr>
          <w:rFonts w:eastAsia="Times New Roman"/>
          <w:bCs/>
          <w:szCs w:val="24"/>
        </w:rPr>
        <w:t xml:space="preserve"> που να εξασφαλίζει τα εθνικά συμφέροντα από τον α</w:t>
      </w:r>
      <w:r>
        <w:rPr>
          <w:rFonts w:eastAsia="Times New Roman"/>
          <w:bCs/>
          <w:szCs w:val="24"/>
        </w:rPr>
        <w:t>λυτρωτισμό των γει</w:t>
      </w:r>
      <w:r>
        <w:rPr>
          <w:rFonts w:eastAsia="Times New Roman"/>
          <w:bCs/>
          <w:szCs w:val="24"/>
        </w:rPr>
        <w:t>τόνων, κάνατε μι</w:t>
      </w:r>
      <w:r w:rsidRPr="0007468B">
        <w:rPr>
          <w:rFonts w:eastAsia="Times New Roman"/>
          <w:bCs/>
          <w:szCs w:val="24"/>
        </w:rPr>
        <w:t>α γρήγορη συμφωνία για τους ξένους</w:t>
      </w:r>
      <w:r>
        <w:rPr>
          <w:rFonts w:eastAsia="Times New Roman"/>
          <w:bCs/>
          <w:szCs w:val="24"/>
        </w:rPr>
        <w:t>. Κ</w:t>
      </w:r>
      <w:r w:rsidRPr="0007468B">
        <w:rPr>
          <w:rFonts w:eastAsia="Times New Roman"/>
          <w:bCs/>
          <w:szCs w:val="24"/>
        </w:rPr>
        <w:t>αι από την άλλη πλευρά</w:t>
      </w:r>
      <w:r>
        <w:rPr>
          <w:rFonts w:eastAsia="Times New Roman"/>
          <w:bCs/>
          <w:szCs w:val="24"/>
        </w:rPr>
        <w:t xml:space="preserve"> εργαλειοποιήσατε την</w:t>
      </w:r>
      <w:r w:rsidRPr="0007468B">
        <w:rPr>
          <w:rFonts w:eastAsia="Times New Roman"/>
          <w:bCs/>
          <w:szCs w:val="24"/>
        </w:rPr>
        <w:t xml:space="preserve"> εξωτερική πολιτική για ένα </w:t>
      </w:r>
      <w:r>
        <w:rPr>
          <w:rFonts w:eastAsia="Times New Roman"/>
          <w:bCs/>
          <w:szCs w:val="24"/>
        </w:rPr>
        <w:t xml:space="preserve">εθνικό </w:t>
      </w:r>
      <w:r w:rsidRPr="0007468B">
        <w:rPr>
          <w:rFonts w:eastAsia="Times New Roman"/>
          <w:bCs/>
          <w:szCs w:val="24"/>
        </w:rPr>
        <w:t>θέμα</w:t>
      </w:r>
      <w:r>
        <w:rPr>
          <w:rFonts w:eastAsia="Times New Roman"/>
          <w:bCs/>
          <w:szCs w:val="24"/>
        </w:rPr>
        <w:t>,</w:t>
      </w:r>
      <w:r w:rsidRPr="0007468B">
        <w:rPr>
          <w:rFonts w:eastAsia="Times New Roman"/>
          <w:bCs/>
          <w:szCs w:val="24"/>
        </w:rPr>
        <w:t xml:space="preserve"> υπονομεύοντας </w:t>
      </w:r>
      <w:r>
        <w:rPr>
          <w:rFonts w:eastAsia="Times New Roman"/>
          <w:bCs/>
          <w:szCs w:val="24"/>
        </w:rPr>
        <w:t xml:space="preserve">την </w:t>
      </w:r>
      <w:r>
        <w:rPr>
          <w:rFonts w:eastAsia="Times New Roman"/>
          <w:bCs/>
          <w:szCs w:val="24"/>
        </w:rPr>
        <w:t>κ</w:t>
      </w:r>
      <w:r w:rsidRPr="0007468B">
        <w:rPr>
          <w:rFonts w:eastAsia="Times New Roman"/>
          <w:bCs/>
          <w:szCs w:val="24"/>
        </w:rPr>
        <w:t xml:space="preserve">οινοβουλευτική </w:t>
      </w:r>
      <w:r>
        <w:rPr>
          <w:rFonts w:eastAsia="Times New Roman"/>
          <w:bCs/>
          <w:szCs w:val="24"/>
        </w:rPr>
        <w:t>δ</w:t>
      </w:r>
      <w:r w:rsidRPr="0007468B">
        <w:rPr>
          <w:rFonts w:eastAsia="Times New Roman"/>
          <w:bCs/>
          <w:szCs w:val="24"/>
        </w:rPr>
        <w:t>ημοκρατία</w:t>
      </w:r>
      <w:r>
        <w:rPr>
          <w:rFonts w:eastAsia="Times New Roman"/>
          <w:bCs/>
          <w:szCs w:val="24"/>
        </w:rPr>
        <w:t>, διχά</w:t>
      </w:r>
      <w:r w:rsidRPr="0007468B">
        <w:rPr>
          <w:rFonts w:eastAsia="Times New Roman"/>
          <w:bCs/>
          <w:szCs w:val="24"/>
        </w:rPr>
        <w:t>ζοντας τον ελληνικό λαό με στόχο να αποκομίσ</w:t>
      </w:r>
      <w:r>
        <w:rPr>
          <w:rFonts w:eastAsia="Times New Roman"/>
          <w:bCs/>
          <w:szCs w:val="24"/>
        </w:rPr>
        <w:t>ετε</w:t>
      </w:r>
      <w:r w:rsidRPr="0007468B">
        <w:rPr>
          <w:rFonts w:eastAsia="Times New Roman"/>
          <w:bCs/>
          <w:szCs w:val="24"/>
        </w:rPr>
        <w:t xml:space="preserve"> μικροκομματικά οφέλη </w:t>
      </w:r>
      <w:r w:rsidRPr="0007468B">
        <w:rPr>
          <w:rFonts w:eastAsia="Times New Roman"/>
          <w:bCs/>
          <w:szCs w:val="24"/>
        </w:rPr>
        <w:t xml:space="preserve">σε ένα παιχνίδι για σας επιβίωσης και </w:t>
      </w:r>
      <w:r>
        <w:rPr>
          <w:rFonts w:eastAsia="Times New Roman"/>
          <w:bCs/>
          <w:szCs w:val="24"/>
        </w:rPr>
        <w:t>παραμονής στην εξουσία.</w:t>
      </w:r>
    </w:p>
    <w:p w14:paraId="77C02FCC" w14:textId="77777777" w:rsidR="006113A9" w:rsidRDefault="006B6FC4">
      <w:pPr>
        <w:spacing w:line="600" w:lineRule="auto"/>
        <w:ind w:firstLine="720"/>
        <w:contextualSpacing/>
        <w:jc w:val="both"/>
        <w:rPr>
          <w:rFonts w:eastAsia="Times New Roman"/>
          <w:color w:val="212121"/>
          <w:szCs w:val="24"/>
        </w:rPr>
      </w:pPr>
      <w:r>
        <w:rPr>
          <w:rFonts w:eastAsia="Times New Roman"/>
          <w:color w:val="212121"/>
          <w:szCs w:val="24"/>
        </w:rPr>
        <w:t>Ξ</w:t>
      </w:r>
      <w:r w:rsidRPr="00FA08BD">
        <w:rPr>
          <w:rFonts w:eastAsia="Times New Roman"/>
          <w:color w:val="212121"/>
          <w:szCs w:val="24"/>
        </w:rPr>
        <w:t>εχνάτε</w:t>
      </w:r>
      <w:r>
        <w:rPr>
          <w:rFonts w:eastAsia="Times New Roman"/>
          <w:color w:val="212121"/>
          <w:szCs w:val="24"/>
        </w:rPr>
        <w:t>,</w:t>
      </w:r>
      <w:r w:rsidRPr="00FA08BD">
        <w:rPr>
          <w:rFonts w:eastAsia="Times New Roman"/>
          <w:color w:val="212121"/>
          <w:szCs w:val="24"/>
        </w:rPr>
        <w:t xml:space="preserve"> </w:t>
      </w:r>
      <w:r>
        <w:rPr>
          <w:rFonts w:eastAsia="Times New Roman"/>
          <w:color w:val="212121"/>
          <w:szCs w:val="24"/>
        </w:rPr>
        <w:t>όμως, αυτό που είπε πάλι ο μ</w:t>
      </w:r>
      <w:r w:rsidRPr="00FA08BD">
        <w:rPr>
          <w:rFonts w:eastAsia="Times New Roman"/>
          <w:color w:val="212121"/>
          <w:szCs w:val="24"/>
        </w:rPr>
        <w:t>έγας Αριστοτέλης αιώνες πριν για την ετερογονία των σκοπών</w:t>
      </w:r>
      <w:r>
        <w:rPr>
          <w:rFonts w:eastAsia="Times New Roman"/>
          <w:color w:val="212121"/>
          <w:szCs w:val="24"/>
        </w:rPr>
        <w:t xml:space="preserve">, </w:t>
      </w:r>
      <w:r w:rsidRPr="00FA08BD">
        <w:rPr>
          <w:rFonts w:eastAsia="Times New Roman"/>
          <w:color w:val="212121"/>
          <w:szCs w:val="24"/>
        </w:rPr>
        <w:t>τα σχεδιάζεις</w:t>
      </w:r>
      <w:r>
        <w:rPr>
          <w:rFonts w:eastAsia="Times New Roman"/>
          <w:color w:val="212121"/>
          <w:szCs w:val="24"/>
        </w:rPr>
        <w:t>,</w:t>
      </w:r>
      <w:r w:rsidRPr="00FA08BD">
        <w:rPr>
          <w:rFonts w:eastAsia="Times New Roman"/>
          <w:color w:val="212121"/>
          <w:szCs w:val="24"/>
        </w:rPr>
        <w:t xml:space="preserve"> τα προετοιμάζει</w:t>
      </w:r>
      <w:r>
        <w:rPr>
          <w:rFonts w:eastAsia="Times New Roman"/>
          <w:color w:val="212121"/>
          <w:szCs w:val="24"/>
        </w:rPr>
        <w:t xml:space="preserve">ς, τα εκτελείς κατά </w:t>
      </w:r>
      <w:r w:rsidRPr="00FA08BD">
        <w:rPr>
          <w:rFonts w:eastAsia="Times New Roman"/>
          <w:color w:val="212121"/>
          <w:szCs w:val="24"/>
        </w:rPr>
        <w:t>τον τρόπο που θέλεις</w:t>
      </w:r>
      <w:r>
        <w:rPr>
          <w:rFonts w:eastAsia="Times New Roman"/>
          <w:color w:val="212121"/>
          <w:szCs w:val="24"/>
        </w:rPr>
        <w:t>,</w:t>
      </w:r>
      <w:r w:rsidRPr="00FA08BD">
        <w:rPr>
          <w:rFonts w:eastAsia="Times New Roman"/>
          <w:color w:val="212121"/>
          <w:szCs w:val="24"/>
        </w:rPr>
        <w:t xml:space="preserve"> και στο τέλος</w:t>
      </w:r>
      <w:r w:rsidRPr="00FA08BD">
        <w:rPr>
          <w:rFonts w:eastAsia="Times New Roman"/>
          <w:color w:val="212121"/>
          <w:szCs w:val="24"/>
        </w:rPr>
        <w:t xml:space="preserve"> χωρίς καν να το καταλάβεις</w:t>
      </w:r>
      <w:r>
        <w:rPr>
          <w:rFonts w:eastAsia="Times New Roman"/>
          <w:color w:val="212121"/>
          <w:szCs w:val="24"/>
        </w:rPr>
        <w:t xml:space="preserve">, </w:t>
      </w:r>
      <w:r w:rsidRPr="00FA08BD">
        <w:rPr>
          <w:rFonts w:eastAsia="Times New Roman"/>
          <w:color w:val="212121"/>
          <w:szCs w:val="24"/>
        </w:rPr>
        <w:t>βρίσκεσαι εντελώς αλλού</w:t>
      </w:r>
      <w:r>
        <w:rPr>
          <w:rFonts w:eastAsia="Times New Roman"/>
          <w:color w:val="212121"/>
          <w:szCs w:val="24"/>
        </w:rPr>
        <w:t xml:space="preserve">. </w:t>
      </w:r>
    </w:p>
    <w:p w14:paraId="77C02FCD" w14:textId="77777777" w:rsidR="006113A9" w:rsidRDefault="006B6FC4">
      <w:pPr>
        <w:spacing w:line="600" w:lineRule="auto"/>
        <w:ind w:firstLine="720"/>
        <w:contextualSpacing/>
        <w:jc w:val="both"/>
        <w:rPr>
          <w:rFonts w:eastAsia="Times New Roman"/>
          <w:color w:val="212121"/>
          <w:szCs w:val="24"/>
        </w:rPr>
      </w:pPr>
      <w:r>
        <w:rPr>
          <w:rFonts w:eastAsia="Times New Roman"/>
          <w:color w:val="212121"/>
          <w:szCs w:val="24"/>
        </w:rPr>
        <w:lastRenderedPageBreak/>
        <w:t>Κύριε Π</w:t>
      </w:r>
      <w:r w:rsidRPr="00FA08BD">
        <w:rPr>
          <w:rFonts w:eastAsia="Times New Roman"/>
          <w:color w:val="212121"/>
          <w:szCs w:val="24"/>
        </w:rPr>
        <w:t>ρωθυπουργέ</w:t>
      </w:r>
      <w:r>
        <w:rPr>
          <w:rFonts w:eastAsia="Times New Roman"/>
          <w:color w:val="212121"/>
          <w:szCs w:val="24"/>
        </w:rPr>
        <w:t xml:space="preserve">, </w:t>
      </w:r>
      <w:r w:rsidRPr="00FA08BD">
        <w:rPr>
          <w:rFonts w:eastAsia="Times New Roman"/>
          <w:color w:val="212121"/>
          <w:szCs w:val="24"/>
        </w:rPr>
        <w:t>κυρίες και κύριοι συνάδελφοι</w:t>
      </w:r>
      <w:r>
        <w:rPr>
          <w:rFonts w:eastAsia="Times New Roman"/>
          <w:color w:val="212121"/>
          <w:szCs w:val="24"/>
        </w:rPr>
        <w:t>, ως Μακεδόνας Βουλευτής οφείλω να σας ξανατονίσω</w:t>
      </w:r>
      <w:r w:rsidRPr="00FA08BD">
        <w:rPr>
          <w:rFonts w:eastAsia="Times New Roman"/>
          <w:color w:val="212121"/>
          <w:szCs w:val="24"/>
        </w:rPr>
        <w:t xml:space="preserve"> για ακόμα μία φορά ότι πρ</w:t>
      </w:r>
      <w:r>
        <w:rPr>
          <w:rFonts w:eastAsia="Times New Roman"/>
          <w:color w:val="212121"/>
          <w:szCs w:val="24"/>
        </w:rPr>
        <w:t>έπει να σταματήσετε να ασελγείτε</w:t>
      </w:r>
      <w:r w:rsidRPr="00FA08BD">
        <w:rPr>
          <w:rFonts w:eastAsia="Times New Roman"/>
          <w:color w:val="212121"/>
          <w:szCs w:val="24"/>
        </w:rPr>
        <w:t xml:space="preserve"> εις βάρος της Μακεδονίας </w:t>
      </w:r>
      <w:r>
        <w:rPr>
          <w:rFonts w:eastAsia="Times New Roman"/>
          <w:color w:val="212121"/>
          <w:szCs w:val="24"/>
        </w:rPr>
        <w:t>μας,</w:t>
      </w:r>
      <w:r w:rsidRPr="00FA08BD">
        <w:rPr>
          <w:rFonts w:eastAsia="Times New Roman"/>
          <w:color w:val="212121"/>
          <w:szCs w:val="24"/>
        </w:rPr>
        <w:t xml:space="preserve"> γιατί για </w:t>
      </w:r>
      <w:r>
        <w:rPr>
          <w:rFonts w:eastAsia="Times New Roman"/>
          <w:color w:val="212121"/>
          <w:szCs w:val="24"/>
        </w:rPr>
        <w:t>εμάς η</w:t>
      </w:r>
      <w:r w:rsidRPr="00FA08BD">
        <w:rPr>
          <w:rFonts w:eastAsia="Times New Roman"/>
          <w:color w:val="212121"/>
          <w:szCs w:val="24"/>
        </w:rPr>
        <w:t xml:space="preserve"> Μακεδονία μας είναι η ψυχή </w:t>
      </w:r>
      <w:r>
        <w:rPr>
          <w:rFonts w:eastAsia="Times New Roman"/>
          <w:color w:val="212121"/>
          <w:szCs w:val="24"/>
        </w:rPr>
        <w:t>μας. Έχετε διαμορφώσει δε τις προϋποθέσεις για μία νέα ε</w:t>
      </w:r>
      <w:r w:rsidRPr="00FA08BD">
        <w:rPr>
          <w:rFonts w:eastAsia="Times New Roman"/>
          <w:color w:val="212121"/>
          <w:szCs w:val="24"/>
        </w:rPr>
        <w:t>θνική τραγωδία</w:t>
      </w:r>
      <w:r>
        <w:rPr>
          <w:rFonts w:eastAsia="Times New Roman"/>
          <w:color w:val="212121"/>
          <w:szCs w:val="24"/>
        </w:rPr>
        <w:t xml:space="preserve">. </w:t>
      </w:r>
    </w:p>
    <w:p w14:paraId="77C02FCE" w14:textId="77777777" w:rsidR="006113A9" w:rsidRDefault="006B6FC4">
      <w:pPr>
        <w:tabs>
          <w:tab w:val="left" w:pos="2738"/>
          <w:tab w:val="center" w:pos="4753"/>
          <w:tab w:val="left" w:pos="5723"/>
        </w:tabs>
        <w:spacing w:line="600" w:lineRule="auto"/>
        <w:ind w:firstLine="720"/>
        <w:contextualSpacing/>
        <w:jc w:val="both"/>
        <w:rPr>
          <w:rFonts w:eastAsia="Times New Roman"/>
          <w:color w:val="212121"/>
          <w:szCs w:val="24"/>
        </w:rPr>
      </w:pPr>
      <w:r w:rsidRPr="00312BAF">
        <w:rPr>
          <w:rFonts w:eastAsia="Times New Roman" w:cs="Times New Roman"/>
          <w:szCs w:val="24"/>
        </w:rPr>
        <w:t>(Στο σημείο αυτό την</w:t>
      </w:r>
      <w:r>
        <w:rPr>
          <w:rFonts w:eastAsia="Times New Roman" w:cs="Times New Roman"/>
          <w:szCs w:val="24"/>
        </w:rPr>
        <w:t xml:space="preserve"> Προεδρική Έδρα καταλαμβάνει ο Ζ</w:t>
      </w:r>
      <w:r w:rsidRPr="00312BAF">
        <w:rPr>
          <w:rFonts w:eastAsia="Times New Roman" w:cs="Times New Roman"/>
          <w:szCs w:val="24"/>
        </w:rPr>
        <w:t xml:space="preserve">΄ Αντιπρόεδρος της Βουλής κ. </w:t>
      </w:r>
      <w:r w:rsidRPr="009146BB">
        <w:rPr>
          <w:rFonts w:eastAsia="Times New Roman" w:cs="Times New Roman"/>
          <w:b/>
          <w:szCs w:val="24"/>
        </w:rPr>
        <w:t>ΣΠΥΡΙΔΩΝ ΛΥΚΟΥΔΗΣ</w:t>
      </w:r>
      <w:r w:rsidRPr="00312BAF">
        <w:rPr>
          <w:rFonts w:eastAsia="Times New Roman" w:cs="Times New Roman"/>
          <w:szCs w:val="24"/>
        </w:rPr>
        <w:t>)</w:t>
      </w:r>
      <w:r>
        <w:rPr>
          <w:rFonts w:eastAsia="Times New Roman"/>
          <w:color w:val="212121"/>
          <w:szCs w:val="24"/>
        </w:rPr>
        <w:t xml:space="preserve"> </w:t>
      </w:r>
    </w:p>
    <w:p w14:paraId="77C02FCF" w14:textId="77777777" w:rsidR="006113A9" w:rsidRDefault="006B6FC4">
      <w:pPr>
        <w:spacing w:line="600" w:lineRule="auto"/>
        <w:ind w:firstLine="720"/>
        <w:contextualSpacing/>
        <w:jc w:val="both"/>
        <w:rPr>
          <w:rFonts w:eastAsia="Times New Roman"/>
          <w:color w:val="212121"/>
          <w:szCs w:val="24"/>
        </w:rPr>
      </w:pPr>
      <w:r>
        <w:rPr>
          <w:rFonts w:eastAsia="Times New Roman"/>
          <w:color w:val="212121"/>
          <w:szCs w:val="24"/>
        </w:rPr>
        <w:t>Δ</w:t>
      </w:r>
      <w:r w:rsidRPr="00FA08BD">
        <w:rPr>
          <w:rFonts w:eastAsia="Times New Roman"/>
          <w:color w:val="212121"/>
          <w:szCs w:val="24"/>
        </w:rPr>
        <w:t>εν μπορούμε</w:t>
      </w:r>
      <w:r>
        <w:rPr>
          <w:rFonts w:eastAsia="Times New Roman"/>
          <w:color w:val="212121"/>
          <w:szCs w:val="24"/>
        </w:rPr>
        <w:t>, κ</w:t>
      </w:r>
      <w:r w:rsidRPr="00FA08BD">
        <w:rPr>
          <w:rFonts w:eastAsia="Times New Roman"/>
          <w:color w:val="212121"/>
          <w:szCs w:val="24"/>
        </w:rPr>
        <w:t>ύριε Τσίπρα</w:t>
      </w:r>
      <w:r>
        <w:rPr>
          <w:rFonts w:eastAsia="Times New Roman"/>
          <w:color w:val="212121"/>
          <w:szCs w:val="24"/>
        </w:rPr>
        <w:t xml:space="preserve">, </w:t>
      </w:r>
      <w:r w:rsidRPr="00FA08BD">
        <w:rPr>
          <w:rFonts w:eastAsia="Times New Roman"/>
          <w:color w:val="212121"/>
          <w:szCs w:val="24"/>
        </w:rPr>
        <w:t>να ανεχθούμε το</w:t>
      </w:r>
      <w:r>
        <w:rPr>
          <w:rFonts w:eastAsia="Times New Roman"/>
          <w:color w:val="212121"/>
          <w:szCs w:val="24"/>
        </w:rPr>
        <w:t>ν</w:t>
      </w:r>
      <w:r w:rsidRPr="00FA08BD">
        <w:rPr>
          <w:rFonts w:eastAsia="Times New Roman"/>
          <w:color w:val="212121"/>
          <w:szCs w:val="24"/>
        </w:rPr>
        <w:t xml:space="preserve"> σφετερισ</w:t>
      </w:r>
      <w:r>
        <w:rPr>
          <w:rFonts w:eastAsia="Times New Roman"/>
          <w:color w:val="212121"/>
          <w:szCs w:val="24"/>
        </w:rPr>
        <w:t>μ</w:t>
      </w:r>
      <w:r>
        <w:rPr>
          <w:rFonts w:eastAsia="Times New Roman"/>
          <w:color w:val="212121"/>
          <w:szCs w:val="24"/>
        </w:rPr>
        <w:t>ό της δικής μας ιστορικής και ε</w:t>
      </w:r>
      <w:r w:rsidRPr="00FA08BD">
        <w:rPr>
          <w:rFonts w:eastAsia="Times New Roman"/>
          <w:color w:val="212121"/>
          <w:szCs w:val="24"/>
        </w:rPr>
        <w:t xml:space="preserve">θνικής ταυτότητας </w:t>
      </w:r>
      <w:r>
        <w:rPr>
          <w:rFonts w:eastAsia="Times New Roman"/>
          <w:color w:val="212121"/>
          <w:szCs w:val="24"/>
        </w:rPr>
        <w:t>εν ονόματι κάποιας αδιευκρίνιστης</w:t>
      </w:r>
      <w:r w:rsidRPr="00FA08BD">
        <w:rPr>
          <w:rFonts w:eastAsia="Times New Roman"/>
          <w:color w:val="212121"/>
          <w:szCs w:val="24"/>
        </w:rPr>
        <w:t xml:space="preserve"> δική</w:t>
      </w:r>
      <w:r>
        <w:rPr>
          <w:rFonts w:eastAsia="Times New Roman"/>
          <w:color w:val="212121"/>
          <w:szCs w:val="24"/>
        </w:rPr>
        <w:t>ς</w:t>
      </w:r>
      <w:r w:rsidRPr="00FA08BD">
        <w:rPr>
          <w:rFonts w:eastAsia="Times New Roman"/>
          <w:color w:val="212121"/>
          <w:szCs w:val="24"/>
        </w:rPr>
        <w:t xml:space="preserve"> σας πολιτικής σκοπιμότητας</w:t>
      </w:r>
      <w:r>
        <w:rPr>
          <w:rFonts w:eastAsia="Times New Roman"/>
          <w:color w:val="212121"/>
          <w:szCs w:val="24"/>
        </w:rPr>
        <w:t>. Δεν μπορούμε να ανεχθούμε την αναγνώριση ενός ψεύδου</w:t>
      </w:r>
      <w:r w:rsidRPr="00FA08BD">
        <w:rPr>
          <w:rFonts w:eastAsia="Times New Roman"/>
          <w:color w:val="212121"/>
          <w:szCs w:val="24"/>
        </w:rPr>
        <w:t xml:space="preserve">ς σε βάρος της Μακεδονίας </w:t>
      </w:r>
      <w:r>
        <w:rPr>
          <w:rFonts w:eastAsia="Times New Roman"/>
          <w:color w:val="212121"/>
          <w:szCs w:val="24"/>
        </w:rPr>
        <w:t>μας,</w:t>
      </w:r>
      <w:r w:rsidRPr="00FA08BD">
        <w:rPr>
          <w:rFonts w:eastAsia="Times New Roman"/>
          <w:color w:val="212121"/>
          <w:szCs w:val="24"/>
        </w:rPr>
        <w:t xml:space="preserve"> της γενέθλιας γης </w:t>
      </w:r>
      <w:r>
        <w:rPr>
          <w:rFonts w:eastAsia="Times New Roman"/>
          <w:color w:val="212121"/>
          <w:szCs w:val="24"/>
        </w:rPr>
        <w:t>μας,</w:t>
      </w:r>
      <w:r w:rsidRPr="00FA08BD">
        <w:rPr>
          <w:rFonts w:eastAsia="Times New Roman"/>
          <w:color w:val="212121"/>
          <w:szCs w:val="24"/>
        </w:rPr>
        <w:t xml:space="preserve"> εις βάρος του μέλλοντος των παιδι</w:t>
      </w:r>
      <w:r w:rsidRPr="00FA08BD">
        <w:rPr>
          <w:rFonts w:eastAsia="Times New Roman"/>
          <w:color w:val="212121"/>
          <w:szCs w:val="24"/>
        </w:rPr>
        <w:t xml:space="preserve">ών </w:t>
      </w:r>
      <w:r>
        <w:rPr>
          <w:rFonts w:eastAsia="Times New Roman"/>
          <w:color w:val="212121"/>
          <w:szCs w:val="24"/>
        </w:rPr>
        <w:t xml:space="preserve">μας. Δεν μπορούμε να δεχθούμε μία </w:t>
      </w:r>
      <w:r>
        <w:rPr>
          <w:rFonts w:eastAsia="Times New Roman"/>
          <w:color w:val="212121"/>
          <w:szCs w:val="24"/>
        </w:rPr>
        <w:t>σ</w:t>
      </w:r>
      <w:r w:rsidRPr="00FA08BD">
        <w:rPr>
          <w:rFonts w:eastAsia="Times New Roman"/>
          <w:color w:val="212121"/>
          <w:szCs w:val="24"/>
        </w:rPr>
        <w:t>υμφωνία</w:t>
      </w:r>
      <w:r>
        <w:rPr>
          <w:rFonts w:eastAsia="Times New Roman"/>
          <w:color w:val="212121"/>
          <w:szCs w:val="24"/>
        </w:rPr>
        <w:t>,</w:t>
      </w:r>
      <w:r w:rsidRPr="00FA08BD">
        <w:rPr>
          <w:rFonts w:eastAsia="Times New Roman"/>
          <w:color w:val="212121"/>
          <w:szCs w:val="24"/>
        </w:rPr>
        <w:t xml:space="preserve"> που δεν δέχεται την ιστορική αλήθεια και ταπεινώνει τους πολίτες μας και μάλιστα</w:t>
      </w:r>
      <w:r>
        <w:rPr>
          <w:rFonts w:eastAsia="Times New Roman"/>
          <w:color w:val="212121"/>
          <w:szCs w:val="24"/>
        </w:rPr>
        <w:t>,</w:t>
      </w:r>
      <w:r w:rsidRPr="00FA08BD">
        <w:rPr>
          <w:rFonts w:eastAsia="Times New Roman"/>
          <w:color w:val="212121"/>
          <w:szCs w:val="24"/>
        </w:rPr>
        <w:t xml:space="preserve"> σε περίοδο</w:t>
      </w:r>
      <w:r>
        <w:rPr>
          <w:rFonts w:eastAsia="Times New Roman"/>
          <w:color w:val="212121"/>
          <w:szCs w:val="24"/>
        </w:rPr>
        <w:t xml:space="preserve"> δοκιμασίας των κοινωνικών και ο</w:t>
      </w:r>
      <w:r w:rsidRPr="00FA08BD">
        <w:rPr>
          <w:rFonts w:eastAsia="Times New Roman"/>
          <w:color w:val="212121"/>
          <w:szCs w:val="24"/>
        </w:rPr>
        <w:t xml:space="preserve">ικονομικών αντοχών </w:t>
      </w:r>
      <w:r>
        <w:rPr>
          <w:rFonts w:eastAsia="Times New Roman"/>
          <w:color w:val="212121"/>
          <w:szCs w:val="24"/>
        </w:rPr>
        <w:t xml:space="preserve">τους. </w:t>
      </w:r>
    </w:p>
    <w:p w14:paraId="77C02FD0" w14:textId="77777777" w:rsidR="006113A9" w:rsidRDefault="006B6FC4">
      <w:pPr>
        <w:spacing w:line="600" w:lineRule="auto"/>
        <w:ind w:firstLine="720"/>
        <w:contextualSpacing/>
        <w:jc w:val="both"/>
        <w:rPr>
          <w:rFonts w:eastAsia="Times New Roman"/>
          <w:color w:val="212121"/>
          <w:szCs w:val="24"/>
        </w:rPr>
      </w:pPr>
      <w:r>
        <w:rPr>
          <w:rFonts w:eastAsia="Times New Roman"/>
          <w:color w:val="212121"/>
          <w:szCs w:val="24"/>
        </w:rPr>
        <w:lastRenderedPageBreak/>
        <w:t>Με την κύρωση της Σ</w:t>
      </w:r>
      <w:r w:rsidRPr="00FA08BD">
        <w:rPr>
          <w:rFonts w:eastAsia="Times New Roman"/>
          <w:color w:val="212121"/>
          <w:szCs w:val="24"/>
        </w:rPr>
        <w:t xml:space="preserve">υμφωνίας των Πρεσπών επί της ουσίας </w:t>
      </w:r>
      <w:r>
        <w:rPr>
          <w:rFonts w:eastAsia="Times New Roman"/>
          <w:color w:val="212121"/>
          <w:szCs w:val="24"/>
        </w:rPr>
        <w:t>ανοίγει η Κ</w:t>
      </w:r>
      <w:r w:rsidRPr="00FA08BD">
        <w:rPr>
          <w:rFonts w:eastAsia="Times New Roman"/>
          <w:color w:val="212121"/>
          <w:szCs w:val="24"/>
        </w:rPr>
        <w:t>υβέρνηση τον ασκό του Αιόλου του αλυτρωτισμού</w:t>
      </w:r>
      <w:r>
        <w:rPr>
          <w:rFonts w:eastAsia="Times New Roman"/>
          <w:color w:val="212121"/>
          <w:szCs w:val="24"/>
        </w:rPr>
        <w:t>. Η</w:t>
      </w:r>
      <w:r w:rsidRPr="00FA08BD">
        <w:rPr>
          <w:rFonts w:eastAsia="Times New Roman"/>
          <w:color w:val="212121"/>
          <w:szCs w:val="24"/>
        </w:rPr>
        <w:t xml:space="preserve"> </w:t>
      </w:r>
      <w:r>
        <w:rPr>
          <w:rFonts w:eastAsia="Times New Roman"/>
          <w:color w:val="212121"/>
          <w:szCs w:val="24"/>
        </w:rPr>
        <w:t>Συμφωνία των Πρεσπών δίνει εθνική ταυτότητα Μ</w:t>
      </w:r>
      <w:r w:rsidRPr="00FA08BD">
        <w:rPr>
          <w:rFonts w:eastAsia="Times New Roman"/>
          <w:color w:val="212121"/>
          <w:szCs w:val="24"/>
        </w:rPr>
        <w:t>ακεδόνων</w:t>
      </w:r>
      <w:r>
        <w:rPr>
          <w:rFonts w:eastAsia="Times New Roman"/>
          <w:color w:val="212121"/>
          <w:szCs w:val="24"/>
        </w:rPr>
        <w:t>,</w:t>
      </w:r>
      <w:r w:rsidRPr="00FA08BD">
        <w:rPr>
          <w:rFonts w:eastAsia="Times New Roman"/>
          <w:color w:val="212121"/>
          <w:szCs w:val="24"/>
        </w:rPr>
        <w:t xml:space="preserve"> σε ένα κράτος που δεν έχει κα</w:t>
      </w:r>
      <w:r>
        <w:rPr>
          <w:rFonts w:eastAsia="Times New Roman"/>
          <w:color w:val="212121"/>
          <w:szCs w:val="24"/>
        </w:rPr>
        <w:t>μ</w:t>
      </w:r>
      <w:r w:rsidRPr="00FA08BD">
        <w:rPr>
          <w:rFonts w:eastAsia="Times New Roman"/>
          <w:color w:val="212121"/>
          <w:szCs w:val="24"/>
        </w:rPr>
        <w:t>μία απολύτως σχέση με τη Μακεδονία</w:t>
      </w:r>
      <w:r>
        <w:rPr>
          <w:rFonts w:eastAsia="Times New Roman"/>
          <w:color w:val="212121"/>
          <w:szCs w:val="24"/>
        </w:rPr>
        <w:t xml:space="preserve">. Κάνει μία πλαστή εθνογένεση. </w:t>
      </w:r>
    </w:p>
    <w:p w14:paraId="77C02FD1" w14:textId="77777777" w:rsidR="006113A9" w:rsidRDefault="006B6FC4">
      <w:pPr>
        <w:spacing w:line="600" w:lineRule="auto"/>
        <w:ind w:firstLine="720"/>
        <w:contextualSpacing/>
        <w:jc w:val="both"/>
        <w:rPr>
          <w:rFonts w:eastAsia="Times New Roman"/>
          <w:color w:val="212121"/>
          <w:szCs w:val="24"/>
        </w:rPr>
      </w:pPr>
      <w:r>
        <w:rPr>
          <w:rFonts w:eastAsia="Times New Roman"/>
          <w:color w:val="212121"/>
          <w:szCs w:val="24"/>
        </w:rPr>
        <w:t>Εάν</w:t>
      </w:r>
      <w:r>
        <w:rPr>
          <w:rFonts w:eastAsia="Times New Roman"/>
          <w:color w:val="212121"/>
          <w:szCs w:val="24"/>
        </w:rPr>
        <w:t>,</w:t>
      </w:r>
      <w:r>
        <w:rPr>
          <w:rFonts w:eastAsia="Times New Roman"/>
          <w:color w:val="212121"/>
          <w:szCs w:val="24"/>
        </w:rPr>
        <w:t xml:space="preserve"> π</w:t>
      </w:r>
      <w:r w:rsidRPr="00FA08BD">
        <w:rPr>
          <w:rFonts w:eastAsia="Times New Roman"/>
          <w:color w:val="212121"/>
          <w:szCs w:val="24"/>
        </w:rPr>
        <w:t>ράγματι</w:t>
      </w:r>
      <w:r>
        <w:rPr>
          <w:rFonts w:eastAsia="Times New Roman"/>
          <w:color w:val="212121"/>
          <w:szCs w:val="24"/>
        </w:rPr>
        <w:t>,</w:t>
      </w:r>
      <w:r w:rsidRPr="00FA08BD">
        <w:rPr>
          <w:rFonts w:eastAsia="Times New Roman"/>
          <w:color w:val="212121"/>
          <w:szCs w:val="24"/>
        </w:rPr>
        <w:t xml:space="preserve"> </w:t>
      </w:r>
      <w:r>
        <w:rPr>
          <w:rFonts w:eastAsia="Times New Roman"/>
          <w:color w:val="212121"/>
          <w:szCs w:val="24"/>
        </w:rPr>
        <w:t>το «</w:t>
      </w:r>
      <w:r>
        <w:rPr>
          <w:rFonts w:eastAsia="Times New Roman"/>
          <w:color w:val="212121"/>
          <w:szCs w:val="24"/>
          <w:lang w:val="en-US"/>
        </w:rPr>
        <w:t>nationality</w:t>
      </w:r>
      <w:r>
        <w:rPr>
          <w:rFonts w:eastAsia="Times New Roman"/>
          <w:color w:val="212121"/>
          <w:szCs w:val="24"/>
        </w:rPr>
        <w:t>»</w:t>
      </w:r>
      <w:r w:rsidRPr="00FA08BD">
        <w:rPr>
          <w:rFonts w:eastAsia="Times New Roman"/>
          <w:color w:val="212121"/>
          <w:szCs w:val="24"/>
        </w:rPr>
        <w:t xml:space="preserve"> </w:t>
      </w:r>
      <w:r>
        <w:rPr>
          <w:rFonts w:eastAsia="Times New Roman"/>
          <w:color w:val="212121"/>
          <w:szCs w:val="24"/>
        </w:rPr>
        <w:t xml:space="preserve">στη </w:t>
      </w:r>
      <w:r>
        <w:rPr>
          <w:rFonts w:eastAsia="Times New Roman"/>
          <w:color w:val="212121"/>
          <w:szCs w:val="24"/>
        </w:rPr>
        <w:t>σ</w:t>
      </w:r>
      <w:r>
        <w:rPr>
          <w:rFonts w:eastAsia="Times New Roman"/>
          <w:color w:val="212121"/>
          <w:szCs w:val="24"/>
        </w:rPr>
        <w:t xml:space="preserve">υμφωνία </w:t>
      </w:r>
      <w:r>
        <w:rPr>
          <w:rFonts w:eastAsia="Times New Roman"/>
          <w:color w:val="212121"/>
          <w:szCs w:val="24"/>
        </w:rPr>
        <w:t xml:space="preserve">σημαίνει μόνο </w:t>
      </w:r>
      <w:r w:rsidRPr="00FA08BD">
        <w:rPr>
          <w:rFonts w:eastAsia="Times New Roman"/>
          <w:color w:val="212121"/>
          <w:szCs w:val="24"/>
        </w:rPr>
        <w:t>ιθαγένεια</w:t>
      </w:r>
      <w:r>
        <w:rPr>
          <w:rFonts w:eastAsia="Times New Roman"/>
          <w:color w:val="212121"/>
          <w:szCs w:val="24"/>
        </w:rPr>
        <w:t>, όπως γράφεται στη</w:t>
      </w:r>
      <w:r w:rsidRPr="00FA08BD">
        <w:rPr>
          <w:rFonts w:eastAsia="Times New Roman"/>
          <w:color w:val="212121"/>
          <w:szCs w:val="24"/>
        </w:rPr>
        <w:t xml:space="preserve"> ρηματική διακοίνωση</w:t>
      </w:r>
      <w:r>
        <w:rPr>
          <w:rFonts w:eastAsia="Times New Roman"/>
          <w:color w:val="212121"/>
          <w:szCs w:val="24"/>
        </w:rPr>
        <w:t>,</w:t>
      </w:r>
      <w:r w:rsidRPr="00FA08BD">
        <w:rPr>
          <w:rFonts w:eastAsia="Times New Roman"/>
          <w:color w:val="212121"/>
          <w:szCs w:val="24"/>
        </w:rPr>
        <w:t xml:space="preserve"> τότε αυτή θα έπρεπε να ορίζεται ως </w:t>
      </w:r>
      <w:r>
        <w:rPr>
          <w:rFonts w:eastAsia="Times New Roman"/>
          <w:color w:val="212121"/>
          <w:szCs w:val="24"/>
        </w:rPr>
        <w:t>«βο</w:t>
      </w:r>
      <w:r w:rsidRPr="00FA08BD">
        <w:rPr>
          <w:rFonts w:eastAsia="Times New Roman"/>
          <w:color w:val="212121"/>
          <w:szCs w:val="24"/>
        </w:rPr>
        <w:t>ρειο μακεδονική</w:t>
      </w:r>
      <w:r>
        <w:rPr>
          <w:rFonts w:eastAsia="Times New Roman"/>
          <w:color w:val="212121"/>
          <w:szCs w:val="24"/>
        </w:rPr>
        <w:t xml:space="preserve">», </w:t>
      </w:r>
      <w:r w:rsidRPr="00FA08BD">
        <w:rPr>
          <w:rFonts w:eastAsia="Times New Roman"/>
          <w:color w:val="212121"/>
          <w:szCs w:val="24"/>
        </w:rPr>
        <w:t>όπως και η ο</w:t>
      </w:r>
      <w:r>
        <w:rPr>
          <w:rFonts w:eastAsia="Times New Roman"/>
          <w:color w:val="212121"/>
          <w:szCs w:val="24"/>
        </w:rPr>
        <w:t>νομασία του κ</w:t>
      </w:r>
      <w:r w:rsidRPr="00FA08BD">
        <w:rPr>
          <w:rFonts w:eastAsia="Times New Roman"/>
          <w:color w:val="212121"/>
          <w:szCs w:val="24"/>
        </w:rPr>
        <w:t>ράτους</w:t>
      </w:r>
      <w:r>
        <w:rPr>
          <w:rFonts w:eastAsia="Times New Roman"/>
          <w:color w:val="212121"/>
          <w:szCs w:val="24"/>
        </w:rPr>
        <w:t>, α</w:t>
      </w:r>
      <w:r w:rsidRPr="00FA08BD">
        <w:rPr>
          <w:rFonts w:eastAsia="Times New Roman"/>
          <w:color w:val="212121"/>
          <w:szCs w:val="24"/>
        </w:rPr>
        <w:t xml:space="preserve">ντί να επιτρέπεται η χρήση του όρου </w:t>
      </w:r>
      <w:r>
        <w:rPr>
          <w:rFonts w:eastAsia="Times New Roman"/>
          <w:color w:val="212121"/>
          <w:szCs w:val="24"/>
        </w:rPr>
        <w:t xml:space="preserve">«Μακεδών». </w:t>
      </w:r>
    </w:p>
    <w:p w14:paraId="77C02FD2" w14:textId="77777777" w:rsidR="006113A9" w:rsidRDefault="006B6FC4">
      <w:pPr>
        <w:spacing w:line="600" w:lineRule="auto"/>
        <w:ind w:firstLine="720"/>
        <w:contextualSpacing/>
        <w:jc w:val="both"/>
        <w:rPr>
          <w:rFonts w:eastAsia="Times New Roman"/>
          <w:color w:val="212121"/>
          <w:szCs w:val="24"/>
        </w:rPr>
      </w:pPr>
      <w:r>
        <w:rPr>
          <w:rFonts w:eastAsia="Times New Roman"/>
          <w:color w:val="212121"/>
          <w:szCs w:val="24"/>
        </w:rPr>
        <w:t>Και αν αυτοί</w:t>
      </w:r>
      <w:r w:rsidRPr="00FA08BD">
        <w:rPr>
          <w:rFonts w:eastAsia="Times New Roman"/>
          <w:color w:val="212121"/>
          <w:szCs w:val="24"/>
        </w:rPr>
        <w:t xml:space="preserve"> είναι </w:t>
      </w:r>
      <w:r>
        <w:rPr>
          <w:rFonts w:eastAsia="Times New Roman"/>
          <w:color w:val="212121"/>
          <w:szCs w:val="24"/>
        </w:rPr>
        <w:t>«</w:t>
      </w:r>
      <w:r w:rsidRPr="00FA08BD">
        <w:rPr>
          <w:rFonts w:eastAsia="Times New Roman"/>
          <w:color w:val="212121"/>
          <w:szCs w:val="24"/>
        </w:rPr>
        <w:t>Μακεδόνες</w:t>
      </w:r>
      <w:r>
        <w:rPr>
          <w:rFonts w:eastAsia="Times New Roman"/>
          <w:color w:val="212121"/>
          <w:szCs w:val="24"/>
        </w:rPr>
        <w:t>»</w:t>
      </w:r>
      <w:r>
        <w:rPr>
          <w:rFonts w:eastAsia="Times New Roman"/>
          <w:color w:val="212121"/>
          <w:szCs w:val="24"/>
        </w:rPr>
        <w:t>,</w:t>
      </w:r>
      <w:r w:rsidRPr="00FA08BD">
        <w:rPr>
          <w:rFonts w:eastAsia="Times New Roman"/>
          <w:color w:val="212121"/>
          <w:szCs w:val="24"/>
        </w:rPr>
        <w:t xml:space="preserve"> όπως </w:t>
      </w:r>
      <w:r>
        <w:rPr>
          <w:rFonts w:eastAsia="Times New Roman"/>
          <w:color w:val="212121"/>
          <w:szCs w:val="24"/>
        </w:rPr>
        <w:t>χασκογελούσε ο Π</w:t>
      </w:r>
      <w:r w:rsidRPr="00FA08BD">
        <w:rPr>
          <w:rFonts w:eastAsia="Times New Roman"/>
          <w:color w:val="212121"/>
          <w:szCs w:val="24"/>
        </w:rPr>
        <w:t>ρ</w:t>
      </w:r>
      <w:r w:rsidRPr="00FA08BD">
        <w:rPr>
          <w:rFonts w:eastAsia="Times New Roman"/>
          <w:color w:val="212121"/>
          <w:szCs w:val="24"/>
        </w:rPr>
        <w:t>ωθυπουργός</w:t>
      </w:r>
      <w:r>
        <w:rPr>
          <w:rFonts w:eastAsia="Times New Roman"/>
          <w:color w:val="212121"/>
          <w:szCs w:val="24"/>
        </w:rPr>
        <w:t xml:space="preserve">, </w:t>
      </w:r>
      <w:r w:rsidRPr="00FA08BD">
        <w:rPr>
          <w:rFonts w:eastAsia="Times New Roman"/>
          <w:color w:val="212121"/>
          <w:szCs w:val="24"/>
        </w:rPr>
        <w:t xml:space="preserve">όταν το </w:t>
      </w:r>
      <w:r>
        <w:rPr>
          <w:rFonts w:eastAsia="Times New Roman"/>
          <w:color w:val="212121"/>
          <w:szCs w:val="24"/>
        </w:rPr>
        <w:t>έ</w:t>
      </w:r>
      <w:r w:rsidRPr="00FA08BD">
        <w:rPr>
          <w:rFonts w:eastAsia="Times New Roman"/>
          <w:color w:val="212121"/>
          <w:szCs w:val="24"/>
        </w:rPr>
        <w:t>λεγε ο κ</w:t>
      </w:r>
      <w:r>
        <w:rPr>
          <w:rFonts w:eastAsia="Times New Roman"/>
          <w:color w:val="212121"/>
          <w:szCs w:val="24"/>
        </w:rPr>
        <w:t>. Ζάεφ στις</w:t>
      </w:r>
      <w:r w:rsidRPr="00FA08BD">
        <w:rPr>
          <w:rFonts w:eastAsia="Times New Roman"/>
          <w:color w:val="212121"/>
          <w:szCs w:val="24"/>
        </w:rPr>
        <w:t xml:space="preserve"> Πρέσπες</w:t>
      </w:r>
      <w:r>
        <w:rPr>
          <w:rFonts w:eastAsia="Times New Roman"/>
          <w:color w:val="212121"/>
          <w:szCs w:val="24"/>
        </w:rPr>
        <w:t>, τ</w:t>
      </w:r>
      <w:r w:rsidRPr="00FA08BD">
        <w:rPr>
          <w:rFonts w:eastAsia="Times New Roman"/>
          <w:color w:val="212121"/>
          <w:szCs w:val="24"/>
        </w:rPr>
        <w:t xml:space="preserve">ότε εγώ </w:t>
      </w:r>
      <w:r>
        <w:rPr>
          <w:rFonts w:eastAsia="Times New Roman"/>
          <w:color w:val="212121"/>
          <w:szCs w:val="24"/>
        </w:rPr>
        <w:t xml:space="preserve">τι είμαι, Σκοπιανός; </w:t>
      </w:r>
    </w:p>
    <w:p w14:paraId="77C02FD3" w14:textId="77777777" w:rsidR="006113A9" w:rsidRDefault="006B6FC4">
      <w:pPr>
        <w:spacing w:line="600" w:lineRule="auto"/>
        <w:ind w:firstLine="720"/>
        <w:contextualSpacing/>
        <w:jc w:val="both"/>
        <w:rPr>
          <w:rFonts w:eastAsia="Times New Roman"/>
          <w:color w:val="212121"/>
          <w:szCs w:val="24"/>
        </w:rPr>
      </w:pPr>
      <w:r>
        <w:rPr>
          <w:rFonts w:eastAsia="Times New Roman"/>
          <w:color w:val="212121"/>
          <w:szCs w:val="24"/>
        </w:rPr>
        <w:t xml:space="preserve">Ακούσαμε στη συζήτηση της </w:t>
      </w:r>
      <w:r>
        <w:rPr>
          <w:rFonts w:eastAsia="Times New Roman"/>
          <w:color w:val="212121"/>
          <w:szCs w:val="24"/>
        </w:rPr>
        <w:t>ε</w:t>
      </w:r>
      <w:r>
        <w:rPr>
          <w:rFonts w:eastAsia="Times New Roman"/>
          <w:color w:val="212121"/>
          <w:szCs w:val="24"/>
        </w:rPr>
        <w:t xml:space="preserve">πιτροπής από τον Αναπληρωτή Υπουργό κ. Κατρούγκαλο </w:t>
      </w:r>
      <w:r w:rsidRPr="00FA08BD">
        <w:rPr>
          <w:rFonts w:eastAsia="Times New Roman"/>
          <w:color w:val="212121"/>
          <w:szCs w:val="24"/>
        </w:rPr>
        <w:t>τα επιχειρ</w:t>
      </w:r>
      <w:r>
        <w:rPr>
          <w:rFonts w:eastAsia="Times New Roman"/>
          <w:color w:val="212121"/>
          <w:szCs w:val="24"/>
        </w:rPr>
        <w:t>ήματά</w:t>
      </w:r>
      <w:r w:rsidRPr="00FA08BD">
        <w:rPr>
          <w:rFonts w:eastAsia="Times New Roman"/>
          <w:color w:val="212121"/>
          <w:szCs w:val="24"/>
        </w:rPr>
        <w:t xml:space="preserve"> του</w:t>
      </w:r>
      <w:r>
        <w:rPr>
          <w:rFonts w:eastAsia="Times New Roman"/>
          <w:color w:val="212121"/>
          <w:szCs w:val="24"/>
        </w:rPr>
        <w:t xml:space="preserve">, τα οποία ήταν οι </w:t>
      </w:r>
      <w:r w:rsidRPr="00FA08BD">
        <w:rPr>
          <w:rFonts w:eastAsia="Times New Roman"/>
          <w:color w:val="212121"/>
          <w:szCs w:val="24"/>
        </w:rPr>
        <w:t>δηλώσεις των πολιτικών των Σκοπίων</w:t>
      </w:r>
      <w:r>
        <w:rPr>
          <w:rFonts w:eastAsia="Times New Roman"/>
          <w:color w:val="212121"/>
          <w:szCs w:val="24"/>
        </w:rPr>
        <w:t xml:space="preserve"> </w:t>
      </w:r>
      <w:r w:rsidRPr="00FA08BD">
        <w:rPr>
          <w:rFonts w:eastAsia="Times New Roman"/>
          <w:color w:val="212121"/>
          <w:szCs w:val="24"/>
        </w:rPr>
        <w:t>ότι τα πρόσωπα μιας χώρα</w:t>
      </w:r>
      <w:r w:rsidRPr="00FA08BD">
        <w:rPr>
          <w:rFonts w:eastAsia="Times New Roman"/>
          <w:color w:val="212121"/>
          <w:szCs w:val="24"/>
        </w:rPr>
        <w:t>ς αυτοπροσδιορίζονται με τον τρόπο που επιθυμούν</w:t>
      </w:r>
      <w:r>
        <w:rPr>
          <w:rFonts w:eastAsia="Times New Roman"/>
          <w:color w:val="212121"/>
          <w:szCs w:val="24"/>
        </w:rPr>
        <w:t xml:space="preserve">. </w:t>
      </w:r>
    </w:p>
    <w:p w14:paraId="77C02FD4" w14:textId="77777777" w:rsidR="006113A9" w:rsidRDefault="006B6FC4">
      <w:pPr>
        <w:spacing w:line="600" w:lineRule="auto"/>
        <w:ind w:firstLine="720"/>
        <w:contextualSpacing/>
        <w:jc w:val="both"/>
        <w:rPr>
          <w:rFonts w:eastAsia="Times New Roman"/>
          <w:color w:val="212121"/>
          <w:szCs w:val="24"/>
        </w:rPr>
      </w:pPr>
      <w:r>
        <w:rPr>
          <w:rFonts w:eastAsia="Times New Roman"/>
          <w:color w:val="212121"/>
          <w:szCs w:val="24"/>
        </w:rPr>
        <w:t>Σ</w:t>
      </w:r>
      <w:r w:rsidRPr="00FA08BD">
        <w:rPr>
          <w:rFonts w:eastAsia="Times New Roman"/>
          <w:color w:val="212121"/>
          <w:szCs w:val="24"/>
        </w:rPr>
        <w:t xml:space="preserve">την ουσία </w:t>
      </w:r>
      <w:r>
        <w:rPr>
          <w:rFonts w:eastAsia="Times New Roman"/>
          <w:color w:val="212121"/>
          <w:szCs w:val="24"/>
        </w:rPr>
        <w:t>η ελληνική Κ</w:t>
      </w:r>
      <w:r w:rsidRPr="00FA08BD">
        <w:rPr>
          <w:rFonts w:eastAsia="Times New Roman"/>
          <w:color w:val="212121"/>
          <w:szCs w:val="24"/>
        </w:rPr>
        <w:t>υβέρνηση</w:t>
      </w:r>
      <w:r>
        <w:rPr>
          <w:rFonts w:eastAsia="Times New Roman"/>
          <w:color w:val="212121"/>
          <w:szCs w:val="24"/>
        </w:rPr>
        <w:t xml:space="preserve">, </w:t>
      </w:r>
      <w:r w:rsidRPr="00FA08BD">
        <w:rPr>
          <w:rFonts w:eastAsia="Times New Roman"/>
          <w:color w:val="212121"/>
          <w:szCs w:val="24"/>
        </w:rPr>
        <w:t>δηλαδή</w:t>
      </w:r>
      <w:r>
        <w:rPr>
          <w:rFonts w:eastAsia="Times New Roman"/>
          <w:color w:val="212121"/>
          <w:szCs w:val="24"/>
        </w:rPr>
        <w:t>,</w:t>
      </w:r>
      <w:r w:rsidRPr="00FA08BD">
        <w:rPr>
          <w:rFonts w:eastAsia="Times New Roman"/>
          <w:color w:val="212121"/>
          <w:szCs w:val="24"/>
        </w:rPr>
        <w:t xml:space="preserve"> έ</w:t>
      </w:r>
      <w:r>
        <w:rPr>
          <w:rFonts w:eastAsia="Times New Roman"/>
          <w:color w:val="212121"/>
          <w:szCs w:val="24"/>
        </w:rPr>
        <w:t xml:space="preserve">χει εναποθέσει τη δυναμική της </w:t>
      </w:r>
      <w:r>
        <w:rPr>
          <w:rFonts w:eastAsia="Times New Roman"/>
          <w:color w:val="212121"/>
          <w:szCs w:val="24"/>
        </w:rPr>
        <w:t>σ</w:t>
      </w:r>
      <w:r w:rsidRPr="00FA08BD">
        <w:rPr>
          <w:rFonts w:eastAsia="Times New Roman"/>
          <w:color w:val="212121"/>
          <w:szCs w:val="24"/>
        </w:rPr>
        <w:t xml:space="preserve">υμφωνίας </w:t>
      </w:r>
      <w:r>
        <w:rPr>
          <w:rFonts w:eastAsia="Times New Roman"/>
          <w:color w:val="212121"/>
          <w:szCs w:val="24"/>
        </w:rPr>
        <w:t>σ</w:t>
      </w:r>
      <w:r w:rsidRPr="00FA08BD">
        <w:rPr>
          <w:rFonts w:eastAsia="Times New Roman"/>
          <w:color w:val="212121"/>
          <w:szCs w:val="24"/>
        </w:rPr>
        <w:t xml:space="preserve">τις μελλοντικές επιλογές </w:t>
      </w:r>
      <w:r>
        <w:rPr>
          <w:rFonts w:eastAsia="Times New Roman"/>
          <w:color w:val="212121"/>
          <w:szCs w:val="24"/>
        </w:rPr>
        <w:t xml:space="preserve">των </w:t>
      </w:r>
      <w:r>
        <w:rPr>
          <w:rFonts w:eastAsia="Times New Roman"/>
          <w:color w:val="212121"/>
          <w:szCs w:val="24"/>
        </w:rPr>
        <w:lastRenderedPageBreak/>
        <w:t>Σ</w:t>
      </w:r>
      <w:r w:rsidRPr="00FA08BD">
        <w:rPr>
          <w:rFonts w:eastAsia="Times New Roman"/>
          <w:color w:val="212121"/>
          <w:szCs w:val="24"/>
        </w:rPr>
        <w:t>κοπιανών</w:t>
      </w:r>
      <w:r>
        <w:rPr>
          <w:rFonts w:eastAsia="Times New Roman"/>
          <w:color w:val="212121"/>
          <w:szCs w:val="24"/>
        </w:rPr>
        <w:t>, α</w:t>
      </w:r>
      <w:r w:rsidRPr="00FA08BD">
        <w:rPr>
          <w:rFonts w:eastAsia="Times New Roman"/>
          <w:color w:val="212121"/>
          <w:szCs w:val="24"/>
        </w:rPr>
        <w:t>ντ</w:t>
      </w:r>
      <w:r>
        <w:rPr>
          <w:rFonts w:eastAsia="Times New Roman"/>
          <w:color w:val="212121"/>
          <w:szCs w:val="24"/>
        </w:rPr>
        <w:t>ί να τονί</w:t>
      </w:r>
      <w:r w:rsidRPr="00FA08BD">
        <w:rPr>
          <w:rFonts w:eastAsia="Times New Roman"/>
          <w:color w:val="212121"/>
          <w:szCs w:val="24"/>
        </w:rPr>
        <w:t xml:space="preserve">σουμε </w:t>
      </w:r>
      <w:r>
        <w:rPr>
          <w:rFonts w:eastAsia="Times New Roman"/>
          <w:color w:val="212121"/>
          <w:szCs w:val="24"/>
        </w:rPr>
        <w:t xml:space="preserve">ότι </w:t>
      </w:r>
      <w:r w:rsidRPr="00FA08BD">
        <w:rPr>
          <w:rFonts w:eastAsia="Times New Roman"/>
          <w:color w:val="212121"/>
          <w:szCs w:val="24"/>
        </w:rPr>
        <w:t>το δικαίωμα στον αυτοπροσδιορισμό</w:t>
      </w:r>
      <w:r>
        <w:rPr>
          <w:rFonts w:eastAsia="Times New Roman"/>
          <w:color w:val="212121"/>
          <w:szCs w:val="24"/>
        </w:rPr>
        <w:t>,</w:t>
      </w:r>
      <w:r w:rsidRPr="00FA08BD">
        <w:rPr>
          <w:rFonts w:eastAsia="Times New Roman"/>
          <w:color w:val="212121"/>
          <w:szCs w:val="24"/>
        </w:rPr>
        <w:t xml:space="preserve"> οφείλει να σέβεται και το δικό μας αντίστοιχο δικαίωμα</w:t>
      </w:r>
      <w:r>
        <w:rPr>
          <w:rFonts w:eastAsia="Times New Roman"/>
          <w:color w:val="212121"/>
          <w:szCs w:val="24"/>
        </w:rPr>
        <w:t>, όπως αυτο</w:t>
      </w:r>
      <w:r w:rsidRPr="00FA08BD">
        <w:rPr>
          <w:rFonts w:eastAsia="Times New Roman"/>
          <w:color w:val="212121"/>
          <w:szCs w:val="24"/>
        </w:rPr>
        <w:t>προσδιορίζεται και οριοθετείται ιστορικά</w:t>
      </w:r>
      <w:r>
        <w:rPr>
          <w:rFonts w:eastAsia="Times New Roman"/>
          <w:color w:val="212121"/>
          <w:szCs w:val="24"/>
        </w:rPr>
        <w:t>,</w:t>
      </w:r>
      <w:r w:rsidRPr="00FA08BD">
        <w:rPr>
          <w:rFonts w:eastAsia="Times New Roman"/>
          <w:color w:val="212121"/>
          <w:szCs w:val="24"/>
        </w:rPr>
        <w:t xml:space="preserve"> αρχαιολογικά</w:t>
      </w:r>
      <w:r>
        <w:rPr>
          <w:rFonts w:eastAsia="Times New Roman"/>
          <w:color w:val="212121"/>
          <w:szCs w:val="24"/>
        </w:rPr>
        <w:t>,</w:t>
      </w:r>
      <w:r w:rsidRPr="00FA08BD">
        <w:rPr>
          <w:rFonts w:eastAsia="Times New Roman"/>
          <w:color w:val="212121"/>
          <w:szCs w:val="24"/>
        </w:rPr>
        <w:t xml:space="preserve"> γλωσσολογικά και πολιτισμικά</w:t>
      </w:r>
      <w:r>
        <w:rPr>
          <w:rFonts w:eastAsia="Times New Roman"/>
          <w:color w:val="212121"/>
          <w:szCs w:val="24"/>
        </w:rPr>
        <w:t>.</w:t>
      </w:r>
    </w:p>
    <w:p w14:paraId="77C02FD5" w14:textId="77777777" w:rsidR="006113A9" w:rsidRDefault="006B6FC4">
      <w:pPr>
        <w:spacing w:line="600" w:lineRule="auto"/>
        <w:ind w:firstLine="720"/>
        <w:contextualSpacing/>
        <w:jc w:val="both"/>
        <w:rPr>
          <w:rFonts w:eastAsia="Times New Roman"/>
          <w:color w:val="212121"/>
          <w:szCs w:val="24"/>
        </w:rPr>
      </w:pPr>
      <w:r>
        <w:rPr>
          <w:rFonts w:eastAsia="Times New Roman"/>
          <w:color w:val="212121"/>
          <w:szCs w:val="24"/>
        </w:rPr>
        <w:t>Κ</w:t>
      </w:r>
      <w:r w:rsidRPr="00FA08BD">
        <w:rPr>
          <w:rFonts w:eastAsia="Times New Roman"/>
          <w:color w:val="212121"/>
          <w:szCs w:val="24"/>
        </w:rPr>
        <w:t xml:space="preserve">αι η γλώσσα </w:t>
      </w:r>
      <w:r>
        <w:rPr>
          <w:rFonts w:eastAsia="Times New Roman"/>
          <w:color w:val="212121"/>
          <w:szCs w:val="24"/>
        </w:rPr>
        <w:t>«</w:t>
      </w:r>
      <w:r w:rsidRPr="00FA08BD">
        <w:rPr>
          <w:rFonts w:eastAsia="Times New Roman"/>
          <w:color w:val="212121"/>
          <w:szCs w:val="24"/>
        </w:rPr>
        <w:t>μακεδονική</w:t>
      </w:r>
      <w:r>
        <w:rPr>
          <w:rFonts w:eastAsia="Times New Roman"/>
          <w:color w:val="212121"/>
          <w:szCs w:val="24"/>
        </w:rPr>
        <w:t>»</w:t>
      </w:r>
      <w:r>
        <w:rPr>
          <w:rFonts w:eastAsia="Times New Roman"/>
          <w:color w:val="212121"/>
          <w:szCs w:val="24"/>
        </w:rPr>
        <w:t>! Αν η</w:t>
      </w:r>
      <w:r w:rsidRPr="00FA08BD">
        <w:rPr>
          <w:rFonts w:eastAsia="Times New Roman"/>
          <w:color w:val="212121"/>
          <w:szCs w:val="24"/>
        </w:rPr>
        <w:t xml:space="preserve"> γλώσσα</w:t>
      </w:r>
      <w:r>
        <w:rPr>
          <w:rFonts w:eastAsia="Times New Roman"/>
          <w:color w:val="212121"/>
          <w:szCs w:val="24"/>
        </w:rPr>
        <w:t>,</w:t>
      </w:r>
      <w:r w:rsidRPr="00FA08BD">
        <w:rPr>
          <w:rFonts w:eastAsia="Times New Roman"/>
          <w:color w:val="212121"/>
          <w:szCs w:val="24"/>
        </w:rPr>
        <w:t xml:space="preserve"> κυρίες και κύριοι συνάδελφοι</w:t>
      </w:r>
      <w:r>
        <w:rPr>
          <w:rFonts w:eastAsia="Times New Roman"/>
          <w:color w:val="212121"/>
          <w:szCs w:val="24"/>
        </w:rPr>
        <w:t>,</w:t>
      </w:r>
      <w:r w:rsidRPr="00FA08BD">
        <w:rPr>
          <w:rFonts w:eastAsia="Times New Roman"/>
          <w:color w:val="212121"/>
          <w:szCs w:val="24"/>
        </w:rPr>
        <w:t xml:space="preserve"> αποτελούσε απλώς ένα μέσο επικοινω</w:t>
      </w:r>
      <w:r w:rsidRPr="00FA08BD">
        <w:rPr>
          <w:rFonts w:eastAsia="Times New Roman"/>
          <w:color w:val="212121"/>
          <w:szCs w:val="24"/>
        </w:rPr>
        <w:t>νίας</w:t>
      </w:r>
      <w:r>
        <w:rPr>
          <w:rFonts w:eastAsia="Times New Roman"/>
          <w:color w:val="212121"/>
          <w:szCs w:val="24"/>
        </w:rPr>
        <w:t xml:space="preserve">, </w:t>
      </w:r>
      <w:r w:rsidRPr="00FA08BD">
        <w:rPr>
          <w:rFonts w:eastAsia="Times New Roman"/>
          <w:color w:val="212121"/>
          <w:szCs w:val="24"/>
        </w:rPr>
        <w:t xml:space="preserve">δεν θα υπήρχε τόσο </w:t>
      </w:r>
      <w:r>
        <w:rPr>
          <w:rFonts w:eastAsia="Times New Roman"/>
          <w:color w:val="212121"/>
          <w:szCs w:val="24"/>
        </w:rPr>
        <w:t xml:space="preserve">μεγάλο </w:t>
      </w:r>
      <w:r w:rsidRPr="00FA08BD">
        <w:rPr>
          <w:rFonts w:eastAsia="Times New Roman"/>
          <w:color w:val="212121"/>
          <w:szCs w:val="24"/>
        </w:rPr>
        <w:t>πρόβλημα</w:t>
      </w:r>
      <w:r>
        <w:rPr>
          <w:rFonts w:eastAsia="Times New Roman"/>
          <w:color w:val="212121"/>
          <w:szCs w:val="24"/>
        </w:rPr>
        <w:t>. Σ</w:t>
      </w:r>
      <w:r w:rsidRPr="00FA08BD">
        <w:rPr>
          <w:rFonts w:eastAsia="Times New Roman"/>
          <w:color w:val="212121"/>
          <w:szCs w:val="24"/>
        </w:rPr>
        <w:t>υμβαίνει</w:t>
      </w:r>
      <w:r>
        <w:rPr>
          <w:rFonts w:eastAsia="Times New Roman"/>
          <w:color w:val="212121"/>
          <w:szCs w:val="24"/>
        </w:rPr>
        <w:t>, όμως,</w:t>
      </w:r>
      <w:r w:rsidRPr="00FA08BD">
        <w:rPr>
          <w:rFonts w:eastAsia="Times New Roman"/>
          <w:color w:val="212121"/>
          <w:szCs w:val="24"/>
        </w:rPr>
        <w:t xml:space="preserve"> να αποτελεί και εργαλείο μαγείας και φορέα ηθικών αξιών</w:t>
      </w:r>
      <w:r>
        <w:rPr>
          <w:rFonts w:eastAsia="Times New Roman"/>
          <w:color w:val="212121"/>
          <w:szCs w:val="24"/>
        </w:rPr>
        <w:t>. «Προσκτάται</w:t>
      </w:r>
      <w:r w:rsidRPr="00FA08BD">
        <w:rPr>
          <w:rFonts w:eastAsia="Times New Roman"/>
          <w:color w:val="212121"/>
          <w:szCs w:val="24"/>
        </w:rPr>
        <w:t xml:space="preserve"> η γλώσσα στο μάκρος των αιώνων ένα ορισμένο ήθος και αυτό το </w:t>
      </w:r>
      <w:r>
        <w:rPr>
          <w:rFonts w:eastAsia="Times New Roman"/>
          <w:color w:val="212121"/>
          <w:szCs w:val="24"/>
        </w:rPr>
        <w:t>ήθ</w:t>
      </w:r>
      <w:r w:rsidRPr="00FA08BD">
        <w:rPr>
          <w:rFonts w:eastAsia="Times New Roman"/>
          <w:color w:val="212121"/>
          <w:szCs w:val="24"/>
        </w:rPr>
        <w:t>ος γεννά υποχρεώσεις</w:t>
      </w:r>
      <w:r>
        <w:rPr>
          <w:rFonts w:eastAsia="Times New Roman"/>
          <w:color w:val="212121"/>
          <w:szCs w:val="24"/>
        </w:rPr>
        <w:t xml:space="preserve">», </w:t>
      </w:r>
      <w:r w:rsidRPr="00FA08BD">
        <w:rPr>
          <w:rFonts w:eastAsia="Times New Roman"/>
          <w:color w:val="212121"/>
          <w:szCs w:val="24"/>
        </w:rPr>
        <w:t xml:space="preserve">αυτά είπε ο νομπελίστας ποιητής </w:t>
      </w:r>
      <w:r>
        <w:rPr>
          <w:rFonts w:eastAsia="Times New Roman"/>
          <w:color w:val="212121"/>
          <w:szCs w:val="24"/>
        </w:rPr>
        <w:t>Οδυσσέας Ε</w:t>
      </w:r>
      <w:r>
        <w:rPr>
          <w:rFonts w:eastAsia="Times New Roman"/>
          <w:color w:val="212121"/>
          <w:szCs w:val="24"/>
        </w:rPr>
        <w:t>λύτης</w:t>
      </w:r>
      <w:r w:rsidRPr="00FA08BD">
        <w:rPr>
          <w:rFonts w:eastAsia="Times New Roman"/>
          <w:color w:val="212121"/>
          <w:szCs w:val="24"/>
        </w:rPr>
        <w:t xml:space="preserve"> προς τους ακαδημαϊκούς της Στοκχόλμης το 1979</w:t>
      </w:r>
      <w:r>
        <w:rPr>
          <w:rFonts w:eastAsia="Times New Roman"/>
          <w:color w:val="212121"/>
          <w:szCs w:val="24"/>
        </w:rPr>
        <w:t xml:space="preserve">. </w:t>
      </w:r>
    </w:p>
    <w:p w14:paraId="77C02FD6" w14:textId="77777777" w:rsidR="006113A9" w:rsidRDefault="006B6FC4">
      <w:pPr>
        <w:spacing w:line="600" w:lineRule="auto"/>
        <w:ind w:firstLine="720"/>
        <w:contextualSpacing/>
        <w:jc w:val="both"/>
        <w:rPr>
          <w:rFonts w:eastAsia="Times New Roman"/>
          <w:color w:val="212121"/>
          <w:szCs w:val="24"/>
        </w:rPr>
      </w:pPr>
      <w:r>
        <w:rPr>
          <w:rFonts w:eastAsia="Times New Roman"/>
          <w:color w:val="212121"/>
          <w:szCs w:val="24"/>
        </w:rPr>
        <w:t xml:space="preserve">Λέξεις, λοιπόν, άξιες, που πριν από </w:t>
      </w:r>
      <w:r w:rsidRPr="00FA08BD">
        <w:rPr>
          <w:rFonts w:eastAsia="Times New Roman"/>
          <w:color w:val="212121"/>
          <w:szCs w:val="24"/>
        </w:rPr>
        <w:t>χιλιάδες χρόνια έπλασαν οι Έλληνες</w:t>
      </w:r>
      <w:r>
        <w:rPr>
          <w:rFonts w:eastAsia="Times New Roman"/>
          <w:color w:val="212121"/>
          <w:szCs w:val="24"/>
        </w:rPr>
        <w:t>,</w:t>
      </w:r>
      <w:r w:rsidRPr="00FA08BD">
        <w:rPr>
          <w:rFonts w:eastAsia="Times New Roman"/>
          <w:color w:val="212121"/>
          <w:szCs w:val="24"/>
        </w:rPr>
        <w:t xml:space="preserve"> όπως Μακεδονία</w:t>
      </w:r>
      <w:r>
        <w:rPr>
          <w:rFonts w:eastAsia="Times New Roman"/>
          <w:color w:val="212121"/>
          <w:szCs w:val="24"/>
        </w:rPr>
        <w:t>,</w:t>
      </w:r>
      <w:r w:rsidRPr="00FA08BD">
        <w:rPr>
          <w:rFonts w:eastAsia="Times New Roman"/>
          <w:color w:val="212121"/>
          <w:szCs w:val="24"/>
        </w:rPr>
        <w:t xml:space="preserve"> Μακεδόνες</w:t>
      </w:r>
      <w:r>
        <w:rPr>
          <w:rFonts w:eastAsia="Times New Roman"/>
          <w:color w:val="212121"/>
          <w:szCs w:val="24"/>
        </w:rPr>
        <w:t xml:space="preserve">, </w:t>
      </w:r>
      <w:r w:rsidRPr="00FA08BD">
        <w:rPr>
          <w:rFonts w:eastAsia="Times New Roman"/>
          <w:color w:val="212121"/>
          <w:szCs w:val="24"/>
        </w:rPr>
        <w:t>Αιγαίο Πέλαγος</w:t>
      </w:r>
      <w:r>
        <w:rPr>
          <w:rFonts w:eastAsia="Times New Roman"/>
          <w:color w:val="212121"/>
          <w:szCs w:val="24"/>
        </w:rPr>
        <w:t>, τότε που οι Σ</w:t>
      </w:r>
      <w:r w:rsidRPr="00FA08BD">
        <w:rPr>
          <w:rFonts w:eastAsia="Times New Roman"/>
          <w:color w:val="212121"/>
          <w:szCs w:val="24"/>
        </w:rPr>
        <w:t>λάβοι κατοικούσαν κάπου στις στέπες της Ρωσίας</w:t>
      </w:r>
      <w:r>
        <w:rPr>
          <w:rFonts w:eastAsia="Times New Roman"/>
          <w:color w:val="212121"/>
          <w:szCs w:val="24"/>
        </w:rPr>
        <w:t>,</w:t>
      </w:r>
      <w:r w:rsidRPr="00FA08BD">
        <w:rPr>
          <w:rFonts w:eastAsia="Times New Roman"/>
          <w:color w:val="212121"/>
          <w:szCs w:val="24"/>
        </w:rPr>
        <w:t xml:space="preserve"> δεν μπορεί σήμερα να γίνον</w:t>
      </w:r>
      <w:r w:rsidRPr="00FA08BD">
        <w:rPr>
          <w:rFonts w:eastAsia="Times New Roman"/>
          <w:color w:val="212121"/>
          <w:szCs w:val="24"/>
        </w:rPr>
        <w:t>ται καραμέλα στ</w:t>
      </w:r>
      <w:r>
        <w:rPr>
          <w:rFonts w:eastAsia="Times New Roman"/>
          <w:color w:val="212121"/>
          <w:szCs w:val="24"/>
        </w:rPr>
        <w:t>α χείλια των Σ</w:t>
      </w:r>
      <w:r w:rsidRPr="00FA08BD">
        <w:rPr>
          <w:rFonts w:eastAsia="Times New Roman"/>
          <w:color w:val="212121"/>
          <w:szCs w:val="24"/>
        </w:rPr>
        <w:t xml:space="preserve">κοπιανών </w:t>
      </w:r>
      <w:r>
        <w:rPr>
          <w:rFonts w:eastAsia="Times New Roman"/>
          <w:color w:val="212121"/>
          <w:szCs w:val="24"/>
        </w:rPr>
        <w:t>ως «</w:t>
      </w:r>
      <w:r>
        <w:rPr>
          <w:rFonts w:eastAsia="Times New Roman"/>
          <w:color w:val="212121"/>
          <w:szCs w:val="24"/>
          <w:lang w:val="en-US"/>
        </w:rPr>
        <w:t>egejska</w:t>
      </w:r>
      <w:r w:rsidRPr="00577DF4">
        <w:rPr>
          <w:rFonts w:eastAsia="Times New Roman"/>
          <w:color w:val="212121"/>
          <w:szCs w:val="24"/>
        </w:rPr>
        <w:t xml:space="preserve"> </w:t>
      </w:r>
      <w:r w:rsidRPr="00FA08BD">
        <w:rPr>
          <w:rFonts w:eastAsia="Times New Roman"/>
          <w:color w:val="212121"/>
          <w:szCs w:val="24"/>
          <w:lang w:val="en"/>
        </w:rPr>
        <w:t>Macedonia</w:t>
      </w:r>
      <w:r>
        <w:rPr>
          <w:rFonts w:eastAsia="Times New Roman"/>
          <w:color w:val="212121"/>
          <w:szCs w:val="24"/>
        </w:rPr>
        <w:t xml:space="preserve">». </w:t>
      </w:r>
    </w:p>
    <w:p w14:paraId="77C02FD7" w14:textId="77777777" w:rsidR="006113A9" w:rsidRDefault="006B6FC4">
      <w:pPr>
        <w:spacing w:line="600" w:lineRule="auto"/>
        <w:ind w:firstLine="720"/>
        <w:contextualSpacing/>
        <w:jc w:val="both"/>
        <w:rPr>
          <w:rFonts w:eastAsia="Times New Roman"/>
          <w:color w:val="212121"/>
          <w:szCs w:val="24"/>
        </w:rPr>
      </w:pPr>
      <w:r>
        <w:rPr>
          <w:rFonts w:eastAsia="Times New Roman"/>
          <w:color w:val="212121"/>
          <w:szCs w:val="24"/>
        </w:rPr>
        <w:lastRenderedPageBreak/>
        <w:t xml:space="preserve">Άρα έχουμε </w:t>
      </w:r>
      <w:r>
        <w:rPr>
          <w:rFonts w:eastAsia="Times New Roman"/>
          <w:color w:val="212121"/>
          <w:szCs w:val="24"/>
        </w:rPr>
        <w:t>«</w:t>
      </w:r>
      <w:r w:rsidRPr="00FA08BD">
        <w:rPr>
          <w:rFonts w:eastAsia="Times New Roman"/>
          <w:color w:val="212121"/>
          <w:szCs w:val="24"/>
        </w:rPr>
        <w:t>μακεδονική</w:t>
      </w:r>
      <w:r>
        <w:rPr>
          <w:rFonts w:eastAsia="Times New Roman"/>
          <w:color w:val="212121"/>
          <w:szCs w:val="24"/>
        </w:rPr>
        <w:t>»</w:t>
      </w:r>
      <w:r w:rsidRPr="00FA08BD">
        <w:rPr>
          <w:rFonts w:eastAsia="Times New Roman"/>
          <w:color w:val="212121"/>
          <w:szCs w:val="24"/>
        </w:rPr>
        <w:t xml:space="preserve"> </w:t>
      </w:r>
      <w:r>
        <w:rPr>
          <w:rFonts w:eastAsia="Times New Roman"/>
          <w:color w:val="212121"/>
          <w:szCs w:val="24"/>
        </w:rPr>
        <w:t xml:space="preserve">ιθαγένεια, </w:t>
      </w:r>
      <w:r>
        <w:rPr>
          <w:rFonts w:eastAsia="Times New Roman"/>
          <w:color w:val="212121"/>
          <w:szCs w:val="24"/>
        </w:rPr>
        <w:t>«</w:t>
      </w:r>
      <w:r w:rsidRPr="00FA08BD">
        <w:rPr>
          <w:rFonts w:eastAsia="Times New Roman"/>
          <w:color w:val="212121"/>
          <w:szCs w:val="24"/>
        </w:rPr>
        <w:t>μακεδονική</w:t>
      </w:r>
      <w:r>
        <w:rPr>
          <w:rFonts w:eastAsia="Times New Roman"/>
          <w:color w:val="212121"/>
          <w:szCs w:val="24"/>
        </w:rPr>
        <w:t>»</w:t>
      </w:r>
      <w:r w:rsidRPr="00FA08BD">
        <w:rPr>
          <w:rFonts w:eastAsia="Times New Roman"/>
          <w:color w:val="212121"/>
          <w:szCs w:val="24"/>
        </w:rPr>
        <w:t xml:space="preserve"> </w:t>
      </w:r>
      <w:r>
        <w:rPr>
          <w:rFonts w:eastAsia="Times New Roman"/>
          <w:color w:val="212121"/>
          <w:szCs w:val="24"/>
        </w:rPr>
        <w:t xml:space="preserve">γλώσσα, </w:t>
      </w:r>
      <w:r>
        <w:rPr>
          <w:rFonts w:eastAsia="Times New Roman"/>
          <w:color w:val="212121"/>
          <w:szCs w:val="24"/>
        </w:rPr>
        <w:t>«</w:t>
      </w:r>
      <w:r>
        <w:rPr>
          <w:rFonts w:eastAsia="Times New Roman"/>
          <w:color w:val="212121"/>
          <w:szCs w:val="24"/>
        </w:rPr>
        <w:t>μακεδονικό</w:t>
      </w:r>
      <w:r>
        <w:rPr>
          <w:rFonts w:eastAsia="Times New Roman"/>
          <w:color w:val="212121"/>
          <w:szCs w:val="24"/>
        </w:rPr>
        <w:t>»</w:t>
      </w:r>
      <w:r>
        <w:rPr>
          <w:rFonts w:eastAsia="Times New Roman"/>
          <w:color w:val="212121"/>
          <w:szCs w:val="24"/>
        </w:rPr>
        <w:t xml:space="preserve"> </w:t>
      </w:r>
      <w:r w:rsidRPr="00FA08BD">
        <w:rPr>
          <w:rFonts w:eastAsia="Times New Roman"/>
          <w:color w:val="212121"/>
          <w:szCs w:val="24"/>
        </w:rPr>
        <w:t>λαό</w:t>
      </w:r>
      <w:r>
        <w:rPr>
          <w:rFonts w:eastAsia="Times New Roman"/>
          <w:color w:val="212121"/>
          <w:szCs w:val="24"/>
        </w:rPr>
        <w:t xml:space="preserve">. Έτσι έχουμε εθνογένεση ενός </w:t>
      </w:r>
      <w:r>
        <w:rPr>
          <w:rFonts w:eastAsia="Times New Roman"/>
          <w:color w:val="212121"/>
          <w:szCs w:val="24"/>
        </w:rPr>
        <w:t>«</w:t>
      </w:r>
      <w:r>
        <w:rPr>
          <w:rFonts w:eastAsia="Times New Roman"/>
          <w:color w:val="212121"/>
          <w:szCs w:val="24"/>
        </w:rPr>
        <w:t>μ</w:t>
      </w:r>
      <w:r w:rsidRPr="00FA08BD">
        <w:rPr>
          <w:rFonts w:eastAsia="Times New Roman"/>
          <w:color w:val="212121"/>
          <w:szCs w:val="24"/>
        </w:rPr>
        <w:t>ακεδονικού</w:t>
      </w:r>
      <w:r>
        <w:rPr>
          <w:rFonts w:eastAsia="Times New Roman"/>
          <w:color w:val="212121"/>
          <w:szCs w:val="24"/>
        </w:rPr>
        <w:t>»</w:t>
      </w:r>
      <w:r w:rsidRPr="00FA08BD">
        <w:rPr>
          <w:rFonts w:eastAsia="Times New Roman"/>
          <w:color w:val="212121"/>
          <w:szCs w:val="24"/>
        </w:rPr>
        <w:t xml:space="preserve"> έθνους δίπλα στον ελληνικό πληθυσμό</w:t>
      </w:r>
      <w:r>
        <w:rPr>
          <w:rFonts w:eastAsia="Times New Roman"/>
          <w:color w:val="212121"/>
          <w:szCs w:val="24"/>
        </w:rPr>
        <w:t>. Ε</w:t>
      </w:r>
      <w:r w:rsidRPr="00FA08BD">
        <w:rPr>
          <w:rFonts w:eastAsia="Times New Roman"/>
          <w:color w:val="212121"/>
          <w:szCs w:val="24"/>
        </w:rPr>
        <w:t>πιβάλλεται</w:t>
      </w:r>
      <w:r>
        <w:rPr>
          <w:rFonts w:eastAsia="Times New Roman"/>
          <w:color w:val="212121"/>
          <w:szCs w:val="24"/>
        </w:rPr>
        <w:t>,</w:t>
      </w:r>
      <w:r w:rsidRPr="00FA08BD">
        <w:rPr>
          <w:rFonts w:eastAsia="Times New Roman"/>
          <w:color w:val="212121"/>
          <w:szCs w:val="24"/>
        </w:rPr>
        <w:t xml:space="preserve"> δηλαδή</w:t>
      </w:r>
      <w:r>
        <w:rPr>
          <w:rFonts w:eastAsia="Times New Roman"/>
          <w:color w:val="212121"/>
          <w:szCs w:val="24"/>
        </w:rPr>
        <w:t>,</w:t>
      </w:r>
      <w:r w:rsidRPr="00FA08BD">
        <w:rPr>
          <w:rFonts w:eastAsia="Times New Roman"/>
          <w:color w:val="212121"/>
          <w:szCs w:val="24"/>
        </w:rPr>
        <w:t xml:space="preserve"> το μέρος </w:t>
      </w:r>
      <w:r>
        <w:rPr>
          <w:rFonts w:eastAsia="Times New Roman"/>
          <w:color w:val="212121"/>
          <w:szCs w:val="24"/>
        </w:rPr>
        <w:t xml:space="preserve">στο όλον. </w:t>
      </w:r>
    </w:p>
    <w:p w14:paraId="77C02FD8" w14:textId="77777777" w:rsidR="006113A9" w:rsidRDefault="006B6FC4">
      <w:pPr>
        <w:spacing w:line="600" w:lineRule="auto"/>
        <w:ind w:firstLine="720"/>
        <w:contextualSpacing/>
        <w:jc w:val="both"/>
        <w:rPr>
          <w:rFonts w:eastAsia="Times New Roman"/>
          <w:color w:val="212121"/>
          <w:szCs w:val="24"/>
        </w:rPr>
      </w:pPr>
      <w:r>
        <w:rPr>
          <w:rFonts w:eastAsia="Times New Roman"/>
          <w:color w:val="212121"/>
          <w:szCs w:val="24"/>
        </w:rPr>
        <w:t xml:space="preserve">Παρ’ όλους τους </w:t>
      </w:r>
      <w:r w:rsidRPr="00FA08BD">
        <w:rPr>
          <w:rFonts w:eastAsia="Times New Roman"/>
          <w:color w:val="212121"/>
          <w:szCs w:val="24"/>
        </w:rPr>
        <w:t xml:space="preserve">ακροβατισμούς που προσπαθεί να κάνει ο </w:t>
      </w:r>
      <w:r>
        <w:rPr>
          <w:rFonts w:eastAsia="Times New Roman"/>
          <w:color w:val="212121"/>
          <w:szCs w:val="24"/>
        </w:rPr>
        <w:t>Α</w:t>
      </w:r>
      <w:r w:rsidRPr="00FA08BD">
        <w:rPr>
          <w:rFonts w:eastAsia="Times New Roman"/>
          <w:color w:val="212121"/>
          <w:szCs w:val="24"/>
        </w:rPr>
        <w:t>ναπληρωτής Υπουργός Εξωτερικών για να μας πείσει για όλα αυτά</w:t>
      </w:r>
      <w:r>
        <w:rPr>
          <w:rFonts w:eastAsia="Times New Roman"/>
          <w:color w:val="212121"/>
          <w:szCs w:val="24"/>
        </w:rPr>
        <w:t xml:space="preserve">, </w:t>
      </w:r>
      <w:r w:rsidRPr="00FA08BD">
        <w:rPr>
          <w:rFonts w:eastAsia="Times New Roman"/>
          <w:color w:val="212121"/>
          <w:szCs w:val="24"/>
        </w:rPr>
        <w:t>αδυνατεί να συμβιβάσει τα ασυμβίβαστα</w:t>
      </w:r>
      <w:r>
        <w:rPr>
          <w:rFonts w:eastAsia="Times New Roman"/>
          <w:color w:val="212121"/>
          <w:szCs w:val="24"/>
        </w:rPr>
        <w:t xml:space="preserve">. </w:t>
      </w:r>
    </w:p>
    <w:p w14:paraId="77C02FD9" w14:textId="77777777" w:rsidR="006113A9" w:rsidRDefault="006B6FC4">
      <w:pPr>
        <w:tabs>
          <w:tab w:val="left" w:pos="2738"/>
          <w:tab w:val="center" w:pos="4753"/>
          <w:tab w:val="left" w:pos="5723"/>
        </w:tabs>
        <w:spacing w:line="600" w:lineRule="auto"/>
        <w:ind w:firstLine="720"/>
        <w:contextualSpacing/>
        <w:jc w:val="both"/>
        <w:rPr>
          <w:rFonts w:eastAsia="Times New Roman" w:cs="Times New Roman"/>
          <w:szCs w:val="24"/>
        </w:rPr>
      </w:pPr>
      <w:r w:rsidRPr="00C255F0">
        <w:rPr>
          <w:rFonts w:eastAsia="Times New Roman" w:cs="Times New Roman"/>
          <w:szCs w:val="24"/>
        </w:rPr>
        <w:t xml:space="preserve">(Στο σημείο αυτό </w:t>
      </w:r>
      <w:r>
        <w:rPr>
          <w:rFonts w:eastAsia="Times New Roman" w:cs="Times New Roman"/>
          <w:szCs w:val="24"/>
        </w:rPr>
        <w:t>κ</w:t>
      </w:r>
      <w:r w:rsidRPr="00C255F0">
        <w:rPr>
          <w:rFonts w:eastAsia="Times New Roman" w:cs="Times New Roman"/>
          <w:szCs w:val="24"/>
        </w:rPr>
        <w:t>τυπάει το κουδούνι λήξεως του χρόνου ομιλίας του κυρίου Βουλευτή)</w:t>
      </w:r>
    </w:p>
    <w:p w14:paraId="77C02FDA" w14:textId="77777777" w:rsidR="006113A9" w:rsidRDefault="006B6FC4">
      <w:pPr>
        <w:spacing w:line="600" w:lineRule="auto"/>
        <w:ind w:firstLine="720"/>
        <w:contextualSpacing/>
        <w:jc w:val="both"/>
        <w:rPr>
          <w:rFonts w:eastAsia="Times New Roman"/>
          <w:color w:val="212121"/>
          <w:szCs w:val="24"/>
        </w:rPr>
      </w:pPr>
      <w:r>
        <w:rPr>
          <w:rFonts w:eastAsia="Times New Roman"/>
          <w:color w:val="212121"/>
          <w:szCs w:val="24"/>
        </w:rPr>
        <w:t>Κ</w:t>
      </w:r>
      <w:r w:rsidRPr="00FA08BD">
        <w:rPr>
          <w:rFonts w:eastAsia="Times New Roman"/>
          <w:color w:val="212121"/>
          <w:szCs w:val="24"/>
        </w:rPr>
        <w:t>αι τελειώνω</w:t>
      </w:r>
      <w:r>
        <w:rPr>
          <w:rFonts w:eastAsia="Times New Roman"/>
          <w:color w:val="212121"/>
          <w:szCs w:val="24"/>
        </w:rPr>
        <w:t>, κύριε Π</w:t>
      </w:r>
      <w:r w:rsidRPr="00FA08BD">
        <w:rPr>
          <w:rFonts w:eastAsia="Times New Roman"/>
          <w:color w:val="212121"/>
          <w:szCs w:val="24"/>
        </w:rPr>
        <w:t>ρόεδρε</w:t>
      </w:r>
      <w:r>
        <w:rPr>
          <w:rFonts w:eastAsia="Times New Roman"/>
          <w:color w:val="212121"/>
          <w:szCs w:val="24"/>
        </w:rPr>
        <w:t>,</w:t>
      </w:r>
      <w:r w:rsidRPr="00FA08BD">
        <w:rPr>
          <w:rFonts w:eastAsia="Times New Roman"/>
          <w:color w:val="212121"/>
          <w:szCs w:val="24"/>
        </w:rPr>
        <w:t xml:space="preserve"> θέλοντας να </w:t>
      </w:r>
      <w:r>
        <w:rPr>
          <w:rFonts w:eastAsia="Times New Roman"/>
          <w:color w:val="212121"/>
          <w:szCs w:val="24"/>
        </w:rPr>
        <w:t xml:space="preserve">πω ότι από την άλλη πλευρά στη </w:t>
      </w:r>
      <w:r>
        <w:rPr>
          <w:rFonts w:eastAsia="Times New Roman"/>
          <w:color w:val="212121"/>
          <w:szCs w:val="24"/>
        </w:rPr>
        <w:t>σ</w:t>
      </w:r>
      <w:r w:rsidRPr="00FA08BD">
        <w:rPr>
          <w:rFonts w:eastAsia="Times New Roman"/>
          <w:color w:val="212121"/>
          <w:szCs w:val="24"/>
        </w:rPr>
        <w:t xml:space="preserve">υμφωνία βλέπουμε να εξετάζεται το </w:t>
      </w:r>
      <w:r>
        <w:rPr>
          <w:rFonts w:eastAsia="Times New Roman"/>
          <w:color w:val="212121"/>
          <w:szCs w:val="24"/>
        </w:rPr>
        <w:t xml:space="preserve">ιστορικό περιεχόμενο των βιβλίων, </w:t>
      </w:r>
      <w:r w:rsidRPr="00FA08BD">
        <w:rPr>
          <w:rFonts w:eastAsia="Times New Roman"/>
          <w:color w:val="212121"/>
          <w:szCs w:val="24"/>
        </w:rPr>
        <w:t>δηλα</w:t>
      </w:r>
      <w:r>
        <w:rPr>
          <w:rFonts w:eastAsia="Times New Roman"/>
          <w:color w:val="212121"/>
          <w:szCs w:val="24"/>
        </w:rPr>
        <w:t>δή τ</w:t>
      </w:r>
      <w:r w:rsidRPr="00FA08BD">
        <w:rPr>
          <w:rFonts w:eastAsia="Times New Roman"/>
          <w:color w:val="212121"/>
          <w:szCs w:val="24"/>
        </w:rPr>
        <w:t xml:space="preserve">έρμα το ποίημα του Κωστή Παλαμά </w:t>
      </w:r>
      <w:r>
        <w:rPr>
          <w:rFonts w:eastAsia="Times New Roman"/>
          <w:color w:val="212121"/>
          <w:szCs w:val="24"/>
        </w:rPr>
        <w:t>«</w:t>
      </w:r>
      <w:r w:rsidRPr="00FA08BD">
        <w:rPr>
          <w:rFonts w:eastAsia="Times New Roman"/>
          <w:color w:val="212121"/>
          <w:szCs w:val="24"/>
        </w:rPr>
        <w:t>Παύλος Μελάς</w:t>
      </w:r>
      <w:r>
        <w:rPr>
          <w:rFonts w:eastAsia="Times New Roman"/>
          <w:color w:val="212121"/>
          <w:szCs w:val="24"/>
        </w:rPr>
        <w:t xml:space="preserve">», </w:t>
      </w:r>
      <w:r w:rsidRPr="00FA08BD">
        <w:rPr>
          <w:rFonts w:eastAsia="Times New Roman"/>
          <w:color w:val="212121"/>
          <w:szCs w:val="24"/>
        </w:rPr>
        <w:t>τέρμα οι επισκέψεις των μαθητών στο καμπαναριό της Ευαγγελίστριας</w:t>
      </w:r>
      <w:r>
        <w:rPr>
          <w:rFonts w:eastAsia="Times New Roman"/>
          <w:color w:val="212121"/>
          <w:szCs w:val="24"/>
        </w:rPr>
        <w:t xml:space="preserve"> της αιματοβαμμένης</w:t>
      </w:r>
      <w:r>
        <w:rPr>
          <w:rFonts w:eastAsia="Times New Roman"/>
          <w:color w:val="212121"/>
          <w:szCs w:val="24"/>
        </w:rPr>
        <w:t>,</w:t>
      </w:r>
      <w:r>
        <w:rPr>
          <w:rFonts w:eastAsia="Times New Roman"/>
          <w:color w:val="212121"/>
          <w:szCs w:val="24"/>
        </w:rPr>
        <w:t xml:space="preserve"> κατά τον Μακεδονικό Αγώνα</w:t>
      </w:r>
      <w:r>
        <w:rPr>
          <w:rFonts w:eastAsia="Times New Roman"/>
          <w:color w:val="212121"/>
          <w:szCs w:val="24"/>
        </w:rPr>
        <w:t>,</w:t>
      </w:r>
      <w:r>
        <w:rPr>
          <w:rFonts w:eastAsia="Times New Roman"/>
          <w:color w:val="212121"/>
          <w:szCs w:val="24"/>
        </w:rPr>
        <w:t xml:space="preserve"> πόλης μου στο οποίο ταμπουρωμένος το</w:t>
      </w:r>
      <w:r w:rsidRPr="00FA08BD">
        <w:rPr>
          <w:rFonts w:eastAsia="Times New Roman"/>
          <w:color w:val="212121"/>
          <w:szCs w:val="24"/>
        </w:rPr>
        <w:t xml:space="preserve"> 1907 ο καπετάν </w:t>
      </w:r>
      <w:r>
        <w:rPr>
          <w:rFonts w:eastAsia="Times New Roman"/>
          <w:color w:val="212121"/>
          <w:szCs w:val="24"/>
        </w:rPr>
        <w:t>Μ</w:t>
      </w:r>
      <w:r w:rsidRPr="00FA08BD">
        <w:rPr>
          <w:rFonts w:eastAsia="Times New Roman"/>
          <w:color w:val="212121"/>
          <w:szCs w:val="24"/>
        </w:rPr>
        <w:t xml:space="preserve">ητρούσης </w:t>
      </w:r>
      <w:r>
        <w:rPr>
          <w:rFonts w:eastAsia="Times New Roman"/>
          <w:color w:val="212121"/>
          <w:szCs w:val="24"/>
        </w:rPr>
        <w:t xml:space="preserve">με άλλα τρία </w:t>
      </w:r>
      <w:r w:rsidRPr="00FA08BD">
        <w:rPr>
          <w:rFonts w:eastAsia="Times New Roman"/>
          <w:color w:val="212121"/>
          <w:szCs w:val="24"/>
        </w:rPr>
        <w:t>παλικάρια</w:t>
      </w:r>
      <w:r>
        <w:rPr>
          <w:rFonts w:eastAsia="Times New Roman"/>
          <w:color w:val="212121"/>
          <w:szCs w:val="24"/>
        </w:rPr>
        <w:t xml:space="preserve">, αφού εξάντλησε και </w:t>
      </w:r>
      <w:r w:rsidRPr="00FA08BD">
        <w:rPr>
          <w:rFonts w:eastAsia="Times New Roman"/>
          <w:color w:val="212121"/>
          <w:szCs w:val="24"/>
        </w:rPr>
        <w:t>την τελευταία σφαίρα του</w:t>
      </w:r>
      <w:r>
        <w:rPr>
          <w:rFonts w:eastAsia="Times New Roman"/>
          <w:color w:val="212121"/>
          <w:szCs w:val="24"/>
        </w:rPr>
        <w:t xml:space="preserve">, κάρφωσε το μαχαίρι στα σπλάχνα του. </w:t>
      </w:r>
    </w:p>
    <w:p w14:paraId="77C02FDB" w14:textId="77777777" w:rsidR="006113A9" w:rsidRDefault="006B6FC4">
      <w:pPr>
        <w:spacing w:line="600" w:lineRule="auto"/>
        <w:ind w:firstLine="720"/>
        <w:contextualSpacing/>
        <w:jc w:val="both"/>
        <w:rPr>
          <w:rFonts w:eastAsia="Times New Roman"/>
          <w:color w:val="212121"/>
          <w:szCs w:val="24"/>
        </w:rPr>
      </w:pPr>
      <w:r>
        <w:rPr>
          <w:rFonts w:eastAsia="Times New Roman"/>
          <w:color w:val="212121"/>
          <w:szCs w:val="24"/>
        </w:rPr>
        <w:lastRenderedPageBreak/>
        <w:t>Κ</w:t>
      </w:r>
      <w:r w:rsidRPr="00FA08BD">
        <w:rPr>
          <w:rFonts w:eastAsia="Times New Roman"/>
          <w:color w:val="212121"/>
          <w:szCs w:val="24"/>
        </w:rPr>
        <w:t>λείνοντας</w:t>
      </w:r>
      <w:r>
        <w:rPr>
          <w:rFonts w:eastAsia="Times New Roman"/>
          <w:color w:val="212121"/>
          <w:szCs w:val="24"/>
        </w:rPr>
        <w:t xml:space="preserve">, θα ήθελα να πω ότι η ψήφος </w:t>
      </w:r>
      <w:r w:rsidRPr="00FA08BD">
        <w:rPr>
          <w:rFonts w:eastAsia="Times New Roman"/>
          <w:color w:val="212121"/>
          <w:szCs w:val="24"/>
        </w:rPr>
        <w:t>κ</w:t>
      </w:r>
      <w:r w:rsidRPr="00FA08BD">
        <w:rPr>
          <w:rFonts w:eastAsia="Times New Roman"/>
          <w:color w:val="212121"/>
          <w:szCs w:val="24"/>
        </w:rPr>
        <w:t xml:space="preserve">αθενός μας </w:t>
      </w:r>
      <w:r>
        <w:rPr>
          <w:rFonts w:eastAsia="Times New Roman"/>
          <w:color w:val="212121"/>
          <w:szCs w:val="24"/>
        </w:rPr>
        <w:t>σ</w:t>
      </w:r>
      <w:r w:rsidRPr="00FA08BD">
        <w:rPr>
          <w:rFonts w:eastAsia="Times New Roman"/>
          <w:color w:val="212121"/>
          <w:szCs w:val="24"/>
        </w:rPr>
        <w:t>ήμερα πρέπει να καθορίζεται από την πατριωτική μας συνείδηση και την ευθύνη μας απέναντι στην ιστορία</w:t>
      </w:r>
      <w:r>
        <w:rPr>
          <w:rFonts w:eastAsia="Times New Roman"/>
          <w:color w:val="212121"/>
          <w:szCs w:val="24"/>
        </w:rPr>
        <w:t>, για να μην επιβεβαιώσουμε τη ρή</w:t>
      </w:r>
      <w:r w:rsidRPr="00FA08BD">
        <w:rPr>
          <w:rFonts w:eastAsia="Times New Roman"/>
          <w:color w:val="212121"/>
          <w:szCs w:val="24"/>
        </w:rPr>
        <w:t>ση του Βάρναλη</w:t>
      </w:r>
      <w:r>
        <w:rPr>
          <w:rFonts w:eastAsia="Times New Roman"/>
          <w:color w:val="212121"/>
          <w:szCs w:val="24"/>
        </w:rPr>
        <w:t xml:space="preserve">, «δειλοί, </w:t>
      </w:r>
      <w:r w:rsidRPr="00FA08BD">
        <w:rPr>
          <w:rFonts w:eastAsia="Times New Roman"/>
          <w:color w:val="212121"/>
          <w:szCs w:val="24"/>
        </w:rPr>
        <w:t xml:space="preserve">μοιραίοι κι άβουλοι </w:t>
      </w:r>
      <w:r>
        <w:rPr>
          <w:rFonts w:eastAsia="Times New Roman"/>
          <w:color w:val="212121"/>
          <w:szCs w:val="24"/>
        </w:rPr>
        <w:t xml:space="preserve">πορεύονται </w:t>
      </w:r>
      <w:r w:rsidRPr="00FA08BD">
        <w:rPr>
          <w:rFonts w:eastAsia="Times New Roman"/>
          <w:color w:val="212121"/>
          <w:szCs w:val="24"/>
        </w:rPr>
        <w:t>αντάμα</w:t>
      </w:r>
      <w:r>
        <w:rPr>
          <w:rFonts w:eastAsia="Times New Roman"/>
          <w:color w:val="212121"/>
          <w:szCs w:val="24"/>
        </w:rPr>
        <w:t xml:space="preserve">» -προσθέτοντας εγώ- </w:t>
      </w:r>
      <w:r w:rsidRPr="00FA08BD">
        <w:rPr>
          <w:rFonts w:eastAsia="Times New Roman"/>
          <w:color w:val="212121"/>
          <w:szCs w:val="24"/>
        </w:rPr>
        <w:t>για να αποφύγουμε την τελευ</w:t>
      </w:r>
      <w:r w:rsidRPr="00FA08BD">
        <w:rPr>
          <w:rFonts w:eastAsia="Times New Roman"/>
          <w:color w:val="212121"/>
          <w:szCs w:val="24"/>
        </w:rPr>
        <w:t xml:space="preserve">ταία ντροπιαστική πράξη από </w:t>
      </w:r>
      <w:r>
        <w:rPr>
          <w:rFonts w:eastAsia="Times New Roman"/>
          <w:color w:val="212121"/>
          <w:szCs w:val="24"/>
        </w:rPr>
        <w:t xml:space="preserve">αυτούς. </w:t>
      </w:r>
    </w:p>
    <w:p w14:paraId="77C02FDC" w14:textId="77777777" w:rsidR="006113A9" w:rsidRDefault="006B6FC4">
      <w:pPr>
        <w:spacing w:line="600" w:lineRule="auto"/>
        <w:ind w:firstLine="720"/>
        <w:contextualSpacing/>
        <w:jc w:val="both"/>
        <w:rPr>
          <w:rFonts w:eastAsia="Times New Roman"/>
          <w:color w:val="212121"/>
          <w:szCs w:val="24"/>
        </w:rPr>
      </w:pPr>
      <w:r>
        <w:rPr>
          <w:rFonts w:eastAsia="Times New Roman"/>
          <w:color w:val="212121"/>
          <w:szCs w:val="24"/>
        </w:rPr>
        <w:t>Διότι</w:t>
      </w:r>
      <w:r w:rsidRPr="00FA08BD">
        <w:rPr>
          <w:rFonts w:eastAsia="Times New Roman"/>
          <w:color w:val="212121"/>
          <w:szCs w:val="24"/>
        </w:rPr>
        <w:t xml:space="preserve"> αλλιώς θα πρέπει να τονίσουμε ότι την ένδοξη</w:t>
      </w:r>
      <w:r>
        <w:rPr>
          <w:rFonts w:eastAsia="Times New Roman"/>
          <w:color w:val="212121"/>
          <w:szCs w:val="24"/>
        </w:rPr>
        <w:t xml:space="preserve">, </w:t>
      </w:r>
      <w:r w:rsidRPr="00FA08BD">
        <w:rPr>
          <w:rFonts w:eastAsia="Times New Roman"/>
          <w:color w:val="212121"/>
          <w:szCs w:val="24"/>
        </w:rPr>
        <w:t>την απαράμιλλη</w:t>
      </w:r>
      <w:r>
        <w:rPr>
          <w:rFonts w:eastAsia="Times New Roman"/>
          <w:color w:val="212121"/>
          <w:szCs w:val="24"/>
        </w:rPr>
        <w:t xml:space="preserve">, την αγαπημένη πάνω από καθετί </w:t>
      </w:r>
      <w:r w:rsidRPr="00FA08BD">
        <w:rPr>
          <w:rFonts w:eastAsia="Times New Roman"/>
          <w:color w:val="212121"/>
          <w:szCs w:val="24"/>
        </w:rPr>
        <w:t>γωνιά της γης</w:t>
      </w:r>
      <w:r>
        <w:rPr>
          <w:rFonts w:eastAsia="Times New Roman"/>
          <w:color w:val="212121"/>
          <w:szCs w:val="24"/>
        </w:rPr>
        <w:t xml:space="preserve">, που μας έλαχε για </w:t>
      </w:r>
      <w:r>
        <w:rPr>
          <w:rFonts w:eastAsia="Times New Roman"/>
          <w:color w:val="212121"/>
          <w:szCs w:val="24"/>
        </w:rPr>
        <w:t>ε</w:t>
      </w:r>
      <w:r w:rsidRPr="00FA08BD">
        <w:rPr>
          <w:rFonts w:eastAsia="Times New Roman"/>
          <w:color w:val="212121"/>
          <w:szCs w:val="24"/>
        </w:rPr>
        <w:t>κκλησία και για εστία</w:t>
      </w:r>
      <w:r>
        <w:rPr>
          <w:rFonts w:eastAsia="Times New Roman"/>
          <w:color w:val="212121"/>
          <w:szCs w:val="24"/>
        </w:rPr>
        <w:t>,</w:t>
      </w:r>
      <w:r w:rsidRPr="00FA08BD">
        <w:rPr>
          <w:rFonts w:eastAsia="Times New Roman"/>
          <w:color w:val="212121"/>
          <w:szCs w:val="24"/>
        </w:rPr>
        <w:t xml:space="preserve"> </w:t>
      </w:r>
      <w:r>
        <w:rPr>
          <w:rFonts w:eastAsia="Times New Roman"/>
          <w:color w:val="212121"/>
          <w:szCs w:val="24"/>
        </w:rPr>
        <w:t>που την κρατάμε τώρα αιώνες με α</w:t>
      </w:r>
      <w:r w:rsidRPr="00FA08BD">
        <w:rPr>
          <w:rFonts w:eastAsia="Times New Roman"/>
          <w:color w:val="212121"/>
          <w:szCs w:val="24"/>
        </w:rPr>
        <w:t>ίμα και δάκρυα</w:t>
      </w:r>
      <w:r>
        <w:rPr>
          <w:rFonts w:eastAsia="Times New Roman"/>
          <w:color w:val="212121"/>
          <w:szCs w:val="24"/>
        </w:rPr>
        <w:t>,</w:t>
      </w:r>
      <w:r w:rsidRPr="00FA08BD">
        <w:rPr>
          <w:rFonts w:eastAsia="Times New Roman"/>
          <w:color w:val="212121"/>
          <w:szCs w:val="24"/>
        </w:rPr>
        <w:t xml:space="preserve"> εμείς οι Μακεδόν</w:t>
      </w:r>
      <w:r w:rsidRPr="00FA08BD">
        <w:rPr>
          <w:rFonts w:eastAsia="Times New Roman"/>
          <w:color w:val="212121"/>
          <w:szCs w:val="24"/>
        </w:rPr>
        <w:t xml:space="preserve">ες δεν θα την παραδώσουμε σαν ώριμο καρπό στους </w:t>
      </w:r>
      <w:r>
        <w:rPr>
          <w:rFonts w:eastAsia="Times New Roman"/>
          <w:color w:val="212121"/>
          <w:szCs w:val="24"/>
        </w:rPr>
        <w:t>χθεσινούς ψευτομ</w:t>
      </w:r>
      <w:r w:rsidRPr="00FA08BD">
        <w:rPr>
          <w:rFonts w:eastAsia="Times New Roman"/>
          <w:color w:val="212121"/>
          <w:szCs w:val="24"/>
        </w:rPr>
        <w:t xml:space="preserve">ακεδόνες </w:t>
      </w:r>
      <w:r>
        <w:rPr>
          <w:rFonts w:eastAsia="Times New Roman"/>
          <w:color w:val="212121"/>
          <w:szCs w:val="24"/>
        </w:rPr>
        <w:t xml:space="preserve">των Σκοπίων. </w:t>
      </w:r>
    </w:p>
    <w:p w14:paraId="77C02FDD" w14:textId="77777777" w:rsidR="006113A9" w:rsidRDefault="006B6FC4">
      <w:pPr>
        <w:spacing w:line="600" w:lineRule="auto"/>
        <w:ind w:firstLine="709"/>
        <w:contextualSpacing/>
        <w:jc w:val="center"/>
        <w:rPr>
          <w:rFonts w:eastAsia="Times New Roman" w:cs="Times New Roman"/>
          <w:szCs w:val="24"/>
        </w:rPr>
      </w:pPr>
      <w:r>
        <w:rPr>
          <w:rFonts w:eastAsia="Times New Roman"/>
          <w:color w:val="212121"/>
          <w:szCs w:val="24"/>
        </w:rPr>
        <w:t>(</w:t>
      </w:r>
      <w:r w:rsidRPr="008D4C39">
        <w:rPr>
          <w:rFonts w:eastAsia="Times New Roman" w:cs="Times New Roman"/>
          <w:szCs w:val="24"/>
        </w:rPr>
        <w:t>Χειροκροτήματα από την πτέρυγα της Δημοκρατικής Συμπαράταξης)</w:t>
      </w:r>
    </w:p>
    <w:p w14:paraId="77C02FDE" w14:textId="77777777" w:rsidR="006113A9" w:rsidRDefault="006B6FC4">
      <w:pPr>
        <w:tabs>
          <w:tab w:val="left" w:pos="2738"/>
          <w:tab w:val="center" w:pos="4753"/>
          <w:tab w:val="left" w:pos="5723"/>
        </w:tabs>
        <w:spacing w:line="600" w:lineRule="auto"/>
        <w:ind w:firstLine="720"/>
        <w:contextualSpacing/>
        <w:jc w:val="both"/>
        <w:rPr>
          <w:rFonts w:eastAsia="Times New Roman"/>
          <w:color w:val="212121"/>
          <w:szCs w:val="24"/>
        </w:rPr>
      </w:pPr>
      <w:r w:rsidRPr="00876003">
        <w:rPr>
          <w:rFonts w:eastAsia="Times New Roman" w:cs="Times New Roman"/>
          <w:b/>
          <w:szCs w:val="24"/>
        </w:rPr>
        <w:t xml:space="preserve">ΠΡΟΕΔΡΕΥΩΝ (Σπυρίδων Λυκούδης): </w:t>
      </w:r>
      <w:r>
        <w:rPr>
          <w:rFonts w:eastAsia="Times New Roman" w:cs="Times New Roman"/>
          <w:szCs w:val="24"/>
        </w:rPr>
        <w:t>Η</w:t>
      </w:r>
      <w:r>
        <w:rPr>
          <w:rFonts w:eastAsia="Times New Roman"/>
          <w:color w:val="212121"/>
          <w:szCs w:val="24"/>
        </w:rPr>
        <w:t xml:space="preserve"> Υ</w:t>
      </w:r>
      <w:r w:rsidRPr="00FA08BD">
        <w:rPr>
          <w:rFonts w:eastAsia="Times New Roman"/>
          <w:color w:val="212121"/>
          <w:szCs w:val="24"/>
        </w:rPr>
        <w:t>πουργός κ</w:t>
      </w:r>
      <w:r>
        <w:rPr>
          <w:rFonts w:eastAsia="Times New Roman"/>
          <w:color w:val="212121"/>
          <w:szCs w:val="24"/>
        </w:rPr>
        <w:t>.</w:t>
      </w:r>
      <w:r w:rsidRPr="00FA08BD">
        <w:rPr>
          <w:rFonts w:eastAsia="Times New Roman"/>
          <w:color w:val="212121"/>
          <w:szCs w:val="24"/>
        </w:rPr>
        <w:t xml:space="preserve"> Θεανώ Φωτίου </w:t>
      </w:r>
      <w:r>
        <w:rPr>
          <w:rFonts w:eastAsia="Times New Roman"/>
          <w:color w:val="212121"/>
          <w:szCs w:val="24"/>
        </w:rPr>
        <w:t xml:space="preserve">έχει τον λόγο. </w:t>
      </w:r>
    </w:p>
    <w:p w14:paraId="77C02FDF" w14:textId="77777777" w:rsidR="006113A9" w:rsidRDefault="006B6FC4">
      <w:pPr>
        <w:tabs>
          <w:tab w:val="left" w:pos="2738"/>
          <w:tab w:val="center" w:pos="4753"/>
          <w:tab w:val="left" w:pos="5723"/>
        </w:tabs>
        <w:spacing w:line="600" w:lineRule="auto"/>
        <w:ind w:firstLine="720"/>
        <w:contextualSpacing/>
        <w:jc w:val="both"/>
        <w:rPr>
          <w:rFonts w:eastAsia="Times New Roman"/>
          <w:color w:val="212121"/>
          <w:szCs w:val="24"/>
        </w:rPr>
      </w:pPr>
      <w:r w:rsidRPr="00CA3B3A">
        <w:rPr>
          <w:rFonts w:eastAsia="Times New Roman" w:cs="Times New Roman"/>
          <w:b/>
          <w:szCs w:val="24"/>
        </w:rPr>
        <w:t>ΘΕΑΝΩ ΦΩΤΙΟΥ (Αναπληρώτρια Υπου</w:t>
      </w:r>
      <w:r w:rsidRPr="00CA3B3A">
        <w:rPr>
          <w:rFonts w:eastAsia="Times New Roman" w:cs="Times New Roman"/>
          <w:b/>
          <w:szCs w:val="24"/>
        </w:rPr>
        <w:t>ργός Εργασίας, Κοινωνικής Ασφάλισ</w:t>
      </w:r>
      <w:r>
        <w:rPr>
          <w:rFonts w:eastAsia="Times New Roman" w:cs="Times New Roman"/>
          <w:b/>
          <w:szCs w:val="24"/>
        </w:rPr>
        <w:t xml:space="preserve">ης και Κοινωνικής Αλληλεγγύης): </w:t>
      </w:r>
      <w:r>
        <w:rPr>
          <w:rFonts w:eastAsia="Times New Roman" w:cs="Times New Roman"/>
          <w:szCs w:val="24"/>
        </w:rPr>
        <w:t xml:space="preserve">Αγαπητές και αγαπητοί συνάδελφοι, </w:t>
      </w:r>
      <w:r>
        <w:rPr>
          <w:rFonts w:eastAsia="Times New Roman"/>
          <w:color w:val="212121"/>
          <w:szCs w:val="24"/>
        </w:rPr>
        <w:t>η Σ</w:t>
      </w:r>
      <w:r w:rsidRPr="00FA08BD">
        <w:rPr>
          <w:rFonts w:eastAsia="Times New Roman"/>
          <w:color w:val="212121"/>
          <w:szCs w:val="24"/>
        </w:rPr>
        <w:t xml:space="preserve">υμφωνία των </w:t>
      </w:r>
      <w:r w:rsidRPr="00FA08BD">
        <w:rPr>
          <w:rFonts w:eastAsia="Times New Roman"/>
          <w:color w:val="212121"/>
          <w:szCs w:val="24"/>
        </w:rPr>
        <w:lastRenderedPageBreak/>
        <w:t>Πρεσπών</w:t>
      </w:r>
      <w:r>
        <w:rPr>
          <w:rFonts w:eastAsia="Times New Roman"/>
          <w:color w:val="212121"/>
          <w:szCs w:val="24"/>
        </w:rPr>
        <w:t xml:space="preserve"> που καλούμαστε αύριο να </w:t>
      </w:r>
      <w:r w:rsidRPr="00FA08BD">
        <w:rPr>
          <w:rFonts w:eastAsia="Times New Roman"/>
          <w:color w:val="212121"/>
          <w:szCs w:val="24"/>
        </w:rPr>
        <w:t>κυρώσουμε</w:t>
      </w:r>
      <w:r>
        <w:rPr>
          <w:rFonts w:eastAsia="Times New Roman"/>
          <w:color w:val="212121"/>
          <w:szCs w:val="24"/>
        </w:rPr>
        <w:t>,</w:t>
      </w:r>
      <w:r w:rsidRPr="00FA08BD">
        <w:rPr>
          <w:rFonts w:eastAsia="Times New Roman"/>
          <w:color w:val="212121"/>
          <w:szCs w:val="24"/>
        </w:rPr>
        <w:t xml:space="preserve"> είναι ένα από τα σημαντικότερα νομοθετήματα των τελευταίων χρόνων</w:t>
      </w:r>
      <w:r>
        <w:rPr>
          <w:rFonts w:eastAsia="Times New Roman"/>
          <w:color w:val="212121"/>
          <w:szCs w:val="24"/>
        </w:rPr>
        <w:t xml:space="preserve">. Με αυτή </w:t>
      </w:r>
      <w:r w:rsidRPr="00FA08BD">
        <w:rPr>
          <w:rFonts w:eastAsia="Times New Roman"/>
          <w:color w:val="212121"/>
          <w:szCs w:val="24"/>
        </w:rPr>
        <w:t xml:space="preserve">δύο </w:t>
      </w:r>
      <w:r>
        <w:rPr>
          <w:rFonts w:eastAsia="Times New Roman"/>
          <w:color w:val="212121"/>
          <w:szCs w:val="24"/>
        </w:rPr>
        <w:t xml:space="preserve">γειτονικά κράτη </w:t>
      </w:r>
      <w:r w:rsidRPr="00FA08BD">
        <w:rPr>
          <w:rFonts w:eastAsia="Times New Roman"/>
          <w:color w:val="212121"/>
          <w:szCs w:val="24"/>
        </w:rPr>
        <w:t xml:space="preserve">των </w:t>
      </w:r>
      <w:r w:rsidRPr="00FA08BD">
        <w:rPr>
          <w:rFonts w:eastAsia="Times New Roman"/>
          <w:color w:val="212121"/>
          <w:szCs w:val="24"/>
        </w:rPr>
        <w:t>Βαλκανίων</w:t>
      </w:r>
      <w:r>
        <w:rPr>
          <w:rFonts w:eastAsia="Times New Roman"/>
          <w:color w:val="212121"/>
          <w:szCs w:val="24"/>
        </w:rPr>
        <w:t>, η Ελλάδα και η Π</w:t>
      </w:r>
      <w:r w:rsidRPr="00FA08BD">
        <w:rPr>
          <w:rFonts w:eastAsia="Times New Roman"/>
          <w:color w:val="212121"/>
          <w:szCs w:val="24"/>
        </w:rPr>
        <w:t>ρώην Γιουγκοσλαβική Δημοκρατία της Μακεδονίας</w:t>
      </w:r>
      <w:r>
        <w:rPr>
          <w:rFonts w:eastAsia="Times New Roman"/>
          <w:color w:val="212121"/>
          <w:szCs w:val="24"/>
        </w:rPr>
        <w:t xml:space="preserve"> τερματίζουν μια διένεξη</w:t>
      </w:r>
      <w:r>
        <w:rPr>
          <w:rFonts w:eastAsia="Times New Roman"/>
          <w:color w:val="212121"/>
          <w:szCs w:val="24"/>
        </w:rPr>
        <w:t>,</w:t>
      </w:r>
      <w:r>
        <w:rPr>
          <w:rFonts w:eastAsia="Times New Roman"/>
          <w:color w:val="212121"/>
          <w:szCs w:val="24"/>
        </w:rPr>
        <w:t xml:space="preserve"> που εμπόδισε τις διεθνείς τους σ</w:t>
      </w:r>
      <w:r w:rsidRPr="00FA08BD">
        <w:rPr>
          <w:rFonts w:eastAsia="Times New Roman"/>
          <w:color w:val="212121"/>
          <w:szCs w:val="24"/>
        </w:rPr>
        <w:t>χέσεις</w:t>
      </w:r>
      <w:r>
        <w:rPr>
          <w:rFonts w:eastAsia="Times New Roman"/>
          <w:color w:val="212121"/>
          <w:szCs w:val="24"/>
        </w:rPr>
        <w:t>,</w:t>
      </w:r>
      <w:r w:rsidRPr="00FA08BD">
        <w:rPr>
          <w:rFonts w:eastAsia="Times New Roman"/>
          <w:color w:val="212121"/>
          <w:szCs w:val="24"/>
        </w:rPr>
        <w:t xml:space="preserve"> εξέθρεψε τον εθνικισμό και το μίσος και δίχασε τους ίδιους τους λαούς </w:t>
      </w:r>
      <w:r>
        <w:rPr>
          <w:rFonts w:eastAsia="Times New Roman"/>
          <w:color w:val="212121"/>
          <w:szCs w:val="24"/>
        </w:rPr>
        <w:t xml:space="preserve">τους. Με αυτή </w:t>
      </w:r>
      <w:r w:rsidRPr="00FA08BD">
        <w:rPr>
          <w:rFonts w:eastAsia="Times New Roman"/>
          <w:color w:val="212121"/>
          <w:szCs w:val="24"/>
        </w:rPr>
        <w:t>τα δύο κράτη λύνουν τη διένεξη γ</w:t>
      </w:r>
      <w:r>
        <w:rPr>
          <w:rFonts w:eastAsia="Times New Roman"/>
          <w:color w:val="212121"/>
          <w:szCs w:val="24"/>
        </w:rPr>
        <w:t>ια</w:t>
      </w:r>
      <w:r>
        <w:rPr>
          <w:rFonts w:eastAsia="Times New Roman"/>
          <w:color w:val="212121"/>
          <w:szCs w:val="24"/>
        </w:rPr>
        <w:t xml:space="preserve"> το όνομα με τον τρόπο που επε</w:t>
      </w:r>
      <w:r w:rsidRPr="00FA08BD">
        <w:rPr>
          <w:rFonts w:eastAsia="Times New Roman"/>
          <w:color w:val="212121"/>
          <w:szCs w:val="24"/>
        </w:rPr>
        <w:t>δίωξε πάντα η Ελλάς</w:t>
      </w:r>
      <w:r>
        <w:rPr>
          <w:rFonts w:eastAsia="Times New Roman"/>
          <w:color w:val="212121"/>
          <w:szCs w:val="24"/>
        </w:rPr>
        <w:t>,</w:t>
      </w:r>
      <w:r w:rsidRPr="00FA08BD">
        <w:rPr>
          <w:rFonts w:eastAsia="Times New Roman"/>
          <w:color w:val="212121"/>
          <w:szCs w:val="24"/>
        </w:rPr>
        <w:t xml:space="preserve"> δηλαδή σύνθετη ονομασία έναντι όλων</w:t>
      </w:r>
      <w:r>
        <w:rPr>
          <w:rFonts w:eastAsia="Times New Roman"/>
          <w:color w:val="212121"/>
          <w:szCs w:val="24"/>
        </w:rPr>
        <w:t>, ε</w:t>
      </w:r>
      <w:r w:rsidRPr="00FA08BD">
        <w:rPr>
          <w:rFonts w:eastAsia="Times New Roman"/>
          <w:color w:val="212121"/>
          <w:szCs w:val="24"/>
        </w:rPr>
        <w:t>πιβεβαιώνουν το απαραβίαστο των συνόρων και αποκλείουν κάθε επιβολή του ενός έναντι του άλλου</w:t>
      </w:r>
      <w:r>
        <w:rPr>
          <w:rFonts w:eastAsia="Times New Roman"/>
          <w:color w:val="212121"/>
          <w:szCs w:val="24"/>
        </w:rPr>
        <w:t xml:space="preserve">. </w:t>
      </w:r>
    </w:p>
    <w:p w14:paraId="77C02FE0" w14:textId="77777777" w:rsidR="006113A9" w:rsidRDefault="006B6FC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Ε</w:t>
      </w:r>
      <w:r w:rsidRPr="00FA08BD">
        <w:rPr>
          <w:rFonts w:eastAsia="Times New Roman"/>
          <w:color w:val="212121"/>
          <w:szCs w:val="24"/>
        </w:rPr>
        <w:t>πιπλέον</w:t>
      </w:r>
      <w:r>
        <w:rPr>
          <w:rFonts w:eastAsia="Times New Roman"/>
          <w:color w:val="212121"/>
          <w:szCs w:val="24"/>
        </w:rPr>
        <w:t>,</w:t>
      </w:r>
      <w:r w:rsidRPr="00FA08BD">
        <w:rPr>
          <w:rFonts w:eastAsia="Times New Roman"/>
          <w:color w:val="212121"/>
          <w:szCs w:val="24"/>
        </w:rPr>
        <w:t xml:space="preserve"> </w:t>
      </w:r>
      <w:r>
        <w:rPr>
          <w:rFonts w:eastAsia="Times New Roman"/>
          <w:color w:val="212121"/>
          <w:szCs w:val="24"/>
        </w:rPr>
        <w:t>όμως,</w:t>
      </w:r>
      <w:r w:rsidRPr="00FA08BD">
        <w:rPr>
          <w:rFonts w:eastAsia="Times New Roman"/>
          <w:color w:val="212121"/>
          <w:szCs w:val="24"/>
        </w:rPr>
        <w:t xml:space="preserve"> απο</w:t>
      </w:r>
      <w:r>
        <w:rPr>
          <w:rFonts w:eastAsia="Times New Roman"/>
          <w:color w:val="212121"/>
          <w:szCs w:val="24"/>
        </w:rPr>
        <w:t>κλείουν κάθε σύμπραξη με τρίτα κ</w:t>
      </w:r>
      <w:r w:rsidRPr="00FA08BD">
        <w:rPr>
          <w:rFonts w:eastAsia="Times New Roman"/>
          <w:color w:val="212121"/>
          <w:szCs w:val="24"/>
        </w:rPr>
        <w:t>ράτη</w:t>
      </w:r>
      <w:r>
        <w:rPr>
          <w:rFonts w:eastAsia="Times New Roman"/>
          <w:color w:val="212121"/>
          <w:szCs w:val="24"/>
        </w:rPr>
        <w:t>,</w:t>
      </w:r>
      <w:r w:rsidRPr="00FA08BD">
        <w:rPr>
          <w:rFonts w:eastAsia="Times New Roman"/>
          <w:color w:val="212121"/>
          <w:szCs w:val="24"/>
        </w:rPr>
        <w:t xml:space="preserve"> που πιθανόν θα</w:t>
      </w:r>
      <w:r w:rsidRPr="00FA08BD">
        <w:rPr>
          <w:rFonts w:eastAsia="Times New Roman"/>
          <w:color w:val="212121"/>
          <w:szCs w:val="24"/>
        </w:rPr>
        <w:t xml:space="preserve"> αμφισβητήσουν την εδαφική ακεραιότητα του άλλου</w:t>
      </w:r>
      <w:r>
        <w:rPr>
          <w:rFonts w:eastAsia="Times New Roman"/>
          <w:color w:val="212121"/>
          <w:szCs w:val="24"/>
        </w:rPr>
        <w:t>. Α</w:t>
      </w:r>
      <w:r w:rsidRPr="00FA08BD">
        <w:rPr>
          <w:rFonts w:eastAsia="Times New Roman"/>
          <w:color w:val="212121"/>
          <w:szCs w:val="24"/>
        </w:rPr>
        <w:t xml:space="preserve">υτό είναι πολύ σημαντικό </w:t>
      </w:r>
      <w:r>
        <w:rPr>
          <w:rFonts w:eastAsia="Times New Roman"/>
          <w:color w:val="212121"/>
          <w:szCs w:val="24"/>
        </w:rPr>
        <w:t>στη συγκυρία και αυτό διασφαλίζει την κατάργη</w:t>
      </w:r>
      <w:r w:rsidRPr="00FA08BD">
        <w:rPr>
          <w:rFonts w:eastAsia="Times New Roman"/>
          <w:color w:val="212121"/>
          <w:szCs w:val="24"/>
        </w:rPr>
        <w:t>ση</w:t>
      </w:r>
      <w:r>
        <w:rPr>
          <w:rFonts w:eastAsia="Times New Roman"/>
          <w:color w:val="212121"/>
          <w:szCs w:val="24"/>
        </w:rPr>
        <w:t xml:space="preserve">, </w:t>
      </w:r>
      <w:r w:rsidRPr="00FA08BD">
        <w:rPr>
          <w:rFonts w:eastAsia="Times New Roman"/>
          <w:color w:val="212121"/>
          <w:szCs w:val="24"/>
        </w:rPr>
        <w:t>αποκλείει τον αλυτρωτισμό</w:t>
      </w:r>
      <w:r>
        <w:rPr>
          <w:rFonts w:eastAsia="Times New Roman"/>
          <w:color w:val="212121"/>
          <w:szCs w:val="24"/>
        </w:rPr>
        <w:t>, α</w:t>
      </w:r>
      <w:r w:rsidRPr="00FA08BD">
        <w:rPr>
          <w:rFonts w:eastAsia="Times New Roman"/>
          <w:color w:val="212121"/>
          <w:szCs w:val="24"/>
        </w:rPr>
        <w:t>υτό ακριβώς το άρθρο 3</w:t>
      </w:r>
      <w:r>
        <w:rPr>
          <w:rFonts w:eastAsia="Times New Roman"/>
          <w:color w:val="212121"/>
          <w:szCs w:val="24"/>
        </w:rPr>
        <w:t xml:space="preserve">. </w:t>
      </w:r>
    </w:p>
    <w:p w14:paraId="77C02FE1" w14:textId="77777777" w:rsidR="006113A9" w:rsidRDefault="006B6FC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 xml:space="preserve">Το </w:t>
      </w:r>
      <w:r>
        <w:rPr>
          <w:rFonts w:eastAsia="Times New Roman"/>
          <w:color w:val="212121"/>
          <w:szCs w:val="24"/>
        </w:rPr>
        <w:t>«</w:t>
      </w:r>
      <w:r>
        <w:rPr>
          <w:rFonts w:eastAsia="Times New Roman"/>
          <w:color w:val="212121"/>
          <w:szCs w:val="24"/>
        </w:rPr>
        <w:t>Μ</w:t>
      </w:r>
      <w:r w:rsidRPr="00FA08BD">
        <w:rPr>
          <w:rFonts w:eastAsia="Times New Roman"/>
          <w:color w:val="212121"/>
          <w:szCs w:val="24"/>
        </w:rPr>
        <w:t>ακεδονικό</w:t>
      </w:r>
      <w:r>
        <w:rPr>
          <w:rFonts w:eastAsia="Times New Roman"/>
          <w:color w:val="212121"/>
          <w:szCs w:val="24"/>
        </w:rPr>
        <w:t>»</w:t>
      </w:r>
      <w:r w:rsidRPr="00FA08BD">
        <w:rPr>
          <w:rFonts w:eastAsia="Times New Roman"/>
          <w:color w:val="212121"/>
          <w:szCs w:val="24"/>
        </w:rPr>
        <w:t xml:space="preserve"> δηλητηριάζει επί </w:t>
      </w:r>
      <w:r>
        <w:rPr>
          <w:rFonts w:eastAsia="Times New Roman"/>
          <w:color w:val="212121"/>
          <w:szCs w:val="24"/>
        </w:rPr>
        <w:t>τριάντα</w:t>
      </w:r>
      <w:r w:rsidRPr="00FA08BD">
        <w:rPr>
          <w:rFonts w:eastAsia="Times New Roman"/>
          <w:color w:val="212121"/>
          <w:szCs w:val="24"/>
        </w:rPr>
        <w:t xml:space="preserve"> χρόνια σχεδόν την εσωτερική πολιτική </w:t>
      </w:r>
      <w:r w:rsidRPr="00FA08BD">
        <w:rPr>
          <w:rFonts w:eastAsia="Times New Roman"/>
          <w:color w:val="212121"/>
          <w:szCs w:val="24"/>
        </w:rPr>
        <w:t>ζωή της Ελλάδας</w:t>
      </w:r>
      <w:r>
        <w:rPr>
          <w:rFonts w:eastAsia="Times New Roman"/>
          <w:color w:val="212121"/>
          <w:szCs w:val="24"/>
        </w:rPr>
        <w:t>. Α</w:t>
      </w:r>
      <w:r w:rsidRPr="00FA08BD">
        <w:rPr>
          <w:rFonts w:eastAsia="Times New Roman"/>
          <w:color w:val="212121"/>
          <w:szCs w:val="24"/>
        </w:rPr>
        <w:t>φετηρία δεν ήταν ένα πραγματικό πρόβλημα</w:t>
      </w:r>
      <w:r>
        <w:rPr>
          <w:rFonts w:eastAsia="Times New Roman"/>
          <w:color w:val="212121"/>
          <w:szCs w:val="24"/>
        </w:rPr>
        <w:t xml:space="preserve">, γιατί η </w:t>
      </w:r>
      <w:r w:rsidRPr="00FA08BD">
        <w:rPr>
          <w:rFonts w:eastAsia="Times New Roman"/>
          <w:color w:val="212121"/>
          <w:szCs w:val="24"/>
        </w:rPr>
        <w:t xml:space="preserve"> διαφορά με τους γείτονες θα μπορούσε να έχει λυθεί από τις αρχές του </w:t>
      </w:r>
      <w:r>
        <w:rPr>
          <w:rFonts w:eastAsia="Times New Roman"/>
          <w:color w:val="212121"/>
          <w:szCs w:val="24"/>
        </w:rPr>
        <w:t>19</w:t>
      </w:r>
      <w:r w:rsidRPr="00FA08BD">
        <w:rPr>
          <w:rFonts w:eastAsia="Times New Roman"/>
          <w:color w:val="212121"/>
          <w:szCs w:val="24"/>
        </w:rPr>
        <w:t>90</w:t>
      </w:r>
      <w:r>
        <w:rPr>
          <w:rFonts w:eastAsia="Times New Roman"/>
          <w:color w:val="212121"/>
          <w:szCs w:val="24"/>
        </w:rPr>
        <w:t xml:space="preserve">. Το πρόβλημα ήταν </w:t>
      </w:r>
      <w:r>
        <w:rPr>
          <w:rFonts w:eastAsia="Times New Roman"/>
          <w:color w:val="212121"/>
          <w:szCs w:val="24"/>
        </w:rPr>
        <w:lastRenderedPageBreak/>
        <w:t>η διένεξ</w:t>
      </w:r>
      <w:r w:rsidRPr="00FA08BD">
        <w:rPr>
          <w:rFonts w:eastAsia="Times New Roman"/>
          <w:color w:val="212121"/>
          <w:szCs w:val="24"/>
        </w:rPr>
        <w:t>η στο εσωτερικό της Νέας Δημοκρατίας με τον τυχοδιωκτισμό Σαμαρά αφ</w:t>
      </w:r>
      <w:r>
        <w:rPr>
          <w:rFonts w:eastAsia="Times New Roman"/>
          <w:color w:val="212121"/>
          <w:szCs w:val="24"/>
        </w:rPr>
        <w:t>’ ενός,</w:t>
      </w:r>
      <w:r w:rsidRPr="00FA08BD">
        <w:rPr>
          <w:rFonts w:eastAsia="Times New Roman"/>
          <w:color w:val="212121"/>
          <w:szCs w:val="24"/>
        </w:rPr>
        <w:t xml:space="preserve"> και η επιδίω</w:t>
      </w:r>
      <w:r w:rsidRPr="00FA08BD">
        <w:rPr>
          <w:rFonts w:eastAsia="Times New Roman"/>
          <w:color w:val="212121"/>
          <w:szCs w:val="24"/>
        </w:rPr>
        <w:t>ξη του ΠΑΣΟΚ τότε</w:t>
      </w:r>
      <w:r>
        <w:rPr>
          <w:rFonts w:eastAsia="Times New Roman"/>
          <w:color w:val="212121"/>
          <w:szCs w:val="24"/>
        </w:rPr>
        <w:t>,</w:t>
      </w:r>
      <w:r w:rsidRPr="00FA08BD">
        <w:rPr>
          <w:rFonts w:eastAsia="Times New Roman"/>
          <w:color w:val="212121"/>
          <w:szCs w:val="24"/>
        </w:rPr>
        <w:t xml:space="preserve"> το </w:t>
      </w:r>
      <w:r>
        <w:rPr>
          <w:rFonts w:eastAsia="Times New Roman"/>
          <w:color w:val="212121"/>
          <w:szCs w:val="24"/>
        </w:rPr>
        <w:t>19</w:t>
      </w:r>
      <w:r w:rsidRPr="00FA08BD">
        <w:rPr>
          <w:rFonts w:eastAsia="Times New Roman"/>
          <w:color w:val="212121"/>
          <w:szCs w:val="24"/>
        </w:rPr>
        <w:t>91</w:t>
      </w:r>
      <w:r>
        <w:rPr>
          <w:rFonts w:eastAsia="Times New Roman"/>
          <w:color w:val="212121"/>
          <w:szCs w:val="24"/>
        </w:rPr>
        <w:t>-19</w:t>
      </w:r>
      <w:r w:rsidRPr="00FA08BD">
        <w:rPr>
          <w:rFonts w:eastAsia="Times New Roman"/>
          <w:color w:val="212121"/>
          <w:szCs w:val="24"/>
        </w:rPr>
        <w:t>92</w:t>
      </w:r>
      <w:r>
        <w:rPr>
          <w:rFonts w:eastAsia="Times New Roman"/>
          <w:color w:val="212121"/>
          <w:szCs w:val="24"/>
        </w:rPr>
        <w:t>,</w:t>
      </w:r>
      <w:r w:rsidRPr="00FA08BD">
        <w:rPr>
          <w:rFonts w:eastAsia="Times New Roman"/>
          <w:color w:val="212121"/>
          <w:szCs w:val="24"/>
        </w:rPr>
        <w:t xml:space="preserve"> να επικρατήσει πολιτικά της Νέας Δημοκρατίας</w:t>
      </w:r>
      <w:r>
        <w:rPr>
          <w:rFonts w:eastAsia="Times New Roman"/>
          <w:color w:val="212121"/>
          <w:szCs w:val="24"/>
        </w:rPr>
        <w:t>. Το 1991</w:t>
      </w:r>
      <w:r>
        <w:rPr>
          <w:rFonts w:eastAsia="Times New Roman"/>
          <w:color w:val="212121"/>
          <w:szCs w:val="24"/>
        </w:rPr>
        <w:t xml:space="preserve"> </w:t>
      </w:r>
      <w:r>
        <w:rPr>
          <w:rFonts w:eastAsia="Times New Roman"/>
          <w:color w:val="212121"/>
          <w:szCs w:val="24"/>
        </w:rPr>
        <w:t>-</w:t>
      </w:r>
      <w:r>
        <w:rPr>
          <w:rFonts w:eastAsia="Times New Roman"/>
          <w:color w:val="212121"/>
          <w:szCs w:val="24"/>
        </w:rPr>
        <w:t xml:space="preserve"> </w:t>
      </w:r>
      <w:r>
        <w:rPr>
          <w:rFonts w:eastAsia="Times New Roman"/>
          <w:color w:val="212121"/>
          <w:szCs w:val="24"/>
        </w:rPr>
        <w:t>19</w:t>
      </w:r>
      <w:r w:rsidRPr="00FA08BD">
        <w:rPr>
          <w:rFonts w:eastAsia="Times New Roman"/>
          <w:color w:val="212121"/>
          <w:szCs w:val="24"/>
        </w:rPr>
        <w:t>92 οι φόβοι αναζωπυρώθηκαν</w:t>
      </w:r>
      <w:r>
        <w:rPr>
          <w:rFonts w:eastAsia="Times New Roman"/>
          <w:color w:val="212121"/>
          <w:szCs w:val="24"/>
        </w:rPr>
        <w:t xml:space="preserve">, </w:t>
      </w:r>
      <w:r w:rsidRPr="00FA08BD">
        <w:rPr>
          <w:rFonts w:eastAsia="Times New Roman"/>
          <w:color w:val="212121"/>
          <w:szCs w:val="24"/>
        </w:rPr>
        <w:t>ακριβώς γιατί υπήρχε ένα ουσιαστικό έδαφος</w:t>
      </w:r>
      <w:r>
        <w:rPr>
          <w:rFonts w:eastAsia="Times New Roman"/>
          <w:color w:val="212121"/>
          <w:szCs w:val="24"/>
        </w:rPr>
        <w:t>. Ο</w:t>
      </w:r>
      <w:r w:rsidRPr="00FA08BD">
        <w:rPr>
          <w:rFonts w:eastAsia="Times New Roman"/>
          <w:color w:val="212121"/>
          <w:szCs w:val="24"/>
        </w:rPr>
        <w:t xml:space="preserve">ι ξένες επεμβάσεις </w:t>
      </w:r>
      <w:r>
        <w:rPr>
          <w:rFonts w:eastAsia="Times New Roman"/>
          <w:color w:val="212121"/>
          <w:szCs w:val="24"/>
        </w:rPr>
        <w:t>είχαν φέρει τον</w:t>
      </w:r>
      <w:r w:rsidRPr="00FA08BD">
        <w:rPr>
          <w:rFonts w:eastAsia="Times New Roman"/>
          <w:color w:val="212121"/>
          <w:szCs w:val="24"/>
        </w:rPr>
        <w:t xml:space="preserve"> διαμελισμό της </w:t>
      </w:r>
      <w:r>
        <w:rPr>
          <w:rFonts w:eastAsia="Times New Roman"/>
          <w:color w:val="212121"/>
          <w:szCs w:val="24"/>
        </w:rPr>
        <w:t>γειτονικής Γιουγκοσλαβίας</w:t>
      </w:r>
      <w:r w:rsidRPr="00FA08BD">
        <w:rPr>
          <w:rFonts w:eastAsia="Times New Roman"/>
          <w:color w:val="212121"/>
          <w:szCs w:val="24"/>
        </w:rPr>
        <w:t xml:space="preserve"> τότε</w:t>
      </w:r>
      <w:r>
        <w:rPr>
          <w:rFonts w:eastAsia="Times New Roman"/>
          <w:color w:val="212121"/>
          <w:szCs w:val="24"/>
        </w:rPr>
        <w:t>,</w:t>
      </w:r>
      <w:r w:rsidRPr="00FA08BD">
        <w:rPr>
          <w:rFonts w:eastAsia="Times New Roman"/>
          <w:color w:val="212121"/>
          <w:szCs w:val="24"/>
        </w:rPr>
        <w:t xml:space="preserve"> δηλαδή</w:t>
      </w:r>
      <w:r>
        <w:rPr>
          <w:rFonts w:eastAsia="Times New Roman"/>
          <w:color w:val="212121"/>
          <w:szCs w:val="24"/>
        </w:rPr>
        <w:t>,</w:t>
      </w:r>
      <w:r w:rsidRPr="00FA08BD">
        <w:rPr>
          <w:rFonts w:eastAsia="Times New Roman"/>
          <w:color w:val="212121"/>
          <w:szCs w:val="24"/>
        </w:rPr>
        <w:t xml:space="preserve"> απειλή στα σύνορά </w:t>
      </w:r>
      <w:r>
        <w:rPr>
          <w:rFonts w:eastAsia="Times New Roman"/>
          <w:color w:val="212121"/>
          <w:szCs w:val="24"/>
        </w:rPr>
        <w:t>μας.</w:t>
      </w:r>
      <w:r w:rsidRPr="00FA08BD">
        <w:rPr>
          <w:rFonts w:eastAsia="Times New Roman"/>
          <w:color w:val="212121"/>
          <w:szCs w:val="24"/>
        </w:rPr>
        <w:t xml:space="preserve"> </w:t>
      </w:r>
    </w:p>
    <w:p w14:paraId="77C02FE2" w14:textId="77777777" w:rsidR="006113A9" w:rsidRDefault="006B6FC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Σ</w:t>
      </w:r>
      <w:r w:rsidRPr="00FA08BD">
        <w:rPr>
          <w:rFonts w:eastAsia="Times New Roman"/>
          <w:color w:val="212121"/>
          <w:szCs w:val="24"/>
        </w:rPr>
        <w:t>ήμερα</w:t>
      </w:r>
      <w:r>
        <w:rPr>
          <w:rFonts w:eastAsia="Times New Roman"/>
          <w:color w:val="212121"/>
          <w:szCs w:val="24"/>
        </w:rPr>
        <w:t xml:space="preserve"> που οι γείτονές μας υπερνίκησαν</w:t>
      </w:r>
      <w:r w:rsidRPr="00FA08BD">
        <w:rPr>
          <w:rFonts w:eastAsia="Times New Roman"/>
          <w:color w:val="212121"/>
          <w:szCs w:val="24"/>
        </w:rPr>
        <w:t xml:space="preserve"> τον εθνικισμό</w:t>
      </w:r>
      <w:r>
        <w:rPr>
          <w:rFonts w:eastAsia="Times New Roman"/>
          <w:color w:val="212121"/>
          <w:szCs w:val="24"/>
        </w:rPr>
        <w:t>, αντί να χαρούμε για αυτή</w:t>
      </w:r>
      <w:r w:rsidRPr="00FA08BD">
        <w:rPr>
          <w:rFonts w:eastAsia="Times New Roman"/>
          <w:color w:val="212121"/>
          <w:szCs w:val="24"/>
        </w:rPr>
        <w:t xml:space="preserve"> τη μεγάλη επιτυχία της πολιτικής </w:t>
      </w:r>
      <w:r>
        <w:rPr>
          <w:rFonts w:eastAsia="Times New Roman"/>
          <w:color w:val="212121"/>
          <w:szCs w:val="24"/>
        </w:rPr>
        <w:t>μας -</w:t>
      </w:r>
      <w:r w:rsidRPr="00FA08BD">
        <w:rPr>
          <w:rFonts w:eastAsia="Times New Roman"/>
          <w:color w:val="212121"/>
          <w:szCs w:val="24"/>
        </w:rPr>
        <w:t>της εξωτερικής μας πολιτικής</w:t>
      </w:r>
      <w:r>
        <w:rPr>
          <w:rFonts w:eastAsia="Times New Roman"/>
          <w:color w:val="212121"/>
          <w:szCs w:val="24"/>
        </w:rPr>
        <w:t>-</w:t>
      </w:r>
      <w:r w:rsidRPr="00FA08BD">
        <w:rPr>
          <w:rFonts w:eastAsia="Times New Roman"/>
          <w:color w:val="212121"/>
          <w:szCs w:val="24"/>
        </w:rPr>
        <w:t xml:space="preserve"> </w:t>
      </w:r>
      <w:r>
        <w:rPr>
          <w:rFonts w:eastAsia="Times New Roman"/>
          <w:color w:val="212121"/>
          <w:szCs w:val="24"/>
        </w:rPr>
        <w:t>ζο</w:t>
      </w:r>
      <w:r w:rsidRPr="00FA08BD">
        <w:rPr>
          <w:rFonts w:eastAsia="Times New Roman"/>
          <w:color w:val="212121"/>
          <w:szCs w:val="24"/>
        </w:rPr>
        <w:t xml:space="preserve">ύμε </w:t>
      </w:r>
      <w:r>
        <w:rPr>
          <w:rFonts w:eastAsia="Times New Roman"/>
          <w:color w:val="212121"/>
          <w:szCs w:val="24"/>
        </w:rPr>
        <w:t xml:space="preserve">ξανά </w:t>
      </w:r>
      <w:r w:rsidRPr="00FA08BD">
        <w:rPr>
          <w:rFonts w:eastAsia="Times New Roman"/>
          <w:color w:val="212121"/>
          <w:szCs w:val="24"/>
        </w:rPr>
        <w:t xml:space="preserve">σκηνές του </w:t>
      </w:r>
      <w:r>
        <w:rPr>
          <w:rFonts w:eastAsia="Times New Roman"/>
          <w:color w:val="212121"/>
          <w:szCs w:val="24"/>
        </w:rPr>
        <w:t>19</w:t>
      </w:r>
      <w:r w:rsidRPr="00FA08BD">
        <w:rPr>
          <w:rFonts w:eastAsia="Times New Roman"/>
          <w:color w:val="212121"/>
          <w:szCs w:val="24"/>
        </w:rPr>
        <w:t>91</w:t>
      </w:r>
      <w:r>
        <w:rPr>
          <w:rFonts w:eastAsia="Times New Roman"/>
          <w:color w:val="212121"/>
          <w:szCs w:val="24"/>
        </w:rPr>
        <w:t xml:space="preserve"> </w:t>
      </w:r>
      <w:r>
        <w:rPr>
          <w:rFonts w:eastAsia="Times New Roman"/>
          <w:color w:val="212121"/>
          <w:szCs w:val="24"/>
        </w:rPr>
        <w:t>-</w:t>
      </w:r>
      <w:r>
        <w:rPr>
          <w:rFonts w:eastAsia="Times New Roman"/>
          <w:color w:val="212121"/>
          <w:szCs w:val="24"/>
        </w:rPr>
        <w:t xml:space="preserve"> </w:t>
      </w:r>
      <w:r>
        <w:rPr>
          <w:rFonts w:eastAsia="Times New Roman"/>
          <w:color w:val="212121"/>
          <w:szCs w:val="24"/>
        </w:rPr>
        <w:t>19</w:t>
      </w:r>
      <w:r w:rsidRPr="00FA08BD">
        <w:rPr>
          <w:rFonts w:eastAsia="Times New Roman"/>
          <w:color w:val="212121"/>
          <w:szCs w:val="24"/>
        </w:rPr>
        <w:t>92</w:t>
      </w:r>
      <w:r>
        <w:rPr>
          <w:rFonts w:eastAsia="Times New Roman"/>
          <w:color w:val="212121"/>
          <w:szCs w:val="24"/>
        </w:rPr>
        <w:t>, ακούμε</w:t>
      </w:r>
      <w:r w:rsidRPr="00FA08BD">
        <w:rPr>
          <w:rFonts w:eastAsia="Times New Roman"/>
          <w:color w:val="212121"/>
          <w:szCs w:val="24"/>
        </w:rPr>
        <w:t xml:space="preserve"> </w:t>
      </w:r>
      <w:r>
        <w:rPr>
          <w:rFonts w:eastAsia="Times New Roman"/>
          <w:color w:val="212121"/>
          <w:szCs w:val="24"/>
        </w:rPr>
        <w:t xml:space="preserve">ξανά </w:t>
      </w:r>
      <w:r w:rsidRPr="00FA08BD">
        <w:rPr>
          <w:rFonts w:eastAsia="Times New Roman"/>
          <w:color w:val="212121"/>
          <w:szCs w:val="24"/>
        </w:rPr>
        <w:t>εθνικι</w:t>
      </w:r>
      <w:r>
        <w:rPr>
          <w:rFonts w:eastAsia="Times New Roman"/>
          <w:color w:val="212121"/>
          <w:szCs w:val="24"/>
        </w:rPr>
        <w:t>στικές κραυγές</w:t>
      </w:r>
      <w:r>
        <w:rPr>
          <w:rFonts w:eastAsia="Times New Roman"/>
          <w:color w:val="212121"/>
          <w:szCs w:val="24"/>
        </w:rPr>
        <w:t>,</w:t>
      </w:r>
      <w:r>
        <w:rPr>
          <w:rFonts w:eastAsia="Times New Roman"/>
          <w:color w:val="212121"/>
          <w:szCs w:val="24"/>
        </w:rPr>
        <w:t xml:space="preserve"> που επιχειρούν </w:t>
      </w:r>
      <w:r>
        <w:rPr>
          <w:rFonts w:eastAsia="Times New Roman"/>
          <w:color w:val="212121"/>
          <w:szCs w:val="24"/>
        </w:rPr>
        <w:t xml:space="preserve">να δηλητηριάσουν </w:t>
      </w:r>
      <w:r w:rsidRPr="00FA08BD">
        <w:rPr>
          <w:rFonts w:eastAsia="Times New Roman"/>
          <w:color w:val="212121"/>
          <w:szCs w:val="24"/>
        </w:rPr>
        <w:t>την πολιτική ζωή</w:t>
      </w:r>
      <w:r>
        <w:rPr>
          <w:rFonts w:eastAsia="Times New Roman"/>
          <w:color w:val="212121"/>
          <w:szCs w:val="24"/>
        </w:rPr>
        <w:t>, για τον ίδιο λόγο, ό</w:t>
      </w:r>
      <w:r w:rsidRPr="00FA08BD">
        <w:rPr>
          <w:rFonts w:eastAsia="Times New Roman"/>
          <w:color w:val="212121"/>
          <w:szCs w:val="24"/>
        </w:rPr>
        <w:t xml:space="preserve">πως και το </w:t>
      </w:r>
      <w:r>
        <w:rPr>
          <w:rFonts w:eastAsia="Times New Roman"/>
          <w:color w:val="212121"/>
          <w:szCs w:val="24"/>
        </w:rPr>
        <w:t>19</w:t>
      </w:r>
      <w:r w:rsidRPr="00FA08BD">
        <w:rPr>
          <w:rFonts w:eastAsia="Times New Roman"/>
          <w:color w:val="212121"/>
          <w:szCs w:val="24"/>
        </w:rPr>
        <w:t>91</w:t>
      </w:r>
      <w:r>
        <w:rPr>
          <w:rFonts w:eastAsia="Times New Roman"/>
          <w:color w:val="212121"/>
          <w:szCs w:val="24"/>
        </w:rPr>
        <w:t xml:space="preserve"> </w:t>
      </w:r>
      <w:r w:rsidRPr="00FA08BD">
        <w:rPr>
          <w:rFonts w:eastAsia="Times New Roman"/>
          <w:color w:val="212121"/>
          <w:szCs w:val="24"/>
        </w:rPr>
        <w:t>-</w:t>
      </w:r>
      <w:r>
        <w:rPr>
          <w:rFonts w:eastAsia="Times New Roman"/>
          <w:color w:val="212121"/>
          <w:szCs w:val="24"/>
        </w:rPr>
        <w:t xml:space="preserve"> </w:t>
      </w:r>
      <w:r>
        <w:rPr>
          <w:rFonts w:eastAsia="Times New Roman"/>
          <w:color w:val="212121"/>
          <w:szCs w:val="24"/>
        </w:rPr>
        <w:t>19</w:t>
      </w:r>
      <w:r w:rsidRPr="00FA08BD">
        <w:rPr>
          <w:rFonts w:eastAsia="Times New Roman"/>
          <w:color w:val="212121"/>
          <w:szCs w:val="24"/>
        </w:rPr>
        <w:t>92</w:t>
      </w:r>
      <w:r>
        <w:rPr>
          <w:rFonts w:eastAsia="Times New Roman"/>
          <w:color w:val="212121"/>
          <w:szCs w:val="24"/>
        </w:rPr>
        <w:t xml:space="preserve">, </w:t>
      </w:r>
      <w:r w:rsidRPr="00FA08BD">
        <w:rPr>
          <w:rFonts w:eastAsia="Times New Roman"/>
          <w:color w:val="212121"/>
          <w:szCs w:val="24"/>
        </w:rPr>
        <w:t xml:space="preserve">για να χτιστούν </w:t>
      </w:r>
      <w:r>
        <w:rPr>
          <w:rFonts w:eastAsia="Times New Roman"/>
          <w:color w:val="212121"/>
          <w:szCs w:val="24"/>
        </w:rPr>
        <w:t xml:space="preserve">νέες πολιτικές καριέρες για το </w:t>
      </w:r>
      <w:r>
        <w:rPr>
          <w:rFonts w:eastAsia="Times New Roman"/>
          <w:color w:val="212121"/>
          <w:szCs w:val="24"/>
        </w:rPr>
        <w:t>«</w:t>
      </w:r>
      <w:r>
        <w:rPr>
          <w:rFonts w:eastAsia="Times New Roman"/>
          <w:color w:val="212121"/>
          <w:szCs w:val="24"/>
        </w:rPr>
        <w:t>Μ</w:t>
      </w:r>
      <w:r w:rsidRPr="00FA08BD">
        <w:rPr>
          <w:rFonts w:eastAsia="Times New Roman"/>
          <w:color w:val="212121"/>
          <w:szCs w:val="24"/>
        </w:rPr>
        <w:t>ακεδονικό</w:t>
      </w:r>
      <w:r>
        <w:rPr>
          <w:rFonts w:eastAsia="Times New Roman"/>
          <w:color w:val="212121"/>
          <w:szCs w:val="24"/>
        </w:rPr>
        <w:t>»</w:t>
      </w:r>
      <w:r>
        <w:rPr>
          <w:rFonts w:eastAsia="Times New Roman"/>
          <w:color w:val="212121"/>
          <w:szCs w:val="24"/>
        </w:rPr>
        <w:t xml:space="preserve">. </w:t>
      </w:r>
    </w:p>
    <w:p w14:paraId="77C02FE3" w14:textId="77777777" w:rsidR="006113A9" w:rsidRDefault="006B6FC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Σ</w:t>
      </w:r>
      <w:r w:rsidRPr="00FA08BD">
        <w:rPr>
          <w:rFonts w:eastAsia="Times New Roman"/>
          <w:color w:val="212121"/>
          <w:szCs w:val="24"/>
        </w:rPr>
        <w:t>ήμερα</w:t>
      </w:r>
      <w:r>
        <w:rPr>
          <w:rFonts w:eastAsia="Times New Roman"/>
          <w:color w:val="212121"/>
          <w:szCs w:val="24"/>
        </w:rPr>
        <w:t>,</w:t>
      </w:r>
      <w:r w:rsidRPr="00FA08BD">
        <w:rPr>
          <w:rFonts w:eastAsia="Times New Roman"/>
          <w:color w:val="212121"/>
          <w:szCs w:val="24"/>
        </w:rPr>
        <w:t xml:space="preserve"> βέβαια</w:t>
      </w:r>
      <w:r>
        <w:rPr>
          <w:rFonts w:eastAsia="Times New Roman"/>
          <w:color w:val="212121"/>
          <w:szCs w:val="24"/>
        </w:rPr>
        <w:t>,</w:t>
      </w:r>
      <w:r w:rsidRPr="00FA08BD">
        <w:rPr>
          <w:rFonts w:eastAsia="Times New Roman"/>
          <w:color w:val="212121"/>
          <w:szCs w:val="24"/>
        </w:rPr>
        <w:t xml:space="preserve"> υπάρχει και ένας επιπλέον λόγος που ενώνει τους τότε δύο πολιτικούς αντιπάλους</w:t>
      </w:r>
      <w:r>
        <w:rPr>
          <w:rFonts w:eastAsia="Times New Roman"/>
          <w:color w:val="212121"/>
          <w:szCs w:val="24"/>
        </w:rPr>
        <w:t>,</w:t>
      </w:r>
      <w:r w:rsidRPr="00FA08BD">
        <w:rPr>
          <w:rFonts w:eastAsia="Times New Roman"/>
          <w:color w:val="212121"/>
          <w:szCs w:val="24"/>
        </w:rPr>
        <w:t xml:space="preserve"> το ΠΑΣΟΚ και τη Νέα</w:t>
      </w:r>
      <w:r w:rsidRPr="00FA08BD">
        <w:rPr>
          <w:rFonts w:eastAsia="Times New Roman"/>
          <w:color w:val="212121"/>
          <w:szCs w:val="24"/>
        </w:rPr>
        <w:t xml:space="preserve"> Δημοκρατία</w:t>
      </w:r>
      <w:r>
        <w:rPr>
          <w:rFonts w:eastAsia="Times New Roman"/>
          <w:color w:val="212121"/>
          <w:szCs w:val="24"/>
        </w:rPr>
        <w:t>. Η πολεμική κατά της Σ</w:t>
      </w:r>
      <w:r w:rsidRPr="00FA08BD">
        <w:rPr>
          <w:rFonts w:eastAsia="Times New Roman"/>
          <w:color w:val="212121"/>
          <w:szCs w:val="24"/>
        </w:rPr>
        <w:t xml:space="preserve">υμφωνίας των Πρεσπών </w:t>
      </w:r>
      <w:r>
        <w:rPr>
          <w:rFonts w:eastAsia="Times New Roman"/>
          <w:color w:val="212121"/>
          <w:szCs w:val="24"/>
        </w:rPr>
        <w:lastRenderedPageBreak/>
        <w:t xml:space="preserve">είναι </w:t>
      </w:r>
      <w:r w:rsidRPr="00FA08BD">
        <w:rPr>
          <w:rFonts w:eastAsia="Times New Roman"/>
          <w:color w:val="212121"/>
          <w:szCs w:val="24"/>
        </w:rPr>
        <w:t xml:space="preserve">μέρος της προσπάθειάς </w:t>
      </w:r>
      <w:r>
        <w:rPr>
          <w:rFonts w:eastAsia="Times New Roman"/>
          <w:color w:val="212121"/>
          <w:szCs w:val="24"/>
        </w:rPr>
        <w:t>τους,</w:t>
      </w:r>
      <w:r w:rsidRPr="00FA08BD">
        <w:rPr>
          <w:rFonts w:eastAsia="Times New Roman"/>
          <w:color w:val="212121"/>
          <w:szCs w:val="24"/>
        </w:rPr>
        <w:t xml:space="preserve"> να ανατ</w:t>
      </w:r>
      <w:r>
        <w:rPr>
          <w:rFonts w:eastAsia="Times New Roman"/>
          <w:color w:val="212121"/>
          <w:szCs w:val="24"/>
        </w:rPr>
        <w:t>ραπούν όσα κατάφερε ο λαός και η Κυβέρνησή</w:t>
      </w:r>
      <w:r w:rsidRPr="00FA08BD">
        <w:rPr>
          <w:rFonts w:eastAsia="Times New Roman"/>
          <w:color w:val="212121"/>
          <w:szCs w:val="24"/>
        </w:rPr>
        <w:t xml:space="preserve"> μας αυτά τα τέσσερα δύσκολα χρόνια και</w:t>
      </w:r>
      <w:r>
        <w:rPr>
          <w:rFonts w:eastAsia="Times New Roman"/>
          <w:color w:val="212121"/>
          <w:szCs w:val="24"/>
        </w:rPr>
        <w:t xml:space="preserve"> να πάμε πίσω στις πολιτικές που μας</w:t>
      </w:r>
      <w:r w:rsidRPr="00FA08BD">
        <w:rPr>
          <w:rFonts w:eastAsia="Times New Roman"/>
          <w:color w:val="212121"/>
          <w:szCs w:val="24"/>
        </w:rPr>
        <w:t xml:space="preserve"> κατέστρεψαν</w:t>
      </w:r>
      <w:r>
        <w:rPr>
          <w:rFonts w:eastAsia="Times New Roman"/>
          <w:color w:val="212121"/>
          <w:szCs w:val="24"/>
        </w:rPr>
        <w:t>.</w:t>
      </w:r>
    </w:p>
    <w:p w14:paraId="77C02FE4" w14:textId="77777777" w:rsidR="006113A9" w:rsidRDefault="006B6FC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 xml:space="preserve">Όμως </w:t>
      </w:r>
      <w:r w:rsidRPr="00FA08BD">
        <w:rPr>
          <w:rFonts w:eastAsia="Times New Roman"/>
          <w:color w:val="212121"/>
          <w:szCs w:val="24"/>
        </w:rPr>
        <w:t xml:space="preserve">αυτό </w:t>
      </w:r>
      <w:r>
        <w:rPr>
          <w:rFonts w:eastAsia="Times New Roman"/>
          <w:color w:val="212121"/>
          <w:szCs w:val="24"/>
        </w:rPr>
        <w:t xml:space="preserve">που μας </w:t>
      </w:r>
      <w:r w:rsidRPr="00FA08BD">
        <w:rPr>
          <w:rFonts w:eastAsia="Times New Roman"/>
          <w:color w:val="212121"/>
          <w:szCs w:val="24"/>
        </w:rPr>
        <w:t xml:space="preserve">χρειάζεται </w:t>
      </w:r>
      <w:r w:rsidRPr="00FA08BD">
        <w:rPr>
          <w:rFonts w:eastAsia="Times New Roman"/>
          <w:color w:val="212121"/>
          <w:szCs w:val="24"/>
        </w:rPr>
        <w:t>αυτές τις μέρες</w:t>
      </w:r>
      <w:r>
        <w:rPr>
          <w:rFonts w:eastAsia="Times New Roman"/>
          <w:color w:val="212121"/>
          <w:szCs w:val="24"/>
        </w:rPr>
        <w:t>,</w:t>
      </w:r>
      <w:r w:rsidRPr="00FA08BD">
        <w:rPr>
          <w:rFonts w:eastAsia="Times New Roman"/>
          <w:color w:val="212121"/>
          <w:szCs w:val="24"/>
        </w:rPr>
        <w:t xml:space="preserve"> είναι να μπορέσουμε να συζητήσουμε και να αποφασίσουμε με δημοκρατικούς κανόνες</w:t>
      </w:r>
      <w:r>
        <w:rPr>
          <w:rFonts w:eastAsia="Times New Roman"/>
          <w:color w:val="212121"/>
          <w:szCs w:val="24"/>
        </w:rPr>
        <w:t>. Υπάρχουν αντιρρήσεις για τη Σ</w:t>
      </w:r>
      <w:r w:rsidRPr="00FA08BD">
        <w:rPr>
          <w:rFonts w:eastAsia="Times New Roman"/>
          <w:color w:val="212121"/>
          <w:szCs w:val="24"/>
        </w:rPr>
        <w:t>υμφωνία των Πρεσπών</w:t>
      </w:r>
      <w:r>
        <w:rPr>
          <w:rFonts w:eastAsia="Times New Roman"/>
          <w:color w:val="212121"/>
          <w:szCs w:val="24"/>
        </w:rPr>
        <w:t>. Να</w:t>
      </w:r>
      <w:r w:rsidRPr="00FA08BD">
        <w:rPr>
          <w:rFonts w:eastAsia="Times New Roman"/>
          <w:color w:val="212121"/>
          <w:szCs w:val="24"/>
        </w:rPr>
        <w:t xml:space="preserve"> ακουστούν</w:t>
      </w:r>
      <w:r>
        <w:rPr>
          <w:rFonts w:eastAsia="Times New Roman"/>
          <w:color w:val="212121"/>
          <w:szCs w:val="24"/>
        </w:rPr>
        <w:t xml:space="preserve"> </w:t>
      </w:r>
      <w:r w:rsidRPr="00FA08BD">
        <w:rPr>
          <w:rFonts w:eastAsia="Times New Roman"/>
          <w:color w:val="212121"/>
          <w:szCs w:val="24"/>
        </w:rPr>
        <w:t xml:space="preserve">αλλά πρώτα να καταλάβουμε ποια είναι η θέση σήμερα της Νέας Δημοκρατίας και του </w:t>
      </w:r>
      <w:r>
        <w:rPr>
          <w:rFonts w:eastAsia="Times New Roman"/>
          <w:color w:val="212121"/>
          <w:szCs w:val="24"/>
        </w:rPr>
        <w:t>ΚΙΝΑΛ. Ε</w:t>
      </w:r>
      <w:r w:rsidRPr="00FA08BD">
        <w:rPr>
          <w:rFonts w:eastAsia="Times New Roman"/>
          <w:color w:val="212121"/>
          <w:szCs w:val="24"/>
        </w:rPr>
        <w:t>ίναι αυ</w:t>
      </w:r>
      <w:r>
        <w:rPr>
          <w:rFonts w:eastAsia="Times New Roman"/>
          <w:color w:val="212121"/>
          <w:szCs w:val="24"/>
        </w:rPr>
        <w:t xml:space="preserve">τή που εξέφρασε η </w:t>
      </w:r>
      <w:r>
        <w:rPr>
          <w:rFonts w:eastAsia="Times New Roman"/>
          <w:color w:val="212121"/>
          <w:szCs w:val="24"/>
        </w:rPr>
        <w:t>κ</w:t>
      </w:r>
      <w:r>
        <w:rPr>
          <w:rFonts w:eastAsia="Times New Roman"/>
          <w:color w:val="212121"/>
          <w:szCs w:val="24"/>
        </w:rPr>
        <w:t>υβέρνηση Σαμαρά</w:t>
      </w:r>
      <w:r>
        <w:rPr>
          <w:rFonts w:eastAsia="Times New Roman"/>
          <w:color w:val="212121"/>
          <w:szCs w:val="24"/>
        </w:rPr>
        <w:t xml:space="preserve"> </w:t>
      </w:r>
      <w:r>
        <w:rPr>
          <w:rFonts w:eastAsia="Times New Roman"/>
          <w:color w:val="212121"/>
          <w:szCs w:val="24"/>
        </w:rPr>
        <w:t>-</w:t>
      </w:r>
      <w:r>
        <w:rPr>
          <w:rFonts w:eastAsia="Times New Roman"/>
          <w:color w:val="212121"/>
          <w:szCs w:val="24"/>
        </w:rPr>
        <w:t xml:space="preserve"> </w:t>
      </w:r>
      <w:r>
        <w:rPr>
          <w:rFonts w:eastAsia="Times New Roman"/>
          <w:color w:val="212121"/>
          <w:szCs w:val="24"/>
        </w:rPr>
        <w:t>Β</w:t>
      </w:r>
      <w:r w:rsidRPr="00FA08BD">
        <w:rPr>
          <w:rFonts w:eastAsia="Times New Roman"/>
          <w:color w:val="212121"/>
          <w:szCs w:val="24"/>
        </w:rPr>
        <w:t xml:space="preserve">ενιζέλου </w:t>
      </w:r>
      <w:r>
        <w:rPr>
          <w:rFonts w:eastAsia="Times New Roman"/>
          <w:color w:val="212121"/>
          <w:szCs w:val="24"/>
        </w:rPr>
        <w:t>στη</w:t>
      </w:r>
      <w:r w:rsidRPr="00FA08BD">
        <w:rPr>
          <w:rFonts w:eastAsia="Times New Roman"/>
          <w:color w:val="212121"/>
          <w:szCs w:val="24"/>
        </w:rPr>
        <w:t xml:space="preserve"> γενική συνέλευση των Ηνωμένων Εθνών </w:t>
      </w:r>
      <w:r>
        <w:rPr>
          <w:rFonts w:eastAsia="Times New Roman"/>
          <w:color w:val="212121"/>
          <w:szCs w:val="24"/>
        </w:rPr>
        <w:t>το 2014; Δ</w:t>
      </w:r>
      <w:r w:rsidRPr="00FA08BD">
        <w:rPr>
          <w:rFonts w:eastAsia="Times New Roman"/>
          <w:color w:val="212121"/>
          <w:szCs w:val="24"/>
        </w:rPr>
        <w:t xml:space="preserve">ηλαδή σύνθετη ονομασία έναντι όλων ή αυτό που είπε ο Αντιπρόεδρος της Νέας Δημοκρατίας χτες στην </w:t>
      </w:r>
      <w:r>
        <w:rPr>
          <w:rFonts w:eastAsia="Times New Roman"/>
          <w:color w:val="212121"/>
          <w:szCs w:val="24"/>
        </w:rPr>
        <w:t>ε</w:t>
      </w:r>
      <w:r w:rsidRPr="00FA08BD">
        <w:rPr>
          <w:rFonts w:eastAsia="Times New Roman"/>
          <w:color w:val="212121"/>
          <w:szCs w:val="24"/>
        </w:rPr>
        <w:t>πιτροπή της Βουλής</w:t>
      </w:r>
      <w:r>
        <w:rPr>
          <w:rFonts w:eastAsia="Times New Roman"/>
          <w:color w:val="212121"/>
          <w:szCs w:val="24"/>
        </w:rPr>
        <w:t>,</w:t>
      </w:r>
      <w:r w:rsidRPr="00FA08BD">
        <w:rPr>
          <w:rFonts w:eastAsia="Times New Roman"/>
          <w:color w:val="212121"/>
          <w:szCs w:val="24"/>
        </w:rPr>
        <w:t xml:space="preserve"> ότι η Νέα Δημοκρατία δεν θέλει τον όρο </w:t>
      </w:r>
      <w:r>
        <w:rPr>
          <w:rFonts w:eastAsia="Times New Roman"/>
          <w:color w:val="212121"/>
          <w:szCs w:val="24"/>
        </w:rPr>
        <w:t>«</w:t>
      </w:r>
      <w:r w:rsidRPr="00FA08BD">
        <w:rPr>
          <w:rFonts w:eastAsia="Times New Roman"/>
          <w:color w:val="212121"/>
          <w:szCs w:val="24"/>
        </w:rPr>
        <w:t>Μ</w:t>
      </w:r>
      <w:r w:rsidRPr="00FA08BD">
        <w:rPr>
          <w:rFonts w:eastAsia="Times New Roman"/>
          <w:color w:val="212121"/>
          <w:szCs w:val="24"/>
        </w:rPr>
        <w:t>ακεδονία</w:t>
      </w:r>
      <w:r>
        <w:rPr>
          <w:rFonts w:eastAsia="Times New Roman"/>
          <w:color w:val="212121"/>
          <w:szCs w:val="24"/>
        </w:rPr>
        <w:t>»</w:t>
      </w:r>
      <w:r w:rsidRPr="00FA08BD">
        <w:rPr>
          <w:rFonts w:eastAsia="Times New Roman"/>
          <w:color w:val="212121"/>
          <w:szCs w:val="24"/>
        </w:rPr>
        <w:t xml:space="preserve"> και δεν τον ήθελε ούτε στο Βουκουρέστι</w:t>
      </w:r>
      <w:r>
        <w:rPr>
          <w:rFonts w:eastAsia="Times New Roman"/>
          <w:color w:val="212121"/>
          <w:szCs w:val="24"/>
        </w:rPr>
        <w:t xml:space="preserve">; </w:t>
      </w:r>
      <w:r w:rsidRPr="00FA08BD">
        <w:rPr>
          <w:rFonts w:eastAsia="Times New Roman"/>
          <w:color w:val="212121"/>
          <w:szCs w:val="24"/>
        </w:rPr>
        <w:t>Γιατί ακόμη κ</w:t>
      </w:r>
      <w:r>
        <w:rPr>
          <w:rFonts w:eastAsia="Times New Roman"/>
          <w:color w:val="212121"/>
          <w:szCs w:val="24"/>
        </w:rPr>
        <w:t xml:space="preserve">αι ένα παιδί καταλαβαίνει ότι </w:t>
      </w:r>
      <w:r w:rsidRPr="00FA08BD">
        <w:rPr>
          <w:rFonts w:eastAsia="Times New Roman"/>
          <w:color w:val="212121"/>
          <w:szCs w:val="24"/>
        </w:rPr>
        <w:t xml:space="preserve">σύνθετη ονομασία χωρίς τον όρο </w:t>
      </w:r>
      <w:r>
        <w:rPr>
          <w:rFonts w:eastAsia="Times New Roman"/>
          <w:color w:val="212121"/>
          <w:szCs w:val="24"/>
        </w:rPr>
        <w:t>«</w:t>
      </w:r>
      <w:r w:rsidRPr="00FA08BD">
        <w:rPr>
          <w:rFonts w:eastAsia="Times New Roman"/>
          <w:color w:val="212121"/>
          <w:szCs w:val="24"/>
        </w:rPr>
        <w:t>Μακεδονία</w:t>
      </w:r>
      <w:r>
        <w:rPr>
          <w:rFonts w:eastAsia="Times New Roman"/>
          <w:color w:val="212121"/>
          <w:szCs w:val="24"/>
        </w:rPr>
        <w:t>»</w:t>
      </w:r>
      <w:r>
        <w:rPr>
          <w:rFonts w:eastAsia="Times New Roman"/>
          <w:color w:val="212121"/>
          <w:szCs w:val="24"/>
        </w:rPr>
        <w:t>,</w:t>
      </w:r>
      <w:r w:rsidRPr="00FA08BD">
        <w:rPr>
          <w:rFonts w:eastAsia="Times New Roman"/>
          <w:color w:val="212121"/>
          <w:szCs w:val="24"/>
        </w:rPr>
        <w:t xml:space="preserve"> </w:t>
      </w:r>
      <w:r>
        <w:rPr>
          <w:rFonts w:eastAsia="Times New Roman"/>
          <w:color w:val="212121"/>
          <w:szCs w:val="24"/>
        </w:rPr>
        <w:t xml:space="preserve">εμάς, </w:t>
      </w:r>
      <w:r w:rsidRPr="00FA08BD">
        <w:rPr>
          <w:rFonts w:eastAsia="Times New Roman"/>
          <w:color w:val="212121"/>
          <w:szCs w:val="24"/>
        </w:rPr>
        <w:t>την Ελλάδα</w:t>
      </w:r>
      <w:r>
        <w:rPr>
          <w:rFonts w:eastAsia="Times New Roman"/>
          <w:color w:val="212121"/>
          <w:szCs w:val="24"/>
        </w:rPr>
        <w:t>,</w:t>
      </w:r>
      <w:r w:rsidRPr="00FA08BD">
        <w:rPr>
          <w:rFonts w:eastAsia="Times New Roman"/>
          <w:color w:val="212121"/>
          <w:szCs w:val="24"/>
        </w:rPr>
        <w:t xml:space="preserve"> δεν μας αφορά</w:t>
      </w:r>
      <w:r>
        <w:rPr>
          <w:rFonts w:eastAsia="Times New Roman"/>
          <w:color w:val="212121"/>
          <w:szCs w:val="24"/>
        </w:rPr>
        <w:t>. Ας ονομαστεί η γείτονα</w:t>
      </w:r>
      <w:r w:rsidRPr="00FA08BD">
        <w:rPr>
          <w:rFonts w:eastAsia="Times New Roman"/>
          <w:color w:val="212121"/>
          <w:szCs w:val="24"/>
        </w:rPr>
        <w:t xml:space="preserve"> χώρα όπως θέλει</w:t>
      </w:r>
      <w:r>
        <w:rPr>
          <w:rFonts w:eastAsia="Times New Roman"/>
          <w:color w:val="212121"/>
          <w:szCs w:val="24"/>
        </w:rPr>
        <w:t>, σύνθετα,</w:t>
      </w:r>
      <w:r w:rsidRPr="00FA08BD">
        <w:rPr>
          <w:rFonts w:eastAsia="Times New Roman"/>
          <w:color w:val="212121"/>
          <w:szCs w:val="24"/>
        </w:rPr>
        <w:t xml:space="preserve"> απλά</w:t>
      </w:r>
      <w:r>
        <w:rPr>
          <w:rFonts w:eastAsia="Times New Roman"/>
          <w:color w:val="212121"/>
          <w:szCs w:val="24"/>
        </w:rPr>
        <w:t xml:space="preserve">, όπως νομίζει. </w:t>
      </w:r>
    </w:p>
    <w:p w14:paraId="77C02FE5" w14:textId="77777777" w:rsidR="006113A9" w:rsidRDefault="006B6FC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lastRenderedPageBreak/>
        <w:t xml:space="preserve">Ας ξεκαθαρίσει, </w:t>
      </w:r>
      <w:r>
        <w:rPr>
          <w:rFonts w:eastAsia="Times New Roman"/>
          <w:color w:val="212121"/>
          <w:szCs w:val="24"/>
        </w:rPr>
        <w:t xml:space="preserve">λοιπόν, η </w:t>
      </w:r>
      <w:r w:rsidRPr="00FA08BD">
        <w:rPr>
          <w:rFonts w:eastAsia="Times New Roman"/>
          <w:color w:val="212121"/>
          <w:szCs w:val="24"/>
        </w:rPr>
        <w:t xml:space="preserve">Νέα Δημοκρατία και </w:t>
      </w:r>
      <w:r>
        <w:rPr>
          <w:rFonts w:eastAsia="Times New Roman"/>
          <w:color w:val="212121"/>
          <w:szCs w:val="24"/>
        </w:rPr>
        <w:t>το ΚΙΝΑΛ τι εννοούσε τότε και τι εννοεί</w:t>
      </w:r>
      <w:r w:rsidRPr="00FA08BD">
        <w:rPr>
          <w:rFonts w:eastAsia="Times New Roman"/>
          <w:color w:val="212121"/>
          <w:szCs w:val="24"/>
        </w:rPr>
        <w:t xml:space="preserve"> σήμερα</w:t>
      </w:r>
      <w:r>
        <w:rPr>
          <w:rFonts w:eastAsia="Times New Roman"/>
          <w:color w:val="212121"/>
          <w:szCs w:val="24"/>
        </w:rPr>
        <w:t xml:space="preserve">, </w:t>
      </w:r>
      <w:r w:rsidRPr="00FA08BD">
        <w:rPr>
          <w:rFonts w:eastAsia="Times New Roman"/>
          <w:color w:val="212121"/>
          <w:szCs w:val="24"/>
        </w:rPr>
        <w:t xml:space="preserve">διότι </w:t>
      </w:r>
      <w:r>
        <w:rPr>
          <w:rFonts w:eastAsia="Times New Roman"/>
          <w:color w:val="212121"/>
          <w:szCs w:val="24"/>
        </w:rPr>
        <w:t>η ασάφεια προσβάλλει τέσσερις πρώην Π</w:t>
      </w:r>
      <w:r w:rsidRPr="00FA08BD">
        <w:rPr>
          <w:rFonts w:eastAsia="Times New Roman"/>
          <w:color w:val="212121"/>
          <w:szCs w:val="24"/>
        </w:rPr>
        <w:t>ρωθυπουργούς</w:t>
      </w:r>
      <w:r>
        <w:rPr>
          <w:rFonts w:eastAsia="Times New Roman"/>
          <w:color w:val="212121"/>
          <w:szCs w:val="24"/>
        </w:rPr>
        <w:t>,</w:t>
      </w:r>
      <w:r w:rsidRPr="00FA08BD">
        <w:rPr>
          <w:rFonts w:eastAsia="Times New Roman"/>
          <w:color w:val="212121"/>
          <w:szCs w:val="24"/>
        </w:rPr>
        <w:t xml:space="preserve"> τον Κώστα Σημίτη</w:t>
      </w:r>
      <w:r>
        <w:rPr>
          <w:rFonts w:eastAsia="Times New Roman"/>
          <w:color w:val="212121"/>
          <w:szCs w:val="24"/>
        </w:rPr>
        <w:t>,</w:t>
      </w:r>
      <w:r w:rsidRPr="00FA08BD">
        <w:rPr>
          <w:rFonts w:eastAsia="Times New Roman"/>
          <w:color w:val="212121"/>
          <w:szCs w:val="24"/>
        </w:rPr>
        <w:t xml:space="preserve"> τον Γιώργο Παπανδρέου</w:t>
      </w:r>
      <w:r>
        <w:rPr>
          <w:rFonts w:eastAsia="Times New Roman"/>
          <w:color w:val="212121"/>
          <w:szCs w:val="24"/>
        </w:rPr>
        <w:t>, τον Κώστα Κ</w:t>
      </w:r>
      <w:r w:rsidRPr="00FA08BD">
        <w:rPr>
          <w:rFonts w:eastAsia="Times New Roman"/>
          <w:color w:val="212121"/>
          <w:szCs w:val="24"/>
        </w:rPr>
        <w:t>αραμανλή</w:t>
      </w:r>
      <w:r>
        <w:rPr>
          <w:rFonts w:eastAsia="Times New Roman"/>
          <w:color w:val="212121"/>
          <w:szCs w:val="24"/>
        </w:rPr>
        <w:t>, ακόμη</w:t>
      </w:r>
      <w:r w:rsidRPr="00FA08BD">
        <w:rPr>
          <w:rFonts w:eastAsia="Times New Roman"/>
          <w:color w:val="212121"/>
          <w:szCs w:val="24"/>
        </w:rPr>
        <w:t xml:space="preserve"> και τον Αντώνη Σαμαρά</w:t>
      </w:r>
      <w:r>
        <w:rPr>
          <w:rFonts w:eastAsia="Times New Roman"/>
          <w:color w:val="212121"/>
          <w:szCs w:val="24"/>
        </w:rPr>
        <w:t>,</w:t>
      </w:r>
      <w:r w:rsidRPr="00FA08BD">
        <w:rPr>
          <w:rFonts w:eastAsia="Times New Roman"/>
          <w:color w:val="212121"/>
          <w:szCs w:val="24"/>
        </w:rPr>
        <w:t xml:space="preserve"> αφού αφήνει υπόνοιες για την ει</w:t>
      </w:r>
      <w:r w:rsidRPr="00FA08BD">
        <w:rPr>
          <w:rFonts w:eastAsia="Times New Roman"/>
          <w:color w:val="212121"/>
          <w:szCs w:val="24"/>
        </w:rPr>
        <w:t xml:space="preserve">λικρίνειά </w:t>
      </w:r>
      <w:r>
        <w:rPr>
          <w:rFonts w:eastAsia="Times New Roman"/>
          <w:color w:val="212121"/>
          <w:szCs w:val="24"/>
        </w:rPr>
        <w:t xml:space="preserve">τους. </w:t>
      </w:r>
    </w:p>
    <w:p w14:paraId="77C02FE6" w14:textId="77777777" w:rsidR="006113A9" w:rsidRDefault="006B6FC4">
      <w:pPr>
        <w:tabs>
          <w:tab w:val="left" w:pos="2738"/>
          <w:tab w:val="center" w:pos="4753"/>
          <w:tab w:val="left" w:pos="5723"/>
        </w:tabs>
        <w:spacing w:line="600" w:lineRule="auto"/>
        <w:ind w:firstLine="720"/>
        <w:contextualSpacing/>
        <w:jc w:val="both"/>
        <w:rPr>
          <w:rFonts w:eastAsia="Times New Roman"/>
          <w:color w:val="212121"/>
          <w:szCs w:val="24"/>
        </w:rPr>
      </w:pPr>
      <w:r w:rsidRPr="00FA08BD">
        <w:rPr>
          <w:rFonts w:eastAsia="Times New Roman"/>
          <w:color w:val="212121"/>
          <w:szCs w:val="24"/>
        </w:rPr>
        <w:t>Γιατί</w:t>
      </w:r>
      <w:r>
        <w:rPr>
          <w:rFonts w:eastAsia="Times New Roman"/>
          <w:color w:val="212121"/>
          <w:szCs w:val="24"/>
        </w:rPr>
        <w:t>,</w:t>
      </w:r>
      <w:r w:rsidRPr="00FA08BD">
        <w:rPr>
          <w:rFonts w:eastAsia="Times New Roman"/>
          <w:color w:val="212121"/>
          <w:szCs w:val="24"/>
        </w:rPr>
        <w:t xml:space="preserve"> </w:t>
      </w:r>
      <w:r>
        <w:rPr>
          <w:rFonts w:eastAsia="Times New Roman"/>
          <w:color w:val="212121"/>
          <w:szCs w:val="24"/>
        </w:rPr>
        <w:t>όμως,</w:t>
      </w:r>
      <w:r w:rsidRPr="00FA08BD">
        <w:rPr>
          <w:rFonts w:eastAsia="Times New Roman"/>
          <w:color w:val="212121"/>
          <w:szCs w:val="24"/>
        </w:rPr>
        <w:t xml:space="preserve"> γίνεται αυτή</w:t>
      </w:r>
      <w:r>
        <w:rPr>
          <w:rFonts w:eastAsia="Times New Roman"/>
          <w:color w:val="212121"/>
          <w:szCs w:val="24"/>
        </w:rPr>
        <w:t xml:space="preserve"> η πραγματική μεταστροφή της Αντιπολί</w:t>
      </w:r>
      <w:r w:rsidRPr="00FA08BD">
        <w:rPr>
          <w:rFonts w:eastAsia="Times New Roman"/>
          <w:color w:val="212121"/>
          <w:szCs w:val="24"/>
        </w:rPr>
        <w:t>τευσης</w:t>
      </w:r>
      <w:r>
        <w:rPr>
          <w:rFonts w:eastAsia="Times New Roman"/>
          <w:color w:val="212121"/>
          <w:szCs w:val="24"/>
        </w:rPr>
        <w:t>; Ο</w:t>
      </w:r>
      <w:r w:rsidRPr="00FA08BD">
        <w:rPr>
          <w:rFonts w:eastAsia="Times New Roman"/>
          <w:color w:val="212121"/>
          <w:szCs w:val="24"/>
        </w:rPr>
        <w:t xml:space="preserve"> κ</w:t>
      </w:r>
      <w:r>
        <w:rPr>
          <w:rFonts w:eastAsia="Times New Roman"/>
          <w:color w:val="212121"/>
          <w:szCs w:val="24"/>
        </w:rPr>
        <w:t>.</w:t>
      </w:r>
      <w:r w:rsidRPr="00FA08BD">
        <w:rPr>
          <w:rFonts w:eastAsia="Times New Roman"/>
          <w:color w:val="212121"/>
          <w:szCs w:val="24"/>
        </w:rPr>
        <w:t xml:space="preserve"> Μητσοτάκης υποθάλπει και υιοθετεί το</w:t>
      </w:r>
      <w:r>
        <w:rPr>
          <w:rFonts w:eastAsia="Times New Roman"/>
          <w:color w:val="212121"/>
          <w:szCs w:val="24"/>
        </w:rPr>
        <w:t>ν</w:t>
      </w:r>
      <w:r w:rsidRPr="00FA08BD">
        <w:rPr>
          <w:rFonts w:eastAsia="Times New Roman"/>
          <w:color w:val="212121"/>
          <w:szCs w:val="24"/>
        </w:rPr>
        <w:t xml:space="preserve"> φοβικό εθνικισμό</w:t>
      </w:r>
      <w:r>
        <w:rPr>
          <w:rFonts w:eastAsia="Times New Roman"/>
          <w:color w:val="212121"/>
          <w:szCs w:val="24"/>
        </w:rPr>
        <w:t>,</w:t>
      </w:r>
      <w:r w:rsidRPr="00FA08BD">
        <w:rPr>
          <w:rFonts w:eastAsia="Times New Roman"/>
          <w:color w:val="212121"/>
          <w:szCs w:val="24"/>
        </w:rPr>
        <w:t xml:space="preserve"> μήπως και καταφέρει </w:t>
      </w:r>
      <w:r>
        <w:rPr>
          <w:rFonts w:eastAsia="Times New Roman"/>
          <w:color w:val="212121"/>
          <w:szCs w:val="24"/>
        </w:rPr>
        <w:t>και ρίξει την Κ</w:t>
      </w:r>
      <w:r w:rsidRPr="00FA08BD">
        <w:rPr>
          <w:rFonts w:eastAsia="Times New Roman"/>
          <w:color w:val="212121"/>
          <w:szCs w:val="24"/>
        </w:rPr>
        <w:t>υβέρνηση</w:t>
      </w:r>
      <w:r>
        <w:rPr>
          <w:rFonts w:eastAsia="Times New Roman"/>
          <w:color w:val="212121"/>
          <w:szCs w:val="24"/>
        </w:rPr>
        <w:t>.</w:t>
      </w:r>
    </w:p>
    <w:p w14:paraId="77C02FE7" w14:textId="77777777" w:rsidR="006113A9" w:rsidRDefault="006B6FC4">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Εθίζει όμως έτσι το ακροατήριο του δεύτερου σε μέγεθος κόμματος</w:t>
      </w:r>
      <w:r>
        <w:rPr>
          <w:rFonts w:eastAsia="Times New Roman" w:cs="Times New Roman"/>
          <w:szCs w:val="24"/>
        </w:rPr>
        <w:t xml:space="preserve"> σε επικίνδυνες ακροδεξιές και απομονωτικές θέσεις. Αυτός είναι ο πραγματικός διχασμός, ένας εμφυλιοπολεμικός διχασμός κυριολεκτικά, γιατί η βία άρχισε εναντίον δημοσιογράφων που έκαναν τη δουλειά τους, εναντίον του Κοινοβουλίου στο οποίο οι νεοναζί επιχεί</w:t>
      </w:r>
      <w:r>
        <w:rPr>
          <w:rFonts w:eastAsia="Times New Roman" w:cs="Times New Roman"/>
          <w:szCs w:val="24"/>
        </w:rPr>
        <w:t>ρησαν να εισβά</w:t>
      </w:r>
      <w:r>
        <w:rPr>
          <w:rFonts w:eastAsia="Times New Roman" w:cs="Times New Roman"/>
          <w:szCs w:val="24"/>
        </w:rPr>
        <w:t>λ</w:t>
      </w:r>
      <w:r>
        <w:rPr>
          <w:rFonts w:eastAsia="Times New Roman" w:cs="Times New Roman"/>
          <w:szCs w:val="24"/>
        </w:rPr>
        <w:t>λουν.</w:t>
      </w:r>
    </w:p>
    <w:p w14:paraId="77C02FE8"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Γιατί αυτή η τύφλωση; Διότι τέσσερα χρόνια μετά ακόμη δεν μπορούν να συμφιλιωθούν τα δύο κόμματα με την απομάκρυνση τους από την εξουσία</w:t>
      </w:r>
      <w:r>
        <w:rPr>
          <w:rFonts w:eastAsia="Times New Roman" w:cs="Times New Roman"/>
          <w:szCs w:val="24"/>
        </w:rPr>
        <w:t>,</w:t>
      </w:r>
      <w:r>
        <w:rPr>
          <w:rFonts w:eastAsia="Times New Roman" w:cs="Times New Roman"/>
          <w:szCs w:val="24"/>
        </w:rPr>
        <w:t xml:space="preserve"> και κυρίως, διότι μετά την έξοδο από τα μνημόνια η Κυβέρνηση ισχυροποιεί το κοινωνικό της πρόσωπο</w:t>
      </w:r>
      <w:r>
        <w:rPr>
          <w:rFonts w:eastAsia="Times New Roman" w:cs="Times New Roman"/>
          <w:szCs w:val="24"/>
        </w:rPr>
        <w:t xml:space="preserve">, το κοινωνικό πρόσωπο της </w:t>
      </w:r>
      <w:r>
        <w:rPr>
          <w:rFonts w:eastAsia="Times New Roman" w:cs="Times New Roman"/>
          <w:szCs w:val="24"/>
        </w:rPr>
        <w:t>δ</w:t>
      </w:r>
      <w:r>
        <w:rPr>
          <w:rFonts w:eastAsia="Times New Roman" w:cs="Times New Roman"/>
          <w:szCs w:val="24"/>
        </w:rPr>
        <w:t>ημοκρατίας</w:t>
      </w:r>
      <w:r>
        <w:rPr>
          <w:rFonts w:eastAsia="Times New Roman" w:cs="Times New Roman"/>
          <w:szCs w:val="24"/>
        </w:rPr>
        <w:t>,</w:t>
      </w:r>
      <w:r>
        <w:rPr>
          <w:rFonts w:eastAsia="Times New Roman" w:cs="Times New Roman"/>
          <w:szCs w:val="24"/>
        </w:rPr>
        <w:t xml:space="preserve"> που χωρίς </w:t>
      </w:r>
      <w:r>
        <w:rPr>
          <w:rFonts w:eastAsia="Times New Roman" w:cs="Times New Roman"/>
          <w:szCs w:val="24"/>
        </w:rPr>
        <w:lastRenderedPageBreak/>
        <w:t xml:space="preserve">αυτό είναι ανάπηρη η </w:t>
      </w:r>
      <w:r>
        <w:rPr>
          <w:rFonts w:eastAsia="Times New Roman" w:cs="Times New Roman"/>
          <w:szCs w:val="24"/>
        </w:rPr>
        <w:t>δ</w:t>
      </w:r>
      <w:r>
        <w:rPr>
          <w:rFonts w:eastAsia="Times New Roman" w:cs="Times New Roman"/>
          <w:szCs w:val="24"/>
        </w:rPr>
        <w:t>ημοκρατία. Πρόκειται για τη θεμελίωση του κοινωνικού κράτους: Παιδεία, υγεία, κοινωνική προστασία με μέτρα ενίσχυσης της εργασίας, συλλογικές συμβάσεις, αύξηση του κατώτατου μισθού, κα</w:t>
      </w:r>
      <w:r>
        <w:rPr>
          <w:rFonts w:eastAsia="Times New Roman" w:cs="Times New Roman"/>
          <w:szCs w:val="24"/>
        </w:rPr>
        <w:t>τάργηση του υποκατώτατου, δημόσιο σύστημα ασφάλισης, κοινωνική πρόνοια για όλους με ενίσχυση σε όσους χτυπήθηκαν από την κρίση. Πρόκειται για την προστασία της πρώτης κατοικίας, για τις ρυθμίσεις για τα κόκκινα δάνεια, για τις εκατόν είκοσι δόσεις για τους</w:t>
      </w:r>
      <w:r>
        <w:rPr>
          <w:rFonts w:eastAsia="Times New Roman" w:cs="Times New Roman"/>
          <w:szCs w:val="24"/>
        </w:rPr>
        <w:t xml:space="preserve"> εγκλωβισμένους.</w:t>
      </w:r>
    </w:p>
    <w:p w14:paraId="77C02FE9"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Αυτά θέλουν να αποτρέψουν, ώστε οι άνθρωποι να γίνονται εύκολα θύματα των γυρολόγων του φόβου. Γι’ αυτό βιάζονται, δεν υπολογίζουν τίποτα ούτε τις θέσεις που υποστήριζαν μέχρι χθες ούτε τη θέση της πατρίδας μας στον σύγχρονο κόσμο ούτε την</w:t>
      </w:r>
      <w:r>
        <w:rPr>
          <w:rFonts w:eastAsia="Times New Roman" w:cs="Times New Roman"/>
          <w:szCs w:val="24"/>
        </w:rPr>
        <w:t xml:space="preserve"> ίδια τη </w:t>
      </w:r>
      <w:r>
        <w:rPr>
          <w:rFonts w:eastAsia="Times New Roman" w:cs="Times New Roman"/>
          <w:szCs w:val="24"/>
        </w:rPr>
        <w:t>δ</w:t>
      </w:r>
      <w:r>
        <w:rPr>
          <w:rFonts w:eastAsia="Times New Roman" w:cs="Times New Roman"/>
          <w:szCs w:val="24"/>
        </w:rPr>
        <w:t>ημοκρατία και χαϊδεύουν τους εχθρούς τους.</w:t>
      </w:r>
    </w:p>
    <w:p w14:paraId="77C02FEA"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Φαίνεται, όμως, πως στη Συμφωνία των Πρεσπών διάλεξαν λάθος, γιατί η </w:t>
      </w:r>
      <w:r>
        <w:rPr>
          <w:rFonts w:eastAsia="Times New Roman" w:cs="Times New Roman"/>
          <w:szCs w:val="24"/>
        </w:rPr>
        <w:t>σ</w:t>
      </w:r>
      <w:r>
        <w:rPr>
          <w:rFonts w:eastAsia="Times New Roman" w:cs="Times New Roman"/>
          <w:szCs w:val="24"/>
        </w:rPr>
        <w:t>υμφωνία διαρρηγνύει συνειδήσεις. Δεν είναι όλα συναλλαγή όπως νομίζετε ή όπως εξ ιδίων κρίνετε τα αλλότρια. Είναι και η συνείδηση που</w:t>
      </w:r>
      <w:r>
        <w:rPr>
          <w:rFonts w:eastAsia="Times New Roman" w:cs="Times New Roman"/>
          <w:szCs w:val="24"/>
        </w:rPr>
        <w:t xml:space="preserve"> καθορίζει τη στάση κάθε ανθρώπου. Αυτό το βλέπουμε μέσα στο Κοινοβούλιο, μέσα στην κοι</w:t>
      </w:r>
      <w:r>
        <w:rPr>
          <w:rFonts w:eastAsia="Times New Roman" w:cs="Times New Roman"/>
          <w:szCs w:val="24"/>
        </w:rPr>
        <w:lastRenderedPageBreak/>
        <w:t>νωνία. Διαρρηγνύονται οι συνειδήσεις. Άνθρωποι που διαφωνούν με την Κυβέρνηση</w:t>
      </w:r>
      <w:r>
        <w:rPr>
          <w:rFonts w:eastAsia="Times New Roman" w:cs="Times New Roman"/>
          <w:szCs w:val="24"/>
        </w:rPr>
        <w:t>,</w:t>
      </w:r>
      <w:r>
        <w:rPr>
          <w:rFonts w:eastAsia="Times New Roman" w:cs="Times New Roman"/>
          <w:szCs w:val="24"/>
        </w:rPr>
        <w:t xml:space="preserve"> βλέπουν τον κίνδυνο και εγείρονται. Αυτό δημιουργεί την ελπίδα μιας νέας προοδευτικής ριζο</w:t>
      </w:r>
      <w:r>
        <w:rPr>
          <w:rFonts w:eastAsia="Times New Roman" w:cs="Times New Roman"/>
          <w:szCs w:val="24"/>
        </w:rPr>
        <w:t>σπαστικής συσπείρωσης και συμμαχίας</w:t>
      </w:r>
      <w:r>
        <w:rPr>
          <w:rFonts w:eastAsia="Times New Roman" w:cs="Times New Roman"/>
          <w:szCs w:val="24"/>
        </w:rPr>
        <w:t>,</w:t>
      </w:r>
      <w:r>
        <w:rPr>
          <w:rFonts w:eastAsia="Times New Roman" w:cs="Times New Roman"/>
          <w:szCs w:val="24"/>
        </w:rPr>
        <w:t xml:space="preserve"> που διαπερνά το Κοινοβούλιο και την κοινωνία και ορθώνει ανάστημα στον διχασμό και στον φασισμό.</w:t>
      </w:r>
    </w:p>
    <w:p w14:paraId="77C02FEB"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Η εξομάλυνση των σχέσεών μας με τους γείτονες θα μας βοηθήσει να εξαλειφθούν οι φόβοι που πηγάζουν από το αιματηρό παρελθό</w:t>
      </w:r>
      <w:r>
        <w:rPr>
          <w:rFonts w:eastAsia="Times New Roman" w:cs="Times New Roman"/>
          <w:szCs w:val="24"/>
        </w:rPr>
        <w:t>ν των Βαλκανίων</w:t>
      </w:r>
      <w:r>
        <w:rPr>
          <w:rFonts w:eastAsia="Times New Roman" w:cs="Times New Roman"/>
          <w:szCs w:val="24"/>
        </w:rPr>
        <w:t>,</w:t>
      </w:r>
      <w:r>
        <w:rPr>
          <w:rFonts w:eastAsia="Times New Roman" w:cs="Times New Roman"/>
          <w:szCs w:val="24"/>
        </w:rPr>
        <w:t xml:space="preserve"> και που αναζωπυρώνονται από την κοινωνική ανασφάλεια που δημιούργησε η πολιτική του παλαιού καθεστώτος, η οποία έριξε τη χώρα στα βράχια.</w:t>
      </w:r>
    </w:p>
    <w:p w14:paraId="77C02FEC"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αύριο θα κάνουμε ένα μεγάλο βήμα για την ειρήνη, για την ανάπτυξη, την α</w:t>
      </w:r>
      <w:r>
        <w:rPr>
          <w:rFonts w:eastAsia="Times New Roman" w:cs="Times New Roman"/>
          <w:szCs w:val="24"/>
        </w:rPr>
        <w:t>λληλεγγύη των λαών στα Βαλκάνια. Η Συμφωνία των Πρεσπών θα ψηφιστεί, θα εφαρμοστεί και θα βοηθήσει τη χώρα να πάει μπροστά.</w:t>
      </w:r>
    </w:p>
    <w:p w14:paraId="77C02FED" w14:textId="77777777" w:rsidR="006113A9" w:rsidRDefault="006B6FC4">
      <w:pPr>
        <w:spacing w:line="600" w:lineRule="auto"/>
        <w:ind w:firstLine="709"/>
        <w:contextualSpacing/>
        <w:jc w:val="center"/>
        <w:rPr>
          <w:rFonts w:eastAsia="Times New Roman" w:cs="Times New Roman"/>
          <w:szCs w:val="24"/>
        </w:rPr>
      </w:pPr>
      <w:r w:rsidRPr="001F37D9">
        <w:rPr>
          <w:rFonts w:eastAsia="Times New Roman" w:cs="Times New Roman"/>
          <w:szCs w:val="24"/>
        </w:rPr>
        <w:t>(Χειροκροτήματα από την πτέρυγα του ΣΥΡΙΖΑ)</w:t>
      </w:r>
    </w:p>
    <w:p w14:paraId="77C02FEE" w14:textId="77777777" w:rsidR="006113A9" w:rsidRDefault="006B6FC4">
      <w:pPr>
        <w:spacing w:line="600" w:lineRule="auto"/>
        <w:ind w:firstLine="720"/>
        <w:contextualSpacing/>
        <w:jc w:val="both"/>
        <w:rPr>
          <w:rFonts w:eastAsia="Times New Roman" w:cs="Times New Roman"/>
          <w:szCs w:val="24"/>
        </w:rPr>
      </w:pPr>
      <w:r w:rsidRPr="00FA52C7">
        <w:rPr>
          <w:rFonts w:eastAsia="Times New Roman" w:cs="Times New Roman"/>
          <w:b/>
          <w:szCs w:val="24"/>
        </w:rPr>
        <w:t>ΠΡΟΕΔΡΕΥΩΝ (Σπυρίδων Λυκούδης):</w:t>
      </w:r>
      <w:r>
        <w:rPr>
          <w:rFonts w:eastAsia="Times New Roman" w:cs="Times New Roman"/>
          <w:szCs w:val="24"/>
        </w:rPr>
        <w:t xml:space="preserve"> Ευχαριστώ, κυρία Υπουργέ.</w:t>
      </w:r>
    </w:p>
    <w:p w14:paraId="77C02FEF" w14:textId="77777777" w:rsidR="006113A9" w:rsidRDefault="006B6FC4">
      <w:pPr>
        <w:spacing w:line="600" w:lineRule="auto"/>
        <w:ind w:firstLine="720"/>
        <w:contextualSpacing/>
        <w:jc w:val="both"/>
        <w:rPr>
          <w:rFonts w:eastAsia="Times New Roman" w:cs="Times New Roman"/>
        </w:rPr>
      </w:pPr>
      <w:r w:rsidRPr="00E860FA">
        <w:rPr>
          <w:rFonts w:eastAsia="Times New Roman" w:cs="Times New Roman"/>
        </w:rPr>
        <w:lastRenderedPageBreak/>
        <w:t xml:space="preserve">Κυρίες και κύριοι συνάδελφοι, </w:t>
      </w:r>
      <w:r w:rsidRPr="00E860FA">
        <w:rPr>
          <w:rFonts w:eastAsia="Times New Roman" w:cs="Times New Roman"/>
        </w:rPr>
        <w:t>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w:t>
      </w:r>
      <w:r w:rsidRPr="00E860FA">
        <w:rPr>
          <w:rFonts w:eastAsia="Times New Roman" w:cs="Times New Roman"/>
        </w:rPr>
        <w:t xml:space="preserve">ργίας της Βουλής, </w:t>
      </w:r>
      <w:r>
        <w:rPr>
          <w:rFonts w:eastAsia="Times New Roman" w:cs="Times New Roman"/>
        </w:rPr>
        <w:t>σαράντα ένας</w:t>
      </w:r>
      <w:r w:rsidRPr="00E860FA">
        <w:rPr>
          <w:rFonts w:eastAsia="Times New Roman" w:cs="Times New Roman"/>
        </w:rPr>
        <w:t xml:space="preserve"> μαθητές και μαθήτριες και </w:t>
      </w:r>
      <w:r>
        <w:rPr>
          <w:rFonts w:eastAsia="Times New Roman" w:cs="Times New Roman"/>
        </w:rPr>
        <w:t>δύο</w:t>
      </w:r>
      <w:r w:rsidRPr="00E860FA">
        <w:rPr>
          <w:rFonts w:eastAsia="Times New Roman" w:cs="Times New Roman"/>
        </w:rPr>
        <w:t xml:space="preserve"> εκπαιδευτικοί συνοδοί τους από το </w:t>
      </w:r>
      <w:r>
        <w:rPr>
          <w:rFonts w:eastAsia="Times New Roman" w:cs="Times New Roman"/>
        </w:rPr>
        <w:t xml:space="preserve">Γυμνάσιο Λουτρακίου </w:t>
      </w:r>
      <w:r>
        <w:rPr>
          <w:rFonts w:eastAsia="Times New Roman" w:cs="Times New Roman"/>
        </w:rPr>
        <w:t>δεύτερο τ</w:t>
      </w:r>
      <w:r>
        <w:rPr>
          <w:rFonts w:eastAsia="Times New Roman" w:cs="Times New Roman"/>
        </w:rPr>
        <w:t>μήμα.</w:t>
      </w:r>
    </w:p>
    <w:p w14:paraId="77C02FF0" w14:textId="77777777" w:rsidR="006113A9" w:rsidRDefault="006B6FC4">
      <w:pPr>
        <w:spacing w:line="600" w:lineRule="auto"/>
        <w:ind w:firstLine="720"/>
        <w:contextualSpacing/>
        <w:jc w:val="both"/>
        <w:rPr>
          <w:rFonts w:eastAsia="Times New Roman" w:cs="Times New Roman"/>
        </w:rPr>
      </w:pPr>
      <w:r>
        <w:rPr>
          <w:rFonts w:eastAsia="Times New Roman" w:cs="Times New Roman"/>
        </w:rPr>
        <w:t>Κ</w:t>
      </w:r>
      <w:r w:rsidRPr="00E860FA">
        <w:rPr>
          <w:rFonts w:eastAsia="Times New Roman" w:cs="Times New Roman"/>
        </w:rPr>
        <w:t>αλώ</w:t>
      </w:r>
      <w:r>
        <w:rPr>
          <w:rFonts w:eastAsia="Times New Roman" w:cs="Times New Roman"/>
        </w:rPr>
        <w:t xml:space="preserve">ς ήρθατε στο </w:t>
      </w:r>
      <w:r>
        <w:rPr>
          <w:rFonts w:eastAsia="Times New Roman" w:cs="Times New Roman"/>
        </w:rPr>
        <w:t>ε</w:t>
      </w:r>
      <w:r>
        <w:rPr>
          <w:rFonts w:eastAsia="Times New Roman" w:cs="Times New Roman"/>
        </w:rPr>
        <w:t>λληνικό Κοινοβούλιο.</w:t>
      </w:r>
    </w:p>
    <w:p w14:paraId="77C02FF1" w14:textId="77777777" w:rsidR="006113A9" w:rsidRDefault="006B6FC4">
      <w:pPr>
        <w:spacing w:line="600" w:lineRule="auto"/>
        <w:ind w:firstLine="709"/>
        <w:contextualSpacing/>
        <w:jc w:val="center"/>
        <w:rPr>
          <w:rFonts w:eastAsia="Times New Roman" w:cs="Times New Roman"/>
          <w:szCs w:val="24"/>
        </w:rPr>
      </w:pPr>
      <w:r w:rsidRPr="004D1F57">
        <w:rPr>
          <w:rFonts w:eastAsia="Times New Roman" w:cs="Times New Roman"/>
          <w:szCs w:val="24"/>
        </w:rPr>
        <w:t>(Χειροκροτήματα απ</w:t>
      </w:r>
      <w:r>
        <w:rPr>
          <w:rFonts w:eastAsia="Times New Roman" w:cs="Times New Roman"/>
          <w:szCs w:val="24"/>
        </w:rPr>
        <w:t>’</w:t>
      </w:r>
      <w:r w:rsidRPr="004D1F57">
        <w:rPr>
          <w:rFonts w:eastAsia="Times New Roman" w:cs="Times New Roman"/>
          <w:szCs w:val="24"/>
        </w:rPr>
        <w:t xml:space="preserve"> όλες τις πτέρυγες της Βουλής)</w:t>
      </w:r>
    </w:p>
    <w:p w14:paraId="77C02FF2"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Ο συνάδελφος κ. Σαχινίδης από τη </w:t>
      </w:r>
      <w:r>
        <w:rPr>
          <w:rFonts w:eastAsia="Times New Roman" w:cs="Times New Roman"/>
          <w:szCs w:val="24"/>
        </w:rPr>
        <w:t>Χρυσή Αυγή έχει τον λόγο.</w:t>
      </w:r>
    </w:p>
    <w:p w14:paraId="77C02FF3"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Ευχαριστώ, κύριε Πρόεδρε.</w:t>
      </w:r>
    </w:p>
    <w:p w14:paraId="77C02FF4"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όμως, όσο παράδοξο και αν ακούγεται, η σημερινή συζήτηση για την κύρωση έχει και κάποια καλά. Ακούσαμε -ίσως και για πρώτη φορά από το στόμα πάρα πολλών Βουλευτών- τη λέξη πατρίδα,</w:t>
      </w:r>
      <w:r>
        <w:rPr>
          <w:rFonts w:eastAsia="Times New Roman" w:cs="Times New Roman"/>
          <w:szCs w:val="24"/>
        </w:rPr>
        <w:t xml:space="preserve"> την οποία εσείς του συνταγματικού τόξου είχατε ξεχάσει. Άλλο ένα καλό που προέκυψε</w:t>
      </w:r>
      <w:r>
        <w:rPr>
          <w:rFonts w:eastAsia="Times New Roman" w:cs="Times New Roman"/>
          <w:szCs w:val="24"/>
        </w:rPr>
        <w:t>,</w:t>
      </w:r>
      <w:r>
        <w:rPr>
          <w:rFonts w:eastAsia="Times New Roman" w:cs="Times New Roman"/>
          <w:szCs w:val="24"/>
        </w:rPr>
        <w:t xml:space="preserve"> είναι ότι πολλοί που δεν </w:t>
      </w:r>
      <w:r>
        <w:rPr>
          <w:rFonts w:eastAsia="Times New Roman" w:cs="Times New Roman"/>
          <w:szCs w:val="24"/>
        </w:rPr>
        <w:lastRenderedPageBreak/>
        <w:t>γνώριζαν ιστορία, μέσα από αυτή τη συζήτηση θα μάθουν ιστορία. Υπάρχει έστω και ένα μικρό φωτεινό παράθυρο.</w:t>
      </w:r>
    </w:p>
    <w:p w14:paraId="77C02FF5"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Ήθελα να ρωτήσω, όμως, όλους εσάς του </w:t>
      </w:r>
      <w:r>
        <w:rPr>
          <w:rFonts w:eastAsia="Times New Roman" w:cs="Times New Roman"/>
          <w:szCs w:val="24"/>
        </w:rPr>
        <w:t>συνταγματικού τόξου -όποιος θέλει μπορεί να απαντήσει- το εξής: Εάν οι Έλληνες σε αυτή τη χώρα ήταν μειονότητα, θα τους αντιμετωπίζατε, όπως αντιμετωπίζετε τους υπόλοιπους ή θα συνεχίζατε να είστε μισέλληνες; Κανείς δεν αναφέρθηκε στο πόσους κινδύνους κρύβ</w:t>
      </w:r>
      <w:r>
        <w:rPr>
          <w:rFonts w:eastAsia="Times New Roman" w:cs="Times New Roman"/>
          <w:szCs w:val="24"/>
        </w:rPr>
        <w:t xml:space="preserve">ουν οι τροπολογίες που κατατέθηκαν στη Βουλή των Σκοπίων εις ό,τι αφορά στις αλλαγές του </w:t>
      </w:r>
      <w:r>
        <w:rPr>
          <w:rFonts w:eastAsia="Times New Roman" w:cs="Times New Roman"/>
          <w:szCs w:val="24"/>
        </w:rPr>
        <w:t>σ</w:t>
      </w:r>
      <w:r>
        <w:rPr>
          <w:rFonts w:eastAsia="Times New Roman" w:cs="Times New Roman"/>
          <w:szCs w:val="24"/>
        </w:rPr>
        <w:t>υντάγματος των Σκοπιανών, προκειμένου να εναρμονιστούν με τη λεγόμενη Συμφωνία των Πρεσπών.</w:t>
      </w:r>
    </w:p>
    <w:p w14:paraId="77C02FF6"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Όσα προωθούνται σήμερα, όμως, προς κύρωση στη Βουλή των Ελλήνων</w:t>
      </w:r>
      <w:r>
        <w:rPr>
          <w:rFonts w:eastAsia="Times New Roman" w:cs="Times New Roman"/>
          <w:szCs w:val="24"/>
        </w:rPr>
        <w:t>,</w:t>
      </w:r>
      <w:r>
        <w:rPr>
          <w:rFonts w:eastAsia="Times New Roman" w:cs="Times New Roman"/>
          <w:szCs w:val="24"/>
        </w:rPr>
        <w:t xml:space="preserve"> είναι εθν</w:t>
      </w:r>
      <w:r>
        <w:rPr>
          <w:rFonts w:eastAsia="Times New Roman" w:cs="Times New Roman"/>
          <w:szCs w:val="24"/>
        </w:rPr>
        <w:t xml:space="preserve">ικώς επιζήμια, είναι επικίνδυνα για την ελληνική εθνική και εδαφική ακεραιότητα της πατρίδας </w:t>
      </w:r>
      <w:r>
        <w:rPr>
          <w:rFonts w:eastAsia="Times New Roman" w:cs="Times New Roman"/>
          <w:szCs w:val="24"/>
        </w:rPr>
        <w:t>μας,</w:t>
      </w:r>
      <w:r>
        <w:rPr>
          <w:rFonts w:eastAsia="Times New Roman" w:cs="Times New Roman"/>
          <w:szCs w:val="24"/>
        </w:rPr>
        <w:t xml:space="preserve"> και είναι άκρως υποτιμητικά για τη νοημοσύνη της ελληνικής διπλωματίας, του ελληνικού Υπουργείου Εξωτερικών, της </w:t>
      </w:r>
      <w:r>
        <w:rPr>
          <w:rFonts w:eastAsia="Times New Roman" w:cs="Times New Roman"/>
          <w:szCs w:val="24"/>
        </w:rPr>
        <w:t>ε</w:t>
      </w:r>
      <w:r>
        <w:rPr>
          <w:rFonts w:eastAsia="Times New Roman" w:cs="Times New Roman"/>
          <w:szCs w:val="24"/>
        </w:rPr>
        <w:t>λληνικής Κυβέρνησης αλλά και του ελληνικού λ</w:t>
      </w:r>
      <w:r>
        <w:rPr>
          <w:rFonts w:eastAsia="Times New Roman" w:cs="Times New Roman"/>
          <w:szCs w:val="24"/>
        </w:rPr>
        <w:t>αού. Όσοι συνταχθούν υπέρ της Συμφωνίας των Πρεσπών</w:t>
      </w:r>
      <w:r>
        <w:rPr>
          <w:rFonts w:eastAsia="Times New Roman" w:cs="Times New Roman"/>
          <w:szCs w:val="24"/>
        </w:rPr>
        <w:t>,</w:t>
      </w:r>
      <w:r>
        <w:rPr>
          <w:rFonts w:eastAsia="Times New Roman" w:cs="Times New Roman"/>
          <w:szCs w:val="24"/>
        </w:rPr>
        <w:t xml:space="preserve"> παραβιάζουν τον όρκο που έχουν δώσει απέναντι στον ελληνικό λαό, ψηφίζοντας υπέρ της </w:t>
      </w:r>
      <w:r>
        <w:rPr>
          <w:rFonts w:eastAsia="Times New Roman" w:cs="Times New Roman"/>
          <w:szCs w:val="24"/>
        </w:rPr>
        <w:lastRenderedPageBreak/>
        <w:t xml:space="preserve">αντισυνταγματικής αυτής </w:t>
      </w:r>
      <w:r>
        <w:rPr>
          <w:rFonts w:eastAsia="Times New Roman" w:cs="Times New Roman"/>
          <w:szCs w:val="24"/>
        </w:rPr>
        <w:t>σ</w:t>
      </w:r>
      <w:r>
        <w:rPr>
          <w:rFonts w:eastAsia="Times New Roman" w:cs="Times New Roman"/>
          <w:szCs w:val="24"/>
        </w:rPr>
        <w:t>υμφωνίας, η οποία παραβιάζει και απειλεί ζωτικά κυριαρχικά συμφέροντα της Ελλάδας.</w:t>
      </w:r>
    </w:p>
    <w:p w14:paraId="77C02FF7"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Εάν, όμως,</w:t>
      </w:r>
      <w:r>
        <w:rPr>
          <w:rFonts w:eastAsia="Times New Roman" w:cs="Times New Roman"/>
          <w:szCs w:val="24"/>
        </w:rPr>
        <w:t xml:space="preserve"> παρ’ ελπίδα υπάρξει μια πλειοψηφία αντιπροσώπων του λαού που θα υπερψηφίσει τη Συμφωνία των Πρεσπών, παραβιάζοντας το Σύνταγμα και τον όρκο τους, να έχουν υπ’ όψιν τους ότι η εν λόγω </w:t>
      </w:r>
      <w:r>
        <w:rPr>
          <w:rFonts w:eastAsia="Times New Roman" w:cs="Times New Roman"/>
          <w:szCs w:val="24"/>
        </w:rPr>
        <w:t>σ</w:t>
      </w:r>
      <w:r>
        <w:rPr>
          <w:rFonts w:eastAsia="Times New Roman" w:cs="Times New Roman"/>
          <w:szCs w:val="24"/>
        </w:rPr>
        <w:t>υμφωνία</w:t>
      </w:r>
      <w:r>
        <w:rPr>
          <w:rFonts w:eastAsia="Times New Roman" w:cs="Times New Roman"/>
          <w:szCs w:val="24"/>
        </w:rPr>
        <w:t>,</w:t>
      </w:r>
      <w:r>
        <w:rPr>
          <w:rFonts w:eastAsia="Times New Roman" w:cs="Times New Roman"/>
          <w:szCs w:val="24"/>
        </w:rPr>
        <w:t xml:space="preserve"> δεν θα έχει καμμία απολύτως ισχύ και δεν δημιουργεί καμμία απο</w:t>
      </w:r>
      <w:r>
        <w:rPr>
          <w:rFonts w:eastAsia="Times New Roman" w:cs="Times New Roman"/>
          <w:szCs w:val="24"/>
        </w:rPr>
        <w:t>λύτως υποχρέωση στην Ελλάδα. Την επομένη μπορεί ο ελληνικός λαός -και έχει το δικαίωμα και την υποχρέωση- να συνεχίσει τον αγώνα, ούτως ώστε να την καταργήσει.</w:t>
      </w:r>
    </w:p>
    <w:p w14:paraId="77C02FF8"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Έγιναν αναφορές και υπήρξαν ανησυχίες από πάρα πολλούς ομιλητές σχετικά με την άνοδο του εθνικισ</w:t>
      </w:r>
      <w:r>
        <w:rPr>
          <w:rFonts w:eastAsia="Times New Roman" w:cs="Times New Roman"/>
          <w:szCs w:val="24"/>
        </w:rPr>
        <w:t>μού. Μας βλέπατε στον ύπνο σας, είχαμε γίνει ο εφιάλτης σας. Σίγουρα θα μας βλέπετε από εδώ και πέρα και στο ξύπνιο σας. Αλήθεια, όμως, δεν μας είπατε τι φοβάστε, δεν μας είπατε τι στοιχεία έχετε, τι ενημέρωση έχετε και δεν μας λέτε δημοσκοπικά</w:t>
      </w:r>
      <w:r>
        <w:rPr>
          <w:rFonts w:eastAsia="Times New Roman" w:cs="Times New Roman"/>
          <w:szCs w:val="24"/>
        </w:rPr>
        <w:t>,</w:t>
      </w:r>
      <w:r>
        <w:rPr>
          <w:rFonts w:eastAsia="Times New Roman" w:cs="Times New Roman"/>
          <w:szCs w:val="24"/>
        </w:rPr>
        <w:t xml:space="preserve"> πού βρίσκε</w:t>
      </w:r>
      <w:r>
        <w:rPr>
          <w:rFonts w:eastAsia="Times New Roman" w:cs="Times New Roman"/>
          <w:szCs w:val="24"/>
        </w:rPr>
        <w:t>ται αυτή τη στιγμή το εθνικιστικό κίνημα.</w:t>
      </w:r>
    </w:p>
    <w:p w14:paraId="77C02FF9"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Αναφέρθηκαν πάρα πολλοί όλες αυτές τις μέρες -και στις επιτροπές και από τους προλαλήσαντες- σχετικά με το τι διακυβεύεται να χάσει η Ελλάδα ή τι έχανε τόσα χρόνια</w:t>
      </w:r>
      <w:r>
        <w:rPr>
          <w:rFonts w:eastAsia="Times New Roman" w:cs="Times New Roman"/>
          <w:szCs w:val="24"/>
        </w:rPr>
        <w:t>,</w:t>
      </w:r>
      <w:r>
        <w:rPr>
          <w:rFonts w:eastAsia="Times New Roman" w:cs="Times New Roman"/>
          <w:szCs w:val="24"/>
        </w:rPr>
        <w:t xml:space="preserve"> που δεν υπήρχε λύση σε ένα λεγόμενο πρόβλημα. Ζήτ</w:t>
      </w:r>
      <w:r>
        <w:rPr>
          <w:rFonts w:eastAsia="Times New Roman" w:cs="Times New Roman"/>
          <w:szCs w:val="24"/>
        </w:rPr>
        <w:t xml:space="preserve">ησα και στις </w:t>
      </w:r>
      <w:r>
        <w:rPr>
          <w:rFonts w:eastAsia="Times New Roman" w:cs="Times New Roman"/>
          <w:szCs w:val="24"/>
        </w:rPr>
        <w:t>ε</w:t>
      </w:r>
      <w:r>
        <w:rPr>
          <w:rFonts w:eastAsia="Times New Roman" w:cs="Times New Roman"/>
          <w:szCs w:val="24"/>
        </w:rPr>
        <w:t xml:space="preserve">πιτροπές από τον Υπουργό, τον κ. Κατρούγκαλο, να μου αριθμήσει έστω και ένα το οποίο θα χάσουμε, αν δεν επιτευχθεί αυτή η </w:t>
      </w:r>
      <w:r>
        <w:rPr>
          <w:rFonts w:eastAsia="Times New Roman" w:cs="Times New Roman"/>
          <w:szCs w:val="24"/>
        </w:rPr>
        <w:t>σ</w:t>
      </w:r>
      <w:r>
        <w:rPr>
          <w:rFonts w:eastAsia="Times New Roman" w:cs="Times New Roman"/>
          <w:szCs w:val="24"/>
        </w:rPr>
        <w:t>υμφωνία.</w:t>
      </w:r>
    </w:p>
    <w:p w14:paraId="77C02FFA"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Υπήρξε μια απόλυτη ταύτιση του δημοκρατικού τόξου επανειλημμένα και στις </w:t>
      </w:r>
      <w:r>
        <w:rPr>
          <w:rFonts w:eastAsia="Times New Roman" w:cs="Times New Roman"/>
          <w:szCs w:val="24"/>
        </w:rPr>
        <w:t>ε</w:t>
      </w:r>
      <w:r>
        <w:rPr>
          <w:rFonts w:eastAsia="Times New Roman" w:cs="Times New Roman"/>
          <w:szCs w:val="24"/>
        </w:rPr>
        <w:t>πιτροπές, αλλά και ο αγορητής μας, ο</w:t>
      </w:r>
      <w:r>
        <w:rPr>
          <w:rFonts w:eastAsia="Times New Roman" w:cs="Times New Roman"/>
          <w:szCs w:val="24"/>
        </w:rPr>
        <w:t xml:space="preserve"> Ηλίας Κασιδιάρης, με επιχειρήματα απέδειξε ότι είναι παράνομη και αντισυνταγματική η σημερινή συζήτηση. Οι απαντήσεις σας ήταν με φωνασκίες. Η δε Νέα Δημοκρατία δεν ξέχασε για άλλη μια φορά σήμερα να τιμήσει τους αγώνες της Αριστεράς, κάτι που κάνει συνεχ</w:t>
      </w:r>
      <w:r>
        <w:rPr>
          <w:rFonts w:eastAsia="Times New Roman" w:cs="Times New Roman"/>
          <w:szCs w:val="24"/>
        </w:rPr>
        <w:t xml:space="preserve">ώς. Έχει πει ο ίδιος ο Αρχηγός τους -και το είπα και στην </w:t>
      </w:r>
      <w:r>
        <w:rPr>
          <w:rFonts w:eastAsia="Times New Roman" w:cs="Times New Roman"/>
          <w:szCs w:val="24"/>
        </w:rPr>
        <w:t>ε</w:t>
      </w:r>
      <w:r>
        <w:rPr>
          <w:rFonts w:eastAsia="Times New Roman" w:cs="Times New Roman"/>
          <w:szCs w:val="24"/>
        </w:rPr>
        <w:t>πιτροπή, αλλά θα το αναφέρω και άλλη μια φορά εδώ- ότι τιμά τους αγώνες της Αριστεράς, τους αγώνες της Αριστεράς που του στέρησαν ένα μέλος της οικογενείας του.</w:t>
      </w:r>
    </w:p>
    <w:p w14:paraId="77C02FFB"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Εμείς δεν τιμούμε κανέναν αγώνα καμμ</w:t>
      </w:r>
      <w:r>
        <w:rPr>
          <w:rFonts w:eastAsia="Times New Roman" w:cs="Times New Roman"/>
          <w:szCs w:val="24"/>
        </w:rPr>
        <w:t>ιάς</w:t>
      </w:r>
      <w:r>
        <w:rPr>
          <w:rFonts w:eastAsia="Times New Roman" w:cs="Times New Roman"/>
          <w:szCs w:val="24"/>
        </w:rPr>
        <w:t xml:space="preserve"> Αριστεράς.</w:t>
      </w:r>
    </w:p>
    <w:p w14:paraId="77C02FFC"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άρθρο 108 του ελληνικού Συντάγματος αναφέρεται ότι το ελληνικό κράτος μεριμνά για τη ζωή του </w:t>
      </w:r>
      <w:r>
        <w:rPr>
          <w:rFonts w:eastAsia="Times New Roman" w:cs="Times New Roman"/>
          <w:szCs w:val="24"/>
        </w:rPr>
        <w:t>Α</w:t>
      </w:r>
      <w:r>
        <w:rPr>
          <w:rFonts w:eastAsia="Times New Roman" w:cs="Times New Roman"/>
          <w:szCs w:val="24"/>
        </w:rPr>
        <w:t xml:space="preserve">πόδημου </w:t>
      </w:r>
      <w:r>
        <w:rPr>
          <w:rFonts w:eastAsia="Times New Roman" w:cs="Times New Roman"/>
          <w:szCs w:val="24"/>
        </w:rPr>
        <w:t>ε</w:t>
      </w:r>
      <w:r>
        <w:rPr>
          <w:rFonts w:eastAsia="Times New Roman" w:cs="Times New Roman"/>
          <w:szCs w:val="24"/>
        </w:rPr>
        <w:t>λληνισμού και τη διατήρηση των δεσμών του με τη μητέρα πατρίδα, καθώς και για την παιδεία και την κοινωνική και επαγγελματική προαγωγή</w:t>
      </w:r>
      <w:r>
        <w:rPr>
          <w:rFonts w:eastAsia="Times New Roman" w:cs="Times New Roman"/>
          <w:szCs w:val="24"/>
        </w:rPr>
        <w:t xml:space="preserve"> των Ελλήνων οι οποίοι εργάζονται έξω από την επικράτεια. Δεν συμβαίνει αυτό, διότι σε όλες τις αναφορές που έχουν γίνει στις συζητήσεις και στη Συμφωνία των Πρεσπών -αναφέρει βλάχικη, αναφέρει μειονότητα Ρομά- πουθενά μα πουθενά δεν αναφέρεται το κομμάτι </w:t>
      </w:r>
      <w:r>
        <w:rPr>
          <w:rFonts w:eastAsia="Times New Roman" w:cs="Times New Roman"/>
          <w:szCs w:val="24"/>
        </w:rPr>
        <w:t xml:space="preserve">του </w:t>
      </w:r>
      <w:r>
        <w:rPr>
          <w:rFonts w:eastAsia="Times New Roman" w:cs="Times New Roman"/>
          <w:szCs w:val="24"/>
        </w:rPr>
        <w:t>Ε</w:t>
      </w:r>
      <w:r>
        <w:rPr>
          <w:rFonts w:eastAsia="Times New Roman" w:cs="Times New Roman"/>
          <w:szCs w:val="24"/>
        </w:rPr>
        <w:t>λληνισμού.</w:t>
      </w:r>
    </w:p>
    <w:p w14:paraId="77C02FFD"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Χθες σε μια τελείως άσχετη </w:t>
      </w:r>
      <w:r>
        <w:rPr>
          <w:rFonts w:eastAsia="Times New Roman" w:cs="Times New Roman"/>
          <w:szCs w:val="24"/>
        </w:rPr>
        <w:t>ε</w:t>
      </w:r>
      <w:r>
        <w:rPr>
          <w:rFonts w:eastAsia="Times New Roman" w:cs="Times New Roman"/>
          <w:szCs w:val="24"/>
        </w:rPr>
        <w:t xml:space="preserve">πιτροπή -η αλήθεια είναι ότι δεν περίμενα να μου δοθεί η ευκαιρία- έκανε το λάθος για άλλη μια φορά ένας Υπουργός σας, ο Αναπληρωτής Υπουργός κ. Φάμελλος, να αναφέρει στη συζήτηση στην </w:t>
      </w:r>
      <w:r>
        <w:rPr>
          <w:rFonts w:eastAsia="Times New Roman" w:cs="Times New Roman"/>
          <w:szCs w:val="24"/>
        </w:rPr>
        <w:t>ε</w:t>
      </w:r>
      <w:r>
        <w:rPr>
          <w:rFonts w:eastAsia="Times New Roman" w:cs="Times New Roman"/>
          <w:szCs w:val="24"/>
        </w:rPr>
        <w:t>πιτροπή</w:t>
      </w:r>
      <w:r>
        <w:rPr>
          <w:rFonts w:eastAsia="Times New Roman" w:cs="Times New Roman"/>
          <w:szCs w:val="24"/>
        </w:rPr>
        <w:t>,</w:t>
      </w:r>
      <w:r>
        <w:rPr>
          <w:rFonts w:eastAsia="Times New Roman" w:cs="Times New Roman"/>
          <w:szCs w:val="24"/>
        </w:rPr>
        <w:t xml:space="preserve"> για την ενέργεια </w:t>
      </w:r>
      <w:r>
        <w:rPr>
          <w:rFonts w:eastAsia="Times New Roman" w:cs="Times New Roman"/>
          <w:szCs w:val="24"/>
        </w:rPr>
        <w:t>και το κλίμα ότι έχει άμεση σχέση με τις πολιτικές εξελίξεις, με τη Συμφωνία των Πρεσπών και τα σύνορά μας στα βόρεια.</w:t>
      </w:r>
    </w:p>
    <w:p w14:paraId="77C02FFE"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Όταν πήρα τον λόγο, τον ρώτησα ευθέως: Είστε σίγουρος για αυτό που είπατε; Με κοίταξε και κούνησε απλώς καταφατικά το κεφάλι του. Όταν, ό</w:t>
      </w:r>
      <w:r>
        <w:rPr>
          <w:rFonts w:eastAsia="Times New Roman" w:cs="Times New Roman"/>
          <w:szCs w:val="24"/>
        </w:rPr>
        <w:t>μως, του ζήτησα να απαντήσει σε μια ε</w:t>
      </w:r>
      <w:r>
        <w:rPr>
          <w:rFonts w:eastAsia="Times New Roman" w:cs="Times New Roman"/>
          <w:szCs w:val="24"/>
        </w:rPr>
        <w:lastRenderedPageBreak/>
        <w:t>ρώτηση του συναγωνιστή Νίκου Κούζηλου, του Βουλευτή Α’ Πειραιώς, που κατατέθηκε στις 11-10-2018 σχετικά με την εξαγορά της ηλεκτρικής εταιρείας των Σκοπίων, της οποίας τα χρήματα δαπανήθηκαν εξ ολοκλήρου στον προεκλογικ</w:t>
      </w:r>
      <w:r>
        <w:rPr>
          <w:rFonts w:eastAsia="Times New Roman" w:cs="Times New Roman"/>
          <w:szCs w:val="24"/>
        </w:rPr>
        <w:t>ό αγώνα του Ζάεφ, απλώς αποχώρησε. Τι έλεγε αυτή η ερώτηση η οποία δεν έχει απαντηθεί; Περιμένουμε να απαντηθεί από κάποιον αρμόδιο Υπουργό.</w:t>
      </w:r>
    </w:p>
    <w:p w14:paraId="77C02FFF"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Η εταιρεία, λοιπόν, αυτή είχε κύκλο εργασιών 87,2 εκατομμύρια ευρώ και είχε καταγράψει ζημιές 5,4 εκατομμύρια ευρώ.</w:t>
      </w:r>
      <w:r>
        <w:rPr>
          <w:rFonts w:eastAsia="Times New Roman" w:cs="Times New Roman"/>
          <w:szCs w:val="24"/>
        </w:rPr>
        <w:t xml:space="preserve"> Το σύνολο των περιουσιακών της στοιχείων ήταν 600.400 ευρώ. Πουλήθηκε για 5,2 εκατομμύρια ευρώ και εξαγοράστηκε από τη ΔΕΗ. Αυτό λειτούργησε ως σωτήρια λέμβος.</w:t>
      </w:r>
    </w:p>
    <w:p w14:paraId="77C03000"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Η πλάκα ξέρετε ποια είναι; Δεν μπορεί να υπάρχουν τόσες συμπτώσεις. Δεν μπορεί ακριβώς το ποσό </w:t>
      </w:r>
      <w:r>
        <w:rPr>
          <w:rFonts w:eastAsia="Times New Roman" w:cs="Times New Roman"/>
          <w:szCs w:val="24"/>
        </w:rPr>
        <w:t>που χρησιμοποιήθηκε για την εξαγορά της σκοπιανής ηλεκτρικής εταιρείας</w:t>
      </w:r>
      <w:r>
        <w:rPr>
          <w:rFonts w:eastAsia="Times New Roman" w:cs="Times New Roman"/>
          <w:szCs w:val="24"/>
        </w:rPr>
        <w:t>,</w:t>
      </w:r>
      <w:r>
        <w:rPr>
          <w:rFonts w:eastAsia="Times New Roman" w:cs="Times New Roman"/>
          <w:szCs w:val="24"/>
        </w:rPr>
        <w:t xml:space="preserve"> να ήταν το ποσό που δαπάνησε ο Ζάεφ για τον προεκλογικό του αγώνα. Προέκυψαν κάποια ερωτήματα τα οποία δεν απαντήθηκαν ποτέ, για το αν ελέγχθηκαν κρατικά συμβόλαια, για το αν και </w:t>
      </w:r>
      <w:r>
        <w:rPr>
          <w:rFonts w:eastAsia="Times New Roman" w:cs="Times New Roman"/>
          <w:szCs w:val="24"/>
        </w:rPr>
        <w:lastRenderedPageBreak/>
        <w:t>ποιος</w:t>
      </w:r>
      <w:r>
        <w:rPr>
          <w:rFonts w:eastAsia="Times New Roman" w:cs="Times New Roman"/>
          <w:szCs w:val="24"/>
        </w:rPr>
        <w:t xml:space="preserve"> -ποια στελέχη ποιων εταιρειών- είχε διενεργήσει ελέγχους</w:t>
      </w:r>
      <w:r>
        <w:rPr>
          <w:rFonts w:eastAsia="Times New Roman" w:cs="Times New Roman"/>
          <w:szCs w:val="24"/>
        </w:rPr>
        <w:t>,</w:t>
      </w:r>
      <w:r>
        <w:rPr>
          <w:rFonts w:eastAsia="Times New Roman" w:cs="Times New Roman"/>
          <w:szCs w:val="24"/>
        </w:rPr>
        <w:t xml:space="preserve"> για το αν πρέπει να γίνει αυτή η αγοραπωλησία.</w:t>
      </w:r>
    </w:p>
    <w:p w14:paraId="77C03001"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Όπως καταλαβαίνετε, πραγματικά είστε όλοι σας στα σκάνδαλα μέχρι τον λαιμό. Γι’ αυτό, άλλωστε, δεν είναι τυχαίο το ότι συμβαδίζετε σε όλα τα δύσκολα. </w:t>
      </w:r>
      <w:r>
        <w:rPr>
          <w:rFonts w:eastAsia="Times New Roman" w:cs="Times New Roman"/>
          <w:szCs w:val="24"/>
        </w:rPr>
        <w:t>Δεν περιμέναμε κάτι διαφορετικό. Εμείς αποδείξαμε ότι</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όχι απλά αισθανόμαστε αλλά είμαστε και πατριώτες, με το ότι όταν οι Ανεξάρτητοι Έλληνες κατέθεσαν μία πρόταση αντισυνταγματικότητας, εμείς την υπερψηφίσαμε. Και θα την υπερψηφίζαμε από όποια </w:t>
      </w:r>
      <w:r>
        <w:rPr>
          <w:rFonts w:eastAsia="Times New Roman" w:cs="Times New Roman"/>
          <w:szCs w:val="24"/>
        </w:rPr>
        <w:t xml:space="preserve">πτέρυγα και αν κατατίθετο, σε αντίθεση με όλους σας που δεν σηκώθηκε κανείς σας και αρνηθήκατε –αλλά αυτά τα βλέπει, δυστυχώς για  σας, ο ελληνικός λαός- την πρόταση αντισυνταγματικότητας της Χρυσής Αυγής. </w:t>
      </w:r>
    </w:p>
    <w:p w14:paraId="77C03002"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Η Χρυσή Αυγή δεν εξαρτάται από εσάς, κύριοι. Τη Χ</w:t>
      </w:r>
      <w:r>
        <w:rPr>
          <w:rFonts w:eastAsia="Times New Roman" w:cs="Times New Roman"/>
          <w:szCs w:val="24"/>
        </w:rPr>
        <w:t>ρυσή Αυγή εδώ μέσα την έβαλε ο ελληνικός λαός. Ο ελληνικός λαός θα της δώσει μεγαλύτερη δύναμη και έπεται συνέχεια. Να έχετε υπ’ όψιν σας ότι ο αγώνας για τη Μακεδονία είτε περάσει η Συμφωνία είτε όχι, θα συνεχιστεί.</w:t>
      </w:r>
    </w:p>
    <w:p w14:paraId="77C03003"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77C03004" w14:textId="77777777" w:rsidR="006113A9" w:rsidRDefault="006B6FC4">
      <w:pPr>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την πτέρ</w:t>
      </w:r>
      <w:r>
        <w:rPr>
          <w:rFonts w:eastAsia="Times New Roman" w:cs="Times New Roman"/>
          <w:szCs w:val="24"/>
        </w:rPr>
        <w:t>υγα τ</w:t>
      </w:r>
      <w:r>
        <w:rPr>
          <w:rFonts w:eastAsia="Times New Roman" w:cs="Times New Roman"/>
          <w:szCs w:val="24"/>
        </w:rPr>
        <w:t xml:space="preserve">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77C03005"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κύριε συνάδελφε.</w:t>
      </w:r>
    </w:p>
    <w:p w14:paraId="77C03006"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Ο συνάδελφος κ. Νίκος Καραθανασόπουλος έχει τον λόγο.</w:t>
      </w:r>
    </w:p>
    <w:p w14:paraId="77C03007"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Ευχαριστώ, κύριε Πρόεδρε.</w:t>
      </w:r>
    </w:p>
    <w:p w14:paraId="77C03008"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Και η παρούσα </w:t>
      </w:r>
      <w:r>
        <w:rPr>
          <w:rFonts w:eastAsia="Times New Roman" w:cs="Times New Roman"/>
          <w:szCs w:val="24"/>
        </w:rPr>
        <w:t>σ</w:t>
      </w:r>
      <w:r>
        <w:rPr>
          <w:rFonts w:eastAsia="Times New Roman" w:cs="Times New Roman"/>
          <w:szCs w:val="24"/>
        </w:rPr>
        <w:t>υμφωνία, δηλαδή η Συμφωνία των Πρεσπών, αξιοποιείται</w:t>
      </w:r>
      <w:r>
        <w:rPr>
          <w:rFonts w:eastAsia="Times New Roman" w:cs="Times New Roman"/>
          <w:szCs w:val="24"/>
        </w:rPr>
        <w:t>,</w:t>
      </w:r>
      <w:r>
        <w:rPr>
          <w:rFonts w:eastAsia="Times New Roman" w:cs="Times New Roman"/>
          <w:szCs w:val="24"/>
        </w:rPr>
        <w:t xml:space="preserve"> για να οξυνθούν ακόμη περισσότερο οι αντιπαραθέσεις, οι άσφαιρες αντιπαραθέσεις, οι οποίες τροφοδοτούν έναν κάλπικο διπολισμό ανάμεσα στον ΣΥΡΙΖΑ και τη Νέα Δημοκρατία. Πρόκειται για μία αντιπαράθεση</w:t>
      </w:r>
      <w:r>
        <w:rPr>
          <w:rFonts w:eastAsia="Times New Roman" w:cs="Times New Roman"/>
          <w:szCs w:val="24"/>
        </w:rPr>
        <w:t>,</w:t>
      </w:r>
      <w:r>
        <w:rPr>
          <w:rFonts w:eastAsia="Times New Roman" w:cs="Times New Roman"/>
          <w:szCs w:val="24"/>
        </w:rPr>
        <w:t xml:space="preserve"> η οποία ρίχνει νερό στον μύλο της παραπλάνησης, της ε</w:t>
      </w:r>
      <w:r>
        <w:rPr>
          <w:rFonts w:eastAsia="Times New Roman" w:cs="Times New Roman"/>
          <w:szCs w:val="24"/>
        </w:rPr>
        <w:t>ξαπάτησης και οδηγεί στον εγκλωβισμό των λαϊκών συνειδήσεων ανάμεσα σε δύο πολιτικά κόμματα, τη Νέα Δημοκρατία και τον ΣΥΡΙΖΑ, που συμπλέουν στις στρατηγικές επιλογές και έχουν πολύ μικρές διαφορές αναφορικά με την πολιτική τους, ανάμεσα δηλαδή στην Σκύλλα</w:t>
      </w:r>
      <w:r>
        <w:rPr>
          <w:rFonts w:eastAsia="Times New Roman" w:cs="Times New Roman"/>
          <w:szCs w:val="24"/>
        </w:rPr>
        <w:t xml:space="preserve"> και τη Χάρυβδη. Από την άλλη μεριά διευκολύνει, υποδαυλίζει την ανάπτυξη εθνικιστικών απόψεων και αντιλήψεων. </w:t>
      </w:r>
      <w:r>
        <w:rPr>
          <w:rFonts w:eastAsia="Times New Roman" w:cs="Times New Roman"/>
          <w:szCs w:val="24"/>
        </w:rPr>
        <w:lastRenderedPageBreak/>
        <w:t>Άλλωστε οι σχεδιασμοί για ένα νέο ακροδεξιό κόμμα ακριβώς πάνω σ’ αυτό πατούν.</w:t>
      </w:r>
    </w:p>
    <w:p w14:paraId="77C03009"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Η Συμφωνία των Πρεσπών δεν αποτελεί κεραυνό εν αιθρία. Εντάσσεται </w:t>
      </w:r>
      <w:r>
        <w:rPr>
          <w:rFonts w:eastAsia="Times New Roman" w:cs="Times New Roman"/>
          <w:szCs w:val="24"/>
        </w:rPr>
        <w:t>σε έναν γενικότερο, έναν συνολικότερο σχεδιασμό</w:t>
      </w:r>
      <w:r>
        <w:rPr>
          <w:rFonts w:eastAsia="Times New Roman" w:cs="Times New Roman"/>
          <w:szCs w:val="24"/>
        </w:rPr>
        <w:t>,</w:t>
      </w:r>
      <w:r>
        <w:rPr>
          <w:rFonts w:eastAsia="Times New Roman" w:cs="Times New Roman"/>
          <w:szCs w:val="24"/>
        </w:rPr>
        <w:t xml:space="preserve"> και έχει, βεβαίως, σαφή στόχο την προώθηση των </w:t>
      </w:r>
      <w:r>
        <w:rPr>
          <w:rFonts w:eastAsia="Times New Roman" w:cs="Times New Roman"/>
          <w:szCs w:val="24"/>
        </w:rPr>
        <w:t>α</w:t>
      </w:r>
      <w:r>
        <w:rPr>
          <w:rFonts w:eastAsia="Times New Roman" w:cs="Times New Roman"/>
          <w:szCs w:val="24"/>
        </w:rPr>
        <w:t>μερικανο</w:t>
      </w:r>
      <w:r>
        <w:rPr>
          <w:rFonts w:eastAsia="Times New Roman" w:cs="Times New Roman"/>
          <w:szCs w:val="24"/>
        </w:rPr>
        <w:t xml:space="preserve"> νατο</w:t>
      </w:r>
      <w:r>
        <w:rPr>
          <w:rFonts w:eastAsia="Times New Roman" w:cs="Times New Roman"/>
          <w:szCs w:val="24"/>
        </w:rPr>
        <w:t xml:space="preserve">ϊκών ιμπεριαλιστικών σχεδίων στην περιοχή των </w:t>
      </w:r>
      <w:r>
        <w:rPr>
          <w:rFonts w:eastAsia="Times New Roman" w:cs="Times New Roman"/>
          <w:szCs w:val="24"/>
        </w:rPr>
        <w:t>Δ</w:t>
      </w:r>
      <w:r>
        <w:rPr>
          <w:rFonts w:eastAsia="Times New Roman" w:cs="Times New Roman"/>
          <w:szCs w:val="24"/>
        </w:rPr>
        <w:t>υτικών Βαλκανίων. Αυτοί ακριβώς οι σχεδιασμοί αξιοποιούνται από την αστική τάξη στο πλαίσιο της γεω</w:t>
      </w:r>
      <w:r>
        <w:rPr>
          <w:rFonts w:eastAsia="Times New Roman" w:cs="Times New Roman"/>
          <w:szCs w:val="24"/>
        </w:rPr>
        <w:t xml:space="preserve">στρατηγικής αναβάθμισης της χώρας </w:t>
      </w:r>
      <w:r>
        <w:rPr>
          <w:rFonts w:eastAsia="Times New Roman" w:cs="Times New Roman"/>
          <w:szCs w:val="24"/>
        </w:rPr>
        <w:t>μας,</w:t>
      </w:r>
      <w:r>
        <w:rPr>
          <w:rFonts w:eastAsia="Times New Roman" w:cs="Times New Roman"/>
          <w:szCs w:val="24"/>
        </w:rPr>
        <w:t xml:space="preserve"> σε μια περιοχή όπου οξύνονται οι αντιθέσεις ανάμεσα από τη μια μεριά στα </w:t>
      </w:r>
      <w:r>
        <w:rPr>
          <w:rFonts w:eastAsia="Times New Roman" w:cs="Times New Roman"/>
          <w:szCs w:val="24"/>
        </w:rPr>
        <w:t>ε</w:t>
      </w:r>
      <w:r>
        <w:rPr>
          <w:rFonts w:eastAsia="Times New Roman" w:cs="Times New Roman"/>
          <w:szCs w:val="24"/>
        </w:rPr>
        <w:t xml:space="preserve">υρωατλαντικά συμφέροντα </w:t>
      </w:r>
      <w:r>
        <w:rPr>
          <w:rFonts w:eastAsia="Times New Roman" w:cs="Times New Roman"/>
          <w:szCs w:val="24"/>
        </w:rPr>
        <w:t>-</w:t>
      </w:r>
      <w:r>
        <w:rPr>
          <w:rFonts w:eastAsia="Times New Roman" w:cs="Times New Roman"/>
          <w:szCs w:val="24"/>
        </w:rPr>
        <w:t xml:space="preserve">δηλαδή στα συμφέροντα των Ηνωμένων Πολιτειών, του ΝΑΤΟ και της </w:t>
      </w:r>
      <w:r w:rsidRPr="00780DE8">
        <w:rPr>
          <w:rFonts w:eastAsia="Times New Roman" w:cs="Times New Roman"/>
          <w:szCs w:val="24"/>
        </w:rPr>
        <w:t>Ευρωπαϊκής Ένωσης</w:t>
      </w:r>
      <w:r>
        <w:rPr>
          <w:rFonts w:eastAsia="Times New Roman" w:cs="Times New Roman"/>
          <w:szCs w:val="24"/>
        </w:rPr>
        <w:t>-</w:t>
      </w:r>
      <w:r>
        <w:rPr>
          <w:rFonts w:eastAsia="Times New Roman" w:cs="Times New Roman"/>
          <w:szCs w:val="24"/>
        </w:rPr>
        <w:t xml:space="preserve"> και από την άλλη μεριά στη ρωσική παρουσία στην περιοχή, τον ισχυρό ενεργειακό ρόλο που αυτή έχει, αλλά και στην ενίσχυση του ρόλου και της παρουσίας της κινέζικης οικονομίας στην περιοχή στο πλαίσια του νέου δρόμου του μεταξιού.</w:t>
      </w:r>
    </w:p>
    <w:p w14:paraId="77C0300A"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Ποιοι είναι αυτοί οι </w:t>
      </w:r>
      <w:r>
        <w:rPr>
          <w:rFonts w:eastAsia="Times New Roman" w:cs="Times New Roman"/>
          <w:szCs w:val="24"/>
        </w:rPr>
        <w:t>α</w:t>
      </w:r>
      <w:r>
        <w:rPr>
          <w:rFonts w:eastAsia="Times New Roman" w:cs="Times New Roman"/>
          <w:szCs w:val="24"/>
        </w:rPr>
        <w:t>μερ</w:t>
      </w:r>
      <w:r>
        <w:rPr>
          <w:rFonts w:eastAsia="Times New Roman" w:cs="Times New Roman"/>
          <w:szCs w:val="24"/>
        </w:rPr>
        <w:t>ικανο</w:t>
      </w:r>
      <w:r>
        <w:rPr>
          <w:rFonts w:eastAsia="Times New Roman" w:cs="Times New Roman"/>
          <w:szCs w:val="24"/>
        </w:rPr>
        <w:t xml:space="preserve"> νατο</w:t>
      </w:r>
      <w:r>
        <w:rPr>
          <w:rFonts w:eastAsia="Times New Roman" w:cs="Times New Roman"/>
          <w:szCs w:val="24"/>
        </w:rPr>
        <w:t xml:space="preserve">ϊκοί σχεδιασμοί; Πρώτον, επιδιώκουν να έχουν ακόμη πιο ισχυρή στρατιωτική παρουσία στην περιοχή για την περικύκλωση της Ρωσίας. Δεύτερον, </w:t>
      </w:r>
      <w:r>
        <w:rPr>
          <w:rFonts w:eastAsia="Times New Roman" w:cs="Times New Roman"/>
          <w:szCs w:val="24"/>
        </w:rPr>
        <w:lastRenderedPageBreak/>
        <w:t>θέλουν να υλοποιηθούν οι ενεργειακοί σχεδιασμοί</w:t>
      </w:r>
      <w:r>
        <w:rPr>
          <w:rFonts w:eastAsia="Times New Roman" w:cs="Times New Roman"/>
          <w:szCs w:val="24"/>
        </w:rPr>
        <w:t>,</w:t>
      </w:r>
      <w:r>
        <w:rPr>
          <w:rFonts w:eastAsia="Times New Roman" w:cs="Times New Roman"/>
          <w:szCs w:val="24"/>
        </w:rPr>
        <w:t xml:space="preserve"> όσον αφορά τους αγωγούς και την προτεραιότητα των αγωγών πο</w:t>
      </w:r>
      <w:r>
        <w:rPr>
          <w:rFonts w:eastAsia="Times New Roman" w:cs="Times New Roman"/>
          <w:szCs w:val="24"/>
        </w:rPr>
        <w:t xml:space="preserve">υ εξυπηρετούν τα </w:t>
      </w:r>
      <w:r>
        <w:rPr>
          <w:rFonts w:eastAsia="Times New Roman" w:cs="Times New Roman"/>
          <w:szCs w:val="24"/>
        </w:rPr>
        <w:t>ε</w:t>
      </w:r>
      <w:r>
        <w:rPr>
          <w:rFonts w:eastAsia="Times New Roman" w:cs="Times New Roman"/>
          <w:szCs w:val="24"/>
        </w:rPr>
        <w:t xml:space="preserve">υρωατλαντικά, τα αμερικανικά και ευρωπαϊκά συμφέροντα για αποδέσμευση από τη ρωσική ενέργεια. Τρίτον, στοχεύουν στην ισχυροποίηση της παρουσίας των αμερικανικών και </w:t>
      </w:r>
      <w:r>
        <w:rPr>
          <w:rFonts w:eastAsia="Times New Roman" w:cs="Times New Roman"/>
          <w:szCs w:val="24"/>
        </w:rPr>
        <w:t>ε</w:t>
      </w:r>
      <w:r>
        <w:rPr>
          <w:rFonts w:eastAsia="Times New Roman" w:cs="Times New Roman"/>
          <w:szCs w:val="24"/>
        </w:rPr>
        <w:t>υρωενωσιακών επιχειρηματικών ομίλων στην περιοχή.</w:t>
      </w:r>
    </w:p>
    <w:p w14:paraId="77C0300B"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Γι' αυτόν ακριβώς τον </w:t>
      </w:r>
      <w:r>
        <w:rPr>
          <w:rFonts w:eastAsia="Times New Roman" w:cs="Times New Roman"/>
          <w:szCs w:val="24"/>
        </w:rPr>
        <w:t>λόγο και αξιοποιούν όλα τα μέσα. Αξιοποιούν υπαρκτές και ανύπαρκτες αντιθέσεις στην περιοχή. Πολιτική τους είναι η λογική του «διαίρει και βασίλευε»</w:t>
      </w:r>
      <w:r>
        <w:rPr>
          <w:rFonts w:eastAsia="Times New Roman" w:cs="Times New Roman"/>
          <w:szCs w:val="24"/>
        </w:rPr>
        <w:t>,</w:t>
      </w:r>
      <w:r>
        <w:rPr>
          <w:rFonts w:eastAsia="Times New Roman" w:cs="Times New Roman"/>
          <w:szCs w:val="24"/>
        </w:rPr>
        <w:t xml:space="preserve"> και μέσα απ' αυτό χαράσσουν και επαναχαράσσουν τα σύνορα, δημιουργώντας κράτη-προτεκτοράτα ακόμη και μιας </w:t>
      </w:r>
      <w:r>
        <w:rPr>
          <w:rFonts w:eastAsia="Times New Roman" w:cs="Times New Roman"/>
          <w:szCs w:val="24"/>
        </w:rPr>
        <w:t xml:space="preserve">χρήσης, όπως για παράδειγμα το Κόσσοβο. Έτσι, λοιπόν, οι </w:t>
      </w:r>
      <w:r>
        <w:rPr>
          <w:rFonts w:eastAsia="Times New Roman" w:cs="Times New Roman"/>
          <w:szCs w:val="24"/>
        </w:rPr>
        <w:t>α</w:t>
      </w:r>
      <w:r>
        <w:rPr>
          <w:rFonts w:eastAsia="Times New Roman" w:cs="Times New Roman"/>
          <w:szCs w:val="24"/>
        </w:rPr>
        <w:t>μερικανο</w:t>
      </w:r>
      <w:r>
        <w:rPr>
          <w:rFonts w:eastAsia="Times New Roman" w:cs="Times New Roman"/>
          <w:szCs w:val="24"/>
        </w:rPr>
        <w:t xml:space="preserve"> νατο</w:t>
      </w:r>
      <w:r>
        <w:rPr>
          <w:rFonts w:eastAsia="Times New Roman" w:cs="Times New Roman"/>
          <w:szCs w:val="24"/>
        </w:rPr>
        <w:t>ϊκοί στην περιοχή αποτελούν παράγοντα αποσταθεροποίησης και κινδύνων</w:t>
      </w:r>
      <w:r>
        <w:rPr>
          <w:rFonts w:eastAsia="Times New Roman" w:cs="Times New Roman"/>
          <w:szCs w:val="24"/>
        </w:rPr>
        <w:t>.</w:t>
      </w:r>
      <w:r>
        <w:rPr>
          <w:rFonts w:eastAsia="Times New Roman" w:cs="Times New Roman"/>
          <w:szCs w:val="24"/>
        </w:rPr>
        <w:t xml:space="preserve"> Άλλωστε ο ιστορικός τους ρόλος αποτελεί και τον αδιάψευστο μάρτυρα. Η Γιουγκοσλαβία δεν κατέρρευσε. Η Γιουγκοσλαβία</w:t>
      </w:r>
      <w:r>
        <w:rPr>
          <w:rFonts w:eastAsia="Times New Roman" w:cs="Times New Roman"/>
          <w:szCs w:val="24"/>
        </w:rPr>
        <w:t xml:space="preserve"> διαμελίστηκε από τις επεμβάσεις αφ’ ενός μεν της Γερμανίας και </w:t>
      </w:r>
      <w:r>
        <w:rPr>
          <w:rFonts w:eastAsia="Times New Roman" w:cs="Times New Roman"/>
          <w:szCs w:val="24"/>
        </w:rPr>
        <w:t xml:space="preserve">αφ’ ετέρου </w:t>
      </w:r>
      <w:r>
        <w:rPr>
          <w:rFonts w:eastAsia="Times New Roman" w:cs="Times New Roman"/>
          <w:szCs w:val="24"/>
        </w:rPr>
        <w:t>των Αμερικανών και του ΝΑΤΟ, για να δημιουργηθούν τα συγκεκριμένα κράτη, όπως και το κράτος της Πρώην Γιουγκοσλαβικής Δημοκρατίας της Μακεδονίας.</w:t>
      </w:r>
    </w:p>
    <w:p w14:paraId="77C0300C"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Έτσι, λοιπόν, ο λύκος, όπως λέει η </w:t>
      </w:r>
      <w:r>
        <w:rPr>
          <w:rFonts w:eastAsia="Times New Roman" w:cs="Times New Roman"/>
          <w:szCs w:val="24"/>
        </w:rPr>
        <w:t xml:space="preserve">λαϊκή παροιμία, μπορεί να αλλάζει την προβιά αλλά το χούι δεν το αλλάζει. Τα </w:t>
      </w:r>
      <w:r>
        <w:rPr>
          <w:rFonts w:eastAsia="Times New Roman" w:cs="Times New Roman"/>
          <w:szCs w:val="24"/>
        </w:rPr>
        <w:t>α</w:t>
      </w:r>
      <w:r>
        <w:rPr>
          <w:rFonts w:eastAsia="Times New Roman" w:cs="Times New Roman"/>
          <w:szCs w:val="24"/>
        </w:rPr>
        <w:t>μερικανο</w:t>
      </w:r>
      <w:r>
        <w:rPr>
          <w:rFonts w:eastAsia="Times New Roman" w:cs="Times New Roman"/>
          <w:szCs w:val="24"/>
        </w:rPr>
        <w:t xml:space="preserve"> νατο</w:t>
      </w:r>
      <w:r>
        <w:rPr>
          <w:rFonts w:eastAsia="Times New Roman" w:cs="Times New Roman"/>
          <w:szCs w:val="24"/>
        </w:rPr>
        <w:t>ϊκά συμφέροντα στην περιοχή είναι επικίνδυνα, γιατί ακριβώς δεν διασφαλίζονται κυριαρχικά δικαιώματα της χώρας μας. Για παράδειγμα –ακούστηκε και από άλλους- την υπό</w:t>
      </w:r>
      <w:r>
        <w:rPr>
          <w:rFonts w:eastAsia="Times New Roman" w:cs="Times New Roman"/>
          <w:szCs w:val="24"/>
        </w:rPr>
        <w:t>θεση της «Μεγάλης Αλβανίας» στην περιοχή που</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αποτελεί επιλογή της αστικής τάξης της Αλβανίας, ποιοι την υποστηρίζουν; Σε ποιους σχεδιασμούς εντάσσεται; Δεν εντάσσεται άμεσα στους </w:t>
      </w:r>
      <w:r>
        <w:rPr>
          <w:rFonts w:eastAsia="Times New Roman" w:cs="Times New Roman"/>
          <w:szCs w:val="24"/>
        </w:rPr>
        <w:t>α</w:t>
      </w:r>
      <w:r>
        <w:rPr>
          <w:rFonts w:eastAsia="Times New Roman" w:cs="Times New Roman"/>
          <w:szCs w:val="24"/>
        </w:rPr>
        <w:t>μερικανο</w:t>
      </w:r>
      <w:r>
        <w:rPr>
          <w:rFonts w:eastAsia="Times New Roman" w:cs="Times New Roman"/>
          <w:szCs w:val="24"/>
        </w:rPr>
        <w:t xml:space="preserve"> νατο</w:t>
      </w:r>
      <w:r>
        <w:rPr>
          <w:rFonts w:eastAsia="Times New Roman" w:cs="Times New Roman"/>
          <w:szCs w:val="24"/>
        </w:rPr>
        <w:t xml:space="preserve">ϊκούς σχεδιασμούς; Και οι εξελίξεις στο Κόσσοβο αυτό </w:t>
      </w:r>
      <w:r>
        <w:rPr>
          <w:rFonts w:eastAsia="Times New Roman" w:cs="Times New Roman"/>
          <w:szCs w:val="24"/>
        </w:rPr>
        <w:t xml:space="preserve">ακριβώς επιβεβαιώνουν. Υποδαυλίζουν τα </w:t>
      </w:r>
      <w:r>
        <w:rPr>
          <w:rFonts w:eastAsia="Times New Roman" w:cs="Times New Roman"/>
          <w:szCs w:val="24"/>
        </w:rPr>
        <w:t>α</w:t>
      </w:r>
      <w:r>
        <w:rPr>
          <w:rFonts w:eastAsia="Times New Roman" w:cs="Times New Roman"/>
          <w:szCs w:val="24"/>
        </w:rPr>
        <w:t>μερικανο</w:t>
      </w:r>
      <w:r>
        <w:rPr>
          <w:rFonts w:eastAsia="Times New Roman" w:cs="Times New Roman"/>
          <w:szCs w:val="24"/>
        </w:rPr>
        <w:t xml:space="preserve"> νατο</w:t>
      </w:r>
      <w:r>
        <w:rPr>
          <w:rFonts w:eastAsia="Times New Roman" w:cs="Times New Roman"/>
          <w:szCs w:val="24"/>
        </w:rPr>
        <w:t>ϊκά συμφέροντα την υπόθεση της «Μεγάλης Αλβανίας».</w:t>
      </w:r>
    </w:p>
    <w:p w14:paraId="77C0300D"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Δεύτερον, πώς αντιμετωπίζεται η επιθετικότητα της Τουρκίας από τους Αμερικανούς και το ΝΑΤΟ απέναντι στην Ελλάδα; Ως διαφορές, λέει, ανάμεσα στα δύο κρά</w:t>
      </w:r>
      <w:r>
        <w:rPr>
          <w:rFonts w:eastAsia="Times New Roman" w:cs="Times New Roman"/>
          <w:szCs w:val="24"/>
        </w:rPr>
        <w:t>τη. Επί της ουσίας παίζει τον ρόλο του Πόντιου Πιλάτου. Τι σημαίνει αυτό; Σημαίνει ότι υποδαυλίζουν, ενισχύουν και στηρίζουν ακόμη περισσότερο την τουρκική επιθετικότητα.</w:t>
      </w:r>
    </w:p>
    <w:p w14:paraId="77C0300E"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Η Κυβέρνηση ισχυρίζεται –και, μάλιστα, ο κύριος Πρωθυπουργός δηλώνει και ιδιαίτερα πε</w:t>
      </w:r>
      <w:r>
        <w:rPr>
          <w:rFonts w:eastAsia="Times New Roman" w:cs="Times New Roman"/>
          <w:szCs w:val="24"/>
        </w:rPr>
        <w:t xml:space="preserve">ρήφανος- ότι αυτή η </w:t>
      </w:r>
      <w:r>
        <w:rPr>
          <w:rFonts w:eastAsia="Times New Roman" w:cs="Times New Roman"/>
          <w:szCs w:val="24"/>
        </w:rPr>
        <w:t>σ</w:t>
      </w:r>
      <w:r>
        <w:rPr>
          <w:rFonts w:eastAsia="Times New Roman" w:cs="Times New Roman"/>
          <w:szCs w:val="24"/>
        </w:rPr>
        <w:t xml:space="preserve">υμφωνία είναι μια προοδευτική συμφωνία και ότι μπορεί να αποτελεί και εμβρυουλκό προοδευτικών εξελίξεων. Αλήθεια από πότε είναι προοδευτικό πράγμα η ισχυροποίηση της θέσης των </w:t>
      </w:r>
      <w:r>
        <w:rPr>
          <w:rFonts w:eastAsia="Times New Roman" w:cs="Times New Roman"/>
          <w:szCs w:val="24"/>
        </w:rPr>
        <w:t>ασ</w:t>
      </w:r>
      <w:r>
        <w:rPr>
          <w:rFonts w:eastAsia="Times New Roman" w:cs="Times New Roman"/>
          <w:szCs w:val="24"/>
        </w:rPr>
        <w:t>μερικανο</w:t>
      </w:r>
      <w:r>
        <w:rPr>
          <w:rFonts w:eastAsia="Times New Roman" w:cs="Times New Roman"/>
          <w:szCs w:val="24"/>
        </w:rPr>
        <w:t xml:space="preserve"> νατο</w:t>
      </w:r>
      <w:r>
        <w:rPr>
          <w:rFonts w:eastAsia="Times New Roman" w:cs="Times New Roman"/>
          <w:szCs w:val="24"/>
        </w:rPr>
        <w:t xml:space="preserve">ϊκών ιμπεριαλιστών στην περιοχή; </w:t>
      </w:r>
    </w:p>
    <w:p w14:paraId="77C0300F"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Η έκθεση τ</w:t>
      </w:r>
      <w:r>
        <w:rPr>
          <w:rFonts w:eastAsia="Times New Roman" w:cs="Times New Roman"/>
          <w:szCs w:val="24"/>
        </w:rPr>
        <w:t>ης αμερικανικής πρεσβείας είναι ιδιαίτερα αποκαλυπτική του βαθμού της προοδευτικότητάς σας. Τι λέει αυτή η έκθεση; Λέει ότι η Ελλάδα, μέλος της ευρωπαϊκής συμμαχίας και σύμμαχος του ΝΑΤΟ, αποτελεί πυλώνα σταθερότητας σε μια περίπλοκη περιοχή. Η Ελλάδα –λέε</w:t>
      </w:r>
      <w:r>
        <w:rPr>
          <w:rFonts w:eastAsia="Times New Roman" w:cs="Times New Roman"/>
          <w:szCs w:val="24"/>
        </w:rPr>
        <w:t xml:space="preserve">ι- είναι αφοσιωμένος εταίρος στην προώθηση των συμφερόντων των ΗΠΑ εντός και εκτός Ελλάδας μέσα από τη δραστηριοποίηση της ναυτικής υποστήριξης των ΗΠΑ στον </w:t>
      </w:r>
      <w:r>
        <w:rPr>
          <w:rFonts w:eastAsia="Times New Roman" w:cs="Times New Roman"/>
          <w:szCs w:val="24"/>
        </w:rPr>
        <w:t>κ</w:t>
      </w:r>
      <w:r>
        <w:rPr>
          <w:rFonts w:eastAsia="Times New Roman" w:cs="Times New Roman"/>
          <w:szCs w:val="24"/>
        </w:rPr>
        <w:t xml:space="preserve">όλπο της Σούδας στην Κρήτη. </w:t>
      </w:r>
    </w:p>
    <w:p w14:paraId="77C03010"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Η ελληνική Κυβέρνηση –λέει η αμερικανική πρεσβεία- υποστηρίζει την εμ</w:t>
      </w:r>
      <w:r>
        <w:rPr>
          <w:rFonts w:eastAsia="Times New Roman" w:cs="Times New Roman"/>
          <w:szCs w:val="24"/>
        </w:rPr>
        <w:t xml:space="preserve">βάθυνση της στρατιωτικής συνεργασίας, με το Υπουργείο Άμυνας της Ελλάδος να προσφέρει επιπλέον τοποθεσίες εκτός του </w:t>
      </w:r>
      <w:r>
        <w:rPr>
          <w:rFonts w:eastAsia="Times New Roman" w:cs="Times New Roman"/>
          <w:szCs w:val="24"/>
        </w:rPr>
        <w:t>κ</w:t>
      </w:r>
      <w:r>
        <w:rPr>
          <w:rFonts w:eastAsia="Times New Roman" w:cs="Times New Roman"/>
          <w:szCs w:val="24"/>
        </w:rPr>
        <w:t xml:space="preserve">όλπου της Σούδας, για να υποστηρίξει τις </w:t>
      </w:r>
      <w:r>
        <w:rPr>
          <w:rFonts w:eastAsia="Times New Roman" w:cs="Times New Roman"/>
          <w:szCs w:val="24"/>
        </w:rPr>
        <w:lastRenderedPageBreak/>
        <w:t xml:space="preserve">στρατιωτικές επεμβάσεις των ΗΠΑ στην περιοχή. Βλέπε νέες </w:t>
      </w:r>
      <w:r>
        <w:rPr>
          <w:rFonts w:eastAsia="Times New Roman" w:cs="Times New Roman"/>
          <w:szCs w:val="24"/>
        </w:rPr>
        <w:t>α</w:t>
      </w:r>
      <w:r>
        <w:rPr>
          <w:rFonts w:eastAsia="Times New Roman" w:cs="Times New Roman"/>
          <w:szCs w:val="24"/>
        </w:rPr>
        <w:t>μερικανο</w:t>
      </w:r>
      <w:r>
        <w:rPr>
          <w:rFonts w:eastAsia="Times New Roman" w:cs="Times New Roman"/>
          <w:szCs w:val="24"/>
        </w:rPr>
        <w:t xml:space="preserve"> νατο</w:t>
      </w:r>
      <w:r>
        <w:rPr>
          <w:rFonts w:eastAsia="Times New Roman" w:cs="Times New Roman"/>
          <w:szCs w:val="24"/>
        </w:rPr>
        <w:t>ϊκές βάσεις στην περιοχή. Η</w:t>
      </w:r>
      <w:r>
        <w:rPr>
          <w:rFonts w:eastAsia="Times New Roman" w:cs="Times New Roman"/>
          <w:szCs w:val="24"/>
        </w:rPr>
        <w:t xml:space="preserve"> Ελλάδα, λέει, πρέπει να ενθαρρύνει, να υποστηρίξει και να αναλάβει ηγετικό ρόλο για την ένταξη των χωρών των </w:t>
      </w:r>
      <w:r>
        <w:rPr>
          <w:rFonts w:eastAsia="Times New Roman" w:cs="Times New Roman"/>
          <w:szCs w:val="24"/>
        </w:rPr>
        <w:t>Δ</w:t>
      </w:r>
      <w:r>
        <w:rPr>
          <w:rFonts w:eastAsia="Times New Roman" w:cs="Times New Roman"/>
          <w:szCs w:val="24"/>
        </w:rPr>
        <w:t>υτικών Βαλκανίων στην Ευρωπαϊκή Ένωση και το ΝΑΤΟ. Και</w:t>
      </w:r>
      <w:r>
        <w:rPr>
          <w:rFonts w:eastAsia="Times New Roman" w:cs="Times New Roman"/>
          <w:szCs w:val="24"/>
        </w:rPr>
        <w:t>,</w:t>
      </w:r>
      <w:r>
        <w:rPr>
          <w:rFonts w:eastAsia="Times New Roman" w:cs="Times New Roman"/>
          <w:szCs w:val="24"/>
        </w:rPr>
        <w:t xml:space="preserve"> βεβαίως, πρέπει να προωθηθεί –λέει η αμερικανική πρεσβεία- η αμερικανική οικονομική και π</w:t>
      </w:r>
      <w:r>
        <w:rPr>
          <w:rFonts w:eastAsia="Times New Roman" w:cs="Times New Roman"/>
          <w:szCs w:val="24"/>
        </w:rPr>
        <w:t>ολιτιστική δέσμευση στη βόρεια περιοχή της Ελλάδας, η οποία είναι όλο και πιο ευαίσθητη στη ρωσική κακοήθη επιρροή και την οικονομική εξαπάτηση της Κίνας. Γι’ αυτό και χρειάζεται να υποστηριχθούν οι επενδύσεις των ΗΠΑ σε στρατηγικούς τομείς και στην προώθη</w:t>
      </w:r>
      <w:r>
        <w:rPr>
          <w:rFonts w:eastAsia="Times New Roman" w:cs="Times New Roman"/>
          <w:szCs w:val="24"/>
        </w:rPr>
        <w:t xml:space="preserve">ση των ενεργειακών έργων και, βεβαίως, να αξιοποιηθούν οι ΜΚΟ και τα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νημέρωσης για την εξάλειψη του αντιαμερικανισμού στην Ελλάδα.</w:t>
      </w:r>
    </w:p>
    <w:p w14:paraId="77C03011"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Αλήθεια από πότε είναι προοδευτικό πράγμα η ισχυρή παρουσία της Ελλάδας στα Βαλκάνια απέναντι στην αντίληψη της</w:t>
      </w:r>
      <w:r>
        <w:rPr>
          <w:rFonts w:eastAsia="Times New Roman" w:cs="Times New Roman"/>
          <w:szCs w:val="24"/>
        </w:rPr>
        <w:t xml:space="preserve"> φιλίας και της αλληλεγγύης ανάμεσα στους λαούς; Τη δεκαετία του 1990, με τις ανατροπές και τον διαμελισμό της Γιουγκοσλαβίας</w:t>
      </w:r>
      <w:r>
        <w:rPr>
          <w:rFonts w:eastAsia="Times New Roman" w:cs="Times New Roman"/>
          <w:szCs w:val="24"/>
        </w:rPr>
        <w:t>,</w:t>
      </w:r>
      <w:r>
        <w:rPr>
          <w:rFonts w:eastAsia="Times New Roman" w:cs="Times New Roman"/>
          <w:szCs w:val="24"/>
        </w:rPr>
        <w:t xml:space="preserve"> υπήρξε επέκταση της οικονομικής δραστηριότητας και </w:t>
      </w:r>
      <w:r>
        <w:rPr>
          <w:rFonts w:eastAsia="Times New Roman" w:cs="Times New Roman"/>
          <w:szCs w:val="24"/>
        </w:rPr>
        <w:lastRenderedPageBreak/>
        <w:t>διείσδυση των ελληνικών επιχειρήσεων στις χώρες των Βαλκανίων. Το αποτέλεσμα ή</w:t>
      </w:r>
      <w:r>
        <w:rPr>
          <w:rFonts w:eastAsia="Times New Roman" w:cs="Times New Roman"/>
          <w:szCs w:val="24"/>
        </w:rPr>
        <w:t xml:space="preserve">ταν χιλιάδες θέσεις εργασίας χαμένες, συρρίκνωση της παραγωγικής βάσης της Ελλάδας, ανατροπή των εργασιακών σχέσεων. Είναι προς όφελος της εργατικής τάξης και του λαού αυτή η επιλογή; </w:t>
      </w:r>
    </w:p>
    <w:p w14:paraId="77C03012"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Άρα, λοιπόν, αυτό ακριβώς αποτελεί και την κοινή μήτρα στη </w:t>
      </w:r>
      <w:r>
        <w:rPr>
          <w:rFonts w:eastAsia="Times New Roman" w:cs="Times New Roman"/>
          <w:szCs w:val="24"/>
        </w:rPr>
        <w:t>σ</w:t>
      </w:r>
      <w:r>
        <w:rPr>
          <w:rFonts w:eastAsia="Times New Roman" w:cs="Times New Roman"/>
          <w:szCs w:val="24"/>
        </w:rPr>
        <w:t>υμφωνία και</w:t>
      </w:r>
      <w:r>
        <w:rPr>
          <w:rFonts w:eastAsia="Times New Roman" w:cs="Times New Roman"/>
          <w:szCs w:val="24"/>
        </w:rPr>
        <w:t xml:space="preserve"> των κομμάτων που λένε «</w:t>
      </w:r>
      <w:r>
        <w:rPr>
          <w:rFonts w:eastAsia="Times New Roman" w:cs="Times New Roman"/>
          <w:szCs w:val="24"/>
        </w:rPr>
        <w:t>ναι</w:t>
      </w:r>
      <w:r>
        <w:rPr>
          <w:rFonts w:eastAsia="Times New Roman" w:cs="Times New Roman"/>
          <w:szCs w:val="24"/>
        </w:rPr>
        <w:t>» και αυτών που λένε «</w:t>
      </w:r>
      <w:r>
        <w:rPr>
          <w:rFonts w:eastAsia="Times New Roman" w:cs="Times New Roman"/>
          <w:szCs w:val="24"/>
        </w:rPr>
        <w:t>όχι</w:t>
      </w:r>
      <w:r>
        <w:rPr>
          <w:rFonts w:eastAsia="Times New Roman" w:cs="Times New Roman"/>
          <w:szCs w:val="24"/>
        </w:rPr>
        <w:t>», υπερασπίζοντας αυτές τις προτεραιότητες και τις επιλογές του ΝΑΤΟ, των Αμερικανών, της γεωστρατηγικής αναβάθμισης της χώρας και των εθνικιστικών απόψεων. Κοινή λογική έχετε κι ας φαίνεται ότι διαφωνείτ</w:t>
      </w:r>
      <w:r>
        <w:rPr>
          <w:rFonts w:eastAsia="Times New Roman" w:cs="Times New Roman"/>
          <w:szCs w:val="24"/>
        </w:rPr>
        <w:t xml:space="preserve">ε. </w:t>
      </w:r>
    </w:p>
    <w:p w14:paraId="77C03013"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Απ’ αυτή την άποψη, λοιπόν, αυτή η </w:t>
      </w:r>
      <w:r>
        <w:rPr>
          <w:rFonts w:eastAsia="Times New Roman" w:cs="Times New Roman"/>
          <w:szCs w:val="24"/>
        </w:rPr>
        <w:t>σ</w:t>
      </w:r>
      <w:r>
        <w:rPr>
          <w:rFonts w:eastAsia="Times New Roman" w:cs="Times New Roman"/>
          <w:szCs w:val="24"/>
        </w:rPr>
        <w:t>υμφωνία συμβάλλει στη συντηρητικοποίηση των συνειδήσεων</w:t>
      </w:r>
      <w:r>
        <w:rPr>
          <w:rFonts w:eastAsia="Times New Roman" w:cs="Times New Roman"/>
          <w:szCs w:val="24"/>
        </w:rPr>
        <w:t>,</w:t>
      </w:r>
      <w:r>
        <w:rPr>
          <w:rFonts w:eastAsia="Times New Roman" w:cs="Times New Roman"/>
          <w:szCs w:val="24"/>
        </w:rPr>
        <w:t xml:space="preserve"> και είναι μία επικίνδυνη αντίληψη που μπορεί να ανοίξει τον ασκό του Αιόλου με τις αλυτρωτικές προβλέψεις που έχει μέσα, μπορεί να υποδαυλίσει τον εθνικισμό κα</w:t>
      </w:r>
      <w:r>
        <w:rPr>
          <w:rFonts w:eastAsia="Times New Roman" w:cs="Times New Roman"/>
          <w:szCs w:val="24"/>
        </w:rPr>
        <w:t xml:space="preserve">ι από τη μια και από την άλλη πλευρά –και τον υποδαυλίζουν- και μπορεί να αξιοποιηθεί, εφόσον το επιβάλλουν οι </w:t>
      </w:r>
      <w:r>
        <w:rPr>
          <w:rFonts w:eastAsia="Times New Roman" w:cs="Times New Roman"/>
          <w:szCs w:val="24"/>
        </w:rPr>
        <w:t>α</w:t>
      </w:r>
      <w:r>
        <w:rPr>
          <w:rFonts w:eastAsia="Times New Roman" w:cs="Times New Roman"/>
          <w:szCs w:val="24"/>
        </w:rPr>
        <w:t>μερικανο</w:t>
      </w:r>
      <w:r>
        <w:rPr>
          <w:rFonts w:eastAsia="Times New Roman" w:cs="Times New Roman"/>
          <w:szCs w:val="24"/>
        </w:rPr>
        <w:t xml:space="preserve"> νατο</w:t>
      </w:r>
      <w:r>
        <w:rPr>
          <w:rFonts w:eastAsia="Times New Roman" w:cs="Times New Roman"/>
          <w:szCs w:val="24"/>
        </w:rPr>
        <w:t>ϊκοί σχεδιασμοί στην περιοχή.</w:t>
      </w:r>
    </w:p>
    <w:p w14:paraId="77C03014"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Είναι επίσης επικίνδυνη αντίληψη η λογική περί συλλογικού αυτοπροσδιορισμού απέναντι στον αυτοπροσδιο</w:t>
      </w:r>
      <w:r>
        <w:rPr>
          <w:rFonts w:eastAsia="Times New Roman" w:cs="Times New Roman"/>
          <w:szCs w:val="24"/>
        </w:rPr>
        <w:t>ρισμό. Τι σημαίνει «συλλογικός αυτοπροσδιορισμός»; Σημαίνει ότι μια ωραία πρωία</w:t>
      </w:r>
      <w:r>
        <w:rPr>
          <w:rFonts w:eastAsia="Times New Roman" w:cs="Times New Roman"/>
          <w:szCs w:val="24"/>
        </w:rPr>
        <w:t>,</w:t>
      </w:r>
      <w:r>
        <w:rPr>
          <w:rFonts w:eastAsia="Times New Roman" w:cs="Times New Roman"/>
          <w:szCs w:val="24"/>
        </w:rPr>
        <w:t xml:space="preserve"> μπορεί η μουσουλμανική μειονότητα στην Ελλάδα να αυτοπροσδιοριστεί ως τουρκική μειονότητα</w:t>
      </w:r>
      <w:r>
        <w:rPr>
          <w:rFonts w:eastAsia="Times New Roman" w:cs="Times New Roman"/>
          <w:szCs w:val="24"/>
        </w:rPr>
        <w:t>,</w:t>
      </w:r>
      <w:r>
        <w:rPr>
          <w:rFonts w:eastAsia="Times New Roman" w:cs="Times New Roman"/>
          <w:szCs w:val="24"/>
        </w:rPr>
        <w:t xml:space="preserve"> και καταλαβαίνετε πολύ καλά τι ασκός του Αιόλου ανοίγει.</w:t>
      </w:r>
    </w:p>
    <w:p w14:paraId="77C03015"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Απ’ αυτή την άποψη –και </w:t>
      </w:r>
      <w:r w:rsidRPr="00355367">
        <w:rPr>
          <w:rFonts w:eastAsia="Times New Roman" w:cs="Times New Roman"/>
          <w:szCs w:val="24"/>
        </w:rPr>
        <w:t>ολο</w:t>
      </w:r>
      <w:r w:rsidRPr="00355367">
        <w:rPr>
          <w:rFonts w:eastAsia="Times New Roman" w:cs="Times New Roman"/>
          <w:szCs w:val="24"/>
        </w:rPr>
        <w:t>κληρών</w:t>
      </w:r>
      <w:r>
        <w:rPr>
          <w:rFonts w:eastAsia="Times New Roman" w:cs="Times New Roman"/>
          <w:szCs w:val="24"/>
        </w:rPr>
        <w:t>ω με</w:t>
      </w:r>
      <w:r w:rsidRPr="00355367">
        <w:rPr>
          <w:rFonts w:eastAsia="Times New Roman" w:cs="Times New Roman"/>
          <w:szCs w:val="24"/>
        </w:rPr>
        <w:t xml:space="preserve"> αυτό</w:t>
      </w:r>
      <w:r>
        <w:rPr>
          <w:rFonts w:eastAsia="Times New Roman" w:cs="Times New Roman"/>
          <w:szCs w:val="24"/>
        </w:rPr>
        <w:t>,</w:t>
      </w:r>
      <w:r w:rsidRPr="00355367">
        <w:rPr>
          <w:rFonts w:eastAsia="Times New Roman" w:cs="Times New Roman"/>
          <w:szCs w:val="24"/>
        </w:rPr>
        <w:t xml:space="preserve"> κύριε </w:t>
      </w:r>
      <w:r>
        <w:rPr>
          <w:rFonts w:eastAsia="Times New Roman" w:cs="Times New Roman"/>
          <w:szCs w:val="24"/>
        </w:rPr>
        <w:t>Π</w:t>
      </w:r>
      <w:r w:rsidRPr="00355367">
        <w:rPr>
          <w:rFonts w:eastAsia="Times New Roman" w:cs="Times New Roman"/>
          <w:szCs w:val="24"/>
        </w:rPr>
        <w:t xml:space="preserve">ρόεδρε σε </w:t>
      </w:r>
      <w:r>
        <w:rPr>
          <w:rFonts w:eastAsia="Times New Roman" w:cs="Times New Roman"/>
          <w:szCs w:val="24"/>
        </w:rPr>
        <w:t>τριάντα</w:t>
      </w:r>
      <w:r w:rsidRPr="00355367">
        <w:rPr>
          <w:rFonts w:eastAsia="Times New Roman" w:cs="Times New Roman"/>
          <w:szCs w:val="24"/>
        </w:rPr>
        <w:t xml:space="preserve"> δευτερόλεπτα</w:t>
      </w:r>
      <w:r>
        <w:rPr>
          <w:rFonts w:eastAsia="Times New Roman" w:cs="Times New Roman"/>
          <w:szCs w:val="24"/>
        </w:rPr>
        <w:t>-</w:t>
      </w:r>
      <w:r w:rsidRPr="00355367">
        <w:rPr>
          <w:rFonts w:eastAsia="Times New Roman" w:cs="Times New Roman"/>
          <w:szCs w:val="24"/>
        </w:rPr>
        <w:t xml:space="preserve"> αυτό το οποίο ισχυρίζονται ορισμένοι </w:t>
      </w:r>
      <w:r>
        <w:rPr>
          <w:rFonts w:eastAsia="Times New Roman" w:cs="Times New Roman"/>
          <w:szCs w:val="24"/>
        </w:rPr>
        <w:t>Β</w:t>
      </w:r>
      <w:r w:rsidRPr="00355367">
        <w:rPr>
          <w:rFonts w:eastAsia="Times New Roman" w:cs="Times New Roman"/>
          <w:szCs w:val="24"/>
        </w:rPr>
        <w:t>ουλευτές του ΣΥΡΙΖΑ</w:t>
      </w:r>
      <w:r>
        <w:rPr>
          <w:rFonts w:eastAsia="Times New Roman" w:cs="Times New Roman"/>
          <w:szCs w:val="24"/>
        </w:rPr>
        <w:t>,</w:t>
      </w:r>
      <w:r w:rsidRPr="00355367">
        <w:rPr>
          <w:rFonts w:eastAsia="Times New Roman" w:cs="Times New Roman"/>
          <w:szCs w:val="24"/>
        </w:rPr>
        <w:t xml:space="preserve"> όπως ο κ</w:t>
      </w:r>
      <w:r>
        <w:rPr>
          <w:rFonts w:eastAsia="Times New Roman" w:cs="Times New Roman"/>
          <w:szCs w:val="24"/>
        </w:rPr>
        <w:t>. Φ</w:t>
      </w:r>
      <w:r w:rsidRPr="00355367">
        <w:rPr>
          <w:rFonts w:eastAsia="Times New Roman" w:cs="Times New Roman"/>
          <w:szCs w:val="24"/>
        </w:rPr>
        <w:t>ίλης</w:t>
      </w:r>
      <w:r>
        <w:rPr>
          <w:rFonts w:eastAsia="Times New Roman" w:cs="Times New Roman"/>
          <w:szCs w:val="24"/>
        </w:rPr>
        <w:t>,</w:t>
      </w:r>
      <w:r w:rsidRPr="00355367">
        <w:rPr>
          <w:rFonts w:eastAsia="Times New Roman" w:cs="Times New Roman"/>
          <w:szCs w:val="24"/>
        </w:rPr>
        <w:t xml:space="preserve"> ότι αποτελεί ρεαλιστική επιλογή που απαντά στο</w:t>
      </w:r>
      <w:r>
        <w:rPr>
          <w:rFonts w:eastAsia="Times New Roman" w:cs="Times New Roman"/>
          <w:szCs w:val="24"/>
        </w:rPr>
        <w:t>ν</w:t>
      </w:r>
      <w:r w:rsidRPr="00355367">
        <w:rPr>
          <w:rFonts w:eastAsia="Times New Roman" w:cs="Times New Roman"/>
          <w:szCs w:val="24"/>
        </w:rPr>
        <w:t xml:space="preserve"> συσχετισμό </w:t>
      </w:r>
      <w:r>
        <w:rPr>
          <w:rFonts w:eastAsia="Times New Roman" w:cs="Times New Roman"/>
          <w:szCs w:val="24"/>
        </w:rPr>
        <w:t>δ</w:t>
      </w:r>
      <w:r w:rsidRPr="00355367">
        <w:rPr>
          <w:rFonts w:eastAsia="Times New Roman" w:cs="Times New Roman"/>
          <w:szCs w:val="24"/>
        </w:rPr>
        <w:t>υνάμεων σήμερα</w:t>
      </w:r>
      <w:r>
        <w:rPr>
          <w:rFonts w:eastAsia="Times New Roman" w:cs="Times New Roman"/>
          <w:szCs w:val="24"/>
        </w:rPr>
        <w:t>,</w:t>
      </w:r>
      <w:r w:rsidRPr="00355367">
        <w:rPr>
          <w:rFonts w:eastAsia="Times New Roman" w:cs="Times New Roman"/>
          <w:szCs w:val="24"/>
        </w:rPr>
        <w:t xml:space="preserve"> ένα</w:t>
      </w:r>
      <w:r>
        <w:rPr>
          <w:rFonts w:eastAsia="Times New Roman" w:cs="Times New Roman"/>
          <w:szCs w:val="24"/>
        </w:rPr>
        <w:t xml:space="preserve">ν συσχετισμό </w:t>
      </w:r>
      <w:r w:rsidRPr="00355367">
        <w:rPr>
          <w:rFonts w:eastAsia="Times New Roman" w:cs="Times New Roman"/>
          <w:szCs w:val="24"/>
        </w:rPr>
        <w:t xml:space="preserve">που αυτή η επιλογή δεν τον </w:t>
      </w:r>
      <w:r>
        <w:rPr>
          <w:rFonts w:eastAsia="Times New Roman" w:cs="Times New Roman"/>
          <w:szCs w:val="24"/>
        </w:rPr>
        <w:t>αμφισ</w:t>
      </w:r>
      <w:r>
        <w:rPr>
          <w:rFonts w:eastAsia="Times New Roman" w:cs="Times New Roman"/>
          <w:szCs w:val="24"/>
        </w:rPr>
        <w:t xml:space="preserve">βητεί αλλά αντίθετα </w:t>
      </w:r>
      <w:r w:rsidRPr="00355367">
        <w:rPr>
          <w:rFonts w:eastAsia="Times New Roman" w:cs="Times New Roman"/>
          <w:szCs w:val="24"/>
        </w:rPr>
        <w:t>τον ενισχύει</w:t>
      </w:r>
      <w:r>
        <w:rPr>
          <w:rFonts w:eastAsia="Times New Roman" w:cs="Times New Roman"/>
          <w:szCs w:val="24"/>
        </w:rPr>
        <w:t>,</w:t>
      </w:r>
      <w:r w:rsidRPr="00355367">
        <w:rPr>
          <w:rFonts w:eastAsia="Times New Roman" w:cs="Times New Roman"/>
          <w:szCs w:val="24"/>
        </w:rPr>
        <w:t xml:space="preserve"> είναι η υποταγή του</w:t>
      </w:r>
      <w:r>
        <w:rPr>
          <w:rFonts w:eastAsia="Times New Roman" w:cs="Times New Roman"/>
          <w:szCs w:val="24"/>
        </w:rPr>
        <w:t xml:space="preserve"> λαού</w:t>
      </w:r>
      <w:r w:rsidRPr="00355367">
        <w:rPr>
          <w:rFonts w:eastAsia="Times New Roman" w:cs="Times New Roman"/>
          <w:szCs w:val="24"/>
        </w:rPr>
        <w:t xml:space="preserve"> στο</w:t>
      </w:r>
      <w:r>
        <w:rPr>
          <w:rFonts w:eastAsia="Times New Roman" w:cs="Times New Roman"/>
          <w:szCs w:val="24"/>
        </w:rPr>
        <w:t>ν</w:t>
      </w:r>
      <w:r w:rsidRPr="00355367">
        <w:rPr>
          <w:rFonts w:eastAsia="Times New Roman" w:cs="Times New Roman"/>
          <w:szCs w:val="24"/>
        </w:rPr>
        <w:t xml:space="preserve"> συσχετισμό </w:t>
      </w:r>
      <w:r>
        <w:rPr>
          <w:rFonts w:eastAsia="Times New Roman" w:cs="Times New Roman"/>
          <w:szCs w:val="24"/>
        </w:rPr>
        <w:t>τον αμερικανο</w:t>
      </w:r>
      <w:r>
        <w:rPr>
          <w:rFonts w:eastAsia="Times New Roman" w:cs="Times New Roman"/>
          <w:szCs w:val="24"/>
        </w:rPr>
        <w:t xml:space="preserve"> </w:t>
      </w:r>
      <w:r>
        <w:rPr>
          <w:rFonts w:eastAsia="Times New Roman" w:cs="Times New Roman"/>
          <w:szCs w:val="24"/>
        </w:rPr>
        <w:t>νατοϊκό,</w:t>
      </w:r>
      <w:r w:rsidRPr="00355367">
        <w:rPr>
          <w:rFonts w:eastAsia="Times New Roman" w:cs="Times New Roman"/>
          <w:szCs w:val="24"/>
        </w:rPr>
        <w:t xml:space="preserve"> </w:t>
      </w:r>
      <w:r>
        <w:rPr>
          <w:rFonts w:eastAsia="Times New Roman" w:cs="Times New Roman"/>
          <w:szCs w:val="24"/>
        </w:rPr>
        <w:t xml:space="preserve">που </w:t>
      </w:r>
      <w:r w:rsidRPr="00355367">
        <w:rPr>
          <w:rFonts w:eastAsia="Times New Roman" w:cs="Times New Roman"/>
          <w:szCs w:val="24"/>
        </w:rPr>
        <w:t>καλλιεργεί την ηττοπάθεια και τη μοιρολατρία</w:t>
      </w:r>
      <w:r w:rsidRPr="00166664">
        <w:rPr>
          <w:rFonts w:eastAsia="Times New Roman" w:cs="Times New Roman"/>
          <w:szCs w:val="24"/>
        </w:rPr>
        <w:t>.</w:t>
      </w:r>
      <w:r w:rsidRPr="00355367">
        <w:rPr>
          <w:rFonts w:eastAsia="Times New Roman" w:cs="Times New Roman"/>
          <w:szCs w:val="24"/>
        </w:rPr>
        <w:t xml:space="preserve"> </w:t>
      </w:r>
      <w:r>
        <w:rPr>
          <w:rFonts w:eastAsia="Times New Roman" w:cs="Times New Roman"/>
          <w:szCs w:val="24"/>
        </w:rPr>
        <w:t>Αυτή</w:t>
      </w:r>
      <w:r w:rsidRPr="00355367">
        <w:rPr>
          <w:rFonts w:eastAsia="Times New Roman" w:cs="Times New Roman"/>
          <w:szCs w:val="24"/>
        </w:rPr>
        <w:t xml:space="preserve"> η αντίληψη ακυρώνει την κοινωνική εξέλιξη</w:t>
      </w:r>
      <w:r>
        <w:rPr>
          <w:rFonts w:eastAsia="Times New Roman" w:cs="Times New Roman"/>
          <w:szCs w:val="24"/>
        </w:rPr>
        <w:t>,</w:t>
      </w:r>
      <w:r w:rsidRPr="00355367">
        <w:rPr>
          <w:rFonts w:eastAsia="Times New Roman" w:cs="Times New Roman"/>
          <w:szCs w:val="24"/>
        </w:rPr>
        <w:t xml:space="preserve"> δηλαδή με βάση </w:t>
      </w:r>
      <w:r>
        <w:rPr>
          <w:rFonts w:eastAsia="Times New Roman" w:cs="Times New Roman"/>
          <w:szCs w:val="24"/>
        </w:rPr>
        <w:t>αυτή την αντίληψη πρέπει</w:t>
      </w:r>
      <w:r w:rsidRPr="00355367">
        <w:rPr>
          <w:rFonts w:eastAsia="Times New Roman" w:cs="Times New Roman"/>
          <w:szCs w:val="24"/>
        </w:rPr>
        <w:t xml:space="preserve"> ακόμη</w:t>
      </w:r>
      <w:r>
        <w:rPr>
          <w:rFonts w:eastAsia="Times New Roman" w:cs="Times New Roman"/>
          <w:szCs w:val="24"/>
        </w:rPr>
        <w:t xml:space="preserve"> να είμαστε δου</w:t>
      </w:r>
      <w:r>
        <w:rPr>
          <w:rFonts w:eastAsia="Times New Roman" w:cs="Times New Roman"/>
          <w:szCs w:val="24"/>
        </w:rPr>
        <w:t>λοκτητική</w:t>
      </w:r>
      <w:r w:rsidRPr="00355367">
        <w:rPr>
          <w:rFonts w:eastAsia="Times New Roman" w:cs="Times New Roman"/>
          <w:szCs w:val="24"/>
        </w:rPr>
        <w:t xml:space="preserve"> κοινωνία</w:t>
      </w:r>
      <w:r>
        <w:rPr>
          <w:rFonts w:eastAsia="Times New Roman" w:cs="Times New Roman"/>
          <w:szCs w:val="24"/>
        </w:rPr>
        <w:t>,</w:t>
      </w:r>
      <w:r w:rsidRPr="00355367">
        <w:rPr>
          <w:rFonts w:eastAsia="Times New Roman" w:cs="Times New Roman"/>
          <w:szCs w:val="24"/>
        </w:rPr>
        <w:t xml:space="preserve"> ακυρώνει την πάλη των τάξεων </w:t>
      </w:r>
      <w:r>
        <w:rPr>
          <w:rFonts w:eastAsia="Times New Roman" w:cs="Times New Roman"/>
          <w:szCs w:val="24"/>
        </w:rPr>
        <w:t>-</w:t>
      </w:r>
      <w:r w:rsidRPr="00355367">
        <w:rPr>
          <w:rFonts w:eastAsia="Times New Roman" w:cs="Times New Roman"/>
          <w:szCs w:val="24"/>
        </w:rPr>
        <w:t xml:space="preserve">ζήλεψε τη </w:t>
      </w:r>
      <w:r>
        <w:rPr>
          <w:rFonts w:eastAsia="Times New Roman" w:cs="Times New Roman"/>
          <w:szCs w:val="24"/>
        </w:rPr>
        <w:t>δ</w:t>
      </w:r>
      <w:r w:rsidRPr="00355367">
        <w:rPr>
          <w:rFonts w:eastAsia="Times New Roman" w:cs="Times New Roman"/>
          <w:szCs w:val="24"/>
        </w:rPr>
        <w:t xml:space="preserve">όξα </w:t>
      </w:r>
      <w:r>
        <w:rPr>
          <w:rFonts w:eastAsia="Times New Roman" w:cs="Times New Roman"/>
          <w:szCs w:val="24"/>
        </w:rPr>
        <w:t>του Λάσκ</w:t>
      </w:r>
      <w:r w:rsidRPr="00355367">
        <w:rPr>
          <w:rFonts w:eastAsia="Times New Roman" w:cs="Times New Roman"/>
          <w:szCs w:val="24"/>
        </w:rPr>
        <w:t>αρη</w:t>
      </w:r>
      <w:r>
        <w:rPr>
          <w:rFonts w:eastAsia="Times New Roman" w:cs="Times New Roman"/>
          <w:szCs w:val="24"/>
        </w:rPr>
        <w:t>-</w:t>
      </w:r>
      <w:r w:rsidRPr="00355367">
        <w:rPr>
          <w:rFonts w:eastAsia="Times New Roman" w:cs="Times New Roman"/>
          <w:szCs w:val="24"/>
        </w:rPr>
        <w:t xml:space="preserve"> είναι αντιεπιστημονική και σκοταδιστική αντίληψη</w:t>
      </w:r>
      <w:r>
        <w:rPr>
          <w:rFonts w:eastAsia="Times New Roman" w:cs="Times New Roman"/>
          <w:szCs w:val="24"/>
        </w:rPr>
        <w:t>.</w:t>
      </w:r>
      <w:r w:rsidRPr="00355367">
        <w:rPr>
          <w:rFonts w:eastAsia="Times New Roman" w:cs="Times New Roman"/>
          <w:szCs w:val="24"/>
        </w:rPr>
        <w:t xml:space="preserve"> </w:t>
      </w:r>
    </w:p>
    <w:p w14:paraId="77C03016" w14:textId="77777777" w:rsidR="006113A9" w:rsidRDefault="006B6FC4">
      <w:pPr>
        <w:spacing w:line="600" w:lineRule="auto"/>
        <w:ind w:firstLine="720"/>
        <w:contextualSpacing/>
        <w:jc w:val="both"/>
        <w:rPr>
          <w:rFonts w:eastAsia="Times New Roman" w:cs="Times New Roman"/>
          <w:szCs w:val="24"/>
        </w:rPr>
      </w:pPr>
      <w:r w:rsidRPr="00355367">
        <w:rPr>
          <w:rFonts w:eastAsia="Times New Roman" w:cs="Times New Roman"/>
          <w:szCs w:val="24"/>
        </w:rPr>
        <w:lastRenderedPageBreak/>
        <w:t xml:space="preserve">Αν είχε αποδεχτεί αυτή τη λογική το λαϊκό κίνημα στη χώρα </w:t>
      </w:r>
      <w:r>
        <w:rPr>
          <w:rFonts w:eastAsia="Times New Roman" w:cs="Times New Roman"/>
          <w:szCs w:val="24"/>
        </w:rPr>
        <w:t>μας,</w:t>
      </w:r>
      <w:r w:rsidRPr="00355367">
        <w:rPr>
          <w:rFonts w:eastAsia="Times New Roman" w:cs="Times New Roman"/>
          <w:szCs w:val="24"/>
        </w:rPr>
        <w:t xml:space="preserve"> </w:t>
      </w:r>
      <w:r>
        <w:rPr>
          <w:rFonts w:eastAsia="Times New Roman" w:cs="Times New Roman"/>
          <w:szCs w:val="24"/>
        </w:rPr>
        <w:t xml:space="preserve">τότε ούτε το ΕΑΜ ούτε ο ΕΛΑΣ </w:t>
      </w:r>
      <w:r w:rsidRPr="00355367">
        <w:rPr>
          <w:rFonts w:eastAsia="Times New Roman" w:cs="Times New Roman"/>
          <w:szCs w:val="24"/>
        </w:rPr>
        <w:t xml:space="preserve">ούτε ο </w:t>
      </w:r>
      <w:r>
        <w:rPr>
          <w:rFonts w:eastAsia="Times New Roman" w:cs="Times New Roman"/>
          <w:szCs w:val="24"/>
        </w:rPr>
        <w:t>Δ</w:t>
      </w:r>
      <w:r w:rsidRPr="00355367">
        <w:rPr>
          <w:rFonts w:eastAsia="Times New Roman" w:cs="Times New Roman"/>
          <w:szCs w:val="24"/>
        </w:rPr>
        <w:t xml:space="preserve">ημοκρατικός </w:t>
      </w:r>
      <w:r>
        <w:rPr>
          <w:rFonts w:eastAsia="Times New Roman" w:cs="Times New Roman"/>
          <w:szCs w:val="24"/>
        </w:rPr>
        <w:t>Σ</w:t>
      </w:r>
      <w:r w:rsidRPr="00355367">
        <w:rPr>
          <w:rFonts w:eastAsia="Times New Roman" w:cs="Times New Roman"/>
          <w:szCs w:val="24"/>
        </w:rPr>
        <w:t xml:space="preserve">τρατός δεν θα </w:t>
      </w:r>
      <w:r w:rsidRPr="00355367">
        <w:rPr>
          <w:rFonts w:eastAsia="Times New Roman" w:cs="Times New Roman"/>
          <w:szCs w:val="24"/>
        </w:rPr>
        <w:t>αποτελούσαν τις πιο λαμπρές σελίδες της ιστορίας του εργατικού</w:t>
      </w:r>
      <w:r>
        <w:rPr>
          <w:rFonts w:eastAsia="Times New Roman" w:cs="Times New Roman"/>
          <w:szCs w:val="24"/>
        </w:rPr>
        <w:t xml:space="preserve">, </w:t>
      </w:r>
      <w:r w:rsidRPr="00355367">
        <w:rPr>
          <w:rFonts w:eastAsia="Times New Roman" w:cs="Times New Roman"/>
          <w:szCs w:val="24"/>
        </w:rPr>
        <w:t>λαϊκού κινήματος</w:t>
      </w:r>
      <w:r>
        <w:rPr>
          <w:rFonts w:eastAsia="Times New Roman" w:cs="Times New Roman"/>
          <w:szCs w:val="24"/>
        </w:rPr>
        <w:t xml:space="preserve"> του</w:t>
      </w:r>
      <w:r w:rsidRPr="00355367">
        <w:rPr>
          <w:rFonts w:eastAsia="Times New Roman" w:cs="Times New Roman"/>
          <w:szCs w:val="24"/>
        </w:rPr>
        <w:t xml:space="preserve"> επαναστατικού κινήματος στη χώρα </w:t>
      </w:r>
      <w:r>
        <w:rPr>
          <w:rFonts w:eastAsia="Times New Roman" w:cs="Times New Roman"/>
          <w:szCs w:val="24"/>
        </w:rPr>
        <w:t>μας.</w:t>
      </w:r>
    </w:p>
    <w:p w14:paraId="77C03017" w14:textId="77777777" w:rsidR="006113A9" w:rsidRDefault="006B6FC4">
      <w:pPr>
        <w:spacing w:line="600" w:lineRule="auto"/>
        <w:ind w:firstLine="720"/>
        <w:contextualSpacing/>
        <w:jc w:val="both"/>
        <w:rPr>
          <w:rFonts w:eastAsia="Times New Roman" w:cs="Times New Roman"/>
          <w:szCs w:val="24"/>
        </w:rPr>
      </w:pPr>
      <w:r w:rsidRPr="00355367">
        <w:rPr>
          <w:rFonts w:eastAsia="Times New Roman" w:cs="Times New Roman"/>
          <w:szCs w:val="24"/>
        </w:rPr>
        <w:t>Έτσι</w:t>
      </w:r>
      <w:r>
        <w:rPr>
          <w:rFonts w:eastAsia="Times New Roman" w:cs="Times New Roman"/>
          <w:szCs w:val="24"/>
        </w:rPr>
        <w:t>,</w:t>
      </w:r>
      <w:r w:rsidRPr="00355367">
        <w:rPr>
          <w:rFonts w:eastAsia="Times New Roman" w:cs="Times New Roman"/>
          <w:szCs w:val="24"/>
        </w:rPr>
        <w:t xml:space="preserve"> λοιπόν</w:t>
      </w:r>
      <w:r>
        <w:rPr>
          <w:rFonts w:eastAsia="Times New Roman" w:cs="Times New Roman"/>
          <w:szCs w:val="24"/>
        </w:rPr>
        <w:t>,</w:t>
      </w:r>
      <w:r w:rsidRPr="00355367">
        <w:rPr>
          <w:rFonts w:eastAsia="Times New Roman" w:cs="Times New Roman"/>
          <w:szCs w:val="24"/>
        </w:rPr>
        <w:t xml:space="preserve"> εμπόδιο στους ιμπεριαλιστικούς σχεδιασμούς και στα συμφέροντα των επιχειρηματικών ομίλων μπορεί να βάλει μόνο ο λαός</w:t>
      </w:r>
      <w:r>
        <w:rPr>
          <w:rFonts w:eastAsia="Times New Roman" w:cs="Times New Roman"/>
          <w:szCs w:val="24"/>
        </w:rPr>
        <w:t>,</w:t>
      </w:r>
      <w:r w:rsidRPr="00355367">
        <w:rPr>
          <w:rFonts w:eastAsia="Times New Roman" w:cs="Times New Roman"/>
          <w:szCs w:val="24"/>
        </w:rPr>
        <w:t xml:space="preserve"> κ</w:t>
      </w:r>
      <w:r w:rsidRPr="00355367">
        <w:rPr>
          <w:rFonts w:eastAsia="Times New Roman" w:cs="Times New Roman"/>
          <w:szCs w:val="24"/>
        </w:rPr>
        <w:t>αι ισχυρός</w:t>
      </w:r>
      <w:r>
        <w:rPr>
          <w:rFonts w:eastAsia="Times New Roman" w:cs="Times New Roman"/>
          <w:szCs w:val="24"/>
        </w:rPr>
        <w:t xml:space="preserve"> λαός σημαίνει ισχυρό ΚΚΕ. </w:t>
      </w:r>
    </w:p>
    <w:p w14:paraId="77C03018" w14:textId="77777777" w:rsidR="006113A9" w:rsidRDefault="006B6FC4">
      <w:pPr>
        <w:spacing w:line="600" w:lineRule="auto"/>
        <w:ind w:firstLine="720"/>
        <w:contextualSpacing/>
        <w:jc w:val="both"/>
        <w:rPr>
          <w:rFonts w:eastAsia="Times New Roman" w:cs="Times New Roman"/>
          <w:szCs w:val="24"/>
        </w:rPr>
      </w:pPr>
      <w:r w:rsidRPr="003B5B03">
        <w:rPr>
          <w:rFonts w:eastAsia="Times New Roman" w:cs="Times New Roman"/>
          <w:b/>
          <w:szCs w:val="24"/>
        </w:rPr>
        <w:t>ΠΡΟΕΔΡΕΥΩΝ (Σπυρίδων Λυκούδης):</w:t>
      </w:r>
      <w:r>
        <w:rPr>
          <w:rFonts w:eastAsia="Times New Roman" w:cs="Times New Roman"/>
          <w:b/>
          <w:szCs w:val="24"/>
        </w:rPr>
        <w:t xml:space="preserve"> </w:t>
      </w:r>
      <w:r>
        <w:rPr>
          <w:rFonts w:eastAsia="Times New Roman" w:cs="Times New Roman"/>
          <w:szCs w:val="24"/>
        </w:rPr>
        <w:t>Ο συνάδελφος κ.</w:t>
      </w:r>
      <w:r w:rsidRPr="00355367">
        <w:rPr>
          <w:rFonts w:eastAsia="Times New Roman" w:cs="Times New Roman"/>
          <w:szCs w:val="24"/>
        </w:rPr>
        <w:t xml:space="preserve"> Παπαχριστόπουλος </w:t>
      </w:r>
      <w:r>
        <w:rPr>
          <w:rFonts w:eastAsia="Times New Roman" w:cs="Times New Roman"/>
          <w:szCs w:val="24"/>
        </w:rPr>
        <w:t>από τους Ανεξάρτητους Έλληνες έχει</w:t>
      </w:r>
      <w:r w:rsidRPr="00355367">
        <w:rPr>
          <w:rFonts w:eastAsia="Times New Roman" w:cs="Times New Roman"/>
          <w:szCs w:val="24"/>
        </w:rPr>
        <w:t xml:space="preserve"> </w:t>
      </w:r>
      <w:r>
        <w:rPr>
          <w:rFonts w:eastAsia="Times New Roman" w:cs="Times New Roman"/>
          <w:szCs w:val="24"/>
        </w:rPr>
        <w:t xml:space="preserve">τον </w:t>
      </w:r>
      <w:r w:rsidRPr="00355367">
        <w:rPr>
          <w:rFonts w:eastAsia="Times New Roman" w:cs="Times New Roman"/>
          <w:szCs w:val="24"/>
        </w:rPr>
        <w:t>λόγο</w:t>
      </w:r>
      <w:r>
        <w:rPr>
          <w:rFonts w:eastAsia="Times New Roman" w:cs="Times New Roman"/>
          <w:szCs w:val="24"/>
        </w:rPr>
        <w:t>.</w:t>
      </w:r>
    </w:p>
    <w:p w14:paraId="77C03019"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Σας παρακαλώ ιδιαίτερα να</w:t>
      </w:r>
      <w:r w:rsidRPr="00355367">
        <w:rPr>
          <w:rFonts w:eastAsia="Times New Roman" w:cs="Times New Roman"/>
          <w:szCs w:val="24"/>
        </w:rPr>
        <w:t xml:space="preserve"> προσέξουμε το</w:t>
      </w:r>
      <w:r>
        <w:rPr>
          <w:rFonts w:eastAsia="Times New Roman" w:cs="Times New Roman"/>
          <w:szCs w:val="24"/>
        </w:rPr>
        <w:t>ν</w:t>
      </w:r>
      <w:r w:rsidRPr="00355367">
        <w:rPr>
          <w:rFonts w:eastAsia="Times New Roman" w:cs="Times New Roman"/>
          <w:szCs w:val="24"/>
        </w:rPr>
        <w:t xml:space="preserve"> χρόνο</w:t>
      </w:r>
      <w:r>
        <w:rPr>
          <w:rFonts w:eastAsia="Times New Roman" w:cs="Times New Roman"/>
          <w:szCs w:val="24"/>
        </w:rPr>
        <w:t>,</w:t>
      </w:r>
      <w:r w:rsidRPr="00355367">
        <w:rPr>
          <w:rFonts w:eastAsia="Times New Roman" w:cs="Times New Roman"/>
          <w:szCs w:val="24"/>
        </w:rPr>
        <w:t xml:space="preserve"> κυρίες και κύριοι συνάδελφοι</w:t>
      </w:r>
      <w:r>
        <w:rPr>
          <w:rFonts w:eastAsia="Times New Roman" w:cs="Times New Roman"/>
          <w:szCs w:val="24"/>
        </w:rPr>
        <w:t>. Είναι εγγεγραμμένοι να μιλήσου</w:t>
      </w:r>
      <w:r>
        <w:rPr>
          <w:rFonts w:eastAsia="Times New Roman" w:cs="Times New Roman"/>
          <w:szCs w:val="24"/>
        </w:rPr>
        <w:t>ν διακόσιοι δέκα</w:t>
      </w:r>
      <w:r w:rsidRPr="00355367">
        <w:rPr>
          <w:rFonts w:eastAsia="Times New Roman" w:cs="Times New Roman"/>
          <w:szCs w:val="24"/>
        </w:rPr>
        <w:t xml:space="preserve"> συνάδελφοι</w:t>
      </w:r>
      <w:r>
        <w:rPr>
          <w:rFonts w:eastAsia="Times New Roman" w:cs="Times New Roman"/>
          <w:szCs w:val="24"/>
        </w:rPr>
        <w:t>.</w:t>
      </w:r>
    </w:p>
    <w:p w14:paraId="77C0301A"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Ε</w:t>
      </w:r>
      <w:r w:rsidRPr="00355367">
        <w:rPr>
          <w:rFonts w:eastAsia="Times New Roman" w:cs="Times New Roman"/>
          <w:szCs w:val="24"/>
        </w:rPr>
        <w:t>υχαριστώ</w:t>
      </w:r>
      <w:r>
        <w:rPr>
          <w:rFonts w:eastAsia="Times New Roman" w:cs="Times New Roman"/>
          <w:szCs w:val="24"/>
        </w:rPr>
        <w:t>,</w:t>
      </w:r>
      <w:r w:rsidRPr="00355367">
        <w:rPr>
          <w:rFonts w:eastAsia="Times New Roman" w:cs="Times New Roman"/>
          <w:szCs w:val="24"/>
        </w:rPr>
        <w:t xml:space="preserve"> κύριε </w:t>
      </w:r>
      <w:r>
        <w:rPr>
          <w:rFonts w:eastAsia="Times New Roman" w:cs="Times New Roman"/>
          <w:szCs w:val="24"/>
        </w:rPr>
        <w:t>Π</w:t>
      </w:r>
      <w:r w:rsidRPr="00355367">
        <w:rPr>
          <w:rFonts w:eastAsia="Times New Roman" w:cs="Times New Roman"/>
          <w:szCs w:val="24"/>
        </w:rPr>
        <w:t>ρόεδρε</w:t>
      </w:r>
      <w:r>
        <w:rPr>
          <w:rFonts w:eastAsia="Times New Roman" w:cs="Times New Roman"/>
          <w:szCs w:val="24"/>
        </w:rPr>
        <w:t>.</w:t>
      </w:r>
    </w:p>
    <w:p w14:paraId="77C0301B"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Θ</w:t>
      </w:r>
      <w:r w:rsidRPr="00355367">
        <w:rPr>
          <w:rFonts w:eastAsia="Times New Roman" w:cs="Times New Roman"/>
          <w:szCs w:val="24"/>
        </w:rPr>
        <w:t xml:space="preserve">έλω να ξεκαθαρίσω ότι μιλάω </w:t>
      </w:r>
      <w:r>
        <w:rPr>
          <w:rFonts w:eastAsia="Times New Roman" w:cs="Times New Roman"/>
          <w:szCs w:val="24"/>
        </w:rPr>
        <w:t>ως</w:t>
      </w:r>
      <w:r w:rsidRPr="00355367">
        <w:rPr>
          <w:rFonts w:eastAsia="Times New Roman" w:cs="Times New Roman"/>
          <w:szCs w:val="24"/>
        </w:rPr>
        <w:t xml:space="preserve"> απλός </w:t>
      </w:r>
      <w:r>
        <w:rPr>
          <w:rFonts w:eastAsia="Times New Roman" w:cs="Times New Roman"/>
          <w:szCs w:val="24"/>
        </w:rPr>
        <w:t>Β</w:t>
      </w:r>
      <w:r w:rsidRPr="00355367">
        <w:rPr>
          <w:rFonts w:eastAsia="Times New Roman" w:cs="Times New Roman"/>
          <w:szCs w:val="24"/>
        </w:rPr>
        <w:t xml:space="preserve">ουλευτής των </w:t>
      </w:r>
      <w:r>
        <w:rPr>
          <w:rFonts w:eastAsia="Times New Roman" w:cs="Times New Roman"/>
          <w:szCs w:val="24"/>
        </w:rPr>
        <w:t>Α</w:t>
      </w:r>
      <w:r w:rsidRPr="00355367">
        <w:rPr>
          <w:rFonts w:eastAsia="Times New Roman" w:cs="Times New Roman"/>
          <w:szCs w:val="24"/>
        </w:rPr>
        <w:t xml:space="preserve">νεξάρτητων Ελλήνων και όχι </w:t>
      </w:r>
      <w:r>
        <w:rPr>
          <w:rFonts w:eastAsia="Times New Roman" w:cs="Times New Roman"/>
          <w:szCs w:val="24"/>
        </w:rPr>
        <w:t>ως</w:t>
      </w:r>
      <w:r w:rsidRPr="00355367">
        <w:rPr>
          <w:rFonts w:eastAsia="Times New Roman" w:cs="Times New Roman"/>
          <w:szCs w:val="24"/>
        </w:rPr>
        <w:t xml:space="preserve"> </w:t>
      </w:r>
      <w:r>
        <w:rPr>
          <w:rFonts w:eastAsia="Times New Roman" w:cs="Times New Roman"/>
          <w:szCs w:val="24"/>
        </w:rPr>
        <w:t>Γ</w:t>
      </w:r>
      <w:r w:rsidRPr="00355367">
        <w:rPr>
          <w:rFonts w:eastAsia="Times New Roman" w:cs="Times New Roman"/>
          <w:szCs w:val="24"/>
        </w:rPr>
        <w:t>ραμματέας ή</w:t>
      </w:r>
      <w:r>
        <w:rPr>
          <w:rFonts w:eastAsia="Times New Roman" w:cs="Times New Roman"/>
          <w:szCs w:val="24"/>
        </w:rPr>
        <w:t xml:space="preserve"> ως</w:t>
      </w:r>
      <w:r w:rsidRPr="00355367">
        <w:rPr>
          <w:rFonts w:eastAsia="Times New Roman" w:cs="Times New Roman"/>
          <w:szCs w:val="24"/>
        </w:rPr>
        <w:t xml:space="preserve"> </w:t>
      </w:r>
      <w:r>
        <w:rPr>
          <w:rFonts w:eastAsia="Times New Roman" w:cs="Times New Roman"/>
          <w:szCs w:val="24"/>
        </w:rPr>
        <w:t>Κοινοβουλευτικός Ε</w:t>
      </w:r>
      <w:r w:rsidRPr="00355367">
        <w:rPr>
          <w:rFonts w:eastAsia="Times New Roman" w:cs="Times New Roman"/>
          <w:szCs w:val="24"/>
        </w:rPr>
        <w:t>κπρόσωπ</w:t>
      </w:r>
      <w:r>
        <w:rPr>
          <w:rFonts w:eastAsia="Times New Roman" w:cs="Times New Roman"/>
          <w:szCs w:val="24"/>
        </w:rPr>
        <w:t>ο</w:t>
      </w:r>
      <w:r w:rsidRPr="00355367">
        <w:rPr>
          <w:rFonts w:eastAsia="Times New Roman" w:cs="Times New Roman"/>
          <w:szCs w:val="24"/>
        </w:rPr>
        <w:t>ς</w:t>
      </w:r>
      <w:r>
        <w:rPr>
          <w:rFonts w:eastAsia="Times New Roman" w:cs="Times New Roman"/>
          <w:szCs w:val="24"/>
        </w:rPr>
        <w:t>.</w:t>
      </w:r>
    </w:p>
    <w:p w14:paraId="77C0301C"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Π</w:t>
      </w:r>
      <w:r w:rsidRPr="00355367">
        <w:rPr>
          <w:rFonts w:eastAsia="Times New Roman" w:cs="Times New Roman"/>
          <w:szCs w:val="24"/>
        </w:rPr>
        <w:t xml:space="preserve">ριν </w:t>
      </w:r>
      <w:r>
        <w:rPr>
          <w:rFonts w:eastAsia="Times New Roman" w:cs="Times New Roman"/>
          <w:szCs w:val="24"/>
        </w:rPr>
        <w:t xml:space="preserve">πω </w:t>
      </w:r>
      <w:r w:rsidRPr="00355367">
        <w:rPr>
          <w:rFonts w:eastAsia="Times New Roman" w:cs="Times New Roman"/>
          <w:szCs w:val="24"/>
        </w:rPr>
        <w:t>οτιδήποτε</w:t>
      </w:r>
      <w:r>
        <w:rPr>
          <w:rFonts w:eastAsia="Times New Roman" w:cs="Times New Roman"/>
          <w:szCs w:val="24"/>
        </w:rPr>
        <w:t>,</w:t>
      </w:r>
      <w:r w:rsidRPr="00355367">
        <w:rPr>
          <w:rFonts w:eastAsia="Times New Roman" w:cs="Times New Roman"/>
          <w:szCs w:val="24"/>
        </w:rPr>
        <w:t xml:space="preserve"> είδηση της τελευταίας στιγμής είναι ότι </w:t>
      </w:r>
      <w:r>
        <w:rPr>
          <w:rFonts w:eastAsia="Times New Roman" w:cs="Times New Roman"/>
          <w:szCs w:val="24"/>
        </w:rPr>
        <w:t xml:space="preserve">οι </w:t>
      </w:r>
      <w:r w:rsidRPr="00355367">
        <w:rPr>
          <w:rFonts w:eastAsia="Times New Roman" w:cs="Times New Roman"/>
          <w:szCs w:val="24"/>
        </w:rPr>
        <w:t>καλούμενοι δανειστές</w:t>
      </w:r>
      <w:r>
        <w:rPr>
          <w:rFonts w:eastAsia="Times New Roman" w:cs="Times New Roman"/>
          <w:szCs w:val="24"/>
        </w:rPr>
        <w:t xml:space="preserve"> ή</w:t>
      </w:r>
      <w:r w:rsidRPr="00355367">
        <w:rPr>
          <w:rFonts w:eastAsia="Times New Roman" w:cs="Times New Roman"/>
          <w:szCs w:val="24"/>
        </w:rPr>
        <w:t xml:space="preserve"> τρόικα </w:t>
      </w:r>
      <w:r>
        <w:rPr>
          <w:rFonts w:eastAsia="Times New Roman" w:cs="Times New Roman"/>
          <w:szCs w:val="24"/>
        </w:rPr>
        <w:t>-</w:t>
      </w:r>
      <w:r w:rsidRPr="00355367">
        <w:rPr>
          <w:rFonts w:eastAsia="Times New Roman" w:cs="Times New Roman"/>
          <w:szCs w:val="24"/>
        </w:rPr>
        <w:t>όπως θέλετε</w:t>
      </w:r>
      <w:r>
        <w:rPr>
          <w:rFonts w:eastAsia="Times New Roman" w:cs="Times New Roman"/>
          <w:szCs w:val="24"/>
        </w:rPr>
        <w:t xml:space="preserve"> πείτε τους-</w:t>
      </w:r>
      <w:r w:rsidRPr="00355367">
        <w:rPr>
          <w:rFonts w:eastAsia="Times New Roman" w:cs="Times New Roman"/>
          <w:szCs w:val="24"/>
        </w:rPr>
        <w:t xml:space="preserve"> πριν από λίγο δέχτηκ</w:t>
      </w:r>
      <w:r>
        <w:rPr>
          <w:rFonts w:eastAsia="Times New Roman" w:cs="Times New Roman"/>
          <w:szCs w:val="24"/>
        </w:rPr>
        <w:t>αν</w:t>
      </w:r>
      <w:r w:rsidRPr="00355367">
        <w:rPr>
          <w:rFonts w:eastAsia="Times New Roman" w:cs="Times New Roman"/>
          <w:szCs w:val="24"/>
        </w:rPr>
        <w:t xml:space="preserve"> την αύξηση </w:t>
      </w:r>
      <w:r>
        <w:rPr>
          <w:rFonts w:eastAsia="Times New Roman" w:cs="Times New Roman"/>
          <w:szCs w:val="24"/>
        </w:rPr>
        <w:t>τ</w:t>
      </w:r>
      <w:r w:rsidRPr="00355367">
        <w:rPr>
          <w:rFonts w:eastAsia="Times New Roman" w:cs="Times New Roman"/>
          <w:szCs w:val="24"/>
        </w:rPr>
        <w:t>ου μισθού πείνας και του πιο άθλιο</w:t>
      </w:r>
      <w:r>
        <w:rPr>
          <w:rFonts w:eastAsia="Times New Roman" w:cs="Times New Roman"/>
          <w:szCs w:val="24"/>
        </w:rPr>
        <w:t>υ</w:t>
      </w:r>
      <w:r w:rsidRPr="00355367">
        <w:rPr>
          <w:rFonts w:eastAsia="Times New Roman" w:cs="Times New Roman"/>
          <w:szCs w:val="24"/>
        </w:rPr>
        <w:t xml:space="preserve"> ακόμα </w:t>
      </w:r>
      <w:r>
        <w:rPr>
          <w:rFonts w:eastAsia="Times New Roman" w:cs="Times New Roman"/>
          <w:szCs w:val="24"/>
        </w:rPr>
        <w:t xml:space="preserve">μισθού πείνας της πείνας </w:t>
      </w:r>
      <w:r w:rsidRPr="00355367">
        <w:rPr>
          <w:rFonts w:eastAsia="Times New Roman" w:cs="Times New Roman"/>
          <w:szCs w:val="24"/>
        </w:rPr>
        <w:t xml:space="preserve">για τα άτομα που είναι κάτω των </w:t>
      </w:r>
      <w:r>
        <w:rPr>
          <w:rFonts w:eastAsia="Times New Roman" w:cs="Times New Roman"/>
          <w:szCs w:val="24"/>
        </w:rPr>
        <w:t>είκοσι πέντε.</w:t>
      </w:r>
      <w:r w:rsidRPr="00355367">
        <w:rPr>
          <w:rFonts w:eastAsia="Times New Roman" w:cs="Times New Roman"/>
          <w:szCs w:val="24"/>
        </w:rPr>
        <w:t xml:space="preserve"> Αυτή είνα</w:t>
      </w:r>
      <w:r w:rsidRPr="00355367">
        <w:rPr>
          <w:rFonts w:eastAsia="Times New Roman" w:cs="Times New Roman"/>
          <w:szCs w:val="24"/>
        </w:rPr>
        <w:t>ι</w:t>
      </w:r>
      <w:r>
        <w:rPr>
          <w:rFonts w:eastAsia="Times New Roman" w:cs="Times New Roman"/>
          <w:szCs w:val="24"/>
        </w:rPr>
        <w:t xml:space="preserve"> η</w:t>
      </w:r>
      <w:r w:rsidRPr="00355367">
        <w:rPr>
          <w:rFonts w:eastAsia="Times New Roman" w:cs="Times New Roman"/>
          <w:szCs w:val="24"/>
        </w:rPr>
        <w:t xml:space="preserve"> τελευταία </w:t>
      </w:r>
      <w:r>
        <w:rPr>
          <w:rFonts w:eastAsia="Times New Roman" w:cs="Times New Roman"/>
          <w:szCs w:val="24"/>
        </w:rPr>
        <w:t xml:space="preserve">είδηση. </w:t>
      </w:r>
    </w:p>
    <w:p w14:paraId="77C0301D"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Π</w:t>
      </w:r>
      <w:r w:rsidRPr="00355367">
        <w:rPr>
          <w:rFonts w:eastAsia="Times New Roman" w:cs="Times New Roman"/>
          <w:szCs w:val="24"/>
        </w:rPr>
        <w:t xml:space="preserve">άμε τώρα </w:t>
      </w:r>
      <w:r>
        <w:rPr>
          <w:rFonts w:eastAsia="Times New Roman" w:cs="Times New Roman"/>
          <w:szCs w:val="24"/>
        </w:rPr>
        <w:t>σ</w:t>
      </w:r>
      <w:r w:rsidRPr="00355367">
        <w:rPr>
          <w:rFonts w:eastAsia="Times New Roman" w:cs="Times New Roman"/>
          <w:szCs w:val="24"/>
        </w:rPr>
        <w:t xml:space="preserve">το θέμα </w:t>
      </w:r>
      <w:r>
        <w:rPr>
          <w:rFonts w:eastAsia="Times New Roman" w:cs="Times New Roman"/>
          <w:szCs w:val="24"/>
        </w:rPr>
        <w:t>μας. Αγνοήσ</w:t>
      </w:r>
      <w:r w:rsidRPr="00355367">
        <w:rPr>
          <w:rFonts w:eastAsia="Times New Roman" w:cs="Times New Roman"/>
          <w:szCs w:val="24"/>
        </w:rPr>
        <w:t>τε τελείως τη δικ</w:t>
      </w:r>
      <w:r>
        <w:rPr>
          <w:rFonts w:eastAsia="Times New Roman" w:cs="Times New Roman"/>
          <w:szCs w:val="24"/>
        </w:rPr>
        <w:t>ή</w:t>
      </w:r>
      <w:r w:rsidRPr="00355367">
        <w:rPr>
          <w:rFonts w:eastAsia="Times New Roman" w:cs="Times New Roman"/>
          <w:szCs w:val="24"/>
        </w:rPr>
        <w:t xml:space="preserve"> μου πεποίθηση και γνώμη</w:t>
      </w:r>
      <w:r>
        <w:rPr>
          <w:rFonts w:eastAsia="Times New Roman" w:cs="Times New Roman"/>
          <w:szCs w:val="24"/>
        </w:rPr>
        <w:t>.</w:t>
      </w:r>
      <w:r w:rsidRPr="00355367">
        <w:rPr>
          <w:rFonts w:eastAsia="Times New Roman" w:cs="Times New Roman"/>
          <w:szCs w:val="24"/>
        </w:rPr>
        <w:t xml:space="preserve"> </w:t>
      </w:r>
      <w:r>
        <w:rPr>
          <w:rFonts w:eastAsia="Times New Roman" w:cs="Times New Roman"/>
          <w:szCs w:val="24"/>
        </w:rPr>
        <w:t>Θ</w:t>
      </w:r>
      <w:r w:rsidRPr="00355367">
        <w:rPr>
          <w:rFonts w:eastAsia="Times New Roman" w:cs="Times New Roman"/>
          <w:szCs w:val="24"/>
        </w:rPr>
        <w:t>α μιλήσουμε μόνο με στοιχεία</w:t>
      </w:r>
      <w:r>
        <w:rPr>
          <w:rFonts w:eastAsia="Times New Roman" w:cs="Times New Roman"/>
          <w:szCs w:val="24"/>
        </w:rPr>
        <w:t>. Ε</w:t>
      </w:r>
      <w:r w:rsidRPr="00355367">
        <w:rPr>
          <w:rFonts w:eastAsia="Times New Roman" w:cs="Times New Roman"/>
          <w:szCs w:val="24"/>
        </w:rPr>
        <w:t>γώ δεν υπάρχω</w:t>
      </w:r>
      <w:r>
        <w:rPr>
          <w:rFonts w:eastAsia="Times New Roman" w:cs="Times New Roman"/>
          <w:szCs w:val="24"/>
        </w:rPr>
        <w:t>, είμαι</w:t>
      </w:r>
      <w:r w:rsidRPr="00355367">
        <w:rPr>
          <w:rFonts w:eastAsia="Times New Roman" w:cs="Times New Roman"/>
          <w:szCs w:val="24"/>
        </w:rPr>
        <w:t xml:space="preserve"> επηρεασμένος</w:t>
      </w:r>
      <w:r>
        <w:rPr>
          <w:rFonts w:eastAsia="Times New Roman" w:cs="Times New Roman"/>
          <w:szCs w:val="24"/>
        </w:rPr>
        <w:t>,</w:t>
      </w:r>
      <w:r w:rsidRPr="00355367">
        <w:rPr>
          <w:rFonts w:eastAsia="Times New Roman" w:cs="Times New Roman"/>
          <w:szCs w:val="24"/>
        </w:rPr>
        <w:t xml:space="preserve"> προκατειλημμένος και ό</w:t>
      </w:r>
      <w:r>
        <w:rPr>
          <w:rFonts w:eastAsia="Times New Roman" w:cs="Times New Roman"/>
          <w:szCs w:val="24"/>
        </w:rPr>
        <w:t>,</w:t>
      </w:r>
      <w:r w:rsidRPr="00355367">
        <w:rPr>
          <w:rFonts w:eastAsia="Times New Roman" w:cs="Times New Roman"/>
          <w:szCs w:val="24"/>
        </w:rPr>
        <w:t>τι θέλετε</w:t>
      </w:r>
      <w:r>
        <w:rPr>
          <w:rFonts w:eastAsia="Times New Roman" w:cs="Times New Roman"/>
          <w:szCs w:val="24"/>
        </w:rPr>
        <w:t>.</w:t>
      </w:r>
      <w:r w:rsidRPr="00355367">
        <w:rPr>
          <w:rFonts w:eastAsia="Times New Roman" w:cs="Times New Roman"/>
          <w:szCs w:val="24"/>
        </w:rPr>
        <w:t xml:space="preserve"> </w:t>
      </w:r>
      <w:r>
        <w:rPr>
          <w:rFonts w:eastAsia="Times New Roman" w:cs="Times New Roman"/>
          <w:szCs w:val="24"/>
        </w:rPr>
        <w:t>Α</w:t>
      </w:r>
      <w:r w:rsidRPr="00355367">
        <w:rPr>
          <w:rFonts w:eastAsia="Times New Roman" w:cs="Times New Roman"/>
          <w:szCs w:val="24"/>
        </w:rPr>
        <w:t>κούω</w:t>
      </w:r>
      <w:r>
        <w:rPr>
          <w:rFonts w:eastAsia="Times New Roman" w:cs="Times New Roman"/>
          <w:szCs w:val="24"/>
        </w:rPr>
        <w:t>, λοιπόν,</w:t>
      </w:r>
      <w:r w:rsidRPr="00355367">
        <w:rPr>
          <w:rFonts w:eastAsia="Times New Roman" w:cs="Times New Roman"/>
          <w:szCs w:val="24"/>
        </w:rPr>
        <w:t xml:space="preserve"> ένα σ</w:t>
      </w:r>
      <w:r>
        <w:rPr>
          <w:rFonts w:eastAsia="Times New Roman" w:cs="Times New Roman"/>
          <w:szCs w:val="24"/>
        </w:rPr>
        <w:t>ύνθη</w:t>
      </w:r>
      <w:r w:rsidRPr="00355367">
        <w:rPr>
          <w:rFonts w:eastAsia="Times New Roman" w:cs="Times New Roman"/>
          <w:szCs w:val="24"/>
        </w:rPr>
        <w:t>μα από το πρωί ως το βράδυ για μήν</w:t>
      </w:r>
      <w:r w:rsidRPr="00355367">
        <w:rPr>
          <w:rFonts w:eastAsia="Times New Roman" w:cs="Times New Roman"/>
          <w:szCs w:val="24"/>
        </w:rPr>
        <w:t>ες</w:t>
      </w:r>
      <w:r>
        <w:rPr>
          <w:rFonts w:eastAsia="Times New Roman" w:cs="Times New Roman"/>
          <w:szCs w:val="24"/>
        </w:rPr>
        <w:t>: «Η</w:t>
      </w:r>
      <w:r w:rsidRPr="00355367">
        <w:rPr>
          <w:rFonts w:eastAsia="Times New Roman" w:cs="Times New Roman"/>
          <w:szCs w:val="24"/>
        </w:rPr>
        <w:t xml:space="preserve"> Μακεδονία είναι μία και ελληνική</w:t>
      </w:r>
      <w:r>
        <w:rPr>
          <w:rFonts w:eastAsia="Times New Roman" w:cs="Times New Roman"/>
          <w:szCs w:val="24"/>
        </w:rPr>
        <w:t xml:space="preserve">». </w:t>
      </w:r>
      <w:r w:rsidRPr="00355367">
        <w:rPr>
          <w:rFonts w:eastAsia="Times New Roman" w:cs="Times New Roman"/>
          <w:szCs w:val="24"/>
        </w:rPr>
        <w:t xml:space="preserve"> </w:t>
      </w:r>
      <w:r>
        <w:rPr>
          <w:rFonts w:eastAsia="Times New Roman" w:cs="Times New Roman"/>
          <w:szCs w:val="24"/>
        </w:rPr>
        <w:t>Συναισθηματικά και εγώ θα μπορούσα να παρασυρθώ. Π</w:t>
      </w:r>
      <w:r w:rsidRPr="00355367">
        <w:rPr>
          <w:rFonts w:eastAsia="Times New Roman" w:cs="Times New Roman"/>
          <w:szCs w:val="24"/>
        </w:rPr>
        <w:t>οια είναι</w:t>
      </w:r>
      <w:r>
        <w:rPr>
          <w:rFonts w:eastAsia="Times New Roman" w:cs="Times New Roman"/>
          <w:szCs w:val="24"/>
        </w:rPr>
        <w:t>,</w:t>
      </w:r>
      <w:r w:rsidRPr="00355367">
        <w:rPr>
          <w:rFonts w:eastAsia="Times New Roman" w:cs="Times New Roman"/>
          <w:szCs w:val="24"/>
        </w:rPr>
        <w:t xml:space="preserve"> </w:t>
      </w:r>
      <w:r>
        <w:rPr>
          <w:rFonts w:eastAsia="Times New Roman" w:cs="Times New Roman"/>
          <w:szCs w:val="24"/>
        </w:rPr>
        <w:t>όμως,</w:t>
      </w:r>
      <w:r w:rsidRPr="00355367">
        <w:rPr>
          <w:rFonts w:eastAsia="Times New Roman" w:cs="Times New Roman"/>
          <w:szCs w:val="24"/>
        </w:rPr>
        <w:t xml:space="preserve"> η αλήθεια</w:t>
      </w:r>
      <w:r>
        <w:rPr>
          <w:rFonts w:eastAsia="Times New Roman" w:cs="Times New Roman"/>
          <w:szCs w:val="24"/>
        </w:rPr>
        <w:t>;</w:t>
      </w:r>
    </w:p>
    <w:p w14:paraId="77C0301E"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Συνέδριο Βερολίνου το 1878. Γ</w:t>
      </w:r>
      <w:r w:rsidRPr="00355367">
        <w:rPr>
          <w:rFonts w:eastAsia="Times New Roman" w:cs="Times New Roman"/>
          <w:szCs w:val="24"/>
        </w:rPr>
        <w:t>ιατί το αναφέρω</w:t>
      </w:r>
      <w:r>
        <w:rPr>
          <w:rFonts w:eastAsia="Times New Roman" w:cs="Times New Roman"/>
          <w:szCs w:val="24"/>
        </w:rPr>
        <w:t>;</w:t>
      </w:r>
      <w:r w:rsidRPr="00355367">
        <w:rPr>
          <w:rFonts w:eastAsia="Times New Roman" w:cs="Times New Roman"/>
          <w:szCs w:val="24"/>
        </w:rPr>
        <w:t xml:space="preserve"> </w:t>
      </w:r>
      <w:r>
        <w:rPr>
          <w:rFonts w:eastAsia="Times New Roman" w:cs="Times New Roman"/>
          <w:szCs w:val="24"/>
        </w:rPr>
        <w:t>Γιατί μ</w:t>
      </w:r>
      <w:r w:rsidRPr="00355367">
        <w:rPr>
          <w:rFonts w:eastAsia="Times New Roman" w:cs="Times New Roman"/>
          <w:szCs w:val="24"/>
        </w:rPr>
        <w:t>ε βάση αυτό</w:t>
      </w:r>
      <w:r>
        <w:rPr>
          <w:rFonts w:eastAsia="Times New Roman" w:cs="Times New Roman"/>
          <w:szCs w:val="24"/>
        </w:rPr>
        <w:t>ν</w:t>
      </w:r>
      <w:r w:rsidRPr="00355367">
        <w:rPr>
          <w:rFonts w:eastAsia="Times New Roman" w:cs="Times New Roman"/>
          <w:szCs w:val="24"/>
        </w:rPr>
        <w:t xml:space="preserve"> </w:t>
      </w:r>
      <w:r>
        <w:rPr>
          <w:rFonts w:eastAsia="Times New Roman" w:cs="Times New Roman"/>
          <w:szCs w:val="24"/>
        </w:rPr>
        <w:t>το χάρτη</w:t>
      </w:r>
      <w:r w:rsidRPr="00355367">
        <w:rPr>
          <w:rFonts w:eastAsia="Times New Roman" w:cs="Times New Roman"/>
          <w:szCs w:val="24"/>
        </w:rPr>
        <w:t xml:space="preserve"> έγινε ο διαχωρισμός των </w:t>
      </w:r>
      <w:r>
        <w:rPr>
          <w:rFonts w:eastAsia="Times New Roman" w:cs="Times New Roman"/>
          <w:szCs w:val="24"/>
        </w:rPr>
        <w:t>μ</w:t>
      </w:r>
      <w:r w:rsidRPr="00355367">
        <w:rPr>
          <w:rFonts w:eastAsia="Times New Roman" w:cs="Times New Roman"/>
          <w:szCs w:val="24"/>
        </w:rPr>
        <w:t xml:space="preserve">ακεδονικών εδαφών της </w:t>
      </w:r>
      <w:r>
        <w:rPr>
          <w:rFonts w:eastAsia="Times New Roman" w:cs="Times New Roman"/>
          <w:szCs w:val="24"/>
        </w:rPr>
        <w:t>Ο</w:t>
      </w:r>
      <w:r w:rsidRPr="00355367">
        <w:rPr>
          <w:rFonts w:eastAsia="Times New Roman" w:cs="Times New Roman"/>
          <w:szCs w:val="24"/>
        </w:rPr>
        <w:t xml:space="preserve">θωμανικής </w:t>
      </w:r>
      <w:r>
        <w:rPr>
          <w:rFonts w:eastAsia="Times New Roman" w:cs="Times New Roman"/>
          <w:szCs w:val="24"/>
        </w:rPr>
        <w:t>Α</w:t>
      </w:r>
      <w:r w:rsidRPr="00355367">
        <w:rPr>
          <w:rFonts w:eastAsia="Times New Roman" w:cs="Times New Roman"/>
          <w:szCs w:val="24"/>
        </w:rPr>
        <w:t>υ</w:t>
      </w:r>
      <w:r w:rsidRPr="00355367">
        <w:rPr>
          <w:rFonts w:eastAsia="Times New Roman" w:cs="Times New Roman"/>
          <w:szCs w:val="24"/>
        </w:rPr>
        <w:t xml:space="preserve">τοκρατορίας μετά τους </w:t>
      </w:r>
      <w:r>
        <w:rPr>
          <w:rFonts w:eastAsia="Times New Roman" w:cs="Times New Roman"/>
          <w:szCs w:val="24"/>
        </w:rPr>
        <w:t>Β</w:t>
      </w:r>
      <w:r w:rsidRPr="00355367">
        <w:rPr>
          <w:rFonts w:eastAsia="Times New Roman" w:cs="Times New Roman"/>
          <w:szCs w:val="24"/>
        </w:rPr>
        <w:t xml:space="preserve">αλκανικούς </w:t>
      </w:r>
      <w:r>
        <w:rPr>
          <w:rFonts w:eastAsia="Times New Roman" w:cs="Times New Roman"/>
          <w:szCs w:val="24"/>
        </w:rPr>
        <w:t>Π</w:t>
      </w:r>
      <w:r w:rsidRPr="00355367">
        <w:rPr>
          <w:rFonts w:eastAsia="Times New Roman" w:cs="Times New Roman"/>
          <w:szCs w:val="24"/>
        </w:rPr>
        <w:t>ολέμους</w:t>
      </w:r>
      <w:r>
        <w:rPr>
          <w:rFonts w:eastAsia="Times New Roman" w:cs="Times New Roman"/>
          <w:szCs w:val="24"/>
        </w:rPr>
        <w:t>. Με</w:t>
      </w:r>
      <w:r w:rsidRPr="00355367">
        <w:rPr>
          <w:rFonts w:eastAsia="Times New Roman" w:cs="Times New Roman"/>
          <w:szCs w:val="24"/>
        </w:rPr>
        <w:t xml:space="preserve"> αυτό</w:t>
      </w:r>
      <w:r>
        <w:rPr>
          <w:rFonts w:eastAsia="Times New Roman" w:cs="Times New Roman"/>
          <w:szCs w:val="24"/>
        </w:rPr>
        <w:t>ν</w:t>
      </w:r>
      <w:r w:rsidRPr="00355367">
        <w:rPr>
          <w:rFonts w:eastAsia="Times New Roman" w:cs="Times New Roman"/>
          <w:szCs w:val="24"/>
        </w:rPr>
        <w:t xml:space="preserve"> το</w:t>
      </w:r>
      <w:r>
        <w:rPr>
          <w:rFonts w:eastAsia="Times New Roman" w:cs="Times New Roman"/>
          <w:szCs w:val="24"/>
        </w:rPr>
        <w:t>ν</w:t>
      </w:r>
      <w:r w:rsidRPr="00355367">
        <w:rPr>
          <w:rFonts w:eastAsia="Times New Roman" w:cs="Times New Roman"/>
          <w:szCs w:val="24"/>
        </w:rPr>
        <w:t xml:space="preserve"> χ</w:t>
      </w:r>
      <w:r>
        <w:rPr>
          <w:rFonts w:eastAsia="Times New Roman" w:cs="Times New Roman"/>
          <w:szCs w:val="24"/>
        </w:rPr>
        <w:t xml:space="preserve">άρτη </w:t>
      </w:r>
      <w:r w:rsidRPr="00355367">
        <w:rPr>
          <w:rFonts w:eastAsia="Times New Roman" w:cs="Times New Roman"/>
          <w:szCs w:val="24"/>
        </w:rPr>
        <w:t>που είπαμε</w:t>
      </w:r>
      <w:r>
        <w:rPr>
          <w:rFonts w:eastAsia="Times New Roman" w:cs="Times New Roman"/>
          <w:szCs w:val="24"/>
        </w:rPr>
        <w:t>. Και μιλάμε</w:t>
      </w:r>
      <w:r w:rsidRPr="00355367">
        <w:rPr>
          <w:rFonts w:eastAsia="Times New Roman" w:cs="Times New Roman"/>
          <w:szCs w:val="24"/>
        </w:rPr>
        <w:t xml:space="preserve"> για τη </w:t>
      </w:r>
      <w:r>
        <w:rPr>
          <w:rFonts w:eastAsia="Times New Roman" w:cs="Times New Roman"/>
          <w:szCs w:val="24"/>
        </w:rPr>
        <w:t>Σ</w:t>
      </w:r>
      <w:r w:rsidRPr="00355367">
        <w:rPr>
          <w:rFonts w:eastAsia="Times New Roman" w:cs="Times New Roman"/>
          <w:szCs w:val="24"/>
        </w:rPr>
        <w:t>υνθήκη του Βουκουρεστίου του 1913</w:t>
      </w:r>
      <w:r>
        <w:rPr>
          <w:rFonts w:eastAsia="Times New Roman" w:cs="Times New Roman"/>
          <w:szCs w:val="24"/>
        </w:rPr>
        <w:t>. Ξ</w:t>
      </w:r>
      <w:r w:rsidRPr="00355367">
        <w:rPr>
          <w:rFonts w:eastAsia="Times New Roman" w:cs="Times New Roman"/>
          <w:szCs w:val="24"/>
        </w:rPr>
        <w:t>αναλέω στοιχεία</w:t>
      </w:r>
      <w:r>
        <w:rPr>
          <w:rFonts w:eastAsia="Times New Roman" w:cs="Times New Roman"/>
          <w:szCs w:val="24"/>
        </w:rPr>
        <w:t>.</w:t>
      </w:r>
    </w:p>
    <w:p w14:paraId="77C0301F"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Σε αυτόν, λοιπόν, τον διαχωρισμό της </w:t>
      </w:r>
      <w:r>
        <w:rPr>
          <w:rFonts w:eastAsia="Times New Roman" w:cs="Times New Roman"/>
          <w:szCs w:val="24"/>
        </w:rPr>
        <w:t>Ο</w:t>
      </w:r>
      <w:r>
        <w:rPr>
          <w:rFonts w:eastAsia="Times New Roman" w:cs="Times New Roman"/>
          <w:szCs w:val="24"/>
        </w:rPr>
        <w:t>θωμανικής</w:t>
      </w:r>
      <w:r w:rsidRPr="00355367">
        <w:rPr>
          <w:rFonts w:eastAsia="Times New Roman" w:cs="Times New Roman"/>
          <w:szCs w:val="24"/>
        </w:rPr>
        <w:t xml:space="preserve"> </w:t>
      </w:r>
      <w:r>
        <w:rPr>
          <w:rFonts w:eastAsia="Times New Roman" w:cs="Times New Roman"/>
          <w:szCs w:val="24"/>
        </w:rPr>
        <w:t>Α</w:t>
      </w:r>
      <w:r w:rsidRPr="00355367">
        <w:rPr>
          <w:rFonts w:eastAsia="Times New Roman" w:cs="Times New Roman"/>
          <w:szCs w:val="24"/>
        </w:rPr>
        <w:t xml:space="preserve">υτοκρατορίας μετά τους </w:t>
      </w:r>
      <w:r>
        <w:rPr>
          <w:rFonts w:eastAsia="Times New Roman" w:cs="Times New Roman"/>
          <w:szCs w:val="24"/>
        </w:rPr>
        <w:t>Β</w:t>
      </w:r>
      <w:r w:rsidRPr="00355367">
        <w:rPr>
          <w:rFonts w:eastAsia="Times New Roman" w:cs="Times New Roman"/>
          <w:szCs w:val="24"/>
        </w:rPr>
        <w:t xml:space="preserve">αλκανικούς </w:t>
      </w:r>
      <w:r>
        <w:rPr>
          <w:rFonts w:eastAsia="Times New Roman" w:cs="Times New Roman"/>
          <w:szCs w:val="24"/>
        </w:rPr>
        <w:t>Π</w:t>
      </w:r>
      <w:r w:rsidRPr="00355367">
        <w:rPr>
          <w:rFonts w:eastAsia="Times New Roman" w:cs="Times New Roman"/>
          <w:szCs w:val="24"/>
        </w:rPr>
        <w:t xml:space="preserve">ολέμους </w:t>
      </w:r>
      <w:r>
        <w:rPr>
          <w:rFonts w:eastAsia="Times New Roman" w:cs="Times New Roman"/>
          <w:szCs w:val="24"/>
        </w:rPr>
        <w:t xml:space="preserve">η Ελλάδα </w:t>
      </w:r>
      <w:r w:rsidRPr="00355367">
        <w:rPr>
          <w:rFonts w:eastAsia="Times New Roman" w:cs="Times New Roman"/>
          <w:szCs w:val="24"/>
        </w:rPr>
        <w:t>πήρε το</w:t>
      </w:r>
      <w:r w:rsidRPr="00355367">
        <w:rPr>
          <w:rFonts w:eastAsia="Times New Roman" w:cs="Times New Roman"/>
          <w:szCs w:val="24"/>
        </w:rPr>
        <w:t xml:space="preserve"> μεγάλο κομμάτι της Μακεδονίας 51%</w:t>
      </w:r>
      <w:r>
        <w:rPr>
          <w:rFonts w:eastAsia="Times New Roman" w:cs="Times New Roman"/>
          <w:szCs w:val="24"/>
        </w:rPr>
        <w:t>.</w:t>
      </w:r>
      <w:r w:rsidRPr="00355367">
        <w:rPr>
          <w:rFonts w:eastAsia="Times New Roman" w:cs="Times New Roman"/>
          <w:szCs w:val="24"/>
        </w:rPr>
        <w:t xml:space="preserve"> </w:t>
      </w:r>
      <w:r>
        <w:rPr>
          <w:rFonts w:eastAsia="Times New Roman" w:cs="Times New Roman"/>
          <w:szCs w:val="24"/>
        </w:rPr>
        <w:t>Η</w:t>
      </w:r>
      <w:r w:rsidRPr="00355367">
        <w:rPr>
          <w:rFonts w:eastAsia="Times New Roman" w:cs="Times New Roman"/>
          <w:szCs w:val="24"/>
        </w:rPr>
        <w:t xml:space="preserve"> Σερβία</w:t>
      </w:r>
      <w:r>
        <w:rPr>
          <w:rFonts w:eastAsia="Times New Roman" w:cs="Times New Roman"/>
          <w:szCs w:val="24"/>
        </w:rPr>
        <w:t xml:space="preserve"> πήρε 39%, </w:t>
      </w:r>
      <w:r w:rsidRPr="00355367">
        <w:rPr>
          <w:rFonts w:eastAsia="Times New Roman" w:cs="Times New Roman"/>
          <w:szCs w:val="24"/>
        </w:rPr>
        <w:t xml:space="preserve">η </w:t>
      </w:r>
      <w:r w:rsidRPr="00355367">
        <w:rPr>
          <w:rFonts w:eastAsia="Times New Roman" w:cs="Times New Roman"/>
          <w:szCs w:val="24"/>
        </w:rPr>
        <w:lastRenderedPageBreak/>
        <w:t>Βουλγαρία 9,5% και η Αλβανία 0,5</w:t>
      </w:r>
      <w:r>
        <w:rPr>
          <w:rFonts w:eastAsia="Times New Roman" w:cs="Times New Roman"/>
          <w:szCs w:val="24"/>
        </w:rPr>
        <w:t>%. Αυτή είναι η</w:t>
      </w:r>
      <w:r w:rsidRPr="00355367">
        <w:rPr>
          <w:rFonts w:eastAsia="Times New Roman" w:cs="Times New Roman"/>
          <w:szCs w:val="24"/>
        </w:rPr>
        <w:t xml:space="preserve"> </w:t>
      </w:r>
      <w:r>
        <w:rPr>
          <w:rFonts w:eastAsia="Times New Roman" w:cs="Times New Roman"/>
          <w:szCs w:val="24"/>
        </w:rPr>
        <w:t>Σ</w:t>
      </w:r>
      <w:r w:rsidRPr="00355367">
        <w:rPr>
          <w:rFonts w:eastAsia="Times New Roman" w:cs="Times New Roman"/>
          <w:szCs w:val="24"/>
        </w:rPr>
        <w:t>υνθήκη του του Βουκουρεστίου</w:t>
      </w:r>
      <w:r>
        <w:rPr>
          <w:rFonts w:eastAsia="Times New Roman" w:cs="Times New Roman"/>
          <w:szCs w:val="24"/>
        </w:rPr>
        <w:t xml:space="preserve"> του</w:t>
      </w:r>
      <w:r w:rsidRPr="00355367">
        <w:rPr>
          <w:rFonts w:eastAsia="Times New Roman" w:cs="Times New Roman"/>
          <w:szCs w:val="24"/>
        </w:rPr>
        <w:t xml:space="preserve"> 1913</w:t>
      </w:r>
      <w:r>
        <w:rPr>
          <w:rFonts w:eastAsia="Times New Roman" w:cs="Times New Roman"/>
          <w:szCs w:val="24"/>
        </w:rPr>
        <w:t xml:space="preserve">. Είναι η </w:t>
      </w:r>
      <w:r>
        <w:rPr>
          <w:rFonts w:eastAsia="Times New Roman" w:cs="Times New Roman"/>
          <w:szCs w:val="24"/>
        </w:rPr>
        <w:t>σ</w:t>
      </w:r>
      <w:r>
        <w:rPr>
          <w:rFonts w:eastAsia="Times New Roman" w:cs="Times New Roman"/>
          <w:szCs w:val="24"/>
        </w:rPr>
        <w:t>υνθήκη που έδωσε τ</w:t>
      </w:r>
      <w:r w:rsidRPr="00355367">
        <w:rPr>
          <w:rFonts w:eastAsia="Times New Roman" w:cs="Times New Roman"/>
          <w:szCs w:val="24"/>
        </w:rPr>
        <w:t xml:space="preserve">έλος </w:t>
      </w:r>
      <w:r>
        <w:rPr>
          <w:rFonts w:eastAsia="Times New Roman" w:cs="Times New Roman"/>
          <w:szCs w:val="24"/>
        </w:rPr>
        <w:t>σ</w:t>
      </w:r>
      <w:r w:rsidRPr="00355367">
        <w:rPr>
          <w:rFonts w:eastAsia="Times New Roman" w:cs="Times New Roman"/>
          <w:szCs w:val="24"/>
        </w:rPr>
        <w:t>το</w:t>
      </w:r>
      <w:r>
        <w:rPr>
          <w:rFonts w:eastAsia="Times New Roman" w:cs="Times New Roman"/>
          <w:szCs w:val="24"/>
        </w:rPr>
        <w:t>ν</w:t>
      </w:r>
      <w:r w:rsidRPr="00355367">
        <w:rPr>
          <w:rFonts w:eastAsia="Times New Roman" w:cs="Times New Roman"/>
          <w:szCs w:val="24"/>
        </w:rPr>
        <w:t xml:space="preserve"> </w:t>
      </w:r>
      <w:r>
        <w:rPr>
          <w:rFonts w:eastAsia="Times New Roman" w:cs="Times New Roman"/>
          <w:szCs w:val="24"/>
        </w:rPr>
        <w:t>Β</w:t>
      </w:r>
      <w:r>
        <w:rPr>
          <w:rFonts w:eastAsia="Times New Roman" w:cs="Times New Roman"/>
          <w:szCs w:val="24"/>
        </w:rPr>
        <w:t>΄</w:t>
      </w:r>
      <w:r w:rsidRPr="00355367">
        <w:rPr>
          <w:rFonts w:eastAsia="Times New Roman" w:cs="Times New Roman"/>
          <w:szCs w:val="24"/>
        </w:rPr>
        <w:t xml:space="preserve"> </w:t>
      </w:r>
      <w:r>
        <w:rPr>
          <w:rFonts w:eastAsia="Times New Roman" w:cs="Times New Roman"/>
          <w:szCs w:val="24"/>
        </w:rPr>
        <w:t>Β</w:t>
      </w:r>
      <w:r w:rsidRPr="00355367">
        <w:rPr>
          <w:rFonts w:eastAsia="Times New Roman" w:cs="Times New Roman"/>
          <w:szCs w:val="24"/>
        </w:rPr>
        <w:t xml:space="preserve">αλκανικό </w:t>
      </w:r>
      <w:r>
        <w:rPr>
          <w:rFonts w:eastAsia="Times New Roman" w:cs="Times New Roman"/>
          <w:szCs w:val="24"/>
        </w:rPr>
        <w:t>Π</w:t>
      </w:r>
      <w:r w:rsidRPr="00355367">
        <w:rPr>
          <w:rFonts w:eastAsia="Times New Roman" w:cs="Times New Roman"/>
          <w:szCs w:val="24"/>
        </w:rPr>
        <w:t xml:space="preserve">όλεμο και αυτή η </w:t>
      </w:r>
      <w:r>
        <w:rPr>
          <w:rFonts w:eastAsia="Times New Roman" w:cs="Times New Roman"/>
          <w:szCs w:val="24"/>
        </w:rPr>
        <w:t>σ</w:t>
      </w:r>
      <w:r w:rsidRPr="00355367">
        <w:rPr>
          <w:rFonts w:eastAsia="Times New Roman" w:cs="Times New Roman"/>
          <w:szCs w:val="24"/>
        </w:rPr>
        <w:t xml:space="preserve">υνθήκη </w:t>
      </w:r>
      <w:r>
        <w:rPr>
          <w:rFonts w:eastAsia="Times New Roman" w:cs="Times New Roman"/>
          <w:szCs w:val="24"/>
        </w:rPr>
        <w:t>ό</w:t>
      </w:r>
      <w:r w:rsidRPr="00355367">
        <w:rPr>
          <w:rFonts w:eastAsia="Times New Roman" w:cs="Times New Roman"/>
          <w:szCs w:val="24"/>
        </w:rPr>
        <w:t xml:space="preserve">ρισε το κομμάτι της </w:t>
      </w:r>
      <w:r>
        <w:rPr>
          <w:rFonts w:eastAsia="Times New Roman" w:cs="Times New Roman"/>
          <w:szCs w:val="24"/>
        </w:rPr>
        <w:t>ε</w:t>
      </w:r>
      <w:r w:rsidRPr="00355367">
        <w:rPr>
          <w:rFonts w:eastAsia="Times New Roman" w:cs="Times New Roman"/>
          <w:szCs w:val="24"/>
        </w:rPr>
        <w:t>λληνικής Μακε</w:t>
      </w:r>
      <w:r w:rsidRPr="00355367">
        <w:rPr>
          <w:rFonts w:eastAsia="Times New Roman" w:cs="Times New Roman"/>
          <w:szCs w:val="24"/>
        </w:rPr>
        <w:t>δονίας</w:t>
      </w:r>
      <w:r>
        <w:rPr>
          <w:rFonts w:eastAsia="Times New Roman" w:cs="Times New Roman"/>
          <w:szCs w:val="24"/>
        </w:rPr>
        <w:t>. Σε όλο τον εικοστό</w:t>
      </w:r>
      <w:r w:rsidRPr="00355367">
        <w:rPr>
          <w:rFonts w:eastAsia="Times New Roman" w:cs="Times New Roman"/>
          <w:szCs w:val="24"/>
        </w:rPr>
        <w:t xml:space="preserve"> αιώνα</w:t>
      </w:r>
      <w:r>
        <w:rPr>
          <w:rFonts w:eastAsia="Times New Roman" w:cs="Times New Roman"/>
          <w:szCs w:val="24"/>
        </w:rPr>
        <w:t xml:space="preserve"> όλοι οι</w:t>
      </w:r>
      <w:r w:rsidRPr="00355367">
        <w:rPr>
          <w:rFonts w:eastAsia="Times New Roman" w:cs="Times New Roman"/>
          <w:szCs w:val="24"/>
        </w:rPr>
        <w:t xml:space="preserve"> </w:t>
      </w:r>
      <w:r>
        <w:rPr>
          <w:rFonts w:eastAsia="Times New Roman" w:cs="Times New Roman"/>
          <w:szCs w:val="24"/>
        </w:rPr>
        <w:t>Έ</w:t>
      </w:r>
      <w:r w:rsidRPr="00355367">
        <w:rPr>
          <w:rFonts w:eastAsia="Times New Roman" w:cs="Times New Roman"/>
          <w:szCs w:val="24"/>
        </w:rPr>
        <w:t>λληνες πολιτικοί</w:t>
      </w:r>
      <w:r>
        <w:rPr>
          <w:rFonts w:eastAsia="Times New Roman" w:cs="Times New Roman"/>
          <w:szCs w:val="24"/>
        </w:rPr>
        <w:t>, ουδενός εξαιρουμένου, αποδέχονταν τη Συνθήκη του Βουκουρεστίου και μιλούσαν για γ</w:t>
      </w:r>
      <w:r w:rsidRPr="00355367">
        <w:rPr>
          <w:rFonts w:eastAsia="Times New Roman" w:cs="Times New Roman"/>
          <w:szCs w:val="24"/>
        </w:rPr>
        <w:t>ιουγκοσλαβική Μακεδονία</w:t>
      </w:r>
      <w:r>
        <w:rPr>
          <w:rFonts w:eastAsia="Times New Roman" w:cs="Times New Roman"/>
          <w:szCs w:val="24"/>
        </w:rPr>
        <w:t>,</w:t>
      </w:r>
      <w:r w:rsidRPr="00355367">
        <w:rPr>
          <w:rFonts w:eastAsia="Times New Roman" w:cs="Times New Roman"/>
          <w:szCs w:val="24"/>
        </w:rPr>
        <w:t xml:space="preserve"> βουλγαρική Μακεδονία</w:t>
      </w:r>
      <w:r>
        <w:rPr>
          <w:rFonts w:eastAsia="Times New Roman" w:cs="Times New Roman"/>
          <w:szCs w:val="24"/>
        </w:rPr>
        <w:t>.</w:t>
      </w:r>
      <w:r w:rsidRPr="00355367">
        <w:rPr>
          <w:rFonts w:eastAsia="Times New Roman" w:cs="Times New Roman"/>
          <w:szCs w:val="24"/>
        </w:rPr>
        <w:t xml:space="preserve"> </w:t>
      </w:r>
      <w:r>
        <w:rPr>
          <w:rFonts w:eastAsia="Times New Roman" w:cs="Times New Roman"/>
          <w:szCs w:val="24"/>
        </w:rPr>
        <w:t>Α</w:t>
      </w:r>
      <w:r w:rsidRPr="00355367">
        <w:rPr>
          <w:rFonts w:eastAsia="Times New Roman" w:cs="Times New Roman"/>
          <w:szCs w:val="24"/>
        </w:rPr>
        <w:t>ν κάποιος το αμφισβητεί</w:t>
      </w:r>
      <w:r>
        <w:rPr>
          <w:rFonts w:eastAsia="Times New Roman" w:cs="Times New Roman"/>
          <w:szCs w:val="24"/>
        </w:rPr>
        <w:t>, α</w:t>
      </w:r>
      <w:r w:rsidRPr="00355367">
        <w:rPr>
          <w:rFonts w:eastAsia="Times New Roman" w:cs="Times New Roman"/>
          <w:szCs w:val="24"/>
        </w:rPr>
        <w:t xml:space="preserve">ς το </w:t>
      </w:r>
      <w:r>
        <w:rPr>
          <w:rFonts w:eastAsia="Times New Roman" w:cs="Times New Roman"/>
          <w:szCs w:val="24"/>
        </w:rPr>
        <w:t>αμφισβητήσει δ</w:t>
      </w:r>
      <w:r w:rsidRPr="00355367">
        <w:rPr>
          <w:rFonts w:eastAsia="Times New Roman" w:cs="Times New Roman"/>
          <w:szCs w:val="24"/>
        </w:rPr>
        <w:t>ημόσια αυτό που λέω</w:t>
      </w:r>
      <w:r>
        <w:rPr>
          <w:rFonts w:eastAsia="Times New Roman" w:cs="Times New Roman"/>
          <w:szCs w:val="24"/>
        </w:rPr>
        <w:t>.</w:t>
      </w:r>
      <w:r w:rsidRPr="00355367">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διπλωματία μας το αποδεχόταν και</w:t>
      </w:r>
      <w:r w:rsidRPr="00355367">
        <w:rPr>
          <w:rFonts w:eastAsia="Times New Roman" w:cs="Times New Roman"/>
          <w:szCs w:val="24"/>
        </w:rPr>
        <w:t xml:space="preserve"> ποτέ δεν είπε ότι η Μακεδονία είναι μία και ελληνική</w:t>
      </w:r>
      <w:r>
        <w:rPr>
          <w:rFonts w:eastAsia="Times New Roman" w:cs="Times New Roman"/>
          <w:szCs w:val="24"/>
        </w:rPr>
        <w:t>.</w:t>
      </w:r>
      <w:r w:rsidRPr="00355367">
        <w:rPr>
          <w:rFonts w:eastAsia="Times New Roman" w:cs="Times New Roman"/>
          <w:szCs w:val="24"/>
        </w:rPr>
        <w:t xml:space="preserve"> </w:t>
      </w:r>
      <w:r>
        <w:rPr>
          <w:rFonts w:eastAsia="Times New Roman" w:cs="Times New Roman"/>
          <w:szCs w:val="24"/>
        </w:rPr>
        <w:t>Ξ</w:t>
      </w:r>
      <w:r w:rsidRPr="00355367">
        <w:rPr>
          <w:rFonts w:eastAsia="Times New Roman" w:cs="Times New Roman"/>
          <w:szCs w:val="24"/>
        </w:rPr>
        <w:t>έρετε</w:t>
      </w:r>
      <w:r>
        <w:rPr>
          <w:rFonts w:eastAsia="Times New Roman" w:cs="Times New Roman"/>
          <w:szCs w:val="24"/>
        </w:rPr>
        <w:t>,</w:t>
      </w:r>
      <w:r w:rsidRPr="00355367">
        <w:rPr>
          <w:rFonts w:eastAsia="Times New Roman" w:cs="Times New Roman"/>
          <w:szCs w:val="24"/>
        </w:rPr>
        <w:t xml:space="preserve"> μπορώ και εγώ να χαϊδέψω αυτιά</w:t>
      </w:r>
      <w:r>
        <w:rPr>
          <w:rFonts w:eastAsia="Times New Roman" w:cs="Times New Roman"/>
          <w:szCs w:val="24"/>
        </w:rPr>
        <w:t>. Ό</w:t>
      </w:r>
      <w:r w:rsidRPr="00355367">
        <w:rPr>
          <w:rFonts w:eastAsia="Times New Roman" w:cs="Times New Roman"/>
          <w:szCs w:val="24"/>
        </w:rPr>
        <w:t>χι</w:t>
      </w:r>
      <w:r>
        <w:rPr>
          <w:rFonts w:eastAsia="Times New Roman" w:cs="Times New Roman"/>
          <w:szCs w:val="24"/>
        </w:rPr>
        <w:t>.</w:t>
      </w:r>
      <w:r w:rsidRPr="00355367">
        <w:rPr>
          <w:rFonts w:eastAsia="Times New Roman" w:cs="Times New Roman"/>
          <w:szCs w:val="24"/>
        </w:rPr>
        <w:t xml:space="preserve"> </w:t>
      </w:r>
    </w:p>
    <w:p w14:paraId="77C03020"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Κ</w:t>
      </w:r>
      <w:r w:rsidRPr="00355367">
        <w:rPr>
          <w:rFonts w:eastAsia="Times New Roman" w:cs="Times New Roman"/>
          <w:szCs w:val="24"/>
        </w:rPr>
        <w:t>ατ</w:t>
      </w:r>
      <w:r>
        <w:rPr>
          <w:rFonts w:eastAsia="Times New Roman" w:cs="Times New Roman"/>
          <w:szCs w:val="24"/>
        </w:rPr>
        <w:t xml:space="preserve">’ </w:t>
      </w:r>
      <w:r w:rsidRPr="00355367">
        <w:rPr>
          <w:rFonts w:eastAsia="Times New Roman" w:cs="Times New Roman"/>
          <w:szCs w:val="24"/>
        </w:rPr>
        <w:t>αρχ</w:t>
      </w:r>
      <w:r>
        <w:rPr>
          <w:rFonts w:eastAsia="Times New Roman" w:cs="Times New Roman"/>
          <w:szCs w:val="24"/>
        </w:rPr>
        <w:t>άς</w:t>
      </w:r>
      <w:r w:rsidRPr="00355367">
        <w:rPr>
          <w:rFonts w:eastAsia="Times New Roman" w:cs="Times New Roman"/>
          <w:szCs w:val="24"/>
        </w:rPr>
        <w:t xml:space="preserve"> αν έλεγε κάτι άλλο </w:t>
      </w:r>
      <w:r>
        <w:rPr>
          <w:rFonts w:eastAsia="Times New Roman" w:cs="Times New Roman"/>
          <w:szCs w:val="24"/>
        </w:rPr>
        <w:t>η</w:t>
      </w:r>
      <w:r w:rsidRPr="00355367">
        <w:rPr>
          <w:rFonts w:eastAsia="Times New Roman" w:cs="Times New Roman"/>
          <w:szCs w:val="24"/>
        </w:rPr>
        <w:t xml:space="preserve"> διπλωματία σε όλο τον </w:t>
      </w:r>
      <w:r>
        <w:rPr>
          <w:rFonts w:eastAsia="Times New Roman" w:cs="Times New Roman"/>
          <w:szCs w:val="24"/>
        </w:rPr>
        <w:t xml:space="preserve">εικοστό </w:t>
      </w:r>
      <w:r w:rsidRPr="00355367">
        <w:rPr>
          <w:rFonts w:eastAsia="Times New Roman" w:cs="Times New Roman"/>
          <w:szCs w:val="24"/>
        </w:rPr>
        <w:t>αιώνα</w:t>
      </w:r>
      <w:r>
        <w:rPr>
          <w:rFonts w:eastAsia="Times New Roman" w:cs="Times New Roman"/>
          <w:szCs w:val="24"/>
        </w:rPr>
        <w:t>,</w:t>
      </w:r>
      <w:r w:rsidRPr="00355367">
        <w:rPr>
          <w:rFonts w:eastAsia="Times New Roman" w:cs="Times New Roman"/>
          <w:szCs w:val="24"/>
        </w:rPr>
        <w:t xml:space="preserve"> </w:t>
      </w:r>
      <w:r>
        <w:rPr>
          <w:rFonts w:eastAsia="Times New Roman" w:cs="Times New Roman"/>
          <w:szCs w:val="24"/>
        </w:rPr>
        <w:t xml:space="preserve">θα αναιρούσε τη </w:t>
      </w:r>
      <w:r>
        <w:rPr>
          <w:rFonts w:eastAsia="Times New Roman" w:cs="Times New Roman"/>
          <w:szCs w:val="24"/>
        </w:rPr>
        <w:t>σ</w:t>
      </w:r>
      <w:r>
        <w:rPr>
          <w:rFonts w:eastAsia="Times New Roman" w:cs="Times New Roman"/>
          <w:szCs w:val="24"/>
        </w:rPr>
        <w:t>υνθήκη</w:t>
      </w:r>
      <w:r w:rsidRPr="00355367">
        <w:rPr>
          <w:rFonts w:eastAsia="Times New Roman" w:cs="Times New Roman"/>
          <w:szCs w:val="24"/>
        </w:rPr>
        <w:t xml:space="preserve"> πάνω στην οποία είχε βασιστεί η ενσωμάτωση της Μακεδονίας στο ελληνικό κράτος</w:t>
      </w:r>
      <w:r>
        <w:rPr>
          <w:rFonts w:eastAsia="Times New Roman" w:cs="Times New Roman"/>
          <w:szCs w:val="24"/>
        </w:rPr>
        <w:t>,</w:t>
      </w:r>
      <w:r w:rsidRPr="00355367">
        <w:rPr>
          <w:rFonts w:eastAsia="Times New Roman" w:cs="Times New Roman"/>
          <w:szCs w:val="24"/>
        </w:rPr>
        <w:t xml:space="preserve"> δηλαδή το 51%</w:t>
      </w:r>
      <w:r>
        <w:rPr>
          <w:rFonts w:eastAsia="Times New Roman" w:cs="Times New Roman"/>
          <w:szCs w:val="24"/>
        </w:rPr>
        <w:t>. Έ</w:t>
      </w:r>
      <w:r w:rsidRPr="00355367">
        <w:rPr>
          <w:rFonts w:eastAsia="Times New Roman" w:cs="Times New Roman"/>
          <w:szCs w:val="24"/>
        </w:rPr>
        <w:t>να το κρατούμενο</w:t>
      </w:r>
      <w:r>
        <w:rPr>
          <w:rFonts w:eastAsia="Times New Roman" w:cs="Times New Roman"/>
          <w:szCs w:val="24"/>
        </w:rPr>
        <w:t>.</w:t>
      </w:r>
    </w:p>
    <w:p w14:paraId="77C03021"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Πάμε λίγο παρακάτω. Θ</w:t>
      </w:r>
      <w:r w:rsidRPr="00355367">
        <w:rPr>
          <w:rFonts w:eastAsia="Times New Roman" w:cs="Times New Roman"/>
          <w:szCs w:val="24"/>
        </w:rPr>
        <w:t xml:space="preserve">έλω να επικαλεστώ τον πρώτο </w:t>
      </w:r>
      <w:r>
        <w:rPr>
          <w:rFonts w:eastAsia="Times New Roman" w:cs="Times New Roman"/>
          <w:szCs w:val="24"/>
        </w:rPr>
        <w:t>Π</w:t>
      </w:r>
      <w:r w:rsidRPr="00355367">
        <w:rPr>
          <w:rFonts w:eastAsia="Times New Roman" w:cs="Times New Roman"/>
          <w:szCs w:val="24"/>
        </w:rPr>
        <w:t>ρόεδρο της Βουλής</w:t>
      </w:r>
      <w:r>
        <w:rPr>
          <w:rFonts w:eastAsia="Times New Roman" w:cs="Times New Roman"/>
          <w:szCs w:val="24"/>
        </w:rPr>
        <w:t xml:space="preserve"> του </w:t>
      </w:r>
      <w:r w:rsidRPr="00C838B1">
        <w:rPr>
          <w:rFonts w:eastAsia="Times New Roman" w:cs="Times New Roman"/>
          <w:szCs w:val="24"/>
        </w:rPr>
        <w:t>Κίρο Γκλιγκόροφ</w:t>
      </w:r>
      <w:r>
        <w:rPr>
          <w:rFonts w:eastAsia="Times New Roman" w:cs="Times New Roman"/>
          <w:szCs w:val="24"/>
        </w:rPr>
        <w:t xml:space="preserve">, </w:t>
      </w:r>
      <w:r w:rsidRPr="00355367">
        <w:rPr>
          <w:rFonts w:eastAsia="Times New Roman" w:cs="Times New Roman"/>
          <w:szCs w:val="24"/>
        </w:rPr>
        <w:t>το</w:t>
      </w:r>
      <w:r>
        <w:rPr>
          <w:rFonts w:eastAsia="Times New Roman" w:cs="Times New Roman"/>
          <w:szCs w:val="24"/>
        </w:rPr>
        <w:t xml:space="preserve">ν </w:t>
      </w:r>
      <w:r w:rsidRPr="00C838B1">
        <w:rPr>
          <w:rFonts w:eastAsia="Times New Roman" w:cs="Times New Roman"/>
          <w:szCs w:val="24"/>
        </w:rPr>
        <w:t xml:space="preserve">Στόγιαν </w:t>
      </w:r>
      <w:r>
        <w:rPr>
          <w:rFonts w:eastAsia="Times New Roman" w:cs="Times New Roman"/>
          <w:szCs w:val="24"/>
        </w:rPr>
        <w:t>Ά</w:t>
      </w:r>
      <w:r w:rsidRPr="00C838B1">
        <w:rPr>
          <w:rFonts w:eastAsia="Times New Roman" w:cs="Times New Roman"/>
          <w:szCs w:val="24"/>
        </w:rPr>
        <w:t>ντοφ</w:t>
      </w:r>
      <w:r>
        <w:rPr>
          <w:rFonts w:eastAsia="Times New Roman" w:cs="Times New Roman"/>
          <w:szCs w:val="24"/>
        </w:rPr>
        <w:t>. Όποιος</w:t>
      </w:r>
      <w:r w:rsidRPr="00355367">
        <w:rPr>
          <w:rFonts w:eastAsia="Times New Roman" w:cs="Times New Roman"/>
          <w:szCs w:val="24"/>
        </w:rPr>
        <w:t xml:space="preserve"> </w:t>
      </w:r>
      <w:r>
        <w:rPr>
          <w:rFonts w:eastAsia="Times New Roman" w:cs="Times New Roman"/>
          <w:szCs w:val="24"/>
        </w:rPr>
        <w:t>διαβάσει</w:t>
      </w:r>
      <w:r w:rsidRPr="00355367">
        <w:rPr>
          <w:rFonts w:eastAsia="Times New Roman" w:cs="Times New Roman"/>
          <w:szCs w:val="24"/>
        </w:rPr>
        <w:t xml:space="preserve"> τα άρθρα του </w:t>
      </w:r>
      <w:r>
        <w:rPr>
          <w:rFonts w:eastAsia="Times New Roman" w:cs="Times New Roman"/>
          <w:szCs w:val="24"/>
        </w:rPr>
        <w:t>είναι</w:t>
      </w:r>
      <w:r>
        <w:rPr>
          <w:rFonts w:eastAsia="Times New Roman" w:cs="Times New Roman"/>
          <w:szCs w:val="24"/>
        </w:rPr>
        <w:t xml:space="preserve"> πολίτης της </w:t>
      </w:r>
      <w:r>
        <w:rPr>
          <w:rFonts w:eastAsia="Times New Roman" w:cs="Times New Roman"/>
          <w:szCs w:val="24"/>
          <w:lang w:val="en-US"/>
        </w:rPr>
        <w:t>FYROM</w:t>
      </w:r>
      <w:r w:rsidRPr="00C838B1">
        <w:rPr>
          <w:rFonts w:eastAsia="Times New Roman" w:cs="Times New Roman"/>
          <w:szCs w:val="24"/>
        </w:rPr>
        <w:t xml:space="preserve">. </w:t>
      </w:r>
      <w:r>
        <w:rPr>
          <w:rFonts w:eastAsia="Times New Roman" w:cs="Times New Roman"/>
          <w:szCs w:val="24"/>
          <w:lang w:val="en-US"/>
        </w:rPr>
        <w:t>K</w:t>
      </w:r>
      <w:r>
        <w:rPr>
          <w:rFonts w:eastAsia="Times New Roman" w:cs="Times New Roman"/>
          <w:szCs w:val="24"/>
        </w:rPr>
        <w:t>αι μην ξεχνάτε ότι το «</w:t>
      </w:r>
      <w:r>
        <w:rPr>
          <w:rFonts w:eastAsia="Times New Roman" w:cs="Times New Roman"/>
          <w:szCs w:val="24"/>
          <w:lang w:val="en-US"/>
        </w:rPr>
        <w:t>M</w:t>
      </w:r>
      <w:r>
        <w:rPr>
          <w:rFonts w:eastAsia="Times New Roman" w:cs="Times New Roman"/>
          <w:szCs w:val="24"/>
        </w:rPr>
        <w:t xml:space="preserve">» στη </w:t>
      </w:r>
      <w:r>
        <w:rPr>
          <w:rFonts w:eastAsia="Times New Roman" w:cs="Times New Roman"/>
          <w:szCs w:val="24"/>
          <w:lang w:val="en-US"/>
        </w:rPr>
        <w:t>FYROM</w:t>
      </w:r>
      <w:r w:rsidRPr="00C838B1">
        <w:rPr>
          <w:rFonts w:eastAsia="Times New Roman" w:cs="Times New Roman"/>
          <w:szCs w:val="24"/>
        </w:rPr>
        <w:t xml:space="preserve"> </w:t>
      </w:r>
      <w:r>
        <w:rPr>
          <w:rFonts w:eastAsia="Times New Roman" w:cs="Times New Roman"/>
          <w:szCs w:val="24"/>
        </w:rPr>
        <w:t xml:space="preserve">σημαίνει Μακεδονία. </w:t>
      </w:r>
      <w:r w:rsidRPr="00355367">
        <w:rPr>
          <w:rFonts w:eastAsia="Times New Roman" w:cs="Times New Roman"/>
          <w:szCs w:val="24"/>
        </w:rPr>
        <w:t>Γιατί κάποιοι υποκρίνονται ότι δεν το ξέρουν ή δεν το ακούνε</w:t>
      </w:r>
      <w:r>
        <w:rPr>
          <w:rFonts w:eastAsia="Times New Roman" w:cs="Times New Roman"/>
          <w:szCs w:val="24"/>
        </w:rPr>
        <w:t xml:space="preserve">. </w:t>
      </w:r>
      <w:r w:rsidRPr="00355367">
        <w:rPr>
          <w:rFonts w:eastAsia="Times New Roman" w:cs="Times New Roman"/>
          <w:szCs w:val="24"/>
        </w:rPr>
        <w:t xml:space="preserve">Τι λέει </w:t>
      </w:r>
      <w:r>
        <w:rPr>
          <w:rFonts w:eastAsia="Times New Roman" w:cs="Times New Roman"/>
          <w:szCs w:val="24"/>
        </w:rPr>
        <w:lastRenderedPageBreak/>
        <w:t xml:space="preserve">ο </w:t>
      </w:r>
      <w:r w:rsidRPr="00C838B1">
        <w:rPr>
          <w:rFonts w:eastAsia="Times New Roman" w:cs="Times New Roman"/>
          <w:szCs w:val="24"/>
        </w:rPr>
        <w:t>Στόγιαν Άντοφ</w:t>
      </w:r>
      <w:r>
        <w:rPr>
          <w:rFonts w:eastAsia="Times New Roman" w:cs="Times New Roman"/>
          <w:szCs w:val="24"/>
        </w:rPr>
        <w:t xml:space="preserve"> με</w:t>
      </w:r>
      <w:r w:rsidRPr="00355367">
        <w:rPr>
          <w:rFonts w:eastAsia="Times New Roman" w:cs="Times New Roman"/>
          <w:szCs w:val="24"/>
        </w:rPr>
        <w:t xml:space="preserve"> απλά ελληνικά</w:t>
      </w:r>
      <w:r>
        <w:rPr>
          <w:rFonts w:eastAsia="Times New Roman" w:cs="Times New Roman"/>
          <w:szCs w:val="24"/>
        </w:rPr>
        <w:t>;</w:t>
      </w:r>
      <w:r w:rsidRPr="00355367">
        <w:rPr>
          <w:rFonts w:eastAsia="Times New Roman" w:cs="Times New Roman"/>
          <w:szCs w:val="24"/>
        </w:rPr>
        <w:t xml:space="preserve"> </w:t>
      </w:r>
      <w:r>
        <w:rPr>
          <w:rFonts w:eastAsia="Times New Roman" w:cs="Times New Roman"/>
          <w:szCs w:val="24"/>
        </w:rPr>
        <w:t>Ένας ακροδεξιός άνθρωπος -</w:t>
      </w:r>
      <w:r w:rsidRPr="00355367">
        <w:rPr>
          <w:rFonts w:eastAsia="Times New Roman" w:cs="Times New Roman"/>
          <w:szCs w:val="24"/>
        </w:rPr>
        <w:t xml:space="preserve">είναι </w:t>
      </w:r>
      <w:r>
        <w:rPr>
          <w:rFonts w:eastAsia="Times New Roman" w:cs="Times New Roman"/>
          <w:szCs w:val="24"/>
        </w:rPr>
        <w:t>ογδόντα δύο</w:t>
      </w:r>
      <w:r w:rsidRPr="00355367">
        <w:rPr>
          <w:rFonts w:eastAsia="Times New Roman" w:cs="Times New Roman"/>
          <w:szCs w:val="24"/>
        </w:rPr>
        <w:t xml:space="preserve"> χρόνων</w:t>
      </w:r>
      <w:r>
        <w:rPr>
          <w:rFonts w:eastAsia="Times New Roman" w:cs="Times New Roman"/>
          <w:szCs w:val="24"/>
        </w:rPr>
        <w:t>,</w:t>
      </w:r>
      <w:r w:rsidRPr="00355367">
        <w:rPr>
          <w:rFonts w:eastAsia="Times New Roman" w:cs="Times New Roman"/>
          <w:szCs w:val="24"/>
        </w:rPr>
        <w:t xml:space="preserve"> ζει τώρα</w:t>
      </w:r>
      <w:r>
        <w:rPr>
          <w:rFonts w:eastAsia="Times New Roman" w:cs="Times New Roman"/>
          <w:szCs w:val="24"/>
        </w:rPr>
        <w:t>-</w:t>
      </w:r>
      <w:r w:rsidRPr="00355367">
        <w:rPr>
          <w:rFonts w:eastAsia="Times New Roman" w:cs="Times New Roman"/>
          <w:szCs w:val="24"/>
        </w:rPr>
        <w:t xml:space="preserve"> </w:t>
      </w:r>
      <w:r>
        <w:rPr>
          <w:rFonts w:eastAsia="Times New Roman" w:cs="Times New Roman"/>
          <w:szCs w:val="24"/>
        </w:rPr>
        <w:t xml:space="preserve">ο Γκρούεφσκι </w:t>
      </w:r>
      <w:r>
        <w:rPr>
          <w:rFonts w:eastAsia="Times New Roman" w:cs="Times New Roman"/>
          <w:szCs w:val="24"/>
        </w:rPr>
        <w:t>στην κυριολεξία κατέστρεψε μ</w:t>
      </w:r>
      <w:r w:rsidRPr="00355367">
        <w:rPr>
          <w:rFonts w:eastAsia="Times New Roman" w:cs="Times New Roman"/>
          <w:szCs w:val="24"/>
        </w:rPr>
        <w:t xml:space="preserve">ία </w:t>
      </w:r>
      <w:r>
        <w:rPr>
          <w:rFonts w:eastAsia="Times New Roman" w:cs="Times New Roman"/>
          <w:szCs w:val="24"/>
        </w:rPr>
        <w:t xml:space="preserve">χώρα. Γράφει ο Στόγιαν Άντοφ - μπορείτε να τα βρείτε, αν μπείτε </w:t>
      </w:r>
      <w:r w:rsidRPr="00355367">
        <w:rPr>
          <w:rFonts w:eastAsia="Times New Roman" w:cs="Times New Roman"/>
          <w:szCs w:val="24"/>
        </w:rPr>
        <w:t xml:space="preserve">στο </w:t>
      </w:r>
      <w:r w:rsidRPr="00355367">
        <w:rPr>
          <w:rFonts w:eastAsia="Times New Roman" w:cs="Times New Roman"/>
          <w:szCs w:val="24"/>
          <w:lang w:val="en-US"/>
        </w:rPr>
        <w:t>Google</w:t>
      </w:r>
      <w:r>
        <w:rPr>
          <w:rFonts w:eastAsia="Times New Roman" w:cs="Times New Roman"/>
          <w:szCs w:val="24"/>
        </w:rPr>
        <w:t>-</w:t>
      </w:r>
      <w:r w:rsidRPr="00355367">
        <w:rPr>
          <w:rFonts w:eastAsia="Times New Roman" w:cs="Times New Roman"/>
          <w:szCs w:val="24"/>
        </w:rPr>
        <w:t xml:space="preserve"> </w:t>
      </w:r>
      <w:r>
        <w:rPr>
          <w:rFonts w:eastAsia="Times New Roman" w:cs="Times New Roman"/>
          <w:szCs w:val="24"/>
        </w:rPr>
        <w:t>τα εξής: «Ε</w:t>
      </w:r>
      <w:r w:rsidRPr="00355367">
        <w:rPr>
          <w:rFonts w:eastAsia="Times New Roman" w:cs="Times New Roman"/>
          <w:szCs w:val="24"/>
        </w:rPr>
        <w:t xml:space="preserve">πτά αιώνες μετά </w:t>
      </w:r>
      <w:r>
        <w:rPr>
          <w:rFonts w:eastAsia="Times New Roman" w:cs="Times New Roman"/>
          <w:szCs w:val="24"/>
        </w:rPr>
        <w:t>ήρθαμε</w:t>
      </w:r>
      <w:r w:rsidRPr="00355367">
        <w:rPr>
          <w:rFonts w:eastAsia="Times New Roman" w:cs="Times New Roman"/>
          <w:szCs w:val="24"/>
        </w:rPr>
        <w:t xml:space="preserve"> εμείς</w:t>
      </w:r>
      <w:r>
        <w:rPr>
          <w:rFonts w:eastAsia="Times New Roman" w:cs="Times New Roman"/>
          <w:szCs w:val="24"/>
        </w:rPr>
        <w:t>,</w:t>
      </w:r>
      <w:r w:rsidRPr="00355367">
        <w:rPr>
          <w:rFonts w:eastAsia="Times New Roman" w:cs="Times New Roman"/>
          <w:szCs w:val="24"/>
        </w:rPr>
        <w:t xml:space="preserve"> δεν έχουμε κα</w:t>
      </w:r>
      <w:r>
        <w:rPr>
          <w:rFonts w:eastAsia="Times New Roman" w:cs="Times New Roman"/>
          <w:szCs w:val="24"/>
        </w:rPr>
        <w:t>μ</w:t>
      </w:r>
      <w:r w:rsidRPr="00355367">
        <w:rPr>
          <w:rFonts w:eastAsia="Times New Roman" w:cs="Times New Roman"/>
          <w:szCs w:val="24"/>
        </w:rPr>
        <w:t xml:space="preserve">μία σχέση με τον πολιτισμό του Μεγάλου Αλεξάνδρου και </w:t>
      </w:r>
      <w:r>
        <w:rPr>
          <w:rFonts w:eastAsia="Times New Roman" w:cs="Times New Roman"/>
          <w:szCs w:val="24"/>
        </w:rPr>
        <w:t xml:space="preserve">τον αρχαίο ελληνικό πολιτισμό. Δεν </w:t>
      </w:r>
      <w:r>
        <w:rPr>
          <w:rFonts w:eastAsia="Times New Roman" w:cs="Times New Roman"/>
          <w:szCs w:val="24"/>
        </w:rPr>
        <w:t>διεκδικούμε, δεν δ</w:t>
      </w:r>
      <w:r w:rsidRPr="00355367">
        <w:rPr>
          <w:rFonts w:eastAsia="Times New Roman" w:cs="Times New Roman"/>
          <w:szCs w:val="24"/>
        </w:rPr>
        <w:t>ιεκδικήσαμε και δεν πρόκειται να διεκδικήσουμε αλλαγή συνόρων</w:t>
      </w:r>
      <w:r>
        <w:rPr>
          <w:rFonts w:eastAsia="Times New Roman" w:cs="Times New Roman"/>
          <w:szCs w:val="24"/>
        </w:rPr>
        <w:t>.»</w:t>
      </w:r>
      <w:r w:rsidRPr="00355367">
        <w:rPr>
          <w:rFonts w:eastAsia="Times New Roman" w:cs="Times New Roman"/>
          <w:szCs w:val="24"/>
        </w:rPr>
        <w:t xml:space="preserve"> </w:t>
      </w:r>
      <w:r w:rsidRPr="00CD6418">
        <w:rPr>
          <w:rFonts w:eastAsia="Times New Roman" w:cs="Times New Roman"/>
          <w:szCs w:val="24"/>
        </w:rPr>
        <w:t>Στόγιαν Άντοφ</w:t>
      </w:r>
      <w:r>
        <w:rPr>
          <w:rFonts w:eastAsia="Times New Roman" w:cs="Times New Roman"/>
          <w:szCs w:val="24"/>
        </w:rPr>
        <w:t>,</w:t>
      </w:r>
      <w:r w:rsidRPr="00CD6418">
        <w:rPr>
          <w:rFonts w:eastAsia="Times New Roman" w:cs="Times New Roman"/>
          <w:szCs w:val="24"/>
        </w:rPr>
        <w:t xml:space="preserve"> </w:t>
      </w:r>
      <w:r>
        <w:rPr>
          <w:rFonts w:eastAsia="Times New Roman" w:cs="Times New Roman"/>
          <w:szCs w:val="24"/>
        </w:rPr>
        <w:t>Π</w:t>
      </w:r>
      <w:r w:rsidRPr="00355367">
        <w:rPr>
          <w:rFonts w:eastAsia="Times New Roman" w:cs="Times New Roman"/>
          <w:szCs w:val="24"/>
        </w:rPr>
        <w:t>ρόεδρος</w:t>
      </w:r>
      <w:r>
        <w:rPr>
          <w:rFonts w:eastAsia="Times New Roman" w:cs="Times New Roman"/>
          <w:szCs w:val="24"/>
        </w:rPr>
        <w:t xml:space="preserve"> της Βουλής</w:t>
      </w:r>
      <w:r w:rsidRPr="00CD6418">
        <w:rPr>
          <w:rFonts w:eastAsia="Times New Roman" w:cs="Times New Roman"/>
          <w:szCs w:val="24"/>
        </w:rPr>
        <w:t xml:space="preserve"> </w:t>
      </w:r>
      <w:r>
        <w:rPr>
          <w:rFonts w:eastAsia="Times New Roman" w:cs="Times New Roman"/>
          <w:szCs w:val="24"/>
        </w:rPr>
        <w:t>επί</w:t>
      </w:r>
      <w:r w:rsidRPr="00CD6418">
        <w:rPr>
          <w:rFonts w:eastAsia="Times New Roman" w:cs="Times New Roman"/>
          <w:szCs w:val="24"/>
        </w:rPr>
        <w:t xml:space="preserve"> Γκλιγκόροφ</w:t>
      </w:r>
      <w:r>
        <w:rPr>
          <w:rFonts w:eastAsia="Times New Roman" w:cs="Times New Roman"/>
          <w:szCs w:val="24"/>
        </w:rPr>
        <w:t>.</w:t>
      </w:r>
    </w:p>
    <w:p w14:paraId="77C03022"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Τρίτον </w:t>
      </w:r>
      <w:r w:rsidRPr="00355367">
        <w:rPr>
          <w:rFonts w:eastAsia="Times New Roman" w:cs="Times New Roman"/>
          <w:szCs w:val="24"/>
        </w:rPr>
        <w:t xml:space="preserve">η γλώσσα διεκδικήθηκε </w:t>
      </w:r>
      <w:r>
        <w:rPr>
          <w:rFonts w:eastAsia="Times New Roman" w:cs="Times New Roman"/>
          <w:szCs w:val="24"/>
        </w:rPr>
        <w:t xml:space="preserve">το 1977. Τι ακριβώς είναι </w:t>
      </w:r>
      <w:r w:rsidRPr="00355367">
        <w:rPr>
          <w:rFonts w:eastAsia="Times New Roman" w:cs="Times New Roman"/>
          <w:szCs w:val="24"/>
        </w:rPr>
        <w:t>αυτή η γλώσσα</w:t>
      </w:r>
      <w:r>
        <w:rPr>
          <w:rFonts w:eastAsia="Times New Roman" w:cs="Times New Roman"/>
          <w:szCs w:val="24"/>
        </w:rPr>
        <w:t>, που</w:t>
      </w:r>
      <w:r w:rsidRPr="00355367">
        <w:rPr>
          <w:rFonts w:eastAsia="Times New Roman" w:cs="Times New Roman"/>
          <w:szCs w:val="24"/>
        </w:rPr>
        <w:t xml:space="preserve"> είναι ν</w:t>
      </w:r>
      <w:r>
        <w:rPr>
          <w:rFonts w:eastAsia="Times New Roman" w:cs="Times New Roman"/>
          <w:szCs w:val="24"/>
        </w:rPr>
        <w:t>οτιο</w:t>
      </w:r>
      <w:r w:rsidRPr="00355367">
        <w:rPr>
          <w:rFonts w:eastAsia="Times New Roman" w:cs="Times New Roman"/>
          <w:szCs w:val="24"/>
        </w:rPr>
        <w:t>σλαβική</w:t>
      </w:r>
      <w:r>
        <w:rPr>
          <w:rFonts w:eastAsia="Times New Roman" w:cs="Times New Roman"/>
          <w:szCs w:val="24"/>
        </w:rPr>
        <w:t>, το λέει με σαφήνεια η Πηνελόπ</w:t>
      </w:r>
      <w:r>
        <w:rPr>
          <w:rFonts w:eastAsia="Times New Roman" w:cs="Times New Roman"/>
          <w:szCs w:val="24"/>
        </w:rPr>
        <w:t>η Δέλτα σ</w:t>
      </w:r>
      <w:r w:rsidRPr="00355367">
        <w:rPr>
          <w:rFonts w:eastAsia="Times New Roman" w:cs="Times New Roman"/>
          <w:szCs w:val="24"/>
        </w:rPr>
        <w:t xml:space="preserve">το βιβλίο </w:t>
      </w:r>
      <w:r>
        <w:rPr>
          <w:rFonts w:eastAsia="Times New Roman" w:cs="Times New Roman"/>
          <w:szCs w:val="24"/>
        </w:rPr>
        <w:t>της «Τα Μυστικά του Βάλτου». Διαβάστε τα και αυτά, γιατί την επικαλείστε πολύ. Μ</w:t>
      </w:r>
      <w:r w:rsidRPr="00355367">
        <w:rPr>
          <w:rFonts w:eastAsia="Times New Roman" w:cs="Times New Roman"/>
          <w:szCs w:val="24"/>
        </w:rPr>
        <w:t xml:space="preserve">ιλάει με σαφήνεια </w:t>
      </w:r>
      <w:r>
        <w:rPr>
          <w:rFonts w:eastAsia="Times New Roman" w:cs="Times New Roman"/>
          <w:szCs w:val="24"/>
        </w:rPr>
        <w:t>για τη</w:t>
      </w:r>
      <w:r w:rsidRPr="00355367">
        <w:rPr>
          <w:rFonts w:eastAsia="Times New Roman" w:cs="Times New Roman"/>
          <w:szCs w:val="24"/>
        </w:rPr>
        <w:t xml:space="preserve"> μακεδονίτικη γλώσσα</w:t>
      </w:r>
      <w:r>
        <w:rPr>
          <w:rFonts w:eastAsia="Times New Roman" w:cs="Times New Roman"/>
          <w:szCs w:val="24"/>
        </w:rPr>
        <w:t>.</w:t>
      </w:r>
      <w:r w:rsidRPr="00355367">
        <w:rPr>
          <w:rFonts w:eastAsia="Times New Roman" w:cs="Times New Roman"/>
          <w:szCs w:val="24"/>
        </w:rPr>
        <w:t xml:space="preserve"> </w:t>
      </w:r>
      <w:r>
        <w:rPr>
          <w:rFonts w:eastAsia="Times New Roman" w:cs="Times New Roman"/>
          <w:szCs w:val="24"/>
        </w:rPr>
        <w:t>Π</w:t>
      </w:r>
      <w:r w:rsidRPr="00355367">
        <w:rPr>
          <w:rFonts w:eastAsia="Times New Roman" w:cs="Times New Roman"/>
          <w:szCs w:val="24"/>
        </w:rPr>
        <w:t>οια</w:t>
      </w:r>
      <w:r>
        <w:rPr>
          <w:rFonts w:eastAsia="Times New Roman" w:cs="Times New Roman"/>
          <w:szCs w:val="24"/>
        </w:rPr>
        <w:t>;</w:t>
      </w:r>
      <w:r w:rsidRPr="00355367">
        <w:rPr>
          <w:rFonts w:eastAsia="Times New Roman" w:cs="Times New Roman"/>
          <w:szCs w:val="24"/>
        </w:rPr>
        <w:t xml:space="preserve"> </w:t>
      </w:r>
      <w:r>
        <w:rPr>
          <w:rFonts w:eastAsia="Times New Roman" w:cs="Times New Roman"/>
          <w:szCs w:val="24"/>
        </w:rPr>
        <w:t>Η</w:t>
      </w:r>
      <w:r w:rsidRPr="00355367">
        <w:rPr>
          <w:rFonts w:eastAsia="Times New Roman" w:cs="Times New Roman"/>
          <w:szCs w:val="24"/>
        </w:rPr>
        <w:t xml:space="preserve"> Πηνελόπη</w:t>
      </w:r>
      <w:r>
        <w:rPr>
          <w:rFonts w:eastAsia="Times New Roman" w:cs="Times New Roman"/>
          <w:szCs w:val="24"/>
        </w:rPr>
        <w:t xml:space="preserve"> Δέλτα.</w:t>
      </w:r>
    </w:p>
    <w:p w14:paraId="77C03023"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Ο Στόγιαν Άντοφ λέει</w:t>
      </w:r>
      <w:r w:rsidRPr="00355367">
        <w:rPr>
          <w:rFonts w:eastAsia="Times New Roman" w:cs="Times New Roman"/>
          <w:szCs w:val="24"/>
        </w:rPr>
        <w:t xml:space="preserve"> </w:t>
      </w:r>
      <w:r>
        <w:rPr>
          <w:rFonts w:eastAsia="Times New Roman" w:cs="Times New Roman"/>
          <w:szCs w:val="24"/>
        </w:rPr>
        <w:t xml:space="preserve">ακόμη: «Πολυσπερμία </w:t>
      </w:r>
      <w:r w:rsidRPr="00355367">
        <w:rPr>
          <w:rFonts w:eastAsia="Times New Roman" w:cs="Times New Roman"/>
          <w:szCs w:val="24"/>
        </w:rPr>
        <w:t xml:space="preserve">υπάρχει στη χώρα </w:t>
      </w:r>
      <w:r>
        <w:rPr>
          <w:rFonts w:eastAsia="Times New Roman" w:cs="Times New Roman"/>
          <w:szCs w:val="24"/>
        </w:rPr>
        <w:t>μας, Βούλγαροι, Σ</w:t>
      </w:r>
      <w:r w:rsidRPr="00355367">
        <w:rPr>
          <w:rFonts w:eastAsia="Times New Roman" w:cs="Times New Roman"/>
          <w:szCs w:val="24"/>
        </w:rPr>
        <w:t>έρβοι</w:t>
      </w:r>
      <w:r>
        <w:rPr>
          <w:rFonts w:eastAsia="Times New Roman" w:cs="Times New Roman"/>
          <w:szCs w:val="24"/>
        </w:rPr>
        <w:t>,</w:t>
      </w:r>
      <w:r w:rsidRPr="00355367">
        <w:rPr>
          <w:rFonts w:eastAsia="Times New Roman" w:cs="Times New Roman"/>
          <w:szCs w:val="24"/>
        </w:rPr>
        <w:t xml:space="preserve"> Αλβαν</w:t>
      </w:r>
      <w:r w:rsidRPr="00355367">
        <w:rPr>
          <w:rFonts w:eastAsia="Times New Roman" w:cs="Times New Roman"/>
          <w:szCs w:val="24"/>
        </w:rPr>
        <w:t>οί</w:t>
      </w:r>
      <w:r>
        <w:rPr>
          <w:rFonts w:eastAsia="Times New Roman" w:cs="Times New Roman"/>
          <w:szCs w:val="24"/>
        </w:rPr>
        <w:t>, Ο</w:t>
      </w:r>
      <w:r w:rsidRPr="00355367">
        <w:rPr>
          <w:rFonts w:eastAsia="Times New Roman" w:cs="Times New Roman"/>
          <w:szCs w:val="24"/>
        </w:rPr>
        <w:t>θωμανοί</w:t>
      </w:r>
      <w:r>
        <w:rPr>
          <w:rFonts w:eastAsia="Times New Roman" w:cs="Times New Roman"/>
          <w:szCs w:val="24"/>
        </w:rPr>
        <w:t>. Μοιραίο ν</w:t>
      </w:r>
      <w:r w:rsidRPr="00355367">
        <w:rPr>
          <w:rFonts w:eastAsia="Times New Roman" w:cs="Times New Roman"/>
          <w:szCs w:val="24"/>
        </w:rPr>
        <w:t>α έχουμε μία ιθαγένεια</w:t>
      </w:r>
      <w:r>
        <w:rPr>
          <w:rFonts w:eastAsia="Times New Roman" w:cs="Times New Roman"/>
          <w:szCs w:val="24"/>
        </w:rPr>
        <w:t>.» Εκεί</w:t>
      </w:r>
      <w:r w:rsidRPr="00355367">
        <w:rPr>
          <w:rFonts w:eastAsia="Times New Roman" w:cs="Times New Roman"/>
          <w:szCs w:val="24"/>
        </w:rPr>
        <w:t xml:space="preserve"> αναφέρεται και </w:t>
      </w:r>
      <w:r>
        <w:rPr>
          <w:rFonts w:eastAsia="Times New Roman" w:cs="Times New Roman"/>
          <w:szCs w:val="24"/>
        </w:rPr>
        <w:t>όχι σε</w:t>
      </w:r>
      <w:r w:rsidRPr="00355367">
        <w:rPr>
          <w:rFonts w:eastAsia="Times New Roman" w:cs="Times New Roman"/>
          <w:szCs w:val="24"/>
        </w:rPr>
        <w:t xml:space="preserve"> εθνότητα</w:t>
      </w:r>
      <w:r>
        <w:rPr>
          <w:rFonts w:eastAsia="Times New Roman" w:cs="Times New Roman"/>
          <w:szCs w:val="24"/>
        </w:rPr>
        <w:t>. Και ακόμη λέει: «Δ</w:t>
      </w:r>
      <w:r w:rsidRPr="00355367">
        <w:rPr>
          <w:rFonts w:eastAsia="Times New Roman" w:cs="Times New Roman"/>
          <w:szCs w:val="24"/>
        </w:rPr>
        <w:t>εν υπάρχει μειονότητα μακεδονική</w:t>
      </w:r>
      <w:r>
        <w:rPr>
          <w:rFonts w:eastAsia="Times New Roman" w:cs="Times New Roman"/>
          <w:szCs w:val="24"/>
        </w:rPr>
        <w:t>.»</w:t>
      </w:r>
      <w:r w:rsidRPr="00355367">
        <w:rPr>
          <w:rFonts w:eastAsia="Times New Roman" w:cs="Times New Roman"/>
          <w:szCs w:val="24"/>
        </w:rPr>
        <w:t xml:space="preserve"> </w:t>
      </w:r>
      <w:r>
        <w:rPr>
          <w:rFonts w:eastAsia="Times New Roman" w:cs="Times New Roman"/>
          <w:szCs w:val="24"/>
        </w:rPr>
        <w:t xml:space="preserve">Στόγιαν Άντοφ. Ψάξτε στο </w:t>
      </w:r>
      <w:r>
        <w:rPr>
          <w:rFonts w:eastAsia="Times New Roman" w:cs="Times New Roman"/>
          <w:szCs w:val="24"/>
          <w:lang w:val="en-US"/>
        </w:rPr>
        <w:t>Google</w:t>
      </w:r>
      <w:r w:rsidRPr="00CD6418">
        <w:rPr>
          <w:rFonts w:eastAsia="Times New Roman" w:cs="Times New Roman"/>
          <w:szCs w:val="24"/>
        </w:rPr>
        <w:t xml:space="preserve"> </w:t>
      </w:r>
      <w:r>
        <w:rPr>
          <w:rFonts w:eastAsia="Times New Roman" w:cs="Times New Roman"/>
          <w:szCs w:val="24"/>
        </w:rPr>
        <w:t xml:space="preserve">να τα βρείτε. </w:t>
      </w:r>
    </w:p>
    <w:p w14:paraId="77C03024"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Π</w:t>
      </w:r>
      <w:r w:rsidRPr="00355367">
        <w:rPr>
          <w:rFonts w:eastAsia="Times New Roman" w:cs="Times New Roman"/>
          <w:szCs w:val="24"/>
        </w:rPr>
        <w:t>άμε λίγο παρακάτω</w:t>
      </w:r>
      <w:r>
        <w:rPr>
          <w:rFonts w:eastAsia="Times New Roman" w:cs="Times New Roman"/>
          <w:szCs w:val="24"/>
        </w:rPr>
        <w:t>. Ε</w:t>
      </w:r>
      <w:r w:rsidRPr="00355367">
        <w:rPr>
          <w:rFonts w:eastAsia="Times New Roman" w:cs="Times New Roman"/>
          <w:szCs w:val="24"/>
        </w:rPr>
        <w:t>δώ αν μου επιτρέψετε</w:t>
      </w:r>
      <w:r>
        <w:rPr>
          <w:rFonts w:eastAsia="Times New Roman" w:cs="Times New Roman"/>
          <w:szCs w:val="24"/>
        </w:rPr>
        <w:t>,</w:t>
      </w:r>
      <w:r w:rsidRPr="00355367">
        <w:rPr>
          <w:rFonts w:eastAsia="Times New Roman" w:cs="Times New Roman"/>
          <w:szCs w:val="24"/>
        </w:rPr>
        <w:t xml:space="preserve"> θέλω να θυμίσω ακριβώς τι έγραφε στα </w:t>
      </w:r>
      <w:r>
        <w:rPr>
          <w:rFonts w:eastAsia="Times New Roman" w:cs="Times New Roman"/>
          <w:szCs w:val="24"/>
        </w:rPr>
        <w:t>«Μ</w:t>
      </w:r>
      <w:r w:rsidRPr="00355367">
        <w:rPr>
          <w:rFonts w:eastAsia="Times New Roman" w:cs="Times New Roman"/>
          <w:szCs w:val="24"/>
        </w:rPr>
        <w:t>υστικά του Βάλτου</w:t>
      </w:r>
      <w:r>
        <w:rPr>
          <w:rFonts w:eastAsia="Times New Roman" w:cs="Times New Roman"/>
          <w:szCs w:val="24"/>
        </w:rPr>
        <w:t>» η</w:t>
      </w:r>
      <w:r w:rsidRPr="00355367">
        <w:rPr>
          <w:rFonts w:eastAsia="Times New Roman" w:cs="Times New Roman"/>
          <w:szCs w:val="24"/>
        </w:rPr>
        <w:t xml:space="preserve"> Πηνελόπη Δέλτα</w:t>
      </w:r>
      <w:r>
        <w:rPr>
          <w:rFonts w:eastAsia="Times New Roman" w:cs="Times New Roman"/>
          <w:szCs w:val="24"/>
        </w:rPr>
        <w:t>: «Κάτω από τον βαρύ ζυγό των Τούρκων</w:t>
      </w:r>
      <w:r w:rsidRPr="00355367">
        <w:rPr>
          <w:rFonts w:eastAsia="Times New Roman" w:cs="Times New Roman"/>
          <w:szCs w:val="24"/>
        </w:rPr>
        <w:t xml:space="preserve"> η γλώσσα τ</w:t>
      </w:r>
      <w:r>
        <w:rPr>
          <w:rFonts w:eastAsia="Times New Roman" w:cs="Times New Roman"/>
          <w:szCs w:val="24"/>
        </w:rPr>
        <w:t>ου</w:t>
      </w:r>
      <w:r w:rsidRPr="00355367">
        <w:rPr>
          <w:rFonts w:eastAsia="Times New Roman" w:cs="Times New Roman"/>
          <w:szCs w:val="24"/>
        </w:rPr>
        <w:t>ς ήταν ίδια</w:t>
      </w:r>
      <w:r>
        <w:rPr>
          <w:rFonts w:eastAsia="Times New Roman" w:cs="Times New Roman"/>
          <w:szCs w:val="24"/>
        </w:rPr>
        <w:t>,</w:t>
      </w:r>
      <w:r w:rsidRPr="00355367">
        <w:rPr>
          <w:rFonts w:eastAsia="Times New Roman" w:cs="Times New Roman"/>
          <w:szCs w:val="24"/>
        </w:rPr>
        <w:t xml:space="preserve"> μακεδονίτικη</w:t>
      </w:r>
      <w:r>
        <w:rPr>
          <w:rFonts w:eastAsia="Times New Roman" w:cs="Times New Roman"/>
          <w:szCs w:val="24"/>
        </w:rPr>
        <w:t xml:space="preserve">, ένα κράμα και αυτή από σλαβικά, ελληνικά, ανακατεμένα με </w:t>
      </w:r>
      <w:r w:rsidRPr="00355367">
        <w:rPr>
          <w:rFonts w:eastAsia="Times New Roman" w:cs="Times New Roman"/>
          <w:szCs w:val="24"/>
        </w:rPr>
        <w:t xml:space="preserve">λέξεις </w:t>
      </w:r>
      <w:r>
        <w:rPr>
          <w:rFonts w:eastAsia="Times New Roman" w:cs="Times New Roman"/>
          <w:szCs w:val="24"/>
        </w:rPr>
        <w:t>τουρκικές,</w:t>
      </w:r>
      <w:r w:rsidRPr="00355367">
        <w:rPr>
          <w:rFonts w:eastAsia="Times New Roman" w:cs="Times New Roman"/>
          <w:szCs w:val="24"/>
        </w:rPr>
        <w:t xml:space="preserve"> όπως βυζαντινά και πάει λέγον</w:t>
      </w:r>
      <w:r w:rsidRPr="00355367">
        <w:rPr>
          <w:rFonts w:eastAsia="Times New Roman" w:cs="Times New Roman"/>
          <w:szCs w:val="24"/>
        </w:rPr>
        <w:t>τας</w:t>
      </w:r>
      <w:r>
        <w:rPr>
          <w:rFonts w:eastAsia="Times New Roman" w:cs="Times New Roman"/>
          <w:szCs w:val="24"/>
        </w:rPr>
        <w:t>.» Δ</w:t>
      </w:r>
      <w:r w:rsidRPr="00355367">
        <w:rPr>
          <w:rFonts w:eastAsia="Times New Roman" w:cs="Times New Roman"/>
          <w:szCs w:val="24"/>
        </w:rPr>
        <w:t>εν τα λέω εγώ</w:t>
      </w:r>
      <w:r>
        <w:rPr>
          <w:rFonts w:eastAsia="Times New Roman" w:cs="Times New Roman"/>
          <w:szCs w:val="24"/>
        </w:rPr>
        <w:t>.</w:t>
      </w:r>
      <w:r w:rsidRPr="00355367">
        <w:rPr>
          <w:rFonts w:eastAsia="Times New Roman" w:cs="Times New Roman"/>
          <w:szCs w:val="24"/>
        </w:rPr>
        <w:t xml:space="preserve"> </w:t>
      </w:r>
      <w:r>
        <w:rPr>
          <w:rFonts w:eastAsia="Times New Roman" w:cs="Times New Roman"/>
          <w:szCs w:val="24"/>
        </w:rPr>
        <w:t>Τ</w:t>
      </w:r>
      <w:r w:rsidRPr="00355367">
        <w:rPr>
          <w:rFonts w:eastAsia="Times New Roman" w:cs="Times New Roman"/>
          <w:szCs w:val="24"/>
        </w:rPr>
        <w:t xml:space="preserve">α λέει η Πηνελόπη </w:t>
      </w:r>
      <w:r>
        <w:rPr>
          <w:rFonts w:eastAsia="Times New Roman" w:cs="Times New Roman"/>
          <w:szCs w:val="24"/>
        </w:rPr>
        <w:t xml:space="preserve">Δέλτα. </w:t>
      </w:r>
    </w:p>
    <w:p w14:paraId="77C03025"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Και επειδή πάρα πολλοί επι</w:t>
      </w:r>
      <w:r w:rsidRPr="00355367">
        <w:rPr>
          <w:rFonts w:eastAsia="Times New Roman" w:cs="Times New Roman"/>
          <w:szCs w:val="24"/>
        </w:rPr>
        <w:t>καλούνται και τον Παύλο Μελά</w:t>
      </w:r>
      <w:r>
        <w:rPr>
          <w:rFonts w:eastAsia="Times New Roman" w:cs="Times New Roman"/>
          <w:szCs w:val="24"/>
        </w:rPr>
        <w:t xml:space="preserve">, θα τους έλεγα να ανατρέξουν λίγο </w:t>
      </w:r>
      <w:r w:rsidRPr="00355367">
        <w:rPr>
          <w:rFonts w:eastAsia="Times New Roman" w:cs="Times New Roman"/>
          <w:szCs w:val="24"/>
        </w:rPr>
        <w:t xml:space="preserve"> </w:t>
      </w:r>
      <w:r>
        <w:rPr>
          <w:rFonts w:eastAsia="Times New Roman" w:cs="Times New Roman"/>
          <w:szCs w:val="24"/>
        </w:rPr>
        <w:t>στον Σ</w:t>
      </w:r>
      <w:r w:rsidRPr="00355367">
        <w:rPr>
          <w:rFonts w:eastAsia="Times New Roman" w:cs="Times New Roman"/>
          <w:szCs w:val="24"/>
        </w:rPr>
        <w:t xml:space="preserve">ύλλογο προς </w:t>
      </w:r>
      <w:r>
        <w:rPr>
          <w:rFonts w:eastAsia="Times New Roman" w:cs="Times New Roman"/>
          <w:szCs w:val="24"/>
        </w:rPr>
        <w:t>Δ</w:t>
      </w:r>
      <w:r w:rsidRPr="00355367">
        <w:rPr>
          <w:rFonts w:eastAsia="Times New Roman" w:cs="Times New Roman"/>
          <w:szCs w:val="24"/>
        </w:rPr>
        <w:t xml:space="preserve">ιάδοσιν των </w:t>
      </w:r>
      <w:r>
        <w:rPr>
          <w:rFonts w:eastAsia="Times New Roman" w:cs="Times New Roman"/>
          <w:szCs w:val="24"/>
        </w:rPr>
        <w:t>Ε</w:t>
      </w:r>
      <w:r w:rsidRPr="00355367">
        <w:rPr>
          <w:rFonts w:eastAsia="Times New Roman" w:cs="Times New Roman"/>
          <w:szCs w:val="24"/>
        </w:rPr>
        <w:t xml:space="preserve">λληνικών </w:t>
      </w:r>
      <w:r>
        <w:rPr>
          <w:rFonts w:eastAsia="Times New Roman" w:cs="Times New Roman"/>
          <w:szCs w:val="24"/>
        </w:rPr>
        <w:t>Γ</w:t>
      </w:r>
      <w:r w:rsidRPr="00355367">
        <w:rPr>
          <w:rFonts w:eastAsia="Times New Roman" w:cs="Times New Roman"/>
          <w:szCs w:val="24"/>
        </w:rPr>
        <w:t>ραμμάτων</w:t>
      </w:r>
      <w:r>
        <w:rPr>
          <w:rFonts w:eastAsia="Times New Roman" w:cs="Times New Roman"/>
          <w:szCs w:val="24"/>
        </w:rPr>
        <w:t xml:space="preserve"> του 1964</w:t>
      </w:r>
      <w:r>
        <w:rPr>
          <w:rFonts w:eastAsia="Times New Roman" w:cs="Times New Roman"/>
          <w:szCs w:val="24"/>
        </w:rPr>
        <w:t>,</w:t>
      </w:r>
      <w:r>
        <w:rPr>
          <w:rFonts w:eastAsia="Times New Roman" w:cs="Times New Roman"/>
          <w:szCs w:val="24"/>
        </w:rPr>
        <w:t xml:space="preserve"> να βρουν βιβλίο με τον τίτλο «Π</w:t>
      </w:r>
      <w:r w:rsidRPr="00355367">
        <w:rPr>
          <w:rFonts w:eastAsia="Times New Roman" w:cs="Times New Roman"/>
          <w:szCs w:val="24"/>
        </w:rPr>
        <w:t>αύλος Μελάς</w:t>
      </w:r>
      <w:r>
        <w:rPr>
          <w:rFonts w:eastAsia="Times New Roman" w:cs="Times New Roman"/>
          <w:szCs w:val="24"/>
        </w:rPr>
        <w:t>»</w:t>
      </w:r>
      <w:r w:rsidRPr="00355367">
        <w:rPr>
          <w:rFonts w:eastAsia="Times New Roman" w:cs="Times New Roman"/>
          <w:szCs w:val="24"/>
        </w:rPr>
        <w:t xml:space="preserve"> και να διαβά</w:t>
      </w:r>
      <w:r w:rsidRPr="00355367">
        <w:rPr>
          <w:rFonts w:eastAsia="Times New Roman" w:cs="Times New Roman"/>
          <w:szCs w:val="24"/>
        </w:rPr>
        <w:t>σου</w:t>
      </w:r>
      <w:r>
        <w:rPr>
          <w:rFonts w:eastAsia="Times New Roman" w:cs="Times New Roman"/>
          <w:szCs w:val="24"/>
        </w:rPr>
        <w:t>ν, επίσης, τι γράφει η Πηνελόπη Δέλτα</w:t>
      </w:r>
      <w:r w:rsidRPr="00355367">
        <w:rPr>
          <w:rFonts w:eastAsia="Times New Roman" w:cs="Times New Roman"/>
          <w:szCs w:val="24"/>
        </w:rPr>
        <w:t xml:space="preserve"> </w:t>
      </w:r>
      <w:r>
        <w:rPr>
          <w:rFonts w:eastAsia="Times New Roman" w:cs="Times New Roman"/>
          <w:szCs w:val="24"/>
        </w:rPr>
        <w:t>για</w:t>
      </w:r>
      <w:r w:rsidRPr="00355367">
        <w:rPr>
          <w:rFonts w:eastAsia="Times New Roman" w:cs="Times New Roman"/>
          <w:szCs w:val="24"/>
        </w:rPr>
        <w:t xml:space="preserve"> το</w:t>
      </w:r>
      <w:r>
        <w:rPr>
          <w:rFonts w:eastAsia="Times New Roman" w:cs="Times New Roman"/>
          <w:szCs w:val="24"/>
        </w:rPr>
        <w:t>ν</w:t>
      </w:r>
      <w:r w:rsidRPr="00355367">
        <w:rPr>
          <w:rFonts w:eastAsia="Times New Roman" w:cs="Times New Roman"/>
          <w:szCs w:val="24"/>
        </w:rPr>
        <w:t xml:space="preserve"> μεγάλο αγωνιστή</w:t>
      </w:r>
      <w:r>
        <w:rPr>
          <w:rFonts w:eastAsia="Times New Roman" w:cs="Times New Roman"/>
          <w:szCs w:val="24"/>
        </w:rPr>
        <w:t>. Φεύγω.</w:t>
      </w:r>
    </w:p>
    <w:p w14:paraId="77C03026"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Γ</w:t>
      </w:r>
      <w:r w:rsidRPr="00355367">
        <w:rPr>
          <w:rFonts w:eastAsia="Times New Roman" w:cs="Times New Roman"/>
          <w:szCs w:val="24"/>
        </w:rPr>
        <w:t>ια να δούμε</w:t>
      </w:r>
      <w:r>
        <w:rPr>
          <w:rFonts w:eastAsia="Times New Roman" w:cs="Times New Roman"/>
          <w:szCs w:val="24"/>
        </w:rPr>
        <w:t>, λοιπόν,</w:t>
      </w:r>
      <w:r w:rsidRPr="00355367">
        <w:rPr>
          <w:rFonts w:eastAsia="Times New Roman" w:cs="Times New Roman"/>
          <w:szCs w:val="24"/>
        </w:rPr>
        <w:t xml:space="preserve"> λίγο παρακάτω</w:t>
      </w:r>
      <w:r>
        <w:rPr>
          <w:rFonts w:eastAsia="Times New Roman" w:cs="Times New Roman"/>
          <w:szCs w:val="24"/>
        </w:rPr>
        <w:t>. Αφήστε τη δική μου άποψη. Εγώ λέω ότι είναι επηρεασμένη. Λέω τα δικά μου.</w:t>
      </w:r>
      <w:r w:rsidRPr="00355367">
        <w:rPr>
          <w:rFonts w:eastAsia="Times New Roman" w:cs="Times New Roman"/>
          <w:szCs w:val="24"/>
        </w:rPr>
        <w:t xml:space="preserve"> </w:t>
      </w:r>
      <w:r>
        <w:rPr>
          <w:rFonts w:eastAsia="Times New Roman" w:cs="Times New Roman"/>
          <w:szCs w:val="24"/>
        </w:rPr>
        <w:t>Ο</w:t>
      </w:r>
      <w:r w:rsidRPr="00355367">
        <w:rPr>
          <w:rFonts w:eastAsia="Times New Roman" w:cs="Times New Roman"/>
          <w:szCs w:val="24"/>
        </w:rPr>
        <w:t xml:space="preserve"> Νίκος Αλιβιζάτος</w:t>
      </w:r>
      <w:r>
        <w:rPr>
          <w:rFonts w:eastAsia="Times New Roman" w:cs="Times New Roman"/>
          <w:szCs w:val="24"/>
        </w:rPr>
        <w:t xml:space="preserve"> -</w:t>
      </w:r>
      <w:r w:rsidRPr="00355367">
        <w:rPr>
          <w:rFonts w:eastAsia="Times New Roman" w:cs="Times New Roman"/>
          <w:szCs w:val="24"/>
        </w:rPr>
        <w:t xml:space="preserve">για όσους δεν ξέρουν επίτιμος καθηγητής </w:t>
      </w:r>
      <w:r>
        <w:rPr>
          <w:rFonts w:eastAsia="Times New Roman" w:cs="Times New Roman"/>
          <w:szCs w:val="24"/>
        </w:rPr>
        <w:t>Σ</w:t>
      </w:r>
      <w:r w:rsidRPr="00355367">
        <w:rPr>
          <w:rFonts w:eastAsia="Times New Roman" w:cs="Times New Roman"/>
          <w:szCs w:val="24"/>
        </w:rPr>
        <w:t>υνταγματικο</w:t>
      </w:r>
      <w:r w:rsidRPr="00355367">
        <w:rPr>
          <w:rFonts w:eastAsia="Times New Roman" w:cs="Times New Roman"/>
          <w:szCs w:val="24"/>
        </w:rPr>
        <w:t xml:space="preserve">ύ </w:t>
      </w:r>
      <w:r>
        <w:rPr>
          <w:rFonts w:eastAsia="Times New Roman" w:cs="Times New Roman"/>
          <w:szCs w:val="24"/>
        </w:rPr>
        <w:t>Δ</w:t>
      </w:r>
      <w:r w:rsidRPr="00355367">
        <w:rPr>
          <w:rFonts w:eastAsia="Times New Roman" w:cs="Times New Roman"/>
          <w:szCs w:val="24"/>
        </w:rPr>
        <w:t>ικαίου</w:t>
      </w:r>
      <w:r>
        <w:rPr>
          <w:rFonts w:eastAsia="Times New Roman" w:cs="Times New Roman"/>
          <w:szCs w:val="24"/>
        </w:rPr>
        <w:t>,</w:t>
      </w:r>
      <w:r w:rsidRPr="00355367">
        <w:rPr>
          <w:rFonts w:eastAsia="Times New Roman" w:cs="Times New Roman"/>
          <w:szCs w:val="24"/>
        </w:rPr>
        <w:t xml:space="preserve"> είναι ο άνθρωπος που οργάνωσε τη δημιουργία του </w:t>
      </w:r>
      <w:r>
        <w:rPr>
          <w:rFonts w:eastAsia="Times New Roman" w:cs="Times New Roman"/>
          <w:szCs w:val="24"/>
        </w:rPr>
        <w:t>ΚΙΝΑΛ- σ</w:t>
      </w:r>
      <w:r w:rsidRPr="00355367">
        <w:rPr>
          <w:rFonts w:eastAsia="Times New Roman" w:cs="Times New Roman"/>
          <w:szCs w:val="24"/>
        </w:rPr>
        <w:t>ε πρόσφατο άρθρο</w:t>
      </w:r>
      <w:r>
        <w:rPr>
          <w:rFonts w:eastAsia="Times New Roman" w:cs="Times New Roman"/>
          <w:szCs w:val="24"/>
        </w:rPr>
        <w:t xml:space="preserve"> του</w:t>
      </w:r>
      <w:r w:rsidRPr="00355367">
        <w:rPr>
          <w:rFonts w:eastAsia="Times New Roman" w:cs="Times New Roman"/>
          <w:szCs w:val="24"/>
        </w:rPr>
        <w:t xml:space="preserve"> στην </w:t>
      </w:r>
      <w:r>
        <w:rPr>
          <w:rFonts w:eastAsia="Times New Roman" w:cs="Times New Roman"/>
          <w:szCs w:val="24"/>
        </w:rPr>
        <w:t>«</w:t>
      </w:r>
      <w:r>
        <w:rPr>
          <w:rFonts w:eastAsia="Times New Roman" w:cs="Times New Roman"/>
          <w:szCs w:val="24"/>
        </w:rPr>
        <w:t>ΚΑΘΗΜΕΡΙΝΗ</w:t>
      </w:r>
      <w:r>
        <w:rPr>
          <w:rFonts w:eastAsia="Times New Roman" w:cs="Times New Roman"/>
          <w:szCs w:val="24"/>
        </w:rPr>
        <w:t>»</w:t>
      </w:r>
      <w:r w:rsidRPr="00355367">
        <w:rPr>
          <w:rFonts w:eastAsia="Times New Roman" w:cs="Times New Roman"/>
          <w:szCs w:val="24"/>
        </w:rPr>
        <w:t xml:space="preserve"> γράφει</w:t>
      </w:r>
      <w:r>
        <w:rPr>
          <w:rFonts w:eastAsia="Times New Roman" w:cs="Times New Roman"/>
          <w:szCs w:val="24"/>
        </w:rPr>
        <w:t>: «Δ</w:t>
      </w:r>
      <w:r w:rsidRPr="00355367">
        <w:rPr>
          <w:rFonts w:eastAsia="Times New Roman" w:cs="Times New Roman"/>
          <w:szCs w:val="24"/>
        </w:rPr>
        <w:t xml:space="preserve">εν είναι ταπεινωτική για τη χώρα </w:t>
      </w:r>
      <w:r>
        <w:rPr>
          <w:rFonts w:eastAsia="Times New Roman" w:cs="Times New Roman"/>
          <w:szCs w:val="24"/>
        </w:rPr>
        <w:t>μας,</w:t>
      </w:r>
      <w:r w:rsidRPr="00355367">
        <w:rPr>
          <w:rFonts w:eastAsia="Times New Roman" w:cs="Times New Roman"/>
          <w:szCs w:val="24"/>
        </w:rPr>
        <w:t xml:space="preserve"> όπως με απίστευτο θράσος υποστηρίχτηκε</w:t>
      </w:r>
      <w:r>
        <w:rPr>
          <w:rFonts w:eastAsia="Times New Roman" w:cs="Times New Roman"/>
          <w:szCs w:val="24"/>
        </w:rPr>
        <w:t>», τα λέει</w:t>
      </w:r>
      <w:r w:rsidRPr="00355367">
        <w:rPr>
          <w:rFonts w:eastAsia="Times New Roman" w:cs="Times New Roman"/>
          <w:szCs w:val="24"/>
        </w:rPr>
        <w:t xml:space="preserve"> ο Αλιβιζάτος</w:t>
      </w:r>
      <w:r>
        <w:rPr>
          <w:rFonts w:eastAsia="Times New Roman" w:cs="Times New Roman"/>
          <w:szCs w:val="24"/>
        </w:rPr>
        <w:t>,</w:t>
      </w:r>
      <w:r w:rsidRPr="00355367">
        <w:rPr>
          <w:rFonts w:eastAsia="Times New Roman" w:cs="Times New Roman"/>
          <w:szCs w:val="24"/>
        </w:rPr>
        <w:t xml:space="preserve"> ο άνθρωπος που οργάνωσε</w:t>
      </w:r>
      <w:r>
        <w:rPr>
          <w:rFonts w:eastAsia="Times New Roman" w:cs="Times New Roman"/>
          <w:szCs w:val="24"/>
        </w:rPr>
        <w:t xml:space="preserve"> το ΚΙΝΑΛ,</w:t>
      </w:r>
      <w:r w:rsidRPr="00355367">
        <w:rPr>
          <w:rFonts w:eastAsia="Times New Roman" w:cs="Times New Roman"/>
          <w:szCs w:val="24"/>
        </w:rPr>
        <w:t xml:space="preserve"> </w:t>
      </w:r>
      <w:r>
        <w:rPr>
          <w:rFonts w:eastAsia="Times New Roman" w:cs="Times New Roman"/>
          <w:szCs w:val="24"/>
        </w:rPr>
        <w:t xml:space="preserve">«παρ’ </w:t>
      </w:r>
      <w:r w:rsidRPr="00355367">
        <w:rPr>
          <w:rFonts w:eastAsia="Times New Roman" w:cs="Times New Roman"/>
          <w:szCs w:val="24"/>
        </w:rPr>
        <w:t xml:space="preserve">ότι ορισμένες διατάξεις </w:t>
      </w:r>
      <w:r w:rsidRPr="00355367">
        <w:rPr>
          <w:rFonts w:eastAsia="Times New Roman" w:cs="Times New Roman"/>
          <w:szCs w:val="24"/>
        </w:rPr>
        <w:lastRenderedPageBreak/>
        <w:t>και λοιπά</w:t>
      </w:r>
      <w:r>
        <w:rPr>
          <w:rFonts w:eastAsia="Times New Roman" w:cs="Times New Roman"/>
          <w:szCs w:val="24"/>
        </w:rPr>
        <w:t>,</w:t>
      </w:r>
      <w:r w:rsidRPr="00355367">
        <w:rPr>
          <w:rFonts w:eastAsia="Times New Roman" w:cs="Times New Roman"/>
          <w:szCs w:val="24"/>
        </w:rPr>
        <w:t xml:space="preserve"> το σύνολο </w:t>
      </w:r>
      <w:r>
        <w:rPr>
          <w:rFonts w:eastAsia="Times New Roman" w:cs="Times New Roman"/>
          <w:szCs w:val="24"/>
        </w:rPr>
        <w:t>γιατί ενσωματώνει</w:t>
      </w:r>
      <w:r w:rsidRPr="00355367">
        <w:rPr>
          <w:rFonts w:eastAsia="Times New Roman" w:cs="Times New Roman"/>
          <w:szCs w:val="24"/>
        </w:rPr>
        <w:t xml:space="preserve"> πάνω από το 80% των </w:t>
      </w:r>
      <w:r>
        <w:rPr>
          <w:rFonts w:eastAsia="Times New Roman" w:cs="Times New Roman"/>
          <w:szCs w:val="24"/>
        </w:rPr>
        <w:t>πάγιων</w:t>
      </w:r>
      <w:r w:rsidRPr="00355367">
        <w:rPr>
          <w:rFonts w:eastAsia="Times New Roman" w:cs="Times New Roman"/>
          <w:szCs w:val="24"/>
        </w:rPr>
        <w:t xml:space="preserve"> ελληνικών θέσεων</w:t>
      </w:r>
      <w:r>
        <w:rPr>
          <w:rFonts w:eastAsia="Times New Roman" w:cs="Times New Roman"/>
          <w:szCs w:val="24"/>
        </w:rPr>
        <w:t>».</w:t>
      </w:r>
      <w:r w:rsidRPr="00355367">
        <w:rPr>
          <w:rFonts w:eastAsia="Times New Roman" w:cs="Times New Roman"/>
          <w:szCs w:val="24"/>
        </w:rPr>
        <w:t xml:space="preserve"> </w:t>
      </w:r>
      <w:r>
        <w:rPr>
          <w:rFonts w:eastAsia="Times New Roman" w:cs="Times New Roman"/>
          <w:szCs w:val="24"/>
        </w:rPr>
        <w:t>Κ</w:t>
      </w:r>
      <w:r w:rsidRPr="00355367">
        <w:rPr>
          <w:rFonts w:eastAsia="Times New Roman" w:cs="Times New Roman"/>
          <w:szCs w:val="24"/>
        </w:rPr>
        <w:t xml:space="preserve">αι το κυριότερο </w:t>
      </w:r>
      <w:r>
        <w:rPr>
          <w:rFonts w:eastAsia="Times New Roman" w:cs="Times New Roman"/>
          <w:szCs w:val="24"/>
        </w:rPr>
        <w:t>«</w:t>
      </w:r>
      <w:r w:rsidRPr="00355367">
        <w:rPr>
          <w:rFonts w:eastAsia="Times New Roman" w:cs="Times New Roman"/>
          <w:szCs w:val="24"/>
        </w:rPr>
        <w:t xml:space="preserve">η σύναψη </w:t>
      </w:r>
      <w:r>
        <w:rPr>
          <w:rFonts w:eastAsia="Times New Roman" w:cs="Times New Roman"/>
          <w:szCs w:val="24"/>
        </w:rPr>
        <w:t xml:space="preserve">της </w:t>
      </w:r>
      <w:r>
        <w:rPr>
          <w:rFonts w:eastAsia="Times New Roman" w:cs="Times New Roman"/>
          <w:szCs w:val="24"/>
        </w:rPr>
        <w:t>σ</w:t>
      </w:r>
      <w:r w:rsidRPr="00355367">
        <w:rPr>
          <w:rFonts w:eastAsia="Times New Roman" w:cs="Times New Roman"/>
          <w:szCs w:val="24"/>
        </w:rPr>
        <w:t xml:space="preserve">υμφωνίας </w:t>
      </w:r>
      <w:r>
        <w:rPr>
          <w:rFonts w:eastAsia="Times New Roman" w:cs="Times New Roman"/>
          <w:szCs w:val="24"/>
        </w:rPr>
        <w:t>α</w:t>
      </w:r>
      <w:r w:rsidRPr="00355367">
        <w:rPr>
          <w:rFonts w:eastAsia="Times New Roman" w:cs="Times New Roman"/>
          <w:szCs w:val="24"/>
        </w:rPr>
        <w:t>υτής τερματίζει μία σοβαρή εκκρεμότητα στην περιοχή</w:t>
      </w:r>
      <w:r>
        <w:rPr>
          <w:rFonts w:eastAsia="Times New Roman" w:cs="Times New Roman"/>
          <w:szCs w:val="24"/>
        </w:rPr>
        <w:t>, διότι</w:t>
      </w:r>
      <w:r w:rsidRPr="00355367">
        <w:rPr>
          <w:rFonts w:eastAsia="Times New Roman" w:cs="Times New Roman"/>
          <w:szCs w:val="24"/>
        </w:rPr>
        <w:t xml:space="preserve"> ανοίγει το</w:t>
      </w:r>
      <w:r>
        <w:rPr>
          <w:rFonts w:eastAsia="Times New Roman" w:cs="Times New Roman"/>
          <w:szCs w:val="24"/>
        </w:rPr>
        <w:t>ν</w:t>
      </w:r>
      <w:r w:rsidRPr="00355367">
        <w:rPr>
          <w:rFonts w:eastAsia="Times New Roman" w:cs="Times New Roman"/>
          <w:szCs w:val="24"/>
        </w:rPr>
        <w:t xml:space="preserve"> δρόμο σ</w:t>
      </w:r>
      <w:r>
        <w:rPr>
          <w:rFonts w:eastAsia="Times New Roman" w:cs="Times New Roman"/>
          <w:szCs w:val="24"/>
        </w:rPr>
        <w:t xml:space="preserve">την </w:t>
      </w:r>
      <w:r>
        <w:rPr>
          <w:rFonts w:eastAsia="Times New Roman" w:cs="Times New Roman"/>
          <w:szCs w:val="24"/>
        </w:rPr>
        <w:t>Π</w:t>
      </w:r>
      <w:r>
        <w:rPr>
          <w:rFonts w:eastAsia="Times New Roman" w:cs="Times New Roman"/>
          <w:szCs w:val="24"/>
        </w:rPr>
        <w:t>ΓΔΜ</w:t>
      </w:r>
      <w:r>
        <w:rPr>
          <w:rFonts w:eastAsia="Times New Roman" w:cs="Times New Roman"/>
          <w:szCs w:val="24"/>
        </w:rPr>
        <w:t>,</w:t>
      </w:r>
      <w:r>
        <w:rPr>
          <w:rFonts w:eastAsia="Times New Roman" w:cs="Times New Roman"/>
          <w:szCs w:val="24"/>
        </w:rPr>
        <w:t xml:space="preserve"> </w:t>
      </w:r>
      <w:r w:rsidRPr="00355367">
        <w:rPr>
          <w:rFonts w:eastAsia="Times New Roman" w:cs="Times New Roman"/>
          <w:szCs w:val="24"/>
        </w:rPr>
        <w:t>να διεκδική</w:t>
      </w:r>
      <w:r w:rsidRPr="00355367">
        <w:rPr>
          <w:rFonts w:eastAsia="Times New Roman" w:cs="Times New Roman"/>
          <w:szCs w:val="24"/>
        </w:rPr>
        <w:t>σει την ένταξή της στην Ευρωπαϊκή Ένωση και το ΝΑΤΟ</w:t>
      </w:r>
      <w:r>
        <w:rPr>
          <w:rFonts w:eastAsia="Times New Roman" w:cs="Times New Roman"/>
          <w:szCs w:val="24"/>
        </w:rPr>
        <w:t>.»</w:t>
      </w:r>
    </w:p>
    <w:p w14:paraId="77C03027"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Τα ίδια λέει και ο Μιχάλης Σ</w:t>
      </w:r>
      <w:r w:rsidRPr="00355367">
        <w:rPr>
          <w:rFonts w:eastAsia="Times New Roman" w:cs="Times New Roman"/>
          <w:szCs w:val="24"/>
        </w:rPr>
        <w:t>ταθόπουλος</w:t>
      </w:r>
      <w:r>
        <w:rPr>
          <w:rFonts w:eastAsia="Times New Roman" w:cs="Times New Roman"/>
          <w:szCs w:val="24"/>
        </w:rPr>
        <w:t>,</w:t>
      </w:r>
      <w:r w:rsidRPr="00355367">
        <w:rPr>
          <w:rFonts w:eastAsia="Times New Roman" w:cs="Times New Roman"/>
          <w:szCs w:val="24"/>
        </w:rPr>
        <w:t xml:space="preserve"> που είχε μείνει μόνος του </w:t>
      </w:r>
      <w:r>
        <w:rPr>
          <w:rFonts w:eastAsia="Times New Roman" w:cs="Times New Roman"/>
          <w:szCs w:val="24"/>
        </w:rPr>
        <w:t>σ</w:t>
      </w:r>
      <w:r w:rsidRPr="00355367">
        <w:rPr>
          <w:rFonts w:eastAsia="Times New Roman" w:cs="Times New Roman"/>
          <w:szCs w:val="24"/>
        </w:rPr>
        <w:t>το θέμα των ταυτοτήτων</w:t>
      </w:r>
      <w:r>
        <w:rPr>
          <w:rFonts w:eastAsia="Times New Roman" w:cs="Times New Roman"/>
          <w:szCs w:val="24"/>
        </w:rPr>
        <w:t>. Τ</w:t>
      </w:r>
      <w:r w:rsidRPr="00355367">
        <w:rPr>
          <w:rFonts w:eastAsia="Times New Roman" w:cs="Times New Roman"/>
          <w:szCs w:val="24"/>
        </w:rPr>
        <w:t xml:space="preserve">α ίδια λέει </w:t>
      </w:r>
      <w:r>
        <w:rPr>
          <w:rFonts w:eastAsia="Times New Roman" w:cs="Times New Roman"/>
          <w:szCs w:val="24"/>
        </w:rPr>
        <w:t xml:space="preserve">και </w:t>
      </w:r>
      <w:r w:rsidRPr="00355367">
        <w:rPr>
          <w:rFonts w:eastAsia="Times New Roman" w:cs="Times New Roman"/>
          <w:szCs w:val="24"/>
        </w:rPr>
        <w:t xml:space="preserve">ο </w:t>
      </w:r>
      <w:r>
        <w:rPr>
          <w:rFonts w:eastAsia="Times New Roman" w:cs="Times New Roman"/>
          <w:szCs w:val="24"/>
        </w:rPr>
        <w:t>Γ</w:t>
      </w:r>
      <w:r w:rsidRPr="00355367">
        <w:rPr>
          <w:rFonts w:eastAsia="Times New Roman" w:cs="Times New Roman"/>
          <w:szCs w:val="24"/>
        </w:rPr>
        <w:t>ραμματικάκης ο Ευρωβουλευτής του Ποταμιού</w:t>
      </w:r>
      <w:r>
        <w:rPr>
          <w:rFonts w:eastAsia="Times New Roman" w:cs="Times New Roman"/>
          <w:szCs w:val="24"/>
        </w:rPr>
        <w:t>.</w:t>
      </w:r>
    </w:p>
    <w:p w14:paraId="77C03028"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Φθ</w:t>
      </w:r>
      <w:r w:rsidRPr="00355367">
        <w:rPr>
          <w:rFonts w:eastAsia="Times New Roman" w:cs="Times New Roman"/>
          <w:szCs w:val="24"/>
        </w:rPr>
        <w:t>άνω</w:t>
      </w:r>
      <w:r>
        <w:rPr>
          <w:rFonts w:eastAsia="Times New Roman" w:cs="Times New Roman"/>
          <w:szCs w:val="24"/>
        </w:rPr>
        <w:t>,</w:t>
      </w:r>
      <w:r w:rsidRPr="00355367">
        <w:rPr>
          <w:rFonts w:eastAsia="Times New Roman" w:cs="Times New Roman"/>
          <w:szCs w:val="24"/>
        </w:rPr>
        <w:t xml:space="preserve"> </w:t>
      </w:r>
      <w:r>
        <w:rPr>
          <w:rFonts w:eastAsia="Times New Roman" w:cs="Times New Roman"/>
          <w:szCs w:val="24"/>
        </w:rPr>
        <w:t>όμως,</w:t>
      </w:r>
      <w:r w:rsidRPr="00355367">
        <w:rPr>
          <w:rFonts w:eastAsia="Times New Roman" w:cs="Times New Roman"/>
          <w:szCs w:val="24"/>
        </w:rPr>
        <w:t xml:space="preserve"> αν </w:t>
      </w:r>
      <w:r>
        <w:rPr>
          <w:rFonts w:eastAsia="Times New Roman" w:cs="Times New Roman"/>
          <w:szCs w:val="24"/>
        </w:rPr>
        <w:t xml:space="preserve">και </w:t>
      </w:r>
      <w:r w:rsidRPr="00355367">
        <w:rPr>
          <w:rFonts w:eastAsia="Times New Roman" w:cs="Times New Roman"/>
          <w:szCs w:val="24"/>
        </w:rPr>
        <w:t>έχω λίγο χρόνο</w:t>
      </w:r>
      <w:r>
        <w:rPr>
          <w:rFonts w:eastAsia="Times New Roman" w:cs="Times New Roman"/>
          <w:szCs w:val="24"/>
        </w:rPr>
        <w:t>,</w:t>
      </w:r>
      <w:r w:rsidRPr="00355367">
        <w:rPr>
          <w:rFonts w:eastAsia="Times New Roman" w:cs="Times New Roman"/>
          <w:szCs w:val="24"/>
        </w:rPr>
        <w:t xml:space="preserve"> κύριε Πρόεδρ</w:t>
      </w:r>
      <w:r w:rsidRPr="00355367">
        <w:rPr>
          <w:rFonts w:eastAsia="Times New Roman" w:cs="Times New Roman"/>
          <w:szCs w:val="24"/>
        </w:rPr>
        <w:t>ο</w:t>
      </w:r>
      <w:r>
        <w:rPr>
          <w:rFonts w:eastAsia="Times New Roman" w:cs="Times New Roman"/>
          <w:szCs w:val="24"/>
        </w:rPr>
        <w:t>,</w:t>
      </w:r>
      <w:r w:rsidRPr="00355367">
        <w:rPr>
          <w:rFonts w:eastAsia="Times New Roman" w:cs="Times New Roman"/>
          <w:szCs w:val="24"/>
        </w:rPr>
        <w:t xml:space="preserve"> στο</w:t>
      </w:r>
      <w:r>
        <w:rPr>
          <w:rFonts w:eastAsia="Times New Roman" w:cs="Times New Roman"/>
          <w:szCs w:val="24"/>
        </w:rPr>
        <w:t>ν</w:t>
      </w:r>
      <w:r w:rsidRPr="00355367">
        <w:rPr>
          <w:rFonts w:eastAsia="Times New Roman" w:cs="Times New Roman"/>
          <w:szCs w:val="24"/>
        </w:rPr>
        <w:t xml:space="preserve"> Νίκο </w:t>
      </w:r>
      <w:r>
        <w:rPr>
          <w:rFonts w:eastAsia="Times New Roman" w:cs="Times New Roman"/>
          <w:szCs w:val="24"/>
        </w:rPr>
        <w:t>Μέρτζο. Για όσους δεν θυμούνται, ο Νίκος Μέρτζος</w:t>
      </w:r>
      <w:r w:rsidRPr="00355367">
        <w:rPr>
          <w:rFonts w:eastAsia="Times New Roman" w:cs="Times New Roman"/>
          <w:szCs w:val="24"/>
        </w:rPr>
        <w:t xml:space="preserve"> </w:t>
      </w:r>
      <w:r>
        <w:rPr>
          <w:rFonts w:eastAsia="Times New Roman" w:cs="Times New Roman"/>
          <w:szCs w:val="24"/>
        </w:rPr>
        <w:t>ήταν</w:t>
      </w:r>
      <w:r w:rsidRPr="00355367">
        <w:rPr>
          <w:rFonts w:eastAsia="Times New Roman" w:cs="Times New Roman"/>
          <w:szCs w:val="24"/>
        </w:rPr>
        <w:t xml:space="preserve"> </w:t>
      </w:r>
      <w:r>
        <w:rPr>
          <w:rFonts w:eastAsia="Times New Roman" w:cs="Times New Roman"/>
          <w:szCs w:val="24"/>
        </w:rPr>
        <w:t>Π</w:t>
      </w:r>
      <w:r w:rsidRPr="00355367">
        <w:rPr>
          <w:rFonts w:eastAsia="Times New Roman" w:cs="Times New Roman"/>
          <w:szCs w:val="24"/>
        </w:rPr>
        <w:t xml:space="preserve">ρόεδρος </w:t>
      </w:r>
      <w:r>
        <w:rPr>
          <w:rFonts w:eastAsia="Times New Roman" w:cs="Times New Roman"/>
          <w:szCs w:val="24"/>
        </w:rPr>
        <w:t>της Ε</w:t>
      </w:r>
      <w:r w:rsidRPr="00355367">
        <w:rPr>
          <w:rFonts w:eastAsia="Times New Roman" w:cs="Times New Roman"/>
          <w:szCs w:val="24"/>
        </w:rPr>
        <w:t xml:space="preserve">ταιρείας Μακεδονικών Σπουδών από το </w:t>
      </w:r>
      <w:r>
        <w:rPr>
          <w:rFonts w:eastAsia="Times New Roman" w:cs="Times New Roman"/>
          <w:szCs w:val="24"/>
        </w:rPr>
        <w:t>200</w:t>
      </w:r>
      <w:r w:rsidRPr="00355367">
        <w:rPr>
          <w:rFonts w:eastAsia="Times New Roman" w:cs="Times New Roman"/>
          <w:szCs w:val="24"/>
        </w:rPr>
        <w:t xml:space="preserve">6 μέχρι το </w:t>
      </w:r>
      <w:r>
        <w:rPr>
          <w:rFonts w:eastAsia="Times New Roman" w:cs="Times New Roman"/>
          <w:szCs w:val="24"/>
        </w:rPr>
        <w:t>20</w:t>
      </w:r>
      <w:r w:rsidRPr="00355367">
        <w:rPr>
          <w:rFonts w:eastAsia="Times New Roman" w:cs="Times New Roman"/>
          <w:szCs w:val="24"/>
        </w:rPr>
        <w:t xml:space="preserve">15 και ήταν σύμβουλος τριών </w:t>
      </w:r>
      <w:r>
        <w:rPr>
          <w:rFonts w:eastAsia="Times New Roman" w:cs="Times New Roman"/>
          <w:szCs w:val="24"/>
        </w:rPr>
        <w:t>Π</w:t>
      </w:r>
      <w:r w:rsidRPr="00355367">
        <w:rPr>
          <w:rFonts w:eastAsia="Times New Roman" w:cs="Times New Roman"/>
          <w:szCs w:val="24"/>
        </w:rPr>
        <w:t>ρωθυπουργών</w:t>
      </w:r>
      <w:r>
        <w:rPr>
          <w:rFonts w:eastAsia="Times New Roman" w:cs="Times New Roman"/>
          <w:szCs w:val="24"/>
        </w:rPr>
        <w:t>,</w:t>
      </w:r>
      <w:r w:rsidRPr="00355367">
        <w:rPr>
          <w:rFonts w:eastAsia="Times New Roman" w:cs="Times New Roman"/>
          <w:szCs w:val="24"/>
        </w:rPr>
        <w:t xml:space="preserve"> Κωνσταντίνου Καραμανλή</w:t>
      </w:r>
      <w:r>
        <w:rPr>
          <w:rFonts w:eastAsia="Times New Roman" w:cs="Times New Roman"/>
          <w:szCs w:val="24"/>
        </w:rPr>
        <w:t>,</w:t>
      </w:r>
      <w:r w:rsidRPr="00355367">
        <w:rPr>
          <w:rFonts w:eastAsia="Times New Roman" w:cs="Times New Roman"/>
          <w:szCs w:val="24"/>
        </w:rPr>
        <w:t xml:space="preserve"> Ευάγγελου Αβέρωφ</w:t>
      </w:r>
      <w:r>
        <w:rPr>
          <w:rFonts w:eastAsia="Times New Roman" w:cs="Times New Roman"/>
          <w:szCs w:val="24"/>
        </w:rPr>
        <w:t>,</w:t>
      </w:r>
      <w:r w:rsidRPr="00355367">
        <w:rPr>
          <w:rFonts w:eastAsia="Times New Roman" w:cs="Times New Roman"/>
          <w:szCs w:val="24"/>
        </w:rPr>
        <w:t xml:space="preserve"> Κωνσταντίνου Μητσοτάκη</w:t>
      </w:r>
      <w:r>
        <w:rPr>
          <w:rFonts w:eastAsia="Times New Roman" w:cs="Times New Roman"/>
          <w:szCs w:val="24"/>
        </w:rPr>
        <w:t>.</w:t>
      </w:r>
      <w:r w:rsidRPr="00355367">
        <w:rPr>
          <w:rFonts w:eastAsia="Times New Roman" w:cs="Times New Roman"/>
          <w:szCs w:val="24"/>
        </w:rPr>
        <w:t xml:space="preserve"> </w:t>
      </w:r>
    </w:p>
    <w:p w14:paraId="77C03029"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Λέει ο Μέρτζος</w:t>
      </w:r>
      <w:r>
        <w:rPr>
          <w:rFonts w:eastAsia="Times New Roman" w:cs="Times New Roman"/>
          <w:szCs w:val="24"/>
        </w:rPr>
        <w:t>: «Δ</w:t>
      </w:r>
      <w:r w:rsidRPr="00355367">
        <w:rPr>
          <w:rFonts w:eastAsia="Times New Roman" w:cs="Times New Roman"/>
          <w:szCs w:val="24"/>
        </w:rPr>
        <w:t>εν αφήνει ανοιχτές πληγές στο σώμα της Ελλάδος</w:t>
      </w:r>
      <w:r>
        <w:rPr>
          <w:rFonts w:eastAsia="Times New Roman" w:cs="Times New Roman"/>
          <w:szCs w:val="24"/>
        </w:rPr>
        <w:t>,</w:t>
      </w:r>
      <w:r w:rsidRPr="00355367">
        <w:rPr>
          <w:rFonts w:eastAsia="Times New Roman" w:cs="Times New Roman"/>
          <w:szCs w:val="24"/>
        </w:rPr>
        <w:t xml:space="preserve"> αντίθετα κλείνει </w:t>
      </w:r>
      <w:r>
        <w:rPr>
          <w:rFonts w:eastAsia="Times New Roman" w:cs="Times New Roman"/>
          <w:szCs w:val="24"/>
        </w:rPr>
        <w:t>πολλές,</w:t>
      </w:r>
      <w:r w:rsidRPr="00355367">
        <w:rPr>
          <w:rFonts w:eastAsia="Times New Roman" w:cs="Times New Roman"/>
          <w:szCs w:val="24"/>
        </w:rPr>
        <w:t xml:space="preserve"> εξοικονομεί πολύτιμο διπλωματικό κεφάλαιο και άλλα πολύ σοβαρότερα μέτωπα</w:t>
      </w:r>
      <w:r>
        <w:rPr>
          <w:rFonts w:eastAsia="Times New Roman" w:cs="Times New Roman"/>
          <w:szCs w:val="24"/>
        </w:rPr>
        <w:t>. Δ</w:t>
      </w:r>
      <w:r w:rsidRPr="00355367">
        <w:rPr>
          <w:rFonts w:eastAsia="Times New Roman" w:cs="Times New Roman"/>
          <w:szCs w:val="24"/>
        </w:rPr>
        <w:t xml:space="preserve">ιασφαλίζει τη </w:t>
      </w:r>
      <w:r>
        <w:rPr>
          <w:rFonts w:eastAsia="Times New Roman" w:cs="Times New Roman"/>
          <w:szCs w:val="24"/>
        </w:rPr>
        <w:t xml:space="preserve">ρευστή </w:t>
      </w:r>
      <w:r w:rsidRPr="00355367">
        <w:rPr>
          <w:rFonts w:eastAsia="Times New Roman" w:cs="Times New Roman"/>
          <w:szCs w:val="24"/>
        </w:rPr>
        <w:t xml:space="preserve">βαλκανική ενδοχώρα </w:t>
      </w:r>
      <w:r>
        <w:rPr>
          <w:rFonts w:eastAsia="Times New Roman" w:cs="Times New Roman"/>
          <w:szCs w:val="24"/>
        </w:rPr>
        <w:t>μας,</w:t>
      </w:r>
      <w:r w:rsidRPr="00355367">
        <w:rPr>
          <w:rFonts w:eastAsia="Times New Roman" w:cs="Times New Roman"/>
          <w:szCs w:val="24"/>
        </w:rPr>
        <w:t xml:space="preserve"> ανοίγει ευρύ πεδίο </w:t>
      </w:r>
      <w:r w:rsidRPr="00355367">
        <w:rPr>
          <w:rFonts w:eastAsia="Times New Roman" w:cs="Times New Roman"/>
          <w:szCs w:val="24"/>
        </w:rPr>
        <w:lastRenderedPageBreak/>
        <w:t xml:space="preserve">σε ήδη προγραμματισμένα διεθνή δίκτυα ενέργειας και μεταφορών </w:t>
      </w:r>
      <w:r>
        <w:rPr>
          <w:rFonts w:eastAsia="Times New Roman" w:cs="Times New Roman"/>
          <w:szCs w:val="24"/>
        </w:rPr>
        <w:t xml:space="preserve">σε ενιαίο πλέον ευρωατλαντικό </w:t>
      </w:r>
      <w:r w:rsidRPr="00355367">
        <w:rPr>
          <w:rFonts w:eastAsia="Times New Roman" w:cs="Times New Roman"/>
          <w:szCs w:val="24"/>
        </w:rPr>
        <w:t xml:space="preserve">χώρο και </w:t>
      </w:r>
      <w:r>
        <w:rPr>
          <w:rFonts w:eastAsia="Times New Roman" w:cs="Times New Roman"/>
          <w:szCs w:val="24"/>
        </w:rPr>
        <w:t>αναβαθμίζει</w:t>
      </w:r>
      <w:r w:rsidRPr="00355367">
        <w:rPr>
          <w:rFonts w:eastAsia="Times New Roman" w:cs="Times New Roman"/>
          <w:szCs w:val="24"/>
        </w:rPr>
        <w:t xml:space="preserve"> κατακόρυφα τη γεωπολιτική αξία Ελλάδας</w:t>
      </w:r>
      <w:r>
        <w:rPr>
          <w:rFonts w:eastAsia="Times New Roman" w:cs="Times New Roman"/>
          <w:szCs w:val="24"/>
        </w:rPr>
        <w:t>. Κ</w:t>
      </w:r>
      <w:r w:rsidRPr="00355367">
        <w:rPr>
          <w:rFonts w:eastAsia="Times New Roman" w:cs="Times New Roman"/>
          <w:szCs w:val="24"/>
        </w:rPr>
        <w:t>λειδί η Θεσσαλονίκη</w:t>
      </w:r>
      <w:r>
        <w:rPr>
          <w:rFonts w:eastAsia="Times New Roman" w:cs="Times New Roman"/>
          <w:szCs w:val="24"/>
        </w:rPr>
        <w:t>.» Ο</w:t>
      </w:r>
      <w:r w:rsidRPr="00355367">
        <w:rPr>
          <w:rFonts w:eastAsia="Times New Roman" w:cs="Times New Roman"/>
          <w:szCs w:val="24"/>
        </w:rPr>
        <w:t xml:space="preserve"> </w:t>
      </w:r>
      <w:r>
        <w:rPr>
          <w:rFonts w:eastAsia="Times New Roman" w:cs="Times New Roman"/>
          <w:szCs w:val="24"/>
        </w:rPr>
        <w:t>Μ</w:t>
      </w:r>
      <w:r w:rsidRPr="00355367">
        <w:rPr>
          <w:rFonts w:eastAsia="Times New Roman" w:cs="Times New Roman"/>
          <w:szCs w:val="24"/>
        </w:rPr>
        <w:t>έρτζος είναι αριστερός</w:t>
      </w:r>
      <w:r>
        <w:rPr>
          <w:rFonts w:eastAsia="Times New Roman" w:cs="Times New Roman"/>
          <w:szCs w:val="24"/>
        </w:rPr>
        <w:t>;</w:t>
      </w:r>
      <w:r w:rsidRPr="00355367">
        <w:rPr>
          <w:rFonts w:eastAsia="Times New Roman" w:cs="Times New Roman"/>
          <w:szCs w:val="24"/>
        </w:rPr>
        <w:t xml:space="preserve"> </w:t>
      </w:r>
    </w:p>
    <w:p w14:paraId="77C0302A" w14:textId="77777777" w:rsidR="006113A9" w:rsidRDefault="006B6FC4">
      <w:pPr>
        <w:tabs>
          <w:tab w:val="left" w:pos="1118"/>
        </w:tabs>
        <w:spacing w:line="600" w:lineRule="auto"/>
        <w:ind w:firstLine="720"/>
        <w:contextualSpacing/>
        <w:jc w:val="both"/>
        <w:rPr>
          <w:rFonts w:eastAsia="Times New Roman" w:cs="Times New Roman"/>
          <w:szCs w:val="24"/>
        </w:rPr>
      </w:pPr>
      <w:r w:rsidRPr="00F85604">
        <w:rPr>
          <w:rFonts w:eastAsia="Times New Roman" w:cs="Times New Roman"/>
          <w:b/>
          <w:szCs w:val="24"/>
        </w:rPr>
        <w:t>ΠΡΟΕΔΡΕΥΩΝ (</w:t>
      </w:r>
      <w:r>
        <w:rPr>
          <w:rFonts w:eastAsia="Times New Roman" w:cs="Times New Roman"/>
          <w:b/>
          <w:szCs w:val="24"/>
        </w:rPr>
        <w:t>Σπυρίδων Λυκούδης</w:t>
      </w:r>
      <w:r w:rsidRPr="00F85604">
        <w:rPr>
          <w:rFonts w:eastAsia="Times New Roman" w:cs="Times New Roman"/>
          <w:b/>
          <w:szCs w:val="24"/>
        </w:rPr>
        <w:t xml:space="preserve">): </w:t>
      </w:r>
      <w:r w:rsidRPr="00F13B56">
        <w:rPr>
          <w:rFonts w:eastAsia="Times New Roman" w:cs="Times New Roman"/>
          <w:szCs w:val="24"/>
        </w:rPr>
        <w:t xml:space="preserve">Κύριε </w:t>
      </w:r>
      <w:r>
        <w:rPr>
          <w:rFonts w:eastAsia="Times New Roman" w:cs="Times New Roman"/>
          <w:szCs w:val="24"/>
        </w:rPr>
        <w:t>συνάδελφε,</w:t>
      </w:r>
      <w:r w:rsidRPr="00360F4F">
        <w:rPr>
          <w:rFonts w:eastAsia="Times New Roman" w:cs="Times New Roman"/>
          <w:szCs w:val="24"/>
        </w:rPr>
        <w:t xml:space="preserve"> ολοκληρώσ</w:t>
      </w:r>
      <w:r>
        <w:rPr>
          <w:rFonts w:eastAsia="Times New Roman" w:cs="Times New Roman"/>
          <w:szCs w:val="24"/>
        </w:rPr>
        <w:t>τ</w:t>
      </w:r>
      <w:r w:rsidRPr="00360F4F">
        <w:rPr>
          <w:rFonts w:eastAsia="Times New Roman" w:cs="Times New Roman"/>
          <w:szCs w:val="24"/>
        </w:rPr>
        <w:t xml:space="preserve">ε </w:t>
      </w:r>
      <w:r>
        <w:rPr>
          <w:rFonts w:eastAsia="Times New Roman" w:cs="Times New Roman"/>
          <w:szCs w:val="24"/>
        </w:rPr>
        <w:t>παρακαλώ.</w:t>
      </w:r>
    </w:p>
    <w:p w14:paraId="77C0302B" w14:textId="77777777" w:rsidR="006113A9" w:rsidRDefault="006B6FC4">
      <w:pPr>
        <w:tabs>
          <w:tab w:val="left" w:pos="1118"/>
        </w:tabs>
        <w:spacing w:line="600" w:lineRule="auto"/>
        <w:ind w:firstLine="720"/>
        <w:contextualSpacing/>
        <w:jc w:val="both"/>
        <w:rPr>
          <w:rFonts w:eastAsia="Times New Roman" w:cs="Times New Roman"/>
          <w:szCs w:val="24"/>
        </w:rPr>
      </w:pPr>
      <w:r w:rsidRPr="00F13B56">
        <w:rPr>
          <w:rFonts w:eastAsia="Times New Roman" w:cs="Times New Roman"/>
          <w:b/>
          <w:szCs w:val="24"/>
        </w:rPr>
        <w:t>ΑΘΑΝΑΣΙΟΣ ΠΑΠΑΧΡΙΣΤΟΠΟΥΛΟΣ:</w:t>
      </w:r>
      <w:r>
        <w:rPr>
          <w:rFonts w:eastAsia="Times New Roman" w:cs="Times New Roman"/>
          <w:szCs w:val="24"/>
        </w:rPr>
        <w:t xml:space="preserve"> Τ</w:t>
      </w:r>
      <w:r w:rsidRPr="00360F4F">
        <w:rPr>
          <w:rFonts w:eastAsia="Times New Roman" w:cs="Times New Roman"/>
          <w:szCs w:val="24"/>
        </w:rPr>
        <w:t>ελειώνω</w:t>
      </w:r>
      <w:r>
        <w:rPr>
          <w:rFonts w:eastAsia="Times New Roman" w:cs="Times New Roman"/>
          <w:szCs w:val="24"/>
        </w:rPr>
        <w:t>, κύριε Π</w:t>
      </w:r>
      <w:r w:rsidRPr="00360F4F">
        <w:rPr>
          <w:rFonts w:eastAsia="Times New Roman" w:cs="Times New Roman"/>
          <w:szCs w:val="24"/>
        </w:rPr>
        <w:t>ρόεδρε</w:t>
      </w:r>
      <w:r>
        <w:rPr>
          <w:rFonts w:eastAsia="Times New Roman" w:cs="Times New Roman"/>
          <w:szCs w:val="24"/>
        </w:rPr>
        <w:t xml:space="preserve">, </w:t>
      </w:r>
      <w:r w:rsidRPr="00360F4F">
        <w:rPr>
          <w:rFonts w:eastAsia="Times New Roman" w:cs="Times New Roman"/>
          <w:szCs w:val="24"/>
        </w:rPr>
        <w:t>και λέω το εξής</w:t>
      </w:r>
      <w:r>
        <w:rPr>
          <w:rFonts w:eastAsia="Times New Roman" w:cs="Times New Roman"/>
          <w:szCs w:val="24"/>
        </w:rPr>
        <w:t>: Γ</w:t>
      </w:r>
      <w:r w:rsidRPr="00360F4F">
        <w:rPr>
          <w:rFonts w:eastAsia="Times New Roman" w:cs="Times New Roman"/>
          <w:szCs w:val="24"/>
        </w:rPr>
        <w:t xml:space="preserve">ελάνε στην </w:t>
      </w:r>
      <w:r>
        <w:rPr>
          <w:rFonts w:eastAsia="Times New Roman" w:cs="Times New Roman"/>
          <w:szCs w:val="24"/>
        </w:rPr>
        <w:t>Ευρώπη, σας το λέω ευθέως. Είναι άραγε απειλή για την Ελ</w:t>
      </w:r>
      <w:r w:rsidRPr="00360F4F">
        <w:rPr>
          <w:rFonts w:eastAsia="Times New Roman" w:cs="Times New Roman"/>
          <w:szCs w:val="24"/>
        </w:rPr>
        <w:t>λάδα</w:t>
      </w:r>
      <w:r>
        <w:rPr>
          <w:rFonts w:eastAsia="Times New Roman" w:cs="Times New Roman"/>
          <w:szCs w:val="24"/>
        </w:rPr>
        <w:t xml:space="preserve"> η </w:t>
      </w:r>
      <w:r>
        <w:rPr>
          <w:rFonts w:eastAsia="Times New Roman" w:cs="Times New Roman"/>
          <w:szCs w:val="24"/>
          <w:lang w:val="en-US"/>
        </w:rPr>
        <w:t>FYROM</w:t>
      </w:r>
      <w:r>
        <w:rPr>
          <w:rFonts w:eastAsia="Times New Roman" w:cs="Times New Roman"/>
          <w:szCs w:val="24"/>
        </w:rPr>
        <w:t>; Γελάνε όσοι το ακούνε. Μι</w:t>
      </w:r>
      <w:r w:rsidRPr="00360F4F">
        <w:rPr>
          <w:rFonts w:eastAsia="Times New Roman" w:cs="Times New Roman"/>
          <w:szCs w:val="24"/>
        </w:rPr>
        <w:t>α</w:t>
      </w:r>
      <w:r>
        <w:rPr>
          <w:rFonts w:eastAsia="Times New Roman" w:cs="Times New Roman"/>
          <w:szCs w:val="24"/>
        </w:rPr>
        <w:t xml:space="preserve"> χώρα που όπως σας είπ</w:t>
      </w:r>
      <w:r w:rsidRPr="00360F4F">
        <w:rPr>
          <w:rFonts w:eastAsia="Times New Roman" w:cs="Times New Roman"/>
          <w:szCs w:val="24"/>
        </w:rPr>
        <w:t xml:space="preserve">ε </w:t>
      </w:r>
      <w:r>
        <w:rPr>
          <w:rFonts w:eastAsia="Times New Roman" w:cs="Times New Roman"/>
          <w:szCs w:val="24"/>
        </w:rPr>
        <w:t>ο</w:t>
      </w:r>
      <w:r w:rsidRPr="00360F4F">
        <w:rPr>
          <w:rFonts w:eastAsia="Times New Roman" w:cs="Times New Roman"/>
          <w:szCs w:val="24"/>
        </w:rPr>
        <w:t xml:space="preserve"> Κοτζιάς</w:t>
      </w:r>
      <w:r>
        <w:rPr>
          <w:rFonts w:eastAsia="Times New Roman" w:cs="Times New Roman"/>
          <w:szCs w:val="24"/>
        </w:rPr>
        <w:t>,</w:t>
      </w:r>
      <w:r w:rsidRPr="00360F4F">
        <w:rPr>
          <w:rFonts w:eastAsia="Times New Roman" w:cs="Times New Roman"/>
          <w:szCs w:val="24"/>
        </w:rPr>
        <w:t xml:space="preserve"> το 1</w:t>
      </w:r>
      <w:r w:rsidRPr="00360F4F">
        <w:rPr>
          <w:rFonts w:eastAsia="Times New Roman" w:cs="Times New Roman"/>
          <w:szCs w:val="24"/>
        </w:rPr>
        <w:t>% σχεδό</w:t>
      </w:r>
      <w:r>
        <w:rPr>
          <w:rFonts w:eastAsia="Times New Roman" w:cs="Times New Roman"/>
          <w:szCs w:val="24"/>
        </w:rPr>
        <w:t xml:space="preserve">ν δεν έχει στρατό και το 7% του ΑΕΠ των </w:t>
      </w:r>
      <w:r w:rsidRPr="00360F4F">
        <w:rPr>
          <w:rFonts w:eastAsia="Times New Roman" w:cs="Times New Roman"/>
          <w:szCs w:val="24"/>
        </w:rPr>
        <w:t>Ελλήνων</w:t>
      </w:r>
      <w:r>
        <w:rPr>
          <w:rFonts w:eastAsia="Times New Roman" w:cs="Times New Roman"/>
          <w:szCs w:val="24"/>
        </w:rPr>
        <w:t>.</w:t>
      </w:r>
    </w:p>
    <w:p w14:paraId="77C0302C" w14:textId="77777777" w:rsidR="006113A9" w:rsidRDefault="006B6FC4">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 xml:space="preserve">Τελειώνω, γιατί δεν θέλω να φάω άλλο </w:t>
      </w:r>
      <w:r w:rsidRPr="00360F4F">
        <w:rPr>
          <w:rFonts w:eastAsia="Times New Roman" w:cs="Times New Roman"/>
          <w:szCs w:val="24"/>
        </w:rPr>
        <w:t>χρόνο</w:t>
      </w:r>
      <w:r>
        <w:rPr>
          <w:rFonts w:eastAsia="Times New Roman" w:cs="Times New Roman"/>
          <w:szCs w:val="24"/>
        </w:rPr>
        <w:t xml:space="preserve">, αν και είχα πολλά </w:t>
      </w:r>
      <w:r w:rsidRPr="00360F4F">
        <w:rPr>
          <w:rFonts w:eastAsia="Times New Roman" w:cs="Times New Roman"/>
          <w:szCs w:val="24"/>
        </w:rPr>
        <w:t>να πω</w:t>
      </w:r>
      <w:r>
        <w:rPr>
          <w:rFonts w:eastAsia="Times New Roman" w:cs="Times New Roman"/>
          <w:szCs w:val="24"/>
        </w:rPr>
        <w:t xml:space="preserve">. Το διαμελισμό της τον </w:t>
      </w:r>
      <w:r w:rsidRPr="00360F4F">
        <w:rPr>
          <w:rFonts w:eastAsia="Times New Roman" w:cs="Times New Roman"/>
          <w:szCs w:val="24"/>
        </w:rPr>
        <w:t xml:space="preserve">θέλουμε για τη </w:t>
      </w:r>
      <w:r>
        <w:rPr>
          <w:rFonts w:eastAsia="Times New Roman" w:cs="Times New Roman"/>
          <w:szCs w:val="24"/>
        </w:rPr>
        <w:t>«Μ</w:t>
      </w:r>
      <w:r w:rsidRPr="00360F4F">
        <w:rPr>
          <w:rFonts w:eastAsia="Times New Roman" w:cs="Times New Roman"/>
          <w:szCs w:val="24"/>
        </w:rPr>
        <w:t>εγάλη Αλβανία</w:t>
      </w:r>
      <w:r>
        <w:rPr>
          <w:rFonts w:eastAsia="Times New Roman" w:cs="Times New Roman"/>
          <w:szCs w:val="24"/>
        </w:rPr>
        <w:t>» και τη «Μ</w:t>
      </w:r>
      <w:r w:rsidRPr="00360F4F">
        <w:rPr>
          <w:rFonts w:eastAsia="Times New Roman" w:cs="Times New Roman"/>
          <w:szCs w:val="24"/>
        </w:rPr>
        <w:t>εγάλη Τουρκία</w:t>
      </w:r>
      <w:r>
        <w:rPr>
          <w:rFonts w:eastAsia="Times New Roman" w:cs="Times New Roman"/>
          <w:szCs w:val="24"/>
        </w:rPr>
        <w:t>». Η</w:t>
      </w:r>
      <w:r w:rsidRPr="00360F4F">
        <w:rPr>
          <w:rFonts w:eastAsia="Times New Roman" w:cs="Times New Roman"/>
          <w:szCs w:val="24"/>
        </w:rPr>
        <w:t xml:space="preserve"> γνώμη μου είναι ότι και να μην υπήρχε </w:t>
      </w:r>
      <w:r>
        <w:rPr>
          <w:rFonts w:eastAsia="Times New Roman" w:cs="Times New Roman"/>
          <w:szCs w:val="24"/>
        </w:rPr>
        <w:t xml:space="preserve">η </w:t>
      </w:r>
      <w:r>
        <w:rPr>
          <w:rFonts w:eastAsia="Times New Roman" w:cs="Times New Roman"/>
          <w:szCs w:val="24"/>
          <w:lang w:val="en-US"/>
        </w:rPr>
        <w:t>FYROM</w:t>
      </w:r>
      <w:r>
        <w:rPr>
          <w:rFonts w:eastAsia="Times New Roman" w:cs="Times New Roman"/>
          <w:szCs w:val="24"/>
        </w:rPr>
        <w:t>,</w:t>
      </w:r>
      <w:r w:rsidRPr="00360F4F">
        <w:rPr>
          <w:rFonts w:eastAsia="Times New Roman" w:cs="Times New Roman"/>
          <w:szCs w:val="24"/>
        </w:rPr>
        <w:t xml:space="preserve"> θα έπρεπε να την εφεύρουμε</w:t>
      </w:r>
      <w:r w:rsidRPr="00561AB1">
        <w:rPr>
          <w:rFonts w:eastAsia="Times New Roman" w:cs="Times New Roman"/>
          <w:szCs w:val="24"/>
        </w:rPr>
        <w:t xml:space="preserve">. </w:t>
      </w:r>
      <w:r>
        <w:rPr>
          <w:rFonts w:eastAsia="Times New Roman" w:cs="Times New Roman"/>
          <w:szCs w:val="24"/>
        </w:rPr>
        <w:t>Μόνο καλό έχει να προσφέρει στη χώρα. Κ</w:t>
      </w:r>
      <w:r w:rsidRPr="00360F4F">
        <w:rPr>
          <w:rFonts w:eastAsia="Times New Roman" w:cs="Times New Roman"/>
          <w:szCs w:val="24"/>
        </w:rPr>
        <w:t xml:space="preserve">αι αυτή η </w:t>
      </w:r>
      <w:r>
        <w:rPr>
          <w:rFonts w:eastAsia="Times New Roman" w:cs="Times New Roman"/>
          <w:szCs w:val="24"/>
        </w:rPr>
        <w:t>Κ</w:t>
      </w:r>
      <w:r w:rsidRPr="00360F4F">
        <w:rPr>
          <w:rFonts w:eastAsia="Times New Roman" w:cs="Times New Roman"/>
          <w:szCs w:val="24"/>
        </w:rPr>
        <w:t>υβέρνηση</w:t>
      </w:r>
      <w:r>
        <w:rPr>
          <w:rFonts w:eastAsia="Times New Roman" w:cs="Times New Roman"/>
          <w:szCs w:val="24"/>
        </w:rPr>
        <w:t xml:space="preserve"> που έχει απορρίψει την αποχή ή</w:t>
      </w:r>
      <w:r w:rsidRPr="00360F4F">
        <w:rPr>
          <w:rFonts w:eastAsia="Times New Roman" w:cs="Times New Roman"/>
          <w:szCs w:val="24"/>
        </w:rPr>
        <w:t xml:space="preserve"> την επιλογή της αδράνειας</w:t>
      </w:r>
      <w:r>
        <w:rPr>
          <w:rFonts w:eastAsia="Times New Roman" w:cs="Times New Roman"/>
          <w:szCs w:val="24"/>
        </w:rPr>
        <w:t>,</w:t>
      </w:r>
      <w:r w:rsidRPr="00360F4F">
        <w:rPr>
          <w:rFonts w:eastAsia="Times New Roman" w:cs="Times New Roman"/>
          <w:szCs w:val="24"/>
        </w:rPr>
        <w:t xml:space="preserve"> το τολμάει</w:t>
      </w:r>
      <w:r>
        <w:rPr>
          <w:rFonts w:eastAsia="Times New Roman" w:cs="Times New Roman"/>
          <w:szCs w:val="24"/>
        </w:rPr>
        <w:t>.</w:t>
      </w:r>
    </w:p>
    <w:p w14:paraId="77C0302D" w14:textId="77777777" w:rsidR="006113A9" w:rsidRDefault="006B6FC4">
      <w:pPr>
        <w:tabs>
          <w:tab w:val="left" w:pos="1118"/>
        </w:tabs>
        <w:spacing w:line="600" w:lineRule="auto"/>
        <w:ind w:firstLine="720"/>
        <w:contextualSpacing/>
        <w:jc w:val="both"/>
        <w:rPr>
          <w:rFonts w:eastAsia="Times New Roman" w:cs="Times New Roman"/>
          <w:szCs w:val="24"/>
        </w:rPr>
      </w:pPr>
      <w:r w:rsidRPr="00360F4F">
        <w:rPr>
          <w:rFonts w:eastAsia="Times New Roman" w:cs="Times New Roman"/>
          <w:szCs w:val="24"/>
        </w:rPr>
        <w:t>Ευχαριστώ</w:t>
      </w:r>
      <w:r>
        <w:rPr>
          <w:rFonts w:eastAsia="Times New Roman" w:cs="Times New Roman"/>
          <w:szCs w:val="24"/>
        </w:rPr>
        <w:t>.</w:t>
      </w:r>
    </w:p>
    <w:p w14:paraId="77C0302E" w14:textId="77777777" w:rsidR="006113A9" w:rsidRDefault="006B6FC4">
      <w:pPr>
        <w:tabs>
          <w:tab w:val="left" w:pos="1118"/>
        </w:tabs>
        <w:spacing w:line="600" w:lineRule="auto"/>
        <w:ind w:firstLine="720"/>
        <w:contextualSpacing/>
        <w:jc w:val="both"/>
        <w:rPr>
          <w:rFonts w:eastAsia="Times New Roman" w:cs="Times New Roman"/>
          <w:szCs w:val="24"/>
        </w:rPr>
      </w:pPr>
      <w:r w:rsidRPr="00F85604">
        <w:rPr>
          <w:rFonts w:eastAsia="Times New Roman" w:cs="Times New Roman"/>
          <w:b/>
          <w:szCs w:val="24"/>
        </w:rPr>
        <w:lastRenderedPageBreak/>
        <w:t>ΠΡΟΕΔΡΕΥΩΝ (</w:t>
      </w:r>
      <w:r>
        <w:rPr>
          <w:rFonts w:eastAsia="Times New Roman" w:cs="Times New Roman"/>
          <w:b/>
          <w:szCs w:val="24"/>
        </w:rPr>
        <w:t>Σπυρίδων Λυκούδης</w:t>
      </w:r>
      <w:r w:rsidRPr="00F85604">
        <w:rPr>
          <w:rFonts w:eastAsia="Times New Roman" w:cs="Times New Roman"/>
          <w:b/>
          <w:szCs w:val="24"/>
        </w:rPr>
        <w:t>):</w:t>
      </w:r>
      <w:r>
        <w:rPr>
          <w:rFonts w:eastAsia="Times New Roman" w:cs="Times New Roman"/>
          <w:b/>
          <w:szCs w:val="24"/>
        </w:rPr>
        <w:t xml:space="preserve"> </w:t>
      </w:r>
      <w:r w:rsidRPr="00561AB1">
        <w:rPr>
          <w:rFonts w:eastAsia="Times New Roman" w:cs="Times New Roman"/>
          <w:szCs w:val="24"/>
        </w:rPr>
        <w:t>Σας ευχαριστώ, κύριε συνάδελφε.</w:t>
      </w:r>
    </w:p>
    <w:p w14:paraId="77C0302F" w14:textId="77777777" w:rsidR="006113A9" w:rsidRDefault="006B6FC4">
      <w:pPr>
        <w:tabs>
          <w:tab w:val="left" w:pos="1118"/>
        </w:tabs>
        <w:spacing w:line="600" w:lineRule="auto"/>
        <w:ind w:firstLine="720"/>
        <w:contextualSpacing/>
        <w:jc w:val="both"/>
        <w:rPr>
          <w:rFonts w:eastAsia="Times New Roman" w:cs="Times New Roman"/>
          <w:szCs w:val="24"/>
        </w:rPr>
      </w:pPr>
      <w:r w:rsidRPr="00561AB1">
        <w:rPr>
          <w:rFonts w:eastAsia="Times New Roman" w:cs="Times New Roman"/>
          <w:szCs w:val="24"/>
        </w:rPr>
        <w:t>Δύο με τρία</w:t>
      </w:r>
      <w:r>
        <w:rPr>
          <w:rFonts w:eastAsia="Times New Roman" w:cs="Times New Roman"/>
          <w:b/>
          <w:szCs w:val="24"/>
        </w:rPr>
        <w:t xml:space="preserve"> </w:t>
      </w:r>
      <w:r w:rsidRPr="00360F4F">
        <w:rPr>
          <w:rFonts w:eastAsia="Times New Roman" w:cs="Times New Roman"/>
          <w:szCs w:val="24"/>
        </w:rPr>
        <w:t>λεπτά παραπ</w:t>
      </w:r>
      <w:r w:rsidRPr="00360F4F">
        <w:rPr>
          <w:rFonts w:eastAsia="Times New Roman" w:cs="Times New Roman"/>
          <w:szCs w:val="24"/>
        </w:rPr>
        <w:t xml:space="preserve">άνω </w:t>
      </w:r>
      <w:r>
        <w:rPr>
          <w:rFonts w:eastAsia="Times New Roman" w:cs="Times New Roman"/>
          <w:szCs w:val="24"/>
        </w:rPr>
        <w:t>ο κάθε συνάδελφος εάν μι</w:t>
      </w:r>
      <w:r w:rsidRPr="00360F4F">
        <w:rPr>
          <w:rFonts w:eastAsia="Times New Roman" w:cs="Times New Roman"/>
          <w:szCs w:val="24"/>
        </w:rPr>
        <w:t>λάει</w:t>
      </w:r>
      <w:r>
        <w:rPr>
          <w:rFonts w:eastAsia="Times New Roman" w:cs="Times New Roman"/>
          <w:szCs w:val="24"/>
        </w:rPr>
        <w:t>,</w:t>
      </w:r>
      <w:r w:rsidRPr="00360F4F">
        <w:rPr>
          <w:rFonts w:eastAsia="Times New Roman" w:cs="Times New Roman"/>
          <w:szCs w:val="24"/>
        </w:rPr>
        <w:t xml:space="preserve"> είναι </w:t>
      </w:r>
      <w:r>
        <w:rPr>
          <w:rFonts w:eastAsia="Times New Roman" w:cs="Times New Roman"/>
          <w:szCs w:val="24"/>
        </w:rPr>
        <w:t xml:space="preserve">τριάντα </w:t>
      </w:r>
      <w:r w:rsidRPr="00360F4F">
        <w:rPr>
          <w:rFonts w:eastAsia="Times New Roman" w:cs="Times New Roman"/>
          <w:szCs w:val="24"/>
        </w:rPr>
        <w:t xml:space="preserve">με </w:t>
      </w:r>
      <w:r>
        <w:rPr>
          <w:rFonts w:eastAsia="Times New Roman" w:cs="Times New Roman"/>
          <w:szCs w:val="24"/>
        </w:rPr>
        <w:t xml:space="preserve">σαράντα </w:t>
      </w:r>
      <w:r w:rsidRPr="00360F4F">
        <w:rPr>
          <w:rFonts w:eastAsia="Times New Roman" w:cs="Times New Roman"/>
          <w:szCs w:val="24"/>
        </w:rPr>
        <w:t xml:space="preserve">συνάδελφοι </w:t>
      </w:r>
      <w:r>
        <w:rPr>
          <w:rFonts w:eastAsia="Times New Roman" w:cs="Times New Roman"/>
          <w:szCs w:val="24"/>
        </w:rPr>
        <w:t>λιγότεροι</w:t>
      </w:r>
      <w:r w:rsidRPr="00360F4F">
        <w:rPr>
          <w:rFonts w:eastAsia="Times New Roman" w:cs="Times New Roman"/>
          <w:szCs w:val="24"/>
        </w:rPr>
        <w:t xml:space="preserve"> στο τέλος</w:t>
      </w:r>
      <w:r>
        <w:rPr>
          <w:rFonts w:eastAsia="Times New Roman" w:cs="Times New Roman"/>
          <w:szCs w:val="24"/>
        </w:rPr>
        <w:t xml:space="preserve">. </w:t>
      </w:r>
    </w:p>
    <w:p w14:paraId="77C03030" w14:textId="77777777" w:rsidR="006113A9" w:rsidRDefault="006B6FC4">
      <w:pPr>
        <w:tabs>
          <w:tab w:val="left" w:pos="1118"/>
        </w:tabs>
        <w:spacing w:line="600" w:lineRule="auto"/>
        <w:ind w:firstLine="720"/>
        <w:contextualSpacing/>
        <w:jc w:val="both"/>
        <w:rPr>
          <w:rFonts w:eastAsia="Times New Roman" w:cs="Times New Roman"/>
          <w:szCs w:val="24"/>
        </w:rPr>
      </w:pPr>
      <w:r w:rsidRPr="00561AB1">
        <w:rPr>
          <w:rFonts w:eastAsia="Times New Roman" w:cs="Times New Roman"/>
          <w:b/>
          <w:szCs w:val="24"/>
        </w:rPr>
        <w:t xml:space="preserve">ΝΟΤΗΣ ΜΗΤΑΡΑΚΗΣ: </w:t>
      </w:r>
      <w:r>
        <w:rPr>
          <w:rFonts w:eastAsia="Times New Roman" w:cs="Times New Roman"/>
          <w:szCs w:val="24"/>
        </w:rPr>
        <w:t>Θα μιλήσουμε, όμως, και εμείς εννιάμισι λεπτά.</w:t>
      </w:r>
    </w:p>
    <w:p w14:paraId="77C03031" w14:textId="77777777" w:rsidR="006113A9" w:rsidRDefault="006B6FC4">
      <w:pPr>
        <w:tabs>
          <w:tab w:val="left" w:pos="1118"/>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sidRPr="00561AB1">
        <w:rPr>
          <w:rFonts w:eastAsia="Times New Roman" w:cs="Times New Roman"/>
          <w:szCs w:val="24"/>
        </w:rPr>
        <w:t>Ε, αυτό λέω και εγώ. Άμα</w:t>
      </w:r>
      <w:r w:rsidRPr="00360F4F">
        <w:rPr>
          <w:rFonts w:eastAsia="Times New Roman" w:cs="Times New Roman"/>
          <w:szCs w:val="24"/>
        </w:rPr>
        <w:t xml:space="preserve"> είναι να ακολουθεί ο ένας τον άλλον</w:t>
      </w:r>
      <w:r>
        <w:rPr>
          <w:rFonts w:eastAsia="Times New Roman" w:cs="Times New Roman"/>
          <w:szCs w:val="24"/>
        </w:rPr>
        <w:t>,</w:t>
      </w:r>
      <w:r w:rsidRPr="00360F4F">
        <w:rPr>
          <w:rFonts w:eastAsia="Times New Roman" w:cs="Times New Roman"/>
          <w:szCs w:val="24"/>
        </w:rPr>
        <w:t xml:space="preserve"> δεν θα μιλήσ</w:t>
      </w:r>
      <w:r>
        <w:rPr>
          <w:rFonts w:eastAsia="Times New Roman" w:cs="Times New Roman"/>
          <w:szCs w:val="24"/>
        </w:rPr>
        <w:t xml:space="preserve">ουν οι </w:t>
      </w:r>
      <w:r w:rsidRPr="00360F4F">
        <w:rPr>
          <w:rFonts w:eastAsia="Times New Roman" w:cs="Times New Roman"/>
          <w:szCs w:val="24"/>
        </w:rPr>
        <w:t xml:space="preserve">συνάδελφοί </w:t>
      </w:r>
      <w:r>
        <w:rPr>
          <w:rFonts w:eastAsia="Times New Roman" w:cs="Times New Roman"/>
          <w:szCs w:val="24"/>
        </w:rPr>
        <w:t xml:space="preserve">σας στο τέλος. </w:t>
      </w:r>
    </w:p>
    <w:p w14:paraId="77C03032" w14:textId="77777777" w:rsidR="006113A9" w:rsidRDefault="006B6FC4">
      <w:pPr>
        <w:tabs>
          <w:tab w:val="left" w:pos="1118"/>
        </w:tabs>
        <w:spacing w:line="600" w:lineRule="auto"/>
        <w:ind w:firstLine="720"/>
        <w:contextualSpacing/>
        <w:jc w:val="both"/>
        <w:rPr>
          <w:rFonts w:eastAsia="Times New Roman" w:cs="Times New Roman"/>
          <w:szCs w:val="24"/>
        </w:rPr>
      </w:pPr>
      <w:r>
        <w:rPr>
          <w:rFonts w:eastAsia="Times New Roman" w:cs="Times New Roman"/>
          <w:b/>
          <w:szCs w:val="24"/>
        </w:rPr>
        <w:t>ΝΟΤΗΣ ΜΗΤΑΡΑΚΗΣ:</w:t>
      </w:r>
      <w:r>
        <w:rPr>
          <w:rFonts w:eastAsia="Times New Roman" w:cs="Times New Roman"/>
          <w:szCs w:val="24"/>
        </w:rPr>
        <w:t xml:space="preserve"> Μα, κύριε Πρόεδρε…</w:t>
      </w:r>
    </w:p>
    <w:p w14:paraId="77C03033" w14:textId="77777777" w:rsidR="006113A9" w:rsidRDefault="006B6FC4">
      <w:pPr>
        <w:tabs>
          <w:tab w:val="left" w:pos="1118"/>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Πείτε μου, έχει ξαναγίνει να </w:t>
      </w:r>
      <w:r w:rsidRPr="00360F4F">
        <w:rPr>
          <w:rFonts w:eastAsia="Times New Roman" w:cs="Times New Roman"/>
          <w:szCs w:val="24"/>
        </w:rPr>
        <w:t>κλείνουμε τ</w:t>
      </w:r>
      <w:r>
        <w:rPr>
          <w:rFonts w:eastAsia="Times New Roman" w:cs="Times New Roman"/>
          <w:szCs w:val="24"/>
        </w:rPr>
        <w:t>α</w:t>
      </w:r>
      <w:r w:rsidRPr="00360F4F">
        <w:rPr>
          <w:rFonts w:eastAsia="Times New Roman" w:cs="Times New Roman"/>
          <w:szCs w:val="24"/>
        </w:rPr>
        <w:t xml:space="preserve"> μικρόφων</w:t>
      </w:r>
      <w:r>
        <w:rPr>
          <w:rFonts w:eastAsia="Times New Roman" w:cs="Times New Roman"/>
          <w:szCs w:val="24"/>
        </w:rPr>
        <w:t xml:space="preserve">α στους </w:t>
      </w:r>
      <w:r w:rsidRPr="00360F4F">
        <w:rPr>
          <w:rFonts w:eastAsia="Times New Roman" w:cs="Times New Roman"/>
          <w:szCs w:val="24"/>
        </w:rPr>
        <w:t>συνάδελφ</w:t>
      </w:r>
      <w:r>
        <w:rPr>
          <w:rFonts w:eastAsia="Times New Roman" w:cs="Times New Roman"/>
          <w:szCs w:val="24"/>
        </w:rPr>
        <w:t xml:space="preserve">ους; Δεν έχει ξαναγίνει! </w:t>
      </w:r>
      <w:r w:rsidRPr="00360F4F">
        <w:rPr>
          <w:rFonts w:eastAsia="Times New Roman" w:cs="Times New Roman"/>
          <w:szCs w:val="24"/>
        </w:rPr>
        <w:t>Δεν θέλω να το κάνω</w:t>
      </w:r>
      <w:r>
        <w:rPr>
          <w:rFonts w:eastAsia="Times New Roman" w:cs="Times New Roman"/>
          <w:szCs w:val="24"/>
        </w:rPr>
        <w:t>. Έ</w:t>
      </w:r>
      <w:r w:rsidRPr="00360F4F">
        <w:rPr>
          <w:rFonts w:eastAsia="Times New Roman" w:cs="Times New Roman"/>
          <w:szCs w:val="24"/>
        </w:rPr>
        <w:t xml:space="preserve">κκληση </w:t>
      </w:r>
      <w:r>
        <w:rPr>
          <w:rFonts w:eastAsia="Times New Roman" w:cs="Times New Roman"/>
          <w:szCs w:val="24"/>
        </w:rPr>
        <w:t>κάνω.</w:t>
      </w:r>
    </w:p>
    <w:p w14:paraId="77C03034" w14:textId="77777777" w:rsidR="006113A9" w:rsidRDefault="006B6FC4">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Ο κ. Καβαδέλλας</w:t>
      </w:r>
      <w:r>
        <w:rPr>
          <w:rFonts w:eastAsia="Times New Roman" w:cs="Times New Roman"/>
          <w:szCs w:val="24"/>
        </w:rPr>
        <w:t xml:space="preserve"> έχει τον λόγο.</w:t>
      </w:r>
    </w:p>
    <w:p w14:paraId="77C03035" w14:textId="77777777" w:rsidR="006113A9" w:rsidRDefault="006B6FC4">
      <w:pPr>
        <w:tabs>
          <w:tab w:val="left" w:pos="1118"/>
        </w:tabs>
        <w:spacing w:line="600" w:lineRule="auto"/>
        <w:ind w:firstLine="720"/>
        <w:contextualSpacing/>
        <w:jc w:val="both"/>
        <w:rPr>
          <w:rFonts w:eastAsia="Times New Roman" w:cs="Times New Roman"/>
          <w:szCs w:val="24"/>
        </w:rPr>
      </w:pPr>
      <w:r w:rsidRPr="00561AB1">
        <w:rPr>
          <w:rFonts w:eastAsia="Times New Roman" w:cs="Times New Roman"/>
          <w:b/>
          <w:szCs w:val="24"/>
        </w:rPr>
        <w:t>ΔΗΜΗΤΡΙΟΣ ΚΑΒΑΔΕΛΛΑΣ:</w:t>
      </w:r>
      <w:r>
        <w:rPr>
          <w:rFonts w:eastAsia="Times New Roman" w:cs="Times New Roman"/>
          <w:szCs w:val="24"/>
        </w:rPr>
        <w:t xml:space="preserve"> Ευχαριστώ, κύριε Πρόεδρε.</w:t>
      </w:r>
    </w:p>
    <w:p w14:paraId="77C03036" w14:textId="77777777" w:rsidR="006113A9" w:rsidRDefault="006B6FC4">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Ή</w:t>
      </w:r>
      <w:r w:rsidRPr="00360F4F">
        <w:rPr>
          <w:rFonts w:eastAsia="Times New Roman" w:cs="Times New Roman"/>
          <w:szCs w:val="24"/>
        </w:rPr>
        <w:t>ρθατε</w:t>
      </w:r>
      <w:r>
        <w:rPr>
          <w:rFonts w:eastAsia="Times New Roman" w:cs="Times New Roman"/>
          <w:szCs w:val="24"/>
        </w:rPr>
        <w:t>,</w:t>
      </w:r>
      <w:r w:rsidRPr="00360F4F">
        <w:rPr>
          <w:rFonts w:eastAsia="Times New Roman" w:cs="Times New Roman"/>
          <w:szCs w:val="24"/>
        </w:rPr>
        <w:t xml:space="preserve"> </w:t>
      </w:r>
      <w:r>
        <w:rPr>
          <w:rFonts w:eastAsia="Times New Roman" w:cs="Times New Roman"/>
          <w:szCs w:val="24"/>
        </w:rPr>
        <w:t xml:space="preserve">υποτίθεται, </w:t>
      </w:r>
      <w:r w:rsidRPr="00360F4F">
        <w:rPr>
          <w:rFonts w:eastAsia="Times New Roman" w:cs="Times New Roman"/>
          <w:szCs w:val="24"/>
        </w:rPr>
        <w:t xml:space="preserve">να διορθώσετε τα κακώς κείμενα σε τούτη </w:t>
      </w:r>
      <w:r>
        <w:rPr>
          <w:rFonts w:eastAsia="Times New Roman" w:cs="Times New Roman"/>
          <w:szCs w:val="24"/>
        </w:rPr>
        <w:t>ε</w:t>
      </w:r>
      <w:r w:rsidRPr="00360F4F">
        <w:rPr>
          <w:rFonts w:eastAsia="Times New Roman" w:cs="Times New Roman"/>
          <w:szCs w:val="24"/>
        </w:rPr>
        <w:t>δ</w:t>
      </w:r>
      <w:r>
        <w:rPr>
          <w:rFonts w:eastAsia="Times New Roman" w:cs="Times New Roman"/>
          <w:szCs w:val="24"/>
        </w:rPr>
        <w:t>ώ</w:t>
      </w:r>
      <w:r w:rsidRPr="00360F4F">
        <w:rPr>
          <w:rFonts w:eastAsia="Times New Roman" w:cs="Times New Roman"/>
          <w:szCs w:val="24"/>
        </w:rPr>
        <w:t xml:space="preserve"> την </w:t>
      </w:r>
      <w:r>
        <w:rPr>
          <w:rFonts w:eastAsia="Times New Roman" w:cs="Times New Roman"/>
          <w:szCs w:val="24"/>
        </w:rPr>
        <w:t xml:space="preserve">χώρα, να σκίσετε μνημόνια, </w:t>
      </w:r>
      <w:r w:rsidRPr="00360F4F">
        <w:rPr>
          <w:rFonts w:eastAsia="Times New Roman" w:cs="Times New Roman"/>
          <w:szCs w:val="24"/>
        </w:rPr>
        <w:t>να φέρετε κοινωνική δικαιοσύνη</w:t>
      </w:r>
      <w:r>
        <w:rPr>
          <w:rFonts w:eastAsia="Times New Roman" w:cs="Times New Roman"/>
          <w:szCs w:val="24"/>
        </w:rPr>
        <w:t>, να φέρετε την ο</w:t>
      </w:r>
      <w:r w:rsidRPr="00360F4F">
        <w:rPr>
          <w:rFonts w:eastAsia="Times New Roman" w:cs="Times New Roman"/>
          <w:szCs w:val="24"/>
        </w:rPr>
        <w:t xml:space="preserve">μόνοια μεταξύ των συμπολιτών </w:t>
      </w:r>
      <w:r>
        <w:rPr>
          <w:rFonts w:eastAsia="Times New Roman" w:cs="Times New Roman"/>
          <w:szCs w:val="24"/>
        </w:rPr>
        <w:t xml:space="preserve">μας. </w:t>
      </w:r>
      <w:r>
        <w:rPr>
          <w:rFonts w:eastAsia="Times New Roman" w:cs="Times New Roman"/>
          <w:szCs w:val="24"/>
        </w:rPr>
        <w:lastRenderedPageBreak/>
        <w:t>Τό</w:t>
      </w:r>
      <w:r w:rsidRPr="00360F4F">
        <w:rPr>
          <w:rFonts w:eastAsia="Times New Roman" w:cs="Times New Roman"/>
          <w:szCs w:val="24"/>
        </w:rPr>
        <w:t>τε</w:t>
      </w:r>
      <w:r>
        <w:rPr>
          <w:rFonts w:eastAsia="Times New Roman" w:cs="Times New Roman"/>
          <w:szCs w:val="24"/>
        </w:rPr>
        <w:t>,</w:t>
      </w:r>
      <w:r w:rsidRPr="00360F4F">
        <w:rPr>
          <w:rFonts w:eastAsia="Times New Roman" w:cs="Times New Roman"/>
          <w:szCs w:val="24"/>
        </w:rPr>
        <w:t xml:space="preserve"> </w:t>
      </w:r>
      <w:r>
        <w:rPr>
          <w:rFonts w:eastAsia="Times New Roman" w:cs="Times New Roman"/>
          <w:szCs w:val="24"/>
        </w:rPr>
        <w:t>όμως,</w:t>
      </w:r>
      <w:r w:rsidRPr="00360F4F">
        <w:rPr>
          <w:rFonts w:eastAsia="Times New Roman" w:cs="Times New Roman"/>
          <w:szCs w:val="24"/>
        </w:rPr>
        <w:t xml:space="preserve"> δεν </w:t>
      </w:r>
      <w:r w:rsidRPr="00360F4F">
        <w:rPr>
          <w:rFonts w:eastAsia="Times New Roman" w:cs="Times New Roman"/>
          <w:szCs w:val="24"/>
        </w:rPr>
        <w:t>είπατε σε κανέναν ό</w:t>
      </w:r>
      <w:r>
        <w:rPr>
          <w:rFonts w:eastAsia="Times New Roman" w:cs="Times New Roman"/>
          <w:szCs w:val="24"/>
        </w:rPr>
        <w:t>τι χωρίς τη σύγκληση πολιτικών Α</w:t>
      </w:r>
      <w:r w:rsidRPr="00360F4F">
        <w:rPr>
          <w:rFonts w:eastAsia="Times New Roman" w:cs="Times New Roman"/>
          <w:szCs w:val="24"/>
        </w:rPr>
        <w:t>ρχηγών</w:t>
      </w:r>
      <w:r>
        <w:rPr>
          <w:rFonts w:eastAsia="Times New Roman" w:cs="Times New Roman"/>
          <w:szCs w:val="24"/>
        </w:rPr>
        <w:t xml:space="preserve">, έτσι </w:t>
      </w:r>
      <w:r w:rsidRPr="00360F4F">
        <w:rPr>
          <w:rFonts w:eastAsia="Times New Roman" w:cs="Times New Roman"/>
          <w:szCs w:val="24"/>
        </w:rPr>
        <w:t>με δική σας πρωτοβουλία</w:t>
      </w:r>
      <w:r>
        <w:rPr>
          <w:rFonts w:eastAsia="Times New Roman" w:cs="Times New Roman"/>
          <w:szCs w:val="24"/>
        </w:rPr>
        <w:t>, χωρίς συναίνεση της ελληνικής</w:t>
      </w:r>
      <w:r w:rsidRPr="00360F4F">
        <w:rPr>
          <w:rFonts w:eastAsia="Times New Roman" w:cs="Times New Roman"/>
          <w:szCs w:val="24"/>
        </w:rPr>
        <w:t xml:space="preserve"> κοινωνία</w:t>
      </w:r>
      <w:r>
        <w:rPr>
          <w:rFonts w:eastAsia="Times New Roman" w:cs="Times New Roman"/>
          <w:szCs w:val="24"/>
        </w:rPr>
        <w:t>, θ</w:t>
      </w:r>
      <w:r w:rsidRPr="00360F4F">
        <w:rPr>
          <w:rFonts w:eastAsia="Times New Roman" w:cs="Times New Roman"/>
          <w:szCs w:val="24"/>
        </w:rPr>
        <w:t>α χαρίζ</w:t>
      </w:r>
      <w:r>
        <w:rPr>
          <w:rFonts w:eastAsia="Times New Roman" w:cs="Times New Roman"/>
          <w:szCs w:val="24"/>
        </w:rPr>
        <w:t>ατε</w:t>
      </w:r>
      <w:r w:rsidRPr="00360F4F">
        <w:rPr>
          <w:rFonts w:eastAsia="Times New Roman" w:cs="Times New Roman"/>
          <w:szCs w:val="24"/>
        </w:rPr>
        <w:t xml:space="preserve"> απλόχερα αυτό που δεν σας ανήκει</w:t>
      </w:r>
      <w:r>
        <w:rPr>
          <w:rFonts w:eastAsia="Times New Roman" w:cs="Times New Roman"/>
          <w:szCs w:val="24"/>
        </w:rPr>
        <w:t xml:space="preserve">. Και ειλικρινά </w:t>
      </w:r>
      <w:r w:rsidRPr="00360F4F">
        <w:rPr>
          <w:rFonts w:eastAsia="Times New Roman" w:cs="Times New Roman"/>
          <w:szCs w:val="24"/>
        </w:rPr>
        <w:t xml:space="preserve">δεν θα ήθελα να βρίσκομαι </w:t>
      </w:r>
      <w:r>
        <w:rPr>
          <w:rFonts w:eastAsia="Times New Roman" w:cs="Times New Roman"/>
          <w:szCs w:val="24"/>
        </w:rPr>
        <w:t>σ</w:t>
      </w:r>
      <w:r w:rsidRPr="00360F4F">
        <w:rPr>
          <w:rFonts w:eastAsia="Times New Roman" w:cs="Times New Roman"/>
          <w:szCs w:val="24"/>
        </w:rPr>
        <w:t xml:space="preserve">την θέση </w:t>
      </w:r>
      <w:r>
        <w:rPr>
          <w:rFonts w:eastAsia="Times New Roman" w:cs="Times New Roman"/>
          <w:szCs w:val="24"/>
        </w:rPr>
        <w:t>σας. Και οι μεν δυτικοί –</w:t>
      </w:r>
      <w:r w:rsidRPr="00360F4F">
        <w:rPr>
          <w:rFonts w:eastAsia="Times New Roman" w:cs="Times New Roman"/>
          <w:szCs w:val="24"/>
        </w:rPr>
        <w:t>δήθεν</w:t>
      </w:r>
      <w:r>
        <w:rPr>
          <w:rFonts w:eastAsia="Times New Roman" w:cs="Times New Roman"/>
          <w:szCs w:val="24"/>
        </w:rPr>
        <w:t>-</w:t>
      </w:r>
      <w:r w:rsidRPr="00360F4F">
        <w:rPr>
          <w:rFonts w:eastAsia="Times New Roman" w:cs="Times New Roman"/>
          <w:szCs w:val="24"/>
        </w:rPr>
        <w:t xml:space="preserve"> φίλοι μας και </w:t>
      </w:r>
      <w:r>
        <w:rPr>
          <w:rFonts w:eastAsia="Times New Roman" w:cs="Times New Roman"/>
          <w:szCs w:val="24"/>
        </w:rPr>
        <w:t>–δήθεν-</w:t>
      </w:r>
      <w:r w:rsidRPr="00360F4F">
        <w:rPr>
          <w:rFonts w:eastAsia="Times New Roman" w:cs="Times New Roman"/>
          <w:szCs w:val="24"/>
        </w:rPr>
        <w:t xml:space="preserve"> σύμμαχοί </w:t>
      </w:r>
      <w:r>
        <w:rPr>
          <w:rFonts w:eastAsia="Times New Roman" w:cs="Times New Roman"/>
          <w:szCs w:val="24"/>
        </w:rPr>
        <w:t xml:space="preserve">μας, για να επιτύχουν </w:t>
      </w:r>
      <w:r w:rsidRPr="00360F4F">
        <w:rPr>
          <w:rFonts w:eastAsia="Times New Roman" w:cs="Times New Roman"/>
          <w:szCs w:val="24"/>
        </w:rPr>
        <w:t xml:space="preserve">τα σχέδιά </w:t>
      </w:r>
      <w:r>
        <w:rPr>
          <w:rFonts w:eastAsia="Times New Roman" w:cs="Times New Roman"/>
          <w:szCs w:val="24"/>
        </w:rPr>
        <w:t>τους,</w:t>
      </w:r>
      <w:r w:rsidRPr="00360F4F">
        <w:rPr>
          <w:rFonts w:eastAsia="Times New Roman" w:cs="Times New Roman"/>
          <w:szCs w:val="24"/>
        </w:rPr>
        <w:t xml:space="preserve"> την απομόνωση της Ρωσίας</w:t>
      </w:r>
      <w:r>
        <w:rPr>
          <w:rFonts w:eastAsia="Times New Roman" w:cs="Times New Roman"/>
          <w:szCs w:val="24"/>
        </w:rPr>
        <w:t>,</w:t>
      </w:r>
      <w:r w:rsidRPr="00360F4F">
        <w:rPr>
          <w:rFonts w:eastAsia="Times New Roman" w:cs="Times New Roman"/>
          <w:szCs w:val="24"/>
        </w:rPr>
        <w:t xml:space="preserve"> τη διάσπαση του ορθόδοξου </w:t>
      </w:r>
      <w:r>
        <w:rPr>
          <w:rFonts w:eastAsia="Times New Roman" w:cs="Times New Roman"/>
          <w:szCs w:val="24"/>
        </w:rPr>
        <w:t xml:space="preserve">τόξου, πίεσαν </w:t>
      </w:r>
      <w:r w:rsidRPr="00360F4F">
        <w:rPr>
          <w:rFonts w:eastAsia="Times New Roman" w:cs="Times New Roman"/>
          <w:szCs w:val="24"/>
        </w:rPr>
        <w:t>τον πιο αδύναμο κρίκο</w:t>
      </w:r>
      <w:r>
        <w:rPr>
          <w:rFonts w:eastAsia="Times New Roman" w:cs="Times New Roman"/>
          <w:szCs w:val="24"/>
        </w:rPr>
        <w:t>,</w:t>
      </w:r>
      <w:r w:rsidRPr="00360F4F">
        <w:rPr>
          <w:rFonts w:eastAsia="Times New Roman" w:cs="Times New Roman"/>
          <w:szCs w:val="24"/>
        </w:rPr>
        <w:t xml:space="preserve"> δηλαδή εσάς</w:t>
      </w:r>
      <w:r>
        <w:rPr>
          <w:rFonts w:eastAsia="Times New Roman" w:cs="Times New Roman"/>
          <w:szCs w:val="24"/>
        </w:rPr>
        <w:t>. Κ</w:t>
      </w:r>
      <w:r w:rsidRPr="00360F4F">
        <w:rPr>
          <w:rFonts w:eastAsia="Times New Roman" w:cs="Times New Roman"/>
          <w:szCs w:val="24"/>
        </w:rPr>
        <w:t>αι ο αδύναμος κρίκος έσπασε</w:t>
      </w:r>
      <w:r>
        <w:rPr>
          <w:rFonts w:eastAsia="Times New Roman" w:cs="Times New Roman"/>
          <w:szCs w:val="24"/>
        </w:rPr>
        <w:t>.</w:t>
      </w:r>
    </w:p>
    <w:p w14:paraId="77C03037" w14:textId="77777777" w:rsidR="006113A9" w:rsidRDefault="006B6FC4">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Κ</w:t>
      </w:r>
      <w:r w:rsidRPr="00360F4F">
        <w:rPr>
          <w:rFonts w:eastAsia="Times New Roman" w:cs="Times New Roman"/>
          <w:szCs w:val="24"/>
        </w:rPr>
        <w:t xml:space="preserve">αι ένα κρατίδιο </w:t>
      </w:r>
      <w:r>
        <w:rPr>
          <w:rFonts w:eastAsia="Times New Roman" w:cs="Times New Roman"/>
          <w:szCs w:val="24"/>
        </w:rPr>
        <w:t xml:space="preserve">αχταρμάς </w:t>
      </w:r>
      <w:r w:rsidRPr="00360F4F">
        <w:rPr>
          <w:rFonts w:eastAsia="Times New Roman" w:cs="Times New Roman"/>
          <w:szCs w:val="24"/>
        </w:rPr>
        <w:t>το οποίο αποτελείται από Αλβ</w:t>
      </w:r>
      <w:r w:rsidRPr="00360F4F">
        <w:rPr>
          <w:rFonts w:eastAsia="Times New Roman" w:cs="Times New Roman"/>
          <w:szCs w:val="24"/>
        </w:rPr>
        <w:t>ανούς</w:t>
      </w:r>
      <w:r>
        <w:rPr>
          <w:rFonts w:eastAsia="Times New Roman" w:cs="Times New Roman"/>
          <w:szCs w:val="24"/>
        </w:rPr>
        <w:t>,</w:t>
      </w:r>
      <w:r w:rsidRPr="00360F4F">
        <w:rPr>
          <w:rFonts w:eastAsia="Times New Roman" w:cs="Times New Roman"/>
          <w:szCs w:val="24"/>
        </w:rPr>
        <w:t xml:space="preserve"> Ρομά</w:t>
      </w:r>
      <w:r>
        <w:rPr>
          <w:rFonts w:eastAsia="Times New Roman" w:cs="Times New Roman"/>
          <w:szCs w:val="24"/>
        </w:rPr>
        <w:t>,</w:t>
      </w:r>
      <w:r w:rsidRPr="00360F4F">
        <w:rPr>
          <w:rFonts w:eastAsia="Times New Roman" w:cs="Times New Roman"/>
          <w:szCs w:val="24"/>
        </w:rPr>
        <w:t xml:space="preserve"> Τούρκους</w:t>
      </w:r>
      <w:r>
        <w:rPr>
          <w:rFonts w:eastAsia="Times New Roman" w:cs="Times New Roman"/>
          <w:szCs w:val="24"/>
        </w:rPr>
        <w:t>,</w:t>
      </w:r>
      <w:r w:rsidRPr="00360F4F">
        <w:rPr>
          <w:rFonts w:eastAsia="Times New Roman" w:cs="Times New Roman"/>
          <w:szCs w:val="24"/>
        </w:rPr>
        <w:t xml:space="preserve"> Βούλγαρους</w:t>
      </w:r>
      <w:r>
        <w:rPr>
          <w:rFonts w:eastAsia="Times New Roman" w:cs="Times New Roman"/>
          <w:szCs w:val="24"/>
        </w:rPr>
        <w:t>,</w:t>
      </w:r>
      <w:r w:rsidRPr="00360F4F">
        <w:rPr>
          <w:rFonts w:eastAsia="Times New Roman" w:cs="Times New Roman"/>
          <w:szCs w:val="24"/>
        </w:rPr>
        <w:t xml:space="preserve"> Σέρβους και έχει </w:t>
      </w:r>
      <w:r>
        <w:rPr>
          <w:rFonts w:eastAsia="Times New Roman" w:cs="Times New Roman"/>
          <w:szCs w:val="24"/>
        </w:rPr>
        <w:t>β</w:t>
      </w:r>
      <w:r w:rsidRPr="00360F4F">
        <w:rPr>
          <w:rFonts w:eastAsia="Times New Roman" w:cs="Times New Roman"/>
          <w:szCs w:val="24"/>
        </w:rPr>
        <w:t>έβαια και αρκετούς Έλληνες</w:t>
      </w:r>
      <w:r>
        <w:rPr>
          <w:rFonts w:eastAsia="Times New Roman" w:cs="Times New Roman"/>
          <w:szCs w:val="24"/>
        </w:rPr>
        <w:t xml:space="preserve"> -</w:t>
      </w:r>
      <w:r w:rsidRPr="00360F4F">
        <w:rPr>
          <w:rFonts w:eastAsia="Times New Roman" w:cs="Times New Roman"/>
          <w:szCs w:val="24"/>
        </w:rPr>
        <w:t xml:space="preserve">η παλιά Μακεδονία καταλαμβάνει το </w:t>
      </w:r>
      <w:r>
        <w:rPr>
          <w:rFonts w:eastAsia="Times New Roman" w:cs="Times New Roman"/>
          <w:szCs w:val="24"/>
        </w:rPr>
        <w:t xml:space="preserve">¼ </w:t>
      </w:r>
      <w:r w:rsidRPr="00360F4F">
        <w:rPr>
          <w:rFonts w:eastAsia="Times New Roman" w:cs="Times New Roman"/>
          <w:szCs w:val="24"/>
        </w:rPr>
        <w:t>περίπου των εδαφών του</w:t>
      </w:r>
      <w:r>
        <w:rPr>
          <w:rFonts w:eastAsia="Times New Roman" w:cs="Times New Roman"/>
          <w:szCs w:val="24"/>
        </w:rPr>
        <w:t>-</w:t>
      </w:r>
      <w:r w:rsidRPr="00360F4F">
        <w:rPr>
          <w:rFonts w:eastAsia="Times New Roman" w:cs="Times New Roman"/>
          <w:szCs w:val="24"/>
        </w:rPr>
        <w:t xml:space="preserve"> </w:t>
      </w:r>
      <w:r>
        <w:rPr>
          <w:rFonts w:eastAsia="Times New Roman" w:cs="Times New Roman"/>
          <w:szCs w:val="24"/>
        </w:rPr>
        <w:t xml:space="preserve">αποκτά ψευδεπίγραφη </w:t>
      </w:r>
      <w:r w:rsidRPr="00360F4F">
        <w:rPr>
          <w:rFonts w:eastAsia="Times New Roman" w:cs="Times New Roman"/>
          <w:szCs w:val="24"/>
        </w:rPr>
        <w:t>καταγωγή</w:t>
      </w:r>
      <w:r>
        <w:rPr>
          <w:rFonts w:eastAsia="Times New Roman" w:cs="Times New Roman"/>
          <w:szCs w:val="24"/>
        </w:rPr>
        <w:t>, ένδοξο παρελθόν και β</w:t>
      </w:r>
      <w:r w:rsidRPr="00360F4F">
        <w:rPr>
          <w:rFonts w:eastAsia="Times New Roman" w:cs="Times New Roman"/>
          <w:szCs w:val="24"/>
        </w:rPr>
        <w:t>εβαίως αργότερα διεκδικήσεις εναντίον της Ελλάδος</w:t>
      </w:r>
      <w:r>
        <w:rPr>
          <w:rFonts w:eastAsia="Times New Roman" w:cs="Times New Roman"/>
          <w:szCs w:val="24"/>
        </w:rPr>
        <w:t xml:space="preserve">. Η Βαρντάρσκα </w:t>
      </w:r>
      <w:r>
        <w:rPr>
          <w:rFonts w:eastAsia="Times New Roman" w:cs="Times New Roman"/>
          <w:szCs w:val="24"/>
        </w:rPr>
        <w:t>Μ</w:t>
      </w:r>
      <w:r w:rsidRPr="00360F4F">
        <w:rPr>
          <w:rFonts w:eastAsia="Times New Roman" w:cs="Times New Roman"/>
          <w:szCs w:val="24"/>
        </w:rPr>
        <w:t>πανόβινα μέσα στα επεκτατικά σχέδια του Τίτο διαχωρ</w:t>
      </w:r>
      <w:r>
        <w:rPr>
          <w:rFonts w:eastAsia="Times New Roman" w:cs="Times New Roman"/>
          <w:szCs w:val="24"/>
        </w:rPr>
        <w:t xml:space="preserve">ίστηκε στις </w:t>
      </w:r>
      <w:r w:rsidRPr="00360F4F">
        <w:rPr>
          <w:rFonts w:eastAsia="Times New Roman" w:cs="Times New Roman"/>
          <w:szCs w:val="24"/>
        </w:rPr>
        <w:t>αρχές του 19</w:t>
      </w:r>
      <w:r>
        <w:rPr>
          <w:rFonts w:eastAsia="Times New Roman" w:cs="Times New Roman"/>
          <w:szCs w:val="24"/>
        </w:rPr>
        <w:t>44 από την υπόλοιπη Σερβία. Α</w:t>
      </w:r>
      <w:r w:rsidRPr="00360F4F">
        <w:rPr>
          <w:rFonts w:eastAsia="Times New Roman" w:cs="Times New Roman"/>
          <w:szCs w:val="24"/>
        </w:rPr>
        <w:t xml:space="preserve">υτό </w:t>
      </w:r>
      <w:r>
        <w:rPr>
          <w:rFonts w:eastAsia="Times New Roman" w:cs="Times New Roman"/>
          <w:szCs w:val="24"/>
        </w:rPr>
        <w:t>έγινε</w:t>
      </w:r>
      <w:r>
        <w:rPr>
          <w:rFonts w:eastAsia="Times New Roman" w:cs="Times New Roman"/>
          <w:szCs w:val="24"/>
        </w:rPr>
        <w:t>,</w:t>
      </w:r>
      <w:r>
        <w:rPr>
          <w:rFonts w:eastAsia="Times New Roman" w:cs="Times New Roman"/>
          <w:szCs w:val="24"/>
        </w:rPr>
        <w:t xml:space="preserve"> β</w:t>
      </w:r>
      <w:r w:rsidRPr="00360F4F">
        <w:rPr>
          <w:rFonts w:eastAsia="Times New Roman" w:cs="Times New Roman"/>
          <w:szCs w:val="24"/>
        </w:rPr>
        <w:t>έβαια</w:t>
      </w:r>
      <w:r>
        <w:rPr>
          <w:rFonts w:eastAsia="Times New Roman" w:cs="Times New Roman"/>
          <w:szCs w:val="24"/>
        </w:rPr>
        <w:t>,</w:t>
      </w:r>
      <w:r w:rsidRPr="00360F4F">
        <w:rPr>
          <w:rFonts w:eastAsia="Times New Roman" w:cs="Times New Roman"/>
          <w:szCs w:val="24"/>
        </w:rPr>
        <w:t xml:space="preserve"> </w:t>
      </w:r>
      <w:r>
        <w:rPr>
          <w:rFonts w:eastAsia="Times New Roman" w:cs="Times New Roman"/>
          <w:szCs w:val="24"/>
        </w:rPr>
        <w:t xml:space="preserve">για λόγους </w:t>
      </w:r>
      <w:r w:rsidRPr="00360F4F">
        <w:rPr>
          <w:rFonts w:eastAsia="Times New Roman" w:cs="Times New Roman"/>
          <w:szCs w:val="24"/>
        </w:rPr>
        <w:t>διεκδικήσεων</w:t>
      </w:r>
      <w:r>
        <w:rPr>
          <w:rFonts w:eastAsia="Times New Roman" w:cs="Times New Roman"/>
          <w:szCs w:val="24"/>
        </w:rPr>
        <w:t>. Π</w:t>
      </w:r>
      <w:r w:rsidRPr="00360F4F">
        <w:rPr>
          <w:rFonts w:eastAsia="Times New Roman" w:cs="Times New Roman"/>
          <w:szCs w:val="24"/>
        </w:rPr>
        <w:t>ήρε τη μορφή</w:t>
      </w:r>
      <w:r>
        <w:rPr>
          <w:rFonts w:eastAsia="Times New Roman" w:cs="Times New Roman"/>
          <w:szCs w:val="24"/>
        </w:rPr>
        <w:t>, λ</w:t>
      </w:r>
      <w:r w:rsidRPr="00360F4F">
        <w:rPr>
          <w:rFonts w:eastAsia="Times New Roman" w:cs="Times New Roman"/>
          <w:szCs w:val="24"/>
        </w:rPr>
        <w:t>οιπόν</w:t>
      </w:r>
      <w:r>
        <w:rPr>
          <w:rFonts w:eastAsia="Times New Roman" w:cs="Times New Roman"/>
          <w:szCs w:val="24"/>
        </w:rPr>
        <w:t>,</w:t>
      </w:r>
      <w:r w:rsidRPr="00360F4F">
        <w:rPr>
          <w:rFonts w:eastAsia="Times New Roman" w:cs="Times New Roman"/>
          <w:szCs w:val="24"/>
        </w:rPr>
        <w:t xml:space="preserve"> ομόσπονδου κρατιδίου</w:t>
      </w:r>
      <w:r>
        <w:rPr>
          <w:rFonts w:eastAsia="Times New Roman" w:cs="Times New Roman"/>
          <w:szCs w:val="24"/>
        </w:rPr>
        <w:t>, ο</w:t>
      </w:r>
      <w:r w:rsidRPr="00360F4F">
        <w:rPr>
          <w:rFonts w:eastAsia="Times New Roman" w:cs="Times New Roman"/>
          <w:szCs w:val="24"/>
        </w:rPr>
        <w:t>νομά</w:t>
      </w:r>
      <w:r>
        <w:rPr>
          <w:rFonts w:eastAsia="Times New Roman" w:cs="Times New Roman"/>
          <w:szCs w:val="24"/>
        </w:rPr>
        <w:t>στηκε εν μία νυκτί «Δ</w:t>
      </w:r>
      <w:r w:rsidRPr="00360F4F">
        <w:rPr>
          <w:rFonts w:eastAsia="Times New Roman" w:cs="Times New Roman"/>
          <w:szCs w:val="24"/>
        </w:rPr>
        <w:t>ημοκρατία της Μακεδονίας</w:t>
      </w:r>
      <w:r>
        <w:rPr>
          <w:rFonts w:eastAsia="Times New Roman" w:cs="Times New Roman"/>
          <w:szCs w:val="24"/>
        </w:rPr>
        <w:t>», μ</w:t>
      </w:r>
      <w:r w:rsidRPr="00360F4F">
        <w:rPr>
          <w:rFonts w:eastAsia="Times New Roman" w:cs="Times New Roman"/>
          <w:szCs w:val="24"/>
        </w:rPr>
        <w:t>ε απώτερ</w:t>
      </w:r>
      <w:r w:rsidRPr="00360F4F">
        <w:rPr>
          <w:rFonts w:eastAsia="Times New Roman" w:cs="Times New Roman"/>
          <w:szCs w:val="24"/>
        </w:rPr>
        <w:t>ο σκοπό τ</w:t>
      </w:r>
      <w:r>
        <w:rPr>
          <w:rFonts w:eastAsia="Times New Roman" w:cs="Times New Roman"/>
          <w:szCs w:val="24"/>
        </w:rPr>
        <w:t>ι</w:t>
      </w:r>
      <w:r w:rsidRPr="00360F4F">
        <w:rPr>
          <w:rFonts w:eastAsia="Times New Roman" w:cs="Times New Roman"/>
          <w:szCs w:val="24"/>
        </w:rPr>
        <w:t>ς μετέπειτα δι</w:t>
      </w:r>
      <w:r>
        <w:rPr>
          <w:rFonts w:eastAsia="Times New Roman" w:cs="Times New Roman"/>
          <w:szCs w:val="24"/>
        </w:rPr>
        <w:t xml:space="preserve">εκδικήσεις, </w:t>
      </w:r>
      <w:r w:rsidRPr="00360F4F">
        <w:rPr>
          <w:rFonts w:eastAsia="Times New Roman" w:cs="Times New Roman"/>
          <w:szCs w:val="24"/>
        </w:rPr>
        <w:t>την έξοδο προς τη θάλασσα</w:t>
      </w:r>
      <w:r>
        <w:rPr>
          <w:rFonts w:eastAsia="Times New Roman" w:cs="Times New Roman"/>
          <w:szCs w:val="24"/>
        </w:rPr>
        <w:t xml:space="preserve">. </w:t>
      </w:r>
    </w:p>
    <w:p w14:paraId="77C03038" w14:textId="77777777" w:rsidR="006113A9" w:rsidRDefault="006B6FC4">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lastRenderedPageBreak/>
        <w:t>Και β</w:t>
      </w:r>
      <w:r w:rsidRPr="00360F4F">
        <w:rPr>
          <w:rFonts w:eastAsia="Times New Roman" w:cs="Times New Roman"/>
          <w:szCs w:val="24"/>
        </w:rPr>
        <w:t>εβαίως</w:t>
      </w:r>
      <w:r>
        <w:rPr>
          <w:rFonts w:eastAsia="Times New Roman" w:cs="Times New Roman"/>
          <w:szCs w:val="24"/>
        </w:rPr>
        <w:t xml:space="preserve">, εσείς, ως </w:t>
      </w:r>
      <w:r w:rsidRPr="00360F4F">
        <w:rPr>
          <w:rFonts w:eastAsia="Times New Roman" w:cs="Times New Roman"/>
          <w:szCs w:val="24"/>
        </w:rPr>
        <w:t>αριστερ</w:t>
      </w:r>
      <w:r>
        <w:rPr>
          <w:rFonts w:eastAsia="Times New Roman" w:cs="Times New Roman"/>
          <w:szCs w:val="24"/>
        </w:rPr>
        <w:t>οί</w:t>
      </w:r>
      <w:r w:rsidRPr="00360F4F">
        <w:rPr>
          <w:rFonts w:eastAsia="Times New Roman" w:cs="Times New Roman"/>
          <w:szCs w:val="24"/>
        </w:rPr>
        <w:t xml:space="preserve"> συνεπ</w:t>
      </w:r>
      <w:r>
        <w:rPr>
          <w:rFonts w:eastAsia="Times New Roman" w:cs="Times New Roman"/>
          <w:szCs w:val="24"/>
        </w:rPr>
        <w:t xml:space="preserve">είς υπακούετε στα </w:t>
      </w:r>
      <w:r w:rsidRPr="00360F4F">
        <w:rPr>
          <w:rFonts w:eastAsia="Times New Roman" w:cs="Times New Roman"/>
          <w:szCs w:val="24"/>
        </w:rPr>
        <w:t xml:space="preserve">κελεύσματα </w:t>
      </w:r>
      <w:r>
        <w:rPr>
          <w:rFonts w:eastAsia="Times New Roman" w:cs="Times New Roman"/>
          <w:szCs w:val="24"/>
        </w:rPr>
        <w:t>των ιδεοληψιών σας. Θ</w:t>
      </w:r>
      <w:r w:rsidRPr="00360F4F">
        <w:rPr>
          <w:rFonts w:eastAsia="Times New Roman" w:cs="Times New Roman"/>
          <w:szCs w:val="24"/>
        </w:rPr>
        <w:t xml:space="preserve">έλω να θυμίσω ότι </w:t>
      </w:r>
      <w:r>
        <w:rPr>
          <w:rFonts w:eastAsia="Times New Roman" w:cs="Times New Roman"/>
          <w:szCs w:val="24"/>
        </w:rPr>
        <w:t>σ</w:t>
      </w:r>
      <w:r w:rsidRPr="00360F4F">
        <w:rPr>
          <w:rFonts w:eastAsia="Times New Roman" w:cs="Times New Roman"/>
          <w:szCs w:val="24"/>
        </w:rPr>
        <w:t xml:space="preserve">ύσσωμο τότε το </w:t>
      </w:r>
      <w:r>
        <w:rPr>
          <w:rFonts w:eastAsia="Times New Roman" w:cs="Times New Roman"/>
          <w:szCs w:val="24"/>
        </w:rPr>
        <w:t xml:space="preserve">ΚΚΕ </w:t>
      </w:r>
      <w:r w:rsidRPr="00360F4F">
        <w:rPr>
          <w:rFonts w:eastAsia="Times New Roman" w:cs="Times New Roman"/>
          <w:szCs w:val="24"/>
        </w:rPr>
        <w:t>έβγαλε θλιβερά μανιφέστα</w:t>
      </w:r>
      <w:r>
        <w:rPr>
          <w:rFonts w:eastAsia="Times New Roman" w:cs="Times New Roman"/>
          <w:szCs w:val="24"/>
        </w:rPr>
        <w:t>. Ο</w:t>
      </w:r>
      <w:r w:rsidRPr="00360F4F">
        <w:rPr>
          <w:rFonts w:eastAsia="Times New Roman" w:cs="Times New Roman"/>
          <w:szCs w:val="24"/>
        </w:rPr>
        <w:t xml:space="preserve"> </w:t>
      </w:r>
      <w:r>
        <w:rPr>
          <w:rFonts w:eastAsia="Times New Roman" w:cs="Times New Roman"/>
          <w:szCs w:val="24"/>
        </w:rPr>
        <w:t>«</w:t>
      </w:r>
      <w:r w:rsidRPr="00360F4F">
        <w:rPr>
          <w:rFonts w:eastAsia="Times New Roman" w:cs="Times New Roman"/>
          <w:szCs w:val="24"/>
        </w:rPr>
        <w:t>ΡΙΖΟΣΠΑΣΤΗΣ</w:t>
      </w:r>
      <w:r>
        <w:rPr>
          <w:rFonts w:eastAsia="Times New Roman" w:cs="Times New Roman"/>
          <w:szCs w:val="24"/>
        </w:rPr>
        <w:t xml:space="preserve">» έγραφε τίτλους </w:t>
      </w:r>
      <w:r w:rsidRPr="00360F4F">
        <w:rPr>
          <w:rFonts w:eastAsia="Times New Roman" w:cs="Times New Roman"/>
          <w:szCs w:val="24"/>
        </w:rPr>
        <w:t>πηχυαίους</w:t>
      </w:r>
      <w:r w:rsidRPr="00360F4F">
        <w:rPr>
          <w:rFonts w:eastAsia="Times New Roman" w:cs="Times New Roman"/>
          <w:szCs w:val="24"/>
        </w:rPr>
        <w:t xml:space="preserve"> ότι καταπιέζονται οι </w:t>
      </w:r>
      <w:r>
        <w:rPr>
          <w:rFonts w:eastAsia="Times New Roman" w:cs="Times New Roman"/>
          <w:szCs w:val="24"/>
        </w:rPr>
        <w:t>«</w:t>
      </w:r>
      <w:r w:rsidRPr="00360F4F">
        <w:rPr>
          <w:rFonts w:eastAsia="Times New Roman" w:cs="Times New Roman"/>
          <w:szCs w:val="24"/>
        </w:rPr>
        <w:t>Μακεδόνες</w:t>
      </w:r>
      <w:r>
        <w:rPr>
          <w:rFonts w:eastAsia="Times New Roman" w:cs="Times New Roman"/>
          <w:szCs w:val="24"/>
        </w:rPr>
        <w:t>»</w:t>
      </w:r>
      <w:r w:rsidRPr="00360F4F">
        <w:rPr>
          <w:rFonts w:eastAsia="Times New Roman" w:cs="Times New Roman"/>
          <w:szCs w:val="24"/>
        </w:rPr>
        <w:t xml:space="preserve"> από τους Έλληνες</w:t>
      </w:r>
      <w:r>
        <w:rPr>
          <w:rFonts w:eastAsia="Times New Roman" w:cs="Times New Roman"/>
          <w:szCs w:val="24"/>
        </w:rPr>
        <w:t xml:space="preserve"> και αυτό ενίσχυσε τους επεκτατικούς </w:t>
      </w:r>
      <w:r w:rsidRPr="00360F4F">
        <w:rPr>
          <w:rFonts w:eastAsia="Times New Roman" w:cs="Times New Roman"/>
          <w:szCs w:val="24"/>
        </w:rPr>
        <w:t>σκοπούς του δικτάτορα Τίτο</w:t>
      </w:r>
      <w:r>
        <w:rPr>
          <w:rFonts w:eastAsia="Times New Roman" w:cs="Times New Roman"/>
          <w:szCs w:val="24"/>
        </w:rPr>
        <w:t>,</w:t>
      </w:r>
      <w:r w:rsidRPr="00360F4F">
        <w:rPr>
          <w:rFonts w:eastAsia="Times New Roman" w:cs="Times New Roman"/>
          <w:szCs w:val="24"/>
        </w:rPr>
        <w:t xml:space="preserve"> για μία δήθεν </w:t>
      </w:r>
      <w:r>
        <w:rPr>
          <w:rFonts w:eastAsia="Times New Roman" w:cs="Times New Roman"/>
          <w:szCs w:val="24"/>
        </w:rPr>
        <w:t>«</w:t>
      </w:r>
      <w:r w:rsidRPr="00360F4F">
        <w:rPr>
          <w:rFonts w:eastAsia="Times New Roman" w:cs="Times New Roman"/>
          <w:szCs w:val="24"/>
        </w:rPr>
        <w:t>Μακεδονία του Αιγαίου</w:t>
      </w:r>
      <w:r>
        <w:rPr>
          <w:rFonts w:eastAsia="Times New Roman" w:cs="Times New Roman"/>
          <w:szCs w:val="24"/>
        </w:rPr>
        <w:t>»</w:t>
      </w:r>
      <w:r w:rsidRPr="00360F4F">
        <w:rPr>
          <w:rFonts w:eastAsia="Times New Roman" w:cs="Times New Roman"/>
          <w:szCs w:val="24"/>
        </w:rPr>
        <w:t xml:space="preserve"> ενάντια </w:t>
      </w:r>
      <w:r>
        <w:rPr>
          <w:rFonts w:eastAsia="Times New Roman" w:cs="Times New Roman"/>
          <w:szCs w:val="24"/>
        </w:rPr>
        <w:t>-</w:t>
      </w:r>
      <w:r w:rsidRPr="00360F4F">
        <w:rPr>
          <w:rFonts w:eastAsia="Times New Roman" w:cs="Times New Roman"/>
          <w:szCs w:val="24"/>
        </w:rPr>
        <w:t>όπως έλεγε</w:t>
      </w:r>
      <w:r>
        <w:rPr>
          <w:rFonts w:eastAsia="Times New Roman" w:cs="Times New Roman"/>
          <w:szCs w:val="24"/>
        </w:rPr>
        <w:t>-</w:t>
      </w:r>
      <w:r w:rsidRPr="00360F4F">
        <w:rPr>
          <w:rFonts w:eastAsia="Times New Roman" w:cs="Times New Roman"/>
          <w:szCs w:val="24"/>
        </w:rPr>
        <w:t xml:space="preserve"> στη δι</w:t>
      </w:r>
      <w:r>
        <w:rPr>
          <w:rFonts w:eastAsia="Times New Roman" w:cs="Times New Roman"/>
          <w:szCs w:val="24"/>
        </w:rPr>
        <w:t xml:space="preserve">άσπαση που </w:t>
      </w:r>
      <w:r w:rsidRPr="00360F4F">
        <w:rPr>
          <w:rFonts w:eastAsia="Times New Roman" w:cs="Times New Roman"/>
          <w:szCs w:val="24"/>
        </w:rPr>
        <w:t xml:space="preserve">προκάλεσαν το 1913 οι </w:t>
      </w:r>
      <w:r>
        <w:rPr>
          <w:rFonts w:eastAsia="Times New Roman" w:cs="Times New Roman"/>
          <w:szCs w:val="24"/>
        </w:rPr>
        <w:t>Β</w:t>
      </w:r>
      <w:r w:rsidRPr="00360F4F">
        <w:rPr>
          <w:rFonts w:eastAsia="Times New Roman" w:cs="Times New Roman"/>
          <w:szCs w:val="24"/>
        </w:rPr>
        <w:t>αλκάνιοι ιμπεριαλιστές</w:t>
      </w:r>
      <w:r>
        <w:rPr>
          <w:rFonts w:eastAsia="Times New Roman" w:cs="Times New Roman"/>
          <w:szCs w:val="24"/>
        </w:rPr>
        <w:t>. Κ</w:t>
      </w:r>
      <w:r w:rsidRPr="00360F4F">
        <w:rPr>
          <w:rFonts w:eastAsia="Times New Roman" w:cs="Times New Roman"/>
          <w:szCs w:val="24"/>
        </w:rPr>
        <w:t>αι σήμερα</w:t>
      </w:r>
      <w:r>
        <w:rPr>
          <w:rFonts w:eastAsia="Times New Roman" w:cs="Times New Roman"/>
          <w:szCs w:val="24"/>
        </w:rPr>
        <w:t xml:space="preserve"> η</w:t>
      </w:r>
      <w:r w:rsidRPr="00360F4F">
        <w:rPr>
          <w:rFonts w:eastAsia="Times New Roman" w:cs="Times New Roman"/>
          <w:szCs w:val="24"/>
        </w:rPr>
        <w:t xml:space="preserve"> διαφω</w:t>
      </w:r>
      <w:r w:rsidRPr="00360F4F">
        <w:rPr>
          <w:rFonts w:eastAsia="Times New Roman" w:cs="Times New Roman"/>
          <w:szCs w:val="24"/>
        </w:rPr>
        <w:t>νία των αριστερών</w:t>
      </w:r>
      <w:r>
        <w:rPr>
          <w:rFonts w:eastAsia="Times New Roman" w:cs="Times New Roman"/>
          <w:szCs w:val="24"/>
        </w:rPr>
        <w:t xml:space="preserve"> είναι </w:t>
      </w:r>
      <w:r w:rsidRPr="00360F4F">
        <w:rPr>
          <w:rFonts w:eastAsia="Times New Roman" w:cs="Times New Roman"/>
          <w:szCs w:val="24"/>
        </w:rPr>
        <w:t>ως προς την είσοδο στο ΝΑΤΟ</w:t>
      </w:r>
      <w:r>
        <w:rPr>
          <w:rFonts w:eastAsia="Times New Roman" w:cs="Times New Roman"/>
          <w:szCs w:val="24"/>
        </w:rPr>
        <w:t xml:space="preserve">, διαφορετικά θα </w:t>
      </w:r>
      <w:r w:rsidRPr="00360F4F">
        <w:rPr>
          <w:rFonts w:eastAsia="Times New Roman" w:cs="Times New Roman"/>
          <w:szCs w:val="24"/>
        </w:rPr>
        <w:t>ήταν όλα καλά</w:t>
      </w:r>
      <w:r>
        <w:rPr>
          <w:rFonts w:eastAsia="Times New Roman" w:cs="Times New Roman"/>
          <w:szCs w:val="24"/>
        </w:rPr>
        <w:t xml:space="preserve">. </w:t>
      </w:r>
    </w:p>
    <w:p w14:paraId="77C03039" w14:textId="77777777" w:rsidR="006113A9" w:rsidRDefault="006B6FC4">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 xml:space="preserve">Το 1991 ευρέθη </w:t>
      </w:r>
      <w:r w:rsidRPr="00360F4F">
        <w:rPr>
          <w:rFonts w:eastAsia="Times New Roman" w:cs="Times New Roman"/>
          <w:szCs w:val="24"/>
        </w:rPr>
        <w:t xml:space="preserve">η ευκαιρία και το κρατίδιο αυτό </w:t>
      </w:r>
      <w:r>
        <w:rPr>
          <w:rFonts w:eastAsia="Times New Roman" w:cs="Times New Roman"/>
          <w:szCs w:val="24"/>
        </w:rPr>
        <w:t>διεσπάστη, λόγω β</w:t>
      </w:r>
      <w:r w:rsidRPr="00360F4F">
        <w:rPr>
          <w:rFonts w:eastAsia="Times New Roman" w:cs="Times New Roman"/>
          <w:szCs w:val="24"/>
        </w:rPr>
        <w:t>εβαίως και της γλωσσικής διαφοροποίησης</w:t>
      </w:r>
      <w:r>
        <w:rPr>
          <w:rFonts w:eastAsia="Times New Roman" w:cs="Times New Roman"/>
          <w:szCs w:val="24"/>
        </w:rPr>
        <w:t>,</w:t>
      </w:r>
      <w:r w:rsidRPr="00360F4F">
        <w:rPr>
          <w:rFonts w:eastAsia="Times New Roman" w:cs="Times New Roman"/>
          <w:szCs w:val="24"/>
        </w:rPr>
        <w:t xml:space="preserve"> διότι</w:t>
      </w:r>
      <w:r>
        <w:rPr>
          <w:rFonts w:eastAsia="Times New Roman" w:cs="Times New Roman"/>
          <w:szCs w:val="24"/>
        </w:rPr>
        <w:t xml:space="preserve"> επικρατούσα γλώσσα δεν ήταν η σερβική</w:t>
      </w:r>
      <w:r w:rsidRPr="00360F4F">
        <w:rPr>
          <w:rFonts w:eastAsia="Times New Roman" w:cs="Times New Roman"/>
          <w:szCs w:val="24"/>
        </w:rPr>
        <w:t xml:space="preserve"> αλλά μία βουλγαρική διάλεκτος</w:t>
      </w:r>
      <w:r>
        <w:rPr>
          <w:rFonts w:eastAsia="Times New Roman" w:cs="Times New Roman"/>
          <w:szCs w:val="24"/>
        </w:rPr>
        <w:t>,</w:t>
      </w:r>
      <w:r w:rsidRPr="00360F4F">
        <w:rPr>
          <w:rFonts w:eastAsia="Times New Roman" w:cs="Times New Roman"/>
          <w:szCs w:val="24"/>
        </w:rPr>
        <w:t xml:space="preserve"> </w:t>
      </w:r>
      <w:r>
        <w:rPr>
          <w:rFonts w:eastAsia="Times New Roman" w:cs="Times New Roman"/>
          <w:szCs w:val="24"/>
        </w:rPr>
        <w:t>που</w:t>
      </w:r>
      <w:r w:rsidRPr="00360F4F">
        <w:rPr>
          <w:rFonts w:eastAsia="Times New Roman" w:cs="Times New Roman"/>
          <w:szCs w:val="24"/>
        </w:rPr>
        <w:t xml:space="preserve"> </w:t>
      </w:r>
      <w:r>
        <w:rPr>
          <w:rFonts w:eastAsia="Times New Roman" w:cs="Times New Roman"/>
          <w:szCs w:val="24"/>
        </w:rPr>
        <w:t xml:space="preserve">περιείχε και </w:t>
      </w:r>
      <w:r w:rsidRPr="00360F4F">
        <w:rPr>
          <w:rFonts w:eastAsia="Times New Roman" w:cs="Times New Roman"/>
          <w:szCs w:val="24"/>
        </w:rPr>
        <w:t>σερβικές</w:t>
      </w:r>
      <w:r>
        <w:rPr>
          <w:rFonts w:eastAsia="Times New Roman" w:cs="Times New Roman"/>
          <w:szCs w:val="24"/>
        </w:rPr>
        <w:t xml:space="preserve"> και ελληνικές και τ</w:t>
      </w:r>
      <w:r w:rsidRPr="00360F4F">
        <w:rPr>
          <w:rFonts w:eastAsia="Times New Roman" w:cs="Times New Roman"/>
          <w:szCs w:val="24"/>
        </w:rPr>
        <w:t>ούρκικες λέξεις</w:t>
      </w:r>
      <w:r>
        <w:rPr>
          <w:rFonts w:eastAsia="Times New Roman" w:cs="Times New Roman"/>
          <w:szCs w:val="24"/>
        </w:rPr>
        <w:t>,</w:t>
      </w:r>
      <w:r w:rsidRPr="00360F4F">
        <w:rPr>
          <w:rFonts w:eastAsia="Times New Roman" w:cs="Times New Roman"/>
          <w:szCs w:val="24"/>
        </w:rPr>
        <w:t xml:space="preserve"> την οποία αποκαλούν </w:t>
      </w:r>
      <w:r>
        <w:rPr>
          <w:rFonts w:eastAsia="Times New Roman" w:cs="Times New Roman"/>
          <w:szCs w:val="24"/>
        </w:rPr>
        <w:t>«</w:t>
      </w:r>
      <w:r w:rsidRPr="00360F4F">
        <w:rPr>
          <w:rFonts w:eastAsia="Times New Roman" w:cs="Times New Roman"/>
          <w:szCs w:val="24"/>
        </w:rPr>
        <w:t>μακεδονική γλώσσα</w:t>
      </w:r>
      <w:r>
        <w:rPr>
          <w:rFonts w:eastAsia="Times New Roman" w:cs="Times New Roman"/>
          <w:szCs w:val="24"/>
        </w:rPr>
        <w:t>», χωρίς β</w:t>
      </w:r>
      <w:r w:rsidRPr="00360F4F">
        <w:rPr>
          <w:rFonts w:eastAsia="Times New Roman" w:cs="Times New Roman"/>
          <w:szCs w:val="24"/>
        </w:rPr>
        <w:t xml:space="preserve">εβαίως να γνωρίζουν την ετυμολογία της λέξεως </w:t>
      </w:r>
      <w:r>
        <w:rPr>
          <w:rFonts w:eastAsia="Times New Roman" w:cs="Times New Roman"/>
          <w:szCs w:val="24"/>
        </w:rPr>
        <w:t>«</w:t>
      </w:r>
      <w:r w:rsidRPr="00360F4F">
        <w:rPr>
          <w:rFonts w:eastAsia="Times New Roman" w:cs="Times New Roman"/>
          <w:szCs w:val="24"/>
        </w:rPr>
        <w:t>Μακεδονία</w:t>
      </w:r>
      <w:r>
        <w:rPr>
          <w:rFonts w:eastAsia="Times New Roman" w:cs="Times New Roman"/>
          <w:szCs w:val="24"/>
        </w:rPr>
        <w:t>»</w:t>
      </w:r>
      <w:r w:rsidRPr="00360F4F">
        <w:rPr>
          <w:rFonts w:eastAsia="Times New Roman" w:cs="Times New Roman"/>
          <w:szCs w:val="24"/>
        </w:rPr>
        <w:t xml:space="preserve"> και άλλ</w:t>
      </w:r>
      <w:r>
        <w:rPr>
          <w:rFonts w:eastAsia="Times New Roman" w:cs="Times New Roman"/>
          <w:szCs w:val="24"/>
        </w:rPr>
        <w:t>ων</w:t>
      </w:r>
      <w:r w:rsidRPr="00360F4F">
        <w:rPr>
          <w:rFonts w:eastAsia="Times New Roman" w:cs="Times New Roman"/>
          <w:szCs w:val="24"/>
        </w:rPr>
        <w:t xml:space="preserve"> γνήσι</w:t>
      </w:r>
      <w:r>
        <w:rPr>
          <w:rFonts w:eastAsia="Times New Roman" w:cs="Times New Roman"/>
          <w:szCs w:val="24"/>
        </w:rPr>
        <w:t>ων μακεδονικώ</w:t>
      </w:r>
      <w:r w:rsidRPr="00360F4F">
        <w:rPr>
          <w:rFonts w:eastAsia="Times New Roman" w:cs="Times New Roman"/>
          <w:szCs w:val="24"/>
        </w:rPr>
        <w:t xml:space="preserve">ν </w:t>
      </w:r>
      <w:r>
        <w:rPr>
          <w:rFonts w:eastAsia="Times New Roman" w:cs="Times New Roman"/>
          <w:szCs w:val="24"/>
        </w:rPr>
        <w:t>-</w:t>
      </w:r>
      <w:r w:rsidRPr="00360F4F">
        <w:rPr>
          <w:rFonts w:eastAsia="Times New Roman" w:cs="Times New Roman"/>
          <w:szCs w:val="24"/>
        </w:rPr>
        <w:t>δηλαδή ελληνικών ουσιαστι</w:t>
      </w:r>
      <w:r w:rsidRPr="00360F4F">
        <w:rPr>
          <w:rFonts w:eastAsia="Times New Roman" w:cs="Times New Roman"/>
          <w:szCs w:val="24"/>
        </w:rPr>
        <w:t>κά</w:t>
      </w:r>
      <w:r>
        <w:rPr>
          <w:rFonts w:eastAsia="Times New Roman" w:cs="Times New Roman"/>
          <w:szCs w:val="24"/>
        </w:rPr>
        <w:t>-</w:t>
      </w:r>
      <w:r w:rsidRPr="00360F4F">
        <w:rPr>
          <w:rFonts w:eastAsia="Times New Roman" w:cs="Times New Roman"/>
          <w:szCs w:val="24"/>
        </w:rPr>
        <w:t xml:space="preserve"> λέξεων</w:t>
      </w:r>
      <w:r w:rsidRPr="00505C55">
        <w:rPr>
          <w:rFonts w:eastAsia="Times New Roman" w:cs="Times New Roman"/>
          <w:szCs w:val="24"/>
        </w:rPr>
        <w:t xml:space="preserve"> </w:t>
      </w:r>
      <w:r w:rsidRPr="00360F4F">
        <w:rPr>
          <w:rFonts w:eastAsia="Times New Roman" w:cs="Times New Roman"/>
          <w:szCs w:val="24"/>
        </w:rPr>
        <w:t>και ονομάτων</w:t>
      </w:r>
      <w:r>
        <w:rPr>
          <w:rFonts w:eastAsia="Times New Roman" w:cs="Times New Roman"/>
          <w:szCs w:val="24"/>
        </w:rPr>
        <w:t>,</w:t>
      </w:r>
      <w:r w:rsidRPr="00360F4F">
        <w:rPr>
          <w:rFonts w:eastAsia="Times New Roman" w:cs="Times New Roman"/>
          <w:szCs w:val="24"/>
        </w:rPr>
        <w:t xml:space="preserve"> όπως είναι ο Φίλιππος</w:t>
      </w:r>
      <w:r>
        <w:rPr>
          <w:rFonts w:eastAsia="Times New Roman" w:cs="Times New Roman"/>
          <w:szCs w:val="24"/>
        </w:rPr>
        <w:t xml:space="preserve">, ο </w:t>
      </w:r>
      <w:r w:rsidRPr="00360F4F">
        <w:rPr>
          <w:rFonts w:eastAsia="Times New Roman" w:cs="Times New Roman"/>
          <w:szCs w:val="24"/>
        </w:rPr>
        <w:t>Αλέξανδρος</w:t>
      </w:r>
      <w:r>
        <w:rPr>
          <w:rFonts w:eastAsia="Times New Roman" w:cs="Times New Roman"/>
          <w:szCs w:val="24"/>
        </w:rPr>
        <w:t>, η Ολυμπιάς,</w:t>
      </w:r>
      <w:r w:rsidRPr="00360F4F">
        <w:rPr>
          <w:rFonts w:eastAsia="Times New Roman" w:cs="Times New Roman"/>
          <w:szCs w:val="24"/>
        </w:rPr>
        <w:t xml:space="preserve"> που ήταν η μητέρα του Αλέξανδρου</w:t>
      </w:r>
      <w:r>
        <w:rPr>
          <w:rFonts w:eastAsia="Times New Roman" w:cs="Times New Roman"/>
          <w:szCs w:val="24"/>
        </w:rPr>
        <w:t>.</w:t>
      </w:r>
    </w:p>
    <w:p w14:paraId="77C0303A" w14:textId="77777777" w:rsidR="006113A9" w:rsidRDefault="006B6FC4">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lastRenderedPageBreak/>
        <w:t>Και ενώ θα π</w:t>
      </w:r>
      <w:r w:rsidRPr="00360F4F">
        <w:rPr>
          <w:rFonts w:eastAsia="Times New Roman" w:cs="Times New Roman"/>
          <w:szCs w:val="24"/>
        </w:rPr>
        <w:t>ερίμεν</w:t>
      </w:r>
      <w:r>
        <w:rPr>
          <w:rFonts w:eastAsia="Times New Roman" w:cs="Times New Roman"/>
          <w:szCs w:val="24"/>
        </w:rPr>
        <w:t>α να ακούσω από την Αξιωματική Α</w:t>
      </w:r>
      <w:r w:rsidRPr="00360F4F">
        <w:rPr>
          <w:rFonts w:eastAsia="Times New Roman" w:cs="Times New Roman"/>
          <w:szCs w:val="24"/>
        </w:rPr>
        <w:t>ντιπολίτευση σ</w:t>
      </w:r>
      <w:r>
        <w:rPr>
          <w:rFonts w:eastAsia="Times New Roman" w:cs="Times New Roman"/>
          <w:szCs w:val="24"/>
        </w:rPr>
        <w:t>άλπισμα</w:t>
      </w:r>
      <w:r w:rsidRPr="00360F4F">
        <w:rPr>
          <w:rFonts w:eastAsia="Times New Roman" w:cs="Times New Roman"/>
          <w:szCs w:val="24"/>
        </w:rPr>
        <w:t xml:space="preserve"> συστράτευσης</w:t>
      </w:r>
      <w:r>
        <w:rPr>
          <w:rFonts w:eastAsia="Times New Roman" w:cs="Times New Roman"/>
          <w:szCs w:val="24"/>
        </w:rPr>
        <w:t xml:space="preserve"> σε έναν</w:t>
      </w:r>
      <w:r w:rsidRPr="00360F4F">
        <w:rPr>
          <w:rFonts w:eastAsia="Times New Roman" w:cs="Times New Roman"/>
          <w:szCs w:val="24"/>
        </w:rPr>
        <w:t xml:space="preserve"> αγώνα</w:t>
      </w:r>
      <w:r>
        <w:rPr>
          <w:rFonts w:eastAsia="Times New Roman" w:cs="Times New Roman"/>
          <w:szCs w:val="24"/>
        </w:rPr>
        <w:t>, αντ’ αυτού ο κ. Μητσοτάκης υποστηρικτής της σύνθ</w:t>
      </w:r>
      <w:r>
        <w:rPr>
          <w:rFonts w:eastAsia="Times New Roman" w:cs="Times New Roman"/>
          <w:szCs w:val="24"/>
        </w:rPr>
        <w:t xml:space="preserve">ετης ονομασίας, λέει ότι </w:t>
      </w:r>
      <w:r w:rsidRPr="00360F4F">
        <w:rPr>
          <w:rFonts w:eastAsia="Times New Roman" w:cs="Times New Roman"/>
          <w:szCs w:val="24"/>
        </w:rPr>
        <w:t>δεν δίνει την ιθαγένεια</w:t>
      </w:r>
      <w:r>
        <w:rPr>
          <w:rFonts w:eastAsia="Times New Roman" w:cs="Times New Roman"/>
          <w:szCs w:val="24"/>
        </w:rPr>
        <w:t>,</w:t>
      </w:r>
      <w:r w:rsidRPr="00360F4F">
        <w:rPr>
          <w:rFonts w:eastAsia="Times New Roman" w:cs="Times New Roman"/>
          <w:szCs w:val="24"/>
        </w:rPr>
        <w:t xml:space="preserve"> δεν δ</w:t>
      </w:r>
      <w:r>
        <w:rPr>
          <w:rFonts w:eastAsia="Times New Roman" w:cs="Times New Roman"/>
          <w:szCs w:val="24"/>
        </w:rPr>
        <w:t>ίδει τη γλώσσα. Για το όνομα όλα</w:t>
      </w:r>
      <w:r w:rsidRPr="00360F4F">
        <w:rPr>
          <w:rFonts w:eastAsia="Times New Roman" w:cs="Times New Roman"/>
          <w:szCs w:val="24"/>
        </w:rPr>
        <w:t xml:space="preserve"> καλά</w:t>
      </w:r>
      <w:r>
        <w:rPr>
          <w:rFonts w:eastAsia="Times New Roman" w:cs="Times New Roman"/>
          <w:szCs w:val="24"/>
        </w:rPr>
        <w:t>. Α</w:t>
      </w:r>
      <w:r w:rsidRPr="00360F4F">
        <w:rPr>
          <w:rFonts w:eastAsia="Times New Roman" w:cs="Times New Roman"/>
          <w:szCs w:val="24"/>
        </w:rPr>
        <w:t>παγόρευσ</w:t>
      </w:r>
      <w:r>
        <w:rPr>
          <w:rFonts w:eastAsia="Times New Roman" w:cs="Times New Roman"/>
          <w:szCs w:val="24"/>
        </w:rPr>
        <w:t xml:space="preserve">ε, κατά το </w:t>
      </w:r>
      <w:r w:rsidRPr="00360F4F">
        <w:rPr>
          <w:rFonts w:eastAsia="Times New Roman" w:cs="Times New Roman"/>
          <w:szCs w:val="24"/>
        </w:rPr>
        <w:t>πρώτο συλλαλητήριο</w:t>
      </w:r>
      <w:r>
        <w:rPr>
          <w:rFonts w:eastAsia="Times New Roman" w:cs="Times New Roman"/>
          <w:szCs w:val="24"/>
        </w:rPr>
        <w:t>,</w:t>
      </w:r>
      <w:r w:rsidRPr="00360F4F">
        <w:rPr>
          <w:rFonts w:eastAsia="Times New Roman" w:cs="Times New Roman"/>
          <w:szCs w:val="24"/>
        </w:rPr>
        <w:t xml:space="preserve"> τη συμμετοχή των στελεχών του</w:t>
      </w:r>
      <w:r>
        <w:rPr>
          <w:rFonts w:eastAsia="Times New Roman" w:cs="Times New Roman"/>
          <w:szCs w:val="24"/>
        </w:rPr>
        <w:t>. Μ</w:t>
      </w:r>
      <w:r w:rsidRPr="00360F4F">
        <w:rPr>
          <w:rFonts w:eastAsia="Times New Roman" w:cs="Times New Roman"/>
          <w:szCs w:val="24"/>
        </w:rPr>
        <w:t>ετά</w:t>
      </w:r>
      <w:r>
        <w:rPr>
          <w:rFonts w:eastAsia="Times New Roman" w:cs="Times New Roman"/>
          <w:szCs w:val="24"/>
        </w:rPr>
        <w:t xml:space="preserve"> είδε, βεβαίως, την αθρόα προσέ</w:t>
      </w:r>
      <w:r w:rsidRPr="00360F4F">
        <w:rPr>
          <w:rFonts w:eastAsia="Times New Roman" w:cs="Times New Roman"/>
          <w:szCs w:val="24"/>
        </w:rPr>
        <w:t>λευση του κόσμου και το ξανασκέφτηκε</w:t>
      </w:r>
      <w:r>
        <w:rPr>
          <w:rFonts w:eastAsia="Times New Roman" w:cs="Times New Roman"/>
          <w:szCs w:val="24"/>
        </w:rPr>
        <w:t>. Α</w:t>
      </w:r>
      <w:r w:rsidRPr="00360F4F">
        <w:rPr>
          <w:rFonts w:eastAsia="Times New Roman" w:cs="Times New Roman"/>
          <w:szCs w:val="24"/>
        </w:rPr>
        <w:t>κόμα και σήμερα</w:t>
      </w:r>
      <w:r>
        <w:rPr>
          <w:rFonts w:eastAsia="Times New Roman" w:cs="Times New Roman"/>
          <w:szCs w:val="24"/>
        </w:rPr>
        <w:t>,</w:t>
      </w:r>
      <w:r w:rsidRPr="00360F4F">
        <w:rPr>
          <w:rFonts w:eastAsia="Times New Roman" w:cs="Times New Roman"/>
          <w:szCs w:val="24"/>
        </w:rPr>
        <w:t xml:space="preserve"> </w:t>
      </w:r>
      <w:r>
        <w:rPr>
          <w:rFonts w:eastAsia="Times New Roman" w:cs="Times New Roman"/>
          <w:szCs w:val="24"/>
        </w:rPr>
        <w:t>όμως, ο κ.</w:t>
      </w:r>
      <w:r w:rsidRPr="00360F4F">
        <w:rPr>
          <w:rFonts w:eastAsia="Times New Roman" w:cs="Times New Roman"/>
          <w:szCs w:val="24"/>
        </w:rPr>
        <w:t xml:space="preserve"> Μητσοτάκης δεν ξεκαθαρίζει τη θέση του σχετικά με το όνομα</w:t>
      </w:r>
      <w:r>
        <w:rPr>
          <w:rFonts w:eastAsia="Times New Roman" w:cs="Times New Roman"/>
          <w:szCs w:val="24"/>
        </w:rPr>
        <w:t>, μ</w:t>
      </w:r>
      <w:r w:rsidRPr="00360F4F">
        <w:rPr>
          <w:rFonts w:eastAsia="Times New Roman" w:cs="Times New Roman"/>
          <w:szCs w:val="24"/>
        </w:rPr>
        <w:t xml:space="preserve">ιλάει πάντα </w:t>
      </w:r>
      <w:r>
        <w:rPr>
          <w:rFonts w:eastAsia="Times New Roman" w:cs="Times New Roman"/>
          <w:szCs w:val="24"/>
        </w:rPr>
        <w:t>για</w:t>
      </w:r>
      <w:r w:rsidRPr="00360F4F">
        <w:rPr>
          <w:rFonts w:eastAsia="Times New Roman" w:cs="Times New Roman"/>
          <w:szCs w:val="24"/>
        </w:rPr>
        <w:t xml:space="preserve"> ιθαγένεια</w:t>
      </w:r>
      <w:r>
        <w:rPr>
          <w:rFonts w:eastAsia="Times New Roman" w:cs="Times New Roman"/>
          <w:szCs w:val="24"/>
        </w:rPr>
        <w:t>, μιλάει για</w:t>
      </w:r>
      <w:r w:rsidRPr="00360F4F">
        <w:rPr>
          <w:rFonts w:eastAsia="Times New Roman" w:cs="Times New Roman"/>
          <w:szCs w:val="24"/>
        </w:rPr>
        <w:t xml:space="preserve"> ταυτότητα</w:t>
      </w:r>
      <w:r>
        <w:rPr>
          <w:rFonts w:eastAsia="Times New Roman" w:cs="Times New Roman"/>
          <w:szCs w:val="24"/>
        </w:rPr>
        <w:t>,</w:t>
      </w:r>
      <w:r w:rsidRPr="00360F4F">
        <w:rPr>
          <w:rFonts w:eastAsia="Times New Roman" w:cs="Times New Roman"/>
          <w:szCs w:val="24"/>
        </w:rPr>
        <w:t xml:space="preserve"> μιλάει για άλλα πράγματα</w:t>
      </w:r>
      <w:r>
        <w:rPr>
          <w:rFonts w:eastAsia="Times New Roman" w:cs="Times New Roman"/>
          <w:szCs w:val="24"/>
        </w:rPr>
        <w:t>. Μεγάλη εντύπωση μού</w:t>
      </w:r>
      <w:r w:rsidRPr="00360F4F">
        <w:rPr>
          <w:rFonts w:eastAsia="Times New Roman" w:cs="Times New Roman"/>
          <w:szCs w:val="24"/>
        </w:rPr>
        <w:t xml:space="preserve"> έκανε ότι σήμερα ο </w:t>
      </w:r>
      <w:r>
        <w:rPr>
          <w:rFonts w:eastAsia="Times New Roman" w:cs="Times New Roman"/>
          <w:szCs w:val="24"/>
        </w:rPr>
        <w:t>Μ</w:t>
      </w:r>
      <w:r w:rsidRPr="00360F4F">
        <w:rPr>
          <w:rFonts w:eastAsia="Times New Roman" w:cs="Times New Roman"/>
          <w:szCs w:val="24"/>
        </w:rPr>
        <w:t>ακεδών Κώστας Καραμανλής δεν παρέστη να δώσει</w:t>
      </w:r>
      <w:r>
        <w:rPr>
          <w:rFonts w:eastAsia="Times New Roman" w:cs="Times New Roman"/>
          <w:szCs w:val="24"/>
        </w:rPr>
        <w:t>,</w:t>
      </w:r>
      <w:r w:rsidRPr="00360F4F">
        <w:rPr>
          <w:rFonts w:eastAsia="Times New Roman" w:cs="Times New Roman"/>
          <w:szCs w:val="24"/>
        </w:rPr>
        <w:t xml:space="preserve"> τουλάχιστον </w:t>
      </w:r>
      <w:r>
        <w:rPr>
          <w:rFonts w:eastAsia="Times New Roman" w:cs="Times New Roman"/>
          <w:szCs w:val="24"/>
        </w:rPr>
        <w:t>με την π</w:t>
      </w:r>
      <w:r w:rsidRPr="00360F4F">
        <w:rPr>
          <w:rFonts w:eastAsia="Times New Roman" w:cs="Times New Roman"/>
          <w:szCs w:val="24"/>
        </w:rPr>
        <w:t>αρουσία του</w:t>
      </w:r>
      <w:r>
        <w:rPr>
          <w:rFonts w:eastAsia="Times New Roman" w:cs="Times New Roman"/>
          <w:szCs w:val="24"/>
        </w:rPr>
        <w:t>,</w:t>
      </w:r>
      <w:r w:rsidRPr="00360F4F">
        <w:rPr>
          <w:rFonts w:eastAsia="Times New Roman" w:cs="Times New Roman"/>
          <w:szCs w:val="24"/>
        </w:rPr>
        <w:t xml:space="preserve"> μ</w:t>
      </w:r>
      <w:r>
        <w:rPr>
          <w:rFonts w:eastAsia="Times New Roman" w:cs="Times New Roman"/>
          <w:szCs w:val="24"/>
        </w:rPr>
        <w:t>ι</w:t>
      </w:r>
      <w:r w:rsidRPr="00360F4F">
        <w:rPr>
          <w:rFonts w:eastAsia="Times New Roman" w:cs="Times New Roman"/>
          <w:szCs w:val="24"/>
        </w:rPr>
        <w:t>α βαρύτητα στο θέμα</w:t>
      </w:r>
      <w:r>
        <w:rPr>
          <w:rFonts w:eastAsia="Times New Roman" w:cs="Times New Roman"/>
          <w:szCs w:val="24"/>
        </w:rPr>
        <w:t xml:space="preserve"> </w:t>
      </w:r>
      <w:r w:rsidRPr="00360F4F">
        <w:rPr>
          <w:rFonts w:eastAsia="Times New Roman" w:cs="Times New Roman"/>
          <w:szCs w:val="24"/>
        </w:rPr>
        <w:t>που συζητούμε σήμερα</w:t>
      </w:r>
      <w:r>
        <w:rPr>
          <w:rFonts w:eastAsia="Times New Roman" w:cs="Times New Roman"/>
          <w:szCs w:val="24"/>
        </w:rPr>
        <w:t xml:space="preserve">. </w:t>
      </w:r>
      <w:r w:rsidRPr="00360F4F">
        <w:rPr>
          <w:rFonts w:eastAsia="Times New Roman" w:cs="Times New Roman"/>
          <w:szCs w:val="24"/>
        </w:rPr>
        <w:t>Επομένως όλοι δίνουν το όνομα</w:t>
      </w:r>
      <w:r>
        <w:rPr>
          <w:rFonts w:eastAsia="Times New Roman" w:cs="Times New Roman"/>
          <w:szCs w:val="24"/>
        </w:rPr>
        <w:t>. Κ</w:t>
      </w:r>
      <w:r w:rsidRPr="00360F4F">
        <w:rPr>
          <w:rFonts w:eastAsia="Times New Roman" w:cs="Times New Roman"/>
          <w:szCs w:val="24"/>
        </w:rPr>
        <w:t xml:space="preserve">υβέρνηση και </w:t>
      </w:r>
      <w:r>
        <w:rPr>
          <w:rFonts w:eastAsia="Times New Roman" w:cs="Times New Roman"/>
          <w:szCs w:val="24"/>
        </w:rPr>
        <w:t>Α</w:t>
      </w:r>
      <w:r w:rsidRPr="00360F4F">
        <w:rPr>
          <w:rFonts w:eastAsia="Times New Roman" w:cs="Times New Roman"/>
          <w:szCs w:val="24"/>
        </w:rPr>
        <w:t xml:space="preserve">ξιωματική </w:t>
      </w:r>
      <w:r>
        <w:rPr>
          <w:rFonts w:eastAsia="Times New Roman" w:cs="Times New Roman"/>
          <w:szCs w:val="24"/>
        </w:rPr>
        <w:t>Α</w:t>
      </w:r>
      <w:r w:rsidRPr="00360F4F">
        <w:rPr>
          <w:rFonts w:eastAsia="Times New Roman" w:cs="Times New Roman"/>
          <w:szCs w:val="24"/>
        </w:rPr>
        <w:t>ντιπολίτευση στις λεπτομέρειες δεν τα βρίσκουν</w:t>
      </w:r>
      <w:r>
        <w:rPr>
          <w:rFonts w:eastAsia="Times New Roman" w:cs="Times New Roman"/>
          <w:szCs w:val="24"/>
        </w:rPr>
        <w:t>. Λέ</w:t>
      </w:r>
      <w:r w:rsidRPr="00360F4F">
        <w:rPr>
          <w:rFonts w:eastAsia="Times New Roman" w:cs="Times New Roman"/>
          <w:szCs w:val="24"/>
        </w:rPr>
        <w:t>ω</w:t>
      </w:r>
      <w:r>
        <w:rPr>
          <w:rFonts w:eastAsia="Times New Roman" w:cs="Times New Roman"/>
          <w:szCs w:val="24"/>
        </w:rPr>
        <w:t>,</w:t>
      </w:r>
      <w:r w:rsidRPr="00360F4F">
        <w:rPr>
          <w:rFonts w:eastAsia="Times New Roman" w:cs="Times New Roman"/>
          <w:szCs w:val="24"/>
        </w:rPr>
        <w:t xml:space="preserve"> λοιπόν</w:t>
      </w:r>
      <w:r>
        <w:rPr>
          <w:rFonts w:eastAsia="Times New Roman" w:cs="Times New Roman"/>
          <w:szCs w:val="24"/>
        </w:rPr>
        <w:t>,</w:t>
      </w:r>
      <w:r w:rsidRPr="00360F4F">
        <w:rPr>
          <w:rFonts w:eastAsia="Times New Roman" w:cs="Times New Roman"/>
          <w:szCs w:val="24"/>
        </w:rPr>
        <w:t xml:space="preserve"> σε όλους ότι το όνομα αυτοδικαίως δημιουργεί ιθαγένεια και γλώσσα</w:t>
      </w:r>
      <w:r>
        <w:rPr>
          <w:rFonts w:eastAsia="Times New Roman" w:cs="Times New Roman"/>
          <w:szCs w:val="24"/>
        </w:rPr>
        <w:t>,</w:t>
      </w:r>
      <w:r w:rsidRPr="00360F4F">
        <w:rPr>
          <w:rFonts w:eastAsia="Times New Roman" w:cs="Times New Roman"/>
          <w:szCs w:val="24"/>
        </w:rPr>
        <w:t xml:space="preserve"> διότι αυτός πο</w:t>
      </w:r>
      <w:r w:rsidRPr="00360F4F">
        <w:rPr>
          <w:rFonts w:eastAsia="Times New Roman" w:cs="Times New Roman"/>
          <w:szCs w:val="24"/>
        </w:rPr>
        <w:t>υ έχει γεννηθεί στη Μακεδονία</w:t>
      </w:r>
      <w:r>
        <w:rPr>
          <w:rFonts w:eastAsia="Times New Roman" w:cs="Times New Roman"/>
          <w:szCs w:val="24"/>
        </w:rPr>
        <w:t xml:space="preserve"> λέγεται Μακεδόνας και φυσικά ομιλεί τη</w:t>
      </w:r>
      <w:r w:rsidRPr="00360F4F">
        <w:rPr>
          <w:rFonts w:eastAsia="Times New Roman" w:cs="Times New Roman"/>
          <w:szCs w:val="24"/>
        </w:rPr>
        <w:t xml:space="preserve"> μακεδονική γλώσσα</w:t>
      </w:r>
      <w:r>
        <w:rPr>
          <w:rFonts w:eastAsia="Times New Roman" w:cs="Times New Roman"/>
          <w:szCs w:val="24"/>
        </w:rPr>
        <w:t>.</w:t>
      </w:r>
      <w:r w:rsidRPr="00360F4F">
        <w:rPr>
          <w:rFonts w:eastAsia="Times New Roman" w:cs="Times New Roman"/>
          <w:szCs w:val="24"/>
        </w:rPr>
        <w:t xml:space="preserve"> </w:t>
      </w:r>
    </w:p>
    <w:p w14:paraId="77C0303B" w14:textId="77777777" w:rsidR="006113A9" w:rsidRDefault="006B6FC4">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lastRenderedPageBreak/>
        <w:t>Επίσης</w:t>
      </w:r>
      <w:r w:rsidRPr="00360F4F">
        <w:rPr>
          <w:rFonts w:eastAsia="Times New Roman" w:cs="Times New Roman"/>
          <w:szCs w:val="24"/>
        </w:rPr>
        <w:t xml:space="preserve"> π</w:t>
      </w:r>
      <w:r>
        <w:rPr>
          <w:rFonts w:eastAsia="Times New Roman" w:cs="Times New Roman"/>
          <w:szCs w:val="24"/>
        </w:rPr>
        <w:t>ρέπει να γνωρίζουν καλά ότι όταν</w:t>
      </w:r>
      <w:r w:rsidRPr="00360F4F">
        <w:rPr>
          <w:rFonts w:eastAsia="Times New Roman" w:cs="Times New Roman"/>
          <w:szCs w:val="24"/>
        </w:rPr>
        <w:t xml:space="preserve"> μία χώρα λέγεται Μακεδονία και υπάρχει σε όμορη χώρα</w:t>
      </w:r>
      <w:r>
        <w:rPr>
          <w:rFonts w:eastAsia="Times New Roman" w:cs="Times New Roman"/>
          <w:szCs w:val="24"/>
        </w:rPr>
        <w:t>,</w:t>
      </w:r>
      <w:r w:rsidRPr="00360F4F">
        <w:rPr>
          <w:rFonts w:eastAsia="Times New Roman" w:cs="Times New Roman"/>
          <w:szCs w:val="24"/>
        </w:rPr>
        <w:t xml:space="preserve"> όπως είναι η Ελλάδα</w:t>
      </w:r>
      <w:r>
        <w:rPr>
          <w:rFonts w:eastAsia="Times New Roman" w:cs="Times New Roman"/>
          <w:szCs w:val="24"/>
        </w:rPr>
        <w:t>,</w:t>
      </w:r>
      <w:r w:rsidRPr="00360F4F">
        <w:rPr>
          <w:rFonts w:eastAsia="Times New Roman" w:cs="Times New Roman"/>
          <w:szCs w:val="24"/>
        </w:rPr>
        <w:t xml:space="preserve"> μία μικρή περιοχή</w:t>
      </w:r>
      <w:r>
        <w:rPr>
          <w:rFonts w:eastAsia="Times New Roman" w:cs="Times New Roman"/>
          <w:szCs w:val="24"/>
        </w:rPr>
        <w:t xml:space="preserve"> -μια μεγάλη </w:t>
      </w:r>
      <w:r w:rsidRPr="00360F4F">
        <w:rPr>
          <w:rFonts w:eastAsia="Times New Roman" w:cs="Times New Roman"/>
          <w:szCs w:val="24"/>
        </w:rPr>
        <w:t>περιοχή βέβαια</w:t>
      </w:r>
      <w:r>
        <w:rPr>
          <w:rFonts w:eastAsia="Times New Roman" w:cs="Times New Roman"/>
          <w:szCs w:val="24"/>
        </w:rPr>
        <w:t xml:space="preserve"> για εμ</w:t>
      </w:r>
      <w:r>
        <w:rPr>
          <w:rFonts w:eastAsia="Times New Roman" w:cs="Times New Roman"/>
          <w:szCs w:val="24"/>
        </w:rPr>
        <w:t>άς</w:t>
      </w:r>
      <w:r>
        <w:rPr>
          <w:rFonts w:eastAsia="Times New Roman" w:cs="Times New Roman"/>
          <w:szCs w:val="24"/>
        </w:rPr>
        <w:t>-</w:t>
      </w:r>
      <w:r w:rsidRPr="00360F4F">
        <w:rPr>
          <w:rFonts w:eastAsia="Times New Roman" w:cs="Times New Roman"/>
          <w:szCs w:val="24"/>
        </w:rPr>
        <w:t xml:space="preserve"> αλλά είναι περιοχή</w:t>
      </w:r>
      <w:r>
        <w:rPr>
          <w:rFonts w:eastAsia="Times New Roman" w:cs="Times New Roman"/>
          <w:szCs w:val="24"/>
        </w:rPr>
        <w:t xml:space="preserve">, </w:t>
      </w:r>
      <w:r w:rsidRPr="00360F4F">
        <w:rPr>
          <w:rFonts w:eastAsia="Times New Roman" w:cs="Times New Roman"/>
          <w:szCs w:val="24"/>
        </w:rPr>
        <w:t>δεν είναι πλέον χώρα</w:t>
      </w:r>
      <w:r>
        <w:rPr>
          <w:rFonts w:eastAsia="Times New Roman" w:cs="Times New Roman"/>
          <w:szCs w:val="24"/>
        </w:rPr>
        <w:t>,</w:t>
      </w:r>
      <w:r w:rsidRPr="00360F4F">
        <w:rPr>
          <w:rFonts w:eastAsia="Times New Roman" w:cs="Times New Roman"/>
          <w:szCs w:val="24"/>
        </w:rPr>
        <w:t xml:space="preserve"> όπως είναι η </w:t>
      </w:r>
      <w:r>
        <w:rPr>
          <w:rFonts w:eastAsia="Times New Roman" w:cs="Times New Roman"/>
          <w:szCs w:val="24"/>
        </w:rPr>
        <w:t>Β</w:t>
      </w:r>
      <w:r w:rsidRPr="00360F4F">
        <w:rPr>
          <w:rFonts w:eastAsia="Times New Roman" w:cs="Times New Roman"/>
          <w:szCs w:val="24"/>
        </w:rPr>
        <w:t xml:space="preserve">όρεια </w:t>
      </w:r>
      <w:r>
        <w:rPr>
          <w:rFonts w:eastAsia="Times New Roman" w:cs="Times New Roman"/>
          <w:szCs w:val="24"/>
        </w:rPr>
        <w:t xml:space="preserve">–δήθεν- </w:t>
      </w:r>
      <w:r w:rsidRPr="00360F4F">
        <w:rPr>
          <w:rFonts w:eastAsia="Times New Roman" w:cs="Times New Roman"/>
          <w:szCs w:val="24"/>
        </w:rPr>
        <w:t>Μακεδονία</w:t>
      </w:r>
      <w:r>
        <w:rPr>
          <w:rFonts w:eastAsia="Times New Roman" w:cs="Times New Roman"/>
          <w:szCs w:val="24"/>
        </w:rPr>
        <w:t>, που και αυτή περιλαμβάνει τη</w:t>
      </w:r>
      <w:r w:rsidRPr="00360F4F">
        <w:rPr>
          <w:rFonts w:eastAsia="Times New Roman" w:cs="Times New Roman"/>
          <w:szCs w:val="24"/>
        </w:rPr>
        <w:t xml:space="preserve"> λέξη Μακεδονία</w:t>
      </w:r>
      <w:r>
        <w:rPr>
          <w:rFonts w:eastAsia="Times New Roman" w:cs="Times New Roman"/>
          <w:szCs w:val="24"/>
        </w:rPr>
        <w:t>,</w:t>
      </w:r>
      <w:r w:rsidRPr="00360F4F">
        <w:rPr>
          <w:rFonts w:eastAsia="Times New Roman" w:cs="Times New Roman"/>
          <w:szCs w:val="24"/>
        </w:rPr>
        <w:t xml:space="preserve"> αυτομάτως τίθεται το θέμα ότι η Μακ</w:t>
      </w:r>
      <w:r>
        <w:rPr>
          <w:rFonts w:eastAsia="Times New Roman" w:cs="Times New Roman"/>
          <w:szCs w:val="24"/>
        </w:rPr>
        <w:t>εδονία είναι διχοτομημένη, κάτι α</w:t>
      </w:r>
      <w:r w:rsidRPr="00360F4F">
        <w:rPr>
          <w:rFonts w:eastAsia="Times New Roman" w:cs="Times New Roman"/>
          <w:szCs w:val="24"/>
        </w:rPr>
        <w:t xml:space="preserve">ς </w:t>
      </w:r>
      <w:r>
        <w:rPr>
          <w:rFonts w:eastAsia="Times New Roman" w:cs="Times New Roman"/>
          <w:szCs w:val="24"/>
        </w:rPr>
        <w:t>πούμε σαν την Β</w:t>
      </w:r>
      <w:r w:rsidRPr="00360F4F">
        <w:rPr>
          <w:rFonts w:eastAsia="Times New Roman" w:cs="Times New Roman"/>
          <w:szCs w:val="24"/>
        </w:rPr>
        <w:t xml:space="preserve">όρειο και </w:t>
      </w:r>
      <w:r>
        <w:rPr>
          <w:rFonts w:eastAsia="Times New Roman" w:cs="Times New Roman"/>
          <w:szCs w:val="24"/>
        </w:rPr>
        <w:t>Νότιο Κύπρο. Τ</w:t>
      </w:r>
      <w:r w:rsidRPr="00360F4F">
        <w:rPr>
          <w:rFonts w:eastAsia="Times New Roman" w:cs="Times New Roman"/>
          <w:szCs w:val="24"/>
        </w:rPr>
        <w:t xml:space="preserve">ο </w:t>
      </w:r>
      <w:r>
        <w:rPr>
          <w:rFonts w:eastAsia="Times New Roman" w:cs="Times New Roman"/>
          <w:szCs w:val="24"/>
        </w:rPr>
        <w:t>φ</w:t>
      </w:r>
      <w:r w:rsidRPr="00360F4F">
        <w:rPr>
          <w:rFonts w:eastAsia="Times New Roman" w:cs="Times New Roman"/>
          <w:szCs w:val="24"/>
        </w:rPr>
        <w:t>υσικό επακόλου</w:t>
      </w:r>
      <w:r w:rsidRPr="00360F4F">
        <w:rPr>
          <w:rFonts w:eastAsia="Times New Roman" w:cs="Times New Roman"/>
          <w:szCs w:val="24"/>
        </w:rPr>
        <w:t>θο είναι η απαίτηση γι</w:t>
      </w:r>
      <w:r>
        <w:rPr>
          <w:rFonts w:eastAsia="Times New Roman" w:cs="Times New Roman"/>
          <w:szCs w:val="24"/>
        </w:rPr>
        <w:t>α συνένωση της Βόρειας και της Ν</w:t>
      </w:r>
      <w:r w:rsidRPr="00360F4F">
        <w:rPr>
          <w:rFonts w:eastAsia="Times New Roman" w:cs="Times New Roman"/>
          <w:szCs w:val="24"/>
        </w:rPr>
        <w:t>ότιας σε μία μόνο Μακεδονία</w:t>
      </w:r>
      <w:r>
        <w:rPr>
          <w:rFonts w:eastAsia="Times New Roman" w:cs="Times New Roman"/>
          <w:szCs w:val="24"/>
        </w:rPr>
        <w:t>,</w:t>
      </w:r>
      <w:r w:rsidRPr="00360F4F">
        <w:rPr>
          <w:rFonts w:eastAsia="Times New Roman" w:cs="Times New Roman"/>
          <w:szCs w:val="24"/>
        </w:rPr>
        <w:t xml:space="preserve"> που πιθανώς </w:t>
      </w:r>
      <w:r>
        <w:rPr>
          <w:rFonts w:eastAsia="Times New Roman" w:cs="Times New Roman"/>
          <w:szCs w:val="24"/>
        </w:rPr>
        <w:t xml:space="preserve">στα </w:t>
      </w:r>
      <w:r w:rsidRPr="00360F4F">
        <w:rPr>
          <w:rFonts w:eastAsia="Times New Roman" w:cs="Times New Roman"/>
          <w:szCs w:val="24"/>
        </w:rPr>
        <w:t xml:space="preserve">μυαλά τους </w:t>
      </w:r>
      <w:r>
        <w:rPr>
          <w:rFonts w:eastAsia="Times New Roman" w:cs="Times New Roman"/>
          <w:szCs w:val="24"/>
        </w:rPr>
        <w:t>και σ</w:t>
      </w:r>
      <w:r w:rsidRPr="00360F4F">
        <w:rPr>
          <w:rFonts w:eastAsia="Times New Roman" w:cs="Times New Roman"/>
          <w:szCs w:val="24"/>
        </w:rPr>
        <w:t xml:space="preserve">τα σχέδιά </w:t>
      </w:r>
      <w:r>
        <w:rPr>
          <w:rFonts w:eastAsia="Times New Roman" w:cs="Times New Roman"/>
          <w:szCs w:val="24"/>
        </w:rPr>
        <w:t xml:space="preserve">τους είναι να </w:t>
      </w:r>
      <w:r w:rsidRPr="00360F4F">
        <w:rPr>
          <w:rFonts w:eastAsia="Times New Roman" w:cs="Times New Roman"/>
          <w:szCs w:val="24"/>
        </w:rPr>
        <w:t>ονομαστ</w:t>
      </w:r>
      <w:r>
        <w:rPr>
          <w:rFonts w:eastAsia="Times New Roman" w:cs="Times New Roman"/>
          <w:szCs w:val="24"/>
        </w:rPr>
        <w:t xml:space="preserve">εί </w:t>
      </w:r>
      <w:r w:rsidRPr="00360F4F">
        <w:rPr>
          <w:rFonts w:eastAsia="Times New Roman" w:cs="Times New Roman"/>
          <w:szCs w:val="24"/>
        </w:rPr>
        <w:t xml:space="preserve">κάποια στιγμή </w:t>
      </w:r>
      <w:r>
        <w:rPr>
          <w:rFonts w:eastAsia="Times New Roman" w:cs="Times New Roman"/>
          <w:szCs w:val="24"/>
        </w:rPr>
        <w:t>«</w:t>
      </w:r>
      <w:r w:rsidRPr="00360F4F">
        <w:rPr>
          <w:rFonts w:eastAsia="Times New Roman" w:cs="Times New Roman"/>
          <w:szCs w:val="24"/>
        </w:rPr>
        <w:t>Μακεδονία του Αιγαίου</w:t>
      </w:r>
      <w:r>
        <w:rPr>
          <w:rFonts w:eastAsia="Times New Roman" w:cs="Times New Roman"/>
          <w:szCs w:val="24"/>
        </w:rPr>
        <w:t>» με διέξοδο στη θάλασσα και β</w:t>
      </w:r>
      <w:r w:rsidRPr="00360F4F">
        <w:rPr>
          <w:rFonts w:eastAsia="Times New Roman" w:cs="Times New Roman"/>
          <w:szCs w:val="24"/>
        </w:rPr>
        <w:t>εβαίως να περιλαμβάνει και τη Θεσσαλονίκη</w:t>
      </w:r>
      <w:r>
        <w:rPr>
          <w:rFonts w:eastAsia="Times New Roman" w:cs="Times New Roman"/>
          <w:szCs w:val="24"/>
        </w:rPr>
        <w:t xml:space="preserve">. </w:t>
      </w:r>
    </w:p>
    <w:p w14:paraId="77C0303C" w14:textId="77777777" w:rsidR="006113A9" w:rsidRDefault="006B6FC4">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Θα μου πείτε, λοιπόν, εσείς τι</w:t>
      </w:r>
      <w:r w:rsidRPr="00360F4F">
        <w:rPr>
          <w:rFonts w:eastAsia="Times New Roman" w:cs="Times New Roman"/>
          <w:szCs w:val="24"/>
        </w:rPr>
        <w:t xml:space="preserve"> προτείνετε</w:t>
      </w:r>
      <w:r>
        <w:rPr>
          <w:rFonts w:eastAsia="Times New Roman" w:cs="Times New Roman"/>
          <w:szCs w:val="24"/>
        </w:rPr>
        <w:t>,</w:t>
      </w:r>
      <w:r w:rsidRPr="00360F4F">
        <w:rPr>
          <w:rFonts w:eastAsia="Times New Roman" w:cs="Times New Roman"/>
          <w:szCs w:val="24"/>
        </w:rPr>
        <w:t xml:space="preserve"> </w:t>
      </w:r>
      <w:r>
        <w:rPr>
          <w:rFonts w:eastAsia="Times New Roman" w:cs="Times New Roman"/>
          <w:szCs w:val="24"/>
        </w:rPr>
        <w:t xml:space="preserve">αφού το ονομάζουν εκατόν σαράντα </w:t>
      </w:r>
      <w:r w:rsidRPr="00360F4F">
        <w:rPr>
          <w:rFonts w:eastAsia="Times New Roman" w:cs="Times New Roman"/>
          <w:szCs w:val="24"/>
        </w:rPr>
        <w:t>χώρες</w:t>
      </w:r>
      <w:r>
        <w:rPr>
          <w:rFonts w:eastAsia="Times New Roman" w:cs="Times New Roman"/>
          <w:szCs w:val="24"/>
        </w:rPr>
        <w:t>; Δεν έχει σημασία π</w:t>
      </w:r>
      <w:r w:rsidRPr="00360F4F">
        <w:rPr>
          <w:rFonts w:eastAsia="Times New Roman" w:cs="Times New Roman"/>
          <w:szCs w:val="24"/>
        </w:rPr>
        <w:t xml:space="preserve">ώς </w:t>
      </w:r>
      <w:r>
        <w:rPr>
          <w:rFonts w:eastAsia="Times New Roman" w:cs="Times New Roman"/>
          <w:szCs w:val="24"/>
        </w:rPr>
        <w:t xml:space="preserve">το </w:t>
      </w:r>
      <w:r w:rsidRPr="00360F4F">
        <w:rPr>
          <w:rFonts w:eastAsia="Times New Roman" w:cs="Times New Roman"/>
          <w:szCs w:val="24"/>
        </w:rPr>
        <w:t>ονομάζουν</w:t>
      </w:r>
      <w:r>
        <w:rPr>
          <w:rFonts w:eastAsia="Times New Roman" w:cs="Times New Roman"/>
          <w:szCs w:val="24"/>
        </w:rPr>
        <w:t>. Έχει σημασία</w:t>
      </w:r>
      <w:r>
        <w:rPr>
          <w:rFonts w:eastAsia="Times New Roman" w:cs="Times New Roman"/>
          <w:szCs w:val="24"/>
        </w:rPr>
        <w:t>,</w:t>
      </w:r>
      <w:r>
        <w:rPr>
          <w:rFonts w:eastAsia="Times New Roman" w:cs="Times New Roman"/>
          <w:szCs w:val="24"/>
        </w:rPr>
        <w:t xml:space="preserve"> εμείς εάν το επιτρέψουμε -ε</w:t>
      </w:r>
      <w:r w:rsidRPr="00360F4F">
        <w:rPr>
          <w:rFonts w:eastAsia="Times New Roman" w:cs="Times New Roman"/>
          <w:szCs w:val="24"/>
        </w:rPr>
        <w:t>δώ είναι το πρόβλημα</w:t>
      </w:r>
      <w:r>
        <w:rPr>
          <w:rFonts w:eastAsia="Times New Roman" w:cs="Times New Roman"/>
          <w:szCs w:val="24"/>
        </w:rPr>
        <w:t>- γιατί από εμάς περιμένουν τ</w:t>
      </w:r>
      <w:r w:rsidRPr="00360F4F">
        <w:rPr>
          <w:rFonts w:eastAsia="Times New Roman" w:cs="Times New Roman"/>
          <w:szCs w:val="24"/>
        </w:rPr>
        <w:t xml:space="preserve">ην άδεια να μπουν στο ΝΑΤΟ και την Ευρωπαϊκή </w:t>
      </w:r>
      <w:r w:rsidRPr="00360F4F">
        <w:rPr>
          <w:rFonts w:eastAsia="Times New Roman" w:cs="Times New Roman"/>
          <w:szCs w:val="24"/>
        </w:rPr>
        <w:t>Ένωση</w:t>
      </w:r>
      <w:r>
        <w:rPr>
          <w:rFonts w:eastAsia="Times New Roman" w:cs="Times New Roman"/>
          <w:szCs w:val="24"/>
        </w:rPr>
        <w:t>.</w:t>
      </w:r>
    </w:p>
    <w:p w14:paraId="77C0303D" w14:textId="77777777" w:rsidR="006113A9" w:rsidRDefault="006B6FC4">
      <w:pPr>
        <w:tabs>
          <w:tab w:val="left" w:pos="1118"/>
        </w:tabs>
        <w:spacing w:line="600" w:lineRule="auto"/>
        <w:ind w:firstLine="720"/>
        <w:contextualSpacing/>
        <w:jc w:val="both"/>
        <w:rPr>
          <w:rFonts w:eastAsia="Times New Roman" w:cs="Times New Roman"/>
          <w:szCs w:val="24"/>
        </w:rPr>
      </w:pPr>
      <w:r w:rsidRPr="00070856">
        <w:rPr>
          <w:rFonts w:eastAsia="Times New Roman" w:cs="Times New Roman"/>
          <w:szCs w:val="24"/>
        </w:rPr>
        <w:t>(Στο σημείο αυτό κτυπάει το κουδούνι λήξεως του χρόνου ομιλίας του κυρίου Βουλευτή)</w:t>
      </w:r>
    </w:p>
    <w:p w14:paraId="77C0303E" w14:textId="77777777" w:rsidR="006113A9" w:rsidRDefault="006B6FC4">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lastRenderedPageBreak/>
        <w:t>Τ</w:t>
      </w:r>
      <w:r w:rsidRPr="00360F4F">
        <w:rPr>
          <w:rFonts w:eastAsia="Times New Roman" w:cs="Times New Roman"/>
          <w:szCs w:val="24"/>
        </w:rPr>
        <w:t>ελειώνω</w:t>
      </w:r>
      <w:r>
        <w:rPr>
          <w:rFonts w:eastAsia="Times New Roman" w:cs="Times New Roman"/>
          <w:szCs w:val="24"/>
        </w:rPr>
        <w:t>,</w:t>
      </w:r>
      <w:r w:rsidRPr="00360F4F">
        <w:rPr>
          <w:rFonts w:eastAsia="Times New Roman" w:cs="Times New Roman"/>
          <w:szCs w:val="24"/>
        </w:rPr>
        <w:t xml:space="preserve"> κύριε </w:t>
      </w:r>
      <w:r>
        <w:rPr>
          <w:rFonts w:eastAsia="Times New Roman" w:cs="Times New Roman"/>
          <w:szCs w:val="24"/>
        </w:rPr>
        <w:t>Π</w:t>
      </w:r>
      <w:r w:rsidRPr="00360F4F">
        <w:rPr>
          <w:rFonts w:eastAsia="Times New Roman" w:cs="Times New Roman"/>
          <w:szCs w:val="24"/>
        </w:rPr>
        <w:t>ρόεδρε</w:t>
      </w:r>
      <w:r>
        <w:rPr>
          <w:rFonts w:eastAsia="Times New Roman" w:cs="Times New Roman"/>
          <w:szCs w:val="24"/>
        </w:rPr>
        <w:t>,</w:t>
      </w:r>
      <w:r w:rsidRPr="00360F4F">
        <w:rPr>
          <w:rFonts w:eastAsia="Times New Roman" w:cs="Times New Roman"/>
          <w:szCs w:val="24"/>
        </w:rPr>
        <w:t xml:space="preserve"> σε </w:t>
      </w:r>
      <w:r>
        <w:rPr>
          <w:rFonts w:eastAsia="Times New Roman" w:cs="Times New Roman"/>
          <w:szCs w:val="24"/>
        </w:rPr>
        <w:t>δύο</w:t>
      </w:r>
      <w:r w:rsidRPr="00360F4F">
        <w:rPr>
          <w:rFonts w:eastAsia="Times New Roman" w:cs="Times New Roman"/>
          <w:szCs w:val="24"/>
        </w:rPr>
        <w:t xml:space="preserve"> λεπτά</w:t>
      </w:r>
      <w:r>
        <w:rPr>
          <w:rFonts w:eastAsia="Times New Roman" w:cs="Times New Roman"/>
          <w:szCs w:val="24"/>
        </w:rPr>
        <w:t>.</w:t>
      </w:r>
    </w:p>
    <w:p w14:paraId="77C0303F" w14:textId="77777777" w:rsidR="006113A9" w:rsidRDefault="006B6FC4">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Εμείς ως Ένωση Κ</w:t>
      </w:r>
      <w:r w:rsidRPr="00360F4F">
        <w:rPr>
          <w:rFonts w:eastAsia="Times New Roman" w:cs="Times New Roman"/>
          <w:szCs w:val="24"/>
        </w:rPr>
        <w:t xml:space="preserve">εντρώων θα </w:t>
      </w:r>
      <w:r>
        <w:rPr>
          <w:rFonts w:eastAsia="Times New Roman" w:cs="Times New Roman"/>
          <w:szCs w:val="24"/>
        </w:rPr>
        <w:t>τ</w:t>
      </w:r>
      <w:r w:rsidRPr="00360F4F">
        <w:rPr>
          <w:rFonts w:eastAsia="Times New Roman" w:cs="Times New Roman"/>
          <w:szCs w:val="24"/>
        </w:rPr>
        <w:t xml:space="preserve">είναμε χέρι φιλίας </w:t>
      </w:r>
      <w:r>
        <w:rPr>
          <w:rFonts w:eastAsia="Times New Roman" w:cs="Times New Roman"/>
          <w:szCs w:val="24"/>
        </w:rPr>
        <w:t xml:space="preserve">μεν, </w:t>
      </w:r>
      <w:r w:rsidRPr="00360F4F">
        <w:rPr>
          <w:rFonts w:eastAsia="Times New Roman" w:cs="Times New Roman"/>
          <w:szCs w:val="24"/>
        </w:rPr>
        <w:t>θα βοηθούσαμε εμπορικά στην ένταξή τους στο ΝΑΤΟ</w:t>
      </w:r>
      <w:r>
        <w:rPr>
          <w:rFonts w:eastAsia="Times New Roman" w:cs="Times New Roman"/>
          <w:szCs w:val="24"/>
        </w:rPr>
        <w:t xml:space="preserve">, στην </w:t>
      </w:r>
      <w:r w:rsidRPr="00360F4F">
        <w:rPr>
          <w:rFonts w:eastAsia="Times New Roman" w:cs="Times New Roman"/>
          <w:szCs w:val="24"/>
        </w:rPr>
        <w:t>Ευρωπαϊκή Ένωση</w:t>
      </w:r>
      <w:r>
        <w:rPr>
          <w:rFonts w:eastAsia="Times New Roman" w:cs="Times New Roman"/>
          <w:szCs w:val="24"/>
        </w:rPr>
        <w:t>, θα</w:t>
      </w:r>
      <w:r>
        <w:rPr>
          <w:rFonts w:eastAsia="Times New Roman" w:cs="Times New Roman"/>
          <w:szCs w:val="24"/>
        </w:rPr>
        <w:t xml:space="preserve"> τους δίνα</w:t>
      </w:r>
      <w:r w:rsidRPr="00360F4F">
        <w:rPr>
          <w:rFonts w:eastAsia="Times New Roman" w:cs="Times New Roman"/>
          <w:szCs w:val="24"/>
        </w:rPr>
        <w:t>με προνόμια εμπορικής φύσεως</w:t>
      </w:r>
      <w:r>
        <w:rPr>
          <w:rFonts w:eastAsia="Times New Roman" w:cs="Times New Roman"/>
          <w:szCs w:val="24"/>
        </w:rPr>
        <w:t xml:space="preserve"> -ό</w:t>
      </w:r>
      <w:r w:rsidRPr="00360F4F">
        <w:rPr>
          <w:rFonts w:eastAsia="Times New Roman" w:cs="Times New Roman"/>
          <w:szCs w:val="24"/>
        </w:rPr>
        <w:t xml:space="preserve">χι βέβαια </w:t>
      </w:r>
      <w:r>
        <w:rPr>
          <w:rFonts w:eastAsia="Times New Roman" w:cs="Times New Roman"/>
          <w:szCs w:val="24"/>
        </w:rPr>
        <w:t>ΑΟΖ</w:t>
      </w:r>
      <w:r w:rsidRPr="00360F4F">
        <w:rPr>
          <w:rFonts w:eastAsia="Times New Roman" w:cs="Times New Roman"/>
          <w:szCs w:val="24"/>
        </w:rPr>
        <w:t xml:space="preserve"> στο</w:t>
      </w:r>
      <w:r>
        <w:rPr>
          <w:rFonts w:eastAsia="Times New Roman" w:cs="Times New Roman"/>
          <w:szCs w:val="24"/>
        </w:rPr>
        <w:t>ν</w:t>
      </w:r>
      <w:r w:rsidRPr="00360F4F">
        <w:rPr>
          <w:rFonts w:eastAsia="Times New Roman" w:cs="Times New Roman"/>
          <w:szCs w:val="24"/>
        </w:rPr>
        <w:t xml:space="preserve"> </w:t>
      </w:r>
      <w:r>
        <w:rPr>
          <w:rFonts w:eastAsia="Times New Roman" w:cs="Times New Roman"/>
          <w:szCs w:val="24"/>
        </w:rPr>
        <w:t>λ</w:t>
      </w:r>
      <w:r w:rsidRPr="00360F4F">
        <w:rPr>
          <w:rFonts w:eastAsia="Times New Roman" w:cs="Times New Roman"/>
          <w:szCs w:val="24"/>
        </w:rPr>
        <w:t xml:space="preserve">ιμένα </w:t>
      </w:r>
      <w:r>
        <w:rPr>
          <w:rFonts w:eastAsia="Times New Roman" w:cs="Times New Roman"/>
          <w:szCs w:val="24"/>
        </w:rPr>
        <w:t xml:space="preserve">της </w:t>
      </w:r>
      <w:r w:rsidRPr="00360F4F">
        <w:rPr>
          <w:rFonts w:eastAsia="Times New Roman" w:cs="Times New Roman"/>
          <w:szCs w:val="24"/>
        </w:rPr>
        <w:t>Θεσσαλονίκης</w:t>
      </w:r>
      <w:r>
        <w:rPr>
          <w:rFonts w:eastAsia="Times New Roman" w:cs="Times New Roman"/>
          <w:szCs w:val="24"/>
        </w:rPr>
        <w:t>- α</w:t>
      </w:r>
      <w:r w:rsidRPr="00360F4F">
        <w:rPr>
          <w:rFonts w:eastAsia="Times New Roman" w:cs="Times New Roman"/>
          <w:szCs w:val="24"/>
        </w:rPr>
        <w:t>ρκεί να το ονόμαζαν όπως αλλιώς θα ήθελα</w:t>
      </w:r>
      <w:r>
        <w:rPr>
          <w:rFonts w:eastAsia="Times New Roman" w:cs="Times New Roman"/>
          <w:szCs w:val="24"/>
        </w:rPr>
        <w:t>ν: Σ</w:t>
      </w:r>
      <w:r w:rsidRPr="00360F4F">
        <w:rPr>
          <w:rFonts w:eastAsia="Times New Roman" w:cs="Times New Roman"/>
          <w:szCs w:val="24"/>
        </w:rPr>
        <w:t>κ</w:t>
      </w:r>
      <w:r>
        <w:rPr>
          <w:rFonts w:eastAsia="Times New Roman" w:cs="Times New Roman"/>
          <w:szCs w:val="24"/>
        </w:rPr>
        <w:t>ό</w:t>
      </w:r>
      <w:r w:rsidRPr="00360F4F">
        <w:rPr>
          <w:rFonts w:eastAsia="Times New Roman" w:cs="Times New Roman"/>
          <w:szCs w:val="24"/>
        </w:rPr>
        <w:t>πια</w:t>
      </w:r>
      <w:r>
        <w:rPr>
          <w:rFonts w:eastAsia="Times New Roman" w:cs="Times New Roman"/>
          <w:szCs w:val="24"/>
        </w:rPr>
        <w:t>, Β</w:t>
      </w:r>
      <w:r w:rsidRPr="00360F4F">
        <w:rPr>
          <w:rFonts w:eastAsia="Times New Roman" w:cs="Times New Roman"/>
          <w:szCs w:val="24"/>
        </w:rPr>
        <w:t>αρ</w:t>
      </w:r>
      <w:r>
        <w:rPr>
          <w:rFonts w:eastAsia="Times New Roman" w:cs="Times New Roman"/>
          <w:szCs w:val="24"/>
        </w:rPr>
        <w:t>ντά</w:t>
      </w:r>
      <w:r w:rsidRPr="00360F4F">
        <w:rPr>
          <w:rFonts w:eastAsia="Times New Roman" w:cs="Times New Roman"/>
          <w:szCs w:val="24"/>
        </w:rPr>
        <w:t>σκα</w:t>
      </w:r>
      <w:r>
        <w:rPr>
          <w:rFonts w:eastAsia="Times New Roman" w:cs="Times New Roman"/>
          <w:szCs w:val="24"/>
        </w:rPr>
        <w:t>,</w:t>
      </w:r>
      <w:r w:rsidRPr="00360F4F">
        <w:rPr>
          <w:rFonts w:eastAsia="Times New Roman" w:cs="Times New Roman"/>
          <w:szCs w:val="24"/>
        </w:rPr>
        <w:t xml:space="preserve"> Θανάση</w:t>
      </w:r>
      <w:r>
        <w:rPr>
          <w:rFonts w:eastAsia="Times New Roman" w:cs="Times New Roman"/>
          <w:szCs w:val="24"/>
        </w:rPr>
        <w:t>.</w:t>
      </w:r>
    </w:p>
    <w:p w14:paraId="77C03040" w14:textId="77777777" w:rsidR="006113A9" w:rsidRDefault="006B6FC4">
      <w:pPr>
        <w:tabs>
          <w:tab w:val="left" w:pos="1118"/>
        </w:tabs>
        <w:spacing w:line="600" w:lineRule="auto"/>
        <w:ind w:firstLine="720"/>
        <w:contextualSpacing/>
        <w:jc w:val="both"/>
        <w:rPr>
          <w:rFonts w:eastAsia="Times New Roman" w:cs="Times New Roman"/>
          <w:szCs w:val="24"/>
        </w:rPr>
      </w:pPr>
      <w:r w:rsidRPr="00360F4F">
        <w:rPr>
          <w:rFonts w:eastAsia="Times New Roman" w:cs="Times New Roman"/>
          <w:szCs w:val="24"/>
        </w:rPr>
        <w:t xml:space="preserve"> Ευχαριστώ</w:t>
      </w:r>
      <w:r>
        <w:rPr>
          <w:rFonts w:eastAsia="Times New Roman" w:cs="Times New Roman"/>
          <w:szCs w:val="24"/>
        </w:rPr>
        <w:t>.</w:t>
      </w:r>
    </w:p>
    <w:p w14:paraId="77C03041" w14:textId="77777777" w:rsidR="006113A9" w:rsidRDefault="006B6FC4">
      <w:pPr>
        <w:tabs>
          <w:tab w:val="center" w:pos="475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77C03042" w14:textId="77777777" w:rsidR="006113A9" w:rsidRDefault="006B6FC4">
      <w:pPr>
        <w:tabs>
          <w:tab w:val="left" w:pos="1118"/>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sidRPr="00070856">
        <w:rPr>
          <w:rFonts w:eastAsia="Times New Roman" w:cs="Times New Roman"/>
          <w:szCs w:val="24"/>
        </w:rPr>
        <w:t>Ευχ</w:t>
      </w:r>
      <w:r w:rsidRPr="00070856">
        <w:rPr>
          <w:rFonts w:eastAsia="Times New Roman" w:cs="Times New Roman"/>
          <w:szCs w:val="24"/>
        </w:rPr>
        <w:t>αριστούμε, κύριε συνάδελφε.</w:t>
      </w:r>
    </w:p>
    <w:p w14:paraId="77C03043" w14:textId="77777777" w:rsidR="006113A9" w:rsidRDefault="006B6FC4">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Ο συνάδελφος κ. Νικολόπουλος έχει τον λόγο.</w:t>
      </w:r>
      <w:r w:rsidRPr="00360F4F">
        <w:rPr>
          <w:rFonts w:eastAsia="Times New Roman" w:cs="Times New Roman"/>
          <w:szCs w:val="24"/>
        </w:rPr>
        <w:t xml:space="preserve"> </w:t>
      </w:r>
    </w:p>
    <w:p w14:paraId="77C03044" w14:textId="77777777" w:rsidR="006113A9" w:rsidRDefault="006B6FC4">
      <w:pPr>
        <w:tabs>
          <w:tab w:val="left" w:pos="1118"/>
        </w:tabs>
        <w:spacing w:line="600" w:lineRule="auto"/>
        <w:ind w:firstLine="720"/>
        <w:contextualSpacing/>
        <w:jc w:val="both"/>
        <w:rPr>
          <w:rFonts w:eastAsia="Times New Roman" w:cs="Times New Roman"/>
          <w:szCs w:val="24"/>
        </w:rPr>
      </w:pPr>
      <w:r w:rsidRPr="00320B07">
        <w:rPr>
          <w:rFonts w:eastAsia="Times New Roman" w:cs="Times New Roman"/>
          <w:b/>
          <w:szCs w:val="24"/>
        </w:rPr>
        <w:t>ΝΙΚΟΛΑΟΣ ΝΙΚΟΛΟΠΟΥΛΟΣ:</w:t>
      </w:r>
      <w:r w:rsidRPr="00360F4F">
        <w:rPr>
          <w:rFonts w:eastAsia="Times New Roman" w:cs="Times New Roman"/>
          <w:szCs w:val="24"/>
        </w:rPr>
        <w:t xml:space="preserve"> </w:t>
      </w:r>
      <w:r>
        <w:rPr>
          <w:rFonts w:eastAsia="Times New Roman" w:cs="Times New Roman"/>
          <w:szCs w:val="24"/>
        </w:rPr>
        <w:t xml:space="preserve">Είπε ο συνάδελφος </w:t>
      </w:r>
      <w:r w:rsidRPr="00360F4F">
        <w:rPr>
          <w:rFonts w:eastAsia="Times New Roman" w:cs="Times New Roman"/>
          <w:szCs w:val="24"/>
        </w:rPr>
        <w:t>Παπαχριστόπουλος</w:t>
      </w:r>
      <w:r>
        <w:rPr>
          <w:rFonts w:eastAsia="Times New Roman" w:cs="Times New Roman"/>
          <w:szCs w:val="24"/>
        </w:rPr>
        <w:t>: «Ο Μ</w:t>
      </w:r>
      <w:r w:rsidRPr="00360F4F">
        <w:rPr>
          <w:rFonts w:eastAsia="Times New Roman" w:cs="Times New Roman"/>
          <w:szCs w:val="24"/>
        </w:rPr>
        <w:t>έρτζος είναι αριστερός</w:t>
      </w:r>
      <w:r>
        <w:rPr>
          <w:rFonts w:eastAsia="Times New Roman" w:cs="Times New Roman"/>
          <w:szCs w:val="24"/>
        </w:rPr>
        <w:t>; Ο Μίκης Θεοδωράκης είναι δ</w:t>
      </w:r>
      <w:r w:rsidRPr="00360F4F">
        <w:rPr>
          <w:rFonts w:eastAsia="Times New Roman" w:cs="Times New Roman"/>
          <w:szCs w:val="24"/>
        </w:rPr>
        <w:t>εξιός</w:t>
      </w:r>
      <w:r>
        <w:rPr>
          <w:rFonts w:eastAsia="Times New Roman" w:cs="Times New Roman"/>
          <w:szCs w:val="24"/>
        </w:rPr>
        <w:t>;»</w:t>
      </w:r>
    </w:p>
    <w:p w14:paraId="77C03045" w14:textId="77777777" w:rsidR="006113A9" w:rsidRDefault="006B6FC4">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w:t>
      </w:r>
      <w:r w:rsidRPr="00360F4F">
        <w:rPr>
          <w:rFonts w:eastAsia="Times New Roman" w:cs="Times New Roman"/>
          <w:szCs w:val="24"/>
        </w:rPr>
        <w:t xml:space="preserve"> είναι ένα θέμα που κανονικά </w:t>
      </w:r>
      <w:r>
        <w:rPr>
          <w:rFonts w:eastAsia="Times New Roman" w:cs="Times New Roman"/>
          <w:szCs w:val="24"/>
        </w:rPr>
        <w:t>-</w:t>
      </w:r>
      <w:r w:rsidRPr="00360F4F">
        <w:rPr>
          <w:rFonts w:eastAsia="Times New Roman" w:cs="Times New Roman"/>
          <w:szCs w:val="24"/>
        </w:rPr>
        <w:t>αυτό</w:t>
      </w:r>
      <w:r>
        <w:rPr>
          <w:rFonts w:eastAsia="Times New Roman" w:cs="Times New Roman"/>
          <w:szCs w:val="24"/>
        </w:rPr>
        <w:t xml:space="preserve"> τ</w:t>
      </w:r>
      <w:r w:rsidRPr="00360F4F">
        <w:rPr>
          <w:rFonts w:eastAsia="Times New Roman" w:cs="Times New Roman"/>
          <w:szCs w:val="24"/>
        </w:rPr>
        <w:t xml:space="preserve">ουλάχιστον </w:t>
      </w:r>
      <w:r>
        <w:rPr>
          <w:rFonts w:eastAsia="Times New Roman" w:cs="Times New Roman"/>
          <w:szCs w:val="24"/>
        </w:rPr>
        <w:t>θα</w:t>
      </w:r>
      <w:r w:rsidRPr="00360F4F">
        <w:rPr>
          <w:rFonts w:eastAsia="Times New Roman" w:cs="Times New Roman"/>
          <w:szCs w:val="24"/>
        </w:rPr>
        <w:t xml:space="preserve"> περίμενε ο κόσμος</w:t>
      </w:r>
      <w:r>
        <w:rPr>
          <w:rFonts w:eastAsia="Times New Roman" w:cs="Times New Roman"/>
          <w:szCs w:val="24"/>
        </w:rPr>
        <w:t>- θ</w:t>
      </w:r>
      <w:r w:rsidRPr="00360F4F">
        <w:rPr>
          <w:rFonts w:eastAsia="Times New Roman" w:cs="Times New Roman"/>
          <w:szCs w:val="24"/>
        </w:rPr>
        <w:t xml:space="preserve">α </w:t>
      </w:r>
      <w:r>
        <w:rPr>
          <w:rFonts w:eastAsia="Times New Roman" w:cs="Times New Roman"/>
          <w:szCs w:val="24"/>
        </w:rPr>
        <w:t xml:space="preserve">έπρεπε να </w:t>
      </w:r>
      <w:r w:rsidRPr="00360F4F">
        <w:rPr>
          <w:rFonts w:eastAsia="Times New Roman" w:cs="Times New Roman"/>
          <w:szCs w:val="24"/>
        </w:rPr>
        <w:t xml:space="preserve">βρει όλες τις </w:t>
      </w:r>
      <w:r>
        <w:rPr>
          <w:rFonts w:eastAsia="Times New Roman" w:cs="Times New Roman"/>
          <w:szCs w:val="24"/>
        </w:rPr>
        <w:t>π</w:t>
      </w:r>
      <w:r w:rsidRPr="00360F4F">
        <w:rPr>
          <w:rFonts w:eastAsia="Times New Roman" w:cs="Times New Roman"/>
          <w:szCs w:val="24"/>
        </w:rPr>
        <w:t>τέρυγες ενωμένες</w:t>
      </w:r>
      <w:r>
        <w:rPr>
          <w:rFonts w:eastAsia="Times New Roman" w:cs="Times New Roman"/>
          <w:szCs w:val="24"/>
        </w:rPr>
        <w:t>. Ο</w:t>
      </w:r>
      <w:r w:rsidRPr="00360F4F">
        <w:rPr>
          <w:rFonts w:eastAsia="Times New Roman" w:cs="Times New Roman"/>
          <w:szCs w:val="24"/>
        </w:rPr>
        <w:t xml:space="preserve">υτοπικά βέβαια </w:t>
      </w:r>
      <w:r>
        <w:rPr>
          <w:rFonts w:eastAsia="Times New Roman" w:cs="Times New Roman"/>
          <w:szCs w:val="24"/>
        </w:rPr>
        <w:t>-</w:t>
      </w:r>
      <w:r w:rsidRPr="00360F4F">
        <w:rPr>
          <w:rFonts w:eastAsia="Times New Roman" w:cs="Times New Roman"/>
          <w:szCs w:val="24"/>
        </w:rPr>
        <w:t>θα μου πείτε</w:t>
      </w:r>
      <w:r>
        <w:rPr>
          <w:rFonts w:eastAsia="Times New Roman" w:cs="Times New Roman"/>
          <w:szCs w:val="24"/>
        </w:rPr>
        <w:t>-</w:t>
      </w:r>
      <w:r w:rsidRPr="00360F4F">
        <w:rPr>
          <w:rFonts w:eastAsia="Times New Roman" w:cs="Times New Roman"/>
          <w:szCs w:val="24"/>
        </w:rPr>
        <w:t xml:space="preserve"> είναι αυτά και μάλιστα να τα λέει ένας </w:t>
      </w:r>
      <w:r>
        <w:rPr>
          <w:rFonts w:eastAsia="Times New Roman" w:cs="Times New Roman"/>
          <w:szCs w:val="24"/>
        </w:rPr>
        <w:t>Β</w:t>
      </w:r>
      <w:r w:rsidRPr="00360F4F">
        <w:rPr>
          <w:rFonts w:eastAsia="Times New Roman" w:cs="Times New Roman"/>
          <w:szCs w:val="24"/>
        </w:rPr>
        <w:t>ουλευτής</w:t>
      </w:r>
      <w:r>
        <w:rPr>
          <w:rFonts w:eastAsia="Times New Roman" w:cs="Times New Roman"/>
          <w:szCs w:val="24"/>
        </w:rPr>
        <w:t>,</w:t>
      </w:r>
      <w:r>
        <w:rPr>
          <w:rFonts w:eastAsia="Times New Roman" w:cs="Times New Roman"/>
          <w:szCs w:val="24"/>
        </w:rPr>
        <w:t xml:space="preserve"> ο οποίος</w:t>
      </w:r>
      <w:r w:rsidRPr="00360F4F">
        <w:rPr>
          <w:rFonts w:eastAsia="Times New Roman" w:cs="Times New Roman"/>
          <w:szCs w:val="24"/>
        </w:rPr>
        <w:t xml:space="preserve"> </w:t>
      </w:r>
      <w:r w:rsidRPr="00360F4F">
        <w:rPr>
          <w:rFonts w:eastAsia="Times New Roman" w:cs="Times New Roman"/>
          <w:szCs w:val="24"/>
        </w:rPr>
        <w:lastRenderedPageBreak/>
        <w:t xml:space="preserve">τόσα χρόνια έχει δει με ποια ευκολία μπορεί να αλλάζουν τις θέσεις τους οι </w:t>
      </w:r>
      <w:r>
        <w:rPr>
          <w:rFonts w:eastAsia="Times New Roman" w:cs="Times New Roman"/>
          <w:szCs w:val="24"/>
        </w:rPr>
        <w:t>Β</w:t>
      </w:r>
      <w:r w:rsidRPr="00360F4F">
        <w:rPr>
          <w:rFonts w:eastAsia="Times New Roman" w:cs="Times New Roman"/>
          <w:szCs w:val="24"/>
        </w:rPr>
        <w:t>ουλευ</w:t>
      </w:r>
      <w:r w:rsidRPr="00360F4F">
        <w:rPr>
          <w:rFonts w:eastAsia="Times New Roman" w:cs="Times New Roman"/>
          <w:szCs w:val="24"/>
        </w:rPr>
        <w:t>τές</w:t>
      </w:r>
      <w:r>
        <w:rPr>
          <w:rFonts w:eastAsia="Times New Roman" w:cs="Times New Roman"/>
          <w:szCs w:val="24"/>
        </w:rPr>
        <w:t>,</w:t>
      </w:r>
      <w:r w:rsidRPr="00360F4F">
        <w:rPr>
          <w:rFonts w:eastAsia="Times New Roman" w:cs="Times New Roman"/>
          <w:szCs w:val="24"/>
        </w:rPr>
        <w:t xml:space="preserve"> τα </w:t>
      </w:r>
      <w:r>
        <w:rPr>
          <w:rFonts w:eastAsia="Times New Roman" w:cs="Times New Roman"/>
          <w:szCs w:val="24"/>
        </w:rPr>
        <w:t>κ</w:t>
      </w:r>
      <w:r w:rsidRPr="00360F4F">
        <w:rPr>
          <w:rFonts w:eastAsia="Times New Roman" w:cs="Times New Roman"/>
          <w:szCs w:val="24"/>
        </w:rPr>
        <w:t>όμματα</w:t>
      </w:r>
      <w:r>
        <w:rPr>
          <w:rFonts w:eastAsia="Times New Roman" w:cs="Times New Roman"/>
          <w:szCs w:val="24"/>
        </w:rPr>
        <w:t xml:space="preserve">. </w:t>
      </w:r>
    </w:p>
    <w:p w14:paraId="77C03046" w14:textId="77777777" w:rsidR="006113A9" w:rsidRDefault="006B6FC4">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Όμως σήμερα διαπιστώνουμε ότι η Κ</w:t>
      </w:r>
      <w:r w:rsidRPr="00360F4F">
        <w:rPr>
          <w:rFonts w:eastAsia="Times New Roman" w:cs="Times New Roman"/>
          <w:szCs w:val="24"/>
        </w:rPr>
        <w:t>υβέρνηση προχωρά ολοταχώς να διαπράξει ένα διπλό και ολέθριο λάθος</w:t>
      </w:r>
      <w:r>
        <w:rPr>
          <w:rFonts w:eastAsia="Times New Roman" w:cs="Times New Roman"/>
          <w:szCs w:val="24"/>
        </w:rPr>
        <w:t>.</w:t>
      </w:r>
    </w:p>
    <w:p w14:paraId="77C03047"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Πρώτον, είναι όπως φαίνεται έτοιμη να ψηφίσει</w:t>
      </w:r>
      <w:r>
        <w:rPr>
          <w:rFonts w:eastAsia="Times New Roman" w:cs="Times New Roman"/>
          <w:szCs w:val="24"/>
        </w:rPr>
        <w:t>,</w:t>
      </w:r>
      <w:r>
        <w:rPr>
          <w:rFonts w:eastAsia="Times New Roman" w:cs="Times New Roman"/>
          <w:szCs w:val="24"/>
        </w:rPr>
        <w:t xml:space="preserve"> στηριζόμενη σε μια θολή, ετερόκλητη κοινοβουλευτική πλειοψηφία, μια </w:t>
      </w:r>
      <w:r>
        <w:rPr>
          <w:rFonts w:eastAsia="Times New Roman" w:cs="Times New Roman"/>
          <w:szCs w:val="24"/>
        </w:rPr>
        <w:t>σ</w:t>
      </w:r>
      <w:r>
        <w:rPr>
          <w:rFonts w:eastAsia="Times New Roman" w:cs="Times New Roman"/>
          <w:szCs w:val="24"/>
        </w:rPr>
        <w:t xml:space="preserve">υμφωνία που όχι μόνο </w:t>
      </w:r>
      <w:r>
        <w:rPr>
          <w:rFonts w:eastAsia="Times New Roman" w:cs="Times New Roman"/>
          <w:szCs w:val="24"/>
        </w:rPr>
        <w:t xml:space="preserve">βρίσκει αντίθετη τη συντριπτική πλειοψηφία των Ελλήνων αλλά και ανοίγει τους ασκούς του φιλοσκοπιανού αλυτρωτισμού. </w:t>
      </w:r>
    </w:p>
    <w:p w14:paraId="77C03048"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Δεύτερον, προπαγανδίζει ένα μύθευμα που προσβάλλει εκατομμύρια Έλληνες, γεγονός που αναμφίβολα θα βρει μπροστά της. Και ο μύθος αυτός είναι</w:t>
      </w:r>
      <w:r>
        <w:rPr>
          <w:rFonts w:eastAsia="Times New Roman" w:cs="Times New Roman"/>
          <w:szCs w:val="24"/>
        </w:rPr>
        <w:t>,</w:t>
      </w:r>
      <w:r>
        <w:rPr>
          <w:rFonts w:eastAsia="Times New Roman" w:cs="Times New Roman"/>
          <w:szCs w:val="24"/>
        </w:rPr>
        <w:t xml:space="preserve"> πως όσοι στηρίζουν τη </w:t>
      </w:r>
      <w:r>
        <w:rPr>
          <w:rFonts w:eastAsia="Times New Roman" w:cs="Times New Roman"/>
          <w:szCs w:val="24"/>
        </w:rPr>
        <w:t>σ</w:t>
      </w:r>
      <w:r>
        <w:rPr>
          <w:rFonts w:eastAsia="Times New Roman" w:cs="Times New Roman"/>
          <w:szCs w:val="24"/>
        </w:rPr>
        <w:t>υμφωνία είναι προοδευτικοί, μετριοπαθείς και εξωστρεφείς, ενώ όσοι αντιτίθενται</w:t>
      </w:r>
      <w:r>
        <w:rPr>
          <w:rFonts w:eastAsia="Times New Roman" w:cs="Times New Roman"/>
          <w:szCs w:val="24"/>
        </w:rPr>
        <w:t>,</w:t>
      </w:r>
      <w:r>
        <w:rPr>
          <w:rFonts w:eastAsia="Times New Roman" w:cs="Times New Roman"/>
          <w:szCs w:val="24"/>
        </w:rPr>
        <w:t xml:space="preserve"> είναι φανατικοί, συντηρητικοί, οπισθοδρομικοί, εθνικιστές, ακροδεξιοί. </w:t>
      </w:r>
    </w:p>
    <w:p w14:paraId="77C03049"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Ξεκινώντας από το τελευταίο, θέλω να διαβεβαιώσω αλλά και να υπογραμμίσω προς </w:t>
      </w:r>
      <w:r>
        <w:rPr>
          <w:rFonts w:eastAsia="Times New Roman" w:cs="Times New Roman"/>
          <w:szCs w:val="24"/>
        </w:rPr>
        <w:t>την κυβερνητική πτέρυγα</w:t>
      </w:r>
      <w:r>
        <w:rPr>
          <w:rFonts w:eastAsia="Times New Roman" w:cs="Times New Roman"/>
          <w:szCs w:val="24"/>
        </w:rPr>
        <w:t>,</w:t>
      </w:r>
      <w:r>
        <w:rPr>
          <w:rFonts w:eastAsia="Times New Roman" w:cs="Times New Roman"/>
          <w:szCs w:val="24"/>
        </w:rPr>
        <w:t xml:space="preserve"> πως όσοι είναι κατά της </w:t>
      </w:r>
      <w:r>
        <w:rPr>
          <w:rFonts w:eastAsia="Times New Roman" w:cs="Times New Roman"/>
          <w:szCs w:val="24"/>
        </w:rPr>
        <w:t>σ</w:t>
      </w:r>
      <w:r>
        <w:rPr>
          <w:rFonts w:eastAsia="Times New Roman" w:cs="Times New Roman"/>
          <w:szCs w:val="24"/>
        </w:rPr>
        <w:t xml:space="preserve">υμφωνίας, όχι μόνο δεν είναι συντηρητικοί, σκοταδιστές αλλά αντίθετα είναι σχεδόν το σύνολο ενός λαού που </w:t>
      </w:r>
      <w:r>
        <w:rPr>
          <w:rFonts w:eastAsia="Times New Roman" w:cs="Times New Roman"/>
          <w:szCs w:val="24"/>
        </w:rPr>
        <w:lastRenderedPageBreak/>
        <w:t>φωνάζει «ως εδώ και μη παρέκει», αρνούμενος να παραδώσει την εθνική του ταυτότητα, τα δίκαιά του και</w:t>
      </w:r>
      <w:r>
        <w:rPr>
          <w:rFonts w:eastAsia="Times New Roman" w:cs="Times New Roman"/>
          <w:szCs w:val="24"/>
        </w:rPr>
        <w:t xml:space="preserve"> την ιστορία του. Και σε αυτόν τον λαό υπάρχουν και δεξιοί και αριστεροί και κεντρώοι. Και βεβαίως υπάρχουν πάρα πολλοί πολίτες που στήριξαν τη σημερινή Κυβέρνηση. </w:t>
      </w:r>
    </w:p>
    <w:p w14:paraId="77C0304A"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Η δική μου βούληση και του Χριστιανοδημοκρατικού Κόμματος Ελλάδος που εκπροσωπώ, είναι ανοι</w:t>
      </w:r>
      <w:r>
        <w:rPr>
          <w:rFonts w:eastAsia="Times New Roman" w:cs="Times New Roman"/>
          <w:szCs w:val="24"/>
        </w:rPr>
        <w:t xml:space="preserve">χτό γράμμα. Δεν ψηφίζω. Και η πεποίθηση μου, επίσης, είναι πως η Βουλή θα έπρεπε να ακούσει ή μάλλον να υπακούσει στο βροντερό «όχι» του ελληνικού λαού. </w:t>
      </w:r>
    </w:p>
    <w:p w14:paraId="77C0304B"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Άλλωστε δεν μπορεί, θα το είδε η Κυβέρνηση ότι πριν καν έρθει αυτή η επαίσχυντη κακή </w:t>
      </w:r>
      <w:r>
        <w:rPr>
          <w:rFonts w:eastAsia="Times New Roman" w:cs="Times New Roman"/>
          <w:szCs w:val="24"/>
        </w:rPr>
        <w:t>σ</w:t>
      </w:r>
      <w:r>
        <w:rPr>
          <w:rFonts w:eastAsia="Times New Roman" w:cs="Times New Roman"/>
          <w:szCs w:val="24"/>
        </w:rPr>
        <w:t>υμφωνία στο Κοιν</w:t>
      </w:r>
      <w:r>
        <w:rPr>
          <w:rFonts w:eastAsia="Times New Roman" w:cs="Times New Roman"/>
          <w:szCs w:val="24"/>
        </w:rPr>
        <w:t>οβούλιο, ο λαός την απονομιμοποίησε</w:t>
      </w:r>
      <w:r>
        <w:rPr>
          <w:rFonts w:eastAsia="Times New Roman" w:cs="Times New Roman"/>
          <w:szCs w:val="24"/>
        </w:rPr>
        <w:t>,</w:t>
      </w:r>
      <w:r>
        <w:rPr>
          <w:rFonts w:eastAsia="Times New Roman" w:cs="Times New Roman"/>
          <w:szCs w:val="24"/>
        </w:rPr>
        <w:t xml:space="preserve"> και ασφαλώς αν ακόμη δεν το έχει δει, θα το βρει μπροστά της στις κάλπες, στις πόλεις, στα χωριά της χώρας, από τον βορρά μέχρι το νότο και από τη δύση μέχρι την ανατολή. Γιατί η Μακεδονία δεν είναι απλά ένας γεωγραφικό</w:t>
      </w:r>
      <w:r>
        <w:rPr>
          <w:rFonts w:eastAsia="Times New Roman" w:cs="Times New Roman"/>
          <w:szCs w:val="24"/>
        </w:rPr>
        <w:t>ς χώρος που περιέχει μια μεγάλη ιστορία και έχει ποτιστεί με ποτάμια ελληνικού αίματος, είναι αναπόσπαστο κομμάτι της ταυτότητας του οικουμενικού ελληνισμού.</w:t>
      </w:r>
    </w:p>
    <w:p w14:paraId="77C0304C"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Η Συμφωνία των Πρεσπών, κυρίες και κύριοι συνάδελφοι, είμαι βέβαιος πως θα καταγραφεί στα βιβλία τ</w:t>
      </w:r>
      <w:r>
        <w:rPr>
          <w:rFonts w:eastAsia="Times New Roman" w:cs="Times New Roman"/>
          <w:szCs w:val="24"/>
        </w:rPr>
        <w:t xml:space="preserve">ης ιστορίας ως όνειδος. Γιατί είναι μια </w:t>
      </w:r>
      <w:r>
        <w:rPr>
          <w:rFonts w:eastAsia="Times New Roman" w:cs="Times New Roman"/>
          <w:szCs w:val="24"/>
        </w:rPr>
        <w:t>σ</w:t>
      </w:r>
      <w:r>
        <w:rPr>
          <w:rFonts w:eastAsia="Times New Roman" w:cs="Times New Roman"/>
          <w:szCs w:val="24"/>
        </w:rPr>
        <w:t xml:space="preserve">υμφωνία που παραδίδει τη Μακεδονία σε χέρια σφετεριστών Σλάβων και Αλβανών, που μπορεί να τους έμαθαν να αυτοαποκαλούνται ως Μακεδόνες, αλλά Μακεδόνες δεν είναι. </w:t>
      </w:r>
    </w:p>
    <w:p w14:paraId="77C0304D"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Αναρωτιέμαι αν αυτοί που συνέταξαν και συμφώνησαν στ</w:t>
      </w:r>
      <w:r>
        <w:rPr>
          <w:rFonts w:eastAsia="Times New Roman" w:cs="Times New Roman"/>
          <w:szCs w:val="24"/>
        </w:rPr>
        <w:t>ο κείμενο των Πρεσπών</w:t>
      </w:r>
      <w:r>
        <w:rPr>
          <w:rFonts w:eastAsia="Times New Roman" w:cs="Times New Roman"/>
          <w:szCs w:val="24"/>
        </w:rPr>
        <w:t>,</w:t>
      </w:r>
      <w:r>
        <w:rPr>
          <w:rFonts w:eastAsia="Times New Roman" w:cs="Times New Roman"/>
          <w:szCs w:val="24"/>
        </w:rPr>
        <w:t xml:space="preserve"> </w:t>
      </w:r>
      <w:r>
        <w:rPr>
          <w:rFonts w:eastAsia="Times New Roman" w:cs="Times New Roman"/>
          <w:szCs w:val="24"/>
        </w:rPr>
        <w:t>ήταν</w:t>
      </w:r>
      <w:r>
        <w:rPr>
          <w:rFonts w:eastAsia="Times New Roman" w:cs="Times New Roman"/>
          <w:szCs w:val="24"/>
        </w:rPr>
        <w:t xml:space="preserve"> ανιστόρητοι, επικίνδυνα αφελείς ή εξαιρετικά πιεσμένοι από τους ξένους</w:t>
      </w:r>
      <w:r>
        <w:rPr>
          <w:rFonts w:eastAsia="Times New Roman" w:cs="Times New Roman"/>
          <w:szCs w:val="24"/>
        </w:rPr>
        <w:t>,</w:t>
      </w:r>
      <w:r>
        <w:rPr>
          <w:rFonts w:eastAsia="Times New Roman" w:cs="Times New Roman"/>
          <w:szCs w:val="24"/>
        </w:rPr>
        <w:t xml:space="preserve"> που επεδίωξαν την εδώ και τώρα επίλυση του ζητήματος, προκειμένου να ενταχθούν τα Σκόπια στο ΝΑΤΟ και μετέπειτα στην Ευρωπαϊκή Ένωση. </w:t>
      </w:r>
    </w:p>
    <w:p w14:paraId="77C0304E"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Η ιστορία ενός έθνους</w:t>
      </w:r>
      <w:r>
        <w:rPr>
          <w:rFonts w:eastAsia="Times New Roman" w:cs="Times New Roman"/>
          <w:szCs w:val="24"/>
        </w:rPr>
        <w:t xml:space="preserve"> δεν γράφεται ακολουθώντας πάντα τις επιθυμίες των ισχυρών της γης. Ενίοτε γράφεται κόντρα σε αυτές τις επιθυμίες. Αν οι εμπνευστές και πρωτεργάτες της Επανάστασης του ’21 υπάκουαν στις επιθυμίες των ισχυρών</w:t>
      </w:r>
      <w:r>
        <w:rPr>
          <w:rFonts w:eastAsia="Times New Roman" w:cs="Times New Roman"/>
          <w:szCs w:val="24"/>
        </w:rPr>
        <w:t>,</w:t>
      </w:r>
      <w:r>
        <w:rPr>
          <w:rFonts w:eastAsia="Times New Roman" w:cs="Times New Roman"/>
          <w:szCs w:val="24"/>
        </w:rPr>
        <w:t xml:space="preserve"> θα ήμασταν ακόμη τμήμα της Οθωμανικής Αυτοκρατο</w:t>
      </w:r>
      <w:r>
        <w:rPr>
          <w:rFonts w:eastAsia="Times New Roman" w:cs="Times New Roman"/>
          <w:szCs w:val="24"/>
        </w:rPr>
        <w:t xml:space="preserve">ρίας. Και αν ο αείμνηστος Τάσος Παπαδόπουλος είχε πειθαρχήσει στις επιθυμίες των ισχυρών της γης, η Κύπρος σήμερα θα είχε υποστεί το ολέθριο σχέδιο Ανάν. </w:t>
      </w:r>
    </w:p>
    <w:p w14:paraId="77C0304F"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Αφήνω για το τέλος τη στάση του τότε Πρωθυπουργού Κώστα Καραμανλή στο Βουκουρέστι το 2008, που έγραψε</w:t>
      </w:r>
      <w:r>
        <w:rPr>
          <w:rFonts w:eastAsia="Times New Roman" w:cs="Times New Roman"/>
          <w:szCs w:val="24"/>
        </w:rPr>
        <w:t xml:space="preserve"> ιστορία. Και έγραψε ιστορία, γιατί άκουσε το κάλεσμά της, γιατί αντιλήφθηκε τον χτύπο της καρδιάς των Ελληνίδων και των Ελλήνων</w:t>
      </w:r>
      <w:r>
        <w:rPr>
          <w:rFonts w:eastAsia="Times New Roman" w:cs="Times New Roman"/>
          <w:szCs w:val="24"/>
        </w:rPr>
        <w:t>,</w:t>
      </w:r>
      <w:r>
        <w:rPr>
          <w:rFonts w:eastAsia="Times New Roman" w:cs="Times New Roman"/>
          <w:szCs w:val="24"/>
        </w:rPr>
        <w:t xml:space="preserve"> και γιατί ζυγίστηκε με το βάρος όλων εκείνων που αγωνίστηκαν για τη Μακεδονία και δεν βρέθηκε λιποβαρής. Δεν μπορώ να πω το ίδ</w:t>
      </w:r>
      <w:r>
        <w:rPr>
          <w:rFonts w:eastAsia="Times New Roman" w:cs="Times New Roman"/>
          <w:szCs w:val="24"/>
        </w:rPr>
        <w:t xml:space="preserve">ιο και σήμερα. Απεναντίας όσοι το επιχειρήσουν να ψηφίσουν τη </w:t>
      </w:r>
      <w:r>
        <w:rPr>
          <w:rFonts w:eastAsia="Times New Roman" w:cs="Times New Roman"/>
          <w:szCs w:val="24"/>
        </w:rPr>
        <w:t>σ</w:t>
      </w:r>
      <w:r>
        <w:rPr>
          <w:rFonts w:eastAsia="Times New Roman" w:cs="Times New Roman"/>
          <w:szCs w:val="24"/>
        </w:rPr>
        <w:t xml:space="preserve">υμφωνία της </w:t>
      </w:r>
      <w:r>
        <w:rPr>
          <w:rFonts w:eastAsia="Times New Roman" w:cs="Times New Roman"/>
          <w:szCs w:val="24"/>
        </w:rPr>
        <w:t>λ</w:t>
      </w:r>
      <w:r>
        <w:rPr>
          <w:rFonts w:eastAsia="Times New Roman" w:cs="Times New Roman"/>
          <w:szCs w:val="24"/>
        </w:rPr>
        <w:t xml:space="preserve">ίμνης, θα λογοδοτήσουν στον λαό και την ιστορία. </w:t>
      </w:r>
    </w:p>
    <w:p w14:paraId="77C03050"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Η ονομασία «Βόρεια Μακεδονία» ούτε καν ως γεωγραφικός προσδιορισμός δεν μπορεί να γίνει αποδεκτός, γιατί όλοι κατανοούμε ότι θα χρ</w:t>
      </w:r>
      <w:r>
        <w:rPr>
          <w:rFonts w:eastAsia="Times New Roman" w:cs="Times New Roman"/>
          <w:szCs w:val="24"/>
        </w:rPr>
        <w:t xml:space="preserve">ησιμοποιηθεί ως πολιορκητικός κριός διεκδίκησης και της </w:t>
      </w:r>
      <w:r>
        <w:rPr>
          <w:rFonts w:eastAsia="Times New Roman" w:cs="Times New Roman"/>
          <w:szCs w:val="24"/>
        </w:rPr>
        <w:t>ν</w:t>
      </w:r>
      <w:r>
        <w:rPr>
          <w:rFonts w:eastAsia="Times New Roman" w:cs="Times New Roman"/>
          <w:szCs w:val="24"/>
        </w:rPr>
        <w:t xml:space="preserve">ότιας Μακεδονίας από αλυτρωτικούς κύκλους και άλλα γεράκια, που ακονίζουν ήδη τα νύχια τους. Πολύ περισσότερο, όμως, η </w:t>
      </w:r>
      <w:r>
        <w:rPr>
          <w:rFonts w:eastAsia="Times New Roman" w:cs="Times New Roman"/>
          <w:szCs w:val="24"/>
        </w:rPr>
        <w:t>σ</w:t>
      </w:r>
      <w:r>
        <w:rPr>
          <w:rFonts w:eastAsia="Times New Roman" w:cs="Times New Roman"/>
          <w:szCs w:val="24"/>
        </w:rPr>
        <w:t>υμφωνία είναι ολέθρια και απαράδεκτη, γιατί παραχωρεί μακεδονική εθνότητα και μ</w:t>
      </w:r>
      <w:r>
        <w:rPr>
          <w:rFonts w:eastAsia="Times New Roman" w:cs="Times New Roman"/>
          <w:szCs w:val="24"/>
        </w:rPr>
        <w:t xml:space="preserve">ακεδονική γλώσσα στα Σκόπια. </w:t>
      </w:r>
    </w:p>
    <w:p w14:paraId="77C03051"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Όσοι υποστηρίζουν ότι ο όρος αφορά μόνο την ιθαγένεια και όχι την εθνική υπόσταση, παρακαλώ ας φρεσκάρουν λίγο τα </w:t>
      </w:r>
      <w:r>
        <w:rPr>
          <w:rFonts w:eastAsia="Times New Roman" w:cs="Times New Roman"/>
          <w:szCs w:val="24"/>
        </w:rPr>
        <w:lastRenderedPageBreak/>
        <w:t>αγγλικά τους και όσοι υποστηρίζουν ότι η Ελλάδα παραχώρησε τη μακεδονική γλώσσα από το 1977 ψεύδονται συνειδητά</w:t>
      </w:r>
      <w:r>
        <w:rPr>
          <w:rFonts w:eastAsia="Times New Roman" w:cs="Times New Roman"/>
          <w:szCs w:val="24"/>
        </w:rPr>
        <w:t>,</w:t>
      </w:r>
      <w:r>
        <w:rPr>
          <w:rFonts w:eastAsia="Times New Roman" w:cs="Times New Roman"/>
          <w:szCs w:val="24"/>
        </w:rPr>
        <w:t xml:space="preserve"> και υιοθετούν ένα παραπειστικό επιχείρημα για να ξεγελάσουν εαυτούς και αλλήλους. Γιατί αυτό που έγινε το 1977 στον ΟΗΕ, ήταν απλά μια καταγραφή των γλωσσών που μιλούνταν σε διάφορες χώρες, όπως οι ίδιες οι χώρες τις παρουσίαζαν και χωρίς οι άλλες χώρες ν</w:t>
      </w:r>
      <w:r>
        <w:rPr>
          <w:rFonts w:eastAsia="Times New Roman" w:cs="Times New Roman"/>
          <w:szCs w:val="24"/>
        </w:rPr>
        <w:t xml:space="preserve">α καλούνται να κρίνουν να αναγνωρίσουν ή να διαψεύσουν. </w:t>
      </w:r>
    </w:p>
    <w:p w14:paraId="77C03052"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Και αυτά όμως μάλλον δεν είναι τίποτα</w:t>
      </w:r>
      <w:r>
        <w:rPr>
          <w:rFonts w:eastAsia="Times New Roman" w:cs="Times New Roman"/>
          <w:szCs w:val="24"/>
        </w:rPr>
        <w:t>,</w:t>
      </w:r>
      <w:r>
        <w:rPr>
          <w:rFonts w:eastAsia="Times New Roman" w:cs="Times New Roman"/>
          <w:szCs w:val="24"/>
        </w:rPr>
        <w:t xml:space="preserve"> μπροστά σε όσα φοβάμαι πως μπορεί να φέρει το μέλλον, ένα μέλλον στο οποίο, όπως ήδη είπα, οι Βορειομακεδόνες θα αγωνίζονται για τη μεγάλη Μακεδονία. Ένα μέλλον</w:t>
      </w:r>
      <w:r>
        <w:rPr>
          <w:rFonts w:eastAsia="Times New Roman" w:cs="Times New Roman"/>
          <w:szCs w:val="24"/>
        </w:rPr>
        <w:t xml:space="preserve"> στο οποίο οι φιλοσκοπιανοί δούρειοι ίπποι στην Ελλάδα θα απαιτούν σχολεία στη μακεδονική γλώσσα και τότε οι δήθεν προοδευτικοί θα μας λένε ότι δεν μπορούμε να το αρνηθούμε για λόγους ισότητας και ανθρωπίνων δικαιωμάτων. Ένα μέλλον στο οποίο τα Σκόπια θα ε</w:t>
      </w:r>
      <w:r>
        <w:rPr>
          <w:rFonts w:eastAsia="Times New Roman" w:cs="Times New Roman"/>
          <w:szCs w:val="24"/>
        </w:rPr>
        <w:t xml:space="preserve">ισχωρούν στην Ευρώπη και η Ελλάδα δεν θα μπορεί να διεκδικήσει το παραμικρό, γιατί θα έχει υπογράψει τη Συμφωνία των Πρεσπών. </w:t>
      </w:r>
    </w:p>
    <w:p w14:paraId="77C03053"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Είμαι σίγουρος ότι οι Έλληνες θα είναι πάντα έτοιμοι στις επάλξεις, για να υπερασπιστούν την πατρίδα. Όμως με αυτή τη </w:t>
      </w:r>
      <w:r>
        <w:rPr>
          <w:rFonts w:eastAsia="Times New Roman" w:cs="Times New Roman"/>
          <w:szCs w:val="24"/>
        </w:rPr>
        <w:t>σ</w:t>
      </w:r>
      <w:r>
        <w:rPr>
          <w:rFonts w:eastAsia="Times New Roman" w:cs="Times New Roman"/>
          <w:szCs w:val="24"/>
        </w:rPr>
        <w:t>υμφωνία το</w:t>
      </w:r>
      <w:r>
        <w:rPr>
          <w:rFonts w:eastAsia="Times New Roman" w:cs="Times New Roman"/>
          <w:szCs w:val="24"/>
        </w:rPr>
        <w:t>υς καταδικάζουμε στην μοίρα του αδύναμου, ίσως και του αδίκου στα μάτια της διεθνούς κοινότητας</w:t>
      </w:r>
      <w:r>
        <w:rPr>
          <w:rFonts w:eastAsia="Times New Roman" w:cs="Times New Roman"/>
          <w:szCs w:val="24"/>
        </w:rPr>
        <w:t>,</w:t>
      </w:r>
      <w:r>
        <w:rPr>
          <w:rFonts w:eastAsia="Times New Roman" w:cs="Times New Roman"/>
          <w:szCs w:val="24"/>
        </w:rPr>
        <w:t xml:space="preserve"> και αυτό είναι κάτι που δεν πρέπει να γίνει. Δεν πρέπει να πυροβολήσουμε τα πόδια των παιδιών μας, γιατί ακριβώς αυτό κάνουμε, ενισχύουμε μια εχθρική επιβουλή </w:t>
      </w:r>
      <w:r>
        <w:rPr>
          <w:rFonts w:eastAsia="Times New Roman" w:cs="Times New Roman"/>
          <w:szCs w:val="24"/>
        </w:rPr>
        <w:t xml:space="preserve">σε βάρος της Ελλάδος και αποδυναμώνουμε τη δική μας ισχύ στη διεθνή κοινότητα. Πόσο τυφλοί και ανόητοι μπορεί να είμαστε για να κάνουμε κάτι τέτοιο; </w:t>
      </w:r>
    </w:p>
    <w:p w14:paraId="77C03054"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Ειλικρινά ελπίζω έστω και την ύστατη στιγμή, όλοι οι συνάδελφοι Βουλευτές να μην ενισχύσουν αυτό το εθνικό</w:t>
      </w:r>
      <w:r>
        <w:rPr>
          <w:rFonts w:eastAsia="Times New Roman" w:cs="Times New Roman"/>
          <w:szCs w:val="24"/>
        </w:rPr>
        <w:t xml:space="preserve"> βήμα στο κενό. </w:t>
      </w:r>
    </w:p>
    <w:p w14:paraId="77C03055"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77C03056" w14:textId="77777777" w:rsidR="006113A9" w:rsidRDefault="006B6FC4">
      <w:pPr>
        <w:spacing w:line="600" w:lineRule="auto"/>
        <w:ind w:firstLine="720"/>
        <w:contextualSpacing/>
        <w:jc w:val="both"/>
        <w:rPr>
          <w:rFonts w:eastAsia="Times New Roman" w:cs="Times New Roman"/>
          <w:szCs w:val="24"/>
        </w:rPr>
      </w:pPr>
      <w:r w:rsidRPr="004F34C7">
        <w:rPr>
          <w:rFonts w:eastAsia="Times New Roman" w:cs="Times New Roman"/>
          <w:b/>
          <w:szCs w:val="24"/>
        </w:rPr>
        <w:t>ΠΡΟΕΔΡΕΥΩΝ (Σπυρίδων Λυκούδης):</w:t>
      </w:r>
      <w:r>
        <w:rPr>
          <w:rFonts w:eastAsia="Times New Roman" w:cs="Times New Roman"/>
          <w:szCs w:val="24"/>
        </w:rPr>
        <w:t xml:space="preserve"> Ευχαριστούμε κύριε συνάδελφε. </w:t>
      </w:r>
    </w:p>
    <w:p w14:paraId="77C03057"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Η συνάδελφος κ</w:t>
      </w:r>
      <w:r>
        <w:rPr>
          <w:rFonts w:eastAsia="Times New Roman" w:cs="Times New Roman"/>
          <w:szCs w:val="24"/>
        </w:rPr>
        <w:t>.</w:t>
      </w:r>
      <w:r>
        <w:rPr>
          <w:rFonts w:eastAsia="Times New Roman" w:cs="Times New Roman"/>
          <w:szCs w:val="24"/>
        </w:rPr>
        <w:t xml:space="preserve"> Αλέκα Παπαρήγα έχει τον λόγο. </w:t>
      </w:r>
    </w:p>
    <w:p w14:paraId="77C03058"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ΑΛΕΞΑΝΔΡΑ ΠΑΠΑΡΗΓΑ:</w:t>
      </w:r>
      <w:r>
        <w:rPr>
          <w:rFonts w:eastAsia="Times New Roman" w:cs="Times New Roman"/>
          <w:szCs w:val="24"/>
        </w:rPr>
        <w:t xml:space="preserve"> Και σε αυτή τη συζήτηση -αλλά δεν είναι μόνο αυτή η συζήτηση- η Νέα Δημοκρατία με ορισμένες ο</w:t>
      </w:r>
      <w:r>
        <w:rPr>
          <w:rFonts w:eastAsia="Times New Roman" w:cs="Times New Roman"/>
          <w:szCs w:val="24"/>
        </w:rPr>
        <w:t>μιλίες έκανε το γνωστό αντικο</w:t>
      </w:r>
      <w:r>
        <w:rPr>
          <w:rFonts w:eastAsia="Times New Roman" w:cs="Times New Roman"/>
          <w:szCs w:val="24"/>
        </w:rPr>
        <w:t>μ</w:t>
      </w:r>
      <w:r>
        <w:rPr>
          <w:rFonts w:eastAsia="Times New Roman" w:cs="Times New Roman"/>
          <w:szCs w:val="24"/>
        </w:rPr>
        <w:t xml:space="preserve">μουνισμό της. Βεβαίως </w:t>
      </w:r>
      <w:r>
        <w:rPr>
          <w:rFonts w:eastAsia="Times New Roman" w:cs="Times New Roman"/>
          <w:szCs w:val="24"/>
        </w:rPr>
        <w:lastRenderedPageBreak/>
        <w:t>άλλοι τον κάνουν εκλεπτυσμένα λιγότερο ή περισσότερο φιλτραρισμένα.</w:t>
      </w:r>
      <w:r w:rsidRPr="00A7268E">
        <w:rPr>
          <w:rFonts w:eastAsia="Times New Roman" w:cs="Times New Roman"/>
          <w:szCs w:val="24"/>
        </w:rPr>
        <w:t xml:space="preserve"> </w:t>
      </w:r>
    </w:p>
    <w:p w14:paraId="77C03059"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Γιατί το λέτε αυτό; </w:t>
      </w:r>
    </w:p>
    <w:p w14:paraId="77C0305A"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ΑΛΕΞΑΝΔΡΑ ΠΑΠΑΡΗΓΑ:</w:t>
      </w:r>
      <w:r>
        <w:rPr>
          <w:rFonts w:eastAsia="Times New Roman" w:cs="Times New Roman"/>
          <w:szCs w:val="24"/>
        </w:rPr>
        <w:t xml:space="preserve"> Έχω παρακολουθήσει την </w:t>
      </w:r>
      <w:r>
        <w:rPr>
          <w:rFonts w:eastAsia="Times New Roman" w:cs="Times New Roman"/>
          <w:szCs w:val="24"/>
        </w:rPr>
        <w:t>ε</w:t>
      </w:r>
      <w:r>
        <w:rPr>
          <w:rFonts w:eastAsia="Times New Roman" w:cs="Times New Roman"/>
          <w:szCs w:val="24"/>
        </w:rPr>
        <w:t>πιτροπή χθες και τις ομιλίες σήμερα. Και με αυτή</w:t>
      </w:r>
      <w:r>
        <w:rPr>
          <w:rFonts w:eastAsia="Times New Roman" w:cs="Times New Roman"/>
          <w:szCs w:val="24"/>
        </w:rPr>
        <w:t xml:space="preserve"> την έννοια πάντα αναφερόμαστε στον αντικο</w:t>
      </w:r>
      <w:r>
        <w:rPr>
          <w:rFonts w:eastAsia="Times New Roman" w:cs="Times New Roman"/>
          <w:szCs w:val="24"/>
        </w:rPr>
        <w:t>μ</w:t>
      </w:r>
      <w:r>
        <w:rPr>
          <w:rFonts w:eastAsia="Times New Roman" w:cs="Times New Roman"/>
          <w:szCs w:val="24"/>
        </w:rPr>
        <w:t>μουνισμό της Νέας Δημοκρατίας, που γίνεται και με άμεσους και με πλάγιους τρόπους. Είναι αναπόφευκτος και, αν θέλετε, συνάδει με την ιδεολογία, την πολιτική, τη στρατηγική σας, τις αρχές σας. Δεν μπορεί να μην είσ</w:t>
      </w:r>
      <w:r>
        <w:rPr>
          <w:rFonts w:eastAsia="Times New Roman" w:cs="Times New Roman"/>
          <w:szCs w:val="24"/>
        </w:rPr>
        <w:t>τε αντικο</w:t>
      </w:r>
      <w:r>
        <w:rPr>
          <w:rFonts w:eastAsia="Times New Roman" w:cs="Times New Roman"/>
          <w:szCs w:val="24"/>
        </w:rPr>
        <w:t>μ</w:t>
      </w:r>
      <w:r>
        <w:rPr>
          <w:rFonts w:eastAsia="Times New Roman" w:cs="Times New Roman"/>
          <w:szCs w:val="24"/>
        </w:rPr>
        <w:t xml:space="preserve">μουνιστές. </w:t>
      </w:r>
    </w:p>
    <w:p w14:paraId="77C0305B"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Συνήθως για τον ΣΥΡΙΖΑ αναφερόμαστε και γράφουμε και στο «ΡΙΖΟΣΠΑΣΤΗ» και στις ομιλίες μας ότι κάνει λαθρεμπόριο ελπίδων και αριστερών ιδεών. Νομίζω ότι τώρα πια ξέφυγε. Στέκομαι στην ομιλία που έκανε χθες στην </w:t>
      </w:r>
      <w:r>
        <w:rPr>
          <w:rFonts w:eastAsia="Times New Roman" w:cs="Times New Roman"/>
          <w:szCs w:val="24"/>
        </w:rPr>
        <w:t>ε</w:t>
      </w:r>
      <w:r>
        <w:rPr>
          <w:rFonts w:eastAsia="Times New Roman" w:cs="Times New Roman"/>
          <w:szCs w:val="24"/>
        </w:rPr>
        <w:t xml:space="preserve">πιτροπή η </w:t>
      </w:r>
      <w:r>
        <w:rPr>
          <w:rFonts w:eastAsia="Times New Roman" w:cs="Times New Roman"/>
          <w:szCs w:val="24"/>
        </w:rPr>
        <w:t>ε</w:t>
      </w:r>
      <w:r>
        <w:rPr>
          <w:rFonts w:eastAsia="Times New Roman" w:cs="Times New Roman"/>
          <w:szCs w:val="24"/>
        </w:rPr>
        <w:t>ισηγήτρια τ</w:t>
      </w:r>
      <w:r>
        <w:rPr>
          <w:rFonts w:eastAsia="Times New Roman" w:cs="Times New Roman"/>
          <w:szCs w:val="24"/>
        </w:rPr>
        <w:t>ου ΣΥΡΙΖΑ κ. Σία Αναγνωστοπούλου αλλά και σήμερα όπου λίγο πολύ μας είπε ότι η πολιτική του ΣΥΡΙΖΑ είναι πολιτική αντιιμπεριαλιστική, ανοίγει ρωγμές στον αντιιμπεριαλισμό και πρόσθεσε ότι ακολουθεί τις παραδόσεις του αριστερού κινήμα</w:t>
      </w:r>
      <w:r>
        <w:rPr>
          <w:rFonts w:eastAsia="Times New Roman" w:cs="Times New Roman"/>
          <w:szCs w:val="24"/>
        </w:rPr>
        <w:lastRenderedPageBreak/>
        <w:t>τος από τότε που γεννήθ</w:t>
      </w:r>
      <w:r>
        <w:rPr>
          <w:rFonts w:eastAsia="Times New Roman" w:cs="Times New Roman"/>
          <w:szCs w:val="24"/>
        </w:rPr>
        <w:t>ηκε και σε όλον τον 20ο αιώνα και μάλιστα ακολουθεί την πολιτική του ΕΑΜ στα χρόνια της Εθνικής Αντίστασης. Ε, με συγχωρείτε, δεν έχει σημασία αν θα βάλω το πρόσημο αριστερός αντικο</w:t>
      </w:r>
      <w:r>
        <w:rPr>
          <w:rFonts w:eastAsia="Times New Roman" w:cs="Times New Roman"/>
          <w:szCs w:val="24"/>
        </w:rPr>
        <w:t>μ</w:t>
      </w:r>
      <w:r>
        <w:rPr>
          <w:rFonts w:eastAsia="Times New Roman" w:cs="Times New Roman"/>
          <w:szCs w:val="24"/>
        </w:rPr>
        <w:t>μουνισμός, αλλά είναι και αυτή μια μορφή αντικο</w:t>
      </w:r>
      <w:r>
        <w:rPr>
          <w:rFonts w:eastAsia="Times New Roman" w:cs="Times New Roman"/>
          <w:szCs w:val="24"/>
        </w:rPr>
        <w:t>μ</w:t>
      </w:r>
      <w:r>
        <w:rPr>
          <w:rFonts w:eastAsia="Times New Roman" w:cs="Times New Roman"/>
          <w:szCs w:val="24"/>
        </w:rPr>
        <w:t xml:space="preserve">μουνισμού. Είναι </w:t>
      </w:r>
      <w:r>
        <w:rPr>
          <w:rFonts w:eastAsia="Times New Roman" w:cs="Times New Roman"/>
          <w:szCs w:val="24"/>
        </w:rPr>
        <w:t>συκοφαντία.</w:t>
      </w:r>
    </w:p>
    <w:p w14:paraId="77C0305C"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Όσες φορές και να πάτε στην Καισαριανή και να καταθέσετε στεφάνι και να πάτε και στο </w:t>
      </w:r>
      <w:r>
        <w:rPr>
          <w:rFonts w:eastAsia="Times New Roman" w:cs="Times New Roman"/>
          <w:szCs w:val="24"/>
        </w:rPr>
        <w:t>μ</w:t>
      </w:r>
      <w:r>
        <w:rPr>
          <w:rFonts w:eastAsia="Times New Roman" w:cs="Times New Roman"/>
          <w:szCs w:val="24"/>
        </w:rPr>
        <w:t>ουσείο και στο άγαλμα του Μπελογιάννη, αυτή η πρακτική σας –πρώτα είναι η πρακτική σας και μετά έπονται τα λόγια- δεν ξεπλένεται με τίποτα. Μόνο να βρωμίζετε.</w:t>
      </w:r>
      <w:r>
        <w:rPr>
          <w:rFonts w:eastAsia="Times New Roman" w:cs="Times New Roman"/>
          <w:szCs w:val="24"/>
        </w:rPr>
        <w:t xml:space="preserve"> Επιδιώκετε να βρωμίζετε, γιατί βεβαίως η ιστορία δεν βρωμίζεται έτσι εύκολα.</w:t>
      </w:r>
    </w:p>
    <w:p w14:paraId="77C0305D"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Υπάρχουν καλοπροαίρετοι άνθρωποι αριστεροί που λένε το εξής πράγμα: Τι να κάνει και αυτό το κόμμα; Έγινε Κυβέρνηση και έχει δυσκολίες. Άσχημος ο διεθνής συσχετισμός, άσχημος στην</w:t>
      </w:r>
      <w:r>
        <w:rPr>
          <w:rFonts w:eastAsia="Times New Roman" w:cs="Times New Roman"/>
          <w:szCs w:val="24"/>
        </w:rPr>
        <w:t xml:space="preserve"> περιοχή δεν μπορεί να υλοποιήσει όλα τα συνθήματα τα οποία έλεγε. Περί αυτού πρόκειται;</w:t>
      </w:r>
    </w:p>
    <w:p w14:paraId="77C0305E"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w:t>
      </w:r>
      <w:r>
        <w:rPr>
          <w:rFonts w:eastAsia="Times New Roman" w:cs="Times New Roman"/>
          <w:szCs w:val="24"/>
        </w:rPr>
        <w:t>, πρέπει να αναρωτηθούν, πως είναι δυνατόν αυτή η Κυβέρνηση να θεωρείται η καλύτερη Κυβέρνηση των τελευταίων χρόνων, όσον αφορά τη συμμαχία της και το ρόλο τη</w:t>
      </w:r>
      <w:r>
        <w:rPr>
          <w:rFonts w:eastAsia="Times New Roman" w:cs="Times New Roman"/>
          <w:szCs w:val="24"/>
        </w:rPr>
        <w:t xml:space="preserve">ς με βάση τα αμερικάνικα συμφέροντα. </w:t>
      </w:r>
    </w:p>
    <w:p w14:paraId="77C0305F" w14:textId="77777777" w:rsidR="006113A9" w:rsidRDefault="006B6FC4">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Ας πούμε, είναι άλλο πράγμα να μην μπορείς να τα κάνεις όλα ως Κυβέρνηση, αφού θέλεις να είσαι </w:t>
      </w:r>
      <w:r>
        <w:rPr>
          <w:rFonts w:eastAsia="Times New Roman"/>
          <w:szCs w:val="24"/>
        </w:rPr>
        <w:t>Κ</w:t>
      </w:r>
      <w:r>
        <w:rPr>
          <w:rFonts w:eastAsia="Times New Roman"/>
          <w:szCs w:val="24"/>
        </w:rPr>
        <w:t>υβέρνηση στα πλαίσια του συστήματος και άλλο πράγμα να κάνεις αυτά που οδηγούν τον ιμπεριαλισμό -</w:t>
      </w:r>
      <w:r>
        <w:rPr>
          <w:rFonts w:eastAsia="Times New Roman"/>
          <w:szCs w:val="24"/>
          <w:lang w:val="en-US"/>
        </w:rPr>
        <w:t>o</w:t>
      </w:r>
      <w:r>
        <w:rPr>
          <w:rFonts w:eastAsia="Times New Roman"/>
          <w:szCs w:val="24"/>
        </w:rPr>
        <w:t xml:space="preserve"> ιμπεριαλισμός δεν είναι</w:t>
      </w:r>
      <w:r>
        <w:rPr>
          <w:rFonts w:eastAsia="Times New Roman"/>
          <w:szCs w:val="24"/>
        </w:rPr>
        <w:t xml:space="preserve"> μόνο οι Ηνωμένες Πολιτείες της Αμερικής- και να σε θεωρούν πολύ καλύτερη </w:t>
      </w:r>
      <w:r>
        <w:rPr>
          <w:rFonts w:eastAsia="Times New Roman"/>
          <w:szCs w:val="24"/>
        </w:rPr>
        <w:t>Κ</w:t>
      </w:r>
      <w:r>
        <w:rPr>
          <w:rFonts w:eastAsia="Times New Roman"/>
          <w:szCs w:val="24"/>
        </w:rPr>
        <w:t xml:space="preserve">υβέρνηση απ’ όλες τις προηγούμενες από το 1974 και μετά. </w:t>
      </w:r>
    </w:p>
    <w:p w14:paraId="77C03060" w14:textId="77777777" w:rsidR="006113A9" w:rsidRDefault="006B6FC4">
      <w:pPr>
        <w:tabs>
          <w:tab w:val="left" w:pos="709"/>
          <w:tab w:val="center" w:pos="4753"/>
        </w:tabs>
        <w:spacing w:line="600" w:lineRule="auto"/>
        <w:ind w:firstLine="709"/>
        <w:contextualSpacing/>
        <w:jc w:val="both"/>
        <w:rPr>
          <w:rFonts w:eastAsia="Times New Roman"/>
          <w:szCs w:val="24"/>
        </w:rPr>
      </w:pPr>
      <w:r>
        <w:rPr>
          <w:rFonts w:eastAsia="Times New Roman"/>
          <w:szCs w:val="24"/>
        </w:rPr>
        <w:t>Να ξεκαθαρίσουμε ορισμένα πράγματα. Όχι δεν άλλαξε ο ΣΥΡΙΖΑ τώρα στην Κυβέρνηση. Επειδή λέει ότι είναι συνεχιστής ενός πολι</w:t>
      </w:r>
      <w:r>
        <w:rPr>
          <w:rFonts w:eastAsia="Times New Roman"/>
          <w:szCs w:val="24"/>
        </w:rPr>
        <w:t>τικού ρεύματος ή μιας τάσης αριστερής κ.λπ., του «ανανεωτικού, μη δογματικού, αδογμάτιστου αριστερού ρεύματος» –με εισαγωγικά ή χωρίς- πρέπει να θυμίσω –και όχι απλώς να πω- ότι ο Συνασπισμός της Αριστεράς και πιο πριν ως ΕΑΡ ή ως ΚΚΕ Εσωτερικού είχε θέσει</w:t>
      </w:r>
      <w:r>
        <w:rPr>
          <w:rFonts w:eastAsia="Times New Roman"/>
          <w:szCs w:val="24"/>
        </w:rPr>
        <w:t xml:space="preserve">ς που του επέτρεψαν, όταν ανέβηκε στην Κυβέρνηση, από το μεσαίο σκαλοπάτι του κατήφορου να φτάσει στο τέλος και δεν ξέρω αν θα φτάσει και στο υπόγειο. </w:t>
      </w:r>
    </w:p>
    <w:p w14:paraId="77C03061" w14:textId="77777777" w:rsidR="006113A9" w:rsidRDefault="006B6FC4">
      <w:pPr>
        <w:tabs>
          <w:tab w:val="left" w:pos="709"/>
          <w:tab w:val="center" w:pos="4753"/>
        </w:tabs>
        <w:spacing w:line="600" w:lineRule="auto"/>
        <w:ind w:firstLine="709"/>
        <w:contextualSpacing/>
        <w:jc w:val="both"/>
        <w:rPr>
          <w:rFonts w:eastAsia="Times New Roman"/>
          <w:szCs w:val="24"/>
        </w:rPr>
      </w:pPr>
      <w:r>
        <w:rPr>
          <w:rFonts w:eastAsia="Times New Roman"/>
          <w:szCs w:val="24"/>
        </w:rPr>
        <w:lastRenderedPageBreak/>
        <w:t>Να θυμίσω το εξής πράγμα</w:t>
      </w:r>
      <w:r w:rsidRPr="00CB4538">
        <w:rPr>
          <w:rFonts w:eastAsia="Times New Roman"/>
          <w:szCs w:val="24"/>
        </w:rPr>
        <w:t xml:space="preserve">: </w:t>
      </w:r>
      <w:r>
        <w:rPr>
          <w:rFonts w:eastAsia="Times New Roman"/>
          <w:szCs w:val="24"/>
        </w:rPr>
        <w:t>Στις αρχές της δεκαετίας του ’80, το ΠΑΣΟΚ ακόμα έλεγε ότι θα διώξει τις βάσει</w:t>
      </w:r>
      <w:r>
        <w:rPr>
          <w:rFonts w:eastAsia="Times New Roman"/>
          <w:szCs w:val="24"/>
        </w:rPr>
        <w:t>ς τις αμερικάνικες, θα τις προειδοποιήσει κ.λπ. και φυσικά δεν τις έδιωξε. Θυμάστε και το σχετικό τραγούδι του Χάρυ Κλυνν. Εν πάση περιπτώσει τι έλεγε η ηγεσία της τότε Ανανεωτικής Αριστεράς; «Οι βάσεις δεν είναι ραπανάκια για να ξεριζώνονται».</w:t>
      </w:r>
    </w:p>
    <w:p w14:paraId="77C03062" w14:textId="77777777" w:rsidR="006113A9" w:rsidRDefault="006B6FC4">
      <w:pPr>
        <w:tabs>
          <w:tab w:val="left" w:pos="709"/>
          <w:tab w:val="center" w:pos="4753"/>
        </w:tabs>
        <w:spacing w:line="600" w:lineRule="auto"/>
        <w:ind w:firstLine="709"/>
        <w:contextualSpacing/>
        <w:jc w:val="both"/>
        <w:rPr>
          <w:rFonts w:eastAsia="Times New Roman"/>
          <w:szCs w:val="24"/>
        </w:rPr>
      </w:pPr>
      <w:r>
        <w:rPr>
          <w:rFonts w:eastAsia="Times New Roman"/>
          <w:szCs w:val="24"/>
        </w:rPr>
        <w:t>Δεύτερον</w:t>
      </w:r>
      <w:r w:rsidRPr="00CB4538">
        <w:rPr>
          <w:rFonts w:eastAsia="Times New Roman"/>
          <w:szCs w:val="24"/>
        </w:rPr>
        <w:t xml:space="preserve">: </w:t>
      </w:r>
      <w:r>
        <w:rPr>
          <w:rFonts w:eastAsia="Times New Roman"/>
          <w:szCs w:val="24"/>
        </w:rPr>
        <w:t>Πάμε στο 1992. Ναι αφού υπέγραψε τη γνωστή δήλωση μαζί με το ΠΑΣΟΚ και τη Νέα Δημοκρατία τότε, «ποτέ το όνομα «Μακεδονία»», ύστερα από ένα μικρό διάστημα –δεν θυμάμαι ακριβώς, τρεις, τέσσερις, πέντε μήνες- άλλαξε θέση. Πώς άλλαξε θέση; Ανοίξτε τις εφημερίδ</w:t>
      </w:r>
      <w:r>
        <w:rPr>
          <w:rFonts w:eastAsia="Times New Roman"/>
          <w:szCs w:val="24"/>
        </w:rPr>
        <w:t>ες και την «</w:t>
      </w:r>
      <w:r>
        <w:rPr>
          <w:rFonts w:eastAsia="Times New Roman"/>
          <w:szCs w:val="24"/>
        </w:rPr>
        <w:t>ΑΥΓΗ</w:t>
      </w:r>
      <w:r>
        <w:rPr>
          <w:rFonts w:eastAsia="Times New Roman"/>
          <w:szCs w:val="24"/>
        </w:rPr>
        <w:t>» εκείνης της περιόδου. Αφού έγιναν ορισμένες πολιτικές επαφές σε ανώτατο κλιμάκιο κάποιου στελέχους του Συνασπισμού, απότομα βγαίνει και κάνει δήλωση-αλλαγή –σωστή δήλωση η συγκεκριμένη- ότι εν πάση περιπτώσει το όνομα, εάν χρησιμοποιηθεί,</w:t>
      </w:r>
      <w:r>
        <w:rPr>
          <w:rFonts w:eastAsia="Times New Roman"/>
          <w:szCs w:val="24"/>
        </w:rPr>
        <w:t xml:space="preserve"> πρέπει να έχει γεωγραφικά κριτήρια. Γιατί έγινε αυτή η αλλαγή όχι συλλογικά αλλά από ένα πρόσωπο; Διότι από τις συζητήσεις που είχε με τις πολιτικές ηγεσίες</w:t>
      </w:r>
      <w:r>
        <w:rPr>
          <w:rFonts w:eastAsia="Times New Roman"/>
          <w:szCs w:val="24"/>
        </w:rPr>
        <w:t>,</w:t>
      </w:r>
      <w:r>
        <w:rPr>
          <w:rFonts w:eastAsia="Times New Roman"/>
          <w:szCs w:val="24"/>
        </w:rPr>
        <w:t xml:space="preserve"> έβγαινε ακριβώς ότι και τα άλλα κόμματα λίγο μετά τη σύσκεψη του ’92 είχαν αλλάξει θέση όχι ως </w:t>
      </w:r>
      <w:r>
        <w:rPr>
          <w:rFonts w:eastAsia="Times New Roman"/>
          <w:szCs w:val="24"/>
        </w:rPr>
        <w:lastRenderedPageBreak/>
        <w:t>πρ</w:t>
      </w:r>
      <w:r>
        <w:rPr>
          <w:rFonts w:eastAsia="Times New Roman"/>
          <w:szCs w:val="24"/>
        </w:rPr>
        <w:t xml:space="preserve">ος τη γενική πολιτική στα Βαλκάνια αλλά όσον αφορά τον όρο της συμφωνίας. </w:t>
      </w:r>
    </w:p>
    <w:p w14:paraId="77C03063" w14:textId="77777777" w:rsidR="006113A9" w:rsidRDefault="006B6FC4">
      <w:pPr>
        <w:tabs>
          <w:tab w:val="left" w:pos="709"/>
          <w:tab w:val="center" w:pos="4753"/>
        </w:tabs>
        <w:spacing w:line="600" w:lineRule="auto"/>
        <w:ind w:firstLine="709"/>
        <w:contextualSpacing/>
        <w:jc w:val="both"/>
        <w:rPr>
          <w:rFonts w:eastAsia="Times New Roman"/>
          <w:szCs w:val="24"/>
        </w:rPr>
      </w:pPr>
      <w:r>
        <w:rPr>
          <w:rFonts w:eastAsia="Times New Roman"/>
          <w:szCs w:val="24"/>
        </w:rPr>
        <w:t>Μάλιστα βγήκαν τότε ηγετικά στελέχη του ΣΥΡΙΖΑ –δεν λέω ονόματα, τα θυμάμαι αυτά γιατί τα έζησα από πρώτο χέρι- και λέγανε ότι πρέπει να αλλάξει η θέση με συλλογικές διαδικασίες και</w:t>
      </w:r>
      <w:r>
        <w:rPr>
          <w:rFonts w:eastAsia="Times New Roman"/>
          <w:szCs w:val="24"/>
        </w:rPr>
        <w:t xml:space="preserve"> όχι με τη δήλωση ενός στελέχους. Και τότε που υπέγραψε για το μη όνομα «Μακεδονία» και μετά, όταν άλλαξε στάση, ήθελε να πάει με το ρεύμα όχι το λαϊκό αλλά με το ρεύμα των κομματικών ηγεσιών, όταν αυτές προβληματίζονται με τον έναν ή με τον άλλον τρόπο γι</w:t>
      </w:r>
      <w:r>
        <w:rPr>
          <w:rFonts w:eastAsia="Times New Roman"/>
          <w:szCs w:val="24"/>
        </w:rPr>
        <w:t>α να αλλάξουν θέση.</w:t>
      </w:r>
    </w:p>
    <w:p w14:paraId="77C03064" w14:textId="77777777" w:rsidR="006113A9" w:rsidRDefault="006B6FC4">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Πάμε παραπέρα. Πόλεμος στη Γιουγκοσλαβία. Ποια ήταν η θέση του Συνασπισμού τότε που ήταν στο 4%; Ούτε καν φανταζόταν τότε ότι θα γίνει Κυβέρνηση. Μπορεί να το ήθελε αλλά δεν το φανταζόταν ότι σε λίγα σχετικά χρόνια θα γινόταν </w:t>
      </w:r>
      <w:r>
        <w:rPr>
          <w:rFonts w:eastAsia="Times New Roman"/>
          <w:szCs w:val="24"/>
        </w:rPr>
        <w:t>κ</w:t>
      </w:r>
      <w:r>
        <w:rPr>
          <w:rFonts w:eastAsia="Times New Roman"/>
          <w:szCs w:val="24"/>
        </w:rPr>
        <w:t>υβέρνηση.</w:t>
      </w:r>
      <w:r>
        <w:rPr>
          <w:rFonts w:eastAsia="Times New Roman"/>
          <w:szCs w:val="24"/>
        </w:rPr>
        <w:t xml:space="preserve"> «Όχι στον πόλεμο, όχι στην εθνοκάθαρση». Υιοθέτησε ναι ή όχι, το βασικό επιχείρημα των ιμπεριαλιστών, Γερμανών, Γάλλων, Μεγάλης Βρετανίας, Ηνωμένων Πολιτειών, ότι συντελούνταν εθνοκάθαρση</w:t>
      </w:r>
      <w:r>
        <w:rPr>
          <w:rFonts w:eastAsia="Times New Roman"/>
          <w:szCs w:val="24"/>
        </w:rPr>
        <w:t>,</w:t>
      </w:r>
      <w:r>
        <w:rPr>
          <w:rFonts w:eastAsia="Times New Roman"/>
          <w:szCs w:val="24"/>
        </w:rPr>
        <w:t xml:space="preserve"> σε μια χώρα που είχε τρία εκατομμύρια μικτούς γάμους ανάμεσα σε ορ</w:t>
      </w:r>
      <w:r>
        <w:rPr>
          <w:rFonts w:eastAsia="Times New Roman"/>
          <w:szCs w:val="24"/>
        </w:rPr>
        <w:t xml:space="preserve">θόδοξους και μουσουλμάνους; </w:t>
      </w:r>
      <w:r>
        <w:rPr>
          <w:rFonts w:eastAsia="Times New Roman"/>
          <w:szCs w:val="24"/>
        </w:rPr>
        <w:lastRenderedPageBreak/>
        <w:t>Τρία εκατομμύρια μικτοί γάμοι ξέρετε τι σημαίνει; Σημαίνει παιδιά, ανίψια, εγγόνια, σημαίνει περισσότερα εκατομμύρια ενωμένα. Αυτή ήταν η αντιιμπεριαλιστική θέση του ΣΥΡΙΖΑ, «Όχι στον πόλεμο». Έχετε δει κανέναν να θέλει τον πόλε</w:t>
      </w:r>
      <w:r>
        <w:rPr>
          <w:rFonts w:eastAsia="Times New Roman"/>
          <w:szCs w:val="24"/>
        </w:rPr>
        <w:t>μο; Ακόμα και αυτοί που κάνουν τον πόλεμο</w:t>
      </w:r>
      <w:r>
        <w:rPr>
          <w:rFonts w:eastAsia="Times New Roman"/>
          <w:szCs w:val="24"/>
        </w:rPr>
        <w:t>,</w:t>
      </w:r>
      <w:r>
        <w:rPr>
          <w:rFonts w:eastAsia="Times New Roman"/>
          <w:szCs w:val="24"/>
        </w:rPr>
        <w:t xml:space="preserve"> δεν λένε ότι τον θέλουν αλλά αναγκάζονται να τον κάνουν. Τον κάνουν για την ειρήνη. </w:t>
      </w:r>
    </w:p>
    <w:p w14:paraId="77C03065" w14:textId="77777777" w:rsidR="006113A9" w:rsidRDefault="006B6FC4">
      <w:pPr>
        <w:tabs>
          <w:tab w:val="left" w:pos="709"/>
          <w:tab w:val="center" w:pos="4753"/>
        </w:tabs>
        <w:spacing w:line="600" w:lineRule="auto"/>
        <w:ind w:firstLine="709"/>
        <w:contextualSpacing/>
        <w:jc w:val="both"/>
        <w:rPr>
          <w:rFonts w:eastAsia="Times New Roman"/>
          <w:szCs w:val="24"/>
        </w:rPr>
      </w:pPr>
      <w:r>
        <w:rPr>
          <w:rFonts w:eastAsia="Times New Roman"/>
          <w:szCs w:val="24"/>
        </w:rPr>
        <w:t>Πάμε παρακάτω. Όταν έρχεται ο Κλίντον στην Ελλάδα και γίνεται ένα μεγάλο συλλαλητήριο, αρχικά και ο Συνασπισμός έλεγε «ναι, να δ</w:t>
      </w:r>
      <w:r>
        <w:rPr>
          <w:rFonts w:eastAsia="Times New Roman"/>
          <w:szCs w:val="24"/>
        </w:rPr>
        <w:t>ιαμαρτυρηθούμε» κ.λπ., αλλά όταν τελείωσε το συλλαλητήριο και έγινε μακελειό κυριολεκτικά στο Σύνταγμα, το μεγαλύτερο ίσως και το πιο επικίνδυνο που έχει γίνει εκείνη την περίοδο, τα στελέχη του ΣΥΡΙΖΑ έβγαιναν στην τηλεόραση και έλεγαν ότι είχε ακραία στά</w:t>
      </w:r>
      <w:r>
        <w:rPr>
          <w:rFonts w:eastAsia="Times New Roman"/>
          <w:szCs w:val="24"/>
        </w:rPr>
        <w:t xml:space="preserve">ση το Κομμουνιστικό Κόμμα Ελλάδας, που επέμενε σε τι; Όχι να παρεμποδίσει τη δεξίωση που γινόταν στο Προεδρικό Μέγαρο -μάλιστα αυτό το είχαμε δηλώσει και στην </w:t>
      </w:r>
      <w:r>
        <w:rPr>
          <w:rFonts w:eastAsia="Times New Roman"/>
          <w:szCs w:val="24"/>
        </w:rPr>
        <w:t>Κ</w:t>
      </w:r>
      <w:r>
        <w:rPr>
          <w:rFonts w:eastAsia="Times New Roman"/>
          <w:szCs w:val="24"/>
        </w:rPr>
        <w:t>υβέρνηση- αλλά να πάμε στην πορεία μέχρι την αμερικάνικη πρεσβεία. Την ίδια ώρα η ηγεσία του ΣΥΡ</w:t>
      </w:r>
      <w:r>
        <w:rPr>
          <w:rFonts w:eastAsia="Times New Roman"/>
          <w:szCs w:val="24"/>
        </w:rPr>
        <w:t xml:space="preserve">ΙΖΑ ήταν μέσα στη </w:t>
      </w:r>
      <w:r>
        <w:rPr>
          <w:rFonts w:eastAsia="Times New Roman"/>
          <w:szCs w:val="24"/>
        </w:rPr>
        <w:lastRenderedPageBreak/>
        <w:t>δεξίωση. Θα μου πεις</w:t>
      </w:r>
      <w:r w:rsidRPr="00543E14">
        <w:rPr>
          <w:rFonts w:eastAsia="Times New Roman"/>
          <w:szCs w:val="24"/>
        </w:rPr>
        <w:t>:</w:t>
      </w:r>
      <w:r>
        <w:rPr>
          <w:rFonts w:eastAsia="Times New Roman"/>
          <w:szCs w:val="24"/>
        </w:rPr>
        <w:t xml:space="preserve"> «Πέφτεις τόσο χαμηλά, ώστε να χρησιμοποιείς τέτοια επιχειρήματα;». Όχι. Στις κρίσιμες στιγμές είναι κρίσιμες οι επιλογές.</w:t>
      </w:r>
    </w:p>
    <w:p w14:paraId="77C03066" w14:textId="77777777" w:rsidR="006113A9" w:rsidRDefault="006B6FC4">
      <w:pPr>
        <w:tabs>
          <w:tab w:val="left" w:pos="709"/>
          <w:tab w:val="center" w:pos="4753"/>
        </w:tabs>
        <w:spacing w:line="600" w:lineRule="auto"/>
        <w:ind w:firstLine="709"/>
        <w:contextualSpacing/>
        <w:jc w:val="both"/>
        <w:rPr>
          <w:rFonts w:eastAsia="Times New Roman"/>
          <w:szCs w:val="24"/>
        </w:rPr>
      </w:pPr>
      <w:r>
        <w:rPr>
          <w:rFonts w:eastAsia="Times New Roman"/>
          <w:szCs w:val="24"/>
        </w:rPr>
        <w:t>Πάμε παραπέρα. Όταν έγινε το άθλιο τρομοκρατικό χτύπημα στη Νέα Υόρκη, στους Δίδυμους Πύργους,</w:t>
      </w:r>
      <w:r>
        <w:rPr>
          <w:rFonts w:eastAsia="Times New Roman"/>
          <w:szCs w:val="24"/>
        </w:rPr>
        <w:t xml:space="preserve"> υπήρχε μια πρώτη δήλωση του ΚΚΕ</w:t>
      </w:r>
      <w:r>
        <w:rPr>
          <w:rFonts w:eastAsia="Times New Roman"/>
          <w:szCs w:val="24"/>
        </w:rPr>
        <w:t>,</w:t>
      </w:r>
      <w:r>
        <w:rPr>
          <w:rFonts w:eastAsia="Times New Roman"/>
          <w:szCs w:val="24"/>
        </w:rPr>
        <w:t xml:space="preserve"> και μάλιστα όταν ακόμη δεν είχε βγει στο φως το τι έγινε. Πέρα βεβαίως από την καταδίκη και την αλληλεγγύη στα θύματα, είχαμε μια θέση. Ακόμα δεν ήξερες ποιοι το κάνανε, ακόμα δεν είχε βγει ότι ήταν η Αλ Κάιντα που την είχ</w:t>
      </w:r>
      <w:r>
        <w:rPr>
          <w:rFonts w:eastAsia="Times New Roman"/>
          <w:szCs w:val="24"/>
        </w:rPr>
        <w:t>ε στήσει ο Μπους στο Αφγανιστάν, αλλά αυτά είναι λεπτομέρειες όταν κάνουμε αντιϊμπεριαλιστική πολιτική. Τότε είπαμε ότι αυτό είναι «βούτυρο στο ψωμί»</w:t>
      </w:r>
      <w:r>
        <w:rPr>
          <w:rFonts w:eastAsia="Times New Roman"/>
          <w:szCs w:val="24"/>
        </w:rPr>
        <w:t>,</w:t>
      </w:r>
      <w:r>
        <w:rPr>
          <w:rFonts w:eastAsia="Times New Roman"/>
          <w:szCs w:val="24"/>
        </w:rPr>
        <w:t xml:space="preserve"> για να αρχίσει γύρος πολέμου στα πλαίσια της νέας τάξης πραγμάτων, που τον όρο «νέα τάξη πραγμάτων» τον χ</w:t>
      </w:r>
      <w:r>
        <w:rPr>
          <w:rFonts w:eastAsia="Times New Roman"/>
          <w:szCs w:val="24"/>
        </w:rPr>
        <w:t xml:space="preserve">ρησιμοποίησε ο αποθανών προ ολίγων μηνών Τζορτζ Μπους. </w:t>
      </w:r>
    </w:p>
    <w:p w14:paraId="77C03067" w14:textId="77777777" w:rsidR="006113A9" w:rsidRDefault="006B6FC4">
      <w:pPr>
        <w:tabs>
          <w:tab w:val="left" w:pos="709"/>
          <w:tab w:val="center" w:pos="4753"/>
        </w:tabs>
        <w:spacing w:line="600" w:lineRule="auto"/>
        <w:ind w:firstLine="709"/>
        <w:contextualSpacing/>
        <w:jc w:val="both"/>
        <w:rPr>
          <w:rFonts w:eastAsia="Times New Roman"/>
          <w:szCs w:val="24"/>
        </w:rPr>
      </w:pPr>
      <w:r>
        <w:rPr>
          <w:rFonts w:eastAsia="Times New Roman"/>
          <w:szCs w:val="24"/>
        </w:rPr>
        <w:t>Όταν έγινε ο πόλεμος κατά του Ιράκ, ποιο ήταν το σύνθημα του Συνασπισμού του 4%, του 3%, του 5%; Δεν θυμάμαι ακριβώς πόσο είχε τότε. «Όχι στον πόλεμο», αλλά και δεχόταν ότι ο Σαντάμ Χουσεϊν είχε πυρην</w:t>
      </w:r>
      <w:r>
        <w:rPr>
          <w:rFonts w:eastAsia="Times New Roman"/>
          <w:szCs w:val="24"/>
        </w:rPr>
        <w:t>ικά όπλα και χημικά κ.λπ.</w:t>
      </w:r>
      <w:r>
        <w:rPr>
          <w:rFonts w:eastAsia="Times New Roman"/>
          <w:szCs w:val="24"/>
        </w:rPr>
        <w:t>.</w:t>
      </w:r>
      <w:r>
        <w:rPr>
          <w:rFonts w:eastAsia="Times New Roman"/>
          <w:szCs w:val="24"/>
        </w:rPr>
        <w:t xml:space="preserve"> </w:t>
      </w:r>
    </w:p>
    <w:p w14:paraId="77C03068" w14:textId="77777777" w:rsidR="006113A9" w:rsidRDefault="006B6FC4">
      <w:pPr>
        <w:tabs>
          <w:tab w:val="left" w:pos="709"/>
          <w:tab w:val="center" w:pos="4753"/>
        </w:tabs>
        <w:spacing w:line="600" w:lineRule="auto"/>
        <w:ind w:firstLine="709"/>
        <w:contextualSpacing/>
        <w:jc w:val="both"/>
        <w:rPr>
          <w:rFonts w:eastAsia="Times New Roman"/>
          <w:szCs w:val="24"/>
        </w:rPr>
      </w:pPr>
      <w:r>
        <w:rPr>
          <w:rFonts w:eastAsia="Times New Roman"/>
          <w:szCs w:val="24"/>
        </w:rPr>
        <w:lastRenderedPageBreak/>
        <w:t xml:space="preserve">Εδώ να ξεκαθαρίσω κάτι: Ουδέποτε υπήρξαμε υποστηρικτές του Σαντάμ Χουσεϊν. Σκότωνε τους κομμουνιστές τον έναν μετά τον άλλον κάθε μέρα. Μάλιστα όταν ο Ιρακινός πρεσβευτής πριν τον πόλεμο ήλθε επανειλημμένα και έκανε αίτημα στον </w:t>
      </w:r>
      <w:r>
        <w:rPr>
          <w:rFonts w:eastAsia="Times New Roman"/>
          <w:szCs w:val="24"/>
        </w:rPr>
        <w:t>Περισσό να πάει αντιπροσωπεία του κόμματος στο Ιράκ, δεν πήγαμε ποτέ, όταν ο άθλιος αυτός η άθλια αυτή εξουσία σκότωνε τους κομμουνιστές.</w:t>
      </w:r>
    </w:p>
    <w:p w14:paraId="77C03069" w14:textId="77777777" w:rsidR="006113A9" w:rsidRDefault="006B6FC4">
      <w:pPr>
        <w:tabs>
          <w:tab w:val="left" w:pos="709"/>
          <w:tab w:val="center" w:pos="4753"/>
        </w:tabs>
        <w:spacing w:line="600" w:lineRule="auto"/>
        <w:ind w:firstLine="709"/>
        <w:contextualSpacing/>
        <w:jc w:val="both"/>
        <w:rPr>
          <w:rFonts w:eastAsia="Times New Roman"/>
          <w:szCs w:val="24"/>
        </w:rPr>
      </w:pPr>
      <w:r>
        <w:rPr>
          <w:rFonts w:eastAsia="Times New Roman"/>
          <w:szCs w:val="24"/>
        </w:rPr>
        <w:t>Όταν</w:t>
      </w:r>
      <w:r>
        <w:rPr>
          <w:rFonts w:eastAsia="Times New Roman"/>
          <w:szCs w:val="24"/>
        </w:rPr>
        <w:t>, λοιπόν, εμείς πήραμε θέση για τον ιμπεριαλιστικό χαρακτήρα του πολέμου, χωρίς βεβαίως να υπερασπιζόμαστε τον Σαν</w:t>
      </w:r>
      <w:r>
        <w:rPr>
          <w:rFonts w:eastAsia="Times New Roman"/>
          <w:szCs w:val="24"/>
        </w:rPr>
        <w:t>τάμ Χουσεϊν, ποια ήταν η στάση του Συνασπισμού; Χρησιμοποίησε, βρήκε, πήρε το πρόσχημα του ιμπεριαλισμού –μετά ζήτησε συγγνώμη μέχρι και ο Τόνι Μπλερ</w:t>
      </w:r>
      <w:r>
        <w:rPr>
          <w:rFonts w:eastAsia="Times New Roman"/>
          <w:szCs w:val="24"/>
        </w:rPr>
        <w:t>,</w:t>
      </w:r>
      <w:r>
        <w:rPr>
          <w:rFonts w:eastAsia="Times New Roman"/>
          <w:szCs w:val="24"/>
        </w:rPr>
        <w:t xml:space="preserve"> γιατί αποκαλύφθηκε ότι δεν υπήρχε τίποτα- αλλά και «</w:t>
      </w:r>
      <w:r>
        <w:rPr>
          <w:rFonts w:eastAsia="Times New Roman"/>
          <w:szCs w:val="24"/>
        </w:rPr>
        <w:t>ό</w:t>
      </w:r>
      <w:r>
        <w:rPr>
          <w:rFonts w:eastAsia="Times New Roman"/>
          <w:szCs w:val="24"/>
        </w:rPr>
        <w:t xml:space="preserve">χι στον πόλεμο». </w:t>
      </w:r>
    </w:p>
    <w:p w14:paraId="77C0306A" w14:textId="77777777" w:rsidR="006113A9" w:rsidRDefault="006B6FC4">
      <w:pPr>
        <w:tabs>
          <w:tab w:val="left" w:pos="709"/>
          <w:tab w:val="center" w:pos="4753"/>
        </w:tabs>
        <w:spacing w:line="600" w:lineRule="auto"/>
        <w:ind w:firstLine="709"/>
        <w:contextualSpacing/>
        <w:jc w:val="both"/>
        <w:rPr>
          <w:rFonts w:eastAsia="Times New Roman"/>
          <w:szCs w:val="24"/>
        </w:rPr>
      </w:pPr>
      <w:r>
        <w:rPr>
          <w:rFonts w:eastAsia="Times New Roman"/>
          <w:szCs w:val="24"/>
        </w:rPr>
        <w:t>Ξέρετε, όποιος λέει «</w:t>
      </w:r>
      <w:r>
        <w:rPr>
          <w:rFonts w:eastAsia="Times New Roman"/>
          <w:szCs w:val="24"/>
        </w:rPr>
        <w:t>ό</w:t>
      </w:r>
      <w:r>
        <w:rPr>
          <w:rFonts w:eastAsia="Times New Roman"/>
          <w:szCs w:val="24"/>
        </w:rPr>
        <w:t xml:space="preserve">χι στον </w:t>
      </w:r>
      <w:r>
        <w:rPr>
          <w:rFonts w:eastAsia="Times New Roman"/>
          <w:szCs w:val="24"/>
        </w:rPr>
        <w:t>πόλεμο» δεν σημαίνει ότι είναι αντιϊμπεριαλιστής. Δεν υπάρχει ιμπεριαλιστική εκστρατεία</w:t>
      </w:r>
      <w:r>
        <w:rPr>
          <w:rFonts w:eastAsia="Times New Roman"/>
          <w:szCs w:val="24"/>
        </w:rPr>
        <w:t>,</w:t>
      </w:r>
      <w:r>
        <w:rPr>
          <w:rFonts w:eastAsia="Times New Roman"/>
          <w:szCs w:val="24"/>
        </w:rPr>
        <w:t xml:space="preserve"> που το σύνθημά της δεν το ασπάστηκε ο ΣΥΡΙΖΑ, για τα ανθρωπιστικά δικαιώματα, για τη δημοκρατία, για την προστασία των μειονοτήτων, για τον αυτοκαθορισμό, την αυτοδιάθ</w:t>
      </w:r>
      <w:r>
        <w:rPr>
          <w:rFonts w:eastAsia="Times New Roman"/>
          <w:szCs w:val="24"/>
        </w:rPr>
        <w:t xml:space="preserve">εση, τον αυτοπροσδιορισμό. Όλα αυτά τα υιοθετούσε και δεν έβλεπε ότι </w:t>
      </w:r>
      <w:r>
        <w:rPr>
          <w:rFonts w:eastAsia="Times New Roman"/>
          <w:szCs w:val="24"/>
        </w:rPr>
        <w:lastRenderedPageBreak/>
        <w:t>αυτά ήταν πολυεργαλεία όχι μόνο προπαγανδιστικά αλλά και στρατιωτικά και πολεμικά του ιμπεριαλισμού.</w:t>
      </w:r>
    </w:p>
    <w:p w14:paraId="77C0306B" w14:textId="77777777" w:rsidR="006113A9" w:rsidRDefault="006B6FC4">
      <w:pPr>
        <w:tabs>
          <w:tab w:val="left" w:pos="709"/>
          <w:tab w:val="center" w:pos="4753"/>
        </w:tabs>
        <w:spacing w:line="600" w:lineRule="auto"/>
        <w:ind w:firstLine="709"/>
        <w:contextualSpacing/>
        <w:jc w:val="both"/>
        <w:rPr>
          <w:rFonts w:eastAsia="Times New Roman"/>
          <w:szCs w:val="24"/>
        </w:rPr>
      </w:pPr>
      <w:r>
        <w:rPr>
          <w:rFonts w:eastAsia="Times New Roman"/>
          <w:szCs w:val="24"/>
        </w:rPr>
        <w:t>Εδώ</w:t>
      </w:r>
      <w:r>
        <w:rPr>
          <w:rFonts w:eastAsia="Times New Roman"/>
          <w:szCs w:val="24"/>
        </w:rPr>
        <w:t xml:space="preserve"> είχε γίνει η </w:t>
      </w:r>
      <w:r>
        <w:rPr>
          <w:rFonts w:eastAsia="Times New Roman"/>
          <w:szCs w:val="24"/>
        </w:rPr>
        <w:t>σ</w:t>
      </w:r>
      <w:r>
        <w:rPr>
          <w:rFonts w:eastAsia="Times New Roman"/>
          <w:szCs w:val="24"/>
        </w:rPr>
        <w:t>ύνοδος του 2008 με τον Κώστα Καραμανλή, την Ντόρα Μπακογιάννη και το</w:t>
      </w:r>
      <w:r>
        <w:rPr>
          <w:rFonts w:eastAsia="Times New Roman"/>
          <w:szCs w:val="24"/>
        </w:rPr>
        <w:t xml:space="preserve">ν Βαγγέλη Μεϊμαράκη και είχε γίνει ένας ύμνος από μεν τη Νέα Δημοκρατία ότι δεν έβαλε βέτο, γιατί στο ΝΑΤΟ δεν σηκώνουν βέτο, αλλά εν πάση περιπτώσει αντέδρασε στο να γίνει εισδοχή με αυτό το όνομα αλλά και διθύραμβος και εύσημα από την πλευρά του ΣΥΡΙΖΑ, </w:t>
      </w:r>
      <w:r>
        <w:rPr>
          <w:rFonts w:eastAsia="Times New Roman"/>
          <w:szCs w:val="24"/>
        </w:rPr>
        <w:t xml:space="preserve">γιατί –λέει- υιοθέτησε τη σωστή θέση, σύνθετη ονομασία –γιατί τον βολεύει σήμερα- με όρο γεωγραφικό. </w:t>
      </w:r>
    </w:p>
    <w:p w14:paraId="77C0306C" w14:textId="77777777" w:rsidR="006113A9" w:rsidRDefault="006B6FC4">
      <w:pPr>
        <w:tabs>
          <w:tab w:val="left" w:pos="709"/>
          <w:tab w:val="center" w:pos="4753"/>
        </w:tabs>
        <w:spacing w:line="600" w:lineRule="auto"/>
        <w:ind w:firstLine="709"/>
        <w:contextualSpacing/>
        <w:jc w:val="both"/>
        <w:rPr>
          <w:rFonts w:eastAsia="Times New Roman"/>
          <w:szCs w:val="24"/>
        </w:rPr>
      </w:pPr>
      <w:r>
        <w:rPr>
          <w:rFonts w:eastAsia="Times New Roman"/>
          <w:szCs w:val="24"/>
        </w:rPr>
        <w:t>Λέει τώρα</w:t>
      </w:r>
      <w:r w:rsidRPr="000747A8">
        <w:rPr>
          <w:rFonts w:eastAsia="Times New Roman"/>
          <w:szCs w:val="24"/>
        </w:rPr>
        <w:t>:</w:t>
      </w:r>
      <w:r>
        <w:rPr>
          <w:rFonts w:eastAsia="Times New Roman"/>
          <w:szCs w:val="24"/>
        </w:rPr>
        <w:t xml:space="preserve"> «Μα δεν υπάρχει περίπτωση της </w:t>
      </w:r>
      <w:r>
        <w:rPr>
          <w:rFonts w:eastAsia="Times New Roman"/>
          <w:szCs w:val="24"/>
          <w:lang w:val="en-US"/>
        </w:rPr>
        <w:t>FYROM</w:t>
      </w:r>
      <w:r>
        <w:rPr>
          <w:rFonts w:eastAsia="Times New Roman"/>
          <w:szCs w:val="24"/>
        </w:rPr>
        <w:t>. Από το 1992 μέχρι σήμερα είναι αναπόσπαστα δεμένη με τα συμφέροντα του ΝΑΤΟ και των Ηνωμένων Πολιτειών. Έν</w:t>
      </w:r>
      <w:r>
        <w:rPr>
          <w:rFonts w:eastAsia="Times New Roman"/>
          <w:szCs w:val="24"/>
        </w:rPr>
        <w:t>ας δημοσιογράφος της ΕΡΤ κουτοπόνηρα ρώτησε</w:t>
      </w:r>
      <w:r w:rsidRPr="000747A8">
        <w:rPr>
          <w:rFonts w:eastAsia="Times New Roman"/>
          <w:szCs w:val="24"/>
        </w:rPr>
        <w:t>:</w:t>
      </w:r>
      <w:r>
        <w:rPr>
          <w:rFonts w:eastAsia="Times New Roman"/>
          <w:szCs w:val="24"/>
        </w:rPr>
        <w:t xml:space="preserve"> «Αν δεν είχε σχέση με το ΝΑΤΟ, δεν θα την ψηφίζατε;». </w:t>
      </w:r>
    </w:p>
    <w:p w14:paraId="77C0306D" w14:textId="77777777" w:rsidR="006113A9" w:rsidRDefault="006B6FC4">
      <w:pPr>
        <w:tabs>
          <w:tab w:val="left" w:pos="709"/>
          <w:tab w:val="center" w:pos="4753"/>
        </w:tabs>
        <w:spacing w:line="600" w:lineRule="auto"/>
        <w:ind w:firstLine="709"/>
        <w:contextualSpacing/>
        <w:jc w:val="both"/>
        <w:rPr>
          <w:rFonts w:eastAsia="Times New Roman"/>
          <w:szCs w:val="24"/>
        </w:rPr>
      </w:pPr>
      <w:r>
        <w:rPr>
          <w:rFonts w:eastAsia="Times New Roman"/>
          <w:szCs w:val="24"/>
        </w:rPr>
        <w:t>Λοιπόν</w:t>
      </w:r>
      <w:r w:rsidRPr="000747A8">
        <w:rPr>
          <w:rFonts w:eastAsia="Times New Roman"/>
          <w:szCs w:val="24"/>
        </w:rPr>
        <w:t>:</w:t>
      </w:r>
      <w:r>
        <w:rPr>
          <w:rFonts w:eastAsia="Times New Roman"/>
          <w:szCs w:val="24"/>
        </w:rPr>
        <w:t xml:space="preserve"> Το 2008 ποιο ήταν το κύριο θέμα της Συνόδου του ΝΑΤΟ; Η αντιπυραυλική ασπίδα των Ηνωμένων Πολιτειών στην </w:t>
      </w:r>
      <w:r>
        <w:rPr>
          <w:rFonts w:eastAsia="Times New Roman"/>
          <w:szCs w:val="24"/>
        </w:rPr>
        <w:t>Κ</w:t>
      </w:r>
      <w:r>
        <w:rPr>
          <w:rFonts w:eastAsia="Times New Roman"/>
          <w:szCs w:val="24"/>
        </w:rPr>
        <w:t>εντρική Ευρώπη και γι’ αυτό ήθελαν να βάλο</w:t>
      </w:r>
      <w:r>
        <w:rPr>
          <w:rFonts w:eastAsia="Times New Roman"/>
          <w:szCs w:val="24"/>
        </w:rPr>
        <w:t xml:space="preserve">υν μέσα στο ΝΑΤΟ τη </w:t>
      </w:r>
      <w:r>
        <w:rPr>
          <w:rFonts w:eastAsia="Times New Roman"/>
          <w:szCs w:val="24"/>
          <w:lang w:val="en-US"/>
        </w:rPr>
        <w:t>FYROM</w:t>
      </w:r>
      <w:r>
        <w:rPr>
          <w:rFonts w:eastAsia="Times New Roman"/>
          <w:szCs w:val="24"/>
        </w:rPr>
        <w:t xml:space="preserve">, την Ουκρανία και τη Γεωργία. Η Ρωσία που </w:t>
      </w:r>
      <w:r>
        <w:rPr>
          <w:rFonts w:eastAsia="Times New Roman"/>
          <w:szCs w:val="24"/>
        </w:rPr>
        <w:lastRenderedPageBreak/>
        <w:t>το έπαιζε τότε κάπως αλλιώς, πιο ευέλικτα, είπε «ναι» στην αντιπυραυλική ασπίδα, όμως ζήτησε να ενταχθεί στην αντιπυραυλική ασπίδα και μια ρωσική βάση που υπήρχε στο Αζερμπαϊτζάν. Όλα αυτά</w:t>
      </w:r>
      <w:r>
        <w:rPr>
          <w:rFonts w:eastAsia="Times New Roman"/>
          <w:szCs w:val="24"/>
        </w:rPr>
        <w:t xml:space="preserve"> τα ψήφισε η </w:t>
      </w:r>
      <w:r>
        <w:rPr>
          <w:rFonts w:eastAsia="Times New Roman"/>
          <w:szCs w:val="24"/>
        </w:rPr>
        <w:t>α</w:t>
      </w:r>
      <w:r>
        <w:rPr>
          <w:rFonts w:eastAsia="Times New Roman"/>
          <w:szCs w:val="24"/>
        </w:rPr>
        <w:t xml:space="preserve">ντιπροσωπεία μας. </w:t>
      </w:r>
    </w:p>
    <w:p w14:paraId="77C0306E" w14:textId="77777777" w:rsidR="006113A9" w:rsidRDefault="006B6FC4">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Η </w:t>
      </w:r>
      <w:r>
        <w:rPr>
          <w:rFonts w:eastAsia="Times New Roman"/>
          <w:szCs w:val="24"/>
          <w:lang w:val="en-US"/>
        </w:rPr>
        <w:t>FYROM</w:t>
      </w:r>
      <w:r w:rsidRPr="000747A8">
        <w:rPr>
          <w:rFonts w:eastAsia="Times New Roman"/>
          <w:szCs w:val="24"/>
        </w:rPr>
        <w:t xml:space="preserve"> </w:t>
      </w:r>
      <w:r>
        <w:rPr>
          <w:rFonts w:eastAsia="Times New Roman"/>
          <w:szCs w:val="24"/>
        </w:rPr>
        <w:t>από το 2002 είναι συνδεδεμένη με το ΝΑΤΟ –ήταν και απόφαση του 2008- και έπαιρνε μέρος από το 2008 μέχρι το 2014 στη στρατιωτική δύναμη. Έστειλε ένα τμήμα στρατιωτικής δύναμης στο Αφγανιστάν. Θα μου πεις</w:t>
      </w:r>
      <w:r w:rsidRPr="000747A8">
        <w:rPr>
          <w:rFonts w:eastAsia="Times New Roman"/>
          <w:szCs w:val="24"/>
        </w:rPr>
        <w:t xml:space="preserve">: </w:t>
      </w:r>
      <w:r>
        <w:rPr>
          <w:rFonts w:eastAsia="Times New Roman"/>
          <w:szCs w:val="24"/>
        </w:rPr>
        <w:t>«Πόσους στ</w:t>
      </w:r>
      <w:r>
        <w:rPr>
          <w:rFonts w:eastAsia="Times New Roman"/>
          <w:szCs w:val="24"/>
        </w:rPr>
        <w:t xml:space="preserve">ρατιώτες θα έστειλε η </w:t>
      </w:r>
      <w:r>
        <w:rPr>
          <w:rFonts w:eastAsia="Times New Roman"/>
          <w:szCs w:val="24"/>
          <w:lang w:val="en-US"/>
        </w:rPr>
        <w:t>FYROM</w:t>
      </w:r>
      <w:r>
        <w:rPr>
          <w:rFonts w:eastAsia="Times New Roman"/>
          <w:szCs w:val="24"/>
        </w:rPr>
        <w:t>; Εκατό, διακόσιους, τριακόσιους;». Δεν έχω υπ</w:t>
      </w:r>
      <w:r>
        <w:rPr>
          <w:rFonts w:eastAsia="Times New Roman"/>
          <w:szCs w:val="24"/>
        </w:rPr>
        <w:t xml:space="preserve">’ </w:t>
      </w:r>
      <w:r>
        <w:rPr>
          <w:rFonts w:eastAsia="Times New Roman"/>
          <w:szCs w:val="24"/>
        </w:rPr>
        <w:t>όψ</w:t>
      </w:r>
      <w:r>
        <w:rPr>
          <w:rFonts w:eastAsia="Times New Roman"/>
          <w:szCs w:val="24"/>
        </w:rPr>
        <w:t>ιν</w:t>
      </w:r>
      <w:r>
        <w:rPr>
          <w:rFonts w:eastAsia="Times New Roman"/>
          <w:szCs w:val="24"/>
        </w:rPr>
        <w:t xml:space="preserve"> μου, αλλά αυτή ήταν η Σύνοδος του 2008 στο Βουκουρέστι και σήμερα είναι αναπόσπαστο στοιχείο του ευρωατλαντισμού στα δυτικά Βαλκάνια.</w:t>
      </w:r>
    </w:p>
    <w:p w14:paraId="77C0306F" w14:textId="77777777" w:rsidR="006113A9" w:rsidRDefault="006B6FC4">
      <w:pPr>
        <w:tabs>
          <w:tab w:val="left" w:pos="709"/>
          <w:tab w:val="center" w:pos="4753"/>
        </w:tabs>
        <w:spacing w:line="600" w:lineRule="auto"/>
        <w:ind w:firstLine="709"/>
        <w:contextualSpacing/>
        <w:jc w:val="both"/>
        <w:rPr>
          <w:rFonts w:eastAsia="Times New Roman" w:cs="Times New Roman"/>
          <w:szCs w:val="24"/>
        </w:rPr>
      </w:pPr>
      <w:r>
        <w:rPr>
          <w:rFonts w:eastAsia="Times New Roman" w:cs="Times New Roman"/>
          <w:szCs w:val="24"/>
        </w:rPr>
        <w:t>Και, τέλος, και μόνο ο όρος που λέει «ηγετ</w:t>
      </w:r>
      <w:r>
        <w:rPr>
          <w:rFonts w:eastAsia="Times New Roman" w:cs="Times New Roman"/>
          <w:szCs w:val="24"/>
        </w:rPr>
        <w:t>ική δύναμη» και μάλιστα η Νέα Δημοκρατία μιλάει και για τα Βαλκάνια ως ενδοχώρα της Ελλάδας, αυτό αποδεικνύει το εξής πράγμα. Ο εθνικισμός δεν γεννιέται αυθόρμητα στον λαό, αλλά καλλιεργείται από τα πάνω. Ο εθνικισμός και οι ακροδεξιές αντιλήψεις και οι φα</w:t>
      </w:r>
      <w:r>
        <w:rPr>
          <w:rFonts w:eastAsia="Times New Roman" w:cs="Times New Roman"/>
          <w:szCs w:val="24"/>
        </w:rPr>
        <w:t xml:space="preserve">σιστικές είναι, σε ορισμένες περιπτώσεις, πολύ χρήσιμες για το σύστημα, για να κάνουν αντιφασιστικά και αντιδεξιά μέτωπα. </w:t>
      </w:r>
    </w:p>
    <w:p w14:paraId="77C03070" w14:textId="77777777" w:rsidR="006113A9" w:rsidRDefault="006B6FC4">
      <w:pPr>
        <w:spacing w:line="600" w:lineRule="auto"/>
        <w:ind w:firstLine="720"/>
        <w:contextualSpacing/>
        <w:jc w:val="both"/>
        <w:rPr>
          <w:rFonts w:eastAsia="Times New Roman" w:cs="Times New Roman"/>
          <w:szCs w:val="24"/>
        </w:rPr>
      </w:pPr>
      <w:r w:rsidRPr="008238F0">
        <w:rPr>
          <w:rFonts w:eastAsia="Times New Roman" w:cs="Times New Roman"/>
          <w:b/>
          <w:szCs w:val="24"/>
        </w:rPr>
        <w:lastRenderedPageBreak/>
        <w:t>ΠΡΟΕΔΡΕΥΩΝ (</w:t>
      </w:r>
      <w:r>
        <w:rPr>
          <w:rFonts w:eastAsia="Times New Roman" w:cs="Times New Roman"/>
          <w:b/>
          <w:szCs w:val="24"/>
        </w:rPr>
        <w:t>Σπυρίδων Λυκούδης</w:t>
      </w:r>
      <w:r w:rsidRPr="008238F0">
        <w:rPr>
          <w:rFonts w:eastAsia="Times New Roman" w:cs="Times New Roman"/>
          <w:b/>
          <w:szCs w:val="24"/>
        </w:rPr>
        <w:t>):</w:t>
      </w:r>
      <w:r>
        <w:rPr>
          <w:rFonts w:eastAsia="Times New Roman" w:cs="Times New Roman"/>
          <w:szCs w:val="24"/>
        </w:rPr>
        <w:t xml:space="preserve"> Ευχαριστώ, κυρία συνάδελφε.</w:t>
      </w:r>
    </w:p>
    <w:p w14:paraId="77C03071"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τη </w:t>
      </w:r>
      <w:r>
        <w:rPr>
          <w:rFonts w:eastAsia="Times New Roman" w:cs="Times New Roman"/>
          <w:szCs w:val="24"/>
        </w:rPr>
        <w:t>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δ</w:t>
      </w:r>
      <w:r>
        <w:rPr>
          <w:rFonts w:eastAsia="Times New Roman" w:cs="Times New Roman"/>
          <w:szCs w:val="24"/>
        </w:rPr>
        <w:t>ε</w:t>
      </w:r>
      <w:r>
        <w:rPr>
          <w:rFonts w:eastAsia="Times New Roman" w:cs="Times New Roman"/>
          <w:szCs w:val="24"/>
        </w:rPr>
        <w:t>κατέσσερις μαθήτριες κα</w:t>
      </w:r>
      <w:r>
        <w:rPr>
          <w:rFonts w:eastAsia="Times New Roman" w:cs="Times New Roman"/>
          <w:szCs w:val="24"/>
        </w:rPr>
        <w:t xml:space="preserve">ι μαθητές και δύο εκπαιδευτικοί συνοδοί τους από το Γυμνάσιο Βασιλικής Λευκάδας. </w:t>
      </w:r>
    </w:p>
    <w:p w14:paraId="77C03072"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Η Βουλή τούς καλωσορίζει. </w:t>
      </w:r>
    </w:p>
    <w:p w14:paraId="77C03073" w14:textId="77777777" w:rsidR="006113A9" w:rsidRDefault="006B6FC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77C03074"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Να σας ανακοινώσω, αγαπητοί συνάδελφοι, ότι το βράδυ θα τελειώσουμε στη 1.30΄ σήμερα και αύριο η </w:t>
      </w:r>
      <w:r>
        <w:rPr>
          <w:rFonts w:eastAsia="Times New Roman" w:cs="Times New Roman"/>
          <w:szCs w:val="24"/>
        </w:rPr>
        <w:t>έναρξη είναι στις 9.30΄ το πρωί.</w:t>
      </w:r>
    </w:p>
    <w:p w14:paraId="77C03075"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Τον λόγο έχει ο συνάδελφος κ. Χαρακόπουλος Μάξιμος.</w:t>
      </w:r>
    </w:p>
    <w:p w14:paraId="77C03076" w14:textId="77777777" w:rsidR="006113A9" w:rsidRDefault="006B6FC4">
      <w:pPr>
        <w:spacing w:line="600" w:lineRule="auto"/>
        <w:ind w:firstLine="720"/>
        <w:contextualSpacing/>
        <w:jc w:val="both"/>
        <w:rPr>
          <w:rFonts w:eastAsia="Times New Roman" w:cs="Times New Roman"/>
          <w:szCs w:val="24"/>
        </w:rPr>
      </w:pPr>
      <w:r w:rsidRPr="00D14F91">
        <w:rPr>
          <w:rFonts w:eastAsia="Times New Roman" w:cs="Times New Roman"/>
          <w:b/>
          <w:szCs w:val="24"/>
        </w:rPr>
        <w:t>ΜΑΞΙΜΟΣ ΧΑΡΑΚΟΠΟΥΛΟΣ:</w:t>
      </w:r>
      <w:r>
        <w:rPr>
          <w:rFonts w:eastAsia="Times New Roman" w:cs="Times New Roman"/>
          <w:szCs w:val="24"/>
        </w:rPr>
        <w:t xml:space="preserve"> Ευχαριστώ, κύριε Πρόεδρε.</w:t>
      </w:r>
    </w:p>
    <w:p w14:paraId="77C03077"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Επειδή ακούστηκαν διάφορα ενδιαφέροντα ιστορικά στοιχεία από την κ. Παπαρήγα, να υπενθυμίσω ότι στη Σύνοδο του </w:t>
      </w:r>
      <w:r>
        <w:rPr>
          <w:rFonts w:eastAsia="Times New Roman" w:cs="Times New Roman"/>
          <w:szCs w:val="24"/>
        </w:rPr>
        <w:t xml:space="preserve">Βουκουρεστίου το 2008 όταν προσγειώθηκε ο τότε Πρόεδρος των Ηνωμένων Πολιτειών, ο κ. Μπους, προανήγγειλε την είσοδο στη Συμμαχία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w:t>
      </w:r>
      <w:r>
        <w:rPr>
          <w:rFonts w:eastAsia="Times New Roman" w:cs="Times New Roman"/>
          <w:szCs w:val="24"/>
        </w:rPr>
        <w:t>Μακεδονίας</w:t>
      </w:r>
      <w:r>
        <w:rPr>
          <w:rFonts w:eastAsia="Times New Roman" w:cs="Times New Roman"/>
          <w:szCs w:val="24"/>
        </w:rPr>
        <w:t>»</w:t>
      </w:r>
      <w:r>
        <w:rPr>
          <w:rFonts w:eastAsia="Times New Roman" w:cs="Times New Roman"/>
          <w:szCs w:val="24"/>
        </w:rPr>
        <w:t xml:space="preserve">, κάτι το οποίο δεν έγινε, βεβαίως, πράξη χάρη στη σθεναρά αντίσταση της ελληνικής πλευράς, στο βέτο του Κώστα </w:t>
      </w:r>
      <w:r>
        <w:rPr>
          <w:rFonts w:eastAsia="Times New Roman" w:cs="Times New Roman"/>
          <w:szCs w:val="24"/>
        </w:rPr>
        <w:t xml:space="preserve">Καραμανλή και στην απόφαση η οποία ελήφθη ομοφώνως «μη λύση–μη πρόσκληση». </w:t>
      </w:r>
    </w:p>
    <w:p w14:paraId="77C03078"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χώρα έχει εισέλθει σε μια πρωτοφανή πολιτική κρίση με αποκλειστική ευθύνη της σημερινής ανεύθυνης Κυβέρνησης, της Κυβέρνησης τεχνητής πλειοψηφίας. Σ</w:t>
      </w:r>
      <w:r>
        <w:rPr>
          <w:rFonts w:eastAsia="Times New Roman" w:cs="Times New Roman"/>
          <w:szCs w:val="24"/>
        </w:rPr>
        <w:t xml:space="preserve">την εμμονή τους να περάσουν μια καταφανώς επιζήμια για τα εθνικά συμφέροντα συμφωνία, οι κυβερνώντες δεν ορρωδούν προ οποιουδήποτε εμποδίου. </w:t>
      </w:r>
    </w:p>
    <w:p w14:paraId="77C03079"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Η ζημία που έχετε προκαλέσει στην οικονομία στα τέσσερα χρόνια της διακυβέρνησής σας είναι γνωστή. Φτωχοποιήσατε τ</w:t>
      </w:r>
      <w:r>
        <w:rPr>
          <w:rFonts w:eastAsia="Times New Roman" w:cs="Times New Roman"/>
          <w:szCs w:val="24"/>
        </w:rPr>
        <w:t xml:space="preserve">η μεσαία τάξη και αναγάγατε την επιδοματική πολιτική με ψίχουλα σε υπέρτατη αξία. Αν, όμως, η βλάβη που προκαλέσατε στην οικονομία θα θεραπευθεί με μια άλλη πολιτική, φοβούμαι </w:t>
      </w:r>
      <w:r>
        <w:rPr>
          <w:rFonts w:eastAsia="Times New Roman" w:cs="Times New Roman"/>
          <w:szCs w:val="24"/>
        </w:rPr>
        <w:lastRenderedPageBreak/>
        <w:t xml:space="preserve">ότι η ζημία που προκαλείτε στα εθνικά θέματα, και εν προκειμένω στο </w:t>
      </w:r>
      <w:r>
        <w:rPr>
          <w:rFonts w:eastAsia="Times New Roman" w:cs="Times New Roman"/>
          <w:szCs w:val="24"/>
        </w:rPr>
        <w:t>μ</w:t>
      </w:r>
      <w:r>
        <w:rPr>
          <w:rFonts w:eastAsia="Times New Roman" w:cs="Times New Roman"/>
          <w:szCs w:val="24"/>
        </w:rPr>
        <w:t>ακεδονικό ζ</w:t>
      </w:r>
      <w:r>
        <w:rPr>
          <w:rFonts w:eastAsia="Times New Roman" w:cs="Times New Roman"/>
          <w:szCs w:val="24"/>
        </w:rPr>
        <w:t>ήτημα, θα καταστεί ανήκεστος μετά την επικύρωση της εθνικά επιζήμιας Συμφωνίας των Πρεσπών.</w:t>
      </w:r>
    </w:p>
    <w:p w14:paraId="77C0307A"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Χειριστήκατε με ασυγχώρητη επιπολαιότητα και περισσή ελαφρότητα τα εθνικά ζητήματα</w:t>
      </w:r>
      <w:r>
        <w:rPr>
          <w:rFonts w:eastAsia="Times New Roman" w:cs="Times New Roman"/>
          <w:szCs w:val="24"/>
        </w:rPr>
        <w:t>,</w:t>
      </w:r>
      <w:r>
        <w:rPr>
          <w:rFonts w:eastAsia="Times New Roman" w:cs="Times New Roman"/>
          <w:szCs w:val="24"/>
        </w:rPr>
        <w:t xml:space="preserve"> για να οδηγηθούμε από υποχώρηση σε υποχώρηση, χάνοντας όσα όλες οι προηγούμενες </w:t>
      </w:r>
      <w:r>
        <w:rPr>
          <w:rFonts w:eastAsia="Times New Roman" w:cs="Times New Roman"/>
          <w:szCs w:val="24"/>
        </w:rPr>
        <w:t>κ</w:t>
      </w:r>
      <w:r>
        <w:rPr>
          <w:rFonts w:eastAsia="Times New Roman" w:cs="Times New Roman"/>
          <w:szCs w:val="24"/>
        </w:rPr>
        <w:t xml:space="preserve">υβερνήσεις είχαν πετύχει. Φτάσαμε στο σημείο ο αλβανικός εθνικισμός, αποθρασυσμένος από τη χαλαρή εξωτερική πολιτική της Αθήνας, να διώκει απηνώς τον </w:t>
      </w:r>
      <w:r>
        <w:rPr>
          <w:rFonts w:eastAsia="Times New Roman" w:cs="Times New Roman"/>
          <w:szCs w:val="24"/>
        </w:rPr>
        <w:t>Β</w:t>
      </w:r>
      <w:r>
        <w:rPr>
          <w:rFonts w:eastAsia="Times New Roman" w:cs="Times New Roman"/>
          <w:szCs w:val="24"/>
        </w:rPr>
        <w:t xml:space="preserve">ορειοηπειρωτικό </w:t>
      </w:r>
      <w:r>
        <w:rPr>
          <w:rFonts w:eastAsia="Times New Roman" w:cs="Times New Roman"/>
          <w:szCs w:val="24"/>
        </w:rPr>
        <w:t>Ε</w:t>
      </w:r>
      <w:r>
        <w:rPr>
          <w:rFonts w:eastAsia="Times New Roman" w:cs="Times New Roman"/>
          <w:szCs w:val="24"/>
        </w:rPr>
        <w:t>λληνισμό, ο οποίος αντιμετωπίζει πλέον πρόβλημα επιβίωσης στις πατρογονικές του εστίες.</w:t>
      </w:r>
    </w:p>
    <w:p w14:paraId="77C0307B"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Φτάσαμε στο σημείο οι άνθρωποι που είχαν συνταχθεί για χρόνια με κάθε λογής αγανακτισμένους, που είχαν επιδοθεί σε κάθε είδους ασχήμιες προς τους πολιτικούς τους αντιπάλους, που σήκωναν κρεμάλες και απειλούσαν με εξοντώσεις, τώρα να μη διστάζουν να ρίξουν</w:t>
      </w:r>
      <w:r>
        <w:rPr>
          <w:rFonts w:eastAsia="Times New Roman" w:cs="Times New Roman"/>
          <w:szCs w:val="24"/>
        </w:rPr>
        <w:t xml:space="preserve"> ληγμένα χημικά σε γέροντες και σε παιδιά. Τα όσα συνέβησαν την προηγούμενη Κυριακή</w:t>
      </w:r>
      <w:r>
        <w:rPr>
          <w:rFonts w:eastAsia="Times New Roman" w:cs="Times New Roman"/>
          <w:szCs w:val="24"/>
        </w:rPr>
        <w:t>,</w:t>
      </w:r>
      <w:r>
        <w:rPr>
          <w:rFonts w:eastAsia="Times New Roman" w:cs="Times New Roman"/>
          <w:szCs w:val="24"/>
        </w:rPr>
        <w:t xml:space="preserve"> δεν θα λησμονηθούν. Θα συνοδεύουν και στο μέλλον αυτούς που έδωσαν </w:t>
      </w:r>
      <w:r>
        <w:rPr>
          <w:rFonts w:eastAsia="Times New Roman" w:cs="Times New Roman"/>
          <w:szCs w:val="24"/>
        </w:rPr>
        <w:lastRenderedPageBreak/>
        <w:t>τις εντολές ως διαρκές όνειδος, καταδεικνύοντας και το ανύπαρκτο πολιτικό τους σθένος, που αντί να αναλά</w:t>
      </w:r>
      <w:r>
        <w:rPr>
          <w:rFonts w:eastAsia="Times New Roman" w:cs="Times New Roman"/>
          <w:szCs w:val="24"/>
        </w:rPr>
        <w:t>βουν τις ευθύνες τους, προτίμησαν να καλυφθούν πίσω από αστείες δικαιολογίες.</w:t>
      </w:r>
    </w:p>
    <w:p w14:paraId="77C0307C"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της Συμπολίτευσης, προχωρήσατε, λοιπόν, σε μια </w:t>
      </w:r>
      <w:r>
        <w:rPr>
          <w:rFonts w:eastAsia="Times New Roman" w:cs="Times New Roman"/>
          <w:szCs w:val="24"/>
        </w:rPr>
        <w:t>σ</w:t>
      </w:r>
      <w:r>
        <w:rPr>
          <w:rFonts w:eastAsia="Times New Roman" w:cs="Times New Roman"/>
          <w:szCs w:val="24"/>
        </w:rPr>
        <w:t>υμφωνία με το γειτονικό κράτος, χωρίς να συζητήσετε με κανέναν, χωρίς να επιδιώξετε εθνική συναίνεση,</w:t>
      </w:r>
      <w:r>
        <w:rPr>
          <w:rFonts w:eastAsia="Times New Roman" w:cs="Times New Roman"/>
          <w:szCs w:val="24"/>
        </w:rPr>
        <w:t xml:space="preserve"> χωρίς να ενημερώσετε την Αντιπολίτευση, όπως παγίως γινόταν μέχρι τώρα για τα εθνικά θέματα. Τα φέρατε όλα μαγειρεμένα. Ακόμη και σήμερα που συζητούμε και σας ζητούμε να δούμε ποιο είναι, τέλος πάντων, το τελικό </w:t>
      </w:r>
      <w:r>
        <w:rPr>
          <w:rFonts w:eastAsia="Times New Roman" w:cs="Times New Roman"/>
          <w:szCs w:val="24"/>
        </w:rPr>
        <w:t>σ</w:t>
      </w:r>
      <w:r>
        <w:rPr>
          <w:rFonts w:eastAsia="Times New Roman" w:cs="Times New Roman"/>
          <w:szCs w:val="24"/>
        </w:rPr>
        <w:t>ύνταγμα των Σκοπιανών, μας φέρνετε το αγγλ</w:t>
      </w:r>
      <w:r>
        <w:rPr>
          <w:rFonts w:eastAsia="Times New Roman" w:cs="Times New Roman"/>
          <w:szCs w:val="24"/>
        </w:rPr>
        <w:t>ικό κείμενο κατεβασμένο από το διαδίκτυο. Ποιον κοροϊδεύετε τελικά;</w:t>
      </w:r>
    </w:p>
    <w:p w14:paraId="77C0307D"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Λέτε ότι μακεδονική είναι μόνο η ιθαγένεια. Όμως ψεύδεστε. Αν ήταν η ιθαγένεια, θα ήταν </w:t>
      </w:r>
      <w:r>
        <w:rPr>
          <w:rFonts w:eastAsia="Times New Roman" w:cs="Times New Roman"/>
          <w:szCs w:val="24"/>
        </w:rPr>
        <w:t>β</w:t>
      </w:r>
      <w:r>
        <w:rPr>
          <w:rFonts w:eastAsia="Times New Roman" w:cs="Times New Roman"/>
          <w:szCs w:val="24"/>
        </w:rPr>
        <w:t>ορειομακεδονική και όχι σκέτο μακεδονική. Και όταν υπάρχει και γλώσσα μακεδονική, κανένας δεν ασχολ</w:t>
      </w:r>
      <w:r>
        <w:rPr>
          <w:rFonts w:eastAsia="Times New Roman" w:cs="Times New Roman"/>
          <w:szCs w:val="24"/>
        </w:rPr>
        <w:t xml:space="preserve">είται αν είναι σλαβικά ή ζουλού. Είναι μακεδονικά. </w:t>
      </w:r>
    </w:p>
    <w:p w14:paraId="77C0307E"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Και αποκρύπτετε την αλήθεια, όταν μιλάτε για κατοχύρωση της ιστορίας. Αφήνετε στους Σλάβους και τον Κύριλλο και </w:t>
      </w:r>
      <w:r>
        <w:rPr>
          <w:rFonts w:eastAsia="Times New Roman" w:cs="Times New Roman"/>
          <w:szCs w:val="24"/>
        </w:rPr>
        <w:lastRenderedPageBreak/>
        <w:t xml:space="preserve">τον Μεθόδιο και όλους τους Μακεδόνες από τις απαρχές του </w:t>
      </w:r>
      <w:r>
        <w:rPr>
          <w:rFonts w:eastAsia="Times New Roman" w:cs="Times New Roman"/>
          <w:szCs w:val="24"/>
        </w:rPr>
        <w:t>χ</w:t>
      </w:r>
      <w:r>
        <w:rPr>
          <w:rFonts w:eastAsia="Times New Roman" w:cs="Times New Roman"/>
          <w:szCs w:val="24"/>
        </w:rPr>
        <w:t xml:space="preserve">ριστιανισμού και στη διάρκεια του </w:t>
      </w:r>
      <w:r>
        <w:rPr>
          <w:rFonts w:eastAsia="Times New Roman" w:cs="Times New Roman"/>
          <w:szCs w:val="24"/>
        </w:rPr>
        <w:t>Βυζαντίου και στη διάρκεια της Τουρκοκρατίας μέχρι τον μεγάλο Μακεδονικό Αγώνα.</w:t>
      </w:r>
    </w:p>
    <w:p w14:paraId="77C0307F"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Και δεν θα μπορούν τα παιδιά να διδάσκονται την ιστορική αλήθεια, γιατί θα πέσει ψαλίδι υπό την απειλή των ποινών από τα διεθνή δικαστήρια με βάση την κατάπτυστη </w:t>
      </w:r>
      <w:r>
        <w:rPr>
          <w:rFonts w:eastAsia="Times New Roman" w:cs="Times New Roman"/>
          <w:szCs w:val="24"/>
        </w:rPr>
        <w:t>σ</w:t>
      </w:r>
      <w:r>
        <w:rPr>
          <w:rFonts w:eastAsia="Times New Roman" w:cs="Times New Roman"/>
          <w:szCs w:val="24"/>
        </w:rPr>
        <w:t>υμφωνία που φ</w:t>
      </w:r>
      <w:r>
        <w:rPr>
          <w:rFonts w:eastAsia="Times New Roman" w:cs="Times New Roman"/>
          <w:szCs w:val="24"/>
        </w:rPr>
        <w:t xml:space="preserve">έρνετε στη Βουλή. Αυτά τα λένε ιστορικοί με γνώση, τα λένε διπλωμάτες με πείρα, τα λένε ιεράρχες όχι μόνο της Μακεδονίας αλλά όλης της </w:t>
      </w:r>
      <w:r>
        <w:rPr>
          <w:rFonts w:eastAsia="Times New Roman" w:cs="Times New Roman"/>
          <w:szCs w:val="24"/>
        </w:rPr>
        <w:t>ε</w:t>
      </w:r>
      <w:r>
        <w:rPr>
          <w:rFonts w:eastAsia="Times New Roman" w:cs="Times New Roman"/>
          <w:szCs w:val="24"/>
        </w:rPr>
        <w:t>λλαδικής Εκκλησίας. Αλλά για εσάς αυτά είναι ψιλά γράμματα. Εσείς ήδη έχετε βγάλει το μεγάλο ψαλίδι. Ήδη αρνείστε τη Γεν</w:t>
      </w:r>
      <w:r>
        <w:rPr>
          <w:rFonts w:eastAsia="Times New Roman" w:cs="Times New Roman"/>
          <w:szCs w:val="24"/>
        </w:rPr>
        <w:t xml:space="preserve">οκτονία των Ποντίων, ήδη βγάλατε τον Επιτάφιο του Περικλή από τη διδακτέα ύλη, ήδη περικόπτετε τα </w:t>
      </w:r>
      <w:r>
        <w:rPr>
          <w:rFonts w:eastAsia="Times New Roman" w:cs="Times New Roman"/>
          <w:szCs w:val="24"/>
        </w:rPr>
        <w:t>Α</w:t>
      </w:r>
      <w:r>
        <w:rPr>
          <w:rFonts w:eastAsia="Times New Roman" w:cs="Times New Roman"/>
          <w:szCs w:val="24"/>
        </w:rPr>
        <w:t xml:space="preserve">ρχαία </w:t>
      </w:r>
      <w:r>
        <w:rPr>
          <w:rFonts w:eastAsia="Times New Roman" w:cs="Times New Roman"/>
          <w:szCs w:val="24"/>
        </w:rPr>
        <w:t>Ε</w:t>
      </w:r>
      <w:r>
        <w:rPr>
          <w:rFonts w:eastAsia="Times New Roman" w:cs="Times New Roman"/>
          <w:szCs w:val="24"/>
        </w:rPr>
        <w:t xml:space="preserve">λληνικά και τα </w:t>
      </w:r>
      <w:r>
        <w:rPr>
          <w:rFonts w:eastAsia="Times New Roman" w:cs="Times New Roman"/>
          <w:szCs w:val="24"/>
        </w:rPr>
        <w:t>Λ</w:t>
      </w:r>
      <w:r>
        <w:rPr>
          <w:rFonts w:eastAsia="Times New Roman" w:cs="Times New Roman"/>
          <w:szCs w:val="24"/>
        </w:rPr>
        <w:t>ατινικά. Στον Παύλο Μελά θα κολλήσετε;</w:t>
      </w:r>
    </w:p>
    <w:p w14:paraId="77C03080"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Αν για μια στιγμή, όμως, βγάλετε τις ιδεοληπτικές σας παρωπίδες, θα δείτε ότι η </w:t>
      </w:r>
      <w:r>
        <w:rPr>
          <w:rFonts w:eastAsia="Times New Roman" w:cs="Times New Roman"/>
          <w:szCs w:val="24"/>
        </w:rPr>
        <w:t>σ</w:t>
      </w:r>
      <w:r>
        <w:rPr>
          <w:rFonts w:eastAsia="Times New Roman" w:cs="Times New Roman"/>
          <w:szCs w:val="24"/>
        </w:rPr>
        <w:t>υμφωνία που φέ</w:t>
      </w:r>
      <w:r>
        <w:rPr>
          <w:rFonts w:eastAsia="Times New Roman" w:cs="Times New Roman"/>
          <w:szCs w:val="24"/>
        </w:rPr>
        <w:t>ρνετε</w:t>
      </w:r>
      <w:r>
        <w:rPr>
          <w:rFonts w:eastAsia="Times New Roman" w:cs="Times New Roman"/>
          <w:szCs w:val="24"/>
        </w:rPr>
        <w:t>,</w:t>
      </w:r>
      <w:r>
        <w:rPr>
          <w:rFonts w:eastAsia="Times New Roman" w:cs="Times New Roman"/>
          <w:szCs w:val="24"/>
        </w:rPr>
        <w:t xml:space="preserve"> δεν σβήνει το φυτίλι του σκοπιανού εθνικισμού και αλυτρωτισμού. Τον τροφοδοτεί και με άλλον δυναμίτη, για να σκάσει με μεγαλύτερη ισχύ, όταν έρθει ο καιρός.</w:t>
      </w:r>
    </w:p>
    <w:p w14:paraId="77C03081"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Τα γνωρίζετε όλα αυτά και γι’ αυτό επιλέξατε να κινηθείτε στις επικίνδυνες ατραπούς</w:t>
      </w:r>
      <w:r>
        <w:rPr>
          <w:rFonts w:eastAsia="Times New Roman" w:cs="Times New Roman"/>
          <w:szCs w:val="24"/>
        </w:rPr>
        <w:t>,</w:t>
      </w:r>
      <w:r>
        <w:rPr>
          <w:rFonts w:eastAsia="Times New Roman" w:cs="Times New Roman"/>
          <w:szCs w:val="24"/>
        </w:rPr>
        <w:t xml:space="preserve"> που είν</w:t>
      </w:r>
      <w:r>
        <w:rPr>
          <w:rFonts w:eastAsia="Times New Roman" w:cs="Times New Roman"/>
          <w:szCs w:val="24"/>
        </w:rPr>
        <w:t>αι στα όρια της συνταγματικής εκτροπής. Να φτιάξετε με μπαλώματα, με πολιτικούς γυρολόγους, με Βουλευτές με σημαία ευκαιρίας, μια Κυβέρνηση κουρελού. Γι’ αυτό και βιώνουμε αυτές τις συνθήκες του ευτελισμού της πολιτικής ζωής, που μετατρέπουν το Κοινοβούλιο</w:t>
      </w:r>
      <w:r>
        <w:rPr>
          <w:rFonts w:eastAsia="Times New Roman" w:cs="Times New Roman"/>
          <w:szCs w:val="24"/>
        </w:rPr>
        <w:t xml:space="preserve"> σε ποδοσφαιρικό πρωτάθλημα της περιόδου των μετ</w:t>
      </w:r>
      <w:r>
        <w:rPr>
          <w:rFonts w:eastAsia="Times New Roman" w:cs="Times New Roman"/>
          <w:szCs w:val="24"/>
        </w:rPr>
        <w:t>εγ</w:t>
      </w:r>
      <w:r>
        <w:rPr>
          <w:rFonts w:eastAsia="Times New Roman" w:cs="Times New Roman"/>
          <w:szCs w:val="24"/>
        </w:rPr>
        <w:t>γραφών. Παρακολουθούμε σικέ διαζύγια, λευκούς γάμους, δανεικούς Βουλευτές.</w:t>
      </w:r>
    </w:p>
    <w:p w14:paraId="77C03082"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Αλήθεια κανείς από αυτούς τους Βουλευτές δεν σκέπτεται όσους τους ψήφισαν με άλλο πρόγραμμα, με άλλες ιδέες, με άλλη πολιτική ταυτό</w:t>
      </w:r>
      <w:r>
        <w:rPr>
          <w:rFonts w:eastAsia="Times New Roman" w:cs="Times New Roman"/>
          <w:szCs w:val="24"/>
        </w:rPr>
        <w:t xml:space="preserve">τητα; Πώς είναι δυνατόν ένας Βουλευτής που εκλέχθηκε με ψήφους νεοδημοκρατών, σήμερα να υποστηρίζει την άγρια επίθεση στο συλλαλητήριο για τη Μακεδονία και την κατάπτυστη Συμφωνία των Πρεσπών; Αυτή η εικόνα του πολιτικού συστήματος δεν αξίζει στην Ελλάδα, </w:t>
      </w:r>
      <w:r>
        <w:rPr>
          <w:rFonts w:eastAsia="Times New Roman" w:cs="Times New Roman"/>
          <w:szCs w:val="24"/>
        </w:rPr>
        <w:t xml:space="preserve">δεν ταιριάζει στο δημοκρατικό κεκτημένο της </w:t>
      </w:r>
      <w:r>
        <w:rPr>
          <w:rFonts w:eastAsia="Times New Roman" w:cs="Times New Roman"/>
          <w:szCs w:val="24"/>
        </w:rPr>
        <w:t>Μ</w:t>
      </w:r>
      <w:r>
        <w:rPr>
          <w:rFonts w:eastAsia="Times New Roman" w:cs="Times New Roman"/>
          <w:szCs w:val="24"/>
        </w:rPr>
        <w:t xml:space="preserve">εταπολίτευσης. </w:t>
      </w:r>
    </w:p>
    <w:p w14:paraId="77C03083"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Η μόνη καθαρή λύση στο πρόβλημα που έχει δημιουργηθεί</w:t>
      </w:r>
      <w:r>
        <w:rPr>
          <w:rFonts w:eastAsia="Times New Roman" w:cs="Times New Roman"/>
          <w:szCs w:val="24"/>
        </w:rPr>
        <w:t>,</w:t>
      </w:r>
      <w:r>
        <w:rPr>
          <w:rFonts w:eastAsia="Times New Roman" w:cs="Times New Roman"/>
          <w:szCs w:val="24"/>
        </w:rPr>
        <w:t xml:space="preserve"> είναι η προσφυγή σε εκλογές, στον κυρίαρχο ελληνικό λαό. </w:t>
      </w:r>
      <w:r>
        <w:rPr>
          <w:rFonts w:eastAsia="Times New Roman" w:cs="Times New Roman"/>
          <w:szCs w:val="24"/>
        </w:rPr>
        <w:lastRenderedPageBreak/>
        <w:t xml:space="preserve">Να είναι αυτός που θα έχει τον τελικό λόγο. Θέλει τη </w:t>
      </w:r>
      <w:r>
        <w:rPr>
          <w:rFonts w:eastAsia="Times New Roman" w:cs="Times New Roman"/>
          <w:szCs w:val="24"/>
        </w:rPr>
        <w:t>σ</w:t>
      </w:r>
      <w:r>
        <w:rPr>
          <w:rFonts w:eastAsia="Times New Roman" w:cs="Times New Roman"/>
          <w:szCs w:val="24"/>
        </w:rPr>
        <w:t>υμφωνία ή όχι; Θέλει Κυβέρνησ</w:t>
      </w:r>
      <w:r>
        <w:rPr>
          <w:rFonts w:eastAsia="Times New Roman" w:cs="Times New Roman"/>
          <w:szCs w:val="24"/>
        </w:rPr>
        <w:t xml:space="preserve">η Τσίπρα ή όχι; </w:t>
      </w:r>
    </w:p>
    <w:p w14:paraId="77C03084"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Επειδή, όμως, γνωρίζετε πολύ καλά την απάντηση, την ακούτε καθημερινά από τους απλούς ανθρώπους όσοι κυκλοφορείτε, δεν τολμάτε να απευθυνθείτε στον λαό και αποφασίσατε να προχωρήσετε ως Κυβέρνηση τεχνητής πλειοψηφίας αλλά λαϊκής μειοψηφίας</w:t>
      </w:r>
      <w:r>
        <w:rPr>
          <w:rFonts w:eastAsia="Times New Roman" w:cs="Times New Roman"/>
          <w:szCs w:val="24"/>
        </w:rPr>
        <w:t>, για να παρατείνετε την παραμονή σας στις καρέκλες της εξουσίας για λίγους ακόμη μήνες, όμως το πεπρωμένο φυγείν αδύνατο.</w:t>
      </w:r>
    </w:p>
    <w:p w14:paraId="77C03085"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Σας καλώ, λοιπόν, πριν δώσετε ψήφο στην εθνικά επιζήμια Συμφωνία των Πρεσπών, να αναμετρηθείτε με τη συνείδησή σας, ενθυμούμενοι αυτό</w:t>
      </w:r>
      <w:r>
        <w:rPr>
          <w:rFonts w:eastAsia="Times New Roman" w:cs="Times New Roman"/>
          <w:szCs w:val="24"/>
        </w:rPr>
        <w:t xml:space="preserve"> που έγραψε ο μεγάλος Παλαμάς</w:t>
      </w:r>
      <w:r>
        <w:rPr>
          <w:rFonts w:eastAsia="Times New Roman" w:cs="Times New Roman"/>
          <w:szCs w:val="24"/>
        </w:rPr>
        <w:t>:</w:t>
      </w:r>
      <w:r>
        <w:rPr>
          <w:rFonts w:eastAsia="Times New Roman" w:cs="Times New Roman"/>
          <w:szCs w:val="24"/>
        </w:rPr>
        <w:t xml:space="preserve"> «Κριτές θα μας δικάσουν οι αγέννητοι, οι νεκροί». </w:t>
      </w:r>
    </w:p>
    <w:p w14:paraId="77C03086"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77C03087" w14:textId="77777777" w:rsidR="006113A9" w:rsidRDefault="006B6FC4">
      <w:pPr>
        <w:spacing w:line="600" w:lineRule="auto"/>
        <w:ind w:firstLine="720"/>
        <w:contextualSpacing/>
        <w:jc w:val="center"/>
        <w:rPr>
          <w:rFonts w:eastAsia="Times New Roman" w:cs="Times New Roman"/>
          <w:szCs w:val="24"/>
        </w:rPr>
      </w:pPr>
      <w:r w:rsidRPr="004C44BD">
        <w:rPr>
          <w:rFonts w:eastAsia="Times New Roman" w:cs="Times New Roman"/>
          <w:szCs w:val="24"/>
        </w:rPr>
        <w:t>(Χειροκροτήματα από την πτέρυγα της Νέας Δημοκρατίας)</w:t>
      </w:r>
    </w:p>
    <w:p w14:paraId="77C03088" w14:textId="77777777" w:rsidR="006113A9" w:rsidRDefault="006B6FC4">
      <w:pPr>
        <w:spacing w:line="600" w:lineRule="auto"/>
        <w:ind w:firstLine="720"/>
        <w:contextualSpacing/>
        <w:jc w:val="both"/>
        <w:rPr>
          <w:rFonts w:eastAsia="Times New Roman" w:cs="Times New Roman"/>
          <w:szCs w:val="24"/>
        </w:rPr>
      </w:pPr>
      <w:r w:rsidRPr="00BE0E64">
        <w:rPr>
          <w:rFonts w:eastAsia="Times New Roman" w:cs="Times New Roman"/>
          <w:b/>
          <w:szCs w:val="24"/>
        </w:rPr>
        <w:t>ΠΡΟΕΔΡΕΥΩΝ (Σπυρίδων Λυκούδης):</w:t>
      </w:r>
      <w:r w:rsidRPr="00BE0E64">
        <w:rPr>
          <w:rFonts w:eastAsia="Times New Roman" w:cs="Times New Roman"/>
          <w:szCs w:val="24"/>
        </w:rPr>
        <w:t xml:space="preserve"> Ευχαριστώ, κύριε συνάδελφε.</w:t>
      </w:r>
    </w:p>
    <w:p w14:paraId="77C03089"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Χρήστος Παππάς.</w:t>
      </w:r>
    </w:p>
    <w:p w14:paraId="77C0308A" w14:textId="77777777" w:rsidR="006113A9" w:rsidRDefault="006B6FC4">
      <w:pPr>
        <w:spacing w:line="600" w:lineRule="auto"/>
        <w:ind w:firstLine="720"/>
        <w:contextualSpacing/>
        <w:jc w:val="both"/>
        <w:rPr>
          <w:rFonts w:eastAsia="Times New Roman" w:cs="Times New Roman"/>
          <w:szCs w:val="24"/>
        </w:rPr>
      </w:pPr>
      <w:r w:rsidRPr="00BE0E64">
        <w:rPr>
          <w:rFonts w:eastAsia="Times New Roman" w:cs="Times New Roman"/>
          <w:b/>
          <w:szCs w:val="24"/>
        </w:rPr>
        <w:lastRenderedPageBreak/>
        <w:t xml:space="preserve">ΧΡΗΣΤΟΣ </w:t>
      </w:r>
      <w:r w:rsidRPr="00BE0E64">
        <w:rPr>
          <w:rFonts w:eastAsia="Times New Roman" w:cs="Times New Roman"/>
          <w:b/>
          <w:szCs w:val="24"/>
        </w:rPr>
        <w:t>ΠΑΠΠΑΣ:</w:t>
      </w:r>
      <w:r>
        <w:rPr>
          <w:rFonts w:eastAsia="Times New Roman" w:cs="Times New Roman"/>
          <w:szCs w:val="24"/>
        </w:rPr>
        <w:t xml:space="preserve"> Αποκαλυφθήκατε στα μάτια του ελληνικού λαού, αποκαλύφθηκε η κατ’ ουσίαν πολυεπίπεδη συνεργασία σας σε ό,τι αφορά το μείζον εθνικό μας θέμα. Παραχωρείτε και οι δύο, Νέα Δημοκρατία και ΣΥΡΙΖΑ, ΣΥΡΙΖΑ και Νέα Δημοκρατία, το όνομα Μακεδονία. Υλοποιείτε</w:t>
      </w:r>
      <w:r>
        <w:rPr>
          <w:rFonts w:eastAsia="Times New Roman" w:cs="Times New Roman"/>
          <w:szCs w:val="24"/>
        </w:rPr>
        <w:t xml:space="preserve"> τις εξαγγελίες σας περί αυτού, εξαγγελίες που κάνετε και οι δύο, προκειμένου να ικανοποιήσετε τους γεωστρατηγικούς σχεδιασμούς του ανθελληνικού και αντιευρωπαϊκού, σε ό,τι αφορά τους λαούς, αιματοβαμμένου ΝΑΤΟ. </w:t>
      </w:r>
    </w:p>
    <w:p w14:paraId="77C0308B" w14:textId="77777777" w:rsidR="006113A9" w:rsidRDefault="006B6FC4">
      <w:pPr>
        <w:spacing w:line="600" w:lineRule="auto"/>
        <w:ind w:firstLine="720"/>
        <w:contextualSpacing/>
        <w:jc w:val="both"/>
        <w:rPr>
          <w:rFonts w:eastAsia="Times New Roman"/>
          <w:szCs w:val="24"/>
        </w:rPr>
      </w:pPr>
      <w:r>
        <w:rPr>
          <w:rFonts w:eastAsia="Times New Roman"/>
          <w:szCs w:val="24"/>
        </w:rPr>
        <w:t xml:space="preserve">Τι είδαμε </w:t>
      </w:r>
      <w:r w:rsidRPr="00FE0F75">
        <w:rPr>
          <w:rFonts w:eastAsia="Times New Roman"/>
          <w:szCs w:val="24"/>
        </w:rPr>
        <w:t>σήμερα το πρωί</w:t>
      </w:r>
      <w:r>
        <w:rPr>
          <w:rFonts w:eastAsia="Times New Roman"/>
          <w:szCs w:val="24"/>
        </w:rPr>
        <w:t>; Σήμερα το πρωί, μ</w:t>
      </w:r>
      <w:r>
        <w:rPr>
          <w:rFonts w:eastAsia="Times New Roman"/>
          <w:szCs w:val="24"/>
        </w:rPr>
        <w:t>ετά την παράθεση</w:t>
      </w:r>
      <w:r w:rsidRPr="00FE0F75">
        <w:rPr>
          <w:rFonts w:eastAsia="Times New Roman"/>
          <w:szCs w:val="24"/>
        </w:rPr>
        <w:t xml:space="preserve"> της αιτήσεως </w:t>
      </w:r>
      <w:r>
        <w:rPr>
          <w:rFonts w:eastAsia="Times New Roman"/>
          <w:szCs w:val="24"/>
        </w:rPr>
        <w:t xml:space="preserve">περί αντισυνταγματικότητας της Χρυσής Αυγής, </w:t>
      </w:r>
      <w:r w:rsidRPr="00FE0F75">
        <w:rPr>
          <w:rFonts w:eastAsia="Times New Roman"/>
          <w:szCs w:val="24"/>
        </w:rPr>
        <w:t>αρνηθήκατε να τοποθετηθείτε εσείς της Νέας Δημοκρατίας</w:t>
      </w:r>
      <w:r>
        <w:rPr>
          <w:rFonts w:eastAsia="Times New Roman"/>
          <w:szCs w:val="24"/>
        </w:rPr>
        <w:t>,</w:t>
      </w:r>
      <w:r w:rsidRPr="00FE0F75">
        <w:rPr>
          <w:rFonts w:eastAsia="Times New Roman"/>
          <w:szCs w:val="24"/>
        </w:rPr>
        <w:t xml:space="preserve"> προσφεύγοντας σε ύβρεις εναντίον του κινήματος </w:t>
      </w:r>
      <w:r>
        <w:rPr>
          <w:rFonts w:eastAsia="Times New Roman"/>
          <w:szCs w:val="24"/>
        </w:rPr>
        <w:t>των Ελλήνων</w:t>
      </w:r>
      <w:r w:rsidRPr="00FE0F75">
        <w:rPr>
          <w:rFonts w:eastAsia="Times New Roman"/>
          <w:szCs w:val="24"/>
        </w:rPr>
        <w:t xml:space="preserve"> εθνικιστών</w:t>
      </w:r>
      <w:r>
        <w:rPr>
          <w:rFonts w:eastAsia="Times New Roman"/>
          <w:szCs w:val="24"/>
        </w:rPr>
        <w:t>,</w:t>
      </w:r>
      <w:r w:rsidRPr="00FE0F75">
        <w:rPr>
          <w:rFonts w:eastAsia="Times New Roman"/>
          <w:szCs w:val="24"/>
        </w:rPr>
        <w:t xml:space="preserve"> εναντίον της Κοινοβουλευτικής Ομάδας που εκπροσωπεί εκ</w:t>
      </w:r>
      <w:r w:rsidRPr="00FE0F75">
        <w:rPr>
          <w:rFonts w:eastAsia="Times New Roman"/>
          <w:szCs w:val="24"/>
        </w:rPr>
        <w:t>ατοντάδες χιλιάδες Έλληνες</w:t>
      </w:r>
      <w:r>
        <w:rPr>
          <w:rFonts w:eastAsia="Times New Roman"/>
          <w:szCs w:val="24"/>
        </w:rPr>
        <w:t>,</w:t>
      </w:r>
      <w:r w:rsidRPr="00FE0F75">
        <w:rPr>
          <w:rFonts w:eastAsia="Times New Roman"/>
          <w:szCs w:val="24"/>
        </w:rPr>
        <w:t xml:space="preserve"> με το καλό και εκατομμύρια</w:t>
      </w:r>
      <w:r>
        <w:rPr>
          <w:rFonts w:eastAsia="Times New Roman"/>
          <w:szCs w:val="24"/>
        </w:rPr>
        <w:t>.</w:t>
      </w:r>
      <w:r w:rsidRPr="00FE0F75">
        <w:rPr>
          <w:rFonts w:eastAsia="Times New Roman"/>
          <w:szCs w:val="24"/>
        </w:rPr>
        <w:t xml:space="preserve"> </w:t>
      </w:r>
    </w:p>
    <w:p w14:paraId="77C0308C" w14:textId="77777777" w:rsidR="006113A9" w:rsidRDefault="006B6FC4">
      <w:pPr>
        <w:spacing w:line="600" w:lineRule="auto"/>
        <w:ind w:firstLine="720"/>
        <w:contextualSpacing/>
        <w:jc w:val="both"/>
        <w:rPr>
          <w:rFonts w:eastAsia="Times New Roman"/>
          <w:szCs w:val="24"/>
        </w:rPr>
      </w:pPr>
      <w:r w:rsidRPr="00FE0F75">
        <w:rPr>
          <w:rFonts w:eastAsia="Times New Roman"/>
          <w:szCs w:val="24"/>
        </w:rPr>
        <w:t>Μετά τη</w:t>
      </w:r>
      <w:r>
        <w:rPr>
          <w:rFonts w:eastAsia="Times New Roman"/>
          <w:szCs w:val="24"/>
        </w:rPr>
        <w:t>ν</w:t>
      </w:r>
      <w:r w:rsidRPr="00FE0F75">
        <w:rPr>
          <w:rFonts w:eastAsia="Times New Roman"/>
          <w:szCs w:val="24"/>
        </w:rPr>
        <w:t xml:space="preserve"> τοποθέτηση </w:t>
      </w:r>
      <w:r>
        <w:rPr>
          <w:rFonts w:eastAsia="Times New Roman"/>
          <w:szCs w:val="24"/>
        </w:rPr>
        <w:t>του Κοινοβουλευτικού</w:t>
      </w:r>
      <w:r w:rsidRPr="00FE0F75">
        <w:rPr>
          <w:rFonts w:eastAsia="Times New Roman"/>
          <w:szCs w:val="24"/>
        </w:rPr>
        <w:t xml:space="preserve"> Εκπροσώπου της Νέας Δημοκρατίας</w:t>
      </w:r>
      <w:r>
        <w:rPr>
          <w:rFonts w:eastAsia="Times New Roman"/>
          <w:szCs w:val="24"/>
        </w:rPr>
        <w:t>,</w:t>
      </w:r>
      <w:r w:rsidRPr="00FE0F75">
        <w:rPr>
          <w:rFonts w:eastAsia="Times New Roman"/>
          <w:szCs w:val="24"/>
        </w:rPr>
        <w:t xml:space="preserve"> του </w:t>
      </w:r>
      <w:r>
        <w:rPr>
          <w:rFonts w:eastAsia="Times New Roman"/>
          <w:szCs w:val="24"/>
        </w:rPr>
        <w:t>κ.</w:t>
      </w:r>
      <w:r w:rsidRPr="00FE0F75">
        <w:rPr>
          <w:rFonts w:eastAsia="Times New Roman"/>
          <w:szCs w:val="24"/>
        </w:rPr>
        <w:t xml:space="preserve"> Δένδια</w:t>
      </w:r>
      <w:r>
        <w:rPr>
          <w:rFonts w:eastAsia="Times New Roman"/>
          <w:szCs w:val="24"/>
        </w:rPr>
        <w:t>,</w:t>
      </w:r>
      <w:r w:rsidRPr="00FE0F75">
        <w:rPr>
          <w:rFonts w:eastAsia="Times New Roman"/>
          <w:szCs w:val="24"/>
        </w:rPr>
        <w:t xml:space="preserve"> ο οποίος </w:t>
      </w:r>
      <w:r>
        <w:rPr>
          <w:rFonts w:eastAsia="Times New Roman"/>
          <w:szCs w:val="24"/>
        </w:rPr>
        <w:t>αναμάσησε</w:t>
      </w:r>
      <w:r w:rsidRPr="00FE0F75">
        <w:rPr>
          <w:rFonts w:eastAsia="Times New Roman"/>
          <w:szCs w:val="24"/>
        </w:rPr>
        <w:t xml:space="preserve"> τις γνωστές ύβρεις σε έναν παρα</w:t>
      </w:r>
      <w:r>
        <w:rPr>
          <w:rFonts w:eastAsia="Times New Roman"/>
          <w:szCs w:val="24"/>
        </w:rPr>
        <w:t>ληρηματικό</w:t>
      </w:r>
      <w:r w:rsidRPr="00FE0F75">
        <w:rPr>
          <w:rFonts w:eastAsia="Times New Roman"/>
          <w:szCs w:val="24"/>
        </w:rPr>
        <w:t xml:space="preserve"> λόγο</w:t>
      </w:r>
      <w:r>
        <w:rPr>
          <w:rFonts w:eastAsia="Times New Roman"/>
          <w:szCs w:val="24"/>
        </w:rPr>
        <w:t>,</w:t>
      </w:r>
      <w:r w:rsidRPr="00FE0F75">
        <w:rPr>
          <w:rFonts w:eastAsia="Times New Roman"/>
          <w:szCs w:val="24"/>
        </w:rPr>
        <w:t xml:space="preserve"> αρνήθηκε να </w:t>
      </w:r>
      <w:r w:rsidRPr="00FE0F75">
        <w:rPr>
          <w:rFonts w:eastAsia="Times New Roman"/>
          <w:szCs w:val="24"/>
        </w:rPr>
        <w:lastRenderedPageBreak/>
        <w:t xml:space="preserve">πάρει θέση και νομιμοποίησε </w:t>
      </w:r>
      <w:r>
        <w:rPr>
          <w:rFonts w:eastAsia="Times New Roman"/>
          <w:szCs w:val="24"/>
        </w:rPr>
        <w:t>κατ</w:t>
      </w:r>
      <w:r>
        <w:rPr>
          <w:rFonts w:eastAsia="Times New Roman"/>
          <w:szCs w:val="24"/>
        </w:rPr>
        <w:t xml:space="preserve">’ ουσίαν ο κ. </w:t>
      </w:r>
      <w:r w:rsidRPr="00FE0F75">
        <w:rPr>
          <w:rFonts w:eastAsia="Times New Roman"/>
          <w:szCs w:val="24"/>
        </w:rPr>
        <w:t xml:space="preserve">Δένδιας την παράνομη και </w:t>
      </w:r>
      <w:r>
        <w:rPr>
          <w:rFonts w:eastAsia="Times New Roman"/>
          <w:szCs w:val="24"/>
        </w:rPr>
        <w:t>άκυρη</w:t>
      </w:r>
      <w:r w:rsidRPr="00FE0F75">
        <w:rPr>
          <w:rFonts w:eastAsia="Times New Roman"/>
          <w:szCs w:val="24"/>
        </w:rPr>
        <w:t xml:space="preserve"> διαδικασία</w:t>
      </w:r>
      <w:r>
        <w:rPr>
          <w:rFonts w:eastAsia="Times New Roman"/>
          <w:szCs w:val="24"/>
        </w:rPr>
        <w:t>.</w:t>
      </w:r>
      <w:r w:rsidRPr="00FE0F75">
        <w:rPr>
          <w:rFonts w:eastAsia="Times New Roman"/>
          <w:szCs w:val="24"/>
        </w:rPr>
        <w:t xml:space="preserve"> Ας μη</w:t>
      </w:r>
      <w:r>
        <w:rPr>
          <w:rFonts w:eastAsia="Times New Roman"/>
          <w:szCs w:val="24"/>
        </w:rPr>
        <w:t>ν</w:t>
      </w:r>
      <w:r w:rsidRPr="00FE0F75">
        <w:rPr>
          <w:rFonts w:eastAsia="Times New Roman"/>
          <w:szCs w:val="24"/>
        </w:rPr>
        <w:t xml:space="preserve"> ξεχνάμε ότι εσείς της Νέ</w:t>
      </w:r>
      <w:r>
        <w:rPr>
          <w:rFonts w:eastAsia="Times New Roman"/>
          <w:szCs w:val="24"/>
        </w:rPr>
        <w:t>ας Δημοκρατίας δεν θέσατε θέμα αντισυνταγματικότητας, αλλά παρεμπίπτο</w:t>
      </w:r>
      <w:r w:rsidRPr="00FE0F75">
        <w:rPr>
          <w:rFonts w:eastAsia="Times New Roman"/>
          <w:szCs w:val="24"/>
        </w:rPr>
        <w:t>ν θέμα</w:t>
      </w:r>
      <w:r>
        <w:rPr>
          <w:rFonts w:eastAsia="Times New Roman"/>
          <w:szCs w:val="24"/>
        </w:rPr>
        <w:t>,</w:t>
      </w:r>
      <w:r w:rsidRPr="00FE0F75">
        <w:rPr>
          <w:rFonts w:eastAsia="Times New Roman"/>
          <w:szCs w:val="24"/>
        </w:rPr>
        <w:t xml:space="preserve"> κατάθεση εγγράφων</w:t>
      </w:r>
      <w:r>
        <w:rPr>
          <w:rFonts w:eastAsia="Times New Roman"/>
          <w:szCs w:val="24"/>
        </w:rPr>
        <w:t xml:space="preserve"> δ</w:t>
      </w:r>
      <w:r w:rsidRPr="00FE0F75">
        <w:rPr>
          <w:rFonts w:eastAsia="Times New Roman"/>
          <w:szCs w:val="24"/>
        </w:rPr>
        <w:t>ηλαδή</w:t>
      </w:r>
      <w:r>
        <w:rPr>
          <w:rFonts w:eastAsia="Times New Roman"/>
          <w:szCs w:val="24"/>
        </w:rPr>
        <w:t>.</w:t>
      </w:r>
      <w:r w:rsidRPr="00FE0F75">
        <w:rPr>
          <w:rFonts w:eastAsia="Times New Roman"/>
          <w:szCs w:val="24"/>
        </w:rPr>
        <w:t xml:space="preserve"> Ο Δένδιας έκλεισε </w:t>
      </w:r>
      <w:r>
        <w:rPr>
          <w:rFonts w:eastAsia="Times New Roman"/>
          <w:szCs w:val="24"/>
        </w:rPr>
        <w:t xml:space="preserve">την </w:t>
      </w:r>
      <w:r w:rsidRPr="00FE0F75">
        <w:rPr>
          <w:rFonts w:eastAsia="Times New Roman"/>
          <w:szCs w:val="24"/>
        </w:rPr>
        <w:t>τοποθέτησ</w:t>
      </w:r>
      <w:r>
        <w:rPr>
          <w:rFonts w:eastAsia="Times New Roman"/>
          <w:szCs w:val="24"/>
        </w:rPr>
        <w:t>ή</w:t>
      </w:r>
      <w:r w:rsidRPr="00FE0F75">
        <w:rPr>
          <w:rFonts w:eastAsia="Times New Roman"/>
          <w:szCs w:val="24"/>
        </w:rPr>
        <w:t xml:space="preserve"> του περί της </w:t>
      </w:r>
      <w:r>
        <w:rPr>
          <w:rFonts w:eastAsia="Times New Roman"/>
          <w:szCs w:val="24"/>
        </w:rPr>
        <w:t>αντισυνταγματικότητας</w:t>
      </w:r>
      <w:r w:rsidRPr="00FE0F75">
        <w:rPr>
          <w:rFonts w:eastAsia="Times New Roman"/>
          <w:szCs w:val="24"/>
        </w:rPr>
        <w:t xml:space="preserve"> καταχειροκροτούμενος από την πλευρά των </w:t>
      </w:r>
      <w:r>
        <w:rPr>
          <w:rFonts w:eastAsia="Times New Roman"/>
          <w:szCs w:val="24"/>
        </w:rPr>
        <w:t>σ</w:t>
      </w:r>
      <w:r w:rsidRPr="00FE0F75">
        <w:rPr>
          <w:rFonts w:eastAsia="Times New Roman"/>
          <w:szCs w:val="24"/>
        </w:rPr>
        <w:t>υριζαίων Βουλευτών</w:t>
      </w:r>
      <w:r>
        <w:rPr>
          <w:rFonts w:eastAsia="Times New Roman"/>
          <w:szCs w:val="24"/>
        </w:rPr>
        <w:t>.</w:t>
      </w:r>
      <w:r w:rsidRPr="00FE0F75">
        <w:rPr>
          <w:rFonts w:eastAsia="Times New Roman"/>
          <w:szCs w:val="24"/>
        </w:rPr>
        <w:t xml:space="preserve"> </w:t>
      </w:r>
    </w:p>
    <w:p w14:paraId="77C0308D" w14:textId="77777777" w:rsidR="006113A9" w:rsidRDefault="006B6FC4">
      <w:pPr>
        <w:spacing w:line="600" w:lineRule="auto"/>
        <w:ind w:firstLine="720"/>
        <w:contextualSpacing/>
        <w:jc w:val="both"/>
        <w:rPr>
          <w:rFonts w:eastAsia="Times New Roman"/>
          <w:szCs w:val="24"/>
        </w:rPr>
      </w:pPr>
      <w:r w:rsidRPr="00FE0F75">
        <w:rPr>
          <w:rFonts w:eastAsia="Times New Roman"/>
          <w:szCs w:val="24"/>
        </w:rPr>
        <w:t xml:space="preserve">Χέρι-χέρι ξεπουλάτε τη Μακεδονία </w:t>
      </w:r>
      <w:r>
        <w:rPr>
          <w:rFonts w:eastAsia="Times New Roman"/>
          <w:szCs w:val="24"/>
        </w:rPr>
        <w:t>μας,</w:t>
      </w:r>
      <w:r w:rsidRPr="00FE0F75">
        <w:rPr>
          <w:rFonts w:eastAsia="Times New Roman"/>
          <w:szCs w:val="24"/>
        </w:rPr>
        <w:t xml:space="preserve"> ΣΥΡΙΖΑ και Νέα Δημοκρατία</w:t>
      </w:r>
      <w:r>
        <w:rPr>
          <w:rFonts w:eastAsia="Times New Roman"/>
          <w:szCs w:val="24"/>
        </w:rPr>
        <w:t>.</w:t>
      </w:r>
      <w:r w:rsidRPr="00FE0F75">
        <w:rPr>
          <w:rFonts w:eastAsia="Times New Roman"/>
          <w:szCs w:val="24"/>
        </w:rPr>
        <w:t xml:space="preserve"> Ο </w:t>
      </w:r>
      <w:r>
        <w:rPr>
          <w:rFonts w:eastAsia="Times New Roman"/>
          <w:szCs w:val="24"/>
        </w:rPr>
        <w:t>ΣΥΡΙΖΑ χειροκροτεί τη</w:t>
      </w:r>
      <w:r w:rsidRPr="00FE0F75">
        <w:rPr>
          <w:rFonts w:eastAsia="Times New Roman"/>
          <w:szCs w:val="24"/>
        </w:rPr>
        <w:t xml:space="preserve"> Νέα Δημοκρατία</w:t>
      </w:r>
      <w:r>
        <w:rPr>
          <w:rFonts w:eastAsia="Times New Roman"/>
          <w:szCs w:val="24"/>
        </w:rPr>
        <w:t>,</w:t>
      </w:r>
      <w:r w:rsidRPr="00FE0F75">
        <w:rPr>
          <w:rFonts w:eastAsia="Times New Roman"/>
          <w:szCs w:val="24"/>
        </w:rPr>
        <w:t xml:space="preserve"> αντικατοπτρίζοντας κατ</w:t>
      </w:r>
      <w:r>
        <w:rPr>
          <w:rFonts w:eastAsia="Times New Roman"/>
          <w:szCs w:val="24"/>
        </w:rPr>
        <w:t>’ ουσίαν</w:t>
      </w:r>
      <w:r w:rsidRPr="00FE0F75">
        <w:rPr>
          <w:rFonts w:eastAsia="Times New Roman"/>
          <w:szCs w:val="24"/>
        </w:rPr>
        <w:t xml:space="preserve"> την αλήθεια που συμβαίνει στην Αίθου</w:t>
      </w:r>
      <w:r w:rsidRPr="00FE0F75">
        <w:rPr>
          <w:rFonts w:eastAsia="Times New Roman"/>
          <w:szCs w:val="24"/>
        </w:rPr>
        <w:t>σα αυτή</w:t>
      </w:r>
      <w:r>
        <w:rPr>
          <w:rFonts w:eastAsia="Times New Roman"/>
          <w:szCs w:val="24"/>
        </w:rPr>
        <w:t>.</w:t>
      </w:r>
      <w:r w:rsidRPr="00FE0F75">
        <w:rPr>
          <w:rFonts w:eastAsia="Times New Roman"/>
          <w:szCs w:val="24"/>
        </w:rPr>
        <w:t xml:space="preserve"> Σας ενώνουν δύο πράγματα</w:t>
      </w:r>
      <w:r>
        <w:rPr>
          <w:rFonts w:eastAsia="Times New Roman"/>
          <w:szCs w:val="24"/>
        </w:rPr>
        <w:t>.</w:t>
      </w:r>
      <w:r w:rsidRPr="00FE0F75">
        <w:rPr>
          <w:rFonts w:eastAsia="Times New Roman"/>
          <w:szCs w:val="24"/>
        </w:rPr>
        <w:t xml:space="preserve"> Σας ενώνει η πρ</w:t>
      </w:r>
      <w:r>
        <w:rPr>
          <w:rFonts w:eastAsia="Times New Roman"/>
          <w:szCs w:val="24"/>
        </w:rPr>
        <w:t xml:space="preserve">οδοσία, παρ’ όλη την αρνητική ψήφο της </w:t>
      </w:r>
      <w:r w:rsidRPr="00FE0F75">
        <w:rPr>
          <w:rFonts w:eastAsia="Times New Roman"/>
          <w:szCs w:val="24"/>
        </w:rPr>
        <w:t>Νέας Δημοκρατίας</w:t>
      </w:r>
      <w:r>
        <w:rPr>
          <w:rFonts w:eastAsia="Times New Roman"/>
          <w:szCs w:val="24"/>
        </w:rPr>
        <w:t>.</w:t>
      </w:r>
      <w:r w:rsidRPr="00FE0F75">
        <w:rPr>
          <w:rFonts w:eastAsia="Times New Roman"/>
          <w:szCs w:val="24"/>
        </w:rPr>
        <w:t xml:space="preserve"> Σας ενώνει ο γεωγραφικός προσδιορισμός</w:t>
      </w:r>
      <w:r>
        <w:rPr>
          <w:rFonts w:eastAsia="Times New Roman"/>
          <w:szCs w:val="24"/>
        </w:rPr>
        <w:t>,</w:t>
      </w:r>
      <w:r w:rsidRPr="00FE0F75">
        <w:rPr>
          <w:rFonts w:eastAsia="Times New Roman"/>
          <w:szCs w:val="24"/>
        </w:rPr>
        <w:t xml:space="preserve"> η σύνθετη ονομασία</w:t>
      </w:r>
      <w:r>
        <w:rPr>
          <w:rFonts w:eastAsia="Times New Roman"/>
          <w:szCs w:val="24"/>
        </w:rPr>
        <w:t>,</w:t>
      </w:r>
      <w:r w:rsidRPr="00FE0F75">
        <w:rPr>
          <w:rFonts w:eastAsia="Times New Roman"/>
          <w:szCs w:val="24"/>
        </w:rPr>
        <w:t xml:space="preserve"> το ξεπούλημα</w:t>
      </w:r>
      <w:r>
        <w:rPr>
          <w:rFonts w:eastAsia="Times New Roman"/>
          <w:szCs w:val="24"/>
        </w:rPr>
        <w:t>,</w:t>
      </w:r>
      <w:r w:rsidRPr="00FE0F75">
        <w:rPr>
          <w:rFonts w:eastAsia="Times New Roman"/>
          <w:szCs w:val="24"/>
        </w:rPr>
        <w:t xml:space="preserve"> δηλαδή</w:t>
      </w:r>
      <w:r>
        <w:rPr>
          <w:rFonts w:eastAsia="Times New Roman"/>
          <w:szCs w:val="24"/>
        </w:rPr>
        <w:t>,</w:t>
      </w:r>
      <w:r w:rsidRPr="00FE0F75">
        <w:rPr>
          <w:rFonts w:eastAsia="Times New Roman"/>
          <w:szCs w:val="24"/>
        </w:rPr>
        <w:t xml:space="preserve"> της Μακεδονίας</w:t>
      </w:r>
      <w:r>
        <w:rPr>
          <w:rFonts w:eastAsia="Times New Roman"/>
          <w:szCs w:val="24"/>
        </w:rPr>
        <w:t>.</w:t>
      </w:r>
      <w:r w:rsidRPr="00FE0F75">
        <w:rPr>
          <w:rFonts w:eastAsia="Times New Roman"/>
          <w:szCs w:val="24"/>
        </w:rPr>
        <w:t xml:space="preserve"> </w:t>
      </w:r>
    </w:p>
    <w:p w14:paraId="77C0308E" w14:textId="77777777" w:rsidR="006113A9" w:rsidRDefault="006B6FC4">
      <w:pPr>
        <w:spacing w:line="600" w:lineRule="auto"/>
        <w:ind w:firstLine="720"/>
        <w:contextualSpacing/>
        <w:jc w:val="both"/>
        <w:rPr>
          <w:rFonts w:eastAsia="Times New Roman"/>
          <w:szCs w:val="24"/>
        </w:rPr>
      </w:pPr>
      <w:r>
        <w:rPr>
          <w:rFonts w:eastAsia="Times New Roman"/>
          <w:szCs w:val="24"/>
        </w:rPr>
        <w:t>Είδ</w:t>
      </w:r>
      <w:r w:rsidRPr="00FE0F75">
        <w:rPr>
          <w:rFonts w:eastAsia="Times New Roman"/>
          <w:szCs w:val="24"/>
        </w:rPr>
        <w:t>ε ο λαός ξεκάθαρα σήμερα το πρωί στην τηλεόραση</w:t>
      </w:r>
      <w:r w:rsidRPr="00FE0F75">
        <w:rPr>
          <w:rFonts w:eastAsia="Times New Roman"/>
          <w:szCs w:val="24"/>
        </w:rPr>
        <w:t xml:space="preserve"> ότι και</w:t>
      </w:r>
      <w:r>
        <w:rPr>
          <w:rFonts w:eastAsia="Times New Roman"/>
          <w:szCs w:val="24"/>
        </w:rPr>
        <w:t xml:space="preserve"> οι μπολσεβίκοι εθνομηδενιστές, α</w:t>
      </w:r>
      <w:r w:rsidRPr="00FE0F75">
        <w:rPr>
          <w:rFonts w:eastAsia="Times New Roman"/>
          <w:szCs w:val="24"/>
        </w:rPr>
        <w:t xml:space="preserve">λλά και οι φιλελεύθεροι </w:t>
      </w:r>
      <w:r>
        <w:rPr>
          <w:rFonts w:eastAsia="Times New Roman"/>
          <w:szCs w:val="24"/>
        </w:rPr>
        <w:t xml:space="preserve">διεθνιστές ενώνονται. Τους ενώνει το ίδιο </w:t>
      </w:r>
      <w:r w:rsidRPr="00FE0F75">
        <w:rPr>
          <w:rFonts w:eastAsia="Times New Roman"/>
          <w:szCs w:val="24"/>
        </w:rPr>
        <w:t xml:space="preserve">μένος εναντίον του ελληνικού </w:t>
      </w:r>
      <w:r>
        <w:rPr>
          <w:rFonts w:eastAsia="Times New Roman"/>
          <w:szCs w:val="24"/>
        </w:rPr>
        <w:t>λαού</w:t>
      </w:r>
      <w:r w:rsidRPr="00FE0F75">
        <w:rPr>
          <w:rFonts w:eastAsia="Times New Roman"/>
          <w:szCs w:val="24"/>
        </w:rPr>
        <w:t xml:space="preserve"> και εναντίον των Ελλήνων πατριωτών</w:t>
      </w:r>
      <w:r>
        <w:rPr>
          <w:rFonts w:eastAsia="Times New Roman"/>
          <w:szCs w:val="24"/>
        </w:rPr>
        <w:t>,</w:t>
      </w:r>
      <w:r w:rsidRPr="00FE0F75">
        <w:rPr>
          <w:rFonts w:eastAsia="Times New Roman"/>
          <w:szCs w:val="24"/>
        </w:rPr>
        <w:t xml:space="preserve"> που εκφράζει το κίνημα των</w:t>
      </w:r>
      <w:r>
        <w:rPr>
          <w:rFonts w:eastAsia="Times New Roman"/>
          <w:szCs w:val="24"/>
        </w:rPr>
        <w:t xml:space="preserve"> Ελλήνων</w:t>
      </w:r>
      <w:r w:rsidRPr="00FE0F75">
        <w:rPr>
          <w:rFonts w:eastAsia="Times New Roman"/>
          <w:szCs w:val="24"/>
        </w:rPr>
        <w:t xml:space="preserve"> εθνικιστών</w:t>
      </w:r>
      <w:r>
        <w:rPr>
          <w:rFonts w:eastAsia="Times New Roman"/>
          <w:szCs w:val="24"/>
        </w:rPr>
        <w:t>,</w:t>
      </w:r>
      <w:r w:rsidRPr="00FE0F75">
        <w:rPr>
          <w:rFonts w:eastAsia="Times New Roman"/>
          <w:szCs w:val="24"/>
        </w:rPr>
        <w:t xml:space="preserve"> του </w:t>
      </w:r>
      <w:r>
        <w:rPr>
          <w:rFonts w:eastAsia="Times New Roman"/>
          <w:szCs w:val="24"/>
        </w:rPr>
        <w:t>λ</w:t>
      </w:r>
      <w:r>
        <w:rPr>
          <w:rFonts w:eastAsia="Times New Roman"/>
          <w:szCs w:val="24"/>
        </w:rPr>
        <w:t xml:space="preserve">αϊκού </w:t>
      </w:r>
      <w:r>
        <w:rPr>
          <w:rFonts w:eastAsia="Times New Roman"/>
          <w:szCs w:val="24"/>
        </w:rPr>
        <w:t>σ</w:t>
      </w:r>
      <w:r>
        <w:rPr>
          <w:rFonts w:eastAsia="Times New Roman"/>
          <w:szCs w:val="24"/>
        </w:rPr>
        <w:t xml:space="preserve">υνδέσμου. </w:t>
      </w:r>
      <w:r w:rsidRPr="00FE0F75">
        <w:rPr>
          <w:rFonts w:eastAsia="Times New Roman"/>
          <w:szCs w:val="24"/>
        </w:rPr>
        <w:lastRenderedPageBreak/>
        <w:t>Το χειροκρ</w:t>
      </w:r>
      <w:r w:rsidRPr="00FE0F75">
        <w:rPr>
          <w:rFonts w:eastAsia="Times New Roman"/>
          <w:szCs w:val="24"/>
        </w:rPr>
        <w:t>ότημα αυτό</w:t>
      </w:r>
      <w:r>
        <w:rPr>
          <w:rFonts w:eastAsia="Times New Roman"/>
          <w:szCs w:val="24"/>
        </w:rPr>
        <w:t>, να το θ</w:t>
      </w:r>
      <w:r w:rsidRPr="00FE0F75">
        <w:rPr>
          <w:rFonts w:eastAsia="Times New Roman"/>
          <w:szCs w:val="24"/>
        </w:rPr>
        <w:t>υμηθείτε όλοι</w:t>
      </w:r>
      <w:r>
        <w:rPr>
          <w:rFonts w:eastAsia="Times New Roman"/>
          <w:szCs w:val="24"/>
        </w:rPr>
        <w:t>, είναι ι</w:t>
      </w:r>
      <w:r w:rsidRPr="00FE0F75">
        <w:rPr>
          <w:rFonts w:eastAsia="Times New Roman"/>
          <w:szCs w:val="24"/>
        </w:rPr>
        <w:t>στορικό και είναι προφητικό</w:t>
      </w:r>
      <w:r>
        <w:rPr>
          <w:rFonts w:eastAsia="Times New Roman"/>
          <w:szCs w:val="24"/>
        </w:rPr>
        <w:t>,</w:t>
      </w:r>
      <w:r w:rsidRPr="00FE0F75">
        <w:rPr>
          <w:rFonts w:eastAsia="Times New Roman"/>
          <w:szCs w:val="24"/>
        </w:rPr>
        <w:t xml:space="preserve"> είναι προοίμιο της </w:t>
      </w:r>
      <w:r>
        <w:rPr>
          <w:rFonts w:eastAsia="Times New Roman"/>
          <w:szCs w:val="24"/>
        </w:rPr>
        <w:t>μ</w:t>
      </w:r>
      <w:r w:rsidRPr="00FE0F75">
        <w:rPr>
          <w:rFonts w:eastAsia="Times New Roman"/>
          <w:szCs w:val="24"/>
        </w:rPr>
        <w:t>εγάλης συγκυβέρνησης</w:t>
      </w:r>
      <w:r>
        <w:rPr>
          <w:rFonts w:eastAsia="Times New Roman"/>
          <w:szCs w:val="24"/>
        </w:rPr>
        <w:t>.</w:t>
      </w:r>
      <w:r w:rsidRPr="00FE0F75">
        <w:rPr>
          <w:rFonts w:eastAsia="Times New Roman"/>
          <w:szCs w:val="24"/>
        </w:rPr>
        <w:t xml:space="preserve"> </w:t>
      </w:r>
    </w:p>
    <w:p w14:paraId="77C0308F" w14:textId="77777777" w:rsidR="006113A9" w:rsidRDefault="006B6FC4">
      <w:pPr>
        <w:spacing w:line="600" w:lineRule="auto"/>
        <w:ind w:firstLine="720"/>
        <w:contextualSpacing/>
        <w:jc w:val="both"/>
        <w:rPr>
          <w:rFonts w:eastAsia="Times New Roman"/>
          <w:szCs w:val="24"/>
        </w:rPr>
      </w:pPr>
      <w:r w:rsidRPr="00FE0F75">
        <w:rPr>
          <w:rFonts w:eastAsia="Times New Roman"/>
          <w:szCs w:val="24"/>
        </w:rPr>
        <w:t>Τι έγινε</w:t>
      </w:r>
      <w:r>
        <w:rPr>
          <w:rFonts w:eastAsia="Times New Roman"/>
          <w:szCs w:val="24"/>
        </w:rPr>
        <w:t>,</w:t>
      </w:r>
      <w:r w:rsidRPr="00FE0F75">
        <w:rPr>
          <w:rFonts w:eastAsia="Times New Roman"/>
          <w:szCs w:val="24"/>
        </w:rPr>
        <w:t xml:space="preserve"> κύρι</w:t>
      </w:r>
      <w:r>
        <w:rPr>
          <w:rFonts w:eastAsia="Times New Roman"/>
          <w:szCs w:val="24"/>
        </w:rPr>
        <w:t>οι</w:t>
      </w:r>
      <w:r w:rsidRPr="00FE0F75">
        <w:rPr>
          <w:rFonts w:eastAsia="Times New Roman"/>
          <w:szCs w:val="24"/>
        </w:rPr>
        <w:t xml:space="preserve"> του ΣΥΡΙΖΑ</w:t>
      </w:r>
      <w:r>
        <w:rPr>
          <w:rFonts w:eastAsia="Times New Roman"/>
          <w:szCs w:val="24"/>
        </w:rPr>
        <w:t>,</w:t>
      </w:r>
      <w:r w:rsidRPr="00FE0F75">
        <w:rPr>
          <w:rFonts w:eastAsia="Times New Roman"/>
          <w:szCs w:val="24"/>
        </w:rPr>
        <w:t xml:space="preserve"> που </w:t>
      </w:r>
      <w:r>
        <w:rPr>
          <w:rFonts w:eastAsia="Times New Roman"/>
          <w:szCs w:val="24"/>
        </w:rPr>
        <w:t xml:space="preserve">αλληλοχειροκροτείστε; Έπαψε </w:t>
      </w:r>
      <w:r w:rsidRPr="00FE0F75">
        <w:rPr>
          <w:rFonts w:eastAsia="Times New Roman"/>
          <w:szCs w:val="24"/>
        </w:rPr>
        <w:t xml:space="preserve">σήμερα η Χρυσή Αυγή να είναι το </w:t>
      </w:r>
      <w:r>
        <w:rPr>
          <w:rFonts w:eastAsia="Times New Roman"/>
          <w:szCs w:val="24"/>
        </w:rPr>
        <w:t xml:space="preserve">«δεκανίκι» </w:t>
      </w:r>
      <w:r w:rsidRPr="00FE0F75">
        <w:rPr>
          <w:rFonts w:eastAsia="Times New Roman"/>
          <w:szCs w:val="24"/>
        </w:rPr>
        <w:t>της Νέας Δημοκρατίας</w:t>
      </w:r>
      <w:r>
        <w:rPr>
          <w:rFonts w:eastAsia="Times New Roman"/>
          <w:szCs w:val="24"/>
        </w:rPr>
        <w:t>, ν</w:t>
      </w:r>
      <w:r w:rsidRPr="00FE0F75">
        <w:rPr>
          <w:rFonts w:eastAsia="Times New Roman"/>
          <w:szCs w:val="24"/>
        </w:rPr>
        <w:t>α είναι η ακροδε</w:t>
      </w:r>
      <w:r w:rsidRPr="00FE0F75">
        <w:rPr>
          <w:rFonts w:eastAsia="Times New Roman"/>
          <w:szCs w:val="24"/>
        </w:rPr>
        <w:t>ξιά πτέρυγα</w:t>
      </w:r>
      <w:r>
        <w:rPr>
          <w:rFonts w:eastAsia="Times New Roman"/>
          <w:szCs w:val="24"/>
        </w:rPr>
        <w:t>;</w:t>
      </w:r>
      <w:r w:rsidRPr="00FE0F75">
        <w:rPr>
          <w:rFonts w:eastAsia="Times New Roman"/>
          <w:szCs w:val="24"/>
        </w:rPr>
        <w:t xml:space="preserve"> </w:t>
      </w:r>
    </w:p>
    <w:p w14:paraId="77C03090" w14:textId="77777777" w:rsidR="006113A9" w:rsidRDefault="006B6FC4">
      <w:pPr>
        <w:spacing w:line="600" w:lineRule="auto"/>
        <w:ind w:firstLine="720"/>
        <w:contextualSpacing/>
        <w:jc w:val="both"/>
        <w:rPr>
          <w:rFonts w:eastAsia="Times New Roman"/>
          <w:szCs w:val="24"/>
        </w:rPr>
      </w:pPr>
      <w:r>
        <w:rPr>
          <w:rFonts w:eastAsia="Times New Roman"/>
          <w:szCs w:val="24"/>
        </w:rPr>
        <w:t>Και για εσάς, κύριοι της Νέας Δημοκρατίας, έπαψε η Χρυσή</w:t>
      </w:r>
      <w:r w:rsidRPr="00FE0F75">
        <w:rPr>
          <w:rFonts w:eastAsia="Times New Roman"/>
          <w:szCs w:val="24"/>
        </w:rPr>
        <w:t xml:space="preserve"> </w:t>
      </w:r>
      <w:r>
        <w:rPr>
          <w:rFonts w:eastAsia="Times New Roman"/>
          <w:szCs w:val="24"/>
        </w:rPr>
        <w:t>Αυγή</w:t>
      </w:r>
      <w:r w:rsidRPr="00FE0F75">
        <w:rPr>
          <w:rFonts w:eastAsia="Times New Roman"/>
          <w:szCs w:val="24"/>
        </w:rPr>
        <w:t xml:space="preserve"> να είναι το </w:t>
      </w:r>
      <w:r>
        <w:rPr>
          <w:rFonts w:eastAsia="Times New Roman"/>
          <w:szCs w:val="24"/>
        </w:rPr>
        <w:t>«</w:t>
      </w:r>
      <w:r w:rsidRPr="00FE0F75">
        <w:rPr>
          <w:rFonts w:eastAsia="Times New Roman"/>
          <w:szCs w:val="24"/>
        </w:rPr>
        <w:t>δεκανίκι</w:t>
      </w:r>
      <w:r>
        <w:rPr>
          <w:rFonts w:eastAsia="Times New Roman"/>
          <w:szCs w:val="24"/>
        </w:rPr>
        <w:t>»</w:t>
      </w:r>
      <w:r w:rsidRPr="00FE0F75">
        <w:rPr>
          <w:rFonts w:eastAsia="Times New Roman"/>
          <w:szCs w:val="24"/>
        </w:rPr>
        <w:t xml:space="preserve"> του ΣΥΡΙΖΑ</w:t>
      </w:r>
      <w:r>
        <w:rPr>
          <w:rFonts w:eastAsia="Times New Roman"/>
          <w:szCs w:val="24"/>
        </w:rPr>
        <w:t>;</w:t>
      </w:r>
    </w:p>
    <w:p w14:paraId="77C03091" w14:textId="77777777" w:rsidR="006113A9" w:rsidRDefault="006B6FC4">
      <w:pPr>
        <w:spacing w:line="600" w:lineRule="auto"/>
        <w:ind w:firstLine="720"/>
        <w:contextualSpacing/>
        <w:jc w:val="both"/>
        <w:rPr>
          <w:rFonts w:eastAsia="Times New Roman"/>
          <w:szCs w:val="24"/>
        </w:rPr>
      </w:pPr>
      <w:r>
        <w:rPr>
          <w:rFonts w:eastAsia="Times New Roman"/>
          <w:szCs w:val="24"/>
        </w:rPr>
        <w:t>Δεν αποκαλυφθήκατε,</w:t>
      </w:r>
      <w:r w:rsidRPr="00FE0F75">
        <w:rPr>
          <w:rFonts w:eastAsia="Times New Roman"/>
          <w:szCs w:val="24"/>
        </w:rPr>
        <w:t xml:space="preserve"> λοιπόν</w:t>
      </w:r>
      <w:r>
        <w:rPr>
          <w:rFonts w:eastAsia="Times New Roman"/>
          <w:szCs w:val="24"/>
        </w:rPr>
        <w:t>,</w:t>
      </w:r>
      <w:r w:rsidRPr="00FE0F75">
        <w:rPr>
          <w:rFonts w:eastAsia="Times New Roman"/>
          <w:szCs w:val="24"/>
        </w:rPr>
        <w:t xml:space="preserve"> όπως προείπα</w:t>
      </w:r>
      <w:r>
        <w:rPr>
          <w:rFonts w:eastAsia="Times New Roman"/>
          <w:szCs w:val="24"/>
        </w:rPr>
        <w:t>.</w:t>
      </w:r>
      <w:r w:rsidRPr="00FE0F75">
        <w:rPr>
          <w:rFonts w:eastAsia="Times New Roman"/>
          <w:szCs w:val="24"/>
        </w:rPr>
        <w:t xml:space="preserve"> </w:t>
      </w:r>
      <w:r>
        <w:rPr>
          <w:rFonts w:eastAsia="Times New Roman"/>
          <w:szCs w:val="24"/>
        </w:rPr>
        <w:t>Γελοιοποιηθήκα</w:t>
      </w:r>
      <w:r w:rsidRPr="00FE0F75">
        <w:rPr>
          <w:rFonts w:eastAsia="Times New Roman"/>
          <w:szCs w:val="24"/>
        </w:rPr>
        <w:t xml:space="preserve">τε </w:t>
      </w:r>
      <w:r>
        <w:rPr>
          <w:rFonts w:eastAsia="Times New Roman"/>
          <w:szCs w:val="24"/>
        </w:rPr>
        <w:t>και οι δύο σήμερα και απαξιωθήκα</w:t>
      </w:r>
      <w:r w:rsidRPr="00FE0F75">
        <w:rPr>
          <w:rFonts w:eastAsia="Times New Roman"/>
          <w:szCs w:val="24"/>
        </w:rPr>
        <w:t xml:space="preserve">τε για άλλη μία φορά στα μάτια του </w:t>
      </w:r>
      <w:r>
        <w:rPr>
          <w:rFonts w:eastAsia="Times New Roman"/>
          <w:szCs w:val="24"/>
        </w:rPr>
        <w:t>ελληνικού λαού</w:t>
      </w:r>
      <w:r w:rsidRPr="00FE0F75">
        <w:rPr>
          <w:rFonts w:eastAsia="Times New Roman"/>
          <w:szCs w:val="24"/>
        </w:rPr>
        <w:t xml:space="preserve"> </w:t>
      </w:r>
      <w:r>
        <w:rPr>
          <w:rFonts w:eastAsia="Times New Roman"/>
          <w:szCs w:val="24"/>
        </w:rPr>
        <w:t xml:space="preserve">και </w:t>
      </w:r>
      <w:r>
        <w:rPr>
          <w:rFonts w:eastAsia="Times New Roman"/>
          <w:szCs w:val="24"/>
        </w:rPr>
        <w:t>θα συνεχίζετε να απαξιώνεστε</w:t>
      </w:r>
      <w:r w:rsidRPr="00FE0F75">
        <w:rPr>
          <w:rFonts w:eastAsia="Times New Roman"/>
          <w:szCs w:val="24"/>
        </w:rPr>
        <w:t xml:space="preserve"> και να </w:t>
      </w:r>
      <w:r>
        <w:rPr>
          <w:rFonts w:eastAsia="Times New Roman"/>
          <w:szCs w:val="24"/>
        </w:rPr>
        <w:t>γελοιοποιείστε, ό</w:t>
      </w:r>
      <w:r w:rsidRPr="00FE0F75">
        <w:rPr>
          <w:rFonts w:eastAsia="Times New Roman"/>
          <w:szCs w:val="24"/>
        </w:rPr>
        <w:t xml:space="preserve">σο θα συνεχίσετε να συμφωνείτε και οι δύο στην εκχώρηση του </w:t>
      </w:r>
      <w:r>
        <w:rPr>
          <w:rFonts w:eastAsia="Times New Roman"/>
          <w:szCs w:val="24"/>
        </w:rPr>
        <w:t>ονόματος</w:t>
      </w:r>
      <w:r w:rsidRPr="00FE0F75">
        <w:rPr>
          <w:rFonts w:eastAsia="Times New Roman"/>
          <w:szCs w:val="24"/>
        </w:rPr>
        <w:t xml:space="preserve"> της Μακεδονίας μας στο γειτονικό κρατίδιο</w:t>
      </w:r>
      <w:r>
        <w:rPr>
          <w:rFonts w:eastAsia="Times New Roman"/>
          <w:szCs w:val="24"/>
        </w:rPr>
        <w:t>, όσο θα συνεχίσετε να συμφωνείτε</w:t>
      </w:r>
      <w:r w:rsidRPr="00FE0F75">
        <w:rPr>
          <w:rFonts w:eastAsia="Times New Roman"/>
          <w:szCs w:val="24"/>
        </w:rPr>
        <w:t xml:space="preserve"> στη σύνθετη ονομασία</w:t>
      </w:r>
      <w:r>
        <w:rPr>
          <w:rFonts w:eastAsia="Times New Roman"/>
          <w:szCs w:val="24"/>
        </w:rPr>
        <w:t>.</w:t>
      </w:r>
    </w:p>
    <w:p w14:paraId="77C03092" w14:textId="77777777" w:rsidR="006113A9" w:rsidRDefault="006B6FC4">
      <w:pPr>
        <w:spacing w:line="600" w:lineRule="auto"/>
        <w:ind w:firstLine="720"/>
        <w:contextualSpacing/>
        <w:jc w:val="both"/>
        <w:rPr>
          <w:rFonts w:eastAsia="Times New Roman"/>
          <w:szCs w:val="24"/>
        </w:rPr>
      </w:pPr>
      <w:r w:rsidRPr="00FE0F75">
        <w:rPr>
          <w:rFonts w:eastAsia="Times New Roman"/>
          <w:szCs w:val="24"/>
        </w:rPr>
        <w:t>Ο Μητσοτάκης</w:t>
      </w:r>
      <w:r>
        <w:rPr>
          <w:rFonts w:eastAsia="Times New Roman"/>
          <w:szCs w:val="24"/>
        </w:rPr>
        <w:t>, αν ήταν πραγματικός</w:t>
      </w:r>
      <w:r w:rsidRPr="00FE0F75">
        <w:rPr>
          <w:rFonts w:eastAsia="Times New Roman"/>
          <w:szCs w:val="24"/>
        </w:rPr>
        <w:t xml:space="preserve"> πατ</w:t>
      </w:r>
      <w:r w:rsidRPr="00FE0F75">
        <w:rPr>
          <w:rFonts w:eastAsia="Times New Roman"/>
          <w:szCs w:val="24"/>
        </w:rPr>
        <w:t>ριώτης και όχι ένας Μαυρογιαλούρος</w:t>
      </w:r>
      <w:r>
        <w:rPr>
          <w:rFonts w:eastAsia="Times New Roman"/>
          <w:szCs w:val="24"/>
        </w:rPr>
        <w:t xml:space="preserve"> ή φτηνός</w:t>
      </w:r>
      <w:r w:rsidRPr="00FE0F75">
        <w:rPr>
          <w:rFonts w:eastAsia="Times New Roman"/>
          <w:szCs w:val="24"/>
        </w:rPr>
        <w:t xml:space="preserve"> πολιτικάντης</w:t>
      </w:r>
      <w:r>
        <w:rPr>
          <w:rFonts w:eastAsia="Times New Roman"/>
          <w:szCs w:val="24"/>
        </w:rPr>
        <w:t>,</w:t>
      </w:r>
      <w:r w:rsidRPr="00FE0F75">
        <w:rPr>
          <w:rFonts w:eastAsia="Times New Roman"/>
          <w:szCs w:val="24"/>
        </w:rPr>
        <w:t xml:space="preserve"> </w:t>
      </w:r>
      <w:r>
        <w:rPr>
          <w:rFonts w:eastAsia="Times New Roman"/>
          <w:szCs w:val="24"/>
        </w:rPr>
        <w:t xml:space="preserve">αντί </w:t>
      </w:r>
      <w:r w:rsidRPr="00FE0F75">
        <w:rPr>
          <w:rFonts w:eastAsia="Times New Roman"/>
          <w:szCs w:val="24"/>
        </w:rPr>
        <w:t>να κάνει σημαία το θέμα της ψηφοφορίας</w:t>
      </w:r>
      <w:r>
        <w:rPr>
          <w:rFonts w:eastAsia="Times New Roman"/>
          <w:szCs w:val="24"/>
        </w:rPr>
        <w:t>,</w:t>
      </w:r>
      <w:r w:rsidRPr="00FE0F75">
        <w:rPr>
          <w:rFonts w:eastAsia="Times New Roman"/>
          <w:szCs w:val="24"/>
        </w:rPr>
        <w:t xml:space="preserve"> να </w:t>
      </w:r>
      <w:r>
        <w:rPr>
          <w:rFonts w:eastAsia="Times New Roman"/>
          <w:szCs w:val="24"/>
        </w:rPr>
        <w:t>εγείρει</w:t>
      </w:r>
      <w:r w:rsidRPr="00FE0F75">
        <w:rPr>
          <w:rFonts w:eastAsia="Times New Roman"/>
          <w:szCs w:val="24"/>
        </w:rPr>
        <w:t xml:space="preserve"> ζήτημα για 3</w:t>
      </w:r>
      <w:r>
        <w:rPr>
          <w:rFonts w:eastAsia="Times New Roman"/>
          <w:szCs w:val="24"/>
        </w:rPr>
        <w:t>/</w:t>
      </w:r>
      <w:r w:rsidRPr="00FE0F75">
        <w:rPr>
          <w:rFonts w:eastAsia="Times New Roman"/>
          <w:szCs w:val="24"/>
        </w:rPr>
        <w:t>5 ή</w:t>
      </w:r>
      <w:r>
        <w:rPr>
          <w:rFonts w:eastAsia="Times New Roman"/>
          <w:szCs w:val="24"/>
        </w:rPr>
        <w:t xml:space="preserve"> για</w:t>
      </w:r>
      <w:r w:rsidRPr="00FE0F75">
        <w:rPr>
          <w:rFonts w:eastAsia="Times New Roman"/>
          <w:szCs w:val="24"/>
        </w:rPr>
        <w:t xml:space="preserve"> </w:t>
      </w:r>
      <w:r>
        <w:rPr>
          <w:rFonts w:eastAsia="Times New Roman"/>
          <w:szCs w:val="24"/>
        </w:rPr>
        <w:t xml:space="preserve">εκατόν ογδόντα </w:t>
      </w:r>
      <w:r w:rsidRPr="00FE0F75">
        <w:rPr>
          <w:rFonts w:eastAsia="Times New Roman"/>
          <w:szCs w:val="24"/>
        </w:rPr>
        <w:t>Βουλευτές</w:t>
      </w:r>
      <w:r>
        <w:rPr>
          <w:rFonts w:eastAsia="Times New Roman"/>
          <w:szCs w:val="24"/>
        </w:rPr>
        <w:t>,</w:t>
      </w:r>
      <w:r w:rsidRPr="00FE0F75">
        <w:rPr>
          <w:rFonts w:eastAsia="Times New Roman"/>
          <w:szCs w:val="24"/>
        </w:rPr>
        <w:t xml:space="preserve"> να περάσει η Συμφωνία με </w:t>
      </w:r>
      <w:r>
        <w:rPr>
          <w:rFonts w:eastAsia="Times New Roman"/>
          <w:szCs w:val="24"/>
        </w:rPr>
        <w:t xml:space="preserve">εκατόν </w:t>
      </w:r>
      <w:r>
        <w:rPr>
          <w:rFonts w:eastAsia="Times New Roman"/>
          <w:szCs w:val="24"/>
        </w:rPr>
        <w:lastRenderedPageBreak/>
        <w:t>ογδόντα,</w:t>
      </w:r>
      <w:r w:rsidRPr="00FE0F75">
        <w:rPr>
          <w:rFonts w:eastAsia="Times New Roman"/>
          <w:szCs w:val="24"/>
        </w:rPr>
        <w:t xml:space="preserve"> δέχεται </w:t>
      </w:r>
      <w:r>
        <w:rPr>
          <w:rFonts w:eastAsia="Times New Roman"/>
          <w:szCs w:val="24"/>
        </w:rPr>
        <w:t xml:space="preserve">την εκχώρηση του ονόματος και ομιλεί </w:t>
      </w:r>
      <w:r w:rsidRPr="00FE0F75">
        <w:rPr>
          <w:rFonts w:eastAsia="Times New Roman"/>
          <w:szCs w:val="24"/>
        </w:rPr>
        <w:t xml:space="preserve">μόνο για </w:t>
      </w:r>
      <w:r w:rsidRPr="00FE0F75">
        <w:rPr>
          <w:rFonts w:eastAsia="Times New Roman"/>
          <w:szCs w:val="24"/>
        </w:rPr>
        <w:t xml:space="preserve">γλώσσα </w:t>
      </w:r>
      <w:r>
        <w:rPr>
          <w:rFonts w:eastAsia="Times New Roman"/>
          <w:szCs w:val="24"/>
        </w:rPr>
        <w:t xml:space="preserve">και εθνικότητα. </w:t>
      </w:r>
    </w:p>
    <w:p w14:paraId="77C03093" w14:textId="77777777" w:rsidR="006113A9" w:rsidRDefault="006B6FC4">
      <w:pPr>
        <w:spacing w:line="600" w:lineRule="auto"/>
        <w:ind w:firstLine="720"/>
        <w:contextualSpacing/>
        <w:jc w:val="both"/>
        <w:rPr>
          <w:rFonts w:eastAsia="Times New Roman"/>
          <w:szCs w:val="24"/>
        </w:rPr>
      </w:pPr>
      <w:r w:rsidRPr="00FE0F75">
        <w:rPr>
          <w:rFonts w:eastAsia="Times New Roman"/>
          <w:szCs w:val="24"/>
        </w:rPr>
        <w:t>Για τη Χρυσή Αυγή</w:t>
      </w:r>
      <w:r>
        <w:rPr>
          <w:rFonts w:eastAsia="Times New Roman"/>
          <w:szCs w:val="24"/>
        </w:rPr>
        <w:t>,</w:t>
      </w:r>
      <w:r w:rsidRPr="00FE0F75">
        <w:rPr>
          <w:rFonts w:eastAsia="Times New Roman"/>
          <w:szCs w:val="24"/>
        </w:rPr>
        <w:t xml:space="preserve"> αλλά και για τα εκατομμύρια των Ελλήνων</w:t>
      </w:r>
      <w:r>
        <w:rPr>
          <w:rFonts w:eastAsia="Times New Roman"/>
          <w:szCs w:val="24"/>
        </w:rPr>
        <w:t>,</w:t>
      </w:r>
      <w:r w:rsidRPr="00FE0F75">
        <w:rPr>
          <w:rFonts w:eastAsia="Times New Roman"/>
          <w:szCs w:val="24"/>
        </w:rPr>
        <w:t xml:space="preserve"> Μακεδόνων </w:t>
      </w:r>
      <w:r>
        <w:rPr>
          <w:rFonts w:eastAsia="Times New Roman"/>
          <w:szCs w:val="24"/>
        </w:rPr>
        <w:t xml:space="preserve">ή μη, </w:t>
      </w:r>
      <w:r w:rsidRPr="00FE0F75">
        <w:rPr>
          <w:rFonts w:eastAsia="Times New Roman"/>
          <w:szCs w:val="24"/>
        </w:rPr>
        <w:t>το όνομα είναι</w:t>
      </w:r>
      <w:r>
        <w:rPr>
          <w:rFonts w:eastAsia="Times New Roman"/>
          <w:szCs w:val="24"/>
        </w:rPr>
        <w:t xml:space="preserve"> η ψυχή μας, είναι η</w:t>
      </w:r>
      <w:r w:rsidRPr="00FE0F75">
        <w:rPr>
          <w:rFonts w:eastAsia="Times New Roman"/>
          <w:szCs w:val="24"/>
        </w:rPr>
        <w:t xml:space="preserve"> τιμή </w:t>
      </w:r>
      <w:r>
        <w:rPr>
          <w:rFonts w:eastAsia="Times New Roman"/>
          <w:szCs w:val="24"/>
        </w:rPr>
        <w:t>μας,</w:t>
      </w:r>
      <w:r w:rsidRPr="00FE0F75">
        <w:rPr>
          <w:rFonts w:eastAsia="Times New Roman"/>
          <w:szCs w:val="24"/>
        </w:rPr>
        <w:t xml:space="preserve"> η αξιοπρέπειά </w:t>
      </w:r>
      <w:r>
        <w:rPr>
          <w:rFonts w:eastAsia="Times New Roman"/>
          <w:szCs w:val="24"/>
        </w:rPr>
        <w:t>μας, η</w:t>
      </w:r>
      <w:r w:rsidRPr="00FE0F75">
        <w:rPr>
          <w:rFonts w:eastAsia="Times New Roman"/>
          <w:szCs w:val="24"/>
        </w:rPr>
        <w:t xml:space="preserve"> ιστορία </w:t>
      </w:r>
      <w:r>
        <w:rPr>
          <w:rFonts w:eastAsia="Times New Roman"/>
          <w:szCs w:val="24"/>
        </w:rPr>
        <w:t>μας.</w:t>
      </w:r>
      <w:r w:rsidRPr="00FE0F75">
        <w:rPr>
          <w:rFonts w:eastAsia="Times New Roman"/>
          <w:szCs w:val="24"/>
        </w:rPr>
        <w:t xml:space="preserve"> </w:t>
      </w:r>
    </w:p>
    <w:p w14:paraId="77C03094" w14:textId="77777777" w:rsidR="006113A9" w:rsidRDefault="006B6FC4">
      <w:pPr>
        <w:spacing w:line="600" w:lineRule="auto"/>
        <w:ind w:firstLine="720"/>
        <w:contextualSpacing/>
        <w:jc w:val="both"/>
        <w:rPr>
          <w:rFonts w:eastAsia="Times New Roman"/>
          <w:szCs w:val="24"/>
        </w:rPr>
      </w:pPr>
      <w:r w:rsidRPr="00FE0F75">
        <w:rPr>
          <w:rFonts w:eastAsia="Times New Roman"/>
          <w:szCs w:val="24"/>
        </w:rPr>
        <w:t>Τουναντίον</w:t>
      </w:r>
      <w:r>
        <w:rPr>
          <w:rFonts w:eastAsia="Times New Roman"/>
          <w:szCs w:val="24"/>
        </w:rPr>
        <w:t>,</w:t>
      </w:r>
      <w:r w:rsidRPr="00FE0F75">
        <w:rPr>
          <w:rFonts w:eastAsia="Times New Roman"/>
          <w:szCs w:val="24"/>
        </w:rPr>
        <w:t xml:space="preserve"> </w:t>
      </w:r>
      <w:r>
        <w:rPr>
          <w:rFonts w:eastAsia="Times New Roman"/>
          <w:szCs w:val="24"/>
        </w:rPr>
        <w:t xml:space="preserve">η Νέα Δημοκρατία </w:t>
      </w:r>
      <w:r w:rsidRPr="00FE0F75">
        <w:rPr>
          <w:rFonts w:eastAsia="Times New Roman"/>
          <w:szCs w:val="24"/>
        </w:rPr>
        <w:t>τι κάνει</w:t>
      </w:r>
      <w:r>
        <w:rPr>
          <w:rFonts w:eastAsia="Times New Roman"/>
          <w:szCs w:val="24"/>
        </w:rPr>
        <w:t xml:space="preserve">; Τρομοκρατεί τον ελληνικό λαό </w:t>
      </w:r>
      <w:r>
        <w:rPr>
          <w:rFonts w:eastAsia="Times New Roman"/>
          <w:szCs w:val="24"/>
        </w:rPr>
        <w:t>στηριζόμενη σε μια</w:t>
      </w:r>
      <w:r w:rsidRPr="00FE0F75">
        <w:rPr>
          <w:rFonts w:eastAsia="Times New Roman"/>
          <w:szCs w:val="24"/>
        </w:rPr>
        <w:t xml:space="preserve"> άκυρη διεθνή σύμβαση</w:t>
      </w:r>
      <w:r>
        <w:rPr>
          <w:rFonts w:eastAsia="Times New Roman"/>
          <w:szCs w:val="24"/>
        </w:rPr>
        <w:t>,</w:t>
      </w:r>
      <w:r w:rsidRPr="00FE0F75">
        <w:rPr>
          <w:rFonts w:eastAsia="Times New Roman"/>
          <w:szCs w:val="24"/>
        </w:rPr>
        <w:t xml:space="preserve"> τη Συνθήκη της Βιέννης του 1969</w:t>
      </w:r>
      <w:r>
        <w:rPr>
          <w:rFonts w:eastAsia="Times New Roman"/>
          <w:szCs w:val="24"/>
        </w:rPr>
        <w:t>,</w:t>
      </w:r>
      <w:r w:rsidRPr="00FE0F75">
        <w:rPr>
          <w:rFonts w:eastAsia="Times New Roman"/>
          <w:szCs w:val="24"/>
        </w:rPr>
        <w:t xml:space="preserve"> η οποία</w:t>
      </w:r>
      <w:r>
        <w:rPr>
          <w:rFonts w:eastAsia="Times New Roman"/>
          <w:szCs w:val="24"/>
        </w:rPr>
        <w:t>,</w:t>
      </w:r>
      <w:r w:rsidRPr="00FE0F75">
        <w:rPr>
          <w:rFonts w:eastAsia="Times New Roman"/>
          <w:szCs w:val="24"/>
        </w:rPr>
        <w:t xml:space="preserve"> όπως καταγγέλθηκε από τον Αρχηγό μας από το</w:t>
      </w:r>
      <w:r>
        <w:rPr>
          <w:rFonts w:eastAsia="Times New Roman"/>
          <w:szCs w:val="24"/>
        </w:rPr>
        <w:t xml:space="preserve"> Βήμα αυτό, τον κ.</w:t>
      </w:r>
      <w:r w:rsidRPr="00FE0F75">
        <w:rPr>
          <w:rFonts w:eastAsia="Times New Roman"/>
          <w:szCs w:val="24"/>
        </w:rPr>
        <w:t xml:space="preserve"> </w:t>
      </w:r>
      <w:r>
        <w:rPr>
          <w:rFonts w:eastAsia="Times New Roman"/>
          <w:szCs w:val="24"/>
        </w:rPr>
        <w:t xml:space="preserve">Μιχαλολιάκο, </w:t>
      </w:r>
      <w:r w:rsidRPr="00FE0F75">
        <w:rPr>
          <w:rFonts w:eastAsia="Times New Roman"/>
          <w:szCs w:val="24"/>
        </w:rPr>
        <w:t>είναι άκυρη</w:t>
      </w:r>
      <w:r>
        <w:rPr>
          <w:rFonts w:eastAsia="Times New Roman"/>
          <w:szCs w:val="24"/>
        </w:rPr>
        <w:t>,</w:t>
      </w:r>
      <w:r w:rsidRPr="00FE0F75">
        <w:rPr>
          <w:rFonts w:eastAsia="Times New Roman"/>
          <w:szCs w:val="24"/>
        </w:rPr>
        <w:t xml:space="preserve"> αφού κυρώθηκε</w:t>
      </w:r>
      <w:r>
        <w:rPr>
          <w:rFonts w:eastAsia="Times New Roman"/>
          <w:szCs w:val="24"/>
        </w:rPr>
        <w:t xml:space="preserve"> από το στρατιωτικό καθεστώς τον</w:t>
      </w:r>
      <w:r w:rsidRPr="00FE0F75">
        <w:rPr>
          <w:rFonts w:eastAsia="Times New Roman"/>
          <w:szCs w:val="24"/>
        </w:rPr>
        <w:t xml:space="preserve"> </w:t>
      </w:r>
      <w:r>
        <w:rPr>
          <w:rFonts w:eastAsia="Times New Roman"/>
          <w:szCs w:val="24"/>
        </w:rPr>
        <w:t>Μάιο του 1974</w:t>
      </w:r>
      <w:r w:rsidRPr="00FE0F75">
        <w:rPr>
          <w:rFonts w:eastAsia="Times New Roman"/>
          <w:szCs w:val="24"/>
        </w:rPr>
        <w:t xml:space="preserve"> με νομοθετικό διάταγμα</w:t>
      </w:r>
      <w:r>
        <w:rPr>
          <w:rFonts w:eastAsia="Times New Roman"/>
          <w:szCs w:val="24"/>
        </w:rPr>
        <w:t>.</w:t>
      </w:r>
      <w:r w:rsidRPr="00FE0F75">
        <w:rPr>
          <w:rFonts w:eastAsia="Times New Roman"/>
          <w:szCs w:val="24"/>
        </w:rPr>
        <w:t xml:space="preserve"> Εκτός αν παραδέχεσ</w:t>
      </w:r>
      <w:r>
        <w:rPr>
          <w:rFonts w:eastAsia="Times New Roman"/>
          <w:szCs w:val="24"/>
        </w:rPr>
        <w:t>τε όλοι σας εδώ ότι νομοθετείτε</w:t>
      </w:r>
      <w:r w:rsidRPr="00FE0F75">
        <w:rPr>
          <w:rFonts w:eastAsia="Times New Roman"/>
          <w:szCs w:val="24"/>
        </w:rPr>
        <w:t xml:space="preserve"> και λειτουργείτε </w:t>
      </w:r>
      <w:r>
        <w:rPr>
          <w:rFonts w:eastAsia="Times New Roman"/>
          <w:szCs w:val="24"/>
        </w:rPr>
        <w:t>ως</w:t>
      </w:r>
      <w:r w:rsidRPr="00FE0F75">
        <w:rPr>
          <w:rFonts w:eastAsia="Times New Roman"/>
          <w:szCs w:val="24"/>
        </w:rPr>
        <w:t xml:space="preserve"> κράτος με διατάγματα της </w:t>
      </w:r>
      <w:r>
        <w:rPr>
          <w:rFonts w:eastAsia="Times New Roman"/>
          <w:szCs w:val="24"/>
        </w:rPr>
        <w:t>χ</w:t>
      </w:r>
      <w:r w:rsidRPr="00FE0F75">
        <w:rPr>
          <w:rFonts w:eastAsia="Times New Roman"/>
          <w:szCs w:val="24"/>
        </w:rPr>
        <w:t>ούντας</w:t>
      </w:r>
      <w:r>
        <w:rPr>
          <w:rFonts w:eastAsia="Times New Roman"/>
          <w:szCs w:val="24"/>
        </w:rPr>
        <w:t>.</w:t>
      </w:r>
    </w:p>
    <w:p w14:paraId="77C03095" w14:textId="77777777" w:rsidR="006113A9" w:rsidRDefault="006B6FC4">
      <w:pPr>
        <w:spacing w:line="600" w:lineRule="auto"/>
        <w:ind w:firstLine="720"/>
        <w:contextualSpacing/>
        <w:jc w:val="both"/>
        <w:rPr>
          <w:rFonts w:eastAsia="Times New Roman"/>
          <w:szCs w:val="24"/>
        </w:rPr>
      </w:pPr>
      <w:r>
        <w:rPr>
          <w:rFonts w:eastAsia="Times New Roman"/>
          <w:szCs w:val="24"/>
        </w:rPr>
        <w:t>Η Χρυσή Αυγή, διά του αγορητή της</w:t>
      </w:r>
      <w:r w:rsidRPr="00FE0F75">
        <w:rPr>
          <w:rFonts w:eastAsia="Times New Roman"/>
          <w:szCs w:val="24"/>
        </w:rPr>
        <w:t xml:space="preserve"> το πρωί</w:t>
      </w:r>
      <w:r>
        <w:rPr>
          <w:rFonts w:eastAsia="Times New Roman"/>
          <w:szCs w:val="24"/>
        </w:rPr>
        <w:t>,</w:t>
      </w:r>
      <w:r w:rsidRPr="00FE0F75">
        <w:rPr>
          <w:rFonts w:eastAsia="Times New Roman"/>
          <w:szCs w:val="24"/>
        </w:rPr>
        <w:t xml:space="preserve"> του </w:t>
      </w:r>
      <w:r>
        <w:rPr>
          <w:rFonts w:eastAsia="Times New Roman"/>
          <w:szCs w:val="24"/>
        </w:rPr>
        <w:t>κ.</w:t>
      </w:r>
      <w:r w:rsidRPr="00FE0F75">
        <w:rPr>
          <w:rFonts w:eastAsia="Times New Roman"/>
          <w:szCs w:val="24"/>
        </w:rPr>
        <w:t xml:space="preserve"> Κασιδιάρη</w:t>
      </w:r>
      <w:r>
        <w:rPr>
          <w:rFonts w:eastAsia="Times New Roman"/>
          <w:szCs w:val="24"/>
        </w:rPr>
        <w:t>,</w:t>
      </w:r>
      <w:r w:rsidRPr="00FE0F75">
        <w:rPr>
          <w:rFonts w:eastAsia="Times New Roman"/>
          <w:szCs w:val="24"/>
        </w:rPr>
        <w:t xml:space="preserve"> στην πρωτολογία του</w:t>
      </w:r>
      <w:r>
        <w:rPr>
          <w:rFonts w:eastAsia="Times New Roman"/>
          <w:szCs w:val="24"/>
        </w:rPr>
        <w:t>, εξήγησε άρθρο-</w:t>
      </w:r>
      <w:r w:rsidRPr="00FE0F75">
        <w:rPr>
          <w:rFonts w:eastAsia="Times New Roman"/>
          <w:szCs w:val="24"/>
        </w:rPr>
        <w:t xml:space="preserve">άρθρο γιατί η </w:t>
      </w:r>
      <w:r>
        <w:rPr>
          <w:rFonts w:eastAsia="Times New Roman"/>
          <w:szCs w:val="24"/>
        </w:rPr>
        <w:t>σ</w:t>
      </w:r>
      <w:r w:rsidRPr="00FE0F75">
        <w:rPr>
          <w:rFonts w:eastAsia="Times New Roman"/>
          <w:szCs w:val="24"/>
        </w:rPr>
        <w:t xml:space="preserve">υμφωνία </w:t>
      </w:r>
      <w:r>
        <w:rPr>
          <w:rFonts w:eastAsia="Times New Roman"/>
          <w:szCs w:val="24"/>
        </w:rPr>
        <w:t xml:space="preserve">αυτή </w:t>
      </w:r>
      <w:r w:rsidRPr="00FE0F75">
        <w:rPr>
          <w:rFonts w:eastAsia="Times New Roman"/>
          <w:szCs w:val="24"/>
        </w:rPr>
        <w:t>είναι προδοτική και είμαστε</w:t>
      </w:r>
      <w:r w:rsidRPr="00FE0F75">
        <w:rPr>
          <w:rFonts w:eastAsia="Times New Roman"/>
          <w:szCs w:val="24"/>
        </w:rPr>
        <w:t xml:space="preserve"> οι μόνοι που το λέμε </w:t>
      </w:r>
      <w:r>
        <w:rPr>
          <w:rFonts w:eastAsia="Times New Roman"/>
          <w:szCs w:val="24"/>
        </w:rPr>
        <w:t>σε αυτή την</w:t>
      </w:r>
      <w:r w:rsidRPr="00FE0F75">
        <w:rPr>
          <w:rFonts w:eastAsia="Times New Roman"/>
          <w:szCs w:val="24"/>
        </w:rPr>
        <w:t xml:space="preserve"> </w:t>
      </w:r>
      <w:r>
        <w:rPr>
          <w:rFonts w:eastAsia="Times New Roman"/>
          <w:szCs w:val="24"/>
        </w:rPr>
        <w:t xml:space="preserve">Αίθουσα. </w:t>
      </w:r>
      <w:r w:rsidRPr="00FE0F75">
        <w:rPr>
          <w:rFonts w:eastAsia="Times New Roman"/>
          <w:szCs w:val="24"/>
        </w:rPr>
        <w:t xml:space="preserve">Η </w:t>
      </w:r>
      <w:r>
        <w:rPr>
          <w:rFonts w:eastAsia="Times New Roman"/>
          <w:szCs w:val="24"/>
        </w:rPr>
        <w:t>σ</w:t>
      </w:r>
      <w:r w:rsidRPr="00FE0F75">
        <w:rPr>
          <w:rFonts w:eastAsia="Times New Roman"/>
          <w:szCs w:val="24"/>
        </w:rPr>
        <w:t>υμφωνία είναι προδοτική</w:t>
      </w:r>
      <w:r>
        <w:rPr>
          <w:rFonts w:eastAsia="Times New Roman"/>
          <w:szCs w:val="24"/>
        </w:rPr>
        <w:t>.</w:t>
      </w:r>
      <w:r w:rsidRPr="00FE0F75">
        <w:rPr>
          <w:rFonts w:eastAsia="Times New Roman"/>
          <w:szCs w:val="24"/>
        </w:rPr>
        <w:t xml:space="preserve"> </w:t>
      </w:r>
    </w:p>
    <w:p w14:paraId="77C03096" w14:textId="77777777" w:rsidR="006113A9" w:rsidRDefault="006B6FC4">
      <w:pPr>
        <w:spacing w:line="600" w:lineRule="auto"/>
        <w:ind w:firstLine="720"/>
        <w:contextualSpacing/>
        <w:jc w:val="both"/>
        <w:rPr>
          <w:rFonts w:eastAsia="Times New Roman"/>
          <w:szCs w:val="24"/>
        </w:rPr>
      </w:pPr>
      <w:r w:rsidRPr="00FE0F75">
        <w:rPr>
          <w:rFonts w:eastAsia="Times New Roman"/>
          <w:szCs w:val="24"/>
        </w:rPr>
        <w:t xml:space="preserve">Εγώ έχω να προσθέσω ότι με την </w:t>
      </w:r>
      <w:r>
        <w:rPr>
          <w:rFonts w:eastAsia="Times New Roman"/>
          <w:szCs w:val="24"/>
        </w:rPr>
        <w:t>μειοδοτική τους</w:t>
      </w:r>
      <w:r w:rsidRPr="00FE0F75">
        <w:rPr>
          <w:rFonts w:eastAsia="Times New Roman"/>
          <w:szCs w:val="24"/>
        </w:rPr>
        <w:t xml:space="preserve"> στάση</w:t>
      </w:r>
      <w:r>
        <w:rPr>
          <w:rFonts w:eastAsia="Times New Roman"/>
          <w:szCs w:val="24"/>
        </w:rPr>
        <w:t>, η οποία θα ελεγχθεί ιστορικά</w:t>
      </w:r>
      <w:r w:rsidRPr="00FE0F75">
        <w:rPr>
          <w:rFonts w:eastAsia="Times New Roman"/>
          <w:szCs w:val="24"/>
        </w:rPr>
        <w:t xml:space="preserve"> και </w:t>
      </w:r>
      <w:r>
        <w:rPr>
          <w:rFonts w:eastAsia="Times New Roman"/>
          <w:szCs w:val="24"/>
        </w:rPr>
        <w:t xml:space="preserve">βάσει του Ποινικού Κώδικα, </w:t>
      </w:r>
      <w:r w:rsidRPr="00FE0F75">
        <w:rPr>
          <w:rFonts w:eastAsia="Times New Roman"/>
          <w:szCs w:val="24"/>
        </w:rPr>
        <w:t xml:space="preserve">ο </w:t>
      </w:r>
      <w:r w:rsidRPr="00FE0F75">
        <w:rPr>
          <w:rFonts w:eastAsia="Times New Roman"/>
          <w:szCs w:val="24"/>
        </w:rPr>
        <w:lastRenderedPageBreak/>
        <w:t>κ</w:t>
      </w:r>
      <w:r>
        <w:rPr>
          <w:rFonts w:eastAsia="Times New Roman"/>
          <w:szCs w:val="24"/>
        </w:rPr>
        <w:t>.</w:t>
      </w:r>
      <w:r w:rsidRPr="00FE0F75">
        <w:rPr>
          <w:rFonts w:eastAsia="Times New Roman"/>
          <w:szCs w:val="24"/>
        </w:rPr>
        <w:t xml:space="preserve"> Κοτζιάς </w:t>
      </w:r>
      <w:r>
        <w:rPr>
          <w:rFonts w:eastAsia="Times New Roman"/>
          <w:szCs w:val="24"/>
        </w:rPr>
        <w:t xml:space="preserve">και </w:t>
      </w:r>
      <w:r w:rsidRPr="00FE0F75">
        <w:rPr>
          <w:rFonts w:eastAsia="Times New Roman"/>
          <w:szCs w:val="24"/>
        </w:rPr>
        <w:t>ο κ</w:t>
      </w:r>
      <w:r>
        <w:rPr>
          <w:rFonts w:eastAsia="Times New Roman"/>
          <w:szCs w:val="24"/>
        </w:rPr>
        <w:t>.</w:t>
      </w:r>
      <w:r w:rsidRPr="00FE0F75">
        <w:rPr>
          <w:rFonts w:eastAsia="Times New Roman"/>
          <w:szCs w:val="24"/>
        </w:rPr>
        <w:t xml:space="preserve"> Τσίπρας κατάφεραν </w:t>
      </w:r>
      <w:r>
        <w:rPr>
          <w:rFonts w:eastAsia="Times New Roman"/>
          <w:szCs w:val="24"/>
        </w:rPr>
        <w:t>να πραγματοποιήσουν το</w:t>
      </w:r>
      <w:r w:rsidRPr="00FE0F75">
        <w:rPr>
          <w:rFonts w:eastAsia="Times New Roman"/>
          <w:szCs w:val="24"/>
        </w:rPr>
        <w:t xml:space="preserve"> εξής</w:t>
      </w:r>
      <w:r>
        <w:rPr>
          <w:rFonts w:eastAsia="Times New Roman"/>
          <w:szCs w:val="24"/>
        </w:rPr>
        <w:t>, τ</w:t>
      </w:r>
      <w:r w:rsidRPr="00FE0F75">
        <w:rPr>
          <w:rFonts w:eastAsia="Times New Roman"/>
          <w:szCs w:val="24"/>
        </w:rPr>
        <w:t>ο οποίο είναι φρικτό για το μέλλον που έρχεται</w:t>
      </w:r>
      <w:r>
        <w:rPr>
          <w:rFonts w:eastAsia="Times New Roman"/>
          <w:szCs w:val="24"/>
        </w:rPr>
        <w:t>,</w:t>
      </w:r>
      <w:r w:rsidRPr="00FE0F75">
        <w:rPr>
          <w:rFonts w:eastAsia="Times New Roman"/>
          <w:szCs w:val="24"/>
        </w:rPr>
        <w:t xml:space="preserve"> να γίνεται διεθνώς ο σ</w:t>
      </w:r>
      <w:r>
        <w:rPr>
          <w:rFonts w:eastAsia="Times New Roman"/>
          <w:szCs w:val="24"/>
        </w:rPr>
        <w:t>υνειρμός κάποιες τ</w:t>
      </w:r>
      <w:r w:rsidRPr="00FE0F75">
        <w:rPr>
          <w:rFonts w:eastAsia="Times New Roman"/>
          <w:szCs w:val="24"/>
        </w:rPr>
        <w:t>ρίτες χώρες</w:t>
      </w:r>
      <w:r>
        <w:rPr>
          <w:rFonts w:eastAsia="Times New Roman"/>
          <w:szCs w:val="24"/>
        </w:rPr>
        <w:t>,</w:t>
      </w:r>
      <w:r w:rsidRPr="00FE0F75">
        <w:rPr>
          <w:rFonts w:eastAsia="Times New Roman"/>
          <w:szCs w:val="24"/>
        </w:rPr>
        <w:t xml:space="preserve"> κάποιοι </w:t>
      </w:r>
      <w:r>
        <w:rPr>
          <w:rFonts w:eastAsia="Times New Roman"/>
          <w:szCs w:val="24"/>
        </w:rPr>
        <w:t xml:space="preserve">μη </w:t>
      </w:r>
      <w:r w:rsidRPr="00FE0F75">
        <w:rPr>
          <w:rFonts w:eastAsia="Times New Roman"/>
          <w:szCs w:val="24"/>
        </w:rPr>
        <w:t>Έλληνες να λένε ότι αφού υπάρχει η Βόρειος Μακεδονία</w:t>
      </w:r>
      <w:r>
        <w:rPr>
          <w:rFonts w:eastAsia="Times New Roman"/>
          <w:szCs w:val="24"/>
        </w:rPr>
        <w:t>,</w:t>
      </w:r>
      <w:r w:rsidRPr="00FE0F75">
        <w:rPr>
          <w:rFonts w:eastAsia="Times New Roman"/>
          <w:szCs w:val="24"/>
        </w:rPr>
        <w:t xml:space="preserve"> θα υπάρχει και η Νότιος Μακεδονία</w:t>
      </w:r>
      <w:r>
        <w:rPr>
          <w:rFonts w:eastAsia="Times New Roman"/>
          <w:szCs w:val="24"/>
        </w:rPr>
        <w:t>.</w:t>
      </w:r>
      <w:r w:rsidRPr="00FE0F75">
        <w:rPr>
          <w:rFonts w:eastAsia="Times New Roman"/>
          <w:szCs w:val="24"/>
        </w:rPr>
        <w:t xml:space="preserve"> Δηλαδή επ</w:t>
      </w:r>
      <w:r>
        <w:rPr>
          <w:rFonts w:eastAsia="Times New Roman"/>
          <w:szCs w:val="24"/>
        </w:rPr>
        <w:t>ισημοποίησαν</w:t>
      </w:r>
      <w:r w:rsidRPr="00FE0F75">
        <w:rPr>
          <w:rFonts w:eastAsia="Times New Roman"/>
          <w:szCs w:val="24"/>
        </w:rPr>
        <w:t xml:space="preserve"> </w:t>
      </w:r>
      <w:r>
        <w:rPr>
          <w:rFonts w:eastAsia="Times New Roman"/>
          <w:szCs w:val="24"/>
        </w:rPr>
        <w:t>ο</w:t>
      </w:r>
      <w:r w:rsidRPr="00FE0F75">
        <w:rPr>
          <w:rFonts w:eastAsia="Times New Roman"/>
          <w:szCs w:val="24"/>
        </w:rPr>
        <w:t xml:space="preserve"> Κοτζιάς και ο Τσίπρας το ιδεολό</w:t>
      </w:r>
      <w:r w:rsidRPr="00FE0F75">
        <w:rPr>
          <w:rFonts w:eastAsia="Times New Roman"/>
          <w:szCs w:val="24"/>
        </w:rPr>
        <w:t xml:space="preserve">γημα της </w:t>
      </w:r>
      <w:r>
        <w:rPr>
          <w:rFonts w:eastAsia="Times New Roman"/>
          <w:szCs w:val="24"/>
        </w:rPr>
        <w:t>«διαμελισμένης</w:t>
      </w:r>
      <w:r w:rsidRPr="00FE0F75">
        <w:rPr>
          <w:rFonts w:eastAsia="Times New Roman"/>
          <w:szCs w:val="24"/>
        </w:rPr>
        <w:t xml:space="preserve"> μακεδονική</w:t>
      </w:r>
      <w:r>
        <w:rPr>
          <w:rFonts w:eastAsia="Times New Roman"/>
          <w:szCs w:val="24"/>
        </w:rPr>
        <w:t>ς πατρίδας».</w:t>
      </w:r>
    </w:p>
    <w:p w14:paraId="77C03097" w14:textId="77777777" w:rsidR="006113A9" w:rsidRDefault="006B6FC4">
      <w:pPr>
        <w:spacing w:line="600" w:lineRule="auto"/>
        <w:ind w:firstLine="720"/>
        <w:contextualSpacing/>
        <w:jc w:val="both"/>
        <w:rPr>
          <w:rFonts w:eastAsia="Times New Roman"/>
          <w:szCs w:val="24"/>
        </w:rPr>
      </w:pPr>
      <w:r w:rsidRPr="00FE0F75">
        <w:rPr>
          <w:rFonts w:eastAsia="Times New Roman"/>
          <w:szCs w:val="24"/>
        </w:rPr>
        <w:t xml:space="preserve">Όσοι έχουν σπουδάσει την τεχνική της </w:t>
      </w:r>
      <w:r>
        <w:rPr>
          <w:rFonts w:eastAsia="Times New Roman"/>
          <w:szCs w:val="24"/>
        </w:rPr>
        <w:t>διεθνούς</w:t>
      </w:r>
      <w:r w:rsidRPr="00FE0F75">
        <w:rPr>
          <w:rFonts w:eastAsia="Times New Roman"/>
          <w:szCs w:val="24"/>
        </w:rPr>
        <w:t xml:space="preserve"> διαπραγμάτευσης ξέρουν </w:t>
      </w:r>
      <w:r>
        <w:rPr>
          <w:rFonts w:eastAsia="Times New Roman"/>
          <w:szCs w:val="24"/>
        </w:rPr>
        <w:t xml:space="preserve">και </w:t>
      </w:r>
      <w:r w:rsidRPr="00FE0F75">
        <w:rPr>
          <w:rFonts w:eastAsia="Times New Roman"/>
          <w:szCs w:val="24"/>
        </w:rPr>
        <w:t xml:space="preserve">γνωρίζουν </w:t>
      </w:r>
      <w:r>
        <w:rPr>
          <w:rFonts w:eastAsia="Times New Roman"/>
          <w:szCs w:val="24"/>
        </w:rPr>
        <w:t xml:space="preserve">ότι </w:t>
      </w:r>
      <w:r w:rsidRPr="00FE0F75">
        <w:rPr>
          <w:rFonts w:eastAsia="Times New Roman"/>
          <w:szCs w:val="24"/>
        </w:rPr>
        <w:t>κάθε διαπραγμάτευση αποτελείται από τρία στάδια</w:t>
      </w:r>
      <w:r>
        <w:rPr>
          <w:rFonts w:eastAsia="Times New Roman"/>
          <w:szCs w:val="24"/>
        </w:rPr>
        <w:t>. Πρώτο στάδιο είναι η</w:t>
      </w:r>
      <w:r w:rsidRPr="00FE0F75">
        <w:rPr>
          <w:rFonts w:eastAsia="Times New Roman"/>
          <w:szCs w:val="24"/>
        </w:rPr>
        <w:t xml:space="preserve"> διαμόρφωση της ατζέντας</w:t>
      </w:r>
      <w:r>
        <w:rPr>
          <w:rFonts w:eastAsia="Times New Roman"/>
          <w:szCs w:val="24"/>
        </w:rPr>
        <w:t>, «γ</w:t>
      </w:r>
      <w:r w:rsidRPr="00FE0F75">
        <w:rPr>
          <w:rFonts w:eastAsia="Times New Roman"/>
          <w:szCs w:val="24"/>
        </w:rPr>
        <w:t>ια</w:t>
      </w:r>
      <w:r>
        <w:rPr>
          <w:rFonts w:eastAsia="Times New Roman"/>
          <w:szCs w:val="24"/>
        </w:rPr>
        <w:t xml:space="preserve"> τι</w:t>
      </w:r>
      <w:r w:rsidRPr="00FE0F75">
        <w:rPr>
          <w:rFonts w:eastAsia="Times New Roman"/>
          <w:szCs w:val="24"/>
        </w:rPr>
        <w:t xml:space="preserve"> μιλάμε</w:t>
      </w:r>
      <w:r>
        <w:rPr>
          <w:rFonts w:eastAsia="Times New Roman"/>
          <w:szCs w:val="24"/>
        </w:rPr>
        <w:t xml:space="preserve">». Δεύτερο </w:t>
      </w:r>
      <w:r w:rsidRPr="00FE0F75">
        <w:rPr>
          <w:rFonts w:eastAsia="Times New Roman"/>
          <w:szCs w:val="24"/>
        </w:rPr>
        <w:t>είναι οι τεχνικές δεξιότητες στην επιχειρηματολογία και η τελική διαμόρφωση του κειμένου μιας συμφωνίας</w:t>
      </w:r>
      <w:r>
        <w:rPr>
          <w:rFonts w:eastAsia="Times New Roman"/>
          <w:szCs w:val="24"/>
        </w:rPr>
        <w:t>.</w:t>
      </w:r>
      <w:r w:rsidRPr="00FE0F75">
        <w:rPr>
          <w:rFonts w:eastAsia="Times New Roman"/>
          <w:szCs w:val="24"/>
        </w:rPr>
        <w:t xml:space="preserve"> Το τρίτο και κυριότερο είναι το μετά την υπογραφή της συμφωνίας</w:t>
      </w:r>
      <w:r>
        <w:rPr>
          <w:rFonts w:eastAsia="Times New Roman"/>
          <w:szCs w:val="24"/>
        </w:rPr>
        <w:t>.</w:t>
      </w:r>
      <w:r w:rsidRPr="00FE0F75">
        <w:rPr>
          <w:rFonts w:eastAsia="Times New Roman"/>
          <w:szCs w:val="24"/>
        </w:rPr>
        <w:t xml:space="preserve"> Τι γίνεται μετά</w:t>
      </w:r>
      <w:r>
        <w:rPr>
          <w:rFonts w:eastAsia="Times New Roman"/>
          <w:szCs w:val="24"/>
        </w:rPr>
        <w:t>;</w:t>
      </w:r>
      <w:r w:rsidRPr="00FE0F75">
        <w:rPr>
          <w:rFonts w:eastAsia="Times New Roman"/>
          <w:szCs w:val="24"/>
        </w:rPr>
        <w:t xml:space="preserve"> Και </w:t>
      </w:r>
      <w:r>
        <w:rPr>
          <w:rFonts w:eastAsia="Times New Roman"/>
          <w:szCs w:val="24"/>
        </w:rPr>
        <w:t>τού</w:t>
      </w:r>
      <w:r w:rsidRPr="00FE0F75">
        <w:rPr>
          <w:rFonts w:eastAsia="Times New Roman"/>
          <w:szCs w:val="24"/>
        </w:rPr>
        <w:t xml:space="preserve">το </w:t>
      </w:r>
      <w:r>
        <w:rPr>
          <w:rFonts w:eastAsia="Times New Roman"/>
          <w:szCs w:val="24"/>
        </w:rPr>
        <w:t xml:space="preserve">το </w:t>
      </w:r>
      <w:r w:rsidRPr="00FE0F75">
        <w:rPr>
          <w:rFonts w:eastAsia="Times New Roman"/>
          <w:szCs w:val="24"/>
        </w:rPr>
        <w:t>λέ</w:t>
      </w:r>
      <w:r>
        <w:rPr>
          <w:rFonts w:eastAsia="Times New Roman"/>
          <w:szCs w:val="24"/>
        </w:rPr>
        <w:t>γω, διότι για να έχει</w:t>
      </w:r>
      <w:r w:rsidRPr="00FE0F75">
        <w:rPr>
          <w:rFonts w:eastAsia="Times New Roman"/>
          <w:szCs w:val="24"/>
        </w:rPr>
        <w:t xml:space="preserve"> </w:t>
      </w:r>
      <w:r>
        <w:rPr>
          <w:rFonts w:eastAsia="Times New Roman"/>
          <w:szCs w:val="24"/>
        </w:rPr>
        <w:t>το κύρος της νομιμότητας μι</w:t>
      </w:r>
      <w:r w:rsidRPr="00FE0F75">
        <w:rPr>
          <w:rFonts w:eastAsia="Times New Roman"/>
          <w:szCs w:val="24"/>
        </w:rPr>
        <w:t>α συμ</w:t>
      </w:r>
      <w:r w:rsidRPr="00FE0F75">
        <w:rPr>
          <w:rFonts w:eastAsia="Times New Roman"/>
          <w:szCs w:val="24"/>
        </w:rPr>
        <w:t>φωνία</w:t>
      </w:r>
      <w:r>
        <w:rPr>
          <w:rFonts w:eastAsia="Times New Roman"/>
          <w:szCs w:val="24"/>
        </w:rPr>
        <w:t>,</w:t>
      </w:r>
      <w:r w:rsidRPr="00FE0F75">
        <w:rPr>
          <w:rFonts w:eastAsia="Times New Roman"/>
          <w:szCs w:val="24"/>
        </w:rPr>
        <w:t xml:space="preserve"> να έχει διάρκεια ζωής</w:t>
      </w:r>
      <w:r>
        <w:rPr>
          <w:rFonts w:eastAsia="Times New Roman"/>
          <w:szCs w:val="24"/>
        </w:rPr>
        <w:t>,</w:t>
      </w:r>
      <w:r w:rsidRPr="00FE0F75">
        <w:rPr>
          <w:rFonts w:eastAsia="Times New Roman"/>
          <w:szCs w:val="24"/>
        </w:rPr>
        <w:t xml:space="preserve"> πρέπει να </w:t>
      </w:r>
      <w:r>
        <w:rPr>
          <w:rFonts w:eastAsia="Times New Roman"/>
          <w:szCs w:val="24"/>
        </w:rPr>
        <w:t>βασίζεται στο αμοιβαίο συμφέρον. Κι ε</w:t>
      </w:r>
      <w:r w:rsidRPr="00FE0F75">
        <w:rPr>
          <w:rFonts w:eastAsia="Times New Roman"/>
          <w:szCs w:val="24"/>
        </w:rPr>
        <w:t>ρωτώ</w:t>
      </w:r>
      <w:r>
        <w:rPr>
          <w:rFonts w:eastAsia="Times New Roman"/>
          <w:szCs w:val="24"/>
        </w:rPr>
        <w:t>:</w:t>
      </w:r>
      <w:r w:rsidRPr="00FE0F75">
        <w:rPr>
          <w:rFonts w:eastAsia="Times New Roman"/>
          <w:szCs w:val="24"/>
        </w:rPr>
        <w:t xml:space="preserve"> </w:t>
      </w:r>
      <w:r>
        <w:rPr>
          <w:rFonts w:eastAsia="Times New Roman"/>
          <w:szCs w:val="24"/>
        </w:rPr>
        <w:t xml:space="preserve">Πού </w:t>
      </w:r>
      <w:r w:rsidRPr="00FE0F75">
        <w:rPr>
          <w:rFonts w:eastAsia="Times New Roman"/>
          <w:szCs w:val="24"/>
        </w:rPr>
        <w:t xml:space="preserve">είναι το </w:t>
      </w:r>
      <w:r>
        <w:rPr>
          <w:rFonts w:eastAsia="Times New Roman"/>
          <w:szCs w:val="24"/>
        </w:rPr>
        <w:t>ελληνικό</w:t>
      </w:r>
      <w:r w:rsidRPr="00FE0F75">
        <w:rPr>
          <w:rFonts w:eastAsia="Times New Roman"/>
          <w:szCs w:val="24"/>
        </w:rPr>
        <w:t xml:space="preserve"> συμφέρον</w:t>
      </w:r>
      <w:r>
        <w:rPr>
          <w:rFonts w:eastAsia="Times New Roman"/>
          <w:szCs w:val="24"/>
        </w:rPr>
        <w:t>;</w:t>
      </w:r>
      <w:r w:rsidRPr="00FE0F75">
        <w:rPr>
          <w:rFonts w:eastAsia="Times New Roman"/>
          <w:szCs w:val="24"/>
        </w:rPr>
        <w:t xml:space="preserve"> </w:t>
      </w:r>
    </w:p>
    <w:p w14:paraId="77C03098" w14:textId="77777777" w:rsidR="006113A9" w:rsidRDefault="006B6FC4">
      <w:pPr>
        <w:spacing w:line="600" w:lineRule="auto"/>
        <w:ind w:firstLine="720"/>
        <w:contextualSpacing/>
        <w:jc w:val="both"/>
        <w:rPr>
          <w:rFonts w:eastAsia="Times New Roman"/>
          <w:szCs w:val="24"/>
        </w:rPr>
      </w:pPr>
      <w:r w:rsidRPr="00FE0F75">
        <w:rPr>
          <w:rFonts w:eastAsia="Times New Roman"/>
          <w:szCs w:val="24"/>
        </w:rPr>
        <w:lastRenderedPageBreak/>
        <w:t xml:space="preserve">Η </w:t>
      </w:r>
      <w:r>
        <w:rPr>
          <w:rFonts w:eastAsia="Times New Roman"/>
          <w:szCs w:val="24"/>
        </w:rPr>
        <w:t>σ</w:t>
      </w:r>
      <w:r w:rsidRPr="00FE0F75">
        <w:rPr>
          <w:rFonts w:eastAsia="Times New Roman"/>
          <w:szCs w:val="24"/>
        </w:rPr>
        <w:t>υμφωνία αυτή</w:t>
      </w:r>
      <w:r>
        <w:rPr>
          <w:rFonts w:eastAsia="Times New Roman"/>
          <w:szCs w:val="24"/>
        </w:rPr>
        <w:t xml:space="preserve">, πέρα από όλα τα άλλα, </w:t>
      </w:r>
      <w:r w:rsidRPr="00FE0F75">
        <w:rPr>
          <w:rFonts w:eastAsia="Times New Roman"/>
          <w:szCs w:val="24"/>
        </w:rPr>
        <w:t>καταφέρνει να διχάσει και τη χώρα</w:t>
      </w:r>
      <w:r>
        <w:rPr>
          <w:rFonts w:eastAsia="Times New Roman"/>
          <w:szCs w:val="24"/>
        </w:rPr>
        <w:t xml:space="preserve">. </w:t>
      </w:r>
      <w:r w:rsidRPr="00FE0F75">
        <w:rPr>
          <w:rFonts w:eastAsia="Times New Roman"/>
          <w:szCs w:val="24"/>
        </w:rPr>
        <w:t xml:space="preserve">Όσες </w:t>
      </w:r>
      <w:r>
        <w:rPr>
          <w:rFonts w:eastAsia="Times New Roman"/>
          <w:szCs w:val="24"/>
        </w:rPr>
        <w:t xml:space="preserve">δεκαετίες κι </w:t>
      </w:r>
      <w:r w:rsidRPr="00FE0F75">
        <w:rPr>
          <w:rFonts w:eastAsia="Times New Roman"/>
          <w:szCs w:val="24"/>
        </w:rPr>
        <w:t>α</w:t>
      </w:r>
      <w:r>
        <w:rPr>
          <w:rFonts w:eastAsia="Times New Roman"/>
          <w:szCs w:val="24"/>
        </w:rPr>
        <w:t>ν</w:t>
      </w:r>
      <w:r w:rsidRPr="00FE0F75">
        <w:rPr>
          <w:rFonts w:eastAsia="Times New Roman"/>
          <w:szCs w:val="24"/>
        </w:rPr>
        <w:t xml:space="preserve"> παρέλθουν</w:t>
      </w:r>
      <w:r>
        <w:rPr>
          <w:rFonts w:eastAsia="Times New Roman"/>
          <w:szCs w:val="24"/>
        </w:rPr>
        <w:t>,</w:t>
      </w:r>
      <w:r w:rsidRPr="00FE0F75">
        <w:rPr>
          <w:rFonts w:eastAsia="Times New Roman"/>
          <w:szCs w:val="24"/>
        </w:rPr>
        <w:t xml:space="preserve"> η </w:t>
      </w:r>
      <w:r>
        <w:rPr>
          <w:rFonts w:eastAsia="Times New Roman"/>
          <w:szCs w:val="24"/>
        </w:rPr>
        <w:t>σ</w:t>
      </w:r>
      <w:r w:rsidRPr="00FE0F75">
        <w:rPr>
          <w:rFonts w:eastAsia="Times New Roman"/>
          <w:szCs w:val="24"/>
        </w:rPr>
        <w:t>υμφωνία δεν θα έχει τη λαϊκή νο</w:t>
      </w:r>
      <w:r w:rsidRPr="00FE0F75">
        <w:rPr>
          <w:rFonts w:eastAsia="Times New Roman"/>
          <w:szCs w:val="24"/>
        </w:rPr>
        <w:t>μιμοποίηση</w:t>
      </w:r>
      <w:r>
        <w:rPr>
          <w:rFonts w:eastAsia="Times New Roman"/>
          <w:szCs w:val="24"/>
        </w:rPr>
        <w:t>. Δεν θα ισχύει.</w:t>
      </w:r>
      <w:r w:rsidRPr="00FE0F75">
        <w:rPr>
          <w:rFonts w:eastAsia="Times New Roman"/>
          <w:szCs w:val="24"/>
        </w:rPr>
        <w:t xml:space="preserve"> Θα είναι άκυρη</w:t>
      </w:r>
      <w:r>
        <w:rPr>
          <w:rFonts w:eastAsia="Times New Roman"/>
          <w:szCs w:val="24"/>
        </w:rPr>
        <w:t>.</w:t>
      </w:r>
    </w:p>
    <w:p w14:paraId="77C03099" w14:textId="77777777" w:rsidR="006113A9" w:rsidRDefault="006B6FC4">
      <w:pPr>
        <w:spacing w:line="600" w:lineRule="auto"/>
        <w:ind w:firstLine="720"/>
        <w:contextualSpacing/>
        <w:jc w:val="both"/>
        <w:rPr>
          <w:rFonts w:eastAsia="Times New Roman"/>
          <w:szCs w:val="24"/>
        </w:rPr>
      </w:pPr>
      <w:r>
        <w:rPr>
          <w:rFonts w:eastAsia="Times New Roman"/>
          <w:szCs w:val="24"/>
        </w:rPr>
        <w:t>Χάριν της οικονομίας του χρόνου, κύριε</w:t>
      </w:r>
      <w:r w:rsidRPr="00FE0F75">
        <w:rPr>
          <w:rFonts w:eastAsia="Times New Roman"/>
          <w:szCs w:val="24"/>
        </w:rPr>
        <w:t xml:space="preserve"> </w:t>
      </w:r>
      <w:r>
        <w:rPr>
          <w:rFonts w:eastAsia="Times New Roman"/>
          <w:szCs w:val="24"/>
        </w:rPr>
        <w:t xml:space="preserve">Πρόεδρε, </w:t>
      </w:r>
      <w:r w:rsidRPr="00FE0F75">
        <w:rPr>
          <w:rFonts w:eastAsia="Times New Roman"/>
          <w:szCs w:val="24"/>
        </w:rPr>
        <w:t>δεν θα πω παραπάνω</w:t>
      </w:r>
      <w:r>
        <w:rPr>
          <w:rFonts w:eastAsia="Times New Roman"/>
          <w:szCs w:val="24"/>
        </w:rPr>
        <w:t>.</w:t>
      </w:r>
      <w:r w:rsidRPr="00FE0F75">
        <w:rPr>
          <w:rFonts w:eastAsia="Times New Roman"/>
          <w:szCs w:val="24"/>
        </w:rPr>
        <w:t xml:space="preserve"> Θα </w:t>
      </w:r>
      <w:r>
        <w:rPr>
          <w:rFonts w:eastAsia="Times New Roman"/>
          <w:szCs w:val="24"/>
        </w:rPr>
        <w:t xml:space="preserve">αναφερθώ στο </w:t>
      </w:r>
      <w:r w:rsidRPr="00FE0F75">
        <w:rPr>
          <w:rFonts w:eastAsia="Times New Roman"/>
          <w:szCs w:val="24"/>
        </w:rPr>
        <w:t xml:space="preserve">τι είπαν οι </w:t>
      </w:r>
      <w:r>
        <w:rPr>
          <w:rFonts w:eastAsia="Times New Roman"/>
          <w:szCs w:val="24"/>
        </w:rPr>
        <w:t>σ</w:t>
      </w:r>
      <w:r w:rsidRPr="00FE0F75">
        <w:rPr>
          <w:rFonts w:eastAsia="Times New Roman"/>
          <w:szCs w:val="24"/>
        </w:rPr>
        <w:t xml:space="preserve">υριζαίοι </w:t>
      </w:r>
      <w:r>
        <w:rPr>
          <w:rFonts w:eastAsia="Times New Roman"/>
          <w:szCs w:val="24"/>
        </w:rPr>
        <w:t>-</w:t>
      </w:r>
      <w:r w:rsidRPr="00FE0F75">
        <w:rPr>
          <w:rFonts w:eastAsia="Times New Roman"/>
          <w:szCs w:val="24"/>
        </w:rPr>
        <w:t>και να φρίξετε</w:t>
      </w:r>
      <w:r>
        <w:rPr>
          <w:rFonts w:eastAsia="Times New Roman"/>
          <w:szCs w:val="24"/>
        </w:rPr>
        <w:t>-</w:t>
      </w:r>
      <w:r w:rsidRPr="00FE0F75">
        <w:rPr>
          <w:rFonts w:eastAsia="Times New Roman"/>
          <w:szCs w:val="24"/>
        </w:rPr>
        <w:t xml:space="preserve"> στη διήμερη συνεδρίαση της Επιτροπής Εξωτερικών </w:t>
      </w:r>
      <w:r>
        <w:rPr>
          <w:rFonts w:eastAsia="Times New Roman"/>
          <w:szCs w:val="24"/>
        </w:rPr>
        <w:t>και Άμυνας. Συριζαίος ή</w:t>
      </w:r>
      <w:r w:rsidRPr="00FE0F75">
        <w:rPr>
          <w:rFonts w:eastAsia="Times New Roman"/>
          <w:szCs w:val="24"/>
        </w:rPr>
        <w:t xml:space="preserve"> </w:t>
      </w:r>
      <w:r>
        <w:rPr>
          <w:rFonts w:eastAsia="Times New Roman"/>
          <w:szCs w:val="24"/>
        </w:rPr>
        <w:t>σ</w:t>
      </w:r>
      <w:r w:rsidRPr="00FE0F75">
        <w:rPr>
          <w:rFonts w:eastAsia="Times New Roman"/>
          <w:szCs w:val="24"/>
        </w:rPr>
        <w:t xml:space="preserve">υριζαία </w:t>
      </w:r>
      <w:r>
        <w:rPr>
          <w:rFonts w:eastAsia="Times New Roman"/>
          <w:szCs w:val="24"/>
        </w:rPr>
        <w:t>–δεν ονομ</w:t>
      </w:r>
      <w:r>
        <w:rPr>
          <w:rFonts w:eastAsia="Times New Roman"/>
          <w:szCs w:val="24"/>
        </w:rPr>
        <w:t>ατίζω- επί λέξει: «</w:t>
      </w:r>
      <w:r w:rsidRPr="00FE0F75">
        <w:rPr>
          <w:rFonts w:eastAsia="Times New Roman"/>
          <w:szCs w:val="24"/>
        </w:rPr>
        <w:t>Ας ξεκινή</w:t>
      </w:r>
      <w:r>
        <w:rPr>
          <w:rFonts w:eastAsia="Times New Roman"/>
          <w:szCs w:val="24"/>
        </w:rPr>
        <w:t xml:space="preserve">σουμε από τα βασικά. </w:t>
      </w:r>
      <w:r w:rsidRPr="00FE0F75">
        <w:rPr>
          <w:rFonts w:eastAsia="Times New Roman"/>
          <w:szCs w:val="24"/>
        </w:rPr>
        <w:t xml:space="preserve">Προφανώς και τάσσομαι αναφανδόν υπέρ της συγκεκριμένης </w:t>
      </w:r>
      <w:r>
        <w:rPr>
          <w:rFonts w:eastAsia="Times New Roman"/>
          <w:szCs w:val="24"/>
        </w:rPr>
        <w:t>σ</w:t>
      </w:r>
      <w:r w:rsidRPr="00FE0F75">
        <w:rPr>
          <w:rFonts w:eastAsia="Times New Roman"/>
          <w:szCs w:val="24"/>
        </w:rPr>
        <w:t>υμφωνίας που είναι ό</w:t>
      </w:r>
      <w:r>
        <w:rPr>
          <w:rFonts w:eastAsia="Times New Roman"/>
          <w:szCs w:val="24"/>
        </w:rPr>
        <w:t>,</w:t>
      </w:r>
      <w:r w:rsidRPr="00FE0F75">
        <w:rPr>
          <w:rFonts w:eastAsia="Times New Roman"/>
          <w:szCs w:val="24"/>
        </w:rPr>
        <w:t>τι καλύτερο μπορεί να πετύχε</w:t>
      </w:r>
      <w:r>
        <w:rPr>
          <w:rFonts w:eastAsia="Times New Roman"/>
          <w:szCs w:val="24"/>
        </w:rPr>
        <w:t xml:space="preserve">ι η χώρα μας και για να τα λέμε αυτά, </w:t>
      </w:r>
      <w:r w:rsidRPr="00FE0F75">
        <w:rPr>
          <w:rFonts w:eastAsia="Times New Roman"/>
          <w:szCs w:val="24"/>
        </w:rPr>
        <w:t xml:space="preserve">εις βάρος των βορείων γειτόνων </w:t>
      </w:r>
      <w:r>
        <w:rPr>
          <w:rFonts w:eastAsia="Times New Roman"/>
          <w:szCs w:val="24"/>
        </w:rPr>
        <w:t>μας,</w:t>
      </w:r>
      <w:r w:rsidRPr="00FE0F75">
        <w:rPr>
          <w:rFonts w:eastAsia="Times New Roman"/>
          <w:szCs w:val="24"/>
        </w:rPr>
        <w:t xml:space="preserve"> οι οποίοι μέσα σε μία νύχτα </w:t>
      </w:r>
      <w:r w:rsidRPr="00FE0F75">
        <w:rPr>
          <w:rFonts w:eastAsia="Times New Roman"/>
          <w:szCs w:val="24"/>
        </w:rPr>
        <w:t>υποχρεούνται να αλλάξουν όνομα</w:t>
      </w:r>
      <w:r>
        <w:rPr>
          <w:rFonts w:eastAsia="Times New Roman"/>
          <w:szCs w:val="24"/>
        </w:rPr>
        <w:t>,</w:t>
      </w:r>
      <w:r w:rsidRPr="00FE0F75">
        <w:rPr>
          <w:rFonts w:eastAsia="Times New Roman"/>
          <w:szCs w:val="24"/>
        </w:rPr>
        <w:t xml:space="preserve"> σύμβολα και </w:t>
      </w:r>
      <w:r>
        <w:rPr>
          <w:rFonts w:eastAsia="Times New Roman"/>
          <w:szCs w:val="24"/>
        </w:rPr>
        <w:t>εν τέλει</w:t>
      </w:r>
      <w:r w:rsidRPr="00FE0F75">
        <w:rPr>
          <w:rFonts w:eastAsia="Times New Roman"/>
          <w:szCs w:val="24"/>
        </w:rPr>
        <w:t xml:space="preserve"> ιστορία</w:t>
      </w:r>
      <w:r>
        <w:rPr>
          <w:rFonts w:eastAsia="Times New Roman"/>
          <w:szCs w:val="24"/>
        </w:rPr>
        <w:t xml:space="preserve">». </w:t>
      </w:r>
    </w:p>
    <w:p w14:paraId="77C0309A" w14:textId="77777777" w:rsidR="006113A9" w:rsidRDefault="006B6FC4">
      <w:pPr>
        <w:spacing w:line="600" w:lineRule="auto"/>
        <w:ind w:firstLine="720"/>
        <w:contextualSpacing/>
        <w:jc w:val="both"/>
        <w:rPr>
          <w:rFonts w:eastAsia="Times New Roman"/>
          <w:szCs w:val="24"/>
        </w:rPr>
      </w:pPr>
      <w:r>
        <w:rPr>
          <w:rFonts w:eastAsia="Times New Roman"/>
          <w:szCs w:val="24"/>
        </w:rPr>
        <w:t>Τι μας λέτε;</w:t>
      </w:r>
      <w:r w:rsidRPr="00FE0F75">
        <w:rPr>
          <w:rFonts w:eastAsia="Times New Roman"/>
          <w:szCs w:val="24"/>
        </w:rPr>
        <w:t xml:space="preserve"> Τι </w:t>
      </w:r>
      <w:r>
        <w:rPr>
          <w:rFonts w:eastAsia="Times New Roman"/>
          <w:szCs w:val="24"/>
        </w:rPr>
        <w:t xml:space="preserve">ανιστόρητα </w:t>
      </w:r>
      <w:r w:rsidRPr="00FE0F75">
        <w:rPr>
          <w:rFonts w:eastAsia="Times New Roman"/>
          <w:szCs w:val="24"/>
        </w:rPr>
        <w:t>πράγματα είναι αυτά</w:t>
      </w:r>
      <w:r>
        <w:rPr>
          <w:rFonts w:eastAsia="Times New Roman"/>
          <w:szCs w:val="24"/>
        </w:rPr>
        <w:t>;</w:t>
      </w:r>
      <w:r w:rsidRPr="00FE0F75">
        <w:rPr>
          <w:rFonts w:eastAsia="Times New Roman"/>
          <w:szCs w:val="24"/>
        </w:rPr>
        <w:t xml:space="preserve"> Πόσο </w:t>
      </w:r>
      <w:r>
        <w:rPr>
          <w:rFonts w:eastAsia="Times New Roman"/>
          <w:szCs w:val="24"/>
        </w:rPr>
        <w:t xml:space="preserve">επικίνδυνα ημιμαθείς είστε; </w:t>
      </w:r>
      <w:r w:rsidRPr="00FE0F75">
        <w:rPr>
          <w:rFonts w:eastAsia="Times New Roman"/>
          <w:szCs w:val="24"/>
        </w:rPr>
        <w:t xml:space="preserve">Πόσο </w:t>
      </w:r>
      <w:r>
        <w:rPr>
          <w:rFonts w:eastAsia="Times New Roman"/>
          <w:szCs w:val="24"/>
        </w:rPr>
        <w:t>εθνο</w:t>
      </w:r>
      <w:r w:rsidRPr="00FE0F75">
        <w:rPr>
          <w:rFonts w:eastAsia="Times New Roman"/>
          <w:szCs w:val="24"/>
        </w:rPr>
        <w:t>μηδενιστές είστε</w:t>
      </w:r>
      <w:r>
        <w:rPr>
          <w:rFonts w:eastAsia="Times New Roman"/>
          <w:szCs w:val="24"/>
        </w:rPr>
        <w:t>;</w:t>
      </w:r>
      <w:r w:rsidRPr="00FE0F75">
        <w:rPr>
          <w:rFonts w:eastAsia="Times New Roman"/>
          <w:szCs w:val="24"/>
        </w:rPr>
        <w:t xml:space="preserve"> </w:t>
      </w:r>
      <w:r>
        <w:rPr>
          <w:rFonts w:eastAsia="Times New Roman"/>
          <w:szCs w:val="24"/>
        </w:rPr>
        <w:t>Καταγγέλλ</w:t>
      </w:r>
      <w:r w:rsidRPr="00FE0F75">
        <w:rPr>
          <w:rFonts w:eastAsia="Times New Roman"/>
          <w:szCs w:val="24"/>
        </w:rPr>
        <w:t>ε</w:t>
      </w:r>
      <w:r>
        <w:rPr>
          <w:rFonts w:eastAsia="Times New Roman"/>
          <w:szCs w:val="24"/>
        </w:rPr>
        <w:t>τε</w:t>
      </w:r>
      <w:r w:rsidRPr="00FE0F75">
        <w:rPr>
          <w:rFonts w:eastAsia="Times New Roman"/>
          <w:szCs w:val="24"/>
        </w:rPr>
        <w:t xml:space="preserve"> την Ελλάδα ότι υποχρεώνουμε τα Σκόπια</w:t>
      </w:r>
      <w:r>
        <w:rPr>
          <w:rFonts w:eastAsia="Times New Roman"/>
          <w:szCs w:val="24"/>
        </w:rPr>
        <w:t>,</w:t>
      </w:r>
      <w:r w:rsidRPr="00FE0F75">
        <w:rPr>
          <w:rFonts w:eastAsia="Times New Roman"/>
          <w:szCs w:val="24"/>
        </w:rPr>
        <w:t xml:space="preserve"> τους βόρειους γείτονές </w:t>
      </w:r>
      <w:r>
        <w:rPr>
          <w:rFonts w:eastAsia="Times New Roman"/>
          <w:szCs w:val="24"/>
        </w:rPr>
        <w:t>μας,</w:t>
      </w:r>
      <w:r w:rsidRPr="00FE0F75">
        <w:rPr>
          <w:rFonts w:eastAsia="Times New Roman"/>
          <w:szCs w:val="24"/>
        </w:rPr>
        <w:t xml:space="preserve"> όπως λέτε χαρακτηριστικά</w:t>
      </w:r>
      <w:r>
        <w:rPr>
          <w:rFonts w:eastAsia="Times New Roman"/>
          <w:szCs w:val="24"/>
        </w:rPr>
        <w:t>,</w:t>
      </w:r>
      <w:r w:rsidRPr="00FE0F75">
        <w:rPr>
          <w:rFonts w:eastAsia="Times New Roman"/>
          <w:szCs w:val="24"/>
        </w:rPr>
        <w:t xml:space="preserve"> μέσα σε μία νύχτα να α</w:t>
      </w:r>
      <w:r>
        <w:rPr>
          <w:rFonts w:eastAsia="Times New Roman"/>
          <w:szCs w:val="24"/>
        </w:rPr>
        <w:t>λλάξουν</w:t>
      </w:r>
      <w:r w:rsidRPr="00FE0F75">
        <w:rPr>
          <w:rFonts w:eastAsia="Times New Roman"/>
          <w:szCs w:val="24"/>
        </w:rPr>
        <w:t xml:space="preserve"> το όνομά </w:t>
      </w:r>
      <w:r>
        <w:rPr>
          <w:rFonts w:eastAsia="Times New Roman"/>
          <w:szCs w:val="24"/>
        </w:rPr>
        <w:t>τους, να αλλάξουν</w:t>
      </w:r>
      <w:r w:rsidRPr="00FE0F75">
        <w:rPr>
          <w:rFonts w:eastAsia="Times New Roman"/>
          <w:szCs w:val="24"/>
        </w:rPr>
        <w:t xml:space="preserve"> την ιστορία </w:t>
      </w:r>
      <w:r>
        <w:rPr>
          <w:rFonts w:eastAsia="Times New Roman"/>
          <w:szCs w:val="24"/>
        </w:rPr>
        <w:t>τους.</w:t>
      </w:r>
      <w:r w:rsidRPr="00FE0F75">
        <w:rPr>
          <w:rFonts w:eastAsia="Times New Roman"/>
          <w:szCs w:val="24"/>
        </w:rPr>
        <w:t xml:space="preserve"> Ποια ιστορία </w:t>
      </w:r>
      <w:r>
        <w:rPr>
          <w:rFonts w:eastAsia="Times New Roman"/>
          <w:szCs w:val="24"/>
        </w:rPr>
        <w:t>τους;</w:t>
      </w:r>
      <w:r w:rsidRPr="00FE0F75">
        <w:rPr>
          <w:rFonts w:eastAsia="Times New Roman"/>
          <w:szCs w:val="24"/>
        </w:rPr>
        <w:t xml:space="preserve"> </w:t>
      </w:r>
      <w:r>
        <w:rPr>
          <w:rFonts w:eastAsia="Times New Roman"/>
          <w:szCs w:val="24"/>
        </w:rPr>
        <w:t xml:space="preserve">Αυτές οι σαχλαμάρες, δυστυχώς, </w:t>
      </w:r>
      <w:r w:rsidRPr="00FE0F75">
        <w:rPr>
          <w:rFonts w:eastAsia="Times New Roman"/>
          <w:szCs w:val="24"/>
        </w:rPr>
        <w:t xml:space="preserve">αποτελούν μέρος </w:t>
      </w:r>
      <w:r w:rsidRPr="00FE0F75">
        <w:rPr>
          <w:rFonts w:eastAsia="Times New Roman"/>
          <w:szCs w:val="24"/>
        </w:rPr>
        <w:lastRenderedPageBreak/>
        <w:t xml:space="preserve">των Πρακτικών του </w:t>
      </w:r>
      <w:r>
        <w:rPr>
          <w:rFonts w:eastAsia="Times New Roman"/>
          <w:szCs w:val="24"/>
        </w:rPr>
        <w:t>ε</w:t>
      </w:r>
      <w:r w:rsidRPr="00FE0F75">
        <w:rPr>
          <w:rFonts w:eastAsia="Times New Roman"/>
          <w:szCs w:val="24"/>
        </w:rPr>
        <w:t>λληνικού Κοινοβουλίου</w:t>
      </w:r>
      <w:r>
        <w:rPr>
          <w:rFonts w:eastAsia="Times New Roman"/>
          <w:szCs w:val="24"/>
        </w:rPr>
        <w:t>.</w:t>
      </w:r>
      <w:r w:rsidRPr="00FE0F75">
        <w:rPr>
          <w:rFonts w:eastAsia="Times New Roman"/>
          <w:szCs w:val="24"/>
        </w:rPr>
        <w:t xml:space="preserve"> Αυτό είναι το </w:t>
      </w:r>
      <w:r>
        <w:rPr>
          <w:rFonts w:eastAsia="Times New Roman"/>
          <w:szCs w:val="24"/>
        </w:rPr>
        <w:t>ε</w:t>
      </w:r>
      <w:r w:rsidRPr="00FE0F75">
        <w:rPr>
          <w:rFonts w:eastAsia="Times New Roman"/>
          <w:szCs w:val="24"/>
        </w:rPr>
        <w:t>λληνικό Κοινοβούλιο</w:t>
      </w:r>
      <w:r>
        <w:rPr>
          <w:rFonts w:eastAsia="Times New Roman"/>
          <w:szCs w:val="24"/>
        </w:rPr>
        <w:t>. Να φρίξετε</w:t>
      </w:r>
      <w:r>
        <w:rPr>
          <w:rFonts w:eastAsia="Times New Roman"/>
          <w:szCs w:val="24"/>
        </w:rPr>
        <w:t>,</w:t>
      </w:r>
      <w:r w:rsidRPr="00FE0F75">
        <w:rPr>
          <w:rFonts w:eastAsia="Times New Roman"/>
          <w:szCs w:val="24"/>
        </w:rPr>
        <w:t xml:space="preserve"> </w:t>
      </w:r>
      <w:r>
        <w:rPr>
          <w:rFonts w:eastAsia="Times New Roman"/>
          <w:szCs w:val="24"/>
        </w:rPr>
        <w:t xml:space="preserve">λοιπόν. </w:t>
      </w:r>
    </w:p>
    <w:p w14:paraId="77C0309B" w14:textId="77777777" w:rsidR="006113A9" w:rsidRDefault="006B6FC4">
      <w:pPr>
        <w:spacing w:line="600" w:lineRule="auto"/>
        <w:ind w:firstLine="720"/>
        <w:contextualSpacing/>
        <w:jc w:val="both"/>
        <w:rPr>
          <w:rFonts w:eastAsia="Times New Roman"/>
          <w:szCs w:val="24"/>
        </w:rPr>
      </w:pPr>
      <w:r>
        <w:rPr>
          <w:rFonts w:eastAsia="Times New Roman"/>
          <w:szCs w:val="24"/>
        </w:rPr>
        <w:t xml:space="preserve">Επιχειρηματολογία </w:t>
      </w:r>
      <w:r w:rsidRPr="00FE0F75">
        <w:rPr>
          <w:rFonts w:eastAsia="Times New Roman"/>
          <w:szCs w:val="24"/>
        </w:rPr>
        <w:t xml:space="preserve">ΣΥΡΙΖΑ </w:t>
      </w:r>
      <w:r>
        <w:rPr>
          <w:rFonts w:eastAsia="Times New Roman"/>
          <w:szCs w:val="24"/>
        </w:rPr>
        <w:t>προκειμένου</w:t>
      </w:r>
      <w:r w:rsidRPr="00FE0F75">
        <w:rPr>
          <w:rFonts w:eastAsia="Times New Roman"/>
          <w:szCs w:val="24"/>
        </w:rPr>
        <w:t xml:space="preserve"> να περάσει η εθνική</w:t>
      </w:r>
      <w:r>
        <w:rPr>
          <w:rFonts w:eastAsia="Times New Roman"/>
          <w:szCs w:val="24"/>
        </w:rPr>
        <w:t>,</w:t>
      </w:r>
      <w:r w:rsidRPr="00FE0F75">
        <w:rPr>
          <w:rFonts w:eastAsia="Times New Roman"/>
          <w:szCs w:val="24"/>
        </w:rPr>
        <w:t xml:space="preserve"> καταστροφική </w:t>
      </w:r>
      <w:r>
        <w:rPr>
          <w:rFonts w:eastAsia="Times New Roman"/>
          <w:szCs w:val="24"/>
        </w:rPr>
        <w:t>σ</w:t>
      </w:r>
      <w:r w:rsidRPr="00FE0F75">
        <w:rPr>
          <w:rFonts w:eastAsia="Times New Roman"/>
          <w:szCs w:val="24"/>
        </w:rPr>
        <w:t>υμφωνία και ταπείνωση</w:t>
      </w:r>
      <w:r>
        <w:rPr>
          <w:rFonts w:eastAsia="Times New Roman"/>
          <w:szCs w:val="24"/>
        </w:rPr>
        <w:t>, α</w:t>
      </w:r>
      <w:r w:rsidRPr="00FE0F75">
        <w:rPr>
          <w:rFonts w:eastAsia="Times New Roman"/>
          <w:szCs w:val="24"/>
        </w:rPr>
        <w:t>κούστε τι λένε</w:t>
      </w:r>
      <w:r>
        <w:rPr>
          <w:rFonts w:eastAsia="Times New Roman"/>
          <w:szCs w:val="24"/>
        </w:rPr>
        <w:t>: «Ας συμφωνήσουμε, κατ</w:t>
      </w:r>
      <w:r>
        <w:rPr>
          <w:rFonts w:eastAsia="Times New Roman"/>
          <w:szCs w:val="24"/>
        </w:rPr>
        <w:t xml:space="preserve">’ </w:t>
      </w:r>
      <w:r>
        <w:rPr>
          <w:rFonts w:eastAsia="Times New Roman"/>
          <w:szCs w:val="24"/>
        </w:rPr>
        <w:t>αρχάς,</w:t>
      </w:r>
      <w:r w:rsidRPr="00FE0F75">
        <w:rPr>
          <w:rFonts w:eastAsia="Times New Roman"/>
          <w:szCs w:val="24"/>
        </w:rPr>
        <w:t xml:space="preserve"> </w:t>
      </w:r>
      <w:r>
        <w:rPr>
          <w:rFonts w:eastAsia="Times New Roman"/>
          <w:szCs w:val="24"/>
        </w:rPr>
        <w:t xml:space="preserve">ότι η </w:t>
      </w:r>
      <w:r w:rsidRPr="00FE0F75">
        <w:rPr>
          <w:rFonts w:eastAsia="Times New Roman"/>
          <w:szCs w:val="24"/>
        </w:rPr>
        <w:t>γειτονική χώρα ανήκει στο</w:t>
      </w:r>
      <w:r>
        <w:rPr>
          <w:rFonts w:eastAsia="Times New Roman"/>
          <w:szCs w:val="24"/>
        </w:rPr>
        <w:t>ν</w:t>
      </w:r>
      <w:r w:rsidRPr="00FE0F75">
        <w:rPr>
          <w:rFonts w:eastAsia="Times New Roman"/>
          <w:szCs w:val="24"/>
        </w:rPr>
        <w:t xml:space="preserve"> γεωγ</w:t>
      </w:r>
      <w:r>
        <w:rPr>
          <w:rFonts w:eastAsia="Times New Roman"/>
          <w:szCs w:val="24"/>
        </w:rPr>
        <w:t>ραφικό χώρο της Μακεδονίας και ε</w:t>
      </w:r>
      <w:r w:rsidRPr="00FE0F75">
        <w:rPr>
          <w:rFonts w:eastAsia="Times New Roman"/>
          <w:szCs w:val="24"/>
        </w:rPr>
        <w:t xml:space="preserve">πομένως δεν είναι όλη η Μακεδονία </w:t>
      </w:r>
      <w:r w:rsidRPr="00FE0F75">
        <w:rPr>
          <w:rFonts w:eastAsia="Times New Roman"/>
          <w:szCs w:val="24"/>
        </w:rPr>
        <w:t>ελληνική</w:t>
      </w:r>
      <w:r>
        <w:rPr>
          <w:rFonts w:eastAsia="Times New Roman"/>
          <w:szCs w:val="24"/>
        </w:rPr>
        <w:t xml:space="preserve">». Συριζαίοι το λένε ότι δεν είναι όλη η Μακεδονία ελληνική. «Βεβαίως -μας κάνουν </w:t>
      </w:r>
      <w:r w:rsidRPr="00FE0F75">
        <w:rPr>
          <w:rFonts w:eastAsia="Times New Roman"/>
          <w:szCs w:val="24"/>
        </w:rPr>
        <w:t>τη χάρη</w:t>
      </w:r>
      <w:r>
        <w:rPr>
          <w:rFonts w:eastAsia="Times New Roman"/>
          <w:szCs w:val="24"/>
        </w:rPr>
        <w:t>-</w:t>
      </w:r>
      <w:r w:rsidRPr="00FE0F75">
        <w:rPr>
          <w:rFonts w:eastAsia="Times New Roman"/>
          <w:szCs w:val="24"/>
        </w:rPr>
        <w:t xml:space="preserve"> </w:t>
      </w:r>
      <w:r>
        <w:rPr>
          <w:rFonts w:eastAsia="Times New Roman"/>
          <w:szCs w:val="24"/>
        </w:rPr>
        <w:t>η ελληνική Μακεδονία είναι ε</w:t>
      </w:r>
      <w:r w:rsidRPr="00FE0F75">
        <w:rPr>
          <w:rFonts w:eastAsia="Times New Roman"/>
          <w:szCs w:val="24"/>
        </w:rPr>
        <w:t>λληνική</w:t>
      </w:r>
      <w:r>
        <w:rPr>
          <w:rFonts w:eastAsia="Times New Roman"/>
          <w:szCs w:val="24"/>
        </w:rPr>
        <w:t>,</w:t>
      </w:r>
      <w:r w:rsidRPr="00FE0F75">
        <w:rPr>
          <w:rFonts w:eastAsia="Times New Roman"/>
          <w:szCs w:val="24"/>
        </w:rPr>
        <w:t xml:space="preserve"> όπως έλεγε και ο αείμνηστος Άγγελος Ελεφάντης</w:t>
      </w:r>
      <w:r>
        <w:rPr>
          <w:rFonts w:eastAsia="Times New Roman"/>
          <w:szCs w:val="24"/>
        </w:rPr>
        <w:t>»</w:t>
      </w:r>
    </w:p>
    <w:p w14:paraId="77C0309C" w14:textId="77777777" w:rsidR="006113A9" w:rsidRDefault="006B6FC4">
      <w:pPr>
        <w:spacing w:line="600" w:lineRule="auto"/>
        <w:ind w:firstLine="720"/>
        <w:contextualSpacing/>
        <w:jc w:val="both"/>
        <w:rPr>
          <w:rFonts w:eastAsia="Times New Roman"/>
          <w:szCs w:val="24"/>
        </w:rPr>
      </w:pPr>
      <w:r>
        <w:rPr>
          <w:rFonts w:eastAsia="Times New Roman"/>
          <w:szCs w:val="24"/>
        </w:rPr>
        <w:t>Επαναλαμβάνω,</w:t>
      </w:r>
      <w:r w:rsidRPr="00FE0F75">
        <w:rPr>
          <w:rFonts w:eastAsia="Times New Roman"/>
          <w:szCs w:val="24"/>
        </w:rPr>
        <w:t xml:space="preserve"> λένε ότι η Μακεδονία </w:t>
      </w:r>
      <w:r>
        <w:rPr>
          <w:rFonts w:eastAsia="Times New Roman"/>
          <w:szCs w:val="24"/>
        </w:rPr>
        <w:t xml:space="preserve">δεν είναι όλη </w:t>
      </w:r>
      <w:r w:rsidRPr="00FE0F75">
        <w:rPr>
          <w:rFonts w:eastAsia="Times New Roman"/>
          <w:szCs w:val="24"/>
        </w:rPr>
        <w:t>ελληνική</w:t>
      </w:r>
      <w:r>
        <w:rPr>
          <w:rFonts w:eastAsia="Times New Roman"/>
          <w:szCs w:val="24"/>
        </w:rPr>
        <w:t>. Βεβαίως αυτοί</w:t>
      </w:r>
      <w:r w:rsidRPr="00FE0F75">
        <w:rPr>
          <w:rFonts w:eastAsia="Times New Roman"/>
          <w:szCs w:val="24"/>
        </w:rPr>
        <w:t xml:space="preserve"> </w:t>
      </w:r>
      <w:r w:rsidRPr="00FE0F75">
        <w:rPr>
          <w:rFonts w:eastAsia="Times New Roman"/>
          <w:szCs w:val="24"/>
        </w:rPr>
        <w:t xml:space="preserve">επικαλούνται </w:t>
      </w:r>
      <w:r>
        <w:rPr>
          <w:rFonts w:eastAsia="Times New Roman"/>
          <w:szCs w:val="24"/>
        </w:rPr>
        <w:t xml:space="preserve">έναν </w:t>
      </w:r>
      <w:r w:rsidRPr="00FE0F75">
        <w:rPr>
          <w:rFonts w:eastAsia="Times New Roman"/>
          <w:szCs w:val="24"/>
        </w:rPr>
        <w:t>μακαρίτη δημοσιογράφο</w:t>
      </w:r>
      <w:r>
        <w:rPr>
          <w:rFonts w:eastAsia="Times New Roman"/>
          <w:szCs w:val="24"/>
        </w:rPr>
        <w:t>, κάποιον Άγγελο Ελεφάντη -</w:t>
      </w:r>
      <w:r w:rsidRPr="00FE0F75">
        <w:rPr>
          <w:rFonts w:eastAsia="Times New Roman"/>
          <w:szCs w:val="24"/>
        </w:rPr>
        <w:t>Θεός σχωρέ</w:t>
      </w:r>
      <w:r>
        <w:rPr>
          <w:rFonts w:eastAsia="Times New Roman"/>
          <w:szCs w:val="24"/>
        </w:rPr>
        <w:t xml:space="preserve">σ’ τον, </w:t>
      </w:r>
      <w:r w:rsidRPr="00FE0F75">
        <w:rPr>
          <w:rFonts w:eastAsia="Times New Roman"/>
          <w:szCs w:val="24"/>
        </w:rPr>
        <w:t xml:space="preserve">αν </w:t>
      </w:r>
      <w:r>
        <w:rPr>
          <w:rFonts w:eastAsia="Times New Roman"/>
          <w:szCs w:val="24"/>
        </w:rPr>
        <w:t xml:space="preserve">τον συγχωρέσει </w:t>
      </w:r>
      <w:r w:rsidRPr="00FE0F75">
        <w:rPr>
          <w:rFonts w:eastAsia="Times New Roman"/>
          <w:szCs w:val="24"/>
        </w:rPr>
        <w:t>τελικά</w:t>
      </w:r>
      <w:r>
        <w:rPr>
          <w:rFonts w:eastAsia="Times New Roman"/>
          <w:szCs w:val="24"/>
        </w:rPr>
        <w:t>- με μ</w:t>
      </w:r>
      <w:r w:rsidRPr="00FE0F75">
        <w:rPr>
          <w:rFonts w:eastAsia="Times New Roman"/>
          <w:szCs w:val="24"/>
        </w:rPr>
        <w:t>εγάλο θράσος</w:t>
      </w:r>
      <w:r>
        <w:rPr>
          <w:rFonts w:eastAsia="Times New Roman"/>
          <w:szCs w:val="24"/>
        </w:rPr>
        <w:t>. Εμείς</w:t>
      </w:r>
      <w:r w:rsidRPr="00FE0F75">
        <w:rPr>
          <w:rFonts w:eastAsia="Times New Roman"/>
          <w:szCs w:val="24"/>
        </w:rPr>
        <w:t xml:space="preserve"> οι εθνικιστές</w:t>
      </w:r>
      <w:r>
        <w:rPr>
          <w:rFonts w:eastAsia="Times New Roman"/>
          <w:szCs w:val="24"/>
        </w:rPr>
        <w:t>,</w:t>
      </w:r>
      <w:r w:rsidRPr="00FE0F75">
        <w:rPr>
          <w:rFonts w:eastAsia="Times New Roman"/>
          <w:szCs w:val="24"/>
        </w:rPr>
        <w:t xml:space="preserve"> η ανερχόμενη πολιτική δύναμη</w:t>
      </w:r>
      <w:r>
        <w:rPr>
          <w:rFonts w:eastAsia="Times New Roman"/>
          <w:szCs w:val="24"/>
        </w:rPr>
        <w:t>, έχουμε μι</w:t>
      </w:r>
      <w:r w:rsidRPr="00FE0F75">
        <w:rPr>
          <w:rFonts w:eastAsia="Times New Roman"/>
          <w:szCs w:val="24"/>
        </w:rPr>
        <w:t xml:space="preserve">α ειδοποιό διαφορά με </w:t>
      </w:r>
      <w:r>
        <w:rPr>
          <w:rFonts w:eastAsia="Times New Roman"/>
          <w:szCs w:val="24"/>
        </w:rPr>
        <w:t xml:space="preserve">εσάς. </w:t>
      </w:r>
      <w:r w:rsidRPr="00FE0F75">
        <w:rPr>
          <w:rFonts w:eastAsia="Times New Roman"/>
          <w:szCs w:val="24"/>
        </w:rPr>
        <w:t xml:space="preserve">Έχουμε </w:t>
      </w:r>
      <w:r>
        <w:rPr>
          <w:rFonts w:eastAsia="Times New Roman"/>
          <w:szCs w:val="24"/>
        </w:rPr>
        <w:t>μι</w:t>
      </w:r>
      <w:r w:rsidRPr="00FE0F75">
        <w:rPr>
          <w:rFonts w:eastAsia="Times New Roman"/>
          <w:szCs w:val="24"/>
        </w:rPr>
        <w:t>α ποιοτική διαφορά</w:t>
      </w:r>
      <w:r>
        <w:rPr>
          <w:rFonts w:eastAsia="Times New Roman"/>
          <w:szCs w:val="24"/>
        </w:rPr>
        <w:t>.</w:t>
      </w:r>
      <w:r w:rsidRPr="00FE0F75">
        <w:rPr>
          <w:rFonts w:eastAsia="Times New Roman"/>
          <w:szCs w:val="24"/>
        </w:rPr>
        <w:t xml:space="preserve"> Εμείς επικαλού</w:t>
      </w:r>
      <w:r>
        <w:rPr>
          <w:rFonts w:eastAsia="Times New Roman"/>
          <w:szCs w:val="24"/>
        </w:rPr>
        <w:t>μεθα</w:t>
      </w:r>
      <w:r w:rsidRPr="00FE0F75">
        <w:rPr>
          <w:rFonts w:eastAsia="Times New Roman"/>
          <w:szCs w:val="24"/>
        </w:rPr>
        <w:t xml:space="preserve"> τη</w:t>
      </w:r>
      <w:r>
        <w:rPr>
          <w:rFonts w:eastAsia="Times New Roman"/>
          <w:szCs w:val="24"/>
        </w:rPr>
        <w:t>ν</w:t>
      </w:r>
      <w:r w:rsidRPr="00FE0F75">
        <w:rPr>
          <w:rFonts w:eastAsia="Times New Roman"/>
          <w:szCs w:val="24"/>
        </w:rPr>
        <w:t xml:space="preserve"> </w:t>
      </w:r>
      <w:r>
        <w:rPr>
          <w:rFonts w:eastAsia="Times New Roman"/>
          <w:szCs w:val="24"/>
        </w:rPr>
        <w:t>τρισχιλιετή</w:t>
      </w:r>
      <w:r w:rsidRPr="00FE0F75">
        <w:rPr>
          <w:rFonts w:eastAsia="Times New Roman"/>
          <w:szCs w:val="24"/>
        </w:rPr>
        <w:t xml:space="preserve"> ιστορία της Μακεδονίας </w:t>
      </w:r>
      <w:r>
        <w:rPr>
          <w:rFonts w:eastAsia="Times New Roman"/>
          <w:szCs w:val="24"/>
        </w:rPr>
        <w:t>μας. Επικαλούμεθα το μοναδικό θαύμα</w:t>
      </w:r>
      <w:r w:rsidRPr="00FE0F75">
        <w:rPr>
          <w:rFonts w:eastAsia="Times New Roman"/>
          <w:szCs w:val="24"/>
        </w:rPr>
        <w:t xml:space="preserve"> στην </w:t>
      </w:r>
      <w:r>
        <w:rPr>
          <w:rFonts w:eastAsia="Times New Roman"/>
          <w:szCs w:val="24"/>
        </w:rPr>
        <w:t xml:space="preserve">παγκόσμια </w:t>
      </w:r>
      <w:r w:rsidRPr="00FE0F75">
        <w:rPr>
          <w:rFonts w:eastAsia="Times New Roman"/>
          <w:szCs w:val="24"/>
        </w:rPr>
        <w:t>ιστορία την αυτοκρατορία του Μεγάλου Αλεξάνδρου</w:t>
      </w:r>
      <w:r>
        <w:rPr>
          <w:rFonts w:eastAsia="Times New Roman"/>
          <w:szCs w:val="24"/>
        </w:rPr>
        <w:t xml:space="preserve">. </w:t>
      </w:r>
      <w:r>
        <w:rPr>
          <w:rFonts w:eastAsia="Times New Roman"/>
          <w:szCs w:val="24"/>
        </w:rPr>
        <w:lastRenderedPageBreak/>
        <w:t>Επικαλούμε</w:t>
      </w:r>
      <w:r w:rsidRPr="00FE0F75">
        <w:rPr>
          <w:rFonts w:eastAsia="Times New Roman"/>
          <w:szCs w:val="24"/>
        </w:rPr>
        <w:t>θα τους ελληνιστικούς χρόνους</w:t>
      </w:r>
      <w:r>
        <w:rPr>
          <w:rFonts w:eastAsia="Times New Roman"/>
          <w:szCs w:val="24"/>
        </w:rPr>
        <w:t>,</w:t>
      </w:r>
      <w:r w:rsidRPr="00FE0F75">
        <w:rPr>
          <w:rFonts w:eastAsia="Times New Roman"/>
          <w:szCs w:val="24"/>
        </w:rPr>
        <w:t xml:space="preserve"> τον μεσαι</w:t>
      </w:r>
      <w:r>
        <w:rPr>
          <w:rFonts w:eastAsia="Times New Roman"/>
          <w:szCs w:val="24"/>
        </w:rPr>
        <w:t xml:space="preserve">ωνικό ελληνισμό με τον Βασίλειο Βουλγαροκτόνο, </w:t>
      </w:r>
      <w:r w:rsidRPr="00FE0F75">
        <w:rPr>
          <w:rFonts w:eastAsia="Times New Roman"/>
          <w:szCs w:val="24"/>
        </w:rPr>
        <w:t xml:space="preserve">τους επαναστατικούς </w:t>
      </w:r>
      <w:r>
        <w:rPr>
          <w:rFonts w:eastAsia="Times New Roman"/>
          <w:szCs w:val="24"/>
        </w:rPr>
        <w:t>χρόνους</w:t>
      </w:r>
      <w:r w:rsidRPr="00FE0F75">
        <w:rPr>
          <w:rFonts w:eastAsia="Times New Roman"/>
          <w:szCs w:val="24"/>
        </w:rPr>
        <w:t xml:space="preserve"> με τον </w:t>
      </w:r>
      <w:r>
        <w:rPr>
          <w:rFonts w:eastAsia="Times New Roman"/>
          <w:szCs w:val="24"/>
        </w:rPr>
        <w:t>Εμμανουήλ Παππά, τους χρόνους του Μακεδονικού Αγώνα</w:t>
      </w:r>
      <w:r w:rsidRPr="00FE0F75">
        <w:rPr>
          <w:rFonts w:eastAsia="Times New Roman"/>
          <w:szCs w:val="24"/>
        </w:rPr>
        <w:t xml:space="preserve"> με τον Παύλο Μελά και τους υπόλοιπους</w:t>
      </w:r>
      <w:r>
        <w:rPr>
          <w:rFonts w:eastAsia="Times New Roman"/>
          <w:szCs w:val="24"/>
        </w:rPr>
        <w:t xml:space="preserve"> Μακεδονομάχους αγωνιστές. </w:t>
      </w:r>
      <w:r w:rsidRPr="00FE0F75">
        <w:rPr>
          <w:rFonts w:eastAsia="Times New Roman"/>
          <w:szCs w:val="24"/>
        </w:rPr>
        <w:t>Εσείς έχετε τον Ελεφάντη</w:t>
      </w:r>
      <w:r>
        <w:rPr>
          <w:rFonts w:eastAsia="Times New Roman"/>
          <w:szCs w:val="24"/>
        </w:rPr>
        <w:t>.</w:t>
      </w:r>
      <w:r w:rsidRPr="00FE0F75">
        <w:rPr>
          <w:rFonts w:eastAsia="Times New Roman"/>
          <w:szCs w:val="24"/>
        </w:rPr>
        <w:t xml:space="preserve"> Εμείς έχουμε την ιστορία και την Ελλάδα</w:t>
      </w:r>
      <w:r>
        <w:rPr>
          <w:rFonts w:eastAsia="Times New Roman"/>
          <w:szCs w:val="24"/>
        </w:rPr>
        <w:t>.</w:t>
      </w:r>
    </w:p>
    <w:p w14:paraId="77C0309D" w14:textId="77777777" w:rsidR="006113A9" w:rsidRDefault="006B6FC4">
      <w:pPr>
        <w:spacing w:line="600" w:lineRule="auto"/>
        <w:ind w:firstLine="720"/>
        <w:contextualSpacing/>
        <w:jc w:val="both"/>
        <w:rPr>
          <w:rFonts w:eastAsia="Times New Roman"/>
          <w:szCs w:val="24"/>
        </w:rPr>
      </w:pPr>
      <w:r>
        <w:rPr>
          <w:rFonts w:eastAsia="Times New Roman"/>
          <w:szCs w:val="24"/>
        </w:rPr>
        <w:t xml:space="preserve">Και </w:t>
      </w:r>
      <w:r w:rsidRPr="00FE0F75">
        <w:rPr>
          <w:rFonts w:eastAsia="Times New Roman"/>
          <w:szCs w:val="24"/>
        </w:rPr>
        <w:t xml:space="preserve">συνεχίζουν οι </w:t>
      </w:r>
      <w:r>
        <w:rPr>
          <w:rFonts w:eastAsia="Times New Roman"/>
          <w:szCs w:val="24"/>
        </w:rPr>
        <w:t>σ</w:t>
      </w:r>
      <w:r w:rsidRPr="00FE0F75">
        <w:rPr>
          <w:rFonts w:eastAsia="Times New Roman"/>
          <w:szCs w:val="24"/>
        </w:rPr>
        <w:t>υριζαίοι με θράσος</w:t>
      </w:r>
      <w:r>
        <w:rPr>
          <w:rFonts w:eastAsia="Times New Roman"/>
          <w:szCs w:val="24"/>
        </w:rPr>
        <w:t>,</w:t>
      </w:r>
      <w:r>
        <w:rPr>
          <w:rFonts w:eastAsia="Times New Roman"/>
          <w:szCs w:val="24"/>
        </w:rPr>
        <w:t xml:space="preserve"> αυτοί οι πραγματικοί παρα</w:t>
      </w:r>
      <w:r w:rsidRPr="00FE0F75">
        <w:rPr>
          <w:rFonts w:eastAsia="Times New Roman"/>
          <w:szCs w:val="24"/>
        </w:rPr>
        <w:t xml:space="preserve">χαράκτες </w:t>
      </w:r>
      <w:r>
        <w:rPr>
          <w:rFonts w:eastAsia="Times New Roman"/>
          <w:szCs w:val="24"/>
        </w:rPr>
        <w:t xml:space="preserve">της </w:t>
      </w:r>
      <w:r w:rsidRPr="00FE0F75">
        <w:rPr>
          <w:rFonts w:eastAsia="Times New Roman"/>
          <w:szCs w:val="24"/>
        </w:rPr>
        <w:t>ιστορίας</w:t>
      </w:r>
      <w:r>
        <w:rPr>
          <w:rFonts w:eastAsia="Times New Roman"/>
          <w:szCs w:val="24"/>
        </w:rPr>
        <w:t>,</w:t>
      </w:r>
      <w:r w:rsidRPr="00FE0F75">
        <w:rPr>
          <w:rFonts w:eastAsia="Times New Roman"/>
          <w:szCs w:val="24"/>
        </w:rPr>
        <w:t xml:space="preserve"> χέρι-χέρι με </w:t>
      </w:r>
      <w:r>
        <w:rPr>
          <w:rFonts w:eastAsia="Times New Roman"/>
          <w:szCs w:val="24"/>
        </w:rPr>
        <w:t xml:space="preserve">τους </w:t>
      </w:r>
      <w:r w:rsidRPr="00FE0F75">
        <w:rPr>
          <w:rFonts w:eastAsia="Times New Roman"/>
          <w:szCs w:val="24"/>
        </w:rPr>
        <w:t xml:space="preserve">Σκοπιανούς </w:t>
      </w:r>
      <w:r>
        <w:rPr>
          <w:rFonts w:eastAsia="Times New Roman"/>
          <w:szCs w:val="24"/>
        </w:rPr>
        <w:t xml:space="preserve">να λένε: «Ξέρετε, </w:t>
      </w:r>
      <w:r w:rsidRPr="00FE0F75">
        <w:rPr>
          <w:rFonts w:eastAsia="Times New Roman"/>
          <w:szCs w:val="24"/>
        </w:rPr>
        <w:t xml:space="preserve">δεν μπορούμε να </w:t>
      </w:r>
      <w:r>
        <w:rPr>
          <w:rFonts w:eastAsia="Times New Roman"/>
          <w:szCs w:val="24"/>
        </w:rPr>
        <w:t>παρα</w:t>
      </w:r>
      <w:r w:rsidRPr="00FE0F75">
        <w:rPr>
          <w:rFonts w:eastAsia="Times New Roman"/>
          <w:szCs w:val="24"/>
        </w:rPr>
        <w:t>χαράξουμε την ιστορία</w:t>
      </w:r>
      <w:r>
        <w:rPr>
          <w:rFonts w:eastAsia="Times New Roman"/>
          <w:szCs w:val="24"/>
        </w:rPr>
        <w:t>.</w:t>
      </w:r>
      <w:r w:rsidRPr="00FE0F75">
        <w:rPr>
          <w:rFonts w:eastAsia="Times New Roman"/>
          <w:szCs w:val="24"/>
        </w:rPr>
        <w:t xml:space="preserve"> Άλλωστε τα γεγονότα είναι ξεροκέφαλα και τα γεγονότα λένε</w:t>
      </w:r>
      <w:r>
        <w:rPr>
          <w:rFonts w:eastAsia="Times New Roman"/>
          <w:szCs w:val="24"/>
        </w:rPr>
        <w:t>,</w:t>
      </w:r>
      <w:r w:rsidRPr="00FE0F75">
        <w:rPr>
          <w:rFonts w:eastAsia="Times New Roman"/>
          <w:szCs w:val="24"/>
        </w:rPr>
        <w:t xml:space="preserve"> κυρίες και κύριοι</w:t>
      </w:r>
      <w:r>
        <w:rPr>
          <w:rFonts w:eastAsia="Times New Roman"/>
          <w:szCs w:val="24"/>
        </w:rPr>
        <w:t>,</w:t>
      </w:r>
      <w:r w:rsidRPr="00FE0F75">
        <w:rPr>
          <w:rFonts w:eastAsia="Times New Roman"/>
          <w:szCs w:val="24"/>
        </w:rPr>
        <w:t xml:space="preserve"> ότι το μοίρασμα της γεωγραφικής Μακεδον</w:t>
      </w:r>
      <w:r w:rsidRPr="00FE0F75">
        <w:rPr>
          <w:rFonts w:eastAsia="Times New Roman"/>
          <w:szCs w:val="24"/>
        </w:rPr>
        <w:t xml:space="preserve">ίας ανάμεσα στα βαλκανικά κράτη </w:t>
      </w:r>
      <w:r>
        <w:rPr>
          <w:rFonts w:eastAsia="Times New Roman"/>
          <w:szCs w:val="24"/>
        </w:rPr>
        <w:t>οριστικοποιήθηκε</w:t>
      </w:r>
      <w:r w:rsidRPr="00FE0F75">
        <w:rPr>
          <w:rFonts w:eastAsia="Times New Roman"/>
          <w:szCs w:val="24"/>
        </w:rPr>
        <w:t xml:space="preserve"> με τη </w:t>
      </w:r>
      <w:r>
        <w:rPr>
          <w:rFonts w:eastAsia="Times New Roman"/>
          <w:szCs w:val="24"/>
        </w:rPr>
        <w:t>Σ</w:t>
      </w:r>
      <w:r w:rsidRPr="00FE0F75">
        <w:rPr>
          <w:rFonts w:eastAsia="Times New Roman"/>
          <w:szCs w:val="24"/>
        </w:rPr>
        <w:t>υνθήκη του Βουκουρεστίου το 1913</w:t>
      </w:r>
      <w:r>
        <w:rPr>
          <w:rFonts w:eastAsia="Times New Roman"/>
          <w:szCs w:val="24"/>
        </w:rPr>
        <w:t>,</w:t>
      </w:r>
      <w:r w:rsidRPr="00FE0F75">
        <w:rPr>
          <w:rFonts w:eastAsia="Times New Roman"/>
          <w:szCs w:val="24"/>
        </w:rPr>
        <w:t xml:space="preserve"> βάσει της οποίας </w:t>
      </w:r>
      <w:r>
        <w:rPr>
          <w:rFonts w:eastAsia="Times New Roman"/>
          <w:szCs w:val="24"/>
        </w:rPr>
        <w:t>έληξαν</w:t>
      </w:r>
      <w:r w:rsidRPr="00FE0F75">
        <w:rPr>
          <w:rFonts w:eastAsia="Times New Roman"/>
          <w:szCs w:val="24"/>
        </w:rPr>
        <w:t xml:space="preserve"> οι Βαλκανικοί Πόλεμοι</w:t>
      </w:r>
      <w:r>
        <w:rPr>
          <w:rFonts w:eastAsia="Times New Roman"/>
          <w:szCs w:val="24"/>
        </w:rPr>
        <w:t>».</w:t>
      </w:r>
    </w:p>
    <w:p w14:paraId="77C0309E" w14:textId="77777777" w:rsidR="006113A9" w:rsidRDefault="006B6FC4">
      <w:pPr>
        <w:spacing w:line="600" w:lineRule="auto"/>
        <w:ind w:firstLine="720"/>
        <w:contextualSpacing/>
        <w:jc w:val="both"/>
        <w:rPr>
          <w:rFonts w:eastAsia="Times New Roman"/>
          <w:bCs/>
          <w:szCs w:val="24"/>
        </w:rPr>
      </w:pPr>
      <w:r>
        <w:rPr>
          <w:rFonts w:eastAsia="Times New Roman"/>
          <w:bCs/>
          <w:szCs w:val="24"/>
        </w:rPr>
        <w:t>Ε</w:t>
      </w:r>
      <w:r w:rsidRPr="00761665">
        <w:rPr>
          <w:rFonts w:eastAsia="Times New Roman"/>
          <w:bCs/>
          <w:szCs w:val="24"/>
        </w:rPr>
        <w:t>ίστε κ</w:t>
      </w:r>
      <w:r>
        <w:rPr>
          <w:rFonts w:eastAsia="Times New Roman"/>
          <w:bCs/>
          <w:szCs w:val="24"/>
        </w:rPr>
        <w:t xml:space="preserve">υνικοί </w:t>
      </w:r>
      <w:r w:rsidRPr="00761665">
        <w:rPr>
          <w:rFonts w:eastAsia="Times New Roman"/>
          <w:bCs/>
          <w:szCs w:val="24"/>
        </w:rPr>
        <w:t>ψεύτες</w:t>
      </w:r>
      <w:r>
        <w:rPr>
          <w:rFonts w:eastAsia="Times New Roman"/>
          <w:bCs/>
          <w:szCs w:val="24"/>
        </w:rPr>
        <w:t xml:space="preserve">. Είστε </w:t>
      </w:r>
      <w:r w:rsidRPr="00761665">
        <w:rPr>
          <w:rFonts w:eastAsia="Times New Roman"/>
          <w:bCs/>
          <w:szCs w:val="24"/>
        </w:rPr>
        <w:t xml:space="preserve">ψεύτες </w:t>
      </w:r>
      <w:r>
        <w:rPr>
          <w:rFonts w:eastAsia="Times New Roman"/>
          <w:bCs/>
          <w:szCs w:val="24"/>
        </w:rPr>
        <w:t xml:space="preserve">και ανιστόρητοι. </w:t>
      </w:r>
    </w:p>
    <w:p w14:paraId="77C0309F" w14:textId="77777777" w:rsidR="006113A9" w:rsidRDefault="006B6FC4">
      <w:pPr>
        <w:spacing w:line="600" w:lineRule="auto"/>
        <w:ind w:firstLine="720"/>
        <w:contextualSpacing/>
        <w:jc w:val="both"/>
        <w:rPr>
          <w:rFonts w:eastAsia="Times New Roman"/>
          <w:bCs/>
          <w:szCs w:val="24"/>
        </w:rPr>
      </w:pPr>
      <w:r>
        <w:rPr>
          <w:rFonts w:eastAsia="Times New Roman"/>
          <w:bCs/>
          <w:szCs w:val="24"/>
        </w:rPr>
        <w:t>(Στο σημείο αυτό ο Βουλευτής κ. Χρήστος Παππάς καταθέτει για τα Π</w:t>
      </w:r>
      <w:r>
        <w:rPr>
          <w:rFonts w:eastAsia="Times New Roman"/>
          <w:bCs/>
          <w:szCs w:val="24"/>
        </w:rPr>
        <w:t xml:space="preserve">ρακτικά τα προαναφερθέντα έγγραφα, τα οποία βρίσκονται στο </w:t>
      </w:r>
      <w:r>
        <w:rPr>
          <w:rFonts w:eastAsia="Times New Roman"/>
          <w:bCs/>
          <w:szCs w:val="24"/>
        </w:rPr>
        <w:t>α</w:t>
      </w:r>
      <w:r>
        <w:rPr>
          <w:rFonts w:eastAsia="Times New Roman"/>
          <w:bCs/>
          <w:szCs w:val="24"/>
        </w:rPr>
        <w:t>ρχείο του Τμήματος Γραμματείας της Διεύθυνσης Στενογραφίας και Πρακτικών της Βουλής)</w:t>
      </w:r>
    </w:p>
    <w:p w14:paraId="77C030A0" w14:textId="77777777" w:rsidR="006113A9" w:rsidRDefault="006B6FC4">
      <w:pPr>
        <w:spacing w:line="600" w:lineRule="auto"/>
        <w:ind w:firstLine="720"/>
        <w:contextualSpacing/>
        <w:jc w:val="both"/>
        <w:rPr>
          <w:rFonts w:eastAsia="Times New Roman"/>
          <w:bCs/>
          <w:szCs w:val="24"/>
        </w:rPr>
      </w:pPr>
      <w:r>
        <w:rPr>
          <w:rFonts w:eastAsia="Times New Roman"/>
          <w:bCs/>
          <w:szCs w:val="24"/>
        </w:rPr>
        <w:lastRenderedPageBreak/>
        <w:t>Όσον αφορά τη Σ</w:t>
      </w:r>
      <w:r w:rsidRPr="00761665">
        <w:rPr>
          <w:rFonts w:eastAsia="Times New Roman"/>
          <w:bCs/>
          <w:szCs w:val="24"/>
        </w:rPr>
        <w:t>υνθήκη του Βουκουρεστίου</w:t>
      </w:r>
      <w:r>
        <w:rPr>
          <w:rFonts w:eastAsia="Times New Roman"/>
          <w:bCs/>
          <w:szCs w:val="24"/>
        </w:rPr>
        <w:t xml:space="preserve">, παραπλανείτε τον ελληνικό λαό. </w:t>
      </w:r>
      <w:r>
        <w:rPr>
          <w:rFonts w:eastAsia="Times New Roman"/>
          <w:bCs/>
          <w:szCs w:val="24"/>
        </w:rPr>
        <w:t>Η</w:t>
      </w:r>
      <w:r>
        <w:rPr>
          <w:rFonts w:eastAsia="Times New Roman"/>
          <w:bCs/>
          <w:szCs w:val="24"/>
        </w:rPr>
        <w:t xml:space="preserve"> Σ</w:t>
      </w:r>
      <w:r w:rsidRPr="00761665">
        <w:rPr>
          <w:rFonts w:eastAsia="Times New Roman"/>
          <w:bCs/>
          <w:szCs w:val="24"/>
        </w:rPr>
        <w:t xml:space="preserve">υνθήκη του Βουκουρεστίου δεν ομιλεί </w:t>
      </w:r>
      <w:r>
        <w:rPr>
          <w:rFonts w:eastAsia="Times New Roman"/>
          <w:bCs/>
          <w:szCs w:val="24"/>
        </w:rPr>
        <w:t xml:space="preserve">πουθενά </w:t>
      </w:r>
      <w:r w:rsidRPr="00761665">
        <w:rPr>
          <w:rFonts w:eastAsia="Times New Roman"/>
          <w:bCs/>
          <w:szCs w:val="24"/>
        </w:rPr>
        <w:t xml:space="preserve">για </w:t>
      </w:r>
      <w:r>
        <w:rPr>
          <w:rFonts w:eastAsia="Times New Roman"/>
          <w:bCs/>
          <w:szCs w:val="24"/>
        </w:rPr>
        <w:t>Μακεδονία. Προάγετε τη βλακεία. Την κατέθεσα στα Πρακτικά. Όσοι δεν την ξέρετε, να τη δείτε.</w:t>
      </w:r>
    </w:p>
    <w:p w14:paraId="77C030A1" w14:textId="77777777" w:rsidR="006113A9" w:rsidRDefault="006B6FC4">
      <w:pPr>
        <w:spacing w:line="600" w:lineRule="auto"/>
        <w:ind w:firstLine="720"/>
        <w:contextualSpacing/>
        <w:jc w:val="both"/>
        <w:rPr>
          <w:rFonts w:eastAsia="Times New Roman"/>
          <w:bCs/>
          <w:szCs w:val="24"/>
        </w:rPr>
      </w:pPr>
      <w:r>
        <w:rPr>
          <w:rFonts w:eastAsia="Times New Roman"/>
          <w:bCs/>
          <w:szCs w:val="24"/>
        </w:rPr>
        <w:t xml:space="preserve">Η μοιρασιά έγινε και </w:t>
      </w:r>
      <w:r w:rsidRPr="00761665">
        <w:rPr>
          <w:rFonts w:eastAsia="Times New Roman"/>
          <w:bCs/>
          <w:szCs w:val="24"/>
        </w:rPr>
        <w:t>αφορούσε τ</w:t>
      </w:r>
      <w:r>
        <w:rPr>
          <w:rFonts w:eastAsia="Times New Roman"/>
          <w:bCs/>
          <w:szCs w:val="24"/>
        </w:rPr>
        <w:t>α ευρωπαϊκά βιλαέτια της Οθωμανικής Α</w:t>
      </w:r>
      <w:r w:rsidRPr="00761665">
        <w:rPr>
          <w:rFonts w:eastAsia="Times New Roman"/>
          <w:bCs/>
          <w:szCs w:val="24"/>
        </w:rPr>
        <w:t>υτοκρατορίας</w:t>
      </w:r>
      <w:r>
        <w:rPr>
          <w:rFonts w:eastAsia="Times New Roman"/>
          <w:bCs/>
          <w:szCs w:val="24"/>
        </w:rPr>
        <w:t>, συγκεκριμένα το</w:t>
      </w:r>
      <w:r w:rsidRPr="00761665">
        <w:rPr>
          <w:rFonts w:eastAsia="Times New Roman"/>
          <w:bCs/>
          <w:szCs w:val="24"/>
        </w:rPr>
        <w:t xml:space="preserve"> βιλαέτι της Θεσσαλονίκης</w:t>
      </w:r>
      <w:r>
        <w:rPr>
          <w:rFonts w:eastAsia="Times New Roman"/>
          <w:bCs/>
          <w:szCs w:val="24"/>
        </w:rPr>
        <w:t>, τ</w:t>
      </w:r>
      <w:r w:rsidRPr="00761665">
        <w:rPr>
          <w:rFonts w:eastAsia="Times New Roman"/>
          <w:bCs/>
          <w:szCs w:val="24"/>
        </w:rPr>
        <w:t xml:space="preserve">ου </w:t>
      </w:r>
      <w:r>
        <w:rPr>
          <w:rFonts w:eastAsia="Times New Roman"/>
          <w:bCs/>
          <w:szCs w:val="24"/>
        </w:rPr>
        <w:t>Μ</w:t>
      </w:r>
      <w:r w:rsidRPr="00761665">
        <w:rPr>
          <w:rFonts w:eastAsia="Times New Roman"/>
          <w:bCs/>
          <w:szCs w:val="24"/>
        </w:rPr>
        <w:t>οναστηρ</w:t>
      </w:r>
      <w:r>
        <w:rPr>
          <w:rFonts w:eastAsia="Times New Roman"/>
          <w:bCs/>
          <w:szCs w:val="24"/>
        </w:rPr>
        <w:t xml:space="preserve">ίου, </w:t>
      </w:r>
      <w:r w:rsidRPr="00761665">
        <w:rPr>
          <w:rFonts w:eastAsia="Times New Roman"/>
          <w:bCs/>
          <w:szCs w:val="24"/>
        </w:rPr>
        <w:t xml:space="preserve">καθώς και </w:t>
      </w:r>
      <w:r w:rsidRPr="00761665">
        <w:rPr>
          <w:rFonts w:eastAsia="Times New Roman"/>
          <w:bCs/>
          <w:szCs w:val="24"/>
        </w:rPr>
        <w:t>το</w:t>
      </w:r>
      <w:r>
        <w:rPr>
          <w:rFonts w:eastAsia="Times New Roman"/>
          <w:bCs/>
          <w:szCs w:val="24"/>
        </w:rPr>
        <w:t xml:space="preserve"> </w:t>
      </w:r>
      <w:r w:rsidRPr="00761665">
        <w:rPr>
          <w:rFonts w:eastAsia="Times New Roman"/>
          <w:bCs/>
          <w:szCs w:val="24"/>
        </w:rPr>
        <w:t>ν</w:t>
      </w:r>
      <w:r>
        <w:rPr>
          <w:rFonts w:eastAsia="Times New Roman"/>
          <w:bCs/>
          <w:szCs w:val="24"/>
        </w:rPr>
        <w:t>ότιο τμήμα από το βιλαέτι του Κ</w:t>
      </w:r>
      <w:r w:rsidRPr="00761665">
        <w:rPr>
          <w:rFonts w:eastAsia="Times New Roman"/>
          <w:bCs/>
          <w:szCs w:val="24"/>
        </w:rPr>
        <w:t>οσσυφοπεδίου</w:t>
      </w:r>
      <w:r>
        <w:rPr>
          <w:rFonts w:eastAsia="Times New Roman"/>
          <w:bCs/>
          <w:szCs w:val="24"/>
        </w:rPr>
        <w:t>.</w:t>
      </w:r>
    </w:p>
    <w:p w14:paraId="77C030A2" w14:textId="77777777" w:rsidR="006113A9" w:rsidRDefault="006B6FC4">
      <w:pPr>
        <w:spacing w:line="600" w:lineRule="auto"/>
        <w:ind w:firstLine="720"/>
        <w:contextualSpacing/>
        <w:jc w:val="both"/>
        <w:rPr>
          <w:rFonts w:eastAsia="Times New Roman"/>
          <w:bCs/>
          <w:szCs w:val="24"/>
        </w:rPr>
      </w:pPr>
      <w:r w:rsidRPr="00761665">
        <w:rPr>
          <w:rFonts w:eastAsia="Times New Roman"/>
          <w:bCs/>
          <w:szCs w:val="24"/>
        </w:rPr>
        <w:t>Έλληνες</w:t>
      </w:r>
      <w:r>
        <w:rPr>
          <w:rFonts w:eastAsia="Times New Roman"/>
          <w:bCs/>
          <w:szCs w:val="24"/>
        </w:rPr>
        <w:t>,</w:t>
      </w:r>
      <w:r w:rsidRPr="00761665">
        <w:rPr>
          <w:rFonts w:eastAsia="Times New Roman"/>
          <w:bCs/>
          <w:szCs w:val="24"/>
        </w:rPr>
        <w:t xml:space="preserve"> θυμηθείτε π</w:t>
      </w:r>
      <w:r>
        <w:rPr>
          <w:rFonts w:eastAsia="Times New Roman"/>
          <w:bCs/>
          <w:szCs w:val="24"/>
        </w:rPr>
        <w:t xml:space="preserve">όσο έγκαιρα είχε παρέμβει η Χρυσή Αυγή στο </w:t>
      </w:r>
      <w:r w:rsidRPr="00761665">
        <w:rPr>
          <w:rFonts w:eastAsia="Times New Roman"/>
          <w:bCs/>
          <w:szCs w:val="24"/>
        </w:rPr>
        <w:t>θέμα αυτό</w:t>
      </w:r>
      <w:r>
        <w:rPr>
          <w:rFonts w:eastAsia="Times New Roman"/>
          <w:bCs/>
          <w:szCs w:val="24"/>
        </w:rPr>
        <w:t>,</w:t>
      </w:r>
      <w:r>
        <w:rPr>
          <w:rFonts w:eastAsia="Times New Roman"/>
          <w:bCs/>
          <w:szCs w:val="24"/>
        </w:rPr>
        <w:t xml:space="preserve"> από το πρώτο</w:t>
      </w:r>
      <w:r w:rsidRPr="00761665">
        <w:rPr>
          <w:rFonts w:eastAsia="Times New Roman"/>
          <w:bCs/>
          <w:szCs w:val="24"/>
        </w:rPr>
        <w:t xml:space="preserve"> κιόλας φύλλο της </w:t>
      </w:r>
      <w:r>
        <w:rPr>
          <w:rFonts w:eastAsia="Times New Roman"/>
          <w:bCs/>
          <w:szCs w:val="24"/>
        </w:rPr>
        <w:t>εβδομαδιαίας ε</w:t>
      </w:r>
      <w:r w:rsidRPr="00761665">
        <w:rPr>
          <w:rFonts w:eastAsia="Times New Roman"/>
          <w:bCs/>
          <w:szCs w:val="24"/>
        </w:rPr>
        <w:t xml:space="preserve">φημερίδας </w:t>
      </w:r>
      <w:r>
        <w:rPr>
          <w:rFonts w:eastAsia="Times New Roman"/>
          <w:bCs/>
          <w:szCs w:val="24"/>
        </w:rPr>
        <w:t>«</w:t>
      </w:r>
      <w:r w:rsidRPr="00D54782">
        <w:rPr>
          <w:rFonts w:eastAsia="Times New Roman"/>
          <w:bCs/>
          <w:sz w:val="22"/>
          <w:szCs w:val="24"/>
        </w:rPr>
        <w:t>ΧΡΥΣΗ ΑΥΓΗ</w:t>
      </w:r>
      <w:r>
        <w:rPr>
          <w:rFonts w:eastAsia="Times New Roman"/>
          <w:bCs/>
          <w:szCs w:val="24"/>
        </w:rPr>
        <w:t>»</w:t>
      </w:r>
      <w:r w:rsidRPr="00761665">
        <w:rPr>
          <w:rFonts w:eastAsia="Times New Roman"/>
          <w:bCs/>
          <w:szCs w:val="24"/>
        </w:rPr>
        <w:t xml:space="preserve"> τέτοια εποχή</w:t>
      </w:r>
      <w:r>
        <w:rPr>
          <w:rFonts w:eastAsia="Times New Roman"/>
          <w:bCs/>
          <w:szCs w:val="24"/>
        </w:rPr>
        <w:t>, τον Ιανουάριο του 1992. Στο πρωτοσέλιδο έγραφε: «Καν</w:t>
      </w:r>
      <w:r>
        <w:rPr>
          <w:rFonts w:eastAsia="Times New Roman"/>
          <w:bCs/>
          <w:szCs w:val="24"/>
        </w:rPr>
        <w:t>ένας συμβιβασμός για τη Μακεδονία μας». Συν</w:t>
      </w:r>
      <w:r w:rsidRPr="00761665">
        <w:rPr>
          <w:rFonts w:eastAsia="Times New Roman"/>
          <w:bCs/>
          <w:szCs w:val="24"/>
        </w:rPr>
        <w:t>εχίζ</w:t>
      </w:r>
      <w:r>
        <w:rPr>
          <w:rFonts w:eastAsia="Times New Roman"/>
          <w:bCs/>
          <w:szCs w:val="24"/>
        </w:rPr>
        <w:t xml:space="preserve">ουμε και το λέμε και τώρα. </w:t>
      </w:r>
    </w:p>
    <w:p w14:paraId="77C030A3" w14:textId="77777777" w:rsidR="006113A9" w:rsidRDefault="006B6FC4">
      <w:pPr>
        <w:spacing w:line="600" w:lineRule="auto"/>
        <w:ind w:firstLine="720"/>
        <w:contextualSpacing/>
        <w:jc w:val="both"/>
        <w:rPr>
          <w:rFonts w:eastAsia="Times New Roman"/>
          <w:bCs/>
          <w:szCs w:val="24"/>
        </w:rPr>
      </w:pPr>
      <w:r>
        <w:rPr>
          <w:rFonts w:eastAsia="Times New Roman"/>
          <w:bCs/>
          <w:szCs w:val="24"/>
        </w:rPr>
        <w:t>Θ</w:t>
      </w:r>
      <w:r w:rsidRPr="00761665">
        <w:rPr>
          <w:rFonts w:eastAsia="Times New Roman"/>
          <w:bCs/>
          <w:szCs w:val="24"/>
        </w:rPr>
        <w:t xml:space="preserve">υμηθείτε </w:t>
      </w:r>
      <w:r>
        <w:rPr>
          <w:rFonts w:eastAsia="Times New Roman"/>
          <w:bCs/>
          <w:szCs w:val="24"/>
        </w:rPr>
        <w:t>τον αγώνα</w:t>
      </w:r>
      <w:r>
        <w:rPr>
          <w:rFonts w:eastAsia="Times New Roman"/>
          <w:bCs/>
          <w:szCs w:val="24"/>
        </w:rPr>
        <w:t>,</w:t>
      </w:r>
      <w:r>
        <w:rPr>
          <w:rFonts w:eastAsia="Times New Roman"/>
          <w:bCs/>
          <w:szCs w:val="24"/>
        </w:rPr>
        <w:t xml:space="preserve"> που έκανε η Χρυσή Αυγή. Π</w:t>
      </w:r>
      <w:r w:rsidRPr="00761665">
        <w:rPr>
          <w:rFonts w:eastAsia="Times New Roman"/>
          <w:bCs/>
          <w:szCs w:val="24"/>
        </w:rPr>
        <w:t xml:space="preserve">οιος </w:t>
      </w:r>
      <w:r>
        <w:rPr>
          <w:rFonts w:eastAsia="Times New Roman"/>
          <w:bCs/>
          <w:szCs w:val="24"/>
        </w:rPr>
        <w:t>ακύρωσε στην π</w:t>
      </w:r>
      <w:r w:rsidRPr="00761665">
        <w:rPr>
          <w:rFonts w:eastAsia="Times New Roman"/>
          <w:bCs/>
          <w:szCs w:val="24"/>
        </w:rPr>
        <w:t>αλαιά Βουλή</w:t>
      </w:r>
      <w:r>
        <w:rPr>
          <w:rFonts w:eastAsia="Times New Roman"/>
          <w:bCs/>
          <w:szCs w:val="24"/>
        </w:rPr>
        <w:t xml:space="preserve">, όταν όλοι εσείς οι </w:t>
      </w:r>
      <w:r>
        <w:rPr>
          <w:rFonts w:eastAsia="Times New Roman"/>
          <w:bCs/>
          <w:szCs w:val="24"/>
        </w:rPr>
        <w:t>πασόκ</w:t>
      </w:r>
      <w:r>
        <w:rPr>
          <w:rFonts w:eastAsia="Times New Roman"/>
          <w:bCs/>
          <w:szCs w:val="24"/>
        </w:rPr>
        <w:t xml:space="preserve">οι, οι </w:t>
      </w:r>
      <w:r>
        <w:rPr>
          <w:rFonts w:eastAsia="Times New Roman"/>
          <w:bCs/>
          <w:szCs w:val="24"/>
        </w:rPr>
        <w:t>ν</w:t>
      </w:r>
      <w:r>
        <w:rPr>
          <w:rFonts w:eastAsia="Times New Roman"/>
          <w:bCs/>
          <w:szCs w:val="24"/>
        </w:rPr>
        <w:t>εοδημοκράτες</w:t>
      </w:r>
      <w:r w:rsidRPr="00761665">
        <w:rPr>
          <w:rFonts w:eastAsia="Times New Roman"/>
          <w:bCs/>
          <w:szCs w:val="24"/>
        </w:rPr>
        <w:t xml:space="preserve"> </w:t>
      </w:r>
      <w:r>
        <w:rPr>
          <w:rFonts w:eastAsia="Times New Roman"/>
          <w:bCs/>
          <w:szCs w:val="24"/>
        </w:rPr>
        <w:t>σιωπούσατε, την η</w:t>
      </w:r>
      <w:r w:rsidRPr="00761665">
        <w:rPr>
          <w:rFonts w:eastAsia="Times New Roman"/>
          <w:bCs/>
          <w:szCs w:val="24"/>
        </w:rPr>
        <w:t>μερίδα για τη</w:t>
      </w:r>
      <w:r>
        <w:rPr>
          <w:rFonts w:eastAsia="Times New Roman"/>
          <w:bCs/>
          <w:szCs w:val="24"/>
        </w:rPr>
        <w:t xml:space="preserve"> λεγομένη</w:t>
      </w:r>
      <w:r w:rsidRPr="00761665">
        <w:rPr>
          <w:rFonts w:eastAsia="Times New Roman"/>
          <w:bCs/>
          <w:szCs w:val="24"/>
        </w:rPr>
        <w:t xml:space="preserve"> μακεδονική γλώσσα</w:t>
      </w:r>
      <w:r>
        <w:rPr>
          <w:rFonts w:eastAsia="Times New Roman"/>
          <w:bCs/>
          <w:szCs w:val="24"/>
        </w:rPr>
        <w:t>;</w:t>
      </w:r>
      <w:r>
        <w:rPr>
          <w:rFonts w:eastAsia="Times New Roman"/>
          <w:bCs/>
          <w:szCs w:val="24"/>
        </w:rPr>
        <w:t xml:space="preserve"> Βουλευτές είναι αυτοί</w:t>
      </w:r>
      <w:r w:rsidRPr="00761665">
        <w:rPr>
          <w:rFonts w:eastAsia="Times New Roman"/>
          <w:bCs/>
          <w:szCs w:val="24"/>
        </w:rPr>
        <w:t xml:space="preserve"> που την ακύρωσα</w:t>
      </w:r>
      <w:r>
        <w:rPr>
          <w:rFonts w:eastAsia="Times New Roman"/>
          <w:bCs/>
          <w:szCs w:val="24"/>
        </w:rPr>
        <w:t xml:space="preserve">ν. Είναι </w:t>
      </w:r>
      <w:r w:rsidRPr="00761665">
        <w:rPr>
          <w:rFonts w:eastAsia="Times New Roman"/>
          <w:bCs/>
          <w:szCs w:val="24"/>
        </w:rPr>
        <w:t xml:space="preserve">τώρα στα έδρανα της Βουλής </w:t>
      </w:r>
      <w:r>
        <w:rPr>
          <w:rFonts w:eastAsia="Times New Roman"/>
          <w:bCs/>
          <w:szCs w:val="24"/>
        </w:rPr>
        <w:t xml:space="preserve">αυτοί </w:t>
      </w:r>
      <w:r w:rsidRPr="00761665">
        <w:rPr>
          <w:rFonts w:eastAsia="Times New Roman"/>
          <w:bCs/>
          <w:szCs w:val="24"/>
        </w:rPr>
        <w:t xml:space="preserve">που ακύρωσαν αυτή </w:t>
      </w:r>
      <w:r>
        <w:rPr>
          <w:rFonts w:eastAsia="Times New Roman"/>
          <w:bCs/>
          <w:szCs w:val="24"/>
        </w:rPr>
        <w:t>την προδοτική η</w:t>
      </w:r>
      <w:r w:rsidRPr="00761665">
        <w:rPr>
          <w:rFonts w:eastAsia="Times New Roman"/>
          <w:bCs/>
          <w:szCs w:val="24"/>
        </w:rPr>
        <w:t>μερίδα</w:t>
      </w:r>
      <w:r>
        <w:rPr>
          <w:rFonts w:eastAsia="Times New Roman"/>
          <w:bCs/>
          <w:szCs w:val="24"/>
        </w:rPr>
        <w:t>.</w:t>
      </w:r>
    </w:p>
    <w:p w14:paraId="77C030A4" w14:textId="77777777" w:rsidR="006113A9" w:rsidRDefault="006B6FC4">
      <w:pPr>
        <w:spacing w:line="600" w:lineRule="auto"/>
        <w:ind w:firstLine="720"/>
        <w:contextualSpacing/>
        <w:jc w:val="both"/>
        <w:rPr>
          <w:rFonts w:eastAsia="Times New Roman"/>
          <w:bCs/>
          <w:szCs w:val="24"/>
        </w:rPr>
      </w:pPr>
      <w:r>
        <w:rPr>
          <w:rFonts w:eastAsia="Times New Roman"/>
          <w:bCs/>
          <w:szCs w:val="24"/>
        </w:rPr>
        <w:lastRenderedPageBreak/>
        <w:t>Ε</w:t>
      </w:r>
      <w:r w:rsidRPr="00761665">
        <w:rPr>
          <w:rFonts w:eastAsia="Times New Roman"/>
          <w:bCs/>
          <w:szCs w:val="24"/>
        </w:rPr>
        <w:t xml:space="preserve">πί των ημερών </w:t>
      </w:r>
      <w:r>
        <w:rPr>
          <w:rFonts w:eastAsia="Times New Roman"/>
          <w:bCs/>
          <w:szCs w:val="24"/>
        </w:rPr>
        <w:t>σας, λο</w:t>
      </w:r>
      <w:r w:rsidRPr="00761665">
        <w:rPr>
          <w:rFonts w:eastAsia="Times New Roman"/>
          <w:bCs/>
          <w:szCs w:val="24"/>
        </w:rPr>
        <w:t>ιπόν</w:t>
      </w:r>
      <w:r>
        <w:rPr>
          <w:rFonts w:eastAsia="Times New Roman"/>
          <w:bCs/>
          <w:szCs w:val="24"/>
        </w:rPr>
        <w:t xml:space="preserve">, ενώ σήμερα </w:t>
      </w:r>
      <w:r w:rsidRPr="00761665">
        <w:rPr>
          <w:rFonts w:eastAsia="Times New Roman"/>
          <w:bCs/>
          <w:szCs w:val="24"/>
        </w:rPr>
        <w:t xml:space="preserve">λέτε </w:t>
      </w:r>
      <w:r>
        <w:rPr>
          <w:rFonts w:eastAsia="Times New Roman"/>
          <w:bCs/>
          <w:szCs w:val="24"/>
        </w:rPr>
        <w:t xml:space="preserve">ότι δεν θα </w:t>
      </w:r>
      <w:r w:rsidRPr="00761665">
        <w:rPr>
          <w:rFonts w:eastAsia="Times New Roman"/>
          <w:bCs/>
          <w:szCs w:val="24"/>
        </w:rPr>
        <w:t>κυρώσε</w:t>
      </w:r>
      <w:r>
        <w:rPr>
          <w:rFonts w:eastAsia="Times New Roman"/>
          <w:bCs/>
          <w:szCs w:val="24"/>
        </w:rPr>
        <w:t>τε</w:t>
      </w:r>
      <w:r w:rsidRPr="00761665">
        <w:rPr>
          <w:rFonts w:eastAsia="Times New Roman"/>
          <w:bCs/>
          <w:szCs w:val="24"/>
        </w:rPr>
        <w:t xml:space="preserve"> τη συμφωνία </w:t>
      </w:r>
      <w:r>
        <w:rPr>
          <w:rFonts w:eastAsia="Times New Roman"/>
          <w:bCs/>
          <w:szCs w:val="24"/>
        </w:rPr>
        <w:t>–Ν</w:t>
      </w:r>
      <w:r w:rsidRPr="00761665">
        <w:rPr>
          <w:rFonts w:eastAsia="Times New Roman"/>
          <w:bCs/>
          <w:szCs w:val="24"/>
        </w:rPr>
        <w:t>εοδημοκράτες</w:t>
      </w:r>
      <w:r>
        <w:rPr>
          <w:rFonts w:eastAsia="Times New Roman"/>
          <w:bCs/>
          <w:szCs w:val="24"/>
        </w:rPr>
        <w:t>,</w:t>
      </w:r>
      <w:r w:rsidRPr="00761665">
        <w:rPr>
          <w:rFonts w:eastAsia="Times New Roman"/>
          <w:bCs/>
          <w:szCs w:val="24"/>
        </w:rPr>
        <w:t xml:space="preserve"> </w:t>
      </w:r>
      <w:r>
        <w:rPr>
          <w:rFonts w:eastAsia="Times New Roman"/>
          <w:bCs/>
          <w:szCs w:val="24"/>
        </w:rPr>
        <w:t>πασόκ</w:t>
      </w:r>
      <w:r w:rsidRPr="00761665">
        <w:rPr>
          <w:rFonts w:eastAsia="Times New Roman"/>
          <w:bCs/>
          <w:szCs w:val="24"/>
        </w:rPr>
        <w:t>οι</w:t>
      </w:r>
      <w:r>
        <w:rPr>
          <w:rFonts w:eastAsia="Times New Roman"/>
          <w:bCs/>
          <w:szCs w:val="24"/>
        </w:rPr>
        <w:t xml:space="preserve">, </w:t>
      </w:r>
      <w:r>
        <w:rPr>
          <w:rFonts w:eastAsia="Times New Roman"/>
          <w:bCs/>
          <w:szCs w:val="24"/>
        </w:rPr>
        <w:t>σ</w:t>
      </w:r>
      <w:r>
        <w:rPr>
          <w:rFonts w:eastAsia="Times New Roman"/>
          <w:bCs/>
          <w:szCs w:val="24"/>
        </w:rPr>
        <w:t>υριζαίοι τ</w:t>
      </w:r>
      <w:r w:rsidRPr="00761665">
        <w:rPr>
          <w:rFonts w:eastAsia="Times New Roman"/>
          <w:bCs/>
          <w:szCs w:val="24"/>
        </w:rPr>
        <w:t>ώρα</w:t>
      </w:r>
      <w:r>
        <w:rPr>
          <w:rFonts w:eastAsia="Times New Roman"/>
          <w:bCs/>
          <w:szCs w:val="24"/>
        </w:rPr>
        <w:t>-</w:t>
      </w:r>
      <w:r>
        <w:rPr>
          <w:rFonts w:eastAsia="Times New Roman"/>
          <w:bCs/>
          <w:szCs w:val="24"/>
        </w:rPr>
        <w:t xml:space="preserve"> γιγαντώθηκε και κακοφόρμισε το ζήτημα, γιγαντώθηκε το ενδιαφέρον των Α</w:t>
      </w:r>
      <w:r w:rsidRPr="00761665">
        <w:rPr>
          <w:rFonts w:eastAsia="Times New Roman"/>
          <w:bCs/>
          <w:szCs w:val="24"/>
        </w:rPr>
        <w:t xml:space="preserve">μερικανών και </w:t>
      </w:r>
      <w:r>
        <w:rPr>
          <w:rFonts w:eastAsia="Times New Roman"/>
          <w:bCs/>
          <w:szCs w:val="24"/>
        </w:rPr>
        <w:t xml:space="preserve">οι </w:t>
      </w:r>
      <w:r w:rsidRPr="00761665">
        <w:rPr>
          <w:rFonts w:eastAsia="Times New Roman"/>
          <w:bCs/>
          <w:szCs w:val="24"/>
        </w:rPr>
        <w:t>σχεδιασμοί τους στην περιοχή</w:t>
      </w:r>
      <w:r>
        <w:rPr>
          <w:rFonts w:eastAsia="Times New Roman"/>
          <w:bCs/>
          <w:szCs w:val="24"/>
        </w:rPr>
        <w:t>,</w:t>
      </w:r>
      <w:r w:rsidRPr="00761665">
        <w:rPr>
          <w:rFonts w:eastAsia="Times New Roman"/>
          <w:bCs/>
          <w:szCs w:val="24"/>
        </w:rPr>
        <w:t xml:space="preserve"> ώστε να επιλύσουν το θέμα </w:t>
      </w:r>
      <w:r>
        <w:rPr>
          <w:rFonts w:eastAsia="Times New Roman"/>
          <w:bCs/>
          <w:szCs w:val="24"/>
        </w:rPr>
        <w:t xml:space="preserve">προς όφελος των </w:t>
      </w:r>
      <w:r>
        <w:rPr>
          <w:rFonts w:eastAsia="Times New Roman"/>
          <w:bCs/>
          <w:szCs w:val="24"/>
        </w:rPr>
        <w:t>Σ</w:t>
      </w:r>
      <w:r>
        <w:rPr>
          <w:rFonts w:eastAsia="Times New Roman"/>
          <w:bCs/>
          <w:szCs w:val="24"/>
        </w:rPr>
        <w:t>κοπιανών, αλλά και των Αλβανών, να πούμε στο σημείο αυτό, οι οποίοι έχουν άμεσο ενδιαφέρον με τ</w:t>
      </w:r>
      <w:r>
        <w:rPr>
          <w:rFonts w:eastAsia="Times New Roman"/>
          <w:bCs/>
          <w:szCs w:val="24"/>
        </w:rPr>
        <w:t>α τεκταινόμενα.</w:t>
      </w:r>
    </w:p>
    <w:p w14:paraId="77C030A5" w14:textId="77777777" w:rsidR="006113A9" w:rsidRDefault="006B6FC4">
      <w:pPr>
        <w:spacing w:line="600" w:lineRule="auto"/>
        <w:ind w:firstLine="720"/>
        <w:contextualSpacing/>
        <w:jc w:val="both"/>
        <w:rPr>
          <w:rFonts w:eastAsia="Times New Roman"/>
          <w:bCs/>
          <w:szCs w:val="24"/>
        </w:rPr>
      </w:pPr>
      <w:r>
        <w:rPr>
          <w:rFonts w:eastAsia="Times New Roman"/>
          <w:bCs/>
          <w:szCs w:val="24"/>
        </w:rPr>
        <w:t>Φ</w:t>
      </w:r>
      <w:r w:rsidRPr="00761665">
        <w:rPr>
          <w:rFonts w:eastAsia="Times New Roman"/>
          <w:bCs/>
          <w:szCs w:val="24"/>
        </w:rPr>
        <w:t>τάνουμε στο σημείο αυτό και λέμε ότι αυτά τα πράγματα είχαν προ</w:t>
      </w:r>
      <w:r>
        <w:rPr>
          <w:rFonts w:eastAsia="Times New Roman"/>
          <w:bCs/>
          <w:szCs w:val="24"/>
        </w:rPr>
        <w:t xml:space="preserve">αγγελθεί </w:t>
      </w:r>
      <w:r w:rsidRPr="00761665">
        <w:rPr>
          <w:rFonts w:eastAsia="Times New Roman"/>
          <w:bCs/>
          <w:szCs w:val="24"/>
        </w:rPr>
        <w:t xml:space="preserve">από το </w:t>
      </w:r>
      <w:r>
        <w:rPr>
          <w:rFonts w:eastAsia="Times New Roman"/>
          <w:bCs/>
          <w:szCs w:val="24"/>
        </w:rPr>
        <w:t>Β</w:t>
      </w:r>
      <w:r w:rsidRPr="00761665">
        <w:rPr>
          <w:rFonts w:eastAsia="Times New Roman"/>
          <w:bCs/>
          <w:szCs w:val="24"/>
        </w:rPr>
        <w:t>ήμα</w:t>
      </w:r>
      <w:r>
        <w:rPr>
          <w:rFonts w:eastAsia="Times New Roman"/>
          <w:bCs/>
          <w:szCs w:val="24"/>
        </w:rPr>
        <w:t xml:space="preserve"> αυτό από τον κ. Αβραμόπουλο </w:t>
      </w:r>
      <w:r w:rsidRPr="00761665">
        <w:rPr>
          <w:rFonts w:eastAsia="Times New Roman"/>
          <w:bCs/>
          <w:szCs w:val="24"/>
        </w:rPr>
        <w:t>τον Ιού</w:t>
      </w:r>
      <w:r>
        <w:rPr>
          <w:rFonts w:eastAsia="Times New Roman"/>
          <w:bCs/>
          <w:szCs w:val="24"/>
        </w:rPr>
        <w:t>λ</w:t>
      </w:r>
      <w:r w:rsidRPr="00761665">
        <w:rPr>
          <w:rFonts w:eastAsia="Times New Roman"/>
          <w:bCs/>
          <w:szCs w:val="24"/>
        </w:rPr>
        <w:t>ιο του 201</w:t>
      </w:r>
      <w:r>
        <w:rPr>
          <w:rFonts w:eastAsia="Times New Roman"/>
          <w:bCs/>
          <w:szCs w:val="24"/>
        </w:rPr>
        <w:t xml:space="preserve">2 στις προγραμματικές δηλώσεις της </w:t>
      </w:r>
      <w:r>
        <w:rPr>
          <w:rFonts w:eastAsia="Times New Roman"/>
          <w:bCs/>
          <w:szCs w:val="24"/>
        </w:rPr>
        <w:t>κ</w:t>
      </w:r>
      <w:r w:rsidRPr="00761665">
        <w:rPr>
          <w:rFonts w:eastAsia="Times New Roman"/>
          <w:bCs/>
          <w:szCs w:val="24"/>
        </w:rPr>
        <w:t>υβέρνησης Σαμαρά</w:t>
      </w:r>
      <w:r>
        <w:rPr>
          <w:rFonts w:eastAsia="Times New Roman"/>
          <w:bCs/>
          <w:szCs w:val="24"/>
        </w:rPr>
        <w:t>-</w:t>
      </w:r>
      <w:r w:rsidRPr="00761665">
        <w:rPr>
          <w:rFonts w:eastAsia="Times New Roman"/>
          <w:bCs/>
          <w:szCs w:val="24"/>
        </w:rPr>
        <w:t>Βενιζέλου και ΔΗΜΑΡ</w:t>
      </w:r>
      <w:r>
        <w:rPr>
          <w:rFonts w:eastAsia="Times New Roman"/>
          <w:bCs/>
          <w:szCs w:val="24"/>
        </w:rPr>
        <w:t xml:space="preserve"> ήταν</w:t>
      </w:r>
      <w:r w:rsidRPr="00761665">
        <w:rPr>
          <w:rFonts w:eastAsia="Times New Roman"/>
          <w:bCs/>
          <w:szCs w:val="24"/>
        </w:rPr>
        <w:t xml:space="preserve"> τότε</w:t>
      </w:r>
      <w:r>
        <w:rPr>
          <w:rFonts w:eastAsia="Times New Roman"/>
          <w:bCs/>
          <w:szCs w:val="24"/>
        </w:rPr>
        <w:t>,</w:t>
      </w:r>
      <w:r w:rsidRPr="00761665">
        <w:rPr>
          <w:rFonts w:eastAsia="Times New Roman"/>
          <w:bCs/>
          <w:szCs w:val="24"/>
        </w:rPr>
        <w:t xml:space="preserve"> που είχε πει ότι </w:t>
      </w:r>
      <w:r>
        <w:rPr>
          <w:rFonts w:eastAsia="Times New Roman"/>
          <w:bCs/>
          <w:szCs w:val="24"/>
        </w:rPr>
        <w:t>«</w:t>
      </w:r>
      <w:r w:rsidRPr="00761665">
        <w:rPr>
          <w:rFonts w:eastAsia="Times New Roman"/>
          <w:bCs/>
          <w:szCs w:val="24"/>
        </w:rPr>
        <w:t>θα κάνο</w:t>
      </w:r>
      <w:r w:rsidRPr="00761665">
        <w:rPr>
          <w:rFonts w:eastAsia="Times New Roman"/>
          <w:bCs/>
          <w:szCs w:val="24"/>
        </w:rPr>
        <w:t>υμε το μεγάλο βήμα</w:t>
      </w:r>
      <w:r>
        <w:rPr>
          <w:rFonts w:eastAsia="Times New Roman"/>
          <w:bCs/>
          <w:szCs w:val="24"/>
        </w:rPr>
        <w:t>,</w:t>
      </w:r>
      <w:r w:rsidRPr="00761665">
        <w:rPr>
          <w:rFonts w:eastAsia="Times New Roman"/>
          <w:bCs/>
          <w:szCs w:val="24"/>
        </w:rPr>
        <w:t xml:space="preserve"> θα κάνουμε τη μεγάλη υποχώρηση</w:t>
      </w:r>
      <w:r>
        <w:rPr>
          <w:rFonts w:eastAsia="Times New Roman"/>
          <w:bCs/>
          <w:szCs w:val="24"/>
        </w:rPr>
        <w:t>»</w:t>
      </w:r>
      <w:r w:rsidRPr="00761665">
        <w:rPr>
          <w:rFonts w:eastAsia="Times New Roman"/>
          <w:bCs/>
          <w:szCs w:val="24"/>
        </w:rPr>
        <w:t xml:space="preserve"> </w:t>
      </w:r>
      <w:r>
        <w:rPr>
          <w:rFonts w:eastAsia="Times New Roman"/>
          <w:bCs/>
          <w:szCs w:val="24"/>
        </w:rPr>
        <w:t>και είχε ομιλήσει περί</w:t>
      </w:r>
      <w:r w:rsidRPr="00761665">
        <w:rPr>
          <w:rFonts w:eastAsia="Times New Roman"/>
          <w:bCs/>
          <w:szCs w:val="24"/>
        </w:rPr>
        <w:t xml:space="preserve"> σύνθετης ονομασίας</w:t>
      </w:r>
      <w:r>
        <w:rPr>
          <w:rFonts w:eastAsia="Times New Roman"/>
          <w:bCs/>
          <w:szCs w:val="24"/>
        </w:rPr>
        <w:t>.</w:t>
      </w:r>
    </w:p>
    <w:p w14:paraId="77C030A6" w14:textId="77777777" w:rsidR="006113A9" w:rsidRDefault="006B6FC4">
      <w:pPr>
        <w:spacing w:line="600" w:lineRule="auto"/>
        <w:ind w:firstLine="720"/>
        <w:contextualSpacing/>
        <w:jc w:val="both"/>
        <w:rPr>
          <w:rFonts w:eastAsia="Times New Roman"/>
          <w:bCs/>
          <w:szCs w:val="24"/>
        </w:rPr>
      </w:pPr>
      <w:r>
        <w:rPr>
          <w:rFonts w:eastAsia="Times New Roman"/>
          <w:bCs/>
          <w:szCs w:val="24"/>
        </w:rPr>
        <w:t>Δ</w:t>
      </w:r>
      <w:r w:rsidRPr="00761665">
        <w:rPr>
          <w:rFonts w:eastAsia="Times New Roman"/>
          <w:bCs/>
          <w:szCs w:val="24"/>
        </w:rPr>
        <w:t>εν ξεφύγα</w:t>
      </w:r>
      <w:r>
        <w:rPr>
          <w:rFonts w:eastAsia="Times New Roman"/>
          <w:bCs/>
          <w:szCs w:val="24"/>
        </w:rPr>
        <w:t>τ</w:t>
      </w:r>
      <w:r w:rsidRPr="00761665">
        <w:rPr>
          <w:rFonts w:eastAsia="Times New Roman"/>
          <w:bCs/>
          <w:szCs w:val="24"/>
        </w:rPr>
        <w:t xml:space="preserve">ε από αυτή την θέση σας </w:t>
      </w:r>
      <w:r>
        <w:rPr>
          <w:rFonts w:eastAsia="Times New Roman"/>
          <w:bCs/>
          <w:szCs w:val="24"/>
        </w:rPr>
        <w:t xml:space="preserve">και </w:t>
      </w:r>
      <w:r w:rsidRPr="00761665">
        <w:rPr>
          <w:rFonts w:eastAsia="Times New Roman"/>
          <w:bCs/>
          <w:szCs w:val="24"/>
        </w:rPr>
        <w:t>σήμερα δεν ξεφεύγε</w:t>
      </w:r>
      <w:r>
        <w:rPr>
          <w:rFonts w:eastAsia="Times New Roman"/>
          <w:bCs/>
          <w:szCs w:val="24"/>
        </w:rPr>
        <w:t xml:space="preserve">τε. Μιλάτε για το δευτερεύον, που είναι ουσιαστικό, σπουδαίο </w:t>
      </w:r>
      <w:r w:rsidRPr="00761665">
        <w:rPr>
          <w:rFonts w:eastAsia="Times New Roman"/>
          <w:bCs/>
          <w:szCs w:val="24"/>
        </w:rPr>
        <w:t>ζήτημα</w:t>
      </w:r>
      <w:r>
        <w:rPr>
          <w:rFonts w:eastAsia="Times New Roman"/>
          <w:bCs/>
          <w:szCs w:val="24"/>
        </w:rPr>
        <w:t>,</w:t>
      </w:r>
      <w:r w:rsidRPr="00761665">
        <w:rPr>
          <w:rFonts w:eastAsia="Times New Roman"/>
          <w:bCs/>
          <w:szCs w:val="24"/>
        </w:rPr>
        <w:t xml:space="preserve"> αλλά για την ονομασία</w:t>
      </w:r>
      <w:r>
        <w:rPr>
          <w:rFonts w:eastAsia="Times New Roman"/>
          <w:bCs/>
          <w:szCs w:val="24"/>
        </w:rPr>
        <w:t>, για το όνομα</w:t>
      </w:r>
      <w:r>
        <w:rPr>
          <w:rFonts w:eastAsia="Times New Roman"/>
          <w:bCs/>
          <w:szCs w:val="24"/>
        </w:rPr>
        <w:t xml:space="preserve"> δ</w:t>
      </w:r>
      <w:r w:rsidRPr="00761665">
        <w:rPr>
          <w:rFonts w:eastAsia="Times New Roman"/>
          <w:bCs/>
          <w:szCs w:val="24"/>
        </w:rPr>
        <w:t>εν λέ</w:t>
      </w:r>
      <w:r>
        <w:rPr>
          <w:rFonts w:eastAsia="Times New Roman"/>
          <w:bCs/>
          <w:szCs w:val="24"/>
        </w:rPr>
        <w:t>τε</w:t>
      </w:r>
      <w:r w:rsidRPr="00761665">
        <w:rPr>
          <w:rFonts w:eastAsia="Times New Roman"/>
          <w:bCs/>
          <w:szCs w:val="24"/>
        </w:rPr>
        <w:t xml:space="preserve"> κουβέντα</w:t>
      </w:r>
      <w:r>
        <w:rPr>
          <w:rFonts w:eastAsia="Times New Roman"/>
          <w:bCs/>
          <w:szCs w:val="24"/>
        </w:rPr>
        <w:t xml:space="preserve">. </w:t>
      </w:r>
    </w:p>
    <w:p w14:paraId="77C030A7" w14:textId="77777777" w:rsidR="006113A9" w:rsidRDefault="006B6FC4">
      <w:pPr>
        <w:spacing w:line="600" w:lineRule="auto"/>
        <w:ind w:firstLine="720"/>
        <w:contextualSpacing/>
        <w:jc w:val="both"/>
        <w:rPr>
          <w:rFonts w:eastAsia="Times New Roman"/>
          <w:bCs/>
          <w:szCs w:val="24"/>
        </w:rPr>
      </w:pPr>
      <w:r>
        <w:rPr>
          <w:rFonts w:eastAsia="Times New Roman"/>
          <w:bCs/>
          <w:szCs w:val="24"/>
        </w:rPr>
        <w:t xml:space="preserve">Η Χρυσή Αυγή, κύριε Πρόεδρε, -και τελειώνω- </w:t>
      </w:r>
      <w:r w:rsidRPr="00761665">
        <w:rPr>
          <w:rFonts w:eastAsia="Times New Roman"/>
          <w:bCs/>
          <w:szCs w:val="24"/>
        </w:rPr>
        <w:t xml:space="preserve">υποστηρίζει </w:t>
      </w:r>
      <w:r>
        <w:rPr>
          <w:rFonts w:eastAsia="Times New Roman"/>
          <w:bCs/>
          <w:szCs w:val="24"/>
        </w:rPr>
        <w:t xml:space="preserve">την πραγματική εθνική θέση </w:t>
      </w:r>
      <w:r w:rsidRPr="00761665">
        <w:rPr>
          <w:rFonts w:eastAsia="Times New Roman"/>
          <w:bCs/>
          <w:szCs w:val="24"/>
        </w:rPr>
        <w:t xml:space="preserve">και είναι </w:t>
      </w:r>
      <w:r>
        <w:rPr>
          <w:rFonts w:eastAsia="Times New Roman"/>
          <w:bCs/>
          <w:szCs w:val="24"/>
        </w:rPr>
        <w:t xml:space="preserve">η </w:t>
      </w:r>
      <w:r w:rsidRPr="00761665">
        <w:rPr>
          <w:rFonts w:eastAsia="Times New Roman"/>
          <w:bCs/>
          <w:szCs w:val="24"/>
        </w:rPr>
        <w:t>μόνη πολιτική δύναμη</w:t>
      </w:r>
      <w:r>
        <w:rPr>
          <w:rFonts w:eastAsia="Times New Roman"/>
          <w:bCs/>
          <w:szCs w:val="24"/>
        </w:rPr>
        <w:t>,</w:t>
      </w:r>
      <w:r w:rsidRPr="00761665">
        <w:rPr>
          <w:rFonts w:eastAsia="Times New Roman"/>
          <w:bCs/>
          <w:szCs w:val="24"/>
        </w:rPr>
        <w:t xml:space="preserve"> </w:t>
      </w:r>
      <w:r w:rsidRPr="00761665">
        <w:rPr>
          <w:rFonts w:eastAsia="Times New Roman"/>
          <w:bCs/>
          <w:szCs w:val="24"/>
        </w:rPr>
        <w:lastRenderedPageBreak/>
        <w:t xml:space="preserve">η οποία </w:t>
      </w:r>
      <w:r>
        <w:rPr>
          <w:rFonts w:eastAsia="Times New Roman"/>
          <w:bCs/>
          <w:szCs w:val="24"/>
        </w:rPr>
        <w:t>διά</w:t>
      </w:r>
      <w:r w:rsidRPr="00761665">
        <w:rPr>
          <w:rFonts w:eastAsia="Times New Roman"/>
          <w:bCs/>
          <w:szCs w:val="24"/>
        </w:rPr>
        <w:t xml:space="preserve"> του </w:t>
      </w:r>
      <w:r>
        <w:rPr>
          <w:rFonts w:eastAsia="Times New Roman"/>
          <w:bCs/>
          <w:szCs w:val="24"/>
        </w:rPr>
        <w:t>Αρχηγού της έχει δηλώσει από το Βήμα α</w:t>
      </w:r>
      <w:r w:rsidRPr="00761665">
        <w:rPr>
          <w:rFonts w:eastAsia="Times New Roman"/>
          <w:bCs/>
          <w:szCs w:val="24"/>
        </w:rPr>
        <w:t>υτό</w:t>
      </w:r>
      <w:r>
        <w:rPr>
          <w:rFonts w:eastAsia="Times New Roman"/>
          <w:bCs/>
          <w:szCs w:val="24"/>
        </w:rPr>
        <w:t xml:space="preserve">, αλλά και </w:t>
      </w:r>
      <w:r w:rsidRPr="00761665">
        <w:rPr>
          <w:rFonts w:eastAsia="Times New Roman"/>
          <w:bCs/>
          <w:szCs w:val="24"/>
        </w:rPr>
        <w:t>με τον πλέον επίσημο τρόπο</w:t>
      </w:r>
      <w:r>
        <w:rPr>
          <w:rFonts w:eastAsia="Times New Roman"/>
          <w:bCs/>
          <w:szCs w:val="24"/>
        </w:rPr>
        <w:t>,</w:t>
      </w:r>
      <w:r w:rsidRPr="00761665">
        <w:rPr>
          <w:rFonts w:eastAsia="Times New Roman"/>
          <w:bCs/>
          <w:szCs w:val="24"/>
        </w:rPr>
        <w:t xml:space="preserve"> με επιστολή στα διεθνή </w:t>
      </w:r>
      <w:r>
        <w:rPr>
          <w:rFonts w:eastAsia="Times New Roman"/>
          <w:bCs/>
          <w:szCs w:val="24"/>
          <w:lang w:val="en-US"/>
        </w:rPr>
        <w:t>fora</w:t>
      </w:r>
      <w:r>
        <w:rPr>
          <w:rFonts w:eastAsia="Times New Roman"/>
          <w:bCs/>
          <w:szCs w:val="24"/>
        </w:rPr>
        <w:t>,</w:t>
      </w:r>
      <w:r w:rsidRPr="00761665">
        <w:rPr>
          <w:rFonts w:eastAsia="Times New Roman"/>
          <w:bCs/>
          <w:szCs w:val="24"/>
        </w:rPr>
        <w:t xml:space="preserve"> σ</w:t>
      </w:r>
      <w:r>
        <w:rPr>
          <w:rFonts w:eastAsia="Times New Roman"/>
          <w:bCs/>
          <w:szCs w:val="24"/>
        </w:rPr>
        <w:t xml:space="preserve">τον Οργανισμό Ηνωμένων Εθνών </w:t>
      </w:r>
      <w:r>
        <w:rPr>
          <w:rFonts w:eastAsia="Times New Roman"/>
          <w:bCs/>
          <w:szCs w:val="24"/>
        </w:rPr>
        <w:t xml:space="preserve">ότι </w:t>
      </w:r>
      <w:r w:rsidRPr="00761665">
        <w:rPr>
          <w:rFonts w:eastAsia="Times New Roman"/>
          <w:bCs/>
          <w:szCs w:val="24"/>
        </w:rPr>
        <w:t>δε</w:t>
      </w:r>
      <w:r>
        <w:rPr>
          <w:rFonts w:eastAsia="Times New Roman"/>
          <w:bCs/>
          <w:szCs w:val="24"/>
        </w:rPr>
        <w:t xml:space="preserve">σμεύεται </w:t>
      </w:r>
      <w:r>
        <w:rPr>
          <w:rFonts w:eastAsia="Times New Roman"/>
          <w:bCs/>
          <w:szCs w:val="24"/>
        </w:rPr>
        <w:t xml:space="preserve">και </w:t>
      </w:r>
      <w:r>
        <w:rPr>
          <w:rFonts w:eastAsia="Times New Roman"/>
          <w:bCs/>
          <w:szCs w:val="24"/>
        </w:rPr>
        <w:t>ότι</w:t>
      </w:r>
      <w:r>
        <w:rPr>
          <w:rFonts w:eastAsia="Times New Roman"/>
          <w:bCs/>
          <w:szCs w:val="24"/>
        </w:rPr>
        <w:t>,</w:t>
      </w:r>
      <w:r>
        <w:rPr>
          <w:rFonts w:eastAsia="Times New Roman"/>
          <w:bCs/>
          <w:szCs w:val="24"/>
        </w:rPr>
        <w:t xml:space="preserve"> όταν, Θ</w:t>
      </w:r>
      <w:r w:rsidRPr="00761665">
        <w:rPr>
          <w:rFonts w:eastAsia="Times New Roman"/>
          <w:bCs/>
          <w:szCs w:val="24"/>
        </w:rPr>
        <w:t>εού θέλοντος</w:t>
      </w:r>
      <w:r>
        <w:rPr>
          <w:rFonts w:eastAsia="Times New Roman"/>
          <w:bCs/>
          <w:szCs w:val="24"/>
        </w:rPr>
        <w:t>,</w:t>
      </w:r>
      <w:r w:rsidRPr="00761665">
        <w:rPr>
          <w:rFonts w:eastAsia="Times New Roman"/>
          <w:bCs/>
          <w:szCs w:val="24"/>
        </w:rPr>
        <w:t xml:space="preserve"> </w:t>
      </w:r>
      <w:r>
        <w:rPr>
          <w:rFonts w:eastAsia="Times New Roman"/>
          <w:bCs/>
          <w:szCs w:val="24"/>
        </w:rPr>
        <w:t>αναλάβει τη διακυβέρνηση της χώρας, θα ακυρώσει τη Σ</w:t>
      </w:r>
      <w:r w:rsidRPr="00761665">
        <w:rPr>
          <w:rFonts w:eastAsia="Times New Roman"/>
          <w:bCs/>
          <w:szCs w:val="24"/>
        </w:rPr>
        <w:t>υμφωνία των Πρεσπών</w:t>
      </w:r>
      <w:r>
        <w:rPr>
          <w:rFonts w:eastAsia="Times New Roman"/>
          <w:bCs/>
          <w:szCs w:val="24"/>
        </w:rPr>
        <w:t xml:space="preserve">. </w:t>
      </w:r>
    </w:p>
    <w:p w14:paraId="77C030A8" w14:textId="77777777" w:rsidR="006113A9" w:rsidRDefault="006B6FC4">
      <w:pPr>
        <w:spacing w:line="600" w:lineRule="auto"/>
        <w:ind w:firstLine="720"/>
        <w:contextualSpacing/>
        <w:jc w:val="both"/>
        <w:rPr>
          <w:rFonts w:eastAsia="Times New Roman"/>
          <w:bCs/>
          <w:szCs w:val="24"/>
        </w:rPr>
      </w:pPr>
      <w:r>
        <w:rPr>
          <w:rFonts w:eastAsia="Times New Roman"/>
          <w:bCs/>
          <w:szCs w:val="24"/>
        </w:rPr>
        <w:t xml:space="preserve">Ας τολμήσει ο κ. </w:t>
      </w:r>
      <w:r w:rsidRPr="00761665">
        <w:rPr>
          <w:rFonts w:eastAsia="Times New Roman"/>
          <w:bCs/>
          <w:szCs w:val="24"/>
        </w:rPr>
        <w:t xml:space="preserve">Μητσοτάκης </w:t>
      </w:r>
      <w:r>
        <w:rPr>
          <w:rFonts w:eastAsia="Times New Roman"/>
          <w:bCs/>
          <w:szCs w:val="24"/>
        </w:rPr>
        <w:t xml:space="preserve">να κάνει μια τέτοια δήλωση. Ο κ. </w:t>
      </w:r>
      <w:r w:rsidRPr="00761665">
        <w:rPr>
          <w:rFonts w:eastAsia="Times New Roman"/>
          <w:bCs/>
          <w:szCs w:val="24"/>
        </w:rPr>
        <w:t>Μητσοτάκη</w:t>
      </w:r>
      <w:r>
        <w:rPr>
          <w:rFonts w:eastAsia="Times New Roman"/>
          <w:bCs/>
          <w:szCs w:val="24"/>
        </w:rPr>
        <w:t xml:space="preserve">ς λέει </w:t>
      </w:r>
      <w:r>
        <w:rPr>
          <w:rFonts w:eastAsia="Times New Roman"/>
          <w:bCs/>
          <w:szCs w:val="24"/>
        </w:rPr>
        <w:t>απλώς: «Δεν θα κυρώσω τη Σ</w:t>
      </w:r>
      <w:r w:rsidRPr="00761665">
        <w:rPr>
          <w:rFonts w:eastAsia="Times New Roman"/>
          <w:bCs/>
          <w:szCs w:val="24"/>
        </w:rPr>
        <w:t>υμφωνία των Πρεσπών</w:t>
      </w:r>
      <w:r>
        <w:rPr>
          <w:rFonts w:eastAsia="Times New Roman"/>
          <w:bCs/>
          <w:szCs w:val="24"/>
        </w:rPr>
        <w:t xml:space="preserve">». Να μας πει: Θα ακυρώσει τη Συμφωνία των Πρεσπών, αν σε λίγους μήνες είναι πρωθυπουργός; </w:t>
      </w:r>
    </w:p>
    <w:p w14:paraId="77C030A9" w14:textId="77777777" w:rsidR="006113A9" w:rsidRDefault="006B6FC4">
      <w:pPr>
        <w:spacing w:line="600" w:lineRule="auto"/>
        <w:ind w:firstLine="720"/>
        <w:contextualSpacing/>
        <w:jc w:val="both"/>
        <w:rPr>
          <w:rFonts w:eastAsia="Times New Roman"/>
          <w:bCs/>
          <w:szCs w:val="24"/>
        </w:rPr>
      </w:pPr>
      <w:r>
        <w:rPr>
          <w:rFonts w:eastAsia="Times New Roman"/>
          <w:bCs/>
          <w:szCs w:val="24"/>
        </w:rPr>
        <w:t xml:space="preserve">Το μείζον, λοιπόν, </w:t>
      </w:r>
      <w:r w:rsidRPr="00761665">
        <w:rPr>
          <w:rFonts w:eastAsia="Times New Roman"/>
          <w:bCs/>
          <w:szCs w:val="24"/>
        </w:rPr>
        <w:t>ε</w:t>
      </w:r>
      <w:r>
        <w:rPr>
          <w:rFonts w:eastAsia="Times New Roman"/>
          <w:bCs/>
          <w:szCs w:val="24"/>
        </w:rPr>
        <w:t xml:space="preserve">θνικό θέμα είναι η προδοσία των Πρεσπών, </w:t>
      </w:r>
      <w:r w:rsidRPr="00761665">
        <w:rPr>
          <w:rFonts w:eastAsia="Times New Roman"/>
          <w:bCs/>
          <w:szCs w:val="24"/>
        </w:rPr>
        <w:t>με την οποία θέλε</w:t>
      </w:r>
      <w:r>
        <w:rPr>
          <w:rFonts w:eastAsia="Times New Roman"/>
          <w:bCs/>
          <w:szCs w:val="24"/>
        </w:rPr>
        <w:t>τε</w:t>
      </w:r>
      <w:r w:rsidRPr="00761665">
        <w:rPr>
          <w:rFonts w:eastAsia="Times New Roman"/>
          <w:bCs/>
          <w:szCs w:val="24"/>
        </w:rPr>
        <w:t xml:space="preserve"> να ξεπουλήσετε σήμερα </w:t>
      </w:r>
      <w:r>
        <w:rPr>
          <w:rFonts w:eastAsia="Times New Roman"/>
          <w:bCs/>
          <w:szCs w:val="24"/>
        </w:rPr>
        <w:t xml:space="preserve">–αύριο λέτε ότι </w:t>
      </w:r>
      <w:r>
        <w:rPr>
          <w:rFonts w:eastAsia="Times New Roman"/>
          <w:bCs/>
          <w:szCs w:val="24"/>
        </w:rPr>
        <w:t>θα γίνει η ψηφοφορία- και να προδώσετε τα εθνικά μας δίκαια. Αύριο Πέμπτη</w:t>
      </w:r>
      <w:r>
        <w:rPr>
          <w:rFonts w:eastAsia="Times New Roman"/>
          <w:bCs/>
          <w:szCs w:val="24"/>
        </w:rPr>
        <w:t>,</w:t>
      </w:r>
      <w:r>
        <w:rPr>
          <w:rFonts w:eastAsia="Times New Roman"/>
          <w:bCs/>
          <w:szCs w:val="24"/>
        </w:rPr>
        <w:t xml:space="preserve"> θα είναι η Μεγάλη </w:t>
      </w:r>
      <w:r w:rsidRPr="00761665">
        <w:rPr>
          <w:rFonts w:eastAsia="Times New Roman"/>
          <w:bCs/>
          <w:szCs w:val="24"/>
        </w:rPr>
        <w:t xml:space="preserve">Πέμπτη </w:t>
      </w:r>
      <w:r>
        <w:rPr>
          <w:rFonts w:eastAsia="Times New Roman"/>
          <w:bCs/>
          <w:szCs w:val="24"/>
        </w:rPr>
        <w:t>του Ελληνισμού. Σταυρώνετε τ</w:t>
      </w:r>
      <w:r w:rsidRPr="00761665">
        <w:rPr>
          <w:rFonts w:eastAsia="Times New Roman"/>
          <w:bCs/>
          <w:szCs w:val="24"/>
        </w:rPr>
        <w:t xml:space="preserve">η Μακεδονία </w:t>
      </w:r>
      <w:r>
        <w:rPr>
          <w:rFonts w:eastAsia="Times New Roman"/>
          <w:bCs/>
          <w:szCs w:val="24"/>
        </w:rPr>
        <w:t xml:space="preserve">μας. </w:t>
      </w:r>
    </w:p>
    <w:p w14:paraId="77C030AA" w14:textId="77777777" w:rsidR="006113A9" w:rsidRDefault="006B6FC4">
      <w:pPr>
        <w:spacing w:line="600" w:lineRule="auto"/>
        <w:ind w:firstLine="720"/>
        <w:contextualSpacing/>
        <w:jc w:val="both"/>
        <w:rPr>
          <w:rFonts w:eastAsia="Times New Roman"/>
          <w:bCs/>
          <w:szCs w:val="24"/>
        </w:rPr>
      </w:pPr>
      <w:r>
        <w:rPr>
          <w:rFonts w:eastAsia="Times New Roman"/>
          <w:bCs/>
          <w:szCs w:val="24"/>
        </w:rPr>
        <w:t>Π</w:t>
      </w:r>
      <w:r w:rsidRPr="00761665">
        <w:rPr>
          <w:rFonts w:eastAsia="Times New Roman"/>
          <w:bCs/>
          <w:szCs w:val="24"/>
        </w:rPr>
        <w:t>ρέπει να είστε</w:t>
      </w:r>
      <w:r>
        <w:rPr>
          <w:rFonts w:eastAsia="Times New Roman"/>
          <w:bCs/>
          <w:szCs w:val="24"/>
        </w:rPr>
        <w:t>,</w:t>
      </w:r>
      <w:r w:rsidRPr="00761665">
        <w:rPr>
          <w:rFonts w:eastAsia="Times New Roman"/>
          <w:bCs/>
          <w:szCs w:val="24"/>
        </w:rPr>
        <w:t xml:space="preserve"> </w:t>
      </w:r>
      <w:r>
        <w:rPr>
          <w:rFonts w:eastAsia="Times New Roman"/>
          <w:bCs/>
          <w:szCs w:val="24"/>
        </w:rPr>
        <w:t>όμως,</w:t>
      </w:r>
      <w:r w:rsidRPr="00761665">
        <w:rPr>
          <w:rFonts w:eastAsia="Times New Roman"/>
          <w:bCs/>
          <w:szCs w:val="24"/>
        </w:rPr>
        <w:t xml:space="preserve"> σίγουροι </w:t>
      </w:r>
      <w:r>
        <w:rPr>
          <w:rFonts w:eastAsia="Times New Roman"/>
          <w:bCs/>
          <w:szCs w:val="24"/>
        </w:rPr>
        <w:t>-</w:t>
      </w:r>
      <w:r>
        <w:rPr>
          <w:rFonts w:eastAsia="Times New Roman"/>
          <w:bCs/>
          <w:szCs w:val="24"/>
        </w:rPr>
        <w:t xml:space="preserve">κάτι </w:t>
      </w:r>
      <w:r w:rsidRPr="00761665">
        <w:rPr>
          <w:rFonts w:eastAsia="Times New Roman"/>
          <w:bCs/>
          <w:szCs w:val="24"/>
        </w:rPr>
        <w:t>το οποίο το γνωρίζου</w:t>
      </w:r>
      <w:r>
        <w:rPr>
          <w:rFonts w:eastAsia="Times New Roman"/>
          <w:bCs/>
          <w:szCs w:val="24"/>
        </w:rPr>
        <w:t xml:space="preserve">ν οι πιστοί, το γνωρίζουμε </w:t>
      </w:r>
      <w:r w:rsidRPr="00761665">
        <w:rPr>
          <w:rFonts w:eastAsia="Times New Roman"/>
          <w:bCs/>
          <w:szCs w:val="24"/>
        </w:rPr>
        <w:t>στη Χρυσή Αυγή</w:t>
      </w:r>
      <w:r>
        <w:rPr>
          <w:rFonts w:eastAsia="Times New Roman"/>
          <w:bCs/>
          <w:szCs w:val="24"/>
        </w:rPr>
        <w:t>, το γνωρίζ</w:t>
      </w:r>
      <w:r>
        <w:rPr>
          <w:rFonts w:eastAsia="Times New Roman"/>
          <w:bCs/>
          <w:szCs w:val="24"/>
        </w:rPr>
        <w:t xml:space="preserve">ει και ο ελληνικός λαός, δεν είναι πολιτικό θέμα, είναι πίστη βαθιά του </w:t>
      </w:r>
      <w:r>
        <w:rPr>
          <w:rFonts w:eastAsia="Times New Roman"/>
          <w:bCs/>
          <w:szCs w:val="24"/>
        </w:rPr>
        <w:lastRenderedPageBreak/>
        <w:t>ελληνικού λαού-</w:t>
      </w:r>
      <w:r w:rsidRPr="00761665">
        <w:rPr>
          <w:rFonts w:eastAsia="Times New Roman"/>
          <w:bCs/>
          <w:szCs w:val="24"/>
        </w:rPr>
        <w:t xml:space="preserve"> ότι πά</w:t>
      </w:r>
      <w:r>
        <w:rPr>
          <w:rFonts w:eastAsia="Times New Roman"/>
          <w:bCs/>
          <w:szCs w:val="24"/>
        </w:rPr>
        <w:t>ντα μετά τη σταύρωση έρχεται η α</w:t>
      </w:r>
      <w:r w:rsidRPr="00761665">
        <w:rPr>
          <w:rFonts w:eastAsia="Times New Roman"/>
          <w:bCs/>
          <w:szCs w:val="24"/>
        </w:rPr>
        <w:t>νάσταση</w:t>
      </w:r>
      <w:r>
        <w:rPr>
          <w:rFonts w:eastAsia="Times New Roman"/>
          <w:bCs/>
          <w:szCs w:val="24"/>
        </w:rPr>
        <w:t>. Ε</w:t>
      </w:r>
      <w:r w:rsidRPr="00761665">
        <w:rPr>
          <w:rFonts w:eastAsia="Times New Roman"/>
          <w:bCs/>
          <w:szCs w:val="24"/>
        </w:rPr>
        <w:t>ίναι νομοτελειακό</w:t>
      </w:r>
      <w:r>
        <w:rPr>
          <w:rFonts w:eastAsia="Times New Roman"/>
          <w:bCs/>
          <w:szCs w:val="24"/>
        </w:rPr>
        <w:t>. Ό,</w:t>
      </w:r>
      <w:r w:rsidRPr="00761665">
        <w:rPr>
          <w:rFonts w:eastAsia="Times New Roman"/>
          <w:bCs/>
          <w:szCs w:val="24"/>
        </w:rPr>
        <w:t>τι και να κάνετε</w:t>
      </w:r>
      <w:r>
        <w:rPr>
          <w:rFonts w:eastAsia="Times New Roman"/>
          <w:bCs/>
          <w:szCs w:val="24"/>
        </w:rPr>
        <w:t>, να ε</w:t>
      </w:r>
      <w:r w:rsidRPr="00761665">
        <w:rPr>
          <w:rFonts w:eastAsia="Times New Roman"/>
          <w:bCs/>
          <w:szCs w:val="24"/>
        </w:rPr>
        <w:t xml:space="preserve">ίστε σίγουροι ότι η </w:t>
      </w:r>
      <w:r>
        <w:rPr>
          <w:rFonts w:eastAsia="Times New Roman"/>
          <w:bCs/>
          <w:szCs w:val="24"/>
        </w:rPr>
        <w:t>α</w:t>
      </w:r>
      <w:r w:rsidRPr="00761665">
        <w:rPr>
          <w:rFonts w:eastAsia="Times New Roman"/>
          <w:bCs/>
          <w:szCs w:val="24"/>
        </w:rPr>
        <w:t xml:space="preserve">νάσταση </w:t>
      </w:r>
      <w:r>
        <w:rPr>
          <w:rFonts w:eastAsia="Times New Roman"/>
          <w:bCs/>
          <w:szCs w:val="24"/>
        </w:rPr>
        <w:t xml:space="preserve">θα έλθει. </w:t>
      </w:r>
    </w:p>
    <w:p w14:paraId="77C030AB" w14:textId="77777777" w:rsidR="006113A9" w:rsidRDefault="006B6FC4">
      <w:pPr>
        <w:spacing w:line="600" w:lineRule="auto"/>
        <w:ind w:firstLine="720"/>
        <w:contextualSpacing/>
        <w:jc w:val="both"/>
        <w:rPr>
          <w:rFonts w:eastAsia="Times New Roman"/>
          <w:bCs/>
          <w:szCs w:val="24"/>
        </w:rPr>
      </w:pPr>
      <w:r>
        <w:rPr>
          <w:rFonts w:eastAsia="Times New Roman"/>
          <w:bCs/>
          <w:szCs w:val="24"/>
        </w:rPr>
        <w:t xml:space="preserve">Η ώρα </w:t>
      </w:r>
      <w:r w:rsidRPr="00761665">
        <w:rPr>
          <w:rFonts w:eastAsia="Times New Roman"/>
          <w:bCs/>
          <w:szCs w:val="24"/>
        </w:rPr>
        <w:t>των εθνικιστών έρχεται</w:t>
      </w:r>
      <w:r>
        <w:rPr>
          <w:rFonts w:eastAsia="Times New Roman"/>
          <w:bCs/>
          <w:szCs w:val="24"/>
        </w:rPr>
        <w:t xml:space="preserve"> σε Ελλάδ</w:t>
      </w:r>
      <w:r>
        <w:rPr>
          <w:rFonts w:eastAsia="Times New Roman"/>
          <w:bCs/>
          <w:szCs w:val="24"/>
        </w:rPr>
        <w:t xml:space="preserve">α και </w:t>
      </w:r>
      <w:r w:rsidRPr="00761665">
        <w:rPr>
          <w:rFonts w:eastAsia="Times New Roman"/>
          <w:bCs/>
          <w:szCs w:val="24"/>
        </w:rPr>
        <w:t>Ευρώπη</w:t>
      </w:r>
      <w:r>
        <w:rPr>
          <w:rFonts w:eastAsia="Times New Roman"/>
          <w:bCs/>
          <w:szCs w:val="24"/>
        </w:rPr>
        <w:t>. Θ</w:t>
      </w:r>
      <w:r w:rsidRPr="00761665">
        <w:rPr>
          <w:rFonts w:eastAsia="Times New Roman"/>
          <w:bCs/>
          <w:szCs w:val="24"/>
        </w:rPr>
        <w:t>α έρθ</w:t>
      </w:r>
      <w:r>
        <w:rPr>
          <w:rFonts w:eastAsia="Times New Roman"/>
          <w:bCs/>
          <w:szCs w:val="24"/>
        </w:rPr>
        <w:t>ει η δ</w:t>
      </w:r>
      <w:r w:rsidRPr="00761665">
        <w:rPr>
          <w:rFonts w:eastAsia="Times New Roman"/>
          <w:bCs/>
          <w:szCs w:val="24"/>
        </w:rPr>
        <w:t xml:space="preserve">ικαίωση και θα κλείσουν </w:t>
      </w:r>
      <w:r>
        <w:rPr>
          <w:rFonts w:eastAsia="Times New Roman"/>
          <w:bCs/>
          <w:szCs w:val="24"/>
        </w:rPr>
        <w:t xml:space="preserve">οι </w:t>
      </w:r>
      <w:r w:rsidRPr="00761665">
        <w:rPr>
          <w:rFonts w:eastAsia="Times New Roman"/>
          <w:bCs/>
          <w:szCs w:val="24"/>
        </w:rPr>
        <w:t xml:space="preserve">λογαριασμοί που </w:t>
      </w:r>
      <w:r>
        <w:rPr>
          <w:rFonts w:eastAsia="Times New Roman"/>
          <w:bCs/>
          <w:szCs w:val="24"/>
        </w:rPr>
        <w:t>κρ</w:t>
      </w:r>
      <w:r w:rsidRPr="00761665">
        <w:rPr>
          <w:rFonts w:eastAsia="Times New Roman"/>
          <w:bCs/>
          <w:szCs w:val="24"/>
        </w:rPr>
        <w:t xml:space="preserve">ατάνε από το </w:t>
      </w:r>
      <w:r>
        <w:rPr>
          <w:rFonts w:eastAsia="Times New Roman"/>
          <w:bCs/>
          <w:szCs w:val="24"/>
        </w:rPr>
        <w:t>1912-</w:t>
      </w:r>
      <w:r w:rsidRPr="00761665">
        <w:rPr>
          <w:rFonts w:eastAsia="Times New Roman"/>
          <w:bCs/>
          <w:szCs w:val="24"/>
        </w:rPr>
        <w:t xml:space="preserve">1913 και </w:t>
      </w:r>
      <w:r>
        <w:rPr>
          <w:rFonts w:eastAsia="Times New Roman"/>
          <w:bCs/>
          <w:szCs w:val="24"/>
        </w:rPr>
        <w:t>η δ</w:t>
      </w:r>
      <w:r w:rsidRPr="00761665">
        <w:rPr>
          <w:rFonts w:eastAsia="Times New Roman"/>
          <w:bCs/>
          <w:szCs w:val="24"/>
        </w:rPr>
        <w:t>ικαίωση θα έρθει</w:t>
      </w:r>
      <w:r>
        <w:rPr>
          <w:rFonts w:eastAsia="Times New Roman"/>
          <w:bCs/>
          <w:szCs w:val="24"/>
        </w:rPr>
        <w:t xml:space="preserve">. Δεν </w:t>
      </w:r>
      <w:r w:rsidRPr="00761665">
        <w:rPr>
          <w:rFonts w:eastAsia="Times New Roman"/>
          <w:bCs/>
          <w:szCs w:val="24"/>
        </w:rPr>
        <w:t>θα γίνει κάτι διαφορετικό από την τήρηση της προ</w:t>
      </w:r>
      <w:r>
        <w:rPr>
          <w:rFonts w:eastAsia="Times New Roman"/>
          <w:bCs/>
          <w:szCs w:val="24"/>
        </w:rPr>
        <w:t>τρ</w:t>
      </w:r>
      <w:r w:rsidRPr="00761665">
        <w:rPr>
          <w:rFonts w:eastAsia="Times New Roman"/>
          <w:bCs/>
          <w:szCs w:val="24"/>
        </w:rPr>
        <w:t xml:space="preserve">οπής του εθνάρχη </w:t>
      </w:r>
      <w:r>
        <w:rPr>
          <w:rFonts w:eastAsia="Times New Roman"/>
          <w:bCs/>
          <w:szCs w:val="24"/>
        </w:rPr>
        <w:t>-</w:t>
      </w:r>
      <w:r w:rsidRPr="00761665">
        <w:rPr>
          <w:rFonts w:eastAsia="Times New Roman"/>
          <w:bCs/>
          <w:szCs w:val="24"/>
        </w:rPr>
        <w:t>έτσι το</w:t>
      </w:r>
      <w:r>
        <w:rPr>
          <w:rFonts w:eastAsia="Times New Roman"/>
          <w:bCs/>
          <w:szCs w:val="24"/>
        </w:rPr>
        <w:t>ν</w:t>
      </w:r>
      <w:r w:rsidRPr="00761665">
        <w:rPr>
          <w:rFonts w:eastAsia="Times New Roman"/>
          <w:bCs/>
          <w:szCs w:val="24"/>
        </w:rPr>
        <w:t xml:space="preserve"> λέτε</w:t>
      </w:r>
      <w:r>
        <w:rPr>
          <w:rFonts w:eastAsia="Times New Roman"/>
          <w:bCs/>
          <w:szCs w:val="24"/>
        </w:rPr>
        <w:t xml:space="preserve">- </w:t>
      </w:r>
      <w:r w:rsidRPr="00761665">
        <w:rPr>
          <w:rFonts w:eastAsia="Times New Roman"/>
          <w:bCs/>
          <w:szCs w:val="24"/>
        </w:rPr>
        <w:t>Ελευθερίου Βενιζέλου</w:t>
      </w:r>
      <w:r>
        <w:rPr>
          <w:rFonts w:eastAsia="Times New Roman"/>
          <w:bCs/>
          <w:szCs w:val="24"/>
        </w:rPr>
        <w:t xml:space="preserve">, </w:t>
      </w:r>
      <w:r>
        <w:rPr>
          <w:rFonts w:eastAsia="Times New Roman"/>
          <w:bCs/>
          <w:szCs w:val="24"/>
        </w:rPr>
        <w:t>τ</w:t>
      </w:r>
      <w:r>
        <w:rPr>
          <w:rFonts w:eastAsia="Times New Roman"/>
          <w:bCs/>
          <w:szCs w:val="24"/>
        </w:rPr>
        <w:t xml:space="preserve">ου </w:t>
      </w:r>
      <w:r>
        <w:rPr>
          <w:rFonts w:eastAsia="Times New Roman"/>
          <w:bCs/>
          <w:szCs w:val="24"/>
        </w:rPr>
        <w:t>οποίου το</w:t>
      </w:r>
      <w:r>
        <w:rPr>
          <w:rFonts w:eastAsia="Times New Roman"/>
          <w:bCs/>
          <w:szCs w:val="24"/>
        </w:rPr>
        <w:t xml:space="preserve"> </w:t>
      </w:r>
      <w:r w:rsidRPr="00761665">
        <w:rPr>
          <w:rFonts w:eastAsia="Times New Roman"/>
          <w:bCs/>
          <w:szCs w:val="24"/>
        </w:rPr>
        <w:t xml:space="preserve"> έχετε </w:t>
      </w:r>
      <w:r>
        <w:rPr>
          <w:rFonts w:eastAsia="Times New Roman"/>
          <w:bCs/>
          <w:szCs w:val="24"/>
        </w:rPr>
        <w:t>έξω από τη Βουλή. Η δικαίωση, λοιπόν, θα έλθει, όταν τηρηθεί η εντολή και</w:t>
      </w:r>
      <w:r w:rsidRPr="00761665">
        <w:rPr>
          <w:rFonts w:eastAsia="Times New Roman"/>
          <w:bCs/>
          <w:szCs w:val="24"/>
        </w:rPr>
        <w:t xml:space="preserve"> η διαταγή του Ελευθερίου Βενιζέλου</w:t>
      </w:r>
      <w:r>
        <w:rPr>
          <w:rFonts w:eastAsia="Times New Roman"/>
          <w:bCs/>
          <w:szCs w:val="24"/>
        </w:rPr>
        <w:t>,</w:t>
      </w:r>
      <w:r w:rsidRPr="00761665">
        <w:rPr>
          <w:rFonts w:eastAsia="Times New Roman"/>
          <w:bCs/>
          <w:szCs w:val="24"/>
        </w:rPr>
        <w:t xml:space="preserve"> του </w:t>
      </w:r>
      <w:r>
        <w:rPr>
          <w:rFonts w:eastAsia="Times New Roman"/>
          <w:bCs/>
          <w:szCs w:val="24"/>
        </w:rPr>
        <w:t>Π</w:t>
      </w:r>
      <w:r w:rsidRPr="00761665">
        <w:rPr>
          <w:rFonts w:eastAsia="Times New Roman"/>
          <w:bCs/>
          <w:szCs w:val="24"/>
        </w:rPr>
        <w:t>ρωθυπουργού των Βαλκανικών Πολέμων</w:t>
      </w:r>
      <w:r>
        <w:rPr>
          <w:rFonts w:eastAsia="Times New Roman"/>
          <w:bCs/>
          <w:szCs w:val="24"/>
        </w:rPr>
        <w:t>,</w:t>
      </w:r>
      <w:r w:rsidRPr="00761665">
        <w:rPr>
          <w:rFonts w:eastAsia="Times New Roman"/>
          <w:bCs/>
          <w:szCs w:val="24"/>
        </w:rPr>
        <w:t xml:space="preserve"> εντολή που είχε </w:t>
      </w:r>
      <w:r>
        <w:rPr>
          <w:rFonts w:eastAsia="Times New Roman"/>
          <w:bCs/>
          <w:szCs w:val="24"/>
        </w:rPr>
        <w:t xml:space="preserve">δώσει τότε </w:t>
      </w:r>
      <w:r w:rsidRPr="00761665">
        <w:rPr>
          <w:rFonts w:eastAsia="Times New Roman"/>
          <w:bCs/>
          <w:szCs w:val="24"/>
        </w:rPr>
        <w:t>στο</w:t>
      </w:r>
      <w:r>
        <w:rPr>
          <w:rFonts w:eastAsia="Times New Roman"/>
          <w:bCs/>
          <w:szCs w:val="24"/>
        </w:rPr>
        <w:t xml:space="preserve">ν επελαύνοντα Αρχιστράτηγο </w:t>
      </w:r>
      <w:r w:rsidRPr="00761665">
        <w:rPr>
          <w:rFonts w:eastAsia="Times New Roman"/>
          <w:bCs/>
          <w:szCs w:val="24"/>
        </w:rPr>
        <w:t>Κωνσταντίνο και ο νοών νοείτο</w:t>
      </w:r>
      <w:r>
        <w:rPr>
          <w:rFonts w:eastAsia="Times New Roman"/>
          <w:bCs/>
          <w:szCs w:val="24"/>
        </w:rPr>
        <w:t xml:space="preserve">, όταν κυματίσουν </w:t>
      </w:r>
      <w:r w:rsidRPr="00761665">
        <w:rPr>
          <w:rFonts w:eastAsia="Times New Roman"/>
          <w:bCs/>
          <w:szCs w:val="24"/>
        </w:rPr>
        <w:t xml:space="preserve"> </w:t>
      </w:r>
      <w:r>
        <w:rPr>
          <w:rFonts w:eastAsia="Times New Roman"/>
          <w:bCs/>
          <w:szCs w:val="24"/>
        </w:rPr>
        <w:t>οι σημαίες εκεί που πρέπει να κυματίσουν.</w:t>
      </w:r>
    </w:p>
    <w:p w14:paraId="77C030AC" w14:textId="77777777" w:rsidR="006113A9" w:rsidRDefault="006B6FC4">
      <w:pPr>
        <w:spacing w:line="600" w:lineRule="auto"/>
        <w:ind w:firstLine="720"/>
        <w:contextualSpacing/>
        <w:jc w:val="center"/>
        <w:rPr>
          <w:rFonts w:eastAsia="Times New Roman"/>
          <w:bCs/>
          <w:szCs w:val="24"/>
        </w:rPr>
      </w:pPr>
      <w:r>
        <w:rPr>
          <w:rFonts w:eastAsia="Times New Roman"/>
          <w:bCs/>
          <w:szCs w:val="24"/>
        </w:rPr>
        <w:t xml:space="preserve">(Χειροκροτήματα από την πτέρυγα </w:t>
      </w:r>
      <w:r>
        <w:rPr>
          <w:rFonts w:eastAsia="Times New Roman"/>
          <w:bCs/>
          <w:szCs w:val="24"/>
        </w:rPr>
        <w:t xml:space="preserve">της </w:t>
      </w:r>
      <w:r>
        <w:rPr>
          <w:rFonts w:eastAsia="Times New Roman"/>
          <w:bCs/>
          <w:szCs w:val="24"/>
        </w:rPr>
        <w:t>Χρυσή</w:t>
      </w:r>
      <w:r>
        <w:rPr>
          <w:rFonts w:eastAsia="Times New Roman"/>
          <w:bCs/>
          <w:szCs w:val="24"/>
        </w:rPr>
        <w:t>ς</w:t>
      </w:r>
      <w:r>
        <w:rPr>
          <w:rFonts w:eastAsia="Times New Roman"/>
          <w:bCs/>
          <w:szCs w:val="24"/>
        </w:rPr>
        <w:t xml:space="preserve"> Αυγή</w:t>
      </w:r>
      <w:r>
        <w:rPr>
          <w:rFonts w:eastAsia="Times New Roman"/>
          <w:bCs/>
          <w:szCs w:val="24"/>
        </w:rPr>
        <w:t>ς</w:t>
      </w:r>
      <w:r>
        <w:rPr>
          <w:rFonts w:eastAsia="Times New Roman"/>
          <w:bCs/>
          <w:szCs w:val="24"/>
        </w:rPr>
        <w:t>)</w:t>
      </w:r>
    </w:p>
    <w:p w14:paraId="77C030AD" w14:textId="77777777" w:rsidR="006113A9" w:rsidRDefault="006B6FC4">
      <w:pPr>
        <w:spacing w:line="600" w:lineRule="auto"/>
        <w:ind w:firstLine="720"/>
        <w:contextualSpacing/>
        <w:jc w:val="both"/>
        <w:rPr>
          <w:rFonts w:eastAsia="Times New Roman"/>
          <w:bCs/>
          <w:szCs w:val="24"/>
        </w:rPr>
      </w:pPr>
      <w:r w:rsidRPr="00D5135A">
        <w:rPr>
          <w:rFonts w:eastAsia="Times New Roman"/>
          <w:b/>
          <w:bCs/>
          <w:szCs w:val="24"/>
        </w:rPr>
        <w:t>ΠΡΟΕΔΡΕΥΩΝ (Σπυρίδων Λυκούδης):</w:t>
      </w:r>
      <w:r>
        <w:rPr>
          <w:rFonts w:eastAsia="Times New Roman"/>
          <w:bCs/>
          <w:szCs w:val="24"/>
        </w:rPr>
        <w:t xml:space="preserve"> </w:t>
      </w:r>
      <w:r w:rsidRPr="00761665">
        <w:rPr>
          <w:rFonts w:eastAsia="Times New Roman"/>
          <w:bCs/>
          <w:szCs w:val="24"/>
        </w:rPr>
        <w:t xml:space="preserve">Ευχαριστώ </w:t>
      </w:r>
      <w:r>
        <w:rPr>
          <w:rFonts w:eastAsia="Times New Roman"/>
          <w:bCs/>
          <w:szCs w:val="24"/>
        </w:rPr>
        <w:t xml:space="preserve">πάρα </w:t>
      </w:r>
      <w:r w:rsidRPr="00761665">
        <w:rPr>
          <w:rFonts w:eastAsia="Times New Roman"/>
          <w:bCs/>
          <w:szCs w:val="24"/>
        </w:rPr>
        <w:t>πολύ</w:t>
      </w:r>
      <w:r>
        <w:rPr>
          <w:rFonts w:eastAsia="Times New Roman"/>
          <w:bCs/>
          <w:szCs w:val="24"/>
        </w:rPr>
        <w:t>.</w:t>
      </w:r>
    </w:p>
    <w:p w14:paraId="77C030AE" w14:textId="77777777" w:rsidR="006113A9" w:rsidRDefault="006B6FC4">
      <w:pPr>
        <w:spacing w:line="600" w:lineRule="auto"/>
        <w:ind w:firstLine="720"/>
        <w:contextualSpacing/>
        <w:jc w:val="both"/>
        <w:rPr>
          <w:rFonts w:eastAsia="Times New Roman"/>
          <w:bCs/>
          <w:szCs w:val="24"/>
        </w:rPr>
      </w:pPr>
      <w:r>
        <w:rPr>
          <w:rFonts w:eastAsia="Times New Roman"/>
          <w:bCs/>
          <w:szCs w:val="24"/>
        </w:rPr>
        <w:t xml:space="preserve">Ο συνάδελφος κ. </w:t>
      </w:r>
      <w:r w:rsidRPr="00761665">
        <w:rPr>
          <w:rFonts w:eastAsia="Times New Roman"/>
          <w:bCs/>
          <w:szCs w:val="24"/>
        </w:rPr>
        <w:t xml:space="preserve">Καραγιαννίδης </w:t>
      </w:r>
      <w:r>
        <w:rPr>
          <w:rFonts w:eastAsia="Times New Roman"/>
          <w:bCs/>
          <w:szCs w:val="24"/>
        </w:rPr>
        <w:t>έχει τον λόγο.</w:t>
      </w:r>
    </w:p>
    <w:p w14:paraId="77C030AF" w14:textId="77777777" w:rsidR="006113A9" w:rsidRDefault="006B6FC4">
      <w:pPr>
        <w:spacing w:line="600" w:lineRule="auto"/>
        <w:ind w:firstLine="720"/>
        <w:contextualSpacing/>
        <w:jc w:val="both"/>
        <w:rPr>
          <w:rFonts w:eastAsia="Times New Roman"/>
          <w:bCs/>
          <w:szCs w:val="24"/>
        </w:rPr>
      </w:pPr>
      <w:r w:rsidRPr="00D5135A">
        <w:rPr>
          <w:rFonts w:eastAsia="Times New Roman"/>
          <w:b/>
          <w:bCs/>
          <w:szCs w:val="24"/>
        </w:rPr>
        <w:t>ΧΡΗΣΤΟΣ ΚΑΡΑΓΙΑΝΝΙΔΗΣ:</w:t>
      </w:r>
      <w:r>
        <w:rPr>
          <w:rFonts w:eastAsia="Times New Roman"/>
          <w:bCs/>
          <w:szCs w:val="24"/>
        </w:rPr>
        <w:t xml:space="preserve"> Ε</w:t>
      </w:r>
      <w:r w:rsidRPr="00761665">
        <w:rPr>
          <w:rFonts w:eastAsia="Times New Roman"/>
          <w:bCs/>
          <w:szCs w:val="24"/>
        </w:rPr>
        <w:t>υχαριστώ</w:t>
      </w:r>
      <w:r>
        <w:rPr>
          <w:rFonts w:eastAsia="Times New Roman"/>
          <w:bCs/>
          <w:szCs w:val="24"/>
        </w:rPr>
        <w:t>, κύριε Π</w:t>
      </w:r>
      <w:r w:rsidRPr="00761665">
        <w:rPr>
          <w:rFonts w:eastAsia="Times New Roman"/>
          <w:bCs/>
          <w:szCs w:val="24"/>
        </w:rPr>
        <w:t>ρόεδρε</w:t>
      </w:r>
      <w:r>
        <w:rPr>
          <w:rFonts w:eastAsia="Times New Roman"/>
          <w:bCs/>
          <w:szCs w:val="24"/>
        </w:rPr>
        <w:t>.</w:t>
      </w:r>
    </w:p>
    <w:p w14:paraId="77C030B0" w14:textId="77777777" w:rsidR="006113A9" w:rsidRDefault="006B6FC4">
      <w:pPr>
        <w:spacing w:line="600" w:lineRule="auto"/>
        <w:ind w:firstLine="720"/>
        <w:contextualSpacing/>
        <w:jc w:val="both"/>
        <w:rPr>
          <w:rFonts w:eastAsia="Times New Roman"/>
          <w:bCs/>
          <w:szCs w:val="24"/>
        </w:rPr>
      </w:pPr>
      <w:r>
        <w:rPr>
          <w:rFonts w:eastAsia="Times New Roman"/>
          <w:bCs/>
          <w:szCs w:val="24"/>
        </w:rPr>
        <w:lastRenderedPageBreak/>
        <w:t>Ν</w:t>
      </w:r>
      <w:r w:rsidRPr="00761665">
        <w:rPr>
          <w:rFonts w:eastAsia="Times New Roman"/>
          <w:bCs/>
          <w:szCs w:val="24"/>
        </w:rPr>
        <w:t xml:space="preserve">α δούμε αν </w:t>
      </w:r>
      <w:r w:rsidRPr="00761665">
        <w:rPr>
          <w:rFonts w:eastAsia="Times New Roman"/>
          <w:bCs/>
          <w:szCs w:val="24"/>
        </w:rPr>
        <w:t>μπορούμε να συνεννοηθούμε στα αυτονόητα</w:t>
      </w:r>
      <w:r>
        <w:rPr>
          <w:rFonts w:eastAsia="Times New Roman"/>
          <w:bCs/>
          <w:szCs w:val="24"/>
        </w:rPr>
        <w:t>. Εδώ έχω δύο δημόσια έγγραφα</w:t>
      </w:r>
      <w:r>
        <w:rPr>
          <w:rFonts w:eastAsia="Times New Roman"/>
          <w:bCs/>
          <w:szCs w:val="24"/>
        </w:rPr>
        <w:t>,</w:t>
      </w:r>
      <w:r>
        <w:rPr>
          <w:rFonts w:eastAsia="Times New Roman"/>
          <w:bCs/>
          <w:szCs w:val="24"/>
        </w:rPr>
        <w:t xml:space="preserve"> που όλοι τ</w:t>
      </w:r>
      <w:r w:rsidRPr="00761665">
        <w:rPr>
          <w:rFonts w:eastAsia="Times New Roman"/>
          <w:bCs/>
          <w:szCs w:val="24"/>
        </w:rPr>
        <w:t>α έχουμε σε αυτή</w:t>
      </w:r>
      <w:r>
        <w:rPr>
          <w:rFonts w:eastAsia="Times New Roman"/>
          <w:bCs/>
          <w:szCs w:val="24"/>
        </w:rPr>
        <w:t>ν</w:t>
      </w:r>
      <w:r w:rsidRPr="00761665">
        <w:rPr>
          <w:rFonts w:eastAsia="Times New Roman"/>
          <w:bCs/>
          <w:szCs w:val="24"/>
        </w:rPr>
        <w:t xml:space="preserve"> τη χώρα</w:t>
      </w:r>
      <w:r>
        <w:rPr>
          <w:rFonts w:eastAsia="Times New Roman"/>
          <w:bCs/>
          <w:szCs w:val="24"/>
        </w:rPr>
        <w:t>, ε</w:t>
      </w:r>
      <w:r w:rsidRPr="00761665">
        <w:rPr>
          <w:rFonts w:eastAsia="Times New Roman"/>
          <w:bCs/>
          <w:szCs w:val="24"/>
        </w:rPr>
        <w:t>ίναι η ταυτότητα και το διαβατήριο</w:t>
      </w:r>
      <w:r>
        <w:rPr>
          <w:rFonts w:eastAsia="Times New Roman"/>
          <w:bCs/>
          <w:szCs w:val="24"/>
        </w:rPr>
        <w:t xml:space="preserve">. Το διαβατήριο, </w:t>
      </w:r>
      <w:r w:rsidRPr="00761665">
        <w:rPr>
          <w:rFonts w:eastAsia="Times New Roman"/>
          <w:bCs/>
          <w:szCs w:val="24"/>
        </w:rPr>
        <w:t>μάλιστα</w:t>
      </w:r>
      <w:r>
        <w:rPr>
          <w:rFonts w:eastAsia="Times New Roman"/>
          <w:bCs/>
          <w:szCs w:val="24"/>
        </w:rPr>
        <w:t>,</w:t>
      </w:r>
      <w:r w:rsidRPr="00761665">
        <w:rPr>
          <w:rFonts w:eastAsia="Times New Roman"/>
          <w:bCs/>
          <w:szCs w:val="24"/>
        </w:rPr>
        <w:t xml:space="preserve"> είναι </w:t>
      </w:r>
      <w:r>
        <w:rPr>
          <w:rFonts w:eastAsia="Times New Roman"/>
          <w:bCs/>
          <w:szCs w:val="24"/>
        </w:rPr>
        <w:t xml:space="preserve">το </w:t>
      </w:r>
      <w:r w:rsidRPr="00761665">
        <w:rPr>
          <w:rFonts w:eastAsia="Times New Roman"/>
          <w:bCs/>
          <w:szCs w:val="24"/>
        </w:rPr>
        <w:t>διαβατήριο της Ευρωπαϊκής Ένωσης</w:t>
      </w:r>
      <w:r>
        <w:rPr>
          <w:rFonts w:eastAsia="Times New Roman"/>
          <w:bCs/>
          <w:szCs w:val="24"/>
        </w:rPr>
        <w:t>. Σ</w:t>
      </w:r>
      <w:r w:rsidRPr="00761665">
        <w:rPr>
          <w:rFonts w:eastAsia="Times New Roman"/>
          <w:bCs/>
          <w:szCs w:val="24"/>
        </w:rPr>
        <w:t>ύμφωνα με τη δική σας επιχειρηματολογία</w:t>
      </w:r>
      <w:r>
        <w:rPr>
          <w:rFonts w:eastAsia="Times New Roman"/>
          <w:bCs/>
          <w:szCs w:val="24"/>
        </w:rPr>
        <w:t>,</w:t>
      </w:r>
      <w:r w:rsidRPr="00761665">
        <w:rPr>
          <w:rFonts w:eastAsia="Times New Roman"/>
          <w:bCs/>
          <w:szCs w:val="24"/>
        </w:rPr>
        <w:t xml:space="preserve"> δύο</w:t>
      </w:r>
      <w:r w:rsidRPr="00761665">
        <w:rPr>
          <w:rFonts w:eastAsia="Times New Roman"/>
          <w:bCs/>
          <w:szCs w:val="24"/>
        </w:rPr>
        <w:t xml:space="preserve"> τινά συμβαίνουν</w:t>
      </w:r>
      <w:r>
        <w:rPr>
          <w:rFonts w:eastAsia="Times New Roman"/>
          <w:bCs/>
          <w:szCs w:val="24"/>
        </w:rPr>
        <w:t xml:space="preserve">. Το ένα είναι ότι αυτά τα δύο δημόσια έγγραφα λένε </w:t>
      </w:r>
      <w:r w:rsidRPr="00761665">
        <w:rPr>
          <w:rFonts w:eastAsia="Times New Roman"/>
          <w:bCs/>
          <w:szCs w:val="24"/>
        </w:rPr>
        <w:t>ψέματα</w:t>
      </w:r>
      <w:r>
        <w:rPr>
          <w:rFonts w:eastAsia="Times New Roman"/>
          <w:bCs/>
          <w:szCs w:val="24"/>
        </w:rPr>
        <w:t>,</w:t>
      </w:r>
      <w:r w:rsidRPr="00761665">
        <w:rPr>
          <w:rFonts w:eastAsia="Times New Roman"/>
          <w:bCs/>
          <w:szCs w:val="24"/>
        </w:rPr>
        <w:t xml:space="preserve"> δηλαδή έχουν ψευδή στοιχεία</w:t>
      </w:r>
      <w:r>
        <w:rPr>
          <w:rFonts w:eastAsia="Times New Roman"/>
          <w:bCs/>
          <w:szCs w:val="24"/>
        </w:rPr>
        <w:t>,</w:t>
      </w:r>
      <w:r w:rsidRPr="00761665">
        <w:rPr>
          <w:rFonts w:eastAsia="Times New Roman"/>
          <w:bCs/>
          <w:szCs w:val="24"/>
        </w:rPr>
        <w:t xml:space="preserve"> </w:t>
      </w:r>
      <w:r>
        <w:rPr>
          <w:rFonts w:eastAsia="Times New Roman"/>
          <w:bCs/>
          <w:szCs w:val="24"/>
        </w:rPr>
        <w:t>γ</w:t>
      </w:r>
      <w:r w:rsidRPr="00761665">
        <w:rPr>
          <w:rFonts w:eastAsia="Times New Roman"/>
          <w:bCs/>
          <w:szCs w:val="24"/>
        </w:rPr>
        <w:t>ιατί κά</w:t>
      </w:r>
      <w:r>
        <w:rPr>
          <w:rFonts w:eastAsia="Times New Roman"/>
          <w:bCs/>
          <w:szCs w:val="24"/>
        </w:rPr>
        <w:t xml:space="preserve">τω από το </w:t>
      </w:r>
      <w:r>
        <w:rPr>
          <w:rFonts w:eastAsia="Times New Roman"/>
          <w:bCs/>
          <w:szCs w:val="24"/>
          <w:lang w:val="en-US"/>
        </w:rPr>
        <w:t>nationality</w:t>
      </w:r>
      <w:r w:rsidRPr="003A45B2">
        <w:rPr>
          <w:rFonts w:eastAsia="Times New Roman"/>
          <w:bCs/>
          <w:szCs w:val="24"/>
        </w:rPr>
        <w:t xml:space="preserve"> </w:t>
      </w:r>
      <w:r w:rsidRPr="00761665">
        <w:rPr>
          <w:rFonts w:eastAsia="Times New Roman"/>
          <w:bCs/>
          <w:szCs w:val="24"/>
        </w:rPr>
        <w:t xml:space="preserve">γράφουν ιθαγένεια και </w:t>
      </w:r>
      <w:r>
        <w:rPr>
          <w:rFonts w:eastAsia="Times New Roman"/>
          <w:bCs/>
          <w:szCs w:val="24"/>
        </w:rPr>
        <w:t xml:space="preserve">ένα δεύτερο είναι ότι </w:t>
      </w:r>
      <w:r w:rsidRPr="00761665">
        <w:rPr>
          <w:rFonts w:eastAsia="Times New Roman"/>
          <w:bCs/>
          <w:szCs w:val="24"/>
        </w:rPr>
        <w:t>όταν εσείς έρθ</w:t>
      </w:r>
      <w:r>
        <w:rPr>
          <w:rFonts w:eastAsia="Times New Roman"/>
          <w:bCs/>
          <w:szCs w:val="24"/>
        </w:rPr>
        <w:t xml:space="preserve">ετε, </w:t>
      </w:r>
      <w:r w:rsidRPr="00761665">
        <w:rPr>
          <w:rFonts w:eastAsia="Times New Roman"/>
          <w:bCs/>
          <w:szCs w:val="24"/>
        </w:rPr>
        <w:t>θα καταργήσε</w:t>
      </w:r>
      <w:r>
        <w:rPr>
          <w:rFonts w:eastAsia="Times New Roman"/>
          <w:bCs/>
          <w:szCs w:val="24"/>
        </w:rPr>
        <w:t xml:space="preserve">τε αυτά τα δύο </w:t>
      </w:r>
      <w:r w:rsidRPr="00761665">
        <w:rPr>
          <w:rFonts w:eastAsia="Times New Roman"/>
          <w:bCs/>
          <w:szCs w:val="24"/>
        </w:rPr>
        <w:t>δημόσια έγγραφα</w:t>
      </w:r>
      <w:r>
        <w:rPr>
          <w:rFonts w:eastAsia="Times New Roman"/>
          <w:bCs/>
          <w:szCs w:val="24"/>
        </w:rPr>
        <w:t>,</w:t>
      </w:r>
      <w:r w:rsidRPr="00761665">
        <w:rPr>
          <w:rFonts w:eastAsia="Times New Roman"/>
          <w:bCs/>
          <w:szCs w:val="24"/>
        </w:rPr>
        <w:t xml:space="preserve"> για να κυκλοφορήσετε κάποια άλλα</w:t>
      </w:r>
      <w:r>
        <w:rPr>
          <w:rFonts w:eastAsia="Times New Roman"/>
          <w:bCs/>
          <w:szCs w:val="24"/>
        </w:rPr>
        <w:t>, γ</w:t>
      </w:r>
      <w:r w:rsidRPr="00761665">
        <w:rPr>
          <w:rFonts w:eastAsia="Times New Roman"/>
          <w:bCs/>
          <w:szCs w:val="24"/>
        </w:rPr>
        <w:t xml:space="preserve">ιατί δεν μπορεί όλη η Ευρωπαϊκή Ένωση και όλος ο κόσμος κάτω από το </w:t>
      </w:r>
      <w:r>
        <w:rPr>
          <w:rFonts w:eastAsia="Times New Roman"/>
          <w:bCs/>
          <w:szCs w:val="24"/>
          <w:lang w:val="en-US"/>
        </w:rPr>
        <w:t>n</w:t>
      </w:r>
      <w:r w:rsidRPr="00761665">
        <w:rPr>
          <w:rFonts w:eastAsia="Times New Roman"/>
          <w:bCs/>
          <w:szCs w:val="24"/>
        </w:rPr>
        <w:t>ational</w:t>
      </w:r>
      <w:r>
        <w:rPr>
          <w:rFonts w:eastAsia="Times New Roman"/>
          <w:bCs/>
          <w:szCs w:val="24"/>
          <w:lang w:val="en-US"/>
        </w:rPr>
        <w:t>ity</w:t>
      </w:r>
      <w:r w:rsidRPr="003A45B2">
        <w:rPr>
          <w:rFonts w:eastAsia="Times New Roman"/>
          <w:bCs/>
          <w:szCs w:val="24"/>
        </w:rPr>
        <w:t xml:space="preserve"> </w:t>
      </w:r>
      <w:r w:rsidRPr="00761665">
        <w:rPr>
          <w:rFonts w:eastAsia="Times New Roman"/>
          <w:bCs/>
          <w:szCs w:val="24"/>
        </w:rPr>
        <w:t>να έχει την ιθαγένεια</w:t>
      </w:r>
      <w:r w:rsidRPr="003A45B2">
        <w:rPr>
          <w:rFonts w:eastAsia="Times New Roman"/>
          <w:bCs/>
          <w:szCs w:val="24"/>
        </w:rPr>
        <w:t>.</w:t>
      </w:r>
    </w:p>
    <w:p w14:paraId="77C030B1" w14:textId="77777777" w:rsidR="006113A9" w:rsidRDefault="006B6FC4">
      <w:pPr>
        <w:spacing w:line="600" w:lineRule="auto"/>
        <w:ind w:firstLine="720"/>
        <w:contextualSpacing/>
        <w:jc w:val="both"/>
        <w:rPr>
          <w:rFonts w:eastAsia="Times New Roman"/>
          <w:bCs/>
          <w:szCs w:val="24"/>
        </w:rPr>
      </w:pPr>
      <w:r>
        <w:rPr>
          <w:rFonts w:eastAsia="Times New Roman"/>
          <w:bCs/>
          <w:szCs w:val="24"/>
        </w:rPr>
        <w:t>Δ</w:t>
      </w:r>
      <w:r w:rsidRPr="00761665">
        <w:rPr>
          <w:rFonts w:eastAsia="Times New Roman"/>
          <w:bCs/>
          <w:szCs w:val="24"/>
        </w:rPr>
        <w:t>εύτερον</w:t>
      </w:r>
      <w:r>
        <w:rPr>
          <w:rFonts w:eastAsia="Times New Roman"/>
          <w:bCs/>
          <w:szCs w:val="24"/>
        </w:rPr>
        <w:t>, υπάρχει μια</w:t>
      </w:r>
      <w:r w:rsidRPr="00761665">
        <w:rPr>
          <w:rFonts w:eastAsia="Times New Roman"/>
          <w:bCs/>
          <w:szCs w:val="24"/>
        </w:rPr>
        <w:t xml:space="preserve"> επιχειρηματολογία για την ιθαγένεια και έχουν γραφτεί αρκετά πράγματα</w:t>
      </w:r>
      <w:r>
        <w:rPr>
          <w:rFonts w:eastAsia="Times New Roman"/>
          <w:bCs/>
          <w:szCs w:val="24"/>
        </w:rPr>
        <w:t>. Δ</w:t>
      </w:r>
      <w:r w:rsidRPr="00761665">
        <w:rPr>
          <w:rFonts w:eastAsia="Times New Roman"/>
          <w:bCs/>
          <w:szCs w:val="24"/>
        </w:rPr>
        <w:t xml:space="preserve">εν θα διαβάσω </w:t>
      </w:r>
      <w:r>
        <w:rPr>
          <w:rFonts w:eastAsia="Times New Roman"/>
          <w:bCs/>
          <w:szCs w:val="24"/>
        </w:rPr>
        <w:t xml:space="preserve">και </w:t>
      </w:r>
      <w:r w:rsidRPr="00761665">
        <w:rPr>
          <w:rFonts w:eastAsia="Times New Roman"/>
          <w:bCs/>
          <w:szCs w:val="24"/>
        </w:rPr>
        <w:t>δεν θ</w:t>
      </w:r>
      <w:r w:rsidRPr="00761665">
        <w:rPr>
          <w:rFonts w:eastAsia="Times New Roman"/>
          <w:bCs/>
          <w:szCs w:val="24"/>
        </w:rPr>
        <w:t>α χρησιμοποιήσω λόγια ανθρώπων του ΣΥΡΙΖΑ</w:t>
      </w:r>
      <w:r>
        <w:rPr>
          <w:rFonts w:eastAsia="Times New Roman"/>
          <w:bCs/>
          <w:szCs w:val="24"/>
        </w:rPr>
        <w:t>. Θ</w:t>
      </w:r>
      <w:r w:rsidRPr="00761665">
        <w:rPr>
          <w:rFonts w:eastAsia="Times New Roman"/>
          <w:bCs/>
          <w:szCs w:val="24"/>
        </w:rPr>
        <w:t>α χρησιμοποιήσ</w:t>
      </w:r>
      <w:r>
        <w:rPr>
          <w:rFonts w:eastAsia="Times New Roman"/>
          <w:bCs/>
          <w:szCs w:val="24"/>
        </w:rPr>
        <w:t xml:space="preserve">ω </w:t>
      </w:r>
      <w:r w:rsidRPr="00761665">
        <w:rPr>
          <w:rFonts w:eastAsia="Times New Roman"/>
          <w:bCs/>
          <w:szCs w:val="24"/>
        </w:rPr>
        <w:t xml:space="preserve">λόγια ανθρώπων που είναι και στη </w:t>
      </w:r>
      <w:r>
        <w:rPr>
          <w:rFonts w:eastAsia="Times New Roman"/>
          <w:bCs/>
          <w:szCs w:val="24"/>
        </w:rPr>
        <w:t>ν</w:t>
      </w:r>
      <w:r w:rsidRPr="00761665">
        <w:rPr>
          <w:rFonts w:eastAsia="Times New Roman"/>
          <w:bCs/>
          <w:szCs w:val="24"/>
        </w:rPr>
        <w:t xml:space="preserve">ομική </w:t>
      </w:r>
      <w:r>
        <w:rPr>
          <w:rFonts w:eastAsia="Times New Roman"/>
          <w:bCs/>
          <w:szCs w:val="24"/>
        </w:rPr>
        <w:t>ε</w:t>
      </w:r>
      <w:r w:rsidRPr="00761665">
        <w:rPr>
          <w:rFonts w:eastAsia="Times New Roman"/>
          <w:bCs/>
          <w:szCs w:val="24"/>
        </w:rPr>
        <w:t>πιστήμη</w:t>
      </w:r>
      <w:r>
        <w:rPr>
          <w:rFonts w:eastAsia="Times New Roman"/>
          <w:bCs/>
          <w:szCs w:val="24"/>
        </w:rPr>
        <w:t>.</w:t>
      </w:r>
    </w:p>
    <w:p w14:paraId="77C030B2" w14:textId="77777777" w:rsidR="006113A9" w:rsidRDefault="006B6FC4">
      <w:pPr>
        <w:spacing w:line="600" w:lineRule="auto"/>
        <w:ind w:firstLine="720"/>
        <w:contextualSpacing/>
        <w:jc w:val="both"/>
        <w:rPr>
          <w:rFonts w:eastAsia="Times New Roman"/>
          <w:bCs/>
          <w:szCs w:val="24"/>
        </w:rPr>
      </w:pPr>
      <w:r>
        <w:rPr>
          <w:rFonts w:eastAsia="Times New Roman"/>
          <w:bCs/>
          <w:szCs w:val="24"/>
        </w:rPr>
        <w:t xml:space="preserve">Δηλαδή, ο Καθηγητής Πανεπιστημίου </w:t>
      </w:r>
      <w:r w:rsidRPr="00761665">
        <w:rPr>
          <w:rFonts w:eastAsia="Times New Roman"/>
          <w:bCs/>
          <w:szCs w:val="24"/>
        </w:rPr>
        <w:t>της Νομικής Αθηνών</w:t>
      </w:r>
      <w:r>
        <w:rPr>
          <w:rFonts w:eastAsia="Times New Roman"/>
          <w:bCs/>
          <w:szCs w:val="24"/>
        </w:rPr>
        <w:t>, ο κ. Π</w:t>
      </w:r>
      <w:r w:rsidRPr="00761665">
        <w:rPr>
          <w:rFonts w:eastAsia="Times New Roman"/>
          <w:bCs/>
          <w:szCs w:val="24"/>
        </w:rPr>
        <w:t>αμπούκης</w:t>
      </w:r>
      <w:r>
        <w:rPr>
          <w:rFonts w:eastAsia="Times New Roman"/>
          <w:bCs/>
          <w:szCs w:val="24"/>
        </w:rPr>
        <w:t xml:space="preserve">, </w:t>
      </w:r>
      <w:r w:rsidRPr="00761665">
        <w:rPr>
          <w:rFonts w:eastAsia="Times New Roman"/>
          <w:bCs/>
          <w:szCs w:val="24"/>
        </w:rPr>
        <w:t>λέ</w:t>
      </w:r>
      <w:r>
        <w:rPr>
          <w:rFonts w:eastAsia="Times New Roman"/>
          <w:bCs/>
          <w:szCs w:val="24"/>
        </w:rPr>
        <w:t>ει</w:t>
      </w:r>
      <w:r w:rsidRPr="00761665">
        <w:rPr>
          <w:rFonts w:eastAsia="Times New Roman"/>
          <w:bCs/>
          <w:szCs w:val="24"/>
        </w:rPr>
        <w:t xml:space="preserve"> το εξής</w:t>
      </w:r>
      <w:r>
        <w:rPr>
          <w:rFonts w:eastAsia="Times New Roman"/>
          <w:bCs/>
          <w:szCs w:val="24"/>
        </w:rPr>
        <w:t xml:space="preserve">: «Η ιθαγένεια είναι ο νομικός δεσμός </w:t>
      </w:r>
      <w:r w:rsidRPr="00761665">
        <w:rPr>
          <w:rFonts w:eastAsia="Times New Roman"/>
          <w:bCs/>
          <w:szCs w:val="24"/>
        </w:rPr>
        <w:t>κάθε κράτους με τους πολίτ</w:t>
      </w:r>
      <w:r w:rsidRPr="00761665">
        <w:rPr>
          <w:rFonts w:eastAsia="Times New Roman"/>
          <w:bCs/>
          <w:szCs w:val="24"/>
        </w:rPr>
        <w:t xml:space="preserve">ες </w:t>
      </w:r>
      <w:r>
        <w:rPr>
          <w:rFonts w:eastAsia="Times New Roman"/>
          <w:bCs/>
          <w:szCs w:val="24"/>
        </w:rPr>
        <w:t xml:space="preserve">του. </w:t>
      </w:r>
      <w:r w:rsidRPr="00761665">
        <w:rPr>
          <w:rFonts w:eastAsia="Times New Roman"/>
          <w:bCs/>
          <w:szCs w:val="24"/>
        </w:rPr>
        <w:t>Επομένως</w:t>
      </w:r>
      <w:r>
        <w:rPr>
          <w:rFonts w:eastAsia="Times New Roman"/>
          <w:bCs/>
          <w:szCs w:val="24"/>
        </w:rPr>
        <w:t>,</w:t>
      </w:r>
      <w:r w:rsidRPr="00761665">
        <w:rPr>
          <w:rFonts w:eastAsia="Times New Roman"/>
          <w:bCs/>
          <w:szCs w:val="24"/>
        </w:rPr>
        <w:t xml:space="preserve"> εύκολα </w:t>
      </w:r>
      <w:r w:rsidRPr="00761665">
        <w:rPr>
          <w:rFonts w:eastAsia="Times New Roman"/>
          <w:bCs/>
          <w:szCs w:val="24"/>
        </w:rPr>
        <w:lastRenderedPageBreak/>
        <w:t xml:space="preserve">αντιλαμβάνεται καθένας ότι </w:t>
      </w:r>
      <w:r>
        <w:rPr>
          <w:rFonts w:eastAsia="Times New Roman"/>
          <w:bCs/>
          <w:szCs w:val="24"/>
        </w:rPr>
        <w:t xml:space="preserve">ο όρος «ιθαγένεια» </w:t>
      </w:r>
      <w:r w:rsidRPr="00761665">
        <w:rPr>
          <w:rFonts w:eastAsia="Times New Roman"/>
          <w:bCs/>
          <w:szCs w:val="24"/>
        </w:rPr>
        <w:t>ταυτίζεται με το κράτος και μόνο</w:t>
      </w:r>
      <w:r>
        <w:rPr>
          <w:rFonts w:eastAsia="Times New Roman"/>
          <w:bCs/>
          <w:szCs w:val="24"/>
        </w:rPr>
        <w:t>.</w:t>
      </w:r>
      <w:r w:rsidRPr="00761665">
        <w:rPr>
          <w:rFonts w:eastAsia="Times New Roman"/>
          <w:bCs/>
          <w:szCs w:val="24"/>
        </w:rPr>
        <w:t xml:space="preserve"> Δεν αφορά σε έθνος και ούτε θα μπορούσε</w:t>
      </w:r>
      <w:r>
        <w:rPr>
          <w:rFonts w:eastAsia="Times New Roman"/>
          <w:bCs/>
          <w:szCs w:val="24"/>
        </w:rPr>
        <w:t>,</w:t>
      </w:r>
      <w:r w:rsidRPr="00761665">
        <w:rPr>
          <w:rFonts w:eastAsia="Times New Roman"/>
          <w:bCs/>
          <w:szCs w:val="24"/>
        </w:rPr>
        <w:t xml:space="preserve"> γιατί το έθνος δεν εί</w:t>
      </w:r>
      <w:r>
        <w:rPr>
          <w:rFonts w:eastAsia="Times New Roman"/>
          <w:bCs/>
          <w:szCs w:val="24"/>
        </w:rPr>
        <w:t>ν</w:t>
      </w:r>
      <w:r w:rsidRPr="00761665">
        <w:rPr>
          <w:rFonts w:eastAsia="Times New Roman"/>
          <w:bCs/>
          <w:szCs w:val="24"/>
        </w:rPr>
        <w:t xml:space="preserve">αι </w:t>
      </w:r>
      <w:r>
        <w:rPr>
          <w:rFonts w:eastAsia="Times New Roman"/>
          <w:bCs/>
          <w:szCs w:val="24"/>
        </w:rPr>
        <w:t xml:space="preserve">υποκείμενο </w:t>
      </w:r>
      <w:r w:rsidRPr="00761665">
        <w:rPr>
          <w:rFonts w:eastAsia="Times New Roman"/>
          <w:bCs/>
          <w:szCs w:val="24"/>
        </w:rPr>
        <w:t xml:space="preserve">του Διεθνούς </w:t>
      </w:r>
      <w:r>
        <w:rPr>
          <w:rFonts w:eastAsia="Times New Roman"/>
          <w:bCs/>
          <w:szCs w:val="24"/>
        </w:rPr>
        <w:t>Δ</w:t>
      </w:r>
      <w:r w:rsidRPr="00761665">
        <w:rPr>
          <w:rFonts w:eastAsia="Times New Roman"/>
          <w:bCs/>
          <w:szCs w:val="24"/>
        </w:rPr>
        <w:t>ικαίου</w:t>
      </w:r>
      <w:r>
        <w:rPr>
          <w:rFonts w:eastAsia="Times New Roman"/>
          <w:bCs/>
          <w:szCs w:val="24"/>
        </w:rPr>
        <w:t>,</w:t>
      </w:r>
      <w:r w:rsidRPr="00761665">
        <w:rPr>
          <w:rFonts w:eastAsia="Times New Roman"/>
          <w:bCs/>
          <w:szCs w:val="24"/>
        </w:rPr>
        <w:t xml:space="preserve"> το έθνος δεν ταυτίζεται με το κράτος</w:t>
      </w:r>
      <w:r>
        <w:rPr>
          <w:rFonts w:eastAsia="Times New Roman"/>
          <w:bCs/>
          <w:szCs w:val="24"/>
        </w:rPr>
        <w:t>,</w:t>
      </w:r>
      <w:r w:rsidRPr="00761665">
        <w:rPr>
          <w:rFonts w:eastAsia="Times New Roman"/>
          <w:bCs/>
          <w:szCs w:val="24"/>
        </w:rPr>
        <w:t xml:space="preserve"> το οποίο αποτε</w:t>
      </w:r>
      <w:r w:rsidRPr="00761665">
        <w:rPr>
          <w:rFonts w:eastAsia="Times New Roman"/>
          <w:bCs/>
          <w:szCs w:val="24"/>
        </w:rPr>
        <w:t xml:space="preserve">λείται από </w:t>
      </w:r>
      <w:r>
        <w:rPr>
          <w:rFonts w:eastAsia="Times New Roman"/>
          <w:bCs/>
          <w:szCs w:val="24"/>
        </w:rPr>
        <w:t>έδαφος-λαό-</w:t>
      </w:r>
      <w:r w:rsidRPr="00761665">
        <w:rPr>
          <w:rFonts w:eastAsia="Times New Roman"/>
          <w:bCs/>
          <w:szCs w:val="24"/>
        </w:rPr>
        <w:t xml:space="preserve">κυβέρνηση και </w:t>
      </w:r>
      <w:r>
        <w:rPr>
          <w:rFonts w:eastAsia="Times New Roman"/>
          <w:bCs/>
          <w:szCs w:val="24"/>
        </w:rPr>
        <w:t xml:space="preserve">μόνο </w:t>
      </w:r>
      <w:r w:rsidRPr="00761665">
        <w:rPr>
          <w:rFonts w:eastAsia="Times New Roman"/>
          <w:bCs/>
          <w:szCs w:val="24"/>
        </w:rPr>
        <w:t xml:space="preserve">αυτό μπορεί να είναι υποκείμενο του Διεθνούς </w:t>
      </w:r>
      <w:r>
        <w:rPr>
          <w:rFonts w:eastAsia="Times New Roman"/>
          <w:bCs/>
          <w:szCs w:val="24"/>
        </w:rPr>
        <w:t>Δ</w:t>
      </w:r>
      <w:r w:rsidRPr="00761665">
        <w:rPr>
          <w:rFonts w:eastAsia="Times New Roman"/>
          <w:bCs/>
          <w:szCs w:val="24"/>
        </w:rPr>
        <w:t>ικαίου</w:t>
      </w:r>
      <w:r>
        <w:rPr>
          <w:rFonts w:eastAsia="Times New Roman"/>
          <w:bCs/>
          <w:szCs w:val="24"/>
        </w:rPr>
        <w:t>. Η δ</w:t>
      </w:r>
      <w:r w:rsidRPr="00761665">
        <w:rPr>
          <w:rFonts w:eastAsia="Times New Roman"/>
          <w:bCs/>
          <w:szCs w:val="24"/>
        </w:rPr>
        <w:t xml:space="preserve">ιεθνής </w:t>
      </w:r>
      <w:r>
        <w:rPr>
          <w:rFonts w:eastAsia="Times New Roman"/>
          <w:bCs/>
          <w:szCs w:val="24"/>
        </w:rPr>
        <w:t xml:space="preserve">κοινωνία </w:t>
      </w:r>
      <w:r w:rsidRPr="00761665">
        <w:rPr>
          <w:rFonts w:eastAsia="Times New Roman"/>
          <w:bCs/>
          <w:szCs w:val="24"/>
        </w:rPr>
        <w:t>βασίζεται στα κράτη</w:t>
      </w:r>
      <w:r>
        <w:rPr>
          <w:rFonts w:eastAsia="Times New Roman"/>
          <w:bCs/>
          <w:szCs w:val="24"/>
        </w:rPr>
        <w:t xml:space="preserve"> μ</w:t>
      </w:r>
      <w:r w:rsidRPr="00761665">
        <w:rPr>
          <w:rFonts w:eastAsia="Times New Roman"/>
          <w:bCs/>
          <w:szCs w:val="24"/>
        </w:rPr>
        <w:t>ετά τη Συνθήκη των Βερσαλλιών</w:t>
      </w:r>
      <w:r>
        <w:rPr>
          <w:rFonts w:eastAsia="Times New Roman"/>
          <w:bCs/>
          <w:szCs w:val="24"/>
        </w:rPr>
        <w:t>,</w:t>
      </w:r>
      <w:r w:rsidRPr="00761665">
        <w:rPr>
          <w:rFonts w:eastAsia="Times New Roman"/>
          <w:bCs/>
          <w:szCs w:val="24"/>
        </w:rPr>
        <w:t xml:space="preserve"> το 1648</w:t>
      </w:r>
      <w:r>
        <w:rPr>
          <w:rFonts w:eastAsia="Times New Roman"/>
          <w:bCs/>
          <w:szCs w:val="24"/>
        </w:rPr>
        <w:t>, τα οποία είναι υποκείμενα</w:t>
      </w:r>
      <w:r w:rsidRPr="00761665">
        <w:rPr>
          <w:rFonts w:eastAsia="Times New Roman"/>
          <w:bCs/>
          <w:szCs w:val="24"/>
        </w:rPr>
        <w:t xml:space="preserve"> του Διεθνούς </w:t>
      </w:r>
      <w:r>
        <w:rPr>
          <w:rFonts w:eastAsia="Times New Roman"/>
          <w:bCs/>
          <w:szCs w:val="24"/>
        </w:rPr>
        <w:t>Δ</w:t>
      </w:r>
      <w:r w:rsidRPr="00761665">
        <w:rPr>
          <w:rFonts w:eastAsia="Times New Roman"/>
          <w:bCs/>
          <w:szCs w:val="24"/>
        </w:rPr>
        <w:t xml:space="preserve">ικαίου και </w:t>
      </w:r>
      <w:r>
        <w:rPr>
          <w:rFonts w:eastAsia="Times New Roman"/>
          <w:bCs/>
          <w:szCs w:val="24"/>
        </w:rPr>
        <w:t xml:space="preserve">όχι </w:t>
      </w:r>
      <w:r w:rsidRPr="00761665">
        <w:rPr>
          <w:rFonts w:eastAsia="Times New Roman"/>
          <w:bCs/>
          <w:szCs w:val="24"/>
        </w:rPr>
        <w:t>στα έθνη</w:t>
      </w:r>
      <w:r>
        <w:rPr>
          <w:rFonts w:eastAsia="Times New Roman"/>
          <w:bCs/>
          <w:szCs w:val="24"/>
        </w:rPr>
        <w:t>,</w:t>
      </w:r>
      <w:r w:rsidRPr="00761665">
        <w:rPr>
          <w:rFonts w:eastAsia="Times New Roman"/>
          <w:bCs/>
          <w:szCs w:val="24"/>
        </w:rPr>
        <w:t xml:space="preserve"> τα οποία δεν είναι</w:t>
      </w:r>
      <w:r>
        <w:rPr>
          <w:rFonts w:eastAsia="Times New Roman"/>
          <w:bCs/>
          <w:szCs w:val="24"/>
        </w:rPr>
        <w:t>».</w:t>
      </w:r>
    </w:p>
    <w:p w14:paraId="77C030B3" w14:textId="77777777" w:rsidR="006113A9" w:rsidRDefault="006B6FC4">
      <w:pPr>
        <w:spacing w:line="600" w:lineRule="auto"/>
        <w:ind w:firstLine="720"/>
        <w:contextualSpacing/>
        <w:jc w:val="both"/>
        <w:rPr>
          <w:rFonts w:eastAsia="Times New Roman"/>
          <w:bCs/>
          <w:szCs w:val="24"/>
        </w:rPr>
      </w:pPr>
      <w:r>
        <w:rPr>
          <w:rFonts w:eastAsia="Times New Roman"/>
          <w:bCs/>
          <w:szCs w:val="24"/>
        </w:rPr>
        <w:t>Λέει, εδώ, λοιπόν, ο κ. Παμπούκης το αυτονόητο, ότι σ</w:t>
      </w:r>
      <w:r w:rsidRPr="00761665">
        <w:rPr>
          <w:rFonts w:eastAsia="Times New Roman"/>
          <w:bCs/>
          <w:szCs w:val="24"/>
        </w:rPr>
        <w:t xml:space="preserve">τη διαπραγμάτευση </w:t>
      </w:r>
      <w:r>
        <w:rPr>
          <w:rFonts w:eastAsia="Times New Roman"/>
          <w:bCs/>
          <w:szCs w:val="24"/>
        </w:rPr>
        <w:t xml:space="preserve">των </w:t>
      </w:r>
      <w:r w:rsidRPr="00761665">
        <w:rPr>
          <w:rFonts w:eastAsia="Times New Roman"/>
          <w:bCs/>
          <w:szCs w:val="24"/>
        </w:rPr>
        <w:t>Πρεσπών δεν διαπραγματευθήκα</w:t>
      </w:r>
      <w:r>
        <w:rPr>
          <w:rFonts w:eastAsia="Times New Roman"/>
          <w:bCs/>
          <w:szCs w:val="24"/>
        </w:rPr>
        <w:t>με</w:t>
      </w:r>
      <w:r w:rsidRPr="00761665">
        <w:rPr>
          <w:rFonts w:eastAsia="Times New Roman"/>
          <w:bCs/>
          <w:szCs w:val="24"/>
        </w:rPr>
        <w:t xml:space="preserve"> στον ΟΗΕ μεταξύ </w:t>
      </w:r>
      <w:r>
        <w:rPr>
          <w:rFonts w:eastAsia="Times New Roman"/>
          <w:bCs/>
          <w:szCs w:val="24"/>
        </w:rPr>
        <w:t>ε</w:t>
      </w:r>
      <w:r w:rsidRPr="00761665">
        <w:rPr>
          <w:rFonts w:eastAsia="Times New Roman"/>
          <w:bCs/>
          <w:szCs w:val="24"/>
        </w:rPr>
        <w:t>θνών</w:t>
      </w:r>
      <w:r>
        <w:rPr>
          <w:rFonts w:eastAsia="Times New Roman"/>
          <w:bCs/>
          <w:szCs w:val="24"/>
        </w:rPr>
        <w:t>. Δεν έχει</w:t>
      </w:r>
      <w:r w:rsidRPr="00761665">
        <w:rPr>
          <w:rFonts w:eastAsia="Times New Roman"/>
          <w:bCs/>
          <w:szCs w:val="24"/>
        </w:rPr>
        <w:t xml:space="preserve"> γίνει ποτέ</w:t>
      </w:r>
      <w:r>
        <w:rPr>
          <w:rFonts w:eastAsia="Times New Roman"/>
          <w:bCs/>
          <w:szCs w:val="24"/>
        </w:rPr>
        <w:t xml:space="preserve">. Αν ήρθε κάποια </w:t>
      </w:r>
      <w:r w:rsidRPr="00761665">
        <w:rPr>
          <w:rFonts w:eastAsia="Times New Roman"/>
          <w:bCs/>
          <w:szCs w:val="24"/>
        </w:rPr>
        <w:t>συμφωνία</w:t>
      </w:r>
      <w:r>
        <w:rPr>
          <w:rFonts w:eastAsia="Times New Roman"/>
          <w:bCs/>
          <w:szCs w:val="24"/>
        </w:rPr>
        <w:t>,</w:t>
      </w:r>
      <w:r w:rsidRPr="00761665">
        <w:rPr>
          <w:rFonts w:eastAsia="Times New Roman"/>
          <w:bCs/>
          <w:szCs w:val="24"/>
        </w:rPr>
        <w:t xml:space="preserve"> κάποια σύμβαση διεθνή</w:t>
      </w:r>
      <w:r>
        <w:rPr>
          <w:rFonts w:eastAsia="Times New Roman"/>
          <w:bCs/>
          <w:szCs w:val="24"/>
        </w:rPr>
        <w:t>,</w:t>
      </w:r>
      <w:r w:rsidRPr="00761665">
        <w:rPr>
          <w:rFonts w:eastAsia="Times New Roman"/>
          <w:bCs/>
          <w:szCs w:val="24"/>
        </w:rPr>
        <w:t xml:space="preserve"> όπου να συνομιλούν </w:t>
      </w:r>
      <w:r>
        <w:rPr>
          <w:rFonts w:eastAsia="Times New Roman"/>
          <w:bCs/>
          <w:szCs w:val="24"/>
        </w:rPr>
        <w:t xml:space="preserve">έθνη, </w:t>
      </w:r>
      <w:r w:rsidRPr="00761665">
        <w:rPr>
          <w:rFonts w:eastAsia="Times New Roman"/>
          <w:bCs/>
          <w:szCs w:val="24"/>
        </w:rPr>
        <w:t>να την προσ</w:t>
      </w:r>
      <w:r w:rsidRPr="00761665">
        <w:rPr>
          <w:rFonts w:eastAsia="Times New Roman"/>
          <w:bCs/>
          <w:szCs w:val="24"/>
        </w:rPr>
        <w:t>κομίσ</w:t>
      </w:r>
      <w:r>
        <w:rPr>
          <w:rFonts w:eastAsia="Times New Roman"/>
          <w:bCs/>
          <w:szCs w:val="24"/>
        </w:rPr>
        <w:t>ετε. Π</w:t>
      </w:r>
      <w:r w:rsidRPr="00761665">
        <w:rPr>
          <w:rFonts w:eastAsia="Times New Roman"/>
          <w:bCs/>
          <w:szCs w:val="24"/>
        </w:rPr>
        <w:t>άντως μέχρι σήμερα</w:t>
      </w:r>
      <w:r>
        <w:rPr>
          <w:rFonts w:eastAsia="Times New Roman"/>
          <w:bCs/>
          <w:szCs w:val="24"/>
        </w:rPr>
        <w:t>,</w:t>
      </w:r>
      <w:r w:rsidRPr="00761665">
        <w:rPr>
          <w:rFonts w:eastAsia="Times New Roman"/>
          <w:bCs/>
          <w:szCs w:val="24"/>
        </w:rPr>
        <w:t xml:space="preserve"> στον ΟΗΕ </w:t>
      </w:r>
      <w:r>
        <w:rPr>
          <w:rFonts w:eastAsia="Times New Roman"/>
          <w:bCs/>
          <w:szCs w:val="24"/>
        </w:rPr>
        <w:t>και υπό την αιγίδα του ΟΗΕ</w:t>
      </w:r>
      <w:r>
        <w:rPr>
          <w:rFonts w:eastAsia="Times New Roman"/>
          <w:bCs/>
          <w:szCs w:val="24"/>
        </w:rPr>
        <w:t>,</w:t>
      </w:r>
      <w:r>
        <w:rPr>
          <w:rFonts w:eastAsia="Times New Roman"/>
          <w:bCs/>
          <w:szCs w:val="24"/>
        </w:rPr>
        <w:t xml:space="preserve"> οι </w:t>
      </w:r>
      <w:r w:rsidRPr="00761665">
        <w:rPr>
          <w:rFonts w:eastAsia="Times New Roman"/>
          <w:bCs/>
          <w:szCs w:val="24"/>
        </w:rPr>
        <w:t xml:space="preserve">διεθνείς συμβάσεις και </w:t>
      </w:r>
      <w:r>
        <w:rPr>
          <w:rFonts w:eastAsia="Times New Roman"/>
          <w:bCs/>
          <w:szCs w:val="24"/>
        </w:rPr>
        <w:t xml:space="preserve">οι </w:t>
      </w:r>
      <w:r w:rsidRPr="00761665">
        <w:rPr>
          <w:rFonts w:eastAsia="Times New Roman"/>
          <w:bCs/>
          <w:szCs w:val="24"/>
        </w:rPr>
        <w:t>συμφωνίες γίνονται μεταξύ κρατών</w:t>
      </w:r>
      <w:r>
        <w:rPr>
          <w:rFonts w:eastAsia="Times New Roman"/>
          <w:bCs/>
          <w:szCs w:val="24"/>
        </w:rPr>
        <w:t xml:space="preserve">. Άρα, ο μύθος σας περί εθνότητας και </w:t>
      </w:r>
      <w:r w:rsidRPr="00761665">
        <w:rPr>
          <w:rFonts w:eastAsia="Times New Roman"/>
          <w:bCs/>
          <w:szCs w:val="24"/>
        </w:rPr>
        <w:t>εθνικότητας</w:t>
      </w:r>
      <w:r>
        <w:rPr>
          <w:rFonts w:eastAsia="Times New Roman"/>
          <w:bCs/>
          <w:szCs w:val="24"/>
        </w:rPr>
        <w:t xml:space="preserve"> καταρρέει. Α</w:t>
      </w:r>
      <w:r w:rsidRPr="00761665">
        <w:rPr>
          <w:rFonts w:eastAsia="Times New Roman"/>
          <w:bCs/>
          <w:szCs w:val="24"/>
        </w:rPr>
        <w:t>πό πο</w:t>
      </w:r>
      <w:r>
        <w:rPr>
          <w:rFonts w:eastAsia="Times New Roman"/>
          <w:bCs/>
          <w:szCs w:val="24"/>
        </w:rPr>
        <w:t>ύ</w:t>
      </w:r>
      <w:r w:rsidRPr="00761665">
        <w:rPr>
          <w:rFonts w:eastAsia="Times New Roman"/>
          <w:bCs/>
          <w:szCs w:val="24"/>
        </w:rPr>
        <w:t xml:space="preserve"> κι ως πο</w:t>
      </w:r>
      <w:r>
        <w:rPr>
          <w:rFonts w:eastAsia="Times New Roman"/>
          <w:bCs/>
          <w:szCs w:val="24"/>
        </w:rPr>
        <w:t>ύ</w:t>
      </w:r>
      <w:r w:rsidRPr="00761665">
        <w:rPr>
          <w:rFonts w:eastAsia="Times New Roman"/>
          <w:bCs/>
          <w:szCs w:val="24"/>
        </w:rPr>
        <w:t xml:space="preserve"> δόθηκε η οποιαδήποτε εθνότητα και εθνικότητα σε </w:t>
      </w:r>
      <w:r w:rsidRPr="00761665">
        <w:rPr>
          <w:rFonts w:eastAsia="Times New Roman"/>
          <w:bCs/>
          <w:szCs w:val="24"/>
        </w:rPr>
        <w:t xml:space="preserve">κάτι το οποίο </w:t>
      </w:r>
      <w:r>
        <w:rPr>
          <w:rFonts w:eastAsia="Times New Roman"/>
          <w:bCs/>
          <w:szCs w:val="24"/>
        </w:rPr>
        <w:t>δεν συζητήθηκε ποτέ; Θ</w:t>
      </w:r>
      <w:r w:rsidRPr="00761665">
        <w:rPr>
          <w:rFonts w:eastAsia="Times New Roman"/>
          <w:bCs/>
          <w:szCs w:val="24"/>
        </w:rPr>
        <w:t xml:space="preserve">α </w:t>
      </w:r>
      <w:r w:rsidRPr="00761665">
        <w:rPr>
          <w:rFonts w:eastAsia="Times New Roman"/>
          <w:bCs/>
          <w:szCs w:val="24"/>
        </w:rPr>
        <w:lastRenderedPageBreak/>
        <w:t>καταλάβου</w:t>
      </w:r>
      <w:r>
        <w:rPr>
          <w:rFonts w:eastAsia="Times New Roman"/>
          <w:bCs/>
          <w:szCs w:val="24"/>
        </w:rPr>
        <w:t>με</w:t>
      </w:r>
      <w:r w:rsidRPr="00761665">
        <w:rPr>
          <w:rFonts w:eastAsia="Times New Roman"/>
          <w:bCs/>
          <w:szCs w:val="24"/>
        </w:rPr>
        <w:t xml:space="preserve"> το </w:t>
      </w:r>
      <w:r>
        <w:rPr>
          <w:rFonts w:eastAsia="Times New Roman"/>
          <w:bCs/>
          <w:szCs w:val="24"/>
        </w:rPr>
        <w:t>Δ</w:t>
      </w:r>
      <w:r w:rsidRPr="00761665">
        <w:rPr>
          <w:rFonts w:eastAsia="Times New Roman"/>
          <w:bCs/>
          <w:szCs w:val="24"/>
        </w:rPr>
        <w:t xml:space="preserve">ιεθνές </w:t>
      </w:r>
      <w:r>
        <w:rPr>
          <w:rFonts w:eastAsia="Times New Roman"/>
          <w:bCs/>
          <w:szCs w:val="24"/>
        </w:rPr>
        <w:t>Δ</w:t>
      </w:r>
      <w:r w:rsidRPr="00761665">
        <w:rPr>
          <w:rFonts w:eastAsia="Times New Roman"/>
          <w:bCs/>
          <w:szCs w:val="24"/>
        </w:rPr>
        <w:t xml:space="preserve">ίκαιο </w:t>
      </w:r>
      <w:r>
        <w:rPr>
          <w:rFonts w:eastAsia="Times New Roman"/>
          <w:bCs/>
          <w:szCs w:val="24"/>
        </w:rPr>
        <w:t xml:space="preserve">ή απλώς θα λέμε αυτό </w:t>
      </w:r>
      <w:r w:rsidRPr="00761665">
        <w:rPr>
          <w:rFonts w:eastAsia="Times New Roman"/>
          <w:bCs/>
          <w:szCs w:val="24"/>
        </w:rPr>
        <w:t>το αφήγημα που μας βολεύει</w:t>
      </w:r>
      <w:r>
        <w:rPr>
          <w:rFonts w:eastAsia="Times New Roman"/>
          <w:bCs/>
          <w:szCs w:val="24"/>
        </w:rPr>
        <w:t>;</w:t>
      </w:r>
    </w:p>
    <w:p w14:paraId="77C030B4" w14:textId="77777777" w:rsidR="006113A9" w:rsidRDefault="006B6FC4">
      <w:pPr>
        <w:spacing w:line="600" w:lineRule="auto"/>
        <w:ind w:firstLine="720"/>
        <w:contextualSpacing/>
        <w:jc w:val="both"/>
        <w:rPr>
          <w:rFonts w:eastAsia="Times New Roman"/>
          <w:bCs/>
          <w:szCs w:val="24"/>
        </w:rPr>
      </w:pPr>
      <w:r>
        <w:rPr>
          <w:rFonts w:eastAsia="Times New Roman"/>
          <w:bCs/>
          <w:szCs w:val="24"/>
        </w:rPr>
        <w:t>Π</w:t>
      </w:r>
      <w:r w:rsidRPr="00761665">
        <w:rPr>
          <w:rFonts w:eastAsia="Times New Roman"/>
          <w:bCs/>
          <w:szCs w:val="24"/>
        </w:rPr>
        <w:t>άμε στο δεύτερο</w:t>
      </w:r>
      <w:r>
        <w:rPr>
          <w:rFonts w:eastAsia="Times New Roman"/>
          <w:bCs/>
          <w:szCs w:val="24"/>
        </w:rPr>
        <w:t>, που είναι η γλώσσα. Θα χρησιμοποιήσω π</w:t>
      </w:r>
      <w:r w:rsidRPr="00761665">
        <w:rPr>
          <w:rFonts w:eastAsia="Times New Roman"/>
          <w:bCs/>
          <w:szCs w:val="24"/>
        </w:rPr>
        <w:t xml:space="preserve">άλι λόγια του </w:t>
      </w:r>
      <w:r>
        <w:rPr>
          <w:rFonts w:eastAsia="Times New Roman"/>
          <w:bCs/>
          <w:szCs w:val="24"/>
        </w:rPr>
        <w:t>κ.</w:t>
      </w:r>
      <w:r w:rsidRPr="00761665">
        <w:rPr>
          <w:rFonts w:eastAsia="Times New Roman"/>
          <w:bCs/>
          <w:szCs w:val="24"/>
        </w:rPr>
        <w:t xml:space="preserve"> Παναγιώτη </w:t>
      </w:r>
      <w:r>
        <w:rPr>
          <w:rFonts w:eastAsia="Times New Roman"/>
          <w:bCs/>
          <w:szCs w:val="24"/>
        </w:rPr>
        <w:t>Αλεβ</w:t>
      </w:r>
      <w:r w:rsidRPr="00761665">
        <w:rPr>
          <w:rFonts w:eastAsia="Times New Roman"/>
          <w:bCs/>
          <w:szCs w:val="24"/>
        </w:rPr>
        <w:t>αντή</w:t>
      </w:r>
      <w:r>
        <w:rPr>
          <w:rFonts w:eastAsia="Times New Roman"/>
          <w:bCs/>
          <w:szCs w:val="24"/>
        </w:rPr>
        <w:t xml:space="preserve">. Υπηρέτησε ως </w:t>
      </w:r>
      <w:r w:rsidRPr="00761665">
        <w:rPr>
          <w:rFonts w:eastAsia="Times New Roman"/>
          <w:bCs/>
          <w:szCs w:val="24"/>
        </w:rPr>
        <w:t xml:space="preserve">μεταφραστής </w:t>
      </w:r>
      <w:r>
        <w:rPr>
          <w:rFonts w:eastAsia="Times New Roman"/>
          <w:bCs/>
          <w:szCs w:val="24"/>
        </w:rPr>
        <w:t>σ</w:t>
      </w:r>
      <w:r w:rsidRPr="00761665">
        <w:rPr>
          <w:rFonts w:eastAsia="Times New Roman"/>
          <w:bCs/>
          <w:szCs w:val="24"/>
        </w:rPr>
        <w:t>το μεταφραστικό γραφ</w:t>
      </w:r>
      <w:r w:rsidRPr="00761665">
        <w:rPr>
          <w:rFonts w:eastAsia="Times New Roman"/>
          <w:bCs/>
          <w:szCs w:val="24"/>
        </w:rPr>
        <w:t>είο του ΓΕΣ</w:t>
      </w:r>
      <w:r>
        <w:rPr>
          <w:rFonts w:eastAsia="Times New Roman"/>
          <w:bCs/>
          <w:szCs w:val="24"/>
        </w:rPr>
        <w:t>. Από το 1984 ε</w:t>
      </w:r>
      <w:r w:rsidRPr="00761665">
        <w:rPr>
          <w:rFonts w:eastAsia="Times New Roman"/>
          <w:bCs/>
          <w:szCs w:val="24"/>
        </w:rPr>
        <w:t>ργάστηκε στην Ευρωπαϊκή Επιτροπή</w:t>
      </w:r>
      <w:r>
        <w:rPr>
          <w:rFonts w:eastAsia="Times New Roman"/>
          <w:bCs/>
          <w:szCs w:val="24"/>
        </w:rPr>
        <w:t xml:space="preserve"> και, </w:t>
      </w:r>
      <w:r w:rsidRPr="00761665">
        <w:rPr>
          <w:rFonts w:eastAsia="Times New Roman"/>
          <w:bCs/>
          <w:szCs w:val="24"/>
        </w:rPr>
        <w:t>μεταξύ των άλλων</w:t>
      </w:r>
      <w:r>
        <w:rPr>
          <w:rFonts w:eastAsia="Times New Roman"/>
          <w:bCs/>
          <w:szCs w:val="24"/>
        </w:rPr>
        <w:t>,</w:t>
      </w:r>
      <w:r w:rsidRPr="00761665">
        <w:rPr>
          <w:rFonts w:eastAsia="Times New Roman"/>
          <w:bCs/>
          <w:szCs w:val="24"/>
        </w:rPr>
        <w:t xml:space="preserve"> πρωτοστάτησε στην εισαγωγή </w:t>
      </w:r>
      <w:r>
        <w:rPr>
          <w:rFonts w:eastAsia="Times New Roman"/>
          <w:bCs/>
          <w:szCs w:val="24"/>
        </w:rPr>
        <w:t xml:space="preserve">ελληνικών και </w:t>
      </w:r>
      <w:r w:rsidRPr="00761665">
        <w:rPr>
          <w:rFonts w:eastAsia="Times New Roman"/>
          <w:bCs/>
          <w:szCs w:val="24"/>
        </w:rPr>
        <w:t xml:space="preserve">της πολυγλωσσίας </w:t>
      </w:r>
      <w:r>
        <w:rPr>
          <w:rFonts w:eastAsia="Times New Roman"/>
          <w:bCs/>
          <w:szCs w:val="24"/>
        </w:rPr>
        <w:t>σ</w:t>
      </w:r>
      <w:r w:rsidRPr="00761665">
        <w:rPr>
          <w:rFonts w:eastAsia="Times New Roman"/>
          <w:bCs/>
          <w:szCs w:val="24"/>
        </w:rPr>
        <w:t>τους υπολογιστές</w:t>
      </w:r>
      <w:r>
        <w:rPr>
          <w:rFonts w:eastAsia="Times New Roman"/>
          <w:bCs/>
          <w:szCs w:val="24"/>
        </w:rPr>
        <w:t>,</w:t>
      </w:r>
      <w:r w:rsidRPr="00761665">
        <w:rPr>
          <w:rFonts w:eastAsia="Times New Roman"/>
          <w:bCs/>
          <w:szCs w:val="24"/>
        </w:rPr>
        <w:t xml:space="preserve"> οργάνωσε την πληροφόρηση της Γενικής Διεύθυνσης Ανταγωνισμού και</w:t>
      </w:r>
      <w:r>
        <w:rPr>
          <w:rFonts w:eastAsia="Times New Roman"/>
          <w:bCs/>
          <w:szCs w:val="24"/>
        </w:rPr>
        <w:t>,</w:t>
      </w:r>
      <w:r w:rsidRPr="00761665">
        <w:rPr>
          <w:rFonts w:eastAsia="Times New Roman"/>
          <w:bCs/>
          <w:szCs w:val="24"/>
        </w:rPr>
        <w:t xml:space="preserve"> </w:t>
      </w:r>
      <w:r>
        <w:rPr>
          <w:rFonts w:eastAsia="Times New Roman"/>
          <w:bCs/>
          <w:szCs w:val="24"/>
        </w:rPr>
        <w:t>προφανώς, καταλαβαίνετε ότι δεν</w:t>
      </w:r>
      <w:r>
        <w:rPr>
          <w:rFonts w:eastAsia="Times New Roman"/>
          <w:bCs/>
          <w:szCs w:val="24"/>
        </w:rPr>
        <w:t xml:space="preserve"> είναι άνθρωπος του ΣΥΡΙΖΑ.</w:t>
      </w:r>
    </w:p>
    <w:p w14:paraId="77C030B5" w14:textId="77777777" w:rsidR="006113A9" w:rsidRDefault="006B6FC4">
      <w:pPr>
        <w:spacing w:line="600" w:lineRule="auto"/>
        <w:ind w:firstLine="720"/>
        <w:contextualSpacing/>
        <w:jc w:val="both"/>
        <w:rPr>
          <w:rFonts w:eastAsia="Times New Roman"/>
          <w:bCs/>
          <w:szCs w:val="24"/>
        </w:rPr>
      </w:pPr>
      <w:r>
        <w:rPr>
          <w:rFonts w:eastAsia="Times New Roman"/>
          <w:bCs/>
          <w:szCs w:val="24"/>
        </w:rPr>
        <w:t>Λέει, λοιπόν, ο κ. Αλεβαντής</w:t>
      </w:r>
      <w:r w:rsidRPr="00761665">
        <w:rPr>
          <w:rFonts w:eastAsia="Times New Roman"/>
          <w:bCs/>
          <w:szCs w:val="24"/>
        </w:rPr>
        <w:t xml:space="preserve"> </w:t>
      </w:r>
      <w:r>
        <w:rPr>
          <w:rFonts w:eastAsia="Times New Roman"/>
          <w:bCs/>
          <w:szCs w:val="24"/>
        </w:rPr>
        <w:t xml:space="preserve">για το </w:t>
      </w:r>
      <w:r w:rsidRPr="00761665">
        <w:rPr>
          <w:rFonts w:eastAsia="Times New Roman"/>
          <w:bCs/>
          <w:szCs w:val="24"/>
        </w:rPr>
        <w:t>1977</w:t>
      </w:r>
      <w:r>
        <w:rPr>
          <w:rFonts w:eastAsia="Times New Roman"/>
          <w:bCs/>
          <w:szCs w:val="24"/>
        </w:rPr>
        <w:t>: «Η</w:t>
      </w:r>
      <w:r w:rsidRPr="00761665">
        <w:rPr>
          <w:rFonts w:eastAsia="Times New Roman"/>
          <w:bCs/>
          <w:szCs w:val="24"/>
        </w:rPr>
        <w:t xml:space="preserve"> τρίτη Συνδιάσκεψη των Ηνωμένων Εθνών για την τυποποίηση των γεωγραφικών ονομάτων έγινε στην Αθήνα 17 Αυγούστου</w:t>
      </w:r>
      <w:r>
        <w:rPr>
          <w:rFonts w:eastAsia="Times New Roman"/>
          <w:bCs/>
          <w:szCs w:val="24"/>
        </w:rPr>
        <w:t xml:space="preserve"> με</w:t>
      </w:r>
      <w:r w:rsidRPr="00761665">
        <w:rPr>
          <w:rFonts w:eastAsia="Times New Roman"/>
          <w:bCs/>
          <w:szCs w:val="24"/>
        </w:rPr>
        <w:t xml:space="preserve"> 7 Σεπτεμβρίου 1977</w:t>
      </w:r>
      <w:r>
        <w:rPr>
          <w:rFonts w:eastAsia="Times New Roman"/>
          <w:bCs/>
          <w:szCs w:val="24"/>
        </w:rPr>
        <w:t>. Τ</w:t>
      </w:r>
      <w:r w:rsidRPr="00761665">
        <w:rPr>
          <w:rFonts w:eastAsia="Times New Roman"/>
          <w:bCs/>
          <w:szCs w:val="24"/>
        </w:rPr>
        <w:t xml:space="preserve">η Συνδιάσκεψη </w:t>
      </w:r>
      <w:r>
        <w:rPr>
          <w:rFonts w:eastAsia="Times New Roman"/>
          <w:bCs/>
          <w:szCs w:val="24"/>
        </w:rPr>
        <w:t>άνοιξε ο Υ</w:t>
      </w:r>
      <w:r w:rsidRPr="00761665">
        <w:rPr>
          <w:rFonts w:eastAsia="Times New Roman"/>
          <w:bCs/>
          <w:szCs w:val="24"/>
        </w:rPr>
        <w:t>πουργ</w:t>
      </w:r>
      <w:r>
        <w:rPr>
          <w:rFonts w:eastAsia="Times New Roman"/>
          <w:bCs/>
          <w:szCs w:val="24"/>
        </w:rPr>
        <w:t>ός Π</w:t>
      </w:r>
      <w:r w:rsidRPr="00761665">
        <w:rPr>
          <w:rFonts w:eastAsia="Times New Roman"/>
          <w:bCs/>
          <w:szCs w:val="24"/>
        </w:rPr>
        <w:t>ολιτισμού κ</w:t>
      </w:r>
      <w:r>
        <w:rPr>
          <w:rFonts w:eastAsia="Times New Roman"/>
          <w:bCs/>
          <w:szCs w:val="24"/>
        </w:rPr>
        <w:t>. Τ</w:t>
      </w:r>
      <w:r w:rsidRPr="00761665">
        <w:rPr>
          <w:rFonts w:eastAsia="Times New Roman"/>
          <w:bCs/>
          <w:szCs w:val="24"/>
        </w:rPr>
        <w:t>ρ</w:t>
      </w:r>
      <w:r w:rsidRPr="00761665">
        <w:rPr>
          <w:rFonts w:eastAsia="Times New Roman"/>
          <w:bCs/>
          <w:szCs w:val="24"/>
        </w:rPr>
        <w:t>υπάνης</w:t>
      </w:r>
      <w:r>
        <w:rPr>
          <w:rFonts w:eastAsia="Times New Roman"/>
          <w:bCs/>
          <w:szCs w:val="24"/>
        </w:rPr>
        <w:t xml:space="preserve"> επί Π</w:t>
      </w:r>
      <w:r w:rsidRPr="00761665">
        <w:rPr>
          <w:rFonts w:eastAsia="Times New Roman"/>
          <w:bCs/>
          <w:szCs w:val="24"/>
        </w:rPr>
        <w:t>ρωθυπουργού κ</w:t>
      </w:r>
      <w:r>
        <w:rPr>
          <w:rFonts w:eastAsia="Times New Roman"/>
          <w:bCs/>
          <w:szCs w:val="24"/>
        </w:rPr>
        <w:t>.</w:t>
      </w:r>
      <w:r w:rsidRPr="00761665">
        <w:rPr>
          <w:rFonts w:eastAsia="Times New Roman"/>
          <w:bCs/>
          <w:szCs w:val="24"/>
        </w:rPr>
        <w:t xml:space="preserve"> Καραμανλή με Υπουργό Εξωτερικών</w:t>
      </w:r>
      <w:r>
        <w:rPr>
          <w:rFonts w:eastAsia="Times New Roman"/>
          <w:bCs/>
          <w:szCs w:val="24"/>
        </w:rPr>
        <w:t>, τον κ. Μπίτσιο. Κ</w:t>
      </w:r>
      <w:r w:rsidRPr="00761665">
        <w:rPr>
          <w:rFonts w:eastAsia="Times New Roman"/>
          <w:bCs/>
          <w:szCs w:val="24"/>
        </w:rPr>
        <w:t>ατά τη γνώμη μου</w:t>
      </w:r>
      <w:r>
        <w:rPr>
          <w:rFonts w:eastAsia="Times New Roman"/>
          <w:bCs/>
          <w:szCs w:val="24"/>
        </w:rPr>
        <w:t>,</w:t>
      </w:r>
      <w:r w:rsidRPr="00761665">
        <w:rPr>
          <w:rFonts w:eastAsia="Times New Roman"/>
          <w:bCs/>
          <w:szCs w:val="24"/>
        </w:rPr>
        <w:t xml:space="preserve"> οι βάσεις για τις διεκδικήσεις της Πρώην Γιουγκοσλαβικής Δημοκρατίας Μακεδονίας τέθηκαν υπό τη σκιά της Ακροπόλ</w:t>
      </w:r>
      <w:r>
        <w:rPr>
          <w:rFonts w:eastAsia="Times New Roman"/>
          <w:bCs/>
          <w:szCs w:val="24"/>
        </w:rPr>
        <w:t>εω</w:t>
      </w:r>
      <w:r w:rsidRPr="00761665">
        <w:rPr>
          <w:rFonts w:eastAsia="Times New Roman"/>
          <w:bCs/>
          <w:szCs w:val="24"/>
        </w:rPr>
        <w:t>ς και</w:t>
      </w:r>
      <w:r>
        <w:rPr>
          <w:rFonts w:eastAsia="Times New Roman"/>
          <w:bCs/>
          <w:szCs w:val="24"/>
        </w:rPr>
        <w:t>,</w:t>
      </w:r>
      <w:r w:rsidRPr="00761665">
        <w:rPr>
          <w:rFonts w:eastAsia="Times New Roman"/>
          <w:bCs/>
          <w:szCs w:val="24"/>
        </w:rPr>
        <w:t xml:space="preserve"> μάλιστα</w:t>
      </w:r>
      <w:r>
        <w:rPr>
          <w:rFonts w:eastAsia="Times New Roman"/>
          <w:bCs/>
          <w:szCs w:val="24"/>
        </w:rPr>
        <w:t>,</w:t>
      </w:r>
      <w:r w:rsidRPr="00761665">
        <w:rPr>
          <w:rFonts w:eastAsia="Times New Roman"/>
          <w:bCs/>
          <w:szCs w:val="24"/>
        </w:rPr>
        <w:t xml:space="preserve"> χωρίς να το πάρουμε χαμπάρι</w:t>
      </w:r>
      <w:r>
        <w:rPr>
          <w:rFonts w:eastAsia="Times New Roman"/>
          <w:bCs/>
          <w:szCs w:val="24"/>
        </w:rPr>
        <w:t>.»</w:t>
      </w:r>
    </w:p>
    <w:p w14:paraId="77C030B6" w14:textId="77777777" w:rsidR="006113A9" w:rsidRDefault="006B6FC4">
      <w:pPr>
        <w:spacing w:line="600" w:lineRule="auto"/>
        <w:ind w:firstLine="720"/>
        <w:contextualSpacing/>
        <w:jc w:val="both"/>
        <w:rPr>
          <w:rFonts w:eastAsia="Times New Roman"/>
          <w:bCs/>
          <w:szCs w:val="24"/>
        </w:rPr>
      </w:pPr>
      <w:r>
        <w:rPr>
          <w:rFonts w:eastAsia="Times New Roman"/>
          <w:bCs/>
          <w:szCs w:val="24"/>
        </w:rPr>
        <w:lastRenderedPageBreak/>
        <w:t>Τι</w:t>
      </w:r>
      <w:r>
        <w:rPr>
          <w:rFonts w:eastAsia="Times New Roman"/>
          <w:bCs/>
          <w:szCs w:val="24"/>
        </w:rPr>
        <w:t xml:space="preserve"> λέει το ψήφισμα που πέρασε σ’ αυτήν τη </w:t>
      </w:r>
      <w:r w:rsidRPr="00761665">
        <w:rPr>
          <w:rFonts w:eastAsia="Times New Roman"/>
          <w:bCs/>
          <w:szCs w:val="24"/>
        </w:rPr>
        <w:t>Συνδιάσκεψη</w:t>
      </w:r>
      <w:r>
        <w:rPr>
          <w:rFonts w:eastAsia="Times New Roman"/>
          <w:bCs/>
          <w:szCs w:val="24"/>
        </w:rPr>
        <w:t>; «Η Σ</w:t>
      </w:r>
      <w:r w:rsidRPr="00761665">
        <w:rPr>
          <w:rFonts w:eastAsia="Times New Roman"/>
          <w:bCs/>
          <w:szCs w:val="24"/>
        </w:rPr>
        <w:t>υνδιάσκεψη</w:t>
      </w:r>
      <w:r>
        <w:rPr>
          <w:rFonts w:eastAsia="Times New Roman"/>
          <w:bCs/>
          <w:szCs w:val="24"/>
        </w:rPr>
        <w:t>,</w:t>
      </w:r>
      <w:r w:rsidRPr="00761665">
        <w:rPr>
          <w:rFonts w:eastAsia="Times New Roman"/>
          <w:bCs/>
          <w:szCs w:val="24"/>
        </w:rPr>
        <w:t xml:space="preserve"> αναγνωρίζοντας την ανάγκη περαιτέρω ανάπτυξη</w:t>
      </w:r>
      <w:r>
        <w:rPr>
          <w:rFonts w:eastAsia="Times New Roman"/>
          <w:bCs/>
          <w:szCs w:val="24"/>
        </w:rPr>
        <w:t>ς</w:t>
      </w:r>
      <w:r w:rsidRPr="00761665">
        <w:rPr>
          <w:rFonts w:eastAsia="Times New Roman"/>
          <w:bCs/>
          <w:szCs w:val="24"/>
        </w:rPr>
        <w:t xml:space="preserve"> του ψηφίσματος 6 της Δεύτερης </w:t>
      </w:r>
      <w:r>
        <w:rPr>
          <w:rFonts w:eastAsia="Times New Roman"/>
          <w:bCs/>
          <w:szCs w:val="24"/>
        </w:rPr>
        <w:t xml:space="preserve">Συνδιάσκεψης </w:t>
      </w:r>
      <w:r w:rsidRPr="00761665">
        <w:rPr>
          <w:rFonts w:eastAsia="Times New Roman"/>
          <w:bCs/>
          <w:szCs w:val="24"/>
        </w:rPr>
        <w:t>των Ηνωμένων Εθνών για την τυποποίηση γεωγραφικών ονομάτων</w:t>
      </w:r>
      <w:r>
        <w:rPr>
          <w:rFonts w:eastAsia="Times New Roman"/>
          <w:bCs/>
          <w:szCs w:val="24"/>
        </w:rPr>
        <w:t>, αναγνωρίζοντα</w:t>
      </w:r>
      <w:r w:rsidRPr="00761665">
        <w:rPr>
          <w:rFonts w:eastAsia="Times New Roman"/>
          <w:bCs/>
          <w:szCs w:val="24"/>
        </w:rPr>
        <w:t xml:space="preserve">ς </w:t>
      </w:r>
      <w:r>
        <w:rPr>
          <w:rFonts w:eastAsia="Times New Roman"/>
          <w:bCs/>
          <w:szCs w:val="24"/>
        </w:rPr>
        <w:t>επίσης ότι στη Γιουγκοσ</w:t>
      </w:r>
      <w:r>
        <w:rPr>
          <w:rFonts w:eastAsia="Times New Roman"/>
          <w:bCs/>
          <w:szCs w:val="24"/>
        </w:rPr>
        <w:t xml:space="preserve">λαβία η </w:t>
      </w:r>
      <w:r w:rsidRPr="00761665">
        <w:rPr>
          <w:rFonts w:eastAsia="Times New Roman"/>
          <w:bCs/>
          <w:szCs w:val="24"/>
        </w:rPr>
        <w:t>μεταγραφή σερβοκρ</w:t>
      </w:r>
      <w:r>
        <w:rPr>
          <w:rFonts w:eastAsia="Times New Roman"/>
          <w:bCs/>
          <w:szCs w:val="24"/>
        </w:rPr>
        <w:t>οατικού και μ</w:t>
      </w:r>
      <w:r w:rsidRPr="00761665">
        <w:rPr>
          <w:rFonts w:eastAsia="Times New Roman"/>
          <w:bCs/>
          <w:szCs w:val="24"/>
        </w:rPr>
        <w:t xml:space="preserve">ακεδονικού </w:t>
      </w:r>
      <w:r>
        <w:rPr>
          <w:rFonts w:eastAsia="Times New Roman"/>
          <w:bCs/>
          <w:szCs w:val="24"/>
        </w:rPr>
        <w:t xml:space="preserve">κυριλλικού αλφαβήτου </w:t>
      </w:r>
      <w:r w:rsidRPr="00761665">
        <w:rPr>
          <w:rFonts w:eastAsia="Times New Roman"/>
          <w:bCs/>
          <w:szCs w:val="24"/>
        </w:rPr>
        <w:t xml:space="preserve">σε λατινικούς χαρακτήρες χρησιμοποιείται από πολύ καιρό </w:t>
      </w:r>
      <w:r>
        <w:rPr>
          <w:rFonts w:eastAsia="Times New Roman"/>
          <w:bCs/>
          <w:szCs w:val="24"/>
        </w:rPr>
        <w:t xml:space="preserve">σε </w:t>
      </w:r>
      <w:r w:rsidRPr="00761665">
        <w:rPr>
          <w:rFonts w:eastAsia="Times New Roman"/>
          <w:bCs/>
          <w:szCs w:val="24"/>
        </w:rPr>
        <w:t>επίσημους καταλόγους γεωγραφικών ονομάτων και χάρτες</w:t>
      </w:r>
      <w:r>
        <w:rPr>
          <w:rFonts w:eastAsia="Times New Roman"/>
          <w:bCs/>
          <w:szCs w:val="24"/>
        </w:rPr>
        <w:t>, συστήνει, όπως τα συστήματα που περιέ</w:t>
      </w:r>
      <w:r w:rsidRPr="00761665">
        <w:rPr>
          <w:rFonts w:eastAsia="Times New Roman"/>
          <w:bCs/>
          <w:szCs w:val="24"/>
        </w:rPr>
        <w:t>χονται στο παράρτημα του παρόντος ψη</w:t>
      </w:r>
      <w:r w:rsidRPr="00761665">
        <w:rPr>
          <w:rFonts w:eastAsia="Times New Roman"/>
          <w:bCs/>
          <w:szCs w:val="24"/>
        </w:rPr>
        <w:t>φίσματος</w:t>
      </w:r>
      <w:r>
        <w:rPr>
          <w:rFonts w:eastAsia="Times New Roman"/>
          <w:bCs/>
          <w:szCs w:val="24"/>
        </w:rPr>
        <w:t>,</w:t>
      </w:r>
      <w:r w:rsidRPr="00761665">
        <w:rPr>
          <w:rFonts w:eastAsia="Times New Roman"/>
          <w:bCs/>
          <w:szCs w:val="24"/>
        </w:rPr>
        <w:t xml:space="preserve"> να θεσπιστούν </w:t>
      </w:r>
      <w:r>
        <w:rPr>
          <w:rFonts w:eastAsia="Times New Roman"/>
          <w:bCs/>
          <w:szCs w:val="24"/>
        </w:rPr>
        <w:t xml:space="preserve">ως </w:t>
      </w:r>
      <w:r w:rsidRPr="00761665">
        <w:rPr>
          <w:rFonts w:eastAsia="Times New Roman"/>
          <w:bCs/>
          <w:szCs w:val="24"/>
        </w:rPr>
        <w:t>διεθνή συστήματα</w:t>
      </w:r>
      <w:r>
        <w:rPr>
          <w:rFonts w:eastAsia="Times New Roman"/>
          <w:bCs/>
          <w:szCs w:val="24"/>
        </w:rPr>
        <w:t>».</w:t>
      </w:r>
    </w:p>
    <w:p w14:paraId="77C030B7" w14:textId="77777777" w:rsidR="006113A9" w:rsidRDefault="006B6FC4">
      <w:pPr>
        <w:spacing w:line="600" w:lineRule="auto"/>
        <w:ind w:firstLine="720"/>
        <w:contextualSpacing/>
        <w:jc w:val="both"/>
        <w:rPr>
          <w:rFonts w:eastAsia="Times New Roman"/>
          <w:bCs/>
          <w:szCs w:val="24"/>
        </w:rPr>
      </w:pPr>
      <w:r>
        <w:rPr>
          <w:rFonts w:eastAsia="Times New Roman"/>
          <w:bCs/>
          <w:szCs w:val="24"/>
        </w:rPr>
        <w:t>Γι’ αυτό</w:t>
      </w:r>
      <w:r>
        <w:rPr>
          <w:rFonts w:eastAsia="Times New Roman"/>
          <w:bCs/>
          <w:szCs w:val="24"/>
        </w:rPr>
        <w:t>,</w:t>
      </w:r>
      <w:r>
        <w:rPr>
          <w:rFonts w:eastAsia="Times New Roman"/>
          <w:bCs/>
          <w:szCs w:val="24"/>
        </w:rPr>
        <w:t xml:space="preserve"> το ψήφισμα η Ελληνική Α</w:t>
      </w:r>
      <w:r w:rsidRPr="00761665">
        <w:rPr>
          <w:rFonts w:eastAsia="Times New Roman"/>
          <w:bCs/>
          <w:szCs w:val="24"/>
        </w:rPr>
        <w:t xml:space="preserve">ντιπροσωπεία </w:t>
      </w:r>
      <w:r>
        <w:rPr>
          <w:rFonts w:eastAsia="Times New Roman"/>
          <w:bCs/>
          <w:szCs w:val="24"/>
        </w:rPr>
        <w:t xml:space="preserve">τότε δεν εξέφρασε καμμία </w:t>
      </w:r>
      <w:r w:rsidRPr="00761665">
        <w:rPr>
          <w:rFonts w:eastAsia="Times New Roman"/>
          <w:bCs/>
          <w:szCs w:val="24"/>
        </w:rPr>
        <w:t>απολύτως αντίρρηση</w:t>
      </w:r>
      <w:r>
        <w:rPr>
          <w:rFonts w:eastAsia="Times New Roman"/>
          <w:bCs/>
          <w:szCs w:val="24"/>
        </w:rPr>
        <w:t>. Μ</w:t>
      </w:r>
      <w:r w:rsidRPr="00761665">
        <w:rPr>
          <w:rFonts w:eastAsia="Times New Roman"/>
          <w:bCs/>
          <w:szCs w:val="24"/>
        </w:rPr>
        <w:t>ε βάση το παραπάνω ψήφισμα για τη μακεδονική γλώσσα</w:t>
      </w:r>
      <w:r>
        <w:rPr>
          <w:rFonts w:eastAsia="Times New Roman"/>
          <w:bCs/>
          <w:szCs w:val="24"/>
        </w:rPr>
        <w:t>,</w:t>
      </w:r>
      <w:r w:rsidRPr="00761665">
        <w:rPr>
          <w:rFonts w:eastAsia="Times New Roman"/>
          <w:bCs/>
          <w:szCs w:val="24"/>
        </w:rPr>
        <w:t xml:space="preserve"> αναπτύχθηκε έντονη δραστηριότητα από την </w:t>
      </w:r>
      <w:r>
        <w:rPr>
          <w:rFonts w:eastAsia="Times New Roman"/>
          <w:bCs/>
          <w:szCs w:val="24"/>
        </w:rPr>
        <w:t>Ο</w:t>
      </w:r>
      <w:r w:rsidRPr="00761665">
        <w:rPr>
          <w:rFonts w:eastAsia="Times New Roman"/>
          <w:bCs/>
          <w:szCs w:val="24"/>
        </w:rPr>
        <w:t>μόσπονδ</w:t>
      </w:r>
      <w:r>
        <w:rPr>
          <w:rFonts w:eastAsia="Times New Roman"/>
          <w:bCs/>
          <w:szCs w:val="24"/>
        </w:rPr>
        <w:t xml:space="preserve">η τότε </w:t>
      </w:r>
      <w:r w:rsidRPr="00761665">
        <w:rPr>
          <w:rFonts w:eastAsia="Times New Roman"/>
          <w:bCs/>
          <w:szCs w:val="24"/>
        </w:rPr>
        <w:t>Γιουγκοσλ</w:t>
      </w:r>
      <w:r w:rsidRPr="00761665">
        <w:rPr>
          <w:rFonts w:eastAsia="Times New Roman"/>
          <w:bCs/>
          <w:szCs w:val="24"/>
        </w:rPr>
        <w:t>αβική Δημοκρατία της Μακεδονίας στους διεθνε</w:t>
      </w:r>
      <w:r>
        <w:rPr>
          <w:rFonts w:eastAsia="Times New Roman"/>
          <w:bCs/>
          <w:szCs w:val="24"/>
        </w:rPr>
        <w:t xml:space="preserve">ίς οργανισμούς και κυρίως στον </w:t>
      </w:r>
      <w:r w:rsidRPr="00761665">
        <w:rPr>
          <w:rFonts w:eastAsia="Times New Roman"/>
          <w:bCs/>
          <w:szCs w:val="24"/>
        </w:rPr>
        <w:t>Διεθν</w:t>
      </w:r>
      <w:r>
        <w:rPr>
          <w:rFonts w:eastAsia="Times New Roman"/>
          <w:bCs/>
          <w:szCs w:val="24"/>
        </w:rPr>
        <w:t>ή Οργανισμό Τ</w:t>
      </w:r>
      <w:r w:rsidRPr="00761665">
        <w:rPr>
          <w:rFonts w:eastAsia="Times New Roman"/>
          <w:bCs/>
          <w:szCs w:val="24"/>
        </w:rPr>
        <w:t>υποποίησης</w:t>
      </w:r>
      <w:r>
        <w:rPr>
          <w:rFonts w:eastAsia="Times New Roman"/>
          <w:bCs/>
          <w:szCs w:val="24"/>
        </w:rPr>
        <w:t xml:space="preserve">, στον οποίο η Ελλάδα απαξιούσε </w:t>
      </w:r>
      <w:r w:rsidRPr="00761665">
        <w:rPr>
          <w:rFonts w:eastAsia="Times New Roman"/>
          <w:bCs/>
          <w:szCs w:val="24"/>
        </w:rPr>
        <w:t>επί σειρά ετών να συμμετάσχει</w:t>
      </w:r>
      <w:r>
        <w:rPr>
          <w:rFonts w:eastAsia="Times New Roman"/>
          <w:bCs/>
          <w:szCs w:val="24"/>
        </w:rPr>
        <w:t xml:space="preserve">, ενώ είχε </w:t>
      </w:r>
      <w:r w:rsidRPr="00761665">
        <w:rPr>
          <w:rFonts w:eastAsia="Times New Roman"/>
          <w:bCs/>
          <w:szCs w:val="24"/>
        </w:rPr>
        <w:t>ακόμη και δικαίωμα ψήφου</w:t>
      </w:r>
      <w:r>
        <w:rPr>
          <w:rFonts w:eastAsia="Times New Roman"/>
          <w:bCs/>
          <w:szCs w:val="24"/>
        </w:rPr>
        <w:t>.</w:t>
      </w:r>
    </w:p>
    <w:p w14:paraId="77C030B8" w14:textId="77777777" w:rsidR="006113A9" w:rsidRDefault="006B6FC4">
      <w:pPr>
        <w:spacing w:line="600" w:lineRule="auto"/>
        <w:ind w:firstLine="720"/>
        <w:contextualSpacing/>
        <w:jc w:val="both"/>
        <w:rPr>
          <w:rFonts w:eastAsia="Times New Roman" w:cs="Times New Roman"/>
          <w:szCs w:val="24"/>
        </w:rPr>
      </w:pPr>
      <w:r>
        <w:rPr>
          <w:rFonts w:eastAsia="Times New Roman"/>
          <w:bCs/>
          <w:szCs w:val="24"/>
        </w:rPr>
        <w:lastRenderedPageBreak/>
        <w:t>Τι έγινε, λοιπόν, σε σύνοψη; Τ</w:t>
      </w:r>
      <w:r w:rsidRPr="00761665">
        <w:rPr>
          <w:rFonts w:eastAsia="Times New Roman"/>
          <w:bCs/>
          <w:szCs w:val="24"/>
        </w:rPr>
        <w:t>ο 197</w:t>
      </w:r>
      <w:r>
        <w:rPr>
          <w:rFonts w:eastAsia="Times New Roman"/>
          <w:bCs/>
          <w:szCs w:val="24"/>
        </w:rPr>
        <w:t xml:space="preserve">7 η Ελλάδα από επίσημο βήμα του ΟΗΕ δεν </w:t>
      </w:r>
      <w:r w:rsidRPr="00761665">
        <w:rPr>
          <w:rFonts w:eastAsia="Times New Roman"/>
          <w:bCs/>
          <w:szCs w:val="24"/>
        </w:rPr>
        <w:t xml:space="preserve">διατύπωσε επιφυλάξεις για τη μακεδονική γλώσσα και τους μακεδονικούς </w:t>
      </w:r>
      <w:r>
        <w:rPr>
          <w:rFonts w:eastAsia="Times New Roman"/>
          <w:bCs/>
          <w:szCs w:val="24"/>
        </w:rPr>
        <w:t xml:space="preserve">κυριλλικούς </w:t>
      </w:r>
      <w:r w:rsidRPr="00761665">
        <w:rPr>
          <w:rFonts w:eastAsia="Times New Roman"/>
          <w:bCs/>
          <w:szCs w:val="24"/>
        </w:rPr>
        <w:t xml:space="preserve">χαρακτήρες ούτε για το δικαίωμα της </w:t>
      </w:r>
      <w:r>
        <w:rPr>
          <w:rFonts w:eastAsia="Times New Roman"/>
          <w:bCs/>
          <w:szCs w:val="24"/>
        </w:rPr>
        <w:t>τότε Ομόσπονδης Γιουγκοσλαβικής Δ</w:t>
      </w:r>
      <w:r w:rsidRPr="00761665">
        <w:rPr>
          <w:rFonts w:eastAsia="Times New Roman"/>
          <w:bCs/>
          <w:szCs w:val="24"/>
        </w:rPr>
        <w:t xml:space="preserve">ημοκρατίας </w:t>
      </w:r>
      <w:r>
        <w:rPr>
          <w:rFonts w:eastAsia="Times New Roman"/>
          <w:bCs/>
          <w:szCs w:val="24"/>
        </w:rPr>
        <w:t xml:space="preserve">της </w:t>
      </w:r>
      <w:r w:rsidRPr="00761665">
        <w:rPr>
          <w:rFonts w:eastAsia="Times New Roman"/>
          <w:bCs/>
          <w:szCs w:val="24"/>
        </w:rPr>
        <w:t>Μακεδονίας να ενεργεί ως επίσημος φορέας προσδιορισ</w:t>
      </w:r>
      <w:r w:rsidRPr="00761665">
        <w:rPr>
          <w:rFonts w:eastAsia="Times New Roman"/>
          <w:bCs/>
          <w:szCs w:val="24"/>
        </w:rPr>
        <w:t>μού γεωγραφικών ονομάτων</w:t>
      </w:r>
      <w:r>
        <w:rPr>
          <w:rFonts w:eastAsia="Times New Roman"/>
          <w:bCs/>
          <w:szCs w:val="24"/>
        </w:rPr>
        <w:t>.</w:t>
      </w:r>
      <w:r w:rsidRPr="00761665">
        <w:rPr>
          <w:rFonts w:eastAsia="Times New Roman"/>
          <w:bCs/>
          <w:szCs w:val="24"/>
        </w:rPr>
        <w:t xml:space="preserve"> Το 1982 η </w:t>
      </w:r>
      <w:r>
        <w:rPr>
          <w:rFonts w:eastAsia="Times New Roman"/>
          <w:bCs/>
          <w:szCs w:val="24"/>
        </w:rPr>
        <w:t xml:space="preserve">Ελλάδα επιβεβαίωσε από </w:t>
      </w:r>
      <w:r w:rsidRPr="00761665">
        <w:rPr>
          <w:rFonts w:eastAsia="Times New Roman"/>
          <w:bCs/>
          <w:szCs w:val="24"/>
        </w:rPr>
        <w:t xml:space="preserve">το βήμα του ΟΗΕ </w:t>
      </w:r>
      <w:r>
        <w:rPr>
          <w:rFonts w:eastAsia="Times New Roman"/>
          <w:bCs/>
          <w:szCs w:val="24"/>
        </w:rPr>
        <w:t>-</w:t>
      </w:r>
      <w:r w:rsidRPr="00761665">
        <w:rPr>
          <w:rFonts w:eastAsia="Times New Roman"/>
          <w:bCs/>
          <w:szCs w:val="24"/>
        </w:rPr>
        <w:t>να το προσέξετε λίγο αυτό</w:t>
      </w:r>
      <w:r>
        <w:rPr>
          <w:rFonts w:eastAsia="Times New Roman"/>
          <w:bCs/>
          <w:szCs w:val="24"/>
        </w:rPr>
        <w:t>-</w:t>
      </w:r>
      <w:r w:rsidRPr="00761665">
        <w:rPr>
          <w:rFonts w:eastAsia="Times New Roman"/>
          <w:bCs/>
          <w:szCs w:val="24"/>
        </w:rPr>
        <w:t xml:space="preserve"> ότι παρά τη μακρά ιστορική χρήση ελληνικών τοπωνυμίων</w:t>
      </w:r>
      <w:r>
        <w:rPr>
          <w:rFonts w:eastAsia="Times New Roman"/>
          <w:bCs/>
          <w:szCs w:val="24"/>
        </w:rPr>
        <w:t>,</w:t>
      </w:r>
      <w:r w:rsidRPr="00761665">
        <w:rPr>
          <w:rFonts w:eastAsia="Times New Roman"/>
          <w:bCs/>
          <w:szCs w:val="24"/>
        </w:rPr>
        <w:t xml:space="preserve"> σε περιοχές έξω από τα όρια του σημερινού ελληνικού κράτους</w:t>
      </w:r>
      <w:r>
        <w:rPr>
          <w:rFonts w:eastAsia="Times New Roman"/>
          <w:bCs/>
          <w:szCs w:val="24"/>
        </w:rPr>
        <w:t>,</w:t>
      </w:r>
      <w:r w:rsidRPr="00761665">
        <w:rPr>
          <w:rFonts w:eastAsia="Times New Roman"/>
          <w:bCs/>
          <w:szCs w:val="24"/>
        </w:rPr>
        <w:t xml:space="preserve"> υποστηρίζει την κατά</w:t>
      </w:r>
      <w:r>
        <w:rPr>
          <w:rFonts w:eastAsia="Times New Roman"/>
          <w:bCs/>
          <w:szCs w:val="24"/>
        </w:rPr>
        <w:t xml:space="preserve">ργηση </w:t>
      </w:r>
      <w:r w:rsidRPr="00761665">
        <w:rPr>
          <w:rFonts w:eastAsia="Times New Roman"/>
          <w:bCs/>
          <w:szCs w:val="24"/>
        </w:rPr>
        <w:t>όσο το δυνα</w:t>
      </w:r>
      <w:r w:rsidRPr="00761665">
        <w:rPr>
          <w:rFonts w:eastAsia="Times New Roman"/>
          <w:bCs/>
          <w:szCs w:val="24"/>
        </w:rPr>
        <w:t xml:space="preserve">τόν ταχύτερα των </w:t>
      </w:r>
      <w:r>
        <w:rPr>
          <w:rFonts w:eastAsia="Times New Roman"/>
          <w:bCs/>
          <w:szCs w:val="24"/>
        </w:rPr>
        <w:t xml:space="preserve">εξωνύμων </w:t>
      </w:r>
      <w:r w:rsidRPr="00761665">
        <w:rPr>
          <w:rFonts w:eastAsia="Times New Roman"/>
          <w:bCs/>
          <w:szCs w:val="24"/>
        </w:rPr>
        <w:t>σε διεθνή χρήση και τ</w:t>
      </w:r>
      <w:r>
        <w:rPr>
          <w:rFonts w:eastAsia="Times New Roman"/>
          <w:bCs/>
          <w:szCs w:val="24"/>
        </w:rPr>
        <w:t xml:space="preserve">ον σεβασμό των εθνικών τοπωνυμίων, όπως </w:t>
      </w:r>
      <w:r w:rsidRPr="00761665">
        <w:rPr>
          <w:rFonts w:eastAsia="Times New Roman"/>
          <w:bCs/>
          <w:szCs w:val="24"/>
        </w:rPr>
        <w:t xml:space="preserve">αυτά </w:t>
      </w:r>
      <w:r>
        <w:rPr>
          <w:rFonts w:eastAsia="Times New Roman"/>
          <w:bCs/>
          <w:szCs w:val="24"/>
        </w:rPr>
        <w:t>τυπο</w:t>
      </w:r>
      <w:r w:rsidRPr="00761665">
        <w:rPr>
          <w:rFonts w:eastAsia="Times New Roman"/>
          <w:bCs/>
          <w:szCs w:val="24"/>
        </w:rPr>
        <w:t xml:space="preserve">ποιούνται </w:t>
      </w:r>
      <w:r>
        <w:rPr>
          <w:rFonts w:eastAsia="Times New Roman"/>
          <w:bCs/>
          <w:szCs w:val="24"/>
        </w:rPr>
        <w:t xml:space="preserve">από </w:t>
      </w:r>
      <w:r w:rsidRPr="00761665">
        <w:rPr>
          <w:rFonts w:eastAsia="Times New Roman"/>
          <w:bCs/>
          <w:szCs w:val="24"/>
        </w:rPr>
        <w:t xml:space="preserve">την αρμόδια Αρχή </w:t>
      </w:r>
      <w:r>
        <w:rPr>
          <w:rFonts w:eastAsia="Times New Roman"/>
          <w:bCs/>
          <w:szCs w:val="24"/>
        </w:rPr>
        <w:t xml:space="preserve">Γεωγραφικών Ονομάτων </w:t>
      </w:r>
      <w:r w:rsidRPr="00761665">
        <w:rPr>
          <w:rFonts w:eastAsia="Times New Roman"/>
          <w:bCs/>
          <w:szCs w:val="24"/>
        </w:rPr>
        <w:t>κάθε χώρας</w:t>
      </w:r>
      <w:r>
        <w:rPr>
          <w:rFonts w:eastAsia="Times New Roman"/>
          <w:bCs/>
          <w:szCs w:val="24"/>
        </w:rPr>
        <w:t>, δηλαδή και της Ο</w:t>
      </w:r>
      <w:r w:rsidRPr="00761665">
        <w:rPr>
          <w:rFonts w:eastAsia="Times New Roman"/>
          <w:bCs/>
          <w:szCs w:val="24"/>
        </w:rPr>
        <w:t>μόσπονδης</w:t>
      </w:r>
      <w:r>
        <w:rPr>
          <w:rFonts w:eastAsia="Times New Roman"/>
          <w:bCs/>
          <w:szCs w:val="24"/>
        </w:rPr>
        <w:t xml:space="preserve"> Γιουγκοσλαβικής Δ</w:t>
      </w:r>
      <w:r w:rsidRPr="00761665">
        <w:rPr>
          <w:rFonts w:eastAsia="Times New Roman"/>
          <w:bCs/>
          <w:szCs w:val="24"/>
        </w:rPr>
        <w:t xml:space="preserve">ημοκρατίας </w:t>
      </w:r>
      <w:r>
        <w:rPr>
          <w:rFonts w:eastAsia="Times New Roman"/>
          <w:bCs/>
          <w:szCs w:val="24"/>
        </w:rPr>
        <w:t xml:space="preserve">τότε. </w:t>
      </w:r>
      <w:r w:rsidRPr="00761665">
        <w:rPr>
          <w:rFonts w:eastAsia="Times New Roman" w:cs="Times New Roman"/>
          <w:szCs w:val="24"/>
        </w:rPr>
        <w:t xml:space="preserve"> </w:t>
      </w:r>
    </w:p>
    <w:p w14:paraId="77C030B9" w14:textId="77777777" w:rsidR="006113A9" w:rsidRDefault="006B6FC4">
      <w:pPr>
        <w:spacing w:line="600" w:lineRule="auto"/>
        <w:ind w:firstLine="720"/>
        <w:contextualSpacing/>
        <w:jc w:val="both"/>
        <w:rPr>
          <w:rFonts w:eastAsia="Times New Roman"/>
          <w:color w:val="212121"/>
          <w:szCs w:val="24"/>
        </w:rPr>
      </w:pPr>
      <w:r>
        <w:rPr>
          <w:rFonts w:eastAsia="Times New Roman"/>
          <w:color w:val="212121"/>
          <w:szCs w:val="24"/>
        </w:rPr>
        <w:t xml:space="preserve">Η Ελλάδα δεν έφερε αντίρρηση </w:t>
      </w:r>
      <w:r>
        <w:rPr>
          <w:rFonts w:eastAsia="Times New Roman"/>
          <w:color w:val="212121"/>
          <w:szCs w:val="24"/>
        </w:rPr>
        <w:t>-</w:t>
      </w:r>
      <w:r>
        <w:rPr>
          <w:rFonts w:eastAsia="Times New Roman"/>
          <w:color w:val="212121"/>
          <w:szCs w:val="24"/>
        </w:rPr>
        <w:t>γιατ</w:t>
      </w:r>
      <w:r>
        <w:rPr>
          <w:rFonts w:eastAsia="Times New Roman"/>
          <w:color w:val="212121"/>
          <w:szCs w:val="24"/>
        </w:rPr>
        <w:t xml:space="preserve">ί έλειπε- για την καθιέρωση των συντμήσεων </w:t>
      </w:r>
      <w:r>
        <w:rPr>
          <w:rFonts w:eastAsia="Times New Roman"/>
          <w:color w:val="212121"/>
          <w:szCs w:val="24"/>
          <w:lang w:val="en-US"/>
        </w:rPr>
        <w:t>MK</w:t>
      </w:r>
      <w:r w:rsidRPr="00D77EF2">
        <w:rPr>
          <w:rFonts w:eastAsia="Times New Roman"/>
          <w:color w:val="212121"/>
          <w:szCs w:val="24"/>
        </w:rPr>
        <w:t>/</w:t>
      </w:r>
      <w:r>
        <w:rPr>
          <w:rFonts w:eastAsia="Times New Roman"/>
          <w:color w:val="212121"/>
          <w:szCs w:val="24"/>
          <w:lang w:val="en-US"/>
        </w:rPr>
        <w:t>MKD</w:t>
      </w:r>
      <w:r>
        <w:rPr>
          <w:rFonts w:eastAsia="Times New Roman"/>
          <w:color w:val="212121"/>
          <w:szCs w:val="24"/>
        </w:rPr>
        <w:t xml:space="preserve"> στο δ</w:t>
      </w:r>
      <w:r w:rsidRPr="001E58DB">
        <w:rPr>
          <w:rFonts w:eastAsia="Times New Roman"/>
          <w:color w:val="212121"/>
          <w:szCs w:val="24"/>
        </w:rPr>
        <w:t xml:space="preserve">ιεθνές πρότυπο </w:t>
      </w:r>
      <w:r w:rsidRPr="001E58DB">
        <w:rPr>
          <w:rFonts w:eastAsia="Times New Roman"/>
          <w:color w:val="212121"/>
          <w:szCs w:val="24"/>
          <w:lang w:val="en"/>
        </w:rPr>
        <w:t>ISO</w:t>
      </w:r>
      <w:r w:rsidRPr="001E58DB">
        <w:rPr>
          <w:rFonts w:eastAsia="Times New Roman"/>
          <w:color w:val="212121"/>
          <w:szCs w:val="24"/>
        </w:rPr>
        <w:t xml:space="preserve"> 3166</w:t>
      </w:r>
      <w:r>
        <w:rPr>
          <w:rFonts w:eastAsia="Times New Roman"/>
          <w:color w:val="212121"/>
          <w:szCs w:val="24"/>
        </w:rPr>
        <w:t>/19</w:t>
      </w:r>
      <w:r w:rsidRPr="001E58DB">
        <w:rPr>
          <w:rFonts w:eastAsia="Times New Roman"/>
          <w:color w:val="212121"/>
          <w:szCs w:val="24"/>
        </w:rPr>
        <w:t>9</w:t>
      </w:r>
      <w:r>
        <w:rPr>
          <w:rFonts w:eastAsia="Times New Roman"/>
          <w:color w:val="212121"/>
          <w:szCs w:val="24"/>
        </w:rPr>
        <w:t>3, ούτε για την καθιέρωση συντμήσ</w:t>
      </w:r>
      <w:r w:rsidRPr="001E58DB">
        <w:rPr>
          <w:rFonts w:eastAsia="Times New Roman"/>
          <w:color w:val="212121"/>
          <w:szCs w:val="24"/>
        </w:rPr>
        <w:t xml:space="preserve">εων </w:t>
      </w:r>
      <w:r>
        <w:rPr>
          <w:rFonts w:eastAsia="Times New Roman"/>
          <w:color w:val="212121"/>
          <w:szCs w:val="24"/>
          <w:lang w:val="en-US"/>
        </w:rPr>
        <w:t>MK</w:t>
      </w:r>
      <w:r w:rsidRPr="0016013B">
        <w:rPr>
          <w:rFonts w:eastAsia="Times New Roman"/>
          <w:color w:val="212121"/>
          <w:szCs w:val="24"/>
        </w:rPr>
        <w:t>/</w:t>
      </w:r>
      <w:r>
        <w:rPr>
          <w:rFonts w:eastAsia="Times New Roman"/>
          <w:color w:val="212121"/>
          <w:szCs w:val="24"/>
          <w:lang w:val="en-US"/>
        </w:rPr>
        <w:t>MKD</w:t>
      </w:r>
      <w:r w:rsidRPr="001E58DB">
        <w:rPr>
          <w:rFonts w:eastAsia="Times New Roman"/>
          <w:color w:val="212121"/>
          <w:szCs w:val="24"/>
        </w:rPr>
        <w:t xml:space="preserve"> </w:t>
      </w:r>
      <w:r>
        <w:rPr>
          <w:rFonts w:eastAsia="Times New Roman"/>
          <w:color w:val="212121"/>
          <w:szCs w:val="24"/>
        </w:rPr>
        <w:t xml:space="preserve">και </w:t>
      </w:r>
      <w:r>
        <w:rPr>
          <w:rFonts w:eastAsia="Times New Roman"/>
          <w:color w:val="212121"/>
          <w:szCs w:val="24"/>
          <w:lang w:val="en-US"/>
        </w:rPr>
        <w:t>MAC</w:t>
      </w:r>
      <w:r>
        <w:rPr>
          <w:rFonts w:eastAsia="Times New Roman"/>
          <w:color w:val="212121"/>
          <w:szCs w:val="24"/>
        </w:rPr>
        <w:t xml:space="preserve"> -γιατί έλειπε- στο δ</w:t>
      </w:r>
      <w:r w:rsidRPr="001E58DB">
        <w:rPr>
          <w:rFonts w:eastAsia="Times New Roman"/>
          <w:color w:val="212121"/>
          <w:szCs w:val="24"/>
        </w:rPr>
        <w:t xml:space="preserve">ιεθνές πρότυπο </w:t>
      </w:r>
      <w:r w:rsidRPr="001E58DB">
        <w:rPr>
          <w:rFonts w:eastAsia="Times New Roman"/>
          <w:color w:val="212121"/>
          <w:szCs w:val="24"/>
          <w:lang w:val="en"/>
        </w:rPr>
        <w:t>ISO</w:t>
      </w:r>
      <w:r w:rsidRPr="001E58DB">
        <w:rPr>
          <w:rFonts w:eastAsia="Times New Roman"/>
          <w:color w:val="212121"/>
          <w:szCs w:val="24"/>
        </w:rPr>
        <w:t xml:space="preserve"> 639</w:t>
      </w:r>
      <w:r>
        <w:rPr>
          <w:rFonts w:eastAsia="Times New Roman"/>
          <w:color w:val="212121"/>
          <w:szCs w:val="24"/>
        </w:rPr>
        <w:t>. Α</w:t>
      </w:r>
      <w:r w:rsidRPr="001E58DB">
        <w:rPr>
          <w:rFonts w:eastAsia="Times New Roman"/>
          <w:color w:val="212121"/>
          <w:szCs w:val="24"/>
        </w:rPr>
        <w:t>υτά περί γλώσσας</w:t>
      </w:r>
      <w:r>
        <w:rPr>
          <w:rFonts w:eastAsia="Times New Roman"/>
          <w:color w:val="212121"/>
          <w:szCs w:val="24"/>
        </w:rPr>
        <w:t>.</w:t>
      </w:r>
    </w:p>
    <w:p w14:paraId="77C030BA" w14:textId="77777777" w:rsidR="006113A9" w:rsidRDefault="006B6FC4">
      <w:pPr>
        <w:spacing w:line="600" w:lineRule="auto"/>
        <w:ind w:firstLine="720"/>
        <w:contextualSpacing/>
        <w:jc w:val="both"/>
        <w:rPr>
          <w:rFonts w:eastAsia="Times New Roman"/>
          <w:color w:val="212121"/>
          <w:szCs w:val="24"/>
        </w:rPr>
      </w:pPr>
      <w:r w:rsidRPr="001E58DB">
        <w:rPr>
          <w:rFonts w:eastAsia="Times New Roman"/>
          <w:color w:val="212121"/>
          <w:szCs w:val="24"/>
        </w:rPr>
        <w:lastRenderedPageBreak/>
        <w:t>Θέλω να πάω λίγο στην καταδίκη της χώ</w:t>
      </w:r>
      <w:r>
        <w:rPr>
          <w:rFonts w:eastAsia="Times New Roman"/>
          <w:color w:val="212121"/>
          <w:szCs w:val="24"/>
        </w:rPr>
        <w:t>ρας μας το 2011, γιατί</w:t>
      </w:r>
      <w:r>
        <w:rPr>
          <w:rFonts w:eastAsia="Times New Roman"/>
          <w:color w:val="212121"/>
          <w:szCs w:val="24"/>
        </w:rPr>
        <w:t xml:space="preserve"> χθες ο κ. Λ</w:t>
      </w:r>
      <w:r w:rsidRPr="001E58DB">
        <w:rPr>
          <w:rFonts w:eastAsia="Times New Roman"/>
          <w:color w:val="212121"/>
          <w:szCs w:val="24"/>
        </w:rPr>
        <w:t>οβέρδος έκανε μία ένσταση</w:t>
      </w:r>
      <w:r>
        <w:rPr>
          <w:rFonts w:eastAsia="Times New Roman"/>
          <w:color w:val="212121"/>
          <w:szCs w:val="24"/>
        </w:rPr>
        <w:t>.</w:t>
      </w:r>
      <w:r w:rsidRPr="001E58DB">
        <w:rPr>
          <w:rFonts w:eastAsia="Times New Roman"/>
          <w:color w:val="212121"/>
          <w:szCs w:val="24"/>
        </w:rPr>
        <w:t xml:space="preserve"> Θα διαβάσω την απόφαση</w:t>
      </w:r>
      <w:r>
        <w:rPr>
          <w:rFonts w:eastAsia="Times New Roman"/>
          <w:color w:val="212121"/>
          <w:szCs w:val="24"/>
        </w:rPr>
        <w:t>,</w:t>
      </w:r>
      <w:r w:rsidRPr="001E58DB">
        <w:rPr>
          <w:rFonts w:eastAsia="Times New Roman"/>
          <w:color w:val="212121"/>
          <w:szCs w:val="24"/>
        </w:rPr>
        <w:t xml:space="preserve"> όπως έχει καταγραφεί από την τότε ετυμηγορία του δικαστηρίου</w:t>
      </w:r>
      <w:r>
        <w:rPr>
          <w:rFonts w:eastAsia="Times New Roman"/>
          <w:color w:val="212121"/>
          <w:szCs w:val="24"/>
        </w:rPr>
        <w:t xml:space="preserve">. Λέει: «Με δεκαπέντε ψήφους έναντι </w:t>
      </w:r>
      <w:r>
        <w:rPr>
          <w:rFonts w:eastAsia="Times New Roman"/>
          <w:color w:val="212121"/>
          <w:szCs w:val="24"/>
        </w:rPr>
        <w:t>μίας,</w:t>
      </w:r>
      <w:r>
        <w:rPr>
          <w:rFonts w:eastAsia="Times New Roman"/>
          <w:color w:val="212121"/>
          <w:szCs w:val="24"/>
        </w:rPr>
        <w:t xml:space="preserve"> κρίνει ότι η ελληνική </w:t>
      </w:r>
      <w:r w:rsidRPr="001E58DB">
        <w:rPr>
          <w:rFonts w:eastAsia="Times New Roman"/>
          <w:color w:val="212121"/>
          <w:szCs w:val="24"/>
        </w:rPr>
        <w:t>ημοκρατία</w:t>
      </w:r>
      <w:r>
        <w:rPr>
          <w:rFonts w:eastAsia="Times New Roman"/>
          <w:color w:val="212121"/>
          <w:szCs w:val="24"/>
        </w:rPr>
        <w:t>,</w:t>
      </w:r>
      <w:r w:rsidRPr="001E58DB">
        <w:rPr>
          <w:rFonts w:eastAsia="Times New Roman"/>
          <w:color w:val="212121"/>
          <w:szCs w:val="24"/>
        </w:rPr>
        <w:t xml:space="preserve"> προβάλλοντ</w:t>
      </w:r>
      <w:r>
        <w:rPr>
          <w:rFonts w:eastAsia="Times New Roman"/>
          <w:color w:val="212121"/>
          <w:szCs w:val="24"/>
        </w:rPr>
        <w:t>ας ένσταση για την εισδοχή της πρώην Γ</w:t>
      </w:r>
      <w:r w:rsidRPr="001E58DB">
        <w:rPr>
          <w:rFonts w:eastAsia="Times New Roman"/>
          <w:color w:val="212121"/>
          <w:szCs w:val="24"/>
        </w:rPr>
        <w:t>ιουγκοσλαβ</w:t>
      </w:r>
      <w:r w:rsidRPr="001E58DB">
        <w:rPr>
          <w:rFonts w:eastAsia="Times New Roman"/>
          <w:color w:val="212121"/>
          <w:szCs w:val="24"/>
        </w:rPr>
        <w:t>ικής Δημοκρατίας της Μακεδονίας στο ΝΑΤΟ</w:t>
      </w:r>
      <w:r>
        <w:rPr>
          <w:rFonts w:eastAsia="Times New Roman"/>
          <w:color w:val="212121"/>
          <w:szCs w:val="24"/>
        </w:rPr>
        <w:t>, παραβίασε την υποχρέωσή</w:t>
      </w:r>
      <w:r w:rsidRPr="001E58DB">
        <w:rPr>
          <w:rFonts w:eastAsia="Times New Roman"/>
          <w:color w:val="212121"/>
          <w:szCs w:val="24"/>
        </w:rPr>
        <w:t xml:space="preserve"> της κατά το άρθρο </w:t>
      </w:r>
      <w:r>
        <w:rPr>
          <w:rFonts w:eastAsia="Times New Roman"/>
          <w:color w:val="212121"/>
          <w:szCs w:val="24"/>
        </w:rPr>
        <w:t>11 παράγραφος 1 της ενδιάμεσης Σ</w:t>
      </w:r>
      <w:r w:rsidRPr="001E58DB">
        <w:rPr>
          <w:rFonts w:eastAsia="Times New Roman"/>
          <w:color w:val="212121"/>
          <w:szCs w:val="24"/>
        </w:rPr>
        <w:t xml:space="preserve">υμφωνίας της </w:t>
      </w:r>
      <w:r>
        <w:rPr>
          <w:rFonts w:eastAsia="Times New Roman"/>
          <w:color w:val="212121"/>
          <w:szCs w:val="24"/>
        </w:rPr>
        <w:t>13</w:t>
      </w:r>
      <w:r w:rsidRPr="00E720C5">
        <w:rPr>
          <w:rFonts w:eastAsia="Times New Roman"/>
          <w:color w:val="212121"/>
          <w:szCs w:val="24"/>
          <w:vertAlign w:val="superscript"/>
        </w:rPr>
        <w:t>ης</w:t>
      </w:r>
      <w:r>
        <w:rPr>
          <w:rFonts w:eastAsia="Times New Roman"/>
          <w:color w:val="212121"/>
          <w:szCs w:val="24"/>
        </w:rPr>
        <w:t xml:space="preserve"> Σεπτεμβρίου</w:t>
      </w:r>
      <w:r w:rsidRPr="001E58DB">
        <w:rPr>
          <w:rFonts w:eastAsia="Times New Roman"/>
          <w:color w:val="212121"/>
          <w:szCs w:val="24"/>
        </w:rPr>
        <w:t xml:space="preserve"> 1995</w:t>
      </w:r>
      <w:r>
        <w:rPr>
          <w:rFonts w:eastAsia="Times New Roman"/>
          <w:color w:val="212121"/>
          <w:szCs w:val="24"/>
        </w:rPr>
        <w:t xml:space="preserve">». </w:t>
      </w:r>
    </w:p>
    <w:p w14:paraId="77C030BB" w14:textId="77777777" w:rsidR="006113A9" w:rsidRDefault="006B6FC4">
      <w:pPr>
        <w:spacing w:line="600" w:lineRule="auto"/>
        <w:ind w:firstLine="720"/>
        <w:contextualSpacing/>
        <w:jc w:val="both"/>
        <w:rPr>
          <w:rFonts w:eastAsia="Times New Roman"/>
          <w:color w:val="212121"/>
          <w:szCs w:val="24"/>
        </w:rPr>
      </w:pPr>
      <w:r>
        <w:rPr>
          <w:rFonts w:eastAsia="Times New Roman"/>
          <w:color w:val="212121"/>
          <w:szCs w:val="24"/>
        </w:rPr>
        <w:t>Δ</w:t>
      </w:r>
      <w:r w:rsidRPr="001E58DB">
        <w:rPr>
          <w:rFonts w:eastAsia="Times New Roman"/>
          <w:color w:val="212121"/>
          <w:szCs w:val="24"/>
        </w:rPr>
        <w:t>εν είναι επιβράβευση</w:t>
      </w:r>
      <w:r>
        <w:rPr>
          <w:rFonts w:eastAsia="Times New Roman"/>
          <w:color w:val="212121"/>
          <w:szCs w:val="24"/>
        </w:rPr>
        <w:t>,</w:t>
      </w:r>
      <w:r w:rsidRPr="001E58DB">
        <w:rPr>
          <w:rFonts w:eastAsia="Times New Roman"/>
          <w:color w:val="212121"/>
          <w:szCs w:val="24"/>
        </w:rPr>
        <w:t xml:space="preserve"> πάντως</w:t>
      </w:r>
      <w:r>
        <w:rPr>
          <w:rFonts w:eastAsia="Times New Roman"/>
          <w:color w:val="212121"/>
          <w:szCs w:val="24"/>
        </w:rPr>
        <w:t>. Δ</w:t>
      </w:r>
      <w:r w:rsidRPr="001E58DB">
        <w:rPr>
          <w:rFonts w:eastAsia="Times New Roman"/>
          <w:color w:val="212121"/>
          <w:szCs w:val="24"/>
        </w:rPr>
        <w:t xml:space="preserve">εν θέλετε να το πείτε </w:t>
      </w:r>
      <w:r>
        <w:rPr>
          <w:rFonts w:eastAsia="Times New Roman"/>
          <w:color w:val="212121"/>
          <w:szCs w:val="24"/>
        </w:rPr>
        <w:t>«</w:t>
      </w:r>
      <w:r w:rsidRPr="001E58DB">
        <w:rPr>
          <w:rFonts w:eastAsia="Times New Roman"/>
          <w:color w:val="212121"/>
          <w:szCs w:val="24"/>
        </w:rPr>
        <w:t>καταδίκη</w:t>
      </w:r>
      <w:r>
        <w:rPr>
          <w:rFonts w:eastAsia="Times New Roman"/>
          <w:color w:val="212121"/>
          <w:szCs w:val="24"/>
        </w:rPr>
        <w:t>», να το δεχθώ. Έ</w:t>
      </w:r>
      <w:r w:rsidRPr="001E58DB">
        <w:rPr>
          <w:rFonts w:eastAsia="Times New Roman"/>
          <w:color w:val="212121"/>
          <w:szCs w:val="24"/>
        </w:rPr>
        <w:t xml:space="preserve">ψαξα όλα τα </w:t>
      </w:r>
      <w:r w:rsidRPr="001E58DB">
        <w:rPr>
          <w:rFonts w:eastAsia="Times New Roman"/>
          <w:color w:val="212121"/>
          <w:szCs w:val="24"/>
          <w:lang w:val="en"/>
        </w:rPr>
        <w:t>site</w:t>
      </w:r>
      <w:r>
        <w:rPr>
          <w:rFonts w:eastAsia="Times New Roman"/>
          <w:color w:val="212121"/>
          <w:szCs w:val="24"/>
          <w:lang w:val="en-US"/>
        </w:rPr>
        <w:t>s</w:t>
      </w:r>
      <w:r w:rsidRPr="001E58DB">
        <w:rPr>
          <w:rFonts w:eastAsia="Times New Roman"/>
          <w:color w:val="212121"/>
          <w:szCs w:val="24"/>
        </w:rPr>
        <w:t xml:space="preserve"> εκεί</w:t>
      </w:r>
      <w:r w:rsidRPr="001E58DB">
        <w:rPr>
          <w:rFonts w:eastAsia="Times New Roman"/>
          <w:color w:val="212121"/>
          <w:szCs w:val="24"/>
        </w:rPr>
        <w:t>νης της ημερομηνίας</w:t>
      </w:r>
      <w:r>
        <w:rPr>
          <w:rFonts w:eastAsia="Times New Roman"/>
          <w:color w:val="212121"/>
          <w:szCs w:val="24"/>
        </w:rPr>
        <w:t>.</w:t>
      </w:r>
    </w:p>
    <w:p w14:paraId="77C030BC" w14:textId="77777777" w:rsidR="006113A9" w:rsidRDefault="006B6FC4">
      <w:pPr>
        <w:spacing w:line="600" w:lineRule="auto"/>
        <w:ind w:firstLine="720"/>
        <w:contextualSpacing/>
        <w:jc w:val="both"/>
        <w:rPr>
          <w:rFonts w:eastAsia="Times New Roman"/>
          <w:color w:val="212121"/>
          <w:szCs w:val="24"/>
        </w:rPr>
      </w:pPr>
      <w:r>
        <w:rPr>
          <w:rFonts w:eastAsia="Times New Roman"/>
          <w:b/>
          <w:color w:val="212121"/>
          <w:szCs w:val="24"/>
        </w:rPr>
        <w:t xml:space="preserve">ΑΝΔΡΕΑΣ ΛΟΒΕΡΔΟΣ: </w:t>
      </w:r>
      <w:r>
        <w:rPr>
          <w:rFonts w:eastAsia="Times New Roman"/>
          <w:color w:val="212121"/>
          <w:szCs w:val="24"/>
        </w:rPr>
        <w:t xml:space="preserve">Δεν υπάρχει καταδίκη. </w:t>
      </w:r>
    </w:p>
    <w:p w14:paraId="77C030BD" w14:textId="77777777" w:rsidR="006113A9" w:rsidRDefault="006B6FC4">
      <w:pPr>
        <w:spacing w:line="600" w:lineRule="auto"/>
        <w:ind w:firstLine="720"/>
        <w:contextualSpacing/>
        <w:jc w:val="both"/>
        <w:rPr>
          <w:rFonts w:eastAsia="Times New Roman"/>
          <w:color w:val="212121"/>
          <w:szCs w:val="24"/>
        </w:rPr>
      </w:pPr>
      <w:r>
        <w:rPr>
          <w:rFonts w:eastAsia="Times New Roman"/>
          <w:b/>
          <w:color w:val="212121"/>
          <w:szCs w:val="24"/>
        </w:rPr>
        <w:t xml:space="preserve">ΧΡΗΣΤΟΣ ΚΑΡΑΓΙΑΝΝΙΔΗΣ: </w:t>
      </w:r>
      <w:r>
        <w:rPr>
          <w:rFonts w:eastAsia="Times New Roman"/>
          <w:color w:val="212121"/>
          <w:szCs w:val="24"/>
        </w:rPr>
        <w:t>Έ</w:t>
      </w:r>
      <w:r w:rsidRPr="001E58DB">
        <w:rPr>
          <w:rFonts w:eastAsia="Times New Roman"/>
          <w:color w:val="212121"/>
          <w:szCs w:val="24"/>
        </w:rPr>
        <w:t xml:space="preserve">ψαξα όλα τα </w:t>
      </w:r>
      <w:r w:rsidRPr="001E58DB">
        <w:rPr>
          <w:rFonts w:eastAsia="Times New Roman"/>
          <w:color w:val="212121"/>
          <w:szCs w:val="24"/>
          <w:lang w:val="en"/>
        </w:rPr>
        <w:t>site</w:t>
      </w:r>
      <w:r>
        <w:rPr>
          <w:rFonts w:eastAsia="Times New Roman"/>
          <w:color w:val="212121"/>
          <w:szCs w:val="24"/>
          <w:lang w:val="en-US"/>
        </w:rPr>
        <w:t>s</w:t>
      </w:r>
      <w:r w:rsidRPr="00E720C5">
        <w:rPr>
          <w:rFonts w:eastAsia="Times New Roman"/>
          <w:color w:val="212121"/>
          <w:szCs w:val="24"/>
        </w:rPr>
        <w:t>,</w:t>
      </w:r>
      <w:r w:rsidRPr="001E58DB">
        <w:rPr>
          <w:rFonts w:eastAsia="Times New Roman"/>
          <w:color w:val="212121"/>
          <w:szCs w:val="24"/>
        </w:rPr>
        <w:t xml:space="preserve"> τα ειδησεογραφικά</w:t>
      </w:r>
      <w:r w:rsidRPr="00E720C5">
        <w:rPr>
          <w:rFonts w:eastAsia="Times New Roman"/>
          <w:color w:val="212121"/>
          <w:szCs w:val="24"/>
        </w:rPr>
        <w:t>,</w:t>
      </w:r>
      <w:r w:rsidRPr="001E58DB">
        <w:rPr>
          <w:rFonts w:eastAsia="Times New Roman"/>
          <w:color w:val="212121"/>
          <w:szCs w:val="24"/>
        </w:rPr>
        <w:t xml:space="preserve"> τα τηλεοπτικά</w:t>
      </w:r>
      <w:r w:rsidRPr="00E720C5">
        <w:rPr>
          <w:rFonts w:eastAsia="Times New Roman"/>
          <w:color w:val="212121"/>
          <w:szCs w:val="24"/>
        </w:rPr>
        <w:t xml:space="preserve">, </w:t>
      </w:r>
      <w:r>
        <w:rPr>
          <w:rFonts w:eastAsia="Times New Roman"/>
          <w:color w:val="212121"/>
          <w:szCs w:val="24"/>
        </w:rPr>
        <w:t>το</w:t>
      </w:r>
      <w:r w:rsidRPr="001E58DB">
        <w:rPr>
          <w:rFonts w:eastAsia="Times New Roman"/>
          <w:color w:val="212121"/>
          <w:szCs w:val="24"/>
        </w:rPr>
        <w:t xml:space="preserve"> ραδιόφωνο</w:t>
      </w:r>
      <w:r>
        <w:rPr>
          <w:rFonts w:eastAsia="Times New Roman"/>
          <w:color w:val="212121"/>
          <w:szCs w:val="24"/>
        </w:rPr>
        <w:t>,</w:t>
      </w:r>
      <w:r w:rsidRPr="001E58DB">
        <w:rPr>
          <w:rFonts w:eastAsia="Times New Roman"/>
          <w:color w:val="212121"/>
          <w:szCs w:val="24"/>
        </w:rPr>
        <w:t xml:space="preserve"> τις εφημερίδες</w:t>
      </w:r>
      <w:r>
        <w:rPr>
          <w:rFonts w:eastAsia="Times New Roman"/>
          <w:color w:val="212121"/>
          <w:szCs w:val="24"/>
        </w:rPr>
        <w:t>. Το έχουν καταγεγραμμένο ως</w:t>
      </w:r>
      <w:r w:rsidRPr="001E58DB">
        <w:rPr>
          <w:rFonts w:eastAsia="Times New Roman"/>
          <w:color w:val="212121"/>
          <w:szCs w:val="24"/>
        </w:rPr>
        <w:t xml:space="preserve"> καταδίκη</w:t>
      </w:r>
      <w:r>
        <w:rPr>
          <w:rFonts w:eastAsia="Times New Roman"/>
          <w:color w:val="212121"/>
          <w:szCs w:val="24"/>
        </w:rPr>
        <w:t>. Δ</w:t>
      </w:r>
      <w:r w:rsidRPr="001E58DB">
        <w:rPr>
          <w:rFonts w:eastAsia="Times New Roman"/>
          <w:color w:val="212121"/>
          <w:szCs w:val="24"/>
        </w:rPr>
        <w:t>εν είναι επιβράβευση</w:t>
      </w:r>
      <w:r>
        <w:rPr>
          <w:rFonts w:eastAsia="Times New Roman"/>
          <w:color w:val="212121"/>
          <w:szCs w:val="24"/>
        </w:rPr>
        <w:t xml:space="preserve">. </w:t>
      </w:r>
    </w:p>
    <w:p w14:paraId="77C030BE" w14:textId="77777777" w:rsidR="006113A9" w:rsidRDefault="006B6FC4">
      <w:pPr>
        <w:spacing w:line="600" w:lineRule="auto"/>
        <w:ind w:firstLine="720"/>
        <w:contextualSpacing/>
        <w:jc w:val="both"/>
        <w:rPr>
          <w:rFonts w:eastAsia="Times New Roman"/>
          <w:color w:val="212121"/>
          <w:szCs w:val="24"/>
        </w:rPr>
      </w:pPr>
      <w:r>
        <w:rPr>
          <w:rFonts w:eastAsia="Times New Roman"/>
          <w:b/>
          <w:color w:val="212121"/>
          <w:szCs w:val="24"/>
        </w:rPr>
        <w:t>ΑΝΔΡΕΑΣ ΛΟΒΕΡΔΟΣ:</w:t>
      </w:r>
      <w:r>
        <w:rPr>
          <w:rFonts w:eastAsia="Times New Roman"/>
          <w:color w:val="212121"/>
          <w:szCs w:val="24"/>
        </w:rPr>
        <w:t xml:space="preserve"> Δεν είναι καταδίκη. </w:t>
      </w:r>
    </w:p>
    <w:p w14:paraId="77C030BF" w14:textId="77777777" w:rsidR="006113A9" w:rsidRDefault="006B6FC4">
      <w:pPr>
        <w:spacing w:line="600" w:lineRule="auto"/>
        <w:ind w:firstLine="720"/>
        <w:contextualSpacing/>
        <w:jc w:val="both"/>
        <w:rPr>
          <w:rFonts w:eastAsia="Times New Roman"/>
          <w:color w:val="212121"/>
          <w:szCs w:val="24"/>
        </w:rPr>
      </w:pPr>
      <w:r>
        <w:rPr>
          <w:rFonts w:eastAsia="Times New Roman"/>
          <w:b/>
          <w:color w:val="212121"/>
          <w:szCs w:val="24"/>
        </w:rPr>
        <w:t xml:space="preserve">ΧΡΗΣΤΟΣ ΚΑΡΑΓΙΑΝΝΙΔΗΣ: </w:t>
      </w:r>
      <w:r>
        <w:rPr>
          <w:rFonts w:eastAsia="Times New Roman"/>
          <w:color w:val="212121"/>
          <w:szCs w:val="24"/>
        </w:rPr>
        <w:t>Ωραία. Κάνει δ</w:t>
      </w:r>
      <w:r w:rsidRPr="001E58DB">
        <w:rPr>
          <w:rFonts w:eastAsia="Times New Roman"/>
          <w:color w:val="212121"/>
          <w:szCs w:val="24"/>
        </w:rPr>
        <w:t>εκτό το αίτημα ότι έ</w:t>
      </w:r>
      <w:r>
        <w:rPr>
          <w:rFonts w:eastAsia="Times New Roman"/>
          <w:color w:val="212121"/>
          <w:szCs w:val="24"/>
        </w:rPr>
        <w:t xml:space="preserve">χουμε παραβιάσει την ενδιάμεση </w:t>
      </w:r>
      <w:r>
        <w:rPr>
          <w:rFonts w:eastAsia="Times New Roman"/>
          <w:color w:val="212121"/>
          <w:szCs w:val="24"/>
        </w:rPr>
        <w:t>σ</w:t>
      </w:r>
      <w:r w:rsidRPr="001E58DB">
        <w:rPr>
          <w:rFonts w:eastAsia="Times New Roman"/>
          <w:color w:val="212121"/>
          <w:szCs w:val="24"/>
        </w:rPr>
        <w:t>υμφωνία</w:t>
      </w:r>
      <w:r>
        <w:rPr>
          <w:rFonts w:eastAsia="Times New Roman"/>
          <w:color w:val="212121"/>
          <w:szCs w:val="24"/>
        </w:rPr>
        <w:t xml:space="preserve">. Δεν θέλω </w:t>
      </w:r>
      <w:r>
        <w:rPr>
          <w:rFonts w:eastAsia="Times New Roman"/>
          <w:color w:val="212121"/>
          <w:szCs w:val="24"/>
        </w:rPr>
        <w:lastRenderedPageBreak/>
        <w:t>να αντιπαρατεθώ με</w:t>
      </w:r>
      <w:r w:rsidRPr="001E58DB">
        <w:rPr>
          <w:rFonts w:eastAsia="Times New Roman"/>
          <w:color w:val="212121"/>
          <w:szCs w:val="24"/>
        </w:rPr>
        <w:t xml:space="preserve"> νομικούς</w:t>
      </w:r>
      <w:r>
        <w:rPr>
          <w:rFonts w:eastAsia="Times New Roman"/>
          <w:color w:val="212121"/>
          <w:szCs w:val="24"/>
        </w:rPr>
        <w:t>. Κερδίζουν πάντα οι νομικοί, ο</w:t>
      </w:r>
      <w:r w:rsidRPr="001E58DB">
        <w:rPr>
          <w:rFonts w:eastAsia="Times New Roman"/>
          <w:color w:val="212121"/>
          <w:szCs w:val="24"/>
        </w:rPr>
        <w:t xml:space="preserve">πότε δεν θέλω να </w:t>
      </w:r>
      <w:r>
        <w:rPr>
          <w:rFonts w:eastAsia="Times New Roman"/>
          <w:color w:val="212121"/>
          <w:szCs w:val="24"/>
        </w:rPr>
        <w:t>αντιπαρατεθώ</w:t>
      </w:r>
      <w:r w:rsidRPr="001E58DB">
        <w:rPr>
          <w:rFonts w:eastAsia="Times New Roman"/>
          <w:color w:val="212121"/>
          <w:szCs w:val="24"/>
        </w:rPr>
        <w:t xml:space="preserve"> με νομικούς</w:t>
      </w:r>
      <w:r>
        <w:rPr>
          <w:rFonts w:eastAsia="Times New Roman"/>
          <w:color w:val="212121"/>
          <w:szCs w:val="24"/>
        </w:rPr>
        <w:t>.</w:t>
      </w:r>
    </w:p>
    <w:p w14:paraId="77C030C0" w14:textId="77777777" w:rsidR="006113A9" w:rsidRDefault="006B6FC4">
      <w:pPr>
        <w:spacing w:line="600" w:lineRule="auto"/>
        <w:ind w:firstLine="720"/>
        <w:contextualSpacing/>
        <w:jc w:val="both"/>
        <w:rPr>
          <w:rFonts w:eastAsia="Times New Roman"/>
          <w:color w:val="212121"/>
          <w:szCs w:val="24"/>
        </w:rPr>
      </w:pPr>
      <w:r>
        <w:rPr>
          <w:rFonts w:eastAsia="Times New Roman"/>
          <w:color w:val="212121"/>
          <w:szCs w:val="24"/>
        </w:rPr>
        <w:t>Λ</w:t>
      </w:r>
      <w:r w:rsidRPr="001E58DB">
        <w:rPr>
          <w:rFonts w:eastAsia="Times New Roman"/>
          <w:color w:val="212121"/>
          <w:szCs w:val="24"/>
        </w:rPr>
        <w:t>έει</w:t>
      </w:r>
      <w:r>
        <w:rPr>
          <w:rFonts w:eastAsia="Times New Roman"/>
          <w:color w:val="212121"/>
          <w:szCs w:val="24"/>
        </w:rPr>
        <w:t xml:space="preserve">, λοιπόν, επίσης, </w:t>
      </w:r>
      <w:r w:rsidRPr="001E58DB">
        <w:rPr>
          <w:rFonts w:eastAsia="Times New Roman"/>
          <w:color w:val="212121"/>
          <w:szCs w:val="24"/>
        </w:rPr>
        <w:t>το σ</w:t>
      </w:r>
      <w:r w:rsidRPr="001E58DB">
        <w:rPr>
          <w:rFonts w:eastAsia="Times New Roman"/>
          <w:color w:val="212121"/>
          <w:szCs w:val="24"/>
        </w:rPr>
        <w:t>κεπτικό της απόφασης</w:t>
      </w:r>
      <w:r>
        <w:rPr>
          <w:rFonts w:eastAsia="Times New Roman"/>
          <w:color w:val="212121"/>
          <w:szCs w:val="24"/>
        </w:rPr>
        <w:t>: «Η</w:t>
      </w:r>
      <w:r w:rsidRPr="001E58DB">
        <w:rPr>
          <w:rFonts w:eastAsia="Times New Roman"/>
          <w:color w:val="212121"/>
          <w:szCs w:val="24"/>
        </w:rPr>
        <w:t xml:space="preserve"> Ελλάδα δεν δικαιολογείται να εμποδίσει την ένταξη των Σκοπίων στο ΝΑΤΟ με επιχείρημα ότι μετά την </w:t>
      </w:r>
      <w:r>
        <w:rPr>
          <w:rFonts w:eastAsia="Times New Roman"/>
          <w:color w:val="212121"/>
          <w:szCs w:val="24"/>
        </w:rPr>
        <w:t xml:space="preserve">είσοδό τους στον </w:t>
      </w:r>
      <w:r>
        <w:rPr>
          <w:rFonts w:eastAsia="Times New Roman"/>
          <w:color w:val="212121"/>
          <w:szCs w:val="24"/>
        </w:rPr>
        <w:t>ο</w:t>
      </w:r>
      <w:r w:rsidRPr="001E58DB">
        <w:rPr>
          <w:rFonts w:eastAsia="Times New Roman"/>
          <w:color w:val="212121"/>
          <w:szCs w:val="24"/>
        </w:rPr>
        <w:t>ργανισμό τα Σκόπια θα χρησιμοποιούν το συνταγματικό τους όνομα</w:t>
      </w:r>
      <w:r>
        <w:rPr>
          <w:rFonts w:eastAsia="Times New Roman"/>
          <w:color w:val="212121"/>
          <w:szCs w:val="24"/>
        </w:rPr>
        <w:t>». Κ</w:t>
      </w:r>
      <w:r w:rsidRPr="001E58DB">
        <w:rPr>
          <w:rFonts w:eastAsia="Times New Roman"/>
          <w:color w:val="212121"/>
          <w:szCs w:val="24"/>
        </w:rPr>
        <w:t>αι λέει</w:t>
      </w:r>
      <w:r>
        <w:rPr>
          <w:rFonts w:eastAsia="Times New Roman"/>
          <w:color w:val="212121"/>
          <w:szCs w:val="24"/>
        </w:rPr>
        <w:t>, επίσης, ο Πρόεδρος της συγκεκριμένης Ε</w:t>
      </w:r>
      <w:r w:rsidRPr="001E58DB">
        <w:rPr>
          <w:rFonts w:eastAsia="Times New Roman"/>
          <w:color w:val="212121"/>
          <w:szCs w:val="24"/>
        </w:rPr>
        <w:t>πι</w:t>
      </w:r>
      <w:r w:rsidRPr="001E58DB">
        <w:rPr>
          <w:rFonts w:eastAsia="Times New Roman"/>
          <w:color w:val="212121"/>
          <w:szCs w:val="24"/>
        </w:rPr>
        <w:t>τροπής</w:t>
      </w:r>
      <w:r>
        <w:rPr>
          <w:rFonts w:eastAsia="Times New Roman"/>
          <w:color w:val="212121"/>
          <w:szCs w:val="24"/>
        </w:rPr>
        <w:t>: «Η</w:t>
      </w:r>
      <w:r w:rsidRPr="001E58DB">
        <w:rPr>
          <w:rFonts w:eastAsia="Times New Roman"/>
          <w:color w:val="212121"/>
          <w:szCs w:val="24"/>
        </w:rPr>
        <w:t xml:space="preserve"> Ελλάδα έπρεπε να αποδείξει ότι οι αντιρρήσεις </w:t>
      </w:r>
      <w:r>
        <w:rPr>
          <w:rFonts w:eastAsia="Times New Roman"/>
          <w:color w:val="212121"/>
          <w:szCs w:val="24"/>
        </w:rPr>
        <w:t xml:space="preserve">ήταν εύλογες και ότι εξέφραζε </w:t>
      </w:r>
      <w:r w:rsidRPr="001E58DB">
        <w:rPr>
          <w:rFonts w:eastAsia="Times New Roman"/>
          <w:color w:val="212121"/>
          <w:szCs w:val="24"/>
        </w:rPr>
        <w:t xml:space="preserve">αυτές τις αντιρρήσεις στην είσοδο </w:t>
      </w:r>
      <w:r>
        <w:rPr>
          <w:rFonts w:eastAsia="Times New Roman"/>
          <w:color w:val="212121"/>
          <w:szCs w:val="24"/>
        </w:rPr>
        <w:t xml:space="preserve">των </w:t>
      </w:r>
      <w:r w:rsidRPr="001E58DB">
        <w:rPr>
          <w:rFonts w:eastAsia="Times New Roman"/>
          <w:color w:val="212121"/>
          <w:szCs w:val="24"/>
        </w:rPr>
        <w:t>Σκοπίων</w:t>
      </w:r>
      <w:r>
        <w:rPr>
          <w:rFonts w:eastAsia="Times New Roman"/>
          <w:color w:val="212121"/>
          <w:szCs w:val="24"/>
        </w:rPr>
        <w:t xml:space="preserve">, </w:t>
      </w:r>
      <w:r w:rsidRPr="001E58DB">
        <w:rPr>
          <w:rFonts w:eastAsia="Times New Roman"/>
          <w:color w:val="212121"/>
          <w:szCs w:val="24"/>
        </w:rPr>
        <w:t>πράγμα που δεν έκανε</w:t>
      </w:r>
      <w:r>
        <w:rPr>
          <w:rFonts w:eastAsia="Times New Roman"/>
          <w:color w:val="212121"/>
          <w:szCs w:val="24"/>
        </w:rPr>
        <w:t xml:space="preserve">». </w:t>
      </w:r>
    </w:p>
    <w:p w14:paraId="77C030C1" w14:textId="77777777" w:rsidR="006113A9" w:rsidRDefault="006B6FC4">
      <w:pPr>
        <w:tabs>
          <w:tab w:val="left" w:pos="2738"/>
          <w:tab w:val="center" w:pos="4753"/>
          <w:tab w:val="left" w:pos="5723"/>
        </w:tabs>
        <w:spacing w:line="600" w:lineRule="auto"/>
        <w:ind w:firstLine="720"/>
        <w:contextualSpacing/>
        <w:jc w:val="both"/>
        <w:rPr>
          <w:rFonts w:eastAsia="Times New Roman" w:cs="Times New Roman"/>
          <w:szCs w:val="24"/>
        </w:rPr>
      </w:pPr>
      <w:r w:rsidRPr="00C255F0">
        <w:rPr>
          <w:rFonts w:eastAsia="Times New Roman" w:cs="Times New Roman"/>
          <w:szCs w:val="24"/>
        </w:rPr>
        <w:t xml:space="preserve">(Στο σημείο αυτό </w:t>
      </w:r>
      <w:r>
        <w:rPr>
          <w:rFonts w:eastAsia="Times New Roman" w:cs="Times New Roman"/>
          <w:szCs w:val="24"/>
        </w:rPr>
        <w:t>κ</w:t>
      </w:r>
      <w:r w:rsidRPr="00C255F0">
        <w:rPr>
          <w:rFonts w:eastAsia="Times New Roman" w:cs="Times New Roman"/>
          <w:szCs w:val="24"/>
        </w:rPr>
        <w:t>τυπάει το κουδούνι λήξεως του χρόνου ομιλίας του κυρίου Βουλευτή)</w:t>
      </w:r>
    </w:p>
    <w:p w14:paraId="77C030C2" w14:textId="77777777" w:rsidR="006113A9" w:rsidRDefault="006B6FC4">
      <w:pPr>
        <w:spacing w:line="600" w:lineRule="auto"/>
        <w:ind w:firstLine="720"/>
        <w:contextualSpacing/>
        <w:jc w:val="both"/>
        <w:rPr>
          <w:rFonts w:eastAsia="Times New Roman"/>
          <w:color w:val="212121"/>
          <w:szCs w:val="24"/>
        </w:rPr>
      </w:pPr>
      <w:r>
        <w:rPr>
          <w:rFonts w:eastAsia="Times New Roman"/>
          <w:color w:val="212121"/>
          <w:szCs w:val="24"/>
        </w:rPr>
        <w:t xml:space="preserve">Και το </w:t>
      </w:r>
      <w:r>
        <w:rPr>
          <w:rFonts w:eastAsia="Times New Roman"/>
          <w:color w:val="212121"/>
          <w:szCs w:val="24"/>
        </w:rPr>
        <w:t>προτελευταίο πράγμα που θα πω αφορά το άρθρο 8 παράγραφος 2. Λέει το άρθρο 8 παράγραφος 2, γιατί ακούσαμε περί συμβόλω</w:t>
      </w:r>
      <w:r w:rsidRPr="001E58DB">
        <w:rPr>
          <w:rFonts w:eastAsia="Times New Roman"/>
          <w:color w:val="212121"/>
          <w:szCs w:val="24"/>
        </w:rPr>
        <w:t>ν</w:t>
      </w:r>
      <w:r>
        <w:rPr>
          <w:rFonts w:eastAsia="Times New Roman"/>
          <w:color w:val="212121"/>
          <w:szCs w:val="24"/>
        </w:rPr>
        <w:t xml:space="preserve">, περί ονοματοδοσιών </w:t>
      </w:r>
      <w:r w:rsidRPr="001E58DB">
        <w:rPr>
          <w:rFonts w:eastAsia="Times New Roman"/>
          <w:color w:val="212121"/>
          <w:szCs w:val="24"/>
        </w:rPr>
        <w:t>και τα λοιπά</w:t>
      </w:r>
      <w:r>
        <w:rPr>
          <w:rFonts w:eastAsia="Times New Roman"/>
          <w:color w:val="212121"/>
          <w:szCs w:val="24"/>
        </w:rPr>
        <w:t xml:space="preserve">: «Εντός έξι μηνών από τη θέση σε ισχύ της παρούσας </w:t>
      </w:r>
      <w:r>
        <w:rPr>
          <w:rFonts w:eastAsia="Times New Roman"/>
          <w:color w:val="212121"/>
          <w:szCs w:val="24"/>
        </w:rPr>
        <w:t>σ</w:t>
      </w:r>
      <w:r>
        <w:rPr>
          <w:rFonts w:eastAsia="Times New Roman"/>
          <w:color w:val="212121"/>
          <w:szCs w:val="24"/>
        </w:rPr>
        <w:t>υμφωνίας το δ</w:t>
      </w:r>
      <w:r w:rsidRPr="001E58DB">
        <w:rPr>
          <w:rFonts w:eastAsia="Times New Roman"/>
          <w:color w:val="212121"/>
          <w:szCs w:val="24"/>
        </w:rPr>
        <w:t>εύτερο μέρος</w:t>
      </w:r>
      <w:r>
        <w:rPr>
          <w:rFonts w:eastAsia="Times New Roman"/>
          <w:color w:val="212121"/>
          <w:szCs w:val="24"/>
        </w:rPr>
        <w:t xml:space="preserve">, η </w:t>
      </w:r>
      <w:r>
        <w:rPr>
          <w:rFonts w:eastAsia="Times New Roman"/>
          <w:color w:val="212121"/>
          <w:szCs w:val="24"/>
          <w:lang w:val="en-US"/>
        </w:rPr>
        <w:t>FYROM</w:t>
      </w:r>
      <w:r w:rsidRPr="00BF54FC">
        <w:rPr>
          <w:rFonts w:eastAsia="Times New Roman"/>
          <w:color w:val="212121"/>
          <w:szCs w:val="24"/>
        </w:rPr>
        <w:t xml:space="preserve"> </w:t>
      </w:r>
      <w:r>
        <w:rPr>
          <w:rFonts w:eastAsia="Times New Roman"/>
          <w:color w:val="212121"/>
          <w:szCs w:val="24"/>
        </w:rPr>
        <w:t>δ</w:t>
      </w:r>
      <w:r w:rsidRPr="001E58DB">
        <w:rPr>
          <w:rFonts w:eastAsia="Times New Roman"/>
          <w:color w:val="212121"/>
          <w:szCs w:val="24"/>
        </w:rPr>
        <w:t>ηλαδή</w:t>
      </w:r>
      <w:r>
        <w:rPr>
          <w:rFonts w:eastAsia="Times New Roman"/>
          <w:color w:val="212121"/>
          <w:szCs w:val="24"/>
        </w:rPr>
        <w:t xml:space="preserve">, </w:t>
      </w:r>
      <w:r w:rsidRPr="001E58DB">
        <w:rPr>
          <w:rFonts w:eastAsia="Times New Roman"/>
          <w:color w:val="212121"/>
          <w:szCs w:val="24"/>
        </w:rPr>
        <w:t>θα επανε</w:t>
      </w:r>
      <w:r w:rsidRPr="001E58DB">
        <w:rPr>
          <w:rFonts w:eastAsia="Times New Roman"/>
          <w:color w:val="212121"/>
          <w:szCs w:val="24"/>
        </w:rPr>
        <w:t>ξετάσει το καθεστώς μνημείων</w:t>
      </w:r>
      <w:r>
        <w:rPr>
          <w:rFonts w:eastAsia="Times New Roman"/>
          <w:color w:val="212121"/>
          <w:szCs w:val="24"/>
        </w:rPr>
        <w:t>, δ</w:t>
      </w:r>
      <w:r w:rsidRPr="001E58DB">
        <w:rPr>
          <w:rFonts w:eastAsia="Times New Roman"/>
          <w:color w:val="212121"/>
          <w:szCs w:val="24"/>
        </w:rPr>
        <w:t>ημοσίων κτηρίων</w:t>
      </w:r>
      <w:r>
        <w:rPr>
          <w:rFonts w:eastAsia="Times New Roman"/>
          <w:color w:val="212121"/>
          <w:szCs w:val="24"/>
        </w:rPr>
        <w:t>, υποδομών σ</w:t>
      </w:r>
      <w:r w:rsidRPr="001E58DB">
        <w:rPr>
          <w:rFonts w:eastAsia="Times New Roman"/>
          <w:color w:val="212121"/>
          <w:szCs w:val="24"/>
        </w:rPr>
        <w:t>την επικράτειά του και στο μέτρο που αυτά αναφέρονται καθ</w:t>
      </w:r>
      <w:r>
        <w:rPr>
          <w:rFonts w:eastAsia="Times New Roman"/>
          <w:color w:val="212121"/>
          <w:szCs w:val="24"/>
        </w:rPr>
        <w:t xml:space="preserve">’ </w:t>
      </w:r>
      <w:r w:rsidRPr="001E58DB">
        <w:rPr>
          <w:rFonts w:eastAsia="Times New Roman"/>
          <w:color w:val="212121"/>
          <w:szCs w:val="24"/>
        </w:rPr>
        <w:t xml:space="preserve">οιονδήποτε τρόπο </w:t>
      </w:r>
      <w:r w:rsidRPr="001E58DB">
        <w:rPr>
          <w:rFonts w:eastAsia="Times New Roman"/>
          <w:color w:val="212121"/>
          <w:szCs w:val="24"/>
        </w:rPr>
        <w:lastRenderedPageBreak/>
        <w:t>στην αρχαία ελληνική ιστορία και πολιτισμό</w:t>
      </w:r>
      <w:r>
        <w:rPr>
          <w:rFonts w:eastAsia="Times New Roman"/>
          <w:color w:val="212121"/>
          <w:szCs w:val="24"/>
        </w:rPr>
        <w:t>,</w:t>
      </w:r>
      <w:r w:rsidRPr="001E58DB">
        <w:rPr>
          <w:rFonts w:eastAsia="Times New Roman"/>
          <w:color w:val="212121"/>
          <w:szCs w:val="24"/>
        </w:rPr>
        <w:t xml:space="preserve"> που συνιστούν αναπόσπαστο συστατικό της ιστορικής και πολιτιστικής κληρονομιάς</w:t>
      </w:r>
      <w:r w:rsidRPr="001E58DB">
        <w:rPr>
          <w:rFonts w:eastAsia="Times New Roman"/>
          <w:color w:val="212121"/>
          <w:szCs w:val="24"/>
        </w:rPr>
        <w:t xml:space="preserve"> του πρώτου μέρους</w:t>
      </w:r>
      <w:r>
        <w:rPr>
          <w:rFonts w:eastAsia="Times New Roman"/>
          <w:color w:val="212121"/>
          <w:szCs w:val="24"/>
        </w:rPr>
        <w:t>, της Ελλάδας δ</w:t>
      </w:r>
      <w:r w:rsidRPr="001E58DB">
        <w:rPr>
          <w:rFonts w:eastAsia="Times New Roman"/>
          <w:color w:val="212121"/>
          <w:szCs w:val="24"/>
        </w:rPr>
        <w:t>ηλαδή</w:t>
      </w:r>
      <w:r>
        <w:rPr>
          <w:rFonts w:eastAsia="Times New Roman"/>
          <w:color w:val="212121"/>
          <w:szCs w:val="24"/>
        </w:rPr>
        <w:t>,</w:t>
      </w:r>
      <w:r w:rsidRPr="001E58DB">
        <w:rPr>
          <w:rFonts w:eastAsia="Times New Roman"/>
          <w:color w:val="212121"/>
          <w:szCs w:val="24"/>
        </w:rPr>
        <w:t xml:space="preserve"> θα προβεί στις κατάλληλες διορθωτικές ενέργειες</w:t>
      </w:r>
      <w:r>
        <w:rPr>
          <w:rFonts w:eastAsia="Times New Roman"/>
          <w:color w:val="212121"/>
          <w:szCs w:val="24"/>
        </w:rPr>
        <w:t xml:space="preserve">». </w:t>
      </w:r>
    </w:p>
    <w:p w14:paraId="77C030C3" w14:textId="77777777" w:rsidR="006113A9" w:rsidRDefault="006B6FC4">
      <w:pPr>
        <w:spacing w:line="600" w:lineRule="auto"/>
        <w:ind w:firstLine="720"/>
        <w:contextualSpacing/>
        <w:jc w:val="both"/>
        <w:rPr>
          <w:rFonts w:eastAsia="Times New Roman"/>
          <w:color w:val="212121"/>
          <w:szCs w:val="24"/>
        </w:rPr>
      </w:pPr>
      <w:r>
        <w:rPr>
          <w:rFonts w:eastAsia="Times New Roman"/>
          <w:color w:val="212121"/>
          <w:szCs w:val="24"/>
        </w:rPr>
        <w:t>Τ</w:t>
      </w:r>
      <w:r w:rsidRPr="001E58DB">
        <w:rPr>
          <w:rFonts w:eastAsia="Times New Roman"/>
          <w:color w:val="212121"/>
          <w:szCs w:val="24"/>
        </w:rPr>
        <w:t>ι θα συμβεί</w:t>
      </w:r>
      <w:r>
        <w:rPr>
          <w:rFonts w:eastAsia="Times New Roman"/>
          <w:color w:val="212121"/>
          <w:szCs w:val="24"/>
        </w:rPr>
        <w:t>, λ</w:t>
      </w:r>
      <w:r w:rsidRPr="001E58DB">
        <w:rPr>
          <w:rFonts w:eastAsia="Times New Roman"/>
          <w:color w:val="212121"/>
          <w:szCs w:val="24"/>
        </w:rPr>
        <w:t>οιπόν</w:t>
      </w:r>
      <w:r>
        <w:rPr>
          <w:rFonts w:eastAsia="Times New Roman"/>
          <w:color w:val="212121"/>
          <w:szCs w:val="24"/>
        </w:rPr>
        <w:t>; Ό</w:t>
      </w:r>
      <w:r w:rsidRPr="001E58DB">
        <w:rPr>
          <w:rFonts w:eastAsia="Times New Roman"/>
          <w:color w:val="212121"/>
          <w:szCs w:val="24"/>
        </w:rPr>
        <w:t>λα τα ονόματα</w:t>
      </w:r>
      <w:r>
        <w:rPr>
          <w:rFonts w:eastAsia="Times New Roman"/>
          <w:color w:val="212121"/>
          <w:szCs w:val="24"/>
        </w:rPr>
        <w:t>, «</w:t>
      </w:r>
      <w:r w:rsidRPr="001E58DB">
        <w:rPr>
          <w:rFonts w:eastAsia="Times New Roman"/>
          <w:color w:val="212121"/>
          <w:szCs w:val="24"/>
        </w:rPr>
        <w:t>Αλέξανδρος</w:t>
      </w:r>
      <w:r>
        <w:rPr>
          <w:rFonts w:eastAsia="Times New Roman"/>
          <w:color w:val="212121"/>
          <w:szCs w:val="24"/>
        </w:rPr>
        <w:t>», «</w:t>
      </w:r>
      <w:r w:rsidRPr="001E58DB">
        <w:rPr>
          <w:rFonts w:eastAsia="Times New Roman"/>
          <w:color w:val="212121"/>
          <w:szCs w:val="24"/>
        </w:rPr>
        <w:t>Φίλιππος</w:t>
      </w:r>
      <w:r>
        <w:rPr>
          <w:rFonts w:eastAsia="Times New Roman"/>
          <w:color w:val="212121"/>
          <w:szCs w:val="24"/>
        </w:rPr>
        <w:t>», τα αγάλματα, οτιδήποτε παραχαράσσει την ε</w:t>
      </w:r>
      <w:r w:rsidRPr="001E58DB">
        <w:rPr>
          <w:rFonts w:eastAsia="Times New Roman"/>
          <w:color w:val="212121"/>
          <w:szCs w:val="24"/>
        </w:rPr>
        <w:t>λληνική ιστορία</w:t>
      </w:r>
      <w:r>
        <w:rPr>
          <w:rFonts w:eastAsia="Times New Roman"/>
          <w:color w:val="212121"/>
          <w:szCs w:val="24"/>
        </w:rPr>
        <w:t>,</w:t>
      </w:r>
      <w:r>
        <w:rPr>
          <w:rFonts w:eastAsia="Times New Roman"/>
          <w:color w:val="212121"/>
          <w:szCs w:val="24"/>
        </w:rPr>
        <w:t xml:space="preserve"> θα αποσυρθεί. Δ</w:t>
      </w:r>
      <w:r w:rsidRPr="001E58DB">
        <w:rPr>
          <w:rFonts w:eastAsia="Times New Roman"/>
          <w:color w:val="212121"/>
          <w:szCs w:val="24"/>
        </w:rPr>
        <w:t>εν το θέλετε</w:t>
      </w:r>
      <w:r>
        <w:rPr>
          <w:rFonts w:eastAsia="Times New Roman"/>
          <w:color w:val="212121"/>
          <w:szCs w:val="24"/>
        </w:rPr>
        <w:t>. Να παραμείνουμ</w:t>
      </w:r>
      <w:r>
        <w:rPr>
          <w:rFonts w:eastAsia="Times New Roman"/>
          <w:color w:val="212121"/>
          <w:szCs w:val="24"/>
        </w:rPr>
        <w:t>ε</w:t>
      </w:r>
      <w:r w:rsidRPr="001E58DB">
        <w:rPr>
          <w:rFonts w:eastAsia="Times New Roman"/>
          <w:color w:val="212121"/>
          <w:szCs w:val="24"/>
        </w:rPr>
        <w:t xml:space="preserve"> στα ίδια</w:t>
      </w:r>
      <w:r>
        <w:rPr>
          <w:rFonts w:eastAsia="Times New Roman"/>
          <w:color w:val="212121"/>
          <w:szCs w:val="24"/>
        </w:rPr>
        <w:t>!</w:t>
      </w:r>
      <w:r w:rsidRPr="001E58DB">
        <w:rPr>
          <w:rFonts w:eastAsia="Times New Roman"/>
          <w:color w:val="212121"/>
          <w:szCs w:val="24"/>
        </w:rPr>
        <w:t xml:space="preserve"> Ωραία</w:t>
      </w:r>
      <w:r>
        <w:rPr>
          <w:rFonts w:eastAsia="Times New Roman"/>
          <w:color w:val="212121"/>
          <w:szCs w:val="24"/>
        </w:rPr>
        <w:t>,</w:t>
      </w:r>
      <w:r w:rsidRPr="001E58DB">
        <w:rPr>
          <w:rFonts w:eastAsia="Times New Roman"/>
          <w:color w:val="212121"/>
          <w:szCs w:val="24"/>
        </w:rPr>
        <w:t xml:space="preserve"> καλώς</w:t>
      </w:r>
      <w:r>
        <w:rPr>
          <w:rFonts w:eastAsia="Times New Roman"/>
          <w:color w:val="212121"/>
          <w:szCs w:val="24"/>
        </w:rPr>
        <w:t>, αλλά να ξέρουμε ότι θα παραμείνουμε</w:t>
      </w:r>
      <w:r w:rsidRPr="001E58DB">
        <w:rPr>
          <w:rFonts w:eastAsia="Times New Roman"/>
          <w:color w:val="212121"/>
          <w:szCs w:val="24"/>
        </w:rPr>
        <w:t xml:space="preserve"> στα ίδια</w:t>
      </w:r>
      <w:r>
        <w:rPr>
          <w:rFonts w:eastAsia="Times New Roman"/>
          <w:color w:val="212121"/>
          <w:szCs w:val="24"/>
        </w:rPr>
        <w:t>, γιατί αυτό θα λένε οι γείτονέ</w:t>
      </w:r>
      <w:r w:rsidRPr="001E58DB">
        <w:rPr>
          <w:rFonts w:eastAsia="Times New Roman"/>
          <w:color w:val="212121"/>
          <w:szCs w:val="24"/>
        </w:rPr>
        <w:t xml:space="preserve">ς </w:t>
      </w:r>
      <w:r>
        <w:rPr>
          <w:rFonts w:eastAsia="Times New Roman"/>
          <w:color w:val="212121"/>
          <w:szCs w:val="24"/>
        </w:rPr>
        <w:t>μας.</w:t>
      </w:r>
    </w:p>
    <w:p w14:paraId="77C030C4" w14:textId="77777777" w:rsidR="006113A9" w:rsidRDefault="006B6FC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Κ</w:t>
      </w:r>
      <w:r w:rsidRPr="001E58DB">
        <w:rPr>
          <w:rFonts w:eastAsia="Times New Roman"/>
          <w:color w:val="212121"/>
          <w:szCs w:val="24"/>
        </w:rPr>
        <w:t>λείνω με κάτι που ακούστηκε χθες</w:t>
      </w:r>
      <w:r>
        <w:rPr>
          <w:rFonts w:eastAsia="Times New Roman"/>
          <w:color w:val="212121"/>
          <w:szCs w:val="24"/>
        </w:rPr>
        <w:t xml:space="preserve"> από Βουλευτή της Νέας Δημοκρατίας.</w:t>
      </w:r>
    </w:p>
    <w:p w14:paraId="77C030C5" w14:textId="77777777" w:rsidR="006113A9" w:rsidRDefault="006B6FC4">
      <w:pPr>
        <w:tabs>
          <w:tab w:val="left" w:pos="2738"/>
          <w:tab w:val="center" w:pos="4753"/>
          <w:tab w:val="left" w:pos="5723"/>
        </w:tabs>
        <w:spacing w:line="600" w:lineRule="auto"/>
        <w:ind w:firstLine="720"/>
        <w:contextualSpacing/>
        <w:jc w:val="both"/>
        <w:rPr>
          <w:rFonts w:eastAsia="Times New Roman" w:cs="Times New Roman"/>
          <w:szCs w:val="24"/>
        </w:rPr>
      </w:pPr>
      <w:r w:rsidRPr="00876003">
        <w:rPr>
          <w:rFonts w:eastAsia="Times New Roman" w:cs="Times New Roman"/>
          <w:b/>
          <w:szCs w:val="24"/>
        </w:rPr>
        <w:t xml:space="preserve">ΠΡΟΕΔΡΕΥΩΝ (Σπυρίδων Λυκούδης): </w:t>
      </w:r>
      <w:r>
        <w:rPr>
          <w:rFonts w:eastAsia="Times New Roman" w:cs="Times New Roman"/>
          <w:szCs w:val="24"/>
        </w:rPr>
        <w:t xml:space="preserve">Κύριε συνάδελφε, ολοκληρώστε, όμως. </w:t>
      </w:r>
    </w:p>
    <w:p w14:paraId="77C030C6" w14:textId="77777777" w:rsidR="006113A9" w:rsidRDefault="006B6FC4">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ΚΑΡΑΓΙΑΝΝΙΔΗΣ: </w:t>
      </w:r>
      <w:r>
        <w:rPr>
          <w:rFonts w:eastAsia="Times New Roman" w:cs="Times New Roman"/>
          <w:szCs w:val="24"/>
        </w:rPr>
        <w:t>Ολοκληρώνω σε μισό λεπτό, κύριε Πρόεδρε.</w:t>
      </w:r>
    </w:p>
    <w:p w14:paraId="77C030C7" w14:textId="77777777" w:rsidR="006113A9" w:rsidRDefault="006B6FC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s="Times New Roman"/>
          <w:szCs w:val="24"/>
        </w:rPr>
        <w:t xml:space="preserve">Είπε ο </w:t>
      </w:r>
      <w:r>
        <w:rPr>
          <w:rFonts w:eastAsia="Times New Roman"/>
          <w:color w:val="212121"/>
          <w:szCs w:val="24"/>
        </w:rPr>
        <w:t>συνάδελφο</w:t>
      </w:r>
      <w:r w:rsidRPr="001E58DB">
        <w:rPr>
          <w:rFonts w:eastAsia="Times New Roman"/>
          <w:color w:val="212121"/>
          <w:szCs w:val="24"/>
        </w:rPr>
        <w:t>ς της Νέας Δημοκρατίας ότι είναι σε αδιέξοδο χι</w:t>
      </w:r>
      <w:r>
        <w:rPr>
          <w:rFonts w:eastAsia="Times New Roman"/>
          <w:color w:val="212121"/>
          <w:szCs w:val="24"/>
        </w:rPr>
        <w:t xml:space="preserve">λιάδες επιχειρηματίες στη </w:t>
      </w:r>
      <w:r>
        <w:rPr>
          <w:rFonts w:eastAsia="Times New Roman"/>
          <w:color w:val="212121"/>
          <w:szCs w:val="24"/>
        </w:rPr>
        <w:t>β</w:t>
      </w:r>
      <w:r>
        <w:rPr>
          <w:rFonts w:eastAsia="Times New Roman"/>
          <w:color w:val="212121"/>
          <w:szCs w:val="24"/>
        </w:rPr>
        <w:t>όρειο</w:t>
      </w:r>
      <w:r w:rsidRPr="001E58DB">
        <w:rPr>
          <w:rFonts w:eastAsia="Times New Roman"/>
          <w:color w:val="212121"/>
          <w:szCs w:val="24"/>
        </w:rPr>
        <w:t xml:space="preserve"> Ελλάδα</w:t>
      </w:r>
      <w:r>
        <w:rPr>
          <w:rFonts w:eastAsia="Times New Roman"/>
          <w:color w:val="212121"/>
          <w:szCs w:val="24"/>
        </w:rPr>
        <w:t>. Δ</w:t>
      </w:r>
      <w:r w:rsidRPr="001E58DB">
        <w:rPr>
          <w:rFonts w:eastAsia="Times New Roman"/>
          <w:color w:val="212121"/>
          <w:szCs w:val="24"/>
        </w:rPr>
        <w:t>ια</w:t>
      </w:r>
      <w:r>
        <w:rPr>
          <w:rFonts w:eastAsia="Times New Roman"/>
          <w:color w:val="212121"/>
          <w:szCs w:val="24"/>
        </w:rPr>
        <w:t>βάζω τον πιο αυθεντικό εκπρόσωπο των επιχειρηματιών, τον κ. Σ</w:t>
      </w:r>
      <w:r w:rsidRPr="001E58DB">
        <w:rPr>
          <w:rFonts w:eastAsia="Times New Roman"/>
          <w:color w:val="212121"/>
          <w:szCs w:val="24"/>
        </w:rPr>
        <w:t>αββάκη</w:t>
      </w:r>
      <w:r>
        <w:rPr>
          <w:rFonts w:eastAsia="Times New Roman"/>
          <w:color w:val="212121"/>
          <w:szCs w:val="24"/>
        </w:rPr>
        <w:t xml:space="preserve">, </w:t>
      </w:r>
      <w:r>
        <w:rPr>
          <w:rFonts w:eastAsia="Times New Roman"/>
          <w:color w:val="212121"/>
          <w:szCs w:val="24"/>
        </w:rPr>
        <w:lastRenderedPageBreak/>
        <w:t xml:space="preserve">Πρόεδρο του </w:t>
      </w:r>
      <w:r>
        <w:rPr>
          <w:rFonts w:eastAsia="Times New Roman"/>
          <w:color w:val="212121"/>
          <w:szCs w:val="24"/>
        </w:rPr>
        <w:t>Συνδέσμου Β</w:t>
      </w:r>
      <w:r w:rsidRPr="001E58DB">
        <w:rPr>
          <w:rFonts w:eastAsia="Times New Roman"/>
          <w:color w:val="212121"/>
          <w:szCs w:val="24"/>
        </w:rPr>
        <w:t>ιομηχανιών Βορείου Ελλάδος</w:t>
      </w:r>
      <w:r>
        <w:rPr>
          <w:rFonts w:eastAsia="Times New Roman"/>
          <w:color w:val="212121"/>
          <w:szCs w:val="24"/>
        </w:rPr>
        <w:t>: «Ο</w:t>
      </w:r>
      <w:r w:rsidRPr="001E58DB">
        <w:rPr>
          <w:rFonts w:eastAsia="Times New Roman"/>
          <w:color w:val="212121"/>
          <w:szCs w:val="24"/>
        </w:rPr>
        <w:t xml:space="preserve">ποιοδήποτε πρόσκομμα </w:t>
      </w:r>
      <w:r>
        <w:rPr>
          <w:rFonts w:eastAsia="Times New Roman"/>
          <w:color w:val="212121"/>
          <w:szCs w:val="24"/>
        </w:rPr>
        <w:t>-</w:t>
      </w:r>
      <w:r w:rsidRPr="001E58DB">
        <w:rPr>
          <w:rFonts w:eastAsia="Times New Roman"/>
          <w:color w:val="212121"/>
          <w:szCs w:val="24"/>
        </w:rPr>
        <w:t xml:space="preserve">είτε πολιτικό </w:t>
      </w:r>
      <w:r>
        <w:rPr>
          <w:rFonts w:eastAsia="Times New Roman"/>
          <w:color w:val="212121"/>
          <w:szCs w:val="24"/>
        </w:rPr>
        <w:t>είτε</w:t>
      </w:r>
      <w:r w:rsidRPr="001E58DB">
        <w:rPr>
          <w:rFonts w:eastAsia="Times New Roman"/>
          <w:color w:val="212121"/>
          <w:szCs w:val="24"/>
        </w:rPr>
        <w:t xml:space="preserve"> οικονομικό</w:t>
      </w:r>
      <w:r>
        <w:rPr>
          <w:rFonts w:eastAsia="Times New Roman"/>
          <w:color w:val="212121"/>
          <w:szCs w:val="24"/>
        </w:rPr>
        <w:t>-</w:t>
      </w:r>
      <w:r w:rsidRPr="001E58DB">
        <w:rPr>
          <w:rFonts w:eastAsia="Times New Roman"/>
          <w:color w:val="212121"/>
          <w:szCs w:val="24"/>
        </w:rPr>
        <w:t xml:space="preserve"> δημιουργεί πρόβλημα στις επιχειρήσεις και τις οικονομικές σχέσεις πρέπει να </w:t>
      </w:r>
      <w:r>
        <w:rPr>
          <w:rFonts w:eastAsia="Times New Roman"/>
          <w:color w:val="212121"/>
          <w:szCs w:val="24"/>
        </w:rPr>
        <w:t>λύν</w:t>
      </w:r>
      <w:r w:rsidRPr="001E58DB">
        <w:rPr>
          <w:rFonts w:eastAsia="Times New Roman"/>
          <w:color w:val="212121"/>
          <w:szCs w:val="24"/>
        </w:rPr>
        <w:t>εται</w:t>
      </w:r>
      <w:r>
        <w:rPr>
          <w:rFonts w:eastAsia="Times New Roman"/>
          <w:color w:val="212121"/>
          <w:szCs w:val="24"/>
        </w:rPr>
        <w:t>. Από τη</w:t>
      </w:r>
      <w:r w:rsidRPr="001E58DB">
        <w:rPr>
          <w:rFonts w:eastAsia="Times New Roman"/>
          <w:color w:val="212121"/>
          <w:szCs w:val="24"/>
        </w:rPr>
        <w:t xml:space="preserve"> στιγμή</w:t>
      </w:r>
      <w:r>
        <w:rPr>
          <w:rFonts w:eastAsia="Times New Roman"/>
          <w:color w:val="212121"/>
          <w:szCs w:val="24"/>
        </w:rPr>
        <w:t>,</w:t>
      </w:r>
      <w:r w:rsidRPr="001E58DB">
        <w:rPr>
          <w:rFonts w:eastAsia="Times New Roman"/>
          <w:color w:val="212121"/>
          <w:szCs w:val="24"/>
        </w:rPr>
        <w:t xml:space="preserve"> που κάτι τόσο προβληματικό βγαίνει από τη μέση</w:t>
      </w:r>
      <w:r>
        <w:rPr>
          <w:rFonts w:eastAsia="Times New Roman"/>
          <w:color w:val="212121"/>
          <w:szCs w:val="24"/>
        </w:rPr>
        <w:t>,</w:t>
      </w:r>
      <w:r w:rsidRPr="001E58DB">
        <w:rPr>
          <w:rFonts w:eastAsia="Times New Roman"/>
          <w:color w:val="212121"/>
          <w:szCs w:val="24"/>
        </w:rPr>
        <w:t xml:space="preserve"> θεωρώ ότι θα β</w:t>
      </w:r>
      <w:r w:rsidRPr="001E58DB">
        <w:rPr>
          <w:rFonts w:eastAsia="Times New Roman"/>
          <w:color w:val="212121"/>
          <w:szCs w:val="24"/>
        </w:rPr>
        <w:t>ελτιωθεί η οικονομική συνεργασία μεταξύ των δύο χωρών</w:t>
      </w:r>
      <w:r>
        <w:rPr>
          <w:rFonts w:eastAsia="Times New Roman"/>
          <w:color w:val="212121"/>
          <w:szCs w:val="24"/>
        </w:rPr>
        <w:t xml:space="preserve">». </w:t>
      </w:r>
    </w:p>
    <w:p w14:paraId="77C030C8" w14:textId="77777777" w:rsidR="006113A9" w:rsidRDefault="006B6FC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Σας ε</w:t>
      </w:r>
      <w:r w:rsidRPr="001E58DB">
        <w:rPr>
          <w:rFonts w:eastAsia="Times New Roman"/>
          <w:color w:val="212121"/>
          <w:szCs w:val="24"/>
        </w:rPr>
        <w:t>υχαριστώ</w:t>
      </w:r>
      <w:r>
        <w:rPr>
          <w:rFonts w:eastAsia="Times New Roman"/>
          <w:color w:val="212121"/>
          <w:szCs w:val="24"/>
        </w:rPr>
        <w:t xml:space="preserve">. </w:t>
      </w:r>
    </w:p>
    <w:p w14:paraId="77C030C9" w14:textId="77777777" w:rsidR="006113A9" w:rsidRDefault="006B6FC4">
      <w:pPr>
        <w:spacing w:line="600" w:lineRule="auto"/>
        <w:ind w:firstLine="709"/>
        <w:contextualSpacing/>
        <w:jc w:val="center"/>
        <w:rPr>
          <w:rFonts w:eastAsia="Times New Roman" w:cs="Times New Roman"/>
          <w:szCs w:val="24"/>
        </w:rPr>
      </w:pPr>
      <w:r w:rsidRPr="00B819E1">
        <w:rPr>
          <w:rFonts w:eastAsia="Times New Roman" w:cs="Times New Roman"/>
          <w:szCs w:val="24"/>
        </w:rPr>
        <w:t>(Χειροκροτήματα από την πτέρυγα του ΣΥΡΙΖΑ)</w:t>
      </w:r>
    </w:p>
    <w:p w14:paraId="77C030CA" w14:textId="77777777" w:rsidR="006113A9" w:rsidRDefault="006B6FC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 xml:space="preserve"> </w:t>
      </w:r>
      <w:r w:rsidRPr="00876003">
        <w:rPr>
          <w:rFonts w:eastAsia="Times New Roman" w:cs="Times New Roman"/>
          <w:b/>
          <w:szCs w:val="24"/>
        </w:rPr>
        <w:t xml:space="preserve">ΠΡΟΕΔΡΕΥΩΝ (Σπυρίδων Λυκούδης): </w:t>
      </w:r>
      <w:r w:rsidRPr="001E58DB">
        <w:rPr>
          <w:rFonts w:eastAsia="Times New Roman"/>
          <w:color w:val="212121"/>
          <w:szCs w:val="24"/>
        </w:rPr>
        <w:t>Ευχαριστώ</w:t>
      </w:r>
      <w:r>
        <w:rPr>
          <w:rFonts w:eastAsia="Times New Roman"/>
          <w:color w:val="212121"/>
          <w:szCs w:val="24"/>
        </w:rPr>
        <w:t xml:space="preserve">, κύριε συνάδελφε. </w:t>
      </w:r>
    </w:p>
    <w:p w14:paraId="77C030CB" w14:textId="77777777" w:rsidR="006113A9" w:rsidRDefault="006B6FC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Ο συνάδελφος κ. Αθανασίου Χαράλαμπος από τη</w:t>
      </w:r>
      <w:r w:rsidRPr="001E58DB">
        <w:rPr>
          <w:rFonts w:eastAsia="Times New Roman"/>
          <w:color w:val="212121"/>
          <w:szCs w:val="24"/>
        </w:rPr>
        <w:t xml:space="preserve"> Νέα Δημοκρατία </w:t>
      </w:r>
      <w:r>
        <w:rPr>
          <w:rFonts w:eastAsia="Times New Roman"/>
          <w:color w:val="212121"/>
          <w:szCs w:val="24"/>
        </w:rPr>
        <w:t xml:space="preserve">έχει τον λόγο. </w:t>
      </w:r>
    </w:p>
    <w:p w14:paraId="77C030CC" w14:textId="77777777" w:rsidR="006113A9" w:rsidRDefault="006B6FC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b/>
          <w:color w:val="212121"/>
          <w:szCs w:val="24"/>
        </w:rPr>
        <w:t>ΧΑ</w:t>
      </w:r>
      <w:r>
        <w:rPr>
          <w:rFonts w:eastAsia="Times New Roman"/>
          <w:b/>
          <w:color w:val="212121"/>
          <w:szCs w:val="24"/>
        </w:rPr>
        <w:t xml:space="preserve">ΡΑΛΑΜΠΟΣ ΑΘΑΝΑΣΙΟΥ: </w:t>
      </w:r>
      <w:r>
        <w:rPr>
          <w:rFonts w:eastAsia="Times New Roman"/>
          <w:color w:val="212121"/>
          <w:szCs w:val="24"/>
        </w:rPr>
        <w:t>Ε</w:t>
      </w:r>
      <w:r w:rsidRPr="001E58DB">
        <w:rPr>
          <w:rFonts w:eastAsia="Times New Roman"/>
          <w:color w:val="212121"/>
          <w:szCs w:val="24"/>
        </w:rPr>
        <w:t>υχαριστώ</w:t>
      </w:r>
      <w:r>
        <w:rPr>
          <w:rFonts w:eastAsia="Times New Roman"/>
          <w:color w:val="212121"/>
          <w:szCs w:val="24"/>
        </w:rPr>
        <w:t>, κύριε Π</w:t>
      </w:r>
      <w:r w:rsidRPr="001E58DB">
        <w:rPr>
          <w:rFonts w:eastAsia="Times New Roman"/>
          <w:color w:val="212121"/>
          <w:szCs w:val="24"/>
        </w:rPr>
        <w:t>ρόεδρε</w:t>
      </w:r>
      <w:r>
        <w:rPr>
          <w:rFonts w:eastAsia="Times New Roman"/>
          <w:color w:val="212121"/>
          <w:szCs w:val="24"/>
        </w:rPr>
        <w:t>.</w:t>
      </w:r>
    </w:p>
    <w:p w14:paraId="77C030CD" w14:textId="77777777" w:rsidR="006113A9" w:rsidRDefault="006B6FC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Κ</w:t>
      </w:r>
      <w:r w:rsidRPr="001E58DB">
        <w:rPr>
          <w:rFonts w:eastAsia="Times New Roman"/>
          <w:color w:val="212121"/>
          <w:szCs w:val="24"/>
        </w:rPr>
        <w:t>υρίες και κύριοι συνάδελφοι</w:t>
      </w:r>
      <w:r>
        <w:rPr>
          <w:rFonts w:eastAsia="Times New Roman"/>
          <w:color w:val="212121"/>
          <w:szCs w:val="24"/>
        </w:rPr>
        <w:t>,</w:t>
      </w:r>
      <w:r w:rsidRPr="001E58DB">
        <w:rPr>
          <w:rFonts w:eastAsia="Times New Roman"/>
          <w:color w:val="212121"/>
          <w:szCs w:val="24"/>
        </w:rPr>
        <w:t xml:space="preserve"> έφτασε η μέρα που κανείς α</w:t>
      </w:r>
      <w:r>
        <w:rPr>
          <w:rFonts w:eastAsia="Times New Roman"/>
          <w:color w:val="212121"/>
          <w:szCs w:val="24"/>
        </w:rPr>
        <w:t>πό εμάς δ</w:t>
      </w:r>
      <w:r w:rsidRPr="001E58DB">
        <w:rPr>
          <w:rFonts w:eastAsia="Times New Roman"/>
          <w:color w:val="212121"/>
          <w:szCs w:val="24"/>
        </w:rPr>
        <w:t>εν μπορεί πλέον να κρυφτεί από τις ευθύνες του</w:t>
      </w:r>
      <w:r>
        <w:rPr>
          <w:rFonts w:eastAsia="Times New Roman"/>
          <w:color w:val="212121"/>
          <w:szCs w:val="24"/>
        </w:rPr>
        <w:t xml:space="preserve">. Είναι η μέρα που </w:t>
      </w:r>
      <w:r w:rsidRPr="001E58DB">
        <w:rPr>
          <w:rFonts w:eastAsia="Times New Roman"/>
          <w:color w:val="212121"/>
          <w:szCs w:val="24"/>
        </w:rPr>
        <w:t xml:space="preserve">καθένας από </w:t>
      </w:r>
      <w:r>
        <w:rPr>
          <w:rFonts w:eastAsia="Times New Roman"/>
          <w:color w:val="212121"/>
          <w:szCs w:val="24"/>
        </w:rPr>
        <w:t>μα</w:t>
      </w:r>
      <w:r w:rsidRPr="001E58DB">
        <w:rPr>
          <w:rFonts w:eastAsia="Times New Roman"/>
          <w:color w:val="212121"/>
          <w:szCs w:val="24"/>
        </w:rPr>
        <w:t>ς θα είναι υπόλογος απέναντι στην ιστορία και</w:t>
      </w:r>
      <w:r>
        <w:rPr>
          <w:rFonts w:eastAsia="Times New Roman"/>
          <w:color w:val="212121"/>
          <w:szCs w:val="24"/>
        </w:rPr>
        <w:t xml:space="preserve"> τον ελληνικό λαό για όσα υποστηρίξει και πράξει</w:t>
      </w:r>
      <w:r w:rsidRPr="001E58DB">
        <w:rPr>
          <w:rFonts w:eastAsia="Times New Roman"/>
          <w:color w:val="212121"/>
          <w:szCs w:val="24"/>
        </w:rPr>
        <w:t xml:space="preserve"> </w:t>
      </w:r>
      <w:r w:rsidRPr="001E58DB">
        <w:rPr>
          <w:rFonts w:eastAsia="Times New Roman"/>
          <w:color w:val="212121"/>
          <w:szCs w:val="24"/>
        </w:rPr>
        <w:lastRenderedPageBreak/>
        <w:t>σήμερα</w:t>
      </w:r>
      <w:r>
        <w:rPr>
          <w:rFonts w:eastAsia="Times New Roman"/>
          <w:color w:val="212121"/>
          <w:szCs w:val="24"/>
        </w:rPr>
        <w:t xml:space="preserve">. </w:t>
      </w:r>
      <w:r w:rsidRPr="001E58DB">
        <w:rPr>
          <w:rFonts w:eastAsia="Times New Roman"/>
          <w:color w:val="212121"/>
          <w:szCs w:val="24"/>
        </w:rPr>
        <w:t>Γιατί από τη στιγ</w:t>
      </w:r>
      <w:r>
        <w:rPr>
          <w:rFonts w:eastAsia="Times New Roman"/>
          <w:color w:val="212121"/>
          <w:szCs w:val="24"/>
        </w:rPr>
        <w:t>μή που αυτή η Βουλή ψηφίσει τη Σ</w:t>
      </w:r>
      <w:r w:rsidRPr="001E58DB">
        <w:rPr>
          <w:rFonts w:eastAsia="Times New Roman"/>
          <w:color w:val="212121"/>
          <w:szCs w:val="24"/>
        </w:rPr>
        <w:t>υμφωνία των Πρεσπών</w:t>
      </w:r>
      <w:r>
        <w:rPr>
          <w:rFonts w:eastAsia="Times New Roman"/>
          <w:color w:val="212121"/>
          <w:szCs w:val="24"/>
        </w:rPr>
        <w:t>,</w:t>
      </w:r>
      <w:r w:rsidRPr="001E58DB">
        <w:rPr>
          <w:rFonts w:eastAsia="Times New Roman"/>
          <w:color w:val="212121"/>
          <w:szCs w:val="24"/>
        </w:rPr>
        <w:t xml:space="preserve"> δεν υπάρχει γυρισμός</w:t>
      </w:r>
      <w:r>
        <w:rPr>
          <w:rFonts w:eastAsia="Times New Roman"/>
          <w:color w:val="212121"/>
          <w:szCs w:val="24"/>
        </w:rPr>
        <w:t xml:space="preserve">. </w:t>
      </w:r>
    </w:p>
    <w:p w14:paraId="77C030CE" w14:textId="77777777" w:rsidR="006113A9" w:rsidRDefault="006B6FC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Ακούσαμε τις απόψεις της Κ</w:t>
      </w:r>
      <w:r w:rsidRPr="001E58DB">
        <w:rPr>
          <w:rFonts w:eastAsia="Times New Roman"/>
          <w:color w:val="212121"/>
          <w:szCs w:val="24"/>
        </w:rPr>
        <w:t>υβέρνησης</w:t>
      </w:r>
      <w:r>
        <w:rPr>
          <w:rFonts w:eastAsia="Times New Roman"/>
          <w:color w:val="212121"/>
          <w:szCs w:val="24"/>
        </w:rPr>
        <w:t>. Ακούμε και τις τοποθετήσεις των Α</w:t>
      </w:r>
      <w:r w:rsidRPr="001E58DB">
        <w:rPr>
          <w:rFonts w:eastAsia="Times New Roman"/>
          <w:color w:val="212121"/>
          <w:szCs w:val="24"/>
        </w:rPr>
        <w:t xml:space="preserve">νεξάρτητων </w:t>
      </w:r>
      <w:r>
        <w:rPr>
          <w:rFonts w:eastAsia="Times New Roman"/>
          <w:color w:val="212121"/>
          <w:szCs w:val="24"/>
        </w:rPr>
        <w:t>ή άλλων Β</w:t>
      </w:r>
      <w:r w:rsidRPr="001E58DB">
        <w:rPr>
          <w:rFonts w:eastAsia="Times New Roman"/>
          <w:color w:val="212121"/>
          <w:szCs w:val="24"/>
        </w:rPr>
        <w:t>ουλευτών</w:t>
      </w:r>
      <w:r>
        <w:rPr>
          <w:rFonts w:eastAsia="Times New Roman"/>
          <w:color w:val="212121"/>
          <w:szCs w:val="24"/>
        </w:rPr>
        <w:t>,</w:t>
      </w:r>
      <w:r w:rsidRPr="001E58DB">
        <w:rPr>
          <w:rFonts w:eastAsia="Times New Roman"/>
          <w:color w:val="212121"/>
          <w:szCs w:val="24"/>
        </w:rPr>
        <w:t xml:space="preserve"> που πρ</w:t>
      </w:r>
      <w:r w:rsidRPr="001E58DB">
        <w:rPr>
          <w:rFonts w:eastAsia="Times New Roman"/>
          <w:color w:val="212121"/>
          <w:szCs w:val="24"/>
        </w:rPr>
        <w:t>οτίθε</w:t>
      </w:r>
      <w:r>
        <w:rPr>
          <w:rFonts w:eastAsia="Times New Roman"/>
          <w:color w:val="212121"/>
          <w:szCs w:val="24"/>
        </w:rPr>
        <w:t xml:space="preserve">νται να υπερψηφίσουν τη </w:t>
      </w:r>
      <w:r>
        <w:rPr>
          <w:rFonts w:eastAsia="Times New Roman"/>
          <w:color w:val="212121"/>
          <w:szCs w:val="24"/>
        </w:rPr>
        <w:t>σ</w:t>
      </w:r>
      <w:r w:rsidRPr="001E58DB">
        <w:rPr>
          <w:rFonts w:eastAsia="Times New Roman"/>
          <w:color w:val="212121"/>
          <w:szCs w:val="24"/>
        </w:rPr>
        <w:t>υμφωνία</w:t>
      </w:r>
      <w:r>
        <w:rPr>
          <w:rFonts w:eastAsia="Times New Roman"/>
          <w:color w:val="212121"/>
          <w:szCs w:val="24"/>
        </w:rPr>
        <w:t>. Πραγματικά</w:t>
      </w:r>
      <w:r>
        <w:rPr>
          <w:rFonts w:eastAsia="Times New Roman"/>
          <w:color w:val="212121"/>
          <w:szCs w:val="24"/>
        </w:rPr>
        <w:t>,</w:t>
      </w:r>
      <w:r>
        <w:rPr>
          <w:rFonts w:eastAsia="Times New Roman"/>
          <w:color w:val="212121"/>
          <w:szCs w:val="24"/>
        </w:rPr>
        <w:t xml:space="preserve"> αναρωτιέμαι π</w:t>
      </w:r>
      <w:r w:rsidRPr="001E58DB">
        <w:rPr>
          <w:rFonts w:eastAsia="Times New Roman"/>
          <w:color w:val="212121"/>
          <w:szCs w:val="24"/>
        </w:rPr>
        <w:t>όσοι από αυτο</w:t>
      </w:r>
      <w:r>
        <w:rPr>
          <w:rFonts w:eastAsia="Times New Roman"/>
          <w:color w:val="212121"/>
          <w:szCs w:val="24"/>
        </w:rPr>
        <w:t xml:space="preserve">ύς έχουν διαβάσει το κείμενο της </w:t>
      </w:r>
      <w:r>
        <w:rPr>
          <w:rFonts w:eastAsia="Times New Roman"/>
          <w:color w:val="212121"/>
          <w:szCs w:val="24"/>
        </w:rPr>
        <w:t>σ</w:t>
      </w:r>
      <w:r w:rsidRPr="001E58DB">
        <w:rPr>
          <w:rFonts w:eastAsia="Times New Roman"/>
          <w:color w:val="212121"/>
          <w:szCs w:val="24"/>
        </w:rPr>
        <w:t>υμφωνίας και τη ρηματική διακοίνωση</w:t>
      </w:r>
      <w:r>
        <w:rPr>
          <w:rFonts w:eastAsia="Times New Roman"/>
          <w:color w:val="212121"/>
          <w:szCs w:val="24"/>
        </w:rPr>
        <w:t>. Δ</w:t>
      </w:r>
      <w:r w:rsidRPr="001E58DB">
        <w:rPr>
          <w:rFonts w:eastAsia="Times New Roman"/>
          <w:color w:val="212121"/>
          <w:szCs w:val="24"/>
        </w:rPr>
        <w:t>ιότι αν τα είχα</w:t>
      </w:r>
      <w:r>
        <w:rPr>
          <w:rFonts w:eastAsia="Times New Roman"/>
          <w:color w:val="212121"/>
          <w:szCs w:val="24"/>
        </w:rPr>
        <w:t>ν</w:t>
      </w:r>
      <w:r w:rsidRPr="001E58DB">
        <w:rPr>
          <w:rFonts w:eastAsia="Times New Roman"/>
          <w:color w:val="212121"/>
          <w:szCs w:val="24"/>
        </w:rPr>
        <w:t xml:space="preserve"> διαβάσει</w:t>
      </w:r>
      <w:r>
        <w:rPr>
          <w:rFonts w:eastAsia="Times New Roman"/>
          <w:color w:val="212121"/>
          <w:szCs w:val="24"/>
        </w:rPr>
        <w:t xml:space="preserve">, </w:t>
      </w:r>
      <w:r w:rsidRPr="001E58DB">
        <w:rPr>
          <w:rFonts w:eastAsia="Times New Roman"/>
          <w:color w:val="212121"/>
          <w:szCs w:val="24"/>
        </w:rPr>
        <w:t xml:space="preserve">αναρωτιέμαι αν θα τολμούσαν να </w:t>
      </w:r>
      <w:r>
        <w:rPr>
          <w:rFonts w:eastAsia="Times New Roman"/>
          <w:color w:val="212121"/>
          <w:szCs w:val="24"/>
        </w:rPr>
        <w:t>πουν</w:t>
      </w:r>
      <w:r w:rsidRPr="001E58DB">
        <w:rPr>
          <w:rFonts w:eastAsia="Times New Roman"/>
          <w:color w:val="212121"/>
          <w:szCs w:val="24"/>
        </w:rPr>
        <w:t xml:space="preserve"> όσες </w:t>
      </w:r>
      <w:r>
        <w:rPr>
          <w:rFonts w:eastAsia="Times New Roman"/>
          <w:color w:val="212121"/>
          <w:szCs w:val="24"/>
        </w:rPr>
        <w:t xml:space="preserve">ανακρίβειες λένε σήμερα. </w:t>
      </w:r>
    </w:p>
    <w:p w14:paraId="77C030CF" w14:textId="77777777" w:rsidR="006113A9" w:rsidRDefault="006B6FC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Κ</w:t>
      </w:r>
      <w:r w:rsidRPr="001E58DB">
        <w:rPr>
          <w:rFonts w:eastAsia="Times New Roman"/>
          <w:color w:val="212121"/>
          <w:szCs w:val="24"/>
        </w:rPr>
        <w:t>υρίες και κύ</w:t>
      </w:r>
      <w:r w:rsidRPr="001E58DB">
        <w:rPr>
          <w:rFonts w:eastAsia="Times New Roman"/>
          <w:color w:val="212121"/>
          <w:szCs w:val="24"/>
        </w:rPr>
        <w:t>ριοι συνάδελφοι</w:t>
      </w:r>
      <w:r>
        <w:rPr>
          <w:rFonts w:eastAsia="Times New Roman"/>
          <w:color w:val="212121"/>
          <w:szCs w:val="24"/>
        </w:rPr>
        <w:t>, ε</w:t>
      </w:r>
      <w:r w:rsidRPr="001E58DB">
        <w:rPr>
          <w:rFonts w:eastAsia="Times New Roman"/>
          <w:color w:val="212121"/>
          <w:szCs w:val="24"/>
        </w:rPr>
        <w:t>δώ δεν ήρθαμε για να κάνουμε θεωρητικ</w:t>
      </w:r>
      <w:r>
        <w:rPr>
          <w:rFonts w:eastAsia="Times New Roman"/>
          <w:color w:val="212121"/>
          <w:szCs w:val="24"/>
        </w:rPr>
        <w:t>ή συζήτηση περί πατριωτισμού ή μ</w:t>
      </w:r>
      <w:r w:rsidRPr="001E58DB">
        <w:rPr>
          <w:rFonts w:eastAsia="Times New Roman"/>
          <w:color w:val="212121"/>
          <w:szCs w:val="24"/>
        </w:rPr>
        <w:t>ακεδονικού ζητήματος</w:t>
      </w:r>
      <w:r>
        <w:rPr>
          <w:rFonts w:eastAsia="Times New Roman"/>
          <w:color w:val="212121"/>
          <w:szCs w:val="24"/>
        </w:rPr>
        <w:t xml:space="preserve">, </w:t>
      </w:r>
      <w:r w:rsidRPr="001E58DB">
        <w:rPr>
          <w:rFonts w:eastAsia="Times New Roman"/>
          <w:color w:val="212121"/>
          <w:szCs w:val="24"/>
        </w:rPr>
        <w:t xml:space="preserve">αλλά </w:t>
      </w:r>
      <w:r>
        <w:rPr>
          <w:rFonts w:eastAsia="Times New Roman"/>
          <w:color w:val="212121"/>
          <w:szCs w:val="24"/>
        </w:rPr>
        <w:t>να εγκρίνουμε ή να</w:t>
      </w:r>
      <w:r w:rsidRPr="001E58DB">
        <w:rPr>
          <w:rFonts w:eastAsia="Times New Roman"/>
          <w:color w:val="212121"/>
          <w:szCs w:val="24"/>
        </w:rPr>
        <w:t xml:space="preserve"> απο</w:t>
      </w:r>
      <w:r>
        <w:rPr>
          <w:rFonts w:eastAsia="Times New Roman"/>
          <w:color w:val="212121"/>
          <w:szCs w:val="24"/>
        </w:rPr>
        <w:t xml:space="preserve">ρρίψουμε μία υπαρκτή </w:t>
      </w:r>
      <w:r>
        <w:rPr>
          <w:rFonts w:eastAsia="Times New Roman"/>
          <w:color w:val="212121"/>
          <w:szCs w:val="24"/>
        </w:rPr>
        <w:t>σ</w:t>
      </w:r>
      <w:r w:rsidRPr="001E58DB">
        <w:rPr>
          <w:rFonts w:eastAsia="Times New Roman"/>
          <w:color w:val="212121"/>
          <w:szCs w:val="24"/>
        </w:rPr>
        <w:t>υμφωνία</w:t>
      </w:r>
      <w:r>
        <w:rPr>
          <w:rFonts w:eastAsia="Times New Roman"/>
          <w:color w:val="212121"/>
          <w:szCs w:val="24"/>
        </w:rPr>
        <w:t xml:space="preserve">. Για τον </w:t>
      </w:r>
      <w:r w:rsidRPr="001E58DB">
        <w:rPr>
          <w:rFonts w:eastAsia="Times New Roman"/>
          <w:color w:val="212121"/>
          <w:szCs w:val="24"/>
        </w:rPr>
        <w:t xml:space="preserve">λόγο αυτό επιτρέψτε μου να σας πω </w:t>
      </w:r>
      <w:r>
        <w:rPr>
          <w:rFonts w:eastAsia="Times New Roman"/>
          <w:color w:val="212121"/>
          <w:szCs w:val="24"/>
        </w:rPr>
        <w:t>τι</w:t>
      </w:r>
      <w:r w:rsidRPr="001E58DB">
        <w:rPr>
          <w:rFonts w:eastAsia="Times New Roman"/>
          <w:color w:val="212121"/>
          <w:szCs w:val="24"/>
        </w:rPr>
        <w:t xml:space="preserve"> πραγματικά ψηφίζουμε σήμερα</w:t>
      </w:r>
      <w:r>
        <w:rPr>
          <w:rFonts w:eastAsia="Times New Roman"/>
          <w:color w:val="212121"/>
          <w:szCs w:val="24"/>
        </w:rPr>
        <w:t>,</w:t>
      </w:r>
      <w:r w:rsidRPr="001E58DB">
        <w:rPr>
          <w:rFonts w:eastAsia="Times New Roman"/>
          <w:color w:val="212121"/>
          <w:szCs w:val="24"/>
        </w:rPr>
        <w:t xml:space="preserve"> ώστε να μην υπά</w:t>
      </w:r>
      <w:r w:rsidRPr="001E58DB">
        <w:rPr>
          <w:rFonts w:eastAsia="Times New Roman"/>
          <w:color w:val="212121"/>
          <w:szCs w:val="24"/>
        </w:rPr>
        <w:t>ρξουν σήμερα ψευδαισθήσεις και αύριο δικαιολογίες</w:t>
      </w:r>
      <w:r>
        <w:rPr>
          <w:rFonts w:eastAsia="Times New Roman"/>
          <w:color w:val="212121"/>
          <w:szCs w:val="24"/>
        </w:rPr>
        <w:t>.</w:t>
      </w:r>
    </w:p>
    <w:p w14:paraId="77C030D0" w14:textId="77777777" w:rsidR="006113A9" w:rsidRDefault="006B6FC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Αν, λοιπόν, ψηφίσουμε τη Σ</w:t>
      </w:r>
      <w:r w:rsidRPr="001E58DB">
        <w:rPr>
          <w:rFonts w:eastAsia="Times New Roman"/>
          <w:color w:val="212121"/>
          <w:szCs w:val="24"/>
        </w:rPr>
        <w:t>υμφωνία</w:t>
      </w:r>
      <w:r>
        <w:rPr>
          <w:rFonts w:eastAsia="Times New Roman"/>
          <w:color w:val="212121"/>
          <w:szCs w:val="24"/>
        </w:rPr>
        <w:t>,</w:t>
      </w:r>
      <w:r w:rsidRPr="001E58DB">
        <w:rPr>
          <w:rFonts w:eastAsia="Times New Roman"/>
          <w:color w:val="212121"/>
          <w:szCs w:val="24"/>
        </w:rPr>
        <w:t xml:space="preserve"> η γει</w:t>
      </w:r>
      <w:r>
        <w:rPr>
          <w:rFonts w:eastAsia="Times New Roman"/>
          <w:color w:val="212121"/>
          <w:szCs w:val="24"/>
        </w:rPr>
        <w:t>τονική χώρα θα μετονομαστεί σε «Β</w:t>
      </w:r>
      <w:r w:rsidRPr="001E58DB">
        <w:rPr>
          <w:rFonts w:eastAsia="Times New Roman"/>
          <w:color w:val="212121"/>
          <w:szCs w:val="24"/>
        </w:rPr>
        <w:t>όρεια Μακεδονία</w:t>
      </w:r>
      <w:r>
        <w:rPr>
          <w:rFonts w:eastAsia="Times New Roman"/>
          <w:color w:val="212121"/>
          <w:szCs w:val="24"/>
        </w:rPr>
        <w:t>». Ο</w:t>
      </w:r>
      <w:r w:rsidRPr="001E58DB">
        <w:rPr>
          <w:rFonts w:eastAsia="Times New Roman"/>
          <w:color w:val="212121"/>
          <w:szCs w:val="24"/>
        </w:rPr>
        <w:t>ι</w:t>
      </w:r>
      <w:r>
        <w:rPr>
          <w:rFonts w:eastAsia="Times New Roman"/>
          <w:color w:val="212121"/>
          <w:szCs w:val="24"/>
        </w:rPr>
        <w:t xml:space="preserve"> κάτοικοί</w:t>
      </w:r>
      <w:r w:rsidRPr="001E58DB">
        <w:rPr>
          <w:rFonts w:eastAsia="Times New Roman"/>
          <w:color w:val="212121"/>
          <w:szCs w:val="24"/>
        </w:rPr>
        <w:t xml:space="preserve"> </w:t>
      </w:r>
      <w:r>
        <w:rPr>
          <w:rFonts w:eastAsia="Times New Roman"/>
          <w:color w:val="212121"/>
          <w:szCs w:val="24"/>
        </w:rPr>
        <w:t>της,</w:t>
      </w:r>
      <w:r w:rsidRPr="001E58DB">
        <w:rPr>
          <w:rFonts w:eastAsia="Times New Roman"/>
          <w:color w:val="212121"/>
          <w:szCs w:val="24"/>
        </w:rPr>
        <w:t xml:space="preserve"> </w:t>
      </w:r>
      <w:r>
        <w:rPr>
          <w:rFonts w:eastAsia="Times New Roman"/>
          <w:color w:val="212121"/>
          <w:szCs w:val="24"/>
        </w:rPr>
        <w:t xml:space="preserve">όμως, θα έχουν τη </w:t>
      </w:r>
      <w:r w:rsidRPr="001E58DB">
        <w:rPr>
          <w:rFonts w:eastAsia="Times New Roman"/>
          <w:color w:val="212121"/>
          <w:szCs w:val="24"/>
        </w:rPr>
        <w:t>μακεδονική ιθαγένεια</w:t>
      </w:r>
      <w:r>
        <w:rPr>
          <w:rFonts w:eastAsia="Times New Roman"/>
          <w:color w:val="212121"/>
          <w:szCs w:val="24"/>
        </w:rPr>
        <w:t>, άρα θα αυτο</w:t>
      </w:r>
      <w:r w:rsidRPr="001E58DB">
        <w:rPr>
          <w:rFonts w:eastAsia="Times New Roman"/>
          <w:color w:val="212121"/>
          <w:szCs w:val="24"/>
        </w:rPr>
        <w:t xml:space="preserve">αποκαλούνται </w:t>
      </w:r>
      <w:r>
        <w:rPr>
          <w:rFonts w:eastAsia="Times New Roman"/>
          <w:color w:val="212121"/>
          <w:szCs w:val="24"/>
        </w:rPr>
        <w:t>«</w:t>
      </w:r>
      <w:r w:rsidRPr="001E58DB">
        <w:rPr>
          <w:rFonts w:eastAsia="Times New Roman"/>
          <w:color w:val="212121"/>
          <w:szCs w:val="24"/>
        </w:rPr>
        <w:t>Μακεδόνες</w:t>
      </w:r>
      <w:r>
        <w:rPr>
          <w:rFonts w:eastAsia="Times New Roman"/>
          <w:color w:val="212121"/>
          <w:szCs w:val="24"/>
        </w:rPr>
        <w:t>»</w:t>
      </w:r>
      <w:r w:rsidRPr="001E58DB">
        <w:rPr>
          <w:rFonts w:eastAsia="Times New Roman"/>
          <w:color w:val="212121"/>
          <w:szCs w:val="24"/>
        </w:rPr>
        <w:t xml:space="preserve"> και ο υπόλοιπος κόσμος θα μπορεί ελεύθερα </w:t>
      </w:r>
      <w:r>
        <w:rPr>
          <w:rFonts w:eastAsia="Times New Roman"/>
          <w:color w:val="212121"/>
          <w:szCs w:val="24"/>
        </w:rPr>
        <w:t xml:space="preserve">να </w:t>
      </w:r>
      <w:r w:rsidRPr="001E58DB">
        <w:rPr>
          <w:rFonts w:eastAsia="Times New Roman"/>
          <w:color w:val="212121"/>
          <w:szCs w:val="24"/>
        </w:rPr>
        <w:t xml:space="preserve">τους </w:t>
      </w:r>
      <w:r w:rsidRPr="001E58DB">
        <w:rPr>
          <w:rFonts w:eastAsia="Times New Roman"/>
          <w:color w:val="212121"/>
          <w:szCs w:val="24"/>
        </w:rPr>
        <w:lastRenderedPageBreak/>
        <w:t>αποκαλεί έτσι</w:t>
      </w:r>
      <w:r>
        <w:rPr>
          <w:rFonts w:eastAsia="Times New Roman"/>
          <w:color w:val="212121"/>
          <w:szCs w:val="24"/>
        </w:rPr>
        <w:t>. Α</w:t>
      </w:r>
      <w:r w:rsidRPr="001E58DB">
        <w:rPr>
          <w:rFonts w:eastAsia="Times New Roman"/>
          <w:color w:val="212121"/>
          <w:szCs w:val="24"/>
        </w:rPr>
        <w:t xml:space="preserve">υτό αναφέρεται ρητά στο εδάφιο </w:t>
      </w:r>
      <w:r>
        <w:rPr>
          <w:rFonts w:eastAsia="Times New Roman"/>
          <w:color w:val="212121"/>
          <w:szCs w:val="24"/>
        </w:rPr>
        <w:t xml:space="preserve">α) </w:t>
      </w:r>
      <w:r w:rsidRPr="001E58DB">
        <w:rPr>
          <w:rFonts w:eastAsia="Times New Roman"/>
          <w:color w:val="212121"/>
          <w:szCs w:val="24"/>
        </w:rPr>
        <w:t>της</w:t>
      </w:r>
      <w:r>
        <w:rPr>
          <w:rFonts w:eastAsia="Times New Roman"/>
          <w:color w:val="212121"/>
          <w:szCs w:val="24"/>
        </w:rPr>
        <w:t xml:space="preserve"> παραγράφου 3 του άρθρου 1 της Σ</w:t>
      </w:r>
      <w:r w:rsidRPr="001E58DB">
        <w:rPr>
          <w:rFonts w:eastAsia="Times New Roman"/>
          <w:color w:val="212121"/>
          <w:szCs w:val="24"/>
        </w:rPr>
        <w:t>υμφωνίας</w:t>
      </w:r>
      <w:r>
        <w:rPr>
          <w:rFonts w:eastAsia="Times New Roman"/>
          <w:color w:val="212121"/>
          <w:szCs w:val="24"/>
        </w:rPr>
        <w:t xml:space="preserve">. </w:t>
      </w:r>
    </w:p>
    <w:p w14:paraId="77C030D1" w14:textId="77777777" w:rsidR="006113A9" w:rsidRDefault="006B6FC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Τ</w:t>
      </w:r>
      <w:r w:rsidRPr="001E58DB">
        <w:rPr>
          <w:rFonts w:eastAsia="Times New Roman"/>
          <w:color w:val="212121"/>
          <w:szCs w:val="24"/>
        </w:rPr>
        <w:t>αυτόχρονα</w:t>
      </w:r>
      <w:r>
        <w:rPr>
          <w:rFonts w:eastAsia="Times New Roman"/>
          <w:color w:val="212121"/>
          <w:szCs w:val="24"/>
        </w:rPr>
        <w:t>, αυτοί</w:t>
      </w:r>
      <w:r w:rsidRPr="001E58DB">
        <w:rPr>
          <w:rFonts w:eastAsia="Times New Roman"/>
          <w:color w:val="212121"/>
          <w:szCs w:val="24"/>
        </w:rPr>
        <w:t xml:space="preserve"> οι κάτοικοι </w:t>
      </w:r>
      <w:r>
        <w:rPr>
          <w:rFonts w:eastAsia="Times New Roman"/>
          <w:color w:val="212121"/>
          <w:szCs w:val="24"/>
        </w:rPr>
        <w:t>-π</w:t>
      </w:r>
      <w:r w:rsidRPr="001E58DB">
        <w:rPr>
          <w:rFonts w:eastAsia="Times New Roman"/>
          <w:color w:val="212121"/>
          <w:szCs w:val="24"/>
        </w:rPr>
        <w:t>ροσέξτε το αυτό</w:t>
      </w:r>
      <w:r>
        <w:rPr>
          <w:rFonts w:eastAsia="Times New Roman"/>
          <w:color w:val="212121"/>
          <w:szCs w:val="24"/>
        </w:rPr>
        <w:t>!-</w:t>
      </w:r>
      <w:r w:rsidRPr="001E58DB">
        <w:rPr>
          <w:rFonts w:eastAsia="Times New Roman"/>
          <w:color w:val="212121"/>
          <w:szCs w:val="24"/>
        </w:rPr>
        <w:t xml:space="preserve"> </w:t>
      </w:r>
      <w:r>
        <w:rPr>
          <w:rFonts w:eastAsia="Times New Roman"/>
          <w:color w:val="212121"/>
          <w:szCs w:val="24"/>
        </w:rPr>
        <w:t>στο σύνολό τους θα λέγονται «μακεδονικός λ</w:t>
      </w:r>
      <w:r w:rsidRPr="001E58DB">
        <w:rPr>
          <w:rFonts w:eastAsia="Times New Roman"/>
          <w:color w:val="212121"/>
          <w:szCs w:val="24"/>
        </w:rPr>
        <w:t>αός</w:t>
      </w:r>
      <w:r>
        <w:rPr>
          <w:rFonts w:eastAsia="Times New Roman"/>
          <w:color w:val="212121"/>
          <w:szCs w:val="24"/>
        </w:rPr>
        <w:t>». Και προσέξτ</w:t>
      </w:r>
      <w:r>
        <w:rPr>
          <w:rFonts w:eastAsia="Times New Roman"/>
          <w:color w:val="212121"/>
          <w:szCs w:val="24"/>
        </w:rPr>
        <w:t>ε ε</w:t>
      </w:r>
      <w:r w:rsidRPr="001E58DB">
        <w:rPr>
          <w:rFonts w:eastAsia="Times New Roman"/>
          <w:color w:val="212121"/>
          <w:szCs w:val="24"/>
        </w:rPr>
        <w:t xml:space="preserve">ιδικά </w:t>
      </w:r>
      <w:r>
        <w:rPr>
          <w:rFonts w:eastAsia="Times New Roman"/>
          <w:color w:val="212121"/>
          <w:szCs w:val="24"/>
        </w:rPr>
        <w:t xml:space="preserve">αυτό: Αυτός </w:t>
      </w:r>
      <w:r w:rsidRPr="001E58DB">
        <w:rPr>
          <w:rFonts w:eastAsia="Times New Roman"/>
          <w:color w:val="212121"/>
          <w:szCs w:val="24"/>
        </w:rPr>
        <w:t xml:space="preserve">ο μακεδονικός </w:t>
      </w:r>
      <w:r>
        <w:rPr>
          <w:rFonts w:eastAsia="Times New Roman"/>
          <w:color w:val="212121"/>
          <w:szCs w:val="24"/>
        </w:rPr>
        <w:t xml:space="preserve">λαός </w:t>
      </w:r>
      <w:r w:rsidRPr="001E58DB">
        <w:rPr>
          <w:rFonts w:eastAsia="Times New Roman"/>
          <w:color w:val="212121"/>
          <w:szCs w:val="24"/>
        </w:rPr>
        <w:t>διαφοροποιείται από τα μέλη των μειονοτήτων</w:t>
      </w:r>
      <w:r>
        <w:rPr>
          <w:rFonts w:eastAsia="Times New Roman"/>
          <w:color w:val="212121"/>
          <w:szCs w:val="24"/>
        </w:rPr>
        <w:t>,</w:t>
      </w:r>
      <w:r w:rsidRPr="001E58DB">
        <w:rPr>
          <w:rFonts w:eastAsia="Times New Roman"/>
          <w:color w:val="212121"/>
          <w:szCs w:val="24"/>
        </w:rPr>
        <w:t xml:space="preserve"> που κατάγονται από τη χώρα</w:t>
      </w:r>
      <w:r>
        <w:rPr>
          <w:rFonts w:eastAsia="Times New Roman"/>
          <w:color w:val="212121"/>
          <w:szCs w:val="24"/>
        </w:rPr>
        <w:t>,</w:t>
      </w:r>
      <w:r w:rsidRPr="001E58DB">
        <w:rPr>
          <w:rFonts w:eastAsia="Times New Roman"/>
          <w:color w:val="212121"/>
          <w:szCs w:val="24"/>
        </w:rPr>
        <w:t xml:space="preserve"> αλλά ζουν στο εξωτερικό</w:t>
      </w:r>
      <w:r>
        <w:rPr>
          <w:rFonts w:eastAsia="Times New Roman"/>
          <w:color w:val="212121"/>
          <w:szCs w:val="24"/>
        </w:rPr>
        <w:t>.</w:t>
      </w:r>
      <w:r w:rsidRPr="001E58DB">
        <w:rPr>
          <w:rFonts w:eastAsia="Times New Roman"/>
          <w:color w:val="212121"/>
          <w:szCs w:val="24"/>
        </w:rPr>
        <w:t xml:space="preserve"> </w:t>
      </w:r>
    </w:p>
    <w:p w14:paraId="77C030D2" w14:textId="77777777" w:rsidR="006113A9" w:rsidRDefault="006B6FC4">
      <w:pPr>
        <w:tabs>
          <w:tab w:val="left" w:pos="2738"/>
          <w:tab w:val="center" w:pos="4753"/>
          <w:tab w:val="left" w:pos="5723"/>
        </w:tabs>
        <w:spacing w:line="600" w:lineRule="auto"/>
        <w:ind w:firstLine="720"/>
        <w:contextualSpacing/>
        <w:jc w:val="both"/>
        <w:rPr>
          <w:rFonts w:eastAsia="Times New Roman"/>
          <w:color w:val="212121"/>
          <w:szCs w:val="24"/>
        </w:rPr>
      </w:pPr>
      <w:r w:rsidRPr="001E58DB">
        <w:rPr>
          <w:rFonts w:eastAsia="Times New Roman"/>
          <w:color w:val="212121"/>
          <w:szCs w:val="24"/>
        </w:rPr>
        <w:t>Επομένως</w:t>
      </w:r>
      <w:r>
        <w:rPr>
          <w:rFonts w:eastAsia="Times New Roman"/>
          <w:color w:val="212121"/>
          <w:szCs w:val="24"/>
        </w:rPr>
        <w:t>, η έννοια του μ</w:t>
      </w:r>
      <w:r w:rsidRPr="001E58DB">
        <w:rPr>
          <w:rFonts w:eastAsia="Times New Roman"/>
          <w:color w:val="212121"/>
          <w:szCs w:val="24"/>
        </w:rPr>
        <w:t>ακεδονικού λαού ξεπερνά την έννοια της ιθαγένειας και αποκτά εθνικά και πολιτιστικά χαρακτηρι</w:t>
      </w:r>
      <w:r w:rsidRPr="001E58DB">
        <w:rPr>
          <w:rFonts w:eastAsia="Times New Roman"/>
          <w:color w:val="212121"/>
          <w:szCs w:val="24"/>
        </w:rPr>
        <w:t>στικά</w:t>
      </w:r>
      <w:r>
        <w:rPr>
          <w:rFonts w:eastAsia="Times New Roman"/>
          <w:color w:val="212121"/>
          <w:szCs w:val="24"/>
        </w:rPr>
        <w:t>, τα οποία, α</w:t>
      </w:r>
      <w:r w:rsidRPr="001E58DB">
        <w:rPr>
          <w:rFonts w:eastAsia="Times New Roman"/>
          <w:color w:val="212121"/>
          <w:szCs w:val="24"/>
        </w:rPr>
        <w:t>πό τη στιγμή που δεν διευκρινίζονται</w:t>
      </w:r>
      <w:r>
        <w:rPr>
          <w:rFonts w:eastAsia="Times New Roman"/>
          <w:color w:val="212121"/>
          <w:szCs w:val="24"/>
        </w:rPr>
        <w:t>,</w:t>
      </w:r>
      <w:r w:rsidRPr="001E58DB">
        <w:rPr>
          <w:rFonts w:eastAsia="Times New Roman"/>
          <w:color w:val="212121"/>
          <w:szCs w:val="24"/>
        </w:rPr>
        <w:t xml:space="preserve"> είναι εν δυνάμει αλυτρωτικά</w:t>
      </w:r>
      <w:r>
        <w:rPr>
          <w:rFonts w:eastAsia="Times New Roman"/>
          <w:color w:val="212121"/>
          <w:szCs w:val="24"/>
        </w:rPr>
        <w:t xml:space="preserve">. </w:t>
      </w:r>
    </w:p>
    <w:p w14:paraId="77C030D3" w14:textId="77777777" w:rsidR="006113A9" w:rsidRDefault="006B6FC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Α</w:t>
      </w:r>
      <w:r w:rsidRPr="001E58DB">
        <w:rPr>
          <w:rFonts w:eastAsia="Times New Roman"/>
          <w:color w:val="212121"/>
          <w:szCs w:val="24"/>
        </w:rPr>
        <w:t>υτ</w:t>
      </w:r>
      <w:r>
        <w:rPr>
          <w:rFonts w:eastAsia="Times New Roman"/>
          <w:color w:val="212121"/>
          <w:szCs w:val="24"/>
        </w:rPr>
        <w:t>ά αναφέρονται στο άρθρο 49 του Σ</w:t>
      </w:r>
      <w:r w:rsidRPr="001E58DB">
        <w:rPr>
          <w:rFonts w:eastAsia="Times New Roman"/>
          <w:color w:val="212121"/>
          <w:szCs w:val="24"/>
        </w:rPr>
        <w:t>υντάγματος της γείτονος χώρας</w:t>
      </w:r>
      <w:r>
        <w:rPr>
          <w:rFonts w:eastAsia="Times New Roman"/>
          <w:color w:val="212121"/>
          <w:szCs w:val="24"/>
        </w:rPr>
        <w:t xml:space="preserve">, </w:t>
      </w:r>
      <w:r w:rsidRPr="001E58DB">
        <w:rPr>
          <w:rFonts w:eastAsia="Times New Roman"/>
          <w:color w:val="212121"/>
          <w:szCs w:val="24"/>
        </w:rPr>
        <w:t>όπως αυτό αναφέρεται στη ρηματική διακοίνωση</w:t>
      </w:r>
      <w:r>
        <w:rPr>
          <w:rFonts w:eastAsia="Times New Roman"/>
          <w:color w:val="212121"/>
          <w:szCs w:val="24"/>
        </w:rPr>
        <w:t>, την οποία η Κ</w:t>
      </w:r>
      <w:r w:rsidRPr="001E58DB">
        <w:rPr>
          <w:rFonts w:eastAsia="Times New Roman"/>
          <w:color w:val="212121"/>
          <w:szCs w:val="24"/>
        </w:rPr>
        <w:t xml:space="preserve">υβέρνηση αποδέχεται ως επαρκή και </w:t>
      </w:r>
      <w:r>
        <w:rPr>
          <w:rFonts w:eastAsia="Times New Roman"/>
          <w:color w:val="212121"/>
          <w:szCs w:val="24"/>
        </w:rPr>
        <w:t xml:space="preserve">σύμφωνη με </w:t>
      </w:r>
      <w:r>
        <w:rPr>
          <w:rFonts w:eastAsia="Times New Roman"/>
          <w:color w:val="212121"/>
          <w:szCs w:val="24"/>
        </w:rPr>
        <w:t xml:space="preserve">τη </w:t>
      </w:r>
      <w:r>
        <w:rPr>
          <w:rFonts w:eastAsia="Times New Roman"/>
          <w:color w:val="212121"/>
          <w:szCs w:val="24"/>
        </w:rPr>
        <w:t>σ</w:t>
      </w:r>
      <w:r w:rsidRPr="001E58DB">
        <w:rPr>
          <w:rFonts w:eastAsia="Times New Roman"/>
          <w:color w:val="212121"/>
          <w:szCs w:val="24"/>
        </w:rPr>
        <w:t>υμφωνία και</w:t>
      </w:r>
      <w:r>
        <w:rPr>
          <w:rFonts w:eastAsia="Times New Roman"/>
          <w:color w:val="212121"/>
          <w:szCs w:val="24"/>
        </w:rPr>
        <w:t xml:space="preserve"> αναφέρεται στην τροποποίηση 36. </w:t>
      </w:r>
    </w:p>
    <w:p w14:paraId="77C030D4" w14:textId="77777777" w:rsidR="006113A9" w:rsidRDefault="006B6FC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 xml:space="preserve">Γι’ </w:t>
      </w:r>
      <w:r w:rsidRPr="001E58DB">
        <w:rPr>
          <w:rFonts w:eastAsia="Times New Roman"/>
          <w:color w:val="212121"/>
          <w:szCs w:val="24"/>
        </w:rPr>
        <w:t>αυτό το πρωί ε</w:t>
      </w:r>
      <w:r>
        <w:rPr>
          <w:rFonts w:eastAsia="Times New Roman"/>
          <w:color w:val="212121"/>
          <w:szCs w:val="24"/>
        </w:rPr>
        <w:t>πιμέναμε να έρθει στη Βουλή το Σύνταγμά</w:t>
      </w:r>
      <w:r w:rsidRPr="001E58DB">
        <w:rPr>
          <w:rFonts w:eastAsia="Times New Roman"/>
          <w:color w:val="212121"/>
          <w:szCs w:val="24"/>
        </w:rPr>
        <w:t xml:space="preserve"> </w:t>
      </w:r>
      <w:r>
        <w:rPr>
          <w:rFonts w:eastAsia="Times New Roman"/>
          <w:color w:val="212121"/>
          <w:szCs w:val="24"/>
        </w:rPr>
        <w:t xml:space="preserve">τους </w:t>
      </w:r>
      <w:r w:rsidRPr="001E58DB">
        <w:rPr>
          <w:rFonts w:eastAsia="Times New Roman"/>
          <w:color w:val="212121"/>
          <w:szCs w:val="24"/>
        </w:rPr>
        <w:t>και η τροπολογία 36</w:t>
      </w:r>
      <w:r>
        <w:rPr>
          <w:rFonts w:eastAsia="Times New Roman"/>
          <w:color w:val="212121"/>
          <w:szCs w:val="24"/>
        </w:rPr>
        <w:t>,</w:t>
      </w:r>
      <w:r w:rsidRPr="001E58DB">
        <w:rPr>
          <w:rFonts w:eastAsia="Times New Roman"/>
          <w:color w:val="212121"/>
          <w:szCs w:val="24"/>
        </w:rPr>
        <w:t xml:space="preserve"> καθώς και οι τροπολογίες 33 και 34</w:t>
      </w:r>
      <w:r>
        <w:rPr>
          <w:rFonts w:eastAsia="Times New Roman"/>
          <w:color w:val="212121"/>
          <w:szCs w:val="24"/>
        </w:rPr>
        <w:t>, όπου οι Σ</w:t>
      </w:r>
      <w:r w:rsidRPr="001E58DB">
        <w:rPr>
          <w:rFonts w:eastAsia="Times New Roman"/>
          <w:color w:val="212121"/>
          <w:szCs w:val="24"/>
        </w:rPr>
        <w:t>κοπ</w:t>
      </w:r>
      <w:r>
        <w:rPr>
          <w:rFonts w:eastAsia="Times New Roman"/>
          <w:color w:val="212121"/>
          <w:szCs w:val="24"/>
        </w:rPr>
        <w:t>ιανοί –π</w:t>
      </w:r>
      <w:r w:rsidRPr="001E58DB">
        <w:rPr>
          <w:rFonts w:eastAsia="Times New Roman"/>
          <w:color w:val="212121"/>
          <w:szCs w:val="24"/>
        </w:rPr>
        <w:t>ροσέξτε</w:t>
      </w:r>
      <w:r>
        <w:rPr>
          <w:rFonts w:eastAsia="Times New Roman"/>
          <w:color w:val="212121"/>
          <w:szCs w:val="24"/>
        </w:rPr>
        <w:t>!-</w:t>
      </w:r>
      <w:r w:rsidRPr="001E58DB">
        <w:rPr>
          <w:rFonts w:eastAsia="Times New Roman"/>
          <w:color w:val="212121"/>
          <w:szCs w:val="24"/>
        </w:rPr>
        <w:t xml:space="preserve"> επαναφέρουν το όνομα </w:t>
      </w:r>
      <w:r>
        <w:rPr>
          <w:rFonts w:eastAsia="Times New Roman"/>
          <w:color w:val="212121"/>
          <w:szCs w:val="24"/>
        </w:rPr>
        <w:t>«</w:t>
      </w:r>
      <w:r w:rsidRPr="001E58DB">
        <w:rPr>
          <w:rFonts w:eastAsia="Times New Roman"/>
          <w:color w:val="212121"/>
          <w:szCs w:val="24"/>
        </w:rPr>
        <w:t>Δημοκρατία της Μακεδονίας</w:t>
      </w:r>
      <w:r>
        <w:rPr>
          <w:rFonts w:eastAsia="Times New Roman"/>
          <w:color w:val="212121"/>
          <w:szCs w:val="24"/>
        </w:rPr>
        <w:t xml:space="preserve">», </w:t>
      </w:r>
      <w:r w:rsidRPr="001E58DB">
        <w:rPr>
          <w:rFonts w:eastAsia="Times New Roman"/>
          <w:color w:val="212121"/>
          <w:szCs w:val="24"/>
        </w:rPr>
        <w:t>εν αντι</w:t>
      </w:r>
      <w:r w:rsidRPr="001E58DB">
        <w:rPr>
          <w:rFonts w:eastAsia="Times New Roman"/>
          <w:color w:val="212121"/>
          <w:szCs w:val="24"/>
        </w:rPr>
        <w:t xml:space="preserve">θέσει με την τροπολογία </w:t>
      </w:r>
      <w:r w:rsidRPr="001E58DB">
        <w:rPr>
          <w:rFonts w:eastAsia="Times New Roman"/>
          <w:color w:val="212121"/>
          <w:szCs w:val="24"/>
        </w:rPr>
        <w:lastRenderedPageBreak/>
        <w:t>32</w:t>
      </w:r>
      <w:r>
        <w:rPr>
          <w:rFonts w:eastAsia="Times New Roman"/>
          <w:color w:val="212121"/>
          <w:szCs w:val="24"/>
        </w:rPr>
        <w:t>, η οποία είχε βάλει το όνομα «Δ</w:t>
      </w:r>
      <w:r w:rsidRPr="001E58DB">
        <w:rPr>
          <w:rFonts w:eastAsia="Times New Roman"/>
          <w:color w:val="212121"/>
          <w:szCs w:val="24"/>
        </w:rPr>
        <w:t>ημοκρατία της Βόρειας Μακεδονίας</w:t>
      </w:r>
      <w:r>
        <w:rPr>
          <w:rFonts w:eastAsia="Times New Roman"/>
          <w:color w:val="212121"/>
          <w:szCs w:val="24"/>
        </w:rPr>
        <w:t>». Είναι</w:t>
      </w:r>
      <w:r w:rsidRPr="001E58DB">
        <w:rPr>
          <w:rFonts w:eastAsia="Times New Roman"/>
          <w:color w:val="212121"/>
          <w:szCs w:val="24"/>
        </w:rPr>
        <w:t xml:space="preserve"> στοιχείο</w:t>
      </w:r>
      <w:r>
        <w:rPr>
          <w:rFonts w:eastAsia="Times New Roman"/>
          <w:color w:val="212121"/>
          <w:szCs w:val="24"/>
        </w:rPr>
        <w:t>,</w:t>
      </w:r>
      <w:r w:rsidRPr="001E58DB">
        <w:rPr>
          <w:rFonts w:eastAsia="Times New Roman"/>
          <w:color w:val="212121"/>
          <w:szCs w:val="24"/>
        </w:rPr>
        <w:t xml:space="preserve"> που έρχεται σε πλήρη αντίθεση με τα διεθνώς ισχύοντα στις συνταγματικές αναθεωρήσεις</w:t>
      </w:r>
      <w:r>
        <w:rPr>
          <w:rFonts w:eastAsia="Times New Roman"/>
          <w:color w:val="212121"/>
          <w:szCs w:val="24"/>
        </w:rPr>
        <w:t xml:space="preserve">, </w:t>
      </w:r>
      <w:r w:rsidRPr="001E58DB">
        <w:rPr>
          <w:rFonts w:eastAsia="Times New Roman"/>
          <w:color w:val="212121"/>
          <w:szCs w:val="24"/>
        </w:rPr>
        <w:t xml:space="preserve">καθώς κάθε μεταγενέστερη </w:t>
      </w:r>
      <w:r>
        <w:rPr>
          <w:rFonts w:eastAsia="Times New Roman"/>
          <w:color w:val="212121"/>
          <w:szCs w:val="24"/>
        </w:rPr>
        <w:t>τροποποίηση</w:t>
      </w:r>
      <w:r w:rsidRPr="001E58DB">
        <w:rPr>
          <w:rFonts w:eastAsia="Times New Roman"/>
          <w:color w:val="212121"/>
          <w:szCs w:val="24"/>
        </w:rPr>
        <w:t xml:space="preserve"> οφείλει να ενσωματώνει τις προηγούμενες</w:t>
      </w:r>
      <w:r>
        <w:rPr>
          <w:rFonts w:eastAsia="Times New Roman"/>
          <w:color w:val="212121"/>
          <w:szCs w:val="24"/>
        </w:rPr>
        <w:t>,</w:t>
      </w:r>
      <w:r w:rsidRPr="001E58DB">
        <w:rPr>
          <w:rFonts w:eastAsia="Times New Roman"/>
          <w:color w:val="212121"/>
          <w:szCs w:val="24"/>
        </w:rPr>
        <w:t xml:space="preserve"> πράγμα που δεν γίνεται</w:t>
      </w:r>
      <w:r>
        <w:rPr>
          <w:rFonts w:eastAsia="Times New Roman"/>
          <w:color w:val="212121"/>
          <w:szCs w:val="24"/>
        </w:rPr>
        <w:t xml:space="preserve">. </w:t>
      </w:r>
    </w:p>
    <w:p w14:paraId="77C030D5" w14:textId="77777777" w:rsidR="006113A9" w:rsidRDefault="006B6FC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Μ</w:t>
      </w:r>
      <w:r w:rsidRPr="001E58DB">
        <w:rPr>
          <w:rFonts w:eastAsia="Times New Roman"/>
          <w:color w:val="212121"/>
          <w:szCs w:val="24"/>
        </w:rPr>
        <w:t xml:space="preserve">ε </w:t>
      </w:r>
      <w:r>
        <w:rPr>
          <w:rFonts w:eastAsia="Times New Roman"/>
          <w:color w:val="212121"/>
          <w:szCs w:val="24"/>
        </w:rPr>
        <w:t>α</w:t>
      </w:r>
      <w:r w:rsidRPr="001E58DB">
        <w:rPr>
          <w:rFonts w:eastAsia="Times New Roman"/>
          <w:color w:val="212121"/>
          <w:szCs w:val="24"/>
        </w:rPr>
        <w:t>υτά τα δεδομένα συμβαίνει κάτι πρωτοφανές στα κοινοβο</w:t>
      </w:r>
      <w:r>
        <w:rPr>
          <w:rFonts w:eastAsia="Times New Roman"/>
          <w:color w:val="212121"/>
          <w:szCs w:val="24"/>
        </w:rPr>
        <w:t>υλευτικά χρονικά: Σε ένα ζήτημα μείζονος ε</w:t>
      </w:r>
      <w:r w:rsidRPr="001E58DB">
        <w:rPr>
          <w:rFonts w:eastAsia="Times New Roman"/>
          <w:color w:val="212121"/>
          <w:szCs w:val="24"/>
        </w:rPr>
        <w:t>θνικής ευαισθησίας</w:t>
      </w:r>
      <w:r>
        <w:rPr>
          <w:rFonts w:eastAsia="Times New Roman"/>
          <w:color w:val="212121"/>
          <w:szCs w:val="24"/>
        </w:rPr>
        <w:t>,</w:t>
      </w:r>
      <w:r w:rsidRPr="001E58DB">
        <w:rPr>
          <w:rFonts w:eastAsia="Times New Roman"/>
          <w:color w:val="212121"/>
          <w:szCs w:val="24"/>
        </w:rPr>
        <w:t xml:space="preserve"> που δεσμεύει </w:t>
      </w:r>
      <w:r>
        <w:rPr>
          <w:rFonts w:eastAsia="Times New Roman"/>
          <w:color w:val="212121"/>
          <w:szCs w:val="24"/>
        </w:rPr>
        <w:t>εσαεί</w:t>
      </w:r>
      <w:r w:rsidRPr="001E58DB">
        <w:rPr>
          <w:rFonts w:eastAsia="Times New Roman"/>
          <w:color w:val="212121"/>
          <w:szCs w:val="24"/>
        </w:rPr>
        <w:t xml:space="preserve"> την Ελλάδα</w:t>
      </w:r>
      <w:r>
        <w:rPr>
          <w:rFonts w:eastAsia="Times New Roman"/>
          <w:color w:val="212121"/>
          <w:szCs w:val="24"/>
        </w:rPr>
        <w:t>, οι Β</w:t>
      </w:r>
      <w:r w:rsidRPr="001E58DB">
        <w:rPr>
          <w:rFonts w:eastAsia="Times New Roman"/>
          <w:color w:val="212121"/>
          <w:szCs w:val="24"/>
        </w:rPr>
        <w:t xml:space="preserve">ουλευτές καλούνται να ψηφίσουν </w:t>
      </w:r>
      <w:r>
        <w:rPr>
          <w:rFonts w:eastAsia="Times New Roman"/>
          <w:color w:val="212121"/>
          <w:szCs w:val="24"/>
        </w:rPr>
        <w:t>εν κ</w:t>
      </w:r>
      <w:r>
        <w:rPr>
          <w:rFonts w:eastAsia="Times New Roman"/>
          <w:color w:val="212121"/>
          <w:szCs w:val="24"/>
        </w:rPr>
        <w:t xml:space="preserve">ενώ </w:t>
      </w:r>
      <w:r w:rsidRPr="001E58DB">
        <w:rPr>
          <w:rFonts w:eastAsia="Times New Roman"/>
          <w:color w:val="212121"/>
          <w:szCs w:val="24"/>
        </w:rPr>
        <w:t>κ</w:t>
      </w:r>
      <w:r>
        <w:rPr>
          <w:rFonts w:eastAsia="Times New Roman"/>
          <w:color w:val="212121"/>
          <w:szCs w:val="24"/>
        </w:rPr>
        <w:t>αι χωρίς να έχουν υπάρξει επαρκεί</w:t>
      </w:r>
      <w:r w:rsidRPr="001E58DB">
        <w:rPr>
          <w:rFonts w:eastAsia="Times New Roman"/>
          <w:color w:val="212121"/>
          <w:szCs w:val="24"/>
        </w:rPr>
        <w:t>ς διευκρινίσεις από την πλευρά των Σκοπίων</w:t>
      </w:r>
      <w:r>
        <w:rPr>
          <w:rFonts w:eastAsia="Times New Roman"/>
          <w:color w:val="212121"/>
          <w:szCs w:val="24"/>
        </w:rPr>
        <w:t>.</w:t>
      </w:r>
    </w:p>
    <w:p w14:paraId="77C030D6" w14:textId="77777777" w:rsidR="006113A9" w:rsidRDefault="006B6FC4">
      <w:pPr>
        <w:tabs>
          <w:tab w:val="left" w:pos="2738"/>
          <w:tab w:val="center" w:pos="4753"/>
          <w:tab w:val="left" w:pos="5723"/>
        </w:tabs>
        <w:spacing w:line="600" w:lineRule="auto"/>
        <w:ind w:firstLine="720"/>
        <w:contextualSpacing/>
        <w:jc w:val="both"/>
        <w:rPr>
          <w:rFonts w:eastAsia="Times New Roman"/>
          <w:color w:val="212121"/>
          <w:szCs w:val="24"/>
        </w:rPr>
      </w:pPr>
      <w:r w:rsidRPr="001E58DB">
        <w:rPr>
          <w:rFonts w:eastAsia="Times New Roman"/>
          <w:color w:val="212121"/>
          <w:szCs w:val="24"/>
        </w:rPr>
        <w:t>Συνεπώς</w:t>
      </w:r>
      <w:r>
        <w:rPr>
          <w:rFonts w:eastAsia="Times New Roman"/>
          <w:color w:val="212121"/>
          <w:szCs w:val="24"/>
        </w:rPr>
        <w:t>, ω</w:t>
      </w:r>
      <w:r w:rsidRPr="001E58DB">
        <w:rPr>
          <w:rFonts w:eastAsia="Times New Roman"/>
          <w:color w:val="212121"/>
          <w:szCs w:val="24"/>
        </w:rPr>
        <w:t>ς Νέα Δημοκρατία αξιώνουμε το αυτονόητο</w:t>
      </w:r>
      <w:r>
        <w:rPr>
          <w:rFonts w:eastAsia="Times New Roman"/>
          <w:color w:val="212121"/>
          <w:szCs w:val="24"/>
        </w:rPr>
        <w:t>,</w:t>
      </w:r>
      <w:r w:rsidRPr="001E58DB">
        <w:rPr>
          <w:rFonts w:eastAsia="Times New Roman"/>
          <w:color w:val="212121"/>
          <w:szCs w:val="24"/>
        </w:rPr>
        <w:t xml:space="preserve"> να κατατεθεί στη Βουλή το πλήρες επίσημο και κ</w:t>
      </w:r>
      <w:r>
        <w:rPr>
          <w:rFonts w:eastAsia="Times New Roman"/>
          <w:color w:val="212121"/>
          <w:szCs w:val="24"/>
        </w:rPr>
        <w:t>ωδικοποιημένο κείμενο του νέου Συντάγματος της πρώην Γ</w:t>
      </w:r>
      <w:r w:rsidRPr="001E58DB">
        <w:rPr>
          <w:rFonts w:eastAsia="Times New Roman"/>
          <w:color w:val="212121"/>
          <w:szCs w:val="24"/>
        </w:rPr>
        <w:t>ιουγκοσλαβικής Δημοκρατ</w:t>
      </w:r>
      <w:r w:rsidRPr="001E58DB">
        <w:rPr>
          <w:rFonts w:eastAsia="Times New Roman"/>
          <w:color w:val="212121"/>
          <w:szCs w:val="24"/>
        </w:rPr>
        <w:t>ίας της Μα</w:t>
      </w:r>
      <w:r>
        <w:rPr>
          <w:rFonts w:eastAsia="Times New Roman"/>
          <w:color w:val="212121"/>
          <w:szCs w:val="24"/>
        </w:rPr>
        <w:t>κεδονίας</w:t>
      </w:r>
      <w:r>
        <w:rPr>
          <w:rFonts w:eastAsia="Times New Roman"/>
          <w:color w:val="212121"/>
          <w:szCs w:val="24"/>
        </w:rPr>
        <w:t>,</w:t>
      </w:r>
      <w:r>
        <w:rPr>
          <w:rFonts w:eastAsia="Times New Roman"/>
          <w:color w:val="212121"/>
          <w:szCs w:val="24"/>
        </w:rPr>
        <w:t xml:space="preserve"> μαζί με το προοίμιό</w:t>
      </w:r>
      <w:r w:rsidRPr="001E58DB">
        <w:rPr>
          <w:rFonts w:eastAsia="Times New Roman"/>
          <w:color w:val="212121"/>
          <w:szCs w:val="24"/>
        </w:rPr>
        <w:t xml:space="preserve"> του</w:t>
      </w:r>
      <w:r>
        <w:rPr>
          <w:rFonts w:eastAsia="Times New Roman"/>
          <w:color w:val="212121"/>
          <w:szCs w:val="24"/>
        </w:rPr>
        <w:t>.</w:t>
      </w:r>
      <w:r w:rsidRPr="001E58DB">
        <w:rPr>
          <w:rFonts w:eastAsia="Times New Roman"/>
          <w:color w:val="212121"/>
          <w:szCs w:val="24"/>
        </w:rPr>
        <w:t xml:space="preserve"> </w:t>
      </w:r>
      <w:r>
        <w:rPr>
          <w:rFonts w:eastAsia="Times New Roman"/>
          <w:color w:val="212121"/>
          <w:szCs w:val="24"/>
        </w:rPr>
        <w:t>Γιατί το προοίμιο; Γ</w:t>
      </w:r>
      <w:r w:rsidRPr="001E58DB">
        <w:rPr>
          <w:rFonts w:eastAsia="Times New Roman"/>
          <w:color w:val="212121"/>
          <w:szCs w:val="24"/>
        </w:rPr>
        <w:t xml:space="preserve">ιατί </w:t>
      </w:r>
      <w:r>
        <w:rPr>
          <w:rFonts w:eastAsia="Times New Roman"/>
          <w:color w:val="212121"/>
          <w:szCs w:val="24"/>
        </w:rPr>
        <w:t>στο</w:t>
      </w:r>
      <w:r w:rsidRPr="001E58DB">
        <w:rPr>
          <w:rFonts w:eastAsia="Times New Roman"/>
          <w:color w:val="212121"/>
          <w:szCs w:val="24"/>
        </w:rPr>
        <w:t xml:space="preserve"> προοίμιο </w:t>
      </w:r>
      <w:r>
        <w:rPr>
          <w:rFonts w:eastAsia="Times New Roman"/>
          <w:color w:val="212121"/>
          <w:szCs w:val="24"/>
        </w:rPr>
        <w:t>του ισχύοντος Σ</w:t>
      </w:r>
      <w:r w:rsidRPr="001E58DB">
        <w:rPr>
          <w:rFonts w:eastAsia="Times New Roman"/>
          <w:color w:val="212121"/>
          <w:szCs w:val="24"/>
        </w:rPr>
        <w:t xml:space="preserve">υντάγματος υπάρχουν οι περισσότερες αλυτρωτικές διατάξεις και πρέπει </w:t>
      </w:r>
      <w:r>
        <w:rPr>
          <w:rFonts w:eastAsia="Times New Roman"/>
          <w:color w:val="212121"/>
          <w:szCs w:val="24"/>
        </w:rPr>
        <w:t>να γνωρίζουμε</w:t>
      </w:r>
      <w:r w:rsidRPr="001E58DB">
        <w:rPr>
          <w:rFonts w:eastAsia="Times New Roman"/>
          <w:color w:val="212121"/>
          <w:szCs w:val="24"/>
        </w:rPr>
        <w:t xml:space="preserve"> ακριβώς </w:t>
      </w:r>
      <w:r>
        <w:rPr>
          <w:rFonts w:eastAsia="Times New Roman"/>
          <w:color w:val="212121"/>
          <w:szCs w:val="24"/>
        </w:rPr>
        <w:t xml:space="preserve">τι </w:t>
      </w:r>
      <w:r w:rsidRPr="001E58DB">
        <w:rPr>
          <w:rFonts w:eastAsia="Times New Roman"/>
          <w:color w:val="212121"/>
          <w:szCs w:val="24"/>
        </w:rPr>
        <w:t>λένε</w:t>
      </w:r>
      <w:r>
        <w:rPr>
          <w:rFonts w:eastAsia="Times New Roman"/>
          <w:color w:val="212121"/>
          <w:szCs w:val="24"/>
        </w:rPr>
        <w:t xml:space="preserve">. </w:t>
      </w:r>
    </w:p>
    <w:p w14:paraId="77C030D7" w14:textId="77777777" w:rsidR="006113A9" w:rsidRDefault="006B6FC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Και όλοι αυτοί, λ</w:t>
      </w:r>
      <w:r w:rsidRPr="001E58DB">
        <w:rPr>
          <w:rFonts w:eastAsia="Times New Roman"/>
          <w:color w:val="212121"/>
          <w:szCs w:val="24"/>
        </w:rPr>
        <w:t>οιπόν</w:t>
      </w:r>
      <w:r>
        <w:rPr>
          <w:rFonts w:eastAsia="Times New Roman"/>
          <w:color w:val="212121"/>
          <w:szCs w:val="24"/>
        </w:rPr>
        <w:t>,</w:t>
      </w:r>
      <w:r w:rsidRPr="001E58DB">
        <w:rPr>
          <w:rFonts w:eastAsia="Times New Roman"/>
          <w:color w:val="212121"/>
          <w:szCs w:val="24"/>
        </w:rPr>
        <w:t xml:space="preserve"> οι Μακεδόνες</w:t>
      </w:r>
      <w:r>
        <w:rPr>
          <w:rFonts w:eastAsia="Times New Roman"/>
          <w:color w:val="212121"/>
          <w:szCs w:val="24"/>
        </w:rPr>
        <w:t>,</w:t>
      </w:r>
      <w:r w:rsidRPr="001E58DB">
        <w:rPr>
          <w:rFonts w:eastAsia="Times New Roman"/>
          <w:color w:val="212121"/>
          <w:szCs w:val="24"/>
        </w:rPr>
        <w:t xml:space="preserve"> ο μακεδονικός λαός </w:t>
      </w:r>
      <w:r w:rsidRPr="001E58DB">
        <w:rPr>
          <w:rFonts w:eastAsia="Times New Roman"/>
          <w:color w:val="212121"/>
          <w:szCs w:val="24"/>
        </w:rPr>
        <w:t xml:space="preserve">τι γλώσσα </w:t>
      </w:r>
      <w:r>
        <w:rPr>
          <w:rFonts w:eastAsia="Times New Roman"/>
          <w:color w:val="212121"/>
          <w:szCs w:val="24"/>
        </w:rPr>
        <w:t>θα μιλούν;</w:t>
      </w:r>
      <w:r w:rsidRPr="001E58DB">
        <w:rPr>
          <w:rFonts w:eastAsia="Times New Roman"/>
          <w:color w:val="212121"/>
          <w:szCs w:val="24"/>
        </w:rPr>
        <w:t xml:space="preserve"> Μα</w:t>
      </w:r>
      <w:r>
        <w:rPr>
          <w:rFonts w:eastAsia="Times New Roman"/>
          <w:color w:val="212121"/>
          <w:szCs w:val="24"/>
        </w:rPr>
        <w:t>,</w:t>
      </w:r>
      <w:r w:rsidRPr="001E58DB">
        <w:rPr>
          <w:rFonts w:eastAsia="Times New Roman"/>
          <w:color w:val="212121"/>
          <w:szCs w:val="24"/>
        </w:rPr>
        <w:t xml:space="preserve"> φυσικά</w:t>
      </w:r>
      <w:r>
        <w:rPr>
          <w:rFonts w:eastAsia="Times New Roman"/>
          <w:color w:val="212121"/>
          <w:szCs w:val="24"/>
        </w:rPr>
        <w:t>,</w:t>
      </w:r>
      <w:r w:rsidRPr="001E58DB">
        <w:rPr>
          <w:rFonts w:eastAsia="Times New Roman"/>
          <w:color w:val="212121"/>
          <w:szCs w:val="24"/>
        </w:rPr>
        <w:t xml:space="preserve"> μακεδονικά</w:t>
      </w:r>
      <w:r>
        <w:rPr>
          <w:rFonts w:eastAsia="Times New Roman"/>
          <w:color w:val="212121"/>
          <w:szCs w:val="24"/>
        </w:rPr>
        <w:t xml:space="preserve">, την επίσημη </w:t>
      </w:r>
      <w:r>
        <w:rPr>
          <w:rFonts w:eastAsia="Times New Roman"/>
          <w:color w:val="212121"/>
          <w:szCs w:val="24"/>
        </w:rPr>
        <w:lastRenderedPageBreak/>
        <w:t>γλώσσα της χώ</w:t>
      </w:r>
      <w:r w:rsidRPr="001E58DB">
        <w:rPr>
          <w:rFonts w:eastAsia="Times New Roman"/>
          <w:color w:val="212121"/>
          <w:szCs w:val="24"/>
        </w:rPr>
        <w:t>ρας</w:t>
      </w:r>
      <w:r>
        <w:rPr>
          <w:rFonts w:eastAsia="Times New Roman"/>
          <w:color w:val="212121"/>
          <w:szCs w:val="24"/>
        </w:rPr>
        <w:t>. Αυτά αναφέρει το εδάφιο γ</w:t>
      </w:r>
      <w:r>
        <w:rPr>
          <w:rFonts w:eastAsia="Times New Roman"/>
          <w:color w:val="212121"/>
          <w:szCs w:val="24"/>
        </w:rPr>
        <w:t>’</w:t>
      </w:r>
      <w:r w:rsidRPr="001E58DB">
        <w:rPr>
          <w:rFonts w:eastAsia="Times New Roman"/>
          <w:color w:val="212121"/>
          <w:szCs w:val="24"/>
        </w:rPr>
        <w:t xml:space="preserve"> της παραγράφου 3 του άρθρου 1</w:t>
      </w:r>
      <w:r>
        <w:rPr>
          <w:rFonts w:eastAsia="Times New Roman"/>
          <w:color w:val="212121"/>
          <w:szCs w:val="24"/>
        </w:rPr>
        <w:t>.</w:t>
      </w:r>
    </w:p>
    <w:p w14:paraId="77C030D8" w14:textId="77777777" w:rsidR="006113A9" w:rsidRDefault="006B6FC4">
      <w:pPr>
        <w:tabs>
          <w:tab w:val="left" w:pos="2738"/>
          <w:tab w:val="center" w:pos="4753"/>
          <w:tab w:val="left" w:pos="5723"/>
        </w:tabs>
        <w:spacing w:line="600" w:lineRule="auto"/>
        <w:ind w:firstLine="720"/>
        <w:contextualSpacing/>
        <w:jc w:val="both"/>
        <w:rPr>
          <w:rFonts w:eastAsia="Times New Roman"/>
          <w:color w:val="212121"/>
          <w:szCs w:val="24"/>
        </w:rPr>
      </w:pPr>
      <w:r w:rsidRPr="001E58DB">
        <w:rPr>
          <w:rFonts w:eastAsia="Times New Roman"/>
          <w:color w:val="212121"/>
          <w:szCs w:val="24"/>
        </w:rPr>
        <w:t>Επομένως</w:t>
      </w:r>
      <w:r>
        <w:rPr>
          <w:rFonts w:eastAsia="Times New Roman"/>
          <w:color w:val="212121"/>
          <w:szCs w:val="24"/>
        </w:rPr>
        <w:t xml:space="preserve">, ψηφίζουμε μία </w:t>
      </w:r>
      <w:r>
        <w:rPr>
          <w:rFonts w:eastAsia="Times New Roman"/>
          <w:color w:val="212121"/>
          <w:szCs w:val="24"/>
        </w:rPr>
        <w:t>σ</w:t>
      </w:r>
      <w:r w:rsidRPr="001E58DB">
        <w:rPr>
          <w:rFonts w:eastAsia="Times New Roman"/>
          <w:color w:val="212121"/>
          <w:szCs w:val="24"/>
        </w:rPr>
        <w:t>υμφωνία</w:t>
      </w:r>
      <w:r>
        <w:rPr>
          <w:rFonts w:eastAsia="Times New Roman"/>
          <w:color w:val="212121"/>
          <w:szCs w:val="24"/>
        </w:rPr>
        <w:t>,</w:t>
      </w:r>
      <w:r w:rsidRPr="001E58DB">
        <w:rPr>
          <w:rFonts w:eastAsia="Times New Roman"/>
          <w:color w:val="212121"/>
          <w:szCs w:val="24"/>
        </w:rPr>
        <w:t xml:space="preserve"> που </w:t>
      </w:r>
      <w:r>
        <w:rPr>
          <w:rFonts w:eastAsia="Times New Roman"/>
          <w:color w:val="212121"/>
          <w:szCs w:val="24"/>
        </w:rPr>
        <w:t>εκχωρεί</w:t>
      </w:r>
      <w:r w:rsidRPr="001E58DB">
        <w:rPr>
          <w:rFonts w:eastAsia="Times New Roman"/>
          <w:color w:val="212121"/>
          <w:szCs w:val="24"/>
        </w:rPr>
        <w:t xml:space="preserve"> ευθέως </w:t>
      </w:r>
      <w:r>
        <w:rPr>
          <w:rFonts w:eastAsia="Times New Roman"/>
          <w:color w:val="212121"/>
          <w:szCs w:val="24"/>
        </w:rPr>
        <w:t>σ</w:t>
      </w:r>
      <w:r w:rsidRPr="001E58DB">
        <w:rPr>
          <w:rFonts w:eastAsia="Times New Roman"/>
          <w:color w:val="212121"/>
          <w:szCs w:val="24"/>
        </w:rPr>
        <w:t xml:space="preserve">τη γείτονα χώρα τους όρους </w:t>
      </w:r>
      <w:r>
        <w:rPr>
          <w:rFonts w:eastAsia="Times New Roman"/>
          <w:color w:val="212121"/>
          <w:szCs w:val="24"/>
        </w:rPr>
        <w:t>«</w:t>
      </w:r>
      <w:r w:rsidRPr="001E58DB">
        <w:rPr>
          <w:rFonts w:eastAsia="Times New Roman"/>
          <w:color w:val="212121"/>
          <w:szCs w:val="24"/>
        </w:rPr>
        <w:t>Μακεδόνας</w:t>
      </w:r>
      <w:r>
        <w:rPr>
          <w:rFonts w:eastAsia="Times New Roman"/>
          <w:color w:val="212121"/>
          <w:szCs w:val="24"/>
        </w:rPr>
        <w:t xml:space="preserve">», </w:t>
      </w:r>
      <w:r w:rsidRPr="001E58DB">
        <w:rPr>
          <w:rFonts w:eastAsia="Times New Roman"/>
          <w:color w:val="212121"/>
          <w:szCs w:val="24"/>
        </w:rPr>
        <w:t>αφού μακεδονικ</w:t>
      </w:r>
      <w:r>
        <w:rPr>
          <w:rFonts w:eastAsia="Times New Roman"/>
          <w:color w:val="212121"/>
          <w:szCs w:val="24"/>
        </w:rPr>
        <w:t xml:space="preserve">ή ιθαγένεια θα </w:t>
      </w:r>
      <w:r>
        <w:rPr>
          <w:rFonts w:eastAsia="Times New Roman"/>
          <w:color w:val="212121"/>
          <w:szCs w:val="24"/>
        </w:rPr>
        <w:t>έχουν οι κάτοικοί</w:t>
      </w:r>
      <w:r w:rsidRPr="001E58DB">
        <w:rPr>
          <w:rFonts w:eastAsia="Times New Roman"/>
          <w:color w:val="212121"/>
          <w:szCs w:val="24"/>
        </w:rPr>
        <w:t xml:space="preserve"> </w:t>
      </w:r>
      <w:r>
        <w:rPr>
          <w:rFonts w:eastAsia="Times New Roman"/>
          <w:color w:val="212121"/>
          <w:szCs w:val="24"/>
        </w:rPr>
        <w:t>της,</w:t>
      </w:r>
      <w:r w:rsidRPr="001E58DB">
        <w:rPr>
          <w:rFonts w:eastAsia="Times New Roman"/>
          <w:color w:val="212121"/>
          <w:szCs w:val="24"/>
        </w:rPr>
        <w:t xml:space="preserve"> καθώς και τους όρους </w:t>
      </w:r>
      <w:r>
        <w:rPr>
          <w:rFonts w:eastAsia="Times New Roman"/>
          <w:color w:val="212121"/>
          <w:szCs w:val="24"/>
        </w:rPr>
        <w:t>«μακεδονικός λ</w:t>
      </w:r>
      <w:r w:rsidRPr="001E58DB">
        <w:rPr>
          <w:rFonts w:eastAsia="Times New Roman"/>
          <w:color w:val="212121"/>
          <w:szCs w:val="24"/>
        </w:rPr>
        <w:t>αός</w:t>
      </w:r>
      <w:r>
        <w:rPr>
          <w:rFonts w:eastAsia="Times New Roman"/>
          <w:color w:val="212121"/>
          <w:szCs w:val="24"/>
        </w:rPr>
        <w:t>»</w:t>
      </w:r>
      <w:r w:rsidRPr="001E58DB">
        <w:rPr>
          <w:rFonts w:eastAsia="Times New Roman"/>
          <w:color w:val="212121"/>
          <w:szCs w:val="24"/>
        </w:rPr>
        <w:t xml:space="preserve"> και </w:t>
      </w:r>
      <w:r>
        <w:rPr>
          <w:rFonts w:eastAsia="Times New Roman"/>
          <w:color w:val="212121"/>
          <w:szCs w:val="24"/>
        </w:rPr>
        <w:t>«</w:t>
      </w:r>
      <w:r w:rsidRPr="001E58DB">
        <w:rPr>
          <w:rFonts w:eastAsia="Times New Roman"/>
          <w:color w:val="212121"/>
          <w:szCs w:val="24"/>
        </w:rPr>
        <w:t>μακεδονική γλώσσα</w:t>
      </w:r>
      <w:r>
        <w:rPr>
          <w:rFonts w:eastAsia="Times New Roman"/>
          <w:color w:val="212121"/>
          <w:szCs w:val="24"/>
        </w:rPr>
        <w:t xml:space="preserve">». </w:t>
      </w:r>
    </w:p>
    <w:p w14:paraId="77C030D9" w14:textId="77777777" w:rsidR="006113A9" w:rsidRDefault="006B6FC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Και τι θέση έχει, λοιπόν, στη Σ</w:t>
      </w:r>
      <w:r w:rsidRPr="001E58DB">
        <w:rPr>
          <w:rFonts w:eastAsia="Times New Roman"/>
          <w:color w:val="212121"/>
          <w:szCs w:val="24"/>
        </w:rPr>
        <w:t xml:space="preserve">υμφωνία </w:t>
      </w:r>
      <w:r>
        <w:rPr>
          <w:rFonts w:eastAsia="Times New Roman"/>
          <w:color w:val="212121"/>
          <w:szCs w:val="24"/>
        </w:rPr>
        <w:t>η</w:t>
      </w:r>
      <w:r w:rsidRPr="001E58DB">
        <w:rPr>
          <w:rFonts w:eastAsia="Times New Roman"/>
          <w:color w:val="212121"/>
          <w:szCs w:val="24"/>
        </w:rPr>
        <w:t xml:space="preserve"> Μακεδονία </w:t>
      </w:r>
      <w:r>
        <w:rPr>
          <w:rFonts w:eastAsia="Times New Roman"/>
          <w:color w:val="212121"/>
          <w:szCs w:val="24"/>
        </w:rPr>
        <w:t>μας,</w:t>
      </w:r>
      <w:r w:rsidRPr="001E58DB">
        <w:rPr>
          <w:rFonts w:eastAsia="Times New Roman"/>
          <w:color w:val="212121"/>
          <w:szCs w:val="24"/>
        </w:rPr>
        <w:t xml:space="preserve"> η δική μας Μακεδονία</w:t>
      </w:r>
      <w:r>
        <w:rPr>
          <w:rFonts w:eastAsia="Times New Roman"/>
          <w:color w:val="212121"/>
          <w:szCs w:val="24"/>
        </w:rPr>
        <w:t>; Π</w:t>
      </w:r>
      <w:r w:rsidRPr="001E58DB">
        <w:rPr>
          <w:rFonts w:eastAsia="Times New Roman"/>
          <w:color w:val="212121"/>
          <w:szCs w:val="24"/>
        </w:rPr>
        <w:t>αραδόξως</w:t>
      </w:r>
      <w:r>
        <w:rPr>
          <w:rFonts w:eastAsia="Times New Roman"/>
          <w:color w:val="212121"/>
          <w:szCs w:val="24"/>
        </w:rPr>
        <w:t xml:space="preserve">, </w:t>
      </w:r>
      <w:r w:rsidRPr="001E58DB">
        <w:rPr>
          <w:rFonts w:eastAsia="Times New Roman"/>
          <w:color w:val="212121"/>
          <w:szCs w:val="24"/>
        </w:rPr>
        <w:t>δεν γίνεται κα</w:t>
      </w:r>
      <w:r>
        <w:rPr>
          <w:rFonts w:eastAsia="Times New Roman"/>
          <w:color w:val="212121"/>
          <w:szCs w:val="24"/>
        </w:rPr>
        <w:t>μ</w:t>
      </w:r>
      <w:r w:rsidRPr="001E58DB">
        <w:rPr>
          <w:rFonts w:eastAsia="Times New Roman"/>
          <w:color w:val="212121"/>
          <w:szCs w:val="24"/>
        </w:rPr>
        <w:t xml:space="preserve">μία αναφορά ευθέως σε </w:t>
      </w:r>
      <w:r>
        <w:rPr>
          <w:rFonts w:eastAsia="Times New Roman"/>
          <w:color w:val="212121"/>
          <w:szCs w:val="24"/>
        </w:rPr>
        <w:t>«</w:t>
      </w:r>
      <w:r w:rsidRPr="001E58DB">
        <w:rPr>
          <w:rFonts w:eastAsia="Times New Roman"/>
          <w:color w:val="212121"/>
          <w:szCs w:val="24"/>
        </w:rPr>
        <w:t>Ελληνική Μακεδονία</w:t>
      </w:r>
      <w:r>
        <w:rPr>
          <w:rFonts w:eastAsia="Times New Roman"/>
          <w:color w:val="212121"/>
          <w:szCs w:val="24"/>
        </w:rPr>
        <w:t xml:space="preserve">». Αντ’ αυτού, </w:t>
      </w:r>
      <w:r w:rsidRPr="001E58DB">
        <w:rPr>
          <w:rFonts w:eastAsia="Times New Roman"/>
          <w:color w:val="212121"/>
          <w:szCs w:val="24"/>
        </w:rPr>
        <w:t>ονομάζε</w:t>
      </w:r>
      <w:r w:rsidRPr="001E58DB">
        <w:rPr>
          <w:rFonts w:eastAsia="Times New Roman"/>
          <w:color w:val="212121"/>
          <w:szCs w:val="24"/>
        </w:rPr>
        <w:t xml:space="preserve">ται </w:t>
      </w:r>
      <w:r>
        <w:rPr>
          <w:rFonts w:eastAsia="Times New Roman"/>
          <w:color w:val="212121"/>
          <w:szCs w:val="24"/>
        </w:rPr>
        <w:t>«</w:t>
      </w:r>
      <w:r w:rsidRPr="001E58DB">
        <w:rPr>
          <w:rFonts w:eastAsia="Times New Roman"/>
          <w:color w:val="212121"/>
          <w:szCs w:val="24"/>
        </w:rPr>
        <w:t>βόρεια περιοχή του πρώτου μέρους</w:t>
      </w:r>
      <w:r>
        <w:rPr>
          <w:rFonts w:eastAsia="Times New Roman"/>
          <w:color w:val="212121"/>
          <w:szCs w:val="24"/>
        </w:rPr>
        <w:t>»,</w:t>
      </w:r>
      <w:r w:rsidRPr="001E58DB">
        <w:rPr>
          <w:rFonts w:eastAsia="Times New Roman"/>
          <w:color w:val="212121"/>
          <w:szCs w:val="24"/>
        </w:rPr>
        <w:t xml:space="preserve"> δηλαδή της Ελλάδος</w:t>
      </w:r>
      <w:r>
        <w:rPr>
          <w:rFonts w:eastAsia="Times New Roman"/>
          <w:color w:val="212121"/>
          <w:szCs w:val="24"/>
        </w:rPr>
        <w:t xml:space="preserve">. </w:t>
      </w:r>
    </w:p>
    <w:p w14:paraId="77C030DA" w14:textId="77777777" w:rsidR="006113A9" w:rsidRDefault="006B6FC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Τ</w:t>
      </w:r>
      <w:r w:rsidRPr="001E58DB">
        <w:rPr>
          <w:rFonts w:eastAsia="Times New Roman"/>
          <w:color w:val="212121"/>
          <w:szCs w:val="24"/>
        </w:rPr>
        <w:t xml:space="preserve">ο </w:t>
      </w:r>
      <w:r>
        <w:rPr>
          <w:rFonts w:eastAsia="Times New Roman"/>
          <w:color w:val="212121"/>
          <w:szCs w:val="24"/>
        </w:rPr>
        <w:t xml:space="preserve">έχετε αντιληφθεί αυτό, </w:t>
      </w:r>
      <w:r w:rsidRPr="001E58DB">
        <w:rPr>
          <w:rFonts w:eastAsia="Times New Roman"/>
          <w:color w:val="212121"/>
          <w:szCs w:val="24"/>
        </w:rPr>
        <w:t>κυρίες και κύριοι συνάδελφοι</w:t>
      </w:r>
      <w:r>
        <w:rPr>
          <w:rFonts w:eastAsia="Times New Roman"/>
          <w:color w:val="212121"/>
          <w:szCs w:val="24"/>
        </w:rPr>
        <w:t>; Έρχεται μετά η Κ</w:t>
      </w:r>
      <w:r w:rsidRPr="001E58DB">
        <w:rPr>
          <w:rFonts w:eastAsia="Times New Roman"/>
          <w:color w:val="212121"/>
          <w:szCs w:val="24"/>
        </w:rPr>
        <w:t>υβέρνηση και μας λέει</w:t>
      </w:r>
      <w:r>
        <w:rPr>
          <w:rFonts w:eastAsia="Times New Roman"/>
          <w:color w:val="212121"/>
          <w:szCs w:val="24"/>
        </w:rPr>
        <w:t xml:space="preserve">: «Μα, </w:t>
      </w:r>
      <w:r w:rsidRPr="001E58DB">
        <w:rPr>
          <w:rFonts w:eastAsia="Times New Roman"/>
          <w:color w:val="212121"/>
          <w:szCs w:val="24"/>
        </w:rPr>
        <w:t>το άρθρο 7 ρυθμίζει αυτά τα ζητήματα και διασφαλίζει την ελληνικότητα της Μακεδονίας</w:t>
      </w:r>
      <w:r>
        <w:rPr>
          <w:rFonts w:eastAsia="Times New Roman"/>
          <w:color w:val="212121"/>
          <w:szCs w:val="24"/>
        </w:rPr>
        <w:t xml:space="preserve">». </w:t>
      </w:r>
    </w:p>
    <w:p w14:paraId="77C030DB" w14:textId="77777777" w:rsidR="006113A9" w:rsidRDefault="006B6FC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Θ</w:t>
      </w:r>
      <w:r w:rsidRPr="001E58DB">
        <w:rPr>
          <w:rFonts w:eastAsia="Times New Roman"/>
          <w:color w:val="212121"/>
          <w:szCs w:val="24"/>
        </w:rPr>
        <w:t>α το π</w:t>
      </w:r>
      <w:r w:rsidRPr="001E58DB">
        <w:rPr>
          <w:rFonts w:eastAsia="Times New Roman"/>
          <w:color w:val="212121"/>
          <w:szCs w:val="24"/>
        </w:rPr>
        <w:t>ω ευθέως και χωρίς περιστροφές</w:t>
      </w:r>
      <w:r>
        <w:rPr>
          <w:rFonts w:eastAsia="Times New Roman"/>
          <w:color w:val="212121"/>
          <w:szCs w:val="24"/>
        </w:rPr>
        <w:t>: Όποιος</w:t>
      </w:r>
      <w:r w:rsidRPr="001E58DB">
        <w:rPr>
          <w:rFonts w:eastAsia="Times New Roman"/>
          <w:color w:val="212121"/>
          <w:szCs w:val="24"/>
        </w:rPr>
        <w:t xml:space="preserve"> το επικαλείται αυτό</w:t>
      </w:r>
      <w:r>
        <w:rPr>
          <w:rFonts w:eastAsia="Times New Roman"/>
          <w:color w:val="212121"/>
          <w:szCs w:val="24"/>
        </w:rPr>
        <w:t>,</w:t>
      </w:r>
      <w:r w:rsidRPr="001E58DB">
        <w:rPr>
          <w:rFonts w:eastAsia="Times New Roman"/>
          <w:color w:val="212121"/>
          <w:szCs w:val="24"/>
        </w:rPr>
        <w:t xml:space="preserve"> έχοντας διαβάσει το άρθρο 7 ή κοροϊδεύει το</w:t>
      </w:r>
      <w:r>
        <w:rPr>
          <w:rFonts w:eastAsia="Times New Roman"/>
          <w:color w:val="212121"/>
          <w:szCs w:val="24"/>
        </w:rPr>
        <w:t>ν</w:t>
      </w:r>
      <w:r w:rsidRPr="001E58DB">
        <w:rPr>
          <w:rFonts w:eastAsia="Times New Roman"/>
          <w:color w:val="212121"/>
          <w:szCs w:val="24"/>
        </w:rPr>
        <w:t xml:space="preserve"> λαό ή είναι επικίνδυνος</w:t>
      </w:r>
      <w:r>
        <w:rPr>
          <w:rFonts w:eastAsia="Times New Roman"/>
          <w:color w:val="212121"/>
          <w:szCs w:val="24"/>
        </w:rPr>
        <w:t>. Κ</w:t>
      </w:r>
      <w:r w:rsidRPr="001E58DB">
        <w:rPr>
          <w:rFonts w:eastAsia="Times New Roman"/>
          <w:color w:val="212121"/>
          <w:szCs w:val="24"/>
        </w:rPr>
        <w:t>αι θλίβομαι</w:t>
      </w:r>
      <w:r>
        <w:rPr>
          <w:rFonts w:eastAsia="Times New Roman"/>
          <w:color w:val="212121"/>
          <w:szCs w:val="24"/>
        </w:rPr>
        <w:t>,</w:t>
      </w:r>
      <w:r w:rsidRPr="001E58DB">
        <w:rPr>
          <w:rFonts w:eastAsia="Times New Roman"/>
          <w:color w:val="212121"/>
          <w:szCs w:val="24"/>
        </w:rPr>
        <w:t xml:space="preserve"> </w:t>
      </w:r>
      <w:r>
        <w:rPr>
          <w:rFonts w:eastAsia="Times New Roman"/>
          <w:color w:val="212121"/>
          <w:szCs w:val="24"/>
        </w:rPr>
        <w:t xml:space="preserve">που πολλοί από αυτούς που το υποστηρίζουν είναι </w:t>
      </w:r>
      <w:r w:rsidRPr="001E58DB">
        <w:rPr>
          <w:rFonts w:eastAsia="Times New Roman"/>
          <w:color w:val="212121"/>
          <w:szCs w:val="24"/>
        </w:rPr>
        <w:t>νομικοί επιστήμονες και θα έπρεπε ν</w:t>
      </w:r>
      <w:r>
        <w:rPr>
          <w:rFonts w:eastAsia="Times New Roman"/>
          <w:color w:val="212121"/>
          <w:szCs w:val="24"/>
        </w:rPr>
        <w:t>α γνωρίζουν τις συνέπειες μια</w:t>
      </w:r>
      <w:r>
        <w:rPr>
          <w:rFonts w:eastAsia="Times New Roman"/>
          <w:color w:val="212121"/>
          <w:szCs w:val="24"/>
        </w:rPr>
        <w:t xml:space="preserve">ς </w:t>
      </w:r>
      <w:r>
        <w:rPr>
          <w:rFonts w:eastAsia="Times New Roman"/>
          <w:color w:val="212121"/>
          <w:szCs w:val="24"/>
        </w:rPr>
        <w:t>σ</w:t>
      </w:r>
      <w:r w:rsidRPr="001E58DB">
        <w:rPr>
          <w:rFonts w:eastAsia="Times New Roman"/>
          <w:color w:val="212121"/>
          <w:szCs w:val="24"/>
        </w:rPr>
        <w:t>υμφωνίας</w:t>
      </w:r>
      <w:r>
        <w:rPr>
          <w:rFonts w:eastAsia="Times New Roman"/>
          <w:color w:val="212121"/>
          <w:szCs w:val="24"/>
        </w:rPr>
        <w:t xml:space="preserve">. </w:t>
      </w:r>
    </w:p>
    <w:p w14:paraId="77C030DC" w14:textId="77777777" w:rsidR="006113A9" w:rsidRDefault="006B6FC4">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lastRenderedPageBreak/>
        <w:t>Όμως, ας δούμε τι λέει</w:t>
      </w:r>
      <w:r w:rsidRPr="001E58DB">
        <w:rPr>
          <w:rFonts w:eastAsia="Times New Roman"/>
          <w:color w:val="212121"/>
          <w:szCs w:val="24"/>
        </w:rPr>
        <w:t xml:space="preserve"> το άρθρο 7</w:t>
      </w:r>
      <w:r>
        <w:rPr>
          <w:rFonts w:eastAsia="Times New Roman"/>
          <w:color w:val="212121"/>
          <w:szCs w:val="24"/>
        </w:rPr>
        <w:t>. Τι μας λέει; Λέει ότι δυο χώρες αντιλαμβάνονται μ</w:t>
      </w:r>
      <w:r w:rsidRPr="001E58DB">
        <w:rPr>
          <w:rFonts w:eastAsia="Times New Roman"/>
          <w:color w:val="212121"/>
          <w:szCs w:val="24"/>
        </w:rPr>
        <w:t xml:space="preserve">ε τρόπο διακριτό τον </w:t>
      </w:r>
      <w:r>
        <w:rPr>
          <w:rFonts w:eastAsia="Times New Roman"/>
          <w:color w:val="212121"/>
          <w:szCs w:val="24"/>
        </w:rPr>
        <w:t>όρο</w:t>
      </w:r>
      <w:r w:rsidRPr="001E58DB">
        <w:rPr>
          <w:rFonts w:eastAsia="Times New Roman"/>
          <w:color w:val="212121"/>
          <w:szCs w:val="24"/>
        </w:rPr>
        <w:t xml:space="preserve"> </w:t>
      </w:r>
      <w:r>
        <w:rPr>
          <w:rFonts w:eastAsia="Times New Roman"/>
          <w:color w:val="212121"/>
          <w:szCs w:val="24"/>
        </w:rPr>
        <w:t>«Μακεδονία». Ω</w:t>
      </w:r>
      <w:r w:rsidRPr="001E58DB">
        <w:rPr>
          <w:rFonts w:eastAsia="Times New Roman"/>
          <w:color w:val="212121"/>
          <w:szCs w:val="24"/>
        </w:rPr>
        <w:t>ραία</w:t>
      </w:r>
      <w:r>
        <w:rPr>
          <w:rFonts w:eastAsia="Times New Roman"/>
          <w:color w:val="212121"/>
          <w:szCs w:val="24"/>
        </w:rPr>
        <w:t xml:space="preserve">, για να δούμε, όμως, ποια </w:t>
      </w:r>
      <w:r w:rsidRPr="001E58DB">
        <w:rPr>
          <w:rFonts w:eastAsia="Times New Roman"/>
          <w:color w:val="212121"/>
          <w:szCs w:val="24"/>
        </w:rPr>
        <w:t>είναι αυτή η διάκριση</w:t>
      </w:r>
      <w:r>
        <w:rPr>
          <w:rFonts w:eastAsia="Times New Roman"/>
          <w:color w:val="212121"/>
          <w:szCs w:val="24"/>
        </w:rPr>
        <w:t xml:space="preserve"> και αν είναι επαρκής. </w:t>
      </w:r>
    </w:p>
    <w:p w14:paraId="77C030DD" w14:textId="77777777" w:rsidR="006113A9" w:rsidRDefault="006B6FC4">
      <w:pPr>
        <w:tabs>
          <w:tab w:val="left" w:pos="2738"/>
          <w:tab w:val="center" w:pos="4753"/>
          <w:tab w:val="left" w:pos="5723"/>
        </w:tabs>
        <w:spacing w:line="600" w:lineRule="auto"/>
        <w:ind w:firstLine="720"/>
        <w:contextualSpacing/>
        <w:jc w:val="both"/>
        <w:rPr>
          <w:rFonts w:eastAsia="Times New Roman"/>
          <w:szCs w:val="24"/>
        </w:rPr>
      </w:pPr>
      <w:r>
        <w:rPr>
          <w:rFonts w:eastAsia="Times New Roman"/>
          <w:color w:val="212121"/>
          <w:szCs w:val="24"/>
        </w:rPr>
        <w:t xml:space="preserve">Διαβάζω την παράγραφο 2 του άρθρου 7, όπου γίνεται αναφορά στον ελληνικό πολιτισμό </w:t>
      </w:r>
      <w:r w:rsidRPr="001E58DB">
        <w:rPr>
          <w:rFonts w:eastAsia="Times New Roman"/>
          <w:color w:val="212121"/>
          <w:szCs w:val="24"/>
        </w:rPr>
        <w:t>για το πρώτο μέρος</w:t>
      </w:r>
      <w:r>
        <w:rPr>
          <w:rFonts w:eastAsia="Times New Roman"/>
          <w:color w:val="212121"/>
          <w:szCs w:val="24"/>
        </w:rPr>
        <w:t>,</w:t>
      </w:r>
      <w:r w:rsidRPr="001E58DB">
        <w:rPr>
          <w:rFonts w:eastAsia="Times New Roman"/>
          <w:color w:val="212121"/>
          <w:szCs w:val="24"/>
        </w:rPr>
        <w:t xml:space="preserve"> για </w:t>
      </w:r>
      <w:r>
        <w:rPr>
          <w:rFonts w:eastAsia="Times New Roman"/>
          <w:color w:val="212121"/>
          <w:szCs w:val="24"/>
        </w:rPr>
        <w:t>εμά</w:t>
      </w:r>
      <w:r w:rsidRPr="001E58DB">
        <w:rPr>
          <w:rFonts w:eastAsia="Times New Roman"/>
          <w:color w:val="212121"/>
          <w:szCs w:val="24"/>
        </w:rPr>
        <w:t>ς δηλαδή</w:t>
      </w:r>
      <w:r>
        <w:rPr>
          <w:rFonts w:eastAsia="Times New Roman"/>
          <w:color w:val="212121"/>
          <w:szCs w:val="24"/>
        </w:rPr>
        <w:t>,</w:t>
      </w:r>
      <w:r w:rsidRPr="001E58DB">
        <w:rPr>
          <w:rFonts w:eastAsia="Times New Roman"/>
          <w:color w:val="212121"/>
          <w:szCs w:val="24"/>
        </w:rPr>
        <w:t xml:space="preserve"> την ιστορία και την κουλτούρα </w:t>
      </w:r>
      <w:r>
        <w:rPr>
          <w:rFonts w:eastAsia="Times New Roman"/>
          <w:color w:val="212121"/>
          <w:szCs w:val="24"/>
        </w:rPr>
        <w:t>μας. Π</w:t>
      </w:r>
      <w:r w:rsidRPr="001E58DB">
        <w:rPr>
          <w:rFonts w:eastAsia="Times New Roman"/>
          <w:color w:val="212121"/>
          <w:szCs w:val="24"/>
        </w:rPr>
        <w:t>ροσωπικά</w:t>
      </w:r>
      <w:r>
        <w:rPr>
          <w:rFonts w:eastAsia="Times New Roman"/>
          <w:color w:val="212121"/>
          <w:szCs w:val="24"/>
        </w:rPr>
        <w:t>,</w:t>
      </w:r>
      <w:r w:rsidRPr="001E58DB">
        <w:rPr>
          <w:rFonts w:eastAsia="Times New Roman"/>
          <w:color w:val="212121"/>
          <w:szCs w:val="24"/>
        </w:rPr>
        <w:t xml:space="preserve"> δεν με καλύπτει</w:t>
      </w:r>
      <w:r>
        <w:rPr>
          <w:rFonts w:eastAsia="Times New Roman"/>
          <w:color w:val="212121"/>
          <w:szCs w:val="24"/>
        </w:rPr>
        <w:t>,</w:t>
      </w:r>
      <w:r w:rsidRPr="001E58DB">
        <w:rPr>
          <w:rFonts w:eastAsia="Times New Roman"/>
          <w:color w:val="212121"/>
          <w:szCs w:val="24"/>
        </w:rPr>
        <w:t xml:space="preserve"> γιατί βρίσκω τον ορισμό πολύ αόριστο</w:t>
      </w:r>
      <w:r>
        <w:rPr>
          <w:rFonts w:eastAsia="Times New Roman"/>
          <w:color w:val="212121"/>
          <w:szCs w:val="24"/>
        </w:rPr>
        <w:t>, ιδίως αφού δεν περιέχει</w:t>
      </w:r>
      <w:r w:rsidRPr="001E58DB">
        <w:rPr>
          <w:rFonts w:eastAsia="Times New Roman"/>
          <w:color w:val="212121"/>
          <w:szCs w:val="24"/>
        </w:rPr>
        <w:t xml:space="preserve"> σαφή αναφορ</w:t>
      </w:r>
      <w:r w:rsidRPr="001E58DB">
        <w:rPr>
          <w:rFonts w:eastAsia="Times New Roman"/>
          <w:color w:val="212121"/>
          <w:szCs w:val="24"/>
        </w:rPr>
        <w:t>ά στην Ελληνική Μακεδονία</w:t>
      </w:r>
      <w:r>
        <w:rPr>
          <w:rFonts w:eastAsia="Times New Roman"/>
          <w:color w:val="212121"/>
          <w:szCs w:val="24"/>
        </w:rPr>
        <w:t xml:space="preserve">. </w:t>
      </w:r>
      <w:r w:rsidRPr="001E58DB">
        <w:rPr>
          <w:rFonts w:eastAsia="Times New Roman"/>
          <w:color w:val="212121"/>
          <w:szCs w:val="24"/>
        </w:rPr>
        <w:t>Ψάχνω να βρω</w:t>
      </w:r>
      <w:r>
        <w:rPr>
          <w:rFonts w:eastAsia="Times New Roman"/>
          <w:color w:val="212121"/>
          <w:szCs w:val="24"/>
        </w:rPr>
        <w:t>, λ</w:t>
      </w:r>
      <w:r w:rsidRPr="001E58DB">
        <w:rPr>
          <w:rFonts w:eastAsia="Times New Roman"/>
          <w:color w:val="212121"/>
          <w:szCs w:val="24"/>
        </w:rPr>
        <w:t>οιπόν</w:t>
      </w:r>
      <w:r>
        <w:rPr>
          <w:rFonts w:eastAsia="Times New Roman"/>
          <w:color w:val="212121"/>
          <w:szCs w:val="24"/>
        </w:rPr>
        <w:t>,</w:t>
      </w:r>
      <w:r w:rsidRPr="001E58DB">
        <w:rPr>
          <w:rFonts w:eastAsia="Times New Roman"/>
          <w:color w:val="212121"/>
          <w:szCs w:val="24"/>
        </w:rPr>
        <w:t xml:space="preserve"> πώς ορίζει το γειτονικό κράτος τη λέξη </w:t>
      </w:r>
      <w:r>
        <w:rPr>
          <w:rFonts w:eastAsia="Times New Roman"/>
          <w:color w:val="212121"/>
          <w:szCs w:val="24"/>
        </w:rPr>
        <w:t>«</w:t>
      </w:r>
      <w:r w:rsidRPr="001E58DB">
        <w:rPr>
          <w:rFonts w:eastAsia="Times New Roman"/>
          <w:color w:val="212121"/>
          <w:szCs w:val="24"/>
        </w:rPr>
        <w:t>Μακεδονία</w:t>
      </w:r>
      <w:r>
        <w:rPr>
          <w:rFonts w:eastAsia="Times New Roman"/>
          <w:color w:val="212121"/>
          <w:szCs w:val="24"/>
        </w:rPr>
        <w:t xml:space="preserve">» και </w:t>
      </w:r>
      <w:r w:rsidRPr="001E58DB">
        <w:rPr>
          <w:rFonts w:eastAsia="Times New Roman"/>
          <w:color w:val="212121"/>
          <w:szCs w:val="24"/>
        </w:rPr>
        <w:t>διαβάζω την παράγραφο 3</w:t>
      </w:r>
      <w:r>
        <w:rPr>
          <w:rFonts w:eastAsia="Times New Roman"/>
          <w:color w:val="212121"/>
          <w:szCs w:val="24"/>
        </w:rPr>
        <w:t>,</w:t>
      </w:r>
      <w:r w:rsidRPr="001E58DB">
        <w:rPr>
          <w:rFonts w:eastAsia="Times New Roman"/>
          <w:color w:val="212121"/>
          <w:szCs w:val="24"/>
        </w:rPr>
        <w:t xml:space="preserve"> η οποία αναφέρει</w:t>
      </w:r>
      <w:r>
        <w:rPr>
          <w:rFonts w:eastAsia="Times New Roman"/>
          <w:color w:val="212121"/>
          <w:szCs w:val="24"/>
        </w:rPr>
        <w:t>: «Με</w:t>
      </w:r>
      <w:r w:rsidRPr="001E58DB">
        <w:rPr>
          <w:rFonts w:eastAsia="Times New Roman"/>
          <w:color w:val="212121"/>
          <w:szCs w:val="24"/>
        </w:rPr>
        <w:t xml:space="preserve"> αυτούς τους όρους</w:t>
      </w:r>
      <w:r>
        <w:rPr>
          <w:rFonts w:eastAsia="Times New Roman"/>
          <w:color w:val="212121"/>
          <w:szCs w:val="24"/>
        </w:rPr>
        <w:t xml:space="preserve">, δηλαδή </w:t>
      </w:r>
      <w:r w:rsidRPr="007F03C8">
        <w:rPr>
          <w:rFonts w:eastAsia="Times New Roman"/>
          <w:color w:val="212121"/>
          <w:szCs w:val="24"/>
        </w:rPr>
        <w:t>“</w:t>
      </w:r>
      <w:r>
        <w:rPr>
          <w:rFonts w:eastAsia="Times New Roman"/>
          <w:color w:val="212121"/>
          <w:szCs w:val="24"/>
        </w:rPr>
        <w:t>Μακεδονί</w:t>
      </w:r>
      <w:r w:rsidRPr="001E58DB">
        <w:rPr>
          <w:rFonts w:eastAsia="Times New Roman"/>
          <w:color w:val="212121"/>
          <w:szCs w:val="24"/>
        </w:rPr>
        <w:t>α</w:t>
      </w:r>
      <w:r w:rsidRPr="007F03C8">
        <w:rPr>
          <w:rFonts w:eastAsia="Times New Roman"/>
          <w:color w:val="212121"/>
          <w:szCs w:val="24"/>
        </w:rPr>
        <w:t>”,</w:t>
      </w:r>
      <w:r w:rsidRPr="001E58DB">
        <w:rPr>
          <w:rFonts w:eastAsia="Times New Roman"/>
          <w:color w:val="212121"/>
          <w:szCs w:val="24"/>
        </w:rPr>
        <w:t xml:space="preserve"> </w:t>
      </w:r>
      <w:r w:rsidRPr="007F03C8">
        <w:rPr>
          <w:rFonts w:eastAsia="Times New Roman"/>
          <w:color w:val="212121"/>
          <w:szCs w:val="24"/>
        </w:rPr>
        <w:t>“</w:t>
      </w:r>
      <w:r>
        <w:rPr>
          <w:rFonts w:eastAsia="Times New Roman"/>
          <w:color w:val="212121"/>
          <w:szCs w:val="24"/>
        </w:rPr>
        <w:t>μ</w:t>
      </w:r>
      <w:r w:rsidRPr="001E58DB">
        <w:rPr>
          <w:rFonts w:eastAsia="Times New Roman"/>
          <w:color w:val="212121"/>
          <w:szCs w:val="24"/>
        </w:rPr>
        <w:t>ακεδονικός</w:t>
      </w:r>
      <w:r w:rsidRPr="007F03C8">
        <w:rPr>
          <w:rFonts w:eastAsia="Times New Roman"/>
          <w:color w:val="212121"/>
          <w:szCs w:val="24"/>
        </w:rPr>
        <w:t>”</w:t>
      </w:r>
      <w:r w:rsidRPr="001E58DB">
        <w:rPr>
          <w:rFonts w:eastAsia="Times New Roman"/>
          <w:color w:val="212121"/>
          <w:szCs w:val="24"/>
        </w:rPr>
        <w:t xml:space="preserve"> νοούνται η επικράτεια</w:t>
      </w:r>
      <w:r>
        <w:rPr>
          <w:rFonts w:eastAsia="Times New Roman"/>
          <w:color w:val="212121"/>
          <w:szCs w:val="24"/>
        </w:rPr>
        <w:t>…» -π</w:t>
      </w:r>
      <w:r w:rsidRPr="001E58DB">
        <w:rPr>
          <w:rFonts w:eastAsia="Times New Roman"/>
          <w:color w:val="212121"/>
          <w:szCs w:val="24"/>
        </w:rPr>
        <w:t>ροσέξτε</w:t>
      </w:r>
      <w:r>
        <w:rPr>
          <w:rFonts w:eastAsia="Times New Roman"/>
          <w:color w:val="212121"/>
          <w:szCs w:val="24"/>
        </w:rPr>
        <w:t>,</w:t>
      </w:r>
      <w:r w:rsidRPr="001E58DB">
        <w:rPr>
          <w:rFonts w:eastAsia="Times New Roman"/>
          <w:color w:val="212121"/>
          <w:szCs w:val="24"/>
        </w:rPr>
        <w:t xml:space="preserve"> δεν το έχουν </w:t>
      </w:r>
      <w:r>
        <w:rPr>
          <w:rFonts w:eastAsia="Times New Roman"/>
          <w:color w:val="212121"/>
          <w:szCs w:val="24"/>
        </w:rPr>
        <w:t>βάλε</w:t>
      </w:r>
      <w:r>
        <w:rPr>
          <w:rFonts w:eastAsia="Times New Roman"/>
          <w:color w:val="212121"/>
          <w:szCs w:val="24"/>
        </w:rPr>
        <w:t>ι σε εμάς, το βάζουν μόνο εκεί- «…</w:t>
      </w:r>
      <w:r w:rsidRPr="001E58DB">
        <w:rPr>
          <w:rFonts w:eastAsia="Times New Roman"/>
          <w:color w:val="212121"/>
          <w:szCs w:val="24"/>
        </w:rPr>
        <w:t>η γλώσσα</w:t>
      </w:r>
      <w:r>
        <w:rPr>
          <w:rFonts w:eastAsia="Times New Roman"/>
          <w:color w:val="212121"/>
          <w:szCs w:val="24"/>
        </w:rPr>
        <w:t>,</w:t>
      </w:r>
      <w:r w:rsidRPr="001E58DB">
        <w:rPr>
          <w:rFonts w:eastAsia="Times New Roman"/>
          <w:color w:val="212121"/>
          <w:szCs w:val="24"/>
        </w:rPr>
        <w:t xml:space="preserve"> ο πληθυσμός και τα χαρακτηριστικά </w:t>
      </w:r>
      <w:r>
        <w:rPr>
          <w:rFonts w:eastAsia="Times New Roman"/>
          <w:color w:val="212121"/>
          <w:szCs w:val="24"/>
        </w:rPr>
        <w:t>τους,</w:t>
      </w:r>
      <w:r w:rsidRPr="001E58DB">
        <w:rPr>
          <w:rFonts w:eastAsia="Times New Roman"/>
          <w:color w:val="212121"/>
          <w:szCs w:val="24"/>
        </w:rPr>
        <w:t xml:space="preserve"> με τη δική τους ιστορία</w:t>
      </w:r>
      <w:r>
        <w:rPr>
          <w:rFonts w:eastAsia="Times New Roman"/>
          <w:color w:val="212121"/>
          <w:szCs w:val="24"/>
        </w:rPr>
        <w:t>,</w:t>
      </w:r>
      <w:r w:rsidRPr="001E58DB">
        <w:rPr>
          <w:rFonts w:eastAsia="Times New Roman"/>
          <w:color w:val="212121"/>
          <w:szCs w:val="24"/>
        </w:rPr>
        <w:t xml:space="preserve"> τον πολιτισμό και κληρονομιά</w:t>
      </w:r>
      <w:r>
        <w:rPr>
          <w:rFonts w:eastAsia="Times New Roman"/>
          <w:color w:val="212121"/>
          <w:szCs w:val="24"/>
        </w:rPr>
        <w:t>», διακριτώ</w:t>
      </w:r>
      <w:r w:rsidRPr="001E58DB">
        <w:rPr>
          <w:rFonts w:eastAsia="Times New Roman"/>
          <w:color w:val="212121"/>
          <w:szCs w:val="24"/>
        </w:rPr>
        <w:t>ς διαφορετικά από αυτά που αναφέρονται στο άρθρο 7 παράγραφος 2 στη δική μας Μακεδονία</w:t>
      </w:r>
      <w:r>
        <w:rPr>
          <w:rFonts w:eastAsia="Times New Roman"/>
          <w:color w:val="212121"/>
          <w:szCs w:val="24"/>
        </w:rPr>
        <w:t xml:space="preserve">. </w:t>
      </w:r>
    </w:p>
    <w:p w14:paraId="77C030DE"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Προσέξτε: Και εδώ</w:t>
      </w:r>
      <w:r>
        <w:rPr>
          <w:rFonts w:eastAsia="Times New Roman" w:cs="Times New Roman"/>
          <w:szCs w:val="24"/>
        </w:rPr>
        <w:t>,</w:t>
      </w:r>
      <w:r>
        <w:rPr>
          <w:rFonts w:eastAsia="Times New Roman" w:cs="Times New Roman"/>
          <w:szCs w:val="24"/>
        </w:rPr>
        <w:t xml:space="preserve"> </w:t>
      </w:r>
      <w:r>
        <w:rPr>
          <w:rFonts w:eastAsia="Times New Roman" w:cs="Times New Roman"/>
          <w:szCs w:val="24"/>
        </w:rPr>
        <w:t>η νομική επιστήμη, αλλά και η λογική</w:t>
      </w:r>
      <w:r>
        <w:rPr>
          <w:rFonts w:eastAsia="Times New Roman" w:cs="Times New Roman"/>
          <w:szCs w:val="24"/>
        </w:rPr>
        <w:t>,</w:t>
      </w:r>
      <w:r>
        <w:rPr>
          <w:rFonts w:eastAsia="Times New Roman" w:cs="Times New Roman"/>
          <w:szCs w:val="24"/>
        </w:rPr>
        <w:t xml:space="preserve"> σηκώνουν τα χέρια ψηλά, διότι η συγκεκριμένη διατύπωση δεν </w:t>
      </w:r>
      <w:r>
        <w:rPr>
          <w:rFonts w:eastAsia="Times New Roman" w:cs="Times New Roman"/>
          <w:szCs w:val="24"/>
        </w:rPr>
        <w:lastRenderedPageBreak/>
        <w:t xml:space="preserve">προσδιορίζει ακριβώς τίποτα. Αφήνει ελεύθερο πεδίο στη γειτονική χώρα να είναι ό,τι επιθυμεί. Το άρθρο 7 παράγραφος 3 νομικά και ουσιαστικά αφήνει ελεύθερο το </w:t>
      </w:r>
      <w:r>
        <w:rPr>
          <w:rFonts w:eastAsia="Times New Roman" w:cs="Times New Roman"/>
          <w:szCs w:val="24"/>
        </w:rPr>
        <w:t>πεδίο στον αλυτρωτισμό, δίνοντας δικαίωμα μέσω της αοριστίας του στο γειτονικό κράτος να προσδιορίζει</w:t>
      </w:r>
      <w:r>
        <w:rPr>
          <w:rFonts w:eastAsia="Times New Roman" w:cs="Times New Roman"/>
          <w:szCs w:val="24"/>
        </w:rPr>
        <w:t>ται</w:t>
      </w:r>
      <w:r>
        <w:rPr>
          <w:rFonts w:eastAsia="Times New Roman" w:cs="Times New Roman"/>
          <w:szCs w:val="24"/>
        </w:rPr>
        <w:t xml:space="preserve"> αζημίως, όπως επιθυμεί, τώρα και στο μέλλον. Αυτό ψηφίζουμε, τίποτα λιγότερο, τίποτα περισσότερο.</w:t>
      </w:r>
    </w:p>
    <w:p w14:paraId="77C030DF"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απευθυνθώ στον κ. Θεοχαρόπουλο, τον κ. </w:t>
      </w:r>
      <w:r>
        <w:rPr>
          <w:rFonts w:eastAsia="Times New Roman" w:cs="Times New Roman"/>
          <w:szCs w:val="24"/>
        </w:rPr>
        <w:t>Μαυρωτά και τον κ. Δανέλλη, τους οποίους από τις συζητήσεις σε άλλα νομοσχέδια τους εκτιμώ, γιατί εμβαθύνουν και γίνονται αναλυτικοί: Δεν βλέπετε κα</w:t>
      </w:r>
      <w:r>
        <w:rPr>
          <w:rFonts w:eastAsia="Times New Roman" w:cs="Times New Roman"/>
          <w:szCs w:val="24"/>
        </w:rPr>
        <w:t>μ</w:t>
      </w:r>
      <w:r>
        <w:rPr>
          <w:rFonts w:eastAsia="Times New Roman" w:cs="Times New Roman"/>
          <w:szCs w:val="24"/>
        </w:rPr>
        <w:t xml:space="preserve">μιά διαφορά; Διαβάστε, </w:t>
      </w:r>
      <w:r>
        <w:rPr>
          <w:rFonts w:eastAsia="Times New Roman" w:cs="Times New Roman"/>
          <w:szCs w:val="24"/>
        </w:rPr>
        <w:t xml:space="preserve">σκεφτείτε, </w:t>
      </w:r>
      <w:r>
        <w:rPr>
          <w:rFonts w:eastAsia="Times New Roman" w:cs="Times New Roman"/>
          <w:szCs w:val="24"/>
        </w:rPr>
        <w:t>σας παρακαλώ πολύ, σήμερα που θα πάτε στα σπίτια σας αυτό που λέω και ελά</w:t>
      </w:r>
      <w:r>
        <w:rPr>
          <w:rFonts w:eastAsia="Times New Roman" w:cs="Times New Roman"/>
          <w:szCs w:val="24"/>
        </w:rPr>
        <w:t>τε να ψηφίσετε με υπευθυνότητα και γνώση. Διότι το ζήτημα δεν είναι ότι πρέπει να λυθεί το Μακεδονικό ζήτημα, αλλά πώς λύνεται. Συμφωνείτε με αυτά που ανέπτυξα, ναι ή όχι;</w:t>
      </w:r>
    </w:p>
    <w:p w14:paraId="77C030E0" w14:textId="77777777" w:rsidR="006113A9" w:rsidRDefault="006B6FC4">
      <w:pPr>
        <w:spacing w:line="600" w:lineRule="auto"/>
        <w:ind w:firstLine="720"/>
        <w:contextualSpacing/>
        <w:jc w:val="both"/>
        <w:rPr>
          <w:rFonts w:eastAsia="Times New Roman" w:cs="Times New Roman"/>
          <w:szCs w:val="24"/>
        </w:rPr>
      </w:pPr>
      <w:r w:rsidRPr="00251171">
        <w:rPr>
          <w:rFonts w:eastAsia="Times New Roman" w:cs="Times New Roman"/>
          <w:szCs w:val="24"/>
        </w:rPr>
        <w:t>(Στο σημείο αυτό κτυπάει το κουδούνι λήξεως του χρόνου ομιλίας του κυρίου Βουλευτή)</w:t>
      </w:r>
    </w:p>
    <w:p w14:paraId="77C030E1"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Τελειώνω, κύριε Πρόεδρε.</w:t>
      </w:r>
    </w:p>
    <w:p w14:paraId="77C030E2"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Μα, υπάρχει η Επιτροπή Εμπειρογνωμόνων του άρθρου 8, θα μας πουν οι θιασώτες της </w:t>
      </w:r>
      <w:r>
        <w:rPr>
          <w:rFonts w:eastAsia="Times New Roman" w:cs="Times New Roman"/>
          <w:szCs w:val="24"/>
        </w:rPr>
        <w:t>σ</w:t>
      </w:r>
      <w:r>
        <w:rPr>
          <w:rFonts w:eastAsia="Times New Roman" w:cs="Times New Roman"/>
          <w:szCs w:val="24"/>
        </w:rPr>
        <w:t>υμφωνίας, που θα λύνει τα ζητήματα αυτά. Ρωτώ: Πότε θα τα λύσουν; Αφού εκχωρήσουμε την ονομασία, την ιθαγένεια, τη γλώσσα, την έννοια του μακεδονικού</w:t>
      </w:r>
      <w:r>
        <w:rPr>
          <w:rFonts w:eastAsia="Times New Roman" w:cs="Times New Roman"/>
          <w:szCs w:val="24"/>
        </w:rPr>
        <w:t xml:space="preserve"> λαού, αφού η γειτονική χώρα μπει στο ΝΑΤΟ και εκκινήσει τις ενταξιακές διαδικασίες στην Ευρωπαϊκή Ένωση; Και αν δεν λύσουν οι εμπειρογνώμονες τα ζητήματα αυτά, τι συνέπειες θα έχει αυτό; Σας απαντώ: Απολύτως κα</w:t>
      </w:r>
      <w:r>
        <w:rPr>
          <w:rFonts w:eastAsia="Times New Roman" w:cs="Times New Roman"/>
          <w:szCs w:val="24"/>
        </w:rPr>
        <w:t>μ</w:t>
      </w:r>
      <w:r>
        <w:rPr>
          <w:rFonts w:eastAsia="Times New Roman" w:cs="Times New Roman"/>
          <w:szCs w:val="24"/>
        </w:rPr>
        <w:t>μιά. Η χώρα μας θα έχει απωλέσει όλα τα διαπ</w:t>
      </w:r>
      <w:r>
        <w:rPr>
          <w:rFonts w:eastAsia="Times New Roman" w:cs="Times New Roman"/>
          <w:szCs w:val="24"/>
        </w:rPr>
        <w:t>ραγματευτικά όπλα</w:t>
      </w:r>
      <w:r>
        <w:rPr>
          <w:rFonts w:eastAsia="Times New Roman" w:cs="Times New Roman"/>
          <w:szCs w:val="24"/>
        </w:rPr>
        <w:t>,</w:t>
      </w:r>
      <w:r>
        <w:rPr>
          <w:rFonts w:eastAsia="Times New Roman" w:cs="Times New Roman"/>
          <w:szCs w:val="24"/>
        </w:rPr>
        <w:t xml:space="preserve"> που θα μπορούσε να έχει, γιατί θα έχει βρεθεί προ τετελεσμένων. Και στα διεθνή δικαστήρια να προσφύγουμε για δήθεν δυσερμήνευτα προβλήματα, δεν θα υπάρχει καμμία λύση, διότι είναι ρητές οι διατάξεις.</w:t>
      </w:r>
    </w:p>
    <w:p w14:paraId="77C030E3"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Τελειώνω, κύριε Πρόεδρε.</w:t>
      </w:r>
    </w:p>
    <w:p w14:paraId="77C030E4"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Κυρίες και κ</w:t>
      </w:r>
      <w:r>
        <w:rPr>
          <w:rFonts w:eastAsia="Times New Roman" w:cs="Times New Roman"/>
          <w:szCs w:val="24"/>
        </w:rPr>
        <w:t>ύριοι συνάδελφοι, εμείς καταψηφίζουμε</w:t>
      </w:r>
      <w:r>
        <w:rPr>
          <w:rFonts w:eastAsia="Times New Roman" w:cs="Times New Roman"/>
          <w:szCs w:val="24"/>
        </w:rPr>
        <w:t>,</w:t>
      </w:r>
      <w:r>
        <w:rPr>
          <w:rFonts w:eastAsia="Times New Roman" w:cs="Times New Roman"/>
          <w:szCs w:val="24"/>
        </w:rPr>
        <w:t xml:space="preserve"> χωρίς δεύτερη σκέψη τη </w:t>
      </w:r>
      <w:r>
        <w:rPr>
          <w:rFonts w:eastAsia="Times New Roman" w:cs="Times New Roman"/>
          <w:szCs w:val="24"/>
        </w:rPr>
        <w:t>σ</w:t>
      </w:r>
      <w:r>
        <w:rPr>
          <w:rFonts w:eastAsia="Times New Roman" w:cs="Times New Roman"/>
          <w:szCs w:val="24"/>
        </w:rPr>
        <w:t>υμφωνία και θεωρούμε ότι αυτό οφείλετε να κάνετε όλοι, γιατί αντιστρατεύεται απολύτως τα εθνικά δίκαια και αγώνες δεκαετιών. Κανένας Πρωθυπουργός της χώρας, από τον Κωνσταντίνο Καραμανλή, τον Α</w:t>
      </w:r>
      <w:r>
        <w:rPr>
          <w:rFonts w:eastAsia="Times New Roman" w:cs="Times New Roman"/>
          <w:szCs w:val="24"/>
        </w:rPr>
        <w:t xml:space="preserve">νδρέα Παπανδρέου, τον Κωνσταντίνο Μητσοτάκη, τον Κώστα Καραμανλή, τον Αντώνη </w:t>
      </w:r>
      <w:r>
        <w:rPr>
          <w:rFonts w:eastAsia="Times New Roman" w:cs="Times New Roman"/>
          <w:szCs w:val="24"/>
        </w:rPr>
        <w:lastRenderedPageBreak/>
        <w:t xml:space="preserve">Σαμαρά, δεν διανοήθηκε ποτέ να φέρει στη Βουλή των Ελλήνων μια </w:t>
      </w:r>
      <w:r>
        <w:rPr>
          <w:rFonts w:eastAsia="Times New Roman" w:cs="Times New Roman"/>
          <w:szCs w:val="24"/>
        </w:rPr>
        <w:t>σ</w:t>
      </w:r>
      <w:r>
        <w:rPr>
          <w:rFonts w:eastAsia="Times New Roman" w:cs="Times New Roman"/>
          <w:szCs w:val="24"/>
        </w:rPr>
        <w:t>υμφωνία</w:t>
      </w:r>
      <w:r>
        <w:rPr>
          <w:rFonts w:eastAsia="Times New Roman" w:cs="Times New Roman"/>
          <w:szCs w:val="24"/>
        </w:rPr>
        <w:t>,</w:t>
      </w:r>
      <w:r>
        <w:rPr>
          <w:rFonts w:eastAsia="Times New Roman" w:cs="Times New Roman"/>
          <w:szCs w:val="24"/>
        </w:rPr>
        <w:t xml:space="preserve"> που εκχωρεί τους όρους «Μακεδόνας» και «μακεδονικός λαός», «μακεδονική γλώσσα» στους γείτονες ούτε θα υπέγ</w:t>
      </w:r>
      <w:r>
        <w:rPr>
          <w:rFonts w:eastAsia="Times New Roman" w:cs="Times New Roman"/>
          <w:szCs w:val="24"/>
        </w:rPr>
        <w:t>ραφε μια συμφωνία που αφήνει ασάφειες και ανοιχτά ζητήματα για αλυτρωτισμό είτε τωρινό είτε μελλοντικό. Η ιστορία μας και τα εθνικά μας δίκαια ξεπερνούν τις ιδεολογικές μας διαφορές και τα πρόσκαιρα κομματικά ή προσωπικά συμφέροντα.</w:t>
      </w:r>
    </w:p>
    <w:p w14:paraId="77C030E5"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Φρονώ πως</w:t>
      </w:r>
      <w:r>
        <w:rPr>
          <w:rFonts w:eastAsia="Times New Roman" w:cs="Times New Roman"/>
          <w:szCs w:val="24"/>
        </w:rPr>
        <w:t>,</w:t>
      </w:r>
      <w:r>
        <w:rPr>
          <w:rFonts w:eastAsia="Times New Roman" w:cs="Times New Roman"/>
          <w:szCs w:val="24"/>
        </w:rPr>
        <w:t xml:space="preserve"> όποιος έχει </w:t>
      </w:r>
      <w:r>
        <w:rPr>
          <w:rFonts w:eastAsia="Times New Roman" w:cs="Times New Roman"/>
          <w:szCs w:val="24"/>
        </w:rPr>
        <w:t xml:space="preserve">αντίληψη αυτού του </w:t>
      </w:r>
      <w:r>
        <w:rPr>
          <w:rFonts w:eastAsia="Times New Roman" w:cs="Times New Roman"/>
          <w:szCs w:val="24"/>
        </w:rPr>
        <w:t>ζητή</w:t>
      </w:r>
      <w:r>
        <w:rPr>
          <w:rFonts w:eastAsia="Times New Roman" w:cs="Times New Roman"/>
          <w:szCs w:val="24"/>
        </w:rPr>
        <w:t>ματος κατανοεί ότι δεν είναι δυνατόν να ψηφίσει τη Συμφωνία των Πρεσπών, γιατί πάνω από όλα, υπονομεύει τα συμφέροντα της χώρας μας, αλλά και το διεθνές κύρος της.</w:t>
      </w:r>
    </w:p>
    <w:p w14:paraId="77C030E6" w14:textId="77777777" w:rsidR="006113A9" w:rsidRDefault="006B6FC4">
      <w:pPr>
        <w:spacing w:line="600" w:lineRule="auto"/>
        <w:ind w:firstLine="720"/>
        <w:contextualSpacing/>
        <w:jc w:val="both"/>
        <w:rPr>
          <w:rFonts w:eastAsia="Times New Roman" w:cs="Times New Roman"/>
          <w:szCs w:val="24"/>
        </w:rPr>
      </w:pPr>
      <w:r w:rsidRPr="00FA52C7">
        <w:rPr>
          <w:rFonts w:eastAsia="Times New Roman" w:cs="Times New Roman"/>
          <w:b/>
          <w:szCs w:val="24"/>
        </w:rPr>
        <w:t>ΠΡΟΕΔΡΕΥΩΝ (Σπυρίδων Λυκούδης):</w:t>
      </w:r>
      <w:r w:rsidRPr="00FA52C7">
        <w:rPr>
          <w:rFonts w:eastAsia="Times New Roman" w:cs="Times New Roman"/>
          <w:szCs w:val="24"/>
        </w:rPr>
        <w:t xml:space="preserve"> </w:t>
      </w:r>
      <w:r>
        <w:rPr>
          <w:rFonts w:eastAsia="Times New Roman" w:cs="Times New Roman"/>
          <w:szCs w:val="24"/>
        </w:rPr>
        <w:t>Κύριε συνάδελφε, ολοκληρώστε.</w:t>
      </w:r>
    </w:p>
    <w:p w14:paraId="77C030E7"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ΧΑΡΑΛΑΜ</w:t>
      </w:r>
      <w:r>
        <w:rPr>
          <w:rFonts w:eastAsia="Times New Roman" w:cs="Times New Roman"/>
          <w:b/>
          <w:szCs w:val="24"/>
        </w:rPr>
        <w:t>ΠΟΣ ΑΘΑΝΑΣΙΟΥ:</w:t>
      </w:r>
      <w:r>
        <w:rPr>
          <w:rFonts w:eastAsia="Times New Roman" w:cs="Times New Roman"/>
          <w:szCs w:val="24"/>
        </w:rPr>
        <w:t xml:space="preserve"> Τελείωσα, κύριε Πρόεδρε.</w:t>
      </w:r>
    </w:p>
    <w:p w14:paraId="77C030E8"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Γνώμη, κύριοι συνάδελφοι, μπορεί να έχουν όλοι, αλλά για να έχεις γνώμη, πρέπει να έχεις γνώση του ζητήματος.</w:t>
      </w:r>
    </w:p>
    <w:p w14:paraId="77C030E9"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77C030EA" w14:textId="77777777" w:rsidR="006113A9" w:rsidRDefault="006B6FC4">
      <w:pPr>
        <w:spacing w:line="600" w:lineRule="auto"/>
        <w:ind w:firstLine="709"/>
        <w:contextualSpacing/>
        <w:jc w:val="center"/>
        <w:rPr>
          <w:rFonts w:eastAsia="Times New Roman" w:cs="Times New Roman"/>
          <w:szCs w:val="24"/>
        </w:rPr>
      </w:pPr>
      <w:r w:rsidRPr="00DD23C4">
        <w:rPr>
          <w:rFonts w:eastAsia="Times New Roman" w:cs="Times New Roman"/>
          <w:szCs w:val="24"/>
        </w:rPr>
        <w:t>(Χειροκροτήματα από την πτέρυγα της Νέας Δημοκρατίας)</w:t>
      </w:r>
    </w:p>
    <w:p w14:paraId="77C030EB" w14:textId="77777777" w:rsidR="006113A9" w:rsidRDefault="006B6FC4">
      <w:pPr>
        <w:spacing w:line="600" w:lineRule="auto"/>
        <w:ind w:firstLine="720"/>
        <w:contextualSpacing/>
        <w:jc w:val="both"/>
        <w:rPr>
          <w:rFonts w:eastAsia="Times New Roman" w:cs="Times New Roman"/>
          <w:szCs w:val="24"/>
        </w:rPr>
      </w:pPr>
      <w:r w:rsidRPr="00FA52C7">
        <w:rPr>
          <w:rFonts w:eastAsia="Times New Roman" w:cs="Times New Roman"/>
          <w:b/>
          <w:szCs w:val="24"/>
        </w:rPr>
        <w:lastRenderedPageBreak/>
        <w:t>ΠΡΟΕΔΡΕΥΩΝ (Σπυρίδων Λυκούδης):</w:t>
      </w:r>
      <w:r w:rsidRPr="00FA52C7">
        <w:rPr>
          <w:rFonts w:eastAsia="Times New Roman" w:cs="Times New Roman"/>
          <w:szCs w:val="24"/>
        </w:rPr>
        <w:t xml:space="preserve"> </w:t>
      </w:r>
      <w:r>
        <w:rPr>
          <w:rFonts w:eastAsia="Times New Roman" w:cs="Times New Roman"/>
          <w:szCs w:val="24"/>
        </w:rPr>
        <w:t>Σας ε</w:t>
      </w:r>
      <w:r>
        <w:rPr>
          <w:rFonts w:eastAsia="Times New Roman" w:cs="Times New Roman"/>
          <w:szCs w:val="24"/>
        </w:rPr>
        <w:t>υχαριστώ, κύριε συνάδελφε.</w:t>
      </w:r>
    </w:p>
    <w:p w14:paraId="77C030EC"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Ο συνάδελφος κ. Κωνσταντίνος Τσιάρας από τη Νέα Δημοκρατία έχει τον λόγο.</w:t>
      </w:r>
    </w:p>
    <w:p w14:paraId="77C030ED"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ΚΩΝΣΤΑΝΤΙΝΟΣ ΤΣΙΑΡΑΣ:</w:t>
      </w:r>
      <w:r>
        <w:rPr>
          <w:rFonts w:eastAsia="Times New Roman" w:cs="Times New Roman"/>
          <w:szCs w:val="24"/>
        </w:rPr>
        <w:t xml:space="preserve"> Σας ευχαριστώ πολύ, κύριε Πρόεδρε.</w:t>
      </w:r>
    </w:p>
    <w:p w14:paraId="77C030EE"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αναμφίβολα ζούμε ιστορικές στιγμές. Το Ελληνικό Κοινοβούλιο καλείται</w:t>
      </w:r>
      <w:r>
        <w:rPr>
          <w:rFonts w:eastAsia="Times New Roman" w:cs="Times New Roman"/>
          <w:szCs w:val="24"/>
        </w:rPr>
        <w:t xml:space="preserve"> να κυρώσει μια </w:t>
      </w:r>
      <w:r>
        <w:rPr>
          <w:rFonts w:eastAsia="Times New Roman" w:cs="Times New Roman"/>
          <w:szCs w:val="24"/>
        </w:rPr>
        <w:t>σ</w:t>
      </w:r>
      <w:r>
        <w:rPr>
          <w:rFonts w:eastAsia="Times New Roman" w:cs="Times New Roman"/>
          <w:szCs w:val="24"/>
        </w:rPr>
        <w:t>υμφωνία</w:t>
      </w:r>
      <w:r>
        <w:rPr>
          <w:rFonts w:eastAsia="Times New Roman" w:cs="Times New Roman"/>
          <w:szCs w:val="24"/>
        </w:rPr>
        <w:t>,</w:t>
      </w:r>
      <w:r>
        <w:rPr>
          <w:rFonts w:eastAsia="Times New Roman" w:cs="Times New Roman"/>
          <w:szCs w:val="24"/>
        </w:rPr>
        <w:t xml:space="preserve"> η οποία στην πραγματικότητα δίνει προς μια κατεύθυνση ένα τέλος σε μια διαδικασία, σε μια αντιδικία πολλών δεκαετιών, θα έλεγα σχεδόν τριών δεκαετιών, αν συνυπολογίσουμε την πρόσφατη εξέλιξη της νεότερης μεταπολιτευτικής ιστορίας, πολύ περισσοτέρων δεκαετ</w:t>
      </w:r>
      <w:r>
        <w:rPr>
          <w:rFonts w:eastAsia="Times New Roman" w:cs="Times New Roman"/>
          <w:szCs w:val="24"/>
        </w:rPr>
        <w:t>ιών, αν κάνουμε μια αναγωγή και δούμε από πότε προκύπτει το συγκεκριμένο ζήτημα.</w:t>
      </w:r>
    </w:p>
    <w:p w14:paraId="77C030EF"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Αλήθεια, είναι ένα πολύ συγκεκριμένο και πολύ έντονο ερώτημα: Αντιλαμβάνεται το Ελληνικό </w:t>
      </w:r>
      <w:r>
        <w:rPr>
          <w:rFonts w:eastAsia="Times New Roman" w:cs="Times New Roman"/>
          <w:szCs w:val="24"/>
        </w:rPr>
        <w:t>Κ</w:t>
      </w:r>
      <w:r>
        <w:rPr>
          <w:rFonts w:eastAsia="Times New Roman" w:cs="Times New Roman"/>
          <w:szCs w:val="24"/>
        </w:rPr>
        <w:t xml:space="preserve">οινοβούλιο και ειδικά, οι Βουλευτές της Πλειοψηφίας τι πρόκειται να ψηφίσουμε με την </w:t>
      </w:r>
      <w:r>
        <w:rPr>
          <w:rFonts w:eastAsia="Times New Roman" w:cs="Times New Roman"/>
          <w:szCs w:val="24"/>
        </w:rPr>
        <w:t xml:space="preserve">κύρωση αυτής της </w:t>
      </w:r>
      <w:r>
        <w:rPr>
          <w:rFonts w:eastAsia="Times New Roman" w:cs="Times New Roman"/>
          <w:szCs w:val="24"/>
        </w:rPr>
        <w:t>σ</w:t>
      </w:r>
      <w:r>
        <w:rPr>
          <w:rFonts w:eastAsia="Times New Roman" w:cs="Times New Roman"/>
          <w:szCs w:val="24"/>
        </w:rPr>
        <w:t>υμφωνίας;</w:t>
      </w:r>
    </w:p>
    <w:p w14:paraId="77C030F0"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Έχετε γνώση, κυρίες και κύριοι συνάδελφοι, τι καλείσθε διά της προτάσεως του αρμοδίου Αναπληρωτή Υπουργού Εξωτερικών να ψηφίσετε; Παρά την επιμονή μας από χθες στη συζήτηση της Επιτροπής Άμυνας και Εξωτερικών Υποθέσεων να κατατε</w:t>
      </w:r>
      <w:r>
        <w:rPr>
          <w:rFonts w:eastAsia="Times New Roman" w:cs="Times New Roman"/>
          <w:szCs w:val="24"/>
        </w:rPr>
        <w:t>θεί το νέο Σύνταγμα των Σκοπίων, ως όφειλε η άλλη πλευρά να κάνει, ο κύριος Αναπληρωτής Υπουργός Εξωτερικών ήρθε και μας έφερε το προηγούμενο Σύνταγμα της γειτονικής χώρας, αυτό που ισχύει μέχρι σήμερα, κατεβάζοντάς το μάλιστα από το ίντερνετ</w:t>
      </w:r>
      <w:r>
        <w:rPr>
          <w:rFonts w:eastAsia="Times New Roman" w:cs="Times New Roman"/>
          <w:szCs w:val="24"/>
        </w:rPr>
        <w:t>!</w:t>
      </w:r>
      <w:r>
        <w:rPr>
          <w:rFonts w:eastAsia="Times New Roman" w:cs="Times New Roman"/>
          <w:szCs w:val="24"/>
        </w:rPr>
        <w:t xml:space="preserve"> Είτε θεώρησε</w:t>
      </w:r>
      <w:r>
        <w:rPr>
          <w:rFonts w:eastAsia="Times New Roman" w:cs="Times New Roman"/>
          <w:szCs w:val="24"/>
        </w:rPr>
        <w:t xml:space="preserve"> ότι απευθύνεται σε αφελείς είτε ο ίδιος δεν καταλαβαίνει ακριβώς τι συμβαίνει, τι υποτίθεται ότι προτείνει στην Ολομέλεια της Εθνικής Αντιπροσωπείας.</w:t>
      </w:r>
    </w:p>
    <w:p w14:paraId="77C030F1"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Αντί, λοιπόν, να μας φέρετε ολοκληρωμένο το Σύνταγμα της γειτονικής χώρας, ως θα οφείλατε με βάση τη </w:t>
      </w:r>
      <w:r>
        <w:rPr>
          <w:rFonts w:eastAsia="Times New Roman" w:cs="Times New Roman"/>
          <w:szCs w:val="24"/>
        </w:rPr>
        <w:t>σ</w:t>
      </w:r>
      <w:r>
        <w:rPr>
          <w:rFonts w:eastAsia="Times New Roman" w:cs="Times New Roman"/>
          <w:szCs w:val="24"/>
        </w:rPr>
        <w:t>υμφ</w:t>
      </w:r>
      <w:r>
        <w:rPr>
          <w:rFonts w:eastAsia="Times New Roman" w:cs="Times New Roman"/>
          <w:szCs w:val="24"/>
        </w:rPr>
        <w:t xml:space="preserve">ωνία, μας φέρατε κάποιες τροποποιήσεις, οι οποίες με τον έναν ή με τον άλλο τρόπο </w:t>
      </w:r>
      <w:r>
        <w:rPr>
          <w:rFonts w:eastAsia="Times New Roman" w:cs="Times New Roman"/>
          <w:szCs w:val="24"/>
        </w:rPr>
        <w:t>-</w:t>
      </w:r>
      <w:r>
        <w:rPr>
          <w:rFonts w:eastAsia="Times New Roman" w:cs="Times New Roman"/>
          <w:szCs w:val="24"/>
        </w:rPr>
        <w:t>είτε σε διαφορετικά σημεία αναφερόμενες στον λαό της γειτονικής χώρας</w:t>
      </w:r>
      <w:r>
        <w:rPr>
          <w:rFonts w:eastAsia="Times New Roman" w:cs="Times New Roman"/>
          <w:szCs w:val="24"/>
        </w:rPr>
        <w:t>-</w:t>
      </w:r>
      <w:r>
        <w:rPr>
          <w:rFonts w:eastAsia="Times New Roman" w:cs="Times New Roman"/>
          <w:szCs w:val="24"/>
        </w:rPr>
        <w:t xml:space="preserve"> τον αναφέρουν ρητώς ως «μακεδονικό λαό», κάτι το οποίο απέκρυψε ο Πρωθυπουργός, όταν πριν μερικές μέρε</w:t>
      </w:r>
      <w:r>
        <w:rPr>
          <w:rFonts w:eastAsia="Times New Roman" w:cs="Times New Roman"/>
          <w:szCs w:val="24"/>
        </w:rPr>
        <w:t>ς, πριν μια βδομάδα επιχαίρων σχεδόν έλεγε ότι τα ζητήματα</w:t>
      </w:r>
      <w:r>
        <w:rPr>
          <w:rFonts w:eastAsia="Times New Roman" w:cs="Times New Roman"/>
          <w:szCs w:val="24"/>
        </w:rPr>
        <w:t>,</w:t>
      </w:r>
      <w:r>
        <w:rPr>
          <w:rFonts w:eastAsia="Times New Roman" w:cs="Times New Roman"/>
          <w:szCs w:val="24"/>
        </w:rPr>
        <w:t xml:space="preserve"> τα οποία είχε θέσει η Αξιωματική Αντιπολίτευση είχαν </w:t>
      </w:r>
      <w:r>
        <w:rPr>
          <w:rFonts w:eastAsia="Times New Roman" w:cs="Times New Roman"/>
          <w:szCs w:val="24"/>
        </w:rPr>
        <w:lastRenderedPageBreak/>
        <w:t xml:space="preserve">λυθεί, αλλά από την άλλη πλευρά, βάζοντας πολλά ερωτηματικά και πολλές αμφιβολίες για το κατά πόσο αυτή η </w:t>
      </w:r>
      <w:r>
        <w:rPr>
          <w:rFonts w:eastAsia="Times New Roman" w:cs="Times New Roman"/>
          <w:szCs w:val="24"/>
        </w:rPr>
        <w:t>σ</w:t>
      </w:r>
      <w:r>
        <w:rPr>
          <w:rFonts w:eastAsia="Times New Roman" w:cs="Times New Roman"/>
          <w:szCs w:val="24"/>
        </w:rPr>
        <w:t>υμφωνία θα λειτουργήσει υπέρ των ελλ</w:t>
      </w:r>
      <w:r>
        <w:rPr>
          <w:rFonts w:eastAsia="Times New Roman" w:cs="Times New Roman"/>
          <w:szCs w:val="24"/>
        </w:rPr>
        <w:t>ηνικών εθνικών συμφερόντων.</w:t>
      </w:r>
    </w:p>
    <w:p w14:paraId="77C030F2"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Μίλησε ο κύριος Υπουργός για εργαλειοποίηση της </w:t>
      </w:r>
      <w:r>
        <w:rPr>
          <w:rFonts w:eastAsia="Times New Roman" w:cs="Times New Roman"/>
          <w:szCs w:val="24"/>
        </w:rPr>
        <w:t>σ</w:t>
      </w:r>
      <w:r>
        <w:rPr>
          <w:rFonts w:eastAsia="Times New Roman" w:cs="Times New Roman"/>
          <w:szCs w:val="24"/>
        </w:rPr>
        <w:t>υμφωνίας από την πλευρά της Αξιωματικής Αντιπολίτευσης.</w:t>
      </w:r>
    </w:p>
    <w:p w14:paraId="77C030F3"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Αλήθεια, κυρίες και κύριοι συνάδελφοι του ΣΥΡΙΖΑ; Εσείς δεν είστε που λέτε ότι αυτό είναι ένα ιδεολογικό ζήτημα για εσάς κα</w:t>
      </w:r>
      <w:r>
        <w:rPr>
          <w:rFonts w:eastAsia="Times New Roman" w:cs="Times New Roman"/>
          <w:szCs w:val="24"/>
        </w:rPr>
        <w:t>ι δεν σας ενδιαφέρει ούτε καν η ουσία</w:t>
      </w:r>
      <w:r>
        <w:rPr>
          <w:rFonts w:eastAsia="Times New Roman" w:cs="Times New Roman"/>
          <w:szCs w:val="24"/>
        </w:rPr>
        <w:t xml:space="preserve">, </w:t>
      </w:r>
      <w:r>
        <w:rPr>
          <w:rFonts w:eastAsia="Times New Roman" w:cs="Times New Roman"/>
          <w:szCs w:val="24"/>
        </w:rPr>
        <w:t>παρά μόνο το πώς θα το ολοκληρώσετε και το πώς θα το ψηφίσετε στο Ελληνικό Κοινοβούλιο; Από πότε, αλήθεια, ένα ιδεολογικό ζήτημα</w:t>
      </w:r>
      <w:r>
        <w:rPr>
          <w:rFonts w:eastAsia="Times New Roman" w:cs="Times New Roman"/>
          <w:szCs w:val="24"/>
        </w:rPr>
        <w:t>,</w:t>
      </w:r>
      <w:r>
        <w:rPr>
          <w:rFonts w:eastAsia="Times New Roman" w:cs="Times New Roman"/>
          <w:szCs w:val="24"/>
        </w:rPr>
        <w:t xml:space="preserve"> που μπορεί να αφορά πλέον σε ένα πολύ μικρό ποσοστό μιας πολιτικής δύναμης -γιατί δεν έ</w:t>
      </w:r>
      <w:r>
        <w:rPr>
          <w:rFonts w:eastAsia="Times New Roman" w:cs="Times New Roman"/>
          <w:szCs w:val="24"/>
        </w:rPr>
        <w:t>χετε το ποσοστό που είχατε πριν τέσσερα χρόνια και το ξέρετε πάρα πολύ καλά- και από πότε ένα ζήτημα</w:t>
      </w:r>
      <w:r>
        <w:rPr>
          <w:rFonts w:eastAsia="Times New Roman" w:cs="Times New Roman"/>
          <w:szCs w:val="24"/>
        </w:rPr>
        <w:t>,</w:t>
      </w:r>
      <w:r>
        <w:rPr>
          <w:rFonts w:eastAsia="Times New Roman" w:cs="Times New Roman"/>
          <w:szCs w:val="24"/>
        </w:rPr>
        <w:t xml:space="preserve"> το οποίο στην πραγματικότητα συγκεντρώνει τη σοβαρή αντίθεση της ελληνικής κοινωνίας -επαναλαμβάνω, τη σοβαρή αντίθεση της πλειοψηφίας της ελληνικής κοινω</w:t>
      </w:r>
      <w:r>
        <w:rPr>
          <w:rFonts w:eastAsia="Times New Roman" w:cs="Times New Roman"/>
          <w:szCs w:val="24"/>
        </w:rPr>
        <w:t>νίας- μπορεί να είναι στη διακριτική σας ευχέρεια να το επιλύετε σε μια κατεύθυνση</w:t>
      </w:r>
      <w:r>
        <w:rPr>
          <w:rFonts w:eastAsia="Times New Roman" w:cs="Times New Roman"/>
          <w:szCs w:val="24"/>
        </w:rPr>
        <w:t>,</w:t>
      </w:r>
      <w:r>
        <w:rPr>
          <w:rFonts w:eastAsia="Times New Roman" w:cs="Times New Roman"/>
          <w:szCs w:val="24"/>
        </w:rPr>
        <w:t xml:space="preserve"> που εσείς ιδεολογικά υποστηρίζετε;</w:t>
      </w:r>
    </w:p>
    <w:p w14:paraId="77C030F4"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εν πάση περιπτώσει, επειδή όλα αυτά αντιλαμβάνεστε ότι έχουν πολλές και διαφορετικές εκδοχές, στη συγκεκριμένη περίπτωση η Ελλάδα δεν</w:t>
      </w:r>
      <w:r>
        <w:rPr>
          <w:rFonts w:eastAsia="Times New Roman" w:cs="Times New Roman"/>
          <w:szCs w:val="24"/>
        </w:rPr>
        <w:t xml:space="preserve"> ήταν η επισπεύδουσα. </w:t>
      </w:r>
      <w:r>
        <w:rPr>
          <w:rFonts w:eastAsia="Times New Roman" w:cs="Times New Roman"/>
          <w:szCs w:val="24"/>
        </w:rPr>
        <w:t>Η</w:t>
      </w:r>
      <w:r>
        <w:rPr>
          <w:rFonts w:eastAsia="Times New Roman" w:cs="Times New Roman"/>
          <w:szCs w:val="24"/>
        </w:rPr>
        <w:t xml:space="preserve"> γειτονική χώρα των Σκοπίων</w:t>
      </w:r>
      <w:r>
        <w:rPr>
          <w:rFonts w:eastAsia="Times New Roman" w:cs="Times New Roman"/>
          <w:szCs w:val="24"/>
        </w:rPr>
        <w:t xml:space="preserve"> ήταν η επισπεύδουσα</w:t>
      </w:r>
      <w:r>
        <w:rPr>
          <w:rFonts w:eastAsia="Times New Roman" w:cs="Times New Roman"/>
          <w:szCs w:val="24"/>
        </w:rPr>
        <w:t>. Ξέρετε ότι εξασθενεί με αυτόν τον τρόπο η εικόνα της χώρας; Απορώ πραγματικά</w:t>
      </w:r>
      <w:r>
        <w:rPr>
          <w:rFonts w:eastAsia="Times New Roman" w:cs="Times New Roman"/>
          <w:szCs w:val="24"/>
        </w:rPr>
        <w:t>,</w:t>
      </w:r>
      <w:r>
        <w:rPr>
          <w:rFonts w:eastAsia="Times New Roman" w:cs="Times New Roman"/>
          <w:szCs w:val="24"/>
        </w:rPr>
        <w:t xml:space="preserve"> πού βρίσκεται η αναβάθμιση του γεωπολιτικού ρόλου της χώρας μας με βάση όλα αυτά τα οποία είπε ο κύριος Πρ</w:t>
      </w:r>
      <w:r>
        <w:rPr>
          <w:rFonts w:eastAsia="Times New Roman" w:cs="Times New Roman"/>
          <w:szCs w:val="24"/>
        </w:rPr>
        <w:t>ωθυπουργός.</w:t>
      </w:r>
    </w:p>
    <w:p w14:paraId="77C030F5"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Τα λέω, διότι ξέρετε πολύ καλά ότι από όποια πλευρά και αν εξετάσει κανείς το συγκεκριμένο ζήτημα, θα βρεθεί απέναντι σε αντιφάσεις και θα βρεθεί απέναντι στη μεγάλη σας αδυναμία, αφ’ ενός μεν να δικαιολογήσετε γιατί πρέπει ούτως ή άλλως να προ</w:t>
      </w:r>
      <w:r>
        <w:rPr>
          <w:rFonts w:eastAsia="Times New Roman" w:cs="Times New Roman"/>
          <w:szCs w:val="24"/>
        </w:rPr>
        <w:t>χωρήσουμε σε αυτή τη διαδικασία και γιατί η Ελλάδα πρέπει να υποστεί μια τέτοια σοβαρή υποχώρηση των εθνικών μας συμφερόντων.</w:t>
      </w:r>
    </w:p>
    <w:p w14:paraId="77C030F6"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Μέχρι πριν λίγο καιρό</w:t>
      </w:r>
      <w:r>
        <w:rPr>
          <w:rFonts w:eastAsia="Times New Roman" w:cs="Times New Roman"/>
          <w:szCs w:val="24"/>
        </w:rPr>
        <w:t>,</w:t>
      </w:r>
      <w:r>
        <w:rPr>
          <w:rFonts w:eastAsia="Times New Roman" w:cs="Times New Roman"/>
          <w:szCs w:val="24"/>
        </w:rPr>
        <w:t xml:space="preserve"> είχαμε τον κ. Καμμένο να υποστηρίζει αυτή την Κυβέρνηση και να το κάνει με έναν τρόπο πολύ συγκεκριμένο και</w:t>
      </w:r>
      <w:r>
        <w:rPr>
          <w:rFonts w:eastAsia="Times New Roman" w:cs="Times New Roman"/>
          <w:szCs w:val="24"/>
        </w:rPr>
        <w:t xml:space="preserve"> θα σας έλεγα πολύ εμφατικό. Εμείς τον είχαμε </w:t>
      </w:r>
      <w:r>
        <w:rPr>
          <w:rFonts w:eastAsia="Times New Roman" w:cs="Times New Roman"/>
          <w:szCs w:val="24"/>
        </w:rPr>
        <w:lastRenderedPageBreak/>
        <w:t>προειδοποιήσει, όταν τον Ιούνιο του 2018 έδωσε ψήφο εμπιστοσύνης, μην υποστηρίζοντας την πρόταση μομφής της Νέας Δημοκρατίας, ότι αυτή η διαδικασία δημιουργεί δεδομένα και τετελεσμένα.</w:t>
      </w:r>
    </w:p>
    <w:p w14:paraId="77C030F7"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Σήμερα έρχεται προφανώς ν</w:t>
      </w:r>
      <w:r>
        <w:rPr>
          <w:rFonts w:eastAsia="Times New Roman" w:cs="Times New Roman"/>
          <w:szCs w:val="24"/>
        </w:rPr>
        <w:t>α αντιταχθεί σε αυτή τη Συμφωνία, βλέποντας ότι αφ’ ενός μεν είτε τον κορόιδεψε ο αγαπητός -μέχρι πρότινος φίλος του- κύριος Πρωθυπουργός είτε ο ίδιος τελικά επέλεξε, απλώς και μόνο για να συντηρήσει τον εαυτό του έξι-επτά μήνες στην καρέκλα του Υπουργού Ε</w:t>
      </w:r>
      <w:r>
        <w:rPr>
          <w:rFonts w:eastAsia="Times New Roman" w:cs="Times New Roman"/>
          <w:szCs w:val="24"/>
        </w:rPr>
        <w:t>θνικής Άμυνας, να θυσιάσει ένα μεγάλο εθνικό ζήτημα.</w:t>
      </w:r>
    </w:p>
    <w:p w14:paraId="77C030F8"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Από την άλλη πλευρά, ο επικεφαλής του Ποταμιού, μέχρι πρότινος κοινοβουλευτικού κόμματος στο Ελληνικό Κοινοβούλιο, μέσα σε μια -αν θέλετε- εκδήλωση αδιανόητων αντιφάσεων, από τη μια πλευρά, λέει ότι θα ψ</w:t>
      </w:r>
      <w:r>
        <w:rPr>
          <w:rFonts w:eastAsia="Times New Roman" w:cs="Times New Roman"/>
          <w:szCs w:val="24"/>
        </w:rPr>
        <w:t>ήφιζε την πρόταση μομφής της Νέας Δημοκρατίας, αλλά από την άλλη, υποστηρίζει τη Συμφωνία των Πρεσπών.</w:t>
      </w:r>
    </w:p>
    <w:p w14:paraId="77C030F9"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Κοιτάξτε, κυρίες και κύριοι συνάδελφοι, ό,τι και να εξελιχθεί στο Ελληνικό Κοινοβούλιο, η υπερψήφιση της Συμφωνίας των Πρεσπών προφανώς είναι ψήφος </w:t>
      </w:r>
      <w:r>
        <w:rPr>
          <w:rFonts w:eastAsia="Times New Roman" w:cs="Times New Roman"/>
          <w:szCs w:val="24"/>
        </w:rPr>
        <w:t xml:space="preserve">εμπιστοσύνης σε αυτή </w:t>
      </w:r>
      <w:r>
        <w:rPr>
          <w:rFonts w:eastAsia="Times New Roman" w:cs="Times New Roman"/>
          <w:szCs w:val="24"/>
        </w:rPr>
        <w:lastRenderedPageBreak/>
        <w:t>την Κυβέρνηση και πρέπει κάποια στιγμή</w:t>
      </w:r>
      <w:r>
        <w:rPr>
          <w:rFonts w:eastAsia="Times New Roman" w:cs="Times New Roman"/>
          <w:szCs w:val="24"/>
        </w:rPr>
        <w:t>,</w:t>
      </w:r>
      <w:r>
        <w:rPr>
          <w:rFonts w:eastAsia="Times New Roman" w:cs="Times New Roman"/>
          <w:szCs w:val="24"/>
        </w:rPr>
        <w:t xml:space="preserve"> ο καθένας να σταθεί στο ύψος της ευθύνης που του αναλογεί. Δεν είναι μια διαδικασία</w:t>
      </w:r>
      <w:r>
        <w:rPr>
          <w:rFonts w:eastAsia="Times New Roman" w:cs="Times New Roman"/>
          <w:szCs w:val="24"/>
        </w:rPr>
        <w:t>,</w:t>
      </w:r>
      <w:r>
        <w:rPr>
          <w:rFonts w:eastAsia="Times New Roman" w:cs="Times New Roman"/>
          <w:szCs w:val="24"/>
        </w:rPr>
        <w:t xml:space="preserve"> η οποία αντιμετωπίζεται, όπως οι συνήθεις κοινοβουλευτικές πρωτοβουλίες ή η συνήθης νομοθετική πρωτοβουλία της</w:t>
      </w:r>
      <w:r>
        <w:rPr>
          <w:rFonts w:eastAsia="Times New Roman" w:cs="Times New Roman"/>
          <w:szCs w:val="24"/>
        </w:rPr>
        <w:t xml:space="preserve"> Κυβέρνησης κάθε φορά. Όλα αυτά έχουν να κάνουν ουσιαστικά</w:t>
      </w:r>
      <w:r>
        <w:rPr>
          <w:rFonts w:eastAsia="Times New Roman" w:cs="Times New Roman"/>
          <w:szCs w:val="24"/>
        </w:rPr>
        <w:t>,</w:t>
      </w:r>
      <w:r>
        <w:rPr>
          <w:rFonts w:eastAsia="Times New Roman" w:cs="Times New Roman"/>
          <w:szCs w:val="24"/>
        </w:rPr>
        <w:t xml:space="preserve"> με την εγκατάλειψη μιας πολιτικής εκατόν πενήντα ετών -το είπα και χθες στην ομιλία μου στην αρμόδια Επιτροπή Άμυνας και Εξωτερικών Υποθέσεων- η οποία είχε υιοθετηθεί από όλες τις ελληνικές κυβερν</w:t>
      </w:r>
      <w:r>
        <w:rPr>
          <w:rFonts w:eastAsia="Times New Roman" w:cs="Times New Roman"/>
          <w:szCs w:val="24"/>
        </w:rPr>
        <w:t>ήσεις.</w:t>
      </w:r>
    </w:p>
    <w:p w14:paraId="77C030FA"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Τελικά, πιστεύετε, κυρίες και κύριοι συνάδελφοι του ΣΥΡΙΖΑ, ότι για είκοσι οκτώ χρόνια</w:t>
      </w:r>
      <w:r>
        <w:rPr>
          <w:rFonts w:eastAsia="Times New Roman" w:cs="Times New Roman"/>
          <w:szCs w:val="24"/>
        </w:rPr>
        <w:t>,</w:t>
      </w:r>
      <w:r>
        <w:rPr>
          <w:rFonts w:eastAsia="Times New Roman" w:cs="Times New Roman"/>
          <w:szCs w:val="24"/>
        </w:rPr>
        <w:t xml:space="preserve"> όλες οι προηγούμενες κυβερνήσεις αντιμάχονταν ή εν πάση περιπτώσει, αντιδικούσαν με τη γειτονική χώρα των Σκοπίων</w:t>
      </w:r>
      <w:r>
        <w:rPr>
          <w:rFonts w:eastAsia="Times New Roman" w:cs="Times New Roman"/>
          <w:szCs w:val="24"/>
        </w:rPr>
        <w:t>,</w:t>
      </w:r>
      <w:r>
        <w:rPr>
          <w:rFonts w:eastAsia="Times New Roman" w:cs="Times New Roman"/>
          <w:szCs w:val="24"/>
        </w:rPr>
        <w:t xml:space="preserve"> για να φτάσουμε σε ένα σημείο σήμερα να τους ο</w:t>
      </w:r>
      <w:r>
        <w:rPr>
          <w:rFonts w:eastAsia="Times New Roman" w:cs="Times New Roman"/>
          <w:szCs w:val="24"/>
        </w:rPr>
        <w:t xml:space="preserve">νομάζουμε «Μακεδόνες» σκέτο; Αυτή είναι η επιτυχία της ελληνικής εξωτερικής πολιτικής; Αυτή είναι η επιτυχία αυτής της </w:t>
      </w:r>
      <w:r>
        <w:rPr>
          <w:rFonts w:eastAsia="Times New Roman" w:cs="Times New Roman"/>
          <w:szCs w:val="24"/>
        </w:rPr>
        <w:t>σ</w:t>
      </w:r>
      <w:r>
        <w:rPr>
          <w:rFonts w:eastAsia="Times New Roman" w:cs="Times New Roman"/>
          <w:szCs w:val="24"/>
        </w:rPr>
        <w:t>υμφωνίας;</w:t>
      </w:r>
    </w:p>
    <w:p w14:paraId="77C030FB"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Η Νέα Δημοκρατία αντιτίθεται σφόδρα σε αυτή τη Συμφωνία. Το έχουμε πει προς όλες τις κατευθύνσεις: Όχι σε μια </w:t>
      </w:r>
      <w:r>
        <w:rPr>
          <w:rFonts w:eastAsia="Times New Roman" w:cs="Times New Roman"/>
          <w:szCs w:val="24"/>
        </w:rPr>
        <w:t>σ</w:t>
      </w:r>
      <w:r>
        <w:rPr>
          <w:rFonts w:eastAsia="Times New Roman" w:cs="Times New Roman"/>
          <w:szCs w:val="24"/>
        </w:rPr>
        <w:t>υμφωνία η οποία</w:t>
      </w:r>
      <w:r>
        <w:rPr>
          <w:rFonts w:eastAsia="Times New Roman" w:cs="Times New Roman"/>
          <w:szCs w:val="24"/>
        </w:rPr>
        <w:t xml:space="preserve"> ζημιώνει τα εθνικά μας συμφέροντα, όχι σε μια </w:t>
      </w:r>
      <w:r>
        <w:rPr>
          <w:rFonts w:eastAsia="Times New Roman" w:cs="Times New Roman"/>
          <w:szCs w:val="24"/>
        </w:rPr>
        <w:lastRenderedPageBreak/>
        <w:t>σ</w:t>
      </w:r>
      <w:r>
        <w:rPr>
          <w:rFonts w:eastAsia="Times New Roman" w:cs="Times New Roman"/>
          <w:szCs w:val="24"/>
        </w:rPr>
        <w:t xml:space="preserve">υμφωνία η οποία, δυστυχώς, δημιουργεί σκιές σε μια μακραίωνη ελληνική ιστορία, όχι σε μια </w:t>
      </w:r>
      <w:r>
        <w:rPr>
          <w:rFonts w:eastAsia="Times New Roman" w:cs="Times New Roman"/>
          <w:szCs w:val="24"/>
        </w:rPr>
        <w:t>σ</w:t>
      </w:r>
      <w:r>
        <w:rPr>
          <w:rFonts w:eastAsia="Times New Roman" w:cs="Times New Roman"/>
          <w:szCs w:val="24"/>
        </w:rPr>
        <w:t>υμφωνία</w:t>
      </w:r>
      <w:r>
        <w:rPr>
          <w:rFonts w:eastAsia="Times New Roman" w:cs="Times New Roman"/>
          <w:szCs w:val="24"/>
        </w:rPr>
        <w:t>,</w:t>
      </w:r>
      <w:r>
        <w:rPr>
          <w:rFonts w:eastAsia="Times New Roman" w:cs="Times New Roman"/>
          <w:szCs w:val="24"/>
        </w:rPr>
        <w:t xml:space="preserve"> στην οποία αντιτίθεται η συντριπτική πλειοψηφία της ελληνικής κοινωνίας.</w:t>
      </w:r>
    </w:p>
    <w:p w14:paraId="77C030FC" w14:textId="77777777" w:rsidR="006113A9" w:rsidRDefault="006B6FC4">
      <w:pPr>
        <w:spacing w:line="600" w:lineRule="auto"/>
        <w:ind w:firstLine="720"/>
        <w:contextualSpacing/>
        <w:jc w:val="both"/>
        <w:rPr>
          <w:rFonts w:eastAsia="Times New Roman" w:cs="Times New Roman"/>
          <w:szCs w:val="24"/>
        </w:rPr>
      </w:pPr>
      <w:r w:rsidRPr="00271DA8">
        <w:rPr>
          <w:rFonts w:eastAsia="Times New Roman" w:cs="Times New Roman"/>
          <w:szCs w:val="24"/>
        </w:rPr>
        <w:t>Κ</w:t>
      </w:r>
      <w:r>
        <w:rPr>
          <w:rFonts w:eastAsia="Times New Roman" w:cs="Times New Roman"/>
          <w:szCs w:val="24"/>
        </w:rPr>
        <w:t xml:space="preserve">υρίες και κύριοι συνάδελφοι, δεν </w:t>
      </w:r>
      <w:r>
        <w:rPr>
          <w:rFonts w:eastAsia="Times New Roman" w:cs="Times New Roman"/>
          <w:szCs w:val="24"/>
        </w:rPr>
        <w:t>υπάρχει μόνο η συλλογική ευθύνη της Κυβέρνησης. Υπάρχει και η προσωπική, η ατομική ευθύνη του κάθε Βουλευτή</w:t>
      </w:r>
      <w:r>
        <w:rPr>
          <w:rFonts w:eastAsia="Times New Roman" w:cs="Times New Roman"/>
          <w:szCs w:val="24"/>
        </w:rPr>
        <w:t>,</w:t>
      </w:r>
      <w:r>
        <w:rPr>
          <w:rFonts w:eastAsia="Times New Roman" w:cs="Times New Roman"/>
          <w:szCs w:val="24"/>
        </w:rPr>
        <w:t xml:space="preserve"> που θα βάλει την υπογραφή μου σ' αυτή τη βλαπτική για τα εθνικά συμφέροντα Συμφωνία.</w:t>
      </w:r>
    </w:p>
    <w:p w14:paraId="77C030FD"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Πιστεύω ότι ο Πρωθυπουργός προσπάθησε να διχάσει την Αντιπολίτ</w:t>
      </w:r>
      <w:r>
        <w:rPr>
          <w:rFonts w:eastAsia="Times New Roman" w:cs="Times New Roman"/>
          <w:szCs w:val="24"/>
        </w:rPr>
        <w:t xml:space="preserve">ευση, όταν έφερε αυτή τη </w:t>
      </w:r>
      <w:r>
        <w:rPr>
          <w:rFonts w:eastAsia="Times New Roman" w:cs="Times New Roman"/>
          <w:szCs w:val="24"/>
        </w:rPr>
        <w:t>σ</w:t>
      </w:r>
      <w:r>
        <w:rPr>
          <w:rFonts w:eastAsia="Times New Roman" w:cs="Times New Roman"/>
          <w:szCs w:val="24"/>
        </w:rPr>
        <w:t>υμφωνία. Τελικά</w:t>
      </w:r>
      <w:r>
        <w:rPr>
          <w:rFonts w:eastAsia="Times New Roman" w:cs="Times New Roman"/>
          <w:szCs w:val="24"/>
        </w:rPr>
        <w:t>,</w:t>
      </w:r>
      <w:r>
        <w:rPr>
          <w:rFonts w:eastAsia="Times New Roman" w:cs="Times New Roman"/>
          <w:szCs w:val="24"/>
        </w:rPr>
        <w:t xml:space="preserve"> κατάφερε να διχάσει τη δική του Κυβέρνηση, με τον εταίρο που τον υποστήριζε μέχρι πριν μερικές μέρες, να υποστηρίζει τα διαμετρικώς αντίθετα από αυτά που ο ίδιος υποστηρίζει σήμερα.</w:t>
      </w:r>
    </w:p>
    <w:p w14:paraId="77C030FE"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Ο Πρωθυπουργός προσπάθησε να δι</w:t>
      </w:r>
      <w:r>
        <w:rPr>
          <w:rFonts w:eastAsia="Times New Roman" w:cs="Times New Roman"/>
          <w:szCs w:val="24"/>
        </w:rPr>
        <w:t>χάσει την ελληνική κοινωνία</w:t>
      </w:r>
      <w:r>
        <w:rPr>
          <w:rFonts w:eastAsia="Times New Roman" w:cs="Times New Roman"/>
          <w:szCs w:val="24"/>
        </w:rPr>
        <w:t>,</w:t>
      </w:r>
      <w:r>
        <w:rPr>
          <w:rFonts w:eastAsia="Times New Roman" w:cs="Times New Roman"/>
          <w:szCs w:val="24"/>
        </w:rPr>
        <w:t xml:space="preserve"> μιλώντας για ακροδεξιούς και ετερόκλητους όχλους. Όμως, τελικά, αντί να διχάσετε τους Έλληνες, φεύγετε χαλυβδώνοντας την ενότητα των Ελλήνων απέναντι στις δικές σας επιλογές. </w:t>
      </w:r>
    </w:p>
    <w:p w14:paraId="77C030FF"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Ξέρετε, αυτό μπορεί να το είδατε πριν από τρεις, τέ</w:t>
      </w:r>
      <w:r>
        <w:rPr>
          <w:rFonts w:eastAsia="Times New Roman" w:cs="Times New Roman"/>
          <w:szCs w:val="24"/>
        </w:rPr>
        <w:t>σσερις μέρες στην Πλατεία Συντάγματος. Το δεδομένο, όμως, είναι ότι σύντομα, αύριο, θα το δείτε στις κάλπες.</w:t>
      </w:r>
    </w:p>
    <w:p w14:paraId="77C03100"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77C03101" w14:textId="77777777" w:rsidR="006113A9" w:rsidRDefault="006B6FC4">
      <w:pPr>
        <w:spacing w:line="600" w:lineRule="auto"/>
        <w:ind w:firstLine="720"/>
        <w:contextualSpacing/>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77C03102"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κύριε συνάδελφε.</w:t>
      </w:r>
    </w:p>
    <w:p w14:paraId="77C03103"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Ο συνάδελφος </w:t>
      </w:r>
      <w:r>
        <w:rPr>
          <w:rFonts w:eastAsia="Times New Roman" w:cs="Times New Roman"/>
          <w:szCs w:val="24"/>
        </w:rPr>
        <w:t>κ. Παναγιώτης Μηταράκης έχει τον λόγο.</w:t>
      </w:r>
    </w:p>
    <w:p w14:paraId="77C03104"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ΝΟΤΗΣ ΜΗΤΑΡΑΚΗΣ: </w:t>
      </w:r>
      <w:r>
        <w:rPr>
          <w:rFonts w:eastAsia="Times New Roman" w:cs="Times New Roman"/>
          <w:szCs w:val="24"/>
        </w:rPr>
        <w:t>Ευχαριστώ πολύ, κύριε Πρόεδρε.</w:t>
      </w:r>
    </w:p>
    <w:p w14:paraId="77C03105" w14:textId="77777777" w:rsidR="006113A9" w:rsidRDefault="006B6FC4">
      <w:pPr>
        <w:spacing w:line="600" w:lineRule="auto"/>
        <w:ind w:firstLine="720"/>
        <w:contextualSpacing/>
        <w:jc w:val="both"/>
        <w:rPr>
          <w:rFonts w:eastAsia="Times New Roman" w:cs="Times New Roman"/>
          <w:szCs w:val="24"/>
        </w:rPr>
      </w:pPr>
      <w:r w:rsidRPr="00271DA8">
        <w:rPr>
          <w:rFonts w:eastAsia="Times New Roman" w:cs="Times New Roman"/>
          <w:szCs w:val="24"/>
        </w:rPr>
        <w:t>Κ</w:t>
      </w:r>
      <w:r>
        <w:rPr>
          <w:rFonts w:eastAsia="Times New Roman" w:cs="Times New Roman"/>
          <w:szCs w:val="24"/>
        </w:rPr>
        <w:t xml:space="preserve">υρίες και κύριοι συνάδελφοι, συζητάμε σήμερα μια κακή, ετεροβαρή, επιζήμια </w:t>
      </w:r>
      <w:r>
        <w:rPr>
          <w:rFonts w:eastAsia="Times New Roman" w:cs="Times New Roman"/>
          <w:szCs w:val="24"/>
        </w:rPr>
        <w:t>σ</w:t>
      </w:r>
      <w:r>
        <w:rPr>
          <w:rFonts w:eastAsia="Times New Roman" w:cs="Times New Roman"/>
          <w:szCs w:val="24"/>
        </w:rPr>
        <w:t>υμφωνία, η οποία στηρίζεται σε σημαντικές υποχωρήσεις της χώρας μας, αντίθετες με την εθνική</w:t>
      </w:r>
      <w:r>
        <w:rPr>
          <w:rFonts w:eastAsia="Times New Roman" w:cs="Times New Roman"/>
          <w:szCs w:val="24"/>
        </w:rPr>
        <w:t xml:space="preserve"> γραμμή. Η εθνική γραμμή ακολουθήθηκε από το 1991, οπότε και ανεξαρτητοποιήθηκε το κρατίδιο των Σκοπίων από τη Γιουγκοσλαβία, μέχρι και σήμερα. Πάντα οι ελληνικές κυβερνήσεις επεδίωκαν μια κοινά αποδεκτή λύση, αλλά όχι λύση για τη λύση.</w:t>
      </w:r>
    </w:p>
    <w:p w14:paraId="77C03106"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Δεχτήκατε σήμερα υπ</w:t>
      </w:r>
      <w:r>
        <w:rPr>
          <w:rFonts w:eastAsia="Times New Roman" w:cs="Times New Roman"/>
          <w:szCs w:val="24"/>
        </w:rPr>
        <w:t>οχωρήσεις που κα</w:t>
      </w:r>
      <w:r>
        <w:rPr>
          <w:rFonts w:eastAsia="Times New Roman" w:cs="Times New Roman"/>
          <w:szCs w:val="24"/>
        </w:rPr>
        <w:t>μ</w:t>
      </w:r>
      <w:r>
        <w:rPr>
          <w:rFonts w:eastAsia="Times New Roman" w:cs="Times New Roman"/>
          <w:szCs w:val="24"/>
        </w:rPr>
        <w:t xml:space="preserve">μιά άλλη ελληνική κυβέρνηση δεν έπραξε τις τελευταίες δεκαετίες. Συζητάμε </w:t>
      </w:r>
      <w:r>
        <w:rPr>
          <w:rFonts w:eastAsia="Times New Roman" w:cs="Times New Roman"/>
          <w:szCs w:val="24"/>
        </w:rPr>
        <w:lastRenderedPageBreak/>
        <w:t xml:space="preserve">σήμερα μια </w:t>
      </w:r>
      <w:r>
        <w:rPr>
          <w:rFonts w:eastAsia="Times New Roman" w:cs="Times New Roman"/>
          <w:szCs w:val="24"/>
        </w:rPr>
        <w:t>σ</w:t>
      </w:r>
      <w:r>
        <w:rPr>
          <w:rFonts w:eastAsia="Times New Roman" w:cs="Times New Roman"/>
          <w:szCs w:val="24"/>
        </w:rPr>
        <w:t>υμφωνία, στην οποία αντιτίθεται η μεγάλη πλειοψηφία του ελληνικού λαού. Η Βουλή βρίσκεται εν προφανή δυσαρμονία προς το λαϊκό αίσθημα, όπως έλεγε το Σύντ</w:t>
      </w:r>
      <w:r>
        <w:rPr>
          <w:rFonts w:eastAsia="Times New Roman" w:cs="Times New Roman"/>
          <w:szCs w:val="24"/>
        </w:rPr>
        <w:t>αγμα του 1975.</w:t>
      </w:r>
    </w:p>
    <w:p w14:paraId="77C03107" w14:textId="77777777" w:rsidR="006113A9" w:rsidRDefault="006B6FC4">
      <w:pPr>
        <w:spacing w:line="600" w:lineRule="auto"/>
        <w:ind w:firstLine="720"/>
        <w:contextualSpacing/>
        <w:jc w:val="both"/>
        <w:rPr>
          <w:rFonts w:eastAsia="Times New Roman" w:cs="Times New Roman"/>
          <w:szCs w:val="24"/>
        </w:rPr>
      </w:pPr>
      <w:r w:rsidRPr="00271DA8">
        <w:rPr>
          <w:rFonts w:eastAsia="Times New Roman" w:cs="Times New Roman"/>
          <w:szCs w:val="24"/>
        </w:rPr>
        <w:t>Κ</w:t>
      </w:r>
      <w:r>
        <w:rPr>
          <w:rFonts w:eastAsia="Times New Roman" w:cs="Times New Roman"/>
          <w:szCs w:val="24"/>
        </w:rPr>
        <w:t>υρίες και κύριοι συνάδελφοι, ισχυρίζεστε ότι στο θέμα του ονόματος η Συμφωνία είναι «</w:t>
      </w:r>
      <w:r>
        <w:rPr>
          <w:rFonts w:eastAsia="Times New Roman" w:cs="Times New Roman"/>
          <w:szCs w:val="24"/>
          <w:lang w:val="en-US"/>
        </w:rPr>
        <w:t>erga</w:t>
      </w:r>
      <w:r w:rsidRPr="00F3508C">
        <w:rPr>
          <w:rFonts w:eastAsia="Times New Roman" w:cs="Times New Roman"/>
          <w:szCs w:val="24"/>
        </w:rPr>
        <w:t xml:space="preserve"> </w:t>
      </w:r>
      <w:r>
        <w:rPr>
          <w:rFonts w:eastAsia="Times New Roman" w:cs="Times New Roman"/>
          <w:szCs w:val="24"/>
          <w:lang w:val="en-US"/>
        </w:rPr>
        <w:t>omnes</w:t>
      </w:r>
      <w:r>
        <w:rPr>
          <w:rFonts w:eastAsia="Times New Roman" w:cs="Times New Roman"/>
          <w:szCs w:val="24"/>
        </w:rPr>
        <w:t>», μία ονομασία δηλαδή έναντι όλων. Ισχυρίζεστε, επίσης, ότι αντιμετωπίζει τα προβλήματα αλυτρωτισμού τώρα και στο μέλλον. Ισχύουν, όμως, οι ισχυ</w:t>
      </w:r>
      <w:r>
        <w:rPr>
          <w:rFonts w:eastAsia="Times New Roman" w:cs="Times New Roman"/>
          <w:szCs w:val="24"/>
        </w:rPr>
        <w:t>ρισμοί σας;</w:t>
      </w:r>
    </w:p>
    <w:p w14:paraId="77C03108"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Δυστυχώς</w:t>
      </w:r>
      <w:r>
        <w:rPr>
          <w:rFonts w:eastAsia="Times New Roman" w:cs="Times New Roman"/>
          <w:szCs w:val="24"/>
        </w:rPr>
        <w:t>,</w:t>
      </w:r>
      <w:r>
        <w:rPr>
          <w:rFonts w:eastAsia="Times New Roman" w:cs="Times New Roman"/>
          <w:szCs w:val="24"/>
        </w:rPr>
        <w:t xml:space="preserve"> για τη χώρα, η απάντηση είναι «Όχι». Η Συμφωνία των Πρεσπών στην πραγματικότητα δεν λειτουργεί «</w:t>
      </w:r>
      <w:r>
        <w:rPr>
          <w:rFonts w:eastAsia="Times New Roman" w:cs="Times New Roman"/>
          <w:szCs w:val="24"/>
          <w:lang w:val="en-US"/>
        </w:rPr>
        <w:t>erga</w:t>
      </w:r>
      <w:r w:rsidRPr="00F3508C">
        <w:rPr>
          <w:rFonts w:eastAsia="Times New Roman" w:cs="Times New Roman"/>
          <w:szCs w:val="24"/>
        </w:rPr>
        <w:t xml:space="preserve"> </w:t>
      </w:r>
      <w:r>
        <w:rPr>
          <w:rFonts w:eastAsia="Times New Roman" w:cs="Times New Roman"/>
          <w:szCs w:val="24"/>
          <w:lang w:val="en-US"/>
        </w:rPr>
        <w:t>omnes</w:t>
      </w:r>
      <w:r>
        <w:rPr>
          <w:rFonts w:eastAsia="Times New Roman" w:cs="Times New Roman"/>
          <w:szCs w:val="24"/>
        </w:rPr>
        <w:t xml:space="preserve">». Η Ελλάδα παραχωρεί στη γειτονική χώρα ουσιαστικά το όνομα, μαζί με τη γλώσσα και την ταυτότητα. Με τη </w:t>
      </w:r>
      <w:r>
        <w:rPr>
          <w:rFonts w:eastAsia="Times New Roman" w:cs="Times New Roman"/>
          <w:szCs w:val="24"/>
        </w:rPr>
        <w:t>σ</w:t>
      </w:r>
      <w:r>
        <w:rPr>
          <w:rFonts w:eastAsia="Times New Roman" w:cs="Times New Roman"/>
          <w:szCs w:val="24"/>
        </w:rPr>
        <w:t>υμφωνία που δεχθήκατε,</w:t>
      </w:r>
      <w:r>
        <w:rPr>
          <w:rFonts w:eastAsia="Times New Roman" w:cs="Times New Roman"/>
          <w:szCs w:val="24"/>
        </w:rPr>
        <w:t xml:space="preserve"> ναι μεν η κρατική οντότητα θα ονομάζεται επίσημα «Δημοκρατία της Βόρειας Μακεδονίας», αλλά θα κατοικείται από Μακεδόνες</w:t>
      </w:r>
      <w:r>
        <w:rPr>
          <w:rFonts w:eastAsia="Times New Roman" w:cs="Times New Roman"/>
          <w:szCs w:val="24"/>
        </w:rPr>
        <w:t>,</w:t>
      </w:r>
      <w:r>
        <w:rPr>
          <w:rFonts w:eastAsia="Times New Roman" w:cs="Times New Roman"/>
          <w:szCs w:val="24"/>
        </w:rPr>
        <w:t xml:space="preserve"> που μιλάνε «μακεδονικά». Άρα, τελικά, πώς θα λέγεται στην πράξη η γείτονα χώρα; Θα λέγεται «Μακεδονία», με την άδειά σας. Δηλαδή, στην</w:t>
      </w:r>
      <w:r>
        <w:rPr>
          <w:rFonts w:eastAsia="Times New Roman" w:cs="Times New Roman"/>
          <w:szCs w:val="24"/>
        </w:rPr>
        <w:t xml:space="preserve"> πράξη</w:t>
      </w:r>
      <w:r>
        <w:rPr>
          <w:rFonts w:eastAsia="Times New Roman" w:cs="Times New Roman"/>
          <w:szCs w:val="24"/>
        </w:rPr>
        <w:t>,</w:t>
      </w:r>
      <w:r>
        <w:rPr>
          <w:rFonts w:eastAsia="Times New Roman" w:cs="Times New Roman"/>
          <w:szCs w:val="24"/>
        </w:rPr>
        <w:t xml:space="preserve"> δεν θα υπάρχει χρήση </w:t>
      </w:r>
      <w:r>
        <w:rPr>
          <w:rFonts w:eastAsia="Times New Roman" w:cs="Times New Roman"/>
          <w:szCs w:val="24"/>
        </w:rPr>
        <w:lastRenderedPageBreak/>
        <w:t xml:space="preserve">αυτού του γεωγραφικού προσδιορισμού. Ο γεωγραφικός προσδιορισμός αφορά τελικά μόνο το επίσημο όνομα της κρατικής οντότητας και ήδη το «Βόρειος», πολύ πριν εγκριθεί η </w:t>
      </w:r>
      <w:r>
        <w:rPr>
          <w:rFonts w:eastAsia="Times New Roman" w:cs="Times New Roman"/>
          <w:szCs w:val="24"/>
        </w:rPr>
        <w:t>σ</w:t>
      </w:r>
      <w:r>
        <w:rPr>
          <w:rFonts w:eastAsia="Times New Roman" w:cs="Times New Roman"/>
          <w:szCs w:val="24"/>
        </w:rPr>
        <w:t>υμφωνία από τα δύο κοινοβούλια, έχει ξεχαστεί. Ο κ</w:t>
      </w:r>
      <w:r>
        <w:rPr>
          <w:rFonts w:eastAsia="Times New Roman" w:cs="Times New Roman"/>
          <w:szCs w:val="24"/>
        </w:rPr>
        <w:t>.</w:t>
      </w:r>
      <w:r>
        <w:rPr>
          <w:rFonts w:eastAsia="Times New Roman" w:cs="Times New Roman"/>
          <w:szCs w:val="24"/>
        </w:rPr>
        <w:t xml:space="preserve"> Ζάεφ δεν</w:t>
      </w:r>
      <w:r>
        <w:rPr>
          <w:rFonts w:eastAsia="Times New Roman" w:cs="Times New Roman"/>
          <w:szCs w:val="24"/>
        </w:rPr>
        <w:t xml:space="preserve"> το χρησιμοποιεί ούτε καν για τα προσχήματα. «</w:t>
      </w:r>
      <w:r>
        <w:rPr>
          <w:rFonts w:eastAsia="Times New Roman" w:cs="Times New Roman"/>
          <w:szCs w:val="24"/>
          <w:lang w:val="en-US"/>
        </w:rPr>
        <w:t>De</w:t>
      </w:r>
      <w:r w:rsidRPr="00095D24">
        <w:rPr>
          <w:rFonts w:eastAsia="Times New Roman" w:cs="Times New Roman"/>
          <w:szCs w:val="24"/>
        </w:rPr>
        <w:t xml:space="preserve"> </w:t>
      </w:r>
      <w:r>
        <w:rPr>
          <w:rFonts w:eastAsia="Times New Roman" w:cs="Times New Roman"/>
          <w:szCs w:val="24"/>
          <w:lang w:val="en-US"/>
        </w:rPr>
        <w:t>facto</w:t>
      </w:r>
      <w:r>
        <w:rPr>
          <w:rFonts w:eastAsia="Times New Roman" w:cs="Times New Roman"/>
          <w:szCs w:val="24"/>
        </w:rPr>
        <w:t>» ο γεωγραφικός προσδιορισμός, έτσι όπως δόθηκε, δεν έχει κα</w:t>
      </w:r>
      <w:r>
        <w:rPr>
          <w:rFonts w:eastAsia="Times New Roman" w:cs="Times New Roman"/>
          <w:szCs w:val="24"/>
        </w:rPr>
        <w:t>μ</w:t>
      </w:r>
      <w:r>
        <w:rPr>
          <w:rFonts w:eastAsia="Times New Roman" w:cs="Times New Roman"/>
          <w:szCs w:val="24"/>
        </w:rPr>
        <w:t>μία απολύτως σημασία.</w:t>
      </w:r>
    </w:p>
    <w:p w14:paraId="77C03109"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Τι σημασία έχει, κύριοι της κυβερνητικής Πλειοψηφίας, ένας γεωγραφικός προσδιορισμός, όταν αυτός δεν συνοδεύεται από τη</w:t>
      </w:r>
      <w:r>
        <w:rPr>
          <w:rFonts w:eastAsia="Times New Roman" w:cs="Times New Roman"/>
          <w:szCs w:val="24"/>
        </w:rPr>
        <w:t xml:space="preserve"> γλώσσα και από την εθνικότητα; Ξέρουμε όλοι καλά ότι σχεδόν πουθενά δεν χρησιμοποιείται και για κανένα κράτος η επίσημη ονομασία. Η επίσημη ονομασία της χώρας μας είναι «Ελληνική Δημοκρατία». Παντού, όμως, η χώρα αποκαλείται «Ελλάδα», «Ελλάδα» τη λέμε, «Έ</w:t>
      </w:r>
      <w:r>
        <w:rPr>
          <w:rFonts w:eastAsia="Times New Roman" w:cs="Times New Roman"/>
          <w:szCs w:val="24"/>
        </w:rPr>
        <w:t>λληνες» είναι ο λαός μας, «ελληνική» είναι η γλώσσα μας. Αυτά προσδιορίζουν την εθνική μας ταυτότητα.</w:t>
      </w:r>
    </w:p>
    <w:p w14:paraId="77C0310A"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Έτσι κι εσείς, κυρίες και κύριοι, μ’ αυτή τη </w:t>
      </w:r>
      <w:r>
        <w:rPr>
          <w:rFonts w:eastAsia="Times New Roman" w:cs="Times New Roman"/>
          <w:szCs w:val="24"/>
        </w:rPr>
        <w:t>σ</w:t>
      </w:r>
      <w:r>
        <w:rPr>
          <w:rFonts w:eastAsia="Times New Roman" w:cs="Times New Roman"/>
          <w:szCs w:val="24"/>
        </w:rPr>
        <w:t>υμφωνία δίνετε στους βόρειους γείτονές μας την πολυπόθητη γι</w:t>
      </w:r>
      <w:r>
        <w:rPr>
          <w:rFonts w:eastAsia="Times New Roman" w:cs="Times New Roman"/>
          <w:szCs w:val="24"/>
        </w:rPr>
        <w:t>’</w:t>
      </w:r>
      <w:r>
        <w:rPr>
          <w:rFonts w:eastAsia="Times New Roman" w:cs="Times New Roman"/>
          <w:szCs w:val="24"/>
        </w:rPr>
        <w:t xml:space="preserve"> αυτούς ταυτότητα και αυτό αποτελεί βασική παρα</w:t>
      </w:r>
      <w:r>
        <w:rPr>
          <w:rFonts w:eastAsia="Times New Roman" w:cs="Times New Roman"/>
          <w:szCs w:val="24"/>
        </w:rPr>
        <w:t>βίαση της εθνικής γραμμμής όλων των ελληνικών κυβερνήσεων μέχρι σήμερα.</w:t>
      </w:r>
    </w:p>
    <w:p w14:paraId="77C0310B"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Δεύτερο βασικό θέμα είναι η οικειοποίηση της έννοιας της Μακεδονίας. Λέτε ότι διασφαλίζετε τον πλήρη διαχωρισμό του ιστορικού παρελθόντος από το σήμερα. Όμως, τελικά δίνετε πολύ περισσ</w:t>
      </w:r>
      <w:r>
        <w:rPr>
          <w:rFonts w:eastAsia="Times New Roman" w:cs="Times New Roman"/>
          <w:szCs w:val="24"/>
        </w:rPr>
        <w:t>ότερα από την ταυτότητα. Με το άρθρο 7 ουσιαστικά δημιουργείτε δύο έννοιες για τη Μακεδονία. Άλλα θα εννοούμε εμείς, άλλα οι γείτονές μας. Μα, πώς είναι δυνατόν ο ίδιος ορισμός να αφορά δύο τελείως διαφορετικές έννοιες; Και θα φανεί πολύ γρήγορα ότι δίνετε</w:t>
      </w:r>
      <w:r>
        <w:rPr>
          <w:rFonts w:eastAsia="Times New Roman" w:cs="Times New Roman"/>
          <w:szCs w:val="24"/>
        </w:rPr>
        <w:t xml:space="preserve"> τη δυνατότητα στους γείτονες να οικειοποιηθούν σχεδόν αποκλειστικά την έννοια του σύγχρονου Μακεδόνα. Τελικά, η </w:t>
      </w:r>
      <w:r>
        <w:rPr>
          <w:rFonts w:eastAsia="Times New Roman" w:cs="Times New Roman"/>
          <w:szCs w:val="24"/>
        </w:rPr>
        <w:t>σ</w:t>
      </w:r>
      <w:r>
        <w:rPr>
          <w:rFonts w:eastAsia="Times New Roman" w:cs="Times New Roman"/>
          <w:szCs w:val="24"/>
        </w:rPr>
        <w:t>υμφωνία αποτελεί θερμοκήπιο αλυτρωτισμού για το μέλλον.</w:t>
      </w:r>
    </w:p>
    <w:p w14:paraId="77C0310C"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Θα ήθελα να τονίσω, κυρίες και κύριοι συνάδελφοι, ότι μέχρι στιγμής</w:t>
      </w:r>
      <w:r>
        <w:rPr>
          <w:rFonts w:eastAsia="Times New Roman" w:cs="Times New Roman"/>
          <w:szCs w:val="24"/>
        </w:rPr>
        <w:t>,</w:t>
      </w:r>
      <w:r>
        <w:rPr>
          <w:rFonts w:eastAsia="Times New Roman" w:cs="Times New Roman"/>
          <w:szCs w:val="24"/>
        </w:rPr>
        <w:t xml:space="preserve"> κα</w:t>
      </w:r>
      <w:r>
        <w:rPr>
          <w:rFonts w:eastAsia="Times New Roman" w:cs="Times New Roman"/>
          <w:szCs w:val="24"/>
        </w:rPr>
        <w:t>μ</w:t>
      </w:r>
      <w:r>
        <w:rPr>
          <w:rFonts w:eastAsia="Times New Roman" w:cs="Times New Roman"/>
          <w:szCs w:val="24"/>
        </w:rPr>
        <w:t>μιά συνταγματι</w:t>
      </w:r>
      <w:r>
        <w:rPr>
          <w:rFonts w:eastAsia="Times New Roman" w:cs="Times New Roman"/>
          <w:szCs w:val="24"/>
        </w:rPr>
        <w:t xml:space="preserve">κή αναθεώρηση στα Σκόπια δεν έχει ολοκληρωθεί, όπως υποχρέωνε ρητά τη γειτονική μας χώρα η Συμφωνία των Πρεσπών, κάτι που παραδέχθηκε πλέον και η </w:t>
      </w:r>
      <w:r>
        <w:rPr>
          <w:rFonts w:eastAsia="Times New Roman" w:cs="Times New Roman"/>
          <w:szCs w:val="24"/>
        </w:rPr>
        <w:lastRenderedPageBreak/>
        <w:t xml:space="preserve">Κυβέρνηση υπό την πίεση της Νέας Δημοκρατίας. Το γεγονός αυτό, ωστόσο, συνιστά ευθεία παραβίαση της </w:t>
      </w:r>
      <w:r>
        <w:rPr>
          <w:rFonts w:eastAsia="Times New Roman" w:cs="Times New Roman"/>
          <w:szCs w:val="24"/>
        </w:rPr>
        <w:t>σ</w:t>
      </w:r>
      <w:r>
        <w:rPr>
          <w:rFonts w:eastAsia="Times New Roman" w:cs="Times New Roman"/>
          <w:szCs w:val="24"/>
        </w:rPr>
        <w:t xml:space="preserve">υμφωνίας </w:t>
      </w:r>
      <w:r>
        <w:rPr>
          <w:rFonts w:eastAsia="Times New Roman" w:cs="Times New Roman"/>
          <w:szCs w:val="24"/>
        </w:rPr>
        <w:t>εκ μέρους των Σκοπίων, με την ανοχή της Κυβέρνησης, καθώς επιτρέπει στα Σκόπια να ολοκληρώσουν κατά το δοκούν την αναθεώρηση</w:t>
      </w:r>
      <w:r>
        <w:rPr>
          <w:rFonts w:eastAsia="Times New Roman" w:cs="Times New Roman"/>
          <w:szCs w:val="24"/>
        </w:rPr>
        <w:t>,</w:t>
      </w:r>
      <w:r>
        <w:rPr>
          <w:rFonts w:eastAsia="Times New Roman" w:cs="Times New Roman"/>
          <w:szCs w:val="24"/>
        </w:rPr>
        <w:t xml:space="preserve"> μετά την ένταξή τους στο ΝΑΤΟ. Μάλιστα, αυτό συμβαίνει</w:t>
      </w:r>
      <w:r>
        <w:rPr>
          <w:rFonts w:eastAsia="Times New Roman" w:cs="Times New Roman"/>
          <w:szCs w:val="24"/>
        </w:rPr>
        <w:t>,</w:t>
      </w:r>
      <w:r>
        <w:rPr>
          <w:rFonts w:eastAsia="Times New Roman" w:cs="Times New Roman"/>
          <w:szCs w:val="24"/>
        </w:rPr>
        <w:t xml:space="preserve"> ενώ ακόμα και στις τροποποιήσεις της διακοίνωσης υπάρχουν αλληλοαναιρούμεν</w:t>
      </w:r>
      <w:r>
        <w:rPr>
          <w:rFonts w:eastAsia="Times New Roman" w:cs="Times New Roman"/>
          <w:szCs w:val="24"/>
        </w:rPr>
        <w:t>ες και ασαφείς διατυπώσεις που χρήζουν διευκρινίσεων, καθώς επιτρέπουν εντελώς διαφορετικές ερμηνείες.</w:t>
      </w:r>
    </w:p>
    <w:p w14:paraId="77C0310D"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Με τα δεδομένα αυτά συμβαίνει κάτι πρωτοφανές στα κοινοβουλευτικά χρονικά. Σε ένα ζήτημα μείζονος εθνικής ευαισθησίας</w:t>
      </w:r>
      <w:r>
        <w:rPr>
          <w:rFonts w:eastAsia="Times New Roman" w:cs="Times New Roman"/>
          <w:szCs w:val="24"/>
        </w:rPr>
        <w:t>,</w:t>
      </w:r>
      <w:r>
        <w:rPr>
          <w:rFonts w:eastAsia="Times New Roman" w:cs="Times New Roman"/>
          <w:szCs w:val="24"/>
        </w:rPr>
        <w:t xml:space="preserve"> που δεσμεύει εσαεί την Ελλάδα, οι </w:t>
      </w:r>
      <w:r>
        <w:rPr>
          <w:rFonts w:eastAsia="Times New Roman" w:cs="Times New Roman"/>
          <w:szCs w:val="24"/>
        </w:rPr>
        <w:t>Βουλευτές καλούνται να ψηφίσουν εν κενώ και χωρίς να έχουν υπάρξει επαρκείς διευκρινίσεις από την πλευρά των Σκοπίων.</w:t>
      </w:r>
    </w:p>
    <w:p w14:paraId="77C0310E"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Η Νέα Δημοκρατία αξιώνει το αυτονόητο, δηλαδή να κατατεθεί στη Βουλή το πλήρες, επίσημο και κωδικοποιημένο κείμενο του νέου Συντάγματος τη</w:t>
      </w:r>
      <w:r>
        <w:rPr>
          <w:rFonts w:eastAsia="Times New Roman" w:cs="Times New Roman"/>
          <w:szCs w:val="24"/>
        </w:rPr>
        <w:t>ς πρώην Γιουγκοσλαβικής Δημοκρατίας της Μακεδονίας και μαζί και το Προοίμιό του.</w:t>
      </w:r>
    </w:p>
    <w:p w14:paraId="77C0310F" w14:textId="77777777" w:rsidR="006113A9" w:rsidRDefault="006B6FC4">
      <w:pPr>
        <w:spacing w:line="600" w:lineRule="auto"/>
        <w:ind w:firstLine="720"/>
        <w:contextualSpacing/>
        <w:jc w:val="both"/>
        <w:rPr>
          <w:rFonts w:eastAsia="Times New Roman" w:cs="Times New Roman"/>
          <w:szCs w:val="24"/>
        </w:rPr>
      </w:pPr>
      <w:r w:rsidRPr="00271DA8">
        <w:rPr>
          <w:rFonts w:eastAsia="Times New Roman" w:cs="Times New Roman"/>
          <w:szCs w:val="24"/>
        </w:rPr>
        <w:lastRenderedPageBreak/>
        <w:t>Κ</w:t>
      </w:r>
      <w:r>
        <w:rPr>
          <w:rFonts w:eastAsia="Times New Roman" w:cs="Times New Roman"/>
          <w:szCs w:val="24"/>
        </w:rPr>
        <w:t xml:space="preserve">υρίες και κύριοι συνάδελφοι, η εφαρμογή της </w:t>
      </w:r>
      <w:r>
        <w:rPr>
          <w:rFonts w:eastAsia="Times New Roman" w:cs="Times New Roman"/>
          <w:szCs w:val="24"/>
        </w:rPr>
        <w:t>σ</w:t>
      </w:r>
      <w:r>
        <w:rPr>
          <w:rFonts w:eastAsia="Times New Roman" w:cs="Times New Roman"/>
          <w:szCs w:val="24"/>
        </w:rPr>
        <w:t>υμφωνίας με τα Σκόπια δεν είναι εξασφαλισμένη. Θυμίζω τι συνέβη πριν από περίπου μια δεκαετία με τη διμερή συμφωνία Ελλάδος-Αλβαν</w:t>
      </w:r>
      <w:r>
        <w:rPr>
          <w:rFonts w:eastAsia="Times New Roman" w:cs="Times New Roman"/>
          <w:szCs w:val="24"/>
        </w:rPr>
        <w:t>ίας. Η συμφωνία επικυρώθηκε τότε από τα κοινοβούλια των δύο χωρών, αλλά έξι μήνες μετά, ο τότε Αρχηγός της Αντιπολίτευσης της Αλβανίας και σημερινός Πρωθυπουργός προσέφυγε κατά της συμφωνίας και μέσα σε άλλους έξι μήνες, η συμφωνία αυτή ακυρώθηκε.</w:t>
      </w:r>
    </w:p>
    <w:p w14:paraId="77C03110"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Τι ασφαλ</w:t>
      </w:r>
      <w:r>
        <w:rPr>
          <w:rFonts w:eastAsia="Times New Roman" w:cs="Times New Roman"/>
          <w:szCs w:val="24"/>
        </w:rPr>
        <w:t xml:space="preserve">ιστικές δικλίδες έχουμε, κύριοι Υπουργοί, ότι κάτι τέτοιο δεν θα συμβεί ξανά; Γιατί η Ελλάδα βιάζεται να ψηφίσει και να εφαρμόσει τη </w:t>
      </w:r>
      <w:r>
        <w:rPr>
          <w:rFonts w:eastAsia="Times New Roman" w:cs="Times New Roman"/>
          <w:szCs w:val="24"/>
        </w:rPr>
        <w:t>σ</w:t>
      </w:r>
      <w:r>
        <w:rPr>
          <w:rFonts w:eastAsia="Times New Roman" w:cs="Times New Roman"/>
          <w:szCs w:val="24"/>
        </w:rPr>
        <w:t>υμφωνία, τη στιγμή που οι γείτονες δεν έχουν στείλει καν το πλήρες κείμενο του αναθεωρημένου Συντάγματός τους;</w:t>
      </w:r>
    </w:p>
    <w:p w14:paraId="77C03111" w14:textId="77777777" w:rsidR="006113A9" w:rsidRDefault="006B6FC4">
      <w:pPr>
        <w:spacing w:line="600" w:lineRule="auto"/>
        <w:ind w:firstLine="720"/>
        <w:contextualSpacing/>
        <w:jc w:val="both"/>
        <w:rPr>
          <w:rFonts w:eastAsia="Times New Roman" w:cs="Times New Roman"/>
          <w:szCs w:val="24"/>
        </w:rPr>
      </w:pPr>
      <w:r w:rsidRPr="00271DA8">
        <w:rPr>
          <w:rFonts w:eastAsia="Times New Roman" w:cs="Times New Roman"/>
          <w:szCs w:val="24"/>
        </w:rPr>
        <w:t>Κ</w:t>
      </w:r>
      <w:r>
        <w:rPr>
          <w:rFonts w:eastAsia="Times New Roman" w:cs="Times New Roman"/>
          <w:szCs w:val="24"/>
        </w:rPr>
        <w:t xml:space="preserve">υρίες και </w:t>
      </w:r>
      <w:r>
        <w:rPr>
          <w:rFonts w:eastAsia="Times New Roman" w:cs="Times New Roman"/>
          <w:szCs w:val="24"/>
        </w:rPr>
        <w:t>κύριοι συνάδελφοι, άλλα ψηφίζονται εδώ μέσα και άλλα θέλουν οι Έλληνες πολίτες. Στα εθνικά μας θέματα φάνηκε ξεκάθαρα ότι οι Έλληνες σ</w:t>
      </w:r>
      <w:r>
        <w:rPr>
          <w:rFonts w:eastAsia="Times New Roman" w:cs="Times New Roman"/>
          <w:szCs w:val="24"/>
        </w:rPr>
        <w:t>ά</w:t>
      </w:r>
      <w:r>
        <w:rPr>
          <w:rFonts w:eastAsia="Times New Roman" w:cs="Times New Roman"/>
          <w:szCs w:val="24"/>
        </w:rPr>
        <w:t>ς γύρισαν την πλάτη και σας ζητούν με κάθε τρόπο να φύγετε.</w:t>
      </w:r>
    </w:p>
    <w:p w14:paraId="77C03112"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77C03113"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(Σπυρίδων Λυκούδης): </w:t>
      </w:r>
      <w:r>
        <w:rPr>
          <w:rFonts w:eastAsia="Times New Roman" w:cs="Times New Roman"/>
          <w:szCs w:val="24"/>
        </w:rPr>
        <w:t xml:space="preserve">Ευχαριστώ, </w:t>
      </w:r>
      <w:r>
        <w:rPr>
          <w:rFonts w:eastAsia="Times New Roman" w:cs="Times New Roman"/>
          <w:szCs w:val="24"/>
        </w:rPr>
        <w:t>κύριε Μηταράκη.</w:t>
      </w:r>
    </w:p>
    <w:p w14:paraId="77C03114"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Ο συνάδελφος κ. Άδωνις Γεωργιάδης έχει τον λόγο.</w:t>
      </w:r>
    </w:p>
    <w:p w14:paraId="77C03115"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Ευχαριστώ πολύ, κύριε Πρόεδρε. </w:t>
      </w:r>
    </w:p>
    <w:p w14:paraId="77C03116"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Κατ’ αρχάς, κ</w:t>
      </w:r>
      <w:r w:rsidRPr="00511324">
        <w:rPr>
          <w:rFonts w:eastAsia="Times New Roman" w:cs="Times New Roman"/>
          <w:szCs w:val="24"/>
        </w:rPr>
        <w:t>υρίες και κύριοι συνάδελφοι,</w:t>
      </w:r>
      <w:r>
        <w:rPr>
          <w:rFonts w:eastAsia="Times New Roman" w:cs="Times New Roman"/>
          <w:szCs w:val="24"/>
        </w:rPr>
        <w:t xml:space="preserve"> ήθελα να πω ότι αναμφίβολα</w:t>
      </w:r>
      <w:r>
        <w:rPr>
          <w:rFonts w:eastAsia="Times New Roman" w:cs="Times New Roman"/>
          <w:szCs w:val="24"/>
        </w:rPr>
        <w:t>,</w:t>
      </w:r>
      <w:r>
        <w:rPr>
          <w:rFonts w:eastAsia="Times New Roman" w:cs="Times New Roman"/>
          <w:szCs w:val="24"/>
        </w:rPr>
        <w:t xml:space="preserve"> όλοι οι Βουλευτές</w:t>
      </w:r>
      <w:r>
        <w:rPr>
          <w:rFonts w:eastAsia="Times New Roman" w:cs="Times New Roman"/>
          <w:szCs w:val="24"/>
        </w:rPr>
        <w:t>,</w:t>
      </w:r>
      <w:r>
        <w:rPr>
          <w:rFonts w:eastAsia="Times New Roman" w:cs="Times New Roman"/>
          <w:szCs w:val="24"/>
        </w:rPr>
        <w:t xml:space="preserve"> έχουμε βρεθεί σε κρίσιμες συνεδριάσεις και σε κρίσιμες ψηφοφορίες. Πιστεύω, όμως, ότι σε όλη τη διάρκεια του κοινοβουλευτικού μας βίου, όσο μακροχρόνιος κι αν είναι ο βίος ενός εκάστου εδώ, δεν θα κάνουμε ψηφοφορία</w:t>
      </w:r>
      <w:r>
        <w:rPr>
          <w:rFonts w:eastAsia="Times New Roman" w:cs="Times New Roman"/>
          <w:szCs w:val="24"/>
        </w:rPr>
        <w:t>,</w:t>
      </w:r>
      <w:r>
        <w:rPr>
          <w:rFonts w:eastAsia="Times New Roman" w:cs="Times New Roman"/>
          <w:szCs w:val="24"/>
        </w:rPr>
        <w:t xml:space="preserve"> που θα έχει τη σημασία </w:t>
      </w:r>
      <w:r>
        <w:rPr>
          <w:rFonts w:eastAsia="Times New Roman" w:cs="Times New Roman"/>
          <w:szCs w:val="24"/>
        </w:rPr>
        <w:t>αυτής,</w:t>
      </w:r>
      <w:r>
        <w:rPr>
          <w:rFonts w:eastAsia="Times New Roman" w:cs="Times New Roman"/>
          <w:szCs w:val="24"/>
        </w:rPr>
        <w:t xml:space="preserve"> που συναν</w:t>
      </w:r>
      <w:r>
        <w:rPr>
          <w:rFonts w:eastAsia="Times New Roman" w:cs="Times New Roman"/>
          <w:szCs w:val="24"/>
        </w:rPr>
        <w:t xml:space="preserve">τάμε αυτές τις δύο μέρες. Και είναι λίγο οξύμωρο, σχεδόν μεταφυσικό, ότι αυτήν την περίοδο που οδεύουμε προς την ψήφιση αυτής της </w:t>
      </w:r>
      <w:r>
        <w:rPr>
          <w:rFonts w:eastAsia="Times New Roman" w:cs="Times New Roman"/>
          <w:szCs w:val="24"/>
        </w:rPr>
        <w:t>σ</w:t>
      </w:r>
      <w:r>
        <w:rPr>
          <w:rFonts w:eastAsia="Times New Roman" w:cs="Times New Roman"/>
          <w:szCs w:val="24"/>
        </w:rPr>
        <w:t xml:space="preserve">υμφωνίας </w:t>
      </w:r>
      <w:r>
        <w:rPr>
          <w:rFonts w:eastAsia="Times New Roman" w:cs="Times New Roman"/>
          <w:szCs w:val="24"/>
        </w:rPr>
        <w:t>-</w:t>
      </w:r>
      <w:r>
        <w:rPr>
          <w:rFonts w:eastAsia="Times New Roman" w:cs="Times New Roman"/>
          <w:szCs w:val="24"/>
        </w:rPr>
        <w:t>κατά τη γνώμη μου, εθνικά καταστροφικής- δύο μεγάλες προσωπικότητες που ο καθένας από διαφορετικό δρόμο και χώρο έδ</w:t>
      </w:r>
      <w:r>
        <w:rPr>
          <w:rFonts w:eastAsia="Times New Roman" w:cs="Times New Roman"/>
          <w:szCs w:val="24"/>
        </w:rPr>
        <w:t xml:space="preserve">ωσαν μεγάλους αγώνες για τη Μακεδονία, ο Σαράντος Καργάκος και ο Θέμος Αναστασιάδης, έφυγαν από τη ζωή λίγο </w:t>
      </w:r>
      <w:r>
        <w:rPr>
          <w:rFonts w:eastAsia="Times New Roman" w:cs="Times New Roman"/>
          <w:szCs w:val="24"/>
        </w:rPr>
        <w:lastRenderedPageBreak/>
        <w:t xml:space="preserve">πριν ψηφιστεί αυτή η </w:t>
      </w:r>
      <w:r>
        <w:rPr>
          <w:rFonts w:eastAsia="Times New Roman" w:cs="Times New Roman"/>
          <w:szCs w:val="24"/>
        </w:rPr>
        <w:t>σ</w:t>
      </w:r>
      <w:r>
        <w:rPr>
          <w:rFonts w:eastAsia="Times New Roman" w:cs="Times New Roman"/>
          <w:szCs w:val="24"/>
        </w:rPr>
        <w:t xml:space="preserve">υμφωνία, διότι πράγματι είναι μια </w:t>
      </w:r>
      <w:r>
        <w:rPr>
          <w:rFonts w:eastAsia="Times New Roman" w:cs="Times New Roman"/>
          <w:szCs w:val="24"/>
        </w:rPr>
        <w:t>σ</w:t>
      </w:r>
      <w:r>
        <w:rPr>
          <w:rFonts w:eastAsia="Times New Roman" w:cs="Times New Roman"/>
          <w:szCs w:val="24"/>
        </w:rPr>
        <w:t>υμφωνία</w:t>
      </w:r>
      <w:r>
        <w:rPr>
          <w:rFonts w:eastAsia="Times New Roman" w:cs="Times New Roman"/>
          <w:szCs w:val="24"/>
        </w:rPr>
        <w:t>,</w:t>
      </w:r>
      <w:r>
        <w:rPr>
          <w:rFonts w:eastAsia="Times New Roman" w:cs="Times New Roman"/>
          <w:szCs w:val="24"/>
        </w:rPr>
        <w:t xml:space="preserve"> που προκαλεί εθνικό πένθος για όποιον μέσα του έχει λίγη εθνική ευαισθησία.</w:t>
      </w:r>
    </w:p>
    <w:p w14:paraId="77C03117"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Θα ανα</w:t>
      </w:r>
      <w:r>
        <w:rPr>
          <w:rFonts w:eastAsia="Times New Roman" w:cs="Times New Roman"/>
          <w:szCs w:val="24"/>
        </w:rPr>
        <w:t xml:space="preserve">φερθώ τώρα συγκεκριμένα. </w:t>
      </w:r>
    </w:p>
    <w:p w14:paraId="77C03118" w14:textId="77777777" w:rsidR="006113A9" w:rsidRDefault="006B6FC4">
      <w:pPr>
        <w:spacing w:line="600" w:lineRule="auto"/>
        <w:ind w:firstLine="720"/>
        <w:contextualSpacing/>
        <w:jc w:val="both"/>
        <w:rPr>
          <w:rFonts w:eastAsia="Times New Roman" w:cs="Times New Roman"/>
          <w:szCs w:val="24"/>
        </w:rPr>
      </w:pPr>
      <w:r w:rsidRPr="00271DA8">
        <w:rPr>
          <w:rFonts w:eastAsia="Times New Roman" w:cs="Times New Roman"/>
          <w:szCs w:val="24"/>
        </w:rPr>
        <w:t>Κ</w:t>
      </w:r>
      <w:r>
        <w:rPr>
          <w:rFonts w:eastAsia="Times New Roman" w:cs="Times New Roman"/>
          <w:szCs w:val="24"/>
        </w:rPr>
        <w:t xml:space="preserve">υρίες και κύριοι συνάδελφοι, είδαμε το πρωί και καταλάβαμε </w:t>
      </w:r>
      <w:r>
        <w:rPr>
          <w:rFonts w:eastAsia="Times New Roman" w:cs="Times New Roman"/>
          <w:szCs w:val="24"/>
        </w:rPr>
        <w:t>-</w:t>
      </w:r>
      <w:r>
        <w:rPr>
          <w:rFonts w:eastAsia="Times New Roman" w:cs="Times New Roman"/>
          <w:szCs w:val="24"/>
        </w:rPr>
        <w:t xml:space="preserve">εμείς που ήμασταν στην </w:t>
      </w:r>
      <w:r>
        <w:rPr>
          <w:rFonts w:eastAsia="Times New Roman" w:cs="Times New Roman"/>
          <w:szCs w:val="24"/>
        </w:rPr>
        <w:t>ε</w:t>
      </w:r>
      <w:r>
        <w:rPr>
          <w:rFonts w:eastAsia="Times New Roman" w:cs="Times New Roman"/>
          <w:szCs w:val="24"/>
        </w:rPr>
        <w:t>πιτροπή</w:t>
      </w:r>
      <w:r>
        <w:rPr>
          <w:rFonts w:eastAsia="Times New Roman" w:cs="Times New Roman"/>
          <w:szCs w:val="24"/>
        </w:rPr>
        <w:t>,</w:t>
      </w:r>
      <w:r>
        <w:rPr>
          <w:rFonts w:eastAsia="Times New Roman" w:cs="Times New Roman"/>
          <w:szCs w:val="24"/>
        </w:rPr>
        <w:t xml:space="preserve"> το είχαμε ήδη καταλάβει, αλλά σήμερα έγινε εμφανές προς όλους τους Έλληνες πολίτες- ότι η Συμφωνία των Πρεσπών έχει παραβιαστεί. Έχει ήδ</w:t>
      </w:r>
      <w:r>
        <w:rPr>
          <w:rFonts w:eastAsia="Times New Roman" w:cs="Times New Roman"/>
          <w:szCs w:val="24"/>
        </w:rPr>
        <w:t xml:space="preserve">η παραβιαστεί με τη σύμφωνη γνώμη της ελληνικής Κυβερνήσεως, η οποία μπροστά στην όρεξή της να ικανοποιήσει τις δεσμεύσεις του κ. Τσίπρα προς τους Αμερικάνους και τους Γερμανούς, δεν εφαρμόζει ούτε τη </w:t>
      </w:r>
      <w:r>
        <w:rPr>
          <w:rFonts w:eastAsia="Times New Roman" w:cs="Times New Roman"/>
          <w:szCs w:val="24"/>
        </w:rPr>
        <w:t>σ</w:t>
      </w:r>
      <w:r>
        <w:rPr>
          <w:rFonts w:eastAsia="Times New Roman" w:cs="Times New Roman"/>
          <w:szCs w:val="24"/>
        </w:rPr>
        <w:t>υμφωνία που έχει υπογράψει, γιατί είναι απολύτως προφα</w:t>
      </w:r>
      <w:r>
        <w:rPr>
          <w:rFonts w:eastAsia="Times New Roman" w:cs="Times New Roman"/>
          <w:szCs w:val="24"/>
        </w:rPr>
        <w:t>νές ότι η Συμφωνία των Πρεσπών προέβλεπε ότι πρώτα οι Σκοπιανοί θα ολοκλήρωναν τη συνταγματική τους μεταρρύθμιση</w:t>
      </w:r>
      <w:r>
        <w:rPr>
          <w:rFonts w:eastAsia="Times New Roman" w:cs="Times New Roman"/>
          <w:szCs w:val="24"/>
        </w:rPr>
        <w:t xml:space="preserve">, </w:t>
      </w:r>
      <w:r>
        <w:rPr>
          <w:rFonts w:eastAsia="Times New Roman" w:cs="Times New Roman"/>
          <w:szCs w:val="24"/>
        </w:rPr>
        <w:t xml:space="preserve">άρα, εδώ θα είχαμε κωδικοποιημένο το νέο Σύνταγμά τους και μετά το ελληνικό Κοινοβούλιο θα προχωρούσε στην κύρωση της </w:t>
      </w:r>
      <w:r>
        <w:rPr>
          <w:rFonts w:eastAsia="Times New Roman" w:cs="Times New Roman"/>
          <w:szCs w:val="24"/>
        </w:rPr>
        <w:t>σ</w:t>
      </w:r>
      <w:r>
        <w:rPr>
          <w:rFonts w:eastAsia="Times New Roman" w:cs="Times New Roman"/>
          <w:szCs w:val="24"/>
        </w:rPr>
        <w:t xml:space="preserve">υμφωνίας. </w:t>
      </w:r>
    </w:p>
    <w:p w14:paraId="77C03119"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Η</w:t>
      </w:r>
      <w:r w:rsidRPr="00A74A2C">
        <w:rPr>
          <w:rFonts w:eastAsia="Times New Roman" w:cs="Times New Roman"/>
          <w:szCs w:val="24"/>
        </w:rPr>
        <w:t xml:space="preserve"> σημερινή π</w:t>
      </w:r>
      <w:r w:rsidRPr="00A74A2C">
        <w:rPr>
          <w:rFonts w:eastAsia="Times New Roman" w:cs="Times New Roman"/>
          <w:szCs w:val="24"/>
        </w:rPr>
        <w:t>αραδοχή του  Κατρούγκαλου ότι οι συνταγματικές αλλαγές στα Σκόπια έχουν γίνει υπό την αίρεση της κύρωση</w:t>
      </w:r>
      <w:r>
        <w:rPr>
          <w:rFonts w:eastAsia="Times New Roman" w:cs="Times New Roman"/>
          <w:szCs w:val="24"/>
        </w:rPr>
        <w:t>ς</w:t>
      </w:r>
      <w:r w:rsidRPr="00A74A2C">
        <w:rPr>
          <w:rFonts w:eastAsia="Times New Roman" w:cs="Times New Roman"/>
          <w:szCs w:val="24"/>
        </w:rPr>
        <w:t xml:space="preserve"> της </w:t>
      </w:r>
      <w:r>
        <w:rPr>
          <w:rFonts w:eastAsia="Times New Roman" w:cs="Times New Roman"/>
          <w:szCs w:val="24"/>
        </w:rPr>
        <w:t>σ</w:t>
      </w:r>
      <w:r w:rsidRPr="00A74A2C">
        <w:rPr>
          <w:rFonts w:eastAsia="Times New Roman" w:cs="Times New Roman"/>
          <w:szCs w:val="24"/>
        </w:rPr>
        <w:t xml:space="preserve">υμφωνίας </w:t>
      </w:r>
      <w:r>
        <w:rPr>
          <w:rFonts w:eastAsia="Times New Roman" w:cs="Times New Roman"/>
          <w:szCs w:val="24"/>
        </w:rPr>
        <w:t>από</w:t>
      </w:r>
      <w:r w:rsidRPr="00A74A2C">
        <w:rPr>
          <w:rFonts w:eastAsia="Times New Roman" w:cs="Times New Roman"/>
          <w:szCs w:val="24"/>
        </w:rPr>
        <w:t xml:space="preserve"> το ελληνικό </w:t>
      </w:r>
      <w:r>
        <w:rPr>
          <w:rFonts w:eastAsia="Times New Roman" w:cs="Times New Roman"/>
          <w:szCs w:val="24"/>
        </w:rPr>
        <w:t>Κ</w:t>
      </w:r>
      <w:r w:rsidRPr="00A74A2C">
        <w:rPr>
          <w:rFonts w:eastAsia="Times New Roman" w:cs="Times New Roman"/>
          <w:szCs w:val="24"/>
        </w:rPr>
        <w:t>οινοβούλιο</w:t>
      </w:r>
      <w:r>
        <w:rPr>
          <w:rFonts w:eastAsia="Times New Roman" w:cs="Times New Roman"/>
          <w:szCs w:val="24"/>
        </w:rPr>
        <w:t>,</w:t>
      </w:r>
      <w:r w:rsidRPr="00A74A2C">
        <w:rPr>
          <w:rFonts w:eastAsia="Times New Roman" w:cs="Times New Roman"/>
          <w:szCs w:val="24"/>
        </w:rPr>
        <w:t xml:space="preserve"> δηλαδή ότι είναι και αντιστρέψιμες</w:t>
      </w:r>
      <w:r>
        <w:rPr>
          <w:rFonts w:eastAsia="Times New Roman" w:cs="Times New Roman"/>
          <w:szCs w:val="24"/>
        </w:rPr>
        <w:t>,</w:t>
      </w:r>
      <w:r w:rsidRPr="00A74A2C">
        <w:rPr>
          <w:rFonts w:eastAsia="Times New Roman" w:cs="Times New Roman"/>
          <w:szCs w:val="24"/>
        </w:rPr>
        <w:t xml:space="preserve"> για το πω </w:t>
      </w:r>
      <w:r>
        <w:rPr>
          <w:rFonts w:eastAsia="Times New Roman" w:cs="Times New Roman"/>
          <w:szCs w:val="24"/>
        </w:rPr>
        <w:t xml:space="preserve">πολύ </w:t>
      </w:r>
      <w:r w:rsidRPr="00A74A2C">
        <w:rPr>
          <w:rFonts w:eastAsia="Times New Roman" w:cs="Times New Roman"/>
          <w:szCs w:val="24"/>
        </w:rPr>
        <w:t>πιο απλά</w:t>
      </w:r>
      <w:r>
        <w:rPr>
          <w:rFonts w:eastAsia="Times New Roman" w:cs="Times New Roman"/>
          <w:szCs w:val="24"/>
        </w:rPr>
        <w:t>,</w:t>
      </w:r>
      <w:r w:rsidRPr="00A74A2C">
        <w:rPr>
          <w:rFonts w:eastAsia="Times New Roman" w:cs="Times New Roman"/>
          <w:szCs w:val="24"/>
        </w:rPr>
        <w:t xml:space="preserve"> σημαίνει ότι αυτή </w:t>
      </w:r>
      <w:r>
        <w:rPr>
          <w:rFonts w:eastAsia="Times New Roman" w:cs="Times New Roman"/>
          <w:szCs w:val="24"/>
        </w:rPr>
        <w:t xml:space="preserve">η </w:t>
      </w:r>
      <w:r>
        <w:rPr>
          <w:rFonts w:eastAsia="Times New Roman" w:cs="Times New Roman"/>
          <w:szCs w:val="24"/>
        </w:rPr>
        <w:t>σ</w:t>
      </w:r>
      <w:r>
        <w:rPr>
          <w:rFonts w:eastAsia="Times New Roman" w:cs="Times New Roman"/>
          <w:szCs w:val="24"/>
        </w:rPr>
        <w:t>υμφωνία έχει παραβιαστεί κ</w:t>
      </w:r>
      <w:r>
        <w:rPr>
          <w:rFonts w:eastAsia="Times New Roman" w:cs="Times New Roman"/>
          <w:szCs w:val="24"/>
        </w:rPr>
        <w:t>ατά</w:t>
      </w:r>
      <w:r w:rsidRPr="00A74A2C">
        <w:rPr>
          <w:rFonts w:eastAsia="Times New Roman" w:cs="Times New Roman"/>
          <w:szCs w:val="24"/>
        </w:rPr>
        <w:t xml:space="preserve"> τρόπο πρωτόγνωρο</w:t>
      </w:r>
      <w:r>
        <w:rPr>
          <w:rFonts w:eastAsia="Times New Roman" w:cs="Times New Roman"/>
          <w:szCs w:val="24"/>
        </w:rPr>
        <w:t>. Δ</w:t>
      </w:r>
      <w:r w:rsidRPr="00A74A2C">
        <w:rPr>
          <w:rFonts w:eastAsia="Times New Roman" w:cs="Times New Roman"/>
          <w:szCs w:val="24"/>
        </w:rPr>
        <w:t>εν θα ήθελα καν να σκεφτώ τι θα συνέβαινε</w:t>
      </w:r>
      <w:r>
        <w:rPr>
          <w:rFonts w:eastAsia="Times New Roman" w:cs="Times New Roman"/>
          <w:szCs w:val="24"/>
        </w:rPr>
        <w:t>,</w:t>
      </w:r>
      <w:r w:rsidRPr="00A74A2C">
        <w:rPr>
          <w:rFonts w:eastAsia="Times New Roman" w:cs="Times New Roman"/>
          <w:szCs w:val="24"/>
        </w:rPr>
        <w:t xml:space="preserve"> εάν εμείς </w:t>
      </w:r>
      <w:r>
        <w:rPr>
          <w:rFonts w:eastAsia="Times New Roman" w:cs="Times New Roman"/>
          <w:szCs w:val="24"/>
        </w:rPr>
        <w:t xml:space="preserve">κυρώσουμε τη </w:t>
      </w:r>
      <w:r>
        <w:rPr>
          <w:rFonts w:eastAsia="Times New Roman" w:cs="Times New Roman"/>
          <w:szCs w:val="24"/>
        </w:rPr>
        <w:t>σ</w:t>
      </w:r>
      <w:r w:rsidRPr="00A74A2C">
        <w:rPr>
          <w:rFonts w:eastAsia="Times New Roman" w:cs="Times New Roman"/>
          <w:szCs w:val="24"/>
        </w:rPr>
        <w:t>υμφωνία</w:t>
      </w:r>
      <w:r>
        <w:rPr>
          <w:rFonts w:eastAsia="Times New Roman" w:cs="Times New Roman"/>
          <w:szCs w:val="24"/>
        </w:rPr>
        <w:t>,</w:t>
      </w:r>
      <w:r w:rsidRPr="00A74A2C">
        <w:rPr>
          <w:rFonts w:eastAsia="Times New Roman" w:cs="Times New Roman"/>
          <w:szCs w:val="24"/>
        </w:rPr>
        <w:t xml:space="preserve"> </w:t>
      </w:r>
      <w:r>
        <w:rPr>
          <w:rFonts w:eastAsia="Times New Roman" w:cs="Times New Roman"/>
          <w:szCs w:val="24"/>
        </w:rPr>
        <w:t>κυρώσουμε το Πρωτόκολλο ένταξης στο ΝΑΤΟ</w:t>
      </w:r>
      <w:r w:rsidRPr="00A74A2C">
        <w:rPr>
          <w:rFonts w:eastAsia="Times New Roman" w:cs="Times New Roman"/>
          <w:szCs w:val="24"/>
        </w:rPr>
        <w:t xml:space="preserve"> και μία ξαφνική κυβερνητική κρίση στα Σκόπια </w:t>
      </w:r>
      <w:r>
        <w:rPr>
          <w:rFonts w:eastAsia="Times New Roman" w:cs="Times New Roman"/>
          <w:szCs w:val="24"/>
        </w:rPr>
        <w:t>οδηγήσει στη μη</w:t>
      </w:r>
      <w:r w:rsidRPr="00A74A2C">
        <w:rPr>
          <w:rFonts w:eastAsia="Times New Roman" w:cs="Times New Roman"/>
          <w:szCs w:val="24"/>
        </w:rPr>
        <w:t xml:space="preserve"> εφαρμογή των αλλαγών του </w:t>
      </w:r>
      <w:r>
        <w:rPr>
          <w:rFonts w:eastAsia="Times New Roman" w:cs="Times New Roman"/>
          <w:szCs w:val="24"/>
        </w:rPr>
        <w:t>Σ</w:t>
      </w:r>
      <w:r w:rsidRPr="00A74A2C">
        <w:rPr>
          <w:rFonts w:eastAsia="Times New Roman" w:cs="Times New Roman"/>
          <w:szCs w:val="24"/>
        </w:rPr>
        <w:t>υντάγματος</w:t>
      </w:r>
      <w:r>
        <w:rPr>
          <w:rFonts w:eastAsia="Times New Roman" w:cs="Times New Roman"/>
          <w:szCs w:val="24"/>
        </w:rPr>
        <w:t>.</w:t>
      </w:r>
      <w:r w:rsidRPr="00A74A2C">
        <w:rPr>
          <w:rFonts w:eastAsia="Times New Roman" w:cs="Times New Roman"/>
          <w:szCs w:val="24"/>
        </w:rPr>
        <w:t xml:space="preserve"> </w:t>
      </w:r>
      <w:r>
        <w:rPr>
          <w:rFonts w:eastAsia="Times New Roman" w:cs="Times New Roman"/>
          <w:szCs w:val="24"/>
        </w:rPr>
        <w:t>Θ</w:t>
      </w:r>
      <w:r w:rsidRPr="00A74A2C">
        <w:rPr>
          <w:rFonts w:eastAsia="Times New Roman" w:cs="Times New Roman"/>
          <w:szCs w:val="24"/>
        </w:rPr>
        <w:t>α πηγαίν</w:t>
      </w:r>
      <w:r>
        <w:rPr>
          <w:rFonts w:eastAsia="Times New Roman" w:cs="Times New Roman"/>
          <w:szCs w:val="24"/>
        </w:rPr>
        <w:t>αμε, βάσ</w:t>
      </w:r>
      <w:r>
        <w:rPr>
          <w:rFonts w:eastAsia="Times New Roman" w:cs="Times New Roman"/>
          <w:szCs w:val="24"/>
        </w:rPr>
        <w:t xml:space="preserve">ει της </w:t>
      </w:r>
      <w:r>
        <w:rPr>
          <w:rFonts w:eastAsia="Times New Roman" w:cs="Times New Roman"/>
          <w:szCs w:val="24"/>
        </w:rPr>
        <w:t>σ</w:t>
      </w:r>
      <w:r w:rsidRPr="00A74A2C">
        <w:rPr>
          <w:rFonts w:eastAsia="Times New Roman" w:cs="Times New Roman"/>
          <w:szCs w:val="24"/>
        </w:rPr>
        <w:t>υμφωνίας των Πρεσπών</w:t>
      </w:r>
      <w:r>
        <w:rPr>
          <w:rFonts w:eastAsia="Times New Roman" w:cs="Times New Roman"/>
          <w:szCs w:val="24"/>
        </w:rPr>
        <w:t>,</w:t>
      </w:r>
      <w:r w:rsidRPr="00A74A2C">
        <w:rPr>
          <w:rFonts w:eastAsia="Times New Roman" w:cs="Times New Roman"/>
          <w:szCs w:val="24"/>
        </w:rPr>
        <w:t xml:space="preserve"> στο </w:t>
      </w:r>
      <w:r>
        <w:rPr>
          <w:rFonts w:eastAsia="Times New Roman" w:cs="Times New Roman"/>
          <w:szCs w:val="24"/>
        </w:rPr>
        <w:t>Δ</w:t>
      </w:r>
      <w:r w:rsidRPr="00A74A2C">
        <w:rPr>
          <w:rFonts w:eastAsia="Times New Roman" w:cs="Times New Roman"/>
          <w:szCs w:val="24"/>
        </w:rPr>
        <w:t xml:space="preserve">ιεθνές </w:t>
      </w:r>
      <w:r>
        <w:rPr>
          <w:rFonts w:eastAsia="Times New Roman" w:cs="Times New Roman"/>
          <w:szCs w:val="24"/>
        </w:rPr>
        <w:t>Δ</w:t>
      </w:r>
      <w:r w:rsidRPr="00A74A2C">
        <w:rPr>
          <w:rFonts w:eastAsia="Times New Roman" w:cs="Times New Roman"/>
          <w:szCs w:val="24"/>
        </w:rPr>
        <w:t>ικαστήριο της Χάγης</w:t>
      </w:r>
      <w:r>
        <w:rPr>
          <w:rFonts w:eastAsia="Times New Roman" w:cs="Times New Roman"/>
          <w:szCs w:val="24"/>
        </w:rPr>
        <w:t>,</w:t>
      </w:r>
      <w:r w:rsidRPr="00A74A2C">
        <w:rPr>
          <w:rFonts w:eastAsia="Times New Roman" w:cs="Times New Roman"/>
          <w:szCs w:val="24"/>
        </w:rPr>
        <w:t xml:space="preserve"> για να βρ</w:t>
      </w:r>
      <w:r>
        <w:rPr>
          <w:rFonts w:eastAsia="Times New Roman" w:cs="Times New Roman"/>
          <w:szCs w:val="24"/>
        </w:rPr>
        <w:t>ούμε</w:t>
      </w:r>
      <w:r w:rsidRPr="00A74A2C">
        <w:rPr>
          <w:rFonts w:eastAsia="Times New Roman" w:cs="Times New Roman"/>
          <w:szCs w:val="24"/>
        </w:rPr>
        <w:t xml:space="preserve"> το δίκιο μας </w:t>
      </w:r>
      <w:r>
        <w:rPr>
          <w:rFonts w:eastAsia="Times New Roman" w:cs="Times New Roman"/>
          <w:szCs w:val="24"/>
        </w:rPr>
        <w:t>-</w:t>
      </w:r>
      <w:r w:rsidRPr="00A74A2C">
        <w:rPr>
          <w:rFonts w:eastAsia="Times New Roman" w:cs="Times New Roman"/>
          <w:szCs w:val="24"/>
        </w:rPr>
        <w:t>αν το βρίσκαμε</w:t>
      </w:r>
      <w:r>
        <w:rPr>
          <w:rFonts w:eastAsia="Times New Roman" w:cs="Times New Roman"/>
          <w:szCs w:val="24"/>
        </w:rPr>
        <w:t>-</w:t>
      </w:r>
      <w:r w:rsidRPr="00A74A2C">
        <w:rPr>
          <w:rFonts w:eastAsia="Times New Roman" w:cs="Times New Roman"/>
          <w:szCs w:val="24"/>
        </w:rPr>
        <w:t xml:space="preserve"> μετά από πάρα πολλά χρόνια</w:t>
      </w:r>
      <w:r>
        <w:rPr>
          <w:rFonts w:eastAsia="Times New Roman" w:cs="Times New Roman"/>
          <w:szCs w:val="24"/>
        </w:rPr>
        <w:t>.</w:t>
      </w:r>
    </w:p>
    <w:p w14:paraId="77C0311A"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Θ</w:t>
      </w:r>
      <w:r w:rsidRPr="00A74A2C">
        <w:rPr>
          <w:rFonts w:eastAsia="Times New Roman" w:cs="Times New Roman"/>
          <w:szCs w:val="24"/>
        </w:rPr>
        <w:t>έλω να σας πω</w:t>
      </w:r>
      <w:r>
        <w:rPr>
          <w:rFonts w:eastAsia="Times New Roman" w:cs="Times New Roman"/>
          <w:szCs w:val="24"/>
        </w:rPr>
        <w:t xml:space="preserve">, για </w:t>
      </w:r>
      <w:r w:rsidRPr="00A74A2C">
        <w:rPr>
          <w:rFonts w:eastAsia="Times New Roman" w:cs="Times New Roman"/>
          <w:szCs w:val="24"/>
        </w:rPr>
        <w:t>να είμαι ειλικρινής και να είναι καταγεγραμμένο</w:t>
      </w:r>
      <w:r>
        <w:rPr>
          <w:rFonts w:eastAsia="Times New Roman" w:cs="Times New Roman"/>
          <w:szCs w:val="24"/>
        </w:rPr>
        <w:t>, ότι</w:t>
      </w:r>
      <w:r w:rsidRPr="00A74A2C">
        <w:rPr>
          <w:rFonts w:eastAsia="Times New Roman" w:cs="Times New Roman"/>
          <w:szCs w:val="24"/>
        </w:rPr>
        <w:t xml:space="preserve"> αυτή η </w:t>
      </w:r>
      <w:r>
        <w:rPr>
          <w:rFonts w:eastAsia="Times New Roman" w:cs="Times New Roman"/>
          <w:szCs w:val="24"/>
        </w:rPr>
        <w:t>σ</w:t>
      </w:r>
      <w:r w:rsidRPr="00A74A2C">
        <w:rPr>
          <w:rFonts w:eastAsia="Times New Roman" w:cs="Times New Roman"/>
          <w:szCs w:val="24"/>
        </w:rPr>
        <w:t>υ</w:t>
      </w:r>
      <w:r>
        <w:rPr>
          <w:rFonts w:eastAsia="Times New Roman" w:cs="Times New Roman"/>
          <w:szCs w:val="24"/>
        </w:rPr>
        <w:t>μφωνία όχι μόνο</w:t>
      </w:r>
      <w:r w:rsidRPr="00A74A2C">
        <w:rPr>
          <w:rFonts w:eastAsia="Times New Roman" w:cs="Times New Roman"/>
          <w:szCs w:val="24"/>
        </w:rPr>
        <w:t xml:space="preserve"> δεν πρόκειται να λύσει το ζήτημα των σχέσεών μας με την </w:t>
      </w:r>
      <w:r>
        <w:rPr>
          <w:rFonts w:eastAsia="Times New Roman" w:cs="Times New Roman"/>
          <w:szCs w:val="24"/>
        </w:rPr>
        <w:t>πρώην Γιουγκοσλαβική Δημοκρατία της</w:t>
      </w:r>
      <w:r w:rsidRPr="00A74A2C">
        <w:rPr>
          <w:rFonts w:eastAsia="Times New Roman" w:cs="Times New Roman"/>
          <w:szCs w:val="24"/>
        </w:rPr>
        <w:t xml:space="preserve"> Μακεδονίας</w:t>
      </w:r>
      <w:r>
        <w:rPr>
          <w:rFonts w:eastAsia="Times New Roman" w:cs="Times New Roman"/>
          <w:szCs w:val="24"/>
        </w:rPr>
        <w:t>,</w:t>
      </w:r>
      <w:r w:rsidRPr="00A74A2C">
        <w:rPr>
          <w:rFonts w:eastAsia="Times New Roman" w:cs="Times New Roman"/>
          <w:szCs w:val="24"/>
        </w:rPr>
        <w:t xml:space="preserve"> αλλά αντιθέτως από </w:t>
      </w:r>
      <w:r>
        <w:rPr>
          <w:rFonts w:eastAsia="Times New Roman" w:cs="Times New Roman"/>
          <w:szCs w:val="24"/>
        </w:rPr>
        <w:t>εδώ</w:t>
      </w:r>
      <w:r w:rsidRPr="00A74A2C">
        <w:rPr>
          <w:rFonts w:eastAsia="Times New Roman" w:cs="Times New Roman"/>
          <w:szCs w:val="24"/>
        </w:rPr>
        <w:t xml:space="preserve"> και μπρος θα μπούμε σε μία νέα</w:t>
      </w:r>
      <w:r>
        <w:rPr>
          <w:rFonts w:eastAsia="Times New Roman" w:cs="Times New Roman"/>
          <w:szCs w:val="24"/>
        </w:rPr>
        <w:t>,</w:t>
      </w:r>
      <w:r w:rsidRPr="00A74A2C">
        <w:rPr>
          <w:rFonts w:eastAsia="Times New Roman" w:cs="Times New Roman"/>
          <w:szCs w:val="24"/>
        </w:rPr>
        <w:t xml:space="preserve"> οξύτερη και πολύ χειρότερη φάση </w:t>
      </w:r>
      <w:r>
        <w:rPr>
          <w:rFonts w:eastAsia="Times New Roman" w:cs="Times New Roman"/>
          <w:szCs w:val="24"/>
        </w:rPr>
        <w:t>των</w:t>
      </w:r>
      <w:r w:rsidRPr="00A74A2C">
        <w:rPr>
          <w:rFonts w:eastAsia="Times New Roman" w:cs="Times New Roman"/>
          <w:szCs w:val="24"/>
        </w:rPr>
        <w:t xml:space="preserve"> μεταξύ μας σ</w:t>
      </w:r>
      <w:r>
        <w:rPr>
          <w:rFonts w:eastAsia="Times New Roman" w:cs="Times New Roman"/>
          <w:szCs w:val="24"/>
        </w:rPr>
        <w:t>χέσ</w:t>
      </w:r>
      <w:r w:rsidRPr="00A74A2C">
        <w:rPr>
          <w:rFonts w:eastAsia="Times New Roman" w:cs="Times New Roman"/>
          <w:szCs w:val="24"/>
        </w:rPr>
        <w:t>εων</w:t>
      </w:r>
      <w:r>
        <w:rPr>
          <w:rFonts w:eastAsia="Times New Roman" w:cs="Times New Roman"/>
          <w:szCs w:val="24"/>
        </w:rPr>
        <w:t>, γιατί α</w:t>
      </w:r>
      <w:r w:rsidRPr="00A74A2C">
        <w:rPr>
          <w:rFonts w:eastAsia="Times New Roman" w:cs="Times New Roman"/>
          <w:szCs w:val="24"/>
        </w:rPr>
        <w:t xml:space="preserve">σφαλώς </w:t>
      </w:r>
      <w:r>
        <w:rPr>
          <w:rFonts w:eastAsia="Times New Roman" w:cs="Times New Roman"/>
          <w:szCs w:val="24"/>
        </w:rPr>
        <w:t>αργά ή γρήγορα οι Σ</w:t>
      </w:r>
      <w:r w:rsidRPr="00A74A2C">
        <w:rPr>
          <w:rFonts w:eastAsia="Times New Roman" w:cs="Times New Roman"/>
          <w:szCs w:val="24"/>
        </w:rPr>
        <w:t>κοπιανο</w:t>
      </w:r>
      <w:r w:rsidRPr="00A74A2C">
        <w:rPr>
          <w:rFonts w:eastAsia="Times New Roman" w:cs="Times New Roman"/>
          <w:szCs w:val="24"/>
        </w:rPr>
        <w:t xml:space="preserve">ί </w:t>
      </w:r>
      <w:r>
        <w:rPr>
          <w:rFonts w:eastAsia="Times New Roman" w:cs="Times New Roman"/>
          <w:szCs w:val="24"/>
        </w:rPr>
        <w:t>θ</w:t>
      </w:r>
      <w:r w:rsidRPr="00A74A2C">
        <w:rPr>
          <w:rFonts w:eastAsia="Times New Roman" w:cs="Times New Roman"/>
          <w:szCs w:val="24"/>
        </w:rPr>
        <w:t>α προχωρήσουν</w:t>
      </w:r>
      <w:r>
        <w:rPr>
          <w:rFonts w:eastAsia="Times New Roman" w:cs="Times New Roman"/>
          <w:szCs w:val="24"/>
        </w:rPr>
        <w:t>,</w:t>
      </w:r>
      <w:r w:rsidRPr="00A74A2C">
        <w:rPr>
          <w:rFonts w:eastAsia="Times New Roman" w:cs="Times New Roman"/>
          <w:szCs w:val="24"/>
        </w:rPr>
        <w:t xml:space="preserve"> </w:t>
      </w:r>
      <w:r>
        <w:rPr>
          <w:rFonts w:eastAsia="Times New Roman" w:cs="Times New Roman"/>
          <w:szCs w:val="24"/>
        </w:rPr>
        <w:t xml:space="preserve">για </w:t>
      </w:r>
      <w:r w:rsidRPr="00A74A2C">
        <w:rPr>
          <w:rFonts w:eastAsia="Times New Roman" w:cs="Times New Roman"/>
          <w:szCs w:val="24"/>
        </w:rPr>
        <w:t>δικούς</w:t>
      </w:r>
      <w:r>
        <w:rPr>
          <w:rFonts w:eastAsia="Times New Roman" w:cs="Times New Roman"/>
          <w:szCs w:val="24"/>
        </w:rPr>
        <w:t xml:space="preserve"> τους</w:t>
      </w:r>
      <w:r w:rsidRPr="00A74A2C">
        <w:rPr>
          <w:rFonts w:eastAsia="Times New Roman" w:cs="Times New Roman"/>
          <w:szCs w:val="24"/>
        </w:rPr>
        <w:t xml:space="preserve"> εσωτερικούς πολιτικούς </w:t>
      </w:r>
      <w:r w:rsidRPr="00A74A2C">
        <w:rPr>
          <w:rFonts w:eastAsia="Times New Roman" w:cs="Times New Roman"/>
          <w:szCs w:val="24"/>
        </w:rPr>
        <w:lastRenderedPageBreak/>
        <w:t>λόγους</w:t>
      </w:r>
      <w:r>
        <w:rPr>
          <w:rFonts w:eastAsia="Times New Roman" w:cs="Times New Roman"/>
          <w:szCs w:val="24"/>
        </w:rPr>
        <w:t xml:space="preserve">, σε συνεχείς προκλήσεις που </w:t>
      </w:r>
      <w:r w:rsidRPr="00A74A2C">
        <w:rPr>
          <w:rFonts w:eastAsia="Times New Roman" w:cs="Times New Roman"/>
          <w:szCs w:val="24"/>
        </w:rPr>
        <w:t xml:space="preserve">ο Ελληνισμός δεν θα μπορεί να </w:t>
      </w:r>
      <w:r>
        <w:rPr>
          <w:rFonts w:eastAsia="Times New Roman" w:cs="Times New Roman"/>
          <w:szCs w:val="24"/>
        </w:rPr>
        <w:t xml:space="preserve">τις </w:t>
      </w:r>
      <w:r w:rsidRPr="00A74A2C">
        <w:rPr>
          <w:rFonts w:eastAsia="Times New Roman" w:cs="Times New Roman"/>
          <w:szCs w:val="24"/>
        </w:rPr>
        <w:t>ανεχθεί και τότε δεν θα έχουμε διχασμό</w:t>
      </w:r>
      <w:r>
        <w:rPr>
          <w:rFonts w:eastAsia="Times New Roman" w:cs="Times New Roman"/>
          <w:szCs w:val="24"/>
        </w:rPr>
        <w:t>,</w:t>
      </w:r>
      <w:r w:rsidRPr="00A74A2C">
        <w:rPr>
          <w:rFonts w:eastAsia="Times New Roman" w:cs="Times New Roman"/>
          <w:szCs w:val="24"/>
        </w:rPr>
        <w:t xml:space="preserve"> όπως λέτε</w:t>
      </w:r>
      <w:r>
        <w:rPr>
          <w:rFonts w:eastAsia="Times New Roman" w:cs="Times New Roman"/>
          <w:szCs w:val="24"/>
        </w:rPr>
        <w:t>, αλλά θα έχουμε, δ</w:t>
      </w:r>
      <w:r w:rsidRPr="00A74A2C">
        <w:rPr>
          <w:rFonts w:eastAsia="Times New Roman" w:cs="Times New Roman"/>
          <w:szCs w:val="24"/>
        </w:rPr>
        <w:t>υστυχώς</w:t>
      </w:r>
      <w:r>
        <w:rPr>
          <w:rFonts w:eastAsia="Times New Roman" w:cs="Times New Roman"/>
          <w:szCs w:val="24"/>
        </w:rPr>
        <w:t>,</w:t>
      </w:r>
      <w:r w:rsidRPr="00A74A2C">
        <w:rPr>
          <w:rFonts w:eastAsia="Times New Roman" w:cs="Times New Roman"/>
          <w:szCs w:val="24"/>
        </w:rPr>
        <w:t xml:space="preserve"> πολύ αρνητικό κλίμα στην Ελλάδα</w:t>
      </w:r>
      <w:r>
        <w:rPr>
          <w:rFonts w:eastAsia="Times New Roman" w:cs="Times New Roman"/>
          <w:szCs w:val="24"/>
        </w:rPr>
        <w:t>. Α</w:t>
      </w:r>
      <w:r w:rsidRPr="00A74A2C">
        <w:rPr>
          <w:rFonts w:eastAsia="Times New Roman" w:cs="Times New Roman"/>
          <w:szCs w:val="24"/>
        </w:rPr>
        <w:t xml:space="preserve">υτή η </w:t>
      </w:r>
      <w:r>
        <w:rPr>
          <w:rFonts w:eastAsia="Times New Roman" w:cs="Times New Roman"/>
          <w:szCs w:val="24"/>
        </w:rPr>
        <w:t>σ</w:t>
      </w:r>
      <w:r w:rsidRPr="00A74A2C">
        <w:rPr>
          <w:rFonts w:eastAsia="Times New Roman" w:cs="Times New Roman"/>
          <w:szCs w:val="24"/>
        </w:rPr>
        <w:t xml:space="preserve">υμφωνία δεν </w:t>
      </w:r>
      <w:r w:rsidRPr="00A74A2C">
        <w:rPr>
          <w:rFonts w:eastAsia="Times New Roman" w:cs="Times New Roman"/>
          <w:szCs w:val="24"/>
        </w:rPr>
        <w:t xml:space="preserve">πρόκειται να φέρει </w:t>
      </w:r>
      <w:r>
        <w:rPr>
          <w:rFonts w:eastAsia="Times New Roman" w:cs="Times New Roman"/>
          <w:szCs w:val="24"/>
        </w:rPr>
        <w:t>ε</w:t>
      </w:r>
      <w:r w:rsidRPr="00A74A2C">
        <w:rPr>
          <w:rFonts w:eastAsia="Times New Roman" w:cs="Times New Roman"/>
          <w:szCs w:val="24"/>
        </w:rPr>
        <w:t>ιρήνη στα Βαλκάνια</w:t>
      </w:r>
      <w:r>
        <w:rPr>
          <w:rFonts w:eastAsia="Times New Roman" w:cs="Times New Roman"/>
          <w:szCs w:val="24"/>
        </w:rPr>
        <w:t>.</w:t>
      </w:r>
      <w:r w:rsidRPr="00A74A2C">
        <w:rPr>
          <w:rFonts w:eastAsia="Times New Roman" w:cs="Times New Roman"/>
          <w:szCs w:val="24"/>
        </w:rPr>
        <w:t xml:space="preserve"> </w:t>
      </w:r>
      <w:r>
        <w:rPr>
          <w:rFonts w:eastAsia="Times New Roman" w:cs="Times New Roman"/>
          <w:szCs w:val="24"/>
        </w:rPr>
        <w:t>Α</w:t>
      </w:r>
      <w:r w:rsidRPr="00A74A2C">
        <w:rPr>
          <w:rFonts w:eastAsia="Times New Roman" w:cs="Times New Roman"/>
          <w:szCs w:val="24"/>
        </w:rPr>
        <w:t xml:space="preserve">υτή η </w:t>
      </w:r>
      <w:r>
        <w:rPr>
          <w:rFonts w:eastAsia="Times New Roman" w:cs="Times New Roman"/>
          <w:szCs w:val="24"/>
        </w:rPr>
        <w:t>σ</w:t>
      </w:r>
      <w:r w:rsidRPr="00A74A2C">
        <w:rPr>
          <w:rFonts w:eastAsia="Times New Roman" w:cs="Times New Roman"/>
          <w:szCs w:val="24"/>
        </w:rPr>
        <w:t>υμφωνία θα φέρει αστάθεια στα Βαλκάνια και πολύ κακές σχέσεις Ελλάδας</w:t>
      </w:r>
      <w:r>
        <w:rPr>
          <w:rFonts w:eastAsia="Times New Roman" w:cs="Times New Roman"/>
          <w:szCs w:val="24"/>
        </w:rPr>
        <w:t xml:space="preserve"> -</w:t>
      </w:r>
      <w:r w:rsidRPr="00A74A2C">
        <w:rPr>
          <w:rFonts w:eastAsia="Times New Roman" w:cs="Times New Roman"/>
          <w:szCs w:val="24"/>
        </w:rPr>
        <w:t xml:space="preserve"> Σκοπίων και μακάρι να βγω ψεύτης</w:t>
      </w:r>
      <w:r>
        <w:rPr>
          <w:rFonts w:eastAsia="Times New Roman" w:cs="Times New Roman"/>
          <w:szCs w:val="24"/>
        </w:rPr>
        <w:t>.</w:t>
      </w:r>
    </w:p>
    <w:p w14:paraId="77C0311B"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Έρχομαι, όμως, σε κάτι συγκεκριμένο,</w:t>
      </w:r>
      <w:r w:rsidRPr="00A74A2C">
        <w:rPr>
          <w:rFonts w:eastAsia="Times New Roman" w:cs="Times New Roman"/>
          <w:szCs w:val="24"/>
        </w:rPr>
        <w:t xml:space="preserve"> γιατί </w:t>
      </w:r>
      <w:r>
        <w:rPr>
          <w:rFonts w:eastAsia="Times New Roman" w:cs="Times New Roman"/>
          <w:szCs w:val="24"/>
        </w:rPr>
        <w:t>θ</w:t>
      </w:r>
      <w:r w:rsidRPr="00A74A2C">
        <w:rPr>
          <w:rFonts w:eastAsia="Times New Roman" w:cs="Times New Roman"/>
          <w:szCs w:val="24"/>
        </w:rPr>
        <w:t xml:space="preserve">έλω πάντα να είμαι </w:t>
      </w:r>
      <w:r>
        <w:rPr>
          <w:rFonts w:eastAsia="Times New Roman" w:cs="Times New Roman"/>
          <w:szCs w:val="24"/>
        </w:rPr>
        <w:t xml:space="preserve">συγκεκριμένος, όταν </w:t>
      </w:r>
      <w:r w:rsidRPr="00A74A2C">
        <w:rPr>
          <w:rFonts w:eastAsia="Times New Roman" w:cs="Times New Roman"/>
          <w:szCs w:val="24"/>
        </w:rPr>
        <w:t>μιλά</w:t>
      </w:r>
      <w:r>
        <w:rPr>
          <w:rFonts w:eastAsia="Times New Roman" w:cs="Times New Roman"/>
          <w:szCs w:val="24"/>
        </w:rPr>
        <w:t>ω για</w:t>
      </w:r>
      <w:r w:rsidRPr="00A74A2C">
        <w:rPr>
          <w:rFonts w:eastAsia="Times New Roman" w:cs="Times New Roman"/>
          <w:szCs w:val="24"/>
        </w:rPr>
        <w:t xml:space="preserve"> κάτι τ</w:t>
      </w:r>
      <w:r>
        <w:rPr>
          <w:rFonts w:eastAsia="Times New Roman" w:cs="Times New Roman"/>
          <w:szCs w:val="24"/>
        </w:rPr>
        <w:t>όσο</w:t>
      </w:r>
      <w:r w:rsidRPr="00A74A2C">
        <w:rPr>
          <w:rFonts w:eastAsia="Times New Roman" w:cs="Times New Roman"/>
          <w:szCs w:val="24"/>
        </w:rPr>
        <w:t xml:space="preserve"> σοβαρό</w:t>
      </w:r>
      <w:r>
        <w:rPr>
          <w:rFonts w:eastAsia="Times New Roman" w:cs="Times New Roman"/>
          <w:szCs w:val="24"/>
        </w:rPr>
        <w:t>. Κ</w:t>
      </w:r>
      <w:r w:rsidRPr="00A74A2C">
        <w:rPr>
          <w:rFonts w:eastAsia="Times New Roman" w:cs="Times New Roman"/>
          <w:szCs w:val="24"/>
        </w:rPr>
        <w:t>αι χαίρομαι</w:t>
      </w:r>
      <w:r>
        <w:rPr>
          <w:rFonts w:eastAsia="Times New Roman" w:cs="Times New Roman"/>
          <w:szCs w:val="24"/>
        </w:rPr>
        <w:t>,</w:t>
      </w:r>
      <w:r w:rsidRPr="00A74A2C">
        <w:rPr>
          <w:rFonts w:eastAsia="Times New Roman" w:cs="Times New Roman"/>
          <w:szCs w:val="24"/>
        </w:rPr>
        <w:t xml:space="preserve"> που είναι εδώ και ο κ</w:t>
      </w:r>
      <w:r>
        <w:rPr>
          <w:rFonts w:eastAsia="Times New Roman" w:cs="Times New Roman"/>
          <w:szCs w:val="24"/>
        </w:rPr>
        <w:t>.</w:t>
      </w:r>
      <w:r w:rsidRPr="00A74A2C">
        <w:rPr>
          <w:rFonts w:eastAsia="Times New Roman" w:cs="Times New Roman"/>
          <w:szCs w:val="24"/>
        </w:rPr>
        <w:t xml:space="preserve"> </w:t>
      </w:r>
      <w:r>
        <w:rPr>
          <w:rFonts w:eastAsia="Times New Roman" w:cs="Times New Roman"/>
          <w:szCs w:val="24"/>
        </w:rPr>
        <w:t>Μ</w:t>
      </w:r>
      <w:r w:rsidRPr="00A74A2C">
        <w:rPr>
          <w:rFonts w:eastAsia="Times New Roman" w:cs="Times New Roman"/>
          <w:szCs w:val="24"/>
        </w:rPr>
        <w:t>πόλαρης και η κ</w:t>
      </w:r>
      <w:r>
        <w:rPr>
          <w:rFonts w:eastAsia="Times New Roman" w:cs="Times New Roman"/>
          <w:szCs w:val="24"/>
        </w:rPr>
        <w:t>.</w:t>
      </w:r>
      <w:r w:rsidRPr="00A74A2C">
        <w:rPr>
          <w:rFonts w:eastAsia="Times New Roman" w:cs="Times New Roman"/>
          <w:szCs w:val="24"/>
        </w:rPr>
        <w:t xml:space="preserve"> Κουντουρά</w:t>
      </w:r>
      <w:r>
        <w:rPr>
          <w:rFonts w:eastAsia="Times New Roman" w:cs="Times New Roman"/>
          <w:szCs w:val="24"/>
        </w:rPr>
        <w:t xml:space="preserve">. Ο κ. Μπόλαρης είναι ένας πολιτικός με αξιοσέβαστη διαδρομή, ο </w:t>
      </w:r>
      <w:r w:rsidRPr="00A74A2C">
        <w:rPr>
          <w:rFonts w:eastAsia="Times New Roman" w:cs="Times New Roman"/>
          <w:szCs w:val="24"/>
        </w:rPr>
        <w:t>οποίο</w:t>
      </w:r>
      <w:r>
        <w:rPr>
          <w:rFonts w:eastAsia="Times New Roman" w:cs="Times New Roman"/>
          <w:szCs w:val="24"/>
        </w:rPr>
        <w:t>ς</w:t>
      </w:r>
      <w:r w:rsidRPr="00A74A2C">
        <w:rPr>
          <w:rFonts w:eastAsia="Times New Roman" w:cs="Times New Roman"/>
          <w:szCs w:val="24"/>
        </w:rPr>
        <w:t xml:space="preserve"> συχνά έλεγε ότι στον ΣΥΡΙΖΑ μετανάστευσαν </w:t>
      </w:r>
      <w:r>
        <w:rPr>
          <w:rFonts w:eastAsia="Times New Roman" w:cs="Times New Roman"/>
          <w:szCs w:val="24"/>
        </w:rPr>
        <w:t xml:space="preserve">οι </w:t>
      </w:r>
      <w:r w:rsidRPr="00A74A2C">
        <w:rPr>
          <w:rFonts w:eastAsia="Times New Roman" w:cs="Times New Roman"/>
          <w:szCs w:val="24"/>
        </w:rPr>
        <w:t xml:space="preserve">ψηφοφόροι του Ανδρέα Παπανδρέου και </w:t>
      </w:r>
      <w:r>
        <w:rPr>
          <w:rFonts w:eastAsia="Times New Roman" w:cs="Times New Roman"/>
          <w:szCs w:val="24"/>
        </w:rPr>
        <w:t>μάλιστα</w:t>
      </w:r>
      <w:r>
        <w:rPr>
          <w:rFonts w:eastAsia="Times New Roman" w:cs="Times New Roman"/>
          <w:szCs w:val="24"/>
        </w:rPr>
        <w:t>,</w:t>
      </w:r>
      <w:r>
        <w:rPr>
          <w:rFonts w:eastAsia="Times New Roman" w:cs="Times New Roman"/>
          <w:szCs w:val="24"/>
        </w:rPr>
        <w:t xml:space="preserve"> </w:t>
      </w:r>
      <w:r w:rsidRPr="00A74A2C">
        <w:rPr>
          <w:rFonts w:eastAsia="Times New Roman" w:cs="Times New Roman"/>
          <w:szCs w:val="24"/>
        </w:rPr>
        <w:t xml:space="preserve">έλεγε ότι ο λόγος που </w:t>
      </w:r>
      <w:r w:rsidRPr="00A74A2C">
        <w:rPr>
          <w:rFonts w:eastAsia="Times New Roman" w:cs="Times New Roman"/>
          <w:szCs w:val="24"/>
        </w:rPr>
        <w:t xml:space="preserve">ο ΣΥΡΙΖΑ πήγε </w:t>
      </w:r>
      <w:r>
        <w:rPr>
          <w:rFonts w:eastAsia="Times New Roman" w:cs="Times New Roman"/>
          <w:szCs w:val="24"/>
        </w:rPr>
        <w:t xml:space="preserve">από </w:t>
      </w:r>
      <w:r w:rsidRPr="00A74A2C">
        <w:rPr>
          <w:rFonts w:eastAsia="Times New Roman" w:cs="Times New Roman"/>
          <w:szCs w:val="24"/>
        </w:rPr>
        <w:t>το 3</w:t>
      </w:r>
      <w:r>
        <w:rPr>
          <w:rFonts w:eastAsia="Times New Roman" w:cs="Times New Roman"/>
          <w:szCs w:val="24"/>
        </w:rPr>
        <w:t>%</w:t>
      </w:r>
      <w:r w:rsidRPr="00A74A2C">
        <w:rPr>
          <w:rFonts w:eastAsia="Times New Roman" w:cs="Times New Roman"/>
          <w:szCs w:val="24"/>
        </w:rPr>
        <w:t xml:space="preserve"> στο 36% είναι </w:t>
      </w:r>
      <w:r>
        <w:rPr>
          <w:rFonts w:eastAsia="Times New Roman" w:cs="Times New Roman"/>
          <w:szCs w:val="24"/>
        </w:rPr>
        <w:t>οι ψηφοφόροι του</w:t>
      </w:r>
      <w:r w:rsidRPr="00A74A2C">
        <w:rPr>
          <w:rFonts w:eastAsia="Times New Roman" w:cs="Times New Roman"/>
          <w:szCs w:val="24"/>
        </w:rPr>
        <w:t xml:space="preserve"> Ανδρέα Παπανδρέου και ήθελ</w:t>
      </w:r>
      <w:r>
        <w:rPr>
          <w:rFonts w:eastAsia="Times New Roman" w:cs="Times New Roman"/>
          <w:szCs w:val="24"/>
        </w:rPr>
        <w:t xml:space="preserve">ε να </w:t>
      </w:r>
      <w:r w:rsidRPr="00A74A2C">
        <w:rPr>
          <w:rFonts w:eastAsia="Times New Roman" w:cs="Times New Roman"/>
          <w:szCs w:val="24"/>
        </w:rPr>
        <w:t>παρουσιά</w:t>
      </w:r>
      <w:r>
        <w:rPr>
          <w:rFonts w:eastAsia="Times New Roman" w:cs="Times New Roman"/>
          <w:szCs w:val="24"/>
        </w:rPr>
        <w:t xml:space="preserve">σει τον εαυτό του ως τιμητή </w:t>
      </w:r>
      <w:r w:rsidRPr="00A74A2C">
        <w:rPr>
          <w:rFonts w:eastAsia="Times New Roman" w:cs="Times New Roman"/>
          <w:szCs w:val="24"/>
        </w:rPr>
        <w:t>της παραδόσεως του Ανδρέα Παπανδρέου</w:t>
      </w:r>
      <w:r>
        <w:rPr>
          <w:rFonts w:eastAsia="Times New Roman" w:cs="Times New Roman"/>
          <w:szCs w:val="24"/>
        </w:rPr>
        <w:t>.</w:t>
      </w:r>
      <w:r w:rsidRPr="00A74A2C">
        <w:rPr>
          <w:rFonts w:eastAsia="Times New Roman" w:cs="Times New Roman"/>
          <w:szCs w:val="24"/>
        </w:rPr>
        <w:t xml:space="preserve"> </w:t>
      </w:r>
      <w:r>
        <w:rPr>
          <w:rFonts w:eastAsia="Times New Roman" w:cs="Times New Roman"/>
          <w:szCs w:val="24"/>
        </w:rPr>
        <w:t>Ε</w:t>
      </w:r>
      <w:r w:rsidRPr="00A74A2C">
        <w:rPr>
          <w:rFonts w:eastAsia="Times New Roman" w:cs="Times New Roman"/>
          <w:szCs w:val="24"/>
        </w:rPr>
        <w:t xml:space="preserve">ίμαι βέβαιος ότι ο </w:t>
      </w:r>
      <w:r>
        <w:rPr>
          <w:rFonts w:eastAsia="Times New Roman" w:cs="Times New Roman"/>
          <w:szCs w:val="24"/>
        </w:rPr>
        <w:t>κ. Μπόλαρης</w:t>
      </w:r>
      <w:r w:rsidRPr="00A74A2C">
        <w:rPr>
          <w:rFonts w:eastAsia="Times New Roman" w:cs="Times New Roman"/>
          <w:szCs w:val="24"/>
        </w:rPr>
        <w:t xml:space="preserve"> γνωρίζει πολύ καλύτερα από μένα </w:t>
      </w:r>
      <w:r>
        <w:rPr>
          <w:rFonts w:eastAsia="Times New Roman" w:cs="Times New Roman"/>
          <w:szCs w:val="24"/>
        </w:rPr>
        <w:t>τ</w:t>
      </w:r>
      <w:r w:rsidRPr="00A74A2C">
        <w:rPr>
          <w:rFonts w:eastAsia="Times New Roman" w:cs="Times New Roman"/>
          <w:szCs w:val="24"/>
        </w:rPr>
        <w:t xml:space="preserve">ι έλεγε ο Ανδρέας Παπανδρέου </w:t>
      </w:r>
      <w:r>
        <w:rPr>
          <w:rFonts w:eastAsia="Times New Roman" w:cs="Times New Roman"/>
          <w:szCs w:val="24"/>
        </w:rPr>
        <w:t>γι</w:t>
      </w:r>
      <w:r>
        <w:rPr>
          <w:rFonts w:eastAsia="Times New Roman" w:cs="Times New Roman"/>
          <w:szCs w:val="24"/>
        </w:rPr>
        <w:t>α το όνομα της</w:t>
      </w:r>
      <w:r w:rsidRPr="00A74A2C">
        <w:rPr>
          <w:rFonts w:eastAsia="Times New Roman" w:cs="Times New Roman"/>
          <w:szCs w:val="24"/>
        </w:rPr>
        <w:t xml:space="preserve"> Μακεδονίας</w:t>
      </w:r>
      <w:r>
        <w:rPr>
          <w:rFonts w:eastAsia="Times New Roman" w:cs="Times New Roman"/>
          <w:szCs w:val="24"/>
        </w:rPr>
        <w:t>, ότι</w:t>
      </w:r>
      <w:r w:rsidRPr="00A74A2C">
        <w:rPr>
          <w:rFonts w:eastAsia="Times New Roman" w:cs="Times New Roman"/>
          <w:szCs w:val="24"/>
        </w:rPr>
        <w:t xml:space="preserve"> το όνομα είναι η ψυχή </w:t>
      </w:r>
      <w:r>
        <w:rPr>
          <w:rFonts w:eastAsia="Times New Roman" w:cs="Times New Roman"/>
          <w:szCs w:val="24"/>
        </w:rPr>
        <w:t>μας ή τι έλεγε η  Μελί</w:t>
      </w:r>
      <w:r w:rsidRPr="00A74A2C">
        <w:rPr>
          <w:rFonts w:eastAsia="Times New Roman" w:cs="Times New Roman"/>
          <w:szCs w:val="24"/>
        </w:rPr>
        <w:t>να Μερκο</w:t>
      </w:r>
      <w:r>
        <w:rPr>
          <w:rFonts w:eastAsia="Times New Roman" w:cs="Times New Roman"/>
          <w:szCs w:val="24"/>
        </w:rPr>
        <w:t xml:space="preserve">ύρη για το όνομα της Μακεδονίας. </w:t>
      </w:r>
      <w:r>
        <w:rPr>
          <w:rFonts w:eastAsia="Times New Roman" w:cs="Times New Roman"/>
          <w:szCs w:val="24"/>
        </w:rPr>
        <w:t>«</w:t>
      </w:r>
      <w:r>
        <w:rPr>
          <w:rFonts w:eastAsia="Times New Roman" w:cs="Times New Roman"/>
          <w:szCs w:val="24"/>
        </w:rPr>
        <w:t>Εθνικιστές</w:t>
      </w:r>
      <w:r>
        <w:rPr>
          <w:rFonts w:eastAsia="Times New Roman" w:cs="Times New Roman"/>
          <w:szCs w:val="24"/>
        </w:rPr>
        <w:t>»</w:t>
      </w:r>
      <w:r>
        <w:rPr>
          <w:rFonts w:eastAsia="Times New Roman" w:cs="Times New Roman"/>
          <w:szCs w:val="24"/>
        </w:rPr>
        <w:t xml:space="preserve"> ήταν όλοι αυτοί, </w:t>
      </w:r>
      <w:r w:rsidRPr="00A74A2C">
        <w:rPr>
          <w:rFonts w:eastAsia="Times New Roman" w:cs="Times New Roman"/>
          <w:szCs w:val="24"/>
        </w:rPr>
        <w:t xml:space="preserve">όπως </w:t>
      </w:r>
      <w:r>
        <w:rPr>
          <w:rFonts w:eastAsia="Times New Roman" w:cs="Times New Roman"/>
          <w:szCs w:val="24"/>
        </w:rPr>
        <w:t xml:space="preserve">τους </w:t>
      </w:r>
      <w:r>
        <w:rPr>
          <w:rFonts w:eastAsia="Times New Roman" w:cs="Times New Roman"/>
          <w:szCs w:val="24"/>
        </w:rPr>
        <w:lastRenderedPageBreak/>
        <w:t>χαρακτήρισε το</w:t>
      </w:r>
      <w:r w:rsidRPr="00A74A2C">
        <w:rPr>
          <w:rFonts w:eastAsia="Times New Roman" w:cs="Times New Roman"/>
          <w:szCs w:val="24"/>
        </w:rPr>
        <w:t xml:space="preserve"> πρωί </w:t>
      </w:r>
      <w:r>
        <w:rPr>
          <w:rFonts w:eastAsia="Times New Roman" w:cs="Times New Roman"/>
          <w:szCs w:val="24"/>
        </w:rPr>
        <w:t xml:space="preserve">η </w:t>
      </w:r>
      <w:r w:rsidRPr="00A74A2C">
        <w:rPr>
          <w:rFonts w:eastAsia="Times New Roman" w:cs="Times New Roman"/>
          <w:szCs w:val="24"/>
        </w:rPr>
        <w:t>κ</w:t>
      </w:r>
      <w:r>
        <w:rPr>
          <w:rFonts w:eastAsia="Times New Roman" w:cs="Times New Roman"/>
          <w:szCs w:val="24"/>
        </w:rPr>
        <w:t>.</w:t>
      </w:r>
      <w:r w:rsidRPr="00A74A2C">
        <w:rPr>
          <w:rFonts w:eastAsia="Times New Roman" w:cs="Times New Roman"/>
          <w:szCs w:val="24"/>
        </w:rPr>
        <w:t xml:space="preserve"> Σία Αναγνωστοπούλου</w:t>
      </w:r>
      <w:r>
        <w:rPr>
          <w:rFonts w:eastAsia="Times New Roman" w:cs="Times New Roman"/>
          <w:szCs w:val="24"/>
        </w:rPr>
        <w:t>,</w:t>
      </w:r>
      <w:r w:rsidRPr="00A74A2C">
        <w:rPr>
          <w:rFonts w:eastAsia="Times New Roman" w:cs="Times New Roman"/>
          <w:szCs w:val="24"/>
        </w:rPr>
        <w:t xml:space="preserve"> κύριε </w:t>
      </w:r>
      <w:r>
        <w:rPr>
          <w:rFonts w:eastAsia="Times New Roman" w:cs="Times New Roman"/>
          <w:szCs w:val="24"/>
        </w:rPr>
        <w:t>Μ</w:t>
      </w:r>
      <w:r w:rsidRPr="00A74A2C">
        <w:rPr>
          <w:rFonts w:eastAsia="Times New Roman" w:cs="Times New Roman"/>
          <w:szCs w:val="24"/>
        </w:rPr>
        <w:t>πόλαρη</w:t>
      </w:r>
      <w:r>
        <w:rPr>
          <w:rFonts w:eastAsia="Times New Roman" w:cs="Times New Roman"/>
          <w:szCs w:val="24"/>
        </w:rPr>
        <w:t xml:space="preserve">; </w:t>
      </w:r>
    </w:p>
    <w:p w14:paraId="77C0311C"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w:t>
      </w:r>
      <w:r w:rsidRPr="00A74A2C">
        <w:rPr>
          <w:rFonts w:eastAsia="Times New Roman" w:cs="Times New Roman"/>
          <w:szCs w:val="24"/>
        </w:rPr>
        <w:t xml:space="preserve">το να είσαι </w:t>
      </w:r>
      <w:r>
        <w:rPr>
          <w:rFonts w:eastAsia="Times New Roman" w:cs="Times New Roman"/>
          <w:szCs w:val="24"/>
        </w:rPr>
        <w:t>Υ</w:t>
      </w:r>
      <w:r w:rsidRPr="00A74A2C">
        <w:rPr>
          <w:rFonts w:eastAsia="Times New Roman" w:cs="Times New Roman"/>
          <w:szCs w:val="24"/>
        </w:rPr>
        <w:t>πουργός</w:t>
      </w:r>
      <w:r>
        <w:rPr>
          <w:rFonts w:eastAsia="Times New Roman" w:cs="Times New Roman"/>
          <w:szCs w:val="24"/>
        </w:rPr>
        <w:t>,</w:t>
      </w:r>
      <w:r w:rsidRPr="00A74A2C">
        <w:rPr>
          <w:rFonts w:eastAsia="Times New Roman" w:cs="Times New Roman"/>
          <w:szCs w:val="24"/>
        </w:rPr>
        <w:t xml:space="preserve"> είναι κ</w:t>
      </w:r>
      <w:r w:rsidRPr="00A74A2C">
        <w:rPr>
          <w:rFonts w:eastAsia="Times New Roman" w:cs="Times New Roman"/>
          <w:szCs w:val="24"/>
        </w:rPr>
        <w:t>αλό</w:t>
      </w:r>
      <w:r>
        <w:rPr>
          <w:rFonts w:eastAsia="Times New Roman" w:cs="Times New Roman"/>
          <w:szCs w:val="24"/>
        </w:rPr>
        <w:t>. Σ</w:t>
      </w:r>
      <w:r w:rsidRPr="00A74A2C">
        <w:rPr>
          <w:rFonts w:eastAsia="Times New Roman" w:cs="Times New Roman"/>
          <w:szCs w:val="24"/>
        </w:rPr>
        <w:t>ας διαβεβαιώ</w:t>
      </w:r>
      <w:r>
        <w:rPr>
          <w:rFonts w:eastAsia="Times New Roman" w:cs="Times New Roman"/>
          <w:szCs w:val="24"/>
        </w:rPr>
        <w:t>,</w:t>
      </w:r>
      <w:r w:rsidRPr="00A74A2C">
        <w:rPr>
          <w:rFonts w:eastAsia="Times New Roman" w:cs="Times New Roman"/>
          <w:szCs w:val="24"/>
        </w:rPr>
        <w:t xml:space="preserve"> </w:t>
      </w:r>
      <w:r>
        <w:rPr>
          <w:rFonts w:eastAsia="Times New Roman" w:cs="Times New Roman"/>
          <w:szCs w:val="24"/>
        </w:rPr>
        <w:t>όμως,</w:t>
      </w:r>
      <w:r w:rsidRPr="00A74A2C">
        <w:rPr>
          <w:rFonts w:eastAsia="Times New Roman" w:cs="Times New Roman"/>
          <w:szCs w:val="24"/>
        </w:rPr>
        <w:t xml:space="preserve"> ότι όλα αυτά είναι παροδικά και σε λίγους μήνες δεν θα </w:t>
      </w:r>
      <w:r>
        <w:rPr>
          <w:rFonts w:eastAsia="Times New Roman" w:cs="Times New Roman"/>
          <w:szCs w:val="24"/>
        </w:rPr>
        <w:t>είστε Υπουργοί,</w:t>
      </w:r>
      <w:r w:rsidRPr="00A74A2C">
        <w:rPr>
          <w:rFonts w:eastAsia="Times New Roman" w:cs="Times New Roman"/>
          <w:szCs w:val="24"/>
        </w:rPr>
        <w:t xml:space="preserve"> αλλά θα έχετε συνδέσει </w:t>
      </w:r>
      <w:r>
        <w:rPr>
          <w:rFonts w:eastAsia="Times New Roman" w:cs="Times New Roman"/>
          <w:szCs w:val="24"/>
        </w:rPr>
        <w:t xml:space="preserve">για </w:t>
      </w:r>
      <w:r w:rsidRPr="00A74A2C">
        <w:rPr>
          <w:rFonts w:eastAsia="Times New Roman" w:cs="Times New Roman"/>
          <w:szCs w:val="24"/>
        </w:rPr>
        <w:t xml:space="preserve">το υπόλοιπο της ζωής σας </w:t>
      </w:r>
      <w:r>
        <w:rPr>
          <w:rFonts w:eastAsia="Times New Roman" w:cs="Times New Roman"/>
          <w:szCs w:val="24"/>
        </w:rPr>
        <w:t>μ</w:t>
      </w:r>
      <w:r w:rsidRPr="00A74A2C">
        <w:rPr>
          <w:rFonts w:eastAsia="Times New Roman" w:cs="Times New Roman"/>
          <w:szCs w:val="24"/>
        </w:rPr>
        <w:t>ε αυτή την ψήφο σας αυτό που κάνετε στη Μακεδονία</w:t>
      </w:r>
      <w:r>
        <w:rPr>
          <w:rFonts w:eastAsia="Times New Roman" w:cs="Times New Roman"/>
          <w:szCs w:val="24"/>
        </w:rPr>
        <w:t>.</w:t>
      </w:r>
    </w:p>
    <w:p w14:paraId="77C0311D"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Μ</w:t>
      </w:r>
      <w:r w:rsidRPr="00A74A2C">
        <w:rPr>
          <w:rFonts w:eastAsia="Times New Roman" w:cs="Times New Roman"/>
          <w:szCs w:val="24"/>
        </w:rPr>
        <w:t>ε ποιους</w:t>
      </w:r>
      <w:r>
        <w:rPr>
          <w:rFonts w:eastAsia="Times New Roman" w:cs="Times New Roman"/>
          <w:szCs w:val="24"/>
        </w:rPr>
        <w:t>,</w:t>
      </w:r>
      <w:r w:rsidRPr="00A74A2C">
        <w:rPr>
          <w:rFonts w:eastAsia="Times New Roman" w:cs="Times New Roman"/>
          <w:szCs w:val="24"/>
        </w:rPr>
        <w:t xml:space="preserve"> </w:t>
      </w:r>
      <w:r>
        <w:rPr>
          <w:rFonts w:eastAsia="Times New Roman" w:cs="Times New Roman"/>
          <w:szCs w:val="24"/>
        </w:rPr>
        <w:t>όμως,</w:t>
      </w:r>
      <w:r w:rsidRPr="00A74A2C">
        <w:rPr>
          <w:rFonts w:eastAsia="Times New Roman" w:cs="Times New Roman"/>
          <w:szCs w:val="24"/>
        </w:rPr>
        <w:t xml:space="preserve"> </w:t>
      </w:r>
      <w:r>
        <w:rPr>
          <w:rFonts w:eastAsia="Times New Roman" w:cs="Times New Roman"/>
          <w:szCs w:val="24"/>
        </w:rPr>
        <w:t>κάνουμε</w:t>
      </w:r>
      <w:r w:rsidRPr="00A74A2C">
        <w:rPr>
          <w:rFonts w:eastAsia="Times New Roman" w:cs="Times New Roman"/>
          <w:szCs w:val="24"/>
        </w:rPr>
        <w:t xml:space="preserve"> </w:t>
      </w:r>
      <w:r>
        <w:rPr>
          <w:rFonts w:eastAsia="Times New Roman" w:cs="Times New Roman"/>
          <w:szCs w:val="24"/>
        </w:rPr>
        <w:t>σ</w:t>
      </w:r>
      <w:r w:rsidRPr="00A74A2C">
        <w:rPr>
          <w:rFonts w:eastAsia="Times New Roman" w:cs="Times New Roman"/>
          <w:szCs w:val="24"/>
        </w:rPr>
        <w:t>υμφωνία</w:t>
      </w:r>
      <w:r>
        <w:rPr>
          <w:rFonts w:eastAsia="Times New Roman" w:cs="Times New Roman"/>
          <w:szCs w:val="24"/>
        </w:rPr>
        <w:t>;</w:t>
      </w:r>
      <w:r w:rsidRPr="00A74A2C">
        <w:rPr>
          <w:rFonts w:eastAsia="Times New Roman" w:cs="Times New Roman"/>
          <w:szCs w:val="24"/>
        </w:rPr>
        <w:t xml:space="preserve"> </w:t>
      </w:r>
      <w:r>
        <w:rPr>
          <w:rFonts w:eastAsia="Times New Roman" w:cs="Times New Roman"/>
          <w:szCs w:val="24"/>
        </w:rPr>
        <w:t>Καταθέτω</w:t>
      </w:r>
      <w:r w:rsidRPr="00A74A2C">
        <w:rPr>
          <w:rFonts w:eastAsia="Times New Roman" w:cs="Times New Roman"/>
          <w:szCs w:val="24"/>
        </w:rPr>
        <w:t xml:space="preserve"> </w:t>
      </w:r>
      <w:r>
        <w:rPr>
          <w:rFonts w:eastAsia="Times New Roman" w:cs="Times New Roman"/>
          <w:szCs w:val="24"/>
        </w:rPr>
        <w:t>για τα</w:t>
      </w:r>
      <w:r w:rsidRPr="00A74A2C">
        <w:rPr>
          <w:rFonts w:eastAsia="Times New Roman" w:cs="Times New Roman"/>
          <w:szCs w:val="24"/>
        </w:rPr>
        <w:t xml:space="preserve"> </w:t>
      </w:r>
      <w:r>
        <w:rPr>
          <w:rFonts w:eastAsia="Times New Roman" w:cs="Times New Roman"/>
          <w:szCs w:val="24"/>
        </w:rPr>
        <w:t>Π</w:t>
      </w:r>
      <w:r w:rsidRPr="00A74A2C">
        <w:rPr>
          <w:rFonts w:eastAsia="Times New Roman" w:cs="Times New Roman"/>
          <w:szCs w:val="24"/>
        </w:rPr>
        <w:t xml:space="preserve">ρακτικά το πλήρες κείμενο της </w:t>
      </w:r>
      <w:r>
        <w:rPr>
          <w:rFonts w:eastAsia="Times New Roman" w:cs="Times New Roman"/>
          <w:szCs w:val="24"/>
        </w:rPr>
        <w:t>Ενδιάμεσης Σ</w:t>
      </w:r>
      <w:r w:rsidRPr="00A74A2C">
        <w:rPr>
          <w:rFonts w:eastAsia="Times New Roman" w:cs="Times New Roman"/>
          <w:szCs w:val="24"/>
        </w:rPr>
        <w:t xml:space="preserve">υμφωνίας Ελλάδος </w:t>
      </w:r>
      <w:r>
        <w:rPr>
          <w:rFonts w:eastAsia="Times New Roman" w:cs="Times New Roman"/>
          <w:szCs w:val="24"/>
        </w:rPr>
        <w:t>– πρώην Γιουγκοσλαβικής</w:t>
      </w:r>
      <w:r w:rsidRPr="00A74A2C">
        <w:rPr>
          <w:rFonts w:eastAsia="Times New Roman" w:cs="Times New Roman"/>
          <w:szCs w:val="24"/>
        </w:rPr>
        <w:t xml:space="preserve"> Δημοκρατίας </w:t>
      </w:r>
      <w:r>
        <w:rPr>
          <w:rFonts w:eastAsia="Times New Roman" w:cs="Times New Roman"/>
          <w:szCs w:val="24"/>
        </w:rPr>
        <w:t xml:space="preserve">της </w:t>
      </w:r>
      <w:r w:rsidRPr="00A74A2C">
        <w:rPr>
          <w:rFonts w:eastAsia="Times New Roman" w:cs="Times New Roman"/>
          <w:szCs w:val="24"/>
        </w:rPr>
        <w:t>Μακεδονίας του 1995</w:t>
      </w:r>
      <w:r>
        <w:rPr>
          <w:rFonts w:eastAsia="Times New Roman" w:cs="Times New Roman"/>
          <w:szCs w:val="24"/>
        </w:rPr>
        <w:t>. Ε</w:t>
      </w:r>
      <w:r w:rsidRPr="00A74A2C">
        <w:rPr>
          <w:rFonts w:eastAsia="Times New Roman" w:cs="Times New Roman"/>
          <w:szCs w:val="24"/>
        </w:rPr>
        <w:t>κεί</w:t>
      </w:r>
      <w:r>
        <w:rPr>
          <w:rFonts w:eastAsia="Times New Roman" w:cs="Times New Roman"/>
          <w:szCs w:val="24"/>
        </w:rPr>
        <w:t>,</w:t>
      </w:r>
      <w:r w:rsidRPr="00A74A2C">
        <w:rPr>
          <w:rFonts w:eastAsia="Times New Roman" w:cs="Times New Roman"/>
          <w:szCs w:val="24"/>
        </w:rPr>
        <w:t xml:space="preserve"> στο άρθρο 5</w:t>
      </w:r>
      <w:r>
        <w:rPr>
          <w:rFonts w:eastAsia="Times New Roman" w:cs="Times New Roman"/>
          <w:szCs w:val="24"/>
        </w:rPr>
        <w:t>,</w:t>
      </w:r>
      <w:r w:rsidRPr="00A74A2C">
        <w:rPr>
          <w:rFonts w:eastAsia="Times New Roman" w:cs="Times New Roman"/>
          <w:szCs w:val="24"/>
        </w:rPr>
        <w:t xml:space="preserve"> </w:t>
      </w:r>
      <w:r>
        <w:rPr>
          <w:rFonts w:eastAsia="Times New Roman" w:cs="Times New Roman"/>
          <w:szCs w:val="24"/>
        </w:rPr>
        <w:t xml:space="preserve">θα δείτε τι υποχρέωση είχαν αναλάβει </w:t>
      </w:r>
      <w:r w:rsidRPr="00A74A2C">
        <w:rPr>
          <w:rFonts w:eastAsia="Times New Roman" w:cs="Times New Roman"/>
          <w:szCs w:val="24"/>
        </w:rPr>
        <w:t>τα Σκόπια</w:t>
      </w:r>
      <w:r>
        <w:rPr>
          <w:rFonts w:eastAsia="Times New Roman" w:cs="Times New Roman"/>
          <w:szCs w:val="24"/>
        </w:rPr>
        <w:t xml:space="preserve">. Είχαν αναλάβει την υποχρέωση να μη χρησιμοποιούν </w:t>
      </w:r>
      <w:r w:rsidRPr="00A74A2C">
        <w:rPr>
          <w:rFonts w:eastAsia="Times New Roman" w:cs="Times New Roman"/>
          <w:szCs w:val="24"/>
        </w:rPr>
        <w:t>πουθενά τον όρο Μακε</w:t>
      </w:r>
      <w:r w:rsidRPr="00A74A2C">
        <w:rPr>
          <w:rFonts w:eastAsia="Times New Roman" w:cs="Times New Roman"/>
          <w:szCs w:val="24"/>
        </w:rPr>
        <w:t>δονία</w:t>
      </w:r>
      <w:r>
        <w:rPr>
          <w:rFonts w:eastAsia="Times New Roman" w:cs="Times New Roman"/>
          <w:szCs w:val="24"/>
        </w:rPr>
        <w:t>,</w:t>
      </w:r>
      <w:r w:rsidRPr="00A74A2C">
        <w:rPr>
          <w:rFonts w:eastAsia="Times New Roman" w:cs="Times New Roman"/>
          <w:szCs w:val="24"/>
        </w:rPr>
        <w:t xml:space="preserve"> για να μην προκαλούν το άλλο μέρος</w:t>
      </w:r>
      <w:r>
        <w:rPr>
          <w:rFonts w:eastAsia="Times New Roman" w:cs="Times New Roman"/>
          <w:szCs w:val="24"/>
        </w:rPr>
        <w:t>, δηλαδή</w:t>
      </w:r>
      <w:r w:rsidRPr="00A74A2C">
        <w:rPr>
          <w:rFonts w:eastAsia="Times New Roman" w:cs="Times New Roman"/>
          <w:szCs w:val="24"/>
        </w:rPr>
        <w:t xml:space="preserve"> την Ελλάδα</w:t>
      </w:r>
      <w:r>
        <w:rPr>
          <w:rFonts w:eastAsia="Times New Roman" w:cs="Times New Roman"/>
          <w:szCs w:val="24"/>
        </w:rPr>
        <w:t>,</w:t>
      </w:r>
      <w:r w:rsidRPr="00A74A2C">
        <w:rPr>
          <w:rFonts w:eastAsia="Times New Roman" w:cs="Times New Roman"/>
          <w:szCs w:val="24"/>
        </w:rPr>
        <w:t xml:space="preserve"> και το κυριότερο είχαν αναλάβει </w:t>
      </w:r>
      <w:r>
        <w:rPr>
          <w:rFonts w:eastAsia="Times New Roman" w:cs="Times New Roman"/>
          <w:szCs w:val="24"/>
        </w:rPr>
        <w:t>την υποχρέωση -</w:t>
      </w:r>
      <w:r w:rsidRPr="00A74A2C">
        <w:rPr>
          <w:rFonts w:eastAsia="Times New Roman" w:cs="Times New Roman"/>
          <w:szCs w:val="24"/>
        </w:rPr>
        <w:t>διαβάζω το κείμενο</w:t>
      </w:r>
      <w:r>
        <w:rPr>
          <w:rFonts w:eastAsia="Times New Roman" w:cs="Times New Roman"/>
          <w:szCs w:val="24"/>
        </w:rPr>
        <w:t>-</w:t>
      </w:r>
      <w:r w:rsidRPr="00A74A2C">
        <w:rPr>
          <w:rFonts w:eastAsia="Times New Roman" w:cs="Times New Roman"/>
          <w:szCs w:val="24"/>
        </w:rPr>
        <w:t xml:space="preserve"> </w:t>
      </w:r>
      <w:r>
        <w:rPr>
          <w:rFonts w:eastAsia="Times New Roman" w:cs="Times New Roman"/>
          <w:szCs w:val="24"/>
        </w:rPr>
        <w:t>ότι θα λάμβαναν</w:t>
      </w:r>
      <w:r w:rsidRPr="00A74A2C">
        <w:rPr>
          <w:rFonts w:eastAsia="Times New Roman" w:cs="Times New Roman"/>
          <w:szCs w:val="24"/>
        </w:rPr>
        <w:t xml:space="preserve"> αποτελεσματικά μέτρα</w:t>
      </w:r>
      <w:r>
        <w:rPr>
          <w:rFonts w:eastAsia="Times New Roman" w:cs="Times New Roman"/>
          <w:szCs w:val="24"/>
        </w:rPr>
        <w:t>,</w:t>
      </w:r>
      <w:r w:rsidRPr="00A74A2C">
        <w:rPr>
          <w:rFonts w:eastAsia="Times New Roman" w:cs="Times New Roman"/>
          <w:szCs w:val="24"/>
        </w:rPr>
        <w:t xml:space="preserve"> για να απαγορεύσουν εχθρικές ενέργειες </w:t>
      </w:r>
      <w:r>
        <w:rPr>
          <w:rFonts w:eastAsia="Times New Roman" w:cs="Times New Roman"/>
          <w:szCs w:val="24"/>
        </w:rPr>
        <w:t>ή</w:t>
      </w:r>
      <w:r w:rsidRPr="00A74A2C">
        <w:rPr>
          <w:rFonts w:eastAsia="Times New Roman" w:cs="Times New Roman"/>
          <w:szCs w:val="24"/>
        </w:rPr>
        <w:t xml:space="preserve"> προπαγάνδα </w:t>
      </w:r>
      <w:r>
        <w:rPr>
          <w:rFonts w:eastAsia="Times New Roman" w:cs="Times New Roman"/>
          <w:szCs w:val="24"/>
        </w:rPr>
        <w:t>από</w:t>
      </w:r>
      <w:r w:rsidRPr="00A74A2C">
        <w:rPr>
          <w:rFonts w:eastAsia="Times New Roman" w:cs="Times New Roman"/>
          <w:szCs w:val="24"/>
        </w:rPr>
        <w:t xml:space="preserve"> κρατικά ελεγχόμενες υπηρεσίες και</w:t>
      </w:r>
      <w:r w:rsidRPr="00A74A2C">
        <w:rPr>
          <w:rFonts w:eastAsia="Times New Roman" w:cs="Times New Roman"/>
          <w:szCs w:val="24"/>
        </w:rPr>
        <w:t xml:space="preserve"> να αποθαρρύνουν ενέργειες από </w:t>
      </w:r>
      <w:r>
        <w:rPr>
          <w:rFonts w:eastAsia="Times New Roman" w:cs="Times New Roman"/>
          <w:szCs w:val="24"/>
        </w:rPr>
        <w:t>ιδιωτικές οντότητες</w:t>
      </w:r>
      <w:r>
        <w:rPr>
          <w:rFonts w:eastAsia="Times New Roman" w:cs="Times New Roman"/>
          <w:szCs w:val="24"/>
        </w:rPr>
        <w:t>,</w:t>
      </w:r>
      <w:r w:rsidRPr="00A74A2C">
        <w:rPr>
          <w:rFonts w:eastAsia="Times New Roman" w:cs="Times New Roman"/>
          <w:szCs w:val="24"/>
        </w:rPr>
        <w:t xml:space="preserve"> που θα </w:t>
      </w:r>
      <w:r>
        <w:rPr>
          <w:rFonts w:eastAsia="Times New Roman" w:cs="Times New Roman"/>
          <w:szCs w:val="24"/>
        </w:rPr>
        <w:t>είχαν ως</w:t>
      </w:r>
      <w:r w:rsidRPr="00A74A2C">
        <w:rPr>
          <w:rFonts w:eastAsia="Times New Roman" w:cs="Times New Roman"/>
          <w:szCs w:val="24"/>
        </w:rPr>
        <w:t xml:space="preserve"> πιθανό </w:t>
      </w:r>
      <w:r>
        <w:rPr>
          <w:rFonts w:eastAsia="Times New Roman" w:cs="Times New Roman"/>
          <w:szCs w:val="24"/>
        </w:rPr>
        <w:lastRenderedPageBreak/>
        <w:t>αποτέλεσμα να</w:t>
      </w:r>
      <w:r w:rsidRPr="00A74A2C">
        <w:rPr>
          <w:rFonts w:eastAsia="Times New Roman" w:cs="Times New Roman"/>
          <w:szCs w:val="24"/>
        </w:rPr>
        <w:t xml:space="preserve"> υποδαυλί</w:t>
      </w:r>
      <w:r>
        <w:rPr>
          <w:rFonts w:eastAsia="Times New Roman" w:cs="Times New Roman"/>
          <w:szCs w:val="24"/>
        </w:rPr>
        <w:t>σ</w:t>
      </w:r>
      <w:r w:rsidRPr="00A74A2C">
        <w:rPr>
          <w:rFonts w:eastAsia="Times New Roman" w:cs="Times New Roman"/>
          <w:szCs w:val="24"/>
        </w:rPr>
        <w:t xml:space="preserve">ουν </w:t>
      </w:r>
      <w:r>
        <w:rPr>
          <w:rFonts w:eastAsia="Times New Roman" w:cs="Times New Roman"/>
          <w:szCs w:val="24"/>
        </w:rPr>
        <w:t>βία, μίσος ή</w:t>
      </w:r>
      <w:r w:rsidRPr="00A74A2C">
        <w:rPr>
          <w:rFonts w:eastAsia="Times New Roman" w:cs="Times New Roman"/>
          <w:szCs w:val="24"/>
        </w:rPr>
        <w:t xml:space="preserve"> εχθρότητα αμοιβαί</w:t>
      </w:r>
      <w:r>
        <w:rPr>
          <w:rFonts w:eastAsia="Times New Roman" w:cs="Times New Roman"/>
          <w:szCs w:val="24"/>
        </w:rPr>
        <w:t>ω</w:t>
      </w:r>
      <w:r w:rsidRPr="00A74A2C">
        <w:rPr>
          <w:rFonts w:eastAsia="Times New Roman" w:cs="Times New Roman"/>
          <w:szCs w:val="24"/>
        </w:rPr>
        <w:t>ς</w:t>
      </w:r>
      <w:r>
        <w:rPr>
          <w:rFonts w:eastAsia="Times New Roman" w:cs="Times New Roman"/>
          <w:szCs w:val="24"/>
        </w:rPr>
        <w:t>.</w:t>
      </w:r>
    </w:p>
    <w:p w14:paraId="77C0311E"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Α</w:t>
      </w:r>
      <w:r w:rsidRPr="00A74A2C">
        <w:rPr>
          <w:rFonts w:eastAsia="Times New Roman" w:cs="Times New Roman"/>
          <w:szCs w:val="24"/>
        </w:rPr>
        <w:t xml:space="preserve">υτό </w:t>
      </w:r>
      <w:r>
        <w:rPr>
          <w:rFonts w:eastAsia="Times New Roman" w:cs="Times New Roman"/>
          <w:szCs w:val="24"/>
        </w:rPr>
        <w:t>είχαν</w:t>
      </w:r>
      <w:r w:rsidRPr="00A74A2C">
        <w:rPr>
          <w:rFonts w:eastAsia="Times New Roman" w:cs="Times New Roman"/>
          <w:szCs w:val="24"/>
        </w:rPr>
        <w:t xml:space="preserve"> υπογράψει στην </w:t>
      </w:r>
      <w:r>
        <w:rPr>
          <w:rFonts w:eastAsia="Times New Roman" w:cs="Times New Roman"/>
          <w:szCs w:val="24"/>
        </w:rPr>
        <w:t>Ε</w:t>
      </w:r>
      <w:r w:rsidRPr="00A74A2C">
        <w:rPr>
          <w:rFonts w:eastAsia="Times New Roman" w:cs="Times New Roman"/>
          <w:szCs w:val="24"/>
        </w:rPr>
        <w:t xml:space="preserve">νδιάμεση </w:t>
      </w:r>
      <w:r>
        <w:rPr>
          <w:rFonts w:eastAsia="Times New Roman" w:cs="Times New Roman"/>
          <w:szCs w:val="24"/>
        </w:rPr>
        <w:t>Σ</w:t>
      </w:r>
      <w:r w:rsidRPr="00A74A2C">
        <w:rPr>
          <w:rFonts w:eastAsia="Times New Roman" w:cs="Times New Roman"/>
          <w:szCs w:val="24"/>
        </w:rPr>
        <w:t xml:space="preserve">υμφωνία του </w:t>
      </w:r>
      <w:r>
        <w:rPr>
          <w:rFonts w:eastAsia="Times New Roman" w:cs="Times New Roman"/>
          <w:szCs w:val="24"/>
        </w:rPr>
        <w:t>1995. Γ</w:t>
      </w:r>
      <w:r w:rsidRPr="00A74A2C">
        <w:rPr>
          <w:rFonts w:eastAsia="Times New Roman" w:cs="Times New Roman"/>
          <w:szCs w:val="24"/>
        </w:rPr>
        <w:t>ια να καταλάβετε πόσο το σεβάστηκαν</w:t>
      </w:r>
      <w:r>
        <w:rPr>
          <w:rFonts w:eastAsia="Times New Roman" w:cs="Times New Roman"/>
          <w:szCs w:val="24"/>
        </w:rPr>
        <w:t>,</w:t>
      </w:r>
      <w:r w:rsidRPr="00A74A2C">
        <w:rPr>
          <w:rFonts w:eastAsia="Times New Roman" w:cs="Times New Roman"/>
          <w:szCs w:val="24"/>
        </w:rPr>
        <w:t xml:space="preserve"> θα καταθέσω </w:t>
      </w:r>
      <w:r>
        <w:rPr>
          <w:rFonts w:eastAsia="Times New Roman" w:cs="Times New Roman"/>
          <w:szCs w:val="24"/>
        </w:rPr>
        <w:t>για τα Π</w:t>
      </w:r>
      <w:r w:rsidRPr="00A74A2C">
        <w:rPr>
          <w:rFonts w:eastAsia="Times New Roman" w:cs="Times New Roman"/>
          <w:szCs w:val="24"/>
        </w:rPr>
        <w:t>ρακτικά</w:t>
      </w:r>
      <w:r w:rsidRPr="00A74A2C">
        <w:rPr>
          <w:rFonts w:eastAsia="Times New Roman" w:cs="Times New Roman"/>
          <w:szCs w:val="24"/>
        </w:rPr>
        <w:t xml:space="preserve"> για λόγους ιστορικούς αυτή τη </w:t>
      </w:r>
      <w:r>
        <w:rPr>
          <w:rFonts w:eastAsia="Times New Roman" w:cs="Times New Roman"/>
          <w:szCs w:val="24"/>
        </w:rPr>
        <w:t>φ</w:t>
      </w:r>
      <w:r w:rsidRPr="00A74A2C">
        <w:rPr>
          <w:rFonts w:eastAsia="Times New Roman" w:cs="Times New Roman"/>
          <w:szCs w:val="24"/>
        </w:rPr>
        <w:t>οβερή φωτογραφία</w:t>
      </w:r>
      <w:r>
        <w:rPr>
          <w:rFonts w:eastAsia="Times New Roman" w:cs="Times New Roman"/>
          <w:szCs w:val="24"/>
        </w:rPr>
        <w:t xml:space="preserve">. Τη δείχνω, </w:t>
      </w:r>
      <w:r w:rsidRPr="00A74A2C">
        <w:rPr>
          <w:rFonts w:eastAsia="Times New Roman" w:cs="Times New Roman"/>
          <w:szCs w:val="24"/>
        </w:rPr>
        <w:t>για να την ξέρ</w:t>
      </w:r>
      <w:r>
        <w:rPr>
          <w:rFonts w:eastAsia="Times New Roman" w:cs="Times New Roman"/>
          <w:szCs w:val="24"/>
        </w:rPr>
        <w:t>ει ο</w:t>
      </w:r>
      <w:r w:rsidRPr="00A74A2C">
        <w:rPr>
          <w:rFonts w:eastAsia="Times New Roman" w:cs="Times New Roman"/>
          <w:szCs w:val="24"/>
        </w:rPr>
        <w:t xml:space="preserve"> ελληνικός λαός</w:t>
      </w:r>
      <w:r>
        <w:rPr>
          <w:rFonts w:eastAsia="Times New Roman" w:cs="Times New Roman"/>
          <w:szCs w:val="24"/>
        </w:rPr>
        <w:t>. Τ</w:t>
      </w:r>
      <w:r w:rsidRPr="00A74A2C">
        <w:rPr>
          <w:rFonts w:eastAsia="Times New Roman" w:cs="Times New Roman"/>
          <w:szCs w:val="24"/>
        </w:rPr>
        <w:t xml:space="preserve">ην ώρα που ο </w:t>
      </w:r>
      <w:r>
        <w:rPr>
          <w:rFonts w:eastAsia="Times New Roman" w:cs="Times New Roman"/>
          <w:szCs w:val="24"/>
        </w:rPr>
        <w:t>Πρωθυπουργός Ζάεφ,</w:t>
      </w:r>
      <w:r w:rsidRPr="00A74A2C">
        <w:rPr>
          <w:rFonts w:eastAsia="Times New Roman" w:cs="Times New Roman"/>
          <w:szCs w:val="24"/>
        </w:rPr>
        <w:t xml:space="preserve"> ο </w:t>
      </w:r>
      <w:r>
        <w:rPr>
          <w:rFonts w:eastAsia="Times New Roman" w:cs="Times New Roman"/>
          <w:szCs w:val="24"/>
        </w:rPr>
        <w:t>«</w:t>
      </w:r>
      <w:r w:rsidRPr="00A74A2C">
        <w:rPr>
          <w:rFonts w:eastAsia="Times New Roman" w:cs="Times New Roman"/>
          <w:szCs w:val="24"/>
        </w:rPr>
        <w:t xml:space="preserve">σοσιαλιστής </w:t>
      </w:r>
      <w:r>
        <w:rPr>
          <w:rFonts w:eastAsia="Times New Roman" w:cs="Times New Roman"/>
          <w:szCs w:val="24"/>
        </w:rPr>
        <w:t>Ζάεφ</w:t>
      </w:r>
      <w:r>
        <w:rPr>
          <w:rFonts w:eastAsia="Times New Roman" w:cs="Times New Roman"/>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ο Ζάεφ των </w:t>
      </w:r>
      <w:r w:rsidRPr="00A74A2C">
        <w:rPr>
          <w:rFonts w:eastAsia="Times New Roman" w:cs="Times New Roman"/>
          <w:szCs w:val="24"/>
        </w:rPr>
        <w:t>ανθρωπίνων δικαιωμάτων</w:t>
      </w:r>
      <w:r>
        <w:rPr>
          <w:rFonts w:eastAsia="Times New Roman" w:cs="Times New Roman"/>
          <w:szCs w:val="24"/>
        </w:rPr>
        <w:t>»</w:t>
      </w:r>
      <w:r>
        <w:rPr>
          <w:rFonts w:eastAsia="Times New Roman" w:cs="Times New Roman"/>
          <w:szCs w:val="24"/>
        </w:rPr>
        <w:t>, όπως</w:t>
      </w:r>
      <w:r w:rsidRPr="00A74A2C">
        <w:rPr>
          <w:rFonts w:eastAsia="Times New Roman" w:cs="Times New Roman"/>
          <w:szCs w:val="24"/>
        </w:rPr>
        <w:t xml:space="preserve"> μας είπε η κ</w:t>
      </w:r>
      <w:r>
        <w:rPr>
          <w:rFonts w:eastAsia="Times New Roman" w:cs="Times New Roman"/>
          <w:szCs w:val="24"/>
        </w:rPr>
        <w:t xml:space="preserve">. </w:t>
      </w:r>
      <w:r w:rsidRPr="00A74A2C">
        <w:rPr>
          <w:rFonts w:eastAsia="Times New Roman" w:cs="Times New Roman"/>
          <w:szCs w:val="24"/>
        </w:rPr>
        <w:t>Σία Αναγνωστοπούλου το πρωί</w:t>
      </w:r>
      <w:r>
        <w:rPr>
          <w:rFonts w:eastAsia="Times New Roman" w:cs="Times New Roman"/>
          <w:szCs w:val="24"/>
        </w:rPr>
        <w:t>,</w:t>
      </w:r>
      <w:r w:rsidRPr="00A74A2C">
        <w:rPr>
          <w:rFonts w:eastAsia="Times New Roman" w:cs="Times New Roman"/>
          <w:szCs w:val="24"/>
        </w:rPr>
        <w:t xml:space="preserve"> </w:t>
      </w:r>
      <w:r>
        <w:rPr>
          <w:rFonts w:eastAsia="Times New Roman" w:cs="Times New Roman"/>
          <w:szCs w:val="24"/>
        </w:rPr>
        <w:t>σ</w:t>
      </w:r>
      <w:r w:rsidRPr="00A74A2C">
        <w:rPr>
          <w:rFonts w:eastAsia="Times New Roman" w:cs="Times New Roman"/>
          <w:szCs w:val="24"/>
        </w:rPr>
        <w:t xml:space="preserve">το περίφημο </w:t>
      </w:r>
      <w:r w:rsidRPr="00A74A2C">
        <w:rPr>
          <w:rFonts w:eastAsia="Times New Roman" w:cs="Times New Roman"/>
          <w:szCs w:val="24"/>
        </w:rPr>
        <w:t>δημοψήφισμα</w:t>
      </w:r>
      <w:r>
        <w:rPr>
          <w:rFonts w:eastAsia="Times New Roman" w:cs="Times New Roman"/>
          <w:szCs w:val="24"/>
        </w:rPr>
        <w:t xml:space="preserve">, </w:t>
      </w:r>
      <w:r w:rsidRPr="00A74A2C">
        <w:rPr>
          <w:rFonts w:eastAsia="Times New Roman" w:cs="Times New Roman"/>
          <w:szCs w:val="24"/>
        </w:rPr>
        <w:t xml:space="preserve">στο σχολείο </w:t>
      </w:r>
      <w:r>
        <w:rPr>
          <w:rFonts w:eastAsia="Times New Roman" w:cs="Times New Roman"/>
          <w:szCs w:val="24"/>
        </w:rPr>
        <w:t xml:space="preserve">που ψήφιζε, </w:t>
      </w:r>
      <w:r>
        <w:rPr>
          <w:rFonts w:eastAsia="Times New Roman" w:cs="Times New Roman"/>
          <w:szCs w:val="24"/>
        </w:rPr>
        <w:t xml:space="preserve">κοντά </w:t>
      </w:r>
      <w:r w:rsidRPr="00A74A2C">
        <w:rPr>
          <w:rFonts w:eastAsia="Times New Roman" w:cs="Times New Roman"/>
          <w:szCs w:val="24"/>
        </w:rPr>
        <w:t>στον πίνακα</w:t>
      </w:r>
      <w:r>
        <w:rPr>
          <w:rFonts w:eastAsia="Times New Roman" w:cs="Times New Roman"/>
          <w:szCs w:val="24"/>
        </w:rPr>
        <w:t>, κ</w:t>
      </w:r>
      <w:r>
        <w:rPr>
          <w:rFonts w:eastAsia="Times New Roman" w:cs="Times New Roman"/>
          <w:szCs w:val="24"/>
        </w:rPr>
        <w:t>υρία</w:t>
      </w:r>
      <w:r>
        <w:rPr>
          <w:rFonts w:eastAsia="Times New Roman" w:cs="Times New Roman"/>
          <w:szCs w:val="24"/>
        </w:rPr>
        <w:t xml:space="preserve"> </w:t>
      </w:r>
      <w:r w:rsidRPr="00A74A2C">
        <w:rPr>
          <w:rFonts w:eastAsia="Times New Roman" w:cs="Times New Roman"/>
          <w:szCs w:val="24"/>
        </w:rPr>
        <w:t xml:space="preserve">Κουντουρά </w:t>
      </w:r>
      <w:r>
        <w:rPr>
          <w:rFonts w:eastAsia="Times New Roman" w:cs="Times New Roman"/>
          <w:szCs w:val="24"/>
        </w:rPr>
        <w:t>-</w:t>
      </w:r>
      <w:r>
        <w:rPr>
          <w:rFonts w:eastAsia="Times New Roman" w:cs="Times New Roman"/>
          <w:szCs w:val="24"/>
        </w:rPr>
        <w:t xml:space="preserve">δείτε </w:t>
      </w:r>
      <w:r w:rsidRPr="00A74A2C">
        <w:rPr>
          <w:rFonts w:eastAsia="Times New Roman" w:cs="Times New Roman"/>
          <w:szCs w:val="24"/>
        </w:rPr>
        <w:t>το λίγο</w:t>
      </w:r>
      <w:r>
        <w:rPr>
          <w:rFonts w:eastAsia="Times New Roman" w:cs="Times New Roman"/>
          <w:szCs w:val="24"/>
        </w:rPr>
        <w:t>-</w:t>
      </w:r>
      <w:r w:rsidRPr="00A74A2C">
        <w:rPr>
          <w:rFonts w:eastAsia="Times New Roman" w:cs="Times New Roman"/>
          <w:szCs w:val="24"/>
        </w:rPr>
        <w:t xml:space="preserve"> </w:t>
      </w:r>
      <w:r>
        <w:rPr>
          <w:rFonts w:eastAsia="Times New Roman" w:cs="Times New Roman"/>
          <w:szCs w:val="24"/>
        </w:rPr>
        <w:t>είχε</w:t>
      </w:r>
      <w:r w:rsidRPr="00A74A2C">
        <w:rPr>
          <w:rFonts w:eastAsia="Times New Roman" w:cs="Times New Roman"/>
          <w:szCs w:val="24"/>
        </w:rPr>
        <w:t xml:space="preserve"> αναρτημένο το</w:t>
      </w:r>
      <w:r>
        <w:rPr>
          <w:rFonts w:eastAsia="Times New Roman" w:cs="Times New Roman"/>
          <w:szCs w:val="24"/>
        </w:rPr>
        <w:t>ν</w:t>
      </w:r>
      <w:r w:rsidRPr="00A74A2C">
        <w:rPr>
          <w:rFonts w:eastAsia="Times New Roman" w:cs="Times New Roman"/>
          <w:szCs w:val="24"/>
        </w:rPr>
        <w:t xml:space="preserve"> χάρτη της Μακεδονίας</w:t>
      </w:r>
      <w:r>
        <w:rPr>
          <w:rFonts w:eastAsia="Times New Roman" w:cs="Times New Roman"/>
          <w:szCs w:val="24"/>
        </w:rPr>
        <w:t xml:space="preserve">, όπου </w:t>
      </w:r>
      <w:r w:rsidRPr="00A74A2C">
        <w:rPr>
          <w:rFonts w:eastAsia="Times New Roman" w:cs="Times New Roman"/>
          <w:szCs w:val="24"/>
        </w:rPr>
        <w:t>μέσα είναι όλη</w:t>
      </w:r>
      <w:r>
        <w:rPr>
          <w:rFonts w:eastAsia="Times New Roman" w:cs="Times New Roman"/>
          <w:szCs w:val="24"/>
        </w:rPr>
        <w:t xml:space="preserve"> η</w:t>
      </w:r>
      <w:r w:rsidRPr="00A74A2C">
        <w:rPr>
          <w:rFonts w:eastAsia="Times New Roman" w:cs="Times New Roman"/>
          <w:szCs w:val="24"/>
        </w:rPr>
        <w:t xml:space="preserve"> ελληνική Μακεδονία</w:t>
      </w:r>
      <w:r>
        <w:rPr>
          <w:rFonts w:eastAsia="Times New Roman" w:cs="Times New Roman"/>
          <w:szCs w:val="24"/>
        </w:rPr>
        <w:t>,</w:t>
      </w:r>
      <w:r w:rsidRPr="00A74A2C">
        <w:rPr>
          <w:rFonts w:eastAsia="Times New Roman" w:cs="Times New Roman"/>
          <w:szCs w:val="24"/>
        </w:rPr>
        <w:t xml:space="preserve"> κύριε </w:t>
      </w:r>
      <w:r>
        <w:rPr>
          <w:rFonts w:eastAsia="Times New Roman" w:cs="Times New Roman"/>
          <w:szCs w:val="24"/>
        </w:rPr>
        <w:t>Κ</w:t>
      </w:r>
      <w:r w:rsidRPr="00A74A2C">
        <w:rPr>
          <w:rFonts w:eastAsia="Times New Roman" w:cs="Times New Roman"/>
          <w:szCs w:val="24"/>
        </w:rPr>
        <w:t>ουβέλη</w:t>
      </w:r>
      <w:r>
        <w:rPr>
          <w:rFonts w:eastAsia="Times New Roman" w:cs="Times New Roman"/>
          <w:szCs w:val="24"/>
        </w:rPr>
        <w:t>.</w:t>
      </w:r>
      <w:r w:rsidRPr="00A74A2C">
        <w:rPr>
          <w:rFonts w:eastAsia="Times New Roman" w:cs="Times New Roman"/>
          <w:szCs w:val="24"/>
        </w:rPr>
        <w:t xml:space="preserve"> </w:t>
      </w:r>
      <w:r>
        <w:rPr>
          <w:rFonts w:eastAsia="Times New Roman" w:cs="Times New Roman"/>
          <w:szCs w:val="24"/>
        </w:rPr>
        <w:t>Τ</w:t>
      </w:r>
      <w:r w:rsidRPr="00A74A2C">
        <w:rPr>
          <w:rFonts w:eastAsia="Times New Roman" w:cs="Times New Roman"/>
          <w:szCs w:val="24"/>
        </w:rPr>
        <w:t>όσο τα Σκόπια</w:t>
      </w:r>
      <w:r>
        <w:rPr>
          <w:rFonts w:eastAsia="Times New Roman" w:cs="Times New Roman"/>
          <w:szCs w:val="24"/>
        </w:rPr>
        <w:t>,</w:t>
      </w:r>
      <w:r w:rsidRPr="00A74A2C">
        <w:rPr>
          <w:rFonts w:eastAsia="Times New Roman" w:cs="Times New Roman"/>
          <w:szCs w:val="24"/>
        </w:rPr>
        <w:t xml:space="preserve"> </w:t>
      </w:r>
      <w:r>
        <w:rPr>
          <w:rFonts w:eastAsia="Times New Roman" w:cs="Times New Roman"/>
          <w:szCs w:val="24"/>
        </w:rPr>
        <w:t xml:space="preserve">από </w:t>
      </w:r>
      <w:r w:rsidRPr="00A74A2C">
        <w:rPr>
          <w:rFonts w:eastAsia="Times New Roman" w:cs="Times New Roman"/>
          <w:szCs w:val="24"/>
        </w:rPr>
        <w:t xml:space="preserve">το </w:t>
      </w:r>
      <w:r>
        <w:rPr>
          <w:rFonts w:eastAsia="Times New Roman" w:cs="Times New Roman"/>
          <w:szCs w:val="24"/>
        </w:rPr>
        <w:t>1995</w:t>
      </w:r>
      <w:r w:rsidRPr="00A74A2C">
        <w:rPr>
          <w:rFonts w:eastAsia="Times New Roman" w:cs="Times New Roman"/>
          <w:szCs w:val="24"/>
        </w:rPr>
        <w:t xml:space="preserve"> εφήρμοσαν τη </w:t>
      </w:r>
      <w:r>
        <w:rPr>
          <w:rFonts w:eastAsia="Times New Roman" w:cs="Times New Roman"/>
          <w:szCs w:val="24"/>
        </w:rPr>
        <w:t>σ</w:t>
      </w:r>
      <w:r w:rsidRPr="00A74A2C">
        <w:rPr>
          <w:rFonts w:eastAsia="Times New Roman" w:cs="Times New Roman"/>
          <w:szCs w:val="24"/>
        </w:rPr>
        <w:t>υμφωνία</w:t>
      </w:r>
      <w:r>
        <w:rPr>
          <w:rFonts w:eastAsia="Times New Roman" w:cs="Times New Roman"/>
          <w:szCs w:val="24"/>
        </w:rPr>
        <w:t>,</w:t>
      </w:r>
      <w:r w:rsidRPr="00A74A2C">
        <w:rPr>
          <w:rFonts w:eastAsia="Times New Roman" w:cs="Times New Roman"/>
          <w:szCs w:val="24"/>
        </w:rPr>
        <w:t xml:space="preserve"> που έλεγε ότι θα α</w:t>
      </w:r>
      <w:r w:rsidRPr="00A74A2C">
        <w:rPr>
          <w:rFonts w:eastAsia="Times New Roman" w:cs="Times New Roman"/>
          <w:szCs w:val="24"/>
        </w:rPr>
        <w:t>ποφύγουν κάθε α</w:t>
      </w:r>
      <w:r>
        <w:rPr>
          <w:rFonts w:eastAsia="Times New Roman" w:cs="Times New Roman"/>
          <w:szCs w:val="24"/>
        </w:rPr>
        <w:t>λυτρωτισμό</w:t>
      </w:r>
      <w:r>
        <w:rPr>
          <w:rFonts w:eastAsia="Times New Roman" w:cs="Times New Roman"/>
          <w:szCs w:val="24"/>
        </w:rPr>
        <w:t>,</w:t>
      </w:r>
      <w:r>
        <w:rPr>
          <w:rFonts w:eastAsia="Times New Roman" w:cs="Times New Roman"/>
          <w:szCs w:val="24"/>
        </w:rPr>
        <w:t xml:space="preserve"> που στα σχολεία τους, </w:t>
      </w:r>
      <w:r w:rsidRPr="00A74A2C">
        <w:rPr>
          <w:rFonts w:eastAsia="Times New Roman" w:cs="Times New Roman"/>
          <w:szCs w:val="24"/>
        </w:rPr>
        <w:t>σε ό</w:t>
      </w:r>
      <w:r>
        <w:rPr>
          <w:rFonts w:eastAsia="Times New Roman" w:cs="Times New Roman"/>
          <w:szCs w:val="24"/>
        </w:rPr>
        <w:t>,</w:t>
      </w:r>
      <w:r w:rsidRPr="00A74A2C">
        <w:rPr>
          <w:rFonts w:eastAsia="Times New Roman" w:cs="Times New Roman"/>
          <w:szCs w:val="24"/>
        </w:rPr>
        <w:t>τι πιο κρατικά ελεγχόμεν</w:t>
      </w:r>
      <w:r>
        <w:rPr>
          <w:rFonts w:eastAsia="Times New Roman" w:cs="Times New Roman"/>
          <w:szCs w:val="24"/>
        </w:rPr>
        <w:t>ο</w:t>
      </w:r>
      <w:r w:rsidRPr="00A74A2C">
        <w:rPr>
          <w:rFonts w:eastAsia="Times New Roman" w:cs="Times New Roman"/>
          <w:szCs w:val="24"/>
        </w:rPr>
        <w:t xml:space="preserve"> μπορεί να υπάρξει</w:t>
      </w:r>
      <w:r>
        <w:rPr>
          <w:rFonts w:eastAsia="Times New Roman" w:cs="Times New Roman"/>
          <w:szCs w:val="24"/>
        </w:rPr>
        <w:t>,</w:t>
      </w:r>
      <w:r w:rsidRPr="00A74A2C">
        <w:rPr>
          <w:rFonts w:eastAsia="Times New Roman" w:cs="Times New Roman"/>
          <w:szCs w:val="24"/>
        </w:rPr>
        <w:t xml:space="preserve"> </w:t>
      </w:r>
      <w:r>
        <w:rPr>
          <w:rFonts w:eastAsia="Times New Roman" w:cs="Times New Roman"/>
          <w:szCs w:val="24"/>
        </w:rPr>
        <w:t xml:space="preserve">είχαν αναρτημένο τον χάρτη! </w:t>
      </w:r>
    </w:p>
    <w:p w14:paraId="77C0311F"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Και θα πείτε</w:t>
      </w:r>
      <w:r>
        <w:rPr>
          <w:rFonts w:eastAsia="Times New Roman" w:cs="Times New Roman"/>
          <w:szCs w:val="24"/>
        </w:rPr>
        <w:t>:</w:t>
      </w:r>
      <w:r>
        <w:rPr>
          <w:rFonts w:eastAsia="Times New Roman" w:cs="Times New Roman"/>
          <w:szCs w:val="24"/>
        </w:rPr>
        <w:t xml:space="preserve"> «Έ</w:t>
      </w:r>
      <w:r w:rsidRPr="00A74A2C">
        <w:rPr>
          <w:rFonts w:eastAsia="Times New Roman" w:cs="Times New Roman"/>
          <w:szCs w:val="24"/>
        </w:rPr>
        <w:t>γινε λάθος</w:t>
      </w:r>
      <w:r>
        <w:rPr>
          <w:rFonts w:eastAsia="Times New Roman" w:cs="Times New Roman"/>
          <w:szCs w:val="24"/>
        </w:rPr>
        <w:t>». Μα</w:t>
      </w:r>
      <w:r>
        <w:rPr>
          <w:rFonts w:eastAsia="Times New Roman" w:cs="Times New Roman"/>
          <w:szCs w:val="24"/>
        </w:rPr>
        <w:t>,</w:t>
      </w:r>
      <w:r>
        <w:rPr>
          <w:rFonts w:eastAsia="Times New Roman" w:cs="Times New Roman"/>
          <w:szCs w:val="24"/>
        </w:rPr>
        <w:t xml:space="preserve"> </w:t>
      </w:r>
      <w:r w:rsidRPr="00A74A2C">
        <w:rPr>
          <w:rFonts w:eastAsia="Times New Roman" w:cs="Times New Roman"/>
          <w:szCs w:val="24"/>
        </w:rPr>
        <w:t>φανταστεί</w:t>
      </w:r>
      <w:r>
        <w:rPr>
          <w:rFonts w:eastAsia="Times New Roman" w:cs="Times New Roman"/>
          <w:szCs w:val="24"/>
        </w:rPr>
        <w:t>τε</w:t>
      </w:r>
      <w:r w:rsidRPr="00A74A2C">
        <w:rPr>
          <w:rFonts w:eastAsia="Times New Roman" w:cs="Times New Roman"/>
          <w:szCs w:val="24"/>
        </w:rPr>
        <w:t xml:space="preserve"> πόσο εξοικειωμέν</w:t>
      </w:r>
      <w:r>
        <w:rPr>
          <w:rFonts w:eastAsia="Times New Roman" w:cs="Times New Roman"/>
          <w:szCs w:val="24"/>
        </w:rPr>
        <w:t>οι</w:t>
      </w:r>
      <w:r w:rsidRPr="00A74A2C">
        <w:rPr>
          <w:rFonts w:eastAsia="Times New Roman" w:cs="Times New Roman"/>
          <w:szCs w:val="24"/>
        </w:rPr>
        <w:t xml:space="preserve"> είναι όλοι τους με αυτή την εικόνα</w:t>
      </w:r>
      <w:r>
        <w:rPr>
          <w:rFonts w:eastAsia="Times New Roman" w:cs="Times New Roman"/>
          <w:szCs w:val="24"/>
        </w:rPr>
        <w:t>,</w:t>
      </w:r>
      <w:r w:rsidRPr="00A74A2C">
        <w:rPr>
          <w:rFonts w:eastAsia="Times New Roman" w:cs="Times New Roman"/>
          <w:szCs w:val="24"/>
        </w:rPr>
        <w:t xml:space="preserve"> που </w:t>
      </w:r>
      <w:r>
        <w:rPr>
          <w:rFonts w:eastAsia="Times New Roman" w:cs="Times New Roman"/>
          <w:szCs w:val="24"/>
        </w:rPr>
        <w:t>ο Ζάεφ</w:t>
      </w:r>
      <w:r>
        <w:rPr>
          <w:rFonts w:eastAsia="Times New Roman" w:cs="Times New Roman"/>
          <w:szCs w:val="24"/>
        </w:rPr>
        <w:t>,</w:t>
      </w:r>
      <w:r>
        <w:rPr>
          <w:rFonts w:eastAsia="Times New Roman" w:cs="Times New Roman"/>
          <w:szCs w:val="24"/>
        </w:rPr>
        <w:t xml:space="preserve"> που ήξερε ότι</w:t>
      </w:r>
      <w:r w:rsidRPr="00A74A2C">
        <w:rPr>
          <w:rFonts w:eastAsia="Times New Roman" w:cs="Times New Roman"/>
          <w:szCs w:val="24"/>
        </w:rPr>
        <w:t xml:space="preserve"> θα το</w:t>
      </w:r>
      <w:r>
        <w:rPr>
          <w:rFonts w:eastAsia="Times New Roman" w:cs="Times New Roman"/>
          <w:szCs w:val="24"/>
        </w:rPr>
        <w:t>ν</w:t>
      </w:r>
      <w:r w:rsidRPr="00A74A2C">
        <w:rPr>
          <w:rFonts w:eastAsia="Times New Roman" w:cs="Times New Roman"/>
          <w:szCs w:val="24"/>
        </w:rPr>
        <w:t xml:space="preserve"> βγάλ</w:t>
      </w:r>
      <w:r>
        <w:rPr>
          <w:rFonts w:eastAsia="Times New Roman" w:cs="Times New Roman"/>
          <w:szCs w:val="24"/>
        </w:rPr>
        <w:t>ουν</w:t>
      </w:r>
      <w:r w:rsidRPr="00A74A2C">
        <w:rPr>
          <w:rFonts w:eastAsia="Times New Roman" w:cs="Times New Roman"/>
          <w:szCs w:val="24"/>
        </w:rPr>
        <w:t xml:space="preserve"> φωτογραφί</w:t>
      </w:r>
      <w:r>
        <w:rPr>
          <w:rFonts w:eastAsia="Times New Roman" w:cs="Times New Roman"/>
          <w:szCs w:val="24"/>
        </w:rPr>
        <w:t>α, θα έρθουν τα διεθνή μέσα, γιατί ήταν η ώρα</w:t>
      </w:r>
      <w:r>
        <w:rPr>
          <w:rFonts w:eastAsia="Times New Roman" w:cs="Times New Roman"/>
          <w:szCs w:val="24"/>
        </w:rPr>
        <w:t>,</w:t>
      </w:r>
      <w:r>
        <w:rPr>
          <w:rFonts w:eastAsia="Times New Roman" w:cs="Times New Roman"/>
          <w:szCs w:val="24"/>
        </w:rPr>
        <w:t xml:space="preserve"> που ψήφιζε στο δημοψήφισμα, δεν του </w:t>
      </w:r>
      <w:r>
        <w:rPr>
          <w:rFonts w:eastAsia="Times New Roman" w:cs="Times New Roman"/>
          <w:szCs w:val="24"/>
        </w:rPr>
        <w:lastRenderedPageBreak/>
        <w:t xml:space="preserve">έκανε στο </w:t>
      </w:r>
      <w:r w:rsidRPr="00A74A2C">
        <w:rPr>
          <w:rFonts w:eastAsia="Times New Roman" w:cs="Times New Roman"/>
          <w:szCs w:val="24"/>
        </w:rPr>
        <w:t>μάτι του πρόβλημα</w:t>
      </w:r>
      <w:r>
        <w:rPr>
          <w:rFonts w:eastAsia="Times New Roman" w:cs="Times New Roman"/>
          <w:szCs w:val="24"/>
        </w:rPr>
        <w:t>,</w:t>
      </w:r>
      <w:r w:rsidRPr="00A74A2C">
        <w:rPr>
          <w:rFonts w:eastAsia="Times New Roman" w:cs="Times New Roman"/>
          <w:szCs w:val="24"/>
        </w:rPr>
        <w:t xml:space="preserve"> για να </w:t>
      </w:r>
      <w:r>
        <w:rPr>
          <w:rFonts w:eastAsia="Times New Roman" w:cs="Times New Roman"/>
          <w:szCs w:val="24"/>
        </w:rPr>
        <w:t>πει «βγάλτε τον χάρτη».</w:t>
      </w:r>
      <w:r w:rsidRPr="00A74A2C">
        <w:rPr>
          <w:rFonts w:eastAsia="Times New Roman" w:cs="Times New Roman"/>
          <w:szCs w:val="24"/>
        </w:rPr>
        <w:t xml:space="preserve"> Γιατί προφανώς</w:t>
      </w:r>
      <w:r>
        <w:rPr>
          <w:rFonts w:eastAsia="Times New Roman" w:cs="Times New Roman"/>
          <w:szCs w:val="24"/>
        </w:rPr>
        <w:t>,</w:t>
      </w:r>
      <w:r w:rsidRPr="00A74A2C">
        <w:rPr>
          <w:rFonts w:eastAsia="Times New Roman" w:cs="Times New Roman"/>
          <w:szCs w:val="24"/>
        </w:rPr>
        <w:t xml:space="preserve"> αυτός ο χάρτης υπήρχε πάντα</w:t>
      </w:r>
      <w:r>
        <w:rPr>
          <w:rFonts w:eastAsia="Times New Roman" w:cs="Times New Roman"/>
          <w:szCs w:val="24"/>
        </w:rPr>
        <w:t>,</w:t>
      </w:r>
      <w:r w:rsidRPr="00A74A2C">
        <w:rPr>
          <w:rFonts w:eastAsia="Times New Roman" w:cs="Times New Roman"/>
          <w:szCs w:val="24"/>
        </w:rPr>
        <w:t xml:space="preserve"> υπάρχει και </w:t>
      </w:r>
      <w:r>
        <w:rPr>
          <w:rFonts w:eastAsia="Times New Roman" w:cs="Times New Roman"/>
          <w:szCs w:val="24"/>
        </w:rPr>
        <w:t xml:space="preserve">θα υπάρχει </w:t>
      </w:r>
      <w:r w:rsidRPr="00A74A2C">
        <w:rPr>
          <w:rFonts w:eastAsia="Times New Roman" w:cs="Times New Roman"/>
          <w:szCs w:val="24"/>
        </w:rPr>
        <w:t>σε όλα τα σχολεία τω</w:t>
      </w:r>
      <w:r w:rsidRPr="00A74A2C">
        <w:rPr>
          <w:rFonts w:eastAsia="Times New Roman" w:cs="Times New Roman"/>
          <w:szCs w:val="24"/>
        </w:rPr>
        <w:t>ν Σκοπίων</w:t>
      </w:r>
      <w:r>
        <w:rPr>
          <w:rFonts w:eastAsia="Times New Roman" w:cs="Times New Roman"/>
          <w:szCs w:val="24"/>
        </w:rPr>
        <w:t>. Τα καταθέτω για τα Πρακτικά.</w:t>
      </w:r>
    </w:p>
    <w:p w14:paraId="77C03120" w14:textId="77777777" w:rsidR="006113A9" w:rsidRDefault="006B6FC4">
      <w:pPr>
        <w:spacing w:line="600" w:lineRule="auto"/>
        <w:ind w:firstLine="720"/>
        <w:contextualSpacing/>
        <w:jc w:val="both"/>
        <w:rPr>
          <w:rFonts w:eastAsia="Times New Roman" w:cs="Times New Roman"/>
          <w:szCs w:val="24"/>
        </w:rPr>
      </w:pPr>
      <w:r w:rsidRPr="003A56E7">
        <w:rPr>
          <w:rFonts w:eastAsia="Times New Roman" w:cs="Times New Roman"/>
          <w:szCs w:val="24"/>
        </w:rPr>
        <w:t>(Στο σημείο αυτό ο Βουλευτής κ.</w:t>
      </w:r>
      <w:r>
        <w:rPr>
          <w:rFonts w:eastAsia="Times New Roman" w:cs="Times New Roman"/>
          <w:szCs w:val="24"/>
        </w:rPr>
        <w:t xml:space="preserve"> Σπυρίδων – Άδωνις Γεωργιάδης</w:t>
      </w:r>
      <w:r w:rsidRPr="003A56E7">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w:t>
      </w:r>
      <w:r w:rsidRPr="003A56E7">
        <w:rPr>
          <w:rFonts w:eastAsia="Times New Roman" w:cs="Times New Roman"/>
          <w:szCs w:val="24"/>
        </w:rPr>
        <w:t>ς Βουλής)</w:t>
      </w:r>
    </w:p>
    <w:p w14:paraId="77C03121"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Όλα αυτά τα αναφέρω, </w:t>
      </w:r>
      <w:r w:rsidRPr="00A74A2C">
        <w:rPr>
          <w:rFonts w:eastAsia="Times New Roman" w:cs="Times New Roman"/>
          <w:szCs w:val="24"/>
        </w:rPr>
        <w:t xml:space="preserve">για να καταλάβετε το </w:t>
      </w:r>
      <w:r>
        <w:rPr>
          <w:rFonts w:eastAsia="Times New Roman" w:cs="Times New Roman"/>
          <w:szCs w:val="24"/>
        </w:rPr>
        <w:t>δούλεμα</w:t>
      </w:r>
      <w:r w:rsidRPr="00A74A2C">
        <w:rPr>
          <w:rFonts w:eastAsia="Times New Roman" w:cs="Times New Roman"/>
          <w:szCs w:val="24"/>
        </w:rPr>
        <w:t xml:space="preserve"> το οποίο τρώμε</w:t>
      </w:r>
      <w:r>
        <w:rPr>
          <w:rFonts w:eastAsia="Times New Roman" w:cs="Times New Roman"/>
          <w:szCs w:val="24"/>
        </w:rPr>
        <w:t>,</w:t>
      </w:r>
      <w:r w:rsidRPr="00A74A2C">
        <w:rPr>
          <w:rFonts w:eastAsia="Times New Roman" w:cs="Times New Roman"/>
          <w:szCs w:val="24"/>
        </w:rPr>
        <w:t xml:space="preserve"> δυστυχώς</w:t>
      </w:r>
      <w:r>
        <w:rPr>
          <w:rFonts w:eastAsia="Times New Roman" w:cs="Times New Roman"/>
          <w:szCs w:val="24"/>
        </w:rPr>
        <w:t>,</w:t>
      </w:r>
      <w:r w:rsidRPr="00A74A2C">
        <w:rPr>
          <w:rFonts w:eastAsia="Times New Roman" w:cs="Times New Roman"/>
          <w:szCs w:val="24"/>
        </w:rPr>
        <w:t xml:space="preserve"> από αυτούς ανθρώπους και </w:t>
      </w:r>
      <w:r>
        <w:rPr>
          <w:rFonts w:eastAsia="Times New Roman" w:cs="Times New Roman"/>
          <w:szCs w:val="24"/>
        </w:rPr>
        <w:t>εσείς,</w:t>
      </w:r>
      <w:r w:rsidRPr="00A74A2C">
        <w:rPr>
          <w:rFonts w:eastAsia="Times New Roman" w:cs="Times New Roman"/>
          <w:szCs w:val="24"/>
        </w:rPr>
        <w:t xml:space="preserve"> φυσικά</w:t>
      </w:r>
      <w:r>
        <w:rPr>
          <w:rFonts w:eastAsia="Times New Roman" w:cs="Times New Roman"/>
          <w:szCs w:val="24"/>
        </w:rPr>
        <w:t>,</w:t>
      </w:r>
      <w:r w:rsidRPr="00A74A2C">
        <w:rPr>
          <w:rFonts w:eastAsia="Times New Roman" w:cs="Times New Roman"/>
          <w:szCs w:val="24"/>
        </w:rPr>
        <w:t xml:space="preserve"> </w:t>
      </w:r>
      <w:r>
        <w:rPr>
          <w:rFonts w:eastAsia="Times New Roman" w:cs="Times New Roman"/>
          <w:szCs w:val="24"/>
        </w:rPr>
        <w:t>το κάνετε</w:t>
      </w:r>
      <w:r>
        <w:rPr>
          <w:rFonts w:eastAsia="Times New Roman" w:cs="Times New Roman"/>
          <w:szCs w:val="24"/>
        </w:rPr>
        <w:t xml:space="preserve">. </w:t>
      </w:r>
    </w:p>
    <w:p w14:paraId="77C03122" w14:textId="77777777" w:rsidR="006113A9" w:rsidRDefault="006B6FC4">
      <w:pPr>
        <w:spacing w:line="600" w:lineRule="auto"/>
        <w:contextualSpacing/>
        <w:jc w:val="both"/>
        <w:rPr>
          <w:rFonts w:eastAsia="Times New Roman" w:cs="Times New Roman"/>
          <w:szCs w:val="24"/>
        </w:rPr>
      </w:pPr>
      <w:r>
        <w:rPr>
          <w:rFonts w:eastAsia="Times New Roman" w:cs="Times New Roman"/>
          <w:szCs w:val="24"/>
        </w:rPr>
        <w:t>Θ</w:t>
      </w:r>
      <w:r>
        <w:rPr>
          <w:rFonts w:eastAsia="Times New Roman" w:cs="Times New Roman"/>
          <w:szCs w:val="24"/>
        </w:rPr>
        <w:t>α έρθω και σε κάτι που προκάλεσε</w:t>
      </w:r>
      <w:r w:rsidRPr="00A74A2C">
        <w:rPr>
          <w:rFonts w:eastAsia="Times New Roman" w:cs="Times New Roman"/>
          <w:szCs w:val="24"/>
        </w:rPr>
        <w:t xml:space="preserve"> πολύ μεγάλη φασαρία</w:t>
      </w:r>
      <w:r>
        <w:rPr>
          <w:rFonts w:eastAsia="Times New Roman" w:cs="Times New Roman"/>
          <w:szCs w:val="24"/>
        </w:rPr>
        <w:t>, στο ποια είναι η μεγάλη μας διαφορά.</w:t>
      </w:r>
      <w:r w:rsidDel="001300B1">
        <w:rPr>
          <w:rFonts w:eastAsia="Times New Roman" w:cs="Times New Roman"/>
          <w:szCs w:val="24"/>
        </w:rPr>
        <w:t xml:space="preserve"> </w:t>
      </w:r>
      <w:r>
        <w:rPr>
          <w:rFonts w:eastAsia="Times New Roman" w:cs="Times New Roman"/>
          <w:szCs w:val="24"/>
        </w:rPr>
        <w:t xml:space="preserve">Η δική μας παράταξη είναι </w:t>
      </w:r>
      <w:r w:rsidRPr="00A74A2C">
        <w:rPr>
          <w:rFonts w:eastAsia="Times New Roman" w:cs="Times New Roman"/>
          <w:szCs w:val="24"/>
        </w:rPr>
        <w:t>πιστή στο δάκρυ του αείμνηστου Εθνάρχου Κωνσταντίνου Καραμανλή για τη Μακεδονία</w:t>
      </w:r>
      <w:r>
        <w:rPr>
          <w:rFonts w:eastAsia="Times New Roman" w:cs="Times New Roman"/>
          <w:szCs w:val="24"/>
        </w:rPr>
        <w:t>,</w:t>
      </w:r>
      <w:r w:rsidRPr="00A74A2C">
        <w:rPr>
          <w:rFonts w:eastAsia="Times New Roman" w:cs="Times New Roman"/>
          <w:szCs w:val="24"/>
        </w:rPr>
        <w:t xml:space="preserve"> αλλά και η δική σας </w:t>
      </w:r>
      <w:r>
        <w:rPr>
          <w:rFonts w:eastAsia="Times New Roman" w:cs="Times New Roman"/>
          <w:szCs w:val="24"/>
        </w:rPr>
        <w:t>-</w:t>
      </w:r>
      <w:r w:rsidRPr="00A74A2C">
        <w:rPr>
          <w:rFonts w:eastAsia="Times New Roman" w:cs="Times New Roman"/>
          <w:szCs w:val="24"/>
        </w:rPr>
        <w:t>θα πω</w:t>
      </w:r>
      <w:r>
        <w:rPr>
          <w:rFonts w:eastAsia="Times New Roman" w:cs="Times New Roman"/>
          <w:szCs w:val="24"/>
        </w:rPr>
        <w:t>-</w:t>
      </w:r>
      <w:r w:rsidRPr="00A74A2C">
        <w:rPr>
          <w:rFonts w:eastAsia="Times New Roman" w:cs="Times New Roman"/>
          <w:szCs w:val="24"/>
        </w:rPr>
        <w:t xml:space="preserve"> </w:t>
      </w:r>
      <w:r>
        <w:rPr>
          <w:rFonts w:eastAsia="Times New Roman" w:cs="Times New Roman"/>
          <w:szCs w:val="24"/>
        </w:rPr>
        <w:t>πρώην</w:t>
      </w:r>
      <w:r w:rsidRPr="00A74A2C">
        <w:rPr>
          <w:rFonts w:eastAsia="Times New Roman" w:cs="Times New Roman"/>
          <w:szCs w:val="24"/>
        </w:rPr>
        <w:t xml:space="preserve"> παράτα</w:t>
      </w:r>
      <w:r>
        <w:rPr>
          <w:rFonts w:eastAsia="Times New Roman" w:cs="Times New Roman"/>
          <w:szCs w:val="24"/>
        </w:rPr>
        <w:t xml:space="preserve">ξη, κύριε Μπόλαρη, πιστή </w:t>
      </w:r>
      <w:r w:rsidRPr="00A74A2C">
        <w:rPr>
          <w:rFonts w:eastAsia="Times New Roman" w:cs="Times New Roman"/>
          <w:szCs w:val="24"/>
        </w:rPr>
        <w:t>σε αυτά που έλεγ</w:t>
      </w:r>
      <w:r>
        <w:rPr>
          <w:rFonts w:eastAsia="Times New Roman" w:cs="Times New Roman"/>
          <w:szCs w:val="24"/>
        </w:rPr>
        <w:t>ε ο Ανδρέας</w:t>
      </w:r>
      <w:r w:rsidRPr="00A74A2C">
        <w:rPr>
          <w:rFonts w:eastAsia="Times New Roman" w:cs="Times New Roman"/>
          <w:szCs w:val="24"/>
        </w:rPr>
        <w:t xml:space="preserve"> Παπανδρέου</w:t>
      </w:r>
      <w:r>
        <w:rPr>
          <w:rFonts w:eastAsia="Times New Roman" w:cs="Times New Roman"/>
          <w:szCs w:val="24"/>
        </w:rPr>
        <w:t>.</w:t>
      </w:r>
      <w:r w:rsidRPr="00A74A2C">
        <w:rPr>
          <w:rFonts w:eastAsia="Times New Roman" w:cs="Times New Roman"/>
          <w:szCs w:val="24"/>
        </w:rPr>
        <w:t xml:space="preserve"> </w:t>
      </w:r>
      <w:r>
        <w:rPr>
          <w:rFonts w:eastAsia="Times New Roman" w:cs="Times New Roman"/>
          <w:szCs w:val="24"/>
        </w:rPr>
        <w:t>Για</w:t>
      </w:r>
      <w:r w:rsidRPr="00A74A2C">
        <w:rPr>
          <w:rFonts w:eastAsia="Times New Roman" w:cs="Times New Roman"/>
          <w:szCs w:val="24"/>
        </w:rPr>
        <w:t xml:space="preserve"> </w:t>
      </w:r>
      <w:r>
        <w:rPr>
          <w:rFonts w:eastAsia="Times New Roman" w:cs="Times New Roman"/>
          <w:szCs w:val="24"/>
        </w:rPr>
        <w:t>σας,</w:t>
      </w:r>
      <w:r w:rsidRPr="00A74A2C">
        <w:rPr>
          <w:rFonts w:eastAsia="Times New Roman" w:cs="Times New Roman"/>
          <w:szCs w:val="24"/>
        </w:rPr>
        <w:t xml:space="preserve"> κ</w:t>
      </w:r>
      <w:r>
        <w:rPr>
          <w:rFonts w:eastAsia="Times New Roman" w:cs="Times New Roman"/>
          <w:szCs w:val="24"/>
        </w:rPr>
        <w:t>υρία</w:t>
      </w:r>
      <w:r w:rsidRPr="00A74A2C">
        <w:rPr>
          <w:rFonts w:eastAsia="Times New Roman" w:cs="Times New Roman"/>
          <w:szCs w:val="24"/>
        </w:rPr>
        <w:t xml:space="preserve"> Κουντουρά</w:t>
      </w:r>
      <w:r>
        <w:rPr>
          <w:rFonts w:eastAsia="Times New Roman" w:cs="Times New Roman"/>
          <w:szCs w:val="24"/>
        </w:rPr>
        <w:t>,</w:t>
      </w:r>
      <w:r w:rsidRPr="00A74A2C">
        <w:rPr>
          <w:rFonts w:eastAsia="Times New Roman" w:cs="Times New Roman"/>
          <w:szCs w:val="24"/>
        </w:rPr>
        <w:t xml:space="preserve"> </w:t>
      </w:r>
      <w:r>
        <w:rPr>
          <w:rFonts w:eastAsia="Times New Roman" w:cs="Times New Roman"/>
          <w:szCs w:val="24"/>
        </w:rPr>
        <w:t>δ</w:t>
      </w:r>
      <w:r w:rsidRPr="00A74A2C">
        <w:rPr>
          <w:rFonts w:eastAsia="Times New Roman" w:cs="Times New Roman"/>
          <w:szCs w:val="24"/>
        </w:rPr>
        <w:t>εν έχω να πω τίποτα</w:t>
      </w:r>
      <w:r>
        <w:rPr>
          <w:rFonts w:eastAsia="Times New Roman" w:cs="Times New Roman"/>
          <w:szCs w:val="24"/>
        </w:rPr>
        <w:t>.</w:t>
      </w:r>
      <w:r w:rsidRPr="00A74A2C">
        <w:rPr>
          <w:rFonts w:eastAsia="Times New Roman" w:cs="Times New Roman"/>
          <w:szCs w:val="24"/>
        </w:rPr>
        <w:t xml:space="preserve"> </w:t>
      </w:r>
      <w:r>
        <w:rPr>
          <w:rFonts w:eastAsia="Times New Roman" w:cs="Times New Roman"/>
          <w:szCs w:val="24"/>
        </w:rPr>
        <w:t>Κ</w:t>
      </w:r>
      <w:r w:rsidRPr="00A74A2C">
        <w:rPr>
          <w:rFonts w:eastAsia="Times New Roman" w:cs="Times New Roman"/>
          <w:szCs w:val="24"/>
        </w:rPr>
        <w:t xml:space="preserve">αταλαβαίνω </w:t>
      </w:r>
      <w:r>
        <w:rPr>
          <w:rFonts w:eastAsia="Times New Roman" w:cs="Times New Roman"/>
          <w:szCs w:val="24"/>
        </w:rPr>
        <w:t>ότι είναι ωραίο το Υπουργείο</w:t>
      </w:r>
      <w:r w:rsidRPr="00A74A2C">
        <w:rPr>
          <w:rFonts w:eastAsia="Times New Roman" w:cs="Times New Roman"/>
          <w:szCs w:val="24"/>
        </w:rPr>
        <w:t xml:space="preserve"> </w:t>
      </w:r>
      <w:r>
        <w:rPr>
          <w:rFonts w:eastAsia="Times New Roman" w:cs="Times New Roman"/>
          <w:szCs w:val="24"/>
        </w:rPr>
        <w:t>Τ</w:t>
      </w:r>
      <w:r w:rsidRPr="00A74A2C">
        <w:rPr>
          <w:rFonts w:eastAsia="Times New Roman" w:cs="Times New Roman"/>
          <w:szCs w:val="24"/>
        </w:rPr>
        <w:t xml:space="preserve">ουρισμού και προδώσατε μία ολόκληρη ιστορία σε </w:t>
      </w:r>
      <w:r>
        <w:rPr>
          <w:rFonts w:eastAsia="Times New Roman" w:cs="Times New Roman"/>
          <w:szCs w:val="24"/>
        </w:rPr>
        <w:t>«άλλες»</w:t>
      </w:r>
      <w:r w:rsidRPr="00A74A2C">
        <w:rPr>
          <w:rFonts w:eastAsia="Times New Roman" w:cs="Times New Roman"/>
          <w:szCs w:val="24"/>
        </w:rPr>
        <w:t xml:space="preserve"> ιδέες</w:t>
      </w:r>
      <w:r>
        <w:rPr>
          <w:rFonts w:eastAsia="Times New Roman" w:cs="Times New Roman"/>
          <w:szCs w:val="24"/>
        </w:rPr>
        <w:t>. Α</w:t>
      </w:r>
      <w:r w:rsidRPr="00A74A2C">
        <w:rPr>
          <w:rFonts w:eastAsia="Times New Roman" w:cs="Times New Roman"/>
          <w:szCs w:val="24"/>
        </w:rPr>
        <w:t>σφαλώς</w:t>
      </w:r>
      <w:r>
        <w:rPr>
          <w:rFonts w:eastAsia="Times New Roman" w:cs="Times New Roman"/>
          <w:szCs w:val="24"/>
        </w:rPr>
        <w:t>,</w:t>
      </w:r>
      <w:r w:rsidRPr="00A74A2C">
        <w:rPr>
          <w:rFonts w:eastAsia="Times New Roman" w:cs="Times New Roman"/>
          <w:szCs w:val="24"/>
        </w:rPr>
        <w:t xml:space="preserve"> και </w:t>
      </w:r>
      <w:r w:rsidRPr="00A74A2C">
        <w:rPr>
          <w:rFonts w:eastAsia="Times New Roman" w:cs="Times New Roman"/>
          <w:szCs w:val="24"/>
        </w:rPr>
        <w:lastRenderedPageBreak/>
        <w:t>εσείς καλά γνωρίζετε ότι δεν υπάρχει κα</w:t>
      </w:r>
      <w:r>
        <w:rPr>
          <w:rFonts w:eastAsia="Times New Roman" w:cs="Times New Roman"/>
          <w:szCs w:val="24"/>
        </w:rPr>
        <w:t>μ</w:t>
      </w:r>
      <w:r w:rsidRPr="00A74A2C">
        <w:rPr>
          <w:rFonts w:eastAsia="Times New Roman" w:cs="Times New Roman"/>
          <w:szCs w:val="24"/>
        </w:rPr>
        <w:t xml:space="preserve">μία περίπτωση </w:t>
      </w:r>
      <w:r>
        <w:rPr>
          <w:rFonts w:eastAsia="Times New Roman" w:cs="Times New Roman"/>
          <w:szCs w:val="24"/>
        </w:rPr>
        <w:t>μισός ψηφοφόρος</w:t>
      </w:r>
      <w:r w:rsidRPr="00A74A2C">
        <w:rPr>
          <w:rFonts w:eastAsia="Times New Roman" w:cs="Times New Roman"/>
          <w:szCs w:val="24"/>
        </w:rPr>
        <w:t xml:space="preserve"> των </w:t>
      </w:r>
      <w:r>
        <w:rPr>
          <w:rFonts w:eastAsia="Times New Roman" w:cs="Times New Roman"/>
          <w:szCs w:val="24"/>
        </w:rPr>
        <w:t>Α</w:t>
      </w:r>
      <w:r w:rsidRPr="00A74A2C">
        <w:rPr>
          <w:rFonts w:eastAsia="Times New Roman" w:cs="Times New Roman"/>
          <w:szCs w:val="24"/>
        </w:rPr>
        <w:t>νεξάρτητων Ελλήνων να σας ψήφι</w:t>
      </w:r>
      <w:r>
        <w:rPr>
          <w:rFonts w:eastAsia="Times New Roman" w:cs="Times New Roman"/>
          <w:szCs w:val="24"/>
        </w:rPr>
        <w:t>ζ</w:t>
      </w:r>
      <w:r w:rsidRPr="00A74A2C">
        <w:rPr>
          <w:rFonts w:eastAsia="Times New Roman" w:cs="Times New Roman"/>
          <w:szCs w:val="24"/>
        </w:rPr>
        <w:t xml:space="preserve">ε για </w:t>
      </w:r>
      <w:r>
        <w:rPr>
          <w:rFonts w:eastAsia="Times New Roman" w:cs="Times New Roman"/>
          <w:szCs w:val="24"/>
        </w:rPr>
        <w:t>Βουλευτή</w:t>
      </w:r>
      <w:r>
        <w:rPr>
          <w:rFonts w:eastAsia="Times New Roman" w:cs="Times New Roman"/>
          <w:szCs w:val="24"/>
        </w:rPr>
        <w:t>,</w:t>
      </w:r>
      <w:r>
        <w:rPr>
          <w:rFonts w:eastAsia="Times New Roman" w:cs="Times New Roman"/>
          <w:szCs w:val="24"/>
        </w:rPr>
        <w:t xml:space="preserve"> για να σας πει να ψηφίσετε </w:t>
      </w:r>
      <w:r w:rsidRPr="00A74A2C">
        <w:rPr>
          <w:rFonts w:eastAsia="Times New Roman" w:cs="Times New Roman"/>
          <w:szCs w:val="24"/>
        </w:rPr>
        <w:t>αυ</w:t>
      </w:r>
      <w:r w:rsidRPr="00A74A2C">
        <w:rPr>
          <w:rFonts w:eastAsia="Times New Roman" w:cs="Times New Roman"/>
          <w:szCs w:val="24"/>
        </w:rPr>
        <w:t xml:space="preserve">τή τη </w:t>
      </w:r>
      <w:r>
        <w:rPr>
          <w:rFonts w:eastAsia="Times New Roman" w:cs="Times New Roman"/>
          <w:szCs w:val="24"/>
        </w:rPr>
        <w:t>σ</w:t>
      </w:r>
      <w:r w:rsidRPr="00A74A2C">
        <w:rPr>
          <w:rFonts w:eastAsia="Times New Roman" w:cs="Times New Roman"/>
          <w:szCs w:val="24"/>
        </w:rPr>
        <w:t>υμφωνία</w:t>
      </w:r>
      <w:r>
        <w:rPr>
          <w:rFonts w:eastAsia="Times New Roman" w:cs="Times New Roman"/>
          <w:szCs w:val="24"/>
        </w:rPr>
        <w:t>, αλλά</w:t>
      </w:r>
      <w:r w:rsidRPr="00A74A2C">
        <w:rPr>
          <w:rFonts w:eastAsia="Times New Roman" w:cs="Times New Roman"/>
          <w:szCs w:val="24"/>
        </w:rPr>
        <w:t xml:space="preserve"> είναι προφανέστατο </w:t>
      </w:r>
      <w:r>
        <w:rPr>
          <w:rFonts w:eastAsia="Times New Roman" w:cs="Times New Roman"/>
          <w:szCs w:val="24"/>
        </w:rPr>
        <w:t xml:space="preserve">ότι θα το </w:t>
      </w:r>
      <w:r w:rsidRPr="00A74A2C">
        <w:rPr>
          <w:rFonts w:eastAsia="Times New Roman" w:cs="Times New Roman"/>
          <w:szCs w:val="24"/>
        </w:rPr>
        <w:t>κάνετε μόνο για ίδιον όφελος</w:t>
      </w:r>
      <w:r>
        <w:rPr>
          <w:rFonts w:eastAsia="Times New Roman" w:cs="Times New Roman"/>
          <w:szCs w:val="24"/>
        </w:rPr>
        <w:t>. Και ε</w:t>
      </w:r>
      <w:r w:rsidRPr="00A74A2C">
        <w:rPr>
          <w:rFonts w:eastAsia="Times New Roman" w:cs="Times New Roman"/>
          <w:szCs w:val="24"/>
        </w:rPr>
        <w:t xml:space="preserve">ίναι πραγματική </w:t>
      </w:r>
      <w:r>
        <w:rPr>
          <w:rFonts w:eastAsia="Times New Roman" w:cs="Times New Roman"/>
          <w:szCs w:val="24"/>
        </w:rPr>
        <w:t>ντροπή. Δ</w:t>
      </w:r>
      <w:r w:rsidRPr="00A74A2C">
        <w:rPr>
          <w:rFonts w:eastAsia="Times New Roman" w:cs="Times New Roman"/>
          <w:szCs w:val="24"/>
        </w:rPr>
        <w:t xml:space="preserve">εν </w:t>
      </w:r>
      <w:r>
        <w:rPr>
          <w:rFonts w:eastAsia="Times New Roman" w:cs="Times New Roman"/>
          <w:szCs w:val="24"/>
        </w:rPr>
        <w:t xml:space="preserve">έχετε </w:t>
      </w:r>
      <w:r w:rsidRPr="00A74A2C">
        <w:rPr>
          <w:rFonts w:eastAsia="Times New Roman" w:cs="Times New Roman"/>
          <w:szCs w:val="24"/>
        </w:rPr>
        <w:t>την παραμικρή πολιτική νομιμοποίηση να το κάνετε</w:t>
      </w:r>
      <w:r>
        <w:rPr>
          <w:rFonts w:eastAsia="Times New Roman" w:cs="Times New Roman"/>
          <w:szCs w:val="24"/>
        </w:rPr>
        <w:t>.</w:t>
      </w:r>
    </w:p>
    <w:p w14:paraId="77C03123"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Ε</w:t>
      </w:r>
      <w:r w:rsidRPr="00A74A2C">
        <w:rPr>
          <w:rFonts w:eastAsia="Times New Roman" w:cs="Times New Roman"/>
          <w:szCs w:val="24"/>
        </w:rPr>
        <w:t>ρχόμαστε αμέσως</w:t>
      </w:r>
      <w:r>
        <w:rPr>
          <w:rFonts w:eastAsia="Times New Roman" w:cs="Times New Roman"/>
          <w:szCs w:val="24"/>
        </w:rPr>
        <w:t xml:space="preserve"> στη </w:t>
      </w:r>
      <w:r>
        <w:rPr>
          <w:rFonts w:eastAsia="Times New Roman" w:cs="Times New Roman"/>
          <w:szCs w:val="24"/>
        </w:rPr>
        <w:t>σ</w:t>
      </w:r>
      <w:r>
        <w:rPr>
          <w:rFonts w:eastAsia="Times New Roman" w:cs="Times New Roman"/>
          <w:szCs w:val="24"/>
        </w:rPr>
        <w:t xml:space="preserve">υμφωνία, για να κλείσω, κύριε Πρόεδρε, σε δευτερόλεπτα. </w:t>
      </w:r>
    </w:p>
    <w:p w14:paraId="77C03124"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Τι λέει,</w:t>
      </w:r>
      <w:r>
        <w:rPr>
          <w:rFonts w:eastAsia="Times New Roman" w:cs="Times New Roman"/>
          <w:szCs w:val="24"/>
        </w:rPr>
        <w:t xml:space="preserve"> λοιπόν, η δ</w:t>
      </w:r>
      <w:r w:rsidRPr="00A74A2C">
        <w:rPr>
          <w:rFonts w:eastAsia="Times New Roman" w:cs="Times New Roman"/>
          <w:szCs w:val="24"/>
        </w:rPr>
        <w:t>ική μας παράταξη</w:t>
      </w:r>
      <w:r>
        <w:rPr>
          <w:rFonts w:eastAsia="Times New Roman" w:cs="Times New Roman"/>
          <w:szCs w:val="24"/>
        </w:rPr>
        <w:t>;</w:t>
      </w:r>
      <w:r w:rsidRPr="00A74A2C">
        <w:rPr>
          <w:rFonts w:eastAsia="Times New Roman" w:cs="Times New Roman"/>
          <w:szCs w:val="24"/>
        </w:rPr>
        <w:t xml:space="preserve"> </w:t>
      </w:r>
      <w:r>
        <w:rPr>
          <w:rFonts w:eastAsia="Times New Roman" w:cs="Times New Roman"/>
          <w:szCs w:val="24"/>
        </w:rPr>
        <w:t>Ε</w:t>
      </w:r>
      <w:r w:rsidRPr="00A74A2C">
        <w:rPr>
          <w:rFonts w:eastAsia="Times New Roman" w:cs="Times New Roman"/>
          <w:szCs w:val="24"/>
        </w:rPr>
        <w:t xml:space="preserve">μείς δεν θέλουμε το </w:t>
      </w:r>
      <w:r>
        <w:rPr>
          <w:rFonts w:eastAsia="Times New Roman" w:cs="Times New Roman"/>
          <w:szCs w:val="24"/>
        </w:rPr>
        <w:t xml:space="preserve">όνομα Μακεδονία και αν φθάσουμε να </w:t>
      </w:r>
      <w:r w:rsidRPr="00A74A2C">
        <w:rPr>
          <w:rFonts w:eastAsia="Times New Roman" w:cs="Times New Roman"/>
          <w:szCs w:val="24"/>
        </w:rPr>
        <w:t>δεχτούμε</w:t>
      </w:r>
      <w:r>
        <w:rPr>
          <w:rFonts w:eastAsia="Times New Roman" w:cs="Times New Roman"/>
          <w:szCs w:val="24"/>
        </w:rPr>
        <w:t xml:space="preserve"> ως</w:t>
      </w:r>
      <w:r w:rsidRPr="00A74A2C">
        <w:rPr>
          <w:rFonts w:eastAsia="Times New Roman" w:cs="Times New Roman"/>
          <w:szCs w:val="24"/>
        </w:rPr>
        <w:t xml:space="preserve"> συμβιβασμό αυτό</w:t>
      </w:r>
      <w:r>
        <w:rPr>
          <w:rFonts w:eastAsia="Times New Roman" w:cs="Times New Roman"/>
          <w:szCs w:val="24"/>
        </w:rPr>
        <w:t>,</w:t>
      </w:r>
      <w:r w:rsidRPr="00A74A2C">
        <w:rPr>
          <w:rFonts w:eastAsia="Times New Roman" w:cs="Times New Roman"/>
          <w:szCs w:val="24"/>
        </w:rPr>
        <w:t xml:space="preserve"> το </w:t>
      </w:r>
      <w:r>
        <w:rPr>
          <w:rFonts w:eastAsia="Times New Roman" w:cs="Times New Roman"/>
          <w:szCs w:val="24"/>
        </w:rPr>
        <w:t>κάνουμε ως επώδυνο</w:t>
      </w:r>
      <w:r w:rsidRPr="00A74A2C">
        <w:rPr>
          <w:rFonts w:eastAsia="Times New Roman" w:cs="Times New Roman"/>
          <w:szCs w:val="24"/>
        </w:rPr>
        <w:t xml:space="preserve"> συμβιβασμό</w:t>
      </w:r>
      <w:r>
        <w:rPr>
          <w:rFonts w:eastAsia="Times New Roman" w:cs="Times New Roman"/>
          <w:szCs w:val="24"/>
        </w:rPr>
        <w:t>.</w:t>
      </w:r>
      <w:r w:rsidRPr="00A74A2C">
        <w:rPr>
          <w:rFonts w:eastAsia="Times New Roman" w:cs="Times New Roman"/>
          <w:szCs w:val="24"/>
        </w:rPr>
        <w:t xml:space="preserve"> </w:t>
      </w:r>
      <w:r>
        <w:rPr>
          <w:rFonts w:eastAsia="Times New Roman" w:cs="Times New Roman"/>
          <w:szCs w:val="24"/>
        </w:rPr>
        <w:t>Κ</w:t>
      </w:r>
      <w:r w:rsidRPr="00A74A2C">
        <w:rPr>
          <w:rFonts w:eastAsia="Times New Roman" w:cs="Times New Roman"/>
          <w:szCs w:val="24"/>
        </w:rPr>
        <w:t xml:space="preserve">αι αυτή ήταν η </w:t>
      </w:r>
      <w:r>
        <w:rPr>
          <w:rFonts w:eastAsia="Times New Roman" w:cs="Times New Roman"/>
          <w:szCs w:val="24"/>
        </w:rPr>
        <w:t>έννοια της προτάσεως</w:t>
      </w:r>
      <w:r w:rsidRPr="00A74A2C">
        <w:rPr>
          <w:rFonts w:eastAsia="Times New Roman" w:cs="Times New Roman"/>
          <w:szCs w:val="24"/>
        </w:rPr>
        <w:t xml:space="preserve"> του Κώστα Καραμανλή στο Βουκουρέστι</w:t>
      </w:r>
      <w:r>
        <w:rPr>
          <w:rFonts w:eastAsia="Times New Roman" w:cs="Times New Roman"/>
          <w:szCs w:val="24"/>
        </w:rPr>
        <w:t>, ως</w:t>
      </w:r>
      <w:r w:rsidRPr="00A74A2C">
        <w:rPr>
          <w:rFonts w:eastAsia="Times New Roman" w:cs="Times New Roman"/>
          <w:szCs w:val="24"/>
        </w:rPr>
        <w:t xml:space="preserve"> συμβιβασμό</w:t>
      </w:r>
      <w:r>
        <w:rPr>
          <w:rFonts w:eastAsia="Times New Roman" w:cs="Times New Roman"/>
          <w:szCs w:val="24"/>
        </w:rPr>
        <w:t>, όχι ως</w:t>
      </w:r>
      <w:r w:rsidRPr="00A74A2C">
        <w:rPr>
          <w:rFonts w:eastAsia="Times New Roman" w:cs="Times New Roman"/>
          <w:szCs w:val="24"/>
        </w:rPr>
        <w:t xml:space="preserve"> επιθυμία</w:t>
      </w:r>
      <w:r>
        <w:rPr>
          <w:rFonts w:eastAsia="Times New Roman" w:cs="Times New Roman"/>
          <w:szCs w:val="24"/>
        </w:rPr>
        <w:t>.</w:t>
      </w:r>
      <w:r w:rsidRPr="00A74A2C">
        <w:rPr>
          <w:rFonts w:eastAsia="Times New Roman" w:cs="Times New Roman"/>
          <w:szCs w:val="24"/>
        </w:rPr>
        <w:t xml:space="preserve"> </w:t>
      </w:r>
    </w:p>
    <w:p w14:paraId="77C03125"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Εσείς, ε</w:t>
      </w:r>
      <w:r w:rsidRPr="00A74A2C">
        <w:rPr>
          <w:rFonts w:eastAsia="Times New Roman" w:cs="Times New Roman"/>
          <w:szCs w:val="24"/>
        </w:rPr>
        <w:t xml:space="preserve">πειδή </w:t>
      </w:r>
      <w:r>
        <w:rPr>
          <w:rFonts w:eastAsia="Times New Roman" w:cs="Times New Roman"/>
          <w:szCs w:val="24"/>
        </w:rPr>
        <w:t xml:space="preserve">εκπροσωπείτε </w:t>
      </w:r>
      <w:r w:rsidRPr="00A74A2C">
        <w:rPr>
          <w:rFonts w:eastAsia="Times New Roman" w:cs="Times New Roman"/>
          <w:szCs w:val="24"/>
        </w:rPr>
        <w:t>την άλλη πλευρά</w:t>
      </w:r>
      <w:r>
        <w:rPr>
          <w:rFonts w:eastAsia="Times New Roman" w:cs="Times New Roman"/>
          <w:szCs w:val="24"/>
        </w:rPr>
        <w:t>,</w:t>
      </w:r>
      <w:r w:rsidRPr="00A74A2C">
        <w:rPr>
          <w:rFonts w:eastAsia="Times New Roman" w:cs="Times New Roman"/>
          <w:szCs w:val="24"/>
        </w:rPr>
        <w:t xml:space="preserve"> που δεν σ</w:t>
      </w:r>
      <w:r>
        <w:rPr>
          <w:rFonts w:eastAsia="Times New Roman" w:cs="Times New Roman"/>
          <w:szCs w:val="24"/>
        </w:rPr>
        <w:t>ας</w:t>
      </w:r>
      <w:r w:rsidRPr="00A74A2C">
        <w:rPr>
          <w:rFonts w:eastAsia="Times New Roman" w:cs="Times New Roman"/>
          <w:szCs w:val="24"/>
        </w:rPr>
        <w:t xml:space="preserve"> ενδιαφέρει καθόλου αν θα λέγονται </w:t>
      </w:r>
      <w:r>
        <w:rPr>
          <w:rFonts w:eastAsia="Times New Roman" w:cs="Times New Roman"/>
          <w:szCs w:val="24"/>
        </w:rPr>
        <w:t>Β</w:t>
      </w:r>
      <w:r w:rsidRPr="00A74A2C">
        <w:rPr>
          <w:rFonts w:eastAsia="Times New Roman" w:cs="Times New Roman"/>
          <w:szCs w:val="24"/>
        </w:rPr>
        <w:t>όρεια Μακεδονία</w:t>
      </w:r>
      <w:r>
        <w:rPr>
          <w:rFonts w:eastAsia="Times New Roman" w:cs="Times New Roman"/>
          <w:szCs w:val="24"/>
        </w:rPr>
        <w:t xml:space="preserve"> -γιατί </w:t>
      </w:r>
      <w:r w:rsidRPr="00A74A2C">
        <w:rPr>
          <w:rFonts w:eastAsia="Times New Roman" w:cs="Times New Roman"/>
          <w:szCs w:val="24"/>
        </w:rPr>
        <w:t xml:space="preserve">Μακεδονία </w:t>
      </w:r>
      <w:r>
        <w:rPr>
          <w:rFonts w:eastAsia="Times New Roman" w:cs="Times New Roman"/>
          <w:szCs w:val="24"/>
        </w:rPr>
        <w:t>τους λέγατε,</w:t>
      </w:r>
      <w:r w:rsidRPr="00A74A2C">
        <w:rPr>
          <w:rFonts w:eastAsia="Times New Roman" w:cs="Times New Roman"/>
          <w:szCs w:val="24"/>
        </w:rPr>
        <w:t xml:space="preserve"> Μακεδονία </w:t>
      </w:r>
      <w:r>
        <w:rPr>
          <w:rFonts w:eastAsia="Times New Roman" w:cs="Times New Roman"/>
          <w:szCs w:val="24"/>
        </w:rPr>
        <w:t>τους ανεβάζατε,</w:t>
      </w:r>
      <w:r w:rsidRPr="00A74A2C">
        <w:rPr>
          <w:rFonts w:eastAsia="Times New Roman" w:cs="Times New Roman"/>
          <w:szCs w:val="24"/>
        </w:rPr>
        <w:t xml:space="preserve"> Μακεδονία</w:t>
      </w:r>
      <w:r>
        <w:rPr>
          <w:rFonts w:eastAsia="Times New Roman" w:cs="Times New Roman"/>
          <w:szCs w:val="24"/>
        </w:rPr>
        <w:t xml:space="preserve"> τους </w:t>
      </w:r>
      <w:r w:rsidRPr="00A74A2C">
        <w:rPr>
          <w:rFonts w:eastAsia="Times New Roman" w:cs="Times New Roman"/>
          <w:szCs w:val="24"/>
        </w:rPr>
        <w:t>κατεβάζ</w:t>
      </w:r>
      <w:r>
        <w:rPr>
          <w:rFonts w:eastAsia="Times New Roman" w:cs="Times New Roman"/>
          <w:szCs w:val="24"/>
        </w:rPr>
        <w:t>α</w:t>
      </w:r>
      <w:r w:rsidRPr="00A74A2C">
        <w:rPr>
          <w:rFonts w:eastAsia="Times New Roman" w:cs="Times New Roman"/>
          <w:szCs w:val="24"/>
        </w:rPr>
        <w:t>τε</w:t>
      </w:r>
      <w:r>
        <w:rPr>
          <w:rFonts w:eastAsia="Times New Roman" w:cs="Times New Roman"/>
          <w:szCs w:val="24"/>
        </w:rPr>
        <w:t>-</w:t>
      </w:r>
      <w:r w:rsidRPr="00A74A2C">
        <w:rPr>
          <w:rFonts w:eastAsia="Times New Roman" w:cs="Times New Roman"/>
          <w:szCs w:val="24"/>
        </w:rPr>
        <w:t xml:space="preserve"> ήσασταν </w:t>
      </w:r>
      <w:r>
        <w:rPr>
          <w:rFonts w:eastAsia="Times New Roman" w:cs="Times New Roman"/>
          <w:szCs w:val="24"/>
        </w:rPr>
        <w:t>έ</w:t>
      </w:r>
      <w:r w:rsidRPr="00A74A2C">
        <w:rPr>
          <w:rFonts w:eastAsia="Times New Roman" w:cs="Times New Roman"/>
          <w:szCs w:val="24"/>
        </w:rPr>
        <w:t>τοιμοι να κάν</w:t>
      </w:r>
      <w:r>
        <w:rPr>
          <w:rFonts w:eastAsia="Times New Roman" w:cs="Times New Roman"/>
          <w:szCs w:val="24"/>
        </w:rPr>
        <w:t>ετε</w:t>
      </w:r>
      <w:r w:rsidRPr="00A74A2C">
        <w:rPr>
          <w:rFonts w:eastAsia="Times New Roman" w:cs="Times New Roman"/>
          <w:szCs w:val="24"/>
        </w:rPr>
        <w:t xml:space="preserve"> </w:t>
      </w:r>
      <w:r>
        <w:rPr>
          <w:rFonts w:eastAsia="Times New Roman" w:cs="Times New Roman"/>
          <w:szCs w:val="24"/>
        </w:rPr>
        <w:t>όχι συμβιβασμό,</w:t>
      </w:r>
      <w:r w:rsidRPr="00A74A2C">
        <w:rPr>
          <w:rFonts w:eastAsia="Times New Roman" w:cs="Times New Roman"/>
          <w:szCs w:val="24"/>
        </w:rPr>
        <w:t xml:space="preserve"> αλλά </w:t>
      </w:r>
      <w:r>
        <w:rPr>
          <w:rFonts w:eastAsia="Times New Roman" w:cs="Times New Roman"/>
          <w:szCs w:val="24"/>
        </w:rPr>
        <w:t xml:space="preserve">να </w:t>
      </w:r>
      <w:r w:rsidRPr="00A74A2C">
        <w:rPr>
          <w:rFonts w:eastAsia="Times New Roman" w:cs="Times New Roman"/>
          <w:szCs w:val="24"/>
        </w:rPr>
        <w:t>τα δώσετε όλα</w:t>
      </w:r>
      <w:r>
        <w:rPr>
          <w:rFonts w:eastAsia="Times New Roman" w:cs="Times New Roman"/>
          <w:szCs w:val="24"/>
        </w:rPr>
        <w:t>,</w:t>
      </w:r>
      <w:r w:rsidRPr="00A74A2C">
        <w:rPr>
          <w:rFonts w:eastAsia="Times New Roman" w:cs="Times New Roman"/>
          <w:szCs w:val="24"/>
        </w:rPr>
        <w:t xml:space="preserve"> ό</w:t>
      </w:r>
      <w:r w:rsidRPr="00A74A2C">
        <w:rPr>
          <w:rFonts w:eastAsia="Times New Roman" w:cs="Times New Roman"/>
          <w:szCs w:val="24"/>
        </w:rPr>
        <w:t>πως και τα δώσα</w:t>
      </w:r>
      <w:r>
        <w:rPr>
          <w:rFonts w:eastAsia="Times New Roman" w:cs="Times New Roman"/>
          <w:szCs w:val="24"/>
        </w:rPr>
        <w:t>τ</w:t>
      </w:r>
      <w:r w:rsidRPr="00A74A2C">
        <w:rPr>
          <w:rFonts w:eastAsia="Times New Roman" w:cs="Times New Roman"/>
          <w:szCs w:val="24"/>
        </w:rPr>
        <w:t>ε</w:t>
      </w:r>
      <w:r>
        <w:rPr>
          <w:rFonts w:eastAsia="Times New Roman" w:cs="Times New Roman"/>
          <w:szCs w:val="24"/>
        </w:rPr>
        <w:t>. Σ</w:t>
      </w:r>
      <w:r w:rsidRPr="00A74A2C">
        <w:rPr>
          <w:rFonts w:eastAsia="Times New Roman" w:cs="Times New Roman"/>
          <w:szCs w:val="24"/>
        </w:rPr>
        <w:t>τη δική μας οπτική</w:t>
      </w:r>
      <w:r>
        <w:rPr>
          <w:rFonts w:eastAsia="Times New Roman" w:cs="Times New Roman"/>
          <w:szCs w:val="24"/>
        </w:rPr>
        <w:t>,</w:t>
      </w:r>
      <w:r w:rsidRPr="00A74A2C">
        <w:rPr>
          <w:rFonts w:eastAsia="Times New Roman" w:cs="Times New Roman"/>
          <w:szCs w:val="24"/>
        </w:rPr>
        <w:t xml:space="preserve"> η ενδιάμεση ονομασία με γεωγραφικό προσδιορισμό </w:t>
      </w:r>
      <w:r>
        <w:rPr>
          <w:rFonts w:eastAsia="Times New Roman" w:cs="Times New Roman"/>
          <w:szCs w:val="24"/>
        </w:rPr>
        <w:lastRenderedPageBreak/>
        <w:t>«</w:t>
      </w:r>
      <w:r>
        <w:rPr>
          <w:rFonts w:eastAsia="Times New Roman" w:cs="Times New Roman"/>
          <w:szCs w:val="24"/>
          <w:lang w:val="en-US"/>
        </w:rPr>
        <w:t>erga</w:t>
      </w:r>
      <w:r w:rsidRPr="002A5A08">
        <w:rPr>
          <w:rFonts w:eastAsia="Times New Roman" w:cs="Times New Roman"/>
          <w:szCs w:val="24"/>
        </w:rPr>
        <w:t xml:space="preserve"> </w:t>
      </w:r>
      <w:r>
        <w:rPr>
          <w:rFonts w:eastAsia="Times New Roman" w:cs="Times New Roman"/>
          <w:szCs w:val="24"/>
          <w:lang w:val="en-US"/>
        </w:rPr>
        <w:t>omnes</w:t>
      </w:r>
      <w:r>
        <w:rPr>
          <w:rFonts w:eastAsia="Times New Roman" w:cs="Times New Roman"/>
          <w:szCs w:val="24"/>
        </w:rPr>
        <w:t>»</w:t>
      </w:r>
      <w:r w:rsidRPr="002A5A08">
        <w:rPr>
          <w:rFonts w:eastAsia="Times New Roman" w:cs="Times New Roman"/>
          <w:szCs w:val="24"/>
        </w:rPr>
        <w:t xml:space="preserve"> </w:t>
      </w:r>
      <w:r w:rsidRPr="00A74A2C">
        <w:rPr>
          <w:rFonts w:eastAsia="Times New Roman" w:cs="Times New Roman"/>
          <w:szCs w:val="24"/>
        </w:rPr>
        <w:t>ήταν το τέρμα</w:t>
      </w:r>
      <w:r>
        <w:rPr>
          <w:rFonts w:eastAsia="Times New Roman" w:cs="Times New Roman"/>
          <w:szCs w:val="24"/>
        </w:rPr>
        <w:t>,</w:t>
      </w:r>
      <w:r w:rsidRPr="00A74A2C">
        <w:rPr>
          <w:rFonts w:eastAsia="Times New Roman" w:cs="Times New Roman"/>
          <w:szCs w:val="24"/>
        </w:rPr>
        <w:t xml:space="preserve"> </w:t>
      </w:r>
      <w:r>
        <w:rPr>
          <w:rFonts w:eastAsia="Times New Roman" w:cs="Times New Roman"/>
          <w:szCs w:val="24"/>
        </w:rPr>
        <w:t xml:space="preserve">όπου </w:t>
      </w:r>
      <w:r w:rsidRPr="00A74A2C">
        <w:rPr>
          <w:rFonts w:eastAsia="Times New Roman" w:cs="Times New Roman"/>
          <w:szCs w:val="24"/>
        </w:rPr>
        <w:t>μπορούσαμε να φτάσουμε</w:t>
      </w:r>
      <w:r>
        <w:rPr>
          <w:rFonts w:eastAsia="Times New Roman" w:cs="Times New Roman"/>
          <w:szCs w:val="24"/>
        </w:rPr>
        <w:t>. Σ</w:t>
      </w:r>
      <w:r w:rsidRPr="00A74A2C">
        <w:rPr>
          <w:rFonts w:eastAsia="Times New Roman" w:cs="Times New Roman"/>
          <w:szCs w:val="24"/>
        </w:rPr>
        <w:t xml:space="preserve">τη </w:t>
      </w:r>
      <w:r>
        <w:rPr>
          <w:rFonts w:eastAsia="Times New Roman" w:cs="Times New Roman"/>
          <w:szCs w:val="24"/>
        </w:rPr>
        <w:t>δική σας οπτική</w:t>
      </w:r>
      <w:r w:rsidRPr="00A74A2C">
        <w:rPr>
          <w:rFonts w:eastAsia="Times New Roman" w:cs="Times New Roman"/>
          <w:szCs w:val="24"/>
        </w:rPr>
        <w:t xml:space="preserve"> δεν σ</w:t>
      </w:r>
      <w:r>
        <w:rPr>
          <w:rFonts w:eastAsia="Times New Roman" w:cs="Times New Roman"/>
          <w:szCs w:val="24"/>
        </w:rPr>
        <w:t>ας</w:t>
      </w:r>
      <w:r w:rsidRPr="00A74A2C">
        <w:rPr>
          <w:rFonts w:eastAsia="Times New Roman" w:cs="Times New Roman"/>
          <w:szCs w:val="24"/>
        </w:rPr>
        <w:t xml:space="preserve"> ενδιέφερε καθόλου και </w:t>
      </w:r>
      <w:r>
        <w:rPr>
          <w:rFonts w:eastAsia="Times New Roman" w:cs="Times New Roman"/>
          <w:szCs w:val="24"/>
        </w:rPr>
        <w:t xml:space="preserve">έτσι δώσατε και την εθνότητα, έτσι δώσατε </w:t>
      </w:r>
      <w:r w:rsidRPr="00A74A2C">
        <w:rPr>
          <w:rFonts w:eastAsia="Times New Roman" w:cs="Times New Roman"/>
          <w:szCs w:val="24"/>
        </w:rPr>
        <w:t xml:space="preserve">και </w:t>
      </w:r>
      <w:r>
        <w:rPr>
          <w:rFonts w:eastAsia="Times New Roman" w:cs="Times New Roman"/>
          <w:szCs w:val="24"/>
        </w:rPr>
        <w:t xml:space="preserve">τη </w:t>
      </w:r>
      <w:r w:rsidRPr="00A74A2C">
        <w:rPr>
          <w:rFonts w:eastAsia="Times New Roman" w:cs="Times New Roman"/>
          <w:szCs w:val="24"/>
        </w:rPr>
        <w:t>γλώσσα και έ</w:t>
      </w:r>
      <w:r w:rsidRPr="00A74A2C">
        <w:rPr>
          <w:rFonts w:eastAsia="Times New Roman" w:cs="Times New Roman"/>
          <w:szCs w:val="24"/>
        </w:rPr>
        <w:t xml:space="preserve">τσι </w:t>
      </w:r>
      <w:r>
        <w:rPr>
          <w:rFonts w:eastAsia="Times New Roman" w:cs="Times New Roman"/>
          <w:szCs w:val="24"/>
        </w:rPr>
        <w:t xml:space="preserve">γράφτηκε η </w:t>
      </w:r>
      <w:r w:rsidRPr="00A74A2C">
        <w:rPr>
          <w:rFonts w:eastAsia="Times New Roman" w:cs="Times New Roman"/>
          <w:szCs w:val="24"/>
        </w:rPr>
        <w:t>ιστορία</w:t>
      </w:r>
      <w:r>
        <w:rPr>
          <w:rFonts w:eastAsia="Times New Roman" w:cs="Times New Roman"/>
          <w:szCs w:val="24"/>
        </w:rPr>
        <w:t>.</w:t>
      </w:r>
    </w:p>
    <w:p w14:paraId="77C03126"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Ν</w:t>
      </w:r>
      <w:r w:rsidRPr="00A74A2C">
        <w:rPr>
          <w:rFonts w:eastAsia="Times New Roman" w:cs="Times New Roman"/>
          <w:szCs w:val="24"/>
        </w:rPr>
        <w:t>α πω μόνο</w:t>
      </w:r>
      <w:r>
        <w:rPr>
          <w:rFonts w:eastAsia="Times New Roman" w:cs="Times New Roman"/>
          <w:szCs w:val="24"/>
        </w:rPr>
        <w:t>,</w:t>
      </w:r>
      <w:r w:rsidRPr="00A74A2C">
        <w:rPr>
          <w:rFonts w:eastAsia="Times New Roman" w:cs="Times New Roman"/>
          <w:szCs w:val="24"/>
        </w:rPr>
        <w:t xml:space="preserve"> για τα </w:t>
      </w:r>
      <w:r>
        <w:rPr>
          <w:rFonts w:eastAsia="Times New Roman" w:cs="Times New Roman"/>
          <w:szCs w:val="24"/>
        </w:rPr>
        <w:t>Π</w:t>
      </w:r>
      <w:r w:rsidRPr="00A74A2C">
        <w:rPr>
          <w:rFonts w:eastAsia="Times New Roman" w:cs="Times New Roman"/>
          <w:szCs w:val="24"/>
        </w:rPr>
        <w:t>ρακτικά</w:t>
      </w:r>
      <w:r>
        <w:rPr>
          <w:rFonts w:eastAsia="Times New Roman" w:cs="Times New Roman"/>
          <w:szCs w:val="24"/>
        </w:rPr>
        <w:t>,</w:t>
      </w:r>
      <w:r w:rsidRPr="00A74A2C">
        <w:rPr>
          <w:rFonts w:eastAsia="Times New Roman" w:cs="Times New Roman"/>
          <w:szCs w:val="24"/>
        </w:rPr>
        <w:t xml:space="preserve"> ότι αυτό </w:t>
      </w:r>
      <w:r>
        <w:rPr>
          <w:rFonts w:eastAsia="Times New Roman" w:cs="Times New Roman"/>
          <w:szCs w:val="24"/>
        </w:rPr>
        <w:t xml:space="preserve">που κυκλοφορεί στις </w:t>
      </w:r>
      <w:r w:rsidRPr="00A74A2C">
        <w:rPr>
          <w:rFonts w:eastAsia="Times New Roman" w:cs="Times New Roman"/>
          <w:szCs w:val="24"/>
        </w:rPr>
        <w:t>εφημερίδες και στο διαδίκτυο</w:t>
      </w:r>
      <w:r>
        <w:rPr>
          <w:rFonts w:eastAsia="Times New Roman" w:cs="Times New Roman"/>
          <w:szCs w:val="24"/>
        </w:rPr>
        <w:t>,</w:t>
      </w:r>
      <w:r w:rsidRPr="00A74A2C">
        <w:rPr>
          <w:rFonts w:eastAsia="Times New Roman" w:cs="Times New Roman"/>
          <w:szCs w:val="24"/>
        </w:rPr>
        <w:t xml:space="preserve"> ότι δήθεν η ομαδική παραίτηση των </w:t>
      </w:r>
      <w:r>
        <w:rPr>
          <w:rFonts w:eastAsia="Times New Roman" w:cs="Times New Roman"/>
          <w:szCs w:val="24"/>
        </w:rPr>
        <w:t>Β</w:t>
      </w:r>
      <w:r w:rsidRPr="00A74A2C">
        <w:rPr>
          <w:rFonts w:eastAsia="Times New Roman" w:cs="Times New Roman"/>
          <w:szCs w:val="24"/>
        </w:rPr>
        <w:t xml:space="preserve">ουλευτών της </w:t>
      </w:r>
      <w:r>
        <w:rPr>
          <w:rFonts w:eastAsia="Times New Roman" w:cs="Times New Roman"/>
          <w:szCs w:val="24"/>
        </w:rPr>
        <w:t>Α</w:t>
      </w:r>
      <w:r w:rsidRPr="00A74A2C">
        <w:rPr>
          <w:rFonts w:eastAsia="Times New Roman" w:cs="Times New Roman"/>
          <w:szCs w:val="24"/>
        </w:rPr>
        <w:t xml:space="preserve">ντιπολιτεύσεως θα προκαλούσε εθνικές εκλογές και </w:t>
      </w:r>
      <w:r>
        <w:rPr>
          <w:rFonts w:eastAsia="Times New Roman" w:cs="Times New Roman"/>
          <w:szCs w:val="24"/>
        </w:rPr>
        <w:t>ά</w:t>
      </w:r>
      <w:r w:rsidRPr="00A74A2C">
        <w:rPr>
          <w:rFonts w:eastAsia="Times New Roman" w:cs="Times New Roman"/>
          <w:szCs w:val="24"/>
        </w:rPr>
        <w:t>ρα θα εμπόδι</w:t>
      </w:r>
      <w:r>
        <w:rPr>
          <w:rFonts w:eastAsia="Times New Roman" w:cs="Times New Roman"/>
          <w:szCs w:val="24"/>
        </w:rPr>
        <w:t>ζε</w:t>
      </w:r>
      <w:r w:rsidRPr="00A74A2C">
        <w:rPr>
          <w:rFonts w:eastAsia="Times New Roman" w:cs="Times New Roman"/>
          <w:szCs w:val="24"/>
        </w:rPr>
        <w:t xml:space="preserve"> την ψήφιση </w:t>
      </w:r>
      <w:r>
        <w:rPr>
          <w:rFonts w:eastAsia="Times New Roman" w:cs="Times New Roman"/>
          <w:szCs w:val="24"/>
        </w:rPr>
        <w:t>της Σ</w:t>
      </w:r>
      <w:r w:rsidRPr="00A74A2C">
        <w:rPr>
          <w:rFonts w:eastAsia="Times New Roman" w:cs="Times New Roman"/>
          <w:szCs w:val="24"/>
        </w:rPr>
        <w:t xml:space="preserve">υμφωνίας των </w:t>
      </w:r>
      <w:r w:rsidRPr="00A74A2C">
        <w:rPr>
          <w:rFonts w:eastAsia="Times New Roman" w:cs="Times New Roman"/>
          <w:szCs w:val="24"/>
        </w:rPr>
        <w:t>Πρεσπών</w:t>
      </w:r>
      <w:r>
        <w:rPr>
          <w:rFonts w:eastAsia="Times New Roman" w:cs="Times New Roman"/>
          <w:szCs w:val="24"/>
        </w:rPr>
        <w:t>,</w:t>
      </w:r>
      <w:r w:rsidRPr="00A74A2C">
        <w:rPr>
          <w:rFonts w:eastAsia="Times New Roman" w:cs="Times New Roman"/>
          <w:szCs w:val="24"/>
        </w:rPr>
        <w:t xml:space="preserve"> είναι</w:t>
      </w:r>
      <w:r>
        <w:rPr>
          <w:rFonts w:eastAsia="Times New Roman" w:cs="Times New Roman"/>
          <w:szCs w:val="24"/>
        </w:rPr>
        <w:t>,</w:t>
      </w:r>
      <w:r w:rsidRPr="00A74A2C">
        <w:rPr>
          <w:rFonts w:eastAsia="Times New Roman" w:cs="Times New Roman"/>
          <w:szCs w:val="24"/>
        </w:rPr>
        <w:t xml:space="preserve"> όπως όλοι γνωρίζουμε</w:t>
      </w:r>
      <w:r>
        <w:rPr>
          <w:rFonts w:eastAsia="Times New Roman" w:cs="Times New Roman"/>
          <w:szCs w:val="24"/>
        </w:rPr>
        <w:t>,</w:t>
      </w:r>
      <w:r w:rsidRPr="00A74A2C">
        <w:rPr>
          <w:rFonts w:eastAsia="Times New Roman" w:cs="Times New Roman"/>
          <w:szCs w:val="24"/>
        </w:rPr>
        <w:t xml:space="preserve"> απολύτως ψευδές</w:t>
      </w:r>
      <w:r>
        <w:rPr>
          <w:rFonts w:eastAsia="Times New Roman" w:cs="Times New Roman"/>
          <w:szCs w:val="24"/>
        </w:rPr>
        <w:t>.</w:t>
      </w:r>
      <w:r w:rsidRPr="00A74A2C">
        <w:rPr>
          <w:rFonts w:eastAsia="Times New Roman" w:cs="Times New Roman"/>
          <w:szCs w:val="24"/>
        </w:rPr>
        <w:t xml:space="preserve"> </w:t>
      </w:r>
      <w:r>
        <w:rPr>
          <w:rFonts w:eastAsia="Times New Roman" w:cs="Times New Roman"/>
          <w:szCs w:val="24"/>
        </w:rPr>
        <w:t>Τ</w:t>
      </w:r>
      <w:r w:rsidRPr="00A74A2C">
        <w:rPr>
          <w:rFonts w:eastAsia="Times New Roman" w:cs="Times New Roman"/>
          <w:szCs w:val="24"/>
        </w:rPr>
        <w:t>ο ελληνικό Σύνταγμα</w:t>
      </w:r>
      <w:r>
        <w:rPr>
          <w:rFonts w:eastAsia="Times New Roman" w:cs="Times New Roman"/>
          <w:szCs w:val="24"/>
        </w:rPr>
        <w:t>,</w:t>
      </w:r>
      <w:r w:rsidRPr="00A74A2C">
        <w:rPr>
          <w:rFonts w:eastAsia="Times New Roman" w:cs="Times New Roman"/>
          <w:szCs w:val="24"/>
        </w:rPr>
        <w:t xml:space="preserve"> πουθενά δεν προβλέπει διενέργεια εθνικών εκλογών</w:t>
      </w:r>
      <w:r>
        <w:rPr>
          <w:rFonts w:eastAsia="Times New Roman" w:cs="Times New Roman"/>
          <w:szCs w:val="24"/>
        </w:rPr>
        <w:t>,</w:t>
      </w:r>
      <w:r w:rsidRPr="00A74A2C">
        <w:rPr>
          <w:rFonts w:eastAsia="Times New Roman" w:cs="Times New Roman"/>
          <w:szCs w:val="24"/>
        </w:rPr>
        <w:t xml:space="preserve"> λόγω της μαζικής </w:t>
      </w:r>
      <w:r>
        <w:rPr>
          <w:rFonts w:eastAsia="Times New Roman" w:cs="Times New Roman"/>
          <w:szCs w:val="24"/>
        </w:rPr>
        <w:t>παραιτήσεως</w:t>
      </w:r>
      <w:r w:rsidRPr="00A74A2C">
        <w:rPr>
          <w:rFonts w:eastAsia="Times New Roman" w:cs="Times New Roman"/>
          <w:szCs w:val="24"/>
        </w:rPr>
        <w:t xml:space="preserve"> των </w:t>
      </w:r>
      <w:r>
        <w:rPr>
          <w:rFonts w:eastAsia="Times New Roman" w:cs="Times New Roman"/>
          <w:szCs w:val="24"/>
        </w:rPr>
        <w:t>Β</w:t>
      </w:r>
      <w:r w:rsidRPr="00A74A2C">
        <w:rPr>
          <w:rFonts w:eastAsia="Times New Roman" w:cs="Times New Roman"/>
          <w:szCs w:val="24"/>
        </w:rPr>
        <w:t xml:space="preserve">ουλευτών </w:t>
      </w:r>
      <w:r>
        <w:rPr>
          <w:rFonts w:eastAsia="Times New Roman" w:cs="Times New Roman"/>
          <w:szCs w:val="24"/>
        </w:rPr>
        <w:t>της Α</w:t>
      </w:r>
      <w:r w:rsidRPr="00A74A2C">
        <w:rPr>
          <w:rFonts w:eastAsia="Times New Roman" w:cs="Times New Roman"/>
          <w:szCs w:val="24"/>
        </w:rPr>
        <w:t>ντιπολιτεύσεως και καλ</w:t>
      </w:r>
      <w:r>
        <w:rPr>
          <w:rFonts w:eastAsia="Times New Roman" w:cs="Times New Roman"/>
          <w:szCs w:val="24"/>
        </w:rPr>
        <w:t>ό είναι</w:t>
      </w:r>
      <w:r w:rsidRPr="00A74A2C">
        <w:rPr>
          <w:rFonts w:eastAsia="Times New Roman" w:cs="Times New Roman"/>
          <w:szCs w:val="24"/>
        </w:rPr>
        <w:t xml:space="preserve"> να μάθ</w:t>
      </w:r>
      <w:r>
        <w:rPr>
          <w:rFonts w:eastAsia="Times New Roman" w:cs="Times New Roman"/>
          <w:szCs w:val="24"/>
        </w:rPr>
        <w:t>ουμε</w:t>
      </w:r>
      <w:r w:rsidRPr="00A74A2C">
        <w:rPr>
          <w:rFonts w:eastAsia="Times New Roman" w:cs="Times New Roman"/>
          <w:szCs w:val="24"/>
        </w:rPr>
        <w:t xml:space="preserve"> να λέμε στον κόσμο την αλήθεια</w:t>
      </w:r>
      <w:r>
        <w:rPr>
          <w:rFonts w:eastAsia="Times New Roman" w:cs="Times New Roman"/>
          <w:szCs w:val="24"/>
        </w:rPr>
        <w:t xml:space="preserve">. </w:t>
      </w:r>
    </w:p>
    <w:p w14:paraId="77C03127"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Σ</w:t>
      </w:r>
      <w:r w:rsidRPr="00A74A2C">
        <w:rPr>
          <w:rFonts w:eastAsia="Times New Roman" w:cs="Times New Roman"/>
          <w:szCs w:val="24"/>
        </w:rPr>
        <w:t>ε λίγε</w:t>
      </w:r>
      <w:r w:rsidRPr="00A74A2C">
        <w:rPr>
          <w:rFonts w:eastAsia="Times New Roman" w:cs="Times New Roman"/>
          <w:szCs w:val="24"/>
        </w:rPr>
        <w:t>ς εβδο</w:t>
      </w:r>
      <w:r>
        <w:rPr>
          <w:rFonts w:eastAsia="Times New Roman" w:cs="Times New Roman"/>
          <w:szCs w:val="24"/>
        </w:rPr>
        <w:t xml:space="preserve">μάδες θα έρθει στην Αθήνα ο κ. Ζάεφ </w:t>
      </w:r>
      <w:r w:rsidRPr="00A74A2C">
        <w:rPr>
          <w:rFonts w:eastAsia="Times New Roman" w:cs="Times New Roman"/>
          <w:szCs w:val="24"/>
        </w:rPr>
        <w:t xml:space="preserve">και θα γράφουν </w:t>
      </w:r>
      <w:r>
        <w:rPr>
          <w:rFonts w:eastAsia="Times New Roman" w:cs="Times New Roman"/>
          <w:szCs w:val="24"/>
        </w:rPr>
        <w:t xml:space="preserve">στην </w:t>
      </w:r>
      <w:r w:rsidRPr="00A74A2C">
        <w:rPr>
          <w:rFonts w:eastAsia="Times New Roman" w:cs="Times New Roman"/>
          <w:szCs w:val="24"/>
        </w:rPr>
        <w:t>τηλεόραση ότι</w:t>
      </w:r>
      <w:r>
        <w:rPr>
          <w:rFonts w:eastAsia="Times New Roman" w:cs="Times New Roman"/>
          <w:szCs w:val="24"/>
        </w:rPr>
        <w:t xml:space="preserve"> είναι</w:t>
      </w:r>
      <w:r w:rsidRPr="00A74A2C">
        <w:rPr>
          <w:rFonts w:eastAsia="Times New Roman" w:cs="Times New Roman"/>
          <w:szCs w:val="24"/>
        </w:rPr>
        <w:t xml:space="preserve"> ο </w:t>
      </w:r>
      <w:r>
        <w:rPr>
          <w:rFonts w:eastAsia="Times New Roman" w:cs="Times New Roman"/>
          <w:szCs w:val="24"/>
        </w:rPr>
        <w:t>Π</w:t>
      </w:r>
      <w:r w:rsidRPr="00A74A2C">
        <w:rPr>
          <w:rFonts w:eastAsia="Times New Roman" w:cs="Times New Roman"/>
          <w:szCs w:val="24"/>
        </w:rPr>
        <w:t xml:space="preserve">ρωθυπουργός των </w:t>
      </w:r>
      <w:r>
        <w:rPr>
          <w:rFonts w:eastAsia="Times New Roman" w:cs="Times New Roman"/>
          <w:szCs w:val="24"/>
        </w:rPr>
        <w:t>Μ</w:t>
      </w:r>
      <w:r w:rsidRPr="00A74A2C">
        <w:rPr>
          <w:rFonts w:eastAsia="Times New Roman" w:cs="Times New Roman"/>
          <w:szCs w:val="24"/>
        </w:rPr>
        <w:t xml:space="preserve">ακεδόνων και τότε </w:t>
      </w:r>
      <w:r>
        <w:rPr>
          <w:rFonts w:eastAsia="Times New Roman" w:cs="Times New Roman"/>
          <w:szCs w:val="24"/>
        </w:rPr>
        <w:t>η Π</w:t>
      </w:r>
      <w:r w:rsidRPr="00A74A2C">
        <w:rPr>
          <w:rFonts w:eastAsia="Times New Roman" w:cs="Times New Roman"/>
          <w:szCs w:val="24"/>
        </w:rPr>
        <w:t xml:space="preserve">ροεδρική </w:t>
      </w:r>
      <w:r>
        <w:rPr>
          <w:rFonts w:eastAsia="Times New Roman" w:cs="Times New Roman"/>
          <w:szCs w:val="24"/>
        </w:rPr>
        <w:t>Φ</w:t>
      </w:r>
      <w:r w:rsidRPr="00A74A2C">
        <w:rPr>
          <w:rFonts w:eastAsia="Times New Roman" w:cs="Times New Roman"/>
          <w:szCs w:val="24"/>
        </w:rPr>
        <w:t>ρουρά θα τ</w:t>
      </w:r>
      <w:r>
        <w:rPr>
          <w:rFonts w:eastAsia="Times New Roman" w:cs="Times New Roman"/>
          <w:szCs w:val="24"/>
        </w:rPr>
        <w:t xml:space="preserve">ου </w:t>
      </w:r>
      <w:r w:rsidRPr="00A74A2C">
        <w:rPr>
          <w:rFonts w:eastAsia="Times New Roman" w:cs="Times New Roman"/>
          <w:szCs w:val="24"/>
        </w:rPr>
        <w:t>αποδώσ</w:t>
      </w:r>
      <w:r>
        <w:rPr>
          <w:rFonts w:eastAsia="Times New Roman" w:cs="Times New Roman"/>
          <w:szCs w:val="24"/>
        </w:rPr>
        <w:t>ει</w:t>
      </w:r>
      <w:r w:rsidRPr="00A74A2C">
        <w:rPr>
          <w:rFonts w:eastAsia="Times New Roman" w:cs="Times New Roman"/>
          <w:szCs w:val="24"/>
        </w:rPr>
        <w:t xml:space="preserve"> τιμές ως τον Πρωθυπουργό των </w:t>
      </w:r>
      <w:r>
        <w:rPr>
          <w:rFonts w:eastAsia="Times New Roman" w:cs="Times New Roman"/>
          <w:szCs w:val="24"/>
        </w:rPr>
        <w:t>Μ</w:t>
      </w:r>
      <w:r w:rsidRPr="00A74A2C">
        <w:rPr>
          <w:rFonts w:eastAsia="Times New Roman" w:cs="Times New Roman"/>
          <w:szCs w:val="24"/>
        </w:rPr>
        <w:t xml:space="preserve">ακεδόνων και </w:t>
      </w:r>
      <w:r>
        <w:rPr>
          <w:rFonts w:eastAsia="Times New Roman" w:cs="Times New Roman"/>
          <w:szCs w:val="24"/>
        </w:rPr>
        <w:t xml:space="preserve">θα </w:t>
      </w:r>
      <w:r w:rsidRPr="00A74A2C">
        <w:rPr>
          <w:rFonts w:eastAsia="Times New Roman" w:cs="Times New Roman"/>
          <w:szCs w:val="24"/>
        </w:rPr>
        <w:t>πρέπει εγώ</w:t>
      </w:r>
      <w:r>
        <w:rPr>
          <w:rFonts w:eastAsia="Times New Roman" w:cs="Times New Roman"/>
          <w:szCs w:val="24"/>
        </w:rPr>
        <w:t>,</w:t>
      </w:r>
      <w:r w:rsidRPr="00A74A2C">
        <w:rPr>
          <w:rFonts w:eastAsia="Times New Roman" w:cs="Times New Roman"/>
          <w:szCs w:val="24"/>
        </w:rPr>
        <w:t xml:space="preserve"> </w:t>
      </w:r>
      <w:r>
        <w:rPr>
          <w:rFonts w:eastAsia="Times New Roman" w:cs="Times New Roman"/>
          <w:szCs w:val="24"/>
        </w:rPr>
        <w:t>καταγόμενος</w:t>
      </w:r>
      <w:r w:rsidRPr="00A74A2C">
        <w:rPr>
          <w:rFonts w:eastAsia="Times New Roman" w:cs="Times New Roman"/>
          <w:szCs w:val="24"/>
        </w:rPr>
        <w:t xml:space="preserve"> από το Αμύνταιο Φλωρίνης</w:t>
      </w:r>
      <w:r>
        <w:rPr>
          <w:rFonts w:eastAsia="Times New Roman" w:cs="Times New Roman"/>
          <w:szCs w:val="24"/>
        </w:rPr>
        <w:t>,</w:t>
      </w:r>
      <w:r w:rsidRPr="00A74A2C">
        <w:rPr>
          <w:rFonts w:eastAsia="Times New Roman" w:cs="Times New Roman"/>
          <w:szCs w:val="24"/>
        </w:rPr>
        <w:t xml:space="preserve"> να δ</w:t>
      </w:r>
      <w:r>
        <w:rPr>
          <w:rFonts w:eastAsia="Times New Roman" w:cs="Times New Roman"/>
          <w:szCs w:val="24"/>
        </w:rPr>
        <w:t>έ</w:t>
      </w:r>
      <w:r>
        <w:rPr>
          <w:rFonts w:eastAsia="Times New Roman" w:cs="Times New Roman"/>
          <w:szCs w:val="24"/>
        </w:rPr>
        <w:t>χομαι</w:t>
      </w:r>
      <w:r w:rsidRPr="00A74A2C">
        <w:rPr>
          <w:rFonts w:eastAsia="Times New Roman" w:cs="Times New Roman"/>
          <w:szCs w:val="24"/>
        </w:rPr>
        <w:t xml:space="preserve"> </w:t>
      </w:r>
      <w:r>
        <w:rPr>
          <w:rFonts w:eastAsia="Times New Roman" w:cs="Times New Roman"/>
          <w:szCs w:val="24"/>
        </w:rPr>
        <w:t>για</w:t>
      </w:r>
      <w:r w:rsidRPr="00A74A2C">
        <w:rPr>
          <w:rFonts w:eastAsia="Times New Roman" w:cs="Times New Roman"/>
          <w:szCs w:val="24"/>
        </w:rPr>
        <w:t xml:space="preserve"> την υπόλοιπη </w:t>
      </w:r>
      <w:r w:rsidRPr="00A74A2C">
        <w:rPr>
          <w:rFonts w:eastAsia="Times New Roman" w:cs="Times New Roman"/>
          <w:szCs w:val="24"/>
        </w:rPr>
        <w:lastRenderedPageBreak/>
        <w:t>ζωή μου ότι Μακεδόνες είναι αυτ</w:t>
      </w:r>
      <w:r>
        <w:rPr>
          <w:rFonts w:eastAsia="Times New Roman" w:cs="Times New Roman"/>
          <w:szCs w:val="24"/>
        </w:rPr>
        <w:t>οί</w:t>
      </w:r>
      <w:r w:rsidRPr="00A74A2C">
        <w:rPr>
          <w:rFonts w:eastAsia="Times New Roman" w:cs="Times New Roman"/>
          <w:szCs w:val="24"/>
        </w:rPr>
        <w:t xml:space="preserve"> και όχι ε</w:t>
      </w:r>
      <w:r>
        <w:rPr>
          <w:rFonts w:eastAsia="Times New Roman" w:cs="Times New Roman"/>
          <w:szCs w:val="24"/>
        </w:rPr>
        <w:t>γ</w:t>
      </w:r>
      <w:r w:rsidRPr="00A74A2C">
        <w:rPr>
          <w:rFonts w:eastAsia="Times New Roman" w:cs="Times New Roman"/>
          <w:szCs w:val="24"/>
        </w:rPr>
        <w:t>ώ</w:t>
      </w:r>
      <w:r>
        <w:rPr>
          <w:rFonts w:eastAsia="Times New Roman" w:cs="Times New Roman"/>
          <w:szCs w:val="24"/>
        </w:rPr>
        <w:t>.</w:t>
      </w:r>
      <w:r w:rsidRPr="00A74A2C">
        <w:rPr>
          <w:rFonts w:eastAsia="Times New Roman" w:cs="Times New Roman"/>
          <w:szCs w:val="24"/>
        </w:rPr>
        <w:t xml:space="preserve"> </w:t>
      </w:r>
      <w:r>
        <w:rPr>
          <w:rFonts w:eastAsia="Times New Roman" w:cs="Times New Roman"/>
          <w:szCs w:val="24"/>
        </w:rPr>
        <w:t>Αυτό θα κάνατε, κυρία Κουντουρά και κύριε Μπόλαρη! Ντροπή σας!</w:t>
      </w:r>
    </w:p>
    <w:p w14:paraId="77C03128" w14:textId="77777777" w:rsidR="006113A9" w:rsidRDefault="006B6FC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7C03129"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Ευχαριστούμε, κύριε συνάδελφε. </w:t>
      </w:r>
    </w:p>
    <w:p w14:paraId="77C0312A"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Πριν δώσω τον λόγο στον συνάδελφο κ. Λοβέρδο, έχω την τιμή να ανακοινώσω στο Σώμα ότι τη συνεδρίασή μας παρακολουθούν από τα άνω δυτικά θεωρεία, αφού προηγουμένως </w:t>
      </w:r>
      <w:r w:rsidRPr="00AC6CD0">
        <w:rPr>
          <w:rFonts w:eastAsia="Times New Roman" w:cs="Times New Roman"/>
          <w:szCs w:val="24"/>
        </w:rPr>
        <w:t xml:space="preserve">ξεναγήθηκαν στην έκθεση της αίθουσας «ΕΛΕΥΘΕΡΙΟΣ ΒΕΝΙΖΕΛΟΣ» και ενημερώθηκαν για την ιστορία </w:t>
      </w:r>
      <w:r w:rsidRPr="00AC6CD0">
        <w:rPr>
          <w:rFonts w:eastAsia="Times New Roman" w:cs="Times New Roman"/>
          <w:szCs w:val="24"/>
        </w:rPr>
        <w:t xml:space="preserve">του κτηρίου και τον τρόπο οργάνωσης και λειτουργίας της Βουλής, </w:t>
      </w:r>
      <w:r>
        <w:rPr>
          <w:rFonts w:eastAsia="Times New Roman" w:cs="Times New Roman"/>
          <w:szCs w:val="24"/>
        </w:rPr>
        <w:t>σαράντα εννιά μαθήτριες και μαθητές και τρεις εκπαιδευτικοί συνοδοί τους από το Γυμνάσιο Πύλου.</w:t>
      </w:r>
    </w:p>
    <w:p w14:paraId="77C0312B"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Η Βουλή τούς καλωσορίζει. </w:t>
      </w:r>
    </w:p>
    <w:p w14:paraId="77C0312C" w14:textId="77777777" w:rsidR="006113A9" w:rsidRDefault="006B6FC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77C0312D"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Λοβέρδο. </w:t>
      </w:r>
    </w:p>
    <w:p w14:paraId="77C0312E"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w:t>
      </w:r>
      <w:r w:rsidRPr="00A74A2C">
        <w:rPr>
          <w:rFonts w:eastAsia="Times New Roman" w:cs="Times New Roman"/>
          <w:szCs w:val="24"/>
        </w:rPr>
        <w:t xml:space="preserve">υρίες κύριοι </w:t>
      </w:r>
      <w:r>
        <w:rPr>
          <w:rFonts w:eastAsia="Times New Roman" w:cs="Times New Roman"/>
          <w:szCs w:val="24"/>
        </w:rPr>
        <w:t>Β</w:t>
      </w:r>
      <w:r w:rsidRPr="00A74A2C">
        <w:rPr>
          <w:rFonts w:eastAsia="Times New Roman" w:cs="Times New Roman"/>
          <w:szCs w:val="24"/>
        </w:rPr>
        <w:t>ουλευτές</w:t>
      </w:r>
      <w:r>
        <w:rPr>
          <w:rFonts w:eastAsia="Times New Roman" w:cs="Times New Roman"/>
          <w:szCs w:val="24"/>
        </w:rPr>
        <w:t>,</w:t>
      </w:r>
      <w:r w:rsidRPr="00A74A2C">
        <w:rPr>
          <w:rFonts w:eastAsia="Times New Roman" w:cs="Times New Roman"/>
          <w:szCs w:val="24"/>
        </w:rPr>
        <w:t xml:space="preserve"> σήμερα απευθυνόμενος στην Εθνική </w:t>
      </w:r>
      <w:r>
        <w:rPr>
          <w:rFonts w:eastAsia="Times New Roman" w:cs="Times New Roman"/>
          <w:szCs w:val="24"/>
        </w:rPr>
        <w:t>Α</w:t>
      </w:r>
      <w:r w:rsidRPr="00A74A2C">
        <w:rPr>
          <w:rFonts w:eastAsia="Times New Roman" w:cs="Times New Roman"/>
          <w:szCs w:val="24"/>
        </w:rPr>
        <w:t xml:space="preserve">ντιπροσωπεία και </w:t>
      </w:r>
      <w:r>
        <w:rPr>
          <w:rFonts w:eastAsia="Times New Roman" w:cs="Times New Roman"/>
          <w:szCs w:val="24"/>
        </w:rPr>
        <w:t xml:space="preserve">δι’ αυτής </w:t>
      </w:r>
      <w:r w:rsidRPr="00A74A2C">
        <w:rPr>
          <w:rFonts w:eastAsia="Times New Roman" w:cs="Times New Roman"/>
          <w:szCs w:val="24"/>
        </w:rPr>
        <w:lastRenderedPageBreak/>
        <w:t xml:space="preserve">στον εντολέα </w:t>
      </w:r>
      <w:r>
        <w:rPr>
          <w:rFonts w:eastAsia="Times New Roman" w:cs="Times New Roman"/>
          <w:szCs w:val="24"/>
        </w:rPr>
        <w:t>μας,</w:t>
      </w:r>
      <w:r w:rsidRPr="00A74A2C">
        <w:rPr>
          <w:rFonts w:eastAsia="Times New Roman" w:cs="Times New Roman"/>
          <w:szCs w:val="24"/>
        </w:rPr>
        <w:t xml:space="preserve"> στον ελληνικό λαό</w:t>
      </w:r>
      <w:r>
        <w:rPr>
          <w:rFonts w:eastAsia="Times New Roman" w:cs="Times New Roman"/>
          <w:szCs w:val="24"/>
        </w:rPr>
        <w:t>,</w:t>
      </w:r>
      <w:r w:rsidRPr="00A74A2C">
        <w:rPr>
          <w:rFonts w:eastAsia="Times New Roman" w:cs="Times New Roman"/>
          <w:szCs w:val="24"/>
        </w:rPr>
        <w:t xml:space="preserve"> θέλω να πω ευθύς εξ</w:t>
      </w:r>
      <w:r>
        <w:rPr>
          <w:rFonts w:eastAsia="Times New Roman" w:cs="Times New Roman"/>
          <w:szCs w:val="24"/>
        </w:rPr>
        <w:t xml:space="preserve"> </w:t>
      </w:r>
      <w:r w:rsidRPr="00A74A2C">
        <w:rPr>
          <w:rFonts w:eastAsia="Times New Roman" w:cs="Times New Roman"/>
          <w:szCs w:val="24"/>
        </w:rPr>
        <w:t>αρχής απόλυτα</w:t>
      </w:r>
      <w:r>
        <w:rPr>
          <w:rFonts w:eastAsia="Times New Roman" w:cs="Times New Roman"/>
          <w:szCs w:val="24"/>
        </w:rPr>
        <w:t xml:space="preserve">, εμφαντικά, </w:t>
      </w:r>
      <w:r w:rsidRPr="00A74A2C">
        <w:rPr>
          <w:rFonts w:eastAsia="Times New Roman" w:cs="Times New Roman"/>
          <w:szCs w:val="24"/>
        </w:rPr>
        <w:t xml:space="preserve">κατηγορηματικά πως τη </w:t>
      </w:r>
      <w:r>
        <w:rPr>
          <w:rFonts w:eastAsia="Times New Roman" w:cs="Times New Roman"/>
          <w:szCs w:val="24"/>
        </w:rPr>
        <w:t>Σ</w:t>
      </w:r>
      <w:r w:rsidRPr="00A74A2C">
        <w:rPr>
          <w:rFonts w:eastAsia="Times New Roman" w:cs="Times New Roman"/>
          <w:szCs w:val="24"/>
        </w:rPr>
        <w:t xml:space="preserve">υμφωνία των Πρεσπών </w:t>
      </w:r>
      <w:r>
        <w:rPr>
          <w:rFonts w:eastAsia="Times New Roman" w:cs="Times New Roman"/>
          <w:szCs w:val="24"/>
        </w:rPr>
        <w:t>τη</w:t>
      </w:r>
      <w:r>
        <w:rPr>
          <w:rFonts w:eastAsia="Times New Roman" w:cs="Times New Roman"/>
          <w:szCs w:val="24"/>
        </w:rPr>
        <w:t>ν καταψηφίζουμε. Δ</w:t>
      </w:r>
      <w:r w:rsidRPr="00A74A2C">
        <w:rPr>
          <w:rFonts w:eastAsia="Times New Roman" w:cs="Times New Roman"/>
          <w:szCs w:val="24"/>
        </w:rPr>
        <w:t xml:space="preserve">ηλώνουμε την άρνησή μας και στη </w:t>
      </w:r>
      <w:r>
        <w:rPr>
          <w:rFonts w:eastAsia="Times New Roman" w:cs="Times New Roman"/>
          <w:szCs w:val="24"/>
        </w:rPr>
        <w:t>Σ</w:t>
      </w:r>
      <w:r w:rsidRPr="00A74A2C">
        <w:rPr>
          <w:rFonts w:eastAsia="Times New Roman" w:cs="Times New Roman"/>
          <w:szCs w:val="24"/>
        </w:rPr>
        <w:t>υμφωνία των Πρεσπώ</w:t>
      </w:r>
      <w:r>
        <w:rPr>
          <w:rFonts w:eastAsia="Times New Roman" w:cs="Times New Roman"/>
          <w:szCs w:val="24"/>
        </w:rPr>
        <w:t>ν και στο Πρωτόκολλο Προσχώρησε</w:t>
      </w:r>
      <w:r w:rsidRPr="00A74A2C">
        <w:rPr>
          <w:rFonts w:eastAsia="Times New Roman" w:cs="Times New Roman"/>
          <w:szCs w:val="24"/>
        </w:rPr>
        <w:t xml:space="preserve">ως </w:t>
      </w:r>
      <w:r>
        <w:rPr>
          <w:rFonts w:eastAsia="Times New Roman" w:cs="Times New Roman"/>
          <w:szCs w:val="24"/>
        </w:rPr>
        <w:t xml:space="preserve">της </w:t>
      </w:r>
      <w:r>
        <w:rPr>
          <w:rFonts w:eastAsia="Times New Roman" w:cs="Times New Roman"/>
          <w:szCs w:val="24"/>
          <w:lang w:val="en-US"/>
        </w:rPr>
        <w:t>FYROM</w:t>
      </w:r>
      <w:r w:rsidRPr="00AC6CD0">
        <w:rPr>
          <w:rFonts w:eastAsia="Times New Roman" w:cs="Times New Roman"/>
          <w:szCs w:val="24"/>
        </w:rPr>
        <w:t xml:space="preserve"> </w:t>
      </w:r>
      <w:r>
        <w:rPr>
          <w:rFonts w:eastAsia="Times New Roman" w:cs="Times New Roman"/>
          <w:szCs w:val="24"/>
        </w:rPr>
        <w:t xml:space="preserve">στο </w:t>
      </w:r>
      <w:r w:rsidRPr="00A74A2C">
        <w:rPr>
          <w:rFonts w:eastAsia="Times New Roman" w:cs="Times New Roman"/>
          <w:szCs w:val="24"/>
        </w:rPr>
        <w:t>ΝΑΤΟ</w:t>
      </w:r>
      <w:r>
        <w:rPr>
          <w:rFonts w:eastAsia="Times New Roman" w:cs="Times New Roman"/>
          <w:szCs w:val="24"/>
        </w:rPr>
        <w:t>,</w:t>
      </w:r>
      <w:r w:rsidRPr="00A74A2C">
        <w:rPr>
          <w:rFonts w:eastAsia="Times New Roman" w:cs="Times New Roman"/>
          <w:szCs w:val="24"/>
        </w:rPr>
        <w:t xml:space="preserve"> που θα έρθει σε λίγες εβδομάδες</w:t>
      </w:r>
      <w:r>
        <w:rPr>
          <w:rFonts w:eastAsia="Times New Roman" w:cs="Times New Roman"/>
          <w:szCs w:val="24"/>
        </w:rPr>
        <w:t>. Η Π</w:t>
      </w:r>
      <w:r w:rsidRPr="00A74A2C">
        <w:rPr>
          <w:rFonts w:eastAsia="Times New Roman" w:cs="Times New Roman"/>
          <w:szCs w:val="24"/>
        </w:rPr>
        <w:t>λειοψηφία</w:t>
      </w:r>
      <w:r>
        <w:rPr>
          <w:rFonts w:eastAsia="Times New Roman" w:cs="Times New Roman"/>
          <w:szCs w:val="24"/>
        </w:rPr>
        <w:t xml:space="preserve"> </w:t>
      </w:r>
      <w:r>
        <w:rPr>
          <w:rFonts w:eastAsia="Times New Roman" w:cs="Times New Roman"/>
          <w:szCs w:val="24"/>
        </w:rPr>
        <w:t>-</w:t>
      </w:r>
      <w:r w:rsidRPr="00A74A2C">
        <w:rPr>
          <w:rFonts w:eastAsia="Times New Roman" w:cs="Times New Roman"/>
          <w:szCs w:val="24"/>
        </w:rPr>
        <w:t>μειοψηφία</w:t>
      </w:r>
      <w:r>
        <w:rPr>
          <w:rFonts w:eastAsia="Times New Roman" w:cs="Times New Roman"/>
          <w:szCs w:val="24"/>
        </w:rPr>
        <w:t>-</w:t>
      </w:r>
      <w:r w:rsidRPr="00A74A2C">
        <w:rPr>
          <w:rFonts w:eastAsia="Times New Roman" w:cs="Times New Roman"/>
          <w:szCs w:val="24"/>
        </w:rPr>
        <w:t xml:space="preserve"> ΣΥΡΙΖΑ</w:t>
      </w:r>
      <w:r>
        <w:rPr>
          <w:rFonts w:eastAsia="Times New Roman" w:cs="Times New Roman"/>
          <w:szCs w:val="24"/>
        </w:rPr>
        <w:t xml:space="preserve"> χρησιμοποίησε τη Συνθήκη των Πρεσπών</w:t>
      </w:r>
      <w:r w:rsidRPr="00A74A2C">
        <w:rPr>
          <w:rFonts w:eastAsia="Times New Roman" w:cs="Times New Roman"/>
          <w:szCs w:val="24"/>
        </w:rPr>
        <w:t xml:space="preserve"> ως εργαλείο μικροκομματικό</w:t>
      </w:r>
      <w:r>
        <w:rPr>
          <w:rFonts w:eastAsia="Times New Roman" w:cs="Times New Roman"/>
          <w:szCs w:val="24"/>
        </w:rPr>
        <w:t>. Παν</w:t>
      </w:r>
      <w:r>
        <w:rPr>
          <w:rFonts w:eastAsia="Times New Roman" w:cs="Times New Roman"/>
          <w:szCs w:val="24"/>
        </w:rPr>
        <w:t>ηγυρίζατε πέρυσι</w:t>
      </w:r>
      <w:r w:rsidRPr="00A74A2C">
        <w:rPr>
          <w:rFonts w:eastAsia="Times New Roman" w:cs="Times New Roman"/>
          <w:szCs w:val="24"/>
        </w:rPr>
        <w:t xml:space="preserve"> πως θα </w:t>
      </w:r>
      <w:r>
        <w:rPr>
          <w:rFonts w:eastAsia="Times New Roman" w:cs="Times New Roman"/>
          <w:szCs w:val="24"/>
        </w:rPr>
        <w:t xml:space="preserve">διασπάσετε </w:t>
      </w:r>
      <w:r w:rsidRPr="00A74A2C">
        <w:rPr>
          <w:rFonts w:eastAsia="Times New Roman" w:cs="Times New Roman"/>
          <w:szCs w:val="24"/>
        </w:rPr>
        <w:t>τη Νέα Δημοκρατία</w:t>
      </w:r>
      <w:r>
        <w:rPr>
          <w:rFonts w:eastAsia="Times New Roman" w:cs="Times New Roman"/>
          <w:szCs w:val="24"/>
        </w:rPr>
        <w:t>.</w:t>
      </w:r>
      <w:r w:rsidRPr="00A74A2C">
        <w:rPr>
          <w:rFonts w:eastAsia="Times New Roman" w:cs="Times New Roman"/>
          <w:szCs w:val="24"/>
        </w:rPr>
        <w:t xml:space="preserve"> </w:t>
      </w:r>
      <w:r>
        <w:rPr>
          <w:rFonts w:eastAsia="Times New Roman" w:cs="Times New Roman"/>
          <w:szCs w:val="24"/>
        </w:rPr>
        <w:t>Έ</w:t>
      </w:r>
      <w:r w:rsidRPr="00A74A2C">
        <w:rPr>
          <w:rFonts w:eastAsia="Times New Roman" w:cs="Times New Roman"/>
          <w:szCs w:val="24"/>
        </w:rPr>
        <w:t>λεγαν</w:t>
      </w:r>
      <w:r>
        <w:rPr>
          <w:rFonts w:eastAsia="Times New Roman" w:cs="Times New Roman"/>
          <w:szCs w:val="24"/>
        </w:rPr>
        <w:t>,</w:t>
      </w:r>
      <w:r w:rsidRPr="00A74A2C">
        <w:rPr>
          <w:rFonts w:eastAsia="Times New Roman" w:cs="Times New Roman"/>
          <w:szCs w:val="24"/>
        </w:rPr>
        <w:t xml:space="preserve"> οι πιο έγκυροι </w:t>
      </w:r>
      <w:r>
        <w:rPr>
          <w:rFonts w:eastAsia="Times New Roman" w:cs="Times New Roman"/>
          <w:szCs w:val="24"/>
        </w:rPr>
        <w:t>εξ υμών</w:t>
      </w:r>
      <w:r>
        <w:rPr>
          <w:rFonts w:eastAsia="Times New Roman" w:cs="Times New Roman"/>
          <w:szCs w:val="24"/>
        </w:rPr>
        <w:t>,</w:t>
      </w:r>
      <w:r w:rsidRPr="00A74A2C">
        <w:rPr>
          <w:rFonts w:eastAsia="Times New Roman" w:cs="Times New Roman"/>
          <w:szCs w:val="24"/>
        </w:rPr>
        <w:t xml:space="preserve"> πως θα έχουμε αλλαγή του πολιτικού σκηνικού στην Ελλάδα και όταν αυτό δεν το πετύχατε</w:t>
      </w:r>
      <w:r>
        <w:rPr>
          <w:rFonts w:eastAsia="Times New Roman" w:cs="Times New Roman"/>
          <w:szCs w:val="24"/>
        </w:rPr>
        <w:t>,</w:t>
      </w:r>
      <w:r w:rsidRPr="00A74A2C">
        <w:rPr>
          <w:rFonts w:eastAsia="Times New Roman" w:cs="Times New Roman"/>
          <w:szCs w:val="24"/>
        </w:rPr>
        <w:t xml:space="preserve"> </w:t>
      </w:r>
      <w:r>
        <w:rPr>
          <w:rFonts w:eastAsia="Times New Roman" w:cs="Times New Roman"/>
          <w:szCs w:val="24"/>
        </w:rPr>
        <w:t>στραφήκατε</w:t>
      </w:r>
      <w:r w:rsidRPr="00A74A2C">
        <w:rPr>
          <w:rFonts w:eastAsia="Times New Roman" w:cs="Times New Roman"/>
          <w:szCs w:val="24"/>
        </w:rPr>
        <w:t xml:space="preserve"> εναντίον της κεντροαριστεράς</w:t>
      </w:r>
      <w:r>
        <w:rPr>
          <w:rFonts w:eastAsia="Times New Roman" w:cs="Times New Roman"/>
          <w:szCs w:val="24"/>
        </w:rPr>
        <w:t>.</w:t>
      </w:r>
      <w:r w:rsidRPr="00A74A2C">
        <w:rPr>
          <w:rFonts w:eastAsia="Times New Roman" w:cs="Times New Roman"/>
          <w:szCs w:val="24"/>
        </w:rPr>
        <w:t xml:space="preserve"> </w:t>
      </w:r>
      <w:r>
        <w:rPr>
          <w:rFonts w:eastAsia="Times New Roman" w:cs="Times New Roman"/>
          <w:szCs w:val="24"/>
        </w:rPr>
        <w:t xml:space="preserve">Σε εμάς, όμως, </w:t>
      </w:r>
      <w:r w:rsidRPr="00A74A2C">
        <w:rPr>
          <w:rFonts w:eastAsia="Times New Roman" w:cs="Times New Roman"/>
          <w:szCs w:val="24"/>
        </w:rPr>
        <w:t>στο ΠΑΣΟΚ</w:t>
      </w:r>
      <w:r>
        <w:rPr>
          <w:rFonts w:eastAsia="Times New Roman" w:cs="Times New Roman"/>
          <w:szCs w:val="24"/>
        </w:rPr>
        <w:t>,</w:t>
      </w:r>
      <w:r w:rsidRPr="00A74A2C">
        <w:rPr>
          <w:rFonts w:eastAsia="Times New Roman" w:cs="Times New Roman"/>
          <w:szCs w:val="24"/>
        </w:rPr>
        <w:t xml:space="preserve"> στο </w:t>
      </w:r>
      <w:r>
        <w:rPr>
          <w:rFonts w:eastAsia="Times New Roman" w:cs="Times New Roman"/>
          <w:szCs w:val="24"/>
        </w:rPr>
        <w:t>Κ</w:t>
      </w:r>
      <w:r w:rsidRPr="00A74A2C">
        <w:rPr>
          <w:rFonts w:eastAsia="Times New Roman" w:cs="Times New Roman"/>
          <w:szCs w:val="24"/>
        </w:rPr>
        <w:t xml:space="preserve">ίνημα </w:t>
      </w:r>
      <w:r>
        <w:rPr>
          <w:rFonts w:eastAsia="Times New Roman" w:cs="Times New Roman"/>
          <w:szCs w:val="24"/>
        </w:rPr>
        <w:t>Α</w:t>
      </w:r>
      <w:r w:rsidRPr="00A74A2C">
        <w:rPr>
          <w:rFonts w:eastAsia="Times New Roman" w:cs="Times New Roman"/>
          <w:szCs w:val="24"/>
        </w:rPr>
        <w:t>λλαγής η επιδίωξ</w:t>
      </w:r>
      <w:r>
        <w:rPr>
          <w:rFonts w:eastAsia="Times New Roman" w:cs="Times New Roman"/>
          <w:szCs w:val="24"/>
        </w:rPr>
        <w:t>ή</w:t>
      </w:r>
      <w:r w:rsidRPr="00A74A2C">
        <w:rPr>
          <w:rFonts w:eastAsia="Times New Roman" w:cs="Times New Roman"/>
          <w:szCs w:val="24"/>
        </w:rPr>
        <w:t xml:space="preserve"> σας αυτή προσέκρουσε σε πολύ ισχυρές αντιστάσεις</w:t>
      </w:r>
      <w:r>
        <w:rPr>
          <w:rFonts w:eastAsia="Times New Roman" w:cs="Times New Roman"/>
          <w:szCs w:val="24"/>
        </w:rPr>
        <w:t>,</w:t>
      </w:r>
      <w:r w:rsidRPr="00A74A2C">
        <w:rPr>
          <w:rFonts w:eastAsia="Times New Roman" w:cs="Times New Roman"/>
          <w:szCs w:val="24"/>
        </w:rPr>
        <w:t xml:space="preserve"> χτύπησε σε τοίχο</w:t>
      </w:r>
      <w:r>
        <w:rPr>
          <w:rFonts w:eastAsia="Times New Roman" w:cs="Times New Roman"/>
          <w:szCs w:val="24"/>
        </w:rPr>
        <w:t>. Γιατί η δ</w:t>
      </w:r>
      <w:r w:rsidRPr="00A74A2C">
        <w:rPr>
          <w:rFonts w:eastAsia="Times New Roman" w:cs="Times New Roman"/>
          <w:szCs w:val="24"/>
        </w:rPr>
        <w:t xml:space="preserve">ική μας </w:t>
      </w:r>
      <w:r>
        <w:rPr>
          <w:rFonts w:eastAsia="Times New Roman" w:cs="Times New Roman"/>
          <w:szCs w:val="24"/>
        </w:rPr>
        <w:t>Κ</w:t>
      </w:r>
      <w:r w:rsidRPr="00A74A2C">
        <w:rPr>
          <w:rFonts w:eastAsia="Times New Roman" w:cs="Times New Roman"/>
          <w:szCs w:val="24"/>
        </w:rPr>
        <w:t xml:space="preserve">οινοβουλευτική </w:t>
      </w:r>
      <w:r>
        <w:rPr>
          <w:rFonts w:eastAsia="Times New Roman" w:cs="Times New Roman"/>
          <w:szCs w:val="24"/>
        </w:rPr>
        <w:t>Ο</w:t>
      </w:r>
      <w:r w:rsidRPr="00A74A2C">
        <w:rPr>
          <w:rFonts w:eastAsia="Times New Roman" w:cs="Times New Roman"/>
          <w:szCs w:val="24"/>
        </w:rPr>
        <w:t>μάδα είναι σαφής και συμπαγής</w:t>
      </w:r>
      <w:r>
        <w:rPr>
          <w:rFonts w:eastAsia="Times New Roman" w:cs="Times New Roman"/>
          <w:szCs w:val="24"/>
        </w:rPr>
        <w:t>: Μ</w:t>
      </w:r>
      <w:r w:rsidRPr="00A74A2C">
        <w:rPr>
          <w:rFonts w:eastAsia="Times New Roman" w:cs="Times New Roman"/>
          <w:szCs w:val="24"/>
        </w:rPr>
        <w:t xml:space="preserve">ε μία φωνή λέμε </w:t>
      </w:r>
      <w:r>
        <w:rPr>
          <w:rFonts w:eastAsia="Times New Roman" w:cs="Times New Roman"/>
          <w:szCs w:val="24"/>
        </w:rPr>
        <w:t>«</w:t>
      </w:r>
      <w:r>
        <w:rPr>
          <w:rFonts w:eastAsia="Times New Roman" w:cs="Times New Roman"/>
          <w:szCs w:val="24"/>
        </w:rPr>
        <w:t>όχι</w:t>
      </w:r>
      <w:r>
        <w:rPr>
          <w:rFonts w:eastAsia="Times New Roman" w:cs="Times New Roman"/>
          <w:szCs w:val="24"/>
        </w:rPr>
        <w:t>»</w:t>
      </w:r>
      <w:r w:rsidRPr="00A74A2C">
        <w:rPr>
          <w:rFonts w:eastAsia="Times New Roman" w:cs="Times New Roman"/>
          <w:szCs w:val="24"/>
        </w:rPr>
        <w:t xml:space="preserve"> στη </w:t>
      </w:r>
      <w:r>
        <w:rPr>
          <w:rFonts w:eastAsia="Times New Roman" w:cs="Times New Roman"/>
          <w:szCs w:val="24"/>
        </w:rPr>
        <w:t>σ</w:t>
      </w:r>
      <w:r w:rsidRPr="00A74A2C">
        <w:rPr>
          <w:rFonts w:eastAsia="Times New Roman" w:cs="Times New Roman"/>
          <w:szCs w:val="24"/>
        </w:rPr>
        <w:t>υμφωνία</w:t>
      </w:r>
      <w:r>
        <w:rPr>
          <w:rFonts w:eastAsia="Times New Roman" w:cs="Times New Roman"/>
          <w:szCs w:val="24"/>
        </w:rPr>
        <w:t>.</w:t>
      </w:r>
    </w:p>
    <w:p w14:paraId="77C0312F"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Η</w:t>
      </w:r>
      <w:r w:rsidRPr="00A74A2C">
        <w:rPr>
          <w:rFonts w:eastAsia="Times New Roman" w:cs="Times New Roman"/>
          <w:szCs w:val="24"/>
        </w:rPr>
        <w:t xml:space="preserve"> προσπάθειά σας για </w:t>
      </w:r>
      <w:r>
        <w:rPr>
          <w:rFonts w:eastAsia="Times New Roman" w:cs="Times New Roman"/>
          <w:szCs w:val="24"/>
        </w:rPr>
        <w:t xml:space="preserve">διεμβολισμό </w:t>
      </w:r>
      <w:r w:rsidRPr="00A74A2C">
        <w:rPr>
          <w:rFonts w:eastAsia="Times New Roman" w:cs="Times New Roman"/>
          <w:szCs w:val="24"/>
        </w:rPr>
        <w:t>προσέκρουσε στη συνοχή και τον πατρ</w:t>
      </w:r>
      <w:r w:rsidRPr="00A74A2C">
        <w:rPr>
          <w:rFonts w:eastAsia="Times New Roman" w:cs="Times New Roman"/>
          <w:szCs w:val="24"/>
        </w:rPr>
        <w:t xml:space="preserve">ιωτισμό </w:t>
      </w:r>
      <w:r>
        <w:rPr>
          <w:rFonts w:eastAsia="Times New Roman" w:cs="Times New Roman"/>
          <w:szCs w:val="24"/>
        </w:rPr>
        <w:t>μας.</w:t>
      </w:r>
      <w:r w:rsidRPr="00A74A2C">
        <w:rPr>
          <w:rFonts w:eastAsia="Times New Roman" w:cs="Times New Roman"/>
          <w:szCs w:val="24"/>
        </w:rPr>
        <w:t xml:space="preserve"> </w:t>
      </w:r>
      <w:r>
        <w:rPr>
          <w:rFonts w:eastAsia="Times New Roman" w:cs="Times New Roman"/>
          <w:szCs w:val="24"/>
        </w:rPr>
        <w:t>Υ</w:t>
      </w:r>
      <w:r w:rsidRPr="00A74A2C">
        <w:rPr>
          <w:rFonts w:eastAsia="Times New Roman" w:cs="Times New Roman"/>
          <w:szCs w:val="24"/>
        </w:rPr>
        <w:t>ποστήριξε μάλιστα</w:t>
      </w:r>
      <w:r>
        <w:rPr>
          <w:rFonts w:eastAsia="Times New Roman" w:cs="Times New Roman"/>
          <w:szCs w:val="24"/>
        </w:rPr>
        <w:t>,</w:t>
      </w:r>
      <w:r w:rsidRPr="00A74A2C">
        <w:rPr>
          <w:rFonts w:eastAsia="Times New Roman" w:cs="Times New Roman"/>
          <w:szCs w:val="24"/>
        </w:rPr>
        <w:t xml:space="preserve"> ο </w:t>
      </w:r>
      <w:r>
        <w:rPr>
          <w:rFonts w:eastAsia="Times New Roman" w:cs="Times New Roman"/>
          <w:szCs w:val="24"/>
        </w:rPr>
        <w:t>Π</w:t>
      </w:r>
      <w:r w:rsidRPr="00A74A2C">
        <w:rPr>
          <w:rFonts w:eastAsia="Times New Roman" w:cs="Times New Roman"/>
          <w:szCs w:val="24"/>
        </w:rPr>
        <w:t>ρωθυπουργός</w:t>
      </w:r>
      <w:r>
        <w:rPr>
          <w:rFonts w:eastAsia="Times New Roman" w:cs="Times New Roman"/>
          <w:szCs w:val="24"/>
        </w:rPr>
        <w:t>,</w:t>
      </w:r>
      <w:r w:rsidRPr="00A74A2C">
        <w:rPr>
          <w:rFonts w:eastAsia="Times New Roman" w:cs="Times New Roman"/>
          <w:szCs w:val="24"/>
        </w:rPr>
        <w:t xml:space="preserve"> πως εφόσον </w:t>
      </w:r>
      <w:r>
        <w:rPr>
          <w:rFonts w:eastAsia="Times New Roman" w:cs="Times New Roman"/>
          <w:szCs w:val="24"/>
        </w:rPr>
        <w:t xml:space="preserve">εμείς </w:t>
      </w:r>
      <w:r w:rsidRPr="00A74A2C">
        <w:rPr>
          <w:rFonts w:eastAsia="Times New Roman" w:cs="Times New Roman"/>
          <w:szCs w:val="24"/>
        </w:rPr>
        <w:t xml:space="preserve">ψηφίζουμε </w:t>
      </w:r>
      <w:r>
        <w:rPr>
          <w:rFonts w:eastAsia="Times New Roman" w:cs="Times New Roman"/>
          <w:szCs w:val="24"/>
        </w:rPr>
        <w:t>«</w:t>
      </w:r>
      <w:r>
        <w:rPr>
          <w:rFonts w:eastAsia="Times New Roman" w:cs="Times New Roman"/>
          <w:szCs w:val="24"/>
        </w:rPr>
        <w:t>όχι</w:t>
      </w:r>
      <w:r>
        <w:rPr>
          <w:rFonts w:eastAsia="Times New Roman" w:cs="Times New Roman"/>
          <w:szCs w:val="24"/>
        </w:rPr>
        <w:t>»</w:t>
      </w:r>
      <w:r w:rsidRPr="00A74A2C">
        <w:rPr>
          <w:rFonts w:eastAsia="Times New Roman" w:cs="Times New Roman"/>
          <w:szCs w:val="24"/>
        </w:rPr>
        <w:t xml:space="preserve"> στη </w:t>
      </w:r>
      <w:r>
        <w:rPr>
          <w:rFonts w:eastAsia="Times New Roman" w:cs="Times New Roman"/>
          <w:szCs w:val="24"/>
        </w:rPr>
        <w:t>Σ</w:t>
      </w:r>
      <w:r w:rsidRPr="00A74A2C">
        <w:rPr>
          <w:rFonts w:eastAsia="Times New Roman" w:cs="Times New Roman"/>
          <w:szCs w:val="24"/>
        </w:rPr>
        <w:t>υμφωνία των Πρεσπών</w:t>
      </w:r>
      <w:r>
        <w:rPr>
          <w:rFonts w:eastAsia="Times New Roman" w:cs="Times New Roman"/>
          <w:szCs w:val="24"/>
        </w:rPr>
        <w:t>,</w:t>
      </w:r>
      <w:r w:rsidRPr="00A74A2C">
        <w:rPr>
          <w:rFonts w:eastAsia="Times New Roman" w:cs="Times New Roman"/>
          <w:szCs w:val="24"/>
        </w:rPr>
        <w:t xml:space="preserve"> είμαστε δεξιοί και ως εκ τούτου</w:t>
      </w:r>
      <w:r>
        <w:rPr>
          <w:rFonts w:eastAsia="Times New Roman" w:cs="Times New Roman"/>
          <w:szCs w:val="24"/>
        </w:rPr>
        <w:t>,</w:t>
      </w:r>
      <w:r w:rsidRPr="00A74A2C">
        <w:rPr>
          <w:rFonts w:eastAsia="Times New Roman" w:cs="Times New Roman"/>
          <w:szCs w:val="24"/>
        </w:rPr>
        <w:t xml:space="preserve"> αφού ένα κόμμα </w:t>
      </w:r>
      <w:r w:rsidRPr="00A74A2C">
        <w:rPr>
          <w:rFonts w:eastAsia="Times New Roman" w:cs="Times New Roman"/>
          <w:szCs w:val="24"/>
        </w:rPr>
        <w:lastRenderedPageBreak/>
        <w:t>του χώρου διαλύθηκε μέσα στη Βουλή προ ολίγων ημερών</w:t>
      </w:r>
      <w:r>
        <w:rPr>
          <w:rFonts w:eastAsia="Times New Roman" w:cs="Times New Roman"/>
          <w:szCs w:val="24"/>
        </w:rPr>
        <w:t>,</w:t>
      </w:r>
      <w:r w:rsidRPr="00A74A2C">
        <w:rPr>
          <w:rFonts w:eastAsia="Times New Roman" w:cs="Times New Roman"/>
          <w:szCs w:val="24"/>
        </w:rPr>
        <w:t xml:space="preserve"> ο χώρος του κέντρου και της κεντροαριστεράς εί</w:t>
      </w:r>
      <w:r w:rsidRPr="00A74A2C">
        <w:rPr>
          <w:rFonts w:eastAsia="Times New Roman" w:cs="Times New Roman"/>
          <w:szCs w:val="24"/>
        </w:rPr>
        <w:t xml:space="preserve">ναι </w:t>
      </w:r>
      <w:r>
        <w:rPr>
          <w:rFonts w:eastAsia="Times New Roman" w:cs="Times New Roman"/>
          <w:szCs w:val="24"/>
        </w:rPr>
        <w:t>κενός, γ</w:t>
      </w:r>
      <w:r w:rsidRPr="00A74A2C">
        <w:rPr>
          <w:rFonts w:eastAsia="Times New Roman" w:cs="Times New Roman"/>
          <w:szCs w:val="24"/>
        </w:rPr>
        <w:t>ια να το</w:t>
      </w:r>
      <w:r>
        <w:rPr>
          <w:rFonts w:eastAsia="Times New Roman" w:cs="Times New Roman"/>
          <w:szCs w:val="24"/>
        </w:rPr>
        <w:t>ν</w:t>
      </w:r>
      <w:r w:rsidRPr="00A74A2C">
        <w:rPr>
          <w:rFonts w:eastAsia="Times New Roman" w:cs="Times New Roman"/>
          <w:szCs w:val="24"/>
        </w:rPr>
        <w:t xml:space="preserve"> καταλάβει </w:t>
      </w:r>
      <w:r>
        <w:rPr>
          <w:rFonts w:eastAsia="Times New Roman" w:cs="Times New Roman"/>
          <w:szCs w:val="24"/>
        </w:rPr>
        <w:t>τάχα ο</w:t>
      </w:r>
      <w:r w:rsidRPr="00A74A2C">
        <w:rPr>
          <w:rFonts w:eastAsia="Times New Roman" w:cs="Times New Roman"/>
          <w:szCs w:val="24"/>
        </w:rPr>
        <w:t xml:space="preserve"> </w:t>
      </w:r>
      <w:r>
        <w:rPr>
          <w:rFonts w:eastAsia="Times New Roman" w:cs="Times New Roman"/>
          <w:szCs w:val="24"/>
        </w:rPr>
        <w:t>ίδιος.</w:t>
      </w:r>
      <w:r w:rsidRPr="00A74A2C">
        <w:rPr>
          <w:rFonts w:eastAsia="Times New Roman" w:cs="Times New Roman"/>
          <w:szCs w:val="24"/>
        </w:rPr>
        <w:t xml:space="preserve"> </w:t>
      </w:r>
    </w:p>
    <w:p w14:paraId="77C03130"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Μα, </w:t>
      </w:r>
      <w:r w:rsidRPr="00A74A2C">
        <w:rPr>
          <w:rFonts w:eastAsia="Times New Roman" w:cs="Times New Roman"/>
          <w:szCs w:val="24"/>
        </w:rPr>
        <w:t>αυτή είναι η στόχευση του ΣΥΡΙΖΑ από την αρχή</w:t>
      </w:r>
      <w:r>
        <w:rPr>
          <w:rFonts w:eastAsia="Times New Roman" w:cs="Times New Roman"/>
          <w:szCs w:val="24"/>
        </w:rPr>
        <w:t>,</w:t>
      </w:r>
      <w:r w:rsidRPr="00A74A2C">
        <w:rPr>
          <w:rFonts w:eastAsia="Times New Roman" w:cs="Times New Roman"/>
          <w:szCs w:val="24"/>
        </w:rPr>
        <w:t xml:space="preserve"> που </w:t>
      </w:r>
      <w:r>
        <w:rPr>
          <w:rFonts w:eastAsia="Times New Roman" w:cs="Times New Roman"/>
          <w:szCs w:val="24"/>
        </w:rPr>
        <w:t xml:space="preserve">σε ό,τι με αφορά προσωπικά ο κ. Φίλης σήμερα </w:t>
      </w:r>
      <w:r w:rsidRPr="00A74A2C">
        <w:rPr>
          <w:rFonts w:eastAsia="Times New Roman" w:cs="Times New Roman"/>
          <w:szCs w:val="24"/>
        </w:rPr>
        <w:t xml:space="preserve">μου είπε ότι </w:t>
      </w:r>
      <w:r>
        <w:rPr>
          <w:rFonts w:eastAsia="Times New Roman" w:cs="Times New Roman"/>
          <w:szCs w:val="24"/>
        </w:rPr>
        <w:t>η «Εφημερίδα των Συντακτών» και</w:t>
      </w:r>
      <w:r w:rsidRPr="00A74A2C">
        <w:rPr>
          <w:rFonts w:eastAsia="Times New Roman" w:cs="Times New Roman"/>
          <w:szCs w:val="24"/>
        </w:rPr>
        <w:t xml:space="preserve"> ειδικά ο δημοσιογράφος κ</w:t>
      </w:r>
      <w:r>
        <w:rPr>
          <w:rFonts w:eastAsia="Times New Roman" w:cs="Times New Roman"/>
          <w:szCs w:val="24"/>
        </w:rPr>
        <w:t>.</w:t>
      </w:r>
      <w:r w:rsidRPr="00A74A2C">
        <w:rPr>
          <w:rFonts w:eastAsia="Times New Roman" w:cs="Times New Roman"/>
          <w:szCs w:val="24"/>
        </w:rPr>
        <w:t xml:space="preserve"> Τρίμης</w:t>
      </w:r>
      <w:r>
        <w:rPr>
          <w:rFonts w:eastAsia="Times New Roman" w:cs="Times New Roman"/>
          <w:szCs w:val="24"/>
        </w:rPr>
        <w:t>,</w:t>
      </w:r>
      <w:r w:rsidRPr="00A74A2C">
        <w:rPr>
          <w:rFonts w:eastAsia="Times New Roman" w:cs="Times New Roman"/>
          <w:szCs w:val="24"/>
        </w:rPr>
        <w:t xml:space="preserve"> πραγματικά</w:t>
      </w:r>
      <w:r>
        <w:rPr>
          <w:rFonts w:eastAsia="Times New Roman" w:cs="Times New Roman"/>
          <w:szCs w:val="24"/>
        </w:rPr>
        <w:t>,</w:t>
      </w:r>
      <w:r w:rsidRPr="00A74A2C">
        <w:rPr>
          <w:rFonts w:eastAsia="Times New Roman" w:cs="Times New Roman"/>
          <w:szCs w:val="24"/>
        </w:rPr>
        <w:t xml:space="preserve"> με πάρα πολύ σοβαρ</w:t>
      </w:r>
      <w:r w:rsidRPr="00A74A2C">
        <w:rPr>
          <w:rFonts w:eastAsia="Times New Roman" w:cs="Times New Roman"/>
          <w:szCs w:val="24"/>
        </w:rPr>
        <w:t>ό και ευγενικό τρόπο</w:t>
      </w:r>
      <w:r>
        <w:rPr>
          <w:rFonts w:eastAsia="Times New Roman" w:cs="Times New Roman"/>
          <w:szCs w:val="24"/>
        </w:rPr>
        <w:t>,</w:t>
      </w:r>
      <w:r w:rsidRPr="00A74A2C">
        <w:rPr>
          <w:rFonts w:eastAsia="Times New Roman" w:cs="Times New Roman"/>
          <w:szCs w:val="24"/>
        </w:rPr>
        <w:t xml:space="preserve"> προσπάθησε να πει ότι η γραμμή που ακολουθ</w:t>
      </w:r>
      <w:r>
        <w:rPr>
          <w:rFonts w:eastAsia="Times New Roman" w:cs="Times New Roman"/>
          <w:szCs w:val="24"/>
        </w:rPr>
        <w:t>ώ</w:t>
      </w:r>
      <w:r w:rsidRPr="00A74A2C">
        <w:rPr>
          <w:rFonts w:eastAsia="Times New Roman" w:cs="Times New Roman"/>
          <w:szCs w:val="24"/>
        </w:rPr>
        <w:t xml:space="preserve"> είναι αντίθετη με αυτά που έκαν</w:t>
      </w:r>
      <w:r>
        <w:rPr>
          <w:rFonts w:eastAsia="Times New Roman" w:cs="Times New Roman"/>
          <w:szCs w:val="24"/>
        </w:rPr>
        <w:t>α</w:t>
      </w:r>
      <w:r w:rsidRPr="00A74A2C">
        <w:rPr>
          <w:rFonts w:eastAsia="Times New Roman" w:cs="Times New Roman"/>
          <w:szCs w:val="24"/>
        </w:rPr>
        <w:t xml:space="preserve"> ως Υ</w:t>
      </w:r>
      <w:r>
        <w:rPr>
          <w:rFonts w:eastAsia="Times New Roman" w:cs="Times New Roman"/>
          <w:szCs w:val="24"/>
        </w:rPr>
        <w:t>φυ</w:t>
      </w:r>
      <w:r w:rsidRPr="00A74A2C">
        <w:rPr>
          <w:rFonts w:eastAsia="Times New Roman" w:cs="Times New Roman"/>
          <w:szCs w:val="24"/>
        </w:rPr>
        <w:t>πουργός Εξωτερικών</w:t>
      </w:r>
      <w:r>
        <w:rPr>
          <w:rFonts w:eastAsia="Times New Roman" w:cs="Times New Roman"/>
          <w:szCs w:val="24"/>
        </w:rPr>
        <w:t>.</w:t>
      </w:r>
    </w:p>
    <w:p w14:paraId="77C03131" w14:textId="77777777" w:rsidR="006113A9" w:rsidRDefault="006B6FC4">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Διότι, πράγματι, όταν ήμουν Υφυπουργός Εξωτερικών</w:t>
      </w:r>
      <w:r w:rsidRPr="005E22D7">
        <w:rPr>
          <w:rFonts w:eastAsia="Times New Roman" w:cs="Times New Roman"/>
          <w:szCs w:val="24"/>
        </w:rPr>
        <w:t>,</w:t>
      </w:r>
      <w:r>
        <w:rPr>
          <w:rFonts w:eastAsia="Times New Roman" w:cs="Times New Roman"/>
          <w:szCs w:val="24"/>
        </w:rPr>
        <w:t xml:space="preserve"> οι συνάδελφοι της Νέας Δημοκρατίας</w:t>
      </w:r>
      <w:r w:rsidRPr="005E22D7">
        <w:rPr>
          <w:rFonts w:eastAsia="Times New Roman" w:cs="Times New Roman"/>
          <w:szCs w:val="24"/>
        </w:rPr>
        <w:t>,</w:t>
      </w:r>
      <w:r>
        <w:rPr>
          <w:rFonts w:eastAsia="Times New Roman" w:cs="Times New Roman"/>
          <w:szCs w:val="24"/>
        </w:rPr>
        <w:t xml:space="preserve"> τότε πενήντα τέσσερις τον αριθμό</w:t>
      </w:r>
      <w:r>
        <w:rPr>
          <w:rFonts w:eastAsia="Times New Roman" w:cs="Times New Roman"/>
          <w:szCs w:val="24"/>
        </w:rPr>
        <w:t>,</w:t>
      </w:r>
      <w:r>
        <w:rPr>
          <w:rFonts w:eastAsia="Times New Roman" w:cs="Times New Roman"/>
          <w:szCs w:val="24"/>
        </w:rPr>
        <w:t xml:space="preserve"> είχαν στραφεί εναντίον μου, επειδή η δική μας στάση και υπέρ της σύνθετης ονομασίας είναι, αλλά και υπέρ μιας πολύ ανθρώπινης στάσης απέναντι σε ανθρώπους, οι οποίοι έπρεπε να έρθουν να πάρουν κάποια ταξιδιωτικά έγγραφα, να έρθουν να επισκεφτούν τον τόπο </w:t>
      </w:r>
      <w:r>
        <w:rPr>
          <w:rFonts w:eastAsia="Times New Roman" w:cs="Times New Roman"/>
          <w:szCs w:val="24"/>
        </w:rPr>
        <w:t xml:space="preserve">τους. Είναι απαράδεκτο πραγματικά, απαράδεκτο και καθόλου αποτελεσματικό να προσπαθείτε να ταυτίσετε πολιτικές του δικού μας χώρου του Κέντρου και της Κεντροαριστεράς με τη Νέα Δημοκρατία. Το «όχι» μας, είναι </w:t>
      </w:r>
      <w:r>
        <w:rPr>
          <w:rFonts w:eastAsia="Times New Roman" w:cs="Times New Roman"/>
          <w:szCs w:val="24"/>
        </w:rPr>
        <w:lastRenderedPageBreak/>
        <w:t>«όχι» πατριωτισμού, δεν είναι «όχι» που συναρτά</w:t>
      </w:r>
      <w:r>
        <w:rPr>
          <w:rFonts w:eastAsia="Times New Roman" w:cs="Times New Roman"/>
          <w:szCs w:val="24"/>
        </w:rPr>
        <w:t xml:space="preserve">ται με μικροκομματικά οφέλη. </w:t>
      </w:r>
    </w:p>
    <w:p w14:paraId="77C03132" w14:textId="77777777" w:rsidR="006113A9" w:rsidRDefault="006B6FC4">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 xml:space="preserve">Και </w:t>
      </w:r>
      <w:r>
        <w:rPr>
          <w:rFonts w:eastAsia="Times New Roman" w:cs="Times New Roman"/>
          <w:szCs w:val="24"/>
        </w:rPr>
        <w:t>,</w:t>
      </w:r>
      <w:r>
        <w:rPr>
          <w:rFonts w:eastAsia="Times New Roman" w:cs="Times New Roman"/>
          <w:szCs w:val="24"/>
        </w:rPr>
        <w:t xml:space="preserve"> οικοδομήσ</w:t>
      </w:r>
      <w:r>
        <w:rPr>
          <w:rFonts w:eastAsia="Times New Roman" w:cs="Times New Roman"/>
          <w:szCs w:val="24"/>
        </w:rPr>
        <w:t>α</w:t>
      </w:r>
      <w:r>
        <w:rPr>
          <w:rFonts w:eastAsia="Times New Roman" w:cs="Times New Roman"/>
          <w:szCs w:val="24"/>
        </w:rPr>
        <w:t>τε στο Κοινοβούλιο και την πιο παρδαλή -στη</w:t>
      </w:r>
      <w:r>
        <w:rPr>
          <w:rFonts w:eastAsia="Times New Roman" w:cs="Times New Roman"/>
          <w:szCs w:val="24"/>
        </w:rPr>
        <w:t>ν</w:t>
      </w:r>
      <w:r>
        <w:rPr>
          <w:rFonts w:eastAsia="Times New Roman" w:cs="Times New Roman"/>
          <w:szCs w:val="24"/>
        </w:rPr>
        <w:t xml:space="preserve"> ελληνική κοινοβουλευτική ιστορία- πλειοψηφία </w:t>
      </w:r>
      <w:r>
        <w:rPr>
          <w:rFonts w:eastAsia="Times New Roman" w:cs="Times New Roman"/>
          <w:szCs w:val="24"/>
        </w:rPr>
        <w:t>εκατόν πενήτα ενός</w:t>
      </w:r>
      <w:r>
        <w:rPr>
          <w:rFonts w:eastAsia="Times New Roman" w:cs="Times New Roman"/>
          <w:szCs w:val="24"/>
        </w:rPr>
        <w:t xml:space="preserve"> Βουλευτών. Ένα ακόμ</w:t>
      </w:r>
      <w:r>
        <w:rPr>
          <w:rFonts w:eastAsia="Times New Roman" w:cs="Times New Roman"/>
          <w:szCs w:val="24"/>
        </w:rPr>
        <w:t>η</w:t>
      </w:r>
      <w:r>
        <w:rPr>
          <w:rFonts w:eastAsia="Times New Roman" w:cs="Times New Roman"/>
          <w:szCs w:val="24"/>
        </w:rPr>
        <w:t xml:space="preserve"> στοιχείο του παρδαλού: </w:t>
      </w:r>
      <w:r>
        <w:rPr>
          <w:rFonts w:eastAsia="Times New Roman" w:cs="Times New Roman"/>
          <w:szCs w:val="24"/>
        </w:rPr>
        <w:t>Ένα κόμμα α</w:t>
      </w:r>
      <w:r>
        <w:rPr>
          <w:rFonts w:eastAsia="Times New Roman" w:cs="Times New Roman"/>
          <w:szCs w:val="24"/>
        </w:rPr>
        <w:t>ντιπολιτεύεται την Κυβέρνηση και υπερψηφίζει μ</w:t>
      </w:r>
      <w:r>
        <w:rPr>
          <w:rFonts w:eastAsia="Times New Roman" w:cs="Times New Roman"/>
          <w:szCs w:val="24"/>
        </w:rPr>
        <w:t>ομφή εναντίον της, αλλά δύο Βουλευτές του δίνουν ψήφο εμπιστοσύνης στην Κυβέρνηση. Αυτήν την παρδαλή, την τραγελαφική κατάσταση έχει αυτή τη στιγμή κατασκευάσει η πλειοψηφία</w:t>
      </w:r>
      <w:r>
        <w:rPr>
          <w:rFonts w:eastAsia="Times New Roman" w:cs="Times New Roman"/>
          <w:szCs w:val="24"/>
        </w:rPr>
        <w:t xml:space="preserve"> </w:t>
      </w:r>
      <w:r>
        <w:rPr>
          <w:rFonts w:eastAsia="Times New Roman" w:cs="Times New Roman"/>
          <w:szCs w:val="24"/>
        </w:rPr>
        <w:t xml:space="preserve">-μειοψηφία του ΣΥΡΙΖΑ. Αυτό είναι το πολιτικό της πλαίσιο, εξ ου και οι Βουλευτές </w:t>
      </w:r>
      <w:r>
        <w:rPr>
          <w:rFonts w:eastAsia="Times New Roman" w:cs="Times New Roman"/>
          <w:szCs w:val="24"/>
        </w:rPr>
        <w:t>σας δεν χρειάστηκαν τεκμηρίωση</w:t>
      </w:r>
      <w:r>
        <w:rPr>
          <w:rFonts w:eastAsia="Times New Roman" w:cs="Times New Roman"/>
          <w:szCs w:val="24"/>
        </w:rPr>
        <w:t>,</w:t>
      </w:r>
      <w:r>
        <w:rPr>
          <w:rFonts w:eastAsia="Times New Roman" w:cs="Times New Roman"/>
          <w:szCs w:val="24"/>
        </w:rPr>
        <w:t xml:space="preserve"> για να υποστηρίξουν στη Διαρκή Επιτροπή Εξωτερικών και Άμυνας τη Συμφωνία των Πρεσπών. Με τη δική μας πίεση καταθέσατε τα βασικά κείμενα. Μόνο εφόδιο των Βουλευτών σας στη </w:t>
      </w:r>
      <w:r w:rsidRPr="00BF020D">
        <w:rPr>
          <w:rFonts w:eastAsia="Times New Roman" w:cs="Times New Roman"/>
          <w:szCs w:val="24"/>
        </w:rPr>
        <w:t xml:space="preserve">Διαρκή Επιτροπή Εξωτερικών και Άμυνας </w:t>
      </w:r>
      <w:r>
        <w:rPr>
          <w:rFonts w:eastAsia="Times New Roman" w:cs="Times New Roman"/>
          <w:szCs w:val="24"/>
        </w:rPr>
        <w:t>ήταν η κομματι</w:t>
      </w:r>
      <w:r>
        <w:rPr>
          <w:rFonts w:eastAsia="Times New Roman" w:cs="Times New Roman"/>
          <w:szCs w:val="24"/>
        </w:rPr>
        <w:t>κή σας γραμμή</w:t>
      </w:r>
      <w:r>
        <w:rPr>
          <w:rFonts w:eastAsia="Times New Roman" w:cs="Times New Roman"/>
          <w:szCs w:val="24"/>
        </w:rPr>
        <w:t>. Τ</w:t>
      </w:r>
      <w:r>
        <w:rPr>
          <w:rFonts w:eastAsia="Times New Roman" w:cs="Times New Roman"/>
          <w:szCs w:val="24"/>
        </w:rPr>
        <w:t xml:space="preserve">ίποτε σχετικό με τη </w:t>
      </w:r>
      <w:r>
        <w:rPr>
          <w:rFonts w:eastAsia="Times New Roman" w:cs="Times New Roman"/>
          <w:szCs w:val="24"/>
        </w:rPr>
        <w:t>σ</w:t>
      </w:r>
      <w:r>
        <w:rPr>
          <w:rFonts w:eastAsia="Times New Roman" w:cs="Times New Roman"/>
          <w:szCs w:val="24"/>
        </w:rPr>
        <w:t xml:space="preserve">υμφωνία δεν είχαν μπροστά τους. Και μάλιστα, η </w:t>
      </w:r>
      <w:r>
        <w:rPr>
          <w:rFonts w:eastAsia="Times New Roman" w:cs="Times New Roman"/>
          <w:szCs w:val="24"/>
        </w:rPr>
        <w:t>ε</w:t>
      </w:r>
      <w:r>
        <w:rPr>
          <w:rFonts w:eastAsia="Times New Roman" w:cs="Times New Roman"/>
          <w:szCs w:val="24"/>
        </w:rPr>
        <w:t xml:space="preserve">ισηγήτρια σας κατέφυγε και στο «φοβερό επιχείρημα» ότι η Συμφωνία των Πρεσπών είναι μάλιστα και αντιιμπεριαλιστική. </w:t>
      </w:r>
      <w:r>
        <w:rPr>
          <w:rFonts w:eastAsia="Times New Roman" w:cs="Times New Roman"/>
          <w:szCs w:val="24"/>
        </w:rPr>
        <w:lastRenderedPageBreak/>
        <w:t xml:space="preserve">Δεν έχω χρόνο να </w:t>
      </w:r>
      <w:r>
        <w:rPr>
          <w:rFonts w:eastAsia="Times New Roman" w:cs="Times New Roman"/>
          <w:szCs w:val="24"/>
        </w:rPr>
        <w:t>αναφερθώ</w:t>
      </w:r>
      <w:r>
        <w:rPr>
          <w:rFonts w:eastAsia="Times New Roman" w:cs="Times New Roman"/>
          <w:szCs w:val="24"/>
        </w:rPr>
        <w:t>, είναι άλλωστε θέμα της αρμοδ</w:t>
      </w:r>
      <w:r>
        <w:rPr>
          <w:rFonts w:eastAsia="Times New Roman" w:cs="Times New Roman"/>
          <w:szCs w:val="24"/>
        </w:rPr>
        <w:t>ιότητάς του ΚΚΕ να το σχολιάσει.</w:t>
      </w:r>
    </w:p>
    <w:p w14:paraId="77C03133" w14:textId="77777777" w:rsidR="006113A9" w:rsidRDefault="006B6FC4">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w:t>
      </w:r>
      <w:r>
        <w:rPr>
          <w:rFonts w:eastAsia="Times New Roman" w:cs="Times New Roman"/>
          <w:szCs w:val="24"/>
        </w:rPr>
        <w:t>Βαφτίζετε το κρέας ψάρι», γιατί επιχειρήματα δεν έχετε. Και δεν έχουν καμ</w:t>
      </w:r>
      <w:r>
        <w:rPr>
          <w:rFonts w:eastAsia="Times New Roman" w:cs="Times New Roman"/>
          <w:szCs w:val="24"/>
        </w:rPr>
        <w:t>μ</w:t>
      </w:r>
      <w:r>
        <w:rPr>
          <w:rFonts w:eastAsia="Times New Roman" w:cs="Times New Roman"/>
          <w:szCs w:val="24"/>
        </w:rPr>
        <w:t>ία αξία για εσάς ούτε το ιστορικό βάθος των προβλημάτων ούτε η δυσκολία των κειμένων ούτε η συνείδηση της πολυπλοκότητας των προβλημάτων της εξωτερι</w:t>
      </w:r>
      <w:r>
        <w:rPr>
          <w:rFonts w:eastAsia="Times New Roman" w:cs="Times New Roman"/>
          <w:szCs w:val="24"/>
        </w:rPr>
        <w:t xml:space="preserve">κής μας πολιτικής ούτε η συνείδηση των τετελεσμένων που δημιουργούνται με αυτή τη </w:t>
      </w:r>
      <w:r>
        <w:rPr>
          <w:rFonts w:eastAsia="Times New Roman" w:cs="Times New Roman"/>
          <w:szCs w:val="24"/>
        </w:rPr>
        <w:t>σ</w:t>
      </w:r>
      <w:r>
        <w:rPr>
          <w:rFonts w:eastAsia="Times New Roman" w:cs="Times New Roman"/>
          <w:szCs w:val="24"/>
        </w:rPr>
        <w:t xml:space="preserve">υμφωνία αμέσως, μετά την ένταξη της </w:t>
      </w:r>
      <w:r>
        <w:rPr>
          <w:rFonts w:eastAsia="Times New Roman" w:cs="Times New Roman"/>
          <w:szCs w:val="24"/>
          <w:lang w:val="en-US"/>
        </w:rPr>
        <w:t>FYROM</w:t>
      </w:r>
      <w:r w:rsidRPr="004264D2">
        <w:rPr>
          <w:rFonts w:eastAsia="Times New Roman" w:cs="Times New Roman"/>
          <w:szCs w:val="24"/>
        </w:rPr>
        <w:t xml:space="preserve"> </w:t>
      </w:r>
      <w:r>
        <w:rPr>
          <w:rFonts w:eastAsia="Times New Roman" w:cs="Times New Roman"/>
          <w:szCs w:val="24"/>
        </w:rPr>
        <w:t>στο ΝΑΤΟ</w:t>
      </w:r>
      <w:r w:rsidRPr="004264D2">
        <w:rPr>
          <w:rFonts w:eastAsia="Times New Roman" w:cs="Times New Roman"/>
          <w:szCs w:val="24"/>
        </w:rPr>
        <w:t xml:space="preserve">. </w:t>
      </w:r>
      <w:r>
        <w:rPr>
          <w:rFonts w:eastAsia="Times New Roman" w:cs="Times New Roman"/>
          <w:szCs w:val="24"/>
        </w:rPr>
        <w:t>Τίποτα δεν μ</w:t>
      </w:r>
      <w:r>
        <w:rPr>
          <w:rFonts w:eastAsia="Times New Roman" w:cs="Times New Roman"/>
          <w:szCs w:val="24"/>
        </w:rPr>
        <w:t>ε</w:t>
      </w:r>
      <w:r>
        <w:rPr>
          <w:rFonts w:eastAsia="Times New Roman" w:cs="Times New Roman"/>
          <w:szCs w:val="24"/>
        </w:rPr>
        <w:t>τρ</w:t>
      </w:r>
      <w:r>
        <w:rPr>
          <w:rFonts w:eastAsia="Times New Roman" w:cs="Times New Roman"/>
          <w:szCs w:val="24"/>
        </w:rPr>
        <w:t>ά</w:t>
      </w:r>
      <w:r>
        <w:rPr>
          <w:rFonts w:eastAsia="Times New Roman" w:cs="Times New Roman"/>
          <w:szCs w:val="24"/>
        </w:rPr>
        <w:t xml:space="preserve"> για την πλειοψηφία-μειοψηφία του ΣΥΡΙΖΑ. Το μόνο που</w:t>
      </w:r>
      <w:r>
        <w:rPr>
          <w:rFonts w:eastAsia="Times New Roman" w:cs="Times New Roman"/>
          <w:szCs w:val="24"/>
        </w:rPr>
        <w:t>,</w:t>
      </w:r>
      <w:r>
        <w:rPr>
          <w:rFonts w:eastAsia="Times New Roman" w:cs="Times New Roman"/>
          <w:szCs w:val="24"/>
        </w:rPr>
        <w:t xml:space="preserve"> γι</w:t>
      </w:r>
      <w:r>
        <w:rPr>
          <w:rFonts w:eastAsia="Times New Roman" w:cs="Times New Roman"/>
          <w:szCs w:val="24"/>
        </w:rPr>
        <w:t>’</w:t>
      </w:r>
      <w:r>
        <w:rPr>
          <w:rFonts w:eastAsia="Times New Roman" w:cs="Times New Roman"/>
          <w:szCs w:val="24"/>
        </w:rPr>
        <w:t xml:space="preserve"> αυτούς έχει σημασία</w:t>
      </w:r>
      <w:r>
        <w:rPr>
          <w:rFonts w:eastAsia="Times New Roman" w:cs="Times New Roman"/>
          <w:szCs w:val="24"/>
        </w:rPr>
        <w:t>,</w:t>
      </w:r>
      <w:r>
        <w:rPr>
          <w:rFonts w:eastAsia="Times New Roman" w:cs="Times New Roman"/>
          <w:szCs w:val="24"/>
        </w:rPr>
        <w:t xml:space="preserve"> είναι το μικροκομματικό του</w:t>
      </w:r>
      <w:r>
        <w:rPr>
          <w:rFonts w:eastAsia="Times New Roman" w:cs="Times New Roman"/>
          <w:szCs w:val="24"/>
        </w:rPr>
        <w:t>ς</w:t>
      </w:r>
      <w:r>
        <w:rPr>
          <w:rFonts w:eastAsia="Times New Roman" w:cs="Times New Roman"/>
          <w:szCs w:val="24"/>
        </w:rPr>
        <w:t xml:space="preserve"> συμφέρον και η ιδεολογικοπολιτική ισορροπία ορισμένων στελεχών τους, Υπουργών σήμερα, που ήθελαν στο παρελθόν να αναγνωριστεί η </w:t>
      </w:r>
      <w:r>
        <w:rPr>
          <w:rFonts w:eastAsia="Times New Roman" w:cs="Times New Roman"/>
          <w:szCs w:val="24"/>
          <w:lang w:val="en-US"/>
        </w:rPr>
        <w:t>FYROM</w:t>
      </w:r>
      <w:r w:rsidRPr="004264D2">
        <w:rPr>
          <w:rFonts w:eastAsia="Times New Roman" w:cs="Times New Roman"/>
          <w:szCs w:val="24"/>
        </w:rPr>
        <w:t xml:space="preserve"> </w:t>
      </w:r>
      <w:r>
        <w:rPr>
          <w:rFonts w:eastAsia="Times New Roman" w:cs="Times New Roman"/>
          <w:szCs w:val="24"/>
        </w:rPr>
        <w:t>ως «Μακεδονία» και που σήμερα προσποιούνται τους αριστερούς.</w:t>
      </w:r>
    </w:p>
    <w:p w14:paraId="77C03134" w14:textId="77777777" w:rsidR="006113A9" w:rsidRDefault="006B6FC4">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Και εν τω μεταξύ, κυρίες και κύ</w:t>
      </w:r>
      <w:r>
        <w:rPr>
          <w:rFonts w:eastAsia="Times New Roman" w:cs="Times New Roman"/>
          <w:szCs w:val="24"/>
        </w:rPr>
        <w:t>ριοι</w:t>
      </w:r>
      <w:r>
        <w:rPr>
          <w:rFonts w:eastAsia="Times New Roman" w:cs="Times New Roman"/>
          <w:szCs w:val="24"/>
        </w:rPr>
        <w:t xml:space="preserve"> -</w:t>
      </w:r>
      <w:r>
        <w:rPr>
          <w:rFonts w:eastAsia="Times New Roman" w:cs="Times New Roman"/>
          <w:szCs w:val="24"/>
        </w:rPr>
        <w:t>αυτό να μην το ξεχνάμε ποτέ και κάθε φορά που αγορεύω θα το θυμίζω</w:t>
      </w:r>
      <w:r>
        <w:rPr>
          <w:rFonts w:eastAsia="Times New Roman" w:cs="Times New Roman"/>
          <w:szCs w:val="24"/>
        </w:rPr>
        <w:t xml:space="preserve">- </w:t>
      </w:r>
      <w:r>
        <w:rPr>
          <w:rFonts w:eastAsia="Times New Roman" w:cs="Times New Roman"/>
          <w:szCs w:val="24"/>
        </w:rPr>
        <w:t xml:space="preserve">υκνώνουν τα σύννεφα πάνω από την Ελλάδα, τα σύννεφα που αφορούν στην οικονομία, στις Ελληνίδες και στους Έλληνες. Και ενώ </w:t>
      </w:r>
      <w:r>
        <w:rPr>
          <w:rFonts w:eastAsia="Times New Roman" w:cs="Times New Roman"/>
          <w:szCs w:val="24"/>
        </w:rPr>
        <w:lastRenderedPageBreak/>
        <w:t>πυκνώνουν τα σύννεφα αυτά, η Κυβέρνηση περί άλλων τυρβάζει.</w:t>
      </w:r>
    </w:p>
    <w:p w14:paraId="77C03135" w14:textId="77777777" w:rsidR="006113A9" w:rsidRDefault="006B6FC4">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 xml:space="preserve">Οφείλω, κυρίες και κύριοι Βουλευτές της ετερόκλητης συμμαχίας και της πλειοψηφίας-μειοψηφίας, να σας προειδοποιήσω ότι η Συμφωνία των Πρεσπών δεν έχει την έγκριση του ελληνικού λαού, δεν απολαμβάνει δημοκρατικής πολιτικής νομιμοποίησης. </w:t>
      </w:r>
    </w:p>
    <w:p w14:paraId="77C03136" w14:textId="77777777" w:rsidR="006113A9" w:rsidRDefault="006B6FC4">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w:t>
      </w:r>
      <w:r>
        <w:rPr>
          <w:rFonts w:eastAsia="Times New Roman" w:cs="Times New Roman"/>
          <w:szCs w:val="24"/>
        </w:rPr>
        <w:t xml:space="preserve"> στις 16 Ιουνίου του 2018 από αυτό το Βήμα, ο πρώην Υπουργός Εξωτερικών</w:t>
      </w:r>
      <w:r>
        <w:rPr>
          <w:rFonts w:eastAsia="Times New Roman" w:cs="Times New Roman"/>
          <w:szCs w:val="24"/>
        </w:rPr>
        <w:t xml:space="preserve"> </w:t>
      </w:r>
      <w:r>
        <w:rPr>
          <w:rFonts w:eastAsia="Times New Roman" w:cs="Times New Roman"/>
          <w:szCs w:val="24"/>
        </w:rPr>
        <w:t>κ Κοτζιάς, σε αυτή την Αίθουσα –επαναλαμβάνω- παραδέχθηκε ότι έχει κάνει συμβιβασμούς στο θέμα της γλώσσας και της εθνικότητας. Αυτά ήταν τα πιο επίσημα κυβερνητικά χείλη</w:t>
      </w:r>
      <w:r>
        <w:rPr>
          <w:rFonts w:eastAsia="Times New Roman" w:cs="Times New Roman"/>
          <w:szCs w:val="24"/>
        </w:rPr>
        <w:t>,</w:t>
      </w:r>
      <w:r>
        <w:rPr>
          <w:rFonts w:eastAsia="Times New Roman" w:cs="Times New Roman"/>
          <w:szCs w:val="24"/>
        </w:rPr>
        <w:t xml:space="preserve"> τον Ιούνιο</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που μας πέρασε, αλλά εσείς στη Διαρκή Επιτροπή Εξωτερικών και Άμυνας, άπασες και άπαντες, το αρνείστε αυτό, με πολιτικά επιχειρήματα, μιλώντας μόνον. </w:t>
      </w:r>
    </w:p>
    <w:p w14:paraId="77C03137" w14:textId="77777777" w:rsidR="006113A9" w:rsidRDefault="006B6FC4">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 xml:space="preserve">Και εγώ, που στην </w:t>
      </w:r>
      <w:r>
        <w:rPr>
          <w:rFonts w:eastAsia="Times New Roman" w:cs="Times New Roman"/>
          <w:szCs w:val="24"/>
        </w:rPr>
        <w:t>ε</w:t>
      </w:r>
      <w:r>
        <w:rPr>
          <w:rFonts w:eastAsia="Times New Roman" w:cs="Times New Roman"/>
          <w:szCs w:val="24"/>
        </w:rPr>
        <w:t xml:space="preserve">πιτροπή έκανα φιλότιμη προσπάθεια να μείνω στα στοιχεία της </w:t>
      </w:r>
      <w:r>
        <w:rPr>
          <w:rFonts w:eastAsia="Times New Roman" w:cs="Times New Roman"/>
          <w:szCs w:val="24"/>
        </w:rPr>
        <w:t>σ</w:t>
      </w:r>
      <w:r>
        <w:rPr>
          <w:rFonts w:eastAsia="Times New Roman" w:cs="Times New Roman"/>
          <w:szCs w:val="24"/>
        </w:rPr>
        <w:t>υμφωνίας σήμερα, γυρίζω κ</w:t>
      </w:r>
      <w:r>
        <w:rPr>
          <w:rFonts w:eastAsia="Times New Roman" w:cs="Times New Roman"/>
          <w:szCs w:val="24"/>
        </w:rPr>
        <w:t xml:space="preserve">αι εγώ σελίδα, θα μιλήσουμε μόνο πολιτικά. Εδώ λοιπόν, ο Υπουργός </w:t>
      </w:r>
      <w:r>
        <w:rPr>
          <w:rFonts w:eastAsia="Times New Roman" w:cs="Times New Roman"/>
          <w:szCs w:val="24"/>
        </w:rPr>
        <w:lastRenderedPageBreak/>
        <w:t xml:space="preserve">αποδέχθηκε πως έχετε κάνει συμβιβαστικές υποχωρήσεις και εσείς στην </w:t>
      </w:r>
      <w:r>
        <w:rPr>
          <w:rFonts w:eastAsia="Times New Roman" w:cs="Times New Roman"/>
          <w:szCs w:val="24"/>
        </w:rPr>
        <w:t>ε</w:t>
      </w:r>
      <w:r>
        <w:rPr>
          <w:rFonts w:eastAsia="Times New Roman" w:cs="Times New Roman"/>
          <w:szCs w:val="24"/>
        </w:rPr>
        <w:t xml:space="preserve">πιτροπή για όλα τα θέματα της </w:t>
      </w:r>
      <w:r>
        <w:rPr>
          <w:rFonts w:eastAsia="Times New Roman" w:cs="Times New Roman"/>
          <w:szCs w:val="24"/>
        </w:rPr>
        <w:t>σ</w:t>
      </w:r>
      <w:r>
        <w:rPr>
          <w:rFonts w:eastAsia="Times New Roman" w:cs="Times New Roman"/>
          <w:szCs w:val="24"/>
        </w:rPr>
        <w:t xml:space="preserve">υμφωνίας δέχεστε ότι μόνο νίκες είχατε. Όλα τα καταφέρατε καλά. </w:t>
      </w:r>
    </w:p>
    <w:p w14:paraId="77C03138" w14:textId="77777777" w:rsidR="006113A9" w:rsidRDefault="006B6FC4">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Π</w:t>
      </w:r>
      <w:r>
        <w:rPr>
          <w:rFonts w:eastAsia="Times New Roman" w:cs="Times New Roman"/>
          <w:szCs w:val="24"/>
        </w:rPr>
        <w:t>αρουσίασε ο Πρωθυπουργός</w:t>
      </w:r>
      <w:r>
        <w:rPr>
          <w:rFonts w:eastAsia="Times New Roman" w:cs="Times New Roman"/>
          <w:szCs w:val="24"/>
        </w:rPr>
        <w:t xml:space="preserve"> εδώ, μάλιστα, και στη συζήτηση για τον </w:t>
      </w:r>
      <w:r>
        <w:rPr>
          <w:rFonts w:eastAsia="Times New Roman" w:cs="Times New Roman"/>
          <w:szCs w:val="24"/>
        </w:rPr>
        <w:t>π</w:t>
      </w:r>
      <w:r>
        <w:rPr>
          <w:rFonts w:eastAsia="Times New Roman" w:cs="Times New Roman"/>
          <w:szCs w:val="24"/>
        </w:rPr>
        <w:t>ροϋπολογισμό το Δεκέμβριο και επί της ψήφου εμπιστοσύνης προσφάτως, και τη ρηματική διακοίνωση</w:t>
      </w:r>
      <w:r>
        <w:rPr>
          <w:rFonts w:eastAsia="Times New Roman" w:cs="Times New Roman"/>
          <w:szCs w:val="24"/>
        </w:rPr>
        <w:t>,</w:t>
      </w:r>
      <w:r>
        <w:rPr>
          <w:rFonts w:eastAsia="Times New Roman" w:cs="Times New Roman"/>
          <w:szCs w:val="24"/>
        </w:rPr>
        <w:t xml:space="preserve"> που έστειλε το Υπουργείο Εξωτερικών της </w:t>
      </w:r>
      <w:r>
        <w:rPr>
          <w:rFonts w:eastAsia="Times New Roman" w:cs="Times New Roman"/>
          <w:szCs w:val="24"/>
          <w:lang w:val="en-US"/>
        </w:rPr>
        <w:t>FYROM</w:t>
      </w:r>
      <w:r>
        <w:rPr>
          <w:rFonts w:eastAsia="Times New Roman" w:cs="Times New Roman"/>
          <w:szCs w:val="24"/>
        </w:rPr>
        <w:t xml:space="preserve"> στο δικό μας Υπουργείο Εξωτερικών</w:t>
      </w:r>
      <w:r>
        <w:rPr>
          <w:rFonts w:eastAsia="Times New Roman" w:cs="Times New Roman"/>
          <w:szCs w:val="24"/>
        </w:rPr>
        <w:t>,</w:t>
      </w:r>
      <w:r w:rsidRPr="00555362">
        <w:rPr>
          <w:rFonts w:eastAsia="Times New Roman" w:cs="Times New Roman"/>
          <w:szCs w:val="24"/>
        </w:rPr>
        <w:t xml:space="preserve"> </w:t>
      </w:r>
      <w:r>
        <w:rPr>
          <w:rFonts w:eastAsia="Times New Roman" w:cs="Times New Roman"/>
          <w:szCs w:val="24"/>
        </w:rPr>
        <w:t>ως θρίαμβο. Ισχυρίστηκε ότι υπάρχουν κ</w:t>
      </w:r>
      <w:r>
        <w:rPr>
          <w:rFonts w:eastAsia="Times New Roman" w:cs="Times New Roman"/>
          <w:szCs w:val="24"/>
        </w:rPr>
        <w:t>αι βελτιώσεις με το κείμενο αυτό. Ενώ, κυρίες και κύριοι Βουλευτές, οι προσθήκες που έγιναν στο Σύνταγμα τους και τα όσα αναφέρονται στη ρηματική διακοίνωση επιβαρύνουν το κλίμα, επιβαρύνουν τα θέματα, επιβαρύνουν τις υποχωρήσεις</w:t>
      </w:r>
      <w:r>
        <w:rPr>
          <w:rFonts w:eastAsia="Times New Roman" w:cs="Times New Roman"/>
          <w:szCs w:val="24"/>
        </w:rPr>
        <w:t>,</w:t>
      </w:r>
      <w:r>
        <w:rPr>
          <w:rFonts w:eastAsia="Times New Roman" w:cs="Times New Roman"/>
          <w:szCs w:val="24"/>
        </w:rPr>
        <w:t xml:space="preserve"> που έχετε κάνει και ως πρ</w:t>
      </w:r>
      <w:r>
        <w:rPr>
          <w:rFonts w:eastAsia="Times New Roman" w:cs="Times New Roman"/>
          <w:szCs w:val="24"/>
        </w:rPr>
        <w:t xml:space="preserve">ος τη σειρά των πραγμάτων εδώ και στη </w:t>
      </w:r>
      <w:r>
        <w:rPr>
          <w:rFonts w:eastAsia="Times New Roman" w:cs="Times New Roman"/>
          <w:szCs w:val="24"/>
          <w:lang w:val="en-US"/>
        </w:rPr>
        <w:t>FYROM</w:t>
      </w:r>
      <w:r w:rsidRPr="00B606CA">
        <w:rPr>
          <w:rFonts w:eastAsia="Times New Roman" w:cs="Times New Roman"/>
          <w:szCs w:val="24"/>
        </w:rPr>
        <w:t xml:space="preserve">, </w:t>
      </w:r>
      <w:r>
        <w:rPr>
          <w:rFonts w:eastAsia="Times New Roman" w:cs="Times New Roman"/>
          <w:szCs w:val="24"/>
        </w:rPr>
        <w:t>όπως πα</w:t>
      </w:r>
      <w:r>
        <w:rPr>
          <w:rFonts w:eastAsia="Times New Roman" w:cs="Times New Roman"/>
          <w:szCs w:val="24"/>
        </w:rPr>
        <w:t>ραδεχτήκα</w:t>
      </w:r>
      <w:r>
        <w:rPr>
          <w:rFonts w:eastAsia="Times New Roman" w:cs="Times New Roman"/>
          <w:szCs w:val="24"/>
        </w:rPr>
        <w:t>τε το πρωί. Το άρθρο 2 παράγραφος 4, τελευταίο εδάφιο της Συμφωνίας των Πρεσπών, προβλέπει η άλλη σειρά, να έχουν τελειώσει αυτοί και μετά εμείς στο τέλος</w:t>
      </w:r>
      <w:r>
        <w:rPr>
          <w:rFonts w:eastAsia="Times New Roman" w:cs="Times New Roman"/>
          <w:szCs w:val="24"/>
        </w:rPr>
        <w:t>,</w:t>
      </w:r>
      <w:r>
        <w:rPr>
          <w:rFonts w:eastAsia="Times New Roman" w:cs="Times New Roman"/>
          <w:szCs w:val="24"/>
        </w:rPr>
        <w:t xml:space="preserve"> να κάνουμε κυρώσεις. Τώρα, αυτά άλλαξαν</w:t>
      </w:r>
      <w:r>
        <w:rPr>
          <w:rFonts w:eastAsia="Times New Roman" w:cs="Times New Roman"/>
          <w:szCs w:val="24"/>
        </w:rPr>
        <w:t xml:space="preserve"> και αλλάξανε με τη δική σας </w:t>
      </w:r>
      <w:r>
        <w:rPr>
          <w:rFonts w:eastAsia="Times New Roman" w:cs="Times New Roman"/>
          <w:szCs w:val="24"/>
        </w:rPr>
        <w:t>σ</w:t>
      </w:r>
      <w:r>
        <w:rPr>
          <w:rFonts w:eastAsia="Times New Roman" w:cs="Times New Roman"/>
          <w:szCs w:val="24"/>
        </w:rPr>
        <w:t xml:space="preserve">υμφωνία, αλλάξανε μονομερώς από τη </w:t>
      </w:r>
      <w:r>
        <w:rPr>
          <w:rFonts w:eastAsia="Times New Roman" w:cs="Times New Roman"/>
          <w:szCs w:val="24"/>
          <w:lang w:val="en-US"/>
        </w:rPr>
        <w:t>FYROM</w:t>
      </w:r>
      <w:r>
        <w:rPr>
          <w:rFonts w:eastAsia="Times New Roman" w:cs="Times New Roman"/>
          <w:szCs w:val="24"/>
        </w:rPr>
        <w:t xml:space="preserve"> </w:t>
      </w:r>
      <w:r>
        <w:rPr>
          <w:rFonts w:eastAsia="Times New Roman" w:cs="Times New Roman"/>
          <w:szCs w:val="24"/>
        </w:rPr>
        <w:lastRenderedPageBreak/>
        <w:t>και συμφωνήσατε εσείς σιωπηρά. Και ενώ δεν μας είχατε πει τίποτα, η ρηματική διακοίνωση αυτό το καταγράφει.</w:t>
      </w:r>
    </w:p>
    <w:p w14:paraId="77C03139" w14:textId="77777777" w:rsidR="006113A9" w:rsidRDefault="006B6FC4">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Θρίαμβο, λοιπόν, υποστηρίζατε πως έχετε επιτύχει και διαβάζοντας τις συνταγμα</w:t>
      </w:r>
      <w:r>
        <w:rPr>
          <w:rFonts w:eastAsia="Times New Roman" w:cs="Times New Roman"/>
          <w:szCs w:val="24"/>
        </w:rPr>
        <w:t xml:space="preserve">τικές τους αλλαγές βλέπουμε, κυρίες και κύριοι Βουλευτές, ότι διπλασιάζεται η χρήση του όρου «μακεδονικός λαός». </w:t>
      </w:r>
      <w:r>
        <w:rPr>
          <w:rFonts w:eastAsia="Times New Roman" w:cs="Times New Roman"/>
          <w:szCs w:val="24"/>
        </w:rPr>
        <w:t>Δηλαδή, ό</w:t>
      </w:r>
      <w:r>
        <w:rPr>
          <w:rFonts w:eastAsia="Times New Roman" w:cs="Times New Roman"/>
          <w:szCs w:val="24"/>
        </w:rPr>
        <w:t xml:space="preserve">χι μόνο, δεν γίνονται αλλαγές σε καλύτερη κατεύθυνση με τις συνταγματικές τους αλλαγές, αλλά γίνονται και πολύ χειρότερες. </w:t>
      </w:r>
    </w:p>
    <w:p w14:paraId="77C0313A" w14:textId="77777777" w:rsidR="006113A9" w:rsidRDefault="006B6FC4">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 xml:space="preserve">Πρέπει να </w:t>
      </w:r>
      <w:r>
        <w:rPr>
          <w:rFonts w:eastAsia="Times New Roman" w:cs="Times New Roman"/>
          <w:szCs w:val="24"/>
        </w:rPr>
        <w:t>πω ορισμένες λέξεις, ορισμένα επιχειρήματα</w:t>
      </w:r>
      <w:r>
        <w:rPr>
          <w:rFonts w:eastAsia="Times New Roman" w:cs="Times New Roman"/>
          <w:szCs w:val="24"/>
        </w:rPr>
        <w:t>,</w:t>
      </w:r>
      <w:r>
        <w:rPr>
          <w:rFonts w:eastAsia="Times New Roman" w:cs="Times New Roman"/>
          <w:szCs w:val="24"/>
        </w:rPr>
        <w:t xml:space="preserve"> που σχετίζονται με το θέμα της εθνικότητας. Επαναλαμβάνω ότι είναι ένα θέμα, για το οποίο ο κ Κοτζιάς συμφώνησε ότι η χώρα μας έχει κάνει υποχωρήσεις. </w:t>
      </w:r>
    </w:p>
    <w:p w14:paraId="77C0313B" w14:textId="77777777" w:rsidR="006113A9" w:rsidRDefault="006B6FC4">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 xml:space="preserve">Ανέπτυξα εν εκτάσει στην </w:t>
      </w:r>
      <w:r>
        <w:rPr>
          <w:rFonts w:eastAsia="Times New Roman" w:cs="Times New Roman"/>
          <w:szCs w:val="24"/>
        </w:rPr>
        <w:t>ε</w:t>
      </w:r>
      <w:r>
        <w:rPr>
          <w:rFonts w:eastAsia="Times New Roman" w:cs="Times New Roman"/>
          <w:szCs w:val="24"/>
        </w:rPr>
        <w:t>πιτροπή τα επιχειρήματα για τη δια</w:t>
      </w:r>
      <w:r>
        <w:rPr>
          <w:rFonts w:eastAsia="Times New Roman" w:cs="Times New Roman"/>
          <w:szCs w:val="24"/>
        </w:rPr>
        <w:t>φορά των όρων</w:t>
      </w:r>
      <w:r>
        <w:rPr>
          <w:rFonts w:eastAsia="Times New Roman" w:cs="Times New Roman"/>
          <w:szCs w:val="24"/>
        </w:rPr>
        <w:t>,</w:t>
      </w:r>
      <w:r>
        <w:rPr>
          <w:rFonts w:eastAsia="Times New Roman" w:cs="Times New Roman"/>
          <w:szCs w:val="24"/>
        </w:rPr>
        <w:t xml:space="preserve"> που είχατε στη διάθεση σας: nationality-εθνικότητα, </w:t>
      </w:r>
      <w:r>
        <w:rPr>
          <w:rFonts w:eastAsia="Times New Roman" w:cs="Times New Roman"/>
          <w:szCs w:val="24"/>
          <w:lang w:val="en-US"/>
        </w:rPr>
        <w:t>citizenship</w:t>
      </w:r>
      <w:r>
        <w:rPr>
          <w:rFonts w:eastAsia="Times New Roman" w:cs="Times New Roman"/>
          <w:szCs w:val="24"/>
        </w:rPr>
        <w:t>-ιθαγένεια και εθνότητα-</w:t>
      </w:r>
      <w:r>
        <w:rPr>
          <w:rFonts w:eastAsia="Times New Roman" w:cs="Times New Roman"/>
          <w:szCs w:val="24"/>
          <w:lang w:val="en-US"/>
        </w:rPr>
        <w:t>ethnicity</w:t>
      </w:r>
      <w:r w:rsidRPr="00B606CA">
        <w:rPr>
          <w:rFonts w:eastAsia="Times New Roman" w:cs="Times New Roman"/>
          <w:szCs w:val="24"/>
        </w:rPr>
        <w:t>.</w:t>
      </w:r>
      <w:r>
        <w:rPr>
          <w:rFonts w:eastAsia="Times New Roman" w:cs="Times New Roman"/>
          <w:szCs w:val="24"/>
        </w:rPr>
        <w:t xml:space="preserve"> Από αυτούς τους τρεις όρους</w:t>
      </w:r>
      <w:r>
        <w:rPr>
          <w:rFonts w:eastAsia="Times New Roman" w:cs="Times New Roman"/>
          <w:szCs w:val="24"/>
        </w:rPr>
        <w:t>,</w:t>
      </w:r>
      <w:r>
        <w:rPr>
          <w:rFonts w:eastAsia="Times New Roman" w:cs="Times New Roman"/>
          <w:szCs w:val="24"/>
        </w:rPr>
        <w:t xml:space="preserve"> η επιλογή σας είναι -υποχωρώντας από τις εθνικές θέσεις- στον όρο nationality, αποκλειστικά. Το παραχωρήσατε αυτό,</w:t>
      </w:r>
      <w:r>
        <w:rPr>
          <w:rFonts w:eastAsia="Times New Roman" w:cs="Times New Roman"/>
          <w:szCs w:val="24"/>
        </w:rPr>
        <w:t xml:space="preserve"> να το δεχτείτε. Μπορεί να λέτε ότι είναι σωστό, αλλά πρέπει να ξέρετε ότι είναι ο μοναδικός όρος</w:t>
      </w:r>
      <w:r>
        <w:rPr>
          <w:rFonts w:eastAsia="Times New Roman" w:cs="Times New Roman"/>
          <w:szCs w:val="24"/>
        </w:rPr>
        <w:t>,</w:t>
      </w:r>
      <w:r>
        <w:rPr>
          <w:rFonts w:eastAsia="Times New Roman" w:cs="Times New Roman"/>
          <w:szCs w:val="24"/>
        </w:rPr>
        <w:t xml:space="preserve"> που δίνει σε </w:t>
      </w:r>
      <w:r>
        <w:rPr>
          <w:rFonts w:eastAsia="Times New Roman" w:cs="Times New Roman"/>
          <w:szCs w:val="24"/>
        </w:rPr>
        <w:lastRenderedPageBreak/>
        <w:t xml:space="preserve">αυτόν που τον υπερασπίζεται, τις μεγάλες ευχέρειες. Νομικές ευχέρειες; Όχι, </w:t>
      </w:r>
      <w:r>
        <w:rPr>
          <w:rFonts w:eastAsia="Times New Roman" w:cs="Times New Roman"/>
          <w:szCs w:val="24"/>
        </w:rPr>
        <w:t xml:space="preserve">αλλά </w:t>
      </w:r>
      <w:r>
        <w:rPr>
          <w:rFonts w:eastAsia="Times New Roman" w:cs="Times New Roman"/>
          <w:szCs w:val="24"/>
        </w:rPr>
        <w:t>ευχέρειες αυτοπροσδιορισμού, λογικές, ιστορικές, συναισθηματικέ</w:t>
      </w:r>
      <w:r>
        <w:rPr>
          <w:rFonts w:eastAsia="Times New Roman" w:cs="Times New Roman"/>
          <w:szCs w:val="24"/>
        </w:rPr>
        <w:t>ς, κατά τη βούλησ</w:t>
      </w:r>
      <w:r>
        <w:rPr>
          <w:rFonts w:eastAsia="Times New Roman" w:cs="Times New Roman"/>
          <w:szCs w:val="24"/>
        </w:rPr>
        <w:t>ή</w:t>
      </w:r>
      <w:r>
        <w:rPr>
          <w:rFonts w:eastAsia="Times New Roman" w:cs="Times New Roman"/>
          <w:szCs w:val="24"/>
        </w:rPr>
        <w:t xml:space="preserve"> του. Αυτός είναι ο όρος</w:t>
      </w:r>
      <w:r>
        <w:rPr>
          <w:rFonts w:eastAsia="Times New Roman" w:cs="Times New Roman"/>
          <w:szCs w:val="24"/>
        </w:rPr>
        <w:t>,</w:t>
      </w:r>
      <w:r>
        <w:rPr>
          <w:rFonts w:eastAsia="Times New Roman" w:cs="Times New Roman"/>
          <w:szCs w:val="24"/>
        </w:rPr>
        <w:t xml:space="preserve"> που έχετε παραχωρήσει. Δεν έχετε παραχωρήσει τίποτα περισσότερο, τίποτα λιγότερο από τον όρο αυτό, που συνιστά μία συνολική μετατόπιση του ελληνικού κράτους, από αυτά που υποστήριζε, σε αυτά τα οποία σήμερα εσείς</w:t>
      </w:r>
      <w:r>
        <w:rPr>
          <w:rFonts w:eastAsia="Times New Roman" w:cs="Times New Roman"/>
          <w:szCs w:val="24"/>
        </w:rPr>
        <w:t xml:space="preserve"> συμφωνείτε.</w:t>
      </w:r>
    </w:p>
    <w:p w14:paraId="77C0313C" w14:textId="77777777" w:rsidR="006113A9" w:rsidRDefault="006B6FC4">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Και μη μου πείτε ότι δεν υπάρχει μία πρακτική του Ελληνικού Υπουργείου Εξωτερικών</w:t>
      </w:r>
      <w:r>
        <w:rPr>
          <w:rFonts w:eastAsia="Times New Roman" w:cs="Times New Roman"/>
          <w:szCs w:val="24"/>
        </w:rPr>
        <w:t>,</w:t>
      </w:r>
      <w:r>
        <w:rPr>
          <w:rFonts w:eastAsia="Times New Roman" w:cs="Times New Roman"/>
          <w:szCs w:val="24"/>
        </w:rPr>
        <w:t xml:space="preserve"> που θα σας οδηγούσε σε αντίθετο από αυτό συμπέρασμα και σχετική πρόταση; Γιατί, όπως είπα και στην </w:t>
      </w:r>
      <w:r>
        <w:rPr>
          <w:rFonts w:eastAsia="Times New Roman" w:cs="Times New Roman"/>
          <w:szCs w:val="24"/>
        </w:rPr>
        <w:t>ε</w:t>
      </w:r>
      <w:r>
        <w:rPr>
          <w:rFonts w:eastAsia="Times New Roman" w:cs="Times New Roman"/>
          <w:szCs w:val="24"/>
        </w:rPr>
        <w:t>πιτροπή, στους ομογενείς, που έρχονταν από την Τουρκία και τ</w:t>
      </w:r>
      <w:r>
        <w:rPr>
          <w:rFonts w:eastAsia="Times New Roman" w:cs="Times New Roman"/>
          <w:szCs w:val="24"/>
        </w:rPr>
        <w:t>ην Αλβανία</w:t>
      </w:r>
      <w:r>
        <w:rPr>
          <w:rFonts w:eastAsia="Times New Roman" w:cs="Times New Roman"/>
          <w:szCs w:val="24"/>
        </w:rPr>
        <w:t>,</w:t>
      </w:r>
      <w:r>
        <w:rPr>
          <w:rFonts w:eastAsia="Times New Roman" w:cs="Times New Roman"/>
          <w:szCs w:val="24"/>
        </w:rPr>
        <w:t xml:space="preserve"> στα ταξιδιωτικά τους έγγραφα, το Ελληνικό Υπουργείο Εξωτερικών υποχρέωνε να αναγράφεται δίπλα στη λέξη nationality</w:t>
      </w:r>
      <w:r>
        <w:rPr>
          <w:rFonts w:eastAsia="Times New Roman" w:cs="Times New Roman"/>
          <w:szCs w:val="24"/>
        </w:rPr>
        <w:t xml:space="preserve">, η λέξη </w:t>
      </w:r>
      <w:r>
        <w:rPr>
          <w:rFonts w:eastAsia="Times New Roman" w:cs="Times New Roman"/>
          <w:szCs w:val="24"/>
        </w:rPr>
        <w:t>Ο.Τ.Α, δηλαδή Ομογενείς Τουρκίας, Αλβανίας. Αυτοί οι άνθρωποι ήταν ελληνικής εθνικότητας, χωρίς να έχουν όμως την ελληνικ</w:t>
      </w:r>
      <w:r>
        <w:rPr>
          <w:rFonts w:eastAsia="Times New Roman" w:cs="Times New Roman"/>
          <w:szCs w:val="24"/>
        </w:rPr>
        <w:t>ή ιθαγένεια. Αυτή ήταν επί δεκαετίες η πρακτική. Τα ξέρατε και τα κάνατε στην άκρη.</w:t>
      </w:r>
    </w:p>
    <w:p w14:paraId="77C0313D" w14:textId="77777777" w:rsidR="006113A9" w:rsidRDefault="006B6FC4">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Και σε ότι αφορά τη γλώσσα</w:t>
      </w:r>
      <w:r>
        <w:rPr>
          <w:rFonts w:eastAsia="Times New Roman" w:cs="Times New Roman"/>
          <w:szCs w:val="24"/>
        </w:rPr>
        <w:t xml:space="preserve"> -</w:t>
      </w:r>
      <w:r>
        <w:rPr>
          <w:rFonts w:eastAsia="Times New Roman" w:cs="Times New Roman"/>
          <w:szCs w:val="24"/>
        </w:rPr>
        <w:t>γιατί χρόνο δεν έχω</w:t>
      </w:r>
      <w:r>
        <w:rPr>
          <w:rFonts w:eastAsia="Times New Roman" w:cs="Times New Roman"/>
          <w:szCs w:val="24"/>
        </w:rPr>
        <w:t>-</w:t>
      </w:r>
      <w:r>
        <w:rPr>
          <w:rFonts w:eastAsia="Times New Roman" w:cs="Times New Roman"/>
          <w:szCs w:val="24"/>
        </w:rPr>
        <w:t xml:space="preserve"> ο κατήφορος συνεχίζεται. Τί κάνατε με τη γλώσσα; Αυτό που υπήρχε </w:t>
      </w:r>
      <w:r>
        <w:rPr>
          <w:rFonts w:eastAsia="Times New Roman" w:cs="Times New Roman"/>
          <w:szCs w:val="24"/>
        </w:rPr>
        <w:lastRenderedPageBreak/>
        <w:t>ως ΟΗΕ, Συνδιάσκεψη 1977 στην Αθήνα, ως μεταγραμμάτιση των</w:t>
      </w:r>
      <w:r>
        <w:rPr>
          <w:rFonts w:eastAsia="Times New Roman" w:cs="Times New Roman"/>
          <w:szCs w:val="24"/>
        </w:rPr>
        <w:t xml:space="preserve"> τριών γλωσσών της Γιουγκοσλαβικής Ομοσπονδίας σε λατινικά γράμματα, αυτό το παρουσιάσατε ως Διεθνή Συμφωνία</w:t>
      </w:r>
      <w:r>
        <w:rPr>
          <w:rFonts w:eastAsia="Times New Roman" w:cs="Times New Roman"/>
          <w:szCs w:val="24"/>
        </w:rPr>
        <w:t>,</w:t>
      </w:r>
      <w:r>
        <w:rPr>
          <w:rFonts w:eastAsia="Times New Roman" w:cs="Times New Roman"/>
          <w:szCs w:val="24"/>
        </w:rPr>
        <w:t xml:space="preserve"> που δεσμεύει τη χώρα. Και τα έγγραφα</w:t>
      </w:r>
      <w:r>
        <w:rPr>
          <w:rFonts w:eastAsia="Times New Roman" w:cs="Times New Roman"/>
          <w:szCs w:val="24"/>
        </w:rPr>
        <w:t>,</w:t>
      </w:r>
      <w:r>
        <w:rPr>
          <w:rFonts w:eastAsia="Times New Roman" w:cs="Times New Roman"/>
          <w:szCs w:val="24"/>
        </w:rPr>
        <w:t xml:space="preserve"> που σας ζητάμε από χθες, είναι έγγραφα που σχετίζονται με το θέμα της </w:t>
      </w:r>
      <w:r>
        <w:rPr>
          <w:rFonts w:eastAsia="Times New Roman" w:cs="Times New Roman"/>
          <w:szCs w:val="24"/>
        </w:rPr>
        <w:t>γλ</w:t>
      </w:r>
      <w:r>
        <w:rPr>
          <w:rFonts w:eastAsia="Times New Roman" w:cs="Times New Roman"/>
          <w:szCs w:val="24"/>
        </w:rPr>
        <w:t>ώ</w:t>
      </w:r>
      <w:r>
        <w:rPr>
          <w:rFonts w:eastAsia="Times New Roman" w:cs="Times New Roman"/>
          <w:szCs w:val="24"/>
        </w:rPr>
        <w:t>σσ</w:t>
      </w:r>
      <w:r>
        <w:rPr>
          <w:rFonts w:eastAsia="Times New Roman" w:cs="Times New Roman"/>
          <w:szCs w:val="24"/>
        </w:rPr>
        <w:t>ας, το Υπουργείο Εξωτερικών και τ</w:t>
      </w:r>
      <w:r>
        <w:rPr>
          <w:rFonts w:eastAsia="Times New Roman" w:cs="Times New Roman"/>
          <w:szCs w:val="24"/>
        </w:rPr>
        <w:t>ο Υπουργείο Αμύνης, για να μάθει ο ελληνικός λαός τι είχατε κάνει πριν υπογράψετε τη Συμφωνία των Πρεσπών. Δεν τα φέρνετε όμως, δεν τα φέρνετε! Τα κρατάτε, γιατί το φοβάστε το θέμα αυτό.</w:t>
      </w:r>
    </w:p>
    <w:p w14:paraId="77C0313E" w14:textId="77777777" w:rsidR="006113A9" w:rsidRDefault="006B6FC4">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Εδώ, λοιπόν, μία γραμμή της Συνδιάσκεψης του ΟΗΕ, στην οποία δεν συμμ</w:t>
      </w:r>
      <w:r>
        <w:rPr>
          <w:rFonts w:eastAsia="Times New Roman" w:cs="Times New Roman"/>
          <w:szCs w:val="24"/>
        </w:rPr>
        <w:t xml:space="preserve">ετείχαν κυβερνήσεις, εκπρόσωποι, την μετατρέψατε σε όρο </w:t>
      </w:r>
      <w:r>
        <w:rPr>
          <w:rFonts w:eastAsia="Times New Roman" w:cs="Times New Roman"/>
          <w:szCs w:val="24"/>
        </w:rPr>
        <w:t>δ</w:t>
      </w:r>
      <w:r>
        <w:rPr>
          <w:rFonts w:eastAsia="Times New Roman" w:cs="Times New Roman"/>
          <w:szCs w:val="24"/>
        </w:rPr>
        <w:t xml:space="preserve">ιεθνούς </w:t>
      </w:r>
      <w:r>
        <w:rPr>
          <w:rFonts w:eastAsia="Times New Roman" w:cs="Times New Roman"/>
          <w:szCs w:val="24"/>
        </w:rPr>
        <w:t>σ</w:t>
      </w:r>
      <w:r>
        <w:rPr>
          <w:rFonts w:eastAsia="Times New Roman" w:cs="Times New Roman"/>
          <w:szCs w:val="24"/>
        </w:rPr>
        <w:t xml:space="preserve">υμφωνίας. Κύριε Κουβέλη, απέκτησε πρώτη φορά, με τη </w:t>
      </w:r>
      <w:r>
        <w:rPr>
          <w:rFonts w:eastAsia="Times New Roman" w:cs="Times New Roman"/>
          <w:szCs w:val="24"/>
        </w:rPr>
        <w:t>σ</w:t>
      </w:r>
      <w:r>
        <w:rPr>
          <w:rFonts w:eastAsia="Times New Roman" w:cs="Times New Roman"/>
          <w:szCs w:val="24"/>
        </w:rPr>
        <w:t xml:space="preserve">υμφωνία αυτή χαρακτήρα, κανόνα Διεθνούς Συμβατικού Δικαίου, με τη δική σας υπογραφή. Και μας λέτε ότι αυτή, εις το πλαίσιο του </w:t>
      </w:r>
      <w:r>
        <w:rPr>
          <w:rFonts w:eastAsia="Times New Roman" w:cs="Times New Roman"/>
          <w:szCs w:val="24"/>
          <w:lang w:val="en-US"/>
        </w:rPr>
        <w:t>ECOSOC</w:t>
      </w:r>
      <w:r w:rsidRPr="006763C0">
        <w:rPr>
          <w:rFonts w:eastAsia="Times New Roman" w:cs="Times New Roman"/>
          <w:szCs w:val="24"/>
        </w:rPr>
        <w:t xml:space="preserve">, </w:t>
      </w:r>
      <w:r>
        <w:rPr>
          <w:rFonts w:eastAsia="Times New Roman" w:cs="Times New Roman"/>
          <w:szCs w:val="24"/>
        </w:rPr>
        <w:t>δη</w:t>
      </w:r>
      <w:r>
        <w:rPr>
          <w:rFonts w:eastAsia="Times New Roman" w:cs="Times New Roman"/>
          <w:szCs w:val="24"/>
        </w:rPr>
        <w:t>λαδή της Οικονομικής και Κοινωνικής Επιτροπής του ΟΗΕ, σε συνδιάσκεψη που έγινε στην Αθήνα, τάχα παρήγαγε δίκαιο</w:t>
      </w:r>
      <w:r>
        <w:rPr>
          <w:rFonts w:eastAsia="Times New Roman" w:cs="Times New Roman"/>
          <w:szCs w:val="24"/>
        </w:rPr>
        <w:t>,</w:t>
      </w:r>
      <w:r>
        <w:rPr>
          <w:rFonts w:eastAsia="Times New Roman" w:cs="Times New Roman"/>
          <w:szCs w:val="24"/>
        </w:rPr>
        <w:t xml:space="preserve"> από το οποίο ήσασταν δεσμευμένοι.</w:t>
      </w:r>
    </w:p>
    <w:p w14:paraId="77C0313F" w14:textId="77777777" w:rsidR="006113A9" w:rsidRDefault="006B6FC4">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Βουλευτές, για να έχει επιχειρήματα ο Υπουργός των Εξωτερικών και εσείς, απέναντι στον ελλ</w:t>
      </w:r>
      <w:r>
        <w:rPr>
          <w:rFonts w:eastAsia="Times New Roman" w:cs="Times New Roman"/>
          <w:szCs w:val="24"/>
        </w:rPr>
        <w:t xml:space="preserve">ηνικό λαό, μια χωρίς νομική ισχύ διατύπωση μιας </w:t>
      </w:r>
      <w:r>
        <w:rPr>
          <w:rFonts w:eastAsia="Times New Roman" w:cs="Times New Roman"/>
          <w:szCs w:val="24"/>
        </w:rPr>
        <w:t>σ</w:t>
      </w:r>
      <w:r>
        <w:rPr>
          <w:rFonts w:eastAsia="Times New Roman" w:cs="Times New Roman"/>
          <w:szCs w:val="24"/>
        </w:rPr>
        <w:t>υνδιάσκεψης, την κάνατε Διεθνές Δίκαιο. Και αυτή είναι η δεύτερη πολύ μεγάλη υποχώρηση σας.</w:t>
      </w:r>
    </w:p>
    <w:p w14:paraId="77C03140"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Τώρα, έγινε και σήμερα αναφορά. Εγώ τα είπα στην </w:t>
      </w:r>
      <w:r>
        <w:rPr>
          <w:rFonts w:eastAsia="Times New Roman" w:cs="Times New Roman"/>
          <w:szCs w:val="24"/>
        </w:rPr>
        <w:t>ε</w:t>
      </w:r>
      <w:r>
        <w:rPr>
          <w:rFonts w:eastAsia="Times New Roman" w:cs="Times New Roman"/>
          <w:szCs w:val="24"/>
        </w:rPr>
        <w:t>πιτροπή, δεν θα τα επαναλάμβανα, γιατί δεν έχω χρόνο</w:t>
      </w:r>
      <w:r>
        <w:rPr>
          <w:rFonts w:eastAsia="Times New Roman" w:cs="Times New Roman"/>
          <w:szCs w:val="24"/>
        </w:rPr>
        <w:t xml:space="preserve">, </w:t>
      </w:r>
      <w:r>
        <w:rPr>
          <w:rFonts w:eastAsia="Times New Roman" w:cs="Times New Roman"/>
          <w:szCs w:val="24"/>
        </w:rPr>
        <w:t xml:space="preserve">αλλά </w:t>
      </w:r>
      <w:r>
        <w:rPr>
          <w:rFonts w:eastAsia="Times New Roman" w:cs="Times New Roman"/>
          <w:szCs w:val="24"/>
        </w:rPr>
        <w:t>σήμερα</w:t>
      </w:r>
      <w:r>
        <w:rPr>
          <w:rFonts w:eastAsia="Times New Roman" w:cs="Times New Roman"/>
          <w:szCs w:val="24"/>
        </w:rPr>
        <w:t xml:space="preserve">, </w:t>
      </w:r>
      <w:r>
        <w:rPr>
          <w:rFonts w:eastAsia="Times New Roman" w:cs="Times New Roman"/>
          <w:szCs w:val="24"/>
        </w:rPr>
        <w:t xml:space="preserve">Βουλευτής σας, ο κ. Καραγιαννίδης, όπως και στην </w:t>
      </w:r>
      <w:r>
        <w:rPr>
          <w:rFonts w:eastAsia="Times New Roman" w:cs="Times New Roman"/>
          <w:szCs w:val="24"/>
        </w:rPr>
        <w:t>ε</w:t>
      </w:r>
      <w:r>
        <w:rPr>
          <w:rFonts w:eastAsia="Times New Roman" w:cs="Times New Roman"/>
          <w:szCs w:val="24"/>
        </w:rPr>
        <w:t>πιτροπή και ο κ. Κοντονής, έκαναν ένα λάθος</w:t>
      </w:r>
      <w:r>
        <w:rPr>
          <w:rFonts w:eastAsia="Times New Roman" w:cs="Times New Roman"/>
          <w:szCs w:val="24"/>
        </w:rPr>
        <w:t>,</w:t>
      </w:r>
      <w:r>
        <w:rPr>
          <w:rFonts w:eastAsia="Times New Roman" w:cs="Times New Roman"/>
          <w:szCs w:val="24"/>
        </w:rPr>
        <w:t xml:space="preserve"> που δεν καταλαβαίνω γιατί το κάν</w:t>
      </w:r>
      <w:r>
        <w:rPr>
          <w:rFonts w:eastAsia="Times New Roman" w:cs="Times New Roman"/>
          <w:szCs w:val="24"/>
        </w:rPr>
        <w:t>ουν</w:t>
      </w:r>
      <w:r>
        <w:rPr>
          <w:rFonts w:eastAsia="Times New Roman" w:cs="Times New Roman"/>
          <w:szCs w:val="24"/>
        </w:rPr>
        <w:t xml:space="preserve"> -το έχει κάνει πρώτος ο κ. Κοτζιάς και σας το έχει διδάξει, αλλά είναι λάθος ακατανόητο- </w:t>
      </w:r>
      <w:r>
        <w:rPr>
          <w:rFonts w:eastAsia="Times New Roman" w:cs="Times New Roman"/>
          <w:szCs w:val="24"/>
        </w:rPr>
        <w:t xml:space="preserve">ότι δηλαδή, </w:t>
      </w:r>
      <w:r>
        <w:rPr>
          <w:rFonts w:eastAsia="Times New Roman" w:cs="Times New Roman"/>
          <w:szCs w:val="24"/>
        </w:rPr>
        <w:t xml:space="preserve">για τη στάση της Ελλάδας στο Βουκουρέστι η </w:t>
      </w:r>
      <w:r>
        <w:rPr>
          <w:rFonts w:eastAsia="Times New Roman" w:cs="Times New Roman"/>
          <w:szCs w:val="24"/>
          <w:lang w:val="en-US"/>
        </w:rPr>
        <w:t>FYROM</w:t>
      </w:r>
      <w:r>
        <w:rPr>
          <w:rFonts w:eastAsia="Times New Roman" w:cs="Times New Roman"/>
          <w:szCs w:val="24"/>
        </w:rPr>
        <w:t xml:space="preserve"> προσέφυγε στο Διεθνές Δικαστήριο της Χάγης</w:t>
      </w:r>
      <w:r>
        <w:rPr>
          <w:rFonts w:eastAsia="Times New Roman" w:cs="Times New Roman"/>
          <w:szCs w:val="24"/>
        </w:rPr>
        <w:t xml:space="preserve"> και το δικαστήριο, τάχα, μας καταδίκασε</w:t>
      </w:r>
      <w:r>
        <w:rPr>
          <w:rFonts w:eastAsia="Times New Roman" w:cs="Times New Roman"/>
          <w:szCs w:val="24"/>
        </w:rPr>
        <w:t>.</w:t>
      </w:r>
    </w:p>
    <w:p w14:paraId="77C03141"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του κυρίου Βουλευτή)</w:t>
      </w:r>
    </w:p>
    <w:p w14:paraId="77C03142"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ένα-δυο λεπτά ακόμη παρακαλώ. </w:t>
      </w:r>
    </w:p>
    <w:p w14:paraId="77C03143"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Τ</w:t>
      </w:r>
      <w:r>
        <w:rPr>
          <w:rFonts w:eastAsia="Times New Roman" w:cs="Times New Roman"/>
          <w:szCs w:val="24"/>
        </w:rPr>
        <w:t>ο Δικαστήριο της Χάγης κλήθηκε να απαντήσει σε δυο αιτήματ</w:t>
      </w:r>
      <w:r>
        <w:rPr>
          <w:rFonts w:eastAsia="Times New Roman" w:cs="Times New Roman"/>
          <w:szCs w:val="24"/>
        </w:rPr>
        <w:t>α</w:t>
      </w:r>
      <w:r>
        <w:rPr>
          <w:rFonts w:eastAsia="Times New Roman" w:cs="Times New Roman"/>
          <w:szCs w:val="24"/>
        </w:rPr>
        <w:t xml:space="preserve"> </w:t>
      </w:r>
      <w:r>
        <w:rPr>
          <w:rFonts w:eastAsia="Times New Roman" w:cs="Times New Roman"/>
          <w:szCs w:val="24"/>
        </w:rPr>
        <w:t xml:space="preserve">της </w:t>
      </w:r>
      <w:r>
        <w:rPr>
          <w:rFonts w:eastAsia="Times New Roman" w:cs="Times New Roman"/>
          <w:szCs w:val="24"/>
          <w:lang w:val="en-US"/>
        </w:rPr>
        <w:t>FYROM</w:t>
      </w:r>
      <w:r>
        <w:rPr>
          <w:rFonts w:eastAsia="Times New Roman" w:cs="Times New Roman"/>
          <w:szCs w:val="24"/>
        </w:rPr>
        <w:t xml:space="preserve">. Το πρώτο είναι να </w:t>
      </w:r>
      <w:r>
        <w:rPr>
          <w:rFonts w:eastAsia="Times New Roman" w:cs="Times New Roman"/>
          <w:szCs w:val="24"/>
        </w:rPr>
        <w:t>«</w:t>
      </w:r>
      <w:r>
        <w:rPr>
          <w:rFonts w:eastAsia="Times New Roman" w:cs="Times New Roman"/>
          <w:szCs w:val="24"/>
        </w:rPr>
        <w:t>καταδικαστεί</w:t>
      </w:r>
      <w:r>
        <w:rPr>
          <w:rFonts w:eastAsia="Times New Roman" w:cs="Times New Roman"/>
          <w:szCs w:val="24"/>
        </w:rPr>
        <w:t>»</w:t>
      </w:r>
      <w:r>
        <w:rPr>
          <w:rFonts w:eastAsia="Times New Roman" w:cs="Times New Roman"/>
          <w:szCs w:val="24"/>
        </w:rPr>
        <w:t xml:space="preserve"> η Ελλάδα, που ούτε κα</w:t>
      </w:r>
      <w:r>
        <w:rPr>
          <w:rFonts w:eastAsia="Times New Roman" w:cs="Times New Roman"/>
          <w:szCs w:val="24"/>
        </w:rPr>
        <w:t>ν</w:t>
      </w:r>
      <w:r>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rPr>
        <w:t xml:space="preserve">αυτό το ζήτησε </w:t>
      </w:r>
      <w:r>
        <w:rPr>
          <w:rFonts w:eastAsia="Times New Roman" w:cs="Times New Roman"/>
          <w:szCs w:val="24"/>
        </w:rPr>
        <w:t>-</w:t>
      </w:r>
      <w:r>
        <w:rPr>
          <w:rFonts w:eastAsia="Times New Roman" w:cs="Times New Roman"/>
          <w:szCs w:val="24"/>
        </w:rPr>
        <w:t>να διακηρυχθεί</w:t>
      </w:r>
      <w:r>
        <w:rPr>
          <w:rFonts w:eastAsia="Times New Roman" w:cs="Times New Roman"/>
          <w:szCs w:val="24"/>
        </w:rPr>
        <w:t xml:space="preserve">, ζήτησε, </w:t>
      </w:r>
      <w:r>
        <w:rPr>
          <w:rFonts w:eastAsia="Times New Roman" w:cs="Times New Roman"/>
          <w:szCs w:val="24"/>
        </w:rPr>
        <w:t xml:space="preserve">ότι η Ελλάδα παραβίασε το άρθρο 11 παράγραφος 1 της ενδιάμεσης </w:t>
      </w:r>
      <w:r>
        <w:rPr>
          <w:rFonts w:eastAsia="Times New Roman" w:cs="Times New Roman"/>
          <w:szCs w:val="24"/>
        </w:rPr>
        <w:t>σ</w:t>
      </w:r>
      <w:r>
        <w:rPr>
          <w:rFonts w:eastAsia="Times New Roman" w:cs="Times New Roman"/>
          <w:szCs w:val="24"/>
        </w:rPr>
        <w:t>υμφωνίας- και το δεύτ</w:t>
      </w:r>
      <w:r>
        <w:rPr>
          <w:rFonts w:eastAsia="Times New Roman" w:cs="Times New Roman"/>
          <w:szCs w:val="24"/>
        </w:rPr>
        <w:t xml:space="preserve">ερο αίτημά τους ήταν να μην επιτραπεί στην Ελλάδα να ασκήσει </w:t>
      </w:r>
      <w:r>
        <w:rPr>
          <w:rFonts w:eastAsia="Times New Roman" w:cs="Times New Roman"/>
          <w:szCs w:val="24"/>
        </w:rPr>
        <w:t xml:space="preserve">ξανά </w:t>
      </w:r>
      <w:r>
        <w:rPr>
          <w:rFonts w:eastAsia="Times New Roman" w:cs="Times New Roman"/>
          <w:szCs w:val="24"/>
        </w:rPr>
        <w:t>βέτο. Βέτο το έλεγαν, αλλά δεν ήταν βέτο. Να μην εμποδίσει</w:t>
      </w:r>
      <w:r>
        <w:rPr>
          <w:rFonts w:eastAsia="Times New Roman" w:cs="Times New Roman"/>
          <w:szCs w:val="24"/>
        </w:rPr>
        <w:t xml:space="preserve">, λοιπόν, </w:t>
      </w:r>
      <w:r>
        <w:rPr>
          <w:rFonts w:eastAsia="Times New Roman" w:cs="Times New Roman"/>
          <w:szCs w:val="24"/>
        </w:rPr>
        <w:t xml:space="preserve"> τη </w:t>
      </w:r>
      <w:r>
        <w:rPr>
          <w:rFonts w:eastAsia="Times New Roman" w:cs="Times New Roman"/>
          <w:szCs w:val="24"/>
          <w:lang w:val="en-US"/>
        </w:rPr>
        <w:t>FYROM</w:t>
      </w:r>
      <w:r>
        <w:rPr>
          <w:rFonts w:eastAsia="Times New Roman" w:cs="Times New Roman"/>
          <w:szCs w:val="24"/>
        </w:rPr>
        <w:t xml:space="preserve"> να μπει σε διεθνείς οργανισμούς.</w:t>
      </w:r>
    </w:p>
    <w:p w14:paraId="77C03144"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Τι έκανε το Διεθνές Δικαστήριο της Χάγης; Πρώτα απ’ όλα, δεν καταδίκασε την </w:t>
      </w:r>
      <w:r>
        <w:rPr>
          <w:rFonts w:eastAsia="Times New Roman" w:cs="Times New Roman"/>
          <w:szCs w:val="24"/>
        </w:rPr>
        <w:t>Ελλάδα. Να διαβάζουμε και λίγο τα κείμενα. Όλοι έχουμε αυτή την απόφαση, να σας την καταθέσω. Το θεωρώ ως εκ περισσού να το κάνω αυτό. Αλλά τι είπε το Δικαστήριο της Χάγης; Ούτε καν διακήρυξε. Αλλά με μια απόφασή του είπε ότι η Ελλάδα</w:t>
      </w:r>
      <w:r>
        <w:rPr>
          <w:rFonts w:eastAsia="Times New Roman" w:cs="Times New Roman"/>
          <w:szCs w:val="24"/>
        </w:rPr>
        <w:t>,</w:t>
      </w:r>
      <w:r>
        <w:rPr>
          <w:rFonts w:eastAsia="Times New Roman" w:cs="Times New Roman"/>
          <w:szCs w:val="24"/>
        </w:rPr>
        <w:t xml:space="preserve"> με τη στάση της στο </w:t>
      </w:r>
      <w:r>
        <w:rPr>
          <w:rFonts w:eastAsia="Times New Roman" w:cs="Times New Roman"/>
          <w:szCs w:val="24"/>
        </w:rPr>
        <w:t>Βουκουρέστι</w:t>
      </w:r>
      <w:r>
        <w:rPr>
          <w:rFonts w:eastAsia="Times New Roman" w:cs="Times New Roman"/>
          <w:szCs w:val="24"/>
        </w:rPr>
        <w:t>,</w:t>
      </w:r>
      <w:r>
        <w:rPr>
          <w:rFonts w:eastAsia="Times New Roman" w:cs="Times New Roman"/>
          <w:szCs w:val="24"/>
        </w:rPr>
        <w:t xml:space="preserve"> παραβίασε </w:t>
      </w:r>
      <w:r>
        <w:rPr>
          <w:rFonts w:eastAsia="Times New Roman" w:cs="Times New Roman"/>
          <w:szCs w:val="24"/>
        </w:rPr>
        <w:t>-</w:t>
      </w:r>
      <w:r>
        <w:rPr>
          <w:rFonts w:eastAsia="Times New Roman" w:cs="Times New Roman"/>
          <w:szCs w:val="24"/>
        </w:rPr>
        <w:t xml:space="preserve">το λέω ελεύθερα, «καταδίκασε» πάντως δεν είπε- το άρθρο 11 παράγραφος 1 της ενδιάμεσης </w:t>
      </w:r>
      <w:r>
        <w:rPr>
          <w:rFonts w:eastAsia="Times New Roman" w:cs="Times New Roman"/>
          <w:szCs w:val="24"/>
        </w:rPr>
        <w:t>σ</w:t>
      </w:r>
      <w:r>
        <w:rPr>
          <w:rFonts w:eastAsia="Times New Roman" w:cs="Times New Roman"/>
          <w:szCs w:val="24"/>
        </w:rPr>
        <w:t>υμφωνίας, απέρριψε όλα τα υπόλοιπα αιτήματα των Σκοπίων και έκτοτε το ΝΑΤΟ ακολουθεί για τα έτη 2011, 2012, 2013, 2014, 2015 και 2016</w:t>
      </w:r>
      <w:r>
        <w:rPr>
          <w:rFonts w:eastAsia="Times New Roman" w:cs="Times New Roman"/>
          <w:szCs w:val="24"/>
        </w:rPr>
        <w:t>,</w:t>
      </w:r>
      <w:r>
        <w:rPr>
          <w:rFonts w:eastAsia="Times New Roman" w:cs="Times New Roman"/>
          <w:szCs w:val="24"/>
        </w:rPr>
        <w:t xml:space="preserve"> και </w:t>
      </w:r>
      <w:r>
        <w:rPr>
          <w:rFonts w:eastAsia="Times New Roman" w:cs="Times New Roman"/>
          <w:szCs w:val="24"/>
        </w:rPr>
        <w:lastRenderedPageBreak/>
        <w:t>επί τ</w:t>
      </w:r>
      <w:r>
        <w:rPr>
          <w:rFonts w:eastAsia="Times New Roman" w:cs="Times New Roman"/>
          <w:szCs w:val="24"/>
        </w:rPr>
        <w:t xml:space="preserve">ων ημερών </w:t>
      </w:r>
      <w:r>
        <w:rPr>
          <w:rFonts w:eastAsia="Times New Roman" w:cs="Times New Roman"/>
          <w:szCs w:val="24"/>
        </w:rPr>
        <w:t xml:space="preserve">σας, </w:t>
      </w:r>
      <w:r>
        <w:rPr>
          <w:rFonts w:eastAsia="Times New Roman" w:cs="Times New Roman"/>
          <w:szCs w:val="24"/>
        </w:rPr>
        <w:t>δηλαδή,</w:t>
      </w:r>
      <w:r>
        <w:rPr>
          <w:rFonts w:eastAsia="Times New Roman" w:cs="Times New Roman"/>
          <w:szCs w:val="24"/>
        </w:rPr>
        <w:t xml:space="preserve">την ίδια ακριβώς πρακτική. Δεν παρήγαγε κανένα έννομο αποτέλεσμα το Δικαστήριο της Χάγης και η απόφασή του. Και έρχεστε, ενώ είναι έτσι και ενώ και οι Υπουργοί σας το ξέρουν αυτό </w:t>
      </w:r>
      <w:r>
        <w:rPr>
          <w:rFonts w:eastAsia="Times New Roman" w:cs="Times New Roman"/>
          <w:szCs w:val="24"/>
        </w:rPr>
        <w:t>-</w:t>
      </w:r>
      <w:r>
        <w:rPr>
          <w:rFonts w:eastAsia="Times New Roman" w:cs="Times New Roman"/>
          <w:szCs w:val="24"/>
        </w:rPr>
        <w:t xml:space="preserve">ο Υπουργός Άμυνας το ξέρει δυο φορές από τους άλλους- </w:t>
      </w:r>
      <w:r>
        <w:rPr>
          <w:rFonts w:eastAsia="Times New Roman" w:cs="Times New Roman"/>
          <w:szCs w:val="24"/>
        </w:rPr>
        <w:t>να υπερασπιστείτε αυτό το επιχείρημα ότι η Ελλάδα καταδικάστηκε. Πρώτη φορά έχω δει Υπουργείο Εξωτερικών να ερμηνεύει μια απόφαση</w:t>
      </w:r>
      <w:r>
        <w:rPr>
          <w:rFonts w:eastAsia="Times New Roman" w:cs="Times New Roman"/>
          <w:szCs w:val="24"/>
        </w:rPr>
        <w:t>,</w:t>
      </w:r>
      <w:r>
        <w:rPr>
          <w:rFonts w:eastAsia="Times New Roman" w:cs="Times New Roman"/>
          <w:szCs w:val="24"/>
        </w:rPr>
        <w:t xml:space="preserve"> σε βάρος της χώρας του. Αυτό δεν έχει ξαναγίνει. Το κάνετε, όμως, εσείς. </w:t>
      </w:r>
    </w:p>
    <w:p w14:paraId="77C03145"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Γ</w:t>
      </w:r>
      <w:r>
        <w:rPr>
          <w:rFonts w:eastAsia="Times New Roman" w:cs="Times New Roman"/>
          <w:szCs w:val="24"/>
        </w:rPr>
        <w:t xml:space="preserve">ια να κλείσω, γιατί ο χρόνος μου τελείωσε, ζητάμε </w:t>
      </w:r>
      <w:r>
        <w:rPr>
          <w:rFonts w:eastAsia="Times New Roman" w:cs="Times New Roman"/>
          <w:szCs w:val="24"/>
        </w:rPr>
        <w:t>την επιστολή</w:t>
      </w:r>
      <w:r>
        <w:rPr>
          <w:rFonts w:eastAsia="Times New Roman" w:cs="Times New Roman"/>
          <w:szCs w:val="24"/>
        </w:rPr>
        <w:t>,</w:t>
      </w:r>
      <w:r>
        <w:rPr>
          <w:rFonts w:eastAsia="Times New Roman" w:cs="Times New Roman"/>
          <w:szCs w:val="24"/>
        </w:rPr>
        <w:t xml:space="preserve"> με την οποία συνοδεύτηκε η παραίτηση του Υπουργού Εξωτερικών του κ. Κοτζιά, </w:t>
      </w:r>
      <w:r>
        <w:rPr>
          <w:rFonts w:eastAsia="Times New Roman" w:cs="Times New Roman"/>
          <w:szCs w:val="24"/>
        </w:rPr>
        <w:t>για</w:t>
      </w:r>
      <w:r>
        <w:rPr>
          <w:rFonts w:eastAsia="Times New Roman" w:cs="Times New Roman"/>
          <w:szCs w:val="24"/>
        </w:rPr>
        <w:t xml:space="preserve"> να την ξέρουμε κι εμείς. Ο Υπουργός, που τον επαινεί ο Πρωθυπουργός στην Εθνική Αντιπροσωπεία πολλές φορές, προσφάτως παραιτήθηκε, ενώ κατά την Κυβέρνηση και κατά</w:t>
      </w:r>
      <w:r>
        <w:rPr>
          <w:rFonts w:eastAsia="Times New Roman" w:cs="Times New Roman"/>
          <w:szCs w:val="24"/>
        </w:rPr>
        <w:t xml:space="preserve"> την πλειοψηφία-μειοψηφία επέτυχε</w:t>
      </w:r>
      <w:r>
        <w:rPr>
          <w:rFonts w:eastAsia="Times New Roman" w:cs="Times New Roman"/>
          <w:szCs w:val="24"/>
        </w:rPr>
        <w:t xml:space="preserve"> στο έργο του</w:t>
      </w:r>
      <w:r>
        <w:rPr>
          <w:rFonts w:eastAsia="Times New Roman" w:cs="Times New Roman"/>
          <w:szCs w:val="24"/>
        </w:rPr>
        <w:t>. Δεν είναι σύνηθες ένας Υπουργός που επιτυγχάνει να παραιτείται. Και αν αυτός παραιτηθεί</w:t>
      </w:r>
      <w:r>
        <w:rPr>
          <w:rFonts w:eastAsia="Times New Roman" w:cs="Times New Roman"/>
          <w:szCs w:val="24"/>
        </w:rPr>
        <w:t>,</w:t>
      </w:r>
      <w:r>
        <w:rPr>
          <w:rFonts w:eastAsia="Times New Roman" w:cs="Times New Roman"/>
          <w:szCs w:val="24"/>
        </w:rPr>
        <w:t xml:space="preserve"> για λόγους ευθιξίας ή άλλους που δεν γνωρίζουμε, ο Πρωθυπουργός αρνείται να δεχθεί την </w:t>
      </w:r>
      <w:r>
        <w:rPr>
          <w:rFonts w:eastAsia="Times New Roman" w:cs="Times New Roman"/>
          <w:szCs w:val="24"/>
        </w:rPr>
        <w:lastRenderedPageBreak/>
        <w:t>παραίτηση. Αυτή είναι η κοινοβου</w:t>
      </w:r>
      <w:r>
        <w:rPr>
          <w:rFonts w:eastAsia="Times New Roman" w:cs="Times New Roman"/>
          <w:szCs w:val="24"/>
        </w:rPr>
        <w:t>λευτική πρακτική. Ο Πρωθυπουργός</w:t>
      </w:r>
      <w:r>
        <w:rPr>
          <w:rFonts w:eastAsia="Times New Roman" w:cs="Times New Roman"/>
          <w:szCs w:val="24"/>
        </w:rPr>
        <w:t>, όμως,</w:t>
      </w:r>
      <w:r>
        <w:rPr>
          <w:rFonts w:eastAsia="Times New Roman" w:cs="Times New Roman"/>
          <w:szCs w:val="24"/>
        </w:rPr>
        <w:t xml:space="preserve"> δέχθηκε την παραίτηση που συνοδεύτηκε με επιστολή εννέα σελίδων, την οποία αγνοεί ο ελληνικός λαός.</w:t>
      </w:r>
    </w:p>
    <w:p w14:paraId="77C03146"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Ζητάμε για ακόμη φορά να την καταθέσετε εδώ και πρέπει να είμαστε κρυστάλλινοι.</w:t>
      </w:r>
    </w:p>
    <w:p w14:paraId="77C03147" w14:textId="77777777" w:rsidR="006113A9" w:rsidRDefault="006B6FC4">
      <w:pPr>
        <w:spacing w:line="600" w:lineRule="auto"/>
        <w:ind w:firstLine="720"/>
        <w:contextualSpacing/>
        <w:jc w:val="both"/>
        <w:rPr>
          <w:rFonts w:eastAsia="Times New Roman" w:cs="Times New Roman"/>
          <w:szCs w:val="24"/>
        </w:rPr>
      </w:pPr>
      <w:r w:rsidRPr="003A4875">
        <w:rPr>
          <w:rFonts w:eastAsia="Times New Roman" w:cs="Times New Roman"/>
          <w:b/>
          <w:szCs w:val="24"/>
        </w:rPr>
        <w:t xml:space="preserve">ΠΡΟΕΔΡΕΥΩΝ (Σπυρίδων Λυκούδης): </w:t>
      </w:r>
      <w:r>
        <w:rPr>
          <w:rFonts w:eastAsia="Times New Roman" w:cs="Times New Roman"/>
          <w:szCs w:val="24"/>
        </w:rPr>
        <w:t>Ολοκ</w:t>
      </w:r>
      <w:r>
        <w:rPr>
          <w:rFonts w:eastAsia="Times New Roman" w:cs="Times New Roman"/>
          <w:szCs w:val="24"/>
        </w:rPr>
        <w:t>ληρώστε, κύριε Λοβέρδο.</w:t>
      </w:r>
    </w:p>
    <w:p w14:paraId="77C03148"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Έκλεισα, κύριε Πρόεδρε.</w:t>
      </w:r>
    </w:p>
    <w:p w14:paraId="77C03149"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Έχουμε μια θέση αρχής</w:t>
      </w:r>
      <w:r>
        <w:rPr>
          <w:rFonts w:eastAsia="Times New Roman" w:cs="Times New Roman"/>
          <w:szCs w:val="24"/>
        </w:rPr>
        <w:t>,</w:t>
      </w:r>
      <w:r>
        <w:rPr>
          <w:rFonts w:eastAsia="Times New Roman" w:cs="Times New Roman"/>
          <w:szCs w:val="24"/>
        </w:rPr>
        <w:t xml:space="preserve"> μέσα στην οποία συναιρούνται οι εκάστοτε θέσεις </w:t>
      </w:r>
      <w:r>
        <w:rPr>
          <w:rFonts w:eastAsia="Times New Roman" w:cs="Times New Roman"/>
          <w:szCs w:val="24"/>
        </w:rPr>
        <w:t>μας,</w:t>
      </w:r>
      <w:r>
        <w:rPr>
          <w:rFonts w:eastAsia="Times New Roman" w:cs="Times New Roman"/>
          <w:szCs w:val="24"/>
        </w:rPr>
        <w:t xml:space="preserve"> οι οποίες προκύπτουν από συγκυρίες. Η θέση αρχής μας είναι μια</w:t>
      </w:r>
      <w:r>
        <w:rPr>
          <w:rFonts w:eastAsia="Times New Roman" w:cs="Times New Roman"/>
          <w:szCs w:val="24"/>
        </w:rPr>
        <w:t>:</w:t>
      </w:r>
      <w:r>
        <w:rPr>
          <w:rFonts w:eastAsia="Times New Roman" w:cs="Times New Roman"/>
          <w:szCs w:val="24"/>
        </w:rPr>
        <w:t xml:space="preserve"> «Δεν θα δεχθούμε τετελεσμένα</w:t>
      </w:r>
      <w:r>
        <w:rPr>
          <w:rFonts w:eastAsia="Times New Roman" w:cs="Times New Roman"/>
          <w:szCs w:val="24"/>
        </w:rPr>
        <w:t>,</w:t>
      </w:r>
      <w:r>
        <w:rPr>
          <w:rFonts w:eastAsia="Times New Roman" w:cs="Times New Roman"/>
          <w:szCs w:val="24"/>
        </w:rPr>
        <w:t xml:space="preserve"> που αμφισβητούν και </w:t>
      </w:r>
      <w:r>
        <w:rPr>
          <w:rFonts w:eastAsia="Times New Roman" w:cs="Times New Roman"/>
          <w:szCs w:val="24"/>
        </w:rPr>
        <w:t xml:space="preserve">υποθηκεύουν τα εθνικά μας δίκαια» ήταν φράση του Ανδρέα Παπανδρέου. Όπως ξεκίνησα, έτσι τελειώνω. Απόλυτα, εμφαντικά, κατηγορηματικά. </w:t>
      </w:r>
    </w:p>
    <w:p w14:paraId="77C0314A"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Δηλώνουμε την άρνησή μας να ψηφίσουμε τη Συμφωνία των Πρεσπών.</w:t>
      </w:r>
    </w:p>
    <w:p w14:paraId="77C0314B"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77C0314C" w14:textId="77777777" w:rsidR="006113A9" w:rsidRDefault="006B6FC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Δημοκρατική</w:t>
      </w:r>
      <w:r>
        <w:rPr>
          <w:rFonts w:eastAsia="Times New Roman" w:cs="Times New Roman"/>
          <w:szCs w:val="24"/>
        </w:rPr>
        <w:t>ς Συμπαράταξης)</w:t>
      </w:r>
    </w:p>
    <w:p w14:paraId="77C0314D" w14:textId="77777777" w:rsidR="006113A9" w:rsidRDefault="006B6FC4">
      <w:pPr>
        <w:spacing w:line="600" w:lineRule="auto"/>
        <w:ind w:firstLine="720"/>
        <w:contextualSpacing/>
        <w:jc w:val="both"/>
        <w:rPr>
          <w:rFonts w:eastAsia="Times New Roman" w:cs="Times New Roman"/>
          <w:szCs w:val="24"/>
        </w:rPr>
      </w:pPr>
      <w:r w:rsidRPr="003A4875">
        <w:rPr>
          <w:rFonts w:eastAsia="Times New Roman" w:cs="Times New Roman"/>
          <w:b/>
          <w:szCs w:val="24"/>
        </w:rPr>
        <w:lastRenderedPageBreak/>
        <w:t xml:space="preserve">ΠΡΟΕΔΡΕΥΩΝ (Σπυρίδων Λυκούδης): </w:t>
      </w:r>
      <w:r>
        <w:rPr>
          <w:rFonts w:eastAsia="Times New Roman" w:cs="Times New Roman"/>
          <w:szCs w:val="24"/>
        </w:rPr>
        <w:t>Ευχαριστούμε, κύριε συνάδελφε.</w:t>
      </w:r>
    </w:p>
    <w:p w14:paraId="77C0314E"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Ο συνάδελφος κ. Ξυδάκης έχει τον λόγο.</w:t>
      </w:r>
    </w:p>
    <w:p w14:paraId="77C0314F"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Ευχαριστώ, κύριε Πρόεδρε.</w:t>
      </w:r>
    </w:p>
    <w:p w14:paraId="77C03150"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Αγαπητοί συνάδελφοι, θέλω να ξεκινήσω, αποδίδοντας τιμή στο Νίκο Δένδια, τον Κοινοβουλευτικό Ε</w:t>
      </w:r>
      <w:r>
        <w:rPr>
          <w:rFonts w:eastAsia="Times New Roman" w:cs="Times New Roman"/>
          <w:szCs w:val="24"/>
        </w:rPr>
        <w:t xml:space="preserve">κπρόσωπο της Νέας Δημοκρατίας για τη στάση του απέναντι στη Χρυσή Αυγή. </w:t>
      </w:r>
    </w:p>
    <w:p w14:paraId="77C03151"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(Στο σημείο αυτό την Προεδρική Έδρα καταλαμβάνει ο Β</w:t>
      </w:r>
      <w:r>
        <w:rPr>
          <w:rFonts w:eastAsia="Times New Roman" w:cs="Times New Roman"/>
          <w:szCs w:val="24"/>
        </w:rPr>
        <w:t>΄</w:t>
      </w:r>
      <w:r>
        <w:rPr>
          <w:rFonts w:eastAsia="Times New Roman" w:cs="Times New Roman"/>
          <w:szCs w:val="24"/>
        </w:rPr>
        <w:t xml:space="preserve"> Αντιπρόεδρος της Βουλής κ. </w:t>
      </w:r>
      <w:r w:rsidRPr="00FE56A4">
        <w:rPr>
          <w:rFonts w:eastAsia="Times New Roman" w:cs="Times New Roman"/>
          <w:b/>
          <w:szCs w:val="24"/>
        </w:rPr>
        <w:t>ΓΕΩΡΓΙΟΣ ΒΑΡΕΜΕΝΟΣ</w:t>
      </w:r>
      <w:r w:rsidRPr="00DE2E4E">
        <w:rPr>
          <w:rFonts w:eastAsia="Times New Roman" w:cs="Times New Roman"/>
          <w:szCs w:val="24"/>
        </w:rPr>
        <w:t>)</w:t>
      </w:r>
    </w:p>
    <w:p w14:paraId="77C03152"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Α</w:t>
      </w:r>
      <w:r w:rsidRPr="00DC171A">
        <w:rPr>
          <w:rFonts w:eastAsia="Times New Roman" w:cs="Times New Roman"/>
          <w:szCs w:val="24"/>
        </w:rPr>
        <w:t>υθ</w:t>
      </w:r>
      <w:r>
        <w:rPr>
          <w:rFonts w:eastAsia="Times New Roman" w:cs="Times New Roman"/>
          <w:szCs w:val="24"/>
        </w:rPr>
        <w:t>ο</w:t>
      </w:r>
      <w:r w:rsidRPr="00DC171A">
        <w:rPr>
          <w:rFonts w:eastAsia="Times New Roman" w:cs="Times New Roman"/>
          <w:szCs w:val="24"/>
        </w:rPr>
        <w:t>ρμ</w:t>
      </w:r>
      <w:r>
        <w:rPr>
          <w:rFonts w:eastAsia="Times New Roman" w:cs="Times New Roman"/>
          <w:szCs w:val="24"/>
        </w:rPr>
        <w:t>ή</w:t>
      </w:r>
      <w:r w:rsidRPr="00DC171A">
        <w:rPr>
          <w:rFonts w:eastAsia="Times New Roman" w:cs="Times New Roman"/>
          <w:szCs w:val="24"/>
        </w:rPr>
        <w:t>τ</w:t>
      </w:r>
      <w:r>
        <w:rPr>
          <w:rFonts w:eastAsia="Times New Roman" w:cs="Times New Roman"/>
          <w:szCs w:val="24"/>
        </w:rPr>
        <w:t>ω</w:t>
      </w:r>
      <w:r w:rsidRPr="00DC171A">
        <w:rPr>
          <w:rFonts w:eastAsia="Times New Roman" w:cs="Times New Roman"/>
          <w:szCs w:val="24"/>
        </w:rPr>
        <w:t>ς χειροκρότησ</w:t>
      </w:r>
      <w:r>
        <w:rPr>
          <w:rFonts w:eastAsia="Times New Roman" w:cs="Times New Roman"/>
          <w:szCs w:val="24"/>
        </w:rPr>
        <w:t>α</w:t>
      </w:r>
      <w:r w:rsidRPr="00DC171A">
        <w:rPr>
          <w:rFonts w:eastAsia="Times New Roman" w:cs="Times New Roman"/>
          <w:szCs w:val="24"/>
        </w:rPr>
        <w:t xml:space="preserve"> εγώ και όλοι οι συνάδελφοι του ΣΥΡΙΖΑ</w:t>
      </w:r>
      <w:r>
        <w:rPr>
          <w:rFonts w:eastAsia="Times New Roman" w:cs="Times New Roman"/>
          <w:szCs w:val="24"/>
        </w:rPr>
        <w:t>,</w:t>
      </w:r>
      <w:r w:rsidRPr="00DC171A">
        <w:rPr>
          <w:rFonts w:eastAsia="Times New Roman" w:cs="Times New Roman"/>
          <w:szCs w:val="24"/>
        </w:rPr>
        <w:t xml:space="preserve"> διότι εκείνη τη στιγμή</w:t>
      </w:r>
      <w:r>
        <w:rPr>
          <w:rFonts w:eastAsia="Times New Roman" w:cs="Times New Roman"/>
          <w:szCs w:val="24"/>
        </w:rPr>
        <w:t>,</w:t>
      </w:r>
      <w:r w:rsidRPr="00DC171A">
        <w:rPr>
          <w:rFonts w:eastAsia="Times New Roman" w:cs="Times New Roman"/>
          <w:szCs w:val="24"/>
        </w:rPr>
        <w:t xml:space="preserve"> η δημοκρατία στάθηκε απέναντι στους αρνητές</w:t>
      </w:r>
      <w:r>
        <w:rPr>
          <w:rFonts w:eastAsia="Times New Roman" w:cs="Times New Roman"/>
          <w:szCs w:val="24"/>
        </w:rPr>
        <w:t>,</w:t>
      </w:r>
      <w:r w:rsidRPr="00DC171A">
        <w:rPr>
          <w:rFonts w:eastAsia="Times New Roman" w:cs="Times New Roman"/>
          <w:szCs w:val="24"/>
        </w:rPr>
        <w:t xml:space="preserve"> στους εχθρούς </w:t>
      </w:r>
      <w:r>
        <w:rPr>
          <w:rFonts w:eastAsia="Times New Roman" w:cs="Times New Roman"/>
          <w:szCs w:val="24"/>
        </w:rPr>
        <w:t>της,</w:t>
      </w:r>
      <w:r w:rsidRPr="00DC171A">
        <w:rPr>
          <w:rFonts w:eastAsia="Times New Roman" w:cs="Times New Roman"/>
          <w:szCs w:val="24"/>
        </w:rPr>
        <w:t xml:space="preserve"> στους υπόδικους για εγκληματική οργάνωση και σε όλο τον </w:t>
      </w:r>
      <w:r w:rsidRPr="00161050">
        <w:rPr>
          <w:rFonts w:eastAsia="Times New Roman" w:cs="Times New Roman"/>
          <w:szCs w:val="24"/>
        </w:rPr>
        <w:t>εσμό</w:t>
      </w:r>
      <w:r w:rsidRPr="00DC171A">
        <w:rPr>
          <w:rFonts w:eastAsia="Times New Roman" w:cs="Times New Roman"/>
          <w:szCs w:val="24"/>
        </w:rPr>
        <w:t xml:space="preserve"> τ</w:t>
      </w:r>
      <w:r>
        <w:rPr>
          <w:rFonts w:eastAsia="Times New Roman" w:cs="Times New Roman"/>
          <w:szCs w:val="24"/>
        </w:rPr>
        <w:t>ων</w:t>
      </w:r>
      <w:r w:rsidRPr="00DC171A">
        <w:rPr>
          <w:rFonts w:eastAsia="Times New Roman" w:cs="Times New Roman"/>
          <w:szCs w:val="24"/>
        </w:rPr>
        <w:t xml:space="preserve"> μαχαιροβγ</w:t>
      </w:r>
      <w:r>
        <w:rPr>
          <w:rFonts w:eastAsia="Times New Roman" w:cs="Times New Roman"/>
          <w:szCs w:val="24"/>
        </w:rPr>
        <w:t>α</w:t>
      </w:r>
      <w:r w:rsidRPr="00DC171A">
        <w:rPr>
          <w:rFonts w:eastAsia="Times New Roman" w:cs="Times New Roman"/>
          <w:szCs w:val="24"/>
        </w:rPr>
        <w:t>λτ</w:t>
      </w:r>
      <w:r>
        <w:rPr>
          <w:rFonts w:eastAsia="Times New Roman" w:cs="Times New Roman"/>
          <w:szCs w:val="24"/>
        </w:rPr>
        <w:t>ών,</w:t>
      </w:r>
      <w:r w:rsidRPr="00DC171A">
        <w:rPr>
          <w:rFonts w:eastAsia="Times New Roman" w:cs="Times New Roman"/>
          <w:szCs w:val="24"/>
        </w:rPr>
        <w:t xml:space="preserve"> οι οποίοι προχθές Κυριακή</w:t>
      </w:r>
      <w:r>
        <w:rPr>
          <w:rFonts w:eastAsia="Times New Roman" w:cs="Times New Roman"/>
          <w:szCs w:val="24"/>
        </w:rPr>
        <w:t>,</w:t>
      </w:r>
      <w:r w:rsidRPr="00DC171A">
        <w:rPr>
          <w:rFonts w:eastAsia="Times New Roman" w:cs="Times New Roman"/>
          <w:szCs w:val="24"/>
        </w:rPr>
        <w:t xml:space="preserve"> πολιορκούσαν τη </w:t>
      </w:r>
      <w:r>
        <w:rPr>
          <w:rFonts w:eastAsia="Times New Roman" w:cs="Times New Roman"/>
          <w:szCs w:val="24"/>
        </w:rPr>
        <w:t>Β</w:t>
      </w:r>
      <w:r w:rsidRPr="00DC171A">
        <w:rPr>
          <w:rFonts w:eastAsia="Times New Roman" w:cs="Times New Roman"/>
          <w:szCs w:val="24"/>
        </w:rPr>
        <w:t>ουλή</w:t>
      </w:r>
      <w:r>
        <w:rPr>
          <w:rFonts w:eastAsia="Times New Roman" w:cs="Times New Roman"/>
          <w:szCs w:val="24"/>
        </w:rPr>
        <w:t>,</w:t>
      </w:r>
      <w:r w:rsidRPr="00DC171A">
        <w:rPr>
          <w:rFonts w:eastAsia="Times New Roman" w:cs="Times New Roman"/>
          <w:szCs w:val="24"/>
        </w:rPr>
        <w:t xml:space="preserve"> για να την καταλάβουν και να καταλύσ</w:t>
      </w:r>
      <w:r w:rsidRPr="00DC171A">
        <w:rPr>
          <w:rFonts w:eastAsia="Times New Roman" w:cs="Times New Roman"/>
          <w:szCs w:val="24"/>
        </w:rPr>
        <w:t>ουν τον κοινοβουλευτισμό</w:t>
      </w:r>
      <w:r>
        <w:rPr>
          <w:rFonts w:eastAsia="Times New Roman" w:cs="Times New Roman"/>
          <w:szCs w:val="24"/>
        </w:rPr>
        <w:t>.</w:t>
      </w:r>
    </w:p>
    <w:p w14:paraId="77C03153"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Ελπίζω,</w:t>
      </w:r>
      <w:r w:rsidRPr="00DC171A">
        <w:rPr>
          <w:rFonts w:eastAsia="Times New Roman" w:cs="Times New Roman"/>
          <w:szCs w:val="24"/>
        </w:rPr>
        <w:t xml:space="preserve"> λοιπόν</w:t>
      </w:r>
      <w:r>
        <w:rPr>
          <w:rFonts w:eastAsia="Times New Roman" w:cs="Times New Roman"/>
          <w:szCs w:val="24"/>
        </w:rPr>
        <w:t xml:space="preserve">, </w:t>
      </w:r>
      <w:r w:rsidRPr="00DC171A">
        <w:rPr>
          <w:rFonts w:eastAsia="Times New Roman" w:cs="Times New Roman"/>
          <w:szCs w:val="24"/>
        </w:rPr>
        <w:t xml:space="preserve">με αυτή τη δήλωση του </w:t>
      </w:r>
      <w:r>
        <w:rPr>
          <w:rFonts w:eastAsia="Times New Roman" w:cs="Times New Roman"/>
          <w:szCs w:val="24"/>
        </w:rPr>
        <w:t xml:space="preserve">κ. </w:t>
      </w:r>
      <w:r w:rsidRPr="00DC171A">
        <w:rPr>
          <w:rFonts w:eastAsia="Times New Roman" w:cs="Times New Roman"/>
          <w:szCs w:val="24"/>
        </w:rPr>
        <w:t xml:space="preserve">Νίκου Δένδια </w:t>
      </w:r>
      <w:r>
        <w:rPr>
          <w:rFonts w:eastAsia="Times New Roman" w:cs="Times New Roman"/>
          <w:szCs w:val="24"/>
        </w:rPr>
        <w:t xml:space="preserve">να εκπροσωπείται </w:t>
      </w:r>
      <w:r w:rsidRPr="00DC171A">
        <w:rPr>
          <w:rFonts w:eastAsia="Times New Roman" w:cs="Times New Roman"/>
          <w:szCs w:val="24"/>
        </w:rPr>
        <w:t xml:space="preserve">και κάποιο άλλο μέρος των </w:t>
      </w:r>
      <w:r>
        <w:rPr>
          <w:rFonts w:eastAsia="Times New Roman" w:cs="Times New Roman"/>
          <w:szCs w:val="24"/>
        </w:rPr>
        <w:t>Β</w:t>
      </w:r>
      <w:r w:rsidRPr="00DC171A">
        <w:rPr>
          <w:rFonts w:eastAsia="Times New Roman" w:cs="Times New Roman"/>
          <w:szCs w:val="24"/>
        </w:rPr>
        <w:t xml:space="preserve">ουλευτών της Μείζονος </w:t>
      </w:r>
      <w:r>
        <w:rPr>
          <w:rFonts w:eastAsia="Times New Roman" w:cs="Times New Roman"/>
          <w:szCs w:val="24"/>
        </w:rPr>
        <w:t>Α</w:t>
      </w:r>
      <w:r w:rsidRPr="00DC171A">
        <w:rPr>
          <w:rFonts w:eastAsia="Times New Roman" w:cs="Times New Roman"/>
          <w:szCs w:val="24"/>
        </w:rPr>
        <w:t>ντιπολίτευσης</w:t>
      </w:r>
      <w:r>
        <w:rPr>
          <w:rFonts w:eastAsia="Times New Roman" w:cs="Times New Roman"/>
          <w:szCs w:val="24"/>
        </w:rPr>
        <w:t>,</w:t>
      </w:r>
      <w:r w:rsidRPr="00DC171A">
        <w:rPr>
          <w:rFonts w:eastAsia="Times New Roman" w:cs="Times New Roman"/>
          <w:szCs w:val="24"/>
        </w:rPr>
        <w:t xml:space="preserve"> εχέφρονες </w:t>
      </w:r>
      <w:r>
        <w:rPr>
          <w:rFonts w:eastAsia="Times New Roman" w:cs="Times New Roman"/>
          <w:szCs w:val="24"/>
        </w:rPr>
        <w:t>Β</w:t>
      </w:r>
      <w:r w:rsidRPr="00DC171A">
        <w:rPr>
          <w:rFonts w:eastAsia="Times New Roman" w:cs="Times New Roman"/>
          <w:szCs w:val="24"/>
        </w:rPr>
        <w:t>ουλευτές</w:t>
      </w:r>
      <w:r>
        <w:rPr>
          <w:rFonts w:eastAsia="Times New Roman" w:cs="Times New Roman"/>
          <w:szCs w:val="24"/>
        </w:rPr>
        <w:t>,</w:t>
      </w:r>
      <w:r w:rsidRPr="00DC171A">
        <w:rPr>
          <w:rFonts w:eastAsia="Times New Roman" w:cs="Times New Roman"/>
          <w:szCs w:val="24"/>
        </w:rPr>
        <w:t xml:space="preserve"> οι οποίοι μπορούν να καταλάβουν ότι σε αυτή την κρίσιμη ιστορική στιγμή</w:t>
      </w:r>
      <w:r>
        <w:rPr>
          <w:rFonts w:eastAsia="Times New Roman" w:cs="Times New Roman"/>
          <w:szCs w:val="24"/>
        </w:rPr>
        <w:t>,</w:t>
      </w:r>
      <w:r w:rsidRPr="00DC171A">
        <w:rPr>
          <w:rFonts w:eastAsia="Times New Roman" w:cs="Times New Roman"/>
          <w:szCs w:val="24"/>
        </w:rPr>
        <w:t xml:space="preserve"> </w:t>
      </w:r>
      <w:r w:rsidRPr="00DC171A">
        <w:rPr>
          <w:rFonts w:eastAsia="Times New Roman" w:cs="Times New Roman"/>
          <w:szCs w:val="24"/>
        </w:rPr>
        <w:t xml:space="preserve">δεν </w:t>
      </w:r>
      <w:r w:rsidRPr="00DC171A">
        <w:rPr>
          <w:rFonts w:eastAsia="Times New Roman" w:cs="Times New Roman"/>
          <w:szCs w:val="24"/>
        </w:rPr>
        <w:lastRenderedPageBreak/>
        <w:t xml:space="preserve">κάνουμε μία παράσταση με οξύτατες βαριές εκφράσεις </w:t>
      </w:r>
      <w:r>
        <w:rPr>
          <w:rFonts w:eastAsia="Times New Roman" w:cs="Times New Roman"/>
          <w:szCs w:val="24"/>
        </w:rPr>
        <w:t>«</w:t>
      </w:r>
      <w:r w:rsidRPr="00DC171A">
        <w:rPr>
          <w:rFonts w:eastAsia="Times New Roman" w:cs="Times New Roman"/>
          <w:szCs w:val="24"/>
        </w:rPr>
        <w:t>εφιάλτες</w:t>
      </w:r>
      <w:r>
        <w:rPr>
          <w:rFonts w:eastAsia="Times New Roman" w:cs="Times New Roman"/>
          <w:szCs w:val="24"/>
        </w:rPr>
        <w:t>,</w:t>
      </w:r>
      <w:r w:rsidRPr="00DC171A">
        <w:rPr>
          <w:rFonts w:eastAsia="Times New Roman" w:cs="Times New Roman"/>
          <w:szCs w:val="24"/>
        </w:rPr>
        <w:t xml:space="preserve"> </w:t>
      </w:r>
      <w:r>
        <w:rPr>
          <w:rFonts w:eastAsia="Times New Roman" w:cs="Times New Roman"/>
          <w:szCs w:val="24"/>
        </w:rPr>
        <w:t>π</w:t>
      </w:r>
      <w:r w:rsidRPr="00DC171A">
        <w:rPr>
          <w:rFonts w:eastAsia="Times New Roman" w:cs="Times New Roman"/>
          <w:szCs w:val="24"/>
        </w:rPr>
        <w:t>ροδοσίες</w:t>
      </w:r>
      <w:r>
        <w:rPr>
          <w:rFonts w:eastAsia="Times New Roman" w:cs="Times New Roman"/>
          <w:szCs w:val="24"/>
        </w:rPr>
        <w:t>, απειλές για το αστικό</w:t>
      </w:r>
      <w:r w:rsidRPr="00DC171A">
        <w:rPr>
          <w:rFonts w:eastAsia="Times New Roman" w:cs="Times New Roman"/>
          <w:szCs w:val="24"/>
        </w:rPr>
        <w:t xml:space="preserve"> καθεστώς</w:t>
      </w:r>
      <w:r>
        <w:rPr>
          <w:rFonts w:eastAsia="Times New Roman" w:cs="Times New Roman"/>
          <w:szCs w:val="24"/>
        </w:rPr>
        <w:t>,</w:t>
      </w:r>
      <w:r w:rsidRPr="00DC171A">
        <w:rPr>
          <w:rFonts w:eastAsia="Times New Roman" w:cs="Times New Roman"/>
          <w:szCs w:val="24"/>
        </w:rPr>
        <w:t xml:space="preserve"> για να φτιάξουμε ένα βιντεάκι για το τοπικό </w:t>
      </w:r>
      <w:r>
        <w:rPr>
          <w:rFonts w:eastAsia="Times New Roman" w:cs="Times New Roman"/>
          <w:szCs w:val="24"/>
          <w:lang w:val="en-US"/>
        </w:rPr>
        <w:t>y</w:t>
      </w:r>
      <w:r w:rsidRPr="00DC171A">
        <w:rPr>
          <w:rFonts w:eastAsia="Times New Roman" w:cs="Times New Roman"/>
          <w:szCs w:val="24"/>
        </w:rPr>
        <w:t>ou</w:t>
      </w:r>
      <w:r>
        <w:rPr>
          <w:rFonts w:eastAsia="Times New Roman" w:cs="Times New Roman"/>
          <w:szCs w:val="24"/>
          <w:lang w:val="en-US"/>
        </w:rPr>
        <w:t>t</w:t>
      </w:r>
      <w:r w:rsidRPr="00DC171A">
        <w:rPr>
          <w:rFonts w:eastAsia="Times New Roman" w:cs="Times New Roman"/>
          <w:szCs w:val="24"/>
        </w:rPr>
        <w:t>ube</w:t>
      </w:r>
      <w:r>
        <w:rPr>
          <w:rFonts w:eastAsia="Times New Roman" w:cs="Times New Roman"/>
          <w:szCs w:val="24"/>
        </w:rPr>
        <w:t>. Θ</w:t>
      </w:r>
      <w:r w:rsidRPr="00DC171A">
        <w:rPr>
          <w:rFonts w:eastAsia="Times New Roman" w:cs="Times New Roman"/>
          <w:szCs w:val="24"/>
        </w:rPr>
        <w:t xml:space="preserve">α γίνουν εκλογές μες στο </w:t>
      </w:r>
      <w:r>
        <w:rPr>
          <w:rFonts w:eastAsia="Times New Roman" w:cs="Times New Roman"/>
          <w:szCs w:val="24"/>
        </w:rPr>
        <w:t>20</w:t>
      </w:r>
      <w:r w:rsidRPr="00DC171A">
        <w:rPr>
          <w:rFonts w:eastAsia="Times New Roman" w:cs="Times New Roman"/>
          <w:szCs w:val="24"/>
        </w:rPr>
        <w:t xml:space="preserve">19 και θα έχουμε την ευκαιρία να ξεδιπλώσουμε τα επιχειρήματά </w:t>
      </w:r>
      <w:r>
        <w:rPr>
          <w:rFonts w:eastAsia="Times New Roman" w:cs="Times New Roman"/>
          <w:szCs w:val="24"/>
        </w:rPr>
        <w:t>μας,</w:t>
      </w:r>
      <w:r w:rsidRPr="00DC171A">
        <w:rPr>
          <w:rFonts w:eastAsia="Times New Roman" w:cs="Times New Roman"/>
          <w:szCs w:val="24"/>
        </w:rPr>
        <w:t xml:space="preserve"> τα προγράμματα</w:t>
      </w:r>
      <w:r>
        <w:rPr>
          <w:rFonts w:eastAsia="Times New Roman" w:cs="Times New Roman"/>
          <w:szCs w:val="24"/>
        </w:rPr>
        <w:t>,</w:t>
      </w:r>
      <w:r w:rsidRPr="00DC171A">
        <w:rPr>
          <w:rFonts w:eastAsia="Times New Roman" w:cs="Times New Roman"/>
          <w:szCs w:val="24"/>
        </w:rPr>
        <w:t xml:space="preserve"> τις φυσιογνωμίες</w:t>
      </w:r>
      <w:r>
        <w:rPr>
          <w:rFonts w:eastAsia="Times New Roman" w:cs="Times New Roman"/>
          <w:szCs w:val="24"/>
        </w:rPr>
        <w:t>. Όμως,</w:t>
      </w:r>
      <w:r w:rsidRPr="00DC171A">
        <w:rPr>
          <w:rFonts w:eastAsia="Times New Roman" w:cs="Times New Roman"/>
          <w:szCs w:val="24"/>
        </w:rPr>
        <w:t xml:space="preserve"> ένα μείζον θέμα εξωτερικής πολιτικής</w:t>
      </w:r>
      <w:r>
        <w:rPr>
          <w:rFonts w:eastAsia="Times New Roman" w:cs="Times New Roman"/>
          <w:szCs w:val="24"/>
        </w:rPr>
        <w:t>,</w:t>
      </w:r>
      <w:r w:rsidRPr="00DC171A">
        <w:rPr>
          <w:rFonts w:eastAsia="Times New Roman" w:cs="Times New Roman"/>
          <w:szCs w:val="24"/>
        </w:rPr>
        <w:t xml:space="preserve"> δεν έχουμε δικαίωμα να το παραδώσουμε στο </w:t>
      </w:r>
      <w:r>
        <w:rPr>
          <w:rFonts w:eastAsia="Times New Roman" w:cs="Times New Roman"/>
          <w:szCs w:val="24"/>
        </w:rPr>
        <w:t>παρα</w:t>
      </w:r>
      <w:r w:rsidRPr="00DC171A">
        <w:rPr>
          <w:rFonts w:eastAsia="Times New Roman" w:cs="Times New Roman"/>
          <w:szCs w:val="24"/>
        </w:rPr>
        <w:t>εθνικιστικό underground</w:t>
      </w:r>
      <w:r>
        <w:rPr>
          <w:rFonts w:eastAsia="Times New Roman" w:cs="Times New Roman"/>
          <w:szCs w:val="24"/>
        </w:rPr>
        <w:t>,</w:t>
      </w:r>
      <w:r w:rsidRPr="00DC171A">
        <w:rPr>
          <w:rFonts w:eastAsia="Times New Roman" w:cs="Times New Roman"/>
          <w:szCs w:val="24"/>
        </w:rPr>
        <w:t xml:space="preserve"> στην </w:t>
      </w:r>
      <w:r>
        <w:rPr>
          <w:rFonts w:eastAsia="Times New Roman" w:cs="Times New Roman"/>
          <w:szCs w:val="24"/>
        </w:rPr>
        <w:t>Μπιτάκου</w:t>
      </w:r>
      <w:r w:rsidRPr="00DC171A">
        <w:rPr>
          <w:rFonts w:eastAsia="Times New Roman" w:cs="Times New Roman"/>
          <w:szCs w:val="24"/>
        </w:rPr>
        <w:t xml:space="preserve"> και στον </w:t>
      </w:r>
      <w:r>
        <w:rPr>
          <w:rFonts w:eastAsia="Times New Roman" w:cs="Times New Roman"/>
          <w:szCs w:val="24"/>
        </w:rPr>
        <w:t>Ανθρακέα,</w:t>
      </w:r>
      <w:r w:rsidRPr="00DC171A">
        <w:rPr>
          <w:rFonts w:eastAsia="Times New Roman" w:cs="Times New Roman"/>
          <w:szCs w:val="24"/>
        </w:rPr>
        <w:t xml:space="preserve"> σε αυτούς που με τις ντουντούκες παραγγέλνουν να γίνει </w:t>
      </w:r>
      <w:r>
        <w:rPr>
          <w:rFonts w:eastAsia="Times New Roman" w:cs="Times New Roman"/>
          <w:szCs w:val="24"/>
        </w:rPr>
        <w:t>ν</w:t>
      </w:r>
      <w:r w:rsidRPr="00DC171A">
        <w:rPr>
          <w:rFonts w:eastAsia="Times New Roman" w:cs="Times New Roman"/>
          <w:szCs w:val="24"/>
        </w:rPr>
        <w:t xml:space="preserve">του και να καταληφθεί </w:t>
      </w:r>
      <w:r>
        <w:rPr>
          <w:rFonts w:eastAsia="Times New Roman" w:cs="Times New Roman"/>
          <w:szCs w:val="24"/>
        </w:rPr>
        <w:t>Βουλή.</w:t>
      </w:r>
    </w:p>
    <w:p w14:paraId="77C03154"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Όλοι </w:t>
      </w:r>
      <w:r w:rsidRPr="00DC171A">
        <w:rPr>
          <w:rFonts w:eastAsia="Times New Roman" w:cs="Times New Roman"/>
          <w:szCs w:val="24"/>
        </w:rPr>
        <w:t xml:space="preserve">είδαμε τι συνέβη την Κυριακή και </w:t>
      </w:r>
      <w:r>
        <w:rPr>
          <w:rFonts w:eastAsia="Times New Roman" w:cs="Times New Roman"/>
          <w:szCs w:val="24"/>
        </w:rPr>
        <w:t>είναι η</w:t>
      </w:r>
      <w:r w:rsidRPr="00DC171A">
        <w:rPr>
          <w:rFonts w:eastAsia="Times New Roman" w:cs="Times New Roman"/>
          <w:szCs w:val="24"/>
        </w:rPr>
        <w:t xml:space="preserve"> τελευταία Κυριακή</w:t>
      </w:r>
      <w:r>
        <w:rPr>
          <w:rFonts w:eastAsia="Times New Roman" w:cs="Times New Roman"/>
          <w:szCs w:val="24"/>
        </w:rPr>
        <w:t>,</w:t>
      </w:r>
      <w:r w:rsidRPr="00DC171A">
        <w:rPr>
          <w:rFonts w:eastAsia="Times New Roman" w:cs="Times New Roman"/>
          <w:szCs w:val="24"/>
        </w:rPr>
        <w:t xml:space="preserve"> που έξω από τη Βουλή θα είναι άνθρωποι με πατριωτικό αίσθημα</w:t>
      </w:r>
      <w:r>
        <w:rPr>
          <w:rFonts w:eastAsia="Times New Roman" w:cs="Times New Roman"/>
          <w:szCs w:val="24"/>
        </w:rPr>
        <w:t xml:space="preserve">, πλανημένοι κατ’ εμέ, </w:t>
      </w:r>
      <w:r w:rsidRPr="00DC171A">
        <w:rPr>
          <w:rFonts w:eastAsia="Times New Roman" w:cs="Times New Roman"/>
          <w:szCs w:val="24"/>
        </w:rPr>
        <w:t>μ</w:t>
      </w:r>
      <w:r>
        <w:rPr>
          <w:rFonts w:eastAsia="Times New Roman" w:cs="Times New Roman"/>
          <w:szCs w:val="24"/>
        </w:rPr>
        <w:t>η</w:t>
      </w:r>
      <w:r w:rsidRPr="00DC171A">
        <w:rPr>
          <w:rFonts w:eastAsia="Times New Roman" w:cs="Times New Roman"/>
          <w:szCs w:val="24"/>
        </w:rPr>
        <w:t xml:space="preserve"> επαρκώς ενημερωμένοι</w:t>
      </w:r>
      <w:r>
        <w:rPr>
          <w:rFonts w:eastAsia="Times New Roman" w:cs="Times New Roman"/>
          <w:szCs w:val="24"/>
        </w:rPr>
        <w:t>,</w:t>
      </w:r>
      <w:r w:rsidRPr="00DC171A">
        <w:rPr>
          <w:rFonts w:eastAsia="Times New Roman" w:cs="Times New Roman"/>
          <w:szCs w:val="24"/>
        </w:rPr>
        <w:t xml:space="preserve"> αλλά πατριώτες και νοικοκυραίοι</w:t>
      </w:r>
      <w:r>
        <w:rPr>
          <w:rFonts w:eastAsia="Times New Roman" w:cs="Times New Roman"/>
          <w:szCs w:val="24"/>
        </w:rPr>
        <w:t>. Δ</w:t>
      </w:r>
      <w:r w:rsidRPr="00DC171A">
        <w:rPr>
          <w:rFonts w:eastAsia="Times New Roman" w:cs="Times New Roman"/>
          <w:szCs w:val="24"/>
        </w:rPr>
        <w:t>εν θα είναι ούτε καλ</w:t>
      </w:r>
      <w:r w:rsidRPr="00DC171A">
        <w:rPr>
          <w:rFonts w:eastAsia="Times New Roman" w:cs="Times New Roman"/>
          <w:szCs w:val="24"/>
        </w:rPr>
        <w:t xml:space="preserve">όγριες ούτε νοικοκυραίοι με τα παιδιά </w:t>
      </w:r>
      <w:r>
        <w:rPr>
          <w:rFonts w:eastAsia="Times New Roman" w:cs="Times New Roman"/>
          <w:szCs w:val="24"/>
        </w:rPr>
        <w:t>τους,</w:t>
      </w:r>
      <w:r w:rsidRPr="00DC171A">
        <w:rPr>
          <w:rFonts w:eastAsia="Times New Roman" w:cs="Times New Roman"/>
          <w:szCs w:val="24"/>
        </w:rPr>
        <w:t xml:space="preserve"> θα είναι οι μαχαιροβγάλτες</w:t>
      </w:r>
      <w:r>
        <w:rPr>
          <w:rFonts w:eastAsia="Times New Roman" w:cs="Times New Roman"/>
          <w:szCs w:val="24"/>
        </w:rPr>
        <w:t>,</w:t>
      </w:r>
      <w:r w:rsidRPr="00DC171A">
        <w:rPr>
          <w:rFonts w:eastAsia="Times New Roman" w:cs="Times New Roman"/>
          <w:szCs w:val="24"/>
        </w:rPr>
        <w:t xml:space="preserve"> οι υπόδικοι</w:t>
      </w:r>
      <w:r>
        <w:rPr>
          <w:rFonts w:eastAsia="Times New Roman" w:cs="Times New Roman"/>
          <w:szCs w:val="24"/>
        </w:rPr>
        <w:t>,</w:t>
      </w:r>
      <w:r w:rsidRPr="00DC171A">
        <w:rPr>
          <w:rFonts w:eastAsia="Times New Roman" w:cs="Times New Roman"/>
          <w:szCs w:val="24"/>
        </w:rPr>
        <w:t xml:space="preserve"> η </w:t>
      </w:r>
      <w:r>
        <w:rPr>
          <w:rFonts w:eastAsia="Times New Roman" w:cs="Times New Roman"/>
          <w:szCs w:val="24"/>
          <w:lang w:val="en-US"/>
        </w:rPr>
        <w:t>HRD</w:t>
      </w:r>
      <w:r>
        <w:rPr>
          <w:rFonts w:eastAsia="Times New Roman" w:cs="Times New Roman"/>
          <w:szCs w:val="24"/>
        </w:rPr>
        <w:t>, η ΑΠΕΛΛΑ,</w:t>
      </w:r>
      <w:r w:rsidRPr="00DC171A">
        <w:rPr>
          <w:rFonts w:eastAsia="Times New Roman" w:cs="Times New Roman"/>
          <w:szCs w:val="24"/>
        </w:rPr>
        <w:t xml:space="preserve"> από αυτούς που συνελήφθησαν και από </w:t>
      </w:r>
      <w:r>
        <w:rPr>
          <w:rFonts w:eastAsia="Times New Roman" w:cs="Times New Roman"/>
          <w:szCs w:val="24"/>
        </w:rPr>
        <w:t>αυτούς,</w:t>
      </w:r>
      <w:r w:rsidRPr="00DC171A">
        <w:rPr>
          <w:rFonts w:eastAsia="Times New Roman" w:cs="Times New Roman"/>
          <w:szCs w:val="24"/>
        </w:rPr>
        <w:t xml:space="preserve"> που ήτανε ντυμέν</w:t>
      </w:r>
      <w:r>
        <w:rPr>
          <w:rFonts w:eastAsia="Times New Roman" w:cs="Times New Roman"/>
          <w:szCs w:val="24"/>
        </w:rPr>
        <w:t>οι</w:t>
      </w:r>
      <w:r w:rsidRPr="00DC171A">
        <w:rPr>
          <w:rFonts w:eastAsia="Times New Roman" w:cs="Times New Roman"/>
          <w:szCs w:val="24"/>
        </w:rPr>
        <w:t xml:space="preserve"> σαν Batman με όπλα και </w:t>
      </w:r>
      <w:r>
        <w:rPr>
          <w:rFonts w:eastAsia="Times New Roman" w:cs="Times New Roman"/>
          <w:szCs w:val="24"/>
        </w:rPr>
        <w:t>έ</w:t>
      </w:r>
      <w:r w:rsidRPr="00DC171A">
        <w:rPr>
          <w:rFonts w:eastAsia="Times New Roman" w:cs="Times New Roman"/>
          <w:szCs w:val="24"/>
        </w:rPr>
        <w:t>τοιμοι να κάψουν τα πάντα</w:t>
      </w:r>
      <w:r>
        <w:rPr>
          <w:rFonts w:eastAsia="Times New Roman" w:cs="Times New Roman"/>
          <w:szCs w:val="24"/>
        </w:rPr>
        <w:t>.</w:t>
      </w:r>
    </w:p>
    <w:p w14:paraId="77C03155"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Μια δεύτερη</w:t>
      </w:r>
      <w:r w:rsidRPr="00DC171A">
        <w:rPr>
          <w:rFonts w:eastAsia="Times New Roman" w:cs="Times New Roman"/>
          <w:szCs w:val="24"/>
        </w:rPr>
        <w:t xml:space="preserve"> παρατήρηση</w:t>
      </w:r>
      <w:r>
        <w:rPr>
          <w:rFonts w:eastAsia="Times New Roman" w:cs="Times New Roman"/>
          <w:szCs w:val="24"/>
        </w:rPr>
        <w:t>. Ε</w:t>
      </w:r>
      <w:r w:rsidRPr="00DC171A">
        <w:rPr>
          <w:rFonts w:eastAsia="Times New Roman" w:cs="Times New Roman"/>
          <w:szCs w:val="24"/>
        </w:rPr>
        <w:t xml:space="preserve">πειδή </w:t>
      </w:r>
      <w:r>
        <w:rPr>
          <w:rFonts w:eastAsia="Times New Roman" w:cs="Times New Roman"/>
          <w:szCs w:val="24"/>
        </w:rPr>
        <w:t>α</w:t>
      </w:r>
      <w:r w:rsidRPr="00DC171A">
        <w:rPr>
          <w:rFonts w:eastAsia="Times New Roman" w:cs="Times New Roman"/>
          <w:szCs w:val="24"/>
        </w:rPr>
        <w:t>κόμη και</w:t>
      </w:r>
      <w:r w:rsidRPr="00DC171A">
        <w:rPr>
          <w:rFonts w:eastAsia="Times New Roman" w:cs="Times New Roman"/>
          <w:szCs w:val="24"/>
        </w:rPr>
        <w:t xml:space="preserve"> εμείς ως νεότεροι </w:t>
      </w:r>
      <w:r>
        <w:rPr>
          <w:rFonts w:eastAsia="Times New Roman" w:cs="Times New Roman"/>
          <w:szCs w:val="24"/>
        </w:rPr>
        <w:t>Β</w:t>
      </w:r>
      <w:r w:rsidRPr="00DC171A">
        <w:rPr>
          <w:rFonts w:eastAsia="Times New Roman" w:cs="Times New Roman"/>
          <w:szCs w:val="24"/>
        </w:rPr>
        <w:t>ουλευτές</w:t>
      </w:r>
      <w:r>
        <w:rPr>
          <w:rFonts w:eastAsia="Times New Roman" w:cs="Times New Roman"/>
          <w:szCs w:val="24"/>
        </w:rPr>
        <w:t>,</w:t>
      </w:r>
      <w:r w:rsidRPr="00DC171A">
        <w:rPr>
          <w:rFonts w:eastAsia="Times New Roman" w:cs="Times New Roman"/>
          <w:szCs w:val="24"/>
        </w:rPr>
        <w:t xml:space="preserve"> πολλοί εξ ημών έχουμε μεγάλη </w:t>
      </w:r>
      <w:r>
        <w:rPr>
          <w:rFonts w:eastAsia="Times New Roman" w:cs="Times New Roman"/>
          <w:szCs w:val="24"/>
        </w:rPr>
        <w:t xml:space="preserve">πολιτική </w:t>
      </w:r>
      <w:r w:rsidRPr="00DC171A">
        <w:rPr>
          <w:rFonts w:eastAsia="Times New Roman" w:cs="Times New Roman"/>
          <w:szCs w:val="24"/>
        </w:rPr>
        <w:t xml:space="preserve">εμπειρία </w:t>
      </w:r>
      <w:r>
        <w:rPr>
          <w:rFonts w:eastAsia="Times New Roman" w:cs="Times New Roman"/>
          <w:szCs w:val="24"/>
        </w:rPr>
        <w:t xml:space="preserve">κι εμπειρία </w:t>
      </w:r>
      <w:r w:rsidRPr="00DC171A">
        <w:rPr>
          <w:rFonts w:eastAsia="Times New Roman" w:cs="Times New Roman"/>
          <w:szCs w:val="24"/>
        </w:rPr>
        <w:t>στο</w:t>
      </w:r>
      <w:r>
        <w:rPr>
          <w:rFonts w:eastAsia="Times New Roman" w:cs="Times New Roman"/>
          <w:szCs w:val="24"/>
        </w:rPr>
        <w:t>ν</w:t>
      </w:r>
      <w:r w:rsidRPr="00DC171A">
        <w:rPr>
          <w:rFonts w:eastAsia="Times New Roman" w:cs="Times New Roman"/>
          <w:szCs w:val="24"/>
        </w:rPr>
        <w:t xml:space="preserve"> δημόσιο χώρο και παρακολουθούμε τα θέματα εξωτερικής πολιτικής </w:t>
      </w:r>
      <w:r>
        <w:rPr>
          <w:rFonts w:eastAsia="Times New Roman" w:cs="Times New Roman"/>
          <w:szCs w:val="24"/>
        </w:rPr>
        <w:t>-</w:t>
      </w:r>
      <w:r w:rsidRPr="00DC171A">
        <w:rPr>
          <w:rFonts w:eastAsia="Times New Roman" w:cs="Times New Roman"/>
          <w:szCs w:val="24"/>
        </w:rPr>
        <w:t>και αυτό το οποίο συζητούμε εδώ</w:t>
      </w:r>
      <w:r>
        <w:rPr>
          <w:rFonts w:eastAsia="Times New Roman" w:cs="Times New Roman"/>
          <w:szCs w:val="24"/>
        </w:rPr>
        <w:t>- γ</w:t>
      </w:r>
      <w:r w:rsidRPr="00DC171A">
        <w:rPr>
          <w:rFonts w:eastAsia="Times New Roman" w:cs="Times New Roman"/>
          <w:szCs w:val="24"/>
        </w:rPr>
        <w:t xml:space="preserve">νωρίζουμε ότι πολλοί </w:t>
      </w:r>
      <w:r>
        <w:rPr>
          <w:rFonts w:eastAsia="Times New Roman" w:cs="Times New Roman"/>
          <w:szCs w:val="24"/>
        </w:rPr>
        <w:t>Π</w:t>
      </w:r>
      <w:r w:rsidRPr="00DC171A">
        <w:rPr>
          <w:rFonts w:eastAsia="Times New Roman" w:cs="Times New Roman"/>
          <w:szCs w:val="24"/>
        </w:rPr>
        <w:t>ρωθυπουργοί</w:t>
      </w:r>
      <w:r>
        <w:rPr>
          <w:rFonts w:eastAsia="Times New Roman" w:cs="Times New Roman"/>
          <w:szCs w:val="24"/>
        </w:rPr>
        <w:t>,</w:t>
      </w:r>
      <w:r w:rsidRPr="00DC171A">
        <w:rPr>
          <w:rFonts w:eastAsia="Times New Roman" w:cs="Times New Roman"/>
          <w:szCs w:val="24"/>
        </w:rPr>
        <w:t xml:space="preserve"> </w:t>
      </w:r>
      <w:r>
        <w:rPr>
          <w:rFonts w:eastAsia="Times New Roman" w:cs="Times New Roman"/>
          <w:szCs w:val="24"/>
        </w:rPr>
        <w:t xml:space="preserve">πολλοί </w:t>
      </w:r>
      <w:r>
        <w:rPr>
          <w:rFonts w:eastAsia="Times New Roman" w:cs="Times New Roman"/>
          <w:szCs w:val="24"/>
        </w:rPr>
        <w:t>Υ</w:t>
      </w:r>
      <w:r>
        <w:rPr>
          <w:rFonts w:eastAsia="Times New Roman" w:cs="Times New Roman"/>
          <w:szCs w:val="24"/>
        </w:rPr>
        <w:t xml:space="preserve">πουργοί </w:t>
      </w:r>
      <w:r>
        <w:rPr>
          <w:rFonts w:eastAsia="Times New Roman" w:cs="Times New Roman"/>
          <w:szCs w:val="24"/>
        </w:rPr>
        <w:t>Ε</w:t>
      </w:r>
      <w:r w:rsidRPr="00DC171A">
        <w:rPr>
          <w:rFonts w:eastAsia="Times New Roman" w:cs="Times New Roman"/>
          <w:szCs w:val="24"/>
        </w:rPr>
        <w:t>ξωτερικών</w:t>
      </w:r>
      <w:r>
        <w:rPr>
          <w:rFonts w:eastAsia="Times New Roman" w:cs="Times New Roman"/>
          <w:szCs w:val="24"/>
        </w:rPr>
        <w:t>,</w:t>
      </w:r>
      <w:r w:rsidRPr="00DC171A">
        <w:rPr>
          <w:rFonts w:eastAsia="Times New Roman" w:cs="Times New Roman"/>
          <w:szCs w:val="24"/>
        </w:rPr>
        <w:t xml:space="preserve"> π</w:t>
      </w:r>
      <w:r w:rsidRPr="00DC171A">
        <w:rPr>
          <w:rFonts w:eastAsia="Times New Roman" w:cs="Times New Roman"/>
          <w:szCs w:val="24"/>
        </w:rPr>
        <w:t xml:space="preserve">ολλοί πολιτικοί από το </w:t>
      </w:r>
      <w:r>
        <w:rPr>
          <w:rFonts w:eastAsia="Times New Roman" w:cs="Times New Roman"/>
          <w:szCs w:val="24"/>
        </w:rPr>
        <w:t>’</w:t>
      </w:r>
      <w:r w:rsidRPr="00DC171A">
        <w:rPr>
          <w:rFonts w:eastAsia="Times New Roman" w:cs="Times New Roman"/>
          <w:szCs w:val="24"/>
        </w:rPr>
        <w:t>90</w:t>
      </w:r>
      <w:r>
        <w:rPr>
          <w:rFonts w:eastAsia="Times New Roman" w:cs="Times New Roman"/>
          <w:szCs w:val="24"/>
        </w:rPr>
        <w:t>,</w:t>
      </w:r>
      <w:r w:rsidRPr="00DC171A">
        <w:rPr>
          <w:rFonts w:eastAsia="Times New Roman" w:cs="Times New Roman"/>
          <w:szCs w:val="24"/>
        </w:rPr>
        <w:t xml:space="preserve"> </w:t>
      </w:r>
      <w:r>
        <w:rPr>
          <w:rFonts w:eastAsia="Times New Roman" w:cs="Times New Roman"/>
          <w:szCs w:val="24"/>
        </w:rPr>
        <w:t>’</w:t>
      </w:r>
      <w:r w:rsidRPr="00DC171A">
        <w:rPr>
          <w:rFonts w:eastAsia="Times New Roman" w:cs="Times New Roman"/>
          <w:szCs w:val="24"/>
        </w:rPr>
        <w:t>92 και έπειτα</w:t>
      </w:r>
      <w:r>
        <w:rPr>
          <w:rFonts w:eastAsia="Times New Roman" w:cs="Times New Roman"/>
          <w:szCs w:val="24"/>
        </w:rPr>
        <w:t>,</w:t>
      </w:r>
      <w:r w:rsidRPr="00DC171A">
        <w:rPr>
          <w:rFonts w:eastAsia="Times New Roman" w:cs="Times New Roman"/>
          <w:szCs w:val="24"/>
        </w:rPr>
        <w:t xml:space="preserve"> επιθυμούσαν διευθέτηση του Μακεδονικού</w:t>
      </w:r>
      <w:r>
        <w:rPr>
          <w:rFonts w:eastAsia="Times New Roman" w:cs="Times New Roman"/>
          <w:szCs w:val="24"/>
        </w:rPr>
        <w:t>. Π</w:t>
      </w:r>
      <w:r w:rsidRPr="00DC171A">
        <w:rPr>
          <w:rFonts w:eastAsia="Times New Roman" w:cs="Times New Roman"/>
          <w:szCs w:val="24"/>
        </w:rPr>
        <w:t>ροσπάθησαν με κάθε τρόπο</w:t>
      </w:r>
      <w:r>
        <w:rPr>
          <w:rFonts w:eastAsia="Times New Roman" w:cs="Times New Roman"/>
          <w:szCs w:val="24"/>
        </w:rPr>
        <w:t>,</w:t>
      </w:r>
      <w:r w:rsidRPr="00DC171A">
        <w:rPr>
          <w:rFonts w:eastAsia="Times New Roman" w:cs="Times New Roman"/>
          <w:szCs w:val="24"/>
        </w:rPr>
        <w:t xml:space="preserve"> υπό πολύ δυσμενέστερες συνθήκες</w:t>
      </w:r>
      <w:r>
        <w:rPr>
          <w:rFonts w:eastAsia="Times New Roman" w:cs="Times New Roman"/>
          <w:szCs w:val="24"/>
        </w:rPr>
        <w:t>,</w:t>
      </w:r>
      <w:r w:rsidRPr="00DC171A">
        <w:rPr>
          <w:rFonts w:eastAsia="Times New Roman" w:cs="Times New Roman"/>
          <w:szCs w:val="24"/>
        </w:rPr>
        <w:t xml:space="preserve"> χωρίς συνομιλητές στην απέναντι πλευρά</w:t>
      </w:r>
      <w:r>
        <w:rPr>
          <w:rFonts w:eastAsia="Times New Roman" w:cs="Times New Roman"/>
          <w:szCs w:val="24"/>
        </w:rPr>
        <w:t>,</w:t>
      </w:r>
      <w:r w:rsidRPr="00DC171A">
        <w:rPr>
          <w:rFonts w:eastAsia="Times New Roman" w:cs="Times New Roman"/>
          <w:szCs w:val="24"/>
        </w:rPr>
        <w:t xml:space="preserve"> μετά την αποχώρηση του </w:t>
      </w:r>
      <w:r>
        <w:rPr>
          <w:rFonts w:eastAsia="Times New Roman" w:cs="Times New Roman"/>
          <w:szCs w:val="24"/>
        </w:rPr>
        <w:t>Γ</w:t>
      </w:r>
      <w:r w:rsidRPr="00DC171A">
        <w:rPr>
          <w:rFonts w:eastAsia="Times New Roman" w:cs="Times New Roman"/>
          <w:szCs w:val="24"/>
        </w:rPr>
        <w:t>κλιγκόροφ</w:t>
      </w:r>
      <w:r>
        <w:rPr>
          <w:rFonts w:eastAsia="Times New Roman" w:cs="Times New Roman"/>
          <w:szCs w:val="24"/>
        </w:rPr>
        <w:t>,</w:t>
      </w:r>
      <w:r w:rsidRPr="00DC171A">
        <w:rPr>
          <w:rFonts w:eastAsia="Times New Roman" w:cs="Times New Roman"/>
          <w:szCs w:val="24"/>
        </w:rPr>
        <w:t xml:space="preserve"> να φτάσουν κοντά στην πηγή και να δοθεί μία διευθέτηση</w:t>
      </w:r>
      <w:r>
        <w:rPr>
          <w:rFonts w:eastAsia="Times New Roman" w:cs="Times New Roman"/>
          <w:szCs w:val="24"/>
        </w:rPr>
        <w:t>.</w:t>
      </w:r>
    </w:p>
    <w:p w14:paraId="77C03156"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Έξω απ’ αυτή την αίθουσα, έξω </w:t>
      </w:r>
      <w:r w:rsidRPr="00DC171A">
        <w:rPr>
          <w:rFonts w:eastAsia="Times New Roman" w:cs="Times New Roman"/>
          <w:szCs w:val="24"/>
        </w:rPr>
        <w:t>από τα μικρόφωνα</w:t>
      </w:r>
      <w:r>
        <w:rPr>
          <w:rFonts w:eastAsia="Times New Roman" w:cs="Times New Roman"/>
          <w:szCs w:val="24"/>
        </w:rPr>
        <w:t>,</w:t>
      </w:r>
      <w:r w:rsidRPr="00DC171A">
        <w:rPr>
          <w:rFonts w:eastAsia="Times New Roman" w:cs="Times New Roman"/>
          <w:szCs w:val="24"/>
        </w:rPr>
        <w:t xml:space="preserve"> την τηλεόραση και το </w:t>
      </w:r>
      <w:r>
        <w:rPr>
          <w:rFonts w:eastAsia="Times New Roman" w:cs="Times New Roman"/>
          <w:szCs w:val="24"/>
          <w:lang w:val="en-US"/>
        </w:rPr>
        <w:t>y</w:t>
      </w:r>
      <w:r w:rsidRPr="00DC171A">
        <w:rPr>
          <w:rFonts w:eastAsia="Times New Roman" w:cs="Times New Roman"/>
          <w:szCs w:val="24"/>
        </w:rPr>
        <w:t>ou</w:t>
      </w:r>
      <w:r>
        <w:rPr>
          <w:rFonts w:eastAsia="Times New Roman" w:cs="Times New Roman"/>
          <w:szCs w:val="24"/>
          <w:lang w:val="en-US"/>
        </w:rPr>
        <w:t>t</w:t>
      </w:r>
      <w:r w:rsidRPr="00DC171A">
        <w:rPr>
          <w:rFonts w:eastAsia="Times New Roman" w:cs="Times New Roman"/>
          <w:szCs w:val="24"/>
        </w:rPr>
        <w:t>ube</w:t>
      </w:r>
      <w:r>
        <w:rPr>
          <w:rFonts w:eastAsia="Times New Roman" w:cs="Times New Roman"/>
          <w:szCs w:val="24"/>
        </w:rPr>
        <w:t>, πολλοί</w:t>
      </w:r>
      <w:r w:rsidRPr="00DC171A">
        <w:rPr>
          <w:rFonts w:eastAsia="Times New Roman" w:cs="Times New Roman"/>
          <w:szCs w:val="24"/>
        </w:rPr>
        <w:t xml:space="preserve"> λένε ότι καλή </w:t>
      </w:r>
      <w:r>
        <w:rPr>
          <w:rFonts w:eastAsia="Times New Roman" w:cs="Times New Roman"/>
          <w:szCs w:val="24"/>
        </w:rPr>
        <w:t xml:space="preserve">είναι η </w:t>
      </w:r>
      <w:r>
        <w:rPr>
          <w:rFonts w:eastAsia="Times New Roman" w:cs="Times New Roman"/>
          <w:szCs w:val="24"/>
        </w:rPr>
        <w:t>σ</w:t>
      </w:r>
      <w:r w:rsidRPr="00DC171A">
        <w:rPr>
          <w:rFonts w:eastAsia="Times New Roman" w:cs="Times New Roman"/>
          <w:szCs w:val="24"/>
        </w:rPr>
        <w:t>υμφωνία και πάρα πο</w:t>
      </w:r>
      <w:r>
        <w:rPr>
          <w:rFonts w:eastAsia="Times New Roman" w:cs="Times New Roman"/>
          <w:szCs w:val="24"/>
        </w:rPr>
        <w:t>λλοί</w:t>
      </w:r>
      <w:r w:rsidRPr="00DC171A">
        <w:rPr>
          <w:rFonts w:eastAsia="Times New Roman" w:cs="Times New Roman"/>
          <w:szCs w:val="24"/>
        </w:rPr>
        <w:t xml:space="preserve"> από τη μείζονα</w:t>
      </w:r>
      <w:r>
        <w:rPr>
          <w:rFonts w:eastAsia="Times New Roman" w:cs="Times New Roman"/>
          <w:szCs w:val="24"/>
        </w:rPr>
        <w:t>,</w:t>
      </w:r>
      <w:r w:rsidRPr="00DC171A">
        <w:rPr>
          <w:rFonts w:eastAsia="Times New Roman" w:cs="Times New Roman"/>
          <w:szCs w:val="24"/>
        </w:rPr>
        <w:t xml:space="preserve"> τουλάχιστον</w:t>
      </w:r>
      <w:r>
        <w:rPr>
          <w:rFonts w:eastAsia="Times New Roman" w:cs="Times New Roman"/>
          <w:szCs w:val="24"/>
        </w:rPr>
        <w:t>,</w:t>
      </w:r>
      <w:r w:rsidRPr="00DC171A">
        <w:rPr>
          <w:rFonts w:eastAsia="Times New Roman" w:cs="Times New Roman"/>
          <w:szCs w:val="24"/>
        </w:rPr>
        <w:t xml:space="preserve"> </w:t>
      </w:r>
      <w:r>
        <w:rPr>
          <w:rFonts w:eastAsia="Times New Roman" w:cs="Times New Roman"/>
          <w:szCs w:val="24"/>
        </w:rPr>
        <w:t>Α</w:t>
      </w:r>
      <w:r w:rsidRPr="00DC171A">
        <w:rPr>
          <w:rFonts w:eastAsia="Times New Roman" w:cs="Times New Roman"/>
          <w:szCs w:val="24"/>
        </w:rPr>
        <w:t xml:space="preserve">ντιπολίτευση παρακαλούν να τελειώσει </w:t>
      </w:r>
      <w:r w:rsidRPr="00DC171A">
        <w:rPr>
          <w:rFonts w:eastAsia="Times New Roman" w:cs="Times New Roman"/>
          <w:szCs w:val="24"/>
        </w:rPr>
        <w:t>εδώ αυτή η διαδικασία</w:t>
      </w:r>
      <w:r>
        <w:rPr>
          <w:rFonts w:eastAsia="Times New Roman" w:cs="Times New Roman"/>
          <w:szCs w:val="24"/>
        </w:rPr>
        <w:t>,</w:t>
      </w:r>
      <w:r w:rsidRPr="00DC171A">
        <w:rPr>
          <w:rFonts w:eastAsia="Times New Roman" w:cs="Times New Roman"/>
          <w:szCs w:val="24"/>
        </w:rPr>
        <w:t xml:space="preserve"> να ψηφιστεί από την παρούσα κυβέρνηση</w:t>
      </w:r>
      <w:r>
        <w:rPr>
          <w:rFonts w:eastAsia="Times New Roman" w:cs="Times New Roman"/>
          <w:szCs w:val="24"/>
        </w:rPr>
        <w:t>,</w:t>
      </w:r>
      <w:r w:rsidRPr="00DC171A">
        <w:rPr>
          <w:rFonts w:eastAsia="Times New Roman" w:cs="Times New Roman"/>
          <w:szCs w:val="24"/>
        </w:rPr>
        <w:t xml:space="preserve"> για να μη μείνει εκκρεμότητα</w:t>
      </w:r>
      <w:r>
        <w:rPr>
          <w:rFonts w:eastAsia="Times New Roman" w:cs="Times New Roman"/>
          <w:szCs w:val="24"/>
        </w:rPr>
        <w:t>.</w:t>
      </w:r>
    </w:p>
    <w:p w14:paraId="77C03157"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Είναι, λοιπόν, </w:t>
      </w:r>
      <w:r w:rsidRPr="00DC171A">
        <w:rPr>
          <w:rFonts w:eastAsia="Times New Roman" w:cs="Times New Roman"/>
          <w:szCs w:val="24"/>
        </w:rPr>
        <w:t xml:space="preserve">θηριώδης η υποκρισία και </w:t>
      </w:r>
      <w:r>
        <w:rPr>
          <w:rFonts w:eastAsia="Times New Roman" w:cs="Times New Roman"/>
          <w:szCs w:val="24"/>
        </w:rPr>
        <w:t xml:space="preserve">τερατώδες και </w:t>
      </w:r>
      <w:r w:rsidRPr="00DC171A">
        <w:rPr>
          <w:rFonts w:eastAsia="Times New Roman" w:cs="Times New Roman"/>
          <w:szCs w:val="24"/>
        </w:rPr>
        <w:t>τοξικό το μάθημα</w:t>
      </w:r>
      <w:r>
        <w:rPr>
          <w:rFonts w:eastAsia="Times New Roman" w:cs="Times New Roman"/>
          <w:szCs w:val="24"/>
        </w:rPr>
        <w:t>,</w:t>
      </w:r>
      <w:r w:rsidRPr="00DC171A">
        <w:rPr>
          <w:rFonts w:eastAsia="Times New Roman" w:cs="Times New Roman"/>
          <w:szCs w:val="24"/>
        </w:rPr>
        <w:t xml:space="preserve"> </w:t>
      </w:r>
      <w:r>
        <w:rPr>
          <w:rFonts w:eastAsia="Times New Roman" w:cs="Times New Roman"/>
          <w:szCs w:val="24"/>
        </w:rPr>
        <w:t xml:space="preserve">που δίνουμε </w:t>
      </w:r>
      <w:r w:rsidRPr="00DC171A">
        <w:rPr>
          <w:rFonts w:eastAsia="Times New Roman" w:cs="Times New Roman"/>
          <w:szCs w:val="24"/>
        </w:rPr>
        <w:t>στον ελληνικό λαό</w:t>
      </w:r>
      <w:r>
        <w:rPr>
          <w:rFonts w:eastAsia="Times New Roman" w:cs="Times New Roman"/>
          <w:szCs w:val="24"/>
        </w:rPr>
        <w:t>,</w:t>
      </w:r>
      <w:r w:rsidRPr="00DC171A">
        <w:rPr>
          <w:rFonts w:eastAsia="Times New Roman" w:cs="Times New Roman"/>
          <w:szCs w:val="24"/>
        </w:rPr>
        <w:t xml:space="preserve"> </w:t>
      </w:r>
      <w:r>
        <w:rPr>
          <w:rFonts w:eastAsia="Times New Roman" w:cs="Times New Roman"/>
          <w:szCs w:val="24"/>
        </w:rPr>
        <w:t>με το</w:t>
      </w:r>
      <w:r w:rsidRPr="00DC171A">
        <w:rPr>
          <w:rFonts w:eastAsia="Times New Roman" w:cs="Times New Roman"/>
          <w:szCs w:val="24"/>
        </w:rPr>
        <w:t xml:space="preserve"> να καυγαδίζου</w:t>
      </w:r>
      <w:r>
        <w:rPr>
          <w:rFonts w:eastAsia="Times New Roman" w:cs="Times New Roman"/>
          <w:szCs w:val="24"/>
        </w:rPr>
        <w:t>με</w:t>
      </w:r>
      <w:r w:rsidRPr="00DC171A">
        <w:rPr>
          <w:rFonts w:eastAsia="Times New Roman" w:cs="Times New Roman"/>
          <w:szCs w:val="24"/>
        </w:rPr>
        <w:t xml:space="preserve"> μπροστά στις κάμερες και από πίσω να λέ</w:t>
      </w:r>
      <w:r w:rsidRPr="00DC171A">
        <w:rPr>
          <w:rFonts w:eastAsia="Times New Roman" w:cs="Times New Roman"/>
          <w:szCs w:val="24"/>
        </w:rPr>
        <w:t xml:space="preserve">με </w:t>
      </w:r>
      <w:r>
        <w:rPr>
          <w:rFonts w:eastAsia="Times New Roman" w:cs="Times New Roman"/>
          <w:szCs w:val="24"/>
        </w:rPr>
        <w:t>άλλα.</w:t>
      </w:r>
      <w:r w:rsidRPr="00DC171A">
        <w:rPr>
          <w:rFonts w:eastAsia="Times New Roman" w:cs="Times New Roman"/>
          <w:szCs w:val="24"/>
        </w:rPr>
        <w:t xml:space="preserve"> </w:t>
      </w:r>
      <w:r>
        <w:rPr>
          <w:rFonts w:eastAsia="Times New Roman" w:cs="Times New Roman"/>
          <w:szCs w:val="24"/>
        </w:rPr>
        <w:t>Κ</w:t>
      </w:r>
      <w:r w:rsidRPr="00DC171A">
        <w:rPr>
          <w:rFonts w:eastAsia="Times New Roman" w:cs="Times New Roman"/>
          <w:szCs w:val="24"/>
        </w:rPr>
        <w:t>ι αυτό αποδεικνύεται</w:t>
      </w:r>
      <w:r>
        <w:rPr>
          <w:rFonts w:eastAsia="Times New Roman" w:cs="Times New Roman"/>
          <w:szCs w:val="24"/>
        </w:rPr>
        <w:t>,</w:t>
      </w:r>
      <w:r>
        <w:rPr>
          <w:rFonts w:eastAsia="Times New Roman" w:cs="Times New Roman"/>
          <w:szCs w:val="24"/>
        </w:rPr>
        <w:t xml:space="preserve"> όχι μ</w:t>
      </w:r>
      <w:r w:rsidRPr="00DC171A">
        <w:rPr>
          <w:rFonts w:eastAsia="Times New Roman" w:cs="Times New Roman"/>
          <w:szCs w:val="24"/>
        </w:rPr>
        <w:t xml:space="preserve">όνο </w:t>
      </w:r>
      <w:r>
        <w:rPr>
          <w:rFonts w:eastAsia="Times New Roman" w:cs="Times New Roman"/>
          <w:szCs w:val="24"/>
        </w:rPr>
        <w:t xml:space="preserve">από </w:t>
      </w:r>
      <w:r w:rsidRPr="00DC171A">
        <w:rPr>
          <w:rFonts w:eastAsia="Times New Roman" w:cs="Times New Roman"/>
          <w:szCs w:val="24"/>
        </w:rPr>
        <w:t xml:space="preserve">τα εμπειρικά δεδομένα τα δικά </w:t>
      </w:r>
      <w:r>
        <w:rPr>
          <w:rFonts w:eastAsia="Times New Roman" w:cs="Times New Roman"/>
          <w:szCs w:val="24"/>
        </w:rPr>
        <w:lastRenderedPageBreak/>
        <w:t>μας,</w:t>
      </w:r>
      <w:r w:rsidRPr="00DC171A">
        <w:rPr>
          <w:rFonts w:eastAsia="Times New Roman" w:cs="Times New Roman"/>
          <w:szCs w:val="24"/>
        </w:rPr>
        <w:t xml:space="preserve"> αλλά από αυτά</w:t>
      </w:r>
      <w:r>
        <w:rPr>
          <w:rFonts w:eastAsia="Times New Roman" w:cs="Times New Roman"/>
          <w:szCs w:val="24"/>
        </w:rPr>
        <w:t>,</w:t>
      </w:r>
      <w:r w:rsidRPr="00DC171A">
        <w:rPr>
          <w:rFonts w:eastAsia="Times New Roman" w:cs="Times New Roman"/>
          <w:szCs w:val="24"/>
        </w:rPr>
        <w:t xml:space="preserve"> που </w:t>
      </w:r>
      <w:r>
        <w:rPr>
          <w:rFonts w:eastAsia="Times New Roman" w:cs="Times New Roman"/>
          <w:szCs w:val="24"/>
        </w:rPr>
        <w:t>διημείφθησαν</w:t>
      </w:r>
      <w:r w:rsidRPr="00DC171A">
        <w:rPr>
          <w:rFonts w:eastAsia="Times New Roman" w:cs="Times New Roman"/>
          <w:szCs w:val="24"/>
        </w:rPr>
        <w:t xml:space="preserve"> τις τελευταίες εβδομάδες από πολλούς ακαδημαϊκούς</w:t>
      </w:r>
      <w:r>
        <w:rPr>
          <w:rFonts w:eastAsia="Times New Roman" w:cs="Times New Roman"/>
          <w:szCs w:val="24"/>
        </w:rPr>
        <w:t>,</w:t>
      </w:r>
      <w:r w:rsidRPr="00DC171A">
        <w:rPr>
          <w:rFonts w:eastAsia="Times New Roman" w:cs="Times New Roman"/>
          <w:szCs w:val="24"/>
        </w:rPr>
        <w:t xml:space="preserve"> ιστορικούς</w:t>
      </w:r>
      <w:r>
        <w:rPr>
          <w:rFonts w:eastAsia="Times New Roman" w:cs="Times New Roman"/>
          <w:szCs w:val="24"/>
        </w:rPr>
        <w:t>,</w:t>
      </w:r>
      <w:r w:rsidRPr="00DC171A">
        <w:rPr>
          <w:rFonts w:eastAsia="Times New Roman" w:cs="Times New Roman"/>
          <w:szCs w:val="24"/>
        </w:rPr>
        <w:t xml:space="preserve"> νομικούς</w:t>
      </w:r>
      <w:r>
        <w:rPr>
          <w:rFonts w:eastAsia="Times New Roman" w:cs="Times New Roman"/>
          <w:szCs w:val="24"/>
        </w:rPr>
        <w:t>,</w:t>
      </w:r>
      <w:r w:rsidRPr="00DC171A">
        <w:rPr>
          <w:rFonts w:eastAsia="Times New Roman" w:cs="Times New Roman"/>
          <w:szCs w:val="24"/>
        </w:rPr>
        <w:t xml:space="preserve"> πολιτικά πρόσωπα</w:t>
      </w:r>
      <w:r>
        <w:rPr>
          <w:rFonts w:eastAsia="Times New Roman" w:cs="Times New Roman"/>
          <w:szCs w:val="24"/>
        </w:rPr>
        <w:t>,</w:t>
      </w:r>
      <w:r w:rsidRPr="00DC171A">
        <w:rPr>
          <w:rFonts w:eastAsia="Times New Roman" w:cs="Times New Roman"/>
          <w:szCs w:val="24"/>
        </w:rPr>
        <w:t xml:space="preserve"> τα οποία μόνο φ</w:t>
      </w:r>
      <w:r>
        <w:rPr>
          <w:rFonts w:eastAsia="Times New Roman" w:cs="Times New Roman"/>
          <w:szCs w:val="24"/>
        </w:rPr>
        <w:t>ι</w:t>
      </w:r>
      <w:r w:rsidRPr="00DC171A">
        <w:rPr>
          <w:rFonts w:eastAsia="Times New Roman" w:cs="Times New Roman"/>
          <w:szCs w:val="24"/>
        </w:rPr>
        <w:t>λοσυριζαίοι δεν μπορούν να χαρακτηρισ</w:t>
      </w:r>
      <w:r w:rsidRPr="00DC171A">
        <w:rPr>
          <w:rFonts w:eastAsia="Times New Roman" w:cs="Times New Roman"/>
          <w:szCs w:val="24"/>
        </w:rPr>
        <w:t>τούν</w:t>
      </w:r>
      <w:r>
        <w:rPr>
          <w:rFonts w:eastAsia="Times New Roman" w:cs="Times New Roman"/>
          <w:szCs w:val="24"/>
        </w:rPr>
        <w:t>, δεινοί</w:t>
      </w:r>
      <w:r w:rsidRPr="00DC171A">
        <w:rPr>
          <w:rFonts w:eastAsia="Times New Roman" w:cs="Times New Roman"/>
          <w:szCs w:val="24"/>
        </w:rPr>
        <w:t xml:space="preserve"> </w:t>
      </w:r>
      <w:r>
        <w:rPr>
          <w:rFonts w:eastAsia="Times New Roman" w:cs="Times New Roman"/>
          <w:szCs w:val="24"/>
        </w:rPr>
        <w:t>αντι</w:t>
      </w:r>
      <w:r w:rsidRPr="00DC171A">
        <w:rPr>
          <w:rFonts w:eastAsia="Times New Roman" w:cs="Times New Roman"/>
          <w:szCs w:val="24"/>
        </w:rPr>
        <w:t>συριζαίοι ή με πολύ σκληρή κριτική απέναντι στο ΣΥΡΙΖΑ</w:t>
      </w:r>
      <w:r>
        <w:rPr>
          <w:rFonts w:eastAsia="Times New Roman" w:cs="Times New Roman"/>
          <w:szCs w:val="24"/>
        </w:rPr>
        <w:t xml:space="preserve">, με </w:t>
      </w:r>
      <w:r w:rsidRPr="00DC171A">
        <w:rPr>
          <w:rFonts w:eastAsia="Times New Roman" w:cs="Times New Roman"/>
          <w:szCs w:val="24"/>
        </w:rPr>
        <w:t>το δικό του</w:t>
      </w:r>
      <w:r>
        <w:rPr>
          <w:rFonts w:eastAsia="Times New Roman" w:cs="Times New Roman"/>
          <w:szCs w:val="24"/>
        </w:rPr>
        <w:t>ς</w:t>
      </w:r>
      <w:r w:rsidRPr="00DC171A">
        <w:rPr>
          <w:rFonts w:eastAsia="Times New Roman" w:cs="Times New Roman"/>
          <w:szCs w:val="24"/>
        </w:rPr>
        <w:t xml:space="preserve"> σκεπτικό</w:t>
      </w:r>
      <w:r>
        <w:rPr>
          <w:rFonts w:eastAsia="Times New Roman" w:cs="Times New Roman"/>
          <w:szCs w:val="24"/>
        </w:rPr>
        <w:t>,</w:t>
      </w:r>
      <w:r w:rsidRPr="00DC171A">
        <w:rPr>
          <w:rFonts w:eastAsia="Times New Roman" w:cs="Times New Roman"/>
          <w:szCs w:val="24"/>
        </w:rPr>
        <w:t xml:space="preserve"> απολύτως </w:t>
      </w:r>
      <w:r>
        <w:rPr>
          <w:rFonts w:eastAsia="Times New Roman" w:cs="Times New Roman"/>
          <w:szCs w:val="24"/>
        </w:rPr>
        <w:t>σ</w:t>
      </w:r>
      <w:r w:rsidRPr="00DC171A">
        <w:rPr>
          <w:rFonts w:eastAsia="Times New Roman" w:cs="Times New Roman"/>
          <w:szCs w:val="24"/>
        </w:rPr>
        <w:t>εβαστό</w:t>
      </w:r>
      <w:r>
        <w:rPr>
          <w:rFonts w:eastAsia="Times New Roman" w:cs="Times New Roman"/>
          <w:szCs w:val="24"/>
        </w:rPr>
        <w:t>. Και στην</w:t>
      </w:r>
      <w:r w:rsidRPr="00DC171A">
        <w:rPr>
          <w:rFonts w:eastAsia="Times New Roman" w:cs="Times New Roman"/>
          <w:szCs w:val="24"/>
        </w:rPr>
        <w:t xml:space="preserve"> </w:t>
      </w:r>
      <w:r>
        <w:rPr>
          <w:rFonts w:eastAsia="Times New Roman" w:cs="Times New Roman"/>
          <w:szCs w:val="24"/>
        </w:rPr>
        <w:t>εκδήλωση στο Μέγαρο Μουσικής πριν δύο Κυριακές και προ</w:t>
      </w:r>
      <w:r w:rsidRPr="00DC171A">
        <w:rPr>
          <w:rFonts w:eastAsia="Times New Roman" w:cs="Times New Roman"/>
          <w:szCs w:val="24"/>
        </w:rPr>
        <w:t>χθ</w:t>
      </w:r>
      <w:r>
        <w:rPr>
          <w:rFonts w:eastAsia="Times New Roman" w:cs="Times New Roman"/>
          <w:szCs w:val="24"/>
        </w:rPr>
        <w:t>έ</w:t>
      </w:r>
      <w:r w:rsidRPr="00DC171A">
        <w:rPr>
          <w:rFonts w:eastAsia="Times New Roman" w:cs="Times New Roman"/>
          <w:szCs w:val="24"/>
        </w:rPr>
        <w:t>ς στο Ζάππειο</w:t>
      </w:r>
      <w:r>
        <w:rPr>
          <w:rFonts w:eastAsia="Times New Roman" w:cs="Times New Roman"/>
          <w:szCs w:val="24"/>
        </w:rPr>
        <w:t>,</w:t>
      </w:r>
      <w:r w:rsidRPr="00DC171A">
        <w:rPr>
          <w:rFonts w:eastAsia="Times New Roman" w:cs="Times New Roman"/>
          <w:szCs w:val="24"/>
        </w:rPr>
        <w:t xml:space="preserve"> με πρωτοβουλία του Ποταμιού</w:t>
      </w:r>
      <w:r>
        <w:rPr>
          <w:rFonts w:eastAsia="Times New Roman" w:cs="Times New Roman"/>
          <w:szCs w:val="24"/>
        </w:rPr>
        <w:t>,</w:t>
      </w:r>
      <w:r w:rsidRPr="00DC171A">
        <w:rPr>
          <w:rFonts w:eastAsia="Times New Roman" w:cs="Times New Roman"/>
          <w:szCs w:val="24"/>
        </w:rPr>
        <w:t xml:space="preserve"> όλοι μίλησαν για την αναγκαιότητα αυτής της συμφωνίας</w:t>
      </w:r>
      <w:r>
        <w:rPr>
          <w:rFonts w:eastAsia="Times New Roman" w:cs="Times New Roman"/>
          <w:szCs w:val="24"/>
        </w:rPr>
        <w:t>,</w:t>
      </w:r>
      <w:r w:rsidRPr="00DC171A">
        <w:rPr>
          <w:rFonts w:eastAsia="Times New Roman" w:cs="Times New Roman"/>
          <w:szCs w:val="24"/>
        </w:rPr>
        <w:t xml:space="preserve"> για τα θετικά αυτής της συμφωνίας</w:t>
      </w:r>
      <w:r>
        <w:rPr>
          <w:rFonts w:eastAsia="Times New Roman" w:cs="Times New Roman"/>
          <w:szCs w:val="24"/>
        </w:rPr>
        <w:t>,</w:t>
      </w:r>
      <w:r w:rsidRPr="00DC171A">
        <w:rPr>
          <w:rFonts w:eastAsia="Times New Roman" w:cs="Times New Roman"/>
          <w:szCs w:val="24"/>
        </w:rPr>
        <w:t xml:space="preserve"> με χαρακτηριστικότερο τον </w:t>
      </w:r>
      <w:r>
        <w:rPr>
          <w:rFonts w:eastAsia="Times New Roman" w:cs="Times New Roman"/>
          <w:szCs w:val="24"/>
        </w:rPr>
        <w:t xml:space="preserve">κ. </w:t>
      </w:r>
      <w:r w:rsidRPr="00DC171A">
        <w:rPr>
          <w:rFonts w:eastAsia="Times New Roman" w:cs="Times New Roman"/>
          <w:szCs w:val="24"/>
        </w:rPr>
        <w:t xml:space="preserve">Νίκο </w:t>
      </w:r>
      <w:r>
        <w:rPr>
          <w:rFonts w:eastAsia="Times New Roman" w:cs="Times New Roman"/>
          <w:szCs w:val="24"/>
        </w:rPr>
        <w:t>Α</w:t>
      </w:r>
      <w:r w:rsidRPr="00DC171A">
        <w:rPr>
          <w:rFonts w:eastAsia="Times New Roman" w:cs="Times New Roman"/>
          <w:szCs w:val="24"/>
        </w:rPr>
        <w:t>λιβιζάτο</w:t>
      </w:r>
      <w:r>
        <w:rPr>
          <w:rFonts w:eastAsia="Times New Roman" w:cs="Times New Roman"/>
          <w:szCs w:val="24"/>
        </w:rPr>
        <w:t>,</w:t>
      </w:r>
      <w:r w:rsidRPr="00DC171A">
        <w:rPr>
          <w:rFonts w:eastAsia="Times New Roman" w:cs="Times New Roman"/>
          <w:szCs w:val="24"/>
        </w:rPr>
        <w:t xml:space="preserve"> τον </w:t>
      </w:r>
      <w:r>
        <w:rPr>
          <w:rFonts w:eastAsia="Times New Roman" w:cs="Times New Roman"/>
          <w:szCs w:val="24"/>
        </w:rPr>
        <w:t>Ο</w:t>
      </w:r>
      <w:r w:rsidRPr="00DC171A">
        <w:rPr>
          <w:rFonts w:eastAsia="Times New Roman" w:cs="Times New Roman"/>
          <w:szCs w:val="24"/>
        </w:rPr>
        <w:t xml:space="preserve">μότιμο </w:t>
      </w:r>
      <w:r>
        <w:rPr>
          <w:rFonts w:eastAsia="Times New Roman" w:cs="Times New Roman"/>
          <w:szCs w:val="24"/>
        </w:rPr>
        <w:t>Κ</w:t>
      </w:r>
      <w:r w:rsidRPr="00DC171A">
        <w:rPr>
          <w:rFonts w:eastAsia="Times New Roman" w:cs="Times New Roman"/>
          <w:szCs w:val="24"/>
        </w:rPr>
        <w:t xml:space="preserve">αθηγητή </w:t>
      </w:r>
      <w:r>
        <w:rPr>
          <w:rFonts w:eastAsia="Times New Roman" w:cs="Times New Roman"/>
          <w:szCs w:val="24"/>
        </w:rPr>
        <w:t>Σ</w:t>
      </w:r>
      <w:r w:rsidRPr="00DC171A">
        <w:rPr>
          <w:rFonts w:eastAsia="Times New Roman" w:cs="Times New Roman"/>
          <w:szCs w:val="24"/>
        </w:rPr>
        <w:t xml:space="preserve">υνταγματικού </w:t>
      </w:r>
      <w:r>
        <w:rPr>
          <w:rFonts w:eastAsia="Times New Roman" w:cs="Times New Roman"/>
          <w:szCs w:val="24"/>
        </w:rPr>
        <w:t>Δ</w:t>
      </w:r>
      <w:r w:rsidRPr="00DC171A">
        <w:rPr>
          <w:rFonts w:eastAsia="Times New Roman" w:cs="Times New Roman"/>
          <w:szCs w:val="24"/>
        </w:rPr>
        <w:t>ικαίου</w:t>
      </w:r>
      <w:r>
        <w:rPr>
          <w:rFonts w:eastAsia="Times New Roman" w:cs="Times New Roman"/>
          <w:szCs w:val="24"/>
        </w:rPr>
        <w:t>,</w:t>
      </w:r>
      <w:r w:rsidRPr="00DC171A">
        <w:rPr>
          <w:rFonts w:eastAsia="Times New Roman" w:cs="Times New Roman"/>
          <w:szCs w:val="24"/>
        </w:rPr>
        <w:t xml:space="preserve"> ο οποίος είπε ότι κατά 80% είναι πάρα πολύ καλή</w:t>
      </w:r>
      <w:r>
        <w:rPr>
          <w:rFonts w:eastAsia="Times New Roman" w:cs="Times New Roman"/>
          <w:szCs w:val="24"/>
        </w:rPr>
        <w:t xml:space="preserve">. Ο </w:t>
      </w:r>
      <w:r>
        <w:rPr>
          <w:rFonts w:eastAsia="Times New Roman" w:cs="Times New Roman"/>
          <w:szCs w:val="24"/>
        </w:rPr>
        <w:t>Υπουργός Ε</w:t>
      </w:r>
      <w:r w:rsidRPr="00DC171A">
        <w:rPr>
          <w:rFonts w:eastAsia="Times New Roman" w:cs="Times New Roman"/>
          <w:szCs w:val="24"/>
        </w:rPr>
        <w:t>ξωτερικών</w:t>
      </w:r>
      <w:r>
        <w:rPr>
          <w:rFonts w:eastAsia="Times New Roman" w:cs="Times New Roman"/>
          <w:szCs w:val="24"/>
        </w:rPr>
        <w:t xml:space="preserve"> </w:t>
      </w:r>
      <w:r>
        <w:rPr>
          <w:rFonts w:eastAsia="Times New Roman" w:cs="Times New Roman"/>
          <w:szCs w:val="24"/>
        </w:rPr>
        <w:t>κ. Κα</w:t>
      </w:r>
      <w:r>
        <w:rPr>
          <w:rFonts w:eastAsia="Times New Roman" w:cs="Times New Roman"/>
          <w:szCs w:val="24"/>
        </w:rPr>
        <w:t xml:space="preserve">τρούγκαλος </w:t>
      </w:r>
      <w:r w:rsidRPr="00DC171A">
        <w:rPr>
          <w:rFonts w:eastAsia="Times New Roman" w:cs="Times New Roman"/>
          <w:szCs w:val="24"/>
        </w:rPr>
        <w:t>είπε πριν από λίγη ώρα ότι πετύχαμε το 110%</w:t>
      </w:r>
      <w:r>
        <w:rPr>
          <w:rFonts w:eastAsia="Times New Roman" w:cs="Times New Roman"/>
          <w:szCs w:val="24"/>
        </w:rPr>
        <w:t>,</w:t>
      </w:r>
      <w:r w:rsidRPr="00DC171A">
        <w:rPr>
          <w:rFonts w:eastAsia="Times New Roman" w:cs="Times New Roman"/>
          <w:szCs w:val="24"/>
        </w:rPr>
        <w:t xml:space="preserve"> ο Νίκος Αλιβιζάτος </w:t>
      </w:r>
      <w:r>
        <w:rPr>
          <w:rFonts w:eastAsia="Times New Roman" w:cs="Times New Roman"/>
          <w:szCs w:val="24"/>
        </w:rPr>
        <w:t>λέει</w:t>
      </w:r>
      <w:r w:rsidRPr="00DC171A">
        <w:rPr>
          <w:rFonts w:eastAsia="Times New Roman" w:cs="Times New Roman"/>
          <w:szCs w:val="24"/>
        </w:rPr>
        <w:t xml:space="preserve"> το 80%</w:t>
      </w:r>
      <w:r>
        <w:rPr>
          <w:rFonts w:eastAsia="Times New Roman" w:cs="Times New Roman"/>
          <w:szCs w:val="24"/>
        </w:rPr>
        <w:t>,</w:t>
      </w:r>
      <w:r w:rsidRPr="00DC171A">
        <w:rPr>
          <w:rFonts w:eastAsia="Times New Roman" w:cs="Times New Roman"/>
          <w:szCs w:val="24"/>
        </w:rPr>
        <w:t xml:space="preserve"> ας συμφωνήσουμε ότι είναι ο μέσος όρος</w:t>
      </w:r>
      <w:r>
        <w:rPr>
          <w:rFonts w:eastAsia="Times New Roman" w:cs="Times New Roman"/>
          <w:szCs w:val="24"/>
        </w:rPr>
        <w:t>. Εί</w:t>
      </w:r>
      <w:r w:rsidRPr="00DC171A">
        <w:rPr>
          <w:rFonts w:eastAsia="Times New Roman" w:cs="Times New Roman"/>
          <w:szCs w:val="24"/>
        </w:rPr>
        <w:t>ναι μία συμφωνία</w:t>
      </w:r>
      <w:r>
        <w:rPr>
          <w:rFonts w:eastAsia="Times New Roman" w:cs="Times New Roman"/>
          <w:szCs w:val="24"/>
        </w:rPr>
        <w:t>,</w:t>
      </w:r>
      <w:r w:rsidRPr="00DC171A">
        <w:rPr>
          <w:rFonts w:eastAsia="Times New Roman" w:cs="Times New Roman"/>
          <w:szCs w:val="24"/>
        </w:rPr>
        <w:t xml:space="preserve"> που είναι η </w:t>
      </w:r>
      <w:r>
        <w:rPr>
          <w:rFonts w:eastAsia="Times New Roman" w:cs="Times New Roman"/>
          <w:szCs w:val="24"/>
          <w:lang w:val="en-US"/>
        </w:rPr>
        <w:t>optimum</w:t>
      </w:r>
      <w:r w:rsidRPr="005D53E2">
        <w:rPr>
          <w:rFonts w:eastAsia="Times New Roman" w:cs="Times New Roman"/>
          <w:szCs w:val="24"/>
        </w:rPr>
        <w:t xml:space="preserve">, </w:t>
      </w:r>
      <w:r>
        <w:rPr>
          <w:rFonts w:eastAsia="Times New Roman" w:cs="Times New Roman"/>
          <w:szCs w:val="24"/>
        </w:rPr>
        <w:t>η βέλτιστη στην</w:t>
      </w:r>
      <w:r w:rsidRPr="00DC171A">
        <w:rPr>
          <w:rFonts w:eastAsia="Times New Roman" w:cs="Times New Roman"/>
          <w:szCs w:val="24"/>
        </w:rPr>
        <w:t xml:space="preserve"> παρούσα πολιτική</w:t>
      </w:r>
      <w:r>
        <w:rPr>
          <w:rFonts w:eastAsia="Times New Roman" w:cs="Times New Roman"/>
          <w:szCs w:val="24"/>
        </w:rPr>
        <w:t>,</w:t>
      </w:r>
      <w:r w:rsidRPr="00DC171A">
        <w:rPr>
          <w:rFonts w:eastAsia="Times New Roman" w:cs="Times New Roman"/>
          <w:szCs w:val="24"/>
        </w:rPr>
        <w:t xml:space="preserve"> ιστορική και γεωπολιτική συγκυρία</w:t>
      </w:r>
      <w:r>
        <w:rPr>
          <w:rFonts w:eastAsia="Times New Roman" w:cs="Times New Roman"/>
          <w:szCs w:val="24"/>
        </w:rPr>
        <w:t>.</w:t>
      </w:r>
      <w:r w:rsidRPr="00DC171A">
        <w:rPr>
          <w:rFonts w:eastAsia="Times New Roman" w:cs="Times New Roman"/>
          <w:szCs w:val="24"/>
        </w:rPr>
        <w:t xml:space="preserve"> Αυτή είναι η </w:t>
      </w:r>
      <w:r>
        <w:rPr>
          <w:rFonts w:eastAsia="Times New Roman" w:cs="Times New Roman"/>
          <w:szCs w:val="24"/>
        </w:rPr>
        <w:t>π</w:t>
      </w:r>
      <w:r w:rsidRPr="00DC171A">
        <w:rPr>
          <w:rFonts w:eastAsia="Times New Roman" w:cs="Times New Roman"/>
          <w:szCs w:val="24"/>
        </w:rPr>
        <w:t>ολιτ</w:t>
      </w:r>
      <w:r w:rsidRPr="00DC171A">
        <w:rPr>
          <w:rFonts w:eastAsia="Times New Roman" w:cs="Times New Roman"/>
          <w:szCs w:val="24"/>
        </w:rPr>
        <w:t>ική κατάσταση και έτσι πρέπει να μιλάμε στον ελληνικό λαό</w:t>
      </w:r>
      <w:r>
        <w:rPr>
          <w:rFonts w:eastAsia="Times New Roman" w:cs="Times New Roman"/>
          <w:szCs w:val="24"/>
        </w:rPr>
        <w:t xml:space="preserve">. </w:t>
      </w:r>
    </w:p>
    <w:p w14:paraId="77C03158"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Α</w:t>
      </w:r>
      <w:r w:rsidRPr="00DC171A">
        <w:rPr>
          <w:rFonts w:eastAsia="Times New Roman" w:cs="Times New Roman"/>
          <w:szCs w:val="24"/>
        </w:rPr>
        <w:t>λλά είπε και ένα άλλο ενδιαφέρον ο κ</w:t>
      </w:r>
      <w:r>
        <w:rPr>
          <w:rFonts w:eastAsia="Times New Roman" w:cs="Times New Roman"/>
          <w:szCs w:val="24"/>
        </w:rPr>
        <w:t>.</w:t>
      </w:r>
      <w:r w:rsidRPr="00DC171A">
        <w:rPr>
          <w:rFonts w:eastAsia="Times New Roman" w:cs="Times New Roman"/>
          <w:szCs w:val="24"/>
        </w:rPr>
        <w:t xml:space="preserve"> Αλιβιζάτος</w:t>
      </w:r>
      <w:r>
        <w:rPr>
          <w:rFonts w:eastAsia="Times New Roman" w:cs="Times New Roman"/>
          <w:szCs w:val="24"/>
        </w:rPr>
        <w:t>. Αυ</w:t>
      </w:r>
      <w:r w:rsidRPr="00DC171A">
        <w:rPr>
          <w:rFonts w:eastAsia="Times New Roman" w:cs="Times New Roman"/>
          <w:szCs w:val="24"/>
        </w:rPr>
        <w:t>τ</w:t>
      </w:r>
      <w:r>
        <w:rPr>
          <w:rFonts w:eastAsia="Times New Roman" w:cs="Times New Roman"/>
          <w:szCs w:val="24"/>
        </w:rPr>
        <w:t>ή</w:t>
      </w:r>
      <w:r w:rsidRPr="00DC171A">
        <w:rPr>
          <w:rFonts w:eastAsia="Times New Roman" w:cs="Times New Roman"/>
          <w:szCs w:val="24"/>
        </w:rPr>
        <w:t xml:space="preserve"> </w:t>
      </w:r>
      <w:r>
        <w:rPr>
          <w:rFonts w:eastAsia="Times New Roman" w:cs="Times New Roman"/>
          <w:szCs w:val="24"/>
        </w:rPr>
        <w:t xml:space="preserve">τη </w:t>
      </w:r>
      <w:r w:rsidRPr="00DC171A">
        <w:rPr>
          <w:rFonts w:eastAsia="Times New Roman" w:cs="Times New Roman"/>
          <w:szCs w:val="24"/>
        </w:rPr>
        <w:t>διεθνή συμφωνία</w:t>
      </w:r>
      <w:r>
        <w:rPr>
          <w:rFonts w:eastAsia="Times New Roman" w:cs="Times New Roman"/>
          <w:szCs w:val="24"/>
        </w:rPr>
        <w:t>,</w:t>
      </w:r>
      <w:r w:rsidRPr="00DC171A">
        <w:rPr>
          <w:rFonts w:eastAsia="Times New Roman" w:cs="Times New Roman"/>
          <w:szCs w:val="24"/>
        </w:rPr>
        <w:t xml:space="preserve"> η οποία </w:t>
      </w:r>
      <w:r>
        <w:rPr>
          <w:rFonts w:eastAsia="Times New Roman" w:cs="Times New Roman"/>
          <w:szCs w:val="24"/>
        </w:rPr>
        <w:t>είναι μια</w:t>
      </w:r>
      <w:r w:rsidRPr="00DC171A">
        <w:rPr>
          <w:rFonts w:eastAsia="Times New Roman" w:cs="Times New Roman"/>
          <w:szCs w:val="24"/>
        </w:rPr>
        <w:t xml:space="preserve"> διμερή</w:t>
      </w:r>
      <w:r>
        <w:rPr>
          <w:rFonts w:eastAsia="Times New Roman" w:cs="Times New Roman"/>
          <w:szCs w:val="24"/>
        </w:rPr>
        <w:t>ς</w:t>
      </w:r>
      <w:r w:rsidRPr="00DC171A">
        <w:rPr>
          <w:rFonts w:eastAsia="Times New Roman" w:cs="Times New Roman"/>
          <w:szCs w:val="24"/>
        </w:rPr>
        <w:t xml:space="preserve"> συμφωνία και την </w:t>
      </w:r>
      <w:r w:rsidRPr="00DC171A">
        <w:rPr>
          <w:rFonts w:eastAsia="Times New Roman" w:cs="Times New Roman"/>
          <w:szCs w:val="24"/>
        </w:rPr>
        <w:lastRenderedPageBreak/>
        <w:t>κυρώνει το ελληνικό κράτος</w:t>
      </w:r>
      <w:r>
        <w:rPr>
          <w:rFonts w:eastAsia="Times New Roman" w:cs="Times New Roman"/>
          <w:szCs w:val="24"/>
        </w:rPr>
        <w:t>,</w:t>
      </w:r>
      <w:r w:rsidRPr="00DC171A">
        <w:rPr>
          <w:rFonts w:eastAsia="Times New Roman" w:cs="Times New Roman"/>
          <w:szCs w:val="24"/>
        </w:rPr>
        <w:t xml:space="preserve"> έχει κάθε δικαίωμα συνταγματικό μ</w:t>
      </w:r>
      <w:r>
        <w:rPr>
          <w:rFonts w:eastAsia="Times New Roman" w:cs="Times New Roman"/>
          <w:szCs w:val="24"/>
        </w:rPr>
        <w:t>ια</w:t>
      </w:r>
      <w:r w:rsidRPr="00DC171A">
        <w:rPr>
          <w:rFonts w:eastAsia="Times New Roman" w:cs="Times New Roman"/>
          <w:szCs w:val="24"/>
        </w:rPr>
        <w:t xml:space="preserve"> οποιαδήποτε κυβέρνηση </w:t>
      </w:r>
      <w:r>
        <w:rPr>
          <w:rFonts w:eastAsia="Times New Roman" w:cs="Times New Roman"/>
          <w:szCs w:val="24"/>
        </w:rPr>
        <w:t>να</w:t>
      </w:r>
      <w:r w:rsidRPr="00DC171A">
        <w:rPr>
          <w:rFonts w:eastAsia="Times New Roman" w:cs="Times New Roman"/>
          <w:szCs w:val="24"/>
        </w:rPr>
        <w:t xml:space="preserve"> τη ρ</w:t>
      </w:r>
      <w:r>
        <w:rPr>
          <w:rFonts w:eastAsia="Times New Roman" w:cs="Times New Roman"/>
          <w:szCs w:val="24"/>
        </w:rPr>
        <w:t>ί</w:t>
      </w:r>
      <w:r w:rsidRPr="00DC171A">
        <w:rPr>
          <w:rFonts w:eastAsia="Times New Roman" w:cs="Times New Roman"/>
          <w:szCs w:val="24"/>
        </w:rPr>
        <w:t>ξ</w:t>
      </w:r>
      <w:r>
        <w:rPr>
          <w:rFonts w:eastAsia="Times New Roman" w:cs="Times New Roman"/>
          <w:szCs w:val="24"/>
        </w:rPr>
        <w:t>ει,</w:t>
      </w:r>
      <w:r w:rsidRPr="00DC171A">
        <w:rPr>
          <w:rFonts w:eastAsia="Times New Roman" w:cs="Times New Roman"/>
          <w:szCs w:val="24"/>
        </w:rPr>
        <w:t xml:space="preserve"> </w:t>
      </w:r>
      <w:r>
        <w:rPr>
          <w:rFonts w:eastAsia="Times New Roman" w:cs="Times New Roman"/>
          <w:szCs w:val="24"/>
        </w:rPr>
        <w:t>να</w:t>
      </w:r>
      <w:r w:rsidRPr="00DC171A">
        <w:rPr>
          <w:rFonts w:eastAsia="Times New Roman" w:cs="Times New Roman"/>
          <w:szCs w:val="24"/>
        </w:rPr>
        <w:t xml:space="preserve"> την αμφισβ</w:t>
      </w:r>
      <w:r>
        <w:rPr>
          <w:rFonts w:eastAsia="Times New Roman" w:cs="Times New Roman"/>
          <w:szCs w:val="24"/>
        </w:rPr>
        <w:t>η</w:t>
      </w:r>
      <w:r w:rsidRPr="00DC171A">
        <w:rPr>
          <w:rFonts w:eastAsia="Times New Roman" w:cs="Times New Roman"/>
          <w:szCs w:val="24"/>
        </w:rPr>
        <w:t>τ</w:t>
      </w:r>
      <w:r>
        <w:rPr>
          <w:rFonts w:eastAsia="Times New Roman" w:cs="Times New Roman"/>
          <w:szCs w:val="24"/>
        </w:rPr>
        <w:t>ή</w:t>
      </w:r>
      <w:r w:rsidRPr="00DC171A">
        <w:rPr>
          <w:rFonts w:eastAsia="Times New Roman" w:cs="Times New Roman"/>
          <w:szCs w:val="24"/>
        </w:rPr>
        <w:t>σ</w:t>
      </w:r>
      <w:r>
        <w:rPr>
          <w:rFonts w:eastAsia="Times New Roman" w:cs="Times New Roman"/>
          <w:szCs w:val="24"/>
        </w:rPr>
        <w:t>ει.</w:t>
      </w:r>
      <w:r w:rsidRPr="00DC171A">
        <w:rPr>
          <w:rFonts w:eastAsia="Times New Roman" w:cs="Times New Roman"/>
          <w:szCs w:val="24"/>
        </w:rPr>
        <w:t xml:space="preserve"> Αν</w:t>
      </w:r>
      <w:r>
        <w:rPr>
          <w:rFonts w:eastAsia="Times New Roman" w:cs="Times New Roman"/>
          <w:szCs w:val="24"/>
        </w:rPr>
        <w:t>, λοιπόν, ο κ. Μητσοτάκης πιστεύει ότι θα</w:t>
      </w:r>
      <w:r w:rsidRPr="00DC171A">
        <w:rPr>
          <w:rFonts w:eastAsia="Times New Roman" w:cs="Times New Roman"/>
          <w:szCs w:val="24"/>
        </w:rPr>
        <w:t xml:space="preserve"> γίνει </w:t>
      </w:r>
      <w:r>
        <w:rPr>
          <w:rFonts w:eastAsia="Times New Roman" w:cs="Times New Roman"/>
          <w:szCs w:val="24"/>
        </w:rPr>
        <w:t>Π</w:t>
      </w:r>
      <w:r w:rsidRPr="00DC171A">
        <w:rPr>
          <w:rFonts w:eastAsia="Times New Roman" w:cs="Times New Roman"/>
          <w:szCs w:val="24"/>
        </w:rPr>
        <w:t>ρωθυπουργός</w:t>
      </w:r>
      <w:r>
        <w:rPr>
          <w:rFonts w:eastAsia="Times New Roman" w:cs="Times New Roman"/>
          <w:szCs w:val="24"/>
        </w:rPr>
        <w:t>,</w:t>
      </w:r>
      <w:r w:rsidRPr="00DC171A">
        <w:rPr>
          <w:rFonts w:eastAsia="Times New Roman" w:cs="Times New Roman"/>
          <w:szCs w:val="24"/>
        </w:rPr>
        <w:t xml:space="preserve"> εάν και εφόσον</w:t>
      </w:r>
      <w:r>
        <w:rPr>
          <w:rFonts w:eastAsia="Times New Roman" w:cs="Times New Roman"/>
          <w:szCs w:val="24"/>
        </w:rPr>
        <w:t>,</w:t>
      </w:r>
      <w:r w:rsidRPr="00DC171A">
        <w:rPr>
          <w:rFonts w:eastAsia="Times New Roman" w:cs="Times New Roman"/>
          <w:szCs w:val="24"/>
        </w:rPr>
        <w:t xml:space="preserve"> ας έχει την τόλμη αυτά που λέει εδώ και οδηγεί τον κόσμο στα συλλαλητήρια και υιοθετεί τις παρακρατικές εκφράσεις</w:t>
      </w:r>
      <w:r>
        <w:rPr>
          <w:rFonts w:eastAsia="Times New Roman" w:cs="Times New Roman"/>
          <w:szCs w:val="24"/>
        </w:rPr>
        <w:t>,</w:t>
      </w:r>
      <w:r w:rsidRPr="00DC171A">
        <w:rPr>
          <w:rFonts w:eastAsia="Times New Roman" w:cs="Times New Roman"/>
          <w:szCs w:val="24"/>
        </w:rPr>
        <w:t xml:space="preserve"> χωρί</w:t>
      </w:r>
      <w:r w:rsidRPr="00DC171A">
        <w:rPr>
          <w:rFonts w:eastAsia="Times New Roman" w:cs="Times New Roman"/>
          <w:szCs w:val="24"/>
        </w:rPr>
        <w:t>ς να τις καταδικάζει ευθέως</w:t>
      </w:r>
      <w:r>
        <w:rPr>
          <w:rFonts w:eastAsia="Times New Roman" w:cs="Times New Roman"/>
          <w:szCs w:val="24"/>
        </w:rPr>
        <w:t>,</w:t>
      </w:r>
      <w:r w:rsidRPr="00DC171A">
        <w:rPr>
          <w:rFonts w:eastAsia="Times New Roman" w:cs="Times New Roman"/>
          <w:szCs w:val="24"/>
        </w:rPr>
        <w:t xml:space="preserve"> </w:t>
      </w:r>
      <w:r>
        <w:rPr>
          <w:rFonts w:eastAsia="Times New Roman" w:cs="Times New Roman"/>
          <w:szCs w:val="24"/>
        </w:rPr>
        <w:t>να</w:t>
      </w:r>
      <w:r w:rsidRPr="00DC171A">
        <w:rPr>
          <w:rFonts w:eastAsia="Times New Roman" w:cs="Times New Roman"/>
          <w:szCs w:val="24"/>
        </w:rPr>
        <w:t xml:space="preserve"> έρθει στο </w:t>
      </w:r>
      <w:r>
        <w:rPr>
          <w:rFonts w:eastAsia="Times New Roman" w:cs="Times New Roman"/>
          <w:szCs w:val="24"/>
        </w:rPr>
        <w:t>Κ</w:t>
      </w:r>
      <w:r w:rsidRPr="00DC171A">
        <w:rPr>
          <w:rFonts w:eastAsia="Times New Roman" w:cs="Times New Roman"/>
          <w:szCs w:val="24"/>
        </w:rPr>
        <w:t xml:space="preserve">οινοβούλιο ως </w:t>
      </w:r>
      <w:r>
        <w:rPr>
          <w:rFonts w:eastAsia="Times New Roman" w:cs="Times New Roman"/>
          <w:szCs w:val="24"/>
        </w:rPr>
        <w:t>Π</w:t>
      </w:r>
      <w:r w:rsidRPr="00DC171A">
        <w:rPr>
          <w:rFonts w:eastAsia="Times New Roman" w:cs="Times New Roman"/>
          <w:szCs w:val="24"/>
        </w:rPr>
        <w:t xml:space="preserve">ρωθυπουργός </w:t>
      </w:r>
      <w:r>
        <w:rPr>
          <w:rFonts w:eastAsia="Times New Roman" w:cs="Times New Roman"/>
          <w:szCs w:val="24"/>
        </w:rPr>
        <w:t>-</w:t>
      </w:r>
      <w:r w:rsidRPr="00DC171A">
        <w:rPr>
          <w:rFonts w:eastAsia="Times New Roman" w:cs="Times New Roman"/>
          <w:szCs w:val="24"/>
        </w:rPr>
        <w:t>οψέποτε γίνει</w:t>
      </w:r>
      <w:r>
        <w:rPr>
          <w:rFonts w:eastAsia="Times New Roman" w:cs="Times New Roman"/>
          <w:szCs w:val="24"/>
        </w:rPr>
        <w:t>,</w:t>
      </w:r>
      <w:r w:rsidRPr="00DC171A">
        <w:rPr>
          <w:rFonts w:eastAsia="Times New Roman" w:cs="Times New Roman"/>
          <w:szCs w:val="24"/>
        </w:rPr>
        <w:t xml:space="preserve"> ο</w:t>
      </w:r>
      <w:r>
        <w:rPr>
          <w:rFonts w:eastAsia="Times New Roman" w:cs="Times New Roman"/>
          <w:szCs w:val="24"/>
        </w:rPr>
        <w:t xml:space="preserve">ψέποτε </w:t>
      </w:r>
      <w:r w:rsidRPr="00DC171A">
        <w:rPr>
          <w:rFonts w:eastAsia="Times New Roman" w:cs="Times New Roman"/>
          <w:szCs w:val="24"/>
        </w:rPr>
        <w:t>συμβεί</w:t>
      </w:r>
      <w:r>
        <w:rPr>
          <w:rFonts w:eastAsia="Times New Roman" w:cs="Times New Roman"/>
          <w:szCs w:val="24"/>
        </w:rPr>
        <w:t>-</w:t>
      </w:r>
      <w:r w:rsidRPr="00DC171A">
        <w:rPr>
          <w:rFonts w:eastAsia="Times New Roman" w:cs="Times New Roman"/>
          <w:szCs w:val="24"/>
        </w:rPr>
        <w:t xml:space="preserve"> και να ρίξει αυτή τη συμφωνία</w:t>
      </w:r>
      <w:r>
        <w:rPr>
          <w:rFonts w:eastAsia="Times New Roman" w:cs="Times New Roman"/>
          <w:szCs w:val="24"/>
        </w:rPr>
        <w:t>. Α</w:t>
      </w:r>
      <w:r w:rsidRPr="00DC171A">
        <w:rPr>
          <w:rFonts w:eastAsia="Times New Roman" w:cs="Times New Roman"/>
          <w:szCs w:val="24"/>
        </w:rPr>
        <w:t xml:space="preserve">ς αναλάβει αυτή την πολιτική και </w:t>
      </w:r>
      <w:r>
        <w:rPr>
          <w:rFonts w:eastAsia="Times New Roman" w:cs="Times New Roman"/>
          <w:szCs w:val="24"/>
        </w:rPr>
        <w:t>ιστο</w:t>
      </w:r>
      <w:r w:rsidRPr="00DC171A">
        <w:rPr>
          <w:rFonts w:eastAsia="Times New Roman" w:cs="Times New Roman"/>
          <w:szCs w:val="24"/>
        </w:rPr>
        <w:t>ρική ευθύνη</w:t>
      </w:r>
      <w:r>
        <w:rPr>
          <w:rFonts w:eastAsia="Times New Roman" w:cs="Times New Roman"/>
          <w:szCs w:val="24"/>
        </w:rPr>
        <w:t>. Τα υπόλοιπα, δυστυχώς</w:t>
      </w:r>
      <w:r>
        <w:rPr>
          <w:rFonts w:eastAsia="Times New Roman" w:cs="Times New Roman"/>
          <w:szCs w:val="24"/>
        </w:rPr>
        <w:t>,</w:t>
      </w:r>
      <w:r w:rsidRPr="00DC171A">
        <w:rPr>
          <w:rFonts w:eastAsia="Times New Roman" w:cs="Times New Roman"/>
          <w:szCs w:val="24"/>
        </w:rPr>
        <w:t xml:space="preserve"> είναι ένα κακοπ</w:t>
      </w:r>
      <w:r>
        <w:rPr>
          <w:rFonts w:eastAsia="Times New Roman" w:cs="Times New Roman"/>
          <w:szCs w:val="24"/>
        </w:rPr>
        <w:t>αιγμένο</w:t>
      </w:r>
      <w:r w:rsidRPr="00DC171A">
        <w:rPr>
          <w:rFonts w:eastAsia="Times New Roman" w:cs="Times New Roman"/>
          <w:szCs w:val="24"/>
        </w:rPr>
        <w:t xml:space="preserve"> θέατρο</w:t>
      </w:r>
      <w:r>
        <w:rPr>
          <w:rFonts w:eastAsia="Times New Roman" w:cs="Times New Roman"/>
          <w:szCs w:val="24"/>
        </w:rPr>
        <w:t>,</w:t>
      </w:r>
      <w:r w:rsidRPr="00DC171A">
        <w:rPr>
          <w:rFonts w:eastAsia="Times New Roman" w:cs="Times New Roman"/>
          <w:szCs w:val="24"/>
        </w:rPr>
        <w:t xml:space="preserve"> πάνω σε ένα ρευστό</w:t>
      </w:r>
      <w:r w:rsidRPr="00DC171A">
        <w:rPr>
          <w:rFonts w:eastAsia="Times New Roman" w:cs="Times New Roman"/>
          <w:szCs w:val="24"/>
        </w:rPr>
        <w:t xml:space="preserve"> πολιτικό έδαφος στο εσωτερικό της χώρας</w:t>
      </w:r>
      <w:r>
        <w:rPr>
          <w:rFonts w:eastAsia="Times New Roman" w:cs="Times New Roman"/>
          <w:szCs w:val="24"/>
        </w:rPr>
        <w:t>,</w:t>
      </w:r>
      <w:r w:rsidRPr="00DC171A">
        <w:rPr>
          <w:rFonts w:eastAsia="Times New Roman" w:cs="Times New Roman"/>
          <w:szCs w:val="24"/>
        </w:rPr>
        <w:t xml:space="preserve"> το οποίο ξεκίνησε πριν από </w:t>
      </w:r>
      <w:r>
        <w:rPr>
          <w:rFonts w:eastAsia="Times New Roman" w:cs="Times New Roman"/>
          <w:szCs w:val="24"/>
        </w:rPr>
        <w:t>δέκα</w:t>
      </w:r>
      <w:r w:rsidRPr="00DC171A">
        <w:rPr>
          <w:rFonts w:eastAsia="Times New Roman" w:cs="Times New Roman"/>
          <w:szCs w:val="24"/>
        </w:rPr>
        <w:t xml:space="preserve"> χρόνια</w:t>
      </w:r>
      <w:r>
        <w:rPr>
          <w:rFonts w:eastAsia="Times New Roman" w:cs="Times New Roman"/>
          <w:szCs w:val="24"/>
        </w:rPr>
        <w:t>,</w:t>
      </w:r>
      <w:r w:rsidRPr="00DC171A">
        <w:rPr>
          <w:rFonts w:eastAsia="Times New Roman" w:cs="Times New Roman"/>
          <w:szCs w:val="24"/>
        </w:rPr>
        <w:t xml:space="preserve"> με τη μεγάλη ιστορική περιπέτεια της χρεοκοπίας και συνεχίζεται με την έξοδο από αυτή την κρίση</w:t>
      </w:r>
      <w:r>
        <w:rPr>
          <w:rFonts w:eastAsia="Times New Roman" w:cs="Times New Roman"/>
          <w:szCs w:val="24"/>
        </w:rPr>
        <w:t>,</w:t>
      </w:r>
      <w:r w:rsidRPr="00DC171A">
        <w:rPr>
          <w:rFonts w:eastAsia="Times New Roman" w:cs="Times New Roman"/>
          <w:szCs w:val="24"/>
        </w:rPr>
        <w:t xml:space="preserve"> αλλά από αυτή την έξοδο</w:t>
      </w:r>
      <w:r>
        <w:rPr>
          <w:rFonts w:eastAsia="Times New Roman" w:cs="Times New Roman"/>
          <w:szCs w:val="24"/>
        </w:rPr>
        <w:t>,</w:t>
      </w:r>
      <w:r w:rsidRPr="00DC171A">
        <w:rPr>
          <w:rFonts w:eastAsia="Times New Roman" w:cs="Times New Roman"/>
          <w:szCs w:val="24"/>
        </w:rPr>
        <w:t xml:space="preserve"> </w:t>
      </w:r>
      <w:r>
        <w:rPr>
          <w:rFonts w:eastAsia="Times New Roman" w:cs="Times New Roman"/>
          <w:szCs w:val="24"/>
        </w:rPr>
        <w:t>δεν</w:t>
      </w:r>
      <w:r w:rsidRPr="00DC171A">
        <w:rPr>
          <w:rFonts w:eastAsia="Times New Roman" w:cs="Times New Roman"/>
          <w:szCs w:val="24"/>
        </w:rPr>
        <w:t xml:space="preserve"> θα βγούμε ίδιοι</w:t>
      </w:r>
      <w:r>
        <w:rPr>
          <w:rFonts w:eastAsia="Times New Roman" w:cs="Times New Roman"/>
          <w:szCs w:val="24"/>
        </w:rPr>
        <w:t>. Δ</w:t>
      </w:r>
      <w:r w:rsidRPr="00DC171A">
        <w:rPr>
          <w:rFonts w:eastAsia="Times New Roman" w:cs="Times New Roman"/>
          <w:szCs w:val="24"/>
        </w:rPr>
        <w:t>εν θα βγούμε  ήρεμ</w:t>
      </w:r>
      <w:r>
        <w:rPr>
          <w:rFonts w:eastAsia="Times New Roman" w:cs="Times New Roman"/>
          <w:szCs w:val="24"/>
        </w:rPr>
        <w:t>οι</w:t>
      </w:r>
      <w:r w:rsidRPr="00DC171A">
        <w:rPr>
          <w:rFonts w:eastAsia="Times New Roman" w:cs="Times New Roman"/>
          <w:szCs w:val="24"/>
        </w:rPr>
        <w:t xml:space="preserve"> και εφησυ</w:t>
      </w:r>
      <w:r w:rsidRPr="00DC171A">
        <w:rPr>
          <w:rFonts w:eastAsia="Times New Roman" w:cs="Times New Roman"/>
          <w:szCs w:val="24"/>
        </w:rPr>
        <w:t>χασμένοι</w:t>
      </w:r>
      <w:r>
        <w:rPr>
          <w:rFonts w:eastAsia="Times New Roman" w:cs="Times New Roman"/>
          <w:szCs w:val="24"/>
        </w:rPr>
        <w:t>, ό</w:t>
      </w:r>
      <w:r w:rsidRPr="00DC171A">
        <w:rPr>
          <w:rFonts w:eastAsia="Times New Roman" w:cs="Times New Roman"/>
          <w:szCs w:val="24"/>
        </w:rPr>
        <w:t>πως ήμασταν το 2000 και το 2004 και το 2007</w:t>
      </w:r>
      <w:r>
        <w:rPr>
          <w:rFonts w:eastAsia="Times New Roman" w:cs="Times New Roman"/>
          <w:szCs w:val="24"/>
        </w:rPr>
        <w:t>. Ε</w:t>
      </w:r>
      <w:r w:rsidRPr="00DC171A">
        <w:rPr>
          <w:rFonts w:eastAsia="Times New Roman" w:cs="Times New Roman"/>
          <w:szCs w:val="24"/>
        </w:rPr>
        <w:t xml:space="preserve">ίναι μία άλλη </w:t>
      </w:r>
      <w:r>
        <w:rPr>
          <w:rFonts w:eastAsia="Times New Roman" w:cs="Times New Roman"/>
          <w:szCs w:val="24"/>
        </w:rPr>
        <w:t>Ελλάδα,</w:t>
      </w:r>
      <w:r w:rsidRPr="00DC171A">
        <w:rPr>
          <w:rFonts w:eastAsia="Times New Roman" w:cs="Times New Roman"/>
          <w:szCs w:val="24"/>
        </w:rPr>
        <w:t xml:space="preserve"> μία άλλη κοινωνία και μ</w:t>
      </w:r>
      <w:r>
        <w:rPr>
          <w:rFonts w:eastAsia="Times New Roman" w:cs="Times New Roman"/>
          <w:szCs w:val="24"/>
        </w:rPr>
        <w:t>ια</w:t>
      </w:r>
      <w:r w:rsidRPr="00DC171A">
        <w:rPr>
          <w:rFonts w:eastAsia="Times New Roman" w:cs="Times New Roman"/>
          <w:szCs w:val="24"/>
        </w:rPr>
        <w:t xml:space="preserve"> άλλη πολιτική γεωγραφία</w:t>
      </w:r>
      <w:r>
        <w:rPr>
          <w:rFonts w:eastAsia="Times New Roman" w:cs="Times New Roman"/>
          <w:szCs w:val="24"/>
        </w:rPr>
        <w:t>. Δ</w:t>
      </w:r>
      <w:r w:rsidRPr="00DC171A">
        <w:rPr>
          <w:rFonts w:eastAsia="Times New Roman" w:cs="Times New Roman"/>
          <w:szCs w:val="24"/>
        </w:rPr>
        <w:t>εν είχαμε αρνητές της δημοκρατίας π</w:t>
      </w:r>
      <w:r>
        <w:rPr>
          <w:rFonts w:eastAsia="Times New Roman" w:cs="Times New Roman"/>
          <w:szCs w:val="24"/>
        </w:rPr>
        <w:t>ριν</w:t>
      </w:r>
      <w:r w:rsidRPr="00DC171A">
        <w:rPr>
          <w:rFonts w:eastAsia="Times New Roman" w:cs="Times New Roman"/>
          <w:szCs w:val="24"/>
        </w:rPr>
        <w:t xml:space="preserve"> από </w:t>
      </w:r>
      <w:r>
        <w:rPr>
          <w:rFonts w:eastAsia="Times New Roman" w:cs="Times New Roman"/>
          <w:szCs w:val="24"/>
        </w:rPr>
        <w:t>δέκα</w:t>
      </w:r>
      <w:r w:rsidRPr="00DC171A">
        <w:rPr>
          <w:rFonts w:eastAsia="Times New Roman" w:cs="Times New Roman"/>
          <w:szCs w:val="24"/>
        </w:rPr>
        <w:t xml:space="preserve"> χρόνια στο </w:t>
      </w:r>
      <w:r>
        <w:rPr>
          <w:rFonts w:eastAsia="Times New Roman" w:cs="Times New Roman"/>
          <w:szCs w:val="24"/>
        </w:rPr>
        <w:t>Κ</w:t>
      </w:r>
      <w:r w:rsidRPr="00DC171A">
        <w:rPr>
          <w:rFonts w:eastAsia="Times New Roman" w:cs="Times New Roman"/>
          <w:szCs w:val="24"/>
        </w:rPr>
        <w:t>οινοβούλιο</w:t>
      </w:r>
      <w:r>
        <w:rPr>
          <w:rFonts w:eastAsia="Times New Roman" w:cs="Times New Roman"/>
          <w:szCs w:val="24"/>
        </w:rPr>
        <w:t>. Τ</w:t>
      </w:r>
      <w:r w:rsidRPr="00DC171A">
        <w:rPr>
          <w:rFonts w:eastAsia="Times New Roman" w:cs="Times New Roman"/>
          <w:szCs w:val="24"/>
        </w:rPr>
        <w:t>ώρα τους έχουμε</w:t>
      </w:r>
      <w:r>
        <w:rPr>
          <w:rFonts w:eastAsia="Times New Roman" w:cs="Times New Roman"/>
          <w:szCs w:val="24"/>
        </w:rPr>
        <w:t xml:space="preserve"> κ</w:t>
      </w:r>
      <w:r w:rsidRPr="00DC171A">
        <w:rPr>
          <w:rFonts w:eastAsia="Times New Roman" w:cs="Times New Roman"/>
          <w:szCs w:val="24"/>
        </w:rPr>
        <w:t xml:space="preserve">αι τώρα τους προσκαλούμε να </w:t>
      </w:r>
      <w:r>
        <w:rPr>
          <w:rFonts w:eastAsia="Times New Roman" w:cs="Times New Roman"/>
          <w:szCs w:val="24"/>
        </w:rPr>
        <w:t>έρθουν</w:t>
      </w:r>
      <w:r w:rsidRPr="00DC171A">
        <w:rPr>
          <w:rFonts w:eastAsia="Times New Roman" w:cs="Times New Roman"/>
          <w:szCs w:val="24"/>
        </w:rPr>
        <w:t xml:space="preserve"> απ</w:t>
      </w:r>
      <w:r>
        <w:rPr>
          <w:rFonts w:eastAsia="Times New Roman" w:cs="Times New Roman"/>
          <w:szCs w:val="24"/>
        </w:rPr>
        <w:t xml:space="preserve">’ </w:t>
      </w:r>
      <w:r w:rsidRPr="00DC171A">
        <w:rPr>
          <w:rFonts w:eastAsia="Times New Roman" w:cs="Times New Roman"/>
          <w:szCs w:val="24"/>
        </w:rPr>
        <w:t>έξω</w:t>
      </w:r>
      <w:r>
        <w:rPr>
          <w:rFonts w:eastAsia="Times New Roman" w:cs="Times New Roman"/>
          <w:szCs w:val="24"/>
        </w:rPr>
        <w:t>,</w:t>
      </w:r>
      <w:r w:rsidRPr="00DC171A">
        <w:rPr>
          <w:rFonts w:eastAsia="Times New Roman" w:cs="Times New Roman"/>
          <w:szCs w:val="24"/>
        </w:rPr>
        <w:t xml:space="preserve"> για να κάνουν εισβολή μέσα</w:t>
      </w:r>
      <w:r>
        <w:rPr>
          <w:rFonts w:eastAsia="Times New Roman" w:cs="Times New Roman"/>
          <w:szCs w:val="24"/>
        </w:rPr>
        <w:t>.</w:t>
      </w:r>
    </w:p>
    <w:p w14:paraId="77C03159" w14:textId="77777777" w:rsidR="006113A9" w:rsidRDefault="006B6FC4">
      <w:pPr>
        <w:tabs>
          <w:tab w:val="left" w:pos="709"/>
          <w:tab w:val="center" w:pos="4753"/>
        </w:tabs>
        <w:spacing w:line="600" w:lineRule="auto"/>
        <w:contextualSpacing/>
        <w:jc w:val="both"/>
        <w:rPr>
          <w:rFonts w:eastAsia="Times New Roman"/>
          <w:szCs w:val="24"/>
        </w:rPr>
      </w:pPr>
      <w:r>
        <w:rPr>
          <w:rFonts w:eastAsia="Times New Roman"/>
          <w:szCs w:val="24"/>
        </w:rPr>
        <w:lastRenderedPageBreak/>
        <w:tab/>
        <w:t>Δυστυχώς, ακούγοντας όλες τις πτέρυγες του Κοινοβουλίου</w:t>
      </w:r>
      <w:r>
        <w:rPr>
          <w:rFonts w:eastAsia="Times New Roman"/>
          <w:szCs w:val="24"/>
        </w:rPr>
        <w:t>,</w:t>
      </w:r>
      <w:r>
        <w:rPr>
          <w:rFonts w:eastAsia="Times New Roman"/>
          <w:szCs w:val="24"/>
        </w:rPr>
        <w:t xml:space="preserve"> ακούμε Βουλευτές του δημοκρατικού τόξου, συντηρητικούς ή κεντρώους, να χρησιμοποιούν λέξεις και φράσεις που ελάχιστα διαφέρουν από τον εμπρηστικό λόγο των νεονα</w:t>
      </w:r>
      <w:r>
        <w:rPr>
          <w:rFonts w:eastAsia="Times New Roman"/>
          <w:szCs w:val="24"/>
        </w:rPr>
        <w:t>ζί. Γνωρίζω ότι δεν είναι σκόπιμο, ότι δεν ταυτίζονται κατά βάθος και γι’ αυτό έχει ιδιαίτερη αξία η στάση ενός επιφανούς στελέχους της συντηρητικής παράταξης</w:t>
      </w:r>
      <w:r>
        <w:rPr>
          <w:rFonts w:eastAsia="Times New Roman"/>
          <w:szCs w:val="24"/>
        </w:rPr>
        <w:t>,</w:t>
      </w:r>
      <w:r>
        <w:rPr>
          <w:rFonts w:eastAsia="Times New Roman"/>
          <w:szCs w:val="24"/>
        </w:rPr>
        <w:t xml:space="preserve"> που βγήκε σήμερα και διαφοροποιήθηκε. Σώζει όλο το Σώμα του Κοινοβουλίου. </w:t>
      </w:r>
    </w:p>
    <w:p w14:paraId="77C0315A" w14:textId="77777777" w:rsidR="006113A9" w:rsidRDefault="006B6FC4">
      <w:pPr>
        <w:tabs>
          <w:tab w:val="left" w:pos="709"/>
          <w:tab w:val="center" w:pos="4753"/>
        </w:tabs>
        <w:spacing w:line="600" w:lineRule="auto"/>
        <w:contextualSpacing/>
        <w:jc w:val="both"/>
        <w:rPr>
          <w:rFonts w:eastAsia="Times New Roman"/>
          <w:szCs w:val="24"/>
        </w:rPr>
      </w:pPr>
      <w:r>
        <w:rPr>
          <w:rFonts w:eastAsia="Times New Roman"/>
          <w:szCs w:val="24"/>
        </w:rPr>
        <w:tab/>
        <w:t>Η Νέα Δημοκρατία</w:t>
      </w:r>
      <w:r>
        <w:rPr>
          <w:rFonts w:eastAsia="Times New Roman"/>
          <w:szCs w:val="24"/>
        </w:rPr>
        <w:t>,</w:t>
      </w:r>
      <w:r>
        <w:rPr>
          <w:rFonts w:eastAsia="Times New Roman"/>
          <w:szCs w:val="24"/>
        </w:rPr>
        <w:t xml:space="preserve"> άσ</w:t>
      </w:r>
      <w:r>
        <w:rPr>
          <w:rFonts w:eastAsia="Times New Roman"/>
          <w:szCs w:val="24"/>
        </w:rPr>
        <w:t>κησε επί πολλά χρόνια μια πολιτική διπλωματικού ρεαλισμού και είχε μια πρακτική διπλωματικού ρεαλισμού και πολλές φορές παραήταν συντηρητική και το δόγμα ήταν ότι</w:t>
      </w:r>
      <w:r>
        <w:rPr>
          <w:rFonts w:eastAsia="Times New Roman"/>
          <w:szCs w:val="24"/>
        </w:rPr>
        <w:t>,</w:t>
      </w:r>
      <w:r>
        <w:rPr>
          <w:rFonts w:eastAsia="Times New Roman"/>
          <w:szCs w:val="24"/>
        </w:rPr>
        <w:t xml:space="preserve"> καλύτερα να μην κάνεις τίποτε</w:t>
      </w:r>
      <w:r>
        <w:rPr>
          <w:rFonts w:eastAsia="Times New Roman"/>
          <w:szCs w:val="24"/>
        </w:rPr>
        <w:t>,</w:t>
      </w:r>
      <w:r>
        <w:rPr>
          <w:rFonts w:eastAsia="Times New Roman"/>
          <w:szCs w:val="24"/>
        </w:rPr>
        <w:t xml:space="preserve"> παρά να δοκιμάσεις να κάνεις κάτι και να χάσεις. Δεν βγαίνει </w:t>
      </w:r>
      <w:r>
        <w:rPr>
          <w:rFonts w:eastAsia="Times New Roman"/>
          <w:szCs w:val="24"/>
        </w:rPr>
        <w:t xml:space="preserve">πάντα, αλλά είναι σεβαστό. </w:t>
      </w:r>
    </w:p>
    <w:p w14:paraId="77C0315B" w14:textId="77777777" w:rsidR="006113A9" w:rsidRDefault="006B6FC4">
      <w:pPr>
        <w:tabs>
          <w:tab w:val="left" w:pos="709"/>
          <w:tab w:val="center" w:pos="4753"/>
        </w:tabs>
        <w:spacing w:line="600" w:lineRule="auto"/>
        <w:contextualSpacing/>
        <w:jc w:val="both"/>
        <w:rPr>
          <w:rFonts w:eastAsia="Times New Roman"/>
          <w:szCs w:val="24"/>
        </w:rPr>
      </w:pPr>
      <w:r>
        <w:rPr>
          <w:rFonts w:eastAsia="Times New Roman"/>
          <w:szCs w:val="24"/>
        </w:rPr>
        <w:tab/>
        <w:t>Κανένας, όμως, δεν έφτασε στο σημείο να ανασκευάζει κορυφαίο στέλεχος της Νέας Δημοκρατίας</w:t>
      </w:r>
      <w:r>
        <w:rPr>
          <w:rFonts w:eastAsia="Times New Roman"/>
          <w:szCs w:val="24"/>
        </w:rPr>
        <w:t>,</w:t>
      </w:r>
      <w:r>
        <w:rPr>
          <w:rFonts w:eastAsia="Times New Roman"/>
          <w:szCs w:val="24"/>
        </w:rPr>
        <w:t xml:space="preserve"> που έχει κατασυκοφαντήσει και έχει καθυβρίσει ενεργούς πολιτικούς, πρώην Πρωθυπουργούς, πρώην Υπουργούς Εξωτερικών. Τους έχει καθυβρίσε</w:t>
      </w:r>
      <w:r>
        <w:rPr>
          <w:rFonts w:eastAsia="Times New Roman"/>
          <w:szCs w:val="24"/>
        </w:rPr>
        <w:t xml:space="preserve">ι και τώρα αλλάζει και τις θέσεις. Λέει ότι η Νέα Δημοκρατία ποτέ δεν ήταν υπέρ της σύνθετης ονομασίας. Θα ξεχάσουμε και </w:t>
      </w:r>
      <w:r>
        <w:rPr>
          <w:rFonts w:eastAsia="Times New Roman"/>
          <w:szCs w:val="24"/>
        </w:rPr>
        <w:lastRenderedPageBreak/>
        <w:t>όσα γνωρίζουμε. Θα αναγκαστούμε να μην διαβάζουμε όσα είναι τεκμηριωμένα σε Πρακτικά Βουλής, σε Πρακτικά διεθνών οργανισμών, αποτυπωμέν</w:t>
      </w:r>
      <w:r>
        <w:rPr>
          <w:rFonts w:eastAsia="Times New Roman"/>
          <w:szCs w:val="24"/>
        </w:rPr>
        <w:t>α στις προγραμματικές διακηρύξεις κυβερνήσεων και Πρωθυπουργών.</w:t>
      </w:r>
    </w:p>
    <w:p w14:paraId="77C0315C" w14:textId="77777777" w:rsidR="006113A9" w:rsidRDefault="006B6FC4">
      <w:pPr>
        <w:tabs>
          <w:tab w:val="left" w:pos="709"/>
          <w:tab w:val="center" w:pos="4753"/>
        </w:tabs>
        <w:spacing w:line="600" w:lineRule="auto"/>
        <w:contextualSpacing/>
        <w:jc w:val="both"/>
        <w:rPr>
          <w:rFonts w:eastAsia="Times New Roman"/>
          <w:szCs w:val="24"/>
        </w:rPr>
      </w:pPr>
      <w:r>
        <w:rPr>
          <w:rFonts w:eastAsia="Times New Roman"/>
          <w:szCs w:val="24"/>
        </w:rPr>
        <w:tab/>
        <w:t xml:space="preserve">Γι’ αυτό, λοιπόν, λέω ότι πράγματι η Συμφωνία των Πρεσπών προκαλεί μετατοπίσεις, μετασχηματισμούς, αναδιατάξεις, αλλά προς Θεού, να μην ξεχάσουμε οποιαδήποτε φυσιογνωμία είχαμε, οποιεσδήποτε </w:t>
      </w:r>
      <w:r>
        <w:rPr>
          <w:rFonts w:eastAsia="Times New Roman"/>
          <w:szCs w:val="24"/>
        </w:rPr>
        <w:t>ρητές μεγάλες πολιτικές δεσμεύσεις στα μεγάλα θέματα και να αφήσουμε τη μετακύλιση μιας ολόκληρης ιστορικής παράταξης να γίνει το παίγνιο των μεταγραφών του ΛΑΟΣ. Είναι θέσεις της Νέας Δημοκρατίας ή του ΛΑΟΣ του Καρατζαφέρη αυτά που ακούγονται σήμερα;</w:t>
      </w:r>
    </w:p>
    <w:p w14:paraId="77C0315D" w14:textId="77777777" w:rsidR="006113A9" w:rsidRDefault="006B6FC4">
      <w:pPr>
        <w:tabs>
          <w:tab w:val="left" w:pos="709"/>
          <w:tab w:val="center" w:pos="4753"/>
        </w:tabs>
        <w:spacing w:line="600" w:lineRule="auto"/>
        <w:contextualSpacing/>
        <w:jc w:val="both"/>
        <w:rPr>
          <w:rFonts w:eastAsia="Times New Roman"/>
          <w:szCs w:val="24"/>
        </w:rPr>
      </w:pPr>
      <w:r>
        <w:rPr>
          <w:rFonts w:eastAsia="Times New Roman"/>
          <w:szCs w:val="24"/>
        </w:rPr>
        <w:tab/>
        <w:t xml:space="preserve">Εν </w:t>
      </w:r>
      <w:r>
        <w:rPr>
          <w:rFonts w:eastAsia="Times New Roman"/>
          <w:szCs w:val="24"/>
        </w:rPr>
        <w:t xml:space="preserve">πάση περιπτώσει, έχουμε εδώ μια κούρσα πλειοδοσίας σε καταγγελία προδοσίας, Εφιαλτών. Κούρσα κάνει ο κ. Καμμένος, κούρσα κάνει ο κ. Μιχαλολιάκος. Κούρσα θα κάνει και η Νέα Δημοκρατία διά του κ. Γεωργιάδη; Ας το σκεφτούν όσοι έχουν ακόμη αίσθηση καθήκοντος </w:t>
      </w:r>
      <w:r>
        <w:rPr>
          <w:rFonts w:eastAsia="Times New Roman"/>
          <w:szCs w:val="24"/>
        </w:rPr>
        <w:t xml:space="preserve">και αίσθηση συνέχειας του κράτους και συνέχειας της δημοκρατικής πολιτείας. </w:t>
      </w:r>
    </w:p>
    <w:p w14:paraId="77C0315E" w14:textId="77777777" w:rsidR="006113A9" w:rsidRDefault="006B6FC4">
      <w:pPr>
        <w:tabs>
          <w:tab w:val="left" w:pos="709"/>
          <w:tab w:val="center" w:pos="4753"/>
        </w:tabs>
        <w:spacing w:line="600" w:lineRule="auto"/>
        <w:contextualSpacing/>
        <w:jc w:val="both"/>
        <w:rPr>
          <w:rFonts w:eastAsia="Times New Roman"/>
          <w:szCs w:val="24"/>
        </w:rPr>
      </w:pPr>
      <w:r>
        <w:rPr>
          <w:rFonts w:eastAsia="Times New Roman"/>
          <w:szCs w:val="24"/>
        </w:rPr>
        <w:lastRenderedPageBreak/>
        <w:tab/>
        <w:t xml:space="preserve">Θα τελειώσω με μια παρατήρηση. Δεν θα πω πολλά για τη </w:t>
      </w:r>
      <w:r>
        <w:rPr>
          <w:rFonts w:eastAsia="Times New Roman"/>
          <w:szCs w:val="24"/>
        </w:rPr>
        <w:t>σ</w:t>
      </w:r>
      <w:r>
        <w:rPr>
          <w:rFonts w:eastAsia="Times New Roman"/>
          <w:szCs w:val="24"/>
        </w:rPr>
        <w:t>υμφωνία, διότι έχουν αναπτυχθεί εκτενώς και νομίζω ότι είναι καλό που τραβάει σε μάκρος αυτή η Ολομέλεια. Θα μιλήσουν περίπ</w:t>
      </w:r>
      <w:r>
        <w:rPr>
          <w:rFonts w:eastAsia="Times New Roman"/>
          <w:szCs w:val="24"/>
        </w:rPr>
        <w:t>ου διακόσιοι Βουλευτές, θα μιλήσουν όλοι οι Υπουργοί. Αυτή είναι μια ευκαιρία για όσους εξ ημών θέλουν να μιλήσουν με ειλικρίνεια και παρρησία στον ελληνικό λαό</w:t>
      </w:r>
      <w:r>
        <w:rPr>
          <w:rFonts w:eastAsia="Times New Roman"/>
          <w:szCs w:val="24"/>
        </w:rPr>
        <w:t>,</w:t>
      </w:r>
      <w:r>
        <w:rPr>
          <w:rFonts w:eastAsia="Times New Roman"/>
          <w:szCs w:val="24"/>
        </w:rPr>
        <w:t xml:space="preserve"> να αναπτύξουν επιχειρήματα, να αναπτύξουν τις όψεις της </w:t>
      </w:r>
      <w:r>
        <w:rPr>
          <w:rFonts w:eastAsia="Times New Roman"/>
          <w:szCs w:val="24"/>
        </w:rPr>
        <w:t>σ</w:t>
      </w:r>
      <w:r>
        <w:rPr>
          <w:rFonts w:eastAsia="Times New Roman"/>
          <w:szCs w:val="24"/>
        </w:rPr>
        <w:t>υμφωνίας και να αναπτύξουν και τις επ</w:t>
      </w:r>
      <w:r>
        <w:rPr>
          <w:rFonts w:eastAsia="Times New Roman"/>
          <w:szCs w:val="24"/>
        </w:rPr>
        <w:t xml:space="preserve">ιδράσεις αυτής της </w:t>
      </w:r>
      <w:r>
        <w:rPr>
          <w:rFonts w:eastAsia="Times New Roman"/>
          <w:szCs w:val="24"/>
        </w:rPr>
        <w:t>σ</w:t>
      </w:r>
      <w:r>
        <w:rPr>
          <w:rFonts w:eastAsia="Times New Roman"/>
          <w:szCs w:val="24"/>
        </w:rPr>
        <w:t xml:space="preserve">υμφωνίας στη ζωή των λαών, του ελληνικού λαού, του λαού της Βόρειας Μακεδονίας, των λαών της Βαλκανικής, στην ισορροπία μεταξύ κρατών και των προοπτικών που έχουμε για ειρηνική επίλυση διαφορών. </w:t>
      </w:r>
    </w:p>
    <w:p w14:paraId="77C0315F" w14:textId="77777777" w:rsidR="006113A9" w:rsidRDefault="006B6FC4">
      <w:pPr>
        <w:tabs>
          <w:tab w:val="left" w:pos="709"/>
          <w:tab w:val="center" w:pos="4753"/>
        </w:tabs>
        <w:spacing w:line="600" w:lineRule="auto"/>
        <w:contextualSpacing/>
        <w:jc w:val="both"/>
        <w:rPr>
          <w:rFonts w:eastAsia="Times New Roman"/>
          <w:szCs w:val="24"/>
        </w:rPr>
      </w:pPr>
      <w:r>
        <w:rPr>
          <w:rFonts w:eastAsia="Times New Roman"/>
          <w:szCs w:val="24"/>
        </w:rPr>
        <w:tab/>
        <w:t xml:space="preserve">Η </w:t>
      </w:r>
      <w:r>
        <w:rPr>
          <w:rFonts w:eastAsia="Times New Roman"/>
          <w:szCs w:val="24"/>
        </w:rPr>
        <w:t>σ</w:t>
      </w:r>
      <w:r>
        <w:rPr>
          <w:rFonts w:eastAsia="Times New Roman"/>
          <w:szCs w:val="24"/>
        </w:rPr>
        <w:t>υμφωνία αυτή, όπως καταγράφεται στον</w:t>
      </w:r>
      <w:r>
        <w:rPr>
          <w:rFonts w:eastAsia="Times New Roman"/>
          <w:szCs w:val="24"/>
        </w:rPr>
        <w:t xml:space="preserve"> διεθνή τύπο, που είναι λίγο πιο αντικειμενικός από τα δικά μας -έχει γραφτεί ακόμα και από τους «</w:t>
      </w:r>
      <w:r>
        <w:rPr>
          <w:rFonts w:eastAsia="Times New Roman"/>
          <w:szCs w:val="24"/>
          <w:lang w:val="en-US"/>
        </w:rPr>
        <w:t>T</w:t>
      </w:r>
      <w:r>
        <w:rPr>
          <w:rFonts w:eastAsia="Times New Roman"/>
          <w:szCs w:val="24"/>
          <w:lang w:val="en-US"/>
        </w:rPr>
        <w:t>IMES</w:t>
      </w:r>
      <w:r>
        <w:rPr>
          <w:rFonts w:eastAsia="Times New Roman"/>
          <w:szCs w:val="24"/>
        </w:rPr>
        <w:t>»</w:t>
      </w:r>
      <w:r w:rsidRPr="007C2AA9">
        <w:rPr>
          <w:rFonts w:eastAsia="Times New Roman"/>
          <w:szCs w:val="24"/>
        </w:rPr>
        <w:t xml:space="preserve"> </w:t>
      </w:r>
      <w:r>
        <w:rPr>
          <w:rFonts w:eastAsia="Times New Roman"/>
          <w:szCs w:val="24"/>
        </w:rPr>
        <w:t xml:space="preserve">χθες- περιγράφηκε ως πρότυπο επίλυσης διπλωματικών διαφορών και σε άλλες αναλύσεις ως ένα τροχιοδρομικό </w:t>
      </w:r>
      <w:r>
        <w:rPr>
          <w:rFonts w:eastAsia="Times New Roman"/>
          <w:szCs w:val="24"/>
          <w:lang w:val="en-US"/>
        </w:rPr>
        <w:t>think</w:t>
      </w:r>
      <w:r w:rsidRPr="00D63DE1">
        <w:rPr>
          <w:rFonts w:eastAsia="Times New Roman"/>
          <w:szCs w:val="24"/>
        </w:rPr>
        <w:t xml:space="preserve"> </w:t>
      </w:r>
      <w:r>
        <w:rPr>
          <w:rFonts w:eastAsia="Times New Roman"/>
          <w:szCs w:val="24"/>
          <w:lang w:val="en-US"/>
        </w:rPr>
        <w:t>tank</w:t>
      </w:r>
      <w:r>
        <w:rPr>
          <w:rFonts w:eastAsia="Times New Roman"/>
          <w:szCs w:val="24"/>
        </w:rPr>
        <w:t xml:space="preserve"> και ρωσικών και ευρωπαϊκών διαφορών,</w:t>
      </w:r>
      <w:r>
        <w:rPr>
          <w:rFonts w:eastAsia="Times New Roman"/>
          <w:szCs w:val="24"/>
        </w:rPr>
        <w:t xml:space="preserve"> ως τροχιοδεικτικό για το τι καλό θα μπορούσε να γίνει στη Βαλκανική και να απεμπλέξει τα κράτη, τα αυτόνομα εθνικά κράτη από τις μοχλεύσεις και τις υπονομεύσεις τρίτων μεγάλων </w:t>
      </w:r>
      <w:r>
        <w:rPr>
          <w:rFonts w:eastAsia="Times New Roman"/>
          <w:szCs w:val="24"/>
        </w:rPr>
        <w:lastRenderedPageBreak/>
        <w:t>δυνάμεων, οι οποίες επιδιώκουν</w:t>
      </w:r>
      <w:r>
        <w:rPr>
          <w:rFonts w:eastAsia="Times New Roman"/>
          <w:szCs w:val="24"/>
        </w:rPr>
        <w:t>,</w:t>
      </w:r>
      <w:r>
        <w:rPr>
          <w:rFonts w:eastAsia="Times New Roman"/>
          <w:szCs w:val="24"/>
        </w:rPr>
        <w:t xml:space="preserve"> όχι μόνο επιρροές, αλλά εν ανάγκη και</w:t>
      </w:r>
      <w:r w:rsidRPr="00D63DE1">
        <w:rPr>
          <w:rFonts w:eastAsia="Times New Roman"/>
          <w:szCs w:val="24"/>
        </w:rPr>
        <w:t xml:space="preserve"> </w:t>
      </w:r>
      <w:r>
        <w:rPr>
          <w:rFonts w:eastAsia="Times New Roman"/>
          <w:szCs w:val="24"/>
          <w:lang w:val="en-US"/>
        </w:rPr>
        <w:t>proxy</w:t>
      </w:r>
      <w:r w:rsidRPr="00D63DE1">
        <w:rPr>
          <w:rFonts w:eastAsia="Times New Roman"/>
          <w:szCs w:val="24"/>
        </w:rPr>
        <w:t xml:space="preserve"> </w:t>
      </w:r>
      <w:r>
        <w:rPr>
          <w:rFonts w:eastAsia="Times New Roman"/>
          <w:szCs w:val="24"/>
          <w:lang w:val="en-US"/>
        </w:rPr>
        <w:t>wars</w:t>
      </w:r>
      <w:r w:rsidRPr="00D63DE1">
        <w:rPr>
          <w:rFonts w:eastAsia="Times New Roman"/>
          <w:szCs w:val="24"/>
        </w:rPr>
        <w:t>.</w:t>
      </w:r>
    </w:p>
    <w:p w14:paraId="77C03160" w14:textId="77777777" w:rsidR="006113A9" w:rsidRDefault="006B6FC4">
      <w:pPr>
        <w:tabs>
          <w:tab w:val="left" w:pos="709"/>
          <w:tab w:val="center" w:pos="4753"/>
        </w:tabs>
        <w:spacing w:line="600" w:lineRule="auto"/>
        <w:contextualSpacing/>
        <w:jc w:val="both"/>
        <w:rPr>
          <w:rFonts w:eastAsia="Times New Roman"/>
          <w:szCs w:val="24"/>
        </w:rPr>
      </w:pPr>
      <w:r>
        <w:rPr>
          <w:rFonts w:eastAsia="Times New Roman"/>
          <w:szCs w:val="24"/>
        </w:rPr>
        <w:tab/>
        <w:t>Όλα αυτά γράφονται, όλα αυτά δημοσιεύονται</w:t>
      </w:r>
      <w:r>
        <w:rPr>
          <w:rFonts w:eastAsia="Times New Roman"/>
          <w:szCs w:val="24"/>
        </w:rPr>
        <w:t>,</w:t>
      </w:r>
      <w:r>
        <w:rPr>
          <w:rFonts w:eastAsia="Times New Roman"/>
          <w:szCs w:val="24"/>
        </w:rPr>
        <w:t xml:space="preserve"> με μεγάλη ψυχραιμία, με μεγάλη αυστηρότητα</w:t>
      </w:r>
      <w:r>
        <w:rPr>
          <w:rFonts w:eastAsia="Times New Roman"/>
          <w:szCs w:val="24"/>
        </w:rPr>
        <w:t>,</w:t>
      </w:r>
      <w:r>
        <w:rPr>
          <w:rFonts w:eastAsia="Times New Roman"/>
          <w:szCs w:val="24"/>
        </w:rPr>
        <w:t xml:space="preserve"> από ανθρώπους</w:t>
      </w:r>
      <w:r>
        <w:rPr>
          <w:rFonts w:eastAsia="Times New Roman"/>
          <w:szCs w:val="24"/>
        </w:rPr>
        <w:t>,</w:t>
      </w:r>
      <w:r>
        <w:rPr>
          <w:rFonts w:eastAsia="Times New Roman"/>
          <w:szCs w:val="24"/>
        </w:rPr>
        <w:t xml:space="preserve"> οι οποίοι μπορεί να εξυπηρετούν και συμφέροντα, αλλά μπορεί να δουν και ψύχραιμα. Θα έπρεπε εμείς να τα λέμε αυτά στους Έλληνες πολίτες, σ’ αυτούς</w:t>
      </w:r>
      <w:r>
        <w:rPr>
          <w:rFonts w:eastAsia="Times New Roman"/>
          <w:szCs w:val="24"/>
        </w:rPr>
        <w:t xml:space="preserve"> που μας έστειλαν εδώ και σ’ αυτούς στους οποίους λογοδοτούμε.</w:t>
      </w:r>
    </w:p>
    <w:p w14:paraId="77C03161" w14:textId="77777777" w:rsidR="006113A9" w:rsidRDefault="006B6FC4">
      <w:pPr>
        <w:tabs>
          <w:tab w:val="left" w:pos="709"/>
          <w:tab w:val="center" w:pos="4753"/>
        </w:tabs>
        <w:spacing w:line="600" w:lineRule="auto"/>
        <w:contextualSpacing/>
        <w:jc w:val="both"/>
        <w:rPr>
          <w:rFonts w:eastAsia="Times New Roman"/>
          <w:szCs w:val="24"/>
        </w:rPr>
      </w:pPr>
      <w:r>
        <w:rPr>
          <w:rFonts w:eastAsia="Times New Roman"/>
          <w:szCs w:val="24"/>
        </w:rPr>
        <w:tab/>
        <w:t>Μια έκκληση, λοιπόν</w:t>
      </w:r>
      <w:r w:rsidRPr="00D63DE1">
        <w:rPr>
          <w:rFonts w:eastAsia="Times New Roman"/>
          <w:szCs w:val="24"/>
        </w:rPr>
        <w:t>:</w:t>
      </w:r>
      <w:r>
        <w:rPr>
          <w:rFonts w:eastAsia="Times New Roman"/>
          <w:szCs w:val="24"/>
        </w:rPr>
        <w:t xml:space="preserve"> Καμμία πολιτική παράταξη ας μη χαϊδέψει τους «Λύκους» με τις ντουντούκες και τις σιδερογροθιές</w:t>
      </w:r>
      <w:r>
        <w:rPr>
          <w:rFonts w:eastAsia="Times New Roman"/>
          <w:szCs w:val="24"/>
        </w:rPr>
        <w:t>,</w:t>
      </w:r>
      <w:r>
        <w:rPr>
          <w:rFonts w:eastAsia="Times New Roman"/>
          <w:szCs w:val="24"/>
        </w:rPr>
        <w:t xml:space="preserve"> που εμφιλοχωρούν πλέον σ’ αυτά τα συλλαλητήρια των πατριωτών και των νοικοκ</w:t>
      </w:r>
      <w:r>
        <w:rPr>
          <w:rFonts w:eastAsia="Times New Roman"/>
          <w:szCs w:val="24"/>
        </w:rPr>
        <w:t xml:space="preserve">υραίων. Δεν θα κάνουν «ντου» οι καλόγριες και ο Γαϊτάνος. Θα κάνουν αυτοί οι οποίοι ξέρουν από πού θα μπουν, τι θα κάνουν και τι θέλουν να επιτύχουν. Θέλουν να επιτύχουν ουκρανοποίηση της ελληνικής πολιτικής ζωής. Θέλουν να κάνουν το δικό τους Μεϊντάν. Ας </w:t>
      </w:r>
      <w:r>
        <w:rPr>
          <w:rFonts w:eastAsia="Times New Roman"/>
          <w:szCs w:val="24"/>
        </w:rPr>
        <w:t>μην τους το επιτρέψουμε</w:t>
      </w:r>
      <w:r>
        <w:rPr>
          <w:rFonts w:eastAsia="Times New Roman"/>
          <w:szCs w:val="24"/>
        </w:rPr>
        <w:t>,</w:t>
      </w:r>
      <w:r>
        <w:rPr>
          <w:rFonts w:eastAsia="Times New Roman"/>
          <w:szCs w:val="24"/>
        </w:rPr>
        <w:t xml:space="preserve"> όσοι θεωρούμε ότι είμαστε στο συνταγματικό τόξο, στη δημοκρατική τάξη και όσοι εξ ημών γνωρίζουμε ποιος είναι ο </w:t>
      </w:r>
      <w:r>
        <w:rPr>
          <w:rFonts w:eastAsia="Times New Roman"/>
          <w:szCs w:val="24"/>
        </w:rPr>
        <w:lastRenderedPageBreak/>
        <w:t>ποιητής από την Έδεσσα Μάρκος Μέσκος που μας αποχαιρέτησε στις αρχές του Γενάρη, ένας Μακεδόνας ποιητής, ένας ποιητής π</w:t>
      </w:r>
      <w:r>
        <w:rPr>
          <w:rFonts w:eastAsia="Times New Roman"/>
          <w:szCs w:val="24"/>
        </w:rPr>
        <w:t>ου γεννήθηκε μιλώντας τα ντόπια και διακρίθηκε ως ένας από τους μείζονες της ελληνικής μεταπολεμικής περιόδου, γράφοντας ελληνικά.</w:t>
      </w:r>
    </w:p>
    <w:p w14:paraId="77C03162" w14:textId="77777777" w:rsidR="006113A9" w:rsidRDefault="006B6FC4">
      <w:pPr>
        <w:tabs>
          <w:tab w:val="left" w:pos="709"/>
          <w:tab w:val="center" w:pos="4753"/>
        </w:tabs>
        <w:spacing w:line="600" w:lineRule="auto"/>
        <w:contextualSpacing/>
        <w:jc w:val="both"/>
        <w:rPr>
          <w:rFonts w:eastAsia="Times New Roman"/>
          <w:szCs w:val="24"/>
        </w:rPr>
      </w:pPr>
      <w:r>
        <w:rPr>
          <w:rFonts w:eastAsia="Times New Roman"/>
          <w:szCs w:val="24"/>
        </w:rPr>
        <w:tab/>
        <w:t>Μια κουβέντα του, ένας στίχος</w:t>
      </w:r>
      <w:r w:rsidRPr="00D63DE1">
        <w:rPr>
          <w:rFonts w:eastAsia="Times New Roman"/>
          <w:szCs w:val="24"/>
        </w:rPr>
        <w:t>:</w:t>
      </w:r>
      <w:r>
        <w:rPr>
          <w:rFonts w:eastAsia="Times New Roman"/>
          <w:szCs w:val="24"/>
        </w:rPr>
        <w:t xml:space="preserve"> «Μακεδονίτικα πουλιά λαλούν μακεδονίτικα».</w:t>
      </w:r>
    </w:p>
    <w:p w14:paraId="77C03163" w14:textId="77777777" w:rsidR="006113A9" w:rsidRDefault="006B6FC4">
      <w:pPr>
        <w:tabs>
          <w:tab w:val="left" w:pos="709"/>
          <w:tab w:val="center" w:pos="4753"/>
        </w:tabs>
        <w:spacing w:line="600" w:lineRule="auto"/>
        <w:contextualSpacing/>
        <w:jc w:val="both"/>
        <w:rPr>
          <w:rFonts w:eastAsia="Times New Roman"/>
          <w:szCs w:val="24"/>
        </w:rPr>
      </w:pPr>
      <w:r>
        <w:rPr>
          <w:rFonts w:eastAsia="Times New Roman"/>
          <w:szCs w:val="24"/>
        </w:rPr>
        <w:tab/>
        <w:t>Σας ευχαριστώ πολύ.</w:t>
      </w:r>
    </w:p>
    <w:p w14:paraId="77C03164" w14:textId="77777777" w:rsidR="006113A9" w:rsidRDefault="006B6FC4">
      <w:pPr>
        <w:tabs>
          <w:tab w:val="left" w:pos="709"/>
          <w:tab w:val="center" w:pos="4753"/>
        </w:tabs>
        <w:spacing w:line="600" w:lineRule="auto"/>
        <w:contextualSpacing/>
        <w:jc w:val="center"/>
        <w:rPr>
          <w:rFonts w:eastAsia="Times New Roman"/>
          <w:szCs w:val="24"/>
        </w:rPr>
      </w:pPr>
      <w:r>
        <w:rPr>
          <w:rFonts w:eastAsia="Times New Roman"/>
          <w:szCs w:val="24"/>
        </w:rPr>
        <w:t>(Χειροκροτήματα από την πτέρυ</w:t>
      </w:r>
      <w:r>
        <w:rPr>
          <w:rFonts w:eastAsia="Times New Roman"/>
          <w:szCs w:val="24"/>
        </w:rPr>
        <w:t>γα του ΣΥΡΙΖΑ)</w:t>
      </w:r>
    </w:p>
    <w:p w14:paraId="77C03165" w14:textId="77777777" w:rsidR="006113A9" w:rsidRDefault="006B6FC4">
      <w:pPr>
        <w:tabs>
          <w:tab w:val="left" w:pos="709"/>
          <w:tab w:val="center" w:pos="4753"/>
        </w:tabs>
        <w:spacing w:line="600" w:lineRule="auto"/>
        <w:contextualSpacing/>
        <w:jc w:val="both"/>
        <w:rPr>
          <w:rFonts w:eastAsia="Times New Roman"/>
          <w:szCs w:val="24"/>
        </w:rPr>
      </w:pPr>
      <w:r>
        <w:rPr>
          <w:rFonts w:eastAsia="Times New Roman"/>
          <w:szCs w:val="24"/>
        </w:rPr>
        <w:tab/>
      </w:r>
      <w:r w:rsidRPr="00050F7F">
        <w:rPr>
          <w:rFonts w:eastAsia="Times New Roman"/>
          <w:b/>
          <w:szCs w:val="24"/>
        </w:rPr>
        <w:t xml:space="preserve">ΠΡΟΕΔΡΕΥΩΝ (Γεώργιος Βαρεμένος): </w:t>
      </w:r>
      <w:r>
        <w:rPr>
          <w:rFonts w:eastAsia="Times New Roman"/>
          <w:szCs w:val="24"/>
        </w:rPr>
        <w:t>Ευχαριστούμε κι εμείς και για την τήρηση του χρόνου.</w:t>
      </w:r>
    </w:p>
    <w:p w14:paraId="77C03166" w14:textId="77777777" w:rsidR="006113A9" w:rsidRDefault="006B6FC4">
      <w:pPr>
        <w:tabs>
          <w:tab w:val="left" w:pos="709"/>
          <w:tab w:val="center" w:pos="4753"/>
        </w:tabs>
        <w:spacing w:line="600" w:lineRule="auto"/>
        <w:contextualSpacing/>
        <w:jc w:val="both"/>
        <w:rPr>
          <w:rFonts w:eastAsia="Times New Roman"/>
          <w:szCs w:val="24"/>
        </w:rPr>
      </w:pPr>
      <w:r>
        <w:rPr>
          <w:rFonts w:eastAsia="Times New Roman"/>
          <w:szCs w:val="24"/>
        </w:rPr>
        <w:tab/>
        <w:t>Τον λόγο έχει ο κ. Κουκοδήμος από τη Νέα Δημοκρατία.</w:t>
      </w:r>
    </w:p>
    <w:p w14:paraId="77C03167" w14:textId="77777777" w:rsidR="006113A9" w:rsidRDefault="006B6FC4">
      <w:pPr>
        <w:tabs>
          <w:tab w:val="left" w:pos="709"/>
          <w:tab w:val="center" w:pos="4753"/>
        </w:tabs>
        <w:spacing w:line="600" w:lineRule="auto"/>
        <w:contextualSpacing/>
        <w:jc w:val="both"/>
        <w:rPr>
          <w:rFonts w:eastAsia="Times New Roman"/>
          <w:szCs w:val="24"/>
        </w:rPr>
      </w:pPr>
      <w:r>
        <w:rPr>
          <w:rFonts w:eastAsia="Times New Roman"/>
          <w:szCs w:val="24"/>
        </w:rPr>
        <w:tab/>
      </w:r>
      <w:r w:rsidRPr="00050F7F">
        <w:rPr>
          <w:rFonts w:eastAsia="Times New Roman"/>
          <w:b/>
          <w:szCs w:val="24"/>
        </w:rPr>
        <w:t>ΚΩΝΣΤΑΝΤΙΝΟΣ ΚΟΥΚΟΔΗΜΟΣ:</w:t>
      </w:r>
      <w:r>
        <w:rPr>
          <w:rFonts w:eastAsia="Times New Roman"/>
          <w:szCs w:val="24"/>
        </w:rPr>
        <w:t xml:space="preserve"> Ευχαριστώ, κύριε Πρόεδρε.</w:t>
      </w:r>
    </w:p>
    <w:p w14:paraId="77C03168" w14:textId="77777777" w:rsidR="006113A9" w:rsidRDefault="006B6FC4">
      <w:pPr>
        <w:tabs>
          <w:tab w:val="left" w:pos="709"/>
          <w:tab w:val="center" w:pos="4753"/>
        </w:tabs>
        <w:spacing w:line="600" w:lineRule="auto"/>
        <w:contextualSpacing/>
        <w:jc w:val="both"/>
        <w:rPr>
          <w:rFonts w:eastAsia="Times New Roman"/>
          <w:szCs w:val="24"/>
        </w:rPr>
      </w:pPr>
      <w:r>
        <w:rPr>
          <w:rFonts w:eastAsia="Times New Roman"/>
          <w:szCs w:val="24"/>
        </w:rPr>
        <w:tab/>
        <w:t>Κυρίες και κύριοι συνάδελφοι, είχα την ευκαιρία</w:t>
      </w:r>
      <w:r>
        <w:rPr>
          <w:rFonts w:eastAsia="Times New Roman"/>
          <w:szCs w:val="24"/>
        </w:rPr>
        <w:t xml:space="preserve"> ως αθλητής και ως ολυμπιονίκης πριν την ενασχόλησή μου με την πολιτική να ταξιδέψω σ’ όλον τον κόσμο ή καλύτερα στα γήπεδα όλου του κόσμου. Εκπροσώπησα και τίμησα την ελληνική σημαία και την πατρίδα μου με όλες μου τις δυνάμεις και έγινα δέκτης του </w:t>
      </w:r>
      <w:r>
        <w:rPr>
          <w:rFonts w:eastAsia="Times New Roman"/>
          <w:szCs w:val="24"/>
        </w:rPr>
        <w:lastRenderedPageBreak/>
        <w:t>θαυμασ</w:t>
      </w:r>
      <w:r>
        <w:rPr>
          <w:rFonts w:eastAsia="Times New Roman"/>
          <w:szCs w:val="24"/>
        </w:rPr>
        <w:t>μού και της αναγνώρισης της παγκόσμιας κοινότητας, πολλές φορές</w:t>
      </w:r>
      <w:r>
        <w:rPr>
          <w:rFonts w:eastAsia="Times New Roman"/>
          <w:szCs w:val="24"/>
        </w:rPr>
        <w:t>,</w:t>
      </w:r>
      <w:r>
        <w:rPr>
          <w:rFonts w:eastAsia="Times New Roman"/>
          <w:szCs w:val="24"/>
        </w:rPr>
        <w:t xml:space="preserve"> λόγω της καταγωγής μου. «Από τη Μακεδονία», τους έλεγα, «του Μεγάλου Αλεξάνδρου, την αρχαία πόλη του Δίου» στη γενέτειρά μου, την Πιερία, τη Βεργίνα. Αυτά προκαλούσαν δέος στους πολίτες του κ</w:t>
      </w:r>
      <w:r>
        <w:rPr>
          <w:rFonts w:eastAsia="Times New Roman"/>
          <w:szCs w:val="24"/>
        </w:rPr>
        <w:t xml:space="preserve">όσμου και όχι άδικα. Αισθάνθηκα πολλές φορές ξεχωριστά υπερήφανος. </w:t>
      </w:r>
    </w:p>
    <w:p w14:paraId="77C03169" w14:textId="77777777" w:rsidR="006113A9" w:rsidRDefault="006B6FC4">
      <w:pPr>
        <w:tabs>
          <w:tab w:val="left" w:pos="709"/>
          <w:tab w:val="center" w:pos="4753"/>
        </w:tabs>
        <w:spacing w:line="600" w:lineRule="auto"/>
        <w:contextualSpacing/>
        <w:jc w:val="both"/>
        <w:rPr>
          <w:rFonts w:eastAsia="Times New Roman"/>
          <w:szCs w:val="24"/>
        </w:rPr>
      </w:pPr>
      <w:r>
        <w:rPr>
          <w:rFonts w:eastAsia="Times New Roman"/>
          <w:szCs w:val="24"/>
        </w:rPr>
        <w:tab/>
        <w:t>Σήμερα, όμως, αισθάνομαι ότι λοιδορούμαι, ότι κάποιοι ακόμα και εδώ μέσα με θεωρούν ίσως έναν ακραίο εθνικιστή</w:t>
      </w:r>
      <w:r>
        <w:rPr>
          <w:rFonts w:eastAsia="Times New Roman"/>
          <w:szCs w:val="24"/>
        </w:rPr>
        <w:t>,</w:t>
      </w:r>
      <w:r>
        <w:rPr>
          <w:rFonts w:eastAsia="Times New Roman"/>
          <w:szCs w:val="24"/>
        </w:rPr>
        <w:t xml:space="preserve"> που ως στόχο έχει μόνο να εξυπηρετήσει την εκλογική του πελατεία. Αισθάνομα</w:t>
      </w:r>
      <w:r>
        <w:rPr>
          <w:rFonts w:eastAsia="Times New Roman"/>
          <w:szCs w:val="24"/>
        </w:rPr>
        <w:t xml:space="preserve">ι ότι η φωνή μου, όπως και οι φωνές χιλιάδων συμπολιτών μου, των Μακεδόνων συμπολιτών μου, δεν ακούγεται, ότι αποφασίσατε να γράψετε μόνοι σας ένα κεφάλαιο στην ιστορία μας χωρίς καν να υπολογίζετε την άποψή μας. </w:t>
      </w:r>
    </w:p>
    <w:p w14:paraId="77C0316A" w14:textId="77777777" w:rsidR="006113A9" w:rsidRDefault="006B6FC4">
      <w:pPr>
        <w:tabs>
          <w:tab w:val="left" w:pos="709"/>
          <w:tab w:val="center" w:pos="4753"/>
        </w:tabs>
        <w:spacing w:line="600" w:lineRule="auto"/>
        <w:contextualSpacing/>
        <w:jc w:val="both"/>
        <w:rPr>
          <w:rFonts w:eastAsia="Times New Roman"/>
          <w:szCs w:val="24"/>
        </w:rPr>
      </w:pPr>
      <w:r>
        <w:rPr>
          <w:rFonts w:eastAsia="Times New Roman"/>
          <w:szCs w:val="24"/>
        </w:rPr>
        <w:tab/>
        <w:t>Κυρίες και κύριοι συνάδελφοι, είμαι Μακεδ</w:t>
      </w:r>
      <w:r>
        <w:rPr>
          <w:rFonts w:eastAsia="Times New Roman"/>
          <w:szCs w:val="24"/>
        </w:rPr>
        <w:t>όνας Βουλευτής</w:t>
      </w:r>
      <w:r>
        <w:rPr>
          <w:rFonts w:eastAsia="Times New Roman"/>
          <w:szCs w:val="24"/>
        </w:rPr>
        <w:t>,</w:t>
      </w:r>
      <w:r>
        <w:rPr>
          <w:rFonts w:eastAsia="Times New Roman"/>
          <w:szCs w:val="24"/>
        </w:rPr>
        <w:t xml:space="preserve"> που πήρε μέρος στα συλλαλητήρια</w:t>
      </w:r>
      <w:r>
        <w:rPr>
          <w:rFonts w:eastAsia="Times New Roman"/>
          <w:szCs w:val="24"/>
        </w:rPr>
        <w:t>,</w:t>
      </w:r>
      <w:r>
        <w:rPr>
          <w:rFonts w:eastAsia="Times New Roman"/>
          <w:szCs w:val="24"/>
        </w:rPr>
        <w:t xml:space="preserve"> που οργανώθηκαν και πέρσι και φέτος στην Αθήνα, γιατί βαθιά πιστεύω ότι η συγκεκριμένη </w:t>
      </w:r>
      <w:r>
        <w:rPr>
          <w:rFonts w:eastAsia="Times New Roman"/>
          <w:szCs w:val="24"/>
        </w:rPr>
        <w:t>σ</w:t>
      </w:r>
      <w:r>
        <w:rPr>
          <w:rFonts w:eastAsia="Times New Roman"/>
          <w:szCs w:val="24"/>
        </w:rPr>
        <w:t>υμφωνία</w:t>
      </w:r>
      <w:r>
        <w:rPr>
          <w:rFonts w:eastAsia="Times New Roman"/>
          <w:szCs w:val="24"/>
        </w:rPr>
        <w:t>,</w:t>
      </w:r>
      <w:r>
        <w:rPr>
          <w:rFonts w:eastAsia="Times New Roman"/>
          <w:szCs w:val="24"/>
        </w:rPr>
        <w:t xml:space="preserve"> δεν είναι επ’ ωφελεία της πατρίδας μου. Η Συμφωνία των Πρεσπών παραχωρεί στους Σκοπιανούς μακεδονική </w:t>
      </w:r>
      <w:r>
        <w:rPr>
          <w:rFonts w:eastAsia="Times New Roman"/>
          <w:szCs w:val="24"/>
        </w:rPr>
        <w:lastRenderedPageBreak/>
        <w:t>ταυτότητα</w:t>
      </w:r>
      <w:r>
        <w:rPr>
          <w:rFonts w:eastAsia="Times New Roman"/>
          <w:szCs w:val="24"/>
        </w:rPr>
        <w:t xml:space="preserve"> και μακεδονική γλώσσα και αυτό αποτελεί διαστρέβλωση της ιστορίας και βαθιά προσβολή για τους Έλληνες. Καμμία προηγούμενη κυβέρνηση και κανένας Πρωθυπουργός της Ελλάδος δεν είχε αναγνωρίσει σε επίσημο κείμενο ούτε μακεδονική γλώσσα, ούτε βέβαια μακεδονική</w:t>
      </w:r>
      <w:r>
        <w:rPr>
          <w:rFonts w:eastAsia="Times New Roman"/>
          <w:szCs w:val="24"/>
        </w:rPr>
        <w:t xml:space="preserve"> εθνότητα. Βάζετε σε περιπέτειες τις επόμενες γενεές, καθώς οι αλυτρωτικές διαθέσεις των Σκοπιανών τώρα θα ξεκινήσουν, τώρα θα γιγαντώσουν. </w:t>
      </w:r>
    </w:p>
    <w:p w14:paraId="77C0316B" w14:textId="77777777" w:rsidR="006113A9" w:rsidRDefault="006B6FC4">
      <w:pPr>
        <w:tabs>
          <w:tab w:val="left" w:pos="709"/>
          <w:tab w:val="center" w:pos="4753"/>
        </w:tabs>
        <w:spacing w:line="600" w:lineRule="auto"/>
        <w:contextualSpacing/>
        <w:jc w:val="both"/>
        <w:rPr>
          <w:rFonts w:eastAsia="Times New Roman"/>
          <w:szCs w:val="24"/>
        </w:rPr>
      </w:pPr>
      <w:r>
        <w:rPr>
          <w:rFonts w:eastAsia="Times New Roman"/>
          <w:szCs w:val="24"/>
        </w:rPr>
        <w:tab/>
        <w:t>Η διαφωνία της Νέας Δημοκρατίας είναι επί της ουσίας και έχει απολύτως εθνικά χαρακτηριστικά και όχι κομματικά. Τα</w:t>
      </w:r>
      <w:r>
        <w:rPr>
          <w:rFonts w:eastAsia="Times New Roman"/>
          <w:szCs w:val="24"/>
        </w:rPr>
        <w:t xml:space="preserve"> ιστορικά επιχειρήματα υπάρχουν και είμαι σίγουρος ότι θα διατυπωθούν από τις ομιλίες άλλων Βουλευτών, όπως επίσης και σημεία της </w:t>
      </w:r>
      <w:r>
        <w:rPr>
          <w:rFonts w:eastAsia="Times New Roman"/>
          <w:szCs w:val="24"/>
        </w:rPr>
        <w:t>σ</w:t>
      </w:r>
      <w:r>
        <w:rPr>
          <w:rFonts w:eastAsia="Times New Roman"/>
          <w:szCs w:val="24"/>
        </w:rPr>
        <w:t xml:space="preserve">υμφωνίας, όπως αυτή έφτασε στη Βουλή των Ελλήνων. </w:t>
      </w:r>
    </w:p>
    <w:p w14:paraId="77C0316C" w14:textId="77777777" w:rsidR="006113A9" w:rsidRDefault="006B6FC4">
      <w:pPr>
        <w:tabs>
          <w:tab w:val="left" w:pos="709"/>
          <w:tab w:val="center" w:pos="4753"/>
        </w:tabs>
        <w:spacing w:line="600" w:lineRule="auto"/>
        <w:contextualSpacing/>
        <w:jc w:val="both"/>
        <w:rPr>
          <w:rFonts w:eastAsia="Times New Roman"/>
          <w:szCs w:val="24"/>
        </w:rPr>
      </w:pPr>
      <w:r>
        <w:rPr>
          <w:rFonts w:eastAsia="Times New Roman"/>
          <w:szCs w:val="24"/>
        </w:rPr>
        <w:tab/>
        <w:t>Γι’ αυτό και θα σταθώ μόνο σε δύο σημεία. Πρώτον, στην απαξίωση της άποψη</w:t>
      </w:r>
      <w:r>
        <w:rPr>
          <w:rFonts w:eastAsia="Times New Roman"/>
          <w:szCs w:val="24"/>
        </w:rPr>
        <w:t>ς της συντριπτικής πλειοψηφίας των Ελλήνων</w:t>
      </w:r>
      <w:r>
        <w:rPr>
          <w:rFonts w:eastAsia="Times New Roman"/>
          <w:szCs w:val="24"/>
        </w:rPr>
        <w:t>,</w:t>
      </w:r>
      <w:r>
        <w:rPr>
          <w:rFonts w:eastAsia="Times New Roman"/>
          <w:szCs w:val="24"/>
        </w:rPr>
        <w:t xml:space="preserve"> που αποτυπώνεται ξεκάθαρα σε όλες τις μετρήσεις. Επτά στους δέκα πολίτες απορρίπτουν τη </w:t>
      </w:r>
      <w:r>
        <w:rPr>
          <w:rFonts w:eastAsia="Times New Roman"/>
          <w:szCs w:val="24"/>
        </w:rPr>
        <w:t>σ</w:t>
      </w:r>
      <w:r>
        <w:rPr>
          <w:rFonts w:eastAsia="Times New Roman"/>
          <w:szCs w:val="24"/>
        </w:rPr>
        <w:t>υμφωνία που υπογράφηκε, ενώ το ίδιο λένε και οι μισοί ψηφοφόροι του ΣΥΡΙΖΑ. Το 49% των ψηφοφόρων του κ. Τσίπρα δεν ήθελαν ν</w:t>
      </w:r>
      <w:r>
        <w:rPr>
          <w:rFonts w:eastAsia="Times New Roman"/>
          <w:szCs w:val="24"/>
        </w:rPr>
        <w:t xml:space="preserve">α υπογραφεί </w:t>
      </w:r>
      <w:r>
        <w:rPr>
          <w:rFonts w:eastAsia="Times New Roman"/>
          <w:szCs w:val="24"/>
        </w:rPr>
        <w:lastRenderedPageBreak/>
        <w:t xml:space="preserve">η Συμφωνία των Πρεσπών, προφανώς γιατί και αυτοί τη θεωρούν επιζήμια για τη χώρα. </w:t>
      </w:r>
    </w:p>
    <w:p w14:paraId="77C0316D" w14:textId="77777777" w:rsidR="006113A9" w:rsidRDefault="006B6FC4">
      <w:pPr>
        <w:tabs>
          <w:tab w:val="left" w:pos="709"/>
          <w:tab w:val="center" w:pos="4753"/>
        </w:tabs>
        <w:spacing w:line="600" w:lineRule="auto"/>
        <w:contextualSpacing/>
        <w:jc w:val="both"/>
        <w:rPr>
          <w:rFonts w:eastAsia="Times New Roman"/>
          <w:szCs w:val="24"/>
        </w:rPr>
      </w:pPr>
      <w:r>
        <w:rPr>
          <w:rFonts w:eastAsia="Times New Roman"/>
          <w:szCs w:val="24"/>
        </w:rPr>
        <w:tab/>
        <w:t xml:space="preserve">Δεύτερον, θα σταθώ στην απαξίωση του ίδιου του πολιτικού συστήματος, αφού αυτή η διαπραγμάτευση και αυτή η </w:t>
      </w:r>
      <w:r>
        <w:rPr>
          <w:rFonts w:eastAsia="Times New Roman"/>
          <w:szCs w:val="24"/>
        </w:rPr>
        <w:t>σ</w:t>
      </w:r>
      <w:r>
        <w:rPr>
          <w:rFonts w:eastAsia="Times New Roman"/>
          <w:szCs w:val="24"/>
        </w:rPr>
        <w:t>υμφωνία είναι αποτέλεσμα των χειρισμών αυτής της Κυβ</w:t>
      </w:r>
      <w:r>
        <w:rPr>
          <w:rFonts w:eastAsia="Times New Roman"/>
          <w:szCs w:val="24"/>
        </w:rPr>
        <w:t>έρνησης, που γύρισε την πλάτη σε όλα τα κόμματα του δημοκρατικού τόξου.</w:t>
      </w:r>
    </w:p>
    <w:p w14:paraId="77C0316E" w14:textId="77777777" w:rsidR="006113A9" w:rsidRDefault="006B6FC4">
      <w:pPr>
        <w:tabs>
          <w:tab w:val="left" w:pos="709"/>
          <w:tab w:val="center" w:pos="4753"/>
        </w:tabs>
        <w:spacing w:line="600" w:lineRule="auto"/>
        <w:contextualSpacing/>
        <w:jc w:val="both"/>
        <w:rPr>
          <w:rFonts w:eastAsia="Times New Roman"/>
          <w:szCs w:val="24"/>
        </w:rPr>
      </w:pPr>
      <w:r>
        <w:rPr>
          <w:rFonts w:eastAsia="Times New Roman"/>
          <w:szCs w:val="24"/>
        </w:rPr>
        <w:tab/>
        <w:t>Κυρίες και κύριοι συνάδελφοι, είναι πραγματικά μια ιστορική συνεδρίαση η σημερινή. Γράφουμε σήμερα μια νέα σελίδα στην ιστορία της πατρίδας μας και θεωρώ ότι κάποιοι ίσως δεν το έχουν</w:t>
      </w:r>
      <w:r>
        <w:rPr>
          <w:rFonts w:eastAsia="Times New Roman"/>
          <w:szCs w:val="24"/>
        </w:rPr>
        <w:t xml:space="preserve"> αντιληφθεί. </w:t>
      </w:r>
    </w:p>
    <w:p w14:paraId="77C0316F"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Η αναμέτρησή μας με την ιστορία</w:t>
      </w:r>
      <w:r>
        <w:rPr>
          <w:rFonts w:eastAsia="Times New Roman" w:cs="Times New Roman"/>
          <w:szCs w:val="24"/>
        </w:rPr>
        <w:t>,</w:t>
      </w:r>
      <w:r>
        <w:rPr>
          <w:rFonts w:eastAsia="Times New Roman" w:cs="Times New Roman"/>
          <w:szCs w:val="24"/>
        </w:rPr>
        <w:t xml:space="preserve"> θα είναι αμείλικτη. Ο ιστορικός του μέλλοντος θα γράψει μελανές σελίδες στην ιστορία της χώρας. Στην ιστορία</w:t>
      </w:r>
      <w:r>
        <w:rPr>
          <w:rFonts w:eastAsia="Times New Roman" w:cs="Times New Roman"/>
          <w:szCs w:val="24"/>
        </w:rPr>
        <w:t>,</w:t>
      </w:r>
      <w:r>
        <w:rPr>
          <w:rFonts w:eastAsia="Times New Roman" w:cs="Times New Roman"/>
          <w:szCs w:val="24"/>
        </w:rPr>
        <w:t xml:space="preserve"> που γράφτηκε με αίμα και συνοδεύτηκε από αγώνες</w:t>
      </w:r>
      <w:r>
        <w:rPr>
          <w:rFonts w:eastAsia="Times New Roman" w:cs="Times New Roman"/>
          <w:szCs w:val="24"/>
        </w:rPr>
        <w:t>,</w:t>
      </w:r>
      <w:r>
        <w:rPr>
          <w:rFonts w:eastAsia="Times New Roman" w:cs="Times New Roman"/>
          <w:szCs w:val="24"/>
        </w:rPr>
        <w:t xml:space="preserve"> που έκαναν όλη την υφήλιο να υποκλιθεί.</w:t>
      </w:r>
    </w:p>
    <w:p w14:paraId="77C03170"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Δεν θα σας κουράσω με επιμέρους εξίσου, όμως, σημαντικές συνέπειες αυτής της </w:t>
      </w:r>
      <w:r>
        <w:rPr>
          <w:rFonts w:eastAsia="Times New Roman" w:cs="Times New Roman"/>
          <w:szCs w:val="24"/>
        </w:rPr>
        <w:t>σ</w:t>
      </w:r>
      <w:r>
        <w:rPr>
          <w:rFonts w:eastAsia="Times New Roman" w:cs="Times New Roman"/>
          <w:szCs w:val="24"/>
        </w:rPr>
        <w:t>υμφωνίας στον οικονομικό και στον εμπορικό τομέα.</w:t>
      </w:r>
    </w:p>
    <w:p w14:paraId="77C03171"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Νέα Δημοκρατία έχει λάβει μία απολύτως ξεκάθαρη θέση. Πρόκειται για μία </w:t>
      </w:r>
      <w:r>
        <w:rPr>
          <w:rFonts w:eastAsia="Times New Roman" w:cs="Times New Roman"/>
          <w:szCs w:val="24"/>
        </w:rPr>
        <w:t>σ</w:t>
      </w:r>
      <w:r>
        <w:rPr>
          <w:rFonts w:eastAsia="Times New Roman" w:cs="Times New Roman"/>
          <w:szCs w:val="24"/>
        </w:rPr>
        <w:t>υμφωνία</w:t>
      </w:r>
      <w:r>
        <w:rPr>
          <w:rFonts w:eastAsia="Times New Roman" w:cs="Times New Roman"/>
          <w:szCs w:val="24"/>
        </w:rPr>
        <w:t>,</w:t>
      </w:r>
      <w:r>
        <w:rPr>
          <w:rFonts w:eastAsia="Times New Roman" w:cs="Times New Roman"/>
          <w:szCs w:val="24"/>
        </w:rPr>
        <w:t xml:space="preserve"> η οποία ζημιώνει τα εθνικά συμφέροντα της χώ</w:t>
      </w:r>
      <w:r>
        <w:rPr>
          <w:rFonts w:eastAsia="Times New Roman" w:cs="Times New Roman"/>
          <w:szCs w:val="24"/>
        </w:rPr>
        <w:t>ρας μας, αφού εκτός αυτών των δύο κρίσιμων ζητημάτων</w:t>
      </w:r>
      <w:r>
        <w:rPr>
          <w:rFonts w:eastAsia="Times New Roman" w:cs="Times New Roman"/>
          <w:szCs w:val="24"/>
        </w:rPr>
        <w:t>,</w:t>
      </w:r>
      <w:r>
        <w:rPr>
          <w:rFonts w:eastAsia="Times New Roman" w:cs="Times New Roman"/>
          <w:szCs w:val="24"/>
        </w:rPr>
        <w:t xml:space="preserve"> ανακύπτει και σειρά άλλων, όπως για παράδειγμα το πρόβλημα που δημιουργείται με τις εμπορικές ονομασίες.</w:t>
      </w:r>
    </w:p>
    <w:p w14:paraId="77C03172"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Υπάρχει, όμως, και ένα άλλο πρόβλημα, κυρίες και κύριοι συνάδελφοι. Όσοι ζούμε στη μακεδονική γη,</w:t>
      </w:r>
      <w:r>
        <w:rPr>
          <w:rFonts w:eastAsia="Times New Roman" w:cs="Times New Roman"/>
          <w:szCs w:val="24"/>
        </w:rPr>
        <w:t xml:space="preserve"> νιώθουμε ανήμποροι να εξηγήσουμε στα παιδιά μας γιατί ξαναγράφεται η ιστορία. Νιώθουμε πως πρέπει να τους πείσουμε για όσα γνώριζαν έως τώρα ιστορικά ότι δεν ήταν δεδομένα και δεν ήταν αυτονόητα. Αισθανόμαστε υπόλογοι απέναντί τους εξαιτίας των δικών σας </w:t>
      </w:r>
      <w:r>
        <w:rPr>
          <w:rFonts w:eastAsia="Times New Roman" w:cs="Times New Roman"/>
          <w:szCs w:val="24"/>
        </w:rPr>
        <w:t xml:space="preserve">χειρισμών, ακόμη και αν κάνουμε ό,τι μπορούμε για να σας αποτρέψουμε από αυτήν την επιζήμια </w:t>
      </w:r>
      <w:r>
        <w:rPr>
          <w:rFonts w:eastAsia="Times New Roman" w:cs="Times New Roman"/>
          <w:szCs w:val="24"/>
        </w:rPr>
        <w:t>σ</w:t>
      </w:r>
      <w:r>
        <w:rPr>
          <w:rFonts w:eastAsia="Times New Roman" w:cs="Times New Roman"/>
          <w:szCs w:val="24"/>
        </w:rPr>
        <w:t xml:space="preserve">υμφωνία. </w:t>
      </w:r>
    </w:p>
    <w:p w14:paraId="77C03173"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Μην ψηφίζετε, λοιπόν, τη Συμφωνία των Πρεσπών. Ας μείνουμε στην ιστορία</w:t>
      </w:r>
      <w:r>
        <w:rPr>
          <w:rFonts w:eastAsia="Times New Roman" w:cs="Times New Roman"/>
          <w:szCs w:val="24"/>
        </w:rPr>
        <w:t>,</w:t>
      </w:r>
      <w:r>
        <w:rPr>
          <w:rFonts w:eastAsia="Times New Roman" w:cs="Times New Roman"/>
          <w:szCs w:val="24"/>
        </w:rPr>
        <w:t xml:space="preserve"> ως εκείνοι που είπαν το μεγάλο πατριωτικό «όχι» για την ιερή γη της Μακεδονίας μ</w:t>
      </w:r>
      <w:r>
        <w:rPr>
          <w:rFonts w:eastAsia="Times New Roman" w:cs="Times New Roman"/>
          <w:szCs w:val="24"/>
        </w:rPr>
        <w:t xml:space="preserve">ας. Ας αναλογιστεί ο </w:t>
      </w:r>
      <w:r>
        <w:rPr>
          <w:rFonts w:eastAsia="Times New Roman" w:cs="Times New Roman"/>
          <w:szCs w:val="24"/>
        </w:rPr>
        <w:lastRenderedPageBreak/>
        <w:t>καθένας και η κάθε μια από εμάς σε αυτήν την Αίθουσα</w:t>
      </w:r>
      <w:r>
        <w:rPr>
          <w:rFonts w:eastAsia="Times New Roman" w:cs="Times New Roman"/>
          <w:szCs w:val="24"/>
        </w:rPr>
        <w:t>,</w:t>
      </w:r>
      <w:r>
        <w:rPr>
          <w:rFonts w:eastAsia="Times New Roman" w:cs="Times New Roman"/>
          <w:szCs w:val="24"/>
        </w:rPr>
        <w:t xml:space="preserve"> αν στέκεται με καθαρό βλέμμα απέναντι στην ιστορία και στην πατρίδα μας.</w:t>
      </w:r>
    </w:p>
    <w:p w14:paraId="77C03174"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77C03175" w14:textId="77777777" w:rsidR="006113A9" w:rsidRDefault="006B6FC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7C03176" w14:textId="77777777" w:rsidR="006113A9" w:rsidRDefault="006B6FC4">
      <w:pPr>
        <w:spacing w:line="600" w:lineRule="auto"/>
        <w:ind w:firstLine="720"/>
        <w:contextualSpacing/>
        <w:jc w:val="both"/>
        <w:rPr>
          <w:rFonts w:eastAsia="Times New Roman" w:cs="Times New Roman"/>
          <w:szCs w:val="24"/>
        </w:rPr>
      </w:pPr>
      <w:r w:rsidRPr="00700350">
        <w:rPr>
          <w:rFonts w:eastAsia="Times New Roman" w:cs="Times New Roman"/>
          <w:b/>
          <w:szCs w:val="24"/>
        </w:rPr>
        <w:t>ΠΡΟΕΔΡΕΥΩΝ (Γεώργιος Βαρεμένος):</w:t>
      </w:r>
      <w:r>
        <w:rPr>
          <w:rFonts w:eastAsia="Times New Roman" w:cs="Times New Roman"/>
          <w:szCs w:val="24"/>
        </w:rPr>
        <w:t xml:space="preserve"> Και εμείς.</w:t>
      </w:r>
    </w:p>
    <w:p w14:paraId="77C03177"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Μιχαλολιάκος για δύο λεπτά.</w:t>
      </w:r>
    </w:p>
    <w:p w14:paraId="77C03178" w14:textId="77777777" w:rsidR="006113A9" w:rsidRDefault="006B6FC4">
      <w:pPr>
        <w:spacing w:line="600" w:lineRule="auto"/>
        <w:ind w:firstLine="720"/>
        <w:contextualSpacing/>
        <w:jc w:val="both"/>
        <w:rPr>
          <w:rFonts w:eastAsia="Times New Roman" w:cs="Times New Roman"/>
          <w:szCs w:val="24"/>
        </w:rPr>
      </w:pPr>
      <w:r w:rsidRPr="00700350">
        <w:rPr>
          <w:rFonts w:eastAsia="Times New Roman" w:cs="Times New Roman"/>
          <w:b/>
          <w:szCs w:val="24"/>
        </w:rPr>
        <w:t>ΝΙΚΟΛΑΟΣ ΜΙΧΑΛΟΛΙΑΚΟΣ (Γενικός Γραμματέας του Λαϊκού Συνδέσμου</w:t>
      </w:r>
      <w:r>
        <w:rPr>
          <w:rFonts w:eastAsia="Times New Roman" w:cs="Times New Roman"/>
          <w:b/>
          <w:szCs w:val="24"/>
        </w:rPr>
        <w:t xml:space="preserve"> </w:t>
      </w:r>
      <w:r w:rsidRPr="00700350">
        <w:rPr>
          <w:rFonts w:eastAsia="Times New Roman" w:cs="Times New Roman"/>
          <w:b/>
          <w:szCs w:val="24"/>
        </w:rPr>
        <w:t>-</w:t>
      </w:r>
      <w:r>
        <w:rPr>
          <w:rFonts w:eastAsia="Times New Roman" w:cs="Times New Roman"/>
          <w:b/>
          <w:szCs w:val="24"/>
        </w:rPr>
        <w:t xml:space="preserve"> </w:t>
      </w:r>
      <w:r w:rsidRPr="00700350">
        <w:rPr>
          <w:rFonts w:eastAsia="Times New Roman" w:cs="Times New Roman"/>
          <w:b/>
          <w:szCs w:val="24"/>
        </w:rPr>
        <w:t>Χρυσή Αυγή):</w:t>
      </w:r>
      <w:r>
        <w:rPr>
          <w:rFonts w:eastAsia="Times New Roman" w:cs="Times New Roman"/>
          <w:szCs w:val="24"/>
        </w:rPr>
        <w:t xml:space="preserve"> Κύριε Πρόεδρε, κυρίες και κύριοι Βουλευτές, θα ήθελα</w:t>
      </w:r>
      <w:r>
        <w:rPr>
          <w:rFonts w:eastAsia="Times New Roman" w:cs="Times New Roman"/>
          <w:szCs w:val="24"/>
        </w:rPr>
        <w:t>,</w:t>
      </w:r>
      <w:r>
        <w:rPr>
          <w:rFonts w:eastAsia="Times New Roman" w:cs="Times New Roman"/>
          <w:szCs w:val="24"/>
        </w:rPr>
        <w:t xml:space="preserve"> απευθυνόμενος κατ’ αρχάς προς τους Βουλευτές της Νέας Δημοκρατίας</w:t>
      </w:r>
      <w:r>
        <w:rPr>
          <w:rFonts w:eastAsia="Times New Roman" w:cs="Times New Roman"/>
          <w:szCs w:val="24"/>
        </w:rPr>
        <w:t xml:space="preserve"> να πω ότι δεν σας περιποιεί τιμή </w:t>
      </w:r>
      <w:r>
        <w:rPr>
          <w:rFonts w:eastAsia="Times New Roman" w:cs="Times New Roman"/>
          <w:szCs w:val="24"/>
        </w:rPr>
        <w:t xml:space="preserve">το </w:t>
      </w:r>
      <w:r>
        <w:rPr>
          <w:rFonts w:eastAsia="Times New Roman" w:cs="Times New Roman"/>
          <w:szCs w:val="24"/>
        </w:rPr>
        <w:t>ότι χειροκρότησε τον εκπρόσωπό σας το σύνολο των Βουλευτών του ΣΥΡΙΖΑ και ειδικά</w:t>
      </w:r>
      <w:r>
        <w:rPr>
          <w:rFonts w:eastAsia="Times New Roman" w:cs="Times New Roman"/>
          <w:szCs w:val="24"/>
        </w:rPr>
        <w:t>,</w:t>
      </w:r>
      <w:r>
        <w:rPr>
          <w:rFonts w:eastAsia="Times New Roman" w:cs="Times New Roman"/>
          <w:szCs w:val="24"/>
        </w:rPr>
        <w:t xml:space="preserve"> μέσα στα πλαίσια αυτής της συζητήσεως γι</w:t>
      </w:r>
      <w:r>
        <w:rPr>
          <w:rFonts w:eastAsia="Times New Roman" w:cs="Times New Roman"/>
          <w:szCs w:val="24"/>
        </w:rPr>
        <w:t>’</w:t>
      </w:r>
      <w:r>
        <w:rPr>
          <w:rFonts w:eastAsia="Times New Roman" w:cs="Times New Roman"/>
          <w:szCs w:val="24"/>
        </w:rPr>
        <w:t xml:space="preserve"> αυτήν τη </w:t>
      </w:r>
      <w:r>
        <w:rPr>
          <w:rFonts w:eastAsia="Times New Roman" w:cs="Times New Roman"/>
          <w:szCs w:val="24"/>
        </w:rPr>
        <w:t>σ</w:t>
      </w:r>
      <w:r>
        <w:rPr>
          <w:rFonts w:eastAsia="Times New Roman" w:cs="Times New Roman"/>
          <w:szCs w:val="24"/>
        </w:rPr>
        <w:t>υμφωνία.</w:t>
      </w:r>
    </w:p>
    <w:p w14:paraId="77C03179"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Στις ύβρεις του Κοινοβουλευτικού Εκπροσώπου του ΣΥΡΙΖΑ</w:t>
      </w:r>
      <w:r>
        <w:rPr>
          <w:rFonts w:eastAsia="Times New Roman" w:cs="Times New Roman"/>
          <w:szCs w:val="24"/>
        </w:rPr>
        <w:t xml:space="preserve"> </w:t>
      </w:r>
      <w:r>
        <w:rPr>
          <w:rFonts w:eastAsia="Times New Roman" w:cs="Times New Roman"/>
          <w:szCs w:val="24"/>
        </w:rPr>
        <w:t>κ. Ξυδάκη, δεν θα απα</w:t>
      </w:r>
      <w:r>
        <w:rPr>
          <w:rFonts w:eastAsia="Times New Roman" w:cs="Times New Roman"/>
          <w:szCs w:val="24"/>
        </w:rPr>
        <w:t xml:space="preserve">ντήσω. Θα του πω μόνο τούτο: </w:t>
      </w:r>
      <w:r>
        <w:rPr>
          <w:rFonts w:eastAsia="Times New Roman" w:cs="Times New Roman"/>
          <w:szCs w:val="24"/>
        </w:rPr>
        <w:t>«</w:t>
      </w:r>
      <w:r>
        <w:rPr>
          <w:rFonts w:eastAsia="Times New Roman" w:cs="Times New Roman"/>
          <w:szCs w:val="24"/>
        </w:rPr>
        <w:t>Τα μακεδονίτικα πουλιά</w:t>
      </w:r>
      <w:r>
        <w:rPr>
          <w:rFonts w:eastAsia="Times New Roman" w:cs="Times New Roman"/>
          <w:szCs w:val="24"/>
        </w:rPr>
        <w:t>»</w:t>
      </w:r>
      <w:r>
        <w:rPr>
          <w:rFonts w:eastAsia="Times New Roman" w:cs="Times New Roman"/>
          <w:szCs w:val="24"/>
        </w:rPr>
        <w:t xml:space="preserve"> δεν </w:t>
      </w:r>
      <w:r>
        <w:rPr>
          <w:rFonts w:eastAsia="Times New Roman" w:cs="Times New Roman"/>
          <w:szCs w:val="24"/>
        </w:rPr>
        <w:t>«</w:t>
      </w:r>
      <w:r>
        <w:rPr>
          <w:rFonts w:eastAsia="Times New Roman" w:cs="Times New Roman"/>
          <w:szCs w:val="24"/>
        </w:rPr>
        <w:t>λαλούν μακεδονίτικα</w:t>
      </w:r>
      <w:r>
        <w:rPr>
          <w:rFonts w:eastAsia="Times New Roman" w:cs="Times New Roman"/>
          <w:szCs w:val="24"/>
        </w:rPr>
        <w:t>»</w:t>
      </w:r>
      <w:r>
        <w:rPr>
          <w:rFonts w:eastAsia="Times New Roman" w:cs="Times New Roman"/>
          <w:szCs w:val="24"/>
        </w:rPr>
        <w:t>. Λαλούν ελληνικά και μόνο ελληνικά.</w:t>
      </w:r>
    </w:p>
    <w:p w14:paraId="77C0317A" w14:textId="77777777" w:rsidR="006113A9" w:rsidRDefault="006B6FC4">
      <w:pPr>
        <w:spacing w:line="600" w:lineRule="auto"/>
        <w:ind w:firstLine="720"/>
        <w:contextualSpacing/>
        <w:jc w:val="center"/>
        <w:rPr>
          <w:rFonts w:eastAsia="Times New Roman" w:cs="Times New Roman"/>
          <w:szCs w:val="24"/>
        </w:rPr>
      </w:pPr>
      <w:r>
        <w:rPr>
          <w:rFonts w:eastAsia="Times New Roman" w:cs="Times New Roman"/>
          <w:szCs w:val="24"/>
        </w:rPr>
        <w:lastRenderedPageBreak/>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77C0317B"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Στην ένσταση </w:t>
      </w:r>
      <w:r>
        <w:rPr>
          <w:rFonts w:eastAsia="Times New Roman" w:cs="Times New Roman"/>
          <w:szCs w:val="24"/>
        </w:rPr>
        <w:t>κατά</w:t>
      </w:r>
      <w:r>
        <w:rPr>
          <w:rFonts w:eastAsia="Times New Roman" w:cs="Times New Roman"/>
          <w:szCs w:val="24"/>
        </w:rPr>
        <w:t xml:space="preserve"> τη</w:t>
      </w:r>
      <w:r>
        <w:rPr>
          <w:rFonts w:eastAsia="Times New Roman" w:cs="Times New Roman"/>
          <w:szCs w:val="24"/>
        </w:rPr>
        <w:t>ς</w:t>
      </w:r>
      <w:r>
        <w:rPr>
          <w:rFonts w:eastAsia="Times New Roman" w:cs="Times New Roman"/>
          <w:szCs w:val="24"/>
        </w:rPr>
        <w:t xml:space="preserve"> αντισυνταγματικότητα</w:t>
      </w:r>
      <w:r>
        <w:rPr>
          <w:rFonts w:eastAsia="Times New Roman" w:cs="Times New Roman"/>
          <w:szCs w:val="24"/>
        </w:rPr>
        <w:t>ς</w:t>
      </w:r>
      <w:r>
        <w:rPr>
          <w:rFonts w:eastAsia="Times New Roman" w:cs="Times New Roman"/>
          <w:szCs w:val="24"/>
        </w:rPr>
        <w:t xml:space="preserve"> της </w:t>
      </w:r>
      <w:r>
        <w:rPr>
          <w:rFonts w:eastAsia="Times New Roman" w:cs="Times New Roman"/>
          <w:szCs w:val="24"/>
        </w:rPr>
        <w:t>σ</w:t>
      </w:r>
      <w:r>
        <w:rPr>
          <w:rFonts w:eastAsia="Times New Roman" w:cs="Times New Roman"/>
          <w:szCs w:val="24"/>
        </w:rPr>
        <w:t xml:space="preserve">υμφωνίας αυτής απήντησε σύσσωμο το δημοκρατικό τόξο με ένα «όχι». Όμως, το «όχι» αυτό δεν ήταν «όχι» στη Χρυσή Αυγή, αλλά ήταν «όχι» στο Σύνταγμα των Ελλήνων, που απαιτεί για μείζον εθνικό θέμα εκατόν ογδόντα ψήφους. </w:t>
      </w:r>
    </w:p>
    <w:p w14:paraId="77C0317C"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Γιατί, κύριοι της Νέας Δημοκρατίας, το</w:t>
      </w:r>
      <w:r>
        <w:rPr>
          <w:rFonts w:eastAsia="Times New Roman" w:cs="Times New Roman"/>
          <w:szCs w:val="24"/>
        </w:rPr>
        <w:t xml:space="preserve"> καταψηφίσατε; Μήπως φοβάστε ότι θα βρεθείτε στη δύσκολη θέση να δώσετε και εσείς τους ψήφους κατ’ εντολή των Ηνωμένων Πολιτειών και του ΝΑΤΟ γι</w:t>
      </w:r>
      <w:r>
        <w:rPr>
          <w:rFonts w:eastAsia="Times New Roman" w:cs="Times New Roman"/>
          <w:szCs w:val="24"/>
        </w:rPr>
        <w:t>’</w:t>
      </w:r>
      <w:r>
        <w:rPr>
          <w:rFonts w:eastAsia="Times New Roman" w:cs="Times New Roman"/>
          <w:szCs w:val="24"/>
        </w:rPr>
        <w:t xml:space="preserve"> αυτήν τη </w:t>
      </w:r>
      <w:r>
        <w:rPr>
          <w:rFonts w:eastAsia="Times New Roman" w:cs="Times New Roman"/>
          <w:szCs w:val="24"/>
        </w:rPr>
        <w:t>σ</w:t>
      </w:r>
      <w:r>
        <w:rPr>
          <w:rFonts w:eastAsia="Times New Roman" w:cs="Times New Roman"/>
          <w:szCs w:val="24"/>
        </w:rPr>
        <w:t>υμφωνία;</w:t>
      </w:r>
    </w:p>
    <w:p w14:paraId="77C0317D"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Β</w:t>
      </w:r>
      <w:r>
        <w:rPr>
          <w:rFonts w:eastAsia="Times New Roman" w:cs="Times New Roman"/>
          <w:szCs w:val="24"/>
        </w:rPr>
        <w:t>εβαίως, έχουμε μία υποχρέωση απέναντι στον ελληνικό λαό, που στη συντριπτική του πλειοψηφί</w:t>
      </w:r>
      <w:r>
        <w:rPr>
          <w:rFonts w:eastAsia="Times New Roman" w:cs="Times New Roman"/>
          <w:szCs w:val="24"/>
        </w:rPr>
        <w:t>α</w:t>
      </w:r>
      <w:r>
        <w:rPr>
          <w:rFonts w:eastAsia="Times New Roman" w:cs="Times New Roman"/>
          <w:szCs w:val="24"/>
        </w:rPr>
        <w:t>,</w:t>
      </w:r>
      <w:r>
        <w:rPr>
          <w:rFonts w:eastAsia="Times New Roman" w:cs="Times New Roman"/>
          <w:szCs w:val="24"/>
        </w:rPr>
        <w:t xml:space="preserve"> είναι κατά της Συμφωνίας των Πρεσπών, να πούμε πώς θα σταματήσει. Έχουμε σήμερα στη Βουλή μία επίπλαστη πλειοψηφία</w:t>
      </w:r>
      <w:r>
        <w:rPr>
          <w:rFonts w:eastAsia="Times New Roman" w:cs="Times New Roman"/>
          <w:szCs w:val="24"/>
        </w:rPr>
        <w:t>,</w:t>
      </w:r>
      <w:r>
        <w:rPr>
          <w:rFonts w:eastAsia="Times New Roman" w:cs="Times New Roman"/>
          <w:szCs w:val="24"/>
        </w:rPr>
        <w:t xml:space="preserve"> που δεν αντιπροσωπεύει τη λαϊκή θέληση αφού, ως γνωστόν, ο Ιανουάριος απεδείχθη ότι</w:t>
      </w:r>
      <w:r>
        <w:rPr>
          <w:rFonts w:eastAsia="Times New Roman" w:cs="Times New Roman"/>
          <w:szCs w:val="24"/>
        </w:rPr>
        <w:t>,</w:t>
      </w:r>
      <w:r>
        <w:rPr>
          <w:rFonts w:eastAsia="Times New Roman" w:cs="Times New Roman"/>
          <w:szCs w:val="24"/>
        </w:rPr>
        <w:t xml:space="preserve"> εκτός από μήνας μεταγραφών των ποδοσφαιριστών, είναι</w:t>
      </w:r>
      <w:r>
        <w:rPr>
          <w:rFonts w:eastAsia="Times New Roman" w:cs="Times New Roman"/>
          <w:szCs w:val="24"/>
        </w:rPr>
        <w:t xml:space="preserve"> και μήνας μεταγραφών των Βουλευτών. Από όλα τα κόμματα πήγαν προς όλα τα κόμματα. </w:t>
      </w:r>
    </w:p>
    <w:p w14:paraId="77C0317E"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Επί της ουσίας, κυκλοφορεί η φήμη ότι θα κατατεθεί από τη Νέα Δημοκρατία μία πρόταση μομφής, ούτως ώστε να καθυστερήσει η διαδικασία. Είναι ευπρόσδεκτη. Άλλωστε και την προ</w:t>
      </w:r>
      <w:r>
        <w:rPr>
          <w:rFonts w:eastAsia="Times New Roman" w:cs="Times New Roman"/>
          <w:szCs w:val="24"/>
        </w:rPr>
        <w:t>ηγούμενη πρόταση μομφής εμείς την υπερψηφίσαμε. Όμως, υπάρχει και άλλος τρόπος</w:t>
      </w:r>
      <w:r>
        <w:rPr>
          <w:rFonts w:eastAsia="Times New Roman" w:cs="Times New Roman"/>
          <w:szCs w:val="24"/>
        </w:rPr>
        <w:t>,</w:t>
      </w:r>
      <w:r>
        <w:rPr>
          <w:rFonts w:eastAsia="Times New Roman" w:cs="Times New Roman"/>
          <w:szCs w:val="24"/>
        </w:rPr>
        <w:t xml:space="preserve"> πέραν του κοινοβουλευτικού καθωσπρεπισμού. Άλλωστε εσείς οι ίδιοι, και οι αγορητές σας και οι εισηγητές σας, λέτε ότι ο ΣΥΡΙΖΑ κάνει ένα κοινοβουλευτικό πραξικόπημα.</w:t>
      </w:r>
    </w:p>
    <w:p w14:paraId="77C0317F"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Θα σας πω </w:t>
      </w:r>
      <w:r>
        <w:rPr>
          <w:rFonts w:eastAsia="Times New Roman" w:cs="Times New Roman"/>
          <w:szCs w:val="24"/>
        </w:rPr>
        <w:t>ποιος είναι αυτός ο τρόπος, όπως περιγράφεται στο άρθρο 51 του Συντάγματος των Ελλήνων. Για την εκλογή Βουλευτών</w:t>
      </w:r>
      <w:r>
        <w:rPr>
          <w:rFonts w:eastAsia="Times New Roman" w:cs="Times New Roman"/>
          <w:szCs w:val="24"/>
        </w:rPr>
        <w:t>,</w:t>
      </w:r>
      <w:r>
        <w:rPr>
          <w:rFonts w:eastAsia="Times New Roman" w:cs="Times New Roman"/>
          <w:szCs w:val="24"/>
        </w:rPr>
        <w:t xml:space="preserve"> ο αριθμός των Βουλευτών ορίζεται με νόμο. Δεν μπορεί, όμως, να είναι μικρότερος από διακόσιους ούτε μεγαλύτερος από τριακόσιους. </w:t>
      </w:r>
    </w:p>
    <w:p w14:paraId="77C03180"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Εάν, λοιπόν,</w:t>
      </w:r>
      <w:r>
        <w:rPr>
          <w:rFonts w:eastAsia="Times New Roman" w:cs="Times New Roman"/>
          <w:szCs w:val="24"/>
        </w:rPr>
        <w:t xml:space="preserve"> κύριοι της Νέας Δημοκρατίας και του ΠΑΣΟΚ, παραιτηθείτε, δεσμευόμαστε και εμείς της Χρυσής Αυγής να παραιτηθούμε. Θα παραιτηθούν εκατόν δέκα Βουλευτές και θα μείνει η Βουλή με εκατόν ενενήντα Βουλευτές και δεν μπορεί να λειτουργήσει και σταματά πάσα συζήτ</w:t>
      </w:r>
      <w:r>
        <w:rPr>
          <w:rFonts w:eastAsia="Times New Roman" w:cs="Times New Roman"/>
          <w:szCs w:val="24"/>
        </w:rPr>
        <w:t>ηση για τη Συμφωνία των Πρεσπών.</w:t>
      </w:r>
    </w:p>
    <w:p w14:paraId="77C03181" w14:textId="77777777" w:rsidR="006113A9" w:rsidRDefault="006B6FC4">
      <w:pPr>
        <w:spacing w:line="600" w:lineRule="auto"/>
        <w:ind w:firstLine="720"/>
        <w:contextualSpacing/>
        <w:jc w:val="both"/>
        <w:rPr>
          <w:rFonts w:eastAsia="Times New Roman" w:cs="Times New Roman"/>
          <w:szCs w:val="24"/>
        </w:rPr>
      </w:pPr>
      <w:r w:rsidRPr="00700350">
        <w:rPr>
          <w:rFonts w:eastAsia="Times New Roman" w:cs="Times New Roman"/>
          <w:b/>
          <w:szCs w:val="24"/>
        </w:rPr>
        <w:lastRenderedPageBreak/>
        <w:t>ΝΙΚΟΛΑΟΣ ΞΥΔΑΚΗΣ:</w:t>
      </w:r>
      <w:r>
        <w:rPr>
          <w:rFonts w:eastAsia="Times New Roman" w:cs="Times New Roman"/>
          <w:szCs w:val="24"/>
        </w:rPr>
        <w:t xml:space="preserve"> Κύριε Πρόεδρε, ζητώ τον λόγο για ένα λεπτό</w:t>
      </w:r>
      <w:r>
        <w:rPr>
          <w:rFonts w:eastAsia="Times New Roman" w:cs="Times New Roman"/>
          <w:szCs w:val="24"/>
        </w:rPr>
        <w:t>,</w:t>
      </w:r>
      <w:r>
        <w:rPr>
          <w:rFonts w:eastAsia="Times New Roman" w:cs="Times New Roman"/>
          <w:szCs w:val="24"/>
        </w:rPr>
        <w:t xml:space="preserve"> για μια διευκρίνιση γι</w:t>
      </w:r>
      <w:r>
        <w:rPr>
          <w:rFonts w:eastAsia="Times New Roman" w:cs="Times New Roman"/>
          <w:szCs w:val="24"/>
        </w:rPr>
        <w:t>’</w:t>
      </w:r>
      <w:r>
        <w:rPr>
          <w:rFonts w:eastAsia="Times New Roman" w:cs="Times New Roman"/>
          <w:szCs w:val="24"/>
        </w:rPr>
        <w:t xml:space="preserve"> αυτά που είπε ο </w:t>
      </w:r>
      <w:r>
        <w:rPr>
          <w:rFonts w:eastAsia="Times New Roman" w:cs="Times New Roman"/>
          <w:szCs w:val="24"/>
        </w:rPr>
        <w:t>Α</w:t>
      </w:r>
      <w:r>
        <w:rPr>
          <w:rFonts w:eastAsia="Times New Roman" w:cs="Times New Roman"/>
          <w:szCs w:val="24"/>
        </w:rPr>
        <w:t xml:space="preserve">ρχηγός της </w:t>
      </w:r>
      <w:r>
        <w:rPr>
          <w:rFonts w:eastAsia="Times New Roman" w:cs="Times New Roman"/>
          <w:szCs w:val="24"/>
        </w:rPr>
        <w:t>Κ</w:t>
      </w:r>
      <w:r>
        <w:rPr>
          <w:rFonts w:eastAsia="Times New Roman" w:cs="Times New Roman"/>
          <w:szCs w:val="24"/>
        </w:rPr>
        <w:t xml:space="preserve">οινοβουλευτικής </w:t>
      </w:r>
      <w:r>
        <w:rPr>
          <w:rFonts w:eastAsia="Times New Roman" w:cs="Times New Roman"/>
          <w:szCs w:val="24"/>
        </w:rPr>
        <w:t>Ο</w:t>
      </w:r>
      <w:r>
        <w:rPr>
          <w:rFonts w:eastAsia="Times New Roman" w:cs="Times New Roman"/>
          <w:szCs w:val="24"/>
        </w:rPr>
        <w:t>μάδας των υποδίκων.</w:t>
      </w:r>
    </w:p>
    <w:p w14:paraId="77C03182"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sidRPr="00700350">
        <w:rPr>
          <w:rFonts w:eastAsia="Times New Roman" w:cs="Times New Roman"/>
          <w:b/>
          <w:szCs w:val="24"/>
        </w:rPr>
        <w:t xml:space="preserve"> </w:t>
      </w:r>
      <w:r>
        <w:rPr>
          <w:rFonts w:eastAsia="Times New Roman" w:cs="Times New Roman"/>
          <w:szCs w:val="24"/>
        </w:rPr>
        <w:t>Έχετε τον λόγο.</w:t>
      </w:r>
    </w:p>
    <w:p w14:paraId="77C03183" w14:textId="77777777" w:rsidR="006113A9" w:rsidRDefault="006B6FC4">
      <w:pPr>
        <w:spacing w:line="600" w:lineRule="auto"/>
        <w:ind w:firstLine="720"/>
        <w:contextualSpacing/>
        <w:jc w:val="both"/>
        <w:rPr>
          <w:rFonts w:eastAsia="Times New Roman" w:cs="Times New Roman"/>
          <w:szCs w:val="24"/>
        </w:rPr>
      </w:pPr>
      <w:r w:rsidRPr="00700350">
        <w:rPr>
          <w:rFonts w:eastAsia="Times New Roman" w:cs="Times New Roman"/>
          <w:b/>
          <w:szCs w:val="24"/>
        </w:rPr>
        <w:t>ΝΙΚΟΛΑΟΣ ΞΥΔΑΚΗΣ:</w:t>
      </w:r>
      <w:r>
        <w:rPr>
          <w:rFonts w:eastAsia="Times New Roman" w:cs="Times New Roman"/>
          <w:szCs w:val="24"/>
        </w:rPr>
        <w:t xml:space="preserve"> Κάλε</w:t>
      </w:r>
      <w:r>
        <w:rPr>
          <w:rFonts w:eastAsia="Times New Roman" w:cs="Times New Roman"/>
          <w:szCs w:val="24"/>
        </w:rPr>
        <w:t>σε τους Βουλευτές της μείζονος Αντιπολίτευσης και κατ’ επέκταση τους Βουλευτές της Βουλής των Ελλήνων</w:t>
      </w:r>
      <w:r>
        <w:rPr>
          <w:rFonts w:eastAsia="Times New Roman" w:cs="Times New Roman"/>
          <w:szCs w:val="24"/>
        </w:rPr>
        <w:t>,</w:t>
      </w:r>
      <w:r>
        <w:rPr>
          <w:rFonts w:eastAsia="Times New Roman" w:cs="Times New Roman"/>
          <w:szCs w:val="24"/>
        </w:rPr>
        <w:t xml:space="preserve"> να προκαλέσουν μαζικές παραιτήσεις και απονομιμοποίηση του νομοθετικού σώματος που προέκυψε από τις νόμιμες εκλογές. Παρακαλώ</w:t>
      </w:r>
      <w:r>
        <w:rPr>
          <w:rFonts w:eastAsia="Times New Roman" w:cs="Times New Roman"/>
          <w:szCs w:val="24"/>
        </w:rPr>
        <w:t>,</w:t>
      </w:r>
      <w:r>
        <w:rPr>
          <w:rFonts w:eastAsia="Times New Roman" w:cs="Times New Roman"/>
          <w:szCs w:val="24"/>
        </w:rPr>
        <w:t xml:space="preserve"> να σημειωθεί.</w:t>
      </w:r>
    </w:p>
    <w:p w14:paraId="77C03184"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Θα ζητήσω κα</w:t>
      </w:r>
      <w:r>
        <w:rPr>
          <w:rFonts w:eastAsia="Times New Roman" w:cs="Times New Roman"/>
          <w:szCs w:val="24"/>
        </w:rPr>
        <w:t>ι από τους εκπροσώπους των άλλων κομμάτων να τοποθετηθούν μόλις παραστούν και τους δοθεί η ευκαιρία.</w:t>
      </w:r>
    </w:p>
    <w:p w14:paraId="77C03185" w14:textId="77777777" w:rsidR="006113A9" w:rsidRDefault="006B6FC4">
      <w:pPr>
        <w:spacing w:line="600" w:lineRule="auto"/>
        <w:ind w:firstLine="720"/>
        <w:contextualSpacing/>
        <w:jc w:val="both"/>
        <w:rPr>
          <w:rFonts w:eastAsia="Times New Roman" w:cs="Times New Roman"/>
          <w:szCs w:val="24"/>
        </w:rPr>
      </w:pPr>
      <w:r w:rsidRPr="00700350">
        <w:rPr>
          <w:rFonts w:eastAsia="Times New Roman" w:cs="Times New Roman"/>
          <w:b/>
          <w:szCs w:val="24"/>
        </w:rPr>
        <w:t>ΠΑΝΑΓΙΩΤΗΣ ΗΛΙΟΠΟΥΛΟΣ:</w:t>
      </w:r>
      <w:r>
        <w:rPr>
          <w:rFonts w:eastAsia="Times New Roman" w:cs="Times New Roman"/>
          <w:szCs w:val="24"/>
        </w:rPr>
        <w:t xml:space="preserve"> Και ποιο είναι το κακό;</w:t>
      </w:r>
    </w:p>
    <w:p w14:paraId="77C03186"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Ησυχία!</w:t>
      </w:r>
    </w:p>
    <w:p w14:paraId="77C03187" w14:textId="77777777" w:rsidR="006113A9" w:rsidRDefault="006B6FC4">
      <w:pPr>
        <w:spacing w:line="600" w:lineRule="auto"/>
        <w:ind w:firstLine="720"/>
        <w:contextualSpacing/>
        <w:jc w:val="both"/>
        <w:rPr>
          <w:rFonts w:eastAsia="Times New Roman" w:cs="Times New Roman"/>
          <w:szCs w:val="24"/>
        </w:rPr>
      </w:pPr>
      <w:r w:rsidRPr="00700350">
        <w:rPr>
          <w:rFonts w:eastAsia="Times New Roman" w:cs="Times New Roman"/>
          <w:b/>
          <w:szCs w:val="24"/>
        </w:rPr>
        <w:t>ΠΑΝΑΓΙΩΤΗΣ ΗΛΙΟΠΟΥΛΟΣ:</w:t>
      </w:r>
      <w:r>
        <w:rPr>
          <w:rFonts w:eastAsia="Times New Roman" w:cs="Times New Roman"/>
          <w:szCs w:val="24"/>
        </w:rPr>
        <w:t xml:space="preserve"> Γιατί του δώσατε τον λόγο;</w:t>
      </w:r>
    </w:p>
    <w:p w14:paraId="77C03188"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(Γεώργιος Βαρεμένος):</w:t>
      </w:r>
      <w:r>
        <w:rPr>
          <w:rFonts w:eastAsia="Times New Roman" w:cs="Times New Roman"/>
          <w:szCs w:val="24"/>
        </w:rPr>
        <w:t xml:space="preserve"> Εγώ προεδρεύω, δεν προεδρεύετε εσείς.</w:t>
      </w:r>
    </w:p>
    <w:p w14:paraId="77C03189"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Τον λόγο έχει ο κ. Γιάννης Τσιρώνης από τον ΣΥΡΙΖΑ.</w:t>
      </w:r>
    </w:p>
    <w:p w14:paraId="77C0318A" w14:textId="77777777" w:rsidR="006113A9" w:rsidRDefault="006B6FC4">
      <w:pPr>
        <w:spacing w:line="600" w:lineRule="auto"/>
        <w:ind w:firstLine="720"/>
        <w:contextualSpacing/>
        <w:jc w:val="both"/>
        <w:rPr>
          <w:rFonts w:eastAsia="Times New Roman" w:cs="Times New Roman"/>
          <w:szCs w:val="24"/>
        </w:rPr>
      </w:pPr>
      <w:r w:rsidRPr="00D8391E">
        <w:rPr>
          <w:rFonts w:eastAsia="Times New Roman" w:cs="Times New Roman"/>
          <w:b/>
          <w:szCs w:val="24"/>
        </w:rPr>
        <w:t>ΙΩΑΝΝΗΣ ΤΣΙΡΩΝΗΣ:</w:t>
      </w:r>
      <w:r>
        <w:rPr>
          <w:rFonts w:eastAsia="Times New Roman" w:cs="Times New Roman"/>
          <w:szCs w:val="24"/>
        </w:rPr>
        <w:t xml:space="preserve"> Ευχαριστώ, κύριε Πρόεδρε.</w:t>
      </w:r>
    </w:p>
    <w:p w14:paraId="77C0318B"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Ελληνίδες και Έλληνες, θα αποδείξω ότι η Αντιπολίτευση με την πολιτική</w:t>
      </w:r>
      <w:r>
        <w:rPr>
          <w:rFonts w:eastAsia="Times New Roman" w:cs="Times New Roman"/>
          <w:szCs w:val="24"/>
        </w:rPr>
        <w:t xml:space="preserve"> της εξαπατά τον ελληνικό λαό. Θα αποδείξω με ντοκουμέντα ότι οδηγεί τη χώρα σε έναν επικίνδυνο διχασμό. Θα αποδείξω με ντοκουμέντα ότι οι προτάσεις τους οδηγούν την Ελλάδα σε διπλωματικό αδιέξοδο και σε εθνική καταστροφή. Θα αποδείξω ότι μετατρέπουν την κ</w:t>
      </w:r>
      <w:r>
        <w:rPr>
          <w:rFonts w:eastAsia="Times New Roman" w:cs="Times New Roman"/>
          <w:szCs w:val="24"/>
        </w:rPr>
        <w:t xml:space="preserve">ρίση των κομμάτων τους σε εθνική κρίση. </w:t>
      </w:r>
    </w:p>
    <w:p w14:paraId="77C0318C"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Και ξεκινάω με την εκχώρηση της λέξης «Μακεδονία», γιατί μας λένε ότι εκχωρούμε, εκχωρούμε, εκχωρούμε.</w:t>
      </w:r>
    </w:p>
    <w:p w14:paraId="77C0318D"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Καταθέτω στα Πρακτικά τον Κανονισμό </w:t>
      </w:r>
      <w:r>
        <w:rPr>
          <w:rFonts w:eastAsia="Times New Roman" w:cs="Times New Roman"/>
          <w:szCs w:val="24"/>
        </w:rPr>
        <w:t xml:space="preserve">με αριθμό </w:t>
      </w:r>
      <w:r>
        <w:rPr>
          <w:rFonts w:eastAsia="Times New Roman" w:cs="Times New Roman"/>
          <w:szCs w:val="24"/>
        </w:rPr>
        <w:t>3567/1991, όπου με υπογραφή Σαμαρά αποκτήσαμε εμπορικές σχέσεις με</w:t>
      </w:r>
      <w:r>
        <w:rPr>
          <w:rFonts w:eastAsia="Times New Roman" w:cs="Times New Roman"/>
          <w:szCs w:val="24"/>
        </w:rPr>
        <w:t xml:space="preserve"> τη </w:t>
      </w:r>
      <w:r>
        <w:rPr>
          <w:rFonts w:eastAsia="Times New Roman" w:cs="Times New Roman"/>
          <w:szCs w:val="24"/>
        </w:rPr>
        <w:t>«</w:t>
      </w:r>
      <w:r>
        <w:rPr>
          <w:rFonts w:eastAsia="Times New Roman" w:cs="Times New Roman"/>
          <w:szCs w:val="24"/>
        </w:rPr>
        <w:t>Δημοκρατία της Μακεδονίας</w:t>
      </w:r>
      <w:r>
        <w:rPr>
          <w:rFonts w:eastAsia="Times New Roman" w:cs="Times New Roman"/>
          <w:szCs w:val="24"/>
        </w:rPr>
        <w:t>»</w:t>
      </w:r>
      <w:r>
        <w:rPr>
          <w:rFonts w:eastAsia="Times New Roman" w:cs="Times New Roman"/>
          <w:szCs w:val="24"/>
        </w:rPr>
        <w:t>, που αυτοαποκαλείτο τότε.</w:t>
      </w:r>
    </w:p>
    <w:p w14:paraId="77C0318E"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Βουλευτής κ. Ιωάννης Τσιρώνης καταθέτει για τα Πρακτικά το προαναφερθέν έγγραφο, το οποίο βρίσκεται στο αρχείο του Τμήματος Γραμματείας της Διεύθυνσης Στενογραφίας και Πρακτικών </w:t>
      </w:r>
      <w:r>
        <w:rPr>
          <w:rFonts w:eastAsia="Times New Roman" w:cs="Times New Roman"/>
          <w:szCs w:val="24"/>
        </w:rPr>
        <w:t>της Βουλής)</w:t>
      </w:r>
    </w:p>
    <w:p w14:paraId="77C0318F"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Το Γραφείο του κ. Σαμαρά ισχυρίζεται ότι αυτό έγινε για την επαρχία της γιουγκοσλαβικής Μακεδονίας. Είναι ψέματα. Ήδη από τον Νοέμβριο</w:t>
      </w:r>
      <w:r>
        <w:rPr>
          <w:rFonts w:eastAsia="Times New Roman" w:cs="Times New Roman"/>
          <w:szCs w:val="24"/>
        </w:rPr>
        <w:t xml:space="preserve"> -</w:t>
      </w:r>
      <w:r>
        <w:rPr>
          <w:rFonts w:eastAsia="Times New Roman" w:cs="Times New Roman"/>
          <w:szCs w:val="24"/>
        </w:rPr>
        <w:t>γιατί ο Κανονισμός αυτός εγκρίθηκε τον Δεκέμβριο</w:t>
      </w:r>
      <w:r>
        <w:rPr>
          <w:rFonts w:eastAsia="Times New Roman" w:cs="Times New Roman"/>
          <w:szCs w:val="24"/>
        </w:rPr>
        <w:t>-</w:t>
      </w:r>
      <w:r>
        <w:rPr>
          <w:rFonts w:eastAsia="Times New Roman" w:cs="Times New Roman"/>
          <w:szCs w:val="24"/>
        </w:rPr>
        <w:t xml:space="preserve"> είχε ανακηρυχθεί ανεξαρτησία του γειτονικού κράτους</w:t>
      </w:r>
      <w:r>
        <w:rPr>
          <w:rFonts w:eastAsia="Times New Roman" w:cs="Times New Roman"/>
          <w:szCs w:val="24"/>
        </w:rPr>
        <w:t>,</w:t>
      </w:r>
      <w:r>
        <w:rPr>
          <w:rFonts w:eastAsia="Times New Roman" w:cs="Times New Roman"/>
          <w:szCs w:val="24"/>
        </w:rPr>
        <w:t xml:space="preserve"> με σύ</w:t>
      </w:r>
      <w:r>
        <w:rPr>
          <w:rFonts w:eastAsia="Times New Roman" w:cs="Times New Roman"/>
          <w:szCs w:val="24"/>
        </w:rPr>
        <w:t>νταγμα που είχε εγκριθεί και το οποίο είχε μέσα τον όρο «Δημοκρατία της Μακεδονίας», «μακεδονικός λαός», «μακεδονική γλώσσα». Άρα, ήξερε ο κ. Σαμαράς ότι υπογράφει Κανονισμό για τέσσερις δημοκρατίες τότε, οι οποίες δεν ήταν φυσικά επαρχίες πλέον της Γιουγκ</w:t>
      </w:r>
      <w:r>
        <w:rPr>
          <w:rFonts w:eastAsia="Times New Roman" w:cs="Times New Roman"/>
          <w:szCs w:val="24"/>
        </w:rPr>
        <w:t>οσλαβίας, η οποία είχε καταργηθεί.</w:t>
      </w:r>
    </w:p>
    <w:p w14:paraId="77C03190"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Έστω, όμως, ότι το 1991 δεν αναγνωρίζαμε κράτος και μόνο εμπορικές συναλλαγές. Το 1995 -καταθέτω τον Κανονισμό, τη συμφωνία που την κατέθεσε και άλλος- στην Ενδιάμεση Συμφωνία της Ελλάδας, στο άρθρο 1 αναγνωρίζουμε ανεξάρ</w:t>
      </w:r>
      <w:r>
        <w:rPr>
          <w:rFonts w:eastAsia="Times New Roman" w:cs="Times New Roman"/>
          <w:szCs w:val="24"/>
        </w:rPr>
        <w:t>τητο και κυρίαρχο κράτος στον ΟΗΕ, το οποίο την ημέρα εκείνη είχε πάλι συνταγματικό όνομα «Δημοκρατία της Μακεδονίας», πάλι είχε Μακεδόνες πολίτες, πάλι είχε μακεδονική γλώσσα. Την ημέρα εκείνη επίσημα</w:t>
      </w:r>
      <w:r>
        <w:rPr>
          <w:rFonts w:eastAsia="Times New Roman" w:cs="Times New Roman"/>
          <w:szCs w:val="24"/>
        </w:rPr>
        <w:t>,</w:t>
      </w:r>
      <w:r>
        <w:rPr>
          <w:rFonts w:eastAsia="Times New Roman" w:cs="Times New Roman"/>
          <w:szCs w:val="24"/>
        </w:rPr>
        <w:t xml:space="preserve"> αναγνωρίσαμε το κράτος και όποιος ξέρει </w:t>
      </w:r>
      <w:r>
        <w:rPr>
          <w:rFonts w:eastAsia="Times New Roman" w:cs="Times New Roman"/>
          <w:szCs w:val="24"/>
        </w:rPr>
        <w:t xml:space="preserve">από </w:t>
      </w:r>
      <w:r>
        <w:rPr>
          <w:rFonts w:eastAsia="Times New Roman" w:cs="Times New Roman"/>
          <w:szCs w:val="24"/>
        </w:rPr>
        <w:lastRenderedPageBreak/>
        <w:t>Δ</w:t>
      </w:r>
      <w:r>
        <w:rPr>
          <w:rFonts w:eastAsia="Times New Roman" w:cs="Times New Roman"/>
          <w:szCs w:val="24"/>
        </w:rPr>
        <w:t xml:space="preserve">ιεθνές </w:t>
      </w:r>
      <w:r>
        <w:rPr>
          <w:rFonts w:eastAsia="Times New Roman" w:cs="Times New Roman"/>
          <w:szCs w:val="24"/>
        </w:rPr>
        <w:t>Δ</w:t>
      </w:r>
      <w:r>
        <w:rPr>
          <w:rFonts w:eastAsia="Times New Roman" w:cs="Times New Roman"/>
          <w:szCs w:val="24"/>
        </w:rPr>
        <w:t xml:space="preserve">ίκαιο, ξέρει τι σημαίνει αναγνώριση ανεξάρτητου και κυριάρχου κράτους. </w:t>
      </w:r>
    </w:p>
    <w:p w14:paraId="77C03191"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 κ. Ιωάννης Τσιρώνης καταθέτει για τα Πρακτικά το προαναφερθέν έγγραφο, το οποίο βρίσκεται στο αρχείο του Τμήματος Γραμματείας της Διεύθυνσης Στενογραφίας κ</w:t>
      </w:r>
      <w:r>
        <w:rPr>
          <w:rFonts w:eastAsia="Times New Roman" w:cs="Times New Roman"/>
          <w:szCs w:val="24"/>
        </w:rPr>
        <w:t>αι Πρακτικών της Βουλής)</w:t>
      </w:r>
    </w:p>
    <w:p w14:paraId="77C03192"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Το μοναδικό</w:t>
      </w:r>
      <w:r>
        <w:rPr>
          <w:rFonts w:eastAsia="Times New Roman" w:cs="Times New Roman"/>
          <w:szCs w:val="24"/>
        </w:rPr>
        <w:t>,</w:t>
      </w:r>
      <w:r>
        <w:rPr>
          <w:rFonts w:eastAsia="Times New Roman" w:cs="Times New Roman"/>
          <w:szCs w:val="24"/>
        </w:rPr>
        <w:t xml:space="preserve"> το οποίο εκκρεμούσε στο άρθρο 5, που αναφέρθηκε</w:t>
      </w:r>
      <w:r>
        <w:rPr>
          <w:rFonts w:eastAsia="Times New Roman" w:cs="Times New Roman"/>
          <w:szCs w:val="24"/>
        </w:rPr>
        <w:t xml:space="preserve"> -</w:t>
      </w:r>
      <w:r>
        <w:rPr>
          <w:rFonts w:eastAsia="Times New Roman" w:cs="Times New Roman"/>
          <w:szCs w:val="24"/>
        </w:rPr>
        <w:t>αλλά αποκρύπτονται όλα τα άλλα άρθρα</w:t>
      </w:r>
      <w:r>
        <w:rPr>
          <w:rFonts w:eastAsia="Times New Roman" w:cs="Times New Roman"/>
          <w:szCs w:val="24"/>
        </w:rPr>
        <w:t>-</w:t>
      </w:r>
      <w:r>
        <w:rPr>
          <w:rFonts w:eastAsia="Times New Roman" w:cs="Times New Roman"/>
          <w:szCs w:val="24"/>
        </w:rPr>
        <w:t xml:space="preserve"> ήταν η ονομασία με την οποία θα αναφέρεται στους διεθνείς οργανισμούς</w:t>
      </w:r>
      <w:r>
        <w:rPr>
          <w:rFonts w:eastAsia="Times New Roman" w:cs="Times New Roman"/>
          <w:szCs w:val="24"/>
        </w:rPr>
        <w:t>,</w:t>
      </w:r>
      <w:r>
        <w:rPr>
          <w:rFonts w:eastAsia="Times New Roman" w:cs="Times New Roman"/>
          <w:szCs w:val="24"/>
        </w:rPr>
        <w:t xml:space="preserve"> με βάση την απόφαση του Συμβουλίου Ασφαλείας, την </w:t>
      </w:r>
      <w:r>
        <w:rPr>
          <w:rFonts w:eastAsia="Times New Roman" w:cs="Times New Roman"/>
          <w:szCs w:val="24"/>
        </w:rPr>
        <w:t>υπ’ αριθμό</w:t>
      </w:r>
      <w:r>
        <w:rPr>
          <w:rFonts w:eastAsia="Times New Roman" w:cs="Times New Roman"/>
          <w:szCs w:val="24"/>
        </w:rPr>
        <w:t xml:space="preserve"> </w:t>
      </w:r>
      <w:r>
        <w:rPr>
          <w:rFonts w:eastAsia="Times New Roman" w:cs="Times New Roman"/>
          <w:szCs w:val="24"/>
        </w:rPr>
        <w:t xml:space="preserve">817 -την καταθέτω και αυτή- που αναφέρει ότι το όνομα στους διεθνείς οργανισμούς και όχι το συνταγματικό, που ήταν Δημοκρατία της Μακεδονίας και κανείς δεν το αμφισβητούσε, θα είναι </w:t>
      </w:r>
      <w:r>
        <w:rPr>
          <w:rFonts w:eastAsia="Times New Roman" w:cs="Times New Roman"/>
          <w:szCs w:val="24"/>
          <w:lang w:val="en-US"/>
        </w:rPr>
        <w:t>FYROM</w:t>
      </w:r>
      <w:r>
        <w:rPr>
          <w:rFonts w:eastAsia="Times New Roman" w:cs="Times New Roman"/>
          <w:szCs w:val="24"/>
        </w:rPr>
        <w:t>.</w:t>
      </w:r>
    </w:p>
    <w:p w14:paraId="77C03193"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Βουλευτής κ. Ιωάννης Τσιρώνης καταθέτει για τα </w:t>
      </w:r>
      <w:r>
        <w:rPr>
          <w:rFonts w:eastAsia="Times New Roman" w:cs="Times New Roman"/>
          <w:szCs w:val="24"/>
        </w:rPr>
        <w:t>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77C03194"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Άρα, λοιπόν, ούτε το </w:t>
      </w:r>
      <w:r>
        <w:rPr>
          <w:rFonts w:eastAsia="Times New Roman" w:cs="Times New Roman"/>
          <w:szCs w:val="24"/>
        </w:rPr>
        <w:t>«</w:t>
      </w:r>
      <w:r>
        <w:rPr>
          <w:rFonts w:eastAsia="Times New Roman" w:cs="Times New Roman"/>
          <w:szCs w:val="24"/>
          <w:lang w:val="en-US"/>
        </w:rPr>
        <w:t>erga</w:t>
      </w:r>
      <w:r w:rsidRPr="0077425C">
        <w:rPr>
          <w:rFonts w:eastAsia="Times New Roman" w:cs="Times New Roman"/>
          <w:szCs w:val="24"/>
        </w:rPr>
        <w:t xml:space="preserve"> </w:t>
      </w:r>
      <w:r>
        <w:rPr>
          <w:rFonts w:eastAsia="Times New Roman" w:cs="Times New Roman"/>
          <w:szCs w:val="24"/>
          <w:lang w:val="en-US"/>
        </w:rPr>
        <w:t>omnes</w:t>
      </w:r>
      <w:r>
        <w:rPr>
          <w:rFonts w:eastAsia="Times New Roman" w:cs="Times New Roman"/>
          <w:szCs w:val="24"/>
        </w:rPr>
        <w:t>»</w:t>
      </w:r>
      <w:r>
        <w:rPr>
          <w:rFonts w:eastAsia="Times New Roman" w:cs="Times New Roman"/>
          <w:szCs w:val="24"/>
        </w:rPr>
        <w:t xml:space="preserve"> είχατε διεκδικήσει ούτε οτιδήποτε άλλο εκείνη την ημέρα</w:t>
      </w:r>
      <w:r>
        <w:rPr>
          <w:rFonts w:eastAsia="Times New Roman" w:cs="Times New Roman"/>
          <w:szCs w:val="24"/>
        </w:rPr>
        <w:t>,</w:t>
      </w:r>
      <w:r>
        <w:rPr>
          <w:rFonts w:eastAsia="Times New Roman" w:cs="Times New Roman"/>
          <w:szCs w:val="24"/>
        </w:rPr>
        <w:t xml:space="preserve"> που αναγνωρίσατε το κρ</w:t>
      </w:r>
      <w:r>
        <w:rPr>
          <w:rFonts w:eastAsia="Times New Roman" w:cs="Times New Roman"/>
          <w:szCs w:val="24"/>
        </w:rPr>
        <w:t xml:space="preserve">άτος. </w:t>
      </w:r>
    </w:p>
    <w:p w14:paraId="77C03195"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Πάμε τώρα </w:t>
      </w:r>
      <w:r>
        <w:rPr>
          <w:rFonts w:eastAsia="Times New Roman" w:cs="Times New Roman"/>
          <w:szCs w:val="24"/>
        </w:rPr>
        <w:t xml:space="preserve">στην εκχώρηση της γλώσσας. Δεν θα αναφέρω πάλι την Πηνελόπη Δέλτα, τον Στρατή Μυριβήλη, τον Ευάγγελο Αβέρωφ και όλη την Ελλάδα και τους πάντες στην Ευρώπη, που μιλούσαν για μακεδονική γλώσσα. </w:t>
      </w:r>
    </w:p>
    <w:p w14:paraId="77C03196"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Θα καταθέσω στα Πρακτικά μονάχα την επίσημη σελίδα του ΟΗΕ, στην οποία βλέπω για την </w:t>
      </w:r>
      <w:r>
        <w:rPr>
          <w:rFonts w:eastAsia="Times New Roman" w:cs="Times New Roman"/>
          <w:szCs w:val="24"/>
        </w:rPr>
        <w:t>«</w:t>
      </w:r>
      <w:r>
        <w:rPr>
          <w:rFonts w:eastAsia="Times New Roman" w:cs="Times New Roman"/>
          <w:szCs w:val="24"/>
          <w:lang w:val="en-US"/>
        </w:rPr>
        <w:t>Former</w:t>
      </w:r>
      <w:r w:rsidRPr="0077425C">
        <w:rPr>
          <w:rFonts w:eastAsia="Times New Roman" w:cs="Times New Roman"/>
          <w:szCs w:val="24"/>
        </w:rPr>
        <w:t xml:space="preserve"> </w:t>
      </w:r>
      <w:r>
        <w:rPr>
          <w:rFonts w:eastAsia="Times New Roman" w:cs="Times New Roman"/>
          <w:szCs w:val="24"/>
          <w:lang w:val="en-US"/>
        </w:rPr>
        <w:t>Yugoslavic</w:t>
      </w:r>
      <w:r w:rsidRPr="0077425C">
        <w:rPr>
          <w:rFonts w:eastAsia="Times New Roman" w:cs="Times New Roman"/>
          <w:szCs w:val="24"/>
        </w:rPr>
        <w:t xml:space="preserve"> </w:t>
      </w:r>
      <w:r>
        <w:rPr>
          <w:rFonts w:eastAsia="Times New Roman" w:cs="Times New Roman"/>
          <w:szCs w:val="24"/>
          <w:lang w:val="en-US"/>
        </w:rPr>
        <w:t>Republlic</w:t>
      </w:r>
      <w:r w:rsidRPr="0077425C">
        <w:rPr>
          <w:rFonts w:eastAsia="Times New Roman" w:cs="Times New Roman"/>
          <w:szCs w:val="24"/>
        </w:rPr>
        <w:t xml:space="preserve"> </w:t>
      </w:r>
      <w:r>
        <w:rPr>
          <w:rFonts w:eastAsia="Times New Roman" w:cs="Times New Roman"/>
          <w:szCs w:val="24"/>
          <w:lang w:val="en-US"/>
        </w:rPr>
        <w:t>of</w:t>
      </w:r>
      <w:r w:rsidRPr="0077425C">
        <w:rPr>
          <w:rFonts w:eastAsia="Times New Roman" w:cs="Times New Roman"/>
          <w:szCs w:val="24"/>
        </w:rPr>
        <w:t xml:space="preserve"> </w:t>
      </w:r>
      <w:r>
        <w:rPr>
          <w:rFonts w:eastAsia="Times New Roman" w:cs="Times New Roman"/>
          <w:szCs w:val="24"/>
          <w:lang w:val="en-US"/>
        </w:rPr>
        <w:t>Macedonia</w:t>
      </w:r>
      <w:r>
        <w:rPr>
          <w:rFonts w:eastAsia="Times New Roman" w:cs="Times New Roman"/>
          <w:szCs w:val="24"/>
        </w:rPr>
        <w:t xml:space="preserve"> </w:t>
      </w:r>
      <w:r>
        <w:rPr>
          <w:rFonts w:eastAsia="Times New Roman" w:cs="Times New Roman"/>
          <w:szCs w:val="24"/>
          <w:lang w:val="en-US"/>
        </w:rPr>
        <w:t>official</w:t>
      </w:r>
      <w:r w:rsidRPr="0077425C">
        <w:rPr>
          <w:rFonts w:eastAsia="Times New Roman" w:cs="Times New Roman"/>
          <w:szCs w:val="24"/>
        </w:rPr>
        <w:t xml:space="preserve"> </w:t>
      </w:r>
      <w:r>
        <w:rPr>
          <w:rFonts w:eastAsia="Times New Roman" w:cs="Times New Roman"/>
          <w:szCs w:val="24"/>
          <w:lang w:val="en-US"/>
        </w:rPr>
        <w:t>language</w:t>
      </w:r>
      <w:r>
        <w:rPr>
          <w:rFonts w:eastAsia="Times New Roman" w:cs="Times New Roman"/>
          <w:szCs w:val="24"/>
        </w:rPr>
        <w:t>»</w:t>
      </w:r>
      <w:r w:rsidRPr="0077425C">
        <w:rPr>
          <w:rFonts w:eastAsia="Times New Roman" w:cs="Times New Roman"/>
          <w:szCs w:val="24"/>
        </w:rPr>
        <w:t>,</w:t>
      </w:r>
      <w:r>
        <w:rPr>
          <w:rFonts w:eastAsia="Times New Roman" w:cs="Times New Roman"/>
          <w:szCs w:val="24"/>
        </w:rPr>
        <w:t xml:space="preserve"> δηλαδή επίσημη γλώσσα,</w:t>
      </w:r>
      <w:r w:rsidRPr="00AF781B">
        <w:rPr>
          <w:rFonts w:eastAsia="Times New Roman" w:cs="Times New Roman"/>
          <w:szCs w:val="24"/>
        </w:rPr>
        <w:t xml:space="preserve"> </w:t>
      </w:r>
      <w:r>
        <w:rPr>
          <w:rFonts w:eastAsia="Times New Roman" w:cs="Times New Roman"/>
          <w:szCs w:val="24"/>
          <w:lang w:val="en-US"/>
        </w:rPr>
        <w:t>Macedonian</w:t>
      </w:r>
      <w:r>
        <w:rPr>
          <w:rFonts w:eastAsia="Times New Roman" w:cs="Times New Roman"/>
          <w:szCs w:val="24"/>
        </w:rPr>
        <w:t>.</w:t>
      </w:r>
    </w:p>
    <w:p w14:paraId="77C03197"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 κ. Ιωάννης Τσιρώνης καταθέτει για τα Πρακτικά</w:t>
      </w:r>
      <w:r>
        <w:rPr>
          <w:rFonts w:eastAsia="Times New Roman" w:cs="Times New Roman"/>
          <w:szCs w:val="24"/>
        </w:rPr>
        <w:t xml:space="preserve"> το προαναφερθέν έγγραφο, το οποίο βρίσκεται στο αρχείο του Τμήματος Γραμματείας της Διεύθυνσης Στενογραφίας και Πρακτικών της Βουλής)</w:t>
      </w:r>
    </w:p>
    <w:p w14:paraId="77C03198"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Ε</w:t>
      </w:r>
      <w:r>
        <w:rPr>
          <w:rFonts w:eastAsia="Times New Roman" w:cs="Times New Roman"/>
          <w:szCs w:val="24"/>
        </w:rPr>
        <w:t>πίσης,</w:t>
      </w:r>
      <w:r>
        <w:rPr>
          <w:rFonts w:eastAsia="Times New Roman" w:cs="Times New Roman"/>
          <w:szCs w:val="24"/>
        </w:rPr>
        <w:t xml:space="preserve"> θα καταθέσω στα Πρακτικά τη στατιστική του 1928, μία σελίδα. Μπορείτε να μπείτε στο διαδίκτυο</w:t>
      </w:r>
      <w:r>
        <w:rPr>
          <w:rFonts w:eastAsia="Times New Roman" w:cs="Times New Roman"/>
          <w:szCs w:val="24"/>
        </w:rPr>
        <w:t>,</w:t>
      </w:r>
      <w:r>
        <w:rPr>
          <w:rFonts w:eastAsia="Times New Roman" w:cs="Times New Roman"/>
          <w:szCs w:val="24"/>
        </w:rPr>
        <w:t xml:space="preserve"> να τη βρείτε. Είνα</w:t>
      </w:r>
      <w:r>
        <w:rPr>
          <w:rFonts w:eastAsia="Times New Roman" w:cs="Times New Roman"/>
          <w:szCs w:val="24"/>
        </w:rPr>
        <w:t xml:space="preserve">ι απογραφή του πληθυσμού της Ελλάδας του 1928, στην οποία βλέπω πίσω ότι τη μακεδονοσλαβική γλώσσα τη μιλάνε </w:t>
      </w:r>
      <w:r>
        <w:rPr>
          <w:rFonts w:eastAsia="Times New Roman" w:cs="Times New Roman"/>
          <w:szCs w:val="24"/>
        </w:rPr>
        <w:lastRenderedPageBreak/>
        <w:t>ογδόντα μία χιλιάδες συμπολίτες μας. Και δεν είναι η βουλγαρική</w:t>
      </w:r>
      <w:r>
        <w:rPr>
          <w:rFonts w:eastAsia="Times New Roman" w:cs="Times New Roman"/>
          <w:szCs w:val="24"/>
        </w:rPr>
        <w:t>,</w:t>
      </w:r>
      <w:r>
        <w:rPr>
          <w:rFonts w:eastAsia="Times New Roman" w:cs="Times New Roman"/>
          <w:szCs w:val="24"/>
        </w:rPr>
        <w:t xml:space="preserve"> γιατί τη βουλγαρική την αναφέρει σε άλλο εδάφιο, που τη μιλάνε κάτω από δεκαεπτά χ</w:t>
      </w:r>
      <w:r>
        <w:rPr>
          <w:rFonts w:eastAsia="Times New Roman" w:cs="Times New Roman"/>
          <w:szCs w:val="24"/>
        </w:rPr>
        <w:t>ιλιάδες συμπολίτες μας. Μακεδονική-σλαβική, λοιπόν.</w:t>
      </w:r>
      <w:r w:rsidRPr="008D0EE5">
        <w:rPr>
          <w:rFonts w:eastAsia="Times New Roman" w:cs="Times New Roman"/>
          <w:szCs w:val="24"/>
        </w:rPr>
        <w:t xml:space="preserve"> </w:t>
      </w:r>
      <w:r>
        <w:rPr>
          <w:rFonts w:eastAsia="Times New Roman" w:cs="Times New Roman"/>
          <w:szCs w:val="24"/>
        </w:rPr>
        <w:t>Αυτά το 1928. Προδότες όλοι αυτό. Εκχωρήσαν τη γλώσσα τότε.</w:t>
      </w:r>
    </w:p>
    <w:p w14:paraId="77C03199"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 κ. Ιωάννης Τσιρώνης καταθέτει για τα Πρακτικά το προαναφερθέν έγγραφο, το οποίο βρίσκεται στο αρχείο του Τμήματος Γ</w:t>
      </w:r>
      <w:r>
        <w:rPr>
          <w:rFonts w:eastAsia="Times New Roman" w:cs="Times New Roman"/>
          <w:szCs w:val="24"/>
        </w:rPr>
        <w:t>ραμματείας της Διεύθυνσης Στενογραφίας και Πρακτικών της Βουλής)</w:t>
      </w:r>
    </w:p>
    <w:p w14:paraId="77C0319A"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Π</w:t>
      </w:r>
      <w:r>
        <w:rPr>
          <w:rFonts w:eastAsia="Times New Roman" w:cs="Times New Roman"/>
          <w:szCs w:val="24"/>
        </w:rPr>
        <w:t>άμε παρακάτω, γιατί φυσικά ούτε ως διάλεκτος αναφέρεται. Ως γλώσσα</w:t>
      </w:r>
      <w:r>
        <w:rPr>
          <w:rFonts w:eastAsia="Times New Roman" w:cs="Times New Roman"/>
          <w:szCs w:val="24"/>
        </w:rPr>
        <w:t>,</w:t>
      </w:r>
      <w:r>
        <w:rPr>
          <w:rFonts w:eastAsia="Times New Roman" w:cs="Times New Roman"/>
          <w:szCs w:val="24"/>
        </w:rPr>
        <w:t xml:space="preserve"> αναφέρεται η γλώσσα αυτή, για να ξεκαθαρίσουμε. Είναι δεκάδες κείμενα, δεν χρειάζεται να </w:t>
      </w:r>
      <w:r>
        <w:rPr>
          <w:rFonts w:eastAsia="Times New Roman" w:cs="Times New Roman"/>
          <w:szCs w:val="24"/>
        </w:rPr>
        <w:t xml:space="preserve">τα </w:t>
      </w:r>
      <w:r>
        <w:rPr>
          <w:rFonts w:eastAsia="Times New Roman" w:cs="Times New Roman"/>
          <w:szCs w:val="24"/>
        </w:rPr>
        <w:t>αναφέρω.</w:t>
      </w:r>
    </w:p>
    <w:p w14:paraId="77C0319B" w14:textId="77777777" w:rsidR="006113A9" w:rsidRDefault="006B6FC4">
      <w:pPr>
        <w:tabs>
          <w:tab w:val="center" w:pos="4753"/>
          <w:tab w:val="left" w:pos="6156"/>
        </w:tabs>
        <w:spacing w:line="600" w:lineRule="auto"/>
        <w:ind w:firstLine="720"/>
        <w:contextualSpacing/>
        <w:jc w:val="both"/>
        <w:rPr>
          <w:rFonts w:eastAsia="Times New Roman"/>
          <w:szCs w:val="24"/>
        </w:rPr>
      </w:pPr>
      <w:r>
        <w:rPr>
          <w:rFonts w:eastAsia="Times New Roman"/>
          <w:szCs w:val="24"/>
        </w:rPr>
        <w:t>Π</w:t>
      </w:r>
      <w:r>
        <w:rPr>
          <w:rFonts w:eastAsia="Times New Roman"/>
          <w:szCs w:val="24"/>
        </w:rPr>
        <w:t>άμε στην εκχώρηση εθ</w:t>
      </w:r>
      <w:r>
        <w:rPr>
          <w:rFonts w:eastAsia="Times New Roman"/>
          <w:szCs w:val="24"/>
        </w:rPr>
        <w:t>νότητας. Κατ</w:t>
      </w:r>
      <w:r>
        <w:rPr>
          <w:rFonts w:eastAsia="Times New Roman"/>
          <w:szCs w:val="24"/>
        </w:rPr>
        <w:t>’</w:t>
      </w:r>
      <w:r>
        <w:rPr>
          <w:rFonts w:eastAsia="Times New Roman"/>
          <w:szCs w:val="24"/>
        </w:rPr>
        <w:t xml:space="preserve"> </w:t>
      </w:r>
      <w:r>
        <w:rPr>
          <w:rFonts w:eastAsia="Times New Roman"/>
          <w:szCs w:val="24"/>
        </w:rPr>
        <w:t>αρχάς, εξαπατούν τον ελληνικό λαό. Οι εθνότητες –γιατί λένε ότι κανένας πρωθυπουργός δεν αναγνώρισε ποτέ εθνότητα- ποτέ δεν αναγνωρίστηκαν, ποτέ δεν αναγνωρίζονται. Κανένας δεν</w:t>
      </w:r>
      <w:r w:rsidRPr="0091460C">
        <w:rPr>
          <w:rFonts w:eastAsia="Times New Roman"/>
          <w:szCs w:val="24"/>
        </w:rPr>
        <w:t xml:space="preserve"> </w:t>
      </w:r>
      <w:r>
        <w:rPr>
          <w:rFonts w:eastAsia="Times New Roman"/>
          <w:szCs w:val="24"/>
        </w:rPr>
        <w:t xml:space="preserve">έχει ανάγκη να λέγεται «Φλαμανδός» ή να τον αναγνωρίσει κανένας </w:t>
      </w:r>
      <w:r>
        <w:rPr>
          <w:rFonts w:eastAsia="Times New Roman"/>
          <w:szCs w:val="24"/>
        </w:rPr>
        <w:t>Έλληνας πρωθυπουργός, είτε να λέγεται «Τούρκος», είτε «Ιταλός» ή οποια</w:t>
      </w:r>
      <w:r>
        <w:rPr>
          <w:rFonts w:eastAsia="Times New Roman"/>
          <w:szCs w:val="24"/>
        </w:rPr>
        <w:t>σ</w:t>
      </w:r>
      <w:r>
        <w:rPr>
          <w:rFonts w:eastAsia="Times New Roman"/>
          <w:szCs w:val="24"/>
        </w:rPr>
        <w:t>δήποτε άλλη</w:t>
      </w:r>
      <w:r>
        <w:rPr>
          <w:rFonts w:eastAsia="Times New Roman"/>
          <w:szCs w:val="24"/>
        </w:rPr>
        <w:t>ς</w:t>
      </w:r>
      <w:r>
        <w:rPr>
          <w:rFonts w:eastAsia="Times New Roman"/>
          <w:szCs w:val="24"/>
        </w:rPr>
        <w:t xml:space="preserve"> εθνότητα</w:t>
      </w:r>
      <w:r>
        <w:rPr>
          <w:rFonts w:eastAsia="Times New Roman"/>
          <w:szCs w:val="24"/>
        </w:rPr>
        <w:t>ς</w:t>
      </w:r>
      <w:r>
        <w:rPr>
          <w:rFonts w:eastAsia="Times New Roman"/>
          <w:szCs w:val="24"/>
        </w:rPr>
        <w:t xml:space="preserve">. </w:t>
      </w:r>
    </w:p>
    <w:p w14:paraId="77C0319C" w14:textId="77777777" w:rsidR="006113A9" w:rsidRDefault="006B6FC4">
      <w:pPr>
        <w:tabs>
          <w:tab w:val="center" w:pos="4753"/>
          <w:tab w:val="left" w:pos="6156"/>
        </w:tabs>
        <w:spacing w:line="600" w:lineRule="auto"/>
        <w:ind w:firstLine="720"/>
        <w:contextualSpacing/>
        <w:jc w:val="both"/>
        <w:rPr>
          <w:rFonts w:eastAsia="Times New Roman"/>
          <w:szCs w:val="24"/>
        </w:rPr>
      </w:pPr>
      <w:r>
        <w:rPr>
          <w:rFonts w:eastAsia="Times New Roman"/>
          <w:szCs w:val="24"/>
        </w:rPr>
        <w:lastRenderedPageBreak/>
        <w:t>Αυτό που αναγνωρίζεται είναι η «</w:t>
      </w:r>
      <w:r>
        <w:rPr>
          <w:rFonts w:eastAsia="Times New Roman"/>
          <w:szCs w:val="24"/>
          <w:lang w:val="en-US"/>
        </w:rPr>
        <w:t>nationality</w:t>
      </w:r>
      <w:r>
        <w:rPr>
          <w:rFonts w:eastAsia="Times New Roman"/>
          <w:szCs w:val="24"/>
        </w:rPr>
        <w:t>». Καταθέτω στα Πρακτικά τι σημαίνει «</w:t>
      </w:r>
      <w:r>
        <w:rPr>
          <w:rFonts w:eastAsia="Times New Roman"/>
          <w:szCs w:val="24"/>
          <w:lang w:val="en-US"/>
        </w:rPr>
        <w:t>nationality</w:t>
      </w:r>
      <w:r>
        <w:rPr>
          <w:rFonts w:eastAsia="Times New Roman"/>
          <w:szCs w:val="24"/>
        </w:rPr>
        <w:t xml:space="preserve">», σύμφωνα με τον ορισμό του </w:t>
      </w:r>
      <w:r>
        <w:rPr>
          <w:rFonts w:eastAsia="Times New Roman"/>
          <w:szCs w:val="24"/>
          <w:lang w:val="en-US"/>
        </w:rPr>
        <w:t>European</w:t>
      </w:r>
      <w:r w:rsidRPr="00A23FD9">
        <w:rPr>
          <w:rFonts w:eastAsia="Times New Roman"/>
          <w:szCs w:val="24"/>
        </w:rPr>
        <w:t xml:space="preserve"> </w:t>
      </w:r>
      <w:r>
        <w:rPr>
          <w:rFonts w:eastAsia="Times New Roman"/>
          <w:szCs w:val="24"/>
          <w:lang w:val="en-US"/>
        </w:rPr>
        <w:t>Convention</w:t>
      </w:r>
      <w:r w:rsidRPr="00A23FD9">
        <w:rPr>
          <w:rFonts w:eastAsia="Times New Roman"/>
          <w:szCs w:val="24"/>
        </w:rPr>
        <w:t>.</w:t>
      </w:r>
      <w:r>
        <w:rPr>
          <w:rFonts w:eastAsia="Times New Roman"/>
          <w:szCs w:val="24"/>
        </w:rPr>
        <w:t xml:space="preserve"> Σε αυτό αναφέρεται</w:t>
      </w:r>
      <w:r>
        <w:rPr>
          <w:rFonts w:eastAsia="Times New Roman"/>
          <w:szCs w:val="24"/>
        </w:rPr>
        <w:t>, λοιπόν, ότι «</w:t>
      </w:r>
      <w:r>
        <w:rPr>
          <w:rFonts w:eastAsia="Times New Roman"/>
          <w:szCs w:val="24"/>
          <w:lang w:val="en-US"/>
        </w:rPr>
        <w:t>nationality</w:t>
      </w:r>
      <w:r>
        <w:rPr>
          <w:rFonts w:eastAsia="Times New Roman"/>
          <w:szCs w:val="24"/>
        </w:rPr>
        <w:t>» σημαίνει ο νομικός δεσμός μεταξύ ενός κράτους και ενός προσώπου και δεν υποδηλώνει την εθνική καταγωγή του προσώπου. Ακριβώς από κάτω λέει: «</w:t>
      </w:r>
      <w:r>
        <w:rPr>
          <w:rFonts w:eastAsia="Times New Roman"/>
          <w:szCs w:val="24"/>
          <w:lang w:val="en-US"/>
        </w:rPr>
        <w:t>multiple</w:t>
      </w:r>
      <w:r w:rsidRPr="007F6F13">
        <w:rPr>
          <w:rFonts w:eastAsia="Times New Roman"/>
          <w:szCs w:val="24"/>
        </w:rPr>
        <w:t xml:space="preserve"> </w:t>
      </w:r>
      <w:r>
        <w:rPr>
          <w:rFonts w:eastAsia="Times New Roman"/>
          <w:szCs w:val="24"/>
          <w:lang w:val="en-US"/>
        </w:rPr>
        <w:t>nationality</w:t>
      </w:r>
      <w:r>
        <w:rPr>
          <w:rFonts w:eastAsia="Times New Roman"/>
          <w:szCs w:val="24"/>
        </w:rPr>
        <w:t xml:space="preserve"> </w:t>
      </w:r>
      <w:r>
        <w:rPr>
          <w:rFonts w:eastAsia="Times New Roman"/>
          <w:szCs w:val="24"/>
          <w:lang w:val="en-US"/>
        </w:rPr>
        <w:t>means</w:t>
      </w:r>
      <w:r>
        <w:rPr>
          <w:rFonts w:eastAsia="Times New Roman"/>
          <w:szCs w:val="24"/>
        </w:rPr>
        <w:t xml:space="preserve">», πολλαπλή υπηκοότητα σημαίνει </w:t>
      </w:r>
      <w:r w:rsidRPr="00E40125">
        <w:rPr>
          <w:rFonts w:eastAsia="Times New Roman"/>
          <w:szCs w:val="24"/>
        </w:rPr>
        <w:t>την ταυτόχρονη κατοχή</w:t>
      </w:r>
      <w:r>
        <w:rPr>
          <w:rFonts w:eastAsia="Times New Roman"/>
          <w:szCs w:val="24"/>
        </w:rPr>
        <w:t xml:space="preserve"> δύο υπη</w:t>
      </w:r>
      <w:r>
        <w:rPr>
          <w:rFonts w:eastAsia="Times New Roman"/>
          <w:szCs w:val="24"/>
        </w:rPr>
        <w:t>κοοτήτων</w:t>
      </w:r>
      <w:r>
        <w:rPr>
          <w:rFonts w:eastAsia="Times New Roman"/>
          <w:szCs w:val="24"/>
        </w:rPr>
        <w:t>,</w:t>
      </w:r>
      <w:r>
        <w:rPr>
          <w:rFonts w:eastAsia="Times New Roman"/>
          <w:szCs w:val="24"/>
        </w:rPr>
        <w:t xml:space="preserve"> από το </w:t>
      </w:r>
      <w:r w:rsidRPr="00E40125">
        <w:rPr>
          <w:rFonts w:eastAsia="Times New Roman"/>
          <w:szCs w:val="24"/>
        </w:rPr>
        <w:t>ίδιο πρόσωπο</w:t>
      </w:r>
      <w:r>
        <w:rPr>
          <w:rFonts w:eastAsia="Times New Roman"/>
          <w:szCs w:val="24"/>
        </w:rPr>
        <w:t>. Δεν έχει κανένα πρόσωπο δύο εθνότητες.</w:t>
      </w:r>
    </w:p>
    <w:p w14:paraId="77C0319D" w14:textId="77777777" w:rsidR="006113A9" w:rsidRDefault="006B6FC4">
      <w:pPr>
        <w:tabs>
          <w:tab w:val="center" w:pos="4753"/>
          <w:tab w:val="left" w:pos="6156"/>
        </w:tabs>
        <w:spacing w:line="600" w:lineRule="auto"/>
        <w:ind w:firstLine="720"/>
        <w:contextualSpacing/>
        <w:jc w:val="both"/>
        <w:rPr>
          <w:rFonts w:eastAsia="Times New Roman"/>
          <w:szCs w:val="24"/>
        </w:rPr>
      </w:pPr>
      <w:r w:rsidRPr="00722146">
        <w:rPr>
          <w:rFonts w:eastAsia="Times New Roman"/>
          <w:szCs w:val="24"/>
        </w:rPr>
        <w:t xml:space="preserve">(Στο σημείο αυτό ο Βουλευτής κ. Ιωάννης </w:t>
      </w:r>
      <w:r>
        <w:rPr>
          <w:rFonts w:eastAsia="Times New Roman"/>
          <w:szCs w:val="24"/>
        </w:rPr>
        <w:t>Τσιρώνης</w:t>
      </w:r>
      <w:r w:rsidRPr="00722146">
        <w:rPr>
          <w:rFonts w:eastAsia="Times New Roman"/>
          <w:szCs w:val="24"/>
        </w:rPr>
        <w:t xml:space="preserve"> καταθέτει για τα Πρακτικά το προαναφερθέν έγγραφο, το οποίο βρίσκεται στο </w:t>
      </w:r>
      <w:r>
        <w:rPr>
          <w:rFonts w:eastAsia="Times New Roman"/>
          <w:szCs w:val="24"/>
        </w:rPr>
        <w:t>α</w:t>
      </w:r>
      <w:r w:rsidRPr="00722146">
        <w:rPr>
          <w:rFonts w:eastAsia="Times New Roman"/>
          <w:szCs w:val="24"/>
        </w:rPr>
        <w:t>ρχείο του Τμήματος Γραμματείας της Διεύθυνσης Στενογραφίας και</w:t>
      </w:r>
      <w:r w:rsidRPr="00722146">
        <w:rPr>
          <w:rFonts w:eastAsia="Times New Roman"/>
          <w:szCs w:val="24"/>
        </w:rPr>
        <w:t xml:space="preserve"> Πρακτικών της Βουλής)</w:t>
      </w:r>
    </w:p>
    <w:p w14:paraId="77C0319E" w14:textId="77777777" w:rsidR="006113A9" w:rsidRDefault="006B6FC4">
      <w:pPr>
        <w:tabs>
          <w:tab w:val="center" w:pos="4753"/>
          <w:tab w:val="left" w:pos="6156"/>
        </w:tabs>
        <w:spacing w:line="600" w:lineRule="auto"/>
        <w:ind w:firstLine="720"/>
        <w:contextualSpacing/>
        <w:jc w:val="both"/>
        <w:rPr>
          <w:rFonts w:eastAsia="Times New Roman"/>
          <w:szCs w:val="24"/>
        </w:rPr>
      </w:pPr>
      <w:r>
        <w:rPr>
          <w:rFonts w:eastAsia="Times New Roman"/>
          <w:szCs w:val="24"/>
        </w:rPr>
        <w:t>Α</w:t>
      </w:r>
      <w:r w:rsidRPr="00E40125">
        <w:rPr>
          <w:rFonts w:eastAsia="Times New Roman"/>
          <w:szCs w:val="24"/>
        </w:rPr>
        <w:t xml:space="preserve">υτή </w:t>
      </w:r>
      <w:r>
        <w:rPr>
          <w:rFonts w:eastAsia="Times New Roman"/>
          <w:szCs w:val="24"/>
        </w:rPr>
        <w:t>είναι η επίσημη σύμβαση για τη «</w:t>
      </w:r>
      <w:r>
        <w:rPr>
          <w:rFonts w:eastAsia="Times New Roman"/>
          <w:szCs w:val="24"/>
          <w:lang w:val="en-US"/>
        </w:rPr>
        <w:t>nationality</w:t>
      </w:r>
      <w:r>
        <w:rPr>
          <w:rFonts w:eastAsia="Times New Roman"/>
          <w:szCs w:val="24"/>
        </w:rPr>
        <w:t>» της</w:t>
      </w:r>
      <w:r w:rsidRPr="00E40125">
        <w:rPr>
          <w:rFonts w:eastAsia="Times New Roman"/>
          <w:szCs w:val="24"/>
        </w:rPr>
        <w:t xml:space="preserve"> Ευρωπαϊκής Ένωσης και να </w:t>
      </w:r>
      <w:r>
        <w:rPr>
          <w:rFonts w:eastAsia="Times New Roman"/>
          <w:szCs w:val="24"/>
        </w:rPr>
        <w:t xml:space="preserve">πάψουμε να παίζουμε με τις </w:t>
      </w:r>
      <w:r w:rsidRPr="00E40125">
        <w:rPr>
          <w:rFonts w:eastAsia="Times New Roman"/>
          <w:szCs w:val="24"/>
        </w:rPr>
        <w:t>λέξεις</w:t>
      </w:r>
      <w:r>
        <w:rPr>
          <w:rFonts w:eastAsia="Times New Roman"/>
          <w:szCs w:val="24"/>
        </w:rPr>
        <w:t>.</w:t>
      </w:r>
    </w:p>
    <w:p w14:paraId="77C0319F" w14:textId="77777777" w:rsidR="006113A9" w:rsidRDefault="006B6FC4">
      <w:pPr>
        <w:tabs>
          <w:tab w:val="center" w:pos="4753"/>
          <w:tab w:val="left" w:pos="6156"/>
        </w:tabs>
        <w:spacing w:line="600" w:lineRule="auto"/>
        <w:ind w:firstLine="720"/>
        <w:contextualSpacing/>
        <w:jc w:val="both"/>
        <w:rPr>
          <w:rFonts w:eastAsia="Times New Roman"/>
          <w:szCs w:val="24"/>
        </w:rPr>
      </w:pPr>
      <w:r>
        <w:rPr>
          <w:rFonts w:eastAsia="Times New Roman"/>
          <w:szCs w:val="24"/>
        </w:rPr>
        <w:t>Α</w:t>
      </w:r>
      <w:r w:rsidRPr="00E40125">
        <w:rPr>
          <w:rFonts w:eastAsia="Times New Roman"/>
          <w:szCs w:val="24"/>
        </w:rPr>
        <w:t>ν</w:t>
      </w:r>
      <w:r>
        <w:rPr>
          <w:rFonts w:eastAsia="Times New Roman"/>
          <w:szCs w:val="24"/>
        </w:rPr>
        <w:t xml:space="preserve">, λοιπόν, </w:t>
      </w:r>
      <w:r w:rsidRPr="00E40125">
        <w:rPr>
          <w:rFonts w:eastAsia="Times New Roman"/>
          <w:szCs w:val="24"/>
        </w:rPr>
        <w:t xml:space="preserve">θέλετε να ξέρετε ποια είναι η </w:t>
      </w:r>
      <w:r>
        <w:rPr>
          <w:rFonts w:eastAsia="Times New Roman"/>
          <w:szCs w:val="24"/>
        </w:rPr>
        <w:t>«</w:t>
      </w:r>
      <w:r>
        <w:rPr>
          <w:rFonts w:eastAsia="Times New Roman"/>
          <w:szCs w:val="24"/>
          <w:lang w:val="en-US"/>
        </w:rPr>
        <w:t>nationality</w:t>
      </w:r>
      <w:r>
        <w:rPr>
          <w:rFonts w:eastAsia="Times New Roman"/>
          <w:szCs w:val="24"/>
        </w:rPr>
        <w:t xml:space="preserve">» των γειτόνων μας σήμερα, χωρίς τη </w:t>
      </w:r>
      <w:r>
        <w:rPr>
          <w:rFonts w:eastAsia="Times New Roman"/>
          <w:szCs w:val="24"/>
        </w:rPr>
        <w:t>Σ</w:t>
      </w:r>
      <w:r>
        <w:rPr>
          <w:rFonts w:eastAsia="Times New Roman"/>
          <w:szCs w:val="24"/>
        </w:rPr>
        <w:t>υμφωνία των Πρεσπών, είναι «</w:t>
      </w:r>
      <w:r>
        <w:rPr>
          <w:rFonts w:eastAsia="Times New Roman"/>
          <w:szCs w:val="24"/>
        </w:rPr>
        <w:t>Μακεδόνας» σκέτο. Παντρεύονται, συνεταιρίζονται, διαμένουν μόνιμα στην Ελλάδα, αγοράζουν περιουσίες στην Ελλάδα</w:t>
      </w:r>
      <w:r>
        <w:rPr>
          <w:rFonts w:eastAsia="Times New Roman"/>
          <w:szCs w:val="24"/>
        </w:rPr>
        <w:t>,</w:t>
      </w:r>
      <w:r>
        <w:rPr>
          <w:rFonts w:eastAsia="Times New Roman"/>
          <w:szCs w:val="24"/>
        </w:rPr>
        <w:t xml:space="preserve"> με </w:t>
      </w:r>
      <w:r>
        <w:rPr>
          <w:rFonts w:eastAsia="Times New Roman"/>
          <w:szCs w:val="24"/>
        </w:rPr>
        <w:lastRenderedPageBreak/>
        <w:t>διαβατήρια που γράφουν «Μακεδόνες». Το «</w:t>
      </w:r>
      <w:r>
        <w:rPr>
          <w:rFonts w:eastAsia="Times New Roman"/>
          <w:szCs w:val="24"/>
          <w:lang w:val="en-US"/>
        </w:rPr>
        <w:t>nationality</w:t>
      </w:r>
      <w:r>
        <w:rPr>
          <w:rFonts w:eastAsia="Times New Roman"/>
          <w:szCs w:val="24"/>
        </w:rPr>
        <w:t>» σήμερα των γειτόνων μας είναι «Μακεδόνες» και το έχετε εκχωρήσει</w:t>
      </w:r>
      <w:r w:rsidRPr="00E40125">
        <w:rPr>
          <w:rFonts w:eastAsia="Times New Roman"/>
          <w:szCs w:val="24"/>
        </w:rPr>
        <w:t xml:space="preserve"> από το </w:t>
      </w:r>
      <w:r>
        <w:rPr>
          <w:rFonts w:eastAsia="Times New Roman"/>
          <w:szCs w:val="24"/>
        </w:rPr>
        <w:t>19</w:t>
      </w:r>
      <w:r w:rsidRPr="00E40125">
        <w:rPr>
          <w:rFonts w:eastAsia="Times New Roman"/>
          <w:szCs w:val="24"/>
        </w:rPr>
        <w:t>95</w:t>
      </w:r>
      <w:r>
        <w:rPr>
          <w:rFonts w:eastAsia="Times New Roman"/>
          <w:szCs w:val="24"/>
        </w:rPr>
        <w:t>.</w:t>
      </w:r>
      <w:r w:rsidRPr="00E40125">
        <w:rPr>
          <w:rFonts w:eastAsia="Times New Roman"/>
          <w:szCs w:val="24"/>
        </w:rPr>
        <w:t xml:space="preserve"> </w:t>
      </w:r>
      <w:r>
        <w:rPr>
          <w:rFonts w:eastAsia="Times New Roman"/>
          <w:szCs w:val="24"/>
        </w:rPr>
        <w:t>Ο</w:t>
      </w:r>
      <w:r w:rsidRPr="00E40125">
        <w:rPr>
          <w:rFonts w:eastAsia="Times New Roman"/>
          <w:szCs w:val="24"/>
        </w:rPr>
        <w:t>ύτε</w:t>
      </w:r>
      <w:r>
        <w:rPr>
          <w:rFonts w:eastAsia="Times New Roman"/>
          <w:szCs w:val="24"/>
        </w:rPr>
        <w:t>,</w:t>
      </w:r>
      <w:r w:rsidRPr="00E40125">
        <w:rPr>
          <w:rFonts w:eastAsia="Times New Roman"/>
          <w:szCs w:val="24"/>
        </w:rPr>
        <w:t xml:space="preserve"> λοιπόν</w:t>
      </w:r>
      <w:r>
        <w:rPr>
          <w:rFonts w:eastAsia="Times New Roman"/>
          <w:szCs w:val="24"/>
        </w:rPr>
        <w:t>,</w:t>
      </w:r>
      <w:r w:rsidRPr="00E40125">
        <w:rPr>
          <w:rFonts w:eastAsia="Times New Roman"/>
          <w:szCs w:val="24"/>
        </w:rPr>
        <w:t xml:space="preserve"> αυτό το </w:t>
      </w:r>
      <w:r>
        <w:rPr>
          <w:rFonts w:eastAsia="Times New Roman"/>
          <w:szCs w:val="24"/>
        </w:rPr>
        <w:t>εκχωρού</w:t>
      </w:r>
      <w:r w:rsidRPr="00E40125">
        <w:rPr>
          <w:rFonts w:eastAsia="Times New Roman"/>
          <w:szCs w:val="24"/>
        </w:rPr>
        <w:t>με σήμερα</w:t>
      </w:r>
      <w:r>
        <w:rPr>
          <w:rFonts w:eastAsia="Times New Roman"/>
          <w:szCs w:val="24"/>
        </w:rPr>
        <w:t>.</w:t>
      </w:r>
    </w:p>
    <w:p w14:paraId="77C031A0" w14:textId="77777777" w:rsidR="006113A9" w:rsidRDefault="006B6FC4">
      <w:pPr>
        <w:tabs>
          <w:tab w:val="center" w:pos="4753"/>
          <w:tab w:val="left" w:pos="6156"/>
        </w:tabs>
        <w:spacing w:line="600" w:lineRule="auto"/>
        <w:ind w:firstLine="720"/>
        <w:contextualSpacing/>
        <w:jc w:val="both"/>
        <w:rPr>
          <w:rFonts w:eastAsia="Times New Roman"/>
          <w:szCs w:val="24"/>
        </w:rPr>
      </w:pPr>
      <w:r>
        <w:rPr>
          <w:rFonts w:eastAsia="Times New Roman"/>
          <w:szCs w:val="24"/>
        </w:rPr>
        <w:t xml:space="preserve">Επίσης, λέτε: «Αναγνώριση του </w:t>
      </w:r>
      <w:r w:rsidRPr="00E40125">
        <w:rPr>
          <w:rFonts w:eastAsia="Times New Roman"/>
          <w:szCs w:val="24"/>
        </w:rPr>
        <w:t>Μακεδονικού λαού</w:t>
      </w:r>
      <w:r>
        <w:rPr>
          <w:rFonts w:eastAsia="Times New Roman"/>
          <w:szCs w:val="24"/>
        </w:rPr>
        <w:t>». Μ</w:t>
      </w:r>
      <w:r w:rsidRPr="00E40125">
        <w:rPr>
          <w:rFonts w:eastAsia="Times New Roman"/>
          <w:szCs w:val="24"/>
        </w:rPr>
        <w:t xml:space="preserve">ε τη συμφωνία </w:t>
      </w:r>
      <w:r>
        <w:rPr>
          <w:rFonts w:eastAsia="Times New Roman"/>
          <w:szCs w:val="24"/>
        </w:rPr>
        <w:t>των</w:t>
      </w:r>
      <w:r w:rsidRPr="00E40125">
        <w:rPr>
          <w:rFonts w:eastAsia="Times New Roman"/>
          <w:szCs w:val="24"/>
        </w:rPr>
        <w:t xml:space="preserve"> </w:t>
      </w:r>
      <w:r>
        <w:rPr>
          <w:rFonts w:eastAsia="Times New Roman"/>
          <w:szCs w:val="24"/>
        </w:rPr>
        <w:t xml:space="preserve">Πρεσπών λέτε ότι αυτό αναγνωρίζεται </w:t>
      </w:r>
      <w:r w:rsidRPr="00E40125">
        <w:rPr>
          <w:rFonts w:eastAsia="Times New Roman"/>
          <w:szCs w:val="24"/>
        </w:rPr>
        <w:t>πλέον</w:t>
      </w:r>
      <w:r>
        <w:rPr>
          <w:rFonts w:eastAsia="Times New Roman"/>
          <w:szCs w:val="24"/>
        </w:rPr>
        <w:t>. Κ</w:t>
      </w:r>
      <w:r w:rsidRPr="00E40125">
        <w:rPr>
          <w:rFonts w:eastAsia="Times New Roman"/>
          <w:szCs w:val="24"/>
        </w:rPr>
        <w:t>αταθέτω</w:t>
      </w:r>
      <w:r>
        <w:rPr>
          <w:rFonts w:eastAsia="Times New Roman"/>
          <w:szCs w:val="24"/>
        </w:rPr>
        <w:t>,</w:t>
      </w:r>
      <w:r w:rsidRPr="00E40125">
        <w:rPr>
          <w:rFonts w:eastAsia="Times New Roman"/>
          <w:szCs w:val="24"/>
        </w:rPr>
        <w:t xml:space="preserve"> </w:t>
      </w:r>
      <w:r>
        <w:rPr>
          <w:rFonts w:eastAsia="Times New Roman"/>
          <w:szCs w:val="24"/>
        </w:rPr>
        <w:t>λ</w:t>
      </w:r>
      <w:r w:rsidRPr="00E40125">
        <w:rPr>
          <w:rFonts w:eastAsia="Times New Roman"/>
          <w:szCs w:val="24"/>
        </w:rPr>
        <w:t>οιπόν</w:t>
      </w:r>
      <w:r>
        <w:rPr>
          <w:rFonts w:eastAsia="Times New Roman"/>
          <w:szCs w:val="24"/>
        </w:rPr>
        <w:t>,</w:t>
      </w:r>
      <w:r w:rsidRPr="00E40125">
        <w:rPr>
          <w:rFonts w:eastAsia="Times New Roman"/>
          <w:szCs w:val="24"/>
        </w:rPr>
        <w:t xml:space="preserve"> τα συντάγματα των Μακεδόνων του </w:t>
      </w:r>
      <w:r>
        <w:rPr>
          <w:rFonts w:eastAsia="Times New Roman"/>
          <w:szCs w:val="24"/>
        </w:rPr>
        <w:t>19</w:t>
      </w:r>
      <w:r w:rsidRPr="00E40125">
        <w:rPr>
          <w:rFonts w:eastAsia="Times New Roman"/>
          <w:szCs w:val="24"/>
        </w:rPr>
        <w:t xml:space="preserve">91 </w:t>
      </w:r>
      <w:r>
        <w:rPr>
          <w:rFonts w:eastAsia="Times New Roman"/>
          <w:szCs w:val="24"/>
        </w:rPr>
        <w:t xml:space="preserve">–που ο κ. </w:t>
      </w:r>
      <w:r w:rsidRPr="00E40125">
        <w:rPr>
          <w:rFonts w:eastAsia="Times New Roman"/>
          <w:szCs w:val="24"/>
        </w:rPr>
        <w:t>Σαμαράς το αγνοούσε</w:t>
      </w:r>
      <w:r>
        <w:rPr>
          <w:rFonts w:eastAsia="Times New Roman"/>
          <w:szCs w:val="24"/>
        </w:rPr>
        <w:t>-</w:t>
      </w:r>
      <w:r w:rsidRPr="00E40125">
        <w:rPr>
          <w:rFonts w:eastAsia="Times New Roman"/>
          <w:szCs w:val="24"/>
        </w:rPr>
        <w:t xml:space="preserve"> </w:t>
      </w:r>
      <w:r>
        <w:rPr>
          <w:rFonts w:eastAsia="Times New Roman"/>
          <w:szCs w:val="24"/>
        </w:rPr>
        <w:t>τα</w:t>
      </w:r>
      <w:r w:rsidRPr="00E40125">
        <w:rPr>
          <w:rFonts w:eastAsia="Times New Roman"/>
          <w:szCs w:val="24"/>
        </w:rPr>
        <w:t xml:space="preserve"> μεταγενέστερα και </w:t>
      </w:r>
      <w:r>
        <w:rPr>
          <w:rFonts w:eastAsia="Times New Roman"/>
          <w:szCs w:val="24"/>
        </w:rPr>
        <w:t xml:space="preserve">τα </w:t>
      </w:r>
      <w:r>
        <w:rPr>
          <w:rFonts w:eastAsia="Times New Roman"/>
          <w:szCs w:val="24"/>
        </w:rPr>
        <w:t>μέχρι τώρα. Έ</w:t>
      </w:r>
      <w:r w:rsidRPr="00E40125">
        <w:rPr>
          <w:rFonts w:eastAsia="Times New Roman"/>
          <w:szCs w:val="24"/>
        </w:rPr>
        <w:t>χω υπογραμμίσει σε πόσα σημεία των Συνταγμάτων του</w:t>
      </w:r>
      <w:r>
        <w:rPr>
          <w:rFonts w:eastAsia="Times New Roman"/>
          <w:szCs w:val="24"/>
        </w:rPr>
        <w:t>ς</w:t>
      </w:r>
      <w:r w:rsidRPr="00E40125">
        <w:rPr>
          <w:rFonts w:eastAsia="Times New Roman"/>
          <w:szCs w:val="24"/>
        </w:rPr>
        <w:t xml:space="preserve"> σήμερα αναφέρε</w:t>
      </w:r>
      <w:r>
        <w:rPr>
          <w:rFonts w:eastAsia="Times New Roman"/>
          <w:szCs w:val="24"/>
        </w:rPr>
        <w:t>ται</w:t>
      </w:r>
      <w:r w:rsidRPr="00E40125">
        <w:rPr>
          <w:rFonts w:eastAsia="Times New Roman"/>
          <w:szCs w:val="24"/>
        </w:rPr>
        <w:t xml:space="preserve"> </w:t>
      </w:r>
      <w:r>
        <w:rPr>
          <w:rFonts w:eastAsia="Times New Roman"/>
          <w:szCs w:val="24"/>
        </w:rPr>
        <w:t xml:space="preserve">«μακεδονικός λαός». </w:t>
      </w:r>
    </w:p>
    <w:p w14:paraId="77C031A1" w14:textId="77777777" w:rsidR="006113A9" w:rsidRDefault="006B6FC4">
      <w:pPr>
        <w:tabs>
          <w:tab w:val="center" w:pos="4753"/>
          <w:tab w:val="left" w:pos="6156"/>
        </w:tabs>
        <w:spacing w:line="600" w:lineRule="auto"/>
        <w:ind w:firstLine="720"/>
        <w:contextualSpacing/>
        <w:jc w:val="both"/>
        <w:rPr>
          <w:rFonts w:eastAsia="Times New Roman"/>
          <w:szCs w:val="24"/>
        </w:rPr>
      </w:pPr>
      <w:r w:rsidRPr="00722146">
        <w:rPr>
          <w:rFonts w:eastAsia="Times New Roman"/>
          <w:szCs w:val="24"/>
        </w:rPr>
        <w:t xml:space="preserve">(Στο σημείο αυτό ο Βουλευτής κ. Ιωάννης </w:t>
      </w:r>
      <w:r>
        <w:rPr>
          <w:rFonts w:eastAsia="Times New Roman"/>
          <w:szCs w:val="24"/>
        </w:rPr>
        <w:t>Τσιρώνης</w:t>
      </w:r>
      <w:r w:rsidRPr="00722146">
        <w:rPr>
          <w:rFonts w:eastAsia="Times New Roman"/>
          <w:szCs w:val="24"/>
        </w:rPr>
        <w:t xml:space="preserve"> καταθέτει για τα Πρακτικά το προαναφερθέν έγγραφο, το οποίο βρίσκεται στο </w:t>
      </w:r>
      <w:r>
        <w:rPr>
          <w:rFonts w:eastAsia="Times New Roman"/>
          <w:szCs w:val="24"/>
        </w:rPr>
        <w:t>α</w:t>
      </w:r>
      <w:r w:rsidRPr="00722146">
        <w:rPr>
          <w:rFonts w:eastAsia="Times New Roman"/>
          <w:szCs w:val="24"/>
        </w:rPr>
        <w:t>ρχείο του Τμήματος Γραμματεί</w:t>
      </w:r>
      <w:r w:rsidRPr="00722146">
        <w:rPr>
          <w:rFonts w:eastAsia="Times New Roman"/>
          <w:szCs w:val="24"/>
        </w:rPr>
        <w:t>ας της Διεύθυνσης Στενογραφίας και Πρακτικών της Βουλής)</w:t>
      </w:r>
    </w:p>
    <w:p w14:paraId="77C031A2" w14:textId="77777777" w:rsidR="006113A9" w:rsidRDefault="006B6FC4">
      <w:pPr>
        <w:tabs>
          <w:tab w:val="center" w:pos="4753"/>
          <w:tab w:val="left" w:pos="6156"/>
        </w:tabs>
        <w:spacing w:line="600" w:lineRule="auto"/>
        <w:ind w:firstLine="720"/>
        <w:contextualSpacing/>
        <w:jc w:val="both"/>
        <w:rPr>
          <w:rFonts w:eastAsia="Times New Roman"/>
          <w:szCs w:val="24"/>
        </w:rPr>
      </w:pPr>
      <w:r>
        <w:rPr>
          <w:rFonts w:eastAsia="Times New Roman"/>
          <w:szCs w:val="24"/>
        </w:rPr>
        <w:t xml:space="preserve">Και </w:t>
      </w:r>
      <w:r w:rsidRPr="00E40125">
        <w:rPr>
          <w:rFonts w:eastAsia="Times New Roman"/>
          <w:szCs w:val="24"/>
        </w:rPr>
        <w:t>ρωτάω</w:t>
      </w:r>
      <w:r>
        <w:rPr>
          <w:rFonts w:eastAsia="Times New Roman"/>
          <w:szCs w:val="24"/>
        </w:rPr>
        <w:t>:</w:t>
      </w:r>
      <w:r w:rsidRPr="00E40125">
        <w:rPr>
          <w:rFonts w:eastAsia="Times New Roman"/>
          <w:szCs w:val="24"/>
        </w:rPr>
        <w:t xml:space="preserve"> </w:t>
      </w:r>
      <w:r>
        <w:rPr>
          <w:rFonts w:eastAsia="Times New Roman"/>
          <w:szCs w:val="24"/>
        </w:rPr>
        <w:t xml:space="preserve">Δεν τα είχατε δει τα Συντάγματα το 1995, όταν </w:t>
      </w:r>
      <w:r w:rsidRPr="00E40125">
        <w:rPr>
          <w:rFonts w:eastAsia="Times New Roman"/>
          <w:szCs w:val="24"/>
        </w:rPr>
        <w:t>αναγνωρίσαμε τη χώρα</w:t>
      </w:r>
      <w:r>
        <w:rPr>
          <w:rFonts w:eastAsia="Times New Roman"/>
          <w:szCs w:val="24"/>
        </w:rPr>
        <w:t>;</w:t>
      </w:r>
      <w:r w:rsidRPr="00E40125">
        <w:rPr>
          <w:rFonts w:eastAsia="Times New Roman"/>
          <w:szCs w:val="24"/>
        </w:rPr>
        <w:t xml:space="preserve"> </w:t>
      </w:r>
      <w:r>
        <w:rPr>
          <w:rFonts w:eastAsia="Times New Roman"/>
          <w:szCs w:val="24"/>
        </w:rPr>
        <w:t>Γιατί</w:t>
      </w:r>
      <w:r w:rsidRPr="00E40125">
        <w:rPr>
          <w:rFonts w:eastAsia="Times New Roman"/>
          <w:szCs w:val="24"/>
        </w:rPr>
        <w:t xml:space="preserve"> </w:t>
      </w:r>
      <w:r>
        <w:rPr>
          <w:rFonts w:eastAsia="Times New Roman"/>
          <w:szCs w:val="24"/>
        </w:rPr>
        <w:t>δεν βάλατε</w:t>
      </w:r>
      <w:r w:rsidRPr="00E40125">
        <w:rPr>
          <w:rFonts w:eastAsia="Times New Roman"/>
          <w:szCs w:val="24"/>
        </w:rPr>
        <w:t xml:space="preserve"> τότε </w:t>
      </w:r>
      <w:r>
        <w:rPr>
          <w:rFonts w:eastAsia="Times New Roman"/>
          <w:szCs w:val="24"/>
        </w:rPr>
        <w:t>την έννοια</w:t>
      </w:r>
      <w:r w:rsidRPr="00E40125">
        <w:rPr>
          <w:rFonts w:eastAsia="Times New Roman"/>
          <w:szCs w:val="24"/>
        </w:rPr>
        <w:t xml:space="preserve"> </w:t>
      </w:r>
      <w:r>
        <w:rPr>
          <w:rFonts w:eastAsia="Times New Roman"/>
          <w:szCs w:val="24"/>
        </w:rPr>
        <w:t>«μ</w:t>
      </w:r>
      <w:r w:rsidRPr="00E40125">
        <w:rPr>
          <w:rFonts w:eastAsia="Times New Roman"/>
          <w:szCs w:val="24"/>
        </w:rPr>
        <w:t xml:space="preserve">ακεδονικός </w:t>
      </w:r>
      <w:r>
        <w:rPr>
          <w:rFonts w:eastAsia="Times New Roman"/>
          <w:szCs w:val="24"/>
        </w:rPr>
        <w:t>λ</w:t>
      </w:r>
      <w:r w:rsidRPr="00E40125">
        <w:rPr>
          <w:rFonts w:eastAsia="Times New Roman"/>
          <w:szCs w:val="24"/>
        </w:rPr>
        <w:t>αός</w:t>
      </w:r>
      <w:r>
        <w:rPr>
          <w:rFonts w:eastAsia="Times New Roman"/>
          <w:szCs w:val="24"/>
        </w:rPr>
        <w:t>»</w:t>
      </w:r>
      <w:r w:rsidRPr="00E40125">
        <w:rPr>
          <w:rFonts w:eastAsia="Times New Roman"/>
          <w:szCs w:val="24"/>
        </w:rPr>
        <w:t xml:space="preserve"> και το </w:t>
      </w:r>
      <w:r>
        <w:rPr>
          <w:rFonts w:eastAsia="Times New Roman"/>
          <w:szCs w:val="24"/>
        </w:rPr>
        <w:t>βάλατε πριν</w:t>
      </w:r>
      <w:r w:rsidRPr="00E40125">
        <w:rPr>
          <w:rFonts w:eastAsia="Times New Roman"/>
          <w:szCs w:val="24"/>
        </w:rPr>
        <w:t xml:space="preserve"> από τέσσερις μέρες</w:t>
      </w:r>
      <w:r>
        <w:rPr>
          <w:rFonts w:eastAsia="Times New Roman"/>
          <w:szCs w:val="24"/>
        </w:rPr>
        <w:t>;</w:t>
      </w:r>
      <w:r w:rsidRPr="00E40125">
        <w:rPr>
          <w:rFonts w:eastAsia="Times New Roman"/>
          <w:szCs w:val="24"/>
        </w:rPr>
        <w:t xml:space="preserve"> Κοροϊδευόμαστε</w:t>
      </w:r>
      <w:r>
        <w:rPr>
          <w:rFonts w:eastAsia="Times New Roman"/>
          <w:szCs w:val="24"/>
        </w:rPr>
        <w:t>;</w:t>
      </w:r>
      <w:r w:rsidRPr="00E40125">
        <w:rPr>
          <w:rFonts w:eastAsia="Times New Roman"/>
          <w:szCs w:val="24"/>
        </w:rPr>
        <w:t xml:space="preserve"> Τα έχετε ήδη </w:t>
      </w:r>
      <w:r w:rsidRPr="00E40125">
        <w:rPr>
          <w:rFonts w:eastAsia="Times New Roman"/>
          <w:szCs w:val="24"/>
        </w:rPr>
        <w:t>αναγνωρίσει</w:t>
      </w:r>
      <w:r>
        <w:rPr>
          <w:rFonts w:eastAsia="Times New Roman"/>
          <w:szCs w:val="24"/>
        </w:rPr>
        <w:t>.</w:t>
      </w:r>
      <w:r w:rsidRPr="00E40125">
        <w:rPr>
          <w:rFonts w:eastAsia="Times New Roman"/>
          <w:szCs w:val="24"/>
        </w:rPr>
        <w:t xml:space="preserve"> Ποτέ</w:t>
      </w:r>
      <w:r>
        <w:rPr>
          <w:rFonts w:eastAsia="Times New Roman"/>
          <w:szCs w:val="24"/>
        </w:rPr>
        <w:t>,</w:t>
      </w:r>
      <w:r w:rsidRPr="00E40125">
        <w:rPr>
          <w:rFonts w:eastAsia="Times New Roman"/>
          <w:szCs w:val="24"/>
        </w:rPr>
        <w:t xml:space="preserve"> κα</w:t>
      </w:r>
      <w:r>
        <w:rPr>
          <w:rFonts w:eastAsia="Times New Roman"/>
          <w:szCs w:val="24"/>
        </w:rPr>
        <w:t>μ</w:t>
      </w:r>
      <w:r w:rsidRPr="00E40125">
        <w:rPr>
          <w:rFonts w:eastAsia="Times New Roman"/>
          <w:szCs w:val="24"/>
        </w:rPr>
        <w:t>μία ελληνική κυ</w:t>
      </w:r>
      <w:r w:rsidRPr="00E40125">
        <w:rPr>
          <w:rFonts w:eastAsia="Times New Roman"/>
          <w:szCs w:val="24"/>
        </w:rPr>
        <w:lastRenderedPageBreak/>
        <w:t>βέρνηση</w:t>
      </w:r>
      <w:r>
        <w:rPr>
          <w:rFonts w:eastAsia="Times New Roman"/>
          <w:szCs w:val="24"/>
        </w:rPr>
        <w:t>,</w:t>
      </w:r>
      <w:r w:rsidRPr="00E40125">
        <w:rPr>
          <w:rFonts w:eastAsia="Times New Roman"/>
          <w:szCs w:val="24"/>
        </w:rPr>
        <w:t xml:space="preserve"> </w:t>
      </w:r>
      <w:r>
        <w:rPr>
          <w:rFonts w:eastAsia="Times New Roman"/>
          <w:szCs w:val="24"/>
        </w:rPr>
        <w:t>δεν αμφισβήτησε τη λέξη</w:t>
      </w:r>
      <w:r w:rsidRPr="00E40125">
        <w:rPr>
          <w:rFonts w:eastAsia="Times New Roman"/>
          <w:szCs w:val="24"/>
        </w:rPr>
        <w:t xml:space="preserve"> </w:t>
      </w:r>
      <w:r>
        <w:rPr>
          <w:rFonts w:eastAsia="Times New Roman"/>
          <w:szCs w:val="24"/>
        </w:rPr>
        <w:t>«μ</w:t>
      </w:r>
      <w:r w:rsidRPr="00E40125">
        <w:rPr>
          <w:rFonts w:eastAsia="Times New Roman"/>
          <w:szCs w:val="24"/>
        </w:rPr>
        <w:t xml:space="preserve">ακεδονικός </w:t>
      </w:r>
      <w:r>
        <w:rPr>
          <w:rFonts w:eastAsia="Times New Roman"/>
          <w:szCs w:val="24"/>
        </w:rPr>
        <w:t>λ</w:t>
      </w:r>
      <w:r w:rsidRPr="00E40125">
        <w:rPr>
          <w:rFonts w:eastAsia="Times New Roman"/>
          <w:szCs w:val="24"/>
        </w:rPr>
        <w:t>αός</w:t>
      </w:r>
      <w:r>
        <w:rPr>
          <w:rFonts w:eastAsia="Times New Roman"/>
          <w:szCs w:val="24"/>
        </w:rPr>
        <w:t>»</w:t>
      </w:r>
      <w:r w:rsidRPr="00E40125">
        <w:rPr>
          <w:rFonts w:eastAsia="Times New Roman"/>
          <w:szCs w:val="24"/>
        </w:rPr>
        <w:t xml:space="preserve"> σ</w:t>
      </w:r>
      <w:r>
        <w:rPr>
          <w:rFonts w:eastAsia="Times New Roman"/>
          <w:szCs w:val="24"/>
        </w:rPr>
        <w:t>τα</w:t>
      </w:r>
      <w:r w:rsidRPr="00E40125">
        <w:rPr>
          <w:rFonts w:eastAsia="Times New Roman"/>
          <w:szCs w:val="24"/>
        </w:rPr>
        <w:t xml:space="preserve"> </w:t>
      </w:r>
      <w:r>
        <w:rPr>
          <w:rFonts w:eastAsia="Times New Roman"/>
          <w:szCs w:val="24"/>
        </w:rPr>
        <w:t xml:space="preserve">Συντάγματα </w:t>
      </w:r>
      <w:r w:rsidRPr="00E40125">
        <w:rPr>
          <w:rFonts w:eastAsia="Times New Roman"/>
          <w:szCs w:val="24"/>
        </w:rPr>
        <w:t xml:space="preserve">της </w:t>
      </w:r>
      <w:r>
        <w:rPr>
          <w:rFonts w:eastAsia="Times New Roman"/>
          <w:szCs w:val="24"/>
        </w:rPr>
        <w:t xml:space="preserve">γειτονικής </w:t>
      </w:r>
      <w:r w:rsidRPr="00E40125">
        <w:rPr>
          <w:rFonts w:eastAsia="Times New Roman"/>
          <w:szCs w:val="24"/>
        </w:rPr>
        <w:t xml:space="preserve">χώρας και ποτέ δεν </w:t>
      </w:r>
      <w:r>
        <w:rPr>
          <w:rFonts w:eastAsia="Times New Roman"/>
          <w:szCs w:val="24"/>
        </w:rPr>
        <w:t>μπήκε</w:t>
      </w:r>
      <w:r w:rsidRPr="00E40125">
        <w:rPr>
          <w:rFonts w:eastAsia="Times New Roman"/>
          <w:szCs w:val="24"/>
        </w:rPr>
        <w:t xml:space="preserve"> </w:t>
      </w:r>
      <w:r>
        <w:rPr>
          <w:rFonts w:eastAsia="Times New Roman"/>
          <w:szCs w:val="24"/>
        </w:rPr>
        <w:t>σε</w:t>
      </w:r>
      <w:r w:rsidRPr="00E40125">
        <w:rPr>
          <w:rFonts w:eastAsia="Times New Roman"/>
          <w:szCs w:val="24"/>
        </w:rPr>
        <w:t xml:space="preserve"> διαπραγμάτευση</w:t>
      </w:r>
      <w:r>
        <w:rPr>
          <w:rFonts w:eastAsia="Times New Roman"/>
          <w:szCs w:val="24"/>
        </w:rPr>
        <w:t xml:space="preserve">. </w:t>
      </w:r>
    </w:p>
    <w:p w14:paraId="77C031A3" w14:textId="77777777" w:rsidR="006113A9" w:rsidRDefault="006B6FC4">
      <w:pPr>
        <w:tabs>
          <w:tab w:val="center" w:pos="4753"/>
          <w:tab w:val="left" w:pos="6156"/>
        </w:tabs>
        <w:spacing w:line="600" w:lineRule="auto"/>
        <w:ind w:firstLine="720"/>
        <w:contextualSpacing/>
        <w:jc w:val="both"/>
        <w:rPr>
          <w:rFonts w:eastAsia="Times New Roman"/>
          <w:szCs w:val="24"/>
        </w:rPr>
      </w:pPr>
      <w:r>
        <w:rPr>
          <w:rFonts w:eastAsia="Times New Roman"/>
          <w:szCs w:val="24"/>
        </w:rPr>
        <w:t>Π</w:t>
      </w:r>
      <w:r w:rsidRPr="00E40125">
        <w:rPr>
          <w:rFonts w:eastAsia="Times New Roman"/>
          <w:szCs w:val="24"/>
        </w:rPr>
        <w:t xml:space="preserve">άμε στο </w:t>
      </w:r>
      <w:r>
        <w:rPr>
          <w:rFonts w:eastAsia="Times New Roman"/>
          <w:szCs w:val="24"/>
        </w:rPr>
        <w:t>Διεθνές Δ</w:t>
      </w:r>
      <w:r w:rsidRPr="00E40125">
        <w:rPr>
          <w:rFonts w:eastAsia="Times New Roman"/>
          <w:szCs w:val="24"/>
        </w:rPr>
        <w:t xml:space="preserve">ίκαιο της </w:t>
      </w:r>
      <w:r>
        <w:rPr>
          <w:rFonts w:eastAsia="Times New Roman"/>
          <w:szCs w:val="24"/>
        </w:rPr>
        <w:t>Θ</w:t>
      </w:r>
      <w:r w:rsidRPr="00E40125">
        <w:rPr>
          <w:rFonts w:eastAsia="Times New Roman"/>
          <w:szCs w:val="24"/>
        </w:rPr>
        <w:t>άλασσας</w:t>
      </w:r>
      <w:r>
        <w:rPr>
          <w:rFonts w:eastAsia="Times New Roman"/>
          <w:szCs w:val="24"/>
        </w:rPr>
        <w:t>. Ας πάρουμε μια απόφαση. Αυτοί έτσι κι αλλιώς</w:t>
      </w:r>
      <w:r>
        <w:rPr>
          <w:rFonts w:eastAsia="Times New Roman"/>
          <w:szCs w:val="24"/>
        </w:rPr>
        <w:t>,</w:t>
      </w:r>
      <w:r>
        <w:rPr>
          <w:rFonts w:eastAsia="Times New Roman"/>
          <w:szCs w:val="24"/>
        </w:rPr>
        <w:t xml:space="preserve"> ως περίκλειστο κράτος</w:t>
      </w:r>
      <w:r>
        <w:rPr>
          <w:rFonts w:eastAsia="Times New Roman"/>
          <w:szCs w:val="24"/>
        </w:rPr>
        <w:t>,</w:t>
      </w:r>
      <w:r>
        <w:rPr>
          <w:rFonts w:eastAsia="Times New Roman"/>
          <w:szCs w:val="24"/>
        </w:rPr>
        <w:t xml:space="preserve"> δικαιούνται να βγουν στη θάλασσα. Ρωτάω κάθε λογικό Έλληνα πολίτη: Τι συμφέρει; Να βγουν από τα λιμάνια της Βουλγαρίας, από τα λιμάνια της Αλβανίας ή από τη Θεσσαλονίκη μας; Τι συμφέρει </w:t>
      </w:r>
      <w:r w:rsidRPr="00E40125">
        <w:rPr>
          <w:rFonts w:eastAsia="Times New Roman"/>
          <w:szCs w:val="24"/>
        </w:rPr>
        <w:t>εμάς κοινωνικά</w:t>
      </w:r>
      <w:r>
        <w:rPr>
          <w:rFonts w:eastAsia="Times New Roman"/>
          <w:szCs w:val="24"/>
        </w:rPr>
        <w:t>,</w:t>
      </w:r>
      <w:r w:rsidRPr="00E40125">
        <w:rPr>
          <w:rFonts w:eastAsia="Times New Roman"/>
          <w:szCs w:val="24"/>
        </w:rPr>
        <w:t xml:space="preserve"> εμπορικά</w:t>
      </w:r>
      <w:r>
        <w:rPr>
          <w:rFonts w:eastAsia="Times New Roman"/>
          <w:szCs w:val="24"/>
        </w:rPr>
        <w:t>,</w:t>
      </w:r>
      <w:r w:rsidRPr="00E40125">
        <w:rPr>
          <w:rFonts w:eastAsia="Times New Roman"/>
          <w:szCs w:val="24"/>
        </w:rPr>
        <w:t xml:space="preserve"> εθνικά</w:t>
      </w:r>
      <w:r>
        <w:rPr>
          <w:rFonts w:eastAsia="Times New Roman"/>
          <w:szCs w:val="24"/>
        </w:rPr>
        <w:t>,</w:t>
      </w:r>
      <w:r w:rsidRPr="00E40125">
        <w:rPr>
          <w:rFonts w:eastAsia="Times New Roman"/>
          <w:szCs w:val="24"/>
        </w:rPr>
        <w:t xml:space="preserve"> με συμμαχίες</w:t>
      </w:r>
      <w:r>
        <w:rPr>
          <w:rFonts w:eastAsia="Times New Roman"/>
          <w:szCs w:val="24"/>
        </w:rPr>
        <w:t xml:space="preserve">; Να είναι η </w:t>
      </w:r>
      <w:r w:rsidRPr="00E40125">
        <w:rPr>
          <w:rFonts w:eastAsia="Times New Roman"/>
          <w:szCs w:val="24"/>
        </w:rPr>
        <w:t xml:space="preserve">Θεσσαλονίκη το λιμάνι </w:t>
      </w:r>
      <w:r>
        <w:rPr>
          <w:rFonts w:eastAsia="Times New Roman"/>
          <w:szCs w:val="24"/>
        </w:rPr>
        <w:t xml:space="preserve">που θα </w:t>
      </w:r>
      <w:r w:rsidRPr="00E40125">
        <w:rPr>
          <w:rFonts w:eastAsia="Times New Roman"/>
          <w:szCs w:val="24"/>
        </w:rPr>
        <w:t>χρησιμοποιήσουν</w:t>
      </w:r>
      <w:r>
        <w:rPr>
          <w:rFonts w:eastAsia="Times New Roman"/>
          <w:szCs w:val="24"/>
        </w:rPr>
        <w:t>, όπως το Λουξεμβούργο που χρησιμοποιεί τα λιμάνια της Ολλανδίας; Τι συμφέρει εμάς; Εγώ λέω ότι μας συμφέρει να</w:t>
      </w:r>
      <w:r w:rsidRPr="00E40125">
        <w:rPr>
          <w:rFonts w:eastAsia="Times New Roman"/>
          <w:szCs w:val="24"/>
        </w:rPr>
        <w:t xml:space="preserve"> </w:t>
      </w:r>
      <w:r>
        <w:rPr>
          <w:rFonts w:eastAsia="Times New Roman"/>
          <w:szCs w:val="24"/>
        </w:rPr>
        <w:t xml:space="preserve">χρησιμοποιήσουν </w:t>
      </w:r>
      <w:r w:rsidRPr="00E40125">
        <w:rPr>
          <w:rFonts w:eastAsia="Times New Roman"/>
          <w:szCs w:val="24"/>
        </w:rPr>
        <w:t xml:space="preserve">τη Θεσσαλονίκη </w:t>
      </w:r>
      <w:r>
        <w:rPr>
          <w:rFonts w:eastAsia="Times New Roman"/>
          <w:szCs w:val="24"/>
        </w:rPr>
        <w:t>κ</w:t>
      </w:r>
      <w:r w:rsidRPr="00E40125">
        <w:rPr>
          <w:rFonts w:eastAsia="Times New Roman"/>
          <w:szCs w:val="24"/>
        </w:rPr>
        <w:t xml:space="preserve">αι </w:t>
      </w:r>
      <w:r>
        <w:rPr>
          <w:rFonts w:eastAsia="Times New Roman"/>
          <w:szCs w:val="24"/>
        </w:rPr>
        <w:t xml:space="preserve">είμαι </w:t>
      </w:r>
      <w:r w:rsidRPr="00E40125">
        <w:rPr>
          <w:rFonts w:eastAsia="Times New Roman"/>
          <w:szCs w:val="24"/>
        </w:rPr>
        <w:t xml:space="preserve">πολύ χαρούμενος </w:t>
      </w:r>
      <w:r>
        <w:rPr>
          <w:rFonts w:eastAsia="Times New Roman"/>
          <w:szCs w:val="24"/>
        </w:rPr>
        <w:t xml:space="preserve">να το κάνουν. </w:t>
      </w:r>
    </w:p>
    <w:p w14:paraId="77C031A4" w14:textId="77777777" w:rsidR="006113A9" w:rsidRDefault="006B6FC4">
      <w:pPr>
        <w:tabs>
          <w:tab w:val="center" w:pos="4753"/>
          <w:tab w:val="left" w:pos="6156"/>
        </w:tabs>
        <w:spacing w:line="600" w:lineRule="auto"/>
        <w:ind w:firstLine="720"/>
        <w:contextualSpacing/>
        <w:jc w:val="both"/>
        <w:rPr>
          <w:rFonts w:eastAsia="Times New Roman"/>
          <w:szCs w:val="24"/>
        </w:rPr>
      </w:pPr>
      <w:r>
        <w:rPr>
          <w:rFonts w:eastAsia="Times New Roman"/>
          <w:szCs w:val="24"/>
        </w:rPr>
        <w:t>Κάποιοι άλλοι λ</w:t>
      </w:r>
      <w:r>
        <w:rPr>
          <w:rFonts w:eastAsia="Times New Roman"/>
          <w:szCs w:val="24"/>
        </w:rPr>
        <w:t xml:space="preserve">ένε </w:t>
      </w:r>
      <w:r>
        <w:rPr>
          <w:rFonts w:eastAsia="Times New Roman"/>
          <w:szCs w:val="24"/>
        </w:rPr>
        <w:t>-</w:t>
      </w:r>
      <w:r>
        <w:rPr>
          <w:rFonts w:eastAsia="Times New Roman"/>
          <w:szCs w:val="24"/>
        </w:rPr>
        <w:t>και λυπάμαι, γιατί είναι γελοίο επιχείρημα- ότι «ε</w:t>
      </w:r>
      <w:r w:rsidRPr="00E40125">
        <w:rPr>
          <w:rFonts w:eastAsia="Times New Roman"/>
          <w:szCs w:val="24"/>
        </w:rPr>
        <w:t xml:space="preserve">ίμαστε αντίθετοι </w:t>
      </w:r>
      <w:r>
        <w:rPr>
          <w:rFonts w:eastAsia="Times New Roman"/>
          <w:szCs w:val="24"/>
        </w:rPr>
        <w:t xml:space="preserve">στη </w:t>
      </w:r>
      <w:r>
        <w:rPr>
          <w:rFonts w:eastAsia="Times New Roman"/>
          <w:szCs w:val="24"/>
        </w:rPr>
        <w:t>σ</w:t>
      </w:r>
      <w:r w:rsidRPr="00E40125">
        <w:rPr>
          <w:rFonts w:eastAsia="Times New Roman"/>
          <w:szCs w:val="24"/>
        </w:rPr>
        <w:t xml:space="preserve">υμφωνία </w:t>
      </w:r>
      <w:r>
        <w:rPr>
          <w:rFonts w:eastAsia="Times New Roman"/>
          <w:szCs w:val="24"/>
        </w:rPr>
        <w:t>επειδή τη</w:t>
      </w:r>
      <w:r w:rsidRPr="00E40125">
        <w:rPr>
          <w:rFonts w:eastAsia="Times New Roman"/>
          <w:szCs w:val="24"/>
        </w:rPr>
        <w:t xml:space="preserve"> θέλουν οι </w:t>
      </w:r>
      <w:r>
        <w:rPr>
          <w:rFonts w:eastAsia="Times New Roman"/>
          <w:szCs w:val="24"/>
        </w:rPr>
        <w:t>Α</w:t>
      </w:r>
      <w:r w:rsidRPr="00E40125">
        <w:rPr>
          <w:rFonts w:eastAsia="Times New Roman"/>
          <w:szCs w:val="24"/>
        </w:rPr>
        <w:t>μερικανοί και οι μεγάλες δυνάμεις</w:t>
      </w:r>
      <w:r>
        <w:rPr>
          <w:rFonts w:eastAsia="Times New Roman"/>
          <w:szCs w:val="24"/>
        </w:rPr>
        <w:t>».</w:t>
      </w:r>
      <w:r w:rsidRPr="00E40125">
        <w:rPr>
          <w:rFonts w:eastAsia="Times New Roman"/>
          <w:szCs w:val="24"/>
        </w:rPr>
        <w:t xml:space="preserve"> </w:t>
      </w:r>
      <w:r>
        <w:rPr>
          <w:rFonts w:eastAsia="Times New Roman"/>
          <w:szCs w:val="24"/>
        </w:rPr>
        <w:t>Γ</w:t>
      </w:r>
      <w:r w:rsidRPr="00E40125">
        <w:rPr>
          <w:rFonts w:eastAsia="Times New Roman"/>
          <w:szCs w:val="24"/>
        </w:rPr>
        <w:t>ια όνομα του Θεού</w:t>
      </w:r>
      <w:r>
        <w:rPr>
          <w:rFonts w:eastAsia="Times New Roman"/>
          <w:szCs w:val="24"/>
        </w:rPr>
        <w:t>!</w:t>
      </w:r>
      <w:r w:rsidRPr="00E40125">
        <w:rPr>
          <w:rFonts w:eastAsia="Times New Roman"/>
          <w:szCs w:val="24"/>
        </w:rPr>
        <w:t xml:space="preserve"> </w:t>
      </w:r>
      <w:r>
        <w:rPr>
          <w:rFonts w:eastAsia="Times New Roman"/>
          <w:szCs w:val="24"/>
        </w:rPr>
        <w:t>Ν</w:t>
      </w:r>
      <w:r w:rsidRPr="00E40125">
        <w:rPr>
          <w:rFonts w:eastAsia="Times New Roman"/>
          <w:szCs w:val="24"/>
        </w:rPr>
        <w:t>α σας θυμίσω ότι στη Ναυμαχία του Ναυαρίνου</w:t>
      </w:r>
      <w:r>
        <w:rPr>
          <w:rFonts w:eastAsia="Times New Roman"/>
          <w:szCs w:val="24"/>
        </w:rPr>
        <w:t xml:space="preserve"> οι</w:t>
      </w:r>
      <w:r w:rsidRPr="00E40125">
        <w:rPr>
          <w:rFonts w:eastAsia="Times New Roman"/>
          <w:szCs w:val="24"/>
        </w:rPr>
        <w:t xml:space="preserve"> </w:t>
      </w:r>
      <w:r>
        <w:rPr>
          <w:rFonts w:eastAsia="Times New Roman"/>
          <w:szCs w:val="24"/>
        </w:rPr>
        <w:t>Μ</w:t>
      </w:r>
      <w:r w:rsidRPr="00E40125">
        <w:rPr>
          <w:rFonts w:eastAsia="Times New Roman"/>
          <w:szCs w:val="24"/>
        </w:rPr>
        <w:t xml:space="preserve">εγάλες </w:t>
      </w:r>
      <w:r>
        <w:rPr>
          <w:rFonts w:eastAsia="Times New Roman"/>
          <w:szCs w:val="24"/>
        </w:rPr>
        <w:t>Δ</w:t>
      </w:r>
      <w:r w:rsidRPr="00E40125">
        <w:rPr>
          <w:rFonts w:eastAsia="Times New Roman"/>
          <w:szCs w:val="24"/>
        </w:rPr>
        <w:t>υνάμεις</w:t>
      </w:r>
      <w:r>
        <w:rPr>
          <w:rFonts w:eastAsia="Times New Roman"/>
          <w:szCs w:val="24"/>
        </w:rPr>
        <w:t>, για τα δικά του</w:t>
      </w:r>
      <w:r w:rsidRPr="00E40125">
        <w:rPr>
          <w:rFonts w:eastAsia="Times New Roman"/>
          <w:szCs w:val="24"/>
        </w:rPr>
        <w:t xml:space="preserve">ς συμφέροντα </w:t>
      </w:r>
      <w:r>
        <w:rPr>
          <w:rFonts w:eastAsia="Times New Roman"/>
          <w:szCs w:val="24"/>
        </w:rPr>
        <w:t>φ</w:t>
      </w:r>
      <w:r w:rsidRPr="00E40125">
        <w:rPr>
          <w:rFonts w:eastAsia="Times New Roman"/>
          <w:szCs w:val="24"/>
        </w:rPr>
        <w:t>υσικά</w:t>
      </w:r>
      <w:r>
        <w:rPr>
          <w:rFonts w:eastAsia="Times New Roman"/>
          <w:szCs w:val="24"/>
        </w:rPr>
        <w:t>,</w:t>
      </w:r>
      <w:r w:rsidRPr="00E40125">
        <w:rPr>
          <w:rFonts w:eastAsia="Times New Roman"/>
          <w:szCs w:val="24"/>
        </w:rPr>
        <w:t xml:space="preserve"> τσάκισαν τον Ιμπραήμ</w:t>
      </w:r>
      <w:r>
        <w:rPr>
          <w:rFonts w:eastAsia="Times New Roman"/>
          <w:szCs w:val="24"/>
        </w:rPr>
        <w:t>.</w:t>
      </w:r>
      <w:r w:rsidRPr="00E40125">
        <w:rPr>
          <w:rFonts w:eastAsia="Times New Roman"/>
          <w:szCs w:val="24"/>
        </w:rPr>
        <w:t xml:space="preserve"> </w:t>
      </w:r>
      <w:r>
        <w:rPr>
          <w:rFonts w:eastAsia="Times New Roman"/>
          <w:szCs w:val="24"/>
        </w:rPr>
        <w:t>Τι θα έπρεπε να κάνουμε τότε; Ν</w:t>
      </w:r>
      <w:r w:rsidRPr="00E40125">
        <w:rPr>
          <w:rFonts w:eastAsia="Times New Roman"/>
          <w:szCs w:val="24"/>
        </w:rPr>
        <w:t>α αφήσουμε το</w:t>
      </w:r>
      <w:r>
        <w:rPr>
          <w:rFonts w:eastAsia="Times New Roman"/>
          <w:szCs w:val="24"/>
        </w:rPr>
        <w:t>ν</w:t>
      </w:r>
      <w:r w:rsidRPr="00E40125">
        <w:rPr>
          <w:rFonts w:eastAsia="Times New Roman"/>
          <w:szCs w:val="24"/>
        </w:rPr>
        <w:t xml:space="preserve"> λαό </w:t>
      </w:r>
      <w:r w:rsidRPr="00E40125">
        <w:rPr>
          <w:rFonts w:eastAsia="Times New Roman"/>
          <w:szCs w:val="24"/>
        </w:rPr>
        <w:lastRenderedPageBreak/>
        <w:t xml:space="preserve">μας να </w:t>
      </w:r>
      <w:r>
        <w:rPr>
          <w:rFonts w:eastAsia="Times New Roman"/>
          <w:szCs w:val="24"/>
        </w:rPr>
        <w:t xml:space="preserve">σφαχτεί από </w:t>
      </w:r>
      <w:r w:rsidRPr="00E40125">
        <w:rPr>
          <w:rFonts w:eastAsia="Times New Roman"/>
          <w:szCs w:val="24"/>
        </w:rPr>
        <w:t>τον Ιμπραήμ</w:t>
      </w:r>
      <w:r>
        <w:rPr>
          <w:rFonts w:eastAsia="Times New Roman"/>
          <w:szCs w:val="24"/>
        </w:rPr>
        <w:t>,</w:t>
      </w:r>
      <w:r w:rsidRPr="00E40125">
        <w:rPr>
          <w:rFonts w:eastAsia="Times New Roman"/>
          <w:szCs w:val="24"/>
        </w:rPr>
        <w:t xml:space="preserve"> επειδή δεν θέλαμε </w:t>
      </w:r>
      <w:r>
        <w:rPr>
          <w:rFonts w:eastAsia="Times New Roman"/>
          <w:szCs w:val="24"/>
        </w:rPr>
        <w:t xml:space="preserve">οι </w:t>
      </w:r>
      <w:r>
        <w:rPr>
          <w:rFonts w:eastAsia="Times New Roman"/>
          <w:szCs w:val="24"/>
        </w:rPr>
        <w:t>Μ</w:t>
      </w:r>
      <w:r w:rsidRPr="00E40125">
        <w:rPr>
          <w:rFonts w:eastAsia="Times New Roman"/>
          <w:szCs w:val="24"/>
        </w:rPr>
        <w:t xml:space="preserve">εγάλες </w:t>
      </w:r>
      <w:r>
        <w:rPr>
          <w:rFonts w:eastAsia="Times New Roman"/>
          <w:szCs w:val="24"/>
        </w:rPr>
        <w:t>Δ</w:t>
      </w:r>
      <w:r w:rsidRPr="00E40125">
        <w:rPr>
          <w:rFonts w:eastAsia="Times New Roman"/>
          <w:szCs w:val="24"/>
        </w:rPr>
        <w:t>υνάμεις να παρέμβουν</w:t>
      </w:r>
      <w:r>
        <w:rPr>
          <w:rFonts w:eastAsia="Times New Roman"/>
          <w:szCs w:val="24"/>
        </w:rPr>
        <w:t>;</w:t>
      </w:r>
    </w:p>
    <w:p w14:paraId="77C031A5" w14:textId="77777777" w:rsidR="006113A9" w:rsidRDefault="006B6FC4">
      <w:pPr>
        <w:tabs>
          <w:tab w:val="center" w:pos="4753"/>
          <w:tab w:val="left" w:pos="6156"/>
        </w:tabs>
        <w:spacing w:line="600" w:lineRule="auto"/>
        <w:ind w:firstLine="720"/>
        <w:contextualSpacing/>
        <w:jc w:val="both"/>
        <w:rPr>
          <w:rFonts w:eastAsia="Times New Roman"/>
          <w:szCs w:val="24"/>
        </w:rPr>
      </w:pPr>
      <w:r>
        <w:rPr>
          <w:rFonts w:eastAsia="Times New Roman"/>
          <w:szCs w:val="24"/>
        </w:rPr>
        <w:t>Ένα πράγμα με</w:t>
      </w:r>
      <w:r w:rsidRPr="00E40125">
        <w:rPr>
          <w:rFonts w:eastAsia="Times New Roman"/>
          <w:szCs w:val="24"/>
        </w:rPr>
        <w:t xml:space="preserve"> ενδιαφέρει εμένα</w:t>
      </w:r>
      <w:r>
        <w:rPr>
          <w:rFonts w:eastAsia="Times New Roman"/>
          <w:szCs w:val="24"/>
        </w:rPr>
        <w:t>,</w:t>
      </w:r>
      <w:r w:rsidRPr="00E40125">
        <w:rPr>
          <w:rFonts w:eastAsia="Times New Roman"/>
          <w:szCs w:val="24"/>
        </w:rPr>
        <w:t xml:space="preserve"> κυρίες και κύριοι συνάδελφοι</w:t>
      </w:r>
      <w:r>
        <w:rPr>
          <w:rFonts w:eastAsia="Times New Roman"/>
          <w:szCs w:val="24"/>
        </w:rPr>
        <w:t>:</w:t>
      </w:r>
      <w:r w:rsidRPr="00E40125">
        <w:rPr>
          <w:rFonts w:eastAsia="Times New Roman"/>
          <w:szCs w:val="24"/>
        </w:rPr>
        <w:t xml:space="preserve"> </w:t>
      </w:r>
      <w:r>
        <w:rPr>
          <w:rFonts w:eastAsia="Times New Roman"/>
          <w:szCs w:val="24"/>
        </w:rPr>
        <w:t>τ</w:t>
      </w:r>
      <w:r w:rsidRPr="00E40125">
        <w:rPr>
          <w:rFonts w:eastAsia="Times New Roman"/>
          <w:szCs w:val="24"/>
        </w:rPr>
        <w:t>ο συμφέρον της χώρας μου</w:t>
      </w:r>
      <w:r>
        <w:rPr>
          <w:rFonts w:eastAsia="Times New Roman"/>
          <w:szCs w:val="24"/>
        </w:rPr>
        <w:t xml:space="preserve">. </w:t>
      </w:r>
      <w:r>
        <w:rPr>
          <w:rFonts w:eastAsia="Times New Roman"/>
          <w:szCs w:val="24"/>
        </w:rPr>
        <w:t>Πιστεύετε ότι το συμφέρον της χώρας μου είναι με τον Πούτιν</w:t>
      </w:r>
      <w:r>
        <w:rPr>
          <w:rFonts w:eastAsia="Times New Roman"/>
          <w:szCs w:val="24"/>
        </w:rPr>
        <w:t>,</w:t>
      </w:r>
      <w:r>
        <w:rPr>
          <w:rFonts w:eastAsia="Times New Roman"/>
          <w:szCs w:val="24"/>
        </w:rPr>
        <w:t xml:space="preserve"> που αποκαλεί τη γειτονική χώρα «Μακεδονία» σκέτο ή με τους Τούρκους που αντιτίθενται στη </w:t>
      </w:r>
      <w:r>
        <w:rPr>
          <w:rFonts w:eastAsia="Times New Roman"/>
          <w:szCs w:val="24"/>
        </w:rPr>
        <w:t>σ</w:t>
      </w:r>
      <w:r>
        <w:rPr>
          <w:rFonts w:eastAsia="Times New Roman"/>
          <w:szCs w:val="24"/>
        </w:rPr>
        <w:t xml:space="preserve">υμφωνία ή με τους Βούλγαρους εθνικιστές; </w:t>
      </w:r>
    </w:p>
    <w:p w14:paraId="77C031A6" w14:textId="77777777" w:rsidR="006113A9" w:rsidRDefault="006B6FC4">
      <w:pPr>
        <w:tabs>
          <w:tab w:val="center" w:pos="4753"/>
          <w:tab w:val="left" w:pos="6156"/>
        </w:tabs>
        <w:spacing w:line="600" w:lineRule="auto"/>
        <w:ind w:firstLine="720"/>
        <w:contextualSpacing/>
        <w:jc w:val="both"/>
        <w:rPr>
          <w:rFonts w:eastAsia="Times New Roman"/>
          <w:szCs w:val="24"/>
        </w:rPr>
      </w:pPr>
      <w:r>
        <w:rPr>
          <w:rFonts w:eastAsia="Times New Roman"/>
          <w:szCs w:val="24"/>
        </w:rPr>
        <w:t xml:space="preserve">Τελειώνω, κύριε Πρόεδρε και κύριοι συνάδελφοι. </w:t>
      </w:r>
    </w:p>
    <w:p w14:paraId="77C031A7" w14:textId="77777777" w:rsidR="006113A9" w:rsidRDefault="006B6FC4">
      <w:pPr>
        <w:tabs>
          <w:tab w:val="center" w:pos="4753"/>
          <w:tab w:val="left" w:pos="6156"/>
        </w:tabs>
        <w:spacing w:line="600" w:lineRule="auto"/>
        <w:ind w:firstLine="720"/>
        <w:contextualSpacing/>
        <w:jc w:val="both"/>
        <w:rPr>
          <w:rFonts w:eastAsia="Times New Roman"/>
          <w:szCs w:val="24"/>
        </w:rPr>
      </w:pPr>
      <w:r>
        <w:rPr>
          <w:rFonts w:eastAsia="Times New Roman"/>
          <w:szCs w:val="24"/>
        </w:rPr>
        <w:t>Και εδώ υπάρχει</w:t>
      </w:r>
      <w:r>
        <w:rPr>
          <w:rFonts w:eastAsia="Times New Roman"/>
          <w:szCs w:val="24"/>
        </w:rPr>
        <w:t xml:space="preserve"> μια επικίνδυνη ατραπός. Το γεγονός ότι κάποιοι ανεύθυνοι τελείως</w:t>
      </w:r>
      <w:r>
        <w:rPr>
          <w:rFonts w:eastAsia="Times New Roman"/>
          <w:szCs w:val="24"/>
        </w:rPr>
        <w:t>,</w:t>
      </w:r>
      <w:r>
        <w:rPr>
          <w:rFonts w:eastAsia="Times New Roman"/>
          <w:szCs w:val="24"/>
        </w:rPr>
        <w:t xml:space="preserve"> ταυτίζουν τη</w:t>
      </w:r>
      <w:r w:rsidRPr="00E40125">
        <w:rPr>
          <w:rFonts w:eastAsia="Times New Roman"/>
          <w:szCs w:val="24"/>
        </w:rPr>
        <w:t xml:space="preserve"> γειτονική γλώσσα με τα βουλγαρικά</w:t>
      </w:r>
      <w:r>
        <w:rPr>
          <w:rFonts w:eastAsia="Times New Roman"/>
          <w:szCs w:val="24"/>
        </w:rPr>
        <w:t>,</w:t>
      </w:r>
      <w:r w:rsidRPr="00E40125">
        <w:rPr>
          <w:rFonts w:eastAsia="Times New Roman"/>
          <w:szCs w:val="24"/>
        </w:rPr>
        <w:t xml:space="preserve"> θα έκανε τα κόκκαλα του Παύλου Μελά </w:t>
      </w:r>
      <w:r>
        <w:rPr>
          <w:rFonts w:eastAsia="Times New Roman"/>
          <w:szCs w:val="24"/>
        </w:rPr>
        <w:t>να τρίζουν.</w:t>
      </w:r>
      <w:r w:rsidRPr="00E40125">
        <w:rPr>
          <w:rFonts w:eastAsia="Times New Roman"/>
          <w:szCs w:val="24"/>
        </w:rPr>
        <w:t xml:space="preserve"> </w:t>
      </w:r>
      <w:r>
        <w:rPr>
          <w:rFonts w:eastAsia="Times New Roman"/>
          <w:szCs w:val="24"/>
        </w:rPr>
        <w:t>Ε</w:t>
      </w:r>
      <w:r w:rsidRPr="00E40125">
        <w:rPr>
          <w:rFonts w:eastAsia="Times New Roman"/>
          <w:szCs w:val="24"/>
        </w:rPr>
        <w:t xml:space="preserve">ίναι </w:t>
      </w:r>
      <w:r>
        <w:rPr>
          <w:rFonts w:eastAsia="Times New Roman"/>
          <w:szCs w:val="24"/>
        </w:rPr>
        <w:t>επικίνδυνη ατραπός να ταυτίζετε τ</w:t>
      </w:r>
      <w:r w:rsidRPr="00E40125">
        <w:rPr>
          <w:rFonts w:eastAsia="Times New Roman"/>
          <w:szCs w:val="24"/>
        </w:rPr>
        <w:t>η γειτονική μας χώρα</w:t>
      </w:r>
      <w:r>
        <w:rPr>
          <w:rFonts w:eastAsia="Times New Roman"/>
          <w:szCs w:val="24"/>
        </w:rPr>
        <w:t>,</w:t>
      </w:r>
      <w:r w:rsidRPr="00E40125">
        <w:rPr>
          <w:rFonts w:eastAsia="Times New Roman"/>
          <w:szCs w:val="24"/>
        </w:rPr>
        <w:t xml:space="preserve"> </w:t>
      </w:r>
      <w:r>
        <w:rPr>
          <w:rFonts w:eastAsia="Times New Roman"/>
          <w:szCs w:val="24"/>
        </w:rPr>
        <w:t xml:space="preserve">τη βόρεια χώρα, με </w:t>
      </w:r>
      <w:r w:rsidRPr="00E40125">
        <w:rPr>
          <w:rFonts w:eastAsia="Times New Roman"/>
          <w:szCs w:val="24"/>
        </w:rPr>
        <w:t>τους Βούλγαρο</w:t>
      </w:r>
      <w:r w:rsidRPr="00E40125">
        <w:rPr>
          <w:rFonts w:eastAsia="Times New Roman"/>
          <w:szCs w:val="24"/>
        </w:rPr>
        <w:t>υς</w:t>
      </w:r>
      <w:r>
        <w:rPr>
          <w:rFonts w:eastAsia="Times New Roman"/>
          <w:szCs w:val="24"/>
        </w:rPr>
        <w:t>,</w:t>
      </w:r>
      <w:r w:rsidRPr="00E40125">
        <w:rPr>
          <w:rFonts w:eastAsia="Times New Roman"/>
          <w:szCs w:val="24"/>
        </w:rPr>
        <w:t xml:space="preserve"> οι οποίοι διεκδικούν ως </w:t>
      </w:r>
      <w:r>
        <w:rPr>
          <w:rFonts w:eastAsia="Times New Roman"/>
          <w:szCs w:val="24"/>
        </w:rPr>
        <w:t>«</w:t>
      </w:r>
      <w:r w:rsidRPr="00E40125">
        <w:rPr>
          <w:rFonts w:eastAsia="Times New Roman"/>
          <w:szCs w:val="24"/>
        </w:rPr>
        <w:t>Βούλγαρους</w:t>
      </w:r>
      <w:r>
        <w:rPr>
          <w:rFonts w:eastAsia="Times New Roman"/>
          <w:szCs w:val="24"/>
        </w:rPr>
        <w:t>»</w:t>
      </w:r>
      <w:r w:rsidRPr="00E40125">
        <w:rPr>
          <w:rFonts w:eastAsia="Times New Roman"/>
          <w:szCs w:val="24"/>
        </w:rPr>
        <w:t xml:space="preserve"> ακόμα και τους κατοίκους στο Ωραιόκαστρο</w:t>
      </w:r>
      <w:r>
        <w:rPr>
          <w:rFonts w:eastAsia="Times New Roman"/>
          <w:szCs w:val="24"/>
        </w:rPr>
        <w:t>.</w:t>
      </w:r>
    </w:p>
    <w:p w14:paraId="77C031A8" w14:textId="77777777" w:rsidR="006113A9" w:rsidRDefault="006B6FC4">
      <w:pPr>
        <w:tabs>
          <w:tab w:val="center" w:pos="4753"/>
          <w:tab w:val="left" w:pos="6156"/>
        </w:tabs>
        <w:spacing w:line="600" w:lineRule="auto"/>
        <w:ind w:firstLine="720"/>
        <w:contextualSpacing/>
        <w:jc w:val="both"/>
        <w:rPr>
          <w:rFonts w:eastAsia="Times New Roman"/>
          <w:szCs w:val="24"/>
        </w:rPr>
      </w:pPr>
      <w:r w:rsidRPr="00777A3F">
        <w:rPr>
          <w:rFonts w:eastAsia="Times New Roman"/>
          <w:b/>
          <w:szCs w:val="24"/>
        </w:rPr>
        <w:t>ΣΟΦΙΑ ΒΟΥΛΤΕΨΗ:</w:t>
      </w:r>
      <w:r>
        <w:rPr>
          <w:rFonts w:eastAsia="Times New Roman"/>
          <w:szCs w:val="24"/>
        </w:rPr>
        <w:t xml:space="preserve"> Συνεταιρίζεστε καλά.</w:t>
      </w:r>
    </w:p>
    <w:p w14:paraId="77C031A9" w14:textId="77777777" w:rsidR="006113A9" w:rsidRDefault="006B6FC4">
      <w:pPr>
        <w:tabs>
          <w:tab w:val="center" w:pos="4753"/>
          <w:tab w:val="left" w:pos="6156"/>
        </w:tabs>
        <w:spacing w:line="600" w:lineRule="auto"/>
        <w:ind w:firstLine="720"/>
        <w:contextualSpacing/>
        <w:jc w:val="both"/>
        <w:rPr>
          <w:rFonts w:eastAsia="Times New Roman"/>
          <w:szCs w:val="24"/>
        </w:rPr>
      </w:pPr>
      <w:r>
        <w:rPr>
          <w:rFonts w:eastAsia="Times New Roman"/>
          <w:b/>
          <w:szCs w:val="24"/>
        </w:rPr>
        <w:t>ΙΩΑΝΝΗΣ</w:t>
      </w:r>
      <w:r w:rsidRPr="00777A3F">
        <w:rPr>
          <w:rFonts w:eastAsia="Times New Roman"/>
          <w:b/>
          <w:szCs w:val="24"/>
        </w:rPr>
        <w:t xml:space="preserve"> ΤΣΙΡΩΝΗΣ:</w:t>
      </w:r>
      <w:r>
        <w:rPr>
          <w:rFonts w:eastAsia="Times New Roman"/>
          <w:szCs w:val="24"/>
        </w:rPr>
        <w:t xml:space="preserve"> Καλά, η ανευθυνότητά σας δεν έχει όριο. </w:t>
      </w:r>
    </w:p>
    <w:p w14:paraId="77C031AA" w14:textId="77777777" w:rsidR="006113A9" w:rsidRDefault="006B6FC4">
      <w:pPr>
        <w:tabs>
          <w:tab w:val="center" w:pos="4753"/>
          <w:tab w:val="left" w:pos="6156"/>
        </w:tabs>
        <w:spacing w:line="600" w:lineRule="auto"/>
        <w:ind w:firstLine="720"/>
        <w:contextualSpacing/>
        <w:jc w:val="both"/>
        <w:rPr>
          <w:rFonts w:eastAsia="Times New Roman"/>
          <w:szCs w:val="24"/>
        </w:rPr>
      </w:pPr>
      <w:r>
        <w:rPr>
          <w:rFonts w:eastAsia="Times New Roman"/>
          <w:szCs w:val="24"/>
        </w:rPr>
        <w:t xml:space="preserve">Όσον αφορά το ΝΑΤΟ, κάποιοι λένε ότι χάνουμε το ατού. Να θυμίσω, λοιπόν, ότι με την ενδιάμεση </w:t>
      </w:r>
      <w:r>
        <w:rPr>
          <w:rFonts w:eastAsia="Times New Roman"/>
          <w:szCs w:val="24"/>
        </w:rPr>
        <w:t>σ</w:t>
      </w:r>
      <w:r w:rsidRPr="00E40125">
        <w:rPr>
          <w:rFonts w:eastAsia="Times New Roman"/>
          <w:szCs w:val="24"/>
        </w:rPr>
        <w:t>υμφωνία</w:t>
      </w:r>
      <w:r>
        <w:rPr>
          <w:rFonts w:eastAsia="Times New Roman"/>
          <w:szCs w:val="24"/>
        </w:rPr>
        <w:t xml:space="preserve">, στο </w:t>
      </w:r>
      <w:r w:rsidRPr="00E40125">
        <w:rPr>
          <w:rFonts w:eastAsia="Times New Roman"/>
          <w:szCs w:val="24"/>
        </w:rPr>
        <w:t xml:space="preserve">άρθρο </w:t>
      </w:r>
      <w:r w:rsidRPr="00E40125">
        <w:rPr>
          <w:rFonts w:eastAsia="Times New Roman"/>
          <w:szCs w:val="24"/>
        </w:rPr>
        <w:lastRenderedPageBreak/>
        <w:t xml:space="preserve">11 </w:t>
      </w:r>
      <w:r>
        <w:rPr>
          <w:rFonts w:eastAsia="Times New Roman"/>
          <w:szCs w:val="24"/>
        </w:rPr>
        <w:t>-</w:t>
      </w:r>
      <w:r w:rsidRPr="00E40125">
        <w:rPr>
          <w:rFonts w:eastAsia="Times New Roman"/>
          <w:szCs w:val="24"/>
        </w:rPr>
        <w:t>την έχω ήδη καταθέσει</w:t>
      </w:r>
      <w:r>
        <w:rPr>
          <w:rFonts w:eastAsia="Times New Roman"/>
          <w:szCs w:val="24"/>
        </w:rPr>
        <w:t>-</w:t>
      </w:r>
      <w:r w:rsidRPr="00E40125">
        <w:rPr>
          <w:rFonts w:eastAsia="Times New Roman"/>
          <w:szCs w:val="24"/>
        </w:rPr>
        <w:t xml:space="preserve"> δεν έχου</w:t>
      </w:r>
      <w:r>
        <w:rPr>
          <w:rFonts w:eastAsia="Times New Roman"/>
          <w:szCs w:val="24"/>
        </w:rPr>
        <w:t>με</w:t>
      </w:r>
      <w:r w:rsidRPr="00E40125">
        <w:rPr>
          <w:rFonts w:eastAsia="Times New Roman"/>
          <w:szCs w:val="24"/>
        </w:rPr>
        <w:t xml:space="preserve"> δικαίωμα να </w:t>
      </w:r>
      <w:r>
        <w:rPr>
          <w:rFonts w:eastAsia="Times New Roman"/>
          <w:szCs w:val="24"/>
        </w:rPr>
        <w:t xml:space="preserve">βάλουμε βέτο για την είσοδο της χώρας. Επομένως, αυτό για το οποίο τους πείσαμε στο </w:t>
      </w:r>
      <w:r w:rsidRPr="00E40125">
        <w:rPr>
          <w:rFonts w:eastAsia="Times New Roman"/>
          <w:szCs w:val="24"/>
        </w:rPr>
        <w:t>Βουκουρέ</w:t>
      </w:r>
      <w:r w:rsidRPr="00E40125">
        <w:rPr>
          <w:rFonts w:eastAsia="Times New Roman"/>
          <w:szCs w:val="24"/>
        </w:rPr>
        <w:t>στι</w:t>
      </w:r>
      <w:r>
        <w:rPr>
          <w:rFonts w:eastAsia="Times New Roman"/>
          <w:szCs w:val="24"/>
        </w:rPr>
        <w:t>,</w:t>
      </w:r>
      <w:r w:rsidRPr="00E40125">
        <w:rPr>
          <w:rFonts w:eastAsia="Times New Roman"/>
          <w:szCs w:val="24"/>
        </w:rPr>
        <w:t xml:space="preserve"> χάρη στον Κώστα Καραμανλή και </w:t>
      </w:r>
      <w:r>
        <w:rPr>
          <w:rFonts w:eastAsia="Times New Roman"/>
          <w:szCs w:val="24"/>
        </w:rPr>
        <w:t xml:space="preserve">την </w:t>
      </w:r>
      <w:r w:rsidRPr="00E40125">
        <w:rPr>
          <w:rFonts w:eastAsia="Times New Roman"/>
          <w:szCs w:val="24"/>
        </w:rPr>
        <w:t>Ντόρα Μπακογιάννη</w:t>
      </w:r>
      <w:r>
        <w:rPr>
          <w:rFonts w:eastAsia="Times New Roman"/>
          <w:szCs w:val="24"/>
        </w:rPr>
        <w:t>,</w:t>
      </w:r>
      <w:r w:rsidRPr="00E40125">
        <w:rPr>
          <w:rFonts w:eastAsia="Times New Roman"/>
          <w:szCs w:val="24"/>
        </w:rPr>
        <w:t xml:space="preserve"> είναι να αναβληθεί η είσοδος</w:t>
      </w:r>
      <w:r>
        <w:rPr>
          <w:rFonts w:eastAsia="Times New Roman"/>
          <w:szCs w:val="24"/>
        </w:rPr>
        <w:t>,</w:t>
      </w:r>
      <w:r w:rsidRPr="00E40125">
        <w:rPr>
          <w:rFonts w:eastAsia="Times New Roman"/>
          <w:szCs w:val="24"/>
        </w:rPr>
        <w:t xml:space="preserve"> μέχρι να λυθεί το θέμα </w:t>
      </w:r>
      <w:r>
        <w:rPr>
          <w:rFonts w:eastAsia="Times New Roman"/>
          <w:szCs w:val="24"/>
        </w:rPr>
        <w:t xml:space="preserve">του επίσημου ονόματος. Πηγαίνετε και πείτε τους τώρα, λοιπόν, ότι </w:t>
      </w:r>
      <w:r w:rsidRPr="00E40125">
        <w:rPr>
          <w:rFonts w:eastAsia="Times New Roman"/>
          <w:szCs w:val="24"/>
        </w:rPr>
        <w:t>μπλο</w:t>
      </w:r>
      <w:r>
        <w:rPr>
          <w:rFonts w:eastAsia="Times New Roman"/>
          <w:szCs w:val="24"/>
        </w:rPr>
        <w:t>φ</w:t>
      </w:r>
      <w:r w:rsidRPr="00E40125">
        <w:rPr>
          <w:rFonts w:eastAsia="Times New Roman"/>
          <w:szCs w:val="24"/>
        </w:rPr>
        <w:t>άραμε</w:t>
      </w:r>
      <w:r>
        <w:rPr>
          <w:rFonts w:eastAsia="Times New Roman"/>
          <w:szCs w:val="24"/>
        </w:rPr>
        <w:t>,</w:t>
      </w:r>
      <w:r w:rsidRPr="00E40125">
        <w:rPr>
          <w:rFonts w:eastAsia="Times New Roman"/>
          <w:szCs w:val="24"/>
        </w:rPr>
        <w:t xml:space="preserve"> ότι δεν θέλουμε </w:t>
      </w:r>
      <w:r>
        <w:rPr>
          <w:rFonts w:eastAsia="Times New Roman"/>
          <w:szCs w:val="24"/>
        </w:rPr>
        <w:t xml:space="preserve">σύνθετη ονομασία, </w:t>
      </w:r>
      <w:r w:rsidRPr="00E40125">
        <w:rPr>
          <w:rFonts w:eastAsia="Times New Roman"/>
          <w:szCs w:val="24"/>
        </w:rPr>
        <w:t xml:space="preserve">να </w:t>
      </w:r>
      <w:r>
        <w:rPr>
          <w:rFonts w:eastAsia="Times New Roman"/>
          <w:szCs w:val="24"/>
        </w:rPr>
        <w:t>τ</w:t>
      </w:r>
      <w:r w:rsidRPr="00E40125">
        <w:rPr>
          <w:rFonts w:eastAsia="Times New Roman"/>
          <w:szCs w:val="24"/>
        </w:rPr>
        <w:t xml:space="preserve">η βάλουν αύριο στο ΝΑΤΟ και </w:t>
      </w:r>
      <w:r>
        <w:rPr>
          <w:rFonts w:eastAsia="Times New Roman"/>
          <w:szCs w:val="24"/>
        </w:rPr>
        <w:t xml:space="preserve">να μην έχουμε </w:t>
      </w:r>
      <w:r w:rsidRPr="00E40125">
        <w:rPr>
          <w:rFonts w:eastAsia="Times New Roman"/>
          <w:szCs w:val="24"/>
        </w:rPr>
        <w:t xml:space="preserve">δικαίωμα </w:t>
      </w:r>
      <w:r>
        <w:rPr>
          <w:rFonts w:eastAsia="Times New Roman"/>
          <w:szCs w:val="24"/>
        </w:rPr>
        <w:t xml:space="preserve">να βάλουμε βέτο. </w:t>
      </w:r>
    </w:p>
    <w:p w14:paraId="77C031AB" w14:textId="77777777" w:rsidR="006113A9" w:rsidRDefault="006B6FC4">
      <w:pPr>
        <w:tabs>
          <w:tab w:val="center" w:pos="4753"/>
          <w:tab w:val="left" w:pos="6156"/>
        </w:tabs>
        <w:spacing w:line="600" w:lineRule="auto"/>
        <w:ind w:firstLine="720"/>
        <w:contextualSpacing/>
        <w:jc w:val="both"/>
        <w:rPr>
          <w:rFonts w:eastAsia="Times New Roman"/>
          <w:szCs w:val="24"/>
        </w:rPr>
      </w:pPr>
      <w:r>
        <w:rPr>
          <w:rFonts w:eastAsia="Times New Roman"/>
          <w:szCs w:val="24"/>
        </w:rPr>
        <w:t xml:space="preserve">Άρα, σε </w:t>
      </w:r>
      <w:r w:rsidRPr="00E40125">
        <w:rPr>
          <w:rFonts w:eastAsia="Times New Roman"/>
          <w:szCs w:val="24"/>
        </w:rPr>
        <w:t>συγκρίσεις</w:t>
      </w:r>
      <w:r>
        <w:rPr>
          <w:rFonts w:eastAsia="Times New Roman"/>
          <w:szCs w:val="24"/>
        </w:rPr>
        <w:t>,</w:t>
      </w:r>
      <w:r w:rsidRPr="00E40125">
        <w:rPr>
          <w:rFonts w:eastAsia="Times New Roman"/>
          <w:szCs w:val="24"/>
        </w:rPr>
        <w:t xml:space="preserve"> αν </w:t>
      </w:r>
      <w:r>
        <w:rPr>
          <w:rFonts w:eastAsia="Times New Roman"/>
          <w:szCs w:val="24"/>
        </w:rPr>
        <w:t>θέλατε</w:t>
      </w:r>
      <w:r w:rsidRPr="00E40125">
        <w:rPr>
          <w:rFonts w:eastAsia="Times New Roman"/>
          <w:szCs w:val="24"/>
        </w:rPr>
        <w:t xml:space="preserve"> να κάνουμε δημοψήφισμα</w:t>
      </w:r>
      <w:r>
        <w:rPr>
          <w:rFonts w:eastAsia="Times New Roman"/>
          <w:szCs w:val="24"/>
        </w:rPr>
        <w:t>,</w:t>
      </w:r>
      <w:r w:rsidRPr="00E40125">
        <w:rPr>
          <w:rFonts w:eastAsia="Times New Roman"/>
          <w:szCs w:val="24"/>
        </w:rPr>
        <w:t xml:space="preserve"> </w:t>
      </w:r>
      <w:r>
        <w:rPr>
          <w:rFonts w:eastAsia="Times New Roman"/>
          <w:szCs w:val="24"/>
        </w:rPr>
        <w:t>τ</w:t>
      </w:r>
      <w:r w:rsidRPr="00E40125">
        <w:rPr>
          <w:rFonts w:eastAsia="Times New Roman"/>
          <w:szCs w:val="24"/>
        </w:rPr>
        <w:t>ι προτιμάτε</w:t>
      </w:r>
      <w:r>
        <w:rPr>
          <w:rFonts w:eastAsia="Times New Roman"/>
          <w:szCs w:val="24"/>
        </w:rPr>
        <w:t>,</w:t>
      </w:r>
      <w:r w:rsidRPr="00E40125">
        <w:rPr>
          <w:rFonts w:eastAsia="Times New Roman"/>
          <w:szCs w:val="24"/>
        </w:rPr>
        <w:t xml:space="preserve"> κυρίες και κύριοι συνάδελφοι</w:t>
      </w:r>
      <w:r>
        <w:rPr>
          <w:rFonts w:eastAsia="Times New Roman"/>
          <w:szCs w:val="24"/>
        </w:rPr>
        <w:t>, Ελληνίδες και Έ</w:t>
      </w:r>
      <w:r w:rsidRPr="00E40125">
        <w:rPr>
          <w:rFonts w:eastAsia="Times New Roman"/>
          <w:szCs w:val="24"/>
        </w:rPr>
        <w:t>λληνες</w:t>
      </w:r>
      <w:r>
        <w:rPr>
          <w:rFonts w:eastAsia="Times New Roman"/>
          <w:szCs w:val="24"/>
        </w:rPr>
        <w:t>,</w:t>
      </w:r>
      <w:r w:rsidRPr="00E40125">
        <w:rPr>
          <w:rFonts w:eastAsia="Times New Roman"/>
          <w:szCs w:val="24"/>
        </w:rPr>
        <w:t xml:space="preserve"> το </w:t>
      </w:r>
      <w:r>
        <w:rPr>
          <w:rFonts w:eastAsia="Times New Roman"/>
          <w:szCs w:val="24"/>
        </w:rPr>
        <w:t>«</w:t>
      </w:r>
      <w:r w:rsidRPr="00E40125">
        <w:rPr>
          <w:rFonts w:eastAsia="Times New Roman"/>
          <w:szCs w:val="24"/>
        </w:rPr>
        <w:t>Μακεδονία</w:t>
      </w:r>
      <w:r>
        <w:rPr>
          <w:rFonts w:eastAsia="Times New Roman"/>
          <w:szCs w:val="24"/>
        </w:rPr>
        <w:t>»</w:t>
      </w:r>
      <w:r w:rsidRPr="00E40125">
        <w:rPr>
          <w:rFonts w:eastAsia="Times New Roman"/>
          <w:szCs w:val="24"/>
        </w:rPr>
        <w:t xml:space="preserve"> σκέτο</w:t>
      </w:r>
      <w:r>
        <w:rPr>
          <w:rFonts w:eastAsia="Times New Roman"/>
          <w:szCs w:val="24"/>
        </w:rPr>
        <w:t>,</w:t>
      </w:r>
      <w:r w:rsidRPr="00E40125">
        <w:rPr>
          <w:rFonts w:eastAsia="Times New Roman"/>
          <w:szCs w:val="24"/>
        </w:rPr>
        <w:t xml:space="preserve"> </w:t>
      </w:r>
      <w:r>
        <w:rPr>
          <w:rFonts w:eastAsia="Times New Roman"/>
          <w:szCs w:val="24"/>
        </w:rPr>
        <w:t xml:space="preserve">που </w:t>
      </w:r>
      <w:r w:rsidRPr="00E40125">
        <w:rPr>
          <w:rFonts w:eastAsia="Times New Roman"/>
          <w:szCs w:val="24"/>
        </w:rPr>
        <w:t>έχουμε ήδη υπογράψει</w:t>
      </w:r>
      <w:r>
        <w:rPr>
          <w:rFonts w:eastAsia="Times New Roman"/>
          <w:szCs w:val="24"/>
        </w:rPr>
        <w:t xml:space="preserve"> ή το «Βόρεια </w:t>
      </w:r>
      <w:r w:rsidRPr="00E40125">
        <w:rPr>
          <w:rFonts w:eastAsia="Times New Roman"/>
          <w:szCs w:val="24"/>
        </w:rPr>
        <w:t>Μακεδονία</w:t>
      </w:r>
      <w:r>
        <w:rPr>
          <w:rFonts w:eastAsia="Times New Roman"/>
          <w:szCs w:val="24"/>
        </w:rPr>
        <w:t>»,</w:t>
      </w:r>
      <w:r w:rsidRPr="00E40125">
        <w:rPr>
          <w:rFonts w:eastAsia="Times New Roman"/>
          <w:szCs w:val="24"/>
        </w:rPr>
        <w:t xml:space="preserve"> </w:t>
      </w:r>
      <w:r>
        <w:rPr>
          <w:rFonts w:eastAsia="Times New Roman"/>
          <w:szCs w:val="24"/>
        </w:rPr>
        <w:t>τ</w:t>
      </w:r>
      <w:r w:rsidRPr="00E40125">
        <w:rPr>
          <w:rFonts w:eastAsia="Times New Roman"/>
          <w:szCs w:val="24"/>
        </w:rPr>
        <w:t xml:space="preserve">ο </w:t>
      </w:r>
      <w:r>
        <w:rPr>
          <w:rFonts w:eastAsia="Times New Roman"/>
          <w:szCs w:val="24"/>
        </w:rPr>
        <w:t>«</w:t>
      </w:r>
      <w:r w:rsidRPr="00E40125">
        <w:rPr>
          <w:rFonts w:eastAsia="Times New Roman"/>
          <w:szCs w:val="24"/>
        </w:rPr>
        <w:t>πολίτες Μακεδόνες</w:t>
      </w:r>
      <w:r>
        <w:rPr>
          <w:rFonts w:eastAsia="Times New Roman"/>
          <w:szCs w:val="24"/>
        </w:rPr>
        <w:t>»</w:t>
      </w:r>
      <w:r w:rsidRPr="00E40125">
        <w:rPr>
          <w:rFonts w:eastAsia="Times New Roman"/>
          <w:szCs w:val="24"/>
        </w:rPr>
        <w:t xml:space="preserve"> </w:t>
      </w:r>
      <w:r>
        <w:rPr>
          <w:rFonts w:eastAsia="Times New Roman"/>
          <w:szCs w:val="24"/>
        </w:rPr>
        <w:t>ή</w:t>
      </w:r>
      <w:r w:rsidRPr="00E40125">
        <w:rPr>
          <w:rFonts w:eastAsia="Times New Roman"/>
          <w:szCs w:val="24"/>
        </w:rPr>
        <w:t xml:space="preserve"> </w:t>
      </w:r>
      <w:r>
        <w:rPr>
          <w:rFonts w:eastAsia="Times New Roman"/>
          <w:szCs w:val="24"/>
        </w:rPr>
        <w:t>το «</w:t>
      </w:r>
      <w:r w:rsidRPr="00E40125">
        <w:rPr>
          <w:rFonts w:eastAsia="Times New Roman"/>
          <w:szCs w:val="24"/>
        </w:rPr>
        <w:t>Μακεδόνες πολίτες της Βόρειας Μακεδονίας</w:t>
      </w:r>
      <w:r>
        <w:rPr>
          <w:rFonts w:eastAsia="Times New Roman"/>
          <w:szCs w:val="24"/>
        </w:rPr>
        <w:t>», τη</w:t>
      </w:r>
      <w:r w:rsidRPr="00E40125">
        <w:rPr>
          <w:rFonts w:eastAsia="Times New Roman"/>
          <w:szCs w:val="24"/>
        </w:rPr>
        <w:t xml:space="preserve"> </w:t>
      </w:r>
      <w:r>
        <w:rPr>
          <w:rFonts w:eastAsia="Times New Roman"/>
          <w:szCs w:val="24"/>
        </w:rPr>
        <w:t>«</w:t>
      </w:r>
      <w:r w:rsidRPr="00E40125">
        <w:rPr>
          <w:rFonts w:eastAsia="Times New Roman"/>
          <w:szCs w:val="24"/>
        </w:rPr>
        <w:t>μακεδονική γλώσσα</w:t>
      </w:r>
      <w:r>
        <w:rPr>
          <w:rFonts w:eastAsia="Times New Roman"/>
          <w:szCs w:val="24"/>
        </w:rPr>
        <w:t>» ή τη</w:t>
      </w:r>
      <w:r w:rsidRPr="00E40125">
        <w:rPr>
          <w:rFonts w:eastAsia="Times New Roman"/>
          <w:szCs w:val="24"/>
        </w:rPr>
        <w:t xml:space="preserve"> </w:t>
      </w:r>
      <w:r>
        <w:rPr>
          <w:rFonts w:eastAsia="Times New Roman"/>
          <w:szCs w:val="24"/>
        </w:rPr>
        <w:t>«</w:t>
      </w:r>
      <w:r w:rsidRPr="00E40125">
        <w:rPr>
          <w:rFonts w:eastAsia="Times New Roman"/>
          <w:szCs w:val="24"/>
        </w:rPr>
        <w:t>μακεδονική σλαβική</w:t>
      </w:r>
      <w:r>
        <w:rPr>
          <w:rFonts w:eastAsia="Times New Roman"/>
          <w:szCs w:val="24"/>
        </w:rPr>
        <w:t xml:space="preserve">»; </w:t>
      </w:r>
    </w:p>
    <w:p w14:paraId="77C031AC" w14:textId="77777777" w:rsidR="006113A9" w:rsidRDefault="006B6FC4">
      <w:pPr>
        <w:tabs>
          <w:tab w:val="center" w:pos="4753"/>
          <w:tab w:val="left" w:pos="6156"/>
        </w:tabs>
        <w:spacing w:line="600" w:lineRule="auto"/>
        <w:ind w:firstLine="720"/>
        <w:contextualSpacing/>
        <w:jc w:val="both"/>
        <w:rPr>
          <w:rFonts w:eastAsia="Times New Roman"/>
          <w:szCs w:val="24"/>
        </w:rPr>
      </w:pPr>
      <w:r>
        <w:rPr>
          <w:rFonts w:eastAsia="Times New Roman"/>
          <w:szCs w:val="24"/>
        </w:rPr>
        <w:t>Γ</w:t>
      </w:r>
      <w:r w:rsidRPr="00E40125">
        <w:rPr>
          <w:rFonts w:eastAsia="Times New Roman"/>
          <w:szCs w:val="24"/>
        </w:rPr>
        <w:t>ιατί</w:t>
      </w:r>
      <w:r>
        <w:rPr>
          <w:rFonts w:eastAsia="Times New Roman"/>
          <w:szCs w:val="24"/>
        </w:rPr>
        <w:t>,</w:t>
      </w:r>
      <w:r w:rsidRPr="00E40125">
        <w:rPr>
          <w:rFonts w:eastAsia="Times New Roman"/>
          <w:szCs w:val="24"/>
        </w:rPr>
        <w:t xml:space="preserve"> λοιπόν</w:t>
      </w:r>
      <w:r>
        <w:rPr>
          <w:rFonts w:eastAsia="Times New Roman"/>
          <w:szCs w:val="24"/>
        </w:rPr>
        <w:t>,</w:t>
      </w:r>
      <w:r w:rsidRPr="00E40125">
        <w:rPr>
          <w:rFonts w:eastAsia="Times New Roman"/>
          <w:szCs w:val="24"/>
        </w:rPr>
        <w:t xml:space="preserve"> τρομοκρατείτ</w:t>
      </w:r>
      <w:r>
        <w:rPr>
          <w:rFonts w:eastAsia="Times New Roman"/>
          <w:szCs w:val="24"/>
        </w:rPr>
        <w:t>ε</w:t>
      </w:r>
      <w:r w:rsidRPr="00E40125">
        <w:rPr>
          <w:rFonts w:eastAsia="Times New Roman"/>
          <w:szCs w:val="24"/>
        </w:rPr>
        <w:t xml:space="preserve"> τον ελληνικό λαό και το</w:t>
      </w:r>
      <w:r>
        <w:rPr>
          <w:rFonts w:eastAsia="Times New Roman"/>
          <w:szCs w:val="24"/>
        </w:rPr>
        <w:t>ν</w:t>
      </w:r>
      <w:r w:rsidRPr="00E40125">
        <w:rPr>
          <w:rFonts w:eastAsia="Times New Roman"/>
          <w:szCs w:val="24"/>
        </w:rPr>
        <w:t xml:space="preserve"> βγάζε</w:t>
      </w:r>
      <w:r>
        <w:rPr>
          <w:rFonts w:eastAsia="Times New Roman"/>
          <w:szCs w:val="24"/>
        </w:rPr>
        <w:t>τε</w:t>
      </w:r>
      <w:r w:rsidRPr="00E40125">
        <w:rPr>
          <w:rFonts w:eastAsia="Times New Roman"/>
          <w:szCs w:val="24"/>
        </w:rPr>
        <w:t xml:space="preserve"> </w:t>
      </w:r>
      <w:r>
        <w:rPr>
          <w:rFonts w:eastAsia="Times New Roman"/>
          <w:szCs w:val="24"/>
        </w:rPr>
        <w:t>σ</w:t>
      </w:r>
      <w:r w:rsidRPr="00E40125">
        <w:rPr>
          <w:rFonts w:eastAsia="Times New Roman"/>
          <w:szCs w:val="24"/>
        </w:rPr>
        <w:t>τους δρόμους</w:t>
      </w:r>
      <w:r>
        <w:rPr>
          <w:rFonts w:eastAsia="Times New Roman"/>
          <w:szCs w:val="24"/>
        </w:rPr>
        <w:t>; Να σας</w:t>
      </w:r>
      <w:r w:rsidRPr="00E40125">
        <w:rPr>
          <w:rFonts w:eastAsia="Times New Roman"/>
          <w:szCs w:val="24"/>
        </w:rPr>
        <w:t xml:space="preserve"> πω γιατί</w:t>
      </w:r>
      <w:r>
        <w:rPr>
          <w:rFonts w:eastAsia="Times New Roman"/>
          <w:szCs w:val="24"/>
        </w:rPr>
        <w:t>.</w:t>
      </w:r>
      <w:r w:rsidRPr="00E40125">
        <w:rPr>
          <w:rFonts w:eastAsia="Times New Roman"/>
          <w:szCs w:val="24"/>
        </w:rPr>
        <w:t xml:space="preserve"> </w:t>
      </w:r>
      <w:r>
        <w:rPr>
          <w:rFonts w:eastAsia="Times New Roman"/>
          <w:szCs w:val="24"/>
        </w:rPr>
        <w:t>Κ</w:t>
      </w:r>
      <w:r w:rsidRPr="00E40125">
        <w:rPr>
          <w:rFonts w:eastAsia="Times New Roman"/>
          <w:szCs w:val="24"/>
        </w:rPr>
        <w:t>άποιοι το έχουν ήδη πει</w:t>
      </w:r>
      <w:r>
        <w:rPr>
          <w:rFonts w:eastAsia="Times New Roman"/>
          <w:szCs w:val="24"/>
        </w:rPr>
        <w:t>. Θέλουν πόλεμο! Θέλουν να πολεμήσουν</w:t>
      </w:r>
      <w:r>
        <w:rPr>
          <w:rFonts w:eastAsia="Times New Roman"/>
          <w:szCs w:val="24"/>
        </w:rPr>
        <w:t xml:space="preserve"> τα παιδιά μας! Αμφισβητούν τη Συνθήκη του </w:t>
      </w:r>
      <w:r w:rsidRPr="00E40125">
        <w:rPr>
          <w:rFonts w:eastAsia="Times New Roman"/>
          <w:szCs w:val="24"/>
        </w:rPr>
        <w:t>Βουκουρεστίου</w:t>
      </w:r>
      <w:r>
        <w:rPr>
          <w:rFonts w:eastAsia="Times New Roman"/>
          <w:szCs w:val="24"/>
        </w:rPr>
        <w:t xml:space="preserve">. Ξεκάθαρα το λέω! Κάποιοι το </w:t>
      </w:r>
      <w:r w:rsidRPr="00E40125">
        <w:rPr>
          <w:rFonts w:eastAsia="Times New Roman"/>
          <w:szCs w:val="24"/>
        </w:rPr>
        <w:t>λένε</w:t>
      </w:r>
      <w:r>
        <w:rPr>
          <w:rFonts w:eastAsia="Times New Roman"/>
          <w:szCs w:val="24"/>
        </w:rPr>
        <w:t>.</w:t>
      </w:r>
      <w:r w:rsidRPr="00E40125">
        <w:rPr>
          <w:rFonts w:eastAsia="Times New Roman"/>
          <w:szCs w:val="24"/>
        </w:rPr>
        <w:t xml:space="preserve"> Δεν θέλω</w:t>
      </w:r>
      <w:r>
        <w:rPr>
          <w:rFonts w:eastAsia="Times New Roman"/>
          <w:szCs w:val="24"/>
        </w:rPr>
        <w:t xml:space="preserve"> να πω ποιοι είναι αυτοί, γιατί ντρέπομαι </w:t>
      </w:r>
      <w:r>
        <w:rPr>
          <w:rFonts w:eastAsia="Times New Roman"/>
          <w:szCs w:val="24"/>
        </w:rPr>
        <w:lastRenderedPageBreak/>
        <w:t>και να μιλάω γι</w:t>
      </w:r>
      <w:r>
        <w:rPr>
          <w:rFonts w:eastAsia="Times New Roman"/>
          <w:szCs w:val="24"/>
        </w:rPr>
        <w:t>’</w:t>
      </w:r>
      <w:r>
        <w:rPr>
          <w:rFonts w:eastAsia="Times New Roman"/>
          <w:szCs w:val="24"/>
        </w:rPr>
        <w:t xml:space="preserve"> αυτούς. Οι υπόλοιποι, όμως, απλά είναι καιροσκόποι. </w:t>
      </w:r>
    </w:p>
    <w:p w14:paraId="77C031AD" w14:textId="77777777" w:rsidR="006113A9" w:rsidRDefault="006B6FC4">
      <w:pPr>
        <w:tabs>
          <w:tab w:val="center" w:pos="4753"/>
          <w:tab w:val="left" w:pos="6156"/>
        </w:tabs>
        <w:spacing w:line="600" w:lineRule="auto"/>
        <w:ind w:firstLine="720"/>
        <w:contextualSpacing/>
        <w:jc w:val="both"/>
        <w:rPr>
          <w:rFonts w:eastAsia="Times New Roman"/>
          <w:szCs w:val="24"/>
        </w:rPr>
      </w:pPr>
      <w:r>
        <w:rPr>
          <w:rFonts w:eastAsia="Times New Roman"/>
          <w:szCs w:val="24"/>
        </w:rPr>
        <w:t xml:space="preserve">Εμείς, λοιπόν, στον </w:t>
      </w:r>
      <w:r w:rsidRPr="00E40125">
        <w:rPr>
          <w:rFonts w:eastAsia="Times New Roman"/>
          <w:szCs w:val="24"/>
        </w:rPr>
        <w:t xml:space="preserve">ΣΥΡΙΖΑ </w:t>
      </w:r>
      <w:r>
        <w:rPr>
          <w:rFonts w:eastAsia="Times New Roman"/>
          <w:szCs w:val="24"/>
        </w:rPr>
        <w:t>και σ</w:t>
      </w:r>
      <w:r w:rsidRPr="00E40125">
        <w:rPr>
          <w:rFonts w:eastAsia="Times New Roman"/>
          <w:szCs w:val="24"/>
        </w:rPr>
        <w:t xml:space="preserve">τους </w:t>
      </w:r>
      <w:r>
        <w:rPr>
          <w:rFonts w:eastAsia="Times New Roman"/>
          <w:szCs w:val="24"/>
        </w:rPr>
        <w:t>Ο</w:t>
      </w:r>
      <w:r w:rsidRPr="00E40125">
        <w:rPr>
          <w:rFonts w:eastAsia="Times New Roman"/>
          <w:szCs w:val="24"/>
        </w:rPr>
        <w:t xml:space="preserve">ικολόγους </w:t>
      </w:r>
      <w:r>
        <w:rPr>
          <w:rFonts w:eastAsia="Times New Roman"/>
          <w:szCs w:val="24"/>
        </w:rPr>
        <w:t>Π</w:t>
      </w:r>
      <w:r w:rsidRPr="00E40125">
        <w:rPr>
          <w:rFonts w:eastAsia="Times New Roman"/>
          <w:szCs w:val="24"/>
        </w:rPr>
        <w:t xml:space="preserve">ράσινους επενδύουμε </w:t>
      </w:r>
      <w:r>
        <w:rPr>
          <w:rFonts w:eastAsia="Times New Roman"/>
          <w:szCs w:val="24"/>
        </w:rPr>
        <w:t>-</w:t>
      </w:r>
      <w:r w:rsidRPr="00E40125">
        <w:rPr>
          <w:rFonts w:eastAsia="Times New Roman"/>
          <w:szCs w:val="24"/>
        </w:rPr>
        <w:t xml:space="preserve">και </w:t>
      </w:r>
      <w:r>
        <w:rPr>
          <w:rFonts w:eastAsia="Times New Roman"/>
          <w:szCs w:val="24"/>
        </w:rPr>
        <w:t xml:space="preserve">θα σας εξηγήσω γιατί βιαζόμαστε για τη </w:t>
      </w:r>
      <w:r>
        <w:rPr>
          <w:rFonts w:eastAsia="Times New Roman"/>
          <w:szCs w:val="24"/>
        </w:rPr>
        <w:t>σ</w:t>
      </w:r>
      <w:r w:rsidRPr="00E40125">
        <w:rPr>
          <w:rFonts w:eastAsia="Times New Roman"/>
          <w:szCs w:val="24"/>
        </w:rPr>
        <w:t>υμφωνία</w:t>
      </w:r>
      <w:r>
        <w:rPr>
          <w:rFonts w:eastAsia="Times New Roman"/>
          <w:szCs w:val="24"/>
        </w:rPr>
        <w:t>-</w:t>
      </w:r>
      <w:r w:rsidRPr="00E40125">
        <w:rPr>
          <w:rFonts w:eastAsia="Times New Roman"/>
          <w:szCs w:val="24"/>
        </w:rPr>
        <w:t xml:space="preserve"> στη συνεργασία και τη φιλία</w:t>
      </w:r>
      <w:r>
        <w:rPr>
          <w:rFonts w:eastAsia="Times New Roman"/>
          <w:szCs w:val="24"/>
        </w:rPr>
        <w:t>.</w:t>
      </w:r>
      <w:r w:rsidRPr="00E40125">
        <w:rPr>
          <w:rFonts w:eastAsia="Times New Roman"/>
          <w:szCs w:val="24"/>
        </w:rPr>
        <w:t xml:space="preserve"> </w:t>
      </w:r>
      <w:r>
        <w:rPr>
          <w:rFonts w:eastAsia="Times New Roman"/>
          <w:szCs w:val="24"/>
        </w:rPr>
        <w:t>Ε</w:t>
      </w:r>
      <w:r w:rsidRPr="00E40125">
        <w:rPr>
          <w:rFonts w:eastAsia="Times New Roman"/>
          <w:szCs w:val="24"/>
        </w:rPr>
        <w:t xml:space="preserve">κεί είναι </w:t>
      </w:r>
      <w:r>
        <w:rPr>
          <w:rFonts w:eastAsia="Times New Roman"/>
          <w:szCs w:val="24"/>
        </w:rPr>
        <w:t>εμά</w:t>
      </w:r>
      <w:r w:rsidRPr="00E40125">
        <w:rPr>
          <w:rFonts w:eastAsia="Times New Roman"/>
          <w:szCs w:val="24"/>
        </w:rPr>
        <w:t>ς</w:t>
      </w:r>
      <w:r>
        <w:rPr>
          <w:rFonts w:eastAsia="Times New Roman"/>
          <w:szCs w:val="24"/>
        </w:rPr>
        <w:t xml:space="preserve"> η πολιτική</w:t>
      </w:r>
      <w:r w:rsidRPr="00E40125">
        <w:rPr>
          <w:rFonts w:eastAsia="Times New Roman"/>
          <w:szCs w:val="24"/>
        </w:rPr>
        <w:t xml:space="preserve"> μας και πιστεύ</w:t>
      </w:r>
      <w:r>
        <w:rPr>
          <w:rFonts w:eastAsia="Times New Roman"/>
          <w:szCs w:val="24"/>
        </w:rPr>
        <w:t>ουμε</w:t>
      </w:r>
      <w:r w:rsidRPr="00E40125">
        <w:rPr>
          <w:rFonts w:eastAsia="Times New Roman"/>
          <w:szCs w:val="24"/>
        </w:rPr>
        <w:t xml:space="preserve"> ότι η συνεργασία και η φιλία </w:t>
      </w:r>
      <w:r>
        <w:rPr>
          <w:rFonts w:eastAsia="Times New Roman"/>
          <w:szCs w:val="24"/>
        </w:rPr>
        <w:t xml:space="preserve">είναι </w:t>
      </w:r>
      <w:r w:rsidRPr="00E40125">
        <w:rPr>
          <w:rFonts w:eastAsia="Times New Roman"/>
          <w:szCs w:val="24"/>
        </w:rPr>
        <w:t xml:space="preserve">το μέλλον της χώρας </w:t>
      </w:r>
      <w:r>
        <w:rPr>
          <w:rFonts w:eastAsia="Times New Roman"/>
          <w:szCs w:val="24"/>
        </w:rPr>
        <w:t>μας.</w:t>
      </w:r>
    </w:p>
    <w:p w14:paraId="77C031AE" w14:textId="77777777" w:rsidR="006113A9" w:rsidRDefault="006B6FC4">
      <w:pPr>
        <w:tabs>
          <w:tab w:val="center" w:pos="4753"/>
          <w:tab w:val="left" w:pos="6156"/>
        </w:tabs>
        <w:spacing w:line="600" w:lineRule="auto"/>
        <w:ind w:firstLine="720"/>
        <w:contextualSpacing/>
        <w:jc w:val="both"/>
        <w:rPr>
          <w:rFonts w:eastAsia="Times New Roman"/>
          <w:szCs w:val="24"/>
        </w:rPr>
      </w:pPr>
      <w:r>
        <w:rPr>
          <w:rFonts w:eastAsia="Times New Roman"/>
          <w:szCs w:val="24"/>
        </w:rPr>
        <w:t>Ε</w:t>
      </w:r>
      <w:r w:rsidRPr="00E40125">
        <w:rPr>
          <w:rFonts w:eastAsia="Times New Roman"/>
          <w:szCs w:val="24"/>
        </w:rPr>
        <w:t>υχαριστώ</w:t>
      </w:r>
      <w:r>
        <w:rPr>
          <w:rFonts w:eastAsia="Times New Roman"/>
          <w:szCs w:val="24"/>
        </w:rPr>
        <w:t>.</w:t>
      </w:r>
    </w:p>
    <w:p w14:paraId="77C031AF" w14:textId="77777777" w:rsidR="006113A9" w:rsidRDefault="006B6FC4">
      <w:pPr>
        <w:spacing w:line="600" w:lineRule="auto"/>
        <w:ind w:firstLine="720"/>
        <w:contextualSpacing/>
        <w:jc w:val="center"/>
        <w:rPr>
          <w:rFonts w:eastAsia="Times New Roman" w:cs="Times New Roman"/>
          <w:szCs w:val="24"/>
        </w:rPr>
      </w:pPr>
      <w:r w:rsidRPr="00655E34">
        <w:rPr>
          <w:rFonts w:eastAsia="Times New Roman" w:cs="Times New Roman"/>
          <w:szCs w:val="24"/>
        </w:rPr>
        <w:t>(Χειροκροτήματα από την π</w:t>
      </w:r>
      <w:r w:rsidRPr="00655E34">
        <w:rPr>
          <w:rFonts w:eastAsia="Times New Roman" w:cs="Times New Roman"/>
          <w:szCs w:val="24"/>
        </w:rPr>
        <w:t>τέρυγα του ΣΥΡΙΖΑ)</w:t>
      </w:r>
    </w:p>
    <w:p w14:paraId="77C031B0" w14:textId="77777777" w:rsidR="006113A9" w:rsidRDefault="006B6FC4">
      <w:pPr>
        <w:spacing w:line="600" w:lineRule="auto"/>
        <w:ind w:firstLine="720"/>
        <w:contextualSpacing/>
        <w:jc w:val="both"/>
        <w:rPr>
          <w:rFonts w:eastAsia="Times New Roman" w:cs="Times New Roman"/>
          <w:szCs w:val="24"/>
        </w:rPr>
      </w:pPr>
      <w:r w:rsidRPr="006D4AA9">
        <w:rPr>
          <w:rFonts w:eastAsia="Times New Roman" w:cs="Times New Roman"/>
          <w:b/>
          <w:szCs w:val="24"/>
        </w:rPr>
        <w:t xml:space="preserve">ΠΡΟΕΔΡΕΥΩΝ (Γεώργιος Βαρεμένος): </w:t>
      </w:r>
      <w:r>
        <w:rPr>
          <w:rFonts w:eastAsia="Times New Roman" w:cs="Times New Roman"/>
          <w:szCs w:val="24"/>
        </w:rPr>
        <w:t xml:space="preserve">Και εμείς ευχαριστούμε. </w:t>
      </w:r>
    </w:p>
    <w:p w14:paraId="77C031B1"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Ιωάννης Ανδριανός από τη Νέα Δημοκρατία. </w:t>
      </w:r>
    </w:p>
    <w:p w14:paraId="77C031B2" w14:textId="77777777" w:rsidR="006113A9" w:rsidRDefault="006B6FC4">
      <w:pPr>
        <w:spacing w:line="600" w:lineRule="auto"/>
        <w:ind w:firstLine="720"/>
        <w:contextualSpacing/>
        <w:jc w:val="both"/>
        <w:rPr>
          <w:rFonts w:eastAsia="Times New Roman" w:cs="Times New Roman"/>
          <w:szCs w:val="24"/>
        </w:rPr>
      </w:pPr>
      <w:r w:rsidRPr="00D84A23">
        <w:rPr>
          <w:rFonts w:eastAsia="Times New Roman" w:cs="Times New Roman"/>
          <w:b/>
          <w:szCs w:val="24"/>
        </w:rPr>
        <w:t>ΙΩΑΝΝΗΣ ΑΝΔΡΙΑΝΟΣ:</w:t>
      </w:r>
      <w:r>
        <w:rPr>
          <w:rFonts w:eastAsia="Times New Roman" w:cs="Times New Roman"/>
          <w:szCs w:val="24"/>
        </w:rPr>
        <w:t xml:space="preserve"> Ευχαριστώ, κύριε Πρόεδρε.</w:t>
      </w:r>
    </w:p>
    <w:p w14:paraId="77C031B3" w14:textId="77777777" w:rsidR="006113A9" w:rsidRDefault="006B6FC4">
      <w:pPr>
        <w:spacing w:line="600" w:lineRule="auto"/>
        <w:ind w:firstLine="720"/>
        <w:contextualSpacing/>
        <w:jc w:val="both"/>
        <w:rPr>
          <w:rFonts w:eastAsia="Times New Roman"/>
          <w:szCs w:val="24"/>
        </w:rPr>
      </w:pPr>
      <w:r>
        <w:rPr>
          <w:rFonts w:eastAsia="Times New Roman" w:cs="Times New Roman"/>
          <w:szCs w:val="24"/>
        </w:rPr>
        <w:t>Επειδή ο προλαλήσας συνάδελφος είπε ότι θα αποδείξει την εξαπάτηση του ελ</w:t>
      </w:r>
      <w:r>
        <w:rPr>
          <w:rFonts w:eastAsia="Times New Roman" w:cs="Times New Roman"/>
          <w:szCs w:val="24"/>
        </w:rPr>
        <w:t xml:space="preserve">ληνικού λαού, πράγματι </w:t>
      </w:r>
      <w:r w:rsidRPr="00E40125">
        <w:rPr>
          <w:rFonts w:eastAsia="Times New Roman"/>
          <w:szCs w:val="24"/>
        </w:rPr>
        <w:t xml:space="preserve">αποδεικνύεται </w:t>
      </w:r>
      <w:r>
        <w:rPr>
          <w:rFonts w:eastAsia="Times New Roman"/>
          <w:szCs w:val="24"/>
        </w:rPr>
        <w:t xml:space="preserve">η </w:t>
      </w:r>
      <w:r w:rsidRPr="00E40125">
        <w:rPr>
          <w:rFonts w:eastAsia="Times New Roman"/>
          <w:szCs w:val="24"/>
        </w:rPr>
        <w:t xml:space="preserve">εξαπάτηση του ελληνικού λαού </w:t>
      </w:r>
      <w:r>
        <w:rPr>
          <w:rFonts w:eastAsia="Times New Roman"/>
          <w:szCs w:val="24"/>
        </w:rPr>
        <w:t>από την Κ</w:t>
      </w:r>
      <w:r w:rsidRPr="00E40125">
        <w:rPr>
          <w:rFonts w:eastAsia="Times New Roman"/>
          <w:szCs w:val="24"/>
        </w:rPr>
        <w:t>υβέρνηση</w:t>
      </w:r>
      <w:r>
        <w:rPr>
          <w:rFonts w:eastAsia="Times New Roman"/>
          <w:szCs w:val="24"/>
        </w:rPr>
        <w:t>,</w:t>
      </w:r>
      <w:r w:rsidRPr="00E40125">
        <w:rPr>
          <w:rFonts w:eastAsia="Times New Roman"/>
          <w:szCs w:val="24"/>
        </w:rPr>
        <w:t xml:space="preserve"> γιατί έρχεστε να περάσετε αυτή</w:t>
      </w:r>
      <w:r>
        <w:rPr>
          <w:rFonts w:eastAsia="Times New Roman"/>
          <w:szCs w:val="24"/>
        </w:rPr>
        <w:t>ν</w:t>
      </w:r>
      <w:r w:rsidRPr="00E40125">
        <w:rPr>
          <w:rFonts w:eastAsia="Times New Roman"/>
          <w:szCs w:val="24"/>
        </w:rPr>
        <w:t xml:space="preserve"> τη </w:t>
      </w:r>
      <w:r>
        <w:rPr>
          <w:rFonts w:eastAsia="Times New Roman"/>
          <w:szCs w:val="24"/>
        </w:rPr>
        <w:t>σ</w:t>
      </w:r>
      <w:r w:rsidRPr="00E40125">
        <w:rPr>
          <w:rFonts w:eastAsia="Times New Roman"/>
          <w:szCs w:val="24"/>
        </w:rPr>
        <w:t>υμφωνία με διάσπαρτους πρόθυμους</w:t>
      </w:r>
      <w:r>
        <w:rPr>
          <w:rFonts w:eastAsia="Times New Roman"/>
          <w:szCs w:val="24"/>
        </w:rPr>
        <w:t>,</w:t>
      </w:r>
      <w:r w:rsidRPr="00E40125">
        <w:rPr>
          <w:rFonts w:eastAsia="Times New Roman"/>
          <w:szCs w:val="24"/>
        </w:rPr>
        <w:t xml:space="preserve"> που εξελέγησαν με </w:t>
      </w:r>
      <w:r>
        <w:rPr>
          <w:rFonts w:eastAsia="Times New Roman"/>
          <w:szCs w:val="24"/>
        </w:rPr>
        <w:t>άλλη εντολή από τον ελληνικό λαό</w:t>
      </w:r>
      <w:r w:rsidRPr="00E40125">
        <w:rPr>
          <w:rFonts w:eastAsia="Times New Roman"/>
          <w:szCs w:val="24"/>
        </w:rPr>
        <w:t xml:space="preserve"> και </w:t>
      </w:r>
      <w:r>
        <w:rPr>
          <w:rFonts w:eastAsia="Times New Roman"/>
          <w:szCs w:val="24"/>
        </w:rPr>
        <w:lastRenderedPageBreak/>
        <w:t>με</w:t>
      </w:r>
      <w:r w:rsidRPr="00E40125">
        <w:rPr>
          <w:rFonts w:eastAsia="Times New Roman"/>
          <w:szCs w:val="24"/>
        </w:rPr>
        <w:t xml:space="preserve"> κόμματα</w:t>
      </w:r>
      <w:r>
        <w:rPr>
          <w:rFonts w:eastAsia="Times New Roman"/>
          <w:szCs w:val="24"/>
        </w:rPr>
        <w:t>,</w:t>
      </w:r>
      <w:r w:rsidRPr="00E40125">
        <w:rPr>
          <w:rFonts w:eastAsia="Times New Roman"/>
          <w:szCs w:val="24"/>
        </w:rPr>
        <w:t xml:space="preserve"> που είχαν στο καταστατικό του</w:t>
      </w:r>
      <w:r>
        <w:rPr>
          <w:rFonts w:eastAsia="Times New Roman"/>
          <w:szCs w:val="24"/>
        </w:rPr>
        <w:t>ς</w:t>
      </w:r>
      <w:r w:rsidRPr="00E40125">
        <w:rPr>
          <w:rFonts w:eastAsia="Times New Roman"/>
          <w:szCs w:val="24"/>
        </w:rPr>
        <w:t xml:space="preserve"> σαφή θέση εναντίον κάθε τέτοιας συμφωνίας</w:t>
      </w:r>
      <w:r>
        <w:rPr>
          <w:rFonts w:eastAsia="Times New Roman"/>
          <w:szCs w:val="24"/>
        </w:rPr>
        <w:t>.</w:t>
      </w:r>
    </w:p>
    <w:p w14:paraId="77C031B4" w14:textId="77777777" w:rsidR="006113A9" w:rsidRDefault="006B6FC4">
      <w:pPr>
        <w:spacing w:line="600" w:lineRule="auto"/>
        <w:ind w:firstLine="720"/>
        <w:contextualSpacing/>
        <w:jc w:val="both"/>
        <w:rPr>
          <w:rFonts w:eastAsia="Times New Roman"/>
          <w:szCs w:val="24"/>
        </w:rPr>
      </w:pPr>
      <w:r>
        <w:rPr>
          <w:rFonts w:eastAsia="Times New Roman"/>
          <w:szCs w:val="24"/>
        </w:rPr>
        <w:t>Κ</w:t>
      </w:r>
      <w:r w:rsidRPr="00E40125">
        <w:rPr>
          <w:rFonts w:eastAsia="Times New Roman"/>
          <w:szCs w:val="24"/>
        </w:rPr>
        <w:t>υρίες και κύριοι συνάδελφοι</w:t>
      </w:r>
      <w:r>
        <w:rPr>
          <w:rFonts w:eastAsia="Times New Roman"/>
          <w:szCs w:val="24"/>
        </w:rPr>
        <w:t xml:space="preserve">, η </w:t>
      </w:r>
      <w:r w:rsidRPr="00E40125">
        <w:rPr>
          <w:rFonts w:eastAsia="Times New Roman"/>
          <w:szCs w:val="24"/>
        </w:rPr>
        <w:t xml:space="preserve">συνεδρίαση </w:t>
      </w:r>
      <w:r>
        <w:rPr>
          <w:rFonts w:eastAsia="Times New Roman"/>
          <w:szCs w:val="24"/>
        </w:rPr>
        <w:t>α</w:t>
      </w:r>
      <w:r w:rsidRPr="00E40125">
        <w:rPr>
          <w:rFonts w:eastAsia="Times New Roman"/>
          <w:szCs w:val="24"/>
        </w:rPr>
        <w:t xml:space="preserve">υτή είναι </w:t>
      </w:r>
      <w:r>
        <w:rPr>
          <w:rFonts w:eastAsia="Times New Roman"/>
          <w:szCs w:val="24"/>
        </w:rPr>
        <w:t>ίσως η κρισιμότερη</w:t>
      </w:r>
      <w:r w:rsidRPr="00E40125">
        <w:rPr>
          <w:rFonts w:eastAsia="Times New Roman"/>
          <w:szCs w:val="24"/>
        </w:rPr>
        <w:t xml:space="preserve"> της παρούσας Κοινοβουλευτικής Περιόδου</w:t>
      </w:r>
      <w:r>
        <w:rPr>
          <w:rFonts w:eastAsia="Times New Roman"/>
          <w:szCs w:val="24"/>
        </w:rPr>
        <w:t>.</w:t>
      </w:r>
      <w:r w:rsidRPr="00E40125">
        <w:rPr>
          <w:rFonts w:eastAsia="Times New Roman"/>
          <w:szCs w:val="24"/>
        </w:rPr>
        <w:t xml:space="preserve"> </w:t>
      </w:r>
      <w:r>
        <w:rPr>
          <w:rFonts w:eastAsia="Times New Roman"/>
          <w:szCs w:val="24"/>
        </w:rPr>
        <w:t>Α</w:t>
      </w:r>
      <w:r w:rsidRPr="00E40125">
        <w:rPr>
          <w:rFonts w:eastAsia="Times New Roman"/>
          <w:szCs w:val="24"/>
        </w:rPr>
        <w:t xml:space="preserve">φορά ένα εθνικό θέμα τεράστιας σημασίας </w:t>
      </w:r>
      <w:r>
        <w:rPr>
          <w:rFonts w:eastAsia="Times New Roman"/>
          <w:szCs w:val="24"/>
        </w:rPr>
        <w:t xml:space="preserve">και οι </w:t>
      </w:r>
      <w:r w:rsidRPr="00E40125">
        <w:rPr>
          <w:rFonts w:eastAsia="Times New Roman"/>
          <w:szCs w:val="24"/>
        </w:rPr>
        <w:t>αποφάσεις</w:t>
      </w:r>
      <w:r>
        <w:rPr>
          <w:rFonts w:eastAsia="Times New Roman"/>
          <w:szCs w:val="24"/>
        </w:rPr>
        <w:t>,</w:t>
      </w:r>
      <w:r w:rsidRPr="00E40125">
        <w:rPr>
          <w:rFonts w:eastAsia="Times New Roman"/>
          <w:szCs w:val="24"/>
        </w:rPr>
        <w:t xml:space="preserve"> που θα ληφθούν από το </w:t>
      </w:r>
      <w:r>
        <w:rPr>
          <w:rFonts w:eastAsia="Times New Roman"/>
          <w:szCs w:val="24"/>
        </w:rPr>
        <w:t>Σ</w:t>
      </w:r>
      <w:r w:rsidRPr="00E40125">
        <w:rPr>
          <w:rFonts w:eastAsia="Times New Roman"/>
          <w:szCs w:val="24"/>
        </w:rPr>
        <w:t>ώμα</w:t>
      </w:r>
      <w:r>
        <w:rPr>
          <w:rFonts w:eastAsia="Times New Roman"/>
          <w:szCs w:val="24"/>
        </w:rPr>
        <w:t>,</w:t>
      </w:r>
      <w:r w:rsidRPr="00E40125">
        <w:rPr>
          <w:rFonts w:eastAsia="Times New Roman"/>
          <w:szCs w:val="24"/>
        </w:rPr>
        <w:t xml:space="preserve"> θα δεσμεύσου</w:t>
      </w:r>
      <w:r w:rsidRPr="00E40125">
        <w:rPr>
          <w:rFonts w:eastAsia="Times New Roman"/>
          <w:szCs w:val="24"/>
        </w:rPr>
        <w:t xml:space="preserve">ν </w:t>
      </w:r>
      <w:r>
        <w:rPr>
          <w:rFonts w:eastAsia="Times New Roman"/>
          <w:szCs w:val="24"/>
        </w:rPr>
        <w:t>τ</w:t>
      </w:r>
      <w:r w:rsidRPr="00E40125">
        <w:rPr>
          <w:rFonts w:eastAsia="Times New Roman"/>
          <w:szCs w:val="24"/>
        </w:rPr>
        <w:t>η χώρα</w:t>
      </w:r>
      <w:r>
        <w:rPr>
          <w:rFonts w:eastAsia="Times New Roman"/>
          <w:szCs w:val="24"/>
        </w:rPr>
        <w:t>.</w:t>
      </w:r>
      <w:r w:rsidRPr="00E40125">
        <w:rPr>
          <w:rFonts w:eastAsia="Times New Roman"/>
          <w:szCs w:val="24"/>
        </w:rPr>
        <w:t xml:space="preserve"> </w:t>
      </w:r>
      <w:r>
        <w:rPr>
          <w:rFonts w:eastAsia="Times New Roman"/>
          <w:szCs w:val="24"/>
        </w:rPr>
        <w:t>Σ</w:t>
      </w:r>
      <w:r w:rsidRPr="00E40125">
        <w:rPr>
          <w:rFonts w:eastAsia="Times New Roman"/>
          <w:szCs w:val="24"/>
        </w:rPr>
        <w:t>ήμερα κατ</w:t>
      </w:r>
      <w:r>
        <w:rPr>
          <w:rFonts w:eastAsia="Times New Roman"/>
          <w:szCs w:val="24"/>
        </w:rPr>
        <w:t xml:space="preserve">’ </w:t>
      </w:r>
      <w:r w:rsidRPr="00E40125">
        <w:rPr>
          <w:rFonts w:eastAsia="Times New Roman"/>
          <w:szCs w:val="24"/>
        </w:rPr>
        <w:t>εξοχήν</w:t>
      </w:r>
      <w:r>
        <w:rPr>
          <w:rFonts w:eastAsia="Times New Roman"/>
          <w:szCs w:val="24"/>
        </w:rPr>
        <w:t>,</w:t>
      </w:r>
      <w:r w:rsidRPr="00E40125">
        <w:rPr>
          <w:rFonts w:eastAsia="Times New Roman"/>
          <w:szCs w:val="24"/>
        </w:rPr>
        <w:t xml:space="preserve"> όλοι και όλες </w:t>
      </w:r>
      <w:r>
        <w:rPr>
          <w:rFonts w:eastAsia="Times New Roman"/>
          <w:szCs w:val="24"/>
        </w:rPr>
        <w:t>σε</w:t>
      </w:r>
      <w:r w:rsidRPr="00E40125">
        <w:rPr>
          <w:rFonts w:eastAsia="Times New Roman"/>
          <w:szCs w:val="24"/>
        </w:rPr>
        <w:t xml:space="preserve"> </w:t>
      </w:r>
      <w:r>
        <w:rPr>
          <w:rFonts w:eastAsia="Times New Roman"/>
          <w:szCs w:val="24"/>
        </w:rPr>
        <w:t>αυ</w:t>
      </w:r>
      <w:r w:rsidRPr="00E40125">
        <w:rPr>
          <w:rFonts w:eastAsia="Times New Roman"/>
          <w:szCs w:val="24"/>
        </w:rPr>
        <w:t xml:space="preserve">τήν </w:t>
      </w:r>
      <w:r>
        <w:rPr>
          <w:rFonts w:eastAsia="Times New Roman"/>
          <w:szCs w:val="24"/>
        </w:rPr>
        <w:t xml:space="preserve">την Αίθουσα, </w:t>
      </w:r>
      <w:r w:rsidRPr="00E40125">
        <w:rPr>
          <w:rFonts w:eastAsia="Times New Roman"/>
          <w:szCs w:val="24"/>
        </w:rPr>
        <w:t xml:space="preserve">καλούμαστε να τεθούμε </w:t>
      </w:r>
      <w:r>
        <w:rPr>
          <w:rFonts w:eastAsia="Times New Roman"/>
          <w:szCs w:val="24"/>
        </w:rPr>
        <w:t xml:space="preserve">προ των ιστορικών μας ευθυνών. </w:t>
      </w:r>
    </w:p>
    <w:p w14:paraId="77C031B5" w14:textId="77777777" w:rsidR="006113A9" w:rsidRDefault="006B6FC4">
      <w:pPr>
        <w:spacing w:line="600" w:lineRule="auto"/>
        <w:ind w:firstLine="720"/>
        <w:contextualSpacing/>
        <w:jc w:val="both"/>
        <w:rPr>
          <w:rFonts w:eastAsia="Times New Roman"/>
          <w:szCs w:val="24"/>
        </w:rPr>
      </w:pPr>
      <w:r w:rsidRPr="009B14C3">
        <w:rPr>
          <w:rFonts w:eastAsia="Times New Roman"/>
          <w:szCs w:val="24"/>
        </w:rPr>
        <w:t>Κυρίες και κύριοι συνάδελφοι,</w:t>
      </w:r>
      <w:r>
        <w:rPr>
          <w:rFonts w:eastAsia="Times New Roman"/>
          <w:szCs w:val="24"/>
        </w:rPr>
        <w:t xml:space="preserve"> ε</w:t>
      </w:r>
      <w:r w:rsidRPr="00E40125">
        <w:rPr>
          <w:rFonts w:eastAsia="Times New Roman"/>
          <w:szCs w:val="24"/>
        </w:rPr>
        <w:t>ίχα την τιμή να συμμετέχω στην αποστολή του Βουκουρεστίου το 2008</w:t>
      </w:r>
      <w:r>
        <w:rPr>
          <w:rFonts w:eastAsia="Times New Roman"/>
          <w:szCs w:val="24"/>
        </w:rPr>
        <w:t>,</w:t>
      </w:r>
      <w:r w:rsidRPr="00E40125">
        <w:rPr>
          <w:rFonts w:eastAsia="Times New Roman"/>
          <w:szCs w:val="24"/>
        </w:rPr>
        <w:t xml:space="preserve"> όταν ο τότε </w:t>
      </w:r>
      <w:r>
        <w:rPr>
          <w:rFonts w:eastAsia="Times New Roman"/>
          <w:szCs w:val="24"/>
        </w:rPr>
        <w:t>Π</w:t>
      </w:r>
      <w:r w:rsidRPr="00E40125">
        <w:rPr>
          <w:rFonts w:eastAsia="Times New Roman"/>
          <w:szCs w:val="24"/>
        </w:rPr>
        <w:t>ρωθυπουργός</w:t>
      </w:r>
      <w:r>
        <w:rPr>
          <w:rFonts w:eastAsia="Times New Roman"/>
          <w:szCs w:val="24"/>
        </w:rPr>
        <w:t xml:space="preserve"> κ.</w:t>
      </w:r>
      <w:r w:rsidRPr="00E40125">
        <w:rPr>
          <w:rFonts w:eastAsia="Times New Roman"/>
          <w:szCs w:val="24"/>
        </w:rPr>
        <w:t>Κώστας Καρ</w:t>
      </w:r>
      <w:r w:rsidRPr="00E40125">
        <w:rPr>
          <w:rFonts w:eastAsia="Times New Roman"/>
          <w:szCs w:val="24"/>
        </w:rPr>
        <w:t>αμανλής</w:t>
      </w:r>
      <w:r>
        <w:rPr>
          <w:rFonts w:eastAsia="Times New Roman"/>
          <w:szCs w:val="24"/>
        </w:rPr>
        <w:t>,</w:t>
      </w:r>
      <w:r w:rsidRPr="00E40125">
        <w:rPr>
          <w:rFonts w:eastAsia="Times New Roman"/>
          <w:szCs w:val="24"/>
        </w:rPr>
        <w:t xml:space="preserve"> με τους Υπουργούς του</w:t>
      </w:r>
      <w:r>
        <w:rPr>
          <w:rFonts w:eastAsia="Times New Roman"/>
          <w:szCs w:val="24"/>
        </w:rPr>
        <w:t>,</w:t>
      </w:r>
      <w:r w:rsidRPr="00E40125">
        <w:rPr>
          <w:rFonts w:eastAsia="Times New Roman"/>
          <w:szCs w:val="24"/>
        </w:rPr>
        <w:t xml:space="preserve"> έδωσαν σκληρό αγώνα</w:t>
      </w:r>
      <w:r>
        <w:rPr>
          <w:rFonts w:eastAsia="Times New Roman"/>
          <w:szCs w:val="24"/>
        </w:rPr>
        <w:t>,</w:t>
      </w:r>
      <w:r w:rsidRPr="00E40125">
        <w:rPr>
          <w:rFonts w:eastAsia="Times New Roman"/>
          <w:szCs w:val="24"/>
        </w:rPr>
        <w:t xml:space="preserve"> αδιαφορώντας για το προσωπικό κόστος και κέρδισαν την αναγνώριση της εθνικής γραμμής</w:t>
      </w:r>
      <w:r>
        <w:rPr>
          <w:rFonts w:eastAsia="Times New Roman"/>
          <w:szCs w:val="24"/>
        </w:rPr>
        <w:t xml:space="preserve"> -</w:t>
      </w:r>
      <w:r w:rsidRPr="00E40125">
        <w:rPr>
          <w:rFonts w:eastAsia="Times New Roman"/>
          <w:szCs w:val="24"/>
        </w:rPr>
        <w:t>όχι συμφωνία</w:t>
      </w:r>
      <w:r>
        <w:rPr>
          <w:rFonts w:eastAsia="Times New Roman"/>
          <w:szCs w:val="24"/>
        </w:rPr>
        <w:t>,</w:t>
      </w:r>
      <w:r w:rsidRPr="00E40125">
        <w:rPr>
          <w:rFonts w:eastAsia="Times New Roman"/>
          <w:szCs w:val="24"/>
        </w:rPr>
        <w:t xml:space="preserve"> </w:t>
      </w:r>
      <w:r>
        <w:rPr>
          <w:rFonts w:eastAsia="Times New Roman"/>
          <w:szCs w:val="24"/>
        </w:rPr>
        <w:t>όχι</w:t>
      </w:r>
      <w:r w:rsidRPr="00E40125">
        <w:rPr>
          <w:rFonts w:eastAsia="Times New Roman"/>
          <w:szCs w:val="24"/>
        </w:rPr>
        <w:t xml:space="preserve"> </w:t>
      </w:r>
      <w:r>
        <w:rPr>
          <w:rFonts w:eastAsia="Times New Roman"/>
          <w:szCs w:val="24"/>
        </w:rPr>
        <w:t>ένταξη-</w:t>
      </w:r>
      <w:r w:rsidRPr="00E40125">
        <w:rPr>
          <w:rFonts w:eastAsia="Times New Roman"/>
          <w:szCs w:val="24"/>
        </w:rPr>
        <w:t xml:space="preserve"> από τη διεθνή κοινότητα</w:t>
      </w:r>
      <w:r>
        <w:rPr>
          <w:rFonts w:eastAsia="Times New Roman"/>
          <w:szCs w:val="24"/>
        </w:rPr>
        <w:t>.</w:t>
      </w:r>
    </w:p>
    <w:p w14:paraId="77C031B6" w14:textId="77777777" w:rsidR="006113A9" w:rsidRDefault="006B6FC4">
      <w:pPr>
        <w:spacing w:line="600" w:lineRule="auto"/>
        <w:ind w:firstLine="720"/>
        <w:contextualSpacing/>
        <w:jc w:val="both"/>
        <w:rPr>
          <w:rFonts w:eastAsia="Times New Roman"/>
          <w:szCs w:val="24"/>
        </w:rPr>
      </w:pPr>
      <w:r>
        <w:rPr>
          <w:rFonts w:eastAsia="Times New Roman"/>
          <w:szCs w:val="24"/>
        </w:rPr>
        <w:t>Σ</w:t>
      </w:r>
      <w:r w:rsidRPr="00E40125">
        <w:rPr>
          <w:rFonts w:eastAsia="Times New Roman"/>
          <w:szCs w:val="24"/>
        </w:rPr>
        <w:t>ε αντίθεση με το τι ισχύει σήμερα</w:t>
      </w:r>
      <w:r>
        <w:rPr>
          <w:rFonts w:eastAsia="Times New Roman"/>
          <w:szCs w:val="24"/>
        </w:rPr>
        <w:t>,</w:t>
      </w:r>
      <w:r w:rsidRPr="00E40125">
        <w:rPr>
          <w:rFonts w:eastAsia="Times New Roman"/>
          <w:szCs w:val="24"/>
        </w:rPr>
        <w:t xml:space="preserve"> τότε είχαμε να αντιμετωπίσουμε</w:t>
      </w:r>
      <w:r w:rsidRPr="00E40125">
        <w:rPr>
          <w:rFonts w:eastAsia="Times New Roman"/>
          <w:szCs w:val="24"/>
        </w:rPr>
        <w:t xml:space="preserve"> πολύ δύσκολες και ακραίες συνθήκες</w:t>
      </w:r>
      <w:r>
        <w:rPr>
          <w:rFonts w:eastAsia="Times New Roman"/>
          <w:szCs w:val="24"/>
        </w:rPr>
        <w:t>,</w:t>
      </w:r>
      <w:r w:rsidRPr="00E40125">
        <w:rPr>
          <w:rFonts w:eastAsia="Times New Roman"/>
          <w:szCs w:val="24"/>
        </w:rPr>
        <w:t xml:space="preserve"> με έναν ακραίο εθνικιστή</w:t>
      </w:r>
      <w:r>
        <w:rPr>
          <w:rFonts w:eastAsia="Times New Roman"/>
          <w:szCs w:val="24"/>
        </w:rPr>
        <w:t>,</w:t>
      </w:r>
      <w:r w:rsidRPr="00E40125">
        <w:rPr>
          <w:rFonts w:eastAsia="Times New Roman"/>
          <w:szCs w:val="24"/>
        </w:rPr>
        <w:t xml:space="preserve"> το</w:t>
      </w:r>
      <w:r>
        <w:rPr>
          <w:rFonts w:eastAsia="Times New Roman"/>
          <w:szCs w:val="24"/>
        </w:rPr>
        <w:t>ν</w:t>
      </w:r>
      <w:r w:rsidRPr="00E40125">
        <w:rPr>
          <w:rFonts w:eastAsia="Times New Roman"/>
          <w:szCs w:val="24"/>
        </w:rPr>
        <w:t xml:space="preserve"> </w:t>
      </w:r>
      <w:r w:rsidRPr="00E10F8F">
        <w:rPr>
          <w:rFonts w:eastAsia="Times New Roman"/>
          <w:szCs w:val="24"/>
        </w:rPr>
        <w:t xml:space="preserve">Γκρουέφσκι </w:t>
      </w:r>
      <w:r w:rsidRPr="00E40125">
        <w:rPr>
          <w:rFonts w:eastAsia="Times New Roman"/>
          <w:szCs w:val="24"/>
        </w:rPr>
        <w:t>και τις γνωστές πιέσεις</w:t>
      </w:r>
      <w:r>
        <w:rPr>
          <w:rFonts w:eastAsia="Times New Roman"/>
          <w:szCs w:val="24"/>
        </w:rPr>
        <w:t>,</w:t>
      </w:r>
      <w:r w:rsidRPr="00E40125">
        <w:rPr>
          <w:rFonts w:eastAsia="Times New Roman"/>
          <w:szCs w:val="24"/>
        </w:rPr>
        <w:t xml:space="preserve"> λόγω της διεξαγωγής </w:t>
      </w:r>
      <w:r>
        <w:rPr>
          <w:rFonts w:eastAsia="Times New Roman"/>
          <w:szCs w:val="24"/>
        </w:rPr>
        <w:t>της Συνόδου του ΝΑΤΟ,</w:t>
      </w:r>
      <w:r w:rsidRPr="00E40125">
        <w:rPr>
          <w:rFonts w:eastAsia="Times New Roman"/>
          <w:szCs w:val="24"/>
        </w:rPr>
        <w:t xml:space="preserve"> με συγκεκριμένη ατζέντα</w:t>
      </w:r>
      <w:r>
        <w:rPr>
          <w:rFonts w:eastAsia="Times New Roman"/>
          <w:szCs w:val="24"/>
        </w:rPr>
        <w:t>.</w:t>
      </w:r>
      <w:r w:rsidRPr="00E40125">
        <w:rPr>
          <w:rFonts w:eastAsia="Times New Roman"/>
          <w:szCs w:val="24"/>
        </w:rPr>
        <w:t xml:space="preserve"> </w:t>
      </w:r>
      <w:r>
        <w:rPr>
          <w:rFonts w:eastAsia="Times New Roman"/>
          <w:szCs w:val="24"/>
        </w:rPr>
        <w:t>Τ</w:t>
      </w:r>
      <w:r w:rsidRPr="00E40125">
        <w:rPr>
          <w:rFonts w:eastAsia="Times New Roman"/>
          <w:szCs w:val="24"/>
        </w:rPr>
        <w:t>ότε</w:t>
      </w:r>
      <w:r>
        <w:rPr>
          <w:rFonts w:eastAsia="Times New Roman"/>
          <w:szCs w:val="24"/>
        </w:rPr>
        <w:t>,</w:t>
      </w:r>
      <w:r w:rsidRPr="00E40125">
        <w:rPr>
          <w:rFonts w:eastAsia="Times New Roman"/>
          <w:szCs w:val="24"/>
        </w:rPr>
        <w:t xml:space="preserve"> λοιπόν</w:t>
      </w:r>
      <w:r>
        <w:rPr>
          <w:rFonts w:eastAsia="Times New Roman"/>
          <w:szCs w:val="24"/>
        </w:rPr>
        <w:t>,</w:t>
      </w:r>
      <w:r w:rsidRPr="00E40125">
        <w:rPr>
          <w:rFonts w:eastAsia="Times New Roman"/>
          <w:szCs w:val="24"/>
        </w:rPr>
        <w:t xml:space="preserve"> είχαμε </w:t>
      </w:r>
      <w:r>
        <w:rPr>
          <w:rFonts w:eastAsia="Times New Roman"/>
          <w:szCs w:val="24"/>
        </w:rPr>
        <w:t>μια</w:t>
      </w:r>
      <w:r w:rsidRPr="00E40125">
        <w:rPr>
          <w:rFonts w:eastAsia="Times New Roman"/>
          <w:szCs w:val="24"/>
        </w:rPr>
        <w:t xml:space="preserve"> κυβέρνηση που έκανε στρατηγικές </w:t>
      </w:r>
      <w:r w:rsidRPr="00E40125">
        <w:rPr>
          <w:rFonts w:eastAsia="Times New Roman"/>
          <w:szCs w:val="24"/>
        </w:rPr>
        <w:lastRenderedPageBreak/>
        <w:t>συμμαχίες σε διεθνές επίπεδο</w:t>
      </w:r>
      <w:r>
        <w:rPr>
          <w:rFonts w:eastAsia="Times New Roman"/>
          <w:szCs w:val="24"/>
        </w:rPr>
        <w:t>,</w:t>
      </w:r>
      <w:r w:rsidRPr="00E40125">
        <w:rPr>
          <w:rFonts w:eastAsia="Times New Roman"/>
          <w:szCs w:val="24"/>
        </w:rPr>
        <w:t xml:space="preserve"> </w:t>
      </w:r>
      <w:r>
        <w:rPr>
          <w:rFonts w:eastAsia="Times New Roman"/>
          <w:szCs w:val="24"/>
        </w:rPr>
        <w:t>μια</w:t>
      </w:r>
      <w:r w:rsidRPr="00E40125">
        <w:rPr>
          <w:rFonts w:eastAsia="Times New Roman"/>
          <w:szCs w:val="24"/>
        </w:rPr>
        <w:t xml:space="preserve"> κυβέρνηση που ενημέρωνε σε τακτά χρονικά διαστήματα την </w:t>
      </w:r>
      <w:r>
        <w:rPr>
          <w:rFonts w:eastAsia="Times New Roman"/>
          <w:szCs w:val="24"/>
        </w:rPr>
        <w:t>Α</w:t>
      </w:r>
      <w:r w:rsidRPr="00E40125">
        <w:rPr>
          <w:rFonts w:eastAsia="Times New Roman"/>
          <w:szCs w:val="24"/>
        </w:rPr>
        <w:t>ντιπολίτευση</w:t>
      </w:r>
      <w:r>
        <w:rPr>
          <w:rFonts w:eastAsia="Times New Roman"/>
          <w:szCs w:val="24"/>
        </w:rPr>
        <w:t>, για να έχουμε τη</w:t>
      </w:r>
      <w:r w:rsidRPr="00E40125">
        <w:rPr>
          <w:rFonts w:eastAsia="Times New Roman"/>
          <w:szCs w:val="24"/>
        </w:rPr>
        <w:t xml:space="preserve"> μέγιστη δυνατή </w:t>
      </w:r>
      <w:r>
        <w:rPr>
          <w:rFonts w:eastAsia="Times New Roman"/>
          <w:szCs w:val="24"/>
        </w:rPr>
        <w:t>εθνική συνεννόηση.</w:t>
      </w:r>
    </w:p>
    <w:p w14:paraId="77C031B7" w14:textId="77777777" w:rsidR="006113A9" w:rsidRDefault="006B6FC4">
      <w:pPr>
        <w:spacing w:line="600" w:lineRule="auto"/>
        <w:ind w:firstLine="720"/>
        <w:contextualSpacing/>
        <w:jc w:val="both"/>
        <w:rPr>
          <w:rFonts w:eastAsia="Times New Roman"/>
          <w:szCs w:val="24"/>
        </w:rPr>
      </w:pPr>
      <w:r>
        <w:rPr>
          <w:rFonts w:eastAsia="Times New Roman"/>
          <w:szCs w:val="24"/>
        </w:rPr>
        <w:t>Τ</w:t>
      </w:r>
      <w:r w:rsidRPr="00E40125">
        <w:rPr>
          <w:rFonts w:eastAsia="Times New Roman"/>
          <w:szCs w:val="24"/>
        </w:rPr>
        <w:t xml:space="preserve">ο Βουκουρέστι </w:t>
      </w:r>
      <w:r>
        <w:rPr>
          <w:rFonts w:eastAsia="Times New Roman"/>
          <w:szCs w:val="24"/>
        </w:rPr>
        <w:t>έ</w:t>
      </w:r>
      <w:r w:rsidRPr="00E40125">
        <w:rPr>
          <w:rFonts w:eastAsia="Times New Roman"/>
          <w:szCs w:val="24"/>
        </w:rPr>
        <w:t>βαλε στη θέση του επισπεύδοντα την άλλη πλευρά</w:t>
      </w:r>
      <w:r>
        <w:rPr>
          <w:rFonts w:eastAsia="Times New Roman"/>
          <w:szCs w:val="24"/>
        </w:rPr>
        <w:t xml:space="preserve">. Η </w:t>
      </w:r>
      <w:r w:rsidRPr="00E40125">
        <w:rPr>
          <w:rFonts w:eastAsia="Times New Roman"/>
          <w:szCs w:val="24"/>
        </w:rPr>
        <w:t>Ελλάδα δεν είχε κανένα</w:t>
      </w:r>
      <w:r>
        <w:rPr>
          <w:rFonts w:eastAsia="Times New Roman"/>
          <w:szCs w:val="24"/>
        </w:rPr>
        <w:t>ν</w:t>
      </w:r>
      <w:r w:rsidRPr="00E40125">
        <w:rPr>
          <w:rFonts w:eastAsia="Times New Roman"/>
          <w:szCs w:val="24"/>
        </w:rPr>
        <w:t xml:space="preserve"> λόγο</w:t>
      </w:r>
      <w:r>
        <w:rPr>
          <w:rFonts w:eastAsia="Times New Roman"/>
          <w:szCs w:val="24"/>
        </w:rPr>
        <w:t>,</w:t>
      </w:r>
      <w:r w:rsidRPr="00E40125">
        <w:rPr>
          <w:rFonts w:eastAsia="Times New Roman"/>
          <w:szCs w:val="24"/>
        </w:rPr>
        <w:t xml:space="preserve"> λοιπόν</w:t>
      </w:r>
      <w:r>
        <w:rPr>
          <w:rFonts w:eastAsia="Times New Roman"/>
          <w:szCs w:val="24"/>
        </w:rPr>
        <w:t>,</w:t>
      </w:r>
      <w:r w:rsidRPr="00E40125">
        <w:rPr>
          <w:rFonts w:eastAsia="Times New Roman"/>
          <w:szCs w:val="24"/>
        </w:rPr>
        <w:t xml:space="preserve"> να βιάζεται για λύση</w:t>
      </w:r>
      <w:r>
        <w:rPr>
          <w:rFonts w:eastAsia="Times New Roman"/>
          <w:szCs w:val="24"/>
        </w:rPr>
        <w:t>,</w:t>
      </w:r>
      <w:r w:rsidRPr="00E40125">
        <w:rPr>
          <w:rFonts w:eastAsia="Times New Roman"/>
          <w:szCs w:val="24"/>
        </w:rPr>
        <w:t xml:space="preserve"> καν</w:t>
      </w:r>
      <w:r w:rsidRPr="00E40125">
        <w:rPr>
          <w:rFonts w:eastAsia="Times New Roman"/>
          <w:szCs w:val="24"/>
        </w:rPr>
        <w:t>ένα</w:t>
      </w:r>
      <w:r>
        <w:rPr>
          <w:rFonts w:eastAsia="Times New Roman"/>
          <w:szCs w:val="24"/>
        </w:rPr>
        <w:t>ν</w:t>
      </w:r>
      <w:r w:rsidRPr="00E40125">
        <w:rPr>
          <w:rFonts w:eastAsia="Times New Roman"/>
          <w:szCs w:val="24"/>
        </w:rPr>
        <w:t xml:space="preserve"> απολύτως λόγο να κάνει πίσω </w:t>
      </w:r>
      <w:r>
        <w:rPr>
          <w:rFonts w:eastAsia="Times New Roman"/>
          <w:szCs w:val="24"/>
        </w:rPr>
        <w:t xml:space="preserve">έναντι των ξεκάθαρων </w:t>
      </w:r>
      <w:r w:rsidRPr="00E40125">
        <w:rPr>
          <w:rFonts w:eastAsia="Times New Roman"/>
          <w:szCs w:val="24"/>
        </w:rPr>
        <w:t xml:space="preserve">θέσεών </w:t>
      </w:r>
      <w:r>
        <w:rPr>
          <w:rFonts w:eastAsia="Times New Roman"/>
          <w:szCs w:val="24"/>
        </w:rPr>
        <w:t xml:space="preserve">της. </w:t>
      </w:r>
      <w:r w:rsidRPr="00E40125">
        <w:rPr>
          <w:rFonts w:eastAsia="Times New Roman"/>
          <w:szCs w:val="24"/>
        </w:rPr>
        <w:t>Αυτοί που έπρεπε να υποχωρήσουν</w:t>
      </w:r>
      <w:r>
        <w:rPr>
          <w:rFonts w:eastAsia="Times New Roman"/>
          <w:szCs w:val="24"/>
        </w:rPr>
        <w:t>,</w:t>
      </w:r>
      <w:r w:rsidRPr="00E40125">
        <w:rPr>
          <w:rFonts w:eastAsia="Times New Roman"/>
          <w:szCs w:val="24"/>
        </w:rPr>
        <w:t xml:space="preserve"> </w:t>
      </w:r>
      <w:r>
        <w:rPr>
          <w:rFonts w:eastAsia="Times New Roman"/>
          <w:szCs w:val="24"/>
        </w:rPr>
        <w:t>α</w:t>
      </w:r>
      <w:r w:rsidRPr="00E40125">
        <w:rPr>
          <w:rFonts w:eastAsia="Times New Roman"/>
          <w:szCs w:val="24"/>
        </w:rPr>
        <w:t>ν ήθελα</w:t>
      </w:r>
      <w:r>
        <w:rPr>
          <w:rFonts w:eastAsia="Times New Roman"/>
          <w:szCs w:val="24"/>
        </w:rPr>
        <w:t>ν</w:t>
      </w:r>
      <w:r w:rsidRPr="00E40125">
        <w:rPr>
          <w:rFonts w:eastAsia="Times New Roman"/>
          <w:szCs w:val="24"/>
        </w:rPr>
        <w:t xml:space="preserve"> να ενταχθ</w:t>
      </w:r>
      <w:r>
        <w:rPr>
          <w:rFonts w:eastAsia="Times New Roman"/>
          <w:szCs w:val="24"/>
        </w:rPr>
        <w:t>ούν</w:t>
      </w:r>
      <w:r w:rsidRPr="00E40125">
        <w:rPr>
          <w:rFonts w:eastAsia="Times New Roman"/>
          <w:szCs w:val="24"/>
        </w:rPr>
        <w:t xml:space="preserve"> στο ΝΑΤΟ και την Ευρωπαϊκή Ένωση</w:t>
      </w:r>
      <w:r>
        <w:rPr>
          <w:rFonts w:eastAsia="Times New Roman"/>
          <w:szCs w:val="24"/>
        </w:rPr>
        <w:t>,</w:t>
      </w:r>
      <w:r w:rsidRPr="00E40125">
        <w:rPr>
          <w:rFonts w:eastAsia="Times New Roman"/>
          <w:szCs w:val="24"/>
        </w:rPr>
        <w:t xml:space="preserve"> ήταν οι γείτονές </w:t>
      </w:r>
      <w:r>
        <w:rPr>
          <w:rFonts w:eastAsia="Times New Roman"/>
          <w:szCs w:val="24"/>
        </w:rPr>
        <w:t>μας,</w:t>
      </w:r>
      <w:r w:rsidRPr="00E40125">
        <w:rPr>
          <w:rFonts w:eastAsia="Times New Roman"/>
          <w:szCs w:val="24"/>
        </w:rPr>
        <w:t xml:space="preserve"> γιατί αυτό είναι βασικό ζήτημα για τη συνέχιση της ύπαρξης αυτού του κράτους</w:t>
      </w:r>
      <w:r>
        <w:rPr>
          <w:rFonts w:eastAsia="Times New Roman"/>
          <w:szCs w:val="24"/>
        </w:rPr>
        <w:t>.</w:t>
      </w:r>
      <w:r w:rsidRPr="00E40125">
        <w:rPr>
          <w:rFonts w:eastAsia="Times New Roman"/>
          <w:szCs w:val="24"/>
        </w:rPr>
        <w:t xml:space="preserve"> </w:t>
      </w:r>
    </w:p>
    <w:p w14:paraId="77C031B8" w14:textId="77777777" w:rsidR="006113A9" w:rsidRDefault="006B6FC4">
      <w:pPr>
        <w:spacing w:line="600" w:lineRule="auto"/>
        <w:ind w:firstLine="720"/>
        <w:contextualSpacing/>
        <w:jc w:val="both"/>
        <w:rPr>
          <w:rFonts w:eastAsia="Times New Roman"/>
          <w:szCs w:val="24"/>
        </w:rPr>
      </w:pPr>
      <w:r>
        <w:rPr>
          <w:rFonts w:eastAsia="Times New Roman"/>
          <w:szCs w:val="24"/>
        </w:rPr>
        <w:t>Α</w:t>
      </w:r>
      <w:r w:rsidRPr="00E40125">
        <w:rPr>
          <w:rFonts w:eastAsia="Times New Roman"/>
          <w:szCs w:val="24"/>
        </w:rPr>
        <w:t>υτό</w:t>
      </w:r>
      <w:r>
        <w:rPr>
          <w:rFonts w:eastAsia="Times New Roman"/>
          <w:szCs w:val="24"/>
        </w:rPr>
        <w:t>,</w:t>
      </w:r>
      <w:r w:rsidRPr="00E40125">
        <w:rPr>
          <w:rFonts w:eastAsia="Times New Roman"/>
          <w:szCs w:val="24"/>
        </w:rPr>
        <w:t xml:space="preserve"> λοιπόν</w:t>
      </w:r>
      <w:r>
        <w:rPr>
          <w:rFonts w:eastAsia="Times New Roman"/>
          <w:szCs w:val="24"/>
        </w:rPr>
        <w:t>,</w:t>
      </w:r>
      <w:r w:rsidRPr="00E40125">
        <w:rPr>
          <w:rFonts w:eastAsia="Times New Roman"/>
          <w:szCs w:val="24"/>
        </w:rPr>
        <w:t xml:space="preserve"> </w:t>
      </w:r>
      <w:r>
        <w:rPr>
          <w:rFonts w:eastAsia="Times New Roman"/>
          <w:szCs w:val="24"/>
        </w:rPr>
        <w:t>ήταν σαφές σε όλες τις πλευρές για μια</w:t>
      </w:r>
      <w:r w:rsidRPr="00E40125">
        <w:rPr>
          <w:rFonts w:eastAsia="Times New Roman"/>
          <w:szCs w:val="24"/>
        </w:rPr>
        <w:t xml:space="preserve"> δεκαετία</w:t>
      </w:r>
      <w:r>
        <w:rPr>
          <w:rFonts w:eastAsia="Times New Roman"/>
          <w:szCs w:val="24"/>
        </w:rPr>
        <w:t>,</w:t>
      </w:r>
      <w:r w:rsidRPr="00E40125">
        <w:rPr>
          <w:rFonts w:eastAsia="Times New Roman"/>
          <w:szCs w:val="24"/>
        </w:rPr>
        <w:t xml:space="preserve"> </w:t>
      </w:r>
      <w:r>
        <w:rPr>
          <w:rFonts w:eastAsia="Times New Roman"/>
          <w:szCs w:val="24"/>
        </w:rPr>
        <w:t>μ</w:t>
      </w:r>
      <w:r w:rsidRPr="00E40125">
        <w:rPr>
          <w:rFonts w:eastAsia="Times New Roman"/>
          <w:szCs w:val="24"/>
        </w:rPr>
        <w:t xml:space="preserve">έχρι τους </w:t>
      </w:r>
      <w:r>
        <w:rPr>
          <w:rFonts w:eastAsia="Times New Roman"/>
          <w:szCs w:val="24"/>
        </w:rPr>
        <w:t>επικίνδυνους</w:t>
      </w:r>
      <w:r w:rsidRPr="00E40125">
        <w:rPr>
          <w:rFonts w:eastAsia="Times New Roman"/>
          <w:szCs w:val="24"/>
        </w:rPr>
        <w:t xml:space="preserve"> και αλλοπρόσαλλο</w:t>
      </w:r>
      <w:r>
        <w:rPr>
          <w:rFonts w:eastAsia="Times New Roman"/>
          <w:szCs w:val="24"/>
        </w:rPr>
        <w:t>υς</w:t>
      </w:r>
      <w:r w:rsidRPr="00E40125">
        <w:rPr>
          <w:rFonts w:eastAsia="Times New Roman"/>
          <w:szCs w:val="24"/>
        </w:rPr>
        <w:t xml:space="preserve"> χειρισμούς της </w:t>
      </w:r>
      <w:r>
        <w:rPr>
          <w:rFonts w:eastAsia="Times New Roman"/>
          <w:szCs w:val="24"/>
        </w:rPr>
        <w:t>σ</w:t>
      </w:r>
      <w:r>
        <w:rPr>
          <w:rFonts w:eastAsia="Times New Roman"/>
          <w:szCs w:val="24"/>
        </w:rPr>
        <w:t>υγκ</w:t>
      </w:r>
      <w:r w:rsidRPr="00E40125">
        <w:rPr>
          <w:rFonts w:eastAsia="Times New Roman"/>
          <w:szCs w:val="24"/>
        </w:rPr>
        <w:t>υβέρνησης ΣΥΡΙΖΑ</w:t>
      </w:r>
      <w:r>
        <w:rPr>
          <w:rFonts w:eastAsia="Times New Roman"/>
          <w:szCs w:val="24"/>
        </w:rPr>
        <w:t xml:space="preserve"> </w:t>
      </w:r>
      <w:r w:rsidRPr="00E40125">
        <w:rPr>
          <w:rFonts w:eastAsia="Times New Roman"/>
          <w:szCs w:val="24"/>
        </w:rPr>
        <w:t>-</w:t>
      </w:r>
      <w:r>
        <w:rPr>
          <w:rFonts w:eastAsia="Times New Roman"/>
          <w:szCs w:val="24"/>
        </w:rPr>
        <w:t xml:space="preserve"> </w:t>
      </w:r>
      <w:r w:rsidRPr="00E40125">
        <w:rPr>
          <w:rFonts w:eastAsia="Times New Roman"/>
          <w:szCs w:val="24"/>
        </w:rPr>
        <w:t>ΑΝΕΛ</w:t>
      </w:r>
      <w:r>
        <w:rPr>
          <w:rFonts w:eastAsia="Times New Roman"/>
          <w:szCs w:val="24"/>
        </w:rPr>
        <w:t>,</w:t>
      </w:r>
      <w:r w:rsidRPr="00E40125">
        <w:rPr>
          <w:rFonts w:eastAsia="Times New Roman"/>
          <w:szCs w:val="24"/>
        </w:rPr>
        <w:t xml:space="preserve"> μιας </w:t>
      </w:r>
      <w:r>
        <w:rPr>
          <w:rFonts w:eastAsia="Times New Roman"/>
          <w:szCs w:val="24"/>
        </w:rPr>
        <w:t>Κ</w:t>
      </w:r>
      <w:r w:rsidRPr="00E40125">
        <w:rPr>
          <w:rFonts w:eastAsia="Times New Roman"/>
          <w:szCs w:val="24"/>
        </w:rPr>
        <w:t>υβέρνησης που υιοθέτησε</w:t>
      </w:r>
      <w:r>
        <w:rPr>
          <w:rFonts w:eastAsia="Times New Roman"/>
          <w:szCs w:val="24"/>
        </w:rPr>
        <w:t xml:space="preserve"> </w:t>
      </w:r>
      <w:r w:rsidRPr="00E40125">
        <w:rPr>
          <w:rFonts w:eastAsia="Times New Roman"/>
          <w:szCs w:val="24"/>
        </w:rPr>
        <w:t>με τον πιο ανεύθυνο τρόπο την επιχειρηματολογία της άλλης πλευράς</w:t>
      </w:r>
      <w:r>
        <w:rPr>
          <w:rFonts w:eastAsia="Times New Roman"/>
          <w:szCs w:val="24"/>
        </w:rPr>
        <w:t>,</w:t>
      </w:r>
      <w:r w:rsidRPr="00E40125">
        <w:rPr>
          <w:rFonts w:eastAsia="Times New Roman"/>
          <w:szCs w:val="24"/>
        </w:rPr>
        <w:t xml:space="preserve"> σε σημεί</w:t>
      </w:r>
      <w:r>
        <w:rPr>
          <w:rFonts w:eastAsia="Times New Roman"/>
          <w:szCs w:val="24"/>
        </w:rPr>
        <w:t>ο</w:t>
      </w:r>
      <w:r w:rsidRPr="00E40125">
        <w:rPr>
          <w:rFonts w:eastAsia="Times New Roman"/>
          <w:szCs w:val="24"/>
        </w:rPr>
        <w:t xml:space="preserve"> </w:t>
      </w:r>
      <w:r>
        <w:rPr>
          <w:rFonts w:eastAsia="Times New Roman"/>
          <w:szCs w:val="24"/>
        </w:rPr>
        <w:t>μ</w:t>
      </w:r>
      <w:r w:rsidRPr="00E40125">
        <w:rPr>
          <w:rFonts w:eastAsia="Times New Roman"/>
          <w:szCs w:val="24"/>
        </w:rPr>
        <w:t xml:space="preserve">άλιστα </w:t>
      </w:r>
      <w:r>
        <w:rPr>
          <w:rFonts w:eastAsia="Times New Roman"/>
          <w:szCs w:val="24"/>
        </w:rPr>
        <w:t>ό</w:t>
      </w:r>
      <w:r w:rsidRPr="00E40125">
        <w:rPr>
          <w:rFonts w:eastAsia="Times New Roman"/>
          <w:szCs w:val="24"/>
        </w:rPr>
        <w:t xml:space="preserve">που η ελληνική θέση θεωρούνταν </w:t>
      </w:r>
      <w:r>
        <w:rPr>
          <w:rFonts w:eastAsia="Times New Roman"/>
          <w:szCs w:val="24"/>
        </w:rPr>
        <w:t>-</w:t>
      </w:r>
      <w:r w:rsidRPr="00E40125">
        <w:rPr>
          <w:rFonts w:eastAsia="Times New Roman"/>
          <w:szCs w:val="24"/>
        </w:rPr>
        <w:t>μέχρι πρότινος</w:t>
      </w:r>
      <w:r>
        <w:rPr>
          <w:rFonts w:eastAsia="Times New Roman"/>
          <w:szCs w:val="24"/>
        </w:rPr>
        <w:t>-</w:t>
      </w:r>
      <w:r w:rsidRPr="00E40125">
        <w:rPr>
          <w:rFonts w:eastAsia="Times New Roman"/>
          <w:szCs w:val="24"/>
        </w:rPr>
        <w:t xml:space="preserve"> αδιαμφισβήτητη</w:t>
      </w:r>
      <w:r>
        <w:rPr>
          <w:rFonts w:eastAsia="Times New Roman"/>
          <w:szCs w:val="24"/>
        </w:rPr>
        <w:t>,</w:t>
      </w:r>
      <w:r w:rsidRPr="00E40125">
        <w:rPr>
          <w:rFonts w:eastAsia="Times New Roman"/>
          <w:szCs w:val="24"/>
        </w:rPr>
        <w:t xml:space="preserve"> μιας </w:t>
      </w:r>
      <w:r>
        <w:rPr>
          <w:rFonts w:eastAsia="Times New Roman"/>
          <w:szCs w:val="24"/>
        </w:rPr>
        <w:t>Κ</w:t>
      </w:r>
      <w:r w:rsidRPr="00E40125">
        <w:rPr>
          <w:rFonts w:eastAsia="Times New Roman"/>
          <w:szCs w:val="24"/>
        </w:rPr>
        <w:t>υβέρνησης</w:t>
      </w:r>
      <w:r>
        <w:rPr>
          <w:rFonts w:eastAsia="Times New Roman"/>
          <w:szCs w:val="24"/>
        </w:rPr>
        <w:t>,</w:t>
      </w:r>
      <w:r w:rsidRPr="00E40125">
        <w:rPr>
          <w:rFonts w:eastAsia="Times New Roman"/>
          <w:szCs w:val="24"/>
        </w:rPr>
        <w:t xml:space="preserve"> που χαρακτηρίζει </w:t>
      </w:r>
      <w:r>
        <w:rPr>
          <w:rFonts w:eastAsia="Times New Roman"/>
          <w:szCs w:val="24"/>
        </w:rPr>
        <w:t>ακραίο</w:t>
      </w:r>
      <w:r w:rsidRPr="00E40125">
        <w:rPr>
          <w:rFonts w:eastAsia="Times New Roman"/>
          <w:szCs w:val="24"/>
        </w:rPr>
        <w:t xml:space="preserve"> και εθνικιστή κάθε Έλληνα</w:t>
      </w:r>
      <w:r>
        <w:rPr>
          <w:rFonts w:eastAsia="Times New Roman"/>
          <w:szCs w:val="24"/>
        </w:rPr>
        <w:t>,</w:t>
      </w:r>
      <w:r w:rsidRPr="00E40125">
        <w:rPr>
          <w:rFonts w:eastAsia="Times New Roman"/>
          <w:szCs w:val="24"/>
        </w:rPr>
        <w:t xml:space="preserve"> που δεν </w:t>
      </w:r>
      <w:r w:rsidRPr="00E40125">
        <w:rPr>
          <w:rFonts w:eastAsia="Times New Roman"/>
          <w:szCs w:val="24"/>
        </w:rPr>
        <w:lastRenderedPageBreak/>
        <w:t xml:space="preserve">συμφωνεί με τους χειρισμούς </w:t>
      </w:r>
      <w:r>
        <w:rPr>
          <w:rFonts w:eastAsia="Times New Roman"/>
          <w:szCs w:val="24"/>
        </w:rPr>
        <w:t>τους,</w:t>
      </w:r>
      <w:r w:rsidRPr="00E40125">
        <w:rPr>
          <w:rFonts w:eastAsia="Times New Roman"/>
          <w:szCs w:val="24"/>
        </w:rPr>
        <w:t xml:space="preserve"> μιας </w:t>
      </w:r>
      <w:r>
        <w:rPr>
          <w:rFonts w:eastAsia="Times New Roman"/>
          <w:szCs w:val="24"/>
        </w:rPr>
        <w:t>Κ</w:t>
      </w:r>
      <w:r w:rsidRPr="00E40125">
        <w:rPr>
          <w:rFonts w:eastAsia="Times New Roman"/>
          <w:szCs w:val="24"/>
        </w:rPr>
        <w:t>υβέρνησης</w:t>
      </w:r>
      <w:r>
        <w:rPr>
          <w:rFonts w:eastAsia="Times New Roman"/>
          <w:szCs w:val="24"/>
        </w:rPr>
        <w:t>,</w:t>
      </w:r>
      <w:r w:rsidRPr="00E40125">
        <w:rPr>
          <w:rFonts w:eastAsia="Times New Roman"/>
          <w:szCs w:val="24"/>
        </w:rPr>
        <w:t xml:space="preserve"> που λοιδορεί όσους συμμετείχαν ειρηνικά στο μεγαλειώδες συλλαλητήριο της Κυριακής</w:t>
      </w:r>
      <w:r>
        <w:rPr>
          <w:rFonts w:eastAsia="Times New Roman"/>
          <w:szCs w:val="24"/>
        </w:rPr>
        <w:t>.</w:t>
      </w:r>
    </w:p>
    <w:p w14:paraId="77C031B9" w14:textId="77777777" w:rsidR="006113A9" w:rsidRDefault="006B6FC4">
      <w:pPr>
        <w:spacing w:line="600" w:lineRule="auto"/>
        <w:ind w:firstLine="720"/>
        <w:contextualSpacing/>
        <w:jc w:val="both"/>
        <w:rPr>
          <w:rFonts w:eastAsia="Times New Roman"/>
          <w:szCs w:val="24"/>
        </w:rPr>
      </w:pPr>
      <w:r w:rsidRPr="00E40125">
        <w:rPr>
          <w:rFonts w:eastAsia="Times New Roman"/>
          <w:szCs w:val="24"/>
        </w:rPr>
        <w:t>Γιατί</w:t>
      </w:r>
      <w:r>
        <w:rPr>
          <w:rFonts w:eastAsia="Times New Roman"/>
          <w:szCs w:val="24"/>
        </w:rPr>
        <w:t>,</w:t>
      </w:r>
      <w:r w:rsidRPr="00E40125">
        <w:rPr>
          <w:rFonts w:eastAsia="Times New Roman"/>
          <w:szCs w:val="24"/>
        </w:rPr>
        <w:t xml:space="preserve"> λοιπόν</w:t>
      </w:r>
      <w:r>
        <w:rPr>
          <w:rFonts w:eastAsia="Times New Roman"/>
          <w:szCs w:val="24"/>
        </w:rPr>
        <w:t>, εσείς, που υ</w:t>
      </w:r>
      <w:r w:rsidRPr="00E40125">
        <w:rPr>
          <w:rFonts w:eastAsia="Times New Roman"/>
          <w:szCs w:val="24"/>
        </w:rPr>
        <w:t>ποτίθεται ότι είστε τόσο φιλολαϊκ</w:t>
      </w:r>
      <w:r>
        <w:rPr>
          <w:rFonts w:eastAsia="Times New Roman"/>
          <w:szCs w:val="24"/>
        </w:rPr>
        <w:t>οί,</w:t>
      </w:r>
      <w:r w:rsidRPr="00E40125">
        <w:rPr>
          <w:rFonts w:eastAsia="Times New Roman"/>
          <w:szCs w:val="24"/>
        </w:rPr>
        <w:t xml:space="preserve"> επιλέγετε τώρα να έ</w:t>
      </w:r>
      <w:r>
        <w:rPr>
          <w:rFonts w:eastAsia="Times New Roman"/>
          <w:szCs w:val="24"/>
        </w:rPr>
        <w:t>ρθετε σε ευθεία σύγκρουση με τη</w:t>
      </w:r>
      <w:r w:rsidRPr="00E40125">
        <w:rPr>
          <w:rFonts w:eastAsia="Times New Roman"/>
          <w:szCs w:val="24"/>
        </w:rPr>
        <w:t xml:space="preserve"> βούληση της συντριπτικής πλειοψηφίας των πολιτών</w:t>
      </w:r>
      <w:r>
        <w:rPr>
          <w:rFonts w:eastAsia="Times New Roman"/>
          <w:szCs w:val="24"/>
        </w:rPr>
        <w:t>, με τη</w:t>
      </w:r>
      <w:r w:rsidRPr="00E40125">
        <w:rPr>
          <w:rFonts w:eastAsia="Times New Roman"/>
          <w:szCs w:val="24"/>
        </w:rPr>
        <w:t xml:space="preserve"> β</w:t>
      </w:r>
      <w:r w:rsidRPr="00E40125">
        <w:rPr>
          <w:rFonts w:eastAsia="Times New Roman"/>
          <w:szCs w:val="24"/>
        </w:rPr>
        <w:t>ούληση των εκλογέων</w:t>
      </w:r>
      <w:r>
        <w:rPr>
          <w:rFonts w:eastAsia="Times New Roman"/>
          <w:szCs w:val="24"/>
        </w:rPr>
        <w:t>,</w:t>
      </w:r>
      <w:r w:rsidRPr="00E40125">
        <w:rPr>
          <w:rFonts w:eastAsia="Times New Roman"/>
          <w:szCs w:val="24"/>
        </w:rPr>
        <w:t xml:space="preserve"> που ψήφισαν </w:t>
      </w:r>
      <w:r>
        <w:rPr>
          <w:rFonts w:eastAsia="Times New Roman"/>
          <w:szCs w:val="24"/>
        </w:rPr>
        <w:t>Β</w:t>
      </w:r>
      <w:r w:rsidRPr="00E40125">
        <w:rPr>
          <w:rFonts w:eastAsia="Times New Roman"/>
          <w:szCs w:val="24"/>
        </w:rPr>
        <w:t>ουλευτές</w:t>
      </w:r>
      <w:r>
        <w:rPr>
          <w:rFonts w:eastAsia="Times New Roman"/>
          <w:szCs w:val="24"/>
        </w:rPr>
        <w:t>,</w:t>
      </w:r>
      <w:r w:rsidRPr="00E40125">
        <w:rPr>
          <w:rFonts w:eastAsia="Times New Roman"/>
          <w:szCs w:val="24"/>
        </w:rPr>
        <w:t xml:space="preserve"> για να μην ψηφίσουν τέτοια συμφωνία</w:t>
      </w:r>
      <w:r>
        <w:rPr>
          <w:rFonts w:eastAsia="Times New Roman"/>
          <w:szCs w:val="24"/>
        </w:rPr>
        <w:t xml:space="preserve">; Είναι </w:t>
      </w:r>
      <w:r w:rsidRPr="00E40125">
        <w:rPr>
          <w:rFonts w:eastAsia="Times New Roman"/>
          <w:szCs w:val="24"/>
        </w:rPr>
        <w:t>Βουλευτές</w:t>
      </w:r>
      <w:r>
        <w:rPr>
          <w:rFonts w:eastAsia="Times New Roman"/>
          <w:szCs w:val="24"/>
        </w:rPr>
        <w:t>,</w:t>
      </w:r>
      <w:r w:rsidRPr="00E40125">
        <w:rPr>
          <w:rFonts w:eastAsia="Times New Roman"/>
          <w:szCs w:val="24"/>
        </w:rPr>
        <w:t xml:space="preserve"> που κρατούσαν διαφορετική σημαία</w:t>
      </w:r>
      <w:r>
        <w:rPr>
          <w:rFonts w:eastAsia="Times New Roman"/>
          <w:szCs w:val="24"/>
        </w:rPr>
        <w:t>,</w:t>
      </w:r>
      <w:r w:rsidRPr="00E40125">
        <w:rPr>
          <w:rFonts w:eastAsia="Times New Roman"/>
          <w:szCs w:val="24"/>
        </w:rPr>
        <w:t xml:space="preserve"> για να εκλ</w:t>
      </w:r>
      <w:r>
        <w:rPr>
          <w:rFonts w:eastAsia="Times New Roman"/>
          <w:szCs w:val="24"/>
        </w:rPr>
        <w:t>εγούν κ</w:t>
      </w:r>
      <w:r w:rsidRPr="00E40125">
        <w:rPr>
          <w:rFonts w:eastAsia="Times New Roman"/>
          <w:szCs w:val="24"/>
        </w:rPr>
        <w:t>αι τώρα δεν την τιμούν</w:t>
      </w:r>
      <w:r>
        <w:rPr>
          <w:rFonts w:eastAsia="Times New Roman"/>
          <w:szCs w:val="24"/>
        </w:rPr>
        <w:t xml:space="preserve">. </w:t>
      </w:r>
      <w:r w:rsidRPr="00E40125">
        <w:rPr>
          <w:rFonts w:eastAsia="Times New Roman"/>
          <w:szCs w:val="24"/>
        </w:rPr>
        <w:t>Μάλιστα</w:t>
      </w:r>
      <w:r>
        <w:rPr>
          <w:rFonts w:eastAsia="Times New Roman"/>
          <w:szCs w:val="24"/>
        </w:rPr>
        <w:t>,</w:t>
      </w:r>
      <w:r w:rsidRPr="00E40125">
        <w:rPr>
          <w:rFonts w:eastAsia="Times New Roman"/>
          <w:szCs w:val="24"/>
        </w:rPr>
        <w:t xml:space="preserve"> σήμερα έχουν μετακινηθεί από τις </w:t>
      </w:r>
      <w:r>
        <w:rPr>
          <w:rFonts w:eastAsia="Times New Roman"/>
          <w:szCs w:val="24"/>
        </w:rPr>
        <w:t xml:space="preserve">αρχικές τους </w:t>
      </w:r>
      <w:r>
        <w:rPr>
          <w:rFonts w:eastAsia="Times New Roman"/>
          <w:szCs w:val="24"/>
        </w:rPr>
        <w:t>Κ</w:t>
      </w:r>
      <w:r>
        <w:rPr>
          <w:rFonts w:eastAsia="Times New Roman"/>
          <w:szCs w:val="24"/>
        </w:rPr>
        <w:t xml:space="preserve">οινοβουλευτικές </w:t>
      </w:r>
      <w:r>
        <w:rPr>
          <w:rFonts w:eastAsia="Times New Roman"/>
          <w:szCs w:val="24"/>
        </w:rPr>
        <w:t>Ο</w:t>
      </w:r>
      <w:r w:rsidRPr="00E40125">
        <w:rPr>
          <w:rFonts w:eastAsia="Times New Roman"/>
          <w:szCs w:val="24"/>
        </w:rPr>
        <w:t>μάδες</w:t>
      </w:r>
      <w:r>
        <w:rPr>
          <w:rFonts w:eastAsia="Times New Roman"/>
          <w:szCs w:val="24"/>
        </w:rPr>
        <w:t>,</w:t>
      </w:r>
      <w:r w:rsidRPr="00E40125">
        <w:rPr>
          <w:rFonts w:eastAsia="Times New Roman"/>
          <w:szCs w:val="24"/>
        </w:rPr>
        <w:t xml:space="preserve"> διε</w:t>
      </w:r>
      <w:r w:rsidRPr="00E40125">
        <w:rPr>
          <w:rFonts w:eastAsia="Times New Roman"/>
          <w:szCs w:val="24"/>
        </w:rPr>
        <w:t xml:space="preserve">κδικώντας </w:t>
      </w:r>
      <w:r>
        <w:rPr>
          <w:rFonts w:eastAsia="Times New Roman"/>
          <w:szCs w:val="24"/>
        </w:rPr>
        <w:t>-</w:t>
      </w:r>
      <w:r w:rsidRPr="00E40125">
        <w:rPr>
          <w:rFonts w:eastAsia="Times New Roman"/>
          <w:szCs w:val="24"/>
        </w:rPr>
        <w:t xml:space="preserve">για τον εαυτό </w:t>
      </w:r>
      <w:r>
        <w:rPr>
          <w:rFonts w:eastAsia="Times New Roman"/>
          <w:szCs w:val="24"/>
        </w:rPr>
        <w:t>τους-</w:t>
      </w:r>
      <w:r w:rsidRPr="00E40125">
        <w:rPr>
          <w:rFonts w:eastAsia="Times New Roman"/>
          <w:szCs w:val="24"/>
        </w:rPr>
        <w:t xml:space="preserve"> το</w:t>
      </w:r>
      <w:r>
        <w:rPr>
          <w:rFonts w:eastAsia="Times New Roman"/>
          <w:szCs w:val="24"/>
        </w:rPr>
        <w:t>ν</w:t>
      </w:r>
      <w:r w:rsidRPr="00E40125">
        <w:rPr>
          <w:rFonts w:eastAsia="Times New Roman"/>
          <w:szCs w:val="24"/>
        </w:rPr>
        <w:t xml:space="preserve"> ρόλο του ρυθμιστή</w:t>
      </w:r>
      <w:r>
        <w:rPr>
          <w:rFonts w:eastAsia="Times New Roman"/>
          <w:szCs w:val="24"/>
        </w:rPr>
        <w:t>.</w:t>
      </w:r>
      <w:r w:rsidRPr="00E40125">
        <w:rPr>
          <w:rFonts w:eastAsia="Times New Roman"/>
          <w:szCs w:val="24"/>
        </w:rPr>
        <w:t xml:space="preserve"> </w:t>
      </w:r>
    </w:p>
    <w:p w14:paraId="77C031BA" w14:textId="77777777" w:rsidR="006113A9" w:rsidRDefault="006B6FC4">
      <w:pPr>
        <w:spacing w:line="600" w:lineRule="auto"/>
        <w:ind w:firstLine="720"/>
        <w:contextualSpacing/>
        <w:jc w:val="both"/>
        <w:rPr>
          <w:rFonts w:eastAsia="Times New Roman"/>
          <w:szCs w:val="24"/>
        </w:rPr>
      </w:pPr>
      <w:r>
        <w:rPr>
          <w:rFonts w:eastAsia="Times New Roman"/>
          <w:szCs w:val="24"/>
        </w:rPr>
        <w:t>Τ</w:t>
      </w:r>
      <w:r w:rsidRPr="00E40125">
        <w:rPr>
          <w:rFonts w:eastAsia="Times New Roman"/>
          <w:szCs w:val="24"/>
        </w:rPr>
        <w:t>ους καλώ</w:t>
      </w:r>
      <w:r>
        <w:rPr>
          <w:rFonts w:eastAsia="Times New Roman"/>
          <w:szCs w:val="24"/>
        </w:rPr>
        <w:t>,</w:t>
      </w:r>
      <w:r w:rsidRPr="00E40125">
        <w:rPr>
          <w:rFonts w:eastAsia="Times New Roman"/>
          <w:szCs w:val="24"/>
        </w:rPr>
        <w:t xml:space="preserve"> </w:t>
      </w:r>
      <w:r>
        <w:rPr>
          <w:rFonts w:eastAsia="Times New Roman"/>
          <w:szCs w:val="24"/>
        </w:rPr>
        <w:t>λ</w:t>
      </w:r>
      <w:r w:rsidRPr="00E40125">
        <w:rPr>
          <w:rFonts w:eastAsia="Times New Roman"/>
          <w:szCs w:val="24"/>
        </w:rPr>
        <w:t>οιπόν</w:t>
      </w:r>
      <w:r>
        <w:rPr>
          <w:rFonts w:eastAsia="Times New Roman"/>
          <w:szCs w:val="24"/>
        </w:rPr>
        <w:t>, να</w:t>
      </w:r>
      <w:r w:rsidRPr="00E40125">
        <w:rPr>
          <w:rFonts w:eastAsia="Times New Roman"/>
          <w:szCs w:val="24"/>
        </w:rPr>
        <w:t xml:space="preserve"> αντιληφθούν το ιστορικό βάρος τ</w:t>
      </w:r>
      <w:r>
        <w:rPr>
          <w:rFonts w:eastAsia="Times New Roman"/>
          <w:szCs w:val="24"/>
        </w:rPr>
        <w:t>η</w:t>
      </w:r>
      <w:r w:rsidRPr="00E40125">
        <w:rPr>
          <w:rFonts w:eastAsia="Times New Roman"/>
          <w:szCs w:val="24"/>
        </w:rPr>
        <w:t>ς θέσ</w:t>
      </w:r>
      <w:r>
        <w:rPr>
          <w:rFonts w:eastAsia="Times New Roman"/>
          <w:szCs w:val="24"/>
        </w:rPr>
        <w:t>η</w:t>
      </w:r>
      <w:r w:rsidRPr="00E40125">
        <w:rPr>
          <w:rFonts w:eastAsia="Times New Roman"/>
          <w:szCs w:val="24"/>
        </w:rPr>
        <w:t xml:space="preserve">ς </w:t>
      </w:r>
      <w:r>
        <w:rPr>
          <w:rFonts w:eastAsia="Times New Roman"/>
          <w:szCs w:val="24"/>
        </w:rPr>
        <w:t>τους,</w:t>
      </w:r>
      <w:r w:rsidRPr="00E40125">
        <w:rPr>
          <w:rFonts w:eastAsia="Times New Roman"/>
          <w:szCs w:val="24"/>
        </w:rPr>
        <w:t xml:space="preserve"> </w:t>
      </w:r>
      <w:r>
        <w:rPr>
          <w:rFonts w:eastAsia="Times New Roman"/>
          <w:szCs w:val="24"/>
        </w:rPr>
        <w:t>να αν</w:t>
      </w:r>
      <w:r w:rsidRPr="00E40125">
        <w:rPr>
          <w:rFonts w:eastAsia="Times New Roman"/>
          <w:szCs w:val="24"/>
        </w:rPr>
        <w:t xml:space="preserve">αλογιστούν τα αντικειμενικά προβλήματα αυτής της </w:t>
      </w:r>
      <w:r>
        <w:rPr>
          <w:rFonts w:eastAsia="Times New Roman"/>
          <w:szCs w:val="24"/>
        </w:rPr>
        <w:t>σ</w:t>
      </w:r>
      <w:r w:rsidRPr="00E40125">
        <w:rPr>
          <w:rFonts w:eastAsia="Times New Roman"/>
          <w:szCs w:val="24"/>
        </w:rPr>
        <w:t>υμφωνίας</w:t>
      </w:r>
      <w:r>
        <w:rPr>
          <w:rFonts w:eastAsia="Times New Roman"/>
          <w:szCs w:val="24"/>
        </w:rPr>
        <w:t>,</w:t>
      </w:r>
      <w:r w:rsidRPr="00E40125">
        <w:rPr>
          <w:rFonts w:eastAsia="Times New Roman"/>
          <w:szCs w:val="24"/>
        </w:rPr>
        <w:t xml:space="preserve"> να αφουγκραστούν τον </w:t>
      </w:r>
      <w:r>
        <w:rPr>
          <w:rFonts w:eastAsia="Times New Roman"/>
          <w:szCs w:val="24"/>
        </w:rPr>
        <w:t>παλμό των Ελλήνων</w:t>
      </w:r>
      <w:r>
        <w:rPr>
          <w:rFonts w:eastAsia="Times New Roman"/>
          <w:szCs w:val="24"/>
        </w:rPr>
        <w:t>,</w:t>
      </w:r>
      <w:r>
        <w:rPr>
          <w:rFonts w:eastAsia="Times New Roman"/>
          <w:szCs w:val="24"/>
        </w:rPr>
        <w:t xml:space="preserve"> οι οποίοι</w:t>
      </w:r>
      <w:r>
        <w:rPr>
          <w:rFonts w:eastAsia="Times New Roman"/>
          <w:szCs w:val="24"/>
        </w:rPr>
        <w:t>,</w:t>
      </w:r>
      <w:r>
        <w:rPr>
          <w:rFonts w:eastAsia="Times New Roman"/>
          <w:szCs w:val="24"/>
        </w:rPr>
        <w:t xml:space="preserve"> στη</w:t>
      </w:r>
      <w:r w:rsidRPr="00E40125">
        <w:rPr>
          <w:rFonts w:eastAsia="Times New Roman"/>
          <w:szCs w:val="24"/>
        </w:rPr>
        <w:t xml:space="preserve"> συντριπτική τους πλειονότητα</w:t>
      </w:r>
      <w:r>
        <w:rPr>
          <w:rFonts w:eastAsia="Times New Roman"/>
          <w:szCs w:val="24"/>
        </w:rPr>
        <w:t>,</w:t>
      </w:r>
      <w:r w:rsidRPr="00E40125">
        <w:rPr>
          <w:rFonts w:eastAsia="Times New Roman"/>
          <w:szCs w:val="24"/>
        </w:rPr>
        <w:t xml:space="preserve"> την απορρίπτουν ως </w:t>
      </w:r>
      <w:r>
        <w:rPr>
          <w:rFonts w:eastAsia="Times New Roman"/>
          <w:szCs w:val="24"/>
        </w:rPr>
        <w:t>α</w:t>
      </w:r>
      <w:r w:rsidRPr="00E40125">
        <w:rPr>
          <w:rFonts w:eastAsia="Times New Roman"/>
          <w:szCs w:val="24"/>
        </w:rPr>
        <w:t>παράδεκτ</w:t>
      </w:r>
      <w:r>
        <w:rPr>
          <w:rFonts w:eastAsia="Times New Roman"/>
          <w:szCs w:val="24"/>
        </w:rPr>
        <w:t>η, επικίνδυνη</w:t>
      </w:r>
      <w:r w:rsidRPr="00E40125">
        <w:rPr>
          <w:rFonts w:eastAsia="Times New Roman"/>
          <w:szCs w:val="24"/>
        </w:rPr>
        <w:t xml:space="preserve"> και επιβλαβή για τα εθνικά δίκαια και συμφέρον</w:t>
      </w:r>
      <w:r>
        <w:rPr>
          <w:rFonts w:eastAsia="Times New Roman"/>
          <w:szCs w:val="24"/>
        </w:rPr>
        <w:t>τα.</w:t>
      </w:r>
    </w:p>
    <w:p w14:paraId="77C031BB" w14:textId="77777777" w:rsidR="006113A9" w:rsidRDefault="006B6FC4">
      <w:pPr>
        <w:spacing w:line="600" w:lineRule="auto"/>
        <w:ind w:firstLine="720"/>
        <w:contextualSpacing/>
        <w:jc w:val="both"/>
        <w:rPr>
          <w:rFonts w:eastAsia="Times New Roman"/>
          <w:szCs w:val="24"/>
        </w:rPr>
      </w:pPr>
      <w:r w:rsidRPr="00E40125">
        <w:rPr>
          <w:rFonts w:eastAsia="Times New Roman"/>
          <w:szCs w:val="24"/>
        </w:rPr>
        <w:lastRenderedPageBreak/>
        <w:t>Εμείς είμαστε ξεκάθαροι</w:t>
      </w:r>
      <w:r>
        <w:rPr>
          <w:rFonts w:eastAsia="Times New Roman"/>
          <w:szCs w:val="24"/>
        </w:rPr>
        <w:t>. Η</w:t>
      </w:r>
      <w:r w:rsidRPr="00E40125">
        <w:rPr>
          <w:rFonts w:eastAsia="Times New Roman"/>
          <w:szCs w:val="24"/>
        </w:rPr>
        <w:t xml:space="preserve"> </w:t>
      </w:r>
      <w:r>
        <w:rPr>
          <w:rFonts w:eastAsia="Times New Roman"/>
          <w:szCs w:val="24"/>
        </w:rPr>
        <w:t>Σ</w:t>
      </w:r>
      <w:r w:rsidRPr="00E40125">
        <w:rPr>
          <w:rFonts w:eastAsia="Times New Roman"/>
          <w:szCs w:val="24"/>
        </w:rPr>
        <w:t xml:space="preserve">υμφωνία των Πρεσπών είναι </w:t>
      </w:r>
      <w:r>
        <w:rPr>
          <w:rFonts w:eastAsia="Times New Roman"/>
          <w:szCs w:val="24"/>
        </w:rPr>
        <w:t>μια</w:t>
      </w:r>
      <w:r w:rsidRPr="00E40125">
        <w:rPr>
          <w:rFonts w:eastAsia="Times New Roman"/>
          <w:szCs w:val="24"/>
        </w:rPr>
        <w:t xml:space="preserve"> κακή</w:t>
      </w:r>
      <w:r>
        <w:rPr>
          <w:rFonts w:eastAsia="Times New Roman"/>
          <w:szCs w:val="24"/>
        </w:rPr>
        <w:t>,</w:t>
      </w:r>
      <w:r w:rsidRPr="00E40125">
        <w:rPr>
          <w:rFonts w:eastAsia="Times New Roman"/>
          <w:szCs w:val="24"/>
        </w:rPr>
        <w:t xml:space="preserve"> </w:t>
      </w:r>
      <w:r>
        <w:rPr>
          <w:rFonts w:eastAsia="Times New Roman"/>
          <w:szCs w:val="24"/>
        </w:rPr>
        <w:t>επιζήμια</w:t>
      </w:r>
      <w:r w:rsidRPr="00E40125">
        <w:rPr>
          <w:rFonts w:eastAsia="Times New Roman"/>
          <w:szCs w:val="24"/>
        </w:rPr>
        <w:t xml:space="preserve"> και </w:t>
      </w:r>
      <w:r>
        <w:rPr>
          <w:rFonts w:eastAsia="Times New Roman"/>
          <w:szCs w:val="24"/>
        </w:rPr>
        <w:t>επικίνδυνη συμφωνία</w:t>
      </w:r>
      <w:r>
        <w:rPr>
          <w:rFonts w:eastAsia="Times New Roman"/>
          <w:szCs w:val="24"/>
        </w:rPr>
        <w:t>,</w:t>
      </w:r>
      <w:r w:rsidRPr="00E40125">
        <w:rPr>
          <w:rFonts w:eastAsia="Times New Roman"/>
          <w:szCs w:val="24"/>
        </w:rPr>
        <w:t xml:space="preserve"> που δεν εξυπηρετεί</w:t>
      </w:r>
      <w:r>
        <w:rPr>
          <w:rFonts w:eastAsia="Times New Roman"/>
          <w:szCs w:val="24"/>
        </w:rPr>
        <w:t>,</w:t>
      </w:r>
      <w:r w:rsidRPr="00E40125">
        <w:rPr>
          <w:rFonts w:eastAsia="Times New Roman"/>
          <w:szCs w:val="24"/>
        </w:rPr>
        <w:t xml:space="preserve"> αλλά αντίθετα υ</w:t>
      </w:r>
      <w:r w:rsidRPr="00E40125">
        <w:rPr>
          <w:rFonts w:eastAsia="Times New Roman"/>
          <w:szCs w:val="24"/>
        </w:rPr>
        <w:t xml:space="preserve">πονομεύει </w:t>
      </w:r>
      <w:r>
        <w:rPr>
          <w:rFonts w:eastAsia="Times New Roman"/>
          <w:szCs w:val="24"/>
        </w:rPr>
        <w:t>τα</w:t>
      </w:r>
      <w:r w:rsidRPr="00E40125">
        <w:rPr>
          <w:rFonts w:eastAsia="Times New Roman"/>
          <w:szCs w:val="24"/>
        </w:rPr>
        <w:t xml:space="preserve"> εθνικά συμφέροντα</w:t>
      </w:r>
      <w:r>
        <w:rPr>
          <w:rFonts w:eastAsia="Times New Roman"/>
          <w:szCs w:val="24"/>
        </w:rPr>
        <w:t>.</w:t>
      </w:r>
      <w:r w:rsidRPr="00E40125">
        <w:rPr>
          <w:rFonts w:eastAsia="Times New Roman"/>
          <w:szCs w:val="24"/>
        </w:rPr>
        <w:t xml:space="preserve"> </w:t>
      </w:r>
      <w:r>
        <w:rPr>
          <w:rFonts w:eastAsia="Times New Roman"/>
          <w:szCs w:val="24"/>
        </w:rPr>
        <w:t>Π</w:t>
      </w:r>
      <w:r w:rsidRPr="00E40125">
        <w:rPr>
          <w:rFonts w:eastAsia="Times New Roman"/>
          <w:szCs w:val="24"/>
        </w:rPr>
        <w:t xml:space="preserve">αραχωρεί στους γείτονες </w:t>
      </w:r>
      <w:r>
        <w:rPr>
          <w:rFonts w:eastAsia="Times New Roman"/>
          <w:szCs w:val="24"/>
        </w:rPr>
        <w:t>«</w:t>
      </w:r>
      <w:r w:rsidRPr="00E40125">
        <w:rPr>
          <w:rFonts w:eastAsia="Times New Roman"/>
          <w:szCs w:val="24"/>
        </w:rPr>
        <w:t>μακεδονική</w:t>
      </w:r>
      <w:r>
        <w:rPr>
          <w:rFonts w:eastAsia="Times New Roman"/>
          <w:szCs w:val="24"/>
        </w:rPr>
        <w:t>»</w:t>
      </w:r>
      <w:r w:rsidRPr="00E40125">
        <w:rPr>
          <w:rFonts w:eastAsia="Times New Roman"/>
          <w:szCs w:val="24"/>
        </w:rPr>
        <w:t xml:space="preserve"> ταυτότητα</w:t>
      </w:r>
      <w:r>
        <w:rPr>
          <w:rFonts w:eastAsia="Times New Roman"/>
          <w:szCs w:val="24"/>
        </w:rPr>
        <w:t>,</w:t>
      </w:r>
      <w:r w:rsidRPr="00E40125">
        <w:rPr>
          <w:rFonts w:eastAsia="Times New Roman"/>
          <w:szCs w:val="24"/>
        </w:rPr>
        <w:t xml:space="preserve"> εθνότητα και γλώσσα</w:t>
      </w:r>
      <w:r>
        <w:rPr>
          <w:rFonts w:eastAsia="Times New Roman"/>
          <w:szCs w:val="24"/>
        </w:rPr>
        <w:t>.</w:t>
      </w:r>
      <w:r w:rsidRPr="00E40125">
        <w:rPr>
          <w:rFonts w:eastAsia="Times New Roman"/>
          <w:szCs w:val="24"/>
        </w:rPr>
        <w:t xml:space="preserve"> </w:t>
      </w:r>
      <w:r>
        <w:rPr>
          <w:rFonts w:eastAsia="Times New Roman"/>
          <w:szCs w:val="24"/>
        </w:rPr>
        <w:t>Α</w:t>
      </w:r>
      <w:r w:rsidRPr="00E40125">
        <w:rPr>
          <w:rFonts w:eastAsia="Times New Roman"/>
          <w:szCs w:val="24"/>
        </w:rPr>
        <w:t xml:space="preserve">νοίγει παράθυρο επικίνδυνων παρεμβάσεων στο εσωτερικό της πατρίδας </w:t>
      </w:r>
      <w:r>
        <w:rPr>
          <w:rFonts w:eastAsia="Times New Roman"/>
          <w:szCs w:val="24"/>
        </w:rPr>
        <w:t>μας</w:t>
      </w:r>
      <w:r w:rsidRPr="00E40125">
        <w:rPr>
          <w:rFonts w:eastAsia="Times New Roman"/>
          <w:szCs w:val="24"/>
        </w:rPr>
        <w:t xml:space="preserve"> είτε </w:t>
      </w:r>
      <w:r>
        <w:rPr>
          <w:rFonts w:eastAsia="Times New Roman"/>
          <w:szCs w:val="24"/>
        </w:rPr>
        <w:t>με τα ινστιτούτα δήθεν</w:t>
      </w:r>
      <w:r w:rsidRPr="00E40125">
        <w:rPr>
          <w:rFonts w:eastAsia="Times New Roman"/>
          <w:szCs w:val="24"/>
        </w:rPr>
        <w:t xml:space="preserve"> </w:t>
      </w:r>
      <w:r>
        <w:rPr>
          <w:rFonts w:eastAsia="Times New Roman"/>
          <w:szCs w:val="24"/>
        </w:rPr>
        <w:t>«</w:t>
      </w:r>
      <w:r w:rsidRPr="00E40125">
        <w:rPr>
          <w:rFonts w:eastAsia="Times New Roman"/>
          <w:szCs w:val="24"/>
        </w:rPr>
        <w:t>μακεδονικής γλώσσας</w:t>
      </w:r>
      <w:r>
        <w:rPr>
          <w:rFonts w:eastAsia="Times New Roman"/>
          <w:szCs w:val="24"/>
        </w:rPr>
        <w:t>»</w:t>
      </w:r>
      <w:r w:rsidRPr="00E40125">
        <w:rPr>
          <w:rFonts w:eastAsia="Times New Roman"/>
          <w:szCs w:val="24"/>
        </w:rPr>
        <w:t xml:space="preserve"> είτε μέσω της επιτροπής</w:t>
      </w:r>
      <w:r>
        <w:rPr>
          <w:rFonts w:eastAsia="Times New Roman"/>
          <w:szCs w:val="24"/>
        </w:rPr>
        <w:t>,</w:t>
      </w:r>
      <w:r w:rsidRPr="00E40125">
        <w:rPr>
          <w:rFonts w:eastAsia="Times New Roman"/>
          <w:szCs w:val="24"/>
        </w:rPr>
        <w:t xml:space="preserve"> που θα </w:t>
      </w:r>
      <w:r w:rsidRPr="00E40125">
        <w:rPr>
          <w:rFonts w:eastAsia="Times New Roman"/>
          <w:szCs w:val="24"/>
        </w:rPr>
        <w:t>ελέγχει το πώς διδάσκεται</w:t>
      </w:r>
      <w:r>
        <w:rPr>
          <w:rFonts w:eastAsia="Times New Roman"/>
          <w:szCs w:val="24"/>
        </w:rPr>
        <w:t xml:space="preserve"> η</w:t>
      </w:r>
      <w:r w:rsidRPr="00E40125">
        <w:rPr>
          <w:rFonts w:eastAsia="Times New Roman"/>
          <w:szCs w:val="24"/>
        </w:rPr>
        <w:t xml:space="preserve"> ιστορία στα ελληνικά σχολεία</w:t>
      </w:r>
      <w:r>
        <w:rPr>
          <w:rFonts w:eastAsia="Times New Roman"/>
          <w:szCs w:val="24"/>
        </w:rPr>
        <w:t>.</w:t>
      </w:r>
      <w:r w:rsidRPr="00E40125">
        <w:rPr>
          <w:rFonts w:eastAsia="Times New Roman"/>
          <w:szCs w:val="24"/>
        </w:rPr>
        <w:t xml:space="preserve"> </w:t>
      </w:r>
    </w:p>
    <w:p w14:paraId="77C031BC" w14:textId="77777777" w:rsidR="006113A9" w:rsidRDefault="006B6FC4">
      <w:pPr>
        <w:spacing w:line="600" w:lineRule="auto"/>
        <w:ind w:firstLine="720"/>
        <w:contextualSpacing/>
        <w:jc w:val="both"/>
        <w:rPr>
          <w:rFonts w:eastAsia="Times New Roman"/>
          <w:szCs w:val="24"/>
        </w:rPr>
      </w:pPr>
      <w:r>
        <w:rPr>
          <w:rFonts w:eastAsia="Times New Roman"/>
          <w:szCs w:val="24"/>
        </w:rPr>
        <w:t>Δ</w:t>
      </w:r>
      <w:r w:rsidRPr="00E40125">
        <w:rPr>
          <w:rFonts w:eastAsia="Times New Roman"/>
          <w:szCs w:val="24"/>
        </w:rPr>
        <w:t xml:space="preserve">εν έκρινε σκόπιμο </w:t>
      </w:r>
      <w:r>
        <w:rPr>
          <w:rFonts w:eastAsia="Times New Roman"/>
          <w:szCs w:val="24"/>
        </w:rPr>
        <w:t>η Κ</w:t>
      </w:r>
      <w:r w:rsidRPr="00E40125">
        <w:rPr>
          <w:rFonts w:eastAsia="Times New Roman"/>
          <w:szCs w:val="24"/>
        </w:rPr>
        <w:t>υβέρνηση ούτε καν να φέρει το πλήρες κείμενο του αναθεωρημένου Συντάγματος της γείτονος</w:t>
      </w:r>
      <w:r>
        <w:rPr>
          <w:rFonts w:eastAsia="Times New Roman"/>
          <w:szCs w:val="24"/>
        </w:rPr>
        <w:t>.</w:t>
      </w:r>
      <w:r w:rsidRPr="00E40125">
        <w:rPr>
          <w:rFonts w:eastAsia="Times New Roman"/>
          <w:szCs w:val="24"/>
        </w:rPr>
        <w:t xml:space="preserve"> </w:t>
      </w:r>
      <w:r>
        <w:rPr>
          <w:rFonts w:eastAsia="Times New Roman"/>
          <w:szCs w:val="24"/>
        </w:rPr>
        <w:t>Σ</w:t>
      </w:r>
      <w:r w:rsidRPr="00E40125">
        <w:rPr>
          <w:rFonts w:eastAsia="Times New Roman"/>
          <w:szCs w:val="24"/>
        </w:rPr>
        <w:t>ήμερα</w:t>
      </w:r>
      <w:r>
        <w:rPr>
          <w:rFonts w:eastAsia="Times New Roman"/>
          <w:szCs w:val="24"/>
        </w:rPr>
        <w:t>,</w:t>
      </w:r>
      <w:r w:rsidRPr="00E40125">
        <w:rPr>
          <w:rFonts w:eastAsia="Times New Roman"/>
          <w:szCs w:val="24"/>
        </w:rPr>
        <w:t xml:space="preserve"> δηλαδή</w:t>
      </w:r>
      <w:r>
        <w:rPr>
          <w:rFonts w:eastAsia="Times New Roman"/>
          <w:szCs w:val="24"/>
        </w:rPr>
        <w:t>,</w:t>
      </w:r>
      <w:r w:rsidRPr="00E40125">
        <w:rPr>
          <w:rFonts w:eastAsia="Times New Roman"/>
          <w:szCs w:val="24"/>
        </w:rPr>
        <w:t xml:space="preserve"> η Βουλή</w:t>
      </w:r>
      <w:r>
        <w:rPr>
          <w:rFonts w:eastAsia="Times New Roman"/>
          <w:szCs w:val="24"/>
        </w:rPr>
        <w:t>,</w:t>
      </w:r>
      <w:r w:rsidRPr="00E40125">
        <w:rPr>
          <w:rFonts w:eastAsia="Times New Roman"/>
          <w:szCs w:val="24"/>
        </w:rPr>
        <w:t xml:space="preserve"> οι Βουλευτές καλούνται να αποφασίσουν στην πραγματικότητα </w:t>
      </w:r>
      <w:r>
        <w:rPr>
          <w:rFonts w:eastAsia="Times New Roman"/>
          <w:szCs w:val="24"/>
        </w:rPr>
        <w:t xml:space="preserve">εν </w:t>
      </w:r>
      <w:r>
        <w:rPr>
          <w:rFonts w:eastAsia="Times New Roman"/>
          <w:szCs w:val="24"/>
        </w:rPr>
        <w:t>κενώ. Δ</w:t>
      </w:r>
      <w:r w:rsidRPr="00E40125">
        <w:rPr>
          <w:rFonts w:eastAsia="Times New Roman"/>
          <w:szCs w:val="24"/>
        </w:rPr>
        <w:t xml:space="preserve">εν υπάρχει </w:t>
      </w:r>
      <w:r>
        <w:rPr>
          <w:rFonts w:eastAsia="Times New Roman"/>
          <w:szCs w:val="24"/>
        </w:rPr>
        <w:t xml:space="preserve">η </w:t>
      </w:r>
      <w:r w:rsidRPr="00E40125">
        <w:rPr>
          <w:rFonts w:eastAsia="Times New Roman"/>
          <w:szCs w:val="24"/>
        </w:rPr>
        <w:t>ελάχιστη αναγκαία τεκμηρίωση</w:t>
      </w:r>
      <w:r>
        <w:rPr>
          <w:rFonts w:eastAsia="Times New Roman"/>
          <w:szCs w:val="24"/>
        </w:rPr>
        <w:t>,</w:t>
      </w:r>
      <w:r w:rsidRPr="00E40125">
        <w:rPr>
          <w:rFonts w:eastAsia="Times New Roman"/>
          <w:szCs w:val="24"/>
        </w:rPr>
        <w:t xml:space="preserve"> ώστε να </w:t>
      </w:r>
      <w:r>
        <w:rPr>
          <w:rFonts w:eastAsia="Times New Roman"/>
          <w:szCs w:val="24"/>
        </w:rPr>
        <w:t>γνωρίζει ο κάθε Βουλευτής τι ψηφίζει.</w:t>
      </w:r>
    </w:p>
    <w:p w14:paraId="77C031BD" w14:textId="77777777" w:rsidR="006113A9" w:rsidRDefault="006B6FC4">
      <w:pPr>
        <w:spacing w:line="600" w:lineRule="auto"/>
        <w:ind w:firstLine="720"/>
        <w:contextualSpacing/>
        <w:jc w:val="both"/>
        <w:rPr>
          <w:rFonts w:eastAsia="Times New Roman"/>
          <w:color w:val="222222"/>
          <w:szCs w:val="24"/>
          <w:shd w:val="clear" w:color="auto" w:fill="FFFFFF"/>
        </w:rPr>
      </w:pPr>
      <w:r w:rsidRPr="00242A7A">
        <w:rPr>
          <w:rFonts w:eastAsia="Times New Roman"/>
          <w:color w:val="222222"/>
          <w:szCs w:val="24"/>
          <w:shd w:val="clear" w:color="auto" w:fill="FFFFFF"/>
        </w:rPr>
        <w:t xml:space="preserve">Ψηφίζει στην ουσία δηλαδή εν λευκώ επιταγή για το πώς έχει τροποποιηθεί το Σύνταγμα της </w:t>
      </w:r>
      <w:r w:rsidRPr="00242A7A">
        <w:rPr>
          <w:rFonts w:eastAsia="Times New Roman"/>
          <w:color w:val="222222"/>
          <w:szCs w:val="24"/>
          <w:shd w:val="clear" w:color="auto" w:fill="FFFFFF"/>
          <w:lang w:val="en-US"/>
        </w:rPr>
        <w:t>FYROM</w:t>
      </w:r>
      <w:r w:rsidRPr="00242A7A">
        <w:rPr>
          <w:rFonts w:eastAsia="Times New Roman"/>
          <w:color w:val="222222"/>
          <w:szCs w:val="24"/>
          <w:shd w:val="clear" w:color="auto" w:fill="FFFFFF"/>
        </w:rPr>
        <w:t xml:space="preserve"> και για το πώς θα ερμηνευθεί.</w:t>
      </w:r>
      <w:r>
        <w:rPr>
          <w:rFonts w:eastAsia="Times New Roman"/>
          <w:color w:val="222222"/>
          <w:szCs w:val="24"/>
          <w:shd w:val="clear" w:color="auto" w:fill="FFFFFF"/>
        </w:rPr>
        <w:t xml:space="preserve"> Έπρεπε να έχει έρθει ενιαίο κωδικοποιημένο κείμενο, κύριοι συνάδελφοι, ώστε να γνωρίζουν οι Βουλευτές ακριβώς</w:t>
      </w:r>
      <w:r>
        <w:rPr>
          <w:rFonts w:eastAsia="Times New Roman"/>
          <w:color w:val="222222"/>
          <w:szCs w:val="24"/>
          <w:shd w:val="clear" w:color="auto" w:fill="FFFFFF"/>
        </w:rPr>
        <w:t>,</w:t>
      </w:r>
      <w:r>
        <w:rPr>
          <w:rFonts w:eastAsia="Times New Roman"/>
          <w:color w:val="222222"/>
          <w:szCs w:val="24"/>
          <w:shd w:val="clear" w:color="auto" w:fill="FFFFFF"/>
        </w:rPr>
        <w:t xml:space="preserve"> τη διατύπωση αυτού του κειμένου. </w:t>
      </w:r>
    </w:p>
    <w:p w14:paraId="77C031BE" w14:textId="77777777" w:rsidR="006113A9" w:rsidRDefault="006B6F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Ακατανόητη, λοιπόν, σπουδή και υπονόμευση της μέχρι σήμερα διαπραγματευτικής πορείας και των κεκτημένων του Βο</w:t>
      </w:r>
      <w:r>
        <w:rPr>
          <w:rFonts w:eastAsia="Times New Roman"/>
          <w:color w:val="222222"/>
          <w:szCs w:val="24"/>
          <w:shd w:val="clear" w:color="auto" w:fill="FFFFFF"/>
        </w:rPr>
        <w:t>υκουρεστίου, συκοφάντηση των πολιτικών αντιπάλων, λοιδορία των πατριωτών Ελλήνων</w:t>
      </w:r>
      <w:r>
        <w:rPr>
          <w:rFonts w:eastAsia="Times New Roman"/>
          <w:color w:val="222222"/>
          <w:szCs w:val="24"/>
          <w:shd w:val="clear" w:color="auto" w:fill="FFFFFF"/>
        </w:rPr>
        <w:t>,</w:t>
      </w:r>
      <w:r>
        <w:rPr>
          <w:rFonts w:eastAsia="Times New Roman"/>
          <w:color w:val="222222"/>
          <w:szCs w:val="24"/>
          <w:shd w:val="clear" w:color="auto" w:fill="FFFFFF"/>
        </w:rPr>
        <w:t xml:space="preserve"> που διαμαρτυρήθηκαν ειρηνικά, άκριτη υιοθέτηση των θέσεων της γείτονος.</w:t>
      </w:r>
    </w:p>
    <w:p w14:paraId="77C031BF" w14:textId="77777777" w:rsidR="006113A9" w:rsidRDefault="006B6F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Οι Έλληνες έχουν ήδη καταδικάσει τις κυβερνητικές μεθοδεύσεις, έχουν απορρίψει με τον πλέον ηχηρό τρόπ</w:t>
      </w:r>
      <w:r>
        <w:rPr>
          <w:rFonts w:eastAsia="Times New Roman"/>
          <w:color w:val="222222"/>
          <w:szCs w:val="24"/>
          <w:shd w:val="clear" w:color="auto" w:fill="FFFFFF"/>
        </w:rPr>
        <w:t xml:space="preserve">ο τη Συμφωνία των Πρεσπών και δεν συμπράττουν σε αυτήν την εξαιρετικά επικίνδυνη και επιβλαβή κίνηση. Το ζητούμενο, λοιπόν, αυτήν τη στιγμή είναι η Συμφωνία των Πρεσπών, η επιζήμια αυτή </w:t>
      </w:r>
      <w:r>
        <w:rPr>
          <w:rFonts w:eastAsia="Times New Roman"/>
          <w:color w:val="222222"/>
          <w:szCs w:val="24"/>
          <w:shd w:val="clear" w:color="auto" w:fill="FFFFFF"/>
        </w:rPr>
        <w:t>Σ</w:t>
      </w:r>
      <w:r>
        <w:rPr>
          <w:rFonts w:eastAsia="Times New Roman"/>
          <w:color w:val="222222"/>
          <w:szCs w:val="24"/>
          <w:shd w:val="clear" w:color="auto" w:fill="FFFFFF"/>
        </w:rPr>
        <w:t>υμφωνία, να μην κυρωθεί από τη Βουλή των Ελλήνων.</w:t>
      </w:r>
    </w:p>
    <w:p w14:paraId="77C031C0" w14:textId="77777777" w:rsidR="006113A9" w:rsidRDefault="006B6F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Καλώ, λοιπόν, τους </w:t>
      </w:r>
      <w:r>
        <w:rPr>
          <w:rFonts w:eastAsia="Times New Roman"/>
          <w:color w:val="222222"/>
          <w:szCs w:val="24"/>
          <w:shd w:val="clear" w:color="auto" w:fill="FFFFFF"/>
        </w:rPr>
        <w:t>συναδέλφους να αρθούν στο ύψος της εθνικής ευθύνης</w:t>
      </w:r>
      <w:r>
        <w:rPr>
          <w:rFonts w:eastAsia="Times New Roman"/>
          <w:color w:val="222222"/>
          <w:szCs w:val="24"/>
          <w:shd w:val="clear" w:color="auto" w:fill="FFFFFF"/>
        </w:rPr>
        <w:t>,</w:t>
      </w:r>
      <w:r>
        <w:rPr>
          <w:rFonts w:eastAsia="Times New Roman"/>
          <w:color w:val="222222"/>
          <w:szCs w:val="24"/>
          <w:shd w:val="clear" w:color="auto" w:fill="FFFFFF"/>
        </w:rPr>
        <w:t xml:space="preserve"> που αναλαμβάνουν και να πράξουν αναλόγως. Η ιστορία θα καταγράψει τη στάση όλων μας και οι ευθύνες της επιλογής μας θα μας ακολουθούν για πάντα.</w:t>
      </w:r>
    </w:p>
    <w:p w14:paraId="77C031C1" w14:textId="77777777" w:rsidR="006113A9" w:rsidRDefault="006B6F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Ευχαριστώ πολύ.</w:t>
      </w:r>
    </w:p>
    <w:p w14:paraId="77C031C2" w14:textId="77777777" w:rsidR="006113A9" w:rsidRDefault="006B6FC4">
      <w:pPr>
        <w:spacing w:line="600" w:lineRule="auto"/>
        <w:ind w:firstLine="720"/>
        <w:contextualSpacing/>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w:t>
      </w:r>
      <w:r>
        <w:rPr>
          <w:rFonts w:eastAsia="Times New Roman"/>
          <w:color w:val="222222"/>
          <w:szCs w:val="24"/>
          <w:shd w:val="clear" w:color="auto" w:fill="FFFFFF"/>
        </w:rPr>
        <w:t>μοκρατίας)</w:t>
      </w:r>
    </w:p>
    <w:p w14:paraId="77C031C3" w14:textId="77777777" w:rsidR="006113A9" w:rsidRDefault="006B6FC4">
      <w:pPr>
        <w:spacing w:line="600" w:lineRule="auto"/>
        <w:ind w:firstLine="720"/>
        <w:contextualSpacing/>
        <w:jc w:val="both"/>
        <w:rPr>
          <w:rFonts w:eastAsia="Times New Roman"/>
          <w:color w:val="222222"/>
          <w:szCs w:val="24"/>
          <w:shd w:val="clear" w:color="auto" w:fill="FFFFFF"/>
        </w:rPr>
      </w:pPr>
      <w:r w:rsidRPr="00A90732">
        <w:rPr>
          <w:rFonts w:eastAsia="Times New Roman"/>
          <w:b/>
          <w:color w:val="222222"/>
          <w:szCs w:val="24"/>
          <w:shd w:val="clear" w:color="auto" w:fill="FFFFFF"/>
        </w:rPr>
        <w:lastRenderedPageBreak/>
        <w:t>ΠΡΟΕΔΡΕΥΩΝ (Γεώργιος Βαρεμένος):</w:t>
      </w:r>
      <w:r>
        <w:rPr>
          <w:rFonts w:eastAsia="Times New Roman"/>
          <w:color w:val="222222"/>
          <w:szCs w:val="24"/>
          <w:shd w:val="clear" w:color="auto" w:fill="FFFFFF"/>
        </w:rPr>
        <w:t xml:space="preserve"> Κι εμείς ευχαριστούμε και για την τήρηση του χρόνου.</w:t>
      </w:r>
    </w:p>
    <w:p w14:paraId="77C031C4" w14:textId="77777777" w:rsidR="006113A9" w:rsidRDefault="006B6F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Τον λόγο έχει ο κ. Βασίλης Κεγκέργογλου από τη Δημοκρατική Συμπαράταξη.</w:t>
      </w:r>
    </w:p>
    <w:p w14:paraId="77C031C5" w14:textId="77777777" w:rsidR="006113A9" w:rsidRDefault="006B6FC4">
      <w:pPr>
        <w:spacing w:line="600" w:lineRule="auto"/>
        <w:ind w:firstLine="720"/>
        <w:contextualSpacing/>
        <w:jc w:val="both"/>
        <w:rPr>
          <w:rFonts w:eastAsia="Times New Roman"/>
          <w:color w:val="222222"/>
          <w:szCs w:val="24"/>
          <w:shd w:val="clear" w:color="auto" w:fill="FFFFFF"/>
        </w:rPr>
      </w:pPr>
      <w:r w:rsidRPr="00A90732">
        <w:rPr>
          <w:rFonts w:eastAsia="Times New Roman"/>
          <w:b/>
          <w:color w:val="222222"/>
          <w:szCs w:val="24"/>
          <w:shd w:val="clear" w:color="auto" w:fill="FFFFFF"/>
        </w:rPr>
        <w:t>ΒΑΣΙΛΕΙΟΣ ΚΕΓΚΕΡΟΓΛΟΥ:</w:t>
      </w:r>
      <w:r>
        <w:rPr>
          <w:rFonts w:eastAsia="Times New Roman"/>
          <w:color w:val="222222"/>
          <w:szCs w:val="24"/>
          <w:shd w:val="clear" w:color="auto" w:fill="FFFFFF"/>
        </w:rPr>
        <w:t xml:space="preserve"> Κυρίες και κύριοι συνάδελφοι, η Δημοκρατική Συμπαράταξη</w:t>
      </w:r>
      <w:r>
        <w:rPr>
          <w:rFonts w:eastAsia="Times New Roman"/>
          <w:color w:val="222222"/>
          <w:szCs w:val="24"/>
          <w:shd w:val="clear" w:color="auto" w:fill="FFFFFF"/>
        </w:rPr>
        <w:t>,</w:t>
      </w:r>
      <w:r>
        <w:rPr>
          <w:rFonts w:eastAsia="Times New Roman"/>
          <w:color w:val="222222"/>
          <w:szCs w:val="24"/>
          <w:shd w:val="clear" w:color="auto" w:fill="FFFFFF"/>
        </w:rPr>
        <w:t xml:space="preserve"> σε όλη </w:t>
      </w:r>
      <w:r>
        <w:rPr>
          <w:rFonts w:eastAsia="Times New Roman"/>
          <w:color w:val="222222"/>
          <w:szCs w:val="24"/>
          <w:shd w:val="clear" w:color="auto" w:fill="FFFFFF"/>
        </w:rPr>
        <w:t>την ιστορική της διαδρομή</w:t>
      </w:r>
      <w:r>
        <w:rPr>
          <w:rFonts w:eastAsia="Times New Roman"/>
          <w:color w:val="222222"/>
          <w:szCs w:val="24"/>
          <w:shd w:val="clear" w:color="auto" w:fill="FFFFFF"/>
        </w:rPr>
        <w:t>,</w:t>
      </w:r>
      <w:r>
        <w:rPr>
          <w:rFonts w:eastAsia="Times New Roman"/>
          <w:color w:val="222222"/>
          <w:szCs w:val="24"/>
          <w:shd w:val="clear" w:color="auto" w:fill="FFFFFF"/>
        </w:rPr>
        <w:t xml:space="preserve"> είχε πάντα ως αδιαπραγμάτευτο πρόταγμα τα εθνικά συμφέροντα.</w:t>
      </w:r>
    </w:p>
    <w:p w14:paraId="77C031C6" w14:textId="77777777" w:rsidR="006113A9" w:rsidRDefault="006B6F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Από το 1981 και μετά</w:t>
      </w:r>
      <w:r>
        <w:rPr>
          <w:rFonts w:eastAsia="Times New Roman"/>
          <w:color w:val="222222"/>
          <w:szCs w:val="24"/>
          <w:shd w:val="clear" w:color="auto" w:fill="FFFFFF"/>
        </w:rPr>
        <w:t>,</w:t>
      </w:r>
      <w:r>
        <w:rPr>
          <w:rFonts w:eastAsia="Times New Roman"/>
          <w:color w:val="222222"/>
          <w:szCs w:val="24"/>
          <w:shd w:val="clear" w:color="auto" w:fill="FFFFFF"/>
        </w:rPr>
        <w:t xml:space="preserve"> ο Ανδρέας Παπανδρέου, με την πολυδιάστατη εξωτερική πολιτική, χάραξε μια ασφαλή πορεία για τη χώρα και προσδιόρισε και τον ευρωπαϊκό χαρακτήρα της</w:t>
      </w:r>
      <w:r>
        <w:rPr>
          <w:rFonts w:eastAsia="Times New Roman"/>
          <w:color w:val="222222"/>
          <w:szCs w:val="24"/>
          <w:shd w:val="clear" w:color="auto" w:fill="FFFFFF"/>
        </w:rPr>
        <w:t>. Σήμερα το ΠΑΣΟΚ, το Κίνημα Αλλαγής, έχει ως κορυφαία επιλογή να ενώσει ξανά τους Έλληνες στη βάση των εθνικών στόχων, στη βάση του προοδευτικού και πατριωτικού χαρακτήρα του, μακριά από πατριδοκαπηλίες και εθνικολαϊκισμούς.</w:t>
      </w:r>
    </w:p>
    <w:p w14:paraId="77C031C7" w14:textId="77777777" w:rsidR="006113A9" w:rsidRDefault="006B6F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Η εθνική συνεννόηση δεν είναι </w:t>
      </w:r>
      <w:r>
        <w:rPr>
          <w:rFonts w:eastAsia="Times New Roman"/>
          <w:color w:val="222222"/>
          <w:szCs w:val="24"/>
          <w:shd w:val="clear" w:color="auto" w:fill="FFFFFF"/>
        </w:rPr>
        <w:t xml:space="preserve">τύπος για μας, είναι ουσία, είναι προϋπόθεση για να διαμορφώσει η Ελλάδα έναν ασφαλή δρόμο προόδου για το μέλλον. Το 1993 ήταν μπροστά μας ένα μεγάλο πρόβλημα, το οποίο είχε συνδιαμορφωθεί από θετικές </w:t>
      </w:r>
      <w:r>
        <w:rPr>
          <w:rFonts w:eastAsia="Times New Roman"/>
          <w:color w:val="222222"/>
          <w:szCs w:val="24"/>
          <w:shd w:val="clear" w:color="auto" w:fill="FFFFFF"/>
        </w:rPr>
        <w:lastRenderedPageBreak/>
        <w:t>και αρνητικές εξελίξεις, αλλά πήρε ιδιαίτερα αρνητική τ</w:t>
      </w:r>
      <w:r>
        <w:rPr>
          <w:rFonts w:eastAsia="Times New Roman"/>
          <w:color w:val="222222"/>
          <w:szCs w:val="24"/>
          <w:shd w:val="clear" w:color="auto" w:fill="FFFFFF"/>
        </w:rPr>
        <w:t>ροπή και διογκώθηκε μετά τη διάλυση της Γιουγκοσλαβίας και την αδιέξοδη διαχείριση της Κυβέρνησης Μητσοτάκη 1990-1993.</w:t>
      </w:r>
    </w:p>
    <w:p w14:paraId="77C031C8" w14:textId="77777777" w:rsidR="006113A9" w:rsidRDefault="006B6F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Η ενδιάμεση </w:t>
      </w:r>
      <w:r>
        <w:rPr>
          <w:rFonts w:eastAsia="Times New Roman"/>
          <w:color w:val="222222"/>
          <w:szCs w:val="24"/>
          <w:shd w:val="clear" w:color="auto" w:fill="FFFFFF"/>
        </w:rPr>
        <w:t>Σ</w:t>
      </w:r>
      <w:r>
        <w:rPr>
          <w:rFonts w:eastAsia="Times New Roman"/>
          <w:color w:val="222222"/>
          <w:szCs w:val="24"/>
          <w:shd w:val="clear" w:color="auto" w:fill="FFFFFF"/>
        </w:rPr>
        <w:t>υμφωνία</w:t>
      </w:r>
      <w:r>
        <w:rPr>
          <w:rFonts w:eastAsia="Times New Roman"/>
          <w:color w:val="222222"/>
          <w:szCs w:val="24"/>
          <w:shd w:val="clear" w:color="auto" w:fill="FFFFFF"/>
        </w:rPr>
        <w:t>,</w:t>
      </w:r>
      <w:r>
        <w:rPr>
          <w:rFonts w:eastAsia="Times New Roman"/>
          <w:color w:val="222222"/>
          <w:szCs w:val="24"/>
          <w:shd w:val="clear" w:color="auto" w:fill="FFFFFF"/>
        </w:rPr>
        <w:t xml:space="preserve"> που πέτυχε ο Ανδρέας Παπανδρέου το 1995 ανέτρεψε την αρνητική πορεία του θέματος, ήταν μια επιτυχία για την Ελλάδα </w:t>
      </w:r>
      <w:r>
        <w:rPr>
          <w:rFonts w:eastAsia="Times New Roman"/>
          <w:color w:val="222222"/>
          <w:szCs w:val="24"/>
          <w:shd w:val="clear" w:color="auto" w:fill="FFFFFF"/>
        </w:rPr>
        <w:t xml:space="preserve">και συμφωνήθηκε ως επίσημο όνομα το </w:t>
      </w:r>
      <w:r>
        <w:rPr>
          <w:rFonts w:eastAsia="Times New Roman"/>
          <w:color w:val="222222"/>
          <w:szCs w:val="24"/>
          <w:shd w:val="clear" w:color="auto" w:fill="FFFFFF"/>
          <w:lang w:val="en-US"/>
        </w:rPr>
        <w:t>FYROM</w:t>
      </w:r>
      <w:r w:rsidRPr="00544F57">
        <w:rPr>
          <w:rFonts w:eastAsia="Times New Roman"/>
          <w:color w:val="222222"/>
          <w:szCs w:val="24"/>
          <w:shd w:val="clear" w:color="auto" w:fill="FFFFFF"/>
        </w:rPr>
        <w:t xml:space="preserve">, </w:t>
      </w:r>
      <w:r>
        <w:rPr>
          <w:rFonts w:eastAsia="Times New Roman"/>
          <w:color w:val="222222"/>
          <w:szCs w:val="24"/>
          <w:shd w:val="clear" w:color="auto" w:fill="FFFFFF"/>
        </w:rPr>
        <w:t>που ισχύει και σήμερα. Παραβιάζουν τον όρκο τους όλοι οι Βουλευτές</w:t>
      </w:r>
      <w:r>
        <w:rPr>
          <w:rFonts w:eastAsia="Times New Roman"/>
          <w:color w:val="222222"/>
          <w:szCs w:val="24"/>
          <w:shd w:val="clear" w:color="auto" w:fill="FFFFFF"/>
        </w:rPr>
        <w:t>,</w:t>
      </w:r>
      <w:r>
        <w:rPr>
          <w:rFonts w:eastAsia="Times New Roman"/>
          <w:color w:val="222222"/>
          <w:szCs w:val="24"/>
          <w:shd w:val="clear" w:color="auto" w:fill="FFFFFF"/>
        </w:rPr>
        <w:t xml:space="preserve"> που σήμερα εδώ επιχειρηματολογούν και λένε ότι είναι άλλο το όνομα αυτής της χώρας.</w:t>
      </w:r>
    </w:p>
    <w:p w14:paraId="77C031C9" w14:textId="77777777" w:rsidR="006113A9" w:rsidRDefault="006B6F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Επιπλέον, η ενδιάμεση </w:t>
      </w:r>
      <w:r>
        <w:rPr>
          <w:rFonts w:eastAsia="Times New Roman"/>
          <w:color w:val="222222"/>
          <w:szCs w:val="24"/>
          <w:shd w:val="clear" w:color="auto" w:fill="FFFFFF"/>
        </w:rPr>
        <w:t>Σ</w:t>
      </w:r>
      <w:r>
        <w:rPr>
          <w:rFonts w:eastAsia="Times New Roman"/>
          <w:color w:val="222222"/>
          <w:szCs w:val="24"/>
          <w:shd w:val="clear" w:color="auto" w:fill="FFFFFF"/>
        </w:rPr>
        <w:t xml:space="preserve">υμφωνία έδωσε όπλα για τη διασφάλιση των εθνικών μας θέσεων, μέσα από την προοπτική της επίτευξης βιώσιμης ή οριστικής λύσης. </w:t>
      </w:r>
      <w:r w:rsidRPr="007230BD">
        <w:rPr>
          <w:rFonts w:eastAsia="Times New Roman"/>
          <w:color w:val="222222"/>
          <w:szCs w:val="24"/>
          <w:shd w:val="clear" w:color="auto" w:fill="FFFFFF"/>
        </w:rPr>
        <w:t xml:space="preserve">Το 2008 απειλήθηκε από την Ελλάδα </w:t>
      </w:r>
      <w:r>
        <w:rPr>
          <w:rFonts w:eastAsia="Times New Roman"/>
          <w:color w:val="222222"/>
          <w:szCs w:val="24"/>
          <w:shd w:val="clear" w:color="auto" w:fill="FFFFFF"/>
        </w:rPr>
        <w:t>-</w:t>
      </w:r>
      <w:r w:rsidRPr="007230BD">
        <w:rPr>
          <w:rFonts w:eastAsia="Times New Roman"/>
          <w:color w:val="222222"/>
          <w:szCs w:val="24"/>
          <w:shd w:val="clear" w:color="auto" w:fill="FFFFFF"/>
        </w:rPr>
        <w:t>και καλώς</w:t>
      </w:r>
      <w:r>
        <w:rPr>
          <w:rFonts w:eastAsia="Times New Roman"/>
          <w:color w:val="222222"/>
          <w:szCs w:val="24"/>
          <w:shd w:val="clear" w:color="auto" w:fill="FFFFFF"/>
        </w:rPr>
        <w:t xml:space="preserve">- </w:t>
      </w:r>
      <w:r w:rsidRPr="007230BD">
        <w:rPr>
          <w:rFonts w:eastAsia="Times New Roman"/>
          <w:color w:val="222222"/>
          <w:szCs w:val="24"/>
          <w:shd w:val="clear" w:color="auto" w:fill="FFFFFF"/>
        </w:rPr>
        <w:t xml:space="preserve">βέτο για την είσοδο της </w:t>
      </w:r>
      <w:r w:rsidRPr="007230BD">
        <w:rPr>
          <w:rFonts w:eastAsia="Times New Roman"/>
          <w:color w:val="222222"/>
          <w:szCs w:val="24"/>
          <w:shd w:val="clear" w:color="auto" w:fill="FFFFFF"/>
          <w:lang w:val="en-US"/>
        </w:rPr>
        <w:t>FYROM</w:t>
      </w:r>
      <w:r w:rsidRPr="007230BD">
        <w:rPr>
          <w:rFonts w:eastAsia="Times New Roman"/>
          <w:color w:val="222222"/>
          <w:szCs w:val="24"/>
          <w:shd w:val="clear" w:color="auto" w:fill="FFFFFF"/>
        </w:rPr>
        <w:t xml:space="preserve"> στο ΝΑΤΟ.</w:t>
      </w:r>
    </w:p>
    <w:p w14:paraId="77C031CA" w14:textId="77777777" w:rsidR="006113A9" w:rsidRDefault="006B6F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Στο ερώτημα αν ήταν σκόπιμο να προχωρήσουμε </w:t>
      </w:r>
      <w:r>
        <w:rPr>
          <w:rFonts w:eastAsia="Times New Roman"/>
          <w:color w:val="222222"/>
          <w:szCs w:val="24"/>
          <w:shd w:val="clear" w:color="auto" w:fill="FFFFFF"/>
        </w:rPr>
        <w:t xml:space="preserve">στις διαπραγματεύσεις με τα Σκόπια αυτή την περίοδο, εμείς είπαμε ξεκάθαρα «ναι». Με την αλλαγή ηγεσίας στα Σκόπια, την πίεση και προς τις δύο πλευρές -από Αμερική, ΝΑΤΟ και ορισμένες ευρωπαϊκές ηγεσίες- διαμορφώθηκε μια καλή συγκυρία για να </w:t>
      </w:r>
      <w:r>
        <w:rPr>
          <w:rFonts w:eastAsia="Times New Roman"/>
          <w:color w:val="222222"/>
          <w:szCs w:val="24"/>
          <w:shd w:val="clear" w:color="auto" w:fill="FFFFFF"/>
        </w:rPr>
        <w:lastRenderedPageBreak/>
        <w:t xml:space="preserve">πετύχουμε μια </w:t>
      </w:r>
      <w:r>
        <w:rPr>
          <w:rFonts w:eastAsia="Times New Roman"/>
          <w:color w:val="222222"/>
          <w:szCs w:val="24"/>
          <w:shd w:val="clear" w:color="auto" w:fill="FFFFFF"/>
        </w:rPr>
        <w:t>ολοκληρωμένη και βιώσιμη συμφωνία, με βάση βεβαίως</w:t>
      </w:r>
      <w:r>
        <w:rPr>
          <w:rFonts w:eastAsia="Times New Roman"/>
          <w:color w:val="222222"/>
          <w:szCs w:val="24"/>
          <w:shd w:val="clear" w:color="auto" w:fill="FFFFFF"/>
        </w:rPr>
        <w:t>,</w:t>
      </w:r>
      <w:r>
        <w:rPr>
          <w:rFonts w:eastAsia="Times New Roman"/>
          <w:color w:val="222222"/>
          <w:szCs w:val="24"/>
          <w:shd w:val="clear" w:color="auto" w:fill="FFFFFF"/>
        </w:rPr>
        <w:t xml:space="preserve"> τα κεκτημένα της ενδιάμεσης </w:t>
      </w:r>
      <w:r>
        <w:rPr>
          <w:rFonts w:eastAsia="Times New Roman"/>
          <w:color w:val="222222"/>
          <w:szCs w:val="24"/>
          <w:shd w:val="clear" w:color="auto" w:fill="FFFFFF"/>
        </w:rPr>
        <w:t>Σ</w:t>
      </w:r>
      <w:r>
        <w:rPr>
          <w:rFonts w:eastAsia="Times New Roman"/>
          <w:color w:val="222222"/>
          <w:szCs w:val="24"/>
          <w:shd w:val="clear" w:color="auto" w:fill="FFFFFF"/>
        </w:rPr>
        <w:t xml:space="preserve">υμφωνίας και το γεγονός ότι η Ελλάδα κατείχε το κλειδί, και θα το κατέχει μερικές ώρες ακόμα, αν ψηφιστεί αυτή η </w:t>
      </w:r>
      <w:r>
        <w:rPr>
          <w:rFonts w:eastAsia="Times New Roman"/>
          <w:color w:val="222222"/>
          <w:szCs w:val="24"/>
          <w:shd w:val="clear" w:color="auto" w:fill="FFFFFF"/>
        </w:rPr>
        <w:t>Σ</w:t>
      </w:r>
      <w:r>
        <w:rPr>
          <w:rFonts w:eastAsia="Times New Roman"/>
          <w:color w:val="222222"/>
          <w:szCs w:val="24"/>
          <w:shd w:val="clear" w:color="auto" w:fill="FFFFFF"/>
        </w:rPr>
        <w:t>υμφωνία, για την είσοδο της FYROM στο ΝΑΤΟ, αλλά και στην Ευρ</w:t>
      </w:r>
      <w:r>
        <w:rPr>
          <w:rFonts w:eastAsia="Times New Roman"/>
          <w:color w:val="222222"/>
          <w:szCs w:val="24"/>
          <w:shd w:val="clear" w:color="auto" w:fill="FFFFFF"/>
        </w:rPr>
        <w:t>ωπαϊκή Ένωση.</w:t>
      </w:r>
    </w:p>
    <w:p w14:paraId="77C031CB" w14:textId="77777777" w:rsidR="006113A9" w:rsidRDefault="006B6F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Υπήρχαν όλες οι προϋποθέσεις και οι δυνατότητες για να διασφαλιστούν τα εθνικά μας συμφέροντα. Δυστυχώς, οι κ.κ. Τσίπρας και Κοτζιάς δεν τα κατάφεραν. Η Συμφωνία των Πρεσπών δεν διασφαλίζει τα εθνικά μας συμφέροντα, προκαλεί αρνητικά τετελεσμ</w:t>
      </w:r>
      <w:r>
        <w:rPr>
          <w:rFonts w:eastAsia="Times New Roman"/>
          <w:color w:val="222222"/>
          <w:szCs w:val="24"/>
          <w:shd w:val="clear" w:color="auto" w:fill="FFFFFF"/>
        </w:rPr>
        <w:t>ένα και κυρίως ανοίγει νέες πληγές:</w:t>
      </w:r>
    </w:p>
    <w:p w14:paraId="77C031CC" w14:textId="77777777" w:rsidR="006113A9" w:rsidRDefault="006B6F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Πρώτη αιτία: Το γεγονός ότι οι Τσίπρας και Κοτζιάς, με την άρνηση της άρνησης του κ. Καμμένου, δηλαδή τη συναίνεσή του, προχώρησαν, χωρίς εθνική συνεννόηση με τις πολιτικές δυνάμεις στην Ελλάδα, χωρίς απόφαση κυβερνητικο</w:t>
      </w:r>
      <w:r>
        <w:rPr>
          <w:rFonts w:eastAsia="Times New Roman"/>
          <w:color w:val="222222"/>
          <w:szCs w:val="24"/>
          <w:shd w:val="clear" w:color="auto" w:fill="FFFFFF"/>
        </w:rPr>
        <w:t>ύ ή άλλου θεσμικού οργάνου, χωρίς να βασιστούν στα κεκτημένα της ενδιάμεσης Συμφωνίας και να ανατρέψουν τα αρνητικά, χωρίς να αξιοποιήσουν το υψηλού επιπέδου διπλωματικό κεφάλαιο της χώρας.</w:t>
      </w:r>
    </w:p>
    <w:p w14:paraId="77C031CD" w14:textId="77777777" w:rsidR="006113A9" w:rsidRDefault="006B6F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Δεύτερη αιτία: Παρέβησαν τη θεωρούμενη εθνική γραμμή. Το όνομα το </w:t>
      </w:r>
      <w:r>
        <w:rPr>
          <w:rFonts w:eastAsia="Times New Roman"/>
          <w:color w:val="222222"/>
          <w:szCs w:val="24"/>
          <w:shd w:val="clear" w:color="auto" w:fill="FFFFFF"/>
        </w:rPr>
        <w:t xml:space="preserve">οποίο συμφώνησαν δεν είναι </w:t>
      </w:r>
      <w:r>
        <w:rPr>
          <w:rFonts w:eastAsia="Times New Roman"/>
          <w:color w:val="222222"/>
          <w:szCs w:val="24"/>
          <w:shd w:val="clear" w:color="auto" w:fill="FFFFFF"/>
        </w:rPr>
        <w:t>«</w:t>
      </w:r>
      <w:r>
        <w:rPr>
          <w:rFonts w:eastAsia="Times New Roman"/>
          <w:color w:val="222222"/>
          <w:szCs w:val="24"/>
          <w:shd w:val="clear" w:color="auto" w:fill="FFFFFF"/>
          <w:lang w:val="en-US"/>
        </w:rPr>
        <w:t>erga</w:t>
      </w:r>
      <w:r w:rsidRPr="00544F57">
        <w:rPr>
          <w:rFonts w:eastAsia="Times New Roman"/>
          <w:color w:val="222222"/>
          <w:szCs w:val="24"/>
          <w:shd w:val="clear" w:color="auto" w:fill="FFFFFF"/>
        </w:rPr>
        <w:t xml:space="preserve"> </w:t>
      </w:r>
      <w:r>
        <w:rPr>
          <w:rFonts w:eastAsia="Times New Roman"/>
          <w:color w:val="222222"/>
          <w:szCs w:val="24"/>
          <w:shd w:val="clear" w:color="auto" w:fill="FFFFFF"/>
          <w:lang w:val="en-US"/>
        </w:rPr>
        <w:t>omnes</w:t>
      </w:r>
      <w:r>
        <w:rPr>
          <w:rFonts w:eastAsia="Times New Roman"/>
          <w:color w:val="222222"/>
          <w:szCs w:val="24"/>
          <w:shd w:val="clear" w:color="auto" w:fill="FFFFFF"/>
        </w:rPr>
        <w:t>»</w:t>
      </w:r>
      <w:r>
        <w:rPr>
          <w:rFonts w:eastAsia="Times New Roman"/>
          <w:color w:val="222222"/>
          <w:szCs w:val="24"/>
          <w:shd w:val="clear" w:color="auto" w:fill="FFFFFF"/>
        </w:rPr>
        <w:t>, το οποίο</w:t>
      </w:r>
      <w:r w:rsidRPr="00544F57">
        <w:rPr>
          <w:rFonts w:eastAsia="Times New Roman"/>
          <w:color w:val="222222"/>
          <w:szCs w:val="24"/>
          <w:shd w:val="clear" w:color="auto" w:fill="FFFFFF"/>
        </w:rPr>
        <w:t>,</w:t>
      </w:r>
      <w:r>
        <w:rPr>
          <w:rFonts w:eastAsia="Times New Roman"/>
          <w:color w:val="222222"/>
          <w:szCs w:val="24"/>
          <w:shd w:val="clear" w:color="auto" w:fill="FFFFFF"/>
        </w:rPr>
        <w:t xml:space="preserve"> σημειώνω</w:t>
      </w:r>
      <w:r w:rsidRPr="00544F57">
        <w:rPr>
          <w:rFonts w:eastAsia="Times New Roman"/>
          <w:color w:val="222222"/>
          <w:szCs w:val="24"/>
          <w:shd w:val="clear" w:color="auto" w:fill="FFFFFF"/>
        </w:rPr>
        <w:t>,</w:t>
      </w:r>
      <w:r>
        <w:rPr>
          <w:rFonts w:eastAsia="Times New Roman"/>
          <w:color w:val="222222"/>
          <w:szCs w:val="24"/>
          <w:shd w:val="clear" w:color="auto" w:fill="FFFFFF"/>
        </w:rPr>
        <w:t xml:space="preserve"> δεν είναι σύνθετο, είναι δύο λέξεις διαφορετικές, δεν είναι «έναντι όλων», δεν είναι ίδιο για όλες τις χρήσεις. Δεν διατρέχει το όνομα</w:t>
      </w:r>
      <w:r>
        <w:rPr>
          <w:rFonts w:eastAsia="Times New Roman"/>
          <w:color w:val="222222"/>
          <w:szCs w:val="24"/>
          <w:shd w:val="clear" w:color="auto" w:fill="FFFFFF"/>
        </w:rPr>
        <w:t>,</w:t>
      </w:r>
      <w:r>
        <w:rPr>
          <w:rFonts w:eastAsia="Times New Roman"/>
          <w:color w:val="222222"/>
          <w:szCs w:val="24"/>
          <w:shd w:val="clear" w:color="auto" w:fill="FFFFFF"/>
        </w:rPr>
        <w:t xml:space="preserve"> που συμφωνήθηκε για το γειτονικό κράτος ούτε την ιθαγένεια </w:t>
      </w:r>
      <w:r>
        <w:rPr>
          <w:rFonts w:eastAsia="Times New Roman"/>
          <w:color w:val="222222"/>
          <w:szCs w:val="24"/>
          <w:shd w:val="clear" w:color="auto" w:fill="FFFFFF"/>
        </w:rPr>
        <w:t>ούτε τα άλλα χαρακτηριστικά της ταυτότητάς τους.</w:t>
      </w:r>
    </w:p>
    <w:p w14:paraId="77C031CE" w14:textId="77777777" w:rsidR="006113A9" w:rsidRDefault="006B6F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Η </w:t>
      </w:r>
      <w:r>
        <w:rPr>
          <w:rFonts w:eastAsia="Times New Roman"/>
          <w:color w:val="222222"/>
          <w:szCs w:val="24"/>
          <w:shd w:val="clear" w:color="auto" w:fill="FFFFFF"/>
        </w:rPr>
        <w:t>σ</w:t>
      </w:r>
      <w:r>
        <w:rPr>
          <w:rFonts w:eastAsia="Times New Roman"/>
          <w:color w:val="222222"/>
          <w:szCs w:val="24"/>
          <w:shd w:val="clear" w:color="auto" w:fill="FFFFFF"/>
        </w:rPr>
        <w:t>υμφωνία αποδέχεται τον σκληρό πυρήνα του αλυτρωτισμού και τον ενισχύει περαιτέρω, δημιουργεί τις προϋποθέσεις για αφήγημα των εθνικιστών από εκεί και των αλυτρωτιστών. Παραχωρήθηκε η ιθαγένεια «Μακεδόνας»</w:t>
      </w:r>
      <w:r>
        <w:rPr>
          <w:rFonts w:eastAsia="Times New Roman"/>
          <w:color w:val="222222"/>
          <w:szCs w:val="24"/>
          <w:shd w:val="clear" w:color="auto" w:fill="FFFFFF"/>
        </w:rPr>
        <w:t>, η ταυτότητα «Μακεδόνας, Μακεδόνισσα, μακεδονικός λαός». Συμφώνησαν, ως μη όφειλαν, η γλώσσα τους να ονομάζεται «μακεδονική» και μάλιστα</w:t>
      </w:r>
      <w:r>
        <w:rPr>
          <w:rFonts w:eastAsia="Times New Roman"/>
          <w:color w:val="222222"/>
          <w:szCs w:val="24"/>
          <w:shd w:val="clear" w:color="auto" w:fill="FFFFFF"/>
        </w:rPr>
        <w:t>,</w:t>
      </w:r>
      <w:r>
        <w:rPr>
          <w:rFonts w:eastAsia="Times New Roman"/>
          <w:color w:val="222222"/>
          <w:szCs w:val="24"/>
          <w:shd w:val="clear" w:color="auto" w:fill="FFFFFF"/>
        </w:rPr>
        <w:t xml:space="preserve"> χωρίς πίεση, γιατί όπως ομολόγησαν εδώ, όλοι του ΣΥΡΙΖΑ, το πίστευαν αυτό. Αυτό ήταν –λέει- πεποίθησή τους, δεν χρεια</w:t>
      </w:r>
      <w:r>
        <w:rPr>
          <w:rFonts w:eastAsia="Times New Roman"/>
          <w:color w:val="222222"/>
          <w:szCs w:val="24"/>
          <w:shd w:val="clear" w:color="auto" w:fill="FFFFFF"/>
        </w:rPr>
        <w:t xml:space="preserve">ζόταν να τους πιέσουν. </w:t>
      </w:r>
    </w:p>
    <w:p w14:paraId="77C031CF" w14:textId="77777777" w:rsidR="006113A9" w:rsidRDefault="006B6F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w:t>
      </w:r>
      <w:r>
        <w:rPr>
          <w:rFonts w:eastAsia="Times New Roman"/>
          <w:color w:val="222222"/>
          <w:szCs w:val="24"/>
          <w:shd w:val="clear" w:color="auto" w:fill="FFFFFF"/>
        </w:rPr>
        <w:t xml:space="preserve">ίναι αλήθεια </w:t>
      </w:r>
      <w:r>
        <w:rPr>
          <w:rFonts w:eastAsia="Times New Roman"/>
          <w:color w:val="222222"/>
          <w:szCs w:val="24"/>
          <w:shd w:val="clear" w:color="auto" w:fill="FFFFFF"/>
        </w:rPr>
        <w:t>-</w:t>
      </w:r>
      <w:r>
        <w:rPr>
          <w:rFonts w:eastAsia="Times New Roman"/>
          <w:color w:val="222222"/>
          <w:szCs w:val="24"/>
          <w:shd w:val="clear" w:color="auto" w:fill="FFFFFF"/>
        </w:rPr>
        <w:t xml:space="preserve">και </w:t>
      </w:r>
      <w:r>
        <w:rPr>
          <w:rFonts w:eastAsia="Times New Roman"/>
          <w:color w:val="222222"/>
          <w:szCs w:val="24"/>
          <w:shd w:val="clear" w:color="auto" w:fill="FFFFFF"/>
        </w:rPr>
        <w:t xml:space="preserve">αυτό </w:t>
      </w:r>
      <w:r>
        <w:rPr>
          <w:rFonts w:eastAsia="Times New Roman"/>
          <w:color w:val="222222"/>
          <w:szCs w:val="24"/>
          <w:shd w:val="clear" w:color="auto" w:fill="FFFFFF"/>
        </w:rPr>
        <w:t>είναι το δυστύχημα για την Ελλάδα</w:t>
      </w:r>
      <w:r>
        <w:rPr>
          <w:rFonts w:eastAsia="Times New Roman"/>
          <w:color w:val="222222"/>
          <w:szCs w:val="24"/>
          <w:shd w:val="clear" w:color="auto" w:fill="FFFFFF"/>
        </w:rPr>
        <w:t>-</w:t>
      </w:r>
      <w:r>
        <w:rPr>
          <w:rFonts w:eastAsia="Times New Roman"/>
          <w:color w:val="222222"/>
          <w:szCs w:val="24"/>
          <w:shd w:val="clear" w:color="auto" w:fill="FFFFFF"/>
        </w:rPr>
        <w:t xml:space="preserve"> ότι την κρίσιμη ώρα διαπραγματεύτηκαν άνθρωποι</w:t>
      </w:r>
      <w:r>
        <w:rPr>
          <w:rFonts w:eastAsia="Times New Roman"/>
          <w:color w:val="222222"/>
          <w:szCs w:val="24"/>
          <w:shd w:val="clear" w:color="auto" w:fill="FFFFFF"/>
        </w:rPr>
        <w:t>,</w:t>
      </w:r>
      <w:r>
        <w:rPr>
          <w:rFonts w:eastAsia="Times New Roman"/>
          <w:color w:val="222222"/>
          <w:szCs w:val="24"/>
          <w:shd w:val="clear" w:color="auto" w:fill="FFFFFF"/>
        </w:rPr>
        <w:t xml:space="preserve"> που πίστευαν επιχειρήματα της άλλης πλευράς, ακόμα και το όνομα </w:t>
      </w:r>
      <w:r>
        <w:rPr>
          <w:rFonts w:eastAsia="Times New Roman"/>
          <w:color w:val="222222"/>
          <w:szCs w:val="24"/>
          <w:shd w:val="clear" w:color="auto" w:fill="FFFFFF"/>
        </w:rPr>
        <w:lastRenderedPageBreak/>
        <w:t>«Μακεδονία». Μέρος του ΣΥΡΙΖΑ, είχε υπογράψει διακήρυξη το 1992 ότι το όνομα έπρεπε να είναι «Μακεδονία».</w:t>
      </w:r>
    </w:p>
    <w:p w14:paraId="77C031D0" w14:textId="77777777" w:rsidR="006113A9" w:rsidRDefault="006B6F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Η </w:t>
      </w:r>
      <w:r>
        <w:rPr>
          <w:rFonts w:eastAsia="Times New Roman"/>
          <w:color w:val="222222"/>
          <w:szCs w:val="24"/>
          <w:shd w:val="clear" w:color="auto" w:fill="FFFFFF"/>
        </w:rPr>
        <w:t>σ</w:t>
      </w:r>
      <w:r>
        <w:rPr>
          <w:rFonts w:eastAsia="Times New Roman"/>
          <w:color w:val="222222"/>
          <w:szCs w:val="24"/>
          <w:shd w:val="clear" w:color="auto" w:fill="FFFFFF"/>
        </w:rPr>
        <w:t>υμφωνία, όμως, δεν σταματάει εδώ. Τους έδωσε και τα υπόλοιπα: ηλεκτρονική ταυτότητ</w:t>
      </w:r>
      <w:r>
        <w:rPr>
          <w:rFonts w:eastAsia="Times New Roman"/>
          <w:color w:val="222222"/>
          <w:szCs w:val="24"/>
          <w:shd w:val="clear" w:color="auto" w:fill="FFFFFF"/>
        </w:rPr>
        <w:t>α «.</w:t>
      </w:r>
      <w:r>
        <w:rPr>
          <w:rFonts w:eastAsia="Times New Roman"/>
          <w:color w:val="222222"/>
          <w:szCs w:val="24"/>
          <w:shd w:val="clear" w:color="auto" w:fill="FFFFFF"/>
          <w:lang w:val="en-US"/>
        </w:rPr>
        <w:t>mkd</w:t>
      </w:r>
      <w:r>
        <w:rPr>
          <w:rFonts w:eastAsia="Times New Roman"/>
          <w:color w:val="222222"/>
          <w:szCs w:val="24"/>
          <w:shd w:val="clear" w:color="auto" w:fill="FFFFFF"/>
        </w:rPr>
        <w:t>», διεθνές σήμα, σήματα αυτοκινήτων «</w:t>
      </w:r>
      <w:r>
        <w:rPr>
          <w:rFonts w:eastAsia="Times New Roman"/>
          <w:szCs w:val="24"/>
          <w:shd w:val="clear" w:color="auto" w:fill="FFFFFF"/>
          <w:lang w:val="en-US"/>
        </w:rPr>
        <w:t>MKD</w:t>
      </w:r>
      <w:r>
        <w:rPr>
          <w:rFonts w:eastAsia="Times New Roman"/>
          <w:szCs w:val="24"/>
          <w:shd w:val="clear" w:color="auto" w:fill="FFFFFF"/>
        </w:rPr>
        <w:t>» ή</w:t>
      </w:r>
      <w:r w:rsidRPr="00A50942">
        <w:rPr>
          <w:rFonts w:eastAsia="Times New Roman"/>
          <w:szCs w:val="24"/>
          <w:shd w:val="clear" w:color="auto" w:fill="FFFFFF"/>
        </w:rPr>
        <w:t xml:space="preserve"> </w:t>
      </w:r>
      <w:r>
        <w:rPr>
          <w:rFonts w:eastAsia="Times New Roman"/>
          <w:szCs w:val="24"/>
          <w:shd w:val="clear" w:color="auto" w:fill="FFFFFF"/>
        </w:rPr>
        <w:t>«ΜΚ»</w:t>
      </w:r>
      <w:r>
        <w:rPr>
          <w:rFonts w:eastAsia="Times New Roman"/>
          <w:color w:val="222222"/>
          <w:szCs w:val="24"/>
          <w:shd w:val="clear" w:color="auto" w:fill="FFFFFF"/>
        </w:rPr>
        <w:t xml:space="preserve"> για τα αυτοκίνητα που έρχονται στην Ελλάδα. Μάς κοροϊδεύουν δηλαδή. Είναι </w:t>
      </w:r>
      <w:r>
        <w:rPr>
          <w:rFonts w:eastAsia="Times New Roman"/>
          <w:color w:val="222222"/>
          <w:szCs w:val="24"/>
          <w:shd w:val="clear" w:color="auto" w:fill="FFFFFF"/>
          <w:lang w:val="en-US"/>
        </w:rPr>
        <w:t>erga</w:t>
      </w:r>
      <w:r w:rsidRPr="00A50942">
        <w:rPr>
          <w:rFonts w:eastAsia="Times New Roman"/>
          <w:color w:val="222222"/>
          <w:szCs w:val="24"/>
          <w:shd w:val="clear" w:color="auto" w:fill="FFFFFF"/>
        </w:rPr>
        <w:t xml:space="preserve"> </w:t>
      </w:r>
      <w:r>
        <w:rPr>
          <w:rFonts w:eastAsia="Times New Roman"/>
          <w:color w:val="222222"/>
          <w:szCs w:val="24"/>
          <w:shd w:val="clear" w:color="auto" w:fill="FFFFFF"/>
          <w:lang w:val="en-US"/>
        </w:rPr>
        <w:t>omnes</w:t>
      </w:r>
      <w:r>
        <w:rPr>
          <w:rFonts w:eastAsia="Times New Roman"/>
          <w:color w:val="222222"/>
          <w:szCs w:val="24"/>
          <w:shd w:val="clear" w:color="auto" w:fill="FFFFFF"/>
        </w:rPr>
        <w:t>! Σαν δεν ντρέπεστε!</w:t>
      </w:r>
    </w:p>
    <w:p w14:paraId="77C031D1" w14:textId="77777777" w:rsidR="006113A9" w:rsidRDefault="006B6F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Όλα αυτά </w:t>
      </w:r>
      <w:r>
        <w:rPr>
          <w:rFonts w:eastAsia="Times New Roman"/>
          <w:color w:val="222222"/>
          <w:szCs w:val="24"/>
          <w:shd w:val="clear" w:color="auto" w:fill="FFFFFF"/>
        </w:rPr>
        <w:t>περί</w:t>
      </w:r>
      <w:r>
        <w:rPr>
          <w:rFonts w:eastAsia="Times New Roman"/>
          <w:color w:val="222222"/>
          <w:szCs w:val="24"/>
          <w:shd w:val="clear" w:color="auto" w:fill="FFFFFF"/>
        </w:rPr>
        <w:t xml:space="preserve"> της Συμφωνίας των Πρεσπών, που φαίνεται ότι υλοποιούν παλιότερες απόψεις που είχα</w:t>
      </w:r>
      <w:r>
        <w:rPr>
          <w:rFonts w:eastAsia="Times New Roman"/>
          <w:color w:val="222222"/>
          <w:szCs w:val="24"/>
          <w:shd w:val="clear" w:color="auto" w:fill="FFFFFF"/>
        </w:rPr>
        <w:t xml:space="preserve">ν συμφωνηθεί, και είναι συμβολικό βέβαια των Πρεσπών, αλλά δεν θεωρώ ότι έχει καμία σχέση, είναι δυστυχώς για μας απαράδεκτα. Η </w:t>
      </w:r>
      <w:r>
        <w:rPr>
          <w:rFonts w:eastAsia="Times New Roman"/>
          <w:color w:val="222222"/>
          <w:szCs w:val="24"/>
          <w:shd w:val="clear" w:color="auto" w:fill="FFFFFF"/>
        </w:rPr>
        <w:t>σ</w:t>
      </w:r>
      <w:r>
        <w:rPr>
          <w:rFonts w:eastAsia="Times New Roman"/>
          <w:color w:val="222222"/>
          <w:szCs w:val="24"/>
          <w:shd w:val="clear" w:color="auto" w:fill="FFFFFF"/>
        </w:rPr>
        <w:t>υμφωνία δεν είναι αποδεκτή. Η Κυβέρνηση την υπέγραψε</w:t>
      </w:r>
      <w:r>
        <w:rPr>
          <w:rFonts w:eastAsia="Times New Roman"/>
          <w:color w:val="222222"/>
          <w:szCs w:val="24"/>
          <w:shd w:val="clear" w:color="auto" w:fill="FFFFFF"/>
        </w:rPr>
        <w:t>,</w:t>
      </w:r>
      <w:r>
        <w:rPr>
          <w:rFonts w:eastAsia="Times New Roman"/>
          <w:color w:val="222222"/>
          <w:szCs w:val="24"/>
          <w:shd w:val="clear" w:color="auto" w:fill="FFFFFF"/>
        </w:rPr>
        <w:t xml:space="preserve"> χωρίς εθνική συνεννόηση. Δημιουργεί τετελεσμένα και ανοίγει νέες πηγές.</w:t>
      </w:r>
    </w:p>
    <w:p w14:paraId="77C031D2" w14:textId="77777777" w:rsidR="006113A9" w:rsidRDefault="006B6F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w:t>
      </w:r>
      <w:r>
        <w:rPr>
          <w:rFonts w:eastAsia="Times New Roman"/>
          <w:color w:val="222222"/>
          <w:szCs w:val="24"/>
          <w:shd w:val="clear" w:color="auto" w:fill="FFFFFF"/>
        </w:rPr>
        <w:t>ο «όχι» μας είναι καθαρό, πεντακάθαρο. Ο κ. Τσίπρας απέτυχε και σε αυτό. Έχασε την ευκαιρία να πετύχει εθνική συνεννόηση</w:t>
      </w:r>
      <w:r>
        <w:rPr>
          <w:rFonts w:eastAsia="Times New Roman"/>
          <w:color w:val="222222"/>
          <w:szCs w:val="24"/>
          <w:shd w:val="clear" w:color="auto" w:fill="FFFFFF"/>
        </w:rPr>
        <w:t>,</w:t>
      </w:r>
      <w:r>
        <w:rPr>
          <w:rFonts w:eastAsia="Times New Roman"/>
          <w:color w:val="222222"/>
          <w:szCs w:val="24"/>
          <w:shd w:val="clear" w:color="auto" w:fill="FFFFFF"/>
        </w:rPr>
        <w:t xml:space="preserve"> τουλάχιστον στα εθνικά θέματα. Αντί αυτής, έμπλεξε το θέμα της </w:t>
      </w:r>
      <w:r>
        <w:rPr>
          <w:rFonts w:eastAsia="Times New Roman"/>
          <w:color w:val="222222"/>
          <w:szCs w:val="24"/>
          <w:shd w:val="clear" w:color="auto" w:fill="FFFFFF"/>
        </w:rPr>
        <w:t>σ</w:t>
      </w:r>
      <w:r>
        <w:rPr>
          <w:rFonts w:eastAsia="Times New Roman"/>
          <w:color w:val="222222"/>
          <w:szCs w:val="24"/>
          <w:shd w:val="clear" w:color="auto" w:fill="FFFFFF"/>
        </w:rPr>
        <w:t xml:space="preserve">υμφωνίας με τους εκλογικούς του σχεδιασμούς και </w:t>
      </w:r>
      <w:r>
        <w:rPr>
          <w:rFonts w:eastAsia="Times New Roman"/>
          <w:color w:val="222222"/>
          <w:szCs w:val="24"/>
          <w:shd w:val="clear" w:color="auto" w:fill="FFFFFF"/>
        </w:rPr>
        <w:lastRenderedPageBreak/>
        <w:t>προσπαθεί να φτιάξει έ</w:t>
      </w:r>
      <w:r>
        <w:rPr>
          <w:rFonts w:eastAsia="Times New Roman"/>
          <w:color w:val="222222"/>
          <w:szCs w:val="24"/>
          <w:shd w:val="clear" w:color="auto" w:fill="FFFFFF"/>
        </w:rPr>
        <w:t>να νέο κακέκτυπο κυβέρνησης συνεργασίας, από κομμάτια και τσόντες κομμάτων της συγκυρίας.</w:t>
      </w:r>
    </w:p>
    <w:p w14:paraId="77C031D3" w14:textId="77777777" w:rsidR="006113A9" w:rsidRDefault="006B6F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Η χώρα, όμως, δεν χρειάζεται αυτό. Χρειάζεται μία νέα καθαρή πορεία με αλλαγή πολιτικής. Χρειάζεται ενότητα και σύνθεση με παζλ, όχι αλαλούμ με κολλάζ και τερατογενέσ</w:t>
      </w:r>
      <w:r>
        <w:rPr>
          <w:rFonts w:eastAsia="Times New Roman"/>
          <w:color w:val="222222"/>
          <w:szCs w:val="24"/>
          <w:shd w:val="clear" w:color="auto" w:fill="FFFFFF"/>
        </w:rPr>
        <w:t>εις. Χρειάζεται σχέδιο η Ελλάδα για την ανασυγκρότηση με προοδευτικές αλλαγές και μεταρρυθμίσεις για την ανάκαμψη, την οικονομία, την ανάπτυξη, την εργασία, τη δημιουργία μιας ευημερούσας κοινωνίας σε στέρεες βάσεις.</w:t>
      </w:r>
    </w:p>
    <w:p w14:paraId="77C031D4" w14:textId="77777777" w:rsidR="006113A9" w:rsidRDefault="006B6F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Ευχαριστώ.</w:t>
      </w:r>
    </w:p>
    <w:p w14:paraId="77C031D5" w14:textId="77777777" w:rsidR="006113A9" w:rsidRDefault="006B6FC4">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(Γεώργιος </w:t>
      </w:r>
      <w:r>
        <w:rPr>
          <w:rFonts w:eastAsia="Times New Roman"/>
          <w:b/>
          <w:color w:val="222222"/>
          <w:szCs w:val="24"/>
          <w:shd w:val="clear" w:color="auto" w:fill="FFFFFF"/>
        </w:rPr>
        <w:t>Βαρεμένος):</w:t>
      </w:r>
      <w:r>
        <w:rPr>
          <w:rFonts w:eastAsia="Times New Roman"/>
          <w:color w:val="222222"/>
          <w:szCs w:val="24"/>
          <w:shd w:val="clear" w:color="auto" w:fill="FFFFFF"/>
        </w:rPr>
        <w:t xml:space="preserve"> Ευχαριστούμε.</w:t>
      </w:r>
    </w:p>
    <w:p w14:paraId="77C031D6" w14:textId="77777777" w:rsidR="006113A9" w:rsidRDefault="006B6F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Τον λόγο έχει ο Υπουργός Ναυτιλίας και Νησιωτικής Πολιτικής κ. Φώτης Κουβέλης.</w:t>
      </w:r>
    </w:p>
    <w:p w14:paraId="77C031D7" w14:textId="77777777" w:rsidR="006113A9" w:rsidRDefault="006B6FC4">
      <w:pPr>
        <w:spacing w:line="600" w:lineRule="auto"/>
        <w:ind w:firstLine="720"/>
        <w:contextualSpacing/>
        <w:jc w:val="both"/>
        <w:rPr>
          <w:rFonts w:eastAsia="Times New Roman" w:cs="Times New Roman"/>
          <w:szCs w:val="24"/>
        </w:rPr>
      </w:pPr>
      <w:r w:rsidRPr="002F09A8">
        <w:rPr>
          <w:rFonts w:eastAsia="Times New Roman"/>
          <w:b/>
          <w:color w:val="222222"/>
          <w:szCs w:val="24"/>
          <w:shd w:val="clear" w:color="auto" w:fill="FFFFFF"/>
        </w:rPr>
        <w:t>ΦΩΤΗΣ ΚΟΥΒΕΛΗΣ (Υπουργός Ναυτιλίας και Νησιωτικής Πολιτικής):</w:t>
      </w:r>
      <w:r>
        <w:rPr>
          <w:rFonts w:eastAsia="Times New Roman"/>
          <w:color w:val="222222"/>
          <w:szCs w:val="24"/>
          <w:shd w:val="clear" w:color="auto" w:fill="FFFFFF"/>
        </w:rPr>
        <w:t xml:space="preserve"> Κυρίες και κύριοι συνάδελφοι, έχει τεθεί το ερώτημα –το οποίο άκουσα αρκετές φορές- «γιατ</w:t>
      </w:r>
      <w:r>
        <w:rPr>
          <w:rFonts w:eastAsia="Times New Roman"/>
          <w:color w:val="222222"/>
          <w:szCs w:val="24"/>
          <w:shd w:val="clear" w:color="auto" w:fill="FFFFFF"/>
        </w:rPr>
        <w:t xml:space="preserve">ί όχι στο παρελθόν και γιατί τώρα η </w:t>
      </w:r>
      <w:r>
        <w:rPr>
          <w:rFonts w:eastAsia="Times New Roman"/>
          <w:color w:val="222222"/>
          <w:szCs w:val="24"/>
          <w:shd w:val="clear" w:color="auto" w:fill="FFFFFF"/>
        </w:rPr>
        <w:t>σ</w:t>
      </w:r>
      <w:r>
        <w:rPr>
          <w:rFonts w:eastAsia="Times New Roman"/>
          <w:color w:val="222222"/>
          <w:szCs w:val="24"/>
          <w:shd w:val="clear" w:color="auto" w:fill="FFFFFF"/>
        </w:rPr>
        <w:t xml:space="preserve">υμφωνία με τη </w:t>
      </w:r>
      <w:r>
        <w:rPr>
          <w:rFonts w:eastAsia="Times New Roman"/>
          <w:color w:val="222222"/>
          <w:szCs w:val="24"/>
          <w:shd w:val="clear" w:color="auto" w:fill="FFFFFF"/>
          <w:lang w:val="en-US"/>
        </w:rPr>
        <w:t>FYROM</w:t>
      </w:r>
      <w:r>
        <w:rPr>
          <w:rFonts w:eastAsia="Times New Roman"/>
          <w:color w:val="222222"/>
          <w:szCs w:val="24"/>
          <w:shd w:val="clear" w:color="auto" w:fill="FFFFFF"/>
        </w:rPr>
        <w:t xml:space="preserve"> και γιατί η γειτονική χώρα θέλει αυτή τη </w:t>
      </w:r>
      <w:r>
        <w:rPr>
          <w:rFonts w:eastAsia="Times New Roman"/>
          <w:color w:val="222222"/>
          <w:szCs w:val="24"/>
          <w:shd w:val="clear" w:color="auto" w:fill="FFFFFF"/>
        </w:rPr>
        <w:t>σ</w:t>
      </w:r>
      <w:r>
        <w:rPr>
          <w:rFonts w:eastAsia="Times New Roman"/>
          <w:color w:val="222222"/>
          <w:szCs w:val="24"/>
          <w:shd w:val="clear" w:color="auto" w:fill="FFFFFF"/>
        </w:rPr>
        <w:t xml:space="preserve">υμφωνία». Γιατί η δημοκρατική αλλαγή των </w:t>
      </w:r>
      <w:r>
        <w:rPr>
          <w:rFonts w:eastAsia="Times New Roman"/>
          <w:color w:val="222222"/>
          <w:szCs w:val="24"/>
          <w:shd w:val="clear" w:color="auto" w:fill="FFFFFF"/>
        </w:rPr>
        <w:lastRenderedPageBreak/>
        <w:t>πολιτικών και κοινωνικών συσχετισμών στην Πρώην Γιουγκοσλαβική Δημοκρατία της Μακεδονίας διαμόρφωσαν συνθήκες για να</w:t>
      </w:r>
      <w:r>
        <w:rPr>
          <w:rFonts w:eastAsia="Times New Roman"/>
          <w:color w:val="222222"/>
          <w:szCs w:val="24"/>
          <w:shd w:val="clear" w:color="auto" w:fill="FFFFFF"/>
        </w:rPr>
        <w:t xml:space="preserve"> υπάρξει λύση. Ο ευρωπαϊκός προσανατολισμός της την απομάκρυνε από μεγαλοϊδεατισμούς και την οδήγησε να εγκαταλείψει τους αλυτρωτισμούς.</w:t>
      </w:r>
    </w:p>
    <w:p w14:paraId="77C031D8" w14:textId="77777777" w:rsidR="006113A9" w:rsidRDefault="006B6FC4">
      <w:pPr>
        <w:spacing w:line="600" w:lineRule="auto"/>
        <w:ind w:firstLine="720"/>
        <w:contextualSpacing/>
        <w:jc w:val="both"/>
        <w:rPr>
          <w:rFonts w:eastAsia="Times New Roman"/>
          <w:szCs w:val="24"/>
        </w:rPr>
      </w:pPr>
      <w:r w:rsidRPr="000F2074">
        <w:rPr>
          <w:rFonts w:eastAsia="Times New Roman"/>
          <w:szCs w:val="24"/>
        </w:rPr>
        <w:t>Με κρατούσες πλέον</w:t>
      </w:r>
      <w:r>
        <w:rPr>
          <w:rFonts w:eastAsia="Times New Roman"/>
          <w:szCs w:val="24"/>
        </w:rPr>
        <w:t>,</w:t>
      </w:r>
      <w:r w:rsidRPr="000F2074">
        <w:rPr>
          <w:rFonts w:eastAsia="Times New Roman"/>
          <w:szCs w:val="24"/>
        </w:rPr>
        <w:t xml:space="preserve"> ψύχραιμες</w:t>
      </w:r>
      <w:r>
        <w:rPr>
          <w:rFonts w:eastAsia="Times New Roman"/>
          <w:szCs w:val="24"/>
        </w:rPr>
        <w:t>,</w:t>
      </w:r>
      <w:r w:rsidRPr="000F2074">
        <w:rPr>
          <w:rFonts w:eastAsia="Times New Roman"/>
          <w:szCs w:val="24"/>
        </w:rPr>
        <w:t xml:space="preserve"> δημοκρατικές </w:t>
      </w:r>
      <w:r>
        <w:rPr>
          <w:rFonts w:eastAsia="Times New Roman"/>
          <w:szCs w:val="24"/>
        </w:rPr>
        <w:t>απόψεις</w:t>
      </w:r>
      <w:r w:rsidRPr="000F2074">
        <w:rPr>
          <w:rFonts w:eastAsia="Times New Roman"/>
          <w:szCs w:val="24"/>
        </w:rPr>
        <w:t xml:space="preserve"> στο εσωτερικό της </w:t>
      </w:r>
      <w:r>
        <w:rPr>
          <w:rFonts w:eastAsia="Times New Roman"/>
          <w:szCs w:val="24"/>
          <w:lang w:val="en-US"/>
        </w:rPr>
        <w:t>F</w:t>
      </w:r>
      <w:r>
        <w:rPr>
          <w:rFonts w:eastAsia="Times New Roman"/>
          <w:szCs w:val="24"/>
          <w:lang w:val="en-US"/>
        </w:rPr>
        <w:t>YROM</w:t>
      </w:r>
      <w:r w:rsidRPr="000F2074">
        <w:rPr>
          <w:rFonts w:eastAsia="Times New Roman"/>
          <w:szCs w:val="24"/>
        </w:rPr>
        <w:t xml:space="preserve"> </w:t>
      </w:r>
      <w:r>
        <w:rPr>
          <w:rFonts w:eastAsia="Times New Roman"/>
          <w:szCs w:val="24"/>
        </w:rPr>
        <w:t xml:space="preserve">θέλησε </w:t>
      </w:r>
      <w:r w:rsidRPr="000F2074">
        <w:rPr>
          <w:rFonts w:eastAsia="Times New Roman"/>
          <w:szCs w:val="24"/>
        </w:rPr>
        <w:t>αυτή</w:t>
      </w:r>
      <w:r>
        <w:rPr>
          <w:rFonts w:eastAsia="Times New Roman"/>
          <w:szCs w:val="24"/>
        </w:rPr>
        <w:t>ν</w:t>
      </w:r>
      <w:r w:rsidRPr="000F2074">
        <w:rPr>
          <w:rFonts w:eastAsia="Times New Roman"/>
          <w:szCs w:val="24"/>
        </w:rPr>
        <w:t xml:space="preserve"> την απαγκίστρωση της από εθνικ</w:t>
      </w:r>
      <w:r w:rsidRPr="000F2074">
        <w:rPr>
          <w:rFonts w:eastAsia="Times New Roman"/>
          <w:szCs w:val="24"/>
        </w:rPr>
        <w:t>ιστικές θέσεις και οδήγησε σε επαναπροσδιορισμό των στόχων</w:t>
      </w:r>
      <w:r>
        <w:rPr>
          <w:rFonts w:eastAsia="Times New Roman"/>
          <w:szCs w:val="24"/>
        </w:rPr>
        <w:t>,</w:t>
      </w:r>
      <w:r w:rsidRPr="000F2074">
        <w:rPr>
          <w:rFonts w:eastAsia="Times New Roman"/>
          <w:szCs w:val="24"/>
        </w:rPr>
        <w:t xml:space="preserve"> αλλά και των επιδιώξεών</w:t>
      </w:r>
      <w:r>
        <w:rPr>
          <w:rFonts w:eastAsia="Times New Roman"/>
          <w:szCs w:val="24"/>
        </w:rPr>
        <w:t xml:space="preserve"> </w:t>
      </w:r>
      <w:r w:rsidRPr="000F2074">
        <w:rPr>
          <w:rFonts w:eastAsia="Times New Roman"/>
          <w:szCs w:val="24"/>
        </w:rPr>
        <w:t>της μέσα στους ευρωπαϊκούς θεσμούς</w:t>
      </w:r>
      <w:r>
        <w:rPr>
          <w:rFonts w:eastAsia="Times New Roman"/>
          <w:szCs w:val="24"/>
        </w:rPr>
        <w:t>.</w:t>
      </w:r>
    </w:p>
    <w:p w14:paraId="77C031D9" w14:textId="77777777" w:rsidR="006113A9" w:rsidRDefault="006B6FC4">
      <w:pPr>
        <w:spacing w:line="600" w:lineRule="auto"/>
        <w:ind w:firstLine="720"/>
        <w:contextualSpacing/>
        <w:jc w:val="both"/>
        <w:rPr>
          <w:rFonts w:eastAsia="Times New Roman"/>
          <w:szCs w:val="24"/>
        </w:rPr>
      </w:pPr>
      <w:r>
        <w:rPr>
          <w:rFonts w:eastAsia="Times New Roman"/>
          <w:szCs w:val="24"/>
        </w:rPr>
        <w:t>Κυρίες και κύριοι συνάδελφοι, έχω τη</w:t>
      </w:r>
      <w:r w:rsidRPr="000F2074">
        <w:rPr>
          <w:rFonts w:eastAsia="Times New Roman"/>
          <w:szCs w:val="24"/>
        </w:rPr>
        <w:t xml:space="preserve"> βεβαιότητα</w:t>
      </w:r>
      <w:r>
        <w:rPr>
          <w:rFonts w:eastAsia="Times New Roman"/>
          <w:szCs w:val="24"/>
        </w:rPr>
        <w:t xml:space="preserve"> ότι</w:t>
      </w:r>
      <w:r w:rsidRPr="000F2074">
        <w:rPr>
          <w:rFonts w:eastAsia="Times New Roman"/>
          <w:szCs w:val="24"/>
        </w:rPr>
        <w:t xml:space="preserve"> </w:t>
      </w:r>
      <w:r>
        <w:rPr>
          <w:rFonts w:eastAsia="Times New Roman"/>
          <w:szCs w:val="24"/>
        </w:rPr>
        <w:t xml:space="preserve">η λύση </w:t>
      </w:r>
      <w:r w:rsidRPr="000F2074">
        <w:rPr>
          <w:rFonts w:eastAsia="Times New Roman"/>
          <w:szCs w:val="24"/>
        </w:rPr>
        <w:t>είναι συμφέρουσα και αναγκαία για την Ελλάδα</w:t>
      </w:r>
      <w:r>
        <w:rPr>
          <w:rFonts w:eastAsia="Times New Roman"/>
          <w:szCs w:val="24"/>
        </w:rPr>
        <w:t xml:space="preserve"> με τις προϋποθέσεις</w:t>
      </w:r>
      <w:r>
        <w:rPr>
          <w:rFonts w:eastAsia="Times New Roman"/>
          <w:szCs w:val="24"/>
        </w:rPr>
        <w:t>,</w:t>
      </w:r>
      <w:r w:rsidRPr="000F2074">
        <w:rPr>
          <w:rFonts w:eastAsia="Times New Roman"/>
          <w:szCs w:val="24"/>
        </w:rPr>
        <w:t xml:space="preserve"> που αφορούν στους αλυτρωτισμ</w:t>
      </w:r>
      <w:r>
        <w:rPr>
          <w:rFonts w:eastAsia="Times New Roman"/>
          <w:szCs w:val="24"/>
        </w:rPr>
        <w:t>ούς,</w:t>
      </w:r>
      <w:r w:rsidRPr="000F2074">
        <w:rPr>
          <w:rFonts w:eastAsia="Times New Roman"/>
          <w:szCs w:val="24"/>
        </w:rPr>
        <w:t xml:space="preserve"> στην εγγύηση των συνόρων και με σύνθετη ονομασία με χρήση έναντι όλων</w:t>
      </w:r>
      <w:r>
        <w:rPr>
          <w:rFonts w:eastAsia="Times New Roman"/>
          <w:szCs w:val="24"/>
        </w:rPr>
        <w:t xml:space="preserve">, </w:t>
      </w:r>
      <w:r>
        <w:rPr>
          <w:rFonts w:eastAsia="Times New Roman"/>
          <w:szCs w:val="24"/>
        </w:rPr>
        <w:t>«</w:t>
      </w:r>
      <w:r>
        <w:rPr>
          <w:rFonts w:eastAsia="Times New Roman"/>
          <w:szCs w:val="24"/>
          <w:lang w:val="en-US"/>
        </w:rPr>
        <w:t>erga</w:t>
      </w:r>
      <w:r w:rsidRPr="00231961">
        <w:rPr>
          <w:rFonts w:eastAsia="Times New Roman"/>
          <w:szCs w:val="24"/>
        </w:rPr>
        <w:t xml:space="preserve"> </w:t>
      </w:r>
      <w:r>
        <w:rPr>
          <w:rFonts w:eastAsia="Times New Roman"/>
          <w:szCs w:val="24"/>
          <w:lang w:val="en-US"/>
        </w:rPr>
        <w:t>omnes</w:t>
      </w:r>
      <w:r>
        <w:rPr>
          <w:rFonts w:eastAsia="Times New Roman"/>
          <w:szCs w:val="24"/>
        </w:rPr>
        <w:t>»</w:t>
      </w:r>
      <w:r>
        <w:rPr>
          <w:rFonts w:eastAsia="Times New Roman"/>
          <w:szCs w:val="24"/>
        </w:rPr>
        <w:t>.</w:t>
      </w:r>
      <w:r w:rsidRPr="00231961">
        <w:rPr>
          <w:rFonts w:eastAsia="Times New Roman"/>
          <w:szCs w:val="24"/>
        </w:rPr>
        <w:t xml:space="preserve"> </w:t>
      </w:r>
    </w:p>
    <w:p w14:paraId="77C031DA" w14:textId="77777777" w:rsidR="006113A9" w:rsidRDefault="006B6FC4">
      <w:pPr>
        <w:spacing w:line="600" w:lineRule="auto"/>
        <w:ind w:firstLine="720"/>
        <w:contextualSpacing/>
        <w:jc w:val="both"/>
        <w:rPr>
          <w:rFonts w:eastAsia="Times New Roman"/>
          <w:szCs w:val="24"/>
        </w:rPr>
      </w:pPr>
      <w:r>
        <w:rPr>
          <w:rFonts w:eastAsia="Times New Roman"/>
          <w:szCs w:val="24"/>
        </w:rPr>
        <w:t>Α</w:t>
      </w:r>
      <w:r>
        <w:rPr>
          <w:rFonts w:eastAsia="Times New Roman"/>
          <w:szCs w:val="24"/>
        </w:rPr>
        <w:t>πορώ με την παρερμηνεία και τη</w:t>
      </w:r>
      <w:r w:rsidRPr="000F2074">
        <w:rPr>
          <w:rFonts w:eastAsia="Times New Roman"/>
          <w:szCs w:val="24"/>
        </w:rPr>
        <w:t xml:space="preserve"> στρέβλωση που γίνεται</w:t>
      </w:r>
      <w:r>
        <w:rPr>
          <w:rFonts w:eastAsia="Times New Roman"/>
          <w:szCs w:val="24"/>
        </w:rPr>
        <w:t>,</w:t>
      </w:r>
      <w:r w:rsidRPr="000F2074">
        <w:rPr>
          <w:rFonts w:eastAsia="Times New Roman"/>
          <w:szCs w:val="24"/>
        </w:rPr>
        <w:t xml:space="preserve"> αναφορικά με τη χρήση του σύνθετου αυτού ονόματος της γειτονικής χώρας</w:t>
      </w:r>
      <w:r>
        <w:rPr>
          <w:rFonts w:eastAsia="Times New Roman"/>
          <w:szCs w:val="24"/>
        </w:rPr>
        <w:t xml:space="preserve">. Η χώρα μας </w:t>
      </w:r>
      <w:r w:rsidRPr="000F2074">
        <w:rPr>
          <w:rFonts w:eastAsia="Times New Roman"/>
          <w:szCs w:val="24"/>
        </w:rPr>
        <w:t>μπορεί να συμβάλει αποφασι</w:t>
      </w:r>
      <w:r w:rsidRPr="000F2074">
        <w:rPr>
          <w:rFonts w:eastAsia="Times New Roman"/>
          <w:szCs w:val="24"/>
        </w:rPr>
        <w:lastRenderedPageBreak/>
        <w:t>στικά στη σταθερότητα της περιοχής</w:t>
      </w:r>
      <w:r>
        <w:rPr>
          <w:rFonts w:eastAsia="Times New Roman"/>
          <w:szCs w:val="24"/>
        </w:rPr>
        <w:t xml:space="preserve"> και να αναδειχθεί </w:t>
      </w:r>
      <w:r w:rsidRPr="000F2074">
        <w:rPr>
          <w:rFonts w:eastAsia="Times New Roman"/>
          <w:szCs w:val="24"/>
        </w:rPr>
        <w:t>παράγοντας αυτής της σταθερότητας</w:t>
      </w:r>
      <w:r>
        <w:rPr>
          <w:rFonts w:eastAsia="Times New Roman"/>
          <w:szCs w:val="24"/>
        </w:rPr>
        <w:t xml:space="preserve">, μια περιοχή </w:t>
      </w:r>
      <w:r>
        <w:rPr>
          <w:rFonts w:eastAsia="Times New Roman"/>
          <w:szCs w:val="24"/>
        </w:rPr>
        <w:t>-</w:t>
      </w:r>
      <w:r>
        <w:rPr>
          <w:rFonts w:eastAsia="Times New Roman"/>
          <w:szCs w:val="24"/>
        </w:rPr>
        <w:t>μην το ξεχνάμε- με προβληματική σχέσ</w:t>
      </w:r>
      <w:r w:rsidRPr="000F2074">
        <w:rPr>
          <w:rFonts w:eastAsia="Times New Roman"/>
          <w:szCs w:val="24"/>
        </w:rPr>
        <w:t>η των πληθυσμιακών ομάδων που τη συναποτελούν</w:t>
      </w:r>
      <w:r>
        <w:rPr>
          <w:rFonts w:eastAsia="Times New Roman"/>
          <w:szCs w:val="24"/>
        </w:rPr>
        <w:t>.</w:t>
      </w:r>
    </w:p>
    <w:p w14:paraId="77C031DB" w14:textId="77777777" w:rsidR="006113A9" w:rsidRDefault="006B6FC4">
      <w:pPr>
        <w:spacing w:line="600" w:lineRule="auto"/>
        <w:ind w:firstLine="720"/>
        <w:contextualSpacing/>
        <w:jc w:val="both"/>
        <w:rPr>
          <w:rFonts w:eastAsia="Times New Roman"/>
          <w:szCs w:val="24"/>
        </w:rPr>
      </w:pPr>
      <w:r>
        <w:rPr>
          <w:rFonts w:eastAsia="Times New Roman"/>
          <w:szCs w:val="24"/>
        </w:rPr>
        <w:t xml:space="preserve">Σκεφτείτε. Η μη λύση </w:t>
      </w:r>
      <w:r w:rsidRPr="000F2074">
        <w:rPr>
          <w:rFonts w:eastAsia="Times New Roman"/>
          <w:szCs w:val="24"/>
        </w:rPr>
        <w:t>τροφοδοτεί τ</w:t>
      </w:r>
      <w:r w:rsidRPr="000F2074">
        <w:rPr>
          <w:rFonts w:eastAsia="Times New Roman"/>
          <w:szCs w:val="24"/>
        </w:rPr>
        <w:t>ις επεκτατικ</w:t>
      </w:r>
      <w:r>
        <w:rPr>
          <w:rFonts w:eastAsia="Times New Roman"/>
          <w:szCs w:val="24"/>
        </w:rPr>
        <w:t>ού</w:t>
      </w:r>
      <w:r w:rsidRPr="000F2074">
        <w:rPr>
          <w:rFonts w:eastAsia="Times New Roman"/>
          <w:szCs w:val="24"/>
        </w:rPr>
        <w:t xml:space="preserve"> χαρακτήρα επιλογές της Τουρκίας</w:t>
      </w:r>
      <w:r>
        <w:rPr>
          <w:rFonts w:eastAsia="Times New Roman"/>
          <w:szCs w:val="24"/>
        </w:rPr>
        <w:t>,</w:t>
      </w:r>
      <w:r w:rsidRPr="000F2074">
        <w:rPr>
          <w:rFonts w:eastAsia="Times New Roman"/>
          <w:szCs w:val="24"/>
        </w:rPr>
        <w:t xml:space="preserve"> η οποία επιδεικνύει το δήθεν ενδιαφέρον της για τους τουρκικούς και μουσουλμανικούς πληθυσμούς της περιοχής για να αναπτύξει </w:t>
      </w:r>
      <w:r>
        <w:rPr>
          <w:rFonts w:eastAsia="Times New Roman"/>
          <w:szCs w:val="24"/>
        </w:rPr>
        <w:t xml:space="preserve">–και </w:t>
      </w:r>
      <w:r w:rsidRPr="000F2074">
        <w:rPr>
          <w:rFonts w:eastAsia="Times New Roman"/>
          <w:szCs w:val="24"/>
        </w:rPr>
        <w:t>είναι προφανές</w:t>
      </w:r>
      <w:r>
        <w:rPr>
          <w:rFonts w:eastAsia="Times New Roman"/>
          <w:szCs w:val="24"/>
        </w:rPr>
        <w:t>-</w:t>
      </w:r>
      <w:r w:rsidRPr="000F2074">
        <w:rPr>
          <w:rFonts w:eastAsia="Times New Roman"/>
          <w:szCs w:val="24"/>
        </w:rPr>
        <w:t xml:space="preserve"> το δικό της τόξο επιρροής</w:t>
      </w:r>
      <w:r>
        <w:rPr>
          <w:rFonts w:eastAsia="Times New Roman"/>
          <w:szCs w:val="24"/>
        </w:rPr>
        <w:t xml:space="preserve">. </w:t>
      </w:r>
    </w:p>
    <w:p w14:paraId="77C031DC" w14:textId="77777777" w:rsidR="006113A9" w:rsidRDefault="006B6FC4">
      <w:pPr>
        <w:spacing w:line="600" w:lineRule="auto"/>
        <w:ind w:firstLine="720"/>
        <w:contextualSpacing/>
        <w:jc w:val="both"/>
        <w:rPr>
          <w:rFonts w:eastAsia="Times New Roman"/>
          <w:szCs w:val="24"/>
        </w:rPr>
      </w:pPr>
      <w:r>
        <w:rPr>
          <w:rFonts w:eastAsia="Times New Roman"/>
          <w:szCs w:val="24"/>
        </w:rPr>
        <w:t>Να συνυπολογίσετε,</w:t>
      </w:r>
      <w:r w:rsidRPr="000F2074">
        <w:rPr>
          <w:rFonts w:eastAsia="Times New Roman"/>
          <w:szCs w:val="24"/>
        </w:rPr>
        <w:t xml:space="preserve"> κυρίες και κύρι</w:t>
      </w:r>
      <w:r w:rsidRPr="000F2074">
        <w:rPr>
          <w:rFonts w:eastAsia="Times New Roman"/>
          <w:szCs w:val="24"/>
        </w:rPr>
        <w:t>οι συνάδελφοι</w:t>
      </w:r>
      <w:r>
        <w:rPr>
          <w:rFonts w:eastAsia="Times New Roman"/>
          <w:szCs w:val="24"/>
        </w:rPr>
        <w:t>,</w:t>
      </w:r>
      <w:r w:rsidRPr="000F2074">
        <w:rPr>
          <w:rFonts w:eastAsia="Times New Roman"/>
          <w:szCs w:val="24"/>
        </w:rPr>
        <w:t xml:space="preserve"> ακόμη και την </w:t>
      </w:r>
      <w:r>
        <w:rPr>
          <w:rFonts w:eastAsia="Times New Roman"/>
          <w:szCs w:val="24"/>
        </w:rPr>
        <w:t>αναδεικνυόμενη</w:t>
      </w:r>
      <w:r w:rsidRPr="000F2074">
        <w:rPr>
          <w:rFonts w:eastAsia="Times New Roman"/>
          <w:szCs w:val="24"/>
        </w:rPr>
        <w:t xml:space="preserve"> από υπαρκτές πολιτικές δυνάμεις της </w:t>
      </w:r>
      <w:r>
        <w:rPr>
          <w:rFonts w:eastAsia="Times New Roman"/>
          <w:szCs w:val="24"/>
        </w:rPr>
        <w:t>ευρύτερης περιοχής για διάθεση για τη δημιουργία τ</w:t>
      </w:r>
      <w:r w:rsidRPr="000F2074">
        <w:rPr>
          <w:rFonts w:eastAsia="Times New Roman"/>
          <w:szCs w:val="24"/>
        </w:rPr>
        <w:t>ης Μεγάλης Αλβανίας</w:t>
      </w:r>
      <w:r>
        <w:rPr>
          <w:rFonts w:eastAsia="Times New Roman"/>
          <w:szCs w:val="24"/>
        </w:rPr>
        <w:t>.</w:t>
      </w:r>
      <w:r w:rsidRPr="000F2074">
        <w:rPr>
          <w:rFonts w:eastAsia="Times New Roman"/>
          <w:szCs w:val="24"/>
        </w:rPr>
        <w:t xml:space="preserve"> Δεν </w:t>
      </w:r>
      <w:r>
        <w:rPr>
          <w:rFonts w:eastAsia="Times New Roman"/>
          <w:szCs w:val="24"/>
        </w:rPr>
        <w:t>τ</w:t>
      </w:r>
      <w:r w:rsidRPr="000F2074">
        <w:rPr>
          <w:rFonts w:eastAsia="Times New Roman"/>
          <w:szCs w:val="24"/>
        </w:rPr>
        <w:t>α συνυπολογίζετ</w:t>
      </w:r>
      <w:r>
        <w:rPr>
          <w:rFonts w:eastAsia="Times New Roman"/>
          <w:szCs w:val="24"/>
        </w:rPr>
        <w:t xml:space="preserve">ε </w:t>
      </w:r>
      <w:r w:rsidRPr="000F2074">
        <w:rPr>
          <w:rFonts w:eastAsia="Times New Roman"/>
          <w:szCs w:val="24"/>
        </w:rPr>
        <w:t>αυτά</w:t>
      </w:r>
      <w:r>
        <w:rPr>
          <w:rFonts w:eastAsia="Times New Roman"/>
          <w:szCs w:val="24"/>
        </w:rPr>
        <w:t>;</w:t>
      </w:r>
      <w:r w:rsidRPr="000F2074">
        <w:rPr>
          <w:rFonts w:eastAsia="Times New Roman"/>
          <w:szCs w:val="24"/>
        </w:rPr>
        <w:t xml:space="preserve"> </w:t>
      </w:r>
      <w:r>
        <w:rPr>
          <w:rFonts w:eastAsia="Times New Roman"/>
          <w:szCs w:val="24"/>
        </w:rPr>
        <w:t>Δεν τα αξιολογείτε</w:t>
      </w:r>
      <w:r>
        <w:rPr>
          <w:rFonts w:eastAsia="Times New Roman"/>
          <w:szCs w:val="24"/>
        </w:rPr>
        <w:t>,</w:t>
      </w:r>
      <w:r>
        <w:rPr>
          <w:rFonts w:eastAsia="Times New Roman"/>
          <w:szCs w:val="24"/>
        </w:rPr>
        <w:t xml:space="preserve"> </w:t>
      </w:r>
      <w:r w:rsidRPr="000F2074">
        <w:rPr>
          <w:rFonts w:eastAsia="Times New Roman"/>
          <w:szCs w:val="24"/>
        </w:rPr>
        <w:t>προκειμένου να σταθμί</w:t>
      </w:r>
      <w:r>
        <w:rPr>
          <w:rFonts w:eastAsia="Times New Roman"/>
          <w:szCs w:val="24"/>
        </w:rPr>
        <w:t xml:space="preserve">σετε </w:t>
      </w:r>
      <w:r w:rsidRPr="000F2074">
        <w:rPr>
          <w:rFonts w:eastAsia="Times New Roman"/>
          <w:szCs w:val="24"/>
        </w:rPr>
        <w:t>την αποτελεσματικότητα που θα έ</w:t>
      </w:r>
      <w:r w:rsidRPr="000F2074">
        <w:rPr>
          <w:rFonts w:eastAsia="Times New Roman"/>
          <w:szCs w:val="24"/>
        </w:rPr>
        <w:t xml:space="preserve">χει αυτή η </w:t>
      </w:r>
      <w:r>
        <w:rPr>
          <w:rFonts w:eastAsia="Times New Roman"/>
          <w:szCs w:val="24"/>
        </w:rPr>
        <w:t>σ</w:t>
      </w:r>
      <w:r w:rsidRPr="000F2074">
        <w:rPr>
          <w:rFonts w:eastAsia="Times New Roman"/>
          <w:szCs w:val="24"/>
        </w:rPr>
        <w:t>υμφωνία για τη σταθερότητα της ευρύτερης περιοχής</w:t>
      </w:r>
      <w:r>
        <w:rPr>
          <w:rFonts w:eastAsia="Times New Roman"/>
          <w:szCs w:val="24"/>
        </w:rPr>
        <w:t>;</w:t>
      </w:r>
    </w:p>
    <w:p w14:paraId="77C031DD" w14:textId="77777777" w:rsidR="006113A9" w:rsidRDefault="006B6FC4">
      <w:pPr>
        <w:spacing w:line="600" w:lineRule="auto"/>
        <w:ind w:firstLine="720"/>
        <w:contextualSpacing/>
        <w:jc w:val="both"/>
        <w:rPr>
          <w:rFonts w:eastAsia="Times New Roman"/>
          <w:szCs w:val="24"/>
        </w:rPr>
      </w:pPr>
      <w:r>
        <w:rPr>
          <w:rFonts w:eastAsia="Times New Roman"/>
          <w:szCs w:val="24"/>
        </w:rPr>
        <w:t>Η Ελλάδα</w:t>
      </w:r>
      <w:r>
        <w:rPr>
          <w:rFonts w:eastAsia="Times New Roman"/>
          <w:szCs w:val="24"/>
        </w:rPr>
        <w:t>,</w:t>
      </w:r>
      <w:r>
        <w:rPr>
          <w:rFonts w:eastAsia="Times New Roman"/>
          <w:szCs w:val="24"/>
        </w:rPr>
        <w:t xml:space="preserve"> </w:t>
      </w:r>
      <w:r w:rsidRPr="000F2074">
        <w:rPr>
          <w:rFonts w:eastAsia="Times New Roman"/>
          <w:szCs w:val="24"/>
        </w:rPr>
        <w:t>έχω τη βεβαιότητα</w:t>
      </w:r>
      <w:r>
        <w:rPr>
          <w:rFonts w:eastAsia="Times New Roman"/>
          <w:szCs w:val="24"/>
        </w:rPr>
        <w:t>,</w:t>
      </w:r>
      <w:r>
        <w:rPr>
          <w:rFonts w:eastAsia="Times New Roman"/>
          <w:szCs w:val="24"/>
        </w:rPr>
        <w:t xml:space="preserve"> ότι</w:t>
      </w:r>
      <w:r w:rsidRPr="000F2074">
        <w:rPr>
          <w:rFonts w:eastAsia="Times New Roman"/>
          <w:szCs w:val="24"/>
        </w:rPr>
        <w:t xml:space="preserve"> δεν είναι παράγοντας σταθερότητας μόνο ως προς τη Μέση Ανατολή και την Τουρκία</w:t>
      </w:r>
      <w:r>
        <w:rPr>
          <w:rFonts w:eastAsia="Times New Roman"/>
          <w:szCs w:val="24"/>
        </w:rPr>
        <w:t>. Μ</w:t>
      </w:r>
      <w:r w:rsidRPr="000F2074">
        <w:rPr>
          <w:rFonts w:eastAsia="Times New Roman"/>
          <w:szCs w:val="24"/>
        </w:rPr>
        <w:t xml:space="preserve">πορεί και πρέπει να έχει δυναμικά και προωθητικά αυτόν τον </w:t>
      </w:r>
      <w:r w:rsidRPr="000F2074">
        <w:rPr>
          <w:rFonts w:eastAsia="Times New Roman"/>
          <w:szCs w:val="24"/>
        </w:rPr>
        <w:lastRenderedPageBreak/>
        <w:t xml:space="preserve">ρόλο και στα </w:t>
      </w:r>
      <w:r w:rsidRPr="000F2074">
        <w:rPr>
          <w:rFonts w:eastAsia="Times New Roman"/>
          <w:szCs w:val="24"/>
        </w:rPr>
        <w:t>Βαλκάνια</w:t>
      </w:r>
      <w:r>
        <w:rPr>
          <w:rFonts w:eastAsia="Times New Roman"/>
          <w:szCs w:val="24"/>
        </w:rPr>
        <w:t>.</w:t>
      </w:r>
      <w:r w:rsidRPr="000F2074">
        <w:rPr>
          <w:rFonts w:eastAsia="Times New Roman"/>
          <w:szCs w:val="24"/>
        </w:rPr>
        <w:t xml:space="preserve"> Και αυτή η Συμφωνία</w:t>
      </w:r>
      <w:r>
        <w:rPr>
          <w:rFonts w:eastAsia="Times New Roman"/>
          <w:szCs w:val="24"/>
        </w:rPr>
        <w:t>,</w:t>
      </w:r>
      <w:r w:rsidRPr="000F2074">
        <w:rPr>
          <w:rFonts w:eastAsia="Times New Roman"/>
          <w:szCs w:val="24"/>
        </w:rPr>
        <w:t xml:space="preserve"> παρέχει</w:t>
      </w:r>
      <w:r>
        <w:rPr>
          <w:rFonts w:eastAsia="Times New Roman"/>
          <w:szCs w:val="24"/>
        </w:rPr>
        <w:t xml:space="preserve">, εξασφαλίζει αυτή τη </w:t>
      </w:r>
      <w:r w:rsidRPr="000F2074">
        <w:rPr>
          <w:rFonts w:eastAsia="Times New Roman"/>
          <w:szCs w:val="24"/>
        </w:rPr>
        <w:t>δυνατότητα να διαδραματίσει σημαντικό ρόλο σταθερότητας η χώρα στην ευρύτερη περιοχή της Βαλκανικής</w:t>
      </w:r>
      <w:r>
        <w:rPr>
          <w:rFonts w:eastAsia="Times New Roman"/>
          <w:szCs w:val="24"/>
        </w:rPr>
        <w:t>.</w:t>
      </w:r>
    </w:p>
    <w:p w14:paraId="77C031DE" w14:textId="77777777" w:rsidR="006113A9" w:rsidRDefault="006B6FC4">
      <w:pPr>
        <w:spacing w:line="600" w:lineRule="auto"/>
        <w:ind w:firstLine="720"/>
        <w:contextualSpacing/>
        <w:jc w:val="both"/>
        <w:rPr>
          <w:rFonts w:eastAsia="Times New Roman"/>
          <w:szCs w:val="24"/>
        </w:rPr>
      </w:pPr>
      <w:r>
        <w:rPr>
          <w:rFonts w:eastAsia="Times New Roman"/>
          <w:szCs w:val="24"/>
        </w:rPr>
        <w:t xml:space="preserve">Δεν παραχωρείται και δεν δίδεται </w:t>
      </w:r>
      <w:r w:rsidRPr="000F2074">
        <w:rPr>
          <w:rFonts w:eastAsia="Times New Roman"/>
          <w:szCs w:val="24"/>
        </w:rPr>
        <w:t>κα</w:t>
      </w:r>
      <w:r>
        <w:rPr>
          <w:rFonts w:eastAsia="Times New Roman"/>
          <w:szCs w:val="24"/>
        </w:rPr>
        <w:t>μ</w:t>
      </w:r>
      <w:r w:rsidRPr="000F2074">
        <w:rPr>
          <w:rFonts w:eastAsia="Times New Roman"/>
          <w:szCs w:val="24"/>
        </w:rPr>
        <w:t>μία εθνότητα και γλώσσα στη γειτονική χώρα με τη Συμφωνία τ</w:t>
      </w:r>
      <w:r w:rsidRPr="000F2074">
        <w:rPr>
          <w:rFonts w:eastAsia="Times New Roman"/>
          <w:szCs w:val="24"/>
        </w:rPr>
        <w:t>ων Πρεσπών</w:t>
      </w:r>
      <w:r>
        <w:rPr>
          <w:rFonts w:eastAsia="Times New Roman"/>
          <w:szCs w:val="24"/>
        </w:rPr>
        <w:t>.</w:t>
      </w:r>
      <w:r w:rsidRPr="000F2074">
        <w:rPr>
          <w:rFonts w:eastAsia="Times New Roman"/>
          <w:szCs w:val="24"/>
        </w:rPr>
        <w:t xml:space="preserve"> Και γιατί το υποτιμάτε και δεν το αξιολογείτ</w:t>
      </w:r>
      <w:r>
        <w:rPr>
          <w:rFonts w:eastAsia="Times New Roman"/>
          <w:szCs w:val="24"/>
        </w:rPr>
        <w:t>ε</w:t>
      </w:r>
      <w:r w:rsidRPr="000F2074">
        <w:rPr>
          <w:rFonts w:eastAsia="Times New Roman"/>
          <w:szCs w:val="24"/>
        </w:rPr>
        <w:t xml:space="preserve"> ως σημαντικό</w:t>
      </w:r>
      <w:r>
        <w:rPr>
          <w:rFonts w:eastAsia="Times New Roman"/>
          <w:szCs w:val="24"/>
        </w:rPr>
        <w:t>;</w:t>
      </w:r>
      <w:r w:rsidRPr="000F2074">
        <w:rPr>
          <w:rFonts w:eastAsia="Times New Roman"/>
          <w:szCs w:val="24"/>
        </w:rPr>
        <w:t xml:space="preserve"> Όταν η </w:t>
      </w:r>
      <w:r>
        <w:rPr>
          <w:rFonts w:eastAsia="Times New Roman"/>
          <w:szCs w:val="24"/>
        </w:rPr>
        <w:t xml:space="preserve">γλώσσα ορίζεται ως </w:t>
      </w:r>
      <w:r w:rsidRPr="000F2074">
        <w:rPr>
          <w:rFonts w:eastAsia="Times New Roman"/>
          <w:szCs w:val="24"/>
        </w:rPr>
        <w:t xml:space="preserve">γλώσσα </w:t>
      </w:r>
      <w:r>
        <w:rPr>
          <w:rFonts w:eastAsia="Times New Roman"/>
          <w:szCs w:val="24"/>
        </w:rPr>
        <w:t>νοτιο</w:t>
      </w:r>
      <w:r w:rsidRPr="000F2074">
        <w:rPr>
          <w:rFonts w:eastAsia="Times New Roman"/>
          <w:szCs w:val="24"/>
        </w:rPr>
        <w:t>σλαβική</w:t>
      </w:r>
      <w:r>
        <w:rPr>
          <w:rFonts w:eastAsia="Times New Roman"/>
          <w:szCs w:val="24"/>
        </w:rPr>
        <w:t>,</w:t>
      </w:r>
      <w:r w:rsidRPr="000F2074">
        <w:rPr>
          <w:rFonts w:eastAsia="Times New Roman"/>
          <w:szCs w:val="24"/>
        </w:rPr>
        <w:t xml:space="preserve"> </w:t>
      </w:r>
      <w:r>
        <w:rPr>
          <w:rFonts w:eastAsia="Times New Roman"/>
          <w:szCs w:val="24"/>
        </w:rPr>
        <w:t>δεν θέλετε να</w:t>
      </w:r>
      <w:r w:rsidRPr="000F2074">
        <w:rPr>
          <w:rFonts w:eastAsia="Times New Roman"/>
          <w:szCs w:val="24"/>
        </w:rPr>
        <w:t xml:space="preserve"> συνυπολογίσετε ως ένα στοιχείο αυτό που περιλαμβάνεται και στη ρηματική διακοίνωση αναφορικά με τη γλώσσα</w:t>
      </w:r>
      <w:r>
        <w:rPr>
          <w:rFonts w:eastAsia="Times New Roman"/>
          <w:szCs w:val="24"/>
        </w:rPr>
        <w:t>;</w:t>
      </w:r>
      <w:r w:rsidRPr="000F2074">
        <w:rPr>
          <w:rFonts w:eastAsia="Times New Roman"/>
          <w:szCs w:val="24"/>
        </w:rPr>
        <w:t xml:space="preserve"> </w:t>
      </w:r>
    </w:p>
    <w:p w14:paraId="77C031DF" w14:textId="77777777" w:rsidR="006113A9" w:rsidRDefault="006B6FC4">
      <w:pPr>
        <w:spacing w:line="600" w:lineRule="auto"/>
        <w:ind w:firstLine="720"/>
        <w:contextualSpacing/>
        <w:jc w:val="both"/>
        <w:rPr>
          <w:rFonts w:eastAsia="Times New Roman"/>
          <w:szCs w:val="24"/>
        </w:rPr>
      </w:pPr>
      <w:r w:rsidRPr="000F2074">
        <w:rPr>
          <w:rFonts w:eastAsia="Times New Roman"/>
          <w:szCs w:val="24"/>
        </w:rPr>
        <w:t>Το γνωρίζετε</w:t>
      </w:r>
      <w:r>
        <w:rPr>
          <w:rFonts w:eastAsia="Times New Roman"/>
          <w:szCs w:val="24"/>
        </w:rPr>
        <w:t>, α</w:t>
      </w:r>
      <w:r>
        <w:rPr>
          <w:rFonts w:eastAsia="Times New Roman"/>
          <w:szCs w:val="24"/>
        </w:rPr>
        <w:t xml:space="preserve">λλά διαστρεβλώνετε την </w:t>
      </w:r>
      <w:r w:rsidRPr="000F2074">
        <w:rPr>
          <w:rFonts w:eastAsia="Times New Roman"/>
          <w:szCs w:val="24"/>
        </w:rPr>
        <w:t xml:space="preserve">πραγματικότητα και με </w:t>
      </w:r>
      <w:r>
        <w:rPr>
          <w:rFonts w:eastAsia="Times New Roman"/>
          <w:szCs w:val="24"/>
        </w:rPr>
        <w:t xml:space="preserve">διαδικαστικού </w:t>
      </w:r>
      <w:r w:rsidRPr="000F2074">
        <w:rPr>
          <w:rFonts w:eastAsia="Times New Roman"/>
          <w:szCs w:val="24"/>
        </w:rPr>
        <w:t xml:space="preserve">χαρακτήρα ενστάσεις </w:t>
      </w:r>
      <w:r>
        <w:rPr>
          <w:rFonts w:eastAsia="Times New Roman"/>
          <w:szCs w:val="24"/>
        </w:rPr>
        <w:t>διαστρεβλώνετε</w:t>
      </w:r>
      <w:r w:rsidRPr="000F2074">
        <w:rPr>
          <w:rFonts w:eastAsia="Times New Roman"/>
          <w:szCs w:val="24"/>
        </w:rPr>
        <w:t xml:space="preserve"> το περιεχόμενο της Συμφωνίας</w:t>
      </w:r>
      <w:r>
        <w:rPr>
          <w:rFonts w:eastAsia="Times New Roman"/>
          <w:szCs w:val="24"/>
        </w:rPr>
        <w:t>,</w:t>
      </w:r>
      <w:r w:rsidRPr="000F2074">
        <w:rPr>
          <w:rFonts w:eastAsia="Times New Roman"/>
          <w:szCs w:val="24"/>
        </w:rPr>
        <w:t xml:space="preserve"> αλλά και τη ρηματική διακοίνωση</w:t>
      </w:r>
      <w:r>
        <w:rPr>
          <w:rFonts w:eastAsia="Times New Roman"/>
          <w:szCs w:val="24"/>
        </w:rPr>
        <w:t>,</w:t>
      </w:r>
      <w:r w:rsidRPr="000F2074">
        <w:rPr>
          <w:rFonts w:eastAsia="Times New Roman"/>
          <w:szCs w:val="24"/>
        </w:rPr>
        <w:t xml:space="preserve"> για να δικαιο</w:t>
      </w:r>
      <w:r>
        <w:rPr>
          <w:rFonts w:eastAsia="Times New Roman"/>
          <w:szCs w:val="24"/>
        </w:rPr>
        <w:t>λογήσετε την άρνησή σας και να εξα</w:t>
      </w:r>
      <w:r w:rsidRPr="000F2074">
        <w:rPr>
          <w:rFonts w:eastAsia="Times New Roman"/>
          <w:szCs w:val="24"/>
        </w:rPr>
        <w:t>σφαλίσετε</w:t>
      </w:r>
      <w:r>
        <w:rPr>
          <w:rFonts w:eastAsia="Times New Roman"/>
          <w:szCs w:val="24"/>
        </w:rPr>
        <w:t xml:space="preserve">, όπως πιστεύετε, ικανό </w:t>
      </w:r>
      <w:r w:rsidRPr="000F2074">
        <w:rPr>
          <w:rFonts w:eastAsia="Times New Roman"/>
          <w:szCs w:val="24"/>
        </w:rPr>
        <w:t>πρόσχημα για να αρν</w:t>
      </w:r>
      <w:r w:rsidRPr="000F2074">
        <w:rPr>
          <w:rFonts w:eastAsia="Times New Roman"/>
          <w:szCs w:val="24"/>
        </w:rPr>
        <w:t>ηθείτε τη Συμφωνία</w:t>
      </w:r>
      <w:r>
        <w:rPr>
          <w:rFonts w:eastAsia="Times New Roman"/>
          <w:szCs w:val="24"/>
        </w:rPr>
        <w:t>.</w:t>
      </w:r>
    </w:p>
    <w:p w14:paraId="77C031E0" w14:textId="77777777" w:rsidR="006113A9" w:rsidRDefault="006B6FC4">
      <w:pPr>
        <w:spacing w:line="600" w:lineRule="auto"/>
        <w:ind w:firstLine="720"/>
        <w:contextualSpacing/>
        <w:jc w:val="both"/>
        <w:rPr>
          <w:rFonts w:eastAsia="Times New Roman"/>
          <w:szCs w:val="24"/>
        </w:rPr>
      </w:pPr>
      <w:r>
        <w:rPr>
          <w:rFonts w:eastAsia="Times New Roman"/>
          <w:szCs w:val="24"/>
        </w:rPr>
        <w:t>Κυρίες και κύριοι</w:t>
      </w:r>
      <w:r w:rsidRPr="000F2074">
        <w:rPr>
          <w:rFonts w:eastAsia="Times New Roman"/>
          <w:szCs w:val="24"/>
        </w:rPr>
        <w:t xml:space="preserve"> συνάδελφοι</w:t>
      </w:r>
      <w:r>
        <w:rPr>
          <w:rFonts w:eastAsia="Times New Roman"/>
          <w:szCs w:val="24"/>
        </w:rPr>
        <w:t>,</w:t>
      </w:r>
      <w:r w:rsidRPr="000F2074">
        <w:rPr>
          <w:rFonts w:eastAsia="Times New Roman"/>
          <w:szCs w:val="24"/>
        </w:rPr>
        <w:t xml:space="preserve"> τα κράτη </w:t>
      </w:r>
      <w:r>
        <w:rPr>
          <w:rFonts w:eastAsia="Times New Roman"/>
          <w:szCs w:val="24"/>
        </w:rPr>
        <w:t xml:space="preserve">νομιμοποιούνται </w:t>
      </w:r>
      <w:r w:rsidRPr="000F2074">
        <w:rPr>
          <w:rFonts w:eastAsia="Times New Roman"/>
          <w:szCs w:val="24"/>
        </w:rPr>
        <w:t>από τις διεθνείς συμβάσεις</w:t>
      </w:r>
      <w:r>
        <w:rPr>
          <w:rFonts w:eastAsia="Times New Roman"/>
          <w:szCs w:val="24"/>
        </w:rPr>
        <w:t>,</w:t>
      </w:r>
      <w:r w:rsidRPr="000F2074">
        <w:rPr>
          <w:rFonts w:eastAsia="Times New Roman"/>
          <w:szCs w:val="24"/>
        </w:rPr>
        <w:t xml:space="preserve"> που τα ιδρύουν</w:t>
      </w:r>
      <w:r>
        <w:rPr>
          <w:rFonts w:eastAsia="Times New Roman"/>
          <w:szCs w:val="24"/>
        </w:rPr>
        <w:t>,</w:t>
      </w:r>
      <w:r w:rsidRPr="000F2074">
        <w:rPr>
          <w:rFonts w:eastAsia="Times New Roman"/>
          <w:szCs w:val="24"/>
        </w:rPr>
        <w:t xml:space="preserve"> τα αναγνωρίζουν και τα προσδιορίζουν</w:t>
      </w:r>
      <w:r>
        <w:rPr>
          <w:rFonts w:eastAsia="Times New Roman"/>
          <w:szCs w:val="24"/>
        </w:rPr>
        <w:t xml:space="preserve">. Μια διεθνής </w:t>
      </w:r>
      <w:r w:rsidRPr="000F2074">
        <w:rPr>
          <w:rFonts w:eastAsia="Times New Roman"/>
          <w:szCs w:val="24"/>
        </w:rPr>
        <w:t>συμφωνία</w:t>
      </w:r>
      <w:r>
        <w:rPr>
          <w:rFonts w:eastAsia="Times New Roman"/>
          <w:szCs w:val="24"/>
        </w:rPr>
        <w:t xml:space="preserve"> –</w:t>
      </w:r>
      <w:r w:rsidRPr="000F2074">
        <w:rPr>
          <w:rFonts w:eastAsia="Times New Roman"/>
          <w:szCs w:val="24"/>
        </w:rPr>
        <w:t>γιατί έτσι θα είναι η Συμφωνία των Πρεσπών</w:t>
      </w:r>
      <w:r>
        <w:rPr>
          <w:rFonts w:eastAsia="Times New Roman"/>
          <w:szCs w:val="24"/>
        </w:rPr>
        <w:t xml:space="preserve">- έχω τη </w:t>
      </w:r>
      <w:r w:rsidRPr="000F2074">
        <w:rPr>
          <w:rFonts w:eastAsia="Times New Roman"/>
          <w:szCs w:val="24"/>
        </w:rPr>
        <w:t xml:space="preserve">βεβαιότητα ότι υπερισχύει </w:t>
      </w:r>
      <w:r w:rsidRPr="000F2074">
        <w:rPr>
          <w:rFonts w:eastAsia="Times New Roman"/>
          <w:szCs w:val="24"/>
        </w:rPr>
        <w:t>του Συντάγματος της γείτονας χώρας</w:t>
      </w:r>
      <w:r>
        <w:rPr>
          <w:rFonts w:eastAsia="Times New Roman"/>
          <w:szCs w:val="24"/>
        </w:rPr>
        <w:t>.</w:t>
      </w:r>
      <w:r w:rsidRPr="000F2074">
        <w:rPr>
          <w:rFonts w:eastAsia="Times New Roman"/>
          <w:szCs w:val="24"/>
        </w:rPr>
        <w:t xml:space="preserve"> </w:t>
      </w:r>
    </w:p>
    <w:p w14:paraId="77C031E1" w14:textId="77777777" w:rsidR="006113A9" w:rsidRDefault="006B6FC4">
      <w:pPr>
        <w:spacing w:line="600" w:lineRule="auto"/>
        <w:ind w:firstLine="720"/>
        <w:contextualSpacing/>
        <w:jc w:val="both"/>
        <w:rPr>
          <w:rFonts w:eastAsia="Times New Roman"/>
          <w:szCs w:val="24"/>
        </w:rPr>
      </w:pPr>
      <w:r w:rsidRPr="000F2074">
        <w:rPr>
          <w:rFonts w:eastAsia="Times New Roman"/>
          <w:szCs w:val="24"/>
        </w:rPr>
        <w:lastRenderedPageBreak/>
        <w:t>Αξίωσε</w:t>
      </w:r>
      <w:r>
        <w:rPr>
          <w:rFonts w:eastAsia="Times New Roman"/>
          <w:szCs w:val="24"/>
        </w:rPr>
        <w:t>,</w:t>
      </w:r>
      <w:r w:rsidRPr="000F2074">
        <w:rPr>
          <w:rFonts w:eastAsia="Times New Roman"/>
          <w:szCs w:val="24"/>
        </w:rPr>
        <w:t xml:space="preserve"> </w:t>
      </w:r>
      <w:r>
        <w:rPr>
          <w:rFonts w:eastAsia="Times New Roman"/>
          <w:szCs w:val="24"/>
        </w:rPr>
        <w:t>όμως,</w:t>
      </w:r>
      <w:r w:rsidRPr="000F2074">
        <w:rPr>
          <w:rFonts w:eastAsia="Times New Roman"/>
          <w:szCs w:val="24"/>
        </w:rPr>
        <w:t xml:space="preserve"> η χώρα </w:t>
      </w:r>
      <w:r>
        <w:rPr>
          <w:rFonts w:eastAsia="Times New Roman"/>
          <w:szCs w:val="24"/>
        </w:rPr>
        <w:t>μας,</w:t>
      </w:r>
      <w:r w:rsidRPr="000F2074">
        <w:rPr>
          <w:rFonts w:eastAsia="Times New Roman"/>
          <w:szCs w:val="24"/>
        </w:rPr>
        <w:t xml:space="preserve"> αξίωσε η Κυβέρνηση </w:t>
      </w:r>
      <w:r>
        <w:rPr>
          <w:rFonts w:eastAsia="Times New Roman"/>
          <w:szCs w:val="24"/>
        </w:rPr>
        <w:t>-</w:t>
      </w:r>
      <w:r>
        <w:rPr>
          <w:rFonts w:eastAsia="Times New Roman"/>
          <w:szCs w:val="24"/>
        </w:rPr>
        <w:t>και ορθά- να αναθεωρηθεί και</w:t>
      </w:r>
      <w:r w:rsidRPr="000F2074">
        <w:rPr>
          <w:rFonts w:eastAsia="Times New Roman"/>
          <w:szCs w:val="24"/>
        </w:rPr>
        <w:t xml:space="preserve"> το Σύνταγμα της πρώην Γιουγκοσλαβικής Δημοκρατίας της Μακεδονίας και να εναρμονιστεί με του</w:t>
      </w:r>
      <w:r>
        <w:rPr>
          <w:rFonts w:eastAsia="Times New Roman"/>
          <w:szCs w:val="24"/>
        </w:rPr>
        <w:t>ς</w:t>
      </w:r>
      <w:r w:rsidRPr="000F2074">
        <w:rPr>
          <w:rFonts w:eastAsia="Times New Roman"/>
          <w:szCs w:val="24"/>
        </w:rPr>
        <w:t xml:space="preserve"> όρους της </w:t>
      </w:r>
      <w:r>
        <w:rPr>
          <w:rFonts w:eastAsia="Times New Roman"/>
          <w:szCs w:val="24"/>
        </w:rPr>
        <w:t>σ</w:t>
      </w:r>
      <w:r w:rsidRPr="000F2074">
        <w:rPr>
          <w:rFonts w:eastAsia="Times New Roman"/>
          <w:szCs w:val="24"/>
        </w:rPr>
        <w:t>υμφωνίας</w:t>
      </w:r>
      <w:r>
        <w:rPr>
          <w:rFonts w:eastAsia="Times New Roman"/>
          <w:szCs w:val="24"/>
        </w:rPr>
        <w:t>.</w:t>
      </w:r>
      <w:r w:rsidRPr="000F2074">
        <w:rPr>
          <w:rFonts w:eastAsia="Times New Roman"/>
          <w:szCs w:val="24"/>
        </w:rPr>
        <w:t xml:space="preserve"> Και η αναθεώρηση αυτή υπήρξε</w:t>
      </w:r>
      <w:r>
        <w:rPr>
          <w:rFonts w:eastAsia="Times New Roman"/>
          <w:szCs w:val="24"/>
        </w:rPr>
        <w:t>.</w:t>
      </w:r>
      <w:r w:rsidRPr="000F2074">
        <w:rPr>
          <w:rFonts w:eastAsia="Times New Roman"/>
          <w:szCs w:val="24"/>
        </w:rPr>
        <w:t xml:space="preserve"> </w:t>
      </w:r>
    </w:p>
    <w:p w14:paraId="77C031E2" w14:textId="77777777" w:rsidR="006113A9" w:rsidRDefault="006B6FC4">
      <w:pPr>
        <w:spacing w:line="600" w:lineRule="auto"/>
        <w:ind w:firstLine="720"/>
        <w:contextualSpacing/>
        <w:jc w:val="both"/>
        <w:rPr>
          <w:rFonts w:eastAsia="Times New Roman"/>
          <w:szCs w:val="24"/>
        </w:rPr>
      </w:pPr>
      <w:r w:rsidRPr="000F2074">
        <w:rPr>
          <w:rFonts w:eastAsia="Times New Roman"/>
          <w:szCs w:val="24"/>
        </w:rPr>
        <w:t>Και πάλι</w:t>
      </w:r>
      <w:r>
        <w:rPr>
          <w:rFonts w:eastAsia="Times New Roman"/>
          <w:szCs w:val="24"/>
        </w:rPr>
        <w:t>,</w:t>
      </w:r>
      <w:r w:rsidRPr="000F2074">
        <w:rPr>
          <w:rFonts w:eastAsia="Times New Roman"/>
          <w:szCs w:val="24"/>
        </w:rPr>
        <w:t xml:space="preserve"> η επιχειρούμενη στρέβλωση από την πλευρά </w:t>
      </w:r>
      <w:r>
        <w:rPr>
          <w:rFonts w:eastAsia="Times New Roman"/>
          <w:szCs w:val="24"/>
        </w:rPr>
        <w:t xml:space="preserve">σας, </w:t>
      </w:r>
      <w:r w:rsidRPr="000F2074">
        <w:rPr>
          <w:rFonts w:eastAsia="Times New Roman"/>
          <w:szCs w:val="24"/>
        </w:rPr>
        <w:t xml:space="preserve">αναφορικά με το </w:t>
      </w:r>
      <w:r>
        <w:rPr>
          <w:rFonts w:eastAsia="Times New Roman"/>
          <w:szCs w:val="24"/>
        </w:rPr>
        <w:t>ε</w:t>
      </w:r>
      <w:r w:rsidRPr="000F2074">
        <w:rPr>
          <w:rFonts w:eastAsia="Times New Roman"/>
          <w:szCs w:val="24"/>
        </w:rPr>
        <w:t xml:space="preserve">άν είναι κωδικοποιημένο το </w:t>
      </w:r>
      <w:r>
        <w:rPr>
          <w:rFonts w:eastAsia="Times New Roman"/>
          <w:szCs w:val="24"/>
        </w:rPr>
        <w:t>Σύνταγμά τους</w:t>
      </w:r>
      <w:r w:rsidRPr="000F2074">
        <w:rPr>
          <w:rFonts w:eastAsia="Times New Roman"/>
          <w:szCs w:val="24"/>
        </w:rPr>
        <w:t xml:space="preserve"> μετά την </w:t>
      </w:r>
      <w:r>
        <w:rPr>
          <w:rFonts w:eastAsia="Times New Roman"/>
          <w:szCs w:val="24"/>
        </w:rPr>
        <w:t>α</w:t>
      </w:r>
      <w:r w:rsidRPr="000F2074">
        <w:rPr>
          <w:rFonts w:eastAsia="Times New Roman"/>
          <w:szCs w:val="24"/>
        </w:rPr>
        <w:t>ναθεωρητική διαδικασία</w:t>
      </w:r>
      <w:r>
        <w:rPr>
          <w:rFonts w:eastAsia="Times New Roman"/>
          <w:szCs w:val="24"/>
        </w:rPr>
        <w:t>,</w:t>
      </w:r>
      <w:r w:rsidRPr="000F2074">
        <w:rPr>
          <w:rFonts w:eastAsia="Times New Roman"/>
          <w:szCs w:val="24"/>
        </w:rPr>
        <w:t xml:space="preserve"> που υπήρξε από τη γειτονική χώρα στο Σύνταγμα </w:t>
      </w:r>
      <w:r>
        <w:rPr>
          <w:rFonts w:eastAsia="Times New Roman"/>
          <w:szCs w:val="24"/>
        </w:rPr>
        <w:t>της. Και η αναθεώρηση αυτή</w:t>
      </w:r>
      <w:r w:rsidRPr="000F2074">
        <w:rPr>
          <w:rFonts w:eastAsia="Times New Roman"/>
          <w:szCs w:val="24"/>
        </w:rPr>
        <w:t xml:space="preserve"> υπήρξε</w:t>
      </w:r>
      <w:r>
        <w:rPr>
          <w:rFonts w:eastAsia="Times New Roman"/>
          <w:szCs w:val="24"/>
        </w:rPr>
        <w:t>.</w:t>
      </w:r>
      <w:r w:rsidRPr="000F2074">
        <w:rPr>
          <w:rFonts w:eastAsia="Times New Roman"/>
          <w:szCs w:val="24"/>
        </w:rPr>
        <w:t xml:space="preserve"> Τι άλλο έπρεπε να γίνει</w:t>
      </w:r>
      <w:r>
        <w:rPr>
          <w:rFonts w:eastAsia="Times New Roman"/>
          <w:szCs w:val="24"/>
        </w:rPr>
        <w:t xml:space="preserve"> </w:t>
      </w:r>
      <w:r>
        <w:rPr>
          <w:rFonts w:eastAsia="Times New Roman"/>
          <w:szCs w:val="24"/>
        </w:rPr>
        <w:t>-</w:t>
      </w:r>
      <w:r>
        <w:rPr>
          <w:rFonts w:eastAsia="Times New Roman"/>
          <w:szCs w:val="24"/>
        </w:rPr>
        <w:t>δ</w:t>
      </w:r>
      <w:r w:rsidRPr="000F2074">
        <w:rPr>
          <w:rFonts w:eastAsia="Times New Roman"/>
          <w:szCs w:val="24"/>
        </w:rPr>
        <w:t>εν</w:t>
      </w:r>
      <w:r>
        <w:rPr>
          <w:rFonts w:eastAsia="Times New Roman"/>
          <w:szCs w:val="24"/>
        </w:rPr>
        <w:t xml:space="preserve"> το άκουσα-</w:t>
      </w:r>
      <w:r>
        <w:rPr>
          <w:rFonts w:eastAsia="Times New Roman"/>
          <w:szCs w:val="24"/>
        </w:rPr>
        <w:t xml:space="preserve"> </w:t>
      </w:r>
      <w:r w:rsidRPr="000F2074">
        <w:rPr>
          <w:rFonts w:eastAsia="Times New Roman"/>
          <w:szCs w:val="24"/>
        </w:rPr>
        <w:t>το οποίο παρέλειψε η Κυβέρνηση</w:t>
      </w:r>
      <w:r>
        <w:rPr>
          <w:rFonts w:eastAsia="Times New Roman"/>
          <w:szCs w:val="24"/>
        </w:rPr>
        <w:t>; Η</w:t>
      </w:r>
      <w:r w:rsidRPr="000F2074">
        <w:rPr>
          <w:rFonts w:eastAsia="Times New Roman"/>
          <w:szCs w:val="24"/>
        </w:rPr>
        <w:t xml:space="preserve"> Κυβέρνηση</w:t>
      </w:r>
      <w:r>
        <w:rPr>
          <w:rFonts w:eastAsia="Times New Roman"/>
          <w:szCs w:val="24"/>
        </w:rPr>
        <w:t>,</w:t>
      </w:r>
      <w:r w:rsidRPr="000F2074">
        <w:rPr>
          <w:rFonts w:eastAsia="Times New Roman"/>
          <w:szCs w:val="24"/>
        </w:rPr>
        <w:t xml:space="preserve"> με προσήλωση στο συμφέρον της χώρας τίποτε</w:t>
      </w:r>
      <w:r>
        <w:rPr>
          <w:rFonts w:eastAsia="Times New Roman"/>
          <w:szCs w:val="24"/>
        </w:rPr>
        <w:t>, μ</w:t>
      </w:r>
      <w:r w:rsidRPr="000F2074">
        <w:rPr>
          <w:rFonts w:eastAsia="Times New Roman"/>
          <w:szCs w:val="24"/>
        </w:rPr>
        <w:t xml:space="preserve">α </w:t>
      </w:r>
      <w:r>
        <w:rPr>
          <w:rFonts w:eastAsia="Times New Roman"/>
          <w:szCs w:val="24"/>
        </w:rPr>
        <w:t>τ</w:t>
      </w:r>
      <w:r w:rsidRPr="000F2074">
        <w:rPr>
          <w:rFonts w:eastAsia="Times New Roman"/>
          <w:szCs w:val="24"/>
        </w:rPr>
        <w:t>ίποτε δεν παρέλειψε</w:t>
      </w:r>
      <w:r>
        <w:rPr>
          <w:rFonts w:eastAsia="Times New Roman"/>
          <w:szCs w:val="24"/>
        </w:rPr>
        <w:t>.</w:t>
      </w:r>
      <w:r w:rsidRPr="000F2074">
        <w:rPr>
          <w:rFonts w:eastAsia="Times New Roman"/>
          <w:szCs w:val="24"/>
        </w:rPr>
        <w:t xml:space="preserve"> Δεν υπάρχει κανένα στοιχείο</w:t>
      </w:r>
      <w:r>
        <w:rPr>
          <w:rFonts w:eastAsia="Times New Roman"/>
          <w:szCs w:val="24"/>
        </w:rPr>
        <w:t>,</w:t>
      </w:r>
      <w:r w:rsidRPr="000F2074">
        <w:rPr>
          <w:rFonts w:eastAsia="Times New Roman"/>
          <w:szCs w:val="24"/>
        </w:rPr>
        <w:t xml:space="preserve"> που να δικαιολογεί το αντίθετο</w:t>
      </w:r>
      <w:r>
        <w:rPr>
          <w:rFonts w:eastAsia="Times New Roman"/>
          <w:szCs w:val="24"/>
        </w:rPr>
        <w:t>.</w:t>
      </w:r>
      <w:r w:rsidRPr="000F2074">
        <w:rPr>
          <w:rFonts w:eastAsia="Times New Roman"/>
          <w:szCs w:val="24"/>
        </w:rPr>
        <w:t xml:space="preserve"> </w:t>
      </w:r>
    </w:p>
    <w:p w14:paraId="77C031E3" w14:textId="77777777" w:rsidR="006113A9" w:rsidRDefault="006B6FC4">
      <w:pPr>
        <w:spacing w:line="600" w:lineRule="auto"/>
        <w:ind w:firstLine="720"/>
        <w:contextualSpacing/>
        <w:jc w:val="both"/>
        <w:rPr>
          <w:rFonts w:eastAsia="Times New Roman"/>
          <w:szCs w:val="24"/>
        </w:rPr>
      </w:pPr>
      <w:r w:rsidRPr="000F2074">
        <w:rPr>
          <w:rFonts w:eastAsia="Times New Roman"/>
          <w:szCs w:val="24"/>
        </w:rPr>
        <w:t xml:space="preserve">Θέλω να επισημάνω </w:t>
      </w:r>
      <w:r>
        <w:rPr>
          <w:rFonts w:eastAsia="Times New Roman"/>
          <w:szCs w:val="24"/>
        </w:rPr>
        <w:t xml:space="preserve">ιδιαίτερα </w:t>
      </w:r>
      <w:r>
        <w:rPr>
          <w:rFonts w:eastAsia="Times New Roman"/>
          <w:szCs w:val="24"/>
        </w:rPr>
        <w:t>ότι</w:t>
      </w:r>
      <w:r>
        <w:rPr>
          <w:rFonts w:eastAsia="Times New Roman"/>
          <w:szCs w:val="24"/>
        </w:rPr>
        <w:t xml:space="preserve"> </w:t>
      </w:r>
      <w:r w:rsidRPr="000F2074">
        <w:rPr>
          <w:rFonts w:eastAsia="Times New Roman"/>
          <w:szCs w:val="24"/>
        </w:rPr>
        <w:t>η ανακολουθία της Νέας Δημοκρατίας</w:t>
      </w:r>
      <w:r w:rsidRPr="000F2074">
        <w:rPr>
          <w:rFonts w:eastAsia="Times New Roman"/>
          <w:szCs w:val="24"/>
        </w:rPr>
        <w:t xml:space="preserve"> για τα όσα σήμερα υ</w:t>
      </w:r>
      <w:r>
        <w:rPr>
          <w:rFonts w:eastAsia="Times New Roman"/>
          <w:szCs w:val="24"/>
        </w:rPr>
        <w:t xml:space="preserve">ποστηρίζει, </w:t>
      </w:r>
      <w:r w:rsidRPr="000F2074">
        <w:rPr>
          <w:rFonts w:eastAsia="Times New Roman"/>
          <w:szCs w:val="24"/>
        </w:rPr>
        <w:t>σε σχέση με τα όσα</w:t>
      </w:r>
      <w:r>
        <w:rPr>
          <w:rFonts w:eastAsia="Times New Roman"/>
          <w:szCs w:val="24"/>
        </w:rPr>
        <w:t>,-</w:t>
      </w:r>
      <w:r w:rsidRPr="000F2074">
        <w:rPr>
          <w:rFonts w:eastAsia="Times New Roman"/>
          <w:szCs w:val="24"/>
        </w:rPr>
        <w:t>όχι σε κάποιο μακρινό παρελθό</w:t>
      </w:r>
      <w:r>
        <w:rPr>
          <w:rFonts w:eastAsia="Times New Roman"/>
          <w:szCs w:val="24"/>
        </w:rPr>
        <w:t>ν</w:t>
      </w:r>
      <w:r w:rsidRPr="000F2074">
        <w:rPr>
          <w:rFonts w:eastAsia="Times New Roman"/>
          <w:szCs w:val="24"/>
        </w:rPr>
        <w:t xml:space="preserve"> υποστήριζε</w:t>
      </w:r>
      <w:r>
        <w:rPr>
          <w:rFonts w:eastAsia="Times New Roman"/>
          <w:szCs w:val="24"/>
        </w:rPr>
        <w:t>,</w:t>
      </w:r>
      <w:r w:rsidRPr="000F2074">
        <w:rPr>
          <w:rFonts w:eastAsia="Times New Roman"/>
          <w:szCs w:val="24"/>
        </w:rPr>
        <w:t xml:space="preserve"> όπως και άλλες δυνάμεις</w:t>
      </w:r>
      <w:r>
        <w:rPr>
          <w:rFonts w:eastAsia="Times New Roman"/>
          <w:szCs w:val="24"/>
        </w:rPr>
        <w:t xml:space="preserve"> της ελάσσονος Αντιπολίτευσης, δεν μπορεί να ερμηνευθ</w:t>
      </w:r>
      <w:r w:rsidRPr="000F2074">
        <w:rPr>
          <w:rFonts w:eastAsia="Times New Roman"/>
          <w:szCs w:val="24"/>
        </w:rPr>
        <w:t>εί</w:t>
      </w:r>
      <w:r>
        <w:rPr>
          <w:rFonts w:eastAsia="Times New Roman"/>
          <w:szCs w:val="24"/>
        </w:rPr>
        <w:t>,</w:t>
      </w:r>
      <w:r w:rsidRPr="000F2074">
        <w:rPr>
          <w:rFonts w:eastAsia="Times New Roman"/>
          <w:szCs w:val="24"/>
        </w:rPr>
        <w:t xml:space="preserve"> παρά μόνον με τις πιέσεις που δέχεται η Νέα Δημοκρατία εκ των δεξιών της από δυνά</w:t>
      </w:r>
      <w:r w:rsidRPr="000F2074">
        <w:rPr>
          <w:rFonts w:eastAsia="Times New Roman"/>
          <w:szCs w:val="24"/>
        </w:rPr>
        <w:t>μεις</w:t>
      </w:r>
      <w:r>
        <w:rPr>
          <w:rFonts w:eastAsia="Times New Roman"/>
          <w:szCs w:val="24"/>
        </w:rPr>
        <w:t>,</w:t>
      </w:r>
      <w:r w:rsidRPr="000F2074">
        <w:rPr>
          <w:rFonts w:eastAsia="Times New Roman"/>
          <w:szCs w:val="24"/>
        </w:rPr>
        <w:t xml:space="preserve"> που υπάρχουν εντός και </w:t>
      </w:r>
      <w:r>
        <w:rPr>
          <w:rFonts w:eastAsia="Times New Roman"/>
          <w:szCs w:val="24"/>
        </w:rPr>
        <w:t>ε</w:t>
      </w:r>
      <w:r w:rsidRPr="000F2074">
        <w:rPr>
          <w:rFonts w:eastAsia="Times New Roman"/>
          <w:szCs w:val="24"/>
        </w:rPr>
        <w:t xml:space="preserve">κτός του κόμματός </w:t>
      </w:r>
      <w:r>
        <w:rPr>
          <w:rFonts w:eastAsia="Times New Roman"/>
          <w:szCs w:val="24"/>
        </w:rPr>
        <w:t>της.</w:t>
      </w:r>
      <w:r w:rsidRPr="000F2074">
        <w:rPr>
          <w:rFonts w:eastAsia="Times New Roman"/>
          <w:szCs w:val="24"/>
        </w:rPr>
        <w:t xml:space="preserve"> </w:t>
      </w:r>
    </w:p>
    <w:p w14:paraId="77C031E4" w14:textId="77777777" w:rsidR="006113A9" w:rsidRDefault="006B6FC4">
      <w:pPr>
        <w:spacing w:line="600" w:lineRule="auto"/>
        <w:ind w:firstLine="720"/>
        <w:contextualSpacing/>
        <w:jc w:val="both"/>
        <w:rPr>
          <w:rFonts w:eastAsia="Times New Roman"/>
          <w:szCs w:val="24"/>
        </w:rPr>
      </w:pPr>
      <w:r w:rsidRPr="000F2074">
        <w:rPr>
          <w:rFonts w:eastAsia="Times New Roman"/>
          <w:szCs w:val="24"/>
        </w:rPr>
        <w:lastRenderedPageBreak/>
        <w:t>Έτσι</w:t>
      </w:r>
      <w:r>
        <w:rPr>
          <w:rFonts w:eastAsia="Times New Roman"/>
          <w:szCs w:val="24"/>
        </w:rPr>
        <w:t>,</w:t>
      </w:r>
      <w:r w:rsidRPr="000F2074">
        <w:rPr>
          <w:rFonts w:eastAsia="Times New Roman"/>
          <w:szCs w:val="24"/>
        </w:rPr>
        <w:t xml:space="preserve"> </w:t>
      </w:r>
      <w:r>
        <w:rPr>
          <w:rFonts w:eastAsia="Times New Roman"/>
          <w:szCs w:val="24"/>
        </w:rPr>
        <w:t xml:space="preserve">όμως, όχι μόνο δεν υπηρετεί </w:t>
      </w:r>
      <w:r w:rsidRPr="000F2074">
        <w:rPr>
          <w:rFonts w:eastAsia="Times New Roman"/>
          <w:szCs w:val="24"/>
        </w:rPr>
        <w:t xml:space="preserve">τον κεντροδεξιό χαρακτήρα </w:t>
      </w:r>
      <w:r>
        <w:rPr>
          <w:rFonts w:eastAsia="Times New Roman"/>
          <w:szCs w:val="24"/>
        </w:rPr>
        <w:t>της,</w:t>
      </w:r>
      <w:r w:rsidRPr="000F2074">
        <w:rPr>
          <w:rFonts w:eastAsia="Times New Roman"/>
          <w:szCs w:val="24"/>
        </w:rPr>
        <w:t xml:space="preserve"> τον οποίον δ</w:t>
      </w:r>
      <w:r>
        <w:rPr>
          <w:rFonts w:eastAsia="Times New Roman"/>
          <w:szCs w:val="24"/>
        </w:rPr>
        <w:t>ιακηρύσσει και στον οποίον αυτο</w:t>
      </w:r>
      <w:r w:rsidRPr="000F2074">
        <w:rPr>
          <w:rFonts w:eastAsia="Times New Roman"/>
          <w:szCs w:val="24"/>
        </w:rPr>
        <w:t>αναφέρεται</w:t>
      </w:r>
      <w:r>
        <w:rPr>
          <w:rFonts w:eastAsia="Times New Roman"/>
          <w:szCs w:val="24"/>
        </w:rPr>
        <w:t>, α</w:t>
      </w:r>
      <w:r w:rsidRPr="000F2074">
        <w:rPr>
          <w:rFonts w:eastAsia="Times New Roman"/>
          <w:szCs w:val="24"/>
        </w:rPr>
        <w:t xml:space="preserve">λλά </w:t>
      </w:r>
      <w:r>
        <w:rPr>
          <w:rFonts w:eastAsia="Times New Roman"/>
          <w:szCs w:val="24"/>
        </w:rPr>
        <w:t>-</w:t>
      </w:r>
      <w:r>
        <w:rPr>
          <w:rFonts w:eastAsia="Times New Roman"/>
          <w:szCs w:val="24"/>
        </w:rPr>
        <w:t xml:space="preserve">λυπάμαι- </w:t>
      </w:r>
      <w:r w:rsidRPr="000F2074">
        <w:rPr>
          <w:rFonts w:eastAsia="Times New Roman"/>
          <w:szCs w:val="24"/>
        </w:rPr>
        <w:t>ενισχύει την ακροδεξιά</w:t>
      </w:r>
      <w:r>
        <w:rPr>
          <w:rFonts w:eastAsia="Times New Roman"/>
          <w:szCs w:val="24"/>
        </w:rPr>
        <w:t>,</w:t>
      </w:r>
      <w:r w:rsidRPr="000F2074">
        <w:rPr>
          <w:rFonts w:eastAsia="Times New Roman"/>
          <w:szCs w:val="24"/>
        </w:rPr>
        <w:t xml:space="preserve"> στην οποία</w:t>
      </w:r>
      <w:r>
        <w:rPr>
          <w:rFonts w:eastAsia="Times New Roman"/>
          <w:szCs w:val="24"/>
        </w:rPr>
        <w:t>,</w:t>
      </w:r>
      <w:r w:rsidRPr="000F2074">
        <w:rPr>
          <w:rFonts w:eastAsia="Times New Roman"/>
          <w:szCs w:val="24"/>
        </w:rPr>
        <w:t xml:space="preserve"> εκ των πραγμάτων</w:t>
      </w:r>
      <w:r>
        <w:rPr>
          <w:rFonts w:eastAsia="Times New Roman"/>
          <w:szCs w:val="24"/>
        </w:rPr>
        <w:t>,</w:t>
      </w:r>
      <w:r w:rsidRPr="000F2074">
        <w:rPr>
          <w:rFonts w:eastAsia="Times New Roman"/>
          <w:szCs w:val="24"/>
        </w:rPr>
        <w:t xml:space="preserve"> παραχωρεί και όχι μόνο παραχωρεί</w:t>
      </w:r>
      <w:r>
        <w:rPr>
          <w:rFonts w:eastAsia="Times New Roman"/>
          <w:szCs w:val="24"/>
        </w:rPr>
        <w:t>,</w:t>
      </w:r>
      <w:r w:rsidRPr="000F2074">
        <w:rPr>
          <w:rFonts w:eastAsia="Times New Roman"/>
          <w:szCs w:val="24"/>
        </w:rPr>
        <w:t xml:space="preserve"> διαμορφώνει χώρο</w:t>
      </w:r>
      <w:r>
        <w:rPr>
          <w:rFonts w:eastAsia="Times New Roman"/>
          <w:szCs w:val="24"/>
        </w:rPr>
        <w:t xml:space="preserve">. Η άρνηση </w:t>
      </w:r>
      <w:r>
        <w:rPr>
          <w:rFonts w:eastAsia="Times New Roman"/>
          <w:szCs w:val="24"/>
        </w:rPr>
        <w:t>της,</w:t>
      </w:r>
      <w:r w:rsidRPr="000F2074">
        <w:rPr>
          <w:rFonts w:eastAsia="Times New Roman"/>
          <w:szCs w:val="24"/>
        </w:rPr>
        <w:t xml:space="preserve"> καταφανώς </w:t>
      </w:r>
      <w:r>
        <w:rPr>
          <w:rFonts w:eastAsia="Times New Roman"/>
          <w:szCs w:val="24"/>
        </w:rPr>
        <w:t>υπηρετείται</w:t>
      </w:r>
      <w:r w:rsidRPr="000F2074">
        <w:rPr>
          <w:rFonts w:eastAsia="Times New Roman"/>
          <w:szCs w:val="24"/>
        </w:rPr>
        <w:t xml:space="preserve"> και τροφοδοτείται και από τη γενικευμένη επίθεση </w:t>
      </w:r>
      <w:r>
        <w:rPr>
          <w:rFonts w:eastAsia="Times New Roman"/>
          <w:szCs w:val="24"/>
        </w:rPr>
        <w:t xml:space="preserve">της, </w:t>
      </w:r>
      <w:r w:rsidRPr="000F2074">
        <w:rPr>
          <w:rFonts w:eastAsia="Times New Roman"/>
          <w:szCs w:val="24"/>
        </w:rPr>
        <w:t>αυτή</w:t>
      </w:r>
      <w:r>
        <w:rPr>
          <w:rFonts w:eastAsia="Times New Roman"/>
          <w:szCs w:val="24"/>
        </w:rPr>
        <w:t>ν</w:t>
      </w:r>
      <w:r w:rsidRPr="000F2074">
        <w:rPr>
          <w:rFonts w:eastAsia="Times New Roman"/>
          <w:szCs w:val="24"/>
        </w:rPr>
        <w:t xml:space="preserve"> την </w:t>
      </w:r>
      <w:r>
        <w:rPr>
          <w:rFonts w:eastAsia="Times New Roman"/>
          <w:szCs w:val="24"/>
        </w:rPr>
        <w:t xml:space="preserve">επίθεση που επιλέγει </w:t>
      </w:r>
      <w:r w:rsidRPr="000F2074">
        <w:rPr>
          <w:rFonts w:eastAsia="Times New Roman"/>
          <w:szCs w:val="24"/>
        </w:rPr>
        <w:t xml:space="preserve">κατά της </w:t>
      </w:r>
      <w:r>
        <w:rPr>
          <w:rFonts w:eastAsia="Times New Roman"/>
          <w:szCs w:val="24"/>
        </w:rPr>
        <w:t xml:space="preserve">Κυβέρνησης, </w:t>
      </w:r>
      <w:r w:rsidRPr="000F2074">
        <w:rPr>
          <w:rFonts w:eastAsia="Times New Roman"/>
          <w:szCs w:val="24"/>
        </w:rPr>
        <w:t xml:space="preserve">με στόχο </w:t>
      </w:r>
      <w:r>
        <w:rPr>
          <w:rFonts w:eastAsia="Times New Roman"/>
          <w:szCs w:val="24"/>
        </w:rPr>
        <w:t>-</w:t>
      </w:r>
      <w:r w:rsidRPr="000F2074">
        <w:rPr>
          <w:rFonts w:eastAsia="Times New Roman"/>
          <w:szCs w:val="24"/>
        </w:rPr>
        <w:t>όπως πιστεύει</w:t>
      </w:r>
      <w:r>
        <w:rPr>
          <w:rFonts w:eastAsia="Times New Roman"/>
          <w:szCs w:val="24"/>
        </w:rPr>
        <w:t>- ότι μπορεί να την αποσταθεροποιήσει.</w:t>
      </w:r>
      <w:r w:rsidRPr="000F2074">
        <w:rPr>
          <w:rFonts w:eastAsia="Times New Roman"/>
          <w:szCs w:val="24"/>
        </w:rPr>
        <w:t xml:space="preserve"> </w:t>
      </w:r>
    </w:p>
    <w:p w14:paraId="77C031E5" w14:textId="77777777" w:rsidR="006113A9" w:rsidRDefault="006B6FC4">
      <w:pPr>
        <w:spacing w:line="600" w:lineRule="auto"/>
        <w:ind w:firstLine="720"/>
        <w:contextualSpacing/>
        <w:jc w:val="both"/>
        <w:rPr>
          <w:rFonts w:eastAsia="Times New Roman"/>
          <w:szCs w:val="24"/>
        </w:rPr>
      </w:pPr>
      <w:r w:rsidRPr="000F2074">
        <w:rPr>
          <w:rFonts w:eastAsia="Times New Roman"/>
          <w:szCs w:val="24"/>
        </w:rPr>
        <w:t>Ταυτόχρονα</w:t>
      </w:r>
      <w:r>
        <w:rPr>
          <w:rFonts w:eastAsia="Times New Roman"/>
          <w:szCs w:val="24"/>
        </w:rPr>
        <w:t>,</w:t>
      </w:r>
      <w:r w:rsidRPr="000F2074">
        <w:rPr>
          <w:rFonts w:eastAsia="Times New Roman"/>
          <w:szCs w:val="24"/>
        </w:rPr>
        <w:t xml:space="preserve"> όμως </w:t>
      </w:r>
      <w:r>
        <w:rPr>
          <w:rFonts w:eastAsia="Times New Roman"/>
          <w:szCs w:val="24"/>
        </w:rPr>
        <w:t>-</w:t>
      </w:r>
      <w:r w:rsidRPr="000F2074">
        <w:rPr>
          <w:rFonts w:eastAsia="Times New Roman"/>
          <w:szCs w:val="24"/>
        </w:rPr>
        <w:t xml:space="preserve">και </w:t>
      </w:r>
      <w:r>
        <w:rPr>
          <w:rFonts w:eastAsia="Times New Roman"/>
          <w:szCs w:val="24"/>
        </w:rPr>
        <w:t>εδώ</w:t>
      </w:r>
      <w:r w:rsidRPr="000F2074">
        <w:rPr>
          <w:rFonts w:eastAsia="Times New Roman"/>
          <w:szCs w:val="24"/>
        </w:rPr>
        <w:t xml:space="preserve"> είναι το εξαιρετικά ε</w:t>
      </w:r>
      <w:r>
        <w:rPr>
          <w:rFonts w:eastAsia="Times New Roman"/>
          <w:szCs w:val="24"/>
        </w:rPr>
        <w:t xml:space="preserve">πικίνδυνο αποτέλεσμα- </w:t>
      </w:r>
      <w:r w:rsidRPr="000F2074">
        <w:rPr>
          <w:rFonts w:eastAsia="Times New Roman"/>
          <w:szCs w:val="24"/>
        </w:rPr>
        <w:t xml:space="preserve">αυτό που επιδιώκεται εκ των πραγμάτων να </w:t>
      </w:r>
      <w:r>
        <w:rPr>
          <w:rFonts w:eastAsia="Times New Roman"/>
          <w:szCs w:val="24"/>
        </w:rPr>
        <w:t>δι</w:t>
      </w:r>
      <w:r w:rsidRPr="000F2074">
        <w:rPr>
          <w:rFonts w:eastAsia="Times New Roman"/>
          <w:szCs w:val="24"/>
        </w:rPr>
        <w:t xml:space="preserve">χάσει και να πολώσει </w:t>
      </w:r>
      <w:r>
        <w:rPr>
          <w:rFonts w:eastAsia="Times New Roman"/>
          <w:szCs w:val="24"/>
        </w:rPr>
        <w:t>την</w:t>
      </w:r>
      <w:r w:rsidRPr="000F2074">
        <w:rPr>
          <w:rFonts w:eastAsia="Times New Roman"/>
          <w:szCs w:val="24"/>
        </w:rPr>
        <w:t xml:space="preserve"> κοινωνία</w:t>
      </w:r>
      <w:r>
        <w:rPr>
          <w:rFonts w:eastAsia="Times New Roman"/>
          <w:szCs w:val="24"/>
        </w:rPr>
        <w:t>,</w:t>
      </w:r>
      <w:r w:rsidRPr="000F2074">
        <w:rPr>
          <w:rFonts w:eastAsia="Times New Roman"/>
          <w:szCs w:val="24"/>
        </w:rPr>
        <w:t xml:space="preserve"> δημιουργώντας το μέτωπο των πατριωτών από τη μία και </w:t>
      </w:r>
      <w:r>
        <w:rPr>
          <w:rFonts w:eastAsia="Times New Roman"/>
          <w:szCs w:val="24"/>
        </w:rPr>
        <w:t xml:space="preserve">των μειοδοτών </w:t>
      </w:r>
      <w:r w:rsidRPr="000F2074">
        <w:rPr>
          <w:rFonts w:eastAsia="Times New Roman"/>
          <w:szCs w:val="24"/>
        </w:rPr>
        <w:t>από την άλλη</w:t>
      </w:r>
      <w:r>
        <w:rPr>
          <w:rFonts w:eastAsia="Times New Roman"/>
          <w:szCs w:val="24"/>
        </w:rPr>
        <w:t xml:space="preserve">. </w:t>
      </w:r>
      <w:r w:rsidRPr="000F2074">
        <w:rPr>
          <w:rFonts w:eastAsia="Times New Roman"/>
          <w:szCs w:val="24"/>
        </w:rPr>
        <w:t>Αυτό</w:t>
      </w:r>
      <w:r>
        <w:rPr>
          <w:rFonts w:eastAsia="Times New Roman"/>
          <w:szCs w:val="24"/>
        </w:rPr>
        <w:t>,</w:t>
      </w:r>
      <w:r w:rsidRPr="000F2074">
        <w:rPr>
          <w:rFonts w:eastAsia="Times New Roman"/>
          <w:szCs w:val="24"/>
        </w:rPr>
        <w:t xml:space="preserve"> </w:t>
      </w:r>
      <w:r>
        <w:rPr>
          <w:rFonts w:eastAsia="Times New Roman"/>
          <w:szCs w:val="24"/>
        </w:rPr>
        <w:t>όμως,</w:t>
      </w:r>
      <w:r w:rsidRPr="000F2074">
        <w:rPr>
          <w:rFonts w:eastAsia="Times New Roman"/>
          <w:szCs w:val="24"/>
        </w:rPr>
        <w:t xml:space="preserve"> δεν συνιστά υπ</w:t>
      </w:r>
      <w:r w:rsidRPr="000F2074">
        <w:rPr>
          <w:rFonts w:eastAsia="Times New Roman"/>
          <w:szCs w:val="24"/>
        </w:rPr>
        <w:t xml:space="preserve">εύθυνη πολιτική έναντι της χώρας και των συμφερόντων </w:t>
      </w:r>
      <w:r>
        <w:rPr>
          <w:rFonts w:eastAsia="Times New Roman"/>
          <w:szCs w:val="24"/>
        </w:rPr>
        <w:t>της. Σ</w:t>
      </w:r>
      <w:r w:rsidRPr="000F2074">
        <w:rPr>
          <w:rFonts w:eastAsia="Times New Roman"/>
          <w:szCs w:val="24"/>
        </w:rPr>
        <w:t>υνιστά ανευθυνότητα και μάλιστα</w:t>
      </w:r>
      <w:r>
        <w:rPr>
          <w:rFonts w:eastAsia="Times New Roman"/>
          <w:szCs w:val="24"/>
        </w:rPr>
        <w:t>,</w:t>
      </w:r>
      <w:r w:rsidRPr="000F2074">
        <w:rPr>
          <w:rFonts w:eastAsia="Times New Roman"/>
          <w:szCs w:val="24"/>
        </w:rPr>
        <w:t xml:space="preserve"> ανευθυνότητα εξαιρετικά επιζήμια και επικίνδυνη για το εθνικό συμφέρον</w:t>
      </w:r>
      <w:r>
        <w:rPr>
          <w:rFonts w:eastAsia="Times New Roman"/>
          <w:szCs w:val="24"/>
        </w:rPr>
        <w:t>.</w:t>
      </w:r>
    </w:p>
    <w:p w14:paraId="77C031E6" w14:textId="77777777" w:rsidR="006113A9" w:rsidRDefault="006B6FC4">
      <w:pPr>
        <w:spacing w:line="600" w:lineRule="auto"/>
        <w:ind w:firstLine="720"/>
        <w:contextualSpacing/>
        <w:jc w:val="both"/>
        <w:rPr>
          <w:rFonts w:eastAsia="Times New Roman"/>
          <w:szCs w:val="24"/>
        </w:rPr>
      </w:pPr>
      <w:r>
        <w:rPr>
          <w:rFonts w:eastAsia="Times New Roman"/>
          <w:szCs w:val="24"/>
        </w:rPr>
        <w:t>Α</w:t>
      </w:r>
      <w:r w:rsidRPr="000F2074">
        <w:rPr>
          <w:rFonts w:eastAsia="Times New Roman"/>
          <w:szCs w:val="24"/>
        </w:rPr>
        <w:t>ισθάνομαι την ανάγκη</w:t>
      </w:r>
      <w:r>
        <w:rPr>
          <w:rFonts w:eastAsia="Times New Roman"/>
          <w:szCs w:val="24"/>
        </w:rPr>
        <w:t>,</w:t>
      </w:r>
      <w:r w:rsidRPr="000F2074">
        <w:rPr>
          <w:rFonts w:eastAsia="Times New Roman"/>
          <w:szCs w:val="24"/>
        </w:rPr>
        <w:t xml:space="preserve"> κυρίες και κύριοι συνάδελφοι</w:t>
      </w:r>
      <w:r>
        <w:rPr>
          <w:rFonts w:eastAsia="Times New Roman"/>
          <w:szCs w:val="24"/>
        </w:rPr>
        <w:t>,</w:t>
      </w:r>
      <w:r w:rsidRPr="000F2074">
        <w:rPr>
          <w:rFonts w:eastAsia="Times New Roman"/>
          <w:szCs w:val="24"/>
        </w:rPr>
        <w:t xml:space="preserve"> ολοκληρώνοντας αυτή</w:t>
      </w:r>
      <w:r>
        <w:rPr>
          <w:rFonts w:eastAsia="Times New Roman"/>
          <w:szCs w:val="24"/>
        </w:rPr>
        <w:t>ν</w:t>
      </w:r>
      <w:r w:rsidRPr="000F2074">
        <w:rPr>
          <w:rFonts w:eastAsia="Times New Roman"/>
          <w:szCs w:val="24"/>
        </w:rPr>
        <w:t xml:space="preserve"> τη σύντομη ομιλία</w:t>
      </w:r>
      <w:r>
        <w:rPr>
          <w:rFonts w:eastAsia="Times New Roman"/>
          <w:szCs w:val="24"/>
        </w:rPr>
        <w:t>,</w:t>
      </w:r>
      <w:r w:rsidRPr="000F2074">
        <w:rPr>
          <w:rFonts w:eastAsia="Times New Roman"/>
          <w:szCs w:val="24"/>
        </w:rPr>
        <w:t xml:space="preserve"> να σας πω ότι τα όσα </w:t>
      </w:r>
      <w:r w:rsidRPr="000F2074">
        <w:rPr>
          <w:rFonts w:eastAsia="Times New Roman"/>
          <w:szCs w:val="24"/>
        </w:rPr>
        <w:lastRenderedPageBreak/>
        <w:t>διατύπωσ</w:t>
      </w:r>
      <w:r>
        <w:rPr>
          <w:rFonts w:eastAsia="Times New Roman"/>
          <w:szCs w:val="24"/>
        </w:rPr>
        <w:t>α,</w:t>
      </w:r>
      <w:r w:rsidRPr="000F2074">
        <w:rPr>
          <w:rFonts w:eastAsia="Times New Roman"/>
          <w:szCs w:val="24"/>
        </w:rPr>
        <w:t xml:space="preserve"> τα όσα διατυπώνουμε και υποστηρίζουμε αναφορικά με τη Συμφωνία των Πρεσπών και εμείς από εξαιρετικά υπεύθυνη </w:t>
      </w:r>
      <w:r>
        <w:rPr>
          <w:rFonts w:eastAsia="Times New Roman"/>
          <w:szCs w:val="24"/>
        </w:rPr>
        <w:t>θέση,</w:t>
      </w:r>
      <w:r w:rsidRPr="000F2074">
        <w:rPr>
          <w:rFonts w:eastAsia="Times New Roman"/>
          <w:szCs w:val="24"/>
        </w:rPr>
        <w:t xml:space="preserve"> υπεύθυνη έναντι της χώρας και των συμφερόντων </w:t>
      </w:r>
      <w:r>
        <w:rPr>
          <w:rFonts w:eastAsia="Times New Roman"/>
          <w:szCs w:val="24"/>
        </w:rPr>
        <w:t>της</w:t>
      </w:r>
      <w:r w:rsidRPr="000F2074">
        <w:rPr>
          <w:rFonts w:eastAsia="Times New Roman"/>
          <w:szCs w:val="24"/>
        </w:rPr>
        <w:t xml:space="preserve"> το κάνουμε</w:t>
      </w:r>
      <w:r>
        <w:rPr>
          <w:rFonts w:eastAsia="Times New Roman"/>
          <w:szCs w:val="24"/>
        </w:rPr>
        <w:t>.</w:t>
      </w:r>
    </w:p>
    <w:p w14:paraId="77C031E7" w14:textId="77777777" w:rsidR="006113A9" w:rsidRDefault="006B6FC4">
      <w:pPr>
        <w:spacing w:line="600" w:lineRule="auto"/>
        <w:ind w:firstLine="720"/>
        <w:contextualSpacing/>
        <w:jc w:val="both"/>
        <w:rPr>
          <w:rFonts w:eastAsia="Times New Roman"/>
          <w:szCs w:val="24"/>
        </w:rPr>
      </w:pPr>
      <w:r w:rsidRPr="000F2074">
        <w:rPr>
          <w:rFonts w:eastAsia="Times New Roman"/>
          <w:szCs w:val="24"/>
        </w:rPr>
        <w:t>Σας ευχαριστώ</w:t>
      </w:r>
      <w:r>
        <w:rPr>
          <w:rFonts w:eastAsia="Times New Roman"/>
          <w:szCs w:val="24"/>
        </w:rPr>
        <w:t>.</w:t>
      </w:r>
    </w:p>
    <w:p w14:paraId="77C031E8" w14:textId="77777777" w:rsidR="006113A9" w:rsidRDefault="006B6FC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w:t>
      </w:r>
      <w:r w:rsidRPr="0091399E">
        <w:rPr>
          <w:rFonts w:eastAsia="Times New Roman" w:cs="Times New Roman"/>
          <w:szCs w:val="24"/>
        </w:rPr>
        <w:t xml:space="preserve"> </w:t>
      </w:r>
      <w:r>
        <w:rPr>
          <w:rFonts w:eastAsia="Times New Roman" w:cs="Times New Roman"/>
          <w:szCs w:val="24"/>
        </w:rPr>
        <w:t>του ΣΥΡΙΖΑ)</w:t>
      </w:r>
    </w:p>
    <w:p w14:paraId="77C031E9" w14:textId="77777777" w:rsidR="006113A9" w:rsidRDefault="006B6FC4">
      <w:pPr>
        <w:spacing w:line="600" w:lineRule="auto"/>
        <w:ind w:firstLine="720"/>
        <w:contextualSpacing/>
        <w:jc w:val="both"/>
        <w:rPr>
          <w:rFonts w:eastAsia="Times New Roman" w:cs="Times New Roman"/>
          <w:b/>
          <w:szCs w:val="24"/>
        </w:rPr>
      </w:pPr>
      <w:r w:rsidRPr="0091399E">
        <w:rPr>
          <w:rFonts w:eastAsia="Times New Roman" w:cs="Times New Roman"/>
          <w:b/>
          <w:szCs w:val="24"/>
        </w:rPr>
        <w:t>ΠΡΟΕΔΡΕΥΩΝ (Γεώργιος Βαρεμένος)</w:t>
      </w:r>
      <w:r w:rsidRPr="00F51AC4">
        <w:rPr>
          <w:rFonts w:eastAsia="Times New Roman" w:cs="Times New Roman"/>
          <w:b/>
          <w:szCs w:val="24"/>
        </w:rPr>
        <w:t xml:space="preserve">: </w:t>
      </w:r>
      <w:r w:rsidRPr="00F51AC4">
        <w:rPr>
          <w:rFonts w:eastAsia="Times New Roman" w:cs="Times New Roman"/>
          <w:szCs w:val="24"/>
        </w:rPr>
        <w:t>Και εμείς.</w:t>
      </w:r>
    </w:p>
    <w:p w14:paraId="77C031EA" w14:textId="77777777" w:rsidR="006113A9" w:rsidRDefault="006B6FC4">
      <w:pPr>
        <w:spacing w:line="600" w:lineRule="auto"/>
        <w:ind w:firstLine="720"/>
        <w:contextualSpacing/>
        <w:jc w:val="both"/>
        <w:rPr>
          <w:rFonts w:eastAsia="Times New Roman" w:cs="Times New Roman"/>
          <w:b/>
          <w:szCs w:val="24"/>
        </w:rPr>
      </w:pPr>
      <w:r>
        <w:rPr>
          <w:rFonts w:eastAsia="Times New Roman" w:cs="Times New Roman"/>
          <w:b/>
          <w:szCs w:val="24"/>
        </w:rPr>
        <w:t>ΓΕΩΡΓΙΟΣ ΚΑΤΡΟΥΓΚΑΛΟΣ (Αναπληρωτής Υπουργός Εξωτερικών)</w:t>
      </w:r>
      <w:r w:rsidRPr="00F51AC4">
        <w:rPr>
          <w:rFonts w:eastAsia="Times New Roman" w:cs="Times New Roman"/>
          <w:b/>
          <w:szCs w:val="24"/>
        </w:rPr>
        <w:t>:</w:t>
      </w:r>
      <w:r>
        <w:rPr>
          <w:rFonts w:eastAsia="Times New Roman" w:cs="Times New Roman"/>
          <w:b/>
          <w:szCs w:val="24"/>
        </w:rPr>
        <w:t xml:space="preserve"> </w:t>
      </w:r>
      <w:r w:rsidRPr="00F51AC4">
        <w:rPr>
          <w:rFonts w:eastAsia="Times New Roman" w:cs="Times New Roman"/>
          <w:szCs w:val="24"/>
        </w:rPr>
        <w:t>Κύριε Πρόεδρε, θα ήθελα τον λόγο.</w:t>
      </w:r>
    </w:p>
    <w:p w14:paraId="77C031EB" w14:textId="77777777" w:rsidR="006113A9" w:rsidRDefault="006B6FC4">
      <w:pPr>
        <w:spacing w:line="600" w:lineRule="auto"/>
        <w:ind w:firstLine="720"/>
        <w:contextualSpacing/>
        <w:jc w:val="both"/>
        <w:rPr>
          <w:rFonts w:eastAsia="Times New Roman" w:cs="Times New Roman"/>
          <w:b/>
          <w:szCs w:val="24"/>
        </w:rPr>
      </w:pPr>
      <w:r>
        <w:rPr>
          <w:rFonts w:eastAsia="Times New Roman" w:cs="Times New Roman"/>
          <w:b/>
          <w:szCs w:val="24"/>
        </w:rPr>
        <w:t>ΠΡΟΕΔΡΕΥΩΝ (Γεώργιος Βαρεμένος)</w:t>
      </w:r>
      <w:r w:rsidRPr="00F51AC4">
        <w:rPr>
          <w:rFonts w:eastAsia="Times New Roman" w:cs="Times New Roman"/>
          <w:b/>
          <w:szCs w:val="24"/>
        </w:rPr>
        <w:t>:</w:t>
      </w:r>
      <w:r>
        <w:rPr>
          <w:rFonts w:eastAsia="Times New Roman" w:cs="Times New Roman"/>
          <w:b/>
          <w:szCs w:val="24"/>
        </w:rPr>
        <w:t xml:space="preserve"> </w:t>
      </w:r>
      <w:r w:rsidRPr="00F51AC4">
        <w:rPr>
          <w:rFonts w:eastAsia="Times New Roman" w:cs="Times New Roman"/>
          <w:szCs w:val="24"/>
        </w:rPr>
        <w:t>Ορίστε, κύριε Υπουργέ, έχετε τον λόγο.</w:t>
      </w:r>
    </w:p>
    <w:p w14:paraId="77C031EC" w14:textId="77777777" w:rsidR="006113A9" w:rsidRDefault="006B6FC4">
      <w:pPr>
        <w:spacing w:line="600" w:lineRule="auto"/>
        <w:ind w:firstLine="720"/>
        <w:contextualSpacing/>
        <w:jc w:val="both"/>
        <w:rPr>
          <w:rFonts w:eastAsia="Times New Roman"/>
          <w:szCs w:val="24"/>
        </w:rPr>
      </w:pPr>
      <w:r>
        <w:rPr>
          <w:rFonts w:eastAsia="Times New Roman" w:cs="Times New Roman"/>
          <w:b/>
          <w:szCs w:val="24"/>
        </w:rPr>
        <w:t xml:space="preserve">ΓΕΩΡΓΙΟΣ ΚΑΤΡΟΥΓΚΑΛΟΣ (Αναπληρωτής Υπουργός Εξωτερικών): </w:t>
      </w:r>
      <w:r w:rsidRPr="00F51AC4">
        <w:rPr>
          <w:rFonts w:eastAsia="Times New Roman" w:cs="Times New Roman"/>
          <w:szCs w:val="24"/>
        </w:rPr>
        <w:t>Κύριε Πρόεδρε, μολονότι έδωσα διευκρινίσεις για τον τύπο με τον οποίο γίνονται οι συνταγματικές αναθεωρήσεις</w:t>
      </w:r>
      <w:r>
        <w:rPr>
          <w:rFonts w:eastAsia="Times New Roman" w:cs="Times New Roman"/>
          <w:szCs w:val="24"/>
        </w:rPr>
        <w:t xml:space="preserve"> στη γειτονική χώρα, ό</w:t>
      </w:r>
      <w:r w:rsidRPr="000F2074">
        <w:rPr>
          <w:rFonts w:eastAsia="Times New Roman"/>
          <w:szCs w:val="24"/>
        </w:rPr>
        <w:t xml:space="preserve">τι δηλαδή δεν ενσωματώνονται </w:t>
      </w:r>
      <w:r>
        <w:rPr>
          <w:rFonts w:eastAsia="Times New Roman"/>
          <w:szCs w:val="24"/>
        </w:rPr>
        <w:t xml:space="preserve">και δεν κωδικοποιούνται, </w:t>
      </w:r>
      <w:r>
        <w:rPr>
          <w:rFonts w:eastAsia="Times New Roman"/>
          <w:szCs w:val="24"/>
        </w:rPr>
        <w:t>αλλά παρατίθεντ</w:t>
      </w:r>
      <w:r>
        <w:rPr>
          <w:rFonts w:eastAsia="Times New Roman"/>
          <w:szCs w:val="24"/>
        </w:rPr>
        <w:t xml:space="preserve">αι στο τέλος του ιστορικού κειμένου, </w:t>
      </w:r>
      <w:r w:rsidRPr="000F2074">
        <w:rPr>
          <w:rFonts w:eastAsia="Times New Roman"/>
          <w:szCs w:val="24"/>
        </w:rPr>
        <w:t xml:space="preserve">εξακολουθεί από τη Νέα Δημοκρατία να </w:t>
      </w:r>
      <w:r>
        <w:rPr>
          <w:rFonts w:eastAsia="Times New Roman"/>
          <w:szCs w:val="24"/>
        </w:rPr>
        <w:t>εγείρεται</w:t>
      </w:r>
      <w:r w:rsidRPr="000F2074">
        <w:rPr>
          <w:rFonts w:eastAsia="Times New Roman"/>
          <w:szCs w:val="24"/>
        </w:rPr>
        <w:t xml:space="preserve"> το </w:t>
      </w:r>
      <w:r>
        <w:rPr>
          <w:rFonts w:eastAsia="Times New Roman"/>
          <w:szCs w:val="24"/>
        </w:rPr>
        <w:t>ίδιο</w:t>
      </w:r>
      <w:r w:rsidRPr="000F2074">
        <w:rPr>
          <w:rFonts w:eastAsia="Times New Roman"/>
          <w:szCs w:val="24"/>
        </w:rPr>
        <w:t xml:space="preserve"> θέμα</w:t>
      </w:r>
      <w:r>
        <w:rPr>
          <w:rFonts w:eastAsia="Times New Roman"/>
          <w:szCs w:val="24"/>
        </w:rPr>
        <w:t>,</w:t>
      </w:r>
      <w:r w:rsidRPr="000F2074">
        <w:rPr>
          <w:rFonts w:eastAsia="Times New Roman"/>
          <w:szCs w:val="24"/>
        </w:rPr>
        <w:t xml:space="preserve"> εν</w:t>
      </w:r>
      <w:r>
        <w:rPr>
          <w:rFonts w:eastAsia="Times New Roman"/>
          <w:szCs w:val="24"/>
        </w:rPr>
        <w:t xml:space="preserve"> </w:t>
      </w:r>
      <w:r w:rsidRPr="000F2074">
        <w:rPr>
          <w:rFonts w:eastAsia="Times New Roman"/>
          <w:szCs w:val="24"/>
        </w:rPr>
        <w:t>όψει το</w:t>
      </w:r>
      <w:r>
        <w:rPr>
          <w:rFonts w:eastAsia="Times New Roman"/>
          <w:szCs w:val="24"/>
        </w:rPr>
        <w:t>ύ</w:t>
      </w:r>
      <w:r w:rsidRPr="000F2074">
        <w:rPr>
          <w:rFonts w:eastAsia="Times New Roman"/>
          <w:szCs w:val="24"/>
        </w:rPr>
        <w:t xml:space="preserve"> ότι </w:t>
      </w:r>
      <w:r>
        <w:rPr>
          <w:rFonts w:eastAsia="Times New Roman"/>
          <w:szCs w:val="24"/>
        </w:rPr>
        <w:t>χ</w:t>
      </w:r>
      <w:r w:rsidRPr="000F2074">
        <w:rPr>
          <w:rFonts w:eastAsia="Times New Roman"/>
          <w:szCs w:val="24"/>
        </w:rPr>
        <w:t xml:space="preserve">θες δεν είχα </w:t>
      </w:r>
      <w:r>
        <w:rPr>
          <w:rFonts w:eastAsia="Times New Roman"/>
          <w:szCs w:val="24"/>
        </w:rPr>
        <w:t xml:space="preserve">καταθέσει </w:t>
      </w:r>
      <w:r w:rsidRPr="000F2074">
        <w:rPr>
          <w:rFonts w:eastAsia="Times New Roman"/>
          <w:szCs w:val="24"/>
        </w:rPr>
        <w:t xml:space="preserve">επίσημο κείμενο του Συντάγματος και </w:t>
      </w:r>
      <w:r>
        <w:rPr>
          <w:rFonts w:eastAsia="Times New Roman"/>
          <w:szCs w:val="24"/>
        </w:rPr>
        <w:t>ε</w:t>
      </w:r>
      <w:r w:rsidRPr="000F2074">
        <w:rPr>
          <w:rFonts w:eastAsia="Times New Roman"/>
          <w:szCs w:val="24"/>
        </w:rPr>
        <w:t>ίχα καταθέσει</w:t>
      </w:r>
      <w:r>
        <w:rPr>
          <w:rFonts w:eastAsia="Times New Roman"/>
          <w:szCs w:val="24"/>
        </w:rPr>
        <w:t>,</w:t>
      </w:r>
      <w:r w:rsidRPr="000F2074">
        <w:rPr>
          <w:rFonts w:eastAsia="Times New Roman"/>
          <w:szCs w:val="24"/>
        </w:rPr>
        <w:t xml:space="preserve"> όπως είχα δηλώσει</w:t>
      </w:r>
      <w:r>
        <w:rPr>
          <w:rFonts w:eastAsia="Times New Roman"/>
          <w:szCs w:val="24"/>
        </w:rPr>
        <w:t>,</w:t>
      </w:r>
      <w:r w:rsidRPr="000F2074">
        <w:rPr>
          <w:rFonts w:eastAsia="Times New Roman"/>
          <w:szCs w:val="24"/>
        </w:rPr>
        <w:t xml:space="preserve"> </w:t>
      </w:r>
      <w:r w:rsidRPr="000F2074">
        <w:rPr>
          <w:rFonts w:eastAsia="Times New Roman"/>
          <w:szCs w:val="24"/>
        </w:rPr>
        <w:lastRenderedPageBreak/>
        <w:t>αυτό που προσκόμισαν</w:t>
      </w:r>
      <w:r>
        <w:rPr>
          <w:rFonts w:eastAsia="Times New Roman"/>
          <w:szCs w:val="24"/>
        </w:rPr>
        <w:t xml:space="preserve"> </w:t>
      </w:r>
      <w:r>
        <w:rPr>
          <w:rFonts w:eastAsia="Times New Roman"/>
          <w:szCs w:val="24"/>
        </w:rPr>
        <w:t xml:space="preserve">από το διαδίκτυο </w:t>
      </w:r>
      <w:r>
        <w:rPr>
          <w:rFonts w:eastAsia="Times New Roman"/>
          <w:szCs w:val="24"/>
        </w:rPr>
        <w:t>οι</w:t>
      </w:r>
      <w:r w:rsidRPr="000F2074">
        <w:rPr>
          <w:rFonts w:eastAsia="Times New Roman"/>
          <w:szCs w:val="24"/>
        </w:rPr>
        <w:t xml:space="preserve"> υπηρεσ</w:t>
      </w:r>
      <w:r w:rsidRPr="000F2074">
        <w:rPr>
          <w:rFonts w:eastAsia="Times New Roman"/>
          <w:szCs w:val="24"/>
        </w:rPr>
        <w:t>ίες του Υπουργείου Εξωτερικών</w:t>
      </w:r>
      <w:r>
        <w:rPr>
          <w:rFonts w:eastAsia="Times New Roman"/>
          <w:szCs w:val="24"/>
        </w:rPr>
        <w:t>, γ</w:t>
      </w:r>
      <w:r w:rsidRPr="000F2074">
        <w:rPr>
          <w:rFonts w:eastAsia="Times New Roman"/>
          <w:szCs w:val="24"/>
        </w:rPr>
        <w:t xml:space="preserve">ια το λόγο αυτό καταθέτω για </w:t>
      </w:r>
      <w:r>
        <w:rPr>
          <w:rFonts w:eastAsia="Times New Roman"/>
          <w:szCs w:val="24"/>
        </w:rPr>
        <w:t>τ</w:t>
      </w:r>
      <w:r w:rsidRPr="000F2074">
        <w:rPr>
          <w:rFonts w:eastAsia="Times New Roman"/>
          <w:szCs w:val="24"/>
        </w:rPr>
        <w:t xml:space="preserve">α Πρακτικά το επίσημο κείμενο του Συντάγματος </w:t>
      </w:r>
      <w:r>
        <w:rPr>
          <w:rFonts w:eastAsia="Times New Roman"/>
          <w:szCs w:val="24"/>
        </w:rPr>
        <w:t>της Πρώην Γιουγκοσλαβικής Δ</w:t>
      </w:r>
      <w:r w:rsidRPr="000F2074">
        <w:rPr>
          <w:rFonts w:eastAsia="Times New Roman"/>
          <w:szCs w:val="24"/>
        </w:rPr>
        <w:t>ημοκρατίας της Μακεδονίας</w:t>
      </w:r>
      <w:r>
        <w:rPr>
          <w:rFonts w:eastAsia="Times New Roman"/>
          <w:szCs w:val="24"/>
        </w:rPr>
        <w:t>. Από αυτό προκύπτει</w:t>
      </w:r>
      <w:r w:rsidRPr="000F2074">
        <w:rPr>
          <w:rFonts w:eastAsia="Times New Roman"/>
          <w:szCs w:val="24"/>
        </w:rPr>
        <w:t xml:space="preserve"> και αποδεικνύεται πλήρω</w:t>
      </w:r>
      <w:r>
        <w:rPr>
          <w:rFonts w:eastAsia="Times New Roman"/>
          <w:szCs w:val="24"/>
        </w:rPr>
        <w:t>ς</w:t>
      </w:r>
      <w:r w:rsidRPr="000F2074">
        <w:rPr>
          <w:rFonts w:eastAsia="Times New Roman"/>
          <w:szCs w:val="24"/>
        </w:rPr>
        <w:t xml:space="preserve"> ο σχετικός ισχυρισμός μας ότι η </w:t>
      </w:r>
      <w:r>
        <w:rPr>
          <w:rFonts w:eastAsia="Times New Roman"/>
          <w:szCs w:val="24"/>
        </w:rPr>
        <w:t>σ</w:t>
      </w:r>
      <w:r w:rsidRPr="000F2074">
        <w:rPr>
          <w:rFonts w:eastAsia="Times New Roman"/>
          <w:szCs w:val="24"/>
        </w:rPr>
        <w:t xml:space="preserve">υνταγματική </w:t>
      </w:r>
      <w:r w:rsidRPr="000F2074">
        <w:rPr>
          <w:rFonts w:eastAsia="Times New Roman"/>
          <w:szCs w:val="24"/>
        </w:rPr>
        <w:t>πρακτική</w:t>
      </w:r>
      <w:r>
        <w:rPr>
          <w:rFonts w:eastAsia="Times New Roman"/>
          <w:szCs w:val="24"/>
        </w:rPr>
        <w:t>,</w:t>
      </w:r>
      <w:r w:rsidRPr="000F2074">
        <w:rPr>
          <w:rFonts w:eastAsia="Times New Roman"/>
          <w:szCs w:val="24"/>
        </w:rPr>
        <w:t xml:space="preserve"> που ακολουθείται στη </w:t>
      </w:r>
      <w:r>
        <w:rPr>
          <w:rFonts w:eastAsia="Times New Roman"/>
          <w:szCs w:val="24"/>
        </w:rPr>
        <w:t>χ</w:t>
      </w:r>
      <w:r w:rsidRPr="000F2074">
        <w:rPr>
          <w:rFonts w:eastAsia="Times New Roman"/>
          <w:szCs w:val="24"/>
        </w:rPr>
        <w:t xml:space="preserve">ώρα </w:t>
      </w:r>
      <w:r>
        <w:rPr>
          <w:rFonts w:eastAsia="Times New Roman"/>
          <w:szCs w:val="24"/>
        </w:rPr>
        <w:t>α</w:t>
      </w:r>
      <w:r w:rsidRPr="000F2074">
        <w:rPr>
          <w:rFonts w:eastAsia="Times New Roman"/>
          <w:szCs w:val="24"/>
        </w:rPr>
        <w:t>υτή</w:t>
      </w:r>
      <w:r>
        <w:rPr>
          <w:rFonts w:eastAsia="Times New Roman"/>
          <w:szCs w:val="24"/>
        </w:rPr>
        <w:t>,</w:t>
      </w:r>
      <w:r w:rsidRPr="000F2074">
        <w:rPr>
          <w:rFonts w:eastAsia="Times New Roman"/>
          <w:szCs w:val="24"/>
        </w:rPr>
        <w:t xml:space="preserve"> είναι να μην ενσωματώνονται και να μην κωδικοποιούνται οι αναθεωρήσεις </w:t>
      </w:r>
      <w:r>
        <w:rPr>
          <w:rFonts w:eastAsia="Times New Roman"/>
          <w:szCs w:val="24"/>
        </w:rPr>
        <w:t>σ</w:t>
      </w:r>
      <w:r w:rsidRPr="000F2074">
        <w:rPr>
          <w:rFonts w:eastAsia="Times New Roman"/>
          <w:szCs w:val="24"/>
        </w:rPr>
        <w:t>το κείμενο</w:t>
      </w:r>
      <w:r>
        <w:rPr>
          <w:rFonts w:eastAsia="Times New Roman"/>
          <w:szCs w:val="24"/>
        </w:rPr>
        <w:t>,</w:t>
      </w:r>
      <w:r w:rsidRPr="000F2074">
        <w:rPr>
          <w:rFonts w:eastAsia="Times New Roman"/>
          <w:szCs w:val="24"/>
        </w:rPr>
        <w:t xml:space="preserve"> αλλά</w:t>
      </w:r>
      <w:r>
        <w:rPr>
          <w:rFonts w:eastAsia="Times New Roman"/>
          <w:szCs w:val="24"/>
        </w:rPr>
        <w:t xml:space="preserve"> να</w:t>
      </w:r>
      <w:r w:rsidRPr="000F2074">
        <w:rPr>
          <w:rFonts w:eastAsia="Times New Roman"/>
          <w:szCs w:val="24"/>
        </w:rPr>
        <w:t xml:space="preserve"> παρατίθε</w:t>
      </w:r>
      <w:r>
        <w:rPr>
          <w:rFonts w:eastAsia="Times New Roman"/>
          <w:szCs w:val="24"/>
        </w:rPr>
        <w:t>ν</w:t>
      </w:r>
      <w:r w:rsidRPr="000F2074">
        <w:rPr>
          <w:rFonts w:eastAsia="Times New Roman"/>
          <w:szCs w:val="24"/>
        </w:rPr>
        <w:t>ται στο τέλος του ιστορικού κειμένου</w:t>
      </w:r>
      <w:r>
        <w:rPr>
          <w:rFonts w:eastAsia="Times New Roman"/>
          <w:szCs w:val="24"/>
        </w:rPr>
        <w:t>,</w:t>
      </w:r>
      <w:r w:rsidRPr="000F2074">
        <w:rPr>
          <w:rFonts w:eastAsia="Times New Roman"/>
          <w:szCs w:val="24"/>
        </w:rPr>
        <w:t xml:space="preserve"> το οποίο παραμένει </w:t>
      </w:r>
      <w:r>
        <w:rPr>
          <w:rFonts w:eastAsia="Times New Roman"/>
          <w:szCs w:val="24"/>
        </w:rPr>
        <w:t>α</w:t>
      </w:r>
      <w:r w:rsidRPr="000F2074">
        <w:rPr>
          <w:rFonts w:eastAsia="Times New Roman"/>
          <w:szCs w:val="24"/>
        </w:rPr>
        <w:t>ναλλοίωτο</w:t>
      </w:r>
      <w:r>
        <w:rPr>
          <w:rFonts w:eastAsia="Times New Roman"/>
          <w:szCs w:val="24"/>
        </w:rPr>
        <w:t>.</w:t>
      </w:r>
    </w:p>
    <w:p w14:paraId="77C031ED" w14:textId="77777777" w:rsidR="006113A9" w:rsidRDefault="006B6FC4">
      <w:pPr>
        <w:spacing w:line="600" w:lineRule="auto"/>
        <w:ind w:firstLine="720"/>
        <w:contextualSpacing/>
        <w:jc w:val="both"/>
        <w:rPr>
          <w:rFonts w:eastAsia="Times New Roman"/>
          <w:szCs w:val="24"/>
        </w:rPr>
      </w:pPr>
      <w:r>
        <w:rPr>
          <w:rFonts w:eastAsia="Times New Roman" w:cs="Times New Roman"/>
          <w:szCs w:val="24"/>
        </w:rPr>
        <w:t xml:space="preserve">(Στο σημείο αυτό ο </w:t>
      </w:r>
      <w:r w:rsidRPr="00F14235">
        <w:rPr>
          <w:rFonts w:eastAsia="Times New Roman" w:cs="Times New Roman"/>
          <w:szCs w:val="24"/>
        </w:rPr>
        <w:t>Αναπληρωτής Υπουργός</w:t>
      </w:r>
      <w:r>
        <w:rPr>
          <w:rFonts w:eastAsia="Times New Roman" w:cs="Times New Roman"/>
          <w:szCs w:val="24"/>
        </w:rPr>
        <w:t xml:space="preserve"> </w:t>
      </w:r>
      <w:r>
        <w:rPr>
          <w:rFonts w:eastAsia="Times New Roman" w:cs="Times New Roman"/>
          <w:szCs w:val="24"/>
        </w:rPr>
        <w:t xml:space="preserve"> κ. </w:t>
      </w:r>
      <w:r>
        <w:rPr>
          <w:rFonts w:eastAsia="Times New Roman" w:cs="Times New Roman"/>
          <w:szCs w:val="24"/>
        </w:rPr>
        <w:t xml:space="preserve">Γεώργιος Κατρούγκαλος καταθέτει για τα Πρακτικά </w:t>
      </w:r>
      <w:r>
        <w:rPr>
          <w:rFonts w:eastAsia="Times New Roman"/>
          <w:szCs w:val="24"/>
        </w:rPr>
        <w:t>το επίσημο κείμενο του Συντάγματος της Πρώην Γιουγκοσλαβικής Δημοκρατίας της Μακεδονίας</w:t>
      </w:r>
      <w:r>
        <w:rPr>
          <w:rFonts w:eastAsia="Times New Roman" w:cs="Times New Roman"/>
          <w:szCs w:val="24"/>
        </w:rPr>
        <w:t xml:space="preserve">,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77C031EE" w14:textId="77777777" w:rsidR="006113A9" w:rsidRDefault="006B6FC4">
      <w:pPr>
        <w:spacing w:line="600" w:lineRule="auto"/>
        <w:ind w:firstLine="720"/>
        <w:contextualSpacing/>
        <w:jc w:val="both"/>
        <w:rPr>
          <w:rFonts w:eastAsia="Times New Roman"/>
          <w:szCs w:val="24"/>
        </w:rPr>
      </w:pPr>
      <w:r>
        <w:rPr>
          <w:rFonts w:eastAsia="Times New Roman"/>
          <w:szCs w:val="24"/>
        </w:rPr>
        <w:t>Ε</w:t>
      </w:r>
      <w:r w:rsidRPr="000F2074">
        <w:rPr>
          <w:rFonts w:eastAsia="Times New Roman"/>
          <w:szCs w:val="24"/>
        </w:rPr>
        <w:t>παναλαμβά</w:t>
      </w:r>
      <w:r w:rsidRPr="000F2074">
        <w:rPr>
          <w:rFonts w:eastAsia="Times New Roman"/>
          <w:szCs w:val="24"/>
        </w:rPr>
        <w:t xml:space="preserve">νω </w:t>
      </w:r>
      <w:r>
        <w:rPr>
          <w:rFonts w:eastAsia="Times New Roman"/>
          <w:szCs w:val="24"/>
        </w:rPr>
        <w:t>–</w:t>
      </w:r>
      <w:r w:rsidRPr="000F2074">
        <w:rPr>
          <w:rFonts w:eastAsia="Times New Roman"/>
          <w:szCs w:val="24"/>
        </w:rPr>
        <w:t xml:space="preserve">μολονότι </w:t>
      </w:r>
      <w:r>
        <w:rPr>
          <w:rFonts w:eastAsia="Times New Roman"/>
          <w:szCs w:val="24"/>
        </w:rPr>
        <w:t>α</w:t>
      </w:r>
      <w:r w:rsidRPr="000F2074">
        <w:rPr>
          <w:rFonts w:eastAsia="Times New Roman"/>
          <w:szCs w:val="24"/>
        </w:rPr>
        <w:t>υτό το έχω πει πάρα πολλές φορές</w:t>
      </w:r>
      <w:r>
        <w:rPr>
          <w:rFonts w:eastAsia="Times New Roman"/>
          <w:szCs w:val="24"/>
        </w:rPr>
        <w:t>,</w:t>
      </w:r>
      <w:r w:rsidRPr="000F2074">
        <w:rPr>
          <w:rFonts w:eastAsia="Times New Roman"/>
          <w:szCs w:val="24"/>
        </w:rPr>
        <w:t xml:space="preserve"> επειδή βλέπω να διαστρεβλώνεται</w:t>
      </w:r>
      <w:r>
        <w:rPr>
          <w:rFonts w:eastAsia="Times New Roman"/>
          <w:szCs w:val="24"/>
        </w:rPr>
        <w:t xml:space="preserve">- </w:t>
      </w:r>
      <w:r w:rsidRPr="000F2074">
        <w:rPr>
          <w:rFonts w:eastAsia="Times New Roman"/>
          <w:szCs w:val="24"/>
        </w:rPr>
        <w:t xml:space="preserve">ότι έχω καταθέσει το σύνολο των συνταγματικών </w:t>
      </w:r>
      <w:r>
        <w:rPr>
          <w:rFonts w:eastAsia="Times New Roman"/>
          <w:szCs w:val="24"/>
        </w:rPr>
        <w:t xml:space="preserve">τροποποιήσεων, </w:t>
      </w:r>
      <w:r w:rsidRPr="000F2074">
        <w:rPr>
          <w:rFonts w:eastAsia="Times New Roman"/>
          <w:szCs w:val="24"/>
        </w:rPr>
        <w:t xml:space="preserve">σύμφωνα με τη </w:t>
      </w:r>
      <w:r w:rsidRPr="000F2074">
        <w:rPr>
          <w:rFonts w:eastAsia="Times New Roman"/>
          <w:szCs w:val="24"/>
        </w:rPr>
        <w:lastRenderedPageBreak/>
        <w:t xml:space="preserve">Συμφωνία </w:t>
      </w:r>
      <w:r>
        <w:rPr>
          <w:rFonts w:eastAsia="Times New Roman"/>
          <w:szCs w:val="24"/>
        </w:rPr>
        <w:t>των</w:t>
      </w:r>
      <w:r w:rsidRPr="000F2074">
        <w:rPr>
          <w:rFonts w:eastAsia="Times New Roman"/>
          <w:szCs w:val="24"/>
        </w:rPr>
        <w:t xml:space="preserve"> </w:t>
      </w:r>
      <w:r>
        <w:rPr>
          <w:rFonts w:eastAsia="Times New Roman"/>
          <w:szCs w:val="24"/>
        </w:rPr>
        <w:t xml:space="preserve">Πρεσπών, </w:t>
      </w:r>
      <w:r w:rsidRPr="000F2074">
        <w:rPr>
          <w:rFonts w:eastAsia="Times New Roman"/>
          <w:szCs w:val="24"/>
        </w:rPr>
        <w:t>που περιλαμβάνεται στη ρ</w:t>
      </w:r>
      <w:r>
        <w:rPr>
          <w:rFonts w:eastAsia="Times New Roman"/>
          <w:szCs w:val="24"/>
        </w:rPr>
        <w:t>ημα</w:t>
      </w:r>
      <w:r w:rsidRPr="000F2074">
        <w:rPr>
          <w:rFonts w:eastAsia="Times New Roman"/>
          <w:szCs w:val="24"/>
        </w:rPr>
        <w:t>τική ανακοίνωση</w:t>
      </w:r>
      <w:r>
        <w:rPr>
          <w:rFonts w:eastAsia="Times New Roman"/>
          <w:szCs w:val="24"/>
        </w:rPr>
        <w:t>,</w:t>
      </w:r>
      <w:r w:rsidRPr="000F2074">
        <w:rPr>
          <w:rFonts w:eastAsia="Times New Roman"/>
          <w:szCs w:val="24"/>
        </w:rPr>
        <w:t xml:space="preserve"> ήδη</w:t>
      </w:r>
      <w:r>
        <w:rPr>
          <w:rFonts w:eastAsia="Times New Roman"/>
          <w:szCs w:val="24"/>
        </w:rPr>
        <w:t>,</w:t>
      </w:r>
      <w:r w:rsidRPr="000F2074">
        <w:rPr>
          <w:rFonts w:eastAsia="Times New Roman"/>
          <w:szCs w:val="24"/>
        </w:rPr>
        <w:t xml:space="preserve"> από την έναρξη της σχετικής δ</w:t>
      </w:r>
      <w:r w:rsidRPr="000F2074">
        <w:rPr>
          <w:rFonts w:eastAsia="Times New Roman"/>
          <w:szCs w:val="24"/>
        </w:rPr>
        <w:t>ιαδικασίας στη Βουλή</w:t>
      </w:r>
      <w:r>
        <w:rPr>
          <w:rFonts w:eastAsia="Times New Roman"/>
          <w:szCs w:val="24"/>
        </w:rPr>
        <w:t>.</w:t>
      </w:r>
    </w:p>
    <w:p w14:paraId="77C031EF" w14:textId="77777777" w:rsidR="006113A9" w:rsidRDefault="006B6FC4">
      <w:pPr>
        <w:spacing w:line="600" w:lineRule="auto"/>
        <w:ind w:firstLine="720"/>
        <w:contextualSpacing/>
        <w:jc w:val="both"/>
        <w:rPr>
          <w:rFonts w:eastAsia="Times New Roman"/>
          <w:szCs w:val="24"/>
        </w:rPr>
      </w:pPr>
      <w:r w:rsidRPr="00F51AC4">
        <w:rPr>
          <w:rFonts w:eastAsia="Times New Roman"/>
          <w:b/>
          <w:szCs w:val="24"/>
        </w:rPr>
        <w:t>ΑΝΔΡΕΑΣ ΛΟΒΕΡΔΟΣ:</w:t>
      </w:r>
      <w:r w:rsidRPr="00F51AC4">
        <w:rPr>
          <w:rFonts w:eastAsia="Times New Roman"/>
          <w:szCs w:val="24"/>
        </w:rPr>
        <w:t xml:space="preserve"> </w:t>
      </w:r>
      <w:r>
        <w:rPr>
          <w:rFonts w:eastAsia="Times New Roman"/>
          <w:szCs w:val="24"/>
        </w:rPr>
        <w:t>Κύριε Πρόεδρε, θα ήθελα τον λόγο</w:t>
      </w:r>
      <w:r>
        <w:rPr>
          <w:rFonts w:eastAsia="Times New Roman"/>
          <w:szCs w:val="24"/>
        </w:rPr>
        <w:t>,</w:t>
      </w:r>
      <w:r>
        <w:rPr>
          <w:rFonts w:eastAsia="Times New Roman"/>
          <w:szCs w:val="24"/>
        </w:rPr>
        <w:t xml:space="preserve"> για μια διευκρινιστική ερώτηση.</w:t>
      </w:r>
    </w:p>
    <w:p w14:paraId="77C031F0" w14:textId="77777777" w:rsidR="006113A9" w:rsidRDefault="006B6FC4">
      <w:pPr>
        <w:spacing w:line="600" w:lineRule="auto"/>
        <w:ind w:firstLine="720"/>
        <w:contextualSpacing/>
        <w:jc w:val="both"/>
        <w:rPr>
          <w:rFonts w:eastAsia="Times New Roman" w:cs="Times New Roman"/>
          <w:b/>
          <w:szCs w:val="24"/>
        </w:rPr>
      </w:pPr>
      <w:r>
        <w:rPr>
          <w:rFonts w:eastAsia="Times New Roman" w:cs="Times New Roman"/>
          <w:b/>
          <w:szCs w:val="24"/>
        </w:rPr>
        <w:t>ΠΡΟΕΔΡΕΥΩΝ (Γεώργιος Βαρεμένος)</w:t>
      </w:r>
      <w:r w:rsidRPr="00F51AC4">
        <w:rPr>
          <w:rFonts w:eastAsia="Times New Roman" w:cs="Times New Roman"/>
          <w:b/>
          <w:szCs w:val="24"/>
        </w:rPr>
        <w:t>:</w:t>
      </w:r>
      <w:r>
        <w:rPr>
          <w:rFonts w:eastAsia="Times New Roman" w:cs="Times New Roman"/>
          <w:b/>
          <w:szCs w:val="24"/>
        </w:rPr>
        <w:t xml:space="preserve"> </w:t>
      </w:r>
      <w:r w:rsidRPr="00F14235">
        <w:rPr>
          <w:rFonts w:eastAsia="Times New Roman" w:cs="Times New Roman"/>
          <w:szCs w:val="24"/>
        </w:rPr>
        <w:t>Ορίστε, κύριε Λοβέδρο.</w:t>
      </w:r>
    </w:p>
    <w:p w14:paraId="77C031F1" w14:textId="77777777" w:rsidR="006113A9" w:rsidRDefault="006B6FC4">
      <w:pPr>
        <w:spacing w:line="600" w:lineRule="auto"/>
        <w:ind w:firstLine="720"/>
        <w:contextualSpacing/>
        <w:jc w:val="both"/>
        <w:rPr>
          <w:rFonts w:eastAsia="Times New Roman"/>
          <w:b/>
          <w:szCs w:val="24"/>
        </w:rPr>
      </w:pPr>
      <w:r>
        <w:rPr>
          <w:rFonts w:eastAsia="Times New Roman"/>
          <w:b/>
          <w:szCs w:val="24"/>
        </w:rPr>
        <w:t xml:space="preserve">ΑΝΔΡΕΑΣ ΛΟΒΕΡΔΟΣ: </w:t>
      </w:r>
      <w:r w:rsidRPr="00F51AC4">
        <w:rPr>
          <w:rFonts w:eastAsia="Times New Roman"/>
          <w:szCs w:val="24"/>
        </w:rPr>
        <w:t>Ευχαριστώ πολύ.</w:t>
      </w:r>
    </w:p>
    <w:p w14:paraId="77C031F2" w14:textId="77777777" w:rsidR="006113A9" w:rsidRDefault="006B6FC4">
      <w:pPr>
        <w:spacing w:line="600" w:lineRule="auto"/>
        <w:ind w:firstLine="720"/>
        <w:contextualSpacing/>
        <w:jc w:val="both"/>
        <w:rPr>
          <w:rFonts w:eastAsia="Times New Roman"/>
          <w:szCs w:val="24"/>
        </w:rPr>
      </w:pPr>
      <w:r w:rsidRPr="00F51AC4">
        <w:rPr>
          <w:rFonts w:eastAsia="Times New Roman"/>
          <w:szCs w:val="24"/>
        </w:rPr>
        <w:t>Κύριε Υπουργέ,</w:t>
      </w:r>
      <w:r>
        <w:rPr>
          <w:rFonts w:eastAsia="Times New Roman"/>
          <w:b/>
          <w:szCs w:val="24"/>
        </w:rPr>
        <w:t xml:space="preserve"> </w:t>
      </w:r>
      <w:r w:rsidRPr="000F2074">
        <w:rPr>
          <w:rFonts w:eastAsia="Times New Roman"/>
          <w:szCs w:val="24"/>
        </w:rPr>
        <w:t xml:space="preserve">είπατε στην </w:t>
      </w:r>
      <w:r>
        <w:rPr>
          <w:rFonts w:eastAsia="Times New Roman"/>
          <w:szCs w:val="24"/>
        </w:rPr>
        <w:t>ε</w:t>
      </w:r>
      <w:r w:rsidRPr="000F2074">
        <w:rPr>
          <w:rFonts w:eastAsia="Times New Roman"/>
          <w:szCs w:val="24"/>
        </w:rPr>
        <w:t xml:space="preserve">πιτροπή ότι η γειτονική χώρα </w:t>
      </w:r>
      <w:r w:rsidRPr="000F2074">
        <w:rPr>
          <w:rFonts w:eastAsia="Times New Roman"/>
          <w:szCs w:val="24"/>
        </w:rPr>
        <w:t>όταν κάνει αναθεωρήσει</w:t>
      </w:r>
      <w:r>
        <w:rPr>
          <w:rFonts w:eastAsia="Times New Roman"/>
          <w:szCs w:val="24"/>
        </w:rPr>
        <w:t>ς</w:t>
      </w:r>
      <w:r w:rsidRPr="000F2074">
        <w:rPr>
          <w:rFonts w:eastAsia="Times New Roman"/>
          <w:szCs w:val="24"/>
        </w:rPr>
        <w:t xml:space="preserve"> </w:t>
      </w:r>
      <w:r>
        <w:rPr>
          <w:rFonts w:eastAsia="Times New Roman"/>
          <w:szCs w:val="24"/>
        </w:rPr>
        <w:t>σ</w:t>
      </w:r>
      <w:r w:rsidRPr="000F2074">
        <w:rPr>
          <w:rFonts w:eastAsia="Times New Roman"/>
          <w:szCs w:val="24"/>
        </w:rPr>
        <w:t xml:space="preserve">το </w:t>
      </w:r>
      <w:r>
        <w:rPr>
          <w:rFonts w:eastAsia="Times New Roman"/>
          <w:szCs w:val="24"/>
        </w:rPr>
        <w:t>σ</w:t>
      </w:r>
      <w:r w:rsidRPr="000F2074">
        <w:rPr>
          <w:rFonts w:eastAsia="Times New Roman"/>
          <w:szCs w:val="24"/>
        </w:rPr>
        <w:t>ύνταγμ</w:t>
      </w:r>
      <w:r>
        <w:rPr>
          <w:rFonts w:eastAsia="Times New Roman"/>
          <w:szCs w:val="24"/>
        </w:rPr>
        <w:t>ά</w:t>
      </w:r>
      <w:r w:rsidRPr="000F2074">
        <w:rPr>
          <w:rFonts w:eastAsia="Times New Roman"/>
          <w:szCs w:val="24"/>
        </w:rPr>
        <w:t xml:space="preserve"> της δεν </w:t>
      </w:r>
      <w:r>
        <w:rPr>
          <w:rFonts w:eastAsia="Times New Roman"/>
          <w:szCs w:val="24"/>
        </w:rPr>
        <w:t>τις εν</w:t>
      </w:r>
      <w:r w:rsidRPr="000F2074">
        <w:rPr>
          <w:rFonts w:eastAsia="Times New Roman"/>
          <w:szCs w:val="24"/>
        </w:rPr>
        <w:t>σωματών</w:t>
      </w:r>
      <w:r>
        <w:rPr>
          <w:rFonts w:eastAsia="Times New Roman"/>
          <w:szCs w:val="24"/>
        </w:rPr>
        <w:t xml:space="preserve">ει </w:t>
      </w:r>
      <w:r w:rsidRPr="000F2074">
        <w:rPr>
          <w:rFonts w:eastAsia="Times New Roman"/>
          <w:szCs w:val="24"/>
        </w:rPr>
        <w:t>στο κυρίως κείμενο</w:t>
      </w:r>
      <w:r>
        <w:rPr>
          <w:rFonts w:eastAsia="Times New Roman"/>
          <w:szCs w:val="24"/>
        </w:rPr>
        <w:t>,</w:t>
      </w:r>
      <w:r w:rsidRPr="000F2074">
        <w:rPr>
          <w:rFonts w:eastAsia="Times New Roman"/>
          <w:szCs w:val="24"/>
        </w:rPr>
        <w:t xml:space="preserve"> τ</w:t>
      </w:r>
      <w:r>
        <w:rPr>
          <w:rFonts w:eastAsia="Times New Roman"/>
          <w:szCs w:val="24"/>
        </w:rPr>
        <w:t>ι</w:t>
      </w:r>
      <w:r w:rsidRPr="000F2074">
        <w:rPr>
          <w:rFonts w:eastAsia="Times New Roman"/>
          <w:szCs w:val="24"/>
        </w:rPr>
        <w:t>ς παραθέτει στο τέλος</w:t>
      </w:r>
      <w:r>
        <w:rPr>
          <w:rFonts w:eastAsia="Times New Roman"/>
          <w:szCs w:val="24"/>
        </w:rPr>
        <w:t>. Το κείμενο</w:t>
      </w:r>
      <w:r>
        <w:rPr>
          <w:rFonts w:eastAsia="Times New Roman"/>
          <w:szCs w:val="24"/>
        </w:rPr>
        <w:t>,</w:t>
      </w:r>
      <w:r>
        <w:rPr>
          <w:rFonts w:eastAsia="Times New Roman"/>
          <w:szCs w:val="24"/>
        </w:rPr>
        <w:t xml:space="preserve"> που μας</w:t>
      </w:r>
      <w:r w:rsidRPr="000F2074">
        <w:rPr>
          <w:rFonts w:eastAsia="Times New Roman"/>
          <w:szCs w:val="24"/>
        </w:rPr>
        <w:t xml:space="preserve"> μοιράσετε </w:t>
      </w:r>
      <w:r>
        <w:rPr>
          <w:rFonts w:eastAsia="Times New Roman"/>
          <w:szCs w:val="24"/>
        </w:rPr>
        <w:t>-</w:t>
      </w:r>
      <w:r w:rsidRPr="000F2074">
        <w:rPr>
          <w:rFonts w:eastAsia="Times New Roman"/>
          <w:szCs w:val="24"/>
        </w:rPr>
        <w:t>και δεν ξέρω αν είναι το ίδιο με αυτό στο τέλος</w:t>
      </w:r>
      <w:r>
        <w:rPr>
          <w:rFonts w:eastAsia="Times New Roman"/>
          <w:szCs w:val="24"/>
        </w:rPr>
        <w:t>-</w:t>
      </w:r>
      <w:r w:rsidRPr="000F2074">
        <w:rPr>
          <w:rFonts w:eastAsia="Times New Roman"/>
          <w:szCs w:val="24"/>
        </w:rPr>
        <w:t xml:space="preserve"> </w:t>
      </w:r>
      <w:r>
        <w:rPr>
          <w:rFonts w:eastAsia="Times New Roman"/>
          <w:szCs w:val="24"/>
        </w:rPr>
        <w:t xml:space="preserve">νομίζω ότι </w:t>
      </w:r>
      <w:r w:rsidRPr="000F2074">
        <w:rPr>
          <w:rFonts w:eastAsia="Times New Roman"/>
          <w:szCs w:val="24"/>
        </w:rPr>
        <w:t xml:space="preserve">έχει </w:t>
      </w:r>
      <w:r>
        <w:rPr>
          <w:rFonts w:eastAsia="Times New Roman"/>
          <w:szCs w:val="24"/>
        </w:rPr>
        <w:t xml:space="preserve">τριάντα δύο </w:t>
      </w:r>
      <w:r w:rsidRPr="000F2074">
        <w:rPr>
          <w:rFonts w:eastAsia="Times New Roman"/>
          <w:szCs w:val="24"/>
        </w:rPr>
        <w:t>τροποποιήσεις</w:t>
      </w:r>
      <w:r>
        <w:rPr>
          <w:rFonts w:eastAsia="Times New Roman"/>
          <w:szCs w:val="24"/>
        </w:rPr>
        <w:t xml:space="preserve">, άρα </w:t>
      </w:r>
      <w:r w:rsidRPr="000F2074">
        <w:rPr>
          <w:rFonts w:eastAsia="Times New Roman"/>
          <w:szCs w:val="24"/>
        </w:rPr>
        <w:t>πρέπει να προστεθούν</w:t>
      </w:r>
      <w:r>
        <w:rPr>
          <w:rFonts w:eastAsia="Times New Roman"/>
          <w:szCs w:val="24"/>
        </w:rPr>
        <w:t>,</w:t>
      </w:r>
      <w:r w:rsidRPr="000F2074">
        <w:rPr>
          <w:rFonts w:eastAsia="Times New Roman"/>
          <w:szCs w:val="24"/>
        </w:rPr>
        <w:t xml:space="preserve"> η</w:t>
      </w:r>
      <w:r w:rsidRPr="000F2074">
        <w:rPr>
          <w:rFonts w:eastAsia="Times New Roman"/>
          <w:szCs w:val="24"/>
        </w:rPr>
        <w:t xml:space="preserve"> τριακοστή </w:t>
      </w:r>
      <w:r>
        <w:rPr>
          <w:rFonts w:eastAsia="Times New Roman"/>
          <w:szCs w:val="24"/>
        </w:rPr>
        <w:t>τ</w:t>
      </w:r>
      <w:r w:rsidRPr="000F2074">
        <w:rPr>
          <w:rFonts w:eastAsia="Times New Roman"/>
          <w:szCs w:val="24"/>
        </w:rPr>
        <w:t>ρίτη</w:t>
      </w:r>
      <w:r>
        <w:rPr>
          <w:rFonts w:eastAsia="Times New Roman"/>
          <w:szCs w:val="24"/>
        </w:rPr>
        <w:t>,</w:t>
      </w:r>
      <w:r w:rsidRPr="00F14235">
        <w:rPr>
          <w:rFonts w:eastAsia="Times New Roman"/>
          <w:szCs w:val="24"/>
        </w:rPr>
        <w:t xml:space="preserve"> </w:t>
      </w:r>
      <w:r>
        <w:rPr>
          <w:rFonts w:eastAsia="Times New Roman"/>
          <w:szCs w:val="24"/>
        </w:rPr>
        <w:t>τριακοστή</w:t>
      </w:r>
      <w:r w:rsidRPr="000F2074">
        <w:rPr>
          <w:rFonts w:eastAsia="Times New Roman"/>
          <w:szCs w:val="24"/>
        </w:rPr>
        <w:t xml:space="preserve"> </w:t>
      </w:r>
      <w:r>
        <w:rPr>
          <w:rFonts w:eastAsia="Times New Roman"/>
          <w:szCs w:val="24"/>
        </w:rPr>
        <w:t>τέταρτη, τριακοστή π</w:t>
      </w:r>
      <w:r w:rsidRPr="000F2074">
        <w:rPr>
          <w:rFonts w:eastAsia="Times New Roman"/>
          <w:szCs w:val="24"/>
        </w:rPr>
        <w:t xml:space="preserve">έμπτη και </w:t>
      </w:r>
      <w:r>
        <w:rPr>
          <w:rFonts w:eastAsia="Times New Roman"/>
          <w:szCs w:val="24"/>
        </w:rPr>
        <w:t xml:space="preserve">τριακοστή </w:t>
      </w:r>
      <w:r w:rsidRPr="000F2074">
        <w:rPr>
          <w:rFonts w:eastAsia="Times New Roman"/>
          <w:szCs w:val="24"/>
        </w:rPr>
        <w:t>έκτη</w:t>
      </w:r>
      <w:r>
        <w:rPr>
          <w:rFonts w:eastAsia="Times New Roman"/>
          <w:szCs w:val="24"/>
        </w:rPr>
        <w:t>.</w:t>
      </w:r>
      <w:r w:rsidRPr="000F2074">
        <w:rPr>
          <w:rFonts w:eastAsia="Times New Roman"/>
          <w:szCs w:val="24"/>
        </w:rPr>
        <w:t xml:space="preserve"> Θα προστεθούν αυτές</w:t>
      </w:r>
      <w:r>
        <w:rPr>
          <w:rFonts w:eastAsia="Times New Roman"/>
          <w:szCs w:val="24"/>
        </w:rPr>
        <w:t>.</w:t>
      </w:r>
      <w:r w:rsidRPr="000F2074">
        <w:rPr>
          <w:rFonts w:eastAsia="Times New Roman"/>
          <w:szCs w:val="24"/>
        </w:rPr>
        <w:t xml:space="preserve"> Τις έχετε</w:t>
      </w:r>
      <w:r>
        <w:rPr>
          <w:rFonts w:eastAsia="Times New Roman"/>
          <w:szCs w:val="24"/>
        </w:rPr>
        <w:t>;</w:t>
      </w:r>
      <w:r w:rsidRPr="000F2074">
        <w:rPr>
          <w:rFonts w:eastAsia="Times New Roman"/>
          <w:szCs w:val="24"/>
        </w:rPr>
        <w:t xml:space="preserve"> Έχουν προστεθεί εκεί στο κείμενο που </w:t>
      </w:r>
      <w:r>
        <w:rPr>
          <w:rFonts w:eastAsia="Times New Roman"/>
          <w:szCs w:val="24"/>
        </w:rPr>
        <w:t xml:space="preserve">φέρατε; </w:t>
      </w:r>
      <w:r w:rsidRPr="000F2074">
        <w:rPr>
          <w:rFonts w:eastAsia="Times New Roman"/>
          <w:szCs w:val="24"/>
        </w:rPr>
        <w:t>Όχι</w:t>
      </w:r>
      <w:r>
        <w:rPr>
          <w:rFonts w:eastAsia="Times New Roman"/>
          <w:szCs w:val="24"/>
        </w:rPr>
        <w:t>.</w:t>
      </w:r>
      <w:r w:rsidRPr="000F2074">
        <w:rPr>
          <w:rFonts w:eastAsia="Times New Roman"/>
          <w:szCs w:val="24"/>
        </w:rPr>
        <w:t xml:space="preserve"> Άρα</w:t>
      </w:r>
      <w:r>
        <w:rPr>
          <w:rFonts w:eastAsia="Times New Roman"/>
          <w:szCs w:val="24"/>
        </w:rPr>
        <w:t>,</w:t>
      </w:r>
      <w:r w:rsidRPr="000F2074">
        <w:rPr>
          <w:rFonts w:eastAsia="Times New Roman"/>
          <w:szCs w:val="24"/>
        </w:rPr>
        <w:t xml:space="preserve"> αυτές θα προστεθούν</w:t>
      </w:r>
      <w:r>
        <w:rPr>
          <w:rFonts w:eastAsia="Times New Roman"/>
          <w:szCs w:val="24"/>
        </w:rPr>
        <w:t>,</w:t>
      </w:r>
      <w:r w:rsidRPr="000F2074">
        <w:rPr>
          <w:rFonts w:eastAsia="Times New Roman"/>
          <w:szCs w:val="24"/>
        </w:rPr>
        <w:t xml:space="preserve"> αφού και εμείς </w:t>
      </w:r>
      <w:r>
        <w:rPr>
          <w:rFonts w:eastAsia="Times New Roman"/>
          <w:szCs w:val="24"/>
        </w:rPr>
        <w:t xml:space="preserve">κυρώσουμε τη </w:t>
      </w:r>
      <w:r>
        <w:rPr>
          <w:rFonts w:eastAsia="Times New Roman"/>
          <w:szCs w:val="24"/>
        </w:rPr>
        <w:t>σ</w:t>
      </w:r>
      <w:r>
        <w:rPr>
          <w:rFonts w:eastAsia="Times New Roman"/>
          <w:szCs w:val="24"/>
        </w:rPr>
        <w:t>υμφωνία προσχωρήσεως.</w:t>
      </w:r>
      <w:r w:rsidRPr="000F2074">
        <w:rPr>
          <w:rFonts w:eastAsia="Times New Roman"/>
          <w:szCs w:val="24"/>
        </w:rPr>
        <w:t xml:space="preserve"> </w:t>
      </w:r>
      <w:r>
        <w:rPr>
          <w:rFonts w:eastAsia="Times New Roman"/>
          <w:szCs w:val="24"/>
        </w:rPr>
        <w:t>Έ</w:t>
      </w:r>
      <w:r w:rsidRPr="000F2074">
        <w:rPr>
          <w:rFonts w:eastAsia="Times New Roman"/>
          <w:szCs w:val="24"/>
        </w:rPr>
        <w:t>τσι δεν έχετε πει</w:t>
      </w:r>
      <w:r>
        <w:rPr>
          <w:rFonts w:eastAsia="Times New Roman"/>
          <w:szCs w:val="24"/>
        </w:rPr>
        <w:t>;</w:t>
      </w:r>
    </w:p>
    <w:p w14:paraId="77C031F3" w14:textId="77777777" w:rsidR="006113A9" w:rsidRDefault="006B6FC4">
      <w:pPr>
        <w:spacing w:line="600" w:lineRule="auto"/>
        <w:ind w:firstLine="720"/>
        <w:contextualSpacing/>
        <w:jc w:val="both"/>
        <w:rPr>
          <w:rFonts w:eastAsia="Times New Roman"/>
          <w:b/>
          <w:szCs w:val="24"/>
        </w:rPr>
      </w:pPr>
      <w:r>
        <w:rPr>
          <w:rFonts w:eastAsia="Times New Roman" w:cs="Times New Roman"/>
          <w:b/>
          <w:szCs w:val="24"/>
        </w:rPr>
        <w:lastRenderedPageBreak/>
        <w:t xml:space="preserve">ΓΕΩΡΓΙΟΣ ΚΑΤΡΟΥΓΚΑΛΟΣ (Αναπληρωτής Υπουργός Εξωτερικών): </w:t>
      </w:r>
      <w:r w:rsidRPr="00F14235">
        <w:rPr>
          <w:rFonts w:eastAsia="Times New Roman" w:cs="Times New Roman"/>
          <w:szCs w:val="24"/>
        </w:rPr>
        <w:t>Κύριε Πρόεδρε, θα ήθελα τον λόγο.</w:t>
      </w:r>
    </w:p>
    <w:p w14:paraId="77C031F4" w14:textId="77777777" w:rsidR="006113A9" w:rsidRDefault="006B6FC4">
      <w:pPr>
        <w:spacing w:line="600" w:lineRule="auto"/>
        <w:ind w:firstLine="720"/>
        <w:contextualSpacing/>
        <w:jc w:val="both"/>
        <w:rPr>
          <w:rFonts w:eastAsia="Times New Roman" w:cs="Times New Roman"/>
          <w:b/>
          <w:szCs w:val="24"/>
        </w:rPr>
      </w:pPr>
      <w:r>
        <w:rPr>
          <w:rFonts w:eastAsia="Times New Roman" w:cs="Times New Roman"/>
          <w:b/>
          <w:szCs w:val="24"/>
        </w:rPr>
        <w:t>ΠΡΟΕΔΡΕΥΩΝ (Γεώργιος Βαρεμένος)</w:t>
      </w:r>
      <w:r w:rsidRPr="000B2973">
        <w:rPr>
          <w:rFonts w:eastAsia="Times New Roman" w:cs="Times New Roman"/>
          <w:b/>
          <w:szCs w:val="24"/>
        </w:rPr>
        <w:t>:</w:t>
      </w:r>
      <w:r>
        <w:rPr>
          <w:rFonts w:eastAsia="Times New Roman" w:cs="Times New Roman"/>
          <w:b/>
          <w:szCs w:val="24"/>
        </w:rPr>
        <w:t xml:space="preserve"> </w:t>
      </w:r>
      <w:r w:rsidRPr="000B2973">
        <w:rPr>
          <w:rFonts w:eastAsia="Times New Roman" w:cs="Times New Roman"/>
          <w:szCs w:val="24"/>
        </w:rPr>
        <w:t>Μην</w:t>
      </w:r>
      <w:r w:rsidRPr="000F2074">
        <w:rPr>
          <w:rFonts w:eastAsia="Times New Roman"/>
          <w:szCs w:val="24"/>
        </w:rPr>
        <w:t xml:space="preserve"> το ανακυκλώνουμε</w:t>
      </w:r>
      <w:r>
        <w:rPr>
          <w:rFonts w:eastAsia="Times New Roman"/>
          <w:szCs w:val="24"/>
        </w:rPr>
        <w:t>,</w:t>
      </w:r>
      <w:r w:rsidRPr="000F2074">
        <w:rPr>
          <w:rFonts w:eastAsia="Times New Roman"/>
          <w:szCs w:val="24"/>
        </w:rPr>
        <w:t xml:space="preserve"> σας παρακαλώ πολύ</w:t>
      </w:r>
      <w:r>
        <w:rPr>
          <w:rFonts w:eastAsia="Times New Roman"/>
          <w:szCs w:val="24"/>
        </w:rPr>
        <w:t>.</w:t>
      </w:r>
    </w:p>
    <w:p w14:paraId="77C031F5" w14:textId="77777777" w:rsidR="006113A9" w:rsidRDefault="006B6FC4">
      <w:pPr>
        <w:spacing w:line="600" w:lineRule="auto"/>
        <w:ind w:firstLine="720"/>
        <w:contextualSpacing/>
        <w:jc w:val="both"/>
        <w:rPr>
          <w:rFonts w:eastAsia="Times New Roman"/>
          <w:szCs w:val="24"/>
        </w:rPr>
      </w:pPr>
      <w:r>
        <w:rPr>
          <w:rFonts w:eastAsia="Times New Roman" w:cs="Times New Roman"/>
          <w:b/>
          <w:szCs w:val="24"/>
        </w:rPr>
        <w:t>ΓΕΩΡΓΙΟΣ ΚΑΤΡΟΥΓΚΑΛΟΣ (Αναπληρωτής Υπουργός Εξωτερικών):</w:t>
      </w:r>
      <w:r>
        <w:rPr>
          <w:rFonts w:eastAsia="Times New Roman"/>
          <w:b/>
          <w:szCs w:val="24"/>
        </w:rPr>
        <w:t xml:space="preserve"> </w:t>
      </w:r>
      <w:r w:rsidRPr="000B2973">
        <w:rPr>
          <w:rFonts w:eastAsia="Times New Roman"/>
          <w:szCs w:val="24"/>
        </w:rPr>
        <w:t>Ε</w:t>
      </w:r>
      <w:r w:rsidRPr="000F2074">
        <w:rPr>
          <w:rFonts w:eastAsia="Times New Roman"/>
          <w:szCs w:val="24"/>
        </w:rPr>
        <w:t>ίπα προηγουμένως</w:t>
      </w:r>
      <w:r>
        <w:rPr>
          <w:rFonts w:eastAsia="Times New Roman"/>
          <w:szCs w:val="24"/>
        </w:rPr>
        <w:t>,</w:t>
      </w:r>
      <w:r w:rsidRPr="000F2074">
        <w:rPr>
          <w:rFonts w:eastAsia="Times New Roman"/>
          <w:szCs w:val="24"/>
        </w:rPr>
        <w:t xml:space="preserve"> ότι ο όρος της συζήτησης είναι η ειλικρίνεια</w:t>
      </w:r>
      <w:r>
        <w:rPr>
          <w:rFonts w:eastAsia="Times New Roman"/>
          <w:szCs w:val="24"/>
        </w:rPr>
        <w:t>.</w:t>
      </w:r>
      <w:r w:rsidRPr="000F2074">
        <w:rPr>
          <w:rFonts w:eastAsia="Times New Roman"/>
          <w:szCs w:val="24"/>
        </w:rPr>
        <w:t xml:space="preserve"> Μη</w:t>
      </w:r>
      <w:r>
        <w:rPr>
          <w:rFonts w:eastAsia="Times New Roman"/>
          <w:szCs w:val="24"/>
        </w:rPr>
        <w:t>ν</w:t>
      </w:r>
      <w:r w:rsidRPr="000F2074">
        <w:rPr>
          <w:rFonts w:eastAsia="Times New Roman"/>
          <w:szCs w:val="24"/>
        </w:rPr>
        <w:t xml:space="preserve"> προσπαθείτε να θολώνε</w:t>
      </w:r>
      <w:r>
        <w:rPr>
          <w:rFonts w:eastAsia="Times New Roman"/>
          <w:szCs w:val="24"/>
        </w:rPr>
        <w:t>τε</w:t>
      </w:r>
      <w:r w:rsidRPr="000F2074">
        <w:rPr>
          <w:rFonts w:eastAsia="Times New Roman"/>
          <w:szCs w:val="24"/>
        </w:rPr>
        <w:t xml:space="preserve"> τα νερά</w:t>
      </w:r>
      <w:r>
        <w:rPr>
          <w:rFonts w:eastAsia="Times New Roman"/>
          <w:szCs w:val="24"/>
        </w:rPr>
        <w:t>. Η</w:t>
      </w:r>
      <w:r w:rsidRPr="000F2074">
        <w:rPr>
          <w:rFonts w:eastAsia="Times New Roman"/>
          <w:szCs w:val="24"/>
        </w:rPr>
        <w:t xml:space="preserve"> </w:t>
      </w:r>
      <w:r>
        <w:rPr>
          <w:rFonts w:eastAsia="Times New Roman"/>
          <w:szCs w:val="24"/>
        </w:rPr>
        <w:t>σ</w:t>
      </w:r>
      <w:r w:rsidRPr="000F2074">
        <w:rPr>
          <w:rFonts w:eastAsia="Times New Roman"/>
          <w:szCs w:val="24"/>
        </w:rPr>
        <w:t>υνταγματική αναθεώρηση έγινε όπως προβλέπει η Συμφωνία των Πρεσπών</w:t>
      </w:r>
      <w:r>
        <w:rPr>
          <w:rFonts w:eastAsia="Times New Roman"/>
          <w:szCs w:val="24"/>
        </w:rPr>
        <w:t>.</w:t>
      </w:r>
      <w:r w:rsidRPr="000F2074">
        <w:rPr>
          <w:rFonts w:eastAsia="Times New Roman"/>
          <w:szCs w:val="24"/>
        </w:rPr>
        <w:t xml:space="preserve"> Το σύνολο των </w:t>
      </w:r>
      <w:r>
        <w:rPr>
          <w:rFonts w:eastAsia="Times New Roman"/>
          <w:szCs w:val="24"/>
        </w:rPr>
        <w:t>άρθρων της</w:t>
      </w:r>
      <w:r w:rsidRPr="000F2074">
        <w:rPr>
          <w:rFonts w:eastAsia="Times New Roman"/>
          <w:szCs w:val="24"/>
        </w:rPr>
        <w:t xml:space="preserve"> συνταγματικής αναθεώρησης τέθηκε υπόψη </w:t>
      </w:r>
      <w:r>
        <w:rPr>
          <w:rFonts w:eastAsia="Times New Roman"/>
          <w:szCs w:val="24"/>
        </w:rPr>
        <w:t>σας.</w:t>
      </w:r>
      <w:r w:rsidRPr="000F2074">
        <w:rPr>
          <w:rFonts w:eastAsia="Times New Roman"/>
          <w:szCs w:val="24"/>
        </w:rPr>
        <w:t xml:space="preserve"> Το κείμενο</w:t>
      </w:r>
      <w:r>
        <w:rPr>
          <w:rFonts w:eastAsia="Times New Roman"/>
          <w:szCs w:val="24"/>
        </w:rPr>
        <w:t>,</w:t>
      </w:r>
      <w:r w:rsidRPr="000F2074">
        <w:rPr>
          <w:rFonts w:eastAsia="Times New Roman"/>
          <w:szCs w:val="24"/>
        </w:rPr>
        <w:t xml:space="preserve"> το οποίο κατέθεσα εί</w:t>
      </w:r>
      <w:r w:rsidRPr="000F2074">
        <w:rPr>
          <w:rFonts w:eastAsia="Times New Roman"/>
          <w:szCs w:val="24"/>
        </w:rPr>
        <w:t xml:space="preserve">ναι προφανώς ταυτόσημο </w:t>
      </w:r>
      <w:r>
        <w:rPr>
          <w:rFonts w:eastAsia="Times New Roman"/>
          <w:szCs w:val="24"/>
        </w:rPr>
        <w:t xml:space="preserve">με </w:t>
      </w:r>
      <w:r w:rsidRPr="000F2074">
        <w:rPr>
          <w:rFonts w:eastAsia="Times New Roman"/>
          <w:szCs w:val="24"/>
        </w:rPr>
        <w:t>το κείμενο αυτό</w:t>
      </w:r>
      <w:r>
        <w:rPr>
          <w:rFonts w:eastAsia="Times New Roman"/>
          <w:szCs w:val="24"/>
        </w:rPr>
        <w:t>.</w:t>
      </w:r>
      <w:r w:rsidRPr="000F2074">
        <w:rPr>
          <w:rFonts w:eastAsia="Times New Roman"/>
          <w:szCs w:val="24"/>
        </w:rPr>
        <w:t xml:space="preserve"> Θα </w:t>
      </w:r>
      <w:r>
        <w:rPr>
          <w:rFonts w:eastAsia="Times New Roman"/>
          <w:szCs w:val="24"/>
        </w:rPr>
        <w:t>ή</w:t>
      </w:r>
      <w:r w:rsidRPr="000F2074">
        <w:rPr>
          <w:rFonts w:eastAsia="Times New Roman"/>
          <w:szCs w:val="24"/>
        </w:rPr>
        <w:t>ταν άλλο</w:t>
      </w:r>
      <w:r>
        <w:rPr>
          <w:rFonts w:eastAsia="Times New Roman"/>
          <w:szCs w:val="24"/>
        </w:rPr>
        <w:t>;</w:t>
      </w:r>
      <w:r w:rsidRPr="000F2074">
        <w:rPr>
          <w:rFonts w:eastAsia="Times New Roman"/>
          <w:szCs w:val="24"/>
        </w:rPr>
        <w:t xml:space="preserve"> Δηλαδή</w:t>
      </w:r>
      <w:r>
        <w:rPr>
          <w:rFonts w:eastAsia="Times New Roman"/>
          <w:szCs w:val="24"/>
        </w:rPr>
        <w:t>,</w:t>
      </w:r>
      <w:r w:rsidRPr="000F2074">
        <w:rPr>
          <w:rFonts w:eastAsia="Times New Roman"/>
          <w:szCs w:val="24"/>
        </w:rPr>
        <w:t xml:space="preserve"> ψάχνετε πράγματι να μας β</w:t>
      </w:r>
      <w:r>
        <w:rPr>
          <w:rFonts w:eastAsia="Times New Roman"/>
          <w:szCs w:val="24"/>
        </w:rPr>
        <w:t>γ</w:t>
      </w:r>
      <w:r w:rsidRPr="000F2074">
        <w:rPr>
          <w:rFonts w:eastAsia="Times New Roman"/>
          <w:szCs w:val="24"/>
        </w:rPr>
        <w:t>άλετε ψεύτες</w:t>
      </w:r>
      <w:r>
        <w:rPr>
          <w:rFonts w:eastAsia="Times New Roman"/>
          <w:szCs w:val="24"/>
        </w:rPr>
        <w:t xml:space="preserve">; Αφού λέμε </w:t>
      </w:r>
      <w:r w:rsidRPr="000F2074">
        <w:rPr>
          <w:rFonts w:eastAsia="Times New Roman"/>
          <w:szCs w:val="24"/>
        </w:rPr>
        <w:t xml:space="preserve">πάντοτε </w:t>
      </w:r>
      <w:r>
        <w:rPr>
          <w:rFonts w:eastAsia="Times New Roman"/>
          <w:szCs w:val="24"/>
        </w:rPr>
        <w:t>μ</w:t>
      </w:r>
      <w:r w:rsidRPr="000F2074">
        <w:rPr>
          <w:rFonts w:eastAsia="Times New Roman"/>
          <w:szCs w:val="24"/>
        </w:rPr>
        <w:t>ε ειλικρίνεια την αλήθεια</w:t>
      </w:r>
      <w:r>
        <w:rPr>
          <w:rFonts w:eastAsia="Times New Roman"/>
          <w:szCs w:val="24"/>
        </w:rPr>
        <w:t>.</w:t>
      </w:r>
    </w:p>
    <w:p w14:paraId="77C031F6" w14:textId="77777777" w:rsidR="006113A9" w:rsidRDefault="006B6FC4">
      <w:pPr>
        <w:spacing w:line="600" w:lineRule="auto"/>
        <w:ind w:firstLine="720"/>
        <w:contextualSpacing/>
        <w:jc w:val="both"/>
        <w:rPr>
          <w:rFonts w:eastAsia="Times New Roman"/>
          <w:szCs w:val="24"/>
        </w:rPr>
      </w:pPr>
      <w:r>
        <w:rPr>
          <w:rFonts w:eastAsia="Times New Roman" w:cs="Times New Roman"/>
          <w:b/>
          <w:szCs w:val="24"/>
        </w:rPr>
        <w:t>ΠΡΟΕΔΡΕΥΩΝ (Γεώργιος Βαρεμένος)</w:t>
      </w:r>
      <w:r w:rsidRPr="000B2973">
        <w:rPr>
          <w:rFonts w:eastAsia="Times New Roman" w:cs="Times New Roman"/>
          <w:b/>
          <w:szCs w:val="24"/>
        </w:rPr>
        <w:t>:</w:t>
      </w:r>
      <w:r>
        <w:rPr>
          <w:rFonts w:eastAsia="Times New Roman" w:cs="Times New Roman"/>
          <w:b/>
          <w:szCs w:val="24"/>
        </w:rPr>
        <w:t xml:space="preserve"> </w:t>
      </w:r>
      <w:r w:rsidRPr="000B2973">
        <w:rPr>
          <w:rFonts w:eastAsia="Times New Roman" w:cs="Times New Roman"/>
          <w:szCs w:val="24"/>
        </w:rPr>
        <w:t>Τον λόγο έχει ο κ. Γιόγιακας από</w:t>
      </w:r>
      <w:r>
        <w:rPr>
          <w:rFonts w:eastAsia="Times New Roman" w:cs="Times New Roman"/>
          <w:b/>
          <w:szCs w:val="24"/>
        </w:rPr>
        <w:t xml:space="preserve"> </w:t>
      </w:r>
      <w:r w:rsidRPr="000F2074">
        <w:rPr>
          <w:rFonts w:eastAsia="Times New Roman"/>
          <w:szCs w:val="24"/>
        </w:rPr>
        <w:t>τη Νέα Δημοκρατία</w:t>
      </w:r>
      <w:r>
        <w:rPr>
          <w:rFonts w:eastAsia="Times New Roman"/>
          <w:szCs w:val="24"/>
        </w:rPr>
        <w:t>.</w:t>
      </w:r>
    </w:p>
    <w:p w14:paraId="77C031F7" w14:textId="77777777" w:rsidR="006113A9" w:rsidRDefault="006B6FC4">
      <w:pPr>
        <w:spacing w:line="600" w:lineRule="auto"/>
        <w:ind w:firstLine="720"/>
        <w:contextualSpacing/>
        <w:jc w:val="both"/>
        <w:rPr>
          <w:rFonts w:eastAsia="Times New Roman"/>
          <w:szCs w:val="24"/>
        </w:rPr>
      </w:pPr>
      <w:r w:rsidRPr="00436CA8">
        <w:rPr>
          <w:rFonts w:eastAsia="Times New Roman"/>
          <w:b/>
          <w:szCs w:val="24"/>
        </w:rPr>
        <w:t xml:space="preserve">ΒΑΣΙΛΕΙΟΣ ΓΙΟΓΙΑΚΑΣ: </w:t>
      </w:r>
      <w:r>
        <w:rPr>
          <w:rFonts w:eastAsia="Times New Roman"/>
          <w:szCs w:val="24"/>
        </w:rPr>
        <w:t xml:space="preserve">Κύριοι Υπουργοί, κυρίες και κύριοι συνάδελφοι, </w:t>
      </w:r>
      <w:r w:rsidRPr="00395FC7">
        <w:rPr>
          <w:rFonts w:eastAsia="Times New Roman"/>
          <w:szCs w:val="24"/>
        </w:rPr>
        <w:t>ο ΣΥΡΙΖΑ ξεκίνησε την κυβερνητική του πορεία το πρώτο εξάμηνο του 2015</w:t>
      </w:r>
      <w:r>
        <w:rPr>
          <w:rFonts w:eastAsia="Times New Roman"/>
          <w:szCs w:val="24"/>
        </w:rPr>
        <w:t>,</w:t>
      </w:r>
      <w:r w:rsidRPr="00395FC7">
        <w:rPr>
          <w:rFonts w:eastAsia="Times New Roman"/>
          <w:szCs w:val="24"/>
        </w:rPr>
        <w:t xml:space="preserve"> παίζοντας στα ζάρια την επιβίωση και την προοπτική της χώρας </w:t>
      </w:r>
      <w:r>
        <w:rPr>
          <w:rFonts w:eastAsia="Times New Roman"/>
          <w:szCs w:val="24"/>
        </w:rPr>
        <w:t>μας,</w:t>
      </w:r>
      <w:r w:rsidRPr="00395FC7">
        <w:rPr>
          <w:rFonts w:eastAsia="Times New Roman"/>
          <w:szCs w:val="24"/>
        </w:rPr>
        <w:t xml:space="preserve"> με τα γνωστά καταστροφικά </w:t>
      </w:r>
      <w:r w:rsidRPr="00395FC7">
        <w:rPr>
          <w:rFonts w:eastAsia="Times New Roman"/>
          <w:szCs w:val="24"/>
        </w:rPr>
        <w:lastRenderedPageBreak/>
        <w:t>αποτελέσματα και ολοκληρ</w:t>
      </w:r>
      <w:r w:rsidRPr="00395FC7">
        <w:rPr>
          <w:rFonts w:eastAsia="Times New Roman"/>
          <w:szCs w:val="24"/>
        </w:rPr>
        <w:t xml:space="preserve">ώνει την πορεία του ως </w:t>
      </w:r>
      <w:r>
        <w:rPr>
          <w:rFonts w:eastAsia="Times New Roman"/>
          <w:szCs w:val="24"/>
        </w:rPr>
        <w:t>Κ</w:t>
      </w:r>
      <w:r w:rsidRPr="00395FC7">
        <w:rPr>
          <w:rFonts w:eastAsia="Times New Roman"/>
          <w:szCs w:val="24"/>
        </w:rPr>
        <w:t>υβέρνηση</w:t>
      </w:r>
      <w:r>
        <w:rPr>
          <w:rFonts w:eastAsia="Times New Roman"/>
          <w:szCs w:val="24"/>
        </w:rPr>
        <w:t>,</w:t>
      </w:r>
      <w:r w:rsidRPr="00395FC7">
        <w:rPr>
          <w:rFonts w:eastAsia="Times New Roman"/>
          <w:szCs w:val="24"/>
        </w:rPr>
        <w:t xml:space="preserve"> παίζοντας στα ζάρια τη θέση της Ελλάδας</w:t>
      </w:r>
      <w:r>
        <w:rPr>
          <w:rFonts w:eastAsia="Times New Roman"/>
          <w:szCs w:val="24"/>
        </w:rPr>
        <w:t>,</w:t>
      </w:r>
      <w:r w:rsidRPr="00395FC7">
        <w:rPr>
          <w:rFonts w:eastAsia="Times New Roman"/>
          <w:szCs w:val="24"/>
        </w:rPr>
        <w:t xml:space="preserve"> σε ένα θέμα από τα πιο ευαίσθητα</w:t>
      </w:r>
      <w:r>
        <w:rPr>
          <w:rFonts w:eastAsia="Times New Roman"/>
          <w:szCs w:val="24"/>
        </w:rPr>
        <w:t>.</w:t>
      </w:r>
      <w:r w:rsidRPr="00395FC7">
        <w:rPr>
          <w:rFonts w:eastAsia="Times New Roman"/>
          <w:szCs w:val="24"/>
        </w:rPr>
        <w:t xml:space="preserve"> </w:t>
      </w:r>
      <w:r>
        <w:rPr>
          <w:rFonts w:eastAsia="Times New Roman"/>
          <w:szCs w:val="24"/>
        </w:rPr>
        <w:t>Γ</w:t>
      </w:r>
      <w:r w:rsidRPr="00395FC7">
        <w:rPr>
          <w:rFonts w:eastAsia="Times New Roman"/>
          <w:szCs w:val="24"/>
        </w:rPr>
        <w:t>ιατί πολύ απλά</w:t>
      </w:r>
      <w:r>
        <w:rPr>
          <w:rFonts w:eastAsia="Times New Roman"/>
          <w:szCs w:val="24"/>
        </w:rPr>
        <w:t>,</w:t>
      </w:r>
      <w:r w:rsidRPr="00395FC7">
        <w:rPr>
          <w:rFonts w:eastAsia="Times New Roman"/>
          <w:szCs w:val="24"/>
        </w:rPr>
        <w:t xml:space="preserve"> στα σχέδια και στις πράξεις αυτής της </w:t>
      </w:r>
      <w:r>
        <w:rPr>
          <w:rFonts w:eastAsia="Times New Roman"/>
          <w:szCs w:val="24"/>
        </w:rPr>
        <w:t>Κ</w:t>
      </w:r>
      <w:r w:rsidRPr="00395FC7">
        <w:rPr>
          <w:rFonts w:eastAsia="Times New Roman"/>
          <w:szCs w:val="24"/>
        </w:rPr>
        <w:t xml:space="preserve">υβέρνησης </w:t>
      </w:r>
      <w:r>
        <w:rPr>
          <w:rFonts w:eastAsia="Times New Roman"/>
          <w:szCs w:val="24"/>
        </w:rPr>
        <w:t>υ</w:t>
      </w:r>
      <w:r w:rsidRPr="00395FC7">
        <w:rPr>
          <w:rFonts w:eastAsia="Times New Roman"/>
          <w:szCs w:val="24"/>
        </w:rPr>
        <w:t>πάρχει μ</w:t>
      </w:r>
      <w:r>
        <w:rPr>
          <w:rFonts w:eastAsia="Times New Roman"/>
          <w:szCs w:val="24"/>
        </w:rPr>
        <w:t xml:space="preserve">όνο το στενό κομματικό συμφέρον. </w:t>
      </w:r>
      <w:r w:rsidRPr="00395FC7">
        <w:rPr>
          <w:rFonts w:eastAsia="Times New Roman"/>
          <w:szCs w:val="24"/>
        </w:rPr>
        <w:t>Αυτό είναι που υπηρετείτε και σε αυτή τ</w:t>
      </w:r>
      <w:r w:rsidRPr="00395FC7">
        <w:rPr>
          <w:rFonts w:eastAsia="Times New Roman"/>
          <w:szCs w:val="24"/>
        </w:rPr>
        <w:t>ην περίπτωση</w:t>
      </w:r>
      <w:r>
        <w:rPr>
          <w:rFonts w:eastAsia="Times New Roman"/>
          <w:szCs w:val="24"/>
        </w:rPr>
        <w:t>.</w:t>
      </w:r>
      <w:r w:rsidRPr="00395FC7">
        <w:rPr>
          <w:rFonts w:eastAsia="Times New Roman"/>
          <w:szCs w:val="24"/>
        </w:rPr>
        <w:t xml:space="preserve"> </w:t>
      </w:r>
    </w:p>
    <w:p w14:paraId="77C031F8" w14:textId="77777777" w:rsidR="006113A9" w:rsidRDefault="006B6FC4">
      <w:pPr>
        <w:spacing w:line="600" w:lineRule="auto"/>
        <w:ind w:firstLine="720"/>
        <w:contextualSpacing/>
        <w:jc w:val="both"/>
        <w:rPr>
          <w:rFonts w:eastAsia="Times New Roman"/>
          <w:szCs w:val="24"/>
        </w:rPr>
      </w:pPr>
      <w:r>
        <w:rPr>
          <w:rFonts w:eastAsia="Times New Roman"/>
          <w:szCs w:val="24"/>
        </w:rPr>
        <w:t>Η</w:t>
      </w:r>
      <w:r w:rsidRPr="00395FC7">
        <w:rPr>
          <w:rFonts w:eastAsia="Times New Roman"/>
          <w:szCs w:val="24"/>
        </w:rPr>
        <w:t xml:space="preserve"> </w:t>
      </w:r>
      <w:r>
        <w:rPr>
          <w:rFonts w:eastAsia="Times New Roman"/>
          <w:szCs w:val="24"/>
        </w:rPr>
        <w:t>Κ</w:t>
      </w:r>
      <w:r w:rsidRPr="00395FC7">
        <w:rPr>
          <w:rFonts w:eastAsia="Times New Roman"/>
          <w:szCs w:val="24"/>
        </w:rPr>
        <w:t xml:space="preserve">υβέρνηση εκμεταλλεύτηκε το </w:t>
      </w:r>
      <w:r>
        <w:rPr>
          <w:rFonts w:eastAsia="Times New Roman"/>
          <w:szCs w:val="24"/>
        </w:rPr>
        <w:t>«Σ</w:t>
      </w:r>
      <w:r w:rsidRPr="00395FC7">
        <w:rPr>
          <w:rFonts w:eastAsia="Times New Roman"/>
          <w:szCs w:val="24"/>
        </w:rPr>
        <w:t>κοπιανό</w:t>
      </w:r>
      <w:r>
        <w:rPr>
          <w:rFonts w:eastAsia="Times New Roman"/>
          <w:szCs w:val="24"/>
        </w:rPr>
        <w:t>»</w:t>
      </w:r>
      <w:r w:rsidRPr="00395FC7">
        <w:rPr>
          <w:rFonts w:eastAsia="Times New Roman"/>
          <w:szCs w:val="24"/>
        </w:rPr>
        <w:t xml:space="preserve"> γ</w:t>
      </w:r>
      <w:r>
        <w:rPr>
          <w:rFonts w:eastAsia="Times New Roman"/>
          <w:szCs w:val="24"/>
        </w:rPr>
        <w:t>ια να στήσει ένα ολόκληρο μικρο</w:t>
      </w:r>
      <w:r w:rsidRPr="00395FC7">
        <w:rPr>
          <w:rFonts w:eastAsia="Times New Roman"/>
          <w:szCs w:val="24"/>
        </w:rPr>
        <w:t>πολιτικό παιχνίδι</w:t>
      </w:r>
      <w:r>
        <w:rPr>
          <w:rFonts w:eastAsia="Times New Roman"/>
          <w:szCs w:val="24"/>
        </w:rPr>
        <w:t>,</w:t>
      </w:r>
      <w:r w:rsidRPr="00395FC7">
        <w:rPr>
          <w:rFonts w:eastAsia="Times New Roman"/>
          <w:szCs w:val="24"/>
        </w:rPr>
        <w:t xml:space="preserve"> ένα παιχνίδι εντυπώσεων</w:t>
      </w:r>
      <w:r>
        <w:rPr>
          <w:rFonts w:eastAsia="Times New Roman"/>
          <w:szCs w:val="24"/>
        </w:rPr>
        <w:t>.</w:t>
      </w:r>
      <w:r w:rsidRPr="00395FC7">
        <w:rPr>
          <w:rFonts w:eastAsia="Times New Roman"/>
          <w:szCs w:val="24"/>
        </w:rPr>
        <w:t xml:space="preserve"> </w:t>
      </w:r>
      <w:r>
        <w:rPr>
          <w:rFonts w:eastAsia="Times New Roman"/>
          <w:szCs w:val="24"/>
        </w:rPr>
        <w:t>Α</w:t>
      </w:r>
      <w:r w:rsidRPr="00395FC7">
        <w:rPr>
          <w:rFonts w:eastAsia="Times New Roman"/>
          <w:szCs w:val="24"/>
        </w:rPr>
        <w:t>υτό πρέπει να γνωρίζουν οι</w:t>
      </w:r>
      <w:r>
        <w:rPr>
          <w:rFonts w:eastAsia="Times New Roman"/>
          <w:szCs w:val="24"/>
        </w:rPr>
        <w:t xml:space="preserve"> Έλληνες και αυτό ήταν ξεκάθαρο, κυρίες </w:t>
      </w:r>
      <w:r w:rsidRPr="00395FC7">
        <w:rPr>
          <w:rFonts w:eastAsia="Times New Roman"/>
          <w:szCs w:val="24"/>
        </w:rPr>
        <w:t>και κύριοι συνάδελφοι</w:t>
      </w:r>
      <w:r>
        <w:rPr>
          <w:rFonts w:eastAsia="Times New Roman"/>
          <w:szCs w:val="24"/>
        </w:rPr>
        <w:t>,</w:t>
      </w:r>
      <w:r w:rsidRPr="00395FC7">
        <w:rPr>
          <w:rFonts w:eastAsia="Times New Roman"/>
          <w:szCs w:val="24"/>
        </w:rPr>
        <w:t xml:space="preserve"> ήδη από τη φάση των συζητήσεων πρι</w:t>
      </w:r>
      <w:r w:rsidRPr="00395FC7">
        <w:rPr>
          <w:rFonts w:eastAsia="Times New Roman"/>
          <w:szCs w:val="24"/>
        </w:rPr>
        <w:t xml:space="preserve">ν τη </w:t>
      </w:r>
      <w:r>
        <w:rPr>
          <w:rFonts w:eastAsia="Times New Roman"/>
          <w:szCs w:val="24"/>
        </w:rPr>
        <w:t>Σ</w:t>
      </w:r>
      <w:r w:rsidRPr="00395FC7">
        <w:rPr>
          <w:rFonts w:eastAsia="Times New Roman"/>
          <w:szCs w:val="24"/>
        </w:rPr>
        <w:t>υμφωνία των Πρεσπών</w:t>
      </w:r>
      <w:r>
        <w:rPr>
          <w:rFonts w:eastAsia="Times New Roman"/>
          <w:szCs w:val="24"/>
        </w:rPr>
        <w:t>.</w:t>
      </w:r>
    </w:p>
    <w:p w14:paraId="77C031F9" w14:textId="77777777" w:rsidR="006113A9" w:rsidRDefault="006B6FC4">
      <w:pPr>
        <w:spacing w:line="600" w:lineRule="auto"/>
        <w:ind w:firstLine="720"/>
        <w:contextualSpacing/>
        <w:jc w:val="both"/>
        <w:rPr>
          <w:rFonts w:eastAsia="Times New Roman"/>
          <w:szCs w:val="24"/>
        </w:rPr>
      </w:pPr>
      <w:r>
        <w:rPr>
          <w:rFonts w:eastAsia="Times New Roman"/>
          <w:szCs w:val="24"/>
        </w:rPr>
        <w:t>Θ</w:t>
      </w:r>
      <w:r w:rsidRPr="00395FC7">
        <w:rPr>
          <w:rFonts w:eastAsia="Times New Roman"/>
          <w:szCs w:val="24"/>
        </w:rPr>
        <w:t>υμόμαστε ότι δεν υπήρξε επίσημη ενημέρωση</w:t>
      </w:r>
      <w:r>
        <w:rPr>
          <w:rFonts w:eastAsia="Times New Roman"/>
          <w:szCs w:val="24"/>
        </w:rPr>
        <w:t>,</w:t>
      </w:r>
      <w:r w:rsidRPr="00395FC7">
        <w:rPr>
          <w:rFonts w:eastAsia="Times New Roman"/>
          <w:szCs w:val="24"/>
        </w:rPr>
        <w:t xml:space="preserve"> μέχρι και μετά την ανακοίνωση της </w:t>
      </w:r>
      <w:r>
        <w:rPr>
          <w:rFonts w:eastAsia="Times New Roman"/>
          <w:szCs w:val="24"/>
        </w:rPr>
        <w:t>σ</w:t>
      </w:r>
      <w:r w:rsidRPr="00395FC7">
        <w:rPr>
          <w:rFonts w:eastAsia="Times New Roman"/>
          <w:szCs w:val="24"/>
        </w:rPr>
        <w:t>υμφωνίας</w:t>
      </w:r>
      <w:r>
        <w:rPr>
          <w:rFonts w:eastAsia="Times New Roman"/>
          <w:szCs w:val="24"/>
        </w:rPr>
        <w:t>,</w:t>
      </w:r>
      <w:r w:rsidRPr="00395FC7">
        <w:rPr>
          <w:rFonts w:eastAsia="Times New Roman"/>
          <w:szCs w:val="24"/>
        </w:rPr>
        <w:t xml:space="preserve"> ότι όλα έγιναν κρυφά ή με διαρροές δεξιά και αριστερά</w:t>
      </w:r>
      <w:r>
        <w:rPr>
          <w:rFonts w:eastAsia="Times New Roman"/>
          <w:szCs w:val="24"/>
        </w:rPr>
        <w:t>,</w:t>
      </w:r>
      <w:r w:rsidRPr="00395FC7">
        <w:rPr>
          <w:rFonts w:eastAsia="Times New Roman"/>
          <w:szCs w:val="24"/>
        </w:rPr>
        <w:t xml:space="preserve"> ότι δεν αναζητήθηκε κάποια κοινή γραμμή πλεύσης με άλλες πολιτικές δυνάμεις</w:t>
      </w:r>
      <w:r>
        <w:rPr>
          <w:rFonts w:eastAsia="Times New Roman"/>
          <w:szCs w:val="24"/>
        </w:rPr>
        <w:t>.</w:t>
      </w:r>
      <w:r w:rsidRPr="00395FC7">
        <w:rPr>
          <w:rFonts w:eastAsia="Times New Roman"/>
          <w:szCs w:val="24"/>
        </w:rPr>
        <w:t xml:space="preserve"> </w:t>
      </w:r>
      <w:r>
        <w:rPr>
          <w:rFonts w:eastAsia="Times New Roman"/>
          <w:szCs w:val="24"/>
        </w:rPr>
        <w:t>Κ</w:t>
      </w:r>
      <w:r w:rsidRPr="00395FC7">
        <w:rPr>
          <w:rFonts w:eastAsia="Times New Roman"/>
          <w:szCs w:val="24"/>
        </w:rPr>
        <w:t>λείσατε</w:t>
      </w:r>
      <w:r w:rsidRPr="00395FC7">
        <w:rPr>
          <w:rFonts w:eastAsia="Times New Roman"/>
          <w:szCs w:val="24"/>
        </w:rPr>
        <w:t xml:space="preserve"> τις πόρτες στη συνεννόηση</w:t>
      </w:r>
      <w:r>
        <w:rPr>
          <w:rFonts w:eastAsia="Times New Roman"/>
          <w:szCs w:val="24"/>
        </w:rPr>
        <w:t>,</w:t>
      </w:r>
      <w:r w:rsidRPr="00395FC7">
        <w:rPr>
          <w:rFonts w:eastAsia="Times New Roman"/>
          <w:szCs w:val="24"/>
        </w:rPr>
        <w:t xml:space="preserve"> για να χτίσετε νέες διαχωριστικές γραμμές</w:t>
      </w:r>
      <w:r>
        <w:rPr>
          <w:rFonts w:eastAsia="Times New Roman"/>
          <w:szCs w:val="24"/>
        </w:rPr>
        <w:t>,</w:t>
      </w:r>
      <w:r w:rsidRPr="00395FC7">
        <w:rPr>
          <w:rFonts w:eastAsia="Times New Roman"/>
          <w:szCs w:val="24"/>
        </w:rPr>
        <w:t xml:space="preserve"> να δείξετε ότι είστε τάχα </w:t>
      </w:r>
      <w:r>
        <w:rPr>
          <w:rFonts w:eastAsia="Times New Roman"/>
          <w:szCs w:val="24"/>
        </w:rPr>
        <w:t>π</w:t>
      </w:r>
      <w:r w:rsidRPr="00395FC7">
        <w:rPr>
          <w:rFonts w:eastAsia="Times New Roman"/>
          <w:szCs w:val="24"/>
        </w:rPr>
        <w:t>ροοδευτικ</w:t>
      </w:r>
      <w:r>
        <w:rPr>
          <w:rFonts w:eastAsia="Times New Roman"/>
          <w:szCs w:val="24"/>
        </w:rPr>
        <w:t>οί</w:t>
      </w:r>
      <w:r w:rsidRPr="00395FC7">
        <w:rPr>
          <w:rFonts w:eastAsia="Times New Roman"/>
          <w:szCs w:val="24"/>
        </w:rPr>
        <w:t xml:space="preserve"> και ανοιχτόμυαλοι απέναντι σε όλους όσοι διαφωνούν</w:t>
      </w:r>
      <w:r>
        <w:rPr>
          <w:rFonts w:eastAsia="Times New Roman"/>
          <w:szCs w:val="24"/>
        </w:rPr>
        <w:t>,</w:t>
      </w:r>
      <w:r w:rsidRPr="00395FC7">
        <w:rPr>
          <w:rFonts w:eastAsia="Times New Roman"/>
          <w:szCs w:val="24"/>
        </w:rPr>
        <w:t xml:space="preserve"> που τ</w:t>
      </w:r>
      <w:r>
        <w:rPr>
          <w:rFonts w:eastAsia="Times New Roman"/>
          <w:szCs w:val="24"/>
        </w:rPr>
        <w:t>ους βάλατ</w:t>
      </w:r>
      <w:r w:rsidRPr="00395FC7">
        <w:rPr>
          <w:rFonts w:eastAsia="Times New Roman"/>
          <w:szCs w:val="24"/>
        </w:rPr>
        <w:t>ε την ταμπέλα των συντηρητικών</w:t>
      </w:r>
      <w:r>
        <w:rPr>
          <w:rFonts w:eastAsia="Times New Roman"/>
          <w:szCs w:val="24"/>
        </w:rPr>
        <w:t>,</w:t>
      </w:r>
      <w:r w:rsidRPr="00395FC7">
        <w:rPr>
          <w:rFonts w:eastAsia="Times New Roman"/>
          <w:szCs w:val="24"/>
        </w:rPr>
        <w:t xml:space="preserve"> των εθνικιστών και των φοβικών</w:t>
      </w:r>
      <w:r>
        <w:rPr>
          <w:rFonts w:eastAsia="Times New Roman"/>
          <w:szCs w:val="24"/>
        </w:rPr>
        <w:t>.</w:t>
      </w:r>
    </w:p>
    <w:p w14:paraId="77C031FA" w14:textId="77777777" w:rsidR="006113A9" w:rsidRDefault="006B6FC4">
      <w:pPr>
        <w:spacing w:line="600" w:lineRule="auto"/>
        <w:ind w:firstLine="720"/>
        <w:contextualSpacing/>
        <w:jc w:val="both"/>
        <w:rPr>
          <w:rFonts w:eastAsia="Times New Roman"/>
          <w:szCs w:val="24"/>
        </w:rPr>
      </w:pPr>
      <w:r>
        <w:rPr>
          <w:rFonts w:eastAsia="Times New Roman"/>
          <w:szCs w:val="24"/>
        </w:rPr>
        <w:lastRenderedPageBreak/>
        <w:t>Θ</w:t>
      </w:r>
      <w:r w:rsidRPr="00395FC7">
        <w:rPr>
          <w:rFonts w:eastAsia="Times New Roman"/>
          <w:szCs w:val="24"/>
        </w:rPr>
        <w:t xml:space="preserve">έλατε να </w:t>
      </w:r>
      <w:r>
        <w:rPr>
          <w:rFonts w:eastAsia="Times New Roman"/>
          <w:szCs w:val="24"/>
        </w:rPr>
        <w:t>διχάσε</w:t>
      </w:r>
      <w:r>
        <w:rPr>
          <w:rFonts w:eastAsia="Times New Roman"/>
          <w:szCs w:val="24"/>
        </w:rPr>
        <w:t>τε</w:t>
      </w:r>
      <w:r w:rsidRPr="00395FC7">
        <w:rPr>
          <w:rFonts w:eastAsia="Times New Roman"/>
          <w:szCs w:val="24"/>
        </w:rPr>
        <w:t xml:space="preserve"> τη μεγάλη φιλελεύθερη παράταξη</w:t>
      </w:r>
      <w:r>
        <w:rPr>
          <w:rFonts w:eastAsia="Times New Roman"/>
          <w:szCs w:val="24"/>
        </w:rPr>
        <w:t>,</w:t>
      </w:r>
      <w:r w:rsidRPr="00395FC7">
        <w:rPr>
          <w:rFonts w:eastAsia="Times New Roman"/>
          <w:szCs w:val="24"/>
        </w:rPr>
        <w:t xml:space="preserve"> αλλά δεν σας βγήκε</w:t>
      </w:r>
      <w:r>
        <w:rPr>
          <w:rFonts w:eastAsia="Times New Roman"/>
          <w:szCs w:val="24"/>
        </w:rPr>
        <w:t>.</w:t>
      </w:r>
      <w:r w:rsidRPr="00395FC7">
        <w:rPr>
          <w:rFonts w:eastAsia="Times New Roman"/>
          <w:szCs w:val="24"/>
        </w:rPr>
        <w:t xml:space="preserve"> </w:t>
      </w:r>
      <w:r>
        <w:rPr>
          <w:rFonts w:eastAsia="Times New Roman"/>
          <w:szCs w:val="24"/>
        </w:rPr>
        <w:t>Η</w:t>
      </w:r>
      <w:r w:rsidRPr="00395FC7">
        <w:rPr>
          <w:rFonts w:eastAsia="Times New Roman"/>
          <w:szCs w:val="24"/>
        </w:rPr>
        <w:t xml:space="preserve"> θέση μας ήταν ενιαία και συμπαγής από την πρώτη στιγμή</w:t>
      </w:r>
      <w:r>
        <w:rPr>
          <w:rFonts w:eastAsia="Times New Roman"/>
          <w:szCs w:val="24"/>
        </w:rPr>
        <w:t>.</w:t>
      </w:r>
      <w:r w:rsidRPr="00395FC7">
        <w:rPr>
          <w:rFonts w:eastAsia="Times New Roman"/>
          <w:szCs w:val="24"/>
        </w:rPr>
        <w:t xml:space="preserve"> </w:t>
      </w:r>
      <w:r>
        <w:rPr>
          <w:rFonts w:eastAsia="Times New Roman"/>
          <w:szCs w:val="24"/>
        </w:rPr>
        <w:t>Μ</w:t>
      </w:r>
      <w:r w:rsidRPr="00395FC7">
        <w:rPr>
          <w:rFonts w:eastAsia="Times New Roman"/>
          <w:szCs w:val="24"/>
        </w:rPr>
        <w:t>εθ</w:t>
      </w:r>
      <w:r>
        <w:rPr>
          <w:rFonts w:eastAsia="Times New Roman"/>
          <w:szCs w:val="24"/>
        </w:rPr>
        <w:t>ο</w:t>
      </w:r>
      <w:r w:rsidRPr="00395FC7">
        <w:rPr>
          <w:rFonts w:eastAsia="Times New Roman"/>
          <w:szCs w:val="24"/>
        </w:rPr>
        <w:t>δε</w:t>
      </w:r>
      <w:r>
        <w:rPr>
          <w:rFonts w:eastAsia="Times New Roman"/>
          <w:szCs w:val="24"/>
        </w:rPr>
        <w:t>ύσατε</w:t>
      </w:r>
      <w:r w:rsidRPr="00395FC7">
        <w:rPr>
          <w:rFonts w:eastAsia="Times New Roman"/>
          <w:szCs w:val="24"/>
        </w:rPr>
        <w:t xml:space="preserve"> την απο</w:t>
      </w:r>
      <w:r>
        <w:rPr>
          <w:rFonts w:eastAsia="Times New Roman"/>
          <w:szCs w:val="24"/>
        </w:rPr>
        <w:t>μάκρυνση του κυβερνητικού σας ε</w:t>
      </w:r>
      <w:r w:rsidRPr="00395FC7">
        <w:rPr>
          <w:rFonts w:eastAsia="Times New Roman"/>
          <w:szCs w:val="24"/>
        </w:rPr>
        <w:t>τέρου</w:t>
      </w:r>
      <w:r>
        <w:rPr>
          <w:rFonts w:eastAsia="Times New Roman"/>
          <w:szCs w:val="24"/>
        </w:rPr>
        <w:t>,</w:t>
      </w:r>
      <w:r w:rsidRPr="00395FC7">
        <w:rPr>
          <w:rFonts w:eastAsia="Times New Roman"/>
          <w:szCs w:val="24"/>
        </w:rPr>
        <w:t xml:space="preserve"> για να ξεπλύνετε την ανίερη συμμαχία </w:t>
      </w:r>
      <w:r>
        <w:rPr>
          <w:rFonts w:eastAsia="Times New Roman"/>
          <w:szCs w:val="24"/>
        </w:rPr>
        <w:t>σας,</w:t>
      </w:r>
      <w:r w:rsidRPr="00395FC7">
        <w:rPr>
          <w:rFonts w:eastAsia="Times New Roman"/>
          <w:szCs w:val="24"/>
        </w:rPr>
        <w:t xml:space="preserve"> αλλά </w:t>
      </w:r>
      <w:r>
        <w:rPr>
          <w:rFonts w:eastAsia="Times New Roman"/>
          <w:szCs w:val="24"/>
        </w:rPr>
        <w:t>οι</w:t>
      </w:r>
      <w:r w:rsidRPr="00395FC7">
        <w:rPr>
          <w:rFonts w:eastAsia="Times New Roman"/>
          <w:szCs w:val="24"/>
        </w:rPr>
        <w:t xml:space="preserve"> ευκαιριακ</w:t>
      </w:r>
      <w:r>
        <w:rPr>
          <w:rFonts w:eastAsia="Times New Roman"/>
          <w:szCs w:val="24"/>
        </w:rPr>
        <w:t>οί</w:t>
      </w:r>
      <w:r w:rsidRPr="00395FC7">
        <w:rPr>
          <w:rFonts w:eastAsia="Times New Roman"/>
          <w:szCs w:val="24"/>
        </w:rPr>
        <w:t xml:space="preserve"> υποστηρικτές σας χαλάνε </w:t>
      </w:r>
      <w:r w:rsidRPr="00395FC7">
        <w:rPr>
          <w:rFonts w:eastAsia="Times New Roman"/>
          <w:szCs w:val="24"/>
        </w:rPr>
        <w:t>τη σούπα της ιδεολογικής καθαρότητας</w:t>
      </w:r>
      <w:r>
        <w:rPr>
          <w:rFonts w:eastAsia="Times New Roman"/>
          <w:szCs w:val="24"/>
        </w:rPr>
        <w:t>.</w:t>
      </w:r>
      <w:r w:rsidRPr="00395FC7">
        <w:rPr>
          <w:rFonts w:eastAsia="Times New Roman"/>
          <w:szCs w:val="24"/>
        </w:rPr>
        <w:t xml:space="preserve"> </w:t>
      </w:r>
      <w:r>
        <w:rPr>
          <w:rFonts w:eastAsia="Times New Roman"/>
          <w:szCs w:val="24"/>
        </w:rPr>
        <w:t>Ε</w:t>
      </w:r>
      <w:r w:rsidRPr="00395FC7">
        <w:rPr>
          <w:rFonts w:eastAsia="Times New Roman"/>
          <w:szCs w:val="24"/>
        </w:rPr>
        <w:t>πιδιώκετ</w:t>
      </w:r>
      <w:r>
        <w:rPr>
          <w:rFonts w:eastAsia="Times New Roman"/>
          <w:szCs w:val="24"/>
        </w:rPr>
        <w:t>ε</w:t>
      </w:r>
      <w:r w:rsidRPr="00395FC7">
        <w:rPr>
          <w:rFonts w:eastAsia="Times New Roman"/>
          <w:szCs w:val="24"/>
        </w:rPr>
        <w:t xml:space="preserve"> να κάνετε ρεσάλτο στην </w:t>
      </w:r>
      <w:r>
        <w:rPr>
          <w:rFonts w:eastAsia="Times New Roman"/>
          <w:szCs w:val="24"/>
        </w:rPr>
        <w:t>Κ</w:t>
      </w:r>
      <w:r w:rsidRPr="00395FC7">
        <w:rPr>
          <w:rFonts w:eastAsia="Times New Roman"/>
          <w:szCs w:val="24"/>
        </w:rPr>
        <w:t>εντροαριστερά και να παραστήσετε</w:t>
      </w:r>
      <w:r>
        <w:rPr>
          <w:rFonts w:eastAsia="Times New Roman"/>
          <w:szCs w:val="24"/>
        </w:rPr>
        <w:t>,</w:t>
      </w:r>
      <w:r w:rsidRPr="00395FC7">
        <w:rPr>
          <w:rFonts w:eastAsia="Times New Roman"/>
          <w:szCs w:val="24"/>
        </w:rPr>
        <w:t xml:space="preserve"> σε Έλληνες και Ευρωπαίους</w:t>
      </w:r>
      <w:r>
        <w:rPr>
          <w:rFonts w:eastAsia="Times New Roman"/>
          <w:szCs w:val="24"/>
        </w:rPr>
        <w:t>,</w:t>
      </w:r>
      <w:r w:rsidRPr="00395FC7">
        <w:rPr>
          <w:rFonts w:eastAsia="Times New Roman"/>
          <w:szCs w:val="24"/>
        </w:rPr>
        <w:t xml:space="preserve"> τους σοσιαλδημοκράτες</w:t>
      </w:r>
      <w:r>
        <w:rPr>
          <w:rFonts w:eastAsia="Times New Roman"/>
          <w:szCs w:val="24"/>
        </w:rPr>
        <w:t>,</w:t>
      </w:r>
      <w:r w:rsidRPr="00395FC7">
        <w:rPr>
          <w:rFonts w:eastAsia="Times New Roman"/>
          <w:szCs w:val="24"/>
        </w:rPr>
        <w:t xml:space="preserve"> </w:t>
      </w:r>
      <w:r>
        <w:rPr>
          <w:rFonts w:eastAsia="Times New Roman"/>
          <w:szCs w:val="24"/>
        </w:rPr>
        <w:t>α</w:t>
      </w:r>
      <w:r w:rsidRPr="00395FC7">
        <w:rPr>
          <w:rFonts w:eastAsia="Times New Roman"/>
          <w:szCs w:val="24"/>
        </w:rPr>
        <w:t>φού το αντιμνημονιακό σας κουστούμι έχει μπει</w:t>
      </w:r>
      <w:r>
        <w:rPr>
          <w:rFonts w:eastAsia="Times New Roman"/>
          <w:szCs w:val="24"/>
        </w:rPr>
        <w:t>,</w:t>
      </w:r>
      <w:r w:rsidRPr="00395FC7">
        <w:rPr>
          <w:rFonts w:eastAsia="Times New Roman"/>
          <w:szCs w:val="24"/>
        </w:rPr>
        <w:t>ξεφτισμένο πια</w:t>
      </w:r>
      <w:r>
        <w:rPr>
          <w:rFonts w:eastAsia="Times New Roman"/>
          <w:szCs w:val="24"/>
        </w:rPr>
        <w:t>,</w:t>
      </w:r>
      <w:r w:rsidRPr="00395FC7">
        <w:rPr>
          <w:rFonts w:eastAsia="Times New Roman"/>
          <w:szCs w:val="24"/>
        </w:rPr>
        <w:t xml:space="preserve"> στην ντουλάπα των υποσχέσεων</w:t>
      </w:r>
      <w:r>
        <w:rPr>
          <w:rFonts w:eastAsia="Times New Roman"/>
          <w:szCs w:val="24"/>
        </w:rPr>
        <w:t>.</w:t>
      </w:r>
      <w:r w:rsidRPr="00395FC7">
        <w:rPr>
          <w:rFonts w:eastAsia="Times New Roman"/>
          <w:szCs w:val="24"/>
        </w:rPr>
        <w:t xml:space="preserve"> </w:t>
      </w:r>
    </w:p>
    <w:p w14:paraId="77C031FB" w14:textId="77777777" w:rsidR="006113A9" w:rsidRDefault="006B6FC4">
      <w:pPr>
        <w:spacing w:line="600" w:lineRule="auto"/>
        <w:ind w:firstLine="720"/>
        <w:contextualSpacing/>
        <w:jc w:val="both"/>
        <w:rPr>
          <w:rFonts w:eastAsia="Times New Roman"/>
          <w:szCs w:val="24"/>
        </w:rPr>
      </w:pPr>
      <w:r>
        <w:rPr>
          <w:rFonts w:eastAsia="Times New Roman"/>
          <w:szCs w:val="24"/>
        </w:rPr>
        <w:t>Κι</w:t>
      </w:r>
      <w:r w:rsidRPr="00395FC7">
        <w:rPr>
          <w:rFonts w:eastAsia="Times New Roman"/>
          <w:szCs w:val="24"/>
        </w:rPr>
        <w:t xml:space="preserve"> όλ</w:t>
      </w:r>
      <w:r w:rsidRPr="00395FC7">
        <w:rPr>
          <w:rFonts w:eastAsia="Times New Roman"/>
          <w:szCs w:val="24"/>
        </w:rPr>
        <w:t>α αυτά γίνονται</w:t>
      </w:r>
      <w:r>
        <w:rPr>
          <w:rFonts w:eastAsia="Times New Roman"/>
          <w:szCs w:val="24"/>
        </w:rPr>
        <w:t>,</w:t>
      </w:r>
      <w:r w:rsidRPr="00395FC7">
        <w:rPr>
          <w:rFonts w:eastAsia="Times New Roman"/>
          <w:szCs w:val="24"/>
        </w:rPr>
        <w:t xml:space="preserve"> κυρίες και κύριοι συνάδελφοι</w:t>
      </w:r>
      <w:r>
        <w:rPr>
          <w:rFonts w:eastAsia="Times New Roman"/>
          <w:szCs w:val="24"/>
        </w:rPr>
        <w:t>,</w:t>
      </w:r>
      <w:r w:rsidRPr="00395FC7">
        <w:rPr>
          <w:rFonts w:eastAsia="Times New Roman"/>
          <w:szCs w:val="24"/>
        </w:rPr>
        <w:t xml:space="preserve"> με το βλέμμα και μόνο στη δική σας επόμενη μέρα και όχι στην επόμενη μέρα της χώρας</w:t>
      </w:r>
      <w:r>
        <w:rPr>
          <w:rFonts w:eastAsia="Times New Roman"/>
          <w:szCs w:val="24"/>
        </w:rPr>
        <w:t>.</w:t>
      </w:r>
      <w:r w:rsidRPr="00395FC7">
        <w:rPr>
          <w:rFonts w:eastAsia="Times New Roman"/>
          <w:szCs w:val="24"/>
        </w:rPr>
        <w:t xml:space="preserve"> </w:t>
      </w:r>
      <w:r>
        <w:rPr>
          <w:rFonts w:eastAsia="Times New Roman"/>
          <w:szCs w:val="24"/>
        </w:rPr>
        <w:t>Γιατί</w:t>
      </w:r>
      <w:r w:rsidRPr="00395FC7">
        <w:rPr>
          <w:rFonts w:eastAsia="Times New Roman"/>
          <w:szCs w:val="24"/>
        </w:rPr>
        <w:t xml:space="preserve"> χάρη στην ανεύθυνη</w:t>
      </w:r>
      <w:r>
        <w:rPr>
          <w:rFonts w:eastAsia="Times New Roman"/>
          <w:szCs w:val="24"/>
        </w:rPr>
        <w:t>,</w:t>
      </w:r>
      <w:r w:rsidRPr="00395FC7">
        <w:rPr>
          <w:rFonts w:eastAsia="Times New Roman"/>
          <w:szCs w:val="24"/>
        </w:rPr>
        <w:t xml:space="preserve"> </w:t>
      </w:r>
      <w:r>
        <w:rPr>
          <w:rFonts w:eastAsia="Times New Roman"/>
          <w:szCs w:val="24"/>
        </w:rPr>
        <w:t>κ</w:t>
      </w:r>
      <w:r w:rsidRPr="00395FC7">
        <w:rPr>
          <w:rFonts w:eastAsia="Times New Roman"/>
          <w:szCs w:val="24"/>
        </w:rPr>
        <w:t>οντό</w:t>
      </w:r>
      <w:r>
        <w:rPr>
          <w:rFonts w:eastAsia="Times New Roman"/>
          <w:szCs w:val="24"/>
        </w:rPr>
        <w:t>θωρη</w:t>
      </w:r>
      <w:r w:rsidRPr="00395FC7">
        <w:rPr>
          <w:rFonts w:eastAsia="Times New Roman"/>
          <w:szCs w:val="24"/>
        </w:rPr>
        <w:t xml:space="preserve"> λογική </w:t>
      </w:r>
      <w:r>
        <w:rPr>
          <w:rFonts w:eastAsia="Times New Roman"/>
          <w:szCs w:val="24"/>
        </w:rPr>
        <w:t>σας,</w:t>
      </w:r>
      <w:r w:rsidRPr="00395FC7">
        <w:rPr>
          <w:rFonts w:eastAsia="Times New Roman"/>
          <w:szCs w:val="24"/>
        </w:rPr>
        <w:t xml:space="preserve"> </w:t>
      </w:r>
      <w:r>
        <w:rPr>
          <w:rFonts w:eastAsia="Times New Roman"/>
          <w:szCs w:val="24"/>
        </w:rPr>
        <w:t>δ</w:t>
      </w:r>
      <w:r w:rsidRPr="00395FC7">
        <w:rPr>
          <w:rFonts w:eastAsia="Times New Roman"/>
          <w:szCs w:val="24"/>
        </w:rPr>
        <w:t xml:space="preserve">υστυχώς καταλήξατε σε μία </w:t>
      </w:r>
      <w:r>
        <w:rPr>
          <w:rFonts w:eastAsia="Times New Roman"/>
          <w:szCs w:val="24"/>
        </w:rPr>
        <w:t>σ</w:t>
      </w:r>
      <w:r w:rsidRPr="00395FC7">
        <w:rPr>
          <w:rFonts w:eastAsia="Times New Roman"/>
          <w:szCs w:val="24"/>
        </w:rPr>
        <w:t>υμφωνία</w:t>
      </w:r>
      <w:r>
        <w:rPr>
          <w:rFonts w:eastAsia="Times New Roman"/>
          <w:szCs w:val="24"/>
        </w:rPr>
        <w:t>,</w:t>
      </w:r>
      <w:r w:rsidRPr="00395FC7">
        <w:rPr>
          <w:rFonts w:eastAsia="Times New Roman"/>
          <w:szCs w:val="24"/>
        </w:rPr>
        <w:t xml:space="preserve"> στην οποία </w:t>
      </w:r>
      <w:r>
        <w:rPr>
          <w:rFonts w:eastAsia="Times New Roman"/>
          <w:szCs w:val="24"/>
        </w:rPr>
        <w:t xml:space="preserve">η χώρα </w:t>
      </w:r>
      <w:r w:rsidRPr="00395FC7">
        <w:rPr>
          <w:rFonts w:eastAsia="Times New Roman"/>
          <w:szCs w:val="24"/>
        </w:rPr>
        <w:t xml:space="preserve">μας παίρνει </w:t>
      </w:r>
      <w:r>
        <w:rPr>
          <w:rFonts w:eastAsia="Times New Roman"/>
          <w:szCs w:val="24"/>
        </w:rPr>
        <w:t>λ</w:t>
      </w:r>
      <w:r w:rsidRPr="00395FC7">
        <w:rPr>
          <w:rFonts w:eastAsia="Times New Roman"/>
          <w:szCs w:val="24"/>
        </w:rPr>
        <w:t xml:space="preserve">ίγα και </w:t>
      </w:r>
      <w:r w:rsidRPr="00395FC7">
        <w:rPr>
          <w:rFonts w:eastAsia="Times New Roman"/>
          <w:szCs w:val="24"/>
        </w:rPr>
        <w:t>δίνει πολλά</w:t>
      </w:r>
      <w:r>
        <w:rPr>
          <w:rFonts w:eastAsia="Times New Roman"/>
          <w:szCs w:val="24"/>
        </w:rPr>
        <w:t>. Η</w:t>
      </w:r>
      <w:r w:rsidRPr="00395FC7">
        <w:rPr>
          <w:rFonts w:eastAsia="Times New Roman"/>
          <w:szCs w:val="24"/>
        </w:rPr>
        <w:t xml:space="preserve"> μία ονομασία για όλες τις χρήσεις και προς όλους</w:t>
      </w:r>
      <w:r>
        <w:rPr>
          <w:rFonts w:eastAsia="Times New Roman"/>
          <w:szCs w:val="24"/>
        </w:rPr>
        <w:t>,</w:t>
      </w:r>
      <w:r w:rsidRPr="00395FC7">
        <w:rPr>
          <w:rFonts w:eastAsia="Times New Roman"/>
          <w:szCs w:val="24"/>
        </w:rPr>
        <w:t xml:space="preserve"> που τόσο πανηγυρίζετε</w:t>
      </w:r>
      <w:r>
        <w:rPr>
          <w:rFonts w:eastAsia="Times New Roman"/>
          <w:szCs w:val="24"/>
        </w:rPr>
        <w:t>,</w:t>
      </w:r>
      <w:r w:rsidRPr="00395FC7">
        <w:rPr>
          <w:rFonts w:eastAsia="Times New Roman"/>
          <w:szCs w:val="24"/>
        </w:rPr>
        <w:t xml:space="preserve"> ακυρώνεται από τις αναφορές σε μία δήθεν μακεδονική γλώσσα και μακεδονική ιθαγένεια που</w:t>
      </w:r>
      <w:r>
        <w:rPr>
          <w:rFonts w:eastAsia="Times New Roman"/>
          <w:szCs w:val="24"/>
        </w:rPr>
        <w:t>,</w:t>
      </w:r>
      <w:r w:rsidRPr="00395FC7">
        <w:rPr>
          <w:rFonts w:eastAsia="Times New Roman"/>
          <w:szCs w:val="24"/>
        </w:rPr>
        <w:t xml:space="preserve"> </w:t>
      </w:r>
      <w:r>
        <w:rPr>
          <w:rFonts w:eastAsia="Times New Roman"/>
          <w:szCs w:val="24"/>
        </w:rPr>
        <w:t>όμως,</w:t>
      </w:r>
      <w:r w:rsidRPr="00395FC7">
        <w:rPr>
          <w:rFonts w:eastAsia="Times New Roman"/>
          <w:szCs w:val="24"/>
        </w:rPr>
        <w:t xml:space="preserve"> κλείνει το μάτι στην εθνικότητα</w:t>
      </w:r>
      <w:r>
        <w:rPr>
          <w:rFonts w:eastAsia="Times New Roman"/>
          <w:szCs w:val="24"/>
        </w:rPr>
        <w:t>.</w:t>
      </w:r>
      <w:r w:rsidRPr="00395FC7">
        <w:rPr>
          <w:rFonts w:eastAsia="Times New Roman"/>
          <w:szCs w:val="24"/>
        </w:rPr>
        <w:t xml:space="preserve"> </w:t>
      </w:r>
    </w:p>
    <w:p w14:paraId="77C031FC" w14:textId="77777777" w:rsidR="006113A9" w:rsidRDefault="006B6FC4">
      <w:pPr>
        <w:spacing w:line="600" w:lineRule="auto"/>
        <w:ind w:firstLine="720"/>
        <w:contextualSpacing/>
        <w:jc w:val="both"/>
        <w:rPr>
          <w:rFonts w:eastAsia="Times New Roman"/>
          <w:szCs w:val="24"/>
        </w:rPr>
      </w:pPr>
      <w:r>
        <w:rPr>
          <w:rFonts w:eastAsia="Times New Roman"/>
          <w:szCs w:val="24"/>
        </w:rPr>
        <w:t>Α</w:t>
      </w:r>
      <w:r w:rsidRPr="00395FC7">
        <w:rPr>
          <w:rFonts w:eastAsia="Times New Roman"/>
          <w:szCs w:val="24"/>
        </w:rPr>
        <w:t>κυρώνεται</w:t>
      </w:r>
      <w:r>
        <w:rPr>
          <w:rFonts w:eastAsia="Times New Roman"/>
          <w:szCs w:val="24"/>
        </w:rPr>
        <w:t xml:space="preserve"> από τη διατήρηση των αρχικών</w:t>
      </w:r>
      <w:r>
        <w:rPr>
          <w:rFonts w:eastAsia="Times New Roman"/>
          <w:szCs w:val="24"/>
        </w:rPr>
        <w:t xml:space="preserve"> Μ</w:t>
      </w:r>
      <w:r w:rsidRPr="00395FC7">
        <w:rPr>
          <w:rFonts w:eastAsia="Times New Roman"/>
          <w:szCs w:val="24"/>
        </w:rPr>
        <w:t>Κ</w:t>
      </w:r>
      <w:r>
        <w:rPr>
          <w:rFonts w:eastAsia="Times New Roman"/>
          <w:szCs w:val="24"/>
        </w:rPr>
        <w:t>,</w:t>
      </w:r>
      <w:r w:rsidRPr="00395FC7">
        <w:rPr>
          <w:rFonts w:eastAsia="Times New Roman"/>
          <w:szCs w:val="24"/>
        </w:rPr>
        <w:t xml:space="preserve"> δηλαδή Μακεδονία</w:t>
      </w:r>
      <w:r>
        <w:rPr>
          <w:rFonts w:eastAsia="Times New Roman"/>
          <w:szCs w:val="24"/>
        </w:rPr>
        <w:t>,</w:t>
      </w:r>
      <w:r w:rsidRPr="00395FC7">
        <w:rPr>
          <w:rFonts w:eastAsia="Times New Roman"/>
          <w:szCs w:val="24"/>
        </w:rPr>
        <w:t xml:space="preserve"> σε διάφορους κωδικούς της χώρας</w:t>
      </w:r>
      <w:r>
        <w:rPr>
          <w:rFonts w:eastAsia="Times New Roman"/>
          <w:szCs w:val="24"/>
        </w:rPr>
        <w:t>.</w:t>
      </w:r>
      <w:r w:rsidRPr="00395FC7">
        <w:rPr>
          <w:rFonts w:eastAsia="Times New Roman"/>
          <w:szCs w:val="24"/>
        </w:rPr>
        <w:t xml:space="preserve"> </w:t>
      </w:r>
      <w:r>
        <w:rPr>
          <w:rFonts w:eastAsia="Times New Roman"/>
          <w:szCs w:val="24"/>
        </w:rPr>
        <w:t>Α</w:t>
      </w:r>
      <w:r w:rsidRPr="00395FC7">
        <w:rPr>
          <w:rFonts w:eastAsia="Times New Roman"/>
          <w:szCs w:val="24"/>
        </w:rPr>
        <w:t xml:space="preserve">κυρώνεται από </w:t>
      </w:r>
      <w:r w:rsidRPr="00395FC7">
        <w:rPr>
          <w:rFonts w:eastAsia="Times New Roman"/>
          <w:szCs w:val="24"/>
        </w:rPr>
        <w:lastRenderedPageBreak/>
        <w:t xml:space="preserve">τη δυνατότητα χρήσης του επιθετικού προσδιορισμού </w:t>
      </w:r>
      <w:r>
        <w:rPr>
          <w:rFonts w:eastAsia="Times New Roman"/>
          <w:szCs w:val="24"/>
        </w:rPr>
        <w:t>«</w:t>
      </w:r>
      <w:r w:rsidRPr="00395FC7">
        <w:rPr>
          <w:rFonts w:eastAsia="Times New Roman"/>
          <w:szCs w:val="24"/>
        </w:rPr>
        <w:t>Μακεδονικός</w:t>
      </w:r>
      <w:r>
        <w:rPr>
          <w:rFonts w:eastAsia="Times New Roman"/>
          <w:szCs w:val="24"/>
        </w:rPr>
        <w:t>»</w:t>
      </w:r>
      <w:r w:rsidRPr="00395FC7">
        <w:rPr>
          <w:rFonts w:eastAsia="Times New Roman"/>
          <w:szCs w:val="24"/>
        </w:rPr>
        <w:t xml:space="preserve"> σε μη κρατικές οντότητες</w:t>
      </w:r>
      <w:r>
        <w:rPr>
          <w:rFonts w:eastAsia="Times New Roman"/>
          <w:szCs w:val="24"/>
        </w:rPr>
        <w:t>.</w:t>
      </w:r>
      <w:r w:rsidRPr="00395FC7">
        <w:rPr>
          <w:rFonts w:eastAsia="Times New Roman"/>
          <w:szCs w:val="24"/>
        </w:rPr>
        <w:t xml:space="preserve"> </w:t>
      </w:r>
      <w:r>
        <w:rPr>
          <w:rFonts w:eastAsia="Times New Roman"/>
          <w:szCs w:val="24"/>
        </w:rPr>
        <w:t>Α</w:t>
      </w:r>
      <w:r w:rsidRPr="00395FC7">
        <w:rPr>
          <w:rFonts w:eastAsia="Times New Roman"/>
          <w:szCs w:val="24"/>
        </w:rPr>
        <w:t>κυρώνεται</w:t>
      </w:r>
      <w:r>
        <w:rPr>
          <w:rFonts w:eastAsia="Times New Roman"/>
          <w:szCs w:val="24"/>
        </w:rPr>
        <w:t>,</w:t>
      </w:r>
      <w:r w:rsidRPr="00395FC7">
        <w:rPr>
          <w:rFonts w:eastAsia="Times New Roman"/>
          <w:szCs w:val="24"/>
        </w:rPr>
        <w:t xml:space="preserve"> </w:t>
      </w:r>
      <w:r>
        <w:rPr>
          <w:rFonts w:eastAsia="Times New Roman"/>
          <w:szCs w:val="24"/>
        </w:rPr>
        <w:t>γ</w:t>
      </w:r>
      <w:r w:rsidRPr="00395FC7">
        <w:rPr>
          <w:rFonts w:eastAsia="Times New Roman"/>
          <w:szCs w:val="24"/>
        </w:rPr>
        <w:t>ιατί δεν γνωρίζουμε αν και κατά πόσο θα προσαρμοστούν στη σύνθετη ονομασία οι εμπο</w:t>
      </w:r>
      <w:r w:rsidRPr="00395FC7">
        <w:rPr>
          <w:rFonts w:eastAsia="Times New Roman"/>
          <w:szCs w:val="24"/>
        </w:rPr>
        <w:t>ρικές ονομασίες</w:t>
      </w:r>
      <w:r>
        <w:rPr>
          <w:rFonts w:eastAsia="Times New Roman"/>
          <w:szCs w:val="24"/>
        </w:rPr>
        <w:t>,</w:t>
      </w:r>
      <w:r w:rsidRPr="00395FC7">
        <w:rPr>
          <w:rFonts w:eastAsia="Times New Roman"/>
          <w:szCs w:val="24"/>
        </w:rPr>
        <w:t xml:space="preserve"> οι εμπορικές επωνυμίες και τα εμπορικά σήματα</w:t>
      </w:r>
      <w:r>
        <w:rPr>
          <w:rFonts w:eastAsia="Times New Roman"/>
          <w:szCs w:val="24"/>
        </w:rPr>
        <w:t>.</w:t>
      </w:r>
    </w:p>
    <w:p w14:paraId="77C031FD" w14:textId="77777777" w:rsidR="006113A9" w:rsidRDefault="006B6FC4">
      <w:pPr>
        <w:spacing w:line="600" w:lineRule="auto"/>
        <w:ind w:firstLine="720"/>
        <w:contextualSpacing/>
        <w:jc w:val="both"/>
        <w:rPr>
          <w:rFonts w:eastAsia="Times New Roman"/>
          <w:szCs w:val="24"/>
        </w:rPr>
      </w:pPr>
      <w:r>
        <w:rPr>
          <w:rFonts w:eastAsia="Times New Roman"/>
          <w:szCs w:val="24"/>
        </w:rPr>
        <w:t>Μ</w:t>
      </w:r>
      <w:r w:rsidRPr="00395FC7">
        <w:rPr>
          <w:rFonts w:eastAsia="Times New Roman"/>
          <w:szCs w:val="24"/>
        </w:rPr>
        <w:t xml:space="preserve">έχρι στιγμής </w:t>
      </w:r>
      <w:r>
        <w:rPr>
          <w:rFonts w:eastAsia="Times New Roman"/>
          <w:szCs w:val="24"/>
        </w:rPr>
        <w:t xml:space="preserve">ο </w:t>
      </w:r>
      <w:r w:rsidRPr="00395FC7">
        <w:rPr>
          <w:rFonts w:eastAsia="Times New Roman"/>
          <w:szCs w:val="24"/>
        </w:rPr>
        <w:t>Αναπληρωτής Υπουργός κ</w:t>
      </w:r>
      <w:r>
        <w:rPr>
          <w:rFonts w:eastAsia="Times New Roman"/>
          <w:szCs w:val="24"/>
        </w:rPr>
        <w:t>.</w:t>
      </w:r>
      <w:r w:rsidRPr="00395FC7">
        <w:rPr>
          <w:rFonts w:eastAsia="Times New Roman"/>
          <w:szCs w:val="24"/>
        </w:rPr>
        <w:t xml:space="preserve"> Κατρούγκαλος</w:t>
      </w:r>
      <w:r>
        <w:rPr>
          <w:rFonts w:eastAsia="Times New Roman"/>
          <w:szCs w:val="24"/>
        </w:rPr>
        <w:t>,</w:t>
      </w:r>
      <w:r w:rsidRPr="00395FC7">
        <w:rPr>
          <w:rFonts w:eastAsia="Times New Roman"/>
          <w:szCs w:val="24"/>
        </w:rPr>
        <w:t xml:space="preserve"> έχει καταθέσει στο </w:t>
      </w:r>
      <w:r>
        <w:rPr>
          <w:rFonts w:eastAsia="Times New Roman"/>
          <w:szCs w:val="24"/>
        </w:rPr>
        <w:t>Κ</w:t>
      </w:r>
      <w:r w:rsidRPr="00395FC7">
        <w:rPr>
          <w:rFonts w:eastAsia="Times New Roman"/>
          <w:szCs w:val="24"/>
        </w:rPr>
        <w:t xml:space="preserve">οινοβούλιο το υφιστάμενο </w:t>
      </w:r>
      <w:r>
        <w:rPr>
          <w:rFonts w:eastAsia="Times New Roman"/>
          <w:szCs w:val="24"/>
        </w:rPr>
        <w:t>σ</w:t>
      </w:r>
      <w:r w:rsidRPr="00395FC7">
        <w:rPr>
          <w:rFonts w:eastAsia="Times New Roman"/>
          <w:szCs w:val="24"/>
        </w:rPr>
        <w:t xml:space="preserve">ύνταγμα της </w:t>
      </w:r>
      <w:r>
        <w:rPr>
          <w:rFonts w:eastAsia="Times New Roman"/>
          <w:szCs w:val="24"/>
        </w:rPr>
        <w:t>Π</w:t>
      </w:r>
      <w:r w:rsidRPr="00395FC7">
        <w:rPr>
          <w:rFonts w:eastAsia="Times New Roman"/>
          <w:szCs w:val="24"/>
        </w:rPr>
        <w:t xml:space="preserve">ρώην </w:t>
      </w:r>
      <w:r>
        <w:rPr>
          <w:rFonts w:eastAsia="Times New Roman"/>
          <w:szCs w:val="24"/>
        </w:rPr>
        <w:t>Γιουγκοσλαβικής</w:t>
      </w:r>
      <w:r w:rsidRPr="00395FC7">
        <w:rPr>
          <w:rFonts w:eastAsia="Times New Roman"/>
          <w:szCs w:val="24"/>
        </w:rPr>
        <w:t xml:space="preserve"> Δημοκρατίας της Μακεδονίας που φέρει τον τίτλο </w:t>
      </w:r>
      <w:r>
        <w:rPr>
          <w:rFonts w:eastAsia="Times New Roman"/>
          <w:szCs w:val="24"/>
        </w:rPr>
        <w:t>«Σ</w:t>
      </w:r>
      <w:r w:rsidRPr="00395FC7">
        <w:rPr>
          <w:rFonts w:eastAsia="Times New Roman"/>
          <w:szCs w:val="24"/>
        </w:rPr>
        <w:t xml:space="preserve">ύνταγμα της </w:t>
      </w:r>
      <w:r>
        <w:rPr>
          <w:rFonts w:eastAsia="Times New Roman"/>
          <w:szCs w:val="24"/>
        </w:rPr>
        <w:t>Δ</w:t>
      </w:r>
      <w:r w:rsidRPr="00395FC7">
        <w:rPr>
          <w:rFonts w:eastAsia="Times New Roman"/>
          <w:szCs w:val="24"/>
        </w:rPr>
        <w:t>ημοκρατίας της Μακεδονίας</w:t>
      </w:r>
      <w:r>
        <w:rPr>
          <w:rFonts w:eastAsia="Times New Roman"/>
          <w:szCs w:val="24"/>
        </w:rPr>
        <w:t>»</w:t>
      </w:r>
      <w:r w:rsidRPr="00395FC7">
        <w:rPr>
          <w:rFonts w:eastAsia="Times New Roman"/>
          <w:szCs w:val="24"/>
        </w:rPr>
        <w:t xml:space="preserve"> και μάλιστα</w:t>
      </w:r>
      <w:r>
        <w:rPr>
          <w:rFonts w:eastAsia="Times New Roman"/>
          <w:szCs w:val="24"/>
        </w:rPr>
        <w:t>, αρχικά το είχε κατεβάσει</w:t>
      </w:r>
      <w:r w:rsidRPr="00395FC7">
        <w:rPr>
          <w:rFonts w:eastAsia="Times New Roman"/>
          <w:szCs w:val="24"/>
        </w:rPr>
        <w:t xml:space="preserve"> από το ίντερνετ</w:t>
      </w:r>
      <w:r>
        <w:rPr>
          <w:rFonts w:eastAsia="Times New Roman"/>
          <w:szCs w:val="24"/>
        </w:rPr>
        <w:t>.</w:t>
      </w:r>
      <w:r w:rsidRPr="00395FC7">
        <w:rPr>
          <w:rFonts w:eastAsia="Times New Roman"/>
          <w:szCs w:val="24"/>
        </w:rPr>
        <w:t xml:space="preserve"> </w:t>
      </w:r>
      <w:r>
        <w:rPr>
          <w:rFonts w:eastAsia="Times New Roman"/>
          <w:szCs w:val="24"/>
        </w:rPr>
        <w:t>Τ</w:t>
      </w:r>
      <w:r w:rsidRPr="00395FC7">
        <w:rPr>
          <w:rFonts w:eastAsia="Times New Roman"/>
          <w:szCs w:val="24"/>
        </w:rPr>
        <w:t>ώρα μας το φέρ</w:t>
      </w:r>
      <w:r>
        <w:rPr>
          <w:rFonts w:eastAsia="Times New Roman"/>
          <w:szCs w:val="24"/>
        </w:rPr>
        <w:t>ν</w:t>
      </w:r>
      <w:r w:rsidRPr="00395FC7">
        <w:rPr>
          <w:rFonts w:eastAsia="Times New Roman"/>
          <w:szCs w:val="24"/>
        </w:rPr>
        <w:t>ει</w:t>
      </w:r>
      <w:r>
        <w:rPr>
          <w:rFonts w:eastAsia="Times New Roman"/>
          <w:szCs w:val="24"/>
        </w:rPr>
        <w:t>,</w:t>
      </w:r>
      <w:r w:rsidRPr="00395FC7">
        <w:rPr>
          <w:rFonts w:eastAsia="Times New Roman"/>
          <w:szCs w:val="24"/>
        </w:rPr>
        <w:t xml:space="preserve"> υποτίθεται</w:t>
      </w:r>
      <w:r>
        <w:rPr>
          <w:rFonts w:eastAsia="Times New Roman"/>
          <w:szCs w:val="24"/>
        </w:rPr>
        <w:t>,</w:t>
      </w:r>
      <w:r w:rsidRPr="00395FC7">
        <w:rPr>
          <w:rFonts w:eastAsia="Times New Roman"/>
          <w:szCs w:val="24"/>
        </w:rPr>
        <w:t xml:space="preserve"> και επίσημα</w:t>
      </w:r>
      <w:r>
        <w:rPr>
          <w:rFonts w:eastAsia="Times New Roman"/>
          <w:szCs w:val="24"/>
        </w:rPr>
        <w:t>.</w:t>
      </w:r>
      <w:r w:rsidRPr="00395FC7">
        <w:rPr>
          <w:rFonts w:eastAsia="Times New Roman"/>
          <w:szCs w:val="24"/>
        </w:rPr>
        <w:t xml:space="preserve"> </w:t>
      </w:r>
      <w:r>
        <w:rPr>
          <w:rFonts w:eastAsia="Times New Roman"/>
          <w:szCs w:val="24"/>
        </w:rPr>
        <w:t>Κ</w:t>
      </w:r>
      <w:r w:rsidRPr="00395FC7">
        <w:rPr>
          <w:rFonts w:eastAsia="Times New Roman"/>
          <w:szCs w:val="24"/>
        </w:rPr>
        <w:t xml:space="preserve">αι δεύτερον </w:t>
      </w:r>
      <w:r>
        <w:rPr>
          <w:rFonts w:eastAsia="Times New Roman"/>
          <w:szCs w:val="24"/>
        </w:rPr>
        <w:t xml:space="preserve">έχει κατατεθεί </w:t>
      </w:r>
      <w:r w:rsidRPr="00395FC7">
        <w:rPr>
          <w:rFonts w:eastAsia="Times New Roman"/>
          <w:szCs w:val="24"/>
        </w:rPr>
        <w:t>μία ρηματική διακοίνωση με τις τροποποιήσεις στις οποίες υπάρχουν τρεις ρητές αναφορές σ</w:t>
      </w:r>
      <w:r w:rsidRPr="00395FC7">
        <w:rPr>
          <w:rFonts w:eastAsia="Times New Roman"/>
          <w:szCs w:val="24"/>
        </w:rPr>
        <w:t xml:space="preserve">ε </w:t>
      </w:r>
      <w:r>
        <w:rPr>
          <w:rFonts w:eastAsia="Times New Roman"/>
          <w:szCs w:val="24"/>
        </w:rPr>
        <w:t>μ</w:t>
      </w:r>
      <w:r w:rsidRPr="00395FC7">
        <w:rPr>
          <w:rFonts w:eastAsia="Times New Roman"/>
          <w:szCs w:val="24"/>
        </w:rPr>
        <w:t>ακεδονικό λαό</w:t>
      </w:r>
      <w:r>
        <w:rPr>
          <w:rFonts w:eastAsia="Times New Roman"/>
          <w:szCs w:val="24"/>
        </w:rPr>
        <w:t>.</w:t>
      </w:r>
      <w:r w:rsidRPr="00395FC7">
        <w:rPr>
          <w:rFonts w:eastAsia="Times New Roman"/>
          <w:szCs w:val="24"/>
        </w:rPr>
        <w:t xml:space="preserve"> </w:t>
      </w:r>
    </w:p>
    <w:p w14:paraId="77C031FE" w14:textId="77777777" w:rsidR="006113A9" w:rsidRDefault="006B6FC4">
      <w:pPr>
        <w:spacing w:line="600" w:lineRule="auto"/>
        <w:ind w:firstLine="720"/>
        <w:contextualSpacing/>
        <w:jc w:val="both"/>
        <w:rPr>
          <w:rFonts w:eastAsia="Times New Roman"/>
          <w:szCs w:val="24"/>
        </w:rPr>
      </w:pPr>
      <w:r>
        <w:rPr>
          <w:rFonts w:eastAsia="Times New Roman"/>
          <w:szCs w:val="24"/>
        </w:rPr>
        <w:t xml:space="preserve">Η </w:t>
      </w:r>
      <w:r>
        <w:rPr>
          <w:rFonts w:eastAsia="Times New Roman"/>
          <w:szCs w:val="24"/>
        </w:rPr>
        <w:t>σ</w:t>
      </w:r>
      <w:r w:rsidRPr="00395FC7">
        <w:rPr>
          <w:rFonts w:eastAsia="Times New Roman"/>
          <w:szCs w:val="24"/>
        </w:rPr>
        <w:t xml:space="preserve">υνταγματική </w:t>
      </w:r>
      <w:r>
        <w:rPr>
          <w:rFonts w:eastAsia="Times New Roman"/>
          <w:szCs w:val="24"/>
        </w:rPr>
        <w:t>Α</w:t>
      </w:r>
      <w:r w:rsidRPr="00395FC7">
        <w:rPr>
          <w:rFonts w:eastAsia="Times New Roman"/>
          <w:szCs w:val="24"/>
        </w:rPr>
        <w:t>ναθεώρηση δεν ολοκληρώθηκε</w:t>
      </w:r>
      <w:r>
        <w:rPr>
          <w:rFonts w:eastAsia="Times New Roman"/>
          <w:szCs w:val="24"/>
        </w:rPr>
        <w:t>.</w:t>
      </w:r>
      <w:r w:rsidRPr="00395FC7">
        <w:rPr>
          <w:rFonts w:eastAsia="Times New Roman"/>
          <w:szCs w:val="24"/>
        </w:rPr>
        <w:t xml:space="preserve"> </w:t>
      </w:r>
      <w:r>
        <w:rPr>
          <w:rFonts w:eastAsia="Times New Roman"/>
          <w:szCs w:val="24"/>
        </w:rPr>
        <w:t>Τ</w:t>
      </w:r>
      <w:r w:rsidRPr="00395FC7">
        <w:rPr>
          <w:rFonts w:eastAsia="Times New Roman"/>
          <w:szCs w:val="24"/>
        </w:rPr>
        <w:t>ο γεγονός αυτό</w:t>
      </w:r>
      <w:r>
        <w:rPr>
          <w:rFonts w:eastAsia="Times New Roman"/>
          <w:szCs w:val="24"/>
        </w:rPr>
        <w:t>,</w:t>
      </w:r>
      <w:r w:rsidRPr="00395FC7">
        <w:rPr>
          <w:rFonts w:eastAsia="Times New Roman"/>
          <w:szCs w:val="24"/>
        </w:rPr>
        <w:t xml:space="preserve"> </w:t>
      </w:r>
      <w:r>
        <w:rPr>
          <w:rFonts w:eastAsia="Times New Roman"/>
          <w:szCs w:val="24"/>
        </w:rPr>
        <w:t>ω</w:t>
      </w:r>
      <w:r w:rsidRPr="00395FC7">
        <w:rPr>
          <w:rFonts w:eastAsia="Times New Roman"/>
          <w:szCs w:val="24"/>
        </w:rPr>
        <w:t>στόσο</w:t>
      </w:r>
      <w:r>
        <w:rPr>
          <w:rFonts w:eastAsia="Times New Roman"/>
          <w:szCs w:val="24"/>
        </w:rPr>
        <w:t>,</w:t>
      </w:r>
      <w:r w:rsidRPr="00395FC7">
        <w:rPr>
          <w:rFonts w:eastAsia="Times New Roman"/>
          <w:szCs w:val="24"/>
        </w:rPr>
        <w:t xml:space="preserve"> συνιστά ευθεία παραβίαση της </w:t>
      </w:r>
      <w:r>
        <w:rPr>
          <w:rFonts w:eastAsia="Times New Roman"/>
          <w:szCs w:val="24"/>
        </w:rPr>
        <w:t>σ</w:t>
      </w:r>
      <w:r w:rsidRPr="00395FC7">
        <w:rPr>
          <w:rFonts w:eastAsia="Times New Roman"/>
          <w:szCs w:val="24"/>
        </w:rPr>
        <w:t>υμφωνίας εκ μέρους των Σκοπίων</w:t>
      </w:r>
      <w:r>
        <w:rPr>
          <w:rFonts w:eastAsia="Times New Roman"/>
          <w:szCs w:val="24"/>
        </w:rPr>
        <w:t>,</w:t>
      </w:r>
      <w:r w:rsidRPr="00395FC7">
        <w:rPr>
          <w:rFonts w:eastAsia="Times New Roman"/>
          <w:szCs w:val="24"/>
        </w:rPr>
        <w:t xml:space="preserve"> με την ανοχή της </w:t>
      </w:r>
      <w:r>
        <w:rPr>
          <w:rFonts w:eastAsia="Times New Roman"/>
          <w:szCs w:val="24"/>
        </w:rPr>
        <w:t>Κ</w:t>
      </w:r>
      <w:r w:rsidRPr="00395FC7">
        <w:rPr>
          <w:rFonts w:eastAsia="Times New Roman"/>
          <w:szCs w:val="24"/>
        </w:rPr>
        <w:t>υβέρνησης</w:t>
      </w:r>
      <w:r>
        <w:rPr>
          <w:rFonts w:eastAsia="Times New Roman"/>
          <w:szCs w:val="24"/>
        </w:rPr>
        <w:t>,</w:t>
      </w:r>
      <w:r w:rsidRPr="00395FC7">
        <w:rPr>
          <w:rFonts w:eastAsia="Times New Roman"/>
          <w:szCs w:val="24"/>
        </w:rPr>
        <w:t xml:space="preserve"> καθώς επιτρέπει στα Σκόπια να ολοκληρώσουν την </w:t>
      </w:r>
      <w:r>
        <w:rPr>
          <w:rFonts w:eastAsia="Times New Roman"/>
          <w:szCs w:val="24"/>
        </w:rPr>
        <w:t>α</w:t>
      </w:r>
      <w:r w:rsidRPr="00395FC7">
        <w:rPr>
          <w:rFonts w:eastAsia="Times New Roman"/>
          <w:szCs w:val="24"/>
        </w:rPr>
        <w:t xml:space="preserve">ναθεώρηση μετά τη διασφάλιση </w:t>
      </w:r>
      <w:r w:rsidRPr="00395FC7">
        <w:rPr>
          <w:rFonts w:eastAsia="Times New Roman"/>
          <w:szCs w:val="24"/>
        </w:rPr>
        <w:t>της ένταξής τους στο ΝΑΤΟ</w:t>
      </w:r>
      <w:r>
        <w:rPr>
          <w:rFonts w:eastAsia="Times New Roman"/>
          <w:szCs w:val="24"/>
        </w:rPr>
        <w:t>.</w:t>
      </w:r>
      <w:r w:rsidRPr="00395FC7">
        <w:rPr>
          <w:rFonts w:eastAsia="Times New Roman"/>
          <w:szCs w:val="24"/>
        </w:rPr>
        <w:t xml:space="preserve"> </w:t>
      </w:r>
      <w:r>
        <w:rPr>
          <w:rFonts w:eastAsia="Times New Roman"/>
          <w:szCs w:val="24"/>
        </w:rPr>
        <w:t>Π</w:t>
      </w:r>
      <w:r w:rsidRPr="00395FC7">
        <w:rPr>
          <w:rFonts w:eastAsia="Times New Roman"/>
          <w:szCs w:val="24"/>
        </w:rPr>
        <w:t xml:space="preserve">λέον κραυγαλέο παράδειγμα είναι ότι ενώ η </w:t>
      </w:r>
      <w:r>
        <w:rPr>
          <w:rFonts w:eastAsia="Times New Roman"/>
          <w:szCs w:val="24"/>
        </w:rPr>
        <w:t>τριακοστή δεύτερη</w:t>
      </w:r>
      <w:r w:rsidRPr="00395FC7">
        <w:rPr>
          <w:rFonts w:eastAsia="Times New Roman"/>
          <w:szCs w:val="24"/>
        </w:rPr>
        <w:t xml:space="preserve"> τροποποίηση του </w:t>
      </w:r>
      <w:r w:rsidRPr="00395FC7">
        <w:rPr>
          <w:rFonts w:eastAsia="Times New Roman"/>
          <w:szCs w:val="24"/>
        </w:rPr>
        <w:lastRenderedPageBreak/>
        <w:t xml:space="preserve">υπό </w:t>
      </w:r>
      <w:r>
        <w:rPr>
          <w:rFonts w:eastAsia="Times New Roman"/>
          <w:szCs w:val="24"/>
        </w:rPr>
        <w:t>α</w:t>
      </w:r>
      <w:r w:rsidRPr="00395FC7">
        <w:rPr>
          <w:rFonts w:eastAsia="Times New Roman"/>
          <w:szCs w:val="24"/>
        </w:rPr>
        <w:t xml:space="preserve">ναθεώρηση </w:t>
      </w:r>
      <w:r>
        <w:rPr>
          <w:rFonts w:eastAsia="Times New Roman"/>
          <w:szCs w:val="24"/>
        </w:rPr>
        <w:t>σ</w:t>
      </w:r>
      <w:r w:rsidRPr="00395FC7">
        <w:rPr>
          <w:rFonts w:eastAsia="Times New Roman"/>
          <w:szCs w:val="24"/>
        </w:rPr>
        <w:t xml:space="preserve">κοπιανού </w:t>
      </w:r>
      <w:r>
        <w:rPr>
          <w:rFonts w:eastAsia="Times New Roman"/>
          <w:szCs w:val="24"/>
        </w:rPr>
        <w:t>σ</w:t>
      </w:r>
      <w:r w:rsidRPr="00395FC7">
        <w:rPr>
          <w:rFonts w:eastAsia="Times New Roman"/>
          <w:szCs w:val="24"/>
        </w:rPr>
        <w:t xml:space="preserve">υντάγματος αναφέρεται στην αλλαγή του ονόματος από Δημοκρατία της Μακεδονίας σε </w:t>
      </w:r>
      <w:r>
        <w:rPr>
          <w:rFonts w:eastAsia="Times New Roman"/>
          <w:szCs w:val="24"/>
        </w:rPr>
        <w:t>Β</w:t>
      </w:r>
      <w:r w:rsidRPr="00395FC7">
        <w:rPr>
          <w:rFonts w:eastAsia="Times New Roman"/>
          <w:szCs w:val="24"/>
        </w:rPr>
        <w:t>όρεια Μακεδονία</w:t>
      </w:r>
      <w:r>
        <w:rPr>
          <w:rFonts w:eastAsia="Times New Roman"/>
          <w:szCs w:val="24"/>
        </w:rPr>
        <w:t>,</w:t>
      </w:r>
      <w:r w:rsidRPr="00395FC7">
        <w:rPr>
          <w:rFonts w:eastAsia="Times New Roman"/>
          <w:szCs w:val="24"/>
        </w:rPr>
        <w:t xml:space="preserve"> σε όσ</w:t>
      </w:r>
      <w:r>
        <w:rPr>
          <w:rFonts w:eastAsia="Times New Roman"/>
          <w:szCs w:val="24"/>
        </w:rPr>
        <w:t xml:space="preserve">ες ακολουθούν την </w:t>
      </w:r>
      <w:r>
        <w:rPr>
          <w:rFonts w:eastAsia="Times New Roman"/>
          <w:szCs w:val="24"/>
        </w:rPr>
        <w:t>τριακ</w:t>
      </w:r>
      <w:r>
        <w:rPr>
          <w:rFonts w:eastAsia="Times New Roman"/>
          <w:szCs w:val="24"/>
        </w:rPr>
        <w:t>οστή τρίτη</w:t>
      </w:r>
      <w:r>
        <w:rPr>
          <w:rFonts w:eastAsia="Times New Roman"/>
          <w:szCs w:val="24"/>
        </w:rPr>
        <w:t xml:space="preserve">, την </w:t>
      </w:r>
      <w:r>
        <w:rPr>
          <w:rFonts w:eastAsia="Times New Roman"/>
          <w:szCs w:val="24"/>
        </w:rPr>
        <w:t>τριακοστή τέταρτη</w:t>
      </w:r>
      <w:r w:rsidRPr="00395FC7">
        <w:rPr>
          <w:rFonts w:eastAsia="Times New Roman"/>
          <w:szCs w:val="24"/>
        </w:rPr>
        <w:t xml:space="preserve"> </w:t>
      </w:r>
      <w:r>
        <w:rPr>
          <w:rFonts w:eastAsia="Times New Roman"/>
          <w:szCs w:val="24"/>
        </w:rPr>
        <w:t>κ</w:t>
      </w:r>
      <w:r>
        <w:rPr>
          <w:rFonts w:eastAsia="Times New Roman"/>
          <w:szCs w:val="24"/>
        </w:rPr>
        <w:t>.</w:t>
      </w:r>
      <w:r>
        <w:rPr>
          <w:rFonts w:eastAsia="Times New Roman"/>
          <w:szCs w:val="24"/>
        </w:rPr>
        <w:t>λπ.,</w:t>
      </w:r>
      <w:r w:rsidRPr="00395FC7">
        <w:rPr>
          <w:rFonts w:eastAsia="Times New Roman"/>
          <w:szCs w:val="24"/>
        </w:rPr>
        <w:t xml:space="preserve"> οι </w:t>
      </w:r>
      <w:r>
        <w:rPr>
          <w:rFonts w:eastAsia="Times New Roman"/>
          <w:szCs w:val="24"/>
        </w:rPr>
        <w:t>Σ</w:t>
      </w:r>
      <w:r w:rsidRPr="00395FC7">
        <w:rPr>
          <w:rFonts w:eastAsia="Times New Roman"/>
          <w:szCs w:val="24"/>
        </w:rPr>
        <w:t xml:space="preserve">κοπιανοί επαναφέρουν το όνομα </w:t>
      </w:r>
      <w:r>
        <w:rPr>
          <w:rFonts w:eastAsia="Times New Roman"/>
          <w:szCs w:val="24"/>
        </w:rPr>
        <w:t>«</w:t>
      </w:r>
      <w:r w:rsidRPr="00395FC7">
        <w:rPr>
          <w:rFonts w:eastAsia="Times New Roman"/>
          <w:szCs w:val="24"/>
        </w:rPr>
        <w:t>Δημοκρατία της Μακεδονίας</w:t>
      </w:r>
      <w:r>
        <w:rPr>
          <w:rFonts w:eastAsia="Times New Roman"/>
          <w:szCs w:val="24"/>
        </w:rPr>
        <w:t>»,</w:t>
      </w:r>
      <w:r w:rsidRPr="00395FC7">
        <w:rPr>
          <w:rFonts w:eastAsia="Times New Roman"/>
          <w:szCs w:val="24"/>
        </w:rPr>
        <w:t xml:space="preserve"> κάτι που δεν υπάρχει σε αυτό που μας καταθέσατε</w:t>
      </w:r>
      <w:r>
        <w:rPr>
          <w:rFonts w:eastAsia="Times New Roman"/>
          <w:szCs w:val="24"/>
        </w:rPr>
        <w:t>,</w:t>
      </w:r>
      <w:r w:rsidRPr="00395FC7">
        <w:rPr>
          <w:rFonts w:eastAsia="Times New Roman"/>
          <w:szCs w:val="24"/>
        </w:rPr>
        <w:t xml:space="preserve"> </w:t>
      </w:r>
      <w:r>
        <w:rPr>
          <w:rFonts w:eastAsia="Times New Roman"/>
          <w:szCs w:val="24"/>
        </w:rPr>
        <w:t>κ</w:t>
      </w:r>
      <w:r w:rsidRPr="00395FC7">
        <w:rPr>
          <w:rFonts w:eastAsia="Times New Roman"/>
          <w:szCs w:val="24"/>
        </w:rPr>
        <w:t>ύριε Υπουργέ</w:t>
      </w:r>
      <w:r>
        <w:rPr>
          <w:rFonts w:eastAsia="Times New Roman"/>
          <w:szCs w:val="24"/>
        </w:rPr>
        <w:t>. Είναι ένα</w:t>
      </w:r>
      <w:r w:rsidRPr="00395FC7">
        <w:rPr>
          <w:rFonts w:eastAsia="Times New Roman"/>
          <w:szCs w:val="24"/>
        </w:rPr>
        <w:t xml:space="preserve"> στοιχείο που έρχεται σε πλήρη αντίθεση με τα διεθνώς ισχύοντα στις συνταγματικές αναθεωρήσεις</w:t>
      </w:r>
      <w:r>
        <w:rPr>
          <w:rFonts w:eastAsia="Times New Roman"/>
          <w:szCs w:val="24"/>
        </w:rPr>
        <w:t>,</w:t>
      </w:r>
      <w:r w:rsidRPr="00395FC7">
        <w:rPr>
          <w:rFonts w:eastAsia="Times New Roman"/>
          <w:szCs w:val="24"/>
        </w:rPr>
        <w:t xml:space="preserve"> καθώς κάθε μεταγενέστερη τροποποίηση οφείλει να ενσωματώνει το περιεχόμενο των προηγούμενων</w:t>
      </w:r>
      <w:r>
        <w:rPr>
          <w:rFonts w:eastAsia="Times New Roman"/>
          <w:szCs w:val="24"/>
        </w:rPr>
        <w:t>.</w:t>
      </w:r>
    </w:p>
    <w:p w14:paraId="77C031FF" w14:textId="77777777" w:rsidR="006113A9" w:rsidRDefault="006B6FC4">
      <w:pPr>
        <w:spacing w:line="600" w:lineRule="auto"/>
        <w:ind w:firstLine="720"/>
        <w:contextualSpacing/>
        <w:jc w:val="both"/>
        <w:rPr>
          <w:rFonts w:eastAsia="Times New Roman"/>
          <w:szCs w:val="24"/>
        </w:rPr>
      </w:pPr>
      <w:r>
        <w:rPr>
          <w:rFonts w:eastAsia="Times New Roman"/>
          <w:szCs w:val="24"/>
        </w:rPr>
        <w:t>Η</w:t>
      </w:r>
      <w:r w:rsidRPr="00395FC7">
        <w:rPr>
          <w:rFonts w:eastAsia="Times New Roman"/>
          <w:szCs w:val="24"/>
        </w:rPr>
        <w:t xml:space="preserve"> Νέα Δημοκρατία αξιώνει το αυτονόητο</w:t>
      </w:r>
      <w:r>
        <w:rPr>
          <w:rFonts w:eastAsia="Times New Roman"/>
          <w:szCs w:val="24"/>
        </w:rPr>
        <w:t>:</w:t>
      </w:r>
      <w:r w:rsidRPr="00395FC7">
        <w:rPr>
          <w:rFonts w:eastAsia="Times New Roman"/>
          <w:szCs w:val="24"/>
        </w:rPr>
        <w:t xml:space="preserve"> </w:t>
      </w:r>
      <w:r>
        <w:rPr>
          <w:rFonts w:eastAsia="Times New Roman"/>
          <w:szCs w:val="24"/>
        </w:rPr>
        <w:t>Ν</w:t>
      </w:r>
      <w:r w:rsidRPr="00395FC7">
        <w:rPr>
          <w:rFonts w:eastAsia="Times New Roman"/>
          <w:szCs w:val="24"/>
        </w:rPr>
        <w:t>α κατατεθεί στη Βουλή το πλ</w:t>
      </w:r>
      <w:r w:rsidRPr="00395FC7">
        <w:rPr>
          <w:rFonts w:eastAsia="Times New Roman"/>
          <w:szCs w:val="24"/>
        </w:rPr>
        <w:t xml:space="preserve">ήρες κωδικοποιημένο κείμενο του νέου </w:t>
      </w:r>
      <w:r>
        <w:rPr>
          <w:rFonts w:eastAsia="Times New Roman"/>
          <w:szCs w:val="24"/>
        </w:rPr>
        <w:t>σ</w:t>
      </w:r>
      <w:r w:rsidRPr="00395FC7">
        <w:rPr>
          <w:rFonts w:eastAsia="Times New Roman"/>
          <w:szCs w:val="24"/>
        </w:rPr>
        <w:t xml:space="preserve">υντάγματος της </w:t>
      </w:r>
      <w:r>
        <w:rPr>
          <w:rFonts w:eastAsia="Times New Roman"/>
          <w:szCs w:val="24"/>
        </w:rPr>
        <w:t>Π</w:t>
      </w:r>
      <w:r w:rsidRPr="00395FC7">
        <w:rPr>
          <w:rFonts w:eastAsia="Times New Roman"/>
          <w:szCs w:val="24"/>
        </w:rPr>
        <w:t xml:space="preserve">ρώην </w:t>
      </w:r>
      <w:r>
        <w:rPr>
          <w:rFonts w:eastAsia="Times New Roman"/>
          <w:szCs w:val="24"/>
        </w:rPr>
        <w:t xml:space="preserve">Γιουγκοσλαβικής </w:t>
      </w:r>
      <w:r w:rsidRPr="00395FC7">
        <w:rPr>
          <w:rFonts w:eastAsia="Times New Roman"/>
          <w:szCs w:val="24"/>
        </w:rPr>
        <w:t>Δημο</w:t>
      </w:r>
      <w:r>
        <w:rPr>
          <w:rFonts w:eastAsia="Times New Roman"/>
          <w:szCs w:val="24"/>
        </w:rPr>
        <w:t>κρατίας και μαζί και το προοίμιό</w:t>
      </w:r>
      <w:r w:rsidRPr="00395FC7">
        <w:rPr>
          <w:rFonts w:eastAsia="Times New Roman"/>
          <w:szCs w:val="24"/>
        </w:rPr>
        <w:t xml:space="preserve"> του</w:t>
      </w:r>
      <w:r>
        <w:rPr>
          <w:rFonts w:eastAsia="Times New Roman"/>
          <w:szCs w:val="24"/>
        </w:rPr>
        <w:t>. Είχαμε πει</w:t>
      </w:r>
      <w:r w:rsidRPr="00395FC7">
        <w:rPr>
          <w:rFonts w:eastAsia="Times New Roman"/>
          <w:szCs w:val="24"/>
        </w:rPr>
        <w:t xml:space="preserve"> μάλιστ</w:t>
      </w:r>
      <w:r>
        <w:rPr>
          <w:rFonts w:eastAsia="Times New Roman"/>
          <w:szCs w:val="24"/>
        </w:rPr>
        <w:t>α από το Βήμα αυτό,</w:t>
      </w:r>
      <w:r w:rsidRPr="00395FC7">
        <w:rPr>
          <w:rFonts w:eastAsia="Times New Roman"/>
          <w:szCs w:val="24"/>
        </w:rPr>
        <w:t xml:space="preserve"> </w:t>
      </w:r>
      <w:r>
        <w:rPr>
          <w:rFonts w:eastAsia="Times New Roman"/>
          <w:szCs w:val="24"/>
        </w:rPr>
        <w:t xml:space="preserve">στη </w:t>
      </w:r>
      <w:r w:rsidRPr="00395FC7">
        <w:rPr>
          <w:rFonts w:eastAsia="Times New Roman"/>
          <w:szCs w:val="24"/>
        </w:rPr>
        <w:t xml:space="preserve">συζήτηση για την πρόταση μομφής της Νέας Δημοκρατίας προς την </w:t>
      </w:r>
      <w:r>
        <w:rPr>
          <w:rFonts w:eastAsia="Times New Roman"/>
          <w:szCs w:val="24"/>
        </w:rPr>
        <w:t>Κ</w:t>
      </w:r>
      <w:r w:rsidRPr="00395FC7">
        <w:rPr>
          <w:rFonts w:eastAsia="Times New Roman"/>
          <w:szCs w:val="24"/>
        </w:rPr>
        <w:t>υβέρνηση</w:t>
      </w:r>
      <w:r>
        <w:rPr>
          <w:rFonts w:eastAsia="Times New Roman"/>
          <w:szCs w:val="24"/>
        </w:rPr>
        <w:t>,</w:t>
      </w:r>
      <w:r w:rsidRPr="00395FC7">
        <w:rPr>
          <w:rFonts w:eastAsia="Times New Roman"/>
          <w:szCs w:val="24"/>
        </w:rPr>
        <w:t xml:space="preserve"> ότι οι α</w:t>
      </w:r>
      <w:r>
        <w:rPr>
          <w:rFonts w:eastAsia="Times New Roman"/>
          <w:szCs w:val="24"/>
        </w:rPr>
        <w:t>ναφορές σε μακεδο</w:t>
      </w:r>
      <w:r>
        <w:rPr>
          <w:rFonts w:eastAsia="Times New Roman"/>
          <w:szCs w:val="24"/>
        </w:rPr>
        <w:t xml:space="preserve">νική ιθαγένεια, σε </w:t>
      </w:r>
      <w:r w:rsidRPr="00395FC7">
        <w:rPr>
          <w:rFonts w:eastAsia="Times New Roman"/>
          <w:szCs w:val="24"/>
        </w:rPr>
        <w:t xml:space="preserve">μακεδονική γλώσσα και σε </w:t>
      </w:r>
      <w:r>
        <w:rPr>
          <w:rFonts w:eastAsia="Times New Roman"/>
          <w:szCs w:val="24"/>
        </w:rPr>
        <w:t>μ</w:t>
      </w:r>
      <w:r w:rsidRPr="00395FC7">
        <w:rPr>
          <w:rFonts w:eastAsia="Times New Roman"/>
          <w:szCs w:val="24"/>
        </w:rPr>
        <w:t>ακεδονικό έθνος</w:t>
      </w:r>
      <w:r>
        <w:rPr>
          <w:rFonts w:eastAsia="Times New Roman"/>
          <w:szCs w:val="24"/>
        </w:rPr>
        <w:t xml:space="preserve"> ή</w:t>
      </w:r>
      <w:r w:rsidRPr="00395FC7">
        <w:rPr>
          <w:rFonts w:eastAsia="Times New Roman"/>
          <w:szCs w:val="24"/>
        </w:rPr>
        <w:t xml:space="preserve"> τελευταία στο </w:t>
      </w:r>
      <w:r>
        <w:rPr>
          <w:rFonts w:eastAsia="Times New Roman"/>
          <w:szCs w:val="24"/>
        </w:rPr>
        <w:t>σ</w:t>
      </w:r>
      <w:r w:rsidRPr="00395FC7">
        <w:rPr>
          <w:rFonts w:eastAsia="Times New Roman"/>
          <w:szCs w:val="24"/>
        </w:rPr>
        <w:t>ύνταγμα της γειτονικής χώρας</w:t>
      </w:r>
      <w:r>
        <w:rPr>
          <w:rFonts w:eastAsia="Times New Roman"/>
          <w:szCs w:val="24"/>
        </w:rPr>
        <w:t>,</w:t>
      </w:r>
      <w:r w:rsidRPr="00395FC7">
        <w:rPr>
          <w:rFonts w:eastAsia="Times New Roman"/>
          <w:szCs w:val="24"/>
        </w:rPr>
        <w:t xml:space="preserve"> βάζουν τα θεμέλια για την απαξίωση της σύνθετης ονομασίας στο μέλλον</w:t>
      </w:r>
      <w:r>
        <w:rPr>
          <w:rFonts w:eastAsia="Times New Roman"/>
          <w:szCs w:val="24"/>
        </w:rPr>
        <w:t>,</w:t>
      </w:r>
      <w:r w:rsidRPr="00395FC7">
        <w:rPr>
          <w:rFonts w:eastAsia="Times New Roman"/>
          <w:szCs w:val="24"/>
        </w:rPr>
        <w:t xml:space="preserve"> μία σύνθετη ονομασία που μέχρι να εφαρμοστεί πλήρως</w:t>
      </w:r>
      <w:r>
        <w:rPr>
          <w:rFonts w:eastAsia="Times New Roman"/>
          <w:szCs w:val="24"/>
        </w:rPr>
        <w:t>,</w:t>
      </w:r>
      <w:r w:rsidRPr="00395FC7">
        <w:rPr>
          <w:rFonts w:eastAsia="Times New Roman"/>
          <w:szCs w:val="24"/>
        </w:rPr>
        <w:t xml:space="preserve"> μέσα και έξω από τα Σκόπι</w:t>
      </w:r>
      <w:r w:rsidRPr="00395FC7">
        <w:rPr>
          <w:rFonts w:eastAsia="Times New Roman"/>
          <w:szCs w:val="24"/>
        </w:rPr>
        <w:t>α</w:t>
      </w:r>
      <w:r>
        <w:rPr>
          <w:rFonts w:eastAsia="Times New Roman"/>
          <w:szCs w:val="24"/>
        </w:rPr>
        <w:t>,</w:t>
      </w:r>
      <w:r w:rsidRPr="00395FC7">
        <w:rPr>
          <w:rFonts w:eastAsia="Times New Roman"/>
          <w:szCs w:val="24"/>
        </w:rPr>
        <w:t xml:space="preserve"> </w:t>
      </w:r>
      <w:r w:rsidRPr="00395FC7">
        <w:rPr>
          <w:rFonts w:eastAsia="Times New Roman"/>
          <w:szCs w:val="24"/>
        </w:rPr>
        <w:lastRenderedPageBreak/>
        <w:t>θα πάρει τουλάχιστον μία πενταετία</w:t>
      </w:r>
      <w:r>
        <w:rPr>
          <w:rFonts w:eastAsia="Times New Roman"/>
          <w:szCs w:val="24"/>
        </w:rPr>
        <w:t>,</w:t>
      </w:r>
      <w:r w:rsidRPr="00395FC7">
        <w:rPr>
          <w:rFonts w:eastAsia="Times New Roman"/>
          <w:szCs w:val="24"/>
        </w:rPr>
        <w:t xml:space="preserve"> αφού δηλαδή οι γείτονές μας έχουν ενταχθεί στο ΝΑΤΟ </w:t>
      </w:r>
      <w:r>
        <w:rPr>
          <w:rFonts w:eastAsia="Times New Roman"/>
          <w:szCs w:val="24"/>
        </w:rPr>
        <w:t>κ</w:t>
      </w:r>
      <w:r w:rsidRPr="00395FC7">
        <w:rPr>
          <w:rFonts w:eastAsia="Times New Roman"/>
          <w:szCs w:val="24"/>
        </w:rPr>
        <w:t>αι αφού έχουν ξεκινήσει οι ενταξιακές διαπραγματεύσεις</w:t>
      </w:r>
      <w:r>
        <w:rPr>
          <w:rFonts w:eastAsia="Times New Roman"/>
          <w:szCs w:val="24"/>
        </w:rPr>
        <w:t>.</w:t>
      </w:r>
    </w:p>
    <w:p w14:paraId="77C03200" w14:textId="77777777" w:rsidR="006113A9" w:rsidRDefault="006B6FC4">
      <w:pPr>
        <w:spacing w:line="600" w:lineRule="auto"/>
        <w:ind w:firstLine="720"/>
        <w:contextualSpacing/>
        <w:jc w:val="both"/>
        <w:rPr>
          <w:rFonts w:eastAsia="Times New Roman"/>
          <w:szCs w:val="24"/>
        </w:rPr>
      </w:pPr>
      <w:r>
        <w:rPr>
          <w:rFonts w:eastAsia="Times New Roman"/>
          <w:szCs w:val="24"/>
        </w:rPr>
        <w:t>Έ</w:t>
      </w:r>
      <w:r w:rsidRPr="00395FC7">
        <w:rPr>
          <w:rFonts w:eastAsia="Times New Roman"/>
          <w:szCs w:val="24"/>
        </w:rPr>
        <w:t xml:space="preserve">χετε δώσει όλα μας τα διαπραγματευτικά όπλα πριν κλειδώσετε πολλά από αυτά που έχετε συμφωνήσει </w:t>
      </w:r>
      <w:r>
        <w:rPr>
          <w:rFonts w:eastAsia="Times New Roman"/>
          <w:szCs w:val="24"/>
        </w:rPr>
        <w:t>ή</w:t>
      </w:r>
      <w:r w:rsidRPr="00395FC7">
        <w:rPr>
          <w:rFonts w:eastAsia="Times New Roman"/>
          <w:szCs w:val="24"/>
        </w:rPr>
        <w:t xml:space="preserve"> νομίζετε </w:t>
      </w:r>
      <w:r w:rsidRPr="00395FC7">
        <w:rPr>
          <w:rFonts w:eastAsia="Times New Roman"/>
          <w:szCs w:val="24"/>
        </w:rPr>
        <w:t>ότι έχετε συμφωνήσει</w:t>
      </w:r>
      <w:r>
        <w:rPr>
          <w:rFonts w:eastAsia="Times New Roman"/>
          <w:szCs w:val="24"/>
        </w:rPr>
        <w:t>.</w:t>
      </w:r>
      <w:r w:rsidRPr="00395FC7">
        <w:rPr>
          <w:rFonts w:eastAsia="Times New Roman"/>
          <w:szCs w:val="24"/>
        </w:rPr>
        <w:t xml:space="preserve"> </w:t>
      </w:r>
      <w:r>
        <w:rPr>
          <w:rFonts w:eastAsia="Times New Roman"/>
          <w:szCs w:val="24"/>
        </w:rPr>
        <w:t>Α</w:t>
      </w:r>
      <w:r w:rsidRPr="00395FC7">
        <w:rPr>
          <w:rFonts w:eastAsia="Times New Roman"/>
          <w:szCs w:val="24"/>
        </w:rPr>
        <w:t>πό αυτά και μόνο είναι σαφές ότι δεσμεύετ</w:t>
      </w:r>
      <w:r>
        <w:rPr>
          <w:rFonts w:eastAsia="Times New Roman"/>
          <w:szCs w:val="24"/>
        </w:rPr>
        <w:t xml:space="preserve">ε </w:t>
      </w:r>
      <w:r w:rsidRPr="00395FC7">
        <w:rPr>
          <w:rFonts w:eastAsia="Times New Roman"/>
          <w:szCs w:val="24"/>
        </w:rPr>
        <w:t xml:space="preserve">τη χώρα με μία κακή συμφωνία και το κάνετε με πλήρη </w:t>
      </w:r>
      <w:r>
        <w:rPr>
          <w:rFonts w:eastAsia="Times New Roman"/>
          <w:szCs w:val="24"/>
        </w:rPr>
        <w:t>σ</w:t>
      </w:r>
      <w:r w:rsidRPr="00395FC7">
        <w:rPr>
          <w:rFonts w:eastAsia="Times New Roman"/>
          <w:szCs w:val="24"/>
        </w:rPr>
        <w:t>υνείδηση</w:t>
      </w:r>
      <w:r>
        <w:rPr>
          <w:rFonts w:eastAsia="Times New Roman"/>
          <w:szCs w:val="24"/>
        </w:rPr>
        <w:t>, γ</w:t>
      </w:r>
      <w:r w:rsidRPr="00395FC7">
        <w:rPr>
          <w:rFonts w:eastAsia="Times New Roman"/>
          <w:szCs w:val="24"/>
        </w:rPr>
        <w:t>ιατί ποτέ δεν σας ένοιαξε στα αλήθεια η χώρα</w:t>
      </w:r>
      <w:r>
        <w:rPr>
          <w:rFonts w:eastAsia="Times New Roman"/>
          <w:szCs w:val="24"/>
        </w:rPr>
        <w:t>.</w:t>
      </w:r>
      <w:r w:rsidRPr="00395FC7">
        <w:rPr>
          <w:rFonts w:eastAsia="Times New Roman"/>
          <w:szCs w:val="24"/>
        </w:rPr>
        <w:t xml:space="preserve"> </w:t>
      </w:r>
      <w:r>
        <w:rPr>
          <w:rFonts w:eastAsia="Times New Roman"/>
          <w:szCs w:val="24"/>
        </w:rPr>
        <w:t>Γ</w:t>
      </w:r>
      <w:r w:rsidRPr="00395FC7">
        <w:rPr>
          <w:rFonts w:eastAsia="Times New Roman"/>
          <w:szCs w:val="24"/>
        </w:rPr>
        <w:t>ιατί ο πατριωτισμός είναι μία αξία που σας αφήνει αδιάφορους</w:t>
      </w:r>
      <w:r>
        <w:rPr>
          <w:rFonts w:eastAsia="Times New Roman"/>
          <w:szCs w:val="24"/>
        </w:rPr>
        <w:t>.</w:t>
      </w:r>
      <w:r w:rsidRPr="00395FC7">
        <w:rPr>
          <w:rFonts w:eastAsia="Times New Roman"/>
          <w:szCs w:val="24"/>
        </w:rPr>
        <w:t xml:space="preserve"> </w:t>
      </w:r>
      <w:r>
        <w:rPr>
          <w:rFonts w:eastAsia="Times New Roman"/>
          <w:szCs w:val="24"/>
        </w:rPr>
        <w:t>Γ</w:t>
      </w:r>
      <w:r w:rsidRPr="00395FC7">
        <w:rPr>
          <w:rFonts w:eastAsia="Times New Roman"/>
          <w:szCs w:val="24"/>
        </w:rPr>
        <w:t>ια εσάς</w:t>
      </w:r>
      <w:r>
        <w:rPr>
          <w:rFonts w:eastAsia="Times New Roman"/>
          <w:szCs w:val="24"/>
        </w:rPr>
        <w:t>,</w:t>
      </w:r>
      <w:r w:rsidRPr="00395FC7">
        <w:rPr>
          <w:rFonts w:eastAsia="Times New Roman"/>
          <w:szCs w:val="24"/>
        </w:rPr>
        <w:t xml:space="preserve"> το </w:t>
      </w:r>
      <w:r>
        <w:rPr>
          <w:rFonts w:eastAsia="Times New Roman"/>
          <w:szCs w:val="24"/>
        </w:rPr>
        <w:t>μ</w:t>
      </w:r>
      <w:r w:rsidRPr="00395FC7">
        <w:rPr>
          <w:rFonts w:eastAsia="Times New Roman"/>
          <w:szCs w:val="24"/>
        </w:rPr>
        <w:t>ακε</w:t>
      </w:r>
      <w:r w:rsidRPr="00395FC7">
        <w:rPr>
          <w:rFonts w:eastAsia="Times New Roman"/>
          <w:szCs w:val="24"/>
        </w:rPr>
        <w:t xml:space="preserve">δονικό είναι άλλη μία σημαία </w:t>
      </w:r>
      <w:r>
        <w:rPr>
          <w:rFonts w:eastAsia="Times New Roman"/>
          <w:szCs w:val="24"/>
        </w:rPr>
        <w:t>ε</w:t>
      </w:r>
      <w:r w:rsidRPr="00395FC7">
        <w:rPr>
          <w:rFonts w:eastAsia="Times New Roman"/>
          <w:szCs w:val="24"/>
        </w:rPr>
        <w:t>υκαιρίας</w:t>
      </w:r>
      <w:r>
        <w:rPr>
          <w:rFonts w:eastAsia="Times New Roman"/>
          <w:szCs w:val="24"/>
        </w:rPr>
        <w:t>,</w:t>
      </w:r>
      <w:r w:rsidRPr="00395FC7">
        <w:rPr>
          <w:rFonts w:eastAsia="Times New Roman"/>
          <w:szCs w:val="24"/>
        </w:rPr>
        <w:t xml:space="preserve"> άλλη μία προσπάθεια να </w:t>
      </w:r>
      <w:r>
        <w:rPr>
          <w:rFonts w:eastAsia="Times New Roman"/>
          <w:szCs w:val="24"/>
        </w:rPr>
        <w:t>ελιχθείτε, να εξαπατήσετε</w:t>
      </w:r>
      <w:r w:rsidRPr="00395FC7">
        <w:rPr>
          <w:rFonts w:eastAsia="Times New Roman"/>
          <w:szCs w:val="24"/>
        </w:rPr>
        <w:t xml:space="preserve"> μήπως και μείνετε στον αφρό για λίγο ακόμη</w:t>
      </w:r>
      <w:r>
        <w:rPr>
          <w:rFonts w:eastAsia="Times New Roman"/>
          <w:szCs w:val="24"/>
        </w:rPr>
        <w:t>.</w:t>
      </w:r>
    </w:p>
    <w:p w14:paraId="77C03201" w14:textId="77777777" w:rsidR="006113A9" w:rsidRDefault="006B6FC4">
      <w:pPr>
        <w:spacing w:line="600" w:lineRule="auto"/>
        <w:ind w:firstLine="720"/>
        <w:contextualSpacing/>
        <w:jc w:val="both"/>
        <w:rPr>
          <w:rFonts w:eastAsia="Times New Roman"/>
          <w:szCs w:val="24"/>
        </w:rPr>
      </w:pPr>
      <w:r>
        <w:rPr>
          <w:rFonts w:eastAsia="Times New Roman"/>
          <w:szCs w:val="24"/>
        </w:rPr>
        <w:t>Να</w:t>
      </w:r>
      <w:r w:rsidRPr="00395FC7">
        <w:rPr>
          <w:rFonts w:eastAsia="Times New Roman"/>
          <w:szCs w:val="24"/>
        </w:rPr>
        <w:t xml:space="preserve"> ξέρετε</w:t>
      </w:r>
      <w:r>
        <w:rPr>
          <w:rFonts w:eastAsia="Times New Roman"/>
          <w:szCs w:val="24"/>
        </w:rPr>
        <w:t>, όμως,</w:t>
      </w:r>
      <w:r w:rsidRPr="00395FC7">
        <w:rPr>
          <w:rFonts w:eastAsia="Times New Roman"/>
          <w:szCs w:val="24"/>
        </w:rPr>
        <w:t xml:space="preserve"> </w:t>
      </w:r>
      <w:r>
        <w:rPr>
          <w:rFonts w:eastAsia="Times New Roman"/>
          <w:szCs w:val="24"/>
        </w:rPr>
        <w:t xml:space="preserve">ότι </w:t>
      </w:r>
      <w:r w:rsidRPr="00395FC7">
        <w:rPr>
          <w:rFonts w:eastAsia="Times New Roman"/>
          <w:szCs w:val="24"/>
        </w:rPr>
        <w:t>πρόκειται για μία απελπισμένη προσπάθεια</w:t>
      </w:r>
      <w:r>
        <w:rPr>
          <w:rFonts w:eastAsia="Times New Roman"/>
          <w:szCs w:val="24"/>
        </w:rPr>
        <w:t>.</w:t>
      </w:r>
      <w:r w:rsidRPr="00395FC7">
        <w:rPr>
          <w:rFonts w:eastAsia="Times New Roman"/>
          <w:szCs w:val="24"/>
        </w:rPr>
        <w:t xml:space="preserve"> Γιατί η κοινωνία έχει νιώσει στο πετσί της τις επιλογές σας στην οικονομία</w:t>
      </w:r>
      <w:r>
        <w:rPr>
          <w:rFonts w:eastAsia="Times New Roman"/>
          <w:szCs w:val="24"/>
        </w:rPr>
        <w:t>,</w:t>
      </w:r>
      <w:r w:rsidRPr="00395FC7">
        <w:rPr>
          <w:rFonts w:eastAsia="Times New Roman"/>
          <w:szCs w:val="24"/>
        </w:rPr>
        <w:t xml:space="preserve"> την απασχόληση</w:t>
      </w:r>
      <w:r>
        <w:rPr>
          <w:rFonts w:eastAsia="Times New Roman"/>
          <w:szCs w:val="24"/>
        </w:rPr>
        <w:t>,</w:t>
      </w:r>
      <w:r w:rsidRPr="00395FC7">
        <w:rPr>
          <w:rFonts w:eastAsia="Times New Roman"/>
          <w:szCs w:val="24"/>
        </w:rPr>
        <w:t xml:space="preserve"> την υγεία</w:t>
      </w:r>
      <w:r>
        <w:rPr>
          <w:rFonts w:eastAsia="Times New Roman"/>
          <w:szCs w:val="24"/>
        </w:rPr>
        <w:t>,</w:t>
      </w:r>
      <w:r w:rsidRPr="00395FC7">
        <w:rPr>
          <w:rFonts w:eastAsia="Times New Roman"/>
          <w:szCs w:val="24"/>
        </w:rPr>
        <w:t xml:space="preserve"> την εκπαίδευση</w:t>
      </w:r>
      <w:r>
        <w:rPr>
          <w:rFonts w:eastAsia="Times New Roman"/>
          <w:szCs w:val="24"/>
        </w:rPr>
        <w:t>,</w:t>
      </w:r>
      <w:r w:rsidRPr="00395FC7">
        <w:rPr>
          <w:rFonts w:eastAsia="Times New Roman"/>
          <w:szCs w:val="24"/>
        </w:rPr>
        <w:t xml:space="preserve"> την ασφάλεια</w:t>
      </w:r>
      <w:r>
        <w:rPr>
          <w:rFonts w:eastAsia="Times New Roman"/>
          <w:szCs w:val="24"/>
        </w:rPr>
        <w:t>.</w:t>
      </w:r>
      <w:r w:rsidRPr="00395FC7">
        <w:rPr>
          <w:rFonts w:eastAsia="Times New Roman"/>
          <w:szCs w:val="24"/>
        </w:rPr>
        <w:t xml:space="preserve"> </w:t>
      </w:r>
      <w:r>
        <w:rPr>
          <w:rFonts w:eastAsia="Times New Roman"/>
          <w:szCs w:val="24"/>
        </w:rPr>
        <w:t>Γ</w:t>
      </w:r>
      <w:r w:rsidRPr="00395FC7">
        <w:rPr>
          <w:rFonts w:eastAsia="Times New Roman"/>
          <w:szCs w:val="24"/>
        </w:rPr>
        <w:t>ιατί έχει καταλάβει το θράσος και τον κυνισμό με τα οποία μεταχειρίζε</w:t>
      </w:r>
      <w:r>
        <w:rPr>
          <w:rFonts w:eastAsia="Times New Roman"/>
          <w:szCs w:val="24"/>
        </w:rPr>
        <w:t>στε</w:t>
      </w:r>
      <w:r w:rsidRPr="00395FC7">
        <w:rPr>
          <w:rFonts w:eastAsia="Times New Roman"/>
          <w:szCs w:val="24"/>
        </w:rPr>
        <w:t xml:space="preserve"> τα μεγάλα θέματα του τόπου</w:t>
      </w:r>
      <w:r>
        <w:rPr>
          <w:rFonts w:eastAsia="Times New Roman"/>
          <w:szCs w:val="24"/>
        </w:rPr>
        <w:t>.</w:t>
      </w:r>
      <w:r w:rsidRPr="00395FC7">
        <w:rPr>
          <w:rFonts w:eastAsia="Times New Roman"/>
          <w:szCs w:val="24"/>
        </w:rPr>
        <w:t xml:space="preserve"> Γιατί δεν ανέχεται τ</w:t>
      </w:r>
      <w:r w:rsidRPr="00395FC7">
        <w:rPr>
          <w:rFonts w:eastAsia="Times New Roman"/>
          <w:szCs w:val="24"/>
        </w:rPr>
        <w:t xml:space="preserve">ις πληγές που έχετε καταφέρει στο σώμα της </w:t>
      </w:r>
      <w:r w:rsidRPr="00395FC7">
        <w:rPr>
          <w:rFonts w:eastAsia="Times New Roman"/>
          <w:szCs w:val="24"/>
        </w:rPr>
        <w:lastRenderedPageBreak/>
        <w:t>κοινοβουλευτικής δημοκρατίας μας και θα σας κρίνει για όλα αυτά σύντομα</w:t>
      </w:r>
      <w:r>
        <w:rPr>
          <w:rFonts w:eastAsia="Times New Roman"/>
          <w:szCs w:val="24"/>
        </w:rPr>
        <w:t>.</w:t>
      </w:r>
    </w:p>
    <w:p w14:paraId="77C03202" w14:textId="77777777" w:rsidR="006113A9" w:rsidRDefault="006B6FC4">
      <w:pPr>
        <w:spacing w:line="600" w:lineRule="auto"/>
        <w:ind w:firstLine="720"/>
        <w:contextualSpacing/>
        <w:jc w:val="both"/>
        <w:rPr>
          <w:rFonts w:eastAsia="Times New Roman"/>
          <w:szCs w:val="24"/>
        </w:rPr>
      </w:pPr>
      <w:r>
        <w:rPr>
          <w:rFonts w:eastAsia="Times New Roman"/>
          <w:szCs w:val="24"/>
        </w:rPr>
        <w:t xml:space="preserve">Για μας, η </w:t>
      </w:r>
      <w:r w:rsidRPr="00395FC7">
        <w:rPr>
          <w:rFonts w:eastAsia="Times New Roman"/>
          <w:szCs w:val="24"/>
        </w:rPr>
        <w:t xml:space="preserve">καταψήφιση της </w:t>
      </w:r>
      <w:r>
        <w:rPr>
          <w:rFonts w:eastAsia="Times New Roman"/>
          <w:szCs w:val="24"/>
        </w:rPr>
        <w:t>σ</w:t>
      </w:r>
      <w:r w:rsidRPr="00395FC7">
        <w:rPr>
          <w:rFonts w:eastAsia="Times New Roman"/>
          <w:szCs w:val="24"/>
        </w:rPr>
        <w:t xml:space="preserve">υμφωνίας είναι στάση ευθύνης απέναντι στη </w:t>
      </w:r>
      <w:r>
        <w:rPr>
          <w:rFonts w:eastAsia="Times New Roman"/>
          <w:szCs w:val="24"/>
        </w:rPr>
        <w:t>χ</w:t>
      </w:r>
      <w:r w:rsidRPr="00395FC7">
        <w:rPr>
          <w:rFonts w:eastAsia="Times New Roman"/>
          <w:szCs w:val="24"/>
        </w:rPr>
        <w:t>ώρα</w:t>
      </w:r>
      <w:r>
        <w:rPr>
          <w:rFonts w:eastAsia="Times New Roman"/>
          <w:szCs w:val="24"/>
        </w:rPr>
        <w:t>,</w:t>
      </w:r>
      <w:r w:rsidRPr="00395FC7">
        <w:rPr>
          <w:rFonts w:eastAsia="Times New Roman"/>
          <w:szCs w:val="24"/>
        </w:rPr>
        <w:t xml:space="preserve"> τους Έλληνες και την ίδια τη </w:t>
      </w:r>
      <w:r>
        <w:rPr>
          <w:rFonts w:eastAsia="Times New Roman"/>
          <w:szCs w:val="24"/>
        </w:rPr>
        <w:t>δ</w:t>
      </w:r>
      <w:r>
        <w:rPr>
          <w:rFonts w:eastAsia="Times New Roman"/>
          <w:szCs w:val="24"/>
        </w:rPr>
        <w:t>ημοκρατία και αυτή τη</w:t>
      </w:r>
      <w:r w:rsidRPr="00395FC7">
        <w:rPr>
          <w:rFonts w:eastAsia="Times New Roman"/>
          <w:szCs w:val="24"/>
        </w:rPr>
        <w:t xml:space="preserve"> </w:t>
      </w:r>
      <w:r>
        <w:rPr>
          <w:rFonts w:eastAsia="Times New Roman"/>
          <w:szCs w:val="24"/>
        </w:rPr>
        <w:t>στάση</w:t>
      </w:r>
      <w:r w:rsidRPr="00395FC7">
        <w:rPr>
          <w:rFonts w:eastAsia="Times New Roman"/>
          <w:szCs w:val="24"/>
        </w:rPr>
        <w:t xml:space="preserve"> μας θέτ</w:t>
      </w:r>
      <w:r w:rsidRPr="00395FC7">
        <w:rPr>
          <w:rFonts w:eastAsia="Times New Roman"/>
          <w:szCs w:val="24"/>
        </w:rPr>
        <w:t>ου</w:t>
      </w:r>
      <w:r>
        <w:rPr>
          <w:rFonts w:eastAsia="Times New Roman"/>
          <w:szCs w:val="24"/>
        </w:rPr>
        <w:t>με</w:t>
      </w:r>
      <w:r w:rsidRPr="00395FC7">
        <w:rPr>
          <w:rFonts w:eastAsia="Times New Roman"/>
          <w:szCs w:val="24"/>
        </w:rPr>
        <w:t xml:space="preserve"> στην κρίση των Ελλήνων και των ιστορικών του μέλλοντος</w:t>
      </w:r>
      <w:r>
        <w:rPr>
          <w:rFonts w:eastAsia="Times New Roman"/>
          <w:szCs w:val="24"/>
        </w:rPr>
        <w:t>.</w:t>
      </w:r>
    </w:p>
    <w:p w14:paraId="77C03203" w14:textId="77777777" w:rsidR="006113A9" w:rsidRDefault="006B6FC4">
      <w:pPr>
        <w:spacing w:line="600" w:lineRule="auto"/>
        <w:ind w:firstLine="720"/>
        <w:contextualSpacing/>
        <w:jc w:val="both"/>
        <w:rPr>
          <w:rFonts w:eastAsia="Times New Roman"/>
          <w:szCs w:val="24"/>
        </w:rPr>
      </w:pPr>
      <w:r>
        <w:rPr>
          <w:rFonts w:eastAsia="Times New Roman"/>
          <w:szCs w:val="24"/>
        </w:rPr>
        <w:t>Σας</w:t>
      </w:r>
      <w:r w:rsidRPr="00395FC7">
        <w:rPr>
          <w:rFonts w:eastAsia="Times New Roman"/>
          <w:szCs w:val="24"/>
        </w:rPr>
        <w:t xml:space="preserve"> ευχαριστώ</w:t>
      </w:r>
      <w:r>
        <w:rPr>
          <w:rFonts w:eastAsia="Times New Roman"/>
          <w:szCs w:val="24"/>
        </w:rPr>
        <w:t>.</w:t>
      </w:r>
    </w:p>
    <w:p w14:paraId="77C03204" w14:textId="77777777" w:rsidR="006113A9" w:rsidRDefault="006B6FC4">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77C03205" w14:textId="77777777" w:rsidR="006113A9" w:rsidRDefault="006B6FC4">
      <w:pPr>
        <w:spacing w:line="600" w:lineRule="auto"/>
        <w:ind w:firstLine="720"/>
        <w:contextualSpacing/>
        <w:jc w:val="both"/>
        <w:rPr>
          <w:rFonts w:eastAsia="Times New Roman"/>
          <w:szCs w:val="24"/>
        </w:rPr>
      </w:pPr>
      <w:r w:rsidRPr="00A904ED">
        <w:rPr>
          <w:rFonts w:eastAsia="Times New Roman"/>
          <w:b/>
          <w:szCs w:val="24"/>
        </w:rPr>
        <w:t xml:space="preserve">ΠΡΟΕΔΡΕΥΩΝ (Γεώργιος Βαρεμένος): </w:t>
      </w:r>
      <w:r>
        <w:rPr>
          <w:rFonts w:eastAsia="Times New Roman"/>
          <w:szCs w:val="24"/>
        </w:rPr>
        <w:t xml:space="preserve">Ο κ. Κωστής Χατζηδάκης από τη Νέα Δημοκρατία έχει τον λόγο. </w:t>
      </w:r>
    </w:p>
    <w:p w14:paraId="77C03206" w14:textId="77777777" w:rsidR="006113A9" w:rsidRDefault="006B6FC4">
      <w:pPr>
        <w:spacing w:line="600" w:lineRule="auto"/>
        <w:ind w:firstLine="720"/>
        <w:contextualSpacing/>
        <w:jc w:val="both"/>
        <w:rPr>
          <w:rFonts w:eastAsia="Times New Roman"/>
          <w:szCs w:val="24"/>
        </w:rPr>
      </w:pPr>
      <w:r w:rsidRPr="006A4692">
        <w:rPr>
          <w:rFonts w:eastAsia="Times New Roman"/>
          <w:b/>
          <w:szCs w:val="24"/>
        </w:rPr>
        <w:t xml:space="preserve">ΚΩΝΣΤΑΝΤΙΝΟΣ ΧΑΤΖΗΔΑΚΗΣ: </w:t>
      </w:r>
      <w:r>
        <w:rPr>
          <w:rFonts w:eastAsia="Times New Roman"/>
          <w:szCs w:val="24"/>
        </w:rPr>
        <w:t>Κύριε Π</w:t>
      </w:r>
      <w:r w:rsidRPr="00395FC7">
        <w:rPr>
          <w:rFonts w:eastAsia="Times New Roman"/>
          <w:szCs w:val="24"/>
        </w:rPr>
        <w:t>ρόεδρε</w:t>
      </w:r>
      <w:r>
        <w:rPr>
          <w:rFonts w:eastAsia="Times New Roman"/>
          <w:szCs w:val="24"/>
        </w:rPr>
        <w:t>,</w:t>
      </w:r>
      <w:r w:rsidRPr="00395FC7">
        <w:rPr>
          <w:rFonts w:eastAsia="Times New Roman"/>
          <w:szCs w:val="24"/>
        </w:rPr>
        <w:t xml:space="preserve"> κυρίες και κύριοι συνάδελφοι</w:t>
      </w:r>
      <w:r>
        <w:rPr>
          <w:rFonts w:eastAsia="Times New Roman"/>
          <w:szCs w:val="24"/>
        </w:rPr>
        <w:t>,</w:t>
      </w:r>
      <w:r w:rsidRPr="00395FC7">
        <w:rPr>
          <w:rFonts w:eastAsia="Times New Roman"/>
          <w:szCs w:val="24"/>
        </w:rPr>
        <w:t xml:space="preserve"> δεν θα ισχυριστώ ποτέ ότι το ζήτημα που συζητάμε </w:t>
      </w:r>
      <w:r>
        <w:rPr>
          <w:rFonts w:eastAsia="Times New Roman"/>
          <w:szCs w:val="24"/>
        </w:rPr>
        <w:t>σ</w:t>
      </w:r>
      <w:r w:rsidRPr="00395FC7">
        <w:rPr>
          <w:rFonts w:eastAsia="Times New Roman"/>
          <w:szCs w:val="24"/>
        </w:rPr>
        <w:t>ήμερα είναι ένα ζήτημα το οποίο ήταν εύκολο να επιλυθεί</w:t>
      </w:r>
      <w:r>
        <w:rPr>
          <w:rFonts w:eastAsia="Times New Roman"/>
          <w:szCs w:val="24"/>
        </w:rPr>
        <w:t>.</w:t>
      </w:r>
      <w:r w:rsidRPr="00395FC7">
        <w:rPr>
          <w:rFonts w:eastAsia="Times New Roman"/>
          <w:szCs w:val="24"/>
        </w:rPr>
        <w:t xml:space="preserve"> </w:t>
      </w:r>
      <w:r>
        <w:rPr>
          <w:rFonts w:eastAsia="Times New Roman"/>
          <w:szCs w:val="24"/>
        </w:rPr>
        <w:t>Ποτέ δεν θα το ισχυριστώ, όπως δεν θα</w:t>
      </w:r>
      <w:r w:rsidRPr="00395FC7">
        <w:rPr>
          <w:rFonts w:eastAsia="Times New Roman"/>
          <w:szCs w:val="24"/>
        </w:rPr>
        <w:t xml:space="preserve"> ισχυριστώ</w:t>
      </w:r>
      <w:r>
        <w:rPr>
          <w:rFonts w:eastAsia="Times New Roman"/>
          <w:szCs w:val="24"/>
        </w:rPr>
        <w:t>,</w:t>
      </w:r>
      <w:r w:rsidRPr="00395FC7">
        <w:rPr>
          <w:rFonts w:eastAsia="Times New Roman"/>
          <w:szCs w:val="24"/>
        </w:rPr>
        <w:t xml:space="preserve"> φυσικά</w:t>
      </w:r>
      <w:r>
        <w:rPr>
          <w:rFonts w:eastAsia="Times New Roman"/>
          <w:szCs w:val="24"/>
        </w:rPr>
        <w:t>,</w:t>
      </w:r>
      <w:r w:rsidRPr="00395FC7">
        <w:rPr>
          <w:rFonts w:eastAsia="Times New Roman"/>
          <w:szCs w:val="24"/>
        </w:rPr>
        <w:t xml:space="preserve"> ποτέ ότι η Ελλάδα είναι μία υπερδύναμη</w:t>
      </w:r>
      <w:r>
        <w:rPr>
          <w:rFonts w:eastAsia="Times New Roman"/>
          <w:szCs w:val="24"/>
        </w:rPr>
        <w:t>,</w:t>
      </w:r>
      <w:r w:rsidRPr="00395FC7">
        <w:rPr>
          <w:rFonts w:eastAsia="Times New Roman"/>
          <w:szCs w:val="24"/>
        </w:rPr>
        <w:t xml:space="preserve"> η οποία μπορεί</w:t>
      </w:r>
      <w:r w:rsidRPr="00395FC7">
        <w:rPr>
          <w:rFonts w:eastAsia="Times New Roman"/>
          <w:szCs w:val="24"/>
        </w:rPr>
        <w:t xml:space="preserve"> να επιβάλει τη θέση της έναντι όλων των γειτόνων </w:t>
      </w:r>
      <w:r>
        <w:rPr>
          <w:rFonts w:eastAsia="Times New Roman"/>
          <w:szCs w:val="24"/>
        </w:rPr>
        <w:t>της.</w:t>
      </w:r>
      <w:r w:rsidRPr="00395FC7">
        <w:rPr>
          <w:rFonts w:eastAsia="Times New Roman"/>
          <w:szCs w:val="24"/>
        </w:rPr>
        <w:t xml:space="preserve"> </w:t>
      </w:r>
      <w:r>
        <w:rPr>
          <w:rFonts w:eastAsia="Times New Roman"/>
          <w:szCs w:val="24"/>
        </w:rPr>
        <w:t>Θ</w:t>
      </w:r>
      <w:r w:rsidRPr="00395FC7">
        <w:rPr>
          <w:rFonts w:eastAsia="Times New Roman"/>
          <w:szCs w:val="24"/>
        </w:rPr>
        <w:t xml:space="preserve">α ήταν ανεύθυνο </w:t>
      </w:r>
      <w:r>
        <w:rPr>
          <w:rFonts w:eastAsia="Times New Roman"/>
          <w:szCs w:val="24"/>
        </w:rPr>
        <w:t xml:space="preserve">από την </w:t>
      </w:r>
      <w:r w:rsidRPr="00395FC7">
        <w:rPr>
          <w:rFonts w:eastAsia="Times New Roman"/>
          <w:szCs w:val="24"/>
        </w:rPr>
        <w:t xml:space="preserve">πλευρά μου και ανεύθυνο </w:t>
      </w:r>
      <w:r>
        <w:rPr>
          <w:rFonts w:eastAsia="Times New Roman"/>
          <w:szCs w:val="24"/>
        </w:rPr>
        <w:t xml:space="preserve">από </w:t>
      </w:r>
      <w:r w:rsidRPr="00395FC7">
        <w:rPr>
          <w:rFonts w:eastAsia="Times New Roman"/>
          <w:szCs w:val="24"/>
        </w:rPr>
        <w:t>την πλευρά της Νέας Δημοκρατίας να ισχυριστούμε κάτι τέτοιο</w:t>
      </w:r>
      <w:r>
        <w:rPr>
          <w:rFonts w:eastAsia="Times New Roman"/>
          <w:szCs w:val="24"/>
        </w:rPr>
        <w:t>.</w:t>
      </w:r>
    </w:p>
    <w:p w14:paraId="77C03207" w14:textId="77777777" w:rsidR="006113A9" w:rsidRDefault="006B6FC4">
      <w:pPr>
        <w:spacing w:line="600" w:lineRule="auto"/>
        <w:ind w:firstLine="720"/>
        <w:contextualSpacing/>
        <w:jc w:val="both"/>
        <w:rPr>
          <w:rFonts w:eastAsia="Times New Roman"/>
          <w:szCs w:val="24"/>
        </w:rPr>
      </w:pPr>
      <w:r>
        <w:rPr>
          <w:rFonts w:eastAsia="Times New Roman"/>
          <w:szCs w:val="24"/>
        </w:rPr>
        <w:lastRenderedPageBreak/>
        <w:t>Μ</w:t>
      </w:r>
      <w:r w:rsidRPr="00395FC7">
        <w:rPr>
          <w:rFonts w:eastAsia="Times New Roman"/>
          <w:szCs w:val="24"/>
        </w:rPr>
        <w:t>ε την ίδια</w:t>
      </w:r>
      <w:r>
        <w:rPr>
          <w:rFonts w:eastAsia="Times New Roman"/>
          <w:szCs w:val="24"/>
        </w:rPr>
        <w:t>,</w:t>
      </w:r>
      <w:r w:rsidRPr="00395FC7">
        <w:rPr>
          <w:rFonts w:eastAsia="Times New Roman"/>
          <w:szCs w:val="24"/>
        </w:rPr>
        <w:t xml:space="preserve"> </w:t>
      </w:r>
      <w:r>
        <w:rPr>
          <w:rFonts w:eastAsia="Times New Roman"/>
          <w:szCs w:val="24"/>
        </w:rPr>
        <w:t>όμως,</w:t>
      </w:r>
      <w:r w:rsidRPr="00395FC7">
        <w:rPr>
          <w:rFonts w:eastAsia="Times New Roman"/>
          <w:szCs w:val="24"/>
        </w:rPr>
        <w:t xml:space="preserve"> ειλικρίνεια θα σας πω ότι η </w:t>
      </w:r>
      <w:r>
        <w:rPr>
          <w:rFonts w:eastAsia="Times New Roman"/>
          <w:szCs w:val="24"/>
        </w:rPr>
        <w:t>σ</w:t>
      </w:r>
      <w:r w:rsidRPr="00395FC7">
        <w:rPr>
          <w:rFonts w:eastAsia="Times New Roman"/>
          <w:szCs w:val="24"/>
        </w:rPr>
        <w:t xml:space="preserve">υμφωνία που σήμερα η </w:t>
      </w:r>
      <w:r>
        <w:rPr>
          <w:rFonts w:eastAsia="Times New Roman"/>
          <w:szCs w:val="24"/>
        </w:rPr>
        <w:t>Κ</w:t>
      </w:r>
      <w:r w:rsidRPr="00395FC7">
        <w:rPr>
          <w:rFonts w:eastAsia="Times New Roman"/>
          <w:szCs w:val="24"/>
        </w:rPr>
        <w:t xml:space="preserve">υβέρνηση έφερε </w:t>
      </w:r>
      <w:r w:rsidRPr="00395FC7">
        <w:rPr>
          <w:rFonts w:eastAsia="Times New Roman"/>
          <w:szCs w:val="24"/>
        </w:rPr>
        <w:t>προς ψήφιση είναι μία κακή συμφωνία</w:t>
      </w:r>
      <w:r>
        <w:rPr>
          <w:rFonts w:eastAsia="Times New Roman"/>
          <w:szCs w:val="24"/>
        </w:rPr>
        <w:t>,</w:t>
      </w:r>
      <w:r w:rsidRPr="00395FC7">
        <w:rPr>
          <w:rFonts w:eastAsia="Times New Roman"/>
          <w:szCs w:val="24"/>
        </w:rPr>
        <w:t xml:space="preserve"> μία ετεροβαρή</w:t>
      </w:r>
      <w:r>
        <w:rPr>
          <w:rFonts w:eastAsia="Times New Roman"/>
          <w:szCs w:val="24"/>
        </w:rPr>
        <w:t>ς</w:t>
      </w:r>
      <w:r w:rsidRPr="00395FC7">
        <w:rPr>
          <w:rFonts w:eastAsia="Times New Roman"/>
          <w:szCs w:val="24"/>
        </w:rPr>
        <w:t xml:space="preserve"> </w:t>
      </w:r>
      <w:r>
        <w:rPr>
          <w:rFonts w:eastAsia="Times New Roman"/>
          <w:szCs w:val="24"/>
        </w:rPr>
        <w:t>σ</w:t>
      </w:r>
      <w:r w:rsidRPr="00395FC7">
        <w:rPr>
          <w:rFonts w:eastAsia="Times New Roman"/>
          <w:szCs w:val="24"/>
        </w:rPr>
        <w:t>υμφωνία</w:t>
      </w:r>
      <w:r>
        <w:rPr>
          <w:rFonts w:eastAsia="Times New Roman"/>
          <w:szCs w:val="24"/>
        </w:rPr>
        <w:t>.</w:t>
      </w:r>
      <w:r w:rsidRPr="00395FC7">
        <w:rPr>
          <w:rFonts w:eastAsia="Times New Roman"/>
          <w:szCs w:val="24"/>
        </w:rPr>
        <w:t xml:space="preserve"> </w:t>
      </w:r>
      <w:r>
        <w:rPr>
          <w:rFonts w:eastAsia="Times New Roman"/>
          <w:szCs w:val="24"/>
        </w:rPr>
        <w:t>Γιατί, κυρίες και κύριοι συνάδελφοι; Δ</w:t>
      </w:r>
      <w:r w:rsidRPr="00395FC7">
        <w:rPr>
          <w:rFonts w:eastAsia="Times New Roman"/>
          <w:szCs w:val="24"/>
        </w:rPr>
        <w:t>εν θέλω να μιλήσω με περικοκλάδες</w:t>
      </w:r>
      <w:r>
        <w:rPr>
          <w:rFonts w:eastAsia="Times New Roman"/>
          <w:szCs w:val="24"/>
        </w:rPr>
        <w:t xml:space="preserve">. Γιατί </w:t>
      </w:r>
      <w:r w:rsidRPr="00395FC7">
        <w:rPr>
          <w:rFonts w:eastAsia="Times New Roman"/>
          <w:szCs w:val="24"/>
        </w:rPr>
        <w:t>πολύ απλά</w:t>
      </w:r>
      <w:r>
        <w:rPr>
          <w:rFonts w:eastAsia="Times New Roman"/>
          <w:szCs w:val="24"/>
        </w:rPr>
        <w:t>,</w:t>
      </w:r>
      <w:r w:rsidRPr="00395FC7">
        <w:rPr>
          <w:rFonts w:eastAsia="Times New Roman"/>
          <w:szCs w:val="24"/>
        </w:rPr>
        <w:t xml:space="preserve"> με υπογραφή της Ελλάδος</w:t>
      </w:r>
      <w:r>
        <w:rPr>
          <w:rFonts w:eastAsia="Times New Roman"/>
          <w:szCs w:val="24"/>
        </w:rPr>
        <w:t>,</w:t>
      </w:r>
      <w:r w:rsidRPr="00395FC7">
        <w:rPr>
          <w:rFonts w:eastAsia="Times New Roman"/>
          <w:szCs w:val="24"/>
        </w:rPr>
        <w:t xml:space="preserve"> της Ελληνικής Δημοκρατίας</w:t>
      </w:r>
      <w:r>
        <w:rPr>
          <w:rFonts w:eastAsia="Times New Roman"/>
          <w:szCs w:val="24"/>
        </w:rPr>
        <w:t>,</w:t>
      </w:r>
      <w:r w:rsidRPr="00395FC7">
        <w:rPr>
          <w:rFonts w:eastAsia="Times New Roman"/>
          <w:szCs w:val="24"/>
        </w:rPr>
        <w:t xml:space="preserve"> των αντιπροσώπων του έθνους</w:t>
      </w:r>
      <w:r>
        <w:rPr>
          <w:rFonts w:eastAsia="Times New Roman"/>
          <w:szCs w:val="24"/>
        </w:rPr>
        <w:t>,</w:t>
      </w:r>
      <w:r w:rsidRPr="00395FC7">
        <w:rPr>
          <w:rFonts w:eastAsia="Times New Roman"/>
          <w:szCs w:val="24"/>
        </w:rPr>
        <w:t xml:space="preserve"> εκχωρούμε στους βόρειου</w:t>
      </w:r>
      <w:r w:rsidRPr="00395FC7">
        <w:rPr>
          <w:rFonts w:eastAsia="Times New Roman"/>
          <w:szCs w:val="24"/>
        </w:rPr>
        <w:t>ς γείτονές μας τη μακεδονική ταυτότητα και τη μακεδονική γλώσσα</w:t>
      </w:r>
      <w:r>
        <w:rPr>
          <w:rFonts w:eastAsia="Times New Roman"/>
          <w:szCs w:val="24"/>
        </w:rPr>
        <w:t>.</w:t>
      </w:r>
      <w:r w:rsidRPr="00395FC7">
        <w:rPr>
          <w:rFonts w:eastAsia="Times New Roman"/>
          <w:szCs w:val="24"/>
        </w:rPr>
        <w:t xml:space="preserve"> </w:t>
      </w:r>
    </w:p>
    <w:p w14:paraId="77C03208" w14:textId="77777777" w:rsidR="006113A9" w:rsidRDefault="006B6FC4">
      <w:pPr>
        <w:spacing w:line="600" w:lineRule="auto"/>
        <w:ind w:firstLine="720"/>
        <w:contextualSpacing/>
        <w:jc w:val="both"/>
        <w:rPr>
          <w:rFonts w:eastAsia="Times New Roman"/>
          <w:szCs w:val="24"/>
        </w:rPr>
      </w:pPr>
      <w:r>
        <w:rPr>
          <w:rFonts w:eastAsia="Times New Roman"/>
          <w:szCs w:val="24"/>
        </w:rPr>
        <w:t>Τ</w:t>
      </w:r>
      <w:r w:rsidRPr="00395FC7">
        <w:rPr>
          <w:rFonts w:eastAsia="Times New Roman"/>
          <w:szCs w:val="24"/>
        </w:rPr>
        <w:t>ι πάει να πει αυτό</w:t>
      </w:r>
      <w:r>
        <w:rPr>
          <w:rFonts w:eastAsia="Times New Roman"/>
          <w:szCs w:val="24"/>
        </w:rPr>
        <w:t>;</w:t>
      </w:r>
      <w:r w:rsidRPr="00395FC7">
        <w:rPr>
          <w:rFonts w:eastAsia="Times New Roman"/>
          <w:szCs w:val="24"/>
        </w:rPr>
        <w:t xml:space="preserve"> </w:t>
      </w:r>
      <w:r>
        <w:rPr>
          <w:rFonts w:eastAsia="Times New Roman"/>
          <w:szCs w:val="24"/>
        </w:rPr>
        <w:t>Ν</w:t>
      </w:r>
      <w:r w:rsidRPr="00395FC7">
        <w:rPr>
          <w:rFonts w:eastAsia="Times New Roman"/>
          <w:szCs w:val="24"/>
        </w:rPr>
        <w:t>α το καταλάβει κάθε Έλληνας πολίτης που μας ακούει</w:t>
      </w:r>
      <w:r>
        <w:rPr>
          <w:rFonts w:eastAsia="Times New Roman"/>
          <w:szCs w:val="24"/>
        </w:rPr>
        <w:t>.</w:t>
      </w:r>
      <w:r w:rsidRPr="00395FC7">
        <w:rPr>
          <w:rFonts w:eastAsia="Times New Roman"/>
          <w:szCs w:val="24"/>
        </w:rPr>
        <w:t xml:space="preserve"> </w:t>
      </w:r>
      <w:r>
        <w:rPr>
          <w:rFonts w:eastAsia="Times New Roman"/>
          <w:szCs w:val="24"/>
        </w:rPr>
        <w:t>Π</w:t>
      </w:r>
      <w:r w:rsidRPr="00395FC7">
        <w:rPr>
          <w:rFonts w:eastAsia="Times New Roman"/>
          <w:szCs w:val="24"/>
        </w:rPr>
        <w:t xml:space="preserve">άει να πει ότι </w:t>
      </w:r>
      <w:r>
        <w:rPr>
          <w:rFonts w:eastAsia="Times New Roman"/>
          <w:szCs w:val="24"/>
        </w:rPr>
        <w:t xml:space="preserve">από εδώ και πέρα, </w:t>
      </w:r>
      <w:r w:rsidRPr="00395FC7">
        <w:rPr>
          <w:rFonts w:eastAsia="Times New Roman"/>
          <w:szCs w:val="24"/>
        </w:rPr>
        <w:t xml:space="preserve">όπως το </w:t>
      </w:r>
      <w:r>
        <w:rPr>
          <w:rFonts w:eastAsia="Times New Roman"/>
          <w:szCs w:val="24"/>
        </w:rPr>
        <w:t>είπε</w:t>
      </w:r>
      <w:r w:rsidRPr="00395FC7">
        <w:rPr>
          <w:rFonts w:eastAsia="Times New Roman"/>
          <w:szCs w:val="24"/>
        </w:rPr>
        <w:t xml:space="preserve"> ο </w:t>
      </w:r>
      <w:r>
        <w:rPr>
          <w:rFonts w:eastAsia="Times New Roman"/>
          <w:szCs w:val="24"/>
        </w:rPr>
        <w:t>Ζ</w:t>
      </w:r>
      <w:r w:rsidRPr="00395FC7">
        <w:rPr>
          <w:rFonts w:eastAsia="Times New Roman"/>
          <w:szCs w:val="24"/>
        </w:rPr>
        <w:t>άεφ</w:t>
      </w:r>
      <w:r>
        <w:rPr>
          <w:rFonts w:eastAsia="Times New Roman"/>
          <w:szCs w:val="24"/>
        </w:rPr>
        <w:t xml:space="preserve"> όταν ήρθε στις Πρέσπες,</w:t>
      </w:r>
      <w:r w:rsidRPr="00395FC7">
        <w:rPr>
          <w:rFonts w:eastAsia="Times New Roman"/>
          <w:szCs w:val="24"/>
        </w:rPr>
        <w:t xml:space="preserve"> εκείν</w:t>
      </w:r>
      <w:r>
        <w:rPr>
          <w:rFonts w:eastAsia="Times New Roman"/>
          <w:szCs w:val="24"/>
        </w:rPr>
        <w:t>οι</w:t>
      </w:r>
      <w:r w:rsidRPr="00395FC7">
        <w:rPr>
          <w:rFonts w:eastAsia="Times New Roman"/>
          <w:szCs w:val="24"/>
        </w:rPr>
        <w:t xml:space="preserve"> θα λένε </w:t>
      </w:r>
      <w:r>
        <w:rPr>
          <w:rFonts w:eastAsia="Times New Roman"/>
          <w:szCs w:val="24"/>
        </w:rPr>
        <w:t xml:space="preserve">«εμείς οι Μακεδόνες» </w:t>
      </w:r>
      <w:r w:rsidRPr="00395FC7">
        <w:rPr>
          <w:rFonts w:eastAsia="Times New Roman"/>
          <w:szCs w:val="24"/>
        </w:rPr>
        <w:t>κ</w:t>
      </w:r>
      <w:r w:rsidRPr="00395FC7">
        <w:rPr>
          <w:rFonts w:eastAsia="Times New Roman"/>
          <w:szCs w:val="24"/>
        </w:rPr>
        <w:t xml:space="preserve">αι </w:t>
      </w:r>
      <w:r>
        <w:rPr>
          <w:rFonts w:eastAsia="Times New Roman"/>
          <w:szCs w:val="24"/>
        </w:rPr>
        <w:t>«</w:t>
      </w:r>
      <w:r w:rsidRPr="00395FC7">
        <w:rPr>
          <w:rFonts w:eastAsia="Times New Roman"/>
          <w:szCs w:val="24"/>
        </w:rPr>
        <w:t>εσείς οι Έλληνες</w:t>
      </w:r>
      <w:r>
        <w:rPr>
          <w:rFonts w:eastAsia="Times New Roman"/>
          <w:szCs w:val="24"/>
        </w:rPr>
        <w:t>». Κ</w:t>
      </w:r>
      <w:r w:rsidRPr="00395FC7">
        <w:rPr>
          <w:rFonts w:eastAsia="Times New Roman"/>
          <w:szCs w:val="24"/>
        </w:rPr>
        <w:t xml:space="preserve">αι </w:t>
      </w:r>
      <w:r>
        <w:rPr>
          <w:rFonts w:eastAsia="Times New Roman"/>
          <w:szCs w:val="24"/>
        </w:rPr>
        <w:t>π</w:t>
      </w:r>
      <w:r w:rsidRPr="00395FC7">
        <w:rPr>
          <w:rFonts w:eastAsia="Times New Roman"/>
          <w:szCs w:val="24"/>
        </w:rPr>
        <w:t>ροσέξτε</w:t>
      </w:r>
      <w:r>
        <w:rPr>
          <w:rFonts w:eastAsia="Times New Roman"/>
          <w:szCs w:val="24"/>
        </w:rPr>
        <w:t>.</w:t>
      </w:r>
      <w:r w:rsidRPr="00395FC7">
        <w:rPr>
          <w:rFonts w:eastAsia="Times New Roman"/>
          <w:szCs w:val="24"/>
        </w:rPr>
        <w:t xml:space="preserve"> </w:t>
      </w:r>
      <w:r>
        <w:rPr>
          <w:rFonts w:eastAsia="Times New Roman"/>
          <w:szCs w:val="24"/>
        </w:rPr>
        <w:t>Α</w:t>
      </w:r>
      <w:r w:rsidRPr="00395FC7">
        <w:rPr>
          <w:rFonts w:eastAsia="Times New Roman"/>
          <w:szCs w:val="24"/>
        </w:rPr>
        <w:t>ν εσείς είστε</w:t>
      </w:r>
      <w:r>
        <w:rPr>
          <w:rFonts w:eastAsia="Times New Roman"/>
          <w:szCs w:val="24"/>
        </w:rPr>
        <w:t>,</w:t>
      </w:r>
      <w:r w:rsidRPr="00395FC7">
        <w:rPr>
          <w:rFonts w:eastAsia="Times New Roman"/>
          <w:szCs w:val="24"/>
        </w:rPr>
        <w:t xml:space="preserve"> όπως λέτε</w:t>
      </w:r>
      <w:r>
        <w:rPr>
          <w:rFonts w:eastAsia="Times New Roman"/>
          <w:szCs w:val="24"/>
        </w:rPr>
        <w:t>,</w:t>
      </w:r>
      <w:r w:rsidRPr="00395FC7">
        <w:rPr>
          <w:rFonts w:eastAsia="Times New Roman"/>
          <w:szCs w:val="24"/>
        </w:rPr>
        <w:t xml:space="preserve"> τόσο περήφαν</w:t>
      </w:r>
      <w:r>
        <w:rPr>
          <w:rFonts w:eastAsia="Times New Roman"/>
          <w:szCs w:val="24"/>
        </w:rPr>
        <w:t>οι</w:t>
      </w:r>
      <w:r w:rsidRPr="00395FC7">
        <w:rPr>
          <w:rFonts w:eastAsia="Times New Roman"/>
          <w:szCs w:val="24"/>
        </w:rPr>
        <w:t xml:space="preserve"> για αυτή τη συμφωνία </w:t>
      </w:r>
      <w:r>
        <w:rPr>
          <w:rFonts w:eastAsia="Times New Roman"/>
          <w:szCs w:val="24"/>
        </w:rPr>
        <w:t>-</w:t>
      </w:r>
      <w:r w:rsidRPr="00395FC7">
        <w:rPr>
          <w:rFonts w:eastAsia="Times New Roman"/>
          <w:szCs w:val="24"/>
        </w:rPr>
        <w:t xml:space="preserve">είδα τα χειροκροτήματα για τους ομιλητές </w:t>
      </w:r>
      <w:r>
        <w:rPr>
          <w:rFonts w:eastAsia="Times New Roman"/>
          <w:szCs w:val="24"/>
        </w:rPr>
        <w:t>σας-</w:t>
      </w:r>
      <w:r w:rsidRPr="00395FC7">
        <w:rPr>
          <w:rFonts w:eastAsia="Times New Roman"/>
          <w:szCs w:val="24"/>
        </w:rPr>
        <w:t xml:space="preserve"> από δω και πέρα</w:t>
      </w:r>
      <w:r>
        <w:rPr>
          <w:rFonts w:eastAsia="Times New Roman"/>
          <w:szCs w:val="24"/>
        </w:rPr>
        <w:t>,</w:t>
      </w:r>
      <w:r w:rsidRPr="00395FC7">
        <w:rPr>
          <w:rFonts w:eastAsia="Times New Roman"/>
          <w:szCs w:val="24"/>
        </w:rPr>
        <w:t xml:space="preserve"> κύριε συνάδελφε πού κουνάτε το κεφάλι </w:t>
      </w:r>
      <w:r>
        <w:rPr>
          <w:rFonts w:eastAsia="Times New Roman"/>
          <w:szCs w:val="24"/>
        </w:rPr>
        <w:t>σας…</w:t>
      </w:r>
    </w:p>
    <w:p w14:paraId="77C03209" w14:textId="77777777" w:rsidR="006113A9" w:rsidRDefault="006B6FC4">
      <w:pPr>
        <w:spacing w:line="600" w:lineRule="auto"/>
        <w:ind w:firstLine="720"/>
        <w:contextualSpacing/>
        <w:jc w:val="both"/>
        <w:rPr>
          <w:rFonts w:eastAsia="Times New Roman"/>
          <w:szCs w:val="24"/>
        </w:rPr>
      </w:pPr>
      <w:r w:rsidRPr="007532E2">
        <w:rPr>
          <w:rFonts w:eastAsia="Times New Roman"/>
          <w:b/>
          <w:szCs w:val="24"/>
        </w:rPr>
        <w:t>ΝΙΚΟΛΑΟΣ ΠΑΠΑΔΟΠΟΥΛΟΣ:</w:t>
      </w:r>
      <w:r>
        <w:rPr>
          <w:rFonts w:eastAsia="Times New Roman"/>
          <w:szCs w:val="24"/>
        </w:rPr>
        <w:t xml:space="preserve"> Συμφωνώ με αυτά που λέτε. </w:t>
      </w:r>
    </w:p>
    <w:p w14:paraId="77C0320A" w14:textId="77777777" w:rsidR="006113A9" w:rsidRDefault="006B6FC4">
      <w:pPr>
        <w:spacing w:line="600" w:lineRule="auto"/>
        <w:ind w:firstLine="720"/>
        <w:contextualSpacing/>
        <w:jc w:val="both"/>
        <w:rPr>
          <w:rFonts w:eastAsia="Times New Roman"/>
          <w:szCs w:val="24"/>
        </w:rPr>
      </w:pPr>
      <w:r w:rsidRPr="006A4692">
        <w:rPr>
          <w:rFonts w:eastAsia="Times New Roman"/>
          <w:b/>
          <w:szCs w:val="24"/>
        </w:rPr>
        <w:t>ΚΩΝΣΤΑΝΤΙΝΟΣ ΧΑΤΖΗΔΑΚΗΣ:</w:t>
      </w:r>
      <w:r>
        <w:rPr>
          <w:rFonts w:eastAsia="Times New Roman"/>
          <w:szCs w:val="24"/>
        </w:rPr>
        <w:t xml:space="preserve"> …</w:t>
      </w:r>
      <w:r w:rsidRPr="00395FC7">
        <w:rPr>
          <w:rFonts w:eastAsia="Times New Roman"/>
          <w:szCs w:val="24"/>
        </w:rPr>
        <w:t>αν έχετε το θάρρος της γνώμης σας και τ</w:t>
      </w:r>
      <w:r>
        <w:rPr>
          <w:rFonts w:eastAsia="Times New Roman"/>
          <w:szCs w:val="24"/>
        </w:rPr>
        <w:t>ης ψήφου</w:t>
      </w:r>
      <w:r w:rsidRPr="00395FC7">
        <w:rPr>
          <w:rFonts w:eastAsia="Times New Roman"/>
          <w:szCs w:val="24"/>
        </w:rPr>
        <w:t xml:space="preserve"> </w:t>
      </w:r>
      <w:r>
        <w:rPr>
          <w:rFonts w:eastAsia="Times New Roman"/>
          <w:szCs w:val="24"/>
        </w:rPr>
        <w:t>σας,</w:t>
      </w:r>
      <w:r w:rsidRPr="00395FC7">
        <w:rPr>
          <w:rFonts w:eastAsia="Times New Roman"/>
          <w:szCs w:val="24"/>
        </w:rPr>
        <w:t xml:space="preserve"> θα πρέπει να λέτε </w:t>
      </w:r>
      <w:r>
        <w:rPr>
          <w:rFonts w:eastAsia="Times New Roman"/>
          <w:szCs w:val="24"/>
        </w:rPr>
        <w:t>«</w:t>
      </w:r>
      <w:r w:rsidRPr="00395FC7">
        <w:rPr>
          <w:rFonts w:eastAsia="Times New Roman"/>
          <w:szCs w:val="24"/>
        </w:rPr>
        <w:t xml:space="preserve">εμείς οι </w:t>
      </w:r>
      <w:r w:rsidRPr="00395FC7">
        <w:rPr>
          <w:rFonts w:eastAsia="Times New Roman"/>
          <w:szCs w:val="24"/>
        </w:rPr>
        <w:lastRenderedPageBreak/>
        <w:t>Έλληνες</w:t>
      </w:r>
      <w:r>
        <w:rPr>
          <w:rFonts w:eastAsia="Times New Roman"/>
          <w:szCs w:val="24"/>
        </w:rPr>
        <w:t>»</w:t>
      </w:r>
      <w:r w:rsidRPr="00395FC7">
        <w:rPr>
          <w:rFonts w:eastAsia="Times New Roman"/>
          <w:szCs w:val="24"/>
        </w:rPr>
        <w:t xml:space="preserve"> και </w:t>
      </w:r>
      <w:r>
        <w:rPr>
          <w:rFonts w:eastAsia="Times New Roman"/>
          <w:szCs w:val="24"/>
        </w:rPr>
        <w:t>«</w:t>
      </w:r>
      <w:r w:rsidRPr="00395FC7">
        <w:rPr>
          <w:rFonts w:eastAsia="Times New Roman"/>
          <w:szCs w:val="24"/>
        </w:rPr>
        <w:t>εσείς οι Μακεδόνες</w:t>
      </w:r>
      <w:r>
        <w:rPr>
          <w:rFonts w:eastAsia="Times New Roman"/>
          <w:szCs w:val="24"/>
        </w:rPr>
        <w:t>».</w:t>
      </w:r>
      <w:r w:rsidRPr="00395FC7">
        <w:rPr>
          <w:rFonts w:eastAsia="Times New Roman"/>
          <w:szCs w:val="24"/>
        </w:rPr>
        <w:t xml:space="preserve"> Γιατί αυτό λέει η </w:t>
      </w:r>
      <w:r>
        <w:rPr>
          <w:rFonts w:eastAsia="Times New Roman"/>
          <w:szCs w:val="24"/>
        </w:rPr>
        <w:t>σ</w:t>
      </w:r>
      <w:r w:rsidRPr="00395FC7">
        <w:rPr>
          <w:rFonts w:eastAsia="Times New Roman"/>
          <w:szCs w:val="24"/>
        </w:rPr>
        <w:t xml:space="preserve">υμφωνία </w:t>
      </w:r>
      <w:r>
        <w:rPr>
          <w:rFonts w:eastAsia="Times New Roman"/>
          <w:szCs w:val="24"/>
        </w:rPr>
        <w:t>σας!</w:t>
      </w:r>
      <w:r w:rsidRPr="00395FC7">
        <w:rPr>
          <w:rFonts w:eastAsia="Times New Roman"/>
          <w:szCs w:val="24"/>
        </w:rPr>
        <w:t xml:space="preserve"> </w:t>
      </w:r>
    </w:p>
    <w:p w14:paraId="77C0320B" w14:textId="77777777" w:rsidR="006113A9" w:rsidRDefault="006B6FC4">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77C0320C" w14:textId="77777777" w:rsidR="006113A9" w:rsidRDefault="006B6FC4">
      <w:pPr>
        <w:spacing w:line="600" w:lineRule="auto"/>
        <w:ind w:firstLine="720"/>
        <w:contextualSpacing/>
        <w:jc w:val="both"/>
        <w:rPr>
          <w:rFonts w:eastAsia="Times New Roman"/>
          <w:szCs w:val="24"/>
        </w:rPr>
      </w:pPr>
      <w:r>
        <w:rPr>
          <w:rFonts w:eastAsia="Times New Roman"/>
          <w:szCs w:val="24"/>
        </w:rPr>
        <w:t xml:space="preserve">Επίσης, </w:t>
      </w:r>
      <w:r w:rsidRPr="00395FC7">
        <w:rPr>
          <w:rFonts w:eastAsia="Times New Roman"/>
          <w:szCs w:val="24"/>
        </w:rPr>
        <w:t>από δω και πέρα</w:t>
      </w:r>
      <w:r>
        <w:rPr>
          <w:rFonts w:eastAsia="Times New Roman"/>
          <w:szCs w:val="24"/>
        </w:rPr>
        <w:t>,</w:t>
      </w:r>
      <w:r w:rsidRPr="00395FC7">
        <w:rPr>
          <w:rFonts w:eastAsia="Times New Roman"/>
          <w:szCs w:val="24"/>
        </w:rPr>
        <w:t xml:space="preserve"> </w:t>
      </w:r>
      <w:r>
        <w:rPr>
          <w:rFonts w:eastAsia="Times New Roman"/>
          <w:szCs w:val="24"/>
        </w:rPr>
        <w:t>α</w:t>
      </w:r>
      <w:r w:rsidRPr="00395FC7">
        <w:rPr>
          <w:rFonts w:eastAsia="Times New Roman"/>
          <w:szCs w:val="24"/>
        </w:rPr>
        <w:t xml:space="preserve">ν έχετε το θάρρος της γνώμης και της ψήφου </w:t>
      </w:r>
      <w:r>
        <w:rPr>
          <w:rFonts w:eastAsia="Times New Roman"/>
          <w:szCs w:val="24"/>
        </w:rPr>
        <w:t>σας,</w:t>
      </w:r>
      <w:r w:rsidRPr="00395FC7">
        <w:rPr>
          <w:rFonts w:eastAsia="Times New Roman"/>
          <w:szCs w:val="24"/>
        </w:rPr>
        <w:t xml:space="preserve"> θα πρέπει να λέτε ότι εδώ</w:t>
      </w:r>
      <w:r>
        <w:rPr>
          <w:rFonts w:eastAsia="Times New Roman"/>
          <w:szCs w:val="24"/>
        </w:rPr>
        <w:t>,</w:t>
      </w:r>
      <w:r w:rsidRPr="00395FC7">
        <w:rPr>
          <w:rFonts w:eastAsia="Times New Roman"/>
          <w:szCs w:val="24"/>
        </w:rPr>
        <w:t xml:space="preserve"> στην ευρύτερη περιοχή των Βαλκανίων</w:t>
      </w:r>
      <w:r>
        <w:rPr>
          <w:rFonts w:eastAsia="Times New Roman"/>
          <w:szCs w:val="24"/>
        </w:rPr>
        <w:t>,</w:t>
      </w:r>
      <w:r w:rsidRPr="00395FC7">
        <w:rPr>
          <w:rFonts w:eastAsia="Times New Roman"/>
          <w:szCs w:val="24"/>
        </w:rPr>
        <w:t xml:space="preserve"> ομιλείται η ελληνική</w:t>
      </w:r>
      <w:r>
        <w:rPr>
          <w:rFonts w:eastAsia="Times New Roman"/>
          <w:szCs w:val="24"/>
        </w:rPr>
        <w:t>,</w:t>
      </w:r>
      <w:r w:rsidRPr="00395FC7">
        <w:rPr>
          <w:rFonts w:eastAsia="Times New Roman"/>
          <w:szCs w:val="24"/>
        </w:rPr>
        <w:t xml:space="preserve"> η βουλγαρική και η μακεδονική</w:t>
      </w:r>
      <w:r>
        <w:rPr>
          <w:rFonts w:eastAsia="Times New Roman"/>
          <w:szCs w:val="24"/>
        </w:rPr>
        <w:t>, δ</w:t>
      </w:r>
      <w:r w:rsidRPr="00395FC7">
        <w:rPr>
          <w:rFonts w:eastAsia="Times New Roman"/>
          <w:szCs w:val="24"/>
        </w:rPr>
        <w:t xml:space="preserve">ιότι αυτό λέει η </w:t>
      </w:r>
      <w:r>
        <w:rPr>
          <w:rFonts w:eastAsia="Times New Roman"/>
          <w:szCs w:val="24"/>
        </w:rPr>
        <w:t>σ</w:t>
      </w:r>
      <w:r w:rsidRPr="00395FC7">
        <w:rPr>
          <w:rFonts w:eastAsia="Times New Roman"/>
          <w:szCs w:val="24"/>
        </w:rPr>
        <w:t xml:space="preserve">υμφωνία </w:t>
      </w:r>
      <w:r>
        <w:rPr>
          <w:rFonts w:eastAsia="Times New Roman"/>
          <w:szCs w:val="24"/>
        </w:rPr>
        <w:t>σας.</w:t>
      </w:r>
      <w:r w:rsidRPr="00395FC7">
        <w:rPr>
          <w:rFonts w:eastAsia="Times New Roman"/>
          <w:szCs w:val="24"/>
        </w:rPr>
        <w:t xml:space="preserve"> </w:t>
      </w:r>
    </w:p>
    <w:p w14:paraId="77C0320D"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Να βγαίνετε να το λέτε στο Βήμα της Βουλής, </w:t>
      </w:r>
      <w:r w:rsidRPr="009B0564">
        <w:rPr>
          <w:rFonts w:eastAsia="Times New Roman" w:cs="Times New Roman"/>
          <w:szCs w:val="24"/>
        </w:rPr>
        <w:t xml:space="preserve">στα μικρόφωνα </w:t>
      </w:r>
      <w:r w:rsidRPr="009B0564">
        <w:rPr>
          <w:rFonts w:eastAsia="Times New Roman" w:cs="Times New Roman"/>
          <w:szCs w:val="24"/>
        </w:rPr>
        <w:t xml:space="preserve">και να αναλαμβάνετε </w:t>
      </w:r>
      <w:r>
        <w:rPr>
          <w:rFonts w:eastAsia="Times New Roman" w:cs="Times New Roman"/>
          <w:szCs w:val="24"/>
        </w:rPr>
        <w:t>πράγματι τις</w:t>
      </w:r>
      <w:r w:rsidRPr="009B0564">
        <w:rPr>
          <w:rFonts w:eastAsia="Times New Roman" w:cs="Times New Roman"/>
          <w:szCs w:val="24"/>
        </w:rPr>
        <w:t xml:space="preserve"> ευθύνες </w:t>
      </w:r>
      <w:r>
        <w:rPr>
          <w:rFonts w:eastAsia="Times New Roman" w:cs="Times New Roman"/>
          <w:szCs w:val="24"/>
        </w:rPr>
        <w:t>σας. Μην κρυβόσαστε</w:t>
      </w:r>
      <w:r w:rsidRPr="009B0564">
        <w:rPr>
          <w:rFonts w:eastAsia="Times New Roman" w:cs="Times New Roman"/>
          <w:szCs w:val="24"/>
        </w:rPr>
        <w:t xml:space="preserve"> </w:t>
      </w:r>
      <w:r>
        <w:rPr>
          <w:rFonts w:eastAsia="Times New Roman" w:cs="Times New Roman"/>
          <w:szCs w:val="24"/>
        </w:rPr>
        <w:t>πίσω από τεχνάσματα και πίσω από τεχνικά κείμενα. Η ουσία της</w:t>
      </w:r>
      <w:r w:rsidRPr="009B0564">
        <w:rPr>
          <w:rFonts w:eastAsia="Times New Roman" w:cs="Times New Roman"/>
          <w:szCs w:val="24"/>
        </w:rPr>
        <w:t xml:space="preserve"> συμφωνίας </w:t>
      </w:r>
      <w:r>
        <w:rPr>
          <w:rFonts w:eastAsia="Times New Roman" w:cs="Times New Roman"/>
          <w:szCs w:val="24"/>
        </w:rPr>
        <w:t xml:space="preserve">σας </w:t>
      </w:r>
      <w:r w:rsidRPr="009B0564">
        <w:rPr>
          <w:rFonts w:eastAsia="Times New Roman" w:cs="Times New Roman"/>
          <w:szCs w:val="24"/>
        </w:rPr>
        <w:t>είναι αυτή</w:t>
      </w:r>
      <w:r>
        <w:rPr>
          <w:rFonts w:eastAsia="Times New Roman" w:cs="Times New Roman"/>
          <w:szCs w:val="24"/>
        </w:rPr>
        <w:t xml:space="preserve"> για τον μέσο Έλληνα πολίτη.</w:t>
      </w:r>
    </w:p>
    <w:p w14:paraId="77C0320E"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Και επομένως, κύριε συνάδελφε, πάλι υποστηρίζω κατηγορηματικά</w:t>
      </w:r>
      <w:r w:rsidRPr="009B0564">
        <w:rPr>
          <w:rFonts w:eastAsia="Times New Roman" w:cs="Times New Roman"/>
          <w:szCs w:val="24"/>
        </w:rPr>
        <w:t xml:space="preserve"> ότι είστε </w:t>
      </w:r>
      <w:r>
        <w:rPr>
          <w:rFonts w:eastAsia="Times New Roman" w:cs="Times New Roman"/>
          <w:szCs w:val="24"/>
        </w:rPr>
        <w:t xml:space="preserve">εκτός </w:t>
      </w:r>
      <w:r>
        <w:rPr>
          <w:rFonts w:eastAsia="Times New Roman" w:cs="Times New Roman"/>
          <w:szCs w:val="24"/>
        </w:rPr>
        <w:t>της παραδοσιακής ε</w:t>
      </w:r>
      <w:r w:rsidRPr="009B0564">
        <w:rPr>
          <w:rFonts w:eastAsia="Times New Roman" w:cs="Times New Roman"/>
          <w:szCs w:val="24"/>
        </w:rPr>
        <w:t>θνικής γραμμής</w:t>
      </w:r>
      <w:r w:rsidRPr="008F29B7">
        <w:rPr>
          <w:rFonts w:eastAsia="Times New Roman" w:cs="Times New Roman"/>
          <w:szCs w:val="24"/>
        </w:rPr>
        <w:t>,</w:t>
      </w:r>
      <w:r w:rsidRPr="009B0564">
        <w:rPr>
          <w:rFonts w:eastAsia="Times New Roman" w:cs="Times New Roman"/>
          <w:szCs w:val="24"/>
        </w:rPr>
        <w:t xml:space="preserve"> γιατί </w:t>
      </w:r>
      <w:r>
        <w:rPr>
          <w:rFonts w:eastAsia="Times New Roman" w:cs="Times New Roman"/>
          <w:szCs w:val="24"/>
        </w:rPr>
        <w:t>απ’ ό</w:t>
      </w:r>
      <w:r>
        <w:rPr>
          <w:rFonts w:eastAsia="Times New Roman" w:cs="Times New Roman"/>
          <w:szCs w:val="24"/>
        </w:rPr>
        <w:t>,</w:t>
      </w:r>
      <w:r>
        <w:rPr>
          <w:rFonts w:eastAsia="Times New Roman" w:cs="Times New Roman"/>
          <w:szCs w:val="24"/>
        </w:rPr>
        <w:t>τι αποδείχθηκε και από</w:t>
      </w:r>
      <w:r w:rsidRPr="009B0564">
        <w:rPr>
          <w:rFonts w:eastAsia="Times New Roman" w:cs="Times New Roman"/>
          <w:szCs w:val="24"/>
        </w:rPr>
        <w:t xml:space="preserve"> το έγγραφο της </w:t>
      </w:r>
      <w:r>
        <w:rPr>
          <w:rFonts w:eastAsia="Times New Roman" w:cs="Times New Roman"/>
          <w:szCs w:val="24"/>
        </w:rPr>
        <w:t>κ.</w:t>
      </w:r>
      <w:r w:rsidRPr="009B0564">
        <w:rPr>
          <w:rFonts w:eastAsia="Times New Roman" w:cs="Times New Roman"/>
          <w:szCs w:val="24"/>
        </w:rPr>
        <w:t xml:space="preserve"> Μπακογιάννη που κατέθεσε το πρωί </w:t>
      </w:r>
      <w:r>
        <w:rPr>
          <w:rFonts w:eastAsia="Times New Roman" w:cs="Times New Roman"/>
          <w:szCs w:val="24"/>
        </w:rPr>
        <w:t xml:space="preserve">ο κ. Κουμουτσάκος, η </w:t>
      </w:r>
      <w:r>
        <w:rPr>
          <w:rFonts w:eastAsia="Times New Roman" w:cs="Times New Roman"/>
          <w:szCs w:val="24"/>
        </w:rPr>
        <w:t>κ</w:t>
      </w:r>
      <w:r w:rsidRPr="009B0564">
        <w:rPr>
          <w:rFonts w:eastAsia="Times New Roman" w:cs="Times New Roman"/>
          <w:szCs w:val="24"/>
        </w:rPr>
        <w:t xml:space="preserve">υβέρνηση Καραμανλή </w:t>
      </w:r>
      <w:r>
        <w:rPr>
          <w:rFonts w:eastAsia="Times New Roman" w:cs="Times New Roman"/>
          <w:szCs w:val="24"/>
        </w:rPr>
        <w:t>ήταν αντίθετη στο να εκχωρήσουμε τη</w:t>
      </w:r>
      <w:r w:rsidRPr="009B0564">
        <w:rPr>
          <w:rFonts w:eastAsia="Times New Roman" w:cs="Times New Roman"/>
          <w:szCs w:val="24"/>
        </w:rPr>
        <w:t xml:space="preserve"> μακεδονική </w:t>
      </w:r>
      <w:r w:rsidRPr="009B0564">
        <w:rPr>
          <w:rFonts w:eastAsia="Times New Roman" w:cs="Times New Roman"/>
          <w:szCs w:val="24"/>
        </w:rPr>
        <w:lastRenderedPageBreak/>
        <w:t>ταυτότητα και τη μακεδονική γλώσσα</w:t>
      </w:r>
      <w:r>
        <w:rPr>
          <w:rFonts w:eastAsia="Times New Roman" w:cs="Times New Roman"/>
          <w:szCs w:val="24"/>
        </w:rPr>
        <w:t xml:space="preserve">, τελεία και </w:t>
      </w:r>
      <w:r>
        <w:rPr>
          <w:rFonts w:eastAsia="Times New Roman" w:cs="Times New Roman"/>
          <w:szCs w:val="24"/>
        </w:rPr>
        <w:t>παύλα! Τα</w:t>
      </w:r>
      <w:r w:rsidRPr="009B0564">
        <w:rPr>
          <w:rFonts w:eastAsia="Times New Roman" w:cs="Times New Roman"/>
          <w:szCs w:val="24"/>
        </w:rPr>
        <w:t xml:space="preserve"> κείμενα </w:t>
      </w:r>
      <w:r>
        <w:rPr>
          <w:rFonts w:eastAsia="Times New Roman" w:cs="Times New Roman"/>
          <w:szCs w:val="24"/>
        </w:rPr>
        <w:t xml:space="preserve">μιλούν </w:t>
      </w:r>
      <w:r w:rsidRPr="009B0564">
        <w:rPr>
          <w:rFonts w:eastAsia="Times New Roman" w:cs="Times New Roman"/>
          <w:szCs w:val="24"/>
        </w:rPr>
        <w:t>και είναι εδώ να σας εκδικούνται</w:t>
      </w:r>
      <w:r>
        <w:rPr>
          <w:rFonts w:eastAsia="Times New Roman" w:cs="Times New Roman"/>
          <w:szCs w:val="24"/>
        </w:rPr>
        <w:t>. Τ</w:t>
      </w:r>
      <w:r w:rsidRPr="009B0564">
        <w:rPr>
          <w:rFonts w:eastAsia="Times New Roman" w:cs="Times New Roman"/>
          <w:szCs w:val="24"/>
        </w:rPr>
        <w:t>α γεγονότα είναι ξεροκέφαλα</w:t>
      </w:r>
      <w:r>
        <w:rPr>
          <w:rFonts w:eastAsia="Times New Roman" w:cs="Times New Roman"/>
          <w:szCs w:val="24"/>
        </w:rPr>
        <w:t>.</w:t>
      </w:r>
    </w:p>
    <w:p w14:paraId="77C0320F"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Από εκεί και πέρα επειδή δεν είναι αυτή η εθνική γραμμή, γι’ αυτό τον λόγο η Νέα Δ</w:t>
      </w:r>
      <w:r w:rsidRPr="009B0564">
        <w:rPr>
          <w:rFonts w:eastAsia="Times New Roman" w:cs="Times New Roman"/>
          <w:szCs w:val="24"/>
        </w:rPr>
        <w:t>ημοκρατία είναι φυσικά απέναντι</w:t>
      </w:r>
      <w:r>
        <w:rPr>
          <w:rFonts w:eastAsia="Times New Roman" w:cs="Times New Roman"/>
          <w:szCs w:val="24"/>
        </w:rPr>
        <w:t>. Και δίνει μάχη πριν ακόμα από την υπογραφή της Σ</w:t>
      </w:r>
      <w:r w:rsidRPr="009B0564">
        <w:rPr>
          <w:rFonts w:eastAsia="Times New Roman" w:cs="Times New Roman"/>
          <w:szCs w:val="24"/>
        </w:rPr>
        <w:t>υμφω</w:t>
      </w:r>
      <w:r w:rsidRPr="009B0564">
        <w:rPr>
          <w:rFonts w:eastAsia="Times New Roman" w:cs="Times New Roman"/>
          <w:szCs w:val="24"/>
        </w:rPr>
        <w:t>νίας των Πρεσπών</w:t>
      </w:r>
      <w:r>
        <w:rPr>
          <w:rFonts w:eastAsia="Times New Roman" w:cs="Times New Roman"/>
          <w:szCs w:val="24"/>
        </w:rPr>
        <w:t xml:space="preserve"> –όπου</w:t>
      </w:r>
      <w:r w:rsidRPr="009B0564">
        <w:rPr>
          <w:rFonts w:eastAsia="Times New Roman" w:cs="Times New Roman"/>
          <w:szCs w:val="24"/>
        </w:rPr>
        <w:t xml:space="preserve"> ο κ</w:t>
      </w:r>
      <w:r>
        <w:rPr>
          <w:rFonts w:eastAsia="Times New Roman" w:cs="Times New Roman"/>
          <w:szCs w:val="24"/>
        </w:rPr>
        <w:t>. Καμμένος έδωσε το στυλό</w:t>
      </w:r>
      <w:r w:rsidRPr="009B0564">
        <w:rPr>
          <w:rFonts w:eastAsia="Times New Roman" w:cs="Times New Roman"/>
          <w:szCs w:val="24"/>
        </w:rPr>
        <w:t xml:space="preserve"> στον</w:t>
      </w:r>
      <w:r>
        <w:rPr>
          <w:rFonts w:eastAsia="Times New Roman" w:cs="Times New Roman"/>
          <w:szCs w:val="24"/>
        </w:rPr>
        <w:t xml:space="preserve"> κ. Κοτζιά για να υπογράψει-</w:t>
      </w:r>
      <w:r w:rsidRPr="009B0564">
        <w:rPr>
          <w:rFonts w:eastAsia="Times New Roman" w:cs="Times New Roman"/>
          <w:szCs w:val="24"/>
        </w:rPr>
        <w:t xml:space="preserve"> να μην περάσε</w:t>
      </w:r>
      <w:r>
        <w:rPr>
          <w:rFonts w:eastAsia="Times New Roman" w:cs="Times New Roman"/>
          <w:szCs w:val="24"/>
        </w:rPr>
        <w:t>ι αυτή</w:t>
      </w:r>
      <w:r w:rsidRPr="009B0564">
        <w:rPr>
          <w:rFonts w:eastAsia="Times New Roman" w:cs="Times New Roman"/>
          <w:szCs w:val="24"/>
        </w:rPr>
        <w:t xml:space="preserve"> </w:t>
      </w:r>
      <w:r>
        <w:rPr>
          <w:rFonts w:eastAsia="Times New Roman" w:cs="Times New Roman"/>
          <w:szCs w:val="24"/>
        </w:rPr>
        <w:t xml:space="preserve">η </w:t>
      </w:r>
      <w:r>
        <w:rPr>
          <w:rFonts w:eastAsia="Times New Roman" w:cs="Times New Roman"/>
          <w:szCs w:val="24"/>
        </w:rPr>
        <w:t>σ</w:t>
      </w:r>
      <w:r w:rsidRPr="009B0564">
        <w:rPr>
          <w:rFonts w:eastAsia="Times New Roman" w:cs="Times New Roman"/>
          <w:szCs w:val="24"/>
        </w:rPr>
        <w:t>υμφωνία</w:t>
      </w:r>
      <w:r>
        <w:rPr>
          <w:rFonts w:eastAsia="Times New Roman" w:cs="Times New Roman"/>
          <w:szCs w:val="24"/>
        </w:rPr>
        <w:t>. Κ</w:t>
      </w:r>
      <w:r w:rsidRPr="009B0564">
        <w:rPr>
          <w:rFonts w:eastAsia="Times New Roman" w:cs="Times New Roman"/>
          <w:szCs w:val="24"/>
        </w:rPr>
        <w:t>αι η μάχη αυτή συνεχίζεται</w:t>
      </w:r>
      <w:r>
        <w:rPr>
          <w:rFonts w:eastAsia="Times New Roman" w:cs="Times New Roman"/>
          <w:szCs w:val="24"/>
        </w:rPr>
        <w:t>.</w:t>
      </w:r>
    </w:p>
    <w:p w14:paraId="77C03210"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Ά</w:t>
      </w:r>
      <w:r w:rsidRPr="009B0564">
        <w:rPr>
          <w:rFonts w:eastAsia="Times New Roman" w:cs="Times New Roman"/>
          <w:szCs w:val="24"/>
        </w:rPr>
        <w:t>κουσα προηγουμένως κάποιες πολιτικές σαπουνόφουσκες από την πλευρά της Χρυσής Αυγής</w:t>
      </w:r>
      <w:r>
        <w:rPr>
          <w:rFonts w:eastAsia="Times New Roman" w:cs="Times New Roman"/>
          <w:szCs w:val="24"/>
        </w:rPr>
        <w:t>, ότι δήθεν εάν παραιτηθού</w:t>
      </w:r>
      <w:r>
        <w:rPr>
          <w:rFonts w:eastAsia="Times New Roman" w:cs="Times New Roman"/>
          <w:szCs w:val="24"/>
        </w:rPr>
        <w:t>ν οι Β</w:t>
      </w:r>
      <w:r w:rsidRPr="009B0564">
        <w:rPr>
          <w:rFonts w:eastAsia="Times New Roman" w:cs="Times New Roman"/>
          <w:szCs w:val="24"/>
        </w:rPr>
        <w:t>ουλευτές</w:t>
      </w:r>
      <w:r>
        <w:rPr>
          <w:rFonts w:eastAsia="Times New Roman" w:cs="Times New Roman"/>
          <w:szCs w:val="24"/>
        </w:rPr>
        <w:t xml:space="preserve"> της Νέας Δημοκρατίας και άλλοι Βουλευτές, βάσει</w:t>
      </w:r>
      <w:r w:rsidRPr="009B0564">
        <w:rPr>
          <w:rFonts w:eastAsia="Times New Roman" w:cs="Times New Roman"/>
          <w:szCs w:val="24"/>
        </w:rPr>
        <w:t xml:space="preserve"> </w:t>
      </w:r>
      <w:r>
        <w:rPr>
          <w:rFonts w:eastAsia="Times New Roman" w:cs="Times New Roman"/>
          <w:szCs w:val="24"/>
        </w:rPr>
        <w:t xml:space="preserve">–υποτίθεται- </w:t>
      </w:r>
      <w:r w:rsidRPr="009B0564">
        <w:rPr>
          <w:rFonts w:eastAsia="Times New Roman" w:cs="Times New Roman"/>
          <w:szCs w:val="24"/>
        </w:rPr>
        <w:t>του άρθρου 51 που αναφέρεται στη συγκρότηση της Βουλής</w:t>
      </w:r>
      <w:r>
        <w:rPr>
          <w:rFonts w:eastAsia="Times New Roman" w:cs="Times New Roman"/>
          <w:szCs w:val="24"/>
        </w:rPr>
        <w:t>,</w:t>
      </w:r>
      <w:r w:rsidRPr="009B0564">
        <w:rPr>
          <w:rFonts w:eastAsia="Times New Roman" w:cs="Times New Roman"/>
          <w:szCs w:val="24"/>
        </w:rPr>
        <w:t xml:space="preserve"> θα </w:t>
      </w:r>
      <w:r>
        <w:rPr>
          <w:rFonts w:eastAsia="Times New Roman" w:cs="Times New Roman"/>
          <w:szCs w:val="24"/>
        </w:rPr>
        <w:t>σταματήσει η λειτουργία της Βουλής</w:t>
      </w:r>
      <w:r w:rsidRPr="009B0564">
        <w:rPr>
          <w:rFonts w:eastAsia="Times New Roman" w:cs="Times New Roman"/>
          <w:szCs w:val="24"/>
        </w:rPr>
        <w:t xml:space="preserve"> και ως εκ τούτου </w:t>
      </w:r>
      <w:r>
        <w:rPr>
          <w:rFonts w:eastAsia="Times New Roman" w:cs="Times New Roman"/>
          <w:szCs w:val="24"/>
        </w:rPr>
        <w:t>–ξέρω και εγώ- θα πέσει η Κυβέρνηση, θα γίνουν εκλογές</w:t>
      </w:r>
      <w:r w:rsidRPr="009B0564">
        <w:rPr>
          <w:rFonts w:eastAsia="Times New Roman" w:cs="Times New Roman"/>
          <w:szCs w:val="24"/>
        </w:rPr>
        <w:t xml:space="preserve"> </w:t>
      </w:r>
      <w:r>
        <w:rPr>
          <w:rFonts w:eastAsia="Times New Roman" w:cs="Times New Roman"/>
          <w:szCs w:val="24"/>
        </w:rPr>
        <w:t>και θα</w:t>
      </w:r>
      <w:r w:rsidRPr="009B0564">
        <w:rPr>
          <w:rFonts w:eastAsia="Times New Roman" w:cs="Times New Roman"/>
          <w:szCs w:val="24"/>
        </w:rPr>
        <w:t xml:space="preserve"> σταματή</w:t>
      </w:r>
      <w:r w:rsidRPr="009B0564">
        <w:rPr>
          <w:rFonts w:eastAsia="Times New Roman" w:cs="Times New Roman"/>
          <w:szCs w:val="24"/>
        </w:rPr>
        <w:t>σει η διαδικασία</w:t>
      </w:r>
      <w:r>
        <w:rPr>
          <w:rFonts w:eastAsia="Times New Roman" w:cs="Times New Roman"/>
          <w:szCs w:val="24"/>
        </w:rPr>
        <w:t>.</w:t>
      </w:r>
    </w:p>
    <w:p w14:paraId="77C03211"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Είναι φυσικά απολύτως ψευδές. Δεν έχει κα</w:t>
      </w:r>
      <w:r>
        <w:rPr>
          <w:rFonts w:eastAsia="Times New Roman" w:cs="Times New Roman"/>
          <w:szCs w:val="24"/>
        </w:rPr>
        <w:t>μ</w:t>
      </w:r>
      <w:r>
        <w:rPr>
          <w:rFonts w:eastAsia="Times New Roman" w:cs="Times New Roman"/>
          <w:szCs w:val="24"/>
        </w:rPr>
        <w:t>μία σχέση με την πραγματικότητα. Το άρθρο 53 του Συντάγματος ε</w:t>
      </w:r>
      <w:r w:rsidRPr="009B0564">
        <w:rPr>
          <w:rFonts w:eastAsia="Times New Roman" w:cs="Times New Roman"/>
          <w:szCs w:val="24"/>
        </w:rPr>
        <w:t>ίναι ξεκάθαρο</w:t>
      </w:r>
      <w:r>
        <w:rPr>
          <w:rFonts w:eastAsia="Times New Roman" w:cs="Times New Roman"/>
          <w:szCs w:val="24"/>
        </w:rPr>
        <w:t>. Σ</w:t>
      </w:r>
      <w:r w:rsidRPr="009B0564">
        <w:rPr>
          <w:rFonts w:eastAsia="Times New Roman" w:cs="Times New Roman"/>
          <w:szCs w:val="24"/>
        </w:rPr>
        <w:t>την παράγραφο 2 ομιλ</w:t>
      </w:r>
      <w:r>
        <w:rPr>
          <w:rFonts w:eastAsia="Times New Roman" w:cs="Times New Roman"/>
          <w:szCs w:val="24"/>
        </w:rPr>
        <w:t>εί φυσικώ</w:t>
      </w:r>
      <w:r w:rsidRPr="009B0564">
        <w:rPr>
          <w:rFonts w:eastAsia="Times New Roman" w:cs="Times New Roman"/>
          <w:szCs w:val="24"/>
        </w:rPr>
        <w:t xml:space="preserve">ς </w:t>
      </w:r>
      <w:r>
        <w:rPr>
          <w:rFonts w:eastAsia="Times New Roman" w:cs="Times New Roman"/>
          <w:szCs w:val="24"/>
        </w:rPr>
        <w:t>-</w:t>
      </w:r>
      <w:r w:rsidRPr="009B0564">
        <w:rPr>
          <w:rFonts w:eastAsia="Times New Roman" w:cs="Times New Roman"/>
          <w:szCs w:val="24"/>
        </w:rPr>
        <w:t xml:space="preserve">όπως γίνεται σε όλες </w:t>
      </w:r>
      <w:r w:rsidRPr="009B0564">
        <w:rPr>
          <w:rFonts w:eastAsia="Times New Roman" w:cs="Times New Roman"/>
          <w:szCs w:val="24"/>
        </w:rPr>
        <w:lastRenderedPageBreak/>
        <w:t>τις δυτικές δημοκρατίες</w:t>
      </w:r>
      <w:r>
        <w:rPr>
          <w:rFonts w:eastAsia="Times New Roman" w:cs="Times New Roman"/>
          <w:szCs w:val="24"/>
        </w:rPr>
        <w:t>-</w:t>
      </w:r>
      <w:r w:rsidRPr="009B0564">
        <w:rPr>
          <w:rFonts w:eastAsia="Times New Roman" w:cs="Times New Roman"/>
          <w:szCs w:val="24"/>
        </w:rPr>
        <w:t xml:space="preserve"> για αναπλήρωση των </w:t>
      </w:r>
      <w:r>
        <w:rPr>
          <w:rFonts w:eastAsia="Times New Roman" w:cs="Times New Roman"/>
          <w:szCs w:val="24"/>
        </w:rPr>
        <w:t>Βουλευτών. Μ</w:t>
      </w:r>
      <w:r w:rsidRPr="009B0564">
        <w:rPr>
          <w:rFonts w:eastAsia="Times New Roman" w:cs="Times New Roman"/>
          <w:szCs w:val="24"/>
        </w:rPr>
        <w:t>ε πολύ α</w:t>
      </w:r>
      <w:r>
        <w:rPr>
          <w:rFonts w:eastAsia="Times New Roman" w:cs="Times New Roman"/>
          <w:szCs w:val="24"/>
        </w:rPr>
        <w:t>π</w:t>
      </w:r>
      <w:r>
        <w:rPr>
          <w:rFonts w:eastAsia="Times New Roman" w:cs="Times New Roman"/>
          <w:szCs w:val="24"/>
        </w:rPr>
        <w:t>λά ελληνικά, αν παραιτηθούν οι Β</w:t>
      </w:r>
      <w:r w:rsidRPr="009B0564">
        <w:rPr>
          <w:rFonts w:eastAsia="Times New Roman" w:cs="Times New Roman"/>
          <w:szCs w:val="24"/>
        </w:rPr>
        <w:t>ουλευτές της Νέας Δημοκρατίας</w:t>
      </w:r>
      <w:r>
        <w:rPr>
          <w:rFonts w:eastAsia="Times New Roman" w:cs="Times New Roman"/>
          <w:szCs w:val="24"/>
        </w:rPr>
        <w:t>,</w:t>
      </w:r>
      <w:r w:rsidRPr="009B0564">
        <w:rPr>
          <w:rFonts w:eastAsia="Times New Roman" w:cs="Times New Roman"/>
          <w:szCs w:val="24"/>
        </w:rPr>
        <w:t xml:space="preserve"> θα συνεχίσει </w:t>
      </w:r>
      <w:r>
        <w:rPr>
          <w:rFonts w:eastAsia="Times New Roman" w:cs="Times New Roman"/>
          <w:szCs w:val="24"/>
        </w:rPr>
        <w:t>να λειτουργεί η Βουλή με όλους τους υπόλοιπους Β</w:t>
      </w:r>
      <w:r w:rsidRPr="009B0564">
        <w:rPr>
          <w:rFonts w:eastAsia="Times New Roman" w:cs="Times New Roman"/>
          <w:szCs w:val="24"/>
        </w:rPr>
        <w:t>ουλευτές</w:t>
      </w:r>
      <w:r>
        <w:rPr>
          <w:rFonts w:eastAsia="Times New Roman" w:cs="Times New Roman"/>
          <w:szCs w:val="24"/>
        </w:rPr>
        <w:t>. Κ</w:t>
      </w:r>
      <w:r w:rsidRPr="009B0564">
        <w:rPr>
          <w:rFonts w:eastAsia="Times New Roman" w:cs="Times New Roman"/>
          <w:szCs w:val="24"/>
        </w:rPr>
        <w:t>α</w:t>
      </w:r>
      <w:r>
        <w:rPr>
          <w:rFonts w:eastAsia="Times New Roman" w:cs="Times New Roman"/>
          <w:szCs w:val="24"/>
        </w:rPr>
        <w:t>ι οι συνάδελφοι του ΣΥΡΙΖΑ τελείως ανεμπόδιστοι</w:t>
      </w:r>
      <w:r w:rsidRPr="009B0564">
        <w:rPr>
          <w:rFonts w:eastAsia="Times New Roman" w:cs="Times New Roman"/>
          <w:szCs w:val="24"/>
        </w:rPr>
        <w:t xml:space="preserve"> θα περάσουν </w:t>
      </w:r>
      <w:r>
        <w:rPr>
          <w:rFonts w:eastAsia="Times New Roman" w:cs="Times New Roman"/>
          <w:szCs w:val="24"/>
        </w:rPr>
        <w:t xml:space="preserve">τη Συμφωνία των Πρεσπών. </w:t>
      </w:r>
    </w:p>
    <w:p w14:paraId="77C03212"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Και άλλωστε δεν </w:t>
      </w:r>
      <w:r w:rsidRPr="009B0564">
        <w:rPr>
          <w:rFonts w:eastAsia="Times New Roman" w:cs="Times New Roman"/>
          <w:szCs w:val="24"/>
        </w:rPr>
        <w:t>χρειάζεται να είνα</w:t>
      </w:r>
      <w:r w:rsidRPr="009B0564">
        <w:rPr>
          <w:rFonts w:eastAsia="Times New Roman" w:cs="Times New Roman"/>
          <w:szCs w:val="24"/>
        </w:rPr>
        <w:t>ι κανείς συνταγματολόγος</w:t>
      </w:r>
      <w:r>
        <w:rPr>
          <w:rFonts w:eastAsia="Times New Roman" w:cs="Times New Roman"/>
          <w:szCs w:val="24"/>
        </w:rPr>
        <w:t>. Εάν επρόκειτο να παραιτούνται εκατό Β</w:t>
      </w:r>
      <w:r w:rsidRPr="009B0564">
        <w:rPr>
          <w:rFonts w:eastAsia="Times New Roman" w:cs="Times New Roman"/>
          <w:szCs w:val="24"/>
        </w:rPr>
        <w:t>ουλευτές</w:t>
      </w:r>
      <w:r>
        <w:rPr>
          <w:rFonts w:eastAsia="Times New Roman" w:cs="Times New Roman"/>
          <w:szCs w:val="24"/>
        </w:rPr>
        <w:t xml:space="preserve"> και να σταματάει η λειτουργία της Βουλής και να γίνονται από την αρχή εκλογές, δεν θα κυβερνούσε κα</w:t>
      </w:r>
      <w:r>
        <w:rPr>
          <w:rFonts w:eastAsia="Times New Roman" w:cs="Times New Roman"/>
          <w:szCs w:val="24"/>
        </w:rPr>
        <w:t>μ</w:t>
      </w:r>
      <w:r>
        <w:rPr>
          <w:rFonts w:eastAsia="Times New Roman" w:cs="Times New Roman"/>
          <w:szCs w:val="24"/>
        </w:rPr>
        <w:t>μία κυβέρνηση ποτέ στην Ελλάδα. Θα κυβερνούσαν οι αντιπολιτεύσεις. Επιτέλους, πρέπει</w:t>
      </w:r>
      <w:r>
        <w:rPr>
          <w:rFonts w:eastAsia="Times New Roman" w:cs="Times New Roman"/>
          <w:szCs w:val="24"/>
        </w:rPr>
        <w:t xml:space="preserve"> να μπει ένα τέλος στη δημαγωγία,</w:t>
      </w:r>
      <w:r w:rsidRPr="009B0564">
        <w:rPr>
          <w:rFonts w:eastAsia="Times New Roman" w:cs="Times New Roman"/>
          <w:szCs w:val="24"/>
        </w:rPr>
        <w:t xml:space="preserve"> στο λαϊκισμό και στην </w:t>
      </w:r>
      <w:r>
        <w:rPr>
          <w:rFonts w:eastAsia="Times New Roman" w:cs="Times New Roman"/>
          <w:szCs w:val="24"/>
        </w:rPr>
        <w:t>αναίσχυντη</w:t>
      </w:r>
      <w:r w:rsidRPr="009B0564">
        <w:rPr>
          <w:rFonts w:eastAsia="Times New Roman" w:cs="Times New Roman"/>
          <w:szCs w:val="24"/>
        </w:rPr>
        <w:t xml:space="preserve"> εξαπάτηση των Ελλήνων πολιτών</w:t>
      </w:r>
      <w:r>
        <w:rPr>
          <w:rFonts w:eastAsia="Times New Roman" w:cs="Times New Roman"/>
          <w:szCs w:val="24"/>
        </w:rPr>
        <w:t>.</w:t>
      </w:r>
    </w:p>
    <w:p w14:paraId="77C03213"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w:t>
      </w:r>
      <w:r w:rsidRPr="009B0564">
        <w:rPr>
          <w:rFonts w:eastAsia="Times New Roman" w:cs="Times New Roman"/>
          <w:szCs w:val="24"/>
        </w:rPr>
        <w:t xml:space="preserve"> εξακολουθεί να υπάρχει ένα μείζον θέμα</w:t>
      </w:r>
      <w:r>
        <w:rPr>
          <w:rFonts w:eastAsia="Times New Roman" w:cs="Times New Roman"/>
          <w:szCs w:val="24"/>
        </w:rPr>
        <w:t>. Κύριε Υπουργέ, κύριε Κατρούγκαλε,</w:t>
      </w:r>
      <w:r w:rsidRPr="009B0564">
        <w:rPr>
          <w:rFonts w:eastAsia="Times New Roman" w:cs="Times New Roman"/>
          <w:szCs w:val="24"/>
        </w:rPr>
        <w:t xml:space="preserve"> </w:t>
      </w:r>
      <w:r>
        <w:rPr>
          <w:rFonts w:eastAsia="Times New Roman" w:cs="Times New Roman"/>
          <w:szCs w:val="24"/>
        </w:rPr>
        <w:t xml:space="preserve">μας φέρατε προηγουμένως το κείμενο. Θα το διαβάσουμε με προσοχή. Εκείνο, όμως, που μας είπατε εσείς ο ίδιος είναι ότι δεν είναι ένα κωδικοποιημένο </w:t>
      </w:r>
      <w:r>
        <w:rPr>
          <w:rFonts w:eastAsia="Times New Roman" w:cs="Times New Roman"/>
          <w:szCs w:val="24"/>
        </w:rPr>
        <w:t>σ</w:t>
      </w:r>
      <w:r>
        <w:rPr>
          <w:rFonts w:eastAsia="Times New Roman" w:cs="Times New Roman"/>
          <w:szCs w:val="24"/>
        </w:rPr>
        <w:t>ύνταγμα, ώστε να δούμε τι λέει το προοίμιο, τι λένε όλα τα άρθρα και να βγάλουμε ένα συμπέρασμα. Είναι ένα κ</w:t>
      </w:r>
      <w:r>
        <w:rPr>
          <w:rFonts w:eastAsia="Times New Roman" w:cs="Times New Roman"/>
          <w:szCs w:val="24"/>
        </w:rPr>
        <w:t xml:space="preserve">είμενο με τριάντα δύο αναθεωρήσεις, από το οποίο λείπουν οι τελευταίες </w:t>
      </w:r>
      <w:r>
        <w:rPr>
          <w:rFonts w:eastAsia="Times New Roman" w:cs="Times New Roman"/>
          <w:szCs w:val="24"/>
        </w:rPr>
        <w:lastRenderedPageBreak/>
        <w:t>κρίσιμες αναθεωρήσεις.</w:t>
      </w:r>
      <w:r w:rsidRPr="009B0564">
        <w:rPr>
          <w:rFonts w:eastAsia="Times New Roman" w:cs="Times New Roman"/>
          <w:szCs w:val="24"/>
        </w:rPr>
        <w:t xml:space="preserve"> </w:t>
      </w:r>
      <w:r>
        <w:rPr>
          <w:rFonts w:eastAsia="Times New Roman" w:cs="Times New Roman"/>
          <w:szCs w:val="24"/>
        </w:rPr>
        <w:t>Δεν έχουμε</w:t>
      </w:r>
      <w:r w:rsidRPr="009B0564">
        <w:rPr>
          <w:rFonts w:eastAsia="Times New Roman" w:cs="Times New Roman"/>
          <w:szCs w:val="24"/>
        </w:rPr>
        <w:t xml:space="preserve"> ένα κωδικοπ</w:t>
      </w:r>
      <w:r>
        <w:rPr>
          <w:rFonts w:eastAsia="Times New Roman" w:cs="Times New Roman"/>
          <w:szCs w:val="24"/>
        </w:rPr>
        <w:t>οιημένο κείμενο από το οποίο ο Β</w:t>
      </w:r>
      <w:r w:rsidRPr="009B0564">
        <w:rPr>
          <w:rFonts w:eastAsia="Times New Roman" w:cs="Times New Roman"/>
          <w:szCs w:val="24"/>
        </w:rPr>
        <w:t>ουλευτής να συ</w:t>
      </w:r>
      <w:r>
        <w:rPr>
          <w:rFonts w:eastAsia="Times New Roman" w:cs="Times New Roman"/>
          <w:szCs w:val="24"/>
        </w:rPr>
        <w:t>μπεραίνει τι ψηφίζει. Μας βάζετε να ψηφίσουμε «γ</w:t>
      </w:r>
      <w:r w:rsidRPr="009B0564">
        <w:rPr>
          <w:rFonts w:eastAsia="Times New Roman" w:cs="Times New Roman"/>
          <w:szCs w:val="24"/>
        </w:rPr>
        <w:t>ουρούνι στο σακί</w:t>
      </w:r>
      <w:r>
        <w:rPr>
          <w:rFonts w:eastAsia="Times New Roman" w:cs="Times New Roman"/>
          <w:szCs w:val="24"/>
        </w:rPr>
        <w:t>». Α</w:t>
      </w:r>
      <w:r w:rsidRPr="009B0564">
        <w:rPr>
          <w:rFonts w:eastAsia="Times New Roman" w:cs="Times New Roman"/>
          <w:szCs w:val="24"/>
        </w:rPr>
        <w:t>υτό είναι υποτίμηση της Βο</w:t>
      </w:r>
      <w:r w:rsidRPr="009B0564">
        <w:rPr>
          <w:rFonts w:eastAsia="Times New Roman" w:cs="Times New Roman"/>
          <w:szCs w:val="24"/>
        </w:rPr>
        <w:t>υλής</w:t>
      </w:r>
      <w:r>
        <w:rPr>
          <w:rFonts w:eastAsia="Times New Roman" w:cs="Times New Roman"/>
          <w:szCs w:val="24"/>
        </w:rPr>
        <w:t>,</w:t>
      </w:r>
      <w:r w:rsidRPr="009B0564">
        <w:rPr>
          <w:rFonts w:eastAsia="Times New Roman" w:cs="Times New Roman"/>
          <w:szCs w:val="24"/>
        </w:rPr>
        <w:t xml:space="preserve"> υποτίμηση των συναδέλφων</w:t>
      </w:r>
      <w:r>
        <w:rPr>
          <w:rFonts w:eastAsia="Times New Roman" w:cs="Times New Roman"/>
          <w:szCs w:val="24"/>
        </w:rPr>
        <w:t>,</w:t>
      </w:r>
      <w:r w:rsidRPr="009B0564">
        <w:rPr>
          <w:rFonts w:eastAsia="Times New Roman" w:cs="Times New Roman"/>
          <w:szCs w:val="24"/>
        </w:rPr>
        <w:t xml:space="preserve"> </w:t>
      </w:r>
      <w:r>
        <w:rPr>
          <w:rFonts w:eastAsia="Times New Roman" w:cs="Times New Roman"/>
          <w:szCs w:val="24"/>
        </w:rPr>
        <w:t xml:space="preserve">πρωτίστως </w:t>
      </w:r>
      <w:r w:rsidRPr="009B0564">
        <w:rPr>
          <w:rFonts w:eastAsia="Times New Roman" w:cs="Times New Roman"/>
          <w:szCs w:val="24"/>
        </w:rPr>
        <w:t>του ΣΥΡΙΖΑ</w:t>
      </w:r>
      <w:r>
        <w:rPr>
          <w:rFonts w:eastAsia="Times New Roman" w:cs="Times New Roman"/>
          <w:szCs w:val="24"/>
        </w:rPr>
        <w:t>.</w:t>
      </w:r>
    </w:p>
    <w:p w14:paraId="77C03214" w14:textId="77777777" w:rsidR="006113A9" w:rsidRDefault="006B6FC4">
      <w:pPr>
        <w:spacing w:line="600" w:lineRule="auto"/>
        <w:ind w:firstLine="720"/>
        <w:contextualSpacing/>
        <w:jc w:val="center"/>
        <w:rPr>
          <w:rFonts w:eastAsia="Times New Roman"/>
          <w:bCs/>
          <w:szCs w:val="24"/>
        </w:rPr>
      </w:pPr>
      <w:r w:rsidRPr="007207BF">
        <w:rPr>
          <w:rFonts w:eastAsia="Times New Roman"/>
          <w:bCs/>
          <w:szCs w:val="24"/>
        </w:rPr>
        <w:t>(</w:t>
      </w:r>
      <w:r w:rsidRPr="00C707D9">
        <w:rPr>
          <w:rFonts w:eastAsia="Times New Roman"/>
          <w:bCs/>
          <w:szCs w:val="24"/>
        </w:rPr>
        <w:t>Χειροκροτήματα</w:t>
      </w:r>
      <w:r w:rsidRPr="007207BF">
        <w:rPr>
          <w:rFonts w:eastAsia="Times New Roman"/>
          <w:bCs/>
          <w:szCs w:val="24"/>
        </w:rPr>
        <w:t xml:space="preserve"> από την πτέρυγα</w:t>
      </w:r>
      <w:r w:rsidRPr="00C707D9">
        <w:rPr>
          <w:rFonts w:eastAsia="Times New Roman"/>
          <w:bCs/>
          <w:szCs w:val="24"/>
        </w:rPr>
        <w:t xml:space="preserve"> </w:t>
      </w:r>
      <w:r w:rsidRPr="003E6473">
        <w:rPr>
          <w:rFonts w:eastAsia="Times New Roman"/>
          <w:bCs/>
          <w:szCs w:val="24"/>
        </w:rPr>
        <w:t>της Νέας Δημοκρατίας)</w:t>
      </w:r>
    </w:p>
    <w:p w14:paraId="77C03215"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Και περιμένω από εκείνους</w:t>
      </w:r>
      <w:r w:rsidRPr="009B0564">
        <w:rPr>
          <w:rFonts w:eastAsia="Times New Roman" w:cs="Times New Roman"/>
          <w:szCs w:val="24"/>
        </w:rPr>
        <w:t xml:space="preserve"> </w:t>
      </w:r>
      <w:r>
        <w:rPr>
          <w:rFonts w:eastAsia="Times New Roman" w:cs="Times New Roman"/>
          <w:szCs w:val="24"/>
        </w:rPr>
        <w:t xml:space="preserve">–όχι από εμάς- επειδή είναι περήφανοι για τη </w:t>
      </w:r>
      <w:r>
        <w:rPr>
          <w:rFonts w:eastAsia="Times New Roman" w:cs="Times New Roman"/>
          <w:szCs w:val="24"/>
        </w:rPr>
        <w:t>σ</w:t>
      </w:r>
      <w:r w:rsidRPr="009B0564">
        <w:rPr>
          <w:rFonts w:eastAsia="Times New Roman" w:cs="Times New Roman"/>
          <w:szCs w:val="24"/>
        </w:rPr>
        <w:t>υμφωνία</w:t>
      </w:r>
      <w:r>
        <w:rPr>
          <w:rFonts w:eastAsia="Times New Roman" w:cs="Times New Roman"/>
          <w:szCs w:val="24"/>
        </w:rPr>
        <w:t>,</w:t>
      </w:r>
      <w:r w:rsidRPr="009B0564">
        <w:rPr>
          <w:rFonts w:eastAsia="Times New Roman" w:cs="Times New Roman"/>
          <w:szCs w:val="24"/>
        </w:rPr>
        <w:t xml:space="preserve"> </w:t>
      </w:r>
      <w:r>
        <w:rPr>
          <w:rFonts w:eastAsia="Times New Roman" w:cs="Times New Roman"/>
          <w:szCs w:val="24"/>
        </w:rPr>
        <w:t xml:space="preserve">να ζητήσουν </w:t>
      </w:r>
      <w:r w:rsidRPr="009B0564">
        <w:rPr>
          <w:rFonts w:eastAsia="Times New Roman" w:cs="Times New Roman"/>
          <w:szCs w:val="24"/>
        </w:rPr>
        <w:t>ολόκληρο</w:t>
      </w:r>
      <w:r>
        <w:rPr>
          <w:rFonts w:eastAsia="Times New Roman" w:cs="Times New Roman"/>
          <w:szCs w:val="24"/>
        </w:rPr>
        <w:t xml:space="preserve"> τ</w:t>
      </w:r>
      <w:r w:rsidRPr="009B0564">
        <w:rPr>
          <w:rFonts w:eastAsia="Times New Roman" w:cs="Times New Roman"/>
          <w:szCs w:val="24"/>
        </w:rPr>
        <w:t>ο κείμενο</w:t>
      </w:r>
      <w:r>
        <w:rPr>
          <w:rFonts w:eastAsia="Times New Roman" w:cs="Times New Roman"/>
          <w:szCs w:val="24"/>
        </w:rPr>
        <w:t>,</w:t>
      </w:r>
      <w:r w:rsidRPr="009B0564">
        <w:rPr>
          <w:rFonts w:eastAsia="Times New Roman" w:cs="Times New Roman"/>
          <w:szCs w:val="24"/>
        </w:rPr>
        <w:t xml:space="preserve"> για να καταλάβει ο μέσος Έλληνας π</w:t>
      </w:r>
      <w:r w:rsidRPr="009B0564">
        <w:rPr>
          <w:rFonts w:eastAsia="Times New Roman" w:cs="Times New Roman"/>
          <w:szCs w:val="24"/>
        </w:rPr>
        <w:t xml:space="preserve">ολίτης </w:t>
      </w:r>
      <w:r>
        <w:rPr>
          <w:rFonts w:eastAsia="Times New Roman" w:cs="Times New Roman"/>
          <w:szCs w:val="24"/>
        </w:rPr>
        <w:t xml:space="preserve">ποια είναι η </w:t>
      </w:r>
      <w:r>
        <w:rPr>
          <w:rFonts w:eastAsia="Times New Roman" w:cs="Times New Roman"/>
          <w:szCs w:val="24"/>
        </w:rPr>
        <w:t>σ</w:t>
      </w:r>
      <w:r w:rsidRPr="009B0564">
        <w:rPr>
          <w:rFonts w:eastAsia="Times New Roman" w:cs="Times New Roman"/>
          <w:szCs w:val="24"/>
        </w:rPr>
        <w:t>υμφωνία την οποία σ</w:t>
      </w:r>
      <w:r>
        <w:rPr>
          <w:rFonts w:eastAsia="Times New Roman" w:cs="Times New Roman"/>
          <w:szCs w:val="24"/>
        </w:rPr>
        <w:t>ήμερα ο ΣΥΡΙΖΑ καλεί να ψηφίσουμε.</w:t>
      </w:r>
    </w:p>
    <w:p w14:paraId="77C03216"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Από εκεί και πέρα, κυρίες και κύριοι συνάδελφοι, κλείνω με κάτι το οποίο φαίνεται διαδικαστικό και ουσιαστικό. Μιλάμε για ένα μείζον εθνικό θέμα. Στο θέμα αυτό</w:t>
      </w:r>
      <w:r w:rsidRPr="009B0564">
        <w:rPr>
          <w:rFonts w:eastAsia="Times New Roman" w:cs="Times New Roman"/>
          <w:szCs w:val="24"/>
        </w:rPr>
        <w:t xml:space="preserve"> </w:t>
      </w:r>
      <w:r>
        <w:rPr>
          <w:rFonts w:eastAsia="Times New Roman" w:cs="Times New Roman"/>
          <w:szCs w:val="24"/>
        </w:rPr>
        <w:t xml:space="preserve">θα έπρεπε να υπάρχει </w:t>
      </w:r>
      <w:r>
        <w:rPr>
          <w:rFonts w:eastAsia="Times New Roman" w:cs="Times New Roman"/>
          <w:szCs w:val="24"/>
        </w:rPr>
        <w:t>ε</w:t>
      </w:r>
      <w:r w:rsidRPr="009B0564">
        <w:rPr>
          <w:rFonts w:eastAsia="Times New Roman" w:cs="Times New Roman"/>
          <w:szCs w:val="24"/>
        </w:rPr>
        <w:t>θνική συνεννόηση</w:t>
      </w:r>
      <w:r>
        <w:rPr>
          <w:rFonts w:eastAsia="Times New Roman" w:cs="Times New Roman"/>
          <w:szCs w:val="24"/>
        </w:rPr>
        <w:t>. Υπάρχει συμβούλιο εξωτερικής πολιτικής.</w:t>
      </w:r>
      <w:r w:rsidRPr="009B0564">
        <w:rPr>
          <w:rFonts w:eastAsia="Times New Roman" w:cs="Times New Roman"/>
          <w:szCs w:val="24"/>
        </w:rPr>
        <w:t xml:space="preserve"> </w:t>
      </w:r>
      <w:r>
        <w:rPr>
          <w:rFonts w:eastAsia="Times New Roman" w:cs="Times New Roman"/>
          <w:szCs w:val="24"/>
        </w:rPr>
        <w:t xml:space="preserve">Δεν λειτούργησε </w:t>
      </w:r>
      <w:r w:rsidRPr="009B0564">
        <w:rPr>
          <w:rFonts w:eastAsia="Times New Roman" w:cs="Times New Roman"/>
          <w:szCs w:val="24"/>
        </w:rPr>
        <w:t xml:space="preserve">ποτέ </w:t>
      </w:r>
      <w:r>
        <w:rPr>
          <w:rFonts w:eastAsia="Times New Roman" w:cs="Times New Roman"/>
          <w:szCs w:val="24"/>
        </w:rPr>
        <w:t>για το συγκεκριμένο θέμα. Υπάρχουν πολιτικοί Α</w:t>
      </w:r>
      <w:r w:rsidRPr="009B0564">
        <w:rPr>
          <w:rFonts w:eastAsia="Times New Roman" w:cs="Times New Roman"/>
          <w:szCs w:val="24"/>
        </w:rPr>
        <w:t>ρχηγοί</w:t>
      </w:r>
      <w:r>
        <w:rPr>
          <w:rFonts w:eastAsia="Times New Roman" w:cs="Times New Roman"/>
          <w:szCs w:val="24"/>
        </w:rPr>
        <w:t>, οι οποίοι</w:t>
      </w:r>
      <w:r w:rsidRPr="009B0564">
        <w:rPr>
          <w:rFonts w:eastAsia="Times New Roman" w:cs="Times New Roman"/>
          <w:szCs w:val="24"/>
        </w:rPr>
        <w:t xml:space="preserve"> ενημερώθηκαν μετά τον </w:t>
      </w:r>
      <w:r>
        <w:rPr>
          <w:rFonts w:eastAsia="Times New Roman" w:cs="Times New Roman"/>
          <w:szCs w:val="24"/>
        </w:rPr>
        <w:t>Αρχιεπίσκοπο.</w:t>
      </w:r>
    </w:p>
    <w:p w14:paraId="77C03217"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Είναι ολοφάνερο ότι η Κ</w:t>
      </w:r>
      <w:r w:rsidRPr="009B0564">
        <w:rPr>
          <w:rFonts w:eastAsia="Times New Roman" w:cs="Times New Roman"/>
          <w:szCs w:val="24"/>
        </w:rPr>
        <w:t>υβέρνηση επι</w:t>
      </w:r>
      <w:r>
        <w:rPr>
          <w:rFonts w:eastAsia="Times New Roman" w:cs="Times New Roman"/>
          <w:szCs w:val="24"/>
        </w:rPr>
        <w:t>χείρησε να εργαλειοποιήσει</w:t>
      </w:r>
      <w:r w:rsidRPr="009B0564">
        <w:rPr>
          <w:rFonts w:eastAsia="Times New Roman" w:cs="Times New Roman"/>
          <w:szCs w:val="24"/>
        </w:rPr>
        <w:t xml:space="preserve"> το θέμα για να</w:t>
      </w:r>
      <w:r w:rsidRPr="009B0564">
        <w:rPr>
          <w:rFonts w:eastAsia="Times New Roman" w:cs="Times New Roman"/>
          <w:szCs w:val="24"/>
        </w:rPr>
        <w:t xml:space="preserve"> δημιουργήσει προβλήματα στην αντιπολίτευση</w:t>
      </w:r>
      <w:r>
        <w:rPr>
          <w:rFonts w:eastAsia="Times New Roman" w:cs="Times New Roman"/>
          <w:szCs w:val="24"/>
        </w:rPr>
        <w:t>,</w:t>
      </w:r>
      <w:r w:rsidRPr="009B0564">
        <w:rPr>
          <w:rFonts w:eastAsia="Times New Roman" w:cs="Times New Roman"/>
          <w:szCs w:val="24"/>
        </w:rPr>
        <w:t xml:space="preserve"> παίζοντας με μείζονα εθνικά συμφέροντα</w:t>
      </w:r>
      <w:r>
        <w:rPr>
          <w:rFonts w:eastAsia="Times New Roman" w:cs="Times New Roman"/>
          <w:szCs w:val="24"/>
        </w:rPr>
        <w:t>.</w:t>
      </w:r>
    </w:p>
    <w:p w14:paraId="77C03218"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Εν πάση περιπτώσει, δεν με εκπλήσσει η ανευθυνότητα. Την είχα ζήσει και στο μνημόνιο, που θα το καταργούσατε με έναν νόμο και με ένα άρθρο. Και είδαμε τι έγινε</w:t>
      </w:r>
      <w:r w:rsidRPr="009B0564">
        <w:rPr>
          <w:rFonts w:eastAsia="Times New Roman" w:cs="Times New Roman"/>
          <w:szCs w:val="24"/>
        </w:rPr>
        <w:t xml:space="preserve"> </w:t>
      </w:r>
      <w:r>
        <w:rPr>
          <w:rFonts w:eastAsia="Times New Roman" w:cs="Times New Roman"/>
          <w:szCs w:val="24"/>
        </w:rPr>
        <w:t xml:space="preserve">στο πρώτο εξάμηνο, τη ζημιά που θα </w:t>
      </w:r>
      <w:r w:rsidRPr="009B0564">
        <w:rPr>
          <w:rFonts w:eastAsia="Times New Roman" w:cs="Times New Roman"/>
          <w:szCs w:val="24"/>
        </w:rPr>
        <w:t>πληρώνει η χώρα για δεκάδες χρόνια</w:t>
      </w:r>
      <w:r>
        <w:rPr>
          <w:rFonts w:eastAsia="Times New Roman" w:cs="Times New Roman"/>
          <w:szCs w:val="24"/>
        </w:rPr>
        <w:t>. Σ</w:t>
      </w:r>
      <w:r w:rsidRPr="009B0564">
        <w:rPr>
          <w:rFonts w:eastAsia="Times New Roman" w:cs="Times New Roman"/>
          <w:szCs w:val="24"/>
        </w:rPr>
        <w:t>ας βοηθήσαμε τότε</w:t>
      </w:r>
      <w:r>
        <w:rPr>
          <w:rFonts w:eastAsia="Times New Roman" w:cs="Times New Roman"/>
          <w:szCs w:val="24"/>
        </w:rPr>
        <w:t>,</w:t>
      </w:r>
      <w:r w:rsidRPr="009B0564">
        <w:rPr>
          <w:rFonts w:eastAsia="Times New Roman" w:cs="Times New Roman"/>
          <w:szCs w:val="24"/>
        </w:rPr>
        <w:t xml:space="preserve"> όταν </w:t>
      </w:r>
      <w:r>
        <w:rPr>
          <w:rFonts w:eastAsia="Times New Roman" w:cs="Times New Roman"/>
          <w:szCs w:val="24"/>
        </w:rPr>
        <w:t>χάσατε</w:t>
      </w:r>
      <w:r w:rsidRPr="009B0564">
        <w:rPr>
          <w:rFonts w:eastAsia="Times New Roman" w:cs="Times New Roman"/>
          <w:szCs w:val="24"/>
        </w:rPr>
        <w:t xml:space="preserve"> την πλειοψηφία</w:t>
      </w:r>
      <w:r>
        <w:rPr>
          <w:rFonts w:eastAsia="Times New Roman" w:cs="Times New Roman"/>
          <w:szCs w:val="24"/>
        </w:rPr>
        <w:t xml:space="preserve"> για να περάσει η χώρα απέναντι. </w:t>
      </w:r>
    </w:p>
    <w:p w14:paraId="77C03219"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Εσείς, όμως,</w:t>
      </w:r>
      <w:r w:rsidRPr="009B0564">
        <w:rPr>
          <w:rFonts w:eastAsia="Times New Roman" w:cs="Times New Roman"/>
          <w:szCs w:val="24"/>
        </w:rPr>
        <w:t xml:space="preserve"> έχετε στο </w:t>
      </w:r>
      <w:r w:rsidRPr="009B0564">
        <w:rPr>
          <w:rFonts w:eastAsia="Times New Roman" w:cs="Times New Roman"/>
          <w:szCs w:val="24"/>
          <w:lang w:val="en-US"/>
        </w:rPr>
        <w:t>DNA</w:t>
      </w:r>
      <w:r w:rsidRPr="009B0564">
        <w:rPr>
          <w:rFonts w:eastAsia="Times New Roman" w:cs="Times New Roman"/>
          <w:szCs w:val="24"/>
        </w:rPr>
        <w:t xml:space="preserve"> </w:t>
      </w:r>
      <w:r>
        <w:rPr>
          <w:rFonts w:eastAsia="Times New Roman" w:cs="Times New Roman"/>
          <w:szCs w:val="24"/>
        </w:rPr>
        <w:t>σας την ανευθυνότητα. Και λειτουργείτε όπως το ανέκδοτο με τον σκορπιό και τον</w:t>
      </w:r>
      <w:r>
        <w:rPr>
          <w:rFonts w:eastAsia="Times New Roman" w:cs="Times New Roman"/>
          <w:szCs w:val="24"/>
        </w:rPr>
        <w:t xml:space="preserve"> βάτραχο. Σας περάσαμ</w:t>
      </w:r>
      <w:r w:rsidRPr="009B0564">
        <w:rPr>
          <w:rFonts w:eastAsia="Times New Roman" w:cs="Times New Roman"/>
          <w:szCs w:val="24"/>
        </w:rPr>
        <w:t>ε</w:t>
      </w:r>
      <w:r>
        <w:rPr>
          <w:rFonts w:eastAsia="Times New Roman" w:cs="Times New Roman"/>
          <w:szCs w:val="24"/>
        </w:rPr>
        <w:t xml:space="preserve"> απέναντι και εσείς δαγκώνετε την αντιπολίτευση,</w:t>
      </w:r>
      <w:r w:rsidRPr="009B0564">
        <w:rPr>
          <w:rFonts w:eastAsia="Times New Roman" w:cs="Times New Roman"/>
          <w:szCs w:val="24"/>
        </w:rPr>
        <w:t xml:space="preserve"> για να βουλιάξουμε τελικά </w:t>
      </w:r>
      <w:r>
        <w:rPr>
          <w:rFonts w:eastAsia="Times New Roman" w:cs="Times New Roman"/>
          <w:szCs w:val="24"/>
        </w:rPr>
        <w:t xml:space="preserve">–ποιοι;- </w:t>
      </w:r>
      <w:r w:rsidRPr="009B0564">
        <w:rPr>
          <w:rFonts w:eastAsia="Times New Roman" w:cs="Times New Roman"/>
          <w:szCs w:val="24"/>
        </w:rPr>
        <w:t>όλοι μαζί</w:t>
      </w:r>
      <w:r>
        <w:rPr>
          <w:rFonts w:eastAsia="Times New Roman" w:cs="Times New Roman"/>
          <w:szCs w:val="24"/>
        </w:rPr>
        <w:t>, η χώρα!</w:t>
      </w:r>
      <w:r w:rsidRPr="009B0564">
        <w:rPr>
          <w:rFonts w:eastAsia="Times New Roman" w:cs="Times New Roman"/>
          <w:szCs w:val="24"/>
        </w:rPr>
        <w:t xml:space="preserve"> Αυτό είναι που δεν </w:t>
      </w:r>
      <w:r>
        <w:rPr>
          <w:rFonts w:eastAsia="Times New Roman" w:cs="Times New Roman"/>
          <w:szCs w:val="24"/>
        </w:rPr>
        <w:t>αντιλαμβάνεστε.</w:t>
      </w:r>
    </w:p>
    <w:p w14:paraId="77C0321A"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Η διαφορά είναι η εξής. Στο μνημόνιο δεν είχατε την πλειοψηφία. Τ</w:t>
      </w:r>
      <w:r w:rsidRPr="009B0564">
        <w:rPr>
          <w:rFonts w:eastAsia="Times New Roman" w:cs="Times New Roman"/>
          <w:szCs w:val="24"/>
        </w:rPr>
        <w:t>ώρα ούτως ή άλλως</w:t>
      </w:r>
      <w:r>
        <w:rPr>
          <w:rFonts w:eastAsia="Times New Roman" w:cs="Times New Roman"/>
          <w:szCs w:val="24"/>
        </w:rPr>
        <w:t xml:space="preserve"> φαίνεται ότι </w:t>
      </w:r>
      <w:r>
        <w:rPr>
          <w:rFonts w:eastAsia="Times New Roman" w:cs="Times New Roman"/>
          <w:szCs w:val="24"/>
        </w:rPr>
        <w:t xml:space="preserve">την έχετε. Από εδώ και πέρα, λοιπόν, θα αναλάβετε </w:t>
      </w:r>
      <w:r w:rsidRPr="009B0564">
        <w:rPr>
          <w:rFonts w:eastAsia="Times New Roman" w:cs="Times New Roman"/>
          <w:szCs w:val="24"/>
        </w:rPr>
        <w:t xml:space="preserve">μόνοι σας τις ευθύνες </w:t>
      </w:r>
      <w:r>
        <w:rPr>
          <w:rFonts w:eastAsia="Times New Roman" w:cs="Times New Roman"/>
          <w:szCs w:val="24"/>
        </w:rPr>
        <w:t>σας. Απλώς να ξέρετε ότι έχετε να</w:t>
      </w:r>
      <w:r w:rsidRPr="009B0564">
        <w:rPr>
          <w:rFonts w:eastAsia="Times New Roman" w:cs="Times New Roman"/>
          <w:szCs w:val="24"/>
        </w:rPr>
        <w:t xml:space="preserve"> απολογηθείτε</w:t>
      </w:r>
      <w:r>
        <w:rPr>
          <w:rFonts w:eastAsia="Times New Roman" w:cs="Times New Roman"/>
          <w:szCs w:val="24"/>
        </w:rPr>
        <w:t xml:space="preserve"> και στον ελληνικό </w:t>
      </w:r>
      <w:r>
        <w:rPr>
          <w:rFonts w:eastAsia="Times New Roman" w:cs="Times New Roman"/>
          <w:szCs w:val="24"/>
        </w:rPr>
        <w:lastRenderedPageBreak/>
        <w:t>λαό και στην</w:t>
      </w:r>
      <w:r w:rsidRPr="009B0564">
        <w:rPr>
          <w:rFonts w:eastAsia="Times New Roman" w:cs="Times New Roman"/>
          <w:szCs w:val="24"/>
        </w:rPr>
        <w:t xml:space="preserve"> ιστορία</w:t>
      </w:r>
      <w:r>
        <w:rPr>
          <w:rFonts w:eastAsia="Times New Roman" w:cs="Times New Roman"/>
          <w:szCs w:val="24"/>
        </w:rPr>
        <w:t>. Η ώρα των εκλογών πλησιάζει</w:t>
      </w:r>
      <w:r w:rsidRPr="009B0564">
        <w:rPr>
          <w:rFonts w:eastAsia="Times New Roman" w:cs="Times New Roman"/>
          <w:szCs w:val="24"/>
        </w:rPr>
        <w:t xml:space="preserve"> και θα δώσετε λογαριασμό στις Ελληνίδες και </w:t>
      </w:r>
      <w:r>
        <w:rPr>
          <w:rFonts w:eastAsia="Times New Roman" w:cs="Times New Roman"/>
          <w:szCs w:val="24"/>
        </w:rPr>
        <w:t>τους Έλληνες!</w:t>
      </w:r>
    </w:p>
    <w:p w14:paraId="77C0321B" w14:textId="77777777" w:rsidR="006113A9" w:rsidRDefault="006B6FC4">
      <w:pPr>
        <w:spacing w:line="600" w:lineRule="auto"/>
        <w:ind w:firstLine="720"/>
        <w:contextualSpacing/>
        <w:jc w:val="center"/>
        <w:rPr>
          <w:rFonts w:eastAsia="Times New Roman"/>
          <w:bCs/>
          <w:szCs w:val="24"/>
        </w:rPr>
      </w:pPr>
      <w:r>
        <w:rPr>
          <w:rFonts w:eastAsia="Times New Roman"/>
          <w:bCs/>
          <w:szCs w:val="24"/>
        </w:rPr>
        <w:t>(Χειροκροτή</w:t>
      </w:r>
      <w:r>
        <w:rPr>
          <w:rFonts w:eastAsia="Times New Roman"/>
          <w:bCs/>
          <w:szCs w:val="24"/>
        </w:rPr>
        <w:t>ματα από την πτέρυγα της Νέας Δημοκρατίας)</w:t>
      </w:r>
    </w:p>
    <w:p w14:paraId="77C0321C" w14:textId="77777777" w:rsidR="006113A9" w:rsidRDefault="006B6FC4">
      <w:pPr>
        <w:spacing w:line="600" w:lineRule="auto"/>
        <w:ind w:firstLine="720"/>
        <w:contextualSpacing/>
        <w:jc w:val="both"/>
        <w:rPr>
          <w:rFonts w:eastAsia="Times New Roman"/>
          <w:bCs/>
          <w:szCs w:val="24"/>
        </w:rPr>
      </w:pPr>
      <w:r>
        <w:rPr>
          <w:rFonts w:eastAsia="Times New Roman"/>
          <w:b/>
          <w:bCs/>
          <w:szCs w:val="24"/>
        </w:rPr>
        <w:t xml:space="preserve">ΠΡΟΕΔΡΕΥΩΝ (Γεώργιος Βαρεμένος): </w:t>
      </w:r>
      <w:r>
        <w:rPr>
          <w:rFonts w:eastAsia="Times New Roman"/>
          <w:bCs/>
          <w:szCs w:val="24"/>
        </w:rPr>
        <w:t xml:space="preserve">Ευχαριστούμε. </w:t>
      </w:r>
    </w:p>
    <w:p w14:paraId="77C0321D" w14:textId="77777777" w:rsidR="006113A9" w:rsidRDefault="006B6FC4">
      <w:pPr>
        <w:spacing w:line="600" w:lineRule="auto"/>
        <w:ind w:firstLine="720"/>
        <w:contextualSpacing/>
        <w:jc w:val="both"/>
        <w:rPr>
          <w:rFonts w:eastAsia="Times New Roman"/>
          <w:bCs/>
          <w:szCs w:val="24"/>
        </w:rPr>
      </w:pPr>
      <w:r>
        <w:rPr>
          <w:rFonts w:eastAsia="Times New Roman"/>
          <w:bCs/>
          <w:szCs w:val="24"/>
        </w:rPr>
        <w:t>Τον λόγο έχει ο κ. Καματερός. Ελάτε, για να κερδίζουμε τουλάχιστον χρόνο από την ταχύτητα στη διαδρομή.</w:t>
      </w:r>
    </w:p>
    <w:p w14:paraId="77C0321E" w14:textId="77777777" w:rsidR="006113A9" w:rsidRDefault="006B6FC4">
      <w:pPr>
        <w:spacing w:line="600" w:lineRule="auto"/>
        <w:ind w:firstLine="720"/>
        <w:contextualSpacing/>
        <w:jc w:val="both"/>
        <w:rPr>
          <w:rFonts w:eastAsia="Times New Roman"/>
          <w:bCs/>
          <w:szCs w:val="24"/>
        </w:rPr>
      </w:pPr>
      <w:r>
        <w:rPr>
          <w:rFonts w:eastAsia="Times New Roman"/>
          <w:bCs/>
          <w:szCs w:val="24"/>
        </w:rPr>
        <w:t>Ορίστε, έχετε τον λόγο.</w:t>
      </w:r>
    </w:p>
    <w:p w14:paraId="77C0321F" w14:textId="77777777" w:rsidR="006113A9" w:rsidRDefault="006B6FC4">
      <w:pPr>
        <w:spacing w:line="600" w:lineRule="auto"/>
        <w:ind w:firstLine="720"/>
        <w:contextualSpacing/>
        <w:jc w:val="both"/>
        <w:rPr>
          <w:rFonts w:eastAsia="Times New Roman" w:cs="Times New Roman"/>
          <w:szCs w:val="24"/>
        </w:rPr>
      </w:pPr>
      <w:r w:rsidRPr="005C0CCB">
        <w:rPr>
          <w:rFonts w:eastAsia="Times New Roman"/>
          <w:b/>
          <w:bCs/>
          <w:szCs w:val="24"/>
        </w:rPr>
        <w:t>ΗΛΙΑΣ ΚΑΜΑΤΕΡΟΣ:</w:t>
      </w:r>
      <w:r>
        <w:rPr>
          <w:rFonts w:eastAsia="Times New Roman"/>
          <w:b/>
          <w:bCs/>
          <w:szCs w:val="24"/>
        </w:rPr>
        <w:t xml:space="preserve"> </w:t>
      </w:r>
      <w:r>
        <w:rPr>
          <w:rFonts w:eastAsia="Times New Roman"/>
          <w:bCs/>
          <w:szCs w:val="24"/>
        </w:rPr>
        <w:t xml:space="preserve">Επειδή μου έδωσε το </w:t>
      </w:r>
      <w:r>
        <w:rPr>
          <w:rFonts w:eastAsia="Times New Roman"/>
          <w:bCs/>
          <w:szCs w:val="24"/>
        </w:rPr>
        <w:t xml:space="preserve">δικαίωμα ο κ. Χατζηδάκης –δεν λέω ότι με προκάλεσε- θέλω </w:t>
      </w:r>
      <w:r>
        <w:rPr>
          <w:rFonts w:eastAsia="Times New Roman"/>
          <w:bCs/>
          <w:szCs w:val="24"/>
        </w:rPr>
        <w:t xml:space="preserve">ως </w:t>
      </w:r>
      <w:r>
        <w:rPr>
          <w:rFonts w:eastAsia="Times New Roman"/>
          <w:bCs/>
          <w:szCs w:val="24"/>
        </w:rPr>
        <w:t>Έλληνες Δωδεκανήσιοι να απευθυνθούμε στους συμπατριώτες μας, τους Μακεδόνες</w:t>
      </w:r>
      <w:r>
        <w:rPr>
          <w:rFonts w:eastAsia="Times New Roman" w:cs="Times New Roman"/>
          <w:szCs w:val="24"/>
        </w:rPr>
        <w:t xml:space="preserve">, γιατί θέλουμε να τους απευθύνουμε έναν χαιρετισμό και να τους πούμε ότι τους ζηλεύουμε.  </w:t>
      </w:r>
    </w:p>
    <w:p w14:paraId="77C03220"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Και το δικαίωμα να απευθυνθού</w:t>
      </w:r>
      <w:r>
        <w:rPr>
          <w:rFonts w:eastAsia="Times New Roman" w:cs="Times New Roman"/>
          <w:szCs w:val="24"/>
        </w:rPr>
        <w:t xml:space="preserve">με στους συμπατριώτες μας, τους Μακεδόνες, κύριε Χατζηδάκη, μας το </w:t>
      </w:r>
      <w:r w:rsidRPr="009B0564">
        <w:rPr>
          <w:rFonts w:eastAsia="Times New Roman" w:cs="Times New Roman"/>
          <w:szCs w:val="24"/>
        </w:rPr>
        <w:t>δίνει</w:t>
      </w:r>
      <w:r>
        <w:rPr>
          <w:rFonts w:eastAsia="Times New Roman" w:cs="Times New Roman"/>
          <w:szCs w:val="24"/>
        </w:rPr>
        <w:t xml:space="preserve"> ετούτη εδώ η </w:t>
      </w:r>
      <w:r>
        <w:rPr>
          <w:rFonts w:eastAsia="Times New Roman" w:cs="Times New Roman"/>
          <w:szCs w:val="24"/>
        </w:rPr>
        <w:t>σ</w:t>
      </w:r>
      <w:r>
        <w:rPr>
          <w:rFonts w:eastAsia="Times New Roman" w:cs="Times New Roman"/>
          <w:szCs w:val="24"/>
        </w:rPr>
        <w:t xml:space="preserve">υμφωνία. Γιατί εάν δεν υπήρχε η </w:t>
      </w:r>
      <w:r>
        <w:rPr>
          <w:rFonts w:eastAsia="Times New Roman" w:cs="Times New Roman"/>
          <w:szCs w:val="24"/>
        </w:rPr>
        <w:t>σ</w:t>
      </w:r>
      <w:r>
        <w:rPr>
          <w:rFonts w:eastAsia="Times New Roman" w:cs="Times New Roman"/>
          <w:szCs w:val="24"/>
        </w:rPr>
        <w:t>υμφωνία</w:t>
      </w:r>
      <w:r w:rsidRPr="009B0564">
        <w:rPr>
          <w:rFonts w:eastAsia="Times New Roman" w:cs="Times New Roman"/>
          <w:szCs w:val="24"/>
        </w:rPr>
        <w:t xml:space="preserve"> και </w:t>
      </w:r>
      <w:r>
        <w:rPr>
          <w:rFonts w:eastAsia="Times New Roman" w:cs="Times New Roman"/>
          <w:szCs w:val="24"/>
        </w:rPr>
        <w:t>μιλάγαμε για Μακεδόνες, τότε θα αναφερόμασταν στη γειτονική χώρα, όπως είναι σήμερα. Είναι αυτοί οι οποίοι έχουν τα αγάλματα</w:t>
      </w:r>
      <w:r>
        <w:rPr>
          <w:rFonts w:eastAsia="Times New Roman" w:cs="Times New Roman"/>
          <w:szCs w:val="24"/>
        </w:rPr>
        <w:t xml:space="preserve"> του Μεγά</w:t>
      </w:r>
      <w:r>
        <w:rPr>
          <w:rFonts w:eastAsia="Times New Roman" w:cs="Times New Roman"/>
          <w:szCs w:val="24"/>
        </w:rPr>
        <w:lastRenderedPageBreak/>
        <w:t xml:space="preserve">λου Αλεξάνδρου, που έχουν το όνομα της Μακεδονίας, που καπηλεύονται την ιστορία μας, που μαθαίνουν τα παιδιά τους, γενεές τώρα, στα σχολεία ότι η </w:t>
      </w:r>
      <w:r>
        <w:rPr>
          <w:rFonts w:eastAsia="Times New Roman" w:cs="Times New Roman"/>
          <w:szCs w:val="24"/>
        </w:rPr>
        <w:t>α</w:t>
      </w:r>
      <w:r>
        <w:rPr>
          <w:rFonts w:eastAsia="Times New Roman" w:cs="Times New Roman"/>
          <w:szCs w:val="24"/>
        </w:rPr>
        <w:t xml:space="preserve">ρχαία Μακεδονία είναι δική τους. Αυτό θα ισχύει, εάν δεν γίνει η </w:t>
      </w:r>
      <w:r>
        <w:rPr>
          <w:rFonts w:eastAsia="Times New Roman" w:cs="Times New Roman"/>
          <w:szCs w:val="24"/>
        </w:rPr>
        <w:t>σ</w:t>
      </w:r>
      <w:r>
        <w:rPr>
          <w:rFonts w:eastAsia="Times New Roman" w:cs="Times New Roman"/>
          <w:szCs w:val="24"/>
        </w:rPr>
        <w:t xml:space="preserve">υμφωνία. Σε αυτούς τους Μακεδόνες </w:t>
      </w:r>
      <w:r>
        <w:rPr>
          <w:rFonts w:eastAsia="Times New Roman" w:cs="Times New Roman"/>
          <w:szCs w:val="24"/>
        </w:rPr>
        <w:t>θα απευθυνόμασταν.</w:t>
      </w:r>
    </w:p>
    <w:p w14:paraId="77C03221"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Είμαι περήφανος, όμως, με αυτήν τη </w:t>
      </w:r>
      <w:r>
        <w:rPr>
          <w:rFonts w:eastAsia="Times New Roman" w:cs="Times New Roman"/>
          <w:szCs w:val="24"/>
        </w:rPr>
        <w:t>σ</w:t>
      </w:r>
      <w:r>
        <w:rPr>
          <w:rFonts w:eastAsia="Times New Roman" w:cs="Times New Roman"/>
          <w:szCs w:val="24"/>
        </w:rPr>
        <w:t>υμφωνία, γιατί τώρα μπορώ</w:t>
      </w:r>
      <w:r w:rsidRPr="009B0564">
        <w:rPr>
          <w:rFonts w:eastAsia="Times New Roman" w:cs="Times New Roman"/>
          <w:szCs w:val="24"/>
        </w:rPr>
        <w:t xml:space="preserve"> να απευθύνομαι στους Έλληνες</w:t>
      </w:r>
      <w:r>
        <w:rPr>
          <w:rFonts w:eastAsia="Times New Roman" w:cs="Times New Roman"/>
          <w:szCs w:val="24"/>
        </w:rPr>
        <w:t>,</w:t>
      </w:r>
      <w:r w:rsidRPr="009B0564">
        <w:rPr>
          <w:rFonts w:eastAsia="Times New Roman" w:cs="Times New Roman"/>
          <w:szCs w:val="24"/>
        </w:rPr>
        <w:t xml:space="preserve"> τους συμπατριώτες </w:t>
      </w:r>
      <w:r>
        <w:rPr>
          <w:rFonts w:eastAsia="Times New Roman" w:cs="Times New Roman"/>
          <w:szCs w:val="24"/>
        </w:rPr>
        <w:t xml:space="preserve">μου, </w:t>
      </w:r>
      <w:r w:rsidRPr="009B0564">
        <w:rPr>
          <w:rFonts w:eastAsia="Times New Roman" w:cs="Times New Roman"/>
          <w:szCs w:val="24"/>
        </w:rPr>
        <w:t>τους Μακεδόνες και να τους πω</w:t>
      </w:r>
      <w:r>
        <w:rPr>
          <w:rFonts w:eastAsia="Times New Roman" w:cs="Times New Roman"/>
          <w:szCs w:val="24"/>
        </w:rPr>
        <w:t>:</w:t>
      </w:r>
      <w:r w:rsidRPr="009B0564">
        <w:rPr>
          <w:rFonts w:eastAsia="Times New Roman" w:cs="Times New Roman"/>
          <w:szCs w:val="24"/>
        </w:rPr>
        <w:t xml:space="preserve"> </w:t>
      </w:r>
      <w:r>
        <w:rPr>
          <w:rFonts w:eastAsia="Times New Roman" w:cs="Times New Roman"/>
          <w:szCs w:val="24"/>
        </w:rPr>
        <w:t>«</w:t>
      </w:r>
      <w:r w:rsidRPr="009B0564">
        <w:rPr>
          <w:rFonts w:eastAsia="Times New Roman" w:cs="Times New Roman"/>
          <w:szCs w:val="24"/>
        </w:rPr>
        <w:t>Σας ζηλεύ</w:t>
      </w:r>
      <w:r>
        <w:rPr>
          <w:rFonts w:eastAsia="Times New Roman" w:cs="Times New Roman"/>
          <w:szCs w:val="24"/>
        </w:rPr>
        <w:t>ουμε</w:t>
      </w:r>
      <w:r w:rsidRPr="009B0564">
        <w:rPr>
          <w:rFonts w:eastAsia="Times New Roman" w:cs="Times New Roman"/>
          <w:szCs w:val="24"/>
        </w:rPr>
        <w:t xml:space="preserve"> </w:t>
      </w:r>
      <w:r>
        <w:rPr>
          <w:rFonts w:eastAsia="Times New Roman" w:cs="Times New Roman"/>
          <w:szCs w:val="24"/>
        </w:rPr>
        <w:t xml:space="preserve">εμείς οι Δωδεκανήσιοι. Σας ζηλεύουμε αγαπητοί συμπατριώτες». </w:t>
      </w:r>
    </w:p>
    <w:p w14:paraId="77C03222"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Γιατί; Θα σας </w:t>
      </w:r>
      <w:r>
        <w:rPr>
          <w:rFonts w:eastAsia="Times New Roman" w:cs="Times New Roman"/>
          <w:szCs w:val="24"/>
        </w:rPr>
        <w:t xml:space="preserve">ρωτήσω το εξής. Έχετε εσείς πρόβλημα ασφάλειας; Εμείς στην Δωδεκάνησο και στα νησιά μας, που είμαστε </w:t>
      </w:r>
      <w:r w:rsidRPr="009B0564">
        <w:rPr>
          <w:rFonts w:eastAsia="Times New Roman" w:cs="Times New Roman"/>
          <w:szCs w:val="24"/>
        </w:rPr>
        <w:t xml:space="preserve">στην παραμεθόριο </w:t>
      </w:r>
      <w:r>
        <w:rPr>
          <w:rFonts w:eastAsia="Times New Roman" w:cs="Times New Roman"/>
          <w:szCs w:val="24"/>
        </w:rPr>
        <w:t>-</w:t>
      </w:r>
      <w:r w:rsidRPr="009B0564">
        <w:rPr>
          <w:rFonts w:eastAsia="Times New Roman" w:cs="Times New Roman"/>
          <w:szCs w:val="24"/>
        </w:rPr>
        <w:t>και εσείς είστε</w:t>
      </w:r>
      <w:r>
        <w:rPr>
          <w:rFonts w:eastAsia="Times New Roman" w:cs="Times New Roman"/>
          <w:szCs w:val="24"/>
        </w:rPr>
        <w:t xml:space="preserve"> παραμεθόριος-</w:t>
      </w:r>
      <w:r w:rsidRPr="009B0564">
        <w:rPr>
          <w:rFonts w:eastAsia="Times New Roman" w:cs="Times New Roman"/>
          <w:szCs w:val="24"/>
        </w:rPr>
        <w:t xml:space="preserve"> πετάνε κάθε μέρα από πάνω δεκάδες </w:t>
      </w:r>
      <w:r>
        <w:rPr>
          <w:rFonts w:eastAsia="Times New Roman" w:cs="Times New Roman"/>
          <w:szCs w:val="24"/>
        </w:rPr>
        <w:t>τα αεροπλάνα</w:t>
      </w:r>
      <w:r w:rsidRPr="009B0564">
        <w:rPr>
          <w:rFonts w:eastAsia="Times New Roman" w:cs="Times New Roman"/>
          <w:szCs w:val="24"/>
        </w:rPr>
        <w:t xml:space="preserve"> και γίνονται </w:t>
      </w:r>
      <w:r>
        <w:rPr>
          <w:rFonts w:eastAsia="Times New Roman" w:cs="Times New Roman"/>
          <w:szCs w:val="24"/>
        </w:rPr>
        <w:t>αερομαχίες.</w:t>
      </w:r>
      <w:r w:rsidRPr="009B0564">
        <w:rPr>
          <w:rFonts w:eastAsia="Times New Roman" w:cs="Times New Roman"/>
          <w:szCs w:val="24"/>
        </w:rPr>
        <w:t xml:space="preserve"> </w:t>
      </w:r>
    </w:p>
    <w:p w14:paraId="77C03223"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Έχετε πρόβλημα με τα σύνορά σας κα</w:t>
      </w:r>
      <w:r>
        <w:rPr>
          <w:rFonts w:eastAsia="Times New Roman" w:cs="Times New Roman"/>
          <w:szCs w:val="24"/>
        </w:rPr>
        <w:t xml:space="preserve">ι πολύ περισσότερο με την τωρινή </w:t>
      </w:r>
      <w:r>
        <w:rPr>
          <w:rFonts w:eastAsia="Times New Roman" w:cs="Times New Roman"/>
          <w:szCs w:val="24"/>
        </w:rPr>
        <w:t>σ</w:t>
      </w:r>
      <w:r>
        <w:rPr>
          <w:rFonts w:eastAsia="Times New Roman" w:cs="Times New Roman"/>
          <w:szCs w:val="24"/>
        </w:rPr>
        <w:t xml:space="preserve">υμφωνία που το λύνει και </w:t>
      </w:r>
      <w:r w:rsidRPr="009B0564">
        <w:rPr>
          <w:rFonts w:eastAsia="Times New Roman" w:cs="Times New Roman"/>
          <w:szCs w:val="24"/>
        </w:rPr>
        <w:t>δεν υπάρχει καμία διεκδίκηση</w:t>
      </w:r>
      <w:r>
        <w:rPr>
          <w:rFonts w:eastAsia="Times New Roman" w:cs="Times New Roman"/>
          <w:szCs w:val="24"/>
        </w:rPr>
        <w:t>; Ό</w:t>
      </w:r>
      <w:r w:rsidRPr="009B0564">
        <w:rPr>
          <w:rFonts w:eastAsia="Times New Roman" w:cs="Times New Roman"/>
          <w:szCs w:val="24"/>
        </w:rPr>
        <w:t>χι</w:t>
      </w:r>
      <w:r>
        <w:rPr>
          <w:rFonts w:eastAsia="Times New Roman" w:cs="Times New Roman"/>
          <w:szCs w:val="24"/>
        </w:rPr>
        <w:t>! Γ</w:t>
      </w:r>
      <w:r w:rsidRPr="009B0564">
        <w:rPr>
          <w:rFonts w:eastAsia="Times New Roman" w:cs="Times New Roman"/>
          <w:szCs w:val="24"/>
        </w:rPr>
        <w:t>ια</w:t>
      </w:r>
      <w:r>
        <w:rPr>
          <w:rFonts w:eastAsia="Times New Roman" w:cs="Times New Roman"/>
          <w:szCs w:val="24"/>
        </w:rPr>
        <w:t xml:space="preserve"> ρωτήστε</w:t>
      </w:r>
      <w:r w:rsidRPr="009B0564">
        <w:rPr>
          <w:rFonts w:eastAsia="Times New Roman" w:cs="Times New Roman"/>
          <w:szCs w:val="24"/>
        </w:rPr>
        <w:t xml:space="preserve"> </w:t>
      </w:r>
      <w:r>
        <w:rPr>
          <w:rFonts w:eastAsia="Times New Roman" w:cs="Times New Roman"/>
          <w:szCs w:val="24"/>
        </w:rPr>
        <w:t>ε</w:t>
      </w:r>
      <w:r w:rsidRPr="009B0564">
        <w:rPr>
          <w:rFonts w:eastAsia="Times New Roman" w:cs="Times New Roman"/>
          <w:szCs w:val="24"/>
        </w:rPr>
        <w:t>μάς</w:t>
      </w:r>
      <w:r>
        <w:rPr>
          <w:rFonts w:eastAsia="Times New Roman" w:cs="Times New Roman"/>
          <w:szCs w:val="24"/>
        </w:rPr>
        <w:t xml:space="preserve">. Διεκδικούν τα νησιά μας, κάθε μέρα και περισσότερα. Για ρωτήστε εμάς εάν έχουμε πρόβλημα δραστηριοτήτων στην παραμεθόριο, που εσείς δεν έχετε. </w:t>
      </w:r>
      <w:r>
        <w:rPr>
          <w:rFonts w:eastAsia="Times New Roman" w:cs="Times New Roman"/>
          <w:szCs w:val="24"/>
        </w:rPr>
        <w:lastRenderedPageBreak/>
        <w:t>Ο</w:t>
      </w:r>
      <w:r>
        <w:rPr>
          <w:rFonts w:eastAsia="Times New Roman" w:cs="Times New Roman"/>
          <w:szCs w:val="24"/>
        </w:rPr>
        <w:t>ι ψαράδες δεν μπορούν να πάνε να ψαρέψουν στα Ίμια. Α</w:t>
      </w:r>
      <w:r w:rsidRPr="009B0564">
        <w:rPr>
          <w:rFonts w:eastAsia="Times New Roman" w:cs="Times New Roman"/>
          <w:szCs w:val="24"/>
        </w:rPr>
        <w:t>ντιμετωπίζουν τα τουρκικά πολεμικά</w:t>
      </w:r>
      <w:r>
        <w:rPr>
          <w:rFonts w:eastAsia="Times New Roman" w:cs="Times New Roman"/>
          <w:szCs w:val="24"/>
        </w:rPr>
        <w:t>.</w:t>
      </w:r>
    </w:p>
    <w:p w14:paraId="77C03224"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Πολύ θα θέλαμε,</w:t>
      </w:r>
      <w:r w:rsidRPr="009B0564">
        <w:rPr>
          <w:rFonts w:eastAsia="Times New Roman" w:cs="Times New Roman"/>
          <w:szCs w:val="24"/>
        </w:rPr>
        <w:t xml:space="preserve"> αγαπητοί συμπατριώτες Μακεδόνες</w:t>
      </w:r>
      <w:r>
        <w:rPr>
          <w:rFonts w:eastAsia="Times New Roman" w:cs="Times New Roman"/>
          <w:szCs w:val="24"/>
        </w:rPr>
        <w:t>,</w:t>
      </w:r>
      <w:r w:rsidRPr="009B0564">
        <w:rPr>
          <w:rFonts w:eastAsia="Times New Roman" w:cs="Times New Roman"/>
          <w:szCs w:val="24"/>
        </w:rPr>
        <w:t xml:space="preserve"> να είχαμε τη δυνατότητα</w:t>
      </w:r>
      <w:r>
        <w:rPr>
          <w:rFonts w:eastAsia="Times New Roman" w:cs="Times New Roman"/>
          <w:szCs w:val="24"/>
        </w:rPr>
        <w:t>,</w:t>
      </w:r>
      <w:r w:rsidRPr="009B0564">
        <w:rPr>
          <w:rFonts w:eastAsia="Times New Roman" w:cs="Times New Roman"/>
          <w:szCs w:val="24"/>
        </w:rPr>
        <w:t xml:space="preserve"> όπως </w:t>
      </w:r>
      <w:r>
        <w:rPr>
          <w:rFonts w:eastAsia="Times New Roman" w:cs="Times New Roman"/>
          <w:szCs w:val="24"/>
        </w:rPr>
        <w:t>εσείς,</w:t>
      </w:r>
      <w:r w:rsidRPr="009B0564">
        <w:rPr>
          <w:rFonts w:eastAsia="Times New Roman" w:cs="Times New Roman"/>
          <w:szCs w:val="24"/>
        </w:rPr>
        <w:t xml:space="preserve"> να έχουμε μία </w:t>
      </w:r>
      <w:r>
        <w:rPr>
          <w:rFonts w:eastAsia="Times New Roman" w:cs="Times New Roman"/>
          <w:szCs w:val="24"/>
        </w:rPr>
        <w:t>τέτοια γειτονική χώρα, να</w:t>
      </w:r>
      <w:r w:rsidRPr="009B0564">
        <w:rPr>
          <w:rFonts w:eastAsia="Times New Roman" w:cs="Times New Roman"/>
          <w:szCs w:val="24"/>
        </w:rPr>
        <w:t xml:space="preserve"> έχουμε μ</w:t>
      </w:r>
      <w:r>
        <w:rPr>
          <w:rFonts w:eastAsia="Times New Roman" w:cs="Times New Roman"/>
          <w:szCs w:val="24"/>
        </w:rPr>
        <w:t>ία τέτοια κυβέρνηση της γειτονική</w:t>
      </w:r>
      <w:r>
        <w:rPr>
          <w:rFonts w:eastAsia="Times New Roman" w:cs="Times New Roman"/>
          <w:szCs w:val="24"/>
        </w:rPr>
        <w:t>ς</w:t>
      </w:r>
      <w:r w:rsidRPr="009B0564">
        <w:rPr>
          <w:rFonts w:eastAsia="Times New Roman" w:cs="Times New Roman"/>
          <w:szCs w:val="24"/>
        </w:rPr>
        <w:t xml:space="preserve"> χώρας</w:t>
      </w:r>
      <w:r>
        <w:rPr>
          <w:rFonts w:eastAsia="Times New Roman" w:cs="Times New Roman"/>
          <w:szCs w:val="24"/>
        </w:rPr>
        <w:t>, όπ</w:t>
      </w:r>
      <w:r w:rsidRPr="009B0564">
        <w:rPr>
          <w:rFonts w:eastAsia="Times New Roman" w:cs="Times New Roman"/>
          <w:szCs w:val="24"/>
        </w:rPr>
        <w:t>ου να μπορούμε να κάνουμε μία</w:t>
      </w:r>
      <w:r>
        <w:rPr>
          <w:rFonts w:eastAsia="Times New Roman" w:cs="Times New Roman"/>
          <w:szCs w:val="24"/>
        </w:rPr>
        <w:t xml:space="preserve"> τέτοια Σ</w:t>
      </w:r>
      <w:r w:rsidRPr="009B0564">
        <w:rPr>
          <w:rFonts w:eastAsia="Times New Roman" w:cs="Times New Roman"/>
          <w:szCs w:val="24"/>
        </w:rPr>
        <w:t>υμφωνία</w:t>
      </w:r>
      <w:r>
        <w:rPr>
          <w:rFonts w:eastAsia="Times New Roman" w:cs="Times New Roman"/>
          <w:szCs w:val="24"/>
        </w:rPr>
        <w:t>,</w:t>
      </w:r>
      <w:r w:rsidRPr="009B0564">
        <w:rPr>
          <w:rFonts w:eastAsia="Times New Roman" w:cs="Times New Roman"/>
          <w:szCs w:val="24"/>
        </w:rPr>
        <w:t xml:space="preserve"> </w:t>
      </w:r>
      <w:r>
        <w:rPr>
          <w:rFonts w:eastAsia="Times New Roman" w:cs="Times New Roman"/>
          <w:szCs w:val="24"/>
        </w:rPr>
        <w:t>ό</w:t>
      </w:r>
      <w:r w:rsidRPr="009B0564">
        <w:rPr>
          <w:rFonts w:eastAsia="Times New Roman" w:cs="Times New Roman"/>
          <w:szCs w:val="24"/>
        </w:rPr>
        <w:t xml:space="preserve">που να </w:t>
      </w:r>
      <w:r>
        <w:rPr>
          <w:rFonts w:eastAsia="Times New Roman" w:cs="Times New Roman"/>
          <w:szCs w:val="24"/>
        </w:rPr>
        <w:t xml:space="preserve">ζούμε ειρηνικά, όπου να μην έχουμε κανένα κίνδυνο και να έχουμε </w:t>
      </w:r>
      <w:r w:rsidRPr="009B0564">
        <w:rPr>
          <w:rFonts w:eastAsia="Times New Roman" w:cs="Times New Roman"/>
          <w:szCs w:val="24"/>
        </w:rPr>
        <w:t>καθημερινές ανταλλαγές σε όλους τους τομείς της ζωής</w:t>
      </w:r>
      <w:r>
        <w:rPr>
          <w:rFonts w:eastAsia="Times New Roman" w:cs="Times New Roman"/>
          <w:szCs w:val="24"/>
        </w:rPr>
        <w:t>.</w:t>
      </w:r>
    </w:p>
    <w:p w14:paraId="77C03225"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Ε</w:t>
      </w:r>
      <w:r w:rsidRPr="009B0564">
        <w:rPr>
          <w:rFonts w:eastAsia="Times New Roman" w:cs="Times New Roman"/>
          <w:szCs w:val="24"/>
        </w:rPr>
        <w:t>μείς</w:t>
      </w:r>
      <w:r>
        <w:rPr>
          <w:rFonts w:eastAsia="Times New Roman" w:cs="Times New Roman"/>
          <w:szCs w:val="24"/>
        </w:rPr>
        <w:t xml:space="preserve">, </w:t>
      </w:r>
      <w:r w:rsidRPr="009B0564">
        <w:rPr>
          <w:rFonts w:eastAsia="Times New Roman" w:cs="Times New Roman"/>
          <w:szCs w:val="24"/>
        </w:rPr>
        <w:t>βέβαια από κάτω</w:t>
      </w:r>
      <w:r>
        <w:rPr>
          <w:rFonts w:eastAsia="Times New Roman" w:cs="Times New Roman"/>
          <w:szCs w:val="24"/>
        </w:rPr>
        <w:t xml:space="preserve"> -ο</w:t>
      </w:r>
      <w:r w:rsidRPr="009B0564">
        <w:rPr>
          <w:rFonts w:eastAsia="Times New Roman" w:cs="Times New Roman"/>
          <w:szCs w:val="24"/>
        </w:rPr>
        <w:t xml:space="preserve"> κόσμος</w:t>
      </w:r>
      <w:r>
        <w:rPr>
          <w:rFonts w:eastAsia="Times New Roman" w:cs="Times New Roman"/>
          <w:szCs w:val="24"/>
        </w:rPr>
        <w:t>- το προσπαθούμε,</w:t>
      </w:r>
      <w:r w:rsidRPr="009B0564">
        <w:rPr>
          <w:rFonts w:eastAsia="Times New Roman" w:cs="Times New Roman"/>
          <w:szCs w:val="24"/>
        </w:rPr>
        <w:t xml:space="preserve"> </w:t>
      </w:r>
      <w:r>
        <w:rPr>
          <w:rFonts w:eastAsia="Times New Roman" w:cs="Times New Roman"/>
          <w:szCs w:val="24"/>
        </w:rPr>
        <w:t>το κάνουμε. Γ</w:t>
      </w:r>
      <w:r w:rsidRPr="009B0564">
        <w:rPr>
          <w:rFonts w:eastAsia="Times New Roman" w:cs="Times New Roman"/>
          <w:szCs w:val="24"/>
        </w:rPr>
        <w:t>ια ρωτήστ</w:t>
      </w:r>
      <w:r w:rsidRPr="009B0564">
        <w:rPr>
          <w:rFonts w:eastAsia="Times New Roman" w:cs="Times New Roman"/>
          <w:szCs w:val="24"/>
        </w:rPr>
        <w:t xml:space="preserve">ε στο Καστελόριζο </w:t>
      </w:r>
      <w:r>
        <w:rPr>
          <w:rFonts w:eastAsia="Times New Roman" w:cs="Times New Roman"/>
          <w:szCs w:val="24"/>
        </w:rPr>
        <w:t>-</w:t>
      </w:r>
      <w:r w:rsidRPr="009B0564">
        <w:rPr>
          <w:rFonts w:eastAsia="Times New Roman" w:cs="Times New Roman"/>
          <w:szCs w:val="24"/>
        </w:rPr>
        <w:t>που είναι</w:t>
      </w:r>
      <w:r>
        <w:rPr>
          <w:rFonts w:eastAsia="Times New Roman" w:cs="Times New Roman"/>
          <w:szCs w:val="24"/>
        </w:rPr>
        <w:t xml:space="preserve"> πέντε λεπτά κουπί με τη βάρκα για να πάνε, ενώ για να έρθουν στην Αθήνα θέλουν τριάντα ώρες με το πλοίο- εάν τους βολεύει να πηγαίνουν απέναντι -από το να πιούν καφέ μέχρι το να πάνε</w:t>
      </w:r>
      <w:r w:rsidRPr="009B0564">
        <w:rPr>
          <w:rFonts w:eastAsia="Times New Roman" w:cs="Times New Roman"/>
          <w:szCs w:val="24"/>
        </w:rPr>
        <w:t xml:space="preserve"> στον οδοντίατρο</w:t>
      </w:r>
      <w:r>
        <w:rPr>
          <w:rFonts w:eastAsia="Times New Roman" w:cs="Times New Roman"/>
          <w:szCs w:val="24"/>
        </w:rPr>
        <w:t xml:space="preserve"> ή για εξετάσεις-</w:t>
      </w:r>
      <w:r w:rsidRPr="009B0564">
        <w:rPr>
          <w:rFonts w:eastAsia="Times New Roman" w:cs="Times New Roman"/>
          <w:szCs w:val="24"/>
        </w:rPr>
        <w:t xml:space="preserve"> </w:t>
      </w:r>
      <w:r>
        <w:rPr>
          <w:rFonts w:eastAsia="Times New Roman" w:cs="Times New Roman"/>
          <w:szCs w:val="24"/>
        </w:rPr>
        <w:t xml:space="preserve">και να </w:t>
      </w:r>
      <w:r>
        <w:rPr>
          <w:rFonts w:eastAsia="Times New Roman" w:cs="Times New Roman"/>
          <w:szCs w:val="24"/>
        </w:rPr>
        <w:t>έρχονται και οι γείτονες στο Καστελόριζο</w:t>
      </w:r>
      <w:r w:rsidRPr="009B0564">
        <w:rPr>
          <w:rFonts w:eastAsia="Times New Roman" w:cs="Times New Roman"/>
          <w:szCs w:val="24"/>
        </w:rPr>
        <w:t xml:space="preserve"> και </w:t>
      </w:r>
      <w:r>
        <w:rPr>
          <w:rFonts w:eastAsia="Times New Roman" w:cs="Times New Roman"/>
          <w:szCs w:val="24"/>
        </w:rPr>
        <w:t xml:space="preserve">να </w:t>
      </w:r>
      <w:r w:rsidRPr="009B0564">
        <w:rPr>
          <w:rFonts w:eastAsia="Times New Roman" w:cs="Times New Roman"/>
          <w:szCs w:val="24"/>
        </w:rPr>
        <w:t>ανταλλάσσουν</w:t>
      </w:r>
      <w:r>
        <w:rPr>
          <w:rFonts w:eastAsia="Times New Roman" w:cs="Times New Roman"/>
          <w:szCs w:val="24"/>
        </w:rPr>
        <w:t xml:space="preserve"> οικονομικές, κοινωνικές, </w:t>
      </w:r>
      <w:r w:rsidRPr="009B0564">
        <w:rPr>
          <w:rFonts w:eastAsia="Times New Roman" w:cs="Times New Roman"/>
          <w:szCs w:val="24"/>
        </w:rPr>
        <w:t xml:space="preserve">και </w:t>
      </w:r>
      <w:r>
        <w:rPr>
          <w:rFonts w:eastAsia="Times New Roman" w:cs="Times New Roman"/>
          <w:szCs w:val="24"/>
        </w:rPr>
        <w:t xml:space="preserve">άλλες υποχρεώσεις και </w:t>
      </w:r>
      <w:r w:rsidRPr="009B0564">
        <w:rPr>
          <w:rFonts w:eastAsia="Times New Roman" w:cs="Times New Roman"/>
          <w:szCs w:val="24"/>
        </w:rPr>
        <w:t>συμφωνίες</w:t>
      </w:r>
      <w:r>
        <w:rPr>
          <w:rFonts w:eastAsia="Times New Roman" w:cs="Times New Roman"/>
          <w:szCs w:val="24"/>
        </w:rPr>
        <w:t xml:space="preserve">. </w:t>
      </w:r>
    </w:p>
    <w:p w14:paraId="77C03226"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Πόσο καλά θα ήμασταν και εμείς εάν είχαμε μία </w:t>
      </w:r>
      <w:r>
        <w:rPr>
          <w:rFonts w:eastAsia="Times New Roman" w:cs="Times New Roman"/>
          <w:szCs w:val="24"/>
        </w:rPr>
        <w:t>σ</w:t>
      </w:r>
      <w:r>
        <w:rPr>
          <w:rFonts w:eastAsia="Times New Roman" w:cs="Times New Roman"/>
          <w:szCs w:val="24"/>
        </w:rPr>
        <w:t xml:space="preserve">υμφωνία, ώστε να είχαμε τέτοιες σχέσεις με τους γείτονες και να μην </w:t>
      </w:r>
      <w:r>
        <w:rPr>
          <w:rFonts w:eastAsia="Times New Roman" w:cs="Times New Roman"/>
          <w:szCs w:val="24"/>
        </w:rPr>
        <w:lastRenderedPageBreak/>
        <w:t>είχαμε αυτά εδώ τ</w:t>
      </w:r>
      <w:r>
        <w:rPr>
          <w:rFonts w:eastAsia="Times New Roman" w:cs="Times New Roman"/>
          <w:szCs w:val="24"/>
        </w:rPr>
        <w:t>α προβλήματα; Πόσο καλά θα ήμασταν να πηγαίναμε απέναντι -που είναι κοντά- και να είχαμε ένα σωρό δραστηριότητες, ενώ τώρα πρέπει να πηγαίνουμε επί ώρες και επί μέρες από εδώ και από εκεί; Σας ζηλεύουμε, αγαπητοί συμπατριώτες Μακεδόνες. Να το ξέρετε και λά</w:t>
      </w:r>
      <w:r>
        <w:rPr>
          <w:rFonts w:eastAsia="Times New Roman" w:cs="Times New Roman"/>
          <w:szCs w:val="24"/>
        </w:rPr>
        <w:t>βετέ το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σας. </w:t>
      </w:r>
    </w:p>
    <w:p w14:paraId="77C03227"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Μην ταυτίζεστε με τους εθνικιστές και τους δικούς μας και της γειτονικής χώρας. Ξέρουμε ότι δεν είστε εθνικιστές. Τα λέτε από ευαισθησία και από –επιτρέψτε μου, μπορεί να φαίνεται βαριά η λέξη- άγνοια. Πρέπει να καταλάβετε τι είναι α</w:t>
      </w:r>
      <w:r>
        <w:rPr>
          <w:rFonts w:eastAsia="Times New Roman" w:cs="Times New Roman"/>
          <w:szCs w:val="24"/>
        </w:rPr>
        <w:t xml:space="preserve">υτό που πάμε να ψηφίσουμε τώρα. Πρέπει να καταλάβετε τι είναι αυτή η </w:t>
      </w:r>
      <w:r>
        <w:rPr>
          <w:rFonts w:eastAsia="Times New Roman" w:cs="Times New Roman"/>
          <w:szCs w:val="24"/>
        </w:rPr>
        <w:t>σ</w:t>
      </w:r>
      <w:r>
        <w:rPr>
          <w:rFonts w:eastAsia="Times New Roman" w:cs="Times New Roman"/>
          <w:szCs w:val="24"/>
        </w:rPr>
        <w:t xml:space="preserve">υμφωνία. </w:t>
      </w:r>
    </w:p>
    <w:p w14:paraId="77C03228"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Δεν αναρωτιέστε γιατί αυτό για το οποίο οι δικοί μας εθνικιστές –και σήμερα το είδατε- φωνάζουν είναι το ίδιο για το οποίο φωνάζουν οι εθνικιστές της γειτονικής χώρας; Δεν </w:t>
      </w:r>
      <w:r>
        <w:rPr>
          <w:rFonts w:eastAsia="Times New Roman" w:cs="Times New Roman"/>
          <w:szCs w:val="24"/>
        </w:rPr>
        <w:t>αναρωτιέστε γι’ αυτό; Είναι δυνατόν να έχουν δίκιο και οι μεν και οι δε; Είναι δυνατόν να είμαστε προδότες και εμείς, προδότης και ο Ζάεφ; Δεν γίνονται αυτά εδώ τα πράγματα.</w:t>
      </w:r>
    </w:p>
    <w:p w14:paraId="77C03229" w14:textId="77777777" w:rsidR="006113A9" w:rsidRDefault="006B6FC4">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t xml:space="preserve">Θέλω να κάνω </w:t>
      </w:r>
      <w:r w:rsidRPr="00CE013E">
        <w:rPr>
          <w:rFonts w:eastAsia="Times New Roman" w:cs="Times New Roman"/>
          <w:szCs w:val="24"/>
        </w:rPr>
        <w:t>μία τελευταία έκκληση</w:t>
      </w:r>
      <w:r>
        <w:rPr>
          <w:rFonts w:eastAsia="Times New Roman" w:cs="Times New Roman"/>
          <w:szCs w:val="24"/>
        </w:rPr>
        <w:t>,</w:t>
      </w:r>
      <w:r w:rsidRPr="00CE013E">
        <w:rPr>
          <w:rFonts w:eastAsia="Times New Roman" w:cs="Times New Roman"/>
          <w:szCs w:val="24"/>
        </w:rPr>
        <w:t xml:space="preserve"> αγαπητοί συμπατριώτες Μακεδόνες</w:t>
      </w:r>
      <w:r>
        <w:rPr>
          <w:rFonts w:eastAsia="Times New Roman" w:cs="Times New Roman"/>
          <w:szCs w:val="24"/>
        </w:rPr>
        <w:t>:</w:t>
      </w:r>
      <w:r w:rsidRPr="00CE013E">
        <w:rPr>
          <w:rFonts w:eastAsia="Times New Roman" w:cs="Times New Roman"/>
          <w:szCs w:val="24"/>
        </w:rPr>
        <w:t xml:space="preserve"> Κλείστε τα α</w:t>
      </w:r>
      <w:r>
        <w:rPr>
          <w:rFonts w:eastAsia="Times New Roman" w:cs="Times New Roman"/>
          <w:szCs w:val="24"/>
        </w:rPr>
        <w:t>υ</w:t>
      </w:r>
      <w:r>
        <w:rPr>
          <w:rFonts w:eastAsia="Times New Roman" w:cs="Times New Roman"/>
          <w:szCs w:val="24"/>
        </w:rPr>
        <w:t xml:space="preserve">τιά σας σε όλους αυτούς που </w:t>
      </w:r>
      <w:r>
        <w:rPr>
          <w:rFonts w:eastAsia="Times New Roman" w:cs="Times New Roman"/>
          <w:szCs w:val="24"/>
        </w:rPr>
        <w:lastRenderedPageBreak/>
        <w:t>πω</w:t>
      </w:r>
      <w:r w:rsidRPr="00CE013E">
        <w:rPr>
          <w:rFonts w:eastAsia="Times New Roman" w:cs="Times New Roman"/>
          <w:szCs w:val="24"/>
        </w:rPr>
        <w:t>λούν πατριωτισμό</w:t>
      </w:r>
      <w:r>
        <w:rPr>
          <w:rFonts w:eastAsia="Times New Roman" w:cs="Times New Roman"/>
          <w:szCs w:val="24"/>
        </w:rPr>
        <w:t>,</w:t>
      </w:r>
      <w:r w:rsidRPr="00CE013E">
        <w:rPr>
          <w:rFonts w:eastAsia="Times New Roman" w:cs="Times New Roman"/>
          <w:szCs w:val="24"/>
        </w:rPr>
        <w:t xml:space="preserve"> χωρίς να έχουν κα</w:t>
      </w:r>
      <w:r>
        <w:rPr>
          <w:rFonts w:eastAsia="Times New Roman" w:cs="Times New Roman"/>
          <w:szCs w:val="24"/>
        </w:rPr>
        <w:t>μ</w:t>
      </w:r>
      <w:r w:rsidRPr="00CE013E">
        <w:rPr>
          <w:rFonts w:eastAsia="Times New Roman" w:cs="Times New Roman"/>
          <w:szCs w:val="24"/>
        </w:rPr>
        <w:t>μία σχέση με τον πατριωτισμό</w:t>
      </w:r>
      <w:r>
        <w:rPr>
          <w:rFonts w:eastAsia="Times New Roman" w:cs="Times New Roman"/>
          <w:szCs w:val="24"/>
        </w:rPr>
        <w:t>.</w:t>
      </w:r>
      <w:r w:rsidRPr="00CE013E">
        <w:rPr>
          <w:rFonts w:eastAsia="Times New Roman" w:cs="Times New Roman"/>
          <w:szCs w:val="24"/>
        </w:rPr>
        <w:t xml:space="preserve"> </w:t>
      </w:r>
      <w:r>
        <w:rPr>
          <w:rFonts w:eastAsia="Times New Roman" w:cs="Times New Roman"/>
          <w:szCs w:val="24"/>
        </w:rPr>
        <w:t>Αυτοί</w:t>
      </w:r>
      <w:r w:rsidRPr="00CE013E">
        <w:rPr>
          <w:rFonts w:eastAsia="Times New Roman" w:cs="Times New Roman"/>
          <w:szCs w:val="24"/>
        </w:rPr>
        <w:t xml:space="preserve"> καλλιεργούν </w:t>
      </w:r>
      <w:r>
        <w:rPr>
          <w:rFonts w:eastAsia="Times New Roman" w:cs="Times New Roman"/>
          <w:szCs w:val="24"/>
        </w:rPr>
        <w:t>όλα αυτά τα πάθη και όλε</w:t>
      </w:r>
      <w:r w:rsidRPr="00CE013E">
        <w:rPr>
          <w:rFonts w:eastAsia="Times New Roman" w:cs="Times New Roman"/>
          <w:szCs w:val="24"/>
        </w:rPr>
        <w:t xml:space="preserve">ς αυτές </w:t>
      </w:r>
      <w:r>
        <w:rPr>
          <w:rFonts w:eastAsia="Times New Roman" w:cs="Times New Roman"/>
          <w:szCs w:val="24"/>
        </w:rPr>
        <w:t xml:space="preserve">τις αντιθέσεις, γιατί </w:t>
      </w:r>
      <w:r w:rsidRPr="00CE013E">
        <w:rPr>
          <w:rFonts w:eastAsia="Times New Roman" w:cs="Times New Roman"/>
          <w:szCs w:val="24"/>
        </w:rPr>
        <w:t xml:space="preserve">τους συμφέρει οι λαοί να μην </w:t>
      </w:r>
      <w:r>
        <w:rPr>
          <w:rFonts w:eastAsia="Times New Roman" w:cs="Times New Roman"/>
          <w:szCs w:val="24"/>
        </w:rPr>
        <w:t xml:space="preserve">είναι </w:t>
      </w:r>
      <w:r w:rsidRPr="00CE013E">
        <w:rPr>
          <w:rFonts w:eastAsia="Times New Roman" w:cs="Times New Roman"/>
          <w:szCs w:val="24"/>
        </w:rPr>
        <w:t>αδελφωμένοι</w:t>
      </w:r>
      <w:r>
        <w:rPr>
          <w:rFonts w:eastAsia="Times New Roman" w:cs="Times New Roman"/>
          <w:szCs w:val="24"/>
        </w:rPr>
        <w:t>,</w:t>
      </w:r>
      <w:r w:rsidRPr="00CE013E">
        <w:rPr>
          <w:rFonts w:eastAsia="Times New Roman" w:cs="Times New Roman"/>
          <w:szCs w:val="24"/>
        </w:rPr>
        <w:t xml:space="preserve"> να</w:t>
      </w:r>
      <w:r>
        <w:rPr>
          <w:rFonts w:eastAsia="Times New Roman" w:cs="Times New Roman"/>
          <w:szCs w:val="24"/>
        </w:rPr>
        <w:t xml:space="preserve"> μην συναλλάσσονται και να έχουν α</w:t>
      </w:r>
      <w:r w:rsidRPr="00CE013E">
        <w:rPr>
          <w:rFonts w:eastAsia="Times New Roman" w:cs="Times New Roman"/>
          <w:szCs w:val="24"/>
        </w:rPr>
        <w:t>ντιθ</w:t>
      </w:r>
      <w:r w:rsidRPr="00CE013E">
        <w:rPr>
          <w:rFonts w:eastAsia="Times New Roman" w:cs="Times New Roman"/>
          <w:szCs w:val="24"/>
        </w:rPr>
        <w:t>έσεις</w:t>
      </w:r>
      <w:r>
        <w:rPr>
          <w:rFonts w:eastAsia="Times New Roman" w:cs="Times New Roman"/>
          <w:szCs w:val="24"/>
        </w:rPr>
        <w:t xml:space="preserve">. Αυτό </w:t>
      </w:r>
      <w:r w:rsidRPr="00CE013E">
        <w:rPr>
          <w:rFonts w:eastAsia="Times New Roman" w:cs="Times New Roman"/>
          <w:szCs w:val="24"/>
        </w:rPr>
        <w:t>τους συμφέρει</w:t>
      </w:r>
      <w:r>
        <w:rPr>
          <w:rFonts w:eastAsia="Times New Roman" w:cs="Times New Roman"/>
          <w:szCs w:val="24"/>
        </w:rPr>
        <w:t>, γιατί αυτοί εκεί πάνω χτίζουν</w:t>
      </w:r>
      <w:r w:rsidRPr="00CE013E">
        <w:rPr>
          <w:rFonts w:eastAsia="Times New Roman" w:cs="Times New Roman"/>
          <w:szCs w:val="24"/>
        </w:rPr>
        <w:t xml:space="preserve"> και τις πολιτικές τους καριέρες και τα οικονομικά τους συμφέροντα</w:t>
      </w:r>
      <w:r>
        <w:rPr>
          <w:rFonts w:eastAsia="Times New Roman" w:cs="Times New Roman"/>
          <w:szCs w:val="24"/>
        </w:rPr>
        <w:t>.</w:t>
      </w:r>
      <w:r w:rsidRPr="00CE013E">
        <w:rPr>
          <w:rFonts w:eastAsia="Times New Roman" w:cs="Times New Roman"/>
          <w:szCs w:val="24"/>
        </w:rPr>
        <w:t xml:space="preserve"> </w:t>
      </w:r>
    </w:p>
    <w:p w14:paraId="77C0322A" w14:textId="77777777" w:rsidR="006113A9" w:rsidRDefault="006B6FC4">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t xml:space="preserve">Μην </w:t>
      </w:r>
      <w:r w:rsidRPr="00CE013E">
        <w:rPr>
          <w:rFonts w:eastAsia="Times New Roman" w:cs="Times New Roman"/>
          <w:szCs w:val="24"/>
        </w:rPr>
        <w:t>ξεχνάτε ότι όλοι αυτοί που κόπτονται τώρα</w:t>
      </w:r>
      <w:r>
        <w:rPr>
          <w:rFonts w:eastAsia="Times New Roman" w:cs="Times New Roman"/>
          <w:szCs w:val="24"/>
        </w:rPr>
        <w:t>, οι υπερπατριώτες είναι αυτοί,</w:t>
      </w:r>
      <w:r w:rsidRPr="00CE013E">
        <w:rPr>
          <w:rFonts w:eastAsia="Times New Roman" w:cs="Times New Roman"/>
          <w:szCs w:val="24"/>
        </w:rPr>
        <w:t xml:space="preserve"> </w:t>
      </w:r>
      <w:r>
        <w:rPr>
          <w:rFonts w:eastAsia="Times New Roman" w:cs="Times New Roman"/>
          <w:szCs w:val="24"/>
        </w:rPr>
        <w:t xml:space="preserve">οι οποίοι έβγαζαν </w:t>
      </w:r>
      <w:r w:rsidRPr="00CE013E">
        <w:rPr>
          <w:rFonts w:eastAsia="Times New Roman" w:cs="Times New Roman"/>
          <w:szCs w:val="24"/>
        </w:rPr>
        <w:t>τα χρήματά τους έξω</w:t>
      </w:r>
      <w:r>
        <w:rPr>
          <w:rFonts w:eastAsia="Times New Roman" w:cs="Times New Roman"/>
          <w:szCs w:val="24"/>
        </w:rPr>
        <w:t>,</w:t>
      </w:r>
      <w:r w:rsidRPr="00CE013E">
        <w:rPr>
          <w:rFonts w:eastAsia="Times New Roman" w:cs="Times New Roman"/>
          <w:szCs w:val="24"/>
        </w:rPr>
        <w:t xml:space="preserve"> αυτοί οι οποίοι</w:t>
      </w:r>
      <w:r w:rsidRPr="00CE013E">
        <w:rPr>
          <w:rFonts w:eastAsia="Times New Roman" w:cs="Times New Roman"/>
          <w:szCs w:val="24"/>
        </w:rPr>
        <w:t xml:space="preserve"> μας </w:t>
      </w:r>
      <w:r>
        <w:rPr>
          <w:rFonts w:eastAsia="Times New Roman" w:cs="Times New Roman"/>
          <w:szCs w:val="24"/>
        </w:rPr>
        <w:t xml:space="preserve">οδήγησαν </w:t>
      </w:r>
      <w:r w:rsidRPr="00CE013E">
        <w:rPr>
          <w:rFonts w:eastAsia="Times New Roman" w:cs="Times New Roman"/>
          <w:szCs w:val="24"/>
        </w:rPr>
        <w:t>στην κρίση τόσα χρόνια</w:t>
      </w:r>
      <w:r>
        <w:rPr>
          <w:rFonts w:eastAsia="Times New Roman" w:cs="Times New Roman"/>
          <w:szCs w:val="24"/>
        </w:rPr>
        <w:t>.</w:t>
      </w:r>
      <w:r w:rsidRPr="00CE013E">
        <w:rPr>
          <w:rFonts w:eastAsia="Times New Roman" w:cs="Times New Roman"/>
          <w:szCs w:val="24"/>
        </w:rPr>
        <w:t xml:space="preserve"> Είναι αυτοί</w:t>
      </w:r>
      <w:r>
        <w:rPr>
          <w:rFonts w:eastAsia="Times New Roman" w:cs="Times New Roman"/>
          <w:szCs w:val="24"/>
        </w:rPr>
        <w:t>,</w:t>
      </w:r>
      <w:r w:rsidRPr="00CE013E">
        <w:rPr>
          <w:rFonts w:eastAsia="Times New Roman" w:cs="Times New Roman"/>
          <w:szCs w:val="24"/>
        </w:rPr>
        <w:t xml:space="preserve"> οι οποίοι σε κάθε αγώνα του λαού μας ήταν απόντες</w:t>
      </w:r>
      <w:r>
        <w:rPr>
          <w:rFonts w:eastAsia="Times New Roman" w:cs="Times New Roman"/>
          <w:szCs w:val="24"/>
        </w:rPr>
        <w:t>.</w:t>
      </w:r>
    </w:p>
    <w:p w14:paraId="77C0322B" w14:textId="77777777" w:rsidR="006113A9" w:rsidRDefault="006B6FC4">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t>Για τελευταία φορά, αγαπητοί</w:t>
      </w:r>
      <w:r w:rsidRPr="00CE013E">
        <w:rPr>
          <w:rFonts w:eastAsia="Times New Roman" w:cs="Times New Roman"/>
          <w:szCs w:val="24"/>
        </w:rPr>
        <w:t xml:space="preserve"> συμπατριώτες</w:t>
      </w:r>
      <w:r>
        <w:rPr>
          <w:rFonts w:eastAsia="Times New Roman" w:cs="Times New Roman"/>
          <w:szCs w:val="24"/>
        </w:rPr>
        <w:t>, σας λέω</w:t>
      </w:r>
      <w:r w:rsidRPr="00CE013E">
        <w:rPr>
          <w:rFonts w:eastAsia="Times New Roman" w:cs="Times New Roman"/>
          <w:szCs w:val="24"/>
        </w:rPr>
        <w:t xml:space="preserve"> μην παρασύρεστε</w:t>
      </w:r>
      <w:r>
        <w:rPr>
          <w:rFonts w:eastAsia="Times New Roman" w:cs="Times New Roman"/>
          <w:szCs w:val="24"/>
        </w:rPr>
        <w:t>.</w:t>
      </w:r>
      <w:r w:rsidRPr="00CE013E">
        <w:rPr>
          <w:rFonts w:eastAsia="Times New Roman" w:cs="Times New Roman"/>
          <w:szCs w:val="24"/>
        </w:rPr>
        <w:t xml:space="preserve"> Ελάτε στη θέση </w:t>
      </w:r>
      <w:r>
        <w:rPr>
          <w:rFonts w:eastAsia="Times New Roman" w:cs="Times New Roman"/>
          <w:szCs w:val="24"/>
        </w:rPr>
        <w:t>μας.</w:t>
      </w:r>
      <w:r w:rsidRPr="00CE013E">
        <w:rPr>
          <w:rFonts w:eastAsia="Times New Roman" w:cs="Times New Roman"/>
          <w:szCs w:val="24"/>
        </w:rPr>
        <w:t xml:space="preserve"> Σας ζηλεύουμε</w:t>
      </w:r>
      <w:r>
        <w:rPr>
          <w:rFonts w:eastAsia="Times New Roman" w:cs="Times New Roman"/>
          <w:szCs w:val="24"/>
        </w:rPr>
        <w:t>.</w:t>
      </w:r>
      <w:r w:rsidRPr="00CE013E">
        <w:rPr>
          <w:rFonts w:eastAsia="Times New Roman" w:cs="Times New Roman"/>
          <w:szCs w:val="24"/>
        </w:rPr>
        <w:t xml:space="preserve"> Μακάρι να είχαμε τη δυνατότητα να έχουμε και εμείς μία τέτοια </w:t>
      </w:r>
      <w:r>
        <w:rPr>
          <w:rFonts w:eastAsia="Times New Roman" w:cs="Times New Roman"/>
          <w:szCs w:val="24"/>
        </w:rPr>
        <w:t>σ</w:t>
      </w:r>
      <w:r w:rsidRPr="00CE013E">
        <w:rPr>
          <w:rFonts w:eastAsia="Times New Roman" w:cs="Times New Roman"/>
          <w:szCs w:val="24"/>
        </w:rPr>
        <w:t>υμφωνία</w:t>
      </w:r>
      <w:r>
        <w:rPr>
          <w:rFonts w:eastAsia="Times New Roman" w:cs="Times New Roman"/>
          <w:szCs w:val="24"/>
        </w:rPr>
        <w:t>, ό</w:t>
      </w:r>
      <w:r w:rsidRPr="00CE013E">
        <w:rPr>
          <w:rFonts w:eastAsia="Times New Roman" w:cs="Times New Roman"/>
          <w:szCs w:val="24"/>
        </w:rPr>
        <w:t xml:space="preserve">πως έχετε </w:t>
      </w:r>
      <w:r>
        <w:rPr>
          <w:rFonts w:eastAsia="Times New Roman" w:cs="Times New Roman"/>
          <w:szCs w:val="24"/>
        </w:rPr>
        <w:t>εσείς. Μακάρι να γίνει</w:t>
      </w:r>
      <w:r w:rsidRPr="00CE013E">
        <w:rPr>
          <w:rFonts w:eastAsia="Times New Roman" w:cs="Times New Roman"/>
          <w:szCs w:val="24"/>
        </w:rPr>
        <w:t xml:space="preserve"> για τα παιδιά μας και τα εγγόνια </w:t>
      </w:r>
      <w:r>
        <w:rPr>
          <w:rFonts w:eastAsia="Times New Roman" w:cs="Times New Roman"/>
          <w:szCs w:val="24"/>
        </w:rPr>
        <w:t>μας.</w:t>
      </w:r>
    </w:p>
    <w:p w14:paraId="77C0322C" w14:textId="77777777" w:rsidR="006113A9" w:rsidRDefault="006B6FC4">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77C0322D" w14:textId="77777777" w:rsidR="006113A9" w:rsidRDefault="006B6FC4">
      <w:pPr>
        <w:tabs>
          <w:tab w:val="left" w:pos="6168"/>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77C0322E" w14:textId="77777777" w:rsidR="006113A9" w:rsidRDefault="006B6FC4">
      <w:pPr>
        <w:spacing w:line="600" w:lineRule="auto"/>
        <w:ind w:firstLine="720"/>
        <w:contextualSpacing/>
        <w:jc w:val="both"/>
        <w:rPr>
          <w:rFonts w:eastAsia="Times New Roman" w:cs="Times New Roman"/>
          <w:szCs w:val="24"/>
        </w:rPr>
      </w:pPr>
      <w:r w:rsidRPr="00FE35C3">
        <w:rPr>
          <w:rFonts w:eastAsia="Times New Roman" w:cs="Times New Roman"/>
          <w:b/>
          <w:szCs w:val="24"/>
        </w:rPr>
        <w:t>ΠΡΟΕΔΡΕΥΩΝ (</w:t>
      </w:r>
      <w:r>
        <w:rPr>
          <w:rFonts w:eastAsia="Times New Roman" w:cs="Times New Roman"/>
          <w:b/>
          <w:szCs w:val="24"/>
        </w:rPr>
        <w:t>Γεώργιος Βαρεμένος</w:t>
      </w:r>
      <w:r w:rsidRPr="00FE35C3">
        <w:rPr>
          <w:rFonts w:eastAsia="Times New Roman" w:cs="Times New Roman"/>
          <w:b/>
          <w:szCs w:val="24"/>
        </w:rPr>
        <w:t>):</w:t>
      </w:r>
      <w:r w:rsidRPr="00FE35C3">
        <w:rPr>
          <w:rFonts w:eastAsia="Times New Roman" w:cs="Times New Roman"/>
          <w:szCs w:val="24"/>
        </w:rPr>
        <w:t xml:space="preserve"> </w:t>
      </w:r>
      <w:r>
        <w:rPr>
          <w:rFonts w:eastAsia="Times New Roman" w:cs="Times New Roman"/>
          <w:szCs w:val="24"/>
        </w:rPr>
        <w:t>Κι εμείς ευχαριστούμε.</w:t>
      </w:r>
      <w:r>
        <w:rPr>
          <w:rFonts w:eastAsia="Times New Roman" w:cs="Times New Roman"/>
          <w:szCs w:val="24"/>
        </w:rPr>
        <w:t xml:space="preserve"> </w:t>
      </w:r>
    </w:p>
    <w:p w14:paraId="77C0322F"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Τον λόγο έχει ο κ. Νικόλαος Παπαδόπουλος. </w:t>
      </w:r>
    </w:p>
    <w:p w14:paraId="77C03230"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ΝΙΚΟΛΑΟΣ ΠΑΠΑΔΟΠΟΥΛΟΣ:</w:t>
      </w:r>
      <w:r w:rsidRPr="00CE013E">
        <w:rPr>
          <w:rFonts w:eastAsia="Times New Roman" w:cs="Times New Roman"/>
          <w:szCs w:val="24"/>
        </w:rPr>
        <w:t xml:space="preserve"> Ευχαριστώ</w:t>
      </w:r>
      <w:r>
        <w:rPr>
          <w:rFonts w:eastAsia="Times New Roman" w:cs="Times New Roman"/>
          <w:szCs w:val="24"/>
        </w:rPr>
        <w:t>,</w:t>
      </w:r>
      <w:r w:rsidRPr="00CE013E">
        <w:rPr>
          <w:rFonts w:eastAsia="Times New Roman" w:cs="Times New Roman"/>
          <w:szCs w:val="24"/>
        </w:rPr>
        <w:t xml:space="preserve"> κύριε Πρόεδρε</w:t>
      </w:r>
      <w:r>
        <w:rPr>
          <w:rFonts w:eastAsia="Times New Roman" w:cs="Times New Roman"/>
          <w:szCs w:val="24"/>
        </w:rPr>
        <w:t>.</w:t>
      </w:r>
    </w:p>
    <w:p w14:paraId="77C03231" w14:textId="77777777" w:rsidR="006113A9" w:rsidRDefault="006B6FC4">
      <w:pPr>
        <w:spacing w:line="600" w:lineRule="auto"/>
        <w:ind w:firstLine="720"/>
        <w:contextualSpacing/>
        <w:jc w:val="both"/>
        <w:rPr>
          <w:rFonts w:eastAsia="Times New Roman" w:cs="Times New Roman"/>
          <w:szCs w:val="24"/>
        </w:rPr>
      </w:pPr>
      <w:r w:rsidRPr="00CE013E">
        <w:rPr>
          <w:rFonts w:eastAsia="Times New Roman" w:cs="Times New Roman"/>
          <w:szCs w:val="24"/>
        </w:rPr>
        <w:t xml:space="preserve">Για να δούμε τι λέει και η άλλη πλευρά της </w:t>
      </w:r>
      <w:r>
        <w:rPr>
          <w:rFonts w:eastAsia="Times New Roman" w:cs="Times New Roman"/>
          <w:szCs w:val="24"/>
        </w:rPr>
        <w:t xml:space="preserve">γειτονικής </w:t>
      </w:r>
      <w:r w:rsidRPr="00CE013E">
        <w:rPr>
          <w:rFonts w:eastAsia="Times New Roman" w:cs="Times New Roman"/>
          <w:szCs w:val="24"/>
        </w:rPr>
        <w:t>χώρας</w:t>
      </w:r>
      <w:r>
        <w:rPr>
          <w:rFonts w:eastAsia="Times New Roman" w:cs="Times New Roman"/>
          <w:szCs w:val="24"/>
        </w:rPr>
        <w:t>, η</w:t>
      </w:r>
      <w:r w:rsidRPr="00CE013E">
        <w:rPr>
          <w:rFonts w:eastAsia="Times New Roman" w:cs="Times New Roman"/>
          <w:szCs w:val="24"/>
        </w:rPr>
        <w:t xml:space="preserve"> Αντιπολίτευση</w:t>
      </w:r>
      <w:r>
        <w:rPr>
          <w:rFonts w:eastAsia="Times New Roman" w:cs="Times New Roman"/>
          <w:szCs w:val="24"/>
        </w:rPr>
        <w:t>,</w:t>
      </w:r>
      <w:r w:rsidRPr="00CE013E">
        <w:rPr>
          <w:rFonts w:eastAsia="Times New Roman" w:cs="Times New Roman"/>
          <w:szCs w:val="24"/>
        </w:rPr>
        <w:t xml:space="preserve"> για αυτή τη </w:t>
      </w:r>
      <w:r>
        <w:rPr>
          <w:rFonts w:eastAsia="Times New Roman" w:cs="Times New Roman"/>
          <w:szCs w:val="24"/>
        </w:rPr>
        <w:t>σ</w:t>
      </w:r>
      <w:r w:rsidRPr="00CE013E">
        <w:rPr>
          <w:rFonts w:eastAsia="Times New Roman" w:cs="Times New Roman"/>
          <w:szCs w:val="24"/>
        </w:rPr>
        <w:t>υμφωνία</w:t>
      </w:r>
      <w:r>
        <w:rPr>
          <w:rFonts w:eastAsia="Times New Roman" w:cs="Times New Roman"/>
          <w:szCs w:val="24"/>
        </w:rPr>
        <w:t>.</w:t>
      </w:r>
    </w:p>
    <w:p w14:paraId="77C03232" w14:textId="77777777" w:rsidR="006113A9" w:rsidRDefault="006B6FC4">
      <w:pPr>
        <w:spacing w:line="600" w:lineRule="auto"/>
        <w:ind w:firstLine="720"/>
        <w:contextualSpacing/>
        <w:jc w:val="both"/>
        <w:rPr>
          <w:rFonts w:eastAsia="Times New Roman" w:cs="Times New Roman"/>
          <w:szCs w:val="24"/>
        </w:rPr>
      </w:pPr>
      <w:r w:rsidRPr="00CE013E">
        <w:rPr>
          <w:rFonts w:eastAsia="Times New Roman" w:cs="Times New Roman"/>
          <w:szCs w:val="24"/>
        </w:rPr>
        <w:t xml:space="preserve">Διαβάζω την ανακοίνωση του </w:t>
      </w:r>
      <w:r>
        <w:rPr>
          <w:rFonts w:eastAsia="Times New Roman" w:cs="Times New Roman"/>
          <w:szCs w:val="24"/>
          <w:lang w:val="en-US"/>
        </w:rPr>
        <w:t>VMRO</w:t>
      </w:r>
      <w:r>
        <w:rPr>
          <w:rFonts w:eastAsia="Times New Roman" w:cs="Times New Roman"/>
          <w:szCs w:val="24"/>
        </w:rPr>
        <w:t>: Κατηγορεί τον Πρωθυπουργό Ζόρ</w:t>
      </w:r>
      <w:r>
        <w:rPr>
          <w:rFonts w:eastAsia="Times New Roman" w:cs="Times New Roman"/>
          <w:szCs w:val="24"/>
        </w:rPr>
        <w:t>αν Ζάεφ και τον Υπουργό Ντιμιτρόφ ότι απαρνήθηκαν κάθε τι μ</w:t>
      </w:r>
      <w:r w:rsidRPr="00CE013E">
        <w:rPr>
          <w:rFonts w:eastAsia="Times New Roman" w:cs="Times New Roman"/>
          <w:szCs w:val="24"/>
        </w:rPr>
        <w:t>ακεδονικό</w:t>
      </w:r>
      <w:r>
        <w:rPr>
          <w:rFonts w:eastAsia="Times New Roman" w:cs="Times New Roman"/>
          <w:szCs w:val="24"/>
        </w:rPr>
        <w:t>, κάνοντας λόγο γ</w:t>
      </w:r>
      <w:r w:rsidRPr="00CE013E">
        <w:rPr>
          <w:rFonts w:eastAsia="Times New Roman" w:cs="Times New Roman"/>
          <w:szCs w:val="24"/>
        </w:rPr>
        <w:t>ια παραχωρήσεις που δόθηκαν με μοναδικό σκοπό την έλευση στην εξουσία</w:t>
      </w:r>
      <w:r>
        <w:rPr>
          <w:rFonts w:eastAsia="Times New Roman" w:cs="Times New Roman"/>
          <w:szCs w:val="24"/>
        </w:rPr>
        <w:t>.</w:t>
      </w:r>
    </w:p>
    <w:p w14:paraId="77C03233"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Διαβάζω ακριβώς την</w:t>
      </w:r>
      <w:r w:rsidRPr="00CE013E">
        <w:rPr>
          <w:rFonts w:eastAsia="Times New Roman" w:cs="Times New Roman"/>
          <w:szCs w:val="24"/>
        </w:rPr>
        <w:t xml:space="preserve"> πλήρη </w:t>
      </w:r>
      <w:r>
        <w:rPr>
          <w:rFonts w:eastAsia="Times New Roman" w:cs="Times New Roman"/>
          <w:szCs w:val="24"/>
        </w:rPr>
        <w:t xml:space="preserve">ανακοίνωση του </w:t>
      </w:r>
      <w:r>
        <w:rPr>
          <w:rFonts w:eastAsia="Times New Roman" w:cs="Times New Roman"/>
          <w:szCs w:val="24"/>
          <w:lang w:val="en-US"/>
        </w:rPr>
        <w:t>VMRO</w:t>
      </w:r>
      <w:r>
        <w:rPr>
          <w:rFonts w:eastAsia="Times New Roman" w:cs="Times New Roman"/>
          <w:szCs w:val="24"/>
        </w:rPr>
        <w:t>:</w:t>
      </w:r>
      <w:r w:rsidRPr="00CE013E">
        <w:rPr>
          <w:rFonts w:eastAsia="Times New Roman" w:cs="Times New Roman"/>
          <w:szCs w:val="24"/>
        </w:rPr>
        <w:t xml:space="preserve"> </w:t>
      </w:r>
      <w:r>
        <w:rPr>
          <w:rFonts w:eastAsia="Times New Roman" w:cs="Times New Roman"/>
          <w:szCs w:val="24"/>
        </w:rPr>
        <w:t xml:space="preserve">«Η επιστολή του Ντιμιτρόφ προς το ελληνικό Υπουργείο </w:t>
      </w:r>
      <w:r>
        <w:rPr>
          <w:rFonts w:eastAsia="Times New Roman" w:cs="Times New Roman"/>
          <w:szCs w:val="24"/>
        </w:rPr>
        <w:t>Εξωτερικών επιβεβαιώνει για μια ακόμα φορά ότι η Συμφωνία των Πρεσπών, όχι μόνο αλλάζει το συνταγματικό όνομα, αλλά αλλάζει και τη «μακεδονική» ταυτότητα, διαγράφει τη γλώσσα, την ιστορία και τον πολιτισμό. Με άλλα λόγια, ο Ζάεφ και ο Ντιμιτρόφ απαρνήθηκαν</w:t>
      </w:r>
      <w:r>
        <w:rPr>
          <w:rFonts w:eastAsia="Times New Roman" w:cs="Times New Roman"/>
          <w:szCs w:val="24"/>
        </w:rPr>
        <w:t xml:space="preserve"> κάθε τι «μακεδονικό».  </w:t>
      </w:r>
    </w:p>
    <w:p w14:paraId="77C03234" w14:textId="77777777" w:rsidR="006113A9" w:rsidRDefault="006B6FC4">
      <w:pPr>
        <w:spacing w:line="600" w:lineRule="auto"/>
        <w:ind w:firstLine="720"/>
        <w:contextualSpacing/>
        <w:jc w:val="both"/>
        <w:rPr>
          <w:rFonts w:eastAsia="Times New Roman" w:cs="Times New Roman"/>
          <w:szCs w:val="24"/>
        </w:rPr>
      </w:pPr>
      <w:r w:rsidRPr="00CE013E">
        <w:rPr>
          <w:rFonts w:eastAsia="Times New Roman" w:cs="Times New Roman"/>
          <w:szCs w:val="24"/>
        </w:rPr>
        <w:lastRenderedPageBreak/>
        <w:t>Ο νόμος για τις γλώσσες</w:t>
      </w:r>
      <w:r>
        <w:rPr>
          <w:rFonts w:eastAsia="Times New Roman" w:cs="Times New Roman"/>
          <w:szCs w:val="24"/>
        </w:rPr>
        <w:t>,</w:t>
      </w:r>
      <w:r w:rsidRPr="00CE013E">
        <w:rPr>
          <w:rFonts w:eastAsia="Times New Roman" w:cs="Times New Roman"/>
          <w:szCs w:val="24"/>
        </w:rPr>
        <w:t xml:space="preserve"> η αλλαγή του συνταγματικού ονόματος δεν αποτελούν μέρος του προγράμματος </w:t>
      </w:r>
      <w:r>
        <w:rPr>
          <w:rFonts w:eastAsia="Times New Roman" w:cs="Times New Roman"/>
          <w:szCs w:val="24"/>
        </w:rPr>
        <w:t xml:space="preserve">της Σοσιαλδημοκρατικής </w:t>
      </w:r>
      <w:r w:rsidRPr="00CE013E">
        <w:rPr>
          <w:rFonts w:eastAsia="Times New Roman" w:cs="Times New Roman"/>
          <w:szCs w:val="24"/>
        </w:rPr>
        <w:t>Ένωση</w:t>
      </w:r>
      <w:r>
        <w:rPr>
          <w:rFonts w:eastAsia="Times New Roman" w:cs="Times New Roman"/>
          <w:szCs w:val="24"/>
        </w:rPr>
        <w:t>ς της</w:t>
      </w:r>
      <w:r w:rsidRPr="00CE013E">
        <w:rPr>
          <w:rFonts w:eastAsia="Times New Roman" w:cs="Times New Roman"/>
          <w:szCs w:val="24"/>
        </w:rPr>
        <w:t xml:space="preserve"> Μακεδονίας</w:t>
      </w:r>
      <w:r>
        <w:rPr>
          <w:rFonts w:eastAsia="Times New Roman" w:cs="Times New Roman"/>
          <w:szCs w:val="24"/>
        </w:rPr>
        <w:t>,</w:t>
      </w:r>
      <w:r w:rsidRPr="00CE013E">
        <w:rPr>
          <w:rFonts w:eastAsia="Times New Roman" w:cs="Times New Roman"/>
          <w:szCs w:val="24"/>
        </w:rPr>
        <w:t xml:space="preserve"> αλλά ήταν μέρος των παραχωρήσεων του Ζάεφ</w:t>
      </w:r>
      <w:r>
        <w:rPr>
          <w:rFonts w:eastAsia="Times New Roman" w:cs="Times New Roman"/>
          <w:szCs w:val="24"/>
        </w:rPr>
        <w:t>.</w:t>
      </w:r>
      <w:r w:rsidRPr="00CE013E">
        <w:rPr>
          <w:rFonts w:eastAsia="Times New Roman" w:cs="Times New Roman"/>
          <w:szCs w:val="24"/>
        </w:rPr>
        <w:t xml:space="preserve"> </w:t>
      </w:r>
    </w:p>
    <w:p w14:paraId="77C03235" w14:textId="77777777" w:rsidR="006113A9" w:rsidRDefault="006B6FC4">
      <w:pPr>
        <w:spacing w:line="600" w:lineRule="auto"/>
        <w:ind w:firstLine="720"/>
        <w:contextualSpacing/>
        <w:jc w:val="both"/>
        <w:rPr>
          <w:rFonts w:eastAsia="Times New Roman" w:cs="Times New Roman"/>
          <w:szCs w:val="24"/>
        </w:rPr>
      </w:pPr>
      <w:r w:rsidRPr="00CE013E">
        <w:rPr>
          <w:rFonts w:eastAsia="Times New Roman" w:cs="Times New Roman"/>
          <w:szCs w:val="24"/>
        </w:rPr>
        <w:t xml:space="preserve">Το </w:t>
      </w:r>
      <w:r>
        <w:rPr>
          <w:rFonts w:eastAsia="Times New Roman" w:cs="Times New Roman"/>
          <w:szCs w:val="24"/>
        </w:rPr>
        <w:t>μακεδονικό κράτος είναι ό</w:t>
      </w:r>
      <w:r w:rsidRPr="00CE013E">
        <w:rPr>
          <w:rFonts w:eastAsia="Times New Roman" w:cs="Times New Roman"/>
          <w:szCs w:val="24"/>
        </w:rPr>
        <w:t xml:space="preserve">μηρος των </w:t>
      </w:r>
      <w:r w:rsidRPr="00CE013E">
        <w:rPr>
          <w:rFonts w:eastAsia="Times New Roman" w:cs="Times New Roman"/>
          <w:szCs w:val="24"/>
        </w:rPr>
        <w:t>υποθηκών του Ζάεφ</w:t>
      </w:r>
      <w:r>
        <w:rPr>
          <w:rFonts w:eastAsia="Times New Roman" w:cs="Times New Roman"/>
          <w:szCs w:val="24"/>
        </w:rPr>
        <w:t>,</w:t>
      </w:r>
      <w:r w:rsidRPr="00CE013E">
        <w:rPr>
          <w:rFonts w:eastAsia="Times New Roman" w:cs="Times New Roman"/>
          <w:szCs w:val="24"/>
        </w:rPr>
        <w:t xml:space="preserve"> υποθήκες και παραχωρήσεις που δόθηκαν με μοναδικό</w:t>
      </w:r>
      <w:r>
        <w:rPr>
          <w:rFonts w:eastAsia="Times New Roman" w:cs="Times New Roman"/>
          <w:szCs w:val="24"/>
        </w:rPr>
        <w:t xml:space="preserve"> σκοπό την έλευση στην εξουσία, π</w:t>
      </w:r>
      <w:r w:rsidRPr="00CE013E">
        <w:rPr>
          <w:rFonts w:eastAsia="Times New Roman" w:cs="Times New Roman"/>
          <w:szCs w:val="24"/>
        </w:rPr>
        <w:t xml:space="preserve">αρά το γεγονός ότι η πλειοψηφία των Μακεδόνων </w:t>
      </w:r>
      <w:r>
        <w:rPr>
          <w:rFonts w:eastAsia="Times New Roman" w:cs="Times New Roman"/>
          <w:szCs w:val="24"/>
        </w:rPr>
        <w:t xml:space="preserve">πολιτών </w:t>
      </w:r>
      <w:r w:rsidRPr="00CE013E">
        <w:rPr>
          <w:rFonts w:eastAsia="Times New Roman" w:cs="Times New Roman"/>
          <w:szCs w:val="24"/>
        </w:rPr>
        <w:t xml:space="preserve">δεν του έδωσαν την εμπιστοσύνη </w:t>
      </w:r>
      <w:r>
        <w:rPr>
          <w:rFonts w:eastAsia="Times New Roman" w:cs="Times New Roman"/>
          <w:szCs w:val="24"/>
        </w:rPr>
        <w:t>τους.</w:t>
      </w:r>
      <w:r w:rsidRPr="00CE013E">
        <w:rPr>
          <w:rFonts w:eastAsia="Times New Roman" w:cs="Times New Roman"/>
          <w:szCs w:val="24"/>
        </w:rPr>
        <w:t xml:space="preserve"> Μαυρίλα αιωρείται πάνω από τη Μακεδονία από τη μέρα που ο Ζάεφ κ</w:t>
      </w:r>
      <w:r w:rsidRPr="00CE013E">
        <w:rPr>
          <w:rFonts w:eastAsia="Times New Roman" w:cs="Times New Roman"/>
          <w:szCs w:val="24"/>
        </w:rPr>
        <w:t>άθισε στο</w:t>
      </w:r>
      <w:r>
        <w:rPr>
          <w:rFonts w:eastAsia="Times New Roman" w:cs="Times New Roman"/>
          <w:szCs w:val="24"/>
        </w:rPr>
        <w:t>ν</w:t>
      </w:r>
      <w:r w:rsidRPr="00CE013E">
        <w:rPr>
          <w:rFonts w:eastAsia="Times New Roman" w:cs="Times New Roman"/>
          <w:szCs w:val="24"/>
        </w:rPr>
        <w:t xml:space="preserve"> πρωθυπουργικό θώκο</w:t>
      </w:r>
      <w:r>
        <w:rPr>
          <w:rFonts w:eastAsia="Times New Roman" w:cs="Times New Roman"/>
          <w:szCs w:val="24"/>
        </w:rPr>
        <w:t>.</w:t>
      </w:r>
      <w:r w:rsidRPr="00CE013E">
        <w:rPr>
          <w:rFonts w:eastAsia="Times New Roman" w:cs="Times New Roman"/>
          <w:szCs w:val="24"/>
        </w:rPr>
        <w:t xml:space="preserve"> Οι πολίτες γίνονται πιο φτωχοί</w:t>
      </w:r>
      <w:r>
        <w:rPr>
          <w:rFonts w:eastAsia="Times New Roman" w:cs="Times New Roman"/>
          <w:szCs w:val="24"/>
        </w:rPr>
        <w:t>. Η</w:t>
      </w:r>
      <w:r w:rsidRPr="00CE013E">
        <w:rPr>
          <w:rFonts w:eastAsia="Times New Roman" w:cs="Times New Roman"/>
          <w:szCs w:val="24"/>
        </w:rPr>
        <w:t xml:space="preserve"> οικονομία βρίσκεται σε κατάρρευση</w:t>
      </w:r>
      <w:r>
        <w:rPr>
          <w:rFonts w:eastAsia="Times New Roman" w:cs="Times New Roman"/>
          <w:szCs w:val="24"/>
        </w:rPr>
        <w:t>.</w:t>
      </w:r>
      <w:r w:rsidRPr="00CE013E">
        <w:rPr>
          <w:rFonts w:eastAsia="Times New Roman" w:cs="Times New Roman"/>
          <w:szCs w:val="24"/>
        </w:rPr>
        <w:t xml:space="preserve"> Οι φόροι προς το κράτος αυξάνονται</w:t>
      </w:r>
      <w:r>
        <w:rPr>
          <w:rFonts w:eastAsia="Times New Roman" w:cs="Times New Roman"/>
          <w:szCs w:val="24"/>
        </w:rPr>
        <w:t>. Δεν υπάρχουν νέα έργα. Η</w:t>
      </w:r>
      <w:r w:rsidRPr="00CE013E">
        <w:rPr>
          <w:rFonts w:eastAsia="Times New Roman" w:cs="Times New Roman"/>
          <w:szCs w:val="24"/>
        </w:rPr>
        <w:t xml:space="preserve"> υγεία και </w:t>
      </w:r>
      <w:r>
        <w:rPr>
          <w:rFonts w:eastAsia="Times New Roman" w:cs="Times New Roman"/>
          <w:szCs w:val="24"/>
        </w:rPr>
        <w:t xml:space="preserve">η </w:t>
      </w:r>
      <w:r w:rsidRPr="00CE013E">
        <w:rPr>
          <w:rFonts w:eastAsia="Times New Roman" w:cs="Times New Roman"/>
          <w:szCs w:val="24"/>
        </w:rPr>
        <w:t>εκπαίδευση βυθίζονται</w:t>
      </w:r>
      <w:r>
        <w:rPr>
          <w:rFonts w:eastAsia="Times New Roman" w:cs="Times New Roman"/>
          <w:szCs w:val="24"/>
        </w:rPr>
        <w:t>.</w:t>
      </w:r>
      <w:r w:rsidRPr="00CE013E">
        <w:rPr>
          <w:rFonts w:eastAsia="Times New Roman" w:cs="Times New Roman"/>
          <w:szCs w:val="24"/>
        </w:rPr>
        <w:t xml:space="preserve"> </w:t>
      </w:r>
    </w:p>
    <w:p w14:paraId="77C03236" w14:textId="77777777" w:rsidR="006113A9" w:rsidRDefault="006B6FC4">
      <w:pPr>
        <w:spacing w:line="600" w:lineRule="auto"/>
        <w:ind w:firstLine="720"/>
        <w:contextualSpacing/>
        <w:jc w:val="both"/>
        <w:rPr>
          <w:rFonts w:eastAsia="Times New Roman" w:cs="Times New Roman"/>
          <w:szCs w:val="24"/>
        </w:rPr>
      </w:pPr>
      <w:r w:rsidRPr="00CE013E">
        <w:rPr>
          <w:rFonts w:eastAsia="Times New Roman" w:cs="Times New Roman"/>
          <w:szCs w:val="24"/>
        </w:rPr>
        <w:t xml:space="preserve">Η Μακεδονία είναι </w:t>
      </w:r>
      <w:r>
        <w:rPr>
          <w:rFonts w:eastAsia="Times New Roman" w:cs="Times New Roman"/>
          <w:szCs w:val="24"/>
        </w:rPr>
        <w:t xml:space="preserve">ταπεινωμένη </w:t>
      </w:r>
      <w:r w:rsidRPr="00CE013E">
        <w:rPr>
          <w:rFonts w:eastAsia="Times New Roman" w:cs="Times New Roman"/>
          <w:szCs w:val="24"/>
        </w:rPr>
        <w:t>και γονατισμένη</w:t>
      </w:r>
      <w:r>
        <w:rPr>
          <w:rFonts w:eastAsia="Times New Roman" w:cs="Times New Roman"/>
          <w:szCs w:val="24"/>
        </w:rPr>
        <w:t>.</w:t>
      </w:r>
      <w:r w:rsidRPr="00CE013E">
        <w:rPr>
          <w:rFonts w:eastAsia="Times New Roman" w:cs="Times New Roman"/>
          <w:szCs w:val="24"/>
        </w:rPr>
        <w:t xml:space="preserve"> Ξεπουλιούντα</w:t>
      </w:r>
      <w:r w:rsidRPr="00CE013E">
        <w:rPr>
          <w:rFonts w:eastAsia="Times New Roman" w:cs="Times New Roman"/>
          <w:szCs w:val="24"/>
        </w:rPr>
        <w:t>ι τα κρατικά και εθνικά συμφέροντα</w:t>
      </w:r>
      <w:r>
        <w:rPr>
          <w:rFonts w:eastAsia="Times New Roman" w:cs="Times New Roman"/>
          <w:szCs w:val="24"/>
        </w:rPr>
        <w:t>.</w:t>
      </w:r>
      <w:r w:rsidRPr="00CE013E">
        <w:rPr>
          <w:rFonts w:eastAsia="Times New Roman" w:cs="Times New Roman"/>
          <w:szCs w:val="24"/>
        </w:rPr>
        <w:t xml:space="preserve"> Τα χρήματα των πολιτών καταλήγουν στις τσέπες ανώτατων κρατικών και κομματικών αξιωματούχων</w:t>
      </w:r>
      <w:r>
        <w:rPr>
          <w:rFonts w:eastAsia="Times New Roman" w:cs="Times New Roman"/>
          <w:szCs w:val="24"/>
        </w:rPr>
        <w:t>.</w:t>
      </w:r>
      <w:r w:rsidRPr="00CE013E">
        <w:rPr>
          <w:rFonts w:eastAsia="Times New Roman" w:cs="Times New Roman"/>
          <w:szCs w:val="24"/>
        </w:rPr>
        <w:t xml:space="preserve"> </w:t>
      </w:r>
      <w:r>
        <w:rPr>
          <w:rFonts w:eastAsia="Times New Roman" w:cs="Times New Roman"/>
          <w:szCs w:val="24"/>
        </w:rPr>
        <w:t xml:space="preserve">Επινοούνται </w:t>
      </w:r>
      <w:r w:rsidRPr="00CE013E">
        <w:rPr>
          <w:rFonts w:eastAsia="Times New Roman" w:cs="Times New Roman"/>
          <w:szCs w:val="24"/>
        </w:rPr>
        <w:t>κρατικά αξιώματα</w:t>
      </w:r>
      <w:r>
        <w:rPr>
          <w:rFonts w:eastAsia="Times New Roman" w:cs="Times New Roman"/>
          <w:szCs w:val="24"/>
        </w:rPr>
        <w:t>.</w:t>
      </w:r>
      <w:r w:rsidRPr="00CE013E">
        <w:rPr>
          <w:rFonts w:eastAsia="Times New Roman" w:cs="Times New Roman"/>
          <w:szCs w:val="24"/>
        </w:rPr>
        <w:t xml:space="preserve"> </w:t>
      </w:r>
      <w:r>
        <w:rPr>
          <w:rFonts w:eastAsia="Times New Roman" w:cs="Times New Roman"/>
          <w:szCs w:val="24"/>
        </w:rPr>
        <w:t xml:space="preserve">Διασπαθίζονται </w:t>
      </w:r>
      <w:r w:rsidRPr="00CE013E">
        <w:rPr>
          <w:rFonts w:eastAsia="Times New Roman" w:cs="Times New Roman"/>
          <w:szCs w:val="24"/>
        </w:rPr>
        <w:t xml:space="preserve">χρήματα του </w:t>
      </w:r>
      <w:r>
        <w:rPr>
          <w:rFonts w:eastAsia="Times New Roman" w:cs="Times New Roman"/>
          <w:szCs w:val="24"/>
        </w:rPr>
        <w:t xml:space="preserve">προϋπολογισμού μέσω εγκληματικών </w:t>
      </w:r>
      <w:r w:rsidRPr="00CE013E">
        <w:rPr>
          <w:rFonts w:eastAsia="Times New Roman" w:cs="Times New Roman"/>
          <w:szCs w:val="24"/>
        </w:rPr>
        <w:t>συμβάσεων</w:t>
      </w:r>
      <w:r>
        <w:rPr>
          <w:rFonts w:eastAsia="Times New Roman" w:cs="Times New Roman"/>
          <w:szCs w:val="24"/>
        </w:rPr>
        <w:t xml:space="preserve"> και επιχορηγήσεων. </w:t>
      </w:r>
      <w:r w:rsidRPr="00CE013E">
        <w:rPr>
          <w:rFonts w:eastAsia="Times New Roman" w:cs="Times New Roman"/>
          <w:szCs w:val="24"/>
        </w:rPr>
        <w:t>Το φάρμα</w:t>
      </w:r>
      <w:r w:rsidRPr="00CE013E">
        <w:rPr>
          <w:rFonts w:eastAsia="Times New Roman" w:cs="Times New Roman"/>
          <w:szCs w:val="24"/>
        </w:rPr>
        <w:t xml:space="preserve">κο για τη μαυρίλα του </w:t>
      </w:r>
      <w:r w:rsidRPr="00CE013E">
        <w:rPr>
          <w:rFonts w:eastAsia="Times New Roman" w:cs="Times New Roman"/>
          <w:szCs w:val="24"/>
        </w:rPr>
        <w:lastRenderedPageBreak/>
        <w:t xml:space="preserve">Ζάεφ είναι ο Μακεδόνας πολίτης που σε επόμενες εκλογές θα στείλει </w:t>
      </w:r>
      <w:r>
        <w:rPr>
          <w:rFonts w:eastAsia="Times New Roman" w:cs="Times New Roman"/>
          <w:szCs w:val="24"/>
        </w:rPr>
        <w:t xml:space="preserve">τον Ζάεφ </w:t>
      </w:r>
      <w:r w:rsidRPr="00CE013E">
        <w:rPr>
          <w:rFonts w:eastAsia="Times New Roman" w:cs="Times New Roman"/>
          <w:szCs w:val="24"/>
        </w:rPr>
        <w:t>σε πολιτική σύνταξη</w:t>
      </w:r>
      <w:r>
        <w:rPr>
          <w:rFonts w:eastAsia="Times New Roman" w:cs="Times New Roman"/>
          <w:szCs w:val="24"/>
        </w:rPr>
        <w:t xml:space="preserve">». Αυτά τα λέει το </w:t>
      </w:r>
      <w:r>
        <w:rPr>
          <w:rFonts w:eastAsia="Times New Roman" w:cs="Times New Roman"/>
          <w:szCs w:val="24"/>
          <w:lang w:val="en-US"/>
        </w:rPr>
        <w:t>VMRO</w:t>
      </w:r>
      <w:r>
        <w:rPr>
          <w:rFonts w:eastAsia="Times New Roman" w:cs="Times New Roman"/>
          <w:szCs w:val="24"/>
        </w:rPr>
        <w:t xml:space="preserve">, το κόμμα της αντιπολίτευσης. </w:t>
      </w:r>
      <w:r w:rsidRPr="00CE013E">
        <w:rPr>
          <w:rFonts w:eastAsia="Times New Roman" w:cs="Times New Roman"/>
          <w:szCs w:val="24"/>
        </w:rPr>
        <w:t xml:space="preserve"> </w:t>
      </w:r>
    </w:p>
    <w:p w14:paraId="77C03237" w14:textId="77777777" w:rsidR="006113A9" w:rsidRDefault="006B6FC4">
      <w:pPr>
        <w:spacing w:line="600" w:lineRule="auto"/>
        <w:ind w:firstLine="720"/>
        <w:contextualSpacing/>
        <w:jc w:val="both"/>
        <w:rPr>
          <w:rFonts w:eastAsia="Times New Roman" w:cs="Times New Roman"/>
          <w:szCs w:val="24"/>
        </w:rPr>
      </w:pPr>
      <w:r w:rsidRPr="00CE013E">
        <w:rPr>
          <w:rFonts w:eastAsia="Times New Roman" w:cs="Times New Roman"/>
          <w:szCs w:val="24"/>
        </w:rPr>
        <w:t>Η Νέα Δημοκρατία ισχυρίζεται ότι η Συμφωνία των Πρεσπών παραχωρεί τη μακεδονική εθνό</w:t>
      </w:r>
      <w:r w:rsidRPr="00CE013E">
        <w:rPr>
          <w:rFonts w:eastAsia="Times New Roman" w:cs="Times New Roman"/>
          <w:szCs w:val="24"/>
        </w:rPr>
        <w:t>τητα</w:t>
      </w:r>
      <w:r>
        <w:rPr>
          <w:rFonts w:eastAsia="Times New Roman" w:cs="Times New Roman"/>
          <w:szCs w:val="24"/>
        </w:rPr>
        <w:t>.</w:t>
      </w:r>
      <w:r w:rsidRPr="00CE013E">
        <w:rPr>
          <w:rFonts w:eastAsia="Times New Roman" w:cs="Times New Roman"/>
          <w:szCs w:val="24"/>
        </w:rPr>
        <w:t xml:space="preserve"> Το </w:t>
      </w:r>
      <w:r>
        <w:rPr>
          <w:rFonts w:eastAsia="Times New Roman" w:cs="Times New Roman"/>
          <w:szCs w:val="24"/>
          <w:lang w:val="en-US"/>
        </w:rPr>
        <w:t>VMRO</w:t>
      </w:r>
      <w:r w:rsidRPr="00CE013E">
        <w:rPr>
          <w:rFonts w:eastAsia="Times New Roman" w:cs="Times New Roman"/>
          <w:szCs w:val="24"/>
        </w:rPr>
        <w:t xml:space="preserve"> ισ</w:t>
      </w:r>
      <w:r>
        <w:rPr>
          <w:rFonts w:eastAsia="Times New Roman" w:cs="Times New Roman"/>
          <w:szCs w:val="24"/>
        </w:rPr>
        <w:t xml:space="preserve">χυρίζεται ότι </w:t>
      </w:r>
      <w:r>
        <w:rPr>
          <w:rFonts w:eastAsia="Times New Roman" w:cs="Times New Roman"/>
          <w:szCs w:val="24"/>
        </w:rPr>
        <w:t>η σ</w:t>
      </w:r>
      <w:r>
        <w:rPr>
          <w:rFonts w:eastAsia="Times New Roman" w:cs="Times New Roman"/>
          <w:szCs w:val="24"/>
        </w:rPr>
        <w:t xml:space="preserve">υμφωνία διαγράφει </w:t>
      </w:r>
      <w:r w:rsidRPr="00CE013E">
        <w:rPr>
          <w:rFonts w:eastAsia="Times New Roman" w:cs="Times New Roman"/>
          <w:szCs w:val="24"/>
        </w:rPr>
        <w:t>τη μακεδονική ταυτότητα</w:t>
      </w:r>
      <w:r>
        <w:rPr>
          <w:rFonts w:eastAsia="Times New Roman" w:cs="Times New Roman"/>
          <w:szCs w:val="24"/>
        </w:rPr>
        <w:t>.</w:t>
      </w:r>
      <w:r w:rsidRPr="00CE013E">
        <w:rPr>
          <w:rFonts w:eastAsia="Times New Roman" w:cs="Times New Roman"/>
          <w:szCs w:val="24"/>
        </w:rPr>
        <w:t xml:space="preserve"> Η Νέα Δημοκρατία ισχυρίζεται ότι η Συμφωνία των Πρεσπών </w:t>
      </w:r>
      <w:r>
        <w:rPr>
          <w:rFonts w:eastAsia="Times New Roman" w:cs="Times New Roman"/>
          <w:szCs w:val="24"/>
        </w:rPr>
        <w:t xml:space="preserve">παραχωρεί τη </w:t>
      </w:r>
      <w:r w:rsidRPr="00CE013E">
        <w:rPr>
          <w:rFonts w:eastAsia="Times New Roman" w:cs="Times New Roman"/>
          <w:szCs w:val="24"/>
        </w:rPr>
        <w:t>μακεδονική γλώσσα</w:t>
      </w:r>
      <w:r>
        <w:rPr>
          <w:rFonts w:eastAsia="Times New Roman" w:cs="Times New Roman"/>
          <w:szCs w:val="24"/>
        </w:rPr>
        <w:t xml:space="preserve">. Το </w:t>
      </w:r>
      <w:r>
        <w:rPr>
          <w:rFonts w:eastAsia="Times New Roman" w:cs="Times New Roman"/>
          <w:szCs w:val="24"/>
          <w:lang w:val="en-US"/>
        </w:rPr>
        <w:t>VMRO</w:t>
      </w:r>
      <w:r>
        <w:rPr>
          <w:rFonts w:eastAsia="Times New Roman" w:cs="Times New Roman"/>
          <w:szCs w:val="24"/>
        </w:rPr>
        <w:t xml:space="preserve"> ισχυρίζεται</w:t>
      </w:r>
      <w:r w:rsidRPr="00CE013E">
        <w:rPr>
          <w:rFonts w:eastAsia="Times New Roman" w:cs="Times New Roman"/>
          <w:szCs w:val="24"/>
        </w:rPr>
        <w:t xml:space="preserve"> </w:t>
      </w:r>
      <w:r>
        <w:rPr>
          <w:rFonts w:eastAsia="Times New Roman" w:cs="Times New Roman"/>
          <w:szCs w:val="24"/>
        </w:rPr>
        <w:t xml:space="preserve">ότι η </w:t>
      </w:r>
      <w:r>
        <w:rPr>
          <w:rFonts w:eastAsia="Times New Roman" w:cs="Times New Roman"/>
          <w:szCs w:val="24"/>
        </w:rPr>
        <w:t>σ</w:t>
      </w:r>
      <w:r>
        <w:rPr>
          <w:rFonts w:eastAsia="Times New Roman" w:cs="Times New Roman"/>
          <w:szCs w:val="24"/>
        </w:rPr>
        <w:t xml:space="preserve">υμφωνία διαγράφει </w:t>
      </w:r>
      <w:r w:rsidRPr="00CE013E">
        <w:rPr>
          <w:rFonts w:eastAsia="Times New Roman" w:cs="Times New Roman"/>
          <w:szCs w:val="24"/>
        </w:rPr>
        <w:t>τη μακεδονική γλώσσα</w:t>
      </w:r>
      <w:r>
        <w:rPr>
          <w:rFonts w:eastAsia="Times New Roman" w:cs="Times New Roman"/>
          <w:szCs w:val="24"/>
        </w:rPr>
        <w:t>.</w:t>
      </w:r>
      <w:r w:rsidRPr="00CE013E">
        <w:rPr>
          <w:rFonts w:eastAsia="Times New Roman" w:cs="Times New Roman"/>
          <w:szCs w:val="24"/>
        </w:rPr>
        <w:t xml:space="preserve"> Η Νέα Δημοκρατία ισχυρίζε</w:t>
      </w:r>
      <w:r w:rsidRPr="00CE013E">
        <w:rPr>
          <w:rFonts w:eastAsia="Times New Roman" w:cs="Times New Roman"/>
          <w:szCs w:val="24"/>
        </w:rPr>
        <w:t>ται ότι η Συμφωνία των Πρεσπών είναι ταπεινωτική για την Ελλάδα</w:t>
      </w:r>
      <w:r>
        <w:rPr>
          <w:rFonts w:eastAsia="Times New Roman" w:cs="Times New Roman"/>
          <w:szCs w:val="24"/>
        </w:rPr>
        <w:t>.</w:t>
      </w:r>
      <w:r w:rsidRPr="00CE013E">
        <w:rPr>
          <w:rFonts w:eastAsia="Times New Roman" w:cs="Times New Roman"/>
          <w:szCs w:val="24"/>
        </w:rPr>
        <w:t xml:space="preserve"> Το </w:t>
      </w:r>
      <w:r>
        <w:rPr>
          <w:rFonts w:eastAsia="Times New Roman" w:cs="Times New Roman"/>
          <w:szCs w:val="24"/>
          <w:lang w:val="en-US"/>
        </w:rPr>
        <w:t>VMRO</w:t>
      </w:r>
      <w:r w:rsidRPr="00CE013E">
        <w:rPr>
          <w:rFonts w:eastAsia="Times New Roman" w:cs="Times New Roman"/>
          <w:szCs w:val="24"/>
        </w:rPr>
        <w:t xml:space="preserve"> ισχυρίζεται ότι η </w:t>
      </w:r>
      <w:r>
        <w:rPr>
          <w:rFonts w:eastAsia="Times New Roman" w:cs="Times New Roman"/>
          <w:szCs w:val="24"/>
        </w:rPr>
        <w:t>σ</w:t>
      </w:r>
      <w:r w:rsidRPr="00CE013E">
        <w:rPr>
          <w:rFonts w:eastAsia="Times New Roman" w:cs="Times New Roman"/>
          <w:szCs w:val="24"/>
        </w:rPr>
        <w:t>υμφωνία είναι ταπεινωτική για την</w:t>
      </w:r>
      <w:r>
        <w:rPr>
          <w:rFonts w:eastAsia="Times New Roman" w:cs="Times New Roman"/>
          <w:szCs w:val="24"/>
        </w:rPr>
        <w:t xml:space="preserve"> Πρώην Γιουγκοσλαβική Δημοκρατία της Μακεδονίας. </w:t>
      </w:r>
    </w:p>
    <w:p w14:paraId="77C03238"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Η Νέα Δημοκρατία, λ</w:t>
      </w:r>
      <w:r w:rsidRPr="00CE013E">
        <w:rPr>
          <w:rFonts w:eastAsia="Times New Roman" w:cs="Times New Roman"/>
          <w:szCs w:val="24"/>
        </w:rPr>
        <w:t>οιπόν</w:t>
      </w:r>
      <w:r>
        <w:rPr>
          <w:rFonts w:eastAsia="Times New Roman" w:cs="Times New Roman"/>
          <w:szCs w:val="24"/>
        </w:rPr>
        <w:t>,</w:t>
      </w:r>
      <w:r w:rsidRPr="00CE013E">
        <w:rPr>
          <w:rFonts w:eastAsia="Times New Roman" w:cs="Times New Roman"/>
          <w:szCs w:val="24"/>
        </w:rPr>
        <w:t xml:space="preserve"> βρίσκεται αντιμέτωπη με μία και μοναδική και ομολογουμένως πικρή αλήθεια</w:t>
      </w:r>
      <w:r>
        <w:rPr>
          <w:rFonts w:eastAsia="Times New Roman" w:cs="Times New Roman"/>
          <w:szCs w:val="24"/>
        </w:rPr>
        <w:t>:</w:t>
      </w:r>
      <w:r w:rsidRPr="00CE013E">
        <w:rPr>
          <w:rFonts w:eastAsia="Times New Roman" w:cs="Times New Roman"/>
          <w:szCs w:val="24"/>
        </w:rPr>
        <w:t xml:space="preserve"> Τουλάχιστον</w:t>
      </w:r>
      <w:r>
        <w:rPr>
          <w:rFonts w:eastAsia="Times New Roman" w:cs="Times New Roman"/>
          <w:szCs w:val="24"/>
        </w:rPr>
        <w:t>,</w:t>
      </w:r>
      <w:r w:rsidRPr="00CE013E">
        <w:rPr>
          <w:rFonts w:eastAsia="Times New Roman" w:cs="Times New Roman"/>
          <w:szCs w:val="24"/>
        </w:rPr>
        <w:t xml:space="preserve"> το </w:t>
      </w:r>
      <w:r>
        <w:rPr>
          <w:rFonts w:eastAsia="Times New Roman" w:cs="Times New Roman"/>
          <w:szCs w:val="24"/>
          <w:lang w:val="en-US"/>
        </w:rPr>
        <w:t>VMRO</w:t>
      </w:r>
      <w:r w:rsidRPr="00CE013E">
        <w:rPr>
          <w:rFonts w:eastAsia="Times New Roman" w:cs="Times New Roman"/>
          <w:szCs w:val="24"/>
        </w:rPr>
        <w:t xml:space="preserve"> είναι ειλικρινές και όντως κατά της σύνθετης ονομασίας</w:t>
      </w:r>
      <w:r>
        <w:rPr>
          <w:rFonts w:eastAsia="Times New Roman" w:cs="Times New Roman"/>
          <w:szCs w:val="24"/>
        </w:rPr>
        <w:t>, σε αντίθεση με την ίδια, που μετά τη ρηματική διακοίνωσή</w:t>
      </w:r>
      <w:r w:rsidRPr="00CE013E">
        <w:rPr>
          <w:rFonts w:eastAsia="Times New Roman" w:cs="Times New Roman"/>
          <w:szCs w:val="24"/>
        </w:rPr>
        <w:t xml:space="preserve"> της σκορπά στους πέντε ανέμους τους </w:t>
      </w:r>
      <w:r>
        <w:rPr>
          <w:rFonts w:eastAsia="Times New Roman" w:cs="Times New Roman"/>
          <w:szCs w:val="24"/>
        </w:rPr>
        <w:t>ισχυρισμούς</w:t>
      </w:r>
      <w:r>
        <w:rPr>
          <w:rFonts w:eastAsia="Times New Roman" w:cs="Times New Roman"/>
          <w:szCs w:val="24"/>
        </w:rPr>
        <w:t xml:space="preserve"> της για ε</w:t>
      </w:r>
      <w:r>
        <w:rPr>
          <w:rFonts w:eastAsia="Times New Roman" w:cs="Times New Roman"/>
          <w:szCs w:val="24"/>
        </w:rPr>
        <w:lastRenderedPageBreak/>
        <w:t xml:space="preserve">θνότητα και γλώσσα, </w:t>
      </w:r>
      <w:r w:rsidRPr="00CE013E">
        <w:rPr>
          <w:rFonts w:eastAsia="Times New Roman" w:cs="Times New Roman"/>
          <w:szCs w:val="24"/>
        </w:rPr>
        <w:t>ψάχνει απελπισμένα δικαιολογίες και ψέματα της ύστατης στιγμής</w:t>
      </w:r>
      <w:r>
        <w:rPr>
          <w:rFonts w:eastAsia="Times New Roman" w:cs="Times New Roman"/>
          <w:szCs w:val="24"/>
        </w:rPr>
        <w:t>.</w:t>
      </w:r>
      <w:r w:rsidRPr="00CE013E">
        <w:rPr>
          <w:rFonts w:eastAsia="Times New Roman" w:cs="Times New Roman"/>
          <w:szCs w:val="24"/>
        </w:rPr>
        <w:t xml:space="preserve"> Νέα Δημοκρατία και </w:t>
      </w:r>
      <w:r>
        <w:rPr>
          <w:rFonts w:eastAsia="Times New Roman" w:cs="Times New Roman"/>
          <w:szCs w:val="24"/>
          <w:lang w:val="en-US"/>
        </w:rPr>
        <w:t>VMRO</w:t>
      </w:r>
      <w:r w:rsidRPr="00CE013E">
        <w:rPr>
          <w:rFonts w:eastAsia="Times New Roman" w:cs="Times New Roman"/>
          <w:szCs w:val="24"/>
        </w:rPr>
        <w:t xml:space="preserve"> είναι οι δύο όψεις του ίδιου νομίσματος</w:t>
      </w:r>
      <w:r>
        <w:rPr>
          <w:rFonts w:eastAsia="Times New Roman" w:cs="Times New Roman"/>
          <w:szCs w:val="24"/>
        </w:rPr>
        <w:t>,</w:t>
      </w:r>
      <w:r w:rsidRPr="00CE013E">
        <w:rPr>
          <w:rFonts w:eastAsia="Times New Roman" w:cs="Times New Roman"/>
          <w:szCs w:val="24"/>
        </w:rPr>
        <w:t xml:space="preserve"> αυτό της πατριδοκαπηλίας</w:t>
      </w:r>
      <w:r>
        <w:rPr>
          <w:rFonts w:eastAsia="Times New Roman" w:cs="Times New Roman"/>
          <w:szCs w:val="24"/>
        </w:rPr>
        <w:t>.</w:t>
      </w:r>
    </w:p>
    <w:p w14:paraId="77C03239" w14:textId="77777777" w:rsidR="006113A9" w:rsidRDefault="006B6FC4">
      <w:pPr>
        <w:spacing w:line="600" w:lineRule="auto"/>
        <w:ind w:firstLine="720"/>
        <w:contextualSpacing/>
        <w:jc w:val="both"/>
        <w:rPr>
          <w:rFonts w:eastAsia="Times New Roman" w:cs="Times New Roman"/>
          <w:szCs w:val="24"/>
        </w:rPr>
      </w:pPr>
      <w:r w:rsidRPr="00CE013E">
        <w:rPr>
          <w:rFonts w:eastAsia="Times New Roman" w:cs="Times New Roman"/>
          <w:szCs w:val="24"/>
        </w:rPr>
        <w:t xml:space="preserve">Τι διακινούνται από τους επαγγελματίες πατριώτες </w:t>
      </w:r>
      <w:r>
        <w:rPr>
          <w:rFonts w:eastAsia="Times New Roman" w:cs="Times New Roman"/>
          <w:szCs w:val="24"/>
        </w:rPr>
        <w:t>και από τις δύο πλευρέ</w:t>
      </w:r>
      <w:r>
        <w:rPr>
          <w:rFonts w:eastAsia="Times New Roman" w:cs="Times New Roman"/>
          <w:szCs w:val="24"/>
        </w:rPr>
        <w:t xml:space="preserve">ς; </w:t>
      </w:r>
      <w:r w:rsidRPr="00CE013E">
        <w:rPr>
          <w:rFonts w:eastAsia="Times New Roman" w:cs="Times New Roman"/>
          <w:szCs w:val="24"/>
        </w:rPr>
        <w:t>Λένε οι εθνικιστές</w:t>
      </w:r>
      <w:r>
        <w:rPr>
          <w:rFonts w:eastAsia="Times New Roman" w:cs="Times New Roman"/>
          <w:szCs w:val="24"/>
        </w:rPr>
        <w:t xml:space="preserve"> ότι ο Ζάεφ παρέδωσε</w:t>
      </w:r>
      <w:r w:rsidRPr="00CE013E">
        <w:rPr>
          <w:rFonts w:eastAsia="Times New Roman" w:cs="Times New Roman"/>
          <w:szCs w:val="24"/>
        </w:rPr>
        <w:t xml:space="preserve"> </w:t>
      </w:r>
      <w:r>
        <w:rPr>
          <w:rFonts w:eastAsia="Times New Roman" w:cs="Times New Roman"/>
          <w:szCs w:val="24"/>
        </w:rPr>
        <w:t xml:space="preserve">το μακεδονικό και άλλαξε το συνταγματικό όνομα, εκχώρησε τη γλώσσα, την </w:t>
      </w:r>
      <w:r w:rsidRPr="00CE013E">
        <w:rPr>
          <w:rFonts w:eastAsia="Times New Roman" w:cs="Times New Roman"/>
          <w:szCs w:val="24"/>
        </w:rPr>
        <w:t>ταυτότητα</w:t>
      </w:r>
      <w:r>
        <w:rPr>
          <w:rFonts w:eastAsia="Times New Roman" w:cs="Times New Roman"/>
          <w:szCs w:val="24"/>
        </w:rPr>
        <w:t>,</w:t>
      </w:r>
      <w:r w:rsidRPr="00CE013E">
        <w:rPr>
          <w:rFonts w:eastAsia="Times New Roman" w:cs="Times New Roman"/>
          <w:szCs w:val="24"/>
        </w:rPr>
        <w:t xml:space="preserve"> διέγραψε την ιστορία και τον πολιτισμό</w:t>
      </w:r>
      <w:r>
        <w:rPr>
          <w:rFonts w:eastAsia="Times New Roman" w:cs="Times New Roman"/>
          <w:szCs w:val="24"/>
        </w:rPr>
        <w:t>.</w:t>
      </w:r>
      <w:r w:rsidRPr="00CE013E">
        <w:rPr>
          <w:rFonts w:eastAsia="Times New Roman" w:cs="Times New Roman"/>
          <w:szCs w:val="24"/>
        </w:rPr>
        <w:t xml:space="preserve"> Λένε ότι η Μακεδονία είναι ταπεινωμένη και γονατισμένη</w:t>
      </w:r>
      <w:r>
        <w:rPr>
          <w:rFonts w:eastAsia="Times New Roman" w:cs="Times New Roman"/>
          <w:szCs w:val="24"/>
        </w:rPr>
        <w:t>.</w:t>
      </w:r>
      <w:r w:rsidRPr="00CE013E">
        <w:rPr>
          <w:rFonts w:eastAsia="Times New Roman" w:cs="Times New Roman"/>
          <w:szCs w:val="24"/>
        </w:rPr>
        <w:t xml:space="preserve"> </w:t>
      </w:r>
    </w:p>
    <w:p w14:paraId="77C0323A" w14:textId="77777777" w:rsidR="006113A9" w:rsidRDefault="006B6FC4">
      <w:pPr>
        <w:spacing w:line="600" w:lineRule="auto"/>
        <w:ind w:firstLine="720"/>
        <w:contextualSpacing/>
        <w:jc w:val="both"/>
        <w:rPr>
          <w:rFonts w:eastAsia="Times New Roman" w:cs="Times New Roman"/>
          <w:szCs w:val="24"/>
        </w:rPr>
      </w:pPr>
      <w:r w:rsidRPr="00CE013E">
        <w:rPr>
          <w:rFonts w:eastAsia="Times New Roman" w:cs="Times New Roman"/>
          <w:szCs w:val="24"/>
        </w:rPr>
        <w:t xml:space="preserve">Λένε τα στελέχη </w:t>
      </w:r>
      <w:r>
        <w:rPr>
          <w:rFonts w:eastAsia="Times New Roman" w:cs="Times New Roman"/>
          <w:szCs w:val="24"/>
        </w:rPr>
        <w:t>της Νέας Δημοκρατί</w:t>
      </w:r>
      <w:r>
        <w:rPr>
          <w:rFonts w:eastAsia="Times New Roman" w:cs="Times New Roman"/>
          <w:szCs w:val="24"/>
        </w:rPr>
        <w:t>ας και κάποιοι από το Κίνημα Αλλαγής στη δική μας χώρα, ότι ο</w:t>
      </w:r>
      <w:r w:rsidRPr="00CE013E">
        <w:rPr>
          <w:rFonts w:eastAsia="Times New Roman" w:cs="Times New Roman"/>
          <w:szCs w:val="24"/>
        </w:rPr>
        <w:t xml:space="preserve"> Τσίπρας </w:t>
      </w:r>
      <w:r>
        <w:rPr>
          <w:rFonts w:eastAsia="Times New Roman" w:cs="Times New Roman"/>
          <w:szCs w:val="24"/>
        </w:rPr>
        <w:t xml:space="preserve">εκχώρησε αυτό που δεν τόλμησε κανένας </w:t>
      </w:r>
      <w:r w:rsidRPr="00CE013E">
        <w:rPr>
          <w:rFonts w:eastAsia="Times New Roman" w:cs="Times New Roman"/>
          <w:szCs w:val="24"/>
        </w:rPr>
        <w:t>Πρωθυπουργός</w:t>
      </w:r>
      <w:r>
        <w:rPr>
          <w:rFonts w:eastAsia="Times New Roman" w:cs="Times New Roman"/>
          <w:szCs w:val="24"/>
        </w:rPr>
        <w:t>,</w:t>
      </w:r>
      <w:r w:rsidRPr="00CE013E">
        <w:rPr>
          <w:rFonts w:eastAsia="Times New Roman" w:cs="Times New Roman"/>
          <w:szCs w:val="24"/>
        </w:rPr>
        <w:t xml:space="preserve"> τη μακεδονική γλώσσα και τη μακεδονική ταυτότητα</w:t>
      </w:r>
      <w:r>
        <w:rPr>
          <w:rFonts w:eastAsia="Times New Roman" w:cs="Times New Roman"/>
          <w:szCs w:val="24"/>
        </w:rPr>
        <w:t>.</w:t>
      </w:r>
      <w:r w:rsidRPr="00CE013E">
        <w:rPr>
          <w:rFonts w:eastAsia="Times New Roman" w:cs="Times New Roman"/>
          <w:szCs w:val="24"/>
        </w:rPr>
        <w:t xml:space="preserve"> Και σιγοντάρουν τους </w:t>
      </w:r>
      <w:r>
        <w:rPr>
          <w:rFonts w:eastAsia="Times New Roman" w:cs="Times New Roman"/>
          <w:szCs w:val="24"/>
        </w:rPr>
        <w:t>νεο</w:t>
      </w:r>
      <w:r w:rsidRPr="00CE013E">
        <w:rPr>
          <w:rFonts w:eastAsia="Times New Roman" w:cs="Times New Roman"/>
          <w:szCs w:val="24"/>
        </w:rPr>
        <w:t>μακεδονομάχους</w:t>
      </w:r>
      <w:r>
        <w:rPr>
          <w:rFonts w:eastAsia="Times New Roman" w:cs="Times New Roman"/>
          <w:szCs w:val="24"/>
        </w:rPr>
        <w:t>,</w:t>
      </w:r>
      <w:r w:rsidRPr="00CE013E">
        <w:rPr>
          <w:rFonts w:eastAsia="Times New Roman" w:cs="Times New Roman"/>
          <w:szCs w:val="24"/>
        </w:rPr>
        <w:t xml:space="preserve"> εντός και εκτός Βουλής</w:t>
      </w:r>
      <w:r>
        <w:rPr>
          <w:rFonts w:eastAsia="Times New Roman" w:cs="Times New Roman"/>
          <w:szCs w:val="24"/>
        </w:rPr>
        <w:t>,</w:t>
      </w:r>
      <w:r w:rsidRPr="00CE013E">
        <w:rPr>
          <w:rFonts w:eastAsia="Times New Roman" w:cs="Times New Roman"/>
          <w:szCs w:val="24"/>
        </w:rPr>
        <w:t xml:space="preserve"> που μιλούν για προδό</w:t>
      </w:r>
      <w:r w:rsidRPr="00CE013E">
        <w:rPr>
          <w:rFonts w:eastAsia="Times New Roman" w:cs="Times New Roman"/>
          <w:szCs w:val="24"/>
        </w:rPr>
        <w:t>τες και ταπείνωση της χώρας</w:t>
      </w:r>
      <w:r>
        <w:rPr>
          <w:rFonts w:eastAsia="Times New Roman" w:cs="Times New Roman"/>
          <w:szCs w:val="24"/>
        </w:rPr>
        <w:t>.</w:t>
      </w:r>
      <w:r w:rsidRPr="00CE013E">
        <w:rPr>
          <w:rFonts w:eastAsia="Times New Roman" w:cs="Times New Roman"/>
          <w:szCs w:val="24"/>
        </w:rPr>
        <w:t xml:space="preserve"> Πώς μπορού</w:t>
      </w:r>
      <w:r>
        <w:rPr>
          <w:rFonts w:eastAsia="Times New Roman" w:cs="Times New Roman"/>
          <w:szCs w:val="24"/>
        </w:rPr>
        <w:t>ν να ισχύουν όλα αυτά και από εδώ</w:t>
      </w:r>
      <w:r w:rsidRPr="00CE013E">
        <w:rPr>
          <w:rFonts w:eastAsia="Times New Roman" w:cs="Times New Roman"/>
          <w:szCs w:val="24"/>
        </w:rPr>
        <w:t xml:space="preserve"> και από </w:t>
      </w:r>
      <w:r>
        <w:rPr>
          <w:rFonts w:eastAsia="Times New Roman" w:cs="Times New Roman"/>
          <w:szCs w:val="24"/>
        </w:rPr>
        <w:t>ε</w:t>
      </w:r>
      <w:r w:rsidRPr="00CE013E">
        <w:rPr>
          <w:rFonts w:eastAsia="Times New Roman" w:cs="Times New Roman"/>
          <w:szCs w:val="24"/>
        </w:rPr>
        <w:t>κεί</w:t>
      </w:r>
      <w:r>
        <w:rPr>
          <w:rFonts w:eastAsia="Times New Roman" w:cs="Times New Roman"/>
          <w:szCs w:val="24"/>
        </w:rPr>
        <w:t>;</w:t>
      </w:r>
      <w:r w:rsidRPr="00CE013E">
        <w:rPr>
          <w:rFonts w:eastAsia="Times New Roman" w:cs="Times New Roman"/>
          <w:szCs w:val="24"/>
        </w:rPr>
        <w:t xml:space="preserve"> </w:t>
      </w:r>
      <w:r>
        <w:rPr>
          <w:rFonts w:eastAsia="Times New Roman" w:cs="Times New Roman"/>
          <w:szCs w:val="24"/>
        </w:rPr>
        <w:t>Αυτό ε</w:t>
      </w:r>
      <w:r w:rsidRPr="00CE013E">
        <w:rPr>
          <w:rFonts w:eastAsia="Times New Roman" w:cs="Times New Roman"/>
          <w:szCs w:val="24"/>
        </w:rPr>
        <w:t>ίναι ένα ζήτημα</w:t>
      </w:r>
      <w:r>
        <w:rPr>
          <w:rFonts w:eastAsia="Times New Roman" w:cs="Times New Roman"/>
          <w:szCs w:val="24"/>
        </w:rPr>
        <w:t>.</w:t>
      </w:r>
    </w:p>
    <w:p w14:paraId="77C0323B"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Εγώ κ</w:t>
      </w:r>
      <w:r w:rsidRPr="00CE013E">
        <w:rPr>
          <w:rFonts w:eastAsia="Times New Roman" w:cs="Times New Roman"/>
          <w:szCs w:val="24"/>
        </w:rPr>
        <w:t>αταλαβαίνω ότι εκείνο που σας ενδιαφέρει καθαρά</w:t>
      </w:r>
      <w:r>
        <w:rPr>
          <w:rFonts w:eastAsia="Times New Roman" w:cs="Times New Roman"/>
          <w:szCs w:val="24"/>
        </w:rPr>
        <w:t xml:space="preserve"> -και δεν το λέτε- είναι ότι </w:t>
      </w:r>
      <w:r w:rsidRPr="00CE013E">
        <w:rPr>
          <w:rFonts w:eastAsia="Times New Roman" w:cs="Times New Roman"/>
          <w:szCs w:val="24"/>
        </w:rPr>
        <w:t>θέλετε να πέσει η Κυβέρνηση του ΣΥΡΙΖΑ</w:t>
      </w:r>
      <w:r>
        <w:rPr>
          <w:rFonts w:eastAsia="Times New Roman" w:cs="Times New Roman"/>
          <w:szCs w:val="24"/>
        </w:rPr>
        <w:t>.</w:t>
      </w:r>
      <w:r w:rsidRPr="00CE013E">
        <w:rPr>
          <w:rFonts w:eastAsia="Times New Roman" w:cs="Times New Roman"/>
          <w:szCs w:val="24"/>
        </w:rPr>
        <w:t xml:space="preserve"> Αυτό </w:t>
      </w:r>
      <w:r>
        <w:rPr>
          <w:rFonts w:eastAsia="Times New Roman" w:cs="Times New Roman"/>
          <w:szCs w:val="24"/>
        </w:rPr>
        <w:t>θέλετε,</w:t>
      </w:r>
      <w:r w:rsidRPr="00CE013E">
        <w:rPr>
          <w:rFonts w:eastAsia="Times New Roman" w:cs="Times New Roman"/>
          <w:szCs w:val="24"/>
        </w:rPr>
        <w:t xml:space="preserve"> τόσο απλά κα</w:t>
      </w:r>
      <w:r w:rsidRPr="00CE013E">
        <w:rPr>
          <w:rFonts w:eastAsia="Times New Roman" w:cs="Times New Roman"/>
          <w:szCs w:val="24"/>
        </w:rPr>
        <w:t>ι τόσο καθαρά</w:t>
      </w:r>
      <w:r>
        <w:rPr>
          <w:rFonts w:eastAsia="Times New Roman" w:cs="Times New Roman"/>
          <w:szCs w:val="24"/>
        </w:rPr>
        <w:t>.</w:t>
      </w:r>
      <w:r w:rsidRPr="00CE013E">
        <w:rPr>
          <w:rFonts w:eastAsia="Times New Roman" w:cs="Times New Roman"/>
          <w:szCs w:val="24"/>
        </w:rPr>
        <w:t xml:space="preserve"> </w:t>
      </w:r>
    </w:p>
    <w:p w14:paraId="77C0323C"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Παρακολουθώντας </w:t>
      </w:r>
      <w:r w:rsidRPr="00CE013E">
        <w:rPr>
          <w:rFonts w:eastAsia="Times New Roman" w:cs="Times New Roman"/>
          <w:szCs w:val="24"/>
        </w:rPr>
        <w:t xml:space="preserve">τη συζήτηση </w:t>
      </w:r>
      <w:r>
        <w:rPr>
          <w:rFonts w:eastAsia="Times New Roman" w:cs="Times New Roman"/>
          <w:szCs w:val="24"/>
        </w:rPr>
        <w:t>-</w:t>
      </w:r>
      <w:r w:rsidRPr="00CE013E">
        <w:rPr>
          <w:rFonts w:eastAsia="Times New Roman" w:cs="Times New Roman"/>
          <w:szCs w:val="24"/>
        </w:rPr>
        <w:t xml:space="preserve">και </w:t>
      </w:r>
      <w:r>
        <w:rPr>
          <w:rFonts w:eastAsia="Times New Roman" w:cs="Times New Roman"/>
          <w:szCs w:val="24"/>
        </w:rPr>
        <w:t xml:space="preserve">είμαι από </w:t>
      </w:r>
      <w:r w:rsidRPr="00CE013E">
        <w:rPr>
          <w:rFonts w:eastAsia="Times New Roman" w:cs="Times New Roman"/>
          <w:szCs w:val="24"/>
        </w:rPr>
        <w:t xml:space="preserve">αυτούς που </w:t>
      </w:r>
      <w:r>
        <w:rPr>
          <w:rFonts w:eastAsia="Times New Roman" w:cs="Times New Roman"/>
          <w:szCs w:val="24"/>
        </w:rPr>
        <w:t xml:space="preserve">παρακολουθούν </w:t>
      </w:r>
      <w:r w:rsidRPr="00CE013E">
        <w:rPr>
          <w:rFonts w:eastAsia="Times New Roman" w:cs="Times New Roman"/>
          <w:szCs w:val="24"/>
        </w:rPr>
        <w:t>συχνά τη Βουλή</w:t>
      </w:r>
      <w:r>
        <w:rPr>
          <w:rFonts w:eastAsia="Times New Roman" w:cs="Times New Roman"/>
          <w:szCs w:val="24"/>
        </w:rPr>
        <w:t>- τι</w:t>
      </w:r>
      <w:r w:rsidRPr="00CE013E">
        <w:rPr>
          <w:rFonts w:eastAsia="Times New Roman" w:cs="Times New Roman"/>
          <w:szCs w:val="24"/>
        </w:rPr>
        <w:t xml:space="preserve"> βλέπω</w:t>
      </w:r>
      <w:r>
        <w:rPr>
          <w:rFonts w:eastAsia="Times New Roman" w:cs="Times New Roman"/>
          <w:szCs w:val="24"/>
        </w:rPr>
        <w:t>;</w:t>
      </w:r>
      <w:r w:rsidRPr="00CE013E">
        <w:rPr>
          <w:rFonts w:eastAsia="Times New Roman" w:cs="Times New Roman"/>
          <w:szCs w:val="24"/>
        </w:rPr>
        <w:t xml:space="preserve"> </w:t>
      </w:r>
      <w:r>
        <w:rPr>
          <w:rFonts w:eastAsia="Times New Roman" w:cs="Times New Roman"/>
          <w:szCs w:val="24"/>
        </w:rPr>
        <w:t xml:space="preserve">Γυρίζετε </w:t>
      </w:r>
      <w:r w:rsidRPr="00CE013E">
        <w:rPr>
          <w:rFonts w:eastAsia="Times New Roman" w:cs="Times New Roman"/>
          <w:szCs w:val="24"/>
        </w:rPr>
        <w:t>γύρω</w:t>
      </w:r>
      <w:r>
        <w:rPr>
          <w:rFonts w:eastAsia="Times New Roman" w:cs="Times New Roman"/>
          <w:szCs w:val="24"/>
        </w:rPr>
        <w:t>-</w:t>
      </w:r>
      <w:r w:rsidRPr="00CE013E">
        <w:rPr>
          <w:rFonts w:eastAsia="Times New Roman" w:cs="Times New Roman"/>
          <w:szCs w:val="24"/>
        </w:rPr>
        <w:t xml:space="preserve"> γύρω από το θέμα και</w:t>
      </w:r>
      <w:r>
        <w:rPr>
          <w:rFonts w:eastAsia="Times New Roman" w:cs="Times New Roman"/>
          <w:szCs w:val="24"/>
        </w:rPr>
        <w:t xml:space="preserve"> μόλις σας ρωτάμε για το όνομα, δεν μιλάει κανείς σας. Σας ρωτάμε πώς θα τη φωνάζουμε; «Ε, εσείς;».</w:t>
      </w:r>
      <w:r w:rsidRPr="00CE013E">
        <w:rPr>
          <w:rFonts w:eastAsia="Times New Roman" w:cs="Times New Roman"/>
          <w:szCs w:val="24"/>
        </w:rPr>
        <w:t xml:space="preserve"> </w:t>
      </w:r>
      <w:r>
        <w:rPr>
          <w:rFonts w:eastAsia="Times New Roman" w:cs="Times New Roman"/>
          <w:szCs w:val="24"/>
        </w:rPr>
        <w:t>Η κ.</w:t>
      </w:r>
      <w:r w:rsidRPr="00CE013E">
        <w:rPr>
          <w:rFonts w:eastAsia="Times New Roman" w:cs="Times New Roman"/>
          <w:szCs w:val="24"/>
        </w:rPr>
        <w:t xml:space="preserve"> Μπακογιάννη </w:t>
      </w:r>
      <w:r>
        <w:rPr>
          <w:rFonts w:eastAsia="Times New Roman" w:cs="Times New Roman"/>
          <w:szCs w:val="24"/>
        </w:rPr>
        <w:t xml:space="preserve">μια φορά </w:t>
      </w:r>
      <w:r w:rsidRPr="00CE013E">
        <w:rPr>
          <w:rFonts w:eastAsia="Times New Roman" w:cs="Times New Roman"/>
          <w:szCs w:val="24"/>
        </w:rPr>
        <w:t xml:space="preserve">είχε πει </w:t>
      </w:r>
      <w:r>
        <w:rPr>
          <w:rFonts w:eastAsia="Times New Roman" w:cs="Times New Roman"/>
          <w:szCs w:val="24"/>
        </w:rPr>
        <w:t>«</w:t>
      </w:r>
      <w:r w:rsidRPr="00CE013E">
        <w:rPr>
          <w:rFonts w:eastAsia="Times New Roman" w:cs="Times New Roman"/>
          <w:szCs w:val="24"/>
        </w:rPr>
        <w:t>ο φούφουτος</w:t>
      </w:r>
      <w:r>
        <w:rPr>
          <w:rFonts w:eastAsia="Times New Roman" w:cs="Times New Roman"/>
          <w:szCs w:val="24"/>
        </w:rPr>
        <w:t>».</w:t>
      </w:r>
      <w:r w:rsidRPr="00CE013E">
        <w:rPr>
          <w:rFonts w:eastAsia="Times New Roman" w:cs="Times New Roman"/>
          <w:szCs w:val="24"/>
        </w:rPr>
        <w:t xml:space="preserve"> </w:t>
      </w:r>
      <w:r>
        <w:rPr>
          <w:rFonts w:eastAsia="Times New Roman" w:cs="Times New Roman"/>
          <w:szCs w:val="24"/>
        </w:rPr>
        <w:t>Εν πάση περιπτώσει, πείτε</w:t>
      </w:r>
      <w:r w:rsidRPr="00CE013E">
        <w:rPr>
          <w:rFonts w:eastAsia="Times New Roman" w:cs="Times New Roman"/>
          <w:szCs w:val="24"/>
        </w:rPr>
        <w:t xml:space="preserve"> μας πώς πρέπει να μην</w:t>
      </w:r>
      <w:r>
        <w:rPr>
          <w:rFonts w:eastAsia="Times New Roman" w:cs="Times New Roman"/>
          <w:szCs w:val="24"/>
        </w:rPr>
        <w:t xml:space="preserve"> τους λέμε.</w:t>
      </w:r>
      <w:r w:rsidRPr="00CE013E">
        <w:rPr>
          <w:rFonts w:eastAsia="Times New Roman" w:cs="Times New Roman"/>
          <w:szCs w:val="24"/>
        </w:rPr>
        <w:t xml:space="preserve"> </w:t>
      </w:r>
      <w:r>
        <w:rPr>
          <w:rFonts w:eastAsia="Times New Roman" w:cs="Times New Roman"/>
          <w:szCs w:val="24"/>
        </w:rPr>
        <w:t xml:space="preserve">Μην το φέρνετε γύρω- γύρω. </w:t>
      </w:r>
      <w:r w:rsidRPr="00CE013E">
        <w:rPr>
          <w:rFonts w:eastAsia="Times New Roman" w:cs="Times New Roman"/>
          <w:szCs w:val="24"/>
        </w:rPr>
        <w:t>Εδώ</w:t>
      </w:r>
      <w:r>
        <w:rPr>
          <w:rFonts w:eastAsia="Times New Roman" w:cs="Times New Roman"/>
          <w:szCs w:val="24"/>
        </w:rPr>
        <w:t>,</w:t>
      </w:r>
      <w:r w:rsidRPr="00CE013E">
        <w:rPr>
          <w:rFonts w:eastAsia="Times New Roman" w:cs="Times New Roman"/>
          <w:szCs w:val="24"/>
        </w:rPr>
        <w:t xml:space="preserve"> θα πρέπει να τα πείτε όλα</w:t>
      </w:r>
      <w:r>
        <w:rPr>
          <w:rFonts w:eastAsia="Times New Roman" w:cs="Times New Roman"/>
          <w:szCs w:val="24"/>
        </w:rPr>
        <w:t>.</w:t>
      </w:r>
      <w:r w:rsidRPr="00CE013E">
        <w:rPr>
          <w:rFonts w:eastAsia="Times New Roman" w:cs="Times New Roman"/>
          <w:szCs w:val="24"/>
        </w:rPr>
        <w:t xml:space="preserve"> </w:t>
      </w:r>
    </w:p>
    <w:p w14:paraId="77C0323D" w14:textId="77777777" w:rsidR="006113A9" w:rsidRDefault="006B6FC4">
      <w:pPr>
        <w:spacing w:line="600" w:lineRule="auto"/>
        <w:ind w:firstLine="720"/>
        <w:contextualSpacing/>
        <w:jc w:val="both"/>
        <w:rPr>
          <w:rFonts w:eastAsia="Times New Roman" w:cs="Times New Roman"/>
          <w:szCs w:val="24"/>
        </w:rPr>
      </w:pPr>
      <w:r w:rsidRPr="00CE013E">
        <w:rPr>
          <w:rFonts w:eastAsia="Times New Roman" w:cs="Times New Roman"/>
          <w:szCs w:val="24"/>
        </w:rPr>
        <w:t xml:space="preserve">Εμείς όντως θα την ψηφίσουμε αυτή τη </w:t>
      </w:r>
      <w:r>
        <w:rPr>
          <w:rFonts w:eastAsia="Times New Roman" w:cs="Times New Roman"/>
          <w:szCs w:val="24"/>
        </w:rPr>
        <w:t>σ</w:t>
      </w:r>
      <w:r>
        <w:rPr>
          <w:rFonts w:eastAsia="Times New Roman" w:cs="Times New Roman"/>
          <w:szCs w:val="24"/>
        </w:rPr>
        <w:t>υμφωνία, γιατί πιστεύουμε είναι πάρα πολύ καλή για το</w:t>
      </w:r>
      <w:r>
        <w:rPr>
          <w:rFonts w:eastAsia="Times New Roman" w:cs="Times New Roman"/>
          <w:szCs w:val="24"/>
        </w:rPr>
        <w:t xml:space="preserve">ν ελληνικό λαό και για </w:t>
      </w:r>
      <w:r w:rsidRPr="00CE013E">
        <w:rPr>
          <w:rFonts w:eastAsia="Times New Roman" w:cs="Times New Roman"/>
          <w:szCs w:val="24"/>
        </w:rPr>
        <w:t xml:space="preserve">τους γείτονές </w:t>
      </w:r>
      <w:r>
        <w:rPr>
          <w:rFonts w:eastAsia="Times New Roman" w:cs="Times New Roman"/>
          <w:szCs w:val="24"/>
        </w:rPr>
        <w:t xml:space="preserve">μας. Και εγώ </w:t>
      </w:r>
      <w:r w:rsidRPr="00CE013E">
        <w:rPr>
          <w:rFonts w:eastAsia="Times New Roman" w:cs="Times New Roman"/>
          <w:szCs w:val="24"/>
        </w:rPr>
        <w:t>πιστεύω στη φιλία των λαών</w:t>
      </w:r>
      <w:r>
        <w:rPr>
          <w:rFonts w:eastAsia="Times New Roman" w:cs="Times New Roman"/>
          <w:szCs w:val="24"/>
        </w:rPr>
        <w:t>.</w:t>
      </w:r>
    </w:p>
    <w:p w14:paraId="77C0323E" w14:textId="77777777" w:rsidR="006113A9" w:rsidRDefault="006B6FC4">
      <w:pPr>
        <w:spacing w:line="600" w:lineRule="auto"/>
        <w:ind w:firstLine="720"/>
        <w:contextualSpacing/>
        <w:jc w:val="both"/>
        <w:rPr>
          <w:rFonts w:eastAsia="Times New Roman" w:cs="Times New Roman"/>
          <w:szCs w:val="24"/>
        </w:rPr>
      </w:pPr>
      <w:r w:rsidRPr="00CE013E">
        <w:rPr>
          <w:rFonts w:eastAsia="Times New Roman" w:cs="Times New Roman"/>
          <w:szCs w:val="24"/>
        </w:rPr>
        <w:t>Ευχαριστώ</w:t>
      </w:r>
      <w:r>
        <w:rPr>
          <w:rFonts w:eastAsia="Times New Roman" w:cs="Times New Roman"/>
          <w:szCs w:val="24"/>
        </w:rPr>
        <w:t>.</w:t>
      </w:r>
    </w:p>
    <w:p w14:paraId="77C0323F" w14:textId="77777777" w:rsidR="006113A9" w:rsidRDefault="006B6FC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77C03240"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Τον λόγο έχει η κ. Λιβανίου. Όποιος δεν είναι εδώ, θα διαγράφεται.  </w:t>
      </w:r>
    </w:p>
    <w:p w14:paraId="77C03241"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ΖΩΗ ΛΙΒΑΝΙΟΥ: </w:t>
      </w:r>
      <w:r>
        <w:rPr>
          <w:rFonts w:eastAsia="Times New Roman" w:cs="Times New Roman"/>
          <w:szCs w:val="24"/>
        </w:rPr>
        <w:t xml:space="preserve">Ευχαριστώ, κύριε Πρόεδρε. </w:t>
      </w:r>
    </w:p>
    <w:p w14:paraId="77C03242" w14:textId="77777777" w:rsidR="006113A9" w:rsidRDefault="006B6FC4">
      <w:pPr>
        <w:spacing w:line="600" w:lineRule="auto"/>
        <w:ind w:firstLine="720"/>
        <w:contextualSpacing/>
        <w:jc w:val="both"/>
        <w:rPr>
          <w:rFonts w:eastAsia="Times New Roman" w:cs="Times New Roman"/>
          <w:szCs w:val="24"/>
        </w:rPr>
      </w:pPr>
      <w:r w:rsidRPr="00CE013E">
        <w:rPr>
          <w:rFonts w:eastAsia="Times New Roman" w:cs="Times New Roman"/>
          <w:szCs w:val="24"/>
        </w:rPr>
        <w:t>Κυρίες και κύριοι Υπουργοί</w:t>
      </w:r>
      <w:r>
        <w:rPr>
          <w:rFonts w:eastAsia="Times New Roman" w:cs="Times New Roman"/>
          <w:szCs w:val="24"/>
        </w:rPr>
        <w:t>,</w:t>
      </w:r>
      <w:r w:rsidRPr="00CE013E">
        <w:rPr>
          <w:rFonts w:eastAsia="Times New Roman" w:cs="Times New Roman"/>
          <w:szCs w:val="24"/>
        </w:rPr>
        <w:t xml:space="preserve"> κυρίες και κύριοι Βουλευτές</w:t>
      </w:r>
      <w:r>
        <w:rPr>
          <w:rFonts w:eastAsia="Times New Roman" w:cs="Times New Roman"/>
          <w:szCs w:val="24"/>
        </w:rPr>
        <w:t>,</w:t>
      </w:r>
      <w:r w:rsidRPr="00CE013E">
        <w:rPr>
          <w:rFonts w:eastAsia="Times New Roman" w:cs="Times New Roman"/>
          <w:szCs w:val="24"/>
        </w:rPr>
        <w:t xml:space="preserve"> είναι πραγματικά διασκεδαστικό να βλέπεις εκπροσώπους του ελλ</w:t>
      </w:r>
      <w:r>
        <w:rPr>
          <w:rFonts w:eastAsia="Times New Roman" w:cs="Times New Roman"/>
          <w:szCs w:val="24"/>
        </w:rPr>
        <w:t>ηνικού λαού να διακηρύσσουν με τ</w:t>
      </w:r>
      <w:r w:rsidRPr="00CE013E">
        <w:rPr>
          <w:rFonts w:eastAsia="Times New Roman" w:cs="Times New Roman"/>
          <w:szCs w:val="24"/>
        </w:rPr>
        <w:t>όσο πάθος την πίστη του</w:t>
      </w:r>
      <w:r>
        <w:rPr>
          <w:rFonts w:eastAsia="Times New Roman" w:cs="Times New Roman"/>
          <w:szCs w:val="24"/>
        </w:rPr>
        <w:t>ς</w:t>
      </w:r>
      <w:r w:rsidRPr="00CE013E">
        <w:rPr>
          <w:rFonts w:eastAsia="Times New Roman" w:cs="Times New Roman"/>
          <w:szCs w:val="24"/>
        </w:rPr>
        <w:t xml:space="preserve"> </w:t>
      </w:r>
      <w:r w:rsidRPr="00CE013E">
        <w:rPr>
          <w:rFonts w:eastAsia="Times New Roman" w:cs="Times New Roman"/>
          <w:szCs w:val="24"/>
        </w:rPr>
        <w:lastRenderedPageBreak/>
        <w:t>στην πατρίδα</w:t>
      </w:r>
      <w:r>
        <w:rPr>
          <w:rFonts w:eastAsia="Times New Roman" w:cs="Times New Roman"/>
          <w:szCs w:val="24"/>
        </w:rPr>
        <w:t>,</w:t>
      </w:r>
      <w:r w:rsidRPr="00CE013E">
        <w:rPr>
          <w:rFonts w:eastAsia="Times New Roman" w:cs="Times New Roman"/>
          <w:szCs w:val="24"/>
        </w:rPr>
        <w:t xml:space="preserve"> το έθνος</w:t>
      </w:r>
      <w:r>
        <w:rPr>
          <w:rFonts w:eastAsia="Times New Roman" w:cs="Times New Roman"/>
          <w:szCs w:val="24"/>
        </w:rPr>
        <w:t xml:space="preserve">, </w:t>
      </w:r>
      <w:r w:rsidRPr="00CE013E">
        <w:rPr>
          <w:rFonts w:eastAsia="Times New Roman" w:cs="Times New Roman"/>
          <w:szCs w:val="24"/>
        </w:rPr>
        <w:t>την ιστορία και τον πολιτισμό</w:t>
      </w:r>
      <w:r>
        <w:rPr>
          <w:rFonts w:eastAsia="Times New Roman" w:cs="Times New Roman"/>
          <w:szCs w:val="24"/>
        </w:rPr>
        <w:t>.</w:t>
      </w:r>
      <w:r w:rsidRPr="00CE013E">
        <w:rPr>
          <w:rFonts w:eastAsia="Times New Roman" w:cs="Times New Roman"/>
          <w:szCs w:val="24"/>
        </w:rPr>
        <w:t xml:space="preserve"> Είναι</w:t>
      </w:r>
      <w:r>
        <w:rPr>
          <w:rFonts w:eastAsia="Times New Roman" w:cs="Times New Roman"/>
          <w:szCs w:val="24"/>
        </w:rPr>
        <w:t>,</w:t>
      </w:r>
      <w:r w:rsidRPr="00CE013E">
        <w:rPr>
          <w:rFonts w:eastAsia="Times New Roman" w:cs="Times New Roman"/>
          <w:szCs w:val="24"/>
        </w:rPr>
        <w:t xml:space="preserve"> όμως και λυπηρό να βλέπεις ανθρώπους να διαρρηγνύουν</w:t>
      </w:r>
      <w:r>
        <w:rPr>
          <w:rFonts w:eastAsia="Times New Roman" w:cs="Times New Roman"/>
          <w:szCs w:val="24"/>
        </w:rPr>
        <w:t xml:space="preserve"> τα ιμάτιά τους βασιζόμενοι σε έωλα</w:t>
      </w:r>
      <w:r w:rsidRPr="00CE013E">
        <w:rPr>
          <w:rFonts w:eastAsia="Times New Roman" w:cs="Times New Roman"/>
          <w:szCs w:val="24"/>
        </w:rPr>
        <w:t xml:space="preserve"> επιχειρήματα και καταφανή ψέματα σε μία προσπάθεια να </w:t>
      </w:r>
      <w:r>
        <w:rPr>
          <w:rFonts w:eastAsia="Times New Roman" w:cs="Times New Roman"/>
          <w:szCs w:val="24"/>
        </w:rPr>
        <w:t>ανα</w:t>
      </w:r>
      <w:r w:rsidRPr="00CE013E">
        <w:rPr>
          <w:rFonts w:eastAsia="Times New Roman" w:cs="Times New Roman"/>
          <w:szCs w:val="24"/>
        </w:rPr>
        <w:t>βαπτιστούν στην κολυμπήθρα του Σιλωάμ</w:t>
      </w:r>
      <w:r>
        <w:rPr>
          <w:rFonts w:eastAsia="Times New Roman" w:cs="Times New Roman"/>
          <w:szCs w:val="24"/>
        </w:rPr>
        <w:t>.</w:t>
      </w:r>
    </w:p>
    <w:p w14:paraId="77C03243" w14:textId="77777777" w:rsidR="006113A9" w:rsidRDefault="006B6FC4">
      <w:pPr>
        <w:spacing w:line="600" w:lineRule="auto"/>
        <w:ind w:firstLine="720"/>
        <w:contextualSpacing/>
        <w:jc w:val="both"/>
        <w:rPr>
          <w:rFonts w:eastAsia="Times New Roman" w:cs="Times New Roman"/>
          <w:szCs w:val="24"/>
        </w:rPr>
      </w:pPr>
      <w:r w:rsidRPr="00CE013E">
        <w:rPr>
          <w:rFonts w:eastAsia="Times New Roman" w:cs="Times New Roman"/>
          <w:szCs w:val="24"/>
        </w:rPr>
        <w:t xml:space="preserve">Από τις αρχές του </w:t>
      </w:r>
      <w:r>
        <w:rPr>
          <w:rFonts w:eastAsia="Times New Roman" w:cs="Times New Roman"/>
          <w:szCs w:val="24"/>
        </w:rPr>
        <w:t>’</w:t>
      </w:r>
      <w:r w:rsidRPr="00CE013E">
        <w:rPr>
          <w:rFonts w:eastAsia="Times New Roman" w:cs="Times New Roman"/>
          <w:szCs w:val="24"/>
        </w:rPr>
        <w:t>90</w:t>
      </w:r>
      <w:r>
        <w:rPr>
          <w:rFonts w:eastAsia="Times New Roman" w:cs="Times New Roman"/>
          <w:szCs w:val="24"/>
        </w:rPr>
        <w:t>,</w:t>
      </w:r>
      <w:r w:rsidRPr="00CE013E">
        <w:rPr>
          <w:rFonts w:eastAsia="Times New Roman" w:cs="Times New Roman"/>
          <w:szCs w:val="24"/>
        </w:rPr>
        <w:t xml:space="preserve"> </w:t>
      </w:r>
      <w:r>
        <w:rPr>
          <w:rFonts w:eastAsia="Times New Roman" w:cs="Times New Roman"/>
          <w:szCs w:val="24"/>
        </w:rPr>
        <w:t>κ</w:t>
      </w:r>
      <w:r w:rsidRPr="00CE013E">
        <w:rPr>
          <w:rFonts w:eastAsia="Times New Roman" w:cs="Times New Roman"/>
          <w:szCs w:val="24"/>
        </w:rPr>
        <w:t>υβερνήσεις και πολιτικά πρόσωπα που εξακ</w:t>
      </w:r>
      <w:r w:rsidRPr="00CE013E">
        <w:rPr>
          <w:rFonts w:eastAsia="Times New Roman" w:cs="Times New Roman"/>
          <w:szCs w:val="24"/>
        </w:rPr>
        <w:t>ολουθούν να εκπροσωπούν τον ελληνικό λαό λένε διαδοχικά ψέματα σε σχέση με την Πρώην Γιουγκοσλαβική Δημοκρατία της Μακεδονίας</w:t>
      </w:r>
      <w:r>
        <w:rPr>
          <w:rFonts w:eastAsia="Times New Roman" w:cs="Times New Roman"/>
          <w:szCs w:val="24"/>
        </w:rPr>
        <w:t>. Από τη δεκαετία του ’90, με</w:t>
      </w:r>
      <w:r w:rsidRPr="00CE013E">
        <w:rPr>
          <w:rFonts w:eastAsia="Times New Roman" w:cs="Times New Roman"/>
          <w:szCs w:val="24"/>
        </w:rPr>
        <w:t xml:space="preserve"> πρώτη διδάξασα τη Νέα Δημοκρατία</w:t>
      </w:r>
      <w:r>
        <w:rPr>
          <w:rFonts w:eastAsia="Times New Roman" w:cs="Times New Roman"/>
          <w:szCs w:val="24"/>
        </w:rPr>
        <w:t>,</w:t>
      </w:r>
      <w:r w:rsidRPr="00CE013E">
        <w:rPr>
          <w:rFonts w:eastAsia="Times New Roman" w:cs="Times New Roman"/>
          <w:szCs w:val="24"/>
        </w:rPr>
        <w:t xml:space="preserve"> προσπαθούν να μας πείσουν να στρουθοκαμηλίζουμε</w:t>
      </w:r>
      <w:r>
        <w:rPr>
          <w:rFonts w:eastAsia="Times New Roman" w:cs="Times New Roman"/>
          <w:szCs w:val="24"/>
        </w:rPr>
        <w:t xml:space="preserve">, αγνοώντας </w:t>
      </w:r>
      <w:r w:rsidRPr="00CE013E">
        <w:rPr>
          <w:rFonts w:eastAsia="Times New Roman" w:cs="Times New Roman"/>
          <w:szCs w:val="24"/>
        </w:rPr>
        <w:t>την πραγ</w:t>
      </w:r>
      <w:r w:rsidRPr="00CE013E">
        <w:rPr>
          <w:rFonts w:eastAsia="Times New Roman" w:cs="Times New Roman"/>
          <w:szCs w:val="24"/>
        </w:rPr>
        <w:t>ματικότητα</w:t>
      </w:r>
      <w:r>
        <w:rPr>
          <w:rFonts w:eastAsia="Times New Roman" w:cs="Times New Roman"/>
          <w:szCs w:val="24"/>
        </w:rPr>
        <w:t>.</w:t>
      </w:r>
      <w:r w:rsidRPr="00CE013E">
        <w:rPr>
          <w:rFonts w:eastAsia="Times New Roman" w:cs="Times New Roman"/>
          <w:szCs w:val="24"/>
        </w:rPr>
        <w:t xml:space="preserve"> </w:t>
      </w:r>
    </w:p>
    <w:p w14:paraId="77C03244" w14:textId="77777777" w:rsidR="006113A9" w:rsidRDefault="006B6FC4">
      <w:pPr>
        <w:spacing w:line="600" w:lineRule="auto"/>
        <w:ind w:firstLine="720"/>
        <w:contextualSpacing/>
        <w:jc w:val="both"/>
        <w:rPr>
          <w:rFonts w:eastAsia="Times New Roman" w:cs="Times New Roman"/>
          <w:szCs w:val="24"/>
        </w:rPr>
      </w:pPr>
      <w:r w:rsidRPr="00CE013E">
        <w:rPr>
          <w:rFonts w:eastAsia="Times New Roman" w:cs="Times New Roman"/>
          <w:szCs w:val="24"/>
        </w:rPr>
        <w:t>Ποια ήταν η πραγματικότητα μέχρι τη Συμφωνία των Πρεσπών που καλούμαστε να ακυρώσουμε σήμερα</w:t>
      </w:r>
      <w:r>
        <w:rPr>
          <w:rFonts w:eastAsia="Times New Roman" w:cs="Times New Roman"/>
          <w:szCs w:val="24"/>
        </w:rPr>
        <w:t xml:space="preserve">; </w:t>
      </w:r>
      <w:r w:rsidRPr="00CE013E">
        <w:rPr>
          <w:rFonts w:eastAsia="Times New Roman" w:cs="Times New Roman"/>
          <w:szCs w:val="24"/>
        </w:rPr>
        <w:t xml:space="preserve">Η επίσημη ονομασία της </w:t>
      </w:r>
      <w:r>
        <w:rPr>
          <w:rFonts w:eastAsia="Times New Roman" w:cs="Times New Roman"/>
          <w:szCs w:val="24"/>
        </w:rPr>
        <w:t xml:space="preserve">γειτονικής </w:t>
      </w:r>
      <w:r w:rsidRPr="00CE013E">
        <w:rPr>
          <w:rFonts w:eastAsia="Times New Roman" w:cs="Times New Roman"/>
          <w:szCs w:val="24"/>
        </w:rPr>
        <w:t>χώρας ήταν Πρώην Γιουγκοσλαβικ</w:t>
      </w:r>
      <w:r>
        <w:rPr>
          <w:rFonts w:eastAsia="Times New Roman" w:cs="Times New Roman"/>
          <w:szCs w:val="24"/>
        </w:rPr>
        <w:t>ή Δημοκρατία της Μακεδονίας, με σ</w:t>
      </w:r>
      <w:r w:rsidRPr="00CE013E">
        <w:rPr>
          <w:rFonts w:eastAsia="Times New Roman" w:cs="Times New Roman"/>
          <w:szCs w:val="24"/>
        </w:rPr>
        <w:t xml:space="preserve">υνταγματική ονομασία το </w:t>
      </w:r>
      <w:r>
        <w:rPr>
          <w:rFonts w:eastAsia="Times New Roman" w:cs="Times New Roman"/>
          <w:szCs w:val="24"/>
        </w:rPr>
        <w:t>«</w:t>
      </w:r>
      <w:r w:rsidRPr="00CE013E">
        <w:rPr>
          <w:rFonts w:eastAsia="Times New Roman" w:cs="Times New Roman"/>
          <w:szCs w:val="24"/>
        </w:rPr>
        <w:t>Δημοκρατία της Μακεδονίας</w:t>
      </w:r>
      <w:r>
        <w:rPr>
          <w:rFonts w:eastAsia="Times New Roman" w:cs="Times New Roman"/>
          <w:szCs w:val="24"/>
        </w:rPr>
        <w:t>».</w:t>
      </w:r>
      <w:r>
        <w:rPr>
          <w:rFonts w:eastAsia="Times New Roman" w:cs="Times New Roman"/>
          <w:szCs w:val="24"/>
        </w:rPr>
        <w:t xml:space="preserve"> Εκατόν σαράντα χώρες είχαν αναγνωρίσει και χρησιμοποιούσαν σ</w:t>
      </w:r>
      <w:r w:rsidRPr="00CE013E">
        <w:rPr>
          <w:rFonts w:eastAsia="Times New Roman" w:cs="Times New Roman"/>
          <w:szCs w:val="24"/>
        </w:rPr>
        <w:t xml:space="preserve">τις διμερείς σχέσεις τους την ονομασία </w:t>
      </w:r>
      <w:r>
        <w:rPr>
          <w:rFonts w:eastAsia="Times New Roman" w:cs="Times New Roman"/>
          <w:szCs w:val="24"/>
        </w:rPr>
        <w:t>«</w:t>
      </w:r>
      <w:r w:rsidRPr="00CE013E">
        <w:rPr>
          <w:rFonts w:eastAsia="Times New Roman" w:cs="Times New Roman"/>
          <w:szCs w:val="24"/>
        </w:rPr>
        <w:t>Δημοκρατία της Μακεδονίας</w:t>
      </w:r>
      <w:r>
        <w:rPr>
          <w:rFonts w:eastAsia="Times New Roman" w:cs="Times New Roman"/>
          <w:szCs w:val="24"/>
        </w:rPr>
        <w:t>».</w:t>
      </w:r>
      <w:r w:rsidRPr="00CE013E">
        <w:rPr>
          <w:rFonts w:eastAsia="Times New Roman" w:cs="Times New Roman"/>
          <w:szCs w:val="24"/>
        </w:rPr>
        <w:t xml:space="preserve"> </w:t>
      </w:r>
    </w:p>
    <w:p w14:paraId="77C03245" w14:textId="77777777" w:rsidR="006113A9" w:rsidRDefault="006B6FC4">
      <w:pPr>
        <w:spacing w:line="600" w:lineRule="auto"/>
        <w:ind w:firstLine="720"/>
        <w:contextualSpacing/>
        <w:jc w:val="both"/>
        <w:rPr>
          <w:rFonts w:eastAsia="Times New Roman" w:cs="Times New Roman"/>
          <w:szCs w:val="24"/>
        </w:rPr>
      </w:pPr>
      <w:r w:rsidRPr="00CE013E">
        <w:rPr>
          <w:rFonts w:eastAsia="Times New Roman" w:cs="Times New Roman"/>
          <w:szCs w:val="24"/>
        </w:rPr>
        <w:lastRenderedPageBreak/>
        <w:t xml:space="preserve">Ο γειτονικός λαός αναγνωρίζεται διεθνώς ως </w:t>
      </w:r>
      <w:r>
        <w:rPr>
          <w:rFonts w:eastAsia="Times New Roman" w:cs="Times New Roman"/>
          <w:szCs w:val="24"/>
        </w:rPr>
        <w:t>«</w:t>
      </w:r>
      <w:r w:rsidRPr="00CE013E">
        <w:rPr>
          <w:rFonts w:eastAsia="Times New Roman" w:cs="Times New Roman"/>
          <w:szCs w:val="24"/>
        </w:rPr>
        <w:t>Μακεδόνες</w:t>
      </w:r>
      <w:r>
        <w:rPr>
          <w:rFonts w:eastAsia="Times New Roman" w:cs="Times New Roman"/>
          <w:szCs w:val="24"/>
        </w:rPr>
        <w:t>»</w:t>
      </w:r>
      <w:r w:rsidRPr="00CE013E">
        <w:rPr>
          <w:rFonts w:eastAsia="Times New Roman" w:cs="Times New Roman"/>
          <w:szCs w:val="24"/>
        </w:rPr>
        <w:t xml:space="preserve"> και κα</w:t>
      </w:r>
      <w:r>
        <w:rPr>
          <w:rFonts w:eastAsia="Times New Roman" w:cs="Times New Roman"/>
          <w:szCs w:val="24"/>
        </w:rPr>
        <w:t>μ</w:t>
      </w:r>
      <w:r w:rsidRPr="00CE013E">
        <w:rPr>
          <w:rFonts w:eastAsia="Times New Roman" w:cs="Times New Roman"/>
          <w:szCs w:val="24"/>
        </w:rPr>
        <w:t>μία μέριμνα δεν είχε ληφθεί</w:t>
      </w:r>
      <w:r>
        <w:rPr>
          <w:rFonts w:eastAsia="Times New Roman" w:cs="Times New Roman"/>
          <w:szCs w:val="24"/>
        </w:rPr>
        <w:t>,</w:t>
      </w:r>
      <w:r w:rsidRPr="00CE013E">
        <w:rPr>
          <w:rFonts w:eastAsia="Times New Roman" w:cs="Times New Roman"/>
          <w:szCs w:val="24"/>
        </w:rPr>
        <w:t xml:space="preserve"> ώστε να διαχωριστούν ιστορικά και ε</w:t>
      </w:r>
      <w:r w:rsidRPr="00CE013E">
        <w:rPr>
          <w:rFonts w:eastAsia="Times New Roman" w:cs="Times New Roman"/>
          <w:szCs w:val="24"/>
        </w:rPr>
        <w:t>θνολογικά από την αρχαία ελληνική Μακεδονία</w:t>
      </w:r>
      <w:r>
        <w:rPr>
          <w:rFonts w:eastAsia="Times New Roman" w:cs="Times New Roman"/>
          <w:szCs w:val="24"/>
        </w:rPr>
        <w:t>,</w:t>
      </w:r>
      <w:r w:rsidRPr="00CE013E">
        <w:rPr>
          <w:rFonts w:eastAsia="Times New Roman" w:cs="Times New Roman"/>
          <w:szCs w:val="24"/>
        </w:rPr>
        <w:t xml:space="preserve"> τον ελληνικό πολιτισμό</w:t>
      </w:r>
      <w:r>
        <w:rPr>
          <w:rFonts w:eastAsia="Times New Roman" w:cs="Times New Roman"/>
          <w:szCs w:val="24"/>
        </w:rPr>
        <w:t>,</w:t>
      </w:r>
      <w:r w:rsidRPr="00CE013E">
        <w:rPr>
          <w:rFonts w:eastAsia="Times New Roman" w:cs="Times New Roman"/>
          <w:szCs w:val="24"/>
        </w:rPr>
        <w:t xml:space="preserve"> παρά μόνο στις αθλητικές συναντήσεις ομάδων της χώρας μας με τις δικές </w:t>
      </w:r>
      <w:r>
        <w:rPr>
          <w:rFonts w:eastAsia="Times New Roman" w:cs="Times New Roman"/>
          <w:szCs w:val="24"/>
        </w:rPr>
        <w:t>τους,</w:t>
      </w:r>
      <w:r w:rsidRPr="00CE013E">
        <w:rPr>
          <w:rFonts w:eastAsia="Times New Roman" w:cs="Times New Roman"/>
          <w:szCs w:val="24"/>
        </w:rPr>
        <w:t xml:space="preserve"> όπου γίνονταν προσπάθειες να</w:t>
      </w:r>
      <w:r>
        <w:rPr>
          <w:rFonts w:eastAsia="Times New Roman" w:cs="Times New Roman"/>
          <w:szCs w:val="24"/>
        </w:rPr>
        <w:t xml:space="preserve"> μην εμφανίζεται ως</w:t>
      </w:r>
      <w:r w:rsidRPr="00CE013E">
        <w:rPr>
          <w:rFonts w:eastAsia="Times New Roman" w:cs="Times New Roman"/>
          <w:szCs w:val="24"/>
        </w:rPr>
        <w:t xml:space="preserve"> σημαία ο </w:t>
      </w:r>
      <w:r>
        <w:rPr>
          <w:rFonts w:eastAsia="Times New Roman" w:cs="Times New Roman"/>
          <w:szCs w:val="24"/>
        </w:rPr>
        <w:t>ή</w:t>
      </w:r>
      <w:r w:rsidRPr="00CE013E">
        <w:rPr>
          <w:rFonts w:eastAsia="Times New Roman" w:cs="Times New Roman"/>
          <w:szCs w:val="24"/>
        </w:rPr>
        <w:t>λιος της Βεργίνας</w:t>
      </w:r>
      <w:r>
        <w:rPr>
          <w:rFonts w:eastAsia="Times New Roman" w:cs="Times New Roman"/>
          <w:szCs w:val="24"/>
        </w:rPr>
        <w:t>.</w:t>
      </w:r>
      <w:r w:rsidRPr="00CE013E">
        <w:rPr>
          <w:rFonts w:eastAsia="Times New Roman" w:cs="Times New Roman"/>
          <w:szCs w:val="24"/>
        </w:rPr>
        <w:t xml:space="preserve"> Σημαία τους διεθνώς αναγνωρισμένη</w:t>
      </w:r>
      <w:r>
        <w:rPr>
          <w:rFonts w:eastAsia="Times New Roman" w:cs="Times New Roman"/>
          <w:szCs w:val="24"/>
        </w:rPr>
        <w:t>,</w:t>
      </w:r>
      <w:r w:rsidRPr="00CE013E">
        <w:rPr>
          <w:rFonts w:eastAsia="Times New Roman" w:cs="Times New Roman"/>
          <w:szCs w:val="24"/>
        </w:rPr>
        <w:t xml:space="preserve"> ακόμα και από τις χώρες που δ</w:t>
      </w:r>
      <w:r>
        <w:rPr>
          <w:rFonts w:eastAsia="Times New Roman" w:cs="Times New Roman"/>
          <w:szCs w:val="24"/>
        </w:rPr>
        <w:t>εν την είχαν αναγνωρίσει με τη σ</w:t>
      </w:r>
      <w:r w:rsidRPr="00CE013E">
        <w:rPr>
          <w:rFonts w:eastAsia="Times New Roman" w:cs="Times New Roman"/>
          <w:szCs w:val="24"/>
        </w:rPr>
        <w:t>υνταγματική της ονομασία</w:t>
      </w:r>
      <w:r>
        <w:rPr>
          <w:rFonts w:eastAsia="Times New Roman" w:cs="Times New Roman"/>
          <w:szCs w:val="24"/>
        </w:rPr>
        <w:t>,</w:t>
      </w:r>
      <w:r w:rsidRPr="00CE013E">
        <w:rPr>
          <w:rFonts w:eastAsia="Times New Roman" w:cs="Times New Roman"/>
          <w:szCs w:val="24"/>
        </w:rPr>
        <w:t xml:space="preserve"> ήταν ο </w:t>
      </w:r>
      <w:r>
        <w:rPr>
          <w:rFonts w:eastAsia="Times New Roman" w:cs="Times New Roman"/>
          <w:szCs w:val="24"/>
        </w:rPr>
        <w:t>ή</w:t>
      </w:r>
      <w:r w:rsidRPr="00CE013E">
        <w:rPr>
          <w:rFonts w:eastAsia="Times New Roman" w:cs="Times New Roman"/>
          <w:szCs w:val="24"/>
        </w:rPr>
        <w:t>λιος της Βεργίνας</w:t>
      </w:r>
      <w:r>
        <w:rPr>
          <w:rFonts w:eastAsia="Times New Roman" w:cs="Times New Roman"/>
          <w:szCs w:val="24"/>
        </w:rPr>
        <w:t>.</w:t>
      </w:r>
      <w:r w:rsidRPr="00CE013E">
        <w:rPr>
          <w:rFonts w:eastAsia="Times New Roman" w:cs="Times New Roman"/>
          <w:szCs w:val="24"/>
        </w:rPr>
        <w:t xml:space="preserve"> </w:t>
      </w:r>
    </w:p>
    <w:p w14:paraId="77C03246"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Οι εθνικιστικές κυβερνήσεις που επικράτησαν σχεδόν για δύο δεκαετίες στη χώρα τους προέβησαν σε μια συνεχή προπαγάνδα όπου υποστήριζαν ότι </w:t>
      </w:r>
      <w:r>
        <w:rPr>
          <w:rFonts w:eastAsia="Times New Roman" w:cs="Times New Roman"/>
          <w:szCs w:val="24"/>
        </w:rPr>
        <w:t xml:space="preserve">είναι οι απόγονοι του Μεγάλου Αλεξάνδρου, έχουν εδαφικά δικαιώματα και μειονότητες στο σύνολο της γεωγραφικής Μακεδονίας. </w:t>
      </w:r>
    </w:p>
    <w:p w14:paraId="77C03247"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Στα σχολεία τους διδάσκονταν ότι η χώρα τους πρέπει να επεκταθεί σε όλη τη γεωγραφική έκταση της Μακεδονίας. Χρησιμοποιούσαν κατά κόρ</w:t>
      </w:r>
      <w:r>
        <w:rPr>
          <w:rFonts w:eastAsia="Times New Roman" w:cs="Times New Roman"/>
          <w:szCs w:val="24"/>
        </w:rPr>
        <w:t>ον τη λέξη «Μακεδονία» και την ελληνική ιστορία για να ονοματοδοτήσουν δρόμους, πλατείες, αεροδρό</w:t>
      </w:r>
      <w:r>
        <w:rPr>
          <w:rFonts w:eastAsia="Times New Roman" w:cs="Times New Roman"/>
          <w:szCs w:val="24"/>
        </w:rPr>
        <w:lastRenderedPageBreak/>
        <w:t>μια. Τα προϊόντα τους χαρακτηρίζονταν εδώ και δεκαετίες «μακεδονικά» και λανσάρονται ως «</w:t>
      </w:r>
      <w:r>
        <w:rPr>
          <w:rFonts w:eastAsia="Times New Roman" w:cs="Times New Roman"/>
          <w:szCs w:val="24"/>
          <w:lang w:val="en-US"/>
        </w:rPr>
        <w:t>Made</w:t>
      </w:r>
      <w:r w:rsidRPr="004B64DB">
        <w:rPr>
          <w:rFonts w:eastAsia="Times New Roman" w:cs="Times New Roman"/>
          <w:szCs w:val="24"/>
        </w:rPr>
        <w:t xml:space="preserve"> </w:t>
      </w:r>
      <w:r>
        <w:rPr>
          <w:rFonts w:eastAsia="Times New Roman" w:cs="Times New Roman"/>
          <w:szCs w:val="24"/>
          <w:lang w:val="en-US"/>
        </w:rPr>
        <w:t>in</w:t>
      </w:r>
      <w:r w:rsidRPr="004B64DB">
        <w:rPr>
          <w:rFonts w:eastAsia="Times New Roman" w:cs="Times New Roman"/>
          <w:szCs w:val="24"/>
        </w:rPr>
        <w:t xml:space="preserve"> </w:t>
      </w:r>
      <w:r>
        <w:rPr>
          <w:rFonts w:eastAsia="Times New Roman" w:cs="Times New Roman"/>
          <w:szCs w:val="24"/>
          <w:lang w:val="en-US"/>
        </w:rPr>
        <w:t>Macedonia</w:t>
      </w:r>
      <w:r>
        <w:rPr>
          <w:rFonts w:eastAsia="Times New Roman" w:cs="Times New Roman"/>
          <w:szCs w:val="24"/>
        </w:rPr>
        <w:t xml:space="preserve">». Αυτή ήταν η πραγματικότητα. </w:t>
      </w:r>
    </w:p>
    <w:p w14:paraId="77C03248"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Η σημερινή Κυβέρνηση </w:t>
      </w:r>
      <w:r>
        <w:rPr>
          <w:rFonts w:eastAsia="Times New Roman" w:cs="Times New Roman"/>
          <w:szCs w:val="24"/>
        </w:rPr>
        <w:t>της Ελλάδας με Πρωθυπουργό τον Αλέξη Τσίπρα και τον Υπουργό Εξωτερικών Νίκο Κοτζιά αποφάσισε να λύσει το λεγόμενο «</w:t>
      </w:r>
      <w:r>
        <w:rPr>
          <w:rFonts w:eastAsia="Times New Roman" w:cs="Times New Roman"/>
          <w:szCs w:val="24"/>
        </w:rPr>
        <w:t>μ</w:t>
      </w:r>
      <w:r>
        <w:rPr>
          <w:rFonts w:eastAsia="Times New Roman" w:cs="Times New Roman"/>
          <w:szCs w:val="24"/>
        </w:rPr>
        <w:t xml:space="preserve">ακεδονικό ζήτημα». Έτσι έχουμε μια </w:t>
      </w:r>
      <w:r>
        <w:rPr>
          <w:rFonts w:eastAsia="Times New Roman" w:cs="Times New Roman"/>
          <w:szCs w:val="24"/>
        </w:rPr>
        <w:t>σ</w:t>
      </w:r>
      <w:r>
        <w:rPr>
          <w:rFonts w:eastAsia="Times New Roman" w:cs="Times New Roman"/>
          <w:szCs w:val="24"/>
        </w:rPr>
        <w:t>υμφωνία που κερδίζει όσα δεν μπόρεσαν οι προηγούμενες κυβερνήσεις. Το γειτονικό κράτος θα ονομάζεται πλέ</w:t>
      </w:r>
      <w:r>
        <w:rPr>
          <w:rFonts w:eastAsia="Times New Roman" w:cs="Times New Roman"/>
          <w:szCs w:val="24"/>
        </w:rPr>
        <w:t xml:space="preserve">ον «Βόρεια Μακεδονία» για κάθε χρήση. Όλοι εντός και εκτός της χώρας, όλοι εντός και εκτός της Ελλάδας θα την αναγνωρίζουν και θα την αποκαλούν «Βόρεια Μακεδονία». </w:t>
      </w:r>
    </w:p>
    <w:p w14:paraId="77C03249"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Η γειτονική χώρα ρητά και κατηγορηματικά αποδέχεται το Διεθνές Δίκαιο, τα σύνορα της Ελλάδα</w:t>
      </w:r>
      <w:r>
        <w:rPr>
          <w:rFonts w:eastAsia="Times New Roman" w:cs="Times New Roman"/>
          <w:szCs w:val="24"/>
        </w:rPr>
        <w:t>ς, δεν εγείρει αξιώσεις σε βάρος της Ελλάδας και δεν επιδίδεται σε διπλωματικές επαφές για την αναγνώρισή της ως «Δημοκρατία της Μακεδονίας».</w:t>
      </w:r>
    </w:p>
    <w:p w14:paraId="77C0324A"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Αποκτά το δικαίωμα να διεκδικήσει την είσοδό της στο ΝΑΤΟ και την Ευρωπαϊκή Ένωση και δεν έχει την ανάγκη ειδικών </w:t>
      </w:r>
      <w:r>
        <w:rPr>
          <w:rFonts w:eastAsia="Times New Roman" w:cs="Times New Roman"/>
          <w:szCs w:val="24"/>
        </w:rPr>
        <w:t xml:space="preserve">σχέσεων είτε με την Τουρκία είτε με τη Ρωσία. </w:t>
      </w:r>
    </w:p>
    <w:p w14:paraId="77C0324B"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Ο γειτονικός λαός παύει να αναγνωρίζεται ως μακεδονικό έθνος. Διατηρεί τη μακεδονική ιθαγένεια ως πολίτης της «Βόρειας Μακεδονίας» και απαλείφεται κάθε έννοια αλυτρωτισμού.</w:t>
      </w:r>
    </w:p>
    <w:p w14:paraId="77C0324C"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Η κατοχυρωμένη ως υφιστάμενη μακεδον</w:t>
      </w:r>
      <w:r>
        <w:rPr>
          <w:rFonts w:eastAsia="Times New Roman" w:cs="Times New Roman"/>
          <w:szCs w:val="24"/>
        </w:rPr>
        <w:t>ική γλώσσα αποτελεί για πρώτη φορά μέλος της οικογένειας των σλαβικών γλωσσών. Μέχρι πρόσφατα αναφερόταν απλά και κατηγορηματικά ως «μακεδονική γλώσσα», επιτρέποντας τη σύγχυση με τη γλώσσα που μιλούσαν οι αρχαίοι Μακεδόνες, δηλαδή την ελληνική.</w:t>
      </w:r>
    </w:p>
    <w:p w14:paraId="77C0324D"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Η γειτονικ</w:t>
      </w:r>
      <w:r>
        <w:rPr>
          <w:rFonts w:eastAsia="Times New Roman" w:cs="Times New Roman"/>
          <w:szCs w:val="24"/>
        </w:rPr>
        <w:t>ή χώρα για πρώτη φορά ρητά και κατηγορηματικά αποδέχεται ότι με κανέναν τρόπο δεν αποτελεί συνέχεια των αρχαίων Μακεδόνων. Η αρχαία Μακεδονία κατοχυρώνεται ρητά και κατηγορηματικά ως μέρος της σπουδαίας και μακραίωνης ελληνικής ιστορίας και πολιτισμού.</w:t>
      </w:r>
    </w:p>
    <w:p w14:paraId="77C0324E"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Η γ</w:t>
      </w:r>
      <w:r>
        <w:rPr>
          <w:rFonts w:eastAsia="Times New Roman" w:cs="Times New Roman"/>
          <w:szCs w:val="24"/>
        </w:rPr>
        <w:t>ειτονική χώρα αποδέχεται την αλλαγή της σημαίας της, ώστε να μην φέρει τον Ήλιο της Βεργίνας. Η γειτονική χώρα αποδέχεται τη μετονομασία δρόμων, πλατειών, αγαλμάτων και του αεροδρομίου, ώστε να μη συγχέονται με την ελληνική παράδοση και ιστορία.</w:t>
      </w:r>
    </w:p>
    <w:p w14:paraId="77C0324F"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Η Ελλάδα δ</w:t>
      </w:r>
      <w:r>
        <w:rPr>
          <w:rFonts w:eastAsia="Times New Roman" w:cs="Times New Roman"/>
          <w:szCs w:val="24"/>
        </w:rPr>
        <w:t xml:space="preserve">ιατηρεί με τον πλέον αναμφισβήτητο τρόπο το ιστορικό της δικαίωμα να επικαλείται και να αξιοποιεί τον αρχαίο ελληνικό πολιτισμό της. Η Ελλάδα πέτυχε τη δραστική αλλαγή σημαντικών άρθρων του Συντάγματος της γειτονικής χώρας κατά τρόπο που να επιτρέπουν την </w:t>
      </w:r>
      <w:r>
        <w:rPr>
          <w:rFonts w:eastAsia="Times New Roman" w:cs="Times New Roman"/>
          <w:szCs w:val="24"/>
        </w:rPr>
        <w:t>ειρηνική συνύπαρξη και συνεργασία ανάμεσα στις δύο χώρες.</w:t>
      </w:r>
    </w:p>
    <w:p w14:paraId="77C03250"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Η Συμφωνία των Πρεσπών δεν είναι μόνο αυτά. Η χώρα μας αναδεικνύεται σε ηγετική δύναμη των Βαλκανίων ως παράγοντας σταθερότητας, ειρήνης και ανάπτυξης. Τη </w:t>
      </w:r>
      <w:r>
        <w:rPr>
          <w:rFonts w:eastAsia="Times New Roman" w:cs="Times New Roman"/>
          <w:szCs w:val="24"/>
        </w:rPr>
        <w:t>σ</w:t>
      </w:r>
      <w:r>
        <w:rPr>
          <w:rFonts w:eastAsia="Times New Roman" w:cs="Times New Roman"/>
          <w:szCs w:val="24"/>
        </w:rPr>
        <w:t>υμφωνία δεν μπορούμε να την βλέπουμε αποκο</w:t>
      </w:r>
      <w:r>
        <w:rPr>
          <w:rFonts w:eastAsia="Times New Roman" w:cs="Times New Roman"/>
          <w:szCs w:val="24"/>
        </w:rPr>
        <w:t xml:space="preserve">μμένη από την υπόλοιπη ιστορία και κυρίως αποκομμένη από το σύνολο των διπλωματικών και οικονομικών σχέσεων που έχουν αναπτυχθεί στα Βαλκάνια από το 2015 και μετά. </w:t>
      </w:r>
    </w:p>
    <w:p w14:paraId="77C03251"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Η Ελλάδα δεν είναι στα λόγια πρωταγωνιστής, δεν είναι στα λόγια σύμμαχος, δεν είναι θεατής στις εξελίξεις. Οι διπλωματικές σχέσεις με όλα τα κράτη των Βαλκανίων έχουν αναβαθμιστεί συνολικά. Βασίζονται πέρα από φιλικές σχέσεις και στην καλλιέργεια των κοινώ</w:t>
      </w:r>
      <w:r>
        <w:rPr>
          <w:rFonts w:eastAsia="Times New Roman" w:cs="Times New Roman"/>
          <w:szCs w:val="24"/>
        </w:rPr>
        <w:t xml:space="preserve">ν μας συμφερόντων. Με καλά μελετημένες </w:t>
      </w:r>
      <w:r>
        <w:rPr>
          <w:rFonts w:eastAsia="Times New Roman" w:cs="Times New Roman"/>
          <w:szCs w:val="24"/>
        </w:rPr>
        <w:lastRenderedPageBreak/>
        <w:t xml:space="preserve">κινήσεις, προγραμματισμό και σχέδιο η σημερινή Κυβέρνηση πετυχαίνει να κλείσει θέματα του παρελθόντος. </w:t>
      </w:r>
    </w:p>
    <w:p w14:paraId="77C03252"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Η πυριτιδαπο</w:t>
      </w:r>
      <w:r w:rsidRPr="0079103E">
        <w:rPr>
          <w:rFonts w:eastAsia="Times New Roman" w:cs="Times New Roman"/>
          <w:szCs w:val="24"/>
        </w:rPr>
        <w:t xml:space="preserve">θήκη </w:t>
      </w:r>
      <w:r>
        <w:rPr>
          <w:rFonts w:eastAsia="Times New Roman" w:cs="Times New Roman"/>
          <w:szCs w:val="24"/>
        </w:rPr>
        <w:t>της Ευρώπης, τα Βαλκάνια, μετατρέπονται σταδιακά σε μια συνέργεια ανάπτυξης και ευημερίας. Εμείς</w:t>
      </w:r>
      <w:r>
        <w:rPr>
          <w:rFonts w:eastAsia="Times New Roman" w:cs="Times New Roman"/>
          <w:szCs w:val="24"/>
        </w:rPr>
        <w:t xml:space="preserve"> δεν φοβόμαστε την ιστορία, δεν φοβόμαστε την ειρήνη, δεν φοβόμαστε τη συνεργασία μεταξύ των λαών. Αντιμετωπίζουμε τα ζητήματα στη βάση των πραγματικών συμφερόντων της χώρας και του ελληνικού λαού.</w:t>
      </w:r>
    </w:p>
    <w:p w14:paraId="77C03253"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Η Αντιπολίτευση καταφεύγει σε κραυγές, διότι φοβάται ακόμα</w:t>
      </w:r>
      <w:r>
        <w:rPr>
          <w:rFonts w:eastAsia="Times New Roman" w:cs="Times New Roman"/>
          <w:szCs w:val="24"/>
        </w:rPr>
        <w:t xml:space="preserve"> και τις διαχρονικές της θέσεις. Η Αντιπολίτευση φοβάται να παραδεχθεί ότι η πάγια θέση τους ήταν σύνθετη ονομασία με γεωγραφικό προσδιορισμό μπροστά από τον όρο «Μακεδονία». </w:t>
      </w:r>
    </w:p>
    <w:p w14:paraId="77C03254"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Οι πολιτικοί που φοβούνται δεν μπορούν να διεκδικούν την ηγεσία της χώρας. Η χώρ</w:t>
      </w:r>
      <w:r>
        <w:rPr>
          <w:rFonts w:eastAsia="Times New Roman" w:cs="Times New Roman"/>
          <w:szCs w:val="24"/>
        </w:rPr>
        <w:t>α έχει Κυβέρνηση και Πρωθυπουργό που δεν φοβάται. Ο ελληνικός λαός έχει αυτοπεποίθηση και γνωρίζει ότι η Κυβέρνηση βαδίζει σταθερά και με σχέδιο σε ένα καλύτερο και πιο ασφαλές μέλλον.</w:t>
      </w:r>
    </w:p>
    <w:p w14:paraId="77C03255"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δ</w:t>
      </w:r>
      <w:r>
        <w:rPr>
          <w:rFonts w:eastAsia="Times New Roman" w:cs="Times New Roman"/>
          <w:szCs w:val="24"/>
        </w:rPr>
        <w:t>ημοκρατία σε αυτόν τον τόπο είναι ισχυρή, γι’ αυτό δεν φοβόμαστε, δε</w:t>
      </w:r>
      <w:r>
        <w:rPr>
          <w:rFonts w:eastAsia="Times New Roman" w:cs="Times New Roman"/>
          <w:szCs w:val="24"/>
        </w:rPr>
        <w:t>ν απειλούμαστε, δεν εκβιαζόμαστε.</w:t>
      </w:r>
    </w:p>
    <w:p w14:paraId="77C03256"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Σας ευχαριστώ.</w:t>
      </w:r>
    </w:p>
    <w:p w14:paraId="77C03257" w14:textId="77777777" w:rsidR="006113A9" w:rsidRDefault="006B6FC4">
      <w:pPr>
        <w:spacing w:line="600" w:lineRule="auto"/>
        <w:ind w:firstLine="720"/>
        <w:contextualSpacing/>
        <w:jc w:val="center"/>
        <w:rPr>
          <w:rFonts w:eastAsia="Times New Roman" w:cs="Times New Roman"/>
          <w:szCs w:val="24"/>
        </w:rPr>
      </w:pPr>
      <w:r w:rsidRPr="00EE688D">
        <w:rPr>
          <w:rFonts w:eastAsia="Times New Roman" w:cs="Times New Roman"/>
          <w:szCs w:val="24"/>
        </w:rPr>
        <w:t xml:space="preserve">(Χειροκροτήματα από την πτέρυγα του </w:t>
      </w:r>
      <w:r>
        <w:rPr>
          <w:rFonts w:eastAsia="Times New Roman" w:cs="Times New Roman"/>
          <w:szCs w:val="24"/>
        </w:rPr>
        <w:t>ΣΥΡΙΖΑ</w:t>
      </w:r>
      <w:r w:rsidRPr="00EE688D">
        <w:rPr>
          <w:rFonts w:eastAsia="Times New Roman" w:cs="Times New Roman"/>
          <w:szCs w:val="24"/>
        </w:rPr>
        <w:t>)</w:t>
      </w:r>
    </w:p>
    <w:p w14:paraId="77C03258" w14:textId="77777777" w:rsidR="006113A9" w:rsidRDefault="006B6FC4">
      <w:pPr>
        <w:tabs>
          <w:tab w:val="left" w:pos="3642"/>
          <w:tab w:val="center" w:pos="4753"/>
          <w:tab w:val="left" w:pos="6214"/>
        </w:tabs>
        <w:spacing w:line="600" w:lineRule="auto"/>
        <w:ind w:firstLine="720"/>
        <w:contextualSpacing/>
        <w:jc w:val="both"/>
        <w:rPr>
          <w:rFonts w:eastAsia="Times New Roman" w:cs="Times New Roman"/>
          <w:szCs w:val="24"/>
        </w:rPr>
      </w:pPr>
      <w:r w:rsidRPr="00E601FE">
        <w:rPr>
          <w:rFonts w:eastAsia="Times New Roman" w:cs="Times New Roman"/>
          <w:b/>
          <w:szCs w:val="24"/>
        </w:rPr>
        <w:t>ΠΡΟΕΔΡΕΥΩΝ (Γεώργιος Βαρεμένος):</w:t>
      </w:r>
      <w:r w:rsidRPr="00E601FE">
        <w:rPr>
          <w:rFonts w:eastAsia="Times New Roman" w:cs="Times New Roman"/>
          <w:szCs w:val="24"/>
        </w:rPr>
        <w:t xml:space="preserve"> </w:t>
      </w:r>
      <w:r>
        <w:rPr>
          <w:rFonts w:eastAsia="Times New Roman" w:cs="Times New Roman"/>
          <w:szCs w:val="24"/>
        </w:rPr>
        <w:t>Σας ευχαριστούμε κι εμείς.</w:t>
      </w:r>
    </w:p>
    <w:p w14:paraId="77C03259" w14:textId="77777777" w:rsidR="006113A9" w:rsidRDefault="006B6FC4">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Ο κ. Γεώργιος Βλάχος έχει τον λόγο.</w:t>
      </w:r>
    </w:p>
    <w:p w14:paraId="77C0325A" w14:textId="77777777" w:rsidR="006113A9" w:rsidRDefault="006B6FC4">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Ευχαριστώ, κύριε Πρόεδρε.</w:t>
      </w:r>
    </w:p>
    <w:p w14:paraId="77C0325B" w14:textId="77777777" w:rsidR="006113A9" w:rsidRDefault="006B6FC4">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ζούμε τις πιο κρίσιμες στιγμές ενός μεγάλου εθνικού θέματος που ταλάνισε για δεκαετίες την πολιτική μας ζωή, καθώς και τις σχέσεις μας με τους βόρειους γείτονές μας. Και τούτο γιατί αν και ζούμε σε μια χώρα που διαχρονικά έχει</w:t>
      </w:r>
      <w:r>
        <w:rPr>
          <w:rFonts w:eastAsia="Times New Roman" w:cs="Times New Roman"/>
          <w:szCs w:val="24"/>
        </w:rPr>
        <w:t xml:space="preserve"> διακηρύξει ότι δεν έχει διεκδικητικές βλέψεις, βρέθηκε στο μάτι του κυκλώνα είτε γιατί οι γείτονές μας δεν έκρυβαν τις βλέψεις τους για έξοδό τους στις θερμές θάλασσες είτε γιατί ήθελαν να σφετεριστούν την ιστορία μας, την ελληνική ιστορία, την ιστορία τω</w:t>
      </w:r>
      <w:r>
        <w:rPr>
          <w:rFonts w:eastAsia="Times New Roman" w:cs="Times New Roman"/>
          <w:szCs w:val="24"/>
        </w:rPr>
        <w:t>ν Μακεδόνων, για να στηρίξουν τις διεκδικητικές τους βλέψεις.</w:t>
      </w:r>
    </w:p>
    <w:p w14:paraId="77C0325C" w14:textId="77777777" w:rsidR="006113A9" w:rsidRDefault="006B6FC4">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Η ένταξη της χώρας μας σε διαφορετικό στρατόπεδο από εκείνο των γειτόνων μας έκανε το θέμα πιο σύνθετο και με τη </w:t>
      </w:r>
      <w:r>
        <w:rPr>
          <w:rFonts w:eastAsia="Times New Roman" w:cs="Times New Roman"/>
          <w:szCs w:val="24"/>
        </w:rPr>
        <w:lastRenderedPageBreak/>
        <w:t>διαφοροποίηση του Τίτο απέναντι στη Μόσχα ακόμη πιο δύσκολο. Μέσα σε αυτές τις εν</w:t>
      </w:r>
      <w:r>
        <w:rPr>
          <w:rFonts w:eastAsia="Times New Roman" w:cs="Times New Roman"/>
          <w:szCs w:val="24"/>
        </w:rPr>
        <w:t>τάσεις προέκυψε η Γιουγκοσλαβική Δημοκρατία της Μακεδονίας, μια οντότητα της οποίας οι κάτοικοι προσδιορίζονταν γεωγραφικά ως Μακεδόνες και πολιτικά, πολιτισμικά και ιστορικά ως Σλάβοι.</w:t>
      </w:r>
    </w:p>
    <w:p w14:paraId="77C0325D" w14:textId="77777777" w:rsidR="006113A9" w:rsidRDefault="006B6FC4">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Με την ονομασία «Βόρεια Μακεδονία» θα μπορούσε κανείς να ισχυριστεί ότ</w:t>
      </w:r>
      <w:r>
        <w:rPr>
          <w:rFonts w:eastAsia="Times New Roman" w:cs="Times New Roman"/>
          <w:szCs w:val="24"/>
        </w:rPr>
        <w:t>ι παραμένει ένας γεωγραφικός προσδιορισμός που στο τέλος</w:t>
      </w:r>
      <w:r>
        <w:rPr>
          <w:rFonts w:eastAsia="Times New Roman" w:cs="Times New Roman"/>
          <w:szCs w:val="24"/>
        </w:rPr>
        <w:t>-</w:t>
      </w:r>
      <w:r>
        <w:rPr>
          <w:rFonts w:eastAsia="Times New Roman" w:cs="Times New Roman"/>
          <w:szCs w:val="24"/>
        </w:rPr>
        <w:t>τέλος υπήρχε. Όμως ο προσδιορισμός «μακεδονικός» και «Μακεδόνας» ανατρέπει πλήρως μια τέτοια προσέγγιση και αντί να κλείνει το θέμα, ουσιαστικά το ανοίγει και θα έλεγα ότι το χειροτερεύει.</w:t>
      </w:r>
    </w:p>
    <w:p w14:paraId="77C0325E" w14:textId="77777777" w:rsidR="006113A9" w:rsidRDefault="006B6FC4">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Εμείς, κυρ</w:t>
      </w:r>
      <w:r>
        <w:rPr>
          <w:rFonts w:eastAsia="Times New Roman" w:cs="Times New Roman"/>
          <w:szCs w:val="24"/>
        </w:rPr>
        <w:t>ίες και κύριοι συνάδελφοι, γιατί πρέπει να δεχθούμε τους γείτονές μας σαν Μακεδόνες αφού δεν είναι; Γιατί πρέπει να συμφωνήσουμε να βρει καταφύγιο, ουσιαστικά εθνότητας, στο «Μακεδόνες» η πανσπερμία των κατοίκων της γειτονικής χώρας; Γιατί πρέπει να ονομασ</w:t>
      </w:r>
      <w:r>
        <w:rPr>
          <w:rFonts w:eastAsia="Times New Roman" w:cs="Times New Roman"/>
          <w:szCs w:val="24"/>
        </w:rPr>
        <w:t xml:space="preserve">τεί η γλώσσα τους «μακεδονική» αφού δεν είναι; </w:t>
      </w:r>
    </w:p>
    <w:p w14:paraId="77C0325F" w14:textId="77777777" w:rsidR="006113A9" w:rsidRDefault="006B6FC4">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Οι ίδιοι παραδέχονται -το ακούσαμε και από τη συνάδελφο νωρίτερα- ότι η γλώσσα τους είναι σλαβική. Γιατί πρέπει </w:t>
      </w:r>
      <w:r>
        <w:rPr>
          <w:rFonts w:eastAsia="Times New Roman" w:cs="Times New Roman"/>
          <w:szCs w:val="24"/>
        </w:rPr>
        <w:lastRenderedPageBreak/>
        <w:t>να λέγεται «μακεδονική»; Επί της ουσίας είναι βουλγαρική διάλεκτος αλλά αυτή τη γλώσσα, ιδίωμα ή</w:t>
      </w:r>
      <w:r>
        <w:rPr>
          <w:rFonts w:eastAsia="Times New Roman" w:cs="Times New Roman"/>
          <w:szCs w:val="24"/>
        </w:rPr>
        <w:t xml:space="preserve"> ό,τι άλλο είναι, γιατί πρέπει εμείς να τη δεχθούμε με την ονομασία «μακεδονική»;</w:t>
      </w:r>
    </w:p>
    <w:p w14:paraId="77C03260" w14:textId="77777777" w:rsidR="006113A9" w:rsidRDefault="006B6FC4">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Με τη Συμφωνία των Πρεσπών η Ελλάδα αναγνωρίζει στο άρθρο 1.3 «μακεδονική γλώσσα» και μάλιστα με την αναφορά ως τέτοια ότι έχει αναγνωριστεί από το 1977. Αυτό ξέρετε όλοι ότι</w:t>
      </w:r>
      <w:r>
        <w:rPr>
          <w:rFonts w:eastAsia="Times New Roman" w:cs="Times New Roman"/>
          <w:szCs w:val="24"/>
        </w:rPr>
        <w:t xml:space="preserve"> δεν είναι ακριβές. Το επικαλέσθηκε πολλές φορές ο κ. Κοτζιάς, αλλά είναι φοβερό να μη θέλει ούτε ο κ. Κοτζιάς ούτε κανείς από τους συναδέλφους του ΣΥΡΙΖΑ να ακούσουν τι λέει ο κ. Μπαμπινιώτης. </w:t>
      </w:r>
    </w:p>
    <w:p w14:paraId="77C03261" w14:textId="77777777" w:rsidR="006113A9" w:rsidRDefault="006B6FC4">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Εγώ εκπλήσσομαι με το πώς παίρνετε έτσι, με τόση ευκολία, τη </w:t>
      </w:r>
      <w:r>
        <w:rPr>
          <w:rFonts w:eastAsia="Times New Roman" w:cs="Times New Roman"/>
          <w:szCs w:val="24"/>
        </w:rPr>
        <w:t>θέση, τον ισχυρισμό των γειτόνων και δεν ακούτε τι λέει ο κ. Μπαμπινιώτης. Δεν τον φωνάζετε να τον ακούσετε τι λέει, τι εξηγεί, που τα εξηγεί πάρα πολύ καλά; Λέει ο άνθρωπος ότι πρόκειται για τυποποίηση γεωγραφικών ονομάτων με λατινικά γράμματα βάσει συστη</w:t>
      </w:r>
      <w:r>
        <w:rPr>
          <w:rFonts w:eastAsia="Times New Roman" w:cs="Times New Roman"/>
          <w:szCs w:val="24"/>
        </w:rPr>
        <w:t>μάτων που πρότειναν οι χώρες. Και αυτό δεν έχει κα</w:t>
      </w:r>
      <w:r>
        <w:rPr>
          <w:rFonts w:eastAsia="Times New Roman" w:cs="Times New Roman"/>
          <w:szCs w:val="24"/>
        </w:rPr>
        <w:t>μ</w:t>
      </w:r>
      <w:r>
        <w:rPr>
          <w:rFonts w:eastAsia="Times New Roman" w:cs="Times New Roman"/>
          <w:szCs w:val="24"/>
        </w:rPr>
        <w:t>μία σχέση, λέει ο κ. Μπαμπινιώτης, με την αναγνώριση μακεδονικής γλώσσας.</w:t>
      </w:r>
      <w:r w:rsidRPr="0030773E">
        <w:rPr>
          <w:rFonts w:eastAsia="Times New Roman" w:cs="Times New Roman"/>
          <w:szCs w:val="24"/>
        </w:rPr>
        <w:t xml:space="preserve"> </w:t>
      </w:r>
      <w:r>
        <w:rPr>
          <w:rFonts w:eastAsia="Times New Roman" w:cs="Times New Roman"/>
          <w:szCs w:val="24"/>
        </w:rPr>
        <w:t xml:space="preserve">Επειδή το ένα αλφάβητο μετατράπηκε </w:t>
      </w:r>
      <w:r>
        <w:rPr>
          <w:rFonts w:eastAsia="Times New Roman" w:cs="Times New Roman"/>
          <w:szCs w:val="24"/>
        </w:rPr>
        <w:lastRenderedPageBreak/>
        <w:t>από σλαβικό σε λατινικό, εσείς το κάνατε σημαία. Με ποιον είστε, επιτέλους; Τι θέλετε να καλύψετ</w:t>
      </w:r>
      <w:r>
        <w:rPr>
          <w:rFonts w:eastAsia="Times New Roman" w:cs="Times New Roman"/>
          <w:szCs w:val="24"/>
        </w:rPr>
        <w:t xml:space="preserve">ε; Γιατί επιμένετε; </w:t>
      </w:r>
    </w:p>
    <w:p w14:paraId="77C03262" w14:textId="77777777" w:rsidR="006113A9" w:rsidRDefault="006B6FC4">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ΝΙΚΟΛΑΟΣ ΠΑΠΑΔΟΠΟΥΛΟΣ:</w:t>
      </w:r>
      <w:r>
        <w:rPr>
          <w:rFonts w:eastAsia="Times New Roman" w:cs="Times New Roman"/>
          <w:szCs w:val="24"/>
        </w:rPr>
        <w:t xml:space="preserve"> Έχει και άλλα που λέει ο Μπαμπινιώτης.</w:t>
      </w:r>
    </w:p>
    <w:p w14:paraId="77C03263" w14:textId="77777777" w:rsidR="006113A9" w:rsidRDefault="006B6FC4">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Αν θέλατε θα μπορούσαμε να τον καλέσουμε στην </w:t>
      </w:r>
      <w:r>
        <w:rPr>
          <w:rFonts w:eastAsia="Times New Roman" w:cs="Times New Roman"/>
          <w:szCs w:val="24"/>
        </w:rPr>
        <w:t>ε</w:t>
      </w:r>
      <w:r>
        <w:rPr>
          <w:rFonts w:eastAsia="Times New Roman" w:cs="Times New Roman"/>
          <w:szCs w:val="24"/>
        </w:rPr>
        <w:t xml:space="preserve">πιτροπή για να μας τα εξηγήσει ο κ. Μπαμπινιώτης, αλλά δεν τον καλέσαμε. </w:t>
      </w:r>
    </w:p>
    <w:p w14:paraId="77C03264" w14:textId="77777777" w:rsidR="006113A9" w:rsidRDefault="006B6FC4">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Εξάλλου με την αναφορά περί «μακεδο</w:t>
      </w:r>
      <w:r>
        <w:rPr>
          <w:rFonts w:eastAsia="Times New Roman" w:cs="Times New Roman"/>
          <w:szCs w:val="24"/>
        </w:rPr>
        <w:t xml:space="preserve">νικής γλώσσας» η Ελλάδα παίρνει θέση και σε μια διαμάχη που υπάρχει μεταξύ Βουλγαρίας και </w:t>
      </w:r>
      <w:r>
        <w:rPr>
          <w:rFonts w:eastAsia="Times New Roman" w:cs="Times New Roman"/>
          <w:szCs w:val="24"/>
          <w:lang w:val="en-US"/>
        </w:rPr>
        <w:t>FYROM</w:t>
      </w:r>
      <w:r>
        <w:rPr>
          <w:rFonts w:eastAsia="Times New Roman" w:cs="Times New Roman"/>
          <w:szCs w:val="24"/>
        </w:rPr>
        <w:t xml:space="preserve">. Και με την </w:t>
      </w:r>
      <w:r>
        <w:rPr>
          <w:rFonts w:eastAsia="Times New Roman" w:cs="Times New Roman"/>
          <w:szCs w:val="24"/>
        </w:rPr>
        <w:t>κ</w:t>
      </w:r>
      <w:r>
        <w:rPr>
          <w:rFonts w:eastAsia="Times New Roman" w:cs="Times New Roman"/>
          <w:szCs w:val="24"/>
        </w:rPr>
        <w:t xml:space="preserve">ύρωση αυτής της </w:t>
      </w:r>
      <w:r>
        <w:rPr>
          <w:rFonts w:eastAsia="Times New Roman" w:cs="Times New Roman"/>
          <w:szCs w:val="24"/>
        </w:rPr>
        <w:t>σ</w:t>
      </w:r>
      <w:r>
        <w:rPr>
          <w:rFonts w:eastAsia="Times New Roman" w:cs="Times New Roman"/>
          <w:szCs w:val="24"/>
        </w:rPr>
        <w:t xml:space="preserve">υμφωνίας η αναγνώριση τέτοιας γλώσσας θα αποκτήσει ισχύ στο εσωτερικό της χώρας μας, αφού το </w:t>
      </w:r>
      <w:r>
        <w:rPr>
          <w:rFonts w:eastAsia="Times New Roman" w:cs="Times New Roman"/>
          <w:szCs w:val="24"/>
          <w:lang w:val="en-US"/>
        </w:rPr>
        <w:t>erga</w:t>
      </w:r>
      <w:r w:rsidRPr="00030310">
        <w:rPr>
          <w:rFonts w:eastAsia="Times New Roman" w:cs="Times New Roman"/>
          <w:szCs w:val="24"/>
        </w:rPr>
        <w:t xml:space="preserve"> </w:t>
      </w:r>
      <w:r>
        <w:rPr>
          <w:rFonts w:eastAsia="Times New Roman" w:cs="Times New Roman"/>
          <w:szCs w:val="24"/>
          <w:lang w:val="en-US"/>
        </w:rPr>
        <w:t>omnes</w:t>
      </w:r>
      <w:r>
        <w:rPr>
          <w:rFonts w:eastAsia="Times New Roman" w:cs="Times New Roman"/>
          <w:szCs w:val="24"/>
        </w:rPr>
        <w:t xml:space="preserve"> δεν αφορά μόνο τη γειτονική χώρα αλλά και την Ελλάδα. </w:t>
      </w:r>
    </w:p>
    <w:p w14:paraId="77C03265"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Έτσι η Κυβέρνηση κάτω από την πίεση διεθνών παραγόντων, που για τους δικούς τους λόγους και για τα δικά τους συμφέροντα θέλουν να δώσουν τέλος σε μια εκκρεμότητα που αναμφίβολα υπάρχει, ανέλαβε μια πρ</w:t>
      </w:r>
      <w:r>
        <w:rPr>
          <w:rFonts w:eastAsia="Times New Roman" w:cs="Times New Roman"/>
          <w:szCs w:val="24"/>
        </w:rPr>
        <w:t xml:space="preserve">ωτοβουλία χωρίς εθνική συναίνεση, χωρίς ουσιαστική προετοιμασία, χωρίς γνώση, η οποία κατέληξε στη Συμφωνία των Πρεσπών, μια συμφωνία που όχι μόνο </w:t>
      </w:r>
      <w:r>
        <w:rPr>
          <w:rFonts w:eastAsia="Times New Roman" w:cs="Times New Roman"/>
          <w:szCs w:val="24"/>
        </w:rPr>
        <w:lastRenderedPageBreak/>
        <w:t>δεν είναι επωφελής, αλλά θα έλεγα ότι είναι επιζήμια για τη χώρα, μια συμφωνία που δίνει γλώσσα, δίνει υπηκοό</w:t>
      </w:r>
      <w:r>
        <w:rPr>
          <w:rFonts w:eastAsia="Times New Roman" w:cs="Times New Roman"/>
          <w:szCs w:val="24"/>
        </w:rPr>
        <w:t>τητα και με τη ρηματική διακοίνωση αναφέρει για πρώτη φορά τον όρο «μακεδονικός λαός».</w:t>
      </w:r>
      <w:r>
        <w:rPr>
          <w:rFonts w:eastAsia="Times New Roman" w:cs="Times New Roman"/>
          <w:szCs w:val="24"/>
        </w:rPr>
        <w:t xml:space="preserve"> </w:t>
      </w:r>
      <w:r>
        <w:rPr>
          <w:rFonts w:eastAsia="Times New Roman" w:cs="Times New Roman"/>
          <w:szCs w:val="24"/>
        </w:rPr>
        <w:t xml:space="preserve">Τόσο στο κείμενο της ρηματικής διακοίνωσης όσο και στο μη αναθεωρημένο, όπως αποδείχθηκε, κείμενο του Συντάγματος, υπάρχει πλημμυρίδα παράγωγων της λέξης «μακεδονικός», </w:t>
      </w:r>
      <w:r>
        <w:rPr>
          <w:rFonts w:eastAsia="Times New Roman" w:cs="Times New Roman"/>
          <w:szCs w:val="24"/>
        </w:rPr>
        <w:t>που προσπαθεί με όλους τους τρόπους να μας δεσμεύσει.</w:t>
      </w:r>
    </w:p>
    <w:p w14:paraId="77C03266"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Βεβαίως, η άρνηση του Υπουργού, με όσα εξελίχθηκαν πριν από λίγο, που έφερε ένα κείμενο, δεν αλλάζει πολύ την πραγματικότητα και τα όσα εμείς λέγαμε και λέμε, αφού ήρθε ένα κείμενο με κάποιες αναθεωρήσε</w:t>
      </w:r>
      <w:r>
        <w:rPr>
          <w:rFonts w:eastAsia="Times New Roman" w:cs="Times New Roman"/>
          <w:szCs w:val="24"/>
        </w:rPr>
        <w:t>ις, ενώ κάποιες δεν υπάρχουν. Μόνο και μόνο, κύριε Υπουργέ, από το ότι αναγκαστήκατε να φέρετε αυτό το αντίτυπο του Συντάγματος μετά από τόση φασαρία και τόση δική μας επιμονή, καταλαβαίνετε ότι κάτι δεν πήγαινε καλά. Το λέω πολύ απλά και κατανοητά, πολύ ή</w:t>
      </w:r>
      <w:r>
        <w:rPr>
          <w:rFonts w:eastAsia="Times New Roman" w:cs="Times New Roman"/>
          <w:szCs w:val="24"/>
        </w:rPr>
        <w:t xml:space="preserve">πια, εάν θέλετε. Το φέρατε τώρα και ουσιαστικά δεν μας είπατε ότι κάτι αλλάζει. </w:t>
      </w:r>
    </w:p>
    <w:p w14:paraId="77C03267"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Ουσιαστικά, δηλαδή, αυτό για το οποίο επιμέναμε εμείς ως προς το σύνταγμα, είναι να δούμε πώς είναι ακριβώς οι διατυπώσεις, τι είναι το προοίμιο, τι περιέχει, για να τα γνωρίζ</w:t>
      </w:r>
      <w:r>
        <w:rPr>
          <w:rFonts w:eastAsia="Times New Roman" w:cs="Times New Roman"/>
          <w:szCs w:val="24"/>
        </w:rPr>
        <w:t>ει ο κάθε Βουλευτής. Στο τέλος-τέλος, εμείς έχουμε πάρει αρνητική θέση, αλλά εσείς που θα ψηφίσετε θετικά, δεν έχετε απορία, έννοια, δεν έχετε την ευαισθησία -επιτρέψτε μου να το πω- να δείτε πώς ακριβώς έχει διατυπωθεί, να ξέρετε τι ψηφίζετε; Δεν το έχετε</w:t>
      </w:r>
      <w:r>
        <w:rPr>
          <w:rFonts w:eastAsia="Times New Roman" w:cs="Times New Roman"/>
          <w:szCs w:val="24"/>
        </w:rPr>
        <w:t xml:space="preserve"> ανάγκη; Αυτό εμένα με εκπλήσσει.</w:t>
      </w:r>
    </w:p>
    <w:p w14:paraId="77C03268"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Η μη ολοκλήρωση των συνταγματικών διαδικασιών στη γείτονα χώρα μόνο ως υποχώρηση της ελληνικής πλευράς μπορεί να εκληφθεί, καθώς αυτό ήταν προϋπόθεση για να έρθει η συμφωνία για κύρωση στην ελληνική Βουλή. Τώρα που η Κυβέρ</w:t>
      </w:r>
      <w:r>
        <w:rPr>
          <w:rFonts w:eastAsia="Times New Roman" w:cs="Times New Roman"/>
          <w:szCs w:val="24"/>
        </w:rPr>
        <w:t>νηση κάνει τις δικές αποτυχημένες επιλογές, χωρίς κα</w:t>
      </w:r>
      <w:r>
        <w:rPr>
          <w:rFonts w:eastAsia="Times New Roman" w:cs="Times New Roman"/>
          <w:szCs w:val="24"/>
        </w:rPr>
        <w:t>μ</w:t>
      </w:r>
      <w:r>
        <w:rPr>
          <w:rFonts w:eastAsia="Times New Roman" w:cs="Times New Roman"/>
          <w:szCs w:val="24"/>
        </w:rPr>
        <w:t>μία συνεννόηση, με μόνους συμμάχους μεμονωμένους πολιτικούς, μιλά για εθνική γραμμή. Αλήθεια, κύριε Υπουργέ, κύριοι της Κυβέρνησης, με ποιον μιλήσατε γι’ αυτήν την περίφημη εθνική γραμμή; Ό,τι διαβάσατε,</w:t>
      </w:r>
      <w:r>
        <w:rPr>
          <w:rFonts w:eastAsia="Times New Roman" w:cs="Times New Roman"/>
          <w:szCs w:val="24"/>
        </w:rPr>
        <w:t xml:space="preserve"> ό,τι άκουσε ο κύριος Πρωθυπουργός, ό,τι του είπαν αυτοί που εν πάση περιπτώσει τον πιέζουν σώνει και καλά να την ψηφίσει; </w:t>
      </w:r>
    </w:p>
    <w:p w14:paraId="77C03269"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Εθνική γραμμή ονομάστηκε, για να συνεννοούμαστε, η στάση της χώρας από την Κυβέρνηση Καραμανλή στο Βουκουρέστι. Αυτή ήταν η εθνική γ</w:t>
      </w:r>
      <w:r>
        <w:rPr>
          <w:rFonts w:eastAsia="Times New Roman" w:cs="Times New Roman"/>
          <w:szCs w:val="24"/>
        </w:rPr>
        <w:t>ραμμή. Όμως αυτή η στάση, αυτή η θέση, έλεγε, καταρχήν, πρώτα απ’ όλα, λύση και μετά ένταξη. Δεν μιλούσε για εθνότητα Μακεδόνων, δεν μιλούσε για μακεδονική γλώσσα, δεν μιλούσε για μακεδονική μειονότητα και μιλούσε για ονομασία κοινά αποδεκτή. Για να αναρωτ</w:t>
      </w:r>
      <w:r>
        <w:rPr>
          <w:rFonts w:eastAsia="Times New Roman" w:cs="Times New Roman"/>
          <w:szCs w:val="24"/>
        </w:rPr>
        <w:t xml:space="preserve">ηθείτε και ας αναρωτηθεί ο κάθε καλοπροαίρετος συμπολίτης μας πώς η εθνική γραμμή Καραμανλή απερρίφθη, πώς ο Καραμανλής γι’ αυτήν του τη στάση «τιμωρήθηκε» με την κατασκευή σκανδάλων και συκοφαντιών και πώς η </w:t>
      </w:r>
      <w:r>
        <w:rPr>
          <w:rFonts w:eastAsia="Times New Roman" w:cs="Times New Roman"/>
          <w:szCs w:val="24"/>
          <w:lang w:val="en-US"/>
        </w:rPr>
        <w:t>FYROM</w:t>
      </w:r>
      <w:r w:rsidRPr="00B451EE">
        <w:rPr>
          <w:rFonts w:eastAsia="Times New Roman" w:cs="Times New Roman"/>
          <w:szCs w:val="24"/>
        </w:rPr>
        <w:t xml:space="preserve"> </w:t>
      </w:r>
      <w:r>
        <w:rPr>
          <w:rFonts w:eastAsia="Times New Roman" w:cs="Times New Roman"/>
          <w:szCs w:val="24"/>
        </w:rPr>
        <w:t>προσέφυγε στο Δικαστήριο της Χάγης, για ν</w:t>
      </w:r>
      <w:r>
        <w:rPr>
          <w:rFonts w:eastAsia="Times New Roman" w:cs="Times New Roman"/>
          <w:szCs w:val="24"/>
        </w:rPr>
        <w:t xml:space="preserve">α δείτε ότι αυτό που απερρίφθη τότε σήμερα εσείς το εμφανίζετε ως επιτυχία. Αλήθεια, ποιο από τα δύο μέρη άλλαξε; Εμείς ή οι άλλοι; </w:t>
      </w:r>
    </w:p>
    <w:p w14:paraId="77C0326A"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77C0326B"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Ολοκλη</w:t>
      </w:r>
      <w:r>
        <w:rPr>
          <w:rFonts w:eastAsia="Times New Roman" w:cs="Times New Roman"/>
          <w:szCs w:val="24"/>
        </w:rPr>
        <w:t>ρώστε, κύριε Βλάχο.</w:t>
      </w:r>
    </w:p>
    <w:p w14:paraId="77C0326C"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Τελειώνω, κύριε Πρόεδρε.</w:t>
      </w:r>
    </w:p>
    <w:p w14:paraId="77C0326D"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Κάνατε κάτι για να πείσετε τους Σκοπιανούς; Και εάν ναι, πείτε μας τι, σε τι άλλαξαν. </w:t>
      </w:r>
    </w:p>
    <w:p w14:paraId="77C0326E"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Η αλήθεια είναι ότι από την εθνική γραμμή δεν κρατήσατε τίποτε άλλο, ει μη μόνον το όνομα. Τότε, όμως, το ό</w:t>
      </w:r>
      <w:r>
        <w:rPr>
          <w:rFonts w:eastAsia="Times New Roman" w:cs="Times New Roman"/>
          <w:szCs w:val="24"/>
        </w:rPr>
        <w:t xml:space="preserve">νομα ήταν η κατάληξη κάποιων άλλων προϋποθέσεων και εσείς ξεκινήσατε από το όνομα. </w:t>
      </w:r>
    </w:p>
    <w:p w14:paraId="77C0326F"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Εάν επιμείνετε, υπάρχουν περιθώρια ακόμα και σήμερα, εάν θέλετε, να απαλειφθούν κάποια πράγματα, αρκεί εσείς να το πιστέψετε, να το πολεμήσετε, αρκεί να θέλετε να γυρίσετε </w:t>
      </w:r>
      <w:r>
        <w:rPr>
          <w:rFonts w:eastAsia="Times New Roman" w:cs="Times New Roman"/>
          <w:szCs w:val="24"/>
        </w:rPr>
        <w:t>σε εθνική γραμμή συνεννόησης. Εάν επιμείνετε σ’ αυτήν τη στάση, παρά τους πομπώδεις ισχυρισμούς σας, βλάπτετε σοβαρά τα εθνικά συμφέροντα και τα οικονομικά συμφέροντα, καταδικάζοντας και τους εαυτούς σας στην κρίση της ιστορίας.</w:t>
      </w:r>
    </w:p>
    <w:p w14:paraId="77C03270"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77C03271" w14:textId="77777777" w:rsidR="006113A9" w:rsidRDefault="006B6FC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7C03272"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Ευχαριστούμε.</w:t>
      </w:r>
    </w:p>
    <w:p w14:paraId="77C03273"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Η κ. Κεφαλογιάννη έχει τον λόγο.</w:t>
      </w:r>
    </w:p>
    <w:p w14:paraId="77C03274"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lastRenderedPageBreak/>
        <w:t>ΟΛΓΑ ΚΕΦΑΛΟΓΙΑΝΝΗ:</w:t>
      </w:r>
      <w:r>
        <w:rPr>
          <w:rFonts w:eastAsia="Times New Roman" w:cs="Times New Roman"/>
          <w:szCs w:val="24"/>
        </w:rPr>
        <w:t xml:space="preserve"> Κυρίες και κύριοι συνάδελφοι, το πρόσφατα σκηνοθετημένο «διαζύγιο» των δύο κυβερνητικών εταίρων, το θεσ</w:t>
      </w:r>
      <w:r>
        <w:rPr>
          <w:rFonts w:eastAsia="Times New Roman" w:cs="Times New Roman"/>
          <w:szCs w:val="24"/>
        </w:rPr>
        <w:t xml:space="preserve">μικά ντροπιαστικό για τον κοινοβουλευτικό βίο παρασκήνιο που προηγήθηκε, δίνει σήμερα στην Κυβέρνηση το διαβατήριο για την κύρωση της Συμφωνίας των Πρεσπών. </w:t>
      </w:r>
    </w:p>
    <w:p w14:paraId="77C03275"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Είχαμε ξεκαθαρίσει από την πρώτη στιγμή ότι ψήφος εμπιστοσύνης σ’ αυτήν την Κυβέρνηση σημαίνει και</w:t>
      </w:r>
      <w:r>
        <w:rPr>
          <w:rFonts w:eastAsia="Times New Roman" w:cs="Times New Roman"/>
          <w:szCs w:val="24"/>
        </w:rPr>
        <w:t xml:space="preserve"> «ναι» στη Συμφωνία των Πρεσπών. Φθάσατε έως την αλλοίωση των κοινοβουλευτικών συσχετισμών, για να πετύχετε τον στόχο σας. Και αυτό σημαίνει αλλοίωση της λαϊκής εντολής. </w:t>
      </w:r>
    </w:p>
    <w:p w14:paraId="77C03276"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Τέσσερα χρόνια τώρα, ΣΥΡΙΖΑ και ΑΝΕΛ καταστρέφετε και ναρκοθετείτε τα πάντα στο πέρασ</w:t>
      </w:r>
      <w:r>
        <w:rPr>
          <w:rFonts w:eastAsia="Times New Roman" w:cs="Times New Roman"/>
          <w:szCs w:val="24"/>
        </w:rPr>
        <w:t xml:space="preserve">μά σας με μεθοδεύσεις και τακτικισμούς. Η Συμφωνία των Πρεσπών υπεγράφη με τη νομιμοποίηση που έδωσε ο κ. Καμμένος και οι όψιμες πολιτικές κορώνες μόνο ένα πράγμα επιβεβαιώνουν, ότι από κοινού ΣΥΡΙΖΑ και ΑΝΕΛ εξακολουθούν να παίζουν πολιτικά παιγνίδια και </w:t>
      </w:r>
      <w:r>
        <w:rPr>
          <w:rFonts w:eastAsia="Times New Roman" w:cs="Times New Roman"/>
          <w:szCs w:val="24"/>
        </w:rPr>
        <w:t>στα εθνικά θέματα.</w:t>
      </w:r>
    </w:p>
    <w:p w14:paraId="77C03277"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Διαχειριστήκατε από την αρχή το μακεδονικό ζήτημα με δεύτερες σκέψεις, για να δημιουργήσετε πρόβλημα στην Αξιωματική Αντιπολίτευση. Αποτύχατε οικτρά. Ταυτίσατε τη γνήσια έκφραση του εθνικού συναισθήματος με την άκρα Δεξιά, προκειμένου να</w:t>
      </w:r>
      <w:r>
        <w:rPr>
          <w:rFonts w:eastAsia="Times New Roman" w:cs="Times New Roman"/>
          <w:szCs w:val="24"/>
        </w:rPr>
        <w:t xml:space="preserve"> διχάσετε. Ξεχνάτε, βέβαια, ότι εσείς συγκυβερνούσατε –και ακόμα το κάνατε κεκαλυμμένα τώρα- με ένα ακροδεξιό κόμμα. </w:t>
      </w:r>
    </w:p>
    <w:p w14:paraId="77C03278"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Με αυτήν την κατ’ εξοχήν διαλυτική σας λογική, λοιπόν, φθάσαμε σήμερα στη διαδικασία κύρωσης της Συμφωνίας των Πρεσπών, που αποτελεί έναν </w:t>
      </w:r>
      <w:r>
        <w:rPr>
          <w:rFonts w:eastAsia="Times New Roman" w:cs="Times New Roman"/>
          <w:szCs w:val="24"/>
        </w:rPr>
        <w:t>επικίνδυνο συμβιβασμό για τα εθνικά μας αιτήματα. Έχετε αποκτήσει πολιτική παράδοση να παραχωρείτε όλα όσα ποτέ και κα</w:t>
      </w:r>
      <w:r>
        <w:rPr>
          <w:rFonts w:eastAsia="Times New Roman" w:cs="Times New Roman"/>
          <w:szCs w:val="24"/>
        </w:rPr>
        <w:t>μ</w:t>
      </w:r>
      <w:r>
        <w:rPr>
          <w:rFonts w:eastAsia="Times New Roman" w:cs="Times New Roman"/>
          <w:szCs w:val="24"/>
        </w:rPr>
        <w:t>μία άλλη ελληνική κυβέρνηση δεν τόλμησε να παραχωρήσει, όχι βέβαια λόγω πρωτοπορίας, αλλά λόγω παντελούς αδυναμίας να διαχειριστείτε τα ε</w:t>
      </w:r>
      <w:r>
        <w:rPr>
          <w:rFonts w:eastAsia="Times New Roman" w:cs="Times New Roman"/>
          <w:szCs w:val="24"/>
        </w:rPr>
        <w:t xml:space="preserve">θνικά ζητήματα προς όφελος της χώρας. </w:t>
      </w:r>
    </w:p>
    <w:p w14:paraId="77C03279"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συζητείται και ψηφίζεται σήμερα η κύρωση μιας </w:t>
      </w:r>
      <w:r>
        <w:rPr>
          <w:rFonts w:eastAsia="Times New Roman" w:cs="Times New Roman"/>
          <w:szCs w:val="24"/>
        </w:rPr>
        <w:t>σ</w:t>
      </w:r>
      <w:r>
        <w:rPr>
          <w:rFonts w:eastAsia="Times New Roman" w:cs="Times New Roman"/>
          <w:szCs w:val="24"/>
        </w:rPr>
        <w:t>υμφωνίας για την οποία η Κυβέρνηση δεν διαπραγματεύθηκε. Παραχωρήσατε τα μέγιστα, εγκαταλείποντας με αυτόν τον τρόπο μία πολιτική δεκαετιών.</w:t>
      </w:r>
      <w:r>
        <w:rPr>
          <w:rFonts w:eastAsia="Times New Roman" w:cs="Times New Roman"/>
          <w:szCs w:val="24"/>
        </w:rPr>
        <w:t xml:space="preserve"> Θέσατε τη </w:t>
      </w:r>
      <w:r>
        <w:rPr>
          <w:rFonts w:eastAsia="Times New Roman" w:cs="Times New Roman"/>
          <w:szCs w:val="24"/>
        </w:rPr>
        <w:lastRenderedPageBreak/>
        <w:t xml:space="preserve">χώρα αδικαιολόγητα στη θέση της επισπεύδουσας πλευράς. Τα Σκόπια είχαν κάθε λόγο να βιάζονται. Εσείς τι λόγο είχατε και τελικά υπογράψατε μία </w:t>
      </w:r>
      <w:r>
        <w:rPr>
          <w:rFonts w:eastAsia="Times New Roman" w:cs="Times New Roman"/>
          <w:szCs w:val="24"/>
        </w:rPr>
        <w:t>σ</w:t>
      </w:r>
      <w:r>
        <w:rPr>
          <w:rFonts w:eastAsia="Times New Roman" w:cs="Times New Roman"/>
          <w:szCs w:val="24"/>
        </w:rPr>
        <w:t xml:space="preserve">υμφωνία με την οποία αναγνωρίζεται εκ μέρους μας ότι οι πολίτες της Βόρειας Μακεδονίας θα ονομάζονται </w:t>
      </w:r>
      <w:r>
        <w:rPr>
          <w:rFonts w:eastAsia="Times New Roman" w:cs="Times New Roman"/>
          <w:szCs w:val="24"/>
        </w:rPr>
        <w:t>Μακεδόνες, πολίτες της Βόρειας Μακεδονίας, δημιουργώντας έτσι σε βάθος χρόνου σοβαρές προϋποθέσεις ο εθνικός προσδιορισμός «μακεδονικός» για το νέο κράτος να υπερέχει σε σχέση με τον εσωτερικό τοπικό της ελληνικής Μακεδονίας;</w:t>
      </w:r>
    </w:p>
    <w:p w14:paraId="77C0327A"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Κατοχυρώνετε τη μακεδονική ταυ</w:t>
      </w:r>
      <w:r>
        <w:rPr>
          <w:rFonts w:eastAsia="Times New Roman" w:cs="Times New Roman"/>
          <w:szCs w:val="24"/>
        </w:rPr>
        <w:t xml:space="preserve">τότητα των γειτόνων, λέγοντας ότι αυτή η ταυτότητα δεν έχει σχέση με την Ελλάδα και την κληρονομιά της βόρειας περιοχής του Πρώτου Μέρους, δηλαδή το αυτονόητο. Ούτε φυσικά ευσταθούν οι ισχυρισμοί σας ότι ο όρος </w:t>
      </w:r>
      <w:r>
        <w:rPr>
          <w:rFonts w:eastAsia="Times New Roman" w:cs="Times New Roman"/>
          <w:szCs w:val="24"/>
          <w:lang w:val="en-US"/>
        </w:rPr>
        <w:t>nationality</w:t>
      </w:r>
      <w:r w:rsidRPr="005221F6">
        <w:rPr>
          <w:rFonts w:eastAsia="Times New Roman" w:cs="Times New Roman"/>
          <w:szCs w:val="24"/>
        </w:rPr>
        <w:t xml:space="preserve"> </w:t>
      </w:r>
      <w:r>
        <w:rPr>
          <w:rFonts w:eastAsia="Times New Roman" w:cs="Times New Roman"/>
          <w:szCs w:val="24"/>
        </w:rPr>
        <w:t>πρόκειται για αναγνώριση</w:t>
      </w:r>
      <w:r w:rsidRPr="001C6B29">
        <w:rPr>
          <w:rFonts w:eastAsia="Times New Roman" w:cs="Times New Roman"/>
          <w:szCs w:val="24"/>
        </w:rPr>
        <w:t xml:space="preserve"> </w:t>
      </w:r>
      <w:r>
        <w:rPr>
          <w:rFonts w:eastAsia="Times New Roman" w:cs="Times New Roman"/>
          <w:szCs w:val="24"/>
        </w:rPr>
        <w:t>μακεδονι</w:t>
      </w:r>
      <w:r>
        <w:rPr>
          <w:rFonts w:eastAsia="Times New Roman" w:cs="Times New Roman"/>
          <w:szCs w:val="24"/>
        </w:rPr>
        <w:t>κής ιθαγένειας και όχι εθνότητας. Η ονομασία της ιθαγένειας πρέπει να ακολουθεί την κρατική ονομασία. Δηλαδή, θα έπρεπε να αποκαλείται βορειομακεδονική.</w:t>
      </w:r>
    </w:p>
    <w:p w14:paraId="77C0327B"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Αναγνωρίζεται, επίσης, η ύπαρξη μακεδονικής γλώσσας. Ακόμη και εάν πρόκειται για σλαβική, η διατύπωση δ</w:t>
      </w:r>
      <w:r>
        <w:rPr>
          <w:rFonts w:eastAsia="Times New Roman" w:cs="Times New Roman"/>
          <w:szCs w:val="24"/>
        </w:rPr>
        <w:t xml:space="preserve">εν παύει να είναι στρεβλή και σίγουρα απαράδεκτη. Η υπεράσπισή της, δε, </w:t>
      </w:r>
      <w:r>
        <w:rPr>
          <w:rFonts w:eastAsia="Times New Roman" w:cs="Times New Roman"/>
          <w:szCs w:val="24"/>
        </w:rPr>
        <w:lastRenderedPageBreak/>
        <w:t>έχει συνοδευτεί από σειρά ανυπόστατων ισχυρισμών από τον πρώην Υπουργό Εξωτερικών.</w:t>
      </w:r>
    </w:p>
    <w:p w14:paraId="77C0327C"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είναι πρωτοφανές στα κοινοβουλευτικά χρονικά οι Βουλευτές να καλούνται </w:t>
      </w:r>
      <w:r>
        <w:rPr>
          <w:rFonts w:eastAsia="Times New Roman" w:cs="Times New Roman"/>
          <w:szCs w:val="24"/>
        </w:rPr>
        <w:t xml:space="preserve">να ψηφίσουν την κύρωση μιας ιστορικής </w:t>
      </w:r>
      <w:r>
        <w:rPr>
          <w:rFonts w:eastAsia="Times New Roman" w:cs="Times New Roman"/>
          <w:szCs w:val="24"/>
        </w:rPr>
        <w:t>σ</w:t>
      </w:r>
      <w:r>
        <w:rPr>
          <w:rFonts w:eastAsia="Times New Roman" w:cs="Times New Roman"/>
          <w:szCs w:val="24"/>
        </w:rPr>
        <w:t xml:space="preserve">υμφωνίας, χωρίς να γνωρίζουν τι ακριβώς κυρώνουν. Η προχειρότητα της Κυβέρνησης και οι ακροβατισμοί της στα εθνικά θέματα δεν έχουν προηγούμενο. Φέρνετε προς κύρωση μία </w:t>
      </w:r>
      <w:r>
        <w:rPr>
          <w:rFonts w:eastAsia="Times New Roman" w:cs="Times New Roman"/>
          <w:szCs w:val="24"/>
        </w:rPr>
        <w:t>σ</w:t>
      </w:r>
      <w:r>
        <w:rPr>
          <w:rFonts w:eastAsia="Times New Roman" w:cs="Times New Roman"/>
          <w:szCs w:val="24"/>
        </w:rPr>
        <w:t xml:space="preserve">υμφωνία στη Βουλή, χωρίς η άλλη πλευρά να έχει </w:t>
      </w:r>
      <w:r>
        <w:rPr>
          <w:rFonts w:eastAsia="Times New Roman" w:cs="Times New Roman"/>
          <w:szCs w:val="24"/>
        </w:rPr>
        <w:t>ολοκληρώσει τις συμφωνηθείσες υποχρεώσεις της. Η συνταγματική αναθεώρηση στα Σκόπια δεν έχει ολοκληρωθεί και στο ελληνικό Κοινοβούλιο καταθέσατε το ισχύον σύνταγμα των Σκοπίων. Η ελληνική Βουλή δεν έχει αυτήν τη στιγμή την απαιτούμενη τεκμηρίωση, προκειμέν</w:t>
      </w:r>
      <w:r>
        <w:rPr>
          <w:rFonts w:eastAsia="Times New Roman" w:cs="Times New Roman"/>
          <w:szCs w:val="24"/>
        </w:rPr>
        <w:t>ου να μπορεί να αποφασίσει. Η αναξιοπιστία σας στη διαχείριση των εθνικών μας συμφερόντων ξεπερνά κάθε προηγούμενο.</w:t>
      </w:r>
    </w:p>
    <w:p w14:paraId="77C0327D"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Η χειρότερη κληρονομιά, όμως, αυτής της </w:t>
      </w:r>
      <w:r>
        <w:rPr>
          <w:rFonts w:eastAsia="Times New Roman" w:cs="Times New Roman"/>
          <w:szCs w:val="24"/>
        </w:rPr>
        <w:t>σ</w:t>
      </w:r>
      <w:r>
        <w:rPr>
          <w:rFonts w:eastAsia="Times New Roman" w:cs="Times New Roman"/>
          <w:szCs w:val="24"/>
        </w:rPr>
        <w:t>υμφωνίας είναι ο διχασμός που θα υπηρετήσουν οι ανισοβαρείς για τα εθνικά μας συμφέροντα διατυπώσει</w:t>
      </w:r>
      <w:r>
        <w:rPr>
          <w:rFonts w:eastAsia="Times New Roman" w:cs="Times New Roman"/>
          <w:szCs w:val="24"/>
        </w:rPr>
        <w:t xml:space="preserve">ς. Τα δύο στοιχεία, μακεδονική </w:t>
      </w:r>
      <w:r>
        <w:rPr>
          <w:rFonts w:eastAsia="Times New Roman" w:cs="Times New Roman"/>
          <w:szCs w:val="24"/>
        </w:rPr>
        <w:lastRenderedPageBreak/>
        <w:t>γλώσσα και μακεδονική εθνότητα, αποτελούν την καρδιά του αλυτρωτισμού της γειτονικής χώρας. Οι διμερείς συμφωνίες θα πρέπει να υπηρετούν την καλή γειτονία, τον αμοιβαίο σεβασμό, τη σταθερότητα, την ανάπτυξη και την ειρήνη τόσ</w:t>
      </w:r>
      <w:r>
        <w:rPr>
          <w:rFonts w:eastAsia="Times New Roman" w:cs="Times New Roman"/>
          <w:szCs w:val="24"/>
        </w:rPr>
        <w:t xml:space="preserve">ο για τα μέρη της </w:t>
      </w:r>
      <w:r>
        <w:rPr>
          <w:rFonts w:eastAsia="Times New Roman" w:cs="Times New Roman"/>
          <w:szCs w:val="24"/>
        </w:rPr>
        <w:t>σ</w:t>
      </w:r>
      <w:r>
        <w:rPr>
          <w:rFonts w:eastAsia="Times New Roman" w:cs="Times New Roman"/>
          <w:szCs w:val="24"/>
        </w:rPr>
        <w:t xml:space="preserve">ύμβασης όσο και για την ευρύτερη περιοχή. Πόσο επιτυγχάνεται αυτό με την παρούσα </w:t>
      </w:r>
      <w:r>
        <w:rPr>
          <w:rFonts w:eastAsia="Times New Roman" w:cs="Times New Roman"/>
          <w:szCs w:val="24"/>
        </w:rPr>
        <w:t>σ</w:t>
      </w:r>
      <w:r>
        <w:rPr>
          <w:rFonts w:eastAsia="Times New Roman" w:cs="Times New Roman"/>
          <w:szCs w:val="24"/>
        </w:rPr>
        <w:t xml:space="preserve">υμφωνία; Απαντώ: Καθόλου. </w:t>
      </w:r>
    </w:p>
    <w:p w14:paraId="77C0327E"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Αξιωματική Αντιπολίτευση συντάχθηκε υπεύθυνα στην προοπτική εξεύρεσης μιας ρεαλιστικής λύσης που</w:t>
      </w:r>
      <w:r>
        <w:rPr>
          <w:rFonts w:eastAsia="Times New Roman" w:cs="Times New Roman"/>
          <w:szCs w:val="24"/>
        </w:rPr>
        <w:t xml:space="preserve"> θα διασφαλίζει τα εθνικά μας συμφέροντα. Βρεθήκαμε, όμως, απέναντι στις μεθοδεύσεις που έπραξαν και οι δυο πρώην κυβερνητικοί εταίροι, προκειμένου να διασωθούν πολιτικά, σε μία θεσμικά απαράδεκτη καθεστωτικού τύπου διαπραγματευτική τακτική. Ακολουθήσατε τ</w:t>
      </w:r>
      <w:r>
        <w:rPr>
          <w:rFonts w:eastAsia="Times New Roman" w:cs="Times New Roman"/>
          <w:szCs w:val="24"/>
        </w:rPr>
        <w:t>ον δρόμο του διχασμού με αφοριστική φωνή για όλους εκείνους που εκφράζουν την αφοσίωσή τους στην καλόπιστη προάσπιση των εθνικών μας συμφερόντων, για όλο τον ελληνικό λαό που θέλει μία Ελλάδα εξωστρεφή, με δυνατή διαπραγματευτική θέση και ενισχυμένο γεωστρ</w:t>
      </w:r>
      <w:r>
        <w:rPr>
          <w:rFonts w:eastAsia="Times New Roman" w:cs="Times New Roman"/>
          <w:szCs w:val="24"/>
        </w:rPr>
        <w:t>ατηγικό ρόλο στα Βαλκάνια και στην Ευρώπη.</w:t>
      </w:r>
    </w:p>
    <w:p w14:paraId="77C0327F" w14:textId="77777777" w:rsidR="006113A9" w:rsidRDefault="006B6FC4">
      <w:pPr>
        <w:spacing w:line="600" w:lineRule="auto"/>
        <w:ind w:firstLine="720"/>
        <w:contextualSpacing/>
        <w:jc w:val="both"/>
        <w:rPr>
          <w:rFonts w:eastAsia="Times New Roman"/>
        </w:rPr>
      </w:pPr>
      <w:r>
        <w:rPr>
          <w:rFonts w:eastAsia="Times New Roman"/>
        </w:rPr>
        <w:lastRenderedPageBreak/>
        <w:t>Σήμερα, έχουμε όλοι την ευθύνη να δώσουμε μια ι</w:t>
      </w:r>
      <w:r w:rsidRPr="00DA0505">
        <w:rPr>
          <w:rFonts w:eastAsia="Times New Roman"/>
        </w:rPr>
        <w:t xml:space="preserve">στορική απάντηση για το πώς θέλουμε να πορευτεί η χώρα </w:t>
      </w:r>
      <w:r>
        <w:rPr>
          <w:rFonts w:eastAsia="Times New Roman"/>
        </w:rPr>
        <w:t>μας σ</w:t>
      </w:r>
      <w:r w:rsidRPr="00DA0505">
        <w:rPr>
          <w:rFonts w:eastAsia="Times New Roman"/>
        </w:rPr>
        <w:t>ε αυτούς που έχουν μάθει να διαχειρίζονται το μέλλον της χωρίς διάλογο</w:t>
      </w:r>
      <w:r>
        <w:rPr>
          <w:rFonts w:eastAsia="Times New Roman"/>
        </w:rPr>
        <w:t>,</w:t>
      </w:r>
      <w:r w:rsidRPr="00DA0505">
        <w:rPr>
          <w:rFonts w:eastAsia="Times New Roman"/>
        </w:rPr>
        <w:t xml:space="preserve"> χωρίς </w:t>
      </w:r>
      <w:r>
        <w:rPr>
          <w:rFonts w:eastAsia="Times New Roman"/>
        </w:rPr>
        <w:t>ε</w:t>
      </w:r>
      <w:r w:rsidRPr="00DA0505">
        <w:rPr>
          <w:rFonts w:eastAsia="Times New Roman"/>
        </w:rPr>
        <w:t xml:space="preserve">θνική συνεννόηση και χωρίς </w:t>
      </w:r>
      <w:r>
        <w:rPr>
          <w:rFonts w:eastAsia="Times New Roman"/>
        </w:rPr>
        <w:t>δ</w:t>
      </w:r>
      <w:r w:rsidRPr="00DA0505">
        <w:rPr>
          <w:rFonts w:eastAsia="Times New Roman"/>
        </w:rPr>
        <w:t xml:space="preserve">ημοκρατική </w:t>
      </w:r>
      <w:r>
        <w:rPr>
          <w:rFonts w:eastAsia="Times New Roman"/>
        </w:rPr>
        <w:t>σ</w:t>
      </w:r>
      <w:r w:rsidRPr="00DA0505">
        <w:rPr>
          <w:rFonts w:eastAsia="Times New Roman"/>
        </w:rPr>
        <w:t>υνείδηση</w:t>
      </w:r>
      <w:r>
        <w:rPr>
          <w:rFonts w:eastAsia="Times New Roman"/>
        </w:rPr>
        <w:t>, ν</w:t>
      </w:r>
      <w:r w:rsidRPr="00DA0505">
        <w:rPr>
          <w:rFonts w:eastAsia="Times New Roman"/>
        </w:rPr>
        <w:t xml:space="preserve">α πούμε ένα ηχηρό </w:t>
      </w:r>
      <w:r>
        <w:rPr>
          <w:rFonts w:eastAsia="Times New Roman"/>
        </w:rPr>
        <w:t>«</w:t>
      </w:r>
      <w:r w:rsidRPr="00DA0505">
        <w:rPr>
          <w:rFonts w:eastAsia="Times New Roman"/>
        </w:rPr>
        <w:t>όχι</w:t>
      </w:r>
      <w:r>
        <w:rPr>
          <w:rFonts w:eastAsia="Times New Roman"/>
        </w:rPr>
        <w:t>»</w:t>
      </w:r>
      <w:r w:rsidRPr="00DA0505">
        <w:rPr>
          <w:rFonts w:eastAsia="Times New Roman"/>
        </w:rPr>
        <w:t xml:space="preserve"> σε μ</w:t>
      </w:r>
      <w:r>
        <w:rPr>
          <w:rFonts w:eastAsia="Times New Roman"/>
        </w:rPr>
        <w:t>ι</w:t>
      </w:r>
      <w:r w:rsidRPr="00DA0505">
        <w:rPr>
          <w:rFonts w:eastAsia="Times New Roman"/>
        </w:rPr>
        <w:t xml:space="preserve">α κακή </w:t>
      </w:r>
      <w:r>
        <w:rPr>
          <w:rFonts w:eastAsia="Times New Roman"/>
        </w:rPr>
        <w:t>σ</w:t>
      </w:r>
      <w:r w:rsidRPr="00DA0505">
        <w:rPr>
          <w:rFonts w:eastAsia="Times New Roman"/>
        </w:rPr>
        <w:t>υμφωνία</w:t>
      </w:r>
      <w:r>
        <w:rPr>
          <w:rFonts w:eastAsia="Times New Roman"/>
        </w:rPr>
        <w:t>,</w:t>
      </w:r>
      <w:r w:rsidRPr="00DA0505">
        <w:rPr>
          <w:rFonts w:eastAsia="Times New Roman"/>
        </w:rPr>
        <w:t xml:space="preserve"> που δημιουργεί και δεν λύνει προβλήματα</w:t>
      </w:r>
      <w:r>
        <w:rPr>
          <w:rFonts w:eastAsia="Times New Roman"/>
        </w:rPr>
        <w:t>,</w:t>
      </w:r>
      <w:r w:rsidRPr="00DA0505">
        <w:rPr>
          <w:rFonts w:eastAsia="Times New Roman"/>
        </w:rPr>
        <w:t xml:space="preserve"> σε μ</w:t>
      </w:r>
      <w:r>
        <w:rPr>
          <w:rFonts w:eastAsia="Times New Roman"/>
        </w:rPr>
        <w:t>ι</w:t>
      </w:r>
      <w:r w:rsidRPr="00DA0505">
        <w:rPr>
          <w:rFonts w:eastAsia="Times New Roman"/>
        </w:rPr>
        <w:t xml:space="preserve">α </w:t>
      </w:r>
      <w:r>
        <w:rPr>
          <w:rFonts w:eastAsia="Times New Roman"/>
        </w:rPr>
        <w:t>σ</w:t>
      </w:r>
      <w:r w:rsidRPr="00DA0505">
        <w:rPr>
          <w:rFonts w:eastAsia="Times New Roman"/>
        </w:rPr>
        <w:t>υμφωνία που αυξάνει την αστάθεια στα Βαλκάνια και υποδαυλίζει τους κάθε λογής εθνικισμούς</w:t>
      </w:r>
      <w:r>
        <w:rPr>
          <w:rFonts w:eastAsia="Times New Roman"/>
        </w:rPr>
        <w:t>,</w:t>
      </w:r>
      <w:r w:rsidRPr="00DA0505">
        <w:rPr>
          <w:rFonts w:eastAsia="Times New Roman"/>
        </w:rPr>
        <w:t xml:space="preserve"> σε μ</w:t>
      </w:r>
      <w:r>
        <w:rPr>
          <w:rFonts w:eastAsia="Times New Roman"/>
        </w:rPr>
        <w:t>ι</w:t>
      </w:r>
      <w:r w:rsidRPr="00DA0505">
        <w:rPr>
          <w:rFonts w:eastAsia="Times New Roman"/>
        </w:rPr>
        <w:t xml:space="preserve">α </w:t>
      </w:r>
      <w:r>
        <w:rPr>
          <w:rFonts w:eastAsia="Times New Roman"/>
        </w:rPr>
        <w:t>συμφωνία</w:t>
      </w:r>
      <w:r w:rsidRPr="00DA0505">
        <w:rPr>
          <w:rFonts w:eastAsia="Times New Roman"/>
        </w:rPr>
        <w:t xml:space="preserve"> που πολ</w:t>
      </w:r>
      <w:r>
        <w:rPr>
          <w:rFonts w:eastAsia="Times New Roman"/>
        </w:rPr>
        <w:t>ώνει</w:t>
      </w:r>
      <w:r w:rsidRPr="00DA0505">
        <w:rPr>
          <w:rFonts w:eastAsia="Times New Roman"/>
        </w:rPr>
        <w:t xml:space="preserve"> και διχάζει</w:t>
      </w:r>
      <w:r>
        <w:rPr>
          <w:rFonts w:eastAsia="Times New Roman"/>
        </w:rPr>
        <w:t>.</w:t>
      </w:r>
    </w:p>
    <w:p w14:paraId="77C03280" w14:textId="77777777" w:rsidR="006113A9" w:rsidRDefault="006B6FC4">
      <w:pPr>
        <w:spacing w:line="600" w:lineRule="auto"/>
        <w:ind w:firstLine="720"/>
        <w:contextualSpacing/>
        <w:jc w:val="both"/>
        <w:rPr>
          <w:rFonts w:eastAsia="Times New Roman"/>
          <w:szCs w:val="24"/>
        </w:rPr>
      </w:pPr>
      <w:r>
        <w:rPr>
          <w:rFonts w:eastAsia="Times New Roman"/>
          <w:szCs w:val="24"/>
        </w:rPr>
        <w:t>Έ</w:t>
      </w:r>
      <w:r w:rsidRPr="00DA0505">
        <w:rPr>
          <w:rFonts w:eastAsia="Times New Roman"/>
          <w:szCs w:val="24"/>
        </w:rPr>
        <w:t xml:space="preserve">στω </w:t>
      </w:r>
      <w:r w:rsidRPr="00DA0505">
        <w:rPr>
          <w:rFonts w:eastAsia="Times New Roman"/>
          <w:szCs w:val="24"/>
        </w:rPr>
        <w:t>και τώρα</w:t>
      </w:r>
      <w:r>
        <w:rPr>
          <w:rFonts w:eastAsia="Times New Roman"/>
          <w:szCs w:val="24"/>
        </w:rPr>
        <w:t>, στην ύστατη στιγμή,</w:t>
      </w:r>
      <w:r w:rsidRPr="00DA0505">
        <w:rPr>
          <w:rFonts w:eastAsia="Times New Roman"/>
          <w:szCs w:val="24"/>
        </w:rPr>
        <w:t xml:space="preserve"> ακούστε τη συντριπτική πλειοψηφία του ελληνικού λαού</w:t>
      </w:r>
      <w:r>
        <w:rPr>
          <w:rFonts w:eastAsia="Times New Roman"/>
          <w:szCs w:val="24"/>
        </w:rPr>
        <w:t>.</w:t>
      </w:r>
    </w:p>
    <w:p w14:paraId="77C03281" w14:textId="77777777" w:rsidR="006113A9" w:rsidRDefault="006B6FC4">
      <w:pPr>
        <w:spacing w:line="600" w:lineRule="auto"/>
        <w:ind w:firstLine="720"/>
        <w:contextualSpacing/>
        <w:jc w:val="both"/>
        <w:rPr>
          <w:rFonts w:eastAsia="Times New Roman"/>
          <w:szCs w:val="24"/>
        </w:rPr>
      </w:pPr>
      <w:r w:rsidRPr="00DA0505">
        <w:rPr>
          <w:rFonts w:eastAsia="Times New Roman"/>
          <w:szCs w:val="24"/>
        </w:rPr>
        <w:t xml:space="preserve">Ευχαριστώ </w:t>
      </w:r>
      <w:r>
        <w:rPr>
          <w:rFonts w:eastAsia="Times New Roman"/>
          <w:szCs w:val="24"/>
        </w:rPr>
        <w:t>για την προσοχή σας.</w:t>
      </w:r>
    </w:p>
    <w:p w14:paraId="77C03282" w14:textId="77777777" w:rsidR="006113A9" w:rsidRDefault="006B6FC4">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77C03283" w14:textId="77777777" w:rsidR="006113A9" w:rsidRDefault="006B6FC4">
      <w:pPr>
        <w:spacing w:line="600" w:lineRule="auto"/>
        <w:ind w:firstLine="720"/>
        <w:contextualSpacing/>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Η</w:t>
      </w:r>
      <w:r w:rsidRPr="00DA0505">
        <w:rPr>
          <w:rFonts w:eastAsia="Times New Roman"/>
          <w:szCs w:val="24"/>
        </w:rPr>
        <w:t xml:space="preserve"> κ</w:t>
      </w:r>
      <w:r>
        <w:rPr>
          <w:rFonts w:eastAsia="Times New Roman"/>
          <w:szCs w:val="24"/>
        </w:rPr>
        <w:t>.</w:t>
      </w:r>
      <w:r w:rsidRPr="00DA0505">
        <w:rPr>
          <w:rFonts w:eastAsia="Times New Roman"/>
          <w:szCs w:val="24"/>
        </w:rPr>
        <w:t xml:space="preserve"> Σοφία </w:t>
      </w:r>
      <w:r>
        <w:rPr>
          <w:rFonts w:eastAsia="Times New Roman"/>
          <w:szCs w:val="24"/>
        </w:rPr>
        <w:t>Βούλτεψη έχει τον λόγο.</w:t>
      </w:r>
    </w:p>
    <w:p w14:paraId="77C03284" w14:textId="77777777" w:rsidR="006113A9" w:rsidRDefault="006B6FC4">
      <w:pPr>
        <w:spacing w:line="600" w:lineRule="auto"/>
        <w:ind w:firstLine="720"/>
        <w:contextualSpacing/>
        <w:jc w:val="both"/>
        <w:rPr>
          <w:rFonts w:eastAsia="Times New Roman"/>
          <w:szCs w:val="24"/>
        </w:rPr>
      </w:pPr>
      <w:r>
        <w:rPr>
          <w:rFonts w:eastAsia="Times New Roman"/>
          <w:b/>
          <w:szCs w:val="24"/>
        </w:rPr>
        <w:t>ΣΟΦΙΑ ΒΟΥΛΤΕΨΗ:</w:t>
      </w:r>
      <w:r>
        <w:rPr>
          <w:rFonts w:eastAsia="Times New Roman"/>
          <w:szCs w:val="24"/>
        </w:rPr>
        <w:t xml:space="preserve"> Κ</w:t>
      </w:r>
      <w:r w:rsidRPr="00DA0505">
        <w:rPr>
          <w:rFonts w:eastAsia="Times New Roman"/>
          <w:szCs w:val="24"/>
        </w:rPr>
        <w:t>υρ</w:t>
      </w:r>
      <w:r w:rsidRPr="00DA0505">
        <w:rPr>
          <w:rFonts w:eastAsia="Times New Roman"/>
          <w:szCs w:val="24"/>
        </w:rPr>
        <w:t>ίες και κύριοι συνάδελφοι</w:t>
      </w:r>
      <w:r>
        <w:rPr>
          <w:rFonts w:eastAsia="Times New Roman"/>
          <w:szCs w:val="24"/>
        </w:rPr>
        <w:t>,</w:t>
      </w:r>
      <w:r w:rsidRPr="00DA0505">
        <w:rPr>
          <w:rFonts w:eastAsia="Times New Roman"/>
          <w:szCs w:val="24"/>
        </w:rPr>
        <w:t xml:space="preserve"> εμείς γνωρίζαμε ότι οι </w:t>
      </w:r>
      <w:r>
        <w:rPr>
          <w:rFonts w:eastAsia="Times New Roman"/>
          <w:szCs w:val="24"/>
        </w:rPr>
        <w:t>Σ</w:t>
      </w:r>
      <w:r w:rsidRPr="00DA0505">
        <w:rPr>
          <w:rFonts w:eastAsia="Times New Roman"/>
          <w:szCs w:val="24"/>
        </w:rPr>
        <w:t>κοπιανοί είναι συστηματικοί πλαστογράφοι και γνωρίζαμε</w:t>
      </w:r>
      <w:r>
        <w:rPr>
          <w:rFonts w:eastAsia="Times New Roman"/>
          <w:szCs w:val="24"/>
        </w:rPr>
        <w:t>,</w:t>
      </w:r>
      <w:r w:rsidRPr="00DA0505">
        <w:rPr>
          <w:rFonts w:eastAsia="Times New Roman"/>
          <w:szCs w:val="24"/>
        </w:rPr>
        <w:t xml:space="preserve"> βέβαια</w:t>
      </w:r>
      <w:r>
        <w:rPr>
          <w:rFonts w:eastAsia="Times New Roman"/>
          <w:szCs w:val="24"/>
        </w:rPr>
        <w:t>,</w:t>
      </w:r>
      <w:r w:rsidRPr="00DA0505">
        <w:rPr>
          <w:rFonts w:eastAsia="Times New Roman"/>
          <w:szCs w:val="24"/>
        </w:rPr>
        <w:t xml:space="preserve"> ότι μία φορά πλαστογράφος</w:t>
      </w:r>
      <w:r>
        <w:rPr>
          <w:rFonts w:eastAsia="Times New Roman"/>
          <w:szCs w:val="24"/>
        </w:rPr>
        <w:t>,</w:t>
      </w:r>
      <w:r w:rsidRPr="00DA0505">
        <w:rPr>
          <w:rFonts w:eastAsia="Times New Roman"/>
          <w:szCs w:val="24"/>
        </w:rPr>
        <w:t xml:space="preserve"> πάντα πλαστογράφος</w:t>
      </w:r>
      <w:r>
        <w:rPr>
          <w:rFonts w:eastAsia="Times New Roman"/>
          <w:szCs w:val="24"/>
        </w:rPr>
        <w:t>.</w:t>
      </w:r>
    </w:p>
    <w:p w14:paraId="77C03285" w14:textId="77777777" w:rsidR="006113A9" w:rsidRDefault="006B6FC4">
      <w:pPr>
        <w:spacing w:line="600" w:lineRule="auto"/>
        <w:ind w:firstLine="720"/>
        <w:contextualSpacing/>
        <w:jc w:val="both"/>
        <w:rPr>
          <w:rFonts w:eastAsia="Times New Roman"/>
          <w:szCs w:val="24"/>
        </w:rPr>
      </w:pPr>
      <w:r>
        <w:rPr>
          <w:rFonts w:eastAsia="Times New Roman"/>
          <w:szCs w:val="24"/>
        </w:rPr>
        <w:lastRenderedPageBreak/>
        <w:t>Εσείς, κ</w:t>
      </w:r>
      <w:r w:rsidRPr="00DA0505">
        <w:rPr>
          <w:rFonts w:eastAsia="Times New Roman"/>
          <w:szCs w:val="24"/>
        </w:rPr>
        <w:t>ύριε Υπουργέ</w:t>
      </w:r>
      <w:r>
        <w:rPr>
          <w:rFonts w:eastAsia="Times New Roman"/>
          <w:szCs w:val="24"/>
        </w:rPr>
        <w:t>, που μας</w:t>
      </w:r>
      <w:r w:rsidRPr="00DA0505">
        <w:rPr>
          <w:rFonts w:eastAsia="Times New Roman"/>
          <w:szCs w:val="24"/>
        </w:rPr>
        <w:t xml:space="preserve"> τους παρουσιά</w:t>
      </w:r>
      <w:r>
        <w:rPr>
          <w:rFonts w:eastAsia="Times New Roman"/>
          <w:szCs w:val="24"/>
        </w:rPr>
        <w:t>σα</w:t>
      </w:r>
      <w:r w:rsidRPr="00DA0505">
        <w:rPr>
          <w:rFonts w:eastAsia="Times New Roman"/>
          <w:szCs w:val="24"/>
        </w:rPr>
        <w:t>τ</w:t>
      </w:r>
      <w:r>
        <w:rPr>
          <w:rFonts w:eastAsia="Times New Roman"/>
          <w:szCs w:val="24"/>
        </w:rPr>
        <w:t>ε</w:t>
      </w:r>
      <w:r w:rsidRPr="00DA0505">
        <w:rPr>
          <w:rFonts w:eastAsia="Times New Roman"/>
          <w:szCs w:val="24"/>
        </w:rPr>
        <w:t xml:space="preserve"> ξαφνικά ως</w:t>
      </w:r>
      <w:r>
        <w:rPr>
          <w:rFonts w:eastAsia="Times New Roman"/>
          <w:szCs w:val="24"/>
        </w:rPr>
        <w:t xml:space="preserve"> αγγέ</w:t>
      </w:r>
      <w:r w:rsidRPr="00DA0505">
        <w:rPr>
          <w:rFonts w:eastAsia="Times New Roman"/>
          <w:szCs w:val="24"/>
        </w:rPr>
        <w:t>λους της σοσιαλιστικής αποκαλύψ</w:t>
      </w:r>
      <w:r w:rsidRPr="00DA0505">
        <w:rPr>
          <w:rFonts w:eastAsia="Times New Roman"/>
          <w:szCs w:val="24"/>
        </w:rPr>
        <w:t>εως και μας είπατε ότι θα κάνου</w:t>
      </w:r>
      <w:r>
        <w:rPr>
          <w:rFonts w:eastAsia="Times New Roman"/>
          <w:szCs w:val="24"/>
        </w:rPr>
        <w:t>ν</w:t>
      </w:r>
      <w:r w:rsidRPr="00DA0505">
        <w:rPr>
          <w:rFonts w:eastAsia="Times New Roman"/>
          <w:szCs w:val="24"/>
        </w:rPr>
        <w:t xml:space="preserve"> τις αλλαγές και ήρθατε εδώ να μας καταθέσετε το παλιό σκοπιανό Σύνταγμα</w:t>
      </w:r>
      <w:r>
        <w:rPr>
          <w:rFonts w:eastAsia="Times New Roman"/>
          <w:szCs w:val="24"/>
        </w:rPr>
        <w:t>,</w:t>
      </w:r>
      <w:r w:rsidRPr="00DA0505">
        <w:rPr>
          <w:rFonts w:eastAsia="Times New Roman"/>
          <w:szCs w:val="24"/>
        </w:rPr>
        <w:t xml:space="preserve"> με όλους τους αλυτρωτισμ</w:t>
      </w:r>
      <w:r>
        <w:rPr>
          <w:rFonts w:eastAsia="Times New Roman"/>
          <w:szCs w:val="24"/>
        </w:rPr>
        <w:t>ού</w:t>
      </w:r>
      <w:r w:rsidRPr="00DA0505">
        <w:rPr>
          <w:rFonts w:eastAsia="Times New Roman"/>
          <w:szCs w:val="24"/>
        </w:rPr>
        <w:t>ς και όλους</w:t>
      </w:r>
      <w:r>
        <w:rPr>
          <w:rFonts w:eastAsia="Times New Roman"/>
          <w:szCs w:val="24"/>
        </w:rPr>
        <w:t xml:space="preserve"> τους</w:t>
      </w:r>
      <w:r w:rsidRPr="00DA0505">
        <w:rPr>
          <w:rFonts w:eastAsia="Times New Roman"/>
          <w:szCs w:val="24"/>
        </w:rPr>
        <w:t xml:space="preserve"> επεκτατισμ</w:t>
      </w:r>
      <w:r>
        <w:rPr>
          <w:rFonts w:eastAsia="Times New Roman"/>
          <w:szCs w:val="24"/>
        </w:rPr>
        <w:t>ού</w:t>
      </w:r>
      <w:r w:rsidRPr="00DA0505">
        <w:rPr>
          <w:rFonts w:eastAsia="Times New Roman"/>
          <w:szCs w:val="24"/>
        </w:rPr>
        <w:t>ς</w:t>
      </w:r>
      <w:r>
        <w:rPr>
          <w:rFonts w:eastAsia="Times New Roman"/>
          <w:szCs w:val="24"/>
        </w:rPr>
        <w:t>,</w:t>
      </w:r>
      <w:r w:rsidRPr="00DA0505">
        <w:rPr>
          <w:rFonts w:eastAsia="Times New Roman"/>
          <w:szCs w:val="24"/>
        </w:rPr>
        <w:t xml:space="preserve"> μας το είχατε πει ποτέ αυτό</w:t>
      </w:r>
      <w:r>
        <w:rPr>
          <w:rFonts w:eastAsia="Times New Roman"/>
          <w:szCs w:val="24"/>
        </w:rPr>
        <w:t>;</w:t>
      </w:r>
      <w:r w:rsidRPr="00DA0505">
        <w:rPr>
          <w:rFonts w:eastAsia="Times New Roman"/>
          <w:szCs w:val="24"/>
        </w:rPr>
        <w:t xml:space="preserve"> </w:t>
      </w:r>
      <w:r>
        <w:rPr>
          <w:rFonts w:eastAsia="Times New Roman"/>
          <w:szCs w:val="24"/>
        </w:rPr>
        <w:t>Ε</w:t>
      </w:r>
      <w:r w:rsidRPr="00DA0505">
        <w:rPr>
          <w:rFonts w:eastAsia="Times New Roman"/>
          <w:szCs w:val="24"/>
        </w:rPr>
        <w:t xml:space="preserve">ίχατε πει </w:t>
      </w:r>
      <w:r>
        <w:rPr>
          <w:rFonts w:eastAsia="Times New Roman"/>
          <w:szCs w:val="24"/>
        </w:rPr>
        <w:t>όταν</w:t>
      </w:r>
      <w:r w:rsidRPr="00DA0505">
        <w:rPr>
          <w:rFonts w:eastAsia="Times New Roman"/>
          <w:szCs w:val="24"/>
        </w:rPr>
        <w:t xml:space="preserve"> συζητούσαμε το θέμα ότι</w:t>
      </w:r>
      <w:r>
        <w:rPr>
          <w:rFonts w:eastAsia="Times New Roman"/>
          <w:szCs w:val="24"/>
        </w:rPr>
        <w:t>:</w:t>
      </w:r>
      <w:r w:rsidRPr="00DA0505">
        <w:rPr>
          <w:rFonts w:eastAsia="Times New Roman"/>
          <w:szCs w:val="24"/>
        </w:rPr>
        <w:t xml:space="preserve"> </w:t>
      </w:r>
      <w:r>
        <w:rPr>
          <w:rFonts w:eastAsia="Times New Roman"/>
          <w:szCs w:val="24"/>
        </w:rPr>
        <w:t>«Α</w:t>
      </w:r>
      <w:r w:rsidRPr="00DA0505">
        <w:rPr>
          <w:rFonts w:eastAsia="Times New Roman"/>
          <w:szCs w:val="24"/>
        </w:rPr>
        <w:t>υτοί δεν αλλάζουν το</w:t>
      </w:r>
      <w:r w:rsidRPr="00DA0505">
        <w:rPr>
          <w:rFonts w:eastAsia="Times New Roman"/>
          <w:szCs w:val="24"/>
        </w:rPr>
        <w:t xml:space="preserve"> </w:t>
      </w:r>
      <w:r>
        <w:rPr>
          <w:rFonts w:eastAsia="Times New Roman"/>
          <w:szCs w:val="24"/>
        </w:rPr>
        <w:t>Σ</w:t>
      </w:r>
      <w:r w:rsidRPr="00DA0505">
        <w:rPr>
          <w:rFonts w:eastAsia="Times New Roman"/>
          <w:szCs w:val="24"/>
        </w:rPr>
        <w:t>ύνταγμα</w:t>
      </w:r>
      <w:r>
        <w:rPr>
          <w:rFonts w:eastAsia="Times New Roman"/>
          <w:szCs w:val="24"/>
        </w:rPr>
        <w:t>. Α</w:t>
      </w:r>
      <w:r w:rsidRPr="00DA0505">
        <w:rPr>
          <w:rFonts w:eastAsia="Times New Roman"/>
          <w:szCs w:val="24"/>
        </w:rPr>
        <w:t xml:space="preserve">πό κάτω </w:t>
      </w:r>
      <w:r>
        <w:rPr>
          <w:rFonts w:eastAsia="Times New Roman"/>
          <w:szCs w:val="24"/>
        </w:rPr>
        <w:t>β</w:t>
      </w:r>
      <w:r w:rsidRPr="00DA0505">
        <w:rPr>
          <w:rFonts w:eastAsia="Times New Roman"/>
          <w:szCs w:val="24"/>
        </w:rPr>
        <w:t>άζουν κάτι κουτσουλιές</w:t>
      </w:r>
      <w:r>
        <w:rPr>
          <w:rFonts w:eastAsia="Times New Roman"/>
          <w:szCs w:val="24"/>
        </w:rPr>
        <w:t>»;</w:t>
      </w:r>
      <w:r w:rsidRPr="00DA0505">
        <w:rPr>
          <w:rFonts w:eastAsia="Times New Roman"/>
          <w:szCs w:val="24"/>
        </w:rPr>
        <w:t xml:space="preserve"> </w:t>
      </w:r>
      <w:r>
        <w:rPr>
          <w:rFonts w:eastAsia="Times New Roman"/>
          <w:szCs w:val="24"/>
        </w:rPr>
        <w:t>Μ</w:t>
      </w:r>
      <w:r w:rsidRPr="00DA0505">
        <w:rPr>
          <w:rFonts w:eastAsia="Times New Roman"/>
          <w:szCs w:val="24"/>
        </w:rPr>
        <w:t>ας το είπατε αυτό</w:t>
      </w:r>
      <w:r>
        <w:rPr>
          <w:rFonts w:eastAsia="Times New Roman"/>
          <w:szCs w:val="24"/>
        </w:rPr>
        <w:t>; Τ</w:t>
      </w:r>
      <w:r w:rsidRPr="00DA0505">
        <w:rPr>
          <w:rFonts w:eastAsia="Times New Roman"/>
          <w:szCs w:val="24"/>
        </w:rPr>
        <w:t>ο είπατε στη χώρα</w:t>
      </w:r>
      <w:r>
        <w:rPr>
          <w:rFonts w:eastAsia="Times New Roman"/>
          <w:szCs w:val="24"/>
        </w:rPr>
        <w:t>; Δ</w:t>
      </w:r>
      <w:r w:rsidRPr="00DA0505">
        <w:rPr>
          <w:rFonts w:eastAsia="Times New Roman"/>
          <w:szCs w:val="24"/>
        </w:rPr>
        <w:t xml:space="preserve">εν λέγατε ότι </w:t>
      </w:r>
      <w:r>
        <w:rPr>
          <w:rFonts w:eastAsia="Times New Roman"/>
          <w:szCs w:val="24"/>
        </w:rPr>
        <w:t xml:space="preserve">«Οι άνθρωποι </w:t>
      </w:r>
      <w:r w:rsidRPr="00DA0505">
        <w:rPr>
          <w:rFonts w:eastAsia="Times New Roman"/>
          <w:szCs w:val="24"/>
        </w:rPr>
        <w:t xml:space="preserve">θα αλλάξουν το </w:t>
      </w:r>
      <w:r>
        <w:rPr>
          <w:rFonts w:eastAsia="Times New Roman"/>
          <w:szCs w:val="24"/>
        </w:rPr>
        <w:t>Σ</w:t>
      </w:r>
      <w:r w:rsidRPr="00DA0505">
        <w:rPr>
          <w:rFonts w:eastAsia="Times New Roman"/>
          <w:szCs w:val="24"/>
        </w:rPr>
        <w:t>ύνταγμ</w:t>
      </w:r>
      <w:r>
        <w:rPr>
          <w:rFonts w:eastAsia="Times New Roman"/>
          <w:szCs w:val="24"/>
        </w:rPr>
        <w:t>ά</w:t>
      </w:r>
      <w:r w:rsidRPr="00DA0505">
        <w:rPr>
          <w:rFonts w:eastAsia="Times New Roman"/>
          <w:szCs w:val="24"/>
        </w:rPr>
        <w:t xml:space="preserve"> </w:t>
      </w:r>
      <w:r>
        <w:rPr>
          <w:rFonts w:eastAsia="Times New Roman"/>
          <w:szCs w:val="24"/>
        </w:rPr>
        <w:t>τους»;</w:t>
      </w:r>
      <w:r w:rsidRPr="00DA0505">
        <w:rPr>
          <w:rFonts w:eastAsia="Times New Roman"/>
          <w:szCs w:val="24"/>
        </w:rPr>
        <w:t xml:space="preserve"> </w:t>
      </w:r>
      <w:r>
        <w:rPr>
          <w:rFonts w:eastAsia="Times New Roman"/>
          <w:szCs w:val="24"/>
        </w:rPr>
        <w:t>Πού είναι αυτό; Έ</w:t>
      </w:r>
      <w:r w:rsidRPr="00DA0505">
        <w:rPr>
          <w:rFonts w:eastAsia="Times New Roman"/>
          <w:szCs w:val="24"/>
        </w:rPr>
        <w:t xml:space="preserve">χετε καταθέσει το Σύνταγμα του επεκτατισμού μέσα στο ελληνικό </w:t>
      </w:r>
      <w:r>
        <w:rPr>
          <w:rFonts w:eastAsia="Times New Roman"/>
          <w:szCs w:val="24"/>
        </w:rPr>
        <w:t>Κ</w:t>
      </w:r>
      <w:r w:rsidRPr="00DA0505">
        <w:rPr>
          <w:rFonts w:eastAsia="Times New Roman"/>
          <w:szCs w:val="24"/>
        </w:rPr>
        <w:t>οινοβούλιο</w:t>
      </w:r>
      <w:r>
        <w:rPr>
          <w:rFonts w:eastAsia="Times New Roman"/>
          <w:szCs w:val="24"/>
        </w:rPr>
        <w:t>. Κ</w:t>
      </w:r>
      <w:r w:rsidRPr="00DA0505">
        <w:rPr>
          <w:rFonts w:eastAsia="Times New Roman"/>
          <w:szCs w:val="24"/>
        </w:rPr>
        <w:t xml:space="preserve">αι το ελληνικό </w:t>
      </w:r>
      <w:r>
        <w:rPr>
          <w:rFonts w:eastAsia="Times New Roman"/>
          <w:szCs w:val="24"/>
        </w:rPr>
        <w:t>Κ</w:t>
      </w:r>
      <w:r w:rsidRPr="00DA0505">
        <w:rPr>
          <w:rFonts w:eastAsia="Times New Roman"/>
          <w:szCs w:val="24"/>
        </w:rPr>
        <w:t xml:space="preserve">οινοβούλιο καλείται να </w:t>
      </w:r>
      <w:r>
        <w:rPr>
          <w:rFonts w:eastAsia="Times New Roman"/>
          <w:szCs w:val="24"/>
        </w:rPr>
        <w:t>συ</w:t>
      </w:r>
      <w:r w:rsidRPr="00DA0505">
        <w:rPr>
          <w:rFonts w:eastAsia="Times New Roman"/>
          <w:szCs w:val="24"/>
        </w:rPr>
        <w:t>ζητήσει κάτι που δεν υπάρχει</w:t>
      </w:r>
      <w:r>
        <w:rPr>
          <w:rFonts w:eastAsia="Times New Roman"/>
          <w:szCs w:val="24"/>
        </w:rPr>
        <w:t>.</w:t>
      </w:r>
    </w:p>
    <w:p w14:paraId="77C03286" w14:textId="77777777" w:rsidR="006113A9" w:rsidRDefault="006B6FC4">
      <w:pPr>
        <w:spacing w:line="600" w:lineRule="auto"/>
        <w:ind w:firstLine="720"/>
        <w:contextualSpacing/>
        <w:jc w:val="both"/>
        <w:rPr>
          <w:rFonts w:eastAsia="Times New Roman"/>
          <w:szCs w:val="24"/>
        </w:rPr>
      </w:pPr>
      <w:r>
        <w:rPr>
          <w:rFonts w:eastAsia="Times New Roman"/>
          <w:szCs w:val="24"/>
        </w:rPr>
        <w:t>Τ</w:t>
      </w:r>
      <w:r w:rsidRPr="00DA0505">
        <w:rPr>
          <w:rFonts w:eastAsia="Times New Roman"/>
          <w:szCs w:val="24"/>
        </w:rPr>
        <w:t>ελικά</w:t>
      </w:r>
      <w:r>
        <w:rPr>
          <w:rFonts w:eastAsia="Times New Roman"/>
          <w:szCs w:val="24"/>
        </w:rPr>
        <w:t>,</w:t>
      </w:r>
      <w:r w:rsidRPr="00DA0505">
        <w:rPr>
          <w:rFonts w:eastAsia="Times New Roman"/>
          <w:szCs w:val="24"/>
        </w:rPr>
        <w:t xml:space="preserve"> μετά από όλα αυτά</w:t>
      </w:r>
      <w:r>
        <w:rPr>
          <w:rFonts w:eastAsia="Times New Roman"/>
          <w:szCs w:val="24"/>
        </w:rPr>
        <w:t>,</w:t>
      </w:r>
      <w:r w:rsidRPr="00DA0505">
        <w:rPr>
          <w:rFonts w:eastAsia="Times New Roman"/>
          <w:szCs w:val="24"/>
        </w:rPr>
        <w:t xml:space="preserve"> επειδή δεν έχουμε καταλάβει γιατί αυτή η πρεμούρα</w:t>
      </w:r>
      <w:r>
        <w:rPr>
          <w:rFonts w:eastAsia="Times New Roman"/>
          <w:szCs w:val="24"/>
        </w:rPr>
        <w:t>,</w:t>
      </w:r>
      <w:r w:rsidRPr="00DA0505">
        <w:rPr>
          <w:rFonts w:eastAsia="Times New Roman"/>
          <w:szCs w:val="24"/>
        </w:rPr>
        <w:t xml:space="preserve"> έχουμε νιώσει </w:t>
      </w:r>
      <w:r>
        <w:rPr>
          <w:rFonts w:eastAsia="Times New Roman"/>
          <w:szCs w:val="24"/>
        </w:rPr>
        <w:t>ό</w:t>
      </w:r>
      <w:r w:rsidRPr="00DA0505">
        <w:rPr>
          <w:rFonts w:eastAsia="Times New Roman"/>
          <w:szCs w:val="24"/>
        </w:rPr>
        <w:t>λοι μέσα μας ότι κάτι συμβαίνει</w:t>
      </w:r>
      <w:r>
        <w:rPr>
          <w:rFonts w:eastAsia="Times New Roman"/>
          <w:szCs w:val="24"/>
        </w:rPr>
        <w:t>,</w:t>
      </w:r>
      <w:r w:rsidRPr="00DA0505">
        <w:rPr>
          <w:rFonts w:eastAsia="Times New Roman"/>
          <w:szCs w:val="24"/>
        </w:rPr>
        <w:t xml:space="preserve"> ότι τελικά έχουμε να κάνουμε με ανθρώπους που συμπράττουν με ξένη δύναμη</w:t>
      </w:r>
      <w:r>
        <w:rPr>
          <w:rFonts w:eastAsia="Times New Roman"/>
          <w:szCs w:val="24"/>
        </w:rPr>
        <w:t>. Μ</w:t>
      </w:r>
      <w:r w:rsidRPr="00DA0505">
        <w:rPr>
          <w:rFonts w:eastAsia="Times New Roman"/>
          <w:szCs w:val="24"/>
        </w:rPr>
        <w:t>ας κοροϊδεύετε</w:t>
      </w:r>
      <w:r>
        <w:rPr>
          <w:rFonts w:eastAsia="Times New Roman"/>
          <w:szCs w:val="24"/>
        </w:rPr>
        <w:t>. Σ</w:t>
      </w:r>
      <w:r w:rsidRPr="00DA0505">
        <w:rPr>
          <w:rFonts w:eastAsia="Times New Roman"/>
          <w:szCs w:val="24"/>
        </w:rPr>
        <w:t>υναλλάσσε</w:t>
      </w:r>
      <w:r>
        <w:rPr>
          <w:rFonts w:eastAsia="Times New Roman"/>
          <w:szCs w:val="24"/>
        </w:rPr>
        <w:t>στε</w:t>
      </w:r>
      <w:r w:rsidRPr="00DA0505">
        <w:rPr>
          <w:rFonts w:eastAsia="Times New Roman"/>
          <w:szCs w:val="24"/>
        </w:rPr>
        <w:t xml:space="preserve"> από την πρώτη στιγμή</w:t>
      </w:r>
      <w:r>
        <w:rPr>
          <w:rFonts w:eastAsia="Times New Roman"/>
          <w:szCs w:val="24"/>
        </w:rPr>
        <w:t>: Συναλλαγή με τους δανειστές,</w:t>
      </w:r>
      <w:r w:rsidRPr="00DA0505">
        <w:rPr>
          <w:rFonts w:eastAsia="Times New Roman"/>
          <w:szCs w:val="24"/>
        </w:rPr>
        <w:t xml:space="preserve"> </w:t>
      </w:r>
      <w:r>
        <w:rPr>
          <w:rFonts w:eastAsia="Times New Roman"/>
          <w:szCs w:val="24"/>
        </w:rPr>
        <w:t>συναλλαγή με τους Σκοπιανούς</w:t>
      </w:r>
      <w:r w:rsidRPr="00DA0505">
        <w:rPr>
          <w:rFonts w:eastAsia="Times New Roman"/>
          <w:szCs w:val="24"/>
        </w:rPr>
        <w:t xml:space="preserve"> </w:t>
      </w:r>
      <w:r>
        <w:rPr>
          <w:rFonts w:eastAsia="Times New Roman"/>
          <w:szCs w:val="24"/>
        </w:rPr>
        <w:t xml:space="preserve">που </w:t>
      </w:r>
      <w:r w:rsidRPr="00DA0505">
        <w:rPr>
          <w:rFonts w:eastAsia="Times New Roman"/>
          <w:szCs w:val="24"/>
        </w:rPr>
        <w:t>δεν αλλάζουν τίποτε</w:t>
      </w:r>
      <w:r>
        <w:rPr>
          <w:rFonts w:eastAsia="Times New Roman"/>
          <w:szCs w:val="24"/>
        </w:rPr>
        <w:t>,</w:t>
      </w:r>
      <w:r w:rsidRPr="00DA0505">
        <w:rPr>
          <w:rFonts w:eastAsia="Times New Roman"/>
          <w:szCs w:val="24"/>
        </w:rPr>
        <w:t xml:space="preserve"> συναλλαγή με διάφορους </w:t>
      </w:r>
      <w:r>
        <w:rPr>
          <w:rFonts w:eastAsia="Times New Roman"/>
          <w:szCs w:val="24"/>
        </w:rPr>
        <w:t>σ</w:t>
      </w:r>
      <w:r w:rsidRPr="00DA0505">
        <w:rPr>
          <w:rFonts w:eastAsia="Times New Roman"/>
          <w:szCs w:val="24"/>
        </w:rPr>
        <w:t>τους οποίους προσφέρετ</w:t>
      </w:r>
      <w:r>
        <w:rPr>
          <w:rFonts w:eastAsia="Times New Roman"/>
          <w:szCs w:val="24"/>
        </w:rPr>
        <w:t>ε</w:t>
      </w:r>
      <w:r w:rsidRPr="00DA0505">
        <w:rPr>
          <w:rFonts w:eastAsia="Times New Roman"/>
          <w:szCs w:val="24"/>
        </w:rPr>
        <w:t xml:space="preserve"> υπουργικούς θώκους</w:t>
      </w:r>
      <w:r>
        <w:rPr>
          <w:rFonts w:eastAsia="Times New Roman"/>
          <w:szCs w:val="24"/>
        </w:rPr>
        <w:t>.</w:t>
      </w:r>
      <w:r w:rsidRPr="00DA0505">
        <w:rPr>
          <w:rFonts w:eastAsia="Times New Roman"/>
          <w:szCs w:val="24"/>
        </w:rPr>
        <w:t xml:space="preserve"> </w:t>
      </w:r>
      <w:r w:rsidRPr="00DA0505">
        <w:rPr>
          <w:rFonts w:eastAsia="Times New Roman"/>
          <w:szCs w:val="24"/>
        </w:rPr>
        <w:lastRenderedPageBreak/>
        <w:t xml:space="preserve">Και </w:t>
      </w:r>
      <w:r>
        <w:rPr>
          <w:rFonts w:eastAsia="Times New Roman"/>
          <w:szCs w:val="24"/>
        </w:rPr>
        <w:t>εν πάση</w:t>
      </w:r>
      <w:r w:rsidRPr="00DA0505">
        <w:rPr>
          <w:rFonts w:eastAsia="Times New Roman"/>
          <w:szCs w:val="24"/>
        </w:rPr>
        <w:t xml:space="preserve"> περιπτώσει</w:t>
      </w:r>
      <w:r>
        <w:rPr>
          <w:rFonts w:eastAsia="Times New Roman"/>
          <w:szCs w:val="24"/>
        </w:rPr>
        <w:t>,</w:t>
      </w:r>
      <w:r w:rsidRPr="00DA0505">
        <w:rPr>
          <w:rFonts w:eastAsia="Times New Roman"/>
          <w:szCs w:val="24"/>
        </w:rPr>
        <w:t xml:space="preserve"> π</w:t>
      </w:r>
      <w:r>
        <w:rPr>
          <w:rFonts w:eastAsia="Times New Roman"/>
          <w:szCs w:val="24"/>
        </w:rPr>
        <w:t xml:space="preserve">είτε </w:t>
      </w:r>
      <w:r w:rsidRPr="00DA0505">
        <w:rPr>
          <w:rFonts w:eastAsia="Times New Roman"/>
          <w:szCs w:val="24"/>
        </w:rPr>
        <w:t>μου</w:t>
      </w:r>
      <w:r>
        <w:rPr>
          <w:rFonts w:eastAsia="Times New Roman"/>
          <w:szCs w:val="24"/>
        </w:rPr>
        <w:t>,</w:t>
      </w:r>
      <w:r w:rsidRPr="00DA0505">
        <w:rPr>
          <w:rFonts w:eastAsia="Times New Roman"/>
          <w:szCs w:val="24"/>
        </w:rPr>
        <w:t xml:space="preserve"> σας παρακαλώ</w:t>
      </w:r>
      <w:r>
        <w:rPr>
          <w:rFonts w:eastAsia="Times New Roman"/>
          <w:szCs w:val="24"/>
        </w:rPr>
        <w:t>,</w:t>
      </w:r>
      <w:r w:rsidRPr="00DA0505">
        <w:rPr>
          <w:rFonts w:eastAsia="Times New Roman"/>
          <w:szCs w:val="24"/>
        </w:rPr>
        <w:t xml:space="preserve"> πώς </w:t>
      </w:r>
      <w:r w:rsidRPr="00DA0505">
        <w:rPr>
          <w:rFonts w:eastAsia="Times New Roman"/>
          <w:szCs w:val="24"/>
        </w:rPr>
        <w:t xml:space="preserve">γίνεται δηλαδή να δεχτούμε </w:t>
      </w:r>
      <w:r>
        <w:rPr>
          <w:rFonts w:eastAsia="Times New Roman"/>
          <w:szCs w:val="24"/>
        </w:rPr>
        <w:t>τ</w:t>
      </w:r>
      <w:r w:rsidRPr="00DA0505">
        <w:rPr>
          <w:rFonts w:eastAsia="Times New Roman"/>
          <w:szCs w:val="24"/>
        </w:rPr>
        <w:t>ώρα εμείς εδώ ότι θα πάρουμε το παλιό το</w:t>
      </w:r>
      <w:r>
        <w:rPr>
          <w:rFonts w:eastAsia="Times New Roman"/>
          <w:szCs w:val="24"/>
        </w:rPr>
        <w:t>υς</w:t>
      </w:r>
      <w:r w:rsidRPr="00DA0505">
        <w:rPr>
          <w:rFonts w:eastAsia="Times New Roman"/>
          <w:szCs w:val="24"/>
        </w:rPr>
        <w:t xml:space="preserve"> </w:t>
      </w:r>
      <w:r>
        <w:rPr>
          <w:rFonts w:eastAsia="Times New Roman"/>
          <w:szCs w:val="24"/>
        </w:rPr>
        <w:t>Σ</w:t>
      </w:r>
      <w:r w:rsidRPr="00DA0505">
        <w:rPr>
          <w:rFonts w:eastAsia="Times New Roman"/>
          <w:szCs w:val="24"/>
        </w:rPr>
        <w:t>ύνταγμα</w:t>
      </w:r>
      <w:r>
        <w:rPr>
          <w:rFonts w:eastAsia="Times New Roman"/>
          <w:szCs w:val="24"/>
        </w:rPr>
        <w:t xml:space="preserve">, </w:t>
      </w:r>
      <w:r w:rsidRPr="00DA0505">
        <w:rPr>
          <w:rFonts w:eastAsia="Times New Roman"/>
          <w:szCs w:val="24"/>
        </w:rPr>
        <w:t>γιατί</w:t>
      </w:r>
      <w:r w:rsidRPr="005C418C">
        <w:rPr>
          <w:rFonts w:eastAsia="Times New Roman"/>
          <w:szCs w:val="24"/>
        </w:rPr>
        <w:t xml:space="preserve"> </w:t>
      </w:r>
      <w:r w:rsidRPr="00DA0505">
        <w:rPr>
          <w:rFonts w:eastAsia="Times New Roman"/>
          <w:szCs w:val="24"/>
        </w:rPr>
        <w:t>αυτ</w:t>
      </w:r>
      <w:r>
        <w:rPr>
          <w:rFonts w:eastAsia="Times New Roman"/>
          <w:szCs w:val="24"/>
        </w:rPr>
        <w:t>οί,</w:t>
      </w:r>
      <w:r w:rsidRPr="00DA0505">
        <w:rPr>
          <w:rFonts w:eastAsia="Times New Roman"/>
          <w:szCs w:val="24"/>
        </w:rPr>
        <w:t xml:space="preserve"> λέει</w:t>
      </w:r>
      <w:r>
        <w:rPr>
          <w:rFonts w:eastAsia="Times New Roman"/>
          <w:szCs w:val="24"/>
        </w:rPr>
        <w:t>,</w:t>
      </w:r>
      <w:r w:rsidRPr="00DA0505">
        <w:rPr>
          <w:rFonts w:eastAsia="Times New Roman"/>
          <w:szCs w:val="24"/>
        </w:rPr>
        <w:t xml:space="preserve"> έτσι το αλλάζουν</w:t>
      </w:r>
      <w:r>
        <w:rPr>
          <w:rFonts w:eastAsia="Times New Roman"/>
          <w:szCs w:val="24"/>
        </w:rPr>
        <w:t>; Τ</w:t>
      </w:r>
      <w:r w:rsidRPr="00DA0505">
        <w:rPr>
          <w:rFonts w:eastAsia="Times New Roman"/>
          <w:szCs w:val="24"/>
        </w:rPr>
        <w:t>ι είναι</w:t>
      </w:r>
      <w:r>
        <w:rPr>
          <w:rFonts w:eastAsia="Times New Roman"/>
          <w:szCs w:val="24"/>
        </w:rPr>
        <w:t>,</w:t>
      </w:r>
      <w:r w:rsidRPr="00DA0505">
        <w:rPr>
          <w:rFonts w:eastAsia="Times New Roman"/>
          <w:szCs w:val="24"/>
        </w:rPr>
        <w:t xml:space="preserve"> δηλαδή</w:t>
      </w:r>
      <w:r>
        <w:rPr>
          <w:rFonts w:eastAsia="Times New Roman"/>
          <w:szCs w:val="24"/>
        </w:rPr>
        <w:t>,</w:t>
      </w:r>
      <w:r w:rsidRPr="00DA0505">
        <w:rPr>
          <w:rFonts w:eastAsia="Times New Roman"/>
          <w:szCs w:val="24"/>
        </w:rPr>
        <w:t xml:space="preserve"> οι </w:t>
      </w:r>
      <w:r>
        <w:rPr>
          <w:rFonts w:eastAsia="Times New Roman"/>
          <w:szCs w:val="24"/>
        </w:rPr>
        <w:t>Σ</w:t>
      </w:r>
      <w:r w:rsidRPr="00DA0505">
        <w:rPr>
          <w:rFonts w:eastAsia="Times New Roman"/>
          <w:szCs w:val="24"/>
        </w:rPr>
        <w:t>κοπιανοί</w:t>
      </w:r>
      <w:r>
        <w:rPr>
          <w:rFonts w:eastAsia="Times New Roman"/>
          <w:szCs w:val="24"/>
        </w:rPr>
        <w:t>; Σ</w:t>
      </w:r>
      <w:r w:rsidRPr="00DA0505">
        <w:rPr>
          <w:rFonts w:eastAsia="Times New Roman"/>
          <w:szCs w:val="24"/>
        </w:rPr>
        <w:t xml:space="preserve">ε όλο τον κόσμο όταν αλλάζει το </w:t>
      </w:r>
      <w:r>
        <w:rPr>
          <w:rFonts w:eastAsia="Times New Roman"/>
          <w:szCs w:val="24"/>
        </w:rPr>
        <w:t>Σ</w:t>
      </w:r>
      <w:r w:rsidRPr="00DA0505">
        <w:rPr>
          <w:rFonts w:eastAsia="Times New Roman"/>
          <w:szCs w:val="24"/>
        </w:rPr>
        <w:t>ύνταγμα</w:t>
      </w:r>
      <w:r>
        <w:rPr>
          <w:rFonts w:eastAsia="Times New Roman"/>
          <w:szCs w:val="24"/>
        </w:rPr>
        <w:t>,</w:t>
      </w:r>
      <w:r w:rsidRPr="00DA0505">
        <w:rPr>
          <w:rFonts w:eastAsia="Times New Roman"/>
          <w:szCs w:val="24"/>
        </w:rPr>
        <w:t xml:space="preserve"> αλλάζει το </w:t>
      </w:r>
      <w:r>
        <w:rPr>
          <w:rFonts w:eastAsia="Times New Roman"/>
          <w:szCs w:val="24"/>
        </w:rPr>
        <w:t>Σ</w:t>
      </w:r>
      <w:r w:rsidRPr="00DA0505">
        <w:rPr>
          <w:rFonts w:eastAsia="Times New Roman"/>
          <w:szCs w:val="24"/>
        </w:rPr>
        <w:t>ύνταγμα</w:t>
      </w:r>
      <w:r>
        <w:rPr>
          <w:rFonts w:eastAsia="Times New Roman"/>
          <w:szCs w:val="24"/>
        </w:rPr>
        <w:t>,</w:t>
      </w:r>
      <w:r w:rsidRPr="00DA0505">
        <w:rPr>
          <w:rFonts w:eastAsia="Times New Roman"/>
          <w:szCs w:val="24"/>
        </w:rPr>
        <w:t xml:space="preserve"> μπαίνουν οι τροποποιήσεις</w:t>
      </w:r>
      <w:r>
        <w:rPr>
          <w:rFonts w:eastAsia="Times New Roman"/>
          <w:szCs w:val="24"/>
        </w:rPr>
        <w:t>,</w:t>
      </w:r>
      <w:r w:rsidRPr="00DA0505">
        <w:rPr>
          <w:rFonts w:eastAsia="Times New Roman"/>
          <w:szCs w:val="24"/>
        </w:rPr>
        <w:t xml:space="preserve"> φεύγουν τα άλλα</w:t>
      </w:r>
      <w:r>
        <w:rPr>
          <w:rFonts w:eastAsia="Times New Roman"/>
          <w:szCs w:val="24"/>
        </w:rPr>
        <w:t>. Τι ιστορία έχουν,</w:t>
      </w:r>
      <w:r w:rsidRPr="00DA0505">
        <w:rPr>
          <w:rFonts w:eastAsia="Times New Roman"/>
          <w:szCs w:val="24"/>
        </w:rPr>
        <w:t xml:space="preserve"> δηλαδή</w:t>
      </w:r>
      <w:r>
        <w:rPr>
          <w:rFonts w:eastAsia="Times New Roman"/>
          <w:szCs w:val="24"/>
        </w:rPr>
        <w:t>,</w:t>
      </w:r>
      <w:r w:rsidRPr="00DA0505">
        <w:rPr>
          <w:rFonts w:eastAsia="Times New Roman"/>
          <w:szCs w:val="24"/>
        </w:rPr>
        <w:t xml:space="preserve"> οι </w:t>
      </w:r>
      <w:r>
        <w:rPr>
          <w:rFonts w:eastAsia="Times New Roman"/>
          <w:szCs w:val="24"/>
        </w:rPr>
        <w:t>Σ</w:t>
      </w:r>
      <w:r w:rsidRPr="00DA0505">
        <w:rPr>
          <w:rFonts w:eastAsia="Times New Roman"/>
          <w:szCs w:val="24"/>
        </w:rPr>
        <w:t>κοπιανοί τόσο σημαντική</w:t>
      </w:r>
      <w:r>
        <w:rPr>
          <w:rFonts w:eastAsia="Times New Roman"/>
          <w:szCs w:val="24"/>
        </w:rPr>
        <w:t>;</w:t>
      </w:r>
      <w:r w:rsidRPr="00DA0505">
        <w:rPr>
          <w:rFonts w:eastAsia="Times New Roman"/>
          <w:szCs w:val="24"/>
        </w:rPr>
        <w:t xml:space="preserve"> </w:t>
      </w:r>
      <w:r>
        <w:rPr>
          <w:rFonts w:eastAsia="Times New Roman"/>
          <w:szCs w:val="24"/>
        </w:rPr>
        <w:t>Τ</w:t>
      </w:r>
      <w:r w:rsidRPr="00DA0505">
        <w:rPr>
          <w:rFonts w:eastAsia="Times New Roman"/>
          <w:szCs w:val="24"/>
        </w:rPr>
        <w:t xml:space="preserve">ο </w:t>
      </w:r>
      <w:r>
        <w:rPr>
          <w:rFonts w:eastAsia="Times New Roman"/>
          <w:szCs w:val="24"/>
        </w:rPr>
        <w:t>Ί</w:t>
      </w:r>
      <w:r w:rsidRPr="00DA0505">
        <w:rPr>
          <w:rFonts w:eastAsia="Times New Roman"/>
          <w:szCs w:val="24"/>
        </w:rPr>
        <w:t>λιντεν</w:t>
      </w:r>
      <w:r>
        <w:rPr>
          <w:rFonts w:eastAsia="Times New Roman"/>
          <w:szCs w:val="24"/>
        </w:rPr>
        <w:t>; Π</w:t>
      </w:r>
      <w:r w:rsidRPr="00DA0505">
        <w:rPr>
          <w:rFonts w:eastAsia="Times New Roman"/>
          <w:szCs w:val="24"/>
        </w:rPr>
        <w:t>ότ</w:t>
      </w:r>
      <w:r>
        <w:rPr>
          <w:rFonts w:eastAsia="Times New Roman"/>
          <w:szCs w:val="24"/>
        </w:rPr>
        <w:t>ε; Πού; Τ</w:t>
      </w:r>
      <w:r w:rsidRPr="00DA0505">
        <w:rPr>
          <w:rFonts w:eastAsia="Times New Roman"/>
          <w:szCs w:val="24"/>
        </w:rPr>
        <w:t xml:space="preserve">ότε που οι κομιτατζήδες </w:t>
      </w:r>
      <w:r>
        <w:rPr>
          <w:rFonts w:eastAsia="Times New Roman"/>
          <w:szCs w:val="24"/>
        </w:rPr>
        <w:t>έκοβαν</w:t>
      </w:r>
      <w:r w:rsidRPr="00DA0505">
        <w:rPr>
          <w:rFonts w:eastAsia="Times New Roman"/>
          <w:szCs w:val="24"/>
        </w:rPr>
        <w:t xml:space="preserve"> γλώσσες </w:t>
      </w:r>
      <w:r>
        <w:rPr>
          <w:rFonts w:eastAsia="Times New Roman"/>
          <w:szCs w:val="24"/>
        </w:rPr>
        <w:t xml:space="preserve">των δασκάλων και </w:t>
      </w:r>
      <w:r w:rsidRPr="00DA0505">
        <w:rPr>
          <w:rFonts w:eastAsia="Times New Roman"/>
          <w:szCs w:val="24"/>
        </w:rPr>
        <w:t>κρεμούσαν τους παπάδες από τα δέντρα</w:t>
      </w:r>
      <w:r>
        <w:rPr>
          <w:rFonts w:eastAsia="Times New Roman"/>
          <w:szCs w:val="24"/>
        </w:rPr>
        <w:t>; Π</w:t>
      </w:r>
      <w:r w:rsidRPr="00DA0505">
        <w:rPr>
          <w:rFonts w:eastAsia="Times New Roman"/>
          <w:szCs w:val="24"/>
        </w:rPr>
        <w:t>οια ιστορία</w:t>
      </w:r>
      <w:r>
        <w:rPr>
          <w:rFonts w:eastAsia="Times New Roman"/>
          <w:szCs w:val="24"/>
        </w:rPr>
        <w:t xml:space="preserve"> δ</w:t>
      </w:r>
      <w:r w:rsidRPr="00DA0505">
        <w:rPr>
          <w:rFonts w:eastAsia="Times New Roman"/>
          <w:szCs w:val="24"/>
        </w:rPr>
        <w:t>ηλαδή θέλουν να διαφυλάξου</w:t>
      </w:r>
      <w:r>
        <w:rPr>
          <w:rFonts w:eastAsia="Times New Roman"/>
          <w:szCs w:val="24"/>
        </w:rPr>
        <w:t>ν</w:t>
      </w:r>
      <w:r w:rsidRPr="00DA0505">
        <w:rPr>
          <w:rFonts w:eastAsia="Times New Roman"/>
          <w:szCs w:val="24"/>
        </w:rPr>
        <w:t xml:space="preserve"> αυτοί οι άνθρωποι εδώ πέρα</w:t>
      </w:r>
      <w:r>
        <w:rPr>
          <w:rFonts w:eastAsia="Times New Roman"/>
          <w:szCs w:val="24"/>
        </w:rPr>
        <w:t>;</w:t>
      </w:r>
    </w:p>
    <w:p w14:paraId="77C03287" w14:textId="77777777" w:rsidR="006113A9" w:rsidRDefault="006B6FC4">
      <w:pPr>
        <w:spacing w:line="600" w:lineRule="auto"/>
        <w:ind w:firstLine="720"/>
        <w:contextualSpacing/>
        <w:jc w:val="both"/>
        <w:rPr>
          <w:rFonts w:eastAsia="Times New Roman"/>
          <w:szCs w:val="24"/>
        </w:rPr>
      </w:pPr>
      <w:r w:rsidRPr="00DA0505">
        <w:rPr>
          <w:rFonts w:eastAsia="Times New Roman"/>
          <w:szCs w:val="24"/>
        </w:rPr>
        <w:t>Λοιπόν</w:t>
      </w:r>
      <w:r>
        <w:rPr>
          <w:rFonts w:eastAsia="Times New Roman"/>
          <w:szCs w:val="24"/>
        </w:rPr>
        <w:t>,</w:t>
      </w:r>
      <w:r w:rsidRPr="00DA0505">
        <w:rPr>
          <w:rFonts w:eastAsia="Times New Roman"/>
          <w:szCs w:val="24"/>
        </w:rPr>
        <w:t xml:space="preserve"> κοι</w:t>
      </w:r>
      <w:r w:rsidRPr="00DA0505">
        <w:rPr>
          <w:rFonts w:eastAsia="Times New Roman"/>
          <w:szCs w:val="24"/>
        </w:rPr>
        <w:t>τάξτε</w:t>
      </w:r>
      <w:r>
        <w:rPr>
          <w:rFonts w:eastAsia="Times New Roman"/>
          <w:szCs w:val="24"/>
        </w:rPr>
        <w:t>,</w:t>
      </w:r>
      <w:r w:rsidRPr="00DA0505">
        <w:rPr>
          <w:rFonts w:eastAsia="Times New Roman"/>
          <w:szCs w:val="24"/>
        </w:rPr>
        <w:t xml:space="preserve"> για να πετύχετε το</w:t>
      </w:r>
      <w:r>
        <w:rPr>
          <w:rFonts w:eastAsia="Times New Roman"/>
          <w:szCs w:val="24"/>
        </w:rPr>
        <w:t>ν</w:t>
      </w:r>
      <w:r w:rsidRPr="00DA0505">
        <w:rPr>
          <w:rFonts w:eastAsia="Times New Roman"/>
          <w:szCs w:val="24"/>
        </w:rPr>
        <w:t xml:space="preserve"> σ</w:t>
      </w:r>
      <w:r>
        <w:rPr>
          <w:rFonts w:eastAsia="Times New Roman"/>
          <w:szCs w:val="24"/>
        </w:rPr>
        <w:t>κοπό</w:t>
      </w:r>
      <w:r w:rsidRPr="00DA0505">
        <w:rPr>
          <w:rFonts w:eastAsia="Times New Roman"/>
          <w:szCs w:val="24"/>
        </w:rPr>
        <w:t xml:space="preserve"> </w:t>
      </w:r>
      <w:r>
        <w:rPr>
          <w:rFonts w:eastAsia="Times New Roman"/>
          <w:szCs w:val="24"/>
        </w:rPr>
        <w:t>σας,</w:t>
      </w:r>
      <w:r w:rsidRPr="00DA0505">
        <w:rPr>
          <w:rFonts w:eastAsia="Times New Roman"/>
          <w:szCs w:val="24"/>
        </w:rPr>
        <w:t xml:space="preserve"> ο οποίος είναι ύποπτος πλέον</w:t>
      </w:r>
      <w:r>
        <w:rPr>
          <w:rFonts w:eastAsia="Times New Roman"/>
          <w:szCs w:val="24"/>
        </w:rPr>
        <w:t>,</w:t>
      </w:r>
      <w:r w:rsidRPr="00DA0505">
        <w:rPr>
          <w:rFonts w:eastAsia="Times New Roman"/>
          <w:szCs w:val="24"/>
        </w:rPr>
        <w:t xml:space="preserve"> εθνικά ύποπτος</w:t>
      </w:r>
      <w:r>
        <w:rPr>
          <w:rFonts w:eastAsia="Times New Roman"/>
          <w:szCs w:val="24"/>
        </w:rPr>
        <w:t>,</w:t>
      </w:r>
      <w:r w:rsidRPr="00DA0505">
        <w:rPr>
          <w:rFonts w:eastAsia="Times New Roman"/>
          <w:szCs w:val="24"/>
        </w:rPr>
        <w:t xml:space="preserve"> έχετε θέσει από την αρχή σε εφαρμογή δύο παράλληλα σχέδια</w:t>
      </w:r>
      <w:r>
        <w:rPr>
          <w:rFonts w:eastAsia="Times New Roman"/>
          <w:szCs w:val="24"/>
        </w:rPr>
        <w:t>.</w:t>
      </w:r>
    </w:p>
    <w:p w14:paraId="77C03288" w14:textId="77777777" w:rsidR="006113A9" w:rsidRDefault="006B6FC4">
      <w:pPr>
        <w:spacing w:line="600" w:lineRule="auto"/>
        <w:ind w:firstLine="720"/>
        <w:contextualSpacing/>
        <w:jc w:val="both"/>
        <w:rPr>
          <w:rFonts w:eastAsia="Times New Roman"/>
          <w:szCs w:val="24"/>
        </w:rPr>
      </w:pPr>
      <w:r w:rsidRPr="00DA0505">
        <w:rPr>
          <w:rFonts w:eastAsia="Times New Roman"/>
          <w:szCs w:val="24"/>
        </w:rPr>
        <w:t xml:space="preserve">Το πρώτο ήταν να ταυτιστούν </w:t>
      </w:r>
      <w:r>
        <w:rPr>
          <w:rFonts w:eastAsia="Times New Roman"/>
          <w:szCs w:val="24"/>
        </w:rPr>
        <w:t>ό</w:t>
      </w:r>
      <w:r w:rsidRPr="00DA0505">
        <w:rPr>
          <w:rFonts w:eastAsia="Times New Roman"/>
          <w:szCs w:val="24"/>
        </w:rPr>
        <w:t xml:space="preserve">σοι διαφωνούν με τη </w:t>
      </w:r>
      <w:r>
        <w:rPr>
          <w:rFonts w:eastAsia="Times New Roman"/>
          <w:szCs w:val="24"/>
        </w:rPr>
        <w:t>Σ</w:t>
      </w:r>
      <w:r w:rsidRPr="00DA0505">
        <w:rPr>
          <w:rFonts w:eastAsia="Times New Roman"/>
          <w:szCs w:val="24"/>
        </w:rPr>
        <w:t>υμφωνία των Πρεσπών με τη διαφθορά</w:t>
      </w:r>
      <w:r>
        <w:rPr>
          <w:rFonts w:eastAsia="Times New Roman"/>
          <w:szCs w:val="24"/>
        </w:rPr>
        <w:t>. Στις 5 Φεβρουαρίου του 2018</w:t>
      </w:r>
      <w:r>
        <w:rPr>
          <w:rFonts w:eastAsia="Times New Roman"/>
          <w:szCs w:val="24"/>
        </w:rPr>
        <w:t xml:space="preserve">, την </w:t>
      </w:r>
      <w:r w:rsidRPr="00DA0505">
        <w:rPr>
          <w:rFonts w:eastAsia="Times New Roman"/>
          <w:szCs w:val="24"/>
        </w:rPr>
        <w:t>επόμενη του συλλαλητηρίου της Αθήνας</w:t>
      </w:r>
      <w:r>
        <w:rPr>
          <w:rFonts w:eastAsia="Times New Roman"/>
          <w:szCs w:val="24"/>
        </w:rPr>
        <w:t>,</w:t>
      </w:r>
      <w:r w:rsidRPr="00DA0505">
        <w:rPr>
          <w:rFonts w:eastAsia="Times New Roman"/>
          <w:szCs w:val="24"/>
        </w:rPr>
        <w:t xml:space="preserve"> </w:t>
      </w:r>
      <w:r>
        <w:rPr>
          <w:rFonts w:eastAsia="Times New Roman"/>
          <w:szCs w:val="24"/>
        </w:rPr>
        <w:t xml:space="preserve">εμφανιστήκατε και μας ξεφουρνίσατε </w:t>
      </w:r>
      <w:r w:rsidRPr="00DA0505">
        <w:rPr>
          <w:rFonts w:eastAsia="Times New Roman"/>
          <w:szCs w:val="24"/>
        </w:rPr>
        <w:t xml:space="preserve">την υπόθεση </w:t>
      </w:r>
      <w:r>
        <w:rPr>
          <w:rFonts w:eastAsia="Times New Roman"/>
          <w:szCs w:val="24"/>
        </w:rPr>
        <w:t>«</w:t>
      </w:r>
      <w:r w:rsidRPr="00DA0505">
        <w:rPr>
          <w:rFonts w:eastAsia="Times New Roman"/>
          <w:szCs w:val="24"/>
        </w:rPr>
        <w:t>NOVARTIS</w:t>
      </w:r>
      <w:r>
        <w:rPr>
          <w:rFonts w:eastAsia="Times New Roman"/>
          <w:szCs w:val="24"/>
        </w:rPr>
        <w:t xml:space="preserve">». Στις </w:t>
      </w:r>
      <w:r w:rsidRPr="00DA0505">
        <w:rPr>
          <w:rFonts w:eastAsia="Times New Roman"/>
          <w:szCs w:val="24"/>
        </w:rPr>
        <w:t>6 Φεβρουαρίου</w:t>
      </w:r>
      <w:r>
        <w:rPr>
          <w:rFonts w:eastAsia="Times New Roman"/>
          <w:szCs w:val="24"/>
        </w:rPr>
        <w:t>,</w:t>
      </w:r>
      <w:r w:rsidRPr="00DA0505">
        <w:rPr>
          <w:rFonts w:eastAsia="Times New Roman"/>
          <w:szCs w:val="24"/>
        </w:rPr>
        <w:t xml:space="preserve"> την επομένη</w:t>
      </w:r>
      <w:r>
        <w:rPr>
          <w:rFonts w:eastAsia="Times New Roman"/>
          <w:szCs w:val="24"/>
        </w:rPr>
        <w:t>, πήγε ο κ.</w:t>
      </w:r>
      <w:r w:rsidRPr="00DA0505">
        <w:rPr>
          <w:rFonts w:eastAsia="Times New Roman"/>
          <w:szCs w:val="24"/>
        </w:rPr>
        <w:t xml:space="preserve"> Τσίπρας στην Πάτρα και μίλησε για πατριωτισμό της μίζας</w:t>
      </w:r>
      <w:r>
        <w:rPr>
          <w:rFonts w:eastAsia="Times New Roman"/>
          <w:szCs w:val="24"/>
        </w:rPr>
        <w:t>. Α</w:t>
      </w:r>
      <w:r w:rsidRPr="00DA0505">
        <w:rPr>
          <w:rFonts w:eastAsia="Times New Roman"/>
          <w:szCs w:val="24"/>
        </w:rPr>
        <w:t>υτό θέλ</w:t>
      </w:r>
      <w:r>
        <w:rPr>
          <w:rFonts w:eastAsia="Times New Roman"/>
          <w:szCs w:val="24"/>
        </w:rPr>
        <w:t>α</w:t>
      </w:r>
      <w:r w:rsidRPr="00DA0505">
        <w:rPr>
          <w:rFonts w:eastAsia="Times New Roman"/>
          <w:szCs w:val="24"/>
        </w:rPr>
        <w:t>τε να κάνετε</w:t>
      </w:r>
      <w:r>
        <w:rPr>
          <w:rFonts w:eastAsia="Times New Roman"/>
          <w:szCs w:val="24"/>
        </w:rPr>
        <w:t>:</w:t>
      </w:r>
      <w:r w:rsidRPr="00DA0505">
        <w:rPr>
          <w:rFonts w:eastAsia="Times New Roman"/>
          <w:szCs w:val="24"/>
        </w:rPr>
        <w:t xml:space="preserve"> </w:t>
      </w:r>
      <w:r>
        <w:rPr>
          <w:rFonts w:eastAsia="Times New Roman"/>
          <w:szCs w:val="24"/>
        </w:rPr>
        <w:t>Ν</w:t>
      </w:r>
      <w:r w:rsidRPr="00DA0505">
        <w:rPr>
          <w:rFonts w:eastAsia="Times New Roman"/>
          <w:szCs w:val="24"/>
        </w:rPr>
        <w:t xml:space="preserve">α </w:t>
      </w:r>
      <w:r w:rsidRPr="00DA0505">
        <w:rPr>
          <w:rFonts w:eastAsia="Times New Roman"/>
          <w:szCs w:val="24"/>
        </w:rPr>
        <w:lastRenderedPageBreak/>
        <w:t>ταυτί</w:t>
      </w:r>
      <w:r>
        <w:rPr>
          <w:rFonts w:eastAsia="Times New Roman"/>
          <w:szCs w:val="24"/>
        </w:rPr>
        <w:t>σ</w:t>
      </w:r>
      <w:r w:rsidRPr="00DA0505">
        <w:rPr>
          <w:rFonts w:eastAsia="Times New Roman"/>
          <w:szCs w:val="24"/>
        </w:rPr>
        <w:t>ετ</w:t>
      </w:r>
      <w:r>
        <w:rPr>
          <w:rFonts w:eastAsia="Times New Roman"/>
          <w:szCs w:val="24"/>
        </w:rPr>
        <w:t>ε</w:t>
      </w:r>
      <w:r w:rsidRPr="00DA0505">
        <w:rPr>
          <w:rFonts w:eastAsia="Times New Roman"/>
          <w:szCs w:val="24"/>
        </w:rPr>
        <w:t xml:space="preserve"> αυτούς που έχουν </w:t>
      </w:r>
      <w:r w:rsidRPr="00DA0505">
        <w:rPr>
          <w:rFonts w:eastAsia="Times New Roman"/>
          <w:szCs w:val="24"/>
        </w:rPr>
        <w:t xml:space="preserve">διαφορετική άποψη </w:t>
      </w:r>
      <w:r>
        <w:rPr>
          <w:rFonts w:eastAsia="Times New Roman"/>
          <w:szCs w:val="24"/>
        </w:rPr>
        <w:t>με εσάς</w:t>
      </w:r>
      <w:r w:rsidRPr="00DA0505">
        <w:rPr>
          <w:rFonts w:eastAsia="Times New Roman"/>
          <w:szCs w:val="24"/>
        </w:rPr>
        <w:t xml:space="preserve"> στα εθνικά θέματα</w:t>
      </w:r>
      <w:r>
        <w:rPr>
          <w:rFonts w:eastAsia="Times New Roman"/>
          <w:szCs w:val="24"/>
        </w:rPr>
        <w:t>,</w:t>
      </w:r>
      <w:r w:rsidRPr="00DA0505">
        <w:rPr>
          <w:rFonts w:eastAsia="Times New Roman"/>
          <w:szCs w:val="24"/>
        </w:rPr>
        <w:t xml:space="preserve"> με τη διαφθορά</w:t>
      </w:r>
      <w:r>
        <w:rPr>
          <w:rFonts w:eastAsia="Times New Roman"/>
          <w:szCs w:val="24"/>
        </w:rPr>
        <w:t>.</w:t>
      </w:r>
    </w:p>
    <w:p w14:paraId="77C03289" w14:textId="77777777" w:rsidR="006113A9" w:rsidRDefault="006B6FC4">
      <w:pPr>
        <w:spacing w:line="600" w:lineRule="auto"/>
        <w:ind w:firstLine="720"/>
        <w:contextualSpacing/>
        <w:jc w:val="both"/>
        <w:rPr>
          <w:rFonts w:eastAsia="Times New Roman"/>
          <w:szCs w:val="24"/>
        </w:rPr>
      </w:pPr>
      <w:r>
        <w:rPr>
          <w:rFonts w:eastAsia="Times New Roman"/>
          <w:szCs w:val="24"/>
        </w:rPr>
        <w:t>Π</w:t>
      </w:r>
      <w:r w:rsidRPr="00DA0505">
        <w:rPr>
          <w:rFonts w:eastAsia="Times New Roman"/>
          <w:szCs w:val="24"/>
        </w:rPr>
        <w:t>αράλληλα</w:t>
      </w:r>
      <w:r>
        <w:rPr>
          <w:rFonts w:eastAsia="Times New Roman"/>
          <w:szCs w:val="24"/>
        </w:rPr>
        <w:t>,</w:t>
      </w:r>
      <w:r w:rsidRPr="00DA0505">
        <w:rPr>
          <w:rFonts w:eastAsia="Times New Roman"/>
          <w:szCs w:val="24"/>
        </w:rPr>
        <w:t xml:space="preserve"> εξ</w:t>
      </w:r>
      <w:r>
        <w:rPr>
          <w:rFonts w:eastAsia="Times New Roman"/>
          <w:szCs w:val="24"/>
        </w:rPr>
        <w:t>ελίχθ</w:t>
      </w:r>
      <w:r w:rsidRPr="00DA0505">
        <w:rPr>
          <w:rFonts w:eastAsia="Times New Roman"/>
          <w:szCs w:val="24"/>
        </w:rPr>
        <w:t>ηκε και το δεύτερο σχέδιο</w:t>
      </w:r>
      <w:r>
        <w:rPr>
          <w:rFonts w:eastAsia="Times New Roman"/>
          <w:szCs w:val="24"/>
        </w:rPr>
        <w:t>: Ν</w:t>
      </w:r>
      <w:r w:rsidRPr="00DA0505">
        <w:rPr>
          <w:rFonts w:eastAsia="Times New Roman"/>
          <w:szCs w:val="24"/>
        </w:rPr>
        <w:t>α ταυτιστεί ο λαός που διαδηλώνει για τη Μακεδονία με τους ακραίους</w:t>
      </w:r>
      <w:r>
        <w:rPr>
          <w:rFonts w:eastAsia="Times New Roman"/>
          <w:szCs w:val="24"/>
        </w:rPr>
        <w:t>. Ά</w:t>
      </w:r>
      <w:r w:rsidRPr="00DA0505">
        <w:rPr>
          <w:rFonts w:eastAsia="Times New Roman"/>
          <w:szCs w:val="24"/>
        </w:rPr>
        <w:t>ρχισε αμέσως ο κ</w:t>
      </w:r>
      <w:r>
        <w:rPr>
          <w:rFonts w:eastAsia="Times New Roman"/>
          <w:szCs w:val="24"/>
        </w:rPr>
        <w:t>.</w:t>
      </w:r>
      <w:r w:rsidRPr="00DA0505">
        <w:rPr>
          <w:rFonts w:eastAsia="Times New Roman"/>
          <w:szCs w:val="24"/>
        </w:rPr>
        <w:t xml:space="preserve"> Τσίπρας από πέρσι να απευθύνει γενικό προσκλητήριο προς τους κάθε λογής ακραίους</w:t>
      </w:r>
      <w:r>
        <w:rPr>
          <w:rFonts w:eastAsia="Times New Roman"/>
          <w:szCs w:val="24"/>
        </w:rPr>
        <w:t>.</w:t>
      </w:r>
      <w:r w:rsidRPr="00DA0505">
        <w:rPr>
          <w:rFonts w:eastAsia="Times New Roman"/>
          <w:szCs w:val="24"/>
        </w:rPr>
        <w:t xml:space="preserve"> </w:t>
      </w:r>
      <w:r>
        <w:rPr>
          <w:rFonts w:eastAsia="Times New Roman"/>
          <w:szCs w:val="24"/>
        </w:rPr>
        <w:t>Μ</w:t>
      </w:r>
      <w:r w:rsidRPr="00DA0505">
        <w:rPr>
          <w:rFonts w:eastAsia="Times New Roman"/>
          <w:szCs w:val="24"/>
        </w:rPr>
        <w:t>ίλησε για ετερόκλητους όχλους από το</w:t>
      </w:r>
      <w:r>
        <w:rPr>
          <w:rFonts w:eastAsia="Times New Roman"/>
          <w:szCs w:val="24"/>
        </w:rPr>
        <w:t>ν</w:t>
      </w:r>
      <w:r w:rsidRPr="00DA0505">
        <w:rPr>
          <w:rFonts w:eastAsia="Times New Roman"/>
          <w:szCs w:val="24"/>
        </w:rPr>
        <w:t xml:space="preserve"> Φεβρουάριο του </w:t>
      </w:r>
      <w:r>
        <w:rPr>
          <w:rFonts w:eastAsia="Times New Roman"/>
          <w:szCs w:val="24"/>
        </w:rPr>
        <w:t>20</w:t>
      </w:r>
      <w:r w:rsidRPr="00DA0505">
        <w:rPr>
          <w:rFonts w:eastAsia="Times New Roman"/>
          <w:szCs w:val="24"/>
        </w:rPr>
        <w:t>18 και από τότε μέχρι την περασμένη Κυριακή</w:t>
      </w:r>
      <w:r>
        <w:rPr>
          <w:rFonts w:eastAsia="Times New Roman"/>
          <w:szCs w:val="24"/>
        </w:rPr>
        <w:t>,</w:t>
      </w:r>
      <w:r w:rsidRPr="00DA0505">
        <w:rPr>
          <w:rFonts w:eastAsia="Times New Roman"/>
          <w:szCs w:val="24"/>
        </w:rPr>
        <w:t xml:space="preserve"> που έγιναν αυτά τα έκτροπα</w:t>
      </w:r>
      <w:r>
        <w:rPr>
          <w:rFonts w:eastAsia="Times New Roman"/>
          <w:szCs w:val="24"/>
        </w:rPr>
        <w:t>,</w:t>
      </w:r>
      <w:r w:rsidRPr="00DA0505">
        <w:rPr>
          <w:rFonts w:eastAsia="Times New Roman"/>
          <w:szCs w:val="24"/>
        </w:rPr>
        <w:t xml:space="preserve"> δεν σταμάτησε να κάνει προσκλητήριο ακραίων</w:t>
      </w:r>
      <w:r>
        <w:rPr>
          <w:rFonts w:eastAsia="Times New Roman"/>
          <w:szCs w:val="24"/>
        </w:rPr>
        <w:t>.</w:t>
      </w:r>
      <w:r>
        <w:rPr>
          <w:rFonts w:eastAsia="Times New Roman"/>
          <w:szCs w:val="24"/>
        </w:rPr>
        <w:t xml:space="preserve"> Τ</w:t>
      </w:r>
      <w:r w:rsidRPr="00DA0505">
        <w:rPr>
          <w:rFonts w:eastAsia="Times New Roman"/>
          <w:szCs w:val="24"/>
        </w:rPr>
        <w:t xml:space="preserve">ο πρωί της Κυριακής </w:t>
      </w:r>
      <w:r>
        <w:rPr>
          <w:rFonts w:eastAsia="Times New Roman"/>
          <w:szCs w:val="24"/>
        </w:rPr>
        <w:t>σε συνέντευξή του στην «ΑΥΓΗ»</w:t>
      </w:r>
      <w:r w:rsidRPr="00DA0505">
        <w:rPr>
          <w:rFonts w:eastAsia="Times New Roman"/>
          <w:szCs w:val="24"/>
        </w:rPr>
        <w:t xml:space="preserve"> είπε ότι φαντάζεται πως ακραίες ομάδες </w:t>
      </w:r>
      <w:r>
        <w:rPr>
          <w:rFonts w:eastAsia="Times New Roman"/>
          <w:szCs w:val="24"/>
        </w:rPr>
        <w:t>θ</w:t>
      </w:r>
      <w:r w:rsidRPr="00DA0505">
        <w:rPr>
          <w:rFonts w:eastAsia="Times New Roman"/>
          <w:szCs w:val="24"/>
        </w:rPr>
        <w:t>α χειραγωγήσουν</w:t>
      </w:r>
      <w:r>
        <w:rPr>
          <w:rFonts w:eastAsia="Times New Roman"/>
          <w:szCs w:val="24"/>
        </w:rPr>
        <w:t>. Φ</w:t>
      </w:r>
      <w:r w:rsidRPr="00DA0505">
        <w:rPr>
          <w:rFonts w:eastAsia="Times New Roman"/>
          <w:szCs w:val="24"/>
        </w:rPr>
        <w:t>ανταζόταν</w:t>
      </w:r>
      <w:r>
        <w:rPr>
          <w:rFonts w:eastAsia="Times New Roman"/>
          <w:szCs w:val="24"/>
        </w:rPr>
        <w:t>, μας το</w:t>
      </w:r>
      <w:r w:rsidRPr="00DA0505">
        <w:rPr>
          <w:rFonts w:eastAsia="Times New Roman"/>
          <w:szCs w:val="24"/>
        </w:rPr>
        <w:t xml:space="preserve"> προανήγγειλε</w:t>
      </w:r>
      <w:r>
        <w:rPr>
          <w:rFonts w:eastAsia="Times New Roman"/>
          <w:szCs w:val="24"/>
        </w:rPr>
        <w:t>. Κ</w:t>
      </w:r>
      <w:r w:rsidRPr="00DA0505">
        <w:rPr>
          <w:rFonts w:eastAsia="Times New Roman"/>
          <w:szCs w:val="24"/>
        </w:rPr>
        <w:t>αι μετά</w:t>
      </w:r>
      <w:r>
        <w:rPr>
          <w:rFonts w:eastAsia="Times New Roman"/>
          <w:szCs w:val="24"/>
        </w:rPr>
        <w:t>,</w:t>
      </w:r>
      <w:r w:rsidRPr="00DA0505">
        <w:rPr>
          <w:rFonts w:eastAsia="Times New Roman"/>
          <w:szCs w:val="24"/>
        </w:rPr>
        <w:t xml:space="preserve"> αφού έγιναν αυτά που </w:t>
      </w:r>
      <w:r>
        <w:rPr>
          <w:rFonts w:eastAsia="Times New Roman"/>
          <w:szCs w:val="24"/>
        </w:rPr>
        <w:t xml:space="preserve">έγιναν, μας ταύτισε εμάς, </w:t>
      </w:r>
      <w:r w:rsidRPr="00DA0505">
        <w:rPr>
          <w:rFonts w:eastAsia="Times New Roman"/>
          <w:szCs w:val="24"/>
        </w:rPr>
        <w:t>τη Νέα Δημοκρατία</w:t>
      </w:r>
      <w:r>
        <w:rPr>
          <w:rFonts w:eastAsia="Times New Roman"/>
          <w:szCs w:val="24"/>
        </w:rPr>
        <w:t>,</w:t>
      </w:r>
      <w:r w:rsidRPr="00DA0505">
        <w:rPr>
          <w:rFonts w:eastAsia="Times New Roman"/>
          <w:szCs w:val="24"/>
        </w:rPr>
        <w:t xml:space="preserve"> τον Κυριάκο Μητσοτάκη</w:t>
      </w:r>
      <w:r>
        <w:rPr>
          <w:rFonts w:eastAsia="Times New Roman"/>
          <w:szCs w:val="24"/>
        </w:rPr>
        <w:t>,</w:t>
      </w:r>
      <w:r w:rsidRPr="00DA0505">
        <w:rPr>
          <w:rFonts w:eastAsia="Times New Roman"/>
          <w:szCs w:val="24"/>
        </w:rPr>
        <w:t xml:space="preserve"> με τους ακραίου</w:t>
      </w:r>
      <w:r w:rsidRPr="00DA0505">
        <w:rPr>
          <w:rFonts w:eastAsia="Times New Roman"/>
          <w:szCs w:val="24"/>
        </w:rPr>
        <w:t>ς</w:t>
      </w:r>
      <w:r>
        <w:rPr>
          <w:rFonts w:eastAsia="Times New Roman"/>
          <w:szCs w:val="24"/>
        </w:rPr>
        <w:t>. Δ</w:t>
      </w:r>
      <w:r w:rsidRPr="00DA0505">
        <w:rPr>
          <w:rFonts w:eastAsia="Times New Roman"/>
          <w:szCs w:val="24"/>
        </w:rPr>
        <w:t>ηλαδή</w:t>
      </w:r>
      <w:r>
        <w:rPr>
          <w:rFonts w:eastAsia="Times New Roman"/>
          <w:szCs w:val="24"/>
        </w:rPr>
        <w:t>,</w:t>
      </w:r>
      <w:r w:rsidRPr="00DA0505">
        <w:rPr>
          <w:rFonts w:eastAsia="Times New Roman"/>
          <w:szCs w:val="24"/>
        </w:rPr>
        <w:t xml:space="preserve"> αμ</w:t>
      </w:r>
      <w:r>
        <w:rPr>
          <w:rFonts w:eastAsia="Times New Roman"/>
          <w:szCs w:val="24"/>
        </w:rPr>
        <w:t>ολήσατε</w:t>
      </w:r>
      <w:r w:rsidRPr="00DA0505">
        <w:rPr>
          <w:rFonts w:eastAsia="Times New Roman"/>
          <w:szCs w:val="24"/>
        </w:rPr>
        <w:t xml:space="preserve"> όλες τις συμμορίες</w:t>
      </w:r>
      <w:r>
        <w:rPr>
          <w:rFonts w:eastAsia="Times New Roman"/>
          <w:szCs w:val="24"/>
        </w:rPr>
        <w:t>,</w:t>
      </w:r>
      <w:r w:rsidRPr="00DA0505">
        <w:rPr>
          <w:rFonts w:eastAsia="Times New Roman"/>
          <w:szCs w:val="24"/>
        </w:rPr>
        <w:t xml:space="preserve"> τους παρακρατικούς</w:t>
      </w:r>
      <w:r>
        <w:rPr>
          <w:rFonts w:eastAsia="Times New Roman"/>
          <w:szCs w:val="24"/>
        </w:rPr>
        <w:t>,</w:t>
      </w:r>
      <w:r w:rsidRPr="00DA0505">
        <w:rPr>
          <w:rFonts w:eastAsia="Times New Roman"/>
          <w:szCs w:val="24"/>
        </w:rPr>
        <w:t xml:space="preserve"> τους τραμπούκους στο</w:t>
      </w:r>
      <w:r>
        <w:rPr>
          <w:rFonts w:eastAsia="Times New Roman"/>
          <w:szCs w:val="24"/>
        </w:rPr>
        <w:t>ν</w:t>
      </w:r>
      <w:r w:rsidRPr="00DA0505">
        <w:rPr>
          <w:rFonts w:eastAsia="Times New Roman"/>
          <w:szCs w:val="24"/>
        </w:rPr>
        <w:t xml:space="preserve"> δρόμο</w:t>
      </w:r>
      <w:r>
        <w:rPr>
          <w:rFonts w:eastAsia="Times New Roman"/>
          <w:szCs w:val="24"/>
        </w:rPr>
        <w:t>. Η</w:t>
      </w:r>
      <w:r w:rsidRPr="00DA0505">
        <w:rPr>
          <w:rFonts w:eastAsia="Times New Roman"/>
          <w:szCs w:val="24"/>
        </w:rPr>
        <w:t xml:space="preserve"> κ</w:t>
      </w:r>
      <w:r>
        <w:rPr>
          <w:rFonts w:eastAsia="Times New Roman"/>
          <w:szCs w:val="24"/>
        </w:rPr>
        <w:t>.</w:t>
      </w:r>
      <w:r w:rsidRPr="00DA0505">
        <w:rPr>
          <w:rFonts w:eastAsia="Times New Roman"/>
          <w:szCs w:val="24"/>
        </w:rPr>
        <w:t xml:space="preserve"> Γεροβασίλη έρχεται και μας λέει τώρα ότι ανησυχεί για τις επόμενες μέρες</w:t>
      </w:r>
      <w:r>
        <w:rPr>
          <w:rFonts w:eastAsia="Times New Roman"/>
          <w:szCs w:val="24"/>
        </w:rPr>
        <w:t>. Ω</w:t>
      </w:r>
      <w:r w:rsidRPr="00DA0505">
        <w:rPr>
          <w:rFonts w:eastAsia="Times New Roman"/>
          <w:szCs w:val="24"/>
        </w:rPr>
        <w:t>ραία</w:t>
      </w:r>
      <w:r>
        <w:rPr>
          <w:rFonts w:eastAsia="Times New Roman"/>
          <w:szCs w:val="24"/>
        </w:rPr>
        <w:t>,</w:t>
      </w:r>
      <w:r w:rsidRPr="00DA0505">
        <w:rPr>
          <w:rFonts w:eastAsia="Times New Roman"/>
          <w:szCs w:val="24"/>
        </w:rPr>
        <w:t xml:space="preserve"> </w:t>
      </w:r>
      <w:r>
        <w:rPr>
          <w:rFonts w:eastAsia="Times New Roman"/>
          <w:szCs w:val="24"/>
        </w:rPr>
        <w:t>η Υ</w:t>
      </w:r>
      <w:r w:rsidRPr="00DA0505">
        <w:rPr>
          <w:rFonts w:eastAsia="Times New Roman"/>
          <w:szCs w:val="24"/>
        </w:rPr>
        <w:t>πουργός Δημόσιας Τάξης</w:t>
      </w:r>
      <w:r>
        <w:rPr>
          <w:rFonts w:eastAsia="Times New Roman"/>
          <w:szCs w:val="24"/>
        </w:rPr>
        <w:t xml:space="preserve"> και</w:t>
      </w:r>
      <w:r w:rsidRPr="00DA0505">
        <w:rPr>
          <w:rFonts w:eastAsia="Times New Roman"/>
          <w:szCs w:val="24"/>
        </w:rPr>
        <w:t xml:space="preserve"> Προστασίας του Πολίτη</w:t>
      </w:r>
      <w:r>
        <w:rPr>
          <w:rFonts w:eastAsia="Times New Roman"/>
          <w:szCs w:val="24"/>
        </w:rPr>
        <w:t xml:space="preserve"> α</w:t>
      </w:r>
      <w:r w:rsidRPr="00DA0505">
        <w:rPr>
          <w:rFonts w:eastAsia="Times New Roman"/>
          <w:szCs w:val="24"/>
        </w:rPr>
        <w:t>νησυχεί</w:t>
      </w:r>
      <w:r>
        <w:rPr>
          <w:rFonts w:eastAsia="Times New Roman"/>
          <w:szCs w:val="24"/>
        </w:rPr>
        <w:t>. Ε, άμα ανησυχεί, τ</w:t>
      </w:r>
      <w:r>
        <w:rPr>
          <w:rFonts w:eastAsia="Times New Roman"/>
          <w:szCs w:val="24"/>
        </w:rPr>
        <w:t xml:space="preserve">ι να πω; Ας πάει </w:t>
      </w:r>
      <w:r w:rsidRPr="00DA0505">
        <w:rPr>
          <w:rFonts w:eastAsia="Times New Roman"/>
          <w:szCs w:val="24"/>
        </w:rPr>
        <w:t xml:space="preserve">σπίτι </w:t>
      </w:r>
      <w:r>
        <w:rPr>
          <w:rFonts w:eastAsia="Times New Roman"/>
          <w:szCs w:val="24"/>
        </w:rPr>
        <w:t>της,</w:t>
      </w:r>
      <w:r w:rsidRPr="00DA0505">
        <w:rPr>
          <w:rFonts w:eastAsia="Times New Roman"/>
          <w:szCs w:val="24"/>
        </w:rPr>
        <w:t xml:space="preserve"> να μη </w:t>
      </w:r>
      <w:r>
        <w:rPr>
          <w:rFonts w:eastAsia="Times New Roman"/>
          <w:szCs w:val="24"/>
        </w:rPr>
        <w:t>σ</w:t>
      </w:r>
      <w:r w:rsidRPr="00DA0505">
        <w:rPr>
          <w:rFonts w:eastAsia="Times New Roman"/>
          <w:szCs w:val="24"/>
        </w:rPr>
        <w:t xml:space="preserve">τεναχωριέται </w:t>
      </w:r>
      <w:r>
        <w:rPr>
          <w:rFonts w:eastAsia="Times New Roman"/>
          <w:szCs w:val="24"/>
        </w:rPr>
        <w:t xml:space="preserve">η </w:t>
      </w:r>
      <w:r w:rsidRPr="00DA0505">
        <w:rPr>
          <w:rFonts w:eastAsia="Times New Roman"/>
          <w:szCs w:val="24"/>
        </w:rPr>
        <w:t>γυναίκα</w:t>
      </w:r>
      <w:r>
        <w:rPr>
          <w:rFonts w:eastAsia="Times New Roman"/>
          <w:szCs w:val="24"/>
        </w:rPr>
        <w:t>. Και λέει, επίσης,</w:t>
      </w:r>
      <w:r w:rsidRPr="00DA0505">
        <w:rPr>
          <w:rFonts w:eastAsia="Times New Roman"/>
          <w:szCs w:val="24"/>
        </w:rPr>
        <w:t xml:space="preserve"> η κυρία Γεροβασίλη ότι στη </w:t>
      </w:r>
      <w:r w:rsidRPr="00DA0505">
        <w:rPr>
          <w:rFonts w:eastAsia="Times New Roman"/>
          <w:szCs w:val="24"/>
        </w:rPr>
        <w:lastRenderedPageBreak/>
        <w:t>δική μου περίπτωση</w:t>
      </w:r>
      <w:r>
        <w:rPr>
          <w:rFonts w:eastAsia="Times New Roman"/>
          <w:szCs w:val="24"/>
        </w:rPr>
        <w:t>,</w:t>
      </w:r>
      <w:r w:rsidRPr="00DA0505">
        <w:rPr>
          <w:rFonts w:eastAsia="Times New Roman"/>
          <w:szCs w:val="24"/>
        </w:rPr>
        <w:t xml:space="preserve"> της άγριας </w:t>
      </w:r>
      <w:r>
        <w:rPr>
          <w:rFonts w:eastAsia="Times New Roman"/>
          <w:szCs w:val="24"/>
        </w:rPr>
        <w:t>ε</w:t>
      </w:r>
      <w:r w:rsidRPr="00DA0505">
        <w:rPr>
          <w:rFonts w:eastAsia="Times New Roman"/>
          <w:szCs w:val="24"/>
        </w:rPr>
        <w:t>πίθεση</w:t>
      </w:r>
      <w:r>
        <w:rPr>
          <w:rFonts w:eastAsia="Times New Roman"/>
          <w:szCs w:val="24"/>
        </w:rPr>
        <w:t>ς</w:t>
      </w:r>
      <w:r w:rsidRPr="00DA0505">
        <w:rPr>
          <w:rFonts w:eastAsia="Times New Roman"/>
          <w:szCs w:val="24"/>
        </w:rPr>
        <w:t xml:space="preserve"> που δέχτηκ</w:t>
      </w:r>
      <w:r>
        <w:rPr>
          <w:rFonts w:eastAsia="Times New Roman"/>
          <w:szCs w:val="24"/>
        </w:rPr>
        <w:t>α,</w:t>
      </w:r>
      <w:r w:rsidRPr="00DA0505">
        <w:rPr>
          <w:rFonts w:eastAsia="Times New Roman"/>
          <w:szCs w:val="24"/>
        </w:rPr>
        <w:t xml:space="preserve"> δεν είναι τα πράγματα όπως τα περιέγραψα</w:t>
      </w:r>
      <w:r>
        <w:rPr>
          <w:rFonts w:eastAsia="Times New Roman"/>
          <w:szCs w:val="24"/>
        </w:rPr>
        <w:t>. Κ</w:t>
      </w:r>
      <w:r w:rsidRPr="00DA0505">
        <w:rPr>
          <w:rFonts w:eastAsia="Times New Roman"/>
          <w:szCs w:val="24"/>
        </w:rPr>
        <w:t>αι πού το ξέρει εκείνη</w:t>
      </w:r>
      <w:r>
        <w:rPr>
          <w:rFonts w:eastAsia="Times New Roman"/>
          <w:szCs w:val="24"/>
        </w:rPr>
        <w:t>;</w:t>
      </w:r>
      <w:r w:rsidRPr="00DA0505">
        <w:rPr>
          <w:rFonts w:eastAsia="Times New Roman"/>
          <w:szCs w:val="24"/>
        </w:rPr>
        <w:t xml:space="preserve"> </w:t>
      </w:r>
      <w:r>
        <w:rPr>
          <w:rFonts w:eastAsia="Times New Roman"/>
          <w:szCs w:val="24"/>
        </w:rPr>
        <w:t>Ε</w:t>
      </w:r>
      <w:r w:rsidRPr="00DA0505">
        <w:rPr>
          <w:rFonts w:eastAsia="Times New Roman"/>
          <w:szCs w:val="24"/>
        </w:rPr>
        <w:t xml:space="preserve">ίχε κάποιους εκεί και </w:t>
      </w:r>
      <w:r>
        <w:rPr>
          <w:rFonts w:eastAsia="Times New Roman"/>
          <w:szCs w:val="24"/>
        </w:rPr>
        <w:t>έβλεπαν;</w:t>
      </w:r>
      <w:r w:rsidRPr="00DA0505">
        <w:rPr>
          <w:rFonts w:eastAsia="Times New Roman"/>
          <w:szCs w:val="24"/>
        </w:rPr>
        <w:t xml:space="preserve"> Γιατί κά</w:t>
      </w:r>
      <w:r>
        <w:rPr>
          <w:rFonts w:eastAsia="Times New Roman"/>
          <w:szCs w:val="24"/>
        </w:rPr>
        <w:t>τ</w:t>
      </w:r>
      <w:r w:rsidRPr="00DA0505">
        <w:rPr>
          <w:rFonts w:eastAsia="Times New Roman"/>
          <w:szCs w:val="24"/>
        </w:rPr>
        <w:t>ι δεν μου αρέσει</w:t>
      </w:r>
      <w:r>
        <w:rPr>
          <w:rFonts w:eastAsia="Times New Roman"/>
          <w:szCs w:val="24"/>
        </w:rPr>
        <w:t xml:space="preserve"> σ</w:t>
      </w:r>
      <w:r w:rsidRPr="00DA0505">
        <w:rPr>
          <w:rFonts w:eastAsia="Times New Roman"/>
          <w:szCs w:val="24"/>
        </w:rPr>
        <w:t>ε όλη αυτή</w:t>
      </w:r>
      <w:r>
        <w:rPr>
          <w:rFonts w:eastAsia="Times New Roman"/>
          <w:szCs w:val="24"/>
        </w:rPr>
        <w:t>ν</w:t>
      </w:r>
      <w:r w:rsidRPr="00DA0505">
        <w:rPr>
          <w:rFonts w:eastAsia="Times New Roman"/>
          <w:szCs w:val="24"/>
        </w:rPr>
        <w:t xml:space="preserve"> την ιστορία</w:t>
      </w:r>
      <w:r>
        <w:rPr>
          <w:rFonts w:eastAsia="Times New Roman"/>
          <w:szCs w:val="24"/>
        </w:rPr>
        <w:t>.</w:t>
      </w:r>
    </w:p>
    <w:p w14:paraId="77C0328A" w14:textId="77777777" w:rsidR="006113A9" w:rsidRDefault="006B6FC4">
      <w:pPr>
        <w:spacing w:line="600" w:lineRule="auto"/>
        <w:ind w:firstLine="720"/>
        <w:contextualSpacing/>
        <w:jc w:val="both"/>
        <w:rPr>
          <w:rFonts w:eastAsia="Times New Roman"/>
          <w:szCs w:val="24"/>
        </w:rPr>
      </w:pPr>
      <w:r>
        <w:rPr>
          <w:rFonts w:eastAsia="Times New Roman"/>
          <w:szCs w:val="24"/>
        </w:rPr>
        <w:t>Κ</w:t>
      </w:r>
      <w:r w:rsidRPr="00DA0505">
        <w:rPr>
          <w:rFonts w:eastAsia="Times New Roman"/>
          <w:szCs w:val="24"/>
        </w:rPr>
        <w:t xml:space="preserve">άνετε </w:t>
      </w:r>
      <w:r>
        <w:rPr>
          <w:rFonts w:eastAsia="Times New Roman"/>
          <w:szCs w:val="24"/>
        </w:rPr>
        <w:t>α</w:t>
      </w:r>
      <w:r w:rsidRPr="00DA0505">
        <w:rPr>
          <w:rFonts w:eastAsia="Times New Roman"/>
          <w:szCs w:val="24"/>
        </w:rPr>
        <w:t>υτά τα προσκλητήρια και αποτέλεσμα εφαρμογής αυτού του παρακρατικού σχεδίου ήταν τα γεγονότα τα οποία είδαμε στην Αθήνα</w:t>
      </w:r>
      <w:r>
        <w:rPr>
          <w:rFonts w:eastAsia="Times New Roman"/>
          <w:szCs w:val="24"/>
        </w:rPr>
        <w:t>:</w:t>
      </w:r>
      <w:r w:rsidRPr="00DA0505">
        <w:rPr>
          <w:rFonts w:eastAsia="Times New Roman"/>
          <w:szCs w:val="24"/>
        </w:rPr>
        <w:t xml:space="preserve"> α</w:t>
      </w:r>
      <w:r>
        <w:rPr>
          <w:rFonts w:eastAsia="Times New Roman"/>
          <w:szCs w:val="24"/>
        </w:rPr>
        <w:t>ντισυ</w:t>
      </w:r>
      <w:r w:rsidRPr="00DA0505">
        <w:rPr>
          <w:rFonts w:eastAsia="Times New Roman"/>
          <w:szCs w:val="24"/>
        </w:rPr>
        <w:t>γκεντρώσεις</w:t>
      </w:r>
      <w:r>
        <w:rPr>
          <w:rFonts w:eastAsia="Times New Roman"/>
          <w:szCs w:val="24"/>
        </w:rPr>
        <w:t>,</w:t>
      </w:r>
      <w:r w:rsidRPr="00DA0505">
        <w:rPr>
          <w:rFonts w:eastAsia="Times New Roman"/>
          <w:szCs w:val="24"/>
        </w:rPr>
        <w:t xml:space="preserve"> προβοκάτορες</w:t>
      </w:r>
      <w:r>
        <w:rPr>
          <w:rFonts w:eastAsia="Times New Roman"/>
          <w:szCs w:val="24"/>
        </w:rPr>
        <w:t>,</w:t>
      </w:r>
      <w:r w:rsidRPr="00DA0505">
        <w:rPr>
          <w:rFonts w:eastAsia="Times New Roman"/>
          <w:szCs w:val="24"/>
        </w:rPr>
        <w:t xml:space="preserve"> τραμπούκ</w:t>
      </w:r>
      <w:r>
        <w:rPr>
          <w:rFonts w:eastAsia="Times New Roman"/>
          <w:szCs w:val="24"/>
        </w:rPr>
        <w:t>ους,</w:t>
      </w:r>
      <w:r w:rsidRPr="00DA0505">
        <w:rPr>
          <w:rFonts w:eastAsia="Times New Roman"/>
          <w:szCs w:val="24"/>
        </w:rPr>
        <w:t xml:space="preserve"> παρακρατικ</w:t>
      </w:r>
      <w:r>
        <w:rPr>
          <w:rFonts w:eastAsia="Times New Roman"/>
          <w:szCs w:val="24"/>
        </w:rPr>
        <w:t>ούς.</w:t>
      </w:r>
      <w:r w:rsidRPr="00DA0505">
        <w:rPr>
          <w:rFonts w:eastAsia="Times New Roman"/>
          <w:szCs w:val="24"/>
        </w:rPr>
        <w:t xml:space="preserve"> Από όλα </w:t>
      </w:r>
      <w:r>
        <w:rPr>
          <w:rFonts w:eastAsia="Times New Roman"/>
          <w:szCs w:val="24"/>
        </w:rPr>
        <w:t>είχε</w:t>
      </w:r>
      <w:r w:rsidRPr="00DA0505">
        <w:rPr>
          <w:rFonts w:eastAsia="Times New Roman"/>
          <w:szCs w:val="24"/>
        </w:rPr>
        <w:t xml:space="preserve"> </w:t>
      </w:r>
      <w:r w:rsidRPr="00DA0505">
        <w:rPr>
          <w:rFonts w:eastAsia="Times New Roman"/>
          <w:szCs w:val="24"/>
        </w:rPr>
        <w:t>ο μπαξές</w:t>
      </w:r>
      <w:r>
        <w:rPr>
          <w:rFonts w:eastAsia="Times New Roman"/>
          <w:szCs w:val="24"/>
        </w:rPr>
        <w:t>. Α</w:t>
      </w:r>
      <w:r w:rsidRPr="00DA0505">
        <w:rPr>
          <w:rFonts w:eastAsia="Times New Roman"/>
          <w:szCs w:val="24"/>
        </w:rPr>
        <w:t xml:space="preserve">υτοί οι ακραίοι που </w:t>
      </w:r>
      <w:r>
        <w:rPr>
          <w:rFonts w:eastAsia="Times New Roman"/>
          <w:szCs w:val="24"/>
        </w:rPr>
        <w:t>υ</w:t>
      </w:r>
      <w:r w:rsidRPr="00DA0505">
        <w:rPr>
          <w:rFonts w:eastAsia="Times New Roman"/>
          <w:szCs w:val="24"/>
        </w:rPr>
        <w:t>ποτίθεται ότι επιτέθηκαν σε μας τους ακραίους</w:t>
      </w:r>
      <w:r>
        <w:rPr>
          <w:rFonts w:eastAsia="Times New Roman"/>
          <w:szCs w:val="24"/>
        </w:rPr>
        <w:t>. Πώ</w:t>
      </w:r>
      <w:r w:rsidRPr="00DA0505">
        <w:rPr>
          <w:rFonts w:eastAsia="Times New Roman"/>
          <w:szCs w:val="24"/>
        </w:rPr>
        <w:t>ς γίνεται αυτό δεν ξέρω</w:t>
      </w:r>
      <w:r>
        <w:rPr>
          <w:rFonts w:eastAsia="Times New Roman"/>
          <w:szCs w:val="24"/>
        </w:rPr>
        <w:t>.</w:t>
      </w:r>
    </w:p>
    <w:p w14:paraId="77C0328B" w14:textId="77777777" w:rsidR="006113A9" w:rsidRDefault="006B6FC4">
      <w:pPr>
        <w:spacing w:line="600" w:lineRule="auto"/>
        <w:ind w:firstLine="720"/>
        <w:contextualSpacing/>
        <w:jc w:val="both"/>
        <w:rPr>
          <w:rFonts w:eastAsia="Times New Roman"/>
          <w:szCs w:val="24"/>
        </w:rPr>
      </w:pPr>
      <w:r>
        <w:rPr>
          <w:rFonts w:eastAsia="Times New Roman"/>
          <w:szCs w:val="24"/>
        </w:rPr>
        <w:t>Κ</w:t>
      </w:r>
      <w:r w:rsidRPr="00DA0505">
        <w:rPr>
          <w:rFonts w:eastAsia="Times New Roman"/>
          <w:szCs w:val="24"/>
        </w:rPr>
        <w:t xml:space="preserve">αι μας ενημερώνετε τώρα από χθες ότι </w:t>
      </w:r>
      <w:r>
        <w:rPr>
          <w:rFonts w:eastAsia="Times New Roman"/>
          <w:szCs w:val="24"/>
        </w:rPr>
        <w:t xml:space="preserve">η </w:t>
      </w:r>
      <w:r>
        <w:rPr>
          <w:rFonts w:eastAsia="Times New Roman"/>
          <w:szCs w:val="24"/>
        </w:rPr>
        <w:t>σ</w:t>
      </w:r>
      <w:r>
        <w:rPr>
          <w:rFonts w:eastAsia="Times New Roman"/>
          <w:szCs w:val="24"/>
        </w:rPr>
        <w:t xml:space="preserve">υμφωνία </w:t>
      </w:r>
      <w:r w:rsidRPr="00DA0505">
        <w:rPr>
          <w:rFonts w:eastAsia="Times New Roman"/>
          <w:szCs w:val="24"/>
        </w:rPr>
        <w:t>αναγνωρίζει ιθαγένεια και όχι εθνότητα</w:t>
      </w:r>
      <w:r>
        <w:rPr>
          <w:rFonts w:eastAsia="Times New Roman"/>
          <w:szCs w:val="24"/>
        </w:rPr>
        <w:t>,</w:t>
      </w:r>
      <w:r w:rsidRPr="00DA0505">
        <w:rPr>
          <w:rFonts w:eastAsia="Times New Roman"/>
          <w:szCs w:val="24"/>
        </w:rPr>
        <w:t xml:space="preserve"> αλλά βέβαια δεν ήθελαν οι άνθρωποι </w:t>
      </w:r>
      <w:r>
        <w:rPr>
          <w:rFonts w:eastAsia="Times New Roman"/>
          <w:szCs w:val="24"/>
        </w:rPr>
        <w:t>ν</w:t>
      </w:r>
      <w:r w:rsidRPr="00DA0505">
        <w:rPr>
          <w:rFonts w:eastAsia="Times New Roman"/>
          <w:szCs w:val="24"/>
        </w:rPr>
        <w:t xml:space="preserve">α βάλουνε </w:t>
      </w:r>
      <w:r>
        <w:rPr>
          <w:rFonts w:eastAsia="Times New Roman"/>
          <w:szCs w:val="24"/>
        </w:rPr>
        <w:t>«</w:t>
      </w:r>
      <w:r>
        <w:rPr>
          <w:rFonts w:eastAsia="Times New Roman"/>
          <w:szCs w:val="24"/>
          <w:lang w:val="en-US"/>
        </w:rPr>
        <w:t>citizenship</w:t>
      </w:r>
      <w:r>
        <w:rPr>
          <w:rFonts w:eastAsia="Times New Roman"/>
          <w:szCs w:val="24"/>
        </w:rPr>
        <w:t xml:space="preserve">» </w:t>
      </w:r>
      <w:r>
        <w:rPr>
          <w:rFonts w:eastAsia="Times New Roman"/>
          <w:szCs w:val="24"/>
        </w:rPr>
        <w:t>και έβαλαν «</w:t>
      </w:r>
      <w:r>
        <w:rPr>
          <w:rFonts w:eastAsia="Times New Roman"/>
          <w:szCs w:val="24"/>
          <w:lang w:val="en-US"/>
        </w:rPr>
        <w:t>nationality</w:t>
      </w:r>
      <w:r>
        <w:rPr>
          <w:rFonts w:eastAsia="Times New Roman"/>
          <w:szCs w:val="24"/>
        </w:rPr>
        <w:t>» π</w:t>
      </w:r>
      <w:r w:rsidRPr="00DA0505">
        <w:rPr>
          <w:rFonts w:eastAsia="Times New Roman"/>
          <w:szCs w:val="24"/>
        </w:rPr>
        <w:t>ου παραπέμπει στην εθνότητα</w:t>
      </w:r>
      <w:r>
        <w:rPr>
          <w:rFonts w:eastAsia="Times New Roman"/>
          <w:szCs w:val="24"/>
        </w:rPr>
        <w:t>. Μ</w:t>
      </w:r>
      <w:r w:rsidRPr="00DA0505">
        <w:rPr>
          <w:rFonts w:eastAsia="Times New Roman"/>
          <w:szCs w:val="24"/>
        </w:rPr>
        <w:t>ας λέ</w:t>
      </w:r>
      <w:r>
        <w:rPr>
          <w:rFonts w:eastAsia="Times New Roman"/>
          <w:szCs w:val="24"/>
        </w:rPr>
        <w:t>ει</w:t>
      </w:r>
      <w:r w:rsidRPr="00DA0505">
        <w:rPr>
          <w:rFonts w:eastAsia="Times New Roman"/>
          <w:szCs w:val="24"/>
        </w:rPr>
        <w:t xml:space="preserve"> ο κ</w:t>
      </w:r>
      <w:r>
        <w:rPr>
          <w:rFonts w:eastAsia="Times New Roman"/>
          <w:szCs w:val="24"/>
        </w:rPr>
        <w:t>.</w:t>
      </w:r>
      <w:r w:rsidRPr="00DA0505">
        <w:rPr>
          <w:rFonts w:eastAsia="Times New Roman"/>
          <w:szCs w:val="24"/>
        </w:rPr>
        <w:t xml:space="preserve"> Τσίπρας ότι αφαιρούνται οι αλυτρωτικές αναφορές από τα σχολικά τους βιβλία</w:t>
      </w:r>
      <w:r>
        <w:rPr>
          <w:rFonts w:eastAsia="Times New Roman"/>
          <w:szCs w:val="24"/>
        </w:rPr>
        <w:t>,</w:t>
      </w:r>
      <w:r w:rsidRPr="00DA0505">
        <w:rPr>
          <w:rFonts w:eastAsia="Times New Roman"/>
          <w:szCs w:val="24"/>
        </w:rPr>
        <w:t xml:space="preserve"> αλλά δεν μας λέτε ότι ζητάνε και συζητείται να αφαιρεθούν από τα δικά μας βιβλία</w:t>
      </w:r>
      <w:r>
        <w:rPr>
          <w:rFonts w:eastAsia="Times New Roman"/>
          <w:szCs w:val="24"/>
        </w:rPr>
        <w:t>. Μ</w:t>
      </w:r>
      <w:r w:rsidRPr="00DA0505">
        <w:rPr>
          <w:rFonts w:eastAsia="Times New Roman"/>
          <w:szCs w:val="24"/>
        </w:rPr>
        <w:t xml:space="preserve">ας λέτε ότι </w:t>
      </w:r>
      <w:r>
        <w:rPr>
          <w:rFonts w:eastAsia="Times New Roman"/>
          <w:szCs w:val="24"/>
        </w:rPr>
        <w:t>α</w:t>
      </w:r>
      <w:r w:rsidRPr="00DA0505">
        <w:rPr>
          <w:rFonts w:eastAsia="Times New Roman"/>
          <w:szCs w:val="24"/>
        </w:rPr>
        <w:t>ποκλείεται η δι</w:t>
      </w:r>
      <w:r w:rsidRPr="00DA0505">
        <w:rPr>
          <w:rFonts w:eastAsia="Times New Roman"/>
          <w:szCs w:val="24"/>
        </w:rPr>
        <w:t>εκδίκηση μειονότητας</w:t>
      </w:r>
      <w:r>
        <w:rPr>
          <w:rFonts w:eastAsia="Times New Roman"/>
          <w:szCs w:val="24"/>
        </w:rPr>
        <w:t>,</w:t>
      </w:r>
      <w:r w:rsidRPr="00DA0505">
        <w:rPr>
          <w:rFonts w:eastAsia="Times New Roman"/>
          <w:szCs w:val="24"/>
        </w:rPr>
        <w:t xml:space="preserve"> αλλά πώς θα γίνει αυτό</w:t>
      </w:r>
      <w:r>
        <w:rPr>
          <w:rFonts w:eastAsia="Times New Roman"/>
          <w:szCs w:val="24"/>
        </w:rPr>
        <w:t xml:space="preserve">, αφού αναγνωρίζει </w:t>
      </w:r>
      <w:r w:rsidRPr="00DA0505">
        <w:rPr>
          <w:rFonts w:eastAsia="Times New Roman"/>
          <w:szCs w:val="24"/>
        </w:rPr>
        <w:t>αυτοπροσδιορισμό</w:t>
      </w:r>
      <w:r>
        <w:rPr>
          <w:rFonts w:eastAsia="Times New Roman"/>
          <w:szCs w:val="24"/>
        </w:rPr>
        <w:t>; Μ</w:t>
      </w:r>
      <w:r w:rsidRPr="00DA0505">
        <w:rPr>
          <w:rFonts w:eastAsia="Times New Roman"/>
          <w:szCs w:val="24"/>
        </w:rPr>
        <w:t xml:space="preserve">ας λέτε </w:t>
      </w:r>
      <w:r>
        <w:rPr>
          <w:rFonts w:eastAsia="Times New Roman"/>
          <w:szCs w:val="24"/>
        </w:rPr>
        <w:t>ότι</w:t>
      </w:r>
      <w:r w:rsidRPr="00DA0505">
        <w:rPr>
          <w:rFonts w:eastAsia="Times New Roman"/>
          <w:szCs w:val="24"/>
        </w:rPr>
        <w:t xml:space="preserve"> μία κάποια γλώσσα έχει αναγνωριστεί </w:t>
      </w:r>
      <w:r w:rsidRPr="00DA0505">
        <w:rPr>
          <w:rFonts w:eastAsia="Times New Roman"/>
          <w:szCs w:val="24"/>
        </w:rPr>
        <w:lastRenderedPageBreak/>
        <w:t xml:space="preserve">από το </w:t>
      </w:r>
      <w:r>
        <w:rPr>
          <w:rFonts w:eastAsia="Times New Roman"/>
          <w:szCs w:val="24"/>
        </w:rPr>
        <w:t>΄</w:t>
      </w:r>
      <w:r w:rsidRPr="00DA0505">
        <w:rPr>
          <w:rFonts w:eastAsia="Times New Roman"/>
          <w:szCs w:val="24"/>
        </w:rPr>
        <w:t>77 ως επίσημη γλώσσα του ΟΗΕ</w:t>
      </w:r>
      <w:r>
        <w:rPr>
          <w:rFonts w:eastAsia="Times New Roman"/>
          <w:szCs w:val="24"/>
        </w:rPr>
        <w:t>. Λ</w:t>
      </w:r>
      <w:r w:rsidRPr="00DA0505">
        <w:rPr>
          <w:rFonts w:eastAsia="Times New Roman"/>
          <w:szCs w:val="24"/>
        </w:rPr>
        <w:t>έτε ψέματα</w:t>
      </w:r>
      <w:r>
        <w:rPr>
          <w:rFonts w:eastAsia="Times New Roman"/>
          <w:szCs w:val="24"/>
        </w:rPr>
        <w:t>, δ</w:t>
      </w:r>
      <w:r w:rsidRPr="00DA0505">
        <w:rPr>
          <w:rFonts w:eastAsia="Times New Roman"/>
          <w:szCs w:val="24"/>
        </w:rPr>
        <w:t>ιότι στο</w:t>
      </w:r>
      <w:r>
        <w:rPr>
          <w:rFonts w:eastAsia="Times New Roman"/>
          <w:szCs w:val="24"/>
        </w:rPr>
        <w:t>ν ΟΗΕ</w:t>
      </w:r>
      <w:r w:rsidRPr="00DA0505">
        <w:rPr>
          <w:rFonts w:eastAsia="Times New Roman"/>
          <w:szCs w:val="24"/>
        </w:rPr>
        <w:t xml:space="preserve"> υπάρχουν μόνο </w:t>
      </w:r>
      <w:r>
        <w:rPr>
          <w:rFonts w:eastAsia="Times New Roman"/>
          <w:szCs w:val="24"/>
        </w:rPr>
        <w:t>έξι</w:t>
      </w:r>
      <w:r w:rsidRPr="00DA0505">
        <w:rPr>
          <w:rFonts w:eastAsia="Times New Roman"/>
          <w:szCs w:val="24"/>
        </w:rPr>
        <w:t xml:space="preserve"> επίσημες γλώσσες</w:t>
      </w:r>
      <w:r>
        <w:rPr>
          <w:rFonts w:eastAsia="Times New Roman"/>
          <w:szCs w:val="24"/>
        </w:rPr>
        <w:t>,</w:t>
      </w:r>
      <w:r w:rsidRPr="00DA0505">
        <w:rPr>
          <w:rFonts w:eastAsia="Times New Roman"/>
          <w:szCs w:val="24"/>
        </w:rPr>
        <w:t xml:space="preserve"> που δεν είναι ούτε τα Γερμανικά ανάμεσά τους και </w:t>
      </w:r>
      <w:r>
        <w:rPr>
          <w:rFonts w:eastAsia="Times New Roman"/>
          <w:szCs w:val="24"/>
        </w:rPr>
        <w:t>ούτε</w:t>
      </w:r>
      <w:r w:rsidRPr="00DA0505">
        <w:rPr>
          <w:rFonts w:eastAsia="Times New Roman"/>
          <w:szCs w:val="24"/>
        </w:rPr>
        <w:t xml:space="preserve"> έχει τέτοια διαδικασία</w:t>
      </w:r>
      <w:r>
        <w:rPr>
          <w:rFonts w:eastAsia="Times New Roman"/>
          <w:szCs w:val="24"/>
        </w:rPr>
        <w:t>. Ν</w:t>
      </w:r>
      <w:r w:rsidRPr="00DA0505">
        <w:rPr>
          <w:rFonts w:eastAsia="Times New Roman"/>
          <w:szCs w:val="24"/>
        </w:rPr>
        <w:t xml:space="preserve">α μας πείτε τη διαδικασία που έχει </w:t>
      </w:r>
      <w:r>
        <w:rPr>
          <w:rFonts w:eastAsia="Times New Roman"/>
          <w:szCs w:val="24"/>
        </w:rPr>
        <w:t xml:space="preserve">ο </w:t>
      </w:r>
      <w:r w:rsidRPr="00DA0505">
        <w:rPr>
          <w:rFonts w:eastAsia="Times New Roman"/>
          <w:szCs w:val="24"/>
        </w:rPr>
        <w:t>ΟΗΕ να αναγνωρίζει γλώσσες</w:t>
      </w:r>
      <w:r>
        <w:rPr>
          <w:rFonts w:eastAsia="Times New Roman"/>
          <w:szCs w:val="24"/>
        </w:rPr>
        <w:t>,</w:t>
      </w:r>
      <w:r w:rsidRPr="00DA0505">
        <w:rPr>
          <w:rFonts w:eastAsia="Times New Roman"/>
          <w:szCs w:val="24"/>
        </w:rPr>
        <w:t xml:space="preserve"> τα ιδιώματα τ</w:t>
      </w:r>
      <w:r>
        <w:rPr>
          <w:rFonts w:eastAsia="Times New Roman"/>
          <w:szCs w:val="24"/>
        </w:rPr>
        <w:t>ων Τ</w:t>
      </w:r>
      <w:r w:rsidRPr="00DA0505">
        <w:rPr>
          <w:rFonts w:eastAsia="Times New Roman"/>
          <w:szCs w:val="24"/>
        </w:rPr>
        <w:t xml:space="preserve">ούτσι </w:t>
      </w:r>
      <w:r>
        <w:rPr>
          <w:rFonts w:eastAsia="Times New Roman"/>
          <w:szCs w:val="24"/>
        </w:rPr>
        <w:t>κ.λπ</w:t>
      </w:r>
      <w:r>
        <w:rPr>
          <w:rFonts w:eastAsia="Times New Roman"/>
          <w:szCs w:val="24"/>
        </w:rPr>
        <w:t>.</w:t>
      </w:r>
      <w:r>
        <w:rPr>
          <w:rFonts w:eastAsia="Times New Roman"/>
          <w:szCs w:val="24"/>
        </w:rPr>
        <w:t>. Λοιπόν, ο ΟΗΕ</w:t>
      </w:r>
      <w:r w:rsidRPr="00DA0505">
        <w:rPr>
          <w:rFonts w:eastAsia="Times New Roman"/>
          <w:szCs w:val="24"/>
        </w:rPr>
        <w:t xml:space="preserve"> δεν είναι οργανισμός αναγνώρισης γλωσσών</w:t>
      </w:r>
      <w:r>
        <w:rPr>
          <w:rFonts w:eastAsia="Times New Roman"/>
          <w:szCs w:val="24"/>
        </w:rPr>
        <w:t>. Α</w:t>
      </w:r>
      <w:r w:rsidRPr="00DA0505">
        <w:rPr>
          <w:rFonts w:eastAsia="Times New Roman"/>
          <w:szCs w:val="24"/>
        </w:rPr>
        <w:t>υτό που έγινε ήταν για ν</w:t>
      </w:r>
      <w:r w:rsidRPr="00DA0505">
        <w:rPr>
          <w:rFonts w:eastAsia="Times New Roman"/>
          <w:szCs w:val="24"/>
        </w:rPr>
        <w:t xml:space="preserve">α διευκολύνονται οι </w:t>
      </w:r>
      <w:r>
        <w:rPr>
          <w:rFonts w:eastAsia="Times New Roman"/>
          <w:szCs w:val="24"/>
        </w:rPr>
        <w:t>Κ</w:t>
      </w:r>
      <w:r w:rsidRPr="00DA0505">
        <w:rPr>
          <w:rFonts w:eastAsia="Times New Roman"/>
          <w:szCs w:val="24"/>
        </w:rPr>
        <w:t>υανόκρανοι</w:t>
      </w:r>
      <w:r>
        <w:rPr>
          <w:rFonts w:eastAsia="Times New Roman"/>
          <w:szCs w:val="24"/>
        </w:rPr>
        <w:t>,</w:t>
      </w:r>
      <w:r w:rsidRPr="00DA0505">
        <w:rPr>
          <w:rFonts w:eastAsia="Times New Roman"/>
          <w:szCs w:val="24"/>
        </w:rPr>
        <w:t xml:space="preserve"> όσον αφορά στα τοπωνύμια</w:t>
      </w:r>
      <w:r>
        <w:rPr>
          <w:rFonts w:eastAsia="Times New Roman"/>
          <w:szCs w:val="24"/>
        </w:rPr>
        <w:t>.</w:t>
      </w:r>
    </w:p>
    <w:p w14:paraId="77C0328C" w14:textId="77777777" w:rsidR="006113A9" w:rsidRDefault="006B6FC4">
      <w:pPr>
        <w:spacing w:line="600" w:lineRule="auto"/>
        <w:ind w:firstLine="720"/>
        <w:contextualSpacing/>
        <w:jc w:val="both"/>
        <w:rPr>
          <w:rFonts w:eastAsia="Times New Roman"/>
          <w:szCs w:val="24"/>
        </w:rPr>
      </w:pPr>
      <w:r>
        <w:rPr>
          <w:rFonts w:eastAsia="Times New Roman"/>
          <w:szCs w:val="24"/>
        </w:rPr>
        <w:t xml:space="preserve">Επίσης, </w:t>
      </w:r>
      <w:r w:rsidRPr="00DA0505">
        <w:rPr>
          <w:rFonts w:eastAsia="Times New Roman"/>
          <w:szCs w:val="24"/>
        </w:rPr>
        <w:t xml:space="preserve">άκουσα </w:t>
      </w:r>
      <w:r>
        <w:rPr>
          <w:rFonts w:eastAsia="Times New Roman"/>
          <w:szCs w:val="24"/>
        </w:rPr>
        <w:t>εδώ πέρα</w:t>
      </w:r>
      <w:r w:rsidRPr="00DA0505">
        <w:rPr>
          <w:rFonts w:eastAsia="Times New Roman"/>
          <w:szCs w:val="24"/>
        </w:rPr>
        <w:t xml:space="preserve"> να λέτε ότι είναι αυτή η γλώσσα</w:t>
      </w:r>
      <w:r>
        <w:rPr>
          <w:rFonts w:eastAsia="Times New Roman"/>
          <w:szCs w:val="24"/>
        </w:rPr>
        <w:t>. Δε</w:t>
      </w:r>
      <w:r w:rsidRPr="00DA0505">
        <w:rPr>
          <w:rFonts w:eastAsia="Times New Roman"/>
          <w:szCs w:val="24"/>
        </w:rPr>
        <w:t xml:space="preserve">ν </w:t>
      </w:r>
      <w:r>
        <w:rPr>
          <w:rFonts w:eastAsia="Times New Roman"/>
          <w:szCs w:val="24"/>
        </w:rPr>
        <w:t>είναι τα</w:t>
      </w:r>
      <w:r w:rsidRPr="00DA0505">
        <w:rPr>
          <w:rFonts w:eastAsia="Times New Roman"/>
          <w:szCs w:val="24"/>
        </w:rPr>
        <w:t xml:space="preserve"> μακεδονίτικα της Πηνελόπης Δέλτα</w:t>
      </w:r>
      <w:r>
        <w:rPr>
          <w:rFonts w:eastAsia="Times New Roman"/>
          <w:szCs w:val="24"/>
        </w:rPr>
        <w:t>,</w:t>
      </w:r>
      <w:r w:rsidRPr="00DA0505">
        <w:rPr>
          <w:rFonts w:eastAsia="Times New Roman"/>
          <w:szCs w:val="24"/>
        </w:rPr>
        <w:t xml:space="preserve"> κυρίες και κύριοι</w:t>
      </w:r>
      <w:r>
        <w:rPr>
          <w:rFonts w:eastAsia="Times New Roman"/>
          <w:szCs w:val="24"/>
        </w:rPr>
        <w:t>,</w:t>
      </w:r>
      <w:r w:rsidRPr="00DA0505">
        <w:rPr>
          <w:rFonts w:eastAsia="Times New Roman"/>
          <w:szCs w:val="24"/>
        </w:rPr>
        <w:t xml:space="preserve"> αυτά που μας τα παρουσιάζε</w:t>
      </w:r>
      <w:r>
        <w:rPr>
          <w:rFonts w:eastAsia="Times New Roman"/>
          <w:szCs w:val="24"/>
        </w:rPr>
        <w:t>τε. Ε</w:t>
      </w:r>
      <w:r w:rsidRPr="00DA0505">
        <w:rPr>
          <w:rFonts w:eastAsia="Times New Roman"/>
          <w:szCs w:val="24"/>
        </w:rPr>
        <w:t>ίναι βουλγαρικά καθαρά</w:t>
      </w:r>
      <w:r>
        <w:rPr>
          <w:rFonts w:eastAsia="Times New Roman"/>
          <w:szCs w:val="24"/>
        </w:rPr>
        <w:t>, σ</w:t>
      </w:r>
      <w:r w:rsidRPr="00DA0505">
        <w:rPr>
          <w:rFonts w:eastAsia="Times New Roman"/>
          <w:szCs w:val="24"/>
        </w:rPr>
        <w:t>υνεννοούνται μεταξ</w:t>
      </w:r>
      <w:r w:rsidRPr="00DA0505">
        <w:rPr>
          <w:rFonts w:eastAsia="Times New Roman"/>
          <w:szCs w:val="24"/>
        </w:rPr>
        <w:t>ύ τους βουλγαρικά και δεν καταλαβαίνω γιατί τα βουλγαρικά πρέπει να ονομαστούν μακεδονικά</w:t>
      </w:r>
      <w:r>
        <w:rPr>
          <w:rFonts w:eastAsia="Times New Roman"/>
          <w:szCs w:val="24"/>
        </w:rPr>
        <w:t>.</w:t>
      </w:r>
    </w:p>
    <w:p w14:paraId="77C0328D" w14:textId="77777777" w:rsidR="006113A9" w:rsidRDefault="006B6FC4">
      <w:pPr>
        <w:spacing w:line="600" w:lineRule="auto"/>
        <w:ind w:firstLine="720"/>
        <w:contextualSpacing/>
        <w:jc w:val="both"/>
        <w:rPr>
          <w:rFonts w:eastAsia="Times New Roman"/>
          <w:szCs w:val="24"/>
        </w:rPr>
      </w:pPr>
      <w:r>
        <w:rPr>
          <w:rFonts w:eastAsia="Times New Roman"/>
          <w:szCs w:val="24"/>
        </w:rPr>
        <w:t>Μ</w:t>
      </w:r>
      <w:r w:rsidRPr="00DA0505">
        <w:rPr>
          <w:rFonts w:eastAsia="Times New Roman"/>
          <w:szCs w:val="24"/>
        </w:rPr>
        <w:t>ας λέτε και για την εθνική γραμμή</w:t>
      </w:r>
      <w:r>
        <w:rPr>
          <w:rFonts w:eastAsia="Times New Roman"/>
          <w:szCs w:val="24"/>
        </w:rPr>
        <w:t>. Δ</w:t>
      </w:r>
      <w:r w:rsidRPr="00DA0505">
        <w:rPr>
          <w:rFonts w:eastAsia="Times New Roman"/>
          <w:szCs w:val="24"/>
        </w:rPr>
        <w:t>ηλαδή</w:t>
      </w:r>
      <w:r>
        <w:rPr>
          <w:rFonts w:eastAsia="Times New Roman"/>
          <w:szCs w:val="24"/>
        </w:rPr>
        <w:t>,</w:t>
      </w:r>
      <w:r w:rsidRPr="00DA0505">
        <w:rPr>
          <w:rFonts w:eastAsia="Times New Roman"/>
          <w:szCs w:val="24"/>
        </w:rPr>
        <w:t xml:space="preserve"> </w:t>
      </w:r>
      <w:r>
        <w:rPr>
          <w:rFonts w:eastAsia="Times New Roman"/>
          <w:szCs w:val="24"/>
        </w:rPr>
        <w:t>η ε</w:t>
      </w:r>
      <w:r w:rsidRPr="00DA0505">
        <w:rPr>
          <w:rFonts w:eastAsia="Times New Roman"/>
          <w:szCs w:val="24"/>
        </w:rPr>
        <w:t>θνική γραμμή ποια</w:t>
      </w:r>
      <w:r>
        <w:rPr>
          <w:rFonts w:eastAsia="Times New Roman"/>
          <w:szCs w:val="24"/>
        </w:rPr>
        <w:t xml:space="preserve"> είναι; Π</w:t>
      </w:r>
      <w:r w:rsidRPr="00DA0505">
        <w:rPr>
          <w:rFonts w:eastAsia="Times New Roman"/>
          <w:szCs w:val="24"/>
        </w:rPr>
        <w:t>εριλαμβάνει και όνομα και ταυτότητα και γλώσσα και αυτοπροσδιορισμό και πρόσβαση στη θάλασσα</w:t>
      </w:r>
      <w:r w:rsidRPr="00DA0505">
        <w:rPr>
          <w:rFonts w:eastAsia="Times New Roman"/>
          <w:szCs w:val="24"/>
        </w:rPr>
        <w:t xml:space="preserve"> και αλλαγές στα σχολικά βιβλία</w:t>
      </w:r>
      <w:r>
        <w:rPr>
          <w:rFonts w:eastAsia="Times New Roman"/>
          <w:szCs w:val="24"/>
        </w:rPr>
        <w:t>; Υ</w:t>
      </w:r>
      <w:r w:rsidRPr="00DA0505">
        <w:rPr>
          <w:rFonts w:eastAsia="Times New Roman"/>
          <w:szCs w:val="24"/>
        </w:rPr>
        <w:t xml:space="preserve">πάρχει τέτοια </w:t>
      </w:r>
      <w:r>
        <w:rPr>
          <w:rFonts w:eastAsia="Times New Roman"/>
          <w:szCs w:val="24"/>
        </w:rPr>
        <w:t>ε</w:t>
      </w:r>
      <w:r w:rsidRPr="00DA0505">
        <w:rPr>
          <w:rFonts w:eastAsia="Times New Roman"/>
          <w:szCs w:val="24"/>
        </w:rPr>
        <w:t>θνική γραμμή</w:t>
      </w:r>
      <w:r>
        <w:rPr>
          <w:rFonts w:eastAsia="Times New Roman"/>
          <w:szCs w:val="24"/>
        </w:rPr>
        <w:t>;</w:t>
      </w:r>
    </w:p>
    <w:p w14:paraId="77C0328E" w14:textId="77777777" w:rsidR="006113A9" w:rsidRDefault="006B6FC4">
      <w:pPr>
        <w:spacing w:line="600" w:lineRule="auto"/>
        <w:ind w:firstLine="720"/>
        <w:contextualSpacing/>
        <w:jc w:val="both"/>
        <w:rPr>
          <w:rFonts w:eastAsia="Times New Roman"/>
          <w:szCs w:val="24"/>
        </w:rPr>
      </w:pPr>
      <w:r>
        <w:rPr>
          <w:rFonts w:eastAsia="Times New Roman"/>
          <w:szCs w:val="24"/>
        </w:rPr>
        <w:t>Α</w:t>
      </w:r>
      <w:r w:rsidRPr="00DA0505">
        <w:rPr>
          <w:rFonts w:eastAsia="Times New Roman"/>
          <w:szCs w:val="24"/>
        </w:rPr>
        <w:t>κούστε τώρα</w:t>
      </w:r>
      <w:r>
        <w:rPr>
          <w:rFonts w:eastAsia="Times New Roman"/>
          <w:szCs w:val="24"/>
        </w:rPr>
        <w:t>,</w:t>
      </w:r>
      <w:r w:rsidRPr="00DA0505">
        <w:rPr>
          <w:rFonts w:eastAsia="Times New Roman"/>
          <w:szCs w:val="24"/>
        </w:rPr>
        <w:t xml:space="preserve"> μου κάνει πάρα πολύ μεγάλη εντύπωση ότι υπάρχουν </w:t>
      </w:r>
      <w:r>
        <w:rPr>
          <w:rFonts w:eastAsia="Times New Roman"/>
          <w:szCs w:val="24"/>
        </w:rPr>
        <w:t>εδώ πέρα συνάδελφοι οι</w:t>
      </w:r>
      <w:r w:rsidRPr="00DA0505">
        <w:rPr>
          <w:rFonts w:eastAsia="Times New Roman"/>
          <w:szCs w:val="24"/>
        </w:rPr>
        <w:t xml:space="preserve"> οποί</w:t>
      </w:r>
      <w:r>
        <w:rPr>
          <w:rFonts w:eastAsia="Times New Roman"/>
          <w:szCs w:val="24"/>
        </w:rPr>
        <w:t>οι</w:t>
      </w:r>
      <w:r w:rsidRPr="00DA0505">
        <w:rPr>
          <w:rFonts w:eastAsia="Times New Roman"/>
          <w:szCs w:val="24"/>
        </w:rPr>
        <w:t xml:space="preserve"> άλλα έλεγαν πριν και άλλα λένε σήμερα</w:t>
      </w:r>
      <w:r>
        <w:rPr>
          <w:rFonts w:eastAsia="Times New Roman"/>
          <w:szCs w:val="24"/>
        </w:rPr>
        <w:t>. Η</w:t>
      </w:r>
      <w:r w:rsidRPr="00DA0505">
        <w:rPr>
          <w:rFonts w:eastAsia="Times New Roman"/>
          <w:szCs w:val="24"/>
        </w:rPr>
        <w:t xml:space="preserve"> κ</w:t>
      </w:r>
      <w:r>
        <w:rPr>
          <w:rFonts w:eastAsia="Times New Roman"/>
          <w:szCs w:val="24"/>
        </w:rPr>
        <w:t>.</w:t>
      </w:r>
      <w:r w:rsidRPr="00DA0505">
        <w:rPr>
          <w:rFonts w:eastAsia="Times New Roman"/>
          <w:szCs w:val="24"/>
        </w:rPr>
        <w:t xml:space="preserve"> Παπακώστα</w:t>
      </w:r>
      <w:r>
        <w:rPr>
          <w:rFonts w:eastAsia="Times New Roman"/>
          <w:szCs w:val="24"/>
        </w:rPr>
        <w:t>,</w:t>
      </w:r>
      <w:r w:rsidRPr="00DA0505">
        <w:rPr>
          <w:rFonts w:eastAsia="Times New Roman"/>
          <w:szCs w:val="24"/>
        </w:rPr>
        <w:t xml:space="preserve"> για παράδειγμα</w:t>
      </w:r>
      <w:r>
        <w:rPr>
          <w:rFonts w:eastAsia="Times New Roman"/>
          <w:szCs w:val="24"/>
        </w:rPr>
        <w:t>,</w:t>
      </w:r>
      <w:r w:rsidRPr="00DA0505">
        <w:rPr>
          <w:rFonts w:eastAsia="Times New Roman"/>
          <w:szCs w:val="24"/>
        </w:rPr>
        <w:t xml:space="preserve"> πρέπει </w:t>
      </w:r>
      <w:r w:rsidRPr="00DA0505">
        <w:rPr>
          <w:rFonts w:eastAsia="Times New Roman"/>
          <w:szCs w:val="24"/>
        </w:rPr>
        <w:lastRenderedPageBreak/>
        <w:t>να έρθ</w:t>
      </w:r>
      <w:r>
        <w:rPr>
          <w:rFonts w:eastAsia="Times New Roman"/>
          <w:szCs w:val="24"/>
        </w:rPr>
        <w:t>ει</w:t>
      </w:r>
      <w:r w:rsidRPr="00DA0505">
        <w:rPr>
          <w:rFonts w:eastAsia="Times New Roman"/>
          <w:szCs w:val="24"/>
        </w:rPr>
        <w:t xml:space="preserve"> εδώ και να μα</w:t>
      </w:r>
      <w:r w:rsidRPr="00DA0505">
        <w:rPr>
          <w:rFonts w:eastAsia="Times New Roman"/>
          <w:szCs w:val="24"/>
        </w:rPr>
        <w:t>ς εξηγήσει γιατί μέσα σε ένα</w:t>
      </w:r>
      <w:r>
        <w:rPr>
          <w:rFonts w:eastAsia="Times New Roman"/>
          <w:szCs w:val="24"/>
        </w:rPr>
        <w:t>ν μόλις χρόνο άλλαξε τούμπα αυτά που πίστευε. Καταθέτω για τ</w:t>
      </w:r>
      <w:r w:rsidRPr="00DA0505">
        <w:rPr>
          <w:rFonts w:eastAsia="Times New Roman"/>
          <w:szCs w:val="24"/>
        </w:rPr>
        <w:t xml:space="preserve">α </w:t>
      </w:r>
      <w:r>
        <w:rPr>
          <w:rFonts w:eastAsia="Times New Roman"/>
          <w:szCs w:val="24"/>
        </w:rPr>
        <w:t>Π</w:t>
      </w:r>
      <w:r w:rsidRPr="00DA0505">
        <w:rPr>
          <w:rFonts w:eastAsia="Times New Roman"/>
          <w:szCs w:val="24"/>
        </w:rPr>
        <w:t>ρακτικά</w:t>
      </w:r>
      <w:r>
        <w:rPr>
          <w:rFonts w:eastAsia="Times New Roman"/>
          <w:szCs w:val="24"/>
        </w:rPr>
        <w:t>: Στις</w:t>
      </w:r>
      <w:r w:rsidRPr="00DA0505">
        <w:rPr>
          <w:rFonts w:eastAsia="Times New Roman"/>
          <w:szCs w:val="24"/>
        </w:rPr>
        <w:t xml:space="preserve"> 4 Ιανουαρίου του </w:t>
      </w:r>
      <w:r>
        <w:rPr>
          <w:rFonts w:eastAsia="Times New Roman"/>
          <w:szCs w:val="24"/>
        </w:rPr>
        <w:t>20</w:t>
      </w:r>
      <w:r w:rsidRPr="00DA0505">
        <w:rPr>
          <w:rFonts w:eastAsia="Times New Roman"/>
          <w:szCs w:val="24"/>
        </w:rPr>
        <w:t>18 η κ</w:t>
      </w:r>
      <w:r>
        <w:rPr>
          <w:rFonts w:eastAsia="Times New Roman"/>
          <w:szCs w:val="24"/>
        </w:rPr>
        <w:t>.</w:t>
      </w:r>
      <w:r w:rsidRPr="00DA0505">
        <w:rPr>
          <w:rFonts w:eastAsia="Times New Roman"/>
          <w:szCs w:val="24"/>
        </w:rPr>
        <w:t xml:space="preserve"> Παπακώστα μ</w:t>
      </w:r>
      <w:r>
        <w:rPr>
          <w:rFonts w:eastAsia="Times New Roman"/>
          <w:szCs w:val="24"/>
        </w:rPr>
        <w:t>ά</w:t>
      </w:r>
      <w:r w:rsidRPr="00DA0505">
        <w:rPr>
          <w:rFonts w:eastAsia="Times New Roman"/>
          <w:szCs w:val="24"/>
        </w:rPr>
        <w:t xml:space="preserve">ς λέει για τα Σκόπια </w:t>
      </w:r>
      <w:r>
        <w:rPr>
          <w:rFonts w:eastAsia="Times New Roman"/>
          <w:szCs w:val="24"/>
        </w:rPr>
        <w:t>ότι «…</w:t>
      </w:r>
      <w:r w:rsidRPr="00DA0505">
        <w:rPr>
          <w:rFonts w:eastAsia="Times New Roman"/>
          <w:szCs w:val="24"/>
        </w:rPr>
        <w:t>το τεχν</w:t>
      </w:r>
      <w:r>
        <w:rPr>
          <w:rFonts w:eastAsia="Times New Roman"/>
          <w:szCs w:val="24"/>
        </w:rPr>
        <w:t>ητ</w:t>
      </w:r>
      <w:r w:rsidRPr="00DA0505">
        <w:rPr>
          <w:rFonts w:eastAsia="Times New Roman"/>
          <w:szCs w:val="24"/>
        </w:rPr>
        <w:t xml:space="preserve">ό αυτό κράτος σήμερα δεν είναι βιώσιμο και πρέπει να ξαναρχίσουμε τη </w:t>
      </w:r>
      <w:r w:rsidRPr="00DA0505">
        <w:rPr>
          <w:rFonts w:eastAsia="Times New Roman"/>
          <w:szCs w:val="24"/>
        </w:rPr>
        <w:t>διαπραγμάτευση από μηδενική βάση</w:t>
      </w:r>
      <w:r>
        <w:rPr>
          <w:rFonts w:eastAsia="Times New Roman"/>
          <w:szCs w:val="24"/>
        </w:rPr>
        <w:t xml:space="preserve">…». Στις </w:t>
      </w:r>
      <w:r w:rsidRPr="00DA0505">
        <w:rPr>
          <w:rFonts w:eastAsia="Times New Roman"/>
          <w:szCs w:val="24"/>
        </w:rPr>
        <w:t xml:space="preserve">19 Ιανουαρίου </w:t>
      </w:r>
      <w:r>
        <w:rPr>
          <w:rFonts w:eastAsia="Times New Roman"/>
          <w:szCs w:val="24"/>
        </w:rPr>
        <w:t>20</w:t>
      </w:r>
      <w:r w:rsidRPr="00DA0505">
        <w:rPr>
          <w:rFonts w:eastAsia="Times New Roman"/>
          <w:szCs w:val="24"/>
        </w:rPr>
        <w:t>19 μ</w:t>
      </w:r>
      <w:r>
        <w:rPr>
          <w:rFonts w:eastAsia="Times New Roman"/>
          <w:szCs w:val="24"/>
        </w:rPr>
        <w:t>ά</w:t>
      </w:r>
      <w:r w:rsidRPr="00DA0505">
        <w:rPr>
          <w:rFonts w:eastAsia="Times New Roman"/>
          <w:szCs w:val="24"/>
        </w:rPr>
        <w:t xml:space="preserve">ς λέει ότι </w:t>
      </w:r>
      <w:r>
        <w:rPr>
          <w:rFonts w:eastAsia="Times New Roman"/>
          <w:szCs w:val="24"/>
        </w:rPr>
        <w:t>«</w:t>
      </w:r>
      <w:r w:rsidRPr="00DA0505">
        <w:rPr>
          <w:rFonts w:eastAsia="Times New Roman"/>
          <w:szCs w:val="24"/>
        </w:rPr>
        <w:t xml:space="preserve">το </w:t>
      </w:r>
      <w:r>
        <w:rPr>
          <w:rFonts w:eastAsia="Times New Roman"/>
          <w:szCs w:val="24"/>
        </w:rPr>
        <w:t>Δ</w:t>
      </w:r>
      <w:r w:rsidRPr="00DA0505">
        <w:rPr>
          <w:rFonts w:eastAsia="Times New Roman"/>
          <w:szCs w:val="24"/>
        </w:rPr>
        <w:t xml:space="preserve">ιεθνές </w:t>
      </w:r>
      <w:r>
        <w:rPr>
          <w:rFonts w:eastAsia="Times New Roman"/>
          <w:szCs w:val="24"/>
        </w:rPr>
        <w:t>Δ</w:t>
      </w:r>
      <w:r w:rsidRPr="00DA0505">
        <w:rPr>
          <w:rFonts w:eastAsia="Times New Roman"/>
          <w:szCs w:val="24"/>
        </w:rPr>
        <w:t>ίκαιο κ</w:t>
      </w:r>
      <w:r>
        <w:rPr>
          <w:rFonts w:eastAsia="Times New Roman"/>
          <w:szCs w:val="24"/>
        </w:rPr>
        <w:t xml:space="preserve">.λπ.» </w:t>
      </w:r>
      <w:r w:rsidRPr="00DA0505">
        <w:rPr>
          <w:rFonts w:eastAsia="Times New Roman"/>
          <w:szCs w:val="24"/>
        </w:rPr>
        <w:t>και μας κουνάει το δάχτυλο</w:t>
      </w:r>
      <w:r>
        <w:rPr>
          <w:rFonts w:eastAsia="Times New Roman"/>
          <w:szCs w:val="24"/>
        </w:rPr>
        <w:t>. Ο</w:t>
      </w:r>
      <w:r w:rsidRPr="00DA0505">
        <w:rPr>
          <w:rFonts w:eastAsia="Times New Roman"/>
          <w:szCs w:val="24"/>
        </w:rPr>
        <w:t xml:space="preserve"> κ</w:t>
      </w:r>
      <w:r>
        <w:rPr>
          <w:rFonts w:eastAsia="Times New Roman"/>
          <w:szCs w:val="24"/>
        </w:rPr>
        <w:t>.</w:t>
      </w:r>
      <w:r w:rsidRPr="00DA0505">
        <w:rPr>
          <w:rFonts w:eastAsia="Times New Roman"/>
          <w:szCs w:val="24"/>
        </w:rPr>
        <w:t xml:space="preserve"> Μπόλαρης </w:t>
      </w:r>
      <w:r>
        <w:rPr>
          <w:rFonts w:eastAsia="Times New Roman"/>
          <w:szCs w:val="24"/>
        </w:rPr>
        <w:t>έλεγε ότι δεν</w:t>
      </w:r>
      <w:r w:rsidRPr="00DA0505">
        <w:rPr>
          <w:rFonts w:eastAsia="Times New Roman"/>
          <w:szCs w:val="24"/>
        </w:rPr>
        <w:t xml:space="preserve"> δέχεται το </w:t>
      </w:r>
      <w:r>
        <w:rPr>
          <w:rFonts w:eastAsia="Times New Roman"/>
          <w:szCs w:val="24"/>
        </w:rPr>
        <w:t>«Β</w:t>
      </w:r>
      <w:r w:rsidRPr="00DA0505">
        <w:rPr>
          <w:rFonts w:eastAsia="Times New Roman"/>
          <w:szCs w:val="24"/>
        </w:rPr>
        <w:t>όρεια Μακεδονία</w:t>
      </w:r>
      <w:r>
        <w:rPr>
          <w:rFonts w:eastAsia="Times New Roman"/>
          <w:szCs w:val="24"/>
        </w:rPr>
        <w:t>», διότι α</w:t>
      </w:r>
      <w:r w:rsidRPr="00DA0505">
        <w:rPr>
          <w:rFonts w:eastAsia="Times New Roman"/>
          <w:szCs w:val="24"/>
        </w:rPr>
        <w:t xml:space="preserve">υτό προϋποθέτει την ύπαρξη </w:t>
      </w:r>
      <w:r>
        <w:rPr>
          <w:rFonts w:eastAsia="Times New Roman"/>
          <w:szCs w:val="24"/>
        </w:rPr>
        <w:t>Νότιας</w:t>
      </w:r>
      <w:r w:rsidRPr="00DA0505">
        <w:rPr>
          <w:rFonts w:eastAsia="Times New Roman"/>
          <w:szCs w:val="24"/>
        </w:rPr>
        <w:t xml:space="preserve"> Μακεδονίας</w:t>
      </w:r>
      <w:r>
        <w:rPr>
          <w:rFonts w:eastAsia="Times New Roman"/>
          <w:szCs w:val="24"/>
        </w:rPr>
        <w:t>. Τ</w:t>
      </w:r>
      <w:r w:rsidRPr="00DA0505">
        <w:rPr>
          <w:rFonts w:eastAsia="Times New Roman"/>
          <w:szCs w:val="24"/>
        </w:rPr>
        <w:t>ώρα τι έχει συμβ</w:t>
      </w:r>
      <w:r w:rsidRPr="00DA0505">
        <w:rPr>
          <w:rFonts w:eastAsia="Times New Roman"/>
          <w:szCs w:val="24"/>
        </w:rPr>
        <w:t>εί</w:t>
      </w:r>
      <w:r>
        <w:rPr>
          <w:rFonts w:eastAsia="Times New Roman"/>
          <w:szCs w:val="24"/>
        </w:rPr>
        <w:t>;</w:t>
      </w:r>
    </w:p>
    <w:p w14:paraId="77C0328F" w14:textId="77777777" w:rsidR="006113A9" w:rsidRDefault="006B6FC4">
      <w:pPr>
        <w:spacing w:line="600" w:lineRule="auto"/>
        <w:ind w:firstLine="720"/>
        <w:contextualSpacing/>
        <w:jc w:val="both"/>
        <w:rPr>
          <w:rFonts w:eastAsia="Times New Roman"/>
          <w:szCs w:val="24"/>
        </w:rPr>
      </w:pPr>
      <w:r>
        <w:rPr>
          <w:rFonts w:eastAsia="Times New Roman"/>
          <w:szCs w:val="24"/>
        </w:rPr>
        <w:t>(Στο σημείο αυτό η Βουλευτής κ. Σοφία  Βούλτεψη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77C03290" w14:textId="77777777" w:rsidR="006113A9" w:rsidRDefault="006B6FC4">
      <w:pPr>
        <w:spacing w:line="600" w:lineRule="auto"/>
        <w:ind w:firstLine="720"/>
        <w:contextualSpacing/>
        <w:jc w:val="both"/>
        <w:rPr>
          <w:rFonts w:eastAsia="Times New Roman"/>
          <w:szCs w:val="24"/>
        </w:rPr>
      </w:pPr>
      <w:r w:rsidRPr="00DA0505">
        <w:rPr>
          <w:rFonts w:eastAsia="Times New Roman"/>
          <w:szCs w:val="24"/>
        </w:rPr>
        <w:t>Ακούστε</w:t>
      </w:r>
      <w:r>
        <w:rPr>
          <w:rFonts w:eastAsia="Times New Roman"/>
          <w:szCs w:val="24"/>
        </w:rPr>
        <w:t>,</w:t>
      </w:r>
      <w:r w:rsidRPr="00DA0505">
        <w:rPr>
          <w:rFonts w:eastAsia="Times New Roman"/>
          <w:szCs w:val="24"/>
        </w:rPr>
        <w:t xml:space="preserve"> πρέπει όλοι αυτοί οι κύριοι και </w:t>
      </w:r>
      <w:r>
        <w:rPr>
          <w:rFonts w:eastAsia="Times New Roman"/>
          <w:szCs w:val="24"/>
        </w:rPr>
        <w:t xml:space="preserve">οι </w:t>
      </w:r>
      <w:r w:rsidRPr="00DA0505">
        <w:rPr>
          <w:rFonts w:eastAsia="Times New Roman"/>
          <w:szCs w:val="24"/>
        </w:rPr>
        <w:t>κυρίες που άλλα έλεγαν και άλλα λένε τώρα</w:t>
      </w:r>
      <w:r>
        <w:rPr>
          <w:rFonts w:eastAsia="Times New Roman"/>
          <w:szCs w:val="24"/>
        </w:rPr>
        <w:t>,</w:t>
      </w:r>
      <w:r w:rsidRPr="00DA0505">
        <w:rPr>
          <w:rFonts w:eastAsia="Times New Roman"/>
          <w:szCs w:val="24"/>
        </w:rPr>
        <w:t xml:space="preserve"> να έρθουν εδώ να μας εξηγήσουν τι έχει αλλάξει</w:t>
      </w:r>
      <w:r>
        <w:rPr>
          <w:rFonts w:eastAsia="Times New Roman"/>
          <w:szCs w:val="24"/>
        </w:rPr>
        <w:t>. Γ</w:t>
      </w:r>
      <w:r w:rsidRPr="00DA0505">
        <w:rPr>
          <w:rFonts w:eastAsia="Times New Roman"/>
          <w:szCs w:val="24"/>
        </w:rPr>
        <w:t>ιατί έτσι</w:t>
      </w:r>
      <w:r>
        <w:rPr>
          <w:rFonts w:eastAsia="Times New Roman"/>
          <w:szCs w:val="24"/>
        </w:rPr>
        <w:t>, α</w:t>
      </w:r>
      <w:r w:rsidRPr="00DA0505">
        <w:rPr>
          <w:rFonts w:eastAsia="Times New Roman"/>
          <w:szCs w:val="24"/>
        </w:rPr>
        <w:t>ν δεν το κάνουν</w:t>
      </w:r>
      <w:r>
        <w:rPr>
          <w:rFonts w:eastAsia="Times New Roman"/>
          <w:szCs w:val="24"/>
        </w:rPr>
        <w:t>,</w:t>
      </w:r>
      <w:r w:rsidRPr="00DA0505">
        <w:rPr>
          <w:rFonts w:eastAsia="Times New Roman"/>
          <w:szCs w:val="24"/>
        </w:rPr>
        <w:t xml:space="preserve"> θα α</w:t>
      </w:r>
      <w:r>
        <w:rPr>
          <w:rFonts w:eastAsia="Times New Roman"/>
          <w:szCs w:val="24"/>
        </w:rPr>
        <w:t>φή</w:t>
      </w:r>
      <w:r w:rsidRPr="00DA0505">
        <w:rPr>
          <w:rFonts w:eastAsia="Times New Roman"/>
          <w:szCs w:val="24"/>
        </w:rPr>
        <w:t>σουν τη φαντασία μας να οργιάζει</w:t>
      </w:r>
      <w:r>
        <w:rPr>
          <w:rFonts w:eastAsia="Times New Roman"/>
          <w:szCs w:val="24"/>
        </w:rPr>
        <w:t>.</w:t>
      </w:r>
    </w:p>
    <w:p w14:paraId="77C03291" w14:textId="77777777" w:rsidR="006113A9" w:rsidRDefault="006B6FC4">
      <w:pPr>
        <w:spacing w:line="600" w:lineRule="auto"/>
        <w:ind w:firstLine="720"/>
        <w:contextualSpacing/>
        <w:jc w:val="both"/>
        <w:rPr>
          <w:rFonts w:eastAsia="Times New Roman"/>
          <w:szCs w:val="24"/>
        </w:rPr>
      </w:pPr>
      <w:r>
        <w:rPr>
          <w:rFonts w:eastAsia="Times New Roman"/>
          <w:szCs w:val="24"/>
        </w:rPr>
        <w:t>Ε</w:t>
      </w:r>
      <w:r w:rsidRPr="00DA0505">
        <w:rPr>
          <w:rFonts w:eastAsia="Times New Roman"/>
          <w:szCs w:val="24"/>
        </w:rPr>
        <w:t>υχαριστώ</w:t>
      </w:r>
      <w:r>
        <w:rPr>
          <w:rFonts w:eastAsia="Times New Roman"/>
          <w:szCs w:val="24"/>
        </w:rPr>
        <w:t>.</w:t>
      </w:r>
    </w:p>
    <w:p w14:paraId="77C03292" w14:textId="77777777" w:rsidR="006113A9" w:rsidRDefault="006B6FC4">
      <w:pPr>
        <w:spacing w:line="600" w:lineRule="auto"/>
        <w:ind w:firstLine="720"/>
        <w:contextualSpacing/>
        <w:jc w:val="center"/>
        <w:rPr>
          <w:rFonts w:eastAsia="Times New Roman"/>
          <w:szCs w:val="24"/>
        </w:rPr>
      </w:pPr>
      <w:r>
        <w:rPr>
          <w:rFonts w:eastAsia="Times New Roman"/>
          <w:szCs w:val="24"/>
        </w:rPr>
        <w:lastRenderedPageBreak/>
        <w:t>(Χειροκροτήματα από την πτέρυγα της Νέας Δημοκρατίας)</w:t>
      </w:r>
    </w:p>
    <w:p w14:paraId="77C03293" w14:textId="77777777" w:rsidR="006113A9" w:rsidRDefault="006B6FC4">
      <w:pPr>
        <w:spacing w:line="600" w:lineRule="auto"/>
        <w:ind w:firstLine="720"/>
        <w:contextualSpacing/>
        <w:jc w:val="both"/>
        <w:rPr>
          <w:rFonts w:eastAsia="Times New Roman"/>
          <w:szCs w:val="24"/>
        </w:rPr>
      </w:pPr>
      <w:r>
        <w:rPr>
          <w:rFonts w:eastAsia="Times New Roman"/>
          <w:b/>
          <w:szCs w:val="24"/>
        </w:rPr>
        <w:t>ΠΡΟΕΔΡΕΥΩΝ (Γεώργιος Βαρεμέ</w:t>
      </w:r>
      <w:r>
        <w:rPr>
          <w:rFonts w:eastAsia="Times New Roman"/>
          <w:b/>
          <w:szCs w:val="24"/>
        </w:rPr>
        <w:t xml:space="preserve">νος): </w:t>
      </w:r>
      <w:r>
        <w:rPr>
          <w:rFonts w:eastAsia="Times New Roman"/>
          <w:szCs w:val="24"/>
        </w:rPr>
        <w:t>Κι εμείς.</w:t>
      </w:r>
    </w:p>
    <w:p w14:paraId="77C03294" w14:textId="77777777" w:rsidR="006113A9" w:rsidRDefault="006B6FC4">
      <w:pPr>
        <w:spacing w:line="600" w:lineRule="auto"/>
        <w:ind w:firstLine="720"/>
        <w:contextualSpacing/>
        <w:jc w:val="both"/>
        <w:rPr>
          <w:rFonts w:eastAsia="Times New Roman"/>
          <w:szCs w:val="24"/>
        </w:rPr>
      </w:pPr>
      <w:r>
        <w:rPr>
          <w:rFonts w:eastAsia="Times New Roman"/>
          <w:szCs w:val="24"/>
        </w:rPr>
        <w:t>Ο κ. Γεώργιος Αμυράς έχει</w:t>
      </w:r>
      <w:r w:rsidRPr="00DA0505">
        <w:rPr>
          <w:rFonts w:eastAsia="Times New Roman"/>
          <w:szCs w:val="24"/>
        </w:rPr>
        <w:t xml:space="preserve"> το</w:t>
      </w:r>
      <w:r>
        <w:rPr>
          <w:rFonts w:eastAsia="Times New Roman"/>
          <w:szCs w:val="24"/>
        </w:rPr>
        <w:t xml:space="preserve">ν </w:t>
      </w:r>
      <w:r w:rsidRPr="00DA0505">
        <w:rPr>
          <w:rFonts w:eastAsia="Times New Roman"/>
          <w:szCs w:val="24"/>
        </w:rPr>
        <w:t>λόγο</w:t>
      </w:r>
      <w:r>
        <w:rPr>
          <w:rFonts w:eastAsia="Times New Roman"/>
          <w:szCs w:val="24"/>
        </w:rPr>
        <w:t>.</w:t>
      </w:r>
    </w:p>
    <w:p w14:paraId="77C03295" w14:textId="77777777" w:rsidR="006113A9" w:rsidRDefault="006B6FC4">
      <w:pPr>
        <w:spacing w:line="600" w:lineRule="auto"/>
        <w:ind w:firstLine="720"/>
        <w:contextualSpacing/>
        <w:jc w:val="both"/>
        <w:rPr>
          <w:rFonts w:eastAsia="Times New Roman"/>
          <w:szCs w:val="24"/>
        </w:rPr>
      </w:pPr>
      <w:r>
        <w:rPr>
          <w:rFonts w:eastAsia="Times New Roman"/>
          <w:b/>
          <w:szCs w:val="24"/>
        </w:rPr>
        <w:t xml:space="preserve">ΓΕΩΡΓΙΟΣ ΑΜΥΡΑΣ: </w:t>
      </w:r>
      <w:r>
        <w:rPr>
          <w:rFonts w:eastAsia="Times New Roman"/>
          <w:szCs w:val="24"/>
        </w:rPr>
        <w:t>Ευχαριστώ, κύριε Πρόεδρε.</w:t>
      </w:r>
    </w:p>
    <w:p w14:paraId="77C03296" w14:textId="77777777" w:rsidR="006113A9" w:rsidRDefault="006B6FC4">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θα μου </w:t>
      </w:r>
      <w:r w:rsidRPr="00DA0505">
        <w:rPr>
          <w:rFonts w:eastAsia="Times New Roman"/>
          <w:szCs w:val="24"/>
        </w:rPr>
        <w:t>επιτρέψετε και με την άδεια</w:t>
      </w:r>
      <w:r>
        <w:rPr>
          <w:rFonts w:eastAsia="Times New Roman"/>
          <w:szCs w:val="24"/>
        </w:rPr>
        <w:t>, βέβαια</w:t>
      </w:r>
      <w:r w:rsidRPr="00DA0505">
        <w:rPr>
          <w:rFonts w:eastAsia="Times New Roman"/>
          <w:szCs w:val="24"/>
        </w:rPr>
        <w:t xml:space="preserve"> και</w:t>
      </w:r>
      <w:r>
        <w:rPr>
          <w:rFonts w:eastAsia="Times New Roman"/>
          <w:szCs w:val="24"/>
        </w:rPr>
        <w:t xml:space="preserve"> την</w:t>
      </w:r>
      <w:r w:rsidRPr="00DA0505">
        <w:rPr>
          <w:rFonts w:eastAsia="Times New Roman"/>
          <w:szCs w:val="24"/>
        </w:rPr>
        <w:t xml:space="preserve"> ανοχή του </w:t>
      </w:r>
      <w:r>
        <w:rPr>
          <w:rFonts w:eastAsia="Times New Roman"/>
          <w:szCs w:val="24"/>
        </w:rPr>
        <w:t>Π</w:t>
      </w:r>
      <w:r w:rsidRPr="00DA0505">
        <w:rPr>
          <w:rFonts w:eastAsia="Times New Roman"/>
          <w:szCs w:val="24"/>
        </w:rPr>
        <w:t>ροεδρείου</w:t>
      </w:r>
      <w:r>
        <w:rPr>
          <w:rFonts w:eastAsia="Times New Roman"/>
          <w:szCs w:val="24"/>
        </w:rPr>
        <w:t>,</w:t>
      </w:r>
      <w:r w:rsidRPr="00DA0505">
        <w:rPr>
          <w:rFonts w:eastAsia="Times New Roman"/>
          <w:szCs w:val="24"/>
        </w:rPr>
        <w:t xml:space="preserve"> να χρησιμοποιήσω δύο λεπτά από την ομιλία μου για να εξηγή</w:t>
      </w:r>
      <w:r w:rsidRPr="00DA0505">
        <w:rPr>
          <w:rFonts w:eastAsia="Times New Roman"/>
          <w:szCs w:val="24"/>
        </w:rPr>
        <w:t xml:space="preserve">σω προς όλους και ιδίως προς τους πολίτες που με τίμησαν με την ψήφο </w:t>
      </w:r>
      <w:r>
        <w:rPr>
          <w:rFonts w:eastAsia="Times New Roman"/>
          <w:szCs w:val="24"/>
        </w:rPr>
        <w:t>τους,</w:t>
      </w:r>
      <w:r w:rsidRPr="00DA0505">
        <w:rPr>
          <w:rFonts w:eastAsia="Times New Roman"/>
          <w:szCs w:val="24"/>
        </w:rPr>
        <w:t xml:space="preserve"> </w:t>
      </w:r>
      <w:r>
        <w:rPr>
          <w:rFonts w:eastAsia="Times New Roman"/>
          <w:szCs w:val="24"/>
        </w:rPr>
        <w:t>γ</w:t>
      </w:r>
      <w:r w:rsidRPr="00DA0505">
        <w:rPr>
          <w:rFonts w:eastAsia="Times New Roman"/>
          <w:szCs w:val="24"/>
        </w:rPr>
        <w:t>ια ποιους λόγους αποχώρησ</w:t>
      </w:r>
      <w:r>
        <w:rPr>
          <w:rFonts w:eastAsia="Times New Roman"/>
          <w:szCs w:val="24"/>
        </w:rPr>
        <w:t>α</w:t>
      </w:r>
      <w:r w:rsidRPr="00DA0505">
        <w:rPr>
          <w:rFonts w:eastAsia="Times New Roman"/>
          <w:szCs w:val="24"/>
        </w:rPr>
        <w:t xml:space="preserve"> από το </w:t>
      </w:r>
      <w:r>
        <w:rPr>
          <w:rFonts w:eastAsia="Times New Roman"/>
          <w:szCs w:val="24"/>
        </w:rPr>
        <w:t>Π</w:t>
      </w:r>
      <w:r w:rsidRPr="00DA0505">
        <w:rPr>
          <w:rFonts w:eastAsia="Times New Roman"/>
          <w:szCs w:val="24"/>
        </w:rPr>
        <w:t>οτάμι</w:t>
      </w:r>
      <w:r>
        <w:rPr>
          <w:rFonts w:eastAsia="Times New Roman"/>
          <w:szCs w:val="24"/>
        </w:rPr>
        <w:t>.</w:t>
      </w:r>
    </w:p>
    <w:p w14:paraId="77C03297" w14:textId="77777777" w:rsidR="006113A9" w:rsidRDefault="006B6FC4">
      <w:pPr>
        <w:spacing w:line="600" w:lineRule="auto"/>
        <w:ind w:firstLine="720"/>
        <w:contextualSpacing/>
        <w:jc w:val="both"/>
        <w:rPr>
          <w:rFonts w:eastAsia="Times New Roman"/>
          <w:szCs w:val="24"/>
        </w:rPr>
      </w:pPr>
      <w:r>
        <w:rPr>
          <w:rFonts w:eastAsia="Times New Roman"/>
          <w:szCs w:val="24"/>
        </w:rPr>
        <w:t>«Ο Αμυράς</w:t>
      </w:r>
      <w:r w:rsidRPr="00DA0505">
        <w:rPr>
          <w:rFonts w:eastAsia="Times New Roman"/>
          <w:szCs w:val="24"/>
        </w:rPr>
        <w:t xml:space="preserve"> στο</w:t>
      </w:r>
      <w:r>
        <w:rPr>
          <w:rFonts w:eastAsia="Times New Roman"/>
          <w:szCs w:val="24"/>
        </w:rPr>
        <w:t>ν</w:t>
      </w:r>
      <w:r w:rsidRPr="00DA0505">
        <w:rPr>
          <w:rFonts w:eastAsia="Times New Roman"/>
          <w:szCs w:val="24"/>
        </w:rPr>
        <w:t xml:space="preserve"> δρόμο του Δανέλλη</w:t>
      </w:r>
      <w:r>
        <w:rPr>
          <w:rFonts w:eastAsia="Times New Roman"/>
          <w:szCs w:val="24"/>
        </w:rPr>
        <w:t>».</w:t>
      </w:r>
      <w:r w:rsidRPr="00DA0505">
        <w:rPr>
          <w:rFonts w:eastAsia="Times New Roman"/>
          <w:szCs w:val="24"/>
        </w:rPr>
        <w:t xml:space="preserve"> Αυτός ήταν ο τίτλος της ανακοίνωσης του Ποταμιού και μόνο από αυτόν τον </w:t>
      </w:r>
      <w:r>
        <w:rPr>
          <w:rFonts w:eastAsia="Times New Roman"/>
          <w:szCs w:val="24"/>
        </w:rPr>
        <w:t>παρα</w:t>
      </w:r>
      <w:r w:rsidRPr="00DA0505">
        <w:rPr>
          <w:rFonts w:eastAsia="Times New Roman"/>
          <w:szCs w:val="24"/>
        </w:rPr>
        <w:t xml:space="preserve">πειστικό τίτλο μπορεί </w:t>
      </w:r>
      <w:r w:rsidRPr="00DA0505">
        <w:rPr>
          <w:rFonts w:eastAsia="Times New Roman"/>
          <w:szCs w:val="24"/>
        </w:rPr>
        <w:t>κανείς να καταλάβει την πραγματική αιτία η οποία με οδήγησε σε μία δύσκολη απόφαση</w:t>
      </w:r>
      <w:r>
        <w:rPr>
          <w:rFonts w:eastAsia="Times New Roman"/>
          <w:szCs w:val="24"/>
        </w:rPr>
        <w:t>. Με όλο τον σεβασμό προς το πρόσωπο του συναδέλφου μου,</w:t>
      </w:r>
      <w:r w:rsidRPr="00DA0505">
        <w:rPr>
          <w:rFonts w:eastAsia="Times New Roman"/>
          <w:szCs w:val="24"/>
        </w:rPr>
        <w:t xml:space="preserve"> του κ</w:t>
      </w:r>
      <w:r>
        <w:rPr>
          <w:rFonts w:eastAsia="Times New Roman"/>
          <w:szCs w:val="24"/>
        </w:rPr>
        <w:t>.</w:t>
      </w:r>
      <w:r w:rsidRPr="00DA0505">
        <w:rPr>
          <w:rFonts w:eastAsia="Times New Roman"/>
          <w:szCs w:val="24"/>
        </w:rPr>
        <w:t xml:space="preserve"> Δανέλλη</w:t>
      </w:r>
      <w:r>
        <w:rPr>
          <w:rFonts w:eastAsia="Times New Roman"/>
          <w:szCs w:val="24"/>
        </w:rPr>
        <w:t>,</w:t>
      </w:r>
      <w:r w:rsidRPr="00DA0505">
        <w:rPr>
          <w:rFonts w:eastAsia="Times New Roman"/>
          <w:szCs w:val="24"/>
        </w:rPr>
        <w:t xml:space="preserve"> επειδή ακριβώς </w:t>
      </w:r>
      <w:r>
        <w:rPr>
          <w:rFonts w:eastAsia="Times New Roman"/>
          <w:szCs w:val="24"/>
        </w:rPr>
        <w:t>δ</w:t>
      </w:r>
      <w:r w:rsidRPr="00DA0505">
        <w:rPr>
          <w:rFonts w:eastAsia="Times New Roman"/>
          <w:szCs w:val="24"/>
        </w:rPr>
        <w:t>εν ήθελα να ακολουθήσω το</w:t>
      </w:r>
      <w:r>
        <w:rPr>
          <w:rFonts w:eastAsia="Times New Roman"/>
          <w:szCs w:val="24"/>
        </w:rPr>
        <w:t>ν</w:t>
      </w:r>
      <w:r w:rsidRPr="00DA0505">
        <w:rPr>
          <w:rFonts w:eastAsia="Times New Roman"/>
          <w:szCs w:val="24"/>
        </w:rPr>
        <w:t xml:space="preserve"> δρόμο του </w:t>
      </w:r>
      <w:r>
        <w:rPr>
          <w:rFonts w:eastAsia="Times New Roman"/>
          <w:szCs w:val="24"/>
        </w:rPr>
        <w:t>κ. Δανέλλη,</w:t>
      </w:r>
      <w:r w:rsidRPr="00DA0505">
        <w:rPr>
          <w:rFonts w:eastAsia="Times New Roman"/>
          <w:szCs w:val="24"/>
        </w:rPr>
        <w:t xml:space="preserve"> γι</w:t>
      </w:r>
      <w:r>
        <w:rPr>
          <w:rFonts w:eastAsia="Times New Roman"/>
          <w:szCs w:val="24"/>
        </w:rPr>
        <w:t>’</w:t>
      </w:r>
      <w:r w:rsidRPr="00DA0505">
        <w:rPr>
          <w:rFonts w:eastAsia="Times New Roman"/>
          <w:szCs w:val="24"/>
        </w:rPr>
        <w:t xml:space="preserve"> αυτό αποχώρησα από το </w:t>
      </w:r>
      <w:r>
        <w:rPr>
          <w:rFonts w:eastAsia="Times New Roman"/>
          <w:szCs w:val="24"/>
        </w:rPr>
        <w:t>Π</w:t>
      </w:r>
      <w:r w:rsidRPr="00DA0505">
        <w:rPr>
          <w:rFonts w:eastAsia="Times New Roman"/>
          <w:szCs w:val="24"/>
        </w:rPr>
        <w:t>οτάμι</w:t>
      </w:r>
      <w:r>
        <w:rPr>
          <w:rFonts w:eastAsia="Times New Roman"/>
          <w:szCs w:val="24"/>
        </w:rPr>
        <w:t>. Άλ</w:t>
      </w:r>
      <w:r>
        <w:rPr>
          <w:rFonts w:eastAsia="Times New Roman"/>
          <w:szCs w:val="24"/>
        </w:rPr>
        <w:t>λωστε, σε λίγες ώρες</w:t>
      </w:r>
      <w:r w:rsidRPr="00DA0505">
        <w:rPr>
          <w:rFonts w:eastAsia="Times New Roman"/>
          <w:szCs w:val="24"/>
        </w:rPr>
        <w:t xml:space="preserve"> το </w:t>
      </w:r>
      <w:r>
        <w:rPr>
          <w:rFonts w:eastAsia="Times New Roman"/>
          <w:szCs w:val="24"/>
        </w:rPr>
        <w:t>Π</w:t>
      </w:r>
      <w:r w:rsidRPr="00DA0505">
        <w:rPr>
          <w:rFonts w:eastAsia="Times New Roman"/>
          <w:szCs w:val="24"/>
        </w:rPr>
        <w:t xml:space="preserve">οτάμι </w:t>
      </w:r>
      <w:r>
        <w:rPr>
          <w:rFonts w:eastAsia="Times New Roman"/>
          <w:szCs w:val="24"/>
        </w:rPr>
        <w:t xml:space="preserve">ή, </w:t>
      </w:r>
      <w:r w:rsidRPr="00DA0505">
        <w:rPr>
          <w:rFonts w:eastAsia="Times New Roman"/>
          <w:szCs w:val="24"/>
        </w:rPr>
        <w:t>αν θέλετε για να ακριβολογώ</w:t>
      </w:r>
      <w:r>
        <w:rPr>
          <w:rFonts w:eastAsia="Times New Roman"/>
          <w:szCs w:val="24"/>
        </w:rPr>
        <w:t>,</w:t>
      </w:r>
      <w:r w:rsidRPr="00DA0505">
        <w:rPr>
          <w:rFonts w:eastAsia="Times New Roman"/>
          <w:szCs w:val="24"/>
        </w:rPr>
        <w:t xml:space="preserve"> το υπό</w:t>
      </w:r>
      <w:r w:rsidRPr="00DA0505">
        <w:rPr>
          <w:rFonts w:eastAsia="Times New Roman"/>
          <w:szCs w:val="24"/>
        </w:rPr>
        <w:lastRenderedPageBreak/>
        <w:t xml:space="preserve">λοιπο </w:t>
      </w:r>
      <w:r>
        <w:rPr>
          <w:rFonts w:eastAsia="Times New Roman"/>
          <w:szCs w:val="24"/>
        </w:rPr>
        <w:t>Π</w:t>
      </w:r>
      <w:r w:rsidRPr="00DA0505">
        <w:rPr>
          <w:rFonts w:eastAsia="Times New Roman"/>
          <w:szCs w:val="24"/>
        </w:rPr>
        <w:t>οτάμι θα ακολουθεί το</w:t>
      </w:r>
      <w:r>
        <w:rPr>
          <w:rFonts w:eastAsia="Times New Roman"/>
          <w:szCs w:val="24"/>
        </w:rPr>
        <w:t>ν</w:t>
      </w:r>
      <w:r w:rsidRPr="00DA0505">
        <w:rPr>
          <w:rFonts w:eastAsia="Times New Roman"/>
          <w:szCs w:val="24"/>
        </w:rPr>
        <w:t xml:space="preserve"> δρόμο του Δανέλλη</w:t>
      </w:r>
      <w:r>
        <w:rPr>
          <w:rFonts w:eastAsia="Times New Roman"/>
          <w:szCs w:val="24"/>
        </w:rPr>
        <w:t>,</w:t>
      </w:r>
      <w:r w:rsidRPr="00DA0505">
        <w:rPr>
          <w:rFonts w:eastAsia="Times New Roman"/>
          <w:szCs w:val="24"/>
        </w:rPr>
        <w:t xml:space="preserve"> υπερψηφίζοντας μαζί με την </w:t>
      </w:r>
      <w:r>
        <w:rPr>
          <w:rFonts w:eastAsia="Times New Roman"/>
          <w:szCs w:val="24"/>
        </w:rPr>
        <w:t>Κ</w:t>
      </w:r>
      <w:r w:rsidRPr="00DA0505">
        <w:rPr>
          <w:rFonts w:eastAsia="Times New Roman"/>
          <w:szCs w:val="24"/>
        </w:rPr>
        <w:t>υβέρνηση ΣΥΡΙΖΑ και</w:t>
      </w:r>
      <w:r>
        <w:rPr>
          <w:rFonts w:eastAsia="Times New Roman"/>
          <w:szCs w:val="24"/>
        </w:rPr>
        <w:t xml:space="preserve"> του</w:t>
      </w:r>
      <w:r w:rsidRPr="00DA0505">
        <w:rPr>
          <w:rFonts w:eastAsia="Times New Roman"/>
          <w:szCs w:val="24"/>
        </w:rPr>
        <w:t xml:space="preserve"> υπ</w:t>
      </w:r>
      <w:r>
        <w:rPr>
          <w:rFonts w:eastAsia="Times New Roman"/>
          <w:szCs w:val="24"/>
        </w:rPr>
        <w:t>ολοί</w:t>
      </w:r>
      <w:r w:rsidRPr="00DA0505">
        <w:rPr>
          <w:rFonts w:eastAsia="Times New Roman"/>
          <w:szCs w:val="24"/>
        </w:rPr>
        <w:t xml:space="preserve">που ΑΝΕΛ τη </w:t>
      </w:r>
      <w:r>
        <w:rPr>
          <w:rFonts w:eastAsia="Times New Roman"/>
          <w:szCs w:val="24"/>
        </w:rPr>
        <w:t>Σ</w:t>
      </w:r>
      <w:r w:rsidRPr="00DA0505">
        <w:rPr>
          <w:rFonts w:eastAsia="Times New Roman"/>
          <w:szCs w:val="24"/>
        </w:rPr>
        <w:t>υμφωνία των Πρεσπών</w:t>
      </w:r>
      <w:r>
        <w:rPr>
          <w:rFonts w:eastAsia="Times New Roman"/>
          <w:szCs w:val="24"/>
        </w:rPr>
        <w:t>, ε</w:t>
      </w:r>
      <w:r w:rsidRPr="00DA0505">
        <w:rPr>
          <w:rFonts w:eastAsia="Times New Roman"/>
          <w:szCs w:val="24"/>
        </w:rPr>
        <w:t>νώ εγώ θα την καταψηφίσ</w:t>
      </w:r>
      <w:r>
        <w:rPr>
          <w:rFonts w:eastAsia="Times New Roman"/>
          <w:szCs w:val="24"/>
        </w:rPr>
        <w:t>ω.</w:t>
      </w:r>
    </w:p>
    <w:p w14:paraId="77C03298" w14:textId="77777777" w:rsidR="006113A9" w:rsidRDefault="006B6FC4">
      <w:pPr>
        <w:spacing w:line="600" w:lineRule="auto"/>
        <w:ind w:firstLine="720"/>
        <w:contextualSpacing/>
        <w:jc w:val="both"/>
        <w:rPr>
          <w:rFonts w:eastAsia="Times New Roman" w:cs="Times New Roman"/>
          <w:szCs w:val="24"/>
        </w:rPr>
      </w:pPr>
      <w:r>
        <w:rPr>
          <w:rFonts w:eastAsia="Times New Roman"/>
          <w:szCs w:val="24"/>
        </w:rPr>
        <w:t>Π</w:t>
      </w:r>
      <w:r w:rsidRPr="00DA0505">
        <w:rPr>
          <w:rFonts w:eastAsia="Times New Roman"/>
          <w:szCs w:val="24"/>
        </w:rPr>
        <w:t xml:space="preserve">άλευα έως και την </w:t>
      </w:r>
      <w:r w:rsidRPr="00DA0505">
        <w:rPr>
          <w:rFonts w:eastAsia="Times New Roman"/>
          <w:szCs w:val="24"/>
        </w:rPr>
        <w:t xml:space="preserve">τελευταία στιγμή να σταματήσω τον παραλογισμό που επικρατούσε στο </w:t>
      </w:r>
      <w:r>
        <w:rPr>
          <w:rFonts w:eastAsia="Times New Roman"/>
          <w:szCs w:val="24"/>
        </w:rPr>
        <w:t>κ</w:t>
      </w:r>
      <w:r w:rsidRPr="00DA0505">
        <w:rPr>
          <w:rFonts w:eastAsia="Times New Roman"/>
          <w:szCs w:val="24"/>
        </w:rPr>
        <w:t>όμμα</w:t>
      </w:r>
      <w:r>
        <w:rPr>
          <w:rFonts w:eastAsia="Times New Roman"/>
          <w:szCs w:val="24"/>
        </w:rPr>
        <w:t>,</w:t>
      </w:r>
      <w:r w:rsidRPr="00DA0505">
        <w:rPr>
          <w:rFonts w:eastAsia="Times New Roman"/>
          <w:szCs w:val="24"/>
        </w:rPr>
        <w:t xml:space="preserve"> να διαμηνύσ</w:t>
      </w:r>
      <w:r>
        <w:rPr>
          <w:rFonts w:eastAsia="Times New Roman"/>
          <w:szCs w:val="24"/>
        </w:rPr>
        <w:t>ω</w:t>
      </w:r>
      <w:r w:rsidRPr="00DA0505">
        <w:rPr>
          <w:rFonts w:eastAsia="Times New Roman"/>
          <w:szCs w:val="24"/>
        </w:rPr>
        <w:t xml:space="preserve"> σε όλους ότι αυτό το ατελείωτο πολιτικό εκκρεμές </w:t>
      </w:r>
      <w:r>
        <w:rPr>
          <w:rFonts w:eastAsia="Times New Roman"/>
          <w:szCs w:val="24"/>
        </w:rPr>
        <w:t>διέλυε κάθε ορθολογική</w:t>
      </w:r>
      <w:r w:rsidRPr="00DA0505">
        <w:rPr>
          <w:rFonts w:eastAsia="Times New Roman"/>
          <w:szCs w:val="24"/>
        </w:rPr>
        <w:t xml:space="preserve"> σκέψη</w:t>
      </w:r>
      <w:r>
        <w:rPr>
          <w:rFonts w:eastAsia="Times New Roman"/>
          <w:szCs w:val="24"/>
        </w:rPr>
        <w:t xml:space="preserve"> και</w:t>
      </w:r>
      <w:r w:rsidRPr="00DA0505">
        <w:rPr>
          <w:rFonts w:eastAsia="Times New Roman"/>
          <w:szCs w:val="24"/>
        </w:rPr>
        <w:t xml:space="preserve"> απ</w:t>
      </w:r>
      <w:r>
        <w:rPr>
          <w:rFonts w:eastAsia="Times New Roman"/>
          <w:szCs w:val="24"/>
        </w:rPr>
        <w:t>ωθούσε</w:t>
      </w:r>
      <w:r w:rsidRPr="00DA0505">
        <w:rPr>
          <w:rFonts w:eastAsia="Times New Roman"/>
          <w:szCs w:val="24"/>
        </w:rPr>
        <w:t xml:space="preserve"> τους πιο πιστούς φίλους του Ποταμιού</w:t>
      </w:r>
      <w:r>
        <w:rPr>
          <w:rFonts w:eastAsia="Times New Roman"/>
          <w:szCs w:val="24"/>
        </w:rPr>
        <w:t>.</w:t>
      </w:r>
      <w:r>
        <w:rPr>
          <w:rFonts w:eastAsia="Times New Roman"/>
          <w:szCs w:val="24"/>
        </w:rPr>
        <w:t xml:space="preserve"> </w:t>
      </w:r>
      <w:r>
        <w:rPr>
          <w:rFonts w:eastAsia="Times New Roman" w:cs="Times New Roman"/>
          <w:szCs w:val="24"/>
        </w:rPr>
        <w:t xml:space="preserve">Το καλοκαίρι ψηφίζαμε την </w:t>
      </w:r>
      <w:r w:rsidRPr="00CE0B8B">
        <w:rPr>
          <w:rFonts w:eastAsia="Times New Roman" w:cs="Times New Roman"/>
          <w:szCs w:val="24"/>
        </w:rPr>
        <w:t xml:space="preserve">πρόταση μομφής </w:t>
      </w:r>
      <w:r w:rsidRPr="00CE0B8B">
        <w:rPr>
          <w:rFonts w:eastAsia="Times New Roman" w:cs="Times New Roman"/>
          <w:szCs w:val="24"/>
        </w:rPr>
        <w:t xml:space="preserve">κατά της </w:t>
      </w:r>
      <w:r>
        <w:rPr>
          <w:rFonts w:eastAsia="Times New Roman" w:cs="Times New Roman"/>
          <w:szCs w:val="24"/>
        </w:rPr>
        <w:t>Κυβέρνησης για τη Σ</w:t>
      </w:r>
      <w:r w:rsidRPr="00CE0B8B">
        <w:rPr>
          <w:rFonts w:eastAsia="Times New Roman" w:cs="Times New Roman"/>
          <w:szCs w:val="24"/>
        </w:rPr>
        <w:t>υμφωνία των Πρεσπών και έξι μήνες μετά</w:t>
      </w:r>
      <w:r>
        <w:rPr>
          <w:rFonts w:eastAsia="Times New Roman" w:cs="Times New Roman"/>
          <w:szCs w:val="24"/>
        </w:rPr>
        <w:t xml:space="preserve"> στηρίζει</w:t>
      </w:r>
      <w:r w:rsidRPr="00CE0B8B">
        <w:rPr>
          <w:rFonts w:eastAsia="Times New Roman" w:cs="Times New Roman"/>
          <w:szCs w:val="24"/>
        </w:rPr>
        <w:t xml:space="preserve"> </w:t>
      </w:r>
      <w:r>
        <w:rPr>
          <w:rFonts w:eastAsia="Times New Roman" w:cs="Times New Roman"/>
          <w:szCs w:val="24"/>
        </w:rPr>
        <w:t>το Π</w:t>
      </w:r>
      <w:r w:rsidRPr="00CE0B8B">
        <w:rPr>
          <w:rFonts w:eastAsia="Times New Roman" w:cs="Times New Roman"/>
          <w:szCs w:val="24"/>
        </w:rPr>
        <w:t xml:space="preserve">οτάμι την </w:t>
      </w:r>
      <w:r>
        <w:rPr>
          <w:rFonts w:eastAsia="Times New Roman" w:cs="Times New Roman"/>
          <w:szCs w:val="24"/>
        </w:rPr>
        <w:t>Κυβέρνηση γι’</w:t>
      </w:r>
      <w:r w:rsidRPr="00CE0B8B">
        <w:rPr>
          <w:rFonts w:eastAsia="Times New Roman" w:cs="Times New Roman"/>
          <w:szCs w:val="24"/>
        </w:rPr>
        <w:t xml:space="preserve"> αυτή</w:t>
      </w:r>
      <w:r>
        <w:rPr>
          <w:rFonts w:eastAsia="Times New Roman" w:cs="Times New Roman"/>
          <w:szCs w:val="24"/>
        </w:rPr>
        <w:t>ν</w:t>
      </w:r>
      <w:r w:rsidRPr="008F3737">
        <w:rPr>
          <w:rFonts w:eastAsia="Times New Roman" w:cs="Times New Roman"/>
          <w:szCs w:val="24"/>
        </w:rPr>
        <w:t>,</w:t>
      </w:r>
      <w:r w:rsidRPr="00CE0B8B">
        <w:rPr>
          <w:rFonts w:eastAsia="Times New Roman" w:cs="Times New Roman"/>
          <w:szCs w:val="24"/>
        </w:rPr>
        <w:t xml:space="preserve"> την ίδια τη </w:t>
      </w:r>
      <w:r>
        <w:rPr>
          <w:rFonts w:eastAsia="Times New Roman" w:cs="Times New Roman"/>
          <w:szCs w:val="24"/>
        </w:rPr>
        <w:t>Σ</w:t>
      </w:r>
      <w:r w:rsidRPr="00CE0B8B">
        <w:rPr>
          <w:rFonts w:eastAsia="Times New Roman" w:cs="Times New Roman"/>
          <w:szCs w:val="24"/>
        </w:rPr>
        <w:t>υμφωνία των Πρεσπών</w:t>
      </w:r>
      <w:r>
        <w:rPr>
          <w:rFonts w:eastAsia="Times New Roman" w:cs="Times New Roman"/>
          <w:szCs w:val="24"/>
        </w:rPr>
        <w:t>. Ν</w:t>
      </w:r>
      <w:r w:rsidRPr="00CE0B8B">
        <w:rPr>
          <w:rFonts w:eastAsia="Times New Roman" w:cs="Times New Roman"/>
          <w:szCs w:val="24"/>
        </w:rPr>
        <w:t>α διαγράφεται απ</w:t>
      </w:r>
      <w:r>
        <w:rPr>
          <w:rFonts w:eastAsia="Times New Roman" w:cs="Times New Roman"/>
          <w:szCs w:val="24"/>
        </w:rPr>
        <w:t>ό το Κόμμα ως αποσυνάγωγος ο κ. Δ</w:t>
      </w:r>
      <w:r w:rsidRPr="00CE0B8B">
        <w:rPr>
          <w:rFonts w:eastAsia="Times New Roman" w:cs="Times New Roman"/>
          <w:szCs w:val="24"/>
        </w:rPr>
        <w:t>ανέλλης</w:t>
      </w:r>
      <w:r>
        <w:rPr>
          <w:rFonts w:eastAsia="Times New Roman" w:cs="Times New Roman"/>
          <w:szCs w:val="24"/>
        </w:rPr>
        <w:t>,</w:t>
      </w:r>
      <w:r w:rsidRPr="00CE0B8B">
        <w:rPr>
          <w:rFonts w:eastAsia="Times New Roman" w:cs="Times New Roman"/>
          <w:szCs w:val="24"/>
        </w:rPr>
        <w:t xml:space="preserve"> επειδή τάχθηκε υπέρ της </w:t>
      </w:r>
      <w:r>
        <w:rPr>
          <w:rFonts w:eastAsia="Times New Roman" w:cs="Times New Roman"/>
          <w:szCs w:val="24"/>
        </w:rPr>
        <w:t>Κυβέρνησης στη Σ</w:t>
      </w:r>
      <w:r w:rsidRPr="00CE0B8B">
        <w:rPr>
          <w:rFonts w:eastAsia="Times New Roman" w:cs="Times New Roman"/>
          <w:szCs w:val="24"/>
        </w:rPr>
        <w:t xml:space="preserve">υμφωνία των </w:t>
      </w:r>
      <w:r w:rsidRPr="00CE0B8B">
        <w:rPr>
          <w:rFonts w:eastAsia="Times New Roman" w:cs="Times New Roman"/>
          <w:szCs w:val="24"/>
        </w:rPr>
        <w:t>Πρεσπών και λίγες ημέρες μετά</w:t>
      </w:r>
      <w:r w:rsidRPr="008F3737">
        <w:rPr>
          <w:rFonts w:eastAsia="Times New Roman" w:cs="Times New Roman"/>
          <w:szCs w:val="24"/>
        </w:rPr>
        <w:t>,</w:t>
      </w:r>
      <w:r w:rsidRPr="00CE0B8B">
        <w:rPr>
          <w:rFonts w:eastAsia="Times New Roman" w:cs="Times New Roman"/>
          <w:szCs w:val="24"/>
        </w:rPr>
        <w:t xml:space="preserve"> η ηγεσία του Ποταμιού να επιχειρηματολογεί υπέρ της ίδιας ακριβώς </w:t>
      </w:r>
      <w:r>
        <w:rPr>
          <w:rFonts w:eastAsia="Times New Roman" w:cs="Times New Roman"/>
          <w:szCs w:val="24"/>
        </w:rPr>
        <w:t>σ</w:t>
      </w:r>
      <w:r w:rsidRPr="00CE0B8B">
        <w:rPr>
          <w:rFonts w:eastAsia="Times New Roman" w:cs="Times New Roman"/>
          <w:szCs w:val="24"/>
        </w:rPr>
        <w:t>υμφωνίας</w:t>
      </w:r>
      <w:r>
        <w:rPr>
          <w:rFonts w:eastAsia="Times New Roman" w:cs="Times New Roman"/>
          <w:szCs w:val="24"/>
        </w:rPr>
        <w:t>,</w:t>
      </w:r>
      <w:r w:rsidRPr="00CE0B8B">
        <w:rPr>
          <w:rFonts w:eastAsia="Times New Roman" w:cs="Times New Roman"/>
          <w:szCs w:val="24"/>
        </w:rPr>
        <w:t xml:space="preserve"> με ακριβώς τα ίδια λόγια του κ</w:t>
      </w:r>
      <w:r>
        <w:rPr>
          <w:rFonts w:eastAsia="Times New Roman" w:cs="Times New Roman"/>
          <w:szCs w:val="24"/>
        </w:rPr>
        <w:t>. Δ</w:t>
      </w:r>
      <w:r w:rsidRPr="00CE0B8B">
        <w:rPr>
          <w:rFonts w:eastAsia="Times New Roman" w:cs="Times New Roman"/>
          <w:szCs w:val="24"/>
        </w:rPr>
        <w:t>ανέλλη</w:t>
      </w:r>
      <w:r>
        <w:rPr>
          <w:rFonts w:eastAsia="Times New Roman" w:cs="Times New Roman"/>
          <w:szCs w:val="24"/>
        </w:rPr>
        <w:t>.</w:t>
      </w:r>
    </w:p>
    <w:p w14:paraId="77C03299"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Ε</w:t>
      </w:r>
      <w:r w:rsidRPr="00CE0B8B">
        <w:rPr>
          <w:rFonts w:eastAsia="Times New Roman" w:cs="Times New Roman"/>
          <w:szCs w:val="24"/>
        </w:rPr>
        <w:t xml:space="preserve">ίχα </w:t>
      </w:r>
      <w:r>
        <w:rPr>
          <w:rFonts w:eastAsia="Times New Roman" w:cs="Times New Roman"/>
          <w:szCs w:val="24"/>
        </w:rPr>
        <w:t>και έχω σταθερές απόψεις και γι’</w:t>
      </w:r>
      <w:r w:rsidRPr="00CE0B8B">
        <w:rPr>
          <w:rFonts w:eastAsia="Times New Roman" w:cs="Times New Roman"/>
          <w:szCs w:val="24"/>
        </w:rPr>
        <w:t xml:space="preserve"> αυτό αποχώρησ</w:t>
      </w:r>
      <w:r>
        <w:rPr>
          <w:rFonts w:eastAsia="Times New Roman" w:cs="Times New Roman"/>
          <w:szCs w:val="24"/>
        </w:rPr>
        <w:t>α από το Π</w:t>
      </w:r>
      <w:r w:rsidRPr="00CE0B8B">
        <w:rPr>
          <w:rFonts w:eastAsia="Times New Roman" w:cs="Times New Roman"/>
          <w:szCs w:val="24"/>
        </w:rPr>
        <w:t>οτάμι</w:t>
      </w:r>
      <w:r>
        <w:rPr>
          <w:rFonts w:eastAsia="Times New Roman" w:cs="Times New Roman"/>
          <w:szCs w:val="24"/>
        </w:rPr>
        <w:t>. Ε</w:t>
      </w:r>
      <w:r w:rsidRPr="00CE0B8B">
        <w:rPr>
          <w:rFonts w:eastAsia="Times New Roman" w:cs="Times New Roman"/>
          <w:szCs w:val="24"/>
        </w:rPr>
        <w:t xml:space="preserve">ίχα και έχω σταθερές </w:t>
      </w:r>
      <w:r>
        <w:rPr>
          <w:rFonts w:eastAsia="Times New Roman" w:cs="Times New Roman"/>
          <w:szCs w:val="24"/>
        </w:rPr>
        <w:t>απόψεις και γι’</w:t>
      </w:r>
      <w:r w:rsidRPr="00CE0B8B">
        <w:rPr>
          <w:rFonts w:eastAsia="Times New Roman" w:cs="Times New Roman"/>
          <w:szCs w:val="24"/>
        </w:rPr>
        <w:t xml:space="preserve"> α</w:t>
      </w:r>
      <w:r w:rsidRPr="00CE0B8B">
        <w:rPr>
          <w:rFonts w:eastAsia="Times New Roman" w:cs="Times New Roman"/>
          <w:szCs w:val="24"/>
        </w:rPr>
        <w:t>υτή</w:t>
      </w:r>
      <w:r>
        <w:rPr>
          <w:rFonts w:eastAsia="Times New Roman" w:cs="Times New Roman"/>
          <w:szCs w:val="24"/>
        </w:rPr>
        <w:t>ν</w:t>
      </w:r>
      <w:r w:rsidRPr="00CE0B8B">
        <w:rPr>
          <w:rFonts w:eastAsia="Times New Roman" w:cs="Times New Roman"/>
          <w:szCs w:val="24"/>
        </w:rPr>
        <w:t xml:space="preserve"> την </w:t>
      </w:r>
      <w:r>
        <w:rPr>
          <w:rFonts w:eastAsia="Times New Roman" w:cs="Times New Roman"/>
          <w:szCs w:val="24"/>
        </w:rPr>
        <w:t>Κ</w:t>
      </w:r>
      <w:r w:rsidRPr="00CE0B8B">
        <w:rPr>
          <w:rFonts w:eastAsia="Times New Roman" w:cs="Times New Roman"/>
          <w:szCs w:val="24"/>
        </w:rPr>
        <w:t>υβέρνηση</w:t>
      </w:r>
      <w:r>
        <w:rPr>
          <w:rFonts w:eastAsia="Times New Roman" w:cs="Times New Roman"/>
          <w:szCs w:val="24"/>
        </w:rPr>
        <w:t>,</w:t>
      </w:r>
      <w:r w:rsidRPr="00CE0B8B">
        <w:rPr>
          <w:rFonts w:eastAsia="Times New Roman" w:cs="Times New Roman"/>
          <w:szCs w:val="24"/>
        </w:rPr>
        <w:t xml:space="preserve"> που θεωρώ ότι πρέπει να φύγει άμεσα</w:t>
      </w:r>
      <w:r>
        <w:rPr>
          <w:rFonts w:eastAsia="Times New Roman" w:cs="Times New Roman"/>
          <w:szCs w:val="24"/>
        </w:rPr>
        <w:t>,</w:t>
      </w:r>
      <w:r w:rsidRPr="00CE0B8B">
        <w:rPr>
          <w:rFonts w:eastAsia="Times New Roman" w:cs="Times New Roman"/>
          <w:szCs w:val="24"/>
        </w:rPr>
        <w:t xml:space="preserve"> αλλά και για τη </w:t>
      </w:r>
      <w:r>
        <w:rPr>
          <w:rFonts w:eastAsia="Times New Roman" w:cs="Times New Roman"/>
          <w:szCs w:val="24"/>
        </w:rPr>
        <w:t>σ</w:t>
      </w:r>
      <w:r w:rsidRPr="00CE0B8B">
        <w:rPr>
          <w:rFonts w:eastAsia="Times New Roman" w:cs="Times New Roman"/>
          <w:szCs w:val="24"/>
        </w:rPr>
        <w:t>υμφων</w:t>
      </w:r>
      <w:r>
        <w:rPr>
          <w:rFonts w:eastAsia="Times New Roman" w:cs="Times New Roman"/>
          <w:szCs w:val="24"/>
        </w:rPr>
        <w:t>ία που έφερε</w:t>
      </w:r>
      <w:r w:rsidRPr="008F3737">
        <w:rPr>
          <w:rFonts w:eastAsia="Times New Roman" w:cs="Times New Roman"/>
          <w:szCs w:val="24"/>
        </w:rPr>
        <w:t>,</w:t>
      </w:r>
      <w:r>
        <w:rPr>
          <w:rFonts w:eastAsia="Times New Roman" w:cs="Times New Roman"/>
          <w:szCs w:val="24"/>
        </w:rPr>
        <w:t xml:space="preserve"> την οποία απορρίπτω</w:t>
      </w:r>
      <w:r w:rsidRPr="00CE0B8B">
        <w:rPr>
          <w:rFonts w:eastAsia="Times New Roman" w:cs="Times New Roman"/>
          <w:szCs w:val="24"/>
        </w:rPr>
        <w:t xml:space="preserve"> και καταψηφίζω</w:t>
      </w:r>
      <w:r>
        <w:rPr>
          <w:rFonts w:eastAsia="Times New Roman" w:cs="Times New Roman"/>
          <w:szCs w:val="24"/>
        </w:rPr>
        <w:t xml:space="preserve">. </w:t>
      </w:r>
    </w:p>
    <w:p w14:paraId="77C0329A"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Ε</w:t>
      </w:r>
      <w:r w:rsidRPr="00CE0B8B">
        <w:rPr>
          <w:rFonts w:eastAsia="Times New Roman" w:cs="Times New Roman"/>
          <w:szCs w:val="24"/>
        </w:rPr>
        <w:t>ίχα και έχω σταθερές απόψεις</w:t>
      </w:r>
      <w:r w:rsidRPr="008F3737">
        <w:rPr>
          <w:rFonts w:eastAsia="Times New Roman" w:cs="Times New Roman"/>
          <w:szCs w:val="24"/>
        </w:rPr>
        <w:t>,</w:t>
      </w:r>
      <w:r>
        <w:rPr>
          <w:rFonts w:eastAsia="Times New Roman" w:cs="Times New Roman"/>
          <w:szCs w:val="24"/>
        </w:rPr>
        <w:t xml:space="preserve"> γ</w:t>
      </w:r>
      <w:r w:rsidRPr="00CE0B8B">
        <w:rPr>
          <w:rFonts w:eastAsia="Times New Roman" w:cs="Times New Roman"/>
          <w:szCs w:val="24"/>
        </w:rPr>
        <w:t>ιατί δεν θα ήθελα</w:t>
      </w:r>
      <w:r>
        <w:rPr>
          <w:rFonts w:eastAsia="Times New Roman" w:cs="Times New Roman"/>
          <w:szCs w:val="24"/>
        </w:rPr>
        <w:t>,</w:t>
      </w:r>
      <w:r w:rsidRPr="00CE0B8B">
        <w:rPr>
          <w:rFonts w:eastAsia="Times New Roman" w:cs="Times New Roman"/>
          <w:szCs w:val="24"/>
        </w:rPr>
        <w:t xml:space="preserve"> ούτε θα επέτρεπα ποτέ στον εαυτό μου</w:t>
      </w:r>
      <w:r>
        <w:rPr>
          <w:rFonts w:eastAsia="Times New Roman" w:cs="Times New Roman"/>
          <w:szCs w:val="24"/>
        </w:rPr>
        <w:t>,</w:t>
      </w:r>
      <w:r w:rsidRPr="00CE0B8B">
        <w:rPr>
          <w:rFonts w:eastAsia="Times New Roman" w:cs="Times New Roman"/>
          <w:szCs w:val="24"/>
        </w:rPr>
        <w:t xml:space="preserve"> να κάνω τα ρεπό των ΑΝΕΛ εν ονόματι </w:t>
      </w:r>
      <w:r>
        <w:rPr>
          <w:rFonts w:eastAsia="Times New Roman" w:cs="Times New Roman"/>
          <w:szCs w:val="24"/>
        </w:rPr>
        <w:t>-</w:t>
      </w:r>
      <w:r>
        <w:rPr>
          <w:rFonts w:eastAsia="Times New Roman" w:cs="Times New Roman"/>
          <w:szCs w:val="24"/>
        </w:rPr>
        <w:t>π</w:t>
      </w:r>
      <w:r w:rsidRPr="00CE0B8B">
        <w:rPr>
          <w:rFonts w:eastAsia="Times New Roman" w:cs="Times New Roman"/>
          <w:szCs w:val="24"/>
        </w:rPr>
        <w:t>ροσέξτε</w:t>
      </w:r>
      <w:r>
        <w:rPr>
          <w:rFonts w:eastAsia="Times New Roman" w:cs="Times New Roman"/>
          <w:szCs w:val="24"/>
        </w:rPr>
        <w:t>-</w:t>
      </w:r>
      <w:r w:rsidRPr="00CE0B8B">
        <w:rPr>
          <w:rFonts w:eastAsia="Times New Roman" w:cs="Times New Roman"/>
          <w:szCs w:val="24"/>
        </w:rPr>
        <w:t xml:space="preserve"> μιας Κυβέρνησης</w:t>
      </w:r>
      <w:r w:rsidRPr="008F3737">
        <w:rPr>
          <w:rFonts w:eastAsia="Times New Roman" w:cs="Times New Roman"/>
          <w:szCs w:val="24"/>
        </w:rPr>
        <w:t>,</w:t>
      </w:r>
      <w:r w:rsidRPr="00CE0B8B">
        <w:rPr>
          <w:rFonts w:eastAsia="Times New Roman" w:cs="Times New Roman"/>
          <w:szCs w:val="24"/>
        </w:rPr>
        <w:t xml:space="preserve"> που σύμφωνα με την επίσημη </w:t>
      </w:r>
      <w:r>
        <w:rPr>
          <w:rFonts w:eastAsia="Times New Roman" w:cs="Times New Roman"/>
          <w:szCs w:val="24"/>
        </w:rPr>
        <w:t>θέση του Ποταμιού είναι ανίκανη</w:t>
      </w:r>
      <w:r w:rsidRPr="00CE0B8B">
        <w:rPr>
          <w:rFonts w:eastAsia="Times New Roman" w:cs="Times New Roman"/>
          <w:szCs w:val="24"/>
        </w:rPr>
        <w:t xml:space="preserve"> </w:t>
      </w:r>
      <w:r>
        <w:rPr>
          <w:rFonts w:eastAsia="Times New Roman" w:cs="Times New Roman"/>
          <w:szCs w:val="24"/>
        </w:rPr>
        <w:t xml:space="preserve">και </w:t>
      </w:r>
      <w:r w:rsidRPr="00CE0B8B">
        <w:rPr>
          <w:rFonts w:eastAsia="Times New Roman" w:cs="Times New Roman"/>
          <w:szCs w:val="24"/>
        </w:rPr>
        <w:t>ανάξια εμπιστοσύνης και ταυτόχρονα</w:t>
      </w:r>
      <w:r w:rsidRPr="008F3737">
        <w:rPr>
          <w:rFonts w:eastAsia="Times New Roman" w:cs="Times New Roman"/>
          <w:szCs w:val="24"/>
        </w:rPr>
        <w:t>,</w:t>
      </w:r>
      <w:r>
        <w:rPr>
          <w:rFonts w:eastAsia="Times New Roman" w:cs="Times New Roman"/>
          <w:szCs w:val="24"/>
        </w:rPr>
        <w:t xml:space="preserve"> άξια</w:t>
      </w:r>
      <w:r w:rsidRPr="00CE0B8B">
        <w:rPr>
          <w:rFonts w:eastAsia="Times New Roman" w:cs="Times New Roman"/>
          <w:szCs w:val="24"/>
        </w:rPr>
        <w:t xml:space="preserve"> και ικανή για ψήφο για τη </w:t>
      </w:r>
      <w:r>
        <w:rPr>
          <w:rFonts w:eastAsia="Times New Roman" w:cs="Times New Roman"/>
          <w:szCs w:val="24"/>
        </w:rPr>
        <w:t>Σ</w:t>
      </w:r>
      <w:r w:rsidRPr="00CE0B8B">
        <w:rPr>
          <w:rFonts w:eastAsia="Times New Roman" w:cs="Times New Roman"/>
          <w:szCs w:val="24"/>
        </w:rPr>
        <w:t>υμφωνία των Πρεσπών</w:t>
      </w:r>
      <w:r>
        <w:rPr>
          <w:rFonts w:eastAsia="Times New Roman" w:cs="Times New Roman"/>
          <w:szCs w:val="24"/>
        </w:rPr>
        <w:t>.</w:t>
      </w:r>
    </w:p>
    <w:p w14:paraId="77C0329B"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Το Π</w:t>
      </w:r>
      <w:r w:rsidRPr="00CE0B8B">
        <w:rPr>
          <w:rFonts w:eastAsia="Times New Roman" w:cs="Times New Roman"/>
          <w:szCs w:val="24"/>
        </w:rPr>
        <w:t>οτάμι δεν το διέλυσ</w:t>
      </w:r>
      <w:r>
        <w:rPr>
          <w:rFonts w:eastAsia="Times New Roman" w:cs="Times New Roman"/>
          <w:szCs w:val="24"/>
        </w:rPr>
        <w:t>α</w:t>
      </w:r>
      <w:r w:rsidRPr="00CE0B8B">
        <w:rPr>
          <w:rFonts w:eastAsia="Times New Roman" w:cs="Times New Roman"/>
          <w:szCs w:val="24"/>
        </w:rPr>
        <w:t xml:space="preserve"> εγώ</w:t>
      </w:r>
      <w:r>
        <w:rPr>
          <w:rFonts w:eastAsia="Times New Roman" w:cs="Times New Roman"/>
          <w:szCs w:val="24"/>
        </w:rPr>
        <w:t>. Ή</w:t>
      </w:r>
      <w:r w:rsidRPr="00CE0B8B">
        <w:rPr>
          <w:rFonts w:eastAsia="Times New Roman" w:cs="Times New Roman"/>
          <w:szCs w:val="24"/>
        </w:rPr>
        <w:t xml:space="preserve">μουν </w:t>
      </w:r>
      <w:r>
        <w:rPr>
          <w:rFonts w:eastAsia="Times New Roman" w:cs="Times New Roman"/>
          <w:szCs w:val="24"/>
        </w:rPr>
        <w:t>ο έβδομος από του</w:t>
      </w:r>
      <w:r w:rsidRPr="00CE0B8B">
        <w:rPr>
          <w:rFonts w:eastAsia="Times New Roman" w:cs="Times New Roman"/>
          <w:szCs w:val="24"/>
        </w:rPr>
        <w:t xml:space="preserve">ς </w:t>
      </w:r>
      <w:r>
        <w:rPr>
          <w:rFonts w:eastAsia="Times New Roman" w:cs="Times New Roman"/>
          <w:szCs w:val="24"/>
        </w:rPr>
        <w:t>οκτώ</w:t>
      </w:r>
      <w:r w:rsidRPr="00CE0B8B">
        <w:rPr>
          <w:rFonts w:eastAsia="Times New Roman" w:cs="Times New Roman"/>
          <w:szCs w:val="24"/>
        </w:rPr>
        <w:t xml:space="preserve"> </w:t>
      </w:r>
      <w:r>
        <w:rPr>
          <w:rFonts w:eastAsia="Times New Roman" w:cs="Times New Roman"/>
          <w:szCs w:val="24"/>
        </w:rPr>
        <w:t>Β</w:t>
      </w:r>
      <w:r w:rsidRPr="00CE0B8B">
        <w:rPr>
          <w:rFonts w:eastAsia="Times New Roman" w:cs="Times New Roman"/>
          <w:szCs w:val="24"/>
        </w:rPr>
        <w:t xml:space="preserve">ουλευτές που </w:t>
      </w:r>
      <w:r w:rsidRPr="00CE0B8B">
        <w:rPr>
          <w:rFonts w:eastAsia="Times New Roman" w:cs="Times New Roman"/>
          <w:szCs w:val="24"/>
        </w:rPr>
        <w:t>αποχώρησαν</w:t>
      </w:r>
      <w:r>
        <w:rPr>
          <w:rFonts w:eastAsia="Times New Roman" w:cs="Times New Roman"/>
          <w:szCs w:val="24"/>
        </w:rPr>
        <w:t>.</w:t>
      </w:r>
      <w:r w:rsidRPr="00CE0B8B">
        <w:rPr>
          <w:rFonts w:eastAsia="Times New Roman" w:cs="Times New Roman"/>
          <w:szCs w:val="24"/>
        </w:rPr>
        <w:t xml:space="preserve"> </w:t>
      </w:r>
      <w:r>
        <w:rPr>
          <w:rFonts w:eastAsia="Times New Roman" w:cs="Times New Roman"/>
          <w:szCs w:val="24"/>
        </w:rPr>
        <w:t>Δ</w:t>
      </w:r>
      <w:r w:rsidRPr="00CE0B8B">
        <w:rPr>
          <w:rFonts w:eastAsia="Times New Roman" w:cs="Times New Roman"/>
          <w:szCs w:val="24"/>
        </w:rPr>
        <w:t>εν ήμουν ο πρώτος</w:t>
      </w:r>
      <w:r>
        <w:rPr>
          <w:rFonts w:eastAsia="Times New Roman" w:cs="Times New Roman"/>
          <w:szCs w:val="24"/>
        </w:rPr>
        <w:t xml:space="preserve">. Αν θέλετε, όμως, να </w:t>
      </w:r>
      <w:r w:rsidRPr="00CE0B8B">
        <w:rPr>
          <w:rFonts w:eastAsia="Times New Roman" w:cs="Times New Roman"/>
          <w:szCs w:val="24"/>
        </w:rPr>
        <w:t xml:space="preserve">σας </w:t>
      </w:r>
      <w:r>
        <w:rPr>
          <w:rFonts w:eastAsia="Times New Roman" w:cs="Times New Roman"/>
          <w:szCs w:val="24"/>
        </w:rPr>
        <w:t>εκμυστηρευτώ και κάτι, εγώ πίστευα ό</w:t>
      </w:r>
      <w:r w:rsidRPr="00CE0B8B">
        <w:rPr>
          <w:rFonts w:eastAsia="Times New Roman" w:cs="Times New Roman"/>
          <w:szCs w:val="24"/>
        </w:rPr>
        <w:t>τι θα έμενα τελευταίος στη Σεβαστουπόλεως</w:t>
      </w:r>
      <w:r>
        <w:rPr>
          <w:rFonts w:eastAsia="Times New Roman" w:cs="Times New Roman"/>
          <w:szCs w:val="24"/>
        </w:rPr>
        <w:t xml:space="preserve">. Κάθε φορά, όμως, </w:t>
      </w:r>
      <w:r w:rsidRPr="00CE0B8B">
        <w:rPr>
          <w:rFonts w:eastAsia="Times New Roman" w:cs="Times New Roman"/>
          <w:szCs w:val="24"/>
        </w:rPr>
        <w:t xml:space="preserve">που πήγαινα στο </w:t>
      </w:r>
      <w:r>
        <w:rPr>
          <w:rFonts w:eastAsia="Times New Roman" w:cs="Times New Roman"/>
          <w:szCs w:val="24"/>
        </w:rPr>
        <w:t>Π</w:t>
      </w:r>
      <w:r w:rsidRPr="00CE0B8B">
        <w:rPr>
          <w:rFonts w:eastAsia="Times New Roman" w:cs="Times New Roman"/>
          <w:szCs w:val="24"/>
        </w:rPr>
        <w:t>οτάμι</w:t>
      </w:r>
      <w:r>
        <w:rPr>
          <w:rFonts w:eastAsia="Times New Roman" w:cs="Times New Roman"/>
          <w:szCs w:val="24"/>
        </w:rPr>
        <w:t>,</w:t>
      </w:r>
      <w:r w:rsidRPr="00CE0B8B">
        <w:rPr>
          <w:rFonts w:eastAsia="Times New Roman" w:cs="Times New Roman"/>
          <w:szCs w:val="24"/>
        </w:rPr>
        <w:t xml:space="preserve"> έβρισκα διαφορετικές κλειδαριές</w:t>
      </w:r>
      <w:r>
        <w:rPr>
          <w:rFonts w:eastAsia="Times New Roman" w:cs="Times New Roman"/>
          <w:szCs w:val="24"/>
        </w:rPr>
        <w:t>. Τη μια το Π</w:t>
      </w:r>
      <w:r w:rsidRPr="00CE0B8B">
        <w:rPr>
          <w:rFonts w:eastAsia="Times New Roman" w:cs="Times New Roman"/>
          <w:szCs w:val="24"/>
        </w:rPr>
        <w:t>οτάμι γινόταν ΠΑΣΟΚ</w:t>
      </w:r>
      <w:r>
        <w:rPr>
          <w:rFonts w:eastAsia="Times New Roman" w:cs="Times New Roman"/>
          <w:szCs w:val="24"/>
        </w:rPr>
        <w:t>,</w:t>
      </w:r>
      <w:r w:rsidRPr="00CE0B8B">
        <w:rPr>
          <w:rFonts w:eastAsia="Times New Roman" w:cs="Times New Roman"/>
          <w:szCs w:val="24"/>
        </w:rPr>
        <w:t xml:space="preserve"> την άλλη έφευγε</w:t>
      </w:r>
      <w:r w:rsidRPr="00CE0B8B">
        <w:rPr>
          <w:rFonts w:eastAsia="Times New Roman" w:cs="Times New Roman"/>
          <w:szCs w:val="24"/>
        </w:rPr>
        <w:t xml:space="preserve"> από το ΠΑΣΟΚ</w:t>
      </w:r>
      <w:r>
        <w:rPr>
          <w:rFonts w:eastAsia="Times New Roman" w:cs="Times New Roman"/>
          <w:szCs w:val="24"/>
        </w:rPr>
        <w:t>. Τη μια ξιφουλκούσε κατά της Κυβέρνησης για την</w:t>
      </w:r>
      <w:r w:rsidRPr="00CE0B8B">
        <w:rPr>
          <w:rFonts w:eastAsia="Times New Roman" w:cs="Times New Roman"/>
          <w:szCs w:val="24"/>
        </w:rPr>
        <w:t xml:space="preserve"> ψήφο εμπιστοσύνης λ</w:t>
      </w:r>
      <w:r>
        <w:rPr>
          <w:rFonts w:eastAsia="Times New Roman" w:cs="Times New Roman"/>
          <w:szCs w:val="24"/>
        </w:rPr>
        <w:t xml:space="preserve">όγω των Πρεσπών και την άλλη τασσόταν </w:t>
      </w:r>
      <w:r w:rsidRPr="00CE0B8B">
        <w:rPr>
          <w:rFonts w:eastAsia="Times New Roman" w:cs="Times New Roman"/>
          <w:szCs w:val="24"/>
        </w:rPr>
        <w:t xml:space="preserve">αναφανδόν υπέρ της </w:t>
      </w:r>
      <w:r>
        <w:rPr>
          <w:rFonts w:eastAsia="Times New Roman" w:cs="Times New Roman"/>
          <w:szCs w:val="24"/>
        </w:rPr>
        <w:t>Κυβέρνησης για την ίδια Σ</w:t>
      </w:r>
      <w:r w:rsidRPr="00CE0B8B">
        <w:rPr>
          <w:rFonts w:eastAsia="Times New Roman" w:cs="Times New Roman"/>
          <w:szCs w:val="24"/>
        </w:rPr>
        <w:t>υμφωνία</w:t>
      </w:r>
      <w:r>
        <w:rPr>
          <w:rFonts w:eastAsia="Times New Roman" w:cs="Times New Roman"/>
          <w:szCs w:val="24"/>
        </w:rPr>
        <w:t xml:space="preserve">. Πότε να υποστηρίζει το Ποτάμι </w:t>
      </w:r>
      <w:r w:rsidRPr="00CE0B8B">
        <w:rPr>
          <w:rFonts w:eastAsia="Times New Roman" w:cs="Times New Roman"/>
          <w:szCs w:val="24"/>
        </w:rPr>
        <w:t xml:space="preserve">ότι ο Τσίπρας είναι ανίκανος ως </w:t>
      </w:r>
      <w:r>
        <w:rPr>
          <w:rFonts w:eastAsia="Times New Roman" w:cs="Times New Roman"/>
          <w:szCs w:val="24"/>
        </w:rPr>
        <w:t>Π</w:t>
      </w:r>
      <w:r w:rsidRPr="00CE0B8B">
        <w:rPr>
          <w:rFonts w:eastAsia="Times New Roman" w:cs="Times New Roman"/>
          <w:szCs w:val="24"/>
        </w:rPr>
        <w:t>ρωθυπουργός και πρέπε</w:t>
      </w:r>
      <w:r w:rsidRPr="00CE0B8B">
        <w:rPr>
          <w:rFonts w:eastAsia="Times New Roman" w:cs="Times New Roman"/>
          <w:szCs w:val="24"/>
        </w:rPr>
        <w:t xml:space="preserve">ι να φύγει εδώ και τώρα και πότε </w:t>
      </w:r>
      <w:r>
        <w:rPr>
          <w:rFonts w:eastAsia="Times New Roman" w:cs="Times New Roman"/>
          <w:szCs w:val="24"/>
        </w:rPr>
        <w:t xml:space="preserve">να τον στηρίζει </w:t>
      </w:r>
      <w:r w:rsidRPr="00CE0B8B">
        <w:rPr>
          <w:rFonts w:eastAsia="Times New Roman" w:cs="Times New Roman"/>
          <w:szCs w:val="24"/>
        </w:rPr>
        <w:t>μέχρι τέλους</w:t>
      </w:r>
      <w:r>
        <w:rPr>
          <w:rFonts w:eastAsia="Times New Roman" w:cs="Times New Roman"/>
          <w:szCs w:val="24"/>
        </w:rPr>
        <w:t>,</w:t>
      </w:r>
      <w:r w:rsidRPr="00CE0B8B">
        <w:rPr>
          <w:rFonts w:eastAsia="Times New Roman" w:cs="Times New Roman"/>
          <w:szCs w:val="24"/>
        </w:rPr>
        <w:t xml:space="preserve"> ακόμα κι αν </w:t>
      </w:r>
      <w:r>
        <w:rPr>
          <w:rFonts w:eastAsia="Times New Roman" w:cs="Times New Roman"/>
          <w:szCs w:val="24"/>
        </w:rPr>
        <w:t>χρει</w:t>
      </w:r>
      <w:r>
        <w:rPr>
          <w:rFonts w:eastAsia="Times New Roman" w:cs="Times New Roman"/>
          <w:szCs w:val="24"/>
        </w:rPr>
        <w:t>αζό</w:t>
      </w:r>
      <w:r>
        <w:rPr>
          <w:rFonts w:eastAsia="Times New Roman" w:cs="Times New Roman"/>
          <w:szCs w:val="24"/>
        </w:rPr>
        <w:t xml:space="preserve">ταν </w:t>
      </w:r>
      <w:r w:rsidRPr="00CE0B8B">
        <w:rPr>
          <w:rFonts w:eastAsia="Times New Roman" w:cs="Times New Roman"/>
          <w:szCs w:val="24"/>
        </w:rPr>
        <w:t xml:space="preserve">να αντικαθιστά </w:t>
      </w:r>
      <w:r>
        <w:rPr>
          <w:rFonts w:eastAsia="Times New Roman" w:cs="Times New Roman"/>
          <w:szCs w:val="24"/>
        </w:rPr>
        <w:t>Β</w:t>
      </w:r>
      <w:r w:rsidRPr="00CE0B8B">
        <w:rPr>
          <w:rFonts w:eastAsia="Times New Roman" w:cs="Times New Roman"/>
          <w:szCs w:val="24"/>
        </w:rPr>
        <w:t>ουλευτές</w:t>
      </w:r>
      <w:r>
        <w:rPr>
          <w:rFonts w:eastAsia="Times New Roman" w:cs="Times New Roman"/>
          <w:szCs w:val="24"/>
        </w:rPr>
        <w:t xml:space="preserve"> ή</w:t>
      </w:r>
      <w:r w:rsidRPr="00CE0B8B">
        <w:rPr>
          <w:rFonts w:eastAsia="Times New Roman" w:cs="Times New Roman"/>
          <w:szCs w:val="24"/>
        </w:rPr>
        <w:t xml:space="preserve"> και </w:t>
      </w:r>
      <w:r>
        <w:rPr>
          <w:rFonts w:eastAsia="Times New Roman" w:cs="Times New Roman"/>
          <w:szCs w:val="24"/>
        </w:rPr>
        <w:t>Υ</w:t>
      </w:r>
      <w:r w:rsidRPr="00CE0B8B">
        <w:rPr>
          <w:rFonts w:eastAsia="Times New Roman" w:cs="Times New Roman"/>
          <w:szCs w:val="24"/>
        </w:rPr>
        <w:t>πουργούς των ΑΝΕΛ</w:t>
      </w:r>
      <w:r>
        <w:rPr>
          <w:rFonts w:eastAsia="Times New Roman" w:cs="Times New Roman"/>
          <w:szCs w:val="24"/>
        </w:rPr>
        <w:t>.</w:t>
      </w:r>
      <w:r w:rsidRPr="00CE0B8B">
        <w:rPr>
          <w:rFonts w:eastAsia="Times New Roman" w:cs="Times New Roman"/>
          <w:szCs w:val="24"/>
        </w:rPr>
        <w:t xml:space="preserve"> </w:t>
      </w:r>
      <w:r>
        <w:rPr>
          <w:rFonts w:eastAsia="Times New Roman" w:cs="Times New Roman"/>
          <w:szCs w:val="24"/>
        </w:rPr>
        <w:t>Πότε το Π</w:t>
      </w:r>
      <w:r w:rsidRPr="00CE0B8B">
        <w:rPr>
          <w:rFonts w:eastAsia="Times New Roman" w:cs="Times New Roman"/>
          <w:szCs w:val="24"/>
        </w:rPr>
        <w:t xml:space="preserve">οτάμι να καταγγέλλει την </w:t>
      </w:r>
      <w:r>
        <w:rPr>
          <w:rFonts w:eastAsia="Times New Roman" w:cs="Times New Roman"/>
          <w:szCs w:val="24"/>
        </w:rPr>
        <w:lastRenderedPageBreak/>
        <w:t>Κ</w:t>
      </w:r>
      <w:r w:rsidRPr="00CE0B8B">
        <w:rPr>
          <w:rFonts w:eastAsia="Times New Roman" w:cs="Times New Roman"/>
          <w:szCs w:val="24"/>
        </w:rPr>
        <w:t>υβέρνηση ως καθεστώς κ</w:t>
      </w:r>
      <w:r>
        <w:rPr>
          <w:rFonts w:eastAsia="Times New Roman" w:cs="Times New Roman"/>
          <w:szCs w:val="24"/>
        </w:rPr>
        <w:t xml:space="preserve">αι επικίνδυνη για τη δικαιοσύνη, </w:t>
      </w:r>
      <w:r w:rsidRPr="00CE0B8B">
        <w:rPr>
          <w:rFonts w:eastAsia="Times New Roman" w:cs="Times New Roman"/>
          <w:szCs w:val="24"/>
        </w:rPr>
        <w:t>τους θεσμούς</w:t>
      </w:r>
      <w:r>
        <w:rPr>
          <w:rFonts w:eastAsia="Times New Roman" w:cs="Times New Roman"/>
          <w:szCs w:val="24"/>
        </w:rPr>
        <w:t xml:space="preserve"> και τη δημοκρατί</w:t>
      </w:r>
      <w:r>
        <w:rPr>
          <w:rFonts w:eastAsia="Times New Roman" w:cs="Times New Roman"/>
          <w:szCs w:val="24"/>
        </w:rPr>
        <w:t>α και πότε το Π</w:t>
      </w:r>
      <w:r w:rsidRPr="00CE0B8B">
        <w:rPr>
          <w:rFonts w:eastAsia="Times New Roman" w:cs="Times New Roman"/>
          <w:szCs w:val="24"/>
        </w:rPr>
        <w:t>ο</w:t>
      </w:r>
      <w:r>
        <w:rPr>
          <w:rFonts w:eastAsia="Times New Roman" w:cs="Times New Roman"/>
          <w:szCs w:val="24"/>
        </w:rPr>
        <w:t>τάμι να δίνει σ</w:t>
      </w:r>
      <w:r w:rsidRPr="00CE0B8B">
        <w:rPr>
          <w:rFonts w:eastAsia="Times New Roman" w:cs="Times New Roman"/>
          <w:szCs w:val="24"/>
        </w:rPr>
        <w:t>ανίδα σωτηρίας στο ΣΥΡΙΖΑ</w:t>
      </w:r>
      <w:r>
        <w:rPr>
          <w:rFonts w:eastAsia="Times New Roman" w:cs="Times New Roman"/>
          <w:szCs w:val="24"/>
        </w:rPr>
        <w:t>,</w:t>
      </w:r>
      <w:r w:rsidRPr="00CE0B8B">
        <w:rPr>
          <w:rFonts w:eastAsia="Times New Roman" w:cs="Times New Roman"/>
          <w:szCs w:val="24"/>
        </w:rPr>
        <w:t xml:space="preserve"> που από την πρώτη μέρα δεν σταμάτησε </w:t>
      </w:r>
      <w:r>
        <w:rPr>
          <w:rFonts w:eastAsia="Times New Roman" w:cs="Times New Roman"/>
          <w:szCs w:val="24"/>
        </w:rPr>
        <w:t>να χυδαιολογεί</w:t>
      </w:r>
      <w:r w:rsidRPr="00CE0B8B">
        <w:rPr>
          <w:rFonts w:eastAsia="Times New Roman" w:cs="Times New Roman"/>
          <w:szCs w:val="24"/>
        </w:rPr>
        <w:t xml:space="preserve"> σε βάρος του Ποταμιού</w:t>
      </w:r>
      <w:r>
        <w:rPr>
          <w:rFonts w:eastAsia="Times New Roman" w:cs="Times New Roman"/>
          <w:szCs w:val="24"/>
        </w:rPr>
        <w:t>,</w:t>
      </w:r>
      <w:r w:rsidRPr="00CE0B8B">
        <w:rPr>
          <w:rFonts w:eastAsia="Times New Roman" w:cs="Times New Roman"/>
          <w:szCs w:val="24"/>
        </w:rPr>
        <w:t xml:space="preserve"> παρουσιάζοντας το ως τάχα μου όργανο της διαπλοκής</w:t>
      </w:r>
      <w:r>
        <w:rPr>
          <w:rFonts w:eastAsia="Times New Roman" w:cs="Times New Roman"/>
          <w:szCs w:val="24"/>
        </w:rPr>
        <w:t>.</w:t>
      </w:r>
    </w:p>
    <w:p w14:paraId="77C0329C"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Σε αυτό το παιχνίδι, λοιπόν, εγώ δεν</w:t>
      </w:r>
      <w:r w:rsidRPr="00CE0B8B">
        <w:rPr>
          <w:rFonts w:eastAsia="Times New Roman" w:cs="Times New Roman"/>
          <w:szCs w:val="24"/>
        </w:rPr>
        <w:t xml:space="preserve"> θα μπορούσα να συμμετάσχω</w:t>
      </w:r>
      <w:r>
        <w:rPr>
          <w:rFonts w:eastAsia="Times New Roman" w:cs="Times New Roman"/>
          <w:szCs w:val="24"/>
        </w:rPr>
        <w:t>. Στα εθν</w:t>
      </w:r>
      <w:r>
        <w:rPr>
          <w:rFonts w:eastAsia="Times New Roman" w:cs="Times New Roman"/>
          <w:szCs w:val="24"/>
        </w:rPr>
        <w:t>ικά θέματα δ</w:t>
      </w:r>
      <w:r w:rsidRPr="00CE0B8B">
        <w:rPr>
          <w:rFonts w:eastAsia="Times New Roman" w:cs="Times New Roman"/>
          <w:szCs w:val="24"/>
        </w:rPr>
        <w:t>εν επιτρέπονται ήξεις</w:t>
      </w:r>
      <w:r>
        <w:rPr>
          <w:rFonts w:eastAsia="Times New Roman" w:cs="Times New Roman"/>
          <w:szCs w:val="24"/>
        </w:rPr>
        <w:t>, αφή</w:t>
      </w:r>
      <w:r w:rsidRPr="00CE0B8B">
        <w:rPr>
          <w:rFonts w:eastAsia="Times New Roman" w:cs="Times New Roman"/>
          <w:szCs w:val="24"/>
        </w:rPr>
        <w:t>ξεις</w:t>
      </w:r>
      <w:r>
        <w:rPr>
          <w:rFonts w:eastAsia="Times New Roman" w:cs="Times New Roman"/>
          <w:szCs w:val="24"/>
        </w:rPr>
        <w:t>. Δ</w:t>
      </w:r>
      <w:r w:rsidRPr="00CE0B8B">
        <w:rPr>
          <w:rFonts w:eastAsia="Times New Roman" w:cs="Times New Roman"/>
          <w:szCs w:val="24"/>
        </w:rPr>
        <w:t>εν μπορείς</w:t>
      </w:r>
      <w:r>
        <w:rPr>
          <w:rFonts w:eastAsia="Times New Roman" w:cs="Times New Roman"/>
          <w:szCs w:val="24"/>
        </w:rPr>
        <w:t xml:space="preserve"> να είσαι και παπάς και</w:t>
      </w:r>
      <w:r w:rsidRPr="00CE0B8B">
        <w:rPr>
          <w:rFonts w:eastAsia="Times New Roman" w:cs="Times New Roman"/>
          <w:szCs w:val="24"/>
        </w:rPr>
        <w:t xml:space="preserve"> ζευγάς</w:t>
      </w:r>
      <w:r>
        <w:rPr>
          <w:rFonts w:eastAsia="Times New Roman" w:cs="Times New Roman"/>
          <w:szCs w:val="24"/>
        </w:rPr>
        <w:t>. Είναι ώρα, λ</w:t>
      </w:r>
      <w:r w:rsidRPr="00CE0B8B">
        <w:rPr>
          <w:rFonts w:eastAsia="Times New Roman" w:cs="Times New Roman"/>
          <w:szCs w:val="24"/>
        </w:rPr>
        <w:t>οιπόν</w:t>
      </w:r>
      <w:r>
        <w:rPr>
          <w:rFonts w:eastAsia="Times New Roman" w:cs="Times New Roman"/>
          <w:szCs w:val="24"/>
        </w:rPr>
        <w:t>,</w:t>
      </w:r>
      <w:r w:rsidRPr="00CE0B8B">
        <w:rPr>
          <w:rFonts w:eastAsia="Times New Roman" w:cs="Times New Roman"/>
          <w:szCs w:val="24"/>
        </w:rPr>
        <w:t xml:space="preserve"> για αποφάσεις έναντι των πολιτών</w:t>
      </w:r>
      <w:r>
        <w:rPr>
          <w:rFonts w:eastAsia="Times New Roman" w:cs="Times New Roman"/>
          <w:szCs w:val="24"/>
        </w:rPr>
        <w:t>.</w:t>
      </w:r>
      <w:r w:rsidRPr="00CE0B8B">
        <w:rPr>
          <w:rFonts w:eastAsia="Times New Roman" w:cs="Times New Roman"/>
          <w:szCs w:val="24"/>
        </w:rPr>
        <w:t xml:space="preserve"> </w:t>
      </w:r>
      <w:r>
        <w:rPr>
          <w:rFonts w:eastAsia="Times New Roman" w:cs="Times New Roman"/>
          <w:szCs w:val="24"/>
        </w:rPr>
        <w:t>Και</w:t>
      </w:r>
      <w:r w:rsidRPr="00CE0B8B">
        <w:rPr>
          <w:rFonts w:eastAsia="Times New Roman" w:cs="Times New Roman"/>
          <w:szCs w:val="24"/>
        </w:rPr>
        <w:t xml:space="preserve"> έτσι εγώ έλαβα τη δική μου απόφαση</w:t>
      </w:r>
      <w:r>
        <w:rPr>
          <w:rFonts w:eastAsia="Times New Roman" w:cs="Times New Roman"/>
          <w:szCs w:val="24"/>
        </w:rPr>
        <w:t>,</w:t>
      </w:r>
      <w:r w:rsidRPr="00CE0B8B">
        <w:rPr>
          <w:rFonts w:eastAsia="Times New Roman" w:cs="Times New Roman"/>
          <w:szCs w:val="24"/>
        </w:rPr>
        <w:t xml:space="preserve"> με βάση τα κριτή</w:t>
      </w:r>
      <w:r>
        <w:rPr>
          <w:rFonts w:eastAsia="Times New Roman" w:cs="Times New Roman"/>
          <w:szCs w:val="24"/>
        </w:rPr>
        <w:t>ρια που σας ανέφερα και πάνω απ’</w:t>
      </w:r>
      <w:r w:rsidRPr="00CE0B8B">
        <w:rPr>
          <w:rFonts w:eastAsia="Times New Roman" w:cs="Times New Roman"/>
          <w:szCs w:val="24"/>
        </w:rPr>
        <w:t xml:space="preserve"> όλα τη συνείδησή μου</w:t>
      </w:r>
      <w:r>
        <w:rPr>
          <w:rFonts w:eastAsia="Times New Roman" w:cs="Times New Roman"/>
          <w:szCs w:val="24"/>
        </w:rPr>
        <w:t>. Ε</w:t>
      </w:r>
      <w:r w:rsidRPr="00CE0B8B">
        <w:rPr>
          <w:rFonts w:eastAsia="Times New Roman" w:cs="Times New Roman"/>
          <w:szCs w:val="24"/>
        </w:rPr>
        <w:t>ίμαι</w:t>
      </w:r>
      <w:r w:rsidRPr="00CE0B8B">
        <w:rPr>
          <w:rFonts w:eastAsia="Times New Roman" w:cs="Times New Roman"/>
          <w:szCs w:val="24"/>
        </w:rPr>
        <w:t xml:space="preserve"> σταθερός στις απόψεις μου και μόνο</w:t>
      </w:r>
      <w:r>
        <w:rPr>
          <w:rFonts w:eastAsia="Times New Roman" w:cs="Times New Roman"/>
          <w:szCs w:val="24"/>
        </w:rPr>
        <w:t>.</w:t>
      </w:r>
    </w:p>
    <w:p w14:paraId="77C0329D"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τώρα το μείζον θέμα της </w:t>
      </w:r>
      <w:r>
        <w:rPr>
          <w:rFonts w:eastAsia="Times New Roman" w:cs="Times New Roman"/>
          <w:szCs w:val="24"/>
        </w:rPr>
        <w:t>σ</w:t>
      </w:r>
      <w:r w:rsidRPr="00CE0B8B">
        <w:rPr>
          <w:rFonts w:eastAsia="Times New Roman" w:cs="Times New Roman"/>
          <w:szCs w:val="24"/>
        </w:rPr>
        <w:t>υμφωνίας</w:t>
      </w:r>
      <w:r>
        <w:rPr>
          <w:rFonts w:eastAsia="Times New Roman" w:cs="Times New Roman"/>
          <w:szCs w:val="24"/>
        </w:rPr>
        <w:t xml:space="preserve">, καλούμαστε να τοποθετηθούμε </w:t>
      </w:r>
      <w:r w:rsidRPr="00CE0B8B">
        <w:rPr>
          <w:rFonts w:eastAsia="Times New Roman" w:cs="Times New Roman"/>
          <w:szCs w:val="24"/>
        </w:rPr>
        <w:t xml:space="preserve">χωρίς </w:t>
      </w:r>
      <w:r>
        <w:rPr>
          <w:rFonts w:eastAsia="Times New Roman" w:cs="Times New Roman"/>
          <w:szCs w:val="24"/>
        </w:rPr>
        <w:t>μ</w:t>
      </w:r>
      <w:r w:rsidRPr="00CE0B8B">
        <w:rPr>
          <w:rFonts w:eastAsia="Times New Roman" w:cs="Times New Roman"/>
          <w:szCs w:val="24"/>
        </w:rPr>
        <w:t>έχρι πριν από λίγη ώρα να έχουμε πλήρη εικόνα του νέου συντάγματος των Σκοπίων</w:t>
      </w:r>
      <w:r>
        <w:rPr>
          <w:rFonts w:eastAsia="Times New Roman" w:cs="Times New Roman"/>
          <w:szCs w:val="24"/>
        </w:rPr>
        <w:t>. Π</w:t>
      </w:r>
      <w:r w:rsidRPr="00CE0B8B">
        <w:rPr>
          <w:rFonts w:eastAsia="Times New Roman" w:cs="Times New Roman"/>
          <w:szCs w:val="24"/>
        </w:rPr>
        <w:t xml:space="preserve">ριν από ένα τέταρτο ο κύριος </w:t>
      </w:r>
      <w:r>
        <w:rPr>
          <w:rFonts w:eastAsia="Times New Roman" w:cs="Times New Roman"/>
          <w:szCs w:val="24"/>
        </w:rPr>
        <w:t>Υ</w:t>
      </w:r>
      <w:r w:rsidRPr="00CE0B8B">
        <w:rPr>
          <w:rFonts w:eastAsia="Times New Roman" w:cs="Times New Roman"/>
          <w:szCs w:val="24"/>
        </w:rPr>
        <w:t>πουργός κατέθεσε επίσημα</w:t>
      </w:r>
      <w:r w:rsidRPr="00CE0B8B">
        <w:rPr>
          <w:rFonts w:eastAsia="Times New Roman" w:cs="Times New Roman"/>
          <w:szCs w:val="24"/>
        </w:rPr>
        <w:t xml:space="preserve"> το κείμενο</w:t>
      </w:r>
      <w:r>
        <w:rPr>
          <w:rFonts w:eastAsia="Times New Roman" w:cs="Times New Roman"/>
          <w:szCs w:val="24"/>
        </w:rPr>
        <w:t>. Πρόκειται για μ</w:t>
      </w:r>
      <w:r w:rsidRPr="00CE0B8B">
        <w:rPr>
          <w:rFonts w:eastAsia="Times New Roman" w:cs="Times New Roman"/>
          <w:szCs w:val="24"/>
        </w:rPr>
        <w:t xml:space="preserve">ία διαδικασία εξπρές σαν να είναι η Ελλάδα η επισπεύδουσα </w:t>
      </w:r>
      <w:r>
        <w:rPr>
          <w:rFonts w:eastAsia="Times New Roman" w:cs="Times New Roman"/>
          <w:szCs w:val="24"/>
        </w:rPr>
        <w:t>χώρα,</w:t>
      </w:r>
      <w:r w:rsidRPr="00CE0B8B">
        <w:rPr>
          <w:rFonts w:eastAsia="Times New Roman" w:cs="Times New Roman"/>
          <w:szCs w:val="24"/>
        </w:rPr>
        <w:t xml:space="preserve"> </w:t>
      </w:r>
      <w:r>
        <w:rPr>
          <w:rFonts w:eastAsia="Times New Roman" w:cs="Times New Roman"/>
          <w:szCs w:val="24"/>
        </w:rPr>
        <w:t>η οποία δεν</w:t>
      </w:r>
      <w:r w:rsidRPr="00CE0B8B">
        <w:rPr>
          <w:rFonts w:eastAsia="Times New Roman" w:cs="Times New Roman"/>
          <w:szCs w:val="24"/>
        </w:rPr>
        <w:t xml:space="preserve"> πρέπει να χάσει την ευκαιρία και όχι οι γείτονες</w:t>
      </w:r>
      <w:r>
        <w:rPr>
          <w:rFonts w:eastAsia="Times New Roman" w:cs="Times New Roman"/>
          <w:szCs w:val="24"/>
        </w:rPr>
        <w:t>.</w:t>
      </w:r>
    </w:p>
    <w:p w14:paraId="77C0329E"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Η Κ</w:t>
      </w:r>
      <w:r w:rsidRPr="00CE0B8B">
        <w:rPr>
          <w:rFonts w:eastAsia="Times New Roman" w:cs="Times New Roman"/>
          <w:szCs w:val="24"/>
        </w:rPr>
        <w:t xml:space="preserve">υβέρνηση στο ζήτημα των Σκοπίων διαπραγματεύτηκε με την ίδια μέθοδο που </w:t>
      </w:r>
      <w:r>
        <w:rPr>
          <w:rFonts w:eastAsia="Times New Roman" w:cs="Times New Roman"/>
          <w:szCs w:val="24"/>
        </w:rPr>
        <w:t>χρησιμοποίησε</w:t>
      </w:r>
      <w:r w:rsidRPr="00CE0B8B">
        <w:rPr>
          <w:rFonts w:eastAsia="Times New Roman" w:cs="Times New Roman"/>
          <w:szCs w:val="24"/>
        </w:rPr>
        <w:t xml:space="preserve"> στην οικονομί</w:t>
      </w:r>
      <w:r w:rsidRPr="00CE0B8B">
        <w:rPr>
          <w:rFonts w:eastAsia="Times New Roman" w:cs="Times New Roman"/>
          <w:szCs w:val="24"/>
        </w:rPr>
        <w:t>α το πρώτο καταστροφικό εξάμηνο του 2015</w:t>
      </w:r>
      <w:r>
        <w:rPr>
          <w:rFonts w:eastAsia="Times New Roman" w:cs="Times New Roman"/>
          <w:szCs w:val="24"/>
        </w:rPr>
        <w:t xml:space="preserve">, εν κρυπτώ, </w:t>
      </w:r>
      <w:r w:rsidRPr="00CE0B8B">
        <w:rPr>
          <w:rFonts w:eastAsia="Times New Roman" w:cs="Times New Roman"/>
          <w:szCs w:val="24"/>
        </w:rPr>
        <w:t>χωρίς να λαμβάνει υπ</w:t>
      </w:r>
      <w:r>
        <w:rPr>
          <w:rFonts w:eastAsia="Times New Roman" w:cs="Times New Roman"/>
          <w:szCs w:val="24"/>
        </w:rPr>
        <w:t xml:space="preserve">’ </w:t>
      </w:r>
      <w:r w:rsidRPr="00CE0B8B">
        <w:rPr>
          <w:rFonts w:eastAsia="Times New Roman" w:cs="Times New Roman"/>
          <w:szCs w:val="24"/>
        </w:rPr>
        <w:t>όψ</w:t>
      </w:r>
      <w:r>
        <w:rPr>
          <w:rFonts w:eastAsia="Times New Roman" w:cs="Times New Roman"/>
          <w:szCs w:val="24"/>
        </w:rPr>
        <w:t>ιν</w:t>
      </w:r>
      <w:r w:rsidRPr="00CE0B8B">
        <w:rPr>
          <w:rFonts w:eastAsia="Times New Roman" w:cs="Times New Roman"/>
          <w:szCs w:val="24"/>
        </w:rPr>
        <w:t xml:space="preserve"> και χωρίς να ζητάει τη γνώμη κανενός κόμματος</w:t>
      </w:r>
      <w:r>
        <w:rPr>
          <w:rFonts w:eastAsia="Times New Roman" w:cs="Times New Roman"/>
          <w:szCs w:val="24"/>
        </w:rPr>
        <w:t>,</w:t>
      </w:r>
      <w:r w:rsidRPr="00CE0B8B">
        <w:rPr>
          <w:rFonts w:eastAsia="Times New Roman" w:cs="Times New Roman"/>
          <w:szCs w:val="24"/>
        </w:rPr>
        <w:t xml:space="preserve"> χωρίς να ενδιαφέρεται για τις ευαισθησίες των πολιτών</w:t>
      </w:r>
      <w:r>
        <w:rPr>
          <w:rFonts w:eastAsia="Times New Roman" w:cs="Times New Roman"/>
          <w:szCs w:val="24"/>
        </w:rPr>
        <w:t>. Το μόνο που ενδιέφερε την Κυβέρνηση</w:t>
      </w:r>
      <w:r w:rsidRPr="00CE0B8B">
        <w:rPr>
          <w:rFonts w:eastAsia="Times New Roman" w:cs="Times New Roman"/>
          <w:szCs w:val="24"/>
        </w:rPr>
        <w:t xml:space="preserve"> ήταν ότι θα προκαλο</w:t>
      </w:r>
      <w:r>
        <w:rPr>
          <w:rFonts w:eastAsia="Times New Roman" w:cs="Times New Roman"/>
          <w:szCs w:val="24"/>
        </w:rPr>
        <w:t>ύσε, ενδεχομένως, α</w:t>
      </w:r>
      <w:r>
        <w:rPr>
          <w:rFonts w:eastAsia="Times New Roman" w:cs="Times New Roman"/>
          <w:szCs w:val="24"/>
        </w:rPr>
        <w:t>ναταραχή στην Α</w:t>
      </w:r>
      <w:r w:rsidRPr="00CE0B8B">
        <w:rPr>
          <w:rFonts w:eastAsia="Times New Roman" w:cs="Times New Roman"/>
          <w:szCs w:val="24"/>
        </w:rPr>
        <w:t>ντιπολίτευση</w:t>
      </w:r>
      <w:r>
        <w:rPr>
          <w:rFonts w:eastAsia="Times New Roman" w:cs="Times New Roman"/>
          <w:szCs w:val="24"/>
        </w:rPr>
        <w:t>,</w:t>
      </w:r>
      <w:r w:rsidRPr="00CE0B8B">
        <w:rPr>
          <w:rFonts w:eastAsia="Times New Roman" w:cs="Times New Roman"/>
          <w:szCs w:val="24"/>
        </w:rPr>
        <w:t xml:space="preserve"> δηλαδή μικροπολιτικ</w:t>
      </w:r>
      <w:r>
        <w:rPr>
          <w:rFonts w:eastAsia="Times New Roman" w:cs="Times New Roman"/>
          <w:szCs w:val="24"/>
        </w:rPr>
        <w:t>οί</w:t>
      </w:r>
      <w:r w:rsidRPr="00CE0B8B">
        <w:rPr>
          <w:rFonts w:eastAsia="Times New Roman" w:cs="Times New Roman"/>
          <w:szCs w:val="24"/>
        </w:rPr>
        <w:t xml:space="preserve"> λόγοι</w:t>
      </w:r>
      <w:r>
        <w:rPr>
          <w:rFonts w:eastAsia="Times New Roman" w:cs="Times New Roman"/>
          <w:szCs w:val="24"/>
        </w:rPr>
        <w:t>.</w:t>
      </w:r>
    </w:p>
    <w:p w14:paraId="77C0329F"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Επίσης,</w:t>
      </w:r>
      <w:r w:rsidRPr="00CE0B8B">
        <w:rPr>
          <w:rFonts w:eastAsia="Times New Roman" w:cs="Times New Roman"/>
          <w:szCs w:val="24"/>
        </w:rPr>
        <w:t xml:space="preserve"> υπήρχε και μία διαφορά</w:t>
      </w:r>
      <w:r>
        <w:rPr>
          <w:rFonts w:eastAsia="Times New Roman" w:cs="Times New Roman"/>
          <w:szCs w:val="24"/>
        </w:rPr>
        <w:t>. Το καλοκαίρι του 2015, μ</w:t>
      </w:r>
      <w:r w:rsidRPr="00CE0B8B">
        <w:rPr>
          <w:rFonts w:eastAsia="Times New Roman" w:cs="Times New Roman"/>
          <w:szCs w:val="24"/>
        </w:rPr>
        <w:t>άλλον από λάθος</w:t>
      </w:r>
      <w:r>
        <w:rPr>
          <w:rFonts w:eastAsia="Times New Roman" w:cs="Times New Roman"/>
          <w:szCs w:val="24"/>
        </w:rPr>
        <w:t xml:space="preserve">, προκάλεσε δημοψήφισμα. Τώρα ούτε να ακούσει </w:t>
      </w:r>
      <w:r w:rsidRPr="00CE0B8B">
        <w:rPr>
          <w:rFonts w:eastAsia="Times New Roman" w:cs="Times New Roman"/>
          <w:szCs w:val="24"/>
        </w:rPr>
        <w:t>για δημοψήφισμα</w:t>
      </w:r>
      <w:r>
        <w:rPr>
          <w:rFonts w:eastAsia="Times New Roman" w:cs="Times New Roman"/>
          <w:szCs w:val="24"/>
        </w:rPr>
        <w:t xml:space="preserve">. Φεύγει μακριά. </w:t>
      </w:r>
    </w:p>
    <w:p w14:paraId="77C032A0"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Όπως, λοιπόν, αντιλαμβανόμαστε, το </w:t>
      </w:r>
      <w:r w:rsidRPr="00CE0B8B">
        <w:rPr>
          <w:rFonts w:eastAsia="Times New Roman" w:cs="Times New Roman"/>
          <w:szCs w:val="24"/>
        </w:rPr>
        <w:t>αποτέλεσμα τω</w:t>
      </w:r>
      <w:r w:rsidRPr="00CE0B8B">
        <w:rPr>
          <w:rFonts w:eastAsia="Times New Roman" w:cs="Times New Roman"/>
          <w:szCs w:val="24"/>
        </w:rPr>
        <w:t xml:space="preserve">ν διαπραγματεύσεων στο </w:t>
      </w:r>
      <w:r>
        <w:rPr>
          <w:rFonts w:eastAsia="Times New Roman" w:cs="Times New Roman"/>
          <w:szCs w:val="24"/>
        </w:rPr>
        <w:t>μ</w:t>
      </w:r>
      <w:r w:rsidRPr="00CE0B8B">
        <w:rPr>
          <w:rFonts w:eastAsia="Times New Roman" w:cs="Times New Roman"/>
          <w:szCs w:val="24"/>
        </w:rPr>
        <w:t>ακεδονικό δεν θα μπορούσε να είναι διαφορετικό από αυτό που είχαμε στην οικονομία</w:t>
      </w:r>
      <w:r>
        <w:rPr>
          <w:rFonts w:eastAsia="Times New Roman" w:cs="Times New Roman"/>
          <w:szCs w:val="24"/>
        </w:rPr>
        <w:t>. Μι</w:t>
      </w:r>
      <w:r w:rsidRPr="00CE0B8B">
        <w:rPr>
          <w:rFonts w:eastAsia="Times New Roman" w:cs="Times New Roman"/>
          <w:szCs w:val="24"/>
        </w:rPr>
        <w:t xml:space="preserve">α κακή και </w:t>
      </w:r>
      <w:r>
        <w:rPr>
          <w:rFonts w:eastAsia="Times New Roman" w:cs="Times New Roman"/>
          <w:szCs w:val="24"/>
        </w:rPr>
        <w:t xml:space="preserve">λανθασμένη </w:t>
      </w:r>
      <w:r>
        <w:rPr>
          <w:rFonts w:eastAsia="Times New Roman" w:cs="Times New Roman"/>
          <w:szCs w:val="24"/>
        </w:rPr>
        <w:t>σ</w:t>
      </w:r>
      <w:r w:rsidRPr="00CE0B8B">
        <w:rPr>
          <w:rFonts w:eastAsia="Times New Roman" w:cs="Times New Roman"/>
          <w:szCs w:val="24"/>
        </w:rPr>
        <w:t>υμφωνία</w:t>
      </w:r>
      <w:r>
        <w:rPr>
          <w:rFonts w:eastAsia="Times New Roman" w:cs="Times New Roman"/>
          <w:szCs w:val="24"/>
        </w:rPr>
        <w:t>,</w:t>
      </w:r>
      <w:r w:rsidRPr="00CE0B8B">
        <w:rPr>
          <w:rFonts w:eastAsia="Times New Roman" w:cs="Times New Roman"/>
          <w:szCs w:val="24"/>
        </w:rPr>
        <w:t xml:space="preserve"> που δεν επιλύει τη ρίζα των προβλημάτων μας με τους γείτονες</w:t>
      </w:r>
      <w:r>
        <w:rPr>
          <w:rFonts w:eastAsia="Times New Roman" w:cs="Times New Roman"/>
          <w:szCs w:val="24"/>
        </w:rPr>
        <w:t>,</w:t>
      </w:r>
      <w:r w:rsidRPr="00CE0B8B">
        <w:rPr>
          <w:rFonts w:eastAsia="Times New Roman" w:cs="Times New Roman"/>
          <w:szCs w:val="24"/>
        </w:rPr>
        <w:t xml:space="preserve"> που είναι ο αλυτρωτισμός</w:t>
      </w:r>
      <w:r>
        <w:rPr>
          <w:rFonts w:eastAsia="Times New Roman" w:cs="Times New Roman"/>
          <w:szCs w:val="24"/>
        </w:rPr>
        <w:t>,</w:t>
      </w:r>
      <w:r w:rsidRPr="00CE0B8B">
        <w:rPr>
          <w:rFonts w:eastAsia="Times New Roman" w:cs="Times New Roman"/>
          <w:szCs w:val="24"/>
        </w:rPr>
        <w:t xml:space="preserve"> αλλά</w:t>
      </w:r>
      <w:r>
        <w:rPr>
          <w:rFonts w:eastAsia="Times New Roman" w:cs="Times New Roman"/>
          <w:szCs w:val="24"/>
        </w:rPr>
        <w:t>,</w:t>
      </w:r>
      <w:r w:rsidRPr="00CE0B8B">
        <w:rPr>
          <w:rFonts w:eastAsia="Times New Roman" w:cs="Times New Roman"/>
          <w:szCs w:val="24"/>
        </w:rPr>
        <w:t xml:space="preserve"> αντιθέτως</w:t>
      </w:r>
      <w:r>
        <w:rPr>
          <w:rFonts w:eastAsia="Times New Roman" w:cs="Times New Roman"/>
          <w:szCs w:val="24"/>
        </w:rPr>
        <w:t>,</w:t>
      </w:r>
      <w:r w:rsidRPr="00CE0B8B">
        <w:rPr>
          <w:rFonts w:eastAsia="Times New Roman" w:cs="Times New Roman"/>
          <w:szCs w:val="24"/>
        </w:rPr>
        <w:t xml:space="preserve"> δημιουργεί</w:t>
      </w:r>
      <w:r w:rsidRPr="00CE0B8B">
        <w:rPr>
          <w:rFonts w:eastAsia="Times New Roman" w:cs="Times New Roman"/>
          <w:szCs w:val="24"/>
        </w:rPr>
        <w:t xml:space="preserve"> νέες εστίες</w:t>
      </w:r>
      <w:r>
        <w:rPr>
          <w:rFonts w:eastAsia="Times New Roman" w:cs="Times New Roman"/>
          <w:szCs w:val="24"/>
        </w:rPr>
        <w:t>,</w:t>
      </w:r>
      <w:r w:rsidRPr="00CE0B8B">
        <w:rPr>
          <w:rFonts w:eastAsia="Times New Roman" w:cs="Times New Roman"/>
          <w:szCs w:val="24"/>
        </w:rPr>
        <w:t xml:space="preserve"> που μπορεί να πυροδοτηθούν στο μέλλον</w:t>
      </w:r>
      <w:r>
        <w:rPr>
          <w:rFonts w:eastAsia="Times New Roman" w:cs="Times New Roman"/>
          <w:szCs w:val="24"/>
        </w:rPr>
        <w:t>.</w:t>
      </w:r>
    </w:p>
    <w:p w14:paraId="77C032A1"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w:t>
      </w:r>
      <w:r>
        <w:rPr>
          <w:rFonts w:eastAsia="Times New Roman" w:cs="Times New Roman"/>
          <w:szCs w:val="24"/>
        </w:rPr>
        <w:t>σ</w:t>
      </w:r>
      <w:r w:rsidRPr="00CE0B8B">
        <w:rPr>
          <w:rFonts w:eastAsia="Times New Roman" w:cs="Times New Roman"/>
          <w:szCs w:val="24"/>
        </w:rPr>
        <w:t xml:space="preserve">υμφωνία έχει ορισμένα συγκεκριμένα αποτελέσματα και </w:t>
      </w:r>
      <w:r>
        <w:rPr>
          <w:rFonts w:eastAsia="Times New Roman" w:cs="Times New Roman"/>
          <w:szCs w:val="24"/>
        </w:rPr>
        <w:t>σας καλώ να τα δούμε. Α</w:t>
      </w:r>
      <w:r w:rsidRPr="00CE0B8B">
        <w:rPr>
          <w:rFonts w:eastAsia="Times New Roman" w:cs="Times New Roman"/>
          <w:szCs w:val="24"/>
        </w:rPr>
        <w:t>ναβαθμίζει τη θέση των Σκοπίων στα Βαλκάνια</w:t>
      </w:r>
      <w:r>
        <w:rPr>
          <w:rFonts w:eastAsia="Times New Roman" w:cs="Times New Roman"/>
          <w:szCs w:val="24"/>
        </w:rPr>
        <w:t>,</w:t>
      </w:r>
      <w:r w:rsidRPr="00CE0B8B">
        <w:rPr>
          <w:rFonts w:eastAsia="Times New Roman" w:cs="Times New Roman"/>
          <w:szCs w:val="24"/>
        </w:rPr>
        <w:t xml:space="preserve"> με το διαβατήριο που εξασφαλίζουν οι γείτονες στο ΝΑΤΟ σε </w:t>
      </w:r>
      <w:r>
        <w:rPr>
          <w:rFonts w:eastAsia="Times New Roman" w:cs="Times New Roman"/>
          <w:szCs w:val="24"/>
        </w:rPr>
        <w:t>πρώτο</w:t>
      </w:r>
      <w:r w:rsidRPr="00CE0B8B">
        <w:rPr>
          <w:rFonts w:eastAsia="Times New Roman" w:cs="Times New Roman"/>
          <w:szCs w:val="24"/>
        </w:rPr>
        <w:t xml:space="preserve"> χρόνο και σε δεύτερο χρόνο στην Ευρωπαϊκή Ένωση</w:t>
      </w:r>
      <w:r>
        <w:rPr>
          <w:rFonts w:eastAsia="Times New Roman" w:cs="Times New Roman"/>
          <w:szCs w:val="24"/>
        </w:rPr>
        <w:t>. Ε</w:t>
      </w:r>
      <w:r w:rsidRPr="00CE0B8B">
        <w:rPr>
          <w:rFonts w:eastAsia="Times New Roman" w:cs="Times New Roman"/>
          <w:szCs w:val="24"/>
        </w:rPr>
        <w:t>ξυπηρετεί πλήρως τα σχέδια της Ουάσιγκτον και του Βερολίνου</w:t>
      </w:r>
      <w:r>
        <w:rPr>
          <w:rFonts w:eastAsia="Times New Roman" w:cs="Times New Roman"/>
          <w:szCs w:val="24"/>
        </w:rPr>
        <w:t>,</w:t>
      </w:r>
      <w:r w:rsidRPr="00CE0B8B">
        <w:rPr>
          <w:rFonts w:eastAsia="Times New Roman" w:cs="Times New Roman"/>
          <w:szCs w:val="24"/>
        </w:rPr>
        <w:t xml:space="preserve"> που θέλουν να επεκτείνουν την επιρροή του</w:t>
      </w:r>
      <w:r>
        <w:rPr>
          <w:rFonts w:eastAsia="Times New Roman" w:cs="Times New Roman"/>
          <w:szCs w:val="24"/>
        </w:rPr>
        <w:t>ς</w:t>
      </w:r>
      <w:r w:rsidRPr="00CE0B8B">
        <w:rPr>
          <w:rFonts w:eastAsia="Times New Roman" w:cs="Times New Roman"/>
          <w:szCs w:val="24"/>
        </w:rPr>
        <w:t xml:space="preserve"> στα δυτικά Βαλκάνια</w:t>
      </w:r>
      <w:r>
        <w:rPr>
          <w:rFonts w:eastAsia="Times New Roman" w:cs="Times New Roman"/>
          <w:szCs w:val="24"/>
        </w:rPr>
        <w:t xml:space="preserve">. </w:t>
      </w:r>
    </w:p>
    <w:p w14:paraId="77C032A2"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Α</w:t>
      </w:r>
      <w:r w:rsidRPr="00CE0B8B">
        <w:rPr>
          <w:rFonts w:eastAsia="Times New Roman" w:cs="Times New Roman"/>
          <w:szCs w:val="24"/>
        </w:rPr>
        <w:t>υτό που αδυνα</w:t>
      </w:r>
      <w:r>
        <w:rPr>
          <w:rFonts w:eastAsia="Times New Roman" w:cs="Times New Roman"/>
          <w:szCs w:val="24"/>
        </w:rPr>
        <w:t>τώ να εντοπίσω στο κείμενο της Σ</w:t>
      </w:r>
      <w:r w:rsidRPr="00CE0B8B">
        <w:rPr>
          <w:rFonts w:eastAsia="Times New Roman" w:cs="Times New Roman"/>
          <w:szCs w:val="24"/>
        </w:rPr>
        <w:t>υμφωνίας είναι τα οφέλη της Ελλάδ</w:t>
      </w:r>
      <w:r w:rsidRPr="00CE0B8B">
        <w:rPr>
          <w:rFonts w:eastAsia="Times New Roman" w:cs="Times New Roman"/>
          <w:szCs w:val="24"/>
        </w:rPr>
        <w:t>ας</w:t>
      </w:r>
      <w:r>
        <w:rPr>
          <w:rFonts w:eastAsia="Times New Roman" w:cs="Times New Roman"/>
          <w:szCs w:val="24"/>
        </w:rPr>
        <w:t>. Τ</w:t>
      </w:r>
      <w:r w:rsidRPr="00CE0B8B">
        <w:rPr>
          <w:rFonts w:eastAsia="Times New Roman" w:cs="Times New Roman"/>
          <w:szCs w:val="24"/>
        </w:rPr>
        <w:t xml:space="preserve">α βασικά επιχειρήματα της </w:t>
      </w:r>
      <w:r>
        <w:rPr>
          <w:rFonts w:eastAsia="Times New Roman" w:cs="Times New Roman"/>
          <w:szCs w:val="24"/>
        </w:rPr>
        <w:t>Κυβέρνησης είναι ότι τα Σκόπια έ</w:t>
      </w:r>
      <w:r w:rsidRPr="00CE0B8B">
        <w:rPr>
          <w:rFonts w:eastAsia="Times New Roman" w:cs="Times New Roman"/>
          <w:szCs w:val="24"/>
        </w:rPr>
        <w:t>κανα</w:t>
      </w:r>
      <w:r>
        <w:rPr>
          <w:rFonts w:eastAsia="Times New Roman" w:cs="Times New Roman"/>
          <w:szCs w:val="24"/>
        </w:rPr>
        <w:t>ν</w:t>
      </w:r>
      <w:r w:rsidRPr="00CE0B8B">
        <w:rPr>
          <w:rFonts w:eastAsia="Times New Roman" w:cs="Times New Roman"/>
          <w:szCs w:val="24"/>
        </w:rPr>
        <w:t xml:space="preserve"> τη μεγάλη παραχώρηση να αλλάξουν τη </w:t>
      </w:r>
      <w:r>
        <w:rPr>
          <w:rFonts w:eastAsia="Times New Roman" w:cs="Times New Roman"/>
          <w:szCs w:val="24"/>
        </w:rPr>
        <w:t>σ</w:t>
      </w:r>
      <w:r w:rsidRPr="00CE0B8B">
        <w:rPr>
          <w:rFonts w:eastAsia="Times New Roman" w:cs="Times New Roman"/>
          <w:szCs w:val="24"/>
        </w:rPr>
        <w:t>υνταγματική τ</w:t>
      </w:r>
      <w:r>
        <w:rPr>
          <w:rFonts w:eastAsia="Times New Roman" w:cs="Times New Roman"/>
          <w:szCs w:val="24"/>
        </w:rPr>
        <w:t>ους ονομασία σε «Β</w:t>
      </w:r>
      <w:r w:rsidRPr="00CE0B8B">
        <w:rPr>
          <w:rFonts w:eastAsia="Times New Roman" w:cs="Times New Roman"/>
          <w:szCs w:val="24"/>
        </w:rPr>
        <w:t>όρεια Μακεδονία</w:t>
      </w:r>
      <w:r>
        <w:rPr>
          <w:rFonts w:eastAsia="Times New Roman" w:cs="Times New Roman"/>
          <w:szCs w:val="24"/>
        </w:rPr>
        <w:t xml:space="preserve">». Εκατόν σαράντα </w:t>
      </w:r>
      <w:r w:rsidRPr="00CE0B8B">
        <w:rPr>
          <w:rFonts w:eastAsia="Times New Roman" w:cs="Times New Roman"/>
          <w:szCs w:val="24"/>
        </w:rPr>
        <w:t xml:space="preserve">χώρες έχουν αναγνωρίσει τη χώρα </w:t>
      </w:r>
      <w:r>
        <w:rPr>
          <w:rFonts w:eastAsia="Times New Roman" w:cs="Times New Roman"/>
          <w:szCs w:val="24"/>
        </w:rPr>
        <w:t>ως σκέτη</w:t>
      </w:r>
      <w:r w:rsidRPr="00CE0B8B">
        <w:rPr>
          <w:rFonts w:eastAsia="Times New Roman" w:cs="Times New Roman"/>
          <w:szCs w:val="24"/>
        </w:rPr>
        <w:t xml:space="preserve"> Μακεδονία</w:t>
      </w:r>
      <w:r>
        <w:rPr>
          <w:rFonts w:eastAsia="Times New Roman" w:cs="Times New Roman"/>
          <w:szCs w:val="24"/>
        </w:rPr>
        <w:t>,</w:t>
      </w:r>
      <w:r w:rsidRPr="00CE0B8B">
        <w:rPr>
          <w:rFonts w:eastAsia="Times New Roman" w:cs="Times New Roman"/>
          <w:szCs w:val="24"/>
        </w:rPr>
        <w:t xml:space="preserve"> μας λέτε</w:t>
      </w:r>
      <w:r>
        <w:rPr>
          <w:rFonts w:eastAsia="Times New Roman" w:cs="Times New Roman"/>
          <w:szCs w:val="24"/>
        </w:rPr>
        <w:t>. Τώρα θα λέγεται «Β</w:t>
      </w:r>
      <w:r w:rsidRPr="00CE0B8B">
        <w:rPr>
          <w:rFonts w:eastAsia="Times New Roman" w:cs="Times New Roman"/>
          <w:szCs w:val="24"/>
        </w:rPr>
        <w:t xml:space="preserve">όρεια </w:t>
      </w:r>
      <w:r w:rsidRPr="00CE0B8B">
        <w:rPr>
          <w:rFonts w:eastAsia="Times New Roman" w:cs="Times New Roman"/>
          <w:szCs w:val="24"/>
        </w:rPr>
        <w:t>Μακεδονία</w:t>
      </w:r>
      <w:r>
        <w:rPr>
          <w:rFonts w:eastAsia="Times New Roman" w:cs="Times New Roman"/>
          <w:szCs w:val="24"/>
        </w:rPr>
        <w:t>».</w:t>
      </w:r>
    </w:p>
    <w:p w14:paraId="77C032A3"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Αυτό όμως, </w:t>
      </w:r>
      <w:r w:rsidRPr="00CE0B8B">
        <w:rPr>
          <w:rFonts w:eastAsia="Times New Roman" w:cs="Times New Roman"/>
          <w:szCs w:val="24"/>
        </w:rPr>
        <w:t>είναι η μισή αλήθεια</w:t>
      </w:r>
      <w:r>
        <w:rPr>
          <w:rFonts w:eastAsia="Times New Roman" w:cs="Times New Roman"/>
          <w:szCs w:val="24"/>
        </w:rPr>
        <w:t>. Ο</w:t>
      </w:r>
      <w:r w:rsidRPr="00CE0B8B">
        <w:rPr>
          <w:rFonts w:eastAsia="Times New Roman" w:cs="Times New Roman"/>
          <w:szCs w:val="24"/>
        </w:rPr>
        <w:t xml:space="preserve">ι </w:t>
      </w:r>
      <w:r>
        <w:rPr>
          <w:rFonts w:eastAsia="Times New Roman" w:cs="Times New Roman"/>
          <w:szCs w:val="24"/>
        </w:rPr>
        <w:t xml:space="preserve">εκατόν σαράντα </w:t>
      </w:r>
      <w:r w:rsidRPr="00CE0B8B">
        <w:rPr>
          <w:rFonts w:eastAsia="Times New Roman" w:cs="Times New Roman"/>
          <w:szCs w:val="24"/>
        </w:rPr>
        <w:t>χώρες έχουν αναγ</w:t>
      </w:r>
      <w:r>
        <w:rPr>
          <w:rFonts w:eastAsia="Times New Roman" w:cs="Times New Roman"/>
          <w:szCs w:val="24"/>
        </w:rPr>
        <w:t xml:space="preserve">νωρίσει το όνομα της «Μακεδονίας» </w:t>
      </w:r>
      <w:r w:rsidRPr="00CE0B8B">
        <w:rPr>
          <w:rFonts w:eastAsia="Times New Roman" w:cs="Times New Roman"/>
          <w:szCs w:val="24"/>
        </w:rPr>
        <w:t>σε διμερές επίπεδο</w:t>
      </w:r>
      <w:r>
        <w:rPr>
          <w:rFonts w:eastAsia="Times New Roman" w:cs="Times New Roman"/>
          <w:szCs w:val="24"/>
        </w:rPr>
        <w:t>.</w:t>
      </w:r>
      <w:r w:rsidRPr="00CE0B8B">
        <w:rPr>
          <w:rFonts w:eastAsia="Times New Roman" w:cs="Times New Roman"/>
          <w:szCs w:val="24"/>
        </w:rPr>
        <w:t xml:space="preserve"> Ωστόσο</w:t>
      </w:r>
      <w:r>
        <w:rPr>
          <w:rFonts w:eastAsia="Times New Roman" w:cs="Times New Roman"/>
          <w:szCs w:val="24"/>
        </w:rPr>
        <w:t>,</w:t>
      </w:r>
      <w:r w:rsidRPr="00CE0B8B">
        <w:rPr>
          <w:rFonts w:eastAsia="Times New Roman" w:cs="Times New Roman"/>
          <w:szCs w:val="24"/>
        </w:rPr>
        <w:t xml:space="preserve"> διεθνώς το όνομα της χώρας ή</w:t>
      </w:r>
      <w:r>
        <w:rPr>
          <w:rFonts w:eastAsia="Times New Roman" w:cs="Times New Roman"/>
          <w:szCs w:val="24"/>
        </w:rPr>
        <w:t>ταν και παραμένει, προσωρινό, το «</w:t>
      </w:r>
      <w:r>
        <w:rPr>
          <w:rFonts w:eastAsia="Times New Roman" w:cs="Times New Roman"/>
          <w:szCs w:val="24"/>
          <w:lang w:val="en-US"/>
        </w:rPr>
        <w:t>FYROM</w:t>
      </w:r>
      <w:r>
        <w:rPr>
          <w:rFonts w:eastAsia="Times New Roman" w:cs="Times New Roman"/>
          <w:szCs w:val="24"/>
        </w:rPr>
        <w:t xml:space="preserve">». </w:t>
      </w:r>
      <w:r w:rsidRPr="00CE0B8B">
        <w:rPr>
          <w:rFonts w:eastAsia="Times New Roman" w:cs="Times New Roman"/>
          <w:szCs w:val="24"/>
        </w:rPr>
        <w:t xml:space="preserve">Εάν δεν συναινέσει η Ελλάδα </w:t>
      </w:r>
      <w:r w:rsidRPr="00CE0B8B">
        <w:rPr>
          <w:rFonts w:eastAsia="Times New Roman" w:cs="Times New Roman"/>
          <w:szCs w:val="24"/>
        </w:rPr>
        <w:lastRenderedPageBreak/>
        <w:t>σε νέα ονομασία</w:t>
      </w:r>
      <w:r w:rsidRPr="0036764A">
        <w:rPr>
          <w:rFonts w:eastAsia="Times New Roman" w:cs="Times New Roman"/>
          <w:szCs w:val="24"/>
        </w:rPr>
        <w:t>,</w:t>
      </w:r>
      <w:r w:rsidRPr="00CE0B8B">
        <w:rPr>
          <w:rFonts w:eastAsia="Times New Roman" w:cs="Times New Roman"/>
          <w:szCs w:val="24"/>
        </w:rPr>
        <w:t xml:space="preserve"> </w:t>
      </w:r>
      <w:r w:rsidRPr="00CE0B8B">
        <w:rPr>
          <w:rFonts w:eastAsia="Times New Roman" w:cs="Times New Roman"/>
          <w:szCs w:val="24"/>
        </w:rPr>
        <w:t>οι γείτονες δεν θα αποκτήσουν ποτέ την ονομασία που έχουν συμφωνήσει</w:t>
      </w:r>
      <w:r w:rsidRPr="0036764A">
        <w:rPr>
          <w:rFonts w:eastAsia="Times New Roman" w:cs="Times New Roman"/>
          <w:szCs w:val="24"/>
        </w:rPr>
        <w:t xml:space="preserve"> </w:t>
      </w:r>
      <w:r>
        <w:rPr>
          <w:rFonts w:eastAsia="Times New Roman" w:cs="Times New Roman"/>
          <w:szCs w:val="24"/>
        </w:rPr>
        <w:t xml:space="preserve">διμερώς με </w:t>
      </w:r>
      <w:r w:rsidRPr="00CE0B8B">
        <w:rPr>
          <w:rFonts w:eastAsia="Times New Roman" w:cs="Times New Roman"/>
          <w:szCs w:val="24"/>
        </w:rPr>
        <w:t>τις άλλες χώρες</w:t>
      </w:r>
      <w:r>
        <w:rPr>
          <w:rFonts w:eastAsia="Times New Roman" w:cs="Times New Roman"/>
          <w:szCs w:val="24"/>
        </w:rPr>
        <w:t>.</w:t>
      </w:r>
    </w:p>
    <w:p w14:paraId="77C032A4" w14:textId="77777777" w:rsidR="006113A9" w:rsidRDefault="006B6FC4">
      <w:pPr>
        <w:spacing w:line="600" w:lineRule="auto"/>
        <w:ind w:firstLine="720"/>
        <w:contextualSpacing/>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Βουλευτή)</w:t>
      </w:r>
    </w:p>
    <w:p w14:paraId="77C032A5"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Κύριε Πρόεδρε, ένα λεπτό ακόμα θα χρειαστώ.</w:t>
      </w:r>
    </w:p>
    <w:p w14:paraId="77C032A6"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Κι, όμως,</w:t>
      </w:r>
      <w:r w:rsidRPr="00CE0B8B">
        <w:rPr>
          <w:rFonts w:eastAsia="Times New Roman" w:cs="Times New Roman"/>
          <w:szCs w:val="24"/>
        </w:rPr>
        <w:t xml:space="preserve"> </w:t>
      </w:r>
      <w:r>
        <w:rPr>
          <w:rFonts w:eastAsia="Times New Roman" w:cs="Times New Roman"/>
          <w:szCs w:val="24"/>
        </w:rPr>
        <w:t xml:space="preserve">αυτό </w:t>
      </w:r>
      <w:r w:rsidRPr="00CE0B8B">
        <w:rPr>
          <w:rFonts w:eastAsia="Times New Roman" w:cs="Times New Roman"/>
          <w:szCs w:val="24"/>
        </w:rPr>
        <w:t xml:space="preserve">το διαπραγματευτικό </w:t>
      </w:r>
      <w:r>
        <w:rPr>
          <w:rFonts w:eastAsia="Times New Roman" w:cs="Times New Roman"/>
          <w:szCs w:val="24"/>
        </w:rPr>
        <w:t>ατού</w:t>
      </w:r>
      <w:r w:rsidRPr="00CE0B8B">
        <w:rPr>
          <w:rFonts w:eastAsia="Times New Roman" w:cs="Times New Roman"/>
          <w:szCs w:val="24"/>
        </w:rPr>
        <w:t xml:space="preserve"> εμείς δεν το </w:t>
      </w:r>
      <w:r>
        <w:rPr>
          <w:rFonts w:eastAsia="Times New Roman" w:cs="Times New Roman"/>
          <w:szCs w:val="24"/>
        </w:rPr>
        <w:t>αξιοποιήσαμε. Ακόμη και το όνομα «Β</w:t>
      </w:r>
      <w:r w:rsidRPr="00CE0B8B">
        <w:rPr>
          <w:rFonts w:eastAsia="Times New Roman" w:cs="Times New Roman"/>
          <w:szCs w:val="24"/>
        </w:rPr>
        <w:t>όρεια Μακεδονία</w:t>
      </w:r>
      <w:r>
        <w:rPr>
          <w:rFonts w:eastAsia="Times New Roman" w:cs="Times New Roman"/>
          <w:szCs w:val="24"/>
        </w:rPr>
        <w:t>»</w:t>
      </w:r>
      <w:r w:rsidRPr="00CE0B8B">
        <w:rPr>
          <w:rFonts w:eastAsia="Times New Roman" w:cs="Times New Roman"/>
          <w:szCs w:val="24"/>
        </w:rPr>
        <w:t xml:space="preserve"> στην ουσία δεν είναι </w:t>
      </w:r>
      <w:r>
        <w:rPr>
          <w:rFonts w:eastAsia="Times New Roman" w:cs="Times New Roman"/>
          <w:szCs w:val="24"/>
        </w:rPr>
        <w:t>«</w:t>
      </w:r>
      <w:r w:rsidRPr="0036764A">
        <w:rPr>
          <w:rFonts w:eastAsia="Times New Roman" w:cs="Times New Roman"/>
          <w:szCs w:val="24"/>
        </w:rPr>
        <w:t>erga omnes</w:t>
      </w:r>
      <w:r>
        <w:rPr>
          <w:rFonts w:eastAsia="Times New Roman" w:cs="Times New Roman"/>
          <w:szCs w:val="24"/>
        </w:rPr>
        <w:t>»,</w:t>
      </w:r>
      <w:r w:rsidRPr="0036764A">
        <w:rPr>
          <w:rFonts w:eastAsia="Times New Roman" w:cs="Times New Roman"/>
          <w:szCs w:val="24"/>
        </w:rPr>
        <w:t xml:space="preserve"> </w:t>
      </w:r>
      <w:r>
        <w:rPr>
          <w:rFonts w:eastAsia="Times New Roman" w:cs="Times New Roman"/>
          <w:szCs w:val="24"/>
        </w:rPr>
        <w:t>«έναντι όλων»</w:t>
      </w:r>
      <w:r w:rsidRPr="00CE0B8B">
        <w:rPr>
          <w:rFonts w:eastAsia="Times New Roman" w:cs="Times New Roman"/>
          <w:szCs w:val="24"/>
        </w:rPr>
        <w:t xml:space="preserve"> όπως ισχυρίζεται </w:t>
      </w:r>
      <w:r>
        <w:rPr>
          <w:rFonts w:eastAsia="Times New Roman" w:cs="Times New Roman"/>
          <w:szCs w:val="24"/>
        </w:rPr>
        <w:t>η Κ</w:t>
      </w:r>
      <w:r w:rsidRPr="00CE0B8B">
        <w:rPr>
          <w:rFonts w:eastAsia="Times New Roman" w:cs="Times New Roman"/>
          <w:szCs w:val="24"/>
        </w:rPr>
        <w:t>υβέρνηση</w:t>
      </w:r>
      <w:r>
        <w:rPr>
          <w:rFonts w:eastAsia="Times New Roman" w:cs="Times New Roman"/>
          <w:szCs w:val="24"/>
        </w:rPr>
        <w:t>. Η</w:t>
      </w:r>
      <w:r w:rsidRPr="00CE0B8B">
        <w:rPr>
          <w:rFonts w:eastAsia="Times New Roman" w:cs="Times New Roman"/>
          <w:szCs w:val="24"/>
        </w:rPr>
        <w:t xml:space="preserve"> αλλαγή ονομασίας πρακτικά αναιρείται από το γεγονός ότι ο γειτονικός λαός δεν </w:t>
      </w:r>
      <w:r>
        <w:rPr>
          <w:rFonts w:eastAsia="Times New Roman" w:cs="Times New Roman"/>
          <w:szCs w:val="24"/>
        </w:rPr>
        <w:t>θα</w:t>
      </w:r>
      <w:r w:rsidRPr="00CE0B8B">
        <w:rPr>
          <w:rFonts w:eastAsia="Times New Roman" w:cs="Times New Roman"/>
          <w:szCs w:val="24"/>
        </w:rPr>
        <w:t xml:space="preserve"> αποκαλείται </w:t>
      </w:r>
      <w:r>
        <w:rPr>
          <w:rFonts w:eastAsia="Times New Roman" w:cs="Times New Roman"/>
          <w:szCs w:val="24"/>
        </w:rPr>
        <w:t>«Β</w:t>
      </w:r>
      <w:r w:rsidRPr="00CE0B8B">
        <w:rPr>
          <w:rFonts w:eastAsia="Times New Roman" w:cs="Times New Roman"/>
          <w:szCs w:val="24"/>
        </w:rPr>
        <w:t>όρειο</w:t>
      </w:r>
      <w:r>
        <w:rPr>
          <w:rFonts w:eastAsia="Times New Roman" w:cs="Times New Roman"/>
          <w:szCs w:val="24"/>
        </w:rPr>
        <w:t>-Μ</w:t>
      </w:r>
      <w:r w:rsidRPr="00CE0B8B">
        <w:rPr>
          <w:rFonts w:eastAsia="Times New Roman" w:cs="Times New Roman"/>
          <w:szCs w:val="24"/>
        </w:rPr>
        <w:t>ακεδονικός</w:t>
      </w:r>
      <w:r>
        <w:rPr>
          <w:rFonts w:eastAsia="Times New Roman" w:cs="Times New Roman"/>
          <w:szCs w:val="24"/>
        </w:rPr>
        <w:t>»,</w:t>
      </w:r>
      <w:r w:rsidRPr="00CE0B8B">
        <w:rPr>
          <w:rFonts w:eastAsia="Times New Roman" w:cs="Times New Roman"/>
          <w:szCs w:val="24"/>
        </w:rPr>
        <w:t xml:space="preserve"> αλλά σκέτο </w:t>
      </w:r>
      <w:r>
        <w:rPr>
          <w:rFonts w:eastAsia="Times New Roman" w:cs="Times New Roman"/>
          <w:szCs w:val="24"/>
        </w:rPr>
        <w:t>«</w:t>
      </w:r>
      <w:r w:rsidRPr="00CE0B8B">
        <w:rPr>
          <w:rFonts w:eastAsia="Times New Roman" w:cs="Times New Roman"/>
          <w:szCs w:val="24"/>
        </w:rPr>
        <w:t>Μακεδονικός</w:t>
      </w:r>
      <w:r>
        <w:rPr>
          <w:rFonts w:eastAsia="Times New Roman" w:cs="Times New Roman"/>
          <w:szCs w:val="24"/>
        </w:rPr>
        <w:t>». Η</w:t>
      </w:r>
      <w:r w:rsidRPr="00CE0B8B">
        <w:rPr>
          <w:rFonts w:eastAsia="Times New Roman" w:cs="Times New Roman"/>
          <w:szCs w:val="24"/>
        </w:rPr>
        <w:t xml:space="preserve"> γλώσσα του δεν θα είναι </w:t>
      </w:r>
      <w:r>
        <w:rPr>
          <w:rFonts w:eastAsia="Times New Roman" w:cs="Times New Roman"/>
          <w:szCs w:val="24"/>
        </w:rPr>
        <w:t>«β</w:t>
      </w:r>
      <w:r w:rsidRPr="00CE0B8B">
        <w:rPr>
          <w:rFonts w:eastAsia="Times New Roman" w:cs="Times New Roman"/>
          <w:szCs w:val="24"/>
        </w:rPr>
        <w:t>όρειο</w:t>
      </w:r>
      <w:r>
        <w:rPr>
          <w:rFonts w:eastAsia="Times New Roman" w:cs="Times New Roman"/>
          <w:szCs w:val="24"/>
        </w:rPr>
        <w:t xml:space="preserve">-μακεδονική», </w:t>
      </w:r>
      <w:r w:rsidRPr="00CE0B8B">
        <w:rPr>
          <w:rFonts w:eastAsia="Times New Roman" w:cs="Times New Roman"/>
          <w:szCs w:val="24"/>
        </w:rPr>
        <w:t xml:space="preserve">αλλά </w:t>
      </w:r>
      <w:r>
        <w:rPr>
          <w:rFonts w:eastAsia="Times New Roman" w:cs="Times New Roman"/>
          <w:szCs w:val="24"/>
        </w:rPr>
        <w:t xml:space="preserve">σκέτο «μακεδονική». Τα προϊόντα τους </w:t>
      </w:r>
      <w:r w:rsidRPr="00CE0B8B">
        <w:rPr>
          <w:rFonts w:eastAsia="Times New Roman" w:cs="Times New Roman"/>
          <w:szCs w:val="24"/>
        </w:rPr>
        <w:t xml:space="preserve">δεν θα είναι </w:t>
      </w:r>
      <w:r>
        <w:rPr>
          <w:rFonts w:eastAsia="Times New Roman" w:cs="Times New Roman"/>
          <w:szCs w:val="24"/>
        </w:rPr>
        <w:t>«β</w:t>
      </w:r>
      <w:r w:rsidRPr="00CE0B8B">
        <w:rPr>
          <w:rFonts w:eastAsia="Times New Roman" w:cs="Times New Roman"/>
          <w:szCs w:val="24"/>
        </w:rPr>
        <w:t>όρειο</w:t>
      </w:r>
      <w:r>
        <w:rPr>
          <w:rFonts w:eastAsia="Times New Roman" w:cs="Times New Roman"/>
          <w:szCs w:val="24"/>
        </w:rPr>
        <w:t xml:space="preserve">-μακεδονικά», αλλά σκέτο «μακεδονικά». Ακόμα και τα διακριτικά σήματα, όπως </w:t>
      </w:r>
      <w:r w:rsidRPr="00CE0B8B">
        <w:rPr>
          <w:rFonts w:eastAsia="Times New Roman" w:cs="Times New Roman"/>
          <w:szCs w:val="24"/>
        </w:rPr>
        <w:t xml:space="preserve">το πώς θα </w:t>
      </w:r>
      <w:r w:rsidRPr="00CE0B8B">
        <w:rPr>
          <w:rFonts w:eastAsia="Times New Roman" w:cs="Times New Roman"/>
          <w:szCs w:val="24"/>
        </w:rPr>
        <w:t>εμφανίζεται και θα ονομάζεται η γειτονική χώρα στο ίντερνετ</w:t>
      </w:r>
      <w:r>
        <w:rPr>
          <w:rFonts w:eastAsia="Times New Roman" w:cs="Times New Roman"/>
          <w:szCs w:val="24"/>
        </w:rPr>
        <w:t>,</w:t>
      </w:r>
      <w:r w:rsidRPr="00CE0B8B">
        <w:rPr>
          <w:rFonts w:eastAsia="Times New Roman" w:cs="Times New Roman"/>
          <w:szCs w:val="24"/>
        </w:rPr>
        <w:t xml:space="preserve"> η κατάληξη είναι </w:t>
      </w:r>
      <w:r>
        <w:rPr>
          <w:rFonts w:eastAsia="Times New Roman" w:cs="Times New Roman"/>
          <w:szCs w:val="24"/>
        </w:rPr>
        <w:t>«.</w:t>
      </w:r>
      <w:r>
        <w:rPr>
          <w:rFonts w:eastAsia="Times New Roman" w:cs="Times New Roman"/>
          <w:szCs w:val="24"/>
          <w:lang w:val="en-US"/>
        </w:rPr>
        <w:t>MKD</w:t>
      </w:r>
      <w:r>
        <w:rPr>
          <w:rFonts w:eastAsia="Times New Roman" w:cs="Times New Roman"/>
          <w:szCs w:val="24"/>
        </w:rPr>
        <w:t>»</w:t>
      </w:r>
      <w:r w:rsidRPr="00306CC8">
        <w:rPr>
          <w:rFonts w:eastAsia="Times New Roman" w:cs="Times New Roman"/>
          <w:szCs w:val="24"/>
        </w:rPr>
        <w:t xml:space="preserve">. </w:t>
      </w:r>
      <w:r>
        <w:rPr>
          <w:rFonts w:eastAsia="Times New Roman" w:cs="Times New Roman"/>
          <w:szCs w:val="24"/>
        </w:rPr>
        <w:t>Που είναι το «Ν» μπροστά, το «</w:t>
      </w:r>
      <w:r w:rsidRPr="00CE0B8B">
        <w:rPr>
          <w:rFonts w:eastAsia="Times New Roman" w:cs="Times New Roman"/>
          <w:szCs w:val="24"/>
        </w:rPr>
        <w:t>North</w:t>
      </w:r>
      <w:r>
        <w:rPr>
          <w:rFonts w:eastAsia="Times New Roman" w:cs="Times New Roman"/>
          <w:szCs w:val="24"/>
        </w:rPr>
        <w:t>»</w:t>
      </w:r>
      <w:r w:rsidRPr="00306CC8">
        <w:rPr>
          <w:rFonts w:eastAsia="Times New Roman" w:cs="Times New Roman"/>
          <w:szCs w:val="24"/>
        </w:rPr>
        <w:t xml:space="preserve">, το </w:t>
      </w:r>
      <w:r>
        <w:rPr>
          <w:rFonts w:eastAsia="Times New Roman" w:cs="Times New Roman"/>
          <w:szCs w:val="24"/>
        </w:rPr>
        <w:t>«</w:t>
      </w:r>
      <w:r w:rsidRPr="00306CC8">
        <w:rPr>
          <w:rFonts w:eastAsia="Times New Roman" w:cs="Times New Roman"/>
          <w:szCs w:val="24"/>
        </w:rPr>
        <w:t>Β</w:t>
      </w:r>
      <w:r>
        <w:rPr>
          <w:rFonts w:eastAsia="Times New Roman" w:cs="Times New Roman"/>
          <w:szCs w:val="24"/>
        </w:rPr>
        <w:t>όρεια»;</w:t>
      </w:r>
    </w:p>
    <w:p w14:paraId="77C032A7"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Με τη Συμφωνία αυτή, λοιπόν, υπάρχει ο</w:t>
      </w:r>
      <w:r w:rsidRPr="00CE0B8B">
        <w:rPr>
          <w:rFonts w:eastAsia="Times New Roman" w:cs="Times New Roman"/>
          <w:szCs w:val="24"/>
        </w:rPr>
        <w:t xml:space="preserve"> κίνδυνος οι γείτονες σταδιακά να μονοπωλήσουν τη χρήση του όρου </w:t>
      </w:r>
      <w:r>
        <w:rPr>
          <w:rFonts w:eastAsia="Times New Roman" w:cs="Times New Roman"/>
          <w:szCs w:val="24"/>
        </w:rPr>
        <w:t>«</w:t>
      </w:r>
      <w:r w:rsidRPr="00CE0B8B">
        <w:rPr>
          <w:rFonts w:eastAsia="Times New Roman" w:cs="Times New Roman"/>
          <w:szCs w:val="24"/>
        </w:rPr>
        <w:t>Μακεδονία</w:t>
      </w:r>
      <w:r>
        <w:rPr>
          <w:rFonts w:eastAsia="Times New Roman" w:cs="Times New Roman"/>
          <w:szCs w:val="24"/>
        </w:rPr>
        <w:t>»</w:t>
      </w:r>
      <w:r w:rsidRPr="00CE0B8B">
        <w:rPr>
          <w:rFonts w:eastAsia="Times New Roman" w:cs="Times New Roman"/>
          <w:szCs w:val="24"/>
        </w:rPr>
        <w:t xml:space="preserve"> και </w:t>
      </w:r>
      <w:r>
        <w:rPr>
          <w:rFonts w:eastAsia="Times New Roman" w:cs="Times New Roman"/>
          <w:szCs w:val="24"/>
        </w:rPr>
        <w:t>-γ</w:t>
      </w:r>
      <w:r w:rsidRPr="00CE0B8B">
        <w:rPr>
          <w:rFonts w:eastAsia="Times New Roman" w:cs="Times New Roman"/>
          <w:szCs w:val="24"/>
        </w:rPr>
        <w:t>ιατί όχι</w:t>
      </w:r>
      <w:r>
        <w:rPr>
          <w:rFonts w:eastAsia="Times New Roman" w:cs="Times New Roman"/>
          <w:szCs w:val="24"/>
        </w:rPr>
        <w:t>;-</w:t>
      </w:r>
      <w:r w:rsidRPr="00CE0B8B">
        <w:rPr>
          <w:rFonts w:eastAsia="Times New Roman" w:cs="Times New Roman"/>
          <w:szCs w:val="24"/>
        </w:rPr>
        <w:t xml:space="preserve"> αύριο</w:t>
      </w:r>
      <w:r>
        <w:rPr>
          <w:rFonts w:eastAsia="Times New Roman" w:cs="Times New Roman"/>
          <w:szCs w:val="24"/>
        </w:rPr>
        <w:t>,</w:t>
      </w:r>
      <w:r w:rsidRPr="00CE0B8B">
        <w:rPr>
          <w:rFonts w:eastAsia="Times New Roman" w:cs="Times New Roman"/>
          <w:szCs w:val="24"/>
        </w:rPr>
        <w:t xml:space="preserve"> όταν θα κυριαρχήσουν άλλες πολιτικές δυνάμεις</w:t>
      </w:r>
      <w:r>
        <w:rPr>
          <w:rFonts w:eastAsia="Times New Roman" w:cs="Times New Roman"/>
          <w:szCs w:val="24"/>
        </w:rPr>
        <w:t>,</w:t>
      </w:r>
      <w:r w:rsidRPr="00CE0B8B">
        <w:rPr>
          <w:rFonts w:eastAsia="Times New Roman" w:cs="Times New Roman"/>
          <w:szCs w:val="24"/>
        </w:rPr>
        <w:t xml:space="preserve"> να μην επιτρέπουν σε άλλο κράτος ή άλλο λαό τη χρήση του όρου αυτού</w:t>
      </w:r>
      <w:r>
        <w:rPr>
          <w:rFonts w:eastAsia="Times New Roman" w:cs="Times New Roman"/>
          <w:szCs w:val="24"/>
        </w:rPr>
        <w:t xml:space="preserve">. </w:t>
      </w:r>
    </w:p>
    <w:p w14:paraId="77C032A8"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Α</w:t>
      </w:r>
      <w:r w:rsidRPr="00CE0B8B">
        <w:rPr>
          <w:rFonts w:eastAsia="Times New Roman" w:cs="Times New Roman"/>
          <w:szCs w:val="24"/>
        </w:rPr>
        <w:t>λήθεια</w:t>
      </w:r>
      <w:r>
        <w:rPr>
          <w:rFonts w:eastAsia="Times New Roman" w:cs="Times New Roman"/>
          <w:szCs w:val="24"/>
        </w:rPr>
        <w:t>,</w:t>
      </w:r>
      <w:r w:rsidRPr="00CE0B8B">
        <w:rPr>
          <w:rFonts w:eastAsia="Times New Roman" w:cs="Times New Roman"/>
          <w:szCs w:val="24"/>
        </w:rPr>
        <w:t xml:space="preserve"> </w:t>
      </w:r>
      <w:r>
        <w:rPr>
          <w:rFonts w:eastAsia="Times New Roman" w:cs="Times New Roman"/>
          <w:szCs w:val="24"/>
        </w:rPr>
        <w:t>όμως,</w:t>
      </w:r>
      <w:r w:rsidRPr="00CE0B8B">
        <w:rPr>
          <w:rFonts w:eastAsia="Times New Roman" w:cs="Times New Roman"/>
          <w:szCs w:val="24"/>
        </w:rPr>
        <w:t xml:space="preserve"> γιατί η </w:t>
      </w:r>
      <w:r>
        <w:rPr>
          <w:rFonts w:eastAsia="Times New Roman" w:cs="Times New Roman"/>
          <w:szCs w:val="24"/>
        </w:rPr>
        <w:t>Κυβέρνηση</w:t>
      </w:r>
      <w:r w:rsidRPr="00CE0B8B">
        <w:rPr>
          <w:rFonts w:eastAsia="Times New Roman" w:cs="Times New Roman"/>
          <w:szCs w:val="24"/>
        </w:rPr>
        <w:t xml:space="preserve"> δέχτηκε την ονομασία της γλώσσας των γειτόνων ως </w:t>
      </w:r>
      <w:r>
        <w:rPr>
          <w:rFonts w:eastAsia="Times New Roman" w:cs="Times New Roman"/>
          <w:szCs w:val="24"/>
        </w:rPr>
        <w:t>μ</w:t>
      </w:r>
      <w:r w:rsidRPr="00CE0B8B">
        <w:rPr>
          <w:rFonts w:eastAsia="Times New Roman" w:cs="Times New Roman"/>
          <w:szCs w:val="24"/>
        </w:rPr>
        <w:t>ακεδονική</w:t>
      </w:r>
      <w:r>
        <w:rPr>
          <w:rFonts w:eastAsia="Times New Roman" w:cs="Times New Roman"/>
          <w:szCs w:val="24"/>
        </w:rPr>
        <w:t>,</w:t>
      </w:r>
      <w:r w:rsidRPr="00CE0B8B">
        <w:rPr>
          <w:rFonts w:eastAsia="Times New Roman" w:cs="Times New Roman"/>
          <w:szCs w:val="24"/>
        </w:rPr>
        <w:t xml:space="preserve"> όταν οι ίδιοι</w:t>
      </w:r>
      <w:r>
        <w:rPr>
          <w:rFonts w:eastAsia="Times New Roman" w:cs="Times New Roman"/>
          <w:szCs w:val="24"/>
        </w:rPr>
        <w:t>, στη ρηματι</w:t>
      </w:r>
      <w:r>
        <w:rPr>
          <w:rFonts w:eastAsia="Times New Roman" w:cs="Times New Roman"/>
          <w:szCs w:val="24"/>
        </w:rPr>
        <w:t>κή διακοίνωσή</w:t>
      </w:r>
      <w:r w:rsidRPr="00CE0B8B">
        <w:rPr>
          <w:rFonts w:eastAsia="Times New Roman" w:cs="Times New Roman"/>
          <w:szCs w:val="24"/>
        </w:rPr>
        <w:t xml:space="preserve"> </w:t>
      </w:r>
      <w:r>
        <w:rPr>
          <w:rFonts w:eastAsia="Times New Roman" w:cs="Times New Roman"/>
          <w:szCs w:val="24"/>
        </w:rPr>
        <w:t>τους,</w:t>
      </w:r>
      <w:r w:rsidRPr="00CE0B8B">
        <w:rPr>
          <w:rFonts w:eastAsia="Times New Roman" w:cs="Times New Roman"/>
          <w:szCs w:val="24"/>
        </w:rPr>
        <w:t xml:space="preserve"> παραδέχονται ότι η γλώσσα τους είναι της σλαβικής οικογένειας του Νότου</w:t>
      </w:r>
      <w:r>
        <w:rPr>
          <w:rFonts w:eastAsia="Times New Roman" w:cs="Times New Roman"/>
          <w:szCs w:val="24"/>
        </w:rPr>
        <w:t>; Κα</w:t>
      </w:r>
      <w:r w:rsidRPr="00CE0B8B">
        <w:rPr>
          <w:rFonts w:eastAsia="Times New Roman" w:cs="Times New Roman"/>
          <w:szCs w:val="24"/>
        </w:rPr>
        <w:t xml:space="preserve">ι </w:t>
      </w:r>
      <w:r>
        <w:rPr>
          <w:rFonts w:eastAsia="Times New Roman" w:cs="Times New Roman"/>
          <w:szCs w:val="24"/>
        </w:rPr>
        <w:t>ας αφήσετε, ε</w:t>
      </w:r>
      <w:r w:rsidRPr="00CE0B8B">
        <w:rPr>
          <w:rFonts w:eastAsia="Times New Roman" w:cs="Times New Roman"/>
          <w:szCs w:val="24"/>
        </w:rPr>
        <w:t>πιτέλους</w:t>
      </w:r>
      <w:r>
        <w:rPr>
          <w:rFonts w:eastAsia="Times New Roman" w:cs="Times New Roman"/>
          <w:szCs w:val="24"/>
        </w:rPr>
        <w:t>,</w:t>
      </w:r>
      <w:r w:rsidRPr="00CE0B8B">
        <w:rPr>
          <w:rFonts w:eastAsia="Times New Roman" w:cs="Times New Roman"/>
          <w:szCs w:val="24"/>
        </w:rPr>
        <w:t xml:space="preserve"> στην άκρη αυτό το </w:t>
      </w:r>
      <w:r>
        <w:rPr>
          <w:rFonts w:eastAsia="Times New Roman" w:cs="Times New Roman"/>
          <w:szCs w:val="24"/>
        </w:rPr>
        <w:t xml:space="preserve">ψευδεπιχείρημα, ότι </w:t>
      </w:r>
      <w:r w:rsidRPr="00CE0B8B">
        <w:rPr>
          <w:rFonts w:eastAsia="Times New Roman" w:cs="Times New Roman"/>
          <w:szCs w:val="24"/>
        </w:rPr>
        <w:t xml:space="preserve"> το 1977 τάχα μου η Ελλάδα</w:t>
      </w:r>
      <w:r>
        <w:rPr>
          <w:rFonts w:eastAsia="Times New Roman" w:cs="Times New Roman"/>
          <w:szCs w:val="24"/>
        </w:rPr>
        <w:t>, η Αθήνα, αναγνώρισε τη</w:t>
      </w:r>
      <w:r w:rsidRPr="00CE0B8B">
        <w:rPr>
          <w:rFonts w:eastAsia="Times New Roman" w:cs="Times New Roman"/>
          <w:szCs w:val="24"/>
        </w:rPr>
        <w:t xml:space="preserve"> </w:t>
      </w:r>
      <w:r>
        <w:rPr>
          <w:rFonts w:eastAsia="Times New Roman" w:cs="Times New Roman"/>
          <w:szCs w:val="24"/>
        </w:rPr>
        <w:t>μ</w:t>
      </w:r>
      <w:r w:rsidRPr="00CE0B8B">
        <w:rPr>
          <w:rFonts w:eastAsia="Times New Roman" w:cs="Times New Roman"/>
          <w:szCs w:val="24"/>
        </w:rPr>
        <w:t>ακεδονική γλώσσα</w:t>
      </w:r>
      <w:r>
        <w:rPr>
          <w:rFonts w:eastAsia="Times New Roman" w:cs="Times New Roman"/>
          <w:szCs w:val="24"/>
        </w:rPr>
        <w:t>. Αν ίσχυε αυτό που λέτε,</w:t>
      </w:r>
      <w:r w:rsidRPr="00CE0B8B">
        <w:rPr>
          <w:rFonts w:eastAsia="Times New Roman" w:cs="Times New Roman"/>
          <w:szCs w:val="24"/>
        </w:rPr>
        <w:t xml:space="preserve"> δεν θα έπρεπε ο κ</w:t>
      </w:r>
      <w:r>
        <w:rPr>
          <w:rFonts w:eastAsia="Times New Roman" w:cs="Times New Roman"/>
          <w:szCs w:val="24"/>
        </w:rPr>
        <w:t>.</w:t>
      </w:r>
      <w:r w:rsidRPr="00CE0B8B">
        <w:rPr>
          <w:rFonts w:eastAsia="Times New Roman" w:cs="Times New Roman"/>
          <w:szCs w:val="24"/>
        </w:rPr>
        <w:t xml:space="preserve"> Κοτζιάς να πάει να κάνει διαπραγματεύσεις</w:t>
      </w:r>
      <w:r>
        <w:rPr>
          <w:rFonts w:eastAsia="Times New Roman" w:cs="Times New Roman"/>
          <w:szCs w:val="24"/>
        </w:rPr>
        <w:t>. Θ</w:t>
      </w:r>
      <w:r w:rsidRPr="00CE0B8B">
        <w:rPr>
          <w:rFonts w:eastAsia="Times New Roman" w:cs="Times New Roman"/>
          <w:szCs w:val="24"/>
        </w:rPr>
        <w:t xml:space="preserve">α έπρεπε να στείλετε τον Υπουργό Παιδείας με </w:t>
      </w:r>
      <w:r>
        <w:rPr>
          <w:rFonts w:eastAsia="Times New Roman" w:cs="Times New Roman"/>
          <w:szCs w:val="24"/>
        </w:rPr>
        <w:t>πέντε-έξι</w:t>
      </w:r>
      <w:r w:rsidRPr="00CE0B8B">
        <w:rPr>
          <w:rFonts w:eastAsia="Times New Roman" w:cs="Times New Roman"/>
          <w:szCs w:val="24"/>
        </w:rPr>
        <w:t xml:space="preserve"> γλωσσολόγους για να λύσουν το θέμα</w:t>
      </w:r>
      <w:r>
        <w:rPr>
          <w:rFonts w:eastAsia="Times New Roman" w:cs="Times New Roman"/>
          <w:szCs w:val="24"/>
        </w:rPr>
        <w:t>.</w:t>
      </w:r>
    </w:p>
    <w:p w14:paraId="77C032A9"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Πο</w:t>
      </w:r>
      <w:r w:rsidRPr="00CE0B8B">
        <w:rPr>
          <w:rFonts w:eastAsia="Times New Roman" w:cs="Times New Roman"/>
          <w:szCs w:val="24"/>
        </w:rPr>
        <w:t xml:space="preserve">λύ απλά οι γείτονες δεν θέλουν να ονομάσουν τη γλώσσα τους ως </w:t>
      </w:r>
      <w:r>
        <w:rPr>
          <w:rFonts w:eastAsia="Times New Roman" w:cs="Times New Roman"/>
          <w:szCs w:val="24"/>
        </w:rPr>
        <w:t>«νοτιοσλ</w:t>
      </w:r>
      <w:r w:rsidRPr="00CE0B8B">
        <w:rPr>
          <w:rFonts w:eastAsia="Times New Roman" w:cs="Times New Roman"/>
          <w:szCs w:val="24"/>
        </w:rPr>
        <w:t>αβική</w:t>
      </w:r>
      <w:r>
        <w:rPr>
          <w:rFonts w:eastAsia="Times New Roman" w:cs="Times New Roman"/>
          <w:szCs w:val="24"/>
        </w:rPr>
        <w:t>», αλλά «μακεδονική»…</w:t>
      </w:r>
    </w:p>
    <w:p w14:paraId="77C032AA" w14:textId="77777777" w:rsidR="006113A9" w:rsidRDefault="006B6FC4">
      <w:pPr>
        <w:spacing w:line="600" w:lineRule="auto"/>
        <w:ind w:firstLine="720"/>
        <w:contextualSpacing/>
        <w:jc w:val="both"/>
        <w:rPr>
          <w:rFonts w:eastAsia="Times New Roman" w:cs="Times New Roman"/>
          <w:szCs w:val="24"/>
        </w:rPr>
      </w:pPr>
      <w:r w:rsidRPr="00306CC8">
        <w:rPr>
          <w:rFonts w:eastAsia="Times New Roman" w:cs="Times New Roman"/>
          <w:b/>
          <w:szCs w:val="24"/>
        </w:rPr>
        <w:t>ΠΡ</w:t>
      </w:r>
      <w:r w:rsidRPr="00306CC8">
        <w:rPr>
          <w:rFonts w:eastAsia="Times New Roman" w:cs="Times New Roman"/>
          <w:b/>
          <w:szCs w:val="24"/>
        </w:rPr>
        <w:t xml:space="preserve">ΟΕΔΡΕΥΩΝ (Γεώργιος Βαρεμένος): </w:t>
      </w:r>
      <w:r>
        <w:rPr>
          <w:rFonts w:eastAsia="Times New Roman" w:cs="Times New Roman"/>
          <w:szCs w:val="24"/>
        </w:rPr>
        <w:t>Κύριε Αμυρά, σας έδωσα χρόνο λόγω της ιδιομορφίας της περίπτωσης σας.</w:t>
      </w:r>
    </w:p>
    <w:p w14:paraId="77C032AB" w14:textId="77777777" w:rsidR="006113A9" w:rsidRDefault="006B6FC4">
      <w:pPr>
        <w:spacing w:line="600" w:lineRule="auto"/>
        <w:ind w:firstLine="720"/>
        <w:contextualSpacing/>
        <w:jc w:val="both"/>
        <w:rPr>
          <w:rFonts w:eastAsia="Times New Roman" w:cs="Times New Roman"/>
          <w:szCs w:val="24"/>
        </w:rPr>
      </w:pPr>
      <w:r w:rsidRPr="00306CC8">
        <w:rPr>
          <w:rFonts w:eastAsia="Times New Roman" w:cs="Times New Roman"/>
          <w:b/>
          <w:szCs w:val="24"/>
        </w:rPr>
        <w:lastRenderedPageBreak/>
        <w:t>ΓΕΩΡΓΙΟΣ ΑΜΥΡΑΣ:</w:t>
      </w:r>
      <w:r>
        <w:rPr>
          <w:rFonts w:eastAsia="Times New Roman" w:cs="Times New Roman"/>
          <w:szCs w:val="24"/>
        </w:rPr>
        <w:t xml:space="preserve"> Τελειώνω, κύριε Πρόεδρε. Σας ζήτησα μία ανοχή στην αρχή, γιατί είναι ειδικό το θέμα. Είναι ειδική η θέση μου, όπως αντιλαμβάνεστε.</w:t>
      </w:r>
    </w:p>
    <w:p w14:paraId="77C032AC"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Πολύ απ</w:t>
      </w:r>
      <w:r>
        <w:rPr>
          <w:rFonts w:eastAsia="Times New Roman" w:cs="Times New Roman"/>
          <w:szCs w:val="24"/>
        </w:rPr>
        <w:t>λά, λοιπόν, οι γείτονες δεν θέλουν και δεν</w:t>
      </w:r>
      <w:r w:rsidRPr="00CE0B8B">
        <w:rPr>
          <w:rFonts w:eastAsia="Times New Roman" w:cs="Times New Roman"/>
          <w:szCs w:val="24"/>
        </w:rPr>
        <w:t xml:space="preserve"> θα ονομάσουν τη γλώσσα τους </w:t>
      </w:r>
      <w:r>
        <w:rPr>
          <w:rFonts w:eastAsia="Times New Roman" w:cs="Times New Roman"/>
          <w:szCs w:val="24"/>
        </w:rPr>
        <w:t>«νοτιοσλαβική», αλλά «μακεδονική», γι</w:t>
      </w:r>
      <w:r w:rsidRPr="00CE0B8B">
        <w:rPr>
          <w:rFonts w:eastAsia="Times New Roman" w:cs="Times New Roman"/>
          <w:szCs w:val="24"/>
        </w:rPr>
        <w:t>ατί ξεκάθαρα η γλώσσα είναι στοιχείο ταυτότητας</w:t>
      </w:r>
      <w:r>
        <w:rPr>
          <w:rFonts w:eastAsia="Times New Roman" w:cs="Times New Roman"/>
          <w:szCs w:val="24"/>
        </w:rPr>
        <w:t>. Και με τη Σ</w:t>
      </w:r>
      <w:r w:rsidRPr="00CE0B8B">
        <w:rPr>
          <w:rFonts w:eastAsia="Times New Roman" w:cs="Times New Roman"/>
          <w:szCs w:val="24"/>
        </w:rPr>
        <w:t xml:space="preserve">υμφωνία αυτή </w:t>
      </w:r>
      <w:r>
        <w:rPr>
          <w:rFonts w:eastAsia="Times New Roman" w:cs="Times New Roman"/>
          <w:szCs w:val="24"/>
        </w:rPr>
        <w:t>οι</w:t>
      </w:r>
      <w:r w:rsidRPr="00CE0B8B">
        <w:rPr>
          <w:rFonts w:eastAsia="Times New Roman" w:cs="Times New Roman"/>
          <w:szCs w:val="24"/>
        </w:rPr>
        <w:t xml:space="preserve"> γείτονες παίρνουν μακεδονική ταυτότητα</w:t>
      </w:r>
      <w:r>
        <w:rPr>
          <w:rFonts w:eastAsia="Times New Roman" w:cs="Times New Roman"/>
          <w:szCs w:val="24"/>
        </w:rPr>
        <w:t xml:space="preserve">. </w:t>
      </w:r>
    </w:p>
    <w:p w14:paraId="77C032AD"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Το άρθρο</w:t>
      </w:r>
      <w:r w:rsidRPr="00CE0B8B">
        <w:rPr>
          <w:rFonts w:eastAsia="Times New Roman" w:cs="Times New Roman"/>
          <w:szCs w:val="24"/>
        </w:rPr>
        <w:t xml:space="preserve"> 7 της </w:t>
      </w:r>
      <w:r>
        <w:rPr>
          <w:rFonts w:eastAsia="Times New Roman" w:cs="Times New Roman"/>
          <w:szCs w:val="24"/>
        </w:rPr>
        <w:t>Σ</w:t>
      </w:r>
      <w:r w:rsidRPr="00CE0B8B">
        <w:rPr>
          <w:rFonts w:eastAsia="Times New Roman" w:cs="Times New Roman"/>
          <w:szCs w:val="24"/>
        </w:rPr>
        <w:t>υμφωνίας ορίζει</w:t>
      </w:r>
      <w:r w:rsidRPr="00CE0B8B">
        <w:rPr>
          <w:rFonts w:eastAsia="Times New Roman" w:cs="Times New Roman"/>
          <w:szCs w:val="24"/>
        </w:rPr>
        <w:t xml:space="preserve"> ότι με τους όρους </w:t>
      </w:r>
      <w:r>
        <w:rPr>
          <w:rFonts w:eastAsia="Times New Roman" w:cs="Times New Roman"/>
          <w:szCs w:val="24"/>
        </w:rPr>
        <w:t>«Μακεδονία» και «Μακεδονικός»…</w:t>
      </w:r>
    </w:p>
    <w:p w14:paraId="77C032AE" w14:textId="77777777" w:rsidR="006113A9" w:rsidRDefault="006B6FC4">
      <w:pPr>
        <w:spacing w:line="600" w:lineRule="auto"/>
        <w:ind w:firstLine="720"/>
        <w:contextualSpacing/>
        <w:jc w:val="both"/>
        <w:rPr>
          <w:rFonts w:eastAsia="Times New Roman" w:cs="Times New Roman"/>
          <w:szCs w:val="24"/>
        </w:rPr>
      </w:pPr>
      <w:r w:rsidRPr="00306CC8">
        <w:rPr>
          <w:rFonts w:eastAsia="Times New Roman" w:cs="Times New Roman"/>
          <w:b/>
          <w:szCs w:val="24"/>
        </w:rPr>
        <w:t>ΠΡΟΕΔΡΕΥΩΝ (Γεώργιος Βαρεμένος):</w:t>
      </w:r>
      <w:r>
        <w:rPr>
          <w:rFonts w:eastAsia="Times New Roman" w:cs="Times New Roman"/>
          <w:b/>
          <w:szCs w:val="24"/>
        </w:rPr>
        <w:t xml:space="preserve"> </w:t>
      </w:r>
      <w:r>
        <w:rPr>
          <w:rFonts w:eastAsia="Times New Roman" w:cs="Times New Roman"/>
          <w:szCs w:val="24"/>
        </w:rPr>
        <w:t>Ελάτε, κύριε Αμυρά. Σας παρακαλώ.</w:t>
      </w:r>
    </w:p>
    <w:p w14:paraId="77C032AF" w14:textId="77777777" w:rsidR="006113A9" w:rsidRDefault="006B6FC4">
      <w:pPr>
        <w:spacing w:line="600" w:lineRule="auto"/>
        <w:ind w:firstLine="720"/>
        <w:contextualSpacing/>
        <w:jc w:val="both"/>
        <w:rPr>
          <w:rFonts w:eastAsia="Times New Roman" w:cs="Times New Roman"/>
          <w:szCs w:val="24"/>
        </w:rPr>
      </w:pPr>
      <w:r w:rsidRPr="00306CC8">
        <w:rPr>
          <w:rFonts w:eastAsia="Times New Roman" w:cs="Times New Roman"/>
          <w:b/>
          <w:szCs w:val="24"/>
        </w:rPr>
        <w:t>ΓΕΩΡΓΙΟΣ ΑΜΥΡΑΣ:</w:t>
      </w:r>
      <w:r>
        <w:rPr>
          <w:rFonts w:eastAsia="Times New Roman" w:cs="Times New Roman"/>
          <w:szCs w:val="24"/>
        </w:rPr>
        <w:t xml:space="preserve"> Τελειώνω, κύριε Πρόεδρε, σας παρακαλώ. Δώστε μου τριάντα δευτερόλεπτα.</w:t>
      </w:r>
    </w:p>
    <w:p w14:paraId="77C032B0" w14:textId="77777777" w:rsidR="006113A9" w:rsidRDefault="006B6FC4">
      <w:pPr>
        <w:spacing w:line="600" w:lineRule="auto"/>
        <w:ind w:firstLine="720"/>
        <w:contextualSpacing/>
        <w:jc w:val="both"/>
        <w:rPr>
          <w:rFonts w:eastAsia="Times New Roman" w:cs="Times New Roman"/>
          <w:szCs w:val="24"/>
        </w:rPr>
      </w:pPr>
      <w:r w:rsidRPr="00FB3E42">
        <w:rPr>
          <w:rFonts w:eastAsia="Times New Roman" w:cs="Times New Roman"/>
          <w:b/>
          <w:szCs w:val="24"/>
        </w:rPr>
        <w:t>ΑΡΙΣΤΕΙΔΗΣ ΦΩΚΑΣ:</w:t>
      </w:r>
      <w:r>
        <w:rPr>
          <w:rFonts w:eastAsia="Times New Roman" w:cs="Times New Roman"/>
          <w:szCs w:val="24"/>
        </w:rPr>
        <w:t xml:space="preserve"> Δώστε του δύο λεπτά από τον δικό </w:t>
      </w:r>
      <w:r>
        <w:rPr>
          <w:rFonts w:eastAsia="Times New Roman" w:cs="Times New Roman"/>
          <w:szCs w:val="24"/>
        </w:rPr>
        <w:t>μου χρόνο, κύριε Πρόεδρε.</w:t>
      </w:r>
    </w:p>
    <w:p w14:paraId="77C032B1" w14:textId="77777777" w:rsidR="006113A9" w:rsidRDefault="006B6FC4">
      <w:pPr>
        <w:spacing w:line="600" w:lineRule="auto"/>
        <w:ind w:firstLine="720"/>
        <w:contextualSpacing/>
        <w:jc w:val="both"/>
        <w:rPr>
          <w:rFonts w:eastAsia="Times New Roman" w:cs="Times New Roman"/>
          <w:szCs w:val="24"/>
        </w:rPr>
      </w:pPr>
      <w:r w:rsidRPr="00306CC8">
        <w:rPr>
          <w:rFonts w:eastAsia="Times New Roman" w:cs="Times New Roman"/>
          <w:b/>
          <w:szCs w:val="24"/>
        </w:rPr>
        <w:t>ΓΕΩΡΓΙΟΣ ΑΜΥΡΑΣ:</w:t>
      </w:r>
      <w:r>
        <w:rPr>
          <w:rFonts w:eastAsia="Times New Roman" w:cs="Times New Roman"/>
          <w:szCs w:val="24"/>
        </w:rPr>
        <w:t xml:space="preserve"> Ορίστε, οι συνάδελφοι προσφέρονται να μου δώσουν τον δικό τους χρόνο. Δώστε μου τριάντα δευτερόλεπτα και τελειώνω, κύριε Πρόεδρε.</w:t>
      </w:r>
    </w:p>
    <w:p w14:paraId="77C032B2" w14:textId="77777777" w:rsidR="006113A9" w:rsidRDefault="006B6FC4">
      <w:pPr>
        <w:spacing w:line="600" w:lineRule="auto"/>
        <w:ind w:firstLine="720"/>
        <w:contextualSpacing/>
        <w:jc w:val="both"/>
        <w:rPr>
          <w:rFonts w:eastAsia="Times New Roman" w:cs="Times New Roman"/>
          <w:szCs w:val="24"/>
        </w:rPr>
      </w:pPr>
      <w:r w:rsidRPr="00306CC8">
        <w:rPr>
          <w:rFonts w:eastAsia="Times New Roman" w:cs="Times New Roman"/>
          <w:b/>
          <w:szCs w:val="24"/>
        </w:rPr>
        <w:lastRenderedPageBreak/>
        <w:t>ΠΡΟΕΔΡΕΥΩΝ (Γεώργιος Βαρεμένος):</w:t>
      </w:r>
      <w:r>
        <w:rPr>
          <w:rFonts w:eastAsia="Times New Roman" w:cs="Times New Roman"/>
          <w:b/>
          <w:szCs w:val="24"/>
        </w:rPr>
        <w:t xml:space="preserve"> </w:t>
      </w:r>
      <w:r>
        <w:rPr>
          <w:rFonts w:eastAsia="Times New Roman" w:cs="Times New Roman"/>
          <w:szCs w:val="24"/>
        </w:rPr>
        <w:t>Ευγενική χορηγία του κ. Φωκά;</w:t>
      </w:r>
    </w:p>
    <w:p w14:paraId="77C032B3" w14:textId="77777777" w:rsidR="006113A9" w:rsidRDefault="006B6FC4">
      <w:pPr>
        <w:spacing w:line="600" w:lineRule="auto"/>
        <w:ind w:firstLine="720"/>
        <w:contextualSpacing/>
        <w:jc w:val="both"/>
        <w:rPr>
          <w:rFonts w:eastAsia="Times New Roman" w:cs="Times New Roman"/>
          <w:szCs w:val="24"/>
        </w:rPr>
      </w:pPr>
      <w:r w:rsidRPr="00306CC8">
        <w:rPr>
          <w:rFonts w:eastAsia="Times New Roman" w:cs="Times New Roman"/>
          <w:b/>
          <w:szCs w:val="24"/>
        </w:rPr>
        <w:t>ΓΕΩΡΓΙΟΣ ΑΜΥΡΑΣ:</w:t>
      </w:r>
      <w:r>
        <w:rPr>
          <w:rFonts w:eastAsia="Times New Roman" w:cs="Times New Roman"/>
          <w:b/>
          <w:szCs w:val="24"/>
        </w:rPr>
        <w:t xml:space="preserve"> </w:t>
      </w:r>
      <w:r>
        <w:rPr>
          <w:rFonts w:eastAsia="Times New Roman" w:cs="Times New Roman"/>
          <w:szCs w:val="24"/>
        </w:rPr>
        <w:t>Είν</w:t>
      </w:r>
      <w:r>
        <w:rPr>
          <w:rFonts w:eastAsia="Times New Roman" w:cs="Times New Roman"/>
          <w:szCs w:val="24"/>
        </w:rPr>
        <w:t>αι ευγενική χορηγία του κ. Φωκά και τον ευχαριστώ.</w:t>
      </w:r>
    </w:p>
    <w:p w14:paraId="77C032B4"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Λέω, λοιπόν, ότι το άρθρο </w:t>
      </w:r>
      <w:r w:rsidRPr="00CE0B8B">
        <w:rPr>
          <w:rFonts w:eastAsia="Times New Roman" w:cs="Times New Roman"/>
          <w:szCs w:val="24"/>
        </w:rPr>
        <w:t xml:space="preserve">7 της </w:t>
      </w:r>
      <w:r>
        <w:rPr>
          <w:rFonts w:eastAsia="Times New Roman" w:cs="Times New Roman"/>
          <w:szCs w:val="24"/>
        </w:rPr>
        <w:t>σ</w:t>
      </w:r>
      <w:r w:rsidRPr="00CE0B8B">
        <w:rPr>
          <w:rFonts w:eastAsia="Times New Roman" w:cs="Times New Roman"/>
          <w:szCs w:val="24"/>
        </w:rPr>
        <w:t xml:space="preserve">υμφωνίας ορίζει ότι με </w:t>
      </w:r>
      <w:r>
        <w:rPr>
          <w:rFonts w:eastAsia="Times New Roman" w:cs="Times New Roman"/>
          <w:szCs w:val="24"/>
        </w:rPr>
        <w:t>τους όρους</w:t>
      </w:r>
      <w:r w:rsidRPr="00CE0B8B">
        <w:rPr>
          <w:rFonts w:eastAsia="Times New Roman" w:cs="Times New Roman"/>
          <w:szCs w:val="24"/>
        </w:rPr>
        <w:t xml:space="preserve"> </w:t>
      </w:r>
      <w:r>
        <w:rPr>
          <w:rFonts w:eastAsia="Times New Roman" w:cs="Times New Roman"/>
          <w:szCs w:val="24"/>
        </w:rPr>
        <w:t>«</w:t>
      </w:r>
      <w:r w:rsidRPr="00CE0B8B">
        <w:rPr>
          <w:rFonts w:eastAsia="Times New Roman" w:cs="Times New Roman"/>
          <w:szCs w:val="24"/>
        </w:rPr>
        <w:t>Μακεδονία</w:t>
      </w:r>
      <w:r>
        <w:rPr>
          <w:rFonts w:eastAsia="Times New Roman" w:cs="Times New Roman"/>
          <w:szCs w:val="24"/>
        </w:rPr>
        <w:t>»</w:t>
      </w:r>
      <w:r w:rsidRPr="00CE0B8B">
        <w:rPr>
          <w:rFonts w:eastAsia="Times New Roman" w:cs="Times New Roman"/>
          <w:szCs w:val="24"/>
        </w:rPr>
        <w:t xml:space="preserve"> και </w:t>
      </w:r>
      <w:r>
        <w:rPr>
          <w:rFonts w:eastAsia="Times New Roman" w:cs="Times New Roman"/>
          <w:szCs w:val="24"/>
        </w:rPr>
        <w:t>«</w:t>
      </w:r>
      <w:r w:rsidRPr="00CE0B8B">
        <w:rPr>
          <w:rFonts w:eastAsia="Times New Roman" w:cs="Times New Roman"/>
          <w:szCs w:val="24"/>
        </w:rPr>
        <w:t>Μακεδονικός</w:t>
      </w:r>
      <w:r>
        <w:rPr>
          <w:rFonts w:eastAsia="Times New Roman" w:cs="Times New Roman"/>
          <w:szCs w:val="24"/>
        </w:rPr>
        <w:t>»,</w:t>
      </w:r>
      <w:r w:rsidRPr="00CE0B8B">
        <w:rPr>
          <w:rFonts w:eastAsia="Times New Roman" w:cs="Times New Roman"/>
          <w:szCs w:val="24"/>
        </w:rPr>
        <w:t xml:space="preserve"> θα περιγράφονται</w:t>
      </w:r>
      <w:r>
        <w:rPr>
          <w:rFonts w:eastAsia="Times New Roman" w:cs="Times New Roman"/>
          <w:szCs w:val="24"/>
        </w:rPr>
        <w:t>,</w:t>
      </w:r>
      <w:r w:rsidRPr="00CE0B8B">
        <w:rPr>
          <w:rFonts w:eastAsia="Times New Roman" w:cs="Times New Roman"/>
          <w:szCs w:val="24"/>
        </w:rPr>
        <w:t xml:space="preserve"> ως προς τους γείτονες</w:t>
      </w:r>
      <w:r>
        <w:rPr>
          <w:rFonts w:eastAsia="Times New Roman" w:cs="Times New Roman"/>
          <w:szCs w:val="24"/>
        </w:rPr>
        <w:t>,</w:t>
      </w:r>
      <w:r w:rsidRPr="00CE0B8B">
        <w:rPr>
          <w:rFonts w:eastAsia="Times New Roman" w:cs="Times New Roman"/>
          <w:szCs w:val="24"/>
        </w:rPr>
        <w:t xml:space="preserve"> </w:t>
      </w:r>
      <w:r>
        <w:rPr>
          <w:rFonts w:eastAsia="Times New Roman" w:cs="Times New Roman"/>
          <w:szCs w:val="24"/>
        </w:rPr>
        <w:t xml:space="preserve">η </w:t>
      </w:r>
      <w:r w:rsidRPr="00CE0B8B">
        <w:rPr>
          <w:rFonts w:eastAsia="Times New Roman" w:cs="Times New Roman"/>
          <w:szCs w:val="24"/>
        </w:rPr>
        <w:t>επικράτεια</w:t>
      </w:r>
      <w:r>
        <w:rPr>
          <w:rFonts w:eastAsia="Times New Roman" w:cs="Times New Roman"/>
          <w:szCs w:val="24"/>
        </w:rPr>
        <w:t>,</w:t>
      </w:r>
      <w:r w:rsidRPr="00CE0B8B">
        <w:rPr>
          <w:rFonts w:eastAsia="Times New Roman" w:cs="Times New Roman"/>
          <w:szCs w:val="24"/>
        </w:rPr>
        <w:t xml:space="preserve"> η γλώσσα</w:t>
      </w:r>
      <w:r>
        <w:rPr>
          <w:rFonts w:eastAsia="Times New Roman" w:cs="Times New Roman"/>
          <w:szCs w:val="24"/>
        </w:rPr>
        <w:t>,</w:t>
      </w:r>
      <w:r w:rsidRPr="00CE0B8B">
        <w:rPr>
          <w:rFonts w:eastAsia="Times New Roman" w:cs="Times New Roman"/>
          <w:szCs w:val="24"/>
        </w:rPr>
        <w:t xml:space="preserve"> ο πληθυσμός και τα χαρακτηριστικά </w:t>
      </w:r>
      <w:r>
        <w:rPr>
          <w:rFonts w:eastAsia="Times New Roman" w:cs="Times New Roman"/>
          <w:szCs w:val="24"/>
        </w:rPr>
        <w:t>τους,</w:t>
      </w:r>
      <w:r w:rsidRPr="00CE0B8B">
        <w:rPr>
          <w:rFonts w:eastAsia="Times New Roman" w:cs="Times New Roman"/>
          <w:szCs w:val="24"/>
        </w:rPr>
        <w:t xml:space="preserve"> με τη δική τους ιστορία</w:t>
      </w:r>
      <w:r>
        <w:rPr>
          <w:rFonts w:eastAsia="Times New Roman" w:cs="Times New Roman"/>
          <w:szCs w:val="24"/>
        </w:rPr>
        <w:t>,</w:t>
      </w:r>
      <w:r w:rsidRPr="00CE0B8B">
        <w:rPr>
          <w:rFonts w:eastAsia="Times New Roman" w:cs="Times New Roman"/>
          <w:szCs w:val="24"/>
        </w:rPr>
        <w:t xml:space="preserve"> πολιτισμό και κληρονομιά</w:t>
      </w:r>
      <w:r>
        <w:rPr>
          <w:rFonts w:eastAsia="Times New Roman" w:cs="Times New Roman"/>
          <w:szCs w:val="24"/>
        </w:rPr>
        <w:t>. Α</w:t>
      </w:r>
      <w:r w:rsidRPr="00CE0B8B">
        <w:rPr>
          <w:rFonts w:eastAsia="Times New Roman" w:cs="Times New Roman"/>
          <w:szCs w:val="24"/>
        </w:rPr>
        <w:t>υτό δεν είναι ορισμός ιθαγένειας</w:t>
      </w:r>
      <w:r>
        <w:rPr>
          <w:rFonts w:eastAsia="Times New Roman" w:cs="Times New Roman"/>
          <w:szCs w:val="24"/>
        </w:rPr>
        <w:t>,</w:t>
      </w:r>
      <w:r w:rsidRPr="00CE0B8B">
        <w:rPr>
          <w:rFonts w:eastAsia="Times New Roman" w:cs="Times New Roman"/>
          <w:szCs w:val="24"/>
        </w:rPr>
        <w:t xml:space="preserve"> είναι ο ορισμός της ταυτότητας</w:t>
      </w:r>
      <w:r>
        <w:rPr>
          <w:rFonts w:eastAsia="Times New Roman" w:cs="Times New Roman"/>
          <w:szCs w:val="24"/>
        </w:rPr>
        <w:t xml:space="preserve">. </w:t>
      </w:r>
    </w:p>
    <w:p w14:paraId="77C032B5"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σ</w:t>
      </w:r>
      <w:r w:rsidRPr="00CE0B8B">
        <w:rPr>
          <w:rFonts w:eastAsia="Times New Roman" w:cs="Times New Roman"/>
          <w:szCs w:val="24"/>
        </w:rPr>
        <w:t xml:space="preserve">υμφωνία </w:t>
      </w:r>
      <w:r>
        <w:rPr>
          <w:rFonts w:eastAsia="Times New Roman" w:cs="Times New Roman"/>
          <w:szCs w:val="24"/>
        </w:rPr>
        <w:t>α</w:t>
      </w:r>
      <w:r w:rsidRPr="00CE0B8B">
        <w:rPr>
          <w:rFonts w:eastAsia="Times New Roman" w:cs="Times New Roman"/>
          <w:szCs w:val="24"/>
        </w:rPr>
        <w:t xml:space="preserve">υτή δεν </w:t>
      </w:r>
      <w:r>
        <w:rPr>
          <w:rFonts w:eastAsia="Times New Roman" w:cs="Times New Roman"/>
          <w:szCs w:val="24"/>
        </w:rPr>
        <w:t>λύνει</w:t>
      </w:r>
      <w:r w:rsidRPr="00CE0B8B">
        <w:rPr>
          <w:rFonts w:eastAsia="Times New Roman" w:cs="Times New Roman"/>
          <w:szCs w:val="24"/>
        </w:rPr>
        <w:t xml:space="preserve"> τα προβλήματα με τα Σκόπια</w:t>
      </w:r>
      <w:r>
        <w:rPr>
          <w:rFonts w:eastAsia="Times New Roman" w:cs="Times New Roman"/>
          <w:szCs w:val="24"/>
        </w:rPr>
        <w:t xml:space="preserve"> και</w:t>
      </w:r>
      <w:r w:rsidRPr="00CE0B8B">
        <w:rPr>
          <w:rFonts w:eastAsia="Times New Roman" w:cs="Times New Roman"/>
          <w:szCs w:val="24"/>
        </w:rPr>
        <w:t xml:space="preserve"> αφήνει ανοιχτές πόρτες για το μέλλον</w:t>
      </w:r>
      <w:r>
        <w:rPr>
          <w:rFonts w:eastAsia="Times New Roman" w:cs="Times New Roman"/>
          <w:szCs w:val="24"/>
        </w:rPr>
        <w:t>.</w:t>
      </w:r>
    </w:p>
    <w:p w14:paraId="77C032B6" w14:textId="77777777" w:rsidR="006113A9" w:rsidRDefault="006B6FC4">
      <w:pPr>
        <w:spacing w:line="600" w:lineRule="auto"/>
        <w:ind w:firstLine="720"/>
        <w:contextualSpacing/>
        <w:jc w:val="both"/>
        <w:rPr>
          <w:rFonts w:eastAsia="Times New Roman" w:cs="Times New Roman"/>
          <w:szCs w:val="24"/>
        </w:rPr>
      </w:pPr>
      <w:r w:rsidRPr="00306CC8">
        <w:rPr>
          <w:rFonts w:eastAsia="Times New Roman" w:cs="Times New Roman"/>
          <w:b/>
          <w:szCs w:val="24"/>
        </w:rPr>
        <w:t>ΠΡΟΕΔΡΕΥΩΝ (Γεώργιος Βαρεμένος):</w:t>
      </w:r>
      <w:r>
        <w:rPr>
          <w:rFonts w:eastAsia="Times New Roman" w:cs="Times New Roman"/>
          <w:b/>
          <w:szCs w:val="24"/>
        </w:rPr>
        <w:t xml:space="preserve"> </w:t>
      </w:r>
      <w:r>
        <w:rPr>
          <w:rFonts w:eastAsia="Times New Roman" w:cs="Times New Roman"/>
          <w:szCs w:val="24"/>
        </w:rPr>
        <w:t>Τελειώσα</w:t>
      </w:r>
      <w:r>
        <w:rPr>
          <w:rFonts w:eastAsia="Times New Roman" w:cs="Times New Roman"/>
          <w:szCs w:val="24"/>
        </w:rPr>
        <w:t>τε, κύριε Αμυρά.</w:t>
      </w:r>
    </w:p>
    <w:p w14:paraId="77C032B7" w14:textId="77777777" w:rsidR="006113A9" w:rsidRDefault="006B6FC4">
      <w:pPr>
        <w:spacing w:line="600" w:lineRule="auto"/>
        <w:ind w:firstLine="720"/>
        <w:contextualSpacing/>
        <w:jc w:val="both"/>
        <w:rPr>
          <w:rFonts w:eastAsia="Times New Roman" w:cs="Times New Roman"/>
          <w:szCs w:val="24"/>
        </w:rPr>
      </w:pPr>
      <w:r w:rsidRPr="00306CC8">
        <w:rPr>
          <w:rFonts w:eastAsia="Times New Roman" w:cs="Times New Roman"/>
          <w:b/>
          <w:szCs w:val="24"/>
        </w:rPr>
        <w:t>ΓΕΩΡΓΙΟΣ ΑΜΥΡΑΣ:</w:t>
      </w:r>
      <w:r>
        <w:rPr>
          <w:rFonts w:eastAsia="Times New Roman" w:cs="Times New Roman"/>
          <w:b/>
          <w:szCs w:val="24"/>
        </w:rPr>
        <w:t xml:space="preserve"> </w:t>
      </w:r>
      <w:r>
        <w:rPr>
          <w:rFonts w:eastAsia="Times New Roman" w:cs="Times New Roman"/>
          <w:szCs w:val="24"/>
        </w:rPr>
        <w:t>Τελειώνω, κύριε Πρόεδρε.</w:t>
      </w:r>
    </w:p>
    <w:p w14:paraId="77C032B8"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Τέλος!</w:t>
      </w:r>
    </w:p>
    <w:p w14:paraId="77C032B9"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Συμπερασματικά, η Κ</w:t>
      </w:r>
      <w:r w:rsidRPr="00CE0B8B">
        <w:rPr>
          <w:rFonts w:eastAsia="Times New Roman" w:cs="Times New Roman"/>
          <w:szCs w:val="24"/>
        </w:rPr>
        <w:t>υβέρ</w:t>
      </w:r>
      <w:r>
        <w:rPr>
          <w:rFonts w:eastAsia="Times New Roman" w:cs="Times New Roman"/>
          <w:szCs w:val="24"/>
        </w:rPr>
        <w:t xml:space="preserve">νηση αγνοώντας τη λαϊκή βούληση, </w:t>
      </w:r>
      <w:r w:rsidRPr="00CE0B8B">
        <w:rPr>
          <w:rFonts w:eastAsia="Times New Roman" w:cs="Times New Roman"/>
          <w:szCs w:val="24"/>
        </w:rPr>
        <w:t xml:space="preserve">περιφρονεί </w:t>
      </w:r>
      <w:r>
        <w:rPr>
          <w:rFonts w:eastAsia="Times New Roman" w:cs="Times New Roman"/>
          <w:szCs w:val="24"/>
        </w:rPr>
        <w:t>τις εθνικέ</w:t>
      </w:r>
      <w:r w:rsidRPr="00CE0B8B">
        <w:rPr>
          <w:rFonts w:eastAsia="Times New Roman" w:cs="Times New Roman"/>
          <w:szCs w:val="24"/>
        </w:rPr>
        <w:t>ς ευαισθησί</w:t>
      </w:r>
      <w:r>
        <w:rPr>
          <w:rFonts w:eastAsia="Times New Roman" w:cs="Times New Roman"/>
          <w:szCs w:val="24"/>
        </w:rPr>
        <w:t>ε</w:t>
      </w:r>
      <w:r w:rsidRPr="00CE0B8B">
        <w:rPr>
          <w:rFonts w:eastAsia="Times New Roman" w:cs="Times New Roman"/>
          <w:szCs w:val="24"/>
        </w:rPr>
        <w:t>ς</w:t>
      </w:r>
      <w:r>
        <w:rPr>
          <w:rFonts w:eastAsia="Times New Roman" w:cs="Times New Roman"/>
          <w:szCs w:val="24"/>
        </w:rPr>
        <w:t xml:space="preserve"> και </w:t>
      </w:r>
      <w:r w:rsidRPr="00CE0B8B">
        <w:rPr>
          <w:rFonts w:eastAsia="Times New Roman" w:cs="Times New Roman"/>
          <w:szCs w:val="24"/>
        </w:rPr>
        <w:t>θα με βρ</w:t>
      </w:r>
      <w:r>
        <w:rPr>
          <w:rFonts w:eastAsia="Times New Roman" w:cs="Times New Roman"/>
          <w:szCs w:val="24"/>
        </w:rPr>
        <w:t>ει αντίθετο ω</w:t>
      </w:r>
      <w:r w:rsidRPr="00CE0B8B">
        <w:rPr>
          <w:rFonts w:eastAsia="Times New Roman" w:cs="Times New Roman"/>
          <w:szCs w:val="24"/>
        </w:rPr>
        <w:t xml:space="preserve">ς ανεξάρτητο </w:t>
      </w:r>
      <w:r>
        <w:rPr>
          <w:rFonts w:eastAsia="Times New Roman" w:cs="Times New Roman"/>
          <w:szCs w:val="24"/>
        </w:rPr>
        <w:t>Β</w:t>
      </w:r>
      <w:r w:rsidRPr="00CE0B8B">
        <w:rPr>
          <w:rFonts w:eastAsia="Times New Roman" w:cs="Times New Roman"/>
          <w:szCs w:val="24"/>
        </w:rPr>
        <w:t>ουλευτή</w:t>
      </w:r>
      <w:r>
        <w:rPr>
          <w:rFonts w:eastAsia="Times New Roman" w:cs="Times New Roman"/>
          <w:szCs w:val="24"/>
        </w:rPr>
        <w:t>.</w:t>
      </w:r>
    </w:p>
    <w:p w14:paraId="77C032BA" w14:textId="77777777" w:rsidR="006113A9" w:rsidRDefault="006B6FC4">
      <w:pPr>
        <w:spacing w:line="600" w:lineRule="auto"/>
        <w:ind w:firstLine="720"/>
        <w:contextualSpacing/>
        <w:jc w:val="both"/>
        <w:rPr>
          <w:rFonts w:eastAsia="Times New Roman" w:cs="Times New Roman"/>
          <w:szCs w:val="24"/>
        </w:rPr>
      </w:pPr>
      <w:r w:rsidRPr="00306CC8">
        <w:rPr>
          <w:rFonts w:eastAsia="Times New Roman" w:cs="Times New Roman"/>
          <w:b/>
          <w:szCs w:val="24"/>
        </w:rPr>
        <w:lastRenderedPageBreak/>
        <w:t>Π</w:t>
      </w:r>
      <w:r w:rsidRPr="00306CC8">
        <w:rPr>
          <w:rFonts w:eastAsia="Times New Roman" w:cs="Times New Roman"/>
          <w:b/>
          <w:szCs w:val="24"/>
        </w:rPr>
        <w:t>ΡΟΕΔΡΕΥΩΝ (Γεώργιος Βαρεμένος):</w:t>
      </w:r>
      <w:r>
        <w:rPr>
          <w:rFonts w:eastAsia="Times New Roman" w:cs="Times New Roman"/>
          <w:b/>
          <w:szCs w:val="24"/>
        </w:rPr>
        <w:t xml:space="preserve"> </w:t>
      </w:r>
      <w:r>
        <w:rPr>
          <w:rFonts w:eastAsia="Times New Roman" w:cs="Times New Roman"/>
          <w:szCs w:val="24"/>
        </w:rPr>
        <w:t>Ωραία, το καταλάβαμε!</w:t>
      </w:r>
    </w:p>
    <w:p w14:paraId="77C032BB" w14:textId="77777777" w:rsidR="006113A9" w:rsidRDefault="006B6FC4">
      <w:pPr>
        <w:spacing w:line="600" w:lineRule="auto"/>
        <w:ind w:firstLine="720"/>
        <w:contextualSpacing/>
        <w:jc w:val="both"/>
        <w:rPr>
          <w:rFonts w:eastAsia="Times New Roman" w:cs="Times New Roman"/>
          <w:szCs w:val="24"/>
        </w:rPr>
      </w:pPr>
      <w:r w:rsidRPr="00306CC8">
        <w:rPr>
          <w:rFonts w:eastAsia="Times New Roman" w:cs="Times New Roman"/>
          <w:b/>
          <w:szCs w:val="24"/>
        </w:rPr>
        <w:t>ΓΕΩΡΓΙΟΣ ΑΜΥΡΑΣ:</w:t>
      </w:r>
      <w:r>
        <w:rPr>
          <w:rFonts w:eastAsia="Times New Roman" w:cs="Times New Roman"/>
          <w:b/>
          <w:szCs w:val="24"/>
        </w:rPr>
        <w:t xml:space="preserve"> </w:t>
      </w:r>
      <w:r w:rsidRPr="00FB3E42">
        <w:rPr>
          <w:rFonts w:eastAsia="Times New Roman" w:cs="Times New Roman"/>
          <w:szCs w:val="24"/>
        </w:rPr>
        <w:t>Αφήστε με να τελειώσω, κύριε Πρόεδρε!</w:t>
      </w:r>
      <w:r>
        <w:rPr>
          <w:rFonts w:eastAsia="Times New Roman" w:cs="Times New Roman"/>
          <w:b/>
          <w:szCs w:val="24"/>
        </w:rPr>
        <w:t xml:space="preserve"> </w:t>
      </w:r>
      <w:r w:rsidRPr="00FB3E42">
        <w:rPr>
          <w:rFonts w:eastAsia="Times New Roman" w:cs="Times New Roman"/>
          <w:szCs w:val="24"/>
        </w:rPr>
        <w:t>Γι</w:t>
      </w:r>
      <w:r>
        <w:rPr>
          <w:rFonts w:eastAsia="Times New Roman" w:cs="Times New Roman"/>
          <w:szCs w:val="24"/>
        </w:rPr>
        <w:t>’ αυτόν τον λόγο καταψηφίζω τη Σ</w:t>
      </w:r>
      <w:r w:rsidRPr="00FB3E42">
        <w:rPr>
          <w:rFonts w:eastAsia="Times New Roman" w:cs="Times New Roman"/>
          <w:szCs w:val="24"/>
        </w:rPr>
        <w:t>υμφωνία των Πρεσπών.</w:t>
      </w:r>
    </w:p>
    <w:p w14:paraId="77C032BC" w14:textId="77777777" w:rsidR="006113A9" w:rsidRDefault="006B6FC4">
      <w:pPr>
        <w:spacing w:line="600" w:lineRule="auto"/>
        <w:ind w:firstLine="720"/>
        <w:contextualSpacing/>
        <w:jc w:val="both"/>
        <w:rPr>
          <w:rFonts w:eastAsia="Times New Roman" w:cs="Times New Roman"/>
          <w:szCs w:val="24"/>
        </w:rPr>
      </w:pPr>
      <w:r w:rsidRPr="00306CC8">
        <w:rPr>
          <w:rFonts w:eastAsia="Times New Roman" w:cs="Times New Roman"/>
          <w:b/>
          <w:szCs w:val="24"/>
        </w:rPr>
        <w:t>ΠΡΟΕΔΡΕΥΩΝ (Γεώργιος Βαρεμένος):</w:t>
      </w:r>
      <w:r>
        <w:rPr>
          <w:rFonts w:eastAsia="Times New Roman" w:cs="Times New Roman"/>
          <w:b/>
          <w:szCs w:val="24"/>
        </w:rPr>
        <w:t xml:space="preserve"> </w:t>
      </w:r>
      <w:r w:rsidRPr="00FB3E42">
        <w:rPr>
          <w:rFonts w:eastAsia="Times New Roman" w:cs="Times New Roman"/>
          <w:szCs w:val="24"/>
        </w:rPr>
        <w:t>Το έχουμε καταλάβει, κύριε Αμυρά, αυτό!</w:t>
      </w:r>
      <w:r>
        <w:rPr>
          <w:rFonts w:eastAsia="Times New Roman" w:cs="Times New Roman"/>
          <w:szCs w:val="24"/>
        </w:rPr>
        <w:t xml:space="preserve"> Είναι πολύ απλό. Αλίμονο αν δεν είχαμε καταλάβει κι αυτό!</w:t>
      </w:r>
    </w:p>
    <w:p w14:paraId="77C032BD" w14:textId="77777777" w:rsidR="006113A9" w:rsidRDefault="006B6FC4">
      <w:pPr>
        <w:spacing w:line="600" w:lineRule="auto"/>
        <w:ind w:firstLine="720"/>
        <w:contextualSpacing/>
        <w:jc w:val="both"/>
        <w:rPr>
          <w:rFonts w:eastAsia="Times New Roman" w:cs="Times New Roman"/>
          <w:szCs w:val="24"/>
        </w:rPr>
      </w:pPr>
      <w:r w:rsidRPr="00306CC8">
        <w:rPr>
          <w:rFonts w:eastAsia="Times New Roman" w:cs="Times New Roman"/>
          <w:b/>
          <w:szCs w:val="24"/>
        </w:rPr>
        <w:t>ΓΕΩΡΓΙΟΣ ΑΜΥΡΑΣ:</w:t>
      </w:r>
      <w:r>
        <w:rPr>
          <w:rFonts w:eastAsia="Times New Roman" w:cs="Times New Roman"/>
          <w:b/>
          <w:szCs w:val="24"/>
        </w:rPr>
        <w:t xml:space="preserve"> </w:t>
      </w:r>
      <w:r>
        <w:rPr>
          <w:rFonts w:eastAsia="Times New Roman" w:cs="Times New Roman"/>
          <w:szCs w:val="24"/>
        </w:rPr>
        <w:t>Επίσης, μια που είναι ο κ. Αποστολάκης εδώ, θέλω να δώσω την ευκαιρία στην Κυβέρνηση</w:t>
      </w:r>
      <w:r w:rsidRPr="00CE0B8B">
        <w:rPr>
          <w:rFonts w:eastAsia="Times New Roman" w:cs="Times New Roman"/>
          <w:szCs w:val="24"/>
        </w:rPr>
        <w:t xml:space="preserve"> </w:t>
      </w:r>
      <w:r>
        <w:rPr>
          <w:rFonts w:eastAsia="Times New Roman" w:cs="Times New Roman"/>
          <w:szCs w:val="24"/>
        </w:rPr>
        <w:t xml:space="preserve">να διορθώσει κάτι που ένας Βουλευτής της κυβερνητικής </w:t>
      </w:r>
      <w:r>
        <w:rPr>
          <w:rFonts w:eastAsia="Times New Roman" w:cs="Times New Roman"/>
          <w:szCs w:val="24"/>
        </w:rPr>
        <w:t>π</w:t>
      </w:r>
      <w:r>
        <w:rPr>
          <w:rFonts w:eastAsia="Times New Roman" w:cs="Times New Roman"/>
          <w:szCs w:val="24"/>
        </w:rPr>
        <w:t>λειοψηφίας είπε.</w:t>
      </w:r>
    </w:p>
    <w:p w14:paraId="77C032BE" w14:textId="77777777" w:rsidR="006113A9" w:rsidRDefault="006B6FC4">
      <w:pPr>
        <w:spacing w:line="600" w:lineRule="auto"/>
        <w:ind w:firstLine="720"/>
        <w:contextualSpacing/>
        <w:jc w:val="both"/>
        <w:rPr>
          <w:rFonts w:eastAsia="Times New Roman" w:cs="Times New Roman"/>
          <w:szCs w:val="24"/>
        </w:rPr>
      </w:pPr>
      <w:r w:rsidRPr="00306CC8">
        <w:rPr>
          <w:rFonts w:eastAsia="Times New Roman" w:cs="Times New Roman"/>
          <w:b/>
          <w:szCs w:val="24"/>
        </w:rPr>
        <w:t>ΠΡΟΕΔΡΕΥΩΝ (Γεώργιος Βα</w:t>
      </w:r>
      <w:r w:rsidRPr="00306CC8">
        <w:rPr>
          <w:rFonts w:eastAsia="Times New Roman" w:cs="Times New Roman"/>
          <w:b/>
          <w:szCs w:val="24"/>
        </w:rPr>
        <w:t>ρεμένος)</w:t>
      </w:r>
      <w:r>
        <w:rPr>
          <w:rFonts w:eastAsia="Times New Roman" w:cs="Times New Roman"/>
          <w:b/>
          <w:szCs w:val="24"/>
        </w:rPr>
        <w:t xml:space="preserve">: </w:t>
      </w:r>
      <w:r>
        <w:rPr>
          <w:rFonts w:eastAsia="Times New Roman" w:cs="Times New Roman"/>
          <w:szCs w:val="24"/>
        </w:rPr>
        <w:t>Λοιπόν, η κ</w:t>
      </w:r>
      <w:r>
        <w:rPr>
          <w:rFonts w:eastAsia="Times New Roman" w:cs="Times New Roman"/>
          <w:szCs w:val="24"/>
        </w:rPr>
        <w:t>.</w:t>
      </w:r>
      <w:r>
        <w:rPr>
          <w:rFonts w:eastAsia="Times New Roman" w:cs="Times New Roman"/>
          <w:szCs w:val="24"/>
        </w:rPr>
        <w:t xml:space="preserve"> Μάρκου έχει τον λόγο.</w:t>
      </w:r>
    </w:p>
    <w:p w14:paraId="77C032BF" w14:textId="77777777" w:rsidR="006113A9" w:rsidRDefault="006B6FC4">
      <w:pPr>
        <w:spacing w:line="600" w:lineRule="auto"/>
        <w:ind w:firstLine="720"/>
        <w:contextualSpacing/>
        <w:jc w:val="both"/>
        <w:rPr>
          <w:rFonts w:eastAsia="Times New Roman" w:cs="Times New Roman"/>
          <w:szCs w:val="24"/>
        </w:rPr>
      </w:pPr>
      <w:r w:rsidRPr="00306CC8">
        <w:rPr>
          <w:rFonts w:eastAsia="Times New Roman" w:cs="Times New Roman"/>
          <w:b/>
          <w:szCs w:val="24"/>
        </w:rPr>
        <w:t>ΓΕΩΡΓΙΟΣ ΑΜΥΡΑΣ:</w:t>
      </w:r>
      <w:r>
        <w:rPr>
          <w:rFonts w:eastAsia="Times New Roman" w:cs="Times New Roman"/>
          <w:b/>
          <w:szCs w:val="24"/>
        </w:rPr>
        <w:t xml:space="preserve"> </w:t>
      </w:r>
      <w:r>
        <w:rPr>
          <w:rFonts w:eastAsia="Times New Roman" w:cs="Times New Roman"/>
          <w:szCs w:val="24"/>
        </w:rPr>
        <w:t>«Αυτήν τη στιγμή, οι Έλληνες ψαράδες στα Ίμια δεν μπορούν να κάνουν τη δουλειά τους…</w:t>
      </w:r>
    </w:p>
    <w:p w14:paraId="77C032C0" w14:textId="77777777" w:rsidR="006113A9" w:rsidRDefault="006B6FC4">
      <w:pPr>
        <w:spacing w:line="600" w:lineRule="auto"/>
        <w:ind w:firstLine="720"/>
        <w:contextualSpacing/>
        <w:jc w:val="both"/>
        <w:rPr>
          <w:rFonts w:eastAsia="Times New Roman" w:cs="Times New Roman"/>
          <w:szCs w:val="24"/>
        </w:rPr>
      </w:pPr>
      <w:r w:rsidRPr="00306CC8">
        <w:rPr>
          <w:rFonts w:eastAsia="Times New Roman" w:cs="Times New Roman"/>
          <w:b/>
          <w:szCs w:val="24"/>
        </w:rPr>
        <w:t>ΠΡΟΕΔΡΕΥΩΝ (Γεώργιος Βαρεμένος)</w:t>
      </w:r>
      <w:r>
        <w:rPr>
          <w:rFonts w:eastAsia="Times New Roman" w:cs="Times New Roman"/>
          <w:b/>
          <w:szCs w:val="24"/>
        </w:rPr>
        <w:t xml:space="preserve">: </w:t>
      </w:r>
      <w:r>
        <w:rPr>
          <w:rFonts w:eastAsia="Times New Roman" w:cs="Times New Roman"/>
          <w:szCs w:val="24"/>
        </w:rPr>
        <w:t>Κύριε Αμυρά, τα καταλάβαμε όλα αυτά που είπατε. Σας παρακαλώ!</w:t>
      </w:r>
    </w:p>
    <w:p w14:paraId="77C032C1" w14:textId="77777777" w:rsidR="006113A9" w:rsidRDefault="006B6FC4">
      <w:pPr>
        <w:spacing w:line="600" w:lineRule="auto"/>
        <w:ind w:firstLine="720"/>
        <w:contextualSpacing/>
        <w:jc w:val="both"/>
        <w:rPr>
          <w:rFonts w:eastAsia="Times New Roman" w:cs="Times New Roman"/>
          <w:szCs w:val="24"/>
        </w:rPr>
      </w:pPr>
      <w:r w:rsidRPr="00306CC8">
        <w:rPr>
          <w:rFonts w:eastAsia="Times New Roman" w:cs="Times New Roman"/>
          <w:b/>
          <w:szCs w:val="24"/>
        </w:rPr>
        <w:lastRenderedPageBreak/>
        <w:t xml:space="preserve">ΓΕΩΡΓΙΟΣ </w:t>
      </w:r>
      <w:r w:rsidRPr="00306CC8">
        <w:rPr>
          <w:rFonts w:eastAsia="Times New Roman" w:cs="Times New Roman"/>
          <w:b/>
          <w:szCs w:val="24"/>
        </w:rPr>
        <w:t>ΑΜΥΡΑΣ:</w:t>
      </w:r>
      <w:r>
        <w:rPr>
          <w:rFonts w:eastAsia="Times New Roman" w:cs="Times New Roman"/>
          <w:b/>
          <w:szCs w:val="24"/>
        </w:rPr>
        <w:t xml:space="preserve"> </w:t>
      </w:r>
      <w:r>
        <w:rPr>
          <w:rFonts w:eastAsia="Times New Roman" w:cs="Times New Roman"/>
          <w:szCs w:val="24"/>
        </w:rPr>
        <w:t>...διότι δεν τους το επιτρέπουν τα τουρκικά πλοία».</w:t>
      </w:r>
    </w:p>
    <w:p w14:paraId="77C032C2" w14:textId="77777777" w:rsidR="006113A9" w:rsidRDefault="006B6FC4">
      <w:pPr>
        <w:spacing w:line="600" w:lineRule="auto"/>
        <w:ind w:firstLine="720"/>
        <w:contextualSpacing/>
        <w:jc w:val="both"/>
        <w:rPr>
          <w:rFonts w:eastAsia="Times New Roman" w:cs="Times New Roman"/>
          <w:szCs w:val="24"/>
        </w:rPr>
      </w:pPr>
      <w:r w:rsidRPr="00306CC8">
        <w:rPr>
          <w:rFonts w:eastAsia="Times New Roman" w:cs="Times New Roman"/>
          <w:b/>
          <w:szCs w:val="24"/>
        </w:rPr>
        <w:t>ΠΡΟΕΔΡΕΥΩΝ (Γεώργιος Βαρεμένος)</w:t>
      </w:r>
      <w:r>
        <w:rPr>
          <w:rFonts w:eastAsia="Times New Roman" w:cs="Times New Roman"/>
          <w:b/>
          <w:szCs w:val="24"/>
        </w:rPr>
        <w:t xml:space="preserve">: </w:t>
      </w:r>
      <w:r>
        <w:rPr>
          <w:rFonts w:eastAsia="Times New Roman" w:cs="Times New Roman"/>
          <w:szCs w:val="24"/>
        </w:rPr>
        <w:t>Το καταλάβαμε είπα. Τέλος!</w:t>
      </w:r>
    </w:p>
    <w:p w14:paraId="77C032C3" w14:textId="77777777" w:rsidR="006113A9" w:rsidRDefault="006B6FC4">
      <w:pPr>
        <w:spacing w:line="600" w:lineRule="auto"/>
        <w:ind w:firstLine="720"/>
        <w:contextualSpacing/>
        <w:jc w:val="both"/>
        <w:rPr>
          <w:rFonts w:eastAsia="Times New Roman" w:cs="Times New Roman"/>
          <w:szCs w:val="24"/>
        </w:rPr>
      </w:pPr>
      <w:r w:rsidRPr="00306CC8">
        <w:rPr>
          <w:rFonts w:eastAsia="Times New Roman" w:cs="Times New Roman"/>
          <w:b/>
          <w:szCs w:val="24"/>
        </w:rPr>
        <w:t>ΓΕΩΡΓΙΟΣ ΑΜΥΡΑΣ:</w:t>
      </w:r>
      <w:r>
        <w:rPr>
          <w:rFonts w:eastAsia="Times New Roman" w:cs="Times New Roman"/>
          <w:b/>
          <w:szCs w:val="24"/>
        </w:rPr>
        <w:t xml:space="preserve"> </w:t>
      </w:r>
      <w:r>
        <w:rPr>
          <w:rFonts w:eastAsia="Times New Roman" w:cs="Times New Roman"/>
          <w:szCs w:val="24"/>
        </w:rPr>
        <w:t>Ερωτώ, λοιπόν, κύριε Αποστολάκη…</w:t>
      </w:r>
    </w:p>
    <w:p w14:paraId="77C032C4" w14:textId="77777777" w:rsidR="006113A9" w:rsidRDefault="006B6FC4">
      <w:pPr>
        <w:spacing w:line="600" w:lineRule="auto"/>
        <w:ind w:firstLine="720"/>
        <w:contextualSpacing/>
        <w:jc w:val="both"/>
        <w:rPr>
          <w:rFonts w:eastAsia="Times New Roman" w:cs="Times New Roman"/>
          <w:szCs w:val="24"/>
        </w:rPr>
      </w:pPr>
      <w:r w:rsidRPr="00306CC8">
        <w:rPr>
          <w:rFonts w:eastAsia="Times New Roman" w:cs="Times New Roman"/>
          <w:b/>
          <w:szCs w:val="24"/>
        </w:rPr>
        <w:t>ΠΡΟΕΔΡΕΥΩΝ (Γεώργιος Βαρεμένος)</w:t>
      </w:r>
      <w:r>
        <w:rPr>
          <w:rFonts w:eastAsia="Times New Roman" w:cs="Times New Roman"/>
          <w:b/>
          <w:szCs w:val="24"/>
        </w:rPr>
        <w:t xml:space="preserve">: </w:t>
      </w:r>
      <w:r>
        <w:rPr>
          <w:rFonts w:eastAsia="Times New Roman" w:cs="Times New Roman"/>
          <w:szCs w:val="24"/>
        </w:rPr>
        <w:t>Δεν ερωτάτε τίποτα. Ελάτε κυρία Μάρκου.</w:t>
      </w:r>
    </w:p>
    <w:p w14:paraId="77C032C5" w14:textId="77777777" w:rsidR="006113A9" w:rsidRDefault="006B6FC4">
      <w:pPr>
        <w:spacing w:line="600" w:lineRule="auto"/>
        <w:ind w:firstLine="720"/>
        <w:contextualSpacing/>
        <w:jc w:val="both"/>
        <w:rPr>
          <w:rFonts w:eastAsia="Times New Roman" w:cs="Times New Roman"/>
          <w:szCs w:val="24"/>
        </w:rPr>
      </w:pPr>
      <w:r w:rsidRPr="00306CC8">
        <w:rPr>
          <w:rFonts w:eastAsia="Times New Roman" w:cs="Times New Roman"/>
          <w:b/>
          <w:szCs w:val="24"/>
        </w:rPr>
        <w:t>ΓΕΩΡΓΙΟΣ ΑΜΥΡ</w:t>
      </w:r>
      <w:r w:rsidRPr="00306CC8">
        <w:rPr>
          <w:rFonts w:eastAsia="Times New Roman" w:cs="Times New Roman"/>
          <w:b/>
          <w:szCs w:val="24"/>
        </w:rPr>
        <w:t>ΑΣ:</w:t>
      </w:r>
      <w:r>
        <w:rPr>
          <w:rFonts w:eastAsia="Times New Roman" w:cs="Times New Roman"/>
          <w:b/>
          <w:szCs w:val="24"/>
        </w:rPr>
        <w:t xml:space="preserve"> </w:t>
      </w:r>
      <w:r w:rsidRPr="00086832">
        <w:rPr>
          <w:rFonts w:eastAsia="Times New Roman" w:cs="Times New Roman"/>
          <w:szCs w:val="24"/>
        </w:rPr>
        <w:t>Ισχύει αυτό που κατήγγειλε ο Βουλευτή</w:t>
      </w:r>
      <w:r>
        <w:rPr>
          <w:rFonts w:eastAsia="Times New Roman" w:cs="Times New Roman"/>
          <w:szCs w:val="24"/>
        </w:rPr>
        <w:t xml:space="preserve">ς Δωδεκανήσου της κυβερνητικής </w:t>
      </w:r>
      <w:r>
        <w:rPr>
          <w:rFonts w:eastAsia="Times New Roman" w:cs="Times New Roman"/>
          <w:szCs w:val="24"/>
        </w:rPr>
        <w:t>π</w:t>
      </w:r>
      <w:r w:rsidRPr="00086832">
        <w:rPr>
          <w:rFonts w:eastAsia="Times New Roman" w:cs="Times New Roman"/>
          <w:szCs w:val="24"/>
        </w:rPr>
        <w:t>λειοψηφίας ή όχι;</w:t>
      </w:r>
    </w:p>
    <w:p w14:paraId="77C032C6" w14:textId="77777777" w:rsidR="006113A9" w:rsidRDefault="006B6FC4">
      <w:pPr>
        <w:spacing w:line="600" w:lineRule="auto"/>
        <w:ind w:firstLine="720"/>
        <w:contextualSpacing/>
        <w:jc w:val="both"/>
        <w:rPr>
          <w:rFonts w:eastAsia="Times New Roman" w:cs="Times New Roman"/>
          <w:szCs w:val="24"/>
        </w:rPr>
      </w:pPr>
      <w:r w:rsidRPr="00306CC8">
        <w:rPr>
          <w:rFonts w:eastAsia="Times New Roman" w:cs="Times New Roman"/>
          <w:b/>
          <w:szCs w:val="24"/>
        </w:rPr>
        <w:t>ΠΡΟΕΔΡΕΥΩΝ (Γεώργιος Βαρεμένος)</w:t>
      </w:r>
      <w:r>
        <w:rPr>
          <w:rFonts w:eastAsia="Times New Roman" w:cs="Times New Roman"/>
          <w:b/>
          <w:szCs w:val="24"/>
        </w:rPr>
        <w:t xml:space="preserve">: </w:t>
      </w:r>
      <w:r>
        <w:rPr>
          <w:rFonts w:eastAsia="Times New Roman" w:cs="Times New Roman"/>
          <w:szCs w:val="24"/>
        </w:rPr>
        <w:t>Ελάτε, κυρία Μάρκου.</w:t>
      </w:r>
    </w:p>
    <w:p w14:paraId="77C032C7" w14:textId="77777777" w:rsidR="006113A9" w:rsidRDefault="006B6FC4">
      <w:pPr>
        <w:spacing w:line="600" w:lineRule="auto"/>
        <w:ind w:firstLine="720"/>
        <w:contextualSpacing/>
        <w:jc w:val="both"/>
        <w:rPr>
          <w:rFonts w:eastAsia="Times New Roman" w:cs="Times New Roman"/>
          <w:szCs w:val="24"/>
        </w:rPr>
      </w:pPr>
      <w:r w:rsidRPr="00306CC8">
        <w:rPr>
          <w:rFonts w:eastAsia="Times New Roman" w:cs="Times New Roman"/>
          <w:b/>
          <w:szCs w:val="24"/>
        </w:rPr>
        <w:t>ΓΕΩΡΓΙΟΣ ΑΜΥΡΑΣ:</w:t>
      </w:r>
      <w:r>
        <w:rPr>
          <w:rFonts w:eastAsia="Times New Roman" w:cs="Times New Roman"/>
          <w:b/>
          <w:szCs w:val="24"/>
        </w:rPr>
        <w:t xml:space="preserve"> </w:t>
      </w:r>
      <w:r w:rsidRPr="00086832">
        <w:rPr>
          <w:rFonts w:eastAsia="Times New Roman" w:cs="Times New Roman"/>
          <w:szCs w:val="24"/>
        </w:rPr>
        <w:t>Παρακαλώ να μας διαφωτίσετε.</w:t>
      </w:r>
    </w:p>
    <w:p w14:paraId="77C032C8" w14:textId="77777777" w:rsidR="006113A9" w:rsidRDefault="006B6FC4">
      <w:pPr>
        <w:spacing w:line="600" w:lineRule="auto"/>
        <w:ind w:firstLine="720"/>
        <w:contextualSpacing/>
        <w:jc w:val="both"/>
        <w:rPr>
          <w:rFonts w:eastAsia="Times New Roman" w:cs="Times New Roman"/>
          <w:szCs w:val="24"/>
        </w:rPr>
      </w:pPr>
      <w:r w:rsidRPr="00306CC8">
        <w:rPr>
          <w:rFonts w:eastAsia="Times New Roman" w:cs="Times New Roman"/>
          <w:b/>
          <w:szCs w:val="24"/>
        </w:rPr>
        <w:t>ΠΡΟΕΔΡΕΥΩΝ (Γεώργιος Βαρεμένος)</w:t>
      </w:r>
      <w:r>
        <w:rPr>
          <w:rFonts w:eastAsia="Times New Roman" w:cs="Times New Roman"/>
          <w:b/>
          <w:szCs w:val="24"/>
        </w:rPr>
        <w:t xml:space="preserve">: </w:t>
      </w:r>
      <w:r>
        <w:rPr>
          <w:rFonts w:eastAsia="Times New Roman" w:cs="Times New Roman"/>
          <w:szCs w:val="24"/>
        </w:rPr>
        <w:t>Ωραία, ευχαριστούμε.</w:t>
      </w:r>
    </w:p>
    <w:p w14:paraId="77C032C9" w14:textId="77777777" w:rsidR="006113A9" w:rsidRDefault="006B6FC4">
      <w:pPr>
        <w:spacing w:line="600" w:lineRule="auto"/>
        <w:ind w:firstLine="720"/>
        <w:contextualSpacing/>
        <w:jc w:val="both"/>
        <w:rPr>
          <w:rFonts w:eastAsia="Times New Roman" w:cs="Times New Roman"/>
          <w:szCs w:val="24"/>
        </w:rPr>
      </w:pPr>
      <w:r w:rsidRPr="00306CC8">
        <w:rPr>
          <w:rFonts w:eastAsia="Times New Roman" w:cs="Times New Roman"/>
          <w:b/>
          <w:szCs w:val="24"/>
        </w:rPr>
        <w:t>ΓΕΩΡΓΙΟΣ ΑΜ</w:t>
      </w:r>
      <w:r w:rsidRPr="00306CC8">
        <w:rPr>
          <w:rFonts w:eastAsia="Times New Roman" w:cs="Times New Roman"/>
          <w:b/>
          <w:szCs w:val="24"/>
        </w:rPr>
        <w:t>ΥΡΑΣ:</w:t>
      </w:r>
      <w:r>
        <w:rPr>
          <w:rFonts w:eastAsia="Times New Roman" w:cs="Times New Roman"/>
          <w:b/>
          <w:szCs w:val="24"/>
        </w:rPr>
        <w:t xml:space="preserve"> </w:t>
      </w:r>
      <w:r>
        <w:rPr>
          <w:rFonts w:eastAsia="Times New Roman" w:cs="Times New Roman"/>
          <w:szCs w:val="24"/>
        </w:rPr>
        <w:t>Καταλήγω, λέγοντας ότι καταψηφίζω τη Συμφωνία των Πρεσπών…</w:t>
      </w:r>
    </w:p>
    <w:p w14:paraId="77C032CA" w14:textId="77777777" w:rsidR="006113A9" w:rsidRDefault="006B6FC4">
      <w:pPr>
        <w:spacing w:line="600" w:lineRule="auto"/>
        <w:ind w:firstLine="720"/>
        <w:contextualSpacing/>
        <w:jc w:val="both"/>
        <w:rPr>
          <w:rFonts w:eastAsia="Times New Roman" w:cs="Times New Roman"/>
          <w:szCs w:val="24"/>
        </w:rPr>
      </w:pPr>
      <w:r w:rsidRPr="00306CC8">
        <w:rPr>
          <w:rFonts w:eastAsia="Times New Roman" w:cs="Times New Roman"/>
          <w:b/>
          <w:szCs w:val="24"/>
        </w:rPr>
        <w:t>ΠΡΟΕΔΡΕΥΩΝ (Γεώργιος Βαρεμένος)</w:t>
      </w:r>
      <w:r>
        <w:rPr>
          <w:rFonts w:eastAsia="Times New Roman" w:cs="Times New Roman"/>
          <w:b/>
          <w:szCs w:val="24"/>
        </w:rPr>
        <w:t xml:space="preserve">: </w:t>
      </w:r>
      <w:r>
        <w:rPr>
          <w:rFonts w:eastAsia="Times New Roman" w:cs="Times New Roman"/>
          <w:szCs w:val="24"/>
        </w:rPr>
        <w:t>Το είχαμε καταλάβει από την αρχή αυτό!</w:t>
      </w:r>
    </w:p>
    <w:p w14:paraId="77C032CB" w14:textId="77777777" w:rsidR="006113A9" w:rsidRDefault="006B6FC4">
      <w:pPr>
        <w:spacing w:line="600" w:lineRule="auto"/>
        <w:ind w:firstLine="720"/>
        <w:contextualSpacing/>
        <w:jc w:val="both"/>
        <w:rPr>
          <w:rFonts w:eastAsia="Times New Roman" w:cs="Times New Roman"/>
          <w:szCs w:val="24"/>
        </w:rPr>
      </w:pPr>
      <w:r w:rsidRPr="00306CC8">
        <w:rPr>
          <w:rFonts w:eastAsia="Times New Roman" w:cs="Times New Roman"/>
          <w:b/>
          <w:szCs w:val="24"/>
        </w:rPr>
        <w:lastRenderedPageBreak/>
        <w:t>ΓΕΩΡΓΙΟΣ ΑΜΥΡΑΣ:</w:t>
      </w:r>
      <w:r>
        <w:rPr>
          <w:rFonts w:eastAsia="Times New Roman" w:cs="Times New Roman"/>
          <w:b/>
          <w:szCs w:val="24"/>
        </w:rPr>
        <w:t xml:space="preserve"> </w:t>
      </w:r>
      <w:r>
        <w:rPr>
          <w:rFonts w:eastAsia="Times New Roman" w:cs="Times New Roman"/>
          <w:szCs w:val="24"/>
        </w:rPr>
        <w:t>...και ελπίζω το Ποτάμι να βρει τη φώτισή του.</w:t>
      </w:r>
    </w:p>
    <w:p w14:paraId="77C032CC"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77C032CD" w14:textId="77777777" w:rsidR="006113A9" w:rsidRDefault="006B6FC4">
      <w:pPr>
        <w:spacing w:line="600" w:lineRule="auto"/>
        <w:ind w:firstLine="720"/>
        <w:contextualSpacing/>
        <w:jc w:val="both"/>
        <w:rPr>
          <w:rFonts w:eastAsia="Times New Roman" w:cs="Times New Roman"/>
          <w:szCs w:val="24"/>
        </w:rPr>
      </w:pPr>
      <w:r w:rsidRPr="00306CC8">
        <w:rPr>
          <w:rFonts w:eastAsia="Times New Roman" w:cs="Times New Roman"/>
          <w:b/>
          <w:szCs w:val="24"/>
        </w:rPr>
        <w:t>ΠΡΟΕΔΡΕΥΩΝ (Γεώργιος Βαρεμένος)</w:t>
      </w:r>
      <w:r>
        <w:rPr>
          <w:rFonts w:eastAsia="Times New Roman" w:cs="Times New Roman"/>
          <w:b/>
          <w:szCs w:val="24"/>
        </w:rPr>
        <w:t xml:space="preserve">: </w:t>
      </w:r>
      <w:r w:rsidRPr="00887916">
        <w:rPr>
          <w:rFonts w:eastAsia="Times New Roman" w:cs="Times New Roman"/>
          <w:szCs w:val="24"/>
        </w:rPr>
        <w:t>Παρακαλώ.</w:t>
      </w:r>
    </w:p>
    <w:p w14:paraId="77C032CE"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κ</w:t>
      </w:r>
      <w:r>
        <w:rPr>
          <w:rFonts w:eastAsia="Times New Roman" w:cs="Times New Roman"/>
          <w:szCs w:val="24"/>
        </w:rPr>
        <w:t>.</w:t>
      </w:r>
      <w:r>
        <w:rPr>
          <w:rFonts w:eastAsia="Times New Roman" w:cs="Times New Roman"/>
          <w:szCs w:val="24"/>
        </w:rPr>
        <w:t xml:space="preserve"> Μάρκου έχει τον λόγο.</w:t>
      </w:r>
    </w:p>
    <w:p w14:paraId="77C032CF" w14:textId="77777777" w:rsidR="006113A9" w:rsidRDefault="006B6FC4">
      <w:pPr>
        <w:spacing w:line="600" w:lineRule="auto"/>
        <w:ind w:firstLine="720"/>
        <w:contextualSpacing/>
        <w:jc w:val="both"/>
        <w:rPr>
          <w:rFonts w:eastAsia="Times New Roman" w:cs="Times New Roman"/>
          <w:szCs w:val="24"/>
        </w:rPr>
      </w:pPr>
      <w:r w:rsidRPr="002B76B5">
        <w:rPr>
          <w:rFonts w:eastAsia="Times New Roman" w:cs="Times New Roman"/>
          <w:b/>
          <w:szCs w:val="24"/>
        </w:rPr>
        <w:t>ΑΙΚΑΤΕΡΙΝΗ ΜΑΡΚΟΥ:</w:t>
      </w:r>
      <w:r>
        <w:rPr>
          <w:rFonts w:eastAsia="Times New Roman" w:cs="Times New Roman"/>
          <w:szCs w:val="24"/>
        </w:rPr>
        <w:t xml:space="preserve"> </w:t>
      </w:r>
      <w:r w:rsidRPr="002B76B5">
        <w:rPr>
          <w:rFonts w:eastAsia="Times New Roman" w:cs="Times New Roman"/>
          <w:szCs w:val="24"/>
        </w:rPr>
        <w:t>Σας ευχαριστώ πολύ</w:t>
      </w:r>
      <w:r>
        <w:rPr>
          <w:rFonts w:eastAsia="Times New Roman" w:cs="Times New Roman"/>
          <w:szCs w:val="24"/>
        </w:rPr>
        <w:t>,</w:t>
      </w:r>
      <w:r w:rsidRPr="002B76B5">
        <w:rPr>
          <w:rFonts w:eastAsia="Times New Roman" w:cs="Times New Roman"/>
          <w:szCs w:val="24"/>
        </w:rPr>
        <w:t xml:space="preserve"> κύριε </w:t>
      </w:r>
      <w:r>
        <w:rPr>
          <w:rFonts w:eastAsia="Times New Roman" w:cs="Times New Roman"/>
          <w:szCs w:val="24"/>
        </w:rPr>
        <w:t>Π</w:t>
      </w:r>
      <w:r w:rsidRPr="002B76B5">
        <w:rPr>
          <w:rFonts w:eastAsia="Times New Roman" w:cs="Times New Roman"/>
          <w:szCs w:val="24"/>
        </w:rPr>
        <w:t>ρόεδρε</w:t>
      </w:r>
      <w:r>
        <w:rPr>
          <w:rFonts w:eastAsia="Times New Roman" w:cs="Times New Roman"/>
          <w:szCs w:val="24"/>
        </w:rPr>
        <w:t>.</w:t>
      </w:r>
    </w:p>
    <w:p w14:paraId="77C032D0"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Κ</w:t>
      </w:r>
      <w:r w:rsidRPr="002B76B5">
        <w:rPr>
          <w:rFonts w:eastAsia="Times New Roman" w:cs="Times New Roman"/>
          <w:szCs w:val="24"/>
        </w:rPr>
        <w:t xml:space="preserve">υρίες και κύριοι </w:t>
      </w:r>
      <w:r>
        <w:rPr>
          <w:rFonts w:eastAsia="Times New Roman" w:cs="Times New Roman"/>
          <w:szCs w:val="24"/>
        </w:rPr>
        <w:t>Β</w:t>
      </w:r>
      <w:r w:rsidRPr="002B76B5">
        <w:rPr>
          <w:rFonts w:eastAsia="Times New Roman" w:cs="Times New Roman"/>
          <w:szCs w:val="24"/>
        </w:rPr>
        <w:t>ουλευτές</w:t>
      </w:r>
      <w:r>
        <w:rPr>
          <w:rFonts w:eastAsia="Times New Roman" w:cs="Times New Roman"/>
          <w:szCs w:val="24"/>
        </w:rPr>
        <w:t xml:space="preserve">, για τη σημερινή Συμπολίτευση το θέμα </w:t>
      </w:r>
      <w:r w:rsidRPr="008F0891">
        <w:rPr>
          <w:rFonts w:eastAsia="Times New Roman" w:cs="Times New Roman"/>
          <w:bCs/>
          <w:shd w:val="clear" w:color="auto" w:fill="FFFFFF"/>
        </w:rPr>
        <w:t>που</w:t>
      </w:r>
      <w:r>
        <w:rPr>
          <w:rFonts w:eastAsia="Times New Roman" w:cs="Times New Roman"/>
          <w:szCs w:val="24"/>
        </w:rPr>
        <w:t xml:space="preserve"> συζητούμε </w:t>
      </w:r>
      <w:r w:rsidRPr="00A8202F">
        <w:rPr>
          <w:rFonts w:eastAsia="Times New Roman"/>
          <w:bCs/>
          <w:shd w:val="clear" w:color="auto" w:fill="FFFFFF"/>
        </w:rPr>
        <w:t>δεν</w:t>
      </w:r>
      <w:r>
        <w:rPr>
          <w:rFonts w:eastAsia="Times New Roman" w:cs="Times New Roman"/>
          <w:szCs w:val="24"/>
        </w:rPr>
        <w:t xml:space="preserve"> </w:t>
      </w:r>
      <w:r w:rsidRPr="00773379">
        <w:rPr>
          <w:rFonts w:eastAsia="Times New Roman"/>
          <w:bCs/>
        </w:rPr>
        <w:t>έχει</w:t>
      </w:r>
      <w:r>
        <w:rPr>
          <w:rFonts w:eastAsia="Times New Roman" w:cs="Times New Roman"/>
          <w:szCs w:val="24"/>
        </w:rPr>
        <w:t xml:space="preserve"> αυθύπαρκτη υπόσταση, </w:t>
      </w:r>
      <w:r w:rsidRPr="00183013">
        <w:rPr>
          <w:rFonts w:eastAsia="Times New Roman" w:cs="Times New Roman"/>
        </w:rPr>
        <w:t>όπως</w:t>
      </w:r>
      <w:r>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κανένα θέμα άλλωστε. Αποκτά υπόσταση ένα ζήτημα </w:t>
      </w:r>
      <w:r w:rsidRPr="00F331DF">
        <w:rPr>
          <w:rFonts w:eastAsia="Times New Roman"/>
          <w:bCs/>
        </w:rPr>
        <w:t>και</w:t>
      </w:r>
      <w:r>
        <w:rPr>
          <w:rFonts w:eastAsia="Times New Roman" w:cs="Times New Roman"/>
          <w:szCs w:val="24"/>
        </w:rPr>
        <w:t xml:space="preserve"> νοημα</w:t>
      </w:r>
      <w:r>
        <w:rPr>
          <w:rFonts w:eastAsia="Times New Roman" w:cs="Times New Roman"/>
          <w:szCs w:val="24"/>
        </w:rPr>
        <w:t xml:space="preserve">τοδοτείται όταν </w:t>
      </w:r>
      <w:r w:rsidRPr="002B76B5">
        <w:rPr>
          <w:rFonts w:eastAsia="Times New Roman" w:cs="Times New Roman"/>
          <w:szCs w:val="24"/>
        </w:rPr>
        <w:t xml:space="preserve">μπορεί να χρησιμοποιηθεί για </w:t>
      </w:r>
      <w:r>
        <w:rPr>
          <w:rFonts w:eastAsia="Times New Roman" w:cs="Times New Roman"/>
          <w:szCs w:val="24"/>
        </w:rPr>
        <w:t xml:space="preserve">κάποια </w:t>
      </w:r>
      <w:r w:rsidRPr="002B76B5">
        <w:rPr>
          <w:rFonts w:eastAsia="Times New Roman" w:cs="Times New Roman"/>
          <w:szCs w:val="24"/>
        </w:rPr>
        <w:t>μικροπολιτική</w:t>
      </w:r>
      <w:r>
        <w:rPr>
          <w:rFonts w:eastAsia="Times New Roman" w:cs="Times New Roman"/>
          <w:szCs w:val="24"/>
        </w:rPr>
        <w:t>,</w:t>
      </w:r>
      <w:r w:rsidRPr="002B76B5">
        <w:rPr>
          <w:rFonts w:eastAsia="Times New Roman" w:cs="Times New Roman"/>
          <w:szCs w:val="24"/>
        </w:rPr>
        <w:t xml:space="preserve"> συνδικαλιστικού </w:t>
      </w:r>
      <w:r>
        <w:rPr>
          <w:rFonts w:eastAsia="Times New Roman" w:cs="Times New Roman"/>
          <w:szCs w:val="24"/>
        </w:rPr>
        <w:t xml:space="preserve">τύπου, </w:t>
      </w:r>
      <w:r w:rsidRPr="002B76B5">
        <w:rPr>
          <w:rFonts w:eastAsia="Times New Roman" w:cs="Times New Roman"/>
          <w:szCs w:val="24"/>
        </w:rPr>
        <w:t>τακτική</w:t>
      </w:r>
      <w:r>
        <w:rPr>
          <w:rFonts w:eastAsia="Times New Roman" w:cs="Times New Roman"/>
          <w:szCs w:val="24"/>
        </w:rPr>
        <w:t>,</w:t>
      </w:r>
      <w:r w:rsidRPr="002B76B5">
        <w:rPr>
          <w:rFonts w:eastAsia="Times New Roman" w:cs="Times New Roman"/>
          <w:szCs w:val="24"/>
        </w:rPr>
        <w:t xml:space="preserve"> ώστε να εξυπηρετ</w:t>
      </w:r>
      <w:r>
        <w:rPr>
          <w:rFonts w:eastAsia="Times New Roman" w:cs="Times New Roman"/>
          <w:szCs w:val="24"/>
        </w:rPr>
        <w:t xml:space="preserve">ηθεί αυτό </w:t>
      </w:r>
      <w:r w:rsidRPr="008F0891">
        <w:rPr>
          <w:rFonts w:eastAsia="Times New Roman" w:cs="Times New Roman"/>
          <w:bCs/>
          <w:shd w:val="clear" w:color="auto" w:fill="FFFFFF"/>
        </w:rPr>
        <w:t>που</w:t>
      </w:r>
      <w:r>
        <w:rPr>
          <w:rFonts w:eastAsia="Times New Roman" w:cs="Times New Roman"/>
          <w:szCs w:val="24"/>
        </w:rPr>
        <w:t xml:space="preserve"> βρίσκεται στο κεφάλι «των κομμένων κεφαλιών», </w:t>
      </w:r>
      <w:r w:rsidRPr="002B76B5">
        <w:rPr>
          <w:rFonts w:eastAsia="Times New Roman" w:cs="Times New Roman"/>
          <w:szCs w:val="24"/>
        </w:rPr>
        <w:t xml:space="preserve">όπως διηγείται </w:t>
      </w:r>
      <w:r>
        <w:rPr>
          <w:rFonts w:eastAsia="Times New Roman" w:cs="Times New Roman"/>
          <w:szCs w:val="24"/>
        </w:rPr>
        <w:t>ο</w:t>
      </w:r>
      <w:r w:rsidRPr="002B76B5">
        <w:rPr>
          <w:rFonts w:eastAsia="Times New Roman" w:cs="Times New Roman"/>
          <w:szCs w:val="24"/>
        </w:rPr>
        <w:t xml:space="preserve"> Στρατής </w:t>
      </w:r>
      <w:r>
        <w:rPr>
          <w:rFonts w:eastAsia="Times New Roman" w:cs="Times New Roman"/>
          <w:szCs w:val="24"/>
        </w:rPr>
        <w:t>Τ</w:t>
      </w:r>
      <w:r w:rsidRPr="002B76B5">
        <w:rPr>
          <w:rFonts w:eastAsia="Times New Roman" w:cs="Times New Roman"/>
          <w:szCs w:val="24"/>
        </w:rPr>
        <w:t>σίρκας</w:t>
      </w:r>
      <w:r>
        <w:rPr>
          <w:rFonts w:eastAsia="Times New Roman" w:cs="Times New Roman"/>
          <w:szCs w:val="24"/>
        </w:rPr>
        <w:t xml:space="preserve">. Ψιλά γράμματα και ο Τσίρκας για τους </w:t>
      </w:r>
      <w:r>
        <w:rPr>
          <w:rFonts w:eastAsia="Times New Roman" w:cs="Times New Roman"/>
          <w:szCs w:val="24"/>
        </w:rPr>
        <w:t>αφηνιασμένους αριστερούς της αρβύλας!</w:t>
      </w:r>
    </w:p>
    <w:p w14:paraId="77C032D1"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Σημασία </w:t>
      </w:r>
      <w:r w:rsidRPr="00773379">
        <w:rPr>
          <w:rFonts w:eastAsia="Times New Roman"/>
          <w:bCs/>
        </w:rPr>
        <w:t>έχει</w:t>
      </w:r>
      <w:r>
        <w:rPr>
          <w:rFonts w:eastAsia="Times New Roman" w:cs="Times New Roman"/>
          <w:szCs w:val="24"/>
        </w:rPr>
        <w:t xml:space="preserve"> η πράξη </w:t>
      </w:r>
      <w:r w:rsidRPr="00F331DF">
        <w:rPr>
          <w:rFonts w:eastAsia="Times New Roman"/>
          <w:bCs/>
        </w:rPr>
        <w:t>και</w:t>
      </w:r>
      <w:r>
        <w:rPr>
          <w:rFonts w:eastAsia="Times New Roman" w:cs="Times New Roman"/>
          <w:szCs w:val="24"/>
        </w:rPr>
        <w:t xml:space="preserve"> η πρακτική, η ανθρωποφαγία. Χαρακτηριστικό παράδειγμα η πρόσφατη ανθρωποφαγία του λεγόμενου «μπούλη», ο ωμός κυνισμός, ο </w:t>
      </w:r>
      <w:r w:rsidRPr="002B76B5">
        <w:rPr>
          <w:rFonts w:eastAsia="Times New Roman" w:cs="Times New Roman"/>
          <w:szCs w:val="24"/>
        </w:rPr>
        <w:t xml:space="preserve">αμοραλισμός από το αντιμνημονιακό στο </w:t>
      </w:r>
      <w:r>
        <w:rPr>
          <w:rFonts w:eastAsia="Times New Roman" w:cs="Times New Roman"/>
          <w:szCs w:val="24"/>
        </w:rPr>
        <w:t>«</w:t>
      </w:r>
      <w:r w:rsidRPr="002B76B5">
        <w:rPr>
          <w:rFonts w:eastAsia="Times New Roman" w:cs="Times New Roman"/>
          <w:szCs w:val="24"/>
        </w:rPr>
        <w:t>πε</w:t>
      </w:r>
      <w:r>
        <w:rPr>
          <w:rFonts w:eastAsia="Times New Roman" w:cs="Times New Roman"/>
          <w:szCs w:val="24"/>
        </w:rPr>
        <w:t>ρισσότερο μνημονιακός πεθαίνεις</w:t>
      </w:r>
      <w:r>
        <w:rPr>
          <w:rFonts w:eastAsia="Times New Roman" w:cs="Times New Roman"/>
          <w:szCs w:val="24"/>
        </w:rPr>
        <w:t>». Ν</w:t>
      </w:r>
      <w:r w:rsidRPr="002B76B5">
        <w:rPr>
          <w:rFonts w:eastAsia="Times New Roman" w:cs="Times New Roman"/>
          <w:szCs w:val="24"/>
        </w:rPr>
        <w:t xml:space="preserve">α </w:t>
      </w:r>
      <w:r w:rsidRPr="002B76B5">
        <w:rPr>
          <w:rFonts w:eastAsia="Times New Roman" w:cs="Times New Roman"/>
          <w:szCs w:val="24"/>
        </w:rPr>
        <w:lastRenderedPageBreak/>
        <w:t>μην ξεχάσουμε να δώσουμε τα συγχαρητήρι</w:t>
      </w:r>
      <w:r>
        <w:rPr>
          <w:rFonts w:eastAsia="Times New Roman" w:cs="Times New Roman"/>
          <w:szCs w:val="24"/>
        </w:rPr>
        <w:t xml:space="preserve">ά μας </w:t>
      </w:r>
      <w:r w:rsidRPr="00F331DF">
        <w:rPr>
          <w:rFonts w:eastAsia="Times New Roman"/>
          <w:bCs/>
        </w:rPr>
        <w:t>και</w:t>
      </w:r>
      <w:r>
        <w:rPr>
          <w:rFonts w:eastAsia="Times New Roman" w:cs="Times New Roman"/>
          <w:szCs w:val="24"/>
        </w:rPr>
        <w:t xml:space="preserve"> </w:t>
      </w:r>
      <w:r w:rsidRPr="002B76B5">
        <w:rPr>
          <w:rFonts w:eastAsia="Times New Roman" w:cs="Times New Roman"/>
          <w:szCs w:val="24"/>
        </w:rPr>
        <w:t xml:space="preserve">στην ανεξάρτητη </w:t>
      </w:r>
      <w:r>
        <w:rPr>
          <w:rFonts w:eastAsia="Times New Roman" w:cs="Times New Roman"/>
          <w:szCs w:val="24"/>
        </w:rPr>
        <w:t>τ</w:t>
      </w:r>
      <w:r w:rsidRPr="002B76B5">
        <w:rPr>
          <w:rFonts w:eastAsia="Times New Roman" w:cs="Times New Roman"/>
          <w:szCs w:val="24"/>
        </w:rPr>
        <w:t>ρόικα</w:t>
      </w:r>
      <w:r>
        <w:rPr>
          <w:rFonts w:eastAsia="Times New Roman" w:cs="Times New Roman"/>
          <w:szCs w:val="24"/>
        </w:rPr>
        <w:t>!</w:t>
      </w:r>
      <w:r w:rsidRPr="002B76B5">
        <w:rPr>
          <w:rFonts w:eastAsia="Times New Roman" w:cs="Times New Roman"/>
          <w:szCs w:val="24"/>
        </w:rPr>
        <w:t xml:space="preserve"> Μπράβο παιδιά</w:t>
      </w:r>
      <w:r>
        <w:rPr>
          <w:rFonts w:eastAsia="Times New Roman" w:cs="Times New Roman"/>
          <w:szCs w:val="24"/>
        </w:rPr>
        <w:t xml:space="preserve">, άξιος ο μισθός σας! </w:t>
      </w:r>
    </w:p>
    <w:p w14:paraId="77C032D2"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Επανέρχομαι: Στο</w:t>
      </w:r>
      <w:r w:rsidRPr="002B76B5">
        <w:rPr>
          <w:rFonts w:eastAsia="Times New Roman" w:cs="Times New Roman"/>
          <w:szCs w:val="24"/>
        </w:rPr>
        <w:t xml:space="preserve"> παραπάνω </w:t>
      </w:r>
      <w:r>
        <w:rPr>
          <w:rFonts w:eastAsia="Times New Roman" w:cs="Times New Roman"/>
          <w:szCs w:val="24"/>
        </w:rPr>
        <w:t>π</w:t>
      </w:r>
      <w:r w:rsidRPr="002B76B5">
        <w:rPr>
          <w:rFonts w:eastAsia="Times New Roman" w:cs="Times New Roman"/>
          <w:szCs w:val="24"/>
        </w:rPr>
        <w:t xml:space="preserve">λαίσιο </w:t>
      </w:r>
      <w:r>
        <w:rPr>
          <w:rFonts w:eastAsia="Times New Roman" w:cs="Times New Roman"/>
          <w:szCs w:val="24"/>
        </w:rPr>
        <w:t>η φαεινή ιδέα ήταν να π</w:t>
      </w:r>
      <w:r w:rsidRPr="002B76B5">
        <w:rPr>
          <w:rFonts w:eastAsia="Times New Roman" w:cs="Times New Roman"/>
          <w:szCs w:val="24"/>
        </w:rPr>
        <w:t xml:space="preserve">ετάξουμε </w:t>
      </w:r>
      <w:r>
        <w:rPr>
          <w:rFonts w:eastAsia="Times New Roman" w:cs="Times New Roman"/>
          <w:szCs w:val="24"/>
        </w:rPr>
        <w:t>τον «μπούλη»</w:t>
      </w:r>
      <w:r w:rsidRPr="002B76B5">
        <w:rPr>
          <w:rFonts w:eastAsia="Times New Roman" w:cs="Times New Roman"/>
          <w:szCs w:val="24"/>
        </w:rPr>
        <w:t xml:space="preserve"> έξω από το τρένο και μετά να βάλουμε την προβιά του προοδευτικ</w:t>
      </w:r>
      <w:r>
        <w:rPr>
          <w:rFonts w:eastAsia="Times New Roman" w:cs="Times New Roman"/>
          <w:szCs w:val="24"/>
        </w:rPr>
        <w:t>άριου,</w:t>
      </w:r>
      <w:r w:rsidRPr="002B76B5">
        <w:rPr>
          <w:rFonts w:eastAsia="Times New Roman" w:cs="Times New Roman"/>
          <w:szCs w:val="24"/>
        </w:rPr>
        <w:t xml:space="preserve"> δηλαδή πελατειακή πολιτική με τα δανεικά και τα λεφτά των άλλων</w:t>
      </w:r>
      <w:r>
        <w:rPr>
          <w:rFonts w:eastAsia="Times New Roman" w:cs="Times New Roman"/>
          <w:szCs w:val="24"/>
        </w:rPr>
        <w:t>,</w:t>
      </w:r>
      <w:r w:rsidRPr="002B76B5">
        <w:rPr>
          <w:rFonts w:eastAsia="Times New Roman" w:cs="Times New Roman"/>
          <w:szCs w:val="24"/>
        </w:rPr>
        <w:t xml:space="preserve"> των κορόιδων </w:t>
      </w:r>
      <w:r>
        <w:rPr>
          <w:rFonts w:eastAsia="Times New Roman" w:cs="Times New Roman"/>
          <w:szCs w:val="24"/>
        </w:rPr>
        <w:t xml:space="preserve">που </w:t>
      </w:r>
      <w:r w:rsidRPr="002B76B5">
        <w:rPr>
          <w:rFonts w:eastAsia="Times New Roman" w:cs="Times New Roman"/>
          <w:szCs w:val="24"/>
        </w:rPr>
        <w:t>δουλεύ</w:t>
      </w:r>
      <w:r>
        <w:rPr>
          <w:rFonts w:eastAsia="Times New Roman" w:cs="Times New Roman"/>
          <w:szCs w:val="24"/>
        </w:rPr>
        <w:t>ουν</w:t>
      </w:r>
      <w:r w:rsidRPr="002B76B5">
        <w:rPr>
          <w:rFonts w:eastAsia="Times New Roman" w:cs="Times New Roman"/>
          <w:szCs w:val="24"/>
        </w:rPr>
        <w:t xml:space="preserve"> και αγωνίζονται</w:t>
      </w:r>
      <w:r>
        <w:rPr>
          <w:rFonts w:eastAsia="Times New Roman" w:cs="Times New Roman"/>
          <w:szCs w:val="24"/>
        </w:rPr>
        <w:t xml:space="preserve">. </w:t>
      </w:r>
    </w:p>
    <w:p w14:paraId="77C032D3"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Ό</w:t>
      </w:r>
      <w:r w:rsidRPr="002B76B5">
        <w:rPr>
          <w:rFonts w:eastAsia="Times New Roman" w:cs="Times New Roman"/>
          <w:szCs w:val="24"/>
        </w:rPr>
        <w:t xml:space="preserve">ταν </w:t>
      </w:r>
      <w:r>
        <w:rPr>
          <w:rFonts w:eastAsia="Times New Roman" w:cs="Times New Roman"/>
          <w:szCs w:val="24"/>
        </w:rPr>
        <w:t xml:space="preserve">κόβεις </w:t>
      </w:r>
      <w:r w:rsidRPr="002B76B5">
        <w:rPr>
          <w:rFonts w:eastAsia="Times New Roman" w:cs="Times New Roman"/>
          <w:szCs w:val="24"/>
        </w:rPr>
        <w:t xml:space="preserve">το πατρόν για το </w:t>
      </w:r>
      <w:r>
        <w:rPr>
          <w:rFonts w:eastAsia="Times New Roman" w:cs="Times New Roman"/>
          <w:szCs w:val="24"/>
        </w:rPr>
        <w:t xml:space="preserve">προοδευτιλίκι, </w:t>
      </w:r>
      <w:r w:rsidRPr="002B76B5">
        <w:rPr>
          <w:rFonts w:eastAsia="Times New Roman" w:cs="Times New Roman"/>
          <w:szCs w:val="24"/>
        </w:rPr>
        <w:t xml:space="preserve">πάντα υπάρχουν και </w:t>
      </w:r>
      <w:r>
        <w:rPr>
          <w:rFonts w:eastAsia="Times New Roman" w:cs="Times New Roman"/>
          <w:szCs w:val="24"/>
        </w:rPr>
        <w:t xml:space="preserve">ρετάλια. Τα ρετάλια </w:t>
      </w:r>
      <w:r w:rsidRPr="00A8202F">
        <w:rPr>
          <w:rFonts w:eastAsia="Times New Roman"/>
          <w:bCs/>
          <w:shd w:val="clear" w:color="auto" w:fill="FFFFFF"/>
        </w:rPr>
        <w:t>δεν</w:t>
      </w:r>
      <w:r>
        <w:rPr>
          <w:rFonts w:eastAsia="Times New Roman" w:cs="Times New Roman"/>
          <w:szCs w:val="24"/>
        </w:rPr>
        <w:t xml:space="preserve"> έχουν συνήθως ούτε επάγγελμα ούτε μισθό, ο</w:t>
      </w:r>
      <w:r w:rsidRPr="002B76B5">
        <w:rPr>
          <w:rFonts w:eastAsia="Times New Roman" w:cs="Times New Roman"/>
          <w:szCs w:val="24"/>
        </w:rPr>
        <w:t>πότε είναι</w:t>
      </w:r>
      <w:r w:rsidRPr="002B76B5">
        <w:rPr>
          <w:rFonts w:eastAsia="Times New Roman" w:cs="Times New Roman"/>
          <w:szCs w:val="24"/>
        </w:rPr>
        <w:t xml:space="preserve"> πλήρως εξαρτώμεν</w:t>
      </w:r>
      <w:r>
        <w:rPr>
          <w:rFonts w:eastAsia="Times New Roman" w:cs="Times New Roman"/>
          <w:szCs w:val="24"/>
        </w:rPr>
        <w:t>α. Αποκτούν, δε, και την</w:t>
      </w:r>
      <w:r w:rsidRPr="002B76B5">
        <w:rPr>
          <w:rFonts w:eastAsia="Times New Roman" w:cs="Times New Roman"/>
          <w:szCs w:val="24"/>
        </w:rPr>
        <w:t xml:space="preserve"> ψυχολογία </w:t>
      </w:r>
      <w:r>
        <w:rPr>
          <w:rFonts w:eastAsia="Times New Roman" w:cs="Times New Roman"/>
          <w:szCs w:val="24"/>
        </w:rPr>
        <w:t>του θυρωρού της νύχτας. Τ</w:t>
      </w:r>
      <w:r w:rsidRPr="002B76B5">
        <w:rPr>
          <w:rFonts w:eastAsia="Times New Roman" w:cs="Times New Roman"/>
          <w:szCs w:val="24"/>
        </w:rPr>
        <w:t xml:space="preserve">ους αρέσει </w:t>
      </w:r>
      <w:r>
        <w:rPr>
          <w:rFonts w:eastAsia="Times New Roman" w:cs="Times New Roman"/>
          <w:szCs w:val="24"/>
        </w:rPr>
        <w:t xml:space="preserve">η ταπείνωση, ηδονίζονται με την επιβολή </w:t>
      </w:r>
      <w:r w:rsidRPr="00F331DF">
        <w:rPr>
          <w:rFonts w:eastAsia="Times New Roman"/>
          <w:bCs/>
        </w:rPr>
        <w:t>και</w:t>
      </w:r>
      <w:r>
        <w:rPr>
          <w:rFonts w:eastAsia="Times New Roman" w:cs="Times New Roman"/>
          <w:szCs w:val="24"/>
        </w:rPr>
        <w:t xml:space="preserve"> την εκμετάλλευση. Περισσότερος αυτοεξευτελισμός</w:t>
      </w:r>
      <w:r w:rsidRPr="002B76B5">
        <w:rPr>
          <w:rFonts w:eastAsia="Times New Roman" w:cs="Times New Roman"/>
          <w:szCs w:val="24"/>
        </w:rPr>
        <w:t xml:space="preserve"> πεθαίνεις</w:t>
      </w:r>
      <w:r>
        <w:rPr>
          <w:rFonts w:eastAsia="Times New Roman" w:cs="Times New Roman"/>
          <w:szCs w:val="24"/>
        </w:rPr>
        <w:t>!</w:t>
      </w:r>
    </w:p>
    <w:p w14:paraId="77C032D4"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Να πως </w:t>
      </w:r>
      <w:r w:rsidRPr="00773379">
        <w:rPr>
          <w:rFonts w:eastAsia="Times New Roman"/>
          <w:bCs/>
        </w:rPr>
        <w:t>έχει</w:t>
      </w:r>
      <w:r>
        <w:rPr>
          <w:rFonts w:eastAsia="Times New Roman" w:cs="Times New Roman"/>
          <w:szCs w:val="24"/>
        </w:rPr>
        <w:t xml:space="preserve"> συσταθεί η </w:t>
      </w:r>
      <w:r>
        <w:rPr>
          <w:rFonts w:eastAsia="Times New Roman" w:cs="Times New Roman"/>
          <w:szCs w:val="24"/>
        </w:rPr>
        <w:t>αλά καρτ</w:t>
      </w:r>
      <w:r w:rsidRPr="00881EC9">
        <w:rPr>
          <w:rFonts w:eastAsia="Times New Roman" w:cs="Times New Roman"/>
          <w:szCs w:val="24"/>
        </w:rPr>
        <w:t xml:space="preserve"> </w:t>
      </w:r>
      <w:r>
        <w:rPr>
          <w:rFonts w:eastAsia="Times New Roman" w:cs="Times New Roman"/>
          <w:szCs w:val="24"/>
        </w:rPr>
        <w:t xml:space="preserve">νέα πλειοψηφία του </w:t>
      </w:r>
      <w:r>
        <w:rPr>
          <w:rFonts w:eastAsia="Times New Roman" w:cs="Times New Roman"/>
          <w:szCs w:val="24"/>
        </w:rPr>
        <w:t>σ</w:t>
      </w:r>
      <w:r>
        <w:rPr>
          <w:rFonts w:eastAsia="Times New Roman" w:cs="Times New Roman"/>
          <w:szCs w:val="24"/>
        </w:rPr>
        <w:t xml:space="preserve">κοπιανού, από την οποία απορρέει </w:t>
      </w:r>
      <w:r w:rsidRPr="00F331DF">
        <w:rPr>
          <w:rFonts w:eastAsia="Times New Roman"/>
          <w:bCs/>
        </w:rPr>
        <w:t>και</w:t>
      </w:r>
      <w:r>
        <w:rPr>
          <w:rFonts w:eastAsia="Times New Roman" w:cs="Times New Roman"/>
          <w:szCs w:val="24"/>
        </w:rPr>
        <w:t xml:space="preserve"> η λογική μιας απλώς φυσιολογικής ήττας στις επερχόμενες εκλογές της 19</w:t>
      </w:r>
      <w:r w:rsidRPr="00881EC9">
        <w:rPr>
          <w:rFonts w:eastAsia="Times New Roman" w:cs="Times New Roman"/>
          <w:szCs w:val="24"/>
          <w:vertAlign w:val="superscript"/>
        </w:rPr>
        <w:t>ης</w:t>
      </w:r>
      <w:r>
        <w:rPr>
          <w:rFonts w:eastAsia="Times New Roman" w:cs="Times New Roman"/>
          <w:szCs w:val="24"/>
        </w:rPr>
        <w:t xml:space="preserve"> Μαΐου. Λοιπόν, παιδιά σας έχω νέα. Ο λαός </w:t>
      </w:r>
      <w:r w:rsidRPr="00A8202F">
        <w:rPr>
          <w:rFonts w:eastAsia="Times New Roman"/>
          <w:bCs/>
          <w:shd w:val="clear" w:color="auto" w:fill="FFFFFF"/>
        </w:rPr>
        <w:t>δεν</w:t>
      </w:r>
      <w:r>
        <w:rPr>
          <w:rFonts w:eastAsia="Times New Roman" w:cs="Times New Roman"/>
          <w:szCs w:val="24"/>
        </w:rPr>
        <w:t xml:space="preserve"> τσιμπάει.</w:t>
      </w:r>
      <w:r w:rsidRPr="002B76B5">
        <w:rPr>
          <w:rFonts w:eastAsia="Times New Roman" w:cs="Times New Roman"/>
          <w:szCs w:val="24"/>
        </w:rPr>
        <w:t xml:space="preserve"> Υπάρχει μία λέξη στα στόματα όλων</w:t>
      </w:r>
      <w:r>
        <w:rPr>
          <w:rFonts w:eastAsia="Times New Roman" w:cs="Times New Roman"/>
          <w:szCs w:val="24"/>
        </w:rPr>
        <w:t>.</w:t>
      </w:r>
      <w:r w:rsidRPr="002B76B5">
        <w:rPr>
          <w:rFonts w:eastAsia="Times New Roman" w:cs="Times New Roman"/>
          <w:szCs w:val="24"/>
        </w:rPr>
        <w:t xml:space="preserve"> Διάβασε τα χείλη μου</w:t>
      </w:r>
      <w:r>
        <w:rPr>
          <w:rFonts w:eastAsia="Times New Roman" w:cs="Times New Roman"/>
          <w:szCs w:val="24"/>
        </w:rPr>
        <w:t>:</w:t>
      </w:r>
      <w:r w:rsidRPr="002B76B5">
        <w:rPr>
          <w:rFonts w:eastAsia="Times New Roman" w:cs="Times New Roman"/>
          <w:szCs w:val="24"/>
        </w:rPr>
        <w:t xml:space="preserve"> Φύγετε</w:t>
      </w:r>
      <w:r>
        <w:rPr>
          <w:rFonts w:eastAsia="Times New Roman" w:cs="Times New Roman"/>
          <w:szCs w:val="24"/>
        </w:rPr>
        <w:t>!</w:t>
      </w:r>
    </w:p>
    <w:p w14:paraId="77C032D5"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Τ</w:t>
      </w:r>
      <w:r w:rsidRPr="002B76B5">
        <w:rPr>
          <w:rFonts w:eastAsia="Times New Roman" w:cs="Times New Roman"/>
          <w:szCs w:val="24"/>
        </w:rPr>
        <w:t>ώρα</w:t>
      </w:r>
      <w:r>
        <w:rPr>
          <w:rFonts w:eastAsia="Times New Roman" w:cs="Times New Roman"/>
          <w:szCs w:val="24"/>
        </w:rPr>
        <w:t>,</w:t>
      </w:r>
      <w:r w:rsidRPr="002B76B5">
        <w:rPr>
          <w:rFonts w:eastAsia="Times New Roman" w:cs="Times New Roman"/>
          <w:szCs w:val="24"/>
        </w:rPr>
        <w:t xml:space="preserve"> όσον αφορά τη φοβερ</w:t>
      </w:r>
      <w:r w:rsidRPr="002B76B5">
        <w:rPr>
          <w:rFonts w:eastAsia="Times New Roman" w:cs="Times New Roman"/>
          <w:szCs w:val="24"/>
        </w:rPr>
        <w:t xml:space="preserve">ή αυτή η </w:t>
      </w:r>
      <w:r>
        <w:rPr>
          <w:rFonts w:eastAsia="Times New Roman" w:cs="Times New Roman"/>
          <w:szCs w:val="24"/>
        </w:rPr>
        <w:t>σ</w:t>
      </w:r>
      <w:r w:rsidRPr="002B76B5">
        <w:rPr>
          <w:rFonts w:eastAsia="Times New Roman" w:cs="Times New Roman"/>
          <w:szCs w:val="24"/>
        </w:rPr>
        <w:t>υμφωνία</w:t>
      </w:r>
      <w:r>
        <w:rPr>
          <w:rFonts w:eastAsia="Times New Roman" w:cs="Times New Roman"/>
          <w:szCs w:val="24"/>
        </w:rPr>
        <w:t>,</w:t>
      </w:r>
      <w:r w:rsidRPr="002B76B5">
        <w:rPr>
          <w:rFonts w:eastAsia="Times New Roman" w:cs="Times New Roman"/>
          <w:szCs w:val="24"/>
        </w:rPr>
        <w:t xml:space="preserve"> για την </w:t>
      </w:r>
      <w:r>
        <w:rPr>
          <w:rFonts w:eastAsia="Times New Roman" w:cs="Times New Roman"/>
          <w:szCs w:val="24"/>
        </w:rPr>
        <w:t>οποία όλα τα διεθνή κοράκια επιχαίρουν, δ</w:t>
      </w:r>
      <w:r w:rsidRPr="002B76B5">
        <w:rPr>
          <w:rFonts w:eastAsia="Times New Roman" w:cs="Times New Roman"/>
          <w:szCs w:val="24"/>
        </w:rPr>
        <w:t>ηλαδή τι περιμένετε να πουν</w:t>
      </w:r>
      <w:r>
        <w:rPr>
          <w:rFonts w:eastAsia="Times New Roman" w:cs="Times New Roman"/>
          <w:szCs w:val="24"/>
        </w:rPr>
        <w:t>; Ότ</w:t>
      </w:r>
      <w:r w:rsidRPr="002B76B5">
        <w:rPr>
          <w:rFonts w:eastAsia="Times New Roman" w:cs="Times New Roman"/>
          <w:szCs w:val="24"/>
        </w:rPr>
        <w:t xml:space="preserve">ι η </w:t>
      </w:r>
      <w:r>
        <w:rPr>
          <w:rFonts w:eastAsia="Times New Roman" w:cs="Times New Roman"/>
          <w:szCs w:val="24"/>
        </w:rPr>
        <w:t>σ</w:t>
      </w:r>
      <w:r w:rsidRPr="002B76B5">
        <w:rPr>
          <w:rFonts w:eastAsia="Times New Roman" w:cs="Times New Roman"/>
          <w:szCs w:val="24"/>
        </w:rPr>
        <w:t>υμφωνία είναι άθλια</w:t>
      </w:r>
      <w:r>
        <w:rPr>
          <w:rFonts w:eastAsia="Times New Roman" w:cs="Times New Roman"/>
          <w:szCs w:val="24"/>
        </w:rPr>
        <w:t>;</w:t>
      </w:r>
      <w:r w:rsidRPr="002B76B5">
        <w:rPr>
          <w:rFonts w:eastAsia="Times New Roman" w:cs="Times New Roman"/>
          <w:szCs w:val="24"/>
        </w:rPr>
        <w:t xml:space="preserve"> Το θέμα είναι ότι </w:t>
      </w:r>
      <w:r>
        <w:rPr>
          <w:rFonts w:eastAsia="Times New Roman" w:cs="Times New Roman"/>
          <w:szCs w:val="24"/>
        </w:rPr>
        <w:t>η χ</w:t>
      </w:r>
      <w:r w:rsidRPr="002B76B5">
        <w:rPr>
          <w:rFonts w:eastAsia="Times New Roman" w:cs="Times New Roman"/>
          <w:szCs w:val="24"/>
        </w:rPr>
        <w:t xml:space="preserve">ώρα </w:t>
      </w:r>
      <w:r w:rsidRPr="008F0891">
        <w:rPr>
          <w:rFonts w:eastAsia="Times New Roman" w:cs="Times New Roman"/>
          <w:bCs/>
          <w:shd w:val="clear" w:color="auto" w:fill="FFFFFF"/>
        </w:rPr>
        <w:t>που</w:t>
      </w:r>
      <w:r w:rsidRPr="002B76B5">
        <w:rPr>
          <w:rFonts w:eastAsia="Times New Roman" w:cs="Times New Roman"/>
          <w:szCs w:val="24"/>
        </w:rPr>
        <w:t xml:space="preserve"> καταστρέψατε</w:t>
      </w:r>
      <w:r>
        <w:rPr>
          <w:rFonts w:eastAsia="Times New Roman" w:cs="Times New Roman"/>
          <w:szCs w:val="24"/>
        </w:rPr>
        <w:t>,</w:t>
      </w:r>
      <w:r w:rsidRPr="002B76B5">
        <w:rPr>
          <w:rFonts w:eastAsia="Times New Roman" w:cs="Times New Roman"/>
          <w:szCs w:val="24"/>
        </w:rPr>
        <w:t xml:space="preserve"> αποχωρεί από τα </w:t>
      </w:r>
      <w:r>
        <w:rPr>
          <w:rFonts w:eastAsia="Times New Roman" w:cs="Times New Roman"/>
          <w:szCs w:val="24"/>
        </w:rPr>
        <w:t>Βαλκάνια. Τ</w:t>
      </w:r>
      <w:r w:rsidRPr="002B76B5">
        <w:rPr>
          <w:rFonts w:eastAsia="Times New Roman" w:cs="Times New Roman"/>
          <w:szCs w:val="24"/>
        </w:rPr>
        <w:t>ράπεζες και επιχειρήσεις και διάφοροι ατζέντηδες δεξιά και αρ</w:t>
      </w:r>
      <w:r w:rsidRPr="002B76B5">
        <w:rPr>
          <w:rFonts w:eastAsia="Times New Roman" w:cs="Times New Roman"/>
          <w:szCs w:val="24"/>
        </w:rPr>
        <w:t>ιστερά διαγ</w:t>
      </w:r>
      <w:r>
        <w:rPr>
          <w:rFonts w:eastAsia="Times New Roman" w:cs="Times New Roman"/>
          <w:szCs w:val="24"/>
        </w:rPr>
        <w:t>κ</w:t>
      </w:r>
      <w:r w:rsidRPr="002B76B5">
        <w:rPr>
          <w:rFonts w:eastAsia="Times New Roman" w:cs="Times New Roman"/>
          <w:szCs w:val="24"/>
        </w:rPr>
        <w:t>ωνίζονται να καλύψουν το κενό</w:t>
      </w:r>
      <w:r>
        <w:rPr>
          <w:rFonts w:eastAsia="Times New Roman" w:cs="Times New Roman"/>
          <w:szCs w:val="24"/>
        </w:rPr>
        <w:t>, συμπεριλαμβανομένης και της μ</w:t>
      </w:r>
      <w:r w:rsidRPr="002B76B5">
        <w:rPr>
          <w:rFonts w:eastAsia="Times New Roman" w:cs="Times New Roman"/>
          <w:szCs w:val="24"/>
        </w:rPr>
        <w:t>αντάμ Μέρκελ</w:t>
      </w:r>
      <w:r>
        <w:rPr>
          <w:rFonts w:eastAsia="Times New Roman" w:cs="Times New Roman"/>
          <w:szCs w:val="24"/>
        </w:rPr>
        <w:t>,</w:t>
      </w:r>
      <w:r w:rsidRPr="002B76B5">
        <w:rPr>
          <w:rFonts w:eastAsia="Times New Roman" w:cs="Times New Roman"/>
          <w:szCs w:val="24"/>
        </w:rPr>
        <w:t xml:space="preserve"> η οποία </w:t>
      </w:r>
      <w:r>
        <w:rPr>
          <w:rFonts w:eastAsia="Times New Roman" w:cs="Times New Roman"/>
          <w:szCs w:val="24"/>
        </w:rPr>
        <w:t>αρέσκεται ά</w:t>
      </w:r>
      <w:r w:rsidRPr="002B76B5">
        <w:rPr>
          <w:rFonts w:eastAsia="Times New Roman" w:cs="Times New Roman"/>
          <w:szCs w:val="24"/>
        </w:rPr>
        <w:t>λλ</w:t>
      </w:r>
      <w:r>
        <w:rPr>
          <w:rFonts w:eastAsia="Times New Roman" w:cs="Times New Roman"/>
          <w:szCs w:val="24"/>
        </w:rPr>
        <w:t>οτε</w:t>
      </w:r>
      <w:r w:rsidRPr="002B76B5">
        <w:rPr>
          <w:rFonts w:eastAsia="Times New Roman" w:cs="Times New Roman"/>
          <w:szCs w:val="24"/>
        </w:rPr>
        <w:t xml:space="preserve"> </w:t>
      </w:r>
      <w:r w:rsidRPr="002314B3">
        <w:rPr>
          <w:rFonts w:eastAsia="Times New Roman"/>
          <w:bCs/>
          <w:shd w:val="clear" w:color="auto" w:fill="FFFFFF"/>
        </w:rPr>
        <w:t>να</w:t>
      </w:r>
      <w:r>
        <w:rPr>
          <w:rFonts w:eastAsia="Times New Roman" w:cs="Times New Roman"/>
          <w:szCs w:val="24"/>
        </w:rPr>
        <w:t xml:space="preserve"> </w:t>
      </w:r>
      <w:r w:rsidRPr="002B76B5">
        <w:rPr>
          <w:rFonts w:eastAsia="Times New Roman" w:cs="Times New Roman"/>
          <w:szCs w:val="24"/>
        </w:rPr>
        <w:t>σας μαλών</w:t>
      </w:r>
      <w:r>
        <w:rPr>
          <w:rFonts w:eastAsia="Times New Roman" w:cs="Times New Roman"/>
          <w:szCs w:val="24"/>
        </w:rPr>
        <w:t xml:space="preserve">ει </w:t>
      </w:r>
      <w:r w:rsidRPr="00F331DF">
        <w:rPr>
          <w:rFonts w:eastAsia="Times New Roman"/>
          <w:bCs/>
        </w:rPr>
        <w:t>και</w:t>
      </w:r>
      <w:r>
        <w:rPr>
          <w:rFonts w:eastAsia="Times New Roman" w:cs="Times New Roman"/>
          <w:szCs w:val="24"/>
        </w:rPr>
        <w:t xml:space="preserve"> άλλοτε </w:t>
      </w:r>
      <w:r w:rsidRPr="002314B3">
        <w:rPr>
          <w:rFonts w:eastAsia="Times New Roman"/>
          <w:bCs/>
          <w:shd w:val="clear" w:color="auto" w:fill="FFFFFF"/>
        </w:rPr>
        <w:t>να</w:t>
      </w:r>
      <w:r>
        <w:rPr>
          <w:rFonts w:eastAsia="Times New Roman" w:cs="Times New Roman"/>
          <w:szCs w:val="24"/>
        </w:rPr>
        <w:t xml:space="preserve"> σας χαμογελά. </w:t>
      </w:r>
    </w:p>
    <w:p w14:paraId="77C032D6" w14:textId="77777777" w:rsidR="006113A9" w:rsidRDefault="006B6FC4">
      <w:pPr>
        <w:spacing w:line="600" w:lineRule="auto"/>
        <w:ind w:firstLine="720"/>
        <w:contextualSpacing/>
        <w:jc w:val="both"/>
        <w:rPr>
          <w:rFonts w:eastAsia="Times New Roman" w:cs="Times New Roman"/>
          <w:szCs w:val="24"/>
        </w:rPr>
      </w:pPr>
      <w:r w:rsidRPr="002B76B5">
        <w:rPr>
          <w:rFonts w:eastAsia="Times New Roman" w:cs="Times New Roman"/>
          <w:szCs w:val="24"/>
        </w:rPr>
        <w:t>Να επαναλάβω αυτά που ήδη έχ</w:t>
      </w:r>
      <w:r>
        <w:rPr>
          <w:rFonts w:eastAsia="Times New Roman" w:cs="Times New Roman"/>
          <w:szCs w:val="24"/>
        </w:rPr>
        <w:t>ω</w:t>
      </w:r>
      <w:r w:rsidRPr="002B76B5">
        <w:rPr>
          <w:rFonts w:eastAsia="Times New Roman" w:cs="Times New Roman"/>
          <w:szCs w:val="24"/>
        </w:rPr>
        <w:t xml:space="preserve"> τονίσει πριν από μήνες για το θέμα</w:t>
      </w:r>
      <w:r>
        <w:rPr>
          <w:rFonts w:eastAsia="Times New Roman" w:cs="Times New Roman"/>
          <w:szCs w:val="24"/>
        </w:rPr>
        <w:t>: Τ</w:t>
      </w:r>
      <w:r w:rsidRPr="002B76B5">
        <w:rPr>
          <w:rFonts w:eastAsia="Times New Roman" w:cs="Times New Roman"/>
          <w:szCs w:val="24"/>
        </w:rPr>
        <w:t xml:space="preserve">ο θέμα της </w:t>
      </w:r>
      <w:r>
        <w:rPr>
          <w:rFonts w:eastAsia="Times New Roman" w:cs="Times New Roman"/>
          <w:szCs w:val="24"/>
        </w:rPr>
        <w:t>σ</w:t>
      </w:r>
      <w:r w:rsidRPr="002B76B5">
        <w:rPr>
          <w:rFonts w:eastAsia="Times New Roman" w:cs="Times New Roman"/>
          <w:szCs w:val="24"/>
        </w:rPr>
        <w:t xml:space="preserve">υμφωνίας που φέρατε </w:t>
      </w:r>
      <w:r w:rsidRPr="002B76B5">
        <w:rPr>
          <w:rFonts w:eastAsia="Times New Roman" w:cs="Times New Roman"/>
          <w:szCs w:val="24"/>
        </w:rPr>
        <w:t>δεν είναι μόνο το όνομα</w:t>
      </w:r>
      <w:r>
        <w:rPr>
          <w:rFonts w:eastAsia="Times New Roman" w:cs="Times New Roman"/>
          <w:szCs w:val="24"/>
        </w:rPr>
        <w:t>.</w:t>
      </w:r>
      <w:r w:rsidRPr="002B76B5">
        <w:rPr>
          <w:rFonts w:eastAsia="Times New Roman" w:cs="Times New Roman"/>
          <w:szCs w:val="24"/>
        </w:rPr>
        <w:t xml:space="preserve"> Το θέμα είναι κυρίως τα συνοδευτικά</w:t>
      </w:r>
      <w:r>
        <w:rPr>
          <w:rFonts w:eastAsia="Times New Roman" w:cs="Times New Roman"/>
          <w:szCs w:val="24"/>
        </w:rPr>
        <w:t>,</w:t>
      </w:r>
      <w:r w:rsidRPr="002B76B5">
        <w:rPr>
          <w:rFonts w:eastAsia="Times New Roman" w:cs="Times New Roman"/>
          <w:szCs w:val="24"/>
        </w:rPr>
        <w:t xml:space="preserve"> η γλώσσα και η ταυτότητα</w:t>
      </w:r>
      <w:r>
        <w:rPr>
          <w:rFonts w:eastAsia="Times New Roman" w:cs="Times New Roman"/>
          <w:szCs w:val="24"/>
        </w:rPr>
        <w:t>. Αυτά προσδιορίζουν την ονομασία. Αυτά</w:t>
      </w:r>
      <w:r w:rsidRPr="002B76B5">
        <w:rPr>
          <w:rFonts w:eastAsia="Times New Roman" w:cs="Times New Roman"/>
          <w:szCs w:val="24"/>
        </w:rPr>
        <w:t xml:space="preserve"> την ταυτοποιούν</w:t>
      </w:r>
      <w:r>
        <w:rPr>
          <w:rFonts w:eastAsia="Times New Roman" w:cs="Times New Roman"/>
          <w:szCs w:val="24"/>
        </w:rPr>
        <w:t>. Α</w:t>
      </w:r>
      <w:r w:rsidRPr="002B76B5">
        <w:rPr>
          <w:rFonts w:eastAsia="Times New Roman" w:cs="Times New Roman"/>
          <w:szCs w:val="24"/>
        </w:rPr>
        <w:t xml:space="preserve">υτά της προσδίδουν </w:t>
      </w:r>
      <w:r>
        <w:rPr>
          <w:rFonts w:eastAsia="Times New Roman" w:cs="Times New Roman"/>
          <w:szCs w:val="24"/>
        </w:rPr>
        <w:t>αλυτρωτικό</w:t>
      </w:r>
      <w:r w:rsidRPr="002B76B5">
        <w:rPr>
          <w:rFonts w:eastAsia="Times New Roman" w:cs="Times New Roman"/>
          <w:szCs w:val="24"/>
        </w:rPr>
        <w:t xml:space="preserve"> χαρακτήρα</w:t>
      </w:r>
      <w:r>
        <w:rPr>
          <w:rFonts w:eastAsia="Times New Roman" w:cs="Times New Roman"/>
          <w:szCs w:val="24"/>
        </w:rPr>
        <w:t xml:space="preserve">. </w:t>
      </w:r>
    </w:p>
    <w:p w14:paraId="77C032D7"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Σ</w:t>
      </w:r>
      <w:r w:rsidRPr="002B76B5">
        <w:rPr>
          <w:rFonts w:eastAsia="Times New Roman" w:cs="Times New Roman"/>
          <w:szCs w:val="24"/>
        </w:rPr>
        <w:t>υνάγεται ότι σηκώσαμε τα χέρια</w:t>
      </w:r>
      <w:r>
        <w:rPr>
          <w:rFonts w:eastAsia="Times New Roman" w:cs="Times New Roman"/>
          <w:szCs w:val="24"/>
        </w:rPr>
        <w:t>,</w:t>
      </w:r>
      <w:r w:rsidRPr="002B76B5">
        <w:rPr>
          <w:rFonts w:eastAsia="Times New Roman" w:cs="Times New Roman"/>
          <w:szCs w:val="24"/>
        </w:rPr>
        <w:t xml:space="preserve"> τουλάχιστον</w:t>
      </w:r>
      <w:r>
        <w:rPr>
          <w:rFonts w:eastAsia="Times New Roman" w:cs="Times New Roman"/>
          <w:szCs w:val="24"/>
        </w:rPr>
        <w:t>. Η</w:t>
      </w:r>
      <w:r w:rsidRPr="002B76B5">
        <w:rPr>
          <w:rFonts w:eastAsia="Times New Roman" w:cs="Times New Roman"/>
          <w:szCs w:val="24"/>
        </w:rPr>
        <w:t xml:space="preserve"> διαπραγμάτευση πάντα </w:t>
      </w:r>
      <w:r>
        <w:rPr>
          <w:rFonts w:eastAsia="Times New Roman" w:cs="Times New Roman"/>
          <w:szCs w:val="24"/>
        </w:rPr>
        <w:t>κ</w:t>
      </w:r>
      <w:r>
        <w:rPr>
          <w:rFonts w:eastAsia="Times New Roman" w:cs="Times New Roman"/>
          <w:szCs w:val="24"/>
        </w:rPr>
        <w:t>ολλούσε</w:t>
      </w:r>
      <w:r w:rsidRPr="002B76B5">
        <w:rPr>
          <w:rFonts w:eastAsia="Times New Roman" w:cs="Times New Roman"/>
          <w:szCs w:val="24"/>
        </w:rPr>
        <w:t xml:space="preserve"> στον αλυτρωτισμό</w:t>
      </w:r>
      <w:r>
        <w:rPr>
          <w:rFonts w:eastAsia="Times New Roman" w:cs="Times New Roman"/>
          <w:szCs w:val="24"/>
        </w:rPr>
        <w:t>,</w:t>
      </w:r>
      <w:r w:rsidRPr="002B76B5">
        <w:rPr>
          <w:rFonts w:eastAsia="Times New Roman" w:cs="Times New Roman"/>
          <w:szCs w:val="24"/>
        </w:rPr>
        <w:t xml:space="preserve"> λέγοντας ότι η μ</w:t>
      </w:r>
      <w:r>
        <w:rPr>
          <w:rFonts w:eastAsia="Times New Roman" w:cs="Times New Roman"/>
          <w:szCs w:val="24"/>
        </w:rPr>
        <w:t>ακεδονική γλώσσα τους είναι σα</w:t>
      </w:r>
      <w:r w:rsidRPr="002B76B5">
        <w:rPr>
          <w:rFonts w:eastAsia="Times New Roman" w:cs="Times New Roman"/>
          <w:szCs w:val="24"/>
        </w:rPr>
        <w:t xml:space="preserve">φώς είδος </w:t>
      </w:r>
      <w:r>
        <w:rPr>
          <w:rFonts w:eastAsia="Times New Roman" w:cs="Times New Roman"/>
          <w:szCs w:val="24"/>
        </w:rPr>
        <w:t>σλαβικής. Υ</w:t>
      </w:r>
      <w:r w:rsidRPr="002B76B5">
        <w:rPr>
          <w:rFonts w:eastAsia="Times New Roman" w:cs="Times New Roman"/>
          <w:szCs w:val="24"/>
        </w:rPr>
        <w:t xml:space="preserve">πονοεί ότι </w:t>
      </w:r>
      <w:r>
        <w:rPr>
          <w:rFonts w:eastAsia="Times New Roman" w:cs="Times New Roman"/>
          <w:szCs w:val="24"/>
        </w:rPr>
        <w:t>εγώ,</w:t>
      </w:r>
      <w:r w:rsidRPr="002B76B5">
        <w:rPr>
          <w:rFonts w:eastAsia="Times New Roman" w:cs="Times New Roman"/>
          <w:szCs w:val="24"/>
        </w:rPr>
        <w:t xml:space="preserve"> </w:t>
      </w:r>
      <w:r w:rsidRPr="008F0891">
        <w:rPr>
          <w:rFonts w:eastAsia="Times New Roman" w:cs="Times New Roman"/>
          <w:bCs/>
          <w:shd w:val="clear" w:color="auto" w:fill="FFFFFF"/>
        </w:rPr>
        <w:t>που</w:t>
      </w:r>
      <w:r>
        <w:rPr>
          <w:rFonts w:eastAsia="Times New Roman" w:cs="Times New Roman"/>
          <w:szCs w:val="24"/>
        </w:rPr>
        <w:t xml:space="preserve"> </w:t>
      </w:r>
      <w:r w:rsidRPr="002B76B5">
        <w:rPr>
          <w:rFonts w:eastAsia="Times New Roman" w:cs="Times New Roman"/>
          <w:szCs w:val="24"/>
        </w:rPr>
        <w:t>ιδιαίτερη πατρίδα μου είναι η Μακεδονία</w:t>
      </w:r>
      <w:r>
        <w:rPr>
          <w:rFonts w:eastAsia="Times New Roman" w:cs="Times New Roman"/>
          <w:szCs w:val="24"/>
        </w:rPr>
        <w:t>,</w:t>
      </w:r>
      <w:r w:rsidRPr="002B76B5">
        <w:rPr>
          <w:rFonts w:eastAsia="Times New Roman" w:cs="Times New Roman"/>
          <w:szCs w:val="24"/>
        </w:rPr>
        <w:t xml:space="preserve"> </w:t>
      </w:r>
      <w:r>
        <w:rPr>
          <w:rFonts w:eastAsia="Times New Roman" w:cs="Times New Roman"/>
          <w:szCs w:val="24"/>
        </w:rPr>
        <w:t>π</w:t>
      </w:r>
      <w:r w:rsidRPr="002B76B5">
        <w:rPr>
          <w:rFonts w:eastAsia="Times New Roman" w:cs="Times New Roman"/>
          <w:szCs w:val="24"/>
        </w:rPr>
        <w:t>ρέπει κάποια στιγμή να αντιληφθ</w:t>
      </w:r>
      <w:r>
        <w:rPr>
          <w:rFonts w:eastAsia="Times New Roman" w:cs="Times New Roman"/>
          <w:szCs w:val="24"/>
        </w:rPr>
        <w:t xml:space="preserve">ώ, αν </w:t>
      </w:r>
      <w:r w:rsidRPr="004506CC">
        <w:rPr>
          <w:rFonts w:eastAsia="Times New Roman" w:cs="Times New Roman"/>
          <w:bCs/>
          <w:shd w:val="clear" w:color="auto" w:fill="FFFFFF"/>
        </w:rPr>
        <w:t>μάλιστα</w:t>
      </w:r>
      <w:r>
        <w:rPr>
          <w:rFonts w:eastAsia="Times New Roman" w:cs="Times New Roman"/>
          <w:szCs w:val="24"/>
        </w:rPr>
        <w:t xml:space="preserve"> είμαι και δίγλωσση -να </w:t>
      </w:r>
      <w:r>
        <w:rPr>
          <w:rFonts w:eastAsia="Times New Roman" w:cs="Times New Roman"/>
          <w:szCs w:val="24"/>
        </w:rPr>
        <w:lastRenderedPageBreak/>
        <w:t xml:space="preserve">πω το αληθές, </w:t>
      </w:r>
      <w:r w:rsidRPr="002B5B2E">
        <w:rPr>
          <w:rFonts w:eastAsia="Times New Roman"/>
          <w:bCs/>
          <w:shd w:val="clear" w:color="auto" w:fill="FFFFFF"/>
        </w:rPr>
        <w:t>ότι</w:t>
      </w:r>
      <w:r>
        <w:rPr>
          <w:rFonts w:eastAsia="Times New Roman" w:cs="Times New Roman"/>
          <w:szCs w:val="24"/>
        </w:rPr>
        <w:t xml:space="preserve"> </w:t>
      </w:r>
      <w:r w:rsidRPr="00B83DBF">
        <w:rPr>
          <w:rFonts w:eastAsia="Times New Roman" w:cs="Times New Roman"/>
          <w:szCs w:val="24"/>
        </w:rPr>
        <w:t>υπάρχει</w:t>
      </w:r>
      <w:r>
        <w:rPr>
          <w:rFonts w:eastAsia="Times New Roman" w:cs="Times New Roman"/>
          <w:szCs w:val="24"/>
        </w:rPr>
        <w:t xml:space="preserve"> κόσμος στην περιοχή </w:t>
      </w:r>
      <w:r w:rsidRPr="008F0891">
        <w:rPr>
          <w:rFonts w:eastAsia="Times New Roman" w:cs="Times New Roman"/>
          <w:bCs/>
          <w:shd w:val="clear" w:color="auto" w:fill="FFFFFF"/>
        </w:rPr>
        <w:t>που</w:t>
      </w:r>
      <w:r>
        <w:rPr>
          <w:rFonts w:eastAsia="Times New Roman" w:cs="Times New Roman"/>
          <w:szCs w:val="24"/>
        </w:rPr>
        <w:t xml:space="preserve"> καταλαβαίνει </w:t>
      </w:r>
      <w:r w:rsidRPr="00F331DF">
        <w:rPr>
          <w:rFonts w:eastAsia="Times New Roman"/>
          <w:bCs/>
        </w:rPr>
        <w:t>και</w:t>
      </w:r>
      <w:r>
        <w:rPr>
          <w:rFonts w:eastAsia="Times New Roman" w:cs="Times New Roman"/>
          <w:szCs w:val="24"/>
        </w:rPr>
        <w:t xml:space="preserve"> μιλάει σλαβικά- </w:t>
      </w:r>
      <w:r w:rsidRPr="002B5B2E">
        <w:rPr>
          <w:rFonts w:eastAsia="Times New Roman"/>
          <w:bCs/>
          <w:shd w:val="clear" w:color="auto" w:fill="FFFFFF"/>
        </w:rPr>
        <w:t>ότι</w:t>
      </w:r>
      <w:r>
        <w:rPr>
          <w:rFonts w:eastAsia="Times New Roman" w:cs="Times New Roman"/>
          <w:szCs w:val="24"/>
        </w:rPr>
        <w:t xml:space="preserve"> τελικώς είμαι πρώτα Μακεδών </w:t>
      </w:r>
      <w:r w:rsidRPr="00F331DF">
        <w:rPr>
          <w:rFonts w:eastAsia="Times New Roman"/>
          <w:bCs/>
        </w:rPr>
        <w:t>και</w:t>
      </w:r>
      <w:r>
        <w:rPr>
          <w:rFonts w:eastAsia="Times New Roman" w:cs="Times New Roman"/>
          <w:szCs w:val="24"/>
        </w:rPr>
        <w:t xml:space="preserve"> συνεπώς κάποια στιγμή </w:t>
      </w:r>
      <w:r w:rsidRPr="00BA34D7">
        <w:rPr>
          <w:rFonts w:eastAsia="Times New Roman" w:cs="Times New Roman"/>
        </w:rPr>
        <w:t>πρέπει</w:t>
      </w:r>
      <w:r>
        <w:rPr>
          <w:rFonts w:eastAsia="Times New Roman" w:cs="Times New Roman"/>
          <w:szCs w:val="24"/>
        </w:rPr>
        <w:t xml:space="preserve"> </w:t>
      </w:r>
      <w:r w:rsidRPr="002314B3">
        <w:rPr>
          <w:rFonts w:eastAsia="Times New Roman"/>
          <w:bCs/>
          <w:shd w:val="clear" w:color="auto" w:fill="FFFFFF"/>
        </w:rPr>
        <w:t>να</w:t>
      </w:r>
      <w:r>
        <w:rPr>
          <w:rFonts w:eastAsia="Times New Roman" w:cs="Times New Roman"/>
          <w:szCs w:val="24"/>
        </w:rPr>
        <w:t xml:space="preserve"> συνειδητοποιήσω την πραγματική μου ταυτότητα, </w:t>
      </w:r>
      <w:r w:rsidRPr="002B5B2E">
        <w:rPr>
          <w:rFonts w:eastAsia="Times New Roman"/>
          <w:bCs/>
          <w:shd w:val="clear" w:color="auto" w:fill="FFFFFF"/>
        </w:rPr>
        <w:t>ότι</w:t>
      </w:r>
      <w:r>
        <w:rPr>
          <w:rFonts w:eastAsia="Times New Roman" w:cs="Times New Roman"/>
          <w:szCs w:val="24"/>
        </w:rPr>
        <w:t xml:space="preserve"> </w:t>
      </w:r>
      <w:r w:rsidRPr="00307349">
        <w:rPr>
          <w:rFonts w:eastAsia="Times New Roman" w:cs="Times New Roman"/>
          <w:bCs/>
          <w:shd w:val="clear" w:color="auto" w:fill="FFFFFF"/>
        </w:rPr>
        <w:t xml:space="preserve">δηλαδή </w:t>
      </w:r>
      <w:r>
        <w:rPr>
          <w:rFonts w:eastAsia="Times New Roman" w:cs="Times New Roman"/>
          <w:szCs w:val="24"/>
        </w:rPr>
        <w:t xml:space="preserve"> ο κανονικός Μακεδών </w:t>
      </w:r>
      <w:r w:rsidRPr="00D66BCA">
        <w:rPr>
          <w:rFonts w:eastAsia="Times New Roman"/>
          <w:bCs/>
        </w:rPr>
        <w:t>είναι</w:t>
      </w:r>
      <w:r>
        <w:rPr>
          <w:rFonts w:eastAsia="Times New Roman" w:cs="Times New Roman"/>
          <w:szCs w:val="24"/>
        </w:rPr>
        <w:t xml:space="preserve"> Σλάβος </w:t>
      </w:r>
      <w:r w:rsidRPr="00F331DF">
        <w:rPr>
          <w:rFonts w:eastAsia="Times New Roman"/>
          <w:bCs/>
        </w:rPr>
        <w:t>και</w:t>
      </w:r>
      <w:r>
        <w:rPr>
          <w:rFonts w:eastAsia="Times New Roman" w:cs="Times New Roman"/>
          <w:szCs w:val="24"/>
        </w:rPr>
        <w:t xml:space="preserve"> ανήκει αλλού, όχι στην Ελλάδα. Να π</w:t>
      </w:r>
      <w:r>
        <w:rPr>
          <w:rFonts w:eastAsia="Times New Roman" w:cs="Times New Roman"/>
          <w:szCs w:val="24"/>
        </w:rPr>
        <w:t xml:space="preserve">ω </w:t>
      </w:r>
      <w:r w:rsidRPr="002B5B2E">
        <w:rPr>
          <w:rFonts w:eastAsia="Times New Roman"/>
          <w:bCs/>
          <w:shd w:val="clear" w:color="auto" w:fill="FFFFFF"/>
        </w:rPr>
        <w:t>ότι</w:t>
      </w:r>
      <w:r>
        <w:rPr>
          <w:rFonts w:eastAsia="Times New Roman" w:cs="Times New Roman"/>
          <w:szCs w:val="24"/>
        </w:rPr>
        <w:t xml:space="preserve"> κάτι περίεργα </w:t>
      </w:r>
      <w:r>
        <w:rPr>
          <w:rFonts w:eastAsia="Times New Roman" w:cs="Times New Roman"/>
          <w:szCs w:val="24"/>
          <w:lang w:val="en-US"/>
        </w:rPr>
        <w:t>sites</w:t>
      </w:r>
      <w:r>
        <w:rPr>
          <w:rFonts w:eastAsia="Times New Roman" w:cs="Times New Roman"/>
          <w:szCs w:val="24"/>
        </w:rPr>
        <w:t xml:space="preserve"> κάνουν λόγο για πάνω από εκατό χιλιάδες σλαβομακεδόνες </w:t>
      </w:r>
      <w:r w:rsidRPr="008F0891">
        <w:rPr>
          <w:rFonts w:eastAsia="Times New Roman" w:cs="Times New Roman"/>
          <w:bCs/>
          <w:shd w:val="clear" w:color="auto" w:fill="FFFFFF"/>
        </w:rPr>
        <w:t>που</w:t>
      </w:r>
      <w:r>
        <w:rPr>
          <w:rFonts w:eastAsia="Times New Roman" w:cs="Times New Roman"/>
          <w:szCs w:val="24"/>
        </w:rPr>
        <w:t xml:space="preserve"> ζουν στη Μακεδονία μας. Τυχαίο; </w:t>
      </w:r>
      <w:r w:rsidRPr="00D66BCA">
        <w:rPr>
          <w:rFonts w:eastAsia="Times New Roman"/>
          <w:bCs/>
        </w:rPr>
        <w:t>Είναι</w:t>
      </w:r>
      <w:r>
        <w:rPr>
          <w:rFonts w:eastAsia="Times New Roman" w:cs="Times New Roman"/>
          <w:szCs w:val="24"/>
        </w:rPr>
        <w:t xml:space="preserve"> τραβηγμένο αυτό; </w:t>
      </w:r>
      <w:r w:rsidRPr="000F4B2C">
        <w:rPr>
          <w:rFonts w:eastAsia="Times New Roman"/>
          <w:bCs/>
          <w:shd w:val="clear" w:color="auto" w:fill="FFFFFF"/>
        </w:rPr>
        <w:t>Νομίζω</w:t>
      </w:r>
      <w:r>
        <w:rPr>
          <w:rFonts w:eastAsia="Times New Roman" w:cs="Times New Roman"/>
          <w:szCs w:val="24"/>
        </w:rPr>
        <w:t xml:space="preserve"> πως όχι. </w:t>
      </w:r>
    </w:p>
    <w:p w14:paraId="77C032D8"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Ας υποθέσουμε </w:t>
      </w:r>
      <w:r w:rsidRPr="002B5B2E">
        <w:rPr>
          <w:rFonts w:eastAsia="Times New Roman"/>
          <w:bCs/>
          <w:shd w:val="clear" w:color="auto" w:fill="FFFFFF"/>
        </w:rPr>
        <w:t>ότι</w:t>
      </w:r>
      <w:r>
        <w:rPr>
          <w:rFonts w:eastAsia="Times New Roman" w:cs="Times New Roman"/>
          <w:szCs w:val="24"/>
        </w:rPr>
        <w:t xml:space="preserve"> </w:t>
      </w:r>
      <w:r w:rsidRPr="002B76B5">
        <w:rPr>
          <w:rFonts w:eastAsia="Times New Roman" w:cs="Times New Roman"/>
          <w:szCs w:val="24"/>
        </w:rPr>
        <w:t xml:space="preserve">στους δύσκολους καιρούς που </w:t>
      </w:r>
      <w:r>
        <w:rPr>
          <w:rFonts w:eastAsia="Times New Roman" w:cs="Times New Roman"/>
          <w:szCs w:val="24"/>
        </w:rPr>
        <w:t xml:space="preserve">έρχονται, πολλοί πολίτες </w:t>
      </w:r>
      <w:r w:rsidRPr="002B76B5">
        <w:rPr>
          <w:rFonts w:eastAsia="Times New Roman" w:cs="Times New Roman"/>
          <w:szCs w:val="24"/>
        </w:rPr>
        <w:t>συνεχίζουν να είναι ορ</w:t>
      </w:r>
      <w:r>
        <w:rPr>
          <w:rFonts w:eastAsia="Times New Roman" w:cs="Times New Roman"/>
          <w:szCs w:val="24"/>
        </w:rPr>
        <w:t>γισμέν</w:t>
      </w:r>
      <w:r>
        <w:rPr>
          <w:rFonts w:eastAsia="Times New Roman" w:cs="Times New Roman"/>
          <w:szCs w:val="24"/>
        </w:rPr>
        <w:t>οι</w:t>
      </w:r>
      <w:r w:rsidRPr="002B76B5">
        <w:rPr>
          <w:rFonts w:eastAsia="Times New Roman" w:cs="Times New Roman"/>
          <w:szCs w:val="24"/>
        </w:rPr>
        <w:t xml:space="preserve"> και χωρίς το μνημόνιο</w:t>
      </w:r>
      <w:r>
        <w:rPr>
          <w:rFonts w:eastAsia="Times New Roman" w:cs="Times New Roman"/>
          <w:szCs w:val="24"/>
        </w:rPr>
        <w:t>-αντιμνημόνιο</w:t>
      </w:r>
      <w:r w:rsidRPr="002B76B5">
        <w:rPr>
          <w:rFonts w:eastAsia="Times New Roman" w:cs="Times New Roman"/>
          <w:szCs w:val="24"/>
        </w:rPr>
        <w:t xml:space="preserve"> υπάρχει πάντα ο κίνδυνος μιας οπαδ</w:t>
      </w:r>
      <w:r>
        <w:rPr>
          <w:rFonts w:eastAsia="Times New Roman" w:cs="Times New Roman"/>
          <w:szCs w:val="24"/>
        </w:rPr>
        <w:t>ικού τύπου</w:t>
      </w:r>
      <w:r w:rsidRPr="002B76B5">
        <w:rPr>
          <w:rFonts w:eastAsia="Times New Roman" w:cs="Times New Roman"/>
          <w:szCs w:val="24"/>
        </w:rPr>
        <w:t xml:space="preserve"> νέας </w:t>
      </w:r>
      <w:r>
        <w:rPr>
          <w:rFonts w:eastAsia="Times New Roman" w:cs="Times New Roman"/>
          <w:szCs w:val="24"/>
        </w:rPr>
        <w:t>αντίθεσης</w:t>
      </w:r>
      <w:r w:rsidRPr="002B76B5">
        <w:rPr>
          <w:rFonts w:eastAsia="Times New Roman" w:cs="Times New Roman"/>
          <w:szCs w:val="24"/>
        </w:rPr>
        <w:t xml:space="preserve"> που μπορεί να φτάσει στα άκρα</w:t>
      </w:r>
      <w:r>
        <w:rPr>
          <w:rFonts w:eastAsia="Times New Roman" w:cs="Times New Roman"/>
          <w:szCs w:val="24"/>
        </w:rPr>
        <w:t xml:space="preserve">. </w:t>
      </w:r>
      <w:r w:rsidRPr="00D355DE">
        <w:rPr>
          <w:rFonts w:eastAsia="Times New Roman" w:cs="Times New Roman"/>
          <w:bCs/>
          <w:shd w:val="clear" w:color="auto" w:fill="FFFFFF"/>
        </w:rPr>
        <w:t>Όμως</w:t>
      </w:r>
      <w:r>
        <w:rPr>
          <w:rFonts w:eastAsia="Times New Roman" w:cs="Times New Roman"/>
          <w:szCs w:val="24"/>
        </w:rPr>
        <w:t xml:space="preserve"> η Σ</w:t>
      </w:r>
      <w:r w:rsidRPr="002B76B5">
        <w:rPr>
          <w:rFonts w:eastAsia="Times New Roman" w:cs="Times New Roman"/>
          <w:szCs w:val="24"/>
        </w:rPr>
        <w:t>υμπολίτευση πολιτεύεται με το διχασμό</w:t>
      </w:r>
      <w:r>
        <w:rPr>
          <w:rFonts w:eastAsia="Times New Roman" w:cs="Times New Roman"/>
          <w:szCs w:val="24"/>
        </w:rPr>
        <w:t xml:space="preserve">. Πώς αλλιώς </w:t>
      </w:r>
      <w:r w:rsidRPr="00022913">
        <w:rPr>
          <w:rFonts w:eastAsia="Times New Roman"/>
          <w:bCs/>
          <w:shd w:val="clear" w:color="auto" w:fill="FFFFFF"/>
        </w:rPr>
        <w:t>θα</w:t>
      </w:r>
      <w:r>
        <w:rPr>
          <w:rFonts w:eastAsia="Times New Roman" w:cs="Times New Roman"/>
          <w:szCs w:val="24"/>
        </w:rPr>
        <w:t xml:space="preserve"> επιτύχει τη συσπείρωση </w:t>
      </w:r>
      <w:r w:rsidRPr="00F331DF">
        <w:rPr>
          <w:rFonts w:eastAsia="Times New Roman"/>
          <w:bCs/>
        </w:rPr>
        <w:t>και</w:t>
      </w:r>
      <w:r>
        <w:rPr>
          <w:rFonts w:eastAsia="Times New Roman" w:cs="Times New Roman"/>
          <w:szCs w:val="24"/>
        </w:rPr>
        <w:t xml:space="preserve"> την εξαγορά των ρεταλιών; </w:t>
      </w:r>
    </w:p>
    <w:p w14:paraId="77C032D9" w14:textId="77777777" w:rsidR="006113A9" w:rsidRDefault="006B6FC4">
      <w:pPr>
        <w:spacing w:line="600" w:lineRule="auto"/>
        <w:ind w:firstLine="720"/>
        <w:contextualSpacing/>
        <w:jc w:val="both"/>
        <w:rPr>
          <w:rFonts w:eastAsia="Times New Roman" w:cs="Times New Roman"/>
          <w:szCs w:val="24"/>
        </w:rPr>
      </w:pPr>
      <w:r w:rsidRPr="00A8202F">
        <w:rPr>
          <w:rFonts w:eastAsia="Times New Roman"/>
          <w:bCs/>
          <w:shd w:val="clear" w:color="auto" w:fill="FFFFFF"/>
        </w:rPr>
        <w:t>Δεν</w:t>
      </w:r>
      <w:r>
        <w:rPr>
          <w:rFonts w:eastAsia="Times New Roman" w:cs="Times New Roman"/>
          <w:szCs w:val="24"/>
        </w:rPr>
        <w:t xml:space="preserve"> τον ενδιαφέρει τον κ. Τσίπρα κανένα εθνικό θέμα. Οι </w:t>
      </w:r>
      <w:r w:rsidRPr="002B76B5">
        <w:rPr>
          <w:rFonts w:eastAsia="Times New Roman" w:cs="Times New Roman"/>
          <w:szCs w:val="24"/>
        </w:rPr>
        <w:t xml:space="preserve">άνθρωποι κάνουν δουλειές και πού και πού </w:t>
      </w:r>
      <w:r>
        <w:rPr>
          <w:rFonts w:eastAsia="Times New Roman" w:cs="Times New Roman"/>
          <w:szCs w:val="24"/>
        </w:rPr>
        <w:t xml:space="preserve">πουλάνε </w:t>
      </w:r>
      <w:r w:rsidRPr="00F331DF">
        <w:rPr>
          <w:rFonts w:eastAsia="Times New Roman"/>
          <w:bCs/>
        </w:rPr>
        <w:t>και</w:t>
      </w:r>
      <w:r>
        <w:rPr>
          <w:rFonts w:eastAsia="Times New Roman" w:cs="Times New Roman"/>
          <w:szCs w:val="24"/>
        </w:rPr>
        <w:t xml:space="preserve"> κανένα προοδευτιλίκι για κάποιον </w:t>
      </w:r>
      <w:r w:rsidRPr="002B76B5">
        <w:rPr>
          <w:rFonts w:eastAsia="Times New Roman" w:cs="Times New Roman"/>
          <w:szCs w:val="24"/>
        </w:rPr>
        <w:t>αριβίστα</w:t>
      </w:r>
      <w:r>
        <w:rPr>
          <w:rFonts w:eastAsia="Times New Roman" w:cs="Times New Roman"/>
          <w:szCs w:val="24"/>
        </w:rPr>
        <w:t>,</w:t>
      </w:r>
      <w:r w:rsidRPr="002B76B5">
        <w:rPr>
          <w:rFonts w:eastAsia="Times New Roman" w:cs="Times New Roman"/>
          <w:szCs w:val="24"/>
        </w:rPr>
        <w:t xml:space="preserve"> </w:t>
      </w:r>
      <w:r>
        <w:rPr>
          <w:rFonts w:eastAsia="Times New Roman" w:cs="Times New Roman"/>
          <w:szCs w:val="24"/>
        </w:rPr>
        <w:t>«</w:t>
      </w:r>
      <w:r w:rsidRPr="002B76B5">
        <w:rPr>
          <w:rFonts w:eastAsia="Times New Roman" w:cs="Times New Roman"/>
          <w:szCs w:val="24"/>
        </w:rPr>
        <w:t>χρήσιμο ηλίθιο</w:t>
      </w:r>
      <w:r>
        <w:rPr>
          <w:rFonts w:eastAsia="Times New Roman" w:cs="Times New Roman"/>
          <w:szCs w:val="24"/>
        </w:rPr>
        <w:t>»,</w:t>
      </w:r>
      <w:r w:rsidRPr="002B76B5">
        <w:rPr>
          <w:rFonts w:eastAsia="Times New Roman" w:cs="Times New Roman"/>
          <w:szCs w:val="24"/>
        </w:rPr>
        <w:t xml:space="preserve"> </w:t>
      </w:r>
      <w:r>
        <w:rPr>
          <w:rFonts w:eastAsia="Times New Roman" w:cs="Times New Roman"/>
          <w:szCs w:val="24"/>
        </w:rPr>
        <w:t>ρετάλι κατά το κ</w:t>
      </w:r>
      <w:r w:rsidRPr="002B76B5">
        <w:rPr>
          <w:rFonts w:eastAsia="Times New Roman" w:cs="Times New Roman"/>
          <w:szCs w:val="24"/>
        </w:rPr>
        <w:t>οινώς λεγόμενο</w:t>
      </w:r>
      <w:r>
        <w:rPr>
          <w:rFonts w:eastAsia="Times New Roman" w:cs="Times New Roman"/>
          <w:szCs w:val="24"/>
        </w:rPr>
        <w:t xml:space="preserve">, </w:t>
      </w:r>
      <w:r w:rsidRPr="008F0891">
        <w:rPr>
          <w:rFonts w:eastAsia="Times New Roman" w:cs="Times New Roman"/>
          <w:bCs/>
          <w:shd w:val="clear" w:color="auto" w:fill="FFFFFF"/>
        </w:rPr>
        <w:t>που</w:t>
      </w:r>
      <w:r>
        <w:rPr>
          <w:rFonts w:eastAsia="Times New Roman" w:cs="Times New Roman"/>
          <w:szCs w:val="24"/>
        </w:rPr>
        <w:t xml:space="preserve"> π</w:t>
      </w:r>
      <w:r w:rsidRPr="002B76B5">
        <w:rPr>
          <w:rFonts w:eastAsia="Times New Roman" w:cs="Times New Roman"/>
          <w:szCs w:val="24"/>
        </w:rPr>
        <w:t>άντα βρίσκεται</w:t>
      </w:r>
      <w:r>
        <w:rPr>
          <w:rFonts w:eastAsia="Times New Roman" w:cs="Times New Roman"/>
          <w:szCs w:val="24"/>
        </w:rPr>
        <w:t xml:space="preserve">. </w:t>
      </w:r>
    </w:p>
    <w:p w14:paraId="77C032DA"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Δ</w:t>
      </w:r>
      <w:r w:rsidRPr="002B76B5">
        <w:rPr>
          <w:rFonts w:eastAsia="Times New Roman" w:cs="Times New Roman"/>
          <w:szCs w:val="24"/>
        </w:rPr>
        <w:t xml:space="preserve">εν έχω κανένα πρόβλημα να πω ότι </w:t>
      </w:r>
      <w:r>
        <w:rPr>
          <w:rFonts w:eastAsia="Times New Roman" w:cs="Times New Roman"/>
          <w:szCs w:val="24"/>
        </w:rPr>
        <w:t>σ</w:t>
      </w:r>
      <w:r>
        <w:rPr>
          <w:rFonts w:eastAsia="Times New Roman" w:cs="Times New Roman"/>
          <w:szCs w:val="24"/>
        </w:rPr>
        <w:t>τρίβοντας το καράβι</w:t>
      </w:r>
      <w:r w:rsidRPr="002B76B5">
        <w:rPr>
          <w:rFonts w:eastAsia="Times New Roman" w:cs="Times New Roman"/>
          <w:szCs w:val="24"/>
        </w:rPr>
        <w:t xml:space="preserve"> από το </w:t>
      </w:r>
      <w:r>
        <w:rPr>
          <w:rFonts w:eastAsia="Times New Roman" w:cs="Times New Roman"/>
          <w:szCs w:val="24"/>
        </w:rPr>
        <w:t>μνημόνιο-αντιμνημόνιο</w:t>
      </w:r>
      <w:r w:rsidRPr="002B76B5">
        <w:rPr>
          <w:rFonts w:eastAsia="Times New Roman" w:cs="Times New Roman"/>
          <w:szCs w:val="24"/>
        </w:rPr>
        <w:t xml:space="preserve"> προς </w:t>
      </w:r>
      <w:r>
        <w:rPr>
          <w:rFonts w:eastAsia="Times New Roman" w:cs="Times New Roman"/>
          <w:szCs w:val="24"/>
        </w:rPr>
        <w:t>πιο θολές</w:t>
      </w:r>
      <w:r w:rsidRPr="002B76B5">
        <w:rPr>
          <w:rFonts w:eastAsia="Times New Roman" w:cs="Times New Roman"/>
          <w:szCs w:val="24"/>
        </w:rPr>
        <w:t xml:space="preserve"> κατευθύνσεις</w:t>
      </w:r>
      <w:r>
        <w:rPr>
          <w:rFonts w:eastAsia="Times New Roman" w:cs="Times New Roman"/>
          <w:szCs w:val="24"/>
        </w:rPr>
        <w:t>,</w:t>
      </w:r>
      <w:r w:rsidRPr="002B76B5">
        <w:rPr>
          <w:rFonts w:eastAsia="Times New Roman" w:cs="Times New Roman"/>
          <w:szCs w:val="24"/>
        </w:rPr>
        <w:t xml:space="preserve"> ο κ Τσίπρας καταφέρ</w:t>
      </w:r>
      <w:r>
        <w:rPr>
          <w:rFonts w:eastAsia="Times New Roman" w:cs="Times New Roman"/>
          <w:szCs w:val="24"/>
        </w:rPr>
        <w:t>ν</w:t>
      </w:r>
      <w:r w:rsidRPr="002B76B5">
        <w:rPr>
          <w:rFonts w:eastAsia="Times New Roman" w:cs="Times New Roman"/>
          <w:szCs w:val="24"/>
        </w:rPr>
        <w:t>ει να διαθέτει πλέον κυβερνητικούς εταίρους</w:t>
      </w:r>
      <w:r>
        <w:rPr>
          <w:rFonts w:eastAsia="Times New Roman" w:cs="Times New Roman"/>
          <w:szCs w:val="24"/>
        </w:rPr>
        <w:t xml:space="preserve"> </w:t>
      </w:r>
      <w:r>
        <w:rPr>
          <w:rFonts w:eastAsia="Times New Roman" w:cs="Times New Roman"/>
          <w:szCs w:val="24"/>
        </w:rPr>
        <w:t>αλά καρτ</w:t>
      </w:r>
      <w:r w:rsidRPr="00720326">
        <w:rPr>
          <w:rFonts w:eastAsia="Times New Roman" w:cs="Times New Roman"/>
          <w:szCs w:val="24"/>
        </w:rPr>
        <w:t>.</w:t>
      </w:r>
      <w:r>
        <w:rPr>
          <w:rFonts w:eastAsia="Times New Roman" w:cs="Times New Roman"/>
          <w:szCs w:val="24"/>
        </w:rPr>
        <w:t xml:space="preserve"> Αυτή η τελευταία </w:t>
      </w:r>
      <w:r w:rsidRPr="00D66BCA">
        <w:rPr>
          <w:rFonts w:eastAsia="Times New Roman"/>
          <w:bCs/>
        </w:rPr>
        <w:t>είναι</w:t>
      </w:r>
      <w:r>
        <w:rPr>
          <w:rFonts w:eastAsia="Times New Roman" w:cs="Times New Roman"/>
          <w:szCs w:val="24"/>
        </w:rPr>
        <w:t xml:space="preserve"> ακριβώς η φ</w:t>
      </w:r>
      <w:r w:rsidRPr="002B76B5">
        <w:rPr>
          <w:rFonts w:eastAsia="Times New Roman" w:cs="Times New Roman"/>
          <w:szCs w:val="24"/>
        </w:rPr>
        <w:t>ράση που είχα πει πριν έξι μήνες</w:t>
      </w:r>
      <w:r>
        <w:rPr>
          <w:rFonts w:eastAsia="Times New Roman" w:cs="Times New Roman"/>
          <w:szCs w:val="24"/>
        </w:rPr>
        <w:t xml:space="preserve"> στη </w:t>
      </w:r>
      <w:r w:rsidRPr="007E4228">
        <w:rPr>
          <w:rFonts w:eastAsia="Times New Roman"/>
          <w:bCs/>
        </w:rPr>
        <w:t>Βουλή</w:t>
      </w:r>
      <w:r w:rsidRPr="002B76B5">
        <w:rPr>
          <w:rFonts w:eastAsia="Times New Roman" w:cs="Times New Roman"/>
          <w:szCs w:val="24"/>
        </w:rPr>
        <w:t xml:space="preserve"> για αυτό το θέμα</w:t>
      </w:r>
      <w:r>
        <w:rPr>
          <w:rFonts w:eastAsia="Times New Roman" w:cs="Times New Roman"/>
          <w:szCs w:val="24"/>
        </w:rPr>
        <w:t xml:space="preserve">. Μήπως έχει αλλάξει κάτι; </w:t>
      </w:r>
      <w:r w:rsidRPr="002B76B5">
        <w:rPr>
          <w:rFonts w:eastAsia="Times New Roman" w:cs="Times New Roman"/>
          <w:szCs w:val="24"/>
        </w:rPr>
        <w:t>Δεν νομίζω</w:t>
      </w:r>
      <w:r>
        <w:rPr>
          <w:rFonts w:eastAsia="Times New Roman" w:cs="Times New Roman"/>
          <w:szCs w:val="24"/>
        </w:rPr>
        <w:t>.</w:t>
      </w:r>
    </w:p>
    <w:p w14:paraId="77C032DB"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Ο κ. Τσίπρας ενδιαφέρεται βασικά </w:t>
      </w:r>
      <w:r w:rsidRPr="002314B3">
        <w:rPr>
          <w:rFonts w:eastAsia="Times New Roman"/>
          <w:bCs/>
          <w:shd w:val="clear" w:color="auto" w:fill="FFFFFF"/>
        </w:rPr>
        <w:t>να</w:t>
      </w:r>
      <w:r>
        <w:rPr>
          <w:rFonts w:eastAsia="Times New Roman" w:cs="Times New Roman"/>
          <w:szCs w:val="24"/>
        </w:rPr>
        <w:t xml:space="preserve"> διαλύσει το ΠΑΣΟΚ -καλά το λέω, το ΠΑΣΟΚ- γ</w:t>
      </w:r>
      <w:r w:rsidRPr="00DF7ACC">
        <w:rPr>
          <w:rFonts w:eastAsia="Times New Roman" w:cs="Times New Roman"/>
          <w:bCs/>
          <w:shd w:val="clear" w:color="auto" w:fill="FFFFFF"/>
        </w:rPr>
        <w:t>ιατί</w:t>
      </w:r>
      <w:r>
        <w:rPr>
          <w:rFonts w:eastAsia="Times New Roman" w:cs="Times New Roman"/>
          <w:szCs w:val="24"/>
        </w:rPr>
        <w:t xml:space="preserve"> πάνω </w:t>
      </w:r>
      <w:r w:rsidRPr="002B76B5">
        <w:rPr>
          <w:rFonts w:eastAsia="Times New Roman" w:cs="Times New Roman"/>
          <w:szCs w:val="24"/>
        </w:rPr>
        <w:t xml:space="preserve">στη χειρότερη εκδοχή του οικοδόμησε τότε την πλειοψηφία του και πάνω στα </w:t>
      </w:r>
      <w:r>
        <w:rPr>
          <w:rFonts w:eastAsia="Times New Roman" w:cs="Times New Roman"/>
          <w:szCs w:val="24"/>
        </w:rPr>
        <w:t xml:space="preserve">δικά του ρετάλια προσπαθεί </w:t>
      </w:r>
      <w:r w:rsidRPr="002314B3">
        <w:rPr>
          <w:rFonts w:eastAsia="Times New Roman"/>
          <w:bCs/>
          <w:shd w:val="clear" w:color="auto" w:fill="FFFFFF"/>
        </w:rPr>
        <w:t>να</w:t>
      </w:r>
      <w:r>
        <w:rPr>
          <w:rFonts w:eastAsia="Times New Roman" w:cs="Times New Roman"/>
          <w:szCs w:val="24"/>
        </w:rPr>
        <w:t xml:space="preserve"> οικοδομήσει σήμερα μια λο</w:t>
      </w:r>
      <w:r>
        <w:rPr>
          <w:rFonts w:eastAsia="Times New Roman" w:cs="Times New Roman"/>
          <w:szCs w:val="24"/>
        </w:rPr>
        <w:t xml:space="preserve">γική ήττα. Μόνο έτσι εκτιμά </w:t>
      </w:r>
      <w:r w:rsidRPr="002B5B2E">
        <w:rPr>
          <w:rFonts w:eastAsia="Times New Roman"/>
          <w:bCs/>
          <w:shd w:val="clear" w:color="auto" w:fill="FFFFFF"/>
        </w:rPr>
        <w:t>ότι</w:t>
      </w:r>
      <w:r>
        <w:rPr>
          <w:rFonts w:eastAsia="Times New Roman" w:cs="Times New Roman"/>
          <w:szCs w:val="24"/>
        </w:rPr>
        <w:t xml:space="preserve"> </w:t>
      </w:r>
      <w:r w:rsidRPr="0001553A">
        <w:rPr>
          <w:rFonts w:eastAsia="Times New Roman" w:cs="Times New Roman"/>
          <w:bCs/>
          <w:shd w:val="clear" w:color="auto" w:fill="FFFFFF"/>
        </w:rPr>
        <w:t>μπορεί</w:t>
      </w:r>
      <w:r>
        <w:rPr>
          <w:rFonts w:eastAsia="Times New Roman" w:cs="Times New Roman"/>
          <w:szCs w:val="24"/>
        </w:rPr>
        <w:t xml:space="preserve"> </w:t>
      </w:r>
      <w:r w:rsidRPr="002314B3">
        <w:rPr>
          <w:rFonts w:eastAsia="Times New Roman"/>
          <w:bCs/>
          <w:shd w:val="clear" w:color="auto" w:fill="FFFFFF"/>
        </w:rPr>
        <w:t>να</w:t>
      </w:r>
      <w:r>
        <w:rPr>
          <w:rFonts w:eastAsia="Times New Roman" w:cs="Times New Roman"/>
          <w:szCs w:val="24"/>
        </w:rPr>
        <w:t xml:space="preserve"> αποφύγει ίσως την πανωλεθρία. Κ</w:t>
      </w:r>
      <w:r w:rsidRPr="002B76B5">
        <w:rPr>
          <w:rFonts w:eastAsia="Times New Roman" w:cs="Times New Roman"/>
          <w:szCs w:val="24"/>
        </w:rPr>
        <w:t xml:space="preserve">αι </w:t>
      </w:r>
      <w:r>
        <w:rPr>
          <w:rFonts w:eastAsia="Times New Roman" w:cs="Times New Roman"/>
          <w:szCs w:val="24"/>
        </w:rPr>
        <w:t>σκασίλα του η χώρα. Άλλωστε, για τη</w:t>
      </w:r>
      <w:r w:rsidRPr="002B76B5">
        <w:rPr>
          <w:rFonts w:eastAsia="Times New Roman" w:cs="Times New Roman"/>
          <w:szCs w:val="24"/>
        </w:rPr>
        <w:t xml:space="preserve"> </w:t>
      </w:r>
      <w:r>
        <w:rPr>
          <w:rFonts w:eastAsia="Times New Roman" w:cs="Times New Roman"/>
          <w:szCs w:val="24"/>
        </w:rPr>
        <w:t>Σ</w:t>
      </w:r>
      <w:r w:rsidRPr="002B76B5">
        <w:rPr>
          <w:rFonts w:eastAsia="Times New Roman" w:cs="Times New Roman"/>
          <w:szCs w:val="24"/>
        </w:rPr>
        <w:t>υμπολίτευση</w:t>
      </w:r>
      <w:r>
        <w:rPr>
          <w:rFonts w:eastAsia="Times New Roman" w:cs="Times New Roman"/>
          <w:szCs w:val="24"/>
        </w:rPr>
        <w:t xml:space="preserve"> η χώρα </w:t>
      </w:r>
      <w:r w:rsidRPr="00A8202F">
        <w:rPr>
          <w:rFonts w:eastAsia="Times New Roman"/>
          <w:bCs/>
          <w:shd w:val="clear" w:color="auto" w:fill="FFFFFF"/>
        </w:rPr>
        <w:t>δεν</w:t>
      </w:r>
      <w:r>
        <w:rPr>
          <w:rFonts w:eastAsia="Times New Roman" w:cs="Times New Roman"/>
          <w:szCs w:val="24"/>
        </w:rPr>
        <w:t xml:space="preserve"> </w:t>
      </w:r>
      <w:r w:rsidRPr="00B83DBF">
        <w:rPr>
          <w:rFonts w:eastAsia="Times New Roman" w:cs="Times New Roman"/>
          <w:szCs w:val="24"/>
        </w:rPr>
        <w:t>υπάρχει</w:t>
      </w:r>
      <w:r>
        <w:rPr>
          <w:rFonts w:eastAsia="Times New Roman" w:cs="Times New Roman"/>
          <w:szCs w:val="24"/>
        </w:rPr>
        <w:t>. Αντι</w:t>
      </w:r>
      <w:r w:rsidRPr="002B76B5">
        <w:rPr>
          <w:rFonts w:eastAsia="Times New Roman" w:cs="Times New Roman"/>
          <w:szCs w:val="24"/>
        </w:rPr>
        <w:t xml:space="preserve">λαμβάνονται </w:t>
      </w:r>
      <w:r>
        <w:rPr>
          <w:rFonts w:eastAsia="Times New Roman" w:cs="Times New Roman"/>
          <w:szCs w:val="24"/>
        </w:rPr>
        <w:t xml:space="preserve">τη χώρα </w:t>
      </w:r>
      <w:r w:rsidRPr="002B76B5">
        <w:rPr>
          <w:rFonts w:eastAsia="Times New Roman" w:cs="Times New Roman"/>
          <w:szCs w:val="24"/>
        </w:rPr>
        <w:t xml:space="preserve">ως ένα σύνολο </w:t>
      </w:r>
      <w:r>
        <w:rPr>
          <w:rFonts w:eastAsia="Times New Roman" w:cs="Times New Roman"/>
          <w:szCs w:val="24"/>
        </w:rPr>
        <w:t>πολιτικών συμμοριών ,μ</w:t>
      </w:r>
      <w:r w:rsidRPr="002B76B5">
        <w:rPr>
          <w:rFonts w:eastAsia="Times New Roman" w:cs="Times New Roman"/>
          <w:szCs w:val="24"/>
        </w:rPr>
        <w:t xml:space="preserve">ε σκοπό τη διανομή </w:t>
      </w:r>
      <w:r>
        <w:rPr>
          <w:rFonts w:eastAsia="Times New Roman" w:cs="Times New Roman"/>
          <w:szCs w:val="24"/>
        </w:rPr>
        <w:t>των πολιτικών λαφύρων. Γ</w:t>
      </w:r>
      <w:r w:rsidRPr="002B76B5">
        <w:rPr>
          <w:rFonts w:eastAsia="Times New Roman" w:cs="Times New Roman"/>
          <w:szCs w:val="24"/>
        </w:rPr>
        <w:t xml:space="preserve">ια αυτό </w:t>
      </w:r>
      <w:r w:rsidRPr="002B76B5">
        <w:rPr>
          <w:rFonts w:eastAsia="Times New Roman" w:cs="Times New Roman"/>
          <w:szCs w:val="24"/>
        </w:rPr>
        <w:t xml:space="preserve">και αλλάζουν τόσο εύκολα </w:t>
      </w:r>
      <w:r>
        <w:rPr>
          <w:rFonts w:eastAsia="Times New Roman" w:cs="Times New Roman"/>
          <w:szCs w:val="24"/>
        </w:rPr>
        <w:t xml:space="preserve">θέσεις, για αυτό </w:t>
      </w:r>
      <w:r w:rsidRPr="00F331DF">
        <w:rPr>
          <w:rFonts w:eastAsia="Times New Roman"/>
          <w:bCs/>
        </w:rPr>
        <w:t>και</w:t>
      </w:r>
      <w:r>
        <w:rPr>
          <w:rFonts w:eastAsia="Times New Roman" w:cs="Times New Roman"/>
          <w:szCs w:val="24"/>
        </w:rPr>
        <w:t xml:space="preserve"> </w:t>
      </w:r>
      <w:r w:rsidRPr="00A8202F">
        <w:rPr>
          <w:rFonts w:eastAsia="Times New Roman"/>
          <w:bCs/>
          <w:shd w:val="clear" w:color="auto" w:fill="FFFFFF"/>
        </w:rPr>
        <w:t>δεν</w:t>
      </w:r>
      <w:r>
        <w:rPr>
          <w:rFonts w:eastAsia="Times New Roman" w:cs="Times New Roman"/>
          <w:szCs w:val="24"/>
        </w:rPr>
        <w:t xml:space="preserve"> </w:t>
      </w:r>
      <w:r w:rsidRPr="002B76B5">
        <w:rPr>
          <w:rFonts w:eastAsia="Times New Roman" w:cs="Times New Roman"/>
          <w:szCs w:val="24"/>
        </w:rPr>
        <w:t>έρχονται ποτέ σε δύσκολη θέση</w:t>
      </w:r>
      <w:r>
        <w:rPr>
          <w:rFonts w:eastAsia="Times New Roman" w:cs="Times New Roman"/>
          <w:szCs w:val="24"/>
        </w:rPr>
        <w:t xml:space="preserve">. </w:t>
      </w:r>
    </w:p>
    <w:p w14:paraId="77C032DC"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Η</w:t>
      </w:r>
      <w:r w:rsidRPr="002B76B5">
        <w:rPr>
          <w:rFonts w:eastAsia="Times New Roman" w:cs="Times New Roman"/>
          <w:szCs w:val="24"/>
        </w:rPr>
        <w:t xml:space="preserve"> βλάβη που έχει προκαλέσει η </w:t>
      </w:r>
      <w:r>
        <w:rPr>
          <w:rFonts w:eastAsia="Times New Roman" w:cs="Times New Roman"/>
          <w:szCs w:val="24"/>
        </w:rPr>
        <w:t>Κ</w:t>
      </w:r>
      <w:r w:rsidRPr="002B76B5">
        <w:rPr>
          <w:rFonts w:eastAsia="Times New Roman" w:cs="Times New Roman"/>
          <w:szCs w:val="24"/>
        </w:rPr>
        <w:t>υβέρνηση αυτή είναι βαθιά και μακροχρόνια και πλέον λαμβάνει σοβαρ</w:t>
      </w:r>
      <w:r>
        <w:rPr>
          <w:rFonts w:eastAsia="Times New Roman" w:cs="Times New Roman"/>
          <w:szCs w:val="24"/>
        </w:rPr>
        <w:t xml:space="preserve">ή εθνική διάσταση. </w:t>
      </w:r>
      <w:r w:rsidRPr="00922299">
        <w:rPr>
          <w:rFonts w:eastAsia="Times New Roman" w:cs="Times New Roman"/>
          <w:bCs/>
          <w:shd w:val="clear" w:color="auto" w:fill="FFFFFF"/>
        </w:rPr>
        <w:t>Υπάρχουν</w:t>
      </w:r>
      <w:r>
        <w:rPr>
          <w:rFonts w:eastAsia="Times New Roman" w:cs="Times New Roman"/>
          <w:szCs w:val="24"/>
        </w:rPr>
        <w:t xml:space="preserve"> κάποιοι </w:t>
      </w:r>
      <w:r w:rsidRPr="008F0891">
        <w:rPr>
          <w:rFonts w:eastAsia="Times New Roman" w:cs="Times New Roman"/>
          <w:bCs/>
          <w:shd w:val="clear" w:color="auto" w:fill="FFFFFF"/>
        </w:rPr>
        <w:t>που</w:t>
      </w:r>
      <w:r>
        <w:rPr>
          <w:rFonts w:eastAsia="Times New Roman" w:cs="Times New Roman"/>
          <w:szCs w:val="24"/>
        </w:rPr>
        <w:t xml:space="preserve"> </w:t>
      </w:r>
      <w:r w:rsidRPr="0001553A">
        <w:rPr>
          <w:rFonts w:eastAsia="Times New Roman" w:cs="Times New Roman"/>
          <w:bCs/>
          <w:shd w:val="clear" w:color="auto" w:fill="FFFFFF"/>
        </w:rPr>
        <w:t>μπορεί</w:t>
      </w:r>
      <w:r>
        <w:rPr>
          <w:rFonts w:eastAsia="Times New Roman" w:cs="Times New Roman"/>
          <w:szCs w:val="24"/>
        </w:rPr>
        <w:t xml:space="preserve"> </w:t>
      </w:r>
      <w:r w:rsidRPr="002314B3">
        <w:rPr>
          <w:rFonts w:eastAsia="Times New Roman"/>
          <w:bCs/>
          <w:shd w:val="clear" w:color="auto" w:fill="FFFFFF"/>
        </w:rPr>
        <w:t>να</w:t>
      </w:r>
      <w:r>
        <w:rPr>
          <w:rFonts w:eastAsia="Times New Roman" w:cs="Times New Roman"/>
          <w:szCs w:val="24"/>
        </w:rPr>
        <w:t xml:space="preserve"> πουν «</w:t>
      </w:r>
      <w:r w:rsidRPr="00D66BCA">
        <w:rPr>
          <w:rFonts w:eastAsia="Times New Roman"/>
          <w:bCs/>
        </w:rPr>
        <w:t>Ε</w:t>
      </w:r>
      <w:r>
        <w:rPr>
          <w:rFonts w:eastAsia="Times New Roman" w:cs="Times New Roman"/>
          <w:szCs w:val="24"/>
        </w:rPr>
        <w:t xml:space="preserve">, </w:t>
      </w:r>
      <w:r w:rsidRPr="00A8202F">
        <w:rPr>
          <w:rFonts w:eastAsia="Times New Roman"/>
          <w:bCs/>
          <w:shd w:val="clear" w:color="auto" w:fill="FFFFFF"/>
        </w:rPr>
        <w:t>δεν</w:t>
      </w:r>
      <w:r>
        <w:rPr>
          <w:rFonts w:eastAsia="Times New Roman" w:cs="Times New Roman"/>
          <w:szCs w:val="24"/>
        </w:rPr>
        <w:t xml:space="preserve"> </w:t>
      </w:r>
      <w:r w:rsidRPr="00614757">
        <w:rPr>
          <w:rFonts w:eastAsia="Times New Roman" w:cs="Times New Roman"/>
        </w:rPr>
        <w:t>έπρεπε</w:t>
      </w:r>
      <w:r>
        <w:rPr>
          <w:rFonts w:eastAsia="Times New Roman" w:cs="Times New Roman"/>
          <w:szCs w:val="24"/>
        </w:rPr>
        <w:t xml:space="preserve"> </w:t>
      </w:r>
      <w:r w:rsidRPr="002314B3">
        <w:rPr>
          <w:rFonts w:eastAsia="Times New Roman"/>
          <w:bCs/>
          <w:shd w:val="clear" w:color="auto" w:fill="FFFFFF"/>
        </w:rPr>
        <w:lastRenderedPageBreak/>
        <w:t>να</w:t>
      </w:r>
      <w:r>
        <w:rPr>
          <w:rFonts w:eastAsia="Times New Roman" w:cs="Times New Roman"/>
          <w:szCs w:val="24"/>
        </w:rPr>
        <w:t xml:space="preserve"> </w:t>
      </w:r>
      <w:r w:rsidRPr="00773379">
        <w:rPr>
          <w:rFonts w:eastAsia="Times New Roman"/>
          <w:bCs/>
        </w:rPr>
        <w:t>έχει</w:t>
      </w:r>
      <w:r>
        <w:rPr>
          <w:rFonts w:eastAsia="Times New Roman" w:cs="Times New Roman"/>
          <w:szCs w:val="24"/>
        </w:rPr>
        <w:t xml:space="preserve"> λυθεί αυτό το θέμα;» ή </w:t>
      </w:r>
      <w:r w:rsidRPr="00922299">
        <w:rPr>
          <w:rFonts w:eastAsia="Times New Roman" w:cs="Times New Roman"/>
          <w:bCs/>
          <w:shd w:val="clear" w:color="auto" w:fill="FFFFFF"/>
        </w:rPr>
        <w:t>υπάρχουν</w:t>
      </w:r>
      <w:r>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κάποιοι λιγοστοί επιχειρηματίες πάνω </w:t>
      </w:r>
      <w:r w:rsidRPr="008F0891">
        <w:rPr>
          <w:rFonts w:eastAsia="Times New Roman" w:cs="Times New Roman"/>
          <w:bCs/>
          <w:shd w:val="clear" w:color="auto" w:fill="FFFFFF"/>
        </w:rPr>
        <w:t>που</w:t>
      </w:r>
      <w:r>
        <w:rPr>
          <w:rFonts w:eastAsia="Times New Roman" w:cs="Times New Roman"/>
          <w:szCs w:val="24"/>
        </w:rPr>
        <w:t xml:space="preserve"> σκέφτονται μόνο τις δουλειές. Να το πούμε </w:t>
      </w:r>
      <w:r w:rsidRPr="00F331DF">
        <w:rPr>
          <w:rFonts w:eastAsia="Times New Roman"/>
          <w:bCs/>
        </w:rPr>
        <w:t>και</w:t>
      </w:r>
      <w:r>
        <w:rPr>
          <w:rFonts w:eastAsia="Times New Roman" w:cs="Times New Roman"/>
          <w:szCs w:val="24"/>
        </w:rPr>
        <w:t xml:space="preserve"> αυτό. Η </w:t>
      </w:r>
      <w:r>
        <w:rPr>
          <w:rFonts w:eastAsia="Times New Roman" w:cs="Times New Roman"/>
          <w:szCs w:val="24"/>
        </w:rPr>
        <w:t>σ</w:t>
      </w:r>
      <w:r w:rsidRPr="002B76B5">
        <w:rPr>
          <w:rFonts w:eastAsia="Times New Roman" w:cs="Times New Roman"/>
          <w:szCs w:val="24"/>
        </w:rPr>
        <w:t>υμφωνία σφραγίζει την αποχώρηση των ελληνικών συμφερόντων και την έλευση γερμανικ</w:t>
      </w:r>
      <w:r>
        <w:rPr>
          <w:rFonts w:eastAsia="Times New Roman" w:cs="Times New Roman"/>
          <w:szCs w:val="24"/>
        </w:rPr>
        <w:t>ών</w:t>
      </w:r>
      <w:r w:rsidRPr="002B76B5">
        <w:rPr>
          <w:rFonts w:eastAsia="Times New Roman" w:cs="Times New Roman"/>
          <w:szCs w:val="24"/>
        </w:rPr>
        <w:t xml:space="preserve"> και διεθνών παραγόντων</w:t>
      </w:r>
      <w:r>
        <w:rPr>
          <w:rFonts w:eastAsia="Times New Roman" w:cs="Times New Roman"/>
          <w:szCs w:val="24"/>
        </w:rPr>
        <w:t>. Τ</w:t>
      </w:r>
      <w:r w:rsidRPr="002B76B5">
        <w:rPr>
          <w:rFonts w:eastAsia="Times New Roman" w:cs="Times New Roman"/>
          <w:szCs w:val="24"/>
        </w:rPr>
        <w:t>ώρα υπάρχει κα</w:t>
      </w:r>
      <w:r w:rsidRPr="002B76B5">
        <w:rPr>
          <w:rFonts w:eastAsia="Times New Roman" w:cs="Times New Roman"/>
          <w:szCs w:val="24"/>
        </w:rPr>
        <w:t xml:space="preserve">ι το τυπικό πλαίσιο με τη </w:t>
      </w:r>
      <w:r>
        <w:rPr>
          <w:rFonts w:eastAsia="Times New Roman" w:cs="Times New Roman"/>
          <w:szCs w:val="24"/>
        </w:rPr>
        <w:t>σ</w:t>
      </w:r>
      <w:r w:rsidRPr="002B76B5">
        <w:rPr>
          <w:rFonts w:eastAsia="Times New Roman" w:cs="Times New Roman"/>
          <w:szCs w:val="24"/>
        </w:rPr>
        <w:t>υμφωνία του κ</w:t>
      </w:r>
      <w:r>
        <w:rPr>
          <w:rFonts w:eastAsia="Times New Roman" w:cs="Times New Roman"/>
          <w:szCs w:val="24"/>
        </w:rPr>
        <w:t>.</w:t>
      </w:r>
      <w:r w:rsidRPr="002B76B5">
        <w:rPr>
          <w:rFonts w:eastAsia="Times New Roman" w:cs="Times New Roman"/>
          <w:szCs w:val="24"/>
        </w:rPr>
        <w:t xml:space="preserve"> Τσίπρα</w:t>
      </w:r>
      <w:r>
        <w:rPr>
          <w:rFonts w:eastAsia="Times New Roman" w:cs="Times New Roman"/>
          <w:szCs w:val="24"/>
        </w:rPr>
        <w:t>. Τ</w:t>
      </w:r>
      <w:r w:rsidRPr="002B76B5">
        <w:rPr>
          <w:rFonts w:eastAsia="Times New Roman" w:cs="Times New Roman"/>
          <w:szCs w:val="24"/>
        </w:rPr>
        <w:t xml:space="preserve">ο πολιτικό κόστος </w:t>
      </w:r>
      <w:r>
        <w:rPr>
          <w:rFonts w:eastAsia="Times New Roman" w:cs="Times New Roman"/>
          <w:szCs w:val="24"/>
        </w:rPr>
        <w:t>δ</w:t>
      </w:r>
      <w:r w:rsidRPr="002B76B5">
        <w:rPr>
          <w:rFonts w:eastAsia="Times New Roman" w:cs="Times New Roman"/>
          <w:szCs w:val="24"/>
        </w:rPr>
        <w:t>εν ενδιαφέρει το</w:t>
      </w:r>
      <w:r>
        <w:rPr>
          <w:rFonts w:eastAsia="Times New Roman" w:cs="Times New Roman"/>
          <w:szCs w:val="24"/>
        </w:rPr>
        <w:t>ν</w:t>
      </w:r>
      <w:r w:rsidRPr="002B76B5">
        <w:rPr>
          <w:rFonts w:eastAsia="Times New Roman" w:cs="Times New Roman"/>
          <w:szCs w:val="24"/>
        </w:rPr>
        <w:t xml:space="preserve"> </w:t>
      </w:r>
      <w:r>
        <w:rPr>
          <w:rFonts w:eastAsia="Times New Roman" w:cs="Times New Roman"/>
          <w:szCs w:val="24"/>
        </w:rPr>
        <w:t xml:space="preserve">κ. </w:t>
      </w:r>
      <w:r w:rsidRPr="002B76B5">
        <w:rPr>
          <w:rFonts w:eastAsia="Times New Roman" w:cs="Times New Roman"/>
          <w:szCs w:val="24"/>
        </w:rPr>
        <w:t>Τσίπρα</w:t>
      </w:r>
      <w:r>
        <w:rPr>
          <w:rFonts w:eastAsia="Times New Roman" w:cs="Times New Roman"/>
          <w:szCs w:val="24"/>
        </w:rPr>
        <w:t>. Τα</w:t>
      </w:r>
      <w:r w:rsidRPr="002B76B5">
        <w:rPr>
          <w:rFonts w:eastAsia="Times New Roman" w:cs="Times New Roman"/>
          <w:szCs w:val="24"/>
        </w:rPr>
        <w:t xml:space="preserve"> συμφέροντα </w:t>
      </w:r>
      <w:r>
        <w:rPr>
          <w:rFonts w:eastAsia="Times New Roman" w:cs="Times New Roman"/>
          <w:szCs w:val="24"/>
        </w:rPr>
        <w:t xml:space="preserve">τον ενδιαφέρουν </w:t>
      </w:r>
      <w:r w:rsidRPr="00F331DF">
        <w:rPr>
          <w:rFonts w:eastAsia="Times New Roman"/>
          <w:bCs/>
        </w:rPr>
        <w:t>και</w:t>
      </w:r>
      <w:r w:rsidRPr="002B76B5">
        <w:rPr>
          <w:rFonts w:eastAsia="Times New Roman" w:cs="Times New Roman"/>
          <w:szCs w:val="24"/>
        </w:rPr>
        <w:t xml:space="preserve"> να μπορέσει να </w:t>
      </w:r>
      <w:r>
        <w:rPr>
          <w:rFonts w:eastAsia="Times New Roman" w:cs="Times New Roman"/>
          <w:szCs w:val="24"/>
        </w:rPr>
        <w:t>μπετονάρει</w:t>
      </w:r>
      <w:r w:rsidRPr="002B76B5">
        <w:rPr>
          <w:rFonts w:eastAsia="Times New Roman" w:cs="Times New Roman"/>
          <w:szCs w:val="24"/>
        </w:rPr>
        <w:t xml:space="preserve"> το 20%</w:t>
      </w:r>
      <w:r>
        <w:rPr>
          <w:rFonts w:eastAsia="Times New Roman" w:cs="Times New Roman"/>
          <w:szCs w:val="24"/>
        </w:rPr>
        <w:t>, τ</w:t>
      </w:r>
      <w:r w:rsidRPr="002B76B5">
        <w:rPr>
          <w:rFonts w:eastAsia="Times New Roman" w:cs="Times New Roman"/>
          <w:szCs w:val="24"/>
        </w:rPr>
        <w:t>η δεύτερη θέση</w:t>
      </w:r>
      <w:r>
        <w:rPr>
          <w:rFonts w:eastAsia="Times New Roman" w:cs="Times New Roman"/>
          <w:szCs w:val="24"/>
        </w:rPr>
        <w:t xml:space="preserve">. </w:t>
      </w:r>
    </w:p>
    <w:p w14:paraId="77C032DD"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Σ</w:t>
      </w:r>
      <w:r w:rsidRPr="002B76B5">
        <w:rPr>
          <w:rFonts w:eastAsia="Times New Roman" w:cs="Times New Roman"/>
          <w:szCs w:val="24"/>
        </w:rPr>
        <w:t xml:space="preserve">τοιχήματα </w:t>
      </w:r>
      <w:r>
        <w:rPr>
          <w:rFonts w:eastAsia="Times New Roman" w:cs="Times New Roman"/>
          <w:szCs w:val="24"/>
        </w:rPr>
        <w:t>δ</w:t>
      </w:r>
      <w:r w:rsidRPr="002B76B5">
        <w:rPr>
          <w:rFonts w:eastAsia="Times New Roman" w:cs="Times New Roman"/>
          <w:szCs w:val="24"/>
        </w:rPr>
        <w:t>εν παίζω ποτέ</w:t>
      </w:r>
      <w:r>
        <w:rPr>
          <w:rFonts w:eastAsia="Times New Roman" w:cs="Times New Roman"/>
          <w:szCs w:val="24"/>
        </w:rPr>
        <w:t>.</w:t>
      </w:r>
      <w:r w:rsidRPr="002B76B5">
        <w:rPr>
          <w:rFonts w:eastAsia="Times New Roman" w:cs="Times New Roman"/>
          <w:szCs w:val="24"/>
        </w:rPr>
        <w:t xml:space="preserve"> αλλά </w:t>
      </w:r>
      <w:r w:rsidRPr="00022913">
        <w:rPr>
          <w:rFonts w:eastAsia="Times New Roman"/>
          <w:bCs/>
          <w:shd w:val="clear" w:color="auto" w:fill="FFFFFF"/>
        </w:rPr>
        <w:t>θα</w:t>
      </w:r>
      <w:r w:rsidRPr="002B76B5">
        <w:rPr>
          <w:rFonts w:eastAsia="Times New Roman" w:cs="Times New Roman"/>
          <w:szCs w:val="24"/>
        </w:rPr>
        <w:t xml:space="preserve"> δείτε τα αποτελέσματα στις εκλογές και </w:t>
      </w:r>
      <w:r>
        <w:rPr>
          <w:rFonts w:eastAsia="Times New Roman" w:cs="Times New Roman"/>
          <w:szCs w:val="24"/>
        </w:rPr>
        <w:t>θ</w:t>
      </w:r>
      <w:r w:rsidRPr="002B76B5">
        <w:rPr>
          <w:rFonts w:eastAsia="Times New Roman" w:cs="Times New Roman"/>
          <w:szCs w:val="24"/>
        </w:rPr>
        <w:t xml:space="preserve">α τρίβετε τα μάτια </w:t>
      </w:r>
      <w:r>
        <w:rPr>
          <w:rFonts w:eastAsia="Times New Roman" w:cs="Times New Roman"/>
          <w:szCs w:val="24"/>
        </w:rPr>
        <w:t>σας.</w:t>
      </w:r>
      <w:r w:rsidRPr="002B76B5">
        <w:rPr>
          <w:rFonts w:eastAsia="Times New Roman" w:cs="Times New Roman"/>
          <w:szCs w:val="24"/>
        </w:rPr>
        <w:t xml:space="preserve"> Όσα </w:t>
      </w:r>
      <w:r>
        <w:rPr>
          <w:rFonts w:eastAsia="Times New Roman" w:cs="Times New Roman"/>
          <w:szCs w:val="24"/>
        </w:rPr>
        <w:t>σ</w:t>
      </w:r>
      <w:r w:rsidRPr="002B76B5">
        <w:rPr>
          <w:rFonts w:eastAsia="Times New Roman" w:cs="Times New Roman"/>
          <w:szCs w:val="24"/>
        </w:rPr>
        <w:t>υγχαρητήρια κι αν πάρετε από τον κ</w:t>
      </w:r>
      <w:r>
        <w:rPr>
          <w:rFonts w:eastAsia="Times New Roman" w:cs="Times New Roman"/>
          <w:szCs w:val="24"/>
        </w:rPr>
        <w:t>. Ζάεφ</w:t>
      </w:r>
      <w:r w:rsidRPr="002B76B5">
        <w:rPr>
          <w:rFonts w:eastAsia="Times New Roman" w:cs="Times New Roman"/>
          <w:szCs w:val="24"/>
        </w:rPr>
        <w:t xml:space="preserve"> και από τον κ</w:t>
      </w:r>
      <w:r>
        <w:rPr>
          <w:rFonts w:eastAsia="Times New Roman" w:cs="Times New Roman"/>
          <w:szCs w:val="24"/>
        </w:rPr>
        <w:t xml:space="preserve">. </w:t>
      </w:r>
      <w:r w:rsidRPr="002B76B5">
        <w:rPr>
          <w:rFonts w:eastAsia="Times New Roman" w:cs="Times New Roman"/>
          <w:szCs w:val="24"/>
        </w:rPr>
        <w:t>Νίμιτς</w:t>
      </w:r>
      <w:r>
        <w:rPr>
          <w:rFonts w:eastAsia="Times New Roman" w:cs="Times New Roman"/>
          <w:szCs w:val="24"/>
        </w:rPr>
        <w:t>,</w:t>
      </w:r>
      <w:r w:rsidRPr="002B76B5">
        <w:rPr>
          <w:rFonts w:eastAsia="Times New Roman" w:cs="Times New Roman"/>
          <w:szCs w:val="24"/>
        </w:rPr>
        <w:t xml:space="preserve"> εδώ ψηφίζουν οι Έλληνες και Ελληνίδες</w:t>
      </w:r>
      <w:r>
        <w:rPr>
          <w:rFonts w:eastAsia="Times New Roman" w:cs="Times New Roman"/>
          <w:szCs w:val="24"/>
        </w:rPr>
        <w:t>.</w:t>
      </w:r>
    </w:p>
    <w:p w14:paraId="77C032DE" w14:textId="77777777" w:rsidR="006113A9" w:rsidRDefault="006B6FC4">
      <w:pPr>
        <w:spacing w:line="600" w:lineRule="auto"/>
        <w:ind w:firstLine="720"/>
        <w:contextualSpacing/>
        <w:jc w:val="both"/>
        <w:rPr>
          <w:rFonts w:eastAsia="Times New Roman" w:cs="Times New Roman"/>
          <w:szCs w:val="24"/>
        </w:rPr>
      </w:pPr>
      <w:r w:rsidRPr="002B76B5">
        <w:rPr>
          <w:rFonts w:eastAsia="Times New Roman" w:cs="Times New Roman"/>
          <w:szCs w:val="24"/>
        </w:rPr>
        <w:t>Σας ευχαριστώ</w:t>
      </w:r>
      <w:r>
        <w:rPr>
          <w:rFonts w:eastAsia="Times New Roman" w:cs="Times New Roman"/>
          <w:szCs w:val="24"/>
        </w:rPr>
        <w:t>.</w:t>
      </w:r>
    </w:p>
    <w:p w14:paraId="77C032DF" w14:textId="77777777" w:rsidR="006113A9" w:rsidRDefault="006B6FC4">
      <w:pPr>
        <w:spacing w:line="600" w:lineRule="auto"/>
        <w:ind w:firstLine="709"/>
        <w:contextualSpacing/>
        <w:jc w:val="center"/>
        <w:rPr>
          <w:rFonts w:eastAsia="Times New Roman" w:cs="Times New Roman"/>
        </w:rPr>
      </w:pPr>
      <w:r w:rsidRPr="002914BE">
        <w:rPr>
          <w:rFonts w:eastAsia="Times New Roman" w:cs="Times New Roman"/>
        </w:rPr>
        <w:t>(Χειροκροτήματα από την πτέρυγα της Νέας Δημοκρατίας)</w:t>
      </w:r>
    </w:p>
    <w:p w14:paraId="77C032E0"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 </w:t>
      </w:r>
      <w:r w:rsidRPr="00B85D5D">
        <w:rPr>
          <w:rFonts w:eastAsia="Times New Roman" w:cs="Times New Roman"/>
          <w:b/>
          <w:bCs/>
          <w:shd w:val="clear" w:color="auto" w:fill="FFFFFF"/>
        </w:rPr>
        <w:t>ΠΡΟΕΔΡΕΥΩΝ (Γ</w:t>
      </w:r>
      <w:r w:rsidRPr="00B85D5D">
        <w:rPr>
          <w:rFonts w:eastAsia="Times New Roman" w:cs="Times New Roman"/>
          <w:b/>
          <w:bCs/>
          <w:shd w:val="clear" w:color="auto" w:fill="FFFFFF"/>
        </w:rPr>
        <w:t>εώργιος Βαρεμένος):</w:t>
      </w:r>
      <w:r w:rsidRPr="00B85D5D">
        <w:rPr>
          <w:rFonts w:eastAsia="Times New Roman" w:cs="Times New Roman"/>
          <w:bCs/>
          <w:shd w:val="clear" w:color="auto" w:fill="FFFFFF"/>
        </w:rPr>
        <w:t xml:space="preserve"> </w:t>
      </w:r>
      <w:r>
        <w:rPr>
          <w:rFonts w:eastAsia="Times New Roman" w:cs="Times New Roman"/>
          <w:szCs w:val="24"/>
        </w:rPr>
        <w:t xml:space="preserve">Ο κ. Κέλλας </w:t>
      </w:r>
      <w:r w:rsidRPr="00773379">
        <w:rPr>
          <w:rFonts w:eastAsia="Times New Roman"/>
          <w:bCs/>
        </w:rPr>
        <w:t>έχει</w:t>
      </w:r>
      <w:r>
        <w:rPr>
          <w:rFonts w:eastAsia="Times New Roman" w:cs="Times New Roman"/>
          <w:szCs w:val="24"/>
        </w:rPr>
        <w:t xml:space="preserve"> τον λόγο.</w:t>
      </w:r>
    </w:p>
    <w:p w14:paraId="77C032E1" w14:textId="77777777" w:rsidR="006113A9" w:rsidRDefault="006B6FC4">
      <w:pPr>
        <w:spacing w:line="600" w:lineRule="auto"/>
        <w:ind w:firstLine="720"/>
        <w:contextualSpacing/>
        <w:jc w:val="both"/>
        <w:rPr>
          <w:rFonts w:eastAsia="Times New Roman" w:cs="Times New Roman"/>
          <w:szCs w:val="24"/>
        </w:rPr>
      </w:pPr>
      <w:r w:rsidRPr="0019458C">
        <w:rPr>
          <w:rFonts w:eastAsia="Times New Roman" w:cs="Times New Roman"/>
          <w:b/>
          <w:szCs w:val="24"/>
        </w:rPr>
        <w:t>ΧΡΗΣΤΟΣ ΚΕΛΛΑΣ:</w:t>
      </w:r>
      <w:r>
        <w:rPr>
          <w:rFonts w:eastAsia="Times New Roman" w:cs="Times New Roman"/>
          <w:szCs w:val="24"/>
        </w:rPr>
        <w:t xml:space="preserve"> </w:t>
      </w:r>
      <w:r w:rsidRPr="000A3480">
        <w:rPr>
          <w:rFonts w:eastAsia="Times New Roman" w:cs="Times New Roman"/>
        </w:rPr>
        <w:t xml:space="preserve">Ευχαριστώ, κύριε Πρόεδρε. </w:t>
      </w:r>
      <w:r>
        <w:rPr>
          <w:rFonts w:eastAsia="Times New Roman" w:cs="Times New Roman"/>
          <w:szCs w:val="24"/>
        </w:rPr>
        <w:t xml:space="preserve"> </w:t>
      </w:r>
    </w:p>
    <w:p w14:paraId="77C032E2" w14:textId="77777777" w:rsidR="006113A9" w:rsidRDefault="006B6FC4">
      <w:pPr>
        <w:spacing w:line="600" w:lineRule="auto"/>
        <w:ind w:firstLine="720"/>
        <w:contextualSpacing/>
        <w:jc w:val="both"/>
        <w:rPr>
          <w:rFonts w:eastAsia="Times New Roman" w:cs="Times New Roman"/>
          <w:szCs w:val="24"/>
        </w:rPr>
      </w:pPr>
      <w:r w:rsidRPr="00416E19">
        <w:rPr>
          <w:rFonts w:eastAsia="Times New Roman"/>
          <w:szCs w:val="24"/>
        </w:rPr>
        <w:lastRenderedPageBreak/>
        <w:t>Κυρίες και κύριοι συνάδελφοι</w:t>
      </w:r>
      <w:r>
        <w:rPr>
          <w:rFonts w:eastAsia="Times New Roman" w:cs="Times New Roman"/>
          <w:szCs w:val="24"/>
        </w:rPr>
        <w:t xml:space="preserve">, κύριοι Υπουργοί, η πατρίδα μας αντιμετωπίζει </w:t>
      </w:r>
      <w:r w:rsidRPr="00833F6A">
        <w:rPr>
          <w:rFonts w:eastAsia="Times New Roman"/>
          <w:bCs/>
          <w:shd w:val="clear" w:color="auto" w:fill="FFFFFF"/>
        </w:rPr>
        <w:t>μια</w:t>
      </w:r>
      <w:r>
        <w:rPr>
          <w:rFonts w:eastAsia="Times New Roman" w:cs="Times New Roman"/>
          <w:szCs w:val="24"/>
        </w:rPr>
        <w:t xml:space="preserve"> από τις μεγαλύτερες</w:t>
      </w:r>
      <w:r w:rsidRPr="002B76B5">
        <w:rPr>
          <w:rFonts w:eastAsia="Times New Roman" w:cs="Times New Roman"/>
          <w:szCs w:val="24"/>
        </w:rPr>
        <w:t xml:space="preserve"> προκλήσεις της ιστορίας της και θα έπρεπε να έχουμε ομοψυχία</w:t>
      </w:r>
      <w:r>
        <w:rPr>
          <w:rFonts w:eastAsia="Times New Roman" w:cs="Times New Roman"/>
          <w:szCs w:val="24"/>
        </w:rPr>
        <w:t>,</w:t>
      </w:r>
      <w:r w:rsidRPr="002B76B5">
        <w:rPr>
          <w:rFonts w:eastAsia="Times New Roman" w:cs="Times New Roman"/>
          <w:szCs w:val="24"/>
        </w:rPr>
        <w:t xml:space="preserve"> προκειμένου να ενισχύσουμε την εθνική μας ασφάλεια και να προστατεύσουμε την ιστορική μας κληρονομιά απέναντι στον αλυτρωτισμό των </w:t>
      </w:r>
      <w:r>
        <w:rPr>
          <w:rFonts w:eastAsia="Times New Roman" w:cs="Times New Roman"/>
          <w:szCs w:val="24"/>
        </w:rPr>
        <w:t>Σ</w:t>
      </w:r>
      <w:r w:rsidRPr="002B76B5">
        <w:rPr>
          <w:rFonts w:eastAsia="Times New Roman" w:cs="Times New Roman"/>
          <w:szCs w:val="24"/>
        </w:rPr>
        <w:t>κοπιανών και την ευθυγράμμισή τους με την Τουρκία και την Αλβανία</w:t>
      </w:r>
      <w:r>
        <w:rPr>
          <w:rFonts w:eastAsia="Times New Roman" w:cs="Times New Roman"/>
          <w:szCs w:val="24"/>
        </w:rPr>
        <w:t>.</w:t>
      </w:r>
    </w:p>
    <w:p w14:paraId="77C032E3"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Αντ’ αυτού, έχουμε </w:t>
      </w:r>
      <w:r w:rsidRPr="00833F6A">
        <w:rPr>
          <w:rFonts w:eastAsia="Times New Roman"/>
          <w:bCs/>
          <w:shd w:val="clear" w:color="auto" w:fill="FFFFFF"/>
        </w:rPr>
        <w:t>μια</w:t>
      </w:r>
      <w:r>
        <w:rPr>
          <w:rFonts w:eastAsia="Times New Roman" w:cs="Times New Roman"/>
          <w:szCs w:val="24"/>
        </w:rPr>
        <w:t xml:space="preserve"> </w:t>
      </w:r>
      <w:r w:rsidRPr="003E5E44">
        <w:rPr>
          <w:rFonts w:eastAsia="Times New Roman"/>
          <w:bCs/>
        </w:rPr>
        <w:t>Κυβέρνηση</w:t>
      </w:r>
      <w:r>
        <w:rPr>
          <w:rFonts w:eastAsia="Times New Roman" w:cs="Times New Roman"/>
          <w:szCs w:val="24"/>
        </w:rPr>
        <w:t xml:space="preserve"> </w:t>
      </w:r>
      <w:r w:rsidRPr="002B76B5">
        <w:rPr>
          <w:rFonts w:eastAsia="Times New Roman" w:cs="Times New Roman"/>
          <w:szCs w:val="24"/>
        </w:rPr>
        <w:t>μειοψηφίας</w:t>
      </w:r>
      <w:r>
        <w:rPr>
          <w:rFonts w:eastAsia="Times New Roman" w:cs="Times New Roman"/>
          <w:szCs w:val="24"/>
        </w:rPr>
        <w:t>,</w:t>
      </w:r>
      <w:r w:rsidRPr="002B76B5">
        <w:rPr>
          <w:rFonts w:eastAsia="Times New Roman" w:cs="Times New Roman"/>
          <w:szCs w:val="24"/>
        </w:rPr>
        <w:t xml:space="preserve"> η οποία κάν</w:t>
      </w:r>
      <w:r w:rsidRPr="002B76B5">
        <w:rPr>
          <w:rFonts w:eastAsia="Times New Roman" w:cs="Times New Roman"/>
          <w:szCs w:val="24"/>
        </w:rPr>
        <w:t>ει ό</w:t>
      </w:r>
      <w:r>
        <w:rPr>
          <w:rFonts w:eastAsia="Times New Roman" w:cs="Times New Roman"/>
          <w:szCs w:val="24"/>
        </w:rPr>
        <w:t>,</w:t>
      </w:r>
      <w:r w:rsidRPr="002B76B5">
        <w:rPr>
          <w:rFonts w:eastAsia="Times New Roman" w:cs="Times New Roman"/>
          <w:szCs w:val="24"/>
        </w:rPr>
        <w:t xml:space="preserve">τι περνάει από το χέρι της για να </w:t>
      </w:r>
      <w:r>
        <w:rPr>
          <w:rFonts w:eastAsia="Times New Roman" w:cs="Times New Roman"/>
          <w:szCs w:val="24"/>
        </w:rPr>
        <w:t>διχ</w:t>
      </w:r>
      <w:r w:rsidRPr="002B76B5">
        <w:rPr>
          <w:rFonts w:eastAsia="Times New Roman" w:cs="Times New Roman"/>
          <w:szCs w:val="24"/>
        </w:rPr>
        <w:t>άσει τους Έλληνες και να ενώσ</w:t>
      </w:r>
      <w:r>
        <w:rPr>
          <w:rFonts w:eastAsia="Times New Roman" w:cs="Times New Roman"/>
          <w:szCs w:val="24"/>
        </w:rPr>
        <w:t>ει</w:t>
      </w:r>
      <w:r w:rsidRPr="002B76B5">
        <w:rPr>
          <w:rFonts w:eastAsia="Times New Roman" w:cs="Times New Roman"/>
          <w:szCs w:val="24"/>
        </w:rPr>
        <w:t xml:space="preserve"> τους </w:t>
      </w:r>
      <w:r>
        <w:rPr>
          <w:rFonts w:eastAsia="Times New Roman" w:cs="Times New Roman"/>
          <w:szCs w:val="24"/>
        </w:rPr>
        <w:t>Σ</w:t>
      </w:r>
      <w:r w:rsidRPr="002B76B5">
        <w:rPr>
          <w:rFonts w:eastAsia="Times New Roman" w:cs="Times New Roman"/>
          <w:szCs w:val="24"/>
        </w:rPr>
        <w:t>κοπιανούς</w:t>
      </w:r>
      <w:r>
        <w:rPr>
          <w:rFonts w:eastAsia="Times New Roman" w:cs="Times New Roman"/>
          <w:szCs w:val="24"/>
        </w:rPr>
        <w:t>,</w:t>
      </w:r>
      <w:r w:rsidRPr="002B76B5">
        <w:rPr>
          <w:rFonts w:eastAsia="Times New Roman" w:cs="Times New Roman"/>
          <w:szCs w:val="24"/>
        </w:rPr>
        <w:t xml:space="preserve"> όπως είπε ο </w:t>
      </w:r>
      <w:r>
        <w:rPr>
          <w:rFonts w:eastAsia="Times New Roman" w:cs="Times New Roman"/>
          <w:szCs w:val="24"/>
        </w:rPr>
        <w:t>Π</w:t>
      </w:r>
      <w:r w:rsidRPr="002B76B5">
        <w:rPr>
          <w:rFonts w:eastAsia="Times New Roman" w:cs="Times New Roman"/>
          <w:szCs w:val="24"/>
        </w:rPr>
        <w:t xml:space="preserve">ρόεδρός μας ο Κυριάκος </w:t>
      </w:r>
      <w:r>
        <w:rPr>
          <w:rFonts w:eastAsia="Times New Roman" w:cs="Times New Roman"/>
          <w:szCs w:val="24"/>
        </w:rPr>
        <w:t xml:space="preserve">ο </w:t>
      </w:r>
      <w:r w:rsidRPr="002B76B5">
        <w:rPr>
          <w:rFonts w:eastAsia="Times New Roman" w:cs="Times New Roman"/>
          <w:szCs w:val="24"/>
        </w:rPr>
        <w:t>Μητσοτάκης</w:t>
      </w:r>
      <w:r>
        <w:rPr>
          <w:rFonts w:eastAsia="Times New Roman" w:cs="Times New Roman"/>
          <w:szCs w:val="24"/>
        </w:rPr>
        <w:t xml:space="preserve">. </w:t>
      </w:r>
    </w:p>
    <w:p w14:paraId="77C032E4"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Όποιος </w:t>
      </w:r>
      <w:r w:rsidRPr="00773379">
        <w:rPr>
          <w:rFonts w:eastAsia="Times New Roman"/>
          <w:bCs/>
        </w:rPr>
        <w:t>έχει</w:t>
      </w:r>
      <w:r>
        <w:rPr>
          <w:rFonts w:eastAsia="Times New Roman" w:cs="Times New Roman"/>
          <w:szCs w:val="24"/>
        </w:rPr>
        <w:t xml:space="preserve"> εθνική </w:t>
      </w:r>
      <w:r w:rsidRPr="00F331DF">
        <w:rPr>
          <w:rFonts w:eastAsia="Times New Roman"/>
          <w:bCs/>
        </w:rPr>
        <w:t>και</w:t>
      </w:r>
      <w:r>
        <w:rPr>
          <w:rFonts w:eastAsia="Times New Roman" w:cs="Times New Roman"/>
          <w:szCs w:val="24"/>
        </w:rPr>
        <w:t xml:space="preserve"> θρησκευτική συνείδηση,</w:t>
      </w:r>
      <w:r w:rsidRPr="002B76B5">
        <w:rPr>
          <w:rFonts w:eastAsia="Times New Roman" w:cs="Times New Roman"/>
          <w:szCs w:val="24"/>
        </w:rPr>
        <w:t xml:space="preserve"> εκφράζοντας την ευαισθησία </w:t>
      </w:r>
      <w:r>
        <w:rPr>
          <w:rFonts w:eastAsia="Times New Roman" w:cs="Times New Roman"/>
          <w:szCs w:val="24"/>
        </w:rPr>
        <w:t xml:space="preserve">του </w:t>
      </w:r>
      <w:r w:rsidRPr="002B76B5">
        <w:rPr>
          <w:rFonts w:eastAsia="Times New Roman" w:cs="Times New Roman"/>
          <w:szCs w:val="24"/>
        </w:rPr>
        <w:t>στα θέματα της Μακεδονίας</w:t>
      </w:r>
      <w:r>
        <w:rPr>
          <w:rFonts w:eastAsia="Times New Roman" w:cs="Times New Roman"/>
          <w:szCs w:val="24"/>
        </w:rPr>
        <w:t>,</w:t>
      </w:r>
      <w:r w:rsidRPr="002B76B5">
        <w:rPr>
          <w:rFonts w:eastAsia="Times New Roman" w:cs="Times New Roman"/>
          <w:szCs w:val="24"/>
        </w:rPr>
        <w:t xml:space="preserve"> της Κύπρου</w:t>
      </w:r>
      <w:r w:rsidRPr="002B76B5">
        <w:rPr>
          <w:rFonts w:eastAsia="Times New Roman" w:cs="Times New Roman"/>
          <w:szCs w:val="24"/>
        </w:rPr>
        <w:t xml:space="preserve"> και της Βορείου Ηπείρου</w:t>
      </w:r>
      <w:r>
        <w:rPr>
          <w:rFonts w:eastAsia="Times New Roman" w:cs="Times New Roman"/>
          <w:szCs w:val="24"/>
        </w:rPr>
        <w:t>,</w:t>
      </w:r>
      <w:r w:rsidRPr="002B76B5">
        <w:rPr>
          <w:rFonts w:eastAsia="Times New Roman" w:cs="Times New Roman"/>
          <w:szCs w:val="24"/>
        </w:rPr>
        <w:t xml:space="preserve"> χαρακτηρίζεται ως ακροδεξιός </w:t>
      </w:r>
      <w:r>
        <w:rPr>
          <w:rFonts w:eastAsia="Times New Roman" w:cs="Times New Roman"/>
          <w:szCs w:val="24"/>
        </w:rPr>
        <w:t xml:space="preserve">ή ως </w:t>
      </w:r>
      <w:r w:rsidRPr="002B76B5">
        <w:rPr>
          <w:rFonts w:eastAsia="Times New Roman" w:cs="Times New Roman"/>
          <w:szCs w:val="24"/>
        </w:rPr>
        <w:t>φασίστας</w:t>
      </w:r>
      <w:r>
        <w:rPr>
          <w:rFonts w:eastAsia="Times New Roman" w:cs="Times New Roman"/>
          <w:szCs w:val="24"/>
        </w:rPr>
        <w:t>. Βλέπουμ</w:t>
      </w:r>
      <w:r w:rsidRPr="002B76B5">
        <w:rPr>
          <w:rFonts w:eastAsia="Times New Roman" w:cs="Times New Roman"/>
          <w:szCs w:val="24"/>
        </w:rPr>
        <w:t xml:space="preserve">ε την πολιτική που ασκεί </w:t>
      </w:r>
      <w:r>
        <w:rPr>
          <w:rFonts w:eastAsia="Times New Roman" w:cs="Times New Roman"/>
          <w:szCs w:val="24"/>
        </w:rPr>
        <w:t>ο Ράμα στη</w:t>
      </w:r>
      <w:r w:rsidRPr="002B76B5">
        <w:rPr>
          <w:rFonts w:eastAsia="Times New Roman" w:cs="Times New Roman"/>
          <w:szCs w:val="24"/>
        </w:rPr>
        <w:t xml:space="preserve"> γειτονική Αλβανία</w:t>
      </w:r>
      <w:r>
        <w:rPr>
          <w:rFonts w:eastAsia="Times New Roman" w:cs="Times New Roman"/>
          <w:szCs w:val="24"/>
        </w:rPr>
        <w:t>,</w:t>
      </w:r>
      <w:r w:rsidRPr="002B76B5">
        <w:rPr>
          <w:rFonts w:eastAsia="Times New Roman" w:cs="Times New Roman"/>
          <w:szCs w:val="24"/>
        </w:rPr>
        <w:t xml:space="preserve"> με τις περιουσίες των Ελλήνων να δημεύονται</w:t>
      </w:r>
      <w:r>
        <w:rPr>
          <w:rFonts w:eastAsia="Times New Roman" w:cs="Times New Roman"/>
          <w:szCs w:val="24"/>
        </w:rPr>
        <w:t>,</w:t>
      </w:r>
      <w:r w:rsidRPr="002B76B5">
        <w:rPr>
          <w:rFonts w:eastAsia="Times New Roman" w:cs="Times New Roman"/>
          <w:szCs w:val="24"/>
        </w:rPr>
        <w:t xml:space="preserve"> με τις εκκλησίες να γκρεμίζονται</w:t>
      </w:r>
      <w:r>
        <w:rPr>
          <w:rFonts w:eastAsia="Times New Roman" w:cs="Times New Roman"/>
          <w:szCs w:val="24"/>
        </w:rPr>
        <w:t>,</w:t>
      </w:r>
      <w:r w:rsidRPr="002B76B5">
        <w:rPr>
          <w:rFonts w:eastAsia="Times New Roman" w:cs="Times New Roman"/>
          <w:szCs w:val="24"/>
        </w:rPr>
        <w:t xml:space="preserve"> </w:t>
      </w:r>
      <w:r>
        <w:rPr>
          <w:rFonts w:eastAsia="Times New Roman" w:cs="Times New Roman"/>
          <w:szCs w:val="24"/>
        </w:rPr>
        <w:t xml:space="preserve">με ωμές δολοφονίες και η </w:t>
      </w:r>
      <w:r w:rsidRPr="003E5E44">
        <w:rPr>
          <w:rFonts w:eastAsia="Times New Roman"/>
          <w:bCs/>
        </w:rPr>
        <w:t>Κυβέρνηση</w:t>
      </w:r>
      <w:r>
        <w:rPr>
          <w:rFonts w:eastAsia="Times New Roman" w:cs="Times New Roman"/>
          <w:szCs w:val="24"/>
        </w:rPr>
        <w:t xml:space="preserve"> σιωπά. </w:t>
      </w:r>
    </w:p>
    <w:p w14:paraId="77C032E5"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Ως</w:t>
      </w:r>
      <w:r>
        <w:rPr>
          <w:rFonts w:eastAsia="Times New Roman" w:cs="Times New Roman"/>
          <w:szCs w:val="24"/>
        </w:rPr>
        <w:t xml:space="preserve"> φασίστες και ακροδεξιούς χαρακτήρισε τους </w:t>
      </w:r>
      <w:r w:rsidRPr="002B76B5">
        <w:rPr>
          <w:rFonts w:eastAsia="Times New Roman" w:cs="Times New Roman"/>
          <w:szCs w:val="24"/>
        </w:rPr>
        <w:t>χιλιάδες μαθητές που έκαναν κατ</w:t>
      </w:r>
      <w:r>
        <w:rPr>
          <w:rFonts w:eastAsia="Times New Roman" w:cs="Times New Roman"/>
          <w:szCs w:val="24"/>
        </w:rPr>
        <w:t xml:space="preserve">αλήψεις, </w:t>
      </w:r>
      <w:r w:rsidRPr="002B76B5">
        <w:rPr>
          <w:rFonts w:eastAsia="Times New Roman" w:cs="Times New Roman"/>
          <w:szCs w:val="24"/>
        </w:rPr>
        <w:t>ενώ είδαμε προχθές το μεγαλειώδες συλλαλητήριο να καταστέλλεται με πρωτοφανή βία και εκτεταμένη χρήση χημικών</w:t>
      </w:r>
      <w:r>
        <w:rPr>
          <w:rFonts w:eastAsia="Times New Roman" w:cs="Times New Roman"/>
          <w:szCs w:val="24"/>
        </w:rPr>
        <w:t>. Α</w:t>
      </w:r>
      <w:r w:rsidRPr="002B76B5">
        <w:rPr>
          <w:rFonts w:eastAsia="Times New Roman" w:cs="Times New Roman"/>
          <w:szCs w:val="24"/>
        </w:rPr>
        <w:t>ν είναι δυνατόν</w:t>
      </w:r>
      <w:r>
        <w:rPr>
          <w:rFonts w:eastAsia="Times New Roman" w:cs="Times New Roman"/>
          <w:szCs w:val="24"/>
        </w:rPr>
        <w:t>! Χ</w:t>
      </w:r>
      <w:r w:rsidRPr="002B76B5">
        <w:rPr>
          <w:rFonts w:eastAsia="Times New Roman" w:cs="Times New Roman"/>
          <w:szCs w:val="24"/>
        </w:rPr>
        <w:t>ημικά απέναντι σε μωρά παιδιά</w:t>
      </w:r>
      <w:r>
        <w:rPr>
          <w:rFonts w:eastAsia="Times New Roman" w:cs="Times New Roman"/>
          <w:szCs w:val="24"/>
        </w:rPr>
        <w:t>,</w:t>
      </w:r>
      <w:r w:rsidRPr="002B76B5">
        <w:rPr>
          <w:rFonts w:eastAsia="Times New Roman" w:cs="Times New Roman"/>
          <w:szCs w:val="24"/>
        </w:rPr>
        <w:t xml:space="preserve"> σε οικογένει</w:t>
      </w:r>
      <w:r w:rsidRPr="002B76B5">
        <w:rPr>
          <w:rFonts w:eastAsia="Times New Roman" w:cs="Times New Roman"/>
          <w:szCs w:val="24"/>
        </w:rPr>
        <w:t>ες και σε ηλικιωμένους</w:t>
      </w:r>
      <w:r>
        <w:rPr>
          <w:rFonts w:eastAsia="Times New Roman" w:cs="Times New Roman"/>
          <w:szCs w:val="24"/>
        </w:rPr>
        <w:t>!</w:t>
      </w:r>
    </w:p>
    <w:p w14:paraId="77C032E6"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Προφανώς, </w:t>
      </w:r>
      <w:r w:rsidRPr="00D355DE">
        <w:rPr>
          <w:rFonts w:eastAsia="Times New Roman" w:cs="Times New Roman"/>
          <w:bCs/>
          <w:shd w:val="clear" w:color="auto" w:fill="FFFFFF"/>
        </w:rPr>
        <w:t>όμως</w:t>
      </w:r>
      <w:r>
        <w:rPr>
          <w:rFonts w:eastAsia="Times New Roman" w:cs="Times New Roman"/>
          <w:bCs/>
          <w:shd w:val="clear" w:color="auto" w:fill="FFFFFF"/>
        </w:rPr>
        <w:t>,</w:t>
      </w:r>
      <w:r>
        <w:rPr>
          <w:rFonts w:eastAsia="Times New Roman" w:cs="Times New Roman"/>
          <w:szCs w:val="24"/>
        </w:rPr>
        <w:t xml:space="preserve"> εφαρμόζετε ήδη τη Σ</w:t>
      </w:r>
      <w:r w:rsidRPr="002B76B5">
        <w:rPr>
          <w:rFonts w:eastAsia="Times New Roman" w:cs="Times New Roman"/>
          <w:szCs w:val="24"/>
        </w:rPr>
        <w:t>υμφωνία των Πρεσπών</w:t>
      </w:r>
      <w:r>
        <w:rPr>
          <w:rFonts w:eastAsia="Times New Roman" w:cs="Times New Roman"/>
          <w:szCs w:val="24"/>
        </w:rPr>
        <w:t>. Γ</w:t>
      </w:r>
      <w:r w:rsidRPr="002B76B5">
        <w:rPr>
          <w:rFonts w:eastAsia="Times New Roman" w:cs="Times New Roman"/>
          <w:szCs w:val="24"/>
        </w:rPr>
        <w:t>ιατί</w:t>
      </w:r>
      <w:r>
        <w:rPr>
          <w:rFonts w:eastAsia="Times New Roman" w:cs="Times New Roman"/>
          <w:szCs w:val="24"/>
        </w:rPr>
        <w:t>; Γ</w:t>
      </w:r>
      <w:r w:rsidRPr="002B76B5">
        <w:rPr>
          <w:rFonts w:eastAsia="Times New Roman" w:cs="Times New Roman"/>
          <w:szCs w:val="24"/>
        </w:rPr>
        <w:t>ιατί στο άρθρο 6 ορίζεται η αστυνόμευση</w:t>
      </w:r>
      <w:r>
        <w:rPr>
          <w:rFonts w:eastAsia="Times New Roman" w:cs="Times New Roman"/>
          <w:szCs w:val="24"/>
        </w:rPr>
        <w:t>,</w:t>
      </w:r>
      <w:r w:rsidRPr="002B76B5">
        <w:rPr>
          <w:rFonts w:eastAsia="Times New Roman" w:cs="Times New Roman"/>
          <w:szCs w:val="24"/>
        </w:rPr>
        <w:t xml:space="preserve"> η αποτροπή και η αποθάρρυνση διαμαρτυριών και εκδηλώσεων που οι </w:t>
      </w:r>
      <w:r>
        <w:rPr>
          <w:rFonts w:eastAsia="Times New Roman" w:cs="Times New Roman"/>
          <w:szCs w:val="24"/>
        </w:rPr>
        <w:t>Σ</w:t>
      </w:r>
      <w:r w:rsidRPr="002B76B5">
        <w:rPr>
          <w:rFonts w:eastAsia="Times New Roman" w:cs="Times New Roman"/>
          <w:szCs w:val="24"/>
        </w:rPr>
        <w:t xml:space="preserve">κοπιανοί θα θεωρήσουν </w:t>
      </w:r>
      <w:r>
        <w:rPr>
          <w:rFonts w:eastAsia="Times New Roman" w:cs="Times New Roman"/>
          <w:szCs w:val="24"/>
        </w:rPr>
        <w:t xml:space="preserve">ως εχθρικές ή αναθεωρητικές. </w:t>
      </w:r>
    </w:p>
    <w:p w14:paraId="77C032E7"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Στο </w:t>
      </w:r>
      <w:r w:rsidRPr="00EB7466">
        <w:rPr>
          <w:rFonts w:eastAsia="Times New Roman"/>
          <w:szCs w:val="24"/>
        </w:rPr>
        <w:t>άρθρο</w:t>
      </w:r>
      <w:r>
        <w:rPr>
          <w:rFonts w:eastAsia="Times New Roman" w:cs="Times New Roman"/>
          <w:szCs w:val="24"/>
        </w:rPr>
        <w:t xml:space="preserve"> 8 ε</w:t>
      </w:r>
      <w:r w:rsidRPr="002B76B5">
        <w:rPr>
          <w:rFonts w:eastAsia="Times New Roman" w:cs="Times New Roman"/>
          <w:szCs w:val="24"/>
        </w:rPr>
        <w:t xml:space="preserve">πιβάλλεται </w:t>
      </w:r>
      <w:r>
        <w:rPr>
          <w:rFonts w:eastAsia="Times New Roman" w:cs="Times New Roman"/>
          <w:szCs w:val="24"/>
        </w:rPr>
        <w:t>η</w:t>
      </w:r>
      <w:r w:rsidRPr="002B76B5">
        <w:rPr>
          <w:rFonts w:eastAsia="Times New Roman" w:cs="Times New Roman"/>
          <w:szCs w:val="24"/>
        </w:rPr>
        <w:t xml:space="preserve"> αλλοίωση της ιστορίας με τις εκατέρωθεν επιτροπές</w:t>
      </w:r>
      <w:r>
        <w:rPr>
          <w:rFonts w:eastAsia="Times New Roman" w:cs="Times New Roman"/>
          <w:szCs w:val="24"/>
        </w:rPr>
        <w:t>,</w:t>
      </w:r>
      <w:r w:rsidRPr="002B76B5">
        <w:rPr>
          <w:rFonts w:eastAsia="Times New Roman" w:cs="Times New Roman"/>
          <w:szCs w:val="24"/>
        </w:rPr>
        <w:t xml:space="preserve"> οι οποίες θα επιμεληθούν τις αλλαγές στα σχολικά βιβλία και τους χάρτες</w:t>
      </w:r>
      <w:r>
        <w:rPr>
          <w:rFonts w:eastAsia="Times New Roman" w:cs="Times New Roman"/>
          <w:szCs w:val="24"/>
        </w:rPr>
        <w:t>. Τώρα αφαιρείτε τον</w:t>
      </w:r>
      <w:r w:rsidRPr="002B76B5">
        <w:rPr>
          <w:rFonts w:eastAsia="Times New Roman" w:cs="Times New Roman"/>
          <w:szCs w:val="24"/>
        </w:rPr>
        <w:t xml:space="preserve"> Παύλο Μελά και το</w:t>
      </w:r>
      <w:r>
        <w:rPr>
          <w:rFonts w:eastAsia="Times New Roman" w:cs="Times New Roman"/>
          <w:szCs w:val="24"/>
        </w:rPr>
        <w:t>ν</w:t>
      </w:r>
      <w:r w:rsidRPr="002B76B5">
        <w:rPr>
          <w:rFonts w:eastAsia="Times New Roman" w:cs="Times New Roman"/>
          <w:szCs w:val="24"/>
        </w:rPr>
        <w:t xml:space="preserve"> μακεδονικό αγώνα</w:t>
      </w:r>
      <w:r>
        <w:rPr>
          <w:rFonts w:eastAsia="Times New Roman" w:cs="Times New Roman"/>
          <w:szCs w:val="24"/>
        </w:rPr>
        <w:t>.</w:t>
      </w:r>
      <w:r w:rsidRPr="002B76B5">
        <w:rPr>
          <w:rFonts w:eastAsia="Times New Roman" w:cs="Times New Roman"/>
          <w:szCs w:val="24"/>
        </w:rPr>
        <w:t xml:space="preserve"> Ίσως στο μέλλον </w:t>
      </w:r>
      <w:r w:rsidRPr="002314B3">
        <w:rPr>
          <w:rFonts w:eastAsia="Times New Roman"/>
          <w:bCs/>
          <w:shd w:val="clear" w:color="auto" w:fill="FFFFFF"/>
        </w:rPr>
        <w:t>να</w:t>
      </w:r>
      <w:r>
        <w:rPr>
          <w:rFonts w:eastAsia="Times New Roman" w:cs="Times New Roman"/>
          <w:szCs w:val="24"/>
        </w:rPr>
        <w:t xml:space="preserve"> </w:t>
      </w:r>
      <w:r w:rsidRPr="002B76B5">
        <w:rPr>
          <w:rFonts w:eastAsia="Times New Roman" w:cs="Times New Roman"/>
          <w:szCs w:val="24"/>
        </w:rPr>
        <w:t xml:space="preserve">αφαιρέσουμε </w:t>
      </w:r>
      <w:r w:rsidRPr="00F331DF">
        <w:rPr>
          <w:rFonts w:eastAsia="Times New Roman"/>
          <w:bCs/>
        </w:rPr>
        <w:t>και</w:t>
      </w:r>
      <w:r>
        <w:rPr>
          <w:rFonts w:eastAsia="Times New Roman" w:cs="Times New Roman"/>
          <w:szCs w:val="24"/>
        </w:rPr>
        <w:t xml:space="preserve"> </w:t>
      </w:r>
      <w:r w:rsidRPr="002B76B5">
        <w:rPr>
          <w:rFonts w:eastAsia="Times New Roman" w:cs="Times New Roman"/>
          <w:szCs w:val="24"/>
        </w:rPr>
        <w:t>τον Μέγα Αλέξανδρο</w:t>
      </w:r>
      <w:r>
        <w:rPr>
          <w:rFonts w:eastAsia="Times New Roman" w:cs="Times New Roman"/>
          <w:szCs w:val="24"/>
        </w:rPr>
        <w:t xml:space="preserve">. </w:t>
      </w:r>
    </w:p>
    <w:p w14:paraId="77C032E8" w14:textId="77777777" w:rsidR="006113A9" w:rsidRDefault="006B6FC4">
      <w:pPr>
        <w:spacing w:line="600" w:lineRule="auto"/>
        <w:ind w:firstLine="720"/>
        <w:contextualSpacing/>
        <w:jc w:val="both"/>
        <w:rPr>
          <w:rFonts w:eastAsia="Times New Roman" w:cs="Times New Roman"/>
          <w:szCs w:val="24"/>
        </w:rPr>
      </w:pPr>
      <w:r w:rsidRPr="00154949">
        <w:rPr>
          <w:rFonts w:eastAsia="Times New Roman" w:cs="Times New Roman"/>
          <w:szCs w:val="24"/>
        </w:rPr>
        <w:t>Βέβ</w:t>
      </w:r>
      <w:r w:rsidRPr="00154949">
        <w:rPr>
          <w:rFonts w:eastAsia="Times New Roman" w:cs="Times New Roman"/>
          <w:szCs w:val="24"/>
        </w:rPr>
        <w:t xml:space="preserve">αια, οφείλω εδώ </w:t>
      </w:r>
      <w:r w:rsidRPr="00154949">
        <w:rPr>
          <w:rFonts w:eastAsia="Times New Roman"/>
          <w:bCs/>
          <w:shd w:val="clear" w:color="auto" w:fill="FFFFFF"/>
        </w:rPr>
        <w:t>να</w:t>
      </w:r>
      <w:r w:rsidRPr="00154949">
        <w:rPr>
          <w:rFonts w:eastAsia="Times New Roman" w:cs="Times New Roman"/>
          <w:szCs w:val="24"/>
        </w:rPr>
        <w:t xml:space="preserve"> σημειώσω </w:t>
      </w:r>
      <w:r w:rsidRPr="00154949">
        <w:rPr>
          <w:rFonts w:eastAsia="Times New Roman"/>
          <w:bCs/>
        </w:rPr>
        <w:t>και</w:t>
      </w:r>
      <w:r w:rsidRPr="00154949">
        <w:rPr>
          <w:rFonts w:eastAsia="Times New Roman" w:cs="Times New Roman"/>
          <w:szCs w:val="24"/>
        </w:rPr>
        <w:t xml:space="preserve"> τις δυσχέρειες οι οποίες </w:t>
      </w:r>
      <w:r w:rsidRPr="00154949">
        <w:rPr>
          <w:rFonts w:eastAsia="Times New Roman"/>
          <w:bCs/>
          <w:shd w:val="clear" w:color="auto" w:fill="FFFFFF"/>
        </w:rPr>
        <w:t>θα</w:t>
      </w:r>
      <w:r w:rsidRPr="00154949">
        <w:rPr>
          <w:rFonts w:eastAsia="Times New Roman" w:cs="Times New Roman"/>
          <w:szCs w:val="24"/>
        </w:rPr>
        <w:t xml:space="preserve"> προκύψουν στο εμπόριο </w:t>
      </w:r>
      <w:r w:rsidRPr="00154949">
        <w:rPr>
          <w:rFonts w:eastAsia="Times New Roman"/>
          <w:bCs/>
        </w:rPr>
        <w:t>και</w:t>
      </w:r>
      <w:r w:rsidRPr="00154949">
        <w:rPr>
          <w:rFonts w:eastAsia="Times New Roman" w:cs="Times New Roman"/>
          <w:szCs w:val="24"/>
        </w:rPr>
        <w:t xml:space="preserve"> τη σύγχυση</w:t>
      </w:r>
      <w:r>
        <w:rPr>
          <w:rFonts w:eastAsia="Times New Roman" w:cs="Times New Roman"/>
          <w:szCs w:val="24"/>
        </w:rPr>
        <w:t xml:space="preserve"> </w:t>
      </w:r>
      <w:r w:rsidRPr="008F0891">
        <w:rPr>
          <w:rFonts w:eastAsia="Times New Roman" w:cs="Times New Roman"/>
          <w:bCs/>
          <w:shd w:val="clear" w:color="auto" w:fill="FFFFFF"/>
        </w:rPr>
        <w:t>που</w:t>
      </w:r>
      <w:r>
        <w:rPr>
          <w:rFonts w:eastAsia="Times New Roman" w:cs="Times New Roman"/>
          <w:szCs w:val="24"/>
        </w:rPr>
        <w:t xml:space="preserve"> </w:t>
      </w:r>
      <w:r w:rsidRPr="00022913">
        <w:rPr>
          <w:rFonts w:eastAsia="Times New Roman"/>
          <w:bCs/>
          <w:shd w:val="clear" w:color="auto" w:fill="FFFFFF"/>
        </w:rPr>
        <w:t>θα</w:t>
      </w:r>
      <w:r>
        <w:rPr>
          <w:rFonts w:eastAsia="Times New Roman" w:cs="Times New Roman"/>
          <w:szCs w:val="24"/>
        </w:rPr>
        <w:t xml:space="preserve"> προκληθεί στις ε</w:t>
      </w:r>
      <w:r w:rsidRPr="002B76B5">
        <w:rPr>
          <w:rFonts w:eastAsia="Times New Roman" w:cs="Times New Roman"/>
          <w:szCs w:val="24"/>
        </w:rPr>
        <w:t>υρωπαϊκές αγορές με τα ελληνικά προϊόντα της Μακεδονίας μας σε σχέση με τ</w:t>
      </w:r>
      <w:r>
        <w:rPr>
          <w:rFonts w:eastAsia="Times New Roman" w:cs="Times New Roman"/>
          <w:szCs w:val="24"/>
        </w:rPr>
        <w:t>α</w:t>
      </w:r>
      <w:r w:rsidRPr="002B76B5">
        <w:rPr>
          <w:rFonts w:eastAsia="Times New Roman" w:cs="Times New Roman"/>
          <w:szCs w:val="24"/>
        </w:rPr>
        <w:t xml:space="preserve"> σκοπιαν</w:t>
      </w:r>
      <w:r>
        <w:rPr>
          <w:rFonts w:eastAsia="Times New Roman" w:cs="Times New Roman"/>
          <w:szCs w:val="24"/>
        </w:rPr>
        <w:t xml:space="preserve">ά. </w:t>
      </w:r>
    </w:p>
    <w:p w14:paraId="77C032E9"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Από </w:t>
      </w:r>
      <w:r w:rsidRPr="008F0891">
        <w:rPr>
          <w:rFonts w:eastAsia="Times New Roman" w:cs="Times New Roman"/>
          <w:bCs/>
          <w:shd w:val="clear" w:color="auto" w:fill="FFFFFF"/>
        </w:rPr>
        <w:t>που</w:t>
      </w:r>
      <w:r>
        <w:rPr>
          <w:rFonts w:eastAsia="Times New Roman" w:cs="Times New Roman"/>
          <w:szCs w:val="24"/>
        </w:rPr>
        <w:t xml:space="preserve"> αντλείτε την ηθική </w:t>
      </w:r>
      <w:r w:rsidRPr="002B76B5">
        <w:rPr>
          <w:rFonts w:eastAsia="Times New Roman" w:cs="Times New Roman"/>
          <w:szCs w:val="24"/>
        </w:rPr>
        <w:t xml:space="preserve">και ιστορική </w:t>
      </w:r>
      <w:r w:rsidRPr="002B76B5">
        <w:rPr>
          <w:rFonts w:eastAsia="Times New Roman" w:cs="Times New Roman"/>
          <w:szCs w:val="24"/>
        </w:rPr>
        <w:t>νομιμοποίηση ν</w:t>
      </w:r>
      <w:r>
        <w:rPr>
          <w:rFonts w:eastAsia="Times New Roman" w:cs="Times New Roman"/>
          <w:szCs w:val="24"/>
        </w:rPr>
        <w:t xml:space="preserve">α τα κάνετε όλα αυτά, </w:t>
      </w:r>
      <w:r w:rsidRPr="007D7C21">
        <w:rPr>
          <w:rFonts w:eastAsia="Times New Roman" w:cs="Times New Roman"/>
          <w:szCs w:val="24"/>
        </w:rPr>
        <w:t>κύριε Υπουργέ</w:t>
      </w:r>
      <w:r>
        <w:rPr>
          <w:rFonts w:eastAsia="Times New Roman" w:cs="Times New Roman"/>
          <w:szCs w:val="24"/>
        </w:rPr>
        <w:t>; Α</w:t>
      </w:r>
      <w:r w:rsidRPr="002B76B5">
        <w:rPr>
          <w:rFonts w:eastAsia="Times New Roman" w:cs="Times New Roman"/>
          <w:szCs w:val="24"/>
        </w:rPr>
        <w:t xml:space="preserve">πό τον τάφο του </w:t>
      </w:r>
      <w:r>
        <w:rPr>
          <w:rFonts w:eastAsia="Times New Roman" w:cs="Times New Roman"/>
          <w:szCs w:val="24"/>
        </w:rPr>
        <w:t>Τίτο; Α</w:t>
      </w:r>
      <w:r w:rsidRPr="002B76B5">
        <w:rPr>
          <w:rFonts w:eastAsia="Times New Roman" w:cs="Times New Roman"/>
          <w:szCs w:val="24"/>
        </w:rPr>
        <w:t>πό π</w:t>
      </w:r>
      <w:r>
        <w:rPr>
          <w:rFonts w:eastAsia="Times New Roman" w:cs="Times New Roman"/>
          <w:szCs w:val="24"/>
        </w:rPr>
        <w:t>ότε</w:t>
      </w:r>
      <w:r w:rsidRPr="002B76B5">
        <w:rPr>
          <w:rFonts w:eastAsia="Times New Roman" w:cs="Times New Roman"/>
          <w:szCs w:val="24"/>
        </w:rPr>
        <w:t xml:space="preserve"> οι </w:t>
      </w:r>
      <w:r>
        <w:rPr>
          <w:rFonts w:eastAsia="Times New Roman" w:cs="Times New Roman"/>
          <w:szCs w:val="24"/>
        </w:rPr>
        <w:t>Σ</w:t>
      </w:r>
      <w:r w:rsidRPr="002B76B5">
        <w:rPr>
          <w:rFonts w:eastAsia="Times New Roman" w:cs="Times New Roman"/>
          <w:szCs w:val="24"/>
        </w:rPr>
        <w:t>λάβοι έγιναν Μακεδόνες</w:t>
      </w:r>
      <w:r>
        <w:rPr>
          <w:rFonts w:eastAsia="Times New Roman" w:cs="Times New Roman"/>
          <w:szCs w:val="24"/>
        </w:rPr>
        <w:t xml:space="preserve">; Κανείς Έλληνας </w:t>
      </w:r>
      <w:r w:rsidRPr="0002634C">
        <w:rPr>
          <w:rFonts w:eastAsia="Times New Roman" w:cs="Times New Roman"/>
        </w:rPr>
        <w:t>Πρωθυπουργός</w:t>
      </w:r>
      <w:r>
        <w:rPr>
          <w:rFonts w:eastAsia="Times New Roman" w:cs="Times New Roman"/>
          <w:szCs w:val="24"/>
        </w:rPr>
        <w:t xml:space="preserve"> </w:t>
      </w:r>
      <w:r w:rsidRPr="00A8202F">
        <w:rPr>
          <w:rFonts w:eastAsia="Times New Roman"/>
          <w:bCs/>
          <w:shd w:val="clear" w:color="auto" w:fill="FFFFFF"/>
        </w:rPr>
        <w:t>δεν</w:t>
      </w:r>
      <w:r>
        <w:rPr>
          <w:rFonts w:eastAsia="Times New Roman"/>
          <w:bCs/>
          <w:shd w:val="clear" w:color="auto" w:fill="FFFFFF"/>
        </w:rPr>
        <w:t xml:space="preserve"> συ</w:t>
      </w:r>
      <w:r w:rsidRPr="002B76B5">
        <w:rPr>
          <w:rFonts w:eastAsia="Times New Roman" w:cs="Times New Roman"/>
          <w:szCs w:val="24"/>
        </w:rPr>
        <w:t>ζήτησε ποτέ για Μακεδονία</w:t>
      </w:r>
      <w:r>
        <w:rPr>
          <w:rFonts w:eastAsia="Times New Roman" w:cs="Times New Roman"/>
          <w:szCs w:val="24"/>
        </w:rPr>
        <w:t>,</w:t>
      </w:r>
      <w:r w:rsidRPr="002B76B5">
        <w:rPr>
          <w:rFonts w:eastAsia="Times New Roman" w:cs="Times New Roman"/>
          <w:szCs w:val="24"/>
        </w:rPr>
        <w:t xml:space="preserve"> για </w:t>
      </w:r>
      <w:r>
        <w:rPr>
          <w:rFonts w:eastAsia="Times New Roman" w:cs="Times New Roman"/>
          <w:szCs w:val="24"/>
        </w:rPr>
        <w:t>μ</w:t>
      </w:r>
      <w:r w:rsidRPr="002B76B5">
        <w:rPr>
          <w:rFonts w:eastAsia="Times New Roman" w:cs="Times New Roman"/>
          <w:szCs w:val="24"/>
        </w:rPr>
        <w:t>ακεδονικό έθνος και μακεδονική γλώσσα</w:t>
      </w:r>
      <w:r>
        <w:rPr>
          <w:rFonts w:eastAsia="Times New Roman" w:cs="Times New Roman"/>
          <w:szCs w:val="24"/>
        </w:rPr>
        <w:t xml:space="preserve">. Το έκανε, </w:t>
      </w:r>
      <w:r w:rsidRPr="00D355DE">
        <w:rPr>
          <w:rFonts w:eastAsia="Times New Roman" w:cs="Times New Roman"/>
          <w:bCs/>
          <w:shd w:val="clear" w:color="auto" w:fill="FFFFFF"/>
        </w:rPr>
        <w:t>όμως</w:t>
      </w:r>
      <w:r>
        <w:rPr>
          <w:rFonts w:eastAsia="Times New Roman" w:cs="Times New Roman"/>
          <w:bCs/>
          <w:shd w:val="clear" w:color="auto" w:fill="FFFFFF"/>
        </w:rPr>
        <w:t>,</w:t>
      </w:r>
      <w:r>
        <w:rPr>
          <w:rFonts w:eastAsia="Times New Roman" w:cs="Times New Roman"/>
          <w:szCs w:val="24"/>
        </w:rPr>
        <w:t xml:space="preserve"> με πολύ άνεση </w:t>
      </w:r>
      <w:r w:rsidRPr="00F331DF">
        <w:rPr>
          <w:rFonts w:eastAsia="Times New Roman"/>
          <w:bCs/>
        </w:rPr>
        <w:t>και</w:t>
      </w:r>
      <w:r>
        <w:rPr>
          <w:rFonts w:eastAsia="Times New Roman" w:cs="Times New Roman"/>
          <w:szCs w:val="24"/>
        </w:rPr>
        <w:t xml:space="preserve"> ευχαρί</w:t>
      </w:r>
      <w:r>
        <w:rPr>
          <w:rFonts w:eastAsia="Times New Roman" w:cs="Times New Roman"/>
          <w:szCs w:val="24"/>
        </w:rPr>
        <w:t>στηση ο κ. Τσίπρας.</w:t>
      </w:r>
      <w:r w:rsidRPr="002B76B5">
        <w:rPr>
          <w:rFonts w:eastAsia="Times New Roman" w:cs="Times New Roman"/>
          <w:szCs w:val="24"/>
        </w:rPr>
        <w:t xml:space="preserve"> Όχι βέβαια το </w:t>
      </w:r>
      <w:r>
        <w:rPr>
          <w:rFonts w:eastAsia="Times New Roman" w:cs="Times New Roman"/>
          <w:szCs w:val="24"/>
        </w:rPr>
        <w:t>«Βόρεια»</w:t>
      </w:r>
      <w:r w:rsidRPr="002B76B5">
        <w:rPr>
          <w:rFonts w:eastAsia="Times New Roman" w:cs="Times New Roman"/>
          <w:szCs w:val="24"/>
        </w:rPr>
        <w:t xml:space="preserve"> αλλά και το σκέτο </w:t>
      </w:r>
      <w:r>
        <w:rPr>
          <w:rFonts w:eastAsia="Times New Roman" w:cs="Times New Roman"/>
          <w:szCs w:val="24"/>
        </w:rPr>
        <w:t>«</w:t>
      </w:r>
      <w:r w:rsidRPr="002B76B5">
        <w:rPr>
          <w:rFonts w:eastAsia="Times New Roman" w:cs="Times New Roman"/>
          <w:szCs w:val="24"/>
        </w:rPr>
        <w:t>Μακεδονία</w:t>
      </w:r>
      <w:r>
        <w:rPr>
          <w:rFonts w:eastAsia="Times New Roman" w:cs="Times New Roman"/>
          <w:szCs w:val="24"/>
        </w:rPr>
        <w:t>».</w:t>
      </w:r>
      <w:r w:rsidRPr="002B76B5">
        <w:rPr>
          <w:rFonts w:eastAsia="Times New Roman" w:cs="Times New Roman"/>
          <w:szCs w:val="24"/>
        </w:rPr>
        <w:t xml:space="preserve"> </w:t>
      </w:r>
      <w:r>
        <w:rPr>
          <w:rFonts w:eastAsia="Times New Roman" w:cs="Times New Roman"/>
          <w:szCs w:val="24"/>
        </w:rPr>
        <w:t>Κ</w:t>
      </w:r>
      <w:r w:rsidRPr="002B76B5">
        <w:rPr>
          <w:rFonts w:eastAsia="Times New Roman" w:cs="Times New Roman"/>
          <w:szCs w:val="24"/>
        </w:rPr>
        <w:t xml:space="preserve">αι όχι μόνον </w:t>
      </w:r>
      <w:r>
        <w:rPr>
          <w:rFonts w:eastAsia="Times New Roman" w:cs="Times New Roman"/>
          <w:szCs w:val="24"/>
        </w:rPr>
        <w:t>αυτός,</w:t>
      </w:r>
      <w:r w:rsidRPr="002B76B5">
        <w:rPr>
          <w:rFonts w:eastAsia="Times New Roman" w:cs="Times New Roman"/>
          <w:szCs w:val="24"/>
        </w:rPr>
        <w:t xml:space="preserve"> αλλά και κορυφαία στελέχη του ΣΥΡΙΖΑ</w:t>
      </w:r>
      <w:r>
        <w:rPr>
          <w:rFonts w:eastAsia="Times New Roman" w:cs="Times New Roman"/>
          <w:szCs w:val="24"/>
        </w:rPr>
        <w:t>,</w:t>
      </w:r>
      <w:r w:rsidRPr="002B76B5">
        <w:rPr>
          <w:rFonts w:eastAsia="Times New Roman" w:cs="Times New Roman"/>
          <w:szCs w:val="24"/>
        </w:rPr>
        <w:t xml:space="preserve"> όπως ο κ</w:t>
      </w:r>
      <w:r>
        <w:rPr>
          <w:rFonts w:eastAsia="Times New Roman" w:cs="Times New Roman"/>
          <w:szCs w:val="24"/>
        </w:rPr>
        <w:t>.</w:t>
      </w:r>
      <w:r w:rsidRPr="002B76B5">
        <w:rPr>
          <w:rFonts w:eastAsia="Times New Roman" w:cs="Times New Roman"/>
          <w:szCs w:val="24"/>
        </w:rPr>
        <w:t xml:space="preserve"> Τσακαλώτος</w:t>
      </w:r>
      <w:r>
        <w:rPr>
          <w:rFonts w:eastAsia="Times New Roman" w:cs="Times New Roman"/>
          <w:szCs w:val="24"/>
        </w:rPr>
        <w:t>,</w:t>
      </w:r>
      <w:r w:rsidRPr="002B76B5">
        <w:rPr>
          <w:rFonts w:eastAsia="Times New Roman" w:cs="Times New Roman"/>
          <w:szCs w:val="24"/>
        </w:rPr>
        <w:t xml:space="preserve"> ο κ</w:t>
      </w:r>
      <w:r>
        <w:rPr>
          <w:rFonts w:eastAsia="Times New Roman" w:cs="Times New Roman"/>
          <w:szCs w:val="24"/>
        </w:rPr>
        <w:t>. Γ</w:t>
      </w:r>
      <w:r w:rsidRPr="002B76B5">
        <w:rPr>
          <w:rFonts w:eastAsia="Times New Roman" w:cs="Times New Roman"/>
          <w:szCs w:val="24"/>
        </w:rPr>
        <w:t>αβρόγλου</w:t>
      </w:r>
      <w:r>
        <w:rPr>
          <w:rFonts w:eastAsia="Times New Roman" w:cs="Times New Roman"/>
          <w:szCs w:val="24"/>
        </w:rPr>
        <w:t>,</w:t>
      </w:r>
      <w:r w:rsidRPr="002B76B5">
        <w:rPr>
          <w:rFonts w:eastAsia="Times New Roman" w:cs="Times New Roman"/>
          <w:szCs w:val="24"/>
        </w:rPr>
        <w:t xml:space="preserve"> </w:t>
      </w:r>
      <w:r>
        <w:rPr>
          <w:rFonts w:eastAsia="Times New Roman" w:cs="Times New Roman"/>
          <w:szCs w:val="24"/>
        </w:rPr>
        <w:t>η κ</w:t>
      </w:r>
      <w:r>
        <w:rPr>
          <w:rFonts w:eastAsia="Times New Roman" w:cs="Times New Roman"/>
          <w:szCs w:val="24"/>
        </w:rPr>
        <w:t>.</w:t>
      </w:r>
      <w:r>
        <w:rPr>
          <w:rFonts w:eastAsia="Times New Roman" w:cs="Times New Roman"/>
          <w:szCs w:val="24"/>
        </w:rPr>
        <w:t xml:space="preserve"> </w:t>
      </w:r>
      <w:r w:rsidRPr="002B76B5">
        <w:rPr>
          <w:rFonts w:eastAsia="Times New Roman" w:cs="Times New Roman"/>
          <w:szCs w:val="24"/>
        </w:rPr>
        <w:t>Χριστοδουλόπουλου και πολλοί άλλοι</w:t>
      </w:r>
      <w:r>
        <w:rPr>
          <w:rFonts w:eastAsia="Times New Roman" w:cs="Times New Roman"/>
          <w:szCs w:val="24"/>
        </w:rPr>
        <w:t>,</w:t>
      </w:r>
      <w:r w:rsidRPr="002B76B5">
        <w:rPr>
          <w:rFonts w:eastAsia="Times New Roman" w:cs="Times New Roman"/>
          <w:szCs w:val="24"/>
        </w:rPr>
        <w:t xml:space="preserve"> οι οποίοι υπέγραψαν κοινή ανακοίνωση στις 17 Μαρτίου του 2008</w:t>
      </w:r>
      <w:r>
        <w:rPr>
          <w:rFonts w:eastAsia="Times New Roman" w:cs="Times New Roman"/>
          <w:szCs w:val="24"/>
        </w:rPr>
        <w:t>, όπου σας διαβάζω τι έλεγαν: «Δ</w:t>
      </w:r>
      <w:r w:rsidRPr="002B76B5">
        <w:rPr>
          <w:rFonts w:eastAsia="Times New Roman" w:cs="Times New Roman"/>
          <w:szCs w:val="24"/>
        </w:rPr>
        <w:t xml:space="preserve">εν υπάρχει κανένα εθνικό ενδιαφέρον που </w:t>
      </w:r>
      <w:r w:rsidRPr="002314B3">
        <w:rPr>
          <w:rFonts w:eastAsia="Times New Roman"/>
          <w:bCs/>
          <w:shd w:val="clear" w:color="auto" w:fill="FFFFFF"/>
        </w:rPr>
        <w:t>να</w:t>
      </w:r>
      <w:r>
        <w:rPr>
          <w:rFonts w:eastAsia="Times New Roman" w:cs="Times New Roman"/>
          <w:szCs w:val="24"/>
        </w:rPr>
        <w:t xml:space="preserve"> </w:t>
      </w:r>
      <w:r w:rsidRPr="002B76B5">
        <w:rPr>
          <w:rFonts w:eastAsia="Times New Roman" w:cs="Times New Roman"/>
          <w:szCs w:val="24"/>
        </w:rPr>
        <w:t>διακυβεύεται αν δοθεί η δυνατότητα στη γειτονική</w:t>
      </w:r>
      <w:r>
        <w:rPr>
          <w:rFonts w:eastAsia="Times New Roman" w:cs="Times New Roman"/>
          <w:szCs w:val="24"/>
        </w:rPr>
        <w:t xml:space="preserve"> χώρα</w:t>
      </w:r>
      <w:r w:rsidRPr="002B76B5">
        <w:rPr>
          <w:rFonts w:eastAsia="Times New Roman" w:cs="Times New Roman"/>
          <w:szCs w:val="24"/>
        </w:rPr>
        <w:t xml:space="preserve"> να διατηρήσ</w:t>
      </w:r>
      <w:r>
        <w:rPr>
          <w:rFonts w:eastAsia="Times New Roman" w:cs="Times New Roman"/>
          <w:szCs w:val="24"/>
        </w:rPr>
        <w:t>ει τη συνταγματική της ονομασία». Και ακούστε, κύριε Φ</w:t>
      </w:r>
      <w:r>
        <w:rPr>
          <w:rFonts w:eastAsia="Times New Roman" w:cs="Times New Roman"/>
          <w:szCs w:val="24"/>
        </w:rPr>
        <w:t>ίλη,</w:t>
      </w:r>
      <w:r w:rsidRPr="002B76B5">
        <w:rPr>
          <w:rFonts w:eastAsia="Times New Roman" w:cs="Times New Roman"/>
          <w:szCs w:val="24"/>
        </w:rPr>
        <w:t xml:space="preserve"> παρακάτω</w:t>
      </w:r>
      <w:r>
        <w:rPr>
          <w:rFonts w:eastAsia="Times New Roman" w:cs="Times New Roman"/>
          <w:szCs w:val="24"/>
        </w:rPr>
        <w:t>. «Η απειλή γ</w:t>
      </w:r>
      <w:r w:rsidRPr="002B76B5">
        <w:rPr>
          <w:rFonts w:eastAsia="Times New Roman" w:cs="Times New Roman"/>
          <w:szCs w:val="24"/>
        </w:rPr>
        <w:t xml:space="preserve">ια την </w:t>
      </w:r>
      <w:r>
        <w:rPr>
          <w:rFonts w:eastAsia="Times New Roman" w:cs="Times New Roman"/>
          <w:szCs w:val="24"/>
        </w:rPr>
        <w:t>ε</w:t>
      </w:r>
      <w:r w:rsidRPr="002B76B5">
        <w:rPr>
          <w:rFonts w:eastAsia="Times New Roman" w:cs="Times New Roman"/>
          <w:szCs w:val="24"/>
        </w:rPr>
        <w:t xml:space="preserve">ιρήνη και την πολυεθνική συμβίωση </w:t>
      </w:r>
      <w:r>
        <w:rPr>
          <w:rFonts w:eastAsia="Times New Roman" w:cs="Times New Roman"/>
          <w:szCs w:val="24"/>
        </w:rPr>
        <w:t>ε</w:t>
      </w:r>
      <w:r w:rsidRPr="002B76B5">
        <w:rPr>
          <w:rFonts w:eastAsia="Times New Roman" w:cs="Times New Roman"/>
          <w:szCs w:val="24"/>
        </w:rPr>
        <w:t xml:space="preserve">ίναι στην πραγματικότητα η φονική μηχανή που λέγεται </w:t>
      </w:r>
      <w:r>
        <w:rPr>
          <w:rFonts w:eastAsia="Times New Roman" w:cs="Times New Roman"/>
          <w:szCs w:val="24"/>
        </w:rPr>
        <w:t xml:space="preserve">ΝΑΤΟ». </w:t>
      </w:r>
    </w:p>
    <w:p w14:paraId="77C032EA"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Εσείς τα λέγατε αυτά,</w:t>
      </w:r>
      <w:r w:rsidRPr="002B76B5">
        <w:rPr>
          <w:rFonts w:eastAsia="Times New Roman" w:cs="Times New Roman"/>
          <w:szCs w:val="24"/>
        </w:rPr>
        <w:t xml:space="preserve"> αγαπητοί συνάδελφοι του ΣΥΡΙΖΑ</w:t>
      </w:r>
      <w:r>
        <w:rPr>
          <w:rFonts w:eastAsia="Times New Roman" w:cs="Times New Roman"/>
          <w:szCs w:val="24"/>
        </w:rPr>
        <w:t>. Κ</w:t>
      </w:r>
      <w:r w:rsidRPr="002B76B5">
        <w:rPr>
          <w:rFonts w:eastAsia="Times New Roman" w:cs="Times New Roman"/>
          <w:szCs w:val="24"/>
        </w:rPr>
        <w:t>αι συνεχίζω</w:t>
      </w:r>
      <w:r>
        <w:rPr>
          <w:rFonts w:eastAsia="Times New Roman" w:cs="Times New Roman"/>
          <w:szCs w:val="24"/>
        </w:rPr>
        <w:t>…</w:t>
      </w:r>
    </w:p>
    <w:p w14:paraId="77C032EB" w14:textId="77777777" w:rsidR="006113A9" w:rsidRDefault="006B6FC4">
      <w:pPr>
        <w:spacing w:line="600" w:lineRule="auto"/>
        <w:ind w:firstLine="720"/>
        <w:contextualSpacing/>
        <w:jc w:val="both"/>
        <w:rPr>
          <w:rFonts w:eastAsia="Times New Roman" w:cs="Times New Roman"/>
          <w:szCs w:val="24"/>
        </w:rPr>
      </w:pPr>
      <w:r w:rsidRPr="0019458C">
        <w:rPr>
          <w:rFonts w:eastAsia="Times New Roman" w:cs="Times New Roman"/>
          <w:b/>
          <w:szCs w:val="24"/>
        </w:rPr>
        <w:t>ΝΙΚΟΛΑΟΣ ΦΙΛΗΣ:</w:t>
      </w:r>
      <w:r>
        <w:rPr>
          <w:rFonts w:eastAsia="Times New Roman" w:cs="Times New Roman"/>
          <w:szCs w:val="24"/>
        </w:rPr>
        <w:t xml:space="preserve"> Και μας ψήφισε ο λαός.</w:t>
      </w:r>
    </w:p>
    <w:p w14:paraId="77C032EC" w14:textId="77777777" w:rsidR="006113A9" w:rsidRDefault="006B6FC4">
      <w:pPr>
        <w:spacing w:line="600" w:lineRule="auto"/>
        <w:ind w:firstLine="720"/>
        <w:contextualSpacing/>
        <w:jc w:val="both"/>
        <w:rPr>
          <w:rFonts w:eastAsia="Times New Roman" w:cs="Times New Roman"/>
          <w:szCs w:val="24"/>
        </w:rPr>
      </w:pPr>
      <w:r w:rsidRPr="0019458C">
        <w:rPr>
          <w:rFonts w:eastAsia="Times New Roman" w:cs="Times New Roman"/>
          <w:b/>
          <w:szCs w:val="24"/>
        </w:rPr>
        <w:lastRenderedPageBreak/>
        <w:t>ΧΡΗΣΤΟΣ ΚΕΛΛΑΣ:</w:t>
      </w:r>
      <w:r>
        <w:rPr>
          <w:rFonts w:eastAsia="Times New Roman" w:cs="Times New Roman"/>
          <w:szCs w:val="24"/>
        </w:rPr>
        <w:t xml:space="preserve"> Τώρ</w:t>
      </w:r>
      <w:r>
        <w:rPr>
          <w:rFonts w:eastAsia="Times New Roman" w:cs="Times New Roman"/>
          <w:szCs w:val="24"/>
        </w:rPr>
        <w:t>α δεν λέτ</w:t>
      </w:r>
      <w:r w:rsidRPr="002B76B5">
        <w:rPr>
          <w:rFonts w:eastAsia="Times New Roman" w:cs="Times New Roman"/>
          <w:szCs w:val="24"/>
        </w:rPr>
        <w:t>ε τα ίδια</w:t>
      </w:r>
      <w:r>
        <w:rPr>
          <w:rFonts w:eastAsia="Times New Roman" w:cs="Times New Roman"/>
          <w:szCs w:val="24"/>
        </w:rPr>
        <w:t>,</w:t>
      </w:r>
      <w:r w:rsidRPr="002B76B5">
        <w:rPr>
          <w:rFonts w:eastAsia="Times New Roman" w:cs="Times New Roman"/>
          <w:szCs w:val="24"/>
        </w:rPr>
        <w:t xml:space="preserve"> </w:t>
      </w:r>
      <w:r>
        <w:rPr>
          <w:rFonts w:eastAsia="Times New Roman" w:cs="Times New Roman"/>
          <w:szCs w:val="24"/>
        </w:rPr>
        <w:t>όμως. Τ</w:t>
      </w:r>
      <w:r w:rsidRPr="002B76B5">
        <w:rPr>
          <w:rFonts w:eastAsia="Times New Roman" w:cs="Times New Roman"/>
          <w:szCs w:val="24"/>
        </w:rPr>
        <w:t>ώρα τα κάνουμε όλα για να μ</w:t>
      </w:r>
      <w:r>
        <w:rPr>
          <w:rFonts w:eastAsia="Times New Roman" w:cs="Times New Roman"/>
          <w:szCs w:val="24"/>
        </w:rPr>
        <w:t xml:space="preserve">πουν στο ΝΑΤΟ. Τέλος η φονική μηχανή. Έγινε μηχανή ειρήνης ξαφνικά. </w:t>
      </w:r>
      <w:r w:rsidRPr="002B76B5">
        <w:rPr>
          <w:rFonts w:eastAsia="Times New Roman" w:cs="Times New Roman"/>
          <w:szCs w:val="24"/>
        </w:rPr>
        <w:t xml:space="preserve"> </w:t>
      </w:r>
    </w:p>
    <w:p w14:paraId="77C032ED" w14:textId="77777777" w:rsidR="006113A9" w:rsidRDefault="006B6FC4">
      <w:pPr>
        <w:spacing w:line="600" w:lineRule="auto"/>
        <w:ind w:firstLine="720"/>
        <w:contextualSpacing/>
        <w:jc w:val="both"/>
        <w:rPr>
          <w:rFonts w:eastAsia="Times New Roman" w:cs="Times New Roman"/>
          <w:szCs w:val="24"/>
        </w:rPr>
      </w:pPr>
      <w:r w:rsidRPr="0019458C">
        <w:rPr>
          <w:rFonts w:eastAsia="Times New Roman" w:cs="Times New Roman"/>
          <w:b/>
          <w:szCs w:val="24"/>
        </w:rPr>
        <w:t>ΝΙΚΟΛΑΟΣ ΦΙΛΗΣ:</w:t>
      </w:r>
      <w:r>
        <w:rPr>
          <w:rFonts w:eastAsia="Times New Roman" w:cs="Times New Roman"/>
          <w:b/>
          <w:szCs w:val="24"/>
        </w:rPr>
        <w:t xml:space="preserve"> </w:t>
      </w:r>
      <w:r>
        <w:rPr>
          <w:rFonts w:eastAsia="Times New Roman" w:cs="Times New Roman"/>
          <w:szCs w:val="24"/>
        </w:rPr>
        <w:t>Εσείς τι λέτε;</w:t>
      </w:r>
    </w:p>
    <w:p w14:paraId="77C032EE" w14:textId="77777777" w:rsidR="006113A9" w:rsidRDefault="006B6FC4">
      <w:pPr>
        <w:spacing w:line="600" w:lineRule="auto"/>
        <w:ind w:firstLine="720"/>
        <w:contextualSpacing/>
        <w:jc w:val="both"/>
        <w:rPr>
          <w:rFonts w:eastAsia="Times New Roman" w:cs="Times New Roman"/>
          <w:szCs w:val="24"/>
        </w:rPr>
      </w:pPr>
      <w:r w:rsidRPr="0019458C">
        <w:rPr>
          <w:rFonts w:eastAsia="Times New Roman" w:cs="Times New Roman"/>
          <w:b/>
          <w:szCs w:val="24"/>
        </w:rPr>
        <w:t>ΧΡΗΣΤΟΣ ΚΕΛΛΑΣ:</w:t>
      </w:r>
      <w:r>
        <w:rPr>
          <w:rFonts w:eastAsia="Times New Roman" w:cs="Times New Roman"/>
          <w:szCs w:val="24"/>
        </w:rPr>
        <w:t xml:space="preserve"> Δεν </w:t>
      </w:r>
      <w:r w:rsidRPr="002B76B5">
        <w:rPr>
          <w:rFonts w:eastAsia="Times New Roman" w:cs="Times New Roman"/>
          <w:szCs w:val="24"/>
        </w:rPr>
        <w:t>είναι κακό</w:t>
      </w:r>
      <w:r>
        <w:rPr>
          <w:rFonts w:eastAsia="Times New Roman" w:cs="Times New Roman"/>
          <w:szCs w:val="24"/>
        </w:rPr>
        <w:t xml:space="preserve">. Έστω </w:t>
      </w:r>
      <w:r w:rsidRPr="002B76B5">
        <w:rPr>
          <w:rFonts w:eastAsia="Times New Roman" w:cs="Times New Roman"/>
          <w:szCs w:val="24"/>
        </w:rPr>
        <w:t>και 30 χρόνια μετά</w:t>
      </w:r>
      <w:r>
        <w:rPr>
          <w:rFonts w:eastAsia="Times New Roman" w:cs="Times New Roman"/>
          <w:szCs w:val="24"/>
        </w:rPr>
        <w:t>,</w:t>
      </w:r>
      <w:r w:rsidRPr="002B76B5">
        <w:rPr>
          <w:rFonts w:eastAsia="Times New Roman" w:cs="Times New Roman"/>
          <w:szCs w:val="24"/>
        </w:rPr>
        <w:t xml:space="preserve"> έρχεσ</w:t>
      </w:r>
      <w:r>
        <w:rPr>
          <w:rFonts w:eastAsia="Times New Roman" w:cs="Times New Roman"/>
          <w:szCs w:val="24"/>
        </w:rPr>
        <w:t>τε</w:t>
      </w:r>
      <w:r w:rsidRPr="002B76B5">
        <w:rPr>
          <w:rFonts w:eastAsia="Times New Roman" w:cs="Times New Roman"/>
          <w:szCs w:val="24"/>
        </w:rPr>
        <w:t xml:space="preserve"> εκεί που </w:t>
      </w:r>
      <w:r>
        <w:rPr>
          <w:rFonts w:eastAsia="Times New Roman" w:cs="Times New Roman"/>
          <w:szCs w:val="24"/>
        </w:rPr>
        <w:t>ή</w:t>
      </w:r>
      <w:r w:rsidRPr="002B76B5">
        <w:rPr>
          <w:rFonts w:eastAsia="Times New Roman" w:cs="Times New Roman"/>
          <w:szCs w:val="24"/>
        </w:rPr>
        <w:t>μαστ</w:t>
      </w:r>
      <w:r>
        <w:rPr>
          <w:rFonts w:eastAsia="Times New Roman" w:cs="Times New Roman"/>
          <w:szCs w:val="24"/>
        </w:rPr>
        <w:t>αν</w:t>
      </w:r>
      <w:r w:rsidRPr="002B76B5">
        <w:rPr>
          <w:rFonts w:eastAsia="Times New Roman" w:cs="Times New Roman"/>
          <w:szCs w:val="24"/>
        </w:rPr>
        <w:t xml:space="preserve"> εμείς </w:t>
      </w:r>
      <w:r>
        <w:rPr>
          <w:rFonts w:eastAsia="Times New Roman" w:cs="Times New Roman"/>
          <w:szCs w:val="24"/>
        </w:rPr>
        <w:t xml:space="preserve">πριν από τριάντα χρόνια. </w:t>
      </w:r>
      <w:r w:rsidRPr="002B76B5">
        <w:rPr>
          <w:rFonts w:eastAsia="Times New Roman" w:cs="Times New Roman"/>
          <w:szCs w:val="24"/>
        </w:rPr>
        <w:t>Καλό είναι</w:t>
      </w:r>
      <w:r>
        <w:rPr>
          <w:rFonts w:eastAsia="Times New Roman" w:cs="Times New Roman"/>
          <w:szCs w:val="24"/>
        </w:rPr>
        <w:t>. Δ</w:t>
      </w:r>
      <w:r w:rsidRPr="002B76B5">
        <w:rPr>
          <w:rFonts w:eastAsia="Times New Roman" w:cs="Times New Roman"/>
          <w:szCs w:val="24"/>
        </w:rPr>
        <w:t>εν είναι κακό</w:t>
      </w:r>
      <w:r>
        <w:rPr>
          <w:rFonts w:eastAsia="Times New Roman" w:cs="Times New Roman"/>
          <w:szCs w:val="24"/>
        </w:rPr>
        <w:t xml:space="preserve">. </w:t>
      </w:r>
    </w:p>
    <w:p w14:paraId="77C032EF" w14:textId="77777777" w:rsidR="006113A9" w:rsidRDefault="006B6FC4">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77C032F0" w14:textId="77777777" w:rsidR="006113A9" w:rsidRDefault="006B6FC4">
      <w:pPr>
        <w:spacing w:line="600" w:lineRule="auto"/>
        <w:ind w:firstLine="720"/>
        <w:contextualSpacing/>
        <w:jc w:val="both"/>
        <w:rPr>
          <w:rFonts w:eastAsia="Times New Roman" w:cs="Times New Roman"/>
          <w:szCs w:val="24"/>
        </w:rPr>
      </w:pPr>
      <w:r w:rsidRPr="00B85D5D">
        <w:rPr>
          <w:rFonts w:eastAsia="Times New Roman" w:cs="Times New Roman"/>
          <w:b/>
          <w:bCs/>
          <w:shd w:val="clear" w:color="auto" w:fill="FFFFFF"/>
        </w:rPr>
        <w:t>ΠΡΟΕΔΡΕΥΩΝ (Γεώργιος Βαρεμένος):</w:t>
      </w:r>
      <w:r w:rsidRPr="002B76B5">
        <w:rPr>
          <w:rFonts w:eastAsia="Times New Roman" w:cs="Times New Roman"/>
          <w:szCs w:val="24"/>
        </w:rPr>
        <w:t xml:space="preserve"> </w:t>
      </w:r>
      <w:r>
        <w:rPr>
          <w:rFonts w:eastAsia="Times New Roman" w:cs="Times New Roman"/>
          <w:szCs w:val="24"/>
        </w:rPr>
        <w:t>Π</w:t>
      </w:r>
      <w:r w:rsidRPr="002B76B5">
        <w:rPr>
          <w:rFonts w:eastAsia="Times New Roman" w:cs="Times New Roman"/>
          <w:szCs w:val="24"/>
        </w:rPr>
        <w:t>αρακαλώ</w:t>
      </w:r>
      <w:r>
        <w:rPr>
          <w:rFonts w:eastAsia="Times New Roman" w:cs="Times New Roman"/>
          <w:szCs w:val="24"/>
        </w:rPr>
        <w:t>,</w:t>
      </w:r>
      <w:r w:rsidRPr="002B76B5">
        <w:rPr>
          <w:rFonts w:eastAsia="Times New Roman" w:cs="Times New Roman"/>
          <w:szCs w:val="24"/>
        </w:rPr>
        <w:t xml:space="preserve"> ησυχία</w:t>
      </w:r>
      <w:r>
        <w:rPr>
          <w:rFonts w:eastAsia="Times New Roman" w:cs="Times New Roman"/>
          <w:szCs w:val="24"/>
        </w:rPr>
        <w:t>.</w:t>
      </w:r>
    </w:p>
    <w:p w14:paraId="77C032F1" w14:textId="77777777" w:rsidR="006113A9" w:rsidRDefault="006B6FC4">
      <w:pPr>
        <w:tabs>
          <w:tab w:val="center" w:pos="4753"/>
          <w:tab w:val="left" w:pos="6156"/>
        </w:tabs>
        <w:spacing w:line="600" w:lineRule="auto"/>
        <w:ind w:firstLine="720"/>
        <w:contextualSpacing/>
        <w:jc w:val="both"/>
        <w:rPr>
          <w:rFonts w:eastAsia="Times New Roman"/>
          <w:szCs w:val="24"/>
        </w:rPr>
      </w:pPr>
      <w:r w:rsidRPr="002B76B5">
        <w:rPr>
          <w:rFonts w:eastAsia="Times New Roman" w:cs="Times New Roman"/>
          <w:szCs w:val="24"/>
        </w:rPr>
        <w:t xml:space="preserve"> </w:t>
      </w:r>
      <w:r w:rsidRPr="0019458C">
        <w:rPr>
          <w:rFonts w:eastAsia="Times New Roman" w:cs="Times New Roman"/>
          <w:b/>
          <w:szCs w:val="24"/>
        </w:rPr>
        <w:t>ΧΡΗΣΤΟΣ ΚΕΛΛΑΣ:</w:t>
      </w:r>
      <w:r>
        <w:rPr>
          <w:rFonts w:eastAsia="Times New Roman" w:cs="Times New Roman"/>
          <w:szCs w:val="24"/>
        </w:rPr>
        <w:t xml:space="preserve"> Σ</w:t>
      </w:r>
      <w:r w:rsidRPr="002B76B5">
        <w:rPr>
          <w:rFonts w:eastAsia="Times New Roman" w:cs="Times New Roman"/>
          <w:szCs w:val="24"/>
        </w:rPr>
        <w:t xml:space="preserve">το άρθρο 20 παράγραφος 9 της </w:t>
      </w:r>
      <w:r>
        <w:rPr>
          <w:rFonts w:eastAsia="Times New Roman" w:cs="Times New Roman"/>
          <w:szCs w:val="24"/>
        </w:rPr>
        <w:t>σ</w:t>
      </w:r>
      <w:r w:rsidRPr="002B76B5">
        <w:rPr>
          <w:rFonts w:eastAsia="Times New Roman" w:cs="Times New Roman"/>
          <w:szCs w:val="24"/>
        </w:rPr>
        <w:t>υμφωνίας ορίζεται πως οι διατάξεις που αφορούν την εθνικότητα και τ</w:t>
      </w:r>
      <w:r>
        <w:rPr>
          <w:rFonts w:eastAsia="Times New Roman" w:cs="Times New Roman"/>
          <w:szCs w:val="24"/>
        </w:rPr>
        <w:t>η γλώσσα είνα</w:t>
      </w:r>
      <w:r>
        <w:rPr>
          <w:rFonts w:eastAsia="Times New Roman" w:cs="Times New Roman"/>
          <w:szCs w:val="24"/>
        </w:rPr>
        <w:t xml:space="preserve">ι αμετάκλητες. Οι Σκοπιανοί </w:t>
      </w:r>
      <w:r w:rsidRPr="00022913">
        <w:rPr>
          <w:rFonts w:eastAsia="Times New Roman"/>
          <w:bCs/>
          <w:shd w:val="clear" w:color="auto" w:fill="FFFFFF"/>
        </w:rPr>
        <w:t>θα</w:t>
      </w:r>
      <w:r>
        <w:rPr>
          <w:rFonts w:eastAsia="Times New Roman" w:cs="Times New Roman"/>
          <w:szCs w:val="24"/>
        </w:rPr>
        <w:t xml:space="preserve"> </w:t>
      </w:r>
      <w:r w:rsidRPr="002B76B5">
        <w:rPr>
          <w:rFonts w:eastAsia="Times New Roman" w:cs="Times New Roman"/>
          <w:szCs w:val="24"/>
        </w:rPr>
        <w:t xml:space="preserve">μπορούν να χρησιμοποιούν τον όρο </w:t>
      </w:r>
      <w:r>
        <w:rPr>
          <w:rFonts w:eastAsia="Times New Roman" w:cs="Times New Roman"/>
          <w:szCs w:val="24"/>
        </w:rPr>
        <w:t>«</w:t>
      </w:r>
      <w:r w:rsidRPr="002B76B5">
        <w:rPr>
          <w:rFonts w:eastAsia="Times New Roman" w:cs="Times New Roman"/>
          <w:szCs w:val="24"/>
        </w:rPr>
        <w:t>Μακεδονία</w:t>
      </w:r>
      <w:r>
        <w:rPr>
          <w:rFonts w:eastAsia="Times New Roman" w:cs="Times New Roman"/>
          <w:szCs w:val="24"/>
        </w:rPr>
        <w:t>»</w:t>
      </w:r>
      <w:r w:rsidRPr="002B76B5">
        <w:rPr>
          <w:rFonts w:eastAsia="Times New Roman" w:cs="Times New Roman"/>
          <w:szCs w:val="24"/>
        </w:rPr>
        <w:t xml:space="preserve"> και τον αντίστοιχο επιθετικό </w:t>
      </w:r>
      <w:r w:rsidRPr="00E7457D">
        <w:rPr>
          <w:rFonts w:eastAsia="Times New Roman" w:cs="Times New Roman"/>
          <w:szCs w:val="24"/>
        </w:rPr>
        <w:t xml:space="preserve">προσδιορισμό ελεύθερα και χωρίς κανένα φραγμό, </w:t>
      </w:r>
      <w:r w:rsidRPr="003A4985">
        <w:rPr>
          <w:rFonts w:eastAsia="Times New Roman" w:cs="Times New Roman"/>
          <w:szCs w:val="24"/>
        </w:rPr>
        <w:t>σύμφωνα με το άρθρο 7.</w:t>
      </w:r>
      <w:r>
        <w:rPr>
          <w:rFonts w:eastAsia="Times New Roman" w:cs="Times New Roman"/>
          <w:szCs w:val="24"/>
        </w:rPr>
        <w:t xml:space="preserve"> Ο όρος «Βόρεια» </w:t>
      </w:r>
      <w:r w:rsidRPr="00022913">
        <w:rPr>
          <w:rFonts w:eastAsia="Times New Roman"/>
          <w:bCs/>
          <w:shd w:val="clear" w:color="auto" w:fill="FFFFFF"/>
        </w:rPr>
        <w:t>θα</w:t>
      </w:r>
      <w:r>
        <w:rPr>
          <w:rFonts w:eastAsia="Times New Roman" w:cs="Times New Roman"/>
          <w:szCs w:val="24"/>
        </w:rPr>
        <w:t xml:space="preserve"> υιοθετηθεί προοδευτικά</w:t>
      </w:r>
      <w:r w:rsidRPr="002B76B5">
        <w:rPr>
          <w:rFonts w:eastAsia="Times New Roman" w:cs="Times New Roman"/>
          <w:szCs w:val="24"/>
        </w:rPr>
        <w:t xml:space="preserve"> σε βάθος πενταετίας συν</w:t>
      </w:r>
      <w:r>
        <w:rPr>
          <w:rFonts w:eastAsia="Times New Roman" w:cs="Times New Roman"/>
          <w:szCs w:val="24"/>
        </w:rPr>
        <w:t>αρτήσει</w:t>
      </w:r>
      <w:r w:rsidRPr="002B76B5">
        <w:rPr>
          <w:rFonts w:eastAsia="Times New Roman" w:cs="Times New Roman"/>
          <w:szCs w:val="24"/>
        </w:rPr>
        <w:t xml:space="preserve"> της εντα</w:t>
      </w:r>
      <w:r w:rsidRPr="002B76B5">
        <w:rPr>
          <w:rFonts w:eastAsia="Times New Roman" w:cs="Times New Roman"/>
          <w:szCs w:val="24"/>
        </w:rPr>
        <w:t xml:space="preserve">ξιακής πορείας </w:t>
      </w:r>
      <w:r>
        <w:rPr>
          <w:rFonts w:eastAsia="Times New Roman" w:cs="Times New Roman"/>
          <w:szCs w:val="24"/>
        </w:rPr>
        <w:lastRenderedPageBreak/>
        <w:t>του</w:t>
      </w:r>
      <w:r>
        <w:rPr>
          <w:rFonts w:eastAsia="Times New Roman" w:cs="Times New Roman"/>
          <w:szCs w:val="24"/>
        </w:rPr>
        <w:t>ς</w:t>
      </w:r>
      <w:r>
        <w:rPr>
          <w:rFonts w:eastAsia="Times New Roman" w:cs="Times New Roman"/>
          <w:szCs w:val="24"/>
        </w:rPr>
        <w:t xml:space="preserve"> </w:t>
      </w:r>
      <w:r w:rsidRPr="002B76B5">
        <w:rPr>
          <w:rFonts w:eastAsia="Times New Roman" w:cs="Times New Roman"/>
          <w:szCs w:val="24"/>
        </w:rPr>
        <w:t>στην Ευρωπαϊκή Ένωση και</w:t>
      </w:r>
      <w:r>
        <w:rPr>
          <w:rFonts w:eastAsia="Times New Roman" w:cs="Times New Roman"/>
          <w:szCs w:val="24"/>
        </w:rPr>
        <w:t xml:space="preserve"> μόνο για δημόσιους οργανισμούς. </w:t>
      </w:r>
      <w:r>
        <w:rPr>
          <w:rFonts w:eastAsia="Times New Roman"/>
          <w:szCs w:val="24"/>
        </w:rPr>
        <w:t>Α</w:t>
      </w:r>
      <w:r w:rsidRPr="00FC0F4E">
        <w:rPr>
          <w:rFonts w:eastAsia="Times New Roman"/>
          <w:szCs w:val="24"/>
        </w:rPr>
        <w:t>λήθεια</w:t>
      </w:r>
      <w:r>
        <w:rPr>
          <w:rFonts w:eastAsia="Times New Roman"/>
          <w:szCs w:val="24"/>
        </w:rPr>
        <w:t>,</w:t>
      </w:r>
      <w:r w:rsidRPr="00FC0F4E">
        <w:rPr>
          <w:rFonts w:eastAsia="Times New Roman"/>
          <w:szCs w:val="24"/>
        </w:rPr>
        <w:t xml:space="preserve"> με τη </w:t>
      </w:r>
      <w:r>
        <w:rPr>
          <w:rFonts w:eastAsia="Times New Roman"/>
          <w:szCs w:val="24"/>
        </w:rPr>
        <w:t>σ</w:t>
      </w:r>
      <w:r w:rsidRPr="00FC0F4E">
        <w:rPr>
          <w:rFonts w:eastAsia="Times New Roman"/>
          <w:szCs w:val="24"/>
        </w:rPr>
        <w:t xml:space="preserve">χισματική </w:t>
      </w:r>
      <w:r>
        <w:rPr>
          <w:rFonts w:eastAsia="Times New Roman"/>
          <w:szCs w:val="24"/>
        </w:rPr>
        <w:t>ε</w:t>
      </w:r>
      <w:r w:rsidRPr="00FC0F4E">
        <w:rPr>
          <w:rFonts w:eastAsia="Times New Roman"/>
          <w:szCs w:val="24"/>
        </w:rPr>
        <w:t xml:space="preserve">κκλησία </w:t>
      </w:r>
      <w:r>
        <w:rPr>
          <w:rFonts w:eastAsia="Times New Roman"/>
          <w:szCs w:val="24"/>
        </w:rPr>
        <w:t>τ</w:t>
      </w:r>
      <w:r w:rsidRPr="00FC0F4E">
        <w:rPr>
          <w:rFonts w:eastAsia="Times New Roman"/>
          <w:szCs w:val="24"/>
        </w:rPr>
        <w:t>ων Σκοπίων τι θα γίνει</w:t>
      </w:r>
      <w:r>
        <w:rPr>
          <w:rFonts w:eastAsia="Times New Roman"/>
          <w:szCs w:val="24"/>
        </w:rPr>
        <w:t>;</w:t>
      </w:r>
      <w:r w:rsidRPr="00FC0F4E">
        <w:rPr>
          <w:rFonts w:eastAsia="Times New Roman"/>
          <w:szCs w:val="24"/>
        </w:rPr>
        <w:t xml:space="preserve"> </w:t>
      </w:r>
      <w:r>
        <w:rPr>
          <w:rFonts w:eastAsia="Times New Roman"/>
          <w:szCs w:val="24"/>
        </w:rPr>
        <w:t>Π</w:t>
      </w:r>
      <w:r w:rsidRPr="00FC0F4E">
        <w:rPr>
          <w:rFonts w:eastAsia="Times New Roman"/>
          <w:szCs w:val="24"/>
        </w:rPr>
        <w:t>ώς θα ονομαστεί</w:t>
      </w:r>
      <w:r>
        <w:rPr>
          <w:rFonts w:eastAsia="Times New Roman"/>
          <w:szCs w:val="24"/>
        </w:rPr>
        <w:t>;</w:t>
      </w:r>
      <w:r w:rsidRPr="00FC0F4E">
        <w:rPr>
          <w:rFonts w:eastAsia="Times New Roman"/>
          <w:szCs w:val="24"/>
        </w:rPr>
        <w:t xml:space="preserve"> </w:t>
      </w:r>
      <w:r>
        <w:rPr>
          <w:rFonts w:eastAsia="Times New Roman"/>
          <w:szCs w:val="24"/>
        </w:rPr>
        <w:t>Ξ</w:t>
      </w:r>
      <w:r w:rsidRPr="00FC0F4E">
        <w:rPr>
          <w:rFonts w:eastAsia="Times New Roman"/>
          <w:szCs w:val="24"/>
        </w:rPr>
        <w:t>έρουμε</w:t>
      </w:r>
      <w:r>
        <w:rPr>
          <w:rFonts w:eastAsia="Times New Roman"/>
          <w:szCs w:val="24"/>
        </w:rPr>
        <w:t>;</w:t>
      </w:r>
      <w:r w:rsidRPr="00FC0F4E">
        <w:rPr>
          <w:rFonts w:eastAsia="Times New Roman"/>
          <w:szCs w:val="24"/>
        </w:rPr>
        <w:t xml:space="preserve"> </w:t>
      </w:r>
    </w:p>
    <w:p w14:paraId="77C032F2" w14:textId="77777777" w:rsidR="006113A9" w:rsidRDefault="006B6FC4">
      <w:pPr>
        <w:tabs>
          <w:tab w:val="center" w:pos="4753"/>
          <w:tab w:val="left" w:pos="6156"/>
        </w:tabs>
        <w:spacing w:line="600" w:lineRule="auto"/>
        <w:ind w:firstLine="720"/>
        <w:contextualSpacing/>
        <w:jc w:val="both"/>
        <w:rPr>
          <w:rFonts w:eastAsia="Times New Roman"/>
          <w:szCs w:val="24"/>
        </w:rPr>
      </w:pPr>
      <w:r>
        <w:rPr>
          <w:rFonts w:eastAsia="Times New Roman"/>
          <w:szCs w:val="24"/>
        </w:rPr>
        <w:t>Τ</w:t>
      </w:r>
      <w:r w:rsidRPr="00FC0F4E">
        <w:rPr>
          <w:rFonts w:eastAsia="Times New Roman"/>
          <w:szCs w:val="24"/>
        </w:rPr>
        <w:t xml:space="preserve">ην προηγούμενη εβδομάδα </w:t>
      </w:r>
      <w:r>
        <w:rPr>
          <w:rFonts w:eastAsia="Times New Roman"/>
          <w:szCs w:val="24"/>
        </w:rPr>
        <w:t>ε</w:t>
      </w:r>
      <w:r w:rsidRPr="00FC0F4E">
        <w:rPr>
          <w:rFonts w:eastAsia="Times New Roman"/>
          <w:szCs w:val="24"/>
        </w:rPr>
        <w:t>ίδαμε τον κ</w:t>
      </w:r>
      <w:r>
        <w:rPr>
          <w:rFonts w:eastAsia="Times New Roman"/>
          <w:szCs w:val="24"/>
        </w:rPr>
        <w:t>.</w:t>
      </w:r>
      <w:r w:rsidRPr="00FC0F4E">
        <w:rPr>
          <w:rFonts w:eastAsia="Times New Roman"/>
          <w:szCs w:val="24"/>
        </w:rPr>
        <w:t xml:space="preserve"> Τσίπρα να επικαλείται τη </w:t>
      </w:r>
      <w:r>
        <w:rPr>
          <w:rFonts w:eastAsia="Times New Roman"/>
          <w:szCs w:val="24"/>
        </w:rPr>
        <w:t>ρ</w:t>
      </w:r>
      <w:r w:rsidRPr="00FC0F4E">
        <w:rPr>
          <w:rFonts w:eastAsia="Times New Roman"/>
          <w:szCs w:val="24"/>
        </w:rPr>
        <w:t xml:space="preserve">ηματική </w:t>
      </w:r>
      <w:r>
        <w:rPr>
          <w:rFonts w:eastAsia="Times New Roman"/>
          <w:szCs w:val="24"/>
        </w:rPr>
        <w:t>δ</w:t>
      </w:r>
      <w:r w:rsidRPr="00FC0F4E">
        <w:rPr>
          <w:rFonts w:eastAsia="Times New Roman"/>
          <w:szCs w:val="24"/>
        </w:rPr>
        <w:t xml:space="preserve">ιακοίνωση του </w:t>
      </w:r>
      <w:r w:rsidRPr="00FC0F4E">
        <w:rPr>
          <w:rFonts w:eastAsia="Times New Roman"/>
          <w:szCs w:val="24"/>
        </w:rPr>
        <w:t>ΥΠΕΞ των Σκοπίων</w:t>
      </w:r>
      <w:r>
        <w:rPr>
          <w:rFonts w:eastAsia="Times New Roman"/>
          <w:szCs w:val="24"/>
        </w:rPr>
        <w:t>,</w:t>
      </w:r>
      <w:r w:rsidRPr="00FC0F4E">
        <w:rPr>
          <w:rFonts w:eastAsia="Times New Roman"/>
          <w:szCs w:val="24"/>
        </w:rPr>
        <w:t xml:space="preserve"> όπου δέχονται επίσημα ότι η μακεδονική ιθαγένεια αφορά μόνο το νομικό </w:t>
      </w:r>
      <w:r>
        <w:rPr>
          <w:rFonts w:eastAsia="Times New Roman"/>
          <w:szCs w:val="24"/>
        </w:rPr>
        <w:t>δεσμό</w:t>
      </w:r>
      <w:r w:rsidRPr="00FC0F4E">
        <w:rPr>
          <w:rFonts w:eastAsia="Times New Roman"/>
          <w:szCs w:val="24"/>
        </w:rPr>
        <w:t xml:space="preserve"> των πολιτών με το κράτος και όχι την εθνότητα</w:t>
      </w:r>
      <w:r>
        <w:rPr>
          <w:rFonts w:eastAsia="Times New Roman"/>
          <w:szCs w:val="24"/>
        </w:rPr>
        <w:t>.</w:t>
      </w:r>
      <w:r w:rsidRPr="00FC0F4E">
        <w:rPr>
          <w:rFonts w:eastAsia="Times New Roman"/>
          <w:szCs w:val="24"/>
        </w:rPr>
        <w:t xml:space="preserve"> </w:t>
      </w:r>
    </w:p>
    <w:p w14:paraId="77C032F3" w14:textId="77777777" w:rsidR="006113A9" w:rsidRDefault="006B6FC4">
      <w:pPr>
        <w:tabs>
          <w:tab w:val="center" w:pos="4753"/>
          <w:tab w:val="left" w:pos="6156"/>
        </w:tabs>
        <w:spacing w:line="600" w:lineRule="auto"/>
        <w:ind w:firstLine="720"/>
        <w:contextualSpacing/>
        <w:jc w:val="both"/>
        <w:rPr>
          <w:rFonts w:eastAsia="Times New Roman"/>
          <w:szCs w:val="24"/>
        </w:rPr>
      </w:pPr>
      <w:r>
        <w:rPr>
          <w:rFonts w:eastAsia="Times New Roman"/>
          <w:szCs w:val="24"/>
        </w:rPr>
        <w:t xml:space="preserve">Μα, το θέμα μας εδώ, κύριε Υπουργέ, </w:t>
      </w:r>
      <w:r w:rsidRPr="00FC0F4E">
        <w:rPr>
          <w:rFonts w:eastAsia="Times New Roman"/>
          <w:szCs w:val="24"/>
        </w:rPr>
        <w:t>δεν είναι η εθνότητα</w:t>
      </w:r>
      <w:r>
        <w:rPr>
          <w:rFonts w:eastAsia="Times New Roman"/>
          <w:szCs w:val="24"/>
        </w:rPr>
        <w:t>,</w:t>
      </w:r>
      <w:r w:rsidRPr="00FC0F4E">
        <w:rPr>
          <w:rFonts w:eastAsia="Times New Roman"/>
          <w:szCs w:val="24"/>
        </w:rPr>
        <w:t xml:space="preserve"> δεν είναι ο όρος </w:t>
      </w:r>
      <w:r>
        <w:rPr>
          <w:rFonts w:eastAsia="Times New Roman"/>
          <w:szCs w:val="24"/>
        </w:rPr>
        <w:t>«</w:t>
      </w:r>
      <w:r>
        <w:rPr>
          <w:rFonts w:eastAsia="Times New Roman"/>
          <w:szCs w:val="24"/>
          <w:lang w:val="en-US"/>
        </w:rPr>
        <w:t>ethnicity</w:t>
      </w:r>
      <w:r>
        <w:rPr>
          <w:rFonts w:eastAsia="Times New Roman"/>
          <w:szCs w:val="24"/>
        </w:rPr>
        <w:t xml:space="preserve">», </w:t>
      </w:r>
      <w:r w:rsidRPr="00FC0F4E">
        <w:rPr>
          <w:rFonts w:eastAsia="Times New Roman"/>
          <w:szCs w:val="24"/>
        </w:rPr>
        <w:t xml:space="preserve">που επικαλείστε τόσο </w:t>
      </w:r>
      <w:r>
        <w:rPr>
          <w:rFonts w:eastAsia="Times New Roman"/>
          <w:szCs w:val="24"/>
        </w:rPr>
        <w:t>εσείς,</w:t>
      </w:r>
      <w:r w:rsidRPr="00FC0F4E">
        <w:rPr>
          <w:rFonts w:eastAsia="Times New Roman"/>
          <w:szCs w:val="24"/>
        </w:rPr>
        <w:t xml:space="preserve"> όσο και οι Σκοπιανοί</w:t>
      </w:r>
      <w:r>
        <w:rPr>
          <w:rFonts w:eastAsia="Times New Roman"/>
          <w:szCs w:val="24"/>
        </w:rPr>
        <w:t>. Άλλο «εθνότητα», άλλο «εθνικότητα». Ο όρος «</w:t>
      </w:r>
      <w:r>
        <w:rPr>
          <w:rFonts w:eastAsia="Times New Roman"/>
          <w:szCs w:val="24"/>
          <w:lang w:val="en-US"/>
        </w:rPr>
        <w:t>nationality</w:t>
      </w:r>
      <w:r>
        <w:rPr>
          <w:rFonts w:eastAsia="Times New Roman"/>
          <w:szCs w:val="24"/>
        </w:rPr>
        <w:t>»</w:t>
      </w:r>
      <w:r w:rsidRPr="00FC0F4E">
        <w:rPr>
          <w:rFonts w:eastAsia="Times New Roman"/>
          <w:szCs w:val="24"/>
        </w:rPr>
        <w:t xml:space="preserve"> σωρεύει τόσο την έννοια του </w:t>
      </w:r>
      <w:r>
        <w:rPr>
          <w:rFonts w:eastAsia="Times New Roman"/>
          <w:szCs w:val="24"/>
        </w:rPr>
        <w:t>ν</w:t>
      </w:r>
      <w:r w:rsidRPr="00FC0F4E">
        <w:rPr>
          <w:rFonts w:eastAsia="Times New Roman"/>
          <w:szCs w:val="24"/>
        </w:rPr>
        <w:t>ομικού δεσμού</w:t>
      </w:r>
      <w:r>
        <w:rPr>
          <w:rFonts w:eastAsia="Times New Roman"/>
          <w:szCs w:val="24"/>
        </w:rPr>
        <w:t xml:space="preserve"> -</w:t>
      </w:r>
      <w:r w:rsidRPr="00FC0F4E">
        <w:rPr>
          <w:rFonts w:eastAsia="Times New Roman"/>
          <w:szCs w:val="24"/>
        </w:rPr>
        <w:t>δηλαδή της ιθαγένειας</w:t>
      </w:r>
      <w:r>
        <w:rPr>
          <w:rFonts w:eastAsia="Times New Roman"/>
          <w:szCs w:val="24"/>
        </w:rPr>
        <w:t>-</w:t>
      </w:r>
      <w:r w:rsidRPr="00FC0F4E">
        <w:rPr>
          <w:rFonts w:eastAsia="Times New Roman"/>
          <w:szCs w:val="24"/>
        </w:rPr>
        <w:t xml:space="preserve"> όσο και του </w:t>
      </w:r>
      <w:r>
        <w:rPr>
          <w:rFonts w:eastAsia="Times New Roman"/>
          <w:szCs w:val="24"/>
        </w:rPr>
        <w:t>έ</w:t>
      </w:r>
      <w:r w:rsidRPr="00FC0F4E">
        <w:rPr>
          <w:rFonts w:eastAsia="Times New Roman"/>
          <w:szCs w:val="24"/>
        </w:rPr>
        <w:t>θν</w:t>
      </w:r>
      <w:r>
        <w:rPr>
          <w:rFonts w:eastAsia="Times New Roman"/>
          <w:szCs w:val="24"/>
        </w:rPr>
        <w:t>ους, δηλαδή του όρου «</w:t>
      </w:r>
      <w:r>
        <w:rPr>
          <w:rFonts w:eastAsia="Times New Roman"/>
          <w:szCs w:val="24"/>
          <w:lang w:val="en-US"/>
        </w:rPr>
        <w:t>nation</w:t>
      </w:r>
      <w:r>
        <w:rPr>
          <w:rFonts w:eastAsia="Times New Roman"/>
          <w:szCs w:val="24"/>
        </w:rPr>
        <w:t xml:space="preserve">». Και αν εννοούσατε </w:t>
      </w:r>
      <w:r w:rsidRPr="00FC0F4E">
        <w:rPr>
          <w:rFonts w:eastAsia="Times New Roman"/>
          <w:szCs w:val="24"/>
        </w:rPr>
        <w:t>μόνο την ιθαγένεια</w:t>
      </w:r>
      <w:r>
        <w:rPr>
          <w:rFonts w:eastAsia="Times New Roman"/>
          <w:szCs w:val="24"/>
        </w:rPr>
        <w:t>,</w:t>
      </w:r>
      <w:r w:rsidRPr="00FC0F4E">
        <w:rPr>
          <w:rFonts w:eastAsia="Times New Roman"/>
          <w:szCs w:val="24"/>
        </w:rPr>
        <w:t xml:space="preserve"> θα χρησιμοποιούσατε</w:t>
      </w:r>
      <w:r w:rsidRPr="00FC0F4E">
        <w:rPr>
          <w:rFonts w:eastAsia="Times New Roman"/>
          <w:szCs w:val="24"/>
        </w:rPr>
        <w:t xml:space="preserve"> τον όρο </w:t>
      </w:r>
      <w:r>
        <w:rPr>
          <w:rFonts w:eastAsia="Times New Roman"/>
          <w:szCs w:val="24"/>
        </w:rPr>
        <w:t>«βορειο</w:t>
      </w:r>
      <w:r w:rsidRPr="00FC0F4E">
        <w:rPr>
          <w:rFonts w:eastAsia="Times New Roman"/>
          <w:szCs w:val="24"/>
        </w:rPr>
        <w:t>μακεδονική</w:t>
      </w:r>
      <w:r>
        <w:rPr>
          <w:rFonts w:eastAsia="Times New Roman"/>
          <w:szCs w:val="24"/>
        </w:rPr>
        <w:t>»,</w:t>
      </w:r>
      <w:r w:rsidRPr="00FC0F4E">
        <w:rPr>
          <w:rFonts w:eastAsia="Times New Roman"/>
          <w:szCs w:val="24"/>
        </w:rPr>
        <w:t xml:space="preserve"> χωρίς να χρειάζεται η διευκρίνιση του όρου </w:t>
      </w:r>
      <w:r>
        <w:rPr>
          <w:rFonts w:eastAsia="Times New Roman"/>
          <w:szCs w:val="24"/>
        </w:rPr>
        <w:t>«</w:t>
      </w:r>
      <w:r w:rsidRPr="00FC0F4E">
        <w:rPr>
          <w:rFonts w:eastAsia="Times New Roman"/>
          <w:szCs w:val="24"/>
        </w:rPr>
        <w:t>citizen</w:t>
      </w:r>
      <w:r>
        <w:rPr>
          <w:rFonts w:eastAsia="Times New Roman"/>
          <w:szCs w:val="24"/>
        </w:rPr>
        <w:t>».</w:t>
      </w:r>
      <w:r w:rsidRPr="00FC0F4E">
        <w:rPr>
          <w:rFonts w:eastAsia="Times New Roman"/>
          <w:szCs w:val="24"/>
        </w:rPr>
        <w:t xml:space="preserve"> </w:t>
      </w:r>
    </w:p>
    <w:p w14:paraId="77C032F4" w14:textId="77777777" w:rsidR="006113A9" w:rsidRDefault="006B6FC4">
      <w:pPr>
        <w:tabs>
          <w:tab w:val="center" w:pos="4753"/>
          <w:tab w:val="left" w:pos="6156"/>
        </w:tabs>
        <w:spacing w:line="600" w:lineRule="auto"/>
        <w:ind w:firstLine="720"/>
        <w:contextualSpacing/>
        <w:jc w:val="both"/>
        <w:rPr>
          <w:rFonts w:eastAsia="Times New Roman"/>
          <w:szCs w:val="24"/>
        </w:rPr>
      </w:pPr>
      <w:r>
        <w:rPr>
          <w:rFonts w:eastAsia="Times New Roman"/>
          <w:szCs w:val="24"/>
        </w:rPr>
        <w:t>Σ</w:t>
      </w:r>
      <w:r w:rsidRPr="00FC0F4E">
        <w:rPr>
          <w:rFonts w:eastAsia="Times New Roman"/>
          <w:szCs w:val="24"/>
        </w:rPr>
        <w:t xml:space="preserve">το αγγλικό κείμενο της Συμφωνίας αναφέρεται σαφέστατα </w:t>
      </w:r>
      <w:r>
        <w:rPr>
          <w:rFonts w:eastAsia="Times New Roman"/>
          <w:szCs w:val="24"/>
        </w:rPr>
        <w:t xml:space="preserve">ο </w:t>
      </w:r>
      <w:r w:rsidRPr="00FC0F4E">
        <w:rPr>
          <w:rFonts w:eastAsia="Times New Roman"/>
          <w:szCs w:val="24"/>
        </w:rPr>
        <w:t xml:space="preserve">όρος </w:t>
      </w:r>
      <w:r>
        <w:rPr>
          <w:rFonts w:eastAsia="Times New Roman"/>
          <w:szCs w:val="24"/>
        </w:rPr>
        <w:t>«</w:t>
      </w:r>
      <w:r>
        <w:rPr>
          <w:rFonts w:eastAsia="Times New Roman"/>
          <w:szCs w:val="24"/>
          <w:lang w:val="en-US"/>
        </w:rPr>
        <w:t>Macedonia</w:t>
      </w:r>
      <w:r>
        <w:rPr>
          <w:rFonts w:eastAsia="Times New Roman"/>
          <w:szCs w:val="24"/>
          <w:lang w:val="en-US"/>
        </w:rPr>
        <w:t>n</w:t>
      </w:r>
      <w:r w:rsidRPr="00FC0F4E">
        <w:rPr>
          <w:rFonts w:eastAsia="Times New Roman"/>
          <w:szCs w:val="24"/>
        </w:rPr>
        <w:t xml:space="preserve"> </w:t>
      </w:r>
      <w:r>
        <w:rPr>
          <w:rFonts w:eastAsia="Times New Roman"/>
          <w:szCs w:val="24"/>
          <w:lang w:val="en-US"/>
        </w:rPr>
        <w:t>Na</w:t>
      </w:r>
      <w:r w:rsidRPr="00FC0F4E">
        <w:rPr>
          <w:rFonts w:eastAsia="Times New Roman"/>
          <w:szCs w:val="24"/>
        </w:rPr>
        <w:t>tionality</w:t>
      </w:r>
      <w:r>
        <w:rPr>
          <w:rFonts w:eastAsia="Times New Roman"/>
          <w:szCs w:val="24"/>
        </w:rPr>
        <w:t>/C</w:t>
      </w:r>
      <w:r w:rsidRPr="00FC0F4E">
        <w:rPr>
          <w:rFonts w:eastAsia="Times New Roman"/>
          <w:szCs w:val="24"/>
        </w:rPr>
        <w:t>iti</w:t>
      </w:r>
      <w:r>
        <w:rPr>
          <w:rFonts w:eastAsia="Times New Roman"/>
          <w:szCs w:val="24"/>
          <w:lang w:val="en-US"/>
        </w:rPr>
        <w:t>z</w:t>
      </w:r>
      <w:r w:rsidRPr="00FC0F4E">
        <w:rPr>
          <w:rFonts w:eastAsia="Times New Roman"/>
          <w:szCs w:val="24"/>
        </w:rPr>
        <w:t>e</w:t>
      </w:r>
      <w:r>
        <w:rPr>
          <w:rFonts w:eastAsia="Times New Roman"/>
          <w:szCs w:val="24"/>
          <w:lang w:val="en-US"/>
        </w:rPr>
        <w:t>n</w:t>
      </w:r>
      <w:r w:rsidRPr="00FC0F4E">
        <w:rPr>
          <w:rFonts w:eastAsia="Times New Roman"/>
          <w:szCs w:val="24"/>
        </w:rPr>
        <w:t xml:space="preserve"> of North Macedonia</w:t>
      </w:r>
      <w:r>
        <w:rPr>
          <w:rFonts w:eastAsia="Times New Roman"/>
          <w:szCs w:val="24"/>
        </w:rPr>
        <w:t>». Ό</w:t>
      </w:r>
      <w:r w:rsidRPr="00FC0F4E">
        <w:rPr>
          <w:rFonts w:eastAsia="Times New Roman"/>
          <w:szCs w:val="24"/>
        </w:rPr>
        <w:t>χι μόνο αναγνωρίζε</w:t>
      </w:r>
      <w:r>
        <w:rPr>
          <w:rFonts w:eastAsia="Times New Roman"/>
          <w:szCs w:val="24"/>
        </w:rPr>
        <w:t>τε</w:t>
      </w:r>
      <w:r w:rsidRPr="00FC0F4E">
        <w:rPr>
          <w:rFonts w:eastAsia="Times New Roman"/>
          <w:szCs w:val="24"/>
        </w:rPr>
        <w:t xml:space="preserve"> μακεδονικό έθνος</w:t>
      </w:r>
      <w:r>
        <w:rPr>
          <w:rFonts w:eastAsia="Times New Roman"/>
          <w:szCs w:val="24"/>
        </w:rPr>
        <w:t xml:space="preserve">, αλλά </w:t>
      </w:r>
      <w:r>
        <w:rPr>
          <w:rFonts w:eastAsia="Times New Roman"/>
          <w:szCs w:val="24"/>
        </w:rPr>
        <w:lastRenderedPageBreak/>
        <w:t xml:space="preserve">τροφοδοτείτε </w:t>
      </w:r>
      <w:r w:rsidRPr="00FC0F4E">
        <w:rPr>
          <w:rFonts w:eastAsia="Times New Roman"/>
          <w:szCs w:val="24"/>
        </w:rPr>
        <w:t xml:space="preserve">τον πυρήνα του αλυτρωτισμού των </w:t>
      </w:r>
      <w:r>
        <w:rPr>
          <w:rFonts w:eastAsia="Times New Roman"/>
          <w:szCs w:val="24"/>
        </w:rPr>
        <w:t>Σ</w:t>
      </w:r>
      <w:r w:rsidRPr="00FC0F4E">
        <w:rPr>
          <w:rFonts w:eastAsia="Times New Roman"/>
          <w:szCs w:val="24"/>
        </w:rPr>
        <w:t>κοπιανών</w:t>
      </w:r>
      <w:r>
        <w:rPr>
          <w:rFonts w:eastAsia="Times New Roman"/>
          <w:szCs w:val="24"/>
        </w:rPr>
        <w:t>,</w:t>
      </w:r>
      <w:r w:rsidRPr="00FC0F4E">
        <w:rPr>
          <w:rFonts w:eastAsia="Times New Roman"/>
          <w:szCs w:val="24"/>
        </w:rPr>
        <w:t xml:space="preserve"> αναγνωρίζοντας τμήμα του έθνους αυτού ως πολίτες που κατοικούν στη </w:t>
      </w:r>
      <w:r>
        <w:rPr>
          <w:rFonts w:eastAsia="Times New Roman"/>
          <w:szCs w:val="24"/>
        </w:rPr>
        <w:t>«</w:t>
      </w:r>
      <w:r w:rsidRPr="00FC0F4E">
        <w:rPr>
          <w:rFonts w:eastAsia="Times New Roman"/>
          <w:szCs w:val="24"/>
        </w:rPr>
        <w:t>Βόρεια Μακεδονία</w:t>
      </w:r>
      <w:r>
        <w:rPr>
          <w:rFonts w:eastAsia="Times New Roman"/>
          <w:szCs w:val="24"/>
        </w:rPr>
        <w:t>».</w:t>
      </w:r>
      <w:r w:rsidRPr="00FC0F4E">
        <w:rPr>
          <w:rFonts w:eastAsia="Times New Roman"/>
          <w:szCs w:val="24"/>
        </w:rPr>
        <w:t xml:space="preserve"> </w:t>
      </w:r>
    </w:p>
    <w:p w14:paraId="77C032F5" w14:textId="77777777" w:rsidR="006113A9" w:rsidRDefault="006B6FC4">
      <w:pPr>
        <w:tabs>
          <w:tab w:val="center" w:pos="4753"/>
          <w:tab w:val="left" w:pos="6156"/>
        </w:tabs>
        <w:spacing w:line="600" w:lineRule="auto"/>
        <w:ind w:firstLine="720"/>
        <w:contextualSpacing/>
        <w:jc w:val="both"/>
        <w:rPr>
          <w:rFonts w:eastAsia="Times New Roman"/>
          <w:szCs w:val="24"/>
        </w:rPr>
      </w:pPr>
      <w:r>
        <w:rPr>
          <w:rFonts w:eastAsia="Times New Roman"/>
          <w:szCs w:val="24"/>
        </w:rPr>
        <w:t>Κ</w:t>
      </w:r>
      <w:r w:rsidRPr="00FC0F4E">
        <w:rPr>
          <w:rFonts w:eastAsia="Times New Roman"/>
          <w:szCs w:val="24"/>
        </w:rPr>
        <w:t>ατά συνέπεια</w:t>
      </w:r>
      <w:r>
        <w:rPr>
          <w:rFonts w:eastAsia="Times New Roman"/>
          <w:szCs w:val="24"/>
        </w:rPr>
        <w:t>,</w:t>
      </w:r>
      <w:r w:rsidRPr="00FC0F4E">
        <w:rPr>
          <w:rFonts w:eastAsia="Times New Roman"/>
          <w:szCs w:val="24"/>
        </w:rPr>
        <w:t xml:space="preserve"> </w:t>
      </w:r>
      <w:r>
        <w:rPr>
          <w:rFonts w:eastAsia="Times New Roman"/>
          <w:szCs w:val="24"/>
        </w:rPr>
        <w:t xml:space="preserve">γεννάται </w:t>
      </w:r>
      <w:r w:rsidRPr="00FC0F4E">
        <w:rPr>
          <w:rFonts w:eastAsia="Times New Roman"/>
          <w:szCs w:val="24"/>
        </w:rPr>
        <w:t xml:space="preserve">άμεσα </w:t>
      </w:r>
      <w:r>
        <w:rPr>
          <w:rFonts w:eastAsia="Times New Roman"/>
          <w:szCs w:val="24"/>
        </w:rPr>
        <w:t>κ</w:t>
      </w:r>
      <w:r w:rsidRPr="00FC0F4E">
        <w:rPr>
          <w:rFonts w:eastAsia="Times New Roman"/>
          <w:szCs w:val="24"/>
        </w:rPr>
        <w:t>αι λογικά το ερώτημα</w:t>
      </w:r>
      <w:r>
        <w:rPr>
          <w:rFonts w:eastAsia="Times New Roman"/>
          <w:szCs w:val="24"/>
        </w:rPr>
        <w:t>:</w:t>
      </w:r>
      <w:r w:rsidRPr="00FC0F4E">
        <w:rPr>
          <w:rFonts w:eastAsia="Times New Roman"/>
          <w:szCs w:val="24"/>
        </w:rPr>
        <w:t xml:space="preserve"> </w:t>
      </w:r>
      <w:r>
        <w:rPr>
          <w:rFonts w:eastAsia="Times New Roman"/>
          <w:szCs w:val="24"/>
        </w:rPr>
        <w:t xml:space="preserve">Οι </w:t>
      </w:r>
      <w:r w:rsidRPr="00FC0F4E">
        <w:rPr>
          <w:rFonts w:eastAsia="Times New Roman"/>
          <w:szCs w:val="24"/>
        </w:rPr>
        <w:t>υπ</w:t>
      </w:r>
      <w:r>
        <w:rPr>
          <w:rFonts w:eastAsia="Times New Roman"/>
          <w:szCs w:val="24"/>
        </w:rPr>
        <w:t>όλοιποι Μακεδόνες που κατοικούν;</w:t>
      </w:r>
      <w:r w:rsidRPr="00FC0F4E">
        <w:rPr>
          <w:rFonts w:eastAsia="Times New Roman"/>
          <w:szCs w:val="24"/>
        </w:rPr>
        <w:t xml:space="preserve"> </w:t>
      </w:r>
      <w:r>
        <w:rPr>
          <w:rFonts w:eastAsia="Times New Roman"/>
          <w:szCs w:val="24"/>
        </w:rPr>
        <w:t>Βέβαια, την απ</w:t>
      </w:r>
      <w:r>
        <w:rPr>
          <w:rFonts w:eastAsia="Times New Roman"/>
          <w:szCs w:val="24"/>
        </w:rPr>
        <w:t xml:space="preserve">άντηση τη δίνει ο ίδιος ο κ. Ζάεφ. Δηλώνει πως η </w:t>
      </w:r>
      <w:r w:rsidRPr="00FC0F4E">
        <w:rPr>
          <w:rFonts w:eastAsia="Times New Roman"/>
          <w:szCs w:val="24"/>
        </w:rPr>
        <w:t xml:space="preserve">μακεδονική γλώσσα θα διδάσκεται στην Ελλάδα και ονειρεύεται </w:t>
      </w:r>
      <w:r>
        <w:rPr>
          <w:rFonts w:eastAsia="Times New Roman"/>
          <w:szCs w:val="24"/>
        </w:rPr>
        <w:t>«</w:t>
      </w:r>
      <w:r w:rsidRPr="00FC0F4E">
        <w:rPr>
          <w:rFonts w:eastAsia="Times New Roman"/>
          <w:szCs w:val="24"/>
        </w:rPr>
        <w:t xml:space="preserve">Μακεδόνες </w:t>
      </w:r>
      <w:r>
        <w:rPr>
          <w:rFonts w:eastAsia="Times New Roman"/>
          <w:szCs w:val="24"/>
        </w:rPr>
        <w:t>το</w:t>
      </w:r>
      <w:r>
        <w:rPr>
          <w:rFonts w:eastAsia="Times New Roman"/>
          <w:szCs w:val="24"/>
        </w:rPr>
        <w:t>υ</w:t>
      </w:r>
      <w:r>
        <w:rPr>
          <w:rFonts w:eastAsia="Times New Roman"/>
          <w:szCs w:val="24"/>
        </w:rPr>
        <w:t xml:space="preserve"> Αιγαίο</w:t>
      </w:r>
      <w:r>
        <w:rPr>
          <w:rFonts w:eastAsia="Times New Roman"/>
          <w:szCs w:val="24"/>
        </w:rPr>
        <w:t>υ»</w:t>
      </w:r>
      <w:r>
        <w:rPr>
          <w:rFonts w:eastAsia="Times New Roman"/>
          <w:szCs w:val="24"/>
        </w:rPr>
        <w:t>.</w:t>
      </w:r>
    </w:p>
    <w:p w14:paraId="77C032F6" w14:textId="77777777" w:rsidR="006113A9" w:rsidRDefault="006B6FC4">
      <w:pPr>
        <w:tabs>
          <w:tab w:val="center" w:pos="4753"/>
          <w:tab w:val="left" w:pos="6156"/>
        </w:tabs>
        <w:spacing w:line="600" w:lineRule="auto"/>
        <w:ind w:firstLine="720"/>
        <w:contextualSpacing/>
        <w:jc w:val="both"/>
        <w:rPr>
          <w:rFonts w:eastAsia="Times New Roman"/>
          <w:szCs w:val="24"/>
        </w:rPr>
      </w:pPr>
      <w:r>
        <w:rPr>
          <w:rFonts w:eastAsia="Times New Roman"/>
          <w:szCs w:val="24"/>
        </w:rPr>
        <w:t>Κ</w:t>
      </w:r>
      <w:r w:rsidRPr="00FC0F4E">
        <w:rPr>
          <w:rFonts w:eastAsia="Times New Roman"/>
          <w:szCs w:val="24"/>
        </w:rPr>
        <w:t xml:space="preserve">αι αφού </w:t>
      </w:r>
      <w:r>
        <w:rPr>
          <w:rFonts w:eastAsia="Times New Roman"/>
          <w:szCs w:val="24"/>
        </w:rPr>
        <w:t xml:space="preserve">ενδώσατε στην εθνικότητα - </w:t>
      </w:r>
      <w:r w:rsidRPr="00FC0F4E">
        <w:rPr>
          <w:rFonts w:eastAsia="Times New Roman"/>
          <w:szCs w:val="24"/>
        </w:rPr>
        <w:t>ιθαγένεια</w:t>
      </w:r>
      <w:r>
        <w:rPr>
          <w:rFonts w:eastAsia="Times New Roman"/>
          <w:szCs w:val="24"/>
        </w:rPr>
        <w:t>,</w:t>
      </w:r>
      <w:r w:rsidRPr="00FC0F4E">
        <w:rPr>
          <w:rFonts w:eastAsia="Times New Roman"/>
          <w:szCs w:val="24"/>
        </w:rPr>
        <w:t xml:space="preserve"> τώρα κατοχυρώνουν και το μακεδονικό λαό</w:t>
      </w:r>
      <w:r>
        <w:rPr>
          <w:rFonts w:eastAsia="Times New Roman"/>
          <w:szCs w:val="24"/>
        </w:rPr>
        <w:t>.</w:t>
      </w:r>
      <w:r w:rsidRPr="00FC0F4E">
        <w:rPr>
          <w:rFonts w:eastAsia="Times New Roman"/>
          <w:szCs w:val="24"/>
        </w:rPr>
        <w:t xml:space="preserve"> </w:t>
      </w:r>
      <w:r>
        <w:rPr>
          <w:rFonts w:eastAsia="Times New Roman"/>
          <w:szCs w:val="24"/>
        </w:rPr>
        <w:t>Σ</w:t>
      </w:r>
      <w:r w:rsidRPr="00FC0F4E">
        <w:rPr>
          <w:rFonts w:eastAsia="Times New Roman"/>
          <w:szCs w:val="24"/>
        </w:rPr>
        <w:t xml:space="preserve">την τροποποίηση 33 του άρθρου 36 </w:t>
      </w:r>
      <w:r w:rsidRPr="00FC0F4E">
        <w:rPr>
          <w:rFonts w:eastAsia="Times New Roman"/>
          <w:szCs w:val="24"/>
        </w:rPr>
        <w:t>αναφέρεται ξεκάθαρα πως το κράτος των Σκοπίων στηρίζει αυτούς που πολέμησαν στους εθνικούς απελευθερωτικούς αγώνες και αυτούς που αγωνίστηκαν για τη μακεδονική ταυτότητα</w:t>
      </w:r>
      <w:r>
        <w:rPr>
          <w:rFonts w:eastAsia="Times New Roman"/>
          <w:szCs w:val="24"/>
        </w:rPr>
        <w:t>.</w:t>
      </w:r>
      <w:r w:rsidRPr="00FC0F4E">
        <w:rPr>
          <w:rFonts w:eastAsia="Times New Roman"/>
          <w:szCs w:val="24"/>
        </w:rPr>
        <w:t xml:space="preserve"> </w:t>
      </w:r>
      <w:r>
        <w:rPr>
          <w:rFonts w:eastAsia="Times New Roman"/>
          <w:szCs w:val="24"/>
        </w:rPr>
        <w:t>Εσείς, λοιπόν, π</w:t>
      </w:r>
      <w:r w:rsidRPr="00FC0F4E">
        <w:rPr>
          <w:rFonts w:eastAsia="Times New Roman"/>
          <w:szCs w:val="24"/>
        </w:rPr>
        <w:t>αρόλα αυτά</w:t>
      </w:r>
      <w:r>
        <w:rPr>
          <w:rFonts w:eastAsia="Times New Roman"/>
          <w:szCs w:val="24"/>
        </w:rPr>
        <w:t xml:space="preserve"> λέτε ότι δεν αναγνωρίζεται εθνική ταυτότητα και δεν έχουν </w:t>
      </w:r>
      <w:r w:rsidRPr="00FC0F4E">
        <w:rPr>
          <w:rFonts w:eastAsia="Times New Roman"/>
          <w:szCs w:val="24"/>
        </w:rPr>
        <w:t>αλυτρωτικές τάσεις</w:t>
      </w:r>
      <w:r>
        <w:rPr>
          <w:rFonts w:eastAsia="Times New Roman"/>
          <w:szCs w:val="24"/>
        </w:rPr>
        <w:t>;</w:t>
      </w:r>
    </w:p>
    <w:p w14:paraId="77C032F7" w14:textId="77777777" w:rsidR="006113A9" w:rsidRDefault="006B6FC4">
      <w:pPr>
        <w:tabs>
          <w:tab w:val="center" w:pos="4753"/>
          <w:tab w:val="left" w:pos="6156"/>
        </w:tabs>
        <w:spacing w:line="600" w:lineRule="auto"/>
        <w:ind w:firstLine="720"/>
        <w:contextualSpacing/>
        <w:jc w:val="both"/>
        <w:rPr>
          <w:rFonts w:eastAsia="Times New Roman"/>
          <w:szCs w:val="24"/>
        </w:rPr>
      </w:pPr>
      <w:r>
        <w:rPr>
          <w:rFonts w:eastAsia="Times New Roman"/>
          <w:szCs w:val="24"/>
        </w:rPr>
        <w:t>Τελειώνοντας, έρχομαι στ</w:t>
      </w:r>
      <w:r w:rsidRPr="00FC0F4E">
        <w:rPr>
          <w:rFonts w:eastAsia="Times New Roman"/>
          <w:szCs w:val="24"/>
        </w:rPr>
        <w:t>ο ζήτημα της ένταξης των Σκοπίων στο ΝΑΤΟ και την Ευρωπαϊκή Ένωση</w:t>
      </w:r>
      <w:r>
        <w:rPr>
          <w:rFonts w:eastAsia="Times New Roman"/>
          <w:szCs w:val="24"/>
        </w:rPr>
        <w:t>.</w:t>
      </w:r>
      <w:r w:rsidRPr="00FC0F4E">
        <w:rPr>
          <w:rFonts w:eastAsia="Times New Roman"/>
          <w:szCs w:val="24"/>
        </w:rPr>
        <w:t xml:space="preserve"> </w:t>
      </w:r>
      <w:r>
        <w:rPr>
          <w:rFonts w:eastAsia="Times New Roman"/>
          <w:szCs w:val="24"/>
        </w:rPr>
        <w:t>Κ</w:t>
      </w:r>
      <w:r w:rsidRPr="00FC0F4E">
        <w:rPr>
          <w:rFonts w:eastAsia="Times New Roman"/>
          <w:szCs w:val="24"/>
        </w:rPr>
        <w:t>αταρχήν</w:t>
      </w:r>
      <w:r>
        <w:rPr>
          <w:rFonts w:eastAsia="Times New Roman"/>
          <w:szCs w:val="24"/>
        </w:rPr>
        <w:t>,</w:t>
      </w:r>
      <w:r w:rsidRPr="00FC0F4E">
        <w:rPr>
          <w:rFonts w:eastAsia="Times New Roman"/>
          <w:szCs w:val="24"/>
        </w:rPr>
        <w:t xml:space="preserve"> οφείλουμε να σημειώσουμε ότι το συγκεκριμένο </w:t>
      </w:r>
      <w:r>
        <w:rPr>
          <w:rFonts w:eastAsia="Times New Roman"/>
          <w:szCs w:val="24"/>
        </w:rPr>
        <w:t>κρατίδιο</w:t>
      </w:r>
      <w:r w:rsidRPr="00FC0F4E">
        <w:rPr>
          <w:rFonts w:eastAsia="Times New Roman"/>
          <w:szCs w:val="24"/>
        </w:rPr>
        <w:t xml:space="preserve"> δεν μπορεί </w:t>
      </w:r>
      <w:r w:rsidRPr="00FC0F4E">
        <w:rPr>
          <w:rFonts w:eastAsia="Times New Roman"/>
          <w:szCs w:val="24"/>
        </w:rPr>
        <w:lastRenderedPageBreak/>
        <w:t>να επιβιώσει μακροπρόθεσμα</w:t>
      </w:r>
      <w:r>
        <w:rPr>
          <w:rFonts w:eastAsia="Times New Roman"/>
          <w:szCs w:val="24"/>
        </w:rPr>
        <w:t>,</w:t>
      </w:r>
      <w:r w:rsidRPr="00FC0F4E">
        <w:rPr>
          <w:rFonts w:eastAsia="Times New Roman"/>
          <w:szCs w:val="24"/>
        </w:rPr>
        <w:t xml:space="preserve"> </w:t>
      </w:r>
      <w:r>
        <w:rPr>
          <w:rFonts w:eastAsia="Times New Roman"/>
          <w:szCs w:val="24"/>
        </w:rPr>
        <w:t xml:space="preserve">εάν δεν ενταχθεί στους δύο </w:t>
      </w:r>
      <w:r>
        <w:rPr>
          <w:rFonts w:eastAsia="Times New Roman"/>
          <w:szCs w:val="24"/>
        </w:rPr>
        <w:t>ο</w:t>
      </w:r>
      <w:r w:rsidRPr="00FC0F4E">
        <w:rPr>
          <w:rFonts w:eastAsia="Times New Roman"/>
          <w:szCs w:val="24"/>
        </w:rPr>
        <w:t>ργανισμούς</w:t>
      </w:r>
      <w:r>
        <w:rPr>
          <w:rFonts w:eastAsia="Times New Roman"/>
          <w:szCs w:val="24"/>
        </w:rPr>
        <w:t>,</w:t>
      </w:r>
      <w:r w:rsidRPr="00FC0F4E">
        <w:rPr>
          <w:rFonts w:eastAsia="Times New Roman"/>
          <w:szCs w:val="24"/>
        </w:rPr>
        <w:t xml:space="preserve"> </w:t>
      </w:r>
      <w:r>
        <w:rPr>
          <w:rFonts w:eastAsia="Times New Roman"/>
          <w:szCs w:val="24"/>
        </w:rPr>
        <w:t>α</w:t>
      </w:r>
      <w:r w:rsidRPr="00FC0F4E">
        <w:rPr>
          <w:rFonts w:eastAsia="Times New Roman"/>
          <w:szCs w:val="24"/>
        </w:rPr>
        <w:t>φ</w:t>
      </w:r>
      <w:r w:rsidRPr="00FC0F4E">
        <w:rPr>
          <w:rFonts w:eastAsia="Times New Roman"/>
          <w:szCs w:val="24"/>
        </w:rPr>
        <w:t xml:space="preserve">ού έχει τεράστια εσωτερικά προβλήματα </w:t>
      </w:r>
      <w:r>
        <w:rPr>
          <w:rFonts w:eastAsia="Times New Roman"/>
          <w:szCs w:val="24"/>
        </w:rPr>
        <w:t>-</w:t>
      </w:r>
      <w:r w:rsidRPr="00FC0F4E">
        <w:rPr>
          <w:rFonts w:eastAsia="Times New Roman"/>
          <w:szCs w:val="24"/>
        </w:rPr>
        <w:t>οικονομικά και διοικητικά</w:t>
      </w:r>
      <w:r>
        <w:rPr>
          <w:rFonts w:eastAsia="Times New Roman"/>
          <w:szCs w:val="24"/>
        </w:rPr>
        <w:t>-</w:t>
      </w:r>
      <w:r w:rsidRPr="00FC0F4E">
        <w:rPr>
          <w:rFonts w:eastAsia="Times New Roman"/>
          <w:szCs w:val="24"/>
        </w:rPr>
        <w:t xml:space="preserve"> και δεν έχει </w:t>
      </w:r>
      <w:r>
        <w:rPr>
          <w:rFonts w:eastAsia="Times New Roman"/>
          <w:szCs w:val="24"/>
        </w:rPr>
        <w:t xml:space="preserve">πληθυσμιακή </w:t>
      </w:r>
      <w:r w:rsidRPr="00FC0F4E">
        <w:rPr>
          <w:rFonts w:eastAsia="Times New Roman"/>
          <w:szCs w:val="24"/>
        </w:rPr>
        <w:t>συνοχή</w:t>
      </w:r>
      <w:r>
        <w:rPr>
          <w:rFonts w:eastAsia="Times New Roman"/>
          <w:szCs w:val="24"/>
        </w:rPr>
        <w:t>.</w:t>
      </w:r>
      <w:r w:rsidRPr="00FC0F4E">
        <w:rPr>
          <w:rFonts w:eastAsia="Times New Roman"/>
          <w:szCs w:val="24"/>
        </w:rPr>
        <w:t xml:space="preserve"> </w:t>
      </w:r>
      <w:r>
        <w:rPr>
          <w:rFonts w:eastAsia="Times New Roman"/>
          <w:szCs w:val="24"/>
        </w:rPr>
        <w:t>Η</w:t>
      </w:r>
      <w:r w:rsidRPr="00FC0F4E">
        <w:rPr>
          <w:rFonts w:eastAsia="Times New Roman"/>
          <w:szCs w:val="24"/>
        </w:rPr>
        <w:t xml:space="preserve"> Ελλάδα κρατάει το κλειδί για την επιβίωση του και αντί να διαπραγματευτούμε ενωμένοι</w:t>
      </w:r>
      <w:r>
        <w:rPr>
          <w:rFonts w:eastAsia="Times New Roman"/>
          <w:szCs w:val="24"/>
        </w:rPr>
        <w:t>,</w:t>
      </w:r>
      <w:r w:rsidRPr="00FC0F4E">
        <w:rPr>
          <w:rFonts w:eastAsia="Times New Roman"/>
          <w:szCs w:val="24"/>
        </w:rPr>
        <w:t xml:space="preserve"> από θέση ισχύος</w:t>
      </w:r>
      <w:r>
        <w:rPr>
          <w:rFonts w:eastAsia="Times New Roman"/>
          <w:szCs w:val="24"/>
        </w:rPr>
        <w:t>,</w:t>
      </w:r>
      <w:r w:rsidRPr="00FC0F4E">
        <w:rPr>
          <w:rFonts w:eastAsia="Times New Roman"/>
          <w:szCs w:val="24"/>
        </w:rPr>
        <w:t xml:space="preserve"> έχοντας κοινή </w:t>
      </w:r>
      <w:r>
        <w:rPr>
          <w:rFonts w:eastAsia="Times New Roman"/>
          <w:szCs w:val="24"/>
        </w:rPr>
        <w:t>ε</w:t>
      </w:r>
      <w:r w:rsidRPr="00FC0F4E">
        <w:rPr>
          <w:rFonts w:eastAsia="Times New Roman"/>
          <w:szCs w:val="24"/>
        </w:rPr>
        <w:t>θνική γραμμή</w:t>
      </w:r>
      <w:r>
        <w:rPr>
          <w:rFonts w:eastAsia="Times New Roman"/>
          <w:szCs w:val="24"/>
        </w:rPr>
        <w:t>,</w:t>
      </w:r>
      <w:r w:rsidRPr="00FC0F4E">
        <w:rPr>
          <w:rFonts w:eastAsia="Times New Roman"/>
          <w:szCs w:val="24"/>
        </w:rPr>
        <w:t xml:space="preserve"> τα δίνετε όλα</w:t>
      </w:r>
      <w:r>
        <w:rPr>
          <w:rFonts w:eastAsia="Times New Roman"/>
          <w:szCs w:val="24"/>
        </w:rPr>
        <w:t xml:space="preserve">, ακόμα </w:t>
      </w:r>
      <w:r>
        <w:rPr>
          <w:rFonts w:eastAsia="Times New Roman"/>
          <w:szCs w:val="24"/>
        </w:rPr>
        <w:t>και έξοδο</w:t>
      </w:r>
      <w:r w:rsidRPr="00FC0F4E">
        <w:rPr>
          <w:rFonts w:eastAsia="Times New Roman"/>
          <w:szCs w:val="24"/>
        </w:rPr>
        <w:t xml:space="preserve"> </w:t>
      </w:r>
      <w:r>
        <w:rPr>
          <w:rFonts w:eastAsia="Times New Roman"/>
          <w:szCs w:val="24"/>
        </w:rPr>
        <w:t>στο Αιγαίο,</w:t>
      </w:r>
      <w:r w:rsidRPr="00FC0F4E">
        <w:rPr>
          <w:rFonts w:eastAsia="Times New Roman"/>
          <w:szCs w:val="24"/>
        </w:rPr>
        <w:t xml:space="preserve"> την ΑΟΖ</w:t>
      </w:r>
      <w:r>
        <w:rPr>
          <w:rFonts w:eastAsia="Times New Roman"/>
          <w:szCs w:val="24"/>
        </w:rPr>
        <w:t>,</w:t>
      </w:r>
      <w:r w:rsidRPr="00FC0F4E">
        <w:rPr>
          <w:rFonts w:eastAsia="Times New Roman"/>
          <w:szCs w:val="24"/>
        </w:rPr>
        <w:t xml:space="preserve"> αλλά και την πρόσβαση σε ερευνητικά ιδρύματα </w:t>
      </w:r>
      <w:r>
        <w:rPr>
          <w:rFonts w:eastAsia="Times New Roman"/>
          <w:szCs w:val="24"/>
        </w:rPr>
        <w:t>και αρχεία</w:t>
      </w:r>
      <w:r w:rsidRPr="00FC0F4E">
        <w:rPr>
          <w:rFonts w:eastAsia="Times New Roman"/>
          <w:szCs w:val="24"/>
        </w:rPr>
        <w:t xml:space="preserve"> της χώρας </w:t>
      </w:r>
      <w:r>
        <w:rPr>
          <w:rFonts w:eastAsia="Times New Roman"/>
          <w:szCs w:val="24"/>
        </w:rPr>
        <w:t>μας,</w:t>
      </w:r>
      <w:r w:rsidRPr="00FC0F4E">
        <w:rPr>
          <w:rFonts w:eastAsia="Times New Roman"/>
          <w:szCs w:val="24"/>
        </w:rPr>
        <w:t xml:space="preserve"> λαμβάνοντας ως αντάλλαγμα τ</w:t>
      </w:r>
      <w:r>
        <w:rPr>
          <w:rFonts w:eastAsia="Times New Roman"/>
          <w:szCs w:val="24"/>
        </w:rPr>
        <w:t>ι</w:t>
      </w:r>
      <w:r w:rsidRPr="00FC0F4E">
        <w:rPr>
          <w:rFonts w:eastAsia="Times New Roman"/>
          <w:szCs w:val="24"/>
        </w:rPr>
        <w:t>ς τροποποιήσ</w:t>
      </w:r>
      <w:r>
        <w:rPr>
          <w:rFonts w:eastAsia="Times New Roman"/>
          <w:szCs w:val="24"/>
        </w:rPr>
        <w:t>ει</w:t>
      </w:r>
      <w:r w:rsidRPr="00FC0F4E">
        <w:rPr>
          <w:rFonts w:eastAsia="Times New Roman"/>
          <w:szCs w:val="24"/>
        </w:rPr>
        <w:t>ς 33</w:t>
      </w:r>
      <w:r>
        <w:rPr>
          <w:rFonts w:eastAsia="Times New Roman"/>
          <w:szCs w:val="24"/>
        </w:rPr>
        <w:t xml:space="preserve"> έως </w:t>
      </w:r>
      <w:r w:rsidRPr="00FC0F4E">
        <w:rPr>
          <w:rFonts w:eastAsia="Times New Roman"/>
          <w:szCs w:val="24"/>
        </w:rPr>
        <w:t>36 του Συντάγματ</w:t>
      </w:r>
      <w:r>
        <w:rPr>
          <w:rFonts w:eastAsia="Times New Roman"/>
          <w:szCs w:val="24"/>
        </w:rPr>
        <w:t>ό</w:t>
      </w:r>
      <w:r w:rsidRPr="00FC0F4E">
        <w:rPr>
          <w:rFonts w:eastAsia="Times New Roman"/>
          <w:szCs w:val="24"/>
        </w:rPr>
        <w:t xml:space="preserve">ς </w:t>
      </w:r>
      <w:r>
        <w:rPr>
          <w:rFonts w:eastAsia="Times New Roman"/>
          <w:szCs w:val="24"/>
        </w:rPr>
        <w:t>τους.</w:t>
      </w:r>
      <w:r w:rsidRPr="00FC0F4E">
        <w:rPr>
          <w:rFonts w:eastAsia="Times New Roman"/>
          <w:szCs w:val="24"/>
        </w:rPr>
        <w:t xml:space="preserve"> </w:t>
      </w:r>
    </w:p>
    <w:p w14:paraId="77C032F8" w14:textId="77777777" w:rsidR="006113A9" w:rsidRDefault="006B6FC4">
      <w:pPr>
        <w:tabs>
          <w:tab w:val="center" w:pos="4753"/>
          <w:tab w:val="left" w:pos="6156"/>
        </w:tabs>
        <w:spacing w:line="600" w:lineRule="auto"/>
        <w:ind w:firstLine="720"/>
        <w:contextualSpacing/>
        <w:jc w:val="both"/>
        <w:rPr>
          <w:rFonts w:eastAsia="Times New Roman"/>
          <w:szCs w:val="24"/>
        </w:rPr>
      </w:pPr>
      <w:r>
        <w:rPr>
          <w:rFonts w:eastAsia="Times New Roman"/>
          <w:szCs w:val="24"/>
        </w:rPr>
        <w:t>Γ</w:t>
      </w:r>
      <w:r w:rsidRPr="00FC0F4E">
        <w:rPr>
          <w:rFonts w:eastAsia="Times New Roman"/>
          <w:szCs w:val="24"/>
        </w:rPr>
        <w:t>ιατί</w:t>
      </w:r>
      <w:r>
        <w:rPr>
          <w:rFonts w:eastAsia="Times New Roman"/>
          <w:szCs w:val="24"/>
        </w:rPr>
        <w:t>,</w:t>
      </w:r>
      <w:r w:rsidRPr="00FC0F4E">
        <w:rPr>
          <w:rFonts w:eastAsia="Times New Roman"/>
          <w:szCs w:val="24"/>
        </w:rPr>
        <w:t xml:space="preserve"> </w:t>
      </w:r>
      <w:r>
        <w:rPr>
          <w:rFonts w:eastAsia="Times New Roman"/>
          <w:szCs w:val="24"/>
        </w:rPr>
        <w:t xml:space="preserve">κύριε Υπουργέ, </w:t>
      </w:r>
      <w:r w:rsidRPr="00FC0F4E">
        <w:rPr>
          <w:rFonts w:eastAsia="Times New Roman"/>
          <w:szCs w:val="24"/>
        </w:rPr>
        <w:t xml:space="preserve">δεν εμφανίζεται ολοκληρωμένο το </w:t>
      </w:r>
      <w:r>
        <w:rPr>
          <w:rFonts w:eastAsia="Times New Roman"/>
          <w:szCs w:val="24"/>
        </w:rPr>
        <w:t>κείμενο</w:t>
      </w:r>
      <w:r w:rsidRPr="00FC0F4E">
        <w:rPr>
          <w:rFonts w:eastAsia="Times New Roman"/>
          <w:szCs w:val="24"/>
        </w:rPr>
        <w:t xml:space="preserve"> του </w:t>
      </w:r>
      <w:r>
        <w:rPr>
          <w:rFonts w:eastAsia="Times New Roman"/>
          <w:szCs w:val="24"/>
        </w:rPr>
        <w:t>Σ</w:t>
      </w:r>
      <w:r w:rsidRPr="00FC0F4E">
        <w:rPr>
          <w:rFonts w:eastAsia="Times New Roman"/>
          <w:szCs w:val="24"/>
        </w:rPr>
        <w:t>υντάγματος</w:t>
      </w:r>
      <w:r w:rsidRPr="00FC0F4E">
        <w:rPr>
          <w:rFonts w:eastAsia="Times New Roman"/>
          <w:szCs w:val="24"/>
        </w:rPr>
        <w:t xml:space="preserve"> με τις τροποποιήσεις</w:t>
      </w:r>
      <w:r>
        <w:rPr>
          <w:rFonts w:eastAsia="Times New Roman"/>
          <w:szCs w:val="24"/>
        </w:rPr>
        <w:t>;</w:t>
      </w:r>
      <w:r w:rsidRPr="00FC0F4E">
        <w:rPr>
          <w:rFonts w:eastAsia="Times New Roman"/>
          <w:szCs w:val="24"/>
        </w:rPr>
        <w:t xml:space="preserve"> </w:t>
      </w:r>
      <w:r>
        <w:rPr>
          <w:rFonts w:eastAsia="Times New Roman"/>
          <w:szCs w:val="24"/>
        </w:rPr>
        <w:t>Μ</w:t>
      </w:r>
      <w:r w:rsidRPr="00FC0F4E">
        <w:rPr>
          <w:rFonts w:eastAsia="Times New Roman"/>
          <w:szCs w:val="24"/>
        </w:rPr>
        <w:t xml:space="preserve">ας φέρατε το κείμενο του Συντάγματος από το </w:t>
      </w:r>
      <w:r>
        <w:rPr>
          <w:rFonts w:eastAsia="Times New Roman"/>
          <w:szCs w:val="24"/>
        </w:rPr>
        <w:t>ίντερνετ</w:t>
      </w:r>
      <w:r>
        <w:rPr>
          <w:rFonts w:eastAsia="Times New Roman"/>
          <w:szCs w:val="24"/>
        </w:rPr>
        <w:t>,</w:t>
      </w:r>
      <w:r w:rsidRPr="00FC0F4E">
        <w:rPr>
          <w:rFonts w:eastAsia="Times New Roman"/>
          <w:szCs w:val="24"/>
        </w:rPr>
        <w:t xml:space="preserve"> από τη σκοπιανή Βουλή</w:t>
      </w:r>
      <w:r>
        <w:rPr>
          <w:rFonts w:eastAsia="Times New Roman"/>
          <w:szCs w:val="24"/>
        </w:rPr>
        <w:t>,</w:t>
      </w:r>
      <w:r w:rsidRPr="00FC0F4E">
        <w:rPr>
          <w:rFonts w:eastAsia="Times New Roman"/>
          <w:szCs w:val="24"/>
        </w:rPr>
        <w:t xml:space="preserve"> χωρίς τις αλλαγές</w:t>
      </w:r>
      <w:r>
        <w:rPr>
          <w:rFonts w:eastAsia="Times New Roman"/>
          <w:szCs w:val="24"/>
        </w:rPr>
        <w:t>.</w:t>
      </w:r>
      <w:r w:rsidRPr="00FC0F4E">
        <w:rPr>
          <w:rFonts w:eastAsia="Times New Roman"/>
          <w:szCs w:val="24"/>
        </w:rPr>
        <w:t xml:space="preserve"> </w:t>
      </w:r>
      <w:r>
        <w:rPr>
          <w:rFonts w:eastAsia="Times New Roman"/>
          <w:szCs w:val="24"/>
        </w:rPr>
        <w:t>Σ</w:t>
      </w:r>
      <w:r w:rsidRPr="00FC0F4E">
        <w:rPr>
          <w:rFonts w:eastAsia="Times New Roman"/>
          <w:szCs w:val="24"/>
        </w:rPr>
        <w:t xml:space="preserve">τον ιστότοπο της </w:t>
      </w:r>
      <w:r>
        <w:rPr>
          <w:rFonts w:eastAsia="Times New Roman"/>
          <w:szCs w:val="24"/>
        </w:rPr>
        <w:t xml:space="preserve">κυβέρνησης των Σκοπίων υπάρχει τόσο </w:t>
      </w:r>
      <w:r w:rsidRPr="00FC0F4E">
        <w:rPr>
          <w:rFonts w:eastAsia="Times New Roman"/>
          <w:szCs w:val="24"/>
        </w:rPr>
        <w:t>ο σχετικός συνταγματικός νόμος</w:t>
      </w:r>
      <w:r>
        <w:rPr>
          <w:rFonts w:eastAsia="Times New Roman"/>
          <w:szCs w:val="24"/>
        </w:rPr>
        <w:t>,</w:t>
      </w:r>
      <w:r w:rsidRPr="00FC0F4E">
        <w:rPr>
          <w:rFonts w:eastAsia="Times New Roman"/>
          <w:szCs w:val="24"/>
        </w:rPr>
        <w:t xml:space="preserve"> όσο και </w:t>
      </w:r>
      <w:r>
        <w:rPr>
          <w:rFonts w:eastAsia="Times New Roman"/>
          <w:szCs w:val="24"/>
        </w:rPr>
        <w:t>οι</w:t>
      </w:r>
      <w:r w:rsidRPr="00FC0F4E">
        <w:rPr>
          <w:rFonts w:eastAsia="Times New Roman"/>
          <w:szCs w:val="24"/>
        </w:rPr>
        <w:t xml:space="preserve"> επεξ</w:t>
      </w:r>
      <w:r>
        <w:rPr>
          <w:rFonts w:eastAsia="Times New Roman"/>
          <w:szCs w:val="24"/>
        </w:rPr>
        <w:t xml:space="preserve">ηγήσεις </w:t>
      </w:r>
      <w:r w:rsidRPr="00FC0F4E">
        <w:rPr>
          <w:rFonts w:eastAsia="Times New Roman"/>
          <w:szCs w:val="24"/>
        </w:rPr>
        <w:t>των τροποποιήσεων</w:t>
      </w:r>
      <w:r>
        <w:rPr>
          <w:rFonts w:eastAsia="Times New Roman"/>
          <w:szCs w:val="24"/>
        </w:rPr>
        <w:t xml:space="preserve">, </w:t>
      </w:r>
      <w:r>
        <w:rPr>
          <w:rFonts w:eastAsia="Times New Roman"/>
          <w:szCs w:val="24"/>
        </w:rPr>
        <w:t>οι οποίε</w:t>
      </w:r>
      <w:r>
        <w:rPr>
          <w:rFonts w:eastAsia="Times New Roman"/>
          <w:szCs w:val="24"/>
        </w:rPr>
        <w:t>ς</w:t>
      </w:r>
      <w:r>
        <w:rPr>
          <w:rFonts w:eastAsia="Times New Roman"/>
          <w:szCs w:val="24"/>
        </w:rPr>
        <w:t>, όμως,</w:t>
      </w:r>
      <w:r w:rsidRPr="00FC0F4E">
        <w:rPr>
          <w:rFonts w:eastAsia="Times New Roman"/>
          <w:szCs w:val="24"/>
        </w:rPr>
        <w:t xml:space="preserve"> δεν περιλαμβάνονται στη </w:t>
      </w:r>
      <w:r>
        <w:rPr>
          <w:rFonts w:eastAsia="Times New Roman"/>
          <w:szCs w:val="24"/>
        </w:rPr>
        <w:t>ρηματική δ</w:t>
      </w:r>
      <w:r w:rsidRPr="00FC0F4E">
        <w:rPr>
          <w:rFonts w:eastAsia="Times New Roman"/>
          <w:szCs w:val="24"/>
        </w:rPr>
        <w:t>ιακοίνωση</w:t>
      </w:r>
      <w:r>
        <w:rPr>
          <w:rFonts w:eastAsia="Times New Roman"/>
          <w:szCs w:val="24"/>
        </w:rPr>
        <w:t xml:space="preserve">. Εκεί αναφέρεται ρητά ότι οι τροποποιήσεις έγιναν </w:t>
      </w:r>
      <w:r w:rsidRPr="00FC0F4E">
        <w:rPr>
          <w:rFonts w:eastAsia="Times New Roman"/>
          <w:szCs w:val="24"/>
        </w:rPr>
        <w:t>προκειμένου να ενταχθεί η χώρα στην Ευρωπαϊκή Ένωση και το ΝΑΤΟ</w:t>
      </w:r>
      <w:r>
        <w:rPr>
          <w:rFonts w:eastAsia="Times New Roman"/>
          <w:szCs w:val="24"/>
        </w:rPr>
        <w:t>,</w:t>
      </w:r>
      <w:r w:rsidRPr="00FC0F4E">
        <w:rPr>
          <w:rFonts w:eastAsia="Times New Roman"/>
          <w:szCs w:val="24"/>
        </w:rPr>
        <w:t xml:space="preserve"> ενώ υπογραμμίζεται πως αν η </w:t>
      </w:r>
      <w:r>
        <w:rPr>
          <w:rFonts w:eastAsia="Times New Roman"/>
          <w:szCs w:val="24"/>
        </w:rPr>
        <w:lastRenderedPageBreak/>
        <w:t>σ</w:t>
      </w:r>
      <w:r w:rsidRPr="00FC0F4E">
        <w:rPr>
          <w:rFonts w:eastAsia="Times New Roman"/>
          <w:szCs w:val="24"/>
        </w:rPr>
        <w:t xml:space="preserve">υμφωνία και η ένταξη </w:t>
      </w:r>
      <w:r>
        <w:rPr>
          <w:rFonts w:eastAsia="Times New Roman"/>
          <w:szCs w:val="24"/>
        </w:rPr>
        <w:t>στο ΝΑΤΟ</w:t>
      </w:r>
      <w:r w:rsidRPr="00FC0F4E">
        <w:rPr>
          <w:rFonts w:eastAsia="Times New Roman"/>
          <w:szCs w:val="24"/>
        </w:rPr>
        <w:t xml:space="preserve"> δεν </w:t>
      </w:r>
      <w:r>
        <w:rPr>
          <w:rFonts w:eastAsia="Times New Roman"/>
          <w:szCs w:val="24"/>
        </w:rPr>
        <w:t>κυρωθούν</w:t>
      </w:r>
      <w:r w:rsidRPr="00FC0F4E">
        <w:rPr>
          <w:rFonts w:eastAsia="Times New Roman"/>
          <w:szCs w:val="24"/>
        </w:rPr>
        <w:t xml:space="preserve"> από την Ελλάδα</w:t>
      </w:r>
      <w:r>
        <w:rPr>
          <w:rFonts w:eastAsia="Times New Roman"/>
          <w:szCs w:val="24"/>
        </w:rPr>
        <w:t>,</w:t>
      </w:r>
      <w:r w:rsidRPr="00FC0F4E">
        <w:rPr>
          <w:rFonts w:eastAsia="Times New Roman"/>
          <w:szCs w:val="24"/>
        </w:rPr>
        <w:t xml:space="preserve"> </w:t>
      </w:r>
      <w:r w:rsidRPr="00FC0F4E">
        <w:rPr>
          <w:rFonts w:eastAsia="Times New Roman"/>
          <w:szCs w:val="24"/>
        </w:rPr>
        <w:t>τότε οι αλλαγές δεν ισχύουν</w:t>
      </w:r>
      <w:r>
        <w:rPr>
          <w:rFonts w:eastAsia="Times New Roman"/>
          <w:szCs w:val="24"/>
        </w:rPr>
        <w:t>.</w:t>
      </w:r>
      <w:r w:rsidRPr="00FC0F4E">
        <w:rPr>
          <w:rFonts w:eastAsia="Times New Roman"/>
          <w:szCs w:val="24"/>
        </w:rPr>
        <w:t xml:space="preserve"> Δηλαδή</w:t>
      </w:r>
      <w:r>
        <w:rPr>
          <w:rFonts w:eastAsia="Times New Roman"/>
          <w:szCs w:val="24"/>
        </w:rPr>
        <w:t>,</w:t>
      </w:r>
      <w:r w:rsidRPr="00FC0F4E">
        <w:rPr>
          <w:rFonts w:eastAsia="Times New Roman"/>
          <w:szCs w:val="24"/>
        </w:rPr>
        <w:t xml:space="preserve"> αυτή τη στιγμή που μιλάμε</w:t>
      </w:r>
      <w:r>
        <w:rPr>
          <w:rFonts w:eastAsia="Times New Roman"/>
          <w:szCs w:val="24"/>
        </w:rPr>
        <w:t>,</w:t>
      </w:r>
      <w:r w:rsidRPr="00FC0F4E">
        <w:rPr>
          <w:rFonts w:eastAsia="Times New Roman"/>
          <w:szCs w:val="24"/>
        </w:rPr>
        <w:t xml:space="preserve"> τα Σκόπια δεν έχουν αλλάξει το </w:t>
      </w:r>
      <w:r>
        <w:rPr>
          <w:rFonts w:eastAsia="Times New Roman"/>
          <w:szCs w:val="24"/>
        </w:rPr>
        <w:t>Σύνταγμά</w:t>
      </w:r>
      <w:r w:rsidRPr="00FC0F4E">
        <w:rPr>
          <w:rFonts w:eastAsia="Times New Roman"/>
          <w:szCs w:val="24"/>
        </w:rPr>
        <w:t xml:space="preserve"> </w:t>
      </w:r>
      <w:r>
        <w:rPr>
          <w:rFonts w:eastAsia="Times New Roman"/>
          <w:szCs w:val="24"/>
        </w:rPr>
        <w:t>τους. Γιατί προσπαθήσατε να το κρύψετε αυτό; Δώσατε προβάδισμα στα</w:t>
      </w:r>
      <w:r w:rsidRPr="00FC0F4E">
        <w:rPr>
          <w:rFonts w:eastAsia="Times New Roman"/>
          <w:szCs w:val="24"/>
        </w:rPr>
        <w:t xml:space="preserve"> Σκόπια και </w:t>
      </w:r>
      <w:r>
        <w:rPr>
          <w:rFonts w:eastAsia="Times New Roman"/>
          <w:szCs w:val="24"/>
        </w:rPr>
        <w:t>σύρεστε</w:t>
      </w:r>
      <w:r w:rsidRPr="00FC0F4E">
        <w:rPr>
          <w:rFonts w:eastAsia="Times New Roman"/>
          <w:szCs w:val="24"/>
        </w:rPr>
        <w:t xml:space="preserve"> πίσω </w:t>
      </w:r>
      <w:r>
        <w:rPr>
          <w:rFonts w:eastAsia="Times New Roman"/>
          <w:szCs w:val="24"/>
        </w:rPr>
        <w:t>τους; Μα,</w:t>
      </w:r>
      <w:r w:rsidRPr="00FC0F4E">
        <w:rPr>
          <w:rFonts w:eastAsia="Times New Roman"/>
          <w:szCs w:val="24"/>
        </w:rPr>
        <w:t xml:space="preserve"> είστε τόσο καλοί παίκτες στη </w:t>
      </w:r>
      <w:r>
        <w:rPr>
          <w:rFonts w:eastAsia="Times New Roman"/>
          <w:szCs w:val="24"/>
        </w:rPr>
        <w:t>δ</w:t>
      </w:r>
      <w:r w:rsidRPr="00FC0F4E">
        <w:rPr>
          <w:rFonts w:eastAsia="Times New Roman"/>
          <w:szCs w:val="24"/>
        </w:rPr>
        <w:t>ιεθνή πολιτική σκηνή</w:t>
      </w:r>
      <w:r>
        <w:rPr>
          <w:rFonts w:eastAsia="Times New Roman"/>
          <w:szCs w:val="24"/>
        </w:rPr>
        <w:t>;</w:t>
      </w:r>
    </w:p>
    <w:p w14:paraId="77C032F9" w14:textId="77777777" w:rsidR="006113A9" w:rsidRDefault="006B6FC4">
      <w:pPr>
        <w:tabs>
          <w:tab w:val="center" w:pos="4753"/>
          <w:tab w:val="left" w:pos="6156"/>
        </w:tabs>
        <w:spacing w:line="600" w:lineRule="auto"/>
        <w:ind w:firstLine="720"/>
        <w:contextualSpacing/>
        <w:jc w:val="both"/>
        <w:rPr>
          <w:rFonts w:eastAsia="Times New Roman"/>
          <w:szCs w:val="24"/>
        </w:rPr>
      </w:pPr>
      <w:r w:rsidRPr="008B6A77">
        <w:rPr>
          <w:rFonts w:eastAsia="Times New Roman"/>
          <w:szCs w:val="24"/>
        </w:rPr>
        <w:t>Κυρίες και κύριοι συνάδελφοι,</w:t>
      </w:r>
      <w:r>
        <w:rPr>
          <w:rFonts w:eastAsia="Times New Roman"/>
          <w:szCs w:val="24"/>
        </w:rPr>
        <w:t xml:space="preserve"> η</w:t>
      </w:r>
      <w:r w:rsidRPr="00FC0F4E">
        <w:rPr>
          <w:rFonts w:eastAsia="Times New Roman"/>
          <w:szCs w:val="24"/>
        </w:rPr>
        <w:t xml:space="preserve"> απόφαση που καλούμαστε να λάβουμε</w:t>
      </w:r>
      <w:r>
        <w:rPr>
          <w:rFonts w:eastAsia="Times New Roman"/>
          <w:szCs w:val="24"/>
        </w:rPr>
        <w:t>,</w:t>
      </w:r>
      <w:r w:rsidRPr="00FC0F4E">
        <w:rPr>
          <w:rFonts w:eastAsia="Times New Roman"/>
          <w:szCs w:val="24"/>
        </w:rPr>
        <w:t xml:space="preserve"> εμπερικλείει </w:t>
      </w:r>
      <w:r>
        <w:rPr>
          <w:rFonts w:eastAsia="Times New Roman"/>
          <w:szCs w:val="24"/>
        </w:rPr>
        <w:t xml:space="preserve">χιλιετίες </w:t>
      </w:r>
      <w:r w:rsidRPr="00FC0F4E">
        <w:rPr>
          <w:rFonts w:eastAsia="Times New Roman"/>
          <w:szCs w:val="24"/>
        </w:rPr>
        <w:t>ιστορίας</w:t>
      </w:r>
      <w:r>
        <w:rPr>
          <w:rFonts w:eastAsia="Times New Roman"/>
          <w:szCs w:val="24"/>
        </w:rPr>
        <w:t xml:space="preserve"> και</w:t>
      </w:r>
      <w:r w:rsidRPr="00FC0F4E">
        <w:rPr>
          <w:rFonts w:eastAsia="Times New Roman"/>
          <w:szCs w:val="24"/>
        </w:rPr>
        <w:t xml:space="preserve"> </w:t>
      </w:r>
      <w:r>
        <w:rPr>
          <w:rFonts w:eastAsia="Times New Roman"/>
          <w:szCs w:val="24"/>
        </w:rPr>
        <w:t>ε</w:t>
      </w:r>
      <w:r w:rsidRPr="00FC0F4E">
        <w:rPr>
          <w:rFonts w:eastAsia="Times New Roman"/>
          <w:szCs w:val="24"/>
        </w:rPr>
        <w:t xml:space="preserve">μείς δεν γνωρίζουμε τι περιλαμβάνει αυτή η </w:t>
      </w:r>
      <w:r>
        <w:rPr>
          <w:rFonts w:eastAsia="Times New Roman"/>
          <w:szCs w:val="24"/>
        </w:rPr>
        <w:t>σ</w:t>
      </w:r>
      <w:r w:rsidRPr="00FC0F4E">
        <w:rPr>
          <w:rFonts w:eastAsia="Times New Roman"/>
          <w:szCs w:val="24"/>
        </w:rPr>
        <w:t>υμφωνία</w:t>
      </w:r>
      <w:r>
        <w:rPr>
          <w:rFonts w:eastAsia="Times New Roman"/>
          <w:szCs w:val="24"/>
        </w:rPr>
        <w:t>.</w:t>
      </w:r>
      <w:r w:rsidRPr="00FC0F4E">
        <w:rPr>
          <w:rFonts w:eastAsia="Times New Roman"/>
          <w:szCs w:val="24"/>
        </w:rPr>
        <w:t xml:space="preserve"> </w:t>
      </w:r>
      <w:r>
        <w:rPr>
          <w:rFonts w:eastAsia="Times New Roman"/>
          <w:szCs w:val="24"/>
        </w:rPr>
        <w:t>Α</w:t>
      </w:r>
      <w:r w:rsidRPr="00FC0F4E">
        <w:rPr>
          <w:rFonts w:eastAsia="Times New Roman"/>
          <w:szCs w:val="24"/>
        </w:rPr>
        <w:t>κόμα αντηχ</w:t>
      </w:r>
      <w:r>
        <w:rPr>
          <w:rFonts w:eastAsia="Times New Roman"/>
          <w:szCs w:val="24"/>
        </w:rPr>
        <w:t>εί</w:t>
      </w:r>
      <w:r w:rsidRPr="00FC0F4E">
        <w:rPr>
          <w:rFonts w:eastAsia="Times New Roman"/>
          <w:szCs w:val="24"/>
        </w:rPr>
        <w:t xml:space="preserve"> στα αυτιά μας </w:t>
      </w:r>
      <w:r>
        <w:rPr>
          <w:rFonts w:eastAsia="Times New Roman"/>
          <w:szCs w:val="24"/>
        </w:rPr>
        <w:t xml:space="preserve">«Η </w:t>
      </w:r>
      <w:r w:rsidRPr="00FC0F4E">
        <w:rPr>
          <w:rFonts w:eastAsia="Times New Roman"/>
          <w:szCs w:val="24"/>
        </w:rPr>
        <w:t xml:space="preserve">Μακεδονία μας είναι μία και είναι </w:t>
      </w:r>
      <w:r>
        <w:rPr>
          <w:rFonts w:eastAsia="Times New Roman"/>
          <w:szCs w:val="24"/>
        </w:rPr>
        <w:t>ε</w:t>
      </w:r>
      <w:r w:rsidRPr="00FC0F4E">
        <w:rPr>
          <w:rFonts w:eastAsia="Times New Roman"/>
          <w:szCs w:val="24"/>
        </w:rPr>
        <w:t>λληνική</w:t>
      </w:r>
      <w:r>
        <w:rPr>
          <w:rFonts w:eastAsia="Times New Roman"/>
          <w:szCs w:val="24"/>
        </w:rPr>
        <w:t>»</w:t>
      </w:r>
      <w:r w:rsidRPr="00FC0F4E">
        <w:rPr>
          <w:rFonts w:eastAsia="Times New Roman"/>
          <w:szCs w:val="24"/>
        </w:rPr>
        <w:t xml:space="preserve"> που είπε ο εθνάρχης</w:t>
      </w:r>
      <w:r>
        <w:rPr>
          <w:rFonts w:eastAsia="Times New Roman"/>
          <w:szCs w:val="24"/>
        </w:rPr>
        <w:t>,</w:t>
      </w:r>
      <w:r w:rsidRPr="00FC0F4E">
        <w:rPr>
          <w:rFonts w:eastAsia="Times New Roman"/>
          <w:szCs w:val="24"/>
        </w:rPr>
        <w:t xml:space="preserve"> </w:t>
      </w:r>
      <w:r>
        <w:rPr>
          <w:rFonts w:eastAsia="Times New Roman"/>
          <w:szCs w:val="24"/>
        </w:rPr>
        <w:t xml:space="preserve">ο </w:t>
      </w:r>
      <w:r w:rsidRPr="00FC0F4E">
        <w:rPr>
          <w:rFonts w:eastAsia="Times New Roman"/>
          <w:szCs w:val="24"/>
        </w:rPr>
        <w:t>Κωνσταντίνος Καραμανλής</w:t>
      </w:r>
      <w:r>
        <w:rPr>
          <w:rFonts w:eastAsia="Times New Roman"/>
          <w:szCs w:val="24"/>
        </w:rPr>
        <w:t>.</w:t>
      </w:r>
      <w:r w:rsidRPr="00FC0F4E">
        <w:rPr>
          <w:rFonts w:eastAsia="Times New Roman"/>
          <w:szCs w:val="24"/>
        </w:rPr>
        <w:t xml:space="preserve"> </w:t>
      </w:r>
      <w:r>
        <w:rPr>
          <w:rFonts w:eastAsia="Times New Roman"/>
          <w:szCs w:val="24"/>
        </w:rPr>
        <w:t>«Η</w:t>
      </w:r>
      <w:r w:rsidRPr="00FC0F4E">
        <w:rPr>
          <w:rFonts w:eastAsia="Times New Roman"/>
          <w:szCs w:val="24"/>
        </w:rPr>
        <w:t xml:space="preserve"> Μακεδονία θα σώσει την Ελλάδα</w:t>
      </w:r>
      <w:r>
        <w:rPr>
          <w:rFonts w:eastAsia="Times New Roman"/>
          <w:szCs w:val="24"/>
        </w:rPr>
        <w:t>»,</w:t>
      </w:r>
      <w:r w:rsidRPr="00FC0F4E">
        <w:rPr>
          <w:rFonts w:eastAsia="Times New Roman"/>
          <w:szCs w:val="24"/>
        </w:rPr>
        <w:t xml:space="preserve"> είχε πει ο Μακαριστός Χριστόδουλος</w:t>
      </w:r>
      <w:r>
        <w:rPr>
          <w:rFonts w:eastAsia="Times New Roman"/>
          <w:szCs w:val="24"/>
        </w:rPr>
        <w:t>.</w:t>
      </w:r>
      <w:r w:rsidRPr="00FC0F4E">
        <w:rPr>
          <w:rFonts w:eastAsia="Times New Roman"/>
          <w:szCs w:val="24"/>
        </w:rPr>
        <w:t xml:space="preserve"> </w:t>
      </w:r>
      <w:r>
        <w:rPr>
          <w:rFonts w:eastAsia="Times New Roman"/>
          <w:szCs w:val="24"/>
        </w:rPr>
        <w:t>«</w:t>
      </w:r>
      <w:r w:rsidRPr="00FC0F4E">
        <w:rPr>
          <w:rFonts w:eastAsia="Times New Roman"/>
          <w:szCs w:val="24"/>
        </w:rPr>
        <w:t>Όχι</w:t>
      </w:r>
      <w:r>
        <w:rPr>
          <w:rFonts w:eastAsia="Times New Roman"/>
          <w:szCs w:val="24"/>
        </w:rPr>
        <w:t>»</w:t>
      </w:r>
      <w:r w:rsidRPr="00FC0F4E">
        <w:rPr>
          <w:rFonts w:eastAsia="Times New Roman"/>
          <w:szCs w:val="24"/>
        </w:rPr>
        <w:t xml:space="preserve"> είπε ο Κώστας Καρ</w:t>
      </w:r>
      <w:r>
        <w:rPr>
          <w:rFonts w:eastAsia="Times New Roman"/>
          <w:szCs w:val="24"/>
        </w:rPr>
        <w:t>αμανλής στο Βουκουρέστι το 2008,</w:t>
      </w:r>
      <w:r w:rsidRPr="00FC0F4E">
        <w:rPr>
          <w:rFonts w:eastAsia="Times New Roman"/>
          <w:szCs w:val="24"/>
        </w:rPr>
        <w:t xml:space="preserve"> </w:t>
      </w:r>
      <w:r>
        <w:rPr>
          <w:rFonts w:eastAsia="Times New Roman"/>
          <w:szCs w:val="24"/>
        </w:rPr>
        <w:t>«</w:t>
      </w:r>
      <w:r>
        <w:rPr>
          <w:rFonts w:eastAsia="Times New Roman"/>
          <w:szCs w:val="24"/>
        </w:rPr>
        <w:t>όχι</w:t>
      </w:r>
      <w:r>
        <w:rPr>
          <w:rFonts w:eastAsia="Times New Roman"/>
          <w:szCs w:val="24"/>
        </w:rPr>
        <w:t>»</w:t>
      </w:r>
      <w:r w:rsidRPr="00FC0F4E">
        <w:rPr>
          <w:rFonts w:eastAsia="Times New Roman"/>
          <w:szCs w:val="24"/>
        </w:rPr>
        <w:t xml:space="preserve"> λέμε και εμείς σήμερα σε αυτή</w:t>
      </w:r>
      <w:r>
        <w:rPr>
          <w:rFonts w:eastAsia="Times New Roman"/>
          <w:szCs w:val="24"/>
        </w:rPr>
        <w:t>ν</w:t>
      </w:r>
      <w:r w:rsidRPr="00FC0F4E">
        <w:rPr>
          <w:rFonts w:eastAsia="Times New Roman"/>
          <w:szCs w:val="24"/>
        </w:rPr>
        <w:t xml:space="preserve"> τη </w:t>
      </w:r>
      <w:r>
        <w:rPr>
          <w:rFonts w:eastAsia="Times New Roman"/>
          <w:szCs w:val="24"/>
        </w:rPr>
        <w:t>σ</w:t>
      </w:r>
      <w:r w:rsidRPr="00FC0F4E">
        <w:rPr>
          <w:rFonts w:eastAsia="Times New Roman"/>
          <w:szCs w:val="24"/>
        </w:rPr>
        <w:t>υμφωνία</w:t>
      </w:r>
      <w:r>
        <w:rPr>
          <w:rFonts w:eastAsia="Times New Roman"/>
          <w:szCs w:val="24"/>
        </w:rPr>
        <w:t>.</w:t>
      </w:r>
    </w:p>
    <w:p w14:paraId="77C032FA" w14:textId="77777777" w:rsidR="006113A9" w:rsidRDefault="006B6FC4">
      <w:pPr>
        <w:tabs>
          <w:tab w:val="center" w:pos="4753"/>
          <w:tab w:val="left" w:pos="6156"/>
        </w:tabs>
        <w:spacing w:line="600" w:lineRule="auto"/>
        <w:ind w:firstLine="720"/>
        <w:contextualSpacing/>
        <w:jc w:val="both"/>
        <w:rPr>
          <w:rFonts w:eastAsia="Times New Roman"/>
          <w:szCs w:val="24"/>
        </w:rPr>
      </w:pPr>
      <w:r>
        <w:rPr>
          <w:rFonts w:eastAsia="Times New Roman"/>
          <w:szCs w:val="24"/>
        </w:rPr>
        <w:t>Σ</w:t>
      </w:r>
      <w:r w:rsidRPr="00FC0F4E">
        <w:rPr>
          <w:rFonts w:eastAsia="Times New Roman"/>
          <w:szCs w:val="24"/>
        </w:rPr>
        <w:t>ας ευχαριστώ</w:t>
      </w:r>
      <w:r>
        <w:rPr>
          <w:rFonts w:eastAsia="Times New Roman"/>
          <w:szCs w:val="24"/>
        </w:rPr>
        <w:t>.</w:t>
      </w:r>
    </w:p>
    <w:p w14:paraId="77C032FB" w14:textId="77777777" w:rsidR="006113A9" w:rsidRDefault="006B6FC4">
      <w:pPr>
        <w:tabs>
          <w:tab w:val="left" w:pos="3189"/>
          <w:tab w:val="center" w:pos="4513"/>
        </w:tabs>
        <w:spacing w:line="600" w:lineRule="auto"/>
        <w:ind w:firstLine="720"/>
        <w:contextualSpacing/>
        <w:jc w:val="center"/>
        <w:rPr>
          <w:rFonts w:eastAsia="Times New Roman" w:cs="Times New Roman"/>
          <w:szCs w:val="24"/>
        </w:rPr>
      </w:pPr>
      <w:r w:rsidRPr="00345A29">
        <w:rPr>
          <w:rFonts w:eastAsia="Times New Roman" w:cs="Times New Roman"/>
          <w:szCs w:val="24"/>
        </w:rPr>
        <w:t>(Χειροκροτήματα από την πτέρυγα της Νέα</w:t>
      </w:r>
      <w:r w:rsidRPr="00345A29">
        <w:rPr>
          <w:rFonts w:eastAsia="Times New Roman" w:cs="Times New Roman"/>
          <w:szCs w:val="24"/>
        </w:rPr>
        <w:t>ς Δημοκρατίας)</w:t>
      </w:r>
    </w:p>
    <w:p w14:paraId="77C032FC" w14:textId="77777777" w:rsidR="006113A9" w:rsidRDefault="006B6FC4">
      <w:pPr>
        <w:spacing w:line="600" w:lineRule="auto"/>
        <w:ind w:firstLine="720"/>
        <w:contextualSpacing/>
        <w:jc w:val="both"/>
        <w:rPr>
          <w:rFonts w:eastAsia="Times New Roman" w:cs="Times New Roman"/>
          <w:b/>
          <w:szCs w:val="24"/>
        </w:rPr>
      </w:pPr>
      <w:r w:rsidRPr="006D4AA9">
        <w:rPr>
          <w:rFonts w:eastAsia="Times New Roman" w:cs="Times New Roman"/>
          <w:b/>
          <w:szCs w:val="24"/>
        </w:rPr>
        <w:t xml:space="preserve">ΠΡΟΕΔΡΕΥΩΝ (Γεώργιος Βαρεμένος): </w:t>
      </w:r>
      <w:r>
        <w:rPr>
          <w:rFonts w:eastAsia="Times New Roman"/>
          <w:szCs w:val="24"/>
        </w:rPr>
        <w:t xml:space="preserve">Κι εμείς. </w:t>
      </w:r>
    </w:p>
    <w:p w14:paraId="77C032FD" w14:textId="77777777" w:rsidR="006113A9" w:rsidRDefault="006B6FC4">
      <w:pPr>
        <w:tabs>
          <w:tab w:val="center" w:pos="4753"/>
          <w:tab w:val="left" w:pos="6156"/>
        </w:tabs>
        <w:spacing w:line="600" w:lineRule="auto"/>
        <w:ind w:firstLine="720"/>
        <w:contextualSpacing/>
        <w:jc w:val="both"/>
        <w:rPr>
          <w:rFonts w:eastAsia="Times New Roman"/>
          <w:szCs w:val="24"/>
        </w:rPr>
      </w:pPr>
      <w:r>
        <w:rPr>
          <w:rFonts w:eastAsia="Times New Roman"/>
          <w:szCs w:val="24"/>
        </w:rPr>
        <w:t xml:space="preserve">Τον λόγο έχει ο Πρόεδρος της Βουλής κ. Νίκος Βούτσης. </w:t>
      </w:r>
    </w:p>
    <w:p w14:paraId="77C032FE" w14:textId="77777777" w:rsidR="006113A9" w:rsidRDefault="006B6FC4">
      <w:pPr>
        <w:tabs>
          <w:tab w:val="left" w:pos="3189"/>
          <w:tab w:val="center" w:pos="4513"/>
        </w:tabs>
        <w:spacing w:line="600" w:lineRule="auto"/>
        <w:ind w:firstLine="720"/>
        <w:contextualSpacing/>
        <w:jc w:val="both"/>
        <w:rPr>
          <w:rFonts w:eastAsia="Times New Roman" w:cs="Times New Roman"/>
          <w:szCs w:val="24"/>
        </w:rPr>
      </w:pPr>
      <w:r>
        <w:rPr>
          <w:rFonts w:eastAsia="UB-Helvetica" w:cs="Times New Roman"/>
          <w:szCs w:val="24"/>
        </w:rPr>
        <w:lastRenderedPageBreak/>
        <w:t xml:space="preserve">(Στο σημείο αυτό την Προεδρική Έδρα καταλαμβάνει ο Α΄ Αντιπρόεδρος της Βουλής κ. </w:t>
      </w:r>
      <w:r w:rsidRPr="0048201E">
        <w:rPr>
          <w:rFonts w:eastAsia="Times New Roman" w:cs="Times New Roman"/>
          <w:b/>
          <w:szCs w:val="24"/>
        </w:rPr>
        <w:t>ΑΝΑΣΤΑΣΙΟΣ ΚΟΥΡΑΚΗΣ</w:t>
      </w:r>
      <w:r w:rsidRPr="009B1543">
        <w:rPr>
          <w:rFonts w:eastAsia="Times New Roman" w:cs="Times New Roman"/>
          <w:szCs w:val="24"/>
        </w:rPr>
        <w:t>)</w:t>
      </w:r>
    </w:p>
    <w:p w14:paraId="77C032FF" w14:textId="77777777" w:rsidR="006113A9" w:rsidRDefault="006B6FC4">
      <w:pPr>
        <w:spacing w:line="600" w:lineRule="auto"/>
        <w:ind w:firstLine="720"/>
        <w:contextualSpacing/>
        <w:jc w:val="both"/>
        <w:rPr>
          <w:rFonts w:eastAsia="Times New Roman"/>
          <w:szCs w:val="24"/>
        </w:rPr>
      </w:pPr>
      <w:r>
        <w:rPr>
          <w:rFonts w:eastAsia="Times New Roman" w:cs="Times New Roman"/>
          <w:b/>
          <w:szCs w:val="24"/>
        </w:rPr>
        <w:t>ΝΙΚΟΛΑΟΣ ΒΟΥΤΣΗΣ (Πρόεδρος της Βουλής):</w:t>
      </w:r>
      <w:r w:rsidRPr="00276D2D">
        <w:rPr>
          <w:rFonts w:eastAsia="Times New Roman" w:cs="Times New Roman"/>
          <w:b/>
          <w:szCs w:val="24"/>
        </w:rPr>
        <w:t xml:space="preserve"> </w:t>
      </w:r>
      <w:r>
        <w:rPr>
          <w:rFonts w:eastAsia="Times New Roman"/>
          <w:szCs w:val="24"/>
        </w:rPr>
        <w:t>Κ</w:t>
      </w:r>
      <w:r w:rsidRPr="00FC0F4E">
        <w:rPr>
          <w:rFonts w:eastAsia="Times New Roman"/>
          <w:szCs w:val="24"/>
        </w:rPr>
        <w:t>υρίες και κύριοι συνάδελφοι</w:t>
      </w:r>
      <w:r>
        <w:rPr>
          <w:rFonts w:eastAsia="Times New Roman"/>
          <w:szCs w:val="24"/>
        </w:rPr>
        <w:t>,</w:t>
      </w:r>
      <w:r w:rsidRPr="00FC0F4E">
        <w:rPr>
          <w:rFonts w:eastAsia="Times New Roman"/>
          <w:szCs w:val="24"/>
        </w:rPr>
        <w:t xml:space="preserve"> αισθάνομαι την υποχρέωση να μιλήσω στη σημερινή συνεδρίαση</w:t>
      </w:r>
      <w:r>
        <w:rPr>
          <w:rFonts w:eastAsia="Times New Roman"/>
          <w:szCs w:val="24"/>
        </w:rPr>
        <w:t>,</w:t>
      </w:r>
      <w:r w:rsidRPr="00FC0F4E">
        <w:rPr>
          <w:rFonts w:eastAsia="Times New Roman"/>
          <w:szCs w:val="24"/>
        </w:rPr>
        <w:t xml:space="preserve"> </w:t>
      </w:r>
      <w:r>
        <w:rPr>
          <w:rFonts w:eastAsia="Times New Roman"/>
          <w:szCs w:val="24"/>
        </w:rPr>
        <w:t>δ</w:t>
      </w:r>
      <w:r w:rsidRPr="00FC0F4E">
        <w:rPr>
          <w:rFonts w:eastAsia="Times New Roman"/>
          <w:szCs w:val="24"/>
        </w:rPr>
        <w:t xml:space="preserve">ιότι έχουν τεθεί </w:t>
      </w:r>
      <w:r>
        <w:rPr>
          <w:rFonts w:eastAsia="Times New Roman"/>
          <w:szCs w:val="24"/>
        </w:rPr>
        <w:t>μια σειρά από πολιτικά ζητήματα για</w:t>
      </w:r>
      <w:r w:rsidRPr="00FC0F4E">
        <w:rPr>
          <w:rFonts w:eastAsia="Times New Roman"/>
          <w:szCs w:val="24"/>
        </w:rPr>
        <w:t xml:space="preserve"> τα οποία </w:t>
      </w:r>
      <w:r>
        <w:rPr>
          <w:rFonts w:eastAsia="Times New Roman"/>
          <w:szCs w:val="24"/>
        </w:rPr>
        <w:t xml:space="preserve">θα πρέπει να υπάρξουν </w:t>
      </w:r>
      <w:r w:rsidRPr="00FC0F4E">
        <w:rPr>
          <w:rFonts w:eastAsia="Times New Roman"/>
          <w:szCs w:val="24"/>
        </w:rPr>
        <w:t>διευκρινίσεις</w:t>
      </w:r>
      <w:r>
        <w:rPr>
          <w:rFonts w:eastAsia="Times New Roman"/>
          <w:szCs w:val="24"/>
        </w:rPr>
        <w:t>,</w:t>
      </w:r>
      <w:r w:rsidRPr="00FC0F4E">
        <w:rPr>
          <w:rFonts w:eastAsia="Times New Roman"/>
          <w:szCs w:val="24"/>
        </w:rPr>
        <w:t xml:space="preserve"> αλλά και γιατί</w:t>
      </w:r>
      <w:r>
        <w:rPr>
          <w:rFonts w:eastAsia="Times New Roman"/>
          <w:szCs w:val="24"/>
        </w:rPr>
        <w:t xml:space="preserve"> ήμουν από αυτούς που δεν είχαν</w:t>
      </w:r>
      <w:r w:rsidRPr="00FC0F4E">
        <w:rPr>
          <w:rFonts w:eastAsia="Times New Roman"/>
          <w:szCs w:val="24"/>
        </w:rPr>
        <w:t xml:space="preserve"> σιωπήσει από το </w:t>
      </w:r>
      <w:r>
        <w:rPr>
          <w:rFonts w:eastAsia="Times New Roman"/>
          <w:szCs w:val="24"/>
        </w:rPr>
        <w:t>19</w:t>
      </w:r>
      <w:r w:rsidRPr="00FC0F4E">
        <w:rPr>
          <w:rFonts w:eastAsia="Times New Roman"/>
          <w:szCs w:val="24"/>
        </w:rPr>
        <w:t>92</w:t>
      </w:r>
      <w:r>
        <w:rPr>
          <w:rFonts w:eastAsia="Times New Roman"/>
          <w:szCs w:val="24"/>
        </w:rPr>
        <w:t>, μέσα στον ορυμαγδό</w:t>
      </w:r>
      <w:r w:rsidRPr="00FC0F4E">
        <w:rPr>
          <w:rFonts w:eastAsia="Times New Roman"/>
          <w:szCs w:val="24"/>
        </w:rPr>
        <w:t xml:space="preserve"> </w:t>
      </w:r>
      <w:r>
        <w:rPr>
          <w:rFonts w:eastAsia="Times New Roman"/>
          <w:szCs w:val="24"/>
        </w:rPr>
        <w:t>όσων έλεγαν τότε ότι η</w:t>
      </w:r>
      <w:r w:rsidRPr="00FC0F4E">
        <w:rPr>
          <w:rFonts w:eastAsia="Times New Roman"/>
          <w:szCs w:val="24"/>
        </w:rPr>
        <w:t xml:space="preserve"> Μακεδονία είναι μία και ελληνική</w:t>
      </w:r>
      <w:r>
        <w:rPr>
          <w:rFonts w:eastAsia="Times New Roman"/>
          <w:szCs w:val="24"/>
        </w:rPr>
        <w:t>.</w:t>
      </w:r>
      <w:r w:rsidRPr="00FC0F4E">
        <w:rPr>
          <w:rFonts w:eastAsia="Times New Roman"/>
          <w:szCs w:val="24"/>
        </w:rPr>
        <w:t xml:space="preserve"> </w:t>
      </w:r>
      <w:r>
        <w:rPr>
          <w:rFonts w:eastAsia="Times New Roman"/>
          <w:szCs w:val="24"/>
        </w:rPr>
        <w:t>Α</w:t>
      </w:r>
      <w:r w:rsidRPr="00FC0F4E">
        <w:rPr>
          <w:rFonts w:eastAsia="Times New Roman"/>
          <w:szCs w:val="24"/>
        </w:rPr>
        <w:t>ντίθετα</w:t>
      </w:r>
      <w:r>
        <w:rPr>
          <w:rFonts w:eastAsia="Times New Roman"/>
          <w:szCs w:val="24"/>
        </w:rPr>
        <w:t>,</w:t>
      </w:r>
      <w:r w:rsidRPr="00FC0F4E">
        <w:rPr>
          <w:rFonts w:eastAsia="Times New Roman"/>
          <w:szCs w:val="24"/>
        </w:rPr>
        <w:t xml:space="preserve"> εμείς λέγαμε πως η ελληνική Μακεδονία είναι μία και είναι </w:t>
      </w:r>
      <w:r>
        <w:rPr>
          <w:rFonts w:eastAsia="Times New Roman"/>
          <w:szCs w:val="24"/>
        </w:rPr>
        <w:t>ε</w:t>
      </w:r>
      <w:r w:rsidRPr="00FC0F4E">
        <w:rPr>
          <w:rFonts w:eastAsia="Times New Roman"/>
          <w:szCs w:val="24"/>
        </w:rPr>
        <w:t>λληνική</w:t>
      </w:r>
      <w:r>
        <w:rPr>
          <w:rFonts w:eastAsia="Times New Roman"/>
          <w:szCs w:val="24"/>
        </w:rPr>
        <w:t>.</w:t>
      </w:r>
      <w:r w:rsidRPr="00FC0F4E">
        <w:rPr>
          <w:rFonts w:eastAsia="Times New Roman"/>
          <w:szCs w:val="24"/>
        </w:rPr>
        <w:t xml:space="preserve"> </w:t>
      </w:r>
      <w:r>
        <w:rPr>
          <w:rFonts w:eastAsia="Times New Roman"/>
          <w:szCs w:val="24"/>
        </w:rPr>
        <w:t>Α</w:t>
      </w:r>
      <w:r w:rsidRPr="00FC0F4E">
        <w:rPr>
          <w:rFonts w:eastAsia="Times New Roman"/>
          <w:szCs w:val="24"/>
        </w:rPr>
        <w:t xml:space="preserve">πό τότε είχαν τεθεί τα ζητήματα που τώρα </w:t>
      </w:r>
      <w:r>
        <w:rPr>
          <w:rFonts w:eastAsia="Times New Roman"/>
          <w:szCs w:val="24"/>
        </w:rPr>
        <w:t>-</w:t>
      </w:r>
      <w:r w:rsidRPr="00FC0F4E">
        <w:rPr>
          <w:rFonts w:eastAsia="Times New Roman"/>
          <w:szCs w:val="24"/>
        </w:rPr>
        <w:t xml:space="preserve">μετά από </w:t>
      </w:r>
      <w:r>
        <w:rPr>
          <w:rFonts w:eastAsia="Times New Roman"/>
          <w:szCs w:val="24"/>
        </w:rPr>
        <w:t>είκοσι πέντε</w:t>
      </w:r>
      <w:r w:rsidRPr="00FC0F4E">
        <w:rPr>
          <w:rFonts w:eastAsia="Times New Roman"/>
          <w:szCs w:val="24"/>
        </w:rPr>
        <w:t xml:space="preserve"> χρόνια</w:t>
      </w:r>
      <w:r>
        <w:rPr>
          <w:rFonts w:eastAsia="Times New Roman"/>
          <w:szCs w:val="24"/>
        </w:rPr>
        <w:t>-</w:t>
      </w:r>
      <w:r w:rsidRPr="00FC0F4E">
        <w:rPr>
          <w:rFonts w:eastAsia="Times New Roman"/>
          <w:szCs w:val="24"/>
        </w:rPr>
        <w:t xml:space="preserve"> συζητάμε</w:t>
      </w:r>
      <w:r>
        <w:rPr>
          <w:rFonts w:eastAsia="Times New Roman"/>
          <w:szCs w:val="24"/>
        </w:rPr>
        <w:t>.</w:t>
      </w:r>
    </w:p>
    <w:p w14:paraId="77C03300" w14:textId="77777777" w:rsidR="006113A9" w:rsidRDefault="006B6FC4">
      <w:pPr>
        <w:spacing w:line="600" w:lineRule="auto"/>
        <w:ind w:firstLine="720"/>
        <w:contextualSpacing/>
        <w:jc w:val="both"/>
        <w:rPr>
          <w:rFonts w:eastAsia="Times New Roman"/>
          <w:szCs w:val="24"/>
        </w:rPr>
      </w:pPr>
      <w:r w:rsidRPr="003978EE">
        <w:rPr>
          <w:rFonts w:eastAsia="Times New Roman"/>
          <w:szCs w:val="24"/>
        </w:rPr>
        <w:t>Κυρίες και κύριοι</w:t>
      </w:r>
      <w:r w:rsidRPr="003978EE">
        <w:rPr>
          <w:rFonts w:eastAsia="Times New Roman"/>
          <w:szCs w:val="24"/>
        </w:rPr>
        <w:t xml:space="preserve"> συνάδελφοι,</w:t>
      </w:r>
      <w:r>
        <w:rPr>
          <w:rFonts w:eastAsia="Times New Roman"/>
          <w:szCs w:val="24"/>
        </w:rPr>
        <w:t xml:space="preserve"> </w:t>
      </w:r>
      <w:r w:rsidRPr="00FC0F4E">
        <w:rPr>
          <w:rFonts w:eastAsia="Times New Roman"/>
          <w:szCs w:val="24"/>
        </w:rPr>
        <w:t xml:space="preserve">είτε έτσι </w:t>
      </w:r>
      <w:r>
        <w:rPr>
          <w:rFonts w:eastAsia="Times New Roman"/>
          <w:szCs w:val="24"/>
        </w:rPr>
        <w:t xml:space="preserve">είτε </w:t>
      </w:r>
      <w:r w:rsidRPr="00FC0F4E">
        <w:rPr>
          <w:rFonts w:eastAsia="Times New Roman"/>
          <w:szCs w:val="24"/>
        </w:rPr>
        <w:t xml:space="preserve">αλλιώς η ίδια η </w:t>
      </w:r>
      <w:r>
        <w:rPr>
          <w:rFonts w:eastAsia="Times New Roman"/>
          <w:szCs w:val="24"/>
        </w:rPr>
        <w:t>σ</w:t>
      </w:r>
      <w:r w:rsidRPr="00FC0F4E">
        <w:rPr>
          <w:rFonts w:eastAsia="Times New Roman"/>
          <w:szCs w:val="24"/>
        </w:rPr>
        <w:t xml:space="preserve">υμφωνία </w:t>
      </w:r>
      <w:r>
        <w:rPr>
          <w:rFonts w:eastAsia="Times New Roman"/>
          <w:szCs w:val="24"/>
        </w:rPr>
        <w:t>-</w:t>
      </w:r>
      <w:r w:rsidRPr="00FC0F4E">
        <w:rPr>
          <w:rFonts w:eastAsia="Times New Roman"/>
          <w:szCs w:val="24"/>
        </w:rPr>
        <w:t>η οποία δημοσ</w:t>
      </w:r>
      <w:r>
        <w:rPr>
          <w:rFonts w:eastAsia="Times New Roman"/>
          <w:szCs w:val="24"/>
        </w:rPr>
        <w:t>ιεύτηκε και τη διάβασαν όλοι</w:t>
      </w:r>
      <w:r w:rsidRPr="00FC0F4E">
        <w:rPr>
          <w:rFonts w:eastAsia="Times New Roman"/>
          <w:szCs w:val="24"/>
        </w:rPr>
        <w:t xml:space="preserve"> οι Έλληνες</w:t>
      </w:r>
      <w:r>
        <w:rPr>
          <w:rFonts w:eastAsia="Times New Roman"/>
          <w:szCs w:val="24"/>
        </w:rPr>
        <w:t>-,</w:t>
      </w:r>
      <w:r w:rsidRPr="00FC0F4E">
        <w:rPr>
          <w:rFonts w:eastAsia="Times New Roman"/>
          <w:szCs w:val="24"/>
        </w:rPr>
        <w:t xml:space="preserve"> </w:t>
      </w:r>
      <w:r>
        <w:rPr>
          <w:rFonts w:eastAsia="Times New Roman"/>
          <w:szCs w:val="24"/>
        </w:rPr>
        <w:t xml:space="preserve">αλλά και </w:t>
      </w:r>
      <w:r w:rsidRPr="00FC0F4E">
        <w:rPr>
          <w:rFonts w:eastAsia="Times New Roman"/>
          <w:szCs w:val="24"/>
        </w:rPr>
        <w:t xml:space="preserve">τα επιπλέον ζητήματα τα οποία ετέθησαν και </w:t>
      </w:r>
      <w:r>
        <w:rPr>
          <w:rFonts w:eastAsia="Times New Roman"/>
          <w:szCs w:val="24"/>
        </w:rPr>
        <w:t>μπήκαν</w:t>
      </w:r>
      <w:r w:rsidRPr="00FC0F4E">
        <w:rPr>
          <w:rFonts w:eastAsia="Times New Roman"/>
          <w:szCs w:val="24"/>
        </w:rPr>
        <w:t xml:space="preserve"> στο Σύνταγμα της γείτονος χώρας και οι αλλαγές</w:t>
      </w:r>
      <w:r>
        <w:rPr>
          <w:rFonts w:eastAsia="Times New Roman"/>
          <w:szCs w:val="24"/>
        </w:rPr>
        <w:t>,</w:t>
      </w:r>
      <w:r w:rsidRPr="00FC0F4E">
        <w:rPr>
          <w:rFonts w:eastAsia="Times New Roman"/>
          <w:szCs w:val="24"/>
        </w:rPr>
        <w:t xml:space="preserve"> είναι </w:t>
      </w:r>
      <w:r>
        <w:rPr>
          <w:rFonts w:eastAsia="Times New Roman"/>
          <w:szCs w:val="24"/>
        </w:rPr>
        <w:t>επαρκέστατα</w:t>
      </w:r>
      <w:r w:rsidRPr="00FC0F4E">
        <w:rPr>
          <w:rFonts w:eastAsia="Times New Roman"/>
          <w:szCs w:val="24"/>
        </w:rPr>
        <w:t xml:space="preserve"> και λύνουν ζητήματα</w:t>
      </w:r>
      <w:r>
        <w:rPr>
          <w:rFonts w:eastAsia="Times New Roman"/>
          <w:szCs w:val="24"/>
        </w:rPr>
        <w:t>.</w:t>
      </w:r>
      <w:r w:rsidRPr="00FC0F4E">
        <w:rPr>
          <w:rFonts w:eastAsia="Times New Roman"/>
          <w:szCs w:val="24"/>
        </w:rPr>
        <w:t xml:space="preserve"> </w:t>
      </w:r>
      <w:r>
        <w:rPr>
          <w:rFonts w:eastAsia="Times New Roman"/>
          <w:szCs w:val="24"/>
        </w:rPr>
        <w:t>Επίσης,</w:t>
      </w:r>
      <w:r w:rsidRPr="00FC0F4E">
        <w:rPr>
          <w:rFonts w:eastAsia="Times New Roman"/>
          <w:szCs w:val="24"/>
        </w:rPr>
        <w:t xml:space="preserve"> </w:t>
      </w:r>
      <w:r>
        <w:rPr>
          <w:rFonts w:eastAsia="Times New Roman"/>
          <w:szCs w:val="24"/>
        </w:rPr>
        <w:t xml:space="preserve">οι </w:t>
      </w:r>
      <w:r w:rsidRPr="00FC0F4E">
        <w:rPr>
          <w:rFonts w:eastAsia="Times New Roman"/>
          <w:szCs w:val="24"/>
        </w:rPr>
        <w:t xml:space="preserve">εισηγήσεις που </w:t>
      </w:r>
      <w:r>
        <w:rPr>
          <w:rFonts w:eastAsia="Times New Roman"/>
          <w:szCs w:val="24"/>
        </w:rPr>
        <w:t>έ</w:t>
      </w:r>
      <w:r w:rsidRPr="00FC0F4E">
        <w:rPr>
          <w:rFonts w:eastAsia="Times New Roman"/>
          <w:szCs w:val="24"/>
        </w:rPr>
        <w:t>γινα</w:t>
      </w:r>
      <w:r>
        <w:rPr>
          <w:rFonts w:eastAsia="Times New Roman"/>
          <w:szCs w:val="24"/>
        </w:rPr>
        <w:t>ν</w:t>
      </w:r>
      <w:r w:rsidRPr="00FC0F4E">
        <w:rPr>
          <w:rFonts w:eastAsia="Times New Roman"/>
          <w:szCs w:val="24"/>
        </w:rPr>
        <w:t xml:space="preserve"> από την κ</w:t>
      </w:r>
      <w:r>
        <w:rPr>
          <w:rFonts w:eastAsia="Times New Roman"/>
          <w:szCs w:val="24"/>
        </w:rPr>
        <w:t>.</w:t>
      </w:r>
      <w:r>
        <w:rPr>
          <w:rFonts w:eastAsia="Times New Roman"/>
          <w:szCs w:val="24"/>
        </w:rPr>
        <w:t xml:space="preserve"> </w:t>
      </w:r>
      <w:r w:rsidRPr="00FC0F4E">
        <w:rPr>
          <w:rFonts w:eastAsia="Times New Roman"/>
          <w:szCs w:val="24"/>
        </w:rPr>
        <w:t>Αναγνωστοπούλου</w:t>
      </w:r>
      <w:r>
        <w:rPr>
          <w:rFonts w:eastAsia="Times New Roman"/>
          <w:szCs w:val="24"/>
        </w:rPr>
        <w:t>,</w:t>
      </w:r>
      <w:r w:rsidRPr="00FC0F4E">
        <w:rPr>
          <w:rFonts w:eastAsia="Times New Roman"/>
          <w:szCs w:val="24"/>
        </w:rPr>
        <w:t xml:space="preserve"> </w:t>
      </w:r>
      <w:r>
        <w:rPr>
          <w:rFonts w:eastAsia="Times New Roman"/>
          <w:szCs w:val="24"/>
        </w:rPr>
        <w:t>α</w:t>
      </w:r>
      <w:r w:rsidRPr="00FC0F4E">
        <w:rPr>
          <w:rFonts w:eastAsia="Times New Roman"/>
          <w:szCs w:val="24"/>
        </w:rPr>
        <w:t xml:space="preserve">λλά και από τον </w:t>
      </w:r>
      <w:r>
        <w:rPr>
          <w:rFonts w:eastAsia="Times New Roman"/>
          <w:szCs w:val="24"/>
        </w:rPr>
        <w:t xml:space="preserve">κύριο </w:t>
      </w:r>
      <w:r w:rsidRPr="00FC0F4E">
        <w:rPr>
          <w:rFonts w:eastAsia="Times New Roman"/>
          <w:szCs w:val="24"/>
        </w:rPr>
        <w:t>Υπουργό</w:t>
      </w:r>
      <w:r>
        <w:rPr>
          <w:rFonts w:eastAsia="Times New Roman"/>
          <w:szCs w:val="24"/>
        </w:rPr>
        <w:t>,</w:t>
      </w:r>
      <w:r w:rsidRPr="00FC0F4E">
        <w:rPr>
          <w:rFonts w:eastAsia="Times New Roman"/>
          <w:szCs w:val="24"/>
        </w:rPr>
        <w:t xml:space="preserve"> </w:t>
      </w:r>
      <w:r>
        <w:rPr>
          <w:rFonts w:eastAsia="Times New Roman"/>
          <w:szCs w:val="24"/>
        </w:rPr>
        <w:t>έδωσαν</w:t>
      </w:r>
      <w:r w:rsidRPr="00FC0F4E">
        <w:rPr>
          <w:rFonts w:eastAsia="Times New Roman"/>
          <w:szCs w:val="24"/>
        </w:rPr>
        <w:t xml:space="preserve"> την ευκαιρία σε όλες και όλους </w:t>
      </w:r>
      <w:r>
        <w:rPr>
          <w:rFonts w:eastAsia="Times New Roman"/>
          <w:szCs w:val="24"/>
        </w:rPr>
        <w:t>ν</w:t>
      </w:r>
      <w:r w:rsidRPr="00FC0F4E">
        <w:rPr>
          <w:rFonts w:eastAsia="Times New Roman"/>
          <w:szCs w:val="24"/>
        </w:rPr>
        <w:t>α διευκρινι</w:t>
      </w:r>
      <w:r w:rsidRPr="00FC0F4E">
        <w:rPr>
          <w:rFonts w:eastAsia="Times New Roman"/>
          <w:szCs w:val="24"/>
        </w:rPr>
        <w:lastRenderedPageBreak/>
        <w:t xml:space="preserve">στούν απολύτως και </w:t>
      </w:r>
      <w:r>
        <w:rPr>
          <w:rFonts w:eastAsia="Times New Roman"/>
          <w:szCs w:val="24"/>
        </w:rPr>
        <w:t xml:space="preserve">οι </w:t>
      </w:r>
      <w:r w:rsidRPr="00FC0F4E">
        <w:rPr>
          <w:rFonts w:eastAsia="Times New Roman"/>
          <w:szCs w:val="24"/>
        </w:rPr>
        <w:t xml:space="preserve">υποχρεώσεις και το προχώρημα που έγινε με την </w:t>
      </w:r>
      <w:r>
        <w:rPr>
          <w:rFonts w:eastAsia="Times New Roman"/>
          <w:szCs w:val="24"/>
        </w:rPr>
        <w:t>Ε</w:t>
      </w:r>
      <w:r w:rsidRPr="00FC0F4E">
        <w:rPr>
          <w:rFonts w:eastAsia="Times New Roman"/>
          <w:szCs w:val="24"/>
        </w:rPr>
        <w:t xml:space="preserve">νδιάμεση </w:t>
      </w:r>
      <w:r>
        <w:rPr>
          <w:rFonts w:eastAsia="Times New Roman"/>
          <w:szCs w:val="24"/>
        </w:rPr>
        <w:t>Σ</w:t>
      </w:r>
      <w:r w:rsidRPr="00FC0F4E">
        <w:rPr>
          <w:rFonts w:eastAsia="Times New Roman"/>
          <w:szCs w:val="24"/>
        </w:rPr>
        <w:t xml:space="preserve">υμφωνία </w:t>
      </w:r>
      <w:r>
        <w:rPr>
          <w:rFonts w:eastAsia="Times New Roman"/>
          <w:szCs w:val="24"/>
        </w:rPr>
        <w:t>-κ</w:t>
      </w:r>
      <w:r w:rsidRPr="00FC0F4E">
        <w:rPr>
          <w:rFonts w:eastAsia="Times New Roman"/>
          <w:szCs w:val="24"/>
        </w:rPr>
        <w:t xml:space="preserve">αι άρα τα ζητήματα που </w:t>
      </w:r>
      <w:r>
        <w:rPr>
          <w:rFonts w:eastAsia="Times New Roman"/>
          <w:szCs w:val="24"/>
        </w:rPr>
        <w:t>ή</w:t>
      </w:r>
      <w:r>
        <w:rPr>
          <w:rFonts w:eastAsia="Times New Roman"/>
          <w:szCs w:val="24"/>
        </w:rPr>
        <w:t>ταν σε</w:t>
      </w:r>
      <w:r w:rsidRPr="00FC0F4E">
        <w:rPr>
          <w:rFonts w:eastAsia="Times New Roman"/>
          <w:szCs w:val="24"/>
        </w:rPr>
        <w:t xml:space="preserve"> εκκρεμότητα για </w:t>
      </w:r>
      <w:r>
        <w:rPr>
          <w:rFonts w:eastAsia="Times New Roman"/>
          <w:szCs w:val="24"/>
        </w:rPr>
        <w:t>επίλυση,</w:t>
      </w:r>
      <w:r w:rsidRPr="00FC0F4E">
        <w:rPr>
          <w:rFonts w:eastAsia="Times New Roman"/>
          <w:szCs w:val="24"/>
        </w:rPr>
        <w:t xml:space="preserve"> τώρα πια έπρεπε</w:t>
      </w:r>
      <w:r>
        <w:rPr>
          <w:rFonts w:eastAsia="Times New Roman"/>
          <w:szCs w:val="24"/>
        </w:rPr>
        <w:t>,</w:t>
      </w:r>
      <w:r w:rsidRPr="00FC0F4E">
        <w:rPr>
          <w:rFonts w:eastAsia="Times New Roman"/>
          <w:szCs w:val="24"/>
        </w:rPr>
        <w:t xml:space="preserve"> πατώντας εκεί πάνω</w:t>
      </w:r>
      <w:r>
        <w:rPr>
          <w:rFonts w:eastAsia="Times New Roman"/>
          <w:szCs w:val="24"/>
        </w:rPr>
        <w:t>, να επιλυθούν-</w:t>
      </w:r>
      <w:r w:rsidRPr="00FC0F4E">
        <w:rPr>
          <w:rFonts w:eastAsia="Times New Roman"/>
          <w:szCs w:val="24"/>
        </w:rPr>
        <w:t xml:space="preserve"> όπως επίσης </w:t>
      </w:r>
      <w:r>
        <w:rPr>
          <w:rFonts w:eastAsia="Times New Roman"/>
          <w:szCs w:val="24"/>
        </w:rPr>
        <w:t xml:space="preserve">και ο </w:t>
      </w:r>
      <w:r w:rsidRPr="00FC0F4E">
        <w:rPr>
          <w:rFonts w:eastAsia="Times New Roman"/>
          <w:szCs w:val="24"/>
        </w:rPr>
        <w:t>τρόπο</w:t>
      </w:r>
      <w:r>
        <w:rPr>
          <w:rFonts w:eastAsia="Times New Roman"/>
          <w:szCs w:val="24"/>
        </w:rPr>
        <w:t>ς</w:t>
      </w:r>
      <w:r w:rsidRPr="00FC0F4E">
        <w:rPr>
          <w:rFonts w:eastAsia="Times New Roman"/>
          <w:szCs w:val="24"/>
        </w:rPr>
        <w:t xml:space="preserve"> συγκρότησης του ελληνικού κορμού του έθνους-κράτους </w:t>
      </w:r>
      <w:r>
        <w:rPr>
          <w:rFonts w:eastAsia="Times New Roman"/>
          <w:szCs w:val="24"/>
        </w:rPr>
        <w:t>μας. Και ξέρουμε πολύ καλά πως αυτό έγινε μέσα στη</w:t>
      </w:r>
      <w:r w:rsidRPr="00FC0F4E">
        <w:rPr>
          <w:rFonts w:eastAsia="Times New Roman"/>
          <w:szCs w:val="24"/>
        </w:rPr>
        <w:t xml:space="preserve"> μακραίων</w:t>
      </w:r>
      <w:r>
        <w:rPr>
          <w:rFonts w:eastAsia="Times New Roman"/>
          <w:szCs w:val="24"/>
        </w:rPr>
        <w:t>α</w:t>
      </w:r>
      <w:r w:rsidRPr="00FC0F4E">
        <w:rPr>
          <w:rFonts w:eastAsia="Times New Roman"/>
          <w:szCs w:val="24"/>
        </w:rPr>
        <w:t xml:space="preserve"> ιστορία </w:t>
      </w:r>
      <w:r>
        <w:rPr>
          <w:rFonts w:eastAsia="Times New Roman"/>
          <w:szCs w:val="24"/>
        </w:rPr>
        <w:t>μας,</w:t>
      </w:r>
      <w:r w:rsidRPr="00FC0F4E">
        <w:rPr>
          <w:rFonts w:eastAsia="Times New Roman"/>
          <w:szCs w:val="24"/>
        </w:rPr>
        <w:t xml:space="preserve"> μέσα από πολέμους</w:t>
      </w:r>
      <w:r>
        <w:rPr>
          <w:rFonts w:eastAsia="Times New Roman"/>
          <w:szCs w:val="24"/>
        </w:rPr>
        <w:t>,</w:t>
      </w:r>
      <w:r w:rsidRPr="00FC0F4E">
        <w:rPr>
          <w:rFonts w:eastAsia="Times New Roman"/>
          <w:szCs w:val="24"/>
        </w:rPr>
        <w:t xml:space="preserve"> με </w:t>
      </w:r>
      <w:r w:rsidRPr="00FC0F4E">
        <w:rPr>
          <w:rFonts w:eastAsia="Times New Roman"/>
          <w:szCs w:val="24"/>
        </w:rPr>
        <w:t>την</w:t>
      </w:r>
      <w:r>
        <w:rPr>
          <w:rFonts w:eastAsia="Times New Roman"/>
          <w:szCs w:val="24"/>
        </w:rPr>
        <w:t xml:space="preserve"> ύπαρξη της</w:t>
      </w:r>
      <w:r w:rsidRPr="00FC0F4E">
        <w:rPr>
          <w:rFonts w:eastAsia="Times New Roman"/>
          <w:szCs w:val="24"/>
        </w:rPr>
        <w:t xml:space="preserve"> ελληνι</w:t>
      </w:r>
      <w:r>
        <w:rPr>
          <w:rFonts w:eastAsia="Times New Roman"/>
          <w:szCs w:val="24"/>
        </w:rPr>
        <w:t xml:space="preserve">κής Μακεδονίας, που ήταν το μεγάλο εκτατικό μέρος </w:t>
      </w:r>
      <w:r w:rsidRPr="00FC0F4E">
        <w:rPr>
          <w:rFonts w:eastAsia="Times New Roman"/>
          <w:szCs w:val="24"/>
        </w:rPr>
        <w:t xml:space="preserve">του χώρου </w:t>
      </w:r>
      <w:r>
        <w:rPr>
          <w:rFonts w:eastAsia="Times New Roman"/>
          <w:szCs w:val="24"/>
        </w:rPr>
        <w:t xml:space="preserve">«Μακεδονία», </w:t>
      </w:r>
      <w:r w:rsidRPr="00FC0F4E">
        <w:rPr>
          <w:rFonts w:eastAsia="Times New Roman"/>
          <w:szCs w:val="24"/>
        </w:rPr>
        <w:t xml:space="preserve">που προέκυψε </w:t>
      </w:r>
      <w:r>
        <w:rPr>
          <w:rFonts w:eastAsia="Times New Roman"/>
          <w:szCs w:val="24"/>
        </w:rPr>
        <w:t>μ</w:t>
      </w:r>
      <w:r w:rsidRPr="00FC0F4E">
        <w:rPr>
          <w:rFonts w:eastAsia="Times New Roman"/>
          <w:szCs w:val="24"/>
        </w:rPr>
        <w:t>ετά τη διάλυση της Οθωμανικής Αυτοκρατορίας</w:t>
      </w:r>
      <w:r>
        <w:rPr>
          <w:rFonts w:eastAsia="Times New Roman"/>
          <w:szCs w:val="24"/>
        </w:rPr>
        <w:t>.</w:t>
      </w:r>
      <w:r w:rsidRPr="00FC0F4E">
        <w:rPr>
          <w:rFonts w:eastAsia="Times New Roman"/>
          <w:szCs w:val="24"/>
        </w:rPr>
        <w:t xml:space="preserve"> </w:t>
      </w:r>
      <w:r>
        <w:rPr>
          <w:rFonts w:eastAsia="Times New Roman"/>
          <w:szCs w:val="24"/>
        </w:rPr>
        <w:t>Κ</w:t>
      </w:r>
      <w:r w:rsidRPr="00FC0F4E">
        <w:rPr>
          <w:rFonts w:eastAsia="Times New Roman"/>
          <w:szCs w:val="24"/>
        </w:rPr>
        <w:t>αι</w:t>
      </w:r>
      <w:r>
        <w:rPr>
          <w:rFonts w:eastAsia="Times New Roman"/>
          <w:szCs w:val="24"/>
        </w:rPr>
        <w:t>,</w:t>
      </w:r>
      <w:r w:rsidRPr="00FC0F4E">
        <w:rPr>
          <w:rFonts w:eastAsia="Times New Roman"/>
          <w:szCs w:val="24"/>
        </w:rPr>
        <w:t xml:space="preserve"> βεβαίως</w:t>
      </w:r>
      <w:r>
        <w:rPr>
          <w:rFonts w:eastAsia="Times New Roman"/>
          <w:szCs w:val="24"/>
        </w:rPr>
        <w:t>,</w:t>
      </w:r>
      <w:r w:rsidRPr="00FC0F4E">
        <w:rPr>
          <w:rFonts w:eastAsia="Times New Roman"/>
          <w:szCs w:val="24"/>
        </w:rPr>
        <w:t xml:space="preserve"> </w:t>
      </w:r>
      <w:r>
        <w:rPr>
          <w:rFonts w:eastAsia="Times New Roman"/>
          <w:szCs w:val="24"/>
        </w:rPr>
        <w:t xml:space="preserve">υπομνήστηκαν οι διεθνείς </w:t>
      </w:r>
      <w:r w:rsidRPr="00FC0F4E">
        <w:rPr>
          <w:rFonts w:eastAsia="Times New Roman"/>
          <w:szCs w:val="24"/>
        </w:rPr>
        <w:t>συνθήκες</w:t>
      </w:r>
      <w:r>
        <w:rPr>
          <w:rFonts w:eastAsia="Times New Roman"/>
          <w:szCs w:val="24"/>
        </w:rPr>
        <w:t>,</w:t>
      </w:r>
      <w:r w:rsidRPr="00FC0F4E">
        <w:rPr>
          <w:rFonts w:eastAsia="Times New Roman"/>
          <w:szCs w:val="24"/>
        </w:rPr>
        <w:t xml:space="preserve"> τις οποίες έχει υπογράψει </w:t>
      </w:r>
      <w:r>
        <w:rPr>
          <w:rFonts w:eastAsia="Times New Roman"/>
          <w:szCs w:val="24"/>
        </w:rPr>
        <w:t>η</w:t>
      </w:r>
      <w:r w:rsidRPr="00FC0F4E">
        <w:rPr>
          <w:rFonts w:eastAsia="Times New Roman"/>
          <w:szCs w:val="24"/>
        </w:rPr>
        <w:t xml:space="preserve"> χώρα </w:t>
      </w:r>
      <w:r>
        <w:rPr>
          <w:rFonts w:eastAsia="Times New Roman"/>
          <w:szCs w:val="24"/>
        </w:rPr>
        <w:t>μας.</w:t>
      </w:r>
      <w:r w:rsidRPr="00FC0F4E">
        <w:rPr>
          <w:rFonts w:eastAsia="Times New Roman"/>
          <w:szCs w:val="24"/>
        </w:rPr>
        <w:t xml:space="preserve"> </w:t>
      </w:r>
      <w:r>
        <w:rPr>
          <w:rFonts w:eastAsia="Times New Roman"/>
          <w:szCs w:val="24"/>
        </w:rPr>
        <w:t>Και δ</w:t>
      </w:r>
      <w:r w:rsidRPr="00FC0F4E">
        <w:rPr>
          <w:rFonts w:eastAsia="Times New Roman"/>
          <w:szCs w:val="24"/>
        </w:rPr>
        <w:t>εν έχω ακού</w:t>
      </w:r>
      <w:r w:rsidRPr="00FC0F4E">
        <w:rPr>
          <w:rFonts w:eastAsia="Times New Roman"/>
          <w:szCs w:val="24"/>
        </w:rPr>
        <w:t xml:space="preserve">σει από κανέναν ότι θα πρέπει να </w:t>
      </w:r>
      <w:r>
        <w:rPr>
          <w:rFonts w:eastAsia="Times New Roman"/>
          <w:szCs w:val="24"/>
        </w:rPr>
        <w:t>αποστούμε</w:t>
      </w:r>
      <w:r w:rsidRPr="00FC0F4E">
        <w:rPr>
          <w:rFonts w:eastAsia="Times New Roman"/>
          <w:szCs w:val="24"/>
        </w:rPr>
        <w:t xml:space="preserve"> από αυτές τις διεθνείς συνθήκες</w:t>
      </w:r>
      <w:r>
        <w:rPr>
          <w:rFonts w:eastAsia="Times New Roman"/>
          <w:szCs w:val="24"/>
        </w:rPr>
        <w:t>,</w:t>
      </w:r>
      <w:r w:rsidRPr="00FC0F4E">
        <w:rPr>
          <w:rFonts w:eastAsia="Times New Roman"/>
          <w:szCs w:val="24"/>
        </w:rPr>
        <w:t xml:space="preserve"> για να πάμε σε </w:t>
      </w:r>
      <w:r>
        <w:rPr>
          <w:rFonts w:eastAsia="Times New Roman"/>
          <w:szCs w:val="24"/>
        </w:rPr>
        <w:t>μια</w:t>
      </w:r>
      <w:r w:rsidRPr="00FC0F4E">
        <w:rPr>
          <w:rFonts w:eastAsia="Times New Roman"/>
          <w:szCs w:val="24"/>
        </w:rPr>
        <w:t xml:space="preserve"> άλλη γραμμή</w:t>
      </w:r>
      <w:r>
        <w:rPr>
          <w:rFonts w:eastAsia="Times New Roman"/>
          <w:szCs w:val="24"/>
        </w:rPr>
        <w:t>,</w:t>
      </w:r>
      <w:r w:rsidRPr="00FC0F4E">
        <w:rPr>
          <w:rFonts w:eastAsia="Times New Roman"/>
          <w:szCs w:val="24"/>
        </w:rPr>
        <w:t xml:space="preserve"> σε μία διεκδίκηση άλλων πράγματα</w:t>
      </w:r>
      <w:r>
        <w:rPr>
          <w:rFonts w:eastAsia="Times New Roman"/>
          <w:szCs w:val="24"/>
        </w:rPr>
        <w:t xml:space="preserve">. Άρα </w:t>
      </w:r>
      <w:r w:rsidRPr="00FC0F4E">
        <w:rPr>
          <w:rFonts w:eastAsia="Times New Roman"/>
          <w:szCs w:val="24"/>
        </w:rPr>
        <w:t>αυτά έχουν διευκρινιστεί</w:t>
      </w:r>
      <w:r>
        <w:rPr>
          <w:rFonts w:eastAsia="Times New Roman"/>
          <w:szCs w:val="24"/>
        </w:rPr>
        <w:t>.</w:t>
      </w:r>
    </w:p>
    <w:p w14:paraId="77C03301" w14:textId="77777777" w:rsidR="006113A9" w:rsidRDefault="006B6FC4">
      <w:pPr>
        <w:spacing w:line="600" w:lineRule="auto"/>
        <w:ind w:firstLine="720"/>
        <w:contextualSpacing/>
        <w:jc w:val="both"/>
        <w:rPr>
          <w:rFonts w:eastAsia="Times New Roman"/>
          <w:szCs w:val="24"/>
        </w:rPr>
      </w:pPr>
      <w:r>
        <w:rPr>
          <w:rFonts w:eastAsia="Times New Roman"/>
          <w:szCs w:val="24"/>
        </w:rPr>
        <w:t>Α</w:t>
      </w:r>
      <w:r w:rsidRPr="00FC0F4E">
        <w:rPr>
          <w:rFonts w:eastAsia="Times New Roman"/>
          <w:szCs w:val="24"/>
        </w:rPr>
        <w:t>ναφέρομαι ιδιαίτερα στις παρατάξεις του δημοκρατικού τόξου</w:t>
      </w:r>
      <w:r>
        <w:rPr>
          <w:rFonts w:eastAsia="Times New Roman"/>
          <w:szCs w:val="24"/>
        </w:rPr>
        <w:t xml:space="preserve"> -π</w:t>
      </w:r>
      <w:r w:rsidRPr="00FC0F4E">
        <w:rPr>
          <w:rFonts w:eastAsia="Times New Roman"/>
          <w:szCs w:val="24"/>
        </w:rPr>
        <w:t xml:space="preserve">έραν της εμμονής των </w:t>
      </w:r>
      <w:r w:rsidRPr="00FC0F4E">
        <w:rPr>
          <w:rFonts w:eastAsia="Times New Roman"/>
          <w:szCs w:val="24"/>
        </w:rPr>
        <w:t>παρατάξεων του κ</w:t>
      </w:r>
      <w:r>
        <w:rPr>
          <w:rFonts w:eastAsia="Times New Roman"/>
          <w:szCs w:val="24"/>
        </w:rPr>
        <w:t>.</w:t>
      </w:r>
      <w:r w:rsidRPr="00FC0F4E">
        <w:rPr>
          <w:rFonts w:eastAsia="Times New Roman"/>
          <w:szCs w:val="24"/>
        </w:rPr>
        <w:t xml:space="preserve"> Καμμένου</w:t>
      </w:r>
      <w:r>
        <w:rPr>
          <w:rFonts w:eastAsia="Times New Roman"/>
          <w:szCs w:val="24"/>
        </w:rPr>
        <w:t>,</w:t>
      </w:r>
      <w:r w:rsidRPr="00FC0F4E">
        <w:rPr>
          <w:rFonts w:eastAsia="Times New Roman"/>
          <w:szCs w:val="24"/>
        </w:rPr>
        <w:t xml:space="preserve"> του κ</w:t>
      </w:r>
      <w:r>
        <w:rPr>
          <w:rFonts w:eastAsia="Times New Roman"/>
          <w:szCs w:val="24"/>
        </w:rPr>
        <w:t>.</w:t>
      </w:r>
      <w:r w:rsidRPr="00FC0F4E">
        <w:rPr>
          <w:rFonts w:eastAsia="Times New Roman"/>
          <w:szCs w:val="24"/>
        </w:rPr>
        <w:t xml:space="preserve"> </w:t>
      </w:r>
      <w:r>
        <w:rPr>
          <w:rFonts w:eastAsia="Times New Roman"/>
          <w:szCs w:val="24"/>
        </w:rPr>
        <w:t>Λ</w:t>
      </w:r>
      <w:r w:rsidRPr="00FC0F4E">
        <w:rPr>
          <w:rFonts w:eastAsia="Times New Roman"/>
          <w:szCs w:val="24"/>
        </w:rPr>
        <w:t>εβέντη και</w:t>
      </w:r>
      <w:r>
        <w:rPr>
          <w:rFonts w:eastAsia="Times New Roman"/>
          <w:szCs w:val="24"/>
        </w:rPr>
        <w:t>,</w:t>
      </w:r>
      <w:r w:rsidRPr="00FC0F4E">
        <w:rPr>
          <w:rFonts w:eastAsia="Times New Roman"/>
          <w:szCs w:val="24"/>
        </w:rPr>
        <w:t xml:space="preserve"> βέβαια</w:t>
      </w:r>
      <w:r>
        <w:rPr>
          <w:rFonts w:eastAsia="Times New Roman"/>
          <w:szCs w:val="24"/>
        </w:rPr>
        <w:t>,</w:t>
      </w:r>
      <w:r w:rsidRPr="00FC0F4E">
        <w:rPr>
          <w:rFonts w:eastAsia="Times New Roman"/>
          <w:szCs w:val="24"/>
        </w:rPr>
        <w:t xml:space="preserve"> της Χρυσής Αυγής</w:t>
      </w:r>
      <w:r>
        <w:rPr>
          <w:rFonts w:eastAsia="Times New Roman"/>
          <w:szCs w:val="24"/>
        </w:rPr>
        <w:t>, που δεν ανήκει</w:t>
      </w:r>
      <w:r w:rsidRPr="00FC0F4E">
        <w:rPr>
          <w:rFonts w:eastAsia="Times New Roman"/>
          <w:szCs w:val="24"/>
        </w:rPr>
        <w:t xml:space="preserve"> </w:t>
      </w:r>
      <w:r>
        <w:rPr>
          <w:rFonts w:eastAsia="Times New Roman"/>
          <w:szCs w:val="24"/>
        </w:rPr>
        <w:t xml:space="preserve">και </w:t>
      </w:r>
      <w:r w:rsidRPr="00FC0F4E">
        <w:rPr>
          <w:rFonts w:eastAsia="Times New Roman"/>
          <w:szCs w:val="24"/>
        </w:rPr>
        <w:t>στο δημοκρατικό τόξο</w:t>
      </w:r>
      <w:r>
        <w:rPr>
          <w:rFonts w:eastAsia="Times New Roman"/>
          <w:szCs w:val="24"/>
        </w:rPr>
        <w:t xml:space="preserve">- που έχουν μια </w:t>
      </w:r>
      <w:r w:rsidRPr="00FC0F4E">
        <w:rPr>
          <w:rFonts w:eastAsia="Times New Roman"/>
          <w:szCs w:val="24"/>
        </w:rPr>
        <w:t xml:space="preserve">πεντακάθαρη γραμμή και λένε να μην υπάρχει το </w:t>
      </w:r>
      <w:r>
        <w:rPr>
          <w:rFonts w:eastAsia="Times New Roman"/>
          <w:szCs w:val="24"/>
        </w:rPr>
        <w:t>πρόσφυμα</w:t>
      </w:r>
      <w:r w:rsidRPr="00FC0F4E">
        <w:rPr>
          <w:rFonts w:eastAsia="Times New Roman"/>
          <w:szCs w:val="24"/>
        </w:rPr>
        <w:t xml:space="preserve"> </w:t>
      </w:r>
      <w:r>
        <w:rPr>
          <w:rFonts w:eastAsia="Times New Roman"/>
          <w:szCs w:val="24"/>
        </w:rPr>
        <w:t>«Μακεδονία»,</w:t>
      </w:r>
      <w:r w:rsidRPr="00FC0F4E">
        <w:rPr>
          <w:rFonts w:eastAsia="Times New Roman"/>
          <w:szCs w:val="24"/>
        </w:rPr>
        <w:t xml:space="preserve"> σε καμία </w:t>
      </w:r>
      <w:r w:rsidRPr="00FC0F4E">
        <w:rPr>
          <w:rFonts w:eastAsia="Times New Roman"/>
          <w:szCs w:val="24"/>
        </w:rPr>
        <w:lastRenderedPageBreak/>
        <w:t>περίπτωση</w:t>
      </w:r>
      <w:r>
        <w:rPr>
          <w:rFonts w:eastAsia="Times New Roman"/>
          <w:szCs w:val="24"/>
        </w:rPr>
        <w:t>,</w:t>
      </w:r>
      <w:r w:rsidRPr="00FC0F4E">
        <w:rPr>
          <w:rFonts w:eastAsia="Times New Roman"/>
          <w:szCs w:val="24"/>
        </w:rPr>
        <w:t xml:space="preserve"> στον τίτλο</w:t>
      </w:r>
      <w:r>
        <w:rPr>
          <w:rFonts w:eastAsia="Times New Roman"/>
          <w:szCs w:val="24"/>
        </w:rPr>
        <w:t>.</w:t>
      </w:r>
      <w:r w:rsidRPr="00FC0F4E">
        <w:rPr>
          <w:rFonts w:eastAsia="Times New Roman"/>
          <w:szCs w:val="24"/>
        </w:rPr>
        <w:t xml:space="preserve"> </w:t>
      </w:r>
      <w:r>
        <w:rPr>
          <w:rFonts w:eastAsia="Times New Roman"/>
          <w:szCs w:val="24"/>
        </w:rPr>
        <w:t>Α</w:t>
      </w:r>
      <w:r w:rsidRPr="00FC0F4E">
        <w:rPr>
          <w:rFonts w:eastAsia="Times New Roman"/>
          <w:szCs w:val="24"/>
        </w:rPr>
        <w:t>ναφέρομαι</w:t>
      </w:r>
      <w:r>
        <w:rPr>
          <w:rFonts w:eastAsia="Times New Roman"/>
          <w:szCs w:val="24"/>
        </w:rPr>
        <w:t>,</w:t>
      </w:r>
      <w:r w:rsidRPr="00FC0F4E">
        <w:rPr>
          <w:rFonts w:eastAsia="Times New Roman"/>
          <w:szCs w:val="24"/>
        </w:rPr>
        <w:t xml:space="preserve"> </w:t>
      </w:r>
      <w:r>
        <w:rPr>
          <w:rFonts w:eastAsia="Times New Roman"/>
          <w:szCs w:val="24"/>
        </w:rPr>
        <w:t>λ</w:t>
      </w:r>
      <w:r w:rsidRPr="00FC0F4E">
        <w:rPr>
          <w:rFonts w:eastAsia="Times New Roman"/>
          <w:szCs w:val="24"/>
        </w:rPr>
        <w:t>οιπόν</w:t>
      </w:r>
      <w:r>
        <w:rPr>
          <w:rFonts w:eastAsia="Times New Roman"/>
          <w:szCs w:val="24"/>
        </w:rPr>
        <w:t>,</w:t>
      </w:r>
      <w:r w:rsidRPr="00FC0F4E">
        <w:rPr>
          <w:rFonts w:eastAsia="Times New Roman"/>
          <w:szCs w:val="24"/>
        </w:rPr>
        <w:t xml:space="preserve"> κυρίως </w:t>
      </w:r>
      <w:r w:rsidRPr="00FC0F4E">
        <w:rPr>
          <w:rFonts w:eastAsia="Times New Roman"/>
          <w:szCs w:val="24"/>
        </w:rPr>
        <w:t>σε όλους τους υπόλοιπους</w:t>
      </w:r>
      <w:r>
        <w:rPr>
          <w:rFonts w:eastAsia="Times New Roman"/>
          <w:szCs w:val="24"/>
        </w:rPr>
        <w:t>.</w:t>
      </w:r>
    </w:p>
    <w:p w14:paraId="77C03302" w14:textId="77777777" w:rsidR="006113A9" w:rsidRDefault="006B6FC4">
      <w:pPr>
        <w:spacing w:line="600" w:lineRule="auto"/>
        <w:ind w:firstLine="720"/>
        <w:contextualSpacing/>
        <w:jc w:val="both"/>
        <w:rPr>
          <w:rFonts w:eastAsia="Times New Roman"/>
          <w:szCs w:val="24"/>
        </w:rPr>
      </w:pPr>
      <w:r>
        <w:rPr>
          <w:rFonts w:eastAsia="Times New Roman"/>
          <w:szCs w:val="24"/>
        </w:rPr>
        <w:t>Αυτές τις ημέρες τέθηκε έ</w:t>
      </w:r>
      <w:r w:rsidRPr="00FC0F4E">
        <w:rPr>
          <w:rFonts w:eastAsia="Times New Roman"/>
          <w:szCs w:val="24"/>
        </w:rPr>
        <w:t>να μεγάλο ερώτημα</w:t>
      </w:r>
      <w:r>
        <w:rPr>
          <w:rFonts w:eastAsia="Times New Roman"/>
          <w:szCs w:val="24"/>
        </w:rPr>
        <w:t>.</w:t>
      </w:r>
      <w:r w:rsidRPr="00FC0F4E">
        <w:rPr>
          <w:rFonts w:eastAsia="Times New Roman"/>
          <w:szCs w:val="24"/>
        </w:rPr>
        <w:t xml:space="preserve"> </w:t>
      </w:r>
      <w:r>
        <w:rPr>
          <w:rFonts w:eastAsia="Times New Roman"/>
          <w:szCs w:val="24"/>
        </w:rPr>
        <w:t>Γ</w:t>
      </w:r>
      <w:r w:rsidRPr="00FC0F4E">
        <w:rPr>
          <w:rFonts w:eastAsia="Times New Roman"/>
          <w:szCs w:val="24"/>
        </w:rPr>
        <w:t>ιατί λέγαμε εδώ και ένα</w:t>
      </w:r>
      <w:r>
        <w:rPr>
          <w:rFonts w:eastAsia="Times New Roman"/>
          <w:szCs w:val="24"/>
        </w:rPr>
        <w:t>ν</w:t>
      </w:r>
      <w:r w:rsidRPr="00FC0F4E">
        <w:rPr>
          <w:rFonts w:eastAsia="Times New Roman"/>
          <w:szCs w:val="24"/>
        </w:rPr>
        <w:t xml:space="preserve"> χρόνο για ανασύνθεση του πολιτικού σκηνικού με βάση και αυτό το ζήτημα</w:t>
      </w:r>
      <w:r>
        <w:rPr>
          <w:rFonts w:eastAsia="Times New Roman"/>
          <w:szCs w:val="24"/>
        </w:rPr>
        <w:t>;</w:t>
      </w:r>
      <w:r w:rsidRPr="00FC0F4E">
        <w:rPr>
          <w:rFonts w:eastAsia="Times New Roman"/>
          <w:szCs w:val="24"/>
        </w:rPr>
        <w:t xml:space="preserve"> </w:t>
      </w:r>
      <w:r>
        <w:rPr>
          <w:rFonts w:eastAsia="Times New Roman"/>
          <w:szCs w:val="24"/>
        </w:rPr>
        <w:t xml:space="preserve">Έχει δοθεί μια εντελώς </w:t>
      </w:r>
      <w:r w:rsidRPr="00FC0F4E">
        <w:rPr>
          <w:rFonts w:eastAsia="Times New Roman"/>
          <w:szCs w:val="24"/>
        </w:rPr>
        <w:t xml:space="preserve">ανόητη ερμηνεία και ένα αφήγημα </w:t>
      </w:r>
      <w:r>
        <w:rPr>
          <w:rFonts w:eastAsia="Times New Roman"/>
          <w:szCs w:val="24"/>
        </w:rPr>
        <w:t>μικροπολιτικό πως ήταν</w:t>
      </w:r>
      <w:r w:rsidRPr="00FC0F4E">
        <w:rPr>
          <w:rFonts w:eastAsia="Times New Roman"/>
          <w:szCs w:val="24"/>
        </w:rPr>
        <w:t xml:space="preserve"> περίπου </w:t>
      </w:r>
      <w:r>
        <w:rPr>
          <w:rFonts w:eastAsia="Times New Roman"/>
          <w:szCs w:val="24"/>
        </w:rPr>
        <w:t>μι</w:t>
      </w:r>
      <w:r>
        <w:rPr>
          <w:rFonts w:eastAsia="Times New Roman"/>
          <w:szCs w:val="24"/>
        </w:rPr>
        <w:t>α</w:t>
      </w:r>
      <w:r w:rsidRPr="00FC0F4E">
        <w:rPr>
          <w:rFonts w:eastAsia="Times New Roman"/>
          <w:szCs w:val="24"/>
        </w:rPr>
        <w:t xml:space="preserve"> συνομωσία αυτό</w:t>
      </w:r>
      <w:r>
        <w:rPr>
          <w:rFonts w:eastAsia="Times New Roman"/>
          <w:szCs w:val="24"/>
        </w:rPr>
        <w:t>,</w:t>
      </w:r>
      <w:r w:rsidRPr="00FC0F4E">
        <w:rPr>
          <w:rFonts w:eastAsia="Times New Roman"/>
          <w:szCs w:val="24"/>
        </w:rPr>
        <w:t xml:space="preserve"> για το πάρε-δώσε</w:t>
      </w:r>
      <w:r>
        <w:rPr>
          <w:rFonts w:eastAsia="Times New Roman"/>
          <w:szCs w:val="24"/>
        </w:rPr>
        <w:t>,</w:t>
      </w:r>
      <w:r w:rsidRPr="00FC0F4E">
        <w:rPr>
          <w:rFonts w:eastAsia="Times New Roman"/>
          <w:szCs w:val="24"/>
        </w:rPr>
        <w:t xml:space="preserve"> κάποιοι να διεμβολίσ</w:t>
      </w:r>
      <w:r>
        <w:rPr>
          <w:rFonts w:eastAsia="Times New Roman"/>
          <w:szCs w:val="24"/>
        </w:rPr>
        <w:t>ουν</w:t>
      </w:r>
      <w:r w:rsidRPr="00FC0F4E">
        <w:rPr>
          <w:rFonts w:eastAsia="Times New Roman"/>
          <w:szCs w:val="24"/>
        </w:rPr>
        <w:t xml:space="preserve"> δυνάμεις</w:t>
      </w:r>
      <w:r>
        <w:rPr>
          <w:rFonts w:eastAsia="Times New Roman"/>
          <w:szCs w:val="24"/>
        </w:rPr>
        <w:t>,</w:t>
      </w:r>
      <w:r w:rsidRPr="00FC0F4E">
        <w:rPr>
          <w:rFonts w:eastAsia="Times New Roman"/>
          <w:szCs w:val="24"/>
        </w:rPr>
        <w:t xml:space="preserve"> άλλες παρατάξεις </w:t>
      </w:r>
      <w:r>
        <w:rPr>
          <w:rFonts w:eastAsia="Times New Roman"/>
          <w:szCs w:val="24"/>
        </w:rPr>
        <w:t>κ.λπ</w:t>
      </w:r>
      <w:r>
        <w:rPr>
          <w:rFonts w:eastAsia="Times New Roman"/>
          <w:szCs w:val="24"/>
        </w:rPr>
        <w:t>.</w:t>
      </w:r>
      <w:r>
        <w:rPr>
          <w:rFonts w:eastAsia="Times New Roman"/>
          <w:szCs w:val="24"/>
        </w:rPr>
        <w:t>. Ε</w:t>
      </w:r>
      <w:r w:rsidRPr="00FC0F4E">
        <w:rPr>
          <w:rFonts w:eastAsia="Times New Roman"/>
          <w:szCs w:val="24"/>
        </w:rPr>
        <w:t xml:space="preserve">πιτρέψτε μου να σας πω </w:t>
      </w:r>
      <w:r>
        <w:rPr>
          <w:rFonts w:eastAsia="Times New Roman"/>
          <w:szCs w:val="24"/>
        </w:rPr>
        <w:t xml:space="preserve">ότι </w:t>
      </w:r>
      <w:r w:rsidRPr="00FC0F4E">
        <w:rPr>
          <w:rFonts w:eastAsia="Times New Roman"/>
          <w:szCs w:val="24"/>
        </w:rPr>
        <w:t xml:space="preserve">πρέπει να είναι </w:t>
      </w:r>
      <w:r>
        <w:rPr>
          <w:rFonts w:eastAsia="Times New Roman"/>
          <w:szCs w:val="24"/>
        </w:rPr>
        <w:t>κανείς</w:t>
      </w:r>
      <w:r w:rsidRPr="00FC0F4E">
        <w:rPr>
          <w:rFonts w:eastAsia="Times New Roman"/>
          <w:szCs w:val="24"/>
        </w:rPr>
        <w:t xml:space="preserve"> μικρό</w:t>
      </w:r>
      <w:r>
        <w:rPr>
          <w:rFonts w:eastAsia="Times New Roman"/>
          <w:szCs w:val="24"/>
        </w:rPr>
        <w:t>ν</w:t>
      </w:r>
      <w:r w:rsidRPr="00FC0F4E">
        <w:rPr>
          <w:rFonts w:eastAsia="Times New Roman"/>
          <w:szCs w:val="24"/>
        </w:rPr>
        <w:t xml:space="preserve">ους πολιτικά </w:t>
      </w:r>
      <w:r>
        <w:rPr>
          <w:rFonts w:eastAsia="Times New Roman"/>
          <w:szCs w:val="24"/>
        </w:rPr>
        <w:t>για να βλέπει και</w:t>
      </w:r>
      <w:r w:rsidRPr="00FC0F4E">
        <w:rPr>
          <w:rFonts w:eastAsia="Times New Roman"/>
          <w:szCs w:val="24"/>
        </w:rPr>
        <w:t xml:space="preserve"> να μην καταλαβαίνει πως ένα τέτοιο πολύ σημαντικό ζήτημα</w:t>
      </w:r>
      <w:r>
        <w:rPr>
          <w:rFonts w:eastAsia="Times New Roman"/>
          <w:szCs w:val="24"/>
        </w:rPr>
        <w:t>,</w:t>
      </w:r>
      <w:r w:rsidRPr="00FC0F4E">
        <w:rPr>
          <w:rFonts w:eastAsia="Times New Roman"/>
          <w:szCs w:val="24"/>
        </w:rPr>
        <w:t xml:space="preserve"> </w:t>
      </w:r>
      <w:r>
        <w:rPr>
          <w:rFonts w:eastAsia="Times New Roman"/>
          <w:szCs w:val="24"/>
        </w:rPr>
        <w:t xml:space="preserve">μια ιστορική </w:t>
      </w:r>
      <w:r>
        <w:rPr>
          <w:rFonts w:eastAsia="Times New Roman"/>
          <w:szCs w:val="24"/>
        </w:rPr>
        <w:t>σ</w:t>
      </w:r>
      <w:r w:rsidRPr="00FC0F4E">
        <w:rPr>
          <w:rFonts w:eastAsia="Times New Roman"/>
          <w:szCs w:val="24"/>
        </w:rPr>
        <w:t>υμ</w:t>
      </w:r>
      <w:r w:rsidRPr="00FC0F4E">
        <w:rPr>
          <w:rFonts w:eastAsia="Times New Roman"/>
          <w:szCs w:val="24"/>
        </w:rPr>
        <w:t>φωνία</w:t>
      </w:r>
      <w:r>
        <w:rPr>
          <w:rFonts w:eastAsia="Times New Roman"/>
          <w:szCs w:val="24"/>
        </w:rPr>
        <w:t>,</w:t>
      </w:r>
      <w:r w:rsidRPr="00FC0F4E">
        <w:rPr>
          <w:rFonts w:eastAsia="Times New Roman"/>
          <w:szCs w:val="24"/>
        </w:rPr>
        <w:t xml:space="preserve"> θα έφερνε </w:t>
      </w:r>
      <w:r>
        <w:rPr>
          <w:rFonts w:eastAsia="Times New Roman"/>
          <w:szCs w:val="24"/>
        </w:rPr>
        <w:t xml:space="preserve">μια </w:t>
      </w:r>
      <w:r w:rsidRPr="00FC0F4E">
        <w:rPr>
          <w:rFonts w:eastAsia="Times New Roman"/>
          <w:szCs w:val="24"/>
        </w:rPr>
        <w:t>τομή</w:t>
      </w:r>
      <w:r>
        <w:rPr>
          <w:rFonts w:eastAsia="Times New Roman"/>
          <w:szCs w:val="24"/>
        </w:rPr>
        <w:t xml:space="preserve"> -</w:t>
      </w:r>
      <w:r w:rsidRPr="00FC0F4E">
        <w:rPr>
          <w:rFonts w:eastAsia="Times New Roman"/>
          <w:szCs w:val="24"/>
        </w:rPr>
        <w:t xml:space="preserve">όπως έχει γίνει σε όλη την ιστορία </w:t>
      </w:r>
      <w:r>
        <w:rPr>
          <w:rFonts w:eastAsia="Times New Roman"/>
          <w:szCs w:val="24"/>
        </w:rPr>
        <w:t>μας-</w:t>
      </w:r>
      <w:r w:rsidRPr="00FC0F4E">
        <w:rPr>
          <w:rFonts w:eastAsia="Times New Roman"/>
          <w:szCs w:val="24"/>
        </w:rPr>
        <w:t xml:space="preserve"> που θα δημιουργούσε ανακατατάξεις </w:t>
      </w:r>
      <w:r>
        <w:rPr>
          <w:rFonts w:eastAsia="Times New Roman"/>
          <w:szCs w:val="24"/>
        </w:rPr>
        <w:t>σε</w:t>
      </w:r>
      <w:r w:rsidRPr="00FC0F4E">
        <w:rPr>
          <w:rFonts w:eastAsia="Times New Roman"/>
          <w:szCs w:val="24"/>
        </w:rPr>
        <w:t xml:space="preserve"> απόψεις</w:t>
      </w:r>
      <w:r>
        <w:rPr>
          <w:rFonts w:eastAsia="Times New Roman"/>
          <w:szCs w:val="24"/>
        </w:rPr>
        <w:t>,</w:t>
      </w:r>
      <w:r w:rsidRPr="00FC0F4E">
        <w:rPr>
          <w:rFonts w:eastAsia="Times New Roman"/>
          <w:szCs w:val="24"/>
        </w:rPr>
        <w:t xml:space="preserve"> ιδεολογίες</w:t>
      </w:r>
      <w:r>
        <w:rPr>
          <w:rFonts w:eastAsia="Times New Roman"/>
          <w:szCs w:val="24"/>
        </w:rPr>
        <w:t>,</w:t>
      </w:r>
      <w:r w:rsidRPr="00FC0F4E">
        <w:rPr>
          <w:rFonts w:eastAsia="Times New Roman"/>
          <w:szCs w:val="24"/>
        </w:rPr>
        <w:t xml:space="preserve"> εκτιμήσεις</w:t>
      </w:r>
      <w:r>
        <w:rPr>
          <w:rFonts w:eastAsia="Times New Roman"/>
          <w:szCs w:val="24"/>
        </w:rPr>
        <w:t>,</w:t>
      </w:r>
      <w:r w:rsidRPr="00FC0F4E">
        <w:rPr>
          <w:rFonts w:eastAsia="Times New Roman"/>
          <w:szCs w:val="24"/>
        </w:rPr>
        <w:t xml:space="preserve"> κόμματα</w:t>
      </w:r>
      <w:r>
        <w:rPr>
          <w:rFonts w:eastAsia="Times New Roman"/>
          <w:szCs w:val="24"/>
        </w:rPr>
        <w:t>,</w:t>
      </w:r>
      <w:r w:rsidRPr="00FC0F4E">
        <w:rPr>
          <w:rFonts w:eastAsia="Times New Roman"/>
          <w:szCs w:val="24"/>
        </w:rPr>
        <w:t xml:space="preserve"> </w:t>
      </w:r>
      <w:r>
        <w:rPr>
          <w:rFonts w:eastAsia="Times New Roman"/>
          <w:szCs w:val="24"/>
        </w:rPr>
        <w:t>συγκροτήσεις,</w:t>
      </w:r>
      <w:r w:rsidRPr="00FC0F4E">
        <w:rPr>
          <w:rFonts w:eastAsia="Times New Roman"/>
          <w:szCs w:val="24"/>
        </w:rPr>
        <w:t xml:space="preserve"> συσχετισμ</w:t>
      </w:r>
      <w:r>
        <w:rPr>
          <w:rFonts w:eastAsia="Times New Roman"/>
          <w:szCs w:val="24"/>
        </w:rPr>
        <w:t>ού</w:t>
      </w:r>
      <w:r w:rsidRPr="00FC0F4E">
        <w:rPr>
          <w:rFonts w:eastAsia="Times New Roman"/>
          <w:szCs w:val="24"/>
        </w:rPr>
        <w:t>ς</w:t>
      </w:r>
      <w:r>
        <w:rPr>
          <w:rFonts w:eastAsia="Times New Roman"/>
          <w:szCs w:val="24"/>
        </w:rPr>
        <w:t>,</w:t>
      </w:r>
      <w:r w:rsidRPr="00FC0F4E">
        <w:rPr>
          <w:rFonts w:eastAsia="Times New Roman"/>
          <w:szCs w:val="24"/>
        </w:rPr>
        <w:t xml:space="preserve"> διεθνείς αναφορές</w:t>
      </w:r>
      <w:r>
        <w:rPr>
          <w:rFonts w:eastAsia="Times New Roman"/>
          <w:szCs w:val="24"/>
        </w:rPr>
        <w:t>.</w:t>
      </w:r>
      <w:r w:rsidRPr="00FC0F4E">
        <w:rPr>
          <w:rFonts w:eastAsia="Times New Roman"/>
          <w:szCs w:val="24"/>
        </w:rPr>
        <w:t xml:space="preserve"> </w:t>
      </w:r>
      <w:r>
        <w:rPr>
          <w:rFonts w:eastAsia="Times New Roman"/>
          <w:szCs w:val="24"/>
        </w:rPr>
        <w:t>Π</w:t>
      </w:r>
      <w:r w:rsidRPr="00FC0F4E">
        <w:rPr>
          <w:rFonts w:eastAsia="Times New Roman"/>
          <w:szCs w:val="24"/>
        </w:rPr>
        <w:t>οιος δεν το έβλεπε αυτό</w:t>
      </w:r>
      <w:r>
        <w:rPr>
          <w:rFonts w:eastAsia="Times New Roman"/>
          <w:szCs w:val="24"/>
        </w:rPr>
        <w:t>;</w:t>
      </w:r>
      <w:r w:rsidRPr="00FC0F4E">
        <w:rPr>
          <w:rFonts w:eastAsia="Times New Roman"/>
          <w:szCs w:val="24"/>
        </w:rPr>
        <w:t xml:space="preserve"> </w:t>
      </w:r>
      <w:r>
        <w:rPr>
          <w:rFonts w:eastAsia="Times New Roman"/>
          <w:szCs w:val="24"/>
        </w:rPr>
        <w:t xml:space="preserve">Αλίμονο εάν όλη αυτή η ιστορία έγινε για </w:t>
      </w:r>
      <w:r w:rsidRPr="00FC0F4E">
        <w:rPr>
          <w:rFonts w:eastAsia="Times New Roman"/>
          <w:szCs w:val="24"/>
        </w:rPr>
        <w:t>το ανόητο αφήγημα το οποίο ακούμε</w:t>
      </w:r>
      <w:r>
        <w:rPr>
          <w:rFonts w:eastAsia="Times New Roman"/>
          <w:szCs w:val="24"/>
        </w:rPr>
        <w:t xml:space="preserve"> τις</w:t>
      </w:r>
      <w:r w:rsidRPr="00FC0F4E">
        <w:rPr>
          <w:rFonts w:eastAsia="Times New Roman"/>
          <w:szCs w:val="24"/>
        </w:rPr>
        <w:t xml:space="preserve"> τελευταίες μέρες</w:t>
      </w:r>
      <w:r>
        <w:rPr>
          <w:rFonts w:eastAsia="Times New Roman"/>
          <w:szCs w:val="24"/>
        </w:rPr>
        <w:t>.</w:t>
      </w:r>
      <w:r w:rsidRPr="00FC0F4E">
        <w:rPr>
          <w:rFonts w:eastAsia="Times New Roman"/>
          <w:szCs w:val="24"/>
        </w:rPr>
        <w:t xml:space="preserve"> </w:t>
      </w:r>
    </w:p>
    <w:p w14:paraId="77C03303" w14:textId="77777777" w:rsidR="006113A9" w:rsidRDefault="006B6FC4">
      <w:pPr>
        <w:spacing w:line="600" w:lineRule="auto"/>
        <w:ind w:firstLine="720"/>
        <w:contextualSpacing/>
        <w:jc w:val="both"/>
        <w:rPr>
          <w:rFonts w:eastAsia="Times New Roman"/>
          <w:szCs w:val="24"/>
        </w:rPr>
      </w:pPr>
      <w:r>
        <w:rPr>
          <w:rFonts w:eastAsia="Times New Roman"/>
          <w:szCs w:val="24"/>
        </w:rPr>
        <w:t>Ε</w:t>
      </w:r>
      <w:r w:rsidRPr="00FC0F4E">
        <w:rPr>
          <w:rFonts w:eastAsia="Times New Roman"/>
          <w:szCs w:val="24"/>
        </w:rPr>
        <w:t xml:space="preserve">ίναι </w:t>
      </w:r>
      <w:r>
        <w:rPr>
          <w:rFonts w:eastAsia="Times New Roman"/>
          <w:szCs w:val="24"/>
        </w:rPr>
        <w:t>μια</w:t>
      </w:r>
      <w:r w:rsidRPr="00FC0F4E">
        <w:rPr>
          <w:rFonts w:eastAsia="Times New Roman"/>
          <w:szCs w:val="24"/>
        </w:rPr>
        <w:t xml:space="preserve"> ιστορική </w:t>
      </w:r>
      <w:r>
        <w:rPr>
          <w:rFonts w:eastAsia="Times New Roman"/>
          <w:szCs w:val="24"/>
        </w:rPr>
        <w:t>σ</w:t>
      </w:r>
      <w:r w:rsidRPr="00FC0F4E">
        <w:rPr>
          <w:rFonts w:eastAsia="Times New Roman"/>
          <w:szCs w:val="24"/>
        </w:rPr>
        <w:t>υμφωνία για τα Βαλκάνια</w:t>
      </w:r>
      <w:r>
        <w:rPr>
          <w:rFonts w:eastAsia="Times New Roman"/>
          <w:szCs w:val="24"/>
        </w:rPr>
        <w:t>,</w:t>
      </w:r>
      <w:r w:rsidRPr="00FC0F4E">
        <w:rPr>
          <w:rFonts w:eastAsia="Times New Roman"/>
          <w:szCs w:val="24"/>
        </w:rPr>
        <w:t xml:space="preserve"> για την Ευρωπαϊκή Ένωση που ψάχν</w:t>
      </w:r>
      <w:r>
        <w:rPr>
          <w:rFonts w:eastAsia="Times New Roman"/>
          <w:szCs w:val="24"/>
        </w:rPr>
        <w:t>ει</w:t>
      </w:r>
      <w:r w:rsidRPr="00FC0F4E">
        <w:rPr>
          <w:rFonts w:eastAsia="Times New Roman"/>
          <w:szCs w:val="24"/>
        </w:rPr>
        <w:t xml:space="preserve"> το</w:t>
      </w:r>
      <w:r>
        <w:rPr>
          <w:rFonts w:eastAsia="Times New Roman"/>
          <w:szCs w:val="24"/>
        </w:rPr>
        <w:t>ν</w:t>
      </w:r>
      <w:r w:rsidRPr="00FC0F4E">
        <w:rPr>
          <w:rFonts w:eastAsia="Times New Roman"/>
          <w:szCs w:val="24"/>
        </w:rPr>
        <w:t xml:space="preserve"> ρόλο της τρεκλίζοντας και τη </w:t>
      </w:r>
      <w:r w:rsidRPr="00FC0F4E">
        <w:rPr>
          <w:rFonts w:eastAsia="Times New Roman"/>
          <w:szCs w:val="24"/>
        </w:rPr>
        <w:lastRenderedPageBreak/>
        <w:t>σχέση της με τα Βαλκάνια και το</w:t>
      </w:r>
      <w:r>
        <w:rPr>
          <w:rFonts w:eastAsia="Times New Roman"/>
          <w:szCs w:val="24"/>
        </w:rPr>
        <w:t>ν</w:t>
      </w:r>
      <w:r w:rsidRPr="00FC0F4E">
        <w:rPr>
          <w:rFonts w:eastAsia="Times New Roman"/>
          <w:szCs w:val="24"/>
        </w:rPr>
        <w:t xml:space="preserve"> ρόλο των Βαλ</w:t>
      </w:r>
      <w:r w:rsidRPr="00FC0F4E">
        <w:rPr>
          <w:rFonts w:eastAsia="Times New Roman"/>
          <w:szCs w:val="24"/>
        </w:rPr>
        <w:t>κανίων εν συνόλω στο άμεσο μέλλον ή και προοπτικά</w:t>
      </w:r>
      <w:r>
        <w:rPr>
          <w:rFonts w:eastAsia="Times New Roman"/>
          <w:szCs w:val="24"/>
        </w:rPr>
        <w:t>,</w:t>
      </w:r>
      <w:r w:rsidRPr="00FC0F4E">
        <w:rPr>
          <w:rFonts w:eastAsia="Times New Roman"/>
          <w:szCs w:val="24"/>
        </w:rPr>
        <w:t xml:space="preserve"> μέσα</w:t>
      </w:r>
      <w:r>
        <w:rPr>
          <w:rFonts w:eastAsia="Times New Roman"/>
          <w:szCs w:val="24"/>
        </w:rPr>
        <w:t xml:space="preserve"> σε μια</w:t>
      </w:r>
      <w:r w:rsidRPr="00FC0F4E">
        <w:rPr>
          <w:rFonts w:eastAsia="Times New Roman"/>
          <w:szCs w:val="24"/>
        </w:rPr>
        <w:t xml:space="preserve"> Ευρωπαϊκή Ένωση που πρέπει να βρει το βηματισμό της σε </w:t>
      </w:r>
      <w:r>
        <w:rPr>
          <w:rFonts w:eastAsia="Times New Roman"/>
          <w:szCs w:val="24"/>
        </w:rPr>
        <w:t>μια</w:t>
      </w:r>
      <w:r w:rsidRPr="00FC0F4E">
        <w:rPr>
          <w:rFonts w:eastAsia="Times New Roman"/>
          <w:szCs w:val="24"/>
        </w:rPr>
        <w:t xml:space="preserve"> κατεύθυνση που θα </w:t>
      </w:r>
      <w:r>
        <w:rPr>
          <w:rFonts w:eastAsia="Times New Roman"/>
          <w:szCs w:val="24"/>
        </w:rPr>
        <w:t>θέλαμε,</w:t>
      </w:r>
      <w:r w:rsidRPr="00FC0F4E">
        <w:rPr>
          <w:rFonts w:eastAsia="Times New Roman"/>
          <w:szCs w:val="24"/>
        </w:rPr>
        <w:t xml:space="preserve"> για τη σταθερότητα της περιοχής</w:t>
      </w:r>
      <w:r>
        <w:rPr>
          <w:rFonts w:eastAsia="Times New Roman"/>
          <w:szCs w:val="24"/>
        </w:rPr>
        <w:t>,</w:t>
      </w:r>
      <w:r w:rsidRPr="00FC0F4E">
        <w:rPr>
          <w:rFonts w:eastAsia="Times New Roman"/>
          <w:szCs w:val="24"/>
        </w:rPr>
        <w:t xml:space="preserve"> για χίλιες δυο πλευρές και πέραν των στενά </w:t>
      </w:r>
      <w:r>
        <w:rPr>
          <w:rFonts w:eastAsia="Times New Roman"/>
          <w:szCs w:val="24"/>
        </w:rPr>
        <w:t>-</w:t>
      </w:r>
      <w:r w:rsidRPr="00FC0F4E">
        <w:rPr>
          <w:rFonts w:eastAsia="Times New Roman"/>
          <w:szCs w:val="24"/>
        </w:rPr>
        <w:t xml:space="preserve">αλλά σωστά </w:t>
      </w:r>
      <w:r>
        <w:rPr>
          <w:rFonts w:eastAsia="Times New Roman"/>
          <w:szCs w:val="24"/>
        </w:rPr>
        <w:t>εννοουμένων-</w:t>
      </w:r>
      <w:r w:rsidRPr="00FC0F4E">
        <w:rPr>
          <w:rFonts w:eastAsia="Times New Roman"/>
          <w:szCs w:val="24"/>
        </w:rPr>
        <w:t xml:space="preserve"> εθνικών</w:t>
      </w:r>
      <w:r w:rsidRPr="00FC0F4E">
        <w:rPr>
          <w:rFonts w:eastAsia="Times New Roman"/>
          <w:szCs w:val="24"/>
        </w:rPr>
        <w:t xml:space="preserve"> και δικών μας </w:t>
      </w:r>
      <w:r>
        <w:rPr>
          <w:rFonts w:eastAsia="Times New Roman"/>
          <w:szCs w:val="24"/>
        </w:rPr>
        <w:t xml:space="preserve">συμφερόντων. Με αυτήν την έννοια είναι μια ιστορική </w:t>
      </w:r>
      <w:r>
        <w:rPr>
          <w:rFonts w:eastAsia="Times New Roman"/>
          <w:szCs w:val="24"/>
        </w:rPr>
        <w:t>σ</w:t>
      </w:r>
      <w:r w:rsidRPr="00FC0F4E">
        <w:rPr>
          <w:rFonts w:eastAsia="Times New Roman"/>
          <w:szCs w:val="24"/>
        </w:rPr>
        <w:t>υμφωνία που έχει πολύ μεγάλη σημασία</w:t>
      </w:r>
      <w:r>
        <w:rPr>
          <w:rFonts w:eastAsia="Times New Roman"/>
          <w:szCs w:val="24"/>
        </w:rPr>
        <w:t>.</w:t>
      </w:r>
    </w:p>
    <w:p w14:paraId="77C03304" w14:textId="77777777" w:rsidR="006113A9" w:rsidRDefault="006B6FC4">
      <w:pPr>
        <w:spacing w:line="600" w:lineRule="auto"/>
        <w:ind w:firstLine="720"/>
        <w:contextualSpacing/>
        <w:jc w:val="both"/>
        <w:rPr>
          <w:rFonts w:eastAsia="Times New Roman" w:cs="Times New Roman"/>
          <w:szCs w:val="24"/>
        </w:rPr>
      </w:pPr>
      <w:r>
        <w:rPr>
          <w:rFonts w:eastAsia="Times New Roman"/>
          <w:szCs w:val="24"/>
        </w:rPr>
        <w:t xml:space="preserve">Όμως δεν απαντιέται -και δεν τολμώ να πιστέψω αυτό που θα σας πω σε λίγο- το γιατί το 2008 </w:t>
      </w:r>
      <w:r w:rsidRPr="00FC0F4E">
        <w:rPr>
          <w:rFonts w:eastAsia="Times New Roman"/>
          <w:szCs w:val="24"/>
        </w:rPr>
        <w:t>δεν υπήρξε συμφωνία</w:t>
      </w:r>
      <w:r>
        <w:rPr>
          <w:rFonts w:eastAsia="Times New Roman"/>
          <w:szCs w:val="24"/>
        </w:rPr>
        <w:t xml:space="preserve">, αλλά τώρα έγινε προσπάθεια να υπάρξει </w:t>
      </w:r>
      <w:r>
        <w:rPr>
          <w:rFonts w:eastAsia="Times New Roman"/>
          <w:szCs w:val="24"/>
        </w:rPr>
        <w:t xml:space="preserve">συμφωνία. Και υπάρχει συμφωνία. Αφαιρείται από όλη τη συζήτηση πως άλλαξε εκεί η κυβέρνηση, πως άλλαξαν οι συσχετισμοί και πως ήταν μια ιστορική </w:t>
      </w:r>
      <w:r w:rsidRPr="00FC0F4E">
        <w:rPr>
          <w:rFonts w:eastAsia="Times New Roman"/>
          <w:szCs w:val="24"/>
        </w:rPr>
        <w:t>στιγμή που υπήρχαν ευήκοα ώτα</w:t>
      </w:r>
      <w:r>
        <w:rPr>
          <w:rFonts w:eastAsia="Times New Roman"/>
          <w:szCs w:val="24"/>
        </w:rPr>
        <w:t>,</w:t>
      </w:r>
      <w:r w:rsidRPr="00FC0F4E">
        <w:rPr>
          <w:rFonts w:eastAsia="Times New Roman"/>
          <w:szCs w:val="24"/>
        </w:rPr>
        <w:t xml:space="preserve"> δηλαδή </w:t>
      </w:r>
      <w:r>
        <w:rPr>
          <w:rFonts w:eastAsia="Times New Roman"/>
          <w:szCs w:val="24"/>
        </w:rPr>
        <w:t xml:space="preserve">υπήρχαν </w:t>
      </w:r>
      <w:r w:rsidRPr="00FC0F4E">
        <w:rPr>
          <w:rFonts w:eastAsia="Times New Roman"/>
          <w:szCs w:val="24"/>
        </w:rPr>
        <w:t xml:space="preserve">συνομιλητές διατεθειμένοι να μπουν σε αυτό που ονομάστηκε </w:t>
      </w:r>
      <w:r>
        <w:rPr>
          <w:rFonts w:eastAsia="Times New Roman"/>
          <w:szCs w:val="24"/>
        </w:rPr>
        <w:t>ε</w:t>
      </w:r>
      <w:r w:rsidRPr="00FC0F4E">
        <w:rPr>
          <w:rFonts w:eastAsia="Times New Roman"/>
          <w:szCs w:val="24"/>
        </w:rPr>
        <w:t xml:space="preserve">θνική </w:t>
      </w:r>
      <w:r w:rsidRPr="00FC0F4E">
        <w:rPr>
          <w:rFonts w:eastAsia="Times New Roman"/>
          <w:szCs w:val="24"/>
        </w:rPr>
        <w:t>γραμμή και για το 2008</w:t>
      </w:r>
      <w:r>
        <w:rPr>
          <w:rFonts w:eastAsia="Times New Roman"/>
          <w:szCs w:val="24"/>
        </w:rPr>
        <w:t xml:space="preserve"> κ</w:t>
      </w:r>
      <w:r w:rsidRPr="00FC0F4E">
        <w:rPr>
          <w:rFonts w:eastAsia="Times New Roman"/>
          <w:szCs w:val="24"/>
        </w:rPr>
        <w:t>αι πο</w:t>
      </w:r>
      <w:r>
        <w:rPr>
          <w:rFonts w:eastAsia="Times New Roman"/>
          <w:szCs w:val="24"/>
        </w:rPr>
        <w:t>υ τότε δεν υπήρχαν και που ήταν</w:t>
      </w:r>
      <w:r w:rsidRPr="00FC0F4E">
        <w:rPr>
          <w:rFonts w:eastAsia="Times New Roman"/>
          <w:szCs w:val="24"/>
        </w:rPr>
        <w:t xml:space="preserve"> φανερό ότι απέρρι</w:t>
      </w:r>
      <w:r>
        <w:rPr>
          <w:rFonts w:eastAsia="Times New Roman"/>
          <w:szCs w:val="24"/>
        </w:rPr>
        <w:t>πταν</w:t>
      </w:r>
      <w:r w:rsidRPr="00FC0F4E">
        <w:rPr>
          <w:rFonts w:eastAsia="Times New Roman"/>
          <w:szCs w:val="24"/>
        </w:rPr>
        <w:t xml:space="preserve"> το σύνολο των ζητημάτων περί σύνθετης ονομασίας</w:t>
      </w:r>
      <w:r>
        <w:rPr>
          <w:rFonts w:eastAsia="Times New Roman"/>
          <w:szCs w:val="24"/>
        </w:rPr>
        <w:t>,</w:t>
      </w:r>
      <w:r w:rsidRPr="00FC0F4E">
        <w:rPr>
          <w:rFonts w:eastAsia="Times New Roman"/>
          <w:szCs w:val="24"/>
        </w:rPr>
        <w:t xml:space="preserve"> </w:t>
      </w:r>
      <w:r>
        <w:rPr>
          <w:rFonts w:eastAsia="Times New Roman"/>
          <w:szCs w:val="24"/>
          <w:lang w:val="en-US"/>
        </w:rPr>
        <w:t>erga</w:t>
      </w:r>
      <w:r w:rsidRPr="00ED5065">
        <w:rPr>
          <w:rFonts w:eastAsia="Times New Roman"/>
          <w:szCs w:val="24"/>
        </w:rPr>
        <w:t xml:space="preserve"> </w:t>
      </w:r>
      <w:r>
        <w:rPr>
          <w:rFonts w:eastAsia="Times New Roman"/>
          <w:szCs w:val="24"/>
          <w:lang w:val="en-US"/>
        </w:rPr>
        <w:t>omnes</w:t>
      </w:r>
      <w:r w:rsidRPr="00ED5065">
        <w:rPr>
          <w:rFonts w:eastAsia="Times New Roman"/>
          <w:szCs w:val="24"/>
        </w:rPr>
        <w:t xml:space="preserve"> </w:t>
      </w:r>
      <w:r>
        <w:rPr>
          <w:rFonts w:eastAsia="Times New Roman"/>
          <w:szCs w:val="24"/>
        </w:rPr>
        <w:t>κ.λπ</w:t>
      </w:r>
      <w:r>
        <w:rPr>
          <w:rFonts w:eastAsia="Times New Roman"/>
          <w:szCs w:val="24"/>
        </w:rPr>
        <w:t>.</w:t>
      </w:r>
      <w:r>
        <w:rPr>
          <w:rFonts w:eastAsia="Times New Roman"/>
          <w:szCs w:val="24"/>
        </w:rPr>
        <w:t>. Δ</w:t>
      </w:r>
      <w:r w:rsidRPr="00FC0F4E">
        <w:rPr>
          <w:rFonts w:eastAsia="Times New Roman"/>
          <w:szCs w:val="24"/>
        </w:rPr>
        <w:t>εν τολμώ να πιστέψω</w:t>
      </w:r>
      <w:r>
        <w:rPr>
          <w:rFonts w:eastAsia="Times New Roman"/>
          <w:szCs w:val="24"/>
        </w:rPr>
        <w:t xml:space="preserve"> αυτό που ακούστηκε</w:t>
      </w:r>
      <w:r w:rsidRPr="00FC0F4E">
        <w:rPr>
          <w:rFonts w:eastAsia="Times New Roman"/>
          <w:szCs w:val="24"/>
        </w:rPr>
        <w:t xml:space="preserve"> </w:t>
      </w:r>
      <w:r>
        <w:rPr>
          <w:rFonts w:eastAsia="Times New Roman"/>
          <w:szCs w:val="24"/>
        </w:rPr>
        <w:t xml:space="preserve">-διότι κάπου </w:t>
      </w:r>
      <w:r w:rsidRPr="00FC0F4E">
        <w:rPr>
          <w:rFonts w:eastAsia="Times New Roman"/>
          <w:szCs w:val="24"/>
        </w:rPr>
        <w:t>ακούστηκε</w:t>
      </w:r>
      <w:r>
        <w:rPr>
          <w:rFonts w:eastAsia="Times New Roman"/>
          <w:szCs w:val="24"/>
        </w:rPr>
        <w:t xml:space="preserve"> και</w:t>
      </w:r>
      <w:r w:rsidRPr="00FC0F4E">
        <w:rPr>
          <w:rFonts w:eastAsia="Times New Roman"/>
          <w:szCs w:val="24"/>
        </w:rPr>
        <w:t xml:space="preserve"> αυτό στα αλλεπάλληλα </w:t>
      </w:r>
      <w:r w:rsidRPr="00FC0F4E">
        <w:rPr>
          <w:rFonts w:eastAsia="Times New Roman"/>
          <w:szCs w:val="24"/>
        </w:rPr>
        <w:lastRenderedPageBreak/>
        <w:t>π</w:t>
      </w:r>
      <w:r>
        <w:rPr>
          <w:rFonts w:eastAsia="Times New Roman"/>
          <w:szCs w:val="24"/>
        </w:rPr>
        <w:t xml:space="preserve">άνελ του </w:t>
      </w:r>
      <w:r w:rsidRPr="00FC0F4E">
        <w:rPr>
          <w:rFonts w:eastAsia="Times New Roman"/>
          <w:szCs w:val="24"/>
        </w:rPr>
        <w:t>τελευταίο</w:t>
      </w:r>
      <w:r>
        <w:rPr>
          <w:rFonts w:eastAsia="Times New Roman"/>
          <w:szCs w:val="24"/>
        </w:rPr>
        <w:t>υ</w:t>
      </w:r>
      <w:r w:rsidRPr="00FC0F4E">
        <w:rPr>
          <w:rFonts w:eastAsia="Times New Roman"/>
          <w:szCs w:val="24"/>
        </w:rPr>
        <w:t xml:space="preserve"> καιρ</w:t>
      </w:r>
      <w:r>
        <w:rPr>
          <w:rFonts w:eastAsia="Times New Roman"/>
          <w:szCs w:val="24"/>
        </w:rPr>
        <w:t>ού-</w:t>
      </w:r>
      <w:r w:rsidRPr="00FC0F4E">
        <w:rPr>
          <w:rFonts w:eastAsia="Times New Roman"/>
          <w:szCs w:val="24"/>
        </w:rPr>
        <w:t xml:space="preserve"> ότι </w:t>
      </w:r>
      <w:r>
        <w:rPr>
          <w:rFonts w:eastAsia="Times New Roman"/>
          <w:szCs w:val="24"/>
        </w:rPr>
        <w:t>είναι</w:t>
      </w:r>
      <w:r w:rsidRPr="00FC0F4E">
        <w:rPr>
          <w:rFonts w:eastAsia="Times New Roman"/>
          <w:szCs w:val="24"/>
        </w:rPr>
        <w:t xml:space="preserve"> κόλπο</w:t>
      </w:r>
      <w:r>
        <w:rPr>
          <w:rFonts w:eastAsia="Times New Roman"/>
          <w:szCs w:val="24"/>
        </w:rPr>
        <w:t>,</w:t>
      </w:r>
      <w:r w:rsidRPr="00FC0F4E">
        <w:rPr>
          <w:rFonts w:eastAsia="Times New Roman"/>
          <w:szCs w:val="24"/>
        </w:rPr>
        <w:t xml:space="preserve"> ότι </w:t>
      </w:r>
      <w:r>
        <w:rPr>
          <w:rFonts w:eastAsia="Times New Roman"/>
          <w:szCs w:val="24"/>
        </w:rPr>
        <w:t xml:space="preserve">ήξεραν κάποιοι ότι </w:t>
      </w:r>
      <w:r w:rsidRPr="00FC0F4E">
        <w:rPr>
          <w:rFonts w:eastAsia="Times New Roman"/>
          <w:szCs w:val="24"/>
        </w:rPr>
        <w:t>δεν θα γίν</w:t>
      </w:r>
      <w:r>
        <w:rPr>
          <w:rFonts w:eastAsia="Times New Roman"/>
          <w:szCs w:val="24"/>
        </w:rPr>
        <w:t>ουν δεκτά και για αυτό τα είπαμε.</w:t>
      </w:r>
      <w:r w:rsidRPr="00FC0F4E">
        <w:rPr>
          <w:rFonts w:eastAsia="Times New Roman"/>
          <w:szCs w:val="24"/>
        </w:rPr>
        <w:t xml:space="preserve"> Αν είναι δυνατόν</w:t>
      </w:r>
      <w:r>
        <w:rPr>
          <w:rFonts w:eastAsia="Times New Roman"/>
          <w:szCs w:val="24"/>
        </w:rPr>
        <w:t>!</w:t>
      </w:r>
      <w:r w:rsidRPr="00FC0F4E">
        <w:rPr>
          <w:rFonts w:eastAsia="Times New Roman"/>
          <w:szCs w:val="24"/>
        </w:rPr>
        <w:t xml:space="preserve"> </w:t>
      </w:r>
    </w:p>
    <w:p w14:paraId="77C03305" w14:textId="77777777" w:rsidR="006113A9" w:rsidRDefault="006B6FC4">
      <w:pPr>
        <w:spacing w:line="600" w:lineRule="auto"/>
        <w:ind w:firstLine="720"/>
        <w:contextualSpacing/>
        <w:jc w:val="both"/>
        <w:rPr>
          <w:rFonts w:eastAsia="Times New Roman"/>
          <w:color w:val="222222"/>
          <w:szCs w:val="24"/>
          <w:shd w:val="clear" w:color="auto" w:fill="FFFFFF"/>
        </w:rPr>
      </w:pPr>
      <w:r>
        <w:rPr>
          <w:rFonts w:eastAsia="Times New Roman" w:cs="Times New Roman"/>
          <w:szCs w:val="24"/>
        </w:rPr>
        <w:t>Το επαναλαμβά</w:t>
      </w:r>
      <w:r>
        <w:rPr>
          <w:rFonts w:eastAsia="Times New Roman"/>
          <w:color w:val="222222"/>
          <w:szCs w:val="24"/>
          <w:shd w:val="clear" w:color="auto" w:fill="FFFFFF"/>
        </w:rPr>
        <w:t>νω, αλλά επειδή ακούστηκε γι’ αυτό το θέτω και επειδή όλα καταγράφονται.</w:t>
      </w:r>
    </w:p>
    <w:p w14:paraId="77C03306" w14:textId="77777777" w:rsidR="006113A9" w:rsidRDefault="006B6F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εδώ τώρα υπάρχει μ</w:t>
      </w:r>
      <w:r>
        <w:rPr>
          <w:rFonts w:eastAsia="Times New Roman"/>
          <w:color w:val="222222"/>
          <w:szCs w:val="24"/>
          <w:shd w:val="clear" w:color="auto" w:fill="FFFFFF"/>
        </w:rPr>
        <w:t>ία αντιπαράθεση  ανάμεσα σε μια τολμηρή, εθνικά σωστή</w:t>
      </w:r>
      <w:r w:rsidRPr="00F634AB">
        <w:rPr>
          <w:rFonts w:eastAsia="Times New Roman"/>
          <w:color w:val="222222"/>
          <w:szCs w:val="24"/>
          <w:shd w:val="clear" w:color="auto" w:fill="FFFFFF"/>
        </w:rPr>
        <w:t xml:space="preserve">, </w:t>
      </w:r>
      <w:r>
        <w:rPr>
          <w:rFonts w:eastAsia="Times New Roman"/>
          <w:color w:val="222222"/>
          <w:szCs w:val="24"/>
          <w:shd w:val="clear" w:color="auto" w:fill="FFFFFF"/>
        </w:rPr>
        <w:t>πολιτική για να λήξει μία εκκρεμότητα που θα βάλει το έδαφος και θα δοκιμαστούμε όλοι μας και η ίδια η γείτονα χώρα θα δοκιμαστεί και οι πολιτικές δυνάμεις εκεί στο να αρθεί μία εκκρεμότητα και να προχ</w:t>
      </w:r>
      <w:r>
        <w:rPr>
          <w:rFonts w:eastAsia="Times New Roman"/>
          <w:color w:val="222222"/>
          <w:szCs w:val="24"/>
          <w:shd w:val="clear" w:color="auto" w:fill="FFFFFF"/>
        </w:rPr>
        <w:t>ωρήσουμε σε διευθετήσεις και στο άνοιγμα δρόμων για όλα τα Βαλκάνια, όπως είπαμε προηγούμενα και από την άλλη μία αντιπαράθεση –το άκουσα και προηγούμενα από ορισμένους ομιλητές- με όσους θέλουν να μείνουν όλα τα λεγόμενα εθνικά ζητήματα σε εκκρεμότητα, όλ</w:t>
      </w:r>
      <w:r>
        <w:rPr>
          <w:rFonts w:eastAsia="Times New Roman"/>
          <w:color w:val="222222"/>
          <w:szCs w:val="24"/>
          <w:shd w:val="clear" w:color="auto" w:fill="FFFFFF"/>
        </w:rPr>
        <w:t xml:space="preserve">α: το Κυπριακό μέχρι να σαπίσει, να γίνει διχοτόμηση από μόνο του –δεν πειράζει!-, το </w:t>
      </w:r>
      <w:r>
        <w:rPr>
          <w:rFonts w:eastAsia="Times New Roman"/>
          <w:color w:val="222222"/>
          <w:szCs w:val="24"/>
          <w:shd w:val="clear" w:color="auto" w:fill="FFFFFF"/>
        </w:rPr>
        <w:t>μ</w:t>
      </w:r>
      <w:r>
        <w:rPr>
          <w:rFonts w:eastAsia="Times New Roman"/>
          <w:color w:val="222222"/>
          <w:szCs w:val="24"/>
          <w:shd w:val="clear" w:color="auto" w:fill="FFFFFF"/>
        </w:rPr>
        <w:t>ακεδονικό το ίδιο και όλα τα άλλα μας θέματα να μένουν σε εκκρεμότητα!</w:t>
      </w:r>
    </w:p>
    <w:p w14:paraId="77C03307" w14:textId="77777777" w:rsidR="006113A9" w:rsidRDefault="006B6F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Είναι λάθος διότι δεν υπάρχει στασιμότητα, δεν υπάρχει στάση στην ιστορική διαδρομή ούτε των περιο</w:t>
      </w:r>
      <w:r>
        <w:rPr>
          <w:rFonts w:eastAsia="Times New Roman"/>
          <w:color w:val="222222"/>
          <w:szCs w:val="24"/>
          <w:shd w:val="clear" w:color="auto" w:fill="FFFFFF"/>
        </w:rPr>
        <w:t xml:space="preserve">χών ούτε των εθνών και των κρατών, όλα κινούνται. Και αναφέρομαι σε όλες τις </w:t>
      </w:r>
      <w:r>
        <w:rPr>
          <w:rFonts w:eastAsia="Times New Roman"/>
          <w:color w:val="222222"/>
          <w:szCs w:val="24"/>
          <w:shd w:val="clear" w:color="auto" w:fill="FFFFFF"/>
        </w:rPr>
        <w:lastRenderedPageBreak/>
        <w:t>δυνάμεις. Το να μείνει σε εκκρεμότητα, γιατί ενδεχομένως υπάρχουν διιστάμενα ζητήματα τα οποία μεθαύριο μπορεί να ερμηνευτούν έτσι ή αλλιώς -ακούω όλη τη συζήτηση-, δεν σημαίνει ό</w:t>
      </w:r>
      <w:r>
        <w:rPr>
          <w:rFonts w:eastAsia="Times New Roman"/>
          <w:color w:val="222222"/>
          <w:szCs w:val="24"/>
          <w:shd w:val="clear" w:color="auto" w:fill="FFFFFF"/>
        </w:rPr>
        <w:t>τι σήμερα δεν πρέπει να ληφθεί η απόφαση για να ανοίξει ο δρόμος.</w:t>
      </w:r>
    </w:p>
    <w:p w14:paraId="77C03308" w14:textId="77777777" w:rsidR="006113A9" w:rsidRDefault="006B6F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αυτός ο τακτικισμός οδηγεί σε μία παράταση της εκκρεμότητας, σε μία υποκρισία την οποία την ξέρετε. Με αυτά τα διαβατήρια περνάνε κατά εκατοντάδες χιλιάδες και κάνουν το μπάνιο τους οι γείτονες δίπλα με τους Έλληνες στη Χαλκιδ</w:t>
      </w:r>
      <w:r>
        <w:rPr>
          <w:rFonts w:eastAsia="Times New Roman"/>
          <w:color w:val="222222"/>
          <w:szCs w:val="24"/>
          <w:shd w:val="clear" w:color="auto" w:fill="FFFFFF"/>
        </w:rPr>
        <w:t>ική ή αλλού, οι ελληνικές επιχειρήσεις δρουν εκεί πέρα. Αυτή η υποκρισία να συνεχιστεί –δεν λέω για τις εκατόν σαράντα χώρες που τους έχουν αναγνωρίσει- και τελικά να υπάρξει μια επίλυση de facto σε βάρος της χώρας; Εκεί οδηγεί η εκκρεμότητα.</w:t>
      </w:r>
    </w:p>
    <w:p w14:paraId="77C03309" w14:textId="77777777" w:rsidR="006113A9" w:rsidRDefault="006B6F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Εδώ, όμως, έγ</w:t>
      </w:r>
      <w:r>
        <w:rPr>
          <w:rFonts w:eastAsia="Times New Roman"/>
          <w:color w:val="222222"/>
          <w:szCs w:val="24"/>
          <w:shd w:val="clear" w:color="auto" w:fill="FFFFFF"/>
        </w:rPr>
        <w:t>ινε ένα τρικ όλους αυτούς τους μήνες και επ’ αυτού δεν μπορώ παρά να εγκαλέσω ιδιαίτερα την Αξιωματική Αντιπολίτευση, αλλά βεβαίως και τον χώρο του ΠΑΣΟΚ. Το τρικ ήταν ότι ουδέποτε έκαναν καμ</w:t>
      </w:r>
      <w:r>
        <w:rPr>
          <w:rFonts w:eastAsia="Times New Roman"/>
          <w:color w:val="222222"/>
          <w:szCs w:val="24"/>
          <w:shd w:val="clear" w:color="auto" w:fill="FFFFFF"/>
        </w:rPr>
        <w:t>μ</w:t>
      </w:r>
      <w:r>
        <w:rPr>
          <w:rFonts w:eastAsia="Times New Roman"/>
          <w:color w:val="222222"/>
          <w:szCs w:val="24"/>
          <w:shd w:val="clear" w:color="auto" w:fill="FFFFFF"/>
        </w:rPr>
        <w:t>ία προσπάθεια, ουδέποτε έγινε μία προσπάθεια όλους αυτούς τους μ</w:t>
      </w:r>
      <w:r>
        <w:rPr>
          <w:rFonts w:eastAsia="Times New Roman"/>
          <w:color w:val="222222"/>
          <w:szCs w:val="24"/>
          <w:shd w:val="clear" w:color="auto" w:fill="FFFFFF"/>
        </w:rPr>
        <w:t xml:space="preserve">ήνες για να ξεχωρίσει </w:t>
      </w:r>
      <w:r>
        <w:rPr>
          <w:rFonts w:eastAsia="Times New Roman"/>
          <w:color w:val="222222"/>
          <w:szCs w:val="24"/>
          <w:shd w:val="clear" w:color="auto" w:fill="FFFFFF"/>
        </w:rPr>
        <w:lastRenderedPageBreak/>
        <w:t>η άποψη που λέει για σύνθετη ονομασία erga omnes με επιπλέον -λέω εγώ- δεσμεύσεις και προσπάθειες που θα έπρεπε να γίνουν από την ελληνική πλευρά, όπως εκτίθενται σε αυτήν τη συζήτηση, από την άποψη που έλεγε και που έκαναν και τα συλ</w:t>
      </w:r>
      <w:r>
        <w:rPr>
          <w:rFonts w:eastAsia="Times New Roman"/>
          <w:color w:val="222222"/>
          <w:szCs w:val="24"/>
          <w:shd w:val="clear" w:color="auto" w:fill="FFFFFF"/>
        </w:rPr>
        <w:t xml:space="preserve">λαλητήρια όλον αυτόν τον καιρό ότι πουθενά και ποτέ να μη χρησιμοποιηθεί ο όρος «Μακεδονία» διότι η Μακεδονία είναι μία και είναι </w:t>
      </w:r>
      <w:r>
        <w:rPr>
          <w:rFonts w:eastAsia="Times New Roman"/>
          <w:color w:val="222222"/>
          <w:szCs w:val="24"/>
          <w:shd w:val="clear" w:color="auto" w:fill="FFFFFF"/>
        </w:rPr>
        <w:t>ε</w:t>
      </w:r>
      <w:r>
        <w:rPr>
          <w:rFonts w:eastAsia="Times New Roman"/>
          <w:color w:val="222222"/>
          <w:szCs w:val="24"/>
          <w:shd w:val="clear" w:color="auto" w:fill="FFFFFF"/>
        </w:rPr>
        <w:t>λληνική.</w:t>
      </w:r>
    </w:p>
    <w:p w14:paraId="77C0330A" w14:textId="77777777" w:rsidR="006113A9" w:rsidRDefault="006B6F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Επιτρέψτε μου να πω ότι είναι αρκετά αλυτρωτικό σύνθημα και να μη φοβόμαστε τις λέξεις. Δεν έγινε κα</w:t>
      </w:r>
      <w:r>
        <w:rPr>
          <w:rFonts w:eastAsia="Times New Roman"/>
          <w:color w:val="222222"/>
          <w:szCs w:val="24"/>
          <w:shd w:val="clear" w:color="auto" w:fill="FFFFFF"/>
        </w:rPr>
        <w:t>μ</w:t>
      </w:r>
      <w:r>
        <w:rPr>
          <w:rFonts w:eastAsia="Times New Roman"/>
          <w:color w:val="222222"/>
          <w:szCs w:val="24"/>
          <w:shd w:val="clear" w:color="auto" w:fill="FFFFFF"/>
        </w:rPr>
        <w:t xml:space="preserve">μία τέτοια </w:t>
      </w:r>
      <w:r>
        <w:rPr>
          <w:rFonts w:eastAsia="Times New Roman"/>
          <w:color w:val="222222"/>
          <w:szCs w:val="24"/>
          <w:shd w:val="clear" w:color="auto" w:fill="FFFFFF"/>
        </w:rPr>
        <w:t>προσπάθεια.</w:t>
      </w:r>
    </w:p>
    <w:p w14:paraId="77C0330B" w14:textId="77777777" w:rsidR="006113A9" w:rsidRDefault="006B6FC4">
      <w:pPr>
        <w:spacing w:line="600" w:lineRule="auto"/>
        <w:ind w:firstLine="720"/>
        <w:contextualSpacing/>
        <w:jc w:val="center"/>
        <w:rPr>
          <w:rFonts w:eastAsia="Times New Roman"/>
          <w:color w:val="222222"/>
          <w:szCs w:val="24"/>
          <w:shd w:val="clear" w:color="auto" w:fill="FFFFFF"/>
        </w:rPr>
      </w:pPr>
      <w:r>
        <w:rPr>
          <w:rFonts w:eastAsia="Times New Roman"/>
          <w:color w:val="222222"/>
          <w:szCs w:val="24"/>
          <w:shd w:val="clear" w:color="auto" w:fill="FFFFFF"/>
        </w:rPr>
        <w:t>(Θόρυβος από την πτέρυγα της Νέας Δημοκρατίας)</w:t>
      </w:r>
    </w:p>
    <w:p w14:paraId="77C0330C" w14:textId="77777777" w:rsidR="006113A9" w:rsidRDefault="006B6FC4">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 xml:space="preserve">ΔΗΜΗΤΡΙΟΣ ΣΤΑΜΑΤΗΣ: </w:t>
      </w:r>
      <w:r>
        <w:rPr>
          <w:rFonts w:eastAsia="Times New Roman"/>
          <w:color w:val="222222"/>
          <w:szCs w:val="24"/>
          <w:shd w:val="clear" w:color="auto" w:fill="FFFFFF"/>
        </w:rPr>
        <w:t>Απαντήστε σε αυτό! Ο κ. Καραμανλής…</w:t>
      </w:r>
    </w:p>
    <w:p w14:paraId="77C0330D" w14:textId="77777777" w:rsidR="006113A9" w:rsidRDefault="006B6FC4">
      <w:pPr>
        <w:spacing w:line="600" w:lineRule="auto"/>
        <w:ind w:firstLine="720"/>
        <w:contextualSpacing/>
        <w:jc w:val="both"/>
        <w:rPr>
          <w:rFonts w:eastAsia="Times New Roman"/>
          <w:color w:val="222222"/>
          <w:szCs w:val="24"/>
          <w:shd w:val="clear" w:color="auto" w:fill="FFFFFF"/>
        </w:rPr>
      </w:pPr>
      <w:r w:rsidRPr="0092754F">
        <w:rPr>
          <w:rFonts w:eastAsia="Times New Roman"/>
          <w:b/>
          <w:color w:val="222222"/>
          <w:szCs w:val="24"/>
          <w:shd w:val="clear" w:color="auto" w:fill="FFFFFF"/>
        </w:rPr>
        <w:t>ΝΙΚΟΛΑΟΣ ΒΟΥΤΣΗΣ (Πρόεδρος της Βουλής):</w:t>
      </w:r>
      <w:r>
        <w:rPr>
          <w:rFonts w:eastAsia="Times New Roman"/>
          <w:color w:val="222222"/>
          <w:szCs w:val="24"/>
          <w:shd w:val="clear" w:color="auto" w:fill="FFFFFF"/>
        </w:rPr>
        <w:t xml:space="preserve"> Παρακαλώ πολύ, κύριε Σταμάτη!</w:t>
      </w:r>
    </w:p>
    <w:p w14:paraId="77C0330E" w14:textId="77777777" w:rsidR="006113A9" w:rsidRDefault="006B6F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Τα συλλαλητήρια και όλα όσα έγιναν είχαν -και από τους οργανωτές και απ</w:t>
      </w:r>
      <w:r>
        <w:rPr>
          <w:rFonts w:eastAsia="Times New Roman"/>
          <w:color w:val="222222"/>
          <w:szCs w:val="24"/>
          <w:shd w:val="clear" w:color="auto" w:fill="FFFFFF"/>
        </w:rPr>
        <w:t>ό τα συνθήματα και από ό,τι ακούγαμε επί ώρες- συνθήματα τα οποία αναφέρονταν απολύτως μονόπαντα στο να μην υπάρχει η χρήση του όρου «Μακεδονία» στο όνομα.</w:t>
      </w:r>
    </w:p>
    <w:p w14:paraId="77C0330F" w14:textId="77777777" w:rsidR="006113A9" w:rsidRDefault="006B6F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Άρα το τρικ το οποίο επιχειρήθηκε επί μήνες και το οποίο είναι επικίνδυνο –διότι ήταν το θερμοκήπιο </w:t>
      </w:r>
      <w:r>
        <w:rPr>
          <w:rFonts w:eastAsia="Times New Roman"/>
          <w:color w:val="222222"/>
          <w:szCs w:val="24"/>
          <w:shd w:val="clear" w:color="auto" w:fill="FFFFFF"/>
        </w:rPr>
        <w:t>μέσα στο οποίο άνθισαν, βλάστησαν και προωθήθηκαν διάφορες απόψεις, κατά τη γνώμη μου, επικίνδυνες γι’ αυτό το τεράστιο ζήτημα- δηλαδή να μην ξεχωρίσει αυτή η άποψη από την άλλη άποψη και κοντά ποδάρια έχει και οδηγεί απολύτως σε εκκρεμότητες.</w:t>
      </w:r>
    </w:p>
    <w:p w14:paraId="77C03310" w14:textId="77777777" w:rsidR="006113A9" w:rsidRDefault="006B6F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Είναι τρικ κ</w:t>
      </w:r>
      <w:r>
        <w:rPr>
          <w:rFonts w:eastAsia="Times New Roman"/>
          <w:color w:val="222222"/>
          <w:szCs w:val="24"/>
          <w:shd w:val="clear" w:color="auto" w:fill="FFFFFF"/>
        </w:rPr>
        <w:t>αι για μία άλλη πλευρά. Με συγχωρείτε -και επαναλαμβάνω, μιλάω με τις δυνάμεις που εν τοις πράγμασι και όχι μόνο στο αυτί μας με τον έναν ή με τον άλλο τρόπο θα έμπαιναν σε μία λύση σύνθετης ονομασίας- πείτε μας εσείς τι συμβιβασμούς προτείνατε. Γιατί είνα</w:t>
      </w:r>
      <w:r>
        <w:rPr>
          <w:rFonts w:eastAsia="Times New Roman"/>
          <w:color w:val="222222"/>
          <w:szCs w:val="24"/>
          <w:shd w:val="clear" w:color="auto" w:fill="FFFFFF"/>
        </w:rPr>
        <w:t>ι προφανές πως όταν γίνεται μία διακρατική συμφωνία, υπάρχει το στοιχείο και των συμβιβασμών.</w:t>
      </w:r>
    </w:p>
    <w:p w14:paraId="77C03311" w14:textId="77777777" w:rsidR="006113A9" w:rsidRDefault="006B6FC4">
      <w:pPr>
        <w:spacing w:line="600" w:lineRule="auto"/>
        <w:ind w:firstLine="720"/>
        <w:contextualSpacing/>
        <w:jc w:val="center"/>
        <w:rPr>
          <w:rFonts w:eastAsia="Times New Roman"/>
          <w:color w:val="222222"/>
          <w:szCs w:val="24"/>
          <w:shd w:val="clear" w:color="auto" w:fill="FFFFFF"/>
        </w:rPr>
      </w:pPr>
      <w:r>
        <w:rPr>
          <w:rFonts w:eastAsia="Times New Roman"/>
          <w:color w:val="222222"/>
          <w:szCs w:val="24"/>
          <w:shd w:val="clear" w:color="auto" w:fill="FFFFFF"/>
        </w:rPr>
        <w:t>(Διαμαρτυρίες από την πτέρυγα της Νέας Δημοκρατίας)</w:t>
      </w:r>
    </w:p>
    <w:p w14:paraId="77C03312" w14:textId="77777777" w:rsidR="006113A9" w:rsidRDefault="006B6FC4">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 xml:space="preserve">ΔΗΜΗΤΡΙΟΣ ΣΤΑΜΑΤΗΣ: </w:t>
      </w:r>
      <w:r>
        <w:rPr>
          <w:rFonts w:eastAsia="Times New Roman"/>
          <w:color w:val="222222"/>
          <w:szCs w:val="24"/>
          <w:shd w:val="clear" w:color="auto" w:fill="FFFFFF"/>
        </w:rPr>
        <w:t>…(δεν ακούστηκε)</w:t>
      </w:r>
    </w:p>
    <w:p w14:paraId="77C03313" w14:textId="77777777" w:rsidR="006113A9" w:rsidRDefault="006B6FC4">
      <w:pPr>
        <w:spacing w:line="600" w:lineRule="auto"/>
        <w:ind w:firstLine="720"/>
        <w:contextualSpacing/>
        <w:jc w:val="both"/>
        <w:rPr>
          <w:rFonts w:eastAsia="Times New Roman"/>
          <w:color w:val="222222"/>
          <w:szCs w:val="24"/>
          <w:shd w:val="clear" w:color="auto" w:fill="FFFFFF"/>
        </w:rPr>
      </w:pPr>
      <w:r w:rsidRPr="00EC4AA9">
        <w:rPr>
          <w:rFonts w:eastAsia="Times New Roman"/>
          <w:b/>
          <w:color w:val="222222"/>
          <w:szCs w:val="24"/>
          <w:shd w:val="clear" w:color="auto" w:fill="FFFFFF"/>
        </w:rPr>
        <w:t>ΠΡΟΕΔΡΕΥΩΝ (Αναστάσιος Κουράκης):</w:t>
      </w:r>
      <w:r>
        <w:rPr>
          <w:rFonts w:eastAsia="Times New Roman"/>
          <w:color w:val="222222"/>
          <w:szCs w:val="24"/>
          <w:shd w:val="clear" w:color="auto" w:fill="FFFFFF"/>
        </w:rPr>
        <w:t xml:space="preserve"> Κύριε Σταμάτη, αν έχετε την καλοσύνη, δ</w:t>
      </w:r>
      <w:r>
        <w:rPr>
          <w:rFonts w:eastAsia="Times New Roman"/>
          <w:color w:val="222222"/>
          <w:szCs w:val="24"/>
          <w:shd w:val="clear" w:color="auto" w:fill="FFFFFF"/>
        </w:rPr>
        <w:t>εν κάνουμε διάλογο.</w:t>
      </w:r>
    </w:p>
    <w:p w14:paraId="77C03314" w14:textId="77777777" w:rsidR="006113A9" w:rsidRDefault="006B6F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 </w:t>
      </w:r>
      <w:r w:rsidRPr="0092754F">
        <w:rPr>
          <w:rFonts w:eastAsia="Times New Roman"/>
          <w:b/>
          <w:color w:val="222222"/>
          <w:szCs w:val="24"/>
          <w:shd w:val="clear" w:color="auto" w:fill="FFFFFF"/>
        </w:rPr>
        <w:t>ΝΙΚΟΛΑΟΣ ΒΟΥΤΣΗΣ (Πρόεδρος της Βουλής):</w:t>
      </w:r>
      <w:r>
        <w:rPr>
          <w:rFonts w:eastAsia="Times New Roman"/>
          <w:color w:val="222222"/>
          <w:szCs w:val="24"/>
          <w:shd w:val="clear" w:color="auto" w:fill="FFFFFF"/>
        </w:rPr>
        <w:t xml:space="preserve"> Κύριε Σταμάτη, σας παρακαλώ. Έχετε λύσει τις απορίες σας από το </w:t>
      </w:r>
      <w:r>
        <w:rPr>
          <w:rFonts w:eastAsia="Times New Roman"/>
          <w:color w:val="222222"/>
          <w:szCs w:val="24"/>
          <w:shd w:val="clear" w:color="auto" w:fill="FFFFFF"/>
        </w:rPr>
        <w:lastRenderedPageBreak/>
        <w:t>1991 εσείς ως προς αυτό το ζήτημα, οδηγώντας και την παράταξή σας τότε εκεί που την οδηγήσατε.</w:t>
      </w:r>
    </w:p>
    <w:p w14:paraId="77C03315" w14:textId="77777777" w:rsidR="006113A9" w:rsidRDefault="006B6FC4">
      <w:pPr>
        <w:spacing w:line="600" w:lineRule="auto"/>
        <w:ind w:firstLine="720"/>
        <w:contextualSpacing/>
        <w:jc w:val="center"/>
        <w:rPr>
          <w:rFonts w:eastAsia="Times New Roman"/>
          <w:color w:val="222222"/>
          <w:szCs w:val="24"/>
          <w:shd w:val="clear" w:color="auto" w:fill="FFFFFF"/>
        </w:rPr>
      </w:pPr>
      <w:r>
        <w:rPr>
          <w:rFonts w:eastAsia="Times New Roman"/>
          <w:color w:val="222222"/>
          <w:szCs w:val="24"/>
          <w:shd w:val="clear" w:color="auto" w:fill="FFFFFF"/>
        </w:rPr>
        <w:t xml:space="preserve">(Χειροκροτήματα από την πτέρυγα του </w:t>
      </w:r>
      <w:r>
        <w:rPr>
          <w:rFonts w:eastAsia="Times New Roman"/>
          <w:color w:val="222222"/>
          <w:szCs w:val="24"/>
          <w:shd w:val="clear" w:color="auto" w:fill="FFFFFF"/>
        </w:rPr>
        <w:t>ΣΥΡΙΖΑ)</w:t>
      </w:r>
    </w:p>
    <w:p w14:paraId="77C03316" w14:textId="77777777" w:rsidR="006113A9" w:rsidRDefault="006B6FC4">
      <w:pPr>
        <w:spacing w:line="600" w:lineRule="auto"/>
        <w:ind w:firstLine="720"/>
        <w:contextualSpacing/>
        <w:jc w:val="both"/>
        <w:rPr>
          <w:rFonts w:eastAsia="Times New Roman"/>
          <w:color w:val="222222"/>
          <w:szCs w:val="24"/>
          <w:shd w:val="clear" w:color="auto" w:fill="FFFFFF"/>
        </w:rPr>
      </w:pPr>
      <w:r w:rsidRPr="00C33F85">
        <w:rPr>
          <w:rFonts w:eastAsia="Times New Roman"/>
          <w:b/>
          <w:color w:val="222222"/>
          <w:szCs w:val="24"/>
          <w:shd w:val="clear" w:color="auto" w:fill="FFFFFF"/>
        </w:rPr>
        <w:t>ΔΗΜΗΤΡΙΟΣ ΣΤΑΜΑΤΗΣ:</w:t>
      </w:r>
      <w:r>
        <w:rPr>
          <w:rFonts w:eastAsia="Times New Roman"/>
          <w:color w:val="222222"/>
          <w:szCs w:val="24"/>
          <w:shd w:val="clear" w:color="auto" w:fill="FFFFFF"/>
        </w:rPr>
        <w:t xml:space="preserve"> Εγώ τις έλυσα! Παραμένω στα ίδια! Όμως Τσίπρας και Κοτζιάς με συμβιβασμούς…</w:t>
      </w:r>
    </w:p>
    <w:p w14:paraId="77C03317" w14:textId="77777777" w:rsidR="006113A9" w:rsidRDefault="006B6FC4">
      <w:pPr>
        <w:spacing w:line="600" w:lineRule="auto"/>
        <w:ind w:firstLine="720"/>
        <w:contextualSpacing/>
        <w:jc w:val="both"/>
        <w:rPr>
          <w:rFonts w:eastAsia="Times New Roman"/>
          <w:color w:val="222222"/>
          <w:szCs w:val="24"/>
          <w:shd w:val="clear" w:color="auto" w:fill="FFFFFF"/>
        </w:rPr>
      </w:pPr>
      <w:r w:rsidRPr="0092754F">
        <w:rPr>
          <w:rFonts w:eastAsia="Times New Roman"/>
          <w:b/>
          <w:color w:val="222222"/>
          <w:szCs w:val="24"/>
          <w:shd w:val="clear" w:color="auto" w:fill="FFFFFF"/>
        </w:rPr>
        <w:t>ΝΙΚΟΛΑΟΣ ΒΟΥΤΣΗΣ (Πρόεδρος της Βουλής):</w:t>
      </w:r>
      <w:r>
        <w:rPr>
          <w:rFonts w:eastAsia="Times New Roman"/>
          <w:b/>
          <w:color w:val="222222"/>
          <w:szCs w:val="24"/>
          <w:shd w:val="clear" w:color="auto" w:fill="FFFFFF"/>
        </w:rPr>
        <w:t xml:space="preserve"> </w:t>
      </w:r>
      <w:r>
        <w:rPr>
          <w:rFonts w:eastAsia="Times New Roman"/>
          <w:color w:val="222222"/>
          <w:szCs w:val="24"/>
          <w:shd w:val="clear" w:color="auto" w:fill="FFFFFF"/>
        </w:rPr>
        <w:t xml:space="preserve">Ποιους συμβιβασμούς; Δεν είναι σωστό πραγματικά να υπάρχει ένα </w:t>
      </w:r>
      <w:r>
        <w:rPr>
          <w:rFonts w:eastAsia="Times New Roman"/>
          <w:color w:val="222222"/>
          <w:szCs w:val="24"/>
          <w:shd w:val="clear" w:color="auto" w:fill="FFFFFF"/>
          <w:lang w:val="en-US"/>
        </w:rPr>
        <w:t>b</w:t>
      </w:r>
      <w:r>
        <w:rPr>
          <w:rFonts w:eastAsia="Times New Roman"/>
          <w:color w:val="222222"/>
          <w:szCs w:val="24"/>
          <w:shd w:val="clear" w:color="auto" w:fill="FFFFFF"/>
        </w:rPr>
        <w:t>alance</w:t>
      </w:r>
      <w:r w:rsidRPr="00C33F85">
        <w:rPr>
          <w:rFonts w:eastAsia="Times New Roman"/>
          <w:color w:val="222222"/>
          <w:szCs w:val="24"/>
          <w:shd w:val="clear" w:color="auto" w:fill="FFFFFF"/>
        </w:rPr>
        <w:t>,</w:t>
      </w:r>
      <w:r>
        <w:rPr>
          <w:rFonts w:eastAsia="Times New Roman"/>
          <w:color w:val="222222"/>
          <w:szCs w:val="24"/>
          <w:shd w:val="clear" w:color="auto" w:fill="FFFFFF"/>
        </w:rPr>
        <w:t xml:space="preserve"> μία προσπάθεια, η οποία επαναλαμβάνω -κατά τη γνώμη μου και όχι μόνο- είναι εθνικώς συμφέρουσα ως προς το αποτέλεσμά της; Πείτε εσείς ότι θα έπρεπε σε αυτά τα δύο-τρία ζητήματα και ότι είναι σωστό στο θέμα της ονομασίας και σε κάποια άλλα να υπάρχει μία ε</w:t>
      </w:r>
      <w:r>
        <w:rPr>
          <w:rFonts w:eastAsia="Times New Roman"/>
          <w:color w:val="222222"/>
          <w:szCs w:val="24"/>
          <w:shd w:val="clear" w:color="auto" w:fill="FFFFFF"/>
        </w:rPr>
        <w:t xml:space="preserve">πιπλέον διεκδίκηση ή ότι έπρεπε –εντός εισαγωγικών- να «δώσουμε» το ένα και το άλλο και το τρίτο. </w:t>
      </w:r>
    </w:p>
    <w:p w14:paraId="77C03318" w14:textId="77777777" w:rsidR="006113A9" w:rsidRDefault="006B6F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Δεν λέτε τίποτα. Επί της ουσίας κρύβεστε πίσω από την αχλή του συνθήματος «η Μακεδονία είναι μία και είναι ελληνική και υπάρχουν κάποιοι μειοδότες και προδότ</w:t>
      </w:r>
      <w:r>
        <w:rPr>
          <w:rFonts w:eastAsia="Times New Roman"/>
          <w:color w:val="222222"/>
          <w:szCs w:val="24"/>
          <w:shd w:val="clear" w:color="auto" w:fill="FFFFFF"/>
        </w:rPr>
        <w:t xml:space="preserve">ες που δίνουν τη Μακεδονία μας, τη γλώσσα της, την εθνικότητά της, τις παραλίες της», γιατί θα μπορούν, κατά το διεθνές δίκαιο, να κάνουν χρήση </w:t>
      </w:r>
      <w:r>
        <w:rPr>
          <w:rFonts w:eastAsia="Times New Roman"/>
          <w:color w:val="222222"/>
          <w:szCs w:val="24"/>
          <w:shd w:val="clear" w:color="auto" w:fill="FFFFFF"/>
        </w:rPr>
        <w:lastRenderedPageBreak/>
        <w:t>της θάλασσας, επειδή είναι περίκλειστη χώρα. Και αυτό ειπώθηκε! Και για την ΑΟΖ άκουσα σήμερα, «μην δώσετε» -λέε</w:t>
      </w:r>
      <w:r>
        <w:rPr>
          <w:rFonts w:eastAsia="Times New Roman"/>
          <w:color w:val="222222"/>
          <w:szCs w:val="24"/>
          <w:shd w:val="clear" w:color="auto" w:fill="FFFFFF"/>
        </w:rPr>
        <w:t>ι- «και την ΑΟΖ της Θεσσαλονίκης»! Απίστευτα πράγματα μετά από εννέα μήνες διάλογο.</w:t>
      </w:r>
    </w:p>
    <w:p w14:paraId="77C03319" w14:textId="77777777" w:rsidR="006113A9" w:rsidRDefault="006B6F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συνάδελφοι, για να είμαστε πάρα πολύ σαφείς. Βγαίνουμε από μία κρίση δεκαετή και βγαίνουμε επώδυνα και σιγά-σιγά και με τους τρόπους που ο καθένας μπορεί </w:t>
      </w:r>
      <w:r>
        <w:rPr>
          <w:rFonts w:eastAsia="Times New Roman"/>
          <w:color w:val="222222"/>
          <w:szCs w:val="24"/>
          <w:shd w:val="clear" w:color="auto" w:fill="FFFFFF"/>
        </w:rPr>
        <w:t xml:space="preserve">και η χώρα και η κοινωνία κάνουν τις προσπάθειές τους. Δεν υπάρχει χειρότερο πράγμα από το να απορρίψουμε μια συμβιβαστική πρόταση, θετική όμως, για τα εθνικά συμφέροντα και τα συμφέροντα της περιοχής και της Ευρώπης, όπως σας είπα και προηγούμενα, και να </w:t>
      </w:r>
      <w:r>
        <w:rPr>
          <w:rFonts w:eastAsia="Times New Roman"/>
          <w:color w:val="222222"/>
          <w:szCs w:val="24"/>
          <w:shd w:val="clear" w:color="auto" w:fill="FFFFFF"/>
        </w:rPr>
        <w:t>οδηγηθούμε σε μια πατρίδα ξενοφοβική, μίζερη, περίκλειστη, με εκβλαστάνοντες αλυτρωτισμούς. Δεν υπάρχει χειρότερο πράγμα, πραγματικά.</w:t>
      </w:r>
    </w:p>
    <w:p w14:paraId="77C0331A" w14:textId="77777777" w:rsidR="006113A9" w:rsidRDefault="006B6F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Και θα ήθελα να πω και να επαναλάβω ότι ο πατριωτισμός μας, ο πατριωτισμός όλων, μετριέται και οικοδομείται στην προσπάθει</w:t>
      </w:r>
      <w:r>
        <w:rPr>
          <w:rFonts w:eastAsia="Times New Roman"/>
          <w:color w:val="222222"/>
          <w:szCs w:val="24"/>
          <w:shd w:val="clear" w:color="auto" w:fill="FFFFFF"/>
        </w:rPr>
        <w:t xml:space="preserve">α για μια πατρίδα που δεν θα έχει αυτά τα χαρακτηριστικά, που θα έχει μια εθνική αυτοπεποίθηση που μπορούμε να αποκτήσουμε λύνοντας τέτοια θέματα και που δεν θα έχουμε </w:t>
      </w:r>
      <w:r>
        <w:rPr>
          <w:rFonts w:eastAsia="Times New Roman"/>
          <w:color w:val="222222"/>
          <w:szCs w:val="24"/>
          <w:shd w:val="clear" w:color="auto" w:fill="FFFFFF"/>
        </w:rPr>
        <w:lastRenderedPageBreak/>
        <w:t>μίσος για τους άλλους λαούς και τους λαούς της περιοχής μας. Ο πατριωτισμός δεν είναι το</w:t>
      </w:r>
      <w:r>
        <w:rPr>
          <w:rFonts w:eastAsia="Times New Roman"/>
          <w:color w:val="222222"/>
          <w:szCs w:val="24"/>
          <w:shd w:val="clear" w:color="auto" w:fill="FFFFFF"/>
        </w:rPr>
        <w:t xml:space="preserve"> μίσος, δεν είναι η περίκλειστη Ελλάδα.</w:t>
      </w:r>
    </w:p>
    <w:p w14:paraId="77C0331B" w14:textId="77777777" w:rsidR="006113A9" w:rsidRDefault="006B6FC4">
      <w:pPr>
        <w:spacing w:line="600" w:lineRule="auto"/>
        <w:ind w:firstLine="720"/>
        <w:contextualSpacing/>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14:paraId="77C0331C" w14:textId="77777777" w:rsidR="006113A9" w:rsidRDefault="006B6F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Τελευταίο σημείο. Είναι λάθος για όσους ακόμα, μετά την παρέλευση δύο-τριών ημερών που έχουν βγει οι σχετικές εκθέσεις και από τη Βουλή και από την ΕΛ.ΑΣ. και από το Υπουργ</w:t>
      </w:r>
      <w:r>
        <w:rPr>
          <w:rFonts w:eastAsia="Times New Roman"/>
          <w:color w:val="222222"/>
          <w:szCs w:val="24"/>
          <w:shd w:val="clear" w:color="auto" w:fill="FFFFFF"/>
        </w:rPr>
        <w:t>είο και που είδαμε και μερικά πράγματα από αυτά που έγιναν την Κυριακή, δεν υπάρχει από όλες τις πλευρές μια εγρήγορση και μια σαφής καταδίκη του σχεδίου για επίθεση στη Βουλή με τον χειρότερο τρόπο και με πρωτοφανείς μεθόδους από μερικές εκατοντάδες ακροδ</w:t>
      </w:r>
      <w:r>
        <w:rPr>
          <w:rFonts w:eastAsia="Times New Roman"/>
          <w:color w:val="222222"/>
          <w:szCs w:val="24"/>
          <w:shd w:val="clear" w:color="auto" w:fill="FFFFFF"/>
        </w:rPr>
        <w:t>εξιών φιλοφασιστικών...</w:t>
      </w:r>
    </w:p>
    <w:p w14:paraId="77C0331D" w14:textId="77777777" w:rsidR="006113A9" w:rsidRDefault="006B6FC4">
      <w:pPr>
        <w:spacing w:line="600" w:lineRule="auto"/>
        <w:ind w:firstLine="720"/>
        <w:contextualSpacing/>
        <w:jc w:val="both"/>
        <w:rPr>
          <w:rFonts w:eastAsia="Times New Roman"/>
          <w:color w:val="222222"/>
          <w:szCs w:val="24"/>
          <w:shd w:val="clear" w:color="auto" w:fill="FFFFFF"/>
        </w:rPr>
      </w:pPr>
      <w:r w:rsidRPr="009309BC">
        <w:rPr>
          <w:rFonts w:eastAsia="Times New Roman"/>
          <w:b/>
          <w:color w:val="222222"/>
          <w:szCs w:val="24"/>
          <w:shd w:val="clear" w:color="auto" w:fill="FFFFFF"/>
        </w:rPr>
        <w:t>ΔΗΜΗΤΡΙΟΣ ΣΤΑΜΑΤΗΣ:</w:t>
      </w:r>
      <w:r>
        <w:rPr>
          <w:rFonts w:eastAsia="Times New Roman"/>
          <w:color w:val="222222"/>
          <w:szCs w:val="24"/>
          <w:shd w:val="clear" w:color="auto" w:fill="FFFFFF"/>
        </w:rPr>
        <w:t xml:space="preserve"> Τριάντα άτομα ήταν!</w:t>
      </w:r>
    </w:p>
    <w:p w14:paraId="77C0331E" w14:textId="77777777" w:rsidR="006113A9" w:rsidRDefault="006B6FC4">
      <w:pPr>
        <w:spacing w:line="600" w:lineRule="auto"/>
        <w:ind w:firstLine="720"/>
        <w:contextualSpacing/>
        <w:jc w:val="both"/>
        <w:rPr>
          <w:rFonts w:eastAsia="Times New Roman"/>
          <w:color w:val="222222"/>
          <w:szCs w:val="24"/>
          <w:shd w:val="clear" w:color="auto" w:fill="FFFFFF"/>
        </w:rPr>
      </w:pPr>
      <w:r w:rsidRPr="009309BC">
        <w:rPr>
          <w:rFonts w:eastAsia="Times New Roman"/>
          <w:b/>
          <w:color w:val="222222"/>
          <w:szCs w:val="24"/>
          <w:shd w:val="clear" w:color="auto" w:fill="FFFFFF"/>
        </w:rPr>
        <w:t>ΝΙΚΟΛΑΟΣ ΒΟΥΤΣΗΣ (Πρόεδρος της Βουλής):</w:t>
      </w:r>
      <w:r>
        <w:rPr>
          <w:rFonts w:eastAsia="Times New Roman"/>
          <w:color w:val="222222"/>
          <w:szCs w:val="24"/>
          <w:shd w:val="clear" w:color="auto" w:fill="FFFFFF"/>
        </w:rPr>
        <w:t xml:space="preserve"> Τριάντα; Παρακαλώ πολύ, κύριε Σταμάτη, κάντε τον κόπο να μελετήσετε τις εκθέσεις. Δεν ξέρετε...</w:t>
      </w:r>
    </w:p>
    <w:p w14:paraId="77C0331F" w14:textId="77777777" w:rsidR="006113A9" w:rsidRDefault="006B6FC4">
      <w:pPr>
        <w:spacing w:line="600" w:lineRule="auto"/>
        <w:ind w:firstLine="720"/>
        <w:contextualSpacing/>
        <w:jc w:val="both"/>
        <w:rPr>
          <w:rFonts w:eastAsia="Times New Roman"/>
          <w:color w:val="222222"/>
          <w:szCs w:val="24"/>
          <w:shd w:val="clear" w:color="auto" w:fill="FFFFFF"/>
        </w:rPr>
      </w:pPr>
      <w:r w:rsidRPr="009309BC">
        <w:rPr>
          <w:rFonts w:eastAsia="Times New Roman"/>
          <w:b/>
          <w:color w:val="222222"/>
          <w:szCs w:val="24"/>
          <w:shd w:val="clear" w:color="auto" w:fill="FFFFFF"/>
        </w:rPr>
        <w:t>ΔΗΜΗΤΡΙΟΣ ΣΤΑΜΑΤΗΣ:</w:t>
      </w:r>
      <w:r>
        <w:rPr>
          <w:rFonts w:eastAsia="Times New Roman"/>
          <w:color w:val="222222"/>
          <w:szCs w:val="24"/>
          <w:shd w:val="clear" w:color="auto" w:fill="FFFFFF"/>
        </w:rPr>
        <w:t xml:space="preserve"> Σε δέκα λεπτά θα τους είχε διαλύσει </w:t>
      </w:r>
      <w:r>
        <w:rPr>
          <w:rFonts w:eastAsia="Times New Roman"/>
          <w:color w:val="222222"/>
          <w:szCs w:val="24"/>
          <w:shd w:val="clear" w:color="auto" w:fill="FFFFFF"/>
        </w:rPr>
        <w:t>η Αστυνομία!</w:t>
      </w:r>
    </w:p>
    <w:p w14:paraId="77C03320" w14:textId="77777777" w:rsidR="006113A9" w:rsidRDefault="006B6FC4">
      <w:pPr>
        <w:spacing w:line="600" w:lineRule="auto"/>
        <w:ind w:firstLine="720"/>
        <w:contextualSpacing/>
        <w:jc w:val="both"/>
        <w:rPr>
          <w:rFonts w:eastAsia="Times New Roman"/>
          <w:color w:val="222222"/>
          <w:szCs w:val="24"/>
          <w:shd w:val="clear" w:color="auto" w:fill="FFFFFF"/>
        </w:rPr>
      </w:pPr>
      <w:r w:rsidRPr="009309BC">
        <w:rPr>
          <w:rFonts w:eastAsia="Times New Roman"/>
          <w:b/>
          <w:color w:val="222222"/>
          <w:szCs w:val="24"/>
          <w:shd w:val="clear" w:color="auto" w:fill="FFFFFF"/>
        </w:rPr>
        <w:lastRenderedPageBreak/>
        <w:t>ΝΙΚΟΛΑΟΣ ΒΟΥΤΣΗΣ (Πρόεδρος της Βουλής):</w:t>
      </w:r>
      <w:r>
        <w:rPr>
          <w:rFonts w:eastAsia="Times New Roman"/>
          <w:color w:val="222222"/>
          <w:szCs w:val="24"/>
          <w:shd w:val="clear" w:color="auto" w:fill="FFFFFF"/>
        </w:rPr>
        <w:t xml:space="preserve"> Κύριε Σταμάτη, σας παρακαλώ πολύ! Να σέβεστε περισσότερο! Όπως δεν σεβαστήκατε τον Ελληνικό Στρατό, τώρα δεν σέβεστε και την Ελληνική Αστυνομία. Δείτε τις εκθέσεις για να καταλάβετε τι έγινε ακριβώς! Έλε</w:t>
      </w:r>
      <w:r>
        <w:rPr>
          <w:rFonts w:eastAsia="Times New Roman"/>
          <w:color w:val="222222"/>
          <w:szCs w:val="24"/>
          <w:shd w:val="clear" w:color="auto" w:fill="FFFFFF"/>
        </w:rPr>
        <w:t>ος πια!</w:t>
      </w:r>
    </w:p>
    <w:p w14:paraId="77C03321" w14:textId="77777777" w:rsidR="006113A9" w:rsidRDefault="006B6FC4">
      <w:pPr>
        <w:spacing w:line="600" w:lineRule="auto"/>
        <w:ind w:firstLine="720"/>
        <w:contextualSpacing/>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14:paraId="77C03322" w14:textId="77777777" w:rsidR="006113A9" w:rsidRDefault="006B6FC4">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ΔΗΜΗΤΡΙΟΣ ΣΤΑΜΑΤΗΣ:</w:t>
      </w:r>
      <w:r>
        <w:rPr>
          <w:rFonts w:eastAsia="Times New Roman"/>
          <w:color w:val="222222"/>
          <w:szCs w:val="24"/>
          <w:shd w:val="clear" w:color="auto" w:fill="FFFFFF"/>
        </w:rPr>
        <w:t xml:space="preserve"> Πείτε μου γιατί δεν τους σεβάστηκα!</w:t>
      </w:r>
    </w:p>
    <w:p w14:paraId="77C03323" w14:textId="77777777" w:rsidR="006113A9" w:rsidRDefault="006B6FC4">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 xml:space="preserve">ΝΙΚΟΛΑΟΣ ΒΟΥΤΣΗΣ (Πρόεδρος της Βουλής): </w:t>
      </w:r>
      <w:r>
        <w:rPr>
          <w:rFonts w:eastAsia="Times New Roman"/>
          <w:color w:val="222222"/>
          <w:szCs w:val="24"/>
          <w:shd w:val="clear" w:color="auto" w:fill="FFFFFF"/>
        </w:rPr>
        <w:t xml:space="preserve">Κύριε Σταμάτη, τρέφεστε με ψέματα! Διότι αυτό που έγινε την Κυριακή –και ελπίζω και πιστεύω στην εγρήγορση </w:t>
      </w:r>
      <w:r>
        <w:rPr>
          <w:rFonts w:eastAsia="Times New Roman"/>
          <w:color w:val="222222"/>
          <w:szCs w:val="24"/>
          <w:shd w:val="clear" w:color="auto" w:fill="FFFFFF"/>
        </w:rPr>
        <w:t>όλων μας να μην ξαναγίνει- είχε σχέση με απολύτως αμυντική στάση της Αστυνομίας σε πέντε διαφορετικά σημεία, για να μην υπάρξει χτύπημα του Κοινοβουλίου, ήταν κάτι πολύ κακό, συνταρακτικό, ιστορικά χωρίς προηγούμενο και παρακαλώ πολύ δείτε τις σχετικές εκθ</w:t>
      </w:r>
      <w:r>
        <w:rPr>
          <w:rFonts w:eastAsia="Times New Roman"/>
          <w:color w:val="222222"/>
          <w:szCs w:val="24"/>
          <w:shd w:val="clear" w:color="auto" w:fill="FFFFFF"/>
        </w:rPr>
        <w:t>έσεις και της Βουλής, των αρμόδιων υπηρεσιών και του Φρουράρχου και της ΕΛ.ΑΣ</w:t>
      </w:r>
      <w:r>
        <w:rPr>
          <w:rFonts w:eastAsia="Times New Roman"/>
          <w:color w:val="222222"/>
          <w:szCs w:val="24"/>
          <w:shd w:val="clear" w:color="auto" w:fill="FFFFFF"/>
        </w:rPr>
        <w:t>.</w:t>
      </w:r>
      <w:r>
        <w:rPr>
          <w:rFonts w:eastAsia="Times New Roman"/>
          <w:color w:val="222222"/>
          <w:szCs w:val="24"/>
          <w:shd w:val="clear" w:color="auto" w:fill="FFFFFF"/>
        </w:rPr>
        <w:t xml:space="preserve">. </w:t>
      </w:r>
    </w:p>
    <w:p w14:paraId="77C03324" w14:textId="77777777" w:rsidR="006113A9" w:rsidRDefault="006B6F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Μην τα κρύβετε αυτά, διότι αυτό το πρόβλημα έρχεται και επανέρχεται και το είδατε και στην Ευρώπη. Όσοι θεωρούν ότι η </w:t>
      </w:r>
      <w:r>
        <w:rPr>
          <w:rFonts w:eastAsia="Times New Roman"/>
          <w:color w:val="222222"/>
          <w:szCs w:val="24"/>
          <w:shd w:val="clear" w:color="auto" w:fill="FFFFFF"/>
        </w:rPr>
        <w:lastRenderedPageBreak/>
        <w:t>λήθη είναι βάλσαμο για την ιστορική διαδρομή απεδείχθη στ</w:t>
      </w:r>
      <w:r>
        <w:rPr>
          <w:rFonts w:eastAsia="Times New Roman"/>
          <w:color w:val="222222"/>
          <w:szCs w:val="24"/>
          <w:shd w:val="clear" w:color="auto" w:fill="FFFFFF"/>
        </w:rPr>
        <w:t xml:space="preserve">ον 21ο αιώνα πως έρχονται τα φαντάσματα και τα τέρατα μπροστά μας και η </w:t>
      </w:r>
      <w:r>
        <w:rPr>
          <w:rFonts w:eastAsia="Times New Roman"/>
          <w:color w:val="222222"/>
          <w:szCs w:val="24"/>
          <w:shd w:val="clear" w:color="auto" w:fill="FFFFFF"/>
        </w:rPr>
        <w:t>δ</w:t>
      </w:r>
      <w:r>
        <w:rPr>
          <w:rFonts w:eastAsia="Times New Roman"/>
          <w:color w:val="222222"/>
          <w:szCs w:val="24"/>
          <w:shd w:val="clear" w:color="auto" w:fill="FFFFFF"/>
        </w:rPr>
        <w:t>ημοκρατία πρέπει να μείνει όρθια με επικουρία και με στυλοβάτες όλες τις πολιτικές δυνάμεις και τα πρόσωπα που την υπηρετούν.</w:t>
      </w:r>
    </w:p>
    <w:p w14:paraId="77C03325" w14:textId="77777777" w:rsidR="006113A9" w:rsidRDefault="006B6F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Ευχαριστώ.</w:t>
      </w:r>
    </w:p>
    <w:p w14:paraId="77C03326" w14:textId="77777777" w:rsidR="006113A9" w:rsidRDefault="006B6FC4">
      <w:pPr>
        <w:spacing w:line="600" w:lineRule="auto"/>
        <w:ind w:firstLine="720"/>
        <w:contextualSpacing/>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14:paraId="77C03327"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ΠΡ</w:t>
      </w:r>
      <w:r>
        <w:rPr>
          <w:rFonts w:eastAsia="Times New Roman" w:cs="Times New Roman"/>
          <w:b/>
          <w:szCs w:val="24"/>
        </w:rPr>
        <w:t>ΟΕΔΡΕΥΩΝ (Αναστάσιος Κουράκης):</w:t>
      </w:r>
      <w:r w:rsidRPr="00EE008B">
        <w:rPr>
          <w:rFonts w:eastAsia="Times New Roman" w:cs="Times New Roman"/>
          <w:b/>
          <w:szCs w:val="24"/>
        </w:rPr>
        <w:t xml:space="preserve"> </w:t>
      </w:r>
      <w:r w:rsidRPr="00EE008B">
        <w:rPr>
          <w:rFonts w:eastAsia="Times New Roman" w:cs="Times New Roman"/>
          <w:szCs w:val="24"/>
        </w:rPr>
        <w:t>Ευχαριστούμε τον</w:t>
      </w:r>
      <w:r>
        <w:rPr>
          <w:rFonts w:eastAsia="Times New Roman" w:cs="Times New Roman"/>
          <w:szCs w:val="24"/>
        </w:rPr>
        <w:t xml:space="preserve"> Πρόεδρο της Βουλής</w:t>
      </w:r>
      <w:r w:rsidRPr="00EE008B">
        <w:rPr>
          <w:rFonts w:eastAsia="Times New Roman" w:cs="Times New Roman"/>
          <w:szCs w:val="24"/>
        </w:rPr>
        <w:t xml:space="preserve"> κ. </w:t>
      </w:r>
      <w:r>
        <w:rPr>
          <w:rFonts w:eastAsia="Times New Roman" w:cs="Times New Roman"/>
          <w:szCs w:val="24"/>
        </w:rPr>
        <w:t xml:space="preserve">Νίκο </w:t>
      </w:r>
      <w:r w:rsidRPr="00EE008B">
        <w:rPr>
          <w:rFonts w:eastAsia="Times New Roman" w:cs="Times New Roman"/>
          <w:szCs w:val="24"/>
        </w:rPr>
        <w:t>Βούτση.</w:t>
      </w:r>
    </w:p>
    <w:p w14:paraId="77C03328" w14:textId="77777777" w:rsidR="006113A9" w:rsidRDefault="006B6FC4">
      <w:pPr>
        <w:spacing w:line="600" w:lineRule="auto"/>
        <w:ind w:firstLine="720"/>
        <w:contextualSpacing/>
        <w:jc w:val="both"/>
        <w:rPr>
          <w:rFonts w:eastAsia="Times New Roman"/>
          <w:szCs w:val="24"/>
        </w:rPr>
      </w:pPr>
      <w:r w:rsidRPr="00EE008B">
        <w:rPr>
          <w:rFonts w:eastAsia="Times New Roman"/>
          <w:b/>
          <w:szCs w:val="24"/>
        </w:rPr>
        <w:t>ΔΗΜΗΤΡΙΟΣ ΣΤΑΜΑΤΗΣ:</w:t>
      </w:r>
      <w:r w:rsidRPr="00A3355B">
        <w:rPr>
          <w:rFonts w:eastAsia="Times New Roman"/>
          <w:b/>
          <w:szCs w:val="24"/>
        </w:rPr>
        <w:t xml:space="preserve"> </w:t>
      </w:r>
      <w:r>
        <w:rPr>
          <w:rFonts w:eastAsia="Times New Roman"/>
          <w:szCs w:val="24"/>
        </w:rPr>
        <w:t>Κύριε Πρόεδρε, παρακαλώ ζητώ τον λόγο επί προσωπικού.</w:t>
      </w:r>
    </w:p>
    <w:p w14:paraId="77C03329" w14:textId="77777777" w:rsidR="006113A9" w:rsidRDefault="006B6FC4">
      <w:pPr>
        <w:spacing w:line="600" w:lineRule="auto"/>
        <w:ind w:firstLine="720"/>
        <w:contextualSpacing/>
        <w:jc w:val="center"/>
        <w:rPr>
          <w:rFonts w:eastAsia="Times New Roman"/>
          <w:szCs w:val="24"/>
        </w:rPr>
      </w:pPr>
      <w:r>
        <w:rPr>
          <w:rFonts w:eastAsia="Times New Roman"/>
          <w:szCs w:val="24"/>
        </w:rPr>
        <w:t>(Θόρυβος</w:t>
      </w:r>
      <w:r>
        <w:rPr>
          <w:rFonts w:eastAsia="Times New Roman"/>
          <w:szCs w:val="24"/>
        </w:rPr>
        <w:t xml:space="preserve"> </w:t>
      </w:r>
      <w:r>
        <w:rPr>
          <w:rFonts w:eastAsia="Times New Roman"/>
          <w:szCs w:val="24"/>
        </w:rPr>
        <w:t>-</w:t>
      </w:r>
      <w:r>
        <w:rPr>
          <w:rFonts w:eastAsia="Times New Roman"/>
          <w:szCs w:val="24"/>
        </w:rPr>
        <w:t xml:space="preserve"> δ</w:t>
      </w:r>
      <w:r>
        <w:rPr>
          <w:rFonts w:eastAsia="Times New Roman"/>
          <w:szCs w:val="24"/>
        </w:rPr>
        <w:t>ιαμαρτυρίες από την πτέρυγα του ΣΥΡΙΖΑ)</w:t>
      </w:r>
    </w:p>
    <w:p w14:paraId="77C0332A"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ΑΝΤΩΝΙΟΥ: </w:t>
      </w:r>
      <w:r>
        <w:rPr>
          <w:rFonts w:eastAsia="Times New Roman" w:cs="Times New Roman"/>
          <w:szCs w:val="24"/>
        </w:rPr>
        <w:t xml:space="preserve">Πρώτα διακόπτει και μετά </w:t>
      </w:r>
      <w:r>
        <w:rPr>
          <w:rFonts w:eastAsia="Times New Roman" w:cs="Times New Roman"/>
          <w:szCs w:val="24"/>
        </w:rPr>
        <w:t>ζητά τον λόγο επί προσωπικού;</w:t>
      </w:r>
    </w:p>
    <w:p w14:paraId="77C0332B"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 xml:space="preserve">Ποιο είναι το προσωπικό; Θεωρίες συνωμοσίας! </w:t>
      </w:r>
    </w:p>
    <w:p w14:paraId="77C0332C"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Ορίστε, κύριε Σταμάτη, έχετε τον λόγο.</w:t>
      </w:r>
    </w:p>
    <w:p w14:paraId="77C0332D" w14:textId="77777777" w:rsidR="006113A9" w:rsidRDefault="006B6FC4">
      <w:pPr>
        <w:spacing w:line="600" w:lineRule="auto"/>
        <w:ind w:firstLine="720"/>
        <w:contextualSpacing/>
        <w:jc w:val="both"/>
        <w:rPr>
          <w:rFonts w:eastAsia="Times New Roman"/>
          <w:b/>
          <w:szCs w:val="24"/>
        </w:rPr>
      </w:pPr>
      <w:r w:rsidRPr="00EE008B">
        <w:rPr>
          <w:rFonts w:eastAsia="Times New Roman"/>
          <w:b/>
          <w:szCs w:val="24"/>
        </w:rPr>
        <w:lastRenderedPageBreak/>
        <w:t xml:space="preserve">ΔΗΜΗΤΡΙΟΣ ΣΤΑΜΑΤΗΣ: </w:t>
      </w:r>
      <w:r w:rsidRPr="001F25FE">
        <w:rPr>
          <w:rFonts w:eastAsia="Times New Roman"/>
          <w:szCs w:val="24"/>
        </w:rPr>
        <w:t>Ο κύριος Πρόεδρος</w:t>
      </w:r>
      <w:r>
        <w:rPr>
          <w:rFonts w:eastAsia="Times New Roman"/>
          <w:szCs w:val="24"/>
        </w:rPr>
        <w:t>,</w:t>
      </w:r>
      <w:r w:rsidRPr="001F25FE">
        <w:rPr>
          <w:rFonts w:eastAsia="Times New Roman"/>
          <w:szCs w:val="24"/>
        </w:rPr>
        <w:t xml:space="preserve"> μιλώντας πριν από λίγο ανέφερε κάτι που δεν κατάλα</w:t>
      </w:r>
      <w:r w:rsidRPr="001F25FE">
        <w:rPr>
          <w:rFonts w:eastAsia="Times New Roman"/>
          <w:szCs w:val="24"/>
        </w:rPr>
        <w:t>βα. Είπε</w:t>
      </w:r>
      <w:r w:rsidRPr="00712940">
        <w:rPr>
          <w:rFonts w:eastAsia="Times New Roman"/>
          <w:szCs w:val="24"/>
        </w:rPr>
        <w:t>:</w:t>
      </w:r>
      <w:r w:rsidRPr="001F25FE">
        <w:rPr>
          <w:rFonts w:eastAsia="Times New Roman"/>
          <w:szCs w:val="24"/>
        </w:rPr>
        <w:t xml:space="preserve"> </w:t>
      </w:r>
      <w:r>
        <w:rPr>
          <w:rFonts w:eastAsia="Times New Roman"/>
          <w:szCs w:val="24"/>
        </w:rPr>
        <w:t>«</w:t>
      </w:r>
      <w:r w:rsidRPr="001F25FE">
        <w:rPr>
          <w:rFonts w:eastAsia="Times New Roman"/>
          <w:szCs w:val="24"/>
        </w:rPr>
        <w:t>Όπως δεν σέβεστε την Αστυνομία, δεν σέβ</w:t>
      </w:r>
      <w:r>
        <w:rPr>
          <w:rFonts w:eastAsia="Times New Roman"/>
          <w:szCs w:val="24"/>
        </w:rPr>
        <w:t>εστε</w:t>
      </w:r>
      <w:r w:rsidRPr="001F25FE">
        <w:rPr>
          <w:rFonts w:eastAsia="Times New Roman"/>
          <w:szCs w:val="24"/>
        </w:rPr>
        <w:t xml:space="preserve"> και τον Στρατό</w:t>
      </w:r>
      <w:r>
        <w:rPr>
          <w:rFonts w:eastAsia="Times New Roman"/>
          <w:szCs w:val="24"/>
        </w:rPr>
        <w:t>»</w:t>
      </w:r>
      <w:r w:rsidRPr="001F25FE">
        <w:rPr>
          <w:rFonts w:eastAsia="Times New Roman"/>
          <w:szCs w:val="24"/>
        </w:rPr>
        <w:t>. Δεν το κατάλαβα</w:t>
      </w:r>
      <w:r>
        <w:rPr>
          <w:rFonts w:eastAsia="Times New Roman"/>
          <w:szCs w:val="24"/>
        </w:rPr>
        <w:t>!</w:t>
      </w:r>
    </w:p>
    <w:p w14:paraId="77C0332E" w14:textId="77777777" w:rsidR="006113A9" w:rsidRDefault="006B6FC4">
      <w:pPr>
        <w:spacing w:line="600" w:lineRule="auto"/>
        <w:ind w:firstLine="720"/>
        <w:contextualSpacing/>
        <w:jc w:val="center"/>
        <w:rPr>
          <w:rFonts w:eastAsia="Times New Roman"/>
          <w:szCs w:val="24"/>
        </w:rPr>
      </w:pPr>
      <w:r w:rsidRPr="001F25FE">
        <w:rPr>
          <w:rFonts w:eastAsia="Times New Roman"/>
          <w:szCs w:val="24"/>
        </w:rPr>
        <w:t>(Θόρυβος στην Αίθουσα)</w:t>
      </w:r>
    </w:p>
    <w:p w14:paraId="77C0332F" w14:textId="77777777" w:rsidR="006113A9" w:rsidRDefault="006B6FC4">
      <w:pPr>
        <w:spacing w:line="600" w:lineRule="auto"/>
        <w:ind w:firstLine="720"/>
        <w:contextualSpacing/>
        <w:jc w:val="both"/>
        <w:rPr>
          <w:rFonts w:eastAsia="Times New Roman"/>
          <w:szCs w:val="24"/>
        </w:rPr>
      </w:pPr>
      <w:r>
        <w:rPr>
          <w:rFonts w:eastAsia="Times New Roman"/>
          <w:b/>
          <w:szCs w:val="24"/>
        </w:rPr>
        <w:t>ΝΙΚΟΛΑΟΣ ΜΑΝΙΟΣ</w:t>
      </w:r>
      <w:r w:rsidRPr="001F25FE">
        <w:rPr>
          <w:rFonts w:eastAsia="Times New Roman"/>
          <w:b/>
          <w:szCs w:val="24"/>
        </w:rPr>
        <w:t xml:space="preserve">: </w:t>
      </w:r>
      <w:r>
        <w:rPr>
          <w:rFonts w:eastAsia="Times New Roman"/>
          <w:szCs w:val="24"/>
        </w:rPr>
        <w:t>Όλη η Νέα Δημοκρατία!</w:t>
      </w:r>
    </w:p>
    <w:p w14:paraId="77C03330" w14:textId="77777777" w:rsidR="006113A9" w:rsidRDefault="006B6FC4">
      <w:pPr>
        <w:spacing w:line="600" w:lineRule="auto"/>
        <w:ind w:firstLine="720"/>
        <w:contextualSpacing/>
        <w:jc w:val="both"/>
        <w:rPr>
          <w:rFonts w:eastAsia="Times New Roman"/>
          <w:szCs w:val="24"/>
        </w:rPr>
      </w:pPr>
      <w:r>
        <w:rPr>
          <w:rFonts w:eastAsia="Times New Roman"/>
          <w:b/>
          <w:szCs w:val="24"/>
        </w:rPr>
        <w:t xml:space="preserve">ΔΗΜΗΤΡΙΟΣ ΒΙΤΣΑΣ (Υπουργός Μεταναστευτικής Πολιτικής): </w:t>
      </w:r>
      <w:r>
        <w:rPr>
          <w:rFonts w:eastAsia="Times New Roman"/>
          <w:szCs w:val="24"/>
        </w:rPr>
        <w:t xml:space="preserve">Όχι! Είπε «όπως σέβεσαι τον Στρατό να σέβεσαι και </w:t>
      </w:r>
      <w:r>
        <w:rPr>
          <w:rFonts w:eastAsia="Times New Roman"/>
          <w:szCs w:val="24"/>
        </w:rPr>
        <w:t>την Αστυνομία».</w:t>
      </w:r>
    </w:p>
    <w:p w14:paraId="77C03331" w14:textId="77777777" w:rsidR="006113A9" w:rsidRDefault="006B6FC4">
      <w:pPr>
        <w:spacing w:line="600" w:lineRule="auto"/>
        <w:ind w:firstLine="720"/>
        <w:contextualSpacing/>
        <w:jc w:val="both"/>
        <w:rPr>
          <w:rFonts w:eastAsia="Times New Roman"/>
          <w:szCs w:val="24"/>
        </w:rPr>
      </w:pPr>
      <w:r>
        <w:rPr>
          <w:rFonts w:eastAsia="Times New Roman"/>
          <w:b/>
          <w:szCs w:val="24"/>
        </w:rPr>
        <w:t>ΔΗΜΗΤΡΙΟΣ ΣΤΑΜΑΤΗΣ:</w:t>
      </w:r>
      <w:r w:rsidRPr="001F25FE">
        <w:rPr>
          <w:rFonts w:eastAsia="Times New Roman"/>
          <w:szCs w:val="24"/>
        </w:rPr>
        <w:t xml:space="preserve"> Σεβόμαστε και το</w:t>
      </w:r>
      <w:r>
        <w:rPr>
          <w:rFonts w:eastAsia="Times New Roman"/>
          <w:szCs w:val="24"/>
        </w:rPr>
        <w:t>ν</w:t>
      </w:r>
      <w:r w:rsidRPr="001F25FE">
        <w:rPr>
          <w:rFonts w:eastAsia="Times New Roman"/>
          <w:szCs w:val="24"/>
        </w:rPr>
        <w:t xml:space="preserve"> Στρατό, σεβόμαστε και την Αστυνομία. Αυτό, όμως, κύριε Πρόεδρε, δεν μας εμποδίζει να δούμε την πραγματικότητα.</w:t>
      </w:r>
      <w:r>
        <w:rPr>
          <w:rFonts w:eastAsia="Times New Roman"/>
          <w:szCs w:val="24"/>
        </w:rPr>
        <w:t xml:space="preserve"> Ο</w:t>
      </w:r>
      <w:r w:rsidRPr="00EE008B">
        <w:rPr>
          <w:rFonts w:eastAsia="Times New Roman"/>
          <w:szCs w:val="24"/>
        </w:rPr>
        <w:t xml:space="preserve">ι </w:t>
      </w:r>
      <w:r>
        <w:rPr>
          <w:rFonts w:eastAsia="Times New Roman"/>
          <w:szCs w:val="24"/>
        </w:rPr>
        <w:t>προβοκάτορες</w:t>
      </w:r>
      <w:r w:rsidRPr="00EE008B">
        <w:rPr>
          <w:rFonts w:eastAsia="Times New Roman"/>
          <w:szCs w:val="24"/>
        </w:rPr>
        <w:t xml:space="preserve"> που έδρασαν ήταν πολύ βολικ</w:t>
      </w:r>
      <w:r>
        <w:rPr>
          <w:rFonts w:eastAsia="Times New Roman"/>
          <w:szCs w:val="24"/>
        </w:rPr>
        <w:t xml:space="preserve">οί για την Κυβέρνηση, ήταν για να τρομοκρατηθεί </w:t>
      </w:r>
      <w:r>
        <w:rPr>
          <w:rFonts w:eastAsia="Times New Roman"/>
          <w:szCs w:val="24"/>
        </w:rPr>
        <w:t>ο κόσμος! Π</w:t>
      </w:r>
      <w:r w:rsidRPr="00EE008B">
        <w:rPr>
          <w:rFonts w:eastAsia="Times New Roman"/>
          <w:szCs w:val="24"/>
        </w:rPr>
        <w:t xml:space="preserve">άρα πολύ </w:t>
      </w:r>
      <w:r>
        <w:rPr>
          <w:rFonts w:eastAsia="Times New Roman"/>
          <w:szCs w:val="24"/>
        </w:rPr>
        <w:t xml:space="preserve">βολικοί </w:t>
      </w:r>
      <w:r w:rsidRPr="00EE008B">
        <w:rPr>
          <w:rFonts w:eastAsia="Times New Roman"/>
          <w:szCs w:val="24"/>
        </w:rPr>
        <w:t>για την Κυβέρνηση</w:t>
      </w:r>
      <w:r>
        <w:rPr>
          <w:rFonts w:eastAsia="Times New Roman"/>
          <w:szCs w:val="24"/>
        </w:rPr>
        <w:t>.</w:t>
      </w:r>
    </w:p>
    <w:p w14:paraId="77C03332" w14:textId="77777777" w:rsidR="006113A9" w:rsidRDefault="006B6FC4">
      <w:pPr>
        <w:spacing w:line="600" w:lineRule="auto"/>
        <w:ind w:firstLine="720"/>
        <w:contextualSpacing/>
        <w:jc w:val="both"/>
        <w:rPr>
          <w:rFonts w:eastAsia="Times New Roman"/>
          <w:szCs w:val="24"/>
        </w:rPr>
      </w:pPr>
      <w:r>
        <w:rPr>
          <w:rFonts w:eastAsia="Times New Roman" w:cs="Times New Roman"/>
          <w:b/>
          <w:szCs w:val="24"/>
        </w:rPr>
        <w:t xml:space="preserve">ΠΡΟΕΔΡΕΥΩΝ (Αναστάσιος Κουράκης): </w:t>
      </w:r>
      <w:r w:rsidRPr="00712940">
        <w:rPr>
          <w:rFonts w:eastAsia="Times New Roman" w:cs="Times New Roman"/>
          <w:szCs w:val="24"/>
        </w:rPr>
        <w:t>Εντάξει, κύριε Σταμάτη.</w:t>
      </w:r>
    </w:p>
    <w:p w14:paraId="77C03333" w14:textId="77777777" w:rsidR="006113A9" w:rsidRDefault="006B6FC4">
      <w:pPr>
        <w:spacing w:line="600" w:lineRule="auto"/>
        <w:ind w:firstLine="720"/>
        <w:contextualSpacing/>
        <w:jc w:val="both"/>
        <w:rPr>
          <w:rFonts w:eastAsia="Times New Roman"/>
          <w:szCs w:val="24"/>
        </w:rPr>
      </w:pPr>
      <w:r>
        <w:rPr>
          <w:rFonts w:eastAsia="Times New Roman"/>
          <w:b/>
          <w:szCs w:val="24"/>
        </w:rPr>
        <w:t xml:space="preserve">ΔΗΜΗΤΡΙΟΣ ΣΤΑΜΑΤΗΣ: </w:t>
      </w:r>
      <w:r>
        <w:rPr>
          <w:rFonts w:eastAsia="Times New Roman"/>
          <w:szCs w:val="24"/>
        </w:rPr>
        <w:t xml:space="preserve">Μέσα σε δέκα λεπτά μπορούσαν να τους έχουν διαλύσει! Ήμουν σε τριάντα μέτρα απόσταση </w:t>
      </w:r>
      <w:r>
        <w:rPr>
          <w:rFonts w:eastAsia="Times New Roman"/>
          <w:szCs w:val="24"/>
        </w:rPr>
        <w:lastRenderedPageBreak/>
        <w:t xml:space="preserve">και τους είχα δει </w:t>
      </w:r>
      <w:r w:rsidRPr="00EE008B">
        <w:rPr>
          <w:rFonts w:eastAsia="Times New Roman"/>
          <w:szCs w:val="24"/>
        </w:rPr>
        <w:t>να περιφέρονται με μάσκες</w:t>
      </w:r>
      <w:r>
        <w:rPr>
          <w:rFonts w:eastAsia="Times New Roman"/>
          <w:szCs w:val="24"/>
        </w:rPr>
        <w:t>,</w:t>
      </w:r>
      <w:r w:rsidRPr="00EE008B">
        <w:rPr>
          <w:rFonts w:eastAsia="Times New Roman"/>
          <w:szCs w:val="24"/>
        </w:rPr>
        <w:t xml:space="preserve"> κ</w:t>
      </w:r>
      <w:r w:rsidRPr="00EE008B">
        <w:rPr>
          <w:rFonts w:eastAsia="Times New Roman"/>
          <w:szCs w:val="24"/>
        </w:rPr>
        <w:t xml:space="preserve">ουβαλώντας από πίσω πολεμοφόδια και </w:t>
      </w:r>
      <w:r>
        <w:rPr>
          <w:rFonts w:eastAsia="Times New Roman"/>
          <w:szCs w:val="24"/>
        </w:rPr>
        <w:t xml:space="preserve">έκοβαν βόλτες! </w:t>
      </w:r>
    </w:p>
    <w:p w14:paraId="77C03334" w14:textId="77777777" w:rsidR="006113A9" w:rsidRDefault="006B6FC4">
      <w:pPr>
        <w:spacing w:line="600" w:lineRule="auto"/>
        <w:ind w:firstLine="720"/>
        <w:contextualSpacing/>
        <w:jc w:val="both"/>
        <w:rPr>
          <w:rFonts w:eastAsia="Times New Roman"/>
          <w:b/>
          <w:szCs w:val="24"/>
        </w:rPr>
      </w:pPr>
      <w:r>
        <w:rPr>
          <w:rFonts w:eastAsia="Times New Roman"/>
          <w:szCs w:val="24"/>
        </w:rPr>
        <w:t>Κ</w:t>
      </w:r>
      <w:r w:rsidRPr="00EE008B">
        <w:rPr>
          <w:rFonts w:eastAsia="Times New Roman"/>
          <w:szCs w:val="24"/>
        </w:rPr>
        <w:t xml:space="preserve">αι ρωτάω εγώ </w:t>
      </w:r>
      <w:r>
        <w:rPr>
          <w:rFonts w:eastAsia="Times New Roman"/>
          <w:szCs w:val="24"/>
        </w:rPr>
        <w:t>εάν</w:t>
      </w:r>
      <w:r w:rsidRPr="00712940">
        <w:rPr>
          <w:rFonts w:eastAsia="Times New Roman"/>
          <w:szCs w:val="24"/>
        </w:rPr>
        <w:t xml:space="preserve"> </w:t>
      </w:r>
      <w:r>
        <w:rPr>
          <w:rFonts w:eastAsia="Times New Roman"/>
          <w:szCs w:val="24"/>
        </w:rPr>
        <w:t xml:space="preserve">αυτό </w:t>
      </w:r>
      <w:r w:rsidRPr="00EE008B">
        <w:rPr>
          <w:rFonts w:eastAsia="Times New Roman"/>
          <w:szCs w:val="24"/>
        </w:rPr>
        <w:t xml:space="preserve">μπορούσε να γίνει σε μία κομματική συγκέντρωση με τη λογική τη δική </w:t>
      </w:r>
      <w:r>
        <w:rPr>
          <w:rFonts w:eastAsia="Times New Roman"/>
          <w:szCs w:val="24"/>
        </w:rPr>
        <w:t>σας.</w:t>
      </w:r>
      <w:r w:rsidRPr="00EE008B">
        <w:rPr>
          <w:rFonts w:eastAsia="Times New Roman"/>
          <w:szCs w:val="24"/>
        </w:rPr>
        <w:t xml:space="preserve"> </w:t>
      </w:r>
      <w:r>
        <w:rPr>
          <w:rFonts w:eastAsia="Times New Roman"/>
          <w:szCs w:val="24"/>
        </w:rPr>
        <w:t>Ε</w:t>
      </w:r>
      <w:r w:rsidRPr="00EE008B">
        <w:rPr>
          <w:rFonts w:eastAsia="Times New Roman"/>
          <w:szCs w:val="24"/>
        </w:rPr>
        <w:t>άν εμείς</w:t>
      </w:r>
      <w:r>
        <w:rPr>
          <w:rFonts w:eastAsia="Times New Roman"/>
          <w:szCs w:val="24"/>
        </w:rPr>
        <w:t xml:space="preserve">, εσείς </w:t>
      </w:r>
      <w:r w:rsidRPr="00EE008B">
        <w:rPr>
          <w:rFonts w:eastAsia="Times New Roman"/>
          <w:szCs w:val="24"/>
        </w:rPr>
        <w:t>και κάποιο άλλο κόμμα επιχειρήσει να κάνει προεκλογική συγκέντρωση αυτ</w:t>
      </w:r>
      <w:r>
        <w:rPr>
          <w:rFonts w:eastAsia="Times New Roman"/>
          <w:szCs w:val="24"/>
        </w:rPr>
        <w:t>οί οι τριάντα, οι πεν</w:t>
      </w:r>
      <w:r>
        <w:rPr>
          <w:rFonts w:eastAsia="Times New Roman"/>
          <w:szCs w:val="24"/>
        </w:rPr>
        <w:t xml:space="preserve">ήντα μπορούν </w:t>
      </w:r>
      <w:r w:rsidRPr="00EE008B">
        <w:rPr>
          <w:rFonts w:eastAsia="Times New Roman"/>
          <w:szCs w:val="24"/>
        </w:rPr>
        <w:t>να τη διαλύσουν</w:t>
      </w:r>
      <w:r>
        <w:rPr>
          <w:rFonts w:eastAsia="Times New Roman"/>
          <w:szCs w:val="24"/>
        </w:rPr>
        <w:t>.</w:t>
      </w:r>
      <w:r w:rsidRPr="00EE008B">
        <w:rPr>
          <w:rFonts w:eastAsia="Times New Roman"/>
          <w:szCs w:val="24"/>
        </w:rPr>
        <w:t xml:space="preserve"> Αυτό μας λέτε</w:t>
      </w:r>
      <w:r>
        <w:rPr>
          <w:rFonts w:eastAsia="Times New Roman"/>
          <w:szCs w:val="24"/>
        </w:rPr>
        <w:t>, επειδή οι πολίτες ήταν ανυπεράσπιστοι;</w:t>
      </w:r>
      <w:r w:rsidRPr="00EE008B">
        <w:rPr>
          <w:rFonts w:eastAsia="Times New Roman"/>
          <w:szCs w:val="24"/>
        </w:rPr>
        <w:t xml:space="preserve"> </w:t>
      </w:r>
    </w:p>
    <w:p w14:paraId="77C03335" w14:textId="77777777" w:rsidR="006113A9" w:rsidRDefault="006B6FC4">
      <w:pPr>
        <w:spacing w:line="600" w:lineRule="auto"/>
        <w:ind w:firstLine="720"/>
        <w:contextualSpacing/>
        <w:jc w:val="both"/>
        <w:rPr>
          <w:rFonts w:eastAsia="Times New Roman"/>
          <w:szCs w:val="24"/>
        </w:rPr>
      </w:pPr>
      <w:r>
        <w:rPr>
          <w:rFonts w:eastAsia="Times New Roman" w:cs="Times New Roman"/>
          <w:b/>
          <w:szCs w:val="24"/>
        </w:rPr>
        <w:t>ΠΡΟΕΔΡΕΥΩΝ (Αναστάσιος Κουράκης)</w:t>
      </w:r>
      <w:r w:rsidRPr="00EE008B">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Εντάξει, </w:t>
      </w:r>
      <w:r>
        <w:rPr>
          <w:rFonts w:eastAsia="Times New Roman"/>
          <w:szCs w:val="24"/>
        </w:rPr>
        <w:t xml:space="preserve">κύριε Σταμάτη. Ευχαριστώ. </w:t>
      </w:r>
    </w:p>
    <w:p w14:paraId="77C03336" w14:textId="77777777" w:rsidR="006113A9" w:rsidRDefault="006B6FC4">
      <w:pPr>
        <w:spacing w:line="600" w:lineRule="auto"/>
        <w:ind w:firstLine="720"/>
        <w:contextualSpacing/>
        <w:jc w:val="both"/>
        <w:rPr>
          <w:rFonts w:eastAsia="Times New Roman"/>
          <w:szCs w:val="24"/>
        </w:rPr>
      </w:pPr>
      <w:r>
        <w:rPr>
          <w:rFonts w:eastAsia="Times New Roman"/>
          <w:szCs w:val="24"/>
        </w:rPr>
        <w:t>Θα ήθελα να κάνω μια αν</w:t>
      </w:r>
      <w:r w:rsidRPr="00EE008B">
        <w:rPr>
          <w:rFonts w:eastAsia="Times New Roman"/>
          <w:szCs w:val="24"/>
        </w:rPr>
        <w:t>ακοίνωση προς το Σώμα</w:t>
      </w:r>
      <w:r>
        <w:rPr>
          <w:rFonts w:eastAsia="Times New Roman"/>
          <w:szCs w:val="24"/>
        </w:rPr>
        <w:t xml:space="preserve">. </w:t>
      </w:r>
    </w:p>
    <w:p w14:paraId="77C03337" w14:textId="77777777" w:rsidR="006113A9" w:rsidRDefault="006B6FC4">
      <w:pPr>
        <w:spacing w:line="600" w:lineRule="auto"/>
        <w:ind w:firstLine="720"/>
        <w:contextualSpacing/>
        <w:jc w:val="both"/>
        <w:rPr>
          <w:rFonts w:eastAsia="Times New Roman"/>
          <w:szCs w:val="24"/>
        </w:rPr>
      </w:pPr>
      <w:r>
        <w:rPr>
          <w:rFonts w:eastAsia="Times New Roman"/>
          <w:szCs w:val="24"/>
        </w:rPr>
        <w:t>Η</w:t>
      </w:r>
      <w:r w:rsidRPr="00EE008B">
        <w:rPr>
          <w:rFonts w:eastAsia="Times New Roman"/>
          <w:szCs w:val="24"/>
        </w:rPr>
        <w:t xml:space="preserve"> Διαρκής Επιτροπή Δημόσιας Διοίκησης Δημόσιας Τάξης κ</w:t>
      </w:r>
      <w:r w:rsidRPr="00EE008B">
        <w:rPr>
          <w:rFonts w:eastAsia="Times New Roman"/>
          <w:szCs w:val="24"/>
        </w:rPr>
        <w:t>αι Δικαιοσύνης καταθέτει την έκθεσή της στο σχέδιο νόμου του Υπουργείου Διοικητικής Ανασυγκρότησης</w:t>
      </w:r>
      <w:r>
        <w:rPr>
          <w:rFonts w:eastAsia="Times New Roman"/>
          <w:szCs w:val="24"/>
        </w:rPr>
        <w:t>:</w:t>
      </w:r>
      <w:r>
        <w:rPr>
          <w:rFonts w:eastAsia="Times New Roman"/>
          <w:szCs w:val="24"/>
        </w:rPr>
        <w:t xml:space="preserve"> «</w:t>
      </w:r>
      <w:r w:rsidRPr="00EE008B">
        <w:rPr>
          <w:rFonts w:eastAsia="Times New Roman"/>
          <w:szCs w:val="24"/>
        </w:rPr>
        <w:t>Ενδυνάμωση Ανώτατο</w:t>
      </w:r>
      <w:r>
        <w:rPr>
          <w:rFonts w:eastAsia="Times New Roman"/>
          <w:szCs w:val="24"/>
        </w:rPr>
        <w:t>υ</w:t>
      </w:r>
      <w:r w:rsidRPr="00EE008B">
        <w:rPr>
          <w:rFonts w:eastAsia="Times New Roman"/>
          <w:szCs w:val="24"/>
        </w:rPr>
        <w:t xml:space="preserve"> Συμβο</w:t>
      </w:r>
      <w:r>
        <w:rPr>
          <w:rFonts w:eastAsia="Times New Roman"/>
          <w:szCs w:val="24"/>
        </w:rPr>
        <w:t>υ</w:t>
      </w:r>
      <w:r w:rsidRPr="00EE008B">
        <w:rPr>
          <w:rFonts w:eastAsia="Times New Roman"/>
          <w:szCs w:val="24"/>
        </w:rPr>
        <w:t>λ</w:t>
      </w:r>
      <w:r>
        <w:rPr>
          <w:rFonts w:eastAsia="Times New Roman"/>
          <w:szCs w:val="24"/>
        </w:rPr>
        <w:t>ίου</w:t>
      </w:r>
      <w:r w:rsidRPr="00EE008B">
        <w:rPr>
          <w:rFonts w:eastAsia="Times New Roman"/>
          <w:szCs w:val="24"/>
        </w:rPr>
        <w:t xml:space="preserve"> Επιλογής Προσωπικού </w:t>
      </w:r>
      <w:r>
        <w:rPr>
          <w:rFonts w:eastAsia="Times New Roman"/>
          <w:szCs w:val="24"/>
        </w:rPr>
        <w:t>(</w:t>
      </w:r>
      <w:r w:rsidRPr="00EE008B">
        <w:rPr>
          <w:rFonts w:eastAsia="Times New Roman"/>
          <w:szCs w:val="24"/>
        </w:rPr>
        <w:t>ΑΣΕΠ</w:t>
      </w:r>
      <w:r>
        <w:rPr>
          <w:rFonts w:eastAsia="Times New Roman"/>
          <w:szCs w:val="24"/>
        </w:rPr>
        <w:t>)</w:t>
      </w:r>
      <w:r w:rsidRPr="00EE008B">
        <w:rPr>
          <w:rFonts w:eastAsia="Times New Roman"/>
          <w:szCs w:val="24"/>
        </w:rPr>
        <w:t xml:space="preserve"> ενίσχυση και αναβάθμιση </w:t>
      </w:r>
      <w:r>
        <w:rPr>
          <w:rFonts w:eastAsia="Times New Roman"/>
          <w:szCs w:val="24"/>
        </w:rPr>
        <w:t>Δημόσιας Διοίκησης</w:t>
      </w:r>
      <w:r w:rsidRPr="00EE008B">
        <w:rPr>
          <w:rFonts w:eastAsia="Times New Roman"/>
          <w:szCs w:val="24"/>
        </w:rPr>
        <w:t xml:space="preserve"> και άλλες διατάξεις</w:t>
      </w:r>
      <w:r>
        <w:rPr>
          <w:rFonts w:eastAsia="Times New Roman"/>
          <w:szCs w:val="24"/>
        </w:rPr>
        <w:t>».</w:t>
      </w:r>
    </w:p>
    <w:p w14:paraId="77C03338" w14:textId="77777777" w:rsidR="006113A9" w:rsidRDefault="006B6FC4">
      <w:pPr>
        <w:spacing w:line="600" w:lineRule="auto"/>
        <w:ind w:firstLine="720"/>
        <w:contextualSpacing/>
        <w:jc w:val="both"/>
        <w:rPr>
          <w:rFonts w:eastAsia="Times New Roman"/>
          <w:szCs w:val="24"/>
        </w:rPr>
      </w:pPr>
      <w:r w:rsidRPr="00EE008B">
        <w:rPr>
          <w:rFonts w:eastAsia="Times New Roman"/>
          <w:szCs w:val="24"/>
        </w:rPr>
        <w:t>Το</w:t>
      </w:r>
      <w:r>
        <w:rPr>
          <w:rFonts w:eastAsia="Times New Roman"/>
          <w:szCs w:val="24"/>
        </w:rPr>
        <w:t>ν</w:t>
      </w:r>
      <w:r w:rsidRPr="00EE008B">
        <w:rPr>
          <w:rFonts w:eastAsia="Times New Roman"/>
          <w:szCs w:val="24"/>
        </w:rPr>
        <w:t xml:space="preserve"> λόγο έχει ο </w:t>
      </w:r>
      <w:r>
        <w:rPr>
          <w:rFonts w:eastAsia="Times New Roman"/>
          <w:szCs w:val="24"/>
        </w:rPr>
        <w:t>κ.</w:t>
      </w:r>
      <w:r w:rsidRPr="00EE008B">
        <w:rPr>
          <w:rFonts w:eastAsia="Times New Roman"/>
          <w:szCs w:val="24"/>
        </w:rPr>
        <w:t xml:space="preserve"> </w:t>
      </w:r>
      <w:r w:rsidRPr="00663BAE">
        <w:rPr>
          <w:rFonts w:eastAsia="Times New Roman"/>
          <w:szCs w:val="24"/>
        </w:rPr>
        <w:t>Ουρσουζίδης</w:t>
      </w:r>
      <w:r w:rsidRPr="00EE008B">
        <w:rPr>
          <w:rFonts w:eastAsia="Times New Roman"/>
          <w:szCs w:val="24"/>
        </w:rPr>
        <w:t xml:space="preserve"> Γεώργιος, Βουλευτής Ημαθίας του ΣΥΡΙΖΑ. </w:t>
      </w:r>
    </w:p>
    <w:p w14:paraId="77C03339" w14:textId="77777777" w:rsidR="006113A9" w:rsidRDefault="006B6FC4">
      <w:pPr>
        <w:spacing w:line="600" w:lineRule="auto"/>
        <w:ind w:firstLine="720"/>
        <w:contextualSpacing/>
        <w:jc w:val="both"/>
        <w:rPr>
          <w:rFonts w:eastAsia="Times New Roman"/>
          <w:szCs w:val="24"/>
        </w:rPr>
      </w:pPr>
      <w:r w:rsidRPr="00EE008B">
        <w:rPr>
          <w:rFonts w:eastAsia="Times New Roman"/>
          <w:b/>
          <w:szCs w:val="24"/>
        </w:rPr>
        <w:t>ΓΕΩΡΓΙΟΣ ΟΥΡΣΟΥ</w:t>
      </w:r>
      <w:r>
        <w:rPr>
          <w:rFonts w:eastAsia="Times New Roman"/>
          <w:b/>
          <w:szCs w:val="24"/>
        </w:rPr>
        <w:t>Ζ</w:t>
      </w:r>
      <w:r w:rsidRPr="00EE008B">
        <w:rPr>
          <w:rFonts w:eastAsia="Times New Roman"/>
          <w:b/>
          <w:szCs w:val="24"/>
        </w:rPr>
        <w:t>ΙΔΗΣ:</w:t>
      </w:r>
      <w:r w:rsidRPr="00EE008B">
        <w:rPr>
          <w:rFonts w:eastAsia="Times New Roman"/>
          <w:szCs w:val="24"/>
        </w:rPr>
        <w:t xml:space="preserve"> Ευχαριστώ πολύ, κύριε Πρόεδρε. </w:t>
      </w:r>
    </w:p>
    <w:p w14:paraId="77C0333A" w14:textId="77777777" w:rsidR="006113A9" w:rsidRDefault="006B6FC4">
      <w:pPr>
        <w:spacing w:line="600" w:lineRule="auto"/>
        <w:ind w:firstLine="720"/>
        <w:contextualSpacing/>
        <w:jc w:val="both"/>
        <w:rPr>
          <w:rFonts w:eastAsia="Times New Roman"/>
          <w:szCs w:val="24"/>
        </w:rPr>
      </w:pPr>
      <w:r>
        <w:rPr>
          <w:rFonts w:eastAsia="Times New Roman"/>
          <w:szCs w:val="24"/>
        </w:rPr>
        <w:lastRenderedPageBreak/>
        <w:t>Αγαπητοί συνάδελφοι, τον</w:t>
      </w:r>
      <w:r w:rsidRPr="00EE008B">
        <w:rPr>
          <w:rFonts w:eastAsia="Times New Roman"/>
          <w:szCs w:val="24"/>
        </w:rPr>
        <w:t xml:space="preserve"> τρόπο που αρχίζει μία ομιλία </w:t>
      </w:r>
      <w:r>
        <w:rPr>
          <w:rFonts w:eastAsia="Times New Roman"/>
          <w:szCs w:val="24"/>
        </w:rPr>
        <w:t xml:space="preserve">τον ορίζει εξ ολοκλήρου η ψυχή, τον </w:t>
      </w:r>
      <w:r w:rsidRPr="00EE008B">
        <w:rPr>
          <w:rFonts w:eastAsia="Times New Roman"/>
          <w:szCs w:val="24"/>
        </w:rPr>
        <w:t>ελευθερώνει</w:t>
      </w:r>
      <w:r>
        <w:rPr>
          <w:rFonts w:eastAsia="Times New Roman"/>
          <w:szCs w:val="24"/>
        </w:rPr>
        <w:t xml:space="preserve">. Ό,τι πω σήμερα </w:t>
      </w:r>
      <w:r w:rsidRPr="00EE008B">
        <w:rPr>
          <w:rFonts w:eastAsia="Times New Roman"/>
          <w:szCs w:val="24"/>
        </w:rPr>
        <w:t>θα είναι γι</w:t>
      </w:r>
      <w:r>
        <w:rPr>
          <w:rFonts w:eastAsia="Times New Roman"/>
          <w:szCs w:val="24"/>
        </w:rPr>
        <w:t>’</w:t>
      </w:r>
      <w:r w:rsidRPr="00EE008B">
        <w:rPr>
          <w:rFonts w:eastAsia="Times New Roman"/>
          <w:szCs w:val="24"/>
        </w:rPr>
        <w:t xml:space="preserve"> αυτούς που </w:t>
      </w:r>
      <w:r>
        <w:rPr>
          <w:rFonts w:eastAsia="Times New Roman"/>
          <w:szCs w:val="24"/>
        </w:rPr>
        <w:t>μου</w:t>
      </w:r>
      <w:r w:rsidRPr="00EE008B">
        <w:rPr>
          <w:rFonts w:eastAsia="Times New Roman"/>
          <w:szCs w:val="24"/>
        </w:rPr>
        <w:t xml:space="preserve"> εμπιστεύτηκαν </w:t>
      </w:r>
      <w:r w:rsidRPr="00EE008B">
        <w:rPr>
          <w:rFonts w:eastAsia="Times New Roman"/>
          <w:szCs w:val="24"/>
        </w:rPr>
        <w:t>αυτήν εδώ τη</w:t>
      </w:r>
      <w:r>
        <w:rPr>
          <w:rFonts w:eastAsia="Times New Roman"/>
          <w:szCs w:val="24"/>
        </w:rPr>
        <w:t>ν</w:t>
      </w:r>
      <w:r w:rsidRPr="00EE008B">
        <w:rPr>
          <w:rFonts w:eastAsia="Times New Roman"/>
          <w:szCs w:val="24"/>
        </w:rPr>
        <w:t xml:space="preserve"> τιμητική θέση</w:t>
      </w:r>
      <w:r>
        <w:rPr>
          <w:rFonts w:eastAsia="Times New Roman"/>
          <w:szCs w:val="24"/>
        </w:rPr>
        <w:t>,</w:t>
      </w:r>
      <w:r w:rsidRPr="00EE008B">
        <w:rPr>
          <w:rFonts w:eastAsia="Times New Roman"/>
          <w:szCs w:val="24"/>
        </w:rPr>
        <w:t xml:space="preserve"> τους φίλους</w:t>
      </w:r>
      <w:r>
        <w:rPr>
          <w:rFonts w:eastAsia="Times New Roman"/>
          <w:szCs w:val="24"/>
        </w:rPr>
        <w:t>,</w:t>
      </w:r>
      <w:r w:rsidRPr="00EE008B">
        <w:rPr>
          <w:rFonts w:eastAsia="Times New Roman"/>
          <w:szCs w:val="24"/>
        </w:rPr>
        <w:t xml:space="preserve"> τους συγχωριανούς</w:t>
      </w:r>
      <w:r>
        <w:rPr>
          <w:rFonts w:eastAsia="Times New Roman"/>
          <w:szCs w:val="24"/>
        </w:rPr>
        <w:t>,</w:t>
      </w:r>
      <w:r w:rsidRPr="00EE008B">
        <w:rPr>
          <w:rFonts w:eastAsia="Times New Roman"/>
          <w:szCs w:val="24"/>
        </w:rPr>
        <w:t xml:space="preserve"> τους συμπατριώτες μου</w:t>
      </w:r>
      <w:r>
        <w:rPr>
          <w:rFonts w:eastAsia="Times New Roman"/>
          <w:szCs w:val="24"/>
        </w:rPr>
        <w:t>.</w:t>
      </w:r>
      <w:r w:rsidRPr="00EE008B">
        <w:rPr>
          <w:rFonts w:eastAsia="Times New Roman"/>
          <w:szCs w:val="24"/>
        </w:rPr>
        <w:t xml:space="preserve"> Το υπαγορεύει </w:t>
      </w:r>
      <w:r>
        <w:rPr>
          <w:rFonts w:eastAsia="Times New Roman"/>
          <w:szCs w:val="24"/>
        </w:rPr>
        <w:t>εξ ολοκλήρου</w:t>
      </w:r>
      <w:r w:rsidRPr="00EE008B">
        <w:rPr>
          <w:rFonts w:eastAsia="Times New Roman"/>
          <w:szCs w:val="24"/>
        </w:rPr>
        <w:t xml:space="preserve"> η ψυχή </w:t>
      </w:r>
      <w:r>
        <w:rPr>
          <w:rFonts w:eastAsia="Times New Roman"/>
          <w:szCs w:val="24"/>
        </w:rPr>
        <w:t xml:space="preserve">ως </w:t>
      </w:r>
      <w:r w:rsidRPr="00EE008B">
        <w:rPr>
          <w:rFonts w:eastAsia="Times New Roman"/>
          <w:szCs w:val="24"/>
        </w:rPr>
        <w:t>Έλληνας</w:t>
      </w:r>
      <w:r>
        <w:rPr>
          <w:rFonts w:eastAsia="Times New Roman"/>
          <w:szCs w:val="24"/>
        </w:rPr>
        <w:t>, Πόντιος και Μακεδόνας. Α</w:t>
      </w:r>
      <w:r w:rsidRPr="00EE008B">
        <w:rPr>
          <w:rFonts w:eastAsia="Times New Roman"/>
          <w:szCs w:val="24"/>
        </w:rPr>
        <w:t xml:space="preserve">υτό το πρόθεμα </w:t>
      </w:r>
      <w:r>
        <w:rPr>
          <w:rFonts w:eastAsia="Times New Roman"/>
          <w:szCs w:val="24"/>
        </w:rPr>
        <w:t xml:space="preserve">«ελ», η πεμπτουσία του ελληνισμού, η ελευθερία, </w:t>
      </w:r>
      <w:r w:rsidRPr="00EE008B">
        <w:rPr>
          <w:rFonts w:eastAsia="Times New Roman"/>
          <w:szCs w:val="24"/>
        </w:rPr>
        <w:t xml:space="preserve">το υψηλότατο αυτό αγαθό που μας ενώνει </w:t>
      </w:r>
      <w:r w:rsidRPr="00EE008B">
        <w:rPr>
          <w:rFonts w:eastAsia="Times New Roman"/>
          <w:szCs w:val="24"/>
        </w:rPr>
        <w:t xml:space="preserve">και μας </w:t>
      </w:r>
      <w:r>
        <w:rPr>
          <w:rFonts w:eastAsia="Times New Roman"/>
          <w:szCs w:val="24"/>
        </w:rPr>
        <w:t>ταυτοποιεί</w:t>
      </w:r>
      <w:r w:rsidRPr="00EE008B">
        <w:rPr>
          <w:rFonts w:eastAsia="Times New Roman"/>
          <w:szCs w:val="24"/>
        </w:rPr>
        <w:t xml:space="preserve"> χιλιάδες χρόνια </w:t>
      </w:r>
      <w:r>
        <w:rPr>
          <w:rFonts w:eastAsia="Times New Roman"/>
          <w:szCs w:val="24"/>
        </w:rPr>
        <w:t>τώρα.</w:t>
      </w:r>
    </w:p>
    <w:p w14:paraId="77C0333B" w14:textId="77777777" w:rsidR="006113A9" w:rsidRDefault="006B6FC4">
      <w:pPr>
        <w:spacing w:line="600" w:lineRule="auto"/>
        <w:ind w:firstLine="720"/>
        <w:contextualSpacing/>
        <w:jc w:val="both"/>
        <w:rPr>
          <w:rFonts w:eastAsia="Times New Roman"/>
          <w:szCs w:val="24"/>
        </w:rPr>
      </w:pPr>
      <w:r>
        <w:rPr>
          <w:rFonts w:eastAsia="Times New Roman"/>
          <w:szCs w:val="24"/>
        </w:rPr>
        <w:t>Συλλογάμαι, λοιπόν, ελεύθερα, μιλάω ελεύθερα και</w:t>
      </w:r>
      <w:r w:rsidRPr="00EE008B">
        <w:rPr>
          <w:rFonts w:eastAsia="Times New Roman"/>
          <w:szCs w:val="24"/>
        </w:rPr>
        <w:t xml:space="preserve"> με ελεύθερη </w:t>
      </w:r>
      <w:r>
        <w:rPr>
          <w:rFonts w:eastAsia="Times New Roman"/>
          <w:szCs w:val="24"/>
        </w:rPr>
        <w:t xml:space="preserve">τη </w:t>
      </w:r>
      <w:r w:rsidRPr="00EE008B">
        <w:rPr>
          <w:rFonts w:eastAsia="Times New Roman"/>
          <w:szCs w:val="24"/>
        </w:rPr>
        <w:t xml:space="preserve">βούληση </w:t>
      </w:r>
      <w:r>
        <w:rPr>
          <w:rFonts w:eastAsia="Times New Roman"/>
          <w:szCs w:val="24"/>
        </w:rPr>
        <w:t>ασκώ</w:t>
      </w:r>
      <w:r w:rsidRPr="00EE008B">
        <w:rPr>
          <w:rFonts w:eastAsia="Times New Roman"/>
          <w:szCs w:val="24"/>
        </w:rPr>
        <w:t xml:space="preserve"> </w:t>
      </w:r>
      <w:r>
        <w:rPr>
          <w:rFonts w:eastAsia="Times New Roman"/>
          <w:szCs w:val="24"/>
        </w:rPr>
        <w:t xml:space="preserve">τα βουλευτικά μου </w:t>
      </w:r>
      <w:r w:rsidRPr="00EE008B">
        <w:rPr>
          <w:rFonts w:eastAsia="Times New Roman"/>
          <w:szCs w:val="24"/>
        </w:rPr>
        <w:t>καθήκοντ</w:t>
      </w:r>
      <w:r>
        <w:rPr>
          <w:rFonts w:eastAsia="Times New Roman"/>
          <w:szCs w:val="24"/>
        </w:rPr>
        <w:t>α. Προτάσσω το εθνονύμιο «</w:t>
      </w:r>
      <w:r w:rsidRPr="00EE008B">
        <w:rPr>
          <w:rFonts w:eastAsia="Times New Roman"/>
          <w:szCs w:val="24"/>
        </w:rPr>
        <w:t>Έλληνας</w:t>
      </w:r>
      <w:r>
        <w:rPr>
          <w:rFonts w:eastAsia="Times New Roman"/>
          <w:szCs w:val="24"/>
        </w:rPr>
        <w:t>»</w:t>
      </w:r>
      <w:r w:rsidRPr="00EE008B">
        <w:rPr>
          <w:rFonts w:eastAsia="Times New Roman"/>
          <w:szCs w:val="24"/>
        </w:rPr>
        <w:t xml:space="preserve"> για την εθνότητα και εθνικότητα μου</w:t>
      </w:r>
      <w:r>
        <w:rPr>
          <w:rFonts w:eastAsia="Times New Roman"/>
          <w:szCs w:val="24"/>
        </w:rPr>
        <w:t>.</w:t>
      </w:r>
      <w:r w:rsidRPr="00EE008B">
        <w:rPr>
          <w:rFonts w:eastAsia="Times New Roman"/>
          <w:szCs w:val="24"/>
        </w:rPr>
        <w:t xml:space="preserve"> </w:t>
      </w:r>
      <w:r>
        <w:rPr>
          <w:rFonts w:eastAsia="Times New Roman"/>
          <w:szCs w:val="24"/>
        </w:rPr>
        <w:t xml:space="preserve">Προσδιορίζω την </w:t>
      </w:r>
      <w:r w:rsidRPr="00EE008B">
        <w:rPr>
          <w:rFonts w:eastAsia="Times New Roman"/>
          <w:szCs w:val="24"/>
        </w:rPr>
        <w:t>καταγωγή μου από τον Πόν</w:t>
      </w:r>
      <w:r w:rsidRPr="00EE008B">
        <w:rPr>
          <w:rFonts w:eastAsia="Times New Roman"/>
          <w:szCs w:val="24"/>
        </w:rPr>
        <w:t>το και δηλώνω τη μακεδονική εντοπιότητα μου</w:t>
      </w:r>
      <w:r>
        <w:rPr>
          <w:rFonts w:eastAsia="Times New Roman"/>
          <w:szCs w:val="24"/>
        </w:rPr>
        <w:t>.</w:t>
      </w:r>
      <w:r w:rsidRPr="00EE008B">
        <w:rPr>
          <w:rFonts w:eastAsia="Times New Roman"/>
          <w:szCs w:val="24"/>
        </w:rPr>
        <w:t xml:space="preserve"> Αυτές </w:t>
      </w:r>
      <w:r>
        <w:rPr>
          <w:rFonts w:eastAsia="Times New Roman"/>
          <w:szCs w:val="24"/>
        </w:rPr>
        <w:t>ε</w:t>
      </w:r>
      <w:r w:rsidRPr="00EE008B">
        <w:rPr>
          <w:rFonts w:eastAsia="Times New Roman"/>
          <w:szCs w:val="24"/>
        </w:rPr>
        <w:t>ίναι τρει</w:t>
      </w:r>
      <w:r>
        <w:rPr>
          <w:rFonts w:eastAsia="Times New Roman"/>
          <w:szCs w:val="24"/>
        </w:rPr>
        <w:t xml:space="preserve">ς λέξεις που τις δένει αδιάλειπτα </w:t>
      </w:r>
      <w:r w:rsidRPr="00EE008B">
        <w:rPr>
          <w:rFonts w:eastAsia="Times New Roman"/>
          <w:szCs w:val="24"/>
        </w:rPr>
        <w:t>για χιλιετίες</w:t>
      </w:r>
      <w:r>
        <w:rPr>
          <w:rFonts w:eastAsia="Times New Roman"/>
          <w:szCs w:val="24"/>
        </w:rPr>
        <w:t xml:space="preserve"> </w:t>
      </w:r>
      <w:r w:rsidRPr="00EE008B">
        <w:rPr>
          <w:rFonts w:eastAsia="Times New Roman"/>
          <w:szCs w:val="24"/>
        </w:rPr>
        <w:t xml:space="preserve">η λέξη </w:t>
      </w:r>
      <w:r>
        <w:rPr>
          <w:rFonts w:eastAsia="Times New Roman"/>
          <w:szCs w:val="24"/>
        </w:rPr>
        <w:t>«</w:t>
      </w:r>
      <w:r w:rsidRPr="00EE008B">
        <w:rPr>
          <w:rFonts w:eastAsia="Times New Roman"/>
          <w:szCs w:val="24"/>
        </w:rPr>
        <w:t>Ελλάδα</w:t>
      </w:r>
      <w:r>
        <w:rPr>
          <w:rFonts w:eastAsia="Times New Roman"/>
          <w:szCs w:val="24"/>
        </w:rPr>
        <w:t>».</w:t>
      </w:r>
    </w:p>
    <w:p w14:paraId="77C0333C" w14:textId="77777777" w:rsidR="006113A9" w:rsidRDefault="006B6FC4">
      <w:pPr>
        <w:spacing w:line="600" w:lineRule="auto"/>
        <w:ind w:firstLine="720"/>
        <w:contextualSpacing/>
        <w:jc w:val="both"/>
        <w:rPr>
          <w:rFonts w:eastAsia="Times New Roman"/>
          <w:szCs w:val="24"/>
        </w:rPr>
      </w:pPr>
      <w:r>
        <w:rPr>
          <w:rFonts w:eastAsia="Times New Roman"/>
          <w:szCs w:val="24"/>
        </w:rPr>
        <w:t>Ο</w:t>
      </w:r>
      <w:r w:rsidRPr="00EE008B">
        <w:rPr>
          <w:rFonts w:eastAsia="Times New Roman"/>
          <w:szCs w:val="24"/>
        </w:rPr>
        <w:t xml:space="preserve"> Πόντος </w:t>
      </w:r>
      <w:r>
        <w:rPr>
          <w:rFonts w:eastAsia="Times New Roman"/>
          <w:szCs w:val="24"/>
        </w:rPr>
        <w:t>ήταν</w:t>
      </w:r>
      <w:r w:rsidRPr="00EE008B">
        <w:rPr>
          <w:rFonts w:eastAsia="Times New Roman"/>
          <w:szCs w:val="24"/>
        </w:rPr>
        <w:t xml:space="preserve"> ο τόπος που για χιλιετίες έζησαν και μεγαλούργησαν οι πρόγονοι μέχρι το </w:t>
      </w:r>
      <w:r>
        <w:rPr>
          <w:rFonts w:eastAsia="Times New Roman"/>
          <w:szCs w:val="24"/>
        </w:rPr>
        <w:t>΄</w:t>
      </w:r>
      <w:r w:rsidRPr="00EE008B">
        <w:rPr>
          <w:rFonts w:eastAsia="Times New Roman"/>
          <w:szCs w:val="24"/>
        </w:rPr>
        <w:t>23</w:t>
      </w:r>
      <w:r>
        <w:rPr>
          <w:rFonts w:eastAsia="Times New Roman"/>
          <w:szCs w:val="24"/>
        </w:rPr>
        <w:t xml:space="preserve">, </w:t>
      </w:r>
      <w:r w:rsidRPr="00EE008B">
        <w:rPr>
          <w:rFonts w:eastAsia="Times New Roman"/>
          <w:szCs w:val="24"/>
        </w:rPr>
        <w:t xml:space="preserve">όταν </w:t>
      </w:r>
      <w:r>
        <w:rPr>
          <w:rFonts w:eastAsia="Times New Roman"/>
          <w:szCs w:val="24"/>
        </w:rPr>
        <w:t>αναγκάστηκαν να εγκαταλείψουν</w:t>
      </w:r>
      <w:r w:rsidRPr="00EE008B">
        <w:rPr>
          <w:rFonts w:eastAsia="Times New Roman"/>
          <w:szCs w:val="24"/>
        </w:rPr>
        <w:t xml:space="preserve"> τις πατρογονικές τους εστίες</w:t>
      </w:r>
      <w:r>
        <w:rPr>
          <w:rFonts w:eastAsia="Times New Roman"/>
          <w:szCs w:val="24"/>
        </w:rPr>
        <w:t>,</w:t>
      </w:r>
      <w:r w:rsidRPr="00EE008B">
        <w:rPr>
          <w:rFonts w:eastAsia="Times New Roman"/>
          <w:szCs w:val="24"/>
        </w:rPr>
        <w:t xml:space="preserve"> πριν εγκατασταθούν στη </w:t>
      </w:r>
      <w:r>
        <w:rPr>
          <w:rFonts w:eastAsia="Times New Roman"/>
          <w:szCs w:val="24"/>
        </w:rPr>
        <w:t>ν</w:t>
      </w:r>
      <w:r w:rsidRPr="00EE008B">
        <w:rPr>
          <w:rFonts w:eastAsia="Times New Roman"/>
          <w:szCs w:val="24"/>
        </w:rPr>
        <w:t>έα τους πατρίδα</w:t>
      </w:r>
      <w:r>
        <w:rPr>
          <w:rFonts w:eastAsia="Times New Roman"/>
          <w:szCs w:val="24"/>
        </w:rPr>
        <w:t>,</w:t>
      </w:r>
      <w:r w:rsidRPr="00EE008B">
        <w:rPr>
          <w:rFonts w:eastAsia="Times New Roman"/>
          <w:szCs w:val="24"/>
        </w:rPr>
        <w:t xml:space="preserve"> τη Μακεδονία</w:t>
      </w:r>
      <w:r>
        <w:rPr>
          <w:rFonts w:eastAsia="Times New Roman"/>
          <w:szCs w:val="24"/>
        </w:rPr>
        <w:t>.</w:t>
      </w:r>
      <w:r w:rsidRPr="00EE008B">
        <w:rPr>
          <w:rFonts w:eastAsia="Times New Roman"/>
          <w:szCs w:val="24"/>
        </w:rPr>
        <w:t xml:space="preserve"> </w:t>
      </w:r>
      <w:r>
        <w:rPr>
          <w:rFonts w:eastAsia="Times New Roman"/>
          <w:szCs w:val="24"/>
        </w:rPr>
        <w:t>Πριν από ενενήντα πέντε</w:t>
      </w:r>
      <w:r w:rsidRPr="00EE008B">
        <w:rPr>
          <w:rFonts w:eastAsia="Times New Roman"/>
          <w:szCs w:val="24"/>
        </w:rPr>
        <w:t xml:space="preserve"> </w:t>
      </w:r>
      <w:r w:rsidRPr="00EE008B">
        <w:rPr>
          <w:rFonts w:eastAsia="Times New Roman"/>
          <w:szCs w:val="24"/>
        </w:rPr>
        <w:lastRenderedPageBreak/>
        <w:t>χρόνια</w:t>
      </w:r>
      <w:r>
        <w:rPr>
          <w:rFonts w:eastAsia="Times New Roman"/>
          <w:szCs w:val="24"/>
        </w:rPr>
        <w:t>,</w:t>
      </w:r>
      <w:r w:rsidRPr="00EE008B">
        <w:rPr>
          <w:rFonts w:eastAsia="Times New Roman"/>
          <w:szCs w:val="24"/>
        </w:rPr>
        <w:t xml:space="preserve"> </w:t>
      </w:r>
      <w:r>
        <w:rPr>
          <w:rFonts w:eastAsia="Times New Roman"/>
          <w:szCs w:val="24"/>
        </w:rPr>
        <w:t>λ</w:t>
      </w:r>
      <w:r w:rsidRPr="00EE008B">
        <w:rPr>
          <w:rFonts w:eastAsia="Times New Roman"/>
          <w:szCs w:val="24"/>
        </w:rPr>
        <w:t>οιπόν</w:t>
      </w:r>
      <w:r>
        <w:rPr>
          <w:rFonts w:eastAsia="Times New Roman"/>
          <w:szCs w:val="24"/>
        </w:rPr>
        <w:t>, η</w:t>
      </w:r>
      <w:r w:rsidRPr="00EE008B">
        <w:rPr>
          <w:rFonts w:eastAsia="Times New Roman"/>
          <w:szCs w:val="24"/>
        </w:rPr>
        <w:t xml:space="preserve"> Μακεδονία έγινε η νέα πατρίδα των παππούδων μου</w:t>
      </w:r>
      <w:r>
        <w:rPr>
          <w:rFonts w:eastAsia="Times New Roman"/>
          <w:szCs w:val="24"/>
        </w:rPr>
        <w:t>,</w:t>
      </w:r>
      <w:r w:rsidRPr="00EE008B">
        <w:rPr>
          <w:rFonts w:eastAsia="Times New Roman"/>
          <w:szCs w:val="24"/>
        </w:rPr>
        <w:t xml:space="preserve"> πρόσφυγες από τον Πόντο</w:t>
      </w:r>
      <w:r>
        <w:rPr>
          <w:rFonts w:eastAsia="Times New Roman"/>
          <w:szCs w:val="24"/>
        </w:rPr>
        <w:t>,</w:t>
      </w:r>
      <w:r w:rsidRPr="00EE008B">
        <w:rPr>
          <w:rFonts w:eastAsia="Times New Roman"/>
          <w:szCs w:val="24"/>
        </w:rPr>
        <w:t xml:space="preserve"> διωγμένοι από τον πόλεμο</w:t>
      </w:r>
      <w:r>
        <w:rPr>
          <w:rFonts w:eastAsia="Times New Roman"/>
          <w:szCs w:val="24"/>
        </w:rPr>
        <w:t>,</w:t>
      </w:r>
      <w:r w:rsidRPr="00EE008B">
        <w:rPr>
          <w:rFonts w:eastAsia="Times New Roman"/>
          <w:szCs w:val="24"/>
        </w:rPr>
        <w:t xml:space="preserve"> που σκότωσε </w:t>
      </w:r>
      <w:r>
        <w:rPr>
          <w:rFonts w:eastAsia="Times New Roman"/>
          <w:szCs w:val="24"/>
        </w:rPr>
        <w:t xml:space="preserve">ένα εκατομμύριο </w:t>
      </w:r>
      <w:r>
        <w:rPr>
          <w:rFonts w:eastAsia="Times New Roman"/>
          <w:szCs w:val="24"/>
        </w:rPr>
        <w:t>εξακόσιους χιλιάδες</w:t>
      </w:r>
      <w:r w:rsidRPr="00EE008B">
        <w:rPr>
          <w:rFonts w:eastAsia="Times New Roman"/>
          <w:szCs w:val="24"/>
        </w:rPr>
        <w:t xml:space="preserve"> </w:t>
      </w:r>
      <w:r>
        <w:rPr>
          <w:rFonts w:eastAsia="Times New Roman"/>
          <w:szCs w:val="24"/>
        </w:rPr>
        <w:t xml:space="preserve">Έλληνες της </w:t>
      </w:r>
      <w:r w:rsidRPr="00EE008B">
        <w:rPr>
          <w:rFonts w:eastAsia="Times New Roman"/>
          <w:szCs w:val="24"/>
        </w:rPr>
        <w:t xml:space="preserve">Μικράς Ασίας και ξερίζωσε </w:t>
      </w:r>
      <w:r>
        <w:rPr>
          <w:rFonts w:eastAsia="Times New Roman"/>
          <w:szCs w:val="24"/>
        </w:rPr>
        <w:t>άλλους τόσους, τ</w:t>
      </w:r>
      <w:r w:rsidRPr="00EE008B">
        <w:rPr>
          <w:rFonts w:eastAsia="Times New Roman"/>
          <w:szCs w:val="24"/>
        </w:rPr>
        <w:t xml:space="preserve">ότε που η </w:t>
      </w:r>
      <w:r>
        <w:rPr>
          <w:rFonts w:eastAsia="Times New Roman"/>
          <w:szCs w:val="24"/>
        </w:rPr>
        <w:t>Μ</w:t>
      </w:r>
      <w:r w:rsidRPr="00EE008B">
        <w:rPr>
          <w:rFonts w:eastAsia="Times New Roman"/>
          <w:szCs w:val="24"/>
        </w:rPr>
        <w:t>εγάλη Ιδέα του</w:t>
      </w:r>
      <w:r>
        <w:rPr>
          <w:rFonts w:eastAsia="Times New Roman"/>
          <w:szCs w:val="24"/>
        </w:rPr>
        <w:t>ς</w:t>
      </w:r>
      <w:r w:rsidRPr="00EE008B">
        <w:rPr>
          <w:rFonts w:eastAsia="Times New Roman"/>
          <w:szCs w:val="24"/>
        </w:rPr>
        <w:t xml:space="preserve"> στοίχισε το </w:t>
      </w:r>
      <w:r>
        <w:rPr>
          <w:rFonts w:eastAsia="Times New Roman"/>
          <w:szCs w:val="24"/>
        </w:rPr>
        <w:t xml:space="preserve">βιός, </w:t>
      </w:r>
      <w:r w:rsidRPr="00EE008B">
        <w:rPr>
          <w:rFonts w:eastAsia="Times New Roman"/>
          <w:szCs w:val="24"/>
        </w:rPr>
        <w:t>τα σπίτια</w:t>
      </w:r>
      <w:r>
        <w:rPr>
          <w:rFonts w:eastAsia="Times New Roman"/>
          <w:szCs w:val="24"/>
        </w:rPr>
        <w:t>,</w:t>
      </w:r>
      <w:r w:rsidRPr="00EE008B">
        <w:rPr>
          <w:rFonts w:eastAsia="Times New Roman"/>
          <w:szCs w:val="24"/>
        </w:rPr>
        <w:t xml:space="preserve"> τ</w:t>
      </w:r>
      <w:r>
        <w:rPr>
          <w:rFonts w:eastAsia="Times New Roman"/>
          <w:szCs w:val="24"/>
        </w:rPr>
        <w:t>ι</w:t>
      </w:r>
      <w:r w:rsidRPr="00EE008B">
        <w:rPr>
          <w:rFonts w:eastAsia="Times New Roman"/>
          <w:szCs w:val="24"/>
        </w:rPr>
        <w:t>ς πατρίδ</w:t>
      </w:r>
      <w:r>
        <w:rPr>
          <w:rFonts w:eastAsia="Times New Roman"/>
          <w:szCs w:val="24"/>
        </w:rPr>
        <w:t>ε</w:t>
      </w:r>
      <w:r w:rsidRPr="00EE008B">
        <w:rPr>
          <w:rFonts w:eastAsia="Times New Roman"/>
          <w:szCs w:val="24"/>
        </w:rPr>
        <w:t>ς</w:t>
      </w:r>
      <w:r>
        <w:rPr>
          <w:rFonts w:eastAsia="Times New Roman"/>
          <w:szCs w:val="24"/>
        </w:rPr>
        <w:t xml:space="preserve">, τις ζωές των αγαπημένων </w:t>
      </w:r>
      <w:r w:rsidRPr="00EE008B">
        <w:rPr>
          <w:rFonts w:eastAsia="Times New Roman"/>
          <w:szCs w:val="24"/>
        </w:rPr>
        <w:t>που βρήκαν καταφύγιο στην Ημαθία</w:t>
      </w:r>
      <w:r>
        <w:rPr>
          <w:rFonts w:eastAsia="Times New Roman"/>
          <w:szCs w:val="24"/>
        </w:rPr>
        <w:t>.</w:t>
      </w:r>
    </w:p>
    <w:p w14:paraId="77C0333D" w14:textId="77777777" w:rsidR="006113A9" w:rsidRDefault="006B6FC4">
      <w:pPr>
        <w:spacing w:line="600" w:lineRule="auto"/>
        <w:ind w:firstLine="720"/>
        <w:contextualSpacing/>
        <w:jc w:val="both"/>
        <w:rPr>
          <w:rFonts w:eastAsia="Times New Roman"/>
          <w:szCs w:val="24"/>
        </w:rPr>
      </w:pPr>
      <w:r>
        <w:rPr>
          <w:rFonts w:eastAsia="Times New Roman"/>
          <w:szCs w:val="24"/>
        </w:rPr>
        <w:t>Μ</w:t>
      </w:r>
      <w:r w:rsidRPr="00EE008B">
        <w:rPr>
          <w:rFonts w:eastAsia="Times New Roman"/>
          <w:szCs w:val="24"/>
        </w:rPr>
        <w:t>ου έλεγε η γιαγιά μου ιστορίες από όταν ήταν μικρή ότ</w:t>
      </w:r>
      <w:r w:rsidRPr="00EE008B">
        <w:rPr>
          <w:rFonts w:eastAsia="Times New Roman"/>
          <w:szCs w:val="24"/>
        </w:rPr>
        <w:t>ι βρήκα</w:t>
      </w:r>
      <w:r>
        <w:rPr>
          <w:rFonts w:eastAsia="Times New Roman"/>
          <w:szCs w:val="24"/>
        </w:rPr>
        <w:t>ν</w:t>
      </w:r>
      <w:r w:rsidRPr="00EE008B">
        <w:rPr>
          <w:rFonts w:eastAsia="Times New Roman"/>
          <w:szCs w:val="24"/>
        </w:rPr>
        <w:t xml:space="preserve"> μία Μακεδονία που ζούσαν μαζί ελληνόφωνοι</w:t>
      </w:r>
      <w:r>
        <w:rPr>
          <w:rFonts w:eastAsia="Times New Roman"/>
          <w:szCs w:val="24"/>
        </w:rPr>
        <w:t>,</w:t>
      </w:r>
      <w:r w:rsidRPr="00EE008B">
        <w:rPr>
          <w:rFonts w:eastAsia="Times New Roman"/>
          <w:szCs w:val="24"/>
        </w:rPr>
        <w:t xml:space="preserve"> σλαβόφωνοι</w:t>
      </w:r>
      <w:r>
        <w:rPr>
          <w:rFonts w:eastAsia="Times New Roman"/>
          <w:szCs w:val="24"/>
        </w:rPr>
        <w:t xml:space="preserve">, εβραίοι και μουσουλμάνοι, </w:t>
      </w:r>
      <w:r w:rsidRPr="00EE008B">
        <w:rPr>
          <w:rFonts w:eastAsia="Times New Roman"/>
          <w:szCs w:val="24"/>
        </w:rPr>
        <w:t xml:space="preserve">που τα παιδιά έπαιζαν μαζί στους μαχαλάδες και που η Τουρκάλα γειτόνισσα πρόσεχε τις μικρές αδερφές της </w:t>
      </w:r>
      <w:r>
        <w:rPr>
          <w:rFonts w:eastAsia="Times New Roman"/>
          <w:szCs w:val="24"/>
        </w:rPr>
        <w:t>ό</w:t>
      </w:r>
      <w:r w:rsidRPr="00EE008B">
        <w:rPr>
          <w:rFonts w:eastAsia="Times New Roman"/>
          <w:szCs w:val="24"/>
        </w:rPr>
        <w:t>ταν δούλευα</w:t>
      </w:r>
      <w:r>
        <w:rPr>
          <w:rFonts w:eastAsia="Times New Roman"/>
          <w:szCs w:val="24"/>
        </w:rPr>
        <w:t>ν</w:t>
      </w:r>
      <w:r w:rsidRPr="00EE008B">
        <w:rPr>
          <w:rFonts w:eastAsia="Times New Roman"/>
          <w:szCs w:val="24"/>
        </w:rPr>
        <w:t xml:space="preserve"> στα χωράφια</w:t>
      </w:r>
      <w:r>
        <w:rPr>
          <w:rFonts w:eastAsia="Times New Roman"/>
          <w:szCs w:val="24"/>
        </w:rPr>
        <w:t>. Ή</w:t>
      </w:r>
      <w:r w:rsidRPr="00EE008B">
        <w:rPr>
          <w:rFonts w:eastAsia="Times New Roman"/>
          <w:szCs w:val="24"/>
        </w:rPr>
        <w:t>ταν τότε η Μακεδονία</w:t>
      </w:r>
      <w:r>
        <w:rPr>
          <w:rFonts w:eastAsia="Times New Roman"/>
          <w:szCs w:val="24"/>
        </w:rPr>
        <w:t>,</w:t>
      </w:r>
      <w:r w:rsidRPr="00EE008B">
        <w:rPr>
          <w:rFonts w:eastAsia="Times New Roman"/>
          <w:szCs w:val="24"/>
        </w:rPr>
        <w:t xml:space="preserve"> η πύλη των Β</w:t>
      </w:r>
      <w:r w:rsidRPr="00EE008B">
        <w:rPr>
          <w:rFonts w:eastAsia="Times New Roman"/>
          <w:szCs w:val="24"/>
        </w:rPr>
        <w:t>αλκανίων και η Θεσσαλονίκη</w:t>
      </w:r>
      <w:r>
        <w:rPr>
          <w:rFonts w:eastAsia="Times New Roman"/>
          <w:szCs w:val="24"/>
        </w:rPr>
        <w:t>,</w:t>
      </w:r>
      <w:r w:rsidRPr="00EE008B">
        <w:rPr>
          <w:rFonts w:eastAsia="Times New Roman"/>
          <w:szCs w:val="24"/>
        </w:rPr>
        <w:t xml:space="preserve"> η μεγαλύτερη πόλη νότια του Δούναβη μετά την Κωνσταντινούπολη</w:t>
      </w:r>
      <w:r>
        <w:rPr>
          <w:rFonts w:eastAsia="Times New Roman"/>
          <w:szCs w:val="24"/>
        </w:rPr>
        <w:t>,</w:t>
      </w:r>
      <w:r w:rsidRPr="00EE008B">
        <w:rPr>
          <w:rFonts w:eastAsia="Times New Roman"/>
          <w:szCs w:val="24"/>
        </w:rPr>
        <w:t xml:space="preserve"> όταν η Μακεδονία </w:t>
      </w:r>
      <w:r>
        <w:rPr>
          <w:rFonts w:eastAsia="Times New Roman"/>
          <w:szCs w:val="24"/>
        </w:rPr>
        <w:t>ένωνε</w:t>
      </w:r>
      <w:r w:rsidRPr="00EE008B">
        <w:rPr>
          <w:rFonts w:eastAsia="Times New Roman"/>
          <w:szCs w:val="24"/>
        </w:rPr>
        <w:t xml:space="preserve"> τους λαούς αντί να τους χωρί</w:t>
      </w:r>
      <w:r>
        <w:rPr>
          <w:rFonts w:eastAsia="Times New Roman"/>
          <w:szCs w:val="24"/>
        </w:rPr>
        <w:t>ζει.</w:t>
      </w:r>
    </w:p>
    <w:p w14:paraId="77C0333E" w14:textId="77777777" w:rsidR="006113A9" w:rsidRDefault="006B6FC4">
      <w:pPr>
        <w:spacing w:line="600" w:lineRule="auto"/>
        <w:ind w:firstLine="720"/>
        <w:contextualSpacing/>
        <w:jc w:val="both"/>
        <w:rPr>
          <w:rFonts w:eastAsia="Times New Roman"/>
          <w:szCs w:val="24"/>
        </w:rPr>
      </w:pPr>
      <w:r>
        <w:rPr>
          <w:rFonts w:eastAsia="Times New Roman"/>
          <w:szCs w:val="24"/>
        </w:rPr>
        <w:t xml:space="preserve">Καυχιόμαστε για την </w:t>
      </w:r>
      <w:r w:rsidRPr="00EE008B">
        <w:rPr>
          <w:rFonts w:eastAsia="Times New Roman"/>
          <w:szCs w:val="24"/>
        </w:rPr>
        <w:t xml:space="preserve">καταγωγή από τους </w:t>
      </w:r>
      <w:r>
        <w:rPr>
          <w:rFonts w:eastAsia="Times New Roman"/>
          <w:szCs w:val="24"/>
        </w:rPr>
        <w:t>α</w:t>
      </w:r>
      <w:r w:rsidRPr="00EE008B">
        <w:rPr>
          <w:rFonts w:eastAsia="Times New Roman"/>
          <w:szCs w:val="24"/>
        </w:rPr>
        <w:t>ρχαίους Έλληνες που αποίκισαν όλη τη Μεσόγειο</w:t>
      </w:r>
      <w:r>
        <w:rPr>
          <w:rFonts w:eastAsia="Times New Roman"/>
          <w:szCs w:val="24"/>
        </w:rPr>
        <w:t>,</w:t>
      </w:r>
      <w:r w:rsidRPr="00EE008B">
        <w:rPr>
          <w:rFonts w:eastAsia="Times New Roman"/>
          <w:szCs w:val="24"/>
        </w:rPr>
        <w:t xml:space="preserve"> ξεχνάμε ότι για να το π</w:t>
      </w:r>
      <w:r w:rsidRPr="00EE008B">
        <w:rPr>
          <w:rFonts w:eastAsia="Times New Roman"/>
          <w:szCs w:val="24"/>
        </w:rPr>
        <w:t xml:space="preserve">ετύχουν αυτό </w:t>
      </w:r>
      <w:r>
        <w:rPr>
          <w:rFonts w:eastAsia="Times New Roman"/>
          <w:szCs w:val="24"/>
        </w:rPr>
        <w:t>συνεργαζόντουσαν</w:t>
      </w:r>
      <w:r w:rsidRPr="00EE008B">
        <w:rPr>
          <w:rFonts w:eastAsia="Times New Roman"/>
          <w:szCs w:val="24"/>
        </w:rPr>
        <w:t xml:space="preserve"> και εμπορεύονταν με τους γείτονές </w:t>
      </w:r>
      <w:r>
        <w:rPr>
          <w:rFonts w:eastAsia="Times New Roman"/>
          <w:szCs w:val="24"/>
        </w:rPr>
        <w:t>τους.</w:t>
      </w:r>
    </w:p>
    <w:p w14:paraId="77C0333F" w14:textId="77777777" w:rsidR="006113A9" w:rsidRDefault="006B6FC4">
      <w:pPr>
        <w:spacing w:line="600" w:lineRule="auto"/>
        <w:ind w:firstLine="720"/>
        <w:contextualSpacing/>
        <w:jc w:val="both"/>
        <w:rPr>
          <w:rFonts w:eastAsia="Times New Roman"/>
          <w:szCs w:val="24"/>
        </w:rPr>
      </w:pPr>
      <w:r>
        <w:rPr>
          <w:rFonts w:eastAsia="Times New Roman"/>
          <w:szCs w:val="24"/>
        </w:rPr>
        <w:lastRenderedPageBreak/>
        <w:t>Τιμάμε</w:t>
      </w:r>
      <w:r w:rsidRPr="00EE008B">
        <w:rPr>
          <w:rFonts w:eastAsia="Times New Roman"/>
          <w:szCs w:val="24"/>
        </w:rPr>
        <w:t xml:space="preserve"> το</w:t>
      </w:r>
      <w:r>
        <w:rPr>
          <w:rFonts w:eastAsia="Times New Roman"/>
          <w:szCs w:val="24"/>
        </w:rPr>
        <w:t>ν</w:t>
      </w:r>
      <w:r w:rsidRPr="00EE008B">
        <w:rPr>
          <w:rFonts w:eastAsia="Times New Roman"/>
          <w:szCs w:val="24"/>
        </w:rPr>
        <w:t xml:space="preserve"> Μέγα Αλέξανδρο επιλεκτικά</w:t>
      </w:r>
      <w:r>
        <w:rPr>
          <w:rFonts w:eastAsia="Times New Roman"/>
          <w:szCs w:val="24"/>
        </w:rPr>
        <w:t>,</w:t>
      </w:r>
      <w:r w:rsidRPr="00EE008B">
        <w:rPr>
          <w:rFonts w:eastAsia="Times New Roman"/>
          <w:szCs w:val="24"/>
        </w:rPr>
        <w:t xml:space="preserve"> ξεχνώντας πως πρώτος απέφυγε τις διακρίσεις ανάμεσα στους λαούς και προέτρεπε τους Μακεδόνες να παντρεύονται Περσίδες</w:t>
      </w:r>
      <w:r>
        <w:rPr>
          <w:rFonts w:eastAsia="Times New Roman"/>
          <w:szCs w:val="24"/>
        </w:rPr>
        <w:t>.</w:t>
      </w:r>
      <w:r w:rsidRPr="00EE008B">
        <w:rPr>
          <w:rFonts w:eastAsia="Times New Roman"/>
          <w:szCs w:val="24"/>
        </w:rPr>
        <w:t xml:space="preserve"> Ο</w:t>
      </w:r>
      <w:r>
        <w:rPr>
          <w:rFonts w:eastAsia="Times New Roman"/>
          <w:szCs w:val="24"/>
        </w:rPr>
        <w:t xml:space="preserve"> ίδιος παντρεύτηκε τη Ρωξάνη</w:t>
      </w:r>
      <w:r>
        <w:rPr>
          <w:rFonts w:eastAsia="Times New Roman"/>
          <w:szCs w:val="24"/>
        </w:rPr>
        <w:t>, κόρη Πέρση σατράπη.</w:t>
      </w:r>
    </w:p>
    <w:p w14:paraId="77C03340" w14:textId="77777777" w:rsidR="006113A9" w:rsidRDefault="006B6FC4">
      <w:pPr>
        <w:spacing w:line="600" w:lineRule="auto"/>
        <w:ind w:firstLine="720"/>
        <w:contextualSpacing/>
        <w:jc w:val="both"/>
        <w:rPr>
          <w:rFonts w:eastAsia="Times New Roman"/>
          <w:szCs w:val="24"/>
        </w:rPr>
      </w:pPr>
      <w:r>
        <w:rPr>
          <w:rFonts w:eastAsia="Times New Roman"/>
          <w:szCs w:val="24"/>
        </w:rPr>
        <w:t>Ε</w:t>
      </w:r>
      <w:r w:rsidRPr="00EE008B">
        <w:rPr>
          <w:rFonts w:eastAsia="Times New Roman"/>
          <w:szCs w:val="24"/>
        </w:rPr>
        <w:t>ίμαστε περήφανοι για τους μεγάλους μας προγόνους</w:t>
      </w:r>
      <w:r>
        <w:rPr>
          <w:rFonts w:eastAsia="Times New Roman"/>
          <w:szCs w:val="24"/>
        </w:rPr>
        <w:t>,</w:t>
      </w:r>
      <w:r w:rsidRPr="00EE008B">
        <w:rPr>
          <w:rFonts w:eastAsia="Times New Roman"/>
          <w:szCs w:val="24"/>
        </w:rPr>
        <w:t xml:space="preserve"> ξεχνάμε όμως αυτό που </w:t>
      </w:r>
      <w:r>
        <w:rPr>
          <w:rFonts w:eastAsia="Times New Roman"/>
          <w:szCs w:val="24"/>
        </w:rPr>
        <w:t>τους</w:t>
      </w:r>
      <w:r w:rsidRPr="00EE008B">
        <w:rPr>
          <w:rFonts w:eastAsia="Times New Roman"/>
          <w:szCs w:val="24"/>
        </w:rPr>
        <w:t xml:space="preserve"> έκανε </w:t>
      </w:r>
      <w:r>
        <w:rPr>
          <w:rFonts w:eastAsia="Times New Roman"/>
          <w:szCs w:val="24"/>
        </w:rPr>
        <w:t xml:space="preserve">μεγάλους. </w:t>
      </w:r>
    </w:p>
    <w:p w14:paraId="77C03341" w14:textId="77777777" w:rsidR="006113A9" w:rsidRDefault="006B6FC4">
      <w:pPr>
        <w:spacing w:line="600" w:lineRule="auto"/>
        <w:ind w:firstLine="720"/>
        <w:contextualSpacing/>
        <w:jc w:val="both"/>
        <w:rPr>
          <w:rFonts w:eastAsia="Times New Roman"/>
          <w:szCs w:val="24"/>
        </w:rPr>
      </w:pPr>
      <w:r>
        <w:rPr>
          <w:rFonts w:eastAsia="Times New Roman"/>
          <w:szCs w:val="24"/>
        </w:rPr>
        <w:t>Η</w:t>
      </w:r>
      <w:r w:rsidRPr="00EE008B">
        <w:rPr>
          <w:rFonts w:eastAsia="Times New Roman"/>
          <w:szCs w:val="24"/>
        </w:rPr>
        <w:t xml:space="preserve"> Μακεδονία</w:t>
      </w:r>
      <w:r>
        <w:rPr>
          <w:rFonts w:eastAsia="Times New Roman"/>
          <w:szCs w:val="24"/>
        </w:rPr>
        <w:t>, λ</w:t>
      </w:r>
      <w:r w:rsidRPr="00EE008B">
        <w:rPr>
          <w:rFonts w:eastAsia="Times New Roman"/>
          <w:szCs w:val="24"/>
        </w:rPr>
        <w:t>οιπόν</w:t>
      </w:r>
      <w:r>
        <w:rPr>
          <w:rFonts w:eastAsia="Times New Roman"/>
          <w:szCs w:val="24"/>
        </w:rPr>
        <w:t>,</w:t>
      </w:r>
      <w:r w:rsidRPr="00EE008B">
        <w:rPr>
          <w:rFonts w:eastAsia="Times New Roman"/>
          <w:szCs w:val="24"/>
        </w:rPr>
        <w:t xml:space="preserve"> του Φιλίππου του </w:t>
      </w:r>
      <w:r>
        <w:rPr>
          <w:rFonts w:eastAsia="Times New Roman"/>
          <w:szCs w:val="24"/>
        </w:rPr>
        <w:t>Β΄,</w:t>
      </w:r>
      <w:r w:rsidRPr="00EE008B">
        <w:rPr>
          <w:rFonts w:eastAsia="Times New Roman"/>
          <w:szCs w:val="24"/>
        </w:rPr>
        <w:t xml:space="preserve"> του Μεγαλέξανδρου και του μεγάλου φιλόσοφου </w:t>
      </w:r>
      <w:r>
        <w:rPr>
          <w:rFonts w:eastAsia="Times New Roman"/>
          <w:szCs w:val="24"/>
        </w:rPr>
        <w:t xml:space="preserve">του </w:t>
      </w:r>
      <w:r w:rsidRPr="00EE008B">
        <w:rPr>
          <w:rFonts w:eastAsia="Times New Roman"/>
          <w:szCs w:val="24"/>
        </w:rPr>
        <w:t xml:space="preserve">Αριστοτέλη </w:t>
      </w:r>
      <w:r>
        <w:rPr>
          <w:rFonts w:eastAsia="Times New Roman"/>
          <w:szCs w:val="24"/>
        </w:rPr>
        <w:t>του</w:t>
      </w:r>
      <w:r w:rsidRPr="00EE008B">
        <w:rPr>
          <w:rFonts w:eastAsia="Times New Roman"/>
          <w:szCs w:val="24"/>
        </w:rPr>
        <w:t xml:space="preserve"> Σταγειρίτη είναι Ελλάδα</w:t>
      </w:r>
      <w:r>
        <w:rPr>
          <w:rFonts w:eastAsia="Times New Roman"/>
          <w:szCs w:val="24"/>
        </w:rPr>
        <w:t>.</w:t>
      </w:r>
      <w:r w:rsidRPr="00EE008B">
        <w:rPr>
          <w:rFonts w:eastAsia="Times New Roman"/>
          <w:szCs w:val="24"/>
        </w:rPr>
        <w:t xml:space="preserve"> </w:t>
      </w:r>
    </w:p>
    <w:p w14:paraId="77C03342" w14:textId="77777777" w:rsidR="006113A9" w:rsidRDefault="006B6FC4">
      <w:pPr>
        <w:spacing w:line="600" w:lineRule="auto"/>
        <w:ind w:firstLine="720"/>
        <w:contextualSpacing/>
        <w:jc w:val="both"/>
        <w:rPr>
          <w:rFonts w:eastAsia="Times New Roman"/>
          <w:szCs w:val="24"/>
        </w:rPr>
      </w:pPr>
      <w:r w:rsidRPr="00EE008B">
        <w:rPr>
          <w:rFonts w:eastAsia="Times New Roman"/>
          <w:szCs w:val="24"/>
        </w:rPr>
        <w:t xml:space="preserve">Τα </w:t>
      </w:r>
      <w:r w:rsidRPr="00EE008B">
        <w:rPr>
          <w:rFonts w:eastAsia="Times New Roman"/>
          <w:szCs w:val="24"/>
        </w:rPr>
        <w:t>παραπάνω τοποθετούν</w:t>
      </w:r>
      <w:r>
        <w:rPr>
          <w:rFonts w:eastAsia="Times New Roman"/>
          <w:szCs w:val="24"/>
        </w:rPr>
        <w:t xml:space="preserve"> στο</w:t>
      </w:r>
      <w:r w:rsidRPr="00EE008B">
        <w:rPr>
          <w:rFonts w:eastAsia="Times New Roman"/>
          <w:szCs w:val="24"/>
        </w:rPr>
        <w:t xml:space="preserve"> χρόνο με ακρίβεια τη διαχρονία του έθνους που κανένας επιστήμονας δεν διανοήθηκε ποτέ να </w:t>
      </w:r>
      <w:r>
        <w:rPr>
          <w:rFonts w:eastAsia="Times New Roman"/>
          <w:szCs w:val="24"/>
        </w:rPr>
        <w:t>αμφισβητήσει. Ο</w:t>
      </w:r>
      <w:r w:rsidRPr="00EE008B">
        <w:rPr>
          <w:rFonts w:eastAsia="Times New Roman"/>
          <w:szCs w:val="24"/>
        </w:rPr>
        <w:t>ι Σλάβοι</w:t>
      </w:r>
      <w:r>
        <w:rPr>
          <w:rFonts w:eastAsia="Times New Roman"/>
          <w:szCs w:val="24"/>
        </w:rPr>
        <w:t>,</w:t>
      </w:r>
      <w:r w:rsidRPr="00EE008B">
        <w:rPr>
          <w:rFonts w:eastAsia="Times New Roman"/>
          <w:szCs w:val="24"/>
        </w:rPr>
        <w:t xml:space="preserve"> όμως </w:t>
      </w:r>
      <w:r>
        <w:rPr>
          <w:rFonts w:eastAsia="Times New Roman"/>
          <w:szCs w:val="24"/>
        </w:rPr>
        <w:t>και οι Βούλγαροι εμφανίστηκαν στην περιοχή τον 6</w:t>
      </w:r>
      <w:r w:rsidRPr="00BE39DF">
        <w:rPr>
          <w:rFonts w:eastAsia="Times New Roman"/>
          <w:szCs w:val="24"/>
          <w:vertAlign w:val="superscript"/>
        </w:rPr>
        <w:t>ο</w:t>
      </w:r>
      <w:r>
        <w:rPr>
          <w:rFonts w:eastAsia="Times New Roman"/>
          <w:szCs w:val="24"/>
        </w:rPr>
        <w:t xml:space="preserve"> </w:t>
      </w:r>
      <w:r w:rsidRPr="00EE008B">
        <w:rPr>
          <w:rFonts w:eastAsia="Times New Roman"/>
          <w:szCs w:val="24"/>
        </w:rPr>
        <w:t>μετά Χριστ</w:t>
      </w:r>
      <w:r>
        <w:rPr>
          <w:rFonts w:eastAsia="Times New Roman"/>
          <w:szCs w:val="24"/>
        </w:rPr>
        <w:t xml:space="preserve">όν </w:t>
      </w:r>
      <w:r w:rsidRPr="00EE008B">
        <w:rPr>
          <w:rFonts w:eastAsia="Times New Roman"/>
          <w:szCs w:val="24"/>
        </w:rPr>
        <w:t>αιώνα</w:t>
      </w:r>
      <w:r>
        <w:rPr>
          <w:rFonts w:eastAsia="Times New Roman"/>
          <w:szCs w:val="24"/>
        </w:rPr>
        <w:t>,</w:t>
      </w:r>
      <w:r w:rsidRPr="00EE008B">
        <w:rPr>
          <w:rFonts w:eastAsia="Times New Roman"/>
          <w:szCs w:val="24"/>
        </w:rPr>
        <w:t xml:space="preserve"> κάτι που </w:t>
      </w:r>
      <w:r>
        <w:rPr>
          <w:rFonts w:eastAsia="Times New Roman"/>
          <w:szCs w:val="24"/>
        </w:rPr>
        <w:t>ε</w:t>
      </w:r>
      <w:r w:rsidRPr="00EE008B">
        <w:rPr>
          <w:rFonts w:eastAsia="Times New Roman"/>
          <w:szCs w:val="24"/>
        </w:rPr>
        <w:t>πίσης κανένας σοβαρός επιστήμονας</w:t>
      </w:r>
      <w:r w:rsidRPr="00EE008B">
        <w:rPr>
          <w:rFonts w:eastAsia="Times New Roman"/>
          <w:szCs w:val="24"/>
        </w:rPr>
        <w:t xml:space="preserve"> δεν αμφισβήτησε</w:t>
      </w:r>
      <w:r>
        <w:rPr>
          <w:rFonts w:eastAsia="Times New Roman"/>
          <w:szCs w:val="24"/>
        </w:rPr>
        <w:t>,</w:t>
      </w:r>
      <w:r w:rsidRPr="00EE008B">
        <w:rPr>
          <w:rFonts w:eastAsia="Times New Roman"/>
          <w:szCs w:val="24"/>
        </w:rPr>
        <w:t xml:space="preserve"> ούτε </w:t>
      </w:r>
      <w:r>
        <w:rPr>
          <w:rFonts w:eastAsia="Times New Roman"/>
          <w:szCs w:val="24"/>
        </w:rPr>
        <w:t>αμφισβητεί.</w:t>
      </w:r>
    </w:p>
    <w:p w14:paraId="77C03343" w14:textId="77777777" w:rsidR="006113A9" w:rsidRDefault="006B6FC4">
      <w:pPr>
        <w:spacing w:line="600" w:lineRule="auto"/>
        <w:ind w:firstLine="720"/>
        <w:contextualSpacing/>
        <w:jc w:val="both"/>
        <w:rPr>
          <w:rFonts w:eastAsia="Times New Roman"/>
          <w:szCs w:val="24"/>
        </w:rPr>
      </w:pPr>
      <w:r>
        <w:rPr>
          <w:rFonts w:eastAsia="Times New Roman"/>
          <w:szCs w:val="24"/>
        </w:rPr>
        <w:t>Πο</w:t>
      </w:r>
      <w:r w:rsidRPr="00EE008B">
        <w:rPr>
          <w:rFonts w:eastAsia="Times New Roman"/>
          <w:szCs w:val="24"/>
        </w:rPr>
        <w:t xml:space="preserve">ια η διαφορά </w:t>
      </w:r>
      <w:r>
        <w:rPr>
          <w:rFonts w:eastAsia="Times New Roman"/>
          <w:szCs w:val="24"/>
        </w:rPr>
        <w:t>μας,</w:t>
      </w:r>
      <w:r w:rsidRPr="00EE008B">
        <w:rPr>
          <w:rFonts w:eastAsia="Times New Roman"/>
          <w:szCs w:val="24"/>
        </w:rPr>
        <w:t xml:space="preserve"> λοιπόν</w:t>
      </w:r>
      <w:r>
        <w:rPr>
          <w:rFonts w:eastAsia="Times New Roman"/>
          <w:szCs w:val="24"/>
        </w:rPr>
        <w:t>,</w:t>
      </w:r>
      <w:r w:rsidRPr="00EE008B">
        <w:rPr>
          <w:rFonts w:eastAsia="Times New Roman"/>
          <w:szCs w:val="24"/>
        </w:rPr>
        <w:t xml:space="preserve"> </w:t>
      </w:r>
      <w:r>
        <w:rPr>
          <w:rFonts w:eastAsia="Times New Roman"/>
          <w:szCs w:val="24"/>
        </w:rPr>
        <w:t xml:space="preserve">με </w:t>
      </w:r>
      <w:r w:rsidRPr="00EE008B">
        <w:rPr>
          <w:rFonts w:eastAsia="Times New Roman"/>
          <w:szCs w:val="24"/>
        </w:rPr>
        <w:t>τους βόρειους γείτονες</w:t>
      </w:r>
      <w:r>
        <w:rPr>
          <w:rFonts w:eastAsia="Times New Roman"/>
          <w:szCs w:val="24"/>
        </w:rPr>
        <w:t>;</w:t>
      </w:r>
      <w:r w:rsidRPr="00EE008B">
        <w:rPr>
          <w:rFonts w:eastAsia="Times New Roman"/>
          <w:szCs w:val="24"/>
        </w:rPr>
        <w:t xml:space="preserve"> Γιατί </w:t>
      </w:r>
      <w:r>
        <w:rPr>
          <w:rFonts w:eastAsia="Times New Roman"/>
          <w:szCs w:val="24"/>
        </w:rPr>
        <w:t>ερίζουμε;</w:t>
      </w:r>
      <w:r w:rsidRPr="00EE008B">
        <w:rPr>
          <w:rFonts w:eastAsia="Times New Roman"/>
          <w:szCs w:val="24"/>
        </w:rPr>
        <w:t xml:space="preserve"> Τι μας χωρίζει</w:t>
      </w:r>
      <w:r>
        <w:rPr>
          <w:rFonts w:eastAsia="Times New Roman"/>
          <w:szCs w:val="24"/>
        </w:rPr>
        <w:t>;</w:t>
      </w:r>
      <w:r w:rsidRPr="00EE008B">
        <w:rPr>
          <w:rFonts w:eastAsia="Times New Roman"/>
          <w:szCs w:val="24"/>
        </w:rPr>
        <w:t xml:space="preserve"> Ποιο είναι το ζητούμενο</w:t>
      </w:r>
      <w:r>
        <w:rPr>
          <w:rFonts w:eastAsia="Times New Roman"/>
          <w:szCs w:val="24"/>
        </w:rPr>
        <w:t>;</w:t>
      </w:r>
      <w:r w:rsidRPr="00EE008B">
        <w:rPr>
          <w:rFonts w:eastAsia="Times New Roman"/>
          <w:szCs w:val="24"/>
        </w:rPr>
        <w:t xml:space="preserve"> Μήπως η </w:t>
      </w:r>
      <w:r>
        <w:rPr>
          <w:rFonts w:eastAsia="Times New Roman"/>
          <w:szCs w:val="24"/>
        </w:rPr>
        <w:t>οριοθέτηση</w:t>
      </w:r>
      <w:r w:rsidRPr="00EE008B">
        <w:rPr>
          <w:rFonts w:eastAsia="Times New Roman"/>
          <w:szCs w:val="24"/>
        </w:rPr>
        <w:t xml:space="preserve"> εδαφών ή μήπως η οριοθέτηση ιστορίας και ταυτοτήτων</w:t>
      </w:r>
      <w:r>
        <w:rPr>
          <w:rFonts w:eastAsia="Times New Roman"/>
          <w:szCs w:val="24"/>
        </w:rPr>
        <w:t>;</w:t>
      </w:r>
    </w:p>
    <w:p w14:paraId="77C03344" w14:textId="77777777" w:rsidR="006113A9" w:rsidRDefault="006B6FC4">
      <w:pPr>
        <w:spacing w:line="600" w:lineRule="auto"/>
        <w:ind w:firstLine="720"/>
        <w:contextualSpacing/>
        <w:jc w:val="both"/>
        <w:rPr>
          <w:rFonts w:eastAsia="Times New Roman"/>
          <w:szCs w:val="24"/>
        </w:rPr>
      </w:pPr>
      <w:r>
        <w:rPr>
          <w:rFonts w:eastAsia="Times New Roman"/>
          <w:szCs w:val="24"/>
        </w:rPr>
        <w:lastRenderedPageBreak/>
        <w:t>Ε</w:t>
      </w:r>
      <w:r w:rsidRPr="00EE008B">
        <w:rPr>
          <w:rFonts w:eastAsia="Times New Roman"/>
          <w:szCs w:val="24"/>
        </w:rPr>
        <w:t>ξαρχής πρέπει να γίνει κ</w:t>
      </w:r>
      <w:r>
        <w:rPr>
          <w:rFonts w:eastAsia="Times New Roman"/>
          <w:szCs w:val="24"/>
        </w:rPr>
        <w:t>ατανοητό ότι</w:t>
      </w:r>
      <w:r>
        <w:rPr>
          <w:rFonts w:eastAsia="Times New Roman"/>
          <w:szCs w:val="24"/>
        </w:rPr>
        <w:t xml:space="preserve"> όσα θα πω παρακάτω, πρώτον, </w:t>
      </w:r>
      <w:r w:rsidRPr="00EE008B">
        <w:rPr>
          <w:rFonts w:eastAsia="Times New Roman"/>
          <w:szCs w:val="24"/>
        </w:rPr>
        <w:t xml:space="preserve">τα διαπραγματεύτηκαν και τα συνομολόγησαν </w:t>
      </w:r>
      <w:r>
        <w:rPr>
          <w:rFonts w:eastAsia="Times New Roman"/>
          <w:szCs w:val="24"/>
        </w:rPr>
        <w:t>οι</w:t>
      </w:r>
      <w:r w:rsidRPr="00EE008B">
        <w:rPr>
          <w:rFonts w:eastAsia="Times New Roman"/>
          <w:szCs w:val="24"/>
        </w:rPr>
        <w:t xml:space="preserve"> πλέον ειδικοί επιστήμονες</w:t>
      </w:r>
      <w:r>
        <w:rPr>
          <w:rFonts w:eastAsia="Times New Roman"/>
          <w:szCs w:val="24"/>
        </w:rPr>
        <w:t>,</w:t>
      </w:r>
      <w:r w:rsidRPr="00EE008B">
        <w:rPr>
          <w:rFonts w:eastAsia="Times New Roman"/>
          <w:szCs w:val="24"/>
        </w:rPr>
        <w:t xml:space="preserve"> οι καλύτεροι</w:t>
      </w:r>
      <w:r>
        <w:rPr>
          <w:rFonts w:eastAsia="Times New Roman"/>
          <w:szCs w:val="24"/>
        </w:rPr>
        <w:t>,</w:t>
      </w:r>
      <w:r w:rsidRPr="00EE008B">
        <w:rPr>
          <w:rFonts w:eastAsia="Times New Roman"/>
          <w:szCs w:val="24"/>
        </w:rPr>
        <w:t xml:space="preserve"> οι άριστοι </w:t>
      </w:r>
      <w:r>
        <w:rPr>
          <w:rFonts w:eastAsia="Times New Roman"/>
          <w:szCs w:val="24"/>
        </w:rPr>
        <w:t>–</w:t>
      </w:r>
      <w:r w:rsidRPr="00EE008B">
        <w:rPr>
          <w:rFonts w:eastAsia="Times New Roman"/>
          <w:szCs w:val="24"/>
        </w:rPr>
        <w:t xml:space="preserve">που </w:t>
      </w:r>
      <w:r>
        <w:rPr>
          <w:rFonts w:eastAsia="Times New Roman"/>
          <w:szCs w:val="24"/>
        </w:rPr>
        <w:t xml:space="preserve">σας αρέσει να λέτε εσείς- </w:t>
      </w:r>
      <w:r w:rsidRPr="00EE008B">
        <w:rPr>
          <w:rFonts w:eastAsia="Times New Roman"/>
          <w:szCs w:val="24"/>
        </w:rPr>
        <w:t>και από τα δύο μέρη</w:t>
      </w:r>
      <w:r>
        <w:rPr>
          <w:rFonts w:eastAsia="Times New Roman"/>
          <w:szCs w:val="24"/>
        </w:rPr>
        <w:t xml:space="preserve"> και, δεύτερον, </w:t>
      </w:r>
      <w:r w:rsidRPr="00EE008B">
        <w:rPr>
          <w:rFonts w:eastAsia="Times New Roman"/>
          <w:szCs w:val="24"/>
        </w:rPr>
        <w:t>είναι συμβατά με το διεθνές δίκαιο</w:t>
      </w:r>
      <w:r>
        <w:rPr>
          <w:rFonts w:eastAsia="Times New Roman"/>
          <w:szCs w:val="24"/>
        </w:rPr>
        <w:t>.</w:t>
      </w:r>
      <w:r w:rsidRPr="00EE008B">
        <w:rPr>
          <w:rFonts w:eastAsia="Times New Roman"/>
          <w:szCs w:val="24"/>
        </w:rPr>
        <w:t xml:space="preserve"> Δεν περιλαμβάνει η </w:t>
      </w:r>
      <w:r>
        <w:rPr>
          <w:rFonts w:eastAsia="Times New Roman"/>
          <w:szCs w:val="24"/>
        </w:rPr>
        <w:t>σ</w:t>
      </w:r>
      <w:r w:rsidRPr="00EE008B">
        <w:rPr>
          <w:rFonts w:eastAsia="Times New Roman"/>
          <w:szCs w:val="24"/>
        </w:rPr>
        <w:t xml:space="preserve">υμφωνία </w:t>
      </w:r>
      <w:r w:rsidRPr="00EE008B">
        <w:rPr>
          <w:rFonts w:eastAsia="Times New Roman"/>
          <w:szCs w:val="24"/>
        </w:rPr>
        <w:t xml:space="preserve">ζητήματα έξω από το πεδίο εφαρμογής </w:t>
      </w:r>
      <w:r>
        <w:rPr>
          <w:rFonts w:eastAsia="Times New Roman"/>
          <w:szCs w:val="24"/>
        </w:rPr>
        <w:t>της,</w:t>
      </w:r>
      <w:r w:rsidRPr="00EE008B">
        <w:rPr>
          <w:rFonts w:eastAsia="Times New Roman"/>
          <w:szCs w:val="24"/>
        </w:rPr>
        <w:t xml:space="preserve"> ορίζει ό</w:t>
      </w:r>
      <w:r>
        <w:rPr>
          <w:rFonts w:eastAsia="Times New Roman"/>
          <w:szCs w:val="24"/>
        </w:rPr>
        <w:t>,</w:t>
      </w:r>
      <w:r w:rsidRPr="00EE008B">
        <w:rPr>
          <w:rFonts w:eastAsia="Times New Roman"/>
          <w:szCs w:val="24"/>
        </w:rPr>
        <w:t xml:space="preserve">τι ακριβώς προβλέπεται από τη </w:t>
      </w:r>
      <w:r>
        <w:rPr>
          <w:rFonts w:eastAsia="Times New Roman"/>
          <w:szCs w:val="24"/>
        </w:rPr>
        <w:t xml:space="preserve">διεθνή </w:t>
      </w:r>
      <w:r w:rsidRPr="00EE008B">
        <w:rPr>
          <w:rFonts w:eastAsia="Times New Roman"/>
          <w:szCs w:val="24"/>
        </w:rPr>
        <w:t>Συνθήκη της Βιέννης</w:t>
      </w:r>
      <w:r>
        <w:rPr>
          <w:rFonts w:eastAsia="Times New Roman"/>
          <w:szCs w:val="24"/>
        </w:rPr>
        <w:t>.</w:t>
      </w:r>
    </w:p>
    <w:p w14:paraId="77C03345" w14:textId="77777777" w:rsidR="006113A9" w:rsidRDefault="006B6FC4">
      <w:pPr>
        <w:spacing w:line="600" w:lineRule="auto"/>
        <w:ind w:firstLine="720"/>
        <w:contextualSpacing/>
        <w:jc w:val="both"/>
        <w:rPr>
          <w:rFonts w:eastAsia="Times New Roman"/>
          <w:szCs w:val="24"/>
        </w:rPr>
      </w:pPr>
      <w:r w:rsidRPr="00EE008B">
        <w:rPr>
          <w:rFonts w:eastAsia="Times New Roman"/>
          <w:szCs w:val="24"/>
        </w:rPr>
        <w:t>Το έθνος</w:t>
      </w:r>
      <w:r>
        <w:rPr>
          <w:rFonts w:eastAsia="Times New Roman"/>
          <w:szCs w:val="24"/>
        </w:rPr>
        <w:t>, λ</w:t>
      </w:r>
      <w:r w:rsidRPr="00EE008B">
        <w:rPr>
          <w:rFonts w:eastAsia="Times New Roman"/>
          <w:szCs w:val="24"/>
        </w:rPr>
        <w:t>οιπόν</w:t>
      </w:r>
      <w:r>
        <w:rPr>
          <w:rFonts w:eastAsia="Times New Roman"/>
          <w:szCs w:val="24"/>
        </w:rPr>
        <w:t>,</w:t>
      </w:r>
      <w:r w:rsidRPr="00EE008B">
        <w:rPr>
          <w:rFonts w:eastAsia="Times New Roman"/>
          <w:szCs w:val="24"/>
        </w:rPr>
        <w:t xml:space="preserve"> είναι έξω από το πεδίο της </w:t>
      </w:r>
      <w:r>
        <w:rPr>
          <w:rFonts w:eastAsia="Times New Roman"/>
          <w:szCs w:val="24"/>
        </w:rPr>
        <w:t>σ</w:t>
      </w:r>
      <w:r w:rsidRPr="00EE008B">
        <w:rPr>
          <w:rFonts w:eastAsia="Times New Roman"/>
          <w:szCs w:val="24"/>
        </w:rPr>
        <w:t>υμφωνίας</w:t>
      </w:r>
      <w:r>
        <w:rPr>
          <w:rFonts w:eastAsia="Times New Roman"/>
          <w:szCs w:val="24"/>
        </w:rPr>
        <w:t>,</w:t>
      </w:r>
      <w:r w:rsidRPr="00EE008B">
        <w:rPr>
          <w:rFonts w:eastAsia="Times New Roman"/>
          <w:szCs w:val="24"/>
        </w:rPr>
        <w:t xml:space="preserve"> γι</w:t>
      </w:r>
      <w:r>
        <w:rPr>
          <w:rFonts w:eastAsia="Times New Roman"/>
          <w:szCs w:val="24"/>
        </w:rPr>
        <w:t xml:space="preserve">’ </w:t>
      </w:r>
      <w:r w:rsidRPr="00EE008B">
        <w:rPr>
          <w:rFonts w:eastAsia="Times New Roman"/>
          <w:szCs w:val="24"/>
        </w:rPr>
        <w:t>αυτόν ακριβώς το</w:t>
      </w:r>
      <w:r>
        <w:rPr>
          <w:rFonts w:eastAsia="Times New Roman"/>
          <w:szCs w:val="24"/>
        </w:rPr>
        <w:t>ν</w:t>
      </w:r>
      <w:r w:rsidRPr="00EE008B">
        <w:rPr>
          <w:rFonts w:eastAsia="Times New Roman"/>
          <w:szCs w:val="24"/>
        </w:rPr>
        <w:t xml:space="preserve"> λόγο μιλάμε για ιθαγένεια και υπηκοότητα</w:t>
      </w:r>
      <w:r>
        <w:rPr>
          <w:rFonts w:eastAsia="Times New Roman"/>
          <w:szCs w:val="24"/>
        </w:rPr>
        <w:t>,</w:t>
      </w:r>
      <w:r w:rsidRPr="00EE008B">
        <w:rPr>
          <w:rFonts w:eastAsia="Times New Roman"/>
          <w:szCs w:val="24"/>
        </w:rPr>
        <w:t xml:space="preserve"> αλλά και για ένα</w:t>
      </w:r>
      <w:r>
        <w:rPr>
          <w:rFonts w:eastAsia="Times New Roman"/>
          <w:szCs w:val="24"/>
        </w:rPr>
        <w:t xml:space="preserve">ν ακόμη σπουδαίο λόγο: </w:t>
      </w:r>
      <w:r w:rsidRPr="00EE008B">
        <w:rPr>
          <w:rFonts w:eastAsia="Times New Roman"/>
          <w:szCs w:val="24"/>
        </w:rPr>
        <w:t xml:space="preserve">δεν το επιθυμεί ένα </w:t>
      </w:r>
      <w:r>
        <w:rPr>
          <w:rFonts w:eastAsia="Times New Roman"/>
          <w:szCs w:val="24"/>
        </w:rPr>
        <w:t>μεγάλο τμήμα του βόρειου γείτονα.</w:t>
      </w:r>
    </w:p>
    <w:p w14:paraId="77C03346" w14:textId="77777777" w:rsidR="006113A9" w:rsidRDefault="006B6FC4">
      <w:pPr>
        <w:spacing w:line="600" w:lineRule="auto"/>
        <w:ind w:firstLine="720"/>
        <w:contextualSpacing/>
        <w:jc w:val="both"/>
        <w:rPr>
          <w:rFonts w:eastAsia="Times New Roman"/>
          <w:szCs w:val="24"/>
        </w:rPr>
      </w:pPr>
      <w:r>
        <w:rPr>
          <w:rFonts w:eastAsia="Times New Roman"/>
          <w:szCs w:val="24"/>
        </w:rPr>
        <w:t>Τ</w:t>
      </w:r>
      <w:r w:rsidRPr="00EE008B">
        <w:rPr>
          <w:rFonts w:eastAsia="Times New Roman"/>
          <w:szCs w:val="24"/>
        </w:rPr>
        <w:t xml:space="preserve">α </w:t>
      </w:r>
      <w:r>
        <w:rPr>
          <w:rFonts w:eastAsia="Times New Roman"/>
          <w:szCs w:val="24"/>
        </w:rPr>
        <w:t>ζητήματα</w:t>
      </w:r>
      <w:r w:rsidRPr="00EE008B">
        <w:rPr>
          <w:rFonts w:eastAsia="Times New Roman"/>
          <w:szCs w:val="24"/>
        </w:rPr>
        <w:t xml:space="preserve"> των εδαφών</w:t>
      </w:r>
      <w:r>
        <w:rPr>
          <w:rFonts w:eastAsia="Times New Roman"/>
          <w:szCs w:val="24"/>
        </w:rPr>
        <w:t>,</w:t>
      </w:r>
      <w:r w:rsidRPr="00EE008B">
        <w:rPr>
          <w:rFonts w:eastAsia="Times New Roman"/>
          <w:szCs w:val="24"/>
        </w:rPr>
        <w:t xml:space="preserve"> </w:t>
      </w:r>
      <w:r>
        <w:rPr>
          <w:rFonts w:eastAsia="Times New Roman"/>
          <w:szCs w:val="24"/>
        </w:rPr>
        <w:t>λ</w:t>
      </w:r>
      <w:r w:rsidRPr="00EE008B">
        <w:rPr>
          <w:rFonts w:eastAsia="Times New Roman"/>
          <w:szCs w:val="24"/>
        </w:rPr>
        <w:t>οιπόν</w:t>
      </w:r>
      <w:r>
        <w:rPr>
          <w:rFonts w:eastAsia="Times New Roman"/>
          <w:szCs w:val="24"/>
        </w:rPr>
        <w:t>,</w:t>
      </w:r>
      <w:r w:rsidRPr="00EE008B">
        <w:rPr>
          <w:rFonts w:eastAsia="Times New Roman"/>
          <w:szCs w:val="24"/>
        </w:rPr>
        <w:t xml:space="preserve"> λύθηκαν το 1913 με </w:t>
      </w:r>
      <w:r>
        <w:rPr>
          <w:rFonts w:eastAsia="Times New Roman"/>
          <w:szCs w:val="24"/>
        </w:rPr>
        <w:t>τη Συνθήκη</w:t>
      </w:r>
      <w:r w:rsidRPr="00EE008B">
        <w:rPr>
          <w:rFonts w:eastAsia="Times New Roman"/>
          <w:szCs w:val="24"/>
        </w:rPr>
        <w:t xml:space="preserve"> Βουκουρεστίου και όπως εξήγησε η αριστούχος </w:t>
      </w:r>
      <w:r>
        <w:rPr>
          <w:rFonts w:eastAsia="Times New Roman"/>
          <w:szCs w:val="24"/>
        </w:rPr>
        <w:t>ν</w:t>
      </w:r>
      <w:r w:rsidRPr="00EE008B">
        <w:rPr>
          <w:rFonts w:eastAsia="Times New Roman"/>
          <w:szCs w:val="24"/>
        </w:rPr>
        <w:t>ομικός</w:t>
      </w:r>
      <w:r>
        <w:rPr>
          <w:rFonts w:eastAsia="Times New Roman"/>
          <w:szCs w:val="24"/>
        </w:rPr>
        <w:t>,</w:t>
      </w:r>
      <w:r w:rsidRPr="00EE008B">
        <w:rPr>
          <w:rFonts w:eastAsia="Times New Roman"/>
          <w:szCs w:val="24"/>
        </w:rPr>
        <w:t xml:space="preserve"> καθηγήτρια ΕΚΠΑ</w:t>
      </w:r>
      <w:r>
        <w:rPr>
          <w:rFonts w:eastAsia="Times New Roman"/>
          <w:szCs w:val="24"/>
        </w:rPr>
        <w:t>,</w:t>
      </w:r>
      <w:r w:rsidRPr="00EE008B">
        <w:rPr>
          <w:rFonts w:eastAsia="Times New Roman"/>
          <w:szCs w:val="24"/>
        </w:rPr>
        <w:t xml:space="preserve"> Γαβουνέλη Μαρία </w:t>
      </w:r>
      <w:r>
        <w:rPr>
          <w:rFonts w:eastAsia="Times New Roman"/>
          <w:szCs w:val="24"/>
        </w:rPr>
        <w:t xml:space="preserve">χώρες σαν </w:t>
      </w:r>
      <w:r w:rsidRPr="00EE008B">
        <w:rPr>
          <w:rFonts w:eastAsia="Times New Roman"/>
          <w:szCs w:val="24"/>
        </w:rPr>
        <w:t>τη δική μας τυλίγοντα</w:t>
      </w:r>
      <w:r w:rsidRPr="00EE008B">
        <w:rPr>
          <w:rFonts w:eastAsia="Times New Roman"/>
          <w:szCs w:val="24"/>
        </w:rPr>
        <w:t xml:space="preserve">ι το μανδύα του </w:t>
      </w:r>
      <w:r>
        <w:rPr>
          <w:rFonts w:eastAsia="Times New Roman"/>
          <w:szCs w:val="24"/>
        </w:rPr>
        <w:t>δ</w:t>
      </w:r>
      <w:r w:rsidRPr="00EE008B">
        <w:rPr>
          <w:rFonts w:eastAsia="Times New Roman"/>
          <w:szCs w:val="24"/>
        </w:rPr>
        <w:t>ιεθνούς δικαίου</w:t>
      </w:r>
      <w:r>
        <w:rPr>
          <w:rFonts w:eastAsia="Times New Roman"/>
          <w:szCs w:val="24"/>
        </w:rPr>
        <w:t xml:space="preserve"> –γιατί;- διότι</w:t>
      </w:r>
      <w:r w:rsidRPr="00EE008B">
        <w:rPr>
          <w:rFonts w:eastAsia="Times New Roman"/>
          <w:szCs w:val="24"/>
        </w:rPr>
        <w:t xml:space="preserve"> αισθάνονται ασφαλείς μέσα στους κανόνες του </w:t>
      </w:r>
      <w:r>
        <w:rPr>
          <w:rFonts w:eastAsia="Times New Roman"/>
          <w:szCs w:val="24"/>
        </w:rPr>
        <w:t>δ</w:t>
      </w:r>
      <w:r w:rsidRPr="00EE008B">
        <w:rPr>
          <w:rFonts w:eastAsia="Times New Roman"/>
          <w:szCs w:val="24"/>
        </w:rPr>
        <w:t>ιεθνούς δικαίου και έχει μεγάλη σημασία αυτό</w:t>
      </w:r>
      <w:r>
        <w:rPr>
          <w:rFonts w:eastAsia="Times New Roman"/>
          <w:szCs w:val="24"/>
        </w:rPr>
        <w:t>.</w:t>
      </w:r>
      <w:r w:rsidRPr="00EE008B">
        <w:rPr>
          <w:rFonts w:eastAsia="Times New Roman"/>
          <w:szCs w:val="24"/>
        </w:rPr>
        <w:t xml:space="preserve"> Σας θυμίζω τη Συνθήκη της Λωζάνης και ποιοι την αμφισβητούν</w:t>
      </w:r>
      <w:r>
        <w:rPr>
          <w:rFonts w:eastAsia="Times New Roman"/>
          <w:szCs w:val="24"/>
        </w:rPr>
        <w:t>.</w:t>
      </w:r>
    </w:p>
    <w:p w14:paraId="77C03347" w14:textId="77777777" w:rsidR="006113A9" w:rsidRDefault="006B6FC4">
      <w:pPr>
        <w:spacing w:line="600" w:lineRule="auto"/>
        <w:ind w:firstLine="720"/>
        <w:contextualSpacing/>
        <w:jc w:val="both"/>
        <w:rPr>
          <w:rFonts w:eastAsia="Times New Roman"/>
          <w:szCs w:val="24"/>
        </w:rPr>
      </w:pPr>
      <w:r>
        <w:rPr>
          <w:rFonts w:eastAsia="Times New Roman"/>
          <w:szCs w:val="24"/>
        </w:rPr>
        <w:lastRenderedPageBreak/>
        <w:t xml:space="preserve">Δεύτερον, το ζήτημα των ταυτοτήτων, </w:t>
      </w:r>
      <w:r w:rsidRPr="00EE008B">
        <w:rPr>
          <w:rFonts w:eastAsia="Times New Roman"/>
          <w:szCs w:val="24"/>
        </w:rPr>
        <w:t xml:space="preserve">δηλαδή το όνομα της </w:t>
      </w:r>
      <w:r w:rsidRPr="00EE008B">
        <w:rPr>
          <w:rFonts w:eastAsia="Times New Roman"/>
          <w:szCs w:val="24"/>
        </w:rPr>
        <w:t>ιστορικής αλήθειας και του αλυτρωτισμού</w:t>
      </w:r>
      <w:r>
        <w:rPr>
          <w:rFonts w:eastAsia="Times New Roman"/>
          <w:szCs w:val="24"/>
        </w:rPr>
        <w:t>.</w:t>
      </w:r>
      <w:r w:rsidRPr="00EE008B">
        <w:rPr>
          <w:rFonts w:eastAsia="Times New Roman"/>
          <w:szCs w:val="24"/>
        </w:rPr>
        <w:t xml:space="preserve"> Ως προς το όνομα όλοι οι ειδικοί επιστήμονες συμφωνούν </w:t>
      </w:r>
      <w:r>
        <w:rPr>
          <w:rFonts w:eastAsia="Times New Roman"/>
          <w:szCs w:val="24"/>
        </w:rPr>
        <w:t>ότι</w:t>
      </w:r>
      <w:r w:rsidRPr="00EE008B">
        <w:rPr>
          <w:rFonts w:eastAsia="Times New Roman"/>
          <w:szCs w:val="24"/>
        </w:rPr>
        <w:t xml:space="preserve"> κερδίσαμε περισσότερα από εκείνα που είχαμε θέσει ως στόχο εδώ και δεκαετίες</w:t>
      </w:r>
      <w:r>
        <w:rPr>
          <w:rFonts w:eastAsia="Times New Roman"/>
          <w:szCs w:val="24"/>
        </w:rPr>
        <w:t>.</w:t>
      </w:r>
      <w:r w:rsidRPr="00EE008B">
        <w:rPr>
          <w:rFonts w:eastAsia="Times New Roman"/>
          <w:szCs w:val="24"/>
        </w:rPr>
        <w:t xml:space="preserve"> Αντιπροσωπευτική είναι διατύπωση του </w:t>
      </w:r>
      <w:r>
        <w:rPr>
          <w:rFonts w:eastAsia="Times New Roman"/>
          <w:szCs w:val="24"/>
        </w:rPr>
        <w:t xml:space="preserve">κ. Ευάνθη </w:t>
      </w:r>
      <w:r w:rsidRPr="00EE008B">
        <w:rPr>
          <w:rFonts w:eastAsia="Times New Roman"/>
          <w:szCs w:val="24"/>
        </w:rPr>
        <w:t>Χατζηβασιλείου</w:t>
      </w:r>
      <w:r w:rsidRPr="00D5358D">
        <w:rPr>
          <w:rFonts w:eastAsia="Times New Roman"/>
          <w:szCs w:val="24"/>
        </w:rPr>
        <w:t>:</w:t>
      </w:r>
      <w:r w:rsidRPr="00EE008B">
        <w:rPr>
          <w:rFonts w:eastAsia="Times New Roman"/>
          <w:szCs w:val="24"/>
        </w:rPr>
        <w:t xml:space="preserve"> </w:t>
      </w:r>
      <w:r>
        <w:rPr>
          <w:rFonts w:eastAsia="Times New Roman"/>
          <w:szCs w:val="24"/>
        </w:rPr>
        <w:t>«Η</w:t>
      </w:r>
      <w:r w:rsidRPr="00EE008B">
        <w:rPr>
          <w:rFonts w:eastAsia="Times New Roman"/>
          <w:szCs w:val="24"/>
        </w:rPr>
        <w:t xml:space="preserve"> Ελλάδα επιτυ</w:t>
      </w:r>
      <w:r w:rsidRPr="00EE008B">
        <w:rPr>
          <w:rFonts w:eastAsia="Times New Roman"/>
          <w:szCs w:val="24"/>
        </w:rPr>
        <w:t xml:space="preserve">γχάνει την αλλαγή του κρατικού ονόματος της </w:t>
      </w:r>
      <w:r>
        <w:rPr>
          <w:rFonts w:eastAsia="Times New Roman"/>
          <w:szCs w:val="24"/>
        </w:rPr>
        <w:t>Π</w:t>
      </w:r>
      <w:r w:rsidRPr="00EE008B">
        <w:rPr>
          <w:rFonts w:eastAsia="Times New Roman"/>
          <w:szCs w:val="24"/>
        </w:rPr>
        <w:t>ρώην Γιουγκοσλαβικής Δημοκρατίας της Μακεδονίας</w:t>
      </w:r>
      <w:r>
        <w:rPr>
          <w:rFonts w:eastAsia="Times New Roman"/>
          <w:szCs w:val="24"/>
        </w:rPr>
        <w:t>,</w:t>
      </w:r>
      <w:r w:rsidRPr="00EE008B">
        <w:rPr>
          <w:rFonts w:eastAsia="Times New Roman"/>
          <w:szCs w:val="24"/>
        </w:rPr>
        <w:t xml:space="preserve"> ο συμφωνηθείς γεωγραφικός προσδιορισμός παραπέμπει σε μέρος του όλου</w:t>
      </w:r>
      <w:r>
        <w:rPr>
          <w:rFonts w:eastAsia="Times New Roman"/>
          <w:szCs w:val="24"/>
        </w:rPr>
        <w:t>,</w:t>
      </w:r>
      <w:r w:rsidRPr="00EE008B">
        <w:rPr>
          <w:rFonts w:eastAsia="Times New Roman"/>
          <w:szCs w:val="24"/>
        </w:rPr>
        <w:t xml:space="preserve"> όπως ακριβώς έπρεπε να γίνει</w:t>
      </w:r>
      <w:r>
        <w:rPr>
          <w:rFonts w:eastAsia="Times New Roman"/>
          <w:szCs w:val="24"/>
        </w:rPr>
        <w:t>».</w:t>
      </w:r>
    </w:p>
    <w:p w14:paraId="77C03348" w14:textId="77777777" w:rsidR="006113A9" w:rsidRDefault="006B6FC4">
      <w:pPr>
        <w:spacing w:line="600" w:lineRule="auto"/>
        <w:ind w:firstLine="720"/>
        <w:contextualSpacing/>
        <w:jc w:val="both"/>
        <w:rPr>
          <w:rFonts w:eastAsia="Times New Roman"/>
          <w:szCs w:val="24"/>
        </w:rPr>
      </w:pPr>
      <w:r w:rsidRPr="00EE008B">
        <w:rPr>
          <w:rFonts w:eastAsia="Times New Roman"/>
          <w:szCs w:val="24"/>
        </w:rPr>
        <w:t xml:space="preserve">Το </w:t>
      </w:r>
      <w:r>
        <w:rPr>
          <w:rFonts w:eastAsia="Times New Roman"/>
          <w:szCs w:val="24"/>
        </w:rPr>
        <w:t>«</w:t>
      </w:r>
      <w:r w:rsidRPr="00EE008B">
        <w:rPr>
          <w:rFonts w:eastAsia="Times New Roman"/>
          <w:szCs w:val="24"/>
        </w:rPr>
        <w:t>Δημοκρατία της Μακεδονίας</w:t>
      </w:r>
      <w:r>
        <w:rPr>
          <w:rFonts w:eastAsia="Times New Roman"/>
          <w:szCs w:val="24"/>
        </w:rPr>
        <w:t>», λ</w:t>
      </w:r>
      <w:r w:rsidRPr="00EE008B">
        <w:rPr>
          <w:rFonts w:eastAsia="Times New Roman"/>
          <w:szCs w:val="24"/>
        </w:rPr>
        <w:t>οιπόν</w:t>
      </w:r>
      <w:r>
        <w:rPr>
          <w:rFonts w:eastAsia="Times New Roman"/>
          <w:szCs w:val="24"/>
        </w:rPr>
        <w:t>,</w:t>
      </w:r>
      <w:r w:rsidRPr="00EE008B">
        <w:rPr>
          <w:rFonts w:eastAsia="Times New Roman"/>
          <w:szCs w:val="24"/>
        </w:rPr>
        <w:t xml:space="preserve"> τελειώνει οριστικά</w:t>
      </w:r>
      <w:r>
        <w:rPr>
          <w:rFonts w:eastAsia="Times New Roman"/>
          <w:szCs w:val="24"/>
        </w:rPr>
        <w:t>.</w:t>
      </w:r>
      <w:r w:rsidRPr="00EE008B">
        <w:rPr>
          <w:rFonts w:eastAsia="Times New Roman"/>
          <w:szCs w:val="24"/>
        </w:rPr>
        <w:t xml:space="preserve"> Στη θέση του </w:t>
      </w:r>
      <w:r>
        <w:rPr>
          <w:rFonts w:eastAsia="Times New Roman"/>
          <w:szCs w:val="24"/>
        </w:rPr>
        <w:t>ορθά</w:t>
      </w:r>
      <w:r w:rsidRPr="00EE008B">
        <w:rPr>
          <w:rFonts w:eastAsia="Times New Roman"/>
          <w:szCs w:val="24"/>
        </w:rPr>
        <w:t xml:space="preserve"> μπαίνει ο γεωγραφικός προσδιορισμός </w:t>
      </w:r>
      <w:r>
        <w:rPr>
          <w:rFonts w:eastAsia="Times New Roman"/>
          <w:szCs w:val="24"/>
        </w:rPr>
        <w:t>«</w:t>
      </w:r>
      <w:r w:rsidRPr="00EE008B">
        <w:rPr>
          <w:rFonts w:eastAsia="Times New Roman"/>
          <w:szCs w:val="24"/>
        </w:rPr>
        <w:t>Δημοκρατία της Βόρειας Μακεδονίας</w:t>
      </w:r>
      <w:r>
        <w:rPr>
          <w:rFonts w:eastAsia="Times New Roman"/>
          <w:szCs w:val="24"/>
        </w:rPr>
        <w:t>».</w:t>
      </w:r>
      <w:r w:rsidRPr="00EE008B">
        <w:rPr>
          <w:rFonts w:eastAsia="Times New Roman"/>
          <w:szCs w:val="24"/>
        </w:rPr>
        <w:t xml:space="preserve"> Ως προς τον όρο </w:t>
      </w:r>
      <w:r>
        <w:rPr>
          <w:rFonts w:eastAsia="Times New Roman"/>
          <w:szCs w:val="24"/>
        </w:rPr>
        <w:t xml:space="preserve">«Μακεδών» </w:t>
      </w:r>
      <w:r w:rsidRPr="00EE008B">
        <w:rPr>
          <w:rFonts w:eastAsia="Times New Roman"/>
          <w:szCs w:val="24"/>
        </w:rPr>
        <w:t>λόγω της αρχαιότητας είναι συνυφασμένος με τον ελληνισμό</w:t>
      </w:r>
      <w:r>
        <w:rPr>
          <w:rFonts w:eastAsia="Times New Roman"/>
          <w:szCs w:val="24"/>
        </w:rPr>
        <w:t>.</w:t>
      </w:r>
      <w:r w:rsidRPr="00EE008B">
        <w:rPr>
          <w:rFonts w:eastAsia="Times New Roman"/>
          <w:szCs w:val="24"/>
        </w:rPr>
        <w:t xml:space="preserve"> Επιθυμούμε οριοθέτηση ταυτοτήτων </w:t>
      </w:r>
      <w:r>
        <w:rPr>
          <w:rFonts w:eastAsia="Times New Roman"/>
          <w:szCs w:val="24"/>
        </w:rPr>
        <w:t>ε</w:t>
      </w:r>
      <w:r w:rsidRPr="00EE008B">
        <w:rPr>
          <w:rFonts w:eastAsia="Times New Roman"/>
          <w:szCs w:val="24"/>
        </w:rPr>
        <w:t xml:space="preserve">λληνισμού και </w:t>
      </w:r>
      <w:r>
        <w:rPr>
          <w:rFonts w:eastAsia="Times New Roman"/>
          <w:szCs w:val="24"/>
        </w:rPr>
        <w:t>σλαβισμού</w:t>
      </w:r>
      <w:r w:rsidRPr="00EE008B">
        <w:rPr>
          <w:rFonts w:eastAsia="Times New Roman"/>
          <w:szCs w:val="24"/>
        </w:rPr>
        <w:t xml:space="preserve"> </w:t>
      </w:r>
      <w:r>
        <w:rPr>
          <w:rFonts w:eastAsia="Times New Roman"/>
          <w:szCs w:val="24"/>
        </w:rPr>
        <w:t>χωρίς</w:t>
      </w:r>
      <w:r w:rsidRPr="00EE008B">
        <w:rPr>
          <w:rFonts w:eastAsia="Times New Roman"/>
          <w:szCs w:val="24"/>
        </w:rPr>
        <w:t xml:space="preserve"> να αναγνωρίζουμε</w:t>
      </w:r>
      <w:r w:rsidRPr="00EE008B">
        <w:rPr>
          <w:rFonts w:eastAsia="Times New Roman"/>
          <w:szCs w:val="24"/>
        </w:rPr>
        <w:t xml:space="preserve"> </w:t>
      </w:r>
      <w:r>
        <w:rPr>
          <w:rFonts w:eastAsia="Times New Roman"/>
          <w:szCs w:val="24"/>
        </w:rPr>
        <w:t>μ</w:t>
      </w:r>
      <w:r w:rsidRPr="00EE008B">
        <w:rPr>
          <w:rFonts w:eastAsia="Times New Roman"/>
          <w:szCs w:val="24"/>
        </w:rPr>
        <w:t>ακεδονικό έθνος</w:t>
      </w:r>
      <w:r>
        <w:rPr>
          <w:rFonts w:eastAsia="Times New Roman"/>
          <w:szCs w:val="24"/>
        </w:rPr>
        <w:t>.</w:t>
      </w:r>
      <w:r w:rsidRPr="00EE008B">
        <w:rPr>
          <w:rFonts w:eastAsia="Times New Roman"/>
          <w:szCs w:val="24"/>
        </w:rPr>
        <w:t xml:space="preserve"> Άλλο η αρχαία Μακεδονία</w:t>
      </w:r>
      <w:r>
        <w:rPr>
          <w:rFonts w:eastAsia="Times New Roman"/>
          <w:szCs w:val="24"/>
        </w:rPr>
        <w:t xml:space="preserve"> –ε</w:t>
      </w:r>
      <w:r w:rsidRPr="00EE008B">
        <w:rPr>
          <w:rFonts w:eastAsia="Times New Roman"/>
          <w:szCs w:val="24"/>
        </w:rPr>
        <w:t xml:space="preserve">ννοείται ότι όλα εκεί συνδέονται με τον </w:t>
      </w:r>
      <w:r>
        <w:rPr>
          <w:rFonts w:eastAsia="Times New Roman"/>
          <w:szCs w:val="24"/>
        </w:rPr>
        <w:t>ελληνισμό- και άλλο 19</w:t>
      </w:r>
      <w:r w:rsidRPr="00D5358D">
        <w:rPr>
          <w:rFonts w:eastAsia="Times New Roman"/>
          <w:szCs w:val="24"/>
          <w:vertAlign w:val="superscript"/>
        </w:rPr>
        <w:t>ος</w:t>
      </w:r>
      <w:r>
        <w:rPr>
          <w:rFonts w:eastAsia="Times New Roman"/>
          <w:szCs w:val="24"/>
        </w:rPr>
        <w:t xml:space="preserve">, </w:t>
      </w:r>
      <w:r w:rsidRPr="00EE008B">
        <w:rPr>
          <w:rFonts w:eastAsia="Times New Roman"/>
          <w:szCs w:val="24"/>
        </w:rPr>
        <w:t>20</w:t>
      </w:r>
      <w:r w:rsidRPr="00D5358D">
        <w:rPr>
          <w:rFonts w:eastAsia="Times New Roman"/>
          <w:szCs w:val="24"/>
          <w:vertAlign w:val="superscript"/>
        </w:rPr>
        <w:t>ος</w:t>
      </w:r>
      <w:r>
        <w:rPr>
          <w:rFonts w:eastAsia="Times New Roman"/>
          <w:szCs w:val="24"/>
        </w:rPr>
        <w:t xml:space="preserve"> </w:t>
      </w:r>
      <w:r w:rsidRPr="00EE008B">
        <w:rPr>
          <w:rFonts w:eastAsia="Times New Roman"/>
          <w:szCs w:val="24"/>
        </w:rPr>
        <w:t>αιώνας</w:t>
      </w:r>
      <w:r>
        <w:rPr>
          <w:rFonts w:eastAsia="Times New Roman"/>
          <w:szCs w:val="24"/>
        </w:rPr>
        <w:t>.</w:t>
      </w:r>
    </w:p>
    <w:p w14:paraId="77C03349" w14:textId="77777777" w:rsidR="006113A9" w:rsidRDefault="006B6FC4">
      <w:pPr>
        <w:spacing w:line="600" w:lineRule="auto"/>
        <w:ind w:firstLine="720"/>
        <w:contextualSpacing/>
        <w:jc w:val="both"/>
        <w:rPr>
          <w:rFonts w:eastAsia="Times New Roman"/>
          <w:szCs w:val="24"/>
        </w:rPr>
      </w:pPr>
      <w:r>
        <w:rPr>
          <w:rFonts w:eastAsia="Times New Roman"/>
          <w:szCs w:val="24"/>
        </w:rPr>
        <w:t>Ω</w:t>
      </w:r>
      <w:r w:rsidRPr="00EE008B">
        <w:rPr>
          <w:rFonts w:eastAsia="Times New Roman"/>
          <w:szCs w:val="24"/>
        </w:rPr>
        <w:t xml:space="preserve">ς προς τον αλυτρωτισμό είναι σαφές ότι η Συμφωνία των Πρεσπών </w:t>
      </w:r>
      <w:r>
        <w:rPr>
          <w:rFonts w:eastAsia="Times New Roman"/>
          <w:szCs w:val="24"/>
        </w:rPr>
        <w:t>α</w:t>
      </w:r>
      <w:r w:rsidRPr="00EE008B">
        <w:rPr>
          <w:rFonts w:eastAsia="Times New Roman"/>
          <w:szCs w:val="24"/>
        </w:rPr>
        <w:t xml:space="preserve">παγορεύει αποτελεσματικά να θέσουν θέμα </w:t>
      </w:r>
      <w:r>
        <w:rPr>
          <w:rFonts w:eastAsia="Times New Roman"/>
          <w:szCs w:val="24"/>
        </w:rPr>
        <w:lastRenderedPageBreak/>
        <w:t>μειονότητας</w:t>
      </w:r>
      <w:r w:rsidRPr="00EE008B">
        <w:rPr>
          <w:rFonts w:eastAsia="Times New Roman"/>
          <w:szCs w:val="24"/>
        </w:rPr>
        <w:t xml:space="preserve"> οι </w:t>
      </w:r>
      <w:r>
        <w:rPr>
          <w:rFonts w:eastAsia="Times New Roman"/>
          <w:szCs w:val="24"/>
        </w:rPr>
        <w:t>β</w:t>
      </w:r>
      <w:r w:rsidRPr="00EE008B">
        <w:rPr>
          <w:rFonts w:eastAsia="Times New Roman"/>
          <w:szCs w:val="24"/>
        </w:rPr>
        <w:t>όρειοι γείτο</w:t>
      </w:r>
      <w:r w:rsidRPr="00EE008B">
        <w:rPr>
          <w:rFonts w:eastAsia="Times New Roman"/>
          <w:szCs w:val="24"/>
        </w:rPr>
        <w:t>ν</w:t>
      </w:r>
      <w:r>
        <w:rPr>
          <w:rFonts w:eastAsia="Times New Roman"/>
          <w:szCs w:val="24"/>
        </w:rPr>
        <w:t>ε</w:t>
      </w:r>
      <w:r w:rsidRPr="00EE008B">
        <w:rPr>
          <w:rFonts w:eastAsia="Times New Roman"/>
          <w:szCs w:val="24"/>
        </w:rPr>
        <w:t>ς</w:t>
      </w:r>
      <w:r>
        <w:rPr>
          <w:rFonts w:eastAsia="Times New Roman"/>
          <w:szCs w:val="24"/>
        </w:rPr>
        <w:t>.</w:t>
      </w:r>
      <w:r w:rsidRPr="00EE008B">
        <w:rPr>
          <w:rFonts w:eastAsia="Times New Roman"/>
          <w:szCs w:val="24"/>
        </w:rPr>
        <w:t xml:space="preserve"> Επιβεβαιώνεται </w:t>
      </w:r>
      <w:r>
        <w:rPr>
          <w:rFonts w:eastAsia="Times New Roman"/>
          <w:szCs w:val="24"/>
        </w:rPr>
        <w:t>το υφιστάμενο</w:t>
      </w:r>
      <w:r w:rsidRPr="00EE008B">
        <w:rPr>
          <w:rFonts w:eastAsia="Times New Roman"/>
          <w:szCs w:val="24"/>
        </w:rPr>
        <w:t xml:space="preserve"> σύνορο ως ένα διεθνές </w:t>
      </w:r>
      <w:r>
        <w:rPr>
          <w:rFonts w:eastAsia="Times New Roman"/>
          <w:szCs w:val="24"/>
        </w:rPr>
        <w:t xml:space="preserve">σύνορο. Η </w:t>
      </w:r>
      <w:r>
        <w:rPr>
          <w:rFonts w:eastAsia="Times New Roman"/>
          <w:szCs w:val="24"/>
        </w:rPr>
        <w:t>σ</w:t>
      </w:r>
      <w:r w:rsidRPr="00EE008B">
        <w:rPr>
          <w:rFonts w:eastAsia="Times New Roman"/>
          <w:szCs w:val="24"/>
        </w:rPr>
        <w:t>υμφωνία</w:t>
      </w:r>
      <w:r>
        <w:rPr>
          <w:rFonts w:eastAsia="Times New Roman"/>
          <w:szCs w:val="24"/>
        </w:rPr>
        <w:t>,</w:t>
      </w:r>
      <w:r w:rsidRPr="00EE008B">
        <w:rPr>
          <w:rFonts w:eastAsia="Times New Roman"/>
          <w:szCs w:val="24"/>
        </w:rPr>
        <w:t xml:space="preserve"> </w:t>
      </w:r>
      <w:r>
        <w:rPr>
          <w:rFonts w:eastAsia="Times New Roman"/>
          <w:szCs w:val="24"/>
        </w:rPr>
        <w:t>λ</w:t>
      </w:r>
      <w:r w:rsidRPr="00EE008B">
        <w:rPr>
          <w:rFonts w:eastAsia="Times New Roman"/>
          <w:szCs w:val="24"/>
        </w:rPr>
        <w:t>οιπόν</w:t>
      </w:r>
      <w:r>
        <w:rPr>
          <w:rFonts w:eastAsia="Times New Roman"/>
          <w:szCs w:val="24"/>
        </w:rPr>
        <w:t>,</w:t>
      </w:r>
      <w:r w:rsidRPr="00EE008B">
        <w:rPr>
          <w:rFonts w:eastAsia="Times New Roman"/>
          <w:szCs w:val="24"/>
        </w:rPr>
        <w:t xml:space="preserve"> </w:t>
      </w:r>
      <w:r>
        <w:rPr>
          <w:rFonts w:eastAsia="Times New Roman"/>
          <w:szCs w:val="24"/>
        </w:rPr>
        <w:t>πατάσσει τον αλυτρωτισμό</w:t>
      </w:r>
      <w:r w:rsidRPr="00EE008B">
        <w:rPr>
          <w:rFonts w:eastAsia="Times New Roman"/>
          <w:szCs w:val="24"/>
        </w:rPr>
        <w:t xml:space="preserve"> και εγγυάται το απαραβίαστο</w:t>
      </w:r>
      <w:r>
        <w:rPr>
          <w:rFonts w:eastAsia="Times New Roman"/>
          <w:szCs w:val="24"/>
        </w:rPr>
        <w:t xml:space="preserve"> στα</w:t>
      </w:r>
      <w:r w:rsidRPr="00EE008B">
        <w:rPr>
          <w:rFonts w:eastAsia="Times New Roman"/>
          <w:szCs w:val="24"/>
        </w:rPr>
        <w:t xml:space="preserve"> σύνορά </w:t>
      </w:r>
      <w:r>
        <w:rPr>
          <w:rFonts w:eastAsia="Times New Roman"/>
          <w:szCs w:val="24"/>
        </w:rPr>
        <w:t>μας.</w:t>
      </w:r>
    </w:p>
    <w:p w14:paraId="77C0334A" w14:textId="77777777" w:rsidR="006113A9" w:rsidRDefault="006B6FC4">
      <w:pPr>
        <w:spacing w:line="600" w:lineRule="auto"/>
        <w:ind w:firstLine="720"/>
        <w:contextualSpacing/>
        <w:jc w:val="both"/>
        <w:rPr>
          <w:rFonts w:eastAsia="Times New Roman"/>
          <w:szCs w:val="24"/>
        </w:rPr>
      </w:pPr>
      <w:r>
        <w:rPr>
          <w:rFonts w:eastAsia="Times New Roman"/>
          <w:szCs w:val="24"/>
        </w:rPr>
        <w:t>Ω</w:t>
      </w:r>
      <w:r w:rsidRPr="00EE008B">
        <w:rPr>
          <w:rFonts w:eastAsia="Times New Roman"/>
          <w:szCs w:val="24"/>
        </w:rPr>
        <w:t xml:space="preserve">ς προς τη γλώσσα </w:t>
      </w:r>
      <w:r>
        <w:rPr>
          <w:rFonts w:eastAsia="Times New Roman"/>
          <w:szCs w:val="24"/>
        </w:rPr>
        <w:t>έ</w:t>
      </w:r>
      <w:r w:rsidRPr="00EE008B">
        <w:rPr>
          <w:rFonts w:eastAsia="Times New Roman"/>
          <w:szCs w:val="24"/>
        </w:rPr>
        <w:t xml:space="preserve">χουν </w:t>
      </w:r>
      <w:r>
        <w:rPr>
          <w:rFonts w:eastAsia="Times New Roman"/>
          <w:szCs w:val="24"/>
        </w:rPr>
        <w:t>χιλιοειπωθεί.</w:t>
      </w:r>
      <w:r w:rsidRPr="00EE008B">
        <w:rPr>
          <w:rFonts w:eastAsia="Times New Roman"/>
          <w:szCs w:val="24"/>
        </w:rPr>
        <w:t xml:space="preserve"> Οι ειδικοί και ιδιαίτερα ο </w:t>
      </w:r>
      <w:r>
        <w:rPr>
          <w:rFonts w:eastAsia="Times New Roman"/>
          <w:szCs w:val="24"/>
        </w:rPr>
        <w:t xml:space="preserve">άριστος </w:t>
      </w:r>
      <w:r w:rsidRPr="00EE008B">
        <w:rPr>
          <w:rFonts w:eastAsia="Times New Roman"/>
          <w:szCs w:val="24"/>
        </w:rPr>
        <w:t xml:space="preserve">ακαδημαϊκός </w:t>
      </w:r>
      <w:r>
        <w:rPr>
          <w:rFonts w:eastAsia="Times New Roman"/>
          <w:szCs w:val="24"/>
        </w:rPr>
        <w:t xml:space="preserve">κ. Ζάικος </w:t>
      </w:r>
      <w:r w:rsidRPr="00EE008B">
        <w:rPr>
          <w:rFonts w:eastAsia="Times New Roman"/>
          <w:szCs w:val="24"/>
        </w:rPr>
        <w:t>λέει ότι</w:t>
      </w:r>
      <w:r w:rsidRPr="00EE008B">
        <w:rPr>
          <w:rFonts w:eastAsia="Times New Roman"/>
          <w:szCs w:val="24"/>
        </w:rPr>
        <w:t xml:space="preserve"> η γλώσσα ορίζεται ως σλαβική</w:t>
      </w:r>
      <w:r>
        <w:rPr>
          <w:rFonts w:eastAsia="Times New Roman"/>
          <w:szCs w:val="24"/>
        </w:rPr>
        <w:t>,</w:t>
      </w:r>
      <w:r w:rsidRPr="00EE008B">
        <w:rPr>
          <w:rFonts w:eastAsia="Times New Roman"/>
          <w:szCs w:val="24"/>
        </w:rPr>
        <w:t xml:space="preserve"> ονομάζεται μακεδονική και διδάσκοντα</w:t>
      </w:r>
      <w:r>
        <w:rPr>
          <w:rFonts w:eastAsia="Times New Roman"/>
          <w:szCs w:val="24"/>
        </w:rPr>
        <w:t>ν</w:t>
      </w:r>
      <w:r w:rsidRPr="00EE008B">
        <w:rPr>
          <w:rFonts w:eastAsia="Times New Roman"/>
          <w:szCs w:val="24"/>
        </w:rPr>
        <w:t xml:space="preserve"> </w:t>
      </w:r>
      <w:r>
        <w:rPr>
          <w:rFonts w:eastAsia="Times New Roman"/>
          <w:szCs w:val="24"/>
        </w:rPr>
        <w:t xml:space="preserve">σε </w:t>
      </w:r>
      <w:r w:rsidRPr="00EE008B">
        <w:rPr>
          <w:rFonts w:eastAsia="Times New Roman"/>
          <w:szCs w:val="24"/>
        </w:rPr>
        <w:t>όλα τα πανεπιστήμια της Ευρωπαϊκής Ένωσης</w:t>
      </w:r>
      <w:r>
        <w:rPr>
          <w:rFonts w:eastAsia="Times New Roman"/>
          <w:szCs w:val="24"/>
        </w:rPr>
        <w:t xml:space="preserve"> πριν το </w:t>
      </w:r>
      <w:r>
        <w:rPr>
          <w:rFonts w:eastAsia="Times New Roman"/>
          <w:szCs w:val="24"/>
        </w:rPr>
        <w:t>΄</w:t>
      </w:r>
      <w:r>
        <w:rPr>
          <w:rFonts w:eastAsia="Times New Roman"/>
          <w:szCs w:val="24"/>
        </w:rPr>
        <w:t>77.</w:t>
      </w:r>
    </w:p>
    <w:p w14:paraId="77C0334B" w14:textId="77777777" w:rsidR="006113A9" w:rsidRDefault="006B6FC4">
      <w:pPr>
        <w:spacing w:line="600" w:lineRule="auto"/>
        <w:ind w:firstLine="720"/>
        <w:contextualSpacing/>
        <w:jc w:val="both"/>
        <w:rPr>
          <w:rFonts w:eastAsia="Times New Roman"/>
          <w:szCs w:val="24"/>
        </w:rPr>
      </w:pPr>
      <w:r>
        <w:rPr>
          <w:rFonts w:eastAsia="Times New Roman"/>
          <w:szCs w:val="24"/>
        </w:rPr>
        <w:t>Ω</w:t>
      </w:r>
      <w:r w:rsidRPr="00EE008B">
        <w:rPr>
          <w:rFonts w:eastAsia="Times New Roman"/>
          <w:szCs w:val="24"/>
        </w:rPr>
        <w:t xml:space="preserve">ς προς την ταυτότητα για </w:t>
      </w:r>
      <w:r>
        <w:rPr>
          <w:rFonts w:eastAsia="Times New Roman"/>
          <w:szCs w:val="24"/>
        </w:rPr>
        <w:t>ε</w:t>
      </w:r>
      <w:r w:rsidRPr="00EE008B">
        <w:rPr>
          <w:rFonts w:eastAsia="Times New Roman"/>
          <w:szCs w:val="24"/>
        </w:rPr>
        <w:t>μάς τους Έλληνες δεν αλλάζει απολύτως τίποτα</w:t>
      </w:r>
      <w:r>
        <w:rPr>
          <w:rFonts w:eastAsia="Times New Roman"/>
          <w:szCs w:val="24"/>
        </w:rPr>
        <w:t>,</w:t>
      </w:r>
      <w:r w:rsidRPr="00EE008B">
        <w:rPr>
          <w:rFonts w:eastAsia="Times New Roman"/>
          <w:szCs w:val="24"/>
        </w:rPr>
        <w:t xml:space="preserve"> Μακεδόνες</w:t>
      </w:r>
      <w:r>
        <w:rPr>
          <w:rFonts w:eastAsia="Times New Roman"/>
          <w:szCs w:val="24"/>
        </w:rPr>
        <w:t xml:space="preserve"> θ</w:t>
      </w:r>
      <w:r w:rsidRPr="00EE008B">
        <w:rPr>
          <w:rFonts w:eastAsia="Times New Roman"/>
          <w:szCs w:val="24"/>
        </w:rPr>
        <w:t xml:space="preserve">α συνεχίσουμε </w:t>
      </w:r>
      <w:r>
        <w:rPr>
          <w:rFonts w:eastAsia="Times New Roman"/>
          <w:szCs w:val="24"/>
        </w:rPr>
        <w:t>να αυτοαπο</w:t>
      </w:r>
      <w:r w:rsidRPr="00EE008B">
        <w:rPr>
          <w:rFonts w:eastAsia="Times New Roman"/>
          <w:szCs w:val="24"/>
        </w:rPr>
        <w:t>καλούμαστε</w:t>
      </w:r>
      <w:r>
        <w:rPr>
          <w:rFonts w:eastAsia="Times New Roman"/>
          <w:szCs w:val="24"/>
        </w:rPr>
        <w:t>.</w:t>
      </w:r>
      <w:r w:rsidRPr="00EE008B">
        <w:rPr>
          <w:rFonts w:eastAsia="Times New Roman"/>
          <w:szCs w:val="24"/>
        </w:rPr>
        <w:t xml:space="preserve"> Ούτε το αεροδρόμιο της Μακεδονίας ούτε το Πανεπιστήμιο </w:t>
      </w:r>
      <w:r>
        <w:rPr>
          <w:rFonts w:eastAsia="Times New Roman"/>
          <w:szCs w:val="24"/>
        </w:rPr>
        <w:t xml:space="preserve">της </w:t>
      </w:r>
      <w:r w:rsidRPr="00EE008B">
        <w:rPr>
          <w:rFonts w:eastAsia="Times New Roman"/>
          <w:szCs w:val="24"/>
        </w:rPr>
        <w:t>Μακεδονίας θα αλλάξ</w:t>
      </w:r>
      <w:r>
        <w:rPr>
          <w:rFonts w:eastAsia="Times New Roman"/>
          <w:szCs w:val="24"/>
        </w:rPr>
        <w:t>ει</w:t>
      </w:r>
      <w:r w:rsidRPr="00EE008B">
        <w:rPr>
          <w:rFonts w:eastAsia="Times New Roman"/>
          <w:szCs w:val="24"/>
        </w:rPr>
        <w:t xml:space="preserve"> όνομα</w:t>
      </w:r>
      <w:r>
        <w:rPr>
          <w:rFonts w:eastAsia="Times New Roman"/>
          <w:szCs w:val="24"/>
        </w:rPr>
        <w:t>,</w:t>
      </w:r>
      <w:r w:rsidRPr="00EE008B">
        <w:rPr>
          <w:rFonts w:eastAsia="Times New Roman"/>
          <w:szCs w:val="24"/>
        </w:rPr>
        <w:t xml:space="preserve"> αντίθετα με αυτά που συμβαίνουν στην απέναντι πλευρά</w:t>
      </w:r>
      <w:r>
        <w:rPr>
          <w:rFonts w:eastAsia="Times New Roman"/>
          <w:szCs w:val="24"/>
        </w:rPr>
        <w:t>.</w:t>
      </w:r>
    </w:p>
    <w:p w14:paraId="77C0334C" w14:textId="77777777" w:rsidR="006113A9" w:rsidRDefault="006B6FC4">
      <w:pPr>
        <w:spacing w:line="600" w:lineRule="auto"/>
        <w:ind w:firstLine="720"/>
        <w:contextualSpacing/>
        <w:jc w:val="both"/>
        <w:rPr>
          <w:rFonts w:eastAsia="Times New Roman"/>
          <w:szCs w:val="24"/>
        </w:rPr>
      </w:pPr>
      <w:r>
        <w:rPr>
          <w:rFonts w:eastAsia="Times New Roman"/>
          <w:szCs w:val="24"/>
        </w:rPr>
        <w:t>Σ</w:t>
      </w:r>
      <w:r w:rsidRPr="00EE008B">
        <w:rPr>
          <w:rFonts w:eastAsia="Times New Roman"/>
          <w:szCs w:val="24"/>
        </w:rPr>
        <w:t>ε ό</w:t>
      </w:r>
      <w:r>
        <w:rPr>
          <w:rFonts w:eastAsia="Times New Roman"/>
          <w:szCs w:val="24"/>
        </w:rPr>
        <w:t>,</w:t>
      </w:r>
      <w:r w:rsidRPr="00EE008B">
        <w:rPr>
          <w:rFonts w:eastAsia="Times New Roman"/>
          <w:szCs w:val="24"/>
        </w:rPr>
        <w:t>τι αφορά την ιθαγένεια</w:t>
      </w:r>
      <w:r>
        <w:rPr>
          <w:rFonts w:eastAsia="Times New Roman"/>
          <w:szCs w:val="24"/>
        </w:rPr>
        <w:t>,</w:t>
      </w:r>
      <w:r w:rsidRPr="00EE008B">
        <w:rPr>
          <w:rFonts w:eastAsia="Times New Roman"/>
          <w:szCs w:val="24"/>
        </w:rPr>
        <w:t xml:space="preserve"> ήδη στη μετάφραση </w:t>
      </w:r>
      <w:r>
        <w:rPr>
          <w:rFonts w:eastAsia="Times New Roman"/>
          <w:szCs w:val="24"/>
        </w:rPr>
        <w:t xml:space="preserve">της </w:t>
      </w:r>
      <w:r w:rsidRPr="00EE008B">
        <w:rPr>
          <w:rFonts w:eastAsia="Times New Roman"/>
          <w:szCs w:val="24"/>
        </w:rPr>
        <w:t xml:space="preserve">Συμφωνίας </w:t>
      </w:r>
      <w:r>
        <w:rPr>
          <w:rFonts w:eastAsia="Times New Roman"/>
          <w:szCs w:val="24"/>
        </w:rPr>
        <w:t xml:space="preserve">τους </w:t>
      </w:r>
      <w:r w:rsidRPr="00EE008B">
        <w:rPr>
          <w:rFonts w:eastAsia="Times New Roman"/>
          <w:szCs w:val="24"/>
        </w:rPr>
        <w:t>δεν</w:t>
      </w:r>
      <w:r>
        <w:rPr>
          <w:rFonts w:eastAsia="Times New Roman"/>
          <w:szCs w:val="24"/>
        </w:rPr>
        <w:t xml:space="preserve"> χρησιμοποιούν τη λέξη</w:t>
      </w:r>
      <w:r w:rsidRPr="00ED5457">
        <w:rPr>
          <w:rFonts w:eastAsia="Times New Roman"/>
          <w:szCs w:val="24"/>
        </w:rPr>
        <w:t xml:space="preserve"> </w:t>
      </w:r>
      <w:r>
        <w:rPr>
          <w:rFonts w:eastAsia="Times New Roman"/>
          <w:szCs w:val="24"/>
        </w:rPr>
        <w:t>«</w:t>
      </w:r>
      <w:r>
        <w:rPr>
          <w:rFonts w:eastAsia="Times New Roman"/>
          <w:szCs w:val="24"/>
          <w:lang w:val="en-US"/>
        </w:rPr>
        <w:t>nationalsk</w:t>
      </w:r>
      <w:r>
        <w:rPr>
          <w:rFonts w:eastAsia="Times New Roman"/>
          <w:szCs w:val="24"/>
        </w:rPr>
        <w:t xml:space="preserve">», </w:t>
      </w:r>
      <w:r w:rsidRPr="00EE008B">
        <w:rPr>
          <w:rFonts w:eastAsia="Times New Roman"/>
          <w:szCs w:val="24"/>
        </w:rPr>
        <w:t>που είν</w:t>
      </w:r>
      <w:r w:rsidRPr="00EE008B">
        <w:rPr>
          <w:rFonts w:eastAsia="Times New Roman"/>
          <w:szCs w:val="24"/>
        </w:rPr>
        <w:t>αι το αντίστοιχο του nationality</w:t>
      </w:r>
      <w:r>
        <w:rPr>
          <w:rFonts w:eastAsia="Times New Roman"/>
          <w:szCs w:val="24"/>
        </w:rPr>
        <w:t>,</w:t>
      </w:r>
      <w:r w:rsidRPr="00EE008B">
        <w:rPr>
          <w:rFonts w:eastAsia="Times New Roman"/>
          <w:szCs w:val="24"/>
        </w:rPr>
        <w:t xml:space="preserve"> το αποφεύγουν </w:t>
      </w:r>
      <w:r>
        <w:rPr>
          <w:rFonts w:eastAsia="Times New Roman"/>
          <w:szCs w:val="24"/>
        </w:rPr>
        <w:t>γ</w:t>
      </w:r>
      <w:r w:rsidRPr="00EE008B">
        <w:rPr>
          <w:rFonts w:eastAsia="Times New Roman"/>
          <w:szCs w:val="24"/>
        </w:rPr>
        <w:t>ια ευνόητους λόγους</w:t>
      </w:r>
      <w:r>
        <w:rPr>
          <w:rFonts w:eastAsia="Times New Roman"/>
          <w:szCs w:val="24"/>
        </w:rPr>
        <w:t>,</w:t>
      </w:r>
      <w:r w:rsidRPr="00EE008B">
        <w:rPr>
          <w:rFonts w:eastAsia="Times New Roman"/>
          <w:szCs w:val="24"/>
        </w:rPr>
        <w:t xml:space="preserve"> γιατί ένα μεγάλο κομμάτι της πατρίδα</w:t>
      </w:r>
      <w:r>
        <w:rPr>
          <w:rFonts w:eastAsia="Times New Roman"/>
          <w:szCs w:val="24"/>
        </w:rPr>
        <w:t>ς</w:t>
      </w:r>
      <w:r w:rsidRPr="00EE008B">
        <w:rPr>
          <w:rFonts w:eastAsia="Times New Roman"/>
          <w:szCs w:val="24"/>
        </w:rPr>
        <w:t xml:space="preserve"> του</w:t>
      </w:r>
      <w:r>
        <w:rPr>
          <w:rFonts w:eastAsia="Times New Roman"/>
          <w:szCs w:val="24"/>
        </w:rPr>
        <w:t>ς</w:t>
      </w:r>
      <w:r w:rsidRPr="00EE008B">
        <w:rPr>
          <w:rFonts w:eastAsia="Times New Roman"/>
          <w:szCs w:val="24"/>
        </w:rPr>
        <w:t xml:space="preserve"> δεν το επιθυμεί</w:t>
      </w:r>
      <w:r>
        <w:rPr>
          <w:rFonts w:eastAsia="Times New Roman"/>
          <w:szCs w:val="24"/>
        </w:rPr>
        <w:t>.</w:t>
      </w:r>
    </w:p>
    <w:p w14:paraId="77C0334D" w14:textId="77777777" w:rsidR="006113A9" w:rsidRDefault="006B6FC4">
      <w:pPr>
        <w:spacing w:line="600" w:lineRule="auto"/>
        <w:ind w:firstLine="720"/>
        <w:contextualSpacing/>
        <w:jc w:val="both"/>
        <w:rPr>
          <w:rFonts w:eastAsia="Times New Roman"/>
          <w:szCs w:val="24"/>
        </w:rPr>
      </w:pPr>
      <w:r w:rsidRPr="00EE008B">
        <w:rPr>
          <w:rFonts w:eastAsia="Times New Roman"/>
          <w:szCs w:val="24"/>
        </w:rPr>
        <w:lastRenderedPageBreak/>
        <w:t>Θα ήθελα</w:t>
      </w:r>
      <w:r>
        <w:rPr>
          <w:rFonts w:eastAsia="Times New Roman"/>
          <w:szCs w:val="24"/>
        </w:rPr>
        <w:t>,</w:t>
      </w:r>
      <w:r w:rsidRPr="00EE008B">
        <w:rPr>
          <w:rFonts w:eastAsia="Times New Roman"/>
          <w:szCs w:val="24"/>
        </w:rPr>
        <w:t xml:space="preserve"> </w:t>
      </w:r>
      <w:r>
        <w:rPr>
          <w:rFonts w:eastAsia="Times New Roman"/>
          <w:szCs w:val="24"/>
        </w:rPr>
        <w:t>επίσης,</w:t>
      </w:r>
      <w:r w:rsidRPr="00EE008B">
        <w:rPr>
          <w:rFonts w:eastAsia="Times New Roman"/>
          <w:szCs w:val="24"/>
        </w:rPr>
        <w:t xml:space="preserve"> να </w:t>
      </w:r>
      <w:r>
        <w:rPr>
          <w:rFonts w:eastAsia="Times New Roman"/>
          <w:szCs w:val="24"/>
        </w:rPr>
        <w:t>αναφερθώ στις</w:t>
      </w:r>
      <w:r w:rsidRPr="00EE008B">
        <w:rPr>
          <w:rFonts w:eastAsia="Times New Roman"/>
          <w:szCs w:val="24"/>
        </w:rPr>
        <w:t xml:space="preserve"> επιφυλάξεις και στις ανησυχίες πολλών φίλων και ιδια</w:t>
      </w:r>
      <w:r>
        <w:rPr>
          <w:rFonts w:eastAsia="Times New Roman"/>
          <w:szCs w:val="24"/>
        </w:rPr>
        <w:t xml:space="preserve">ίτερα των Πατέρων της Εκκλησίας, </w:t>
      </w:r>
      <w:r w:rsidRPr="00EE008B">
        <w:rPr>
          <w:rFonts w:eastAsia="Times New Roman"/>
          <w:szCs w:val="24"/>
        </w:rPr>
        <w:t>τις οπ</w:t>
      </w:r>
      <w:r w:rsidRPr="00EE008B">
        <w:rPr>
          <w:rFonts w:eastAsia="Times New Roman"/>
          <w:szCs w:val="24"/>
        </w:rPr>
        <w:t xml:space="preserve">οίες τις έχουμε και δεν </w:t>
      </w:r>
      <w:r>
        <w:rPr>
          <w:rFonts w:eastAsia="Times New Roman"/>
          <w:szCs w:val="24"/>
        </w:rPr>
        <w:t>τις αγ</w:t>
      </w:r>
      <w:r w:rsidRPr="00EE008B">
        <w:rPr>
          <w:rFonts w:eastAsia="Times New Roman"/>
          <w:szCs w:val="24"/>
        </w:rPr>
        <w:t>νοώ</w:t>
      </w:r>
      <w:r>
        <w:rPr>
          <w:rFonts w:eastAsia="Times New Roman"/>
          <w:szCs w:val="24"/>
        </w:rPr>
        <w:t>.</w:t>
      </w:r>
      <w:r w:rsidRPr="00EE008B">
        <w:rPr>
          <w:rFonts w:eastAsia="Times New Roman"/>
          <w:szCs w:val="24"/>
        </w:rPr>
        <w:t xml:space="preserve"> Από την άλλη</w:t>
      </w:r>
      <w:r>
        <w:rPr>
          <w:rFonts w:eastAsia="Times New Roman"/>
          <w:szCs w:val="24"/>
        </w:rPr>
        <w:t>,</w:t>
      </w:r>
      <w:r w:rsidRPr="00EE008B">
        <w:rPr>
          <w:rFonts w:eastAsia="Times New Roman"/>
          <w:szCs w:val="24"/>
        </w:rPr>
        <w:t xml:space="preserve"> </w:t>
      </w:r>
      <w:r>
        <w:rPr>
          <w:rFonts w:eastAsia="Times New Roman"/>
          <w:szCs w:val="24"/>
        </w:rPr>
        <w:t>όμως, είναι η πεποίθηση ότι πράττω το</w:t>
      </w:r>
      <w:r w:rsidRPr="00EE008B">
        <w:rPr>
          <w:rFonts w:eastAsia="Times New Roman"/>
          <w:szCs w:val="24"/>
        </w:rPr>
        <w:t xml:space="preserve"> σωστό</w:t>
      </w:r>
      <w:r>
        <w:rPr>
          <w:rFonts w:eastAsia="Times New Roman"/>
          <w:szCs w:val="24"/>
        </w:rPr>
        <w:t>.</w:t>
      </w:r>
      <w:r w:rsidRPr="00EE008B">
        <w:rPr>
          <w:rFonts w:eastAsia="Times New Roman"/>
          <w:szCs w:val="24"/>
        </w:rPr>
        <w:t xml:space="preserve"> Αν περάσει ακόμα ένα τέταρτο του αιώνα</w:t>
      </w:r>
      <w:r>
        <w:rPr>
          <w:rFonts w:eastAsia="Times New Roman"/>
          <w:szCs w:val="24"/>
        </w:rPr>
        <w:t xml:space="preserve"> –</w:t>
      </w:r>
      <w:r w:rsidRPr="00EE008B">
        <w:rPr>
          <w:rFonts w:eastAsia="Times New Roman"/>
          <w:szCs w:val="24"/>
        </w:rPr>
        <w:t>νομίζω ότι αυτό πιστεύουν οι ειδικοί</w:t>
      </w:r>
      <w:r>
        <w:rPr>
          <w:rFonts w:eastAsia="Times New Roman"/>
          <w:szCs w:val="24"/>
        </w:rPr>
        <w:t>-,</w:t>
      </w:r>
      <w:r w:rsidRPr="00EE008B">
        <w:rPr>
          <w:rFonts w:eastAsia="Times New Roman"/>
          <w:szCs w:val="24"/>
        </w:rPr>
        <w:t xml:space="preserve"> θα μείνει το </w:t>
      </w:r>
      <w:r>
        <w:rPr>
          <w:rFonts w:eastAsia="Times New Roman"/>
          <w:szCs w:val="24"/>
        </w:rPr>
        <w:t>«Δημοκρατία της Μακεδονίας» σκέτο</w:t>
      </w:r>
      <w:r w:rsidRPr="00EE008B">
        <w:rPr>
          <w:rFonts w:eastAsia="Times New Roman"/>
          <w:szCs w:val="24"/>
        </w:rPr>
        <w:t xml:space="preserve"> και αυτό που θα συμβεί θα είναι πολύ</w:t>
      </w:r>
      <w:r w:rsidRPr="00EE008B">
        <w:rPr>
          <w:rFonts w:eastAsia="Times New Roman"/>
          <w:szCs w:val="24"/>
        </w:rPr>
        <w:t xml:space="preserve"> άδικο</w:t>
      </w:r>
      <w:r>
        <w:rPr>
          <w:rFonts w:eastAsia="Times New Roman"/>
          <w:szCs w:val="24"/>
        </w:rPr>
        <w:t>.</w:t>
      </w:r>
      <w:r w:rsidRPr="00EE008B">
        <w:rPr>
          <w:rFonts w:eastAsia="Times New Roman"/>
          <w:szCs w:val="24"/>
        </w:rPr>
        <w:t xml:space="preserve"> Αυτό διδάσκει </w:t>
      </w:r>
      <w:r>
        <w:rPr>
          <w:rFonts w:eastAsia="Times New Roman"/>
          <w:szCs w:val="24"/>
        </w:rPr>
        <w:t>ε</w:t>
      </w:r>
      <w:r w:rsidRPr="00EE008B">
        <w:rPr>
          <w:rFonts w:eastAsia="Times New Roman"/>
          <w:szCs w:val="24"/>
        </w:rPr>
        <w:t>ξάλλου</w:t>
      </w:r>
      <w:r>
        <w:rPr>
          <w:rFonts w:eastAsia="Times New Roman"/>
          <w:szCs w:val="24"/>
        </w:rPr>
        <w:t xml:space="preserve"> η</w:t>
      </w:r>
      <w:r w:rsidRPr="00EE008B">
        <w:rPr>
          <w:rFonts w:eastAsia="Times New Roman"/>
          <w:szCs w:val="24"/>
        </w:rPr>
        <w:t xml:space="preserve"> ιστορία </w:t>
      </w:r>
      <w:r>
        <w:rPr>
          <w:rFonts w:eastAsia="Times New Roman"/>
          <w:szCs w:val="24"/>
        </w:rPr>
        <w:t xml:space="preserve">από το </w:t>
      </w:r>
      <w:r>
        <w:rPr>
          <w:rFonts w:eastAsia="Times New Roman"/>
          <w:szCs w:val="24"/>
        </w:rPr>
        <w:t>΄</w:t>
      </w:r>
      <w:r>
        <w:rPr>
          <w:rFonts w:eastAsia="Times New Roman"/>
          <w:szCs w:val="24"/>
        </w:rPr>
        <w:t xml:space="preserve">44 </w:t>
      </w:r>
      <w:r w:rsidRPr="00EE008B">
        <w:rPr>
          <w:rFonts w:eastAsia="Times New Roman"/>
          <w:szCs w:val="24"/>
        </w:rPr>
        <w:t>μέχρι σήμερα</w:t>
      </w:r>
      <w:r>
        <w:rPr>
          <w:rFonts w:eastAsia="Times New Roman"/>
          <w:szCs w:val="24"/>
        </w:rPr>
        <w:t>.</w:t>
      </w:r>
      <w:r w:rsidRPr="00EE008B">
        <w:rPr>
          <w:rFonts w:eastAsia="Times New Roman"/>
          <w:szCs w:val="24"/>
        </w:rPr>
        <w:t xml:space="preserve"> Το ομολογούν</w:t>
      </w:r>
      <w:r>
        <w:rPr>
          <w:rFonts w:eastAsia="Times New Roman"/>
          <w:szCs w:val="24"/>
        </w:rPr>
        <w:t>,</w:t>
      </w:r>
      <w:r w:rsidRPr="00EE008B">
        <w:rPr>
          <w:rFonts w:eastAsia="Times New Roman"/>
          <w:szCs w:val="24"/>
        </w:rPr>
        <w:t xml:space="preserve"> </w:t>
      </w:r>
      <w:r>
        <w:rPr>
          <w:rFonts w:eastAsia="Times New Roman"/>
          <w:szCs w:val="24"/>
        </w:rPr>
        <w:t>επίσης,</w:t>
      </w:r>
      <w:r w:rsidRPr="00EE008B">
        <w:rPr>
          <w:rFonts w:eastAsia="Times New Roman"/>
          <w:szCs w:val="24"/>
        </w:rPr>
        <w:t xml:space="preserve"> οι </w:t>
      </w:r>
      <w:r>
        <w:rPr>
          <w:rFonts w:eastAsia="Times New Roman"/>
          <w:szCs w:val="24"/>
        </w:rPr>
        <w:t>ειδικοί.</w:t>
      </w:r>
    </w:p>
    <w:p w14:paraId="77C0334E" w14:textId="77777777" w:rsidR="006113A9" w:rsidRDefault="006B6FC4">
      <w:pPr>
        <w:spacing w:line="600" w:lineRule="auto"/>
        <w:ind w:firstLine="720"/>
        <w:contextualSpacing/>
        <w:jc w:val="both"/>
        <w:rPr>
          <w:rFonts w:eastAsia="Times New Roman"/>
          <w:szCs w:val="24"/>
        </w:rPr>
      </w:pPr>
      <w:r>
        <w:rPr>
          <w:rFonts w:eastAsia="Times New Roman"/>
          <w:szCs w:val="24"/>
        </w:rPr>
        <w:t>Μ</w:t>
      </w:r>
      <w:r w:rsidRPr="00EE008B">
        <w:rPr>
          <w:rFonts w:eastAsia="Times New Roman"/>
          <w:szCs w:val="24"/>
        </w:rPr>
        <w:t>ου ζητείται να αρνηθ</w:t>
      </w:r>
      <w:r>
        <w:rPr>
          <w:rFonts w:eastAsia="Times New Roman"/>
          <w:szCs w:val="24"/>
        </w:rPr>
        <w:t>ώ</w:t>
      </w:r>
      <w:r w:rsidRPr="00EE008B">
        <w:rPr>
          <w:rFonts w:eastAsia="Times New Roman"/>
          <w:szCs w:val="24"/>
        </w:rPr>
        <w:t xml:space="preserve"> την </w:t>
      </w:r>
      <w:r>
        <w:rPr>
          <w:rFonts w:eastAsia="Times New Roman"/>
          <w:szCs w:val="24"/>
        </w:rPr>
        <w:t xml:space="preserve">πεποίθησή μου, </w:t>
      </w:r>
      <w:r w:rsidRPr="00EE008B">
        <w:rPr>
          <w:rFonts w:eastAsia="Times New Roman"/>
          <w:szCs w:val="24"/>
        </w:rPr>
        <w:t xml:space="preserve">που </w:t>
      </w:r>
      <w:r>
        <w:rPr>
          <w:rFonts w:eastAsia="Times New Roman"/>
          <w:szCs w:val="24"/>
        </w:rPr>
        <w:t xml:space="preserve">προσεκτικά </w:t>
      </w:r>
      <w:r w:rsidRPr="00EE008B">
        <w:rPr>
          <w:rFonts w:eastAsia="Times New Roman"/>
          <w:szCs w:val="24"/>
        </w:rPr>
        <w:t xml:space="preserve">διαμόρφωσα μελετώντας προσεκτικά το κείμενο της </w:t>
      </w:r>
      <w:r>
        <w:rPr>
          <w:rFonts w:eastAsia="Times New Roman"/>
          <w:szCs w:val="24"/>
        </w:rPr>
        <w:t>σ</w:t>
      </w:r>
      <w:r w:rsidRPr="00EE008B">
        <w:rPr>
          <w:rFonts w:eastAsia="Times New Roman"/>
          <w:szCs w:val="24"/>
        </w:rPr>
        <w:t xml:space="preserve">υμφωνίας </w:t>
      </w:r>
      <w:r>
        <w:rPr>
          <w:rFonts w:eastAsia="Times New Roman"/>
          <w:szCs w:val="24"/>
        </w:rPr>
        <w:t xml:space="preserve">και τις ερμηνείες </w:t>
      </w:r>
      <w:r w:rsidRPr="00EE008B">
        <w:rPr>
          <w:rFonts w:eastAsia="Times New Roman"/>
          <w:szCs w:val="24"/>
        </w:rPr>
        <w:t>αξιόλογων Ελλήνων</w:t>
      </w:r>
      <w:r>
        <w:rPr>
          <w:rFonts w:eastAsia="Times New Roman"/>
          <w:szCs w:val="24"/>
        </w:rPr>
        <w:t xml:space="preserve"> επιστημόνων, </w:t>
      </w:r>
      <w:r w:rsidRPr="00EE008B">
        <w:rPr>
          <w:rFonts w:eastAsia="Times New Roman"/>
          <w:szCs w:val="24"/>
        </w:rPr>
        <w:t>με διαφορετικές αφετηρίες το τονίζω αυτό</w:t>
      </w:r>
      <w:r>
        <w:rPr>
          <w:rFonts w:eastAsia="Times New Roman"/>
          <w:szCs w:val="24"/>
        </w:rPr>
        <w:t>.</w:t>
      </w:r>
      <w:r w:rsidRPr="00EE008B">
        <w:rPr>
          <w:rFonts w:eastAsia="Times New Roman"/>
          <w:szCs w:val="24"/>
        </w:rPr>
        <w:t xml:space="preserve"> Αναφέρομαι σε εκείνους τους ειδικούς επιστήμονες</w:t>
      </w:r>
      <w:r>
        <w:rPr>
          <w:rFonts w:eastAsia="Times New Roman"/>
          <w:szCs w:val="24"/>
        </w:rPr>
        <w:t>,</w:t>
      </w:r>
      <w:r w:rsidRPr="00EE008B">
        <w:rPr>
          <w:rFonts w:eastAsia="Times New Roman"/>
          <w:szCs w:val="24"/>
        </w:rPr>
        <w:t xml:space="preserve"> ιστορικούς</w:t>
      </w:r>
      <w:r>
        <w:rPr>
          <w:rFonts w:eastAsia="Times New Roman"/>
          <w:szCs w:val="24"/>
        </w:rPr>
        <w:t>,</w:t>
      </w:r>
      <w:r w:rsidRPr="00EE008B">
        <w:rPr>
          <w:rFonts w:eastAsia="Times New Roman"/>
          <w:szCs w:val="24"/>
        </w:rPr>
        <w:t xml:space="preserve"> σλαβολ</w:t>
      </w:r>
      <w:r>
        <w:rPr>
          <w:rFonts w:eastAsia="Times New Roman"/>
          <w:szCs w:val="24"/>
        </w:rPr>
        <w:t>ό</w:t>
      </w:r>
      <w:r w:rsidRPr="00EE008B">
        <w:rPr>
          <w:rFonts w:eastAsia="Times New Roman"/>
          <w:szCs w:val="24"/>
        </w:rPr>
        <w:t>γο</w:t>
      </w:r>
      <w:r>
        <w:rPr>
          <w:rFonts w:eastAsia="Times New Roman"/>
          <w:szCs w:val="24"/>
        </w:rPr>
        <w:t xml:space="preserve">υς, διεθνολόγους, </w:t>
      </w:r>
      <w:r w:rsidRPr="00EE008B">
        <w:rPr>
          <w:rFonts w:eastAsia="Times New Roman"/>
          <w:szCs w:val="24"/>
        </w:rPr>
        <w:t>νομικούς που αφιέρωσαν τη ζωή τους υ</w:t>
      </w:r>
      <w:r>
        <w:rPr>
          <w:rFonts w:eastAsia="Times New Roman"/>
          <w:szCs w:val="24"/>
        </w:rPr>
        <w:t>πηρετώντας</w:t>
      </w:r>
      <w:r w:rsidRPr="00EE008B">
        <w:rPr>
          <w:rFonts w:eastAsia="Times New Roman"/>
          <w:szCs w:val="24"/>
        </w:rPr>
        <w:t xml:space="preserve"> το δίκιο της πατρίδας</w:t>
      </w:r>
      <w:r>
        <w:rPr>
          <w:rFonts w:eastAsia="Times New Roman"/>
          <w:szCs w:val="24"/>
        </w:rPr>
        <w:t>. Α</w:t>
      </w:r>
      <w:r w:rsidRPr="00EE008B">
        <w:rPr>
          <w:rFonts w:eastAsia="Times New Roman"/>
          <w:szCs w:val="24"/>
        </w:rPr>
        <w:t>ναφέρο</w:t>
      </w:r>
      <w:r>
        <w:rPr>
          <w:rFonts w:eastAsia="Times New Roman"/>
          <w:szCs w:val="24"/>
        </w:rPr>
        <w:t>μ</w:t>
      </w:r>
      <w:r w:rsidRPr="00EE008B">
        <w:rPr>
          <w:rFonts w:eastAsia="Times New Roman"/>
          <w:szCs w:val="24"/>
        </w:rPr>
        <w:t>αι στους επιστήμονες που αφιέρωσα</w:t>
      </w:r>
      <w:r w:rsidRPr="00EE008B">
        <w:rPr>
          <w:rFonts w:eastAsia="Times New Roman"/>
          <w:szCs w:val="24"/>
        </w:rPr>
        <w:t xml:space="preserve">ν δεκαετίες </w:t>
      </w:r>
      <w:r>
        <w:rPr>
          <w:rFonts w:eastAsia="Times New Roman"/>
          <w:szCs w:val="24"/>
        </w:rPr>
        <w:t>μ</w:t>
      </w:r>
      <w:r w:rsidRPr="00EE008B">
        <w:rPr>
          <w:rFonts w:eastAsia="Times New Roman"/>
          <w:szCs w:val="24"/>
        </w:rPr>
        <w:t xml:space="preserve">ελέτης για να κατανοήσουν σε βάθος </w:t>
      </w:r>
      <w:r>
        <w:rPr>
          <w:rFonts w:eastAsia="Times New Roman"/>
          <w:szCs w:val="24"/>
        </w:rPr>
        <w:t>τ</w:t>
      </w:r>
      <w:r w:rsidRPr="00EE008B">
        <w:rPr>
          <w:rFonts w:eastAsia="Times New Roman"/>
          <w:szCs w:val="24"/>
        </w:rPr>
        <w:t>ο ζήτημα</w:t>
      </w:r>
      <w:r>
        <w:rPr>
          <w:rFonts w:eastAsia="Times New Roman"/>
          <w:szCs w:val="24"/>
        </w:rPr>
        <w:t>,</w:t>
      </w:r>
      <w:r w:rsidRPr="00EE008B">
        <w:rPr>
          <w:rFonts w:eastAsia="Times New Roman"/>
          <w:szCs w:val="24"/>
        </w:rPr>
        <w:t xml:space="preserve"> να ξεπεράσουν χρονιές προκαταλήψεις και να αντιπαλέψουν πολιτικές σκοπιμότητες και ιδιοτέλειες</w:t>
      </w:r>
      <w:r>
        <w:rPr>
          <w:rFonts w:eastAsia="Times New Roman"/>
          <w:szCs w:val="24"/>
        </w:rPr>
        <w:t>,</w:t>
      </w:r>
      <w:r w:rsidRPr="00EE008B">
        <w:rPr>
          <w:rFonts w:eastAsia="Times New Roman"/>
          <w:szCs w:val="24"/>
        </w:rPr>
        <w:t xml:space="preserve"> ώστε να φέρουν σε πέρας </w:t>
      </w:r>
      <w:r>
        <w:rPr>
          <w:rFonts w:eastAsia="Times New Roman"/>
          <w:szCs w:val="24"/>
        </w:rPr>
        <w:lastRenderedPageBreak/>
        <w:t xml:space="preserve">τη </w:t>
      </w:r>
      <w:r w:rsidRPr="00EE008B">
        <w:rPr>
          <w:rFonts w:eastAsia="Times New Roman"/>
          <w:szCs w:val="24"/>
        </w:rPr>
        <w:t xml:space="preserve">διαπραγμάτευση </w:t>
      </w:r>
      <w:r>
        <w:rPr>
          <w:rFonts w:eastAsia="Times New Roman"/>
          <w:szCs w:val="24"/>
        </w:rPr>
        <w:t>και να</w:t>
      </w:r>
      <w:r w:rsidRPr="00EE008B">
        <w:rPr>
          <w:rFonts w:eastAsia="Times New Roman"/>
          <w:szCs w:val="24"/>
        </w:rPr>
        <w:t xml:space="preserve"> καταλήξ</w:t>
      </w:r>
      <w:r>
        <w:rPr>
          <w:rFonts w:eastAsia="Times New Roman"/>
          <w:szCs w:val="24"/>
        </w:rPr>
        <w:t>ουν</w:t>
      </w:r>
      <w:r w:rsidRPr="00EE008B">
        <w:rPr>
          <w:rFonts w:eastAsia="Times New Roman"/>
          <w:szCs w:val="24"/>
        </w:rPr>
        <w:t xml:space="preserve"> σε συμφωνία αλληλοκατανόηση</w:t>
      </w:r>
      <w:r>
        <w:rPr>
          <w:rFonts w:eastAsia="Times New Roman"/>
          <w:szCs w:val="24"/>
        </w:rPr>
        <w:t>ς</w:t>
      </w:r>
      <w:r w:rsidRPr="00EE008B">
        <w:rPr>
          <w:rFonts w:eastAsia="Times New Roman"/>
          <w:szCs w:val="24"/>
        </w:rPr>
        <w:t xml:space="preserve"> και συνεννόη</w:t>
      </w:r>
      <w:r w:rsidRPr="00EE008B">
        <w:rPr>
          <w:rFonts w:eastAsia="Times New Roman"/>
          <w:szCs w:val="24"/>
        </w:rPr>
        <w:t>σης μεταξύ των δύο λαών και όχι μόνο</w:t>
      </w:r>
      <w:r>
        <w:rPr>
          <w:rFonts w:eastAsia="Times New Roman"/>
          <w:szCs w:val="24"/>
        </w:rPr>
        <w:t>.</w:t>
      </w:r>
    </w:p>
    <w:p w14:paraId="77C0334F" w14:textId="77777777" w:rsidR="006113A9" w:rsidRDefault="006B6FC4">
      <w:pPr>
        <w:spacing w:line="600" w:lineRule="auto"/>
        <w:ind w:firstLine="720"/>
        <w:contextualSpacing/>
        <w:jc w:val="both"/>
        <w:rPr>
          <w:rFonts w:eastAsia="Times New Roman"/>
          <w:szCs w:val="24"/>
        </w:rPr>
      </w:pPr>
      <w:r>
        <w:rPr>
          <w:rFonts w:eastAsia="Times New Roman"/>
          <w:szCs w:val="24"/>
        </w:rPr>
        <w:t>Π</w:t>
      </w:r>
      <w:r w:rsidRPr="00EE008B">
        <w:rPr>
          <w:rFonts w:eastAsia="Times New Roman"/>
          <w:szCs w:val="24"/>
        </w:rPr>
        <w:t xml:space="preserve">ώς να τους </w:t>
      </w:r>
      <w:r>
        <w:rPr>
          <w:rFonts w:eastAsia="Times New Roman"/>
          <w:szCs w:val="24"/>
        </w:rPr>
        <w:t>αγνοήσω; Π</w:t>
      </w:r>
      <w:r w:rsidRPr="00EE008B">
        <w:rPr>
          <w:rFonts w:eastAsia="Times New Roman"/>
          <w:szCs w:val="24"/>
        </w:rPr>
        <w:t>ώς να προτάξω τη μεταφυσική σας ερμηνεία</w:t>
      </w:r>
      <w:r>
        <w:rPr>
          <w:rFonts w:eastAsia="Times New Roman"/>
          <w:szCs w:val="24"/>
        </w:rPr>
        <w:t>,</w:t>
      </w:r>
      <w:r w:rsidRPr="00EE008B">
        <w:rPr>
          <w:rFonts w:eastAsia="Times New Roman"/>
          <w:szCs w:val="24"/>
        </w:rPr>
        <w:t xml:space="preserve"> την απαίτησή σας ή ακόμη και την απειλή σας απέναντι στη γνώση που λάμπουν τα ελεύθερα </w:t>
      </w:r>
      <w:r>
        <w:rPr>
          <w:rFonts w:eastAsia="Times New Roman"/>
          <w:szCs w:val="24"/>
        </w:rPr>
        <w:t>γένη,</w:t>
      </w:r>
      <w:r w:rsidRPr="00EE008B">
        <w:rPr>
          <w:rFonts w:eastAsia="Times New Roman"/>
          <w:szCs w:val="24"/>
        </w:rPr>
        <w:t xml:space="preserve"> όπως είπε ο </w:t>
      </w:r>
      <w:r>
        <w:rPr>
          <w:rFonts w:eastAsia="Times New Roman"/>
          <w:szCs w:val="24"/>
        </w:rPr>
        <w:t>εθνο</w:t>
      </w:r>
      <w:r w:rsidRPr="00EE008B">
        <w:rPr>
          <w:rFonts w:eastAsia="Times New Roman"/>
          <w:szCs w:val="24"/>
        </w:rPr>
        <w:t>μάρτυρας Ρήγας Φεραίος</w:t>
      </w:r>
      <w:r>
        <w:rPr>
          <w:rFonts w:eastAsia="Times New Roman"/>
          <w:szCs w:val="24"/>
        </w:rPr>
        <w:t>;</w:t>
      </w:r>
      <w:r w:rsidRPr="00EE008B">
        <w:rPr>
          <w:rFonts w:eastAsia="Times New Roman"/>
          <w:szCs w:val="24"/>
        </w:rPr>
        <w:t xml:space="preserve"> Πώς να </w:t>
      </w:r>
      <w:r>
        <w:rPr>
          <w:rFonts w:eastAsia="Times New Roman"/>
          <w:szCs w:val="24"/>
        </w:rPr>
        <w:t>αρνηθώ</w:t>
      </w:r>
      <w:r w:rsidRPr="00EE008B">
        <w:rPr>
          <w:rFonts w:eastAsia="Times New Roman"/>
          <w:szCs w:val="24"/>
        </w:rPr>
        <w:t xml:space="preserve"> την πεπ</w:t>
      </w:r>
      <w:r w:rsidRPr="00EE008B">
        <w:rPr>
          <w:rFonts w:eastAsia="Times New Roman"/>
          <w:szCs w:val="24"/>
        </w:rPr>
        <w:t>οίθησή μου</w:t>
      </w:r>
      <w:r>
        <w:rPr>
          <w:rFonts w:eastAsia="Times New Roman"/>
          <w:szCs w:val="24"/>
        </w:rPr>
        <w:t>;</w:t>
      </w:r>
      <w:r w:rsidRPr="00EE008B">
        <w:rPr>
          <w:rFonts w:eastAsia="Times New Roman"/>
          <w:szCs w:val="24"/>
        </w:rPr>
        <w:t xml:space="preserve"> Θα ήταν αυτό </w:t>
      </w:r>
      <w:r>
        <w:rPr>
          <w:rFonts w:eastAsia="Times New Roman"/>
          <w:szCs w:val="24"/>
        </w:rPr>
        <w:t>π</w:t>
      </w:r>
      <w:r w:rsidRPr="00EE008B">
        <w:rPr>
          <w:rFonts w:eastAsia="Times New Roman"/>
          <w:szCs w:val="24"/>
        </w:rPr>
        <w:t>ράγματι επιλήψιμο και ανέντιμο για ένα σημαντικό λόγο</w:t>
      </w:r>
      <w:r>
        <w:rPr>
          <w:rFonts w:eastAsia="Times New Roman"/>
          <w:szCs w:val="24"/>
        </w:rPr>
        <w:t>, γ</w:t>
      </w:r>
      <w:r w:rsidRPr="00EE008B">
        <w:rPr>
          <w:rFonts w:eastAsia="Times New Roman"/>
          <w:szCs w:val="24"/>
        </w:rPr>
        <w:t>ια ένα θέμα που σέρνεται στο</w:t>
      </w:r>
      <w:r>
        <w:rPr>
          <w:rFonts w:eastAsia="Times New Roman"/>
          <w:szCs w:val="24"/>
        </w:rPr>
        <w:t>ν</w:t>
      </w:r>
      <w:r w:rsidRPr="00EE008B">
        <w:rPr>
          <w:rFonts w:eastAsia="Times New Roman"/>
          <w:szCs w:val="24"/>
        </w:rPr>
        <w:t xml:space="preserve"> βάλτο του λαϊκισμού πάνω από </w:t>
      </w:r>
      <w:r>
        <w:rPr>
          <w:rFonts w:eastAsia="Times New Roman"/>
          <w:szCs w:val="24"/>
        </w:rPr>
        <w:t>εβδομήντα</w:t>
      </w:r>
      <w:r w:rsidRPr="00EE008B">
        <w:rPr>
          <w:rFonts w:eastAsia="Times New Roman"/>
          <w:szCs w:val="24"/>
        </w:rPr>
        <w:t xml:space="preserve"> χρόνια</w:t>
      </w:r>
      <w:r>
        <w:rPr>
          <w:rFonts w:eastAsia="Times New Roman"/>
          <w:szCs w:val="24"/>
        </w:rPr>
        <w:t>.</w:t>
      </w:r>
    </w:p>
    <w:p w14:paraId="77C03350" w14:textId="77777777" w:rsidR="006113A9" w:rsidRDefault="006B6FC4">
      <w:pPr>
        <w:spacing w:line="600" w:lineRule="auto"/>
        <w:ind w:firstLine="720"/>
        <w:contextualSpacing/>
        <w:jc w:val="both"/>
        <w:rPr>
          <w:rFonts w:eastAsia="Times New Roman"/>
          <w:szCs w:val="24"/>
        </w:rPr>
      </w:pPr>
      <w:r w:rsidRPr="00EE008B">
        <w:rPr>
          <w:rFonts w:eastAsia="Times New Roman"/>
          <w:szCs w:val="24"/>
        </w:rPr>
        <w:t xml:space="preserve">Και τώρα που επιτέλους με τη θέση </w:t>
      </w:r>
      <w:r>
        <w:rPr>
          <w:rFonts w:eastAsia="Times New Roman"/>
          <w:szCs w:val="24"/>
        </w:rPr>
        <w:t xml:space="preserve">σε ισχύ </w:t>
      </w:r>
      <w:r w:rsidRPr="00EE008B">
        <w:rPr>
          <w:rFonts w:eastAsia="Times New Roman"/>
          <w:szCs w:val="24"/>
        </w:rPr>
        <w:t xml:space="preserve">της </w:t>
      </w:r>
      <w:r>
        <w:rPr>
          <w:rFonts w:eastAsia="Times New Roman"/>
          <w:szCs w:val="24"/>
        </w:rPr>
        <w:t>σ</w:t>
      </w:r>
      <w:r w:rsidRPr="00EE008B">
        <w:rPr>
          <w:rFonts w:eastAsia="Times New Roman"/>
          <w:szCs w:val="24"/>
        </w:rPr>
        <w:t>υμφωνίας αλλάζουν όνομα</w:t>
      </w:r>
      <w:r>
        <w:rPr>
          <w:rFonts w:eastAsia="Times New Roman"/>
          <w:szCs w:val="24"/>
        </w:rPr>
        <w:t>,</w:t>
      </w:r>
      <w:r w:rsidRPr="00EE008B">
        <w:rPr>
          <w:rFonts w:eastAsia="Times New Roman"/>
          <w:szCs w:val="24"/>
        </w:rPr>
        <w:t xml:space="preserve"> τώρα που αναγνωρίζου</w:t>
      </w:r>
      <w:r>
        <w:rPr>
          <w:rFonts w:eastAsia="Times New Roman"/>
          <w:szCs w:val="24"/>
        </w:rPr>
        <w:t xml:space="preserve">ν </w:t>
      </w:r>
      <w:r w:rsidRPr="00EE008B">
        <w:rPr>
          <w:rFonts w:eastAsia="Times New Roman"/>
          <w:szCs w:val="24"/>
        </w:rPr>
        <w:t>ότι</w:t>
      </w:r>
      <w:r w:rsidRPr="00EE008B">
        <w:rPr>
          <w:rFonts w:eastAsia="Times New Roman"/>
          <w:szCs w:val="24"/>
        </w:rPr>
        <w:t xml:space="preserve"> είναι Σλάβοι</w:t>
      </w:r>
      <w:r>
        <w:rPr>
          <w:rFonts w:eastAsia="Times New Roman"/>
          <w:szCs w:val="24"/>
        </w:rPr>
        <w:t>,</w:t>
      </w:r>
      <w:r w:rsidRPr="00EE008B">
        <w:rPr>
          <w:rFonts w:eastAsia="Times New Roman"/>
          <w:szCs w:val="24"/>
        </w:rPr>
        <w:t xml:space="preserve"> τώρα που αναγνωρίζουν </w:t>
      </w:r>
      <w:r>
        <w:rPr>
          <w:rFonts w:eastAsia="Times New Roman"/>
          <w:szCs w:val="24"/>
        </w:rPr>
        <w:t xml:space="preserve">ότι η γλώσσα τους είναι σλαβική, </w:t>
      </w:r>
      <w:r w:rsidRPr="00EE008B">
        <w:rPr>
          <w:rFonts w:eastAsia="Times New Roman"/>
          <w:szCs w:val="24"/>
        </w:rPr>
        <w:t>τώρα που επιτέλους αναγνωρίζου</w:t>
      </w:r>
      <w:r>
        <w:rPr>
          <w:rFonts w:eastAsia="Times New Roman"/>
          <w:szCs w:val="24"/>
        </w:rPr>
        <w:t>ν</w:t>
      </w:r>
      <w:r w:rsidRPr="00EE008B">
        <w:rPr>
          <w:rFonts w:eastAsia="Times New Roman"/>
          <w:szCs w:val="24"/>
        </w:rPr>
        <w:t xml:space="preserve"> ότι</w:t>
      </w:r>
      <w:r>
        <w:rPr>
          <w:rFonts w:eastAsia="Times New Roman"/>
          <w:szCs w:val="24"/>
        </w:rPr>
        <w:t xml:space="preserve"> </w:t>
      </w:r>
      <w:r w:rsidRPr="00EE008B">
        <w:rPr>
          <w:rFonts w:eastAsia="Times New Roman"/>
          <w:szCs w:val="24"/>
        </w:rPr>
        <w:t>δεν έχουν κα</w:t>
      </w:r>
      <w:r>
        <w:rPr>
          <w:rFonts w:eastAsia="Times New Roman"/>
          <w:szCs w:val="24"/>
        </w:rPr>
        <w:t>μ</w:t>
      </w:r>
      <w:r w:rsidRPr="00EE008B">
        <w:rPr>
          <w:rFonts w:eastAsia="Times New Roman"/>
          <w:szCs w:val="24"/>
        </w:rPr>
        <w:t>μία σχέση την αρχαία Μακεδονία</w:t>
      </w:r>
      <w:r>
        <w:rPr>
          <w:rFonts w:eastAsia="Times New Roman"/>
          <w:szCs w:val="24"/>
        </w:rPr>
        <w:t>,</w:t>
      </w:r>
      <w:r w:rsidRPr="00EE008B">
        <w:rPr>
          <w:rFonts w:eastAsia="Times New Roman"/>
          <w:szCs w:val="24"/>
        </w:rPr>
        <w:t xml:space="preserve"> τώρα που αλλάζουν το </w:t>
      </w:r>
      <w:r>
        <w:rPr>
          <w:rFonts w:eastAsia="Times New Roman"/>
          <w:szCs w:val="24"/>
        </w:rPr>
        <w:t>σ</w:t>
      </w:r>
      <w:r w:rsidRPr="00EE008B">
        <w:rPr>
          <w:rFonts w:eastAsia="Times New Roman"/>
          <w:szCs w:val="24"/>
        </w:rPr>
        <w:t xml:space="preserve">ύνταγμα </w:t>
      </w:r>
      <w:r>
        <w:rPr>
          <w:rFonts w:eastAsia="Times New Roman"/>
          <w:szCs w:val="24"/>
        </w:rPr>
        <w:t xml:space="preserve">τους, </w:t>
      </w:r>
      <w:r w:rsidRPr="00EE008B">
        <w:rPr>
          <w:rFonts w:eastAsia="Times New Roman"/>
          <w:szCs w:val="24"/>
        </w:rPr>
        <w:t xml:space="preserve">με </w:t>
      </w:r>
      <w:r>
        <w:rPr>
          <w:rFonts w:eastAsia="Times New Roman"/>
          <w:szCs w:val="24"/>
        </w:rPr>
        <w:t xml:space="preserve">καλείτε να μην υποστηρίξω τη </w:t>
      </w:r>
      <w:r>
        <w:rPr>
          <w:rFonts w:eastAsia="Times New Roman"/>
          <w:szCs w:val="24"/>
        </w:rPr>
        <w:t>σ</w:t>
      </w:r>
      <w:r w:rsidRPr="00EE008B">
        <w:rPr>
          <w:rFonts w:eastAsia="Times New Roman"/>
          <w:szCs w:val="24"/>
        </w:rPr>
        <w:t>υμφωνία</w:t>
      </w:r>
      <w:r>
        <w:rPr>
          <w:rFonts w:eastAsia="Times New Roman"/>
          <w:szCs w:val="24"/>
        </w:rPr>
        <w:t>.</w:t>
      </w:r>
      <w:r w:rsidRPr="00EE008B">
        <w:rPr>
          <w:rFonts w:eastAsia="Times New Roman"/>
          <w:szCs w:val="24"/>
        </w:rPr>
        <w:t xml:space="preserve"> Αδιανόητο</w:t>
      </w:r>
      <w:r>
        <w:rPr>
          <w:rFonts w:eastAsia="Times New Roman"/>
          <w:szCs w:val="24"/>
        </w:rPr>
        <w:t>,</w:t>
      </w:r>
      <w:r w:rsidRPr="00EE008B">
        <w:rPr>
          <w:rFonts w:eastAsia="Times New Roman"/>
          <w:szCs w:val="24"/>
        </w:rPr>
        <w:t xml:space="preserve"> παράλογο</w:t>
      </w:r>
      <w:r>
        <w:rPr>
          <w:rFonts w:eastAsia="Times New Roman"/>
          <w:szCs w:val="24"/>
        </w:rPr>
        <w:t>.</w:t>
      </w:r>
    </w:p>
    <w:p w14:paraId="77C03351" w14:textId="77777777" w:rsidR="006113A9" w:rsidRDefault="006B6FC4">
      <w:pPr>
        <w:spacing w:line="600" w:lineRule="auto"/>
        <w:ind w:firstLine="720"/>
        <w:contextualSpacing/>
        <w:jc w:val="both"/>
        <w:rPr>
          <w:rFonts w:eastAsia="Times New Roman"/>
          <w:szCs w:val="24"/>
        </w:rPr>
      </w:pPr>
      <w:r w:rsidRPr="00EE008B">
        <w:rPr>
          <w:rFonts w:eastAsia="Times New Roman"/>
          <w:szCs w:val="24"/>
        </w:rPr>
        <w:t xml:space="preserve">Μήπως θέλετε να σας θυμίσω </w:t>
      </w:r>
      <w:r>
        <w:rPr>
          <w:rFonts w:eastAsia="Times New Roman"/>
          <w:szCs w:val="24"/>
        </w:rPr>
        <w:t xml:space="preserve">τους </w:t>
      </w:r>
      <w:r w:rsidRPr="00EE008B">
        <w:rPr>
          <w:rFonts w:eastAsia="Times New Roman"/>
          <w:szCs w:val="24"/>
        </w:rPr>
        <w:t>υπερπατριώτες Σαμαρά</w:t>
      </w:r>
      <w:r>
        <w:rPr>
          <w:rFonts w:eastAsia="Times New Roman"/>
          <w:szCs w:val="24"/>
        </w:rPr>
        <w:t>,</w:t>
      </w:r>
      <w:r w:rsidRPr="00EE008B">
        <w:rPr>
          <w:rFonts w:eastAsia="Times New Roman"/>
          <w:szCs w:val="24"/>
        </w:rPr>
        <w:t xml:space="preserve"> Μητσοτάκη</w:t>
      </w:r>
      <w:r>
        <w:rPr>
          <w:rFonts w:eastAsia="Times New Roman"/>
          <w:szCs w:val="24"/>
        </w:rPr>
        <w:t>,</w:t>
      </w:r>
      <w:r w:rsidRPr="00EE008B">
        <w:rPr>
          <w:rFonts w:eastAsia="Times New Roman"/>
          <w:szCs w:val="24"/>
        </w:rPr>
        <w:t xml:space="preserve"> Βενιζέλο</w:t>
      </w:r>
      <w:r>
        <w:rPr>
          <w:rFonts w:eastAsia="Times New Roman"/>
          <w:szCs w:val="24"/>
        </w:rPr>
        <w:t>,</w:t>
      </w:r>
      <w:r w:rsidRPr="00EE008B">
        <w:rPr>
          <w:rFonts w:eastAsia="Times New Roman"/>
          <w:szCs w:val="24"/>
        </w:rPr>
        <w:t xml:space="preserve"> Μπακογιάννη</w:t>
      </w:r>
      <w:r>
        <w:rPr>
          <w:rFonts w:eastAsia="Times New Roman"/>
          <w:szCs w:val="24"/>
        </w:rPr>
        <w:t>,</w:t>
      </w:r>
      <w:r w:rsidRPr="00EE008B">
        <w:rPr>
          <w:rFonts w:eastAsia="Times New Roman"/>
          <w:szCs w:val="24"/>
        </w:rPr>
        <w:t xml:space="preserve"> Αβραμόπουλο</w:t>
      </w:r>
      <w:r>
        <w:rPr>
          <w:rFonts w:eastAsia="Times New Roman"/>
          <w:szCs w:val="24"/>
        </w:rPr>
        <w:t xml:space="preserve">; Στις </w:t>
      </w:r>
      <w:r w:rsidRPr="00EE008B">
        <w:rPr>
          <w:rFonts w:eastAsia="Times New Roman"/>
          <w:szCs w:val="24"/>
        </w:rPr>
        <w:t>27</w:t>
      </w:r>
      <w:r>
        <w:rPr>
          <w:rFonts w:eastAsia="Times New Roman"/>
          <w:szCs w:val="24"/>
        </w:rPr>
        <w:t>-</w:t>
      </w:r>
      <w:r>
        <w:rPr>
          <w:rFonts w:eastAsia="Times New Roman"/>
          <w:szCs w:val="24"/>
        </w:rPr>
        <w:t>9</w:t>
      </w:r>
      <w:r>
        <w:rPr>
          <w:rFonts w:eastAsia="Times New Roman"/>
          <w:szCs w:val="24"/>
        </w:rPr>
        <w:t>-</w:t>
      </w:r>
      <w:r>
        <w:rPr>
          <w:rFonts w:eastAsia="Times New Roman"/>
          <w:szCs w:val="24"/>
        </w:rPr>
        <w:t>201</w:t>
      </w:r>
      <w:r w:rsidRPr="00EE008B">
        <w:rPr>
          <w:rFonts w:eastAsia="Times New Roman"/>
          <w:szCs w:val="24"/>
        </w:rPr>
        <w:t xml:space="preserve">4 από το Βήμα </w:t>
      </w:r>
      <w:r>
        <w:rPr>
          <w:rFonts w:eastAsia="Times New Roman"/>
          <w:szCs w:val="24"/>
        </w:rPr>
        <w:t xml:space="preserve">του Οργανισμού Ηνωμένων Εθνών </w:t>
      </w:r>
      <w:r w:rsidRPr="00EE008B">
        <w:rPr>
          <w:rFonts w:eastAsia="Times New Roman"/>
          <w:szCs w:val="24"/>
        </w:rPr>
        <w:t>ο Υπουργός Εξωτ</w:t>
      </w:r>
      <w:r>
        <w:rPr>
          <w:rFonts w:eastAsia="Times New Roman"/>
          <w:szCs w:val="24"/>
        </w:rPr>
        <w:t xml:space="preserve">ερικών της Κυβέρνησης Σαμαρά επί </w:t>
      </w:r>
      <w:r w:rsidRPr="00EE008B">
        <w:rPr>
          <w:rFonts w:eastAsia="Times New Roman"/>
          <w:szCs w:val="24"/>
        </w:rPr>
        <w:t>λέξει</w:t>
      </w:r>
      <w:r>
        <w:rPr>
          <w:rFonts w:eastAsia="Times New Roman"/>
          <w:szCs w:val="24"/>
        </w:rPr>
        <w:t xml:space="preserve"> είχε </w:t>
      </w:r>
      <w:r>
        <w:rPr>
          <w:rFonts w:eastAsia="Times New Roman"/>
          <w:szCs w:val="24"/>
        </w:rPr>
        <w:lastRenderedPageBreak/>
        <w:t>πει</w:t>
      </w:r>
      <w:r w:rsidRPr="006D7BE4">
        <w:rPr>
          <w:rFonts w:eastAsia="Times New Roman"/>
          <w:szCs w:val="24"/>
        </w:rPr>
        <w:t xml:space="preserve">: </w:t>
      </w:r>
      <w:r>
        <w:rPr>
          <w:rFonts w:eastAsia="Times New Roman"/>
          <w:szCs w:val="24"/>
        </w:rPr>
        <w:t>«Π</w:t>
      </w:r>
      <w:r w:rsidRPr="00EE008B">
        <w:rPr>
          <w:rFonts w:eastAsia="Times New Roman"/>
          <w:szCs w:val="24"/>
        </w:rPr>
        <w:t>ροτείνουμε μία αμοιβαία αποδεκτή</w:t>
      </w:r>
      <w:r w:rsidRPr="00EE008B">
        <w:rPr>
          <w:rFonts w:eastAsia="Times New Roman"/>
          <w:szCs w:val="24"/>
        </w:rPr>
        <w:t xml:space="preserve"> σύνθετη ονομασία με γεωγραφικό προσδιορισμό πριν τη λέξη </w:t>
      </w:r>
      <w:r>
        <w:rPr>
          <w:rFonts w:eastAsia="Times New Roman"/>
          <w:szCs w:val="24"/>
        </w:rPr>
        <w:t xml:space="preserve">«Μακεδονία» </w:t>
      </w:r>
      <w:r w:rsidRPr="00EE008B">
        <w:rPr>
          <w:rFonts w:eastAsia="Times New Roman"/>
          <w:szCs w:val="24"/>
        </w:rPr>
        <w:t xml:space="preserve">για κάθε χρήση </w:t>
      </w:r>
      <w:r>
        <w:rPr>
          <w:rFonts w:eastAsia="Times New Roman"/>
          <w:szCs w:val="24"/>
          <w:lang w:val="en-US"/>
        </w:rPr>
        <w:t>erga</w:t>
      </w:r>
      <w:r w:rsidRPr="006D7BE4">
        <w:rPr>
          <w:rFonts w:eastAsia="Times New Roman"/>
          <w:szCs w:val="24"/>
        </w:rPr>
        <w:t xml:space="preserve"> </w:t>
      </w:r>
      <w:r>
        <w:rPr>
          <w:rFonts w:eastAsia="Times New Roman"/>
          <w:szCs w:val="24"/>
          <w:lang w:val="en-US"/>
        </w:rPr>
        <w:t>omnes</w:t>
      </w:r>
      <w:r>
        <w:rPr>
          <w:rFonts w:eastAsia="Times New Roman"/>
          <w:szCs w:val="24"/>
        </w:rPr>
        <w:t>»</w:t>
      </w:r>
      <w:r>
        <w:rPr>
          <w:rFonts w:eastAsia="Times New Roman"/>
          <w:szCs w:val="24"/>
        </w:rPr>
        <w:t>.</w:t>
      </w:r>
    </w:p>
    <w:p w14:paraId="77C03352" w14:textId="77777777" w:rsidR="006113A9" w:rsidRDefault="006B6FC4">
      <w:pPr>
        <w:spacing w:line="600" w:lineRule="auto"/>
        <w:ind w:firstLine="720"/>
        <w:contextualSpacing/>
        <w:jc w:val="both"/>
        <w:rPr>
          <w:rFonts w:eastAsia="Times New Roman"/>
          <w:szCs w:val="24"/>
        </w:rPr>
      </w:pPr>
      <w:r>
        <w:rPr>
          <w:rFonts w:eastAsia="Times New Roman"/>
          <w:szCs w:val="24"/>
        </w:rPr>
        <w:t>Τ</w:t>
      </w:r>
      <w:r w:rsidRPr="00EE008B">
        <w:rPr>
          <w:rFonts w:eastAsia="Times New Roman"/>
          <w:szCs w:val="24"/>
        </w:rPr>
        <w:t>έλος</w:t>
      </w:r>
      <w:r>
        <w:rPr>
          <w:rFonts w:eastAsia="Times New Roman"/>
          <w:szCs w:val="24"/>
        </w:rPr>
        <w:t>, για να τελειώνω</w:t>
      </w:r>
      <w:r w:rsidRPr="00EE008B">
        <w:rPr>
          <w:rFonts w:eastAsia="Times New Roman"/>
          <w:szCs w:val="24"/>
        </w:rPr>
        <w:t xml:space="preserve"> </w:t>
      </w:r>
      <w:r>
        <w:rPr>
          <w:rFonts w:eastAsia="Times New Roman"/>
          <w:szCs w:val="24"/>
        </w:rPr>
        <w:t xml:space="preserve">με </w:t>
      </w:r>
      <w:r w:rsidRPr="00EE008B">
        <w:rPr>
          <w:rFonts w:eastAsia="Times New Roman"/>
          <w:szCs w:val="24"/>
        </w:rPr>
        <w:t>τους υπερπατριώτες</w:t>
      </w:r>
      <w:r>
        <w:rPr>
          <w:rFonts w:eastAsia="Times New Roman"/>
          <w:szCs w:val="24"/>
        </w:rPr>
        <w:t>,</w:t>
      </w:r>
      <w:r w:rsidRPr="00EE008B">
        <w:rPr>
          <w:rFonts w:eastAsia="Times New Roman"/>
          <w:szCs w:val="24"/>
        </w:rPr>
        <w:t xml:space="preserve"> </w:t>
      </w:r>
      <w:r>
        <w:rPr>
          <w:rFonts w:eastAsia="Times New Roman"/>
          <w:szCs w:val="24"/>
        </w:rPr>
        <w:t>θ</w:t>
      </w:r>
      <w:r w:rsidRPr="00EE008B">
        <w:rPr>
          <w:rFonts w:eastAsia="Times New Roman"/>
          <w:szCs w:val="24"/>
        </w:rPr>
        <w:t xml:space="preserve">έλω να πω ότι από </w:t>
      </w:r>
      <w:r>
        <w:rPr>
          <w:rFonts w:eastAsia="Times New Roman"/>
          <w:szCs w:val="24"/>
        </w:rPr>
        <w:t xml:space="preserve">το </w:t>
      </w:r>
      <w:r>
        <w:rPr>
          <w:rFonts w:eastAsia="Times New Roman"/>
          <w:szCs w:val="24"/>
        </w:rPr>
        <w:t>΄</w:t>
      </w:r>
      <w:r>
        <w:rPr>
          <w:rFonts w:eastAsia="Times New Roman"/>
          <w:szCs w:val="24"/>
        </w:rPr>
        <w:t xml:space="preserve">79 </w:t>
      </w:r>
      <w:r w:rsidRPr="00EE008B">
        <w:rPr>
          <w:rFonts w:eastAsia="Times New Roman"/>
          <w:szCs w:val="24"/>
        </w:rPr>
        <w:t>ταξιδεύ</w:t>
      </w:r>
      <w:r>
        <w:rPr>
          <w:rFonts w:eastAsia="Times New Roman"/>
          <w:szCs w:val="24"/>
        </w:rPr>
        <w:t>ω</w:t>
      </w:r>
      <w:r w:rsidRPr="00EE008B">
        <w:rPr>
          <w:rFonts w:eastAsia="Times New Roman"/>
          <w:szCs w:val="24"/>
        </w:rPr>
        <w:t xml:space="preserve"> στη Βουλγαρία</w:t>
      </w:r>
      <w:r>
        <w:rPr>
          <w:rFonts w:eastAsia="Times New Roman"/>
          <w:szCs w:val="24"/>
        </w:rPr>
        <w:t>,</w:t>
      </w:r>
      <w:r w:rsidRPr="00EE008B">
        <w:rPr>
          <w:rFonts w:eastAsia="Times New Roman"/>
          <w:szCs w:val="24"/>
        </w:rPr>
        <w:t xml:space="preserve"> εκεί σπούδασα</w:t>
      </w:r>
      <w:r>
        <w:rPr>
          <w:rFonts w:eastAsia="Times New Roman"/>
          <w:szCs w:val="24"/>
        </w:rPr>
        <w:t>.</w:t>
      </w:r>
      <w:r w:rsidRPr="00EE008B">
        <w:rPr>
          <w:rFonts w:eastAsia="Times New Roman"/>
          <w:szCs w:val="24"/>
        </w:rPr>
        <w:t xml:space="preserve"> Δεν διανοήθηκ</w:t>
      </w:r>
      <w:r>
        <w:rPr>
          <w:rFonts w:eastAsia="Times New Roman"/>
          <w:szCs w:val="24"/>
        </w:rPr>
        <w:t>α</w:t>
      </w:r>
      <w:r w:rsidRPr="00EE008B">
        <w:rPr>
          <w:rFonts w:eastAsia="Times New Roman"/>
          <w:szCs w:val="24"/>
        </w:rPr>
        <w:t xml:space="preserve"> </w:t>
      </w:r>
      <w:r>
        <w:rPr>
          <w:rFonts w:eastAsia="Times New Roman"/>
          <w:szCs w:val="24"/>
        </w:rPr>
        <w:t xml:space="preserve">ποτέ </w:t>
      </w:r>
      <w:r w:rsidRPr="00EE008B">
        <w:rPr>
          <w:rFonts w:eastAsia="Times New Roman"/>
          <w:szCs w:val="24"/>
        </w:rPr>
        <w:t>να περάσω τα σύνορα</w:t>
      </w:r>
      <w:r>
        <w:rPr>
          <w:rFonts w:eastAsia="Times New Roman"/>
          <w:szCs w:val="24"/>
        </w:rPr>
        <w:t>,</w:t>
      </w:r>
      <w:r w:rsidRPr="00EE008B">
        <w:rPr>
          <w:rFonts w:eastAsia="Times New Roman"/>
          <w:szCs w:val="24"/>
        </w:rPr>
        <w:t xml:space="preserve"> γιατί </w:t>
      </w:r>
      <w:r w:rsidRPr="00EE008B">
        <w:rPr>
          <w:rFonts w:eastAsia="Times New Roman"/>
          <w:szCs w:val="24"/>
        </w:rPr>
        <w:t xml:space="preserve">δεν ήθελα να </w:t>
      </w:r>
      <w:r>
        <w:rPr>
          <w:rFonts w:eastAsia="Times New Roman"/>
          <w:szCs w:val="24"/>
        </w:rPr>
        <w:t>μπει</w:t>
      </w:r>
      <w:r w:rsidRPr="00EE008B">
        <w:rPr>
          <w:rFonts w:eastAsia="Times New Roman"/>
          <w:szCs w:val="24"/>
        </w:rPr>
        <w:t xml:space="preserve"> </w:t>
      </w:r>
      <w:r>
        <w:rPr>
          <w:rFonts w:eastAsia="Times New Roman"/>
          <w:szCs w:val="24"/>
        </w:rPr>
        <w:t>σ</w:t>
      </w:r>
      <w:r w:rsidRPr="00EE008B">
        <w:rPr>
          <w:rFonts w:eastAsia="Times New Roman"/>
          <w:szCs w:val="24"/>
        </w:rPr>
        <w:t>το διαβατήριό μου η ψευδεπίγραφη σφραγίδα</w:t>
      </w:r>
      <w:r>
        <w:rPr>
          <w:rFonts w:eastAsia="Times New Roman"/>
          <w:szCs w:val="24"/>
        </w:rPr>
        <w:t>.</w:t>
      </w:r>
      <w:r w:rsidRPr="00EE008B">
        <w:rPr>
          <w:rFonts w:eastAsia="Times New Roman"/>
          <w:szCs w:val="24"/>
        </w:rPr>
        <w:t xml:space="preserve"> Ξανά </w:t>
      </w:r>
      <w:r>
        <w:rPr>
          <w:rFonts w:eastAsia="Times New Roman"/>
          <w:szCs w:val="24"/>
        </w:rPr>
        <w:t>περιορισμό</w:t>
      </w:r>
      <w:r w:rsidRPr="00EE008B">
        <w:rPr>
          <w:rFonts w:eastAsia="Times New Roman"/>
          <w:szCs w:val="24"/>
        </w:rPr>
        <w:t xml:space="preserve"> στη ζωή μου δεν βάζω</w:t>
      </w:r>
      <w:r>
        <w:rPr>
          <w:rFonts w:eastAsia="Times New Roman"/>
          <w:szCs w:val="24"/>
        </w:rPr>
        <w:t>.</w:t>
      </w:r>
      <w:r w:rsidRPr="00EE008B">
        <w:rPr>
          <w:rFonts w:eastAsia="Times New Roman"/>
          <w:szCs w:val="24"/>
        </w:rPr>
        <w:t xml:space="preserve"> Τέρμα </w:t>
      </w:r>
      <w:r>
        <w:rPr>
          <w:rFonts w:eastAsia="Times New Roman"/>
          <w:szCs w:val="24"/>
        </w:rPr>
        <w:t xml:space="preserve">η </w:t>
      </w:r>
      <w:r w:rsidRPr="00EE008B">
        <w:rPr>
          <w:rFonts w:eastAsia="Times New Roman"/>
          <w:szCs w:val="24"/>
        </w:rPr>
        <w:t>φυλακή</w:t>
      </w:r>
      <w:r>
        <w:rPr>
          <w:rFonts w:eastAsia="Times New Roman"/>
          <w:szCs w:val="24"/>
        </w:rPr>
        <w:t>,</w:t>
      </w:r>
      <w:r w:rsidRPr="00EE008B">
        <w:rPr>
          <w:rFonts w:eastAsia="Times New Roman"/>
          <w:szCs w:val="24"/>
        </w:rPr>
        <w:t xml:space="preserve"> γιατί ο περιορισμός </w:t>
      </w:r>
      <w:r>
        <w:rPr>
          <w:rFonts w:eastAsia="Times New Roman"/>
          <w:szCs w:val="24"/>
        </w:rPr>
        <w:t xml:space="preserve">φυλακή </w:t>
      </w:r>
      <w:r w:rsidRPr="00EE008B">
        <w:rPr>
          <w:rFonts w:eastAsia="Times New Roman"/>
          <w:szCs w:val="24"/>
        </w:rPr>
        <w:t>είναι</w:t>
      </w:r>
      <w:r>
        <w:rPr>
          <w:rFonts w:eastAsia="Times New Roman"/>
          <w:szCs w:val="24"/>
        </w:rPr>
        <w:t>.</w:t>
      </w:r>
    </w:p>
    <w:p w14:paraId="77C03353" w14:textId="77777777" w:rsidR="006113A9" w:rsidRDefault="006B6FC4">
      <w:pPr>
        <w:spacing w:line="600" w:lineRule="auto"/>
        <w:ind w:firstLine="720"/>
        <w:contextualSpacing/>
        <w:jc w:val="both"/>
        <w:rPr>
          <w:rFonts w:eastAsia="Times New Roman"/>
          <w:szCs w:val="24"/>
        </w:rPr>
      </w:pPr>
      <w:r>
        <w:rPr>
          <w:rFonts w:eastAsia="Times New Roman"/>
          <w:szCs w:val="24"/>
        </w:rPr>
        <w:t>Οι</w:t>
      </w:r>
      <w:r w:rsidRPr="00B315F4">
        <w:rPr>
          <w:rFonts w:eastAsia="Times New Roman"/>
          <w:szCs w:val="24"/>
        </w:rPr>
        <w:t xml:space="preserve"> Έλληνες</w:t>
      </w:r>
      <w:r>
        <w:rPr>
          <w:rFonts w:eastAsia="Times New Roman"/>
          <w:szCs w:val="24"/>
        </w:rPr>
        <w:t>,</w:t>
      </w:r>
      <w:r w:rsidRPr="00B315F4">
        <w:rPr>
          <w:rFonts w:eastAsia="Times New Roman"/>
          <w:szCs w:val="24"/>
        </w:rPr>
        <w:t xml:space="preserve"> </w:t>
      </w:r>
      <w:r>
        <w:rPr>
          <w:rFonts w:eastAsia="Times New Roman"/>
          <w:szCs w:val="24"/>
        </w:rPr>
        <w:t>λ</w:t>
      </w:r>
      <w:r w:rsidRPr="00B315F4">
        <w:rPr>
          <w:rFonts w:eastAsia="Times New Roman"/>
          <w:szCs w:val="24"/>
        </w:rPr>
        <w:t>οιπόν</w:t>
      </w:r>
      <w:r>
        <w:rPr>
          <w:rFonts w:eastAsia="Times New Roman"/>
          <w:szCs w:val="24"/>
        </w:rPr>
        <w:t>,</w:t>
      </w:r>
      <w:r w:rsidRPr="00B315F4">
        <w:rPr>
          <w:rFonts w:eastAsia="Times New Roman"/>
          <w:szCs w:val="24"/>
        </w:rPr>
        <w:t xml:space="preserve"> δεν είναι ούτε </w:t>
      </w:r>
      <w:r>
        <w:rPr>
          <w:rFonts w:eastAsia="Times New Roman"/>
          <w:szCs w:val="24"/>
        </w:rPr>
        <w:t xml:space="preserve">«νενέκοι» ούτε </w:t>
      </w:r>
      <w:r w:rsidRPr="00B315F4">
        <w:rPr>
          <w:rFonts w:eastAsia="Times New Roman"/>
          <w:szCs w:val="24"/>
        </w:rPr>
        <w:t>εθνικιστές πατριδοκάπηλοι</w:t>
      </w:r>
      <w:r>
        <w:rPr>
          <w:rFonts w:eastAsia="Times New Roman"/>
          <w:szCs w:val="24"/>
        </w:rPr>
        <w:t>.</w:t>
      </w:r>
      <w:r w:rsidRPr="00B315F4">
        <w:rPr>
          <w:rFonts w:eastAsia="Times New Roman"/>
          <w:szCs w:val="24"/>
        </w:rPr>
        <w:t xml:space="preserve"> </w:t>
      </w:r>
      <w:r>
        <w:rPr>
          <w:rFonts w:eastAsia="Times New Roman"/>
          <w:szCs w:val="24"/>
        </w:rPr>
        <w:t>Π</w:t>
      </w:r>
      <w:r w:rsidRPr="00B315F4">
        <w:rPr>
          <w:rFonts w:eastAsia="Times New Roman"/>
          <w:szCs w:val="24"/>
        </w:rPr>
        <w:t>ατριώτες είναι</w:t>
      </w:r>
      <w:r>
        <w:rPr>
          <w:rFonts w:eastAsia="Times New Roman"/>
          <w:szCs w:val="24"/>
        </w:rPr>
        <w:t>.</w:t>
      </w:r>
      <w:r w:rsidRPr="00B315F4">
        <w:rPr>
          <w:rFonts w:eastAsia="Times New Roman"/>
          <w:szCs w:val="24"/>
        </w:rPr>
        <w:t xml:space="preserve"> </w:t>
      </w:r>
      <w:r>
        <w:rPr>
          <w:rFonts w:eastAsia="Times New Roman"/>
          <w:szCs w:val="24"/>
        </w:rPr>
        <w:t>Τ</w:t>
      </w:r>
      <w:r w:rsidRPr="00B315F4">
        <w:rPr>
          <w:rFonts w:eastAsia="Times New Roman"/>
          <w:szCs w:val="24"/>
        </w:rPr>
        <w:t>ιμ</w:t>
      </w:r>
      <w:r>
        <w:rPr>
          <w:rFonts w:eastAsia="Times New Roman"/>
          <w:szCs w:val="24"/>
        </w:rPr>
        <w:t>ούν</w:t>
      </w:r>
      <w:r w:rsidRPr="00B315F4">
        <w:rPr>
          <w:rFonts w:eastAsia="Times New Roman"/>
          <w:szCs w:val="24"/>
        </w:rPr>
        <w:t xml:space="preserve"> και σέβονται την πατρίδα </w:t>
      </w:r>
      <w:r>
        <w:rPr>
          <w:rFonts w:eastAsia="Times New Roman"/>
          <w:szCs w:val="24"/>
        </w:rPr>
        <w:t>τους,</w:t>
      </w:r>
      <w:r w:rsidRPr="00B315F4">
        <w:rPr>
          <w:rFonts w:eastAsia="Times New Roman"/>
          <w:szCs w:val="24"/>
        </w:rPr>
        <w:t xml:space="preserve"> όπως και </w:t>
      </w:r>
      <w:r>
        <w:rPr>
          <w:rFonts w:eastAsia="Times New Roman"/>
          <w:szCs w:val="24"/>
        </w:rPr>
        <w:t>τις πατρίδες των άλλων.</w:t>
      </w:r>
      <w:r w:rsidRPr="00B315F4">
        <w:rPr>
          <w:rFonts w:eastAsia="Times New Roman"/>
          <w:szCs w:val="24"/>
        </w:rPr>
        <w:t xml:space="preserve"> </w:t>
      </w:r>
      <w:r>
        <w:rPr>
          <w:rFonts w:eastAsia="Times New Roman"/>
          <w:szCs w:val="24"/>
        </w:rPr>
        <w:t>Πού</w:t>
      </w:r>
      <w:r w:rsidRPr="00B315F4">
        <w:rPr>
          <w:rFonts w:eastAsia="Times New Roman"/>
          <w:szCs w:val="24"/>
        </w:rPr>
        <w:t xml:space="preserve"> βρίσκεται</w:t>
      </w:r>
      <w:r>
        <w:rPr>
          <w:rFonts w:eastAsia="Times New Roman"/>
          <w:szCs w:val="24"/>
        </w:rPr>
        <w:t>,</w:t>
      </w:r>
      <w:r w:rsidRPr="00B315F4">
        <w:rPr>
          <w:rFonts w:eastAsia="Times New Roman"/>
          <w:szCs w:val="24"/>
        </w:rPr>
        <w:t xml:space="preserve"> </w:t>
      </w:r>
      <w:r>
        <w:rPr>
          <w:rFonts w:eastAsia="Times New Roman"/>
          <w:szCs w:val="24"/>
        </w:rPr>
        <w:t>όμως,</w:t>
      </w:r>
      <w:r w:rsidRPr="00B315F4">
        <w:rPr>
          <w:rFonts w:eastAsia="Times New Roman"/>
          <w:szCs w:val="24"/>
        </w:rPr>
        <w:t xml:space="preserve"> το πολιτικό ήθος</w:t>
      </w:r>
      <w:r>
        <w:rPr>
          <w:rFonts w:eastAsia="Times New Roman"/>
          <w:szCs w:val="24"/>
        </w:rPr>
        <w:t>;</w:t>
      </w:r>
      <w:r w:rsidRPr="00B315F4">
        <w:rPr>
          <w:rFonts w:eastAsia="Times New Roman"/>
          <w:szCs w:val="24"/>
        </w:rPr>
        <w:t xml:space="preserve"> </w:t>
      </w:r>
      <w:r>
        <w:rPr>
          <w:rFonts w:eastAsia="Times New Roman"/>
          <w:szCs w:val="24"/>
        </w:rPr>
        <w:t>Είναι δ</w:t>
      </w:r>
      <w:r w:rsidRPr="00B315F4">
        <w:rPr>
          <w:rFonts w:eastAsia="Times New Roman"/>
          <w:szCs w:val="24"/>
        </w:rPr>
        <w:t>υσδιάκριτο</w:t>
      </w:r>
      <w:r>
        <w:rPr>
          <w:rFonts w:eastAsia="Times New Roman"/>
          <w:szCs w:val="24"/>
        </w:rPr>
        <w:t>.</w:t>
      </w:r>
      <w:r w:rsidRPr="00B315F4">
        <w:rPr>
          <w:rFonts w:eastAsia="Times New Roman"/>
          <w:szCs w:val="24"/>
        </w:rPr>
        <w:t xml:space="preserve"> </w:t>
      </w:r>
      <w:r>
        <w:rPr>
          <w:rFonts w:eastAsia="Times New Roman"/>
          <w:szCs w:val="24"/>
        </w:rPr>
        <w:t xml:space="preserve">Μέσα σε όλους αυτούς τους θεατρινισμούς, τις εξάρσεις και τους αλαλαγμούς, την </w:t>
      </w:r>
      <w:r w:rsidRPr="00B315F4">
        <w:rPr>
          <w:rFonts w:eastAsia="Times New Roman"/>
          <w:szCs w:val="24"/>
        </w:rPr>
        <w:t>επίπλαστη ανυπόφορη και απαράδεκτη σκηνοθεσία της γλώσ</w:t>
      </w:r>
      <w:r w:rsidRPr="00B315F4">
        <w:rPr>
          <w:rFonts w:eastAsia="Times New Roman"/>
          <w:szCs w:val="24"/>
        </w:rPr>
        <w:t>σας του σώματος των κομματικών καρεκλοκένταυρων</w:t>
      </w:r>
      <w:r>
        <w:rPr>
          <w:rFonts w:eastAsia="Times New Roman"/>
          <w:szCs w:val="24"/>
        </w:rPr>
        <w:t>. Γ</w:t>
      </w:r>
      <w:r w:rsidRPr="00B315F4">
        <w:rPr>
          <w:rFonts w:eastAsia="Times New Roman"/>
          <w:szCs w:val="24"/>
        </w:rPr>
        <w:t>έρασα</w:t>
      </w:r>
      <w:r>
        <w:rPr>
          <w:rFonts w:eastAsia="Times New Roman"/>
          <w:szCs w:val="24"/>
        </w:rPr>
        <w:t>ν</w:t>
      </w:r>
      <w:r w:rsidRPr="00B315F4">
        <w:rPr>
          <w:rFonts w:eastAsia="Times New Roman"/>
          <w:szCs w:val="24"/>
        </w:rPr>
        <w:t xml:space="preserve"> μέσα σε αυτή την </w:t>
      </w:r>
      <w:r>
        <w:rPr>
          <w:rFonts w:eastAsia="Times New Roman"/>
          <w:szCs w:val="24"/>
        </w:rPr>
        <w:t>Α</w:t>
      </w:r>
      <w:r w:rsidRPr="00B315F4">
        <w:rPr>
          <w:rFonts w:eastAsia="Times New Roman"/>
          <w:szCs w:val="24"/>
        </w:rPr>
        <w:t>ίθουσα και ακόμη θαρρώ δεν κατάλαβαν το καθήκον και την υποχρέωσή τους να υπηρετούν</w:t>
      </w:r>
      <w:r>
        <w:rPr>
          <w:rFonts w:eastAsia="Times New Roman"/>
          <w:szCs w:val="24"/>
        </w:rPr>
        <w:t>.</w:t>
      </w:r>
    </w:p>
    <w:p w14:paraId="77C03354" w14:textId="77777777" w:rsidR="006113A9" w:rsidRDefault="006B6FC4">
      <w:pPr>
        <w:spacing w:line="600" w:lineRule="auto"/>
        <w:ind w:firstLine="720"/>
        <w:contextualSpacing/>
        <w:jc w:val="both"/>
        <w:rPr>
          <w:rFonts w:eastAsia="Times New Roman"/>
          <w:szCs w:val="24"/>
        </w:rPr>
      </w:pPr>
      <w:r>
        <w:rPr>
          <w:rFonts w:eastAsia="Times New Roman"/>
          <w:szCs w:val="24"/>
        </w:rPr>
        <w:lastRenderedPageBreak/>
        <w:t xml:space="preserve">Τελειώνω, </w:t>
      </w:r>
      <w:r w:rsidRPr="00B315F4">
        <w:rPr>
          <w:rFonts w:eastAsia="Times New Roman"/>
          <w:szCs w:val="24"/>
        </w:rPr>
        <w:t xml:space="preserve">κύριε </w:t>
      </w:r>
      <w:r>
        <w:rPr>
          <w:rFonts w:eastAsia="Times New Roman"/>
          <w:szCs w:val="24"/>
        </w:rPr>
        <w:t>Π</w:t>
      </w:r>
      <w:r w:rsidRPr="00B315F4">
        <w:rPr>
          <w:rFonts w:eastAsia="Times New Roman"/>
          <w:szCs w:val="24"/>
        </w:rPr>
        <w:t>ρόεδρε</w:t>
      </w:r>
      <w:r>
        <w:rPr>
          <w:rFonts w:eastAsia="Times New Roman"/>
          <w:szCs w:val="24"/>
        </w:rPr>
        <w:t>.</w:t>
      </w:r>
      <w:r w:rsidRPr="00B315F4">
        <w:rPr>
          <w:rFonts w:eastAsia="Times New Roman"/>
          <w:szCs w:val="24"/>
        </w:rPr>
        <w:t xml:space="preserve"> </w:t>
      </w:r>
      <w:r>
        <w:rPr>
          <w:rFonts w:eastAsia="Times New Roman"/>
          <w:szCs w:val="24"/>
        </w:rPr>
        <w:t>Να δω μια συναίνεση,</w:t>
      </w:r>
      <w:r w:rsidRPr="00B315F4">
        <w:rPr>
          <w:rFonts w:eastAsia="Times New Roman"/>
          <w:szCs w:val="24"/>
        </w:rPr>
        <w:t xml:space="preserve"> ένα </w:t>
      </w:r>
      <w:r>
        <w:rPr>
          <w:rFonts w:eastAsia="Times New Roman"/>
          <w:szCs w:val="24"/>
        </w:rPr>
        <w:t>ομόφωνο</w:t>
      </w:r>
      <w:r w:rsidRPr="00B315F4">
        <w:rPr>
          <w:rFonts w:eastAsia="Times New Roman"/>
          <w:szCs w:val="24"/>
        </w:rPr>
        <w:t xml:space="preserve"> χαμόγελο και ας μην </w:t>
      </w:r>
      <w:r>
        <w:rPr>
          <w:rFonts w:eastAsia="Times New Roman"/>
          <w:szCs w:val="24"/>
        </w:rPr>
        <w:t>είναι</w:t>
      </w:r>
      <w:r w:rsidRPr="00B315F4">
        <w:rPr>
          <w:rFonts w:eastAsia="Times New Roman"/>
          <w:szCs w:val="24"/>
        </w:rPr>
        <w:t xml:space="preserve"> χειροκρότημα</w:t>
      </w:r>
      <w:r>
        <w:rPr>
          <w:rFonts w:eastAsia="Times New Roman"/>
          <w:szCs w:val="24"/>
        </w:rPr>
        <w:t>.</w:t>
      </w:r>
      <w:r w:rsidRPr="00B315F4">
        <w:rPr>
          <w:rFonts w:eastAsia="Times New Roman"/>
          <w:szCs w:val="24"/>
        </w:rPr>
        <w:t xml:space="preserve"> </w:t>
      </w:r>
      <w:r>
        <w:rPr>
          <w:rFonts w:eastAsia="Times New Roman"/>
          <w:szCs w:val="24"/>
        </w:rPr>
        <w:t>Ν</w:t>
      </w:r>
      <w:r w:rsidRPr="00B315F4">
        <w:rPr>
          <w:rFonts w:eastAsia="Times New Roman"/>
          <w:szCs w:val="24"/>
        </w:rPr>
        <w:t>α είναι</w:t>
      </w:r>
      <w:r>
        <w:rPr>
          <w:rFonts w:eastAsia="Times New Roman"/>
          <w:szCs w:val="24"/>
        </w:rPr>
        <w:t>,</w:t>
      </w:r>
      <w:r w:rsidRPr="00B315F4">
        <w:rPr>
          <w:rFonts w:eastAsia="Times New Roman"/>
          <w:szCs w:val="24"/>
        </w:rPr>
        <w:t xml:space="preserve"> </w:t>
      </w:r>
      <w:r>
        <w:rPr>
          <w:rFonts w:eastAsia="Times New Roman"/>
          <w:szCs w:val="24"/>
        </w:rPr>
        <w:t>όμως,</w:t>
      </w:r>
      <w:r w:rsidRPr="00B315F4">
        <w:rPr>
          <w:rFonts w:eastAsia="Times New Roman"/>
          <w:szCs w:val="24"/>
        </w:rPr>
        <w:t xml:space="preserve"> ομόφωνο εναντίον πρακτικών που είναι ξένες προς τον πολιτισμό και τις αξίες </w:t>
      </w:r>
      <w:r>
        <w:rPr>
          <w:rFonts w:eastAsia="Times New Roman"/>
          <w:szCs w:val="24"/>
        </w:rPr>
        <w:t>μας.</w:t>
      </w:r>
    </w:p>
    <w:p w14:paraId="77C03355" w14:textId="77777777" w:rsidR="006113A9" w:rsidRDefault="006B6FC4">
      <w:pPr>
        <w:spacing w:line="600" w:lineRule="auto"/>
        <w:ind w:firstLine="720"/>
        <w:contextualSpacing/>
        <w:jc w:val="both"/>
        <w:rPr>
          <w:rFonts w:eastAsia="Times New Roman"/>
          <w:szCs w:val="24"/>
        </w:rPr>
      </w:pPr>
      <w:r>
        <w:rPr>
          <w:rFonts w:eastAsia="Times New Roman"/>
          <w:szCs w:val="24"/>
        </w:rPr>
        <w:t>Σας ευχαριστώ.</w:t>
      </w:r>
      <w:r w:rsidRPr="00B315F4">
        <w:rPr>
          <w:rFonts w:eastAsia="Times New Roman"/>
          <w:szCs w:val="24"/>
        </w:rPr>
        <w:t xml:space="preserve"> </w:t>
      </w:r>
    </w:p>
    <w:p w14:paraId="77C03356" w14:textId="77777777" w:rsidR="006113A9" w:rsidRDefault="006B6FC4">
      <w:pPr>
        <w:spacing w:line="600" w:lineRule="auto"/>
        <w:ind w:firstLine="720"/>
        <w:contextualSpacing/>
        <w:jc w:val="center"/>
        <w:rPr>
          <w:rFonts w:eastAsia="Times New Roman"/>
          <w:szCs w:val="24"/>
        </w:rPr>
      </w:pPr>
      <w:r>
        <w:rPr>
          <w:rFonts w:eastAsia="Times New Roman"/>
          <w:szCs w:val="24"/>
        </w:rPr>
        <w:t xml:space="preserve"> (Χειροκροτήματα από την πτέρυγα του ΣΥΡΙΖΑ)</w:t>
      </w:r>
    </w:p>
    <w:p w14:paraId="77C03357" w14:textId="77777777" w:rsidR="006113A9" w:rsidRDefault="006B6FC4">
      <w:pPr>
        <w:spacing w:line="600" w:lineRule="auto"/>
        <w:ind w:firstLine="720"/>
        <w:contextualSpacing/>
        <w:jc w:val="both"/>
        <w:rPr>
          <w:rFonts w:eastAsia="Times New Roman"/>
          <w:szCs w:val="24"/>
        </w:rPr>
      </w:pPr>
      <w:r w:rsidRPr="00A904ED">
        <w:rPr>
          <w:rFonts w:eastAsia="Times New Roman"/>
          <w:b/>
          <w:szCs w:val="24"/>
        </w:rPr>
        <w:t>ΠΡΟΕΔΡΕΥΩΝ (</w:t>
      </w:r>
      <w:r>
        <w:rPr>
          <w:rFonts w:eastAsia="Times New Roman"/>
          <w:b/>
          <w:szCs w:val="24"/>
        </w:rPr>
        <w:t>Αναστάσιος Κουράκης</w:t>
      </w:r>
      <w:r w:rsidRPr="00A904ED">
        <w:rPr>
          <w:rFonts w:eastAsia="Times New Roman"/>
          <w:b/>
          <w:szCs w:val="24"/>
        </w:rPr>
        <w:t xml:space="preserve">): </w:t>
      </w:r>
      <w:r>
        <w:rPr>
          <w:rFonts w:eastAsia="Times New Roman"/>
          <w:szCs w:val="24"/>
        </w:rPr>
        <w:t>Ευχαριστούμε τον κ. Ουρσουζίδη, Β</w:t>
      </w:r>
      <w:r w:rsidRPr="00B315F4">
        <w:rPr>
          <w:rFonts w:eastAsia="Times New Roman"/>
          <w:szCs w:val="24"/>
        </w:rPr>
        <w:t>ουλευτή Ημαθίας του ΣΥΡΙΖΑ</w:t>
      </w:r>
      <w:r>
        <w:rPr>
          <w:rFonts w:eastAsia="Times New Roman"/>
          <w:szCs w:val="24"/>
        </w:rPr>
        <w:t>.</w:t>
      </w:r>
    </w:p>
    <w:p w14:paraId="77C03358" w14:textId="77777777" w:rsidR="006113A9" w:rsidRDefault="006B6FC4">
      <w:pPr>
        <w:spacing w:line="600" w:lineRule="auto"/>
        <w:ind w:firstLine="720"/>
        <w:contextualSpacing/>
        <w:jc w:val="both"/>
        <w:rPr>
          <w:rFonts w:eastAsia="Times New Roman"/>
          <w:szCs w:val="24"/>
        </w:rPr>
      </w:pPr>
      <w:r>
        <w:rPr>
          <w:rFonts w:eastAsia="Times New Roman"/>
          <w:szCs w:val="24"/>
        </w:rPr>
        <w:t>Τ</w:t>
      </w:r>
      <w:r w:rsidRPr="00B315F4">
        <w:rPr>
          <w:rFonts w:eastAsia="Times New Roman"/>
          <w:szCs w:val="24"/>
        </w:rPr>
        <w:t>ο</w:t>
      </w:r>
      <w:r>
        <w:rPr>
          <w:rFonts w:eastAsia="Times New Roman"/>
          <w:szCs w:val="24"/>
        </w:rPr>
        <w:t>ν</w:t>
      </w:r>
      <w:r w:rsidRPr="00B315F4">
        <w:rPr>
          <w:rFonts w:eastAsia="Times New Roman"/>
          <w:szCs w:val="24"/>
        </w:rPr>
        <w:t xml:space="preserve"> λόγο έχει </w:t>
      </w:r>
      <w:r>
        <w:rPr>
          <w:rFonts w:eastAsia="Times New Roman"/>
          <w:szCs w:val="24"/>
        </w:rPr>
        <w:t xml:space="preserve">η </w:t>
      </w:r>
      <w:r w:rsidRPr="00B315F4">
        <w:rPr>
          <w:rFonts w:eastAsia="Times New Roman"/>
          <w:szCs w:val="24"/>
        </w:rPr>
        <w:t>κ</w:t>
      </w:r>
      <w:r>
        <w:rPr>
          <w:rFonts w:eastAsia="Times New Roman"/>
          <w:szCs w:val="24"/>
        </w:rPr>
        <w:t>.</w:t>
      </w:r>
      <w:r w:rsidRPr="00B315F4">
        <w:rPr>
          <w:rFonts w:eastAsia="Times New Roman"/>
          <w:szCs w:val="24"/>
        </w:rPr>
        <w:t xml:space="preserve"> Σκουφά </w:t>
      </w:r>
      <w:r>
        <w:rPr>
          <w:rFonts w:eastAsia="Times New Roman"/>
          <w:szCs w:val="24"/>
        </w:rPr>
        <w:t>Ελισσάβετ, Βουλεύτρια</w:t>
      </w:r>
      <w:r w:rsidRPr="00B315F4">
        <w:rPr>
          <w:rFonts w:eastAsia="Times New Roman"/>
          <w:szCs w:val="24"/>
        </w:rPr>
        <w:t xml:space="preserve"> Πιερίας του ΣΥΡΙΖΑ</w:t>
      </w:r>
      <w:r>
        <w:rPr>
          <w:rFonts w:eastAsia="Times New Roman"/>
          <w:szCs w:val="24"/>
        </w:rPr>
        <w:t>.</w:t>
      </w:r>
    </w:p>
    <w:p w14:paraId="77C03359" w14:textId="77777777" w:rsidR="006113A9" w:rsidRDefault="006B6FC4">
      <w:pPr>
        <w:spacing w:line="600" w:lineRule="auto"/>
        <w:ind w:firstLine="720"/>
        <w:contextualSpacing/>
        <w:jc w:val="both"/>
        <w:rPr>
          <w:rFonts w:eastAsia="Times New Roman"/>
          <w:szCs w:val="24"/>
        </w:rPr>
      </w:pPr>
      <w:r w:rsidRPr="008C0C2E">
        <w:rPr>
          <w:rFonts w:eastAsia="Times New Roman"/>
          <w:b/>
          <w:szCs w:val="24"/>
        </w:rPr>
        <w:t xml:space="preserve">ΕΛΙΣΣΑΒΕΤ ΣΚΟΥΦΑ: </w:t>
      </w:r>
      <w:r>
        <w:rPr>
          <w:rFonts w:eastAsia="Times New Roman"/>
          <w:szCs w:val="24"/>
        </w:rPr>
        <w:t>Κυρίες και κύριοι συνάδελφοι, δεν θα καταθέσω στα Π</w:t>
      </w:r>
      <w:r w:rsidRPr="00B315F4">
        <w:rPr>
          <w:rFonts w:eastAsia="Times New Roman"/>
          <w:szCs w:val="24"/>
        </w:rPr>
        <w:t>ρακτικά</w:t>
      </w:r>
      <w:r>
        <w:rPr>
          <w:rFonts w:eastAsia="Times New Roman"/>
          <w:szCs w:val="24"/>
        </w:rPr>
        <w:t>,</w:t>
      </w:r>
      <w:r w:rsidRPr="00B315F4">
        <w:rPr>
          <w:rFonts w:eastAsia="Times New Roman"/>
          <w:szCs w:val="24"/>
        </w:rPr>
        <w:t xml:space="preserve"> </w:t>
      </w:r>
      <w:r>
        <w:rPr>
          <w:rFonts w:eastAsia="Times New Roman"/>
          <w:szCs w:val="24"/>
        </w:rPr>
        <w:t>όμως,</w:t>
      </w:r>
      <w:r w:rsidRPr="00B315F4">
        <w:rPr>
          <w:rFonts w:eastAsia="Times New Roman"/>
          <w:szCs w:val="24"/>
        </w:rPr>
        <w:t xml:space="preserve"> θέλω να κάνω μία αναφορά στο πώς αποκαλούνταν η</w:t>
      </w:r>
      <w:r>
        <w:rPr>
          <w:rFonts w:eastAsia="Times New Roman"/>
          <w:szCs w:val="24"/>
        </w:rPr>
        <w:t xml:space="preserve"> Πρώην Γιουγκοσλαβική</w:t>
      </w:r>
      <w:r w:rsidRPr="00B315F4">
        <w:rPr>
          <w:rFonts w:eastAsia="Times New Roman"/>
          <w:szCs w:val="24"/>
        </w:rPr>
        <w:t xml:space="preserve"> </w:t>
      </w:r>
      <w:r>
        <w:rPr>
          <w:rFonts w:eastAsia="Times New Roman"/>
          <w:szCs w:val="24"/>
        </w:rPr>
        <w:t>Δ</w:t>
      </w:r>
      <w:r w:rsidRPr="00B315F4">
        <w:rPr>
          <w:rFonts w:eastAsia="Times New Roman"/>
          <w:szCs w:val="24"/>
        </w:rPr>
        <w:t xml:space="preserve">ημοκρατία της Μακεδονίας </w:t>
      </w:r>
      <w:r>
        <w:rPr>
          <w:rFonts w:eastAsia="Times New Roman"/>
          <w:szCs w:val="24"/>
        </w:rPr>
        <w:t>εν έτει</w:t>
      </w:r>
      <w:r w:rsidRPr="00B315F4">
        <w:rPr>
          <w:rFonts w:eastAsia="Times New Roman"/>
          <w:szCs w:val="24"/>
        </w:rPr>
        <w:t xml:space="preserve"> κυ</w:t>
      </w:r>
      <w:r w:rsidRPr="00B315F4">
        <w:rPr>
          <w:rFonts w:eastAsia="Times New Roman"/>
          <w:szCs w:val="24"/>
        </w:rPr>
        <w:t xml:space="preserve">βέρνησης 1959 και Κωνσταντίνου Καραμανλή του πρεσβύτερου στην Εφημερίδα </w:t>
      </w:r>
      <w:r>
        <w:rPr>
          <w:rFonts w:eastAsia="Times New Roman"/>
          <w:szCs w:val="24"/>
        </w:rPr>
        <w:t>τ</w:t>
      </w:r>
      <w:r w:rsidRPr="00B315F4">
        <w:rPr>
          <w:rFonts w:eastAsia="Times New Roman"/>
          <w:szCs w:val="24"/>
        </w:rPr>
        <w:t>ης Κυβέρνησης με αριθμό φύλλου 238</w:t>
      </w:r>
      <w:r>
        <w:rPr>
          <w:rFonts w:eastAsia="Times New Roman"/>
          <w:szCs w:val="24"/>
        </w:rPr>
        <w:t>,</w:t>
      </w:r>
      <w:r w:rsidRPr="00B315F4">
        <w:rPr>
          <w:rFonts w:eastAsia="Times New Roman"/>
          <w:szCs w:val="24"/>
        </w:rPr>
        <w:t xml:space="preserve"> Τεύχος Πρώτον</w:t>
      </w:r>
      <w:r>
        <w:rPr>
          <w:rFonts w:eastAsia="Times New Roman"/>
          <w:szCs w:val="24"/>
        </w:rPr>
        <w:t>,</w:t>
      </w:r>
      <w:r w:rsidRPr="00B315F4">
        <w:rPr>
          <w:rFonts w:eastAsia="Times New Roman"/>
          <w:szCs w:val="24"/>
        </w:rPr>
        <w:t xml:space="preserve"> </w:t>
      </w:r>
      <w:r>
        <w:rPr>
          <w:rFonts w:eastAsia="Times New Roman"/>
          <w:szCs w:val="24"/>
        </w:rPr>
        <w:t>στο πώς</w:t>
      </w:r>
      <w:r w:rsidRPr="00B315F4">
        <w:rPr>
          <w:rFonts w:eastAsia="Times New Roman"/>
          <w:szCs w:val="24"/>
        </w:rPr>
        <w:t xml:space="preserve"> αποκαλούνταν επίσης στο γεωγραφικό εγχειρίδιο της δευτέρας γυμνασίου εν έτει 1977 πάλι επί κυβερνήσεως Κωνσταντίνου Καρα</w:t>
      </w:r>
      <w:r w:rsidRPr="00B315F4">
        <w:rPr>
          <w:rFonts w:eastAsia="Times New Roman"/>
          <w:szCs w:val="24"/>
        </w:rPr>
        <w:lastRenderedPageBreak/>
        <w:t>μανλ</w:t>
      </w:r>
      <w:r w:rsidRPr="00B315F4">
        <w:rPr>
          <w:rFonts w:eastAsia="Times New Roman"/>
          <w:szCs w:val="24"/>
        </w:rPr>
        <w:t>ή</w:t>
      </w:r>
      <w:r>
        <w:rPr>
          <w:rFonts w:eastAsia="Times New Roman"/>
          <w:szCs w:val="24"/>
        </w:rPr>
        <w:t>.</w:t>
      </w:r>
      <w:r w:rsidRPr="00B315F4">
        <w:rPr>
          <w:rFonts w:eastAsia="Times New Roman"/>
          <w:szCs w:val="24"/>
        </w:rPr>
        <w:t xml:space="preserve"> </w:t>
      </w:r>
      <w:r>
        <w:rPr>
          <w:rFonts w:eastAsia="Times New Roman"/>
          <w:szCs w:val="24"/>
        </w:rPr>
        <w:t>Κ</w:t>
      </w:r>
      <w:r w:rsidRPr="00B315F4">
        <w:rPr>
          <w:rFonts w:eastAsia="Times New Roman"/>
          <w:szCs w:val="24"/>
        </w:rPr>
        <w:t>αι τέλος</w:t>
      </w:r>
      <w:r>
        <w:rPr>
          <w:rFonts w:eastAsia="Times New Roman"/>
          <w:szCs w:val="24"/>
        </w:rPr>
        <w:t xml:space="preserve">, για τη </w:t>
      </w:r>
      <w:r w:rsidRPr="00B315F4">
        <w:rPr>
          <w:rFonts w:eastAsia="Times New Roman"/>
          <w:szCs w:val="24"/>
        </w:rPr>
        <w:t xml:space="preserve">μαύρη σελίδα της ιστορίας </w:t>
      </w:r>
      <w:r>
        <w:rPr>
          <w:rFonts w:eastAsia="Times New Roman"/>
          <w:szCs w:val="24"/>
        </w:rPr>
        <w:t>μας -</w:t>
      </w:r>
      <w:r w:rsidRPr="00B315F4">
        <w:rPr>
          <w:rFonts w:eastAsia="Times New Roman"/>
          <w:szCs w:val="24"/>
        </w:rPr>
        <w:t>δυστυχώς</w:t>
      </w:r>
      <w:r>
        <w:rPr>
          <w:rFonts w:eastAsia="Times New Roman"/>
          <w:szCs w:val="24"/>
        </w:rPr>
        <w:t>,</w:t>
      </w:r>
      <w:r w:rsidRPr="00B315F4">
        <w:rPr>
          <w:rFonts w:eastAsia="Times New Roman"/>
          <w:szCs w:val="24"/>
        </w:rPr>
        <w:t xml:space="preserve"> γιατί υπάρχουν και τέτοι</w:t>
      </w:r>
      <w:r>
        <w:rPr>
          <w:rFonts w:eastAsia="Times New Roman"/>
          <w:szCs w:val="24"/>
        </w:rPr>
        <w:t xml:space="preserve">οι </w:t>
      </w:r>
      <w:r w:rsidRPr="00B315F4">
        <w:rPr>
          <w:rFonts w:eastAsia="Times New Roman"/>
          <w:szCs w:val="24"/>
        </w:rPr>
        <w:t>ανάμεσά μας και εκφράζονται</w:t>
      </w:r>
      <w:r>
        <w:rPr>
          <w:rFonts w:eastAsia="Times New Roman"/>
          <w:szCs w:val="24"/>
        </w:rPr>
        <w:t>,</w:t>
      </w:r>
      <w:r w:rsidRPr="00B315F4">
        <w:rPr>
          <w:rFonts w:eastAsia="Times New Roman"/>
          <w:szCs w:val="24"/>
        </w:rPr>
        <w:t xml:space="preserve"> </w:t>
      </w:r>
      <w:r>
        <w:rPr>
          <w:rFonts w:eastAsia="Times New Roman"/>
          <w:szCs w:val="24"/>
        </w:rPr>
        <w:t>δ</w:t>
      </w:r>
      <w:r w:rsidRPr="00B315F4">
        <w:rPr>
          <w:rFonts w:eastAsia="Times New Roman"/>
          <w:szCs w:val="24"/>
        </w:rPr>
        <w:t>υστυχώς</w:t>
      </w:r>
      <w:r>
        <w:rPr>
          <w:rFonts w:eastAsia="Times New Roman"/>
          <w:szCs w:val="24"/>
        </w:rPr>
        <w:t>,</w:t>
      </w:r>
      <w:r w:rsidRPr="00B315F4">
        <w:rPr>
          <w:rFonts w:eastAsia="Times New Roman"/>
          <w:szCs w:val="24"/>
        </w:rPr>
        <w:t xml:space="preserve"> στη Βουλή</w:t>
      </w:r>
      <w:r>
        <w:rPr>
          <w:rFonts w:eastAsia="Times New Roman"/>
          <w:szCs w:val="24"/>
        </w:rPr>
        <w:t>-</w:t>
      </w:r>
      <w:r w:rsidRPr="00B315F4">
        <w:rPr>
          <w:rFonts w:eastAsia="Times New Roman"/>
          <w:szCs w:val="24"/>
        </w:rPr>
        <w:t xml:space="preserve"> για τους νοσταλγούς </w:t>
      </w:r>
      <w:r>
        <w:rPr>
          <w:rFonts w:eastAsia="Times New Roman"/>
          <w:szCs w:val="24"/>
        </w:rPr>
        <w:t>της</w:t>
      </w:r>
      <w:r w:rsidRPr="00B315F4">
        <w:rPr>
          <w:rFonts w:eastAsia="Times New Roman"/>
          <w:szCs w:val="24"/>
        </w:rPr>
        <w:t xml:space="preserve"> δικτατορίας των συνταγματαρχών</w:t>
      </w:r>
      <w:r>
        <w:rPr>
          <w:rFonts w:eastAsia="Times New Roman"/>
          <w:szCs w:val="24"/>
        </w:rPr>
        <w:t>,</w:t>
      </w:r>
      <w:r w:rsidRPr="00B315F4">
        <w:rPr>
          <w:rFonts w:eastAsia="Times New Roman"/>
          <w:szCs w:val="24"/>
        </w:rPr>
        <w:t xml:space="preserve"> έχω το γεωγραφικό εγχειρίδιο της δευτέρας γυμνασίου με το που</w:t>
      </w:r>
      <w:r w:rsidRPr="00B315F4">
        <w:rPr>
          <w:rFonts w:eastAsia="Times New Roman"/>
          <w:szCs w:val="24"/>
        </w:rPr>
        <w:t>λί μπροστά</w:t>
      </w:r>
      <w:r>
        <w:rPr>
          <w:rFonts w:eastAsia="Times New Roman"/>
          <w:szCs w:val="24"/>
        </w:rPr>
        <w:t>,</w:t>
      </w:r>
      <w:r w:rsidRPr="00B315F4">
        <w:rPr>
          <w:rFonts w:eastAsia="Times New Roman"/>
          <w:szCs w:val="24"/>
        </w:rPr>
        <w:t xml:space="preserve"> το γνωστό</w:t>
      </w:r>
      <w:r>
        <w:rPr>
          <w:rFonts w:eastAsia="Times New Roman"/>
          <w:szCs w:val="24"/>
        </w:rPr>
        <w:t>,</w:t>
      </w:r>
      <w:r w:rsidRPr="00B315F4">
        <w:rPr>
          <w:rFonts w:eastAsia="Times New Roman"/>
          <w:szCs w:val="24"/>
        </w:rPr>
        <w:t xml:space="preserve"> και μέσα η Ελλάδα και πώς αποκαλείται η βόρεια γείτονά </w:t>
      </w:r>
      <w:r>
        <w:rPr>
          <w:rFonts w:eastAsia="Times New Roman"/>
          <w:szCs w:val="24"/>
        </w:rPr>
        <w:t xml:space="preserve">μας. </w:t>
      </w:r>
    </w:p>
    <w:p w14:paraId="77C0335A" w14:textId="77777777" w:rsidR="006113A9" w:rsidRDefault="006B6FC4">
      <w:pPr>
        <w:spacing w:line="600" w:lineRule="auto"/>
        <w:ind w:firstLine="720"/>
        <w:contextualSpacing/>
        <w:jc w:val="both"/>
        <w:rPr>
          <w:rFonts w:eastAsia="Times New Roman"/>
          <w:szCs w:val="24"/>
        </w:rPr>
      </w:pPr>
      <w:r>
        <w:rPr>
          <w:rFonts w:eastAsia="Times New Roman"/>
          <w:szCs w:val="24"/>
        </w:rPr>
        <w:t>Δεν θα τα</w:t>
      </w:r>
      <w:r w:rsidRPr="00B315F4">
        <w:rPr>
          <w:rFonts w:eastAsia="Times New Roman"/>
          <w:szCs w:val="24"/>
        </w:rPr>
        <w:t xml:space="preserve"> καταθέσω</w:t>
      </w:r>
      <w:r>
        <w:rPr>
          <w:rFonts w:eastAsia="Times New Roman"/>
          <w:szCs w:val="24"/>
        </w:rPr>
        <w:t>,</w:t>
      </w:r>
      <w:r w:rsidRPr="00B315F4">
        <w:rPr>
          <w:rFonts w:eastAsia="Times New Roman"/>
          <w:szCs w:val="24"/>
        </w:rPr>
        <w:t xml:space="preserve"> συνειδητά</w:t>
      </w:r>
      <w:r>
        <w:rPr>
          <w:rFonts w:eastAsia="Times New Roman"/>
          <w:szCs w:val="24"/>
        </w:rPr>
        <w:t>,</w:t>
      </w:r>
      <w:r w:rsidRPr="00B315F4">
        <w:rPr>
          <w:rFonts w:eastAsia="Times New Roman"/>
          <w:szCs w:val="24"/>
        </w:rPr>
        <w:t xml:space="preserve"> </w:t>
      </w:r>
      <w:r>
        <w:rPr>
          <w:rFonts w:eastAsia="Times New Roman"/>
          <w:szCs w:val="24"/>
        </w:rPr>
        <w:t>για τα</w:t>
      </w:r>
      <w:r w:rsidRPr="00B315F4">
        <w:rPr>
          <w:rFonts w:eastAsia="Times New Roman"/>
          <w:szCs w:val="24"/>
        </w:rPr>
        <w:t xml:space="preserve"> </w:t>
      </w:r>
      <w:r>
        <w:rPr>
          <w:rFonts w:eastAsia="Times New Roman"/>
          <w:szCs w:val="24"/>
        </w:rPr>
        <w:t>Π</w:t>
      </w:r>
      <w:r w:rsidRPr="00B315F4">
        <w:rPr>
          <w:rFonts w:eastAsia="Times New Roman"/>
          <w:szCs w:val="24"/>
        </w:rPr>
        <w:t>ρακτικά</w:t>
      </w:r>
      <w:r>
        <w:rPr>
          <w:rFonts w:eastAsia="Times New Roman"/>
          <w:szCs w:val="24"/>
        </w:rPr>
        <w:t>.</w:t>
      </w:r>
      <w:r w:rsidRPr="00B315F4">
        <w:rPr>
          <w:rFonts w:eastAsia="Times New Roman"/>
          <w:szCs w:val="24"/>
        </w:rPr>
        <w:t xml:space="preserve"> </w:t>
      </w:r>
      <w:r>
        <w:rPr>
          <w:rFonts w:eastAsia="Times New Roman"/>
          <w:szCs w:val="24"/>
        </w:rPr>
        <w:t>Υ</w:t>
      </w:r>
      <w:r w:rsidRPr="00B315F4">
        <w:rPr>
          <w:rFonts w:eastAsia="Times New Roman"/>
          <w:szCs w:val="24"/>
        </w:rPr>
        <w:t>πάρχουν ελεύθερα στο διαδίκτυο για όποιον συμπολίτη ενδιαφέρεται</w:t>
      </w:r>
      <w:r>
        <w:rPr>
          <w:rFonts w:eastAsia="Times New Roman"/>
          <w:szCs w:val="24"/>
        </w:rPr>
        <w:t>.</w:t>
      </w:r>
      <w:r w:rsidRPr="00B315F4">
        <w:rPr>
          <w:rFonts w:eastAsia="Times New Roman"/>
          <w:szCs w:val="24"/>
        </w:rPr>
        <w:t xml:space="preserve"> </w:t>
      </w:r>
    </w:p>
    <w:p w14:paraId="77C0335B" w14:textId="77777777" w:rsidR="006113A9" w:rsidRDefault="006B6FC4">
      <w:pPr>
        <w:spacing w:line="600" w:lineRule="auto"/>
        <w:ind w:firstLine="720"/>
        <w:contextualSpacing/>
        <w:jc w:val="both"/>
        <w:rPr>
          <w:rFonts w:eastAsia="Times New Roman"/>
          <w:szCs w:val="24"/>
        </w:rPr>
      </w:pPr>
      <w:r>
        <w:rPr>
          <w:rFonts w:eastAsia="Times New Roman"/>
          <w:szCs w:val="24"/>
        </w:rPr>
        <w:t>Α</w:t>
      </w:r>
      <w:r w:rsidRPr="00B315F4">
        <w:rPr>
          <w:rFonts w:eastAsia="Times New Roman"/>
          <w:szCs w:val="24"/>
        </w:rPr>
        <w:t>κούσαμε πολλά</w:t>
      </w:r>
      <w:r>
        <w:rPr>
          <w:rFonts w:eastAsia="Times New Roman"/>
          <w:szCs w:val="24"/>
        </w:rPr>
        <w:t>,</w:t>
      </w:r>
      <w:r w:rsidRPr="00B315F4">
        <w:rPr>
          <w:rFonts w:eastAsia="Times New Roman"/>
          <w:szCs w:val="24"/>
        </w:rPr>
        <w:t xml:space="preserve"> διάφορα</w:t>
      </w:r>
      <w:r>
        <w:rPr>
          <w:rFonts w:eastAsia="Times New Roman"/>
          <w:szCs w:val="24"/>
        </w:rPr>
        <w:t>,</w:t>
      </w:r>
      <w:r w:rsidRPr="00B315F4">
        <w:rPr>
          <w:rFonts w:eastAsia="Times New Roman"/>
          <w:szCs w:val="24"/>
        </w:rPr>
        <w:t xml:space="preserve"> ανιστόρητα</w:t>
      </w:r>
      <w:r>
        <w:rPr>
          <w:rFonts w:eastAsia="Times New Roman"/>
          <w:szCs w:val="24"/>
        </w:rPr>
        <w:t>,</w:t>
      </w:r>
      <w:r w:rsidRPr="00B315F4">
        <w:rPr>
          <w:rFonts w:eastAsia="Times New Roman"/>
          <w:szCs w:val="24"/>
        </w:rPr>
        <w:t xml:space="preserve"> στρουθοκ</w:t>
      </w:r>
      <w:r>
        <w:rPr>
          <w:rFonts w:eastAsia="Times New Roman"/>
          <w:szCs w:val="24"/>
        </w:rPr>
        <w:t>αμηλίστικα,</w:t>
      </w:r>
      <w:r w:rsidRPr="00B315F4">
        <w:rPr>
          <w:rFonts w:eastAsia="Times New Roman"/>
          <w:szCs w:val="24"/>
        </w:rPr>
        <w:t xml:space="preserve"> </w:t>
      </w:r>
      <w:r>
        <w:rPr>
          <w:rFonts w:eastAsia="Times New Roman"/>
          <w:szCs w:val="24"/>
        </w:rPr>
        <w:t>εθνολαϊκιστικά</w:t>
      </w:r>
      <w:r w:rsidRPr="00B315F4">
        <w:rPr>
          <w:rFonts w:eastAsia="Times New Roman"/>
          <w:szCs w:val="24"/>
        </w:rPr>
        <w:t xml:space="preserve"> και μισαλλόδοξα</w:t>
      </w:r>
      <w:r>
        <w:rPr>
          <w:rFonts w:eastAsia="Times New Roman"/>
          <w:szCs w:val="24"/>
        </w:rPr>
        <w:t>,</w:t>
      </w:r>
      <w:r w:rsidRPr="00B315F4">
        <w:rPr>
          <w:rFonts w:eastAsia="Times New Roman"/>
          <w:szCs w:val="24"/>
        </w:rPr>
        <w:t xml:space="preserve"> δυστυχώς</w:t>
      </w:r>
      <w:r>
        <w:rPr>
          <w:rFonts w:eastAsia="Times New Roman"/>
          <w:szCs w:val="24"/>
        </w:rPr>
        <w:t>,</w:t>
      </w:r>
      <w:r w:rsidRPr="00B315F4">
        <w:rPr>
          <w:rFonts w:eastAsia="Times New Roman"/>
          <w:szCs w:val="24"/>
        </w:rPr>
        <w:t xml:space="preserve"> όλες αυτές τις μέρες</w:t>
      </w:r>
      <w:r>
        <w:rPr>
          <w:rFonts w:eastAsia="Times New Roman"/>
          <w:szCs w:val="24"/>
        </w:rPr>
        <w:t>.</w:t>
      </w:r>
      <w:r w:rsidRPr="00B315F4">
        <w:rPr>
          <w:rFonts w:eastAsia="Times New Roman"/>
          <w:szCs w:val="24"/>
        </w:rPr>
        <w:t xml:space="preserve"> </w:t>
      </w:r>
      <w:r>
        <w:rPr>
          <w:rFonts w:eastAsia="Times New Roman"/>
          <w:szCs w:val="24"/>
        </w:rPr>
        <w:t>Α</w:t>
      </w:r>
      <w:r w:rsidRPr="00B315F4">
        <w:rPr>
          <w:rFonts w:eastAsia="Times New Roman"/>
          <w:szCs w:val="24"/>
        </w:rPr>
        <w:t xml:space="preserve">ντέχουμε </w:t>
      </w:r>
      <w:r>
        <w:rPr>
          <w:rFonts w:eastAsia="Times New Roman"/>
          <w:szCs w:val="24"/>
        </w:rPr>
        <w:t>και υπερνικά</w:t>
      </w:r>
      <w:r w:rsidRPr="00B315F4">
        <w:rPr>
          <w:rFonts w:eastAsia="Times New Roman"/>
          <w:szCs w:val="24"/>
        </w:rPr>
        <w:t xml:space="preserve">με </w:t>
      </w:r>
      <w:r>
        <w:rPr>
          <w:rFonts w:eastAsia="Times New Roman"/>
          <w:szCs w:val="24"/>
        </w:rPr>
        <w:t>α</w:t>
      </w:r>
      <w:r w:rsidRPr="00B315F4">
        <w:rPr>
          <w:rFonts w:eastAsia="Times New Roman"/>
          <w:szCs w:val="24"/>
        </w:rPr>
        <w:t>κόμη και επιθέσεις παρακρατικών σε σπίτια συντρόφων και συναδέλφων</w:t>
      </w:r>
      <w:r>
        <w:rPr>
          <w:rFonts w:eastAsia="Times New Roman"/>
          <w:szCs w:val="24"/>
        </w:rPr>
        <w:t xml:space="preserve"> μας.</w:t>
      </w:r>
      <w:r w:rsidRPr="00B315F4">
        <w:rPr>
          <w:rFonts w:eastAsia="Times New Roman"/>
          <w:szCs w:val="24"/>
        </w:rPr>
        <w:t xml:space="preserve"> </w:t>
      </w:r>
      <w:r>
        <w:rPr>
          <w:rFonts w:eastAsia="Times New Roman"/>
          <w:szCs w:val="24"/>
        </w:rPr>
        <w:t>Α</w:t>
      </w:r>
      <w:r w:rsidRPr="00B315F4">
        <w:rPr>
          <w:rFonts w:eastAsia="Times New Roman"/>
          <w:szCs w:val="24"/>
        </w:rPr>
        <w:t xml:space="preserve">ντέχουμε το μίσος και τη διχόνοια που προσπαθείτε να σπείρετε στην </w:t>
      </w:r>
      <w:r>
        <w:rPr>
          <w:rFonts w:eastAsia="Times New Roman"/>
          <w:szCs w:val="24"/>
        </w:rPr>
        <w:t>ε</w:t>
      </w:r>
      <w:r w:rsidRPr="00B315F4">
        <w:rPr>
          <w:rFonts w:eastAsia="Times New Roman"/>
          <w:szCs w:val="24"/>
        </w:rPr>
        <w:t>λληνική κοινωνία</w:t>
      </w:r>
      <w:r>
        <w:rPr>
          <w:rFonts w:eastAsia="Times New Roman"/>
          <w:szCs w:val="24"/>
        </w:rPr>
        <w:t>,</w:t>
      </w:r>
      <w:r w:rsidRPr="00B315F4">
        <w:rPr>
          <w:rFonts w:eastAsia="Times New Roman"/>
          <w:szCs w:val="24"/>
        </w:rPr>
        <w:t xml:space="preserve"> στην ο</w:t>
      </w:r>
      <w:r w:rsidRPr="00B315F4">
        <w:rPr>
          <w:rFonts w:eastAsia="Times New Roman"/>
          <w:szCs w:val="24"/>
        </w:rPr>
        <w:t xml:space="preserve">υσία βάζοντας κάποια μεμονωμένα μέλη της να αποκαλούν προδότες </w:t>
      </w:r>
      <w:r>
        <w:rPr>
          <w:rFonts w:eastAsia="Times New Roman"/>
          <w:szCs w:val="24"/>
        </w:rPr>
        <w:t xml:space="preserve">και εθνομηδενιστές συμπατριώτες, </w:t>
      </w:r>
      <w:r w:rsidRPr="00B315F4">
        <w:rPr>
          <w:rFonts w:eastAsia="Times New Roman"/>
          <w:szCs w:val="24"/>
        </w:rPr>
        <w:t xml:space="preserve">συμπολίτες </w:t>
      </w:r>
      <w:r>
        <w:rPr>
          <w:rFonts w:eastAsia="Times New Roman"/>
          <w:szCs w:val="24"/>
        </w:rPr>
        <w:t>τους,</w:t>
      </w:r>
      <w:r w:rsidRPr="00B315F4">
        <w:rPr>
          <w:rFonts w:eastAsia="Times New Roman"/>
          <w:szCs w:val="24"/>
        </w:rPr>
        <w:t xml:space="preserve"> εκπροσώπους και μέλη της Εθνικής Αντιπροσωπείας</w:t>
      </w:r>
      <w:r>
        <w:rPr>
          <w:rFonts w:eastAsia="Times New Roman"/>
          <w:szCs w:val="24"/>
        </w:rPr>
        <w:t>.</w:t>
      </w:r>
      <w:r w:rsidRPr="00B315F4">
        <w:rPr>
          <w:rFonts w:eastAsia="Times New Roman"/>
          <w:szCs w:val="24"/>
        </w:rPr>
        <w:t xml:space="preserve"> </w:t>
      </w:r>
    </w:p>
    <w:p w14:paraId="77C0335C" w14:textId="77777777" w:rsidR="006113A9" w:rsidRDefault="006B6FC4">
      <w:pPr>
        <w:spacing w:line="600" w:lineRule="auto"/>
        <w:ind w:firstLine="720"/>
        <w:contextualSpacing/>
        <w:jc w:val="both"/>
        <w:rPr>
          <w:rFonts w:eastAsia="Times New Roman"/>
          <w:szCs w:val="24"/>
        </w:rPr>
      </w:pPr>
      <w:r>
        <w:rPr>
          <w:rFonts w:eastAsia="Times New Roman"/>
          <w:szCs w:val="24"/>
        </w:rPr>
        <w:lastRenderedPageBreak/>
        <w:t>Αντέχουμε και υπερνικά</w:t>
      </w:r>
      <w:r w:rsidRPr="00B315F4">
        <w:rPr>
          <w:rFonts w:eastAsia="Times New Roman"/>
          <w:szCs w:val="24"/>
        </w:rPr>
        <w:t>με κάθε προσπάθεια σπίλωσης της ηθικής ποιότητας και προσωπικότητ</w:t>
      </w:r>
      <w:r>
        <w:rPr>
          <w:rFonts w:eastAsia="Times New Roman"/>
          <w:szCs w:val="24"/>
        </w:rPr>
        <w:t>ά</w:t>
      </w:r>
      <w:r w:rsidRPr="00B315F4">
        <w:rPr>
          <w:rFonts w:eastAsia="Times New Roman"/>
          <w:szCs w:val="24"/>
        </w:rPr>
        <w:t xml:space="preserve">ς </w:t>
      </w:r>
      <w:r>
        <w:rPr>
          <w:rFonts w:eastAsia="Times New Roman"/>
          <w:szCs w:val="24"/>
        </w:rPr>
        <w:t>μας</w:t>
      </w:r>
      <w:r>
        <w:rPr>
          <w:rFonts w:eastAsia="Times New Roman"/>
          <w:szCs w:val="24"/>
        </w:rPr>
        <w:t>,</w:t>
      </w:r>
      <w:r w:rsidRPr="00B315F4">
        <w:rPr>
          <w:rFonts w:eastAsia="Times New Roman"/>
          <w:szCs w:val="24"/>
        </w:rPr>
        <w:t xml:space="preserve"> αντικρίζοντας τις </w:t>
      </w:r>
      <w:r>
        <w:rPr>
          <w:rFonts w:eastAsia="Times New Roman"/>
          <w:szCs w:val="24"/>
        </w:rPr>
        <w:t>φάτσες</w:t>
      </w:r>
      <w:r w:rsidRPr="00B315F4">
        <w:rPr>
          <w:rFonts w:eastAsia="Times New Roman"/>
          <w:szCs w:val="24"/>
        </w:rPr>
        <w:t xml:space="preserve"> μας σε αφίσες</w:t>
      </w:r>
      <w:r>
        <w:rPr>
          <w:rFonts w:eastAsia="Times New Roman"/>
          <w:szCs w:val="24"/>
        </w:rPr>
        <w:t>,</w:t>
      </w:r>
      <w:r w:rsidRPr="00B315F4">
        <w:rPr>
          <w:rFonts w:eastAsia="Times New Roman"/>
          <w:szCs w:val="24"/>
        </w:rPr>
        <w:t xml:space="preserve"> ως επί ξύλου κρεμάμενοι</w:t>
      </w:r>
      <w:r>
        <w:rPr>
          <w:rFonts w:eastAsia="Times New Roman"/>
          <w:szCs w:val="24"/>
        </w:rPr>
        <w:t>,</w:t>
      </w:r>
      <w:r w:rsidRPr="00B315F4">
        <w:rPr>
          <w:rFonts w:eastAsia="Times New Roman"/>
          <w:szCs w:val="24"/>
        </w:rPr>
        <w:t xml:space="preserve"> στις πόλεις </w:t>
      </w:r>
      <w:r>
        <w:rPr>
          <w:rFonts w:eastAsia="Times New Roman"/>
          <w:szCs w:val="24"/>
        </w:rPr>
        <w:t>μας,</w:t>
      </w:r>
      <w:r w:rsidRPr="00B315F4">
        <w:rPr>
          <w:rFonts w:eastAsia="Times New Roman"/>
          <w:szCs w:val="24"/>
        </w:rPr>
        <w:t xml:space="preserve"> στις πόλεις που μένουμε εμείς</w:t>
      </w:r>
      <w:r>
        <w:rPr>
          <w:rFonts w:eastAsia="Times New Roman"/>
          <w:szCs w:val="24"/>
        </w:rPr>
        <w:t>,</w:t>
      </w:r>
      <w:r w:rsidRPr="00B315F4">
        <w:rPr>
          <w:rFonts w:eastAsia="Times New Roman"/>
          <w:szCs w:val="24"/>
        </w:rPr>
        <w:t xml:space="preserve"> οι γονείς</w:t>
      </w:r>
      <w:r>
        <w:rPr>
          <w:rFonts w:eastAsia="Times New Roman"/>
          <w:szCs w:val="24"/>
        </w:rPr>
        <w:t>,</w:t>
      </w:r>
      <w:r w:rsidRPr="00B315F4">
        <w:rPr>
          <w:rFonts w:eastAsia="Times New Roman"/>
          <w:szCs w:val="24"/>
        </w:rPr>
        <w:t xml:space="preserve"> τα παιδιά</w:t>
      </w:r>
      <w:r>
        <w:rPr>
          <w:rFonts w:eastAsia="Times New Roman"/>
          <w:szCs w:val="24"/>
        </w:rPr>
        <w:t>,</w:t>
      </w:r>
      <w:r w:rsidRPr="00B315F4">
        <w:rPr>
          <w:rFonts w:eastAsia="Times New Roman"/>
          <w:szCs w:val="24"/>
        </w:rPr>
        <w:t xml:space="preserve"> οι φίλοι </w:t>
      </w:r>
      <w:r>
        <w:rPr>
          <w:rFonts w:eastAsia="Times New Roman"/>
          <w:szCs w:val="24"/>
        </w:rPr>
        <w:t>μας,</w:t>
      </w:r>
      <w:r w:rsidRPr="00B315F4">
        <w:rPr>
          <w:rFonts w:eastAsia="Times New Roman"/>
          <w:szCs w:val="24"/>
        </w:rPr>
        <w:t xml:space="preserve"> οι γείτονες και οι συμπολίτες </w:t>
      </w:r>
      <w:r>
        <w:rPr>
          <w:rFonts w:eastAsia="Times New Roman"/>
          <w:szCs w:val="24"/>
        </w:rPr>
        <w:t>μας.</w:t>
      </w:r>
      <w:r w:rsidRPr="00B315F4">
        <w:rPr>
          <w:rFonts w:eastAsia="Times New Roman"/>
          <w:szCs w:val="24"/>
        </w:rPr>
        <w:t xml:space="preserve"> </w:t>
      </w:r>
    </w:p>
    <w:p w14:paraId="77C0335D" w14:textId="77777777" w:rsidR="006113A9" w:rsidRDefault="006B6FC4">
      <w:pPr>
        <w:spacing w:line="600" w:lineRule="auto"/>
        <w:ind w:firstLine="720"/>
        <w:contextualSpacing/>
        <w:jc w:val="both"/>
        <w:rPr>
          <w:rFonts w:eastAsia="Times New Roman"/>
          <w:szCs w:val="24"/>
        </w:rPr>
      </w:pPr>
      <w:r>
        <w:rPr>
          <w:rFonts w:eastAsia="Times New Roman"/>
          <w:szCs w:val="24"/>
        </w:rPr>
        <w:t>Κι</w:t>
      </w:r>
      <w:r w:rsidRPr="00B315F4">
        <w:rPr>
          <w:rFonts w:eastAsia="Times New Roman"/>
          <w:szCs w:val="24"/>
        </w:rPr>
        <w:t xml:space="preserve"> ένα μεγάλο </w:t>
      </w:r>
      <w:r>
        <w:rPr>
          <w:rFonts w:eastAsia="Times New Roman"/>
          <w:szCs w:val="24"/>
        </w:rPr>
        <w:t>ε</w:t>
      </w:r>
      <w:r w:rsidRPr="00B315F4">
        <w:rPr>
          <w:rFonts w:eastAsia="Times New Roman"/>
          <w:szCs w:val="24"/>
        </w:rPr>
        <w:t>ρωτηματικό εγείρεται</w:t>
      </w:r>
      <w:r>
        <w:rPr>
          <w:rFonts w:eastAsia="Times New Roman"/>
          <w:szCs w:val="24"/>
        </w:rPr>
        <w:t>:</w:t>
      </w:r>
      <w:r w:rsidRPr="00B315F4">
        <w:rPr>
          <w:rFonts w:eastAsia="Times New Roman"/>
          <w:szCs w:val="24"/>
        </w:rPr>
        <w:t xml:space="preserve"> Από πο</w:t>
      </w:r>
      <w:r>
        <w:rPr>
          <w:rFonts w:eastAsia="Times New Roman"/>
          <w:szCs w:val="24"/>
        </w:rPr>
        <w:t>ύ</w:t>
      </w:r>
      <w:r w:rsidRPr="00B315F4">
        <w:rPr>
          <w:rFonts w:eastAsia="Times New Roman"/>
          <w:szCs w:val="24"/>
        </w:rPr>
        <w:t xml:space="preserve"> χρηματοδοτήθηκε αυτή εκσ</w:t>
      </w:r>
      <w:r w:rsidRPr="00B315F4">
        <w:rPr>
          <w:rFonts w:eastAsia="Times New Roman"/>
          <w:szCs w:val="24"/>
        </w:rPr>
        <w:t>τρατεία σπίλωσης</w:t>
      </w:r>
      <w:r>
        <w:rPr>
          <w:rFonts w:eastAsia="Times New Roman"/>
          <w:szCs w:val="24"/>
        </w:rPr>
        <w:t>;</w:t>
      </w:r>
      <w:r w:rsidRPr="00B315F4">
        <w:rPr>
          <w:rFonts w:eastAsia="Times New Roman"/>
          <w:szCs w:val="24"/>
        </w:rPr>
        <w:t xml:space="preserve"> </w:t>
      </w:r>
      <w:r>
        <w:rPr>
          <w:rFonts w:eastAsia="Times New Roman"/>
          <w:szCs w:val="24"/>
        </w:rPr>
        <w:t>Π</w:t>
      </w:r>
      <w:r w:rsidRPr="00B315F4">
        <w:rPr>
          <w:rFonts w:eastAsia="Times New Roman"/>
          <w:szCs w:val="24"/>
        </w:rPr>
        <w:t>οιος την οργάνωσε</w:t>
      </w:r>
      <w:r>
        <w:rPr>
          <w:rFonts w:eastAsia="Times New Roman"/>
          <w:szCs w:val="24"/>
        </w:rPr>
        <w:t>;</w:t>
      </w:r>
      <w:r w:rsidRPr="00B315F4">
        <w:rPr>
          <w:rFonts w:eastAsia="Times New Roman"/>
          <w:szCs w:val="24"/>
        </w:rPr>
        <w:t xml:space="preserve"> Ποιος αφισοκόλλησ</w:t>
      </w:r>
      <w:r>
        <w:rPr>
          <w:rFonts w:eastAsia="Times New Roman"/>
          <w:szCs w:val="24"/>
        </w:rPr>
        <w:t>ε;</w:t>
      </w:r>
      <w:r w:rsidRPr="00B315F4">
        <w:rPr>
          <w:rFonts w:eastAsia="Times New Roman"/>
          <w:szCs w:val="24"/>
        </w:rPr>
        <w:t xml:space="preserve"> </w:t>
      </w:r>
      <w:r>
        <w:rPr>
          <w:rFonts w:eastAsia="Times New Roman"/>
          <w:szCs w:val="24"/>
        </w:rPr>
        <w:t>Γ</w:t>
      </w:r>
      <w:r w:rsidRPr="00B315F4">
        <w:rPr>
          <w:rFonts w:eastAsia="Times New Roman"/>
          <w:szCs w:val="24"/>
        </w:rPr>
        <w:t xml:space="preserve">ιατί </w:t>
      </w:r>
      <w:r>
        <w:rPr>
          <w:rFonts w:eastAsia="Times New Roman"/>
          <w:szCs w:val="24"/>
        </w:rPr>
        <w:t xml:space="preserve">οι αφίσες </w:t>
      </w:r>
      <w:r w:rsidRPr="00B315F4">
        <w:rPr>
          <w:rFonts w:eastAsia="Times New Roman"/>
          <w:szCs w:val="24"/>
        </w:rPr>
        <w:t>ήταν ανυπόγραφες</w:t>
      </w:r>
      <w:r>
        <w:rPr>
          <w:rFonts w:eastAsia="Times New Roman"/>
          <w:szCs w:val="24"/>
        </w:rPr>
        <w:t>;</w:t>
      </w:r>
    </w:p>
    <w:p w14:paraId="77C0335E" w14:textId="77777777" w:rsidR="006113A9" w:rsidRDefault="006B6FC4">
      <w:pPr>
        <w:spacing w:line="600" w:lineRule="auto"/>
        <w:ind w:firstLine="720"/>
        <w:contextualSpacing/>
        <w:jc w:val="both"/>
        <w:rPr>
          <w:rFonts w:eastAsia="Times New Roman"/>
          <w:szCs w:val="24"/>
        </w:rPr>
      </w:pPr>
      <w:r w:rsidRPr="00E22D9F">
        <w:rPr>
          <w:rFonts w:eastAsia="Times New Roman"/>
          <w:b/>
          <w:szCs w:val="24"/>
        </w:rPr>
        <w:t>ΑΘΑΝΑΣΙΟΣ ΔΑΒΑΚΗΣ:</w:t>
      </w:r>
      <w:r>
        <w:rPr>
          <w:rFonts w:eastAsia="Times New Roman"/>
          <w:szCs w:val="24"/>
        </w:rPr>
        <w:t xml:space="preserve"> Και σε εμάς το 2012 το ίδια έκαναν!</w:t>
      </w:r>
    </w:p>
    <w:p w14:paraId="77C0335F" w14:textId="77777777" w:rsidR="006113A9" w:rsidRDefault="006B6FC4">
      <w:pPr>
        <w:spacing w:line="600" w:lineRule="auto"/>
        <w:ind w:firstLine="720"/>
        <w:contextualSpacing/>
        <w:jc w:val="both"/>
        <w:rPr>
          <w:rFonts w:eastAsia="Times New Roman"/>
          <w:szCs w:val="24"/>
        </w:rPr>
      </w:pPr>
      <w:r w:rsidRPr="008C0C2E">
        <w:rPr>
          <w:rFonts w:eastAsia="Times New Roman"/>
          <w:b/>
          <w:szCs w:val="24"/>
        </w:rPr>
        <w:t>ΕΛΙΣΣΑΒΕΤ ΣΚΟΥΦΑ:</w:t>
      </w:r>
      <w:r w:rsidRPr="00B315F4">
        <w:rPr>
          <w:rFonts w:eastAsia="Times New Roman"/>
          <w:szCs w:val="24"/>
        </w:rPr>
        <w:t xml:space="preserve"> </w:t>
      </w:r>
      <w:r>
        <w:rPr>
          <w:rFonts w:eastAsia="Times New Roman"/>
          <w:szCs w:val="24"/>
        </w:rPr>
        <w:t>Κ</w:t>
      </w:r>
      <w:r w:rsidRPr="00B315F4">
        <w:rPr>
          <w:rFonts w:eastAsia="Times New Roman"/>
          <w:szCs w:val="24"/>
        </w:rPr>
        <w:t>άποιοι</w:t>
      </w:r>
      <w:r>
        <w:rPr>
          <w:rFonts w:eastAsia="Times New Roman"/>
          <w:szCs w:val="24"/>
        </w:rPr>
        <w:t>,</w:t>
      </w:r>
      <w:r w:rsidRPr="00B315F4">
        <w:rPr>
          <w:rFonts w:eastAsia="Times New Roman"/>
          <w:szCs w:val="24"/>
        </w:rPr>
        <w:t xml:space="preserve"> </w:t>
      </w:r>
      <w:r>
        <w:rPr>
          <w:rFonts w:eastAsia="Times New Roman"/>
          <w:szCs w:val="24"/>
        </w:rPr>
        <w:t>ε</w:t>
      </w:r>
      <w:r w:rsidRPr="00B315F4">
        <w:rPr>
          <w:rFonts w:eastAsia="Times New Roman"/>
          <w:szCs w:val="24"/>
        </w:rPr>
        <w:t>υτυχώς ελάχιστοι</w:t>
      </w:r>
      <w:r>
        <w:rPr>
          <w:rFonts w:eastAsia="Times New Roman"/>
          <w:szCs w:val="24"/>
        </w:rPr>
        <w:t>,</w:t>
      </w:r>
      <w:r w:rsidRPr="00B315F4">
        <w:rPr>
          <w:rFonts w:eastAsia="Times New Roman"/>
          <w:szCs w:val="24"/>
        </w:rPr>
        <w:t xml:space="preserve"> μας κατηγορείτ</w:t>
      </w:r>
      <w:r>
        <w:rPr>
          <w:rFonts w:eastAsia="Times New Roman"/>
          <w:szCs w:val="24"/>
        </w:rPr>
        <w:t>ε</w:t>
      </w:r>
      <w:r w:rsidRPr="00B315F4">
        <w:rPr>
          <w:rFonts w:eastAsia="Times New Roman"/>
          <w:szCs w:val="24"/>
        </w:rPr>
        <w:t xml:space="preserve"> για προδοσία και για </w:t>
      </w:r>
      <w:r>
        <w:rPr>
          <w:rFonts w:eastAsia="Times New Roman"/>
          <w:szCs w:val="24"/>
        </w:rPr>
        <w:t>ε</w:t>
      </w:r>
      <w:r w:rsidRPr="00B315F4">
        <w:rPr>
          <w:rFonts w:eastAsia="Times New Roman"/>
          <w:szCs w:val="24"/>
        </w:rPr>
        <w:t>θνική μειοδοσία</w:t>
      </w:r>
      <w:r>
        <w:rPr>
          <w:rFonts w:eastAsia="Times New Roman"/>
          <w:szCs w:val="24"/>
        </w:rPr>
        <w:t xml:space="preserve">. Τα πιο ανεγκέφαλα, μισαλλόδοξα και άκρως </w:t>
      </w:r>
      <w:r w:rsidRPr="00B315F4">
        <w:rPr>
          <w:rFonts w:eastAsia="Times New Roman"/>
          <w:szCs w:val="24"/>
        </w:rPr>
        <w:t>προβληματική</w:t>
      </w:r>
      <w:r>
        <w:rPr>
          <w:rFonts w:eastAsia="Times New Roman"/>
          <w:szCs w:val="24"/>
        </w:rPr>
        <w:t>ς,</w:t>
      </w:r>
      <w:r w:rsidRPr="00B315F4">
        <w:rPr>
          <w:rFonts w:eastAsia="Times New Roman"/>
          <w:szCs w:val="24"/>
        </w:rPr>
        <w:t xml:space="preserve"> συναισθηματικής και πνευματικής κατάστασης </w:t>
      </w:r>
      <w:r>
        <w:rPr>
          <w:rFonts w:eastAsia="Times New Roman"/>
          <w:szCs w:val="24"/>
        </w:rPr>
        <w:t>τοπικά</w:t>
      </w:r>
      <w:r w:rsidRPr="00B315F4">
        <w:rPr>
          <w:rFonts w:eastAsia="Times New Roman"/>
          <w:szCs w:val="24"/>
        </w:rPr>
        <w:t xml:space="preserve"> γκρουπούσκουλα λένε χωρίς αιδώ και </w:t>
      </w:r>
      <w:r>
        <w:rPr>
          <w:rFonts w:eastAsia="Times New Roman"/>
          <w:szCs w:val="24"/>
        </w:rPr>
        <w:t>χ</w:t>
      </w:r>
      <w:r w:rsidRPr="00B315F4">
        <w:rPr>
          <w:rFonts w:eastAsia="Times New Roman"/>
          <w:szCs w:val="24"/>
        </w:rPr>
        <w:t>ωρίς ντροπή ότι θα στήσουν εναντίον μας ειδικά δικαστήρια</w:t>
      </w:r>
      <w:r>
        <w:rPr>
          <w:rFonts w:eastAsia="Times New Roman"/>
          <w:szCs w:val="24"/>
        </w:rPr>
        <w:t>.</w:t>
      </w:r>
      <w:r w:rsidRPr="00B315F4">
        <w:rPr>
          <w:rFonts w:eastAsia="Times New Roman"/>
          <w:szCs w:val="24"/>
        </w:rPr>
        <w:t xml:space="preserve"> </w:t>
      </w:r>
      <w:r>
        <w:rPr>
          <w:rFonts w:eastAsia="Times New Roman"/>
          <w:szCs w:val="24"/>
        </w:rPr>
        <w:t>Κ</w:t>
      </w:r>
      <w:r w:rsidRPr="00B315F4">
        <w:rPr>
          <w:rFonts w:eastAsia="Times New Roman"/>
          <w:szCs w:val="24"/>
        </w:rPr>
        <w:t xml:space="preserve">άποιοι ονειρεύονται και μιλούν και για νεκρανάσταση </w:t>
      </w:r>
      <w:r w:rsidRPr="00B315F4">
        <w:rPr>
          <w:rFonts w:eastAsia="Times New Roman"/>
          <w:szCs w:val="24"/>
        </w:rPr>
        <w:t>των στρατοδικείων της χούντας</w:t>
      </w:r>
      <w:r>
        <w:rPr>
          <w:rFonts w:eastAsia="Times New Roman"/>
          <w:szCs w:val="24"/>
        </w:rPr>
        <w:t>.</w:t>
      </w:r>
      <w:r w:rsidRPr="00B315F4">
        <w:rPr>
          <w:rFonts w:eastAsia="Times New Roman"/>
          <w:szCs w:val="24"/>
        </w:rPr>
        <w:t xml:space="preserve"> </w:t>
      </w:r>
      <w:r>
        <w:rPr>
          <w:rFonts w:eastAsia="Times New Roman"/>
          <w:szCs w:val="24"/>
        </w:rPr>
        <w:t>Ό</w:t>
      </w:r>
      <w:r w:rsidRPr="00B315F4">
        <w:rPr>
          <w:rFonts w:eastAsia="Times New Roman"/>
          <w:szCs w:val="24"/>
        </w:rPr>
        <w:t>λα αυτά τα υποστηρίζετε</w:t>
      </w:r>
      <w:r>
        <w:rPr>
          <w:rFonts w:eastAsia="Times New Roman"/>
          <w:szCs w:val="24"/>
        </w:rPr>
        <w:t>,</w:t>
      </w:r>
      <w:r w:rsidRPr="00B315F4">
        <w:rPr>
          <w:rFonts w:eastAsia="Times New Roman"/>
          <w:szCs w:val="24"/>
        </w:rPr>
        <w:t xml:space="preserve"> κύριοι της Αντιπολίτευσης</w:t>
      </w:r>
      <w:r>
        <w:rPr>
          <w:rFonts w:eastAsia="Times New Roman"/>
          <w:szCs w:val="24"/>
        </w:rPr>
        <w:t>;</w:t>
      </w:r>
      <w:r w:rsidRPr="00B315F4">
        <w:rPr>
          <w:rFonts w:eastAsia="Times New Roman"/>
          <w:szCs w:val="24"/>
        </w:rPr>
        <w:t xml:space="preserve"> </w:t>
      </w:r>
    </w:p>
    <w:p w14:paraId="77C03360" w14:textId="77777777" w:rsidR="006113A9" w:rsidRDefault="006B6FC4">
      <w:pPr>
        <w:spacing w:line="600" w:lineRule="auto"/>
        <w:ind w:firstLine="720"/>
        <w:contextualSpacing/>
        <w:jc w:val="both"/>
        <w:rPr>
          <w:rFonts w:eastAsia="Times New Roman"/>
          <w:szCs w:val="24"/>
        </w:rPr>
      </w:pPr>
      <w:r>
        <w:rPr>
          <w:rFonts w:eastAsia="Times New Roman"/>
          <w:szCs w:val="24"/>
        </w:rPr>
        <w:lastRenderedPageBreak/>
        <w:t>Σ</w:t>
      </w:r>
      <w:r w:rsidRPr="00B315F4">
        <w:rPr>
          <w:rFonts w:eastAsia="Times New Roman"/>
          <w:szCs w:val="24"/>
        </w:rPr>
        <w:t>υνεχίζετ</w:t>
      </w:r>
      <w:r>
        <w:rPr>
          <w:rFonts w:eastAsia="Times New Roman"/>
          <w:szCs w:val="24"/>
        </w:rPr>
        <w:t>ε</w:t>
      </w:r>
      <w:r w:rsidRPr="00B315F4">
        <w:rPr>
          <w:rFonts w:eastAsia="Times New Roman"/>
          <w:szCs w:val="24"/>
        </w:rPr>
        <w:t xml:space="preserve"> να υποστηρίζετ</w:t>
      </w:r>
      <w:r>
        <w:rPr>
          <w:rFonts w:eastAsia="Times New Roman"/>
          <w:szCs w:val="24"/>
        </w:rPr>
        <w:t>ε</w:t>
      </w:r>
      <w:r w:rsidRPr="00B315F4">
        <w:rPr>
          <w:rFonts w:eastAsia="Times New Roman"/>
          <w:szCs w:val="24"/>
        </w:rPr>
        <w:t xml:space="preserve"> ενώπιον του λαού ότι παραδίδουμε το όνομα της Μακεδονίας</w:t>
      </w:r>
      <w:r>
        <w:rPr>
          <w:rFonts w:eastAsia="Times New Roman"/>
          <w:szCs w:val="24"/>
        </w:rPr>
        <w:t>.</w:t>
      </w:r>
      <w:r w:rsidRPr="00B315F4">
        <w:rPr>
          <w:rFonts w:eastAsia="Times New Roman"/>
          <w:szCs w:val="24"/>
        </w:rPr>
        <w:t xml:space="preserve"> </w:t>
      </w:r>
      <w:r>
        <w:rPr>
          <w:rFonts w:eastAsia="Times New Roman"/>
          <w:szCs w:val="24"/>
        </w:rPr>
        <w:t>Γ</w:t>
      </w:r>
      <w:r w:rsidRPr="00B315F4">
        <w:rPr>
          <w:rFonts w:eastAsia="Times New Roman"/>
          <w:szCs w:val="24"/>
        </w:rPr>
        <w:t>ιατί</w:t>
      </w:r>
      <w:r>
        <w:rPr>
          <w:rFonts w:eastAsia="Times New Roman"/>
          <w:szCs w:val="24"/>
        </w:rPr>
        <w:t>, κύριοι και κυρίες της Νέας Δημοκρατίας και του</w:t>
      </w:r>
      <w:r w:rsidRPr="00B315F4">
        <w:rPr>
          <w:rFonts w:eastAsia="Times New Roman"/>
          <w:szCs w:val="24"/>
        </w:rPr>
        <w:t xml:space="preserve"> </w:t>
      </w:r>
      <w:r>
        <w:rPr>
          <w:rFonts w:eastAsia="Times New Roman"/>
          <w:szCs w:val="24"/>
        </w:rPr>
        <w:t>Π</w:t>
      </w:r>
      <w:r w:rsidRPr="00B315F4">
        <w:rPr>
          <w:rFonts w:eastAsia="Times New Roman"/>
          <w:szCs w:val="24"/>
        </w:rPr>
        <w:t>ΑΣΟΚ</w:t>
      </w:r>
      <w:r>
        <w:rPr>
          <w:rFonts w:eastAsia="Times New Roman"/>
          <w:szCs w:val="24"/>
        </w:rPr>
        <w:t>,</w:t>
      </w:r>
      <w:r w:rsidRPr="00B315F4">
        <w:rPr>
          <w:rFonts w:eastAsia="Times New Roman"/>
          <w:szCs w:val="24"/>
        </w:rPr>
        <w:t xml:space="preserve"> </w:t>
      </w:r>
      <w:r>
        <w:rPr>
          <w:rFonts w:eastAsia="Times New Roman"/>
          <w:szCs w:val="24"/>
        </w:rPr>
        <w:t>δ</w:t>
      </w:r>
      <w:r w:rsidRPr="00B315F4">
        <w:rPr>
          <w:rFonts w:eastAsia="Times New Roman"/>
          <w:szCs w:val="24"/>
        </w:rPr>
        <w:t xml:space="preserve">εν βγαίνετε </w:t>
      </w:r>
      <w:r>
        <w:rPr>
          <w:rFonts w:eastAsia="Times New Roman"/>
          <w:szCs w:val="24"/>
        </w:rPr>
        <w:t>ευθαρσώς</w:t>
      </w:r>
      <w:r w:rsidRPr="00B315F4">
        <w:rPr>
          <w:rFonts w:eastAsia="Times New Roman"/>
          <w:szCs w:val="24"/>
        </w:rPr>
        <w:t xml:space="preserve"> να </w:t>
      </w:r>
      <w:r w:rsidRPr="00B315F4">
        <w:rPr>
          <w:rFonts w:eastAsia="Times New Roman"/>
          <w:szCs w:val="24"/>
        </w:rPr>
        <w:t xml:space="preserve">πείτε ότι για πολλές δεκαετίες το γειτονικό μας κράτος αποκαλείται σκέτο </w:t>
      </w:r>
      <w:r>
        <w:rPr>
          <w:rFonts w:eastAsia="Times New Roman"/>
          <w:szCs w:val="24"/>
        </w:rPr>
        <w:t>«</w:t>
      </w:r>
      <w:r w:rsidRPr="00B315F4">
        <w:rPr>
          <w:rFonts w:eastAsia="Times New Roman"/>
          <w:szCs w:val="24"/>
        </w:rPr>
        <w:t>Μακεδονία</w:t>
      </w:r>
      <w:r>
        <w:rPr>
          <w:rFonts w:eastAsia="Times New Roman"/>
          <w:szCs w:val="24"/>
        </w:rPr>
        <w:t>»,</w:t>
      </w:r>
      <w:r w:rsidRPr="00B315F4">
        <w:rPr>
          <w:rFonts w:eastAsia="Times New Roman"/>
          <w:szCs w:val="24"/>
        </w:rPr>
        <w:t xml:space="preserve"> χωρίς προσθήκη επιπλέον γεωγραφικού προσδιορισμού</w:t>
      </w:r>
      <w:r>
        <w:rPr>
          <w:rFonts w:eastAsia="Times New Roman"/>
          <w:szCs w:val="24"/>
        </w:rPr>
        <w:t>;</w:t>
      </w:r>
      <w:r w:rsidRPr="00B315F4">
        <w:rPr>
          <w:rFonts w:eastAsia="Times New Roman"/>
          <w:szCs w:val="24"/>
        </w:rPr>
        <w:t xml:space="preserve"> Γιατί </w:t>
      </w:r>
      <w:r>
        <w:rPr>
          <w:rFonts w:eastAsia="Times New Roman"/>
          <w:szCs w:val="24"/>
        </w:rPr>
        <w:t>δ</w:t>
      </w:r>
      <w:r w:rsidRPr="00B315F4">
        <w:rPr>
          <w:rFonts w:eastAsia="Times New Roman"/>
          <w:szCs w:val="24"/>
        </w:rPr>
        <w:t xml:space="preserve">εν βγαίνετε να πείτε ότι η Ενδιάμεση Συμφωνία του 1995 αναγνωρίζει το συγκεκριμένο κράτος ως </w:t>
      </w:r>
      <w:r>
        <w:rPr>
          <w:rFonts w:eastAsia="Times New Roman"/>
          <w:szCs w:val="24"/>
        </w:rPr>
        <w:t>Π</w:t>
      </w:r>
      <w:r w:rsidRPr="00B315F4">
        <w:rPr>
          <w:rFonts w:eastAsia="Times New Roman"/>
          <w:szCs w:val="24"/>
        </w:rPr>
        <w:t>ρώην Γιουγκοσλαβικ</w:t>
      </w:r>
      <w:r w:rsidRPr="00B315F4">
        <w:rPr>
          <w:rFonts w:eastAsia="Times New Roman"/>
          <w:szCs w:val="24"/>
        </w:rPr>
        <w:t>ή Δημοκρατία της Μακεδονίας</w:t>
      </w:r>
      <w:r>
        <w:rPr>
          <w:rFonts w:eastAsia="Times New Roman"/>
          <w:szCs w:val="24"/>
        </w:rPr>
        <w:t>;</w:t>
      </w:r>
      <w:r w:rsidRPr="00B315F4">
        <w:rPr>
          <w:rFonts w:eastAsia="Times New Roman"/>
          <w:szCs w:val="24"/>
        </w:rPr>
        <w:t xml:space="preserve"> </w:t>
      </w:r>
    </w:p>
    <w:p w14:paraId="77C03361" w14:textId="77777777" w:rsidR="006113A9" w:rsidRDefault="006B6FC4">
      <w:pPr>
        <w:spacing w:line="600" w:lineRule="auto"/>
        <w:ind w:firstLine="720"/>
        <w:contextualSpacing/>
        <w:jc w:val="both"/>
        <w:rPr>
          <w:rFonts w:eastAsia="Times New Roman"/>
          <w:szCs w:val="24"/>
        </w:rPr>
      </w:pPr>
      <w:r w:rsidRPr="00B315F4">
        <w:rPr>
          <w:rFonts w:eastAsia="Times New Roman"/>
          <w:szCs w:val="24"/>
        </w:rPr>
        <w:t xml:space="preserve">Γιατί δεν καταθέτετε στα </w:t>
      </w:r>
      <w:r>
        <w:rPr>
          <w:rFonts w:eastAsia="Times New Roman"/>
          <w:szCs w:val="24"/>
        </w:rPr>
        <w:t>Π</w:t>
      </w:r>
      <w:r w:rsidRPr="00B315F4">
        <w:rPr>
          <w:rFonts w:eastAsia="Times New Roman"/>
          <w:szCs w:val="24"/>
        </w:rPr>
        <w:t>ρακτικά</w:t>
      </w:r>
      <w:r>
        <w:rPr>
          <w:rFonts w:eastAsia="Times New Roman"/>
          <w:szCs w:val="24"/>
        </w:rPr>
        <w:t xml:space="preserve"> τα ισχύοντα</w:t>
      </w:r>
      <w:r w:rsidRPr="00B315F4">
        <w:rPr>
          <w:rFonts w:eastAsia="Times New Roman"/>
          <w:szCs w:val="24"/>
        </w:rPr>
        <w:t xml:space="preserve"> διαβατήρια που αναγράφουν </w:t>
      </w:r>
      <w:r>
        <w:rPr>
          <w:rFonts w:eastAsia="Times New Roman"/>
          <w:szCs w:val="24"/>
        </w:rPr>
        <w:t>«</w:t>
      </w:r>
      <w:r w:rsidRPr="00B315F4">
        <w:rPr>
          <w:rFonts w:eastAsia="Times New Roman"/>
          <w:szCs w:val="24"/>
        </w:rPr>
        <w:t>Δημοκρατία της Μακεδονίας</w:t>
      </w:r>
      <w:r>
        <w:rPr>
          <w:rFonts w:eastAsia="Times New Roman"/>
          <w:szCs w:val="24"/>
        </w:rPr>
        <w:t>»; Αυτό είναι το διαβατήριο με οποίο</w:t>
      </w:r>
      <w:r w:rsidRPr="00B315F4">
        <w:rPr>
          <w:rFonts w:eastAsia="Times New Roman"/>
          <w:szCs w:val="24"/>
        </w:rPr>
        <w:t xml:space="preserve"> μπαίνουν και βγαίνουν οι γείτονές μας στη </w:t>
      </w:r>
      <w:r>
        <w:rPr>
          <w:rFonts w:eastAsia="Times New Roman"/>
          <w:szCs w:val="24"/>
        </w:rPr>
        <w:t>χ</w:t>
      </w:r>
      <w:r w:rsidRPr="00B315F4">
        <w:rPr>
          <w:rFonts w:eastAsia="Times New Roman"/>
          <w:szCs w:val="24"/>
        </w:rPr>
        <w:t>ώρα</w:t>
      </w:r>
      <w:r>
        <w:rPr>
          <w:rFonts w:eastAsia="Times New Roman"/>
          <w:szCs w:val="24"/>
        </w:rPr>
        <w:t>.</w:t>
      </w:r>
      <w:r w:rsidRPr="00B315F4">
        <w:rPr>
          <w:rFonts w:eastAsia="Times New Roman"/>
          <w:szCs w:val="24"/>
        </w:rPr>
        <w:t xml:space="preserve"> </w:t>
      </w:r>
      <w:r>
        <w:rPr>
          <w:rFonts w:eastAsia="Times New Roman"/>
          <w:szCs w:val="24"/>
        </w:rPr>
        <w:t xml:space="preserve">«Δημοκρατία της Μακεδονίας» </w:t>
      </w:r>
      <w:r w:rsidRPr="00B315F4">
        <w:rPr>
          <w:rFonts w:eastAsia="Times New Roman"/>
          <w:szCs w:val="24"/>
        </w:rPr>
        <w:t>αναγράφει</w:t>
      </w:r>
      <w:r>
        <w:rPr>
          <w:rFonts w:eastAsia="Times New Roman"/>
          <w:szCs w:val="24"/>
        </w:rPr>
        <w:t>.</w:t>
      </w:r>
      <w:r w:rsidRPr="00B315F4">
        <w:rPr>
          <w:rFonts w:eastAsia="Times New Roman"/>
          <w:szCs w:val="24"/>
        </w:rPr>
        <w:t xml:space="preserve"> </w:t>
      </w:r>
    </w:p>
    <w:p w14:paraId="77C03362" w14:textId="77777777" w:rsidR="006113A9" w:rsidRDefault="006B6FC4">
      <w:pPr>
        <w:spacing w:line="600" w:lineRule="auto"/>
        <w:ind w:firstLine="720"/>
        <w:contextualSpacing/>
        <w:jc w:val="both"/>
        <w:rPr>
          <w:rFonts w:eastAsia="Times New Roman"/>
          <w:szCs w:val="24"/>
        </w:rPr>
      </w:pPr>
      <w:r>
        <w:rPr>
          <w:rFonts w:eastAsia="Times New Roman"/>
          <w:szCs w:val="24"/>
        </w:rPr>
        <w:t>Τ</w:t>
      </w:r>
      <w:r w:rsidRPr="00B315F4">
        <w:rPr>
          <w:rFonts w:eastAsia="Times New Roman"/>
          <w:szCs w:val="24"/>
        </w:rPr>
        <w:t xml:space="preserve">ο καταθέτω παρακαλώ </w:t>
      </w:r>
      <w:r>
        <w:rPr>
          <w:rFonts w:eastAsia="Times New Roman"/>
          <w:szCs w:val="24"/>
        </w:rPr>
        <w:t>για τα</w:t>
      </w:r>
      <w:r w:rsidRPr="00B315F4">
        <w:rPr>
          <w:rFonts w:eastAsia="Times New Roman"/>
          <w:szCs w:val="24"/>
        </w:rPr>
        <w:t xml:space="preserve"> </w:t>
      </w:r>
      <w:r>
        <w:rPr>
          <w:rFonts w:eastAsia="Times New Roman"/>
          <w:szCs w:val="24"/>
        </w:rPr>
        <w:t>Π</w:t>
      </w:r>
      <w:r w:rsidRPr="00B315F4">
        <w:rPr>
          <w:rFonts w:eastAsia="Times New Roman"/>
          <w:szCs w:val="24"/>
        </w:rPr>
        <w:t>ρακτικά</w:t>
      </w:r>
      <w:r>
        <w:rPr>
          <w:rFonts w:eastAsia="Times New Roman"/>
          <w:szCs w:val="24"/>
        </w:rPr>
        <w:t>.</w:t>
      </w:r>
    </w:p>
    <w:p w14:paraId="77C03363" w14:textId="77777777" w:rsidR="006113A9" w:rsidRDefault="006B6FC4">
      <w:pPr>
        <w:spacing w:line="600" w:lineRule="auto"/>
        <w:ind w:firstLine="720"/>
        <w:contextualSpacing/>
        <w:jc w:val="both"/>
        <w:rPr>
          <w:rFonts w:eastAsia="Times New Roman"/>
          <w:szCs w:val="24"/>
        </w:rPr>
      </w:pPr>
      <w:r w:rsidRPr="00404E28">
        <w:rPr>
          <w:rFonts w:eastAsia="Times New Roman"/>
          <w:szCs w:val="24"/>
        </w:rPr>
        <w:t xml:space="preserve">(Στο σημείο αυτό </w:t>
      </w:r>
      <w:r>
        <w:rPr>
          <w:rFonts w:eastAsia="Times New Roman"/>
          <w:szCs w:val="24"/>
        </w:rPr>
        <w:t>η Βουλευτής κ</w:t>
      </w:r>
      <w:r>
        <w:rPr>
          <w:rFonts w:eastAsia="Times New Roman"/>
          <w:szCs w:val="24"/>
        </w:rPr>
        <w:t>.</w:t>
      </w:r>
      <w:r>
        <w:rPr>
          <w:rFonts w:eastAsia="Times New Roman"/>
          <w:szCs w:val="24"/>
        </w:rPr>
        <w:t xml:space="preserve"> Ελισσάβετ Σκούφα </w:t>
      </w:r>
      <w:r w:rsidRPr="00404E28">
        <w:rPr>
          <w:rFonts w:eastAsia="Times New Roman"/>
          <w:szCs w:val="24"/>
        </w:rPr>
        <w:t>καταθέτει για τα Πρακτικά τ</w:t>
      </w:r>
      <w:r>
        <w:rPr>
          <w:rFonts w:eastAsia="Times New Roman"/>
          <w:szCs w:val="24"/>
        </w:rPr>
        <w:t>ο</w:t>
      </w:r>
      <w:r w:rsidRPr="00404E28">
        <w:rPr>
          <w:rFonts w:eastAsia="Times New Roman"/>
          <w:szCs w:val="24"/>
        </w:rPr>
        <w:t xml:space="preserve"> προαναφερθέν έγγραφ</w:t>
      </w:r>
      <w:r>
        <w:rPr>
          <w:rFonts w:eastAsia="Times New Roman"/>
          <w:szCs w:val="24"/>
        </w:rPr>
        <w:t>ο</w:t>
      </w:r>
      <w:r w:rsidRPr="00404E28">
        <w:rPr>
          <w:rFonts w:eastAsia="Times New Roman"/>
          <w:szCs w:val="24"/>
        </w:rPr>
        <w:t>, τ</w:t>
      </w:r>
      <w:r>
        <w:rPr>
          <w:rFonts w:eastAsia="Times New Roman"/>
          <w:szCs w:val="24"/>
        </w:rPr>
        <w:t>ο</w:t>
      </w:r>
      <w:r w:rsidRPr="00404E28">
        <w:rPr>
          <w:rFonts w:eastAsia="Times New Roman"/>
          <w:szCs w:val="24"/>
        </w:rPr>
        <w:t xml:space="preserve"> οποί</w:t>
      </w:r>
      <w:r>
        <w:rPr>
          <w:rFonts w:eastAsia="Times New Roman"/>
          <w:szCs w:val="24"/>
        </w:rPr>
        <w:t>ο</w:t>
      </w:r>
      <w:r w:rsidRPr="00404E28">
        <w:rPr>
          <w:rFonts w:eastAsia="Times New Roman"/>
          <w:szCs w:val="24"/>
        </w:rPr>
        <w:t xml:space="preserve"> βρίσκ</w:t>
      </w:r>
      <w:r>
        <w:rPr>
          <w:rFonts w:eastAsia="Times New Roman"/>
          <w:szCs w:val="24"/>
        </w:rPr>
        <w:t>εται</w:t>
      </w:r>
      <w:r w:rsidRPr="00404E28">
        <w:rPr>
          <w:rFonts w:eastAsia="Times New Roman"/>
          <w:szCs w:val="24"/>
        </w:rPr>
        <w:t xml:space="preserve"> στο </w:t>
      </w:r>
      <w:r>
        <w:rPr>
          <w:rFonts w:eastAsia="Times New Roman"/>
          <w:szCs w:val="24"/>
        </w:rPr>
        <w:t>α</w:t>
      </w:r>
      <w:r w:rsidRPr="00404E28">
        <w:rPr>
          <w:rFonts w:eastAsia="Times New Roman"/>
          <w:szCs w:val="24"/>
        </w:rPr>
        <w:t>ρχείο του Τμήματος Γραμματείας της Διεύθυνσης Στενογραφίας και Πρακτικών της Βουλής)</w:t>
      </w:r>
    </w:p>
    <w:p w14:paraId="77C03364" w14:textId="77777777" w:rsidR="006113A9" w:rsidRDefault="006B6FC4">
      <w:pPr>
        <w:spacing w:line="600" w:lineRule="auto"/>
        <w:ind w:firstLine="720"/>
        <w:contextualSpacing/>
        <w:jc w:val="both"/>
        <w:rPr>
          <w:rFonts w:eastAsia="Times New Roman"/>
          <w:szCs w:val="24"/>
        </w:rPr>
      </w:pPr>
      <w:r w:rsidRPr="00B315F4">
        <w:rPr>
          <w:rFonts w:eastAsia="Times New Roman"/>
          <w:szCs w:val="24"/>
        </w:rPr>
        <w:lastRenderedPageBreak/>
        <w:t xml:space="preserve">Γιατί δεν </w:t>
      </w:r>
      <w:r w:rsidRPr="00B315F4">
        <w:rPr>
          <w:rFonts w:eastAsia="Times New Roman"/>
          <w:szCs w:val="24"/>
        </w:rPr>
        <w:t>ομολογείτ</w:t>
      </w:r>
      <w:r>
        <w:rPr>
          <w:rFonts w:eastAsia="Times New Roman"/>
          <w:szCs w:val="24"/>
        </w:rPr>
        <w:t>ε</w:t>
      </w:r>
      <w:r w:rsidRPr="00B315F4">
        <w:rPr>
          <w:rFonts w:eastAsia="Times New Roman"/>
          <w:szCs w:val="24"/>
        </w:rPr>
        <w:t xml:space="preserve"> ότι τόσα χρόνια οι συνοριοφύλακες σφράγι</w:t>
      </w:r>
      <w:r>
        <w:rPr>
          <w:rFonts w:eastAsia="Times New Roman"/>
          <w:szCs w:val="24"/>
        </w:rPr>
        <w:t>ζ</w:t>
      </w:r>
      <w:r w:rsidRPr="00B315F4">
        <w:rPr>
          <w:rFonts w:eastAsia="Times New Roman"/>
          <w:szCs w:val="24"/>
        </w:rPr>
        <w:t>αν</w:t>
      </w:r>
      <w:r>
        <w:rPr>
          <w:rFonts w:eastAsia="Times New Roman"/>
          <w:szCs w:val="24"/>
        </w:rPr>
        <w:t>,</w:t>
      </w:r>
      <w:r w:rsidRPr="00B315F4">
        <w:rPr>
          <w:rFonts w:eastAsia="Times New Roman"/>
          <w:szCs w:val="24"/>
        </w:rPr>
        <w:t xml:space="preserve"> αντί γι</w:t>
      </w:r>
      <w:r>
        <w:rPr>
          <w:rFonts w:eastAsia="Times New Roman"/>
          <w:szCs w:val="24"/>
        </w:rPr>
        <w:t>’</w:t>
      </w:r>
      <w:r w:rsidRPr="00B315F4">
        <w:rPr>
          <w:rFonts w:eastAsia="Times New Roman"/>
          <w:szCs w:val="24"/>
        </w:rPr>
        <w:t xml:space="preserve"> αυτά τα </w:t>
      </w:r>
      <w:r>
        <w:rPr>
          <w:rFonts w:eastAsia="Times New Roman"/>
          <w:szCs w:val="24"/>
        </w:rPr>
        <w:t xml:space="preserve">διαβατήρια, λευκά </w:t>
      </w:r>
      <w:r w:rsidRPr="00B315F4">
        <w:rPr>
          <w:rFonts w:eastAsia="Times New Roman"/>
          <w:szCs w:val="24"/>
        </w:rPr>
        <w:t>χαρτάκια</w:t>
      </w:r>
      <w:r>
        <w:rPr>
          <w:rFonts w:eastAsia="Times New Roman"/>
          <w:szCs w:val="24"/>
        </w:rPr>
        <w:t>;</w:t>
      </w:r>
      <w:r w:rsidRPr="00B315F4">
        <w:rPr>
          <w:rFonts w:eastAsia="Times New Roman"/>
          <w:szCs w:val="24"/>
        </w:rPr>
        <w:t xml:space="preserve"> </w:t>
      </w:r>
      <w:r>
        <w:rPr>
          <w:rFonts w:eastAsia="Times New Roman"/>
          <w:szCs w:val="24"/>
        </w:rPr>
        <w:t>Έ</w:t>
      </w:r>
      <w:r w:rsidRPr="00B315F4">
        <w:rPr>
          <w:rFonts w:eastAsia="Times New Roman"/>
          <w:szCs w:val="24"/>
        </w:rPr>
        <w:t>τσι α</w:t>
      </w:r>
      <w:r>
        <w:rPr>
          <w:rFonts w:eastAsia="Times New Roman"/>
          <w:szCs w:val="24"/>
        </w:rPr>
        <w:t>σ</w:t>
      </w:r>
      <w:r w:rsidRPr="00B315F4">
        <w:rPr>
          <w:rFonts w:eastAsia="Times New Roman"/>
          <w:szCs w:val="24"/>
        </w:rPr>
        <w:t>κούσατε εξωτερική πολιτική</w:t>
      </w:r>
      <w:r>
        <w:rPr>
          <w:rFonts w:eastAsia="Times New Roman"/>
          <w:szCs w:val="24"/>
        </w:rPr>
        <w:t>,</w:t>
      </w:r>
      <w:r w:rsidRPr="00B315F4">
        <w:rPr>
          <w:rFonts w:eastAsia="Times New Roman"/>
          <w:szCs w:val="24"/>
        </w:rPr>
        <w:t xml:space="preserve"> με λευκά χαρτάκια και στρουθοκ</w:t>
      </w:r>
      <w:r>
        <w:rPr>
          <w:rFonts w:eastAsia="Times New Roman"/>
          <w:szCs w:val="24"/>
        </w:rPr>
        <w:t>αμηλίζοντας.</w:t>
      </w:r>
    </w:p>
    <w:p w14:paraId="77C03365" w14:textId="77777777" w:rsidR="006113A9" w:rsidRDefault="006B6FC4">
      <w:pPr>
        <w:spacing w:line="600" w:lineRule="auto"/>
        <w:ind w:firstLine="720"/>
        <w:contextualSpacing/>
        <w:jc w:val="both"/>
        <w:rPr>
          <w:rFonts w:eastAsia="Times New Roman"/>
          <w:szCs w:val="24"/>
        </w:rPr>
      </w:pPr>
      <w:r w:rsidRPr="00B315F4">
        <w:rPr>
          <w:rFonts w:eastAsia="Times New Roman"/>
          <w:szCs w:val="24"/>
        </w:rPr>
        <w:t>Γιατί δεν ομολογείτ</w:t>
      </w:r>
      <w:r>
        <w:rPr>
          <w:rFonts w:eastAsia="Times New Roman"/>
          <w:szCs w:val="24"/>
        </w:rPr>
        <w:t>ε</w:t>
      </w:r>
      <w:r w:rsidRPr="00B315F4">
        <w:rPr>
          <w:rFonts w:eastAsia="Times New Roman"/>
          <w:szCs w:val="24"/>
        </w:rPr>
        <w:t xml:space="preserve"> </w:t>
      </w:r>
      <w:r>
        <w:rPr>
          <w:rFonts w:eastAsia="Times New Roman"/>
          <w:szCs w:val="24"/>
        </w:rPr>
        <w:t>ευθαρσώς</w:t>
      </w:r>
      <w:r w:rsidRPr="00B315F4">
        <w:rPr>
          <w:rFonts w:eastAsia="Times New Roman"/>
          <w:szCs w:val="24"/>
        </w:rPr>
        <w:t xml:space="preserve"> </w:t>
      </w:r>
      <w:r>
        <w:rPr>
          <w:rFonts w:eastAsia="Times New Roman"/>
          <w:szCs w:val="24"/>
        </w:rPr>
        <w:t xml:space="preserve">ότι εκατόν σαράντα </w:t>
      </w:r>
      <w:r w:rsidRPr="00B315F4">
        <w:rPr>
          <w:rFonts w:eastAsia="Times New Roman"/>
          <w:szCs w:val="24"/>
        </w:rPr>
        <w:t xml:space="preserve">χώρες παγκοσμίως μέχρι τώρα </w:t>
      </w:r>
      <w:r w:rsidRPr="00B315F4">
        <w:rPr>
          <w:rFonts w:eastAsia="Times New Roman"/>
          <w:szCs w:val="24"/>
        </w:rPr>
        <w:t xml:space="preserve">χρησιμοποιούν τον όρο </w:t>
      </w:r>
      <w:r>
        <w:rPr>
          <w:rFonts w:eastAsia="Times New Roman"/>
          <w:szCs w:val="24"/>
        </w:rPr>
        <w:t>«</w:t>
      </w:r>
      <w:r w:rsidRPr="00B315F4">
        <w:rPr>
          <w:rFonts w:eastAsia="Times New Roman"/>
          <w:szCs w:val="24"/>
        </w:rPr>
        <w:t>Δημοκρατία της Μακεδονίας</w:t>
      </w:r>
      <w:r>
        <w:rPr>
          <w:rFonts w:eastAsia="Times New Roman"/>
          <w:szCs w:val="24"/>
        </w:rPr>
        <w:t>»; Σκέτο «της Μακεδονίας».</w:t>
      </w:r>
      <w:r w:rsidRPr="00B315F4">
        <w:rPr>
          <w:rFonts w:eastAsia="Times New Roman"/>
          <w:szCs w:val="24"/>
        </w:rPr>
        <w:t xml:space="preserve"> Γιατί </w:t>
      </w:r>
      <w:r>
        <w:rPr>
          <w:rFonts w:eastAsia="Times New Roman"/>
          <w:szCs w:val="24"/>
        </w:rPr>
        <w:t>δ</w:t>
      </w:r>
      <w:r w:rsidRPr="00B315F4">
        <w:rPr>
          <w:rFonts w:eastAsia="Times New Roman"/>
          <w:szCs w:val="24"/>
        </w:rPr>
        <w:t>εν βγαίνετε να πείτε ότι από το 2008 όλα τα ελληνικά κόμματα</w:t>
      </w:r>
      <w:r>
        <w:rPr>
          <w:rFonts w:eastAsia="Times New Roman"/>
          <w:szCs w:val="24"/>
        </w:rPr>
        <w:t xml:space="preserve"> –</w:t>
      </w:r>
      <w:r w:rsidRPr="00B315F4">
        <w:rPr>
          <w:rFonts w:eastAsia="Times New Roman"/>
          <w:szCs w:val="24"/>
        </w:rPr>
        <w:t>όλα</w:t>
      </w:r>
      <w:r>
        <w:rPr>
          <w:rFonts w:eastAsia="Times New Roman"/>
          <w:szCs w:val="24"/>
        </w:rPr>
        <w:t>, πλην του τότε ΛΑΟΣ-</w:t>
      </w:r>
      <w:r w:rsidRPr="00B315F4">
        <w:rPr>
          <w:rFonts w:eastAsia="Times New Roman"/>
          <w:szCs w:val="24"/>
        </w:rPr>
        <w:t xml:space="preserve"> </w:t>
      </w:r>
      <w:r>
        <w:rPr>
          <w:rFonts w:eastAsia="Times New Roman"/>
          <w:szCs w:val="24"/>
        </w:rPr>
        <w:t xml:space="preserve">είχαν στηρίξει και αποδεχθεί, </w:t>
      </w:r>
      <w:r w:rsidRPr="00B315F4">
        <w:rPr>
          <w:rFonts w:eastAsia="Times New Roman"/>
          <w:szCs w:val="24"/>
        </w:rPr>
        <w:t>στο πλαίσιο της εθνικής γραμμής</w:t>
      </w:r>
      <w:r>
        <w:rPr>
          <w:rFonts w:eastAsia="Times New Roman"/>
          <w:szCs w:val="24"/>
        </w:rPr>
        <w:t>,</w:t>
      </w:r>
      <w:r w:rsidRPr="00B315F4">
        <w:rPr>
          <w:rFonts w:eastAsia="Times New Roman"/>
          <w:szCs w:val="24"/>
        </w:rPr>
        <w:t xml:space="preserve"> σύνθετη ονομασία με γεωγ</w:t>
      </w:r>
      <w:r w:rsidRPr="00B315F4">
        <w:rPr>
          <w:rFonts w:eastAsia="Times New Roman"/>
          <w:szCs w:val="24"/>
        </w:rPr>
        <w:t>ραφικό πρ</w:t>
      </w:r>
      <w:r>
        <w:rPr>
          <w:rFonts w:eastAsia="Times New Roman"/>
          <w:szCs w:val="24"/>
        </w:rPr>
        <w:t xml:space="preserve">οσδιορισμό για όλες τις χρήσεις; </w:t>
      </w:r>
      <w:r w:rsidRPr="00B315F4">
        <w:rPr>
          <w:rFonts w:eastAsia="Times New Roman"/>
          <w:szCs w:val="24"/>
        </w:rPr>
        <w:t>Γιατί υπ</w:t>
      </w:r>
      <w:r>
        <w:rPr>
          <w:rFonts w:eastAsia="Times New Roman"/>
          <w:szCs w:val="24"/>
        </w:rPr>
        <w:t>ο</w:t>
      </w:r>
      <w:r w:rsidRPr="00B315F4">
        <w:rPr>
          <w:rFonts w:eastAsia="Times New Roman"/>
          <w:szCs w:val="24"/>
        </w:rPr>
        <w:t>χωρείτε από αυτήν την εθνική γραμμή</w:t>
      </w:r>
      <w:r>
        <w:rPr>
          <w:rFonts w:eastAsia="Times New Roman"/>
          <w:szCs w:val="24"/>
        </w:rPr>
        <w:t>,</w:t>
      </w:r>
      <w:r w:rsidRPr="00B315F4">
        <w:rPr>
          <w:rFonts w:eastAsia="Times New Roman"/>
          <w:szCs w:val="24"/>
        </w:rPr>
        <w:t xml:space="preserve"> όπως την εξέφρασε και ο Κ</w:t>
      </w:r>
      <w:r>
        <w:rPr>
          <w:rFonts w:eastAsia="Times New Roman"/>
          <w:szCs w:val="24"/>
        </w:rPr>
        <w:t xml:space="preserve">ώστας </w:t>
      </w:r>
      <w:r w:rsidRPr="00B315F4">
        <w:rPr>
          <w:rFonts w:eastAsia="Times New Roman"/>
          <w:szCs w:val="24"/>
        </w:rPr>
        <w:t>Καραμανλής</w:t>
      </w:r>
      <w:r>
        <w:rPr>
          <w:rFonts w:eastAsia="Times New Roman"/>
          <w:szCs w:val="24"/>
        </w:rPr>
        <w:t>,</w:t>
      </w:r>
      <w:r w:rsidRPr="00B315F4">
        <w:rPr>
          <w:rFonts w:eastAsia="Times New Roman"/>
          <w:szCs w:val="24"/>
        </w:rPr>
        <w:t xml:space="preserve"> κυρίες και κύριοι</w:t>
      </w:r>
      <w:r>
        <w:rPr>
          <w:rFonts w:eastAsia="Times New Roman"/>
          <w:szCs w:val="24"/>
        </w:rPr>
        <w:t>;</w:t>
      </w:r>
      <w:r w:rsidRPr="00B315F4">
        <w:rPr>
          <w:rFonts w:eastAsia="Times New Roman"/>
          <w:szCs w:val="24"/>
        </w:rPr>
        <w:t xml:space="preserve"> </w:t>
      </w:r>
      <w:r>
        <w:rPr>
          <w:rFonts w:eastAsia="Times New Roman"/>
          <w:szCs w:val="24"/>
        </w:rPr>
        <w:t>Π</w:t>
      </w:r>
      <w:r w:rsidRPr="00B315F4">
        <w:rPr>
          <w:rFonts w:eastAsia="Times New Roman"/>
          <w:szCs w:val="24"/>
        </w:rPr>
        <w:t xml:space="preserve">εριμένουμε απάντηση στο συγκεκριμένο </w:t>
      </w:r>
      <w:r>
        <w:rPr>
          <w:rFonts w:eastAsia="Times New Roman"/>
          <w:szCs w:val="24"/>
        </w:rPr>
        <w:t>ε</w:t>
      </w:r>
      <w:r w:rsidRPr="00B315F4">
        <w:rPr>
          <w:rFonts w:eastAsia="Times New Roman"/>
          <w:szCs w:val="24"/>
        </w:rPr>
        <w:t>ρ</w:t>
      </w:r>
      <w:r>
        <w:rPr>
          <w:rFonts w:eastAsia="Times New Roman"/>
          <w:szCs w:val="24"/>
        </w:rPr>
        <w:t>ώτημα.</w:t>
      </w:r>
    </w:p>
    <w:p w14:paraId="77C03366" w14:textId="77777777" w:rsidR="006113A9" w:rsidRDefault="006B6FC4">
      <w:pPr>
        <w:spacing w:line="600" w:lineRule="auto"/>
        <w:ind w:firstLine="720"/>
        <w:contextualSpacing/>
        <w:jc w:val="both"/>
        <w:rPr>
          <w:rFonts w:eastAsia="Times New Roman"/>
          <w:szCs w:val="24"/>
        </w:rPr>
      </w:pPr>
      <w:r w:rsidRPr="00B315F4">
        <w:rPr>
          <w:rFonts w:eastAsia="Times New Roman"/>
          <w:szCs w:val="24"/>
        </w:rPr>
        <w:t xml:space="preserve">Γιατί </w:t>
      </w:r>
      <w:r>
        <w:rPr>
          <w:rFonts w:eastAsia="Times New Roman"/>
          <w:szCs w:val="24"/>
        </w:rPr>
        <w:t>δ</w:t>
      </w:r>
      <w:r w:rsidRPr="00B315F4">
        <w:rPr>
          <w:rFonts w:eastAsia="Times New Roman"/>
          <w:szCs w:val="24"/>
        </w:rPr>
        <w:t xml:space="preserve">εν βγαίνετε να πείτε ότι μόνο η παρούσα </w:t>
      </w:r>
      <w:r>
        <w:rPr>
          <w:rFonts w:eastAsia="Times New Roman"/>
          <w:szCs w:val="24"/>
        </w:rPr>
        <w:t>σ</w:t>
      </w:r>
      <w:r w:rsidRPr="00B315F4">
        <w:rPr>
          <w:rFonts w:eastAsia="Times New Roman"/>
          <w:szCs w:val="24"/>
        </w:rPr>
        <w:t>υμφωνία</w:t>
      </w:r>
      <w:r>
        <w:rPr>
          <w:rFonts w:eastAsia="Times New Roman"/>
          <w:szCs w:val="24"/>
        </w:rPr>
        <w:t>,</w:t>
      </w:r>
      <w:r w:rsidRPr="00B315F4">
        <w:rPr>
          <w:rFonts w:eastAsia="Times New Roman"/>
          <w:szCs w:val="24"/>
        </w:rPr>
        <w:t xml:space="preserve"> για πρώτη φορά</w:t>
      </w:r>
      <w:r>
        <w:rPr>
          <w:rFonts w:eastAsia="Times New Roman"/>
          <w:szCs w:val="24"/>
        </w:rPr>
        <w:t>,</w:t>
      </w:r>
      <w:r w:rsidRPr="00B315F4">
        <w:rPr>
          <w:rFonts w:eastAsia="Times New Roman"/>
          <w:szCs w:val="24"/>
        </w:rPr>
        <w:t xml:space="preserve"> ενσαρκώνει και υλοποιεί αυτή την </w:t>
      </w:r>
      <w:r>
        <w:rPr>
          <w:rFonts w:eastAsia="Times New Roman"/>
          <w:szCs w:val="24"/>
        </w:rPr>
        <w:t>ε</w:t>
      </w:r>
      <w:r w:rsidRPr="00B315F4">
        <w:rPr>
          <w:rFonts w:eastAsia="Times New Roman"/>
          <w:szCs w:val="24"/>
        </w:rPr>
        <w:t>θνική γρα</w:t>
      </w:r>
      <w:r>
        <w:rPr>
          <w:rFonts w:eastAsia="Times New Roman"/>
          <w:szCs w:val="24"/>
        </w:rPr>
        <w:t>μ</w:t>
      </w:r>
      <w:r w:rsidRPr="00B315F4">
        <w:rPr>
          <w:rFonts w:eastAsia="Times New Roman"/>
          <w:szCs w:val="24"/>
        </w:rPr>
        <w:t>μή</w:t>
      </w:r>
      <w:r>
        <w:rPr>
          <w:rFonts w:eastAsia="Times New Roman"/>
          <w:szCs w:val="24"/>
        </w:rPr>
        <w:t>,</w:t>
      </w:r>
      <w:r w:rsidRPr="00B315F4">
        <w:rPr>
          <w:rFonts w:eastAsia="Times New Roman"/>
          <w:szCs w:val="24"/>
        </w:rPr>
        <w:t xml:space="preserve"> το erga omnes δηλαδή</w:t>
      </w:r>
      <w:r>
        <w:rPr>
          <w:rFonts w:eastAsia="Times New Roman"/>
          <w:szCs w:val="24"/>
        </w:rPr>
        <w:t>,</w:t>
      </w:r>
      <w:r w:rsidRPr="00B315F4">
        <w:rPr>
          <w:rFonts w:eastAsia="Times New Roman"/>
          <w:szCs w:val="24"/>
        </w:rPr>
        <w:t xml:space="preserve"> με </w:t>
      </w:r>
      <w:r>
        <w:rPr>
          <w:rFonts w:eastAsia="Times New Roman"/>
          <w:szCs w:val="24"/>
        </w:rPr>
        <w:t>σ</w:t>
      </w:r>
      <w:r w:rsidRPr="00B315F4">
        <w:rPr>
          <w:rFonts w:eastAsia="Times New Roman"/>
          <w:szCs w:val="24"/>
        </w:rPr>
        <w:t xml:space="preserve">υνταγματική </w:t>
      </w:r>
      <w:r>
        <w:rPr>
          <w:rFonts w:eastAsia="Times New Roman"/>
          <w:szCs w:val="24"/>
        </w:rPr>
        <w:t>Α</w:t>
      </w:r>
      <w:r w:rsidRPr="00B315F4">
        <w:rPr>
          <w:rFonts w:eastAsia="Times New Roman"/>
          <w:szCs w:val="24"/>
        </w:rPr>
        <w:t>ναθεώρηση</w:t>
      </w:r>
      <w:r>
        <w:rPr>
          <w:rFonts w:eastAsia="Times New Roman"/>
          <w:szCs w:val="24"/>
        </w:rPr>
        <w:t>;</w:t>
      </w:r>
      <w:r w:rsidRPr="00B315F4">
        <w:rPr>
          <w:rFonts w:eastAsia="Times New Roman"/>
          <w:szCs w:val="24"/>
        </w:rPr>
        <w:t xml:space="preserve"> Γιατί </w:t>
      </w:r>
      <w:r>
        <w:rPr>
          <w:rFonts w:eastAsia="Times New Roman"/>
          <w:szCs w:val="24"/>
        </w:rPr>
        <w:t>δ</w:t>
      </w:r>
      <w:r w:rsidRPr="00B315F4">
        <w:rPr>
          <w:rFonts w:eastAsia="Times New Roman"/>
          <w:szCs w:val="24"/>
        </w:rPr>
        <w:t xml:space="preserve">εν βγαίνετε να πείτε ότι το </w:t>
      </w:r>
      <w:r>
        <w:rPr>
          <w:rFonts w:eastAsia="Times New Roman"/>
          <w:szCs w:val="24"/>
        </w:rPr>
        <w:t xml:space="preserve">«Βόρεια Μακεδονία» </w:t>
      </w:r>
      <w:r w:rsidRPr="00B315F4">
        <w:rPr>
          <w:rFonts w:eastAsia="Times New Roman"/>
          <w:szCs w:val="24"/>
        </w:rPr>
        <w:t xml:space="preserve">διασφαλίζει καλύτερα και πιο αποτελεσματικά το εθνικό συμφέρον από το </w:t>
      </w:r>
      <w:r>
        <w:rPr>
          <w:rFonts w:eastAsia="Times New Roman"/>
          <w:szCs w:val="24"/>
        </w:rPr>
        <w:lastRenderedPageBreak/>
        <w:t>τω</w:t>
      </w:r>
      <w:r w:rsidRPr="00B315F4">
        <w:rPr>
          <w:rFonts w:eastAsia="Times New Roman"/>
          <w:szCs w:val="24"/>
        </w:rPr>
        <w:t xml:space="preserve">ρινό και </w:t>
      </w:r>
      <w:r>
        <w:rPr>
          <w:rFonts w:eastAsia="Times New Roman"/>
          <w:szCs w:val="24"/>
        </w:rPr>
        <w:t>ισχύον</w:t>
      </w:r>
      <w:r w:rsidRPr="00B315F4">
        <w:rPr>
          <w:rFonts w:eastAsia="Times New Roman"/>
          <w:szCs w:val="24"/>
        </w:rPr>
        <w:t xml:space="preserve"> </w:t>
      </w:r>
      <w:r>
        <w:rPr>
          <w:rFonts w:eastAsia="Times New Roman"/>
          <w:szCs w:val="24"/>
        </w:rPr>
        <w:t>«</w:t>
      </w:r>
      <w:r w:rsidRPr="00B315F4">
        <w:rPr>
          <w:rFonts w:eastAsia="Times New Roman"/>
          <w:szCs w:val="24"/>
        </w:rPr>
        <w:t>Δημοκρατία της Μακεδονίας</w:t>
      </w:r>
      <w:r>
        <w:rPr>
          <w:rFonts w:eastAsia="Times New Roman"/>
          <w:szCs w:val="24"/>
        </w:rPr>
        <w:t>»;</w:t>
      </w:r>
      <w:r w:rsidRPr="00B315F4">
        <w:rPr>
          <w:rFonts w:eastAsia="Times New Roman"/>
          <w:szCs w:val="24"/>
        </w:rPr>
        <w:t xml:space="preserve"> </w:t>
      </w:r>
      <w:r>
        <w:rPr>
          <w:rFonts w:eastAsia="Times New Roman"/>
          <w:szCs w:val="24"/>
        </w:rPr>
        <w:t>Έ</w:t>
      </w:r>
      <w:r w:rsidRPr="00B315F4">
        <w:rPr>
          <w:rFonts w:eastAsia="Times New Roman"/>
          <w:szCs w:val="24"/>
        </w:rPr>
        <w:t xml:space="preserve">τσι αποκαλούν </w:t>
      </w:r>
      <w:r>
        <w:rPr>
          <w:rFonts w:eastAsia="Times New Roman"/>
          <w:szCs w:val="24"/>
        </w:rPr>
        <w:t xml:space="preserve">εκατόν σαράντα χώρες </w:t>
      </w:r>
      <w:r w:rsidRPr="00B315F4">
        <w:rPr>
          <w:rFonts w:eastAsia="Times New Roman"/>
          <w:szCs w:val="24"/>
        </w:rPr>
        <w:t>τη γείτονα χώρα</w:t>
      </w:r>
      <w:r>
        <w:rPr>
          <w:rFonts w:eastAsia="Times New Roman"/>
          <w:szCs w:val="24"/>
        </w:rPr>
        <w:t>.</w:t>
      </w:r>
      <w:r w:rsidRPr="00B315F4">
        <w:rPr>
          <w:rFonts w:eastAsia="Times New Roman"/>
          <w:szCs w:val="24"/>
        </w:rPr>
        <w:t xml:space="preserve"> </w:t>
      </w:r>
      <w:r>
        <w:rPr>
          <w:rFonts w:eastAsia="Times New Roman"/>
          <w:szCs w:val="24"/>
        </w:rPr>
        <w:t>Και λέτε</w:t>
      </w:r>
      <w:r w:rsidRPr="00B315F4">
        <w:rPr>
          <w:rFonts w:eastAsia="Times New Roman"/>
          <w:szCs w:val="24"/>
        </w:rPr>
        <w:t xml:space="preserve"> να κάνουμε δημοψήφισμα</w:t>
      </w:r>
      <w:r>
        <w:rPr>
          <w:rFonts w:eastAsia="Times New Roman"/>
          <w:szCs w:val="24"/>
        </w:rPr>
        <w:t>.</w:t>
      </w:r>
      <w:r w:rsidRPr="00B315F4">
        <w:rPr>
          <w:rFonts w:eastAsia="Times New Roman"/>
          <w:szCs w:val="24"/>
        </w:rPr>
        <w:t xml:space="preserve"> </w:t>
      </w:r>
      <w:r>
        <w:rPr>
          <w:rFonts w:eastAsia="Times New Roman"/>
          <w:szCs w:val="24"/>
        </w:rPr>
        <w:t>Μ</w:t>
      </w:r>
      <w:r w:rsidRPr="00B315F4">
        <w:rPr>
          <w:rFonts w:eastAsia="Times New Roman"/>
          <w:szCs w:val="24"/>
        </w:rPr>
        <w:t>ε ποιο ερώτημα απέναντι στον ελληνικό λαό</w:t>
      </w:r>
      <w:r>
        <w:rPr>
          <w:rFonts w:eastAsia="Times New Roman"/>
          <w:szCs w:val="24"/>
        </w:rPr>
        <w:t>;</w:t>
      </w:r>
      <w:r w:rsidRPr="00B315F4">
        <w:rPr>
          <w:rFonts w:eastAsia="Times New Roman"/>
          <w:szCs w:val="24"/>
        </w:rPr>
        <w:t xml:space="preserve"> </w:t>
      </w:r>
      <w:r>
        <w:rPr>
          <w:rFonts w:eastAsia="Times New Roman"/>
          <w:szCs w:val="24"/>
        </w:rPr>
        <w:t>Α</w:t>
      </w:r>
      <w:r w:rsidRPr="00B315F4">
        <w:rPr>
          <w:rFonts w:eastAsia="Times New Roman"/>
          <w:szCs w:val="24"/>
        </w:rPr>
        <w:t xml:space="preserve">ν προτιμάει το </w:t>
      </w:r>
      <w:r>
        <w:rPr>
          <w:rFonts w:eastAsia="Times New Roman"/>
          <w:szCs w:val="24"/>
        </w:rPr>
        <w:t>Β</w:t>
      </w:r>
      <w:r w:rsidRPr="00B315F4">
        <w:rPr>
          <w:rFonts w:eastAsia="Times New Roman"/>
          <w:szCs w:val="24"/>
        </w:rPr>
        <w:t xml:space="preserve">όρεια Μακεδονία </w:t>
      </w:r>
      <w:r>
        <w:rPr>
          <w:rFonts w:eastAsia="Times New Roman"/>
          <w:szCs w:val="24"/>
        </w:rPr>
        <w:t>ή το</w:t>
      </w:r>
      <w:r w:rsidRPr="00B315F4">
        <w:rPr>
          <w:rFonts w:eastAsia="Times New Roman"/>
          <w:szCs w:val="24"/>
        </w:rPr>
        <w:t xml:space="preserve"> Μακεδονία σκέτο</w:t>
      </w:r>
      <w:r>
        <w:rPr>
          <w:rFonts w:eastAsia="Times New Roman"/>
          <w:szCs w:val="24"/>
        </w:rPr>
        <w:t>;</w:t>
      </w:r>
      <w:r w:rsidRPr="00B315F4">
        <w:rPr>
          <w:rFonts w:eastAsia="Times New Roman"/>
          <w:szCs w:val="24"/>
        </w:rPr>
        <w:t xml:space="preserve"> </w:t>
      </w:r>
      <w:r>
        <w:rPr>
          <w:rFonts w:eastAsia="Times New Roman"/>
          <w:szCs w:val="24"/>
        </w:rPr>
        <w:t>Ν</w:t>
      </w:r>
      <w:r w:rsidRPr="00B315F4">
        <w:rPr>
          <w:rFonts w:eastAsia="Times New Roman"/>
          <w:szCs w:val="24"/>
        </w:rPr>
        <w:t xml:space="preserve">ομίζω </w:t>
      </w:r>
      <w:r>
        <w:rPr>
          <w:rFonts w:eastAsia="Times New Roman"/>
          <w:szCs w:val="24"/>
        </w:rPr>
        <w:t>η</w:t>
      </w:r>
      <w:r w:rsidRPr="00B315F4">
        <w:rPr>
          <w:rFonts w:eastAsia="Times New Roman"/>
          <w:szCs w:val="24"/>
        </w:rPr>
        <w:t xml:space="preserve"> απάντηση είναι ξεκάθαρη</w:t>
      </w:r>
      <w:r>
        <w:rPr>
          <w:rFonts w:eastAsia="Times New Roman"/>
          <w:szCs w:val="24"/>
        </w:rPr>
        <w:t>.</w:t>
      </w:r>
    </w:p>
    <w:p w14:paraId="77C03367" w14:textId="77777777" w:rsidR="006113A9" w:rsidRDefault="006B6FC4">
      <w:pPr>
        <w:spacing w:line="600" w:lineRule="auto"/>
        <w:ind w:firstLine="720"/>
        <w:contextualSpacing/>
        <w:jc w:val="both"/>
        <w:rPr>
          <w:rFonts w:eastAsia="Times New Roman"/>
          <w:szCs w:val="24"/>
        </w:rPr>
      </w:pPr>
      <w:r w:rsidRPr="00B315F4">
        <w:rPr>
          <w:rFonts w:eastAsia="Times New Roman"/>
          <w:szCs w:val="24"/>
        </w:rPr>
        <w:t xml:space="preserve">Γιατί </w:t>
      </w:r>
      <w:r>
        <w:rPr>
          <w:rFonts w:eastAsia="Times New Roman"/>
          <w:szCs w:val="24"/>
        </w:rPr>
        <w:t>δ</w:t>
      </w:r>
      <w:r w:rsidRPr="00B315F4">
        <w:rPr>
          <w:rFonts w:eastAsia="Times New Roman"/>
          <w:szCs w:val="24"/>
        </w:rPr>
        <w:t xml:space="preserve">εν βγαίνετε </w:t>
      </w:r>
      <w:r>
        <w:rPr>
          <w:rFonts w:eastAsia="Times New Roman"/>
          <w:szCs w:val="24"/>
        </w:rPr>
        <w:t>ν</w:t>
      </w:r>
      <w:r w:rsidRPr="00B315F4">
        <w:rPr>
          <w:rFonts w:eastAsia="Times New Roman"/>
          <w:szCs w:val="24"/>
        </w:rPr>
        <w:t xml:space="preserve">α εξηγήσετε στον ελληνικό λαό ότι αν δεν κυρωθεί η συγκεκριμένη </w:t>
      </w:r>
      <w:r>
        <w:rPr>
          <w:rFonts w:eastAsia="Times New Roman"/>
          <w:szCs w:val="24"/>
        </w:rPr>
        <w:t>σ</w:t>
      </w:r>
      <w:r w:rsidRPr="00B315F4">
        <w:rPr>
          <w:rFonts w:eastAsia="Times New Roman"/>
          <w:szCs w:val="24"/>
        </w:rPr>
        <w:t>υμφωνία</w:t>
      </w:r>
      <w:r>
        <w:rPr>
          <w:rFonts w:eastAsia="Times New Roman"/>
          <w:szCs w:val="24"/>
        </w:rPr>
        <w:t>,</w:t>
      </w:r>
      <w:r w:rsidRPr="00B315F4">
        <w:rPr>
          <w:rFonts w:eastAsia="Times New Roman"/>
          <w:szCs w:val="24"/>
        </w:rPr>
        <w:t xml:space="preserve"> </w:t>
      </w:r>
      <w:r>
        <w:rPr>
          <w:rFonts w:eastAsia="Times New Roman"/>
          <w:szCs w:val="24"/>
        </w:rPr>
        <w:t xml:space="preserve">«Δημοκρατία της Μακεδονίας» </w:t>
      </w:r>
      <w:r w:rsidRPr="00B315F4">
        <w:rPr>
          <w:rFonts w:eastAsia="Times New Roman"/>
          <w:szCs w:val="24"/>
        </w:rPr>
        <w:t>θα συνεχίζει να αποκαλείται η συγκεκριμένη χώρα</w:t>
      </w:r>
      <w:r>
        <w:rPr>
          <w:rFonts w:eastAsia="Times New Roman"/>
          <w:szCs w:val="24"/>
        </w:rPr>
        <w:t>;</w:t>
      </w:r>
      <w:r w:rsidRPr="00B315F4">
        <w:rPr>
          <w:rFonts w:eastAsia="Times New Roman"/>
          <w:szCs w:val="24"/>
        </w:rPr>
        <w:t xml:space="preserve"> Γιατί δεν ομολογείτ</w:t>
      </w:r>
      <w:r>
        <w:rPr>
          <w:rFonts w:eastAsia="Times New Roman"/>
          <w:szCs w:val="24"/>
        </w:rPr>
        <w:t>ε</w:t>
      </w:r>
      <w:r w:rsidRPr="00B315F4">
        <w:rPr>
          <w:rFonts w:eastAsia="Times New Roman"/>
          <w:szCs w:val="24"/>
        </w:rPr>
        <w:t xml:space="preserve"> ότι στη </w:t>
      </w:r>
      <w:r>
        <w:rPr>
          <w:rFonts w:eastAsia="Times New Roman"/>
          <w:szCs w:val="24"/>
        </w:rPr>
        <w:t>σ</w:t>
      </w:r>
      <w:r w:rsidRPr="00B315F4">
        <w:rPr>
          <w:rFonts w:eastAsia="Times New Roman"/>
          <w:szCs w:val="24"/>
        </w:rPr>
        <w:t>υμφωνία προδιαγράφεται ότι οι δύο χώρες δεσμεύονται για το απα</w:t>
      </w:r>
      <w:r w:rsidRPr="00B315F4">
        <w:rPr>
          <w:rFonts w:eastAsia="Times New Roman"/>
          <w:szCs w:val="24"/>
        </w:rPr>
        <w:t>ραβίαστο των συνόρων και της εδαφικής ακεραιότητας των δύο χωρών</w:t>
      </w:r>
      <w:r>
        <w:rPr>
          <w:rFonts w:eastAsia="Times New Roman"/>
          <w:szCs w:val="24"/>
        </w:rPr>
        <w:t>;</w:t>
      </w:r>
      <w:r w:rsidRPr="00B315F4">
        <w:rPr>
          <w:rFonts w:eastAsia="Times New Roman"/>
          <w:szCs w:val="24"/>
        </w:rPr>
        <w:t xml:space="preserve"> </w:t>
      </w:r>
    </w:p>
    <w:p w14:paraId="77C03368" w14:textId="77777777" w:rsidR="006113A9" w:rsidRDefault="006B6FC4">
      <w:pPr>
        <w:spacing w:line="600" w:lineRule="auto"/>
        <w:ind w:firstLine="720"/>
        <w:contextualSpacing/>
        <w:jc w:val="both"/>
        <w:rPr>
          <w:rFonts w:eastAsia="Times New Roman"/>
          <w:szCs w:val="24"/>
        </w:rPr>
      </w:pPr>
      <w:r w:rsidRPr="00B315F4">
        <w:rPr>
          <w:rFonts w:eastAsia="Times New Roman"/>
          <w:szCs w:val="24"/>
        </w:rPr>
        <w:t xml:space="preserve">Γιατί </w:t>
      </w:r>
      <w:r>
        <w:rPr>
          <w:rFonts w:eastAsia="Times New Roman"/>
          <w:szCs w:val="24"/>
        </w:rPr>
        <w:t xml:space="preserve">δεν </w:t>
      </w:r>
      <w:r w:rsidRPr="00B315F4">
        <w:rPr>
          <w:rFonts w:eastAsia="Times New Roman"/>
          <w:szCs w:val="24"/>
        </w:rPr>
        <w:t xml:space="preserve">βγαίνετε να </w:t>
      </w:r>
      <w:r>
        <w:rPr>
          <w:rFonts w:eastAsia="Times New Roman"/>
          <w:szCs w:val="24"/>
        </w:rPr>
        <w:t>ομολογήσετε</w:t>
      </w:r>
      <w:r w:rsidRPr="00B315F4">
        <w:rPr>
          <w:rFonts w:eastAsia="Times New Roman"/>
          <w:szCs w:val="24"/>
        </w:rPr>
        <w:t xml:space="preserve"> ότι </w:t>
      </w:r>
      <w:r>
        <w:rPr>
          <w:rFonts w:eastAsia="Times New Roman"/>
          <w:szCs w:val="24"/>
        </w:rPr>
        <w:t>η</w:t>
      </w:r>
      <w:r w:rsidRPr="00B315F4">
        <w:rPr>
          <w:rFonts w:eastAsia="Times New Roman"/>
          <w:szCs w:val="24"/>
        </w:rPr>
        <w:t xml:space="preserve"> προκείμεν</w:t>
      </w:r>
      <w:r>
        <w:rPr>
          <w:rFonts w:eastAsia="Times New Roman"/>
          <w:szCs w:val="24"/>
        </w:rPr>
        <w:t>η</w:t>
      </w:r>
      <w:r w:rsidRPr="00B315F4">
        <w:rPr>
          <w:rFonts w:eastAsia="Times New Roman"/>
          <w:szCs w:val="24"/>
        </w:rPr>
        <w:t xml:space="preserve"> </w:t>
      </w:r>
      <w:r>
        <w:rPr>
          <w:rFonts w:eastAsia="Times New Roman"/>
          <w:szCs w:val="24"/>
        </w:rPr>
        <w:t>σ</w:t>
      </w:r>
      <w:r w:rsidRPr="00B315F4">
        <w:rPr>
          <w:rFonts w:eastAsia="Times New Roman"/>
          <w:szCs w:val="24"/>
        </w:rPr>
        <w:t>υμφωνία</w:t>
      </w:r>
      <w:r>
        <w:rPr>
          <w:rFonts w:eastAsia="Times New Roman"/>
          <w:szCs w:val="24"/>
        </w:rPr>
        <w:t>,</w:t>
      </w:r>
      <w:r w:rsidRPr="00B315F4">
        <w:rPr>
          <w:rFonts w:eastAsia="Times New Roman"/>
          <w:szCs w:val="24"/>
        </w:rPr>
        <w:t xml:space="preserve"> βάσει των άρθρων 4</w:t>
      </w:r>
      <w:r>
        <w:rPr>
          <w:rFonts w:eastAsia="Times New Roman"/>
          <w:szCs w:val="24"/>
        </w:rPr>
        <w:t>,</w:t>
      </w:r>
      <w:r w:rsidRPr="00B315F4">
        <w:rPr>
          <w:rFonts w:eastAsia="Times New Roman"/>
          <w:szCs w:val="24"/>
        </w:rPr>
        <w:t xml:space="preserve"> 5 και 6</w:t>
      </w:r>
      <w:r>
        <w:rPr>
          <w:rFonts w:eastAsia="Times New Roman"/>
          <w:szCs w:val="24"/>
        </w:rPr>
        <w:t>,</w:t>
      </w:r>
      <w:r w:rsidRPr="00B315F4">
        <w:rPr>
          <w:rFonts w:eastAsia="Times New Roman"/>
          <w:szCs w:val="24"/>
        </w:rPr>
        <w:t xml:space="preserve"> θέτει οριστικ</w:t>
      </w:r>
      <w:r>
        <w:rPr>
          <w:rFonts w:eastAsia="Times New Roman"/>
          <w:szCs w:val="24"/>
        </w:rPr>
        <w:t>ά</w:t>
      </w:r>
      <w:r w:rsidRPr="00B315F4">
        <w:rPr>
          <w:rFonts w:eastAsia="Times New Roman"/>
          <w:szCs w:val="24"/>
        </w:rPr>
        <w:t xml:space="preserve"> τέλος</w:t>
      </w:r>
      <w:r>
        <w:rPr>
          <w:rFonts w:eastAsia="Times New Roman"/>
          <w:szCs w:val="24"/>
        </w:rPr>
        <w:t>,</w:t>
      </w:r>
      <w:r w:rsidRPr="00B315F4">
        <w:rPr>
          <w:rFonts w:eastAsia="Times New Roman"/>
          <w:szCs w:val="24"/>
        </w:rPr>
        <w:t xml:space="preserve"> για πρώτη φορά</w:t>
      </w:r>
      <w:r>
        <w:rPr>
          <w:rFonts w:eastAsia="Times New Roman"/>
          <w:szCs w:val="24"/>
        </w:rPr>
        <w:t>,</w:t>
      </w:r>
      <w:r w:rsidRPr="00B315F4">
        <w:rPr>
          <w:rFonts w:eastAsia="Times New Roman"/>
          <w:szCs w:val="24"/>
        </w:rPr>
        <w:t xml:space="preserve"> και δεσμεύει τις δύο χώρ</w:t>
      </w:r>
      <w:r>
        <w:rPr>
          <w:rFonts w:eastAsia="Times New Roman"/>
          <w:szCs w:val="24"/>
        </w:rPr>
        <w:t xml:space="preserve">ες στην αποτροπή και απαγόρευση, </w:t>
      </w:r>
      <w:r w:rsidRPr="00B315F4">
        <w:rPr>
          <w:rFonts w:eastAsia="Times New Roman"/>
          <w:szCs w:val="24"/>
        </w:rPr>
        <w:t xml:space="preserve">για </w:t>
      </w:r>
      <w:r>
        <w:rPr>
          <w:rFonts w:eastAsia="Times New Roman"/>
          <w:szCs w:val="24"/>
        </w:rPr>
        <w:t>πρώτη φορά στην ε</w:t>
      </w:r>
      <w:r w:rsidRPr="00B315F4">
        <w:rPr>
          <w:rFonts w:eastAsia="Times New Roman"/>
          <w:szCs w:val="24"/>
        </w:rPr>
        <w:t>λληνική διπλωματική ιστορία</w:t>
      </w:r>
      <w:r>
        <w:rPr>
          <w:rFonts w:eastAsia="Times New Roman"/>
          <w:szCs w:val="24"/>
        </w:rPr>
        <w:t>,</w:t>
      </w:r>
      <w:r w:rsidRPr="00B315F4">
        <w:rPr>
          <w:rFonts w:eastAsia="Times New Roman"/>
          <w:szCs w:val="24"/>
        </w:rPr>
        <w:t xml:space="preserve"> των αλυτρωτικών δηλώσεων</w:t>
      </w:r>
      <w:r>
        <w:rPr>
          <w:rFonts w:eastAsia="Times New Roman"/>
          <w:szCs w:val="24"/>
        </w:rPr>
        <w:t>,</w:t>
      </w:r>
      <w:r w:rsidRPr="00B315F4">
        <w:rPr>
          <w:rFonts w:eastAsia="Times New Roman"/>
          <w:szCs w:val="24"/>
        </w:rPr>
        <w:t xml:space="preserve"> των εχθρικών δραστηριοτήτω</w:t>
      </w:r>
      <w:r>
        <w:rPr>
          <w:rFonts w:eastAsia="Times New Roman"/>
          <w:szCs w:val="24"/>
        </w:rPr>
        <w:t xml:space="preserve">ν, </w:t>
      </w:r>
      <w:r w:rsidRPr="00B315F4">
        <w:rPr>
          <w:rFonts w:eastAsia="Times New Roman"/>
          <w:szCs w:val="24"/>
        </w:rPr>
        <w:t>ενεργειών και του αναθεωρητισμού</w:t>
      </w:r>
      <w:r>
        <w:rPr>
          <w:rFonts w:eastAsia="Times New Roman"/>
          <w:szCs w:val="24"/>
        </w:rPr>
        <w:t>;</w:t>
      </w:r>
      <w:r w:rsidRPr="00B315F4">
        <w:rPr>
          <w:rFonts w:eastAsia="Times New Roman"/>
          <w:szCs w:val="24"/>
        </w:rPr>
        <w:t xml:space="preserve"> </w:t>
      </w:r>
    </w:p>
    <w:p w14:paraId="77C03369" w14:textId="77777777" w:rsidR="006113A9" w:rsidRDefault="006B6FC4">
      <w:pPr>
        <w:spacing w:line="600" w:lineRule="auto"/>
        <w:ind w:firstLine="720"/>
        <w:contextualSpacing/>
        <w:jc w:val="both"/>
        <w:rPr>
          <w:rFonts w:eastAsia="Times New Roman"/>
          <w:szCs w:val="24"/>
        </w:rPr>
      </w:pPr>
      <w:r>
        <w:rPr>
          <w:rFonts w:eastAsia="Times New Roman"/>
          <w:szCs w:val="24"/>
        </w:rPr>
        <w:t>Γ</w:t>
      </w:r>
      <w:r w:rsidRPr="00B315F4">
        <w:rPr>
          <w:rFonts w:eastAsia="Times New Roman"/>
          <w:szCs w:val="24"/>
        </w:rPr>
        <w:t>ιατί δεν ομολογείτ</w:t>
      </w:r>
      <w:r>
        <w:rPr>
          <w:rFonts w:eastAsia="Times New Roman"/>
          <w:szCs w:val="24"/>
        </w:rPr>
        <w:t>ε</w:t>
      </w:r>
      <w:r w:rsidRPr="00B315F4">
        <w:rPr>
          <w:rFonts w:eastAsia="Times New Roman"/>
          <w:szCs w:val="24"/>
        </w:rPr>
        <w:t xml:space="preserve"> ότι </w:t>
      </w:r>
      <w:r>
        <w:rPr>
          <w:rFonts w:eastAsia="Times New Roman"/>
          <w:szCs w:val="24"/>
        </w:rPr>
        <w:t xml:space="preserve">μία </w:t>
      </w:r>
      <w:r w:rsidRPr="00B315F4">
        <w:rPr>
          <w:rFonts w:eastAsia="Times New Roman"/>
          <w:szCs w:val="24"/>
        </w:rPr>
        <w:t xml:space="preserve">εκ των τροπολογιών του </w:t>
      </w:r>
      <w:r>
        <w:rPr>
          <w:rFonts w:eastAsia="Times New Roman"/>
          <w:szCs w:val="24"/>
        </w:rPr>
        <w:t>Σ</w:t>
      </w:r>
      <w:r w:rsidRPr="00B315F4">
        <w:rPr>
          <w:rFonts w:eastAsia="Times New Roman"/>
          <w:szCs w:val="24"/>
        </w:rPr>
        <w:t xml:space="preserve">υντάγματος της γείτονος αναφέρει ρητά ότι η πολιτεία της Πρώην </w:t>
      </w:r>
      <w:r w:rsidRPr="00B315F4">
        <w:rPr>
          <w:rFonts w:eastAsia="Times New Roman"/>
          <w:szCs w:val="24"/>
        </w:rPr>
        <w:lastRenderedPageBreak/>
        <w:t>Γιου</w:t>
      </w:r>
      <w:r w:rsidRPr="00B315F4">
        <w:rPr>
          <w:rFonts w:eastAsia="Times New Roman"/>
          <w:szCs w:val="24"/>
        </w:rPr>
        <w:t>γκοσλαβικής Δημοκρατίας της Μακεδονίας αναλαμβάνει την υποχρέωση και τη δέσμευση να μην αναμειγνύεται στα κυριαρχικά δικαιώματα άλλων κρατών και στις εσωτερικές τους υποθέσεις</w:t>
      </w:r>
      <w:r>
        <w:rPr>
          <w:rFonts w:eastAsia="Times New Roman"/>
          <w:szCs w:val="24"/>
        </w:rPr>
        <w:t>;</w:t>
      </w:r>
    </w:p>
    <w:p w14:paraId="77C0336A" w14:textId="77777777" w:rsidR="006113A9" w:rsidRDefault="006B6FC4">
      <w:pPr>
        <w:spacing w:line="600" w:lineRule="auto"/>
        <w:ind w:firstLine="720"/>
        <w:contextualSpacing/>
        <w:jc w:val="both"/>
        <w:rPr>
          <w:rFonts w:eastAsia="Times New Roman"/>
          <w:szCs w:val="24"/>
        </w:rPr>
      </w:pPr>
      <w:r w:rsidRPr="00404E28">
        <w:rPr>
          <w:rFonts w:eastAsia="Times New Roman"/>
          <w:szCs w:val="24"/>
        </w:rPr>
        <w:t xml:space="preserve">(Στο σημείο αυτό κτυπάει το κουδούνι λήξεως του χρόνου ομιλίας </w:t>
      </w:r>
      <w:r>
        <w:rPr>
          <w:rFonts w:eastAsia="Times New Roman"/>
          <w:szCs w:val="24"/>
        </w:rPr>
        <w:t>της κυρίας</w:t>
      </w:r>
      <w:r w:rsidRPr="00404E28">
        <w:rPr>
          <w:rFonts w:eastAsia="Times New Roman"/>
          <w:szCs w:val="24"/>
        </w:rPr>
        <w:t xml:space="preserve"> Βουλε</w:t>
      </w:r>
      <w:r w:rsidRPr="00404E28">
        <w:rPr>
          <w:rFonts w:eastAsia="Times New Roman"/>
          <w:szCs w:val="24"/>
        </w:rPr>
        <w:t>υτ</w:t>
      </w:r>
      <w:r>
        <w:rPr>
          <w:rFonts w:eastAsia="Times New Roman"/>
          <w:szCs w:val="24"/>
        </w:rPr>
        <w:t>ού</w:t>
      </w:r>
      <w:r w:rsidRPr="00404E28">
        <w:rPr>
          <w:rFonts w:eastAsia="Times New Roman"/>
          <w:szCs w:val="24"/>
        </w:rPr>
        <w:t>)</w:t>
      </w:r>
    </w:p>
    <w:p w14:paraId="77C0336B" w14:textId="77777777" w:rsidR="006113A9" w:rsidRDefault="006B6FC4">
      <w:pPr>
        <w:spacing w:line="600" w:lineRule="auto"/>
        <w:ind w:firstLine="720"/>
        <w:contextualSpacing/>
        <w:jc w:val="both"/>
        <w:rPr>
          <w:rFonts w:eastAsia="Times New Roman"/>
          <w:szCs w:val="24"/>
        </w:rPr>
      </w:pPr>
      <w:r>
        <w:rPr>
          <w:rFonts w:eastAsia="Times New Roman"/>
          <w:szCs w:val="24"/>
        </w:rPr>
        <w:t>Κ</w:t>
      </w:r>
      <w:r w:rsidRPr="00B315F4">
        <w:rPr>
          <w:rFonts w:eastAsia="Times New Roman"/>
          <w:szCs w:val="24"/>
        </w:rPr>
        <w:t xml:space="preserve">ύριε </w:t>
      </w:r>
      <w:r>
        <w:rPr>
          <w:rFonts w:eastAsia="Times New Roman"/>
          <w:szCs w:val="24"/>
        </w:rPr>
        <w:t>Π</w:t>
      </w:r>
      <w:r w:rsidRPr="00B315F4">
        <w:rPr>
          <w:rFonts w:eastAsia="Times New Roman"/>
          <w:szCs w:val="24"/>
        </w:rPr>
        <w:t>ρόεδρε</w:t>
      </w:r>
      <w:r>
        <w:rPr>
          <w:rFonts w:eastAsia="Times New Roman"/>
          <w:szCs w:val="24"/>
        </w:rPr>
        <w:t>,</w:t>
      </w:r>
      <w:r w:rsidRPr="00B315F4">
        <w:rPr>
          <w:rFonts w:eastAsia="Times New Roman"/>
          <w:szCs w:val="24"/>
        </w:rPr>
        <w:t xml:space="preserve"> </w:t>
      </w:r>
      <w:r>
        <w:rPr>
          <w:rFonts w:eastAsia="Times New Roman"/>
          <w:szCs w:val="24"/>
        </w:rPr>
        <w:t>χ</w:t>
      </w:r>
      <w:r w:rsidRPr="00B315F4">
        <w:rPr>
          <w:rFonts w:eastAsia="Times New Roman"/>
          <w:szCs w:val="24"/>
        </w:rPr>
        <w:t>ρειάζομαι χρόνο</w:t>
      </w:r>
      <w:r>
        <w:rPr>
          <w:rFonts w:eastAsia="Times New Roman"/>
          <w:szCs w:val="24"/>
        </w:rPr>
        <w:t>.</w:t>
      </w:r>
      <w:r w:rsidRPr="00B315F4">
        <w:rPr>
          <w:rFonts w:eastAsia="Times New Roman"/>
          <w:szCs w:val="24"/>
        </w:rPr>
        <w:t xml:space="preserve"> </w:t>
      </w:r>
      <w:r>
        <w:rPr>
          <w:rFonts w:eastAsia="Times New Roman"/>
          <w:szCs w:val="24"/>
        </w:rPr>
        <w:t>Π</w:t>
      </w:r>
      <w:r w:rsidRPr="00B315F4">
        <w:rPr>
          <w:rFonts w:eastAsia="Times New Roman"/>
          <w:szCs w:val="24"/>
        </w:rPr>
        <w:t>ροέρχομαι και κατάγομαι από την Πιερία</w:t>
      </w:r>
      <w:r>
        <w:rPr>
          <w:rFonts w:eastAsia="Times New Roman"/>
          <w:szCs w:val="24"/>
        </w:rPr>
        <w:t>.</w:t>
      </w:r>
      <w:r w:rsidRPr="00B315F4">
        <w:rPr>
          <w:rFonts w:eastAsia="Times New Roman"/>
          <w:szCs w:val="24"/>
        </w:rPr>
        <w:t xml:space="preserve"> </w:t>
      </w:r>
      <w:r>
        <w:rPr>
          <w:rFonts w:eastAsia="Times New Roman"/>
          <w:szCs w:val="24"/>
        </w:rPr>
        <w:t>Δ</w:t>
      </w:r>
      <w:r w:rsidRPr="00B315F4">
        <w:rPr>
          <w:rFonts w:eastAsia="Times New Roman"/>
          <w:szCs w:val="24"/>
        </w:rPr>
        <w:t xml:space="preserve">εχθήκαμε </w:t>
      </w:r>
      <w:r>
        <w:rPr>
          <w:rFonts w:eastAsia="Times New Roman"/>
          <w:szCs w:val="24"/>
        </w:rPr>
        <w:t>ανηλεή</w:t>
      </w:r>
      <w:r w:rsidRPr="00B315F4">
        <w:rPr>
          <w:rFonts w:eastAsia="Times New Roman"/>
          <w:szCs w:val="24"/>
        </w:rPr>
        <w:t xml:space="preserve"> και βρώμ</w:t>
      </w:r>
      <w:r>
        <w:rPr>
          <w:rFonts w:eastAsia="Times New Roman"/>
          <w:szCs w:val="24"/>
        </w:rPr>
        <w:t xml:space="preserve">ικη </w:t>
      </w:r>
      <w:r w:rsidRPr="00B315F4">
        <w:rPr>
          <w:rFonts w:eastAsia="Times New Roman"/>
          <w:szCs w:val="24"/>
        </w:rPr>
        <w:t>και επίθεση όλες αυτές τις μέρες και πρέπει ο ελληνικός λαός να ακούσει</w:t>
      </w:r>
      <w:r>
        <w:rPr>
          <w:rFonts w:eastAsia="Times New Roman"/>
          <w:szCs w:val="24"/>
        </w:rPr>
        <w:t>,</w:t>
      </w:r>
      <w:r w:rsidRPr="00B315F4">
        <w:rPr>
          <w:rFonts w:eastAsia="Times New Roman"/>
          <w:szCs w:val="24"/>
        </w:rPr>
        <w:t xml:space="preserve"> </w:t>
      </w:r>
      <w:r>
        <w:rPr>
          <w:rFonts w:eastAsia="Times New Roman"/>
          <w:szCs w:val="24"/>
        </w:rPr>
        <w:t>ε</w:t>
      </w:r>
      <w:r w:rsidRPr="00B315F4">
        <w:rPr>
          <w:rFonts w:eastAsia="Times New Roman"/>
          <w:szCs w:val="24"/>
        </w:rPr>
        <w:t>πιτέλους</w:t>
      </w:r>
      <w:r>
        <w:rPr>
          <w:rFonts w:eastAsia="Times New Roman"/>
          <w:szCs w:val="24"/>
        </w:rPr>
        <w:t>,</w:t>
      </w:r>
      <w:r w:rsidRPr="00B315F4">
        <w:rPr>
          <w:rFonts w:eastAsia="Times New Roman"/>
          <w:szCs w:val="24"/>
        </w:rPr>
        <w:t xml:space="preserve"> την αλήθεια</w:t>
      </w:r>
      <w:r>
        <w:rPr>
          <w:rFonts w:eastAsia="Times New Roman"/>
          <w:szCs w:val="24"/>
        </w:rPr>
        <w:t>.</w:t>
      </w:r>
    </w:p>
    <w:p w14:paraId="77C0336C" w14:textId="77777777" w:rsidR="006113A9" w:rsidRDefault="006B6FC4">
      <w:pPr>
        <w:spacing w:line="600" w:lineRule="auto"/>
        <w:ind w:firstLine="720"/>
        <w:contextualSpacing/>
        <w:jc w:val="both"/>
        <w:rPr>
          <w:rFonts w:eastAsia="Times New Roman"/>
          <w:szCs w:val="24"/>
        </w:rPr>
      </w:pPr>
      <w:r>
        <w:rPr>
          <w:rFonts w:eastAsia="Times New Roman"/>
          <w:szCs w:val="24"/>
        </w:rPr>
        <w:t>Γιατί δεν βγαίνετε να ομολογήσετε ότι βάσει του άρ</w:t>
      </w:r>
      <w:r>
        <w:rPr>
          <w:rFonts w:eastAsia="Times New Roman"/>
          <w:szCs w:val="24"/>
        </w:rPr>
        <w:t xml:space="preserve">θρου 7 διαχωρίζεται </w:t>
      </w:r>
      <w:r w:rsidRPr="00B315F4">
        <w:rPr>
          <w:rFonts w:eastAsia="Times New Roman"/>
          <w:szCs w:val="24"/>
        </w:rPr>
        <w:t xml:space="preserve"> για πρώτη φορά ο ελληνικός πολιτισμός</w:t>
      </w:r>
      <w:r>
        <w:rPr>
          <w:rFonts w:eastAsia="Times New Roman"/>
          <w:szCs w:val="24"/>
        </w:rPr>
        <w:t>,</w:t>
      </w:r>
      <w:r w:rsidRPr="00B315F4">
        <w:rPr>
          <w:rFonts w:eastAsia="Times New Roman"/>
          <w:szCs w:val="24"/>
        </w:rPr>
        <w:t xml:space="preserve"> η ελληνική ιστορία </w:t>
      </w:r>
      <w:r>
        <w:rPr>
          <w:rFonts w:eastAsia="Times New Roman"/>
          <w:szCs w:val="24"/>
        </w:rPr>
        <w:t>μας,</w:t>
      </w:r>
      <w:r w:rsidRPr="00B315F4">
        <w:rPr>
          <w:rFonts w:eastAsia="Times New Roman"/>
          <w:szCs w:val="24"/>
        </w:rPr>
        <w:t xml:space="preserve"> η ελληνικότητα της αρχαίας Μακεδονίας από οτιδήποτε </w:t>
      </w:r>
      <w:r>
        <w:rPr>
          <w:rFonts w:eastAsia="Times New Roman"/>
          <w:szCs w:val="24"/>
        </w:rPr>
        <w:t>«μ</w:t>
      </w:r>
      <w:r w:rsidRPr="00B315F4">
        <w:rPr>
          <w:rFonts w:eastAsia="Times New Roman"/>
          <w:szCs w:val="24"/>
        </w:rPr>
        <w:t>ακεδονικό</w:t>
      </w:r>
      <w:r>
        <w:rPr>
          <w:rFonts w:eastAsia="Times New Roman"/>
          <w:szCs w:val="24"/>
        </w:rPr>
        <w:t>»</w:t>
      </w:r>
      <w:r w:rsidRPr="00B315F4">
        <w:rPr>
          <w:rFonts w:eastAsia="Times New Roman"/>
          <w:szCs w:val="24"/>
        </w:rPr>
        <w:t xml:space="preserve"> της γείτονος χώρας</w:t>
      </w:r>
      <w:r>
        <w:rPr>
          <w:rFonts w:eastAsia="Times New Roman"/>
          <w:szCs w:val="24"/>
        </w:rPr>
        <w:t>;</w:t>
      </w:r>
    </w:p>
    <w:p w14:paraId="77C0336D" w14:textId="77777777" w:rsidR="006113A9" w:rsidRDefault="006B6FC4">
      <w:pPr>
        <w:spacing w:line="600" w:lineRule="auto"/>
        <w:ind w:firstLine="720"/>
        <w:contextualSpacing/>
        <w:jc w:val="both"/>
        <w:rPr>
          <w:rFonts w:eastAsia="Times New Roman"/>
          <w:szCs w:val="24"/>
        </w:rPr>
      </w:pPr>
      <w:r w:rsidRPr="00B315F4">
        <w:rPr>
          <w:rFonts w:eastAsia="Times New Roman"/>
          <w:szCs w:val="24"/>
        </w:rPr>
        <w:t>Γιατί δεν</w:t>
      </w:r>
      <w:r>
        <w:rPr>
          <w:rFonts w:eastAsia="Times New Roman"/>
          <w:szCs w:val="24"/>
        </w:rPr>
        <w:t xml:space="preserve"> ομολογείτε ότι βάσει της </w:t>
      </w:r>
      <w:r>
        <w:rPr>
          <w:rFonts w:eastAsia="Times New Roman"/>
          <w:szCs w:val="24"/>
        </w:rPr>
        <w:t>σ</w:t>
      </w:r>
      <w:r>
        <w:rPr>
          <w:rFonts w:eastAsia="Times New Roman"/>
          <w:szCs w:val="24"/>
        </w:rPr>
        <w:t>υμφωνίας</w:t>
      </w:r>
      <w:r w:rsidRPr="00B315F4">
        <w:rPr>
          <w:rFonts w:eastAsia="Times New Roman"/>
          <w:szCs w:val="24"/>
        </w:rPr>
        <w:t xml:space="preserve"> </w:t>
      </w:r>
      <w:r>
        <w:rPr>
          <w:rFonts w:eastAsia="Times New Roman"/>
          <w:szCs w:val="24"/>
        </w:rPr>
        <w:t>α</w:t>
      </w:r>
      <w:r w:rsidRPr="00B315F4">
        <w:rPr>
          <w:rFonts w:eastAsia="Times New Roman"/>
          <w:szCs w:val="24"/>
        </w:rPr>
        <w:t xml:space="preserve">ναλαμβάνουμε την ιστορική ευθύνη ενώπιον </w:t>
      </w:r>
      <w:r w:rsidRPr="00B315F4">
        <w:rPr>
          <w:rFonts w:eastAsia="Times New Roman"/>
          <w:szCs w:val="24"/>
        </w:rPr>
        <w:t>του ελληνικού λαού</w:t>
      </w:r>
      <w:r>
        <w:rPr>
          <w:rFonts w:eastAsia="Times New Roman"/>
          <w:szCs w:val="24"/>
        </w:rPr>
        <w:t>,</w:t>
      </w:r>
      <w:r w:rsidRPr="00B315F4">
        <w:rPr>
          <w:rFonts w:eastAsia="Times New Roman"/>
          <w:szCs w:val="24"/>
        </w:rPr>
        <w:t xml:space="preserve"> ενώπιον των Ελλ</w:t>
      </w:r>
      <w:r>
        <w:rPr>
          <w:rFonts w:eastAsia="Times New Roman"/>
          <w:szCs w:val="24"/>
        </w:rPr>
        <w:t>ήνων</w:t>
      </w:r>
      <w:r w:rsidRPr="00B315F4">
        <w:rPr>
          <w:rFonts w:eastAsia="Times New Roman"/>
          <w:szCs w:val="24"/>
        </w:rPr>
        <w:t xml:space="preserve"> και </w:t>
      </w:r>
      <w:r>
        <w:rPr>
          <w:rFonts w:eastAsia="Times New Roman"/>
          <w:szCs w:val="24"/>
        </w:rPr>
        <w:t>Ελληνίδων, ενώπιον των</w:t>
      </w:r>
      <w:r w:rsidRPr="00B315F4">
        <w:rPr>
          <w:rFonts w:eastAsia="Times New Roman"/>
          <w:szCs w:val="24"/>
        </w:rPr>
        <w:t xml:space="preserve"> κατοίκων αυτής της χώρας</w:t>
      </w:r>
      <w:r>
        <w:rPr>
          <w:rFonts w:eastAsia="Times New Roman"/>
          <w:szCs w:val="24"/>
        </w:rPr>
        <w:t>,</w:t>
      </w:r>
      <w:r w:rsidRPr="00B315F4">
        <w:rPr>
          <w:rFonts w:eastAsia="Times New Roman"/>
          <w:szCs w:val="24"/>
        </w:rPr>
        <w:t xml:space="preserve"> να φέρουμε στα μάτια τους και να την υπογράψου</w:t>
      </w:r>
      <w:r>
        <w:rPr>
          <w:rFonts w:eastAsia="Times New Roman"/>
          <w:szCs w:val="24"/>
        </w:rPr>
        <w:t>με αναλαμβάνοντας –</w:t>
      </w:r>
      <w:r w:rsidRPr="00B315F4">
        <w:rPr>
          <w:rFonts w:eastAsia="Times New Roman"/>
          <w:szCs w:val="24"/>
        </w:rPr>
        <w:t>ξαναλέω</w:t>
      </w:r>
      <w:r>
        <w:rPr>
          <w:rFonts w:eastAsia="Times New Roman"/>
          <w:szCs w:val="24"/>
        </w:rPr>
        <w:t xml:space="preserve">- </w:t>
      </w:r>
      <w:r w:rsidRPr="00B315F4">
        <w:rPr>
          <w:rFonts w:eastAsia="Times New Roman"/>
          <w:szCs w:val="24"/>
        </w:rPr>
        <w:t>την ιστορική ευθύνη</w:t>
      </w:r>
      <w:r>
        <w:rPr>
          <w:rFonts w:eastAsia="Times New Roman"/>
          <w:szCs w:val="24"/>
        </w:rPr>
        <w:t>;</w:t>
      </w:r>
    </w:p>
    <w:p w14:paraId="77C0336E" w14:textId="77777777" w:rsidR="006113A9" w:rsidRDefault="006B6FC4">
      <w:pPr>
        <w:spacing w:line="600" w:lineRule="auto"/>
        <w:ind w:firstLine="720"/>
        <w:contextualSpacing/>
        <w:jc w:val="both"/>
        <w:rPr>
          <w:rFonts w:eastAsia="Times New Roman"/>
          <w:szCs w:val="24"/>
        </w:rPr>
      </w:pPr>
      <w:r>
        <w:rPr>
          <w:rFonts w:eastAsia="Times New Roman"/>
          <w:szCs w:val="24"/>
        </w:rPr>
        <w:lastRenderedPageBreak/>
        <w:t>Γ</w:t>
      </w:r>
      <w:r w:rsidRPr="00B315F4">
        <w:rPr>
          <w:rFonts w:eastAsia="Times New Roman"/>
          <w:szCs w:val="24"/>
        </w:rPr>
        <w:t>ιατί δεν λέτε και δεν ομολογείτ</w:t>
      </w:r>
      <w:r>
        <w:rPr>
          <w:rFonts w:eastAsia="Times New Roman"/>
          <w:szCs w:val="24"/>
        </w:rPr>
        <w:t>ε</w:t>
      </w:r>
      <w:r w:rsidRPr="00B315F4">
        <w:rPr>
          <w:rFonts w:eastAsia="Times New Roman"/>
          <w:szCs w:val="24"/>
        </w:rPr>
        <w:t xml:space="preserve"> ότι δεν τίθεται ζήτημα μακεδονικής</w:t>
      </w:r>
      <w:r w:rsidRPr="00B315F4">
        <w:rPr>
          <w:rFonts w:eastAsia="Times New Roman"/>
          <w:szCs w:val="24"/>
        </w:rPr>
        <w:t xml:space="preserve"> γλώσσας και ότι </w:t>
      </w:r>
      <w:r>
        <w:rPr>
          <w:rFonts w:eastAsia="Times New Roman"/>
          <w:szCs w:val="24"/>
        </w:rPr>
        <w:t>ρητά και</w:t>
      </w:r>
      <w:r w:rsidRPr="00B315F4">
        <w:rPr>
          <w:rFonts w:eastAsia="Times New Roman"/>
          <w:szCs w:val="24"/>
        </w:rPr>
        <w:t xml:space="preserve"> βάσει του άρθρου 7</w:t>
      </w:r>
      <w:r>
        <w:rPr>
          <w:rFonts w:eastAsia="Times New Roman"/>
          <w:szCs w:val="24"/>
        </w:rPr>
        <w:t>, αλλά κ</w:t>
      </w:r>
      <w:r w:rsidRPr="00B315F4">
        <w:rPr>
          <w:rFonts w:eastAsia="Times New Roman"/>
          <w:szCs w:val="24"/>
        </w:rPr>
        <w:t>αι βάσει της ρηματικής διακοίνωση</w:t>
      </w:r>
      <w:r>
        <w:rPr>
          <w:rFonts w:eastAsia="Times New Roman"/>
          <w:szCs w:val="24"/>
        </w:rPr>
        <w:t>ς</w:t>
      </w:r>
      <w:r w:rsidRPr="00B315F4">
        <w:rPr>
          <w:rFonts w:eastAsia="Times New Roman"/>
          <w:szCs w:val="24"/>
        </w:rPr>
        <w:t xml:space="preserve"> ορίζεται ότι ανήκει στην οικογένεια των νοτίων σλαβικών γλωσσών</w:t>
      </w:r>
      <w:r>
        <w:rPr>
          <w:rFonts w:eastAsia="Times New Roman"/>
          <w:szCs w:val="24"/>
        </w:rPr>
        <w:t>;</w:t>
      </w:r>
      <w:r w:rsidRPr="00B315F4">
        <w:rPr>
          <w:rFonts w:eastAsia="Times New Roman"/>
          <w:szCs w:val="24"/>
        </w:rPr>
        <w:t xml:space="preserve"> </w:t>
      </w:r>
    </w:p>
    <w:p w14:paraId="77C0336F" w14:textId="77777777" w:rsidR="006113A9" w:rsidRDefault="006B6FC4">
      <w:pPr>
        <w:spacing w:line="600" w:lineRule="auto"/>
        <w:ind w:firstLine="720"/>
        <w:contextualSpacing/>
        <w:jc w:val="both"/>
        <w:rPr>
          <w:rFonts w:eastAsia="Times New Roman"/>
          <w:szCs w:val="24"/>
        </w:rPr>
      </w:pPr>
      <w:r w:rsidRPr="00B315F4">
        <w:rPr>
          <w:rFonts w:eastAsia="Times New Roman"/>
          <w:szCs w:val="24"/>
        </w:rPr>
        <w:t>Γιατί δεν λέτε</w:t>
      </w:r>
      <w:r>
        <w:rPr>
          <w:rFonts w:eastAsia="Times New Roman"/>
          <w:szCs w:val="24"/>
        </w:rPr>
        <w:t>,</w:t>
      </w:r>
      <w:r w:rsidRPr="00B315F4">
        <w:rPr>
          <w:rFonts w:eastAsia="Times New Roman"/>
          <w:szCs w:val="24"/>
        </w:rPr>
        <w:t xml:space="preserve"> </w:t>
      </w:r>
      <w:r>
        <w:rPr>
          <w:rFonts w:eastAsia="Times New Roman"/>
          <w:szCs w:val="24"/>
        </w:rPr>
        <w:t>επίσης,</w:t>
      </w:r>
      <w:r w:rsidRPr="00B315F4">
        <w:rPr>
          <w:rFonts w:eastAsia="Times New Roman"/>
          <w:szCs w:val="24"/>
        </w:rPr>
        <w:t xml:space="preserve"> ότι η γείτονα χώρα αναλαμβάνει για πρώτη φορά τη δέσμευση στη διπλωματική ιστορ</w:t>
      </w:r>
      <w:r w:rsidRPr="00B315F4">
        <w:rPr>
          <w:rFonts w:eastAsia="Times New Roman"/>
          <w:szCs w:val="24"/>
        </w:rPr>
        <w:t>ία να ξεκαθαρίσει και να επανακαθορίσει την χρήση των μνημείων</w:t>
      </w:r>
      <w:r>
        <w:rPr>
          <w:rFonts w:eastAsia="Times New Roman"/>
          <w:szCs w:val="24"/>
        </w:rPr>
        <w:t>,</w:t>
      </w:r>
      <w:r w:rsidRPr="00B315F4">
        <w:rPr>
          <w:rFonts w:eastAsia="Times New Roman"/>
          <w:szCs w:val="24"/>
        </w:rPr>
        <w:t xml:space="preserve"> των υποδομών της και να τα αποσυνδέσ</w:t>
      </w:r>
      <w:r>
        <w:rPr>
          <w:rFonts w:eastAsia="Times New Roman"/>
          <w:szCs w:val="24"/>
        </w:rPr>
        <w:t>ει</w:t>
      </w:r>
      <w:r w:rsidRPr="00B315F4">
        <w:rPr>
          <w:rFonts w:eastAsia="Times New Roman"/>
          <w:szCs w:val="24"/>
        </w:rPr>
        <w:t xml:space="preserve"> </w:t>
      </w:r>
      <w:r>
        <w:rPr>
          <w:rFonts w:eastAsia="Times New Roman"/>
          <w:szCs w:val="24"/>
        </w:rPr>
        <w:t>μ</w:t>
      </w:r>
      <w:r w:rsidRPr="00B315F4">
        <w:rPr>
          <w:rFonts w:eastAsia="Times New Roman"/>
          <w:szCs w:val="24"/>
        </w:rPr>
        <w:t xml:space="preserve">ιας </w:t>
      </w:r>
      <w:r>
        <w:rPr>
          <w:rFonts w:eastAsia="Times New Roman"/>
          <w:szCs w:val="24"/>
        </w:rPr>
        <w:t xml:space="preserve">εξ άπαντος, </w:t>
      </w:r>
      <w:r w:rsidRPr="00B315F4">
        <w:rPr>
          <w:rFonts w:eastAsia="Times New Roman"/>
          <w:szCs w:val="24"/>
        </w:rPr>
        <w:t>ξεκάθαρα</w:t>
      </w:r>
      <w:r>
        <w:rPr>
          <w:rFonts w:eastAsia="Times New Roman"/>
          <w:szCs w:val="24"/>
        </w:rPr>
        <w:t>,</w:t>
      </w:r>
      <w:r w:rsidRPr="00B315F4">
        <w:rPr>
          <w:rFonts w:eastAsia="Times New Roman"/>
          <w:szCs w:val="24"/>
        </w:rPr>
        <w:t xml:space="preserve"> ότι δεν είναι δικά τους και ότι ανήκουν όντως στην αρχαία ελληνική ιστορία </w:t>
      </w:r>
      <w:r>
        <w:rPr>
          <w:rFonts w:eastAsia="Times New Roman"/>
          <w:szCs w:val="24"/>
        </w:rPr>
        <w:t>μας;</w:t>
      </w:r>
      <w:r w:rsidRPr="00B315F4">
        <w:rPr>
          <w:rFonts w:eastAsia="Times New Roman"/>
          <w:szCs w:val="24"/>
        </w:rPr>
        <w:t xml:space="preserve"> </w:t>
      </w:r>
    </w:p>
    <w:p w14:paraId="77C03370" w14:textId="77777777" w:rsidR="006113A9" w:rsidRDefault="006B6FC4">
      <w:pPr>
        <w:spacing w:line="600" w:lineRule="auto"/>
        <w:ind w:firstLine="720"/>
        <w:contextualSpacing/>
        <w:jc w:val="both"/>
        <w:rPr>
          <w:rFonts w:eastAsia="Times New Roman"/>
          <w:szCs w:val="24"/>
        </w:rPr>
      </w:pPr>
      <w:r w:rsidRPr="00A904ED">
        <w:rPr>
          <w:rFonts w:eastAsia="Times New Roman"/>
          <w:b/>
          <w:szCs w:val="24"/>
        </w:rPr>
        <w:t>ΠΡΟΕΔΡΕΥΩΝ (</w:t>
      </w:r>
      <w:r>
        <w:rPr>
          <w:rFonts w:eastAsia="Times New Roman"/>
          <w:b/>
          <w:szCs w:val="24"/>
        </w:rPr>
        <w:t>Αναστάσιος Κουράκης</w:t>
      </w:r>
      <w:r w:rsidRPr="00A904ED">
        <w:rPr>
          <w:rFonts w:eastAsia="Times New Roman"/>
          <w:b/>
          <w:szCs w:val="24"/>
        </w:rPr>
        <w:t>):</w:t>
      </w:r>
      <w:r>
        <w:rPr>
          <w:rFonts w:eastAsia="Times New Roman"/>
          <w:b/>
          <w:szCs w:val="24"/>
        </w:rPr>
        <w:t xml:space="preserve"> </w:t>
      </w:r>
      <w:r>
        <w:rPr>
          <w:rFonts w:eastAsia="Times New Roman"/>
          <w:szCs w:val="24"/>
        </w:rPr>
        <w:t xml:space="preserve">Ολοκληρώστε τη σκέψη σας, παρακαλώ.  </w:t>
      </w:r>
    </w:p>
    <w:p w14:paraId="77C03371" w14:textId="77777777" w:rsidR="006113A9" w:rsidRDefault="006B6FC4">
      <w:pPr>
        <w:spacing w:line="600" w:lineRule="auto"/>
        <w:ind w:firstLine="720"/>
        <w:contextualSpacing/>
        <w:jc w:val="both"/>
        <w:rPr>
          <w:rFonts w:eastAsia="Times New Roman" w:cs="Times New Roman"/>
          <w:szCs w:val="24"/>
        </w:rPr>
      </w:pPr>
      <w:r w:rsidRPr="007E6A2D">
        <w:rPr>
          <w:rFonts w:eastAsia="Times New Roman" w:cs="Times New Roman"/>
          <w:b/>
          <w:szCs w:val="24"/>
        </w:rPr>
        <w:t>ΕΛΙΣΣΑΒΕΤ ΣΚΟΥΦΑ:</w:t>
      </w:r>
      <w:r>
        <w:rPr>
          <w:rFonts w:eastAsia="Times New Roman" w:cs="Times New Roman"/>
          <w:szCs w:val="24"/>
        </w:rPr>
        <w:t xml:space="preserve"> Ο</w:t>
      </w:r>
      <w:r w:rsidRPr="007E6A2D">
        <w:rPr>
          <w:rFonts w:eastAsia="Times New Roman" w:cs="Times New Roman"/>
          <w:szCs w:val="24"/>
        </w:rPr>
        <w:t>λοκληρώνω</w:t>
      </w:r>
      <w:r>
        <w:rPr>
          <w:rFonts w:eastAsia="Times New Roman" w:cs="Times New Roman"/>
          <w:szCs w:val="24"/>
        </w:rPr>
        <w:t>, κύριε Πρόεδρε.</w:t>
      </w:r>
    </w:p>
    <w:p w14:paraId="77C03372"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Και τέλος, γιατί δ</w:t>
      </w:r>
      <w:r w:rsidRPr="007E6A2D">
        <w:rPr>
          <w:rFonts w:eastAsia="Times New Roman" w:cs="Times New Roman"/>
          <w:szCs w:val="24"/>
        </w:rPr>
        <w:t xml:space="preserve">εν βγαίνετε να πείτε ότι όρος </w:t>
      </w:r>
      <w:r>
        <w:rPr>
          <w:rFonts w:eastAsia="Times New Roman" w:cs="Times New Roman"/>
          <w:szCs w:val="24"/>
        </w:rPr>
        <w:t>«</w:t>
      </w:r>
      <w:r>
        <w:rPr>
          <w:rFonts w:eastAsia="Times New Roman" w:cs="Times New Roman"/>
          <w:szCs w:val="24"/>
          <w:lang w:val="en-US"/>
        </w:rPr>
        <w:t>nationality</w:t>
      </w:r>
      <w:r>
        <w:rPr>
          <w:rFonts w:eastAsia="Times New Roman" w:cs="Times New Roman"/>
          <w:szCs w:val="24"/>
        </w:rPr>
        <w:t>»</w:t>
      </w:r>
      <w:r w:rsidRPr="007E6A2D">
        <w:rPr>
          <w:rFonts w:eastAsia="Times New Roman" w:cs="Times New Roman"/>
          <w:szCs w:val="24"/>
        </w:rPr>
        <w:t xml:space="preserve"> δεν αφορά </w:t>
      </w:r>
      <w:r>
        <w:rPr>
          <w:rFonts w:eastAsia="Times New Roman" w:cs="Times New Roman"/>
          <w:szCs w:val="24"/>
        </w:rPr>
        <w:t>καμ</w:t>
      </w:r>
      <w:r>
        <w:rPr>
          <w:rFonts w:eastAsia="Times New Roman" w:cs="Times New Roman"/>
          <w:szCs w:val="24"/>
        </w:rPr>
        <w:t>μ</w:t>
      </w:r>
      <w:r>
        <w:rPr>
          <w:rFonts w:eastAsia="Times New Roman" w:cs="Times New Roman"/>
          <w:szCs w:val="24"/>
        </w:rPr>
        <w:t>ία ε</w:t>
      </w:r>
      <w:r w:rsidRPr="007E6A2D">
        <w:rPr>
          <w:rFonts w:eastAsia="Times New Roman" w:cs="Times New Roman"/>
          <w:szCs w:val="24"/>
        </w:rPr>
        <w:t>θνική διεκδί</w:t>
      </w:r>
      <w:r>
        <w:rPr>
          <w:rFonts w:eastAsia="Times New Roman" w:cs="Times New Roman"/>
          <w:szCs w:val="24"/>
        </w:rPr>
        <w:t xml:space="preserve">κηση </w:t>
      </w:r>
      <w:r w:rsidRPr="007E6A2D">
        <w:rPr>
          <w:rFonts w:eastAsia="Times New Roman" w:cs="Times New Roman"/>
          <w:szCs w:val="24"/>
        </w:rPr>
        <w:t>από τη γείτονα χώρα</w:t>
      </w:r>
      <w:r>
        <w:rPr>
          <w:rFonts w:eastAsia="Times New Roman" w:cs="Times New Roman"/>
          <w:szCs w:val="24"/>
        </w:rPr>
        <w:t>;</w:t>
      </w:r>
      <w:r w:rsidRPr="007E6A2D">
        <w:rPr>
          <w:rFonts w:eastAsia="Times New Roman" w:cs="Times New Roman"/>
          <w:szCs w:val="24"/>
        </w:rPr>
        <w:t xml:space="preserve"> </w:t>
      </w:r>
      <w:r>
        <w:rPr>
          <w:rFonts w:eastAsia="Times New Roman" w:cs="Times New Roman"/>
          <w:szCs w:val="24"/>
        </w:rPr>
        <w:t>Αφορά</w:t>
      </w:r>
      <w:r w:rsidRPr="007E6A2D">
        <w:rPr>
          <w:rFonts w:eastAsia="Times New Roman" w:cs="Times New Roman"/>
          <w:szCs w:val="24"/>
        </w:rPr>
        <w:t xml:space="preserve"> μόνο την ιθαγένεια</w:t>
      </w:r>
      <w:r>
        <w:rPr>
          <w:rFonts w:eastAsia="Times New Roman" w:cs="Times New Roman"/>
          <w:szCs w:val="24"/>
        </w:rPr>
        <w:t>,</w:t>
      </w:r>
      <w:r w:rsidRPr="007E6A2D">
        <w:rPr>
          <w:rFonts w:eastAsia="Times New Roman" w:cs="Times New Roman"/>
          <w:szCs w:val="24"/>
        </w:rPr>
        <w:t xml:space="preserve"> τη</w:t>
      </w:r>
      <w:r w:rsidRPr="007E6A2D">
        <w:rPr>
          <w:rFonts w:eastAsia="Times New Roman" w:cs="Times New Roman"/>
          <w:szCs w:val="24"/>
        </w:rPr>
        <w:t xml:space="preserve"> σχέση δηλαδή των πολιτών με το κράτος στη γείτονα χώρα</w:t>
      </w:r>
      <w:r>
        <w:rPr>
          <w:rFonts w:eastAsia="Times New Roman" w:cs="Times New Roman"/>
          <w:szCs w:val="24"/>
        </w:rPr>
        <w:t>.</w:t>
      </w:r>
    </w:p>
    <w:p w14:paraId="77C03373"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Κλείνω, κύριε Πρόεδρε, και</w:t>
      </w:r>
      <w:r w:rsidRPr="007E6A2D">
        <w:rPr>
          <w:rFonts w:eastAsia="Times New Roman" w:cs="Times New Roman"/>
          <w:szCs w:val="24"/>
        </w:rPr>
        <w:t xml:space="preserve"> ευχαριστώ για την ανοχή</w:t>
      </w:r>
      <w:r>
        <w:rPr>
          <w:rFonts w:eastAsia="Times New Roman" w:cs="Times New Roman"/>
          <w:szCs w:val="24"/>
        </w:rPr>
        <w:t>.</w:t>
      </w:r>
    </w:p>
    <w:p w14:paraId="77C03374"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Α</w:t>
      </w:r>
      <w:r w:rsidRPr="007E6A2D">
        <w:rPr>
          <w:rFonts w:eastAsia="Times New Roman" w:cs="Times New Roman"/>
          <w:szCs w:val="24"/>
        </w:rPr>
        <w:t>γαπη</w:t>
      </w:r>
      <w:r>
        <w:rPr>
          <w:rFonts w:eastAsia="Times New Roman" w:cs="Times New Roman"/>
          <w:szCs w:val="24"/>
        </w:rPr>
        <w:t>τοί συνάδελφοι</w:t>
      </w:r>
      <w:r w:rsidRPr="007E6A2D">
        <w:rPr>
          <w:rFonts w:eastAsia="Times New Roman" w:cs="Times New Roman"/>
          <w:szCs w:val="24"/>
        </w:rPr>
        <w:t xml:space="preserve"> της </w:t>
      </w:r>
      <w:r>
        <w:rPr>
          <w:rFonts w:eastAsia="Times New Roman" w:cs="Times New Roman"/>
          <w:szCs w:val="24"/>
        </w:rPr>
        <w:t>Α</w:t>
      </w:r>
      <w:r w:rsidRPr="007E6A2D">
        <w:rPr>
          <w:rFonts w:eastAsia="Times New Roman" w:cs="Times New Roman"/>
          <w:szCs w:val="24"/>
        </w:rPr>
        <w:t>ντιπολίτευσης</w:t>
      </w:r>
      <w:r>
        <w:rPr>
          <w:rFonts w:eastAsia="Times New Roman" w:cs="Times New Roman"/>
          <w:szCs w:val="24"/>
        </w:rPr>
        <w:t>,</w:t>
      </w:r>
      <w:r w:rsidRPr="007E6A2D">
        <w:rPr>
          <w:rFonts w:eastAsia="Times New Roman" w:cs="Times New Roman"/>
          <w:szCs w:val="24"/>
        </w:rPr>
        <w:t xml:space="preserve"> τουλάχιστον του δημοκρατικού τόξου</w:t>
      </w:r>
      <w:r>
        <w:rPr>
          <w:rFonts w:eastAsia="Times New Roman" w:cs="Times New Roman"/>
          <w:szCs w:val="24"/>
        </w:rPr>
        <w:t>, σ</w:t>
      </w:r>
      <w:r w:rsidRPr="007E6A2D">
        <w:rPr>
          <w:rFonts w:eastAsia="Times New Roman" w:cs="Times New Roman"/>
          <w:szCs w:val="24"/>
        </w:rPr>
        <w:t>ταματήστε να σπέρνετε και να υποδαυλίζετ</w:t>
      </w:r>
      <w:r>
        <w:rPr>
          <w:rFonts w:eastAsia="Times New Roman" w:cs="Times New Roman"/>
          <w:szCs w:val="24"/>
        </w:rPr>
        <w:t>ε</w:t>
      </w:r>
      <w:r w:rsidRPr="007E6A2D">
        <w:rPr>
          <w:rFonts w:eastAsia="Times New Roman" w:cs="Times New Roman"/>
          <w:szCs w:val="24"/>
        </w:rPr>
        <w:t xml:space="preserve"> το μίσος και την εθνική διχό</w:t>
      </w:r>
      <w:r w:rsidRPr="007E6A2D">
        <w:rPr>
          <w:rFonts w:eastAsia="Times New Roman" w:cs="Times New Roman"/>
          <w:szCs w:val="24"/>
        </w:rPr>
        <w:t>νοια στο</w:t>
      </w:r>
      <w:r>
        <w:rPr>
          <w:rFonts w:eastAsia="Times New Roman" w:cs="Times New Roman"/>
          <w:szCs w:val="24"/>
        </w:rPr>
        <w:t>ν</w:t>
      </w:r>
      <w:r w:rsidRPr="007E6A2D">
        <w:rPr>
          <w:rFonts w:eastAsia="Times New Roman" w:cs="Times New Roman"/>
          <w:szCs w:val="24"/>
        </w:rPr>
        <w:t xml:space="preserve"> λαό</w:t>
      </w:r>
      <w:r>
        <w:rPr>
          <w:rFonts w:eastAsia="Times New Roman" w:cs="Times New Roman"/>
          <w:szCs w:val="24"/>
        </w:rPr>
        <w:t>. Σ</w:t>
      </w:r>
      <w:r w:rsidRPr="007E6A2D">
        <w:rPr>
          <w:rFonts w:eastAsia="Times New Roman" w:cs="Times New Roman"/>
          <w:szCs w:val="24"/>
        </w:rPr>
        <w:t>ταθείτε στο ύψος των περιστάσεων και της ιστορικής ευθύνης</w:t>
      </w:r>
      <w:r>
        <w:rPr>
          <w:rFonts w:eastAsia="Times New Roman" w:cs="Times New Roman"/>
          <w:szCs w:val="24"/>
        </w:rPr>
        <w:t>,</w:t>
      </w:r>
      <w:r w:rsidRPr="007E6A2D">
        <w:rPr>
          <w:rFonts w:eastAsia="Times New Roman" w:cs="Times New Roman"/>
          <w:szCs w:val="24"/>
        </w:rPr>
        <w:t xml:space="preserve"> για να κλείσουμε οριστικά μία πληγή που βασανίζει για πολλές δεκαετίες τ</w:t>
      </w:r>
      <w:r>
        <w:rPr>
          <w:rFonts w:eastAsia="Times New Roman" w:cs="Times New Roman"/>
          <w:szCs w:val="24"/>
        </w:rPr>
        <w:t>ον λαό μας,</w:t>
      </w:r>
      <w:r w:rsidRPr="007E6A2D">
        <w:rPr>
          <w:rFonts w:eastAsia="Times New Roman" w:cs="Times New Roman"/>
          <w:szCs w:val="24"/>
        </w:rPr>
        <w:t xml:space="preserve"> για την ειρηνική συνύπαρξη και </w:t>
      </w:r>
      <w:r>
        <w:rPr>
          <w:rFonts w:eastAsia="Times New Roman" w:cs="Times New Roman"/>
          <w:szCs w:val="24"/>
        </w:rPr>
        <w:t>συνανάπτυξη</w:t>
      </w:r>
      <w:r w:rsidRPr="007E6A2D">
        <w:rPr>
          <w:rFonts w:eastAsia="Times New Roman" w:cs="Times New Roman"/>
          <w:szCs w:val="24"/>
        </w:rPr>
        <w:t xml:space="preserve"> των βαλκανικών λαών</w:t>
      </w:r>
      <w:r>
        <w:rPr>
          <w:rFonts w:eastAsia="Times New Roman" w:cs="Times New Roman"/>
          <w:szCs w:val="24"/>
        </w:rPr>
        <w:t xml:space="preserve">, για να </w:t>
      </w:r>
      <w:r w:rsidRPr="007E6A2D">
        <w:rPr>
          <w:rFonts w:eastAsia="Times New Roman" w:cs="Times New Roman"/>
          <w:szCs w:val="24"/>
        </w:rPr>
        <w:t xml:space="preserve">ξαναποκτήσει </w:t>
      </w:r>
      <w:r>
        <w:rPr>
          <w:rFonts w:eastAsia="Times New Roman" w:cs="Times New Roman"/>
          <w:szCs w:val="24"/>
        </w:rPr>
        <w:t xml:space="preserve">η </w:t>
      </w:r>
      <w:r w:rsidRPr="007E6A2D">
        <w:rPr>
          <w:rFonts w:eastAsia="Times New Roman" w:cs="Times New Roman"/>
          <w:szCs w:val="24"/>
        </w:rPr>
        <w:t>Ελλάδα μας</w:t>
      </w:r>
      <w:r w:rsidRPr="007E6A2D">
        <w:rPr>
          <w:rFonts w:eastAsia="Times New Roman" w:cs="Times New Roman"/>
          <w:szCs w:val="24"/>
        </w:rPr>
        <w:t xml:space="preserve"> τον ηγετικό</w:t>
      </w:r>
      <w:r>
        <w:rPr>
          <w:rFonts w:eastAsia="Times New Roman" w:cs="Times New Roman"/>
          <w:szCs w:val="24"/>
        </w:rPr>
        <w:t>,</w:t>
      </w:r>
      <w:r w:rsidRPr="007E6A2D">
        <w:rPr>
          <w:rFonts w:eastAsia="Times New Roman" w:cs="Times New Roman"/>
          <w:szCs w:val="24"/>
        </w:rPr>
        <w:t xml:space="preserve"> ειρηνευτικό και αναπτυξιακό ρόλο που της αξίζει</w:t>
      </w:r>
      <w:r>
        <w:rPr>
          <w:rFonts w:eastAsia="Times New Roman" w:cs="Times New Roman"/>
          <w:szCs w:val="24"/>
        </w:rPr>
        <w:t>,</w:t>
      </w:r>
      <w:r w:rsidRPr="007E6A2D">
        <w:rPr>
          <w:rFonts w:eastAsia="Times New Roman" w:cs="Times New Roman"/>
          <w:szCs w:val="24"/>
        </w:rPr>
        <w:t xml:space="preserve"> για να κοιτάμε</w:t>
      </w:r>
      <w:r>
        <w:rPr>
          <w:rFonts w:eastAsia="Times New Roman" w:cs="Times New Roman"/>
          <w:szCs w:val="24"/>
        </w:rPr>
        <w:t>,</w:t>
      </w:r>
      <w:r w:rsidRPr="007E6A2D">
        <w:rPr>
          <w:rFonts w:eastAsia="Times New Roman" w:cs="Times New Roman"/>
          <w:szCs w:val="24"/>
        </w:rPr>
        <w:t xml:space="preserve"> τέλος</w:t>
      </w:r>
      <w:r>
        <w:rPr>
          <w:rFonts w:eastAsia="Times New Roman" w:cs="Times New Roman"/>
          <w:szCs w:val="24"/>
        </w:rPr>
        <w:t>,</w:t>
      </w:r>
      <w:r w:rsidRPr="007E6A2D">
        <w:rPr>
          <w:rFonts w:eastAsia="Times New Roman" w:cs="Times New Roman"/>
          <w:szCs w:val="24"/>
        </w:rPr>
        <w:t xml:space="preserve"> το μέλλον με αισιοδοξία και εθνική υπερηφάνεια</w:t>
      </w:r>
      <w:r>
        <w:rPr>
          <w:rFonts w:eastAsia="Times New Roman" w:cs="Times New Roman"/>
          <w:szCs w:val="24"/>
        </w:rPr>
        <w:t>.</w:t>
      </w:r>
    </w:p>
    <w:p w14:paraId="77C03375"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77C03376" w14:textId="77777777" w:rsidR="006113A9" w:rsidRDefault="006B6FC4">
      <w:pPr>
        <w:spacing w:line="600" w:lineRule="auto"/>
        <w:ind w:firstLine="720"/>
        <w:contextualSpacing/>
        <w:jc w:val="center"/>
        <w:rPr>
          <w:rFonts w:eastAsia="Times New Roman"/>
          <w:bCs/>
          <w:szCs w:val="24"/>
        </w:rPr>
      </w:pPr>
      <w:r w:rsidRPr="007207BF">
        <w:rPr>
          <w:rFonts w:eastAsia="Times New Roman"/>
          <w:bCs/>
          <w:szCs w:val="24"/>
        </w:rPr>
        <w:t>(Χειροκροτήματα από την πτέρυγα</w:t>
      </w:r>
      <w:r w:rsidRPr="00C707D9">
        <w:rPr>
          <w:rFonts w:eastAsia="Times New Roman"/>
          <w:bCs/>
          <w:szCs w:val="24"/>
        </w:rPr>
        <w:t xml:space="preserve"> </w:t>
      </w:r>
      <w:r w:rsidRPr="003E6473">
        <w:rPr>
          <w:rFonts w:eastAsia="Times New Roman"/>
          <w:bCs/>
          <w:szCs w:val="24"/>
        </w:rPr>
        <w:t>τ</w:t>
      </w:r>
      <w:r w:rsidRPr="00C707D9">
        <w:rPr>
          <w:rFonts w:eastAsia="Times New Roman"/>
          <w:bCs/>
          <w:szCs w:val="24"/>
        </w:rPr>
        <w:t>ου ΣΥΡΙΖΑ)</w:t>
      </w:r>
    </w:p>
    <w:p w14:paraId="77C03377" w14:textId="77777777" w:rsidR="006113A9" w:rsidRDefault="006B6FC4">
      <w:pPr>
        <w:spacing w:line="600" w:lineRule="auto"/>
        <w:ind w:firstLine="720"/>
        <w:contextualSpacing/>
        <w:jc w:val="both"/>
        <w:rPr>
          <w:rFonts w:eastAsia="Times New Roman" w:cs="Times New Roman"/>
          <w:szCs w:val="24"/>
        </w:rPr>
      </w:pPr>
      <w:r>
        <w:rPr>
          <w:rFonts w:eastAsia="Times New Roman"/>
          <w:b/>
          <w:bCs/>
          <w:szCs w:val="24"/>
        </w:rPr>
        <w:t>ΠΡΟΕΔΡΕΥΩΝ (Αναστάσιος Κουράκης):</w:t>
      </w:r>
      <w:r w:rsidRPr="007E6A2D">
        <w:rPr>
          <w:rFonts w:eastAsia="Times New Roman" w:cs="Times New Roman"/>
          <w:szCs w:val="24"/>
        </w:rPr>
        <w:t xml:space="preserve"> </w:t>
      </w:r>
      <w:r>
        <w:rPr>
          <w:rFonts w:eastAsia="Times New Roman" w:cs="Times New Roman"/>
          <w:szCs w:val="24"/>
        </w:rPr>
        <w:t xml:space="preserve">Ευχαριστούμε την κ. Σκούφα </w:t>
      </w:r>
      <w:r>
        <w:rPr>
          <w:rFonts w:eastAsia="Times New Roman" w:cs="Times New Roman"/>
          <w:szCs w:val="24"/>
        </w:rPr>
        <w:t>Ελισσάβετ, Βουλεύτρια Πιερίας του ΣΥΡΙΖΑ.</w:t>
      </w:r>
    </w:p>
    <w:p w14:paraId="77C03378"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γίνεται γνωστό</w:t>
      </w:r>
      <w:r w:rsidRPr="007E6A2D">
        <w:rPr>
          <w:rFonts w:eastAsia="Times New Roman" w:cs="Times New Roman"/>
          <w:szCs w:val="24"/>
        </w:rPr>
        <w:t xml:space="preserve"> </w:t>
      </w:r>
      <w:r>
        <w:rPr>
          <w:rFonts w:eastAsia="Times New Roman" w:cs="Times New Roman"/>
          <w:szCs w:val="24"/>
        </w:rPr>
        <w:t>στο Σ</w:t>
      </w:r>
      <w:r w:rsidRPr="007E6A2D">
        <w:rPr>
          <w:rFonts w:eastAsia="Times New Roman" w:cs="Times New Roman"/>
          <w:szCs w:val="24"/>
        </w:rPr>
        <w:t>ώμα</w:t>
      </w:r>
      <w:r>
        <w:rPr>
          <w:rFonts w:eastAsia="Times New Roman" w:cs="Times New Roman"/>
          <w:szCs w:val="24"/>
        </w:rPr>
        <w:t xml:space="preserve"> ότι </w:t>
      </w:r>
      <w:r>
        <w:rPr>
          <w:rFonts w:eastAsia="Times New Roman" w:cs="Times New Roman"/>
          <w:szCs w:val="24"/>
        </w:rPr>
        <w:t>τη συνεδρίασή μας παρακολουθούν</w:t>
      </w:r>
      <w:r>
        <w:rPr>
          <w:rFonts w:eastAsia="Times New Roman" w:cs="Times New Roman"/>
          <w:szCs w:val="24"/>
        </w:rPr>
        <w:t xml:space="preserve"> από τα άνω δυτικά</w:t>
      </w:r>
      <w:r w:rsidRPr="007E6A2D">
        <w:rPr>
          <w:rFonts w:eastAsia="Times New Roman" w:cs="Times New Roman"/>
          <w:szCs w:val="24"/>
        </w:rPr>
        <w:t xml:space="preserve"> θεωρ</w:t>
      </w:r>
      <w:r>
        <w:rPr>
          <w:rFonts w:eastAsia="Times New Roman" w:cs="Times New Roman"/>
          <w:szCs w:val="24"/>
        </w:rPr>
        <w:t>ε</w:t>
      </w:r>
      <w:r w:rsidRPr="007E6A2D">
        <w:rPr>
          <w:rFonts w:eastAsia="Times New Roman" w:cs="Times New Roman"/>
          <w:szCs w:val="24"/>
        </w:rPr>
        <w:t>ία</w:t>
      </w:r>
      <w:r>
        <w:rPr>
          <w:rFonts w:eastAsia="Times New Roman" w:cs="Times New Roman"/>
          <w:szCs w:val="24"/>
        </w:rPr>
        <w:t xml:space="preserve">, </w:t>
      </w:r>
      <w:r w:rsidRPr="007E6A2D">
        <w:rPr>
          <w:rFonts w:eastAsia="Times New Roman" w:cs="Times New Roman"/>
          <w:szCs w:val="24"/>
        </w:rPr>
        <w:t xml:space="preserve">αφού </w:t>
      </w:r>
      <w:r>
        <w:rPr>
          <w:rFonts w:eastAsia="Times New Roman" w:cs="Times New Roman"/>
          <w:szCs w:val="24"/>
        </w:rPr>
        <w:t xml:space="preserve">προηγουμένως ξεναγήθηκαν στην </w:t>
      </w:r>
      <w:r>
        <w:rPr>
          <w:rFonts w:eastAsia="Times New Roman" w:cs="Times New Roman"/>
          <w:szCs w:val="24"/>
        </w:rPr>
        <w:t xml:space="preserve">έκθεση της </w:t>
      </w:r>
      <w:r>
        <w:rPr>
          <w:rFonts w:eastAsia="Times New Roman" w:cs="Times New Roman"/>
          <w:szCs w:val="24"/>
        </w:rPr>
        <w:t>α</w:t>
      </w:r>
      <w:r w:rsidRPr="007E6A2D">
        <w:rPr>
          <w:rFonts w:eastAsia="Times New Roman" w:cs="Times New Roman"/>
          <w:szCs w:val="24"/>
        </w:rPr>
        <w:t xml:space="preserve">ίθουσας </w:t>
      </w:r>
      <w:r>
        <w:rPr>
          <w:rFonts w:eastAsia="Times New Roman" w:cs="Times New Roman"/>
          <w:szCs w:val="24"/>
        </w:rPr>
        <w:t>«ΕΛΕΥΘΕΡΙΟΣ ΒΕΝΙΖΕΛΟΣ»</w:t>
      </w:r>
      <w:r>
        <w:rPr>
          <w:rFonts w:eastAsia="Times New Roman" w:cs="Times New Roman"/>
          <w:szCs w:val="24"/>
        </w:rPr>
        <w:t xml:space="preserve"> και ενημερώθηκαν γι</w:t>
      </w:r>
      <w:r>
        <w:rPr>
          <w:rFonts w:eastAsia="Times New Roman" w:cs="Times New Roman"/>
          <w:szCs w:val="24"/>
        </w:rPr>
        <w:t xml:space="preserve">α την ιστορία του κτηρίου και τον τρόπο οργάνωσης και λειτουργίας της </w:t>
      </w:r>
      <w:r>
        <w:rPr>
          <w:rFonts w:eastAsia="Times New Roman" w:cs="Times New Roman"/>
          <w:szCs w:val="24"/>
        </w:rPr>
        <w:lastRenderedPageBreak/>
        <w:t>Βουλής</w:t>
      </w:r>
      <w:r>
        <w:rPr>
          <w:rFonts w:eastAsia="Times New Roman" w:cs="Times New Roman"/>
          <w:szCs w:val="24"/>
        </w:rPr>
        <w:t>,</w:t>
      </w:r>
      <w:r w:rsidRPr="007E6A2D">
        <w:rPr>
          <w:rFonts w:eastAsia="Times New Roman" w:cs="Times New Roman"/>
          <w:szCs w:val="24"/>
        </w:rPr>
        <w:t xml:space="preserve"> </w:t>
      </w:r>
      <w:r>
        <w:rPr>
          <w:rFonts w:eastAsia="Times New Roman" w:cs="Times New Roman"/>
          <w:szCs w:val="24"/>
        </w:rPr>
        <w:t>σαράντα τέσσερις</w:t>
      </w:r>
      <w:r w:rsidRPr="007E6A2D">
        <w:rPr>
          <w:rFonts w:eastAsia="Times New Roman" w:cs="Times New Roman"/>
          <w:szCs w:val="24"/>
        </w:rPr>
        <w:t xml:space="preserve"> </w:t>
      </w:r>
      <w:r>
        <w:rPr>
          <w:rFonts w:eastAsia="Times New Roman" w:cs="Times New Roman"/>
          <w:szCs w:val="24"/>
        </w:rPr>
        <w:t xml:space="preserve">μαθητές και </w:t>
      </w:r>
      <w:r w:rsidRPr="007E6A2D">
        <w:rPr>
          <w:rFonts w:eastAsia="Times New Roman" w:cs="Times New Roman"/>
          <w:szCs w:val="24"/>
        </w:rPr>
        <w:t xml:space="preserve">μαθήτριες </w:t>
      </w:r>
      <w:r>
        <w:rPr>
          <w:rFonts w:eastAsia="Times New Roman" w:cs="Times New Roman"/>
          <w:szCs w:val="24"/>
        </w:rPr>
        <w:t xml:space="preserve">και πέντε </w:t>
      </w:r>
      <w:r>
        <w:rPr>
          <w:rFonts w:eastAsia="Times New Roman" w:cs="Times New Roman"/>
          <w:szCs w:val="24"/>
        </w:rPr>
        <w:t xml:space="preserve">εκπαιδευτικοί </w:t>
      </w:r>
      <w:r>
        <w:rPr>
          <w:rFonts w:eastAsia="Times New Roman" w:cs="Times New Roman"/>
          <w:szCs w:val="24"/>
        </w:rPr>
        <w:t xml:space="preserve">συνοδοί </w:t>
      </w:r>
      <w:r>
        <w:rPr>
          <w:rFonts w:eastAsia="Times New Roman" w:cs="Times New Roman"/>
          <w:szCs w:val="24"/>
        </w:rPr>
        <w:t>τους</w:t>
      </w:r>
      <w:r>
        <w:rPr>
          <w:rFonts w:eastAsia="Times New Roman" w:cs="Times New Roman"/>
          <w:szCs w:val="24"/>
        </w:rPr>
        <w:t xml:space="preserve"> από το 2</w:t>
      </w:r>
      <w:r w:rsidRPr="0099680A">
        <w:rPr>
          <w:rFonts w:eastAsia="Times New Roman" w:cs="Times New Roman"/>
          <w:szCs w:val="24"/>
          <w:vertAlign w:val="superscript"/>
        </w:rPr>
        <w:t>ο</w:t>
      </w:r>
      <w:r>
        <w:rPr>
          <w:rFonts w:eastAsia="Times New Roman" w:cs="Times New Roman"/>
          <w:szCs w:val="24"/>
        </w:rPr>
        <w:t xml:space="preserve"> Ε</w:t>
      </w:r>
      <w:r w:rsidRPr="007E6A2D">
        <w:rPr>
          <w:rFonts w:eastAsia="Times New Roman" w:cs="Times New Roman"/>
          <w:szCs w:val="24"/>
        </w:rPr>
        <w:t>σπερινό ΕΠΑΛ Αγίου Δημητρίου</w:t>
      </w:r>
      <w:r>
        <w:rPr>
          <w:rFonts w:eastAsia="Times New Roman" w:cs="Times New Roman"/>
          <w:szCs w:val="24"/>
        </w:rPr>
        <w:t>.</w:t>
      </w:r>
    </w:p>
    <w:p w14:paraId="77C03379" w14:textId="77777777" w:rsidR="006113A9" w:rsidRDefault="006B6FC4">
      <w:pPr>
        <w:spacing w:line="600" w:lineRule="auto"/>
        <w:ind w:firstLine="720"/>
        <w:contextualSpacing/>
        <w:jc w:val="both"/>
        <w:rPr>
          <w:rFonts w:eastAsia="Times New Roman" w:cs="Times New Roman"/>
        </w:rPr>
      </w:pPr>
      <w:r w:rsidRPr="00111BFF">
        <w:rPr>
          <w:rFonts w:eastAsia="Times New Roman" w:cs="Times New Roman"/>
        </w:rPr>
        <w:t xml:space="preserve">Η Βουλή τούς καλωσορίζει. </w:t>
      </w:r>
    </w:p>
    <w:p w14:paraId="77C0337A" w14:textId="77777777" w:rsidR="006113A9" w:rsidRDefault="006B6FC4">
      <w:pPr>
        <w:spacing w:line="600" w:lineRule="auto"/>
        <w:ind w:firstLine="720"/>
        <w:contextualSpacing/>
        <w:jc w:val="center"/>
        <w:rPr>
          <w:rFonts w:eastAsia="Times New Roman" w:cs="Times New Roman"/>
        </w:rPr>
      </w:pPr>
      <w:r w:rsidRPr="00111BFF">
        <w:rPr>
          <w:rFonts w:eastAsia="Times New Roman" w:cs="Times New Roman"/>
        </w:rPr>
        <w:t>(Χειροκροτήματα απ’ όλες τις πτέρυ</w:t>
      </w:r>
      <w:r w:rsidRPr="00111BFF">
        <w:rPr>
          <w:rFonts w:eastAsia="Times New Roman" w:cs="Times New Roman"/>
        </w:rPr>
        <w:t>γες της Βουλής)</w:t>
      </w:r>
    </w:p>
    <w:p w14:paraId="77C0337B"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Όπως γνωρίζετε, παρακολουθείτε συνεδρίαση της Βουλής για την κύρωση της Σ</w:t>
      </w:r>
      <w:r w:rsidRPr="007E6A2D">
        <w:rPr>
          <w:rFonts w:eastAsia="Times New Roman" w:cs="Times New Roman"/>
          <w:szCs w:val="24"/>
        </w:rPr>
        <w:t>υμφωνίας των Πρεσπών</w:t>
      </w:r>
      <w:r>
        <w:rPr>
          <w:rFonts w:eastAsia="Times New Roman" w:cs="Times New Roman"/>
          <w:szCs w:val="24"/>
        </w:rPr>
        <w:t>.</w:t>
      </w:r>
      <w:r w:rsidRPr="007E6A2D">
        <w:rPr>
          <w:rFonts w:eastAsia="Times New Roman" w:cs="Times New Roman"/>
          <w:szCs w:val="24"/>
        </w:rPr>
        <w:t xml:space="preserve"> Σήμερα είναι η πρώτη μέρα</w:t>
      </w:r>
      <w:r>
        <w:rPr>
          <w:rFonts w:eastAsia="Times New Roman" w:cs="Times New Roman"/>
          <w:szCs w:val="24"/>
        </w:rPr>
        <w:t>, αύριο θα είναι η</w:t>
      </w:r>
      <w:r w:rsidRPr="007E6A2D">
        <w:rPr>
          <w:rFonts w:eastAsia="Times New Roman" w:cs="Times New Roman"/>
          <w:szCs w:val="24"/>
        </w:rPr>
        <w:t xml:space="preserve"> δεύτερη και </w:t>
      </w:r>
      <w:r>
        <w:rPr>
          <w:rFonts w:eastAsia="Times New Roman" w:cs="Times New Roman"/>
          <w:szCs w:val="24"/>
        </w:rPr>
        <w:t>θα</w:t>
      </w:r>
      <w:r w:rsidRPr="007E6A2D">
        <w:rPr>
          <w:rFonts w:eastAsia="Times New Roman" w:cs="Times New Roman"/>
          <w:szCs w:val="24"/>
        </w:rPr>
        <w:t xml:space="preserve"> ακολουθήσει στο τέλ</w:t>
      </w:r>
      <w:r>
        <w:rPr>
          <w:rFonts w:eastAsia="Times New Roman" w:cs="Times New Roman"/>
          <w:szCs w:val="24"/>
        </w:rPr>
        <w:t>ος της αυριανής μέρας ψηφοφορία.</w:t>
      </w:r>
    </w:p>
    <w:p w14:paraId="77C0337C"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Τον λόγο έχει</w:t>
      </w:r>
      <w:r w:rsidRPr="007E6A2D">
        <w:rPr>
          <w:rFonts w:eastAsia="Times New Roman" w:cs="Times New Roman"/>
          <w:szCs w:val="24"/>
        </w:rPr>
        <w:t xml:space="preserve"> ο κ</w:t>
      </w:r>
      <w:r>
        <w:rPr>
          <w:rFonts w:eastAsia="Times New Roman" w:cs="Times New Roman"/>
          <w:szCs w:val="24"/>
        </w:rPr>
        <w:t>.</w:t>
      </w:r>
      <w:r w:rsidRPr="007E6A2D">
        <w:rPr>
          <w:rFonts w:eastAsia="Times New Roman" w:cs="Times New Roman"/>
          <w:szCs w:val="24"/>
        </w:rPr>
        <w:t xml:space="preserve"> Κωνσταντίνος Τα</w:t>
      </w:r>
      <w:r w:rsidRPr="007E6A2D">
        <w:rPr>
          <w:rFonts w:eastAsia="Times New Roman" w:cs="Times New Roman"/>
          <w:szCs w:val="24"/>
        </w:rPr>
        <w:t>σούλας</w:t>
      </w:r>
      <w:r>
        <w:rPr>
          <w:rFonts w:eastAsia="Times New Roman" w:cs="Times New Roman"/>
          <w:szCs w:val="24"/>
        </w:rPr>
        <w:t>, Β</w:t>
      </w:r>
      <w:r w:rsidRPr="007E6A2D">
        <w:rPr>
          <w:rFonts w:eastAsia="Times New Roman" w:cs="Times New Roman"/>
          <w:szCs w:val="24"/>
        </w:rPr>
        <w:t>ουλευτής Ιωαννίνων της Νέας Δημοκρατίας</w:t>
      </w:r>
      <w:r>
        <w:rPr>
          <w:rFonts w:eastAsia="Times New Roman" w:cs="Times New Roman"/>
          <w:szCs w:val="24"/>
        </w:rPr>
        <w:t>.</w:t>
      </w:r>
    </w:p>
    <w:p w14:paraId="77C0337D" w14:textId="77777777" w:rsidR="006113A9" w:rsidRDefault="006B6FC4">
      <w:pPr>
        <w:spacing w:line="600" w:lineRule="auto"/>
        <w:ind w:firstLine="720"/>
        <w:contextualSpacing/>
        <w:jc w:val="both"/>
        <w:rPr>
          <w:rFonts w:eastAsia="Times New Roman" w:cs="Times New Roman"/>
          <w:szCs w:val="24"/>
        </w:rPr>
      </w:pPr>
      <w:r w:rsidRPr="007E6A2D">
        <w:rPr>
          <w:rFonts w:eastAsia="Times New Roman" w:cs="Times New Roman"/>
          <w:b/>
          <w:szCs w:val="24"/>
        </w:rPr>
        <w:t>ΚΩΝΣΤΑΝΤΙΝΟΣ ΤΑΣΟΥΛΑΣ:</w:t>
      </w:r>
      <w:r w:rsidRPr="007E6A2D">
        <w:rPr>
          <w:rFonts w:eastAsia="Times New Roman" w:cs="Times New Roman"/>
          <w:szCs w:val="24"/>
        </w:rPr>
        <w:t xml:space="preserve"> </w:t>
      </w:r>
      <w:r>
        <w:rPr>
          <w:rFonts w:eastAsia="Times New Roman" w:cs="Times New Roman"/>
          <w:szCs w:val="24"/>
        </w:rPr>
        <w:t xml:space="preserve">Κυρίες και κύριοι συνάδελφοι, η Συμφωνία των Πρεσπών είναι μία συνάντηση της παρούσης </w:t>
      </w:r>
      <w:r w:rsidRPr="007E6A2D">
        <w:rPr>
          <w:rFonts w:eastAsia="Times New Roman" w:cs="Times New Roman"/>
          <w:szCs w:val="24"/>
        </w:rPr>
        <w:t>Βουλής</w:t>
      </w:r>
      <w:r>
        <w:rPr>
          <w:rFonts w:eastAsia="Times New Roman" w:cs="Times New Roman"/>
          <w:szCs w:val="24"/>
        </w:rPr>
        <w:t>, της παρούσης Κ</w:t>
      </w:r>
      <w:r w:rsidRPr="007E6A2D">
        <w:rPr>
          <w:rFonts w:eastAsia="Times New Roman" w:cs="Times New Roman"/>
          <w:szCs w:val="24"/>
        </w:rPr>
        <w:t>υβέρνησης</w:t>
      </w:r>
      <w:r>
        <w:rPr>
          <w:rFonts w:eastAsia="Times New Roman" w:cs="Times New Roman"/>
          <w:szCs w:val="24"/>
        </w:rPr>
        <w:t>, της π</w:t>
      </w:r>
      <w:r w:rsidRPr="007E6A2D">
        <w:rPr>
          <w:rFonts w:eastAsia="Times New Roman" w:cs="Times New Roman"/>
          <w:szCs w:val="24"/>
        </w:rPr>
        <w:t>αρούσης συγκυρίας με την ιστορία</w:t>
      </w:r>
      <w:r>
        <w:rPr>
          <w:rFonts w:eastAsia="Times New Roman" w:cs="Times New Roman"/>
          <w:szCs w:val="24"/>
        </w:rPr>
        <w:t>. Αυτή η συνάντηση</w:t>
      </w:r>
      <w:r w:rsidRPr="007E6A2D">
        <w:rPr>
          <w:rFonts w:eastAsia="Times New Roman" w:cs="Times New Roman"/>
          <w:szCs w:val="24"/>
        </w:rPr>
        <w:t xml:space="preserve"> μπορεί ν</w:t>
      </w:r>
      <w:r>
        <w:rPr>
          <w:rFonts w:eastAsia="Times New Roman" w:cs="Times New Roman"/>
          <w:szCs w:val="24"/>
        </w:rPr>
        <w:t xml:space="preserve">α εξελιχθεί σε </w:t>
      </w:r>
      <w:r w:rsidRPr="007E6A2D">
        <w:rPr>
          <w:rFonts w:eastAsia="Times New Roman" w:cs="Times New Roman"/>
          <w:szCs w:val="24"/>
        </w:rPr>
        <w:t>διέξοδο</w:t>
      </w:r>
      <w:r>
        <w:rPr>
          <w:rFonts w:eastAsia="Times New Roman" w:cs="Times New Roman"/>
          <w:szCs w:val="24"/>
        </w:rPr>
        <w:t>,</w:t>
      </w:r>
      <w:r w:rsidRPr="007E6A2D">
        <w:rPr>
          <w:rFonts w:eastAsia="Times New Roman" w:cs="Times New Roman"/>
          <w:szCs w:val="24"/>
        </w:rPr>
        <w:t xml:space="preserve"> μπορεί να εξελιχθεί σε σύγκρουση</w:t>
      </w:r>
      <w:r>
        <w:rPr>
          <w:rFonts w:eastAsia="Times New Roman" w:cs="Times New Roman"/>
          <w:szCs w:val="24"/>
        </w:rPr>
        <w:t>. Εάν εξελιχθεί</w:t>
      </w:r>
      <w:r w:rsidRPr="007E6A2D">
        <w:rPr>
          <w:rFonts w:eastAsia="Times New Roman" w:cs="Times New Roman"/>
          <w:szCs w:val="24"/>
        </w:rPr>
        <w:t xml:space="preserve"> σε σύγκρουση</w:t>
      </w:r>
      <w:r>
        <w:rPr>
          <w:rFonts w:eastAsia="Times New Roman" w:cs="Times New Roman"/>
          <w:szCs w:val="24"/>
        </w:rPr>
        <w:t>,</w:t>
      </w:r>
      <w:r w:rsidRPr="007E6A2D">
        <w:rPr>
          <w:rFonts w:eastAsia="Times New Roman" w:cs="Times New Roman"/>
          <w:szCs w:val="24"/>
        </w:rPr>
        <w:t xml:space="preserve"> τότε σημαίνει ότι δεν μπορούμε</w:t>
      </w:r>
      <w:r>
        <w:rPr>
          <w:rFonts w:eastAsia="Times New Roman" w:cs="Times New Roman"/>
          <w:szCs w:val="24"/>
        </w:rPr>
        <w:t>,</w:t>
      </w:r>
      <w:r w:rsidRPr="007E6A2D">
        <w:rPr>
          <w:rFonts w:eastAsia="Times New Roman" w:cs="Times New Roman"/>
          <w:szCs w:val="24"/>
        </w:rPr>
        <w:t xml:space="preserve"> δεν μπορείτε να ανταποκριθείτε στα ιστορικά σας καθήκοντα και στα ιστορικά αιτήματα</w:t>
      </w:r>
      <w:r>
        <w:rPr>
          <w:rFonts w:eastAsia="Times New Roman" w:cs="Times New Roman"/>
          <w:szCs w:val="24"/>
        </w:rPr>
        <w:t>.</w:t>
      </w:r>
    </w:p>
    <w:p w14:paraId="77C0337E"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Αποδείξατε</w:t>
      </w:r>
      <w:r>
        <w:rPr>
          <w:rFonts w:eastAsia="Times New Roman" w:cs="Times New Roman"/>
          <w:szCs w:val="24"/>
        </w:rPr>
        <w:t>,</w:t>
      </w:r>
      <w:r>
        <w:rPr>
          <w:rFonts w:eastAsia="Times New Roman" w:cs="Times New Roman"/>
          <w:szCs w:val="24"/>
        </w:rPr>
        <w:t xml:space="preserve"> ίσαμε</w:t>
      </w:r>
      <w:r w:rsidRPr="007E6A2D">
        <w:rPr>
          <w:rFonts w:eastAsia="Times New Roman" w:cs="Times New Roman"/>
          <w:szCs w:val="24"/>
        </w:rPr>
        <w:t xml:space="preserve"> τώρα</w:t>
      </w:r>
      <w:r>
        <w:rPr>
          <w:rFonts w:eastAsia="Times New Roman" w:cs="Times New Roman"/>
          <w:szCs w:val="24"/>
        </w:rPr>
        <w:t>,</w:t>
      </w:r>
      <w:r w:rsidRPr="007E6A2D">
        <w:rPr>
          <w:rFonts w:eastAsia="Times New Roman" w:cs="Times New Roman"/>
          <w:szCs w:val="24"/>
        </w:rPr>
        <w:t xml:space="preserve"> ότι στη διαχείριση της καθημε</w:t>
      </w:r>
      <w:r w:rsidRPr="007E6A2D">
        <w:rPr>
          <w:rFonts w:eastAsia="Times New Roman" w:cs="Times New Roman"/>
          <w:szCs w:val="24"/>
        </w:rPr>
        <w:t>ρινότητας αποτύχατε</w:t>
      </w:r>
      <w:r>
        <w:rPr>
          <w:rFonts w:eastAsia="Times New Roman" w:cs="Times New Roman"/>
          <w:szCs w:val="24"/>
        </w:rPr>
        <w:t>. Ήλπιζε κανείς,</w:t>
      </w:r>
      <w:r w:rsidRPr="007E6A2D">
        <w:rPr>
          <w:rFonts w:eastAsia="Times New Roman" w:cs="Times New Roman"/>
          <w:szCs w:val="24"/>
        </w:rPr>
        <w:t xml:space="preserve"> καλοπροαίρετα</w:t>
      </w:r>
      <w:r>
        <w:rPr>
          <w:rFonts w:eastAsia="Times New Roman" w:cs="Times New Roman"/>
          <w:szCs w:val="24"/>
        </w:rPr>
        <w:t>,</w:t>
      </w:r>
      <w:r w:rsidRPr="007E6A2D">
        <w:rPr>
          <w:rFonts w:eastAsia="Times New Roman" w:cs="Times New Roman"/>
          <w:szCs w:val="24"/>
        </w:rPr>
        <w:t xml:space="preserve"> ότι στη διαχείριση ιστορικών αιτημάτων θα μπορούσατε να παραλάβετε τη σκυτάλη από το λεγόμενο </w:t>
      </w:r>
      <w:r>
        <w:rPr>
          <w:rFonts w:eastAsia="Times New Roman" w:cs="Times New Roman"/>
          <w:szCs w:val="24"/>
        </w:rPr>
        <w:t>-από εσάς- παλ</w:t>
      </w:r>
      <w:r>
        <w:rPr>
          <w:rFonts w:eastAsia="Times New Roman" w:cs="Times New Roman"/>
          <w:szCs w:val="24"/>
        </w:rPr>
        <w:t>α</w:t>
      </w:r>
      <w:r>
        <w:rPr>
          <w:rFonts w:eastAsia="Times New Roman" w:cs="Times New Roman"/>
          <w:szCs w:val="24"/>
        </w:rPr>
        <w:t>ι</w:t>
      </w:r>
      <w:r>
        <w:rPr>
          <w:rFonts w:eastAsia="Times New Roman" w:cs="Times New Roman"/>
          <w:szCs w:val="24"/>
        </w:rPr>
        <w:t>ο</w:t>
      </w:r>
      <w:r>
        <w:rPr>
          <w:rFonts w:eastAsia="Times New Roman" w:cs="Times New Roman"/>
          <w:szCs w:val="24"/>
        </w:rPr>
        <w:t xml:space="preserve">πολιτικό σύστημα, </w:t>
      </w:r>
      <w:r w:rsidRPr="007E6A2D">
        <w:rPr>
          <w:rFonts w:eastAsia="Times New Roman" w:cs="Times New Roman"/>
          <w:szCs w:val="24"/>
        </w:rPr>
        <w:t>που την είχε αφήσει σε ευοίωνο σημείο</w:t>
      </w:r>
      <w:r>
        <w:rPr>
          <w:rFonts w:eastAsia="Times New Roman" w:cs="Times New Roman"/>
          <w:szCs w:val="24"/>
        </w:rPr>
        <w:t xml:space="preserve"> κ</w:t>
      </w:r>
      <w:r w:rsidRPr="007E6A2D">
        <w:rPr>
          <w:rFonts w:eastAsia="Times New Roman" w:cs="Times New Roman"/>
          <w:szCs w:val="24"/>
        </w:rPr>
        <w:t>αι αυτή</w:t>
      </w:r>
      <w:r>
        <w:rPr>
          <w:rFonts w:eastAsia="Times New Roman" w:cs="Times New Roman"/>
          <w:szCs w:val="24"/>
        </w:rPr>
        <w:t>ν</w:t>
      </w:r>
      <w:r w:rsidRPr="007E6A2D">
        <w:rPr>
          <w:rFonts w:eastAsia="Times New Roman" w:cs="Times New Roman"/>
          <w:szCs w:val="24"/>
        </w:rPr>
        <w:t xml:space="preserve"> τη σκυτάλη να την πάτε παραπ</w:t>
      </w:r>
      <w:r w:rsidRPr="007E6A2D">
        <w:rPr>
          <w:rFonts w:eastAsia="Times New Roman" w:cs="Times New Roman"/>
          <w:szCs w:val="24"/>
        </w:rPr>
        <w:t>έρα</w:t>
      </w:r>
      <w:r>
        <w:rPr>
          <w:rFonts w:eastAsia="Times New Roman" w:cs="Times New Roman"/>
          <w:szCs w:val="24"/>
        </w:rPr>
        <w:t>. Α</w:t>
      </w:r>
      <w:r w:rsidRPr="007E6A2D">
        <w:rPr>
          <w:rFonts w:eastAsia="Times New Roman" w:cs="Times New Roman"/>
          <w:szCs w:val="24"/>
        </w:rPr>
        <w:t>ποδεικνύεται ότι συγκρουσ</w:t>
      </w:r>
      <w:r>
        <w:rPr>
          <w:rFonts w:eastAsia="Times New Roman" w:cs="Times New Roman"/>
          <w:szCs w:val="24"/>
        </w:rPr>
        <w:t xml:space="preserve">τήκατε </w:t>
      </w:r>
      <w:r w:rsidRPr="007E6A2D">
        <w:rPr>
          <w:rFonts w:eastAsia="Times New Roman" w:cs="Times New Roman"/>
          <w:szCs w:val="24"/>
        </w:rPr>
        <w:t xml:space="preserve">με την ιστορία και σπάτε τα μούτρα και της χώρας και των ιστορικών </w:t>
      </w:r>
      <w:r>
        <w:rPr>
          <w:rFonts w:eastAsia="Times New Roman" w:cs="Times New Roman"/>
          <w:szCs w:val="24"/>
        </w:rPr>
        <w:t>αναγκών</w:t>
      </w:r>
      <w:r w:rsidRPr="007E6A2D">
        <w:rPr>
          <w:rFonts w:eastAsia="Times New Roman" w:cs="Times New Roman"/>
          <w:szCs w:val="24"/>
        </w:rPr>
        <w:t xml:space="preserve"> της χώρας</w:t>
      </w:r>
      <w:r>
        <w:rPr>
          <w:rFonts w:eastAsia="Times New Roman" w:cs="Times New Roman"/>
          <w:szCs w:val="24"/>
        </w:rPr>
        <w:t>.</w:t>
      </w:r>
    </w:p>
    <w:p w14:paraId="77C0337F"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Τι πετυχαίνετε με αυτήν τη </w:t>
      </w:r>
      <w:r>
        <w:rPr>
          <w:rFonts w:eastAsia="Times New Roman" w:cs="Times New Roman"/>
          <w:szCs w:val="24"/>
        </w:rPr>
        <w:t>σ</w:t>
      </w:r>
      <w:r w:rsidRPr="007E6A2D">
        <w:rPr>
          <w:rFonts w:eastAsia="Times New Roman" w:cs="Times New Roman"/>
          <w:szCs w:val="24"/>
        </w:rPr>
        <w:t>υμφωνία</w:t>
      </w:r>
      <w:r>
        <w:rPr>
          <w:rFonts w:eastAsia="Times New Roman" w:cs="Times New Roman"/>
          <w:szCs w:val="24"/>
        </w:rPr>
        <w:t>,</w:t>
      </w:r>
      <w:r w:rsidRPr="007E6A2D">
        <w:rPr>
          <w:rFonts w:eastAsia="Times New Roman" w:cs="Times New Roman"/>
          <w:szCs w:val="24"/>
        </w:rPr>
        <w:t xml:space="preserve"> αν αφαιρέσουμε από το προσκήνιο όλες εκείνες τις κραυγές με τις οποίες διαχειρίζεστε την τρέχου</w:t>
      </w:r>
      <w:r w:rsidRPr="007E6A2D">
        <w:rPr>
          <w:rFonts w:eastAsia="Times New Roman" w:cs="Times New Roman"/>
          <w:szCs w:val="24"/>
        </w:rPr>
        <w:t xml:space="preserve">σα πολιτική συγκυρία </w:t>
      </w:r>
      <w:r>
        <w:rPr>
          <w:rFonts w:eastAsia="Times New Roman" w:cs="Times New Roman"/>
          <w:szCs w:val="24"/>
        </w:rPr>
        <w:t>-</w:t>
      </w:r>
      <w:r w:rsidRPr="007E6A2D">
        <w:rPr>
          <w:rFonts w:eastAsia="Times New Roman" w:cs="Times New Roman"/>
          <w:szCs w:val="24"/>
        </w:rPr>
        <w:t>επαναλαμβάν</w:t>
      </w:r>
      <w:r>
        <w:rPr>
          <w:rFonts w:eastAsia="Times New Roman" w:cs="Times New Roman"/>
          <w:szCs w:val="24"/>
        </w:rPr>
        <w:t>ω- και</w:t>
      </w:r>
      <w:r w:rsidRPr="007E6A2D">
        <w:rPr>
          <w:rFonts w:eastAsia="Times New Roman" w:cs="Times New Roman"/>
          <w:szCs w:val="24"/>
        </w:rPr>
        <w:t xml:space="preserve"> όχι την ιστορία</w:t>
      </w:r>
      <w:r>
        <w:rPr>
          <w:rFonts w:eastAsia="Times New Roman" w:cs="Times New Roman"/>
          <w:szCs w:val="24"/>
        </w:rPr>
        <w:t>; Ε</w:t>
      </w:r>
      <w:r w:rsidRPr="007E6A2D">
        <w:rPr>
          <w:rFonts w:eastAsia="Times New Roman" w:cs="Times New Roman"/>
          <w:szCs w:val="24"/>
        </w:rPr>
        <w:t xml:space="preserve">δώ </w:t>
      </w:r>
      <w:r>
        <w:rPr>
          <w:rFonts w:eastAsia="Times New Roman" w:cs="Times New Roman"/>
          <w:szCs w:val="24"/>
        </w:rPr>
        <w:t xml:space="preserve">δεν έρχεστε σήμερα για να εκλιπαρήσετε </w:t>
      </w:r>
      <w:r w:rsidRPr="007E6A2D">
        <w:rPr>
          <w:rFonts w:eastAsia="Times New Roman" w:cs="Times New Roman"/>
          <w:szCs w:val="24"/>
        </w:rPr>
        <w:t>για ψήφους</w:t>
      </w:r>
      <w:r>
        <w:rPr>
          <w:rFonts w:eastAsia="Times New Roman" w:cs="Times New Roman"/>
          <w:szCs w:val="24"/>
        </w:rPr>
        <w:t>. Ε</w:t>
      </w:r>
      <w:r w:rsidRPr="007E6A2D">
        <w:rPr>
          <w:rFonts w:eastAsia="Times New Roman" w:cs="Times New Roman"/>
          <w:szCs w:val="24"/>
        </w:rPr>
        <w:t xml:space="preserve">δώ </w:t>
      </w:r>
      <w:r>
        <w:rPr>
          <w:rFonts w:eastAsia="Times New Roman" w:cs="Times New Roman"/>
          <w:szCs w:val="24"/>
        </w:rPr>
        <w:t xml:space="preserve">δεν υπάρχει </w:t>
      </w:r>
      <w:r>
        <w:rPr>
          <w:rFonts w:eastAsia="Times New Roman" w:cs="Times New Roman"/>
          <w:szCs w:val="24"/>
        </w:rPr>
        <w:t>Α</w:t>
      </w:r>
      <w:r>
        <w:rPr>
          <w:rFonts w:eastAsia="Times New Roman" w:cs="Times New Roman"/>
          <w:szCs w:val="24"/>
        </w:rPr>
        <w:t xml:space="preserve">κροδεξιά, </w:t>
      </w:r>
      <w:r w:rsidRPr="007E6A2D">
        <w:rPr>
          <w:rFonts w:eastAsia="Times New Roman" w:cs="Times New Roman"/>
          <w:szCs w:val="24"/>
        </w:rPr>
        <w:t xml:space="preserve">δεν υπάρχει </w:t>
      </w:r>
      <w:r>
        <w:rPr>
          <w:rFonts w:eastAsia="Times New Roman" w:cs="Times New Roman"/>
          <w:szCs w:val="24"/>
        </w:rPr>
        <w:t>Α</w:t>
      </w:r>
      <w:r>
        <w:rPr>
          <w:rFonts w:eastAsia="Times New Roman" w:cs="Times New Roman"/>
          <w:szCs w:val="24"/>
        </w:rPr>
        <w:t>κρο</w:t>
      </w:r>
      <w:r w:rsidRPr="007E6A2D">
        <w:rPr>
          <w:rFonts w:eastAsia="Times New Roman" w:cs="Times New Roman"/>
          <w:szCs w:val="24"/>
        </w:rPr>
        <w:t>αριστερά</w:t>
      </w:r>
      <w:r>
        <w:rPr>
          <w:rFonts w:eastAsia="Times New Roman" w:cs="Times New Roman"/>
          <w:szCs w:val="24"/>
        </w:rPr>
        <w:t>,</w:t>
      </w:r>
      <w:r w:rsidRPr="007E6A2D">
        <w:rPr>
          <w:rFonts w:eastAsia="Times New Roman" w:cs="Times New Roman"/>
          <w:szCs w:val="24"/>
        </w:rPr>
        <w:t xml:space="preserve"> δεν υπάρχει φασισμός</w:t>
      </w:r>
      <w:r>
        <w:rPr>
          <w:rFonts w:eastAsia="Times New Roman" w:cs="Times New Roman"/>
          <w:szCs w:val="24"/>
        </w:rPr>
        <w:t>,</w:t>
      </w:r>
      <w:r w:rsidRPr="007E6A2D">
        <w:rPr>
          <w:rFonts w:eastAsia="Times New Roman" w:cs="Times New Roman"/>
          <w:szCs w:val="24"/>
        </w:rPr>
        <w:t xml:space="preserve"> δεν υπάρχει ναζισμός</w:t>
      </w:r>
      <w:r>
        <w:rPr>
          <w:rFonts w:eastAsia="Times New Roman" w:cs="Times New Roman"/>
          <w:szCs w:val="24"/>
        </w:rPr>
        <w:t>,</w:t>
      </w:r>
      <w:r w:rsidRPr="007E6A2D">
        <w:rPr>
          <w:rFonts w:eastAsia="Times New Roman" w:cs="Times New Roman"/>
          <w:szCs w:val="24"/>
        </w:rPr>
        <w:t xml:space="preserve"> δεν υπάρχει αριστερισμός</w:t>
      </w:r>
      <w:r>
        <w:rPr>
          <w:rFonts w:eastAsia="Times New Roman" w:cs="Times New Roman"/>
          <w:szCs w:val="24"/>
        </w:rPr>
        <w:t>. Ε</w:t>
      </w:r>
      <w:r w:rsidRPr="007E6A2D">
        <w:rPr>
          <w:rFonts w:eastAsia="Times New Roman" w:cs="Times New Roman"/>
          <w:szCs w:val="24"/>
        </w:rPr>
        <w:t>δώ υπάρχει η συνάντη</w:t>
      </w:r>
      <w:r w:rsidRPr="007E6A2D">
        <w:rPr>
          <w:rFonts w:eastAsia="Times New Roman" w:cs="Times New Roman"/>
          <w:szCs w:val="24"/>
        </w:rPr>
        <w:t>σή σας με την ιστορία</w:t>
      </w:r>
      <w:r>
        <w:rPr>
          <w:rFonts w:eastAsia="Times New Roman" w:cs="Times New Roman"/>
          <w:szCs w:val="24"/>
        </w:rPr>
        <w:t>, μ</w:t>
      </w:r>
      <w:r w:rsidRPr="007E6A2D">
        <w:rPr>
          <w:rFonts w:eastAsia="Times New Roman" w:cs="Times New Roman"/>
          <w:szCs w:val="24"/>
        </w:rPr>
        <w:t xml:space="preserve">ία ιστορία που ξεκινάει από τα βάθη της σύγχρονης ιστορίας </w:t>
      </w:r>
      <w:r>
        <w:rPr>
          <w:rFonts w:eastAsia="Times New Roman" w:cs="Times New Roman"/>
          <w:szCs w:val="24"/>
        </w:rPr>
        <w:t>μας, μία ιστορία την οποία ό</w:t>
      </w:r>
      <w:r w:rsidRPr="007E6A2D">
        <w:rPr>
          <w:rFonts w:eastAsia="Times New Roman" w:cs="Times New Roman"/>
          <w:szCs w:val="24"/>
        </w:rPr>
        <w:t>λοι μπορούμε να δούμε στις 5 Φε</w:t>
      </w:r>
      <w:r w:rsidRPr="007E6A2D">
        <w:rPr>
          <w:rFonts w:eastAsia="Times New Roman" w:cs="Times New Roman"/>
          <w:szCs w:val="24"/>
        </w:rPr>
        <w:lastRenderedPageBreak/>
        <w:t>βρουαρίου το απόγευμα</w:t>
      </w:r>
      <w:r>
        <w:rPr>
          <w:rFonts w:eastAsia="Times New Roman" w:cs="Times New Roman"/>
          <w:szCs w:val="24"/>
        </w:rPr>
        <w:t>,</w:t>
      </w:r>
      <w:r w:rsidRPr="007E6A2D">
        <w:rPr>
          <w:rFonts w:eastAsia="Times New Roman" w:cs="Times New Roman"/>
          <w:szCs w:val="24"/>
        </w:rPr>
        <w:t xml:space="preserve"> στη Γεννάδιο </w:t>
      </w:r>
      <w:r>
        <w:rPr>
          <w:rFonts w:eastAsia="Times New Roman" w:cs="Times New Roman"/>
          <w:szCs w:val="24"/>
        </w:rPr>
        <w:t>Β</w:t>
      </w:r>
      <w:r w:rsidRPr="007E6A2D">
        <w:rPr>
          <w:rFonts w:eastAsia="Times New Roman" w:cs="Times New Roman"/>
          <w:szCs w:val="24"/>
        </w:rPr>
        <w:t>ιβλιοθήκη</w:t>
      </w:r>
      <w:r>
        <w:rPr>
          <w:rFonts w:eastAsia="Times New Roman" w:cs="Times New Roman"/>
          <w:szCs w:val="24"/>
        </w:rPr>
        <w:t>,</w:t>
      </w:r>
      <w:r w:rsidRPr="007E6A2D">
        <w:rPr>
          <w:rFonts w:eastAsia="Times New Roman" w:cs="Times New Roman"/>
          <w:szCs w:val="24"/>
        </w:rPr>
        <w:t xml:space="preserve"> όπου θα παρουσιαστεί</w:t>
      </w:r>
      <w:r>
        <w:rPr>
          <w:rFonts w:eastAsia="Times New Roman" w:cs="Times New Roman"/>
          <w:szCs w:val="24"/>
        </w:rPr>
        <w:t>,</w:t>
      </w:r>
      <w:r w:rsidRPr="007E6A2D">
        <w:rPr>
          <w:rFonts w:eastAsia="Times New Roman" w:cs="Times New Roman"/>
          <w:szCs w:val="24"/>
        </w:rPr>
        <w:t xml:space="preserve"> κυρίες και κύριοι συνάδελφοι</w:t>
      </w:r>
      <w:r>
        <w:rPr>
          <w:rFonts w:eastAsia="Times New Roman" w:cs="Times New Roman"/>
          <w:szCs w:val="24"/>
        </w:rPr>
        <w:t xml:space="preserve">, μετά από 106 </w:t>
      </w:r>
      <w:r>
        <w:rPr>
          <w:rFonts w:eastAsia="Times New Roman" w:cs="Times New Roman"/>
          <w:szCs w:val="24"/>
        </w:rPr>
        <w:t>χρόνια μία ταινία μίας ώ</w:t>
      </w:r>
      <w:r w:rsidRPr="007E6A2D">
        <w:rPr>
          <w:rFonts w:eastAsia="Times New Roman" w:cs="Times New Roman"/>
          <w:szCs w:val="24"/>
        </w:rPr>
        <w:t>ρας</w:t>
      </w:r>
      <w:r>
        <w:rPr>
          <w:rFonts w:eastAsia="Times New Roman" w:cs="Times New Roman"/>
          <w:szCs w:val="24"/>
        </w:rPr>
        <w:t>,</w:t>
      </w:r>
      <w:r w:rsidRPr="007E6A2D">
        <w:rPr>
          <w:rFonts w:eastAsia="Times New Roman" w:cs="Times New Roman"/>
          <w:szCs w:val="24"/>
        </w:rPr>
        <w:t xml:space="preserve"> </w:t>
      </w:r>
      <w:r>
        <w:rPr>
          <w:rFonts w:eastAsia="Times New Roman" w:cs="Times New Roman"/>
          <w:szCs w:val="24"/>
        </w:rPr>
        <w:t>η οποία</w:t>
      </w:r>
      <w:r w:rsidRPr="007E6A2D">
        <w:rPr>
          <w:rFonts w:eastAsia="Times New Roman" w:cs="Times New Roman"/>
          <w:szCs w:val="24"/>
        </w:rPr>
        <w:t xml:space="preserve"> πρωτοπαρουσιάστηκε το 1913</w:t>
      </w:r>
      <w:r>
        <w:rPr>
          <w:rFonts w:eastAsia="Times New Roman" w:cs="Times New Roman"/>
          <w:szCs w:val="24"/>
        </w:rPr>
        <w:t>.</w:t>
      </w:r>
      <w:r w:rsidRPr="007E6A2D">
        <w:rPr>
          <w:rFonts w:eastAsia="Times New Roman" w:cs="Times New Roman"/>
          <w:szCs w:val="24"/>
        </w:rPr>
        <w:t xml:space="preserve"> </w:t>
      </w:r>
    </w:p>
    <w:p w14:paraId="77C03380"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Τ</w:t>
      </w:r>
      <w:r w:rsidRPr="007E6A2D">
        <w:rPr>
          <w:rFonts w:eastAsia="Times New Roman" w:cs="Times New Roman"/>
          <w:szCs w:val="24"/>
        </w:rPr>
        <w:t xml:space="preserve">ην </w:t>
      </w:r>
      <w:r>
        <w:rPr>
          <w:rFonts w:eastAsia="Times New Roman" w:cs="Times New Roman"/>
          <w:szCs w:val="24"/>
        </w:rPr>
        <w:t>είχε παραγγείλει</w:t>
      </w:r>
      <w:r w:rsidRPr="007E6A2D">
        <w:rPr>
          <w:rFonts w:eastAsia="Times New Roman" w:cs="Times New Roman"/>
          <w:szCs w:val="24"/>
        </w:rPr>
        <w:t xml:space="preserve"> η ελληνική κυβέρνηση των νικηφόρων βαλκανικών πολέμων</w:t>
      </w:r>
      <w:r>
        <w:rPr>
          <w:rFonts w:eastAsia="Times New Roman" w:cs="Times New Roman"/>
          <w:szCs w:val="24"/>
        </w:rPr>
        <w:t>,</w:t>
      </w:r>
      <w:r w:rsidRPr="007E6A2D">
        <w:rPr>
          <w:rFonts w:eastAsia="Times New Roman" w:cs="Times New Roman"/>
          <w:szCs w:val="24"/>
        </w:rPr>
        <w:t xml:space="preserve"> η ελληνική κυβέρνηση της κατοχύρωσης της ιστορικής Μακεδονίας σ</w:t>
      </w:r>
      <w:r>
        <w:rPr>
          <w:rFonts w:eastAsia="Times New Roman" w:cs="Times New Roman"/>
          <w:szCs w:val="24"/>
        </w:rPr>
        <w:t>ε ελληνικά σύνορα, για να δείξει, στο παγκόσμιο και</w:t>
      </w:r>
      <w:r>
        <w:rPr>
          <w:rFonts w:eastAsia="Times New Roman" w:cs="Times New Roman"/>
          <w:szCs w:val="24"/>
        </w:rPr>
        <w:t xml:space="preserve"> ε</w:t>
      </w:r>
      <w:r w:rsidRPr="007E6A2D">
        <w:rPr>
          <w:rFonts w:eastAsia="Times New Roman" w:cs="Times New Roman"/>
          <w:szCs w:val="24"/>
        </w:rPr>
        <w:t xml:space="preserve">υρωπαϊκό τότε </w:t>
      </w:r>
      <w:r>
        <w:rPr>
          <w:rFonts w:eastAsia="Times New Roman" w:cs="Times New Roman"/>
          <w:szCs w:val="24"/>
        </w:rPr>
        <w:t>κοινό, τον αγώνα του ελληνικού σ</w:t>
      </w:r>
      <w:r w:rsidRPr="007E6A2D">
        <w:rPr>
          <w:rFonts w:eastAsia="Times New Roman" w:cs="Times New Roman"/>
          <w:szCs w:val="24"/>
        </w:rPr>
        <w:t>τρατού</w:t>
      </w:r>
      <w:r>
        <w:rPr>
          <w:rFonts w:eastAsia="Times New Roman" w:cs="Times New Roman"/>
          <w:szCs w:val="24"/>
        </w:rPr>
        <w:t xml:space="preserve">, του ελληνικού λαού και </w:t>
      </w:r>
      <w:r w:rsidRPr="007E6A2D">
        <w:rPr>
          <w:rFonts w:eastAsia="Times New Roman" w:cs="Times New Roman"/>
          <w:szCs w:val="24"/>
        </w:rPr>
        <w:t xml:space="preserve">σύσσωμης </w:t>
      </w:r>
      <w:r>
        <w:rPr>
          <w:rFonts w:eastAsia="Times New Roman" w:cs="Times New Roman"/>
          <w:szCs w:val="24"/>
        </w:rPr>
        <w:t>της ε</w:t>
      </w:r>
      <w:r w:rsidRPr="007E6A2D">
        <w:rPr>
          <w:rFonts w:eastAsia="Times New Roman" w:cs="Times New Roman"/>
          <w:szCs w:val="24"/>
        </w:rPr>
        <w:t>λληνικής ηγεσίας</w:t>
      </w:r>
      <w:r>
        <w:rPr>
          <w:rFonts w:eastAsia="Times New Roman" w:cs="Times New Roman"/>
          <w:szCs w:val="24"/>
        </w:rPr>
        <w:t>,</w:t>
      </w:r>
      <w:r w:rsidRPr="007E6A2D">
        <w:rPr>
          <w:rFonts w:eastAsia="Times New Roman" w:cs="Times New Roman"/>
          <w:szCs w:val="24"/>
        </w:rPr>
        <w:t xml:space="preserve"> προκειμένου να διπλασιαστεί η χώρα</w:t>
      </w:r>
      <w:r>
        <w:rPr>
          <w:rFonts w:eastAsia="Times New Roman" w:cs="Times New Roman"/>
          <w:szCs w:val="24"/>
        </w:rPr>
        <w:t>. Κ</w:t>
      </w:r>
      <w:r w:rsidRPr="007E6A2D">
        <w:rPr>
          <w:rFonts w:eastAsia="Times New Roman" w:cs="Times New Roman"/>
          <w:szCs w:val="24"/>
        </w:rPr>
        <w:t>αι τότε δεν υπήρχε διαχείριση της καθημερινότητας</w:t>
      </w:r>
      <w:r>
        <w:rPr>
          <w:rFonts w:eastAsia="Times New Roman" w:cs="Times New Roman"/>
          <w:szCs w:val="24"/>
        </w:rPr>
        <w:t>. Υ</w:t>
      </w:r>
      <w:r w:rsidRPr="007E6A2D">
        <w:rPr>
          <w:rFonts w:eastAsia="Times New Roman" w:cs="Times New Roman"/>
          <w:szCs w:val="24"/>
        </w:rPr>
        <w:t xml:space="preserve">πήρχε </w:t>
      </w:r>
      <w:r>
        <w:rPr>
          <w:rFonts w:eastAsia="Times New Roman" w:cs="Times New Roman"/>
          <w:szCs w:val="24"/>
        </w:rPr>
        <w:t xml:space="preserve">η </w:t>
      </w:r>
      <w:r w:rsidRPr="007E6A2D">
        <w:rPr>
          <w:rFonts w:eastAsia="Times New Roman" w:cs="Times New Roman"/>
          <w:szCs w:val="24"/>
        </w:rPr>
        <w:t>διαχείριση της ιστορίας</w:t>
      </w:r>
      <w:r>
        <w:rPr>
          <w:rFonts w:eastAsia="Times New Roman" w:cs="Times New Roman"/>
          <w:szCs w:val="24"/>
        </w:rPr>
        <w:t>,</w:t>
      </w:r>
      <w:r w:rsidRPr="007E6A2D">
        <w:rPr>
          <w:rFonts w:eastAsia="Times New Roman" w:cs="Times New Roman"/>
          <w:szCs w:val="24"/>
        </w:rPr>
        <w:t xml:space="preserve"> που δεν αντέχετε να κάν</w:t>
      </w:r>
      <w:r w:rsidRPr="007E6A2D">
        <w:rPr>
          <w:rFonts w:eastAsia="Times New Roman" w:cs="Times New Roman"/>
          <w:szCs w:val="24"/>
        </w:rPr>
        <w:t>ετε</w:t>
      </w:r>
      <w:r>
        <w:rPr>
          <w:rFonts w:eastAsia="Times New Roman" w:cs="Times New Roman"/>
          <w:szCs w:val="24"/>
        </w:rPr>
        <w:t>.</w:t>
      </w:r>
    </w:p>
    <w:p w14:paraId="77C03381"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Τ</w:t>
      </w:r>
      <w:r w:rsidRPr="007E6A2D">
        <w:rPr>
          <w:rFonts w:eastAsia="Times New Roman" w:cs="Times New Roman"/>
          <w:szCs w:val="24"/>
        </w:rPr>
        <w:t xml:space="preserve">ώρα προσπαθείτε να διαχειριστείτε την επικείμενη εκλογική σας </w:t>
      </w:r>
      <w:r>
        <w:rPr>
          <w:rFonts w:eastAsia="Times New Roman" w:cs="Times New Roman"/>
          <w:szCs w:val="24"/>
        </w:rPr>
        <w:t>ήττα</w:t>
      </w:r>
      <w:r w:rsidRPr="007E6A2D">
        <w:rPr>
          <w:rFonts w:eastAsia="Times New Roman" w:cs="Times New Roman"/>
          <w:szCs w:val="24"/>
        </w:rPr>
        <w:t xml:space="preserve"> με όρους ιστορικών συμβάσεων</w:t>
      </w:r>
      <w:r>
        <w:rPr>
          <w:rFonts w:eastAsia="Times New Roman" w:cs="Times New Roman"/>
          <w:szCs w:val="24"/>
        </w:rPr>
        <w:t>,</w:t>
      </w:r>
      <w:r w:rsidRPr="007E6A2D">
        <w:rPr>
          <w:rFonts w:eastAsia="Times New Roman" w:cs="Times New Roman"/>
          <w:szCs w:val="24"/>
        </w:rPr>
        <w:t xml:space="preserve"> με όρους ιστορικών βημάτων</w:t>
      </w:r>
      <w:r>
        <w:rPr>
          <w:rFonts w:eastAsia="Times New Roman" w:cs="Times New Roman"/>
          <w:szCs w:val="24"/>
        </w:rPr>
        <w:t>.</w:t>
      </w:r>
      <w:r w:rsidRPr="007E6A2D">
        <w:rPr>
          <w:rFonts w:eastAsia="Times New Roman" w:cs="Times New Roman"/>
          <w:szCs w:val="24"/>
        </w:rPr>
        <w:t xml:space="preserve"> Δεν γίνεται έτσι</w:t>
      </w:r>
      <w:r>
        <w:rPr>
          <w:rFonts w:eastAsia="Times New Roman" w:cs="Times New Roman"/>
          <w:szCs w:val="24"/>
        </w:rPr>
        <w:t>. Π</w:t>
      </w:r>
      <w:r w:rsidRPr="007E6A2D">
        <w:rPr>
          <w:rFonts w:eastAsia="Times New Roman" w:cs="Times New Roman"/>
          <w:szCs w:val="24"/>
        </w:rPr>
        <w:t xml:space="preserve">ρέπει να </w:t>
      </w:r>
      <w:r>
        <w:rPr>
          <w:rFonts w:eastAsia="Times New Roman" w:cs="Times New Roman"/>
          <w:szCs w:val="24"/>
        </w:rPr>
        <w:t>α</w:t>
      </w:r>
      <w:r w:rsidRPr="007E6A2D">
        <w:rPr>
          <w:rFonts w:eastAsia="Times New Roman" w:cs="Times New Roman"/>
          <w:szCs w:val="24"/>
        </w:rPr>
        <w:t>ρθείτε πάνω από αυτά</w:t>
      </w:r>
      <w:r>
        <w:rPr>
          <w:rFonts w:eastAsia="Times New Roman" w:cs="Times New Roman"/>
          <w:szCs w:val="24"/>
        </w:rPr>
        <w:t>.</w:t>
      </w:r>
    </w:p>
    <w:p w14:paraId="77C03382" w14:textId="77777777" w:rsidR="006113A9" w:rsidRDefault="006B6FC4">
      <w:pPr>
        <w:spacing w:line="600" w:lineRule="auto"/>
        <w:ind w:firstLine="720"/>
        <w:contextualSpacing/>
        <w:jc w:val="both"/>
        <w:rPr>
          <w:rFonts w:eastAsia="Times New Roman" w:cs="Times New Roman"/>
          <w:szCs w:val="24"/>
        </w:rPr>
      </w:pPr>
      <w:r w:rsidRPr="007E6A2D">
        <w:rPr>
          <w:rFonts w:eastAsia="Times New Roman" w:cs="Times New Roman"/>
          <w:szCs w:val="24"/>
        </w:rPr>
        <w:t xml:space="preserve">Αν υπήρχαν φασίστες και </w:t>
      </w:r>
      <w:r>
        <w:rPr>
          <w:rFonts w:eastAsia="Times New Roman" w:cs="Times New Roman"/>
          <w:szCs w:val="24"/>
        </w:rPr>
        <w:t>Α</w:t>
      </w:r>
      <w:r w:rsidRPr="007E6A2D">
        <w:rPr>
          <w:rFonts w:eastAsia="Times New Roman" w:cs="Times New Roman"/>
          <w:szCs w:val="24"/>
        </w:rPr>
        <w:t xml:space="preserve">κροδεξιοί </w:t>
      </w:r>
      <w:r>
        <w:rPr>
          <w:rFonts w:eastAsia="Times New Roman" w:cs="Times New Roman"/>
          <w:szCs w:val="24"/>
        </w:rPr>
        <w:t>που απείλησαν τη Βουλή</w:t>
      </w:r>
      <w:r w:rsidRPr="007E6A2D">
        <w:rPr>
          <w:rFonts w:eastAsia="Times New Roman" w:cs="Times New Roman"/>
          <w:szCs w:val="24"/>
        </w:rPr>
        <w:t xml:space="preserve"> στη διαδήλωση</w:t>
      </w:r>
      <w:r>
        <w:rPr>
          <w:rFonts w:eastAsia="Times New Roman" w:cs="Times New Roman"/>
          <w:szCs w:val="24"/>
        </w:rPr>
        <w:t>,</w:t>
      </w:r>
      <w:r w:rsidRPr="007E6A2D">
        <w:rPr>
          <w:rFonts w:eastAsia="Times New Roman" w:cs="Times New Roman"/>
          <w:szCs w:val="24"/>
        </w:rPr>
        <w:t xml:space="preserve"> δ</w:t>
      </w:r>
      <w:r w:rsidRPr="007E6A2D">
        <w:rPr>
          <w:rFonts w:eastAsia="Times New Roman" w:cs="Times New Roman"/>
          <w:szCs w:val="24"/>
        </w:rPr>
        <w:t>εν έπρεπε σήμερα να τους επικαλείστε</w:t>
      </w:r>
      <w:r>
        <w:rPr>
          <w:rFonts w:eastAsia="Times New Roman" w:cs="Times New Roman"/>
          <w:szCs w:val="24"/>
        </w:rPr>
        <w:t xml:space="preserve">. </w:t>
      </w:r>
      <w:r>
        <w:rPr>
          <w:rFonts w:eastAsia="Times New Roman" w:cs="Times New Roman"/>
          <w:szCs w:val="24"/>
        </w:rPr>
        <w:lastRenderedPageBreak/>
        <w:t>Έ</w:t>
      </w:r>
      <w:r w:rsidRPr="007E6A2D">
        <w:rPr>
          <w:rFonts w:eastAsia="Times New Roman" w:cs="Times New Roman"/>
          <w:szCs w:val="24"/>
        </w:rPr>
        <w:t>πρεπε να είχαν συλληφθεί και να τελειώναμε</w:t>
      </w:r>
      <w:r>
        <w:rPr>
          <w:rFonts w:eastAsia="Times New Roman" w:cs="Times New Roman"/>
          <w:szCs w:val="24"/>
        </w:rPr>
        <w:t>. Α</w:t>
      </w:r>
      <w:r w:rsidRPr="007E6A2D">
        <w:rPr>
          <w:rFonts w:eastAsia="Times New Roman" w:cs="Times New Roman"/>
          <w:szCs w:val="24"/>
        </w:rPr>
        <w:t>ν υπάρχει κάποια άλλη διάσταση</w:t>
      </w:r>
      <w:r>
        <w:rPr>
          <w:rFonts w:eastAsia="Times New Roman" w:cs="Times New Roman"/>
          <w:szCs w:val="24"/>
        </w:rPr>
        <w:t>,</w:t>
      </w:r>
      <w:r w:rsidRPr="007E6A2D">
        <w:rPr>
          <w:rFonts w:eastAsia="Times New Roman" w:cs="Times New Roman"/>
          <w:szCs w:val="24"/>
        </w:rPr>
        <w:t xml:space="preserve"> </w:t>
      </w:r>
      <w:r>
        <w:rPr>
          <w:rFonts w:eastAsia="Times New Roman" w:cs="Times New Roman"/>
          <w:szCs w:val="24"/>
        </w:rPr>
        <w:t xml:space="preserve">η </w:t>
      </w:r>
      <w:r w:rsidRPr="007E6A2D">
        <w:rPr>
          <w:rFonts w:eastAsia="Times New Roman" w:cs="Times New Roman"/>
          <w:szCs w:val="24"/>
        </w:rPr>
        <w:t xml:space="preserve">οποία σας εμποδίζει να </w:t>
      </w:r>
      <w:r>
        <w:rPr>
          <w:rFonts w:eastAsia="Times New Roman" w:cs="Times New Roman"/>
          <w:szCs w:val="24"/>
        </w:rPr>
        <w:t xml:space="preserve">επιτελέσετε </w:t>
      </w:r>
      <w:r w:rsidRPr="007E6A2D">
        <w:rPr>
          <w:rFonts w:eastAsia="Times New Roman" w:cs="Times New Roman"/>
          <w:szCs w:val="24"/>
        </w:rPr>
        <w:t>το ιστορικό σας έργο</w:t>
      </w:r>
      <w:r>
        <w:rPr>
          <w:rFonts w:eastAsia="Times New Roman" w:cs="Times New Roman"/>
          <w:szCs w:val="24"/>
        </w:rPr>
        <w:t>,</w:t>
      </w:r>
      <w:r w:rsidRPr="007E6A2D">
        <w:rPr>
          <w:rFonts w:eastAsia="Times New Roman" w:cs="Times New Roman"/>
          <w:szCs w:val="24"/>
        </w:rPr>
        <w:t xml:space="preserve"> θα έπρεπε να το παρακάμψετε</w:t>
      </w:r>
      <w:r>
        <w:rPr>
          <w:rFonts w:eastAsia="Times New Roman" w:cs="Times New Roman"/>
          <w:szCs w:val="24"/>
        </w:rPr>
        <w:t xml:space="preserve">. </w:t>
      </w:r>
    </w:p>
    <w:p w14:paraId="77C03383"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Ε</w:t>
      </w:r>
      <w:r w:rsidRPr="007E6A2D">
        <w:rPr>
          <w:rFonts w:eastAsia="Times New Roman" w:cs="Times New Roman"/>
          <w:szCs w:val="24"/>
        </w:rPr>
        <w:t xml:space="preserve">σείς αφήσατε αλώβητη διάταξη στο </w:t>
      </w:r>
      <w:r>
        <w:rPr>
          <w:rFonts w:eastAsia="Times New Roman" w:cs="Times New Roman"/>
          <w:szCs w:val="24"/>
        </w:rPr>
        <w:t>σ</w:t>
      </w:r>
      <w:r w:rsidRPr="007E6A2D">
        <w:rPr>
          <w:rFonts w:eastAsia="Times New Roman" w:cs="Times New Roman"/>
          <w:szCs w:val="24"/>
        </w:rPr>
        <w:t>ύνταγμ</w:t>
      </w:r>
      <w:r>
        <w:rPr>
          <w:rFonts w:eastAsia="Times New Roman" w:cs="Times New Roman"/>
          <w:szCs w:val="24"/>
        </w:rPr>
        <w:t>ά</w:t>
      </w:r>
      <w:r w:rsidRPr="007E6A2D">
        <w:rPr>
          <w:rFonts w:eastAsia="Times New Roman" w:cs="Times New Roman"/>
          <w:szCs w:val="24"/>
        </w:rPr>
        <w:t xml:space="preserve"> </w:t>
      </w:r>
      <w:r>
        <w:rPr>
          <w:rFonts w:eastAsia="Times New Roman" w:cs="Times New Roman"/>
          <w:szCs w:val="24"/>
        </w:rPr>
        <w:t>τους,</w:t>
      </w:r>
      <w:r w:rsidRPr="007E6A2D">
        <w:rPr>
          <w:rFonts w:eastAsia="Times New Roman" w:cs="Times New Roman"/>
          <w:szCs w:val="24"/>
        </w:rPr>
        <w:t xml:space="preserve"> </w:t>
      </w:r>
      <w:r>
        <w:rPr>
          <w:rFonts w:eastAsia="Times New Roman" w:cs="Times New Roman"/>
          <w:szCs w:val="24"/>
        </w:rPr>
        <w:t xml:space="preserve">το οποίο </w:t>
      </w:r>
      <w:r w:rsidRPr="007E6A2D">
        <w:rPr>
          <w:rFonts w:eastAsia="Times New Roman" w:cs="Times New Roman"/>
          <w:szCs w:val="24"/>
        </w:rPr>
        <w:t xml:space="preserve">δεν αλλάζει για πρώτη φορά από </w:t>
      </w:r>
      <w:r>
        <w:rPr>
          <w:rFonts w:eastAsia="Times New Roman" w:cs="Times New Roman"/>
          <w:szCs w:val="24"/>
        </w:rPr>
        <w:t>σας. Ε</w:t>
      </w:r>
      <w:r w:rsidRPr="007E6A2D">
        <w:rPr>
          <w:rFonts w:eastAsia="Times New Roman" w:cs="Times New Roman"/>
          <w:szCs w:val="24"/>
        </w:rPr>
        <w:t xml:space="preserve">ίχε αλλάξει και με την </w:t>
      </w:r>
      <w:r>
        <w:rPr>
          <w:rFonts w:eastAsia="Times New Roman" w:cs="Times New Roman"/>
          <w:szCs w:val="24"/>
        </w:rPr>
        <w:t>Ε</w:t>
      </w:r>
      <w:r w:rsidRPr="007E6A2D">
        <w:rPr>
          <w:rFonts w:eastAsia="Times New Roman" w:cs="Times New Roman"/>
          <w:szCs w:val="24"/>
        </w:rPr>
        <w:t xml:space="preserve">νδιάμεση </w:t>
      </w:r>
      <w:r>
        <w:rPr>
          <w:rFonts w:eastAsia="Times New Roman" w:cs="Times New Roman"/>
          <w:szCs w:val="24"/>
        </w:rPr>
        <w:t>Σ</w:t>
      </w:r>
      <w:r w:rsidRPr="007E6A2D">
        <w:rPr>
          <w:rFonts w:eastAsia="Times New Roman" w:cs="Times New Roman"/>
          <w:szCs w:val="24"/>
        </w:rPr>
        <w:t xml:space="preserve">υμφωνία </w:t>
      </w:r>
      <w:r>
        <w:rPr>
          <w:rFonts w:eastAsia="Times New Roman" w:cs="Times New Roman"/>
          <w:szCs w:val="24"/>
        </w:rPr>
        <w:t xml:space="preserve">το </w:t>
      </w:r>
      <w:r>
        <w:rPr>
          <w:rFonts w:eastAsia="Times New Roman" w:cs="Times New Roman"/>
          <w:szCs w:val="24"/>
        </w:rPr>
        <w:t>σύνταγμά</w:t>
      </w:r>
      <w:r w:rsidRPr="007E6A2D">
        <w:rPr>
          <w:rFonts w:eastAsia="Times New Roman" w:cs="Times New Roman"/>
          <w:szCs w:val="24"/>
        </w:rPr>
        <w:t xml:space="preserve"> </w:t>
      </w:r>
      <w:r>
        <w:rPr>
          <w:rFonts w:eastAsia="Times New Roman" w:cs="Times New Roman"/>
          <w:szCs w:val="24"/>
        </w:rPr>
        <w:t>τους. Γ</w:t>
      </w:r>
      <w:r w:rsidRPr="007E6A2D">
        <w:rPr>
          <w:rFonts w:eastAsia="Times New Roman" w:cs="Times New Roman"/>
          <w:szCs w:val="24"/>
        </w:rPr>
        <w:t>ιατ</w:t>
      </w:r>
      <w:r>
        <w:rPr>
          <w:rFonts w:eastAsia="Times New Roman" w:cs="Times New Roman"/>
          <w:szCs w:val="24"/>
        </w:rPr>
        <w:t xml:space="preserve">ί δεν ξεκινάει η ιστορία με σας. Τι παραμένει αλώβητο στο </w:t>
      </w:r>
      <w:r>
        <w:rPr>
          <w:rFonts w:eastAsia="Times New Roman" w:cs="Times New Roman"/>
          <w:szCs w:val="24"/>
        </w:rPr>
        <w:t xml:space="preserve">σύνταγμά </w:t>
      </w:r>
      <w:r>
        <w:rPr>
          <w:rFonts w:eastAsia="Times New Roman" w:cs="Times New Roman"/>
          <w:szCs w:val="24"/>
        </w:rPr>
        <w:t>τους; «Η</w:t>
      </w:r>
      <w:r w:rsidRPr="007E6A2D">
        <w:rPr>
          <w:rFonts w:eastAsia="Times New Roman" w:cs="Times New Roman"/>
          <w:szCs w:val="24"/>
        </w:rPr>
        <w:t xml:space="preserve"> δημοκρατία </w:t>
      </w:r>
      <w:r>
        <w:rPr>
          <w:rFonts w:eastAsia="Times New Roman" w:cs="Times New Roman"/>
          <w:szCs w:val="24"/>
        </w:rPr>
        <w:t xml:space="preserve">εγγυάται ιδιαίτερα </w:t>
      </w:r>
      <w:r w:rsidRPr="007E6A2D">
        <w:rPr>
          <w:rFonts w:eastAsia="Times New Roman" w:cs="Times New Roman"/>
          <w:szCs w:val="24"/>
        </w:rPr>
        <w:t>ασφαλιστικά δικαιώματα σε βετεράνους του</w:t>
      </w:r>
      <w:r w:rsidRPr="007E6A2D">
        <w:rPr>
          <w:rFonts w:eastAsia="Times New Roman" w:cs="Times New Roman"/>
          <w:szCs w:val="24"/>
        </w:rPr>
        <w:t xml:space="preserve"> αντιφασιστικού πολέμου</w:t>
      </w:r>
      <w:r>
        <w:rPr>
          <w:rFonts w:eastAsia="Times New Roman" w:cs="Times New Roman"/>
          <w:szCs w:val="24"/>
        </w:rPr>
        <w:t xml:space="preserve"> και όλων των </w:t>
      </w:r>
      <w:r>
        <w:rPr>
          <w:rFonts w:eastAsia="Times New Roman" w:cs="Times New Roman"/>
          <w:szCs w:val="24"/>
        </w:rPr>
        <w:t xml:space="preserve">μακεδονικών </w:t>
      </w:r>
      <w:r>
        <w:rPr>
          <w:rFonts w:eastAsia="Times New Roman" w:cs="Times New Roman"/>
          <w:szCs w:val="24"/>
        </w:rPr>
        <w:t xml:space="preserve">εθνικών </w:t>
      </w:r>
      <w:r w:rsidRPr="007E6A2D">
        <w:rPr>
          <w:rFonts w:eastAsia="Times New Roman" w:cs="Times New Roman"/>
          <w:szCs w:val="24"/>
        </w:rPr>
        <w:t>απελευθερωτικών πολέμων</w:t>
      </w:r>
      <w:r>
        <w:rPr>
          <w:rFonts w:eastAsia="Times New Roman" w:cs="Times New Roman"/>
          <w:szCs w:val="24"/>
        </w:rPr>
        <w:t>,</w:t>
      </w:r>
      <w:r w:rsidRPr="007E6A2D">
        <w:rPr>
          <w:rFonts w:eastAsia="Times New Roman" w:cs="Times New Roman"/>
          <w:szCs w:val="24"/>
        </w:rPr>
        <w:t xml:space="preserve"> σε αναπήρους πολέμου</w:t>
      </w:r>
      <w:r>
        <w:rPr>
          <w:rFonts w:eastAsia="Times New Roman" w:cs="Times New Roman"/>
          <w:szCs w:val="24"/>
        </w:rPr>
        <w:t>,</w:t>
      </w:r>
      <w:r w:rsidRPr="007E6A2D">
        <w:rPr>
          <w:rFonts w:eastAsia="Times New Roman" w:cs="Times New Roman"/>
          <w:szCs w:val="24"/>
        </w:rPr>
        <w:t xml:space="preserve"> σε εκείνους που εξορίστηκαν και φυλακίστηκαν για τα ιδεώδη της ξεχωριστής ταυτότητας του </w:t>
      </w:r>
      <w:r>
        <w:rPr>
          <w:rFonts w:eastAsia="Times New Roman" w:cs="Times New Roman"/>
          <w:szCs w:val="24"/>
        </w:rPr>
        <w:t>μ</w:t>
      </w:r>
      <w:r w:rsidRPr="007E6A2D">
        <w:rPr>
          <w:rFonts w:eastAsia="Times New Roman" w:cs="Times New Roman"/>
          <w:szCs w:val="24"/>
        </w:rPr>
        <w:t xml:space="preserve">ακεδονικού </w:t>
      </w:r>
      <w:r w:rsidRPr="007E6A2D">
        <w:rPr>
          <w:rFonts w:eastAsia="Times New Roman" w:cs="Times New Roman"/>
          <w:szCs w:val="24"/>
        </w:rPr>
        <w:t xml:space="preserve">λαού και του </w:t>
      </w:r>
      <w:r>
        <w:rPr>
          <w:rFonts w:eastAsia="Times New Roman" w:cs="Times New Roman"/>
          <w:szCs w:val="24"/>
        </w:rPr>
        <w:t>μ</w:t>
      </w:r>
      <w:r w:rsidRPr="007E6A2D">
        <w:rPr>
          <w:rFonts w:eastAsia="Times New Roman" w:cs="Times New Roman"/>
          <w:szCs w:val="24"/>
        </w:rPr>
        <w:t xml:space="preserve">ακεδονικού </w:t>
      </w:r>
      <w:r w:rsidRPr="007E6A2D">
        <w:rPr>
          <w:rFonts w:eastAsia="Times New Roman" w:cs="Times New Roman"/>
          <w:szCs w:val="24"/>
        </w:rPr>
        <w:t>κράτους</w:t>
      </w:r>
      <w:r>
        <w:rPr>
          <w:rFonts w:eastAsia="Times New Roman" w:cs="Times New Roman"/>
          <w:szCs w:val="24"/>
        </w:rPr>
        <w:t>,</w:t>
      </w:r>
      <w:r w:rsidRPr="007E6A2D">
        <w:rPr>
          <w:rFonts w:eastAsia="Times New Roman" w:cs="Times New Roman"/>
          <w:szCs w:val="24"/>
        </w:rPr>
        <w:t xml:space="preserve"> καθώς και σε μέλη</w:t>
      </w:r>
      <w:r w:rsidRPr="007E6A2D">
        <w:rPr>
          <w:rFonts w:eastAsia="Times New Roman" w:cs="Times New Roman"/>
          <w:szCs w:val="24"/>
        </w:rPr>
        <w:t xml:space="preserve"> της οικογένειάς τους που δεν έχουν τα υλικά μέσα για να συντηρηθούν</w:t>
      </w:r>
      <w:r>
        <w:rPr>
          <w:rFonts w:eastAsia="Times New Roman" w:cs="Times New Roman"/>
          <w:szCs w:val="24"/>
        </w:rPr>
        <w:t>».</w:t>
      </w:r>
    </w:p>
    <w:p w14:paraId="77C03384"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Ο «μακεδονικός λ</w:t>
      </w:r>
      <w:r w:rsidRPr="007E6A2D">
        <w:rPr>
          <w:rFonts w:eastAsia="Times New Roman" w:cs="Times New Roman"/>
          <w:szCs w:val="24"/>
        </w:rPr>
        <w:t>αός</w:t>
      </w:r>
      <w:r>
        <w:rPr>
          <w:rFonts w:eastAsia="Times New Roman" w:cs="Times New Roman"/>
          <w:szCs w:val="24"/>
        </w:rPr>
        <w:t>»</w:t>
      </w:r>
      <w:r w:rsidRPr="007E6A2D">
        <w:rPr>
          <w:rFonts w:eastAsia="Times New Roman" w:cs="Times New Roman"/>
          <w:szCs w:val="24"/>
        </w:rPr>
        <w:t xml:space="preserve"> και το </w:t>
      </w:r>
      <w:r>
        <w:rPr>
          <w:rFonts w:eastAsia="Times New Roman" w:cs="Times New Roman"/>
          <w:szCs w:val="24"/>
        </w:rPr>
        <w:t>«</w:t>
      </w:r>
      <w:r w:rsidRPr="007E6A2D">
        <w:rPr>
          <w:rFonts w:eastAsia="Times New Roman" w:cs="Times New Roman"/>
          <w:szCs w:val="24"/>
        </w:rPr>
        <w:t>μακεδονικό κράτος</w:t>
      </w:r>
      <w:r>
        <w:rPr>
          <w:rFonts w:eastAsia="Times New Roman" w:cs="Times New Roman"/>
          <w:szCs w:val="24"/>
        </w:rPr>
        <w:t>»,</w:t>
      </w:r>
      <w:r w:rsidRPr="007E6A2D">
        <w:rPr>
          <w:rFonts w:eastAsia="Times New Roman" w:cs="Times New Roman"/>
          <w:szCs w:val="24"/>
        </w:rPr>
        <w:t xml:space="preserve"> που παραμένουν ως διατύπω</w:t>
      </w:r>
      <w:r>
        <w:rPr>
          <w:rFonts w:eastAsia="Times New Roman" w:cs="Times New Roman"/>
          <w:szCs w:val="24"/>
        </w:rPr>
        <w:t>ση</w:t>
      </w:r>
      <w:r w:rsidRPr="007E6A2D">
        <w:rPr>
          <w:rFonts w:eastAsia="Times New Roman" w:cs="Times New Roman"/>
          <w:szCs w:val="24"/>
        </w:rPr>
        <w:t xml:space="preserve"> αλώβητα στο </w:t>
      </w:r>
      <w:r>
        <w:rPr>
          <w:rFonts w:eastAsia="Times New Roman" w:cs="Times New Roman"/>
          <w:szCs w:val="24"/>
        </w:rPr>
        <w:t>σ</w:t>
      </w:r>
      <w:r w:rsidRPr="007E6A2D">
        <w:rPr>
          <w:rFonts w:eastAsia="Times New Roman" w:cs="Times New Roman"/>
          <w:szCs w:val="24"/>
        </w:rPr>
        <w:t xml:space="preserve">ύνταγμα </w:t>
      </w:r>
      <w:r w:rsidRPr="007E6A2D">
        <w:rPr>
          <w:rFonts w:eastAsia="Times New Roman" w:cs="Times New Roman"/>
          <w:szCs w:val="24"/>
        </w:rPr>
        <w:t>των Σκοπίων</w:t>
      </w:r>
      <w:r>
        <w:rPr>
          <w:rFonts w:eastAsia="Times New Roman" w:cs="Times New Roman"/>
          <w:szCs w:val="24"/>
        </w:rPr>
        <w:t>,</w:t>
      </w:r>
      <w:r w:rsidRPr="007E6A2D">
        <w:rPr>
          <w:rFonts w:eastAsia="Times New Roman" w:cs="Times New Roman"/>
          <w:szCs w:val="24"/>
        </w:rPr>
        <w:t xml:space="preserve"> είναι αυτό με το οποίο θα έπρεπε να αν</w:t>
      </w:r>
      <w:r>
        <w:rPr>
          <w:rFonts w:eastAsia="Times New Roman" w:cs="Times New Roman"/>
          <w:szCs w:val="24"/>
        </w:rPr>
        <w:t>αμετρηθείτε και να το παραμερί</w:t>
      </w:r>
      <w:r w:rsidRPr="007E6A2D">
        <w:rPr>
          <w:rFonts w:eastAsia="Times New Roman" w:cs="Times New Roman"/>
          <w:szCs w:val="24"/>
        </w:rPr>
        <w:t>σετε</w:t>
      </w:r>
      <w:r>
        <w:rPr>
          <w:rFonts w:eastAsia="Times New Roman" w:cs="Times New Roman"/>
          <w:szCs w:val="24"/>
        </w:rPr>
        <w:t xml:space="preserve">. </w:t>
      </w:r>
    </w:p>
    <w:p w14:paraId="77C03385"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Δ</w:t>
      </w:r>
      <w:r w:rsidRPr="007E6A2D">
        <w:rPr>
          <w:rFonts w:eastAsia="Times New Roman" w:cs="Times New Roman"/>
          <w:szCs w:val="24"/>
        </w:rPr>
        <w:t xml:space="preserve">εν παριστάνω εδώ ότι </w:t>
      </w:r>
      <w:r>
        <w:rPr>
          <w:rFonts w:eastAsia="Times New Roman" w:cs="Times New Roman"/>
          <w:szCs w:val="24"/>
        </w:rPr>
        <w:t xml:space="preserve">είχατε </w:t>
      </w:r>
      <w:r w:rsidRPr="007E6A2D">
        <w:rPr>
          <w:rFonts w:eastAsia="Times New Roman" w:cs="Times New Roman"/>
          <w:szCs w:val="24"/>
        </w:rPr>
        <w:t>εύκολο ρόλο</w:t>
      </w:r>
      <w:r>
        <w:rPr>
          <w:rFonts w:eastAsia="Times New Roman" w:cs="Times New Roman"/>
          <w:szCs w:val="24"/>
        </w:rPr>
        <w:t>,</w:t>
      </w:r>
      <w:r w:rsidRPr="007E6A2D">
        <w:rPr>
          <w:rFonts w:eastAsia="Times New Roman" w:cs="Times New Roman"/>
          <w:szCs w:val="24"/>
        </w:rPr>
        <w:t xml:space="preserve"> όπως κα</w:t>
      </w:r>
      <w:r>
        <w:rPr>
          <w:rFonts w:eastAsia="Times New Roman" w:cs="Times New Roman"/>
          <w:szCs w:val="24"/>
        </w:rPr>
        <w:t>μ</w:t>
      </w:r>
      <w:r w:rsidRPr="007E6A2D">
        <w:rPr>
          <w:rFonts w:eastAsia="Times New Roman" w:cs="Times New Roman"/>
          <w:szCs w:val="24"/>
        </w:rPr>
        <w:t>μία προηγούμενη κυβέρνηση δεν είχε εύκολο ρόλο σε αυτό το ζήτημα</w:t>
      </w:r>
      <w:r>
        <w:rPr>
          <w:rFonts w:eastAsia="Times New Roman" w:cs="Times New Roman"/>
          <w:szCs w:val="24"/>
        </w:rPr>
        <w:t>.</w:t>
      </w:r>
      <w:r w:rsidRPr="007E6A2D">
        <w:rPr>
          <w:rFonts w:eastAsia="Times New Roman" w:cs="Times New Roman"/>
          <w:szCs w:val="24"/>
        </w:rPr>
        <w:t xml:space="preserve"> </w:t>
      </w:r>
      <w:r>
        <w:rPr>
          <w:rFonts w:eastAsia="Times New Roman" w:cs="Times New Roman"/>
          <w:szCs w:val="24"/>
        </w:rPr>
        <w:t>Μ</w:t>
      </w:r>
      <w:r w:rsidRPr="007E6A2D">
        <w:rPr>
          <w:rFonts w:eastAsia="Times New Roman" w:cs="Times New Roman"/>
          <w:szCs w:val="24"/>
        </w:rPr>
        <w:t>ην μετατρέπετ</w:t>
      </w:r>
      <w:r>
        <w:rPr>
          <w:rFonts w:eastAsia="Times New Roman" w:cs="Times New Roman"/>
          <w:szCs w:val="24"/>
        </w:rPr>
        <w:t>ε, όμως,</w:t>
      </w:r>
      <w:r w:rsidRPr="007E6A2D">
        <w:rPr>
          <w:rFonts w:eastAsia="Times New Roman" w:cs="Times New Roman"/>
          <w:szCs w:val="24"/>
        </w:rPr>
        <w:t xml:space="preserve"> </w:t>
      </w:r>
      <w:r>
        <w:rPr>
          <w:rFonts w:eastAsia="Times New Roman" w:cs="Times New Roman"/>
          <w:szCs w:val="24"/>
        </w:rPr>
        <w:t>το ότι</w:t>
      </w:r>
      <w:r w:rsidRPr="007E6A2D">
        <w:rPr>
          <w:rFonts w:eastAsia="Times New Roman" w:cs="Times New Roman"/>
          <w:szCs w:val="24"/>
        </w:rPr>
        <w:t xml:space="preserve"> σπάτε τα μούτρα </w:t>
      </w:r>
      <w:r>
        <w:rPr>
          <w:rFonts w:eastAsia="Times New Roman" w:cs="Times New Roman"/>
          <w:szCs w:val="24"/>
        </w:rPr>
        <w:t xml:space="preserve">σας και τα μούτρα της χώρας με αυτή τη </w:t>
      </w:r>
      <w:r>
        <w:rPr>
          <w:rFonts w:eastAsia="Times New Roman" w:cs="Times New Roman"/>
          <w:szCs w:val="24"/>
        </w:rPr>
        <w:t xml:space="preserve">συμφωνία </w:t>
      </w:r>
      <w:r>
        <w:rPr>
          <w:rFonts w:eastAsia="Times New Roman" w:cs="Times New Roman"/>
          <w:szCs w:val="24"/>
        </w:rPr>
        <w:t xml:space="preserve">σε νίκη </w:t>
      </w:r>
      <w:r w:rsidRPr="007E6A2D">
        <w:rPr>
          <w:rFonts w:eastAsia="Times New Roman" w:cs="Times New Roman"/>
          <w:szCs w:val="24"/>
        </w:rPr>
        <w:t>τάχα</w:t>
      </w:r>
      <w:r>
        <w:rPr>
          <w:rFonts w:eastAsia="Times New Roman" w:cs="Times New Roman"/>
          <w:szCs w:val="24"/>
        </w:rPr>
        <w:t xml:space="preserve"> π</w:t>
      </w:r>
      <w:r w:rsidRPr="007E6A2D">
        <w:rPr>
          <w:rFonts w:eastAsia="Times New Roman" w:cs="Times New Roman"/>
          <w:szCs w:val="24"/>
        </w:rPr>
        <w:t>ροοδευτική</w:t>
      </w:r>
      <w:r>
        <w:rPr>
          <w:rFonts w:eastAsia="Times New Roman" w:cs="Times New Roman"/>
          <w:szCs w:val="24"/>
        </w:rPr>
        <w:t>,</w:t>
      </w:r>
      <w:r w:rsidRPr="007E6A2D">
        <w:rPr>
          <w:rFonts w:eastAsia="Times New Roman" w:cs="Times New Roman"/>
          <w:szCs w:val="24"/>
        </w:rPr>
        <w:t xml:space="preserve"> ενώ στην ουσία </w:t>
      </w:r>
      <w:r>
        <w:rPr>
          <w:rFonts w:eastAsia="Times New Roman" w:cs="Times New Roman"/>
          <w:szCs w:val="24"/>
        </w:rPr>
        <w:t xml:space="preserve">η συμφωνία που φέρνετε </w:t>
      </w:r>
      <w:r w:rsidRPr="007E6A2D">
        <w:rPr>
          <w:rFonts w:eastAsia="Times New Roman" w:cs="Times New Roman"/>
          <w:szCs w:val="24"/>
        </w:rPr>
        <w:t>είναι άρνηση της ιστορικής σας ευθύνης</w:t>
      </w:r>
      <w:r>
        <w:rPr>
          <w:rFonts w:eastAsia="Times New Roman" w:cs="Times New Roman"/>
          <w:szCs w:val="24"/>
        </w:rPr>
        <w:t>.</w:t>
      </w:r>
    </w:p>
    <w:p w14:paraId="77C03386"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Ανατρέπετε πολιτική εκατόν πενήντα</w:t>
      </w:r>
      <w:r w:rsidRPr="007E6A2D">
        <w:rPr>
          <w:rFonts w:eastAsia="Times New Roman" w:cs="Times New Roman"/>
          <w:szCs w:val="24"/>
        </w:rPr>
        <w:t xml:space="preserve"> ετών</w:t>
      </w:r>
      <w:r>
        <w:rPr>
          <w:rFonts w:eastAsia="Times New Roman" w:cs="Times New Roman"/>
          <w:szCs w:val="24"/>
        </w:rPr>
        <w:t xml:space="preserve">. Αυτή </w:t>
      </w:r>
      <w:r w:rsidRPr="007E6A2D">
        <w:rPr>
          <w:rFonts w:eastAsia="Times New Roman" w:cs="Times New Roman"/>
          <w:szCs w:val="24"/>
        </w:rPr>
        <w:t xml:space="preserve">η πολιτική </w:t>
      </w:r>
      <w:r>
        <w:rPr>
          <w:rFonts w:eastAsia="Times New Roman" w:cs="Times New Roman"/>
          <w:szCs w:val="24"/>
        </w:rPr>
        <w:t>των εκατόν πενήντα</w:t>
      </w:r>
      <w:r w:rsidRPr="007E6A2D">
        <w:rPr>
          <w:rFonts w:eastAsia="Times New Roman" w:cs="Times New Roman"/>
          <w:szCs w:val="24"/>
        </w:rPr>
        <w:t xml:space="preserve"> ετών αρν</w:t>
      </w:r>
      <w:r>
        <w:rPr>
          <w:rFonts w:eastAsia="Times New Roman" w:cs="Times New Roman"/>
          <w:szCs w:val="24"/>
        </w:rPr>
        <w:t>είτο</w:t>
      </w:r>
      <w:r w:rsidRPr="007E6A2D">
        <w:rPr>
          <w:rFonts w:eastAsia="Times New Roman" w:cs="Times New Roman"/>
          <w:szCs w:val="24"/>
        </w:rPr>
        <w:t xml:space="preserve"> τη μονοπώληση της </w:t>
      </w:r>
      <w:r>
        <w:rPr>
          <w:rFonts w:eastAsia="Times New Roman" w:cs="Times New Roman"/>
          <w:szCs w:val="24"/>
        </w:rPr>
        <w:t>«μακεδονικής ταυτότητο</w:t>
      </w:r>
      <w:r w:rsidRPr="007E6A2D">
        <w:rPr>
          <w:rFonts w:eastAsia="Times New Roman" w:cs="Times New Roman"/>
          <w:szCs w:val="24"/>
        </w:rPr>
        <w:t>ς</w:t>
      </w:r>
      <w:r>
        <w:rPr>
          <w:rFonts w:eastAsia="Times New Roman" w:cs="Times New Roman"/>
          <w:szCs w:val="24"/>
        </w:rPr>
        <w:t>»</w:t>
      </w:r>
      <w:r w:rsidRPr="007E6A2D">
        <w:rPr>
          <w:rFonts w:eastAsia="Times New Roman" w:cs="Times New Roman"/>
          <w:szCs w:val="24"/>
        </w:rPr>
        <w:t xml:space="preserve"> σε</w:t>
      </w:r>
      <w:r>
        <w:rPr>
          <w:rFonts w:eastAsia="Times New Roman" w:cs="Times New Roman"/>
          <w:szCs w:val="24"/>
        </w:rPr>
        <w:t xml:space="preserve"> μία χώρα για το</w:t>
      </w:r>
      <w:r w:rsidRPr="007E6A2D">
        <w:rPr>
          <w:rFonts w:eastAsia="Times New Roman" w:cs="Times New Roman"/>
          <w:szCs w:val="24"/>
        </w:rPr>
        <w:t xml:space="preserve"> σύνολο της μακεδονικής εκτάσεως</w:t>
      </w:r>
      <w:r>
        <w:rPr>
          <w:rFonts w:eastAsia="Times New Roman" w:cs="Times New Roman"/>
          <w:szCs w:val="24"/>
        </w:rPr>
        <w:t>. Κ</w:t>
      </w:r>
      <w:r w:rsidRPr="007E6A2D">
        <w:rPr>
          <w:rFonts w:eastAsia="Times New Roman" w:cs="Times New Roman"/>
          <w:szCs w:val="24"/>
        </w:rPr>
        <w:t>αι αν οι</w:t>
      </w:r>
      <w:r w:rsidRPr="007E6A2D">
        <w:rPr>
          <w:rFonts w:eastAsia="Times New Roman" w:cs="Times New Roman"/>
          <w:szCs w:val="24"/>
        </w:rPr>
        <w:t xml:space="preserve"> ελληνικές κυβερνήσεις</w:t>
      </w:r>
      <w:r>
        <w:rPr>
          <w:rFonts w:eastAsia="Times New Roman" w:cs="Times New Roman"/>
          <w:szCs w:val="24"/>
        </w:rPr>
        <w:t>, αυτές του π</w:t>
      </w:r>
      <w:r w:rsidRPr="007E6A2D">
        <w:rPr>
          <w:rFonts w:eastAsia="Times New Roman" w:cs="Times New Roman"/>
          <w:szCs w:val="24"/>
        </w:rPr>
        <w:t xml:space="preserve">αλαιού συστήματος </w:t>
      </w:r>
      <w:r>
        <w:rPr>
          <w:rFonts w:eastAsia="Times New Roman" w:cs="Times New Roman"/>
          <w:szCs w:val="24"/>
        </w:rPr>
        <w:t>-</w:t>
      </w:r>
      <w:r w:rsidRPr="007E6A2D">
        <w:rPr>
          <w:rFonts w:eastAsia="Times New Roman" w:cs="Times New Roman"/>
          <w:szCs w:val="24"/>
        </w:rPr>
        <w:t xml:space="preserve">που λέτε </w:t>
      </w:r>
      <w:r>
        <w:rPr>
          <w:rFonts w:eastAsia="Times New Roman" w:cs="Times New Roman"/>
          <w:szCs w:val="24"/>
        </w:rPr>
        <w:t>εσείς-</w:t>
      </w:r>
      <w:r w:rsidRPr="007E6A2D">
        <w:rPr>
          <w:rFonts w:eastAsia="Times New Roman" w:cs="Times New Roman"/>
          <w:szCs w:val="24"/>
        </w:rPr>
        <w:t xml:space="preserve"> μιλούσαν</w:t>
      </w:r>
      <w:r>
        <w:rPr>
          <w:rFonts w:eastAsia="Times New Roman" w:cs="Times New Roman"/>
          <w:szCs w:val="24"/>
        </w:rPr>
        <w:t xml:space="preserve"> και</w:t>
      </w:r>
      <w:r w:rsidRPr="007E6A2D">
        <w:rPr>
          <w:rFonts w:eastAsia="Times New Roman" w:cs="Times New Roman"/>
          <w:szCs w:val="24"/>
        </w:rPr>
        <w:t xml:space="preserve"> </w:t>
      </w:r>
      <w:r>
        <w:rPr>
          <w:rFonts w:eastAsia="Times New Roman" w:cs="Times New Roman"/>
          <w:szCs w:val="24"/>
        </w:rPr>
        <w:t xml:space="preserve">μιλούσαμε </w:t>
      </w:r>
      <w:r w:rsidRPr="007E6A2D">
        <w:rPr>
          <w:rFonts w:eastAsia="Times New Roman" w:cs="Times New Roman"/>
          <w:szCs w:val="24"/>
        </w:rPr>
        <w:t>για αλλαγή ονόματος</w:t>
      </w:r>
      <w:r>
        <w:rPr>
          <w:rFonts w:eastAsia="Times New Roman" w:cs="Times New Roman"/>
          <w:szCs w:val="24"/>
        </w:rPr>
        <w:t xml:space="preserve"> και για όλες τις αλλαγές, το κάναμε για να έρθει μετά από είκοσι οκτώ</w:t>
      </w:r>
      <w:r w:rsidRPr="007E6A2D">
        <w:rPr>
          <w:rFonts w:eastAsia="Times New Roman" w:cs="Times New Roman"/>
          <w:szCs w:val="24"/>
        </w:rPr>
        <w:t xml:space="preserve"> χρόνια </w:t>
      </w:r>
      <w:r>
        <w:rPr>
          <w:rFonts w:eastAsia="Times New Roman" w:cs="Times New Roman"/>
          <w:szCs w:val="24"/>
        </w:rPr>
        <w:t xml:space="preserve">αυτή η χώρα και να δικαιούται να ομιλεί στο </w:t>
      </w:r>
      <w:r>
        <w:rPr>
          <w:rFonts w:eastAsia="Times New Roman" w:cs="Times New Roman"/>
          <w:szCs w:val="24"/>
        </w:rPr>
        <w:t>σύνταγμά</w:t>
      </w:r>
      <w:r w:rsidRPr="007E6A2D">
        <w:rPr>
          <w:rFonts w:eastAsia="Times New Roman" w:cs="Times New Roman"/>
          <w:szCs w:val="24"/>
        </w:rPr>
        <w:t xml:space="preserve"> </w:t>
      </w:r>
      <w:r w:rsidRPr="007E6A2D">
        <w:rPr>
          <w:rFonts w:eastAsia="Times New Roman" w:cs="Times New Roman"/>
          <w:szCs w:val="24"/>
        </w:rPr>
        <w:t>τ</w:t>
      </w:r>
      <w:r>
        <w:rPr>
          <w:rFonts w:eastAsia="Times New Roman" w:cs="Times New Roman"/>
          <w:szCs w:val="24"/>
        </w:rPr>
        <w:t>ης</w:t>
      </w:r>
      <w:r w:rsidRPr="007E6A2D">
        <w:rPr>
          <w:rFonts w:eastAsia="Times New Roman" w:cs="Times New Roman"/>
          <w:szCs w:val="24"/>
        </w:rPr>
        <w:t xml:space="preserve"> για σκέτο</w:t>
      </w:r>
      <w:r w:rsidRPr="007E6A2D">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μακεδονικό </w:t>
      </w:r>
      <w:r w:rsidRPr="007E6A2D">
        <w:rPr>
          <w:rFonts w:eastAsia="Times New Roman" w:cs="Times New Roman"/>
          <w:szCs w:val="24"/>
        </w:rPr>
        <w:t>λαό</w:t>
      </w:r>
      <w:r>
        <w:rPr>
          <w:rFonts w:eastAsia="Times New Roman" w:cs="Times New Roman"/>
          <w:szCs w:val="24"/>
        </w:rPr>
        <w:t>»;</w:t>
      </w:r>
    </w:p>
    <w:p w14:paraId="77C03387"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Ν</w:t>
      </w:r>
      <w:r w:rsidRPr="007E6A2D">
        <w:rPr>
          <w:rFonts w:eastAsia="Times New Roman" w:cs="Times New Roman"/>
          <w:szCs w:val="24"/>
        </w:rPr>
        <w:t>α το δούμε ανάποδα</w:t>
      </w:r>
      <w:r>
        <w:rPr>
          <w:rFonts w:eastAsia="Times New Roman" w:cs="Times New Roman"/>
          <w:szCs w:val="24"/>
        </w:rPr>
        <w:t>,</w:t>
      </w:r>
      <w:r w:rsidRPr="007E6A2D">
        <w:rPr>
          <w:rFonts w:eastAsia="Times New Roman" w:cs="Times New Roman"/>
          <w:szCs w:val="24"/>
        </w:rPr>
        <w:t xml:space="preserve"> παρακαλώ</w:t>
      </w:r>
      <w:r>
        <w:rPr>
          <w:rFonts w:eastAsia="Times New Roman" w:cs="Times New Roman"/>
          <w:szCs w:val="24"/>
        </w:rPr>
        <w:t xml:space="preserve">. Εάν υποθέσουμε ότι στο </w:t>
      </w:r>
      <w:r>
        <w:rPr>
          <w:rFonts w:eastAsia="Times New Roman" w:cs="Times New Roman"/>
          <w:szCs w:val="24"/>
        </w:rPr>
        <w:t>σύνταγμά</w:t>
      </w:r>
      <w:r w:rsidRPr="007E6A2D">
        <w:rPr>
          <w:rFonts w:eastAsia="Times New Roman" w:cs="Times New Roman"/>
          <w:szCs w:val="24"/>
        </w:rPr>
        <w:t xml:space="preserve"> τους επιβάλαμε να ονομάζοντ</w:t>
      </w:r>
      <w:r>
        <w:rPr>
          <w:rFonts w:eastAsia="Times New Roman" w:cs="Times New Roman"/>
          <w:szCs w:val="24"/>
        </w:rPr>
        <w:t>αι ιδεωδώς</w:t>
      </w:r>
      <w:r w:rsidRPr="007E6A2D">
        <w:rPr>
          <w:rFonts w:eastAsia="Times New Roman" w:cs="Times New Roman"/>
          <w:szCs w:val="24"/>
        </w:rPr>
        <w:t xml:space="preserve"> </w:t>
      </w:r>
      <w:r>
        <w:rPr>
          <w:rFonts w:eastAsia="Times New Roman" w:cs="Times New Roman"/>
          <w:szCs w:val="24"/>
        </w:rPr>
        <w:t>«</w:t>
      </w:r>
      <w:r w:rsidRPr="007E6A2D">
        <w:rPr>
          <w:rFonts w:eastAsia="Times New Roman" w:cs="Times New Roman"/>
          <w:szCs w:val="24"/>
        </w:rPr>
        <w:t>Δημοκρατία</w:t>
      </w:r>
      <w:r>
        <w:rPr>
          <w:rFonts w:eastAsia="Times New Roman" w:cs="Times New Roman"/>
          <w:szCs w:val="24"/>
        </w:rPr>
        <w:t xml:space="preserve"> των Δ</w:t>
      </w:r>
      <w:r w:rsidRPr="007E6A2D">
        <w:rPr>
          <w:rFonts w:eastAsia="Times New Roman" w:cs="Times New Roman"/>
          <w:szCs w:val="24"/>
        </w:rPr>
        <w:t>υτικών Βαλκανίων</w:t>
      </w:r>
      <w:r>
        <w:rPr>
          <w:rFonts w:eastAsia="Times New Roman" w:cs="Times New Roman"/>
          <w:szCs w:val="24"/>
        </w:rPr>
        <w:t>»</w:t>
      </w:r>
      <w:r w:rsidRPr="007E6A2D">
        <w:rPr>
          <w:rFonts w:eastAsia="Times New Roman" w:cs="Times New Roman"/>
          <w:szCs w:val="24"/>
        </w:rPr>
        <w:t xml:space="preserve"> και διατηρούσαν το άρθρο που σας ανέφερα και διατηρούσαν τον όρο </w:t>
      </w:r>
      <w:r>
        <w:rPr>
          <w:rFonts w:eastAsia="Times New Roman" w:cs="Times New Roman"/>
          <w:szCs w:val="24"/>
        </w:rPr>
        <w:t>«</w:t>
      </w:r>
      <w:r w:rsidRPr="007E6A2D">
        <w:rPr>
          <w:rFonts w:eastAsia="Times New Roman" w:cs="Times New Roman"/>
          <w:szCs w:val="24"/>
        </w:rPr>
        <w:t>μακεδονική γλώσσα</w:t>
      </w:r>
      <w:r>
        <w:rPr>
          <w:rFonts w:eastAsia="Times New Roman" w:cs="Times New Roman"/>
          <w:szCs w:val="24"/>
        </w:rPr>
        <w:t>»</w:t>
      </w:r>
      <w:r w:rsidRPr="007E6A2D">
        <w:rPr>
          <w:rFonts w:eastAsia="Times New Roman" w:cs="Times New Roman"/>
          <w:szCs w:val="24"/>
        </w:rPr>
        <w:t xml:space="preserve"> και </w:t>
      </w:r>
      <w:r>
        <w:rPr>
          <w:rFonts w:eastAsia="Times New Roman" w:cs="Times New Roman"/>
          <w:szCs w:val="24"/>
        </w:rPr>
        <w:t>«</w:t>
      </w:r>
      <w:r w:rsidRPr="007E6A2D">
        <w:rPr>
          <w:rFonts w:eastAsia="Times New Roman" w:cs="Times New Roman"/>
          <w:szCs w:val="24"/>
        </w:rPr>
        <w:t xml:space="preserve">μακεδονική </w:t>
      </w:r>
      <w:r w:rsidRPr="007E6A2D">
        <w:rPr>
          <w:rFonts w:eastAsia="Times New Roman" w:cs="Times New Roman"/>
          <w:szCs w:val="24"/>
        </w:rPr>
        <w:t>υπηκοότητα</w:t>
      </w:r>
      <w:r>
        <w:rPr>
          <w:rFonts w:eastAsia="Times New Roman" w:cs="Times New Roman"/>
          <w:szCs w:val="24"/>
        </w:rPr>
        <w:t>»</w:t>
      </w:r>
      <w:r w:rsidRPr="007E6A2D">
        <w:rPr>
          <w:rFonts w:eastAsia="Times New Roman" w:cs="Times New Roman"/>
          <w:szCs w:val="24"/>
        </w:rPr>
        <w:t xml:space="preserve"> και </w:t>
      </w:r>
      <w:r>
        <w:rPr>
          <w:rFonts w:eastAsia="Times New Roman" w:cs="Times New Roman"/>
          <w:szCs w:val="24"/>
        </w:rPr>
        <w:t>«</w:t>
      </w:r>
      <w:r w:rsidRPr="007E6A2D">
        <w:rPr>
          <w:rFonts w:eastAsia="Times New Roman" w:cs="Times New Roman"/>
          <w:szCs w:val="24"/>
        </w:rPr>
        <w:t>μακεδονική ταυτότητα</w:t>
      </w:r>
      <w:r>
        <w:rPr>
          <w:rFonts w:eastAsia="Times New Roman" w:cs="Times New Roman"/>
          <w:szCs w:val="24"/>
        </w:rPr>
        <w:t>»</w:t>
      </w:r>
      <w:r w:rsidRPr="007E6A2D">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rPr>
        <w:lastRenderedPageBreak/>
        <w:t>την ε</w:t>
      </w:r>
      <w:r w:rsidRPr="007E6A2D">
        <w:rPr>
          <w:rFonts w:eastAsia="Times New Roman" w:cs="Times New Roman"/>
          <w:szCs w:val="24"/>
        </w:rPr>
        <w:t xml:space="preserve">λληνική Μακεδονία την αποκαλούσαν </w:t>
      </w:r>
      <w:r>
        <w:rPr>
          <w:rFonts w:eastAsia="Times New Roman" w:cs="Times New Roman"/>
          <w:szCs w:val="24"/>
        </w:rPr>
        <w:t>«Β</w:t>
      </w:r>
      <w:r w:rsidRPr="007E6A2D">
        <w:rPr>
          <w:rFonts w:eastAsia="Times New Roman" w:cs="Times New Roman"/>
          <w:szCs w:val="24"/>
        </w:rPr>
        <w:t>όρεια περιοχή του πρώτου μέρους</w:t>
      </w:r>
      <w:r>
        <w:rPr>
          <w:rFonts w:eastAsia="Times New Roman" w:cs="Times New Roman"/>
          <w:szCs w:val="24"/>
        </w:rPr>
        <w:t>»,</w:t>
      </w:r>
      <w:r w:rsidRPr="007E6A2D">
        <w:rPr>
          <w:rFonts w:eastAsia="Times New Roman" w:cs="Times New Roman"/>
          <w:szCs w:val="24"/>
        </w:rPr>
        <w:t xml:space="preserve"> τότε και πάλι θα έπρεπε να το καταψηφίσουμε</w:t>
      </w:r>
      <w:r>
        <w:rPr>
          <w:rFonts w:eastAsia="Times New Roman" w:cs="Times New Roman"/>
          <w:szCs w:val="24"/>
        </w:rPr>
        <w:t>.</w:t>
      </w:r>
    </w:p>
    <w:p w14:paraId="77C03388"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Τ</w:t>
      </w:r>
      <w:r w:rsidRPr="007E6A2D">
        <w:rPr>
          <w:rFonts w:eastAsia="Times New Roman" w:cs="Times New Roman"/>
          <w:szCs w:val="24"/>
        </w:rPr>
        <w:t>ο όνομα δεν είναι αυτοσκοπός</w:t>
      </w:r>
      <w:r>
        <w:rPr>
          <w:rFonts w:eastAsia="Times New Roman" w:cs="Times New Roman"/>
          <w:szCs w:val="24"/>
        </w:rPr>
        <w:t>. Τ</w:t>
      </w:r>
      <w:r w:rsidRPr="007E6A2D">
        <w:rPr>
          <w:rFonts w:eastAsia="Times New Roman" w:cs="Times New Roman"/>
          <w:szCs w:val="24"/>
        </w:rPr>
        <w:t>ο όνομα είναι το όχημα του αλυτρωτισμού</w:t>
      </w:r>
      <w:r>
        <w:rPr>
          <w:rFonts w:eastAsia="Times New Roman" w:cs="Times New Roman"/>
          <w:szCs w:val="24"/>
        </w:rPr>
        <w:t>. Κ</w:t>
      </w:r>
      <w:r w:rsidRPr="007E6A2D">
        <w:rPr>
          <w:rFonts w:eastAsia="Times New Roman" w:cs="Times New Roman"/>
          <w:szCs w:val="24"/>
        </w:rPr>
        <w:t xml:space="preserve">αι από τη στιγμή που και το όνομα δεν βελτιώνεται και ο αλυτρωτισμός παραμένει ενεργός και </w:t>
      </w:r>
      <w:r>
        <w:rPr>
          <w:rFonts w:eastAsia="Times New Roman" w:cs="Times New Roman"/>
          <w:szCs w:val="24"/>
        </w:rPr>
        <w:t>επικίνδυνος, έ</w:t>
      </w:r>
      <w:r w:rsidRPr="007E6A2D">
        <w:rPr>
          <w:rFonts w:eastAsia="Times New Roman" w:cs="Times New Roman"/>
          <w:szCs w:val="24"/>
        </w:rPr>
        <w:t xml:space="preserve">χετε σπάσει τα μούτρα σας και έχετε οδηγήσει τη χώρα </w:t>
      </w:r>
      <w:r>
        <w:rPr>
          <w:rFonts w:eastAsia="Times New Roman" w:cs="Times New Roman"/>
          <w:szCs w:val="24"/>
        </w:rPr>
        <w:t>σε περιπέτειες.</w:t>
      </w:r>
    </w:p>
    <w:p w14:paraId="77C03389"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Τ</w:t>
      </w:r>
      <w:r w:rsidRPr="007E6A2D">
        <w:rPr>
          <w:rFonts w:eastAsia="Times New Roman" w:cs="Times New Roman"/>
          <w:szCs w:val="24"/>
        </w:rPr>
        <w:t>α Σκόπια είναι μικρή χώρα</w:t>
      </w:r>
      <w:r>
        <w:rPr>
          <w:rFonts w:eastAsia="Times New Roman" w:cs="Times New Roman"/>
          <w:szCs w:val="24"/>
        </w:rPr>
        <w:t>,</w:t>
      </w:r>
      <w:r w:rsidRPr="007E6A2D">
        <w:rPr>
          <w:rFonts w:eastAsia="Times New Roman" w:cs="Times New Roman"/>
          <w:szCs w:val="24"/>
        </w:rPr>
        <w:t xml:space="preserve"> δεν έχουν ισχυρό στρατό</w:t>
      </w:r>
      <w:r>
        <w:rPr>
          <w:rFonts w:eastAsia="Times New Roman" w:cs="Times New Roman"/>
          <w:szCs w:val="24"/>
        </w:rPr>
        <w:t>.</w:t>
      </w:r>
      <w:r w:rsidRPr="007E6A2D">
        <w:rPr>
          <w:rFonts w:eastAsia="Times New Roman" w:cs="Times New Roman"/>
          <w:szCs w:val="24"/>
        </w:rPr>
        <w:t xml:space="preserve"> </w:t>
      </w:r>
      <w:r>
        <w:rPr>
          <w:rFonts w:eastAsia="Times New Roman" w:cs="Times New Roman"/>
          <w:szCs w:val="24"/>
        </w:rPr>
        <w:t>Όμως,</w:t>
      </w:r>
      <w:r w:rsidRPr="007E6A2D">
        <w:rPr>
          <w:rFonts w:eastAsia="Times New Roman" w:cs="Times New Roman"/>
          <w:szCs w:val="24"/>
        </w:rPr>
        <w:t xml:space="preserve"> ένας που έχει ιστορική </w:t>
      </w:r>
      <w:r w:rsidRPr="007E6A2D">
        <w:rPr>
          <w:rFonts w:eastAsia="Times New Roman" w:cs="Times New Roman"/>
          <w:szCs w:val="24"/>
        </w:rPr>
        <w:t>συναίσθηση</w:t>
      </w:r>
      <w:r>
        <w:rPr>
          <w:rFonts w:eastAsia="Times New Roman" w:cs="Times New Roman"/>
          <w:szCs w:val="24"/>
        </w:rPr>
        <w:t>,</w:t>
      </w:r>
      <w:r w:rsidRPr="007E6A2D">
        <w:rPr>
          <w:rFonts w:eastAsia="Times New Roman" w:cs="Times New Roman"/>
          <w:szCs w:val="24"/>
        </w:rPr>
        <w:t xml:space="preserve"> βλέπει τα Σκόπια όχι μόνο με το μέγεθός </w:t>
      </w:r>
      <w:r>
        <w:rPr>
          <w:rFonts w:eastAsia="Times New Roman" w:cs="Times New Roman"/>
          <w:szCs w:val="24"/>
        </w:rPr>
        <w:t>τους,</w:t>
      </w:r>
      <w:r w:rsidRPr="007E6A2D">
        <w:rPr>
          <w:rFonts w:eastAsia="Times New Roman" w:cs="Times New Roman"/>
          <w:szCs w:val="24"/>
        </w:rPr>
        <w:t xml:space="preserve"> αλλά βλέπει και τα Σκόπια ως πιόνι</w:t>
      </w:r>
      <w:r>
        <w:rPr>
          <w:rFonts w:eastAsia="Times New Roman" w:cs="Times New Roman"/>
          <w:szCs w:val="24"/>
        </w:rPr>
        <w:t>. Π</w:t>
      </w:r>
      <w:r w:rsidRPr="007E6A2D">
        <w:rPr>
          <w:rFonts w:eastAsia="Times New Roman" w:cs="Times New Roman"/>
          <w:szCs w:val="24"/>
        </w:rPr>
        <w:t>ολλές φορές μικρές χώρες χρησιμοποιούνται ως π</w:t>
      </w:r>
      <w:r>
        <w:rPr>
          <w:rFonts w:eastAsia="Times New Roman" w:cs="Times New Roman"/>
          <w:szCs w:val="24"/>
        </w:rPr>
        <w:t>ιόνι</w:t>
      </w:r>
      <w:r w:rsidRPr="007E6A2D">
        <w:rPr>
          <w:rFonts w:eastAsia="Times New Roman" w:cs="Times New Roman"/>
          <w:szCs w:val="24"/>
        </w:rPr>
        <w:t xml:space="preserve"> </w:t>
      </w:r>
      <w:r>
        <w:rPr>
          <w:rFonts w:eastAsia="Times New Roman" w:cs="Times New Roman"/>
          <w:szCs w:val="24"/>
        </w:rPr>
        <w:t>από άλλες κ</w:t>
      </w:r>
      <w:r w:rsidRPr="007E6A2D">
        <w:rPr>
          <w:rFonts w:eastAsia="Times New Roman" w:cs="Times New Roman"/>
          <w:szCs w:val="24"/>
        </w:rPr>
        <w:t>αι τότε η επικινδυνότητά τους είναι μεγαλύτερη</w:t>
      </w:r>
      <w:r>
        <w:rPr>
          <w:rFonts w:eastAsia="Times New Roman" w:cs="Times New Roman"/>
          <w:szCs w:val="24"/>
        </w:rPr>
        <w:t>. Γ</w:t>
      </w:r>
      <w:r w:rsidRPr="007E6A2D">
        <w:rPr>
          <w:rFonts w:eastAsia="Times New Roman" w:cs="Times New Roman"/>
          <w:szCs w:val="24"/>
        </w:rPr>
        <w:t>ιατί αυτή την αλυτρωτική σφήνα μιας χώρας που μπορ</w:t>
      </w:r>
      <w:r w:rsidRPr="007E6A2D">
        <w:rPr>
          <w:rFonts w:eastAsia="Times New Roman" w:cs="Times New Roman"/>
          <w:szCs w:val="24"/>
        </w:rPr>
        <w:t>εί να χρησιμοποιηθεί αργότερα ως</w:t>
      </w:r>
      <w:r>
        <w:rPr>
          <w:rFonts w:eastAsia="Times New Roman" w:cs="Times New Roman"/>
          <w:szCs w:val="24"/>
        </w:rPr>
        <w:t xml:space="preserve"> πιόνι,</w:t>
      </w:r>
      <w:r w:rsidRPr="007E6A2D">
        <w:rPr>
          <w:rFonts w:eastAsia="Times New Roman" w:cs="Times New Roman"/>
          <w:szCs w:val="24"/>
        </w:rPr>
        <w:t xml:space="preserve"> να την αφήσουμε στα σπλάχνα της </w:t>
      </w:r>
      <w:r w:rsidRPr="007E6A2D">
        <w:rPr>
          <w:rFonts w:eastAsia="Times New Roman" w:cs="Times New Roman"/>
          <w:szCs w:val="24"/>
        </w:rPr>
        <w:t>Ελλάδ</w:t>
      </w:r>
      <w:r>
        <w:rPr>
          <w:rFonts w:eastAsia="Times New Roman" w:cs="Times New Roman"/>
          <w:szCs w:val="24"/>
        </w:rPr>
        <w:t>α</w:t>
      </w:r>
      <w:r w:rsidRPr="007E6A2D">
        <w:rPr>
          <w:rFonts w:eastAsia="Times New Roman" w:cs="Times New Roman"/>
          <w:szCs w:val="24"/>
        </w:rPr>
        <w:t xml:space="preserve">ς </w:t>
      </w:r>
      <w:r w:rsidRPr="007E6A2D">
        <w:rPr>
          <w:rFonts w:eastAsia="Times New Roman" w:cs="Times New Roman"/>
          <w:szCs w:val="24"/>
        </w:rPr>
        <w:t>και να μην εκμεταλλ</w:t>
      </w:r>
      <w:r>
        <w:rPr>
          <w:rFonts w:eastAsia="Times New Roman" w:cs="Times New Roman"/>
          <w:szCs w:val="24"/>
        </w:rPr>
        <w:t>ευτούμε την αδήριτη ανάγκη του δ</w:t>
      </w:r>
      <w:r w:rsidRPr="007E6A2D">
        <w:rPr>
          <w:rFonts w:eastAsia="Times New Roman" w:cs="Times New Roman"/>
          <w:szCs w:val="24"/>
        </w:rPr>
        <w:t>ιεθνούς παράγοντα να δώσει λύση</w:t>
      </w:r>
      <w:r>
        <w:rPr>
          <w:rFonts w:eastAsia="Times New Roman" w:cs="Times New Roman"/>
          <w:szCs w:val="24"/>
        </w:rPr>
        <w:t>,</w:t>
      </w:r>
      <w:r w:rsidRPr="007E6A2D">
        <w:rPr>
          <w:rFonts w:eastAsia="Times New Roman" w:cs="Times New Roman"/>
          <w:szCs w:val="24"/>
        </w:rPr>
        <w:t xml:space="preserve"> επιτυγχάνοντας καλύτερη συμφωνία που δεν περιέχει τον αλυτρωτισμό</w:t>
      </w:r>
      <w:r>
        <w:rPr>
          <w:rFonts w:eastAsia="Times New Roman" w:cs="Times New Roman"/>
          <w:szCs w:val="24"/>
        </w:rPr>
        <w:t>;</w:t>
      </w:r>
    </w:p>
    <w:p w14:paraId="77C0338A" w14:textId="77777777" w:rsidR="006113A9" w:rsidRDefault="006B6FC4">
      <w:pPr>
        <w:tabs>
          <w:tab w:val="left" w:pos="1134"/>
        </w:tabs>
        <w:spacing w:line="600" w:lineRule="auto"/>
        <w:ind w:firstLine="720"/>
        <w:contextualSpacing/>
        <w:jc w:val="both"/>
        <w:rPr>
          <w:rFonts w:eastAsia="Times New Roman" w:cs="Times New Roman"/>
          <w:szCs w:val="24"/>
        </w:rPr>
      </w:pPr>
      <w:r w:rsidRPr="009A65EF">
        <w:rPr>
          <w:rFonts w:eastAsia="Times New Roman" w:cs="Times New Roman"/>
          <w:szCs w:val="24"/>
        </w:rPr>
        <w:lastRenderedPageBreak/>
        <w:t xml:space="preserve">(Στο σημείο αυτό κτυπάει </w:t>
      </w:r>
      <w:r w:rsidRPr="009A65EF">
        <w:rPr>
          <w:rFonts w:eastAsia="Times New Roman" w:cs="Times New Roman"/>
          <w:szCs w:val="24"/>
        </w:rPr>
        <w:t>το κουδούνι λήξεως του χρόνου ομιλίας του κυρίου Βουλευτή)</w:t>
      </w:r>
    </w:p>
    <w:p w14:paraId="77C0338B"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Θ</w:t>
      </w:r>
      <w:r w:rsidRPr="007E6A2D">
        <w:rPr>
          <w:rFonts w:eastAsia="Times New Roman" w:cs="Times New Roman"/>
          <w:szCs w:val="24"/>
        </w:rPr>
        <w:t>έλω να ξέρετε το εξής</w:t>
      </w:r>
      <w:r>
        <w:rPr>
          <w:rFonts w:eastAsia="Times New Roman" w:cs="Times New Roman"/>
          <w:szCs w:val="24"/>
        </w:rPr>
        <w:t>:</w:t>
      </w:r>
      <w:r w:rsidRPr="007E6A2D">
        <w:rPr>
          <w:rFonts w:eastAsia="Times New Roman" w:cs="Times New Roman"/>
          <w:szCs w:val="24"/>
        </w:rPr>
        <w:t xml:space="preserve"> </w:t>
      </w:r>
      <w:r>
        <w:rPr>
          <w:rFonts w:eastAsia="Times New Roman" w:cs="Times New Roman"/>
          <w:szCs w:val="24"/>
        </w:rPr>
        <w:t>Η</w:t>
      </w:r>
      <w:r w:rsidRPr="007E6A2D">
        <w:rPr>
          <w:rFonts w:eastAsia="Times New Roman" w:cs="Times New Roman"/>
          <w:szCs w:val="24"/>
        </w:rPr>
        <w:t xml:space="preserve"> Νέα Δημοκρατία δεν νομίζει ούτε θεωρεί ότι διαχειρίζεστε εύκολες υποθέσεις</w:t>
      </w:r>
      <w:r>
        <w:rPr>
          <w:rFonts w:eastAsia="Times New Roman" w:cs="Times New Roman"/>
          <w:szCs w:val="24"/>
        </w:rPr>
        <w:t>,</w:t>
      </w:r>
      <w:r w:rsidRPr="007E6A2D">
        <w:rPr>
          <w:rFonts w:eastAsia="Times New Roman" w:cs="Times New Roman"/>
          <w:szCs w:val="24"/>
        </w:rPr>
        <w:t xml:space="preserve"> ούτε</w:t>
      </w:r>
      <w:r>
        <w:rPr>
          <w:rFonts w:eastAsia="Times New Roman" w:cs="Times New Roman"/>
          <w:szCs w:val="24"/>
        </w:rPr>
        <w:t xml:space="preserve"> οι προηγούμενοι το διαχειρίζονταν. Ε</w:t>
      </w:r>
      <w:r w:rsidRPr="007E6A2D">
        <w:rPr>
          <w:rFonts w:eastAsia="Times New Roman" w:cs="Times New Roman"/>
          <w:szCs w:val="24"/>
        </w:rPr>
        <w:t>ίχατε παραλάβει</w:t>
      </w:r>
      <w:r>
        <w:rPr>
          <w:rFonts w:eastAsia="Times New Roman" w:cs="Times New Roman"/>
          <w:szCs w:val="24"/>
        </w:rPr>
        <w:t>, όμως,</w:t>
      </w:r>
      <w:r w:rsidRPr="007E6A2D">
        <w:rPr>
          <w:rFonts w:eastAsia="Times New Roman" w:cs="Times New Roman"/>
          <w:szCs w:val="24"/>
        </w:rPr>
        <w:t xml:space="preserve"> την υπόθεση από καλό σημείο</w:t>
      </w:r>
      <w:r>
        <w:rPr>
          <w:rFonts w:eastAsia="Times New Roman" w:cs="Times New Roman"/>
          <w:szCs w:val="24"/>
        </w:rPr>
        <w:t>. Κ</w:t>
      </w:r>
      <w:r w:rsidRPr="007E6A2D">
        <w:rPr>
          <w:rFonts w:eastAsia="Times New Roman" w:cs="Times New Roman"/>
          <w:szCs w:val="24"/>
        </w:rPr>
        <w:t>α</w:t>
      </w:r>
      <w:r w:rsidRPr="007E6A2D">
        <w:rPr>
          <w:rFonts w:eastAsia="Times New Roman" w:cs="Times New Roman"/>
          <w:szCs w:val="24"/>
        </w:rPr>
        <w:t>ι πρέπει να έχετε το θάρρος να παραδέχεστε ότι το σημείο από το οποίο το παραλάβετε</w:t>
      </w:r>
      <w:r>
        <w:rPr>
          <w:rFonts w:eastAsia="Times New Roman" w:cs="Times New Roman"/>
          <w:szCs w:val="24"/>
        </w:rPr>
        <w:t>,</w:t>
      </w:r>
      <w:r w:rsidRPr="007E6A2D">
        <w:rPr>
          <w:rFonts w:eastAsia="Times New Roman" w:cs="Times New Roman"/>
          <w:szCs w:val="24"/>
        </w:rPr>
        <w:t xml:space="preserve"> σας έδινε τη δυνατότητα ενόψει και της τεράστιας ανάγκης της Δύσης </w:t>
      </w:r>
      <w:r>
        <w:rPr>
          <w:rFonts w:eastAsia="Times New Roman" w:cs="Times New Roman"/>
          <w:szCs w:val="24"/>
        </w:rPr>
        <w:t xml:space="preserve">–της </w:t>
      </w:r>
      <w:r w:rsidRPr="007E6A2D">
        <w:rPr>
          <w:rFonts w:eastAsia="Times New Roman" w:cs="Times New Roman"/>
          <w:szCs w:val="24"/>
        </w:rPr>
        <w:t>Ευρώπης περισσότερο και λιγότερο</w:t>
      </w:r>
      <w:r>
        <w:rPr>
          <w:rFonts w:eastAsia="Times New Roman" w:cs="Times New Roman"/>
          <w:szCs w:val="24"/>
        </w:rPr>
        <w:t xml:space="preserve"> της </w:t>
      </w:r>
      <w:r w:rsidRPr="007E6A2D">
        <w:rPr>
          <w:rFonts w:eastAsia="Times New Roman" w:cs="Times New Roman"/>
          <w:szCs w:val="24"/>
        </w:rPr>
        <w:t>Αμερικής</w:t>
      </w:r>
      <w:r>
        <w:rPr>
          <w:rFonts w:eastAsia="Times New Roman" w:cs="Times New Roman"/>
          <w:szCs w:val="24"/>
        </w:rPr>
        <w:t>- να ενταχθούν τα Σκόπια στις ε</w:t>
      </w:r>
      <w:r w:rsidRPr="007E6A2D">
        <w:rPr>
          <w:rFonts w:eastAsia="Times New Roman" w:cs="Times New Roman"/>
          <w:szCs w:val="24"/>
        </w:rPr>
        <w:t>υρωατλαντικές δομές</w:t>
      </w:r>
      <w:r>
        <w:rPr>
          <w:rFonts w:eastAsia="Times New Roman" w:cs="Times New Roman"/>
          <w:szCs w:val="24"/>
        </w:rPr>
        <w:t>,</w:t>
      </w:r>
      <w:r w:rsidRPr="007E6A2D">
        <w:rPr>
          <w:rFonts w:eastAsia="Times New Roman" w:cs="Times New Roman"/>
          <w:szCs w:val="24"/>
        </w:rPr>
        <w:t xml:space="preserve"> να</w:t>
      </w:r>
      <w:r w:rsidRPr="007E6A2D">
        <w:rPr>
          <w:rFonts w:eastAsia="Times New Roman" w:cs="Times New Roman"/>
          <w:szCs w:val="24"/>
        </w:rPr>
        <w:t xml:space="preserve"> είχατε πετύχει μία συμφωνία η οποία στερούσε από αυτό το πιόνι όλες τις αλυτρωτικές πτυχές και αιχμές</w:t>
      </w:r>
      <w:r>
        <w:rPr>
          <w:rFonts w:eastAsia="Times New Roman" w:cs="Times New Roman"/>
          <w:szCs w:val="24"/>
        </w:rPr>
        <w:t>,</w:t>
      </w:r>
      <w:r w:rsidRPr="007E6A2D">
        <w:rPr>
          <w:rFonts w:eastAsia="Times New Roman" w:cs="Times New Roman"/>
          <w:szCs w:val="24"/>
        </w:rPr>
        <w:t xml:space="preserve"> που θα ταλαιπωρήσουν το μέλλον της χώρας </w:t>
      </w:r>
      <w:r>
        <w:rPr>
          <w:rFonts w:eastAsia="Times New Roman" w:cs="Times New Roman"/>
          <w:szCs w:val="24"/>
        </w:rPr>
        <w:t>μας.</w:t>
      </w:r>
    </w:p>
    <w:p w14:paraId="77C0338C" w14:textId="77777777" w:rsidR="006113A9" w:rsidRDefault="006B6FC4">
      <w:pPr>
        <w:tabs>
          <w:tab w:val="left" w:pos="6168"/>
        </w:tabs>
        <w:spacing w:line="600" w:lineRule="auto"/>
        <w:ind w:firstLine="720"/>
        <w:contextualSpacing/>
        <w:jc w:val="both"/>
        <w:rPr>
          <w:rFonts w:eastAsia="Times New Roman" w:cs="Times New Roman"/>
          <w:szCs w:val="24"/>
        </w:rPr>
      </w:pPr>
      <w:r w:rsidRPr="00C67031">
        <w:rPr>
          <w:rFonts w:eastAsia="Times New Roman" w:cs="Times New Roman"/>
          <w:szCs w:val="24"/>
        </w:rPr>
        <w:t>Ζούμε ιστορικές στιγμές</w:t>
      </w:r>
      <w:r>
        <w:rPr>
          <w:rFonts w:eastAsia="Times New Roman" w:cs="Times New Roman"/>
          <w:szCs w:val="24"/>
        </w:rPr>
        <w:t>.</w:t>
      </w:r>
      <w:r w:rsidRPr="00C67031">
        <w:rPr>
          <w:rFonts w:eastAsia="Times New Roman" w:cs="Times New Roman"/>
          <w:szCs w:val="24"/>
        </w:rPr>
        <w:t xml:space="preserve"> Δεν χρειάζεται ο κ</w:t>
      </w:r>
      <w:r>
        <w:rPr>
          <w:rFonts w:eastAsia="Times New Roman" w:cs="Times New Roman"/>
          <w:szCs w:val="24"/>
        </w:rPr>
        <w:t>. Τσίπρας, πν</w:t>
      </w:r>
      <w:r w:rsidRPr="00C67031">
        <w:rPr>
          <w:rFonts w:eastAsia="Times New Roman" w:cs="Times New Roman"/>
          <w:szCs w:val="24"/>
        </w:rPr>
        <w:t>έοντας τα λοίσθια της κυβερνητικής του θητείας και</w:t>
      </w:r>
      <w:r w:rsidRPr="00C67031">
        <w:rPr>
          <w:rFonts w:eastAsia="Times New Roman" w:cs="Times New Roman"/>
          <w:szCs w:val="24"/>
        </w:rPr>
        <w:t xml:space="preserve"> μετατρεπόμενο</w:t>
      </w:r>
      <w:r>
        <w:rPr>
          <w:rFonts w:eastAsia="Times New Roman" w:cs="Times New Roman"/>
          <w:szCs w:val="24"/>
        </w:rPr>
        <w:t>ς</w:t>
      </w:r>
      <w:r w:rsidRPr="00C67031">
        <w:rPr>
          <w:rFonts w:eastAsia="Times New Roman" w:cs="Times New Roman"/>
          <w:szCs w:val="24"/>
        </w:rPr>
        <w:t xml:space="preserve"> από εν ενεργεία Πρωθυπουργός σε διαχειριστής της ήττας του</w:t>
      </w:r>
      <w:r>
        <w:rPr>
          <w:rFonts w:eastAsia="Times New Roman" w:cs="Times New Roman"/>
          <w:szCs w:val="24"/>
        </w:rPr>
        <w:t>,</w:t>
      </w:r>
      <w:r w:rsidRPr="00C67031">
        <w:rPr>
          <w:rFonts w:eastAsia="Times New Roman" w:cs="Times New Roman"/>
          <w:szCs w:val="24"/>
        </w:rPr>
        <w:t xml:space="preserve"> να εμπλέκει στο τέλος της θητείας του τόσο σοβαρά </w:t>
      </w:r>
      <w:r w:rsidRPr="00C67031">
        <w:rPr>
          <w:rFonts w:eastAsia="Times New Roman" w:cs="Times New Roman"/>
          <w:szCs w:val="24"/>
        </w:rPr>
        <w:lastRenderedPageBreak/>
        <w:t>θέματα</w:t>
      </w:r>
      <w:r>
        <w:rPr>
          <w:rFonts w:eastAsia="Times New Roman" w:cs="Times New Roman"/>
          <w:szCs w:val="24"/>
        </w:rPr>
        <w:t>.</w:t>
      </w:r>
      <w:r w:rsidRPr="00C67031">
        <w:rPr>
          <w:rFonts w:eastAsia="Times New Roman" w:cs="Times New Roman"/>
          <w:szCs w:val="24"/>
        </w:rPr>
        <w:t xml:space="preserve"> Θα ήταν προτιμότερο να αποφύγει να διχάσει τους Έλληνες για να ενώσει τους Σκοπιανούς</w:t>
      </w:r>
      <w:r>
        <w:rPr>
          <w:rFonts w:eastAsia="Times New Roman" w:cs="Times New Roman"/>
          <w:szCs w:val="24"/>
        </w:rPr>
        <w:t>,</w:t>
      </w:r>
      <w:r w:rsidRPr="00C67031">
        <w:rPr>
          <w:rFonts w:eastAsia="Times New Roman" w:cs="Times New Roman"/>
          <w:szCs w:val="24"/>
        </w:rPr>
        <w:t xml:space="preserve"> όπως προσφυώς είπε ο κ</w:t>
      </w:r>
      <w:r>
        <w:rPr>
          <w:rFonts w:eastAsia="Times New Roman" w:cs="Times New Roman"/>
          <w:szCs w:val="24"/>
        </w:rPr>
        <w:t>.</w:t>
      </w:r>
      <w:r w:rsidRPr="00C67031">
        <w:rPr>
          <w:rFonts w:eastAsia="Times New Roman" w:cs="Times New Roman"/>
          <w:szCs w:val="24"/>
        </w:rPr>
        <w:t xml:space="preserve"> Μητσοτάκης</w:t>
      </w:r>
      <w:r>
        <w:rPr>
          <w:rFonts w:eastAsia="Times New Roman" w:cs="Times New Roman"/>
          <w:szCs w:val="24"/>
        </w:rPr>
        <w:t>.</w:t>
      </w:r>
      <w:r w:rsidRPr="00C67031">
        <w:rPr>
          <w:rFonts w:eastAsia="Times New Roman" w:cs="Times New Roman"/>
          <w:szCs w:val="24"/>
        </w:rPr>
        <w:t xml:space="preserve"> </w:t>
      </w:r>
    </w:p>
    <w:p w14:paraId="77C0338D" w14:textId="77777777" w:rsidR="006113A9" w:rsidRDefault="006B6FC4">
      <w:pPr>
        <w:tabs>
          <w:tab w:val="left" w:pos="6168"/>
        </w:tabs>
        <w:spacing w:line="600" w:lineRule="auto"/>
        <w:ind w:firstLine="720"/>
        <w:contextualSpacing/>
        <w:jc w:val="both"/>
        <w:rPr>
          <w:rFonts w:eastAsia="Times New Roman" w:cs="Times New Roman"/>
          <w:szCs w:val="24"/>
        </w:rPr>
      </w:pPr>
      <w:r w:rsidRPr="00C67031">
        <w:rPr>
          <w:rFonts w:eastAsia="Times New Roman" w:cs="Times New Roman"/>
          <w:szCs w:val="24"/>
        </w:rPr>
        <w:t>Και να ξέρετε ότι η εθνική γραμμή</w:t>
      </w:r>
      <w:r>
        <w:rPr>
          <w:rFonts w:eastAsia="Times New Roman" w:cs="Times New Roman"/>
          <w:szCs w:val="24"/>
        </w:rPr>
        <w:t>,</w:t>
      </w:r>
      <w:r w:rsidRPr="00C67031">
        <w:rPr>
          <w:rFonts w:eastAsia="Times New Roman" w:cs="Times New Roman"/>
          <w:szCs w:val="24"/>
        </w:rPr>
        <w:t xml:space="preserve"> κάθε φορά</w:t>
      </w:r>
      <w:r>
        <w:rPr>
          <w:rFonts w:eastAsia="Times New Roman" w:cs="Times New Roman"/>
          <w:szCs w:val="24"/>
        </w:rPr>
        <w:t>,</w:t>
      </w:r>
      <w:r w:rsidRPr="00C67031">
        <w:rPr>
          <w:rFonts w:eastAsia="Times New Roman" w:cs="Times New Roman"/>
          <w:szCs w:val="24"/>
        </w:rPr>
        <w:t xml:space="preserve"> δεν είναι κάτι ακλόνητο</w:t>
      </w:r>
      <w:r>
        <w:rPr>
          <w:rFonts w:eastAsia="Times New Roman" w:cs="Times New Roman"/>
          <w:szCs w:val="24"/>
        </w:rPr>
        <w:t>.</w:t>
      </w:r>
      <w:r w:rsidRPr="00C67031">
        <w:rPr>
          <w:rFonts w:eastAsia="Times New Roman" w:cs="Times New Roman"/>
          <w:szCs w:val="24"/>
        </w:rPr>
        <w:t xml:space="preserve"> Εθνική γραμμή για χώρες σαν την Ελλάδα είναι </w:t>
      </w:r>
      <w:r>
        <w:rPr>
          <w:rFonts w:eastAsia="Times New Roman" w:cs="Times New Roman"/>
          <w:szCs w:val="24"/>
        </w:rPr>
        <w:t>«</w:t>
      </w:r>
      <w:r w:rsidRPr="00C67031">
        <w:rPr>
          <w:rFonts w:eastAsia="Times New Roman" w:cs="Times New Roman"/>
          <w:szCs w:val="24"/>
        </w:rPr>
        <w:t>η ποικίλη δράση των στοχαστικών προσαρμογών</w:t>
      </w:r>
      <w:r>
        <w:rPr>
          <w:rFonts w:eastAsia="Times New Roman" w:cs="Times New Roman"/>
          <w:szCs w:val="24"/>
        </w:rPr>
        <w:t>»</w:t>
      </w:r>
      <w:r>
        <w:rPr>
          <w:rFonts w:eastAsia="Times New Roman" w:cs="Times New Roman"/>
          <w:szCs w:val="24"/>
        </w:rPr>
        <w:t>.</w:t>
      </w:r>
      <w:r w:rsidRPr="00C67031">
        <w:rPr>
          <w:rFonts w:eastAsia="Times New Roman" w:cs="Times New Roman"/>
          <w:szCs w:val="24"/>
        </w:rPr>
        <w:t xml:space="preserve"> Εσείς που μυκτηρίζετ</w:t>
      </w:r>
      <w:r>
        <w:rPr>
          <w:rFonts w:eastAsia="Times New Roman" w:cs="Times New Roman"/>
          <w:szCs w:val="24"/>
        </w:rPr>
        <w:t>ε και κατηγορείτε</w:t>
      </w:r>
      <w:r w:rsidRPr="00C67031">
        <w:rPr>
          <w:rFonts w:eastAsia="Times New Roman" w:cs="Times New Roman"/>
          <w:szCs w:val="24"/>
        </w:rPr>
        <w:t xml:space="preserve"> διαρκώς το </w:t>
      </w:r>
      <w:r w:rsidRPr="00C67031">
        <w:rPr>
          <w:rFonts w:eastAsia="Times New Roman" w:cs="Times New Roman"/>
          <w:szCs w:val="24"/>
        </w:rPr>
        <w:t>παλ</w:t>
      </w:r>
      <w:r>
        <w:rPr>
          <w:rFonts w:eastAsia="Times New Roman" w:cs="Times New Roman"/>
          <w:szCs w:val="24"/>
        </w:rPr>
        <w:t>αιό</w:t>
      </w:r>
      <w:r w:rsidRPr="00C67031">
        <w:rPr>
          <w:rFonts w:eastAsia="Times New Roman" w:cs="Times New Roman"/>
          <w:szCs w:val="24"/>
        </w:rPr>
        <w:t xml:space="preserve"> </w:t>
      </w:r>
      <w:r w:rsidRPr="00C67031">
        <w:rPr>
          <w:rFonts w:eastAsia="Times New Roman" w:cs="Times New Roman"/>
          <w:szCs w:val="24"/>
        </w:rPr>
        <w:t>πολιτικό σύστημα</w:t>
      </w:r>
      <w:r>
        <w:rPr>
          <w:rFonts w:eastAsia="Times New Roman" w:cs="Times New Roman"/>
          <w:szCs w:val="24"/>
        </w:rPr>
        <w:t>, αντί να παραδεχτε</w:t>
      </w:r>
      <w:r>
        <w:rPr>
          <w:rFonts w:eastAsia="Times New Roman" w:cs="Times New Roman"/>
          <w:szCs w:val="24"/>
        </w:rPr>
        <w:t>ίτε ότι α</w:t>
      </w:r>
      <w:r w:rsidRPr="00C67031">
        <w:rPr>
          <w:rFonts w:eastAsia="Times New Roman" w:cs="Times New Roman"/>
          <w:szCs w:val="24"/>
        </w:rPr>
        <w:t xml:space="preserve">νέκαθεν </w:t>
      </w:r>
      <w:r>
        <w:rPr>
          <w:rFonts w:eastAsia="Times New Roman" w:cs="Times New Roman"/>
          <w:szCs w:val="24"/>
        </w:rPr>
        <w:t xml:space="preserve">αδιαφορούσατε </w:t>
      </w:r>
      <w:r w:rsidRPr="00C67031">
        <w:rPr>
          <w:rFonts w:eastAsia="Times New Roman" w:cs="Times New Roman"/>
          <w:szCs w:val="24"/>
        </w:rPr>
        <w:t>για τη μακεδονική ταυτότητα των βορείων γειτόνων</w:t>
      </w:r>
      <w:r>
        <w:rPr>
          <w:rFonts w:eastAsia="Times New Roman" w:cs="Times New Roman"/>
          <w:szCs w:val="24"/>
        </w:rPr>
        <w:t>,</w:t>
      </w:r>
      <w:r w:rsidRPr="00C67031">
        <w:rPr>
          <w:rFonts w:eastAsia="Times New Roman" w:cs="Times New Roman"/>
          <w:szCs w:val="24"/>
        </w:rPr>
        <w:t xml:space="preserve"> </w:t>
      </w:r>
      <w:r>
        <w:rPr>
          <w:rFonts w:eastAsia="Times New Roman" w:cs="Times New Roman"/>
          <w:szCs w:val="24"/>
        </w:rPr>
        <w:t xml:space="preserve">γαντζώνεστε </w:t>
      </w:r>
      <w:r w:rsidRPr="00C67031">
        <w:rPr>
          <w:rFonts w:eastAsia="Times New Roman" w:cs="Times New Roman"/>
          <w:szCs w:val="24"/>
        </w:rPr>
        <w:t xml:space="preserve">από παραποίηση των θέσεων του </w:t>
      </w:r>
      <w:r w:rsidRPr="00C67031">
        <w:rPr>
          <w:rFonts w:eastAsia="Times New Roman" w:cs="Times New Roman"/>
          <w:szCs w:val="24"/>
        </w:rPr>
        <w:t>παλ</w:t>
      </w:r>
      <w:r>
        <w:rPr>
          <w:rFonts w:eastAsia="Times New Roman" w:cs="Times New Roman"/>
          <w:szCs w:val="24"/>
        </w:rPr>
        <w:t>αι</w:t>
      </w:r>
      <w:r w:rsidRPr="00C67031">
        <w:rPr>
          <w:rFonts w:eastAsia="Times New Roman" w:cs="Times New Roman"/>
          <w:szCs w:val="24"/>
        </w:rPr>
        <w:t xml:space="preserve">ού </w:t>
      </w:r>
      <w:r w:rsidRPr="00C67031">
        <w:rPr>
          <w:rFonts w:eastAsia="Times New Roman" w:cs="Times New Roman"/>
          <w:szCs w:val="24"/>
        </w:rPr>
        <w:t>πολιτικού συστήματος</w:t>
      </w:r>
      <w:r>
        <w:rPr>
          <w:rFonts w:eastAsia="Times New Roman" w:cs="Times New Roman"/>
          <w:szCs w:val="24"/>
        </w:rPr>
        <w:t>,</w:t>
      </w:r>
      <w:r w:rsidRPr="00C67031">
        <w:rPr>
          <w:rFonts w:eastAsia="Times New Roman" w:cs="Times New Roman"/>
          <w:szCs w:val="24"/>
        </w:rPr>
        <w:t xml:space="preserve"> χρησιμοποιώντας αυτό που βρίζετε για σωσίβιο</w:t>
      </w:r>
      <w:r>
        <w:rPr>
          <w:rFonts w:eastAsia="Times New Roman" w:cs="Times New Roman"/>
          <w:szCs w:val="24"/>
        </w:rPr>
        <w:t>.</w:t>
      </w:r>
      <w:r w:rsidRPr="00C67031">
        <w:rPr>
          <w:rFonts w:eastAsia="Times New Roman" w:cs="Times New Roman"/>
          <w:szCs w:val="24"/>
        </w:rPr>
        <w:t xml:space="preserve"> Δεν γίνονται όλα μαζί</w:t>
      </w:r>
      <w:r>
        <w:rPr>
          <w:rFonts w:eastAsia="Times New Roman" w:cs="Times New Roman"/>
          <w:szCs w:val="24"/>
        </w:rPr>
        <w:t>.</w:t>
      </w:r>
      <w:r w:rsidRPr="00C67031">
        <w:rPr>
          <w:rFonts w:eastAsia="Times New Roman" w:cs="Times New Roman"/>
          <w:szCs w:val="24"/>
        </w:rPr>
        <w:t xml:space="preserve"> Ή το </w:t>
      </w:r>
      <w:r w:rsidRPr="00C67031">
        <w:rPr>
          <w:rFonts w:eastAsia="Times New Roman" w:cs="Times New Roman"/>
          <w:szCs w:val="24"/>
        </w:rPr>
        <w:t>παλ</w:t>
      </w:r>
      <w:r>
        <w:rPr>
          <w:rFonts w:eastAsia="Times New Roman" w:cs="Times New Roman"/>
          <w:szCs w:val="24"/>
        </w:rPr>
        <w:t>αι</w:t>
      </w:r>
      <w:r w:rsidRPr="00C67031">
        <w:rPr>
          <w:rFonts w:eastAsia="Times New Roman" w:cs="Times New Roman"/>
          <w:szCs w:val="24"/>
        </w:rPr>
        <w:t xml:space="preserve">ό </w:t>
      </w:r>
      <w:r w:rsidRPr="00C67031">
        <w:rPr>
          <w:rFonts w:eastAsia="Times New Roman" w:cs="Times New Roman"/>
          <w:szCs w:val="24"/>
        </w:rPr>
        <w:t>πολιτικό σύστημα κατέσ</w:t>
      </w:r>
      <w:r w:rsidRPr="00C67031">
        <w:rPr>
          <w:rFonts w:eastAsia="Times New Roman" w:cs="Times New Roman"/>
          <w:szCs w:val="24"/>
        </w:rPr>
        <w:t xml:space="preserve">τρεψε τη χώρα ή το </w:t>
      </w:r>
      <w:r w:rsidRPr="00C67031">
        <w:rPr>
          <w:rFonts w:eastAsia="Times New Roman" w:cs="Times New Roman"/>
          <w:szCs w:val="24"/>
        </w:rPr>
        <w:t>παλ</w:t>
      </w:r>
      <w:r>
        <w:rPr>
          <w:rFonts w:eastAsia="Times New Roman" w:cs="Times New Roman"/>
          <w:szCs w:val="24"/>
        </w:rPr>
        <w:t>αι</w:t>
      </w:r>
      <w:r w:rsidRPr="00C67031">
        <w:rPr>
          <w:rFonts w:eastAsia="Times New Roman" w:cs="Times New Roman"/>
          <w:szCs w:val="24"/>
        </w:rPr>
        <w:t xml:space="preserve">ό </w:t>
      </w:r>
      <w:r w:rsidRPr="00C67031">
        <w:rPr>
          <w:rFonts w:eastAsia="Times New Roman" w:cs="Times New Roman"/>
          <w:szCs w:val="24"/>
        </w:rPr>
        <w:t>πολιτικό σύστημα θα σας δώσει σωσίβιο</w:t>
      </w:r>
      <w:r>
        <w:rPr>
          <w:rFonts w:eastAsia="Times New Roman" w:cs="Times New Roman"/>
          <w:szCs w:val="24"/>
        </w:rPr>
        <w:t>.</w:t>
      </w:r>
      <w:r w:rsidRPr="00C67031">
        <w:rPr>
          <w:rFonts w:eastAsia="Times New Roman" w:cs="Times New Roman"/>
          <w:szCs w:val="24"/>
        </w:rPr>
        <w:t xml:space="preserve"> Και τα δύο μαζί δεν γίνονται</w:t>
      </w:r>
      <w:r>
        <w:rPr>
          <w:rFonts w:eastAsia="Times New Roman" w:cs="Times New Roman"/>
          <w:szCs w:val="24"/>
        </w:rPr>
        <w:t>.</w:t>
      </w:r>
      <w:r w:rsidRPr="00C67031">
        <w:rPr>
          <w:rFonts w:eastAsia="Times New Roman" w:cs="Times New Roman"/>
          <w:szCs w:val="24"/>
        </w:rPr>
        <w:t xml:space="preserve"> </w:t>
      </w:r>
    </w:p>
    <w:p w14:paraId="77C0338E" w14:textId="77777777" w:rsidR="006113A9" w:rsidRDefault="006B6FC4">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t>«</w:t>
      </w:r>
      <w:r w:rsidRPr="00C67031">
        <w:rPr>
          <w:rFonts w:eastAsia="Times New Roman" w:cs="Times New Roman"/>
          <w:szCs w:val="24"/>
        </w:rPr>
        <w:t xml:space="preserve">Περισσότερο από τις ιδέες </w:t>
      </w:r>
      <w:r>
        <w:rPr>
          <w:rFonts w:eastAsia="Times New Roman" w:cs="Times New Roman"/>
          <w:szCs w:val="24"/>
        </w:rPr>
        <w:t>σας,</w:t>
      </w:r>
      <w:r w:rsidRPr="00C67031">
        <w:rPr>
          <w:rFonts w:eastAsia="Times New Roman" w:cs="Times New Roman"/>
          <w:szCs w:val="24"/>
        </w:rPr>
        <w:t xml:space="preserve"> αντιπαθώ τις μεθόδους </w:t>
      </w:r>
      <w:r>
        <w:rPr>
          <w:rFonts w:eastAsia="Times New Roman" w:cs="Times New Roman"/>
          <w:szCs w:val="24"/>
        </w:rPr>
        <w:t>σας»</w:t>
      </w:r>
      <w:r w:rsidRPr="00C67031">
        <w:rPr>
          <w:rFonts w:eastAsia="Times New Roman" w:cs="Times New Roman"/>
          <w:szCs w:val="24"/>
        </w:rPr>
        <w:t xml:space="preserve"> είχε πει ο </w:t>
      </w:r>
      <w:r>
        <w:rPr>
          <w:rFonts w:eastAsia="Times New Roman" w:cs="Times New Roman"/>
          <w:szCs w:val="24"/>
        </w:rPr>
        <w:t xml:space="preserve">αείμνηστος </w:t>
      </w:r>
      <w:r w:rsidRPr="00C67031">
        <w:rPr>
          <w:rFonts w:eastAsia="Times New Roman" w:cs="Times New Roman"/>
          <w:szCs w:val="24"/>
        </w:rPr>
        <w:t>Κωνσταντίνος Καραμανλής</w:t>
      </w:r>
      <w:r>
        <w:rPr>
          <w:rFonts w:eastAsia="Times New Roman" w:cs="Times New Roman"/>
          <w:szCs w:val="24"/>
        </w:rPr>
        <w:t>,</w:t>
      </w:r>
      <w:r w:rsidRPr="00C67031">
        <w:rPr>
          <w:rFonts w:eastAsia="Times New Roman" w:cs="Times New Roman"/>
          <w:szCs w:val="24"/>
        </w:rPr>
        <w:t xml:space="preserve"> απευθυνόμενος στην Αριστερά</w:t>
      </w:r>
      <w:r>
        <w:rPr>
          <w:rFonts w:eastAsia="Times New Roman" w:cs="Times New Roman"/>
          <w:szCs w:val="24"/>
        </w:rPr>
        <w:t>.</w:t>
      </w:r>
      <w:r w:rsidRPr="00C67031">
        <w:rPr>
          <w:rFonts w:eastAsia="Times New Roman" w:cs="Times New Roman"/>
          <w:szCs w:val="24"/>
        </w:rPr>
        <w:t xml:space="preserve"> Φαίνεται </w:t>
      </w:r>
      <w:r>
        <w:rPr>
          <w:rFonts w:eastAsia="Times New Roman" w:cs="Times New Roman"/>
          <w:szCs w:val="24"/>
        </w:rPr>
        <w:t>ότι οι μέθοδοί</w:t>
      </w:r>
      <w:r w:rsidRPr="00C67031">
        <w:rPr>
          <w:rFonts w:eastAsia="Times New Roman" w:cs="Times New Roman"/>
          <w:szCs w:val="24"/>
        </w:rPr>
        <w:t xml:space="preserve"> σ</w:t>
      </w:r>
      <w:r w:rsidRPr="00C67031">
        <w:rPr>
          <w:rFonts w:eastAsia="Times New Roman" w:cs="Times New Roman"/>
          <w:szCs w:val="24"/>
        </w:rPr>
        <w:t>ας εξ</w:t>
      </w:r>
      <w:r>
        <w:rPr>
          <w:rFonts w:eastAsia="Times New Roman" w:cs="Times New Roman"/>
          <w:szCs w:val="24"/>
        </w:rPr>
        <w:t>ακολου</w:t>
      </w:r>
      <w:r>
        <w:rPr>
          <w:rFonts w:eastAsia="Times New Roman" w:cs="Times New Roman"/>
          <w:szCs w:val="24"/>
        </w:rPr>
        <w:lastRenderedPageBreak/>
        <w:t>θούν να είναι αντιπαθητικές,</w:t>
      </w:r>
      <w:r w:rsidRPr="00C67031">
        <w:rPr>
          <w:rFonts w:eastAsia="Times New Roman" w:cs="Times New Roman"/>
          <w:szCs w:val="24"/>
        </w:rPr>
        <w:t xml:space="preserve"> γιατί </w:t>
      </w:r>
      <w:r>
        <w:rPr>
          <w:rFonts w:eastAsia="Times New Roman" w:cs="Times New Roman"/>
          <w:szCs w:val="24"/>
        </w:rPr>
        <w:t>εξακολουθείτε να μην παραδέχεστε</w:t>
      </w:r>
      <w:r w:rsidRPr="00C67031">
        <w:rPr>
          <w:rFonts w:eastAsia="Times New Roman" w:cs="Times New Roman"/>
          <w:szCs w:val="24"/>
        </w:rPr>
        <w:t xml:space="preserve"> τις προθέσεις </w:t>
      </w:r>
      <w:r>
        <w:rPr>
          <w:rFonts w:eastAsia="Times New Roman" w:cs="Times New Roman"/>
          <w:szCs w:val="24"/>
        </w:rPr>
        <w:t>σας,</w:t>
      </w:r>
      <w:r w:rsidRPr="00C67031">
        <w:rPr>
          <w:rFonts w:eastAsia="Times New Roman" w:cs="Times New Roman"/>
          <w:szCs w:val="24"/>
        </w:rPr>
        <w:t xml:space="preserve"> οι οποίες</w:t>
      </w:r>
      <w:r>
        <w:rPr>
          <w:rFonts w:eastAsia="Times New Roman" w:cs="Times New Roman"/>
          <w:szCs w:val="24"/>
        </w:rPr>
        <w:t>,</w:t>
      </w:r>
      <w:r w:rsidRPr="00C67031">
        <w:rPr>
          <w:rFonts w:eastAsia="Times New Roman" w:cs="Times New Roman"/>
          <w:szCs w:val="24"/>
        </w:rPr>
        <w:t xml:space="preserve"> στο κάτω-κάτω</w:t>
      </w:r>
      <w:r>
        <w:rPr>
          <w:rFonts w:eastAsia="Times New Roman" w:cs="Times New Roman"/>
          <w:szCs w:val="24"/>
        </w:rPr>
        <w:t>,</w:t>
      </w:r>
      <w:r w:rsidRPr="00C67031">
        <w:rPr>
          <w:rFonts w:eastAsia="Times New Roman" w:cs="Times New Roman"/>
          <w:szCs w:val="24"/>
        </w:rPr>
        <w:t xml:space="preserve"> στο θέμ</w:t>
      </w:r>
      <w:r>
        <w:rPr>
          <w:rFonts w:eastAsia="Times New Roman" w:cs="Times New Roman"/>
          <w:szCs w:val="24"/>
        </w:rPr>
        <w:t>α το σκοπιανό ουδέποτε απεκρύβησαν</w:t>
      </w:r>
      <w:r w:rsidRPr="00C67031">
        <w:rPr>
          <w:rFonts w:eastAsia="Times New Roman" w:cs="Times New Roman"/>
          <w:szCs w:val="24"/>
        </w:rPr>
        <w:t xml:space="preserve"> και ουδέποτε άλλαξαν</w:t>
      </w:r>
      <w:r>
        <w:rPr>
          <w:rFonts w:eastAsia="Times New Roman" w:cs="Times New Roman"/>
          <w:szCs w:val="24"/>
        </w:rPr>
        <w:t>.</w:t>
      </w:r>
    </w:p>
    <w:p w14:paraId="77C0338F"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77C03390"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Τελειώνω, κύριε Πρόεδρε. </w:t>
      </w:r>
    </w:p>
    <w:p w14:paraId="77C03391" w14:textId="77777777" w:rsidR="006113A9" w:rsidRDefault="006B6FC4">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t>Είναι το μόνο θέμα</w:t>
      </w:r>
      <w:r w:rsidRPr="00C67031">
        <w:rPr>
          <w:rFonts w:eastAsia="Times New Roman" w:cs="Times New Roman"/>
          <w:szCs w:val="24"/>
        </w:rPr>
        <w:t xml:space="preserve"> για το οποίο δεν </w:t>
      </w:r>
      <w:r w:rsidRPr="00C67031">
        <w:rPr>
          <w:rFonts w:eastAsia="Times New Roman" w:cs="Times New Roman"/>
          <w:szCs w:val="24"/>
        </w:rPr>
        <w:t>κοροϊδέψ</w:t>
      </w:r>
      <w:r>
        <w:rPr>
          <w:rFonts w:eastAsia="Times New Roman" w:cs="Times New Roman"/>
          <w:szCs w:val="24"/>
        </w:rPr>
        <w:t xml:space="preserve">ατε </w:t>
      </w:r>
      <w:r>
        <w:rPr>
          <w:rFonts w:eastAsia="Times New Roman" w:cs="Times New Roman"/>
          <w:szCs w:val="24"/>
        </w:rPr>
        <w:t>τον ελληνικό λαό προεκλογικώς.</w:t>
      </w:r>
      <w:r w:rsidRPr="00C67031">
        <w:rPr>
          <w:rFonts w:eastAsia="Times New Roman" w:cs="Times New Roman"/>
          <w:szCs w:val="24"/>
        </w:rPr>
        <w:t xml:space="preserve"> Μάλιστα</w:t>
      </w:r>
      <w:r>
        <w:rPr>
          <w:rFonts w:eastAsia="Times New Roman" w:cs="Times New Roman"/>
          <w:szCs w:val="24"/>
        </w:rPr>
        <w:t>, στελέχη επιφανή</w:t>
      </w:r>
      <w:r w:rsidRPr="00C67031">
        <w:rPr>
          <w:rFonts w:eastAsia="Times New Roman" w:cs="Times New Roman"/>
          <w:szCs w:val="24"/>
        </w:rPr>
        <w:t xml:space="preserve"> προτιμούσαν να λέγεται σκέτο </w:t>
      </w:r>
      <w:r>
        <w:rPr>
          <w:rFonts w:eastAsia="Times New Roman" w:cs="Times New Roman"/>
          <w:szCs w:val="24"/>
        </w:rPr>
        <w:t>«</w:t>
      </w:r>
      <w:r w:rsidRPr="00C67031">
        <w:rPr>
          <w:rFonts w:eastAsia="Times New Roman" w:cs="Times New Roman"/>
          <w:szCs w:val="24"/>
        </w:rPr>
        <w:t>Μακεδονία</w:t>
      </w:r>
      <w:r>
        <w:rPr>
          <w:rFonts w:eastAsia="Times New Roman" w:cs="Times New Roman"/>
          <w:szCs w:val="24"/>
        </w:rPr>
        <w:t>»</w:t>
      </w:r>
      <w:r w:rsidRPr="00C67031">
        <w:rPr>
          <w:rFonts w:eastAsia="Times New Roman" w:cs="Times New Roman"/>
          <w:szCs w:val="24"/>
        </w:rPr>
        <w:t xml:space="preserve"> </w:t>
      </w:r>
      <w:r w:rsidRPr="00C67031">
        <w:rPr>
          <w:rFonts w:eastAsia="Times New Roman" w:cs="Times New Roman"/>
          <w:szCs w:val="24"/>
        </w:rPr>
        <w:t>αυτή η χώρα</w:t>
      </w:r>
      <w:r>
        <w:rPr>
          <w:rFonts w:eastAsia="Times New Roman" w:cs="Times New Roman"/>
          <w:szCs w:val="24"/>
        </w:rPr>
        <w:t>,</w:t>
      </w:r>
      <w:r w:rsidRPr="00C67031">
        <w:rPr>
          <w:rFonts w:eastAsia="Times New Roman" w:cs="Times New Roman"/>
          <w:szCs w:val="24"/>
        </w:rPr>
        <w:t xml:space="preserve"> αντί για </w:t>
      </w:r>
      <w:r>
        <w:rPr>
          <w:rFonts w:eastAsia="Times New Roman" w:cs="Times New Roman"/>
          <w:szCs w:val="24"/>
        </w:rPr>
        <w:t>«</w:t>
      </w:r>
      <w:r w:rsidRPr="00C67031">
        <w:rPr>
          <w:rFonts w:eastAsia="Times New Roman" w:cs="Times New Roman"/>
          <w:szCs w:val="24"/>
        </w:rPr>
        <w:t>Βόρεια Μακεδονία</w:t>
      </w:r>
      <w:r>
        <w:rPr>
          <w:rFonts w:eastAsia="Times New Roman" w:cs="Times New Roman"/>
          <w:szCs w:val="24"/>
        </w:rPr>
        <w:t xml:space="preserve">». </w:t>
      </w:r>
    </w:p>
    <w:p w14:paraId="77C03392" w14:textId="77777777" w:rsidR="006113A9" w:rsidRDefault="006B6FC4">
      <w:pPr>
        <w:tabs>
          <w:tab w:val="left" w:pos="6168"/>
        </w:tabs>
        <w:spacing w:line="600" w:lineRule="auto"/>
        <w:ind w:firstLine="720"/>
        <w:contextualSpacing/>
        <w:jc w:val="both"/>
        <w:rPr>
          <w:rFonts w:eastAsia="Times New Roman" w:cs="Times New Roman"/>
          <w:szCs w:val="24"/>
        </w:rPr>
      </w:pPr>
      <w:r w:rsidRPr="00C67031">
        <w:rPr>
          <w:rFonts w:eastAsia="Times New Roman" w:cs="Times New Roman"/>
          <w:szCs w:val="24"/>
        </w:rPr>
        <w:t>Ως προς τους διακονιά</w:t>
      </w:r>
      <w:r>
        <w:rPr>
          <w:rFonts w:eastAsia="Times New Roman" w:cs="Times New Roman"/>
          <w:szCs w:val="24"/>
        </w:rPr>
        <w:t>ρηδες</w:t>
      </w:r>
      <w:r w:rsidRPr="00C67031">
        <w:rPr>
          <w:rFonts w:eastAsia="Times New Roman" w:cs="Times New Roman"/>
          <w:szCs w:val="24"/>
        </w:rPr>
        <w:t xml:space="preserve"> ψήφων που σήμερα σέρνονται σε αυτή την Αίθουσα κραυγάζοντας και </w:t>
      </w:r>
      <w:r>
        <w:rPr>
          <w:rFonts w:eastAsia="Times New Roman" w:cs="Times New Roman"/>
          <w:szCs w:val="24"/>
        </w:rPr>
        <w:t xml:space="preserve">με γογγυσμούς </w:t>
      </w:r>
      <w:r w:rsidRPr="00C67031">
        <w:rPr>
          <w:rFonts w:eastAsia="Times New Roman" w:cs="Times New Roman"/>
          <w:szCs w:val="24"/>
        </w:rPr>
        <w:t xml:space="preserve">και </w:t>
      </w:r>
      <w:r>
        <w:rPr>
          <w:rFonts w:eastAsia="Times New Roman" w:cs="Times New Roman"/>
          <w:szCs w:val="24"/>
        </w:rPr>
        <w:t xml:space="preserve">μυκηθμούς </w:t>
      </w:r>
      <w:r w:rsidRPr="00C67031">
        <w:rPr>
          <w:rFonts w:eastAsia="Times New Roman" w:cs="Times New Roman"/>
          <w:szCs w:val="24"/>
        </w:rPr>
        <w:t>επιχειρούν να εκμεταλλευτούν το συναίσθημα και τον πατριωτισμό των Ελλήνων</w:t>
      </w:r>
      <w:r>
        <w:rPr>
          <w:rFonts w:eastAsia="Times New Roman" w:cs="Times New Roman"/>
          <w:szCs w:val="24"/>
        </w:rPr>
        <w:t>,</w:t>
      </w:r>
      <w:r w:rsidRPr="00C67031">
        <w:rPr>
          <w:rFonts w:eastAsia="Times New Roman" w:cs="Times New Roman"/>
          <w:szCs w:val="24"/>
        </w:rPr>
        <w:t xml:space="preserve"> σε αυτούς τους δια</w:t>
      </w:r>
      <w:r w:rsidRPr="00C67031">
        <w:rPr>
          <w:rFonts w:eastAsia="Times New Roman" w:cs="Times New Roman"/>
          <w:szCs w:val="24"/>
        </w:rPr>
        <w:t xml:space="preserve">κονιάρηδες </w:t>
      </w:r>
      <w:r>
        <w:rPr>
          <w:rFonts w:eastAsia="Times New Roman" w:cs="Times New Roman"/>
          <w:szCs w:val="24"/>
        </w:rPr>
        <w:t xml:space="preserve">ψήφων, </w:t>
      </w:r>
      <w:r w:rsidRPr="00C67031">
        <w:rPr>
          <w:rFonts w:eastAsia="Times New Roman" w:cs="Times New Roman"/>
          <w:szCs w:val="24"/>
        </w:rPr>
        <w:t>θα ήθελα να πω ότι η ευθύνη που ο καθένας</w:t>
      </w:r>
      <w:r>
        <w:rPr>
          <w:rFonts w:eastAsia="Times New Roman" w:cs="Times New Roman"/>
          <w:szCs w:val="24"/>
        </w:rPr>
        <w:t>, η καθε</w:t>
      </w:r>
      <w:r w:rsidRPr="00C67031">
        <w:rPr>
          <w:rFonts w:eastAsia="Times New Roman" w:cs="Times New Roman"/>
          <w:szCs w:val="24"/>
        </w:rPr>
        <w:t xml:space="preserve">μία έχουμε είναι αυτή που μπορεί να αποτρέψει αυτή τη </w:t>
      </w:r>
      <w:r>
        <w:rPr>
          <w:rFonts w:eastAsia="Times New Roman" w:cs="Times New Roman"/>
          <w:szCs w:val="24"/>
        </w:rPr>
        <w:t>σ</w:t>
      </w:r>
      <w:r w:rsidRPr="00C67031">
        <w:rPr>
          <w:rFonts w:eastAsia="Times New Roman" w:cs="Times New Roman"/>
          <w:szCs w:val="24"/>
        </w:rPr>
        <w:t>υμφωνία</w:t>
      </w:r>
      <w:r>
        <w:rPr>
          <w:rFonts w:eastAsia="Times New Roman" w:cs="Times New Roman"/>
          <w:szCs w:val="24"/>
        </w:rPr>
        <w:t>. Παρ</w:t>
      </w:r>
      <w:r w:rsidRPr="00C67031">
        <w:rPr>
          <w:rFonts w:eastAsia="Times New Roman" w:cs="Times New Roman"/>
          <w:szCs w:val="24"/>
        </w:rPr>
        <w:t xml:space="preserve">αλλαγές </w:t>
      </w:r>
      <w:r>
        <w:rPr>
          <w:rFonts w:eastAsia="Times New Roman" w:cs="Times New Roman"/>
          <w:szCs w:val="24"/>
        </w:rPr>
        <w:t xml:space="preserve">και εξαλλαγές </w:t>
      </w:r>
      <w:r w:rsidRPr="00C67031">
        <w:rPr>
          <w:rFonts w:eastAsia="Times New Roman" w:cs="Times New Roman"/>
          <w:szCs w:val="24"/>
        </w:rPr>
        <w:t xml:space="preserve">του Συντάγματος ως αποτρεπτικές αυτής της </w:t>
      </w:r>
      <w:r>
        <w:rPr>
          <w:rFonts w:eastAsia="Times New Roman" w:cs="Times New Roman"/>
          <w:szCs w:val="24"/>
        </w:rPr>
        <w:t>σ</w:t>
      </w:r>
      <w:r w:rsidRPr="00C67031">
        <w:rPr>
          <w:rFonts w:eastAsia="Times New Roman" w:cs="Times New Roman"/>
          <w:szCs w:val="24"/>
        </w:rPr>
        <w:t xml:space="preserve">υμφωνίας </w:t>
      </w:r>
      <w:r w:rsidRPr="00C67031">
        <w:rPr>
          <w:rFonts w:eastAsia="Times New Roman" w:cs="Times New Roman"/>
          <w:szCs w:val="24"/>
        </w:rPr>
        <w:t>δεν επιτρέπεται να λέγονται</w:t>
      </w:r>
      <w:r>
        <w:rPr>
          <w:rFonts w:eastAsia="Times New Roman" w:cs="Times New Roman"/>
          <w:szCs w:val="24"/>
        </w:rPr>
        <w:t>.</w:t>
      </w:r>
    </w:p>
    <w:p w14:paraId="77C03393" w14:textId="77777777" w:rsidR="006113A9" w:rsidRDefault="006B6FC4">
      <w:pPr>
        <w:tabs>
          <w:tab w:val="left" w:pos="6168"/>
        </w:tabs>
        <w:spacing w:line="600" w:lineRule="auto"/>
        <w:ind w:firstLine="720"/>
        <w:contextualSpacing/>
        <w:jc w:val="both"/>
        <w:rPr>
          <w:rFonts w:eastAsia="Times New Roman" w:cs="Times New Roman"/>
          <w:szCs w:val="24"/>
        </w:rPr>
      </w:pPr>
      <w:r w:rsidRPr="00C67031">
        <w:rPr>
          <w:rFonts w:eastAsia="Times New Roman" w:cs="Times New Roman"/>
          <w:szCs w:val="24"/>
        </w:rPr>
        <w:lastRenderedPageBreak/>
        <w:t>Ο κ</w:t>
      </w:r>
      <w:r>
        <w:rPr>
          <w:rFonts w:eastAsia="Times New Roman" w:cs="Times New Roman"/>
          <w:szCs w:val="24"/>
        </w:rPr>
        <w:t>.</w:t>
      </w:r>
      <w:r w:rsidRPr="00C67031">
        <w:rPr>
          <w:rFonts w:eastAsia="Times New Roman" w:cs="Times New Roman"/>
          <w:szCs w:val="24"/>
        </w:rPr>
        <w:t xml:space="preserve"> Χατζηδάκης γκρ</w:t>
      </w:r>
      <w:r w:rsidRPr="00C67031">
        <w:rPr>
          <w:rFonts w:eastAsia="Times New Roman" w:cs="Times New Roman"/>
          <w:szCs w:val="24"/>
        </w:rPr>
        <w:t>έμισε το ψεύδος ότι παραιτούμενοι κάποιοι Βουλευτές μπορούν να προκαλέσουν εκλογές</w:t>
      </w:r>
      <w:r>
        <w:rPr>
          <w:rFonts w:eastAsia="Times New Roman" w:cs="Times New Roman"/>
          <w:szCs w:val="24"/>
        </w:rPr>
        <w:t>.</w:t>
      </w:r>
      <w:r w:rsidRPr="00C67031">
        <w:rPr>
          <w:rFonts w:eastAsia="Times New Roman" w:cs="Times New Roman"/>
          <w:szCs w:val="24"/>
        </w:rPr>
        <w:t xml:space="preserve"> Εγώ θα γκρεμίσω ένα άλλο ψεύδος και θα τελειώσω</w:t>
      </w:r>
      <w:r>
        <w:rPr>
          <w:rFonts w:eastAsia="Times New Roman" w:cs="Times New Roman"/>
          <w:szCs w:val="24"/>
        </w:rPr>
        <w:t>.</w:t>
      </w:r>
      <w:r w:rsidRPr="00C67031">
        <w:rPr>
          <w:rFonts w:eastAsia="Times New Roman" w:cs="Times New Roman"/>
          <w:szCs w:val="24"/>
        </w:rPr>
        <w:t xml:space="preserve"> </w:t>
      </w:r>
    </w:p>
    <w:p w14:paraId="77C03394" w14:textId="77777777" w:rsidR="006113A9" w:rsidRDefault="006B6FC4">
      <w:pPr>
        <w:tabs>
          <w:tab w:val="left" w:pos="6168"/>
        </w:tabs>
        <w:spacing w:line="600" w:lineRule="auto"/>
        <w:ind w:firstLine="720"/>
        <w:contextualSpacing/>
        <w:jc w:val="both"/>
        <w:rPr>
          <w:rFonts w:eastAsia="Times New Roman" w:cs="Times New Roman"/>
          <w:szCs w:val="24"/>
        </w:rPr>
      </w:pPr>
      <w:r w:rsidRPr="00C67031">
        <w:rPr>
          <w:rFonts w:eastAsia="Times New Roman" w:cs="Times New Roman"/>
          <w:szCs w:val="24"/>
        </w:rPr>
        <w:t>Λένε ότι αν παραιτηθεί ο Πρόεδρος της Δημοκρατίας</w:t>
      </w:r>
      <w:r>
        <w:rPr>
          <w:rFonts w:eastAsia="Times New Roman" w:cs="Times New Roman"/>
          <w:szCs w:val="24"/>
        </w:rPr>
        <w:t>,</w:t>
      </w:r>
      <w:r w:rsidRPr="00C67031">
        <w:rPr>
          <w:rFonts w:eastAsia="Times New Roman" w:cs="Times New Roman"/>
          <w:szCs w:val="24"/>
        </w:rPr>
        <w:t xml:space="preserve"> θα γίνουν εκλογές και δεν θα προχωρήσει αυτή η </w:t>
      </w:r>
      <w:r>
        <w:rPr>
          <w:rFonts w:eastAsia="Times New Roman" w:cs="Times New Roman"/>
          <w:szCs w:val="24"/>
        </w:rPr>
        <w:t>σ</w:t>
      </w:r>
      <w:r w:rsidRPr="00C67031">
        <w:rPr>
          <w:rFonts w:eastAsia="Times New Roman" w:cs="Times New Roman"/>
          <w:szCs w:val="24"/>
        </w:rPr>
        <w:t>υμφωνία</w:t>
      </w:r>
      <w:r>
        <w:rPr>
          <w:rFonts w:eastAsia="Times New Roman" w:cs="Times New Roman"/>
          <w:szCs w:val="24"/>
        </w:rPr>
        <w:t>.</w:t>
      </w:r>
      <w:r w:rsidRPr="00C67031">
        <w:rPr>
          <w:rFonts w:eastAsia="Times New Roman" w:cs="Times New Roman"/>
          <w:szCs w:val="24"/>
        </w:rPr>
        <w:t xml:space="preserve"> Το άρθρο 34 το</w:t>
      </w:r>
      <w:r w:rsidRPr="00C67031">
        <w:rPr>
          <w:rFonts w:eastAsia="Times New Roman" w:cs="Times New Roman"/>
          <w:szCs w:val="24"/>
        </w:rPr>
        <w:t>υ Συντάγματος λέει ότι αν παραιτηθεί ο Πρόεδρος της Δημοκρατίας</w:t>
      </w:r>
      <w:r>
        <w:rPr>
          <w:rFonts w:eastAsia="Times New Roman" w:cs="Times New Roman"/>
          <w:szCs w:val="24"/>
        </w:rPr>
        <w:t>,</w:t>
      </w:r>
      <w:r w:rsidRPr="00C67031">
        <w:rPr>
          <w:rFonts w:eastAsia="Times New Roman" w:cs="Times New Roman"/>
          <w:szCs w:val="24"/>
        </w:rPr>
        <w:t xml:space="preserve"> αντικαθίσταται από τον Πρόεδρο της Βουλής</w:t>
      </w:r>
      <w:r>
        <w:rPr>
          <w:rFonts w:eastAsia="Times New Roman" w:cs="Times New Roman"/>
          <w:szCs w:val="24"/>
        </w:rPr>
        <w:t>.</w:t>
      </w:r>
      <w:r w:rsidRPr="00C67031">
        <w:rPr>
          <w:rFonts w:eastAsia="Times New Roman" w:cs="Times New Roman"/>
          <w:szCs w:val="24"/>
        </w:rPr>
        <w:t xml:space="preserve"> Και </w:t>
      </w:r>
      <w:r>
        <w:rPr>
          <w:rFonts w:eastAsia="Times New Roman" w:cs="Times New Roman"/>
          <w:szCs w:val="24"/>
        </w:rPr>
        <w:t>αν εξαφανίσουμε ή απαγάγουμε</w:t>
      </w:r>
      <w:r w:rsidRPr="00C67031">
        <w:rPr>
          <w:rFonts w:eastAsia="Times New Roman" w:cs="Times New Roman"/>
          <w:szCs w:val="24"/>
        </w:rPr>
        <w:t xml:space="preserve"> τον Πρόεδρο της Βουλής για να αποτρέψουμε τη </w:t>
      </w:r>
      <w:r>
        <w:rPr>
          <w:rFonts w:eastAsia="Times New Roman" w:cs="Times New Roman"/>
          <w:szCs w:val="24"/>
        </w:rPr>
        <w:t>σ</w:t>
      </w:r>
      <w:r w:rsidRPr="00C67031">
        <w:rPr>
          <w:rFonts w:eastAsia="Times New Roman" w:cs="Times New Roman"/>
          <w:szCs w:val="24"/>
        </w:rPr>
        <w:t>υμφωνία</w:t>
      </w:r>
      <w:r>
        <w:rPr>
          <w:rFonts w:eastAsia="Times New Roman" w:cs="Times New Roman"/>
          <w:szCs w:val="24"/>
        </w:rPr>
        <w:t>,</w:t>
      </w:r>
      <w:r w:rsidRPr="00C67031">
        <w:rPr>
          <w:rFonts w:eastAsia="Times New Roman" w:cs="Times New Roman"/>
          <w:szCs w:val="24"/>
        </w:rPr>
        <w:t xml:space="preserve"> τότε</w:t>
      </w:r>
      <w:r>
        <w:rPr>
          <w:rFonts w:eastAsia="Times New Roman" w:cs="Times New Roman"/>
          <w:szCs w:val="24"/>
        </w:rPr>
        <w:t>,</w:t>
      </w:r>
      <w:r w:rsidRPr="00C67031">
        <w:rPr>
          <w:rFonts w:eastAsia="Times New Roman" w:cs="Times New Roman"/>
          <w:szCs w:val="24"/>
        </w:rPr>
        <w:t xml:space="preserve"> λέει το Σύνταγμα αναπληρώνεται από την Κυβέρνηση</w:t>
      </w:r>
      <w:r>
        <w:rPr>
          <w:rFonts w:eastAsia="Times New Roman" w:cs="Times New Roman"/>
          <w:szCs w:val="24"/>
        </w:rPr>
        <w:t>.</w:t>
      </w:r>
      <w:r w:rsidRPr="00C67031">
        <w:rPr>
          <w:rFonts w:eastAsia="Times New Roman" w:cs="Times New Roman"/>
          <w:szCs w:val="24"/>
        </w:rPr>
        <w:t xml:space="preserve"> Και αυτή η αναπλήρωση διαρκεί έξι μήνες</w:t>
      </w:r>
      <w:r>
        <w:rPr>
          <w:rFonts w:eastAsia="Times New Roman" w:cs="Times New Roman"/>
          <w:szCs w:val="24"/>
        </w:rPr>
        <w:t>.</w:t>
      </w:r>
    </w:p>
    <w:p w14:paraId="77C03395" w14:textId="77777777" w:rsidR="006113A9" w:rsidRDefault="006B6FC4">
      <w:pPr>
        <w:tabs>
          <w:tab w:val="left" w:pos="6168"/>
        </w:tabs>
        <w:spacing w:line="600" w:lineRule="auto"/>
        <w:ind w:firstLine="720"/>
        <w:contextualSpacing/>
        <w:jc w:val="both"/>
        <w:rPr>
          <w:rFonts w:eastAsia="Times New Roman" w:cs="Times New Roman"/>
          <w:szCs w:val="24"/>
        </w:rPr>
      </w:pPr>
      <w:r w:rsidRPr="00C67031">
        <w:rPr>
          <w:rFonts w:eastAsia="Times New Roman" w:cs="Times New Roman"/>
          <w:szCs w:val="24"/>
        </w:rPr>
        <w:t>Τα καλά νέα για το</w:t>
      </w:r>
      <w:r>
        <w:rPr>
          <w:rFonts w:eastAsia="Times New Roman" w:cs="Times New Roman"/>
          <w:szCs w:val="24"/>
        </w:rPr>
        <w:t>ν</w:t>
      </w:r>
      <w:r w:rsidRPr="00C67031">
        <w:rPr>
          <w:rFonts w:eastAsia="Times New Roman" w:cs="Times New Roman"/>
          <w:szCs w:val="24"/>
        </w:rPr>
        <w:t xml:space="preserve"> λαό είναι ότι </w:t>
      </w:r>
      <w:r>
        <w:rPr>
          <w:rFonts w:eastAsia="Times New Roman" w:cs="Times New Roman"/>
          <w:szCs w:val="24"/>
        </w:rPr>
        <w:t>με τις αποφάσεις του μπορεί να α</w:t>
      </w:r>
      <w:r w:rsidRPr="00C67031">
        <w:rPr>
          <w:rFonts w:eastAsia="Times New Roman" w:cs="Times New Roman"/>
          <w:szCs w:val="24"/>
        </w:rPr>
        <w:t>ποτρέπει τέτοιες εξελίξεις</w:t>
      </w:r>
      <w:r>
        <w:rPr>
          <w:rFonts w:eastAsia="Times New Roman" w:cs="Times New Roman"/>
          <w:szCs w:val="24"/>
        </w:rPr>
        <w:t>.</w:t>
      </w:r>
      <w:r w:rsidRPr="00C67031">
        <w:rPr>
          <w:rFonts w:eastAsia="Times New Roman" w:cs="Times New Roman"/>
          <w:szCs w:val="24"/>
        </w:rPr>
        <w:t xml:space="preserve"> Τα </w:t>
      </w:r>
      <w:r>
        <w:rPr>
          <w:rFonts w:eastAsia="Times New Roman" w:cs="Times New Roman"/>
          <w:szCs w:val="24"/>
        </w:rPr>
        <w:t xml:space="preserve">κακά νέα είναι ότι </w:t>
      </w:r>
      <w:r w:rsidRPr="00C67031">
        <w:rPr>
          <w:rFonts w:eastAsia="Times New Roman" w:cs="Times New Roman"/>
          <w:szCs w:val="24"/>
        </w:rPr>
        <w:t>ο κ</w:t>
      </w:r>
      <w:r>
        <w:rPr>
          <w:rFonts w:eastAsia="Times New Roman" w:cs="Times New Roman"/>
          <w:szCs w:val="24"/>
        </w:rPr>
        <w:t>.</w:t>
      </w:r>
      <w:r w:rsidRPr="00C67031">
        <w:rPr>
          <w:rFonts w:eastAsia="Times New Roman" w:cs="Times New Roman"/>
          <w:szCs w:val="24"/>
        </w:rPr>
        <w:t xml:space="preserve"> Τσίπρας και ο ΣΥΡΙΖΑ για το θέμα αυτό ουδέποτε έκρυψαν την πραγματικότητα</w:t>
      </w:r>
      <w:r>
        <w:rPr>
          <w:rFonts w:eastAsia="Times New Roman" w:cs="Times New Roman"/>
          <w:szCs w:val="24"/>
        </w:rPr>
        <w:t>.</w:t>
      </w:r>
      <w:r w:rsidRPr="00C67031">
        <w:rPr>
          <w:rFonts w:eastAsia="Times New Roman" w:cs="Times New Roman"/>
          <w:szCs w:val="24"/>
        </w:rPr>
        <w:t xml:space="preserve"> Παρά ταύτα</w:t>
      </w:r>
      <w:r>
        <w:rPr>
          <w:rFonts w:eastAsia="Times New Roman" w:cs="Times New Roman"/>
          <w:szCs w:val="24"/>
        </w:rPr>
        <w:t>,</w:t>
      </w:r>
      <w:r w:rsidRPr="00C67031">
        <w:rPr>
          <w:rFonts w:eastAsia="Times New Roman" w:cs="Times New Roman"/>
          <w:szCs w:val="24"/>
        </w:rPr>
        <w:t xml:space="preserve"> έστω κ</w:t>
      </w:r>
      <w:r w:rsidRPr="00C67031">
        <w:rPr>
          <w:rFonts w:eastAsia="Times New Roman" w:cs="Times New Roman"/>
          <w:szCs w:val="24"/>
        </w:rPr>
        <w:t>αι τελευταία στιγμή</w:t>
      </w:r>
      <w:r>
        <w:rPr>
          <w:rFonts w:eastAsia="Times New Roman" w:cs="Times New Roman"/>
          <w:szCs w:val="24"/>
        </w:rPr>
        <w:t>,</w:t>
      </w:r>
      <w:r w:rsidRPr="00C67031">
        <w:rPr>
          <w:rFonts w:eastAsia="Times New Roman" w:cs="Times New Roman"/>
          <w:szCs w:val="24"/>
        </w:rPr>
        <w:t xml:space="preserve"> αναλογιστείτε τις ευθύνες </w:t>
      </w:r>
      <w:r>
        <w:rPr>
          <w:rFonts w:eastAsia="Times New Roman" w:cs="Times New Roman"/>
          <w:szCs w:val="24"/>
        </w:rPr>
        <w:t>σας.</w:t>
      </w:r>
      <w:r w:rsidRPr="00C67031">
        <w:rPr>
          <w:rFonts w:eastAsia="Times New Roman" w:cs="Times New Roman"/>
          <w:szCs w:val="24"/>
        </w:rPr>
        <w:t xml:space="preserve"> Συνομιλείτε με την ιστορία</w:t>
      </w:r>
      <w:r>
        <w:rPr>
          <w:rFonts w:eastAsia="Times New Roman" w:cs="Times New Roman"/>
          <w:szCs w:val="24"/>
        </w:rPr>
        <w:t>.</w:t>
      </w:r>
      <w:r w:rsidRPr="00C67031">
        <w:rPr>
          <w:rFonts w:eastAsia="Times New Roman" w:cs="Times New Roman"/>
          <w:szCs w:val="24"/>
        </w:rPr>
        <w:t xml:space="preserve"> Είναι απέραντη η γοητεία του να συνομιλείς με την ιστορία</w:t>
      </w:r>
      <w:r>
        <w:rPr>
          <w:rFonts w:eastAsia="Times New Roman" w:cs="Times New Roman"/>
          <w:szCs w:val="24"/>
        </w:rPr>
        <w:t xml:space="preserve"> κ</w:t>
      </w:r>
      <w:r w:rsidRPr="00C67031">
        <w:rPr>
          <w:rFonts w:eastAsia="Times New Roman" w:cs="Times New Roman"/>
          <w:szCs w:val="24"/>
        </w:rPr>
        <w:t xml:space="preserve">αι είναι αφόρητη η ευθύνη </w:t>
      </w:r>
      <w:r>
        <w:rPr>
          <w:rFonts w:eastAsia="Times New Roman" w:cs="Times New Roman"/>
          <w:szCs w:val="24"/>
        </w:rPr>
        <w:t xml:space="preserve">αυτή τη συνομιλία </w:t>
      </w:r>
      <w:r w:rsidRPr="00C67031">
        <w:rPr>
          <w:rFonts w:eastAsia="Times New Roman" w:cs="Times New Roman"/>
          <w:szCs w:val="24"/>
        </w:rPr>
        <w:t>να μην την φέρει</w:t>
      </w:r>
      <w:r>
        <w:rPr>
          <w:rFonts w:eastAsia="Times New Roman" w:cs="Times New Roman"/>
          <w:szCs w:val="24"/>
        </w:rPr>
        <w:t>ς</w:t>
      </w:r>
      <w:r w:rsidRPr="00C67031">
        <w:rPr>
          <w:rFonts w:eastAsia="Times New Roman" w:cs="Times New Roman"/>
          <w:szCs w:val="24"/>
        </w:rPr>
        <w:t xml:space="preserve"> σε πατριωτικό </w:t>
      </w:r>
      <w:r>
        <w:rPr>
          <w:rFonts w:eastAsia="Times New Roman" w:cs="Times New Roman"/>
          <w:szCs w:val="24"/>
        </w:rPr>
        <w:t xml:space="preserve">πέρας. </w:t>
      </w:r>
    </w:p>
    <w:p w14:paraId="77C03396" w14:textId="77777777" w:rsidR="006113A9" w:rsidRDefault="006B6FC4">
      <w:pPr>
        <w:tabs>
          <w:tab w:val="left" w:pos="6168"/>
        </w:tabs>
        <w:spacing w:line="600" w:lineRule="auto"/>
        <w:ind w:firstLine="720"/>
        <w:contextualSpacing/>
        <w:jc w:val="both"/>
        <w:rPr>
          <w:rFonts w:eastAsia="Times New Roman" w:cs="Times New Roman"/>
          <w:szCs w:val="24"/>
        </w:rPr>
      </w:pPr>
      <w:r w:rsidRPr="00C67031">
        <w:rPr>
          <w:rFonts w:eastAsia="Times New Roman" w:cs="Times New Roman"/>
          <w:szCs w:val="24"/>
        </w:rPr>
        <w:lastRenderedPageBreak/>
        <w:t>Όχι στη Συμφωνία των Πρεσπών</w:t>
      </w:r>
      <w:r>
        <w:rPr>
          <w:rFonts w:eastAsia="Times New Roman" w:cs="Times New Roman"/>
          <w:szCs w:val="24"/>
        </w:rPr>
        <w:t>,</w:t>
      </w:r>
      <w:r w:rsidRPr="00C67031">
        <w:rPr>
          <w:rFonts w:eastAsia="Times New Roman" w:cs="Times New Roman"/>
          <w:szCs w:val="24"/>
        </w:rPr>
        <w:t xml:space="preserve"> για</w:t>
      </w:r>
      <w:r w:rsidRPr="00C67031">
        <w:rPr>
          <w:rFonts w:eastAsia="Times New Roman" w:cs="Times New Roman"/>
          <w:szCs w:val="24"/>
        </w:rPr>
        <w:t xml:space="preserve"> να μπορέσει η χώρα να απαλλαγεί από μία αβάσταχτη </w:t>
      </w:r>
      <w:r>
        <w:rPr>
          <w:rFonts w:eastAsia="Times New Roman" w:cs="Times New Roman"/>
          <w:szCs w:val="24"/>
        </w:rPr>
        <w:t xml:space="preserve">αλυτρωτική </w:t>
      </w:r>
      <w:r w:rsidRPr="00C67031">
        <w:rPr>
          <w:rFonts w:eastAsia="Times New Roman" w:cs="Times New Roman"/>
          <w:szCs w:val="24"/>
        </w:rPr>
        <w:t>σφήνα στα ιστορικά της σπλάχνα</w:t>
      </w:r>
      <w:r>
        <w:rPr>
          <w:rFonts w:eastAsia="Times New Roman" w:cs="Times New Roman"/>
          <w:szCs w:val="24"/>
        </w:rPr>
        <w:t>.</w:t>
      </w:r>
    </w:p>
    <w:p w14:paraId="77C03397" w14:textId="77777777" w:rsidR="006113A9" w:rsidRDefault="006B6FC4">
      <w:pPr>
        <w:tabs>
          <w:tab w:val="left" w:pos="6168"/>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7C03398"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κ. Τασούλα. </w:t>
      </w:r>
    </w:p>
    <w:p w14:paraId="77C03399"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ΜΑΝΙΟΣ: </w:t>
      </w:r>
      <w:r>
        <w:rPr>
          <w:rFonts w:eastAsia="Times New Roman" w:cs="Times New Roman"/>
          <w:szCs w:val="24"/>
        </w:rPr>
        <w:t>Κύριε Πρόεδρε, θα ήθελα τον</w:t>
      </w:r>
      <w:r>
        <w:rPr>
          <w:rFonts w:eastAsia="Times New Roman" w:cs="Times New Roman"/>
          <w:szCs w:val="24"/>
        </w:rPr>
        <w:t xml:space="preserve"> λόγο επί της διαδικασίας. </w:t>
      </w:r>
    </w:p>
    <w:p w14:paraId="77C0339A"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Όχι, δεν επιτρέπεται. </w:t>
      </w:r>
    </w:p>
    <w:p w14:paraId="77C0339B"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ΜΑΝΙΟΣ: </w:t>
      </w:r>
      <w:r>
        <w:rPr>
          <w:rFonts w:eastAsia="Times New Roman" w:cs="Times New Roman"/>
          <w:szCs w:val="24"/>
        </w:rPr>
        <w:t xml:space="preserve">Ναι, αλλά δεν επιτρέπεται επίσης τα επτά λεπτά να γίνονται δώδεκα! </w:t>
      </w:r>
    </w:p>
    <w:p w14:paraId="77C0339C"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Υπάρχει μια ανοχή σε όλους λίγο-πολύ. </w:t>
      </w:r>
    </w:p>
    <w:p w14:paraId="77C0339D"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Τον λόγο έχει</w:t>
      </w:r>
      <w:r>
        <w:rPr>
          <w:rFonts w:eastAsia="Times New Roman" w:cs="Times New Roman"/>
          <w:szCs w:val="24"/>
        </w:rPr>
        <w:t xml:space="preserve"> ο Υπουργός Μεταναστευτικής Πολιτικής κ. Βίτσας. </w:t>
      </w:r>
    </w:p>
    <w:p w14:paraId="77C0339E"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ΒΙΤΣΑΣ (Υπουργός Μεταναστευτικής Πολιτικής): </w:t>
      </w:r>
      <w:r>
        <w:rPr>
          <w:rFonts w:eastAsia="Times New Roman" w:cs="Times New Roman"/>
          <w:szCs w:val="24"/>
        </w:rPr>
        <w:t xml:space="preserve">Ευχαριστώ, κύριε Πρόεδρε. </w:t>
      </w:r>
    </w:p>
    <w:p w14:paraId="77C0339F" w14:textId="77777777" w:rsidR="006113A9" w:rsidRDefault="006B6FC4">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lastRenderedPageBreak/>
        <w:t>Κατ</w:t>
      </w:r>
      <w:r>
        <w:rPr>
          <w:rFonts w:eastAsia="Times New Roman" w:cs="Times New Roman"/>
          <w:szCs w:val="24"/>
        </w:rPr>
        <w:t xml:space="preserve">’ </w:t>
      </w:r>
      <w:r>
        <w:rPr>
          <w:rFonts w:eastAsia="Times New Roman" w:cs="Times New Roman"/>
          <w:szCs w:val="24"/>
        </w:rPr>
        <w:t xml:space="preserve">αρχάς, θα σας πω πώς </w:t>
      </w:r>
      <w:r w:rsidRPr="00C67031">
        <w:rPr>
          <w:rFonts w:eastAsia="Times New Roman" w:cs="Times New Roman"/>
          <w:szCs w:val="24"/>
        </w:rPr>
        <w:t>αισθάνομαι</w:t>
      </w:r>
      <w:r>
        <w:rPr>
          <w:rFonts w:eastAsia="Times New Roman" w:cs="Times New Roman"/>
          <w:szCs w:val="24"/>
        </w:rPr>
        <w:t>.</w:t>
      </w:r>
      <w:r w:rsidRPr="00C67031">
        <w:rPr>
          <w:rFonts w:eastAsia="Times New Roman" w:cs="Times New Roman"/>
          <w:szCs w:val="24"/>
        </w:rPr>
        <w:t xml:space="preserve"> Θεωρώ ότι με εξαίρεση τους </w:t>
      </w:r>
      <w:r>
        <w:rPr>
          <w:rFonts w:eastAsia="Times New Roman" w:cs="Times New Roman"/>
          <w:szCs w:val="24"/>
        </w:rPr>
        <w:t xml:space="preserve">θλιβερούς </w:t>
      </w:r>
      <w:r w:rsidRPr="00C67031">
        <w:rPr>
          <w:rFonts w:eastAsia="Times New Roman" w:cs="Times New Roman"/>
          <w:szCs w:val="24"/>
        </w:rPr>
        <w:t>ναζί της Χρυσής Αυγής</w:t>
      </w:r>
      <w:r>
        <w:rPr>
          <w:rFonts w:eastAsia="Times New Roman" w:cs="Times New Roman"/>
          <w:szCs w:val="24"/>
        </w:rPr>
        <w:t>, όλοι οι άλλοι Βουλευτές ε</w:t>
      </w:r>
      <w:r w:rsidRPr="00C67031">
        <w:rPr>
          <w:rFonts w:eastAsia="Times New Roman" w:cs="Times New Roman"/>
          <w:szCs w:val="24"/>
        </w:rPr>
        <w:t>δ</w:t>
      </w:r>
      <w:r w:rsidRPr="00C67031">
        <w:rPr>
          <w:rFonts w:eastAsia="Times New Roman" w:cs="Times New Roman"/>
          <w:szCs w:val="24"/>
        </w:rPr>
        <w:t>ώ είμαστε πατριώτες</w:t>
      </w:r>
      <w:r>
        <w:rPr>
          <w:rFonts w:eastAsia="Times New Roman" w:cs="Times New Roman"/>
          <w:szCs w:val="24"/>
        </w:rPr>
        <w:t>,</w:t>
      </w:r>
      <w:r w:rsidRPr="00C67031">
        <w:rPr>
          <w:rFonts w:eastAsia="Times New Roman" w:cs="Times New Roman"/>
          <w:szCs w:val="24"/>
        </w:rPr>
        <w:t xml:space="preserve"> αγαπάμε δηλαδή την πατρίδα </w:t>
      </w:r>
      <w:r>
        <w:rPr>
          <w:rFonts w:eastAsia="Times New Roman" w:cs="Times New Roman"/>
          <w:szCs w:val="24"/>
        </w:rPr>
        <w:t xml:space="preserve">μας, ακόμα και </w:t>
      </w:r>
      <w:r w:rsidRPr="00C67031">
        <w:rPr>
          <w:rFonts w:eastAsia="Times New Roman" w:cs="Times New Roman"/>
          <w:szCs w:val="24"/>
        </w:rPr>
        <w:t>εκείνοι</w:t>
      </w:r>
      <w:r>
        <w:rPr>
          <w:rFonts w:eastAsia="Times New Roman" w:cs="Times New Roman"/>
          <w:szCs w:val="24"/>
        </w:rPr>
        <w:t xml:space="preserve"> που μέσα στις αξίες τους έχουν</w:t>
      </w:r>
      <w:r w:rsidRPr="00C67031">
        <w:rPr>
          <w:rFonts w:eastAsia="Times New Roman" w:cs="Times New Roman"/>
          <w:szCs w:val="24"/>
        </w:rPr>
        <w:t xml:space="preserve"> και εθνικιστικές </w:t>
      </w:r>
      <w:r>
        <w:rPr>
          <w:rFonts w:eastAsia="Times New Roman" w:cs="Times New Roman"/>
          <w:szCs w:val="24"/>
        </w:rPr>
        <w:t>-</w:t>
      </w:r>
      <w:r w:rsidRPr="00C67031">
        <w:rPr>
          <w:rFonts w:eastAsia="Times New Roman" w:cs="Times New Roman"/>
          <w:szCs w:val="24"/>
        </w:rPr>
        <w:t xml:space="preserve">δεν μιλάω </w:t>
      </w:r>
      <w:r>
        <w:rPr>
          <w:rFonts w:eastAsia="Times New Roman" w:cs="Times New Roman"/>
          <w:szCs w:val="24"/>
        </w:rPr>
        <w:t xml:space="preserve">για </w:t>
      </w:r>
      <w:r w:rsidRPr="00C67031">
        <w:rPr>
          <w:rFonts w:eastAsia="Times New Roman" w:cs="Times New Roman"/>
          <w:szCs w:val="24"/>
        </w:rPr>
        <w:t>εθνικές</w:t>
      </w:r>
      <w:r>
        <w:rPr>
          <w:rFonts w:eastAsia="Times New Roman" w:cs="Times New Roman"/>
          <w:szCs w:val="24"/>
        </w:rPr>
        <w:t>-</w:t>
      </w:r>
      <w:r w:rsidRPr="00C67031">
        <w:rPr>
          <w:rFonts w:eastAsia="Times New Roman" w:cs="Times New Roman"/>
          <w:szCs w:val="24"/>
        </w:rPr>
        <w:t xml:space="preserve"> </w:t>
      </w:r>
      <w:r>
        <w:rPr>
          <w:rFonts w:eastAsia="Times New Roman" w:cs="Times New Roman"/>
          <w:szCs w:val="24"/>
        </w:rPr>
        <w:t xml:space="preserve">ιδέες. </w:t>
      </w:r>
      <w:r w:rsidRPr="00C67031">
        <w:rPr>
          <w:rFonts w:eastAsia="Times New Roman" w:cs="Times New Roman"/>
          <w:szCs w:val="24"/>
        </w:rPr>
        <w:t>Μπορούμε</w:t>
      </w:r>
      <w:r>
        <w:rPr>
          <w:rFonts w:eastAsia="Times New Roman" w:cs="Times New Roman"/>
          <w:szCs w:val="24"/>
        </w:rPr>
        <w:t>,</w:t>
      </w:r>
      <w:r w:rsidRPr="00C67031">
        <w:rPr>
          <w:rFonts w:eastAsia="Times New Roman" w:cs="Times New Roman"/>
          <w:szCs w:val="24"/>
        </w:rPr>
        <w:t xml:space="preserve"> </w:t>
      </w:r>
      <w:r>
        <w:rPr>
          <w:rFonts w:eastAsia="Times New Roman" w:cs="Times New Roman"/>
          <w:szCs w:val="24"/>
        </w:rPr>
        <w:t>όμως,</w:t>
      </w:r>
      <w:r w:rsidRPr="00C67031">
        <w:rPr>
          <w:rFonts w:eastAsia="Times New Roman" w:cs="Times New Roman"/>
          <w:szCs w:val="24"/>
        </w:rPr>
        <w:t xml:space="preserve"> </w:t>
      </w:r>
      <w:r>
        <w:rPr>
          <w:rFonts w:eastAsia="Times New Roman" w:cs="Times New Roman"/>
          <w:szCs w:val="24"/>
        </w:rPr>
        <w:t>στ</w:t>
      </w:r>
      <w:r w:rsidRPr="00C67031">
        <w:rPr>
          <w:rFonts w:eastAsia="Times New Roman" w:cs="Times New Roman"/>
          <w:szCs w:val="24"/>
        </w:rPr>
        <w:t xml:space="preserve">η διαδικασία του κοινοβουλευτισμού να </w:t>
      </w:r>
      <w:r>
        <w:rPr>
          <w:rFonts w:eastAsia="Times New Roman" w:cs="Times New Roman"/>
          <w:szCs w:val="24"/>
        </w:rPr>
        <w:t>συ</w:t>
      </w:r>
      <w:r w:rsidRPr="00C67031">
        <w:rPr>
          <w:rFonts w:eastAsia="Times New Roman" w:cs="Times New Roman"/>
          <w:szCs w:val="24"/>
        </w:rPr>
        <w:t>ζητάμε</w:t>
      </w:r>
      <w:r>
        <w:rPr>
          <w:rFonts w:eastAsia="Times New Roman" w:cs="Times New Roman"/>
          <w:szCs w:val="24"/>
        </w:rPr>
        <w:t>,</w:t>
      </w:r>
      <w:r w:rsidRPr="00C67031">
        <w:rPr>
          <w:rFonts w:eastAsia="Times New Roman" w:cs="Times New Roman"/>
          <w:szCs w:val="24"/>
        </w:rPr>
        <w:t xml:space="preserve"> να ανταλλάσσουμε επιχειρήματα</w:t>
      </w:r>
      <w:r>
        <w:rPr>
          <w:rFonts w:eastAsia="Times New Roman" w:cs="Times New Roman"/>
          <w:szCs w:val="24"/>
        </w:rPr>
        <w:t>,</w:t>
      </w:r>
      <w:r w:rsidRPr="00C67031">
        <w:rPr>
          <w:rFonts w:eastAsia="Times New Roman" w:cs="Times New Roman"/>
          <w:szCs w:val="24"/>
        </w:rPr>
        <w:t xml:space="preserve"> να συγκρουόμαστε επί των ιδεών</w:t>
      </w:r>
      <w:r>
        <w:rPr>
          <w:rFonts w:eastAsia="Times New Roman" w:cs="Times New Roman"/>
          <w:szCs w:val="24"/>
        </w:rPr>
        <w:t>.</w:t>
      </w:r>
      <w:r w:rsidRPr="00C67031">
        <w:rPr>
          <w:rFonts w:eastAsia="Times New Roman" w:cs="Times New Roman"/>
          <w:szCs w:val="24"/>
        </w:rPr>
        <w:t xml:space="preserve"> Το ένα ζήτημα είναι αυτό</w:t>
      </w:r>
      <w:r>
        <w:rPr>
          <w:rFonts w:eastAsia="Times New Roman" w:cs="Times New Roman"/>
          <w:szCs w:val="24"/>
        </w:rPr>
        <w:t>.</w:t>
      </w:r>
      <w:r w:rsidRPr="00C67031">
        <w:rPr>
          <w:rFonts w:eastAsia="Times New Roman" w:cs="Times New Roman"/>
          <w:szCs w:val="24"/>
        </w:rPr>
        <w:t xml:space="preserve"> </w:t>
      </w:r>
    </w:p>
    <w:p w14:paraId="77C033A0" w14:textId="77777777" w:rsidR="006113A9" w:rsidRDefault="006B6FC4">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t xml:space="preserve">Κάνω αυτήν την εισαγωγή, γιατί νομίζω ότι χρειάζεται μετά. </w:t>
      </w:r>
    </w:p>
    <w:p w14:paraId="77C033A1" w14:textId="77777777" w:rsidR="006113A9" w:rsidRDefault="006B6FC4">
      <w:pPr>
        <w:tabs>
          <w:tab w:val="left" w:pos="6168"/>
        </w:tabs>
        <w:spacing w:line="600" w:lineRule="auto"/>
        <w:ind w:firstLine="720"/>
        <w:contextualSpacing/>
        <w:jc w:val="both"/>
        <w:rPr>
          <w:rFonts w:eastAsia="Times New Roman" w:cs="Times New Roman"/>
          <w:szCs w:val="24"/>
        </w:rPr>
      </w:pPr>
      <w:r w:rsidRPr="00C67031">
        <w:rPr>
          <w:rFonts w:eastAsia="Times New Roman" w:cs="Times New Roman"/>
          <w:szCs w:val="24"/>
        </w:rPr>
        <w:t xml:space="preserve">Το δεύτερο ζήτημα </w:t>
      </w:r>
      <w:r>
        <w:rPr>
          <w:rFonts w:eastAsia="Times New Roman" w:cs="Times New Roman"/>
          <w:szCs w:val="24"/>
        </w:rPr>
        <w:t>είναι το εξής: Έχουμε μια ιστορική ε</w:t>
      </w:r>
      <w:r w:rsidRPr="00C67031">
        <w:rPr>
          <w:rFonts w:eastAsia="Times New Roman" w:cs="Times New Roman"/>
          <w:szCs w:val="24"/>
        </w:rPr>
        <w:t>υκαιρία</w:t>
      </w:r>
      <w:r>
        <w:rPr>
          <w:rFonts w:eastAsia="Times New Roman" w:cs="Times New Roman"/>
          <w:szCs w:val="24"/>
        </w:rPr>
        <w:t>, η οποία μετά την</w:t>
      </w:r>
      <w:r w:rsidRPr="00C67031">
        <w:rPr>
          <w:rFonts w:eastAsia="Times New Roman" w:cs="Times New Roman"/>
          <w:szCs w:val="24"/>
        </w:rPr>
        <w:t xml:space="preserve"> ψήφιση της Συμφωνίας των Πρεσπών θα γίνει μία ιστορική δυνατότητα</w:t>
      </w:r>
      <w:r>
        <w:rPr>
          <w:rFonts w:eastAsia="Times New Roman" w:cs="Times New Roman"/>
          <w:szCs w:val="24"/>
        </w:rPr>
        <w:t xml:space="preserve">. Κλείνουμε μία </w:t>
      </w:r>
      <w:r w:rsidRPr="00C67031">
        <w:rPr>
          <w:rFonts w:eastAsia="Times New Roman" w:cs="Times New Roman"/>
          <w:szCs w:val="24"/>
        </w:rPr>
        <w:t xml:space="preserve">από τις τελευταίες εκκρεμότητες </w:t>
      </w:r>
      <w:r>
        <w:rPr>
          <w:rFonts w:eastAsia="Times New Roman" w:cs="Times New Roman"/>
          <w:szCs w:val="24"/>
        </w:rPr>
        <w:t>-ν</w:t>
      </w:r>
      <w:r w:rsidRPr="00C67031">
        <w:rPr>
          <w:rFonts w:eastAsia="Times New Roman" w:cs="Times New Roman"/>
          <w:szCs w:val="24"/>
        </w:rPr>
        <w:t>ομίζω ότι είναι άλλη μία</w:t>
      </w:r>
      <w:r>
        <w:rPr>
          <w:rFonts w:eastAsia="Times New Roman" w:cs="Times New Roman"/>
          <w:szCs w:val="24"/>
        </w:rPr>
        <w:t>-</w:t>
      </w:r>
      <w:r w:rsidRPr="00C67031">
        <w:rPr>
          <w:rFonts w:eastAsia="Times New Roman" w:cs="Times New Roman"/>
          <w:szCs w:val="24"/>
        </w:rPr>
        <w:t xml:space="preserve"> του </w:t>
      </w:r>
      <w:r>
        <w:rPr>
          <w:rFonts w:eastAsia="Times New Roman" w:cs="Times New Roman"/>
          <w:szCs w:val="24"/>
        </w:rPr>
        <w:t>α</w:t>
      </w:r>
      <w:r w:rsidRPr="00C67031">
        <w:rPr>
          <w:rFonts w:eastAsia="Times New Roman" w:cs="Times New Roman"/>
          <w:szCs w:val="24"/>
        </w:rPr>
        <w:t xml:space="preserve">νατολικού </w:t>
      </w:r>
      <w:r w:rsidRPr="00C67031">
        <w:rPr>
          <w:rFonts w:eastAsia="Times New Roman" w:cs="Times New Roman"/>
          <w:szCs w:val="24"/>
        </w:rPr>
        <w:t xml:space="preserve">ζητήματος </w:t>
      </w:r>
      <w:r>
        <w:rPr>
          <w:rFonts w:eastAsia="Times New Roman" w:cs="Times New Roman"/>
          <w:szCs w:val="24"/>
        </w:rPr>
        <w:t xml:space="preserve">–εξ ου και τα εκατόν πενήντα χρόνια- </w:t>
      </w:r>
      <w:r w:rsidRPr="00C67031">
        <w:rPr>
          <w:rFonts w:eastAsia="Times New Roman" w:cs="Times New Roman"/>
          <w:szCs w:val="24"/>
        </w:rPr>
        <w:t>μέρος του οποίου ήταν το μακεδονικό ζήτημα</w:t>
      </w:r>
      <w:r>
        <w:rPr>
          <w:rFonts w:eastAsia="Times New Roman" w:cs="Times New Roman"/>
          <w:szCs w:val="24"/>
        </w:rPr>
        <w:t>.</w:t>
      </w:r>
      <w:r w:rsidRPr="00C67031">
        <w:rPr>
          <w:rFonts w:eastAsia="Times New Roman" w:cs="Times New Roman"/>
          <w:szCs w:val="24"/>
        </w:rPr>
        <w:t xml:space="preserve"> </w:t>
      </w:r>
      <w:r>
        <w:rPr>
          <w:rFonts w:eastAsia="Times New Roman" w:cs="Times New Roman"/>
          <w:szCs w:val="24"/>
        </w:rPr>
        <w:t>Ουρά του</w:t>
      </w:r>
      <w:r>
        <w:rPr>
          <w:rFonts w:eastAsia="Times New Roman" w:cs="Times New Roman"/>
          <w:szCs w:val="24"/>
        </w:rPr>
        <w:t xml:space="preserve"> μ</w:t>
      </w:r>
      <w:r w:rsidRPr="00C67031">
        <w:rPr>
          <w:rFonts w:eastAsia="Times New Roman" w:cs="Times New Roman"/>
          <w:szCs w:val="24"/>
        </w:rPr>
        <w:t xml:space="preserve">ακεδονικού ζητήματος είναι το θέμα της ονομασίας της </w:t>
      </w:r>
      <w:r>
        <w:rPr>
          <w:rFonts w:eastAsia="Times New Roman" w:cs="Times New Roman"/>
          <w:szCs w:val="24"/>
        </w:rPr>
        <w:t xml:space="preserve">Πρώην Γιουγκοσλαβικής Δημοκρατίας της Μακεδονίας, για να την </w:t>
      </w:r>
      <w:r w:rsidRPr="00C67031">
        <w:rPr>
          <w:rFonts w:eastAsia="Times New Roman" w:cs="Times New Roman"/>
          <w:szCs w:val="24"/>
        </w:rPr>
        <w:t>ονομάσω και έτσι</w:t>
      </w:r>
      <w:r>
        <w:rPr>
          <w:rFonts w:eastAsia="Times New Roman" w:cs="Times New Roman"/>
          <w:szCs w:val="24"/>
        </w:rPr>
        <w:t>.</w:t>
      </w:r>
      <w:r w:rsidRPr="00C67031">
        <w:rPr>
          <w:rFonts w:eastAsia="Times New Roman" w:cs="Times New Roman"/>
          <w:szCs w:val="24"/>
        </w:rPr>
        <w:t xml:space="preserve"> </w:t>
      </w:r>
    </w:p>
    <w:p w14:paraId="77C033A2" w14:textId="77777777" w:rsidR="006113A9" w:rsidRDefault="006B6FC4">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Είναι ένα </w:t>
      </w:r>
      <w:r w:rsidRPr="00C67031">
        <w:rPr>
          <w:rFonts w:eastAsia="Times New Roman" w:cs="Times New Roman"/>
          <w:szCs w:val="24"/>
        </w:rPr>
        <w:t>δύσκολο ζήτημα</w:t>
      </w:r>
      <w:r>
        <w:rPr>
          <w:rFonts w:eastAsia="Times New Roman" w:cs="Times New Roman"/>
          <w:szCs w:val="24"/>
        </w:rPr>
        <w:t>,</w:t>
      </w:r>
      <w:r w:rsidRPr="00C67031">
        <w:rPr>
          <w:rFonts w:eastAsia="Times New Roman" w:cs="Times New Roman"/>
          <w:szCs w:val="24"/>
        </w:rPr>
        <w:t xml:space="preserve"> γιατί είναι και συναισθηματικά φορτισμένο</w:t>
      </w:r>
      <w:r>
        <w:rPr>
          <w:rFonts w:eastAsia="Times New Roman" w:cs="Times New Roman"/>
          <w:szCs w:val="24"/>
        </w:rPr>
        <w:t>.</w:t>
      </w:r>
      <w:r w:rsidRPr="00C67031">
        <w:rPr>
          <w:rFonts w:eastAsia="Times New Roman" w:cs="Times New Roman"/>
          <w:szCs w:val="24"/>
        </w:rPr>
        <w:t xml:space="preserve"> </w:t>
      </w:r>
      <w:r>
        <w:rPr>
          <w:rFonts w:eastAsia="Times New Roman" w:cs="Times New Roman"/>
          <w:szCs w:val="24"/>
        </w:rPr>
        <w:t xml:space="preserve">Εγώ </w:t>
      </w:r>
      <w:r w:rsidRPr="00C67031">
        <w:rPr>
          <w:rFonts w:eastAsia="Times New Roman" w:cs="Times New Roman"/>
          <w:szCs w:val="24"/>
        </w:rPr>
        <w:t>κατανοώ ότι</w:t>
      </w:r>
      <w:r>
        <w:rPr>
          <w:rFonts w:eastAsia="Times New Roman" w:cs="Times New Roman"/>
          <w:szCs w:val="24"/>
        </w:rPr>
        <w:t>,</w:t>
      </w:r>
      <w:r w:rsidRPr="00C67031">
        <w:rPr>
          <w:rFonts w:eastAsia="Times New Roman" w:cs="Times New Roman"/>
          <w:szCs w:val="24"/>
        </w:rPr>
        <w:t xml:space="preserve"> όταν είσαι σε μία συναισθηματική φό</w:t>
      </w:r>
      <w:r w:rsidRPr="00C67031">
        <w:rPr>
          <w:rFonts w:eastAsia="Times New Roman" w:cs="Times New Roman"/>
          <w:szCs w:val="24"/>
        </w:rPr>
        <w:t>ρτιση</w:t>
      </w:r>
      <w:r>
        <w:rPr>
          <w:rFonts w:eastAsia="Times New Roman" w:cs="Times New Roman"/>
          <w:szCs w:val="24"/>
        </w:rPr>
        <w:t>,</w:t>
      </w:r>
      <w:r w:rsidRPr="00C67031">
        <w:rPr>
          <w:rFonts w:eastAsia="Times New Roman" w:cs="Times New Roman"/>
          <w:szCs w:val="24"/>
        </w:rPr>
        <w:t xml:space="preserve"> πολλά πράγματα δεν τα καταλαβαίνεις</w:t>
      </w:r>
      <w:r>
        <w:rPr>
          <w:rFonts w:eastAsia="Times New Roman" w:cs="Times New Roman"/>
          <w:szCs w:val="24"/>
        </w:rPr>
        <w:t xml:space="preserve"> και</w:t>
      </w:r>
      <w:r w:rsidRPr="00C67031">
        <w:rPr>
          <w:rFonts w:eastAsia="Times New Roman" w:cs="Times New Roman"/>
          <w:szCs w:val="24"/>
        </w:rPr>
        <w:t xml:space="preserve"> πολλά πράγματα τα παίρνεις δεδομένα</w:t>
      </w:r>
      <w:r>
        <w:rPr>
          <w:rFonts w:eastAsia="Times New Roman" w:cs="Times New Roman"/>
          <w:szCs w:val="24"/>
        </w:rPr>
        <w:t>.</w:t>
      </w:r>
      <w:r w:rsidRPr="00C67031">
        <w:rPr>
          <w:rFonts w:eastAsia="Times New Roman" w:cs="Times New Roman"/>
          <w:szCs w:val="24"/>
        </w:rPr>
        <w:t xml:space="preserve"> </w:t>
      </w:r>
      <w:r>
        <w:rPr>
          <w:rFonts w:eastAsia="Times New Roman" w:cs="Times New Roman"/>
          <w:szCs w:val="24"/>
        </w:rPr>
        <w:t xml:space="preserve">Για </w:t>
      </w:r>
      <w:r w:rsidRPr="00C67031">
        <w:rPr>
          <w:rFonts w:eastAsia="Times New Roman" w:cs="Times New Roman"/>
          <w:szCs w:val="24"/>
        </w:rPr>
        <w:t xml:space="preserve">αυτό χρειάζεται </w:t>
      </w:r>
      <w:r>
        <w:rPr>
          <w:rFonts w:eastAsia="Times New Roman" w:cs="Times New Roman"/>
          <w:szCs w:val="24"/>
        </w:rPr>
        <w:t>όλη αυτή η συ</w:t>
      </w:r>
      <w:r w:rsidRPr="00C67031">
        <w:rPr>
          <w:rFonts w:eastAsia="Times New Roman" w:cs="Times New Roman"/>
          <w:szCs w:val="24"/>
        </w:rPr>
        <w:t>ζήτηση</w:t>
      </w:r>
      <w:r>
        <w:rPr>
          <w:rFonts w:eastAsia="Times New Roman" w:cs="Times New Roman"/>
          <w:szCs w:val="24"/>
        </w:rPr>
        <w:t xml:space="preserve">. Αυτό ήταν το πρώτο κομμάτι. </w:t>
      </w:r>
    </w:p>
    <w:p w14:paraId="77C033A3" w14:textId="77777777" w:rsidR="006113A9" w:rsidRDefault="006B6FC4">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t xml:space="preserve">Έρχομαι στο </w:t>
      </w:r>
      <w:r w:rsidRPr="00C67031">
        <w:rPr>
          <w:rFonts w:eastAsia="Times New Roman" w:cs="Times New Roman"/>
          <w:szCs w:val="24"/>
        </w:rPr>
        <w:t>δεύτερο κομμάτι</w:t>
      </w:r>
      <w:r>
        <w:rPr>
          <w:rFonts w:eastAsia="Times New Roman" w:cs="Times New Roman"/>
          <w:szCs w:val="24"/>
        </w:rPr>
        <w:t xml:space="preserve">. Φαντάζομαι </w:t>
      </w:r>
      <w:r w:rsidRPr="00C67031">
        <w:rPr>
          <w:rFonts w:eastAsia="Times New Roman" w:cs="Times New Roman"/>
          <w:szCs w:val="24"/>
        </w:rPr>
        <w:t xml:space="preserve">ότι όλοι έχουμε διαβάσει </w:t>
      </w:r>
      <w:r>
        <w:rPr>
          <w:rFonts w:eastAsia="Times New Roman" w:cs="Times New Roman"/>
          <w:szCs w:val="24"/>
        </w:rPr>
        <w:t xml:space="preserve">το </w:t>
      </w:r>
      <w:r w:rsidRPr="00C67031">
        <w:rPr>
          <w:rFonts w:eastAsia="Times New Roman" w:cs="Times New Roman"/>
          <w:szCs w:val="24"/>
        </w:rPr>
        <w:t xml:space="preserve">βιβλίο του Νίκου </w:t>
      </w:r>
      <w:r>
        <w:rPr>
          <w:rFonts w:eastAsia="Times New Roman" w:cs="Times New Roman"/>
          <w:szCs w:val="24"/>
        </w:rPr>
        <w:t>Μέρτζου</w:t>
      </w:r>
      <w:r w:rsidRPr="008B62BD">
        <w:rPr>
          <w:rFonts w:eastAsia="Times New Roman" w:cs="Times New Roman"/>
          <w:szCs w:val="24"/>
        </w:rPr>
        <w:t xml:space="preserve"> </w:t>
      </w:r>
      <w:r w:rsidRPr="00C67031">
        <w:rPr>
          <w:rFonts w:eastAsia="Times New Roman" w:cs="Times New Roman"/>
          <w:szCs w:val="24"/>
        </w:rPr>
        <w:t xml:space="preserve">για το </w:t>
      </w:r>
      <w:r>
        <w:rPr>
          <w:rFonts w:eastAsia="Times New Roman" w:cs="Times New Roman"/>
          <w:szCs w:val="24"/>
        </w:rPr>
        <w:t>μ</w:t>
      </w:r>
      <w:r w:rsidRPr="00C67031">
        <w:rPr>
          <w:rFonts w:eastAsia="Times New Roman" w:cs="Times New Roman"/>
          <w:szCs w:val="24"/>
        </w:rPr>
        <w:t>ακεδονικό</w:t>
      </w:r>
      <w:r>
        <w:rPr>
          <w:rFonts w:eastAsia="Times New Roman" w:cs="Times New Roman"/>
          <w:szCs w:val="24"/>
        </w:rPr>
        <w:t>, ο οποίος ήταν στη συμβουλευτική επιτροπή της Δικτατορίας, ήταν σύμβουλος του κ. Μητσοτάκη και ο οποίος συμμετείχε και στην επιστημονική επιτροπή που είχε φτιάξει ο κ. Κοτζιάς.</w:t>
      </w:r>
      <w:r w:rsidRPr="00C67031">
        <w:rPr>
          <w:rFonts w:eastAsia="Times New Roman" w:cs="Times New Roman"/>
          <w:szCs w:val="24"/>
        </w:rPr>
        <w:t xml:space="preserve"> </w:t>
      </w:r>
      <w:r>
        <w:rPr>
          <w:rFonts w:eastAsia="Times New Roman" w:cs="Times New Roman"/>
          <w:szCs w:val="24"/>
        </w:rPr>
        <w:t>Εκεί, θ</w:t>
      </w:r>
      <w:r w:rsidRPr="00C67031">
        <w:rPr>
          <w:rFonts w:eastAsia="Times New Roman" w:cs="Times New Roman"/>
          <w:szCs w:val="24"/>
        </w:rPr>
        <w:t>α πρέπει να βρείτε μία σειρά απαντήσεις σε ερωτήμα</w:t>
      </w:r>
      <w:r>
        <w:rPr>
          <w:rFonts w:eastAsia="Times New Roman" w:cs="Times New Roman"/>
          <w:szCs w:val="24"/>
        </w:rPr>
        <w:t>τα και ζητήμ</w:t>
      </w:r>
      <w:r>
        <w:rPr>
          <w:rFonts w:eastAsia="Times New Roman" w:cs="Times New Roman"/>
          <w:szCs w:val="24"/>
        </w:rPr>
        <w:t>ατα</w:t>
      </w:r>
      <w:r w:rsidRPr="00C67031">
        <w:rPr>
          <w:rFonts w:eastAsia="Times New Roman" w:cs="Times New Roman"/>
          <w:szCs w:val="24"/>
        </w:rPr>
        <w:t xml:space="preserve"> που βάζετε</w:t>
      </w:r>
      <w:r>
        <w:rPr>
          <w:rFonts w:eastAsia="Times New Roman" w:cs="Times New Roman"/>
          <w:szCs w:val="24"/>
        </w:rPr>
        <w:t>.</w:t>
      </w:r>
      <w:r w:rsidRPr="00C67031">
        <w:rPr>
          <w:rFonts w:eastAsia="Times New Roman" w:cs="Times New Roman"/>
          <w:szCs w:val="24"/>
        </w:rPr>
        <w:t xml:space="preserve"> </w:t>
      </w:r>
    </w:p>
    <w:p w14:paraId="77C033A4" w14:textId="77777777" w:rsidR="006113A9" w:rsidRDefault="006B6FC4">
      <w:pPr>
        <w:tabs>
          <w:tab w:val="left" w:pos="6168"/>
        </w:tabs>
        <w:spacing w:line="600" w:lineRule="auto"/>
        <w:ind w:firstLine="720"/>
        <w:contextualSpacing/>
        <w:jc w:val="both"/>
        <w:rPr>
          <w:rFonts w:eastAsia="Times New Roman" w:cs="Times New Roman"/>
          <w:szCs w:val="24"/>
        </w:rPr>
      </w:pPr>
      <w:r w:rsidRPr="00C67031">
        <w:rPr>
          <w:rFonts w:eastAsia="Times New Roman" w:cs="Times New Roman"/>
          <w:szCs w:val="24"/>
        </w:rPr>
        <w:t>Εγώ το διάβασα με κριτικό μάτι</w:t>
      </w:r>
      <w:r>
        <w:rPr>
          <w:rFonts w:eastAsia="Times New Roman" w:cs="Times New Roman"/>
          <w:szCs w:val="24"/>
        </w:rPr>
        <w:t>.</w:t>
      </w:r>
      <w:r w:rsidRPr="00C67031">
        <w:rPr>
          <w:rFonts w:eastAsia="Times New Roman" w:cs="Times New Roman"/>
          <w:szCs w:val="24"/>
        </w:rPr>
        <w:t xml:space="preserve"> Έχω τις συμφωνίες μου</w:t>
      </w:r>
      <w:r>
        <w:rPr>
          <w:rFonts w:eastAsia="Times New Roman" w:cs="Times New Roman"/>
          <w:szCs w:val="24"/>
        </w:rPr>
        <w:t>.</w:t>
      </w:r>
      <w:r w:rsidRPr="00C67031">
        <w:rPr>
          <w:rFonts w:eastAsia="Times New Roman" w:cs="Times New Roman"/>
          <w:szCs w:val="24"/>
        </w:rPr>
        <w:t xml:space="preserve"> Έχω και τις διαφωνίες μου</w:t>
      </w:r>
      <w:r>
        <w:rPr>
          <w:rFonts w:eastAsia="Times New Roman" w:cs="Times New Roman"/>
          <w:szCs w:val="24"/>
        </w:rPr>
        <w:t>.</w:t>
      </w:r>
      <w:r w:rsidRPr="00C67031">
        <w:rPr>
          <w:rFonts w:eastAsia="Times New Roman" w:cs="Times New Roman"/>
          <w:szCs w:val="24"/>
        </w:rPr>
        <w:t xml:space="preserve"> </w:t>
      </w:r>
      <w:r>
        <w:rPr>
          <w:rFonts w:eastAsia="Times New Roman" w:cs="Times New Roman"/>
          <w:szCs w:val="24"/>
        </w:rPr>
        <w:t>Σε</w:t>
      </w:r>
      <w:r w:rsidRPr="00C67031">
        <w:rPr>
          <w:rFonts w:eastAsia="Times New Roman" w:cs="Times New Roman"/>
          <w:szCs w:val="24"/>
        </w:rPr>
        <w:t xml:space="preserve"> ένα</w:t>
      </w:r>
      <w:r>
        <w:rPr>
          <w:rFonts w:eastAsia="Times New Roman" w:cs="Times New Roman"/>
          <w:szCs w:val="24"/>
        </w:rPr>
        <w:t>ν,</w:t>
      </w:r>
      <w:r w:rsidRPr="00C67031">
        <w:rPr>
          <w:rFonts w:eastAsia="Times New Roman" w:cs="Times New Roman"/>
          <w:szCs w:val="24"/>
        </w:rPr>
        <w:t xml:space="preserve"> </w:t>
      </w:r>
      <w:r>
        <w:rPr>
          <w:rFonts w:eastAsia="Times New Roman" w:cs="Times New Roman"/>
          <w:szCs w:val="24"/>
        </w:rPr>
        <w:t>όμως,</w:t>
      </w:r>
      <w:r w:rsidRPr="00C67031">
        <w:rPr>
          <w:rFonts w:eastAsia="Times New Roman" w:cs="Times New Roman"/>
          <w:szCs w:val="24"/>
        </w:rPr>
        <w:t xml:space="preserve"> </w:t>
      </w:r>
      <w:r>
        <w:rPr>
          <w:rFonts w:eastAsia="Times New Roman" w:cs="Times New Roman"/>
          <w:szCs w:val="24"/>
        </w:rPr>
        <w:t xml:space="preserve">μεγάλο άνθρωπο -σε ηλικία- </w:t>
      </w:r>
      <w:r w:rsidRPr="00C67031">
        <w:rPr>
          <w:rFonts w:eastAsia="Times New Roman" w:cs="Times New Roman"/>
          <w:szCs w:val="24"/>
        </w:rPr>
        <w:t>που έχει πρωτοστατήσει σε διάφορες στιγμές του ελληνικού βίου</w:t>
      </w:r>
      <w:r>
        <w:rPr>
          <w:rFonts w:eastAsia="Times New Roman" w:cs="Times New Roman"/>
          <w:szCs w:val="24"/>
        </w:rPr>
        <w:t>,</w:t>
      </w:r>
      <w:r w:rsidRPr="00C67031">
        <w:rPr>
          <w:rFonts w:eastAsia="Times New Roman" w:cs="Times New Roman"/>
          <w:szCs w:val="24"/>
        </w:rPr>
        <w:t xml:space="preserve"> φαίνεται και η ανεκτικότητα και η ωριμότητα που δεν </w:t>
      </w:r>
      <w:r w:rsidRPr="00C67031">
        <w:rPr>
          <w:rFonts w:eastAsia="Times New Roman" w:cs="Times New Roman"/>
          <w:szCs w:val="24"/>
        </w:rPr>
        <w:t>την επιδεικνύουν όλοι εδώ</w:t>
      </w:r>
      <w:r>
        <w:rPr>
          <w:rFonts w:eastAsia="Times New Roman" w:cs="Times New Roman"/>
          <w:szCs w:val="24"/>
        </w:rPr>
        <w:t>.</w:t>
      </w:r>
    </w:p>
    <w:p w14:paraId="77C033A5" w14:textId="77777777" w:rsidR="006113A9" w:rsidRDefault="006B6FC4">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t xml:space="preserve">Έρχομαι στο τρίτο ζήτημα. </w:t>
      </w:r>
    </w:p>
    <w:p w14:paraId="77C033A6" w14:textId="77777777" w:rsidR="006113A9" w:rsidRDefault="006B6FC4">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Κουμουτσάκο, θα ήθελα να σας θέσω ένα ρητορικό ερώτημα. </w:t>
      </w:r>
    </w:p>
    <w:p w14:paraId="77C033A7" w14:textId="77777777" w:rsidR="006113A9" w:rsidRDefault="006B6FC4">
      <w:pPr>
        <w:tabs>
          <w:tab w:val="left" w:pos="6168"/>
        </w:tabs>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 xml:space="preserve">Προσωπικά; </w:t>
      </w:r>
    </w:p>
    <w:p w14:paraId="77C033A8" w14:textId="77777777" w:rsidR="006113A9" w:rsidRDefault="006B6FC4">
      <w:pPr>
        <w:tabs>
          <w:tab w:val="left" w:pos="6168"/>
        </w:tabs>
        <w:spacing w:line="600" w:lineRule="auto"/>
        <w:ind w:firstLine="720"/>
        <w:contextualSpacing/>
        <w:jc w:val="both"/>
        <w:rPr>
          <w:rFonts w:eastAsia="Times New Roman" w:cs="Times New Roman"/>
          <w:szCs w:val="24"/>
        </w:rPr>
      </w:pPr>
      <w:r>
        <w:rPr>
          <w:rFonts w:eastAsia="Times New Roman" w:cs="Times New Roman"/>
          <w:b/>
          <w:szCs w:val="24"/>
        </w:rPr>
        <w:t>ΔΗΜΗΤΡΙΟΣ ΒΙΤΣΑΣ (Υπουργός Μεταναστευτικής Πολιτικής):</w:t>
      </w:r>
      <w:r>
        <w:rPr>
          <w:rFonts w:eastAsia="Times New Roman" w:cs="Times New Roman"/>
          <w:szCs w:val="24"/>
        </w:rPr>
        <w:t xml:space="preserve"> Θέλω να κάνω ένα ρητορικό ερώτημα σε όλους. </w:t>
      </w:r>
    </w:p>
    <w:p w14:paraId="77C033A9" w14:textId="77777777" w:rsidR="006113A9" w:rsidRDefault="006B6FC4">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t>Οι δ</w:t>
      </w:r>
      <w:r>
        <w:rPr>
          <w:rFonts w:eastAsia="Times New Roman" w:cs="Times New Roman"/>
          <w:szCs w:val="24"/>
        </w:rPr>
        <w:t xml:space="preserve">ίγλωσσοι στη βόρεια περιοχή της </w:t>
      </w:r>
      <w:r w:rsidRPr="00C67031">
        <w:rPr>
          <w:rFonts w:eastAsia="Times New Roman" w:cs="Times New Roman"/>
          <w:szCs w:val="24"/>
        </w:rPr>
        <w:t>Ελλάδας</w:t>
      </w:r>
      <w:r>
        <w:rPr>
          <w:rFonts w:eastAsia="Times New Roman" w:cs="Times New Roman"/>
          <w:szCs w:val="24"/>
        </w:rPr>
        <w:t>,</w:t>
      </w:r>
      <w:r w:rsidRPr="00C67031">
        <w:rPr>
          <w:rFonts w:eastAsia="Times New Roman" w:cs="Times New Roman"/>
          <w:szCs w:val="24"/>
        </w:rPr>
        <w:t xml:space="preserve"> </w:t>
      </w:r>
      <w:r>
        <w:rPr>
          <w:rFonts w:eastAsia="Times New Roman" w:cs="Times New Roman"/>
          <w:szCs w:val="24"/>
        </w:rPr>
        <w:t>αυτή</w:t>
      </w:r>
      <w:r w:rsidRPr="00C67031">
        <w:rPr>
          <w:rFonts w:eastAsia="Times New Roman" w:cs="Times New Roman"/>
          <w:szCs w:val="24"/>
        </w:rPr>
        <w:t xml:space="preserve"> που </w:t>
      </w:r>
      <w:r>
        <w:rPr>
          <w:rFonts w:eastAsia="Times New Roman" w:cs="Times New Roman"/>
          <w:szCs w:val="24"/>
        </w:rPr>
        <w:t xml:space="preserve">θα </w:t>
      </w:r>
      <w:r w:rsidRPr="00C67031">
        <w:rPr>
          <w:rFonts w:eastAsia="Times New Roman" w:cs="Times New Roman"/>
          <w:szCs w:val="24"/>
        </w:rPr>
        <w:t xml:space="preserve">αποκαλούμε πλέον </w:t>
      </w:r>
      <w:r>
        <w:rPr>
          <w:rFonts w:eastAsia="Times New Roman" w:cs="Times New Roman"/>
          <w:szCs w:val="24"/>
        </w:rPr>
        <w:t>«</w:t>
      </w:r>
      <w:r>
        <w:rPr>
          <w:rFonts w:eastAsia="Times New Roman" w:cs="Times New Roman"/>
          <w:szCs w:val="24"/>
        </w:rPr>
        <w:t>Β</w:t>
      </w:r>
      <w:r w:rsidRPr="00C67031">
        <w:rPr>
          <w:rFonts w:eastAsia="Times New Roman" w:cs="Times New Roman"/>
          <w:szCs w:val="24"/>
        </w:rPr>
        <w:t>όρεια Μακεδονία</w:t>
      </w:r>
      <w:r>
        <w:rPr>
          <w:rFonts w:eastAsia="Times New Roman" w:cs="Times New Roman"/>
          <w:szCs w:val="24"/>
        </w:rPr>
        <w:t>», μιλούν ελληνικά και ποια άλλη γλώσσα;</w:t>
      </w:r>
      <w:r w:rsidRPr="00C67031">
        <w:rPr>
          <w:rFonts w:eastAsia="Times New Roman" w:cs="Times New Roman"/>
          <w:szCs w:val="24"/>
        </w:rPr>
        <w:t xml:space="preserve"> Στο Αμύνταιο</w:t>
      </w:r>
      <w:r>
        <w:rPr>
          <w:rFonts w:eastAsia="Times New Roman" w:cs="Times New Roman"/>
          <w:szCs w:val="24"/>
        </w:rPr>
        <w:t>,</w:t>
      </w:r>
      <w:r w:rsidRPr="00C67031">
        <w:rPr>
          <w:rFonts w:eastAsia="Times New Roman" w:cs="Times New Roman"/>
          <w:szCs w:val="24"/>
        </w:rPr>
        <w:t xml:space="preserve"> για παράδειγμα</w:t>
      </w:r>
      <w:r>
        <w:rPr>
          <w:rFonts w:eastAsia="Times New Roman" w:cs="Times New Roman"/>
          <w:szCs w:val="24"/>
        </w:rPr>
        <w:t xml:space="preserve"> ή</w:t>
      </w:r>
      <w:r w:rsidRPr="00C67031">
        <w:rPr>
          <w:rFonts w:eastAsia="Times New Roman" w:cs="Times New Roman"/>
          <w:szCs w:val="24"/>
        </w:rPr>
        <w:t xml:space="preserve"> στη Μελίτη </w:t>
      </w:r>
      <w:r>
        <w:rPr>
          <w:rFonts w:eastAsia="Times New Roman" w:cs="Times New Roman"/>
          <w:szCs w:val="24"/>
        </w:rPr>
        <w:t>ή σε μια σειρά από άλλες</w:t>
      </w:r>
      <w:r w:rsidRPr="00C67031">
        <w:rPr>
          <w:rFonts w:eastAsia="Times New Roman" w:cs="Times New Roman"/>
          <w:szCs w:val="24"/>
        </w:rPr>
        <w:t xml:space="preserve"> περιοχές</w:t>
      </w:r>
      <w:r>
        <w:rPr>
          <w:rFonts w:eastAsia="Times New Roman" w:cs="Times New Roman"/>
          <w:szCs w:val="24"/>
        </w:rPr>
        <w:t xml:space="preserve">, ποια είναι η άλλη γλώσσα; </w:t>
      </w:r>
    </w:p>
    <w:p w14:paraId="77C033AA" w14:textId="77777777" w:rsidR="006113A9" w:rsidRDefault="006B6FC4">
      <w:pPr>
        <w:tabs>
          <w:tab w:val="left" w:pos="6168"/>
        </w:tabs>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Τ</w:t>
      </w:r>
      <w:r>
        <w:rPr>
          <w:rFonts w:eastAsia="Times New Roman" w:cs="Times New Roman"/>
          <w:szCs w:val="24"/>
        </w:rPr>
        <w:t>ι υπαινίσσεστε;</w:t>
      </w:r>
    </w:p>
    <w:p w14:paraId="77C033AB" w14:textId="77777777" w:rsidR="006113A9" w:rsidRDefault="006B6FC4">
      <w:pPr>
        <w:tabs>
          <w:tab w:val="left" w:pos="6168"/>
        </w:tabs>
        <w:spacing w:line="600" w:lineRule="auto"/>
        <w:ind w:firstLine="720"/>
        <w:contextualSpacing/>
        <w:jc w:val="both"/>
        <w:rPr>
          <w:rFonts w:eastAsia="Times New Roman" w:cs="Times New Roman"/>
          <w:szCs w:val="24"/>
        </w:rPr>
      </w:pPr>
      <w:r>
        <w:rPr>
          <w:rFonts w:eastAsia="Times New Roman" w:cs="Times New Roman"/>
          <w:b/>
          <w:szCs w:val="24"/>
        </w:rPr>
        <w:t>ΔΗΜΗΤΡΙΟΣ ΒΙΤΣΑΣ (Υπουργός Μεταναστευτικής Πολιτικής):</w:t>
      </w:r>
      <w:r>
        <w:rPr>
          <w:rFonts w:eastAsia="Times New Roman" w:cs="Times New Roman"/>
          <w:szCs w:val="24"/>
        </w:rPr>
        <w:t xml:space="preserve"> Θα σας πω. </w:t>
      </w:r>
    </w:p>
    <w:p w14:paraId="77C033AC" w14:textId="77777777" w:rsidR="006113A9" w:rsidRDefault="006B6FC4">
      <w:pPr>
        <w:tabs>
          <w:tab w:val="left" w:pos="6168"/>
        </w:tabs>
        <w:spacing w:line="600" w:lineRule="auto"/>
        <w:ind w:firstLine="720"/>
        <w:contextualSpacing/>
        <w:jc w:val="both"/>
        <w:rPr>
          <w:rFonts w:eastAsia="Times New Roman" w:cs="Times New Roman"/>
          <w:szCs w:val="24"/>
        </w:rPr>
      </w:pPr>
      <w:r w:rsidRPr="00C67031">
        <w:rPr>
          <w:rFonts w:eastAsia="Times New Roman" w:cs="Times New Roman"/>
          <w:szCs w:val="24"/>
        </w:rPr>
        <w:t xml:space="preserve">Μιλάνε </w:t>
      </w:r>
      <w:r>
        <w:rPr>
          <w:rFonts w:eastAsia="Times New Roman" w:cs="Times New Roman"/>
          <w:szCs w:val="24"/>
        </w:rPr>
        <w:t xml:space="preserve">ντόπια. Ακούστε </w:t>
      </w:r>
      <w:r w:rsidRPr="00C67031">
        <w:rPr>
          <w:rFonts w:eastAsia="Times New Roman" w:cs="Times New Roman"/>
          <w:szCs w:val="24"/>
        </w:rPr>
        <w:t>πώς τα λένε</w:t>
      </w:r>
      <w:r>
        <w:rPr>
          <w:rFonts w:eastAsia="Times New Roman" w:cs="Times New Roman"/>
          <w:szCs w:val="24"/>
        </w:rPr>
        <w:t>. Τα λένε</w:t>
      </w:r>
      <w:r w:rsidRPr="00C67031">
        <w:rPr>
          <w:rFonts w:eastAsia="Times New Roman" w:cs="Times New Roman"/>
          <w:szCs w:val="24"/>
        </w:rPr>
        <w:t xml:space="preserve"> </w:t>
      </w:r>
      <w:r>
        <w:rPr>
          <w:rFonts w:eastAsia="Times New Roman" w:cs="Times New Roman"/>
          <w:szCs w:val="24"/>
        </w:rPr>
        <w:t>ντόπια.</w:t>
      </w:r>
      <w:r w:rsidRPr="00C67031">
        <w:rPr>
          <w:rFonts w:eastAsia="Times New Roman" w:cs="Times New Roman"/>
          <w:szCs w:val="24"/>
        </w:rPr>
        <w:t xml:space="preserve"> Και οι κάτοικοι λέγονται </w:t>
      </w:r>
      <w:r>
        <w:rPr>
          <w:rFonts w:eastAsia="Times New Roman" w:cs="Times New Roman"/>
          <w:szCs w:val="24"/>
        </w:rPr>
        <w:t>ντόπιοι. Αυτή η π</w:t>
      </w:r>
      <w:r w:rsidRPr="00C67031">
        <w:rPr>
          <w:rFonts w:eastAsia="Times New Roman" w:cs="Times New Roman"/>
          <w:szCs w:val="24"/>
        </w:rPr>
        <w:t>αράταξη</w:t>
      </w:r>
      <w:r>
        <w:rPr>
          <w:rFonts w:eastAsia="Times New Roman" w:cs="Times New Roman"/>
          <w:szCs w:val="24"/>
        </w:rPr>
        <w:t>,</w:t>
      </w:r>
      <w:r w:rsidRPr="00C67031">
        <w:rPr>
          <w:rFonts w:eastAsia="Times New Roman" w:cs="Times New Roman"/>
          <w:szCs w:val="24"/>
        </w:rPr>
        <w:t xml:space="preserve"> που διοικούσε τη χώρα όλα αυτά τα χρόνια</w:t>
      </w:r>
      <w:r>
        <w:rPr>
          <w:rFonts w:eastAsia="Times New Roman" w:cs="Times New Roman"/>
          <w:szCs w:val="24"/>
        </w:rPr>
        <w:t xml:space="preserve">, στέρησε σε </w:t>
      </w:r>
      <w:r w:rsidRPr="00C67031">
        <w:rPr>
          <w:rFonts w:eastAsia="Times New Roman" w:cs="Times New Roman"/>
          <w:szCs w:val="24"/>
        </w:rPr>
        <w:t xml:space="preserve">ανθρώπους που </w:t>
      </w:r>
      <w:r w:rsidRPr="00C67031">
        <w:rPr>
          <w:rFonts w:eastAsia="Times New Roman" w:cs="Times New Roman"/>
          <w:szCs w:val="24"/>
        </w:rPr>
        <w:t>ήταν εκεί</w:t>
      </w:r>
      <w:r>
        <w:rPr>
          <w:rFonts w:eastAsia="Times New Roman" w:cs="Times New Roman"/>
          <w:szCs w:val="24"/>
        </w:rPr>
        <w:t>,</w:t>
      </w:r>
      <w:r w:rsidRPr="00C67031">
        <w:rPr>
          <w:rFonts w:eastAsia="Times New Roman" w:cs="Times New Roman"/>
          <w:szCs w:val="24"/>
        </w:rPr>
        <w:t xml:space="preserve"> να λένε </w:t>
      </w:r>
      <w:r>
        <w:rPr>
          <w:rFonts w:eastAsia="Times New Roman" w:cs="Times New Roman"/>
          <w:szCs w:val="24"/>
        </w:rPr>
        <w:t>«</w:t>
      </w:r>
      <w:r w:rsidRPr="00C67031">
        <w:rPr>
          <w:rFonts w:eastAsia="Times New Roman" w:cs="Times New Roman"/>
          <w:szCs w:val="24"/>
        </w:rPr>
        <w:t>ξέρετε</w:t>
      </w:r>
      <w:r>
        <w:rPr>
          <w:rFonts w:eastAsia="Times New Roman" w:cs="Times New Roman"/>
          <w:szCs w:val="24"/>
        </w:rPr>
        <w:t>,</w:t>
      </w:r>
      <w:r w:rsidRPr="00C67031">
        <w:rPr>
          <w:rFonts w:eastAsia="Times New Roman" w:cs="Times New Roman"/>
          <w:szCs w:val="24"/>
        </w:rPr>
        <w:t xml:space="preserve"> ρε παιδιά</w:t>
      </w:r>
      <w:r>
        <w:rPr>
          <w:rFonts w:eastAsia="Times New Roman" w:cs="Times New Roman"/>
          <w:szCs w:val="24"/>
        </w:rPr>
        <w:t>,</w:t>
      </w:r>
      <w:r w:rsidRPr="00C67031">
        <w:rPr>
          <w:rFonts w:eastAsia="Times New Roman" w:cs="Times New Roman"/>
          <w:szCs w:val="24"/>
        </w:rPr>
        <w:t xml:space="preserve"> εμείς μιλάμε αυτό</w:t>
      </w:r>
      <w:r>
        <w:rPr>
          <w:rFonts w:eastAsia="Times New Roman" w:cs="Times New Roman"/>
          <w:szCs w:val="24"/>
        </w:rPr>
        <w:t>» ή</w:t>
      </w:r>
      <w:r w:rsidRPr="00C67031">
        <w:rPr>
          <w:rFonts w:eastAsia="Times New Roman" w:cs="Times New Roman"/>
          <w:szCs w:val="24"/>
        </w:rPr>
        <w:t xml:space="preserve"> </w:t>
      </w:r>
      <w:r>
        <w:rPr>
          <w:rFonts w:eastAsia="Times New Roman" w:cs="Times New Roman"/>
          <w:szCs w:val="24"/>
        </w:rPr>
        <w:t>«</w:t>
      </w:r>
      <w:r w:rsidRPr="00C67031">
        <w:rPr>
          <w:rFonts w:eastAsia="Times New Roman" w:cs="Times New Roman"/>
          <w:szCs w:val="24"/>
        </w:rPr>
        <w:t>μιλάμε εκείνο</w:t>
      </w:r>
      <w:r>
        <w:rPr>
          <w:rFonts w:eastAsia="Times New Roman" w:cs="Times New Roman"/>
          <w:szCs w:val="24"/>
        </w:rPr>
        <w:t>».</w:t>
      </w:r>
      <w:r w:rsidRPr="00C67031">
        <w:rPr>
          <w:rFonts w:eastAsia="Times New Roman" w:cs="Times New Roman"/>
          <w:szCs w:val="24"/>
        </w:rPr>
        <w:t xml:space="preserve"> </w:t>
      </w:r>
      <w:r>
        <w:rPr>
          <w:rFonts w:eastAsia="Times New Roman" w:cs="Times New Roman"/>
          <w:szCs w:val="24"/>
        </w:rPr>
        <w:t xml:space="preserve">Και </w:t>
      </w:r>
      <w:r w:rsidRPr="00C67031">
        <w:rPr>
          <w:rFonts w:eastAsia="Times New Roman" w:cs="Times New Roman"/>
          <w:szCs w:val="24"/>
        </w:rPr>
        <w:t>μιλάω για Έλληνες</w:t>
      </w:r>
      <w:r>
        <w:rPr>
          <w:rFonts w:eastAsia="Times New Roman" w:cs="Times New Roman"/>
          <w:szCs w:val="24"/>
        </w:rPr>
        <w:t xml:space="preserve">. Δεν </w:t>
      </w:r>
      <w:r w:rsidRPr="00C67031">
        <w:rPr>
          <w:rFonts w:eastAsia="Times New Roman" w:cs="Times New Roman"/>
          <w:szCs w:val="24"/>
        </w:rPr>
        <w:t>νιώθετε μία ευθύνη</w:t>
      </w:r>
      <w:r>
        <w:rPr>
          <w:rFonts w:eastAsia="Times New Roman" w:cs="Times New Roman"/>
          <w:szCs w:val="24"/>
        </w:rPr>
        <w:t>;</w:t>
      </w:r>
      <w:r w:rsidRPr="00C67031">
        <w:rPr>
          <w:rFonts w:eastAsia="Times New Roman" w:cs="Times New Roman"/>
          <w:szCs w:val="24"/>
        </w:rPr>
        <w:t xml:space="preserve"> Θα επανέλθω πάνω σε αυτό</w:t>
      </w:r>
      <w:r>
        <w:rPr>
          <w:rFonts w:eastAsia="Times New Roman" w:cs="Times New Roman"/>
          <w:szCs w:val="24"/>
        </w:rPr>
        <w:t>.</w:t>
      </w:r>
    </w:p>
    <w:p w14:paraId="77C033AD" w14:textId="77777777" w:rsidR="006113A9" w:rsidRDefault="006B6FC4">
      <w:pPr>
        <w:tabs>
          <w:tab w:val="left" w:pos="6168"/>
        </w:tabs>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 xml:space="preserve">Θα σας απαντήσω. </w:t>
      </w:r>
    </w:p>
    <w:p w14:paraId="77C033AE" w14:textId="77777777" w:rsidR="006113A9" w:rsidRDefault="006B6FC4">
      <w:pPr>
        <w:tabs>
          <w:tab w:val="left" w:pos="6168"/>
        </w:tabs>
        <w:spacing w:line="600" w:lineRule="auto"/>
        <w:ind w:firstLine="720"/>
        <w:contextualSpacing/>
        <w:jc w:val="both"/>
        <w:rPr>
          <w:rFonts w:eastAsia="Times New Roman" w:cs="Times New Roman"/>
          <w:szCs w:val="24"/>
        </w:rPr>
      </w:pPr>
      <w:r>
        <w:rPr>
          <w:rFonts w:eastAsia="Times New Roman" w:cs="Times New Roman"/>
          <w:b/>
          <w:szCs w:val="24"/>
        </w:rPr>
        <w:lastRenderedPageBreak/>
        <w:t>ΔΗΜΗΤΡΙΟΣ ΒΙΤΣΑΣ (Υπουργός Μεταναστευτικής Πολιτικής):</w:t>
      </w:r>
      <w:r w:rsidRPr="00C67031">
        <w:rPr>
          <w:rFonts w:eastAsia="Times New Roman" w:cs="Times New Roman"/>
          <w:szCs w:val="24"/>
        </w:rPr>
        <w:t xml:space="preserve"> Εμείς </w:t>
      </w:r>
      <w:r>
        <w:rPr>
          <w:rFonts w:eastAsia="Times New Roman" w:cs="Times New Roman"/>
          <w:szCs w:val="24"/>
        </w:rPr>
        <w:t>-</w:t>
      </w:r>
      <w:r w:rsidRPr="00C67031">
        <w:rPr>
          <w:rFonts w:eastAsia="Times New Roman" w:cs="Times New Roman"/>
          <w:szCs w:val="24"/>
        </w:rPr>
        <w:t xml:space="preserve">αν </w:t>
      </w:r>
      <w:r w:rsidRPr="00C67031">
        <w:rPr>
          <w:rFonts w:eastAsia="Times New Roman" w:cs="Times New Roman"/>
          <w:szCs w:val="24"/>
        </w:rPr>
        <w:t>θέλετε</w:t>
      </w:r>
      <w:r>
        <w:rPr>
          <w:rFonts w:eastAsia="Times New Roman" w:cs="Times New Roman"/>
          <w:szCs w:val="24"/>
        </w:rPr>
        <w:t>-</w:t>
      </w:r>
      <w:r w:rsidRPr="00C67031">
        <w:rPr>
          <w:rFonts w:eastAsia="Times New Roman" w:cs="Times New Roman"/>
          <w:szCs w:val="24"/>
        </w:rPr>
        <w:t xml:space="preserve"> είμαστε καθαροί</w:t>
      </w:r>
      <w:r>
        <w:rPr>
          <w:rFonts w:eastAsia="Times New Roman" w:cs="Times New Roman"/>
          <w:szCs w:val="24"/>
        </w:rPr>
        <w:t>.</w:t>
      </w:r>
      <w:r w:rsidRPr="00C67031">
        <w:rPr>
          <w:rFonts w:eastAsia="Times New Roman" w:cs="Times New Roman"/>
          <w:szCs w:val="24"/>
        </w:rPr>
        <w:t xml:space="preserve"> </w:t>
      </w:r>
      <w:r>
        <w:rPr>
          <w:rFonts w:eastAsia="Times New Roman" w:cs="Times New Roman"/>
          <w:szCs w:val="24"/>
        </w:rPr>
        <w:t>Η θέση μας εκφράστηκε πολύ καθαρά κ</w:t>
      </w:r>
      <w:r w:rsidRPr="00C67031">
        <w:rPr>
          <w:rFonts w:eastAsia="Times New Roman" w:cs="Times New Roman"/>
          <w:szCs w:val="24"/>
        </w:rPr>
        <w:t xml:space="preserve">αι πάρα πολύ έντονα </w:t>
      </w:r>
      <w:r>
        <w:rPr>
          <w:rFonts w:eastAsia="Times New Roman" w:cs="Times New Roman"/>
          <w:szCs w:val="24"/>
        </w:rPr>
        <w:t xml:space="preserve">και στο </w:t>
      </w:r>
      <w:r w:rsidRPr="00C67031">
        <w:rPr>
          <w:rFonts w:eastAsia="Times New Roman" w:cs="Times New Roman"/>
          <w:szCs w:val="24"/>
        </w:rPr>
        <w:t>πρόγραμμα του Συνασπισμού και στο πρόγραμμα του ΣΥΡΙΖΑ</w:t>
      </w:r>
      <w:r>
        <w:rPr>
          <w:rFonts w:eastAsia="Times New Roman" w:cs="Times New Roman"/>
          <w:szCs w:val="24"/>
        </w:rPr>
        <w:t>.</w:t>
      </w:r>
      <w:r w:rsidRPr="00C67031">
        <w:rPr>
          <w:rFonts w:eastAsia="Times New Roman" w:cs="Times New Roman"/>
          <w:szCs w:val="24"/>
        </w:rPr>
        <w:t xml:space="preserve"> </w:t>
      </w:r>
      <w:r>
        <w:rPr>
          <w:rFonts w:eastAsia="Times New Roman" w:cs="Times New Roman"/>
          <w:szCs w:val="24"/>
        </w:rPr>
        <w:t>Απλώς,</w:t>
      </w:r>
      <w:r w:rsidRPr="00C67031">
        <w:rPr>
          <w:rFonts w:eastAsia="Times New Roman" w:cs="Times New Roman"/>
          <w:szCs w:val="24"/>
        </w:rPr>
        <w:t xml:space="preserve"> </w:t>
      </w:r>
      <w:r>
        <w:rPr>
          <w:rFonts w:eastAsia="Times New Roman" w:cs="Times New Roman"/>
          <w:szCs w:val="24"/>
        </w:rPr>
        <w:t>θα αναγνώσω τ</w:t>
      </w:r>
      <w:r w:rsidRPr="00C67031">
        <w:rPr>
          <w:rFonts w:eastAsia="Times New Roman" w:cs="Times New Roman"/>
          <w:szCs w:val="24"/>
        </w:rPr>
        <w:t>ι γράφουμε στο πρόγραμμα</w:t>
      </w:r>
      <w:r>
        <w:rPr>
          <w:rFonts w:eastAsia="Times New Roman" w:cs="Times New Roman"/>
          <w:szCs w:val="24"/>
        </w:rPr>
        <w:t>,</w:t>
      </w:r>
      <w:r w:rsidRPr="00C67031">
        <w:rPr>
          <w:rFonts w:eastAsia="Times New Roman" w:cs="Times New Roman"/>
          <w:szCs w:val="24"/>
        </w:rPr>
        <w:t xml:space="preserve"> στη σελίδα 333</w:t>
      </w:r>
      <w:r>
        <w:rPr>
          <w:rFonts w:eastAsia="Times New Roman" w:cs="Times New Roman"/>
          <w:szCs w:val="24"/>
        </w:rPr>
        <w:t xml:space="preserve"> για το θέμα της Πρώην Γιουγκοσλαβικής Δημοκρατίας τ</w:t>
      </w:r>
      <w:r>
        <w:rPr>
          <w:rFonts w:eastAsia="Times New Roman" w:cs="Times New Roman"/>
          <w:szCs w:val="24"/>
        </w:rPr>
        <w:t xml:space="preserve">ης Μακεδονίας. </w:t>
      </w:r>
    </w:p>
    <w:p w14:paraId="77C033AF" w14:textId="77777777" w:rsidR="006113A9" w:rsidRDefault="006B6FC4">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t>«</w:t>
      </w:r>
      <w:r w:rsidRPr="00C67031">
        <w:rPr>
          <w:rFonts w:eastAsia="Times New Roman" w:cs="Times New Roman"/>
          <w:szCs w:val="24"/>
        </w:rPr>
        <w:t>Λύση σύνθετης ονομασίας με γεωγραφικό προσδιορισμό</w:t>
      </w:r>
      <w:r>
        <w:rPr>
          <w:rFonts w:eastAsia="Times New Roman" w:cs="Times New Roman"/>
          <w:szCs w:val="24"/>
        </w:rPr>
        <w:t>, απομάκρυνση</w:t>
      </w:r>
      <w:r w:rsidRPr="00C67031">
        <w:rPr>
          <w:rFonts w:eastAsia="Times New Roman" w:cs="Times New Roman"/>
          <w:szCs w:val="24"/>
        </w:rPr>
        <w:t xml:space="preserve"> των εθνικιστικών </w:t>
      </w:r>
      <w:r>
        <w:rPr>
          <w:rFonts w:eastAsia="Times New Roman" w:cs="Times New Roman"/>
          <w:szCs w:val="24"/>
        </w:rPr>
        <w:t>εντάσεων και υποστήριξη διαδικασιών πολύμορφης προσέγγιση</w:t>
      </w:r>
      <w:r w:rsidRPr="00C67031">
        <w:rPr>
          <w:rFonts w:eastAsia="Times New Roman" w:cs="Times New Roman"/>
          <w:szCs w:val="24"/>
        </w:rPr>
        <w:t>ς</w:t>
      </w:r>
      <w:r>
        <w:rPr>
          <w:rFonts w:eastAsia="Times New Roman" w:cs="Times New Roman"/>
          <w:szCs w:val="24"/>
        </w:rPr>
        <w:t>,</w:t>
      </w:r>
      <w:r w:rsidRPr="00C67031">
        <w:rPr>
          <w:rFonts w:eastAsia="Times New Roman" w:cs="Times New Roman"/>
          <w:szCs w:val="24"/>
        </w:rPr>
        <w:t xml:space="preserve"> συνεργασίας και οικοδόμηση εμπιστοσύνης με τη γειτονική χώρα</w:t>
      </w:r>
      <w:r>
        <w:rPr>
          <w:rFonts w:eastAsia="Times New Roman" w:cs="Times New Roman"/>
          <w:szCs w:val="24"/>
        </w:rPr>
        <w:t>. Φεβρουάριος 2009». Άρα, έπρεπε να το</w:t>
      </w:r>
      <w:r>
        <w:rPr>
          <w:rFonts w:eastAsia="Times New Roman" w:cs="Times New Roman"/>
          <w:szCs w:val="24"/>
        </w:rPr>
        <w:t xml:space="preserve"> περιμένετε. </w:t>
      </w:r>
      <w:r w:rsidRPr="00C67031">
        <w:rPr>
          <w:rFonts w:eastAsia="Times New Roman" w:cs="Times New Roman"/>
          <w:szCs w:val="24"/>
        </w:rPr>
        <w:t>Από την άλλη μεριά</w:t>
      </w:r>
      <w:r>
        <w:rPr>
          <w:rFonts w:eastAsia="Times New Roman" w:cs="Times New Roman"/>
          <w:szCs w:val="24"/>
        </w:rPr>
        <w:t>, μπορούσε αυτό να γίνει το 2008;</w:t>
      </w:r>
    </w:p>
    <w:p w14:paraId="77C033B0"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Εγώ, ξέρετε, πιστεύω ακράδαντα ότι αν η παρούσα </w:t>
      </w:r>
      <w:r>
        <w:rPr>
          <w:rFonts w:eastAsia="Times New Roman" w:cs="Times New Roman"/>
          <w:szCs w:val="24"/>
        </w:rPr>
        <w:t xml:space="preserve">συμφωνία </w:t>
      </w:r>
      <w:r>
        <w:rPr>
          <w:rFonts w:eastAsia="Times New Roman" w:cs="Times New Roman"/>
          <w:szCs w:val="24"/>
        </w:rPr>
        <w:t>έμπαινε μπρος στην Κυβέρνηση του 2008, θα την υπέγραφε και με τέσσερα χέρια και συγχρόνως εκείνο το διάστημα πιθανά ο κ. Καμμένος να δ</w:t>
      </w:r>
      <w:r>
        <w:rPr>
          <w:rFonts w:eastAsia="Times New Roman" w:cs="Times New Roman"/>
          <w:szCs w:val="24"/>
        </w:rPr>
        <w:t>ιαφωνούσε και να έφευγε από τη Νέα Δημοκρατία. Όμως, αυτό έχει να κάνει και με τις συνιστώσες ιδεών που αποτελούν τα μεγάλα κόμματα.</w:t>
      </w:r>
    </w:p>
    <w:p w14:paraId="77C033B1"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ίδιο πιστεύω ότι θα συνέβαινε ακόμα και με την </w:t>
      </w:r>
      <w:r>
        <w:rPr>
          <w:rFonts w:eastAsia="Times New Roman" w:cs="Times New Roman"/>
          <w:szCs w:val="24"/>
        </w:rPr>
        <w:t xml:space="preserve">κυβέρνηση </w:t>
      </w:r>
      <w:r>
        <w:rPr>
          <w:rFonts w:eastAsia="Times New Roman" w:cs="Times New Roman"/>
          <w:szCs w:val="24"/>
        </w:rPr>
        <w:t xml:space="preserve">Σαμαρά που ή θα την υπέγραφε ή η τότε </w:t>
      </w:r>
      <w:r>
        <w:rPr>
          <w:rFonts w:eastAsia="Times New Roman" w:cs="Times New Roman"/>
          <w:szCs w:val="24"/>
        </w:rPr>
        <w:t xml:space="preserve">κυβέρνηση </w:t>
      </w:r>
      <w:r>
        <w:rPr>
          <w:rFonts w:eastAsia="Times New Roman" w:cs="Times New Roman"/>
          <w:szCs w:val="24"/>
        </w:rPr>
        <w:t xml:space="preserve">θα διαλυόταν. Μπορούσε αυτό να γίνει; Δεν μπορούσε να γίνει τότε, για να συζητήσουμε στα σοβαρά, γιατί υπήρχε μια εθνικιστική </w:t>
      </w:r>
      <w:r>
        <w:rPr>
          <w:rFonts w:eastAsia="Times New Roman" w:cs="Times New Roman"/>
          <w:szCs w:val="24"/>
        </w:rPr>
        <w:t xml:space="preserve">κυβέρνηση </w:t>
      </w:r>
      <w:r>
        <w:rPr>
          <w:rFonts w:eastAsia="Times New Roman" w:cs="Times New Roman"/>
          <w:szCs w:val="24"/>
        </w:rPr>
        <w:t xml:space="preserve">από την άλλη μεριά που είχε κάνει σημαία αυτό που συζητάμε σήμερα εκ του αντιθέτου. </w:t>
      </w:r>
    </w:p>
    <w:p w14:paraId="77C033B2"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Άρα, χρειάστηκε να γίνουν εκλογές σ</w:t>
      </w:r>
      <w:r>
        <w:rPr>
          <w:rFonts w:eastAsia="Times New Roman" w:cs="Times New Roman"/>
          <w:szCs w:val="24"/>
        </w:rPr>
        <w:t xml:space="preserve">ε δύο χώρες, να βγουν δύο νέες κυβερνήσεις για να επιτύχουν ένα προωθητικό κείμενο </w:t>
      </w:r>
      <w:r>
        <w:rPr>
          <w:rFonts w:eastAsia="Times New Roman" w:cs="Times New Roman"/>
          <w:szCs w:val="24"/>
        </w:rPr>
        <w:t xml:space="preserve">συμφωνίας </w:t>
      </w:r>
      <w:r>
        <w:rPr>
          <w:rFonts w:eastAsia="Times New Roman" w:cs="Times New Roman"/>
          <w:szCs w:val="24"/>
        </w:rPr>
        <w:t>που λύνει ένα σημαντικό εκκρεμές ζήτημα δεκαετιών και προάγει την ειρήνη, τη σταθερότητα, τη συνεργασία και τη συνανάπτυξη στα Βαλκάνια.</w:t>
      </w:r>
    </w:p>
    <w:p w14:paraId="77C033B3"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Και η Αντιπολίτευση ψάχνει</w:t>
      </w:r>
      <w:r>
        <w:rPr>
          <w:rFonts w:eastAsia="Times New Roman" w:cs="Times New Roman"/>
          <w:szCs w:val="24"/>
        </w:rPr>
        <w:t xml:space="preserve"> και ψάχνεται. Ψάχνει δήθεν επιχειρήματα, αλλάζει θέσεις ή δεν έχει θέση για να μην ψηφίσει τη </w:t>
      </w:r>
      <w:r>
        <w:rPr>
          <w:rFonts w:eastAsia="Times New Roman" w:cs="Times New Roman"/>
          <w:szCs w:val="24"/>
        </w:rPr>
        <w:t>συμφωνία</w:t>
      </w:r>
      <w:r>
        <w:rPr>
          <w:rFonts w:eastAsia="Times New Roman" w:cs="Times New Roman"/>
          <w:szCs w:val="24"/>
        </w:rPr>
        <w:t xml:space="preserve">. Ψάχνεται στη ρίζα του μετεμφυλιακού κράτους για να βρει μια ιστορικότητα της σημερινής της στάσης. Και όμως, το 1946 που η Γιουγκοσλαβία μετονομάστηκε </w:t>
      </w:r>
      <w:r>
        <w:rPr>
          <w:rFonts w:eastAsia="Times New Roman" w:cs="Times New Roman"/>
          <w:szCs w:val="24"/>
        </w:rPr>
        <w:t xml:space="preserve">σε Ομοσπονδιακή Λαϊκή Δημοκρατία της Γιουγκοσλαβίας και πολύ περισσότερο το 1963, που πάλι μετονομάστηκε σε Σοσιαλιστική Δημοκρατία της </w:t>
      </w:r>
      <w:r>
        <w:rPr>
          <w:rFonts w:eastAsia="Times New Roman" w:cs="Times New Roman"/>
          <w:szCs w:val="24"/>
        </w:rPr>
        <w:lastRenderedPageBreak/>
        <w:t>Γιουγκοσλαβίας και αποτελούνταν από σοσιαλιστικές δημοκρατίες: πρώτον, της Βοσνίας-Ερζεγοβίνης, όπως λέγεται το σημερινό</w:t>
      </w:r>
      <w:r>
        <w:rPr>
          <w:rFonts w:eastAsia="Times New Roman" w:cs="Times New Roman"/>
          <w:szCs w:val="24"/>
        </w:rPr>
        <w:t xml:space="preserve"> κράτος, δεύτερον, της Κροατίας, τρίτον, του Μαυροβουνίου, τέταρτον, της Σλοβενίας, πέμπτον, της Σερβίας και έκτον, της Μακεδονίας, τίποτα, τσιμουδιά. </w:t>
      </w:r>
    </w:p>
    <w:p w14:paraId="77C033B4"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Ένας αρθρογράφος έγραψε τριάντα πέντε άρθρα την </w:t>
      </w:r>
      <w:r w:rsidRPr="00D512A2">
        <w:rPr>
          <w:rFonts w:eastAsia="Times New Roman" w:cs="Times New Roman"/>
          <w:szCs w:val="24"/>
        </w:rPr>
        <w:t>περίοδο 1946-1948</w:t>
      </w:r>
      <w:r>
        <w:rPr>
          <w:rFonts w:eastAsia="Times New Roman" w:cs="Times New Roman"/>
          <w:szCs w:val="24"/>
        </w:rPr>
        <w:t>, ο Παπακωνσταντίνου, και κα</w:t>
      </w:r>
      <w:r>
        <w:rPr>
          <w:rFonts w:eastAsia="Times New Roman" w:cs="Times New Roman"/>
          <w:szCs w:val="24"/>
        </w:rPr>
        <w:t>μ</w:t>
      </w:r>
      <w:r>
        <w:rPr>
          <w:rFonts w:eastAsia="Times New Roman" w:cs="Times New Roman"/>
          <w:szCs w:val="24"/>
        </w:rPr>
        <w:t xml:space="preserve">μία </w:t>
      </w:r>
      <w:r>
        <w:rPr>
          <w:rFonts w:eastAsia="Times New Roman" w:cs="Times New Roman"/>
          <w:szCs w:val="24"/>
        </w:rPr>
        <w:t>κυβέρν</w:t>
      </w:r>
      <w:r>
        <w:rPr>
          <w:rFonts w:eastAsia="Times New Roman" w:cs="Times New Roman"/>
          <w:szCs w:val="24"/>
        </w:rPr>
        <w:t>ηση</w:t>
      </w:r>
      <w:r>
        <w:rPr>
          <w:rFonts w:eastAsia="Times New Roman" w:cs="Times New Roman"/>
          <w:szCs w:val="24"/>
        </w:rPr>
        <w:t xml:space="preserve">, η Κυβέρνηση δεν αντέδρασε. Δεν είναι ψέματα. Γιατί αντιμετωπίσατε τότε το θέμα στη βάση των πλάνων διεθνών δυτικών υπερδυνάμεων; </w:t>
      </w:r>
    </w:p>
    <w:p w14:paraId="77C033B5"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Σήμερα η γνώμη μου είναι ότι υποτάσσετε τη δική σας θέση στα δικά σας πολιτικά πλάνα, που είναι να πέσει η Κυβέρνηση ΣΥΡΙ</w:t>
      </w:r>
      <w:r>
        <w:rPr>
          <w:rFonts w:eastAsia="Times New Roman" w:cs="Times New Roman"/>
          <w:szCs w:val="24"/>
        </w:rPr>
        <w:t xml:space="preserve">ΖΑ. Φτάσατε κάτω απ’ αυτόν τον στόχο να περιθωριοποιείτε μείζονα θέματα εξωτερικής πολιτικής ή αλλιώς εθνικά θέματα. </w:t>
      </w:r>
    </w:p>
    <w:p w14:paraId="77C033B6"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Δεν αντιλέγω ότι κάποιοι από εσάς –άλλωστε, το φώναξαν- είναι κάτω από το σύνθημα «Η Μακεδονία είναι μία και είναι ελληνική». Η Μακεδονία </w:t>
      </w:r>
      <w:r>
        <w:rPr>
          <w:rFonts w:eastAsia="Times New Roman" w:cs="Times New Roman"/>
          <w:szCs w:val="24"/>
        </w:rPr>
        <w:t xml:space="preserve">του Πιρίν είναι ελληνική; Και το νότιο </w:t>
      </w:r>
      <w:r>
        <w:rPr>
          <w:rFonts w:eastAsia="Times New Roman" w:cs="Times New Roman"/>
          <w:szCs w:val="24"/>
        </w:rPr>
        <w:lastRenderedPageBreak/>
        <w:t xml:space="preserve">τμήμα της Γιουγκοσλαβίας ελληνικό είναι; Θα πω μετά αν πάμε σε μια τέτοια λογική, τι πρόκειται να γίνει. </w:t>
      </w:r>
    </w:p>
    <w:p w14:paraId="77C033B7" w14:textId="77777777" w:rsidR="006113A9" w:rsidRDefault="006B6FC4">
      <w:pPr>
        <w:tabs>
          <w:tab w:val="left" w:pos="1134"/>
        </w:tabs>
        <w:spacing w:line="600" w:lineRule="auto"/>
        <w:ind w:firstLine="720"/>
        <w:contextualSpacing/>
        <w:jc w:val="both"/>
        <w:rPr>
          <w:rFonts w:eastAsia="Times New Roman" w:cs="Times New Roman"/>
          <w:szCs w:val="24"/>
        </w:rPr>
      </w:pPr>
      <w:r w:rsidRPr="009A65EF">
        <w:rPr>
          <w:rFonts w:eastAsia="Times New Roman" w:cs="Times New Roman"/>
          <w:szCs w:val="24"/>
        </w:rPr>
        <w:t>(Στο σημείο αυτό κτυπάει το κουδούνι λήξεως του χρ</w:t>
      </w:r>
      <w:r>
        <w:rPr>
          <w:rFonts w:eastAsia="Times New Roman" w:cs="Times New Roman"/>
          <w:szCs w:val="24"/>
        </w:rPr>
        <w:t>όνου ομιλίας του κυρίου Υπουργού</w:t>
      </w:r>
      <w:r w:rsidRPr="009A65EF">
        <w:rPr>
          <w:rFonts w:eastAsia="Times New Roman" w:cs="Times New Roman"/>
          <w:szCs w:val="24"/>
        </w:rPr>
        <w:t>)</w:t>
      </w:r>
    </w:p>
    <w:p w14:paraId="77C033B8"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Χρειάζεται, όμως, να </w:t>
      </w:r>
      <w:r>
        <w:rPr>
          <w:rFonts w:eastAsia="Times New Roman" w:cs="Times New Roman"/>
          <w:szCs w:val="24"/>
        </w:rPr>
        <w:t>αναρωτηθείτε στο κάτω-κάτω της γραφής το εξής: Το 2019 θα γίνουν εκλογές. Τι θα γίνει αν τις χάσετε, έτσι όπως εγώ πιστεύω; Τι θα λέτε μετά;</w:t>
      </w:r>
    </w:p>
    <w:p w14:paraId="77C033B9"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ΚΩΝΣΤΑΝΤΙΝΟΣ ΤΑΣΟΥΛΑΣ:</w:t>
      </w:r>
      <w:r>
        <w:rPr>
          <w:rFonts w:eastAsia="Times New Roman" w:cs="Times New Roman"/>
          <w:szCs w:val="24"/>
        </w:rPr>
        <w:t xml:space="preserve"> Σε ποιους μιλάτε; Στους δικούς σας; </w:t>
      </w:r>
    </w:p>
    <w:p w14:paraId="77C033BA" w14:textId="77777777" w:rsidR="006113A9" w:rsidRDefault="006B6FC4">
      <w:pPr>
        <w:spacing w:line="600" w:lineRule="auto"/>
        <w:ind w:firstLine="720"/>
        <w:contextualSpacing/>
        <w:jc w:val="both"/>
        <w:rPr>
          <w:rFonts w:eastAsia="Times New Roman" w:cs="Times New Roman"/>
          <w:szCs w:val="24"/>
        </w:rPr>
      </w:pPr>
      <w:r w:rsidRPr="00F04B2D">
        <w:rPr>
          <w:rFonts w:eastAsia="Times New Roman" w:cs="Times New Roman"/>
          <w:b/>
          <w:szCs w:val="24"/>
        </w:rPr>
        <w:t>ΔΗΜΗΤΡΙΟΣ ΒΙΤΣΑΣ (Υπουργός Μεταναστευτικής Πολιτικής):</w:t>
      </w:r>
      <w:r>
        <w:rPr>
          <w:rFonts w:eastAsia="Times New Roman" w:cs="Times New Roman"/>
          <w:szCs w:val="24"/>
        </w:rPr>
        <w:t xml:space="preserve"> </w:t>
      </w:r>
      <w:r>
        <w:rPr>
          <w:rFonts w:eastAsia="Times New Roman" w:cs="Times New Roman"/>
          <w:szCs w:val="24"/>
        </w:rPr>
        <w:t xml:space="preserve">Σε σας. </w:t>
      </w:r>
    </w:p>
    <w:p w14:paraId="77C033BB"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Κύριε Τασούλα, μάλιστα, ειδικά σε εσάς. </w:t>
      </w:r>
    </w:p>
    <w:p w14:paraId="77C033BC"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Όμως, η τακτική σας και η θέση η δική σας, αλλά και της σημερινής ΔΗΣΥ έχει ευθύνη για άλλη μια τεράστια επίπτωση, που τη θεωρώ ακόμη πιο σημαντική. Με τις παλινωδίες σας, με τη μη θέση σας, δημιουργείτε χώ</w:t>
      </w:r>
      <w:r>
        <w:rPr>
          <w:rFonts w:eastAsia="Times New Roman" w:cs="Times New Roman"/>
          <w:szCs w:val="24"/>
        </w:rPr>
        <w:t xml:space="preserve">ρο για να δράσουν οι εθνικιστικές δυνάμεις. Δεν είναι το θέμα πόσοι ήταν οι καλοί, αν ήταν τριάντα, αν ήταν πεντακόσιοι αυτοί που πήγαν και κατέλαβαν τη </w:t>
      </w:r>
      <w:r>
        <w:rPr>
          <w:rFonts w:eastAsia="Times New Roman" w:cs="Times New Roman"/>
          <w:szCs w:val="24"/>
        </w:rPr>
        <w:lastRenderedPageBreak/>
        <w:t xml:space="preserve">Βουλή. Βρήκαν χώρο για να δράσουν. Αυτό είναι το βασικό ζήτημα. </w:t>
      </w:r>
    </w:p>
    <w:p w14:paraId="77C033BD"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Μη δεχόμενοι τη ρηματική διακοίνωση, κ</w:t>
      </w:r>
      <w:r>
        <w:rPr>
          <w:rFonts w:eastAsia="Times New Roman" w:cs="Times New Roman"/>
          <w:szCs w:val="24"/>
        </w:rPr>
        <w:t>άνοντας τη δική σας μετάφραση στα περί λαού και γλώσσας, πλαγίως στην ουσία λέτε αυτά που οι εθνικιστικές δυνάμεις λένε ευθέως. Ποιος θα κερδίσει; Αυτός που λέει πλαγίως ή αυτός που μιλάει ευθέως, δηλαδή ότι εμείς, η Ελλάδα, οι Έλληνες απαγορεύουμε στους π</w:t>
      </w:r>
      <w:r>
        <w:rPr>
          <w:rFonts w:eastAsia="Times New Roman" w:cs="Times New Roman"/>
          <w:szCs w:val="24"/>
        </w:rPr>
        <w:t>άντες να χρησιμοποιούν τους όρους ««Μακεδονία»,</w:t>
      </w:r>
      <w:r w:rsidRPr="007C6731">
        <w:rPr>
          <w:rFonts w:eastAsia="Times New Roman" w:cs="Times New Roman"/>
          <w:szCs w:val="24"/>
        </w:rPr>
        <w:t xml:space="preserve"> </w:t>
      </w:r>
      <w:r>
        <w:rPr>
          <w:rFonts w:eastAsia="Times New Roman" w:cs="Times New Roman"/>
          <w:szCs w:val="24"/>
        </w:rPr>
        <w:t>«μακεδονικός» κ</w:t>
      </w:r>
      <w:r>
        <w:rPr>
          <w:rFonts w:eastAsia="Times New Roman" w:cs="Times New Roman"/>
          <w:szCs w:val="24"/>
        </w:rPr>
        <w:t>.</w:t>
      </w:r>
      <w:r>
        <w:rPr>
          <w:rFonts w:eastAsia="Times New Roman" w:cs="Times New Roman"/>
          <w:szCs w:val="24"/>
        </w:rPr>
        <w:t xml:space="preserve">λπ., ακόμη και ως συνθετικό. </w:t>
      </w:r>
    </w:p>
    <w:p w14:paraId="77C033BE"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Αυτή είναι η επικινδυνότητα της τακτικής σας. Αυτή η τακτική δημιουργεί από σύγχυση έως αντίδραση σε πολίτες που διαβάζουν επικεφαλίδες, δεν βαθαίνουν, δεν ξέρουν</w:t>
      </w:r>
      <w:r>
        <w:rPr>
          <w:rFonts w:eastAsia="Times New Roman" w:cs="Times New Roman"/>
          <w:szCs w:val="24"/>
        </w:rPr>
        <w:t xml:space="preserve"> καλά.</w:t>
      </w:r>
    </w:p>
    <w:p w14:paraId="77C033BF"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Άκουγα στην τηλεόραση, δεν ξέρω πόσοι το είδατε…</w:t>
      </w:r>
    </w:p>
    <w:p w14:paraId="77C033C0" w14:textId="77777777" w:rsidR="006113A9" w:rsidRDefault="006B6FC4">
      <w:pPr>
        <w:spacing w:line="600" w:lineRule="auto"/>
        <w:ind w:firstLine="720"/>
        <w:contextualSpacing/>
        <w:jc w:val="both"/>
        <w:rPr>
          <w:rFonts w:eastAsia="Times New Roman" w:cs="Times New Roman"/>
          <w:szCs w:val="24"/>
        </w:rPr>
      </w:pPr>
      <w:r w:rsidRPr="00E26433">
        <w:rPr>
          <w:rFonts w:eastAsia="Times New Roman" w:cs="Times New Roman"/>
          <w:b/>
          <w:szCs w:val="24"/>
        </w:rPr>
        <w:t>ΠΡΟΕΔΡΕΥΩΝ (Αναστάσιος Κουράκης):</w:t>
      </w:r>
      <w:r>
        <w:rPr>
          <w:rFonts w:eastAsia="Times New Roman" w:cs="Times New Roman"/>
          <w:szCs w:val="24"/>
        </w:rPr>
        <w:t xml:space="preserve"> Και σας παρακαλώ, ολοκληρώστε με αυτό, κύριε Υπουργέ.</w:t>
      </w:r>
    </w:p>
    <w:p w14:paraId="77C033C1" w14:textId="77777777" w:rsidR="006113A9" w:rsidRDefault="006B6FC4">
      <w:pPr>
        <w:spacing w:line="600" w:lineRule="auto"/>
        <w:ind w:firstLine="720"/>
        <w:contextualSpacing/>
        <w:jc w:val="both"/>
        <w:rPr>
          <w:rFonts w:eastAsia="Times New Roman" w:cs="Times New Roman"/>
          <w:szCs w:val="24"/>
        </w:rPr>
      </w:pPr>
      <w:r w:rsidRPr="00F04B2D">
        <w:rPr>
          <w:rFonts w:eastAsia="Times New Roman" w:cs="Times New Roman"/>
          <w:b/>
          <w:szCs w:val="24"/>
        </w:rPr>
        <w:t>ΔΗΜΗΤΡΙΟΣ ΒΙΤΣΑΣ (Υπουργός Μεταναστευτικής Πολιτικής):</w:t>
      </w:r>
      <w:r>
        <w:rPr>
          <w:rFonts w:eastAsia="Times New Roman" w:cs="Times New Roman"/>
          <w:szCs w:val="24"/>
        </w:rPr>
        <w:t xml:space="preserve"> Κύριε Πρόεδρε, θα χρειαστώ ένα λεπτό ακόμη.</w:t>
      </w:r>
    </w:p>
    <w:p w14:paraId="77C033C2"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Άκουγα στην τ</w:t>
      </w:r>
      <w:r>
        <w:rPr>
          <w:rFonts w:eastAsia="Times New Roman" w:cs="Times New Roman"/>
          <w:szCs w:val="24"/>
        </w:rPr>
        <w:t xml:space="preserve">ηλεόραση τον Πέτρο Γαλακτόπουλο να λέει ότι πουλάμε την ιστορία μας. Δεν ξέρει; Δεν του είπαν; Συνειδητά </w:t>
      </w:r>
      <w:r>
        <w:rPr>
          <w:rFonts w:eastAsia="Times New Roman" w:cs="Times New Roman"/>
          <w:szCs w:val="24"/>
        </w:rPr>
        <w:lastRenderedPageBreak/>
        <w:t xml:space="preserve">διαστρέφει; Δεν πιστεύω το τελευταίο, γιατί η </w:t>
      </w:r>
      <w:r>
        <w:rPr>
          <w:rFonts w:eastAsia="Times New Roman" w:cs="Times New Roman"/>
          <w:szCs w:val="24"/>
        </w:rPr>
        <w:t xml:space="preserve">συμφωνία </w:t>
      </w:r>
      <w:r>
        <w:rPr>
          <w:rFonts w:eastAsia="Times New Roman" w:cs="Times New Roman"/>
          <w:szCs w:val="24"/>
        </w:rPr>
        <w:t>ομολογεί πως η ιστορία της αρχαίας Μακεδονίας, ο πολιτισμός της, το αποτύπωμά της στην πανανθρώπ</w:t>
      </w:r>
      <w:r>
        <w:rPr>
          <w:rFonts w:eastAsia="Times New Roman" w:cs="Times New Roman"/>
          <w:szCs w:val="24"/>
        </w:rPr>
        <w:t>ινη ιστορία είναι καθαρά ελληνική ιστορία, πολιτισμός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77C033C3"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Το ομολογούν και οι γείτονες. Όλοι οι γείτονες; Όχι. Οι εθνικιστές της «Βόρειας Μακεδονίας» αντιδρούν και να, το θαύμα! Η Αντιπολίτευση σε Ελλάδα και Βόρεια Μακεδονία έχουν ακριβώς τα ίδια επιχειρήματα, κατηγορούν για τα ίδια τις κυβερνήσεις τους, όμως ο ε</w:t>
      </w:r>
      <w:r>
        <w:rPr>
          <w:rFonts w:eastAsia="Times New Roman" w:cs="Times New Roman"/>
          <w:szCs w:val="24"/>
        </w:rPr>
        <w:t xml:space="preserve">θνικισμός ενάντια σε εθνικισμό συνήθως σημαίνει πόλεμο. Και ας προσέξετε πολύ, και οι </w:t>
      </w:r>
      <w:r>
        <w:rPr>
          <w:rFonts w:eastAsia="Times New Roman" w:cs="Times New Roman"/>
          <w:szCs w:val="24"/>
        </w:rPr>
        <w:t xml:space="preserve">κεντροαριστεροί </w:t>
      </w:r>
      <w:r>
        <w:rPr>
          <w:rFonts w:eastAsia="Times New Roman" w:cs="Times New Roman"/>
          <w:szCs w:val="24"/>
        </w:rPr>
        <w:t xml:space="preserve">και οι </w:t>
      </w:r>
      <w:r>
        <w:rPr>
          <w:rFonts w:eastAsia="Times New Roman" w:cs="Times New Roman"/>
          <w:szCs w:val="24"/>
        </w:rPr>
        <w:t xml:space="preserve">κεντροδεξιοί </w:t>
      </w:r>
      <w:r>
        <w:rPr>
          <w:rFonts w:eastAsia="Times New Roman" w:cs="Times New Roman"/>
          <w:szCs w:val="24"/>
        </w:rPr>
        <w:t>και οι αριστεροί και οι κομμουνιστές. Θα βρεθείτε να πολεμάτε τον λεγόμενο «μακεδονικό εθνικισμό του Γκρουέφσκι» μαζί με τον Άνθιμο κα</w:t>
      </w:r>
      <w:r>
        <w:rPr>
          <w:rFonts w:eastAsia="Times New Roman" w:cs="Times New Roman"/>
          <w:szCs w:val="24"/>
        </w:rPr>
        <w:t>ι τις εθνικιστικές δυνάμεις.</w:t>
      </w:r>
    </w:p>
    <w:p w14:paraId="77C033C4"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Καταλαβαίνω την προσπάθεια που κάνει το ΚΚΕ να γίνει αποδεκτό από τον ψευδοαποκαλούμενο «εθνικό κορμό». Όμως, οφείλω να θυμίσω το εξής: «Η αδυσώπητη πάλη ενάντια στον εθνικισμό μέσα στην εργατική τάξη και η εθνική αυτοδιάθεση ε</w:t>
      </w:r>
      <w:r>
        <w:rPr>
          <w:rFonts w:eastAsia="Times New Roman" w:cs="Times New Roman"/>
          <w:szCs w:val="24"/>
        </w:rPr>
        <w:t>ί</w:t>
      </w:r>
      <w:r>
        <w:rPr>
          <w:rFonts w:eastAsia="Times New Roman" w:cs="Times New Roman"/>
          <w:szCs w:val="24"/>
        </w:rPr>
        <w:lastRenderedPageBreak/>
        <w:t xml:space="preserve">ναι άρρηκτα δεμένα με την επαναστατική πάλη για τον σοσιαλισμό», Λένιν, «Θέσεις για το </w:t>
      </w:r>
      <w:r>
        <w:rPr>
          <w:rFonts w:eastAsia="Times New Roman" w:cs="Times New Roman"/>
          <w:szCs w:val="24"/>
        </w:rPr>
        <w:t xml:space="preserve">εθνικό </w:t>
      </w:r>
      <w:r>
        <w:rPr>
          <w:rFonts w:eastAsia="Times New Roman" w:cs="Times New Roman"/>
          <w:szCs w:val="24"/>
        </w:rPr>
        <w:t xml:space="preserve">και </w:t>
      </w:r>
      <w:r>
        <w:rPr>
          <w:rFonts w:eastAsia="Times New Roman" w:cs="Times New Roman"/>
          <w:szCs w:val="24"/>
        </w:rPr>
        <w:t>εποικιακό ζήτημα</w:t>
      </w:r>
      <w:r>
        <w:rPr>
          <w:rFonts w:eastAsia="Times New Roman" w:cs="Times New Roman"/>
          <w:szCs w:val="24"/>
        </w:rPr>
        <w:t>», Δεύτερο Συνέδριο της Τρίτης Διεθνούς.</w:t>
      </w:r>
    </w:p>
    <w:p w14:paraId="77C033C5"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Πατώντας πάνω σε αυτό, το ΚΚΕ έσωσε μαζί με άλλες δυνάμεις της Αριστεράς το 1992 την τιμή της Αριστε</w:t>
      </w:r>
      <w:r>
        <w:rPr>
          <w:rFonts w:eastAsia="Times New Roman" w:cs="Times New Roman"/>
          <w:szCs w:val="24"/>
        </w:rPr>
        <w:t xml:space="preserve">ράς. Τώρα τι κάνετε; Λέτε πως η </w:t>
      </w:r>
      <w:r>
        <w:rPr>
          <w:rFonts w:eastAsia="Times New Roman" w:cs="Times New Roman"/>
          <w:szCs w:val="24"/>
        </w:rPr>
        <w:t>συμφωνία</w:t>
      </w:r>
      <w:r>
        <w:rPr>
          <w:rFonts w:eastAsia="Times New Roman" w:cs="Times New Roman"/>
          <w:szCs w:val="24"/>
        </w:rPr>
        <w:t>, αλλά και το δικαίωμα του αυτοπροσδιορισμού του γειτονικού λαού είναι ενάντια -που αυτό το δικαίωμα βγαίνει μέσα από το «Βόρεια Μακεδονία», γιατί έκαναν συμφωνία, και το λέω για να μην παρεξηγηθώ- στο εργατικό κίνημ</w:t>
      </w:r>
      <w:r>
        <w:rPr>
          <w:rFonts w:eastAsia="Times New Roman" w:cs="Times New Roman"/>
          <w:szCs w:val="24"/>
        </w:rPr>
        <w:t xml:space="preserve">α της χώρας μας και των Βαλκανίων, επειδή είναι εισιτήριο για την είσοδο της χώρας στο ΝΑΤΟ και την Ευρωπαϊκή Ένωση. </w:t>
      </w:r>
    </w:p>
    <w:p w14:paraId="77C033C6"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Άκουσα τον κ. Γκιόκα στην </w:t>
      </w:r>
      <w:r>
        <w:rPr>
          <w:rFonts w:eastAsia="Times New Roman" w:cs="Times New Roman"/>
          <w:szCs w:val="24"/>
        </w:rPr>
        <w:t>επιτροπή</w:t>
      </w:r>
      <w:r>
        <w:rPr>
          <w:rFonts w:eastAsia="Times New Roman" w:cs="Times New Roman"/>
          <w:szCs w:val="24"/>
        </w:rPr>
        <w:t xml:space="preserve">. Πρώτον, λέτε ανακρίβειες, γιατί θα μπορούσε να μπει στο ΝΑΤΟ ως </w:t>
      </w:r>
      <w:r>
        <w:rPr>
          <w:rFonts w:eastAsia="Times New Roman" w:cs="Times New Roman"/>
          <w:szCs w:val="24"/>
          <w:lang w:val="en-US"/>
        </w:rPr>
        <w:t>FYROM</w:t>
      </w:r>
      <w:r>
        <w:rPr>
          <w:rFonts w:eastAsia="Times New Roman" w:cs="Times New Roman"/>
          <w:szCs w:val="24"/>
        </w:rPr>
        <w:t xml:space="preserve"> -και το ξέρετε αυτό- και δεύτερο</w:t>
      </w:r>
      <w:r>
        <w:rPr>
          <w:rFonts w:eastAsia="Times New Roman" w:cs="Times New Roman"/>
          <w:szCs w:val="24"/>
        </w:rPr>
        <w:t>ν, ξεχνάτε στην όλη επαναστατική πάλη την κίνηση της ιστορίας, τις ταξικές συγκρούσεις και τα καθήκοντα του αντίστοιχου κόμματος στη δική του χώρα.</w:t>
      </w:r>
    </w:p>
    <w:p w14:paraId="77C033C7"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το τέλος της περιόδου των μνημονίων και η Συμφωνία των Πρεσπών δημιουργούν ένα</w:t>
      </w:r>
      <w:r>
        <w:rPr>
          <w:rFonts w:eastAsia="Times New Roman" w:cs="Times New Roman"/>
          <w:szCs w:val="24"/>
        </w:rPr>
        <w:t xml:space="preserve"> νέο πολιτικό και κοινωνικό πλαίσιο. Ήδη, η Κυβέρνηση έχει δείξει τι </w:t>
      </w:r>
      <w:r>
        <w:rPr>
          <w:rFonts w:eastAsia="Times New Roman" w:cs="Times New Roman"/>
          <w:szCs w:val="24"/>
        </w:rPr>
        <w:lastRenderedPageBreak/>
        <w:t>σκέφτεται και πού πάει. Στα βασικά έχει μπει διαχωριστική γραμμή. Από τη μια μεριά ο αστερισμός της προόδου και από την άλλη μεριά ο αστερισμός της συντήρησης με τις ακροδεξιές συνιστώσες</w:t>
      </w:r>
      <w:r>
        <w:rPr>
          <w:rFonts w:eastAsia="Times New Roman" w:cs="Times New Roman"/>
          <w:szCs w:val="24"/>
        </w:rPr>
        <w:t xml:space="preserve"> της. </w:t>
      </w:r>
    </w:p>
    <w:p w14:paraId="77C033C8"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Κάθε πολιτικό κόμμα, κάθε πολιτικό στέλεχος πάνω σε αυτό και με τις δικές του θέσεις και κριτική διαλέγει πλευρά. Όμως, σε κάθε περίπτωση ό,τι δεν συμβεί ανάμεσα στις πολιτικές δυνάμεις, θα το επιβάλει η ίδια η κοινωνία.</w:t>
      </w:r>
    </w:p>
    <w:p w14:paraId="77C033C9"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77C033CA" w14:textId="77777777" w:rsidR="006113A9" w:rsidRDefault="006B6FC4">
      <w:pPr>
        <w:spacing w:line="600" w:lineRule="auto"/>
        <w:ind w:firstLine="720"/>
        <w:contextualSpacing/>
        <w:jc w:val="center"/>
        <w:rPr>
          <w:rFonts w:eastAsia="Times New Roman" w:cs="Times New Roman"/>
          <w:szCs w:val="24"/>
        </w:rPr>
      </w:pPr>
      <w:r>
        <w:rPr>
          <w:rFonts w:eastAsia="Times New Roman" w:cs="Times New Roman"/>
          <w:szCs w:val="24"/>
        </w:rPr>
        <w:t>(Χειροκρ</w:t>
      </w:r>
      <w:r>
        <w:rPr>
          <w:rFonts w:eastAsia="Times New Roman" w:cs="Times New Roman"/>
          <w:szCs w:val="24"/>
        </w:rPr>
        <w:t>οτήματα από την πτέρυγα του ΣΥΡΙΖΑ)</w:t>
      </w:r>
    </w:p>
    <w:p w14:paraId="77C033CB"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Κύριε Πρόεδρε, μπορώ να έχω τον λόγο;</w:t>
      </w:r>
    </w:p>
    <w:p w14:paraId="77C033CC" w14:textId="77777777" w:rsidR="006113A9" w:rsidRDefault="006B6FC4">
      <w:pPr>
        <w:spacing w:line="600" w:lineRule="auto"/>
        <w:ind w:firstLine="720"/>
        <w:contextualSpacing/>
        <w:jc w:val="both"/>
        <w:rPr>
          <w:rFonts w:eastAsia="Times New Roman" w:cs="Times New Roman"/>
          <w:szCs w:val="24"/>
        </w:rPr>
      </w:pPr>
      <w:r w:rsidRPr="00E26433">
        <w:rPr>
          <w:rFonts w:eastAsia="Times New Roman" w:cs="Times New Roman"/>
          <w:b/>
          <w:szCs w:val="24"/>
        </w:rPr>
        <w:t>ΠΡΟΕΔΡΕΥΩΝ (Αναστάσιος Κουράκης):</w:t>
      </w:r>
      <w:r>
        <w:rPr>
          <w:rFonts w:eastAsia="Times New Roman" w:cs="Times New Roman"/>
          <w:szCs w:val="24"/>
        </w:rPr>
        <w:t xml:space="preserve"> Κύριε συνάδελφε, δεν είπε κάτι. Ήταν ρητορική η ερώτηση. Δεν έχετε τον λόγο.</w:t>
      </w:r>
    </w:p>
    <w:p w14:paraId="77C033CD" w14:textId="77777777" w:rsidR="006113A9" w:rsidRDefault="006B6FC4">
      <w:pPr>
        <w:spacing w:line="600" w:lineRule="auto"/>
        <w:ind w:firstLine="720"/>
        <w:contextualSpacing/>
        <w:jc w:val="both"/>
        <w:rPr>
          <w:rFonts w:eastAsia="Times New Roman" w:cs="Times New Roman"/>
          <w:szCs w:val="24"/>
        </w:rPr>
      </w:pPr>
      <w:r w:rsidRPr="00DF2711">
        <w:rPr>
          <w:rFonts w:eastAsia="Times New Roman" w:cs="Times New Roman"/>
          <w:b/>
          <w:szCs w:val="24"/>
        </w:rPr>
        <w:t>ΑΡΙΣΤΕΙΔΗΣ ΦΩΚΑΣ:</w:t>
      </w:r>
      <w:r>
        <w:rPr>
          <w:rFonts w:eastAsia="Times New Roman" w:cs="Times New Roman"/>
          <w:szCs w:val="24"/>
        </w:rPr>
        <w:t xml:space="preserve"> Κύριε Πρόεδρε, θα ήθελα τον λό</w:t>
      </w:r>
      <w:r>
        <w:rPr>
          <w:rFonts w:eastAsia="Times New Roman" w:cs="Times New Roman"/>
          <w:szCs w:val="24"/>
        </w:rPr>
        <w:t>γο…</w:t>
      </w:r>
    </w:p>
    <w:p w14:paraId="77C033CE" w14:textId="77777777" w:rsidR="006113A9" w:rsidRDefault="006B6FC4">
      <w:pPr>
        <w:spacing w:line="600" w:lineRule="auto"/>
        <w:ind w:firstLine="720"/>
        <w:contextualSpacing/>
        <w:jc w:val="both"/>
        <w:rPr>
          <w:rFonts w:eastAsia="Times New Roman" w:cs="Times New Roman"/>
          <w:szCs w:val="24"/>
        </w:rPr>
      </w:pPr>
      <w:r w:rsidRPr="00F04B2D">
        <w:rPr>
          <w:rFonts w:eastAsia="Times New Roman" w:cs="Times New Roman"/>
          <w:b/>
          <w:szCs w:val="24"/>
        </w:rPr>
        <w:t>ΔΗΜΗΤΡΙΟΣ ΒΙΤΣΑΣ (Υπουργός Μεταναστευτικής Πολιτικής):</w:t>
      </w:r>
      <w:r>
        <w:rPr>
          <w:rFonts w:eastAsia="Times New Roman" w:cs="Times New Roman"/>
          <w:szCs w:val="24"/>
        </w:rPr>
        <w:t xml:space="preserve"> Θα απαντήσει στην ομιλία του.</w:t>
      </w:r>
    </w:p>
    <w:p w14:paraId="77C033CF"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lastRenderedPageBreak/>
        <w:t>ΓΕΩΡΓΙΟΣ ΚΟΥΜΟΥΤΣΑΚΟΣ:</w:t>
      </w:r>
      <w:r>
        <w:rPr>
          <w:rFonts w:eastAsia="Times New Roman" w:cs="Times New Roman"/>
          <w:szCs w:val="24"/>
        </w:rPr>
        <w:t xml:space="preserve"> Για την ουσία της συζήτησης, ειλικρινά σας λέω ότι δεν θα μιλήσω περισσότερο από ένα λεπτό. Αν μιλήσω παραπάνω από ένα λεπτό, κλείστε μου το μικ</w:t>
      </w:r>
      <w:r>
        <w:rPr>
          <w:rFonts w:eastAsia="Times New Roman" w:cs="Times New Roman"/>
          <w:szCs w:val="24"/>
        </w:rPr>
        <w:t>ρόφωνο.</w:t>
      </w:r>
    </w:p>
    <w:p w14:paraId="77C033D0" w14:textId="77777777" w:rsidR="006113A9" w:rsidRDefault="006B6FC4">
      <w:pPr>
        <w:spacing w:line="600" w:lineRule="auto"/>
        <w:ind w:firstLine="720"/>
        <w:contextualSpacing/>
        <w:jc w:val="both"/>
        <w:rPr>
          <w:rFonts w:eastAsia="Times New Roman" w:cs="Times New Roman"/>
          <w:szCs w:val="24"/>
        </w:rPr>
      </w:pPr>
      <w:r w:rsidRPr="00E26433">
        <w:rPr>
          <w:rFonts w:eastAsia="Times New Roman" w:cs="Times New Roman"/>
          <w:b/>
          <w:szCs w:val="24"/>
        </w:rPr>
        <w:t>ΠΡΟΕΔΡΕΥΩΝ (Αναστάσιος Κουράκης):</w:t>
      </w:r>
      <w:r>
        <w:rPr>
          <w:rFonts w:eastAsia="Times New Roman" w:cs="Times New Roman"/>
          <w:szCs w:val="24"/>
        </w:rPr>
        <w:t xml:space="preserve"> Κύριε συνάδελφε, έχετε τον λόγο.</w:t>
      </w:r>
    </w:p>
    <w:p w14:paraId="77C033D1"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Δύο θέματα έθιξε ο κ. Βίτσας, με την ευπρέπεια που τον διακρίνει, στα οποία αισθάνομαι την ανάγκη να απαντήσω. Πρώτον, μιλάει για τους κατοίκους κεντρικών περ</w:t>
      </w:r>
      <w:r>
        <w:rPr>
          <w:rFonts w:eastAsia="Times New Roman" w:cs="Times New Roman"/>
          <w:szCs w:val="24"/>
        </w:rPr>
        <w:t>ιοχών της Μακεδονίας, της ελληνικής Μακεδονίας και λέει ότι τους λέτε ντόπιους ή τους λέγατε ντόπιους και ότι μιλάνε τα ντόπια.</w:t>
      </w:r>
    </w:p>
    <w:p w14:paraId="77C033D2"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Ξέρετε γιατί το λέγαμε αυτό, την ντοπιολαλιά; Γιατί δεν υπήρχε η πεποίθηση ότι το ιδίωμα που μιλούσαν συνιστούσε, είχε τα </w:t>
      </w:r>
      <w:r>
        <w:rPr>
          <w:rFonts w:eastAsia="Times New Roman" w:cs="Times New Roman"/>
          <w:szCs w:val="24"/>
        </w:rPr>
        <w:t>χαρακτηριστικά μιας ολοκληρωμένης γλώσσας. Εμείς, λοιπόν…</w:t>
      </w:r>
    </w:p>
    <w:p w14:paraId="77C033D3" w14:textId="77777777" w:rsidR="006113A9" w:rsidRDefault="006B6FC4">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77C033D4" w14:textId="77777777" w:rsidR="006113A9" w:rsidRDefault="006B6FC4">
      <w:pPr>
        <w:spacing w:line="600" w:lineRule="auto"/>
        <w:ind w:firstLine="720"/>
        <w:contextualSpacing/>
        <w:jc w:val="both"/>
        <w:rPr>
          <w:rFonts w:eastAsia="Times New Roman" w:cs="Times New Roman"/>
          <w:szCs w:val="24"/>
        </w:rPr>
      </w:pPr>
      <w:r w:rsidRPr="00E26433">
        <w:rPr>
          <w:rFonts w:eastAsia="Times New Roman" w:cs="Times New Roman"/>
          <w:b/>
          <w:szCs w:val="24"/>
        </w:rPr>
        <w:lastRenderedPageBreak/>
        <w:t>ΠΡΟΕΔΡΕΥΩΝ (Αναστάσιος Κουράκης):</w:t>
      </w:r>
      <w:r>
        <w:rPr>
          <w:rFonts w:eastAsia="Times New Roman" w:cs="Times New Roman"/>
          <w:szCs w:val="24"/>
        </w:rPr>
        <w:t xml:space="preserve"> Κύριοι συνάδελφοι, σας παρακαλώ, κάντε λίγη ησυχία. Είναι ουσιαστική η συζήτηση.</w:t>
      </w:r>
    </w:p>
    <w:p w14:paraId="77C033D5"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Δεν υπήρχαν τα χαρακτηριστικά και αυτ</w:t>
      </w:r>
      <w:r>
        <w:rPr>
          <w:rFonts w:eastAsia="Times New Roman" w:cs="Times New Roman"/>
          <w:szCs w:val="24"/>
        </w:rPr>
        <w:t xml:space="preserve">ό ήταν διαχρονική άποψη των ελληνικών κυβερνήσεων και της χώρας, ότι είχαν συγκροτημένα χαρακτηριστικά γλώσσας και γι’ αυτό ελέγετο ή ντοπιολαλιά ή ιδίωμα. Αυτό λέμε εμείς. Εσείς τι λέτε; Πώς τους λέτε; </w:t>
      </w:r>
    </w:p>
    <w:p w14:paraId="77C033D6" w14:textId="77777777" w:rsidR="006113A9" w:rsidRDefault="006B6FC4">
      <w:pPr>
        <w:spacing w:line="600" w:lineRule="auto"/>
        <w:ind w:firstLine="720"/>
        <w:contextualSpacing/>
        <w:jc w:val="both"/>
        <w:rPr>
          <w:rFonts w:eastAsia="Times New Roman" w:cs="Times New Roman"/>
          <w:szCs w:val="24"/>
        </w:rPr>
      </w:pPr>
      <w:r w:rsidRPr="00F04B2D">
        <w:rPr>
          <w:rFonts w:eastAsia="Times New Roman" w:cs="Times New Roman"/>
          <w:b/>
          <w:szCs w:val="24"/>
        </w:rPr>
        <w:t>ΔΗΜΗΤΡΙΟΣ ΒΙΤΣΑΣ (Υπουργός Μεταναστευτικής Πολιτικής</w:t>
      </w:r>
      <w:r w:rsidRPr="00F04B2D">
        <w:rPr>
          <w:rFonts w:eastAsia="Times New Roman" w:cs="Times New Roman"/>
          <w:b/>
          <w:szCs w:val="24"/>
        </w:rPr>
        <w:t>):</w:t>
      </w:r>
      <w:r>
        <w:rPr>
          <w:rFonts w:eastAsia="Times New Roman" w:cs="Times New Roman"/>
          <w:szCs w:val="24"/>
        </w:rPr>
        <w:t xml:space="preserve"> Εμείς τους λέμε Μακεδόνες, για να σας απαντήσω κατευθείαν. </w:t>
      </w:r>
    </w:p>
    <w:p w14:paraId="77C033D7"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Εσείς τους λέτε Μακεδόνες.</w:t>
      </w:r>
    </w:p>
    <w:p w14:paraId="77C033D8" w14:textId="77777777" w:rsidR="006113A9" w:rsidRDefault="006B6FC4">
      <w:pPr>
        <w:spacing w:line="600" w:lineRule="auto"/>
        <w:ind w:firstLine="720"/>
        <w:contextualSpacing/>
        <w:jc w:val="both"/>
        <w:rPr>
          <w:rFonts w:eastAsia="Times New Roman" w:cs="Times New Roman"/>
          <w:szCs w:val="24"/>
        </w:rPr>
      </w:pPr>
      <w:r w:rsidRPr="00F04B2D">
        <w:rPr>
          <w:rFonts w:eastAsia="Times New Roman" w:cs="Times New Roman"/>
          <w:b/>
          <w:szCs w:val="24"/>
        </w:rPr>
        <w:t>ΔΗΜΗΤΡΙΟΣ ΒΙΤΣΑΣ (Υπουργός Μεταναστευτικής Πολιτικής):</w:t>
      </w:r>
      <w:r>
        <w:rPr>
          <w:rFonts w:eastAsia="Times New Roman" w:cs="Times New Roman"/>
          <w:szCs w:val="24"/>
        </w:rPr>
        <w:t xml:space="preserve"> Ναι, αυτούς τους ανθρώπους που μένουν εκεί και είναι ντόπιοι.</w:t>
      </w:r>
    </w:p>
    <w:p w14:paraId="77C033D9"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Ενδιαφέρον. Και αυτό να καταγραφεί μαζί με τη δήλωση της κ. Χριστοδουλοπούλου το πρωί. </w:t>
      </w:r>
    </w:p>
    <w:p w14:paraId="77C033DA"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Τώρα και ένα τελευταίο</w:t>
      </w:r>
      <w:r w:rsidRPr="007061FC">
        <w:rPr>
          <w:rFonts w:eastAsia="Times New Roman" w:cs="Times New Roman"/>
          <w:szCs w:val="24"/>
        </w:rPr>
        <w:t xml:space="preserve">. </w:t>
      </w:r>
      <w:r>
        <w:rPr>
          <w:rFonts w:eastAsia="Times New Roman" w:cs="Times New Roman"/>
          <w:szCs w:val="24"/>
        </w:rPr>
        <w:t xml:space="preserve">Μας ρωτήσατε ή μας κατηγορήσατε ότι με τη στάση μας σ’ αυτό το θέμα φτιάξαμε ή ενισχύσαμε τους φασίστες και της φασιστικής απόχρωσης πολιτικές </w:t>
      </w:r>
      <w:r>
        <w:rPr>
          <w:rFonts w:eastAsia="Times New Roman" w:cs="Times New Roman"/>
          <w:szCs w:val="24"/>
        </w:rPr>
        <w:t xml:space="preserve">δυνάμεις της χώρας. </w:t>
      </w:r>
    </w:p>
    <w:p w14:paraId="77C033DB"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Πρώτα απ’ όλα, νομίζω ότι διαπράττετε ένα μεγάλο σφάλμα ειδικά σήμερα, μετά την τοποθέτηση σήμερα του Κοινοβουλευτικού μας Εκπροσώπου, του κ. Δένδια, την οποία προσυπογράφω πλήρως, την προσυπογράφουν όλοι οι συνάδελφοι και την εκφράζει</w:t>
      </w:r>
      <w:r>
        <w:rPr>
          <w:rFonts w:eastAsia="Times New Roman" w:cs="Times New Roman"/>
          <w:szCs w:val="24"/>
        </w:rPr>
        <w:t xml:space="preserve"> συνεχώς ο Πρόεδρος του κόμματος, ο Κυριάκος Μητσοτάκης. Αυτή είναι η σχέση μας, είναι σχέση απαγόρευσης κάθε επικοινωνίας με τα άκρα και τις ακρότητες, όχι τώρα, αλλά πάντα.</w:t>
      </w:r>
    </w:p>
    <w:p w14:paraId="77C033DC" w14:textId="77777777" w:rsidR="006113A9" w:rsidRDefault="006B6FC4">
      <w:pPr>
        <w:spacing w:line="600" w:lineRule="auto"/>
        <w:ind w:firstLine="720"/>
        <w:contextualSpacing/>
        <w:jc w:val="both"/>
        <w:rPr>
          <w:rFonts w:eastAsia="Times New Roman" w:cs="Times New Roman"/>
          <w:szCs w:val="24"/>
        </w:rPr>
      </w:pPr>
      <w:r w:rsidRPr="00860C32">
        <w:rPr>
          <w:rFonts w:eastAsia="Times New Roman" w:cs="Times New Roman"/>
          <w:b/>
          <w:szCs w:val="24"/>
        </w:rPr>
        <w:t xml:space="preserve">ΠΡΟΕΔΡΕΥΩΝ (Αναστάσιος Κουράκης): </w:t>
      </w:r>
      <w:r>
        <w:rPr>
          <w:rFonts w:eastAsia="Times New Roman" w:cs="Times New Roman"/>
          <w:szCs w:val="24"/>
        </w:rPr>
        <w:t>Κλείστε, σας παρακαλώ.</w:t>
      </w:r>
    </w:p>
    <w:p w14:paraId="77C033DD" w14:textId="77777777" w:rsidR="006113A9" w:rsidRDefault="006B6FC4">
      <w:pPr>
        <w:spacing w:line="600" w:lineRule="auto"/>
        <w:ind w:firstLine="720"/>
        <w:contextualSpacing/>
        <w:jc w:val="both"/>
        <w:rPr>
          <w:rFonts w:eastAsia="Times New Roman" w:cs="Times New Roman"/>
          <w:szCs w:val="24"/>
        </w:rPr>
      </w:pPr>
      <w:r w:rsidRPr="00860C32">
        <w:rPr>
          <w:rFonts w:eastAsia="Times New Roman" w:cs="Times New Roman"/>
          <w:b/>
          <w:szCs w:val="24"/>
        </w:rPr>
        <w:t>ΓΕΩΡΓΙΟΣ ΚΟΥΜΟΥΤΣΑΚΟΣ:</w:t>
      </w:r>
      <w:r>
        <w:rPr>
          <w:rFonts w:eastAsia="Times New Roman" w:cs="Times New Roman"/>
          <w:szCs w:val="24"/>
        </w:rPr>
        <w:t xml:space="preserve"> Κ</w:t>
      </w:r>
      <w:r>
        <w:rPr>
          <w:rFonts w:eastAsia="Times New Roman" w:cs="Times New Roman"/>
          <w:szCs w:val="24"/>
        </w:rPr>
        <w:t>λείνω με αυτό.</w:t>
      </w:r>
    </w:p>
    <w:p w14:paraId="77C033DE"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Ξέρετε, όμως, ποιος φτιάχνει και ποιος δίνει επιχειρήματα στη φασίζουσα Δεξιά; Οι δηλώσεις και τα ψηφίσματα που λένε </w:t>
      </w:r>
      <w:r>
        <w:rPr>
          <w:rFonts w:eastAsia="Times New Roman" w:cs="Times New Roman"/>
          <w:szCs w:val="24"/>
        </w:rPr>
        <w:lastRenderedPageBreak/>
        <w:t>ότι δεν κινδυνεύει το εθνικό συμφέρον, εάν η γειτονική χώρα αναγνωριστεί ως Μακεδονία. Αυτοί τους δίνουν τροφή, για να υπάρξ</w:t>
      </w:r>
      <w:r>
        <w:rPr>
          <w:rFonts w:eastAsia="Times New Roman" w:cs="Times New Roman"/>
          <w:szCs w:val="24"/>
        </w:rPr>
        <w:t>ουν.</w:t>
      </w:r>
    </w:p>
    <w:p w14:paraId="77C033DF"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Καλά, καλά, μην πάμε εκεί τώρα.</w:t>
      </w:r>
    </w:p>
    <w:p w14:paraId="77C033E0" w14:textId="77777777" w:rsidR="006113A9" w:rsidRDefault="006B6FC4">
      <w:pPr>
        <w:spacing w:line="600" w:lineRule="auto"/>
        <w:ind w:firstLine="720"/>
        <w:contextualSpacing/>
        <w:jc w:val="both"/>
        <w:rPr>
          <w:rFonts w:eastAsia="Times New Roman" w:cs="Times New Roman"/>
          <w:szCs w:val="24"/>
        </w:rPr>
      </w:pPr>
      <w:r w:rsidRPr="006539A1">
        <w:rPr>
          <w:rFonts w:eastAsia="Times New Roman" w:cs="Times New Roman"/>
          <w:b/>
          <w:szCs w:val="24"/>
        </w:rPr>
        <w:t>ΑΡΙΣΤΕΙΔΗΣ ΦΩΚΑΣ:</w:t>
      </w:r>
      <w:r>
        <w:rPr>
          <w:rFonts w:eastAsia="Times New Roman" w:cs="Times New Roman"/>
          <w:szCs w:val="24"/>
        </w:rPr>
        <w:t xml:space="preserve"> Κύριε Πρόεδρε, παρακαλώ τον λόγο.</w:t>
      </w:r>
    </w:p>
    <w:p w14:paraId="77C033E1"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Κύριε Φωκά, ζητήσατε τον λόγο ως ειδικός αγορητής για δευτερολογία. Η απόφαση για δευτερολογίες, εά</w:t>
      </w:r>
      <w:r>
        <w:rPr>
          <w:rFonts w:eastAsia="Times New Roman" w:cs="Times New Roman"/>
          <w:szCs w:val="24"/>
        </w:rPr>
        <w:t>ν θα υπάρξουν, θα αποφασιστεί αύριο. Προς το παρόν, δεν υπάρχει δευτερολογία.</w:t>
      </w:r>
    </w:p>
    <w:p w14:paraId="77C033E2"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ΑΡΙΣΤΕΙΔΗΣ ΦΩΚΑΣ: </w:t>
      </w:r>
      <w:r>
        <w:rPr>
          <w:rFonts w:eastAsia="Times New Roman" w:cs="Times New Roman"/>
          <w:szCs w:val="24"/>
        </w:rPr>
        <w:t>Κύριε Πρόεδρε, ζητώ τον λόγο ως εκπρόσωπος των ΑΝΕΛ για ένα λεπτό.</w:t>
      </w:r>
    </w:p>
    <w:p w14:paraId="77C033E3" w14:textId="77777777" w:rsidR="006113A9" w:rsidRDefault="006B6FC4">
      <w:pPr>
        <w:spacing w:line="600" w:lineRule="auto"/>
        <w:ind w:firstLine="720"/>
        <w:contextualSpacing/>
        <w:jc w:val="both"/>
        <w:rPr>
          <w:rFonts w:eastAsia="Times New Roman" w:cs="Times New Roman"/>
          <w:szCs w:val="24"/>
        </w:rPr>
      </w:pPr>
      <w:r w:rsidRPr="00175065">
        <w:rPr>
          <w:rFonts w:eastAsia="Times New Roman" w:cs="Times New Roman"/>
          <w:b/>
          <w:szCs w:val="24"/>
        </w:rPr>
        <w:t>ΑΘΑΝΑΣΙΟΣ ΠΑΦΙΛΗΣ:</w:t>
      </w:r>
      <w:r>
        <w:rPr>
          <w:rFonts w:eastAsia="Times New Roman" w:cs="Times New Roman"/>
          <w:szCs w:val="24"/>
        </w:rPr>
        <w:t xml:space="preserve"> Κύριε Πρόεδρε, παρακαλώ τον λόγο.</w:t>
      </w:r>
    </w:p>
    <w:p w14:paraId="77C033E4"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Κύριε </w:t>
      </w:r>
      <w:r>
        <w:rPr>
          <w:rFonts w:eastAsia="Times New Roman" w:cs="Times New Roman"/>
          <w:szCs w:val="24"/>
        </w:rPr>
        <w:t>Παφίλη, έχετε τον λόγο.</w:t>
      </w:r>
    </w:p>
    <w:p w14:paraId="77C033E5" w14:textId="77777777" w:rsidR="006113A9" w:rsidRDefault="006B6FC4">
      <w:pPr>
        <w:spacing w:line="600" w:lineRule="auto"/>
        <w:ind w:firstLine="720"/>
        <w:contextualSpacing/>
        <w:jc w:val="both"/>
        <w:rPr>
          <w:rFonts w:eastAsia="Times New Roman" w:cs="Times New Roman"/>
          <w:szCs w:val="24"/>
        </w:rPr>
      </w:pPr>
      <w:r w:rsidRPr="00175065">
        <w:rPr>
          <w:rFonts w:eastAsia="Times New Roman" w:cs="Times New Roman"/>
          <w:b/>
          <w:szCs w:val="24"/>
        </w:rPr>
        <w:t>ΙΩΑΝΝΗΣ ΓΚΙΟΚΑΣ:</w:t>
      </w:r>
      <w:r>
        <w:rPr>
          <w:rFonts w:eastAsia="Times New Roman" w:cs="Times New Roman"/>
          <w:szCs w:val="24"/>
        </w:rPr>
        <w:t xml:space="preserve"> Καθίστε κάτω, κύριε Βίτσα.</w:t>
      </w:r>
    </w:p>
    <w:p w14:paraId="77C033E6"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Να καθίσει ο κύριος Υπουργός.</w:t>
      </w:r>
    </w:p>
    <w:p w14:paraId="77C033E7"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(Αναστάσιος Κουράκης): </w:t>
      </w:r>
      <w:r>
        <w:rPr>
          <w:rFonts w:eastAsia="Times New Roman" w:cs="Times New Roman"/>
          <w:szCs w:val="24"/>
        </w:rPr>
        <w:t>Κύριε Υπουργέ...</w:t>
      </w:r>
    </w:p>
    <w:p w14:paraId="77C033E8" w14:textId="77777777" w:rsidR="006113A9" w:rsidRDefault="006B6FC4">
      <w:pPr>
        <w:spacing w:line="600" w:lineRule="auto"/>
        <w:ind w:firstLine="720"/>
        <w:contextualSpacing/>
        <w:jc w:val="both"/>
        <w:rPr>
          <w:rFonts w:eastAsia="Times New Roman" w:cs="Times New Roman"/>
          <w:szCs w:val="24"/>
        </w:rPr>
      </w:pPr>
      <w:r w:rsidRPr="00175065">
        <w:rPr>
          <w:rFonts w:eastAsia="Times New Roman" w:cs="Times New Roman"/>
          <w:b/>
          <w:szCs w:val="24"/>
        </w:rPr>
        <w:t>ΔΗΜΗΤΡΙΟΣ ΒΙΤΣΑΣ (Υπουργός Μεταναστευτικής Πολιτικής):</w:t>
      </w:r>
      <w:r>
        <w:rPr>
          <w:rFonts w:eastAsia="Times New Roman" w:cs="Times New Roman"/>
          <w:szCs w:val="24"/>
        </w:rPr>
        <w:t xml:space="preserve"> Ναι, αλλά θα μιλήσει πάνω σ’ αυτό</w:t>
      </w:r>
      <w:r>
        <w:rPr>
          <w:rFonts w:eastAsia="Times New Roman" w:cs="Times New Roman"/>
          <w:szCs w:val="24"/>
        </w:rPr>
        <w:t xml:space="preserve"> που είπα εγώ.</w:t>
      </w:r>
    </w:p>
    <w:p w14:paraId="77C033E9"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Και τι σημαίνει αυτό; Δεν κατάλαβα.</w:t>
      </w:r>
    </w:p>
    <w:p w14:paraId="77C033EA"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ΔΗΜΗΤΡΙΟΣ ΒΙΤΣΑΣ (Υπουργός Μεταναστευτικής Πολιτικής):</w:t>
      </w:r>
      <w:r>
        <w:rPr>
          <w:rFonts w:eastAsia="Times New Roman" w:cs="Times New Roman"/>
          <w:szCs w:val="24"/>
        </w:rPr>
        <w:t xml:space="preserve"> Δεν πρέπει να σας απαντήσω;</w:t>
      </w:r>
    </w:p>
    <w:p w14:paraId="77C033EB" w14:textId="77777777" w:rsidR="006113A9" w:rsidRDefault="006B6FC4">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του ΚΚΕ)</w:t>
      </w:r>
    </w:p>
    <w:p w14:paraId="77C033EC"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ΙΩΑΝΝΗΣ ΓΚΙΟΚΑΣ:</w:t>
      </w:r>
      <w:r>
        <w:rPr>
          <w:rFonts w:eastAsia="Times New Roman" w:cs="Times New Roman"/>
          <w:szCs w:val="24"/>
        </w:rPr>
        <w:t xml:space="preserve"> Καθίστε κάτω.</w:t>
      </w:r>
    </w:p>
    <w:p w14:paraId="77C033ED"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sidRPr="004C53EF">
        <w:rPr>
          <w:rFonts w:eastAsia="Times New Roman" w:cs="Times New Roman"/>
          <w:szCs w:val="24"/>
        </w:rPr>
        <w:t xml:space="preserve">Δυο </w:t>
      </w:r>
      <w:r w:rsidRPr="004C53EF">
        <w:rPr>
          <w:rFonts w:eastAsia="Times New Roman" w:cs="Times New Roman"/>
          <w:szCs w:val="24"/>
        </w:rPr>
        <w:t>λεπτά.</w:t>
      </w:r>
    </w:p>
    <w:p w14:paraId="77C033EE"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ΔΗΜΗΤΡΙΟΣ ΒΙΤΣΑΣ (Υπουργός Μεταναστευτικής Πολιτικής):</w:t>
      </w:r>
      <w:r>
        <w:rPr>
          <w:rFonts w:eastAsia="Times New Roman" w:cs="Times New Roman"/>
          <w:szCs w:val="24"/>
        </w:rPr>
        <w:t xml:space="preserve"> Με συγχωρείτε, κύριε Παφίλη, έρχεστε εδώ, για να απαντήσετε στην τοποθέτησή μου για δυο λεπτά, λες και είναι προσωπικό.</w:t>
      </w:r>
    </w:p>
    <w:p w14:paraId="77C033EF"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Δεν είναι προσωπικό, πολιτικό είναι.</w:t>
      </w:r>
    </w:p>
    <w:p w14:paraId="77C033F0"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ΔΗΜΗΤΡΙΟΣ ΒΙΤΣΑΣ </w:t>
      </w:r>
      <w:r>
        <w:rPr>
          <w:rFonts w:eastAsia="Times New Roman" w:cs="Times New Roman"/>
          <w:b/>
          <w:szCs w:val="24"/>
        </w:rPr>
        <w:t>(Υπουργός Μεταναστευτικής Πολιτικής):</w:t>
      </w:r>
      <w:r>
        <w:rPr>
          <w:rFonts w:eastAsia="Times New Roman" w:cs="Times New Roman"/>
          <w:szCs w:val="24"/>
        </w:rPr>
        <w:t xml:space="preserve"> Γιατί δεν απαντάτε, κύριε Γκιόκα που φωνάζετε κιόλας, με την ομιλία σας σ’ αυτό;</w:t>
      </w:r>
    </w:p>
    <w:p w14:paraId="77C033F1"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Δεν είναι προσωπικό, πολιτικό είναι.</w:t>
      </w:r>
    </w:p>
    <w:p w14:paraId="77C033F2"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ΔΗΜΗΤΡΙΟΣ ΒΙΤΣΑΣ (Υπουργός Μεταναστευτικής Πολιτικής):</w:t>
      </w:r>
      <w:r>
        <w:rPr>
          <w:rFonts w:eastAsia="Times New Roman" w:cs="Times New Roman"/>
          <w:szCs w:val="24"/>
        </w:rPr>
        <w:t xml:space="preserve"> Πολιτική είναι όλη η διαδι</w:t>
      </w:r>
      <w:r>
        <w:rPr>
          <w:rFonts w:eastAsia="Times New Roman" w:cs="Times New Roman"/>
          <w:szCs w:val="24"/>
        </w:rPr>
        <w:t>κασία. Τι λέτε;</w:t>
      </w:r>
    </w:p>
    <w:p w14:paraId="77C033F3"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Έχω ζητήσει τον λόγο ως Κοινοβουλευτικός Εκπρόσωπος για δυο λεπτά.</w:t>
      </w:r>
    </w:p>
    <w:p w14:paraId="77C033F4"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Όχι, κύριε Παφίλη, δεν έχετε τον λόγο.</w:t>
      </w:r>
    </w:p>
    <w:p w14:paraId="77C033F5"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ΔΗΜΗΤΡΙΟΣ ΒΙΤΣΑΣ (Υπουργός Μεταναστευτικής Πολιτικής):</w:t>
      </w:r>
      <w:r>
        <w:rPr>
          <w:rFonts w:eastAsia="Times New Roman" w:cs="Times New Roman"/>
          <w:szCs w:val="24"/>
        </w:rPr>
        <w:t xml:space="preserve"> Και λένε, «δεν θα μου απαν</w:t>
      </w:r>
      <w:r>
        <w:rPr>
          <w:rFonts w:eastAsia="Times New Roman" w:cs="Times New Roman"/>
          <w:szCs w:val="24"/>
        </w:rPr>
        <w:t>τήσει σ’ αυτό που θα σας απαντήσω»; Τι σκέψη είναι αυτή;</w:t>
      </w:r>
    </w:p>
    <w:p w14:paraId="77C033F6"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Για δυο λεπτά έχω ζητήσει τον λόγο ως Κοινοβουλευτικός Εκπρόσωπος.</w:t>
      </w:r>
    </w:p>
    <w:p w14:paraId="77C033F7" w14:textId="77777777" w:rsidR="006113A9" w:rsidRDefault="006B6FC4">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του ΚΚΕ)</w:t>
      </w:r>
    </w:p>
    <w:p w14:paraId="77C033F8"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ΔΗΜΗΤΡΙΟΣ ΒΙΤΣΑΣ (Υπουργός Μεταναστευτικής Πολιτικής):</w:t>
      </w:r>
      <w:r>
        <w:rPr>
          <w:rFonts w:eastAsia="Times New Roman" w:cs="Times New Roman"/>
          <w:szCs w:val="24"/>
        </w:rPr>
        <w:t xml:space="preserve"> Στον κ. Γκιόκα απαντώ, π</w:t>
      </w:r>
      <w:r>
        <w:rPr>
          <w:rFonts w:eastAsia="Times New Roman" w:cs="Times New Roman"/>
          <w:szCs w:val="24"/>
        </w:rPr>
        <w:t>ου μου λέει «κάτσε κάτω».</w:t>
      </w:r>
    </w:p>
    <w:p w14:paraId="77C033F9"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(Αναστάσιος Κουράκης): </w:t>
      </w:r>
      <w:r>
        <w:rPr>
          <w:rFonts w:eastAsia="Times New Roman" w:cs="Times New Roman"/>
          <w:szCs w:val="24"/>
        </w:rPr>
        <w:t>Κύριε Υπουργέ, απαντήστε στην προηγούμενη τοποθέτηση…</w:t>
      </w:r>
    </w:p>
    <w:p w14:paraId="77C033FA"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ΔΗΜΗΤΡΙΟΣ ΒΙΤΣΑΣ (Υπουργός Μεταναστευτικής Πολιτικής):</w:t>
      </w:r>
      <w:r>
        <w:rPr>
          <w:rFonts w:eastAsia="Times New Roman" w:cs="Times New Roman"/>
          <w:szCs w:val="24"/>
        </w:rPr>
        <w:t xml:space="preserve"> Να μιλήσει ο κ. Παφίλης, δεν έχω κα</w:t>
      </w:r>
      <w:r>
        <w:rPr>
          <w:rFonts w:eastAsia="Times New Roman" w:cs="Times New Roman"/>
          <w:szCs w:val="24"/>
        </w:rPr>
        <w:t>μ</w:t>
      </w:r>
      <w:r>
        <w:rPr>
          <w:rFonts w:eastAsia="Times New Roman" w:cs="Times New Roman"/>
          <w:szCs w:val="24"/>
        </w:rPr>
        <w:t>μία αντίρρηση να μιλήσει. Απλώς…</w:t>
      </w:r>
    </w:p>
    <w:p w14:paraId="77C033FB" w14:textId="77777777" w:rsidR="006113A9" w:rsidRDefault="006B6FC4">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w:t>
      </w:r>
      <w:r>
        <w:rPr>
          <w:rFonts w:eastAsia="Times New Roman" w:cs="Times New Roman"/>
          <w:szCs w:val="24"/>
        </w:rPr>
        <w:t>τέρυγα του ΚΚΕ)</w:t>
      </w:r>
    </w:p>
    <w:p w14:paraId="77C033FC"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Κατ</w:t>
      </w:r>
      <w:r>
        <w:rPr>
          <w:rFonts w:eastAsia="Times New Roman" w:cs="Times New Roman"/>
          <w:szCs w:val="24"/>
        </w:rPr>
        <w:t>’ αρχάς</w:t>
      </w:r>
      <w:r>
        <w:rPr>
          <w:rFonts w:eastAsia="Times New Roman" w:cs="Times New Roman"/>
          <w:szCs w:val="24"/>
        </w:rPr>
        <w:t>, κύριε Παφίλη, σε πολιτική τοποθέτηση δεν παίρνουμε τον λόγο ούτε ως Κοινοβουλευτικός Εκπρόσωπος ούτε ως τίποτα για να απαντήσουμε. Στις τοποθετήσεις και μάλιστα ακολουθεί η κ. Κανέλλη μετά από λ</w:t>
      </w:r>
      <w:r>
        <w:rPr>
          <w:rFonts w:eastAsia="Times New Roman" w:cs="Times New Roman"/>
          <w:szCs w:val="24"/>
        </w:rPr>
        <w:t>ίγο…</w:t>
      </w:r>
    </w:p>
    <w:p w14:paraId="77C033FD"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Από πού βγαίνει αυτό, ότι δεν μπορώ να ζητήσω τον λόγο για δυο λεπτά, για να απαντήσω σε μια διαστρέβλωση; Από πού βγαίνει αυτό; Όλοι οι υπόλοιποι μπορούν να μιλούν; Πόσες φορές έχουν μιλήσει όλοι οι Κοινοβουλευτικοί Εκπρόσωποι;</w:t>
      </w:r>
    </w:p>
    <w:p w14:paraId="77C033FE"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ΑΡΙ</w:t>
      </w:r>
      <w:r>
        <w:rPr>
          <w:rFonts w:eastAsia="Times New Roman" w:cs="Times New Roman"/>
          <w:b/>
          <w:szCs w:val="24"/>
        </w:rPr>
        <w:t xml:space="preserve">ΣΤΕΙΔΗΣ ΦΩΚΑΣ: </w:t>
      </w:r>
      <w:r>
        <w:rPr>
          <w:rFonts w:eastAsia="Times New Roman" w:cs="Times New Roman"/>
          <w:szCs w:val="24"/>
        </w:rPr>
        <w:t xml:space="preserve">Κύριε Πρόεδρε, η φωνή των Ανεξάρτητων Ελλήνων δεν έχει ακουστεί από τις 12.30΄. Ζητώ τον </w:t>
      </w:r>
      <w:r>
        <w:rPr>
          <w:rFonts w:eastAsia="Times New Roman" w:cs="Times New Roman"/>
          <w:szCs w:val="24"/>
        </w:rPr>
        <w:lastRenderedPageBreak/>
        <w:t xml:space="preserve">λόγο για ένα λεπτό και εάν περάσω τον χρόνο, κλείστε μου το μικρόφωνο. </w:t>
      </w:r>
    </w:p>
    <w:p w14:paraId="77C033FF"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Κύριε Φωκά, σας παρακαλώ. Για τις δευτερολογίε</w:t>
      </w:r>
      <w:r>
        <w:rPr>
          <w:rFonts w:eastAsia="Times New Roman" w:cs="Times New Roman"/>
          <w:szCs w:val="24"/>
        </w:rPr>
        <w:t>ς απαντήσαμε, τώρα έχουμε ένα άλλο ουσιαστικό ζήτημα.</w:t>
      </w:r>
    </w:p>
    <w:p w14:paraId="77C03400"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Κύριε Υπουργέ, καθίστε.</w:t>
      </w:r>
    </w:p>
    <w:p w14:paraId="77C03401"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Κύριε Παφίλη, έχετε τον λόγο.</w:t>
      </w:r>
    </w:p>
    <w:p w14:paraId="77C03402"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Θα ήθελα να απαντήσω στον κ. Βίτσα, πρώτον, για τη διαστρέβλωση της θέσης του ΚΚΕ. Είναι γνωστή η διαστρέβλωση που κάνετε μονίμως</w:t>
      </w:r>
      <w:r>
        <w:rPr>
          <w:rFonts w:eastAsia="Times New Roman" w:cs="Times New Roman"/>
          <w:szCs w:val="24"/>
        </w:rPr>
        <w:t xml:space="preserve"> και συνεχώς. Και δεν θα απαντήσω γενικότερα, γιατί, ξέρετε, το να μιλάς για εθνικισμό στο ΚΚΕ, όταν είσαι Αναπληρωτής Υπουργός του κ. Καμμένου και τέσσερα χρόνια στην ίδια Κυβέρνηση, που είναι κατ</w:t>
      </w:r>
      <w:r>
        <w:rPr>
          <w:rFonts w:eastAsia="Times New Roman" w:cs="Times New Roman"/>
          <w:szCs w:val="24"/>
        </w:rPr>
        <w:t xml:space="preserve">’ </w:t>
      </w:r>
      <w:r>
        <w:rPr>
          <w:rFonts w:eastAsia="Times New Roman" w:cs="Times New Roman"/>
          <w:szCs w:val="24"/>
        </w:rPr>
        <w:t>εξοχήν εθνικισμός, είναι τουλάχιστον θράσος!</w:t>
      </w:r>
    </w:p>
    <w:p w14:paraId="77C03403"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ΔΗΜΗΤΡΙΟΣ ΒΙ</w:t>
      </w:r>
      <w:r>
        <w:rPr>
          <w:rFonts w:eastAsia="Times New Roman" w:cs="Times New Roman"/>
          <w:b/>
          <w:szCs w:val="24"/>
        </w:rPr>
        <w:t>ΤΣΑΣ (Υπουργός Μεταναστευτικής Πολιτικής):</w:t>
      </w:r>
      <w:r>
        <w:rPr>
          <w:rFonts w:eastAsia="Times New Roman" w:cs="Times New Roman"/>
          <w:szCs w:val="24"/>
        </w:rPr>
        <w:t xml:space="preserve"> Δεν ντρέπεσαι τώρα γι’ αυτό που λες;</w:t>
      </w:r>
    </w:p>
    <w:p w14:paraId="77C03404"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Σας διέκοψα;</w:t>
      </w:r>
    </w:p>
    <w:p w14:paraId="77C03405"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ΔΗΜΗΤΡΙΟΣ ΒΙΤΣΑΣ (Υπουργός Μεταναστευτικής Πολιτικής):</w:t>
      </w:r>
      <w:r>
        <w:rPr>
          <w:rFonts w:eastAsia="Times New Roman" w:cs="Times New Roman"/>
          <w:szCs w:val="24"/>
        </w:rPr>
        <w:t xml:space="preserve"> Όχι, δεν ντρέπεσαι;</w:t>
      </w:r>
    </w:p>
    <w:p w14:paraId="77C03406"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lastRenderedPageBreak/>
        <w:t>ΑΘΑΝΑΣΙΟΣ ΠΑΦΙΛΗΣ:</w:t>
      </w:r>
      <w:r>
        <w:rPr>
          <w:rFonts w:eastAsia="Times New Roman" w:cs="Times New Roman"/>
          <w:szCs w:val="24"/>
        </w:rPr>
        <w:t xml:space="preserve"> Καθίστε και μη μιλάτε.</w:t>
      </w:r>
    </w:p>
    <w:p w14:paraId="77C03407"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ΒΙΤΣΑΣ (Υπουργός </w:t>
      </w:r>
      <w:r>
        <w:rPr>
          <w:rFonts w:eastAsia="Times New Roman" w:cs="Times New Roman"/>
          <w:b/>
          <w:szCs w:val="24"/>
        </w:rPr>
        <w:t>Μεταναστευτικής Πολιτικής):</w:t>
      </w:r>
      <w:r>
        <w:rPr>
          <w:rFonts w:eastAsia="Times New Roman" w:cs="Times New Roman"/>
          <w:szCs w:val="24"/>
        </w:rPr>
        <w:t xml:space="preserve"> Τι θα πει «δεν σε διέκοψα»;</w:t>
      </w:r>
    </w:p>
    <w:p w14:paraId="77C03408"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 xml:space="preserve">Δεύτερο θέμα. Το να λες ότι το ΚΚΕ έχει αυτήν την πολιτική, γιατί προσπαθεί να </w:t>
      </w:r>
      <w:r w:rsidRPr="00AB1159">
        <w:rPr>
          <w:rFonts w:eastAsia="Times New Roman" w:cs="Times New Roman"/>
          <w:szCs w:val="24"/>
        </w:rPr>
        <w:t>ενταχθεί</w:t>
      </w:r>
      <w:r>
        <w:rPr>
          <w:rFonts w:eastAsia="Times New Roman" w:cs="Times New Roman"/>
          <w:szCs w:val="24"/>
        </w:rPr>
        <w:t xml:space="preserve"> στον εθνικό κορμό, θα θυμίσω ότι αυτό το είχε πει ο Κύρκος, ότι το ΚΚΕ είναι εκτός εθνικού κορμού και το είχε πει το 1992, όταν το Κομμουνιστικό Κόμμα Ελλάδας τότε έλεγε ότι το πρόβλημα δεν είναι η ονομασία, το πρόβλημα είναι η επέμβαση του ΝΑΤΟ στα Βαλκά</w:t>
      </w:r>
      <w:r>
        <w:rPr>
          <w:rFonts w:eastAsia="Times New Roman" w:cs="Times New Roman"/>
          <w:szCs w:val="24"/>
        </w:rPr>
        <w:t>νια, το πρόβλημα είναι οι αλυτρωτισμοί που συντηρούνται.</w:t>
      </w:r>
    </w:p>
    <w:p w14:paraId="77C03409"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Η θέση, λοιπόν, του ΚΚΕ είναι κρυστάλλινη, εντελώς κρυστάλλινη και ισχύει και σήμερα, όπως ίσχυε και τότε, όταν το κόμμα σας, αυτό που πήγατε, τότε το 1992 ήταν μπροστά στα συλλαλητήρια, όταν έλεγε «</w:t>
      </w:r>
      <w:r>
        <w:rPr>
          <w:rFonts w:eastAsia="Times New Roman" w:cs="Times New Roman"/>
          <w:szCs w:val="24"/>
        </w:rPr>
        <w:t>όλοι, πλην Λακεδαιμονίων», όλος ο ελληνισμός εκτός των εχθρών των Ελλήνων και εννοούσε το ΚΚΕ. Σε αυτό το κόμμα ήσασταν τότε, που έλεγε αυτά τα πράγματα και που πήγαινε κάτω από τη σημαία «η Μακεδονία είναι μία και ελληνική», που εμείς λέγαμε το αντίθετο α</w:t>
      </w:r>
      <w:r>
        <w:rPr>
          <w:rFonts w:eastAsia="Times New Roman" w:cs="Times New Roman"/>
          <w:szCs w:val="24"/>
        </w:rPr>
        <w:t>κριβώς.</w:t>
      </w:r>
    </w:p>
    <w:p w14:paraId="77C0340A"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Επομένως, μη διαστρεβλώνετε τις θέσεις του Κομμουνιστικού Κόμματος Ελλάδας, </w:t>
      </w:r>
      <w:r>
        <w:rPr>
          <w:rFonts w:eastAsia="Times New Roman" w:cs="Times New Roman"/>
          <w:szCs w:val="24"/>
          <w:lang w:val="en-US"/>
        </w:rPr>
        <w:t>his</w:t>
      </w:r>
      <w:r w:rsidRPr="009518EC">
        <w:rPr>
          <w:rFonts w:eastAsia="Times New Roman" w:cs="Times New Roman"/>
          <w:szCs w:val="24"/>
        </w:rPr>
        <w:t xml:space="preserve"> </w:t>
      </w:r>
      <w:r>
        <w:rPr>
          <w:rFonts w:eastAsia="Times New Roman" w:cs="Times New Roman"/>
          <w:szCs w:val="24"/>
          <w:lang w:val="en-US"/>
        </w:rPr>
        <w:t>master</w:t>
      </w:r>
      <w:r w:rsidRPr="009518EC">
        <w:rPr>
          <w:rFonts w:eastAsia="Times New Roman" w:cs="Times New Roman"/>
          <w:szCs w:val="24"/>
        </w:rPr>
        <w:t>’</w:t>
      </w:r>
      <w:r>
        <w:rPr>
          <w:rFonts w:eastAsia="Times New Roman" w:cs="Times New Roman"/>
          <w:szCs w:val="24"/>
          <w:lang w:val="en-US"/>
        </w:rPr>
        <w:t>s</w:t>
      </w:r>
      <w:r w:rsidRPr="009518EC">
        <w:rPr>
          <w:rFonts w:eastAsia="Times New Roman" w:cs="Times New Roman"/>
          <w:szCs w:val="24"/>
        </w:rPr>
        <w:t xml:space="preserve"> </w:t>
      </w:r>
      <w:r>
        <w:rPr>
          <w:rFonts w:eastAsia="Times New Roman" w:cs="Times New Roman"/>
          <w:szCs w:val="24"/>
          <w:lang w:val="en-US"/>
        </w:rPr>
        <w:t>voice</w:t>
      </w:r>
      <w:r w:rsidRPr="009518EC">
        <w:rPr>
          <w:rFonts w:eastAsia="Times New Roman" w:cs="Times New Roman"/>
          <w:szCs w:val="24"/>
        </w:rPr>
        <w:t xml:space="preserve"> </w:t>
      </w:r>
      <w:r>
        <w:rPr>
          <w:rFonts w:eastAsia="Times New Roman" w:cs="Times New Roman"/>
          <w:szCs w:val="24"/>
        </w:rPr>
        <w:t>έλεγε.</w:t>
      </w:r>
    </w:p>
    <w:p w14:paraId="77C0340B"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Εντάξει, ευχαριστούμε.</w:t>
      </w:r>
    </w:p>
    <w:p w14:paraId="77C0340C"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Όχι, δεν τέλειωσα, μη με κόβετε.</w:t>
      </w:r>
    </w:p>
    <w:p w14:paraId="77C0340D"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ΑΡΙΣΤΕΙΔΗΣ ΦΩΚΑΣ: </w:t>
      </w:r>
      <w:r>
        <w:rPr>
          <w:rFonts w:eastAsia="Times New Roman" w:cs="Times New Roman"/>
          <w:szCs w:val="24"/>
        </w:rPr>
        <w:t>Ως εκπρόσωπος των Α</w:t>
      </w:r>
      <w:r>
        <w:rPr>
          <w:rFonts w:eastAsia="Times New Roman" w:cs="Times New Roman"/>
          <w:szCs w:val="24"/>
        </w:rPr>
        <w:t>ΝΕΛ ζητώ τον λόγο για ένα λεπτό.</w:t>
      </w:r>
    </w:p>
    <w:p w14:paraId="77C0340E"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Κύριε Φωκά, τι να σας πω;</w:t>
      </w:r>
    </w:p>
    <w:p w14:paraId="77C0340F"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Δυο λεπτά, κύριε Πρόεδρε.</w:t>
      </w:r>
    </w:p>
    <w:p w14:paraId="77C03410"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Εμείς λέμε ότι αυτή η </w:t>
      </w:r>
      <w:r>
        <w:rPr>
          <w:rFonts w:eastAsia="Times New Roman" w:cs="Times New Roman"/>
          <w:szCs w:val="24"/>
        </w:rPr>
        <w:t>συμφωνία</w:t>
      </w:r>
      <w:r>
        <w:rPr>
          <w:rFonts w:eastAsia="Times New Roman" w:cs="Times New Roman"/>
          <w:szCs w:val="24"/>
        </w:rPr>
        <w:t xml:space="preserve"> -δεν λέμε το όνομα και αφήστε αυτά τα βρώμικα κόλπα- είναι εισιτήριο για την είσοδο στο</w:t>
      </w:r>
      <w:r>
        <w:rPr>
          <w:rFonts w:eastAsia="Times New Roman" w:cs="Times New Roman"/>
          <w:szCs w:val="24"/>
        </w:rPr>
        <w:t xml:space="preserve"> ΝΑΤΟ και δεν λέμε για το όνομα. Για το όνομα πάντα το ΚΚΕ, όταν εσείς, ξαναλέω, με τους φασίστες και με όλους τους υπόλοιπους λέγατε ότι η Μακεδονία είναι μία και ελληνική, εμείς λέγαμε «σύνθετο όνομα με καθαρά γεωγραφικό προσδιορισμό». Και εσείς τότε συν</w:t>
      </w:r>
      <w:r>
        <w:rPr>
          <w:rFonts w:eastAsia="Times New Roman" w:cs="Times New Roman"/>
          <w:szCs w:val="24"/>
        </w:rPr>
        <w:t xml:space="preserve">ειδητά ήσασταν με αυτό το κόμμα, που πήγαινε στις διαδηλώσεις και αλλάξατε, γιατί άλλαξε η γραμμή, όπως και σήμερα προωθείτε αυτή τη </w:t>
      </w:r>
      <w:r>
        <w:rPr>
          <w:rFonts w:eastAsia="Times New Roman" w:cs="Times New Roman"/>
          <w:szCs w:val="24"/>
        </w:rPr>
        <w:t>συμφωνία</w:t>
      </w:r>
      <w:r>
        <w:rPr>
          <w:rFonts w:eastAsia="Times New Roman" w:cs="Times New Roman"/>
          <w:szCs w:val="24"/>
        </w:rPr>
        <w:t>.</w:t>
      </w:r>
    </w:p>
    <w:p w14:paraId="77C03411"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Δεύτερον, εμείς αυτό που θέτουμε σαν κεντρικό ζήτημα είναι η ένταξη στο ΝΑΤΟ, που γι’ αυτό γίνεται η </w:t>
      </w:r>
      <w:r>
        <w:rPr>
          <w:rFonts w:eastAsia="Times New Roman" w:cs="Times New Roman"/>
          <w:szCs w:val="24"/>
        </w:rPr>
        <w:t xml:space="preserve">συμφωνία </w:t>
      </w:r>
      <w:r>
        <w:rPr>
          <w:rFonts w:eastAsia="Times New Roman" w:cs="Times New Roman"/>
          <w:szCs w:val="24"/>
        </w:rPr>
        <w:t>και</w:t>
      </w:r>
      <w:r>
        <w:rPr>
          <w:rFonts w:eastAsia="Times New Roman" w:cs="Times New Roman"/>
          <w:szCs w:val="24"/>
        </w:rPr>
        <w:t xml:space="preserve"> γι’ αυτό έχει άρθρο 2, που είναι πρωτοφανές σε διεθνή συμφωνία. Ταχυδρομείο, δηλαδή, είσαστε ακριβώς των Αμερικανών και του ΝΑΤΟ, για να μιλήσουμε με τέτοια γλώσσα. Λέμε, λοιπόν, ότι η ένταξη στο ΝΑΤΟ όχι μόνο δεν θα διευκολύνει τις φιλικές σχέσεις, αλλά </w:t>
      </w:r>
      <w:r>
        <w:rPr>
          <w:rFonts w:eastAsia="Times New Roman" w:cs="Times New Roman"/>
          <w:szCs w:val="24"/>
        </w:rPr>
        <w:t>θα οξύνει ακόμα περισσότερο τα προβλήματα, γιατί το ΝΑΤΟ είναι αυτό που διέλυσε τη Γιουγκοσλαβία, οι Γερμανοί και όλοι οι ιμπεριαλιστές και αυτοί συντηρούν αλυτρωτισμούς και άλλα. Επομένως, το συμφέρον των λαών είναι έξω από το ΝΑΤΟ.</w:t>
      </w:r>
    </w:p>
    <w:p w14:paraId="77C03412"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w:t>
      </w:r>
      <w:r>
        <w:rPr>
          <w:rFonts w:eastAsia="Times New Roman" w:cs="Times New Roman"/>
          <w:b/>
          <w:szCs w:val="24"/>
        </w:rPr>
        <w:t xml:space="preserve"> Κουράκης): </w:t>
      </w:r>
      <w:r>
        <w:rPr>
          <w:rFonts w:eastAsia="Times New Roman" w:cs="Times New Roman"/>
          <w:szCs w:val="24"/>
        </w:rPr>
        <w:t>Ευχαριστούμε.</w:t>
      </w:r>
    </w:p>
    <w:p w14:paraId="77C03413"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Και επειδή θα σας τα πω και μαζεμένα, ούτε ένα κόμμα αριστερό δεν είναι υπέρ του ΝΑΤΟ σε όλο τον κόσμο, μόνο εσείς είσαστε.</w:t>
      </w:r>
    </w:p>
    <w:p w14:paraId="77C03414"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ΔΗΜΗΤΡΙΟΣ ΒΙΤΣΑΣ (Υπουργός Μεταναστευτικής Πολιτικής):</w:t>
      </w:r>
      <w:r>
        <w:rPr>
          <w:rFonts w:eastAsia="Times New Roman" w:cs="Times New Roman"/>
          <w:szCs w:val="24"/>
        </w:rPr>
        <w:t xml:space="preserve"> Κύριε Πρόεδρε, παρακαλώ τον λόγο</w:t>
      </w:r>
      <w:r>
        <w:rPr>
          <w:rFonts w:eastAsia="Times New Roman" w:cs="Times New Roman"/>
          <w:szCs w:val="24"/>
        </w:rPr>
        <w:t xml:space="preserve"> επί προσωπικού.</w:t>
      </w:r>
    </w:p>
    <w:p w14:paraId="77C03415"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lastRenderedPageBreak/>
        <w:t>ΑΘΑΝΑΣΙΟΣ ΠΑΦΙΛΗΣ:</w:t>
      </w:r>
      <w:r>
        <w:rPr>
          <w:rFonts w:eastAsia="Times New Roman" w:cs="Times New Roman"/>
          <w:szCs w:val="24"/>
        </w:rPr>
        <w:t xml:space="preserve"> Ποιο προσωπικό;</w:t>
      </w:r>
    </w:p>
    <w:p w14:paraId="77C03416"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ΔΗΜΗΤΡΙΟΣ ΒΙΤΣΑΣ (Υπουργός Μεταναστευτικής Πολιτικής):</w:t>
      </w:r>
      <w:r>
        <w:rPr>
          <w:rFonts w:eastAsia="Times New Roman" w:cs="Times New Roman"/>
          <w:szCs w:val="24"/>
        </w:rPr>
        <w:t xml:space="preserve"> Δεν είναι επί προσωπικού, κύριε Γκιόκα;</w:t>
      </w:r>
    </w:p>
    <w:p w14:paraId="77C03417" w14:textId="77777777" w:rsidR="006113A9" w:rsidRDefault="006B6FC4">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του ΚΚΕ)</w:t>
      </w:r>
    </w:p>
    <w:p w14:paraId="77C03418"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Ησυχία, σας παρακαλώ! Να ολοκληρωθεί αυτό</w:t>
      </w:r>
      <w:r>
        <w:rPr>
          <w:rFonts w:eastAsia="Times New Roman" w:cs="Times New Roman"/>
          <w:szCs w:val="24"/>
        </w:rPr>
        <w:t xml:space="preserve"> το θέμα.</w:t>
      </w:r>
    </w:p>
    <w:p w14:paraId="77C03419"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 για ένα λεπτό.</w:t>
      </w:r>
    </w:p>
    <w:p w14:paraId="77C0341A"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ΔΗΜΗΤΡΙΟΣ ΒΙΤΣΑΣ (Υπουργός Μεταναστευτικής Πολιτικής):</w:t>
      </w:r>
      <w:r>
        <w:rPr>
          <w:rFonts w:eastAsia="Times New Roman" w:cs="Times New Roman"/>
          <w:szCs w:val="24"/>
        </w:rPr>
        <w:t xml:space="preserve"> Είπατε, κύριε Παφίλη, ξεπερνώντας για πρώτη φορά -και μένω έκπληκτος- το γνωστό σοβαρό προσωπικό σας ήθος, «</w:t>
      </w:r>
      <w:r>
        <w:rPr>
          <w:rFonts w:eastAsia="Times New Roman" w:cs="Times New Roman"/>
          <w:szCs w:val="24"/>
        </w:rPr>
        <w:t xml:space="preserve">αναπληρωτής </w:t>
      </w:r>
      <w:r>
        <w:rPr>
          <w:rFonts w:eastAsia="Times New Roman" w:cs="Times New Roman"/>
          <w:szCs w:val="24"/>
        </w:rPr>
        <w:t>του Καμμένου», περιπαικτικ</w:t>
      </w:r>
      <w:r>
        <w:rPr>
          <w:rFonts w:eastAsia="Times New Roman" w:cs="Times New Roman"/>
          <w:szCs w:val="24"/>
        </w:rPr>
        <w:t>ά.</w:t>
      </w:r>
    </w:p>
    <w:p w14:paraId="77C0341B"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Δεν το είπα περιπαικτικά.</w:t>
      </w:r>
    </w:p>
    <w:p w14:paraId="77C0341C"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ΔΗΜΗΤΡΙΟΣ ΒΙΤΣΑΣ (Υπουργός Μεταναστευτικής Πολιτικής):</w:t>
      </w:r>
      <w:r>
        <w:rPr>
          <w:rFonts w:eastAsia="Times New Roman" w:cs="Times New Roman"/>
          <w:szCs w:val="24"/>
        </w:rPr>
        <w:t xml:space="preserve"> Άσε τώρα! Άστα, γιατί τώρα θα αποδειχθούν και άλλα πράγματα. </w:t>
      </w:r>
    </w:p>
    <w:p w14:paraId="77C0341D"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Δεν το είπα περιπαικτικά, το είπα πολύ σοβαρά.</w:t>
      </w:r>
    </w:p>
    <w:p w14:paraId="77C0341E"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ΒΙΤΣΑΣ </w:t>
      </w:r>
      <w:r>
        <w:rPr>
          <w:rFonts w:eastAsia="Times New Roman" w:cs="Times New Roman"/>
          <w:b/>
          <w:szCs w:val="24"/>
        </w:rPr>
        <w:t>(Υπουργός Μεταναστευτικής Πολιτικής):</w:t>
      </w:r>
      <w:r>
        <w:rPr>
          <w:rFonts w:eastAsia="Times New Roman" w:cs="Times New Roman"/>
          <w:szCs w:val="24"/>
        </w:rPr>
        <w:t xml:space="preserve"> Είπατε «τα βρώμικα σχέδιά σας».</w:t>
      </w:r>
    </w:p>
    <w:p w14:paraId="77C0341F"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lastRenderedPageBreak/>
        <w:t>ΑΘΑΝΑΣΙΟΣ ΠΑΦΙΛΗΣ:</w:t>
      </w:r>
      <w:r>
        <w:rPr>
          <w:rFonts w:eastAsia="Times New Roman" w:cs="Times New Roman"/>
          <w:szCs w:val="24"/>
        </w:rPr>
        <w:t xml:space="preserve"> Εάν το έλεγα περιπαικτικά, θα ήταν αλλιώς. Το είπα πολύ σοβαρά.</w:t>
      </w:r>
    </w:p>
    <w:p w14:paraId="77C03420"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ΔΗΜΗΤΡΙΟΣ ΒΙΤΣΑΣ (Υπουργός Μεταναστευτικής Πολιτικής):</w:t>
      </w:r>
      <w:r>
        <w:rPr>
          <w:rFonts w:eastAsia="Times New Roman" w:cs="Times New Roman"/>
          <w:szCs w:val="24"/>
        </w:rPr>
        <w:t xml:space="preserve"> Είναι αυτό που χαρακτηρίζει, κατά τη γνώμη σας, τη δική μου πολιτική δραστηριότητα συνολικά…</w:t>
      </w:r>
    </w:p>
    <w:p w14:paraId="77C03421"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Δεν υπάρχει συνολικά.</w:t>
      </w:r>
    </w:p>
    <w:p w14:paraId="77C03422"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ΔΗΜΗΤΡΙΟΣ ΒΙΤΣΑΣ (Υπουργός Μεταναστευτικής Πολιτικής):</w:t>
      </w:r>
      <w:r>
        <w:rPr>
          <w:rFonts w:eastAsia="Times New Roman" w:cs="Times New Roman"/>
          <w:b/>
          <w:szCs w:val="24"/>
        </w:rPr>
        <w:t xml:space="preserve"> </w:t>
      </w:r>
      <w:r>
        <w:rPr>
          <w:rFonts w:eastAsia="Times New Roman" w:cs="Times New Roman"/>
          <w:szCs w:val="24"/>
        </w:rPr>
        <w:t xml:space="preserve">…στα ολίγο περισσότερα χρόνια από εσάς που βρίσκομαι στο αριστερό </w:t>
      </w:r>
      <w:r>
        <w:rPr>
          <w:rFonts w:eastAsia="Times New Roman" w:cs="Times New Roman"/>
          <w:szCs w:val="24"/>
        </w:rPr>
        <w:t>κίνημα;</w:t>
      </w:r>
    </w:p>
    <w:p w14:paraId="77C03423"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Με παλιό διαβατήριο δεν περνάς πουθενά! Θέλει ανανέωση!</w:t>
      </w:r>
    </w:p>
    <w:p w14:paraId="77C03424"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ΔΗΜΗΤΡΙΟΣ ΒΙΤΣΑΣ (Υπουργός Μεταναστευτικής Πολιτικής):</w:t>
      </w:r>
      <w:r>
        <w:rPr>
          <w:rFonts w:eastAsia="Times New Roman" w:cs="Times New Roman"/>
          <w:szCs w:val="24"/>
        </w:rPr>
        <w:t xml:space="preserve"> Κύριε Παφίλη, εγώ δεν θεωρώ ότι υπάρχουν κόμματα εκτός κριτικής. Δεν θεωρώ.</w:t>
      </w:r>
    </w:p>
    <w:p w14:paraId="77C03425"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Κριτική δεχόμαστε, όχι </w:t>
      </w:r>
      <w:r>
        <w:rPr>
          <w:rFonts w:eastAsia="Times New Roman" w:cs="Times New Roman"/>
          <w:szCs w:val="24"/>
        </w:rPr>
        <w:t>διαστρέβλωση.</w:t>
      </w:r>
    </w:p>
    <w:p w14:paraId="77C03426"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ΔΗΜΗΤΡΙΟΣ ΒΙΤΣΑΣ (Υπουργός Μεταναστευτικής Πολιτικής):</w:t>
      </w:r>
      <w:r>
        <w:rPr>
          <w:rFonts w:eastAsia="Times New Roman" w:cs="Times New Roman"/>
          <w:szCs w:val="24"/>
        </w:rPr>
        <w:t xml:space="preserve"> Άρα, συμφωνούμε.</w:t>
      </w:r>
    </w:p>
    <w:p w14:paraId="77C03427"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Διαβάζω, λοιπόν -είναι πολύ γρήγορο- το κομμάτι της ομιλίας μου και θα σας το δώσω. Καταλαβαίνω την προσπάθεια του ΚΚΕ να γίνει αποδεκτό από τον ψευδεπίγραφο εθνικό κορμό</w:t>
      </w:r>
      <w:r>
        <w:rPr>
          <w:rFonts w:eastAsia="Times New Roman" w:cs="Times New Roman"/>
          <w:szCs w:val="24"/>
        </w:rPr>
        <w:t xml:space="preserve"> -εγώ δεν πιστεύω ότι υπάρχει εθνικός κορμός, όμως οφείλω να θυμίσω πως η αδυσώπητη πάλη ενάντια στον εθνικισμό μέσα στην εργατική τάξη και η εθνική αυτοδιάθεση είναι άρρηκτα δεμένα με την επαναστατική πάλη για τον σοσιαλισμό. Διαφωνείτε;</w:t>
      </w:r>
    </w:p>
    <w:p w14:paraId="77C03428"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ΑΘΑΝΑΣΙΟΣ ΠΑΦΙΛΗΣ</w:t>
      </w:r>
      <w:r>
        <w:rPr>
          <w:rFonts w:eastAsia="Times New Roman" w:cs="Times New Roman"/>
          <w:b/>
          <w:szCs w:val="24"/>
        </w:rPr>
        <w:t>:</w:t>
      </w:r>
      <w:r>
        <w:rPr>
          <w:rFonts w:eastAsia="Times New Roman" w:cs="Times New Roman"/>
          <w:szCs w:val="24"/>
        </w:rPr>
        <w:t xml:space="preserve"> Εσείς…</w:t>
      </w:r>
    </w:p>
    <w:p w14:paraId="77C03429"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ΔΗΜΗΤΡΙΟΣ ΒΙΤΣΑΣ (Υπουργός Μεταναστευτικής Πολιτικής):</w:t>
      </w:r>
      <w:r>
        <w:rPr>
          <w:rFonts w:eastAsia="Times New Roman" w:cs="Times New Roman"/>
          <w:szCs w:val="24"/>
        </w:rPr>
        <w:t xml:space="preserve"> Όχι. Είναι λόγια του Λένιν.</w:t>
      </w:r>
    </w:p>
    <w:p w14:paraId="77C0342A"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Εσείς με τον Καμμένο ενάντια...</w:t>
      </w:r>
    </w:p>
    <w:p w14:paraId="77C0342B"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ΔΗΜΗΤΡΙΟΣ ΒΙΤΣΑΣ (Υπουργός Μεταναστευτικής Πολιτικής):</w:t>
      </w:r>
      <w:r>
        <w:rPr>
          <w:rFonts w:eastAsia="Times New Roman" w:cs="Times New Roman"/>
          <w:szCs w:val="24"/>
        </w:rPr>
        <w:t xml:space="preserve"> Άντε πάλι! Μισό λεπτό. </w:t>
      </w:r>
    </w:p>
    <w:p w14:paraId="77C0342C"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Σε εμάς το λέτε</w:t>
      </w:r>
      <w:r>
        <w:rPr>
          <w:rFonts w:eastAsia="Times New Roman" w:cs="Times New Roman"/>
          <w:szCs w:val="24"/>
        </w:rPr>
        <w:t>;</w:t>
      </w:r>
    </w:p>
    <w:p w14:paraId="77C0342D"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ΔΗΜΗΤΡΙΟΣ ΒΙΤΣΑΣ (Υπουργός Μεταναστευτικής Πολιτικής):</w:t>
      </w:r>
      <w:r>
        <w:rPr>
          <w:rFonts w:eastAsia="Times New Roman" w:cs="Times New Roman"/>
          <w:szCs w:val="24"/>
        </w:rPr>
        <w:t xml:space="preserve"> Πατώντας πάνω σ’ αυτό, είπα -γιατί δεν ήσουν μέσα- ότι σώσατε μαζί και με άλλες δυνάμεις το 1992 την τιμή της Αριστεράς. Αυτό είπα.</w:t>
      </w:r>
    </w:p>
    <w:p w14:paraId="77C0342E"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lastRenderedPageBreak/>
        <w:t>ΑΘΑΝΑΣΙΟΣ ΠΑΦΙΛΗΣ:</w:t>
      </w:r>
      <w:r>
        <w:rPr>
          <w:rFonts w:eastAsia="Times New Roman" w:cs="Times New Roman"/>
          <w:szCs w:val="24"/>
        </w:rPr>
        <w:t xml:space="preserve"> Όταν ο Συνασπισμός, που είστε σήμερα, ήταν με το</w:t>
      </w:r>
      <w:r>
        <w:rPr>
          <w:rFonts w:eastAsia="Times New Roman" w:cs="Times New Roman"/>
          <w:szCs w:val="24"/>
        </w:rPr>
        <w:t>υς άλλους.</w:t>
      </w:r>
    </w:p>
    <w:p w14:paraId="77C0342F"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ΔΗΜΗΤΡΙΟΣ ΒΙΤΣΑΣ (Υπουργός Μεταναστευτικής Πολιτικής):</w:t>
      </w:r>
      <w:r>
        <w:rPr>
          <w:rFonts w:eastAsia="Times New Roman" w:cs="Times New Roman"/>
          <w:szCs w:val="24"/>
        </w:rPr>
        <w:t xml:space="preserve"> Τώρα τι κάνετε; Λέτε πως η </w:t>
      </w:r>
      <w:r>
        <w:rPr>
          <w:rFonts w:eastAsia="Times New Roman" w:cs="Times New Roman"/>
          <w:szCs w:val="24"/>
        </w:rPr>
        <w:t>συμφωνία</w:t>
      </w:r>
      <w:r>
        <w:rPr>
          <w:rFonts w:eastAsia="Times New Roman" w:cs="Times New Roman"/>
          <w:szCs w:val="24"/>
        </w:rPr>
        <w:t xml:space="preserve">… </w:t>
      </w:r>
    </w:p>
    <w:p w14:paraId="77C03430"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Διατηρούμε την τιμή της Αριστεράς.</w:t>
      </w:r>
    </w:p>
    <w:p w14:paraId="77C03431"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ΔΗΜΗΤΡΙΟΣ ΒΙΤΣΑΣ (Υπουργός Μεταναστευτικής Πολιτικής):</w:t>
      </w:r>
      <w:r>
        <w:rPr>
          <w:rFonts w:eastAsia="Times New Roman" w:cs="Times New Roman"/>
          <w:b/>
          <w:szCs w:val="24"/>
        </w:rPr>
        <w:t xml:space="preserve"> </w:t>
      </w:r>
      <w:r>
        <w:rPr>
          <w:rFonts w:eastAsia="Times New Roman" w:cs="Times New Roman"/>
          <w:szCs w:val="24"/>
        </w:rPr>
        <w:t>…αλλά και το δικαίωμα του αυτοπροσδιορισμού</w:t>
      </w:r>
      <w:r>
        <w:rPr>
          <w:rFonts w:eastAsia="Times New Roman" w:cs="Times New Roman"/>
          <w:szCs w:val="24"/>
        </w:rPr>
        <w:t xml:space="preserve"> του γειτονικού λαού είναι ενάντια στο εργατικό κίνημα της χώρας μας και των Βαλκανίων, επειδή είναι εισιτήριο για την είσοδο της χώρας στο ΝΑΤΟ και την Ευρωπαϊκή Ένωση. Δεν το λέτε αυτό; Σας διαστρέβλωσα τίποτα;</w:t>
      </w:r>
    </w:p>
    <w:p w14:paraId="77C03432" w14:textId="77777777" w:rsidR="006113A9" w:rsidRDefault="006B6FC4">
      <w:pPr>
        <w:spacing w:line="600" w:lineRule="auto"/>
        <w:ind w:firstLine="720"/>
        <w:contextualSpacing/>
        <w:jc w:val="both"/>
        <w:rPr>
          <w:rFonts w:eastAsia="Times New Roman"/>
          <w:szCs w:val="24"/>
        </w:rPr>
      </w:pPr>
      <w:r>
        <w:rPr>
          <w:rFonts w:eastAsia="Times New Roman"/>
          <w:b/>
          <w:szCs w:val="24"/>
        </w:rPr>
        <w:t>ΑΘΑΝΑΣΙΟΣ ΠΑΦΙΛΗΣ:</w:t>
      </w:r>
      <w:r>
        <w:rPr>
          <w:rFonts w:eastAsia="Times New Roman"/>
          <w:szCs w:val="24"/>
        </w:rPr>
        <w:t xml:space="preserve"> Συμφωνία λέμε ότι είναι.</w:t>
      </w:r>
    </w:p>
    <w:p w14:paraId="77C03433" w14:textId="77777777" w:rsidR="006113A9" w:rsidRDefault="006B6FC4">
      <w:pPr>
        <w:spacing w:line="600" w:lineRule="auto"/>
        <w:ind w:firstLine="720"/>
        <w:contextualSpacing/>
        <w:jc w:val="both"/>
        <w:rPr>
          <w:rFonts w:eastAsia="Times New Roman"/>
          <w:szCs w:val="24"/>
        </w:rPr>
      </w:pPr>
      <w:r>
        <w:rPr>
          <w:rFonts w:eastAsia="Times New Roman"/>
          <w:b/>
          <w:szCs w:val="24"/>
        </w:rPr>
        <w:t>ΔΗΜΗΤΡΙΟΣ ΒΙΤΣΑΣ (Υπουργός Μεταναστευτικής Πολιτικής):</w:t>
      </w:r>
      <w:r>
        <w:rPr>
          <w:rFonts w:eastAsia="Times New Roman"/>
          <w:szCs w:val="24"/>
        </w:rPr>
        <w:t xml:space="preserve"> Ε, ναι, η συμφωνία. Τι λέω εγώ τόση ώρα;</w:t>
      </w:r>
    </w:p>
    <w:p w14:paraId="77C03434" w14:textId="77777777" w:rsidR="006113A9" w:rsidRDefault="006B6FC4">
      <w:pPr>
        <w:spacing w:line="600" w:lineRule="auto"/>
        <w:ind w:firstLine="720"/>
        <w:contextualSpacing/>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Να κλείσουμε εδώ, κ</w:t>
      </w:r>
      <w:r w:rsidRPr="008D5108">
        <w:rPr>
          <w:rFonts w:eastAsia="Times New Roman"/>
          <w:szCs w:val="24"/>
        </w:rPr>
        <w:t>ύριε Υπουργέ</w:t>
      </w:r>
      <w:r>
        <w:rPr>
          <w:rFonts w:eastAsia="Times New Roman"/>
          <w:szCs w:val="24"/>
        </w:rPr>
        <w:t>.</w:t>
      </w:r>
    </w:p>
    <w:p w14:paraId="77C03435" w14:textId="77777777" w:rsidR="006113A9" w:rsidRDefault="006B6FC4">
      <w:pPr>
        <w:spacing w:line="600" w:lineRule="auto"/>
        <w:ind w:firstLine="720"/>
        <w:contextualSpacing/>
        <w:jc w:val="both"/>
        <w:rPr>
          <w:rFonts w:eastAsia="Times New Roman"/>
          <w:szCs w:val="24"/>
        </w:rPr>
      </w:pPr>
      <w:r>
        <w:rPr>
          <w:rFonts w:eastAsia="Times New Roman"/>
          <w:b/>
          <w:szCs w:val="24"/>
        </w:rPr>
        <w:t>ΔΗΜΗΤΡΙΟΣ ΒΙΤΣΑΣ (Υπουργός Μεταναστευτικής Πολιτικής):</w:t>
      </w:r>
      <w:r>
        <w:rPr>
          <w:rFonts w:eastAsia="Times New Roman"/>
          <w:szCs w:val="24"/>
        </w:rPr>
        <w:t xml:space="preserve"> Λέω ότι λέτε ανακρίβειες. Σας κάνω κριτική και βάζω </w:t>
      </w:r>
      <w:r>
        <w:rPr>
          <w:rFonts w:eastAsia="Times New Roman"/>
          <w:szCs w:val="24"/>
        </w:rPr>
        <w:lastRenderedPageBreak/>
        <w:t>ένα ζήτημα ιδεολογικό για την κίνηση της ιστο</w:t>
      </w:r>
      <w:r w:rsidRPr="008D5108">
        <w:rPr>
          <w:rFonts w:eastAsia="Times New Roman"/>
          <w:szCs w:val="24"/>
        </w:rPr>
        <w:t>ρίας</w:t>
      </w:r>
      <w:r>
        <w:rPr>
          <w:rFonts w:eastAsia="Times New Roman"/>
          <w:szCs w:val="24"/>
        </w:rPr>
        <w:t>, τις συγκρούσεις κ</w:t>
      </w:r>
      <w:r>
        <w:rPr>
          <w:rFonts w:eastAsia="Times New Roman"/>
          <w:szCs w:val="24"/>
        </w:rPr>
        <w:t>.</w:t>
      </w:r>
      <w:r>
        <w:rPr>
          <w:rFonts w:eastAsia="Times New Roman"/>
          <w:szCs w:val="24"/>
        </w:rPr>
        <w:t>λπ</w:t>
      </w:r>
      <w:r>
        <w:rPr>
          <w:rFonts w:eastAsia="Times New Roman"/>
          <w:szCs w:val="24"/>
        </w:rPr>
        <w:t>.</w:t>
      </w:r>
      <w:r>
        <w:rPr>
          <w:rFonts w:eastAsia="Times New Roman"/>
          <w:szCs w:val="24"/>
        </w:rPr>
        <w:t>. Πού έκανα</w:t>
      </w:r>
      <w:r w:rsidRPr="008D5108">
        <w:rPr>
          <w:rFonts w:eastAsia="Times New Roman"/>
          <w:szCs w:val="24"/>
        </w:rPr>
        <w:t xml:space="preserve"> διαστρέβλωση</w:t>
      </w:r>
      <w:r>
        <w:rPr>
          <w:rFonts w:eastAsia="Times New Roman"/>
          <w:szCs w:val="24"/>
        </w:rPr>
        <w:t>; Καμμία διαστρέβλωση. Λ</w:t>
      </w:r>
      <w:r w:rsidRPr="008D5108">
        <w:rPr>
          <w:rFonts w:eastAsia="Times New Roman"/>
          <w:szCs w:val="24"/>
        </w:rPr>
        <w:t>ειτουργείτε κάτω από</w:t>
      </w:r>
      <w:r>
        <w:rPr>
          <w:rFonts w:eastAsia="Times New Roman"/>
          <w:szCs w:val="24"/>
        </w:rPr>
        <w:t xml:space="preserve"> το «</w:t>
      </w:r>
      <w:r>
        <w:rPr>
          <w:rFonts w:eastAsia="Times New Roman"/>
          <w:szCs w:val="24"/>
        </w:rPr>
        <w:t>μ</w:t>
      </w:r>
      <w:r w:rsidRPr="008D5108">
        <w:rPr>
          <w:rFonts w:eastAsia="Times New Roman"/>
          <w:szCs w:val="24"/>
        </w:rPr>
        <w:t xml:space="preserve">η </w:t>
      </w:r>
      <w:r w:rsidRPr="008D5108">
        <w:rPr>
          <w:rFonts w:eastAsia="Times New Roman"/>
          <w:szCs w:val="24"/>
        </w:rPr>
        <w:t>μιλά</w:t>
      </w:r>
      <w:r>
        <w:rPr>
          <w:rFonts w:eastAsia="Times New Roman"/>
          <w:szCs w:val="24"/>
        </w:rPr>
        <w:t>τε</w:t>
      </w:r>
      <w:r w:rsidRPr="008D5108">
        <w:rPr>
          <w:rFonts w:eastAsia="Times New Roman"/>
          <w:szCs w:val="24"/>
        </w:rPr>
        <w:t xml:space="preserve"> </w:t>
      </w:r>
      <w:r>
        <w:rPr>
          <w:rFonts w:eastAsia="Times New Roman"/>
          <w:szCs w:val="24"/>
        </w:rPr>
        <w:t>για το ΚΚΕ».</w:t>
      </w:r>
    </w:p>
    <w:p w14:paraId="77C03436" w14:textId="77777777" w:rsidR="006113A9" w:rsidRDefault="006B6FC4">
      <w:pPr>
        <w:spacing w:line="600" w:lineRule="auto"/>
        <w:ind w:firstLine="720"/>
        <w:contextualSpacing/>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Κ</w:t>
      </w:r>
      <w:r>
        <w:rPr>
          <w:rFonts w:eastAsia="Times New Roman"/>
          <w:szCs w:val="24"/>
        </w:rPr>
        <w:t>αλώς.</w:t>
      </w:r>
    </w:p>
    <w:p w14:paraId="77C03437" w14:textId="77777777" w:rsidR="006113A9" w:rsidRDefault="006B6FC4">
      <w:pPr>
        <w:spacing w:line="600" w:lineRule="auto"/>
        <w:ind w:firstLine="720"/>
        <w:contextualSpacing/>
        <w:jc w:val="both"/>
        <w:rPr>
          <w:rFonts w:eastAsia="Times New Roman"/>
          <w:szCs w:val="24"/>
        </w:rPr>
      </w:pPr>
      <w:r>
        <w:rPr>
          <w:rFonts w:eastAsia="Times New Roman"/>
          <w:b/>
          <w:szCs w:val="24"/>
        </w:rPr>
        <w:t>ΔΗΜΗΤΡΙΟΣ ΒΙΤΣΑΣ (Υπουργός Μεταναστευτικής Πολιτικής):</w:t>
      </w:r>
      <w:r>
        <w:rPr>
          <w:rFonts w:eastAsia="Times New Roman"/>
          <w:szCs w:val="24"/>
        </w:rPr>
        <w:t xml:space="preserve"> Περιμένετε, κύριε Πρόεδρε, είπε κάτι και ο κ. Κουμουτσάκος.</w:t>
      </w:r>
    </w:p>
    <w:p w14:paraId="77C03438" w14:textId="77777777" w:rsidR="006113A9" w:rsidRDefault="006B6FC4">
      <w:pPr>
        <w:spacing w:line="600" w:lineRule="auto"/>
        <w:ind w:firstLine="720"/>
        <w:contextualSpacing/>
        <w:jc w:val="both"/>
        <w:rPr>
          <w:rFonts w:eastAsia="Times New Roman"/>
          <w:szCs w:val="24"/>
        </w:rPr>
      </w:pPr>
      <w:r>
        <w:rPr>
          <w:rFonts w:eastAsia="Times New Roman"/>
          <w:szCs w:val="24"/>
        </w:rPr>
        <w:t>Ο κ. Κουμουτσάκος…</w:t>
      </w:r>
    </w:p>
    <w:p w14:paraId="77C03439" w14:textId="77777777" w:rsidR="006113A9" w:rsidRDefault="006B6FC4">
      <w:pPr>
        <w:spacing w:line="600" w:lineRule="auto"/>
        <w:ind w:firstLine="720"/>
        <w:contextualSpacing/>
        <w:jc w:val="both"/>
        <w:rPr>
          <w:rFonts w:eastAsia="Times New Roman"/>
          <w:szCs w:val="24"/>
        </w:rPr>
      </w:pPr>
      <w:r>
        <w:rPr>
          <w:rFonts w:eastAsia="Times New Roman"/>
          <w:b/>
          <w:szCs w:val="24"/>
        </w:rPr>
        <w:t>ΑΡΙΣΤΕΙΔΗΣ ΦΩΚΑΣ:</w:t>
      </w:r>
      <w:r>
        <w:rPr>
          <w:rFonts w:eastAsia="Times New Roman"/>
          <w:szCs w:val="24"/>
        </w:rPr>
        <w:t xml:space="preserve"> Κύριε Πρόεδρε, εμείς δεν θα μιλήσουμε; </w:t>
      </w:r>
    </w:p>
    <w:p w14:paraId="77C0343A" w14:textId="77777777" w:rsidR="006113A9" w:rsidRDefault="006B6FC4">
      <w:pPr>
        <w:spacing w:line="600" w:lineRule="auto"/>
        <w:ind w:firstLine="720"/>
        <w:contextualSpacing/>
        <w:jc w:val="both"/>
        <w:rPr>
          <w:rFonts w:eastAsia="Times New Roman"/>
          <w:szCs w:val="24"/>
        </w:rPr>
      </w:pPr>
      <w:r>
        <w:rPr>
          <w:rFonts w:eastAsia="Times New Roman"/>
          <w:b/>
          <w:szCs w:val="24"/>
        </w:rPr>
        <w:t>ΔΗΜΗΤΡΙΟΣ ΒΙΤΣΑΣ (Υπουργός Μεταναστευτικής Πολιτικής):</w:t>
      </w:r>
      <w:r>
        <w:rPr>
          <w:rFonts w:eastAsia="Times New Roman"/>
          <w:szCs w:val="24"/>
        </w:rPr>
        <w:t xml:space="preserve"> Κύρ</w:t>
      </w:r>
      <w:r>
        <w:rPr>
          <w:rFonts w:eastAsia="Times New Roman"/>
          <w:szCs w:val="24"/>
        </w:rPr>
        <w:t>ιε Φωκά, έχω τον λόγο.</w:t>
      </w:r>
    </w:p>
    <w:p w14:paraId="77C0343B" w14:textId="77777777" w:rsidR="006113A9" w:rsidRDefault="006B6FC4">
      <w:pPr>
        <w:spacing w:line="600" w:lineRule="auto"/>
        <w:ind w:firstLine="720"/>
        <w:contextualSpacing/>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Κύριε Φωκά,</w:t>
      </w:r>
      <w:r w:rsidRPr="008D5108">
        <w:rPr>
          <w:rFonts w:eastAsia="Times New Roman"/>
          <w:szCs w:val="24"/>
        </w:rPr>
        <w:t xml:space="preserve"> υπάρχει </w:t>
      </w:r>
      <w:r>
        <w:rPr>
          <w:rFonts w:eastAsia="Times New Roman"/>
          <w:szCs w:val="24"/>
        </w:rPr>
        <w:t>Κοινοβουλευτικός Ε</w:t>
      </w:r>
      <w:r w:rsidRPr="008D5108">
        <w:rPr>
          <w:rFonts w:eastAsia="Times New Roman"/>
          <w:szCs w:val="24"/>
        </w:rPr>
        <w:t>κπρόσωπος</w:t>
      </w:r>
      <w:r>
        <w:rPr>
          <w:rFonts w:eastAsia="Times New Roman"/>
          <w:szCs w:val="24"/>
        </w:rPr>
        <w:t xml:space="preserve"> του κόμματός σας. Δεν είστε Κοινοβουλ</w:t>
      </w:r>
      <w:r w:rsidRPr="008D5108">
        <w:rPr>
          <w:rFonts w:eastAsia="Times New Roman"/>
          <w:szCs w:val="24"/>
        </w:rPr>
        <w:t xml:space="preserve">ευτικός </w:t>
      </w:r>
      <w:r>
        <w:rPr>
          <w:rFonts w:eastAsia="Times New Roman"/>
          <w:szCs w:val="24"/>
        </w:rPr>
        <w:t>Ε</w:t>
      </w:r>
      <w:r w:rsidRPr="008D5108">
        <w:rPr>
          <w:rFonts w:eastAsia="Times New Roman"/>
          <w:szCs w:val="24"/>
        </w:rPr>
        <w:t>κπρόσωπος</w:t>
      </w:r>
      <w:r>
        <w:rPr>
          <w:rFonts w:eastAsia="Times New Roman"/>
          <w:szCs w:val="24"/>
        </w:rPr>
        <w:t xml:space="preserve">. </w:t>
      </w:r>
    </w:p>
    <w:p w14:paraId="77C0343C" w14:textId="77777777" w:rsidR="006113A9" w:rsidRDefault="006B6FC4">
      <w:pPr>
        <w:spacing w:line="600" w:lineRule="auto"/>
        <w:ind w:firstLine="720"/>
        <w:contextualSpacing/>
        <w:jc w:val="both"/>
        <w:rPr>
          <w:rFonts w:eastAsia="Times New Roman"/>
          <w:szCs w:val="24"/>
        </w:rPr>
      </w:pPr>
      <w:r>
        <w:rPr>
          <w:rFonts w:eastAsia="Times New Roman"/>
          <w:b/>
          <w:szCs w:val="24"/>
        </w:rPr>
        <w:t>ΑΡΙΣΤΕΙΔΗΣ ΦΩΚΑΣ:</w:t>
      </w:r>
      <w:r>
        <w:rPr>
          <w:rFonts w:eastAsia="Times New Roman"/>
          <w:szCs w:val="24"/>
        </w:rPr>
        <w:t xml:space="preserve"> Κύριε Πρόεδρε, εδώ και τόση ώρα έχω ζητήσει τον λόγο και έχουν ήδη παρέμβει και μιλήσει τρία άτομα.</w:t>
      </w:r>
    </w:p>
    <w:p w14:paraId="77C0343D" w14:textId="77777777" w:rsidR="006113A9" w:rsidRDefault="006B6FC4">
      <w:pPr>
        <w:spacing w:line="600" w:lineRule="auto"/>
        <w:ind w:firstLine="720"/>
        <w:contextualSpacing/>
        <w:jc w:val="both"/>
        <w:rPr>
          <w:rFonts w:eastAsia="Times New Roman"/>
          <w:szCs w:val="24"/>
        </w:rPr>
      </w:pPr>
      <w:r>
        <w:rPr>
          <w:rFonts w:eastAsia="Times New Roman"/>
          <w:b/>
          <w:szCs w:val="24"/>
        </w:rPr>
        <w:lastRenderedPageBreak/>
        <w:t xml:space="preserve">ΠΡΟΕΔΡΕΥΩΝ (Αναστάσιος Κουράκης): </w:t>
      </w:r>
      <w:r>
        <w:rPr>
          <w:rFonts w:eastAsia="Times New Roman"/>
          <w:szCs w:val="24"/>
        </w:rPr>
        <w:t>Δ</w:t>
      </w:r>
      <w:r w:rsidRPr="008D5108">
        <w:rPr>
          <w:rFonts w:eastAsia="Times New Roman"/>
          <w:szCs w:val="24"/>
        </w:rPr>
        <w:t>εν έχε</w:t>
      </w:r>
      <w:r>
        <w:rPr>
          <w:rFonts w:eastAsia="Times New Roman"/>
          <w:szCs w:val="24"/>
        </w:rPr>
        <w:t>τε</w:t>
      </w:r>
      <w:r w:rsidRPr="008D5108">
        <w:rPr>
          <w:rFonts w:eastAsia="Times New Roman"/>
          <w:szCs w:val="24"/>
        </w:rPr>
        <w:t xml:space="preserve"> το</w:t>
      </w:r>
      <w:r>
        <w:rPr>
          <w:rFonts w:eastAsia="Times New Roman"/>
          <w:szCs w:val="24"/>
        </w:rPr>
        <w:t>ν</w:t>
      </w:r>
      <w:r w:rsidRPr="008D5108">
        <w:rPr>
          <w:rFonts w:eastAsia="Times New Roman"/>
          <w:szCs w:val="24"/>
        </w:rPr>
        <w:t xml:space="preserve"> λόγο και </w:t>
      </w:r>
      <w:r>
        <w:rPr>
          <w:rFonts w:eastAsia="Times New Roman"/>
          <w:szCs w:val="24"/>
        </w:rPr>
        <w:t>μην θορυβείτε, σας</w:t>
      </w:r>
      <w:r w:rsidRPr="008D5108">
        <w:rPr>
          <w:rFonts w:eastAsia="Times New Roman"/>
          <w:szCs w:val="24"/>
        </w:rPr>
        <w:t xml:space="preserve"> παρακαλώ</w:t>
      </w:r>
      <w:r>
        <w:rPr>
          <w:rFonts w:eastAsia="Times New Roman"/>
          <w:szCs w:val="24"/>
        </w:rPr>
        <w:t>.</w:t>
      </w:r>
    </w:p>
    <w:p w14:paraId="77C0343E" w14:textId="77777777" w:rsidR="006113A9" w:rsidRDefault="006B6FC4">
      <w:pPr>
        <w:spacing w:line="600" w:lineRule="auto"/>
        <w:ind w:firstLine="720"/>
        <w:contextualSpacing/>
        <w:jc w:val="both"/>
        <w:rPr>
          <w:rFonts w:eastAsia="Times New Roman"/>
          <w:szCs w:val="24"/>
        </w:rPr>
      </w:pPr>
      <w:r>
        <w:rPr>
          <w:rFonts w:eastAsia="Times New Roman"/>
          <w:b/>
          <w:szCs w:val="24"/>
        </w:rPr>
        <w:t>ΔΗΜΗΤΡΙΟΣ ΒΙΤΣΑΣ (Υπουργός Μεταναστευτικής Πολιτικής):</w:t>
      </w:r>
      <w:r>
        <w:rPr>
          <w:rFonts w:eastAsia="Times New Roman"/>
          <w:szCs w:val="24"/>
        </w:rPr>
        <w:t xml:space="preserve"> Κύριε Φωκά, έ</w:t>
      </w:r>
      <w:r w:rsidRPr="008D5108">
        <w:rPr>
          <w:rFonts w:eastAsia="Times New Roman"/>
          <w:szCs w:val="24"/>
        </w:rPr>
        <w:t>χ</w:t>
      </w:r>
      <w:r w:rsidRPr="008D5108">
        <w:rPr>
          <w:rFonts w:eastAsia="Times New Roman"/>
          <w:szCs w:val="24"/>
        </w:rPr>
        <w:t>ω το</w:t>
      </w:r>
      <w:r>
        <w:rPr>
          <w:rFonts w:eastAsia="Times New Roman"/>
          <w:szCs w:val="24"/>
        </w:rPr>
        <w:t>ν λόγο. Δ</w:t>
      </w:r>
      <w:r w:rsidRPr="008D5108">
        <w:rPr>
          <w:rFonts w:eastAsia="Times New Roman"/>
          <w:szCs w:val="24"/>
        </w:rPr>
        <w:t>εν είσ</w:t>
      </w:r>
      <w:r>
        <w:rPr>
          <w:rFonts w:eastAsia="Times New Roman"/>
          <w:szCs w:val="24"/>
        </w:rPr>
        <w:t>τ</w:t>
      </w:r>
      <w:r w:rsidRPr="008D5108">
        <w:rPr>
          <w:rFonts w:eastAsia="Times New Roman"/>
          <w:szCs w:val="24"/>
        </w:rPr>
        <w:t xml:space="preserve">ε σε καφενείο </w:t>
      </w:r>
      <w:r>
        <w:rPr>
          <w:rFonts w:eastAsia="Times New Roman"/>
          <w:szCs w:val="24"/>
        </w:rPr>
        <w:t xml:space="preserve">της </w:t>
      </w:r>
      <w:r w:rsidRPr="008D5108">
        <w:rPr>
          <w:rFonts w:eastAsia="Times New Roman"/>
          <w:szCs w:val="24"/>
        </w:rPr>
        <w:t>Θεσσαλονίκη</w:t>
      </w:r>
      <w:r>
        <w:rPr>
          <w:rFonts w:eastAsia="Times New Roman"/>
          <w:szCs w:val="24"/>
        </w:rPr>
        <w:t>ς. Σας παρακαλώ. Καθίστε.</w:t>
      </w:r>
    </w:p>
    <w:p w14:paraId="77C0343F" w14:textId="77777777" w:rsidR="006113A9" w:rsidRDefault="006B6FC4">
      <w:pPr>
        <w:spacing w:line="600" w:lineRule="auto"/>
        <w:ind w:firstLine="720"/>
        <w:contextualSpacing/>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Κύριε Φωκά, ειδικός αγορητής είστε.</w:t>
      </w:r>
    </w:p>
    <w:p w14:paraId="77C03440" w14:textId="77777777" w:rsidR="006113A9" w:rsidRDefault="006B6FC4">
      <w:pPr>
        <w:spacing w:line="600" w:lineRule="auto"/>
        <w:ind w:firstLine="720"/>
        <w:contextualSpacing/>
        <w:jc w:val="both"/>
        <w:rPr>
          <w:rFonts w:eastAsia="Times New Roman"/>
          <w:szCs w:val="24"/>
        </w:rPr>
      </w:pPr>
      <w:r>
        <w:rPr>
          <w:rFonts w:eastAsia="Times New Roman"/>
          <w:b/>
          <w:szCs w:val="24"/>
        </w:rPr>
        <w:t>ΑΡΙΣΤΕΙΔΗΣ ΦΩΚΑΣ:</w:t>
      </w:r>
      <w:r>
        <w:rPr>
          <w:rFonts w:eastAsia="Times New Roman"/>
          <w:szCs w:val="24"/>
        </w:rPr>
        <w:t xml:space="preserve"> Για ένα λεπτό, κύριε Πρόεδρε. Το ΚΚΕ μίλησε, η Νέα Δημοκρατία μίλησε. Εμείς;</w:t>
      </w:r>
    </w:p>
    <w:p w14:paraId="77C03441" w14:textId="77777777" w:rsidR="006113A9" w:rsidRDefault="006B6FC4">
      <w:pPr>
        <w:spacing w:line="600" w:lineRule="auto"/>
        <w:ind w:firstLine="720"/>
        <w:contextualSpacing/>
        <w:jc w:val="both"/>
        <w:rPr>
          <w:rFonts w:eastAsia="Times New Roman"/>
          <w:szCs w:val="24"/>
        </w:rPr>
      </w:pPr>
      <w:r>
        <w:rPr>
          <w:rFonts w:eastAsia="Times New Roman"/>
          <w:b/>
          <w:szCs w:val="24"/>
        </w:rPr>
        <w:t>ΔΗΜΗΤΡΙΟΣ ΒΙΤΣΑΣ</w:t>
      </w:r>
      <w:r>
        <w:rPr>
          <w:rFonts w:eastAsia="Times New Roman"/>
          <w:b/>
          <w:szCs w:val="24"/>
        </w:rPr>
        <w:t xml:space="preserve"> (Υπουργός Μεταναστευτικής Πολιτικής):</w:t>
      </w:r>
      <w:r>
        <w:rPr>
          <w:rFonts w:eastAsia="Times New Roman"/>
          <w:szCs w:val="24"/>
        </w:rPr>
        <w:t xml:space="preserve"> Φαίνεται η ομιλία μου δημιούργησε διάφορα. Τι να κάνω;</w:t>
      </w:r>
    </w:p>
    <w:p w14:paraId="77C03442" w14:textId="77777777" w:rsidR="006113A9" w:rsidRDefault="006B6FC4">
      <w:pPr>
        <w:spacing w:line="600" w:lineRule="auto"/>
        <w:ind w:firstLine="720"/>
        <w:contextualSpacing/>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Κύριε Φωκά, δεν έχετε τον λόγο. Δεν έχετε το δικαίωμα να έχετε τον λόγο.</w:t>
      </w:r>
    </w:p>
    <w:p w14:paraId="77C03443" w14:textId="77777777" w:rsidR="006113A9" w:rsidRDefault="006B6FC4">
      <w:pPr>
        <w:spacing w:line="600" w:lineRule="auto"/>
        <w:ind w:firstLine="720"/>
        <w:contextualSpacing/>
        <w:jc w:val="both"/>
        <w:rPr>
          <w:rFonts w:eastAsia="Times New Roman"/>
          <w:szCs w:val="24"/>
        </w:rPr>
      </w:pPr>
      <w:r>
        <w:rPr>
          <w:rFonts w:eastAsia="Times New Roman"/>
          <w:b/>
          <w:szCs w:val="24"/>
        </w:rPr>
        <w:t>ΔΗΜΗΤΡΙΟΣ ΒΙΤΣΑΣ (Υπουργός Μεταναστευτικής Πολιτικής):</w:t>
      </w:r>
      <w:r>
        <w:rPr>
          <w:rFonts w:eastAsia="Times New Roman"/>
          <w:szCs w:val="24"/>
        </w:rPr>
        <w:t xml:space="preserve"> Το σοβαρό θα πω εγώ. Εγώ δεν λέω ότι συνειδητά η Νέα Δημοκρατία διά της πολιτικής της…</w:t>
      </w:r>
    </w:p>
    <w:p w14:paraId="77C03444" w14:textId="77777777" w:rsidR="006113A9" w:rsidRDefault="006B6FC4">
      <w:pPr>
        <w:spacing w:line="600" w:lineRule="auto"/>
        <w:ind w:firstLine="720"/>
        <w:contextualSpacing/>
        <w:jc w:val="both"/>
        <w:rPr>
          <w:rFonts w:eastAsia="Times New Roman"/>
          <w:szCs w:val="24"/>
        </w:rPr>
      </w:pPr>
      <w:r>
        <w:rPr>
          <w:rFonts w:eastAsia="Times New Roman"/>
          <w:b/>
          <w:szCs w:val="24"/>
        </w:rPr>
        <w:t>ΑΡΙΣΤΕΙΔΗΣ ΦΩΚΑΣ:</w:t>
      </w:r>
      <w:r>
        <w:rPr>
          <w:rFonts w:eastAsia="Times New Roman"/>
          <w:szCs w:val="24"/>
        </w:rPr>
        <w:t xml:space="preserve"> Κύριε Πρόεδρε, θέλω να μιλήσω. Εκπροσωπώ…</w:t>
      </w:r>
    </w:p>
    <w:p w14:paraId="77C03445" w14:textId="77777777" w:rsidR="006113A9" w:rsidRDefault="006B6FC4">
      <w:pPr>
        <w:spacing w:line="600" w:lineRule="auto"/>
        <w:ind w:firstLine="720"/>
        <w:contextualSpacing/>
        <w:jc w:val="both"/>
        <w:rPr>
          <w:rFonts w:eastAsia="Times New Roman"/>
          <w:szCs w:val="24"/>
        </w:rPr>
      </w:pPr>
      <w:r>
        <w:rPr>
          <w:rFonts w:eastAsia="Times New Roman"/>
          <w:b/>
          <w:szCs w:val="24"/>
        </w:rPr>
        <w:lastRenderedPageBreak/>
        <w:t xml:space="preserve">ΠΡΟΕΔΡΕΥΩΝ (Αναστάσιος Κουράκης): </w:t>
      </w:r>
      <w:r>
        <w:rPr>
          <w:rFonts w:eastAsia="Times New Roman"/>
          <w:szCs w:val="24"/>
        </w:rPr>
        <w:t>Κύριε Φωκά, δεν εκπροσωπείτε τίποτα, δεν είστε Κοινοβουλευτικός Εκπρόσωπος</w:t>
      </w:r>
      <w:r>
        <w:rPr>
          <w:rFonts w:eastAsia="Times New Roman"/>
          <w:szCs w:val="24"/>
        </w:rPr>
        <w:t>. Ο κ. Παφίλης είναι Κοινοβουλευτικός Εκπρόσωπος.</w:t>
      </w:r>
    </w:p>
    <w:p w14:paraId="77C03446" w14:textId="77777777" w:rsidR="006113A9" w:rsidRDefault="006B6FC4">
      <w:pPr>
        <w:spacing w:line="600" w:lineRule="auto"/>
        <w:ind w:firstLine="720"/>
        <w:contextualSpacing/>
        <w:jc w:val="both"/>
        <w:rPr>
          <w:rFonts w:eastAsia="Times New Roman"/>
          <w:szCs w:val="24"/>
        </w:rPr>
      </w:pPr>
      <w:r>
        <w:rPr>
          <w:rFonts w:eastAsia="Times New Roman"/>
          <w:szCs w:val="24"/>
        </w:rPr>
        <w:t>Κύριε Υπουργέ, ολοκληρώστε παρακαλώ.</w:t>
      </w:r>
    </w:p>
    <w:p w14:paraId="77C03447" w14:textId="77777777" w:rsidR="006113A9" w:rsidRDefault="006B6FC4">
      <w:pPr>
        <w:spacing w:line="600" w:lineRule="auto"/>
        <w:ind w:firstLine="720"/>
        <w:contextualSpacing/>
        <w:jc w:val="both"/>
        <w:rPr>
          <w:rFonts w:eastAsia="Times New Roman"/>
          <w:szCs w:val="24"/>
        </w:rPr>
      </w:pPr>
      <w:r>
        <w:rPr>
          <w:rFonts w:eastAsia="Times New Roman"/>
          <w:b/>
          <w:szCs w:val="24"/>
        </w:rPr>
        <w:t>ΔΗΜΗΤΡΙΟΣ ΒΙΤΣΑΣ (Υπουργός Μεταναστευτικής Πολιτικής):</w:t>
      </w:r>
      <w:r>
        <w:rPr>
          <w:rFonts w:eastAsia="Times New Roman"/>
          <w:szCs w:val="24"/>
        </w:rPr>
        <w:t xml:space="preserve"> Εγώ δ</w:t>
      </w:r>
      <w:r w:rsidRPr="008D5108">
        <w:rPr>
          <w:rFonts w:eastAsia="Times New Roman"/>
          <w:szCs w:val="24"/>
        </w:rPr>
        <w:t xml:space="preserve">εν λέω </w:t>
      </w:r>
      <w:r>
        <w:rPr>
          <w:rFonts w:eastAsia="Times New Roman"/>
          <w:szCs w:val="24"/>
        </w:rPr>
        <w:t>ούτε είπα ποτέ</w:t>
      </w:r>
      <w:r w:rsidRPr="008D5108">
        <w:rPr>
          <w:rFonts w:eastAsia="Times New Roman"/>
          <w:szCs w:val="24"/>
        </w:rPr>
        <w:t xml:space="preserve"> ότι η Νέα Δημοκρατία συνειδητά ενισχύει τη Χρυσή Αυγή</w:t>
      </w:r>
      <w:r>
        <w:rPr>
          <w:rFonts w:eastAsia="Times New Roman"/>
          <w:szCs w:val="24"/>
        </w:rPr>
        <w:t>. Ε</w:t>
      </w:r>
      <w:r w:rsidRPr="008D5108">
        <w:rPr>
          <w:rFonts w:eastAsia="Times New Roman"/>
          <w:szCs w:val="24"/>
        </w:rPr>
        <w:t xml:space="preserve">γώ είπα </w:t>
      </w:r>
      <w:r>
        <w:rPr>
          <w:rFonts w:eastAsia="Times New Roman"/>
          <w:szCs w:val="24"/>
        </w:rPr>
        <w:t xml:space="preserve">ότι </w:t>
      </w:r>
      <w:r w:rsidRPr="008D5108">
        <w:rPr>
          <w:rFonts w:eastAsia="Times New Roman"/>
          <w:szCs w:val="24"/>
        </w:rPr>
        <w:t xml:space="preserve">η </w:t>
      </w:r>
      <w:r>
        <w:rPr>
          <w:rFonts w:eastAsia="Times New Roman"/>
          <w:szCs w:val="24"/>
        </w:rPr>
        <w:t xml:space="preserve">τακτική </w:t>
      </w:r>
      <w:r w:rsidRPr="008D5108">
        <w:rPr>
          <w:rFonts w:eastAsia="Times New Roman"/>
          <w:szCs w:val="24"/>
        </w:rPr>
        <w:t xml:space="preserve">της Νέας </w:t>
      </w:r>
      <w:r w:rsidRPr="008D5108">
        <w:rPr>
          <w:rFonts w:eastAsia="Times New Roman"/>
          <w:szCs w:val="24"/>
        </w:rPr>
        <w:t xml:space="preserve">Δημοκρατίας και του </w:t>
      </w:r>
      <w:r>
        <w:rPr>
          <w:rFonts w:eastAsia="Times New Roman"/>
          <w:szCs w:val="24"/>
        </w:rPr>
        <w:t>ΔΗΣΥ</w:t>
      </w:r>
      <w:r w:rsidRPr="008D5108">
        <w:rPr>
          <w:rFonts w:eastAsia="Times New Roman"/>
          <w:szCs w:val="24"/>
        </w:rPr>
        <w:t xml:space="preserve"> δημιουργεί πολιτικό χώρο</w:t>
      </w:r>
      <w:r>
        <w:rPr>
          <w:rFonts w:eastAsia="Times New Roman"/>
          <w:szCs w:val="24"/>
        </w:rPr>
        <w:t>,</w:t>
      </w:r>
      <w:r w:rsidRPr="008D5108">
        <w:rPr>
          <w:rFonts w:eastAsia="Times New Roman"/>
          <w:szCs w:val="24"/>
        </w:rPr>
        <w:t xml:space="preserve"> όπου είναι πιο </w:t>
      </w:r>
      <w:r>
        <w:rPr>
          <w:rFonts w:eastAsia="Times New Roman"/>
          <w:szCs w:val="24"/>
        </w:rPr>
        <w:t>εύληπτε</w:t>
      </w:r>
      <w:r w:rsidRPr="008D5108">
        <w:rPr>
          <w:rFonts w:eastAsia="Times New Roman"/>
          <w:szCs w:val="24"/>
        </w:rPr>
        <w:t xml:space="preserve">ς </w:t>
      </w:r>
      <w:r>
        <w:rPr>
          <w:rFonts w:eastAsia="Times New Roman"/>
          <w:szCs w:val="24"/>
        </w:rPr>
        <w:t>οι απόψεις αυτών που λένε «Η Μακεδονία -</w:t>
      </w:r>
      <w:r w:rsidRPr="008D5108">
        <w:rPr>
          <w:rFonts w:eastAsia="Times New Roman"/>
          <w:szCs w:val="24"/>
        </w:rPr>
        <w:t>να το πω χοντρά</w:t>
      </w:r>
      <w:r>
        <w:rPr>
          <w:rFonts w:eastAsia="Times New Roman"/>
          <w:szCs w:val="24"/>
        </w:rPr>
        <w:t xml:space="preserve">- είναι μία </w:t>
      </w:r>
      <w:r w:rsidRPr="008D5108">
        <w:rPr>
          <w:rFonts w:eastAsia="Times New Roman"/>
          <w:szCs w:val="24"/>
        </w:rPr>
        <w:t xml:space="preserve">και είναι </w:t>
      </w:r>
      <w:r>
        <w:rPr>
          <w:rFonts w:eastAsia="Times New Roman"/>
          <w:szCs w:val="24"/>
        </w:rPr>
        <w:t>ε</w:t>
      </w:r>
      <w:r w:rsidRPr="008D5108">
        <w:rPr>
          <w:rFonts w:eastAsia="Times New Roman"/>
          <w:szCs w:val="24"/>
        </w:rPr>
        <w:t>λληνική</w:t>
      </w:r>
      <w:r>
        <w:rPr>
          <w:rFonts w:eastAsia="Times New Roman"/>
          <w:szCs w:val="24"/>
        </w:rPr>
        <w:t>». Α</w:t>
      </w:r>
      <w:r w:rsidRPr="008D5108">
        <w:rPr>
          <w:rFonts w:eastAsia="Times New Roman"/>
          <w:szCs w:val="24"/>
        </w:rPr>
        <w:t>υτό είπα</w:t>
      </w:r>
      <w:r>
        <w:rPr>
          <w:rFonts w:eastAsia="Times New Roman"/>
          <w:szCs w:val="24"/>
        </w:rPr>
        <w:t xml:space="preserve">. Άρα </w:t>
      </w:r>
      <w:r w:rsidRPr="008D5108">
        <w:rPr>
          <w:rFonts w:eastAsia="Times New Roman"/>
          <w:szCs w:val="24"/>
        </w:rPr>
        <w:t>δεν είπα ότι συνεργάζεστε</w:t>
      </w:r>
      <w:r>
        <w:rPr>
          <w:rFonts w:eastAsia="Times New Roman"/>
          <w:szCs w:val="24"/>
        </w:rPr>
        <w:t>. Δ</w:t>
      </w:r>
      <w:r w:rsidRPr="008D5108">
        <w:rPr>
          <w:rFonts w:eastAsia="Times New Roman"/>
          <w:szCs w:val="24"/>
        </w:rPr>
        <w:t>εν χρειαζόταν</w:t>
      </w:r>
      <w:r>
        <w:rPr>
          <w:rFonts w:eastAsia="Times New Roman"/>
          <w:szCs w:val="24"/>
        </w:rPr>
        <w:t xml:space="preserve"> δηλαδή ο κ. Κου</w:t>
      </w:r>
      <w:r w:rsidRPr="008D5108">
        <w:rPr>
          <w:rFonts w:eastAsia="Times New Roman"/>
          <w:szCs w:val="24"/>
        </w:rPr>
        <w:t>μουτσάκος να μου πει</w:t>
      </w:r>
      <w:r>
        <w:rPr>
          <w:rFonts w:eastAsia="Times New Roman"/>
          <w:szCs w:val="24"/>
        </w:rPr>
        <w:t xml:space="preserve"> </w:t>
      </w:r>
      <w:r>
        <w:rPr>
          <w:rFonts w:eastAsia="Times New Roman"/>
          <w:szCs w:val="24"/>
        </w:rPr>
        <w:t>αυτά τα πράγματα. Το άλλο είναι ιστορικό.</w:t>
      </w:r>
    </w:p>
    <w:p w14:paraId="77C03448" w14:textId="77777777" w:rsidR="006113A9" w:rsidRDefault="006B6FC4">
      <w:pPr>
        <w:spacing w:line="600" w:lineRule="auto"/>
        <w:ind w:firstLine="720"/>
        <w:contextualSpacing/>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Καλώς, κύριε Υπουργέ.</w:t>
      </w:r>
    </w:p>
    <w:p w14:paraId="77C03449" w14:textId="77777777" w:rsidR="006113A9" w:rsidRDefault="006B6FC4">
      <w:pPr>
        <w:spacing w:line="600" w:lineRule="auto"/>
        <w:ind w:firstLine="720"/>
        <w:contextualSpacing/>
        <w:jc w:val="both"/>
        <w:rPr>
          <w:rFonts w:eastAsia="Times New Roman"/>
          <w:szCs w:val="24"/>
        </w:rPr>
      </w:pPr>
      <w:r>
        <w:rPr>
          <w:rFonts w:eastAsia="Times New Roman"/>
          <w:szCs w:val="24"/>
        </w:rPr>
        <w:t>Κυρίες και κύριοι συνάδελφοι,</w:t>
      </w:r>
      <w:r w:rsidRPr="008D5108">
        <w:rPr>
          <w:rFonts w:eastAsia="Times New Roman"/>
          <w:szCs w:val="24"/>
        </w:rPr>
        <w:t xml:space="preserve"> γίνεται γνωστό στο </w:t>
      </w:r>
      <w:r>
        <w:rPr>
          <w:rFonts w:eastAsia="Times New Roman"/>
          <w:szCs w:val="24"/>
        </w:rPr>
        <w:t>Σ</w:t>
      </w:r>
      <w:r w:rsidRPr="008D5108">
        <w:rPr>
          <w:rFonts w:eastAsia="Times New Roman"/>
          <w:szCs w:val="24"/>
        </w:rPr>
        <w:t xml:space="preserve">ώμα </w:t>
      </w:r>
      <w:r>
        <w:rPr>
          <w:rFonts w:eastAsia="Times New Roman"/>
          <w:szCs w:val="24"/>
        </w:rPr>
        <w:t>ό</w:t>
      </w:r>
      <w:r w:rsidRPr="008D5108">
        <w:rPr>
          <w:rFonts w:eastAsia="Times New Roman"/>
          <w:szCs w:val="24"/>
        </w:rPr>
        <w:t xml:space="preserve">τι </w:t>
      </w:r>
      <w:r>
        <w:rPr>
          <w:rFonts w:eastAsia="Times New Roman"/>
          <w:szCs w:val="24"/>
        </w:rPr>
        <w:t xml:space="preserve">τη συνεδρίασή μας παρακολουθούν </w:t>
      </w:r>
      <w:r w:rsidRPr="008D5108">
        <w:rPr>
          <w:rFonts w:eastAsia="Times New Roman"/>
          <w:szCs w:val="24"/>
        </w:rPr>
        <w:t xml:space="preserve">από τα </w:t>
      </w:r>
      <w:r>
        <w:rPr>
          <w:rFonts w:eastAsia="Times New Roman"/>
          <w:szCs w:val="24"/>
        </w:rPr>
        <w:t>ά</w:t>
      </w:r>
      <w:r w:rsidRPr="008D5108">
        <w:rPr>
          <w:rFonts w:eastAsia="Times New Roman"/>
          <w:szCs w:val="24"/>
        </w:rPr>
        <w:t>νω δυτικά θεωρεία</w:t>
      </w:r>
      <w:r>
        <w:rPr>
          <w:rFonts w:eastAsia="Times New Roman"/>
          <w:szCs w:val="24"/>
        </w:rPr>
        <w:t>,</w:t>
      </w:r>
      <w:r w:rsidRPr="008D5108">
        <w:rPr>
          <w:rFonts w:eastAsia="Times New Roman"/>
          <w:szCs w:val="24"/>
        </w:rPr>
        <w:t xml:space="preserve"> αφού </w:t>
      </w:r>
      <w:r>
        <w:rPr>
          <w:rFonts w:eastAsia="Times New Roman"/>
          <w:szCs w:val="24"/>
        </w:rPr>
        <w:t xml:space="preserve">προηγουμένως </w:t>
      </w:r>
      <w:r w:rsidRPr="008D5108">
        <w:rPr>
          <w:rFonts w:eastAsia="Times New Roman"/>
          <w:szCs w:val="24"/>
        </w:rPr>
        <w:t>ενημερώθηκ</w:t>
      </w:r>
      <w:r>
        <w:rPr>
          <w:rFonts w:eastAsia="Times New Roman"/>
          <w:szCs w:val="24"/>
        </w:rPr>
        <w:t>αν για την</w:t>
      </w:r>
      <w:r w:rsidRPr="008D5108">
        <w:rPr>
          <w:rFonts w:eastAsia="Times New Roman"/>
          <w:szCs w:val="24"/>
        </w:rPr>
        <w:t xml:space="preserve"> ισ</w:t>
      </w:r>
      <w:r w:rsidRPr="008D5108">
        <w:rPr>
          <w:rFonts w:eastAsia="Times New Roman"/>
          <w:szCs w:val="24"/>
        </w:rPr>
        <w:t>τορία του κτ</w:t>
      </w:r>
      <w:r>
        <w:rPr>
          <w:rFonts w:eastAsia="Times New Roman"/>
          <w:szCs w:val="24"/>
        </w:rPr>
        <w:t>η</w:t>
      </w:r>
      <w:r w:rsidRPr="008D5108">
        <w:rPr>
          <w:rFonts w:eastAsia="Times New Roman"/>
          <w:szCs w:val="24"/>
        </w:rPr>
        <w:t xml:space="preserve">ρίου </w:t>
      </w:r>
      <w:r>
        <w:rPr>
          <w:rFonts w:eastAsia="Times New Roman"/>
          <w:szCs w:val="24"/>
        </w:rPr>
        <w:t xml:space="preserve">και </w:t>
      </w:r>
      <w:r w:rsidRPr="008D5108">
        <w:rPr>
          <w:rFonts w:eastAsia="Times New Roman"/>
          <w:szCs w:val="24"/>
        </w:rPr>
        <w:t xml:space="preserve">τον τρόπο οργάνωσης και λειτουργίας της </w:t>
      </w:r>
      <w:r>
        <w:rPr>
          <w:rFonts w:eastAsia="Times New Roman"/>
          <w:szCs w:val="24"/>
        </w:rPr>
        <w:t>Β</w:t>
      </w:r>
      <w:r w:rsidRPr="008D5108">
        <w:rPr>
          <w:rFonts w:eastAsia="Times New Roman"/>
          <w:szCs w:val="24"/>
        </w:rPr>
        <w:t xml:space="preserve">ουλής </w:t>
      </w:r>
      <w:r w:rsidRPr="008D5108">
        <w:rPr>
          <w:rFonts w:eastAsia="Times New Roman"/>
          <w:szCs w:val="24"/>
        </w:rPr>
        <w:lastRenderedPageBreak/>
        <w:t xml:space="preserve">και ξεναγήθηκαν στην έκθεση της αίθουσας </w:t>
      </w:r>
      <w:r>
        <w:rPr>
          <w:rFonts w:eastAsia="Times New Roman"/>
          <w:szCs w:val="24"/>
        </w:rPr>
        <w:t>«</w:t>
      </w:r>
      <w:r w:rsidRPr="008D5108">
        <w:rPr>
          <w:rFonts w:eastAsia="Times New Roman"/>
          <w:szCs w:val="24"/>
        </w:rPr>
        <w:t>Ε</w:t>
      </w:r>
      <w:r>
        <w:rPr>
          <w:rFonts w:eastAsia="Times New Roman"/>
          <w:szCs w:val="24"/>
        </w:rPr>
        <w:t xml:space="preserve">ΛΕΥΘΕΡΙΟΣ ΒΕΝΙΖΕΛΟΣ» τριάντα επτά </w:t>
      </w:r>
      <w:r w:rsidRPr="008D5108">
        <w:rPr>
          <w:rFonts w:eastAsia="Times New Roman"/>
          <w:szCs w:val="24"/>
        </w:rPr>
        <w:t>μαθήτριες και μαθητές</w:t>
      </w:r>
      <w:r>
        <w:rPr>
          <w:rFonts w:eastAsia="Times New Roman"/>
          <w:szCs w:val="24"/>
        </w:rPr>
        <w:t>,</w:t>
      </w:r>
      <w:r w:rsidRPr="008D5108">
        <w:rPr>
          <w:rFonts w:eastAsia="Times New Roman"/>
          <w:szCs w:val="24"/>
        </w:rPr>
        <w:t xml:space="preserve"> καθώς και </w:t>
      </w:r>
      <w:r>
        <w:rPr>
          <w:rFonts w:eastAsia="Times New Roman"/>
          <w:szCs w:val="24"/>
        </w:rPr>
        <w:t xml:space="preserve">δεκαεπτά </w:t>
      </w:r>
      <w:r w:rsidRPr="008D5108">
        <w:rPr>
          <w:rFonts w:eastAsia="Times New Roman"/>
          <w:szCs w:val="24"/>
        </w:rPr>
        <w:t>συνοδοί εκπαιδευτικοί από το 2</w:t>
      </w:r>
      <w:r w:rsidRPr="00965A0F">
        <w:rPr>
          <w:rFonts w:eastAsia="Times New Roman"/>
          <w:szCs w:val="24"/>
          <w:vertAlign w:val="superscript"/>
        </w:rPr>
        <w:t>ο</w:t>
      </w:r>
      <w:r>
        <w:rPr>
          <w:rFonts w:eastAsia="Times New Roman"/>
          <w:szCs w:val="24"/>
        </w:rPr>
        <w:t xml:space="preserve"> Εσπερινό ΕΠΑΛ Αγίου Δημητρίου </w:t>
      </w:r>
      <w:r>
        <w:rPr>
          <w:rFonts w:eastAsia="Times New Roman"/>
          <w:szCs w:val="24"/>
        </w:rPr>
        <w:t>(δεύτε</w:t>
      </w:r>
      <w:r>
        <w:rPr>
          <w:rFonts w:eastAsia="Times New Roman"/>
          <w:szCs w:val="24"/>
        </w:rPr>
        <w:t>ρο τμήμα)</w:t>
      </w:r>
      <w:r>
        <w:rPr>
          <w:rFonts w:eastAsia="Times New Roman"/>
          <w:szCs w:val="24"/>
        </w:rPr>
        <w:t>.</w:t>
      </w:r>
    </w:p>
    <w:p w14:paraId="77C0344A" w14:textId="77777777" w:rsidR="006113A9" w:rsidRDefault="006B6FC4">
      <w:pPr>
        <w:spacing w:line="600" w:lineRule="auto"/>
        <w:ind w:firstLine="720"/>
        <w:contextualSpacing/>
        <w:jc w:val="both"/>
        <w:rPr>
          <w:rFonts w:eastAsia="Times New Roman"/>
          <w:szCs w:val="24"/>
        </w:rPr>
      </w:pPr>
      <w:r>
        <w:rPr>
          <w:rFonts w:eastAsia="Times New Roman"/>
          <w:szCs w:val="24"/>
        </w:rPr>
        <w:t>Η</w:t>
      </w:r>
      <w:r w:rsidRPr="008D5108">
        <w:rPr>
          <w:rFonts w:eastAsia="Times New Roman"/>
          <w:szCs w:val="24"/>
        </w:rPr>
        <w:t xml:space="preserve"> Βουλή σ</w:t>
      </w:r>
      <w:r>
        <w:rPr>
          <w:rFonts w:eastAsia="Times New Roman"/>
          <w:szCs w:val="24"/>
        </w:rPr>
        <w:t>ά</w:t>
      </w:r>
      <w:r w:rsidRPr="008D5108">
        <w:rPr>
          <w:rFonts w:eastAsia="Times New Roman"/>
          <w:szCs w:val="24"/>
        </w:rPr>
        <w:t>ς καλωσορίζει</w:t>
      </w:r>
      <w:r>
        <w:rPr>
          <w:rFonts w:eastAsia="Times New Roman"/>
          <w:szCs w:val="24"/>
        </w:rPr>
        <w:t>.</w:t>
      </w:r>
    </w:p>
    <w:p w14:paraId="77C0344B" w14:textId="77777777" w:rsidR="006113A9" w:rsidRDefault="006B6FC4">
      <w:pPr>
        <w:spacing w:line="600" w:lineRule="auto"/>
        <w:ind w:firstLine="720"/>
        <w:contextualSpacing/>
        <w:jc w:val="center"/>
        <w:rPr>
          <w:rFonts w:eastAsia="Times New Roman"/>
          <w:szCs w:val="24"/>
        </w:rPr>
      </w:pPr>
      <w:r>
        <w:rPr>
          <w:rFonts w:eastAsia="Times New Roman"/>
          <w:szCs w:val="24"/>
        </w:rPr>
        <w:t>(Χειροκροτήματα απ’ όλες τις πτέρυγες της Βουλής)</w:t>
      </w:r>
    </w:p>
    <w:p w14:paraId="77C0344C" w14:textId="77777777" w:rsidR="006113A9" w:rsidRDefault="006B6FC4">
      <w:pPr>
        <w:spacing w:line="600" w:lineRule="auto"/>
        <w:ind w:firstLine="720"/>
        <w:contextualSpacing/>
        <w:jc w:val="both"/>
        <w:rPr>
          <w:rFonts w:eastAsia="Times New Roman"/>
          <w:szCs w:val="24"/>
        </w:rPr>
      </w:pPr>
      <w:r>
        <w:rPr>
          <w:rFonts w:eastAsia="Times New Roman"/>
          <w:szCs w:val="24"/>
        </w:rPr>
        <w:t>Π</w:t>
      </w:r>
      <w:r w:rsidRPr="008D5108">
        <w:rPr>
          <w:rFonts w:eastAsia="Times New Roman"/>
          <w:szCs w:val="24"/>
        </w:rPr>
        <w:t xml:space="preserve">αρακολουθείτε </w:t>
      </w:r>
      <w:r>
        <w:rPr>
          <w:rFonts w:eastAsia="Times New Roman"/>
          <w:szCs w:val="24"/>
        </w:rPr>
        <w:t>μια συνεδρίαση</w:t>
      </w:r>
      <w:r w:rsidRPr="008D5108">
        <w:rPr>
          <w:rFonts w:eastAsia="Times New Roman"/>
          <w:szCs w:val="24"/>
        </w:rPr>
        <w:t xml:space="preserve"> που διεξάγεται δύο μέρες</w:t>
      </w:r>
      <w:r>
        <w:rPr>
          <w:rFonts w:eastAsia="Times New Roman"/>
          <w:szCs w:val="24"/>
        </w:rPr>
        <w:t>,</w:t>
      </w:r>
      <w:r w:rsidRPr="008D5108">
        <w:rPr>
          <w:rFonts w:eastAsia="Times New Roman"/>
          <w:szCs w:val="24"/>
        </w:rPr>
        <w:t xml:space="preserve"> σήμερα και αύριο</w:t>
      </w:r>
      <w:r>
        <w:rPr>
          <w:rFonts w:eastAsia="Times New Roman"/>
          <w:szCs w:val="24"/>
        </w:rPr>
        <w:t>,</w:t>
      </w:r>
      <w:r w:rsidRPr="008D5108">
        <w:rPr>
          <w:rFonts w:eastAsia="Times New Roman"/>
          <w:szCs w:val="24"/>
        </w:rPr>
        <w:t xml:space="preserve"> για τη </w:t>
      </w:r>
      <w:r>
        <w:rPr>
          <w:rFonts w:eastAsia="Times New Roman"/>
          <w:szCs w:val="24"/>
        </w:rPr>
        <w:t>Σ</w:t>
      </w:r>
      <w:r w:rsidRPr="008D5108">
        <w:rPr>
          <w:rFonts w:eastAsia="Times New Roman"/>
          <w:szCs w:val="24"/>
        </w:rPr>
        <w:t>υμφωνία των Πρεσπών</w:t>
      </w:r>
      <w:r>
        <w:rPr>
          <w:rFonts w:eastAsia="Times New Roman"/>
          <w:szCs w:val="24"/>
        </w:rPr>
        <w:t>.</w:t>
      </w:r>
      <w:r w:rsidRPr="008D5108">
        <w:rPr>
          <w:rFonts w:eastAsia="Times New Roman"/>
          <w:szCs w:val="24"/>
        </w:rPr>
        <w:t xml:space="preserve"> Αύριο θα γίνει και η ψηφοφορία</w:t>
      </w:r>
      <w:r>
        <w:rPr>
          <w:rFonts w:eastAsia="Times New Roman"/>
          <w:szCs w:val="24"/>
        </w:rPr>
        <w:t>,</w:t>
      </w:r>
      <w:r w:rsidRPr="008D5108">
        <w:rPr>
          <w:rFonts w:eastAsia="Times New Roman"/>
          <w:szCs w:val="24"/>
        </w:rPr>
        <w:t xml:space="preserve"> αν θα κυρωθεί η </w:t>
      </w:r>
      <w:r>
        <w:rPr>
          <w:rFonts w:eastAsia="Times New Roman"/>
          <w:szCs w:val="24"/>
        </w:rPr>
        <w:t>σ</w:t>
      </w:r>
      <w:r w:rsidRPr="008D5108">
        <w:rPr>
          <w:rFonts w:eastAsia="Times New Roman"/>
          <w:szCs w:val="24"/>
        </w:rPr>
        <w:t xml:space="preserve">ύμβαση </w:t>
      </w:r>
      <w:r w:rsidRPr="008D5108">
        <w:rPr>
          <w:rFonts w:eastAsia="Times New Roman"/>
          <w:szCs w:val="24"/>
        </w:rPr>
        <w:t>ή όχι</w:t>
      </w:r>
      <w:r>
        <w:rPr>
          <w:rFonts w:eastAsia="Times New Roman"/>
          <w:szCs w:val="24"/>
        </w:rPr>
        <w:t>.</w:t>
      </w:r>
    </w:p>
    <w:p w14:paraId="77C0344D" w14:textId="77777777" w:rsidR="006113A9" w:rsidRDefault="006B6FC4">
      <w:pPr>
        <w:spacing w:line="600" w:lineRule="auto"/>
        <w:ind w:firstLine="720"/>
        <w:contextualSpacing/>
        <w:jc w:val="both"/>
        <w:rPr>
          <w:rFonts w:eastAsia="Times New Roman"/>
          <w:szCs w:val="24"/>
        </w:rPr>
      </w:pPr>
      <w:r>
        <w:rPr>
          <w:rFonts w:eastAsia="Times New Roman"/>
          <w:szCs w:val="24"/>
        </w:rPr>
        <w:t xml:space="preserve">Τον </w:t>
      </w:r>
      <w:r>
        <w:rPr>
          <w:rFonts w:eastAsia="Times New Roman"/>
          <w:szCs w:val="24"/>
        </w:rPr>
        <w:t>λόγο έχει ο κ. Δήμας, Βουλευτής…</w:t>
      </w:r>
    </w:p>
    <w:p w14:paraId="77C0344E" w14:textId="77777777" w:rsidR="006113A9" w:rsidRDefault="006B6FC4">
      <w:pPr>
        <w:spacing w:line="600" w:lineRule="auto"/>
        <w:ind w:firstLine="720"/>
        <w:contextualSpacing/>
        <w:jc w:val="both"/>
        <w:rPr>
          <w:rFonts w:eastAsia="Times New Roman"/>
          <w:szCs w:val="24"/>
        </w:rPr>
      </w:pPr>
      <w:r>
        <w:rPr>
          <w:rFonts w:eastAsia="Times New Roman"/>
          <w:b/>
          <w:szCs w:val="24"/>
        </w:rPr>
        <w:t>ΑΘΑΝΑΣΙΟΣ ΠΑΦΙΛΗΣ:</w:t>
      </w:r>
      <w:r>
        <w:rPr>
          <w:rFonts w:eastAsia="Times New Roman"/>
          <w:szCs w:val="24"/>
        </w:rPr>
        <w:t xml:space="preserve"> Κύριε Πρόεδρε, να μιλήσω για ένα λεπτό.</w:t>
      </w:r>
    </w:p>
    <w:p w14:paraId="77C0344F" w14:textId="77777777" w:rsidR="006113A9" w:rsidRDefault="006B6FC4">
      <w:pPr>
        <w:spacing w:line="600" w:lineRule="auto"/>
        <w:ind w:firstLine="720"/>
        <w:contextualSpacing/>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Όχι. Κύριε Παφίλη,</w:t>
      </w:r>
      <w:r w:rsidRPr="008D5108">
        <w:rPr>
          <w:rFonts w:eastAsia="Times New Roman"/>
          <w:szCs w:val="24"/>
        </w:rPr>
        <w:t xml:space="preserve"> σας παρακαλώ</w:t>
      </w:r>
      <w:r>
        <w:rPr>
          <w:rFonts w:eastAsia="Times New Roman"/>
          <w:szCs w:val="24"/>
        </w:rPr>
        <w:t>. Διευκολύνετε τη δι</w:t>
      </w:r>
      <w:r w:rsidRPr="008D5108">
        <w:rPr>
          <w:rFonts w:eastAsia="Times New Roman"/>
          <w:szCs w:val="24"/>
        </w:rPr>
        <w:t>αδικασία</w:t>
      </w:r>
      <w:r>
        <w:rPr>
          <w:rFonts w:eastAsia="Times New Roman"/>
          <w:szCs w:val="24"/>
        </w:rPr>
        <w:t>.</w:t>
      </w:r>
      <w:r w:rsidRPr="008D5108">
        <w:rPr>
          <w:rFonts w:eastAsia="Times New Roman"/>
          <w:szCs w:val="24"/>
        </w:rPr>
        <w:t xml:space="preserve"> Έχουμε ξεφύγει πάρα πολύ</w:t>
      </w:r>
      <w:r>
        <w:rPr>
          <w:rFonts w:eastAsia="Times New Roman"/>
          <w:szCs w:val="24"/>
        </w:rPr>
        <w:t>.</w:t>
      </w:r>
    </w:p>
    <w:p w14:paraId="77C03450" w14:textId="77777777" w:rsidR="006113A9" w:rsidRDefault="006B6FC4">
      <w:pPr>
        <w:spacing w:line="600" w:lineRule="auto"/>
        <w:ind w:firstLine="720"/>
        <w:contextualSpacing/>
        <w:jc w:val="both"/>
        <w:rPr>
          <w:rFonts w:eastAsia="Times New Roman"/>
          <w:szCs w:val="24"/>
        </w:rPr>
      </w:pPr>
      <w:r>
        <w:rPr>
          <w:rFonts w:eastAsia="Times New Roman"/>
          <w:b/>
          <w:szCs w:val="24"/>
        </w:rPr>
        <w:t>ΑΡΙΣΤΕΙΔΗΣ ΦΩΚΑΣ:</w:t>
      </w:r>
      <w:r>
        <w:rPr>
          <w:rFonts w:eastAsia="Times New Roman"/>
          <w:szCs w:val="24"/>
        </w:rPr>
        <w:t xml:space="preserve"> Κύριε Πρόεδρε…</w:t>
      </w:r>
    </w:p>
    <w:p w14:paraId="77C03451" w14:textId="77777777" w:rsidR="006113A9" w:rsidRDefault="006B6FC4">
      <w:pPr>
        <w:spacing w:line="600" w:lineRule="auto"/>
        <w:ind w:firstLine="720"/>
        <w:contextualSpacing/>
        <w:jc w:val="both"/>
        <w:rPr>
          <w:rFonts w:eastAsia="Times New Roman"/>
          <w:szCs w:val="24"/>
        </w:rPr>
      </w:pPr>
      <w:r>
        <w:rPr>
          <w:rFonts w:eastAsia="Times New Roman"/>
          <w:b/>
          <w:szCs w:val="24"/>
        </w:rPr>
        <w:t>ΠΡΟΕΔΡΕΥΩΝ</w:t>
      </w:r>
      <w:r>
        <w:rPr>
          <w:rFonts w:eastAsia="Times New Roman"/>
          <w:b/>
          <w:szCs w:val="24"/>
        </w:rPr>
        <w:t xml:space="preserve"> (Αναστάσιος Κουράκης): </w:t>
      </w:r>
      <w:r>
        <w:rPr>
          <w:rFonts w:eastAsia="Times New Roman"/>
          <w:szCs w:val="24"/>
        </w:rPr>
        <w:t>Μετά θα μιλήσετε.</w:t>
      </w:r>
    </w:p>
    <w:p w14:paraId="77C03452" w14:textId="77777777" w:rsidR="006113A9" w:rsidRDefault="006B6FC4">
      <w:pPr>
        <w:spacing w:line="600" w:lineRule="auto"/>
        <w:ind w:firstLine="720"/>
        <w:contextualSpacing/>
        <w:jc w:val="both"/>
        <w:rPr>
          <w:rFonts w:eastAsia="Times New Roman"/>
          <w:szCs w:val="24"/>
        </w:rPr>
      </w:pPr>
      <w:r>
        <w:rPr>
          <w:rFonts w:eastAsia="Times New Roman"/>
          <w:b/>
          <w:szCs w:val="24"/>
        </w:rPr>
        <w:t>ΑΘΑΝΑΣΙΟΣ ΠΑΦΙΛΗΣ:</w:t>
      </w:r>
      <w:r>
        <w:rPr>
          <w:rFonts w:eastAsia="Times New Roman"/>
          <w:szCs w:val="24"/>
        </w:rPr>
        <w:t xml:space="preserve"> Μία κουβέντα, κύριε Πρόεδρε.</w:t>
      </w:r>
    </w:p>
    <w:p w14:paraId="77C03453" w14:textId="77777777" w:rsidR="006113A9" w:rsidRDefault="006B6FC4">
      <w:pPr>
        <w:spacing w:line="600" w:lineRule="auto"/>
        <w:ind w:firstLine="720"/>
        <w:contextualSpacing/>
        <w:jc w:val="both"/>
        <w:rPr>
          <w:rFonts w:eastAsia="Times New Roman"/>
          <w:szCs w:val="24"/>
        </w:rPr>
      </w:pPr>
      <w:r>
        <w:rPr>
          <w:rFonts w:eastAsia="Times New Roman"/>
          <w:szCs w:val="24"/>
        </w:rPr>
        <w:lastRenderedPageBreak/>
        <w:t>Κύριε Βίτσα, καλό ταξίδι στην ταξική πάλη, στον αμερικάνικο ιμπεριαλισμό και στο ΝΑΤΟ. Εμείς είμαστε απέναντι.</w:t>
      </w:r>
    </w:p>
    <w:p w14:paraId="77C03454" w14:textId="77777777" w:rsidR="006113A9" w:rsidRDefault="006B6FC4">
      <w:pPr>
        <w:spacing w:line="600" w:lineRule="auto"/>
        <w:ind w:firstLine="720"/>
        <w:contextualSpacing/>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Τον λόγο έχει ο κ. Δή</w:t>
      </w:r>
      <w:r>
        <w:rPr>
          <w:rFonts w:eastAsia="Times New Roman"/>
          <w:szCs w:val="24"/>
        </w:rPr>
        <w:t xml:space="preserve">μας, Βουλευτής </w:t>
      </w:r>
      <w:r w:rsidRPr="008D5108">
        <w:rPr>
          <w:rFonts w:eastAsia="Times New Roman"/>
          <w:szCs w:val="24"/>
        </w:rPr>
        <w:t>Κορινθίας της Νέας Δημοκρατίας</w:t>
      </w:r>
      <w:r>
        <w:rPr>
          <w:rFonts w:eastAsia="Times New Roman"/>
          <w:szCs w:val="24"/>
        </w:rPr>
        <w:t>.</w:t>
      </w:r>
    </w:p>
    <w:p w14:paraId="77C03455" w14:textId="77777777" w:rsidR="006113A9" w:rsidRDefault="006B6FC4">
      <w:pPr>
        <w:spacing w:line="600" w:lineRule="auto"/>
        <w:ind w:firstLine="720"/>
        <w:contextualSpacing/>
        <w:jc w:val="both"/>
        <w:rPr>
          <w:rFonts w:eastAsia="Times New Roman"/>
          <w:szCs w:val="24"/>
        </w:rPr>
      </w:pPr>
      <w:r>
        <w:rPr>
          <w:rFonts w:eastAsia="Times New Roman"/>
          <w:szCs w:val="24"/>
        </w:rPr>
        <w:t>Ορίστε, κύριε Δήμα, έχετε τον λόγο για επτά λεπτά.</w:t>
      </w:r>
    </w:p>
    <w:p w14:paraId="77C03456" w14:textId="77777777" w:rsidR="006113A9" w:rsidRDefault="006B6FC4">
      <w:pPr>
        <w:spacing w:line="600" w:lineRule="auto"/>
        <w:ind w:firstLine="720"/>
        <w:contextualSpacing/>
        <w:jc w:val="both"/>
        <w:rPr>
          <w:rFonts w:eastAsia="Times New Roman"/>
          <w:szCs w:val="24"/>
        </w:rPr>
      </w:pPr>
      <w:r>
        <w:rPr>
          <w:rFonts w:eastAsia="Times New Roman"/>
          <w:b/>
          <w:szCs w:val="24"/>
        </w:rPr>
        <w:t>ΧΡΙΣΤΟΣ ΔΗΜΑΣ:</w:t>
      </w:r>
      <w:r>
        <w:rPr>
          <w:rFonts w:eastAsia="Times New Roman"/>
          <w:szCs w:val="24"/>
        </w:rPr>
        <w:t xml:space="preserve"> Κ</w:t>
      </w:r>
      <w:r w:rsidRPr="008D5108">
        <w:rPr>
          <w:rFonts w:eastAsia="Times New Roman"/>
          <w:szCs w:val="24"/>
        </w:rPr>
        <w:t xml:space="preserve">ύριε </w:t>
      </w:r>
      <w:r>
        <w:rPr>
          <w:rFonts w:eastAsia="Times New Roman"/>
          <w:szCs w:val="24"/>
        </w:rPr>
        <w:t>Π</w:t>
      </w:r>
      <w:r w:rsidRPr="008D5108">
        <w:rPr>
          <w:rFonts w:eastAsia="Times New Roman"/>
          <w:szCs w:val="24"/>
        </w:rPr>
        <w:t>ρόεδρε</w:t>
      </w:r>
      <w:r>
        <w:rPr>
          <w:rFonts w:eastAsia="Times New Roman"/>
          <w:szCs w:val="24"/>
        </w:rPr>
        <w:t>, ευχαριστώ.</w:t>
      </w:r>
    </w:p>
    <w:p w14:paraId="77C03457" w14:textId="77777777" w:rsidR="006113A9" w:rsidRDefault="006B6FC4">
      <w:pPr>
        <w:spacing w:line="600" w:lineRule="auto"/>
        <w:ind w:firstLine="720"/>
        <w:contextualSpacing/>
        <w:jc w:val="both"/>
        <w:rPr>
          <w:rFonts w:eastAsia="Times New Roman"/>
          <w:szCs w:val="24"/>
        </w:rPr>
      </w:pPr>
      <w:r>
        <w:rPr>
          <w:rFonts w:eastAsia="Times New Roman"/>
          <w:b/>
          <w:szCs w:val="24"/>
        </w:rPr>
        <w:t>ΔΗΜΗΤΡΙΟΣ ΒΙΤΣΑΣ (Υπουργός Μεταναστευτικής Πολιτικής):</w:t>
      </w:r>
      <w:r>
        <w:rPr>
          <w:rFonts w:eastAsia="Times New Roman"/>
          <w:szCs w:val="24"/>
        </w:rPr>
        <w:t xml:space="preserve"> Κύριε Παφίλη, για τον Πλουμπίδη το ίδιο είχατε πει;</w:t>
      </w:r>
    </w:p>
    <w:p w14:paraId="77C03458" w14:textId="77777777" w:rsidR="006113A9" w:rsidRDefault="006B6FC4">
      <w:pPr>
        <w:spacing w:line="600" w:lineRule="auto"/>
        <w:ind w:firstLine="720"/>
        <w:contextualSpacing/>
        <w:jc w:val="center"/>
        <w:rPr>
          <w:rFonts w:eastAsia="Times New Roman"/>
          <w:szCs w:val="24"/>
        </w:rPr>
      </w:pPr>
      <w:r>
        <w:rPr>
          <w:rFonts w:eastAsia="Times New Roman"/>
          <w:szCs w:val="24"/>
        </w:rPr>
        <w:t>(Θόρυβος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διαμαρτυρίες από την πτέρυγα του ΚΚΕ)</w:t>
      </w:r>
    </w:p>
    <w:p w14:paraId="77C03459" w14:textId="77777777" w:rsidR="006113A9" w:rsidRDefault="006B6FC4">
      <w:pPr>
        <w:spacing w:line="600" w:lineRule="auto"/>
        <w:ind w:firstLine="720"/>
        <w:contextualSpacing/>
        <w:jc w:val="both"/>
        <w:rPr>
          <w:rFonts w:eastAsia="Times New Roman"/>
          <w:szCs w:val="24"/>
        </w:rPr>
      </w:pPr>
      <w:r>
        <w:rPr>
          <w:rFonts w:eastAsia="Times New Roman"/>
          <w:b/>
          <w:szCs w:val="24"/>
        </w:rPr>
        <w:t>ΙΩΑΝΝΗΣ ΓΚΙΟΚΑΣ:</w:t>
      </w:r>
      <w:r>
        <w:rPr>
          <w:rFonts w:eastAsia="Times New Roman"/>
          <w:szCs w:val="24"/>
        </w:rPr>
        <w:t xml:space="preserve"> Ντροπή σας.</w:t>
      </w:r>
    </w:p>
    <w:p w14:paraId="77C0345A" w14:textId="77777777" w:rsidR="006113A9" w:rsidRDefault="006B6FC4">
      <w:pPr>
        <w:spacing w:line="600" w:lineRule="auto"/>
        <w:ind w:firstLine="720"/>
        <w:contextualSpacing/>
        <w:jc w:val="both"/>
        <w:rPr>
          <w:rFonts w:eastAsia="Times New Roman"/>
          <w:szCs w:val="24"/>
        </w:rPr>
      </w:pPr>
      <w:r w:rsidRPr="00812E04">
        <w:rPr>
          <w:rFonts w:eastAsia="Times New Roman"/>
          <w:b/>
          <w:szCs w:val="24"/>
        </w:rPr>
        <w:t>ΑΘΑΝΑΣΙΟΣ ΠΑΦΙΛΗΣ:</w:t>
      </w:r>
      <w:r>
        <w:rPr>
          <w:rFonts w:eastAsia="Times New Roman"/>
          <w:szCs w:val="24"/>
        </w:rPr>
        <w:t xml:space="preserve"> Ο Πλουμπίδης πέθανε λέγοντας «ζήτω το ΚΚΕ».</w:t>
      </w:r>
    </w:p>
    <w:p w14:paraId="77C0345B" w14:textId="77777777" w:rsidR="006113A9" w:rsidRDefault="006B6FC4">
      <w:pPr>
        <w:spacing w:line="600" w:lineRule="auto"/>
        <w:ind w:firstLine="720"/>
        <w:contextualSpacing/>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Κύριε Υπουργέ, μην ανοίξουμε άλλα θέματα. Λίγο να</w:t>
      </w:r>
      <w:r w:rsidRPr="008D5108">
        <w:rPr>
          <w:rFonts w:eastAsia="Times New Roman"/>
          <w:szCs w:val="24"/>
        </w:rPr>
        <w:t xml:space="preserve"> ηρεμήσουμε</w:t>
      </w:r>
      <w:r>
        <w:rPr>
          <w:rFonts w:eastAsia="Times New Roman"/>
          <w:szCs w:val="24"/>
        </w:rPr>
        <w:t>, σας</w:t>
      </w:r>
      <w:r w:rsidRPr="008D5108">
        <w:rPr>
          <w:rFonts w:eastAsia="Times New Roman"/>
          <w:szCs w:val="24"/>
        </w:rPr>
        <w:t xml:space="preserve"> παρακαλώ</w:t>
      </w:r>
      <w:r>
        <w:rPr>
          <w:rFonts w:eastAsia="Times New Roman"/>
          <w:szCs w:val="24"/>
        </w:rPr>
        <w:t>.</w:t>
      </w:r>
    </w:p>
    <w:p w14:paraId="77C0345C" w14:textId="77777777" w:rsidR="006113A9" w:rsidRDefault="006B6FC4">
      <w:pPr>
        <w:spacing w:line="600" w:lineRule="auto"/>
        <w:ind w:firstLine="720"/>
        <w:contextualSpacing/>
        <w:jc w:val="both"/>
        <w:rPr>
          <w:rFonts w:eastAsia="Times New Roman"/>
          <w:szCs w:val="24"/>
        </w:rPr>
      </w:pPr>
      <w:r>
        <w:rPr>
          <w:rFonts w:eastAsia="Times New Roman"/>
          <w:szCs w:val="24"/>
        </w:rPr>
        <w:t>Ν</w:t>
      </w:r>
      <w:r w:rsidRPr="008D5108">
        <w:rPr>
          <w:rFonts w:eastAsia="Times New Roman"/>
          <w:szCs w:val="24"/>
        </w:rPr>
        <w:t xml:space="preserve">α ακούσουμε τον </w:t>
      </w:r>
      <w:r>
        <w:rPr>
          <w:rFonts w:eastAsia="Times New Roman"/>
          <w:szCs w:val="24"/>
        </w:rPr>
        <w:t>κ.</w:t>
      </w:r>
      <w:r w:rsidRPr="008D5108">
        <w:rPr>
          <w:rFonts w:eastAsia="Times New Roman"/>
          <w:szCs w:val="24"/>
        </w:rPr>
        <w:t xml:space="preserve"> </w:t>
      </w:r>
      <w:r>
        <w:rPr>
          <w:rFonts w:eastAsia="Times New Roman"/>
          <w:szCs w:val="24"/>
        </w:rPr>
        <w:t>Δήμα.</w:t>
      </w:r>
    </w:p>
    <w:p w14:paraId="77C0345D" w14:textId="77777777" w:rsidR="006113A9" w:rsidRDefault="006B6FC4">
      <w:pPr>
        <w:spacing w:line="600" w:lineRule="auto"/>
        <w:ind w:firstLine="720"/>
        <w:contextualSpacing/>
        <w:jc w:val="both"/>
        <w:rPr>
          <w:rFonts w:eastAsia="Times New Roman"/>
          <w:szCs w:val="24"/>
        </w:rPr>
      </w:pPr>
      <w:r>
        <w:rPr>
          <w:rFonts w:eastAsia="Times New Roman"/>
          <w:b/>
          <w:szCs w:val="24"/>
        </w:rPr>
        <w:t>ΧΡΙΣΤΟΣ ΔΗΜΑΣ:</w:t>
      </w:r>
      <w:r>
        <w:rPr>
          <w:rFonts w:eastAsia="Times New Roman"/>
          <w:szCs w:val="24"/>
        </w:rPr>
        <w:t xml:space="preserve"> Κύριε Υπουργέ, δ</w:t>
      </w:r>
      <w:r w:rsidRPr="008D5108">
        <w:rPr>
          <w:rFonts w:eastAsia="Times New Roman"/>
          <w:szCs w:val="24"/>
        </w:rPr>
        <w:t xml:space="preserve">εν καταλαβαίνω την οργή </w:t>
      </w:r>
      <w:r>
        <w:rPr>
          <w:rFonts w:eastAsia="Times New Roman"/>
          <w:szCs w:val="24"/>
        </w:rPr>
        <w:t>σας, πραγματικά.</w:t>
      </w:r>
    </w:p>
    <w:p w14:paraId="77C0345E" w14:textId="77777777" w:rsidR="006113A9" w:rsidRDefault="006B6FC4">
      <w:pPr>
        <w:spacing w:line="600" w:lineRule="auto"/>
        <w:ind w:firstLine="720"/>
        <w:contextualSpacing/>
        <w:jc w:val="both"/>
        <w:rPr>
          <w:rFonts w:eastAsia="Times New Roman"/>
          <w:szCs w:val="24"/>
        </w:rPr>
      </w:pPr>
      <w:r>
        <w:rPr>
          <w:rFonts w:eastAsia="Times New Roman"/>
          <w:b/>
          <w:szCs w:val="24"/>
        </w:rPr>
        <w:lastRenderedPageBreak/>
        <w:t xml:space="preserve">ΠΡΟΕΔΡΕΥΩΝ (Αναστάσιος Κουράκης): </w:t>
      </w:r>
      <w:r>
        <w:rPr>
          <w:rFonts w:eastAsia="Times New Roman"/>
          <w:szCs w:val="24"/>
        </w:rPr>
        <w:t>Κύριε Δήμα, δεν διευθύνετε τη συζήτηση.</w:t>
      </w:r>
    </w:p>
    <w:p w14:paraId="77C0345F" w14:textId="77777777" w:rsidR="006113A9" w:rsidRDefault="006B6FC4">
      <w:pPr>
        <w:spacing w:line="600" w:lineRule="auto"/>
        <w:ind w:firstLine="720"/>
        <w:contextualSpacing/>
        <w:jc w:val="both"/>
        <w:rPr>
          <w:rFonts w:eastAsia="Times New Roman"/>
          <w:szCs w:val="24"/>
        </w:rPr>
      </w:pPr>
      <w:r>
        <w:rPr>
          <w:rFonts w:eastAsia="Times New Roman"/>
          <w:b/>
          <w:szCs w:val="24"/>
        </w:rPr>
        <w:t>ΧΡΙΣΤΟΣ ΔΗΜΑΣ:</w:t>
      </w:r>
      <w:r>
        <w:rPr>
          <w:rFonts w:eastAsia="Times New Roman"/>
          <w:szCs w:val="24"/>
        </w:rPr>
        <w:t xml:space="preserve"> Υπήρξατε Α</w:t>
      </w:r>
      <w:r w:rsidRPr="008D5108">
        <w:rPr>
          <w:rFonts w:eastAsia="Times New Roman"/>
          <w:szCs w:val="24"/>
        </w:rPr>
        <w:t xml:space="preserve">ναπληρωτής </w:t>
      </w:r>
      <w:r>
        <w:rPr>
          <w:rFonts w:eastAsia="Times New Roman"/>
          <w:szCs w:val="24"/>
        </w:rPr>
        <w:t>Υ</w:t>
      </w:r>
      <w:r w:rsidRPr="008D5108">
        <w:rPr>
          <w:rFonts w:eastAsia="Times New Roman"/>
          <w:szCs w:val="24"/>
        </w:rPr>
        <w:t>πουργός του Πάνου Καμμένου</w:t>
      </w:r>
      <w:r>
        <w:rPr>
          <w:rFonts w:eastAsia="Times New Roman"/>
          <w:szCs w:val="24"/>
        </w:rPr>
        <w:t>. Ε</w:t>
      </w:r>
      <w:r w:rsidRPr="008D5108">
        <w:rPr>
          <w:rFonts w:eastAsia="Times New Roman"/>
          <w:szCs w:val="24"/>
        </w:rPr>
        <w:t>ίναι ένα γεγονός</w:t>
      </w:r>
      <w:r>
        <w:rPr>
          <w:rFonts w:eastAsia="Times New Roman"/>
          <w:szCs w:val="24"/>
        </w:rPr>
        <w:t>. Δ</w:t>
      </w:r>
      <w:r>
        <w:rPr>
          <w:rFonts w:eastAsia="Times New Roman"/>
          <w:szCs w:val="24"/>
        </w:rPr>
        <w:t>εν το σχολιάζει…</w:t>
      </w:r>
    </w:p>
    <w:p w14:paraId="77C03460" w14:textId="77777777" w:rsidR="006113A9" w:rsidRDefault="006B6FC4">
      <w:pPr>
        <w:spacing w:line="600" w:lineRule="auto"/>
        <w:ind w:firstLine="720"/>
        <w:contextualSpacing/>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Κύριε Δήμα, εσείς τώρα επί ποίου τοποθετείστε; Ε</w:t>
      </w:r>
      <w:r w:rsidRPr="008D5108">
        <w:rPr>
          <w:rFonts w:eastAsia="Times New Roman"/>
          <w:szCs w:val="24"/>
        </w:rPr>
        <w:t xml:space="preserve">ίναι μέρος </w:t>
      </w:r>
      <w:r>
        <w:rPr>
          <w:rFonts w:eastAsia="Times New Roman"/>
          <w:szCs w:val="24"/>
        </w:rPr>
        <w:t>της ομιλίας σας;</w:t>
      </w:r>
    </w:p>
    <w:p w14:paraId="77C03461" w14:textId="77777777" w:rsidR="006113A9" w:rsidRDefault="006B6FC4">
      <w:pPr>
        <w:spacing w:line="600" w:lineRule="auto"/>
        <w:ind w:firstLine="720"/>
        <w:contextualSpacing/>
        <w:jc w:val="both"/>
        <w:rPr>
          <w:rFonts w:eastAsia="Times New Roman"/>
          <w:szCs w:val="24"/>
        </w:rPr>
      </w:pPr>
      <w:r>
        <w:rPr>
          <w:rFonts w:eastAsia="Times New Roman"/>
          <w:b/>
          <w:szCs w:val="24"/>
        </w:rPr>
        <w:t>ΧΡΙΣΤΟΣ ΔΗΜΑΣ:</w:t>
      </w:r>
      <w:r>
        <w:rPr>
          <w:rFonts w:eastAsia="Times New Roman"/>
          <w:szCs w:val="24"/>
        </w:rPr>
        <w:t xml:space="preserve"> Έχω τον λόγο, κύριε Πρόεδρε;</w:t>
      </w:r>
    </w:p>
    <w:p w14:paraId="77C03462" w14:textId="77777777" w:rsidR="006113A9" w:rsidRDefault="006B6FC4">
      <w:pPr>
        <w:spacing w:line="600" w:lineRule="auto"/>
        <w:ind w:firstLine="720"/>
        <w:contextualSpacing/>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Έχετε τον λόγο, αλλά δεν μπορείτε να απαντάτε σε πρ</w:t>
      </w:r>
      <w:r>
        <w:rPr>
          <w:rFonts w:eastAsia="Times New Roman"/>
          <w:szCs w:val="24"/>
        </w:rPr>
        <w:t>οηγούμενο ομιλητή. Για όνομα του Θεού.</w:t>
      </w:r>
    </w:p>
    <w:p w14:paraId="77C03463" w14:textId="77777777" w:rsidR="006113A9" w:rsidRDefault="006B6FC4">
      <w:pPr>
        <w:spacing w:line="600" w:lineRule="auto"/>
        <w:ind w:firstLine="720"/>
        <w:contextualSpacing/>
        <w:jc w:val="both"/>
        <w:rPr>
          <w:rFonts w:eastAsia="Times New Roman"/>
          <w:szCs w:val="24"/>
        </w:rPr>
      </w:pPr>
      <w:r>
        <w:rPr>
          <w:rFonts w:eastAsia="Times New Roman"/>
          <w:b/>
          <w:szCs w:val="24"/>
        </w:rPr>
        <w:t>ΧΡΙΣΤΟΣ ΔΗΜΑΣ:</w:t>
      </w:r>
      <w:r>
        <w:rPr>
          <w:rFonts w:eastAsia="Times New Roman"/>
          <w:szCs w:val="24"/>
        </w:rPr>
        <w:t xml:space="preserve"> Είναι μέρος της ομιλίας μου.</w:t>
      </w:r>
    </w:p>
    <w:p w14:paraId="77C03464" w14:textId="77777777" w:rsidR="006113A9" w:rsidRDefault="006B6FC4">
      <w:pPr>
        <w:spacing w:line="600" w:lineRule="auto"/>
        <w:ind w:firstLine="720"/>
        <w:contextualSpacing/>
        <w:jc w:val="both"/>
        <w:rPr>
          <w:rFonts w:eastAsia="Times New Roman"/>
          <w:szCs w:val="24"/>
        </w:rPr>
      </w:pPr>
      <w:r>
        <w:rPr>
          <w:rFonts w:eastAsia="Times New Roman"/>
          <w:szCs w:val="24"/>
        </w:rPr>
        <w:t>Σ</w:t>
      </w:r>
      <w:r w:rsidRPr="008D5108">
        <w:rPr>
          <w:rFonts w:eastAsia="Times New Roman"/>
          <w:szCs w:val="24"/>
        </w:rPr>
        <w:t xml:space="preserve">ήμερα συζητάμε τη </w:t>
      </w:r>
      <w:r>
        <w:rPr>
          <w:rFonts w:eastAsia="Times New Roman"/>
          <w:szCs w:val="24"/>
        </w:rPr>
        <w:t>Σ</w:t>
      </w:r>
      <w:r w:rsidRPr="008D5108">
        <w:rPr>
          <w:rFonts w:eastAsia="Times New Roman"/>
          <w:szCs w:val="24"/>
        </w:rPr>
        <w:t>υμφωνία των Πρεσπών</w:t>
      </w:r>
      <w:r>
        <w:rPr>
          <w:rFonts w:eastAsia="Times New Roman"/>
          <w:szCs w:val="24"/>
        </w:rPr>
        <w:t>. Δ</w:t>
      </w:r>
      <w:r w:rsidRPr="008D5108">
        <w:rPr>
          <w:rFonts w:eastAsia="Times New Roman"/>
          <w:szCs w:val="24"/>
        </w:rPr>
        <w:t xml:space="preserve">εν θα συζητούσαμε τη </w:t>
      </w:r>
      <w:r>
        <w:rPr>
          <w:rFonts w:eastAsia="Times New Roman"/>
          <w:szCs w:val="24"/>
        </w:rPr>
        <w:t>Σ</w:t>
      </w:r>
      <w:r w:rsidRPr="008D5108">
        <w:rPr>
          <w:rFonts w:eastAsia="Times New Roman"/>
          <w:szCs w:val="24"/>
        </w:rPr>
        <w:t xml:space="preserve">υμφωνία των Πρεσπών </w:t>
      </w:r>
      <w:r>
        <w:rPr>
          <w:rFonts w:eastAsia="Times New Roman"/>
          <w:szCs w:val="24"/>
        </w:rPr>
        <w:t>ε</w:t>
      </w:r>
      <w:r w:rsidRPr="008D5108">
        <w:rPr>
          <w:rFonts w:eastAsia="Times New Roman"/>
          <w:szCs w:val="24"/>
        </w:rPr>
        <w:t>άν τον περασμένο Ιούνιο</w:t>
      </w:r>
      <w:r>
        <w:rPr>
          <w:rFonts w:eastAsia="Times New Roman"/>
          <w:szCs w:val="24"/>
        </w:rPr>
        <w:t>,</w:t>
      </w:r>
      <w:r w:rsidRPr="008D5108">
        <w:rPr>
          <w:rFonts w:eastAsia="Times New Roman"/>
          <w:szCs w:val="24"/>
        </w:rPr>
        <w:t xml:space="preserve"> μία ημέρα πριν ο κ</w:t>
      </w:r>
      <w:r>
        <w:rPr>
          <w:rFonts w:eastAsia="Times New Roman"/>
          <w:szCs w:val="24"/>
        </w:rPr>
        <w:t>.</w:t>
      </w:r>
      <w:r w:rsidRPr="008D5108">
        <w:rPr>
          <w:rFonts w:eastAsia="Times New Roman"/>
          <w:szCs w:val="24"/>
        </w:rPr>
        <w:t xml:space="preserve"> Τσίπρας και ο κ</w:t>
      </w:r>
      <w:r>
        <w:rPr>
          <w:rFonts w:eastAsia="Times New Roman"/>
          <w:szCs w:val="24"/>
        </w:rPr>
        <w:t>.</w:t>
      </w:r>
      <w:r w:rsidRPr="008D5108">
        <w:rPr>
          <w:rFonts w:eastAsia="Times New Roman"/>
          <w:szCs w:val="24"/>
        </w:rPr>
        <w:t xml:space="preserve"> Κοτζιάς πάνε στις Πρέσπες </w:t>
      </w:r>
      <w:r w:rsidRPr="008D5108">
        <w:rPr>
          <w:rFonts w:eastAsia="Times New Roman"/>
          <w:szCs w:val="24"/>
        </w:rPr>
        <w:t xml:space="preserve">να υπογράψουν τη </w:t>
      </w:r>
      <w:r>
        <w:rPr>
          <w:rFonts w:eastAsia="Times New Roman"/>
          <w:szCs w:val="24"/>
        </w:rPr>
        <w:t>Σ</w:t>
      </w:r>
      <w:r w:rsidRPr="008D5108">
        <w:rPr>
          <w:rFonts w:eastAsia="Times New Roman"/>
          <w:szCs w:val="24"/>
        </w:rPr>
        <w:t>υμφωνία των Πρεσπών</w:t>
      </w:r>
      <w:r>
        <w:rPr>
          <w:rFonts w:eastAsia="Times New Roman"/>
          <w:szCs w:val="24"/>
        </w:rPr>
        <w:t>,</w:t>
      </w:r>
      <w:r w:rsidRPr="008D5108">
        <w:rPr>
          <w:rFonts w:eastAsia="Times New Roman"/>
          <w:szCs w:val="24"/>
        </w:rPr>
        <w:t xml:space="preserve"> οι </w:t>
      </w:r>
      <w:r>
        <w:rPr>
          <w:rFonts w:eastAsia="Times New Roman"/>
          <w:szCs w:val="24"/>
        </w:rPr>
        <w:t>Α</w:t>
      </w:r>
      <w:r w:rsidRPr="008D5108">
        <w:rPr>
          <w:rFonts w:eastAsia="Times New Roman"/>
          <w:szCs w:val="24"/>
        </w:rPr>
        <w:t xml:space="preserve">νεξάρτητοι Έλληνες και ειδικά </w:t>
      </w:r>
      <w:r>
        <w:rPr>
          <w:rFonts w:eastAsia="Times New Roman"/>
          <w:szCs w:val="24"/>
        </w:rPr>
        <w:t>ο</w:t>
      </w:r>
      <w:r w:rsidRPr="008D5108">
        <w:rPr>
          <w:rFonts w:eastAsia="Times New Roman"/>
          <w:szCs w:val="24"/>
        </w:rPr>
        <w:t xml:space="preserve"> Πάνος ο Καμμένος είχαν υπερψηφίσει την πρόταση δυσπιστίας κατά της </w:t>
      </w:r>
      <w:r>
        <w:rPr>
          <w:rFonts w:eastAsia="Times New Roman"/>
          <w:szCs w:val="24"/>
        </w:rPr>
        <w:t>Κ</w:t>
      </w:r>
      <w:r w:rsidRPr="008D5108">
        <w:rPr>
          <w:rFonts w:eastAsia="Times New Roman"/>
          <w:szCs w:val="24"/>
        </w:rPr>
        <w:t>υβέρνησης Τσίπρα</w:t>
      </w:r>
      <w:r>
        <w:rPr>
          <w:rFonts w:eastAsia="Times New Roman"/>
          <w:szCs w:val="24"/>
        </w:rPr>
        <w:t>-</w:t>
      </w:r>
      <w:r w:rsidRPr="008D5108">
        <w:rPr>
          <w:rFonts w:eastAsia="Times New Roman"/>
          <w:szCs w:val="24"/>
        </w:rPr>
        <w:t>Καμμένου</w:t>
      </w:r>
      <w:r>
        <w:rPr>
          <w:rFonts w:eastAsia="Times New Roman"/>
          <w:szCs w:val="24"/>
        </w:rPr>
        <w:t>. Αυτό θα είχε ως</w:t>
      </w:r>
      <w:r w:rsidRPr="008D5108">
        <w:rPr>
          <w:rFonts w:eastAsia="Times New Roman"/>
          <w:szCs w:val="24"/>
        </w:rPr>
        <w:t xml:space="preserve"> αποτέλεσμα να μην είχε υπογραφεί η </w:t>
      </w:r>
      <w:r>
        <w:rPr>
          <w:rFonts w:eastAsia="Times New Roman"/>
          <w:szCs w:val="24"/>
        </w:rPr>
        <w:t>Σ</w:t>
      </w:r>
      <w:r w:rsidRPr="008D5108">
        <w:rPr>
          <w:rFonts w:eastAsia="Times New Roman"/>
          <w:szCs w:val="24"/>
        </w:rPr>
        <w:t>υμφωνία των Πρεσπών</w:t>
      </w:r>
      <w:r>
        <w:rPr>
          <w:rFonts w:eastAsia="Times New Roman"/>
          <w:szCs w:val="24"/>
        </w:rPr>
        <w:t>. Ο κ.</w:t>
      </w:r>
      <w:r w:rsidRPr="008D5108">
        <w:rPr>
          <w:rFonts w:eastAsia="Times New Roman"/>
          <w:szCs w:val="24"/>
        </w:rPr>
        <w:t xml:space="preserve"> Καμμένος</w:t>
      </w:r>
      <w:r>
        <w:rPr>
          <w:rFonts w:eastAsia="Times New Roman"/>
          <w:szCs w:val="24"/>
        </w:rPr>
        <w:t xml:space="preserve">, όμως, </w:t>
      </w:r>
      <w:r w:rsidRPr="008D5108">
        <w:rPr>
          <w:rFonts w:eastAsia="Times New Roman"/>
          <w:szCs w:val="24"/>
        </w:rPr>
        <w:t>έδωσε το στ</w:t>
      </w:r>
      <w:r>
        <w:rPr>
          <w:rFonts w:eastAsia="Times New Roman"/>
          <w:szCs w:val="24"/>
        </w:rPr>
        <w:t>υλό</w:t>
      </w:r>
      <w:r w:rsidRPr="008D5108">
        <w:rPr>
          <w:rFonts w:eastAsia="Times New Roman"/>
          <w:szCs w:val="24"/>
        </w:rPr>
        <w:t xml:space="preserve"> για </w:t>
      </w:r>
      <w:r w:rsidRPr="008D5108">
        <w:rPr>
          <w:rFonts w:eastAsia="Times New Roman"/>
          <w:szCs w:val="24"/>
        </w:rPr>
        <w:lastRenderedPageBreak/>
        <w:t>να πάει ο κ</w:t>
      </w:r>
      <w:r>
        <w:rPr>
          <w:rFonts w:eastAsia="Times New Roman"/>
          <w:szCs w:val="24"/>
        </w:rPr>
        <w:t>.</w:t>
      </w:r>
      <w:r w:rsidRPr="008D5108">
        <w:rPr>
          <w:rFonts w:eastAsia="Times New Roman"/>
          <w:szCs w:val="24"/>
        </w:rPr>
        <w:t xml:space="preserve"> Κοτζιάς και ο κ</w:t>
      </w:r>
      <w:r>
        <w:rPr>
          <w:rFonts w:eastAsia="Times New Roman"/>
          <w:szCs w:val="24"/>
        </w:rPr>
        <w:t>.</w:t>
      </w:r>
      <w:r w:rsidRPr="008D5108">
        <w:rPr>
          <w:rFonts w:eastAsia="Times New Roman"/>
          <w:szCs w:val="24"/>
        </w:rPr>
        <w:t xml:space="preserve"> Τσίπρας στις Πρέσπες να υπογράψουν</w:t>
      </w:r>
      <w:r>
        <w:rPr>
          <w:rFonts w:eastAsia="Times New Roman"/>
          <w:szCs w:val="24"/>
        </w:rPr>
        <w:t>.</w:t>
      </w:r>
    </w:p>
    <w:p w14:paraId="77C03465" w14:textId="77777777" w:rsidR="006113A9" w:rsidRDefault="006B6FC4">
      <w:pPr>
        <w:spacing w:line="600" w:lineRule="auto"/>
        <w:ind w:firstLine="720"/>
        <w:contextualSpacing/>
        <w:jc w:val="both"/>
        <w:rPr>
          <w:rFonts w:eastAsia="Times New Roman"/>
          <w:szCs w:val="24"/>
        </w:rPr>
      </w:pPr>
      <w:r>
        <w:rPr>
          <w:rFonts w:eastAsia="Times New Roman"/>
          <w:szCs w:val="24"/>
        </w:rPr>
        <w:t xml:space="preserve">Βέβαια, </w:t>
      </w:r>
      <w:r w:rsidRPr="008D5108">
        <w:rPr>
          <w:rFonts w:eastAsia="Times New Roman"/>
          <w:szCs w:val="24"/>
        </w:rPr>
        <w:t>ο κ</w:t>
      </w:r>
      <w:r>
        <w:rPr>
          <w:rFonts w:eastAsia="Times New Roman"/>
          <w:szCs w:val="24"/>
        </w:rPr>
        <w:t>.</w:t>
      </w:r>
      <w:r w:rsidRPr="008D5108">
        <w:rPr>
          <w:rFonts w:eastAsia="Times New Roman"/>
          <w:szCs w:val="24"/>
        </w:rPr>
        <w:t xml:space="preserve"> Καμμένος ακόμα και σήμερα ισχυρίζεται </w:t>
      </w:r>
      <w:r>
        <w:rPr>
          <w:rFonts w:eastAsia="Times New Roman"/>
          <w:szCs w:val="24"/>
        </w:rPr>
        <w:t xml:space="preserve">ότι </w:t>
      </w:r>
      <w:r w:rsidRPr="008D5108">
        <w:rPr>
          <w:rFonts w:eastAsia="Times New Roman"/>
          <w:szCs w:val="24"/>
        </w:rPr>
        <w:t xml:space="preserve">οι </w:t>
      </w:r>
      <w:r>
        <w:rPr>
          <w:rFonts w:eastAsia="Times New Roman"/>
          <w:szCs w:val="24"/>
        </w:rPr>
        <w:t>Α</w:t>
      </w:r>
      <w:r w:rsidRPr="008D5108">
        <w:rPr>
          <w:rFonts w:eastAsia="Times New Roman"/>
          <w:szCs w:val="24"/>
        </w:rPr>
        <w:t xml:space="preserve">νεξάρτητοι Έλληνες έχουν αποχωρήσει από την </w:t>
      </w:r>
      <w:r>
        <w:rPr>
          <w:rFonts w:eastAsia="Times New Roman"/>
          <w:szCs w:val="24"/>
        </w:rPr>
        <w:t>Κ</w:t>
      </w:r>
      <w:r w:rsidRPr="008D5108">
        <w:rPr>
          <w:rFonts w:eastAsia="Times New Roman"/>
          <w:szCs w:val="24"/>
        </w:rPr>
        <w:t>υβέρνηση</w:t>
      </w:r>
      <w:r>
        <w:rPr>
          <w:rFonts w:eastAsia="Times New Roman"/>
          <w:szCs w:val="24"/>
        </w:rPr>
        <w:t>. Η</w:t>
      </w:r>
      <w:r w:rsidRPr="008D5108">
        <w:rPr>
          <w:rFonts w:eastAsia="Times New Roman"/>
          <w:szCs w:val="24"/>
        </w:rPr>
        <w:t xml:space="preserve"> πραγματικότητα είναι ότι πέντε </w:t>
      </w:r>
      <w:r>
        <w:rPr>
          <w:rFonts w:eastAsia="Times New Roman"/>
          <w:szCs w:val="24"/>
        </w:rPr>
        <w:t>Υ</w:t>
      </w:r>
      <w:r w:rsidRPr="008D5108">
        <w:rPr>
          <w:rFonts w:eastAsia="Times New Roman"/>
          <w:szCs w:val="24"/>
        </w:rPr>
        <w:t>πουργοί προερχό</w:t>
      </w:r>
      <w:r w:rsidRPr="008D5108">
        <w:rPr>
          <w:rFonts w:eastAsia="Times New Roman"/>
          <w:szCs w:val="24"/>
        </w:rPr>
        <w:t xml:space="preserve">μενοι από τους </w:t>
      </w:r>
      <w:r>
        <w:rPr>
          <w:rFonts w:eastAsia="Times New Roman"/>
          <w:szCs w:val="24"/>
        </w:rPr>
        <w:t>Α</w:t>
      </w:r>
      <w:r w:rsidRPr="008D5108">
        <w:rPr>
          <w:rFonts w:eastAsia="Times New Roman"/>
          <w:szCs w:val="24"/>
        </w:rPr>
        <w:t xml:space="preserve">νεξάρτητους Έλληνες ακόμα και σήμερα βρίσκονται στην </w:t>
      </w:r>
      <w:r>
        <w:rPr>
          <w:rFonts w:eastAsia="Times New Roman"/>
          <w:szCs w:val="24"/>
        </w:rPr>
        <w:t>Κ</w:t>
      </w:r>
      <w:r w:rsidRPr="008D5108">
        <w:rPr>
          <w:rFonts w:eastAsia="Times New Roman"/>
          <w:szCs w:val="24"/>
        </w:rPr>
        <w:t>υβέρνηση</w:t>
      </w:r>
      <w:r>
        <w:rPr>
          <w:rFonts w:eastAsia="Times New Roman"/>
          <w:szCs w:val="24"/>
        </w:rPr>
        <w:t>: Η</w:t>
      </w:r>
      <w:r w:rsidRPr="008D5108">
        <w:rPr>
          <w:rFonts w:eastAsia="Times New Roman"/>
          <w:szCs w:val="24"/>
        </w:rPr>
        <w:t xml:space="preserve"> </w:t>
      </w:r>
      <w:r w:rsidRPr="008D5108">
        <w:rPr>
          <w:rFonts w:eastAsia="Times New Roman"/>
          <w:szCs w:val="24"/>
        </w:rPr>
        <w:t>κ</w:t>
      </w:r>
      <w:r>
        <w:rPr>
          <w:rFonts w:eastAsia="Times New Roman"/>
          <w:szCs w:val="24"/>
        </w:rPr>
        <w:t>.</w:t>
      </w:r>
      <w:r w:rsidRPr="008D5108">
        <w:rPr>
          <w:rFonts w:eastAsia="Times New Roman"/>
          <w:szCs w:val="24"/>
        </w:rPr>
        <w:t xml:space="preserve"> </w:t>
      </w:r>
      <w:r w:rsidRPr="008D5108">
        <w:rPr>
          <w:rFonts w:eastAsia="Times New Roman"/>
          <w:szCs w:val="24"/>
        </w:rPr>
        <w:t>Κουντουρά</w:t>
      </w:r>
      <w:r>
        <w:rPr>
          <w:rFonts w:eastAsia="Times New Roman"/>
          <w:szCs w:val="24"/>
        </w:rPr>
        <w:t>,</w:t>
      </w:r>
      <w:r w:rsidRPr="008D5108">
        <w:rPr>
          <w:rFonts w:eastAsia="Times New Roman"/>
          <w:szCs w:val="24"/>
        </w:rPr>
        <w:t xml:space="preserve"> ο κ</w:t>
      </w:r>
      <w:r>
        <w:rPr>
          <w:rFonts w:eastAsia="Times New Roman"/>
          <w:szCs w:val="24"/>
        </w:rPr>
        <w:t>.</w:t>
      </w:r>
      <w:r w:rsidRPr="008D5108">
        <w:rPr>
          <w:rFonts w:eastAsia="Times New Roman"/>
          <w:szCs w:val="24"/>
        </w:rPr>
        <w:t xml:space="preserve"> Κόκκαλης</w:t>
      </w:r>
      <w:r>
        <w:rPr>
          <w:rFonts w:eastAsia="Times New Roman"/>
          <w:szCs w:val="24"/>
        </w:rPr>
        <w:t>,</w:t>
      </w:r>
      <w:r w:rsidRPr="008D5108">
        <w:rPr>
          <w:rFonts w:eastAsia="Times New Roman"/>
          <w:szCs w:val="24"/>
        </w:rPr>
        <w:t xml:space="preserve"> η </w:t>
      </w:r>
      <w:r w:rsidRPr="008D5108">
        <w:rPr>
          <w:rFonts w:eastAsia="Times New Roman"/>
          <w:szCs w:val="24"/>
        </w:rPr>
        <w:t>κ</w:t>
      </w:r>
      <w:r>
        <w:rPr>
          <w:rFonts w:eastAsia="Times New Roman"/>
          <w:szCs w:val="24"/>
        </w:rPr>
        <w:t>.</w:t>
      </w:r>
      <w:r w:rsidRPr="008D5108">
        <w:rPr>
          <w:rFonts w:eastAsia="Times New Roman"/>
          <w:szCs w:val="24"/>
        </w:rPr>
        <w:t xml:space="preserve"> Χρυσοβελώνη</w:t>
      </w:r>
      <w:r>
        <w:rPr>
          <w:rFonts w:eastAsia="Times New Roman"/>
          <w:szCs w:val="24"/>
        </w:rPr>
        <w:t>,</w:t>
      </w:r>
      <w:r w:rsidRPr="008D5108">
        <w:rPr>
          <w:rFonts w:eastAsia="Times New Roman"/>
          <w:szCs w:val="24"/>
        </w:rPr>
        <w:t xml:space="preserve"> ο κ</w:t>
      </w:r>
      <w:r>
        <w:rPr>
          <w:rFonts w:eastAsia="Times New Roman"/>
          <w:szCs w:val="24"/>
        </w:rPr>
        <w:t>.</w:t>
      </w:r>
      <w:r w:rsidRPr="008D5108">
        <w:rPr>
          <w:rFonts w:eastAsia="Times New Roman"/>
          <w:szCs w:val="24"/>
        </w:rPr>
        <w:t xml:space="preserve"> Μαυραγάνης και ο κ</w:t>
      </w:r>
      <w:r>
        <w:rPr>
          <w:rFonts w:eastAsia="Times New Roman"/>
          <w:szCs w:val="24"/>
        </w:rPr>
        <w:t>. Κουίκ. Επίσης, το 1/3 της Κ</w:t>
      </w:r>
      <w:r w:rsidRPr="008D5108">
        <w:rPr>
          <w:rFonts w:eastAsia="Times New Roman"/>
          <w:szCs w:val="24"/>
        </w:rPr>
        <w:t xml:space="preserve">οινοβουλευτικής </w:t>
      </w:r>
      <w:r>
        <w:rPr>
          <w:rFonts w:eastAsia="Times New Roman"/>
          <w:szCs w:val="24"/>
        </w:rPr>
        <w:t>Ο</w:t>
      </w:r>
      <w:r w:rsidRPr="008D5108">
        <w:rPr>
          <w:rFonts w:eastAsia="Times New Roman"/>
          <w:szCs w:val="24"/>
        </w:rPr>
        <w:t xml:space="preserve">μάδας των </w:t>
      </w:r>
      <w:r>
        <w:rPr>
          <w:rFonts w:eastAsia="Times New Roman"/>
          <w:szCs w:val="24"/>
        </w:rPr>
        <w:t>Α</w:t>
      </w:r>
      <w:r w:rsidRPr="008D5108">
        <w:rPr>
          <w:rFonts w:eastAsia="Times New Roman"/>
          <w:szCs w:val="24"/>
        </w:rPr>
        <w:t>νεξ</w:t>
      </w:r>
      <w:r>
        <w:rPr>
          <w:rFonts w:eastAsia="Times New Roman"/>
          <w:szCs w:val="24"/>
        </w:rPr>
        <w:t>α</w:t>
      </w:r>
      <w:r w:rsidRPr="008D5108">
        <w:rPr>
          <w:rFonts w:eastAsia="Times New Roman"/>
          <w:szCs w:val="24"/>
        </w:rPr>
        <w:t>ρτ</w:t>
      </w:r>
      <w:r>
        <w:rPr>
          <w:rFonts w:eastAsia="Times New Roman"/>
          <w:szCs w:val="24"/>
        </w:rPr>
        <w:t>ή</w:t>
      </w:r>
      <w:r w:rsidRPr="008D5108">
        <w:rPr>
          <w:rFonts w:eastAsia="Times New Roman"/>
          <w:szCs w:val="24"/>
        </w:rPr>
        <w:t>των Ελλήνων έδωσε πριν από λίγες μέρες ψ</w:t>
      </w:r>
      <w:r w:rsidRPr="008D5108">
        <w:rPr>
          <w:rFonts w:eastAsia="Times New Roman"/>
          <w:szCs w:val="24"/>
        </w:rPr>
        <w:t xml:space="preserve">ήφο εμπιστοσύνης </w:t>
      </w:r>
      <w:r>
        <w:rPr>
          <w:rFonts w:eastAsia="Times New Roman"/>
          <w:szCs w:val="24"/>
        </w:rPr>
        <w:t>σ</w:t>
      </w:r>
      <w:r w:rsidRPr="008D5108">
        <w:rPr>
          <w:rFonts w:eastAsia="Times New Roman"/>
          <w:szCs w:val="24"/>
        </w:rPr>
        <w:t xml:space="preserve">την </w:t>
      </w:r>
      <w:r>
        <w:rPr>
          <w:rFonts w:eastAsia="Times New Roman"/>
          <w:szCs w:val="24"/>
        </w:rPr>
        <w:t>Κ</w:t>
      </w:r>
      <w:r w:rsidRPr="008D5108">
        <w:rPr>
          <w:rFonts w:eastAsia="Times New Roman"/>
          <w:szCs w:val="24"/>
        </w:rPr>
        <w:t>υβέρνηση ΣΥΡΙΖΑ</w:t>
      </w:r>
      <w:r>
        <w:rPr>
          <w:rFonts w:eastAsia="Times New Roman"/>
          <w:szCs w:val="24"/>
        </w:rPr>
        <w:t xml:space="preserve"> - Α</w:t>
      </w:r>
      <w:r w:rsidRPr="008D5108">
        <w:rPr>
          <w:rFonts w:eastAsia="Times New Roman"/>
          <w:szCs w:val="24"/>
        </w:rPr>
        <w:t>νεξ</w:t>
      </w:r>
      <w:r>
        <w:rPr>
          <w:rFonts w:eastAsia="Times New Roman"/>
          <w:szCs w:val="24"/>
        </w:rPr>
        <w:t>αρτή</w:t>
      </w:r>
      <w:r w:rsidRPr="008D5108">
        <w:rPr>
          <w:rFonts w:eastAsia="Times New Roman"/>
          <w:szCs w:val="24"/>
        </w:rPr>
        <w:t>των Ελλήνων</w:t>
      </w:r>
      <w:r>
        <w:rPr>
          <w:rFonts w:eastAsia="Times New Roman"/>
          <w:szCs w:val="24"/>
        </w:rPr>
        <w:t>. Ο</w:t>
      </w:r>
      <w:r w:rsidRPr="008D5108">
        <w:rPr>
          <w:rFonts w:eastAsia="Times New Roman"/>
          <w:szCs w:val="24"/>
        </w:rPr>
        <w:t xml:space="preserve"> κ</w:t>
      </w:r>
      <w:r>
        <w:rPr>
          <w:rFonts w:eastAsia="Times New Roman"/>
          <w:szCs w:val="24"/>
        </w:rPr>
        <w:t>.</w:t>
      </w:r>
      <w:r w:rsidRPr="008D5108">
        <w:rPr>
          <w:rFonts w:eastAsia="Times New Roman"/>
          <w:szCs w:val="24"/>
        </w:rPr>
        <w:t xml:space="preserve"> Παπαχριστόπουλος και ο κ</w:t>
      </w:r>
      <w:r>
        <w:rPr>
          <w:rFonts w:eastAsia="Times New Roman"/>
          <w:szCs w:val="24"/>
        </w:rPr>
        <w:t>.</w:t>
      </w:r>
      <w:r w:rsidRPr="008D5108">
        <w:rPr>
          <w:rFonts w:eastAsia="Times New Roman"/>
          <w:szCs w:val="24"/>
        </w:rPr>
        <w:t xml:space="preserve"> Ζουράρις έχουν πει αντιστοίχως ο ένας ότι θα ψηφίσει τη </w:t>
      </w:r>
      <w:r>
        <w:rPr>
          <w:rFonts w:eastAsia="Times New Roman"/>
          <w:szCs w:val="24"/>
        </w:rPr>
        <w:t>Σ</w:t>
      </w:r>
      <w:r w:rsidRPr="008D5108">
        <w:rPr>
          <w:rFonts w:eastAsia="Times New Roman"/>
          <w:szCs w:val="24"/>
        </w:rPr>
        <w:t>υμφωνία των Πρεσπών</w:t>
      </w:r>
      <w:r>
        <w:rPr>
          <w:rFonts w:eastAsia="Times New Roman"/>
          <w:szCs w:val="24"/>
        </w:rPr>
        <w:t xml:space="preserve"> και</w:t>
      </w:r>
      <w:r w:rsidRPr="008D5108">
        <w:rPr>
          <w:rFonts w:eastAsia="Times New Roman"/>
          <w:szCs w:val="24"/>
        </w:rPr>
        <w:t xml:space="preserve"> ο άλλος ότι δεν θα υπερψήφι</w:t>
      </w:r>
      <w:r>
        <w:rPr>
          <w:rFonts w:eastAsia="Times New Roman"/>
          <w:szCs w:val="24"/>
        </w:rPr>
        <w:t>ζ</w:t>
      </w:r>
      <w:r w:rsidRPr="008D5108">
        <w:rPr>
          <w:rFonts w:eastAsia="Times New Roman"/>
          <w:szCs w:val="24"/>
        </w:rPr>
        <w:t xml:space="preserve">ε μία πρόταση δυσπιστίας κατά της </w:t>
      </w:r>
      <w:r>
        <w:rPr>
          <w:rFonts w:eastAsia="Times New Roman"/>
          <w:szCs w:val="24"/>
        </w:rPr>
        <w:t>Κ</w:t>
      </w:r>
      <w:r w:rsidRPr="008D5108">
        <w:rPr>
          <w:rFonts w:eastAsia="Times New Roman"/>
          <w:szCs w:val="24"/>
        </w:rPr>
        <w:t xml:space="preserve">υβέρνησης </w:t>
      </w:r>
      <w:r>
        <w:rPr>
          <w:rFonts w:eastAsia="Times New Roman"/>
          <w:szCs w:val="24"/>
        </w:rPr>
        <w:t xml:space="preserve">ΣΥΡΙΖΑ - </w:t>
      </w:r>
      <w:r>
        <w:rPr>
          <w:rFonts w:eastAsia="Times New Roman"/>
          <w:szCs w:val="24"/>
        </w:rPr>
        <w:t xml:space="preserve">Ανεξαρτήτων Ελλήνων. Η </w:t>
      </w:r>
      <w:r w:rsidRPr="008D5108">
        <w:rPr>
          <w:rFonts w:eastAsia="Times New Roman"/>
          <w:szCs w:val="24"/>
        </w:rPr>
        <w:t xml:space="preserve">πραγματικότητα είναι ότι ακόμα </w:t>
      </w:r>
      <w:r>
        <w:rPr>
          <w:rFonts w:eastAsia="Times New Roman"/>
          <w:szCs w:val="24"/>
        </w:rPr>
        <w:t>μ</w:t>
      </w:r>
      <w:r w:rsidRPr="008D5108">
        <w:rPr>
          <w:rFonts w:eastAsia="Times New Roman"/>
          <w:szCs w:val="24"/>
        </w:rPr>
        <w:t>ιλάμε για μία συγκυβέρνηση ΣΥΡΙΖΑ</w:t>
      </w:r>
      <w:r>
        <w:rPr>
          <w:rFonts w:eastAsia="Times New Roman"/>
          <w:szCs w:val="24"/>
        </w:rPr>
        <w:t xml:space="preserve"> -Ανεξαρτή</w:t>
      </w:r>
      <w:r w:rsidRPr="008D5108">
        <w:rPr>
          <w:rFonts w:eastAsia="Times New Roman"/>
          <w:szCs w:val="24"/>
        </w:rPr>
        <w:t>των Ελλήνων</w:t>
      </w:r>
      <w:r>
        <w:rPr>
          <w:rFonts w:eastAsia="Times New Roman"/>
          <w:szCs w:val="24"/>
        </w:rPr>
        <w:t>.</w:t>
      </w:r>
    </w:p>
    <w:p w14:paraId="77C03466" w14:textId="77777777" w:rsidR="006113A9" w:rsidRDefault="006B6FC4">
      <w:pPr>
        <w:spacing w:line="600" w:lineRule="auto"/>
        <w:ind w:firstLine="720"/>
        <w:contextualSpacing/>
        <w:jc w:val="both"/>
        <w:rPr>
          <w:rFonts w:eastAsia="Times New Roman"/>
          <w:szCs w:val="24"/>
        </w:rPr>
      </w:pPr>
      <w:r>
        <w:rPr>
          <w:rFonts w:eastAsia="Times New Roman"/>
          <w:szCs w:val="24"/>
        </w:rPr>
        <w:t>Κύριε Υπουργέ, ως</w:t>
      </w:r>
      <w:r w:rsidRPr="008D5108">
        <w:rPr>
          <w:rFonts w:eastAsia="Times New Roman"/>
          <w:szCs w:val="24"/>
        </w:rPr>
        <w:t xml:space="preserve"> Νέα Δημοκρατία εμείς ζητήσαμε να φέρετε στη Βουλή το ενιαίο αναθεωρημένο κείμενο του </w:t>
      </w:r>
      <w:r>
        <w:rPr>
          <w:rFonts w:eastAsia="Times New Roman"/>
          <w:szCs w:val="24"/>
        </w:rPr>
        <w:t>Σ</w:t>
      </w:r>
      <w:r w:rsidRPr="008D5108">
        <w:rPr>
          <w:rFonts w:eastAsia="Times New Roman"/>
          <w:szCs w:val="24"/>
        </w:rPr>
        <w:t>υντάγ</w:t>
      </w:r>
      <w:r w:rsidRPr="008D5108">
        <w:rPr>
          <w:rFonts w:eastAsia="Times New Roman"/>
          <w:szCs w:val="24"/>
        </w:rPr>
        <w:lastRenderedPageBreak/>
        <w:t>ματος των Σκοπίων</w:t>
      </w:r>
      <w:r>
        <w:rPr>
          <w:rFonts w:eastAsia="Times New Roman"/>
          <w:szCs w:val="24"/>
        </w:rPr>
        <w:t>,</w:t>
      </w:r>
      <w:r w:rsidRPr="008D5108">
        <w:rPr>
          <w:rFonts w:eastAsia="Times New Roman"/>
          <w:szCs w:val="24"/>
        </w:rPr>
        <w:t xml:space="preserve"> για να μπορέσουν όλοι οι </w:t>
      </w:r>
      <w:r>
        <w:rPr>
          <w:rFonts w:eastAsia="Times New Roman"/>
          <w:szCs w:val="24"/>
        </w:rPr>
        <w:t>Β</w:t>
      </w:r>
      <w:r w:rsidRPr="008D5108">
        <w:rPr>
          <w:rFonts w:eastAsia="Times New Roman"/>
          <w:szCs w:val="24"/>
        </w:rPr>
        <w:t xml:space="preserve">ουλευτές να αποφασίσουν με τα πραγματικά δεδομένα εάν συμφωνούν ή αν διαφωνούν με τη </w:t>
      </w:r>
      <w:r>
        <w:rPr>
          <w:rFonts w:eastAsia="Times New Roman"/>
          <w:szCs w:val="24"/>
        </w:rPr>
        <w:t>Σ</w:t>
      </w:r>
      <w:r w:rsidRPr="008D5108">
        <w:rPr>
          <w:rFonts w:eastAsia="Times New Roman"/>
          <w:szCs w:val="24"/>
        </w:rPr>
        <w:t>υμφωνία των Πρεσπών</w:t>
      </w:r>
      <w:r>
        <w:rPr>
          <w:rFonts w:eastAsia="Times New Roman"/>
          <w:szCs w:val="24"/>
        </w:rPr>
        <w:t>.</w:t>
      </w:r>
      <w:r w:rsidRPr="008D5108">
        <w:rPr>
          <w:rFonts w:eastAsia="Times New Roman"/>
          <w:szCs w:val="24"/>
        </w:rPr>
        <w:t xml:space="preserve"> Αντ</w:t>
      </w:r>
      <w:r>
        <w:rPr>
          <w:rFonts w:eastAsia="Times New Roman"/>
          <w:szCs w:val="24"/>
        </w:rPr>
        <w:t>’</w:t>
      </w:r>
      <w:r w:rsidRPr="008D5108">
        <w:rPr>
          <w:rFonts w:eastAsia="Times New Roman"/>
          <w:szCs w:val="24"/>
        </w:rPr>
        <w:t xml:space="preserve"> αυτού</w:t>
      </w:r>
      <w:r>
        <w:rPr>
          <w:rFonts w:eastAsia="Times New Roman"/>
          <w:szCs w:val="24"/>
        </w:rPr>
        <w:t>,</w:t>
      </w:r>
      <w:r w:rsidRPr="008D5108">
        <w:rPr>
          <w:rFonts w:eastAsia="Times New Roman"/>
          <w:szCs w:val="24"/>
        </w:rPr>
        <w:t xml:space="preserve"> με σημερινή ημερομηνία παρακαλώ</w:t>
      </w:r>
      <w:r>
        <w:rPr>
          <w:rFonts w:eastAsia="Times New Roman"/>
          <w:szCs w:val="24"/>
        </w:rPr>
        <w:t>,</w:t>
      </w:r>
      <w:r w:rsidRPr="008D5108">
        <w:rPr>
          <w:rFonts w:eastAsia="Times New Roman"/>
          <w:szCs w:val="24"/>
        </w:rPr>
        <w:t xml:space="preserve"> διότι η συζήτηση έχει ξεκινήσει εδώ και δύο μέρες στην </w:t>
      </w:r>
      <w:r>
        <w:rPr>
          <w:rFonts w:eastAsia="Times New Roman"/>
          <w:szCs w:val="24"/>
        </w:rPr>
        <w:t>ε</w:t>
      </w:r>
      <w:r w:rsidRPr="008D5108">
        <w:rPr>
          <w:rFonts w:eastAsia="Times New Roman"/>
          <w:szCs w:val="24"/>
        </w:rPr>
        <w:t>πιτροπή</w:t>
      </w:r>
      <w:r>
        <w:rPr>
          <w:rFonts w:eastAsia="Times New Roman"/>
          <w:szCs w:val="24"/>
        </w:rPr>
        <w:t>,</w:t>
      </w:r>
      <w:r w:rsidRPr="008D5108">
        <w:rPr>
          <w:rFonts w:eastAsia="Times New Roman"/>
          <w:szCs w:val="24"/>
        </w:rPr>
        <w:t xml:space="preserve"> μας δώσατε τ</w:t>
      </w:r>
      <w:r w:rsidRPr="008D5108">
        <w:rPr>
          <w:rFonts w:eastAsia="Times New Roman"/>
          <w:szCs w:val="24"/>
        </w:rPr>
        <w:t xml:space="preserve">ο υπάρχον </w:t>
      </w:r>
      <w:r>
        <w:rPr>
          <w:rFonts w:eastAsia="Times New Roman"/>
          <w:szCs w:val="24"/>
        </w:rPr>
        <w:t>σ</w:t>
      </w:r>
      <w:r w:rsidRPr="008D5108">
        <w:rPr>
          <w:rFonts w:eastAsia="Times New Roman"/>
          <w:szCs w:val="24"/>
        </w:rPr>
        <w:t xml:space="preserve">ύνταγμα </w:t>
      </w:r>
      <w:r w:rsidRPr="008D5108">
        <w:rPr>
          <w:rFonts w:eastAsia="Times New Roman"/>
          <w:szCs w:val="24"/>
        </w:rPr>
        <w:t>των Σκοπίων στα αγγλικά και σε μία άλλη γλώσσα</w:t>
      </w:r>
      <w:r>
        <w:rPr>
          <w:rFonts w:eastAsia="Times New Roman"/>
          <w:szCs w:val="24"/>
        </w:rPr>
        <w:t>,</w:t>
      </w:r>
      <w:r w:rsidRPr="008D5108">
        <w:rPr>
          <w:rFonts w:eastAsia="Times New Roman"/>
          <w:szCs w:val="24"/>
        </w:rPr>
        <w:t xml:space="preserve"> όπως ισχυρίζεται το Υπουργείο Εξωτερικών των Σκοπίων</w:t>
      </w:r>
      <w:r>
        <w:rPr>
          <w:rFonts w:eastAsia="Times New Roman"/>
          <w:szCs w:val="24"/>
        </w:rPr>
        <w:t>,</w:t>
      </w:r>
      <w:r w:rsidRPr="008D5108">
        <w:rPr>
          <w:rFonts w:eastAsia="Times New Roman"/>
          <w:szCs w:val="24"/>
        </w:rPr>
        <w:t xml:space="preserve"> στη μακεδονική γλώσσα</w:t>
      </w:r>
      <w:r>
        <w:rPr>
          <w:rFonts w:eastAsia="Times New Roman"/>
          <w:szCs w:val="24"/>
        </w:rPr>
        <w:t>. Θ</w:t>
      </w:r>
      <w:r w:rsidRPr="008D5108">
        <w:rPr>
          <w:rFonts w:eastAsia="Times New Roman"/>
          <w:szCs w:val="24"/>
        </w:rPr>
        <w:t>έλω να διαβάσω στα αγγλικά το κείμενο για να έχουμε όλοι άποψη</w:t>
      </w:r>
      <w:r>
        <w:rPr>
          <w:rFonts w:eastAsia="Times New Roman"/>
          <w:szCs w:val="24"/>
        </w:rPr>
        <w:t>:</w:t>
      </w:r>
      <w:r w:rsidRPr="008D5108">
        <w:rPr>
          <w:rFonts w:eastAsia="Times New Roman"/>
          <w:szCs w:val="24"/>
        </w:rPr>
        <w:t xml:space="preserve"> </w:t>
      </w:r>
      <w:r>
        <w:rPr>
          <w:rFonts w:eastAsia="Times New Roman"/>
          <w:szCs w:val="24"/>
          <w:lang w:val="en-US"/>
        </w:rPr>
        <w:t>The</w:t>
      </w:r>
      <w:r>
        <w:rPr>
          <w:rFonts w:eastAsia="Times New Roman"/>
          <w:szCs w:val="24"/>
        </w:rPr>
        <w:t xml:space="preserve"> </w:t>
      </w:r>
      <w:r>
        <w:rPr>
          <w:rFonts w:eastAsia="Times New Roman"/>
          <w:szCs w:val="24"/>
          <w:lang w:val="en-US"/>
        </w:rPr>
        <w:t>M</w:t>
      </w:r>
      <w:r w:rsidRPr="008D5108">
        <w:rPr>
          <w:rFonts w:eastAsia="Times New Roman"/>
          <w:szCs w:val="24"/>
        </w:rPr>
        <w:t xml:space="preserve">inistry of Foreign </w:t>
      </w:r>
      <w:r>
        <w:rPr>
          <w:rFonts w:eastAsia="Times New Roman"/>
          <w:szCs w:val="24"/>
          <w:lang w:val="en-US"/>
        </w:rPr>
        <w:t>Affairs</w:t>
      </w:r>
      <w:r w:rsidRPr="008D5108">
        <w:rPr>
          <w:rFonts w:eastAsia="Times New Roman"/>
          <w:szCs w:val="24"/>
        </w:rPr>
        <w:t xml:space="preserve"> of the </w:t>
      </w:r>
      <w:r>
        <w:rPr>
          <w:rFonts w:eastAsia="Times New Roman"/>
          <w:szCs w:val="24"/>
          <w:lang w:val="en-US"/>
        </w:rPr>
        <w:t>R</w:t>
      </w:r>
      <w:r>
        <w:rPr>
          <w:rFonts w:eastAsia="Times New Roman"/>
          <w:szCs w:val="24"/>
        </w:rPr>
        <w:t>epublic</w:t>
      </w:r>
      <w:r>
        <w:rPr>
          <w:rFonts w:eastAsia="Times New Roman"/>
          <w:szCs w:val="24"/>
        </w:rPr>
        <w:t xml:space="preserve"> of Macedonia»</w:t>
      </w:r>
      <w:r w:rsidRPr="00431405">
        <w:rPr>
          <w:rFonts w:eastAsia="Times New Roman"/>
          <w:szCs w:val="24"/>
        </w:rPr>
        <w:t xml:space="preserve"> -</w:t>
      </w:r>
      <w:r>
        <w:rPr>
          <w:rFonts w:eastAsia="Times New Roman"/>
          <w:szCs w:val="24"/>
        </w:rPr>
        <w:t xml:space="preserve">of the </w:t>
      </w:r>
      <w:r>
        <w:rPr>
          <w:rFonts w:eastAsia="Times New Roman"/>
          <w:szCs w:val="24"/>
          <w:lang w:val="en-US"/>
        </w:rPr>
        <w:t>R</w:t>
      </w:r>
      <w:r>
        <w:rPr>
          <w:rFonts w:eastAsia="Times New Roman"/>
          <w:szCs w:val="24"/>
        </w:rPr>
        <w:t>epublic of Macedonia</w:t>
      </w:r>
      <w:r w:rsidRPr="00431405">
        <w:rPr>
          <w:rFonts w:eastAsia="Times New Roman"/>
          <w:szCs w:val="24"/>
        </w:rPr>
        <w:t>,</w:t>
      </w:r>
      <w:r w:rsidRPr="008D5108">
        <w:rPr>
          <w:rFonts w:eastAsia="Times New Roman"/>
          <w:szCs w:val="24"/>
        </w:rPr>
        <w:t xml:space="preserve"> με σημερινή ημερομηνία</w:t>
      </w:r>
      <w:r w:rsidRPr="00431405">
        <w:rPr>
          <w:rFonts w:eastAsia="Times New Roman"/>
          <w:szCs w:val="24"/>
        </w:rPr>
        <w:t xml:space="preserve">- </w:t>
      </w:r>
      <w:r>
        <w:rPr>
          <w:rFonts w:eastAsia="Times New Roman"/>
          <w:szCs w:val="24"/>
        </w:rPr>
        <w:t>μεταφράζω, το</w:t>
      </w:r>
      <w:r w:rsidRPr="008D5108">
        <w:rPr>
          <w:rFonts w:eastAsia="Times New Roman"/>
          <w:szCs w:val="24"/>
        </w:rPr>
        <w:t xml:space="preserve"> Υπουργείο Εξωτερικών της </w:t>
      </w:r>
      <w:r>
        <w:rPr>
          <w:rFonts w:eastAsia="Times New Roman"/>
          <w:szCs w:val="24"/>
        </w:rPr>
        <w:t>Δ</w:t>
      </w:r>
      <w:r w:rsidRPr="008D5108">
        <w:rPr>
          <w:rFonts w:eastAsia="Times New Roman"/>
          <w:szCs w:val="24"/>
        </w:rPr>
        <w:t xml:space="preserve">ημοκρατίας Μακεδονίας </w:t>
      </w:r>
      <w:r>
        <w:rPr>
          <w:rFonts w:eastAsia="Times New Roman"/>
          <w:szCs w:val="24"/>
        </w:rPr>
        <w:t>«</w:t>
      </w:r>
      <w:r w:rsidRPr="008D5108">
        <w:rPr>
          <w:rFonts w:eastAsia="Times New Roman"/>
          <w:szCs w:val="24"/>
        </w:rPr>
        <w:t>present</w:t>
      </w:r>
      <w:r>
        <w:rPr>
          <w:rFonts w:eastAsia="Times New Roman"/>
          <w:szCs w:val="24"/>
          <w:lang w:val="en-US"/>
        </w:rPr>
        <w:t>s</w:t>
      </w:r>
      <w:r w:rsidRPr="00431405">
        <w:rPr>
          <w:rFonts w:eastAsia="Times New Roman"/>
          <w:szCs w:val="24"/>
        </w:rPr>
        <w:t xml:space="preserve"> </w:t>
      </w:r>
      <w:r>
        <w:rPr>
          <w:rFonts w:eastAsia="Times New Roman"/>
          <w:szCs w:val="24"/>
          <w:lang w:val="en-US"/>
        </w:rPr>
        <w:t>its</w:t>
      </w:r>
      <w:r w:rsidRPr="00431405">
        <w:rPr>
          <w:rFonts w:eastAsia="Times New Roman"/>
          <w:szCs w:val="24"/>
        </w:rPr>
        <w:t xml:space="preserve"> </w:t>
      </w:r>
      <w:r>
        <w:rPr>
          <w:rFonts w:eastAsia="Times New Roman"/>
          <w:szCs w:val="24"/>
          <w:lang w:val="en-US"/>
        </w:rPr>
        <w:t>compliments</w:t>
      </w:r>
      <w:r w:rsidRPr="00431405">
        <w:rPr>
          <w:rFonts w:eastAsia="Times New Roman"/>
          <w:szCs w:val="24"/>
        </w:rPr>
        <w:t xml:space="preserve"> </w:t>
      </w:r>
      <w:r>
        <w:rPr>
          <w:rFonts w:eastAsia="Times New Roman"/>
          <w:szCs w:val="24"/>
          <w:lang w:val="en-US"/>
        </w:rPr>
        <w:t>to</w:t>
      </w:r>
      <w:r w:rsidRPr="00431405">
        <w:rPr>
          <w:rFonts w:eastAsia="Times New Roman"/>
          <w:szCs w:val="24"/>
        </w:rPr>
        <w:t xml:space="preserve"> </w:t>
      </w:r>
      <w:r>
        <w:rPr>
          <w:rFonts w:eastAsia="Times New Roman"/>
          <w:szCs w:val="24"/>
          <w:lang w:val="en-US"/>
        </w:rPr>
        <w:t>the</w:t>
      </w:r>
      <w:r w:rsidRPr="00431405">
        <w:rPr>
          <w:rFonts w:eastAsia="Times New Roman"/>
          <w:szCs w:val="24"/>
        </w:rPr>
        <w:t xml:space="preserve"> </w:t>
      </w:r>
      <w:r>
        <w:rPr>
          <w:rFonts w:eastAsia="Times New Roman"/>
          <w:szCs w:val="24"/>
          <w:lang w:val="en-US"/>
        </w:rPr>
        <w:t>Liaison</w:t>
      </w:r>
      <w:r w:rsidRPr="00431405">
        <w:rPr>
          <w:rFonts w:eastAsia="Times New Roman"/>
          <w:szCs w:val="24"/>
        </w:rPr>
        <w:t xml:space="preserve"> </w:t>
      </w:r>
      <w:r>
        <w:rPr>
          <w:rFonts w:eastAsia="Times New Roman"/>
          <w:szCs w:val="24"/>
          <w:lang w:val="en-US"/>
        </w:rPr>
        <w:t>Office</w:t>
      </w:r>
      <w:r w:rsidRPr="00431405">
        <w:rPr>
          <w:rFonts w:eastAsia="Times New Roman"/>
          <w:szCs w:val="24"/>
        </w:rPr>
        <w:t xml:space="preserve"> </w:t>
      </w:r>
      <w:r>
        <w:rPr>
          <w:rFonts w:eastAsia="Times New Roman"/>
          <w:szCs w:val="24"/>
        </w:rPr>
        <w:t xml:space="preserve">of the Hellenic Republic in Skopje», </w:t>
      </w:r>
      <w:r w:rsidRPr="008D5108">
        <w:rPr>
          <w:rFonts w:eastAsia="Times New Roman"/>
          <w:szCs w:val="24"/>
        </w:rPr>
        <w:t xml:space="preserve">παρουσιάζει τους επαίνους της στο </w:t>
      </w:r>
      <w:r>
        <w:rPr>
          <w:rFonts w:eastAsia="Times New Roman"/>
          <w:szCs w:val="24"/>
        </w:rPr>
        <w:t>Γ</w:t>
      </w:r>
      <w:r w:rsidRPr="008D5108">
        <w:rPr>
          <w:rFonts w:eastAsia="Times New Roman"/>
          <w:szCs w:val="24"/>
        </w:rPr>
        <w:t>ραφε</w:t>
      </w:r>
      <w:r w:rsidRPr="008D5108">
        <w:rPr>
          <w:rFonts w:eastAsia="Times New Roman"/>
          <w:szCs w:val="24"/>
        </w:rPr>
        <w:t xml:space="preserve">ίο </w:t>
      </w:r>
      <w:r>
        <w:rPr>
          <w:rFonts w:eastAsia="Times New Roman"/>
          <w:szCs w:val="24"/>
        </w:rPr>
        <w:t>Σ</w:t>
      </w:r>
      <w:r w:rsidRPr="008D5108">
        <w:rPr>
          <w:rFonts w:eastAsia="Times New Roman"/>
          <w:szCs w:val="24"/>
        </w:rPr>
        <w:t>υνδέσμου της Ελληνικής Δημοκρατίας στα Σκόπια</w:t>
      </w:r>
      <w:r>
        <w:rPr>
          <w:rFonts w:eastAsia="Times New Roman"/>
          <w:szCs w:val="24"/>
        </w:rPr>
        <w:t>,</w:t>
      </w:r>
      <w:r w:rsidRPr="008D5108">
        <w:rPr>
          <w:rFonts w:eastAsia="Times New Roman"/>
          <w:szCs w:val="24"/>
        </w:rPr>
        <w:t xml:space="preserve"> </w:t>
      </w:r>
      <w:r>
        <w:rPr>
          <w:rFonts w:eastAsia="Times New Roman"/>
          <w:szCs w:val="24"/>
        </w:rPr>
        <w:t>«</w:t>
      </w:r>
      <w:r w:rsidRPr="008D5108">
        <w:rPr>
          <w:rFonts w:eastAsia="Times New Roman"/>
          <w:szCs w:val="24"/>
        </w:rPr>
        <w:t xml:space="preserve">and has </w:t>
      </w:r>
      <w:r>
        <w:rPr>
          <w:rFonts w:eastAsia="Times New Roman"/>
          <w:szCs w:val="24"/>
          <w:lang w:val="en-US"/>
        </w:rPr>
        <w:t>the</w:t>
      </w:r>
      <w:r w:rsidRPr="00FB46E3">
        <w:rPr>
          <w:rFonts w:eastAsia="Times New Roman"/>
          <w:szCs w:val="24"/>
        </w:rPr>
        <w:t xml:space="preserve"> </w:t>
      </w:r>
      <w:r>
        <w:rPr>
          <w:rFonts w:eastAsia="Times New Roman"/>
          <w:szCs w:val="24"/>
          <w:lang w:val="en-US"/>
        </w:rPr>
        <w:t>honour</w:t>
      </w:r>
      <w:r w:rsidRPr="00431405">
        <w:rPr>
          <w:rFonts w:eastAsia="Times New Roman"/>
          <w:szCs w:val="24"/>
        </w:rPr>
        <w:t xml:space="preserve"> </w:t>
      </w:r>
      <w:r>
        <w:rPr>
          <w:rFonts w:eastAsia="Times New Roman"/>
          <w:szCs w:val="24"/>
          <w:lang w:val="en-US"/>
        </w:rPr>
        <w:t>to</w:t>
      </w:r>
      <w:r w:rsidRPr="00431405">
        <w:rPr>
          <w:rFonts w:eastAsia="Times New Roman"/>
          <w:szCs w:val="24"/>
        </w:rPr>
        <w:t xml:space="preserve"> </w:t>
      </w:r>
      <w:r>
        <w:rPr>
          <w:rFonts w:eastAsia="Times New Roman"/>
          <w:szCs w:val="24"/>
          <w:lang w:val="en-US"/>
        </w:rPr>
        <w:t>enclose</w:t>
      </w:r>
      <w:r w:rsidRPr="008D5108">
        <w:rPr>
          <w:rFonts w:eastAsia="Times New Roman"/>
          <w:szCs w:val="24"/>
        </w:rPr>
        <w:t xml:space="preserve"> </w:t>
      </w:r>
      <w:r>
        <w:rPr>
          <w:rFonts w:eastAsia="Times New Roman"/>
          <w:szCs w:val="24"/>
          <w:lang w:val="en-US"/>
        </w:rPr>
        <w:t>here</w:t>
      </w:r>
      <w:r w:rsidRPr="008D5108">
        <w:rPr>
          <w:rFonts w:eastAsia="Times New Roman"/>
          <w:szCs w:val="24"/>
        </w:rPr>
        <w:t>with an official copy</w:t>
      </w:r>
      <w:r>
        <w:rPr>
          <w:rFonts w:eastAsia="Times New Roman"/>
          <w:szCs w:val="24"/>
        </w:rPr>
        <w:t>»,</w:t>
      </w:r>
      <w:r w:rsidRPr="008D5108">
        <w:rPr>
          <w:rFonts w:eastAsia="Times New Roman"/>
          <w:szCs w:val="24"/>
        </w:rPr>
        <w:t xml:space="preserve"> και έχει την τιμή </w:t>
      </w:r>
      <w:r>
        <w:rPr>
          <w:rFonts w:eastAsia="Times New Roman"/>
          <w:szCs w:val="24"/>
        </w:rPr>
        <w:t>να εσωκλείσει</w:t>
      </w:r>
      <w:r w:rsidRPr="008D5108">
        <w:rPr>
          <w:rFonts w:eastAsia="Times New Roman"/>
          <w:szCs w:val="24"/>
        </w:rPr>
        <w:t xml:space="preserve"> εδώ πέρα ένα πρωτότυπο αντίγραφο </w:t>
      </w:r>
      <w:r>
        <w:rPr>
          <w:rFonts w:eastAsia="Times New Roman"/>
          <w:szCs w:val="24"/>
        </w:rPr>
        <w:t>«</w:t>
      </w:r>
      <w:r w:rsidRPr="008D5108">
        <w:rPr>
          <w:rFonts w:eastAsia="Times New Roman"/>
          <w:szCs w:val="24"/>
        </w:rPr>
        <w:t>of the current version</w:t>
      </w:r>
      <w:r>
        <w:rPr>
          <w:rFonts w:eastAsia="Times New Roman"/>
          <w:szCs w:val="24"/>
        </w:rPr>
        <w:t>»,</w:t>
      </w:r>
      <w:r w:rsidRPr="008D5108">
        <w:rPr>
          <w:rFonts w:eastAsia="Times New Roman"/>
          <w:szCs w:val="24"/>
        </w:rPr>
        <w:t xml:space="preserve"> της παρούσας εκδοχής </w:t>
      </w:r>
      <w:r>
        <w:rPr>
          <w:rFonts w:eastAsia="Times New Roman"/>
          <w:szCs w:val="24"/>
        </w:rPr>
        <w:t>-</w:t>
      </w:r>
      <w:r w:rsidRPr="008D5108">
        <w:rPr>
          <w:rFonts w:eastAsia="Times New Roman"/>
          <w:szCs w:val="24"/>
        </w:rPr>
        <w:t>όχι της αναθεωρημένης δηλαδή</w:t>
      </w:r>
      <w:r>
        <w:rPr>
          <w:rFonts w:eastAsia="Times New Roman"/>
          <w:szCs w:val="24"/>
        </w:rPr>
        <w:t>-</w:t>
      </w:r>
      <w:r w:rsidRPr="008D5108">
        <w:rPr>
          <w:rFonts w:eastAsia="Times New Roman"/>
          <w:szCs w:val="24"/>
        </w:rPr>
        <w:t xml:space="preserve"> </w:t>
      </w:r>
      <w:r>
        <w:rPr>
          <w:rFonts w:eastAsia="Times New Roman"/>
          <w:szCs w:val="24"/>
        </w:rPr>
        <w:t>«</w:t>
      </w:r>
      <w:r w:rsidRPr="008D5108">
        <w:rPr>
          <w:rFonts w:eastAsia="Times New Roman"/>
          <w:szCs w:val="24"/>
        </w:rPr>
        <w:t xml:space="preserve">in the macedonian language and the </w:t>
      </w:r>
      <w:r>
        <w:rPr>
          <w:rFonts w:eastAsia="Times New Roman"/>
          <w:szCs w:val="24"/>
          <w:lang w:val="en-US"/>
        </w:rPr>
        <w:lastRenderedPageBreak/>
        <w:t>e</w:t>
      </w:r>
      <w:r w:rsidRPr="008D5108">
        <w:rPr>
          <w:rFonts w:eastAsia="Times New Roman"/>
          <w:szCs w:val="24"/>
        </w:rPr>
        <w:t>nglish language respectively</w:t>
      </w:r>
      <w:r>
        <w:rPr>
          <w:rFonts w:eastAsia="Times New Roman"/>
          <w:szCs w:val="24"/>
        </w:rPr>
        <w:t>»,</w:t>
      </w:r>
      <w:r w:rsidRPr="008D5108">
        <w:rPr>
          <w:rFonts w:eastAsia="Times New Roman"/>
          <w:szCs w:val="24"/>
        </w:rPr>
        <w:t xml:space="preserve"> στην </w:t>
      </w:r>
      <w:r>
        <w:rPr>
          <w:rFonts w:eastAsia="Times New Roman"/>
          <w:szCs w:val="24"/>
        </w:rPr>
        <w:t>α</w:t>
      </w:r>
      <w:r w:rsidRPr="008D5108">
        <w:rPr>
          <w:rFonts w:eastAsia="Times New Roman"/>
          <w:szCs w:val="24"/>
        </w:rPr>
        <w:t xml:space="preserve">γγλική γλώσσα </w:t>
      </w:r>
      <w:r>
        <w:rPr>
          <w:rFonts w:eastAsia="Times New Roman"/>
          <w:szCs w:val="24"/>
        </w:rPr>
        <w:t>και τ</w:t>
      </w:r>
      <w:r w:rsidRPr="008D5108">
        <w:rPr>
          <w:rFonts w:eastAsia="Times New Roman"/>
          <w:szCs w:val="24"/>
        </w:rPr>
        <w:t>η μακεδονική γλώσσα αντιστοίχως</w:t>
      </w:r>
      <w:r>
        <w:rPr>
          <w:rFonts w:eastAsia="Times New Roman"/>
          <w:szCs w:val="24"/>
        </w:rPr>
        <w:t>. Κ</w:t>
      </w:r>
      <w:r w:rsidRPr="008D5108">
        <w:rPr>
          <w:rFonts w:eastAsia="Times New Roman"/>
          <w:szCs w:val="24"/>
        </w:rPr>
        <w:t xml:space="preserve">αι μετά μας λέτε ότι έχετε καταθέσει </w:t>
      </w:r>
      <w:r>
        <w:rPr>
          <w:rFonts w:eastAsia="Times New Roman"/>
          <w:szCs w:val="24"/>
        </w:rPr>
        <w:t>δήθεν</w:t>
      </w:r>
      <w:r w:rsidRPr="008D5108">
        <w:rPr>
          <w:rFonts w:eastAsia="Times New Roman"/>
          <w:szCs w:val="24"/>
        </w:rPr>
        <w:t xml:space="preserve"> το αναθεωρημένο </w:t>
      </w:r>
      <w:r>
        <w:rPr>
          <w:rFonts w:eastAsia="Times New Roman"/>
          <w:szCs w:val="24"/>
        </w:rPr>
        <w:t>Σ</w:t>
      </w:r>
      <w:r w:rsidRPr="008D5108">
        <w:rPr>
          <w:rFonts w:eastAsia="Times New Roman"/>
          <w:szCs w:val="24"/>
        </w:rPr>
        <w:t>ύνταγμα και εσείς είστε αυτοί που ισχυρίζεστε ότι δεν αναγνωρίζετ</w:t>
      </w:r>
      <w:r>
        <w:rPr>
          <w:rFonts w:eastAsia="Times New Roman"/>
          <w:szCs w:val="24"/>
        </w:rPr>
        <w:t>αι</w:t>
      </w:r>
      <w:r w:rsidRPr="008D5108">
        <w:rPr>
          <w:rFonts w:eastAsia="Times New Roman"/>
          <w:szCs w:val="24"/>
        </w:rPr>
        <w:t xml:space="preserve"> η </w:t>
      </w:r>
      <w:r w:rsidRPr="008D5108">
        <w:rPr>
          <w:rFonts w:eastAsia="Times New Roman"/>
          <w:szCs w:val="24"/>
        </w:rPr>
        <w:t>μακεδονική γλώσσα</w:t>
      </w:r>
      <w:r>
        <w:rPr>
          <w:rFonts w:eastAsia="Times New Roman"/>
          <w:szCs w:val="24"/>
        </w:rPr>
        <w:t>. Ε</w:t>
      </w:r>
      <w:r w:rsidRPr="008D5108">
        <w:rPr>
          <w:rFonts w:eastAsia="Times New Roman"/>
          <w:szCs w:val="24"/>
        </w:rPr>
        <w:t>παναλαμβάνω ότι είναι σημερινή ημερομηνία</w:t>
      </w:r>
      <w:r>
        <w:rPr>
          <w:rFonts w:eastAsia="Times New Roman"/>
          <w:szCs w:val="24"/>
        </w:rPr>
        <w:t>.</w:t>
      </w:r>
    </w:p>
    <w:p w14:paraId="77C03467" w14:textId="77777777" w:rsidR="006113A9" w:rsidRDefault="006B6FC4">
      <w:pPr>
        <w:spacing w:line="600" w:lineRule="auto"/>
        <w:ind w:firstLine="720"/>
        <w:contextualSpacing/>
        <w:jc w:val="both"/>
        <w:rPr>
          <w:rFonts w:eastAsia="Times New Roman"/>
          <w:szCs w:val="24"/>
        </w:rPr>
      </w:pPr>
      <w:r>
        <w:rPr>
          <w:rFonts w:eastAsia="Times New Roman"/>
          <w:szCs w:val="24"/>
        </w:rPr>
        <w:t>Σ</w:t>
      </w:r>
      <w:r w:rsidRPr="008D5108">
        <w:rPr>
          <w:rFonts w:eastAsia="Times New Roman"/>
          <w:szCs w:val="24"/>
        </w:rPr>
        <w:t>ίγουρα εγείρονται πολλά ερωτηματικά</w:t>
      </w:r>
      <w:r>
        <w:rPr>
          <w:rFonts w:eastAsia="Times New Roman"/>
          <w:szCs w:val="24"/>
        </w:rPr>
        <w:t>,</w:t>
      </w:r>
      <w:r w:rsidRPr="008D5108">
        <w:rPr>
          <w:rFonts w:eastAsia="Times New Roman"/>
          <w:szCs w:val="24"/>
        </w:rPr>
        <w:t xml:space="preserve"> πρωτίστως</w:t>
      </w:r>
      <w:r>
        <w:rPr>
          <w:rFonts w:eastAsia="Times New Roman"/>
          <w:szCs w:val="24"/>
        </w:rPr>
        <w:t xml:space="preserve"> για την </w:t>
      </w:r>
      <w:r w:rsidRPr="008D5108">
        <w:rPr>
          <w:rFonts w:eastAsia="Times New Roman"/>
          <w:szCs w:val="24"/>
        </w:rPr>
        <w:t xml:space="preserve">έλλειψη μεθοδικότητας και αποτελεσματικότητας στη διαπραγμάτευση από την </w:t>
      </w:r>
      <w:r>
        <w:rPr>
          <w:rFonts w:eastAsia="Times New Roman"/>
          <w:szCs w:val="24"/>
        </w:rPr>
        <w:t>ε</w:t>
      </w:r>
      <w:r w:rsidRPr="008D5108">
        <w:rPr>
          <w:rFonts w:eastAsia="Times New Roman"/>
          <w:szCs w:val="24"/>
        </w:rPr>
        <w:t>λληνική Κυβέρνηση</w:t>
      </w:r>
      <w:r>
        <w:rPr>
          <w:rFonts w:eastAsia="Times New Roman"/>
          <w:szCs w:val="24"/>
        </w:rPr>
        <w:t>. Β</w:t>
      </w:r>
      <w:r w:rsidRPr="008D5108">
        <w:rPr>
          <w:rFonts w:eastAsia="Times New Roman"/>
          <w:szCs w:val="24"/>
        </w:rPr>
        <w:t xml:space="preserve">έβαια θα μου πείτε ότι </w:t>
      </w:r>
      <w:r>
        <w:rPr>
          <w:rFonts w:eastAsia="Times New Roman"/>
          <w:szCs w:val="24"/>
        </w:rPr>
        <w:t>οι κυβερνήσεις</w:t>
      </w:r>
      <w:r w:rsidRPr="008D5108">
        <w:rPr>
          <w:rFonts w:eastAsia="Times New Roman"/>
          <w:szCs w:val="24"/>
        </w:rPr>
        <w:t xml:space="preserve"> Τσίπρ</w:t>
      </w:r>
      <w:r w:rsidRPr="008D5108">
        <w:rPr>
          <w:rFonts w:eastAsia="Times New Roman"/>
          <w:szCs w:val="24"/>
        </w:rPr>
        <w:t>α στο π</w:t>
      </w:r>
      <w:r>
        <w:rPr>
          <w:rFonts w:eastAsia="Times New Roman"/>
          <w:szCs w:val="24"/>
        </w:rPr>
        <w:t xml:space="preserve">αρελθόν έχουν διακριθεί για τη μη </w:t>
      </w:r>
      <w:r w:rsidRPr="008D5108">
        <w:rPr>
          <w:rFonts w:eastAsia="Times New Roman"/>
          <w:szCs w:val="24"/>
        </w:rPr>
        <w:t xml:space="preserve">αποτελεσματική διαπραγμάτευση ως </w:t>
      </w:r>
      <w:r>
        <w:rPr>
          <w:rFonts w:eastAsia="Times New Roman"/>
          <w:szCs w:val="24"/>
        </w:rPr>
        <w:t>οι</w:t>
      </w:r>
      <w:r w:rsidRPr="008D5108">
        <w:rPr>
          <w:rFonts w:eastAsia="Times New Roman"/>
          <w:szCs w:val="24"/>
        </w:rPr>
        <w:t xml:space="preserve"> χειρότερ</w:t>
      </w:r>
      <w:r>
        <w:rPr>
          <w:rFonts w:eastAsia="Times New Roman"/>
          <w:szCs w:val="24"/>
        </w:rPr>
        <w:t>οι</w:t>
      </w:r>
      <w:r w:rsidRPr="008D5108">
        <w:rPr>
          <w:rFonts w:eastAsia="Times New Roman"/>
          <w:szCs w:val="24"/>
        </w:rPr>
        <w:t xml:space="preserve"> διαπραγματευτές στον κόσμο</w:t>
      </w:r>
      <w:r>
        <w:rPr>
          <w:rFonts w:eastAsia="Times New Roman"/>
          <w:szCs w:val="24"/>
        </w:rPr>
        <w:t>. Άρα</w:t>
      </w:r>
      <w:r w:rsidRPr="008D5108">
        <w:rPr>
          <w:rFonts w:eastAsia="Times New Roman"/>
          <w:szCs w:val="24"/>
        </w:rPr>
        <w:t xml:space="preserve"> κανονικά δεν θα έπρεπε αυτό να προκαλούσε τόσο μεγάλη εντύπωση</w:t>
      </w:r>
      <w:r>
        <w:rPr>
          <w:rFonts w:eastAsia="Times New Roman"/>
          <w:szCs w:val="24"/>
        </w:rPr>
        <w:t>.</w:t>
      </w:r>
    </w:p>
    <w:p w14:paraId="77C03468" w14:textId="77777777" w:rsidR="006113A9" w:rsidRDefault="006B6FC4">
      <w:pPr>
        <w:spacing w:line="600" w:lineRule="auto"/>
        <w:ind w:firstLine="720"/>
        <w:contextualSpacing/>
        <w:jc w:val="both"/>
        <w:rPr>
          <w:rFonts w:eastAsia="Times New Roman"/>
          <w:szCs w:val="24"/>
        </w:rPr>
      </w:pPr>
      <w:r>
        <w:rPr>
          <w:rFonts w:eastAsia="Times New Roman"/>
          <w:szCs w:val="24"/>
        </w:rPr>
        <w:t>Α</w:t>
      </w:r>
      <w:r w:rsidRPr="008D5108">
        <w:rPr>
          <w:rFonts w:eastAsia="Times New Roman"/>
          <w:szCs w:val="24"/>
        </w:rPr>
        <w:t>υτό</w:t>
      </w:r>
      <w:r>
        <w:rPr>
          <w:rFonts w:eastAsia="Times New Roman"/>
          <w:szCs w:val="24"/>
        </w:rPr>
        <w:t>,</w:t>
      </w:r>
      <w:r w:rsidRPr="008D5108">
        <w:rPr>
          <w:rFonts w:eastAsia="Times New Roman"/>
          <w:szCs w:val="24"/>
        </w:rPr>
        <w:t xml:space="preserve"> </w:t>
      </w:r>
      <w:r>
        <w:rPr>
          <w:rFonts w:eastAsia="Times New Roman"/>
          <w:szCs w:val="24"/>
        </w:rPr>
        <w:t>όμως,</w:t>
      </w:r>
      <w:r w:rsidRPr="008D5108">
        <w:rPr>
          <w:rFonts w:eastAsia="Times New Roman"/>
          <w:szCs w:val="24"/>
        </w:rPr>
        <w:t xml:space="preserve"> που προκαλεί εντύπωση είναι το γεγονός πως οι </w:t>
      </w:r>
      <w:r>
        <w:rPr>
          <w:rFonts w:eastAsia="Times New Roman"/>
          <w:szCs w:val="24"/>
        </w:rPr>
        <w:t>Β</w:t>
      </w:r>
      <w:r w:rsidRPr="008D5108">
        <w:rPr>
          <w:rFonts w:eastAsia="Times New Roman"/>
          <w:szCs w:val="24"/>
        </w:rPr>
        <w:t>ουλευτές τόσο</w:t>
      </w:r>
      <w:r w:rsidRPr="008D5108">
        <w:rPr>
          <w:rFonts w:eastAsia="Times New Roman"/>
          <w:szCs w:val="24"/>
        </w:rPr>
        <w:t xml:space="preserve"> του ΣΥΡΙΖΑ όσο και οι </w:t>
      </w:r>
      <w:r>
        <w:rPr>
          <w:rFonts w:eastAsia="Times New Roman"/>
          <w:szCs w:val="24"/>
        </w:rPr>
        <w:t>Β</w:t>
      </w:r>
      <w:r w:rsidRPr="008D5108">
        <w:rPr>
          <w:rFonts w:eastAsia="Times New Roman"/>
          <w:szCs w:val="24"/>
        </w:rPr>
        <w:t>ουλευτές που δεν ανήκουν στον ΣΥΡΙΖΑ</w:t>
      </w:r>
      <w:r>
        <w:rPr>
          <w:rFonts w:eastAsia="Times New Roman"/>
          <w:szCs w:val="24"/>
        </w:rPr>
        <w:t>,</w:t>
      </w:r>
      <w:r w:rsidRPr="008D5108">
        <w:rPr>
          <w:rFonts w:eastAsia="Times New Roman"/>
          <w:szCs w:val="24"/>
        </w:rPr>
        <w:t xml:space="preserve"> τουλάχιστον ακόμα</w:t>
      </w:r>
      <w:r>
        <w:rPr>
          <w:rFonts w:eastAsia="Times New Roman"/>
          <w:szCs w:val="24"/>
        </w:rPr>
        <w:t>,</w:t>
      </w:r>
      <w:r w:rsidRPr="008D5108">
        <w:rPr>
          <w:rFonts w:eastAsia="Times New Roman"/>
          <w:szCs w:val="24"/>
        </w:rPr>
        <w:t xml:space="preserve"> αυτ</w:t>
      </w:r>
      <w:r>
        <w:rPr>
          <w:rFonts w:eastAsia="Times New Roman"/>
          <w:szCs w:val="24"/>
        </w:rPr>
        <w:t>οί</w:t>
      </w:r>
      <w:r w:rsidRPr="008D5108">
        <w:rPr>
          <w:rFonts w:eastAsia="Times New Roman"/>
          <w:szCs w:val="24"/>
        </w:rPr>
        <w:t xml:space="preserve"> που είναι πρόθυμοι να υπερψηφίσουν τη </w:t>
      </w:r>
      <w:r>
        <w:rPr>
          <w:rFonts w:eastAsia="Times New Roman"/>
          <w:szCs w:val="24"/>
        </w:rPr>
        <w:t>Σ</w:t>
      </w:r>
      <w:r w:rsidRPr="008D5108">
        <w:rPr>
          <w:rFonts w:eastAsia="Times New Roman"/>
          <w:szCs w:val="24"/>
        </w:rPr>
        <w:t>υμφωνία των Πρεσπών</w:t>
      </w:r>
      <w:r>
        <w:rPr>
          <w:rFonts w:eastAsia="Times New Roman"/>
          <w:szCs w:val="24"/>
        </w:rPr>
        <w:t>,</w:t>
      </w:r>
      <w:r w:rsidRPr="008D5108">
        <w:rPr>
          <w:rFonts w:eastAsia="Times New Roman"/>
          <w:szCs w:val="24"/>
        </w:rPr>
        <w:t xml:space="preserve"> το </w:t>
      </w:r>
      <w:r>
        <w:rPr>
          <w:rFonts w:eastAsia="Times New Roman"/>
          <w:szCs w:val="24"/>
        </w:rPr>
        <w:t>πράττουν</w:t>
      </w:r>
      <w:r w:rsidRPr="008D5108">
        <w:rPr>
          <w:rFonts w:eastAsia="Times New Roman"/>
          <w:szCs w:val="24"/>
        </w:rPr>
        <w:t xml:space="preserve"> </w:t>
      </w:r>
      <w:r>
        <w:rPr>
          <w:rFonts w:eastAsia="Times New Roman"/>
          <w:szCs w:val="24"/>
        </w:rPr>
        <w:t>με τόσο μεγάλη άνεση, χ</w:t>
      </w:r>
      <w:r w:rsidRPr="008D5108">
        <w:rPr>
          <w:rFonts w:eastAsia="Times New Roman"/>
          <w:szCs w:val="24"/>
        </w:rPr>
        <w:t>ωρίς κα</w:t>
      </w:r>
      <w:r>
        <w:rPr>
          <w:rFonts w:eastAsia="Times New Roman"/>
          <w:szCs w:val="24"/>
        </w:rPr>
        <w:t>μ</w:t>
      </w:r>
      <w:r w:rsidRPr="008D5108">
        <w:rPr>
          <w:rFonts w:eastAsia="Times New Roman"/>
          <w:szCs w:val="24"/>
        </w:rPr>
        <w:t>μία επιφύλαξη για ένα τόσο κρίσιμο εθνικό θέμα</w:t>
      </w:r>
      <w:r>
        <w:rPr>
          <w:rFonts w:eastAsia="Times New Roman"/>
          <w:szCs w:val="24"/>
        </w:rPr>
        <w:t>.</w:t>
      </w:r>
    </w:p>
    <w:p w14:paraId="77C03469" w14:textId="77777777" w:rsidR="006113A9" w:rsidRDefault="006B6FC4">
      <w:pPr>
        <w:spacing w:line="600" w:lineRule="auto"/>
        <w:ind w:firstLine="720"/>
        <w:contextualSpacing/>
        <w:jc w:val="both"/>
        <w:rPr>
          <w:rFonts w:eastAsia="Times New Roman"/>
          <w:szCs w:val="24"/>
        </w:rPr>
      </w:pPr>
      <w:r>
        <w:rPr>
          <w:rFonts w:eastAsia="Times New Roman"/>
          <w:szCs w:val="24"/>
        </w:rPr>
        <w:lastRenderedPageBreak/>
        <w:t xml:space="preserve">Είναι </w:t>
      </w:r>
      <w:r w:rsidRPr="008D5108">
        <w:rPr>
          <w:rFonts w:eastAsia="Times New Roman"/>
          <w:szCs w:val="24"/>
        </w:rPr>
        <w:t xml:space="preserve">μία </w:t>
      </w:r>
      <w:r>
        <w:rPr>
          <w:rFonts w:eastAsia="Times New Roman"/>
          <w:szCs w:val="24"/>
        </w:rPr>
        <w:t>σ</w:t>
      </w:r>
      <w:r w:rsidRPr="008D5108">
        <w:rPr>
          <w:rFonts w:eastAsia="Times New Roman"/>
          <w:szCs w:val="24"/>
        </w:rPr>
        <w:t xml:space="preserve">υμφωνία </w:t>
      </w:r>
      <w:r w:rsidRPr="008D5108">
        <w:rPr>
          <w:rFonts w:eastAsia="Times New Roman"/>
          <w:szCs w:val="24"/>
        </w:rPr>
        <w:t xml:space="preserve">που αποτελεί </w:t>
      </w:r>
      <w:r>
        <w:rPr>
          <w:rFonts w:eastAsia="Times New Roman"/>
          <w:szCs w:val="24"/>
        </w:rPr>
        <w:t>επιζήμια ε</w:t>
      </w:r>
      <w:r w:rsidRPr="008D5108">
        <w:rPr>
          <w:rFonts w:eastAsia="Times New Roman"/>
          <w:szCs w:val="24"/>
        </w:rPr>
        <w:t>θνική υποχώρηση</w:t>
      </w:r>
      <w:r>
        <w:rPr>
          <w:rFonts w:eastAsia="Times New Roman"/>
          <w:szCs w:val="24"/>
        </w:rPr>
        <w:t>. Η</w:t>
      </w:r>
      <w:r w:rsidRPr="008D5108">
        <w:rPr>
          <w:rFonts w:eastAsia="Times New Roman"/>
          <w:szCs w:val="24"/>
        </w:rPr>
        <w:t xml:space="preserve"> Ελλάδα για πρώτη φορά παραχωρεί το μονοπώλιο της χρήσης του όρου </w:t>
      </w:r>
      <w:r>
        <w:rPr>
          <w:rFonts w:eastAsia="Times New Roman"/>
          <w:szCs w:val="24"/>
        </w:rPr>
        <w:t>«</w:t>
      </w:r>
      <w:r w:rsidRPr="008D5108">
        <w:rPr>
          <w:rFonts w:eastAsia="Times New Roman"/>
          <w:szCs w:val="24"/>
        </w:rPr>
        <w:t>Μακεδονία</w:t>
      </w:r>
      <w:r>
        <w:rPr>
          <w:rFonts w:eastAsia="Times New Roman"/>
          <w:szCs w:val="24"/>
        </w:rPr>
        <w:t>»</w:t>
      </w:r>
      <w:r w:rsidRPr="008D5108">
        <w:rPr>
          <w:rFonts w:eastAsia="Times New Roman"/>
          <w:szCs w:val="24"/>
        </w:rPr>
        <w:t xml:space="preserve"> και </w:t>
      </w:r>
      <w:r>
        <w:rPr>
          <w:rFonts w:eastAsia="Times New Roman"/>
          <w:szCs w:val="24"/>
        </w:rPr>
        <w:t>«μ</w:t>
      </w:r>
      <w:r w:rsidRPr="008D5108">
        <w:rPr>
          <w:rFonts w:eastAsia="Times New Roman"/>
          <w:szCs w:val="24"/>
        </w:rPr>
        <w:t>ακεδονικός</w:t>
      </w:r>
      <w:r>
        <w:rPr>
          <w:rFonts w:eastAsia="Times New Roman"/>
          <w:szCs w:val="24"/>
        </w:rPr>
        <w:t>»</w:t>
      </w:r>
      <w:r w:rsidRPr="008D5108">
        <w:rPr>
          <w:rFonts w:eastAsia="Times New Roman"/>
          <w:szCs w:val="24"/>
        </w:rPr>
        <w:t xml:space="preserve"> στη γειτονική </w:t>
      </w:r>
      <w:r>
        <w:rPr>
          <w:rFonts w:eastAsia="Times New Roman"/>
          <w:szCs w:val="24"/>
        </w:rPr>
        <w:t>χ</w:t>
      </w:r>
      <w:r w:rsidRPr="008D5108">
        <w:rPr>
          <w:rFonts w:eastAsia="Times New Roman"/>
          <w:szCs w:val="24"/>
        </w:rPr>
        <w:t>ώρα</w:t>
      </w:r>
      <w:r>
        <w:rPr>
          <w:rFonts w:eastAsia="Times New Roman"/>
          <w:szCs w:val="24"/>
        </w:rPr>
        <w:t>. Π</w:t>
      </w:r>
      <w:r w:rsidRPr="008D5108">
        <w:rPr>
          <w:rFonts w:eastAsia="Times New Roman"/>
          <w:szCs w:val="24"/>
        </w:rPr>
        <w:t>ιο συγκεκριμένα</w:t>
      </w:r>
      <w:r>
        <w:rPr>
          <w:rFonts w:eastAsia="Times New Roman"/>
          <w:szCs w:val="24"/>
        </w:rPr>
        <w:t>,</w:t>
      </w:r>
      <w:r w:rsidRPr="008D5108">
        <w:rPr>
          <w:rFonts w:eastAsia="Times New Roman"/>
          <w:szCs w:val="24"/>
        </w:rPr>
        <w:t xml:space="preserve"> </w:t>
      </w:r>
      <w:r>
        <w:rPr>
          <w:rFonts w:eastAsia="Times New Roman"/>
          <w:szCs w:val="24"/>
        </w:rPr>
        <w:t>σ</w:t>
      </w:r>
      <w:r w:rsidRPr="008D5108">
        <w:rPr>
          <w:rFonts w:eastAsia="Times New Roman"/>
          <w:szCs w:val="24"/>
        </w:rPr>
        <w:t xml:space="preserve">το άρθρο 7 της </w:t>
      </w:r>
      <w:r>
        <w:rPr>
          <w:rFonts w:eastAsia="Times New Roman"/>
          <w:szCs w:val="24"/>
        </w:rPr>
        <w:t>σ</w:t>
      </w:r>
      <w:r w:rsidRPr="008D5108">
        <w:rPr>
          <w:rFonts w:eastAsia="Times New Roman"/>
          <w:szCs w:val="24"/>
        </w:rPr>
        <w:t xml:space="preserve">υμφωνίας </w:t>
      </w:r>
      <w:r w:rsidRPr="008D5108">
        <w:rPr>
          <w:rFonts w:eastAsia="Times New Roman"/>
          <w:szCs w:val="24"/>
        </w:rPr>
        <w:t xml:space="preserve">ορίζει ότι </w:t>
      </w:r>
      <w:r>
        <w:rPr>
          <w:rFonts w:eastAsia="Times New Roman"/>
          <w:szCs w:val="24"/>
        </w:rPr>
        <w:t>με τους όρους «Μακεδονία» και «μ</w:t>
      </w:r>
      <w:r w:rsidRPr="008D5108">
        <w:rPr>
          <w:rFonts w:eastAsia="Times New Roman"/>
          <w:szCs w:val="24"/>
        </w:rPr>
        <w:t>ακεδ</w:t>
      </w:r>
      <w:r w:rsidRPr="008D5108">
        <w:rPr>
          <w:rFonts w:eastAsia="Times New Roman"/>
          <w:szCs w:val="24"/>
        </w:rPr>
        <w:t>ονικός</w:t>
      </w:r>
      <w:r>
        <w:rPr>
          <w:rFonts w:eastAsia="Times New Roman"/>
          <w:szCs w:val="24"/>
        </w:rPr>
        <w:t>»</w:t>
      </w:r>
      <w:r w:rsidRPr="008D5108">
        <w:rPr>
          <w:rFonts w:eastAsia="Times New Roman"/>
          <w:szCs w:val="24"/>
        </w:rPr>
        <w:t xml:space="preserve"> θα περιγράφονται για τη γειτονική χώρα η επικράτεια</w:t>
      </w:r>
      <w:r>
        <w:rPr>
          <w:rFonts w:eastAsia="Times New Roman"/>
          <w:szCs w:val="24"/>
        </w:rPr>
        <w:t>,</w:t>
      </w:r>
      <w:r w:rsidRPr="008D5108">
        <w:rPr>
          <w:rFonts w:eastAsia="Times New Roman"/>
          <w:szCs w:val="24"/>
        </w:rPr>
        <w:t xml:space="preserve"> η γλώσσα</w:t>
      </w:r>
      <w:r>
        <w:rPr>
          <w:rFonts w:eastAsia="Times New Roman"/>
          <w:szCs w:val="24"/>
        </w:rPr>
        <w:t>,</w:t>
      </w:r>
      <w:r w:rsidRPr="008D5108">
        <w:rPr>
          <w:rFonts w:eastAsia="Times New Roman"/>
          <w:szCs w:val="24"/>
        </w:rPr>
        <w:t xml:space="preserve"> ο πληθυσμός και τα χαρακτηριστικά </w:t>
      </w:r>
      <w:r>
        <w:rPr>
          <w:rFonts w:eastAsia="Times New Roman"/>
          <w:szCs w:val="24"/>
        </w:rPr>
        <w:t>τους,</w:t>
      </w:r>
      <w:r w:rsidRPr="008D5108">
        <w:rPr>
          <w:rFonts w:eastAsia="Times New Roman"/>
          <w:szCs w:val="24"/>
        </w:rPr>
        <w:t xml:space="preserve"> με τη δική τους ιστορία</w:t>
      </w:r>
      <w:r>
        <w:rPr>
          <w:rFonts w:eastAsia="Times New Roman"/>
          <w:szCs w:val="24"/>
        </w:rPr>
        <w:t>,</w:t>
      </w:r>
      <w:r w:rsidRPr="008D5108">
        <w:rPr>
          <w:rFonts w:eastAsia="Times New Roman"/>
          <w:szCs w:val="24"/>
        </w:rPr>
        <w:t xml:space="preserve"> πολιτισμό και κληρονομιά</w:t>
      </w:r>
      <w:r>
        <w:rPr>
          <w:rFonts w:eastAsia="Times New Roman"/>
          <w:szCs w:val="24"/>
        </w:rPr>
        <w:t>.</w:t>
      </w:r>
      <w:r w:rsidRPr="008D5108">
        <w:rPr>
          <w:rFonts w:eastAsia="Times New Roman"/>
          <w:szCs w:val="24"/>
        </w:rPr>
        <w:t xml:space="preserve"> Άρα</w:t>
      </w:r>
      <w:r>
        <w:rPr>
          <w:rFonts w:eastAsia="Times New Roman"/>
          <w:szCs w:val="24"/>
        </w:rPr>
        <w:t xml:space="preserve">, </w:t>
      </w:r>
      <w:r w:rsidRPr="008D5108">
        <w:rPr>
          <w:rFonts w:eastAsia="Times New Roman"/>
          <w:szCs w:val="24"/>
        </w:rPr>
        <w:t>παραχωρείτ</w:t>
      </w:r>
      <w:r>
        <w:rPr>
          <w:rFonts w:eastAsia="Times New Roman"/>
          <w:szCs w:val="24"/>
        </w:rPr>
        <w:t>ε</w:t>
      </w:r>
      <w:r w:rsidRPr="008D5108">
        <w:rPr>
          <w:rFonts w:eastAsia="Times New Roman"/>
          <w:szCs w:val="24"/>
        </w:rPr>
        <w:t xml:space="preserve"> μονοπωλιακά τη χρήση του όρου </w:t>
      </w:r>
      <w:r>
        <w:rPr>
          <w:rFonts w:eastAsia="Times New Roman"/>
          <w:szCs w:val="24"/>
        </w:rPr>
        <w:t>«</w:t>
      </w:r>
      <w:r w:rsidRPr="008D5108">
        <w:rPr>
          <w:rFonts w:eastAsia="Times New Roman"/>
          <w:szCs w:val="24"/>
        </w:rPr>
        <w:t>Μακεδονία</w:t>
      </w:r>
      <w:r>
        <w:rPr>
          <w:rFonts w:eastAsia="Times New Roman"/>
          <w:szCs w:val="24"/>
        </w:rPr>
        <w:t>»</w:t>
      </w:r>
      <w:r w:rsidRPr="008D5108">
        <w:rPr>
          <w:rFonts w:eastAsia="Times New Roman"/>
          <w:szCs w:val="24"/>
        </w:rPr>
        <w:t xml:space="preserve"> και </w:t>
      </w:r>
      <w:r>
        <w:rPr>
          <w:rFonts w:eastAsia="Times New Roman"/>
          <w:szCs w:val="24"/>
        </w:rPr>
        <w:t>«μ</w:t>
      </w:r>
      <w:r w:rsidRPr="008D5108">
        <w:rPr>
          <w:rFonts w:eastAsia="Times New Roman"/>
          <w:szCs w:val="24"/>
        </w:rPr>
        <w:t>ακεδονικός</w:t>
      </w:r>
      <w:r>
        <w:rPr>
          <w:rFonts w:eastAsia="Times New Roman"/>
          <w:szCs w:val="24"/>
        </w:rPr>
        <w:t>»,</w:t>
      </w:r>
      <w:r w:rsidRPr="008D5108">
        <w:rPr>
          <w:rFonts w:eastAsia="Times New Roman"/>
          <w:szCs w:val="24"/>
        </w:rPr>
        <w:t xml:space="preserve"> για να περιγρ</w:t>
      </w:r>
      <w:r>
        <w:rPr>
          <w:rFonts w:eastAsia="Times New Roman"/>
          <w:szCs w:val="24"/>
        </w:rPr>
        <w:t>αφο</w:t>
      </w:r>
      <w:r>
        <w:rPr>
          <w:rFonts w:eastAsia="Times New Roman"/>
          <w:szCs w:val="24"/>
        </w:rPr>
        <w:t>ύν</w:t>
      </w:r>
      <w:r w:rsidRPr="008D5108">
        <w:rPr>
          <w:rFonts w:eastAsia="Times New Roman"/>
          <w:szCs w:val="24"/>
        </w:rPr>
        <w:t xml:space="preserve"> η επικράτεια</w:t>
      </w:r>
      <w:r>
        <w:rPr>
          <w:rFonts w:eastAsia="Times New Roman"/>
          <w:szCs w:val="24"/>
        </w:rPr>
        <w:t>,</w:t>
      </w:r>
      <w:r w:rsidRPr="008D5108">
        <w:rPr>
          <w:rFonts w:eastAsia="Times New Roman"/>
          <w:szCs w:val="24"/>
        </w:rPr>
        <w:t xml:space="preserve"> η γλώσσα</w:t>
      </w:r>
      <w:r>
        <w:rPr>
          <w:rFonts w:eastAsia="Times New Roman"/>
          <w:szCs w:val="24"/>
        </w:rPr>
        <w:t>,</w:t>
      </w:r>
      <w:r w:rsidRPr="008D5108">
        <w:rPr>
          <w:rFonts w:eastAsia="Times New Roman"/>
          <w:szCs w:val="24"/>
        </w:rPr>
        <w:t xml:space="preserve"> ο πληθυσμός</w:t>
      </w:r>
      <w:r>
        <w:rPr>
          <w:rFonts w:eastAsia="Times New Roman"/>
          <w:szCs w:val="24"/>
        </w:rPr>
        <w:t>, η ιστορία,</w:t>
      </w:r>
      <w:r w:rsidRPr="008D5108">
        <w:rPr>
          <w:rFonts w:eastAsia="Times New Roman"/>
          <w:szCs w:val="24"/>
        </w:rPr>
        <w:t xml:space="preserve"> ο πολιτισμός και η κληρονομιά των </w:t>
      </w:r>
      <w:r>
        <w:rPr>
          <w:rFonts w:eastAsia="Times New Roman"/>
          <w:szCs w:val="24"/>
        </w:rPr>
        <w:t>Σ</w:t>
      </w:r>
      <w:r w:rsidRPr="008D5108">
        <w:rPr>
          <w:rFonts w:eastAsia="Times New Roman"/>
          <w:szCs w:val="24"/>
        </w:rPr>
        <w:t>κοπιανών</w:t>
      </w:r>
      <w:r>
        <w:rPr>
          <w:rFonts w:eastAsia="Times New Roman"/>
          <w:szCs w:val="24"/>
        </w:rPr>
        <w:t>.</w:t>
      </w:r>
    </w:p>
    <w:p w14:paraId="77C0346A" w14:textId="77777777" w:rsidR="006113A9" w:rsidRDefault="006B6FC4">
      <w:pPr>
        <w:spacing w:line="600" w:lineRule="auto"/>
        <w:ind w:firstLine="720"/>
        <w:contextualSpacing/>
        <w:jc w:val="both"/>
        <w:rPr>
          <w:rFonts w:eastAsia="Times New Roman"/>
          <w:szCs w:val="24"/>
        </w:rPr>
      </w:pPr>
      <w:r>
        <w:rPr>
          <w:rFonts w:eastAsia="Times New Roman"/>
          <w:szCs w:val="24"/>
        </w:rPr>
        <w:t>Τ</w:t>
      </w:r>
      <w:r w:rsidRPr="008D5108">
        <w:rPr>
          <w:rFonts w:eastAsia="Times New Roman"/>
          <w:szCs w:val="24"/>
        </w:rPr>
        <w:t>ι σημαίνουν όλα αυτά</w:t>
      </w:r>
      <w:r>
        <w:rPr>
          <w:rFonts w:eastAsia="Times New Roman"/>
          <w:szCs w:val="24"/>
        </w:rPr>
        <w:t>;</w:t>
      </w:r>
      <w:r w:rsidRPr="008D5108">
        <w:rPr>
          <w:rFonts w:eastAsia="Times New Roman"/>
          <w:szCs w:val="24"/>
        </w:rPr>
        <w:t xml:space="preserve"> Ότι στην πράξη δημιουργείται δήθεν μακεδονική εθνικότητα που κα</w:t>
      </w:r>
      <w:r>
        <w:rPr>
          <w:rFonts w:eastAsia="Times New Roman"/>
          <w:szCs w:val="24"/>
        </w:rPr>
        <w:t>μ</w:t>
      </w:r>
      <w:r w:rsidRPr="008D5108">
        <w:rPr>
          <w:rFonts w:eastAsia="Times New Roman"/>
          <w:szCs w:val="24"/>
        </w:rPr>
        <w:t>μία σχέση δεν έχει με όσα μας λέτε περί απλής αναφοράς σε ιθαγένεια</w:t>
      </w:r>
      <w:r>
        <w:rPr>
          <w:rFonts w:eastAsia="Times New Roman"/>
          <w:szCs w:val="24"/>
        </w:rPr>
        <w:t>.</w:t>
      </w:r>
    </w:p>
    <w:p w14:paraId="77C0346B" w14:textId="77777777" w:rsidR="006113A9" w:rsidRDefault="006B6FC4">
      <w:pPr>
        <w:spacing w:line="600" w:lineRule="auto"/>
        <w:ind w:firstLine="720"/>
        <w:contextualSpacing/>
        <w:jc w:val="both"/>
        <w:rPr>
          <w:rFonts w:eastAsia="Times New Roman"/>
          <w:szCs w:val="24"/>
        </w:rPr>
      </w:pPr>
      <w:r>
        <w:rPr>
          <w:rFonts w:eastAsia="Times New Roman"/>
          <w:szCs w:val="24"/>
        </w:rPr>
        <w:t>Κ</w:t>
      </w:r>
      <w:r w:rsidRPr="008D5108">
        <w:rPr>
          <w:rFonts w:eastAsia="Times New Roman"/>
          <w:szCs w:val="24"/>
        </w:rPr>
        <w:t xml:space="preserve">αι </w:t>
      </w:r>
      <w:r w:rsidRPr="008D5108">
        <w:rPr>
          <w:rFonts w:eastAsia="Times New Roman"/>
          <w:szCs w:val="24"/>
        </w:rPr>
        <w:t>σας ερωτώ και θέλω ξεκάθαρη απάντηση</w:t>
      </w:r>
      <w:r>
        <w:rPr>
          <w:rFonts w:eastAsia="Times New Roman"/>
          <w:szCs w:val="24"/>
        </w:rPr>
        <w:t>:</w:t>
      </w:r>
      <w:r w:rsidRPr="008D5108">
        <w:rPr>
          <w:rFonts w:eastAsia="Times New Roman"/>
          <w:szCs w:val="24"/>
        </w:rPr>
        <w:t xml:space="preserve"> Έστω ότι δεχόμουν</w:t>
      </w:r>
      <w:r>
        <w:rPr>
          <w:rFonts w:eastAsia="Times New Roman"/>
          <w:szCs w:val="24"/>
        </w:rPr>
        <w:t>, λ</w:t>
      </w:r>
      <w:r w:rsidRPr="008D5108">
        <w:rPr>
          <w:rFonts w:eastAsia="Times New Roman"/>
          <w:szCs w:val="24"/>
        </w:rPr>
        <w:t>οιπόν</w:t>
      </w:r>
      <w:r>
        <w:rPr>
          <w:rFonts w:eastAsia="Times New Roman"/>
          <w:szCs w:val="24"/>
        </w:rPr>
        <w:t>,</w:t>
      </w:r>
      <w:r w:rsidRPr="008D5108">
        <w:rPr>
          <w:rFonts w:eastAsia="Times New Roman"/>
          <w:szCs w:val="24"/>
        </w:rPr>
        <w:t xml:space="preserve"> το επιχείρημα της </w:t>
      </w:r>
      <w:r>
        <w:rPr>
          <w:rFonts w:eastAsia="Times New Roman"/>
          <w:szCs w:val="24"/>
        </w:rPr>
        <w:t>Κ</w:t>
      </w:r>
      <w:r w:rsidRPr="008D5108">
        <w:rPr>
          <w:rFonts w:eastAsia="Times New Roman"/>
          <w:szCs w:val="24"/>
        </w:rPr>
        <w:t>υβέρνησης πως πρόκειται για ιθαγένεια</w:t>
      </w:r>
      <w:r>
        <w:rPr>
          <w:rFonts w:eastAsia="Times New Roman"/>
          <w:szCs w:val="24"/>
        </w:rPr>
        <w:t>. Μ</w:t>
      </w:r>
      <w:r w:rsidRPr="008D5108">
        <w:rPr>
          <w:rFonts w:eastAsia="Times New Roman"/>
          <w:szCs w:val="24"/>
        </w:rPr>
        <w:t>ε βάση τα συμφωνηθέντα</w:t>
      </w:r>
      <w:r>
        <w:rPr>
          <w:rFonts w:eastAsia="Times New Roman"/>
          <w:szCs w:val="24"/>
        </w:rPr>
        <w:t>,</w:t>
      </w:r>
      <w:r w:rsidRPr="008D5108">
        <w:rPr>
          <w:rFonts w:eastAsia="Times New Roman"/>
          <w:szCs w:val="24"/>
        </w:rPr>
        <w:t xml:space="preserve"> τ</w:t>
      </w:r>
      <w:r>
        <w:rPr>
          <w:rFonts w:eastAsia="Times New Roman"/>
          <w:szCs w:val="24"/>
        </w:rPr>
        <w:t>ι εθνικότητα θα έχουν οι γείτονέ</w:t>
      </w:r>
      <w:r w:rsidRPr="008D5108">
        <w:rPr>
          <w:rFonts w:eastAsia="Times New Roman"/>
          <w:szCs w:val="24"/>
        </w:rPr>
        <w:t xml:space="preserve">ς μας μετά την ψήφιση </w:t>
      </w:r>
      <w:r>
        <w:rPr>
          <w:rFonts w:eastAsia="Times New Roman"/>
          <w:szCs w:val="24"/>
        </w:rPr>
        <w:t xml:space="preserve">της </w:t>
      </w:r>
      <w:r>
        <w:rPr>
          <w:rFonts w:eastAsia="Times New Roman"/>
          <w:szCs w:val="24"/>
        </w:rPr>
        <w:t>σ</w:t>
      </w:r>
      <w:r w:rsidRPr="008D5108">
        <w:rPr>
          <w:rFonts w:eastAsia="Times New Roman"/>
          <w:szCs w:val="24"/>
        </w:rPr>
        <w:t>υμφωνίας</w:t>
      </w:r>
      <w:r>
        <w:rPr>
          <w:rFonts w:eastAsia="Times New Roman"/>
          <w:szCs w:val="24"/>
        </w:rPr>
        <w:t>; Θ</w:t>
      </w:r>
      <w:r w:rsidRPr="008D5108">
        <w:rPr>
          <w:rFonts w:eastAsia="Times New Roman"/>
          <w:szCs w:val="24"/>
        </w:rPr>
        <w:t>έλω να μου απαντήσετε τι εθνικότητα θ</w:t>
      </w:r>
      <w:r w:rsidRPr="008D5108">
        <w:rPr>
          <w:rFonts w:eastAsia="Times New Roman"/>
          <w:szCs w:val="24"/>
        </w:rPr>
        <w:t>α έχουν οι γείτον</w:t>
      </w:r>
      <w:r>
        <w:rPr>
          <w:rFonts w:eastAsia="Times New Roman"/>
          <w:szCs w:val="24"/>
        </w:rPr>
        <w:t>έ</w:t>
      </w:r>
      <w:r w:rsidRPr="008D5108">
        <w:rPr>
          <w:rFonts w:eastAsia="Times New Roman"/>
          <w:szCs w:val="24"/>
        </w:rPr>
        <w:t xml:space="preserve">ς </w:t>
      </w:r>
      <w:r>
        <w:rPr>
          <w:rFonts w:eastAsia="Times New Roman"/>
          <w:szCs w:val="24"/>
        </w:rPr>
        <w:t>μας. Έ</w:t>
      </w:r>
      <w:r w:rsidRPr="008D5108">
        <w:rPr>
          <w:rFonts w:eastAsia="Times New Roman"/>
          <w:szCs w:val="24"/>
        </w:rPr>
        <w:t xml:space="preserve">νας </w:t>
      </w:r>
      <w:r>
        <w:rPr>
          <w:rFonts w:eastAsia="Times New Roman"/>
          <w:szCs w:val="24"/>
        </w:rPr>
        <w:lastRenderedPageBreak/>
        <w:t>Υπουργός να απαντήσει. Τ</w:t>
      </w:r>
      <w:r w:rsidRPr="008D5108">
        <w:rPr>
          <w:rFonts w:eastAsia="Times New Roman"/>
          <w:szCs w:val="24"/>
        </w:rPr>
        <w:t xml:space="preserve">ο λέει </w:t>
      </w:r>
      <w:r>
        <w:rPr>
          <w:rFonts w:eastAsia="Times New Roman"/>
          <w:szCs w:val="24"/>
        </w:rPr>
        <w:t xml:space="preserve">και η </w:t>
      </w:r>
      <w:r>
        <w:rPr>
          <w:rFonts w:eastAsia="Times New Roman"/>
          <w:szCs w:val="24"/>
        </w:rPr>
        <w:t>σ</w:t>
      </w:r>
      <w:r w:rsidRPr="008D5108">
        <w:rPr>
          <w:rFonts w:eastAsia="Times New Roman"/>
          <w:szCs w:val="24"/>
        </w:rPr>
        <w:t>υμφωνία</w:t>
      </w:r>
      <w:r>
        <w:rPr>
          <w:rFonts w:eastAsia="Times New Roman"/>
          <w:szCs w:val="24"/>
        </w:rPr>
        <w:t>, τ</w:t>
      </w:r>
      <w:r w:rsidRPr="008D5108">
        <w:rPr>
          <w:rFonts w:eastAsia="Times New Roman"/>
          <w:szCs w:val="24"/>
        </w:rPr>
        <w:t xml:space="preserve">ο λέει </w:t>
      </w:r>
      <w:r>
        <w:rPr>
          <w:rFonts w:eastAsia="Times New Roman"/>
          <w:szCs w:val="24"/>
        </w:rPr>
        <w:t>και η</w:t>
      </w:r>
      <w:r w:rsidRPr="008D5108">
        <w:rPr>
          <w:rFonts w:eastAsia="Times New Roman"/>
          <w:szCs w:val="24"/>
        </w:rPr>
        <w:t xml:space="preserve"> ρηματική διακοίνωση</w:t>
      </w:r>
      <w:r>
        <w:rPr>
          <w:rFonts w:eastAsia="Times New Roman"/>
          <w:szCs w:val="24"/>
        </w:rPr>
        <w:t>,</w:t>
      </w:r>
      <w:r w:rsidRPr="008D5108">
        <w:rPr>
          <w:rFonts w:eastAsia="Times New Roman"/>
          <w:szCs w:val="24"/>
        </w:rPr>
        <w:t xml:space="preserve"> το λένε και οι ίδιοι οι </w:t>
      </w:r>
      <w:r>
        <w:rPr>
          <w:rFonts w:eastAsia="Times New Roman"/>
          <w:szCs w:val="24"/>
        </w:rPr>
        <w:t>Σ</w:t>
      </w:r>
      <w:r w:rsidRPr="008D5108">
        <w:rPr>
          <w:rFonts w:eastAsia="Times New Roman"/>
          <w:szCs w:val="24"/>
        </w:rPr>
        <w:t>κοπιανοί</w:t>
      </w:r>
      <w:r>
        <w:rPr>
          <w:rFonts w:eastAsia="Times New Roman"/>
          <w:szCs w:val="24"/>
        </w:rPr>
        <w:t>.</w:t>
      </w:r>
      <w:r w:rsidRPr="008D5108">
        <w:rPr>
          <w:rFonts w:eastAsia="Times New Roman"/>
          <w:szCs w:val="24"/>
        </w:rPr>
        <w:t xml:space="preserve"> </w:t>
      </w:r>
      <w:r>
        <w:rPr>
          <w:rFonts w:eastAsia="Times New Roman"/>
          <w:szCs w:val="24"/>
        </w:rPr>
        <w:t>Δ</w:t>
      </w:r>
      <w:r w:rsidRPr="008D5108">
        <w:rPr>
          <w:rFonts w:eastAsia="Times New Roman"/>
          <w:szCs w:val="24"/>
        </w:rPr>
        <w:t>υστυχώς παραχωρείτ</w:t>
      </w:r>
      <w:r>
        <w:rPr>
          <w:rFonts w:eastAsia="Times New Roman"/>
          <w:szCs w:val="24"/>
        </w:rPr>
        <w:t>ε</w:t>
      </w:r>
      <w:r w:rsidRPr="008D5108">
        <w:rPr>
          <w:rFonts w:eastAsia="Times New Roman"/>
          <w:szCs w:val="24"/>
        </w:rPr>
        <w:t xml:space="preserve"> και την εθνικότητα</w:t>
      </w:r>
      <w:r>
        <w:rPr>
          <w:rFonts w:eastAsia="Times New Roman"/>
          <w:szCs w:val="24"/>
        </w:rPr>
        <w:t>.</w:t>
      </w:r>
    </w:p>
    <w:p w14:paraId="77C0346C" w14:textId="77777777" w:rsidR="006113A9" w:rsidRDefault="006B6FC4">
      <w:pPr>
        <w:spacing w:line="600" w:lineRule="auto"/>
        <w:ind w:firstLine="720"/>
        <w:contextualSpacing/>
        <w:jc w:val="both"/>
        <w:rPr>
          <w:rFonts w:eastAsia="Times New Roman"/>
          <w:szCs w:val="24"/>
        </w:rPr>
      </w:pPr>
      <w:r>
        <w:rPr>
          <w:rFonts w:eastAsia="Times New Roman"/>
          <w:szCs w:val="24"/>
        </w:rPr>
        <w:t>Κ</w:t>
      </w:r>
      <w:r w:rsidRPr="008D5108">
        <w:rPr>
          <w:rFonts w:eastAsia="Times New Roman"/>
          <w:szCs w:val="24"/>
        </w:rPr>
        <w:t>αι επιπλέον με το άρθρο 1</w:t>
      </w:r>
      <w:r>
        <w:rPr>
          <w:rFonts w:eastAsia="Times New Roman"/>
          <w:szCs w:val="24"/>
        </w:rPr>
        <w:t>.3 η Ελλάδα ανα</w:t>
      </w:r>
      <w:r w:rsidRPr="008D5108">
        <w:rPr>
          <w:rFonts w:eastAsia="Times New Roman"/>
          <w:szCs w:val="24"/>
        </w:rPr>
        <w:t>γνωρίζει για πρώτη φορά την</w:t>
      </w:r>
      <w:r w:rsidRPr="008D5108">
        <w:rPr>
          <w:rFonts w:eastAsia="Times New Roman"/>
          <w:szCs w:val="24"/>
        </w:rPr>
        <w:t xml:space="preserve"> ύπαρξη δήθεν μακεδονικής γλώσσας</w:t>
      </w:r>
      <w:r>
        <w:rPr>
          <w:rFonts w:eastAsia="Times New Roman"/>
          <w:szCs w:val="24"/>
        </w:rPr>
        <w:t>. Θ</w:t>
      </w:r>
      <w:r w:rsidRPr="008D5108">
        <w:rPr>
          <w:rFonts w:eastAsia="Times New Roman"/>
          <w:szCs w:val="24"/>
        </w:rPr>
        <w:t>έλω να σας πάω λίγο στη ρηματική διακοίνωση</w:t>
      </w:r>
      <w:r>
        <w:rPr>
          <w:rFonts w:eastAsia="Times New Roman"/>
          <w:szCs w:val="24"/>
        </w:rPr>
        <w:t>,</w:t>
      </w:r>
      <w:r w:rsidRPr="008D5108">
        <w:rPr>
          <w:rFonts w:eastAsia="Times New Roman"/>
          <w:szCs w:val="24"/>
        </w:rPr>
        <w:t xml:space="preserve"> για την οποία τόσο υπερηφανευόταν ο ίδιος ο </w:t>
      </w:r>
      <w:r>
        <w:rPr>
          <w:rFonts w:eastAsia="Times New Roman"/>
          <w:szCs w:val="24"/>
        </w:rPr>
        <w:t>Π</w:t>
      </w:r>
      <w:r w:rsidRPr="008D5108">
        <w:rPr>
          <w:rFonts w:eastAsia="Times New Roman"/>
          <w:szCs w:val="24"/>
        </w:rPr>
        <w:t xml:space="preserve">ρωθυπουργός από αυτό το </w:t>
      </w:r>
      <w:r>
        <w:rPr>
          <w:rFonts w:eastAsia="Times New Roman"/>
          <w:szCs w:val="24"/>
        </w:rPr>
        <w:t>Β</w:t>
      </w:r>
      <w:r w:rsidRPr="008D5108">
        <w:rPr>
          <w:rFonts w:eastAsia="Times New Roman"/>
          <w:szCs w:val="24"/>
        </w:rPr>
        <w:t>ήμα</w:t>
      </w:r>
      <w:r>
        <w:rPr>
          <w:rFonts w:eastAsia="Times New Roman"/>
          <w:szCs w:val="24"/>
        </w:rPr>
        <w:t>. Τ</w:t>
      </w:r>
      <w:r w:rsidRPr="008D5108">
        <w:rPr>
          <w:rFonts w:eastAsia="Times New Roman"/>
          <w:szCs w:val="24"/>
        </w:rPr>
        <w:t>ο Υπουργείο των Σκοπίων σημειώνει</w:t>
      </w:r>
      <w:r>
        <w:rPr>
          <w:rFonts w:eastAsia="Times New Roman"/>
          <w:szCs w:val="24"/>
        </w:rPr>
        <w:t>,</w:t>
      </w:r>
      <w:r w:rsidRPr="008D5108">
        <w:rPr>
          <w:rFonts w:eastAsia="Times New Roman"/>
          <w:szCs w:val="24"/>
        </w:rPr>
        <w:t xml:space="preserve"> </w:t>
      </w:r>
      <w:r>
        <w:rPr>
          <w:rFonts w:eastAsia="Times New Roman"/>
          <w:szCs w:val="24"/>
        </w:rPr>
        <w:t>επίσης,</w:t>
      </w:r>
      <w:r w:rsidRPr="008D5108">
        <w:rPr>
          <w:rFonts w:eastAsia="Times New Roman"/>
          <w:szCs w:val="24"/>
        </w:rPr>
        <w:t xml:space="preserve"> ότι όπως αναφέρεται στο άρθρο 1</w:t>
      </w:r>
      <w:r>
        <w:rPr>
          <w:rFonts w:eastAsia="Times New Roman"/>
          <w:szCs w:val="24"/>
        </w:rPr>
        <w:t>.</w:t>
      </w:r>
      <w:r w:rsidRPr="008D5108">
        <w:rPr>
          <w:rFonts w:eastAsia="Times New Roman"/>
          <w:szCs w:val="24"/>
        </w:rPr>
        <w:t xml:space="preserve">3 στο άρθρο </w:t>
      </w:r>
      <w:r>
        <w:rPr>
          <w:rFonts w:eastAsia="Times New Roman"/>
          <w:szCs w:val="24"/>
        </w:rPr>
        <w:t xml:space="preserve">7 και </w:t>
      </w:r>
      <w:r w:rsidRPr="008D5108">
        <w:rPr>
          <w:rFonts w:eastAsia="Times New Roman"/>
          <w:szCs w:val="24"/>
        </w:rPr>
        <w:t>ειδικό</w:t>
      </w:r>
      <w:r w:rsidRPr="008D5108">
        <w:rPr>
          <w:rFonts w:eastAsia="Times New Roman"/>
          <w:szCs w:val="24"/>
        </w:rPr>
        <w:t>τερα στο άρθρο 7</w:t>
      </w:r>
      <w:r>
        <w:rPr>
          <w:rFonts w:eastAsia="Times New Roman"/>
          <w:szCs w:val="24"/>
        </w:rPr>
        <w:t>.</w:t>
      </w:r>
      <w:r w:rsidRPr="008D5108">
        <w:rPr>
          <w:rFonts w:eastAsia="Times New Roman"/>
          <w:szCs w:val="24"/>
        </w:rPr>
        <w:t xml:space="preserve">3 και </w:t>
      </w:r>
      <w:r>
        <w:rPr>
          <w:rFonts w:eastAsia="Times New Roman"/>
          <w:szCs w:val="24"/>
        </w:rPr>
        <w:t>7.4</w:t>
      </w:r>
      <w:r w:rsidRPr="008D5108">
        <w:rPr>
          <w:rFonts w:eastAsia="Times New Roman"/>
          <w:szCs w:val="24"/>
        </w:rPr>
        <w:t xml:space="preserve"> η μακεδονική γλώσσα αναφέρεται στην επίσημη γλώσσα του </w:t>
      </w:r>
      <w:r>
        <w:rPr>
          <w:rFonts w:eastAsia="Times New Roman"/>
          <w:szCs w:val="24"/>
        </w:rPr>
        <w:t>Δεύτερου Μ</w:t>
      </w:r>
      <w:r w:rsidRPr="008D5108">
        <w:rPr>
          <w:rFonts w:eastAsia="Times New Roman"/>
          <w:szCs w:val="24"/>
        </w:rPr>
        <w:t>έρους</w:t>
      </w:r>
      <w:r>
        <w:rPr>
          <w:rFonts w:eastAsia="Times New Roman"/>
          <w:szCs w:val="24"/>
        </w:rPr>
        <w:t>,</w:t>
      </w:r>
      <w:r w:rsidRPr="008D5108">
        <w:rPr>
          <w:rFonts w:eastAsia="Times New Roman"/>
          <w:szCs w:val="24"/>
        </w:rPr>
        <w:t xml:space="preserve"> όπως αναγν</w:t>
      </w:r>
      <w:r>
        <w:rPr>
          <w:rFonts w:eastAsia="Times New Roman"/>
          <w:szCs w:val="24"/>
        </w:rPr>
        <w:t xml:space="preserve">ωρίστηκε </w:t>
      </w:r>
      <w:r w:rsidRPr="008D5108">
        <w:rPr>
          <w:rFonts w:eastAsia="Times New Roman"/>
          <w:szCs w:val="24"/>
        </w:rPr>
        <w:t xml:space="preserve">από την </w:t>
      </w:r>
      <w:r>
        <w:rPr>
          <w:rFonts w:eastAsia="Times New Roman"/>
          <w:szCs w:val="24"/>
        </w:rPr>
        <w:t>Γ΄ Σ</w:t>
      </w:r>
      <w:r w:rsidRPr="008D5108">
        <w:rPr>
          <w:rFonts w:eastAsia="Times New Roman"/>
          <w:szCs w:val="24"/>
        </w:rPr>
        <w:t>υνδιάσκεψη του ΟΗΕ για την τυποποίηση των γεωγραφικών ονομάτων</w:t>
      </w:r>
      <w:r>
        <w:rPr>
          <w:rFonts w:eastAsia="Times New Roman"/>
          <w:szCs w:val="24"/>
        </w:rPr>
        <w:t>,</w:t>
      </w:r>
      <w:r w:rsidRPr="008D5108">
        <w:rPr>
          <w:rFonts w:eastAsia="Times New Roman"/>
          <w:szCs w:val="24"/>
        </w:rPr>
        <w:t xml:space="preserve"> η οποία πραγματοποιήθηκε στην Αθήνα το 1977 και ανήκει στην ομ</w:t>
      </w:r>
      <w:r w:rsidRPr="008D5108">
        <w:rPr>
          <w:rFonts w:eastAsia="Times New Roman"/>
          <w:szCs w:val="24"/>
        </w:rPr>
        <w:t>άδα των ν</w:t>
      </w:r>
      <w:r>
        <w:rPr>
          <w:rFonts w:eastAsia="Times New Roman"/>
          <w:szCs w:val="24"/>
        </w:rPr>
        <w:t>ότι</w:t>
      </w:r>
      <w:r w:rsidRPr="008D5108">
        <w:rPr>
          <w:rFonts w:eastAsia="Times New Roman"/>
          <w:szCs w:val="24"/>
        </w:rPr>
        <w:t>ων σλαβικών γλωσσών</w:t>
      </w:r>
      <w:r>
        <w:rPr>
          <w:rFonts w:eastAsia="Times New Roman"/>
          <w:szCs w:val="24"/>
        </w:rPr>
        <w:t>.</w:t>
      </w:r>
    </w:p>
    <w:p w14:paraId="77C0346D"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Α</w:t>
      </w:r>
      <w:r w:rsidRPr="00D622C8">
        <w:rPr>
          <w:rFonts w:eastAsia="Times New Roman" w:cs="Times New Roman"/>
          <w:szCs w:val="24"/>
        </w:rPr>
        <w:t>υτό ισχυρίζεται λοιπόν το Υπουργείο Εξωτερικών των Σκοπί</w:t>
      </w:r>
      <w:r>
        <w:rPr>
          <w:rFonts w:eastAsia="Times New Roman" w:cs="Times New Roman"/>
          <w:szCs w:val="24"/>
        </w:rPr>
        <w:t>ων. Θ</w:t>
      </w:r>
      <w:r w:rsidRPr="00D622C8">
        <w:rPr>
          <w:rFonts w:eastAsia="Times New Roman" w:cs="Times New Roman"/>
          <w:szCs w:val="24"/>
        </w:rPr>
        <w:t xml:space="preserve">έλω να σας πω </w:t>
      </w:r>
      <w:r>
        <w:rPr>
          <w:rFonts w:eastAsia="Times New Roman" w:cs="Times New Roman"/>
          <w:szCs w:val="24"/>
        </w:rPr>
        <w:t>ότι κα</w:t>
      </w:r>
      <w:r>
        <w:rPr>
          <w:rFonts w:eastAsia="Times New Roman" w:cs="Times New Roman"/>
          <w:szCs w:val="24"/>
        </w:rPr>
        <w:t>μ</w:t>
      </w:r>
      <w:r>
        <w:rPr>
          <w:rFonts w:eastAsia="Times New Roman" w:cs="Times New Roman"/>
          <w:szCs w:val="24"/>
        </w:rPr>
        <w:t>μία</w:t>
      </w:r>
      <w:r w:rsidRPr="00D622C8">
        <w:rPr>
          <w:rFonts w:eastAsia="Times New Roman" w:cs="Times New Roman"/>
          <w:szCs w:val="24"/>
        </w:rPr>
        <w:t xml:space="preserve"> ελληνική κυβέρνηση ποτέ δεν είχε αναγνωρίσει κάτι τέτοιο</w:t>
      </w:r>
      <w:r>
        <w:rPr>
          <w:rFonts w:eastAsia="Times New Roman" w:cs="Times New Roman"/>
          <w:szCs w:val="24"/>
        </w:rPr>
        <w:t>. Τ</w:t>
      </w:r>
      <w:r w:rsidRPr="00D622C8">
        <w:rPr>
          <w:rFonts w:eastAsia="Times New Roman" w:cs="Times New Roman"/>
          <w:szCs w:val="24"/>
        </w:rPr>
        <w:t xml:space="preserve">ο αποτέλεσμα όμως της ρηματικής </w:t>
      </w:r>
      <w:r>
        <w:rPr>
          <w:rFonts w:eastAsia="Times New Roman" w:cs="Times New Roman"/>
          <w:szCs w:val="24"/>
        </w:rPr>
        <w:t xml:space="preserve">διακοίνωσης </w:t>
      </w:r>
      <w:r w:rsidRPr="00D622C8">
        <w:rPr>
          <w:rFonts w:eastAsia="Times New Roman" w:cs="Times New Roman"/>
          <w:szCs w:val="24"/>
        </w:rPr>
        <w:t xml:space="preserve">είναι να παράξει </w:t>
      </w:r>
      <w:r>
        <w:rPr>
          <w:rFonts w:eastAsia="Times New Roman" w:cs="Times New Roman"/>
          <w:szCs w:val="24"/>
        </w:rPr>
        <w:t>ισχύ</w:t>
      </w:r>
      <w:r w:rsidRPr="00D622C8">
        <w:rPr>
          <w:rFonts w:eastAsia="Times New Roman" w:cs="Times New Roman"/>
          <w:szCs w:val="24"/>
        </w:rPr>
        <w:t xml:space="preserve"> στο </w:t>
      </w:r>
      <w:r>
        <w:rPr>
          <w:rFonts w:eastAsia="Times New Roman" w:cs="Times New Roman"/>
          <w:szCs w:val="24"/>
        </w:rPr>
        <w:t>ε</w:t>
      </w:r>
      <w:r w:rsidRPr="00D622C8">
        <w:rPr>
          <w:rFonts w:eastAsia="Times New Roman" w:cs="Times New Roman"/>
          <w:szCs w:val="24"/>
        </w:rPr>
        <w:t xml:space="preserve">σωτερικό </w:t>
      </w:r>
      <w:r>
        <w:rPr>
          <w:rFonts w:eastAsia="Times New Roman" w:cs="Times New Roman"/>
          <w:szCs w:val="24"/>
        </w:rPr>
        <w:t>Ε</w:t>
      </w:r>
      <w:r w:rsidRPr="00D622C8">
        <w:rPr>
          <w:rFonts w:eastAsia="Times New Roman" w:cs="Times New Roman"/>
          <w:szCs w:val="24"/>
        </w:rPr>
        <w:t xml:space="preserve">λληνικό </w:t>
      </w:r>
      <w:r>
        <w:rPr>
          <w:rFonts w:eastAsia="Times New Roman" w:cs="Times New Roman"/>
          <w:szCs w:val="24"/>
        </w:rPr>
        <w:t>Δ</w:t>
      </w:r>
      <w:r w:rsidRPr="00D622C8">
        <w:rPr>
          <w:rFonts w:eastAsia="Times New Roman" w:cs="Times New Roman"/>
          <w:szCs w:val="24"/>
        </w:rPr>
        <w:t>ίκαιο</w:t>
      </w:r>
      <w:r>
        <w:rPr>
          <w:rFonts w:eastAsia="Times New Roman" w:cs="Times New Roman"/>
          <w:szCs w:val="24"/>
        </w:rPr>
        <w:t>. Ε</w:t>
      </w:r>
      <w:r w:rsidRPr="00D622C8">
        <w:rPr>
          <w:rFonts w:eastAsia="Times New Roman" w:cs="Times New Roman"/>
          <w:szCs w:val="24"/>
        </w:rPr>
        <w:t xml:space="preserve">ίναι ανακρίβεια να λέτε πως εμείς θα μπορούμε να </w:t>
      </w:r>
      <w:r w:rsidRPr="00D622C8">
        <w:rPr>
          <w:rFonts w:eastAsia="Times New Roman" w:cs="Times New Roman"/>
          <w:szCs w:val="24"/>
        </w:rPr>
        <w:lastRenderedPageBreak/>
        <w:t xml:space="preserve">αποκαλούμε τη γλώσσα </w:t>
      </w:r>
      <w:r>
        <w:rPr>
          <w:rFonts w:eastAsia="Times New Roman" w:cs="Times New Roman"/>
          <w:szCs w:val="24"/>
        </w:rPr>
        <w:t>διαφορετικά,</w:t>
      </w:r>
      <w:r w:rsidRPr="00D622C8">
        <w:rPr>
          <w:rFonts w:eastAsia="Times New Roman" w:cs="Times New Roman"/>
          <w:szCs w:val="24"/>
        </w:rPr>
        <w:t xml:space="preserve"> όταν έχετε υπογράψει το όνομα και </w:t>
      </w:r>
      <w:r>
        <w:rPr>
          <w:rFonts w:eastAsia="Times New Roman" w:cs="Times New Roman"/>
          <w:szCs w:val="24"/>
        </w:rPr>
        <w:t>τις ορολογίες</w:t>
      </w:r>
      <w:r w:rsidRPr="00D622C8">
        <w:rPr>
          <w:rFonts w:eastAsia="Times New Roman" w:cs="Times New Roman"/>
          <w:szCs w:val="24"/>
        </w:rPr>
        <w:t xml:space="preserve"> που περιγράφονται</w:t>
      </w:r>
      <w:r>
        <w:rPr>
          <w:rFonts w:eastAsia="Times New Roman" w:cs="Times New Roman"/>
          <w:szCs w:val="24"/>
        </w:rPr>
        <w:t>,</w:t>
      </w:r>
      <w:r w:rsidRPr="00D622C8">
        <w:rPr>
          <w:rFonts w:eastAsia="Times New Roman" w:cs="Times New Roman"/>
          <w:szCs w:val="24"/>
        </w:rPr>
        <w:t xml:space="preserve"> ότι θα είναι erga omnes</w:t>
      </w:r>
      <w:r>
        <w:rPr>
          <w:rFonts w:eastAsia="Times New Roman" w:cs="Times New Roman"/>
          <w:szCs w:val="24"/>
        </w:rPr>
        <w:t>,</w:t>
      </w:r>
      <w:r w:rsidRPr="00D622C8">
        <w:rPr>
          <w:rFonts w:eastAsia="Times New Roman" w:cs="Times New Roman"/>
          <w:szCs w:val="24"/>
        </w:rPr>
        <w:t xml:space="preserve"> δηλαδή για όλες τις </w:t>
      </w:r>
      <w:r>
        <w:rPr>
          <w:rFonts w:eastAsia="Times New Roman" w:cs="Times New Roman"/>
          <w:szCs w:val="24"/>
        </w:rPr>
        <w:t xml:space="preserve">χρήσεις. </w:t>
      </w:r>
    </w:p>
    <w:p w14:paraId="77C0346E"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(Στο σημείο αυτό την Προ</w:t>
      </w:r>
      <w:r>
        <w:rPr>
          <w:rFonts w:eastAsia="Times New Roman" w:cs="Times New Roman"/>
          <w:szCs w:val="24"/>
        </w:rPr>
        <w:t xml:space="preserve">εδρική Έδρα καταλαμβάνει ο ΣΤ΄ Αντιπρόεδρος της Βουλής κ. </w:t>
      </w:r>
      <w:r w:rsidRPr="00361E0B">
        <w:rPr>
          <w:rFonts w:eastAsia="Times New Roman" w:cs="Times New Roman"/>
          <w:b/>
          <w:szCs w:val="24"/>
        </w:rPr>
        <w:t>ΓΕΩΡΓΙΟΣ ΛΑΜΠΡΟΥΛΗΣ</w:t>
      </w:r>
      <w:r>
        <w:rPr>
          <w:rFonts w:eastAsia="Times New Roman" w:cs="Times New Roman"/>
          <w:szCs w:val="24"/>
        </w:rPr>
        <w:t>)</w:t>
      </w:r>
    </w:p>
    <w:p w14:paraId="77C0346F"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Κ</w:t>
      </w:r>
      <w:r w:rsidRPr="00D622C8">
        <w:rPr>
          <w:rFonts w:eastAsia="Times New Roman" w:cs="Times New Roman"/>
          <w:szCs w:val="24"/>
        </w:rPr>
        <w:t>ι επειδή όχι μόνο αποδέχεσ</w:t>
      </w:r>
      <w:r>
        <w:rPr>
          <w:rFonts w:eastAsia="Times New Roman" w:cs="Times New Roman"/>
          <w:szCs w:val="24"/>
        </w:rPr>
        <w:t>τε</w:t>
      </w:r>
      <w:r w:rsidRPr="00D622C8">
        <w:rPr>
          <w:rFonts w:eastAsia="Times New Roman" w:cs="Times New Roman"/>
          <w:szCs w:val="24"/>
        </w:rPr>
        <w:t xml:space="preserve"> τα επιχειρήματα του Υπουργείου Εξωτερικών των Σκοπίων</w:t>
      </w:r>
      <w:r>
        <w:rPr>
          <w:rFonts w:eastAsia="Times New Roman" w:cs="Times New Roman"/>
          <w:szCs w:val="24"/>
        </w:rPr>
        <w:t>, τα οποία υιοθετείτε και συνηθίζετε</w:t>
      </w:r>
      <w:r w:rsidRPr="00D622C8">
        <w:rPr>
          <w:rFonts w:eastAsia="Times New Roman" w:cs="Times New Roman"/>
          <w:szCs w:val="24"/>
        </w:rPr>
        <w:t xml:space="preserve"> να </w:t>
      </w:r>
      <w:r>
        <w:rPr>
          <w:rFonts w:eastAsia="Times New Roman" w:cs="Times New Roman"/>
          <w:szCs w:val="24"/>
        </w:rPr>
        <w:t>διαστρεβλώνετε συστηματικά…</w:t>
      </w:r>
    </w:p>
    <w:p w14:paraId="77C03470" w14:textId="77777777" w:rsidR="006113A9" w:rsidRDefault="006B6FC4">
      <w:pPr>
        <w:spacing w:line="600" w:lineRule="auto"/>
        <w:ind w:firstLine="720"/>
        <w:contextualSpacing/>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Βουλευτή)</w:t>
      </w:r>
    </w:p>
    <w:p w14:paraId="77C03471"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Κύριε Π</w:t>
      </w:r>
      <w:r w:rsidRPr="00D622C8">
        <w:rPr>
          <w:rFonts w:eastAsia="Times New Roman" w:cs="Times New Roman"/>
          <w:szCs w:val="24"/>
        </w:rPr>
        <w:t>ρόεδρε</w:t>
      </w:r>
      <w:r>
        <w:rPr>
          <w:rFonts w:eastAsia="Times New Roman" w:cs="Times New Roman"/>
          <w:szCs w:val="24"/>
        </w:rPr>
        <w:t>,</w:t>
      </w:r>
      <w:r w:rsidRPr="00D622C8">
        <w:rPr>
          <w:rFonts w:eastAsia="Times New Roman" w:cs="Times New Roman"/>
          <w:szCs w:val="24"/>
        </w:rPr>
        <w:t xml:space="preserve"> </w:t>
      </w:r>
      <w:r>
        <w:rPr>
          <w:rFonts w:eastAsia="Times New Roman" w:cs="Times New Roman"/>
          <w:szCs w:val="24"/>
        </w:rPr>
        <w:t>θ</w:t>
      </w:r>
      <w:r w:rsidRPr="00D622C8">
        <w:rPr>
          <w:rFonts w:eastAsia="Times New Roman" w:cs="Times New Roman"/>
          <w:szCs w:val="24"/>
        </w:rPr>
        <w:t>έλω δύο λεπτά</w:t>
      </w:r>
      <w:r>
        <w:rPr>
          <w:rFonts w:eastAsia="Times New Roman" w:cs="Times New Roman"/>
          <w:szCs w:val="24"/>
        </w:rPr>
        <w:t>.</w:t>
      </w:r>
    </w:p>
    <w:p w14:paraId="77C03472" w14:textId="77777777" w:rsidR="006113A9" w:rsidRDefault="006B6FC4">
      <w:pPr>
        <w:spacing w:line="600" w:lineRule="auto"/>
        <w:ind w:firstLine="720"/>
        <w:contextualSpacing/>
        <w:jc w:val="both"/>
        <w:rPr>
          <w:rFonts w:eastAsia="Times New Roman" w:cs="Times New Roman"/>
          <w:szCs w:val="24"/>
        </w:rPr>
      </w:pPr>
      <w:r w:rsidRPr="00D622C8">
        <w:rPr>
          <w:rFonts w:eastAsia="Times New Roman" w:cs="Times New Roman"/>
          <w:b/>
          <w:szCs w:val="24"/>
        </w:rPr>
        <w:t>ΠΡΟΕΔΡΕΥΩΝ (Γεώργιος Λαμπ</w:t>
      </w:r>
      <w:r>
        <w:rPr>
          <w:rFonts w:eastAsia="Times New Roman" w:cs="Times New Roman"/>
          <w:b/>
          <w:szCs w:val="24"/>
        </w:rPr>
        <w:t>ρ</w:t>
      </w:r>
      <w:r w:rsidRPr="00D622C8">
        <w:rPr>
          <w:rFonts w:eastAsia="Times New Roman" w:cs="Times New Roman"/>
          <w:b/>
          <w:szCs w:val="24"/>
        </w:rPr>
        <w:t xml:space="preserve">ούλης): </w:t>
      </w:r>
      <w:r>
        <w:rPr>
          <w:rFonts w:eastAsia="Times New Roman" w:cs="Times New Roman"/>
          <w:szCs w:val="24"/>
        </w:rPr>
        <w:t>Σας παρακαλώ πολύ, όχι δύο λεπτά! Όχι δύο λεπτά.</w:t>
      </w:r>
    </w:p>
    <w:p w14:paraId="77C03473" w14:textId="77777777" w:rsidR="006113A9" w:rsidRDefault="006B6FC4">
      <w:pPr>
        <w:spacing w:line="600" w:lineRule="auto"/>
        <w:ind w:firstLine="720"/>
        <w:contextualSpacing/>
        <w:jc w:val="both"/>
        <w:rPr>
          <w:rFonts w:eastAsia="Times New Roman" w:cs="Times New Roman"/>
          <w:szCs w:val="24"/>
        </w:rPr>
      </w:pPr>
      <w:r w:rsidRPr="00D622C8">
        <w:rPr>
          <w:rFonts w:eastAsia="Times New Roman" w:cs="Times New Roman"/>
          <w:b/>
          <w:szCs w:val="24"/>
        </w:rPr>
        <w:t>ΧΡΙΣΤΟΣ ΔΗΜΑΣ:</w:t>
      </w:r>
      <w:r>
        <w:rPr>
          <w:rFonts w:eastAsia="Times New Roman" w:cs="Times New Roman"/>
          <w:szCs w:val="24"/>
        </w:rPr>
        <w:t xml:space="preserve"> Στους προηγούμενους ομιλητές δόθηκε. Και με διέκοψαν πριν και στους προηγούμενους ομιλητές δώσατε πάνω από δέκα λεπτά.</w:t>
      </w:r>
    </w:p>
    <w:p w14:paraId="77C03474" w14:textId="77777777" w:rsidR="006113A9" w:rsidRDefault="006B6FC4">
      <w:pPr>
        <w:spacing w:line="600" w:lineRule="auto"/>
        <w:ind w:firstLine="720"/>
        <w:contextualSpacing/>
        <w:jc w:val="both"/>
        <w:rPr>
          <w:rFonts w:eastAsia="Times New Roman" w:cs="Times New Roman"/>
          <w:szCs w:val="24"/>
        </w:rPr>
      </w:pPr>
      <w:r w:rsidRPr="00D622C8">
        <w:rPr>
          <w:rFonts w:eastAsia="Times New Roman" w:cs="Times New Roman"/>
          <w:b/>
          <w:szCs w:val="24"/>
        </w:rPr>
        <w:t>ΠΡΟΕΔΡΕΥΩΝ (Γεώργιος Λαμπ</w:t>
      </w:r>
      <w:r>
        <w:rPr>
          <w:rFonts w:eastAsia="Times New Roman" w:cs="Times New Roman"/>
          <w:b/>
          <w:szCs w:val="24"/>
        </w:rPr>
        <w:t>ρ</w:t>
      </w:r>
      <w:r w:rsidRPr="00D622C8">
        <w:rPr>
          <w:rFonts w:eastAsia="Times New Roman" w:cs="Times New Roman"/>
          <w:b/>
          <w:szCs w:val="24"/>
        </w:rPr>
        <w:t>ούλης):</w:t>
      </w:r>
      <w:r>
        <w:rPr>
          <w:rFonts w:eastAsia="Times New Roman" w:cs="Times New Roman"/>
          <w:b/>
          <w:szCs w:val="24"/>
        </w:rPr>
        <w:t xml:space="preserve"> </w:t>
      </w:r>
      <w:r>
        <w:rPr>
          <w:rFonts w:eastAsia="Times New Roman" w:cs="Times New Roman"/>
          <w:szCs w:val="24"/>
        </w:rPr>
        <w:t>Τα δύο λεπτά σημαίνουν μείον δύο λεπτά από κάποιον άλλον ομιλητή. Σας παρακαλώ πολύ να τελειώνετε.</w:t>
      </w:r>
    </w:p>
    <w:p w14:paraId="77C03475" w14:textId="77777777" w:rsidR="006113A9" w:rsidRDefault="006B6FC4">
      <w:pPr>
        <w:spacing w:line="600" w:lineRule="auto"/>
        <w:ind w:firstLine="720"/>
        <w:contextualSpacing/>
        <w:jc w:val="both"/>
        <w:rPr>
          <w:rFonts w:eastAsia="Times New Roman" w:cs="Times New Roman"/>
          <w:szCs w:val="24"/>
        </w:rPr>
      </w:pPr>
      <w:r w:rsidRPr="00D622C8">
        <w:rPr>
          <w:rFonts w:eastAsia="Times New Roman" w:cs="Times New Roman"/>
          <w:b/>
          <w:szCs w:val="24"/>
        </w:rPr>
        <w:lastRenderedPageBreak/>
        <w:t>ΧΡΙ</w:t>
      </w:r>
      <w:r w:rsidRPr="00D622C8">
        <w:rPr>
          <w:rFonts w:eastAsia="Times New Roman" w:cs="Times New Roman"/>
          <w:b/>
          <w:szCs w:val="24"/>
        </w:rPr>
        <w:t>ΣΤΟΣ ΔΗΜΑΣ:</w:t>
      </w:r>
      <w:r>
        <w:rPr>
          <w:rFonts w:eastAsia="Times New Roman" w:cs="Times New Roman"/>
          <w:szCs w:val="24"/>
        </w:rPr>
        <w:t xml:space="preserve"> Και επειδή συνηθίζετε,</w:t>
      </w:r>
      <w:r w:rsidRPr="00D622C8">
        <w:rPr>
          <w:rFonts w:eastAsia="Times New Roman" w:cs="Times New Roman"/>
          <w:szCs w:val="24"/>
        </w:rPr>
        <w:t xml:space="preserve"> λοιπόν</w:t>
      </w:r>
      <w:r>
        <w:rPr>
          <w:rFonts w:eastAsia="Times New Roman" w:cs="Times New Roman"/>
          <w:szCs w:val="24"/>
        </w:rPr>
        <w:t>,</w:t>
      </w:r>
      <w:r w:rsidRPr="00D622C8">
        <w:rPr>
          <w:rFonts w:eastAsia="Times New Roman" w:cs="Times New Roman"/>
          <w:szCs w:val="24"/>
        </w:rPr>
        <w:t xml:space="preserve"> να διαστρεβλώνετ</w:t>
      </w:r>
      <w:r>
        <w:rPr>
          <w:rFonts w:eastAsia="Times New Roman" w:cs="Times New Roman"/>
          <w:szCs w:val="24"/>
        </w:rPr>
        <w:t xml:space="preserve">ε </w:t>
      </w:r>
      <w:r w:rsidRPr="00D622C8">
        <w:rPr>
          <w:rFonts w:eastAsia="Times New Roman" w:cs="Times New Roman"/>
          <w:szCs w:val="24"/>
        </w:rPr>
        <w:t>σας κατα</w:t>
      </w:r>
      <w:r>
        <w:rPr>
          <w:rFonts w:eastAsia="Times New Roman" w:cs="Times New Roman"/>
          <w:szCs w:val="24"/>
        </w:rPr>
        <w:t>θέτω</w:t>
      </w:r>
      <w:r w:rsidRPr="00D622C8">
        <w:rPr>
          <w:rFonts w:eastAsia="Times New Roman" w:cs="Times New Roman"/>
          <w:szCs w:val="24"/>
        </w:rPr>
        <w:t xml:space="preserve"> εδώ στη Βουλή το επίσημο έγγραφο του 1977</w:t>
      </w:r>
      <w:r>
        <w:rPr>
          <w:rFonts w:eastAsia="Times New Roman" w:cs="Times New Roman"/>
          <w:szCs w:val="24"/>
        </w:rPr>
        <w:t>,</w:t>
      </w:r>
      <w:r w:rsidRPr="00D622C8">
        <w:rPr>
          <w:rFonts w:eastAsia="Times New Roman" w:cs="Times New Roman"/>
          <w:szCs w:val="24"/>
        </w:rPr>
        <w:t xml:space="preserve"> της </w:t>
      </w:r>
      <w:r>
        <w:rPr>
          <w:rFonts w:eastAsia="Times New Roman" w:cs="Times New Roman"/>
          <w:szCs w:val="24"/>
        </w:rPr>
        <w:t>τρίτης σ</w:t>
      </w:r>
      <w:r w:rsidRPr="00D622C8">
        <w:rPr>
          <w:rFonts w:eastAsia="Times New Roman" w:cs="Times New Roman"/>
          <w:szCs w:val="24"/>
        </w:rPr>
        <w:t>υνδιάσκεψη</w:t>
      </w:r>
      <w:r>
        <w:rPr>
          <w:rFonts w:eastAsia="Times New Roman" w:cs="Times New Roman"/>
          <w:szCs w:val="24"/>
        </w:rPr>
        <w:t>ς</w:t>
      </w:r>
      <w:r w:rsidRPr="00D622C8">
        <w:rPr>
          <w:rFonts w:eastAsia="Times New Roman" w:cs="Times New Roman"/>
          <w:szCs w:val="24"/>
        </w:rPr>
        <w:t xml:space="preserve"> </w:t>
      </w:r>
      <w:r w:rsidRPr="00D622C8">
        <w:rPr>
          <w:rFonts w:eastAsia="Times New Roman" w:cs="Times New Roman"/>
          <w:szCs w:val="24"/>
        </w:rPr>
        <w:t>του ΟΗΕ</w:t>
      </w:r>
      <w:r>
        <w:rPr>
          <w:rFonts w:eastAsia="Times New Roman" w:cs="Times New Roman"/>
          <w:szCs w:val="24"/>
        </w:rPr>
        <w:t>,</w:t>
      </w:r>
      <w:r w:rsidRPr="00D622C8">
        <w:rPr>
          <w:rFonts w:eastAsia="Times New Roman" w:cs="Times New Roman"/>
          <w:szCs w:val="24"/>
        </w:rPr>
        <w:t xml:space="preserve"> όπου ξεκάθαρα λέγεται ότι δεν αναγνωρίστηκε κα</w:t>
      </w:r>
      <w:r>
        <w:rPr>
          <w:rFonts w:eastAsia="Times New Roman" w:cs="Times New Roman"/>
          <w:szCs w:val="24"/>
        </w:rPr>
        <w:t>μ</w:t>
      </w:r>
      <w:r w:rsidRPr="00D622C8">
        <w:rPr>
          <w:rFonts w:eastAsia="Times New Roman" w:cs="Times New Roman"/>
          <w:szCs w:val="24"/>
        </w:rPr>
        <w:t>μία γλώσσα</w:t>
      </w:r>
      <w:r>
        <w:rPr>
          <w:rFonts w:eastAsia="Times New Roman" w:cs="Times New Roman"/>
          <w:szCs w:val="24"/>
        </w:rPr>
        <w:t>.</w:t>
      </w:r>
      <w:r w:rsidRPr="00D622C8">
        <w:rPr>
          <w:rFonts w:eastAsia="Times New Roman" w:cs="Times New Roman"/>
          <w:szCs w:val="24"/>
        </w:rPr>
        <w:t xml:space="preserve"> Δυστυχώς</w:t>
      </w:r>
      <w:r>
        <w:rPr>
          <w:rFonts w:eastAsia="Times New Roman" w:cs="Times New Roman"/>
          <w:szCs w:val="24"/>
        </w:rPr>
        <w:t>,</w:t>
      </w:r>
      <w:r w:rsidRPr="00D622C8">
        <w:rPr>
          <w:rFonts w:eastAsia="Times New Roman" w:cs="Times New Roman"/>
          <w:szCs w:val="24"/>
        </w:rPr>
        <w:t xml:space="preserve"> </w:t>
      </w:r>
      <w:r>
        <w:rPr>
          <w:rFonts w:eastAsia="Times New Roman" w:cs="Times New Roman"/>
          <w:szCs w:val="24"/>
        </w:rPr>
        <w:t>όμως,</w:t>
      </w:r>
      <w:r w:rsidRPr="00D622C8">
        <w:rPr>
          <w:rFonts w:eastAsia="Times New Roman" w:cs="Times New Roman"/>
          <w:szCs w:val="24"/>
        </w:rPr>
        <w:t xml:space="preserve"> η </w:t>
      </w:r>
      <w:r>
        <w:rPr>
          <w:rFonts w:eastAsia="Times New Roman" w:cs="Times New Roman"/>
          <w:szCs w:val="24"/>
        </w:rPr>
        <w:t>Κ</w:t>
      </w:r>
      <w:r w:rsidRPr="00D622C8">
        <w:rPr>
          <w:rFonts w:eastAsia="Times New Roman" w:cs="Times New Roman"/>
          <w:szCs w:val="24"/>
        </w:rPr>
        <w:t>υβέρνησή σα</w:t>
      </w:r>
      <w:r>
        <w:rPr>
          <w:rFonts w:eastAsia="Times New Roman" w:cs="Times New Roman"/>
          <w:szCs w:val="24"/>
        </w:rPr>
        <w:t>ς υιοθετεί τα επι</w:t>
      </w:r>
      <w:r>
        <w:rPr>
          <w:rFonts w:eastAsia="Times New Roman" w:cs="Times New Roman"/>
          <w:szCs w:val="24"/>
        </w:rPr>
        <w:t>χειρήματα των Σ</w:t>
      </w:r>
      <w:r w:rsidRPr="00D622C8">
        <w:rPr>
          <w:rFonts w:eastAsia="Times New Roman" w:cs="Times New Roman"/>
          <w:szCs w:val="24"/>
        </w:rPr>
        <w:t>κοπιανών</w:t>
      </w:r>
      <w:r>
        <w:rPr>
          <w:rFonts w:eastAsia="Times New Roman" w:cs="Times New Roman"/>
          <w:szCs w:val="24"/>
        </w:rPr>
        <w:t>.</w:t>
      </w:r>
    </w:p>
    <w:p w14:paraId="77C03476" w14:textId="77777777" w:rsidR="006113A9" w:rsidRDefault="006B6FC4">
      <w:pPr>
        <w:spacing w:line="600" w:lineRule="auto"/>
        <w:ind w:firstLine="720"/>
        <w:contextualSpacing/>
        <w:jc w:val="both"/>
        <w:rPr>
          <w:rFonts w:eastAsia="Times New Roman" w:cs="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Χρίστος Δήμας</w:t>
      </w:r>
      <w:r w:rsidRPr="000D63A8">
        <w:rPr>
          <w:rFonts w:eastAsia="Times New Roman" w:cs="Times New Roman"/>
          <w:szCs w:val="24"/>
        </w:rPr>
        <w:t xml:space="preserve"> καταθέτει για τα Πρακτικά τ</w:t>
      </w:r>
      <w:r>
        <w:rPr>
          <w:rFonts w:eastAsia="Times New Roman" w:cs="Times New Roman"/>
          <w:szCs w:val="24"/>
        </w:rPr>
        <w:t>ο</w:t>
      </w:r>
      <w:r w:rsidRPr="000D63A8">
        <w:rPr>
          <w:rFonts w:eastAsia="Times New Roman" w:cs="Times New Roman"/>
          <w:szCs w:val="24"/>
        </w:rPr>
        <w:t xml:space="preserve"> προαναφερθέν</w:t>
      </w:r>
      <w:r>
        <w:rPr>
          <w:rFonts w:eastAsia="Times New Roman" w:cs="Times New Roman"/>
          <w:szCs w:val="24"/>
        </w:rPr>
        <w:t xml:space="preserve"> έγγραφο, το οποίο</w:t>
      </w:r>
      <w:r w:rsidRPr="000D63A8">
        <w:rPr>
          <w:rFonts w:eastAsia="Times New Roman" w:cs="Times New Roman"/>
          <w:szCs w:val="24"/>
        </w:rPr>
        <w:t xml:space="preserve"> βρίσκ</w:t>
      </w:r>
      <w:r>
        <w:rPr>
          <w:rFonts w:eastAsia="Times New Roman" w:cs="Times New Roman"/>
          <w:szCs w:val="24"/>
        </w:rPr>
        <w:t>ετ</w:t>
      </w:r>
      <w:r w:rsidRPr="000D63A8">
        <w:rPr>
          <w:rFonts w:eastAsia="Times New Roman" w:cs="Times New Roman"/>
          <w:szCs w:val="24"/>
        </w:rPr>
        <w:t xml:space="preserve">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77C03477"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Τ</w:t>
      </w:r>
      <w:r w:rsidRPr="00D622C8">
        <w:rPr>
          <w:rFonts w:eastAsia="Times New Roman" w:cs="Times New Roman"/>
          <w:szCs w:val="24"/>
        </w:rPr>
        <w:t xml:space="preserve">ι συμβαίνει </w:t>
      </w:r>
      <w:r>
        <w:rPr>
          <w:rFonts w:eastAsia="Times New Roman" w:cs="Times New Roman"/>
          <w:szCs w:val="24"/>
        </w:rPr>
        <w:t>όμως; Να</w:t>
      </w:r>
      <w:r w:rsidRPr="00D622C8">
        <w:rPr>
          <w:rFonts w:eastAsia="Times New Roman" w:cs="Times New Roman"/>
          <w:szCs w:val="24"/>
        </w:rPr>
        <w:t>ι με</w:t>
      </w:r>
      <w:r w:rsidRPr="00D622C8">
        <w:rPr>
          <w:rFonts w:eastAsia="Times New Roman" w:cs="Times New Roman"/>
          <w:szCs w:val="24"/>
        </w:rPr>
        <w:t xml:space="preserve">ν η γειτονική χώρα προσθέτει το </w:t>
      </w:r>
      <w:r>
        <w:rPr>
          <w:rFonts w:eastAsia="Times New Roman" w:cs="Times New Roman"/>
          <w:szCs w:val="24"/>
        </w:rPr>
        <w:t>«Βόρεια»</w:t>
      </w:r>
      <w:r w:rsidRPr="00D622C8">
        <w:rPr>
          <w:rFonts w:eastAsia="Times New Roman" w:cs="Times New Roman"/>
          <w:szCs w:val="24"/>
        </w:rPr>
        <w:t xml:space="preserve"> </w:t>
      </w:r>
      <w:r>
        <w:rPr>
          <w:rFonts w:eastAsia="Times New Roman" w:cs="Times New Roman"/>
          <w:szCs w:val="24"/>
        </w:rPr>
        <w:t>στη συνταγματική της</w:t>
      </w:r>
      <w:r w:rsidRPr="00D622C8">
        <w:rPr>
          <w:rFonts w:eastAsia="Times New Roman" w:cs="Times New Roman"/>
          <w:szCs w:val="24"/>
        </w:rPr>
        <w:t xml:space="preserve"> ονομασία</w:t>
      </w:r>
      <w:r>
        <w:rPr>
          <w:rFonts w:eastAsia="Times New Roman" w:cs="Times New Roman"/>
          <w:szCs w:val="24"/>
        </w:rPr>
        <w:t>,</w:t>
      </w:r>
      <w:r w:rsidRPr="00D622C8">
        <w:rPr>
          <w:rFonts w:eastAsia="Times New Roman" w:cs="Times New Roman"/>
          <w:szCs w:val="24"/>
        </w:rPr>
        <w:t xml:space="preserve"> αλλά κερδίζει το μονοπώλιο σε οποιαδήποτε αναφορά </w:t>
      </w:r>
      <w:r>
        <w:rPr>
          <w:rFonts w:eastAsia="Times New Roman" w:cs="Times New Roman"/>
          <w:szCs w:val="24"/>
        </w:rPr>
        <w:t>στους όρους</w:t>
      </w:r>
      <w:r w:rsidRPr="00D622C8">
        <w:rPr>
          <w:rFonts w:eastAsia="Times New Roman" w:cs="Times New Roman"/>
          <w:szCs w:val="24"/>
        </w:rPr>
        <w:t xml:space="preserve"> </w:t>
      </w:r>
      <w:r>
        <w:rPr>
          <w:rFonts w:eastAsia="Times New Roman" w:cs="Times New Roman"/>
          <w:szCs w:val="24"/>
        </w:rPr>
        <w:t>«</w:t>
      </w:r>
      <w:r w:rsidRPr="00D622C8">
        <w:rPr>
          <w:rFonts w:eastAsia="Times New Roman" w:cs="Times New Roman"/>
          <w:szCs w:val="24"/>
        </w:rPr>
        <w:t>Μακεδονία</w:t>
      </w:r>
      <w:r>
        <w:rPr>
          <w:rFonts w:eastAsia="Times New Roman" w:cs="Times New Roman"/>
          <w:szCs w:val="24"/>
        </w:rPr>
        <w:t>»</w:t>
      </w:r>
      <w:r w:rsidRPr="00D622C8">
        <w:rPr>
          <w:rFonts w:eastAsia="Times New Roman" w:cs="Times New Roman"/>
          <w:szCs w:val="24"/>
        </w:rPr>
        <w:t xml:space="preserve"> και </w:t>
      </w:r>
      <w:r>
        <w:rPr>
          <w:rFonts w:eastAsia="Times New Roman" w:cs="Times New Roman"/>
          <w:szCs w:val="24"/>
        </w:rPr>
        <w:t>«μ</w:t>
      </w:r>
      <w:r w:rsidRPr="00D622C8">
        <w:rPr>
          <w:rFonts w:eastAsia="Times New Roman" w:cs="Times New Roman"/>
          <w:szCs w:val="24"/>
        </w:rPr>
        <w:t>ακεδονική</w:t>
      </w:r>
      <w:r>
        <w:rPr>
          <w:rFonts w:eastAsia="Times New Roman" w:cs="Times New Roman"/>
          <w:szCs w:val="24"/>
        </w:rPr>
        <w:t>». Δ</w:t>
      </w:r>
      <w:r w:rsidRPr="00D622C8">
        <w:rPr>
          <w:rFonts w:eastAsia="Times New Roman" w:cs="Times New Roman"/>
          <w:szCs w:val="24"/>
        </w:rPr>
        <w:t>ηλαδή</w:t>
      </w:r>
      <w:r>
        <w:rPr>
          <w:rFonts w:eastAsia="Times New Roman" w:cs="Times New Roman"/>
          <w:szCs w:val="24"/>
        </w:rPr>
        <w:t xml:space="preserve"> οι</w:t>
      </w:r>
      <w:r w:rsidRPr="00D622C8">
        <w:rPr>
          <w:rFonts w:eastAsia="Times New Roman" w:cs="Times New Roman"/>
          <w:szCs w:val="24"/>
        </w:rPr>
        <w:t xml:space="preserve"> πολίτες </w:t>
      </w:r>
      <w:r>
        <w:rPr>
          <w:rFonts w:eastAsia="Times New Roman" w:cs="Times New Roman"/>
          <w:szCs w:val="24"/>
        </w:rPr>
        <w:t>της λεγόμενης</w:t>
      </w:r>
      <w:r w:rsidRPr="00D622C8">
        <w:rPr>
          <w:rFonts w:eastAsia="Times New Roman" w:cs="Times New Roman"/>
          <w:szCs w:val="24"/>
        </w:rPr>
        <w:t xml:space="preserve"> </w:t>
      </w:r>
      <w:r>
        <w:rPr>
          <w:rFonts w:eastAsia="Times New Roman" w:cs="Times New Roman"/>
          <w:szCs w:val="24"/>
        </w:rPr>
        <w:t>«</w:t>
      </w:r>
      <w:r w:rsidRPr="00D622C8">
        <w:rPr>
          <w:rFonts w:eastAsia="Times New Roman" w:cs="Times New Roman"/>
          <w:szCs w:val="24"/>
        </w:rPr>
        <w:t>Βόρειας Μακεδονίας</w:t>
      </w:r>
      <w:r>
        <w:rPr>
          <w:rFonts w:eastAsia="Times New Roman" w:cs="Times New Roman"/>
          <w:szCs w:val="24"/>
        </w:rPr>
        <w:t>»</w:t>
      </w:r>
      <w:r w:rsidRPr="00D622C8">
        <w:rPr>
          <w:rFonts w:eastAsia="Times New Roman" w:cs="Times New Roman"/>
          <w:szCs w:val="24"/>
        </w:rPr>
        <w:t xml:space="preserve"> θα είναι </w:t>
      </w:r>
      <w:r>
        <w:rPr>
          <w:rFonts w:eastAsia="Times New Roman" w:cs="Times New Roman"/>
          <w:szCs w:val="24"/>
        </w:rPr>
        <w:t>οι μόνοι</w:t>
      </w:r>
      <w:r w:rsidRPr="00D622C8">
        <w:rPr>
          <w:rFonts w:eastAsia="Times New Roman" w:cs="Times New Roman"/>
          <w:szCs w:val="24"/>
        </w:rPr>
        <w:t xml:space="preserve"> που θα μπορούν να </w:t>
      </w:r>
      <w:r>
        <w:rPr>
          <w:rFonts w:eastAsia="Times New Roman" w:cs="Times New Roman"/>
          <w:szCs w:val="24"/>
        </w:rPr>
        <w:t>προσδιορίζονται</w:t>
      </w:r>
      <w:r w:rsidRPr="00D622C8">
        <w:rPr>
          <w:rFonts w:eastAsia="Times New Roman" w:cs="Times New Roman"/>
          <w:szCs w:val="24"/>
        </w:rPr>
        <w:t xml:space="preserve"> ως Μακεδόνες</w:t>
      </w:r>
      <w:r>
        <w:rPr>
          <w:rFonts w:eastAsia="Times New Roman" w:cs="Times New Roman"/>
          <w:szCs w:val="24"/>
        </w:rPr>
        <w:t>; Θα είναι οι μόνοι</w:t>
      </w:r>
      <w:r w:rsidRPr="00D622C8">
        <w:rPr>
          <w:rFonts w:eastAsia="Times New Roman" w:cs="Times New Roman"/>
          <w:szCs w:val="24"/>
        </w:rPr>
        <w:t xml:space="preserve"> που θα μπορούν να παράγουν μακεδονικά προϊόντα</w:t>
      </w:r>
      <w:r>
        <w:rPr>
          <w:rFonts w:eastAsia="Times New Roman" w:cs="Times New Roman"/>
          <w:szCs w:val="24"/>
        </w:rPr>
        <w:t>;</w:t>
      </w:r>
      <w:r w:rsidRPr="00D622C8">
        <w:rPr>
          <w:rFonts w:eastAsia="Times New Roman" w:cs="Times New Roman"/>
          <w:szCs w:val="24"/>
        </w:rPr>
        <w:t xml:space="preserve"> Και κατά συνέπεια</w:t>
      </w:r>
      <w:r>
        <w:rPr>
          <w:rFonts w:eastAsia="Times New Roman" w:cs="Times New Roman"/>
          <w:szCs w:val="24"/>
        </w:rPr>
        <w:t>,</w:t>
      </w:r>
      <w:r w:rsidRPr="00D622C8">
        <w:rPr>
          <w:rFonts w:eastAsia="Times New Roman" w:cs="Times New Roman"/>
          <w:szCs w:val="24"/>
        </w:rPr>
        <w:t xml:space="preserve"> θα είναι </w:t>
      </w:r>
      <w:r>
        <w:rPr>
          <w:rFonts w:eastAsia="Times New Roman" w:cs="Times New Roman"/>
          <w:szCs w:val="24"/>
        </w:rPr>
        <w:t>οι μόνοι</w:t>
      </w:r>
      <w:r w:rsidRPr="00D622C8">
        <w:rPr>
          <w:rFonts w:eastAsia="Times New Roman" w:cs="Times New Roman"/>
          <w:szCs w:val="24"/>
        </w:rPr>
        <w:t xml:space="preserve"> δυστυχώς που θα έχουν μακεδονική εθνικότητα</w:t>
      </w:r>
      <w:r>
        <w:rPr>
          <w:rFonts w:eastAsia="Times New Roman" w:cs="Times New Roman"/>
          <w:szCs w:val="24"/>
        </w:rPr>
        <w:t>.</w:t>
      </w:r>
    </w:p>
    <w:p w14:paraId="77C03478" w14:textId="77777777" w:rsidR="006113A9" w:rsidRDefault="006B6FC4">
      <w:pPr>
        <w:spacing w:line="600" w:lineRule="auto"/>
        <w:ind w:firstLine="720"/>
        <w:contextualSpacing/>
        <w:jc w:val="both"/>
        <w:rPr>
          <w:rFonts w:eastAsia="Times New Roman" w:cs="Times New Roman"/>
          <w:szCs w:val="24"/>
        </w:rPr>
      </w:pPr>
      <w:r w:rsidRPr="00D622C8">
        <w:rPr>
          <w:rFonts w:eastAsia="Times New Roman" w:cs="Times New Roman"/>
          <w:b/>
          <w:szCs w:val="24"/>
        </w:rPr>
        <w:t>ΠΡΟΕΔΡΕΥΩΝ (Γεώργιος Λαμπ</w:t>
      </w:r>
      <w:r>
        <w:rPr>
          <w:rFonts w:eastAsia="Times New Roman" w:cs="Times New Roman"/>
          <w:b/>
          <w:szCs w:val="24"/>
        </w:rPr>
        <w:t>ρ</w:t>
      </w:r>
      <w:r w:rsidRPr="00D622C8">
        <w:rPr>
          <w:rFonts w:eastAsia="Times New Roman" w:cs="Times New Roman"/>
          <w:b/>
          <w:szCs w:val="24"/>
        </w:rPr>
        <w:t>ούλης):</w:t>
      </w:r>
      <w:r>
        <w:rPr>
          <w:rFonts w:eastAsia="Times New Roman" w:cs="Times New Roman"/>
          <w:b/>
          <w:szCs w:val="24"/>
        </w:rPr>
        <w:t xml:space="preserve"> </w:t>
      </w:r>
      <w:r>
        <w:rPr>
          <w:rFonts w:eastAsia="Times New Roman" w:cs="Times New Roman"/>
          <w:szCs w:val="24"/>
        </w:rPr>
        <w:t>Κύριε Δήμα, ολοκληρώνετε.</w:t>
      </w:r>
    </w:p>
    <w:p w14:paraId="77C03479" w14:textId="77777777" w:rsidR="006113A9" w:rsidRDefault="006B6FC4">
      <w:pPr>
        <w:spacing w:line="600" w:lineRule="auto"/>
        <w:ind w:firstLine="720"/>
        <w:contextualSpacing/>
        <w:jc w:val="both"/>
        <w:rPr>
          <w:rFonts w:eastAsia="Times New Roman" w:cs="Times New Roman"/>
          <w:szCs w:val="24"/>
        </w:rPr>
      </w:pPr>
      <w:r w:rsidRPr="00D622C8">
        <w:rPr>
          <w:rFonts w:eastAsia="Times New Roman" w:cs="Times New Roman"/>
          <w:b/>
          <w:szCs w:val="24"/>
        </w:rPr>
        <w:lastRenderedPageBreak/>
        <w:t>ΧΡΙΣΤΟΣ ΔΗΜΑΣ:</w:t>
      </w:r>
      <w:r>
        <w:rPr>
          <w:rFonts w:eastAsia="Times New Roman" w:cs="Times New Roman"/>
          <w:szCs w:val="24"/>
        </w:rPr>
        <w:t xml:space="preserve"> Ναι</w:t>
      </w:r>
      <w:r>
        <w:rPr>
          <w:rFonts w:eastAsia="Times New Roman" w:cs="Times New Roman"/>
          <w:szCs w:val="24"/>
        </w:rPr>
        <w:t>, κύριε Πρόεδρε.</w:t>
      </w:r>
    </w:p>
    <w:p w14:paraId="77C0347A" w14:textId="77777777" w:rsidR="006113A9" w:rsidRDefault="006B6FC4">
      <w:pPr>
        <w:spacing w:line="600" w:lineRule="auto"/>
        <w:ind w:firstLine="720"/>
        <w:contextualSpacing/>
        <w:jc w:val="both"/>
        <w:rPr>
          <w:rFonts w:eastAsia="Times New Roman" w:cs="Times New Roman"/>
          <w:szCs w:val="24"/>
        </w:rPr>
      </w:pPr>
      <w:r w:rsidRPr="00D622C8">
        <w:rPr>
          <w:rFonts w:eastAsia="Times New Roman" w:cs="Times New Roman"/>
          <w:b/>
          <w:szCs w:val="24"/>
        </w:rPr>
        <w:t>ΠΡΟΕΔΡΕΥΩΝ (Γεώργιος Λαμπ</w:t>
      </w:r>
      <w:r>
        <w:rPr>
          <w:rFonts w:eastAsia="Times New Roman" w:cs="Times New Roman"/>
          <w:b/>
          <w:szCs w:val="24"/>
        </w:rPr>
        <w:t>ρ</w:t>
      </w:r>
      <w:r w:rsidRPr="00D622C8">
        <w:rPr>
          <w:rFonts w:eastAsia="Times New Roman" w:cs="Times New Roman"/>
          <w:b/>
          <w:szCs w:val="24"/>
        </w:rPr>
        <w:t>ούλης):</w:t>
      </w:r>
      <w:r>
        <w:rPr>
          <w:rFonts w:eastAsia="Times New Roman" w:cs="Times New Roman"/>
          <w:b/>
          <w:szCs w:val="24"/>
        </w:rPr>
        <w:t xml:space="preserve"> </w:t>
      </w:r>
      <w:r>
        <w:rPr>
          <w:rFonts w:eastAsia="Times New Roman" w:cs="Times New Roman"/>
          <w:szCs w:val="24"/>
        </w:rPr>
        <w:t>Παρακαλώ, ολοκληρώστε τώρα. Σας έδωσα ένα λεπτό.</w:t>
      </w:r>
    </w:p>
    <w:p w14:paraId="77C0347B" w14:textId="77777777" w:rsidR="006113A9" w:rsidRDefault="006B6FC4">
      <w:pPr>
        <w:spacing w:line="600" w:lineRule="auto"/>
        <w:ind w:firstLine="720"/>
        <w:contextualSpacing/>
        <w:jc w:val="both"/>
        <w:rPr>
          <w:rFonts w:eastAsia="Times New Roman" w:cs="Times New Roman"/>
          <w:szCs w:val="24"/>
        </w:rPr>
      </w:pPr>
      <w:r w:rsidRPr="00D622C8">
        <w:rPr>
          <w:rFonts w:eastAsia="Times New Roman" w:cs="Times New Roman"/>
          <w:b/>
          <w:szCs w:val="24"/>
        </w:rPr>
        <w:t>ΧΡΙΣΤΟΣ ΔΗΜΑΣ:</w:t>
      </w:r>
      <w:r>
        <w:rPr>
          <w:rFonts w:eastAsia="Times New Roman" w:cs="Times New Roman"/>
          <w:szCs w:val="24"/>
        </w:rPr>
        <w:t xml:space="preserve"> Κύριε Πρόεδρε, σε όλους τους ομιλητές και στον κύριο Υπουργό, δώσατε δεκαπέντε λεπτά.</w:t>
      </w:r>
    </w:p>
    <w:p w14:paraId="77C0347C" w14:textId="77777777" w:rsidR="006113A9" w:rsidRDefault="006B6FC4">
      <w:pPr>
        <w:spacing w:line="600" w:lineRule="auto"/>
        <w:ind w:firstLine="720"/>
        <w:contextualSpacing/>
        <w:jc w:val="both"/>
        <w:rPr>
          <w:rFonts w:eastAsia="Times New Roman" w:cs="Times New Roman"/>
          <w:szCs w:val="24"/>
        </w:rPr>
      </w:pPr>
      <w:r w:rsidRPr="00D622C8">
        <w:rPr>
          <w:rFonts w:eastAsia="Times New Roman" w:cs="Times New Roman"/>
          <w:b/>
          <w:szCs w:val="24"/>
        </w:rPr>
        <w:t>ΠΡΟΕΔΡΕΥΩΝ (Γεώργιος Λαμπ</w:t>
      </w:r>
      <w:r>
        <w:rPr>
          <w:rFonts w:eastAsia="Times New Roman" w:cs="Times New Roman"/>
          <w:b/>
          <w:szCs w:val="24"/>
        </w:rPr>
        <w:t>ρ</w:t>
      </w:r>
      <w:r w:rsidRPr="00D622C8">
        <w:rPr>
          <w:rFonts w:eastAsia="Times New Roman" w:cs="Times New Roman"/>
          <w:b/>
          <w:szCs w:val="24"/>
        </w:rPr>
        <w:t>ούλης):</w:t>
      </w:r>
      <w:r>
        <w:rPr>
          <w:rFonts w:eastAsia="Times New Roman" w:cs="Times New Roman"/>
          <w:b/>
          <w:szCs w:val="24"/>
        </w:rPr>
        <w:t xml:space="preserve"> </w:t>
      </w:r>
      <w:r>
        <w:rPr>
          <w:rFonts w:eastAsia="Times New Roman" w:cs="Times New Roman"/>
          <w:szCs w:val="24"/>
        </w:rPr>
        <w:t>Δεν ξέρω τι έκαναν οι</w:t>
      </w:r>
      <w:r>
        <w:rPr>
          <w:rFonts w:eastAsia="Times New Roman" w:cs="Times New Roman"/>
          <w:szCs w:val="24"/>
        </w:rPr>
        <w:t xml:space="preserve"> προηγούμενοι Προεδρεύοντες. Οφείλατε μέσα στα επτά λεπτά, με τη μικρή ανοχή του Προεδρείου, να ολοκληρώσετε την παρέμβασή σας. </w:t>
      </w:r>
    </w:p>
    <w:p w14:paraId="77C0347D" w14:textId="77777777" w:rsidR="006113A9" w:rsidRDefault="006B6FC4">
      <w:pPr>
        <w:spacing w:line="600" w:lineRule="auto"/>
        <w:ind w:firstLine="720"/>
        <w:contextualSpacing/>
        <w:jc w:val="both"/>
        <w:rPr>
          <w:rFonts w:eastAsia="Times New Roman" w:cs="Times New Roman"/>
          <w:szCs w:val="24"/>
        </w:rPr>
      </w:pPr>
      <w:r w:rsidRPr="00D622C8">
        <w:rPr>
          <w:rFonts w:eastAsia="Times New Roman" w:cs="Times New Roman"/>
          <w:b/>
          <w:szCs w:val="24"/>
        </w:rPr>
        <w:t>ΧΡΙΣΤΟΣ ΔΗΜΑΣ:</w:t>
      </w:r>
      <w:r>
        <w:rPr>
          <w:rFonts w:eastAsia="Times New Roman" w:cs="Times New Roman"/>
          <w:szCs w:val="24"/>
        </w:rPr>
        <w:t xml:space="preserve"> Θέλω ένα λεπτό για να ολοκληρώσω. Με διέκοψαν. Τώρα </w:t>
      </w:r>
      <w:r>
        <w:rPr>
          <w:rFonts w:eastAsia="Times New Roman" w:cs="Times New Roman"/>
          <w:szCs w:val="24"/>
        </w:rPr>
        <w:t xml:space="preserve">ήρθατε </w:t>
      </w:r>
      <w:r>
        <w:rPr>
          <w:rFonts w:eastAsia="Times New Roman" w:cs="Times New Roman"/>
          <w:szCs w:val="24"/>
        </w:rPr>
        <w:t xml:space="preserve">στο Βήμα. Θα μου δώσετε ένα λεπτό και θα ολοκληρώσω, </w:t>
      </w:r>
      <w:r>
        <w:rPr>
          <w:rFonts w:eastAsia="Times New Roman" w:cs="Times New Roman"/>
          <w:szCs w:val="24"/>
        </w:rPr>
        <w:t>κύριε Πρόεδρε.</w:t>
      </w:r>
    </w:p>
    <w:p w14:paraId="77C0347E" w14:textId="77777777" w:rsidR="006113A9" w:rsidRDefault="006B6FC4">
      <w:pPr>
        <w:spacing w:line="600" w:lineRule="auto"/>
        <w:ind w:firstLine="720"/>
        <w:contextualSpacing/>
        <w:jc w:val="both"/>
        <w:rPr>
          <w:rFonts w:eastAsia="Times New Roman" w:cs="Times New Roman"/>
          <w:szCs w:val="24"/>
        </w:rPr>
      </w:pPr>
      <w:r w:rsidRPr="00D622C8">
        <w:rPr>
          <w:rFonts w:eastAsia="Times New Roman" w:cs="Times New Roman"/>
          <w:b/>
          <w:szCs w:val="24"/>
        </w:rPr>
        <w:t>ΠΡΟΕΔΡΕΥΩΝ (Γεώργιος Λαμπ</w:t>
      </w:r>
      <w:r>
        <w:rPr>
          <w:rFonts w:eastAsia="Times New Roman" w:cs="Times New Roman"/>
          <w:b/>
          <w:szCs w:val="24"/>
        </w:rPr>
        <w:t>ρ</w:t>
      </w:r>
      <w:r w:rsidRPr="00D622C8">
        <w:rPr>
          <w:rFonts w:eastAsia="Times New Roman" w:cs="Times New Roman"/>
          <w:b/>
          <w:szCs w:val="24"/>
        </w:rPr>
        <w:t>ούλης):</w:t>
      </w:r>
      <w:r>
        <w:rPr>
          <w:rFonts w:eastAsia="Times New Roman" w:cs="Times New Roman"/>
          <w:b/>
          <w:szCs w:val="24"/>
        </w:rPr>
        <w:t xml:space="preserve"> </w:t>
      </w:r>
      <w:r>
        <w:rPr>
          <w:rFonts w:eastAsia="Times New Roman" w:cs="Times New Roman"/>
          <w:szCs w:val="24"/>
        </w:rPr>
        <w:t>Θα σας δώσω τριάντα δευτερόλεπτα.</w:t>
      </w:r>
    </w:p>
    <w:p w14:paraId="77C0347F" w14:textId="77777777" w:rsidR="006113A9" w:rsidRDefault="006B6FC4">
      <w:pPr>
        <w:spacing w:line="600" w:lineRule="auto"/>
        <w:ind w:firstLine="720"/>
        <w:contextualSpacing/>
        <w:jc w:val="both"/>
        <w:rPr>
          <w:rFonts w:eastAsia="Times New Roman" w:cs="Times New Roman"/>
          <w:szCs w:val="24"/>
        </w:rPr>
      </w:pPr>
      <w:r w:rsidRPr="00D622C8">
        <w:rPr>
          <w:rFonts w:eastAsia="Times New Roman" w:cs="Times New Roman"/>
          <w:b/>
          <w:szCs w:val="24"/>
        </w:rPr>
        <w:t>ΧΡΙΣΤΟΣ ΔΗΜΑΣ:</w:t>
      </w:r>
      <w:r>
        <w:rPr>
          <w:rFonts w:eastAsia="Times New Roman" w:cs="Times New Roman"/>
          <w:szCs w:val="24"/>
        </w:rPr>
        <w:t xml:space="preserve"> Δεν είναι διαπραγματεύσιμο, κύριε Πρόεδρε. Οι προηγούμενοι ομιλητές και ο κύριος Υπουργός πήραν πάνω από δεκαεπτά λεπτά.</w:t>
      </w:r>
    </w:p>
    <w:p w14:paraId="77C03480" w14:textId="77777777" w:rsidR="006113A9" w:rsidRDefault="006B6FC4">
      <w:pPr>
        <w:spacing w:line="600" w:lineRule="auto"/>
        <w:ind w:firstLine="720"/>
        <w:contextualSpacing/>
        <w:jc w:val="both"/>
        <w:rPr>
          <w:rFonts w:eastAsia="Times New Roman" w:cs="Times New Roman"/>
          <w:szCs w:val="24"/>
        </w:rPr>
      </w:pPr>
      <w:r w:rsidRPr="00D622C8">
        <w:rPr>
          <w:rFonts w:eastAsia="Times New Roman" w:cs="Times New Roman"/>
          <w:b/>
          <w:szCs w:val="24"/>
        </w:rPr>
        <w:lastRenderedPageBreak/>
        <w:t>ΠΡΟΕΔΡΕΥΩΝ (Γεώργιος Λαμπ</w:t>
      </w:r>
      <w:r>
        <w:rPr>
          <w:rFonts w:eastAsia="Times New Roman" w:cs="Times New Roman"/>
          <w:b/>
          <w:szCs w:val="24"/>
        </w:rPr>
        <w:t>ρ</w:t>
      </w:r>
      <w:r w:rsidRPr="00D622C8">
        <w:rPr>
          <w:rFonts w:eastAsia="Times New Roman" w:cs="Times New Roman"/>
          <w:b/>
          <w:szCs w:val="24"/>
        </w:rPr>
        <w:t>ούλης):</w:t>
      </w:r>
      <w:r>
        <w:rPr>
          <w:rFonts w:eastAsia="Times New Roman" w:cs="Times New Roman"/>
          <w:b/>
          <w:szCs w:val="24"/>
        </w:rPr>
        <w:t xml:space="preserve"> </w:t>
      </w:r>
      <w:r>
        <w:rPr>
          <w:rFonts w:eastAsia="Times New Roman" w:cs="Times New Roman"/>
          <w:szCs w:val="24"/>
        </w:rPr>
        <w:t>Δεν</w:t>
      </w:r>
      <w:r>
        <w:rPr>
          <w:rFonts w:eastAsia="Times New Roman" w:cs="Times New Roman"/>
          <w:szCs w:val="24"/>
        </w:rPr>
        <w:t xml:space="preserve"> καταλάβατε. Δεν διαπραγματευόμαστε κάτι. Αυτό είναι ξεκάθαρο, κύριε Δήμα.</w:t>
      </w:r>
    </w:p>
    <w:p w14:paraId="77C03481" w14:textId="77777777" w:rsidR="006113A9" w:rsidRDefault="006B6FC4">
      <w:pPr>
        <w:spacing w:line="600" w:lineRule="auto"/>
        <w:ind w:firstLine="720"/>
        <w:contextualSpacing/>
        <w:jc w:val="both"/>
        <w:rPr>
          <w:rFonts w:eastAsia="Times New Roman" w:cs="Times New Roman"/>
          <w:szCs w:val="24"/>
        </w:rPr>
      </w:pPr>
      <w:r w:rsidRPr="00D622C8">
        <w:rPr>
          <w:rFonts w:eastAsia="Times New Roman" w:cs="Times New Roman"/>
          <w:b/>
          <w:szCs w:val="24"/>
        </w:rPr>
        <w:t>ΧΡΙΣΤΟΣ ΔΗΜΑΣ:</w:t>
      </w:r>
      <w:r>
        <w:rPr>
          <w:rFonts w:eastAsia="Times New Roman" w:cs="Times New Roman"/>
          <w:szCs w:val="24"/>
        </w:rPr>
        <w:t xml:space="preserve"> Κύριε Πρόεδρε, θα είχα ήδη ολοκληρώσει αν δεν με είχατε διακόψει.</w:t>
      </w:r>
    </w:p>
    <w:p w14:paraId="77C03482" w14:textId="77777777" w:rsidR="006113A9" w:rsidRDefault="006B6FC4">
      <w:pPr>
        <w:spacing w:line="600" w:lineRule="auto"/>
        <w:ind w:firstLine="720"/>
        <w:contextualSpacing/>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διαμαρτυρίες από την πτέρυγα της Νέας Δημοκρατίας)</w:t>
      </w:r>
    </w:p>
    <w:p w14:paraId="77C03483" w14:textId="77777777" w:rsidR="006113A9" w:rsidRDefault="006B6FC4">
      <w:pPr>
        <w:spacing w:line="600" w:lineRule="auto"/>
        <w:ind w:firstLine="720"/>
        <w:contextualSpacing/>
        <w:jc w:val="both"/>
        <w:rPr>
          <w:rFonts w:eastAsia="Times New Roman" w:cs="Times New Roman"/>
          <w:szCs w:val="24"/>
        </w:rPr>
      </w:pPr>
      <w:r w:rsidRPr="00B00BF5">
        <w:rPr>
          <w:rFonts w:eastAsia="Times New Roman" w:cs="Times New Roman"/>
          <w:b/>
          <w:szCs w:val="24"/>
        </w:rPr>
        <w:t>ΑΘΑΝΑΣΙΟΣ ΔΑΒΑΚΗΣ:</w:t>
      </w:r>
      <w:r>
        <w:rPr>
          <w:rFonts w:eastAsia="Times New Roman" w:cs="Times New Roman"/>
          <w:szCs w:val="24"/>
        </w:rPr>
        <w:t xml:space="preserve"> Είναι απαράδεκτο αυτό που κάνετε!</w:t>
      </w:r>
    </w:p>
    <w:p w14:paraId="77C03484" w14:textId="77777777" w:rsidR="006113A9" w:rsidRDefault="006B6FC4">
      <w:pPr>
        <w:spacing w:line="600" w:lineRule="auto"/>
        <w:ind w:firstLine="720"/>
        <w:contextualSpacing/>
        <w:jc w:val="both"/>
        <w:rPr>
          <w:rFonts w:eastAsia="Times New Roman" w:cs="Times New Roman"/>
          <w:szCs w:val="24"/>
        </w:rPr>
      </w:pPr>
      <w:r w:rsidRPr="00D622C8">
        <w:rPr>
          <w:rFonts w:eastAsia="Times New Roman" w:cs="Times New Roman"/>
          <w:b/>
          <w:szCs w:val="24"/>
        </w:rPr>
        <w:t>ΠΡΟΕΔΡΕΥΩΝ (Γεώργιος Λαμπ</w:t>
      </w:r>
      <w:r>
        <w:rPr>
          <w:rFonts w:eastAsia="Times New Roman" w:cs="Times New Roman"/>
          <w:b/>
          <w:szCs w:val="24"/>
        </w:rPr>
        <w:t>ρ</w:t>
      </w:r>
      <w:r w:rsidRPr="00D622C8">
        <w:rPr>
          <w:rFonts w:eastAsia="Times New Roman" w:cs="Times New Roman"/>
          <w:b/>
          <w:szCs w:val="24"/>
        </w:rPr>
        <w:t>ούλης):</w:t>
      </w:r>
      <w:r>
        <w:rPr>
          <w:rFonts w:eastAsia="Times New Roman" w:cs="Times New Roman"/>
          <w:b/>
          <w:szCs w:val="24"/>
        </w:rPr>
        <w:t xml:space="preserve"> </w:t>
      </w:r>
      <w:r>
        <w:rPr>
          <w:rFonts w:eastAsia="Times New Roman" w:cs="Times New Roman"/>
          <w:szCs w:val="24"/>
        </w:rPr>
        <w:t>Σας παρακαλώ, δεν έχετε τον λόγο.</w:t>
      </w:r>
    </w:p>
    <w:p w14:paraId="77C03485" w14:textId="77777777" w:rsidR="006113A9" w:rsidRDefault="006B6FC4">
      <w:pPr>
        <w:spacing w:line="600" w:lineRule="auto"/>
        <w:ind w:firstLine="720"/>
        <w:contextualSpacing/>
        <w:jc w:val="both"/>
        <w:rPr>
          <w:rFonts w:eastAsia="Times New Roman" w:cs="Times New Roman"/>
          <w:szCs w:val="24"/>
        </w:rPr>
      </w:pPr>
      <w:r w:rsidRPr="00B00BF5">
        <w:rPr>
          <w:rFonts w:eastAsia="Times New Roman" w:cs="Times New Roman"/>
          <w:b/>
          <w:szCs w:val="24"/>
        </w:rPr>
        <w:t>ΑΘΑΝΑΣΙΟΣ ΔΑΒΑΚΗΣ:</w:t>
      </w:r>
      <w:r>
        <w:rPr>
          <w:rFonts w:eastAsia="Times New Roman" w:cs="Times New Roman"/>
          <w:szCs w:val="24"/>
        </w:rPr>
        <w:t xml:space="preserve"> Είναι απαράδεκτο αυτό που γίνεται!</w:t>
      </w:r>
    </w:p>
    <w:p w14:paraId="77C03486" w14:textId="77777777" w:rsidR="006113A9" w:rsidRDefault="006B6FC4">
      <w:pPr>
        <w:spacing w:line="600" w:lineRule="auto"/>
        <w:ind w:firstLine="720"/>
        <w:contextualSpacing/>
        <w:jc w:val="both"/>
        <w:rPr>
          <w:rFonts w:eastAsia="Times New Roman" w:cs="Times New Roman"/>
          <w:szCs w:val="24"/>
        </w:rPr>
      </w:pPr>
      <w:r w:rsidRPr="00D622C8">
        <w:rPr>
          <w:rFonts w:eastAsia="Times New Roman" w:cs="Times New Roman"/>
          <w:b/>
          <w:szCs w:val="24"/>
        </w:rPr>
        <w:t>ΠΡΟΕΔΡΕΥΩΝ (Γεώργιος Λαμπ</w:t>
      </w:r>
      <w:r>
        <w:rPr>
          <w:rFonts w:eastAsia="Times New Roman" w:cs="Times New Roman"/>
          <w:b/>
          <w:szCs w:val="24"/>
        </w:rPr>
        <w:t>ρ</w:t>
      </w:r>
      <w:r w:rsidRPr="00D622C8">
        <w:rPr>
          <w:rFonts w:eastAsia="Times New Roman" w:cs="Times New Roman"/>
          <w:b/>
          <w:szCs w:val="24"/>
        </w:rPr>
        <w:t>ούλης):</w:t>
      </w:r>
      <w:r>
        <w:rPr>
          <w:rFonts w:eastAsia="Times New Roman" w:cs="Times New Roman"/>
          <w:b/>
          <w:szCs w:val="24"/>
        </w:rPr>
        <w:t xml:space="preserve"> </w:t>
      </w:r>
      <w:r>
        <w:rPr>
          <w:rFonts w:eastAsia="Times New Roman" w:cs="Times New Roman"/>
          <w:szCs w:val="24"/>
        </w:rPr>
        <w:t xml:space="preserve">Δεν έχετε τον λόγο! </w:t>
      </w:r>
    </w:p>
    <w:p w14:paraId="77C03487" w14:textId="77777777" w:rsidR="006113A9" w:rsidRDefault="006B6FC4">
      <w:pPr>
        <w:spacing w:line="600" w:lineRule="auto"/>
        <w:ind w:firstLine="720"/>
        <w:contextualSpacing/>
        <w:jc w:val="both"/>
        <w:rPr>
          <w:rFonts w:eastAsia="Times New Roman" w:cs="Times New Roman"/>
          <w:szCs w:val="24"/>
        </w:rPr>
      </w:pPr>
      <w:r w:rsidRPr="00D622C8">
        <w:rPr>
          <w:rFonts w:eastAsia="Times New Roman" w:cs="Times New Roman"/>
          <w:b/>
          <w:szCs w:val="24"/>
        </w:rPr>
        <w:t>ΧΡΙΣΤΟΣ ΔΗΜΑΣ:</w:t>
      </w:r>
      <w:r>
        <w:rPr>
          <w:rFonts w:eastAsia="Times New Roman" w:cs="Times New Roman"/>
          <w:szCs w:val="24"/>
        </w:rPr>
        <w:t xml:space="preserve"> Αν δεν με είχατε διακόψει, θα</w:t>
      </w:r>
      <w:r>
        <w:rPr>
          <w:rFonts w:eastAsia="Times New Roman" w:cs="Times New Roman"/>
          <w:szCs w:val="24"/>
        </w:rPr>
        <w:t xml:space="preserve"> είχα ήδη ολοκληρώσει.</w:t>
      </w:r>
    </w:p>
    <w:p w14:paraId="77C03488" w14:textId="77777777" w:rsidR="006113A9" w:rsidRDefault="006B6FC4">
      <w:pPr>
        <w:spacing w:line="600" w:lineRule="auto"/>
        <w:ind w:firstLine="720"/>
        <w:contextualSpacing/>
        <w:jc w:val="both"/>
        <w:rPr>
          <w:rFonts w:eastAsia="Times New Roman" w:cs="Times New Roman"/>
          <w:szCs w:val="24"/>
        </w:rPr>
      </w:pPr>
      <w:r w:rsidRPr="00B00BF5">
        <w:rPr>
          <w:rFonts w:eastAsia="Times New Roman" w:cs="Times New Roman"/>
          <w:b/>
          <w:szCs w:val="24"/>
        </w:rPr>
        <w:t>ΑΘΑΝΑΣΙΟΣ ΔΑΒΑΚΗΣ:</w:t>
      </w:r>
      <w:r>
        <w:rPr>
          <w:rFonts w:eastAsia="Times New Roman" w:cs="Times New Roman"/>
          <w:szCs w:val="24"/>
        </w:rPr>
        <w:t xml:space="preserve"> Ο Κανονισμός εφαρμόζεται ανάλογα με το ποιος κάθεται στην Έδρα!</w:t>
      </w:r>
    </w:p>
    <w:p w14:paraId="77C03489" w14:textId="77777777" w:rsidR="006113A9" w:rsidRDefault="006B6FC4">
      <w:pPr>
        <w:spacing w:line="600" w:lineRule="auto"/>
        <w:ind w:firstLine="720"/>
        <w:contextualSpacing/>
        <w:jc w:val="both"/>
        <w:rPr>
          <w:rFonts w:eastAsia="Times New Roman" w:cs="Times New Roman"/>
          <w:szCs w:val="24"/>
        </w:rPr>
      </w:pPr>
      <w:r w:rsidRPr="00B00BF5">
        <w:rPr>
          <w:rFonts w:eastAsia="Times New Roman" w:cs="Times New Roman"/>
          <w:b/>
          <w:szCs w:val="24"/>
        </w:rPr>
        <w:lastRenderedPageBreak/>
        <w:t>ΘΕΟΔΩΡΟΣ ΚΑΡΑΟΓΛΟΥ:</w:t>
      </w:r>
      <w:r>
        <w:rPr>
          <w:rFonts w:eastAsia="Times New Roman" w:cs="Times New Roman"/>
          <w:szCs w:val="24"/>
        </w:rPr>
        <w:t xml:space="preserve"> Από όλους τους προηγούμενους Προεδρεύοντες υπήρξε ανοχή.</w:t>
      </w:r>
    </w:p>
    <w:p w14:paraId="77C0348A" w14:textId="77777777" w:rsidR="006113A9" w:rsidRDefault="006B6FC4">
      <w:pPr>
        <w:spacing w:line="600" w:lineRule="auto"/>
        <w:ind w:firstLine="720"/>
        <w:contextualSpacing/>
        <w:jc w:val="both"/>
        <w:rPr>
          <w:rFonts w:eastAsia="Times New Roman" w:cs="Times New Roman"/>
          <w:szCs w:val="24"/>
        </w:rPr>
      </w:pPr>
      <w:r w:rsidRPr="00D622C8">
        <w:rPr>
          <w:rFonts w:eastAsia="Times New Roman" w:cs="Times New Roman"/>
          <w:b/>
          <w:szCs w:val="24"/>
        </w:rPr>
        <w:t>ΠΡΟΕΔΡΕΥΩΝ (Γεώργιος Λαμπ</w:t>
      </w:r>
      <w:r>
        <w:rPr>
          <w:rFonts w:eastAsia="Times New Roman" w:cs="Times New Roman"/>
          <w:b/>
          <w:szCs w:val="24"/>
        </w:rPr>
        <w:t>ρ</w:t>
      </w:r>
      <w:r w:rsidRPr="00D622C8">
        <w:rPr>
          <w:rFonts w:eastAsia="Times New Roman" w:cs="Times New Roman"/>
          <w:b/>
          <w:szCs w:val="24"/>
        </w:rPr>
        <w:t>ούλης):</w:t>
      </w:r>
      <w:r>
        <w:rPr>
          <w:rFonts w:eastAsia="Times New Roman" w:cs="Times New Roman"/>
          <w:b/>
          <w:szCs w:val="24"/>
        </w:rPr>
        <w:t xml:space="preserve"> </w:t>
      </w:r>
      <w:r>
        <w:rPr>
          <w:rFonts w:eastAsia="Times New Roman" w:cs="Times New Roman"/>
          <w:szCs w:val="24"/>
        </w:rPr>
        <w:t>Συνεχίστε. Έχετε μισό λεπτό, επειδή σας</w:t>
      </w:r>
      <w:r>
        <w:rPr>
          <w:rFonts w:eastAsia="Times New Roman" w:cs="Times New Roman"/>
          <w:szCs w:val="24"/>
        </w:rPr>
        <w:t xml:space="preserve"> διέκοψα. Κλείνετε, παρακαλώ.</w:t>
      </w:r>
    </w:p>
    <w:p w14:paraId="77C0348B" w14:textId="77777777" w:rsidR="006113A9" w:rsidRDefault="006B6FC4">
      <w:pPr>
        <w:spacing w:line="600" w:lineRule="auto"/>
        <w:ind w:firstLine="720"/>
        <w:contextualSpacing/>
        <w:jc w:val="both"/>
        <w:rPr>
          <w:rFonts w:eastAsia="Times New Roman" w:cs="Times New Roman"/>
          <w:szCs w:val="24"/>
        </w:rPr>
      </w:pPr>
      <w:r w:rsidRPr="00D622C8">
        <w:rPr>
          <w:rFonts w:eastAsia="Times New Roman" w:cs="Times New Roman"/>
          <w:b/>
          <w:szCs w:val="24"/>
        </w:rPr>
        <w:t>ΧΡΙΣΤΟΣ ΔΗΜΑΣ:</w:t>
      </w:r>
      <w:r>
        <w:rPr>
          <w:rFonts w:eastAsia="Times New Roman" w:cs="Times New Roman"/>
          <w:szCs w:val="24"/>
        </w:rPr>
        <w:t xml:space="preserve"> Και με διακόψατε και με διέκοψαν από κάτω.</w:t>
      </w:r>
    </w:p>
    <w:p w14:paraId="77C0348C"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Και ο πιο </w:t>
      </w:r>
      <w:r w:rsidRPr="00D622C8">
        <w:rPr>
          <w:rFonts w:eastAsia="Times New Roman" w:cs="Times New Roman"/>
          <w:szCs w:val="24"/>
        </w:rPr>
        <w:t>αδαής αντιλαμβάνεται</w:t>
      </w:r>
      <w:r>
        <w:rPr>
          <w:rFonts w:eastAsia="Times New Roman" w:cs="Times New Roman"/>
          <w:szCs w:val="24"/>
        </w:rPr>
        <w:t xml:space="preserve"> ότι</w:t>
      </w:r>
      <w:r w:rsidRPr="00D622C8">
        <w:rPr>
          <w:rFonts w:eastAsia="Times New Roman" w:cs="Times New Roman"/>
          <w:szCs w:val="24"/>
        </w:rPr>
        <w:t xml:space="preserve"> η </w:t>
      </w:r>
      <w:r>
        <w:rPr>
          <w:rFonts w:eastAsia="Times New Roman" w:cs="Times New Roman"/>
          <w:szCs w:val="24"/>
        </w:rPr>
        <w:t>Σ</w:t>
      </w:r>
      <w:r w:rsidRPr="00D622C8">
        <w:rPr>
          <w:rFonts w:eastAsia="Times New Roman" w:cs="Times New Roman"/>
          <w:szCs w:val="24"/>
        </w:rPr>
        <w:t xml:space="preserve">υμφωνία των Πρεσπών δημιουργεί τεράστιο πρόβλημα ταυτότητας για πάνω από </w:t>
      </w:r>
      <w:r>
        <w:rPr>
          <w:rFonts w:eastAsia="Times New Roman" w:cs="Times New Roman"/>
          <w:szCs w:val="24"/>
        </w:rPr>
        <w:t>τρία εκατομμύρια Έλληνες Μακεδόνες.</w:t>
      </w:r>
    </w:p>
    <w:p w14:paraId="77C0348D"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του</w:t>
      </w:r>
      <w:r>
        <w:rPr>
          <w:rFonts w:eastAsia="Times New Roman" w:cs="Times New Roman"/>
          <w:szCs w:val="24"/>
        </w:rPr>
        <w:t xml:space="preserve"> ΣΥΡΙΖΑ, </w:t>
      </w:r>
      <w:r w:rsidRPr="00D622C8">
        <w:rPr>
          <w:rFonts w:eastAsia="Times New Roman" w:cs="Times New Roman"/>
          <w:szCs w:val="24"/>
        </w:rPr>
        <w:t xml:space="preserve">των </w:t>
      </w:r>
      <w:r>
        <w:rPr>
          <w:rFonts w:eastAsia="Times New Roman" w:cs="Times New Roman"/>
          <w:szCs w:val="24"/>
        </w:rPr>
        <w:t>Ανεξαρτήτων Ελλήνων και των πρόθυμ</w:t>
      </w:r>
      <w:r w:rsidRPr="00D622C8">
        <w:rPr>
          <w:rFonts w:eastAsia="Times New Roman" w:cs="Times New Roman"/>
          <w:szCs w:val="24"/>
        </w:rPr>
        <w:t xml:space="preserve">ων υποστηρικτών </w:t>
      </w:r>
      <w:r>
        <w:rPr>
          <w:rFonts w:eastAsia="Times New Roman" w:cs="Times New Roman"/>
          <w:szCs w:val="24"/>
        </w:rPr>
        <w:t>τους,</w:t>
      </w:r>
      <w:r w:rsidRPr="00D622C8">
        <w:rPr>
          <w:rFonts w:eastAsia="Times New Roman" w:cs="Times New Roman"/>
          <w:szCs w:val="24"/>
        </w:rPr>
        <w:t xml:space="preserve"> για να ενώσετε </w:t>
      </w:r>
      <w:r>
        <w:rPr>
          <w:rFonts w:eastAsia="Times New Roman" w:cs="Times New Roman"/>
          <w:szCs w:val="24"/>
        </w:rPr>
        <w:t>τους Σ</w:t>
      </w:r>
      <w:r w:rsidRPr="00D622C8">
        <w:rPr>
          <w:rFonts w:eastAsia="Times New Roman" w:cs="Times New Roman"/>
          <w:szCs w:val="24"/>
        </w:rPr>
        <w:t xml:space="preserve">κοπιανούς </w:t>
      </w:r>
      <w:r>
        <w:rPr>
          <w:rFonts w:eastAsia="Times New Roman" w:cs="Times New Roman"/>
          <w:szCs w:val="24"/>
        </w:rPr>
        <w:t>διχ</w:t>
      </w:r>
      <w:r w:rsidRPr="00D622C8">
        <w:rPr>
          <w:rFonts w:eastAsia="Times New Roman" w:cs="Times New Roman"/>
          <w:szCs w:val="24"/>
        </w:rPr>
        <w:t>άσατε τους Έλληνες και δημιουργείτ</w:t>
      </w:r>
      <w:r>
        <w:rPr>
          <w:rFonts w:eastAsia="Times New Roman" w:cs="Times New Roman"/>
          <w:szCs w:val="24"/>
        </w:rPr>
        <w:t>ε</w:t>
      </w:r>
      <w:r w:rsidRPr="00D622C8">
        <w:rPr>
          <w:rFonts w:eastAsia="Times New Roman" w:cs="Times New Roman"/>
          <w:szCs w:val="24"/>
        </w:rPr>
        <w:t xml:space="preserve"> ένα εθνικό τραύμα σε μία </w:t>
      </w:r>
      <w:r>
        <w:rPr>
          <w:rFonts w:eastAsia="Times New Roman" w:cs="Times New Roman"/>
          <w:szCs w:val="24"/>
        </w:rPr>
        <w:t>χώρα</w:t>
      </w:r>
      <w:r w:rsidRPr="00D622C8">
        <w:rPr>
          <w:rFonts w:eastAsia="Times New Roman" w:cs="Times New Roman"/>
          <w:szCs w:val="24"/>
        </w:rPr>
        <w:t xml:space="preserve"> που προσπάθησε πολύ να κλείσει τις εθνικές </w:t>
      </w:r>
      <w:r>
        <w:rPr>
          <w:rFonts w:eastAsia="Times New Roman" w:cs="Times New Roman"/>
          <w:szCs w:val="24"/>
        </w:rPr>
        <w:t>πληγές.</w:t>
      </w:r>
      <w:r w:rsidRPr="00D622C8">
        <w:rPr>
          <w:rFonts w:eastAsia="Times New Roman" w:cs="Times New Roman"/>
          <w:szCs w:val="24"/>
        </w:rPr>
        <w:t xml:space="preserve"> </w:t>
      </w:r>
    </w:p>
    <w:p w14:paraId="77C0348E" w14:textId="77777777" w:rsidR="006113A9" w:rsidRDefault="006B6FC4">
      <w:pPr>
        <w:spacing w:line="600" w:lineRule="auto"/>
        <w:ind w:firstLine="720"/>
        <w:contextualSpacing/>
        <w:jc w:val="both"/>
        <w:rPr>
          <w:rFonts w:eastAsia="Times New Roman" w:cs="Times New Roman"/>
          <w:szCs w:val="24"/>
        </w:rPr>
      </w:pPr>
      <w:r w:rsidRPr="00D622C8">
        <w:rPr>
          <w:rFonts w:eastAsia="Times New Roman" w:cs="Times New Roman"/>
          <w:szCs w:val="24"/>
        </w:rPr>
        <w:t>Προφανώς και καταψηφίζουμε αυτή την</w:t>
      </w:r>
      <w:r w:rsidRPr="00D622C8">
        <w:rPr>
          <w:rFonts w:eastAsia="Times New Roman" w:cs="Times New Roman"/>
          <w:szCs w:val="24"/>
        </w:rPr>
        <w:t xml:space="preserve"> εθνικά επιζήμια </w:t>
      </w:r>
      <w:r>
        <w:rPr>
          <w:rFonts w:eastAsia="Times New Roman" w:cs="Times New Roman"/>
          <w:szCs w:val="24"/>
        </w:rPr>
        <w:t>σ</w:t>
      </w:r>
      <w:r w:rsidRPr="00D622C8">
        <w:rPr>
          <w:rFonts w:eastAsia="Times New Roman" w:cs="Times New Roman"/>
          <w:szCs w:val="24"/>
        </w:rPr>
        <w:t>υμφωνία</w:t>
      </w:r>
      <w:r>
        <w:rPr>
          <w:rFonts w:eastAsia="Times New Roman" w:cs="Times New Roman"/>
          <w:szCs w:val="24"/>
        </w:rPr>
        <w:t>.</w:t>
      </w:r>
    </w:p>
    <w:p w14:paraId="77C0348F" w14:textId="77777777" w:rsidR="006113A9" w:rsidRDefault="006B6FC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7C03490" w14:textId="77777777" w:rsidR="006113A9" w:rsidRDefault="006B6FC4">
      <w:pPr>
        <w:spacing w:line="600" w:lineRule="auto"/>
        <w:ind w:firstLine="720"/>
        <w:contextualSpacing/>
        <w:jc w:val="both"/>
        <w:rPr>
          <w:rFonts w:eastAsia="Times New Roman" w:cs="Times New Roman"/>
          <w:szCs w:val="24"/>
        </w:rPr>
      </w:pPr>
      <w:r w:rsidRPr="00D622C8">
        <w:rPr>
          <w:rFonts w:eastAsia="Times New Roman" w:cs="Times New Roman"/>
          <w:b/>
          <w:szCs w:val="24"/>
        </w:rPr>
        <w:lastRenderedPageBreak/>
        <w:t>ΠΡΟΕΔΡΕΥΩΝ (Γεώργιος Λαμπ</w:t>
      </w:r>
      <w:r>
        <w:rPr>
          <w:rFonts w:eastAsia="Times New Roman" w:cs="Times New Roman"/>
          <w:b/>
          <w:szCs w:val="24"/>
        </w:rPr>
        <w:t>ρ</w:t>
      </w:r>
      <w:r w:rsidRPr="00D622C8">
        <w:rPr>
          <w:rFonts w:eastAsia="Times New Roman" w:cs="Times New Roman"/>
          <w:b/>
          <w:szCs w:val="24"/>
        </w:rPr>
        <w:t>ούλης):</w:t>
      </w:r>
      <w:r>
        <w:rPr>
          <w:rFonts w:eastAsia="Times New Roman" w:cs="Times New Roman"/>
          <w:b/>
          <w:szCs w:val="24"/>
        </w:rPr>
        <w:t xml:space="preserve"> </w:t>
      </w:r>
      <w:r>
        <w:rPr>
          <w:rFonts w:eastAsia="Times New Roman" w:cs="Times New Roman"/>
          <w:szCs w:val="24"/>
        </w:rPr>
        <w:t>Τον λόγο έχει η κ. Ιγγλέζη.</w:t>
      </w:r>
    </w:p>
    <w:p w14:paraId="77C03491"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Θα παρακαλέσω </w:t>
      </w:r>
      <w:r w:rsidRPr="00D622C8">
        <w:rPr>
          <w:rFonts w:eastAsia="Times New Roman" w:cs="Times New Roman"/>
          <w:szCs w:val="24"/>
        </w:rPr>
        <w:t>πολύ να τηρείτ</w:t>
      </w:r>
      <w:r>
        <w:rPr>
          <w:rFonts w:eastAsia="Times New Roman" w:cs="Times New Roman"/>
          <w:szCs w:val="24"/>
        </w:rPr>
        <w:t>ε</w:t>
      </w:r>
      <w:r w:rsidRPr="00D622C8">
        <w:rPr>
          <w:rFonts w:eastAsia="Times New Roman" w:cs="Times New Roman"/>
          <w:szCs w:val="24"/>
        </w:rPr>
        <w:t xml:space="preserve"> το επτάλεπτο</w:t>
      </w:r>
      <w:r>
        <w:rPr>
          <w:rFonts w:eastAsia="Times New Roman" w:cs="Times New Roman"/>
          <w:szCs w:val="24"/>
        </w:rPr>
        <w:t xml:space="preserve">. Ο </w:t>
      </w:r>
      <w:r w:rsidRPr="00D622C8">
        <w:rPr>
          <w:rFonts w:eastAsia="Times New Roman" w:cs="Times New Roman"/>
          <w:szCs w:val="24"/>
        </w:rPr>
        <w:t>κατάλογος</w:t>
      </w:r>
      <w:r>
        <w:rPr>
          <w:rFonts w:eastAsia="Times New Roman" w:cs="Times New Roman"/>
          <w:szCs w:val="24"/>
        </w:rPr>
        <w:t>, ο αριθμός των ομιλητών,</w:t>
      </w:r>
      <w:r w:rsidRPr="00D622C8">
        <w:rPr>
          <w:rFonts w:eastAsia="Times New Roman" w:cs="Times New Roman"/>
          <w:szCs w:val="24"/>
        </w:rPr>
        <w:t xml:space="preserve"> όπως γνωρίζετε </w:t>
      </w:r>
      <w:r>
        <w:rPr>
          <w:rFonts w:eastAsia="Times New Roman" w:cs="Times New Roman"/>
          <w:szCs w:val="24"/>
        </w:rPr>
        <w:t xml:space="preserve">είναι μεγάλος. </w:t>
      </w:r>
      <w:r>
        <w:rPr>
          <w:rFonts w:eastAsia="Times New Roman" w:cs="Times New Roman"/>
          <w:szCs w:val="24"/>
        </w:rPr>
        <w:t>Παράκληση από το Προεδρείο να τηρείτε</w:t>
      </w:r>
      <w:r w:rsidRPr="00D622C8">
        <w:rPr>
          <w:rFonts w:eastAsia="Times New Roman" w:cs="Times New Roman"/>
          <w:szCs w:val="24"/>
        </w:rPr>
        <w:t xml:space="preserve"> το </w:t>
      </w:r>
      <w:r>
        <w:rPr>
          <w:rFonts w:eastAsia="Times New Roman" w:cs="Times New Roman"/>
          <w:szCs w:val="24"/>
        </w:rPr>
        <w:t>επτάλεπτο. Δεν το</w:t>
      </w:r>
      <w:r w:rsidRPr="00D622C8">
        <w:rPr>
          <w:rFonts w:eastAsia="Times New Roman" w:cs="Times New Roman"/>
          <w:szCs w:val="24"/>
        </w:rPr>
        <w:t xml:space="preserve"> θέλετε</w:t>
      </w:r>
      <w:r>
        <w:rPr>
          <w:rFonts w:eastAsia="Times New Roman" w:cs="Times New Roman"/>
          <w:szCs w:val="24"/>
        </w:rPr>
        <w:t>; Θ</w:t>
      </w:r>
      <w:r w:rsidRPr="00D622C8">
        <w:rPr>
          <w:rFonts w:eastAsia="Times New Roman" w:cs="Times New Roman"/>
          <w:szCs w:val="24"/>
        </w:rPr>
        <w:t>α είναι σε βάρος των επόμενων συναδέλφων ομιλητών</w:t>
      </w:r>
      <w:r>
        <w:rPr>
          <w:rFonts w:eastAsia="Times New Roman" w:cs="Times New Roman"/>
          <w:szCs w:val="24"/>
        </w:rPr>
        <w:t>. Π</w:t>
      </w:r>
      <w:r w:rsidRPr="00D622C8">
        <w:rPr>
          <w:rFonts w:eastAsia="Times New Roman" w:cs="Times New Roman"/>
          <w:szCs w:val="24"/>
        </w:rPr>
        <w:t xml:space="preserve">ροσπαθεί το </w:t>
      </w:r>
      <w:r>
        <w:rPr>
          <w:rFonts w:eastAsia="Times New Roman" w:cs="Times New Roman"/>
          <w:szCs w:val="24"/>
        </w:rPr>
        <w:t>Π</w:t>
      </w:r>
      <w:r w:rsidRPr="00D622C8">
        <w:rPr>
          <w:rFonts w:eastAsia="Times New Roman" w:cs="Times New Roman"/>
          <w:szCs w:val="24"/>
        </w:rPr>
        <w:t xml:space="preserve">ροεδρείο να </w:t>
      </w:r>
      <w:r w:rsidRPr="00D622C8">
        <w:rPr>
          <w:rFonts w:eastAsia="Times New Roman" w:cs="Times New Roman"/>
          <w:szCs w:val="24"/>
        </w:rPr>
        <w:t>αντ</w:t>
      </w:r>
      <w:r>
        <w:rPr>
          <w:rFonts w:eastAsia="Times New Roman" w:cs="Times New Roman"/>
          <w:szCs w:val="24"/>
        </w:rPr>
        <w:t>α</w:t>
      </w:r>
      <w:r w:rsidRPr="00D622C8">
        <w:rPr>
          <w:rFonts w:eastAsia="Times New Roman" w:cs="Times New Roman"/>
          <w:szCs w:val="24"/>
        </w:rPr>
        <w:t>πεξέλθει</w:t>
      </w:r>
      <w:r w:rsidRPr="00D622C8">
        <w:rPr>
          <w:rFonts w:eastAsia="Times New Roman" w:cs="Times New Roman"/>
          <w:szCs w:val="24"/>
        </w:rPr>
        <w:t xml:space="preserve"> σε αυτό το πιεστικό πρόγραμμα</w:t>
      </w:r>
      <w:r>
        <w:rPr>
          <w:rFonts w:eastAsia="Times New Roman" w:cs="Times New Roman"/>
          <w:szCs w:val="24"/>
        </w:rPr>
        <w:t>. Και παρακαλώ, να μην</w:t>
      </w:r>
      <w:r w:rsidRPr="00D622C8">
        <w:rPr>
          <w:rFonts w:eastAsia="Times New Roman" w:cs="Times New Roman"/>
          <w:szCs w:val="24"/>
        </w:rPr>
        <w:t xml:space="preserve"> φωνάζετε</w:t>
      </w:r>
      <w:r>
        <w:rPr>
          <w:rFonts w:eastAsia="Times New Roman" w:cs="Times New Roman"/>
          <w:szCs w:val="24"/>
        </w:rPr>
        <w:t>,</w:t>
      </w:r>
      <w:r w:rsidRPr="00D622C8">
        <w:rPr>
          <w:rFonts w:eastAsia="Times New Roman" w:cs="Times New Roman"/>
          <w:szCs w:val="24"/>
        </w:rPr>
        <w:t xml:space="preserve"> διότι προηγουμένως </w:t>
      </w:r>
      <w:r>
        <w:rPr>
          <w:rFonts w:eastAsia="Times New Roman" w:cs="Times New Roman"/>
          <w:szCs w:val="24"/>
        </w:rPr>
        <w:t>Βουλευτής της δικ</w:t>
      </w:r>
      <w:r>
        <w:rPr>
          <w:rFonts w:eastAsia="Times New Roman" w:cs="Times New Roman"/>
          <w:szCs w:val="24"/>
        </w:rPr>
        <w:t>ής σας Κ</w:t>
      </w:r>
      <w:r w:rsidRPr="00D622C8">
        <w:rPr>
          <w:rFonts w:eastAsia="Times New Roman" w:cs="Times New Roman"/>
          <w:szCs w:val="24"/>
        </w:rPr>
        <w:t xml:space="preserve">οινοβουλευτικής </w:t>
      </w:r>
      <w:r>
        <w:rPr>
          <w:rFonts w:eastAsia="Times New Roman" w:cs="Times New Roman"/>
          <w:szCs w:val="24"/>
        </w:rPr>
        <w:t>Ο</w:t>
      </w:r>
      <w:r w:rsidRPr="00D622C8">
        <w:rPr>
          <w:rFonts w:eastAsia="Times New Roman" w:cs="Times New Roman"/>
          <w:szCs w:val="24"/>
        </w:rPr>
        <w:t xml:space="preserve">μάδας μίλησε </w:t>
      </w:r>
      <w:r>
        <w:rPr>
          <w:rFonts w:eastAsia="Times New Roman" w:cs="Times New Roman"/>
          <w:szCs w:val="24"/>
        </w:rPr>
        <w:t>δώδεκα</w:t>
      </w:r>
      <w:r w:rsidRPr="00D622C8">
        <w:rPr>
          <w:rFonts w:eastAsia="Times New Roman" w:cs="Times New Roman"/>
          <w:szCs w:val="24"/>
        </w:rPr>
        <w:t xml:space="preserve"> λεπτά</w:t>
      </w:r>
      <w:r>
        <w:rPr>
          <w:rFonts w:eastAsia="Times New Roman" w:cs="Times New Roman"/>
          <w:szCs w:val="24"/>
        </w:rPr>
        <w:t>. Δώδεκα λεπτά ο ομιλητής, δηλαδή συν πέντε λεπτά. Α</w:t>
      </w:r>
      <w:r w:rsidRPr="00D622C8">
        <w:rPr>
          <w:rFonts w:eastAsia="Times New Roman" w:cs="Times New Roman"/>
          <w:szCs w:val="24"/>
        </w:rPr>
        <w:t>υτά τα πέντε λεπτά αφαιρέθηκαν και θα αφαιρεθούν από επόμενους</w:t>
      </w:r>
      <w:r>
        <w:rPr>
          <w:rFonts w:eastAsia="Times New Roman" w:cs="Times New Roman"/>
          <w:szCs w:val="24"/>
        </w:rPr>
        <w:t>, είτε σημερινούς είτε</w:t>
      </w:r>
      <w:r w:rsidRPr="00D622C8">
        <w:rPr>
          <w:rFonts w:eastAsia="Times New Roman" w:cs="Times New Roman"/>
          <w:szCs w:val="24"/>
        </w:rPr>
        <w:t xml:space="preserve"> αυριανούς ομιλητές</w:t>
      </w:r>
      <w:r>
        <w:rPr>
          <w:rFonts w:eastAsia="Times New Roman" w:cs="Times New Roman"/>
          <w:szCs w:val="24"/>
        </w:rPr>
        <w:t>.</w:t>
      </w:r>
    </w:p>
    <w:p w14:paraId="77C03492" w14:textId="77777777" w:rsidR="006113A9" w:rsidRDefault="006B6FC4">
      <w:pPr>
        <w:spacing w:line="600" w:lineRule="auto"/>
        <w:ind w:firstLine="720"/>
        <w:contextualSpacing/>
        <w:jc w:val="both"/>
        <w:rPr>
          <w:rFonts w:eastAsia="Times New Roman" w:cs="Times New Roman"/>
          <w:szCs w:val="24"/>
        </w:rPr>
      </w:pPr>
      <w:r w:rsidRPr="00B00BF5">
        <w:rPr>
          <w:rFonts w:eastAsia="Times New Roman" w:cs="Times New Roman"/>
          <w:b/>
          <w:szCs w:val="24"/>
        </w:rPr>
        <w:t>ΑΘΑΝΑΣΙΟΣ ΔΑΒΑΚΗΣ:</w:t>
      </w:r>
      <w:r>
        <w:rPr>
          <w:rFonts w:eastAsia="Times New Roman" w:cs="Times New Roman"/>
          <w:szCs w:val="24"/>
        </w:rPr>
        <w:t xml:space="preserve"> Δεν μπορείτε να διακόπτετε τον</w:t>
      </w:r>
      <w:r>
        <w:rPr>
          <w:rFonts w:eastAsia="Times New Roman" w:cs="Times New Roman"/>
          <w:szCs w:val="24"/>
        </w:rPr>
        <w:t xml:space="preserve"> ομιλητή για τριάντα δευτερόλεπτα!</w:t>
      </w:r>
    </w:p>
    <w:p w14:paraId="77C03493" w14:textId="77777777" w:rsidR="006113A9" w:rsidRDefault="006B6FC4">
      <w:pPr>
        <w:spacing w:line="600" w:lineRule="auto"/>
        <w:ind w:firstLine="720"/>
        <w:contextualSpacing/>
        <w:jc w:val="both"/>
        <w:rPr>
          <w:rFonts w:eastAsia="Times New Roman" w:cs="Times New Roman"/>
          <w:szCs w:val="24"/>
        </w:rPr>
      </w:pPr>
      <w:r w:rsidRPr="00D622C8">
        <w:rPr>
          <w:rFonts w:eastAsia="Times New Roman" w:cs="Times New Roman"/>
          <w:b/>
          <w:szCs w:val="24"/>
        </w:rPr>
        <w:t>ΠΡΟΕΔΡΕΥΩΝ (Γεώργιος Λαμπ</w:t>
      </w:r>
      <w:r>
        <w:rPr>
          <w:rFonts w:eastAsia="Times New Roman" w:cs="Times New Roman"/>
          <w:b/>
          <w:szCs w:val="24"/>
        </w:rPr>
        <w:t>ρ</w:t>
      </w:r>
      <w:r w:rsidRPr="00D622C8">
        <w:rPr>
          <w:rFonts w:eastAsia="Times New Roman" w:cs="Times New Roman"/>
          <w:b/>
          <w:szCs w:val="24"/>
        </w:rPr>
        <w:t>ούλης):</w:t>
      </w:r>
      <w:r>
        <w:rPr>
          <w:rFonts w:eastAsia="Times New Roman" w:cs="Times New Roman"/>
          <w:b/>
          <w:szCs w:val="24"/>
        </w:rPr>
        <w:t xml:space="preserve"> </w:t>
      </w:r>
      <w:r>
        <w:rPr>
          <w:rFonts w:eastAsia="Times New Roman" w:cs="Times New Roman"/>
          <w:szCs w:val="24"/>
        </w:rPr>
        <w:t>Αυτό να γίνει κατανοητό και να μ</w:t>
      </w:r>
      <w:r w:rsidRPr="00D622C8">
        <w:rPr>
          <w:rFonts w:eastAsia="Times New Roman" w:cs="Times New Roman"/>
          <w:szCs w:val="24"/>
        </w:rPr>
        <w:t>η φωνάζετε</w:t>
      </w:r>
      <w:r>
        <w:rPr>
          <w:rFonts w:eastAsia="Times New Roman" w:cs="Times New Roman"/>
          <w:szCs w:val="24"/>
        </w:rPr>
        <w:t>. Είστε παλιός και γνωρίζετε π</w:t>
      </w:r>
      <w:r w:rsidRPr="00D622C8">
        <w:rPr>
          <w:rFonts w:eastAsia="Times New Roman" w:cs="Times New Roman"/>
          <w:szCs w:val="24"/>
        </w:rPr>
        <w:t>ολύ καλά τις διαδικασίες</w:t>
      </w:r>
      <w:r>
        <w:rPr>
          <w:rFonts w:eastAsia="Times New Roman" w:cs="Times New Roman"/>
          <w:szCs w:val="24"/>
        </w:rPr>
        <w:t>. Παρακαλώ πολύ το Σ</w:t>
      </w:r>
      <w:r w:rsidRPr="00D622C8">
        <w:rPr>
          <w:rFonts w:eastAsia="Times New Roman" w:cs="Times New Roman"/>
          <w:szCs w:val="24"/>
        </w:rPr>
        <w:t>ώμα να σεβαστεί το επτάλεπτο και να το τηρήσου</w:t>
      </w:r>
      <w:r>
        <w:rPr>
          <w:rFonts w:eastAsia="Times New Roman" w:cs="Times New Roman"/>
          <w:szCs w:val="24"/>
        </w:rPr>
        <w:t>με</w:t>
      </w:r>
      <w:r w:rsidRPr="00D622C8">
        <w:rPr>
          <w:rFonts w:eastAsia="Times New Roman" w:cs="Times New Roman"/>
          <w:szCs w:val="24"/>
        </w:rPr>
        <w:t xml:space="preserve"> όσο μπορούμε με ευλάβε</w:t>
      </w:r>
      <w:r w:rsidRPr="00D622C8">
        <w:rPr>
          <w:rFonts w:eastAsia="Times New Roman" w:cs="Times New Roman"/>
          <w:szCs w:val="24"/>
        </w:rPr>
        <w:t>ια</w:t>
      </w:r>
      <w:r>
        <w:rPr>
          <w:rFonts w:eastAsia="Times New Roman" w:cs="Times New Roman"/>
          <w:szCs w:val="24"/>
        </w:rPr>
        <w:t>.</w:t>
      </w:r>
    </w:p>
    <w:p w14:paraId="77C03494" w14:textId="77777777" w:rsidR="006113A9" w:rsidRDefault="006B6FC4">
      <w:pPr>
        <w:spacing w:line="600" w:lineRule="auto"/>
        <w:ind w:firstLine="720"/>
        <w:contextualSpacing/>
        <w:jc w:val="both"/>
        <w:rPr>
          <w:rFonts w:eastAsia="Times New Roman" w:cs="Times New Roman"/>
          <w:szCs w:val="24"/>
        </w:rPr>
      </w:pPr>
      <w:r w:rsidRPr="00D622C8">
        <w:rPr>
          <w:rFonts w:eastAsia="Times New Roman" w:cs="Times New Roman"/>
          <w:szCs w:val="24"/>
        </w:rPr>
        <w:t>Ελάτε</w:t>
      </w:r>
      <w:r>
        <w:rPr>
          <w:rFonts w:eastAsia="Times New Roman" w:cs="Times New Roman"/>
          <w:szCs w:val="24"/>
        </w:rPr>
        <w:t>,</w:t>
      </w:r>
      <w:r w:rsidRPr="00D622C8">
        <w:rPr>
          <w:rFonts w:eastAsia="Times New Roman" w:cs="Times New Roman"/>
          <w:szCs w:val="24"/>
        </w:rPr>
        <w:t xml:space="preserve"> </w:t>
      </w:r>
      <w:r>
        <w:rPr>
          <w:rFonts w:eastAsia="Times New Roman" w:cs="Times New Roman"/>
          <w:szCs w:val="24"/>
        </w:rPr>
        <w:t xml:space="preserve">κυρία Ιγγλέζη, έχετε τον λόγο. </w:t>
      </w:r>
    </w:p>
    <w:p w14:paraId="77C03495" w14:textId="77777777" w:rsidR="006113A9" w:rsidRDefault="006B6FC4">
      <w:pPr>
        <w:spacing w:line="600" w:lineRule="auto"/>
        <w:ind w:firstLine="720"/>
        <w:contextualSpacing/>
        <w:jc w:val="both"/>
        <w:rPr>
          <w:rFonts w:eastAsia="Times New Roman" w:cs="Times New Roman"/>
          <w:szCs w:val="24"/>
        </w:rPr>
      </w:pPr>
      <w:r w:rsidRPr="00484D70">
        <w:rPr>
          <w:rFonts w:eastAsia="Times New Roman" w:cs="Times New Roman"/>
          <w:b/>
          <w:szCs w:val="24"/>
        </w:rPr>
        <w:lastRenderedPageBreak/>
        <w:t xml:space="preserve">ΑΙΚΑΤΕΡΙΝΗ ΙΓΓΛΕΖΗ: </w:t>
      </w:r>
      <w:r w:rsidRPr="00D622C8">
        <w:rPr>
          <w:rFonts w:eastAsia="Times New Roman" w:cs="Times New Roman"/>
          <w:szCs w:val="24"/>
        </w:rPr>
        <w:t>Ευχαριστώ</w:t>
      </w:r>
      <w:r>
        <w:rPr>
          <w:rFonts w:eastAsia="Times New Roman" w:cs="Times New Roman"/>
          <w:szCs w:val="24"/>
        </w:rPr>
        <w:t>,</w:t>
      </w:r>
      <w:r w:rsidRPr="00D622C8">
        <w:rPr>
          <w:rFonts w:eastAsia="Times New Roman" w:cs="Times New Roman"/>
          <w:szCs w:val="24"/>
        </w:rPr>
        <w:t xml:space="preserve"> κύριε </w:t>
      </w:r>
      <w:r>
        <w:rPr>
          <w:rFonts w:eastAsia="Times New Roman" w:cs="Times New Roman"/>
          <w:szCs w:val="24"/>
        </w:rPr>
        <w:t>Π</w:t>
      </w:r>
      <w:r w:rsidRPr="00D622C8">
        <w:rPr>
          <w:rFonts w:eastAsia="Times New Roman" w:cs="Times New Roman"/>
          <w:szCs w:val="24"/>
        </w:rPr>
        <w:t>ρόεδρε</w:t>
      </w:r>
      <w:r>
        <w:rPr>
          <w:rFonts w:eastAsia="Times New Roman" w:cs="Times New Roman"/>
          <w:szCs w:val="24"/>
        </w:rPr>
        <w:t>.</w:t>
      </w:r>
    </w:p>
    <w:p w14:paraId="77C03496"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Κ</w:t>
      </w:r>
      <w:r w:rsidRPr="00D622C8">
        <w:rPr>
          <w:rFonts w:eastAsia="Times New Roman" w:cs="Times New Roman"/>
          <w:szCs w:val="24"/>
        </w:rPr>
        <w:t>υρίες και κύριοι συνάδελφοι</w:t>
      </w:r>
      <w:r>
        <w:rPr>
          <w:rFonts w:eastAsia="Times New Roman" w:cs="Times New Roman"/>
          <w:szCs w:val="24"/>
        </w:rPr>
        <w:t>,</w:t>
      </w:r>
      <w:r w:rsidRPr="00D622C8">
        <w:rPr>
          <w:rFonts w:eastAsia="Times New Roman" w:cs="Times New Roman"/>
          <w:szCs w:val="24"/>
        </w:rPr>
        <w:t xml:space="preserve"> τις τελευταίες ημέρες έχουμε ακούσει διάφορες ανακρίβειες σχετικά με τη </w:t>
      </w:r>
      <w:r>
        <w:rPr>
          <w:rFonts w:eastAsia="Times New Roman" w:cs="Times New Roman"/>
          <w:szCs w:val="24"/>
        </w:rPr>
        <w:t>Σ</w:t>
      </w:r>
      <w:r w:rsidRPr="00D622C8">
        <w:rPr>
          <w:rFonts w:eastAsia="Times New Roman" w:cs="Times New Roman"/>
          <w:szCs w:val="24"/>
        </w:rPr>
        <w:t>υμφωνία των Πρεσπών</w:t>
      </w:r>
      <w:r>
        <w:rPr>
          <w:rFonts w:eastAsia="Times New Roman" w:cs="Times New Roman"/>
          <w:szCs w:val="24"/>
        </w:rPr>
        <w:t>. Έ</w:t>
      </w:r>
      <w:r w:rsidRPr="00D622C8">
        <w:rPr>
          <w:rFonts w:eastAsia="Times New Roman" w:cs="Times New Roman"/>
          <w:szCs w:val="24"/>
        </w:rPr>
        <w:t xml:space="preserve">χουμε ακούσει </w:t>
      </w:r>
      <w:r>
        <w:rPr>
          <w:rFonts w:eastAsia="Times New Roman" w:cs="Times New Roman"/>
          <w:szCs w:val="24"/>
        </w:rPr>
        <w:t>ε</w:t>
      </w:r>
      <w:r w:rsidRPr="00D622C8">
        <w:rPr>
          <w:rFonts w:eastAsia="Times New Roman" w:cs="Times New Roman"/>
          <w:szCs w:val="24"/>
        </w:rPr>
        <w:t xml:space="preserve">πίσης </w:t>
      </w:r>
      <w:r>
        <w:rPr>
          <w:rFonts w:eastAsia="Times New Roman" w:cs="Times New Roman"/>
          <w:szCs w:val="24"/>
        </w:rPr>
        <w:t>κ</w:t>
      </w:r>
      <w:r w:rsidRPr="00D622C8">
        <w:rPr>
          <w:rFonts w:eastAsia="Times New Roman" w:cs="Times New Roman"/>
          <w:szCs w:val="24"/>
        </w:rPr>
        <w:t xml:space="preserve">αι διάφορες τοποθετήσεις ως προς το </w:t>
      </w:r>
      <w:r>
        <w:rPr>
          <w:rFonts w:eastAsia="Times New Roman" w:cs="Times New Roman"/>
          <w:szCs w:val="24"/>
        </w:rPr>
        <w:t>ποια</w:t>
      </w:r>
      <w:r w:rsidRPr="00D622C8">
        <w:rPr>
          <w:rFonts w:eastAsia="Times New Roman" w:cs="Times New Roman"/>
          <w:szCs w:val="24"/>
        </w:rPr>
        <w:t xml:space="preserve"> </w:t>
      </w:r>
      <w:r>
        <w:rPr>
          <w:rFonts w:eastAsia="Times New Roman" w:cs="Times New Roman"/>
          <w:szCs w:val="24"/>
        </w:rPr>
        <w:t>ήταν ή ποια</w:t>
      </w:r>
      <w:r w:rsidRPr="00D622C8">
        <w:rPr>
          <w:rFonts w:eastAsia="Times New Roman" w:cs="Times New Roman"/>
          <w:szCs w:val="24"/>
        </w:rPr>
        <w:t xml:space="preserve"> θα πρέπει να είναι η στρατηγική της Ελλάδας στο συγκεκριμένο ζήτημα</w:t>
      </w:r>
      <w:r>
        <w:rPr>
          <w:rFonts w:eastAsia="Times New Roman" w:cs="Times New Roman"/>
          <w:szCs w:val="24"/>
        </w:rPr>
        <w:t>. Δ</w:t>
      </w:r>
      <w:r w:rsidRPr="00D622C8">
        <w:rPr>
          <w:rFonts w:eastAsia="Times New Roman" w:cs="Times New Roman"/>
          <w:szCs w:val="24"/>
        </w:rPr>
        <w:t>εν θέλω να σχολιάσω τις απόψεις των ακραίων που υποστηρίζουν ότι παραδίδουμε τα κυριαρχικά μας δικαιώματα και καταλήγουν στο ανήκουστ</w:t>
      </w:r>
      <w:r w:rsidRPr="00D622C8">
        <w:rPr>
          <w:rFonts w:eastAsia="Times New Roman" w:cs="Times New Roman"/>
          <w:szCs w:val="24"/>
        </w:rPr>
        <w:t xml:space="preserve">ο ότι η </w:t>
      </w:r>
      <w:r>
        <w:rPr>
          <w:rFonts w:eastAsia="Times New Roman" w:cs="Times New Roman"/>
          <w:szCs w:val="24"/>
        </w:rPr>
        <w:t>Σ</w:t>
      </w:r>
      <w:r w:rsidRPr="00D622C8">
        <w:rPr>
          <w:rFonts w:eastAsia="Times New Roman" w:cs="Times New Roman"/>
          <w:szCs w:val="24"/>
        </w:rPr>
        <w:t>υμφωνία των Πρεσπών θα ακυρωθεί</w:t>
      </w:r>
      <w:r>
        <w:rPr>
          <w:rFonts w:eastAsia="Times New Roman" w:cs="Times New Roman"/>
          <w:szCs w:val="24"/>
        </w:rPr>
        <w:t xml:space="preserve"> -άκουσον-</w:t>
      </w:r>
      <w:r w:rsidRPr="00D622C8">
        <w:rPr>
          <w:rFonts w:eastAsia="Times New Roman" w:cs="Times New Roman"/>
          <w:szCs w:val="24"/>
        </w:rPr>
        <w:t>άκουσον</w:t>
      </w:r>
      <w:r>
        <w:rPr>
          <w:rFonts w:eastAsia="Times New Roman" w:cs="Times New Roman"/>
          <w:szCs w:val="24"/>
        </w:rPr>
        <w:t>!-</w:t>
      </w:r>
      <w:r w:rsidRPr="00D622C8">
        <w:rPr>
          <w:rFonts w:eastAsia="Times New Roman" w:cs="Times New Roman"/>
          <w:szCs w:val="24"/>
        </w:rPr>
        <w:t xml:space="preserve"> με τη δύναμη των όπλων</w:t>
      </w:r>
      <w:r>
        <w:rPr>
          <w:rFonts w:eastAsia="Times New Roman" w:cs="Times New Roman"/>
          <w:szCs w:val="24"/>
        </w:rPr>
        <w:t xml:space="preserve">. </w:t>
      </w:r>
    </w:p>
    <w:p w14:paraId="77C03497"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Έ</w:t>
      </w:r>
      <w:r w:rsidRPr="00D622C8">
        <w:rPr>
          <w:rFonts w:eastAsia="Times New Roman" w:cs="Times New Roman"/>
          <w:szCs w:val="24"/>
        </w:rPr>
        <w:t>χουμε ακούσει όμως και τοποθετήσεις που υποστηρίζουν ότι το ζήτημα της ονομασίας της γειτονικής μας χώρας θα μπορούσε να είχε κλείσει προ πολλού</w:t>
      </w:r>
      <w:r>
        <w:rPr>
          <w:rFonts w:eastAsia="Times New Roman" w:cs="Times New Roman"/>
          <w:szCs w:val="24"/>
        </w:rPr>
        <w:t>, γ</w:t>
      </w:r>
      <w:r w:rsidRPr="00D622C8">
        <w:rPr>
          <w:rFonts w:eastAsia="Times New Roman" w:cs="Times New Roman"/>
          <w:szCs w:val="24"/>
        </w:rPr>
        <w:t>ια παράδειγμα το 2008</w:t>
      </w:r>
      <w:r>
        <w:rPr>
          <w:rFonts w:eastAsia="Times New Roman" w:cs="Times New Roman"/>
          <w:szCs w:val="24"/>
        </w:rPr>
        <w:t>,</w:t>
      </w:r>
      <w:r w:rsidRPr="00D622C8">
        <w:rPr>
          <w:rFonts w:eastAsia="Times New Roman" w:cs="Times New Roman"/>
          <w:szCs w:val="24"/>
        </w:rPr>
        <w:t xml:space="preserve"> </w:t>
      </w:r>
      <w:r>
        <w:rPr>
          <w:rFonts w:eastAsia="Times New Roman" w:cs="Times New Roman"/>
          <w:szCs w:val="24"/>
        </w:rPr>
        <w:t xml:space="preserve">αν ήταν </w:t>
      </w:r>
      <w:r w:rsidRPr="00D622C8">
        <w:rPr>
          <w:rFonts w:eastAsia="Times New Roman" w:cs="Times New Roman"/>
          <w:szCs w:val="24"/>
        </w:rPr>
        <w:t>να καταλήξουμε ως χώρα σε μία τέτοιου είδους συμφωνία</w:t>
      </w:r>
      <w:r>
        <w:rPr>
          <w:rFonts w:eastAsia="Times New Roman" w:cs="Times New Roman"/>
          <w:szCs w:val="24"/>
        </w:rPr>
        <w:t>. Όμως,</w:t>
      </w:r>
      <w:r w:rsidRPr="00D622C8">
        <w:rPr>
          <w:rFonts w:eastAsia="Times New Roman" w:cs="Times New Roman"/>
          <w:szCs w:val="24"/>
        </w:rPr>
        <w:t xml:space="preserve"> η Νέα Δημοκρατία που ήταν υπεύθυν</w:t>
      </w:r>
      <w:r>
        <w:rPr>
          <w:rFonts w:eastAsia="Times New Roman" w:cs="Times New Roman"/>
          <w:szCs w:val="24"/>
        </w:rPr>
        <w:t>η για τη</w:t>
      </w:r>
      <w:r w:rsidRPr="00D622C8">
        <w:rPr>
          <w:rFonts w:eastAsia="Times New Roman" w:cs="Times New Roman"/>
          <w:szCs w:val="24"/>
        </w:rPr>
        <w:t xml:space="preserve"> διαπραγμάτευση εκείνη την περίοδο δεν θα συμβιβαζόταν ποτέ με </w:t>
      </w:r>
      <w:r>
        <w:rPr>
          <w:rFonts w:eastAsia="Times New Roman" w:cs="Times New Roman"/>
          <w:szCs w:val="24"/>
        </w:rPr>
        <w:t xml:space="preserve">μια </w:t>
      </w:r>
      <w:r w:rsidRPr="00D622C8">
        <w:rPr>
          <w:rFonts w:eastAsia="Times New Roman" w:cs="Times New Roman"/>
          <w:szCs w:val="24"/>
        </w:rPr>
        <w:t>τέτοιου είδους συμφωνία</w:t>
      </w:r>
      <w:r>
        <w:rPr>
          <w:rFonts w:eastAsia="Times New Roman" w:cs="Times New Roman"/>
          <w:szCs w:val="24"/>
        </w:rPr>
        <w:t>.</w:t>
      </w:r>
      <w:r w:rsidRPr="00D622C8">
        <w:rPr>
          <w:rFonts w:eastAsia="Times New Roman" w:cs="Times New Roman"/>
          <w:szCs w:val="24"/>
        </w:rPr>
        <w:t xml:space="preserve"> </w:t>
      </w:r>
      <w:r>
        <w:rPr>
          <w:rFonts w:eastAsia="Times New Roman" w:cs="Times New Roman"/>
          <w:szCs w:val="24"/>
        </w:rPr>
        <w:t>Επίσης,</w:t>
      </w:r>
      <w:r w:rsidRPr="00D622C8">
        <w:rPr>
          <w:rFonts w:eastAsia="Times New Roman" w:cs="Times New Roman"/>
          <w:szCs w:val="24"/>
        </w:rPr>
        <w:t xml:space="preserve"> ακούσαμε ότι η Ελλάδα συμπεριφερόταν και συνεχ</w:t>
      </w:r>
      <w:r w:rsidRPr="00D622C8">
        <w:rPr>
          <w:rFonts w:eastAsia="Times New Roman" w:cs="Times New Roman"/>
          <w:szCs w:val="24"/>
        </w:rPr>
        <w:t>ίζει να συμπεριφέρεται ως ιμπεριαλιστική δύναμη στην περιοχή των Βαλκανίων</w:t>
      </w:r>
      <w:r>
        <w:rPr>
          <w:rFonts w:eastAsia="Times New Roman" w:cs="Times New Roman"/>
          <w:szCs w:val="24"/>
        </w:rPr>
        <w:t xml:space="preserve">. </w:t>
      </w:r>
    </w:p>
    <w:p w14:paraId="77C03498"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Ε</w:t>
      </w:r>
      <w:r w:rsidRPr="00D622C8">
        <w:rPr>
          <w:rFonts w:eastAsia="Times New Roman" w:cs="Times New Roman"/>
          <w:szCs w:val="24"/>
        </w:rPr>
        <w:t xml:space="preserve">ίναι αλήθεια </w:t>
      </w:r>
      <w:r>
        <w:rPr>
          <w:rFonts w:eastAsia="Times New Roman" w:cs="Times New Roman"/>
          <w:szCs w:val="24"/>
        </w:rPr>
        <w:t>όμως</w:t>
      </w:r>
      <w:r w:rsidRPr="00D622C8">
        <w:rPr>
          <w:rFonts w:eastAsia="Times New Roman" w:cs="Times New Roman"/>
          <w:szCs w:val="24"/>
        </w:rPr>
        <w:t xml:space="preserve"> όλα αυτά</w:t>
      </w:r>
      <w:r>
        <w:rPr>
          <w:rFonts w:eastAsia="Times New Roman" w:cs="Times New Roman"/>
          <w:szCs w:val="24"/>
        </w:rPr>
        <w:t>; Τ</w:t>
      </w:r>
      <w:r w:rsidRPr="00D622C8">
        <w:rPr>
          <w:rFonts w:eastAsia="Times New Roman" w:cs="Times New Roman"/>
          <w:szCs w:val="24"/>
        </w:rPr>
        <w:t>ο ερώτημα τείνει να είναι ρητορικό</w:t>
      </w:r>
      <w:r>
        <w:rPr>
          <w:rFonts w:eastAsia="Times New Roman" w:cs="Times New Roman"/>
          <w:szCs w:val="24"/>
        </w:rPr>
        <w:t xml:space="preserve">. Αλλά όπως και να έχει, απαντώ: </w:t>
      </w:r>
      <w:r w:rsidRPr="00D622C8">
        <w:rPr>
          <w:rFonts w:eastAsia="Times New Roman" w:cs="Times New Roman"/>
          <w:szCs w:val="24"/>
        </w:rPr>
        <w:t>σε κα</w:t>
      </w:r>
      <w:r>
        <w:rPr>
          <w:rFonts w:eastAsia="Times New Roman" w:cs="Times New Roman"/>
          <w:szCs w:val="24"/>
        </w:rPr>
        <w:t>μ</w:t>
      </w:r>
      <w:r w:rsidRPr="00D622C8">
        <w:rPr>
          <w:rFonts w:eastAsia="Times New Roman" w:cs="Times New Roman"/>
          <w:szCs w:val="24"/>
        </w:rPr>
        <w:t>μία περίπτωση</w:t>
      </w:r>
      <w:r>
        <w:rPr>
          <w:rFonts w:eastAsia="Times New Roman" w:cs="Times New Roman"/>
          <w:szCs w:val="24"/>
        </w:rPr>
        <w:t>! Τ</w:t>
      </w:r>
      <w:r w:rsidRPr="00D622C8">
        <w:rPr>
          <w:rFonts w:eastAsia="Times New Roman" w:cs="Times New Roman"/>
          <w:szCs w:val="24"/>
        </w:rPr>
        <w:t>ο ονοματολογικό δεν έχει λυθεί τις τελευταίες δεκαετίες</w:t>
      </w:r>
      <w:r>
        <w:rPr>
          <w:rFonts w:eastAsia="Times New Roman" w:cs="Times New Roman"/>
          <w:szCs w:val="24"/>
        </w:rPr>
        <w:t>,</w:t>
      </w:r>
      <w:r w:rsidRPr="00D622C8">
        <w:rPr>
          <w:rFonts w:eastAsia="Times New Roman" w:cs="Times New Roman"/>
          <w:szCs w:val="24"/>
        </w:rPr>
        <w:t xml:space="preserve"> διό</w:t>
      </w:r>
      <w:r w:rsidRPr="00D622C8">
        <w:rPr>
          <w:rFonts w:eastAsia="Times New Roman" w:cs="Times New Roman"/>
          <w:szCs w:val="24"/>
        </w:rPr>
        <w:t>τι κα</w:t>
      </w:r>
      <w:r>
        <w:rPr>
          <w:rFonts w:eastAsia="Times New Roman" w:cs="Times New Roman"/>
          <w:szCs w:val="24"/>
        </w:rPr>
        <w:t>μ</w:t>
      </w:r>
      <w:r w:rsidRPr="00D622C8">
        <w:rPr>
          <w:rFonts w:eastAsia="Times New Roman" w:cs="Times New Roman"/>
          <w:szCs w:val="24"/>
        </w:rPr>
        <w:t>μία κυβέρνηση μέχρι σήμερα δεν είχε τη νηφαλιότητα να διαπραγματευτεί με τη γείτονα και να καταλήξει σε ένα</w:t>
      </w:r>
      <w:r>
        <w:rPr>
          <w:rFonts w:eastAsia="Times New Roman" w:cs="Times New Roman"/>
          <w:szCs w:val="24"/>
        </w:rPr>
        <w:t>ν</w:t>
      </w:r>
      <w:r w:rsidRPr="00D622C8">
        <w:rPr>
          <w:rFonts w:eastAsia="Times New Roman" w:cs="Times New Roman"/>
          <w:szCs w:val="24"/>
        </w:rPr>
        <w:t xml:space="preserve"> έντιμο συμβιβασμό που </w:t>
      </w:r>
      <w:r>
        <w:rPr>
          <w:rFonts w:eastAsia="Times New Roman" w:cs="Times New Roman"/>
          <w:szCs w:val="24"/>
        </w:rPr>
        <w:t>ν</w:t>
      </w:r>
      <w:r w:rsidRPr="00D622C8">
        <w:rPr>
          <w:rFonts w:eastAsia="Times New Roman" w:cs="Times New Roman"/>
          <w:szCs w:val="24"/>
        </w:rPr>
        <w:t>α εξυπηρετεί πάνω από όλα το εθνικό μας συμφέρον</w:t>
      </w:r>
      <w:r>
        <w:rPr>
          <w:rFonts w:eastAsia="Times New Roman" w:cs="Times New Roman"/>
          <w:szCs w:val="24"/>
        </w:rPr>
        <w:t>. Καμμία Κυβέρνηση δεν μπόρεσε</w:t>
      </w:r>
      <w:r w:rsidRPr="00D622C8">
        <w:rPr>
          <w:rFonts w:eastAsia="Times New Roman" w:cs="Times New Roman"/>
          <w:szCs w:val="24"/>
        </w:rPr>
        <w:t xml:space="preserve"> να χαράξει μία μακροπρόθεσμη στρατηγική</w:t>
      </w:r>
      <w:r w:rsidRPr="00D622C8">
        <w:rPr>
          <w:rFonts w:eastAsia="Times New Roman" w:cs="Times New Roman"/>
          <w:szCs w:val="24"/>
        </w:rPr>
        <w:t xml:space="preserve"> και να ανοίξει με τους βόρειους γείτονές μας έντιμους διαύλους επικοινωνίας και εποικοδομητικής συνεργασίας</w:t>
      </w:r>
      <w:r>
        <w:rPr>
          <w:rFonts w:eastAsia="Times New Roman" w:cs="Times New Roman"/>
          <w:szCs w:val="24"/>
        </w:rPr>
        <w:t xml:space="preserve">. Το </w:t>
      </w:r>
      <w:r>
        <w:rPr>
          <w:rFonts w:eastAsia="Times New Roman" w:cs="Times New Roman"/>
          <w:szCs w:val="24"/>
        </w:rPr>
        <w:t>μακεδονικό</w:t>
      </w:r>
      <w:r>
        <w:rPr>
          <w:rFonts w:eastAsia="Times New Roman" w:cs="Times New Roman"/>
          <w:szCs w:val="24"/>
        </w:rPr>
        <w:t xml:space="preserve"> προσφερόταν </w:t>
      </w:r>
      <w:r w:rsidRPr="00D622C8">
        <w:rPr>
          <w:rFonts w:eastAsia="Times New Roman" w:cs="Times New Roman"/>
          <w:szCs w:val="24"/>
        </w:rPr>
        <w:t>μέχρι πρόσφατα μόνο για παιχνίδια μικροπολιτικής</w:t>
      </w:r>
      <w:r>
        <w:rPr>
          <w:rFonts w:eastAsia="Times New Roman" w:cs="Times New Roman"/>
          <w:szCs w:val="24"/>
        </w:rPr>
        <w:t>,</w:t>
      </w:r>
      <w:r w:rsidRPr="00D622C8">
        <w:rPr>
          <w:rFonts w:eastAsia="Times New Roman" w:cs="Times New Roman"/>
          <w:szCs w:val="24"/>
        </w:rPr>
        <w:t xml:space="preserve"> ψηφοθηρία και πατριδοκαπηλία και με τον ίδιο τρόπο εξακολουθείτε να </w:t>
      </w:r>
      <w:r>
        <w:rPr>
          <w:rFonts w:eastAsia="Times New Roman" w:cs="Times New Roman"/>
          <w:szCs w:val="24"/>
        </w:rPr>
        <w:t xml:space="preserve">το </w:t>
      </w:r>
      <w:r w:rsidRPr="00D622C8">
        <w:rPr>
          <w:rFonts w:eastAsia="Times New Roman" w:cs="Times New Roman"/>
          <w:szCs w:val="24"/>
        </w:rPr>
        <w:t>αντιμετωπίζετε και σήμερα</w:t>
      </w:r>
      <w:r>
        <w:rPr>
          <w:rFonts w:eastAsia="Times New Roman" w:cs="Times New Roman"/>
          <w:szCs w:val="24"/>
        </w:rPr>
        <w:t>,</w:t>
      </w:r>
      <w:r w:rsidRPr="00D622C8">
        <w:rPr>
          <w:rFonts w:eastAsia="Times New Roman" w:cs="Times New Roman"/>
          <w:szCs w:val="24"/>
        </w:rPr>
        <w:t xml:space="preserve"> κυρίες και κύριοι της </w:t>
      </w:r>
      <w:r>
        <w:rPr>
          <w:rFonts w:eastAsia="Times New Roman" w:cs="Times New Roman"/>
          <w:szCs w:val="24"/>
        </w:rPr>
        <w:t>Α</w:t>
      </w:r>
      <w:r w:rsidRPr="00D622C8">
        <w:rPr>
          <w:rFonts w:eastAsia="Times New Roman" w:cs="Times New Roman"/>
          <w:szCs w:val="24"/>
        </w:rPr>
        <w:t>ντιπολίτευσης</w:t>
      </w:r>
      <w:r>
        <w:rPr>
          <w:rFonts w:eastAsia="Times New Roman" w:cs="Times New Roman"/>
          <w:szCs w:val="24"/>
        </w:rPr>
        <w:t>.</w:t>
      </w:r>
    </w:p>
    <w:p w14:paraId="77C03499"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Από την άλλη, </w:t>
      </w:r>
      <w:r w:rsidRPr="00D622C8">
        <w:rPr>
          <w:rFonts w:eastAsia="Times New Roman" w:cs="Times New Roman"/>
          <w:szCs w:val="24"/>
        </w:rPr>
        <w:t>ιδίως κατά την περίοδο Γκρούεφσκι</w:t>
      </w:r>
      <w:r>
        <w:rPr>
          <w:rFonts w:eastAsia="Times New Roman" w:cs="Times New Roman"/>
          <w:szCs w:val="24"/>
        </w:rPr>
        <w:t>,</w:t>
      </w:r>
      <w:r w:rsidRPr="00D622C8">
        <w:rPr>
          <w:rFonts w:eastAsia="Times New Roman" w:cs="Times New Roman"/>
          <w:szCs w:val="24"/>
        </w:rPr>
        <w:t xml:space="preserve"> δεν καταφέρατε να </w:t>
      </w:r>
      <w:r>
        <w:rPr>
          <w:rFonts w:eastAsia="Times New Roman" w:cs="Times New Roman"/>
          <w:szCs w:val="24"/>
        </w:rPr>
        <w:t>καταλήξετε σε</w:t>
      </w:r>
      <w:r w:rsidRPr="00D622C8">
        <w:rPr>
          <w:rFonts w:eastAsia="Times New Roman" w:cs="Times New Roman"/>
          <w:szCs w:val="24"/>
        </w:rPr>
        <w:t xml:space="preserve"> συμφωνία</w:t>
      </w:r>
      <w:r>
        <w:rPr>
          <w:rFonts w:eastAsia="Times New Roman" w:cs="Times New Roman"/>
          <w:szCs w:val="24"/>
        </w:rPr>
        <w:t>,</w:t>
      </w:r>
      <w:r w:rsidRPr="00D622C8">
        <w:rPr>
          <w:rFonts w:eastAsia="Times New Roman" w:cs="Times New Roman"/>
          <w:szCs w:val="24"/>
        </w:rPr>
        <w:t xml:space="preserve"> διότι κανένα από τα αιτήματα της </w:t>
      </w:r>
      <w:r>
        <w:rPr>
          <w:rFonts w:eastAsia="Times New Roman" w:cs="Times New Roman"/>
          <w:szCs w:val="24"/>
        </w:rPr>
        <w:t>ε</w:t>
      </w:r>
      <w:r w:rsidRPr="00D622C8">
        <w:rPr>
          <w:rFonts w:eastAsia="Times New Roman" w:cs="Times New Roman"/>
          <w:szCs w:val="24"/>
        </w:rPr>
        <w:t xml:space="preserve">λληνικής πλευράς δεν γινόταν </w:t>
      </w:r>
      <w:r>
        <w:rPr>
          <w:rFonts w:eastAsia="Times New Roman" w:cs="Times New Roman"/>
          <w:szCs w:val="24"/>
        </w:rPr>
        <w:t>δεκτό</w:t>
      </w:r>
      <w:r w:rsidRPr="00D622C8">
        <w:rPr>
          <w:rFonts w:eastAsia="Times New Roman" w:cs="Times New Roman"/>
          <w:szCs w:val="24"/>
        </w:rPr>
        <w:t xml:space="preserve"> από τη μεριά των Σκοπίων</w:t>
      </w:r>
      <w:r>
        <w:rPr>
          <w:rFonts w:eastAsia="Times New Roman" w:cs="Times New Roman"/>
          <w:szCs w:val="24"/>
        </w:rPr>
        <w:t>. Κ</w:t>
      </w:r>
      <w:r w:rsidRPr="00D622C8">
        <w:rPr>
          <w:rFonts w:eastAsia="Times New Roman" w:cs="Times New Roman"/>
          <w:szCs w:val="24"/>
        </w:rPr>
        <w:t>α</w:t>
      </w:r>
      <w:r w:rsidRPr="00D622C8">
        <w:rPr>
          <w:rFonts w:eastAsia="Times New Roman" w:cs="Times New Roman"/>
          <w:szCs w:val="24"/>
        </w:rPr>
        <w:t>ι για να το πούμε και ακόμα πιο καθαρά</w:t>
      </w:r>
      <w:r>
        <w:rPr>
          <w:rFonts w:eastAsia="Times New Roman" w:cs="Times New Roman"/>
          <w:szCs w:val="24"/>
        </w:rPr>
        <w:t>, όταν υπήρχαν</w:t>
      </w:r>
      <w:r w:rsidRPr="00D622C8">
        <w:rPr>
          <w:rFonts w:eastAsia="Times New Roman" w:cs="Times New Roman"/>
          <w:szCs w:val="24"/>
        </w:rPr>
        <w:t xml:space="preserve"> και υπήρξαν ευκαιρίες στο παρελθόν για </w:t>
      </w:r>
      <w:r>
        <w:rPr>
          <w:rFonts w:eastAsia="Times New Roman" w:cs="Times New Roman"/>
          <w:szCs w:val="24"/>
        </w:rPr>
        <w:t xml:space="preserve">την </w:t>
      </w:r>
      <w:r w:rsidRPr="00D622C8">
        <w:rPr>
          <w:rFonts w:eastAsia="Times New Roman" w:cs="Times New Roman"/>
          <w:szCs w:val="24"/>
        </w:rPr>
        <w:t>επίλυση του προβλήματος</w:t>
      </w:r>
      <w:r>
        <w:rPr>
          <w:rFonts w:eastAsia="Times New Roman" w:cs="Times New Roman"/>
          <w:szCs w:val="24"/>
        </w:rPr>
        <w:t>,</w:t>
      </w:r>
      <w:r w:rsidRPr="00D622C8">
        <w:rPr>
          <w:rFonts w:eastAsia="Times New Roman" w:cs="Times New Roman"/>
          <w:szCs w:val="24"/>
        </w:rPr>
        <w:t xml:space="preserve"> δεν σταθήκατε στο ύψος των περιστάσεων </w:t>
      </w:r>
      <w:r w:rsidRPr="00D622C8">
        <w:rPr>
          <w:rFonts w:eastAsia="Times New Roman" w:cs="Times New Roman"/>
          <w:szCs w:val="24"/>
        </w:rPr>
        <w:lastRenderedPageBreak/>
        <w:t>και όταν πλ</w:t>
      </w:r>
      <w:r>
        <w:rPr>
          <w:rFonts w:eastAsia="Times New Roman" w:cs="Times New Roman"/>
          <w:szCs w:val="24"/>
        </w:rPr>
        <w:t>έον αποφασίστηκε ότι το ζήτημα π</w:t>
      </w:r>
      <w:r w:rsidRPr="00D622C8">
        <w:rPr>
          <w:rFonts w:eastAsia="Times New Roman" w:cs="Times New Roman"/>
          <w:szCs w:val="24"/>
        </w:rPr>
        <w:t>ρέπει κάποια στιγμή να τελειώσει</w:t>
      </w:r>
      <w:r>
        <w:rPr>
          <w:rFonts w:eastAsia="Times New Roman" w:cs="Times New Roman"/>
          <w:szCs w:val="24"/>
        </w:rPr>
        <w:t>,</w:t>
      </w:r>
      <w:r w:rsidRPr="00D622C8">
        <w:rPr>
          <w:rFonts w:eastAsia="Times New Roman" w:cs="Times New Roman"/>
          <w:szCs w:val="24"/>
        </w:rPr>
        <w:t xml:space="preserve"> δεν υπήρχε πια πρόσ</w:t>
      </w:r>
      <w:r w:rsidRPr="00D622C8">
        <w:rPr>
          <w:rFonts w:eastAsia="Times New Roman" w:cs="Times New Roman"/>
          <w:szCs w:val="24"/>
        </w:rPr>
        <w:t>φορο έδαφος από την άλλη πλευρά</w:t>
      </w:r>
      <w:r>
        <w:rPr>
          <w:rFonts w:eastAsia="Times New Roman" w:cs="Times New Roman"/>
          <w:szCs w:val="24"/>
        </w:rPr>
        <w:t xml:space="preserve">. </w:t>
      </w:r>
    </w:p>
    <w:p w14:paraId="77C0349A"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Αυτά τα λάθη </w:t>
      </w:r>
      <w:r w:rsidRPr="00D622C8">
        <w:rPr>
          <w:rFonts w:eastAsia="Times New Roman" w:cs="Times New Roman"/>
          <w:szCs w:val="24"/>
        </w:rPr>
        <w:t>είναι ασυγχώρητα σε επίπεδο στρατηγικής και μας έχουν κοστίσει ήδη πολύ ακριβά</w:t>
      </w:r>
      <w:r>
        <w:rPr>
          <w:rFonts w:eastAsia="Times New Roman" w:cs="Times New Roman"/>
          <w:szCs w:val="24"/>
        </w:rPr>
        <w:t>. Η Διεθνής Κ</w:t>
      </w:r>
      <w:r w:rsidRPr="00D622C8">
        <w:rPr>
          <w:rFonts w:eastAsia="Times New Roman" w:cs="Times New Roman"/>
          <w:szCs w:val="24"/>
        </w:rPr>
        <w:t xml:space="preserve">οινότητα </w:t>
      </w:r>
      <w:r>
        <w:rPr>
          <w:rFonts w:eastAsia="Times New Roman" w:cs="Times New Roman"/>
          <w:szCs w:val="24"/>
        </w:rPr>
        <w:t>ή</w:t>
      </w:r>
      <w:r w:rsidRPr="00D622C8">
        <w:rPr>
          <w:rFonts w:eastAsia="Times New Roman" w:cs="Times New Roman"/>
          <w:szCs w:val="24"/>
        </w:rPr>
        <w:t xml:space="preserve"> τουλάχιστον το μεγαλύτερο μέρος της έχει παρακάμψει τις ελληνικές αντιρρήσεις και έχει αναγνωρίσει τη γείτο</w:t>
      </w:r>
      <w:r w:rsidRPr="00D622C8">
        <w:rPr>
          <w:rFonts w:eastAsia="Times New Roman" w:cs="Times New Roman"/>
          <w:szCs w:val="24"/>
        </w:rPr>
        <w:t xml:space="preserve">να με το όνομα </w:t>
      </w:r>
      <w:r>
        <w:rPr>
          <w:rFonts w:eastAsia="Times New Roman" w:cs="Times New Roman"/>
          <w:szCs w:val="24"/>
        </w:rPr>
        <w:t>«</w:t>
      </w:r>
      <w:r w:rsidRPr="00D622C8">
        <w:rPr>
          <w:rFonts w:eastAsia="Times New Roman" w:cs="Times New Roman"/>
          <w:szCs w:val="24"/>
        </w:rPr>
        <w:t>Δημοκρατία της Μα</w:t>
      </w:r>
      <w:r>
        <w:rPr>
          <w:rFonts w:eastAsia="Times New Roman" w:cs="Times New Roman"/>
          <w:szCs w:val="24"/>
        </w:rPr>
        <w:t>κεδονίας». Κα</w:t>
      </w:r>
      <w:r w:rsidRPr="00D622C8">
        <w:rPr>
          <w:rFonts w:eastAsia="Times New Roman" w:cs="Times New Roman"/>
          <w:szCs w:val="24"/>
        </w:rPr>
        <w:t>ι τι κάναμε μέχρι πρόσφατα</w:t>
      </w:r>
      <w:r>
        <w:rPr>
          <w:rFonts w:eastAsia="Times New Roman" w:cs="Times New Roman"/>
          <w:szCs w:val="24"/>
        </w:rPr>
        <w:t>;</w:t>
      </w:r>
      <w:r w:rsidRPr="00D622C8">
        <w:rPr>
          <w:rFonts w:eastAsia="Times New Roman" w:cs="Times New Roman"/>
          <w:szCs w:val="24"/>
        </w:rPr>
        <w:t xml:space="preserve"> Ποια ήταν η απάντησή μας ως χώρα</w:t>
      </w:r>
      <w:r>
        <w:rPr>
          <w:rFonts w:eastAsia="Times New Roman" w:cs="Times New Roman"/>
          <w:szCs w:val="24"/>
        </w:rPr>
        <w:t>;</w:t>
      </w:r>
      <w:r w:rsidRPr="00D622C8">
        <w:rPr>
          <w:rFonts w:eastAsia="Times New Roman" w:cs="Times New Roman"/>
          <w:szCs w:val="24"/>
        </w:rPr>
        <w:t xml:space="preserve"> </w:t>
      </w:r>
      <w:r>
        <w:rPr>
          <w:rFonts w:eastAsia="Times New Roman" w:cs="Times New Roman"/>
          <w:szCs w:val="24"/>
        </w:rPr>
        <w:t>Κ</w:t>
      </w:r>
      <w:r w:rsidRPr="00D622C8">
        <w:rPr>
          <w:rFonts w:eastAsia="Times New Roman" w:cs="Times New Roman"/>
          <w:szCs w:val="24"/>
        </w:rPr>
        <w:t>λεί</w:t>
      </w:r>
      <w:r>
        <w:rPr>
          <w:rFonts w:eastAsia="Times New Roman" w:cs="Times New Roman"/>
          <w:szCs w:val="24"/>
        </w:rPr>
        <w:t>ναμε τα μάτια και προσποιούμασταν</w:t>
      </w:r>
      <w:r w:rsidRPr="00D622C8">
        <w:rPr>
          <w:rFonts w:eastAsia="Times New Roman" w:cs="Times New Roman"/>
          <w:szCs w:val="24"/>
        </w:rPr>
        <w:t xml:space="preserve"> ότι οι γείτονες απλά δεν υπάρχουν</w:t>
      </w:r>
      <w:r>
        <w:rPr>
          <w:rFonts w:eastAsia="Times New Roman" w:cs="Times New Roman"/>
          <w:szCs w:val="24"/>
        </w:rPr>
        <w:t>,</w:t>
      </w:r>
      <w:r w:rsidRPr="00D622C8">
        <w:rPr>
          <w:rFonts w:eastAsia="Times New Roman" w:cs="Times New Roman"/>
          <w:szCs w:val="24"/>
        </w:rPr>
        <w:t xml:space="preserve"> ότι τίποτ</w:t>
      </w:r>
      <w:r>
        <w:rPr>
          <w:rFonts w:eastAsia="Times New Roman" w:cs="Times New Roman"/>
          <w:szCs w:val="24"/>
        </w:rPr>
        <w:t>ε</w:t>
      </w:r>
      <w:r w:rsidRPr="00D622C8">
        <w:rPr>
          <w:rFonts w:eastAsia="Times New Roman" w:cs="Times New Roman"/>
          <w:szCs w:val="24"/>
        </w:rPr>
        <w:t xml:space="preserve"> από όλα αυτά δεν έχει γίνει</w:t>
      </w:r>
      <w:r>
        <w:rPr>
          <w:rFonts w:eastAsia="Times New Roman" w:cs="Times New Roman"/>
          <w:szCs w:val="24"/>
        </w:rPr>
        <w:t>. Σ</w:t>
      </w:r>
      <w:r w:rsidRPr="00D622C8">
        <w:rPr>
          <w:rFonts w:eastAsia="Times New Roman" w:cs="Times New Roman"/>
          <w:szCs w:val="24"/>
        </w:rPr>
        <w:t>υνεισφέρ</w:t>
      </w:r>
      <w:r>
        <w:rPr>
          <w:rFonts w:eastAsia="Times New Roman" w:cs="Times New Roman"/>
          <w:szCs w:val="24"/>
        </w:rPr>
        <w:t xml:space="preserve">αμε </w:t>
      </w:r>
      <w:r w:rsidRPr="00D622C8">
        <w:rPr>
          <w:rFonts w:eastAsia="Times New Roman" w:cs="Times New Roman"/>
          <w:szCs w:val="24"/>
        </w:rPr>
        <w:t xml:space="preserve">με τον τρόπο μας στην </w:t>
      </w:r>
      <w:r w:rsidRPr="00D622C8">
        <w:rPr>
          <w:rFonts w:eastAsia="Times New Roman" w:cs="Times New Roman"/>
          <w:szCs w:val="24"/>
        </w:rPr>
        <w:t xml:space="preserve">ανάπτυξη του εθνικισμού στη γειτονιά </w:t>
      </w:r>
      <w:r>
        <w:rPr>
          <w:rFonts w:eastAsia="Times New Roman" w:cs="Times New Roman"/>
          <w:szCs w:val="24"/>
        </w:rPr>
        <w:t>μας,</w:t>
      </w:r>
      <w:r w:rsidRPr="00D622C8">
        <w:rPr>
          <w:rFonts w:eastAsia="Times New Roman" w:cs="Times New Roman"/>
          <w:szCs w:val="24"/>
        </w:rPr>
        <w:t xml:space="preserve"> παίζοντας καθοριστικό ρόλο στην απομόνωση των βορείων γειτόνων </w:t>
      </w:r>
      <w:r>
        <w:rPr>
          <w:rFonts w:eastAsia="Times New Roman" w:cs="Times New Roman"/>
          <w:szCs w:val="24"/>
        </w:rPr>
        <w:t>μας.</w:t>
      </w:r>
    </w:p>
    <w:p w14:paraId="77C0349B"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Αναρωτιούνται πολλοί ποιο</w:t>
      </w:r>
      <w:r w:rsidRPr="00D622C8">
        <w:rPr>
          <w:rFonts w:eastAsia="Times New Roman" w:cs="Times New Roman"/>
          <w:szCs w:val="24"/>
        </w:rPr>
        <w:t xml:space="preserve"> είναι τελικά το κέρδος από αυτή</w:t>
      </w:r>
      <w:r>
        <w:rPr>
          <w:rFonts w:eastAsia="Times New Roman" w:cs="Times New Roman"/>
          <w:szCs w:val="24"/>
        </w:rPr>
        <w:t>ν</w:t>
      </w:r>
      <w:r w:rsidRPr="00D622C8">
        <w:rPr>
          <w:rFonts w:eastAsia="Times New Roman" w:cs="Times New Roman"/>
          <w:szCs w:val="24"/>
        </w:rPr>
        <w:t xml:space="preserve"> τη συμφωνία</w:t>
      </w:r>
      <w:r>
        <w:rPr>
          <w:rFonts w:eastAsia="Times New Roman" w:cs="Times New Roman"/>
          <w:szCs w:val="24"/>
        </w:rPr>
        <w:t xml:space="preserve">. Ο γεωγραφικός προσδιορισμός </w:t>
      </w:r>
      <w:r w:rsidRPr="004D3193">
        <w:rPr>
          <w:rFonts w:eastAsia="Times New Roman" w:cs="Times New Roman"/>
          <w:szCs w:val="24"/>
        </w:rPr>
        <w:t xml:space="preserve">erga omnes </w:t>
      </w:r>
      <w:r w:rsidRPr="00D622C8">
        <w:rPr>
          <w:rFonts w:eastAsia="Times New Roman" w:cs="Times New Roman"/>
          <w:szCs w:val="24"/>
        </w:rPr>
        <w:t>είναι ένα από τα κέρδη και αυτό για</w:t>
      </w:r>
      <w:r w:rsidRPr="00D622C8">
        <w:rPr>
          <w:rFonts w:eastAsia="Times New Roman" w:cs="Times New Roman"/>
          <w:szCs w:val="24"/>
        </w:rPr>
        <w:t xml:space="preserve">τί </w:t>
      </w:r>
      <w:r>
        <w:rPr>
          <w:rFonts w:eastAsia="Times New Roman" w:cs="Times New Roman"/>
          <w:szCs w:val="24"/>
        </w:rPr>
        <w:t xml:space="preserve">η γείτονα είχε </w:t>
      </w:r>
      <w:r w:rsidRPr="00D622C8">
        <w:rPr>
          <w:rFonts w:eastAsia="Times New Roman" w:cs="Times New Roman"/>
          <w:szCs w:val="24"/>
        </w:rPr>
        <w:t xml:space="preserve">κατορθώσει de facto να μονοπωλεί τον όρο </w:t>
      </w:r>
      <w:r>
        <w:rPr>
          <w:rFonts w:eastAsia="Times New Roman" w:cs="Times New Roman"/>
          <w:szCs w:val="24"/>
        </w:rPr>
        <w:t>«</w:t>
      </w:r>
      <w:r w:rsidRPr="00D622C8">
        <w:rPr>
          <w:rFonts w:eastAsia="Times New Roman" w:cs="Times New Roman"/>
          <w:szCs w:val="24"/>
        </w:rPr>
        <w:t>Μακεδονία</w:t>
      </w:r>
      <w:r>
        <w:rPr>
          <w:rFonts w:eastAsia="Times New Roman" w:cs="Times New Roman"/>
          <w:szCs w:val="24"/>
        </w:rPr>
        <w:t>». Π</w:t>
      </w:r>
      <w:r w:rsidRPr="00D622C8">
        <w:rPr>
          <w:rFonts w:eastAsia="Times New Roman" w:cs="Times New Roman"/>
          <w:szCs w:val="24"/>
        </w:rPr>
        <w:t>ροστ</w:t>
      </w:r>
      <w:r>
        <w:rPr>
          <w:rFonts w:eastAsia="Times New Roman" w:cs="Times New Roman"/>
          <w:szCs w:val="24"/>
        </w:rPr>
        <w:t>ατεύουμε την ε</w:t>
      </w:r>
      <w:r w:rsidRPr="00D622C8">
        <w:rPr>
          <w:rFonts w:eastAsia="Times New Roman" w:cs="Times New Roman"/>
          <w:szCs w:val="24"/>
        </w:rPr>
        <w:t xml:space="preserve">λληνική κληρονομιά και τα σύμβολά μας </w:t>
      </w:r>
      <w:r>
        <w:rPr>
          <w:rFonts w:eastAsia="Times New Roman" w:cs="Times New Roman"/>
          <w:szCs w:val="24"/>
        </w:rPr>
        <w:t>με τρόπο μ</w:t>
      </w:r>
      <w:r w:rsidRPr="00D622C8">
        <w:rPr>
          <w:rFonts w:eastAsia="Times New Roman" w:cs="Times New Roman"/>
          <w:szCs w:val="24"/>
        </w:rPr>
        <w:t xml:space="preserve">άλιστα </w:t>
      </w:r>
      <w:r w:rsidRPr="00D622C8">
        <w:rPr>
          <w:rFonts w:eastAsia="Times New Roman" w:cs="Times New Roman"/>
          <w:szCs w:val="24"/>
        </w:rPr>
        <w:lastRenderedPageBreak/>
        <w:t>δεσμευτικό</w:t>
      </w:r>
      <w:r>
        <w:rPr>
          <w:rFonts w:eastAsia="Times New Roman" w:cs="Times New Roman"/>
          <w:szCs w:val="24"/>
        </w:rPr>
        <w:t>. Τ</w:t>
      </w:r>
      <w:r w:rsidRPr="00D622C8">
        <w:rPr>
          <w:rFonts w:eastAsia="Times New Roman" w:cs="Times New Roman"/>
          <w:szCs w:val="24"/>
        </w:rPr>
        <w:t xml:space="preserve">ελειώνουμε με οποιαδήποτε μορφή </w:t>
      </w:r>
      <w:r>
        <w:rPr>
          <w:rFonts w:eastAsia="Times New Roman" w:cs="Times New Roman"/>
          <w:szCs w:val="24"/>
        </w:rPr>
        <w:t>αλυτρωτισμού,</w:t>
      </w:r>
      <w:r w:rsidRPr="00D622C8">
        <w:rPr>
          <w:rFonts w:eastAsia="Times New Roman" w:cs="Times New Roman"/>
          <w:szCs w:val="24"/>
        </w:rPr>
        <w:t xml:space="preserve"> με πιθανά θέματα μειονοτήτων και αλλαγή συνόρων</w:t>
      </w:r>
      <w:r>
        <w:rPr>
          <w:rFonts w:eastAsia="Times New Roman" w:cs="Times New Roman"/>
          <w:szCs w:val="24"/>
        </w:rPr>
        <w:t xml:space="preserve">. </w:t>
      </w:r>
    </w:p>
    <w:p w14:paraId="77C0349C"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Τα θετικά της </w:t>
      </w:r>
      <w:r>
        <w:rPr>
          <w:rFonts w:eastAsia="Times New Roman" w:cs="Times New Roman"/>
          <w:szCs w:val="24"/>
        </w:rPr>
        <w:t>συμφωνίας</w:t>
      </w:r>
      <w:r>
        <w:rPr>
          <w:rFonts w:eastAsia="Times New Roman" w:cs="Times New Roman"/>
          <w:szCs w:val="24"/>
        </w:rPr>
        <w:t xml:space="preserve"> </w:t>
      </w:r>
      <w:r w:rsidRPr="00D622C8">
        <w:rPr>
          <w:rFonts w:eastAsia="Times New Roman" w:cs="Times New Roman"/>
          <w:szCs w:val="24"/>
        </w:rPr>
        <w:t xml:space="preserve">δεν περιορίζονται </w:t>
      </w:r>
      <w:r>
        <w:rPr>
          <w:rFonts w:eastAsia="Times New Roman" w:cs="Times New Roman"/>
          <w:szCs w:val="24"/>
        </w:rPr>
        <w:t>όμως</w:t>
      </w:r>
      <w:r w:rsidRPr="00D622C8">
        <w:rPr>
          <w:rFonts w:eastAsia="Times New Roman" w:cs="Times New Roman"/>
          <w:szCs w:val="24"/>
        </w:rPr>
        <w:t xml:space="preserve"> μόνο στα παραπάνω</w:t>
      </w:r>
      <w:r>
        <w:rPr>
          <w:rFonts w:eastAsia="Times New Roman" w:cs="Times New Roman"/>
          <w:szCs w:val="24"/>
        </w:rPr>
        <w:t>, που ήταν β</w:t>
      </w:r>
      <w:r w:rsidRPr="00D622C8">
        <w:rPr>
          <w:rFonts w:eastAsia="Times New Roman" w:cs="Times New Roman"/>
          <w:szCs w:val="24"/>
        </w:rPr>
        <w:t>έβαια και τα ζωτικής σημασίας θέματα που έθετε η Ελλάδα</w:t>
      </w:r>
      <w:r>
        <w:rPr>
          <w:rFonts w:eastAsia="Times New Roman" w:cs="Times New Roman"/>
          <w:szCs w:val="24"/>
        </w:rPr>
        <w:t>. Το είπα και σε προηγούμενη τοποθέτησή</w:t>
      </w:r>
      <w:r w:rsidRPr="00D622C8">
        <w:rPr>
          <w:rFonts w:eastAsia="Times New Roman" w:cs="Times New Roman"/>
          <w:szCs w:val="24"/>
        </w:rPr>
        <w:t xml:space="preserve"> μου</w:t>
      </w:r>
      <w:r>
        <w:rPr>
          <w:rFonts w:eastAsia="Times New Roman" w:cs="Times New Roman"/>
          <w:szCs w:val="24"/>
        </w:rPr>
        <w:t>,</w:t>
      </w:r>
      <w:r w:rsidRPr="00D622C8">
        <w:rPr>
          <w:rFonts w:eastAsia="Times New Roman" w:cs="Times New Roman"/>
          <w:szCs w:val="24"/>
        </w:rPr>
        <w:t xml:space="preserve"> θα το πω και σήμερα</w:t>
      </w:r>
      <w:r>
        <w:rPr>
          <w:rFonts w:eastAsia="Times New Roman" w:cs="Times New Roman"/>
          <w:szCs w:val="24"/>
        </w:rPr>
        <w:t>. Η ψήφιση της Συμφωνίας τ</w:t>
      </w:r>
      <w:r w:rsidRPr="00D622C8">
        <w:rPr>
          <w:rFonts w:eastAsia="Times New Roman" w:cs="Times New Roman"/>
          <w:szCs w:val="24"/>
        </w:rPr>
        <w:t>ων Πρεσπών σηματοδοτεί την αλλαγή ε</w:t>
      </w:r>
      <w:r w:rsidRPr="00D622C8">
        <w:rPr>
          <w:rFonts w:eastAsia="Times New Roman" w:cs="Times New Roman"/>
          <w:szCs w:val="24"/>
        </w:rPr>
        <w:t>ποχής στις σχ</w:t>
      </w:r>
      <w:r>
        <w:rPr>
          <w:rFonts w:eastAsia="Times New Roman" w:cs="Times New Roman"/>
          <w:szCs w:val="24"/>
        </w:rPr>
        <w:t>έσεις με τον βόρειο γείτονά μας. Ο</w:t>
      </w:r>
      <w:r w:rsidRPr="00D622C8">
        <w:rPr>
          <w:rFonts w:eastAsia="Times New Roman" w:cs="Times New Roman"/>
          <w:szCs w:val="24"/>
        </w:rPr>
        <w:t>ικοδομούμε σχέσεις καλής γειτονίας</w:t>
      </w:r>
      <w:r>
        <w:rPr>
          <w:rFonts w:eastAsia="Times New Roman" w:cs="Times New Roman"/>
          <w:szCs w:val="24"/>
        </w:rPr>
        <w:t>,</w:t>
      </w:r>
      <w:r w:rsidRPr="00D622C8">
        <w:rPr>
          <w:rFonts w:eastAsia="Times New Roman" w:cs="Times New Roman"/>
          <w:szCs w:val="24"/>
        </w:rPr>
        <w:t xml:space="preserve"> που είναι απαραίτητες για την ευημερία και την ανάπτυξη στη χώρα </w:t>
      </w:r>
      <w:r>
        <w:rPr>
          <w:rFonts w:eastAsia="Times New Roman" w:cs="Times New Roman"/>
          <w:szCs w:val="24"/>
        </w:rPr>
        <w:t>μας</w:t>
      </w:r>
      <w:r w:rsidRPr="00D622C8">
        <w:rPr>
          <w:rFonts w:eastAsia="Times New Roman" w:cs="Times New Roman"/>
          <w:szCs w:val="24"/>
        </w:rPr>
        <w:t xml:space="preserve"> αλλ</w:t>
      </w:r>
      <w:r>
        <w:rPr>
          <w:rFonts w:eastAsia="Times New Roman" w:cs="Times New Roman"/>
          <w:szCs w:val="24"/>
        </w:rPr>
        <w:t>ά και στην ευρύτερη περιοχή. Μας</w:t>
      </w:r>
      <w:r w:rsidRPr="00D622C8">
        <w:rPr>
          <w:rFonts w:eastAsia="Times New Roman" w:cs="Times New Roman"/>
          <w:szCs w:val="24"/>
        </w:rPr>
        <w:t xml:space="preserve"> κάνει αυτό ιμπεριαλιστές</w:t>
      </w:r>
      <w:r>
        <w:rPr>
          <w:rFonts w:eastAsia="Times New Roman" w:cs="Times New Roman"/>
          <w:szCs w:val="24"/>
        </w:rPr>
        <w:t>; Όχι. Εμείς ως Κ</w:t>
      </w:r>
      <w:r w:rsidRPr="00D622C8">
        <w:rPr>
          <w:rFonts w:eastAsia="Times New Roman" w:cs="Times New Roman"/>
          <w:szCs w:val="24"/>
        </w:rPr>
        <w:t>υβέρνηση επιλέγουμε να λειτ</w:t>
      </w:r>
      <w:r w:rsidRPr="00D622C8">
        <w:rPr>
          <w:rFonts w:eastAsia="Times New Roman" w:cs="Times New Roman"/>
          <w:szCs w:val="24"/>
        </w:rPr>
        <w:t>ουργούμε με βάση το τρίπτυχο</w:t>
      </w:r>
      <w:r>
        <w:rPr>
          <w:rFonts w:eastAsia="Times New Roman" w:cs="Times New Roman"/>
          <w:szCs w:val="24"/>
        </w:rPr>
        <w:t>: ε</w:t>
      </w:r>
      <w:r w:rsidRPr="00D622C8">
        <w:rPr>
          <w:rFonts w:eastAsia="Times New Roman" w:cs="Times New Roman"/>
          <w:szCs w:val="24"/>
        </w:rPr>
        <w:t>ιρήνη</w:t>
      </w:r>
      <w:r>
        <w:rPr>
          <w:rFonts w:eastAsia="Times New Roman" w:cs="Times New Roman"/>
          <w:szCs w:val="24"/>
        </w:rPr>
        <w:t>-</w:t>
      </w:r>
      <w:r w:rsidRPr="00D622C8">
        <w:rPr>
          <w:rFonts w:eastAsia="Times New Roman" w:cs="Times New Roman"/>
          <w:szCs w:val="24"/>
        </w:rPr>
        <w:t>ευημερία</w:t>
      </w:r>
      <w:r>
        <w:rPr>
          <w:rFonts w:eastAsia="Times New Roman" w:cs="Times New Roman"/>
          <w:szCs w:val="24"/>
        </w:rPr>
        <w:t>-</w:t>
      </w:r>
      <w:r w:rsidRPr="00D622C8">
        <w:rPr>
          <w:rFonts w:eastAsia="Times New Roman" w:cs="Times New Roman"/>
          <w:szCs w:val="24"/>
        </w:rPr>
        <w:t>συνεργασία στα Βαλκάνια</w:t>
      </w:r>
      <w:r>
        <w:rPr>
          <w:rFonts w:eastAsia="Times New Roman" w:cs="Times New Roman"/>
          <w:szCs w:val="24"/>
        </w:rPr>
        <w:t>. Ε</w:t>
      </w:r>
      <w:r w:rsidRPr="00D622C8">
        <w:rPr>
          <w:rFonts w:eastAsia="Times New Roman" w:cs="Times New Roman"/>
          <w:szCs w:val="24"/>
        </w:rPr>
        <w:t>πενδύουμε στη σταθερότητα</w:t>
      </w:r>
      <w:r>
        <w:rPr>
          <w:rFonts w:eastAsia="Times New Roman" w:cs="Times New Roman"/>
          <w:szCs w:val="24"/>
        </w:rPr>
        <w:t>,</w:t>
      </w:r>
      <w:r w:rsidRPr="00D622C8">
        <w:rPr>
          <w:rFonts w:eastAsia="Times New Roman" w:cs="Times New Roman"/>
          <w:szCs w:val="24"/>
        </w:rPr>
        <w:t xml:space="preserve"> στη δημιουργία κλίματος </w:t>
      </w:r>
      <w:r>
        <w:rPr>
          <w:rFonts w:eastAsia="Times New Roman" w:cs="Times New Roman"/>
          <w:szCs w:val="24"/>
        </w:rPr>
        <w:t>συναινέσεων</w:t>
      </w:r>
      <w:r w:rsidRPr="00D622C8">
        <w:rPr>
          <w:rFonts w:eastAsia="Times New Roman" w:cs="Times New Roman"/>
          <w:szCs w:val="24"/>
        </w:rPr>
        <w:t xml:space="preserve"> και εμπιστοσύνης</w:t>
      </w:r>
      <w:r>
        <w:rPr>
          <w:rFonts w:eastAsia="Times New Roman" w:cs="Times New Roman"/>
          <w:szCs w:val="24"/>
        </w:rPr>
        <w:t>. Ε</w:t>
      </w:r>
      <w:r w:rsidRPr="00D622C8">
        <w:rPr>
          <w:rFonts w:eastAsia="Times New Roman" w:cs="Times New Roman"/>
          <w:szCs w:val="24"/>
        </w:rPr>
        <w:t>πιλέγουμε να κλείσουμε τις πληγές του παρελθόντος και κοιτάμε με αυτοπεποίθηση και σιγουριά στο μέλλον</w:t>
      </w:r>
      <w:r>
        <w:rPr>
          <w:rFonts w:eastAsia="Times New Roman" w:cs="Times New Roman"/>
          <w:szCs w:val="24"/>
        </w:rPr>
        <w:t>. Δώσαμε μια μεγάλη</w:t>
      </w:r>
      <w:r w:rsidRPr="00D622C8">
        <w:rPr>
          <w:rFonts w:eastAsia="Times New Roman" w:cs="Times New Roman"/>
          <w:szCs w:val="24"/>
        </w:rPr>
        <w:t xml:space="preserve"> μάχη όλα αυτά τα τέσσερα χρόνια για να απεγκλωβ</w:t>
      </w:r>
      <w:r>
        <w:rPr>
          <w:rFonts w:eastAsia="Times New Roman" w:cs="Times New Roman"/>
          <w:szCs w:val="24"/>
        </w:rPr>
        <w:t>ίσου</w:t>
      </w:r>
      <w:r w:rsidRPr="00D622C8">
        <w:rPr>
          <w:rFonts w:eastAsia="Times New Roman" w:cs="Times New Roman"/>
          <w:szCs w:val="24"/>
        </w:rPr>
        <w:t>με τη χώρα από τη δίνη της ύφεσης</w:t>
      </w:r>
      <w:r>
        <w:rPr>
          <w:rFonts w:eastAsia="Times New Roman" w:cs="Times New Roman"/>
          <w:szCs w:val="24"/>
        </w:rPr>
        <w:t>,</w:t>
      </w:r>
      <w:r w:rsidRPr="00D622C8">
        <w:rPr>
          <w:rFonts w:eastAsia="Times New Roman" w:cs="Times New Roman"/>
          <w:szCs w:val="24"/>
        </w:rPr>
        <w:t xml:space="preserve"> να διατηρήσουμε την κοινωνική συνοχή και να βγούμε από τα μνημόνια με την κοινωνία όρθια</w:t>
      </w:r>
      <w:r>
        <w:rPr>
          <w:rFonts w:eastAsia="Times New Roman" w:cs="Times New Roman"/>
          <w:szCs w:val="24"/>
        </w:rPr>
        <w:t>.</w:t>
      </w:r>
    </w:p>
    <w:p w14:paraId="77C0349D"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Μ</w:t>
      </w:r>
      <w:r w:rsidRPr="00D622C8">
        <w:rPr>
          <w:rFonts w:eastAsia="Times New Roman" w:cs="Times New Roman"/>
          <w:szCs w:val="24"/>
        </w:rPr>
        <w:t>ε τη</w:t>
      </w:r>
      <w:r>
        <w:rPr>
          <w:rFonts w:eastAsia="Times New Roman" w:cs="Times New Roman"/>
          <w:szCs w:val="24"/>
        </w:rPr>
        <w:t xml:space="preserve"> Συμφωνία των Πρεσπών,</w:t>
      </w:r>
      <w:r w:rsidRPr="00D622C8">
        <w:rPr>
          <w:rFonts w:eastAsia="Times New Roman" w:cs="Times New Roman"/>
          <w:szCs w:val="24"/>
        </w:rPr>
        <w:t xml:space="preserve"> με αυτή</w:t>
      </w:r>
      <w:r>
        <w:rPr>
          <w:rFonts w:eastAsia="Times New Roman" w:cs="Times New Roman"/>
          <w:szCs w:val="24"/>
        </w:rPr>
        <w:t>ν</w:t>
      </w:r>
      <w:r w:rsidRPr="00D622C8">
        <w:rPr>
          <w:rFonts w:eastAsia="Times New Roman" w:cs="Times New Roman"/>
          <w:szCs w:val="24"/>
        </w:rPr>
        <w:t xml:space="preserve"> την επιτυχία στο </w:t>
      </w:r>
      <w:r>
        <w:rPr>
          <w:rFonts w:eastAsia="Times New Roman" w:cs="Times New Roman"/>
          <w:szCs w:val="24"/>
        </w:rPr>
        <w:t>π</w:t>
      </w:r>
      <w:r w:rsidRPr="00D622C8">
        <w:rPr>
          <w:rFonts w:eastAsia="Times New Roman" w:cs="Times New Roman"/>
          <w:szCs w:val="24"/>
        </w:rPr>
        <w:t xml:space="preserve">εδίο </w:t>
      </w:r>
      <w:r w:rsidRPr="00D622C8">
        <w:rPr>
          <w:rFonts w:eastAsia="Times New Roman" w:cs="Times New Roman"/>
          <w:szCs w:val="24"/>
        </w:rPr>
        <w:t>της εξωτερικής πολιτικής</w:t>
      </w:r>
      <w:r>
        <w:rPr>
          <w:rFonts w:eastAsia="Times New Roman" w:cs="Times New Roman"/>
          <w:szCs w:val="24"/>
        </w:rPr>
        <w:t>,</w:t>
      </w:r>
      <w:r w:rsidRPr="00D622C8">
        <w:rPr>
          <w:rFonts w:eastAsia="Times New Roman" w:cs="Times New Roman"/>
          <w:szCs w:val="24"/>
        </w:rPr>
        <w:t xml:space="preserve"> αποκαθιστούμε το κύρος της χώρας μας διεθνώς</w:t>
      </w:r>
      <w:r>
        <w:rPr>
          <w:rFonts w:eastAsia="Times New Roman" w:cs="Times New Roman"/>
          <w:szCs w:val="24"/>
        </w:rPr>
        <w:t>. Δ</w:t>
      </w:r>
      <w:r w:rsidRPr="00D622C8">
        <w:rPr>
          <w:rFonts w:eastAsia="Times New Roman" w:cs="Times New Roman"/>
          <w:szCs w:val="24"/>
        </w:rPr>
        <w:t xml:space="preserve">ημιουργούμε τις προϋποθέσεις για μία Ελλάδα που δεν θα μείνει ουραγός </w:t>
      </w:r>
      <w:r>
        <w:rPr>
          <w:rFonts w:eastAsia="Times New Roman" w:cs="Times New Roman"/>
          <w:szCs w:val="24"/>
        </w:rPr>
        <w:t>σ</w:t>
      </w:r>
      <w:r w:rsidRPr="00D622C8">
        <w:rPr>
          <w:rFonts w:eastAsia="Times New Roman" w:cs="Times New Roman"/>
          <w:szCs w:val="24"/>
        </w:rPr>
        <w:t>το σύγχρονο περιβάλλον</w:t>
      </w:r>
      <w:r>
        <w:rPr>
          <w:rFonts w:eastAsia="Times New Roman" w:cs="Times New Roman"/>
          <w:szCs w:val="24"/>
        </w:rPr>
        <w:t>, γ</w:t>
      </w:r>
      <w:r w:rsidRPr="00D622C8">
        <w:rPr>
          <w:rFonts w:eastAsia="Times New Roman" w:cs="Times New Roman"/>
          <w:szCs w:val="24"/>
        </w:rPr>
        <w:t>ια μία Ελλάδα που θα είναι σε θέση να χρησιμοποιήσει τα συγκριτικά της πλεονεκτήματα</w:t>
      </w:r>
      <w:r>
        <w:rPr>
          <w:rFonts w:eastAsia="Times New Roman" w:cs="Times New Roman"/>
          <w:szCs w:val="24"/>
        </w:rPr>
        <w:t>,</w:t>
      </w:r>
      <w:r w:rsidRPr="00D622C8">
        <w:rPr>
          <w:rFonts w:eastAsia="Times New Roman" w:cs="Times New Roman"/>
          <w:szCs w:val="24"/>
        </w:rPr>
        <w:t xml:space="preserve"> ό</w:t>
      </w:r>
      <w:r w:rsidRPr="00D622C8">
        <w:rPr>
          <w:rFonts w:eastAsia="Times New Roman" w:cs="Times New Roman"/>
          <w:szCs w:val="24"/>
        </w:rPr>
        <w:t xml:space="preserve">πως είναι και </w:t>
      </w:r>
      <w:r>
        <w:rPr>
          <w:rFonts w:eastAsia="Times New Roman" w:cs="Times New Roman"/>
          <w:szCs w:val="24"/>
        </w:rPr>
        <w:t xml:space="preserve">η </w:t>
      </w:r>
      <w:r w:rsidRPr="00D622C8">
        <w:rPr>
          <w:rFonts w:eastAsia="Times New Roman" w:cs="Times New Roman"/>
          <w:szCs w:val="24"/>
        </w:rPr>
        <w:t>γεωγραφική της θέση</w:t>
      </w:r>
      <w:r>
        <w:rPr>
          <w:rFonts w:eastAsia="Times New Roman" w:cs="Times New Roman"/>
          <w:szCs w:val="24"/>
        </w:rPr>
        <w:t>, γ</w:t>
      </w:r>
      <w:r w:rsidRPr="00D622C8">
        <w:rPr>
          <w:rFonts w:eastAsia="Times New Roman" w:cs="Times New Roman"/>
          <w:szCs w:val="24"/>
        </w:rPr>
        <w:t>ια μία Ελλάδα που θα λειτουργεί ως η καρδιά των Βαλκανίων</w:t>
      </w:r>
      <w:r>
        <w:rPr>
          <w:rFonts w:eastAsia="Times New Roman" w:cs="Times New Roman"/>
          <w:szCs w:val="24"/>
        </w:rPr>
        <w:t>,</w:t>
      </w:r>
      <w:r w:rsidRPr="00D622C8">
        <w:rPr>
          <w:rFonts w:eastAsia="Times New Roman" w:cs="Times New Roman"/>
          <w:szCs w:val="24"/>
        </w:rPr>
        <w:t xml:space="preserve"> ως λύση και όχι ως μέρος των προβλημάτων</w:t>
      </w:r>
      <w:r>
        <w:rPr>
          <w:rFonts w:eastAsia="Times New Roman" w:cs="Times New Roman"/>
          <w:szCs w:val="24"/>
        </w:rPr>
        <w:t xml:space="preserve">. </w:t>
      </w:r>
    </w:p>
    <w:p w14:paraId="77C0349E" w14:textId="77777777" w:rsidR="006113A9" w:rsidRDefault="006B6FC4">
      <w:pPr>
        <w:spacing w:line="600" w:lineRule="auto"/>
        <w:ind w:firstLine="720"/>
        <w:contextualSpacing/>
        <w:jc w:val="both"/>
        <w:rPr>
          <w:rFonts w:eastAsia="Times New Roman"/>
          <w:szCs w:val="24"/>
        </w:rPr>
      </w:pPr>
      <w:r w:rsidRPr="00117AEC">
        <w:rPr>
          <w:rFonts w:eastAsia="Times New Roman"/>
          <w:szCs w:val="24"/>
        </w:rPr>
        <w:t>Κυρίες και κύριοι</w:t>
      </w:r>
      <w:r>
        <w:rPr>
          <w:rFonts w:eastAsia="Times New Roman"/>
          <w:szCs w:val="24"/>
        </w:rPr>
        <w:t xml:space="preserve"> Βουλευτές</w:t>
      </w:r>
      <w:r w:rsidRPr="00117AEC">
        <w:rPr>
          <w:rFonts w:eastAsia="Times New Roman"/>
          <w:szCs w:val="24"/>
        </w:rPr>
        <w:t>,</w:t>
      </w:r>
      <w:r>
        <w:rPr>
          <w:rFonts w:eastAsia="Times New Roman"/>
          <w:szCs w:val="24"/>
        </w:rPr>
        <w:t xml:space="preserve"> από το πρωί ακούμε εδώ τους συναδέλφους μας να επικαλούνται τον </w:t>
      </w:r>
      <w:r w:rsidRPr="002B5314">
        <w:rPr>
          <w:rFonts w:eastAsia="Times New Roman"/>
          <w:szCs w:val="24"/>
        </w:rPr>
        <w:t xml:space="preserve">Αλέξανδρο και τον </w:t>
      </w:r>
      <w:r w:rsidRPr="002B5314">
        <w:rPr>
          <w:rFonts w:eastAsia="Times New Roman"/>
          <w:szCs w:val="24"/>
        </w:rPr>
        <w:t>Φίλιππο</w:t>
      </w:r>
      <w:r>
        <w:rPr>
          <w:rFonts w:eastAsia="Times New Roman"/>
          <w:szCs w:val="24"/>
        </w:rPr>
        <w:t>.</w:t>
      </w:r>
      <w:r w:rsidRPr="002B5314">
        <w:rPr>
          <w:rFonts w:eastAsia="Times New Roman"/>
          <w:szCs w:val="24"/>
        </w:rPr>
        <w:t xml:space="preserve"> Εγώ δεν θα επικαλεστώ το</w:t>
      </w:r>
      <w:r>
        <w:rPr>
          <w:rFonts w:eastAsia="Times New Roman"/>
          <w:szCs w:val="24"/>
        </w:rPr>
        <w:t>ν μ</w:t>
      </w:r>
      <w:r w:rsidRPr="002B5314">
        <w:rPr>
          <w:rFonts w:eastAsia="Times New Roman"/>
          <w:szCs w:val="24"/>
        </w:rPr>
        <w:t xml:space="preserve">έγα </w:t>
      </w:r>
      <w:r>
        <w:rPr>
          <w:rFonts w:eastAsia="Times New Roman"/>
          <w:szCs w:val="24"/>
        </w:rPr>
        <w:t>σ</w:t>
      </w:r>
      <w:r w:rsidRPr="002B5314">
        <w:rPr>
          <w:rFonts w:eastAsia="Times New Roman"/>
          <w:szCs w:val="24"/>
        </w:rPr>
        <w:t>τρατηλάτη</w:t>
      </w:r>
      <w:r>
        <w:rPr>
          <w:rFonts w:eastAsia="Times New Roman"/>
          <w:szCs w:val="24"/>
        </w:rPr>
        <w:t>,</w:t>
      </w:r>
      <w:r w:rsidRPr="002B5314">
        <w:rPr>
          <w:rFonts w:eastAsia="Times New Roman"/>
          <w:szCs w:val="24"/>
        </w:rPr>
        <w:t xml:space="preserve"> αλλά το</w:t>
      </w:r>
      <w:r>
        <w:rPr>
          <w:rFonts w:eastAsia="Times New Roman"/>
          <w:szCs w:val="24"/>
        </w:rPr>
        <w:t>ν</w:t>
      </w:r>
      <w:r w:rsidRPr="002B5314">
        <w:rPr>
          <w:rFonts w:eastAsia="Times New Roman"/>
          <w:szCs w:val="24"/>
        </w:rPr>
        <w:t xml:space="preserve"> δάσκαλό </w:t>
      </w:r>
      <w:r>
        <w:rPr>
          <w:rFonts w:eastAsia="Times New Roman"/>
          <w:szCs w:val="24"/>
        </w:rPr>
        <w:t>του,</w:t>
      </w:r>
      <w:r w:rsidRPr="002B5314">
        <w:rPr>
          <w:rFonts w:eastAsia="Times New Roman"/>
          <w:szCs w:val="24"/>
        </w:rPr>
        <w:t xml:space="preserve"> το</w:t>
      </w:r>
      <w:r>
        <w:rPr>
          <w:rFonts w:eastAsia="Times New Roman"/>
          <w:szCs w:val="24"/>
        </w:rPr>
        <w:t>ν</w:t>
      </w:r>
      <w:r w:rsidRPr="002B5314">
        <w:rPr>
          <w:rFonts w:eastAsia="Times New Roman"/>
          <w:szCs w:val="24"/>
        </w:rPr>
        <w:t xml:space="preserve"> </w:t>
      </w:r>
      <w:r>
        <w:rPr>
          <w:rFonts w:eastAsia="Times New Roman"/>
          <w:szCs w:val="24"/>
        </w:rPr>
        <w:t>μ</w:t>
      </w:r>
      <w:r w:rsidRPr="002B5314">
        <w:rPr>
          <w:rFonts w:eastAsia="Times New Roman"/>
          <w:szCs w:val="24"/>
        </w:rPr>
        <w:t>έγα φιλόσοφο</w:t>
      </w:r>
      <w:r>
        <w:rPr>
          <w:rFonts w:eastAsia="Times New Roman"/>
          <w:szCs w:val="24"/>
        </w:rPr>
        <w:t>,</w:t>
      </w:r>
      <w:r w:rsidRPr="002B5314">
        <w:rPr>
          <w:rFonts w:eastAsia="Times New Roman"/>
          <w:szCs w:val="24"/>
        </w:rPr>
        <w:t xml:space="preserve"> το</w:t>
      </w:r>
      <w:r>
        <w:rPr>
          <w:rFonts w:eastAsia="Times New Roman"/>
          <w:szCs w:val="24"/>
        </w:rPr>
        <w:t xml:space="preserve">ν συμπατριώτη μου, </w:t>
      </w:r>
      <w:r w:rsidRPr="002B5314">
        <w:rPr>
          <w:rFonts w:eastAsia="Times New Roman"/>
          <w:szCs w:val="24"/>
        </w:rPr>
        <w:t>τον Αριστοτέλη</w:t>
      </w:r>
      <w:r>
        <w:rPr>
          <w:rFonts w:eastAsia="Times New Roman"/>
          <w:szCs w:val="24"/>
        </w:rPr>
        <w:t>: «Ό</w:t>
      </w:r>
      <w:r w:rsidRPr="001A0826">
        <w:rPr>
          <w:rFonts w:eastAsia="Times New Roman"/>
          <w:szCs w:val="24"/>
        </w:rPr>
        <w:t>τι δ</w:t>
      </w:r>
      <w:r>
        <w:rPr>
          <w:rFonts w:eastAsia="Times New Roman"/>
          <w:szCs w:val="24"/>
        </w:rPr>
        <w:t>ε</w:t>
      </w:r>
      <w:r w:rsidRPr="001A0826">
        <w:rPr>
          <w:rFonts w:eastAsia="Times New Roman"/>
          <w:szCs w:val="24"/>
        </w:rPr>
        <w:t xml:space="preserve"> πείθετα</w:t>
      </w:r>
      <w:r>
        <w:rPr>
          <w:rFonts w:eastAsia="Times New Roman"/>
          <w:szCs w:val="24"/>
        </w:rPr>
        <w:t>ι</w:t>
      </w:r>
      <w:r w:rsidRPr="001A0826">
        <w:rPr>
          <w:rFonts w:eastAsia="Times New Roman"/>
          <w:szCs w:val="24"/>
        </w:rPr>
        <w:t xml:space="preserve"> πως </w:t>
      </w:r>
      <w:r>
        <w:rPr>
          <w:rFonts w:eastAsia="Times New Roman"/>
          <w:szCs w:val="24"/>
        </w:rPr>
        <w:t>υ</w:t>
      </w:r>
      <w:r w:rsidRPr="001A0826">
        <w:rPr>
          <w:rFonts w:eastAsia="Times New Roman"/>
          <w:szCs w:val="24"/>
        </w:rPr>
        <w:t>π</w:t>
      </w:r>
      <w:r>
        <w:rPr>
          <w:rFonts w:eastAsia="Times New Roman"/>
          <w:szCs w:val="24"/>
        </w:rPr>
        <w:t>ό</w:t>
      </w:r>
      <w:r w:rsidRPr="001A0826">
        <w:rPr>
          <w:rFonts w:eastAsia="Times New Roman"/>
          <w:szCs w:val="24"/>
        </w:rPr>
        <w:t xml:space="preserve"> λόγου τ</w:t>
      </w:r>
      <w:r>
        <w:rPr>
          <w:rFonts w:eastAsia="Times New Roman"/>
          <w:szCs w:val="24"/>
        </w:rPr>
        <w:t>ο ά</w:t>
      </w:r>
      <w:r w:rsidRPr="001A0826">
        <w:rPr>
          <w:rFonts w:eastAsia="Times New Roman"/>
          <w:szCs w:val="24"/>
        </w:rPr>
        <w:t>λογον</w:t>
      </w:r>
      <w:r>
        <w:rPr>
          <w:rFonts w:eastAsia="Times New Roman"/>
          <w:szCs w:val="24"/>
        </w:rPr>
        <w:t>».</w:t>
      </w:r>
      <w:r w:rsidRPr="001A0826">
        <w:rPr>
          <w:rFonts w:eastAsia="Times New Roman"/>
          <w:szCs w:val="24"/>
        </w:rPr>
        <w:t xml:space="preserve"> </w:t>
      </w:r>
      <w:r>
        <w:rPr>
          <w:rFonts w:eastAsia="Times New Roman"/>
          <w:szCs w:val="24"/>
        </w:rPr>
        <w:t>Η</w:t>
      </w:r>
      <w:r w:rsidRPr="002B5314">
        <w:rPr>
          <w:rFonts w:eastAsia="Times New Roman"/>
          <w:szCs w:val="24"/>
        </w:rPr>
        <w:t xml:space="preserve">θικά </w:t>
      </w:r>
      <w:r>
        <w:rPr>
          <w:rFonts w:eastAsia="Times New Roman"/>
          <w:szCs w:val="24"/>
        </w:rPr>
        <w:t>Νικομάχεια 1102-</w:t>
      </w:r>
      <w:r w:rsidRPr="002B5314">
        <w:rPr>
          <w:rFonts w:eastAsia="Times New Roman"/>
          <w:szCs w:val="24"/>
        </w:rPr>
        <w:t>1103</w:t>
      </w:r>
      <w:r>
        <w:rPr>
          <w:rFonts w:eastAsia="Times New Roman"/>
          <w:szCs w:val="24"/>
        </w:rPr>
        <w:t>.</w:t>
      </w:r>
    </w:p>
    <w:p w14:paraId="77C0349F" w14:textId="77777777" w:rsidR="006113A9" w:rsidRDefault="006B6FC4">
      <w:pPr>
        <w:spacing w:line="600" w:lineRule="auto"/>
        <w:ind w:firstLine="720"/>
        <w:contextualSpacing/>
        <w:jc w:val="both"/>
        <w:rPr>
          <w:rFonts w:eastAsia="Times New Roman"/>
          <w:szCs w:val="24"/>
        </w:rPr>
      </w:pPr>
      <w:r>
        <w:rPr>
          <w:rFonts w:eastAsia="Times New Roman"/>
          <w:szCs w:val="24"/>
        </w:rPr>
        <w:t>Σ</w:t>
      </w:r>
      <w:r w:rsidRPr="002B5314">
        <w:rPr>
          <w:rFonts w:eastAsia="Times New Roman"/>
          <w:szCs w:val="24"/>
        </w:rPr>
        <w:t>ας ευχαριστώ</w:t>
      </w:r>
      <w:r>
        <w:rPr>
          <w:rFonts w:eastAsia="Times New Roman"/>
          <w:szCs w:val="24"/>
        </w:rPr>
        <w:t>.</w:t>
      </w:r>
    </w:p>
    <w:p w14:paraId="77C034A0" w14:textId="77777777" w:rsidR="006113A9" w:rsidRDefault="006B6FC4">
      <w:pPr>
        <w:spacing w:line="600" w:lineRule="auto"/>
        <w:ind w:firstLine="720"/>
        <w:contextualSpacing/>
        <w:jc w:val="center"/>
        <w:rPr>
          <w:rFonts w:eastAsia="Times New Roman" w:cs="Times New Roman"/>
          <w:szCs w:val="24"/>
        </w:rPr>
      </w:pPr>
      <w:r w:rsidRPr="00655E34">
        <w:rPr>
          <w:rFonts w:eastAsia="Times New Roman" w:cs="Times New Roman"/>
          <w:szCs w:val="24"/>
        </w:rPr>
        <w:t>(Χειροκροτήματα από την πτέρυγα του ΣΥΡΙ</w:t>
      </w:r>
      <w:r w:rsidRPr="00655E34">
        <w:rPr>
          <w:rFonts w:eastAsia="Times New Roman" w:cs="Times New Roman"/>
          <w:szCs w:val="24"/>
        </w:rPr>
        <w:t>ΖΑ)</w:t>
      </w:r>
    </w:p>
    <w:p w14:paraId="77C034A1" w14:textId="77777777" w:rsidR="006113A9" w:rsidRDefault="006B6FC4">
      <w:pPr>
        <w:spacing w:line="600" w:lineRule="auto"/>
        <w:ind w:firstLine="720"/>
        <w:contextualSpacing/>
        <w:jc w:val="both"/>
        <w:rPr>
          <w:rFonts w:eastAsia="Times New Roman"/>
          <w:szCs w:val="24"/>
        </w:rPr>
      </w:pPr>
      <w:r w:rsidRPr="00FC73C9">
        <w:rPr>
          <w:rFonts w:eastAsia="Times New Roman" w:cs="Times New Roman"/>
          <w:b/>
          <w:szCs w:val="24"/>
        </w:rPr>
        <w:t xml:space="preserve">ΠΡΟΕΔΡΕΥΩΝ (Γεώργιος Λαμπρούλης): </w:t>
      </w:r>
      <w:r>
        <w:rPr>
          <w:rFonts w:eastAsia="Times New Roman" w:cs="Times New Roman"/>
          <w:szCs w:val="24"/>
        </w:rPr>
        <w:t xml:space="preserve">Ευχαριστούμε την </w:t>
      </w:r>
      <w:r>
        <w:rPr>
          <w:rFonts w:eastAsia="Times New Roman" w:cs="Times New Roman"/>
          <w:szCs w:val="24"/>
        </w:rPr>
        <w:t xml:space="preserve">κ. </w:t>
      </w:r>
      <w:r w:rsidRPr="009A3534">
        <w:rPr>
          <w:rFonts w:eastAsia="Times New Roman" w:cs="Times New Roman"/>
          <w:szCs w:val="24"/>
        </w:rPr>
        <w:t xml:space="preserve">Ιγγλέζη </w:t>
      </w:r>
      <w:r>
        <w:rPr>
          <w:rFonts w:eastAsia="Times New Roman" w:cs="Times New Roman"/>
          <w:szCs w:val="24"/>
        </w:rPr>
        <w:t xml:space="preserve">και για την οικονομία </w:t>
      </w:r>
      <w:r w:rsidRPr="002B5314">
        <w:rPr>
          <w:rFonts w:eastAsia="Times New Roman"/>
          <w:szCs w:val="24"/>
        </w:rPr>
        <w:t>στο</w:t>
      </w:r>
      <w:r>
        <w:rPr>
          <w:rFonts w:eastAsia="Times New Roman"/>
          <w:szCs w:val="24"/>
        </w:rPr>
        <w:t>ν</w:t>
      </w:r>
      <w:r w:rsidRPr="002B5314">
        <w:rPr>
          <w:rFonts w:eastAsia="Times New Roman"/>
          <w:szCs w:val="24"/>
        </w:rPr>
        <w:t xml:space="preserve"> χρόνο</w:t>
      </w:r>
      <w:r>
        <w:rPr>
          <w:rFonts w:eastAsia="Times New Roman"/>
          <w:szCs w:val="24"/>
        </w:rPr>
        <w:t>.</w:t>
      </w:r>
    </w:p>
    <w:p w14:paraId="77C034A2" w14:textId="77777777" w:rsidR="006113A9" w:rsidRDefault="006B6FC4">
      <w:pPr>
        <w:spacing w:line="600" w:lineRule="auto"/>
        <w:ind w:firstLine="720"/>
        <w:contextualSpacing/>
        <w:jc w:val="both"/>
        <w:rPr>
          <w:rFonts w:eastAsia="Times New Roman"/>
          <w:szCs w:val="24"/>
        </w:rPr>
      </w:pPr>
      <w:r>
        <w:rPr>
          <w:rFonts w:eastAsia="Times New Roman"/>
          <w:szCs w:val="24"/>
        </w:rPr>
        <w:lastRenderedPageBreak/>
        <w:t>Θ</w:t>
      </w:r>
      <w:r w:rsidRPr="002B5314">
        <w:rPr>
          <w:rFonts w:eastAsia="Times New Roman"/>
          <w:szCs w:val="24"/>
        </w:rPr>
        <w:t xml:space="preserve">α δώσω </w:t>
      </w:r>
      <w:r>
        <w:rPr>
          <w:rFonts w:eastAsia="Times New Roman"/>
          <w:szCs w:val="24"/>
        </w:rPr>
        <w:t xml:space="preserve">τον λόγο </w:t>
      </w:r>
      <w:r w:rsidRPr="002B5314">
        <w:rPr>
          <w:rFonts w:eastAsia="Times New Roman"/>
          <w:szCs w:val="24"/>
        </w:rPr>
        <w:t>για ένα λεπτό στον κ</w:t>
      </w:r>
      <w:r>
        <w:rPr>
          <w:rFonts w:eastAsia="Times New Roman"/>
          <w:szCs w:val="24"/>
        </w:rPr>
        <w:t>. Φωκά, ο οποίος ε</w:t>
      </w:r>
      <w:r w:rsidRPr="002B5314">
        <w:rPr>
          <w:rFonts w:eastAsia="Times New Roman"/>
          <w:szCs w:val="24"/>
        </w:rPr>
        <w:t>ίχε ζητήσει προηγουμένως το</w:t>
      </w:r>
      <w:r>
        <w:rPr>
          <w:rFonts w:eastAsia="Times New Roman"/>
          <w:szCs w:val="24"/>
        </w:rPr>
        <w:t>ν</w:t>
      </w:r>
      <w:r w:rsidRPr="002B5314">
        <w:rPr>
          <w:rFonts w:eastAsia="Times New Roman"/>
          <w:szCs w:val="24"/>
        </w:rPr>
        <w:t xml:space="preserve"> λόγο</w:t>
      </w:r>
      <w:r>
        <w:rPr>
          <w:rFonts w:eastAsia="Times New Roman"/>
          <w:szCs w:val="24"/>
        </w:rPr>
        <w:t>.</w:t>
      </w:r>
      <w:r w:rsidRPr="002B5314">
        <w:rPr>
          <w:rFonts w:eastAsia="Times New Roman"/>
          <w:szCs w:val="24"/>
        </w:rPr>
        <w:t xml:space="preserve"> </w:t>
      </w:r>
      <w:r>
        <w:rPr>
          <w:rFonts w:eastAsia="Times New Roman"/>
          <w:szCs w:val="24"/>
        </w:rPr>
        <w:t>Ε</w:t>
      </w:r>
      <w:r w:rsidRPr="002B5314">
        <w:rPr>
          <w:rFonts w:eastAsia="Times New Roman"/>
          <w:szCs w:val="24"/>
        </w:rPr>
        <w:t xml:space="preserve">ίχε μείνει </w:t>
      </w:r>
      <w:r>
        <w:rPr>
          <w:rFonts w:eastAsia="Times New Roman"/>
          <w:szCs w:val="24"/>
        </w:rPr>
        <w:t xml:space="preserve">μια </w:t>
      </w:r>
      <w:r w:rsidRPr="002B5314">
        <w:rPr>
          <w:rFonts w:eastAsia="Times New Roman"/>
          <w:szCs w:val="24"/>
        </w:rPr>
        <w:t xml:space="preserve">εκκρεμότητα από </w:t>
      </w:r>
      <w:r>
        <w:rPr>
          <w:rFonts w:eastAsia="Times New Roman"/>
          <w:szCs w:val="24"/>
        </w:rPr>
        <w:t>τον προηγούμενο Προεδρεύοντα. Α</w:t>
      </w:r>
      <w:r w:rsidRPr="002B5314">
        <w:rPr>
          <w:rFonts w:eastAsia="Times New Roman"/>
          <w:szCs w:val="24"/>
        </w:rPr>
        <w:t xml:space="preserve">μέσως μετά </w:t>
      </w:r>
      <w:r>
        <w:rPr>
          <w:rFonts w:eastAsia="Times New Roman"/>
          <w:szCs w:val="24"/>
        </w:rPr>
        <w:t xml:space="preserve">θα δώσουμε τον λόγο στην Υπουργό Πολιτισμού και Αθλητισμού, την </w:t>
      </w:r>
      <w:r>
        <w:rPr>
          <w:rFonts w:eastAsia="Times New Roman"/>
          <w:szCs w:val="24"/>
        </w:rPr>
        <w:t xml:space="preserve">κ. </w:t>
      </w:r>
      <w:r>
        <w:rPr>
          <w:rFonts w:eastAsia="Times New Roman"/>
          <w:szCs w:val="24"/>
        </w:rPr>
        <w:t xml:space="preserve">Ζορμπά. </w:t>
      </w:r>
    </w:p>
    <w:p w14:paraId="77C034A3" w14:textId="77777777" w:rsidR="006113A9" w:rsidRDefault="006B6FC4">
      <w:pPr>
        <w:spacing w:line="600" w:lineRule="auto"/>
        <w:ind w:firstLine="720"/>
        <w:contextualSpacing/>
        <w:jc w:val="both"/>
        <w:rPr>
          <w:rFonts w:eastAsia="Times New Roman"/>
          <w:szCs w:val="24"/>
        </w:rPr>
      </w:pPr>
      <w:r>
        <w:rPr>
          <w:rFonts w:eastAsia="Times New Roman"/>
          <w:szCs w:val="24"/>
        </w:rPr>
        <w:t xml:space="preserve">Κύριε Φωκά, έχετε τον λόγο αυστηρά για ένα λεπτό, σας παρακαλώ. </w:t>
      </w:r>
    </w:p>
    <w:p w14:paraId="77C034A4" w14:textId="77777777" w:rsidR="006113A9" w:rsidRDefault="006B6FC4">
      <w:pPr>
        <w:spacing w:line="600" w:lineRule="auto"/>
        <w:ind w:firstLine="720"/>
        <w:contextualSpacing/>
        <w:jc w:val="both"/>
        <w:rPr>
          <w:rFonts w:eastAsia="Times New Roman"/>
          <w:szCs w:val="24"/>
        </w:rPr>
      </w:pPr>
      <w:r w:rsidRPr="002971A4">
        <w:rPr>
          <w:rFonts w:eastAsia="Times New Roman"/>
          <w:b/>
          <w:szCs w:val="24"/>
        </w:rPr>
        <w:t>ΑΡΙΣΤΕΙΔΗΣ ΦΩΚΑΣ:</w:t>
      </w:r>
      <w:r>
        <w:rPr>
          <w:rFonts w:eastAsia="Times New Roman"/>
          <w:szCs w:val="24"/>
        </w:rPr>
        <w:t xml:space="preserve"> Ευχαριστώ, κύριε Πρόεδρε. Θα είμαι σύντομος. </w:t>
      </w:r>
    </w:p>
    <w:p w14:paraId="77C034A5" w14:textId="77777777" w:rsidR="006113A9" w:rsidRDefault="006B6FC4">
      <w:pPr>
        <w:spacing w:line="600" w:lineRule="auto"/>
        <w:ind w:firstLine="720"/>
        <w:contextualSpacing/>
        <w:jc w:val="both"/>
        <w:rPr>
          <w:rFonts w:eastAsia="Times New Roman"/>
          <w:szCs w:val="24"/>
        </w:rPr>
      </w:pPr>
      <w:r>
        <w:rPr>
          <w:rFonts w:eastAsia="Times New Roman"/>
          <w:szCs w:val="24"/>
        </w:rPr>
        <w:t>Μ</w:t>
      </w:r>
      <w:r w:rsidRPr="002B5314">
        <w:rPr>
          <w:rFonts w:eastAsia="Times New Roman"/>
          <w:szCs w:val="24"/>
        </w:rPr>
        <w:t>ετά από τις 1</w:t>
      </w:r>
      <w:r>
        <w:rPr>
          <w:rFonts w:eastAsia="Times New Roman"/>
          <w:szCs w:val="24"/>
        </w:rPr>
        <w:t>3</w:t>
      </w:r>
      <w:r w:rsidRPr="002B5314">
        <w:rPr>
          <w:rFonts w:eastAsia="Times New Roman"/>
          <w:szCs w:val="24"/>
        </w:rPr>
        <w:t>:</w:t>
      </w:r>
      <w:r w:rsidRPr="002B5314">
        <w:rPr>
          <w:rFonts w:eastAsia="Times New Roman"/>
          <w:szCs w:val="24"/>
        </w:rPr>
        <w:t>00</w:t>
      </w:r>
      <w:r>
        <w:rPr>
          <w:rFonts w:eastAsia="Times New Roman"/>
          <w:szCs w:val="24"/>
        </w:rPr>
        <w:t>΄</w:t>
      </w:r>
      <w:r w:rsidRPr="002B5314">
        <w:rPr>
          <w:rFonts w:eastAsia="Times New Roman"/>
          <w:szCs w:val="24"/>
        </w:rPr>
        <w:t xml:space="preserve"> </w:t>
      </w:r>
      <w:r w:rsidRPr="002B5314">
        <w:rPr>
          <w:rFonts w:eastAsia="Times New Roman"/>
          <w:szCs w:val="24"/>
        </w:rPr>
        <w:t xml:space="preserve">δεν </w:t>
      </w:r>
      <w:r>
        <w:rPr>
          <w:rFonts w:eastAsia="Times New Roman"/>
          <w:szCs w:val="24"/>
        </w:rPr>
        <w:t xml:space="preserve">ακούστηκε η φωνή </w:t>
      </w:r>
      <w:r w:rsidRPr="002B5314">
        <w:rPr>
          <w:rFonts w:eastAsia="Times New Roman"/>
          <w:szCs w:val="24"/>
        </w:rPr>
        <w:t xml:space="preserve">των </w:t>
      </w:r>
      <w:r>
        <w:rPr>
          <w:rFonts w:eastAsia="Times New Roman"/>
          <w:szCs w:val="24"/>
        </w:rPr>
        <w:t>Α</w:t>
      </w:r>
      <w:r w:rsidRPr="002B5314">
        <w:rPr>
          <w:rFonts w:eastAsia="Times New Roman"/>
          <w:szCs w:val="24"/>
        </w:rPr>
        <w:t xml:space="preserve">νεξάρτητων Ελλήνων και έχουμε ακούσει για </w:t>
      </w:r>
      <w:r>
        <w:rPr>
          <w:rFonts w:eastAsia="Times New Roman"/>
          <w:szCs w:val="24"/>
        </w:rPr>
        <w:t>στυλό και</w:t>
      </w:r>
      <w:r w:rsidRPr="002B5314">
        <w:rPr>
          <w:rFonts w:eastAsia="Times New Roman"/>
          <w:szCs w:val="24"/>
        </w:rPr>
        <w:t xml:space="preserve"> για μολύβια</w:t>
      </w:r>
      <w:r>
        <w:rPr>
          <w:rFonts w:eastAsia="Times New Roman"/>
          <w:szCs w:val="24"/>
        </w:rPr>
        <w:t xml:space="preserve"> π</w:t>
      </w:r>
      <w:r w:rsidRPr="002B5314">
        <w:rPr>
          <w:rFonts w:eastAsia="Times New Roman"/>
          <w:szCs w:val="24"/>
        </w:rPr>
        <w:t xml:space="preserve">ολλές φορές </w:t>
      </w:r>
      <w:r>
        <w:rPr>
          <w:rFonts w:eastAsia="Times New Roman"/>
          <w:szCs w:val="24"/>
        </w:rPr>
        <w:t>σε</w:t>
      </w:r>
      <w:r w:rsidRPr="002B5314">
        <w:rPr>
          <w:rFonts w:eastAsia="Times New Roman"/>
          <w:szCs w:val="24"/>
        </w:rPr>
        <w:t xml:space="preserve"> </w:t>
      </w:r>
      <w:r>
        <w:rPr>
          <w:rFonts w:eastAsia="Times New Roman"/>
          <w:szCs w:val="24"/>
        </w:rPr>
        <w:t>αυ</w:t>
      </w:r>
      <w:r w:rsidRPr="002B5314">
        <w:rPr>
          <w:rFonts w:eastAsia="Times New Roman"/>
          <w:szCs w:val="24"/>
        </w:rPr>
        <w:t>τήν</w:t>
      </w:r>
      <w:r>
        <w:rPr>
          <w:rFonts w:eastAsia="Times New Roman"/>
          <w:szCs w:val="24"/>
        </w:rPr>
        <w:t xml:space="preserve"> την Αίθουσα. Θ</w:t>
      </w:r>
      <w:r w:rsidRPr="002B5314">
        <w:rPr>
          <w:rFonts w:eastAsia="Times New Roman"/>
          <w:szCs w:val="24"/>
        </w:rPr>
        <w:t xml:space="preserve">έλω να </w:t>
      </w:r>
      <w:r>
        <w:rPr>
          <w:rFonts w:eastAsia="Times New Roman"/>
          <w:szCs w:val="24"/>
        </w:rPr>
        <w:t>ε</w:t>
      </w:r>
      <w:r w:rsidRPr="002B5314">
        <w:rPr>
          <w:rFonts w:eastAsia="Times New Roman"/>
          <w:szCs w:val="24"/>
        </w:rPr>
        <w:t xml:space="preserve">ξηγηθώ σε αυτούς που </w:t>
      </w:r>
      <w:r>
        <w:rPr>
          <w:rFonts w:eastAsia="Times New Roman"/>
          <w:szCs w:val="24"/>
        </w:rPr>
        <w:t>αναφέρουν</w:t>
      </w:r>
      <w:r w:rsidRPr="002B5314">
        <w:rPr>
          <w:rFonts w:eastAsia="Times New Roman"/>
          <w:szCs w:val="24"/>
        </w:rPr>
        <w:t xml:space="preserve"> ότι δώσαμε το </w:t>
      </w:r>
      <w:r>
        <w:rPr>
          <w:rFonts w:eastAsia="Times New Roman"/>
          <w:szCs w:val="24"/>
        </w:rPr>
        <w:t>στυλό</w:t>
      </w:r>
      <w:r w:rsidRPr="002B5314">
        <w:rPr>
          <w:rFonts w:eastAsia="Times New Roman"/>
          <w:szCs w:val="24"/>
        </w:rPr>
        <w:t xml:space="preserve"> και το μολύβι</w:t>
      </w:r>
      <w:r>
        <w:rPr>
          <w:rFonts w:eastAsia="Times New Roman"/>
          <w:szCs w:val="24"/>
        </w:rPr>
        <w:t>.</w:t>
      </w:r>
    </w:p>
    <w:p w14:paraId="77C034A6" w14:textId="77777777" w:rsidR="006113A9" w:rsidRDefault="006B6FC4">
      <w:pPr>
        <w:spacing w:line="600" w:lineRule="auto"/>
        <w:ind w:firstLine="720"/>
        <w:contextualSpacing/>
        <w:jc w:val="both"/>
        <w:rPr>
          <w:rFonts w:eastAsia="Times New Roman"/>
          <w:szCs w:val="24"/>
        </w:rPr>
      </w:pPr>
      <w:r>
        <w:rPr>
          <w:rFonts w:eastAsia="Times New Roman"/>
          <w:szCs w:val="24"/>
        </w:rPr>
        <w:t>Η</w:t>
      </w:r>
      <w:r w:rsidRPr="002B5314">
        <w:rPr>
          <w:rFonts w:eastAsia="Times New Roman"/>
          <w:szCs w:val="24"/>
        </w:rPr>
        <w:t xml:space="preserve"> Νέα Δημοκρατία σήμερα το πρωί συνυπέγραψε τη Συμφωνία των </w:t>
      </w:r>
      <w:r w:rsidRPr="002B5314">
        <w:rPr>
          <w:rFonts w:eastAsia="Times New Roman"/>
          <w:szCs w:val="24"/>
        </w:rPr>
        <w:t>Πρεσπών</w:t>
      </w:r>
      <w:r>
        <w:rPr>
          <w:rFonts w:eastAsia="Times New Roman"/>
          <w:szCs w:val="24"/>
        </w:rPr>
        <w:t>.</w:t>
      </w:r>
      <w:r w:rsidRPr="002B5314">
        <w:rPr>
          <w:rFonts w:eastAsia="Times New Roman"/>
          <w:szCs w:val="24"/>
        </w:rPr>
        <w:t xml:space="preserve"> </w:t>
      </w:r>
      <w:r>
        <w:rPr>
          <w:rFonts w:eastAsia="Times New Roman"/>
          <w:szCs w:val="24"/>
        </w:rPr>
        <w:t>Σ</w:t>
      </w:r>
      <w:r w:rsidRPr="002B5314">
        <w:rPr>
          <w:rFonts w:eastAsia="Times New Roman"/>
          <w:szCs w:val="24"/>
        </w:rPr>
        <w:t>υμφώνησε στη συνταγματικότητα του προσυμφώνου των Πρεσπών</w:t>
      </w:r>
      <w:r>
        <w:rPr>
          <w:rFonts w:eastAsia="Times New Roman"/>
          <w:szCs w:val="24"/>
        </w:rPr>
        <w:t>.</w:t>
      </w:r>
      <w:r w:rsidRPr="002B5314">
        <w:rPr>
          <w:rFonts w:eastAsia="Times New Roman"/>
          <w:szCs w:val="24"/>
        </w:rPr>
        <w:t xml:space="preserve"> </w:t>
      </w:r>
      <w:r>
        <w:rPr>
          <w:rFonts w:eastAsia="Times New Roman"/>
          <w:szCs w:val="24"/>
        </w:rPr>
        <w:t>Α</w:t>
      </w:r>
      <w:r w:rsidRPr="002B5314">
        <w:rPr>
          <w:rFonts w:eastAsia="Times New Roman"/>
          <w:szCs w:val="24"/>
        </w:rPr>
        <w:t xml:space="preserve">πέρριψε το μοναδικό κοινοβουλευτικό μέσο </w:t>
      </w:r>
      <w:r>
        <w:rPr>
          <w:rFonts w:eastAsia="Times New Roman"/>
          <w:szCs w:val="24"/>
        </w:rPr>
        <w:t>α</w:t>
      </w:r>
      <w:r w:rsidRPr="002B5314">
        <w:rPr>
          <w:rFonts w:eastAsia="Times New Roman"/>
          <w:szCs w:val="24"/>
        </w:rPr>
        <w:t>ντίστασης</w:t>
      </w:r>
      <w:r>
        <w:rPr>
          <w:rFonts w:eastAsia="Times New Roman"/>
          <w:szCs w:val="24"/>
        </w:rPr>
        <w:t>.</w:t>
      </w:r>
      <w:r w:rsidRPr="002B5314">
        <w:rPr>
          <w:rFonts w:eastAsia="Times New Roman"/>
          <w:szCs w:val="24"/>
        </w:rPr>
        <w:t xml:space="preserve"> </w:t>
      </w:r>
      <w:r>
        <w:rPr>
          <w:rFonts w:eastAsia="Times New Roman"/>
          <w:szCs w:val="24"/>
        </w:rPr>
        <w:t>Κ</w:t>
      </w:r>
      <w:r w:rsidRPr="002B5314">
        <w:rPr>
          <w:rFonts w:eastAsia="Times New Roman"/>
          <w:szCs w:val="24"/>
        </w:rPr>
        <w:t>ατέθεσαν τα όπλα ο κ</w:t>
      </w:r>
      <w:r>
        <w:rPr>
          <w:rFonts w:eastAsia="Times New Roman"/>
          <w:szCs w:val="24"/>
        </w:rPr>
        <w:t>.</w:t>
      </w:r>
      <w:r w:rsidRPr="002B5314">
        <w:rPr>
          <w:rFonts w:eastAsia="Times New Roman"/>
          <w:szCs w:val="24"/>
        </w:rPr>
        <w:t xml:space="preserve"> Μητσοτάκης μαζί με το ΠΑΣΟΚ και δέχτηκαν τη συνταγματικότητα του </w:t>
      </w:r>
      <w:r>
        <w:rPr>
          <w:rFonts w:eastAsia="Times New Roman"/>
          <w:szCs w:val="24"/>
        </w:rPr>
        <w:t>π</w:t>
      </w:r>
      <w:r w:rsidRPr="002B5314">
        <w:rPr>
          <w:rFonts w:eastAsia="Times New Roman"/>
          <w:szCs w:val="24"/>
        </w:rPr>
        <w:t>ροσυμφώνου των Πρεσπών</w:t>
      </w:r>
      <w:r>
        <w:rPr>
          <w:rFonts w:eastAsia="Times New Roman"/>
          <w:szCs w:val="24"/>
        </w:rPr>
        <w:t>.</w:t>
      </w:r>
    </w:p>
    <w:p w14:paraId="77C034A7" w14:textId="77777777" w:rsidR="006113A9" w:rsidRDefault="006B6FC4">
      <w:pPr>
        <w:spacing w:line="600" w:lineRule="auto"/>
        <w:ind w:firstLine="720"/>
        <w:contextualSpacing/>
        <w:jc w:val="both"/>
        <w:rPr>
          <w:rFonts w:eastAsia="Times New Roman"/>
          <w:szCs w:val="24"/>
        </w:rPr>
      </w:pPr>
      <w:r>
        <w:rPr>
          <w:rFonts w:eastAsia="Times New Roman"/>
          <w:szCs w:val="24"/>
        </w:rPr>
        <w:lastRenderedPageBreak/>
        <w:t>Η</w:t>
      </w:r>
      <w:r w:rsidRPr="002B5314">
        <w:rPr>
          <w:rFonts w:eastAsia="Times New Roman"/>
          <w:szCs w:val="24"/>
        </w:rPr>
        <w:t xml:space="preserve"> ένσταση αντισυνταγ</w:t>
      </w:r>
      <w:r w:rsidRPr="002B5314">
        <w:rPr>
          <w:rFonts w:eastAsia="Times New Roman"/>
          <w:szCs w:val="24"/>
        </w:rPr>
        <w:t xml:space="preserve">ματικότητας που κατέθεσαν οι Ανεξάρτητοι </w:t>
      </w:r>
      <w:r>
        <w:rPr>
          <w:rFonts w:eastAsia="Times New Roman"/>
          <w:szCs w:val="24"/>
        </w:rPr>
        <w:t>Έλληνες, ή</w:t>
      </w:r>
      <w:r w:rsidRPr="002B5314">
        <w:rPr>
          <w:rFonts w:eastAsia="Times New Roman"/>
          <w:szCs w:val="24"/>
        </w:rPr>
        <w:t>ταν το μοναδικό κοινοβουλευτικό μέσο το οποίο μ</w:t>
      </w:r>
      <w:r>
        <w:rPr>
          <w:rFonts w:eastAsia="Times New Roman"/>
          <w:szCs w:val="24"/>
        </w:rPr>
        <w:t>πορούσε να σταματήσει την παρά</w:t>
      </w:r>
      <w:r w:rsidRPr="002B5314">
        <w:rPr>
          <w:rFonts w:eastAsia="Times New Roman"/>
          <w:szCs w:val="24"/>
        </w:rPr>
        <w:t xml:space="preserve">δοση του όρου </w:t>
      </w:r>
      <w:r>
        <w:rPr>
          <w:rFonts w:eastAsia="Times New Roman"/>
          <w:szCs w:val="24"/>
        </w:rPr>
        <w:t>«</w:t>
      </w:r>
      <w:r w:rsidRPr="002B5314">
        <w:rPr>
          <w:rFonts w:eastAsia="Times New Roman"/>
          <w:szCs w:val="24"/>
        </w:rPr>
        <w:t>Μακεδονία</w:t>
      </w:r>
      <w:r>
        <w:rPr>
          <w:rFonts w:eastAsia="Times New Roman"/>
          <w:szCs w:val="24"/>
        </w:rPr>
        <w:t>», δ</w:t>
      </w:r>
      <w:r w:rsidRPr="002B5314">
        <w:rPr>
          <w:rFonts w:eastAsia="Times New Roman"/>
          <w:szCs w:val="24"/>
        </w:rPr>
        <w:t>ιότι σύμφωνα με το άρθρο 100 του Κανονισμού της Βουλής απαιτείτ</w:t>
      </w:r>
      <w:r>
        <w:rPr>
          <w:rFonts w:eastAsia="Times New Roman"/>
          <w:szCs w:val="24"/>
        </w:rPr>
        <w:t>ο</w:t>
      </w:r>
      <w:r w:rsidRPr="002B5314">
        <w:rPr>
          <w:rFonts w:eastAsia="Times New Roman"/>
          <w:szCs w:val="24"/>
        </w:rPr>
        <w:t xml:space="preserve"> μόνο η πλειοψηφία των παρόντων Βουλ</w:t>
      </w:r>
      <w:r w:rsidRPr="002B5314">
        <w:rPr>
          <w:rFonts w:eastAsia="Times New Roman"/>
          <w:szCs w:val="24"/>
        </w:rPr>
        <w:t>ευτών</w:t>
      </w:r>
      <w:r>
        <w:rPr>
          <w:rFonts w:eastAsia="Times New Roman"/>
          <w:szCs w:val="24"/>
        </w:rPr>
        <w:t xml:space="preserve">. Και εκείνη τη στιγμή ο ΣΥΡΙΖΑ ήταν μειοψηφία. </w:t>
      </w:r>
    </w:p>
    <w:p w14:paraId="77C034A8" w14:textId="77777777" w:rsidR="006113A9" w:rsidRDefault="006B6FC4">
      <w:pPr>
        <w:spacing w:line="600" w:lineRule="auto"/>
        <w:ind w:firstLine="720"/>
        <w:contextualSpacing/>
        <w:jc w:val="both"/>
        <w:rPr>
          <w:rFonts w:eastAsia="Times New Roman" w:cs="Times New Roman"/>
          <w:szCs w:val="24"/>
        </w:rPr>
      </w:pPr>
      <w:r w:rsidRPr="00FC73C9">
        <w:rPr>
          <w:rFonts w:eastAsia="Times New Roman" w:cs="Times New Roman"/>
          <w:b/>
          <w:szCs w:val="24"/>
        </w:rPr>
        <w:t xml:space="preserve">ΠΡΟΕΔΡΕΥΩΝ (Γεώργιος Λαμπρούλης): </w:t>
      </w:r>
      <w:r>
        <w:rPr>
          <w:rFonts w:eastAsia="Times New Roman" w:cs="Times New Roman"/>
          <w:szCs w:val="24"/>
        </w:rPr>
        <w:t xml:space="preserve">Κύριε Φωκά, αυτά θα μπορούσαν να ειπωθούν το πρωί. </w:t>
      </w:r>
    </w:p>
    <w:p w14:paraId="77C034A9" w14:textId="77777777" w:rsidR="006113A9" w:rsidRDefault="006B6FC4">
      <w:pPr>
        <w:spacing w:line="600" w:lineRule="auto"/>
        <w:ind w:firstLine="720"/>
        <w:contextualSpacing/>
        <w:jc w:val="both"/>
        <w:rPr>
          <w:rFonts w:eastAsia="Times New Roman"/>
          <w:szCs w:val="24"/>
        </w:rPr>
      </w:pPr>
      <w:r w:rsidRPr="00D66D05">
        <w:rPr>
          <w:rFonts w:eastAsia="Times New Roman" w:cs="Times New Roman"/>
          <w:b/>
          <w:szCs w:val="24"/>
        </w:rPr>
        <w:t>ΑΡΙΣΤΕΙΔΗΣ ΦΩΚΑΣ:</w:t>
      </w:r>
      <w:r>
        <w:rPr>
          <w:rFonts w:eastAsia="Times New Roman" w:cs="Times New Roman"/>
          <w:szCs w:val="24"/>
        </w:rPr>
        <w:t xml:space="preserve"> Παρ’ όλα αυτά, ενδεχόμενη πρόταση μομφής για το προσύμφωνο των Πρεσπών, οι ΑΝΕΛ θα υπερψηφίσουν, </w:t>
      </w:r>
      <w:r w:rsidRPr="002B5314">
        <w:rPr>
          <w:rFonts w:eastAsia="Times New Roman"/>
          <w:szCs w:val="24"/>
        </w:rPr>
        <w:t>ώστε να φανεί ότι αυτό το κοινοβουλευτικό μέσο δεν θα βοηθήσει</w:t>
      </w:r>
      <w:r>
        <w:rPr>
          <w:rFonts w:eastAsia="Times New Roman"/>
          <w:szCs w:val="24"/>
        </w:rPr>
        <w:t>,</w:t>
      </w:r>
      <w:r w:rsidRPr="002B5314">
        <w:rPr>
          <w:rFonts w:eastAsia="Times New Roman"/>
          <w:szCs w:val="24"/>
        </w:rPr>
        <w:t xml:space="preserve"> σε αντίθεση με την ένσταση αντισυνταγματικότητας που σήμερα το πρωί ο κ</w:t>
      </w:r>
      <w:r>
        <w:rPr>
          <w:rFonts w:eastAsia="Times New Roman"/>
          <w:szCs w:val="24"/>
        </w:rPr>
        <w:t>.</w:t>
      </w:r>
      <w:r w:rsidRPr="002B5314">
        <w:rPr>
          <w:rFonts w:eastAsia="Times New Roman"/>
          <w:szCs w:val="24"/>
        </w:rPr>
        <w:t xml:space="preserve"> Μητσοτάκης απέρριψε</w:t>
      </w:r>
      <w:r>
        <w:rPr>
          <w:rFonts w:eastAsia="Times New Roman"/>
          <w:szCs w:val="24"/>
        </w:rPr>
        <w:t>,</w:t>
      </w:r>
      <w:r w:rsidRPr="002B5314">
        <w:rPr>
          <w:rFonts w:eastAsia="Times New Roman"/>
          <w:szCs w:val="24"/>
        </w:rPr>
        <w:t xml:space="preserve"> αρνούμενος να </w:t>
      </w:r>
      <w:r>
        <w:rPr>
          <w:rFonts w:eastAsia="Times New Roman"/>
          <w:szCs w:val="24"/>
        </w:rPr>
        <w:t>σταματήσει την</w:t>
      </w:r>
      <w:r w:rsidRPr="002B5314">
        <w:rPr>
          <w:rFonts w:eastAsia="Times New Roman"/>
          <w:szCs w:val="24"/>
        </w:rPr>
        <w:t xml:space="preserve"> παράδοση </w:t>
      </w:r>
      <w:r>
        <w:rPr>
          <w:rFonts w:eastAsia="Times New Roman"/>
          <w:szCs w:val="24"/>
        </w:rPr>
        <w:t>του όρου «</w:t>
      </w:r>
      <w:r w:rsidRPr="002B5314">
        <w:rPr>
          <w:rFonts w:eastAsia="Times New Roman"/>
          <w:szCs w:val="24"/>
        </w:rPr>
        <w:t>Μακεδονία</w:t>
      </w:r>
      <w:r>
        <w:rPr>
          <w:rFonts w:eastAsia="Times New Roman"/>
          <w:szCs w:val="24"/>
        </w:rPr>
        <w:t>».</w:t>
      </w:r>
    </w:p>
    <w:p w14:paraId="77C034AA" w14:textId="77777777" w:rsidR="006113A9" w:rsidRDefault="006B6FC4">
      <w:pPr>
        <w:spacing w:line="600" w:lineRule="auto"/>
        <w:ind w:firstLine="720"/>
        <w:contextualSpacing/>
        <w:jc w:val="both"/>
        <w:rPr>
          <w:rFonts w:eastAsia="Times New Roman"/>
          <w:szCs w:val="24"/>
        </w:rPr>
      </w:pPr>
      <w:r>
        <w:rPr>
          <w:rFonts w:eastAsia="Times New Roman"/>
          <w:szCs w:val="24"/>
        </w:rPr>
        <w:t xml:space="preserve">Ευχαριστώ. </w:t>
      </w:r>
    </w:p>
    <w:p w14:paraId="77C034AB" w14:textId="77777777" w:rsidR="006113A9" w:rsidRDefault="006B6FC4">
      <w:pPr>
        <w:spacing w:line="600" w:lineRule="auto"/>
        <w:ind w:firstLine="720"/>
        <w:contextualSpacing/>
        <w:jc w:val="both"/>
        <w:rPr>
          <w:rFonts w:eastAsia="Times New Roman"/>
          <w:szCs w:val="24"/>
        </w:rPr>
      </w:pPr>
      <w:r w:rsidRPr="00FC73C9">
        <w:rPr>
          <w:rFonts w:eastAsia="Times New Roman" w:cs="Times New Roman"/>
          <w:b/>
          <w:szCs w:val="24"/>
        </w:rPr>
        <w:t>ΠΡΟΕΔΡΕΥΩΝ (Γεώργιος Λαμπρ</w:t>
      </w:r>
      <w:r w:rsidRPr="00FC73C9">
        <w:rPr>
          <w:rFonts w:eastAsia="Times New Roman" w:cs="Times New Roman"/>
          <w:b/>
          <w:szCs w:val="24"/>
        </w:rPr>
        <w:t>ούλης):</w:t>
      </w:r>
      <w:r>
        <w:rPr>
          <w:rFonts w:eastAsia="Times New Roman" w:cs="Times New Roman"/>
          <w:b/>
          <w:szCs w:val="24"/>
        </w:rPr>
        <w:t xml:space="preserve"> </w:t>
      </w:r>
      <w:r>
        <w:rPr>
          <w:rFonts w:eastAsia="Times New Roman" w:cs="Times New Roman"/>
          <w:szCs w:val="24"/>
        </w:rPr>
        <w:t xml:space="preserve">Κύριε </w:t>
      </w:r>
      <w:r>
        <w:rPr>
          <w:rFonts w:eastAsia="Times New Roman" w:cs="Times New Roman"/>
          <w:szCs w:val="24"/>
        </w:rPr>
        <w:t>Φωκά, επειδή</w:t>
      </w:r>
      <w:r>
        <w:rPr>
          <w:rFonts w:eastAsia="Times New Roman"/>
          <w:szCs w:val="24"/>
        </w:rPr>
        <w:t xml:space="preserve"> </w:t>
      </w:r>
      <w:r w:rsidRPr="002B5314">
        <w:rPr>
          <w:rFonts w:eastAsia="Times New Roman"/>
          <w:szCs w:val="24"/>
        </w:rPr>
        <w:t>το αναφέρατε</w:t>
      </w:r>
      <w:r>
        <w:rPr>
          <w:rFonts w:eastAsia="Times New Roman"/>
          <w:szCs w:val="24"/>
        </w:rPr>
        <w:t>,</w:t>
      </w:r>
      <w:r w:rsidRPr="002B5314">
        <w:rPr>
          <w:rFonts w:eastAsia="Times New Roman"/>
          <w:szCs w:val="24"/>
        </w:rPr>
        <w:t xml:space="preserve"> είμαι υποχρεωμένος και εγώ να επαναλάβω</w:t>
      </w:r>
      <w:r>
        <w:rPr>
          <w:rFonts w:eastAsia="Times New Roman"/>
          <w:szCs w:val="24"/>
        </w:rPr>
        <w:t>,</w:t>
      </w:r>
      <w:r w:rsidRPr="002B5314">
        <w:rPr>
          <w:rFonts w:eastAsia="Times New Roman"/>
          <w:szCs w:val="24"/>
        </w:rPr>
        <w:t xml:space="preserve"> </w:t>
      </w:r>
      <w:r>
        <w:rPr>
          <w:rFonts w:eastAsia="Times New Roman"/>
          <w:szCs w:val="24"/>
        </w:rPr>
        <w:t>παρ</w:t>
      </w:r>
      <w:r>
        <w:rPr>
          <w:rFonts w:eastAsia="Times New Roman"/>
          <w:szCs w:val="24"/>
        </w:rPr>
        <w:t xml:space="preserve">’ </w:t>
      </w:r>
      <w:r>
        <w:rPr>
          <w:rFonts w:eastAsia="Times New Roman"/>
          <w:szCs w:val="24"/>
        </w:rPr>
        <w:t>όλο που</w:t>
      </w:r>
      <w:r w:rsidRPr="002B5314">
        <w:rPr>
          <w:rFonts w:eastAsia="Times New Roman"/>
          <w:szCs w:val="24"/>
        </w:rPr>
        <w:t xml:space="preserve"> τα είπαμε κατ</w:t>
      </w:r>
      <w:r>
        <w:rPr>
          <w:rFonts w:eastAsia="Times New Roman"/>
          <w:szCs w:val="24"/>
        </w:rPr>
        <w:t>’</w:t>
      </w:r>
      <w:r w:rsidRPr="002B5314">
        <w:rPr>
          <w:rFonts w:eastAsia="Times New Roman"/>
          <w:szCs w:val="24"/>
        </w:rPr>
        <w:t xml:space="preserve"> ιδίαν </w:t>
      </w:r>
      <w:r>
        <w:rPr>
          <w:rFonts w:eastAsia="Times New Roman"/>
          <w:szCs w:val="24"/>
        </w:rPr>
        <w:t>εδώ, όταν ήρθατε να ζητήσετε την παρέμβασή σας για ένα λεπτό.</w:t>
      </w:r>
    </w:p>
    <w:p w14:paraId="77C034AC" w14:textId="77777777" w:rsidR="006113A9" w:rsidRDefault="006B6FC4">
      <w:pPr>
        <w:spacing w:line="600" w:lineRule="auto"/>
        <w:ind w:firstLine="720"/>
        <w:contextualSpacing/>
        <w:jc w:val="both"/>
        <w:rPr>
          <w:rFonts w:eastAsia="Times New Roman"/>
          <w:szCs w:val="24"/>
        </w:rPr>
      </w:pPr>
      <w:r>
        <w:rPr>
          <w:rFonts w:eastAsia="Times New Roman"/>
          <w:szCs w:val="24"/>
        </w:rPr>
        <w:lastRenderedPageBreak/>
        <w:t>Το ότι η Κοινοβουλευτική σας Ομάδα αποφάσισε -λέω εγώ- να έχει στην Αίθουσα μό</w:t>
      </w:r>
      <w:r>
        <w:rPr>
          <w:rFonts w:eastAsia="Times New Roman"/>
          <w:szCs w:val="24"/>
        </w:rPr>
        <w:t>νο τον ειδικό αγορητή, αυτό είναι ζήτημα και πρόβλημα της Κοινοβουλευτικής σας Ομάδας. Όφειλε, λοιπόν, εάν ήθελε να παρέμβει -έχετε κοινοβουλευτικό εκπρόσωπο-…</w:t>
      </w:r>
    </w:p>
    <w:p w14:paraId="77C034AD" w14:textId="77777777" w:rsidR="006113A9" w:rsidRDefault="006B6FC4">
      <w:pPr>
        <w:spacing w:line="600" w:lineRule="auto"/>
        <w:ind w:firstLine="720"/>
        <w:contextualSpacing/>
        <w:jc w:val="both"/>
        <w:rPr>
          <w:rFonts w:eastAsia="Times New Roman"/>
          <w:szCs w:val="24"/>
        </w:rPr>
      </w:pPr>
      <w:r w:rsidRPr="00F31E02">
        <w:rPr>
          <w:rFonts w:eastAsia="Times New Roman"/>
          <w:b/>
          <w:szCs w:val="24"/>
        </w:rPr>
        <w:t>ΑΡΙΣΤΕΙΔΗΣ ΦΩΚΑΣ:</w:t>
      </w:r>
      <w:r>
        <w:rPr>
          <w:rFonts w:eastAsia="Times New Roman"/>
          <w:szCs w:val="24"/>
        </w:rPr>
        <w:t xml:space="preserve"> Εγώ δεν είμαι υποχρεωμένος από το πρωί να ακούω για στυλό και μολύβια. </w:t>
      </w:r>
    </w:p>
    <w:p w14:paraId="77C034AE" w14:textId="77777777" w:rsidR="006113A9" w:rsidRDefault="006B6FC4">
      <w:pPr>
        <w:spacing w:line="600" w:lineRule="auto"/>
        <w:ind w:firstLine="720"/>
        <w:contextualSpacing/>
        <w:jc w:val="both"/>
        <w:rPr>
          <w:rFonts w:eastAsia="Times New Roman" w:cs="Times New Roman"/>
          <w:szCs w:val="24"/>
        </w:rPr>
      </w:pPr>
      <w:r w:rsidRPr="00FC73C9">
        <w:rPr>
          <w:rFonts w:eastAsia="Times New Roman" w:cs="Times New Roman"/>
          <w:b/>
          <w:szCs w:val="24"/>
        </w:rPr>
        <w:t>ΠΡΟΕΔΡ</w:t>
      </w:r>
      <w:r w:rsidRPr="00FC73C9">
        <w:rPr>
          <w:rFonts w:eastAsia="Times New Roman" w:cs="Times New Roman"/>
          <w:b/>
          <w:szCs w:val="24"/>
        </w:rPr>
        <w:t xml:space="preserve">ΕΥΩΝ (Γεώργιος Λαμπρούλης): </w:t>
      </w:r>
      <w:r>
        <w:rPr>
          <w:rFonts w:eastAsia="Times New Roman" w:cs="Times New Roman"/>
          <w:szCs w:val="24"/>
        </w:rPr>
        <w:t xml:space="preserve">Κύριε Φωκά, σας παρακαλώ. </w:t>
      </w:r>
    </w:p>
    <w:p w14:paraId="77C034AF"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Όπως σας σεβάστηκε το Προεδρείο, έτσι θα πρέπει να σεβαστείτε και εσείς. </w:t>
      </w:r>
    </w:p>
    <w:p w14:paraId="77C034B0"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Έχετε κοινοβουλευτικό εκπρόσωπο. Κάποια στιγμή θα μπορούσε να έρθει να παρέμβει. </w:t>
      </w:r>
    </w:p>
    <w:p w14:paraId="77C034B1" w14:textId="77777777" w:rsidR="006113A9" w:rsidRDefault="006B6FC4">
      <w:pPr>
        <w:spacing w:line="600" w:lineRule="auto"/>
        <w:ind w:firstLine="720"/>
        <w:contextualSpacing/>
        <w:jc w:val="both"/>
        <w:rPr>
          <w:rFonts w:eastAsia="Times New Roman" w:cs="Times New Roman"/>
          <w:szCs w:val="24"/>
        </w:rPr>
      </w:pPr>
      <w:r w:rsidRPr="00D66D05">
        <w:rPr>
          <w:rFonts w:eastAsia="Times New Roman" w:cs="Times New Roman"/>
          <w:b/>
          <w:szCs w:val="24"/>
        </w:rPr>
        <w:t>ΑΡΙΣΤΕΙΔΗΣ ΦΩΚΑΣ:</w:t>
      </w:r>
      <w:r>
        <w:rPr>
          <w:rFonts w:eastAsia="Times New Roman" w:cs="Times New Roman"/>
          <w:szCs w:val="24"/>
        </w:rPr>
        <w:t xml:space="preserve"> Εγώ είμαι εκπρόσωπος. </w:t>
      </w:r>
    </w:p>
    <w:p w14:paraId="77C034B2" w14:textId="77777777" w:rsidR="006113A9" w:rsidRDefault="006B6FC4">
      <w:pPr>
        <w:spacing w:line="600" w:lineRule="auto"/>
        <w:ind w:firstLine="720"/>
        <w:contextualSpacing/>
        <w:jc w:val="both"/>
        <w:rPr>
          <w:rFonts w:eastAsia="Times New Roman" w:cs="Times New Roman"/>
          <w:szCs w:val="24"/>
        </w:rPr>
      </w:pPr>
      <w:r w:rsidRPr="00FC73C9">
        <w:rPr>
          <w:rFonts w:eastAsia="Times New Roman" w:cs="Times New Roman"/>
          <w:b/>
          <w:szCs w:val="24"/>
        </w:rPr>
        <w:t>ΠΡΟΕ</w:t>
      </w:r>
      <w:r w:rsidRPr="00FC73C9">
        <w:rPr>
          <w:rFonts w:eastAsia="Times New Roman" w:cs="Times New Roman"/>
          <w:b/>
          <w:szCs w:val="24"/>
        </w:rPr>
        <w:t>ΔΡΕΥΩΝ (Γεώργιος Λαμπρούλης):</w:t>
      </w:r>
      <w:r>
        <w:rPr>
          <w:rFonts w:eastAsia="Times New Roman" w:cs="Times New Roman"/>
          <w:b/>
          <w:szCs w:val="24"/>
        </w:rPr>
        <w:t xml:space="preserve"> </w:t>
      </w:r>
      <w:r>
        <w:rPr>
          <w:rFonts w:eastAsia="Times New Roman" w:cs="Times New Roman"/>
          <w:szCs w:val="24"/>
        </w:rPr>
        <w:t xml:space="preserve">Κοινοβουλευτικός εκπρόσωπος λέμε. Εσείς είστε ειδικός αγορητής. </w:t>
      </w:r>
    </w:p>
    <w:p w14:paraId="77C034B3" w14:textId="77777777" w:rsidR="006113A9" w:rsidRDefault="006B6FC4">
      <w:pPr>
        <w:spacing w:line="600" w:lineRule="auto"/>
        <w:ind w:firstLine="720"/>
        <w:contextualSpacing/>
        <w:jc w:val="both"/>
        <w:rPr>
          <w:rFonts w:eastAsia="Times New Roman"/>
          <w:szCs w:val="24"/>
        </w:rPr>
      </w:pPr>
      <w:r>
        <w:rPr>
          <w:rFonts w:eastAsia="Times New Roman" w:cs="Times New Roman"/>
          <w:szCs w:val="24"/>
        </w:rPr>
        <w:t>Δ</w:t>
      </w:r>
      <w:r w:rsidRPr="002B5314">
        <w:rPr>
          <w:rFonts w:eastAsia="Times New Roman"/>
          <w:szCs w:val="24"/>
        </w:rPr>
        <w:t>ιότι</w:t>
      </w:r>
      <w:r>
        <w:rPr>
          <w:rFonts w:eastAsia="Times New Roman"/>
          <w:szCs w:val="24"/>
        </w:rPr>
        <w:t>,</w:t>
      </w:r>
      <w:r w:rsidRPr="002B5314">
        <w:rPr>
          <w:rFonts w:eastAsia="Times New Roman"/>
          <w:szCs w:val="24"/>
        </w:rPr>
        <w:t xml:space="preserve"> όπως είπατε και εδώ</w:t>
      </w:r>
      <w:r>
        <w:rPr>
          <w:rFonts w:eastAsia="Times New Roman"/>
          <w:szCs w:val="24"/>
        </w:rPr>
        <w:t>,</w:t>
      </w:r>
      <w:r w:rsidRPr="002B5314">
        <w:rPr>
          <w:rFonts w:eastAsia="Times New Roman"/>
          <w:szCs w:val="24"/>
        </w:rPr>
        <w:t xml:space="preserve"> στο αίτημά σας που </w:t>
      </w:r>
      <w:r>
        <w:rPr>
          <w:rFonts w:eastAsia="Times New Roman"/>
          <w:szCs w:val="24"/>
        </w:rPr>
        <w:t>ήρθε</w:t>
      </w:r>
      <w:r w:rsidRPr="002B5314">
        <w:rPr>
          <w:rFonts w:eastAsia="Times New Roman"/>
          <w:szCs w:val="24"/>
        </w:rPr>
        <w:t xml:space="preserve"> στο</w:t>
      </w:r>
      <w:r>
        <w:rPr>
          <w:rFonts w:eastAsia="Times New Roman"/>
          <w:szCs w:val="24"/>
        </w:rPr>
        <w:t>ν</w:t>
      </w:r>
      <w:r w:rsidRPr="002B5314">
        <w:rPr>
          <w:rFonts w:eastAsia="Times New Roman"/>
          <w:szCs w:val="24"/>
        </w:rPr>
        <w:t xml:space="preserve"> προηγούμενο Προεδρεύοντα ζητώντας να παρέμβετε</w:t>
      </w:r>
      <w:r>
        <w:rPr>
          <w:rFonts w:eastAsia="Times New Roman"/>
          <w:szCs w:val="24"/>
        </w:rPr>
        <w:t>,</w:t>
      </w:r>
      <w:r w:rsidRPr="002B5314">
        <w:rPr>
          <w:rFonts w:eastAsia="Times New Roman"/>
          <w:szCs w:val="24"/>
        </w:rPr>
        <w:t xml:space="preserve"> ο χρόνος </w:t>
      </w:r>
      <w:r>
        <w:rPr>
          <w:rFonts w:eastAsia="Times New Roman"/>
          <w:szCs w:val="24"/>
        </w:rPr>
        <w:t>σ</w:t>
      </w:r>
      <w:r w:rsidRPr="002B5314">
        <w:rPr>
          <w:rFonts w:eastAsia="Times New Roman"/>
          <w:szCs w:val="24"/>
        </w:rPr>
        <w:t>ας θα αφαιρεθεί από τη δευτερολογία</w:t>
      </w:r>
      <w:r>
        <w:rPr>
          <w:rFonts w:eastAsia="Times New Roman"/>
          <w:szCs w:val="24"/>
        </w:rPr>
        <w:t>. Α</w:t>
      </w:r>
      <w:r w:rsidRPr="002B5314">
        <w:rPr>
          <w:rFonts w:eastAsia="Times New Roman"/>
          <w:szCs w:val="24"/>
        </w:rPr>
        <w:t xml:space="preserve">ν </w:t>
      </w:r>
      <w:r w:rsidRPr="002B5314">
        <w:rPr>
          <w:rFonts w:eastAsia="Times New Roman"/>
          <w:szCs w:val="24"/>
        </w:rPr>
        <w:t xml:space="preserve">θυμάστε </w:t>
      </w:r>
      <w:r w:rsidRPr="002B5314">
        <w:rPr>
          <w:rFonts w:eastAsia="Times New Roman"/>
          <w:szCs w:val="24"/>
        </w:rPr>
        <w:lastRenderedPageBreak/>
        <w:t>καλά</w:t>
      </w:r>
      <w:r>
        <w:rPr>
          <w:rFonts w:eastAsia="Times New Roman"/>
          <w:szCs w:val="24"/>
        </w:rPr>
        <w:t xml:space="preserve">, όσον αφορά στις δευτερολογίες των ειδικών αγορητών και εισηγητών, όπως </w:t>
      </w:r>
      <w:r w:rsidRPr="002B5314">
        <w:rPr>
          <w:rFonts w:eastAsia="Times New Roman"/>
          <w:szCs w:val="24"/>
        </w:rPr>
        <w:t>ειπώθηκε το πρωί</w:t>
      </w:r>
      <w:r>
        <w:rPr>
          <w:rFonts w:eastAsia="Times New Roman"/>
          <w:szCs w:val="24"/>
        </w:rPr>
        <w:t>,</w:t>
      </w:r>
      <w:r w:rsidRPr="002B5314">
        <w:rPr>
          <w:rFonts w:eastAsia="Times New Roman"/>
          <w:szCs w:val="24"/>
        </w:rPr>
        <w:t xml:space="preserve"> </w:t>
      </w:r>
      <w:r>
        <w:rPr>
          <w:rFonts w:eastAsia="Times New Roman"/>
          <w:szCs w:val="24"/>
        </w:rPr>
        <w:t>-</w:t>
      </w:r>
      <w:r w:rsidRPr="002B5314">
        <w:rPr>
          <w:rFonts w:eastAsia="Times New Roman"/>
          <w:szCs w:val="24"/>
        </w:rPr>
        <w:t>πέραν του ότι εξαντλήθηκε ο χρόνος</w:t>
      </w:r>
      <w:r>
        <w:rPr>
          <w:rFonts w:eastAsia="Times New Roman"/>
          <w:szCs w:val="24"/>
        </w:rPr>
        <w:t>-</w:t>
      </w:r>
      <w:r w:rsidRPr="002B5314">
        <w:rPr>
          <w:rFonts w:eastAsia="Times New Roman"/>
          <w:szCs w:val="24"/>
        </w:rPr>
        <w:t xml:space="preserve"> </w:t>
      </w:r>
      <w:r>
        <w:rPr>
          <w:rFonts w:eastAsia="Times New Roman"/>
          <w:szCs w:val="24"/>
        </w:rPr>
        <w:t xml:space="preserve">αυτές </w:t>
      </w:r>
      <w:r w:rsidRPr="002B5314">
        <w:rPr>
          <w:rFonts w:eastAsia="Times New Roman"/>
          <w:szCs w:val="24"/>
        </w:rPr>
        <w:t>εξαντλήθηκ</w:t>
      </w:r>
      <w:r>
        <w:rPr>
          <w:rFonts w:eastAsia="Times New Roman"/>
          <w:szCs w:val="24"/>
        </w:rPr>
        <w:t>αν</w:t>
      </w:r>
      <w:r w:rsidRPr="002B5314">
        <w:rPr>
          <w:rFonts w:eastAsia="Times New Roman"/>
          <w:szCs w:val="24"/>
        </w:rPr>
        <w:t xml:space="preserve"> από πολλούς</w:t>
      </w:r>
      <w:r>
        <w:rPr>
          <w:rFonts w:eastAsia="Times New Roman"/>
          <w:szCs w:val="24"/>
        </w:rPr>
        <w:t>.</w:t>
      </w:r>
      <w:r w:rsidRPr="002B5314">
        <w:rPr>
          <w:rFonts w:eastAsia="Times New Roman"/>
          <w:szCs w:val="24"/>
        </w:rPr>
        <w:t xml:space="preserve"> </w:t>
      </w:r>
      <w:r>
        <w:rPr>
          <w:rFonts w:eastAsia="Times New Roman"/>
          <w:szCs w:val="24"/>
        </w:rPr>
        <w:t>Ε</w:t>
      </w:r>
      <w:r w:rsidRPr="002B5314">
        <w:rPr>
          <w:rFonts w:eastAsia="Times New Roman"/>
          <w:szCs w:val="24"/>
        </w:rPr>
        <w:t xml:space="preserve">νδεχομένως να έχετε τη δυνατότητα </w:t>
      </w:r>
      <w:r>
        <w:rPr>
          <w:rFonts w:eastAsia="Times New Roman"/>
          <w:szCs w:val="24"/>
        </w:rPr>
        <w:t xml:space="preserve">για δευτερολογία </w:t>
      </w:r>
      <w:r w:rsidRPr="002B5314">
        <w:rPr>
          <w:rFonts w:eastAsia="Times New Roman"/>
          <w:szCs w:val="24"/>
        </w:rPr>
        <w:t>αύριο</w:t>
      </w:r>
      <w:r>
        <w:rPr>
          <w:rFonts w:eastAsia="Times New Roman"/>
          <w:szCs w:val="24"/>
        </w:rPr>
        <w:t>.</w:t>
      </w:r>
      <w:r w:rsidRPr="002B5314">
        <w:rPr>
          <w:rFonts w:eastAsia="Times New Roman"/>
          <w:szCs w:val="24"/>
        </w:rPr>
        <w:t xml:space="preserve"> </w:t>
      </w:r>
      <w:r>
        <w:rPr>
          <w:rFonts w:eastAsia="Times New Roman"/>
          <w:szCs w:val="24"/>
        </w:rPr>
        <w:t>Σ</w:t>
      </w:r>
      <w:r w:rsidRPr="002B5314">
        <w:rPr>
          <w:rFonts w:eastAsia="Times New Roman"/>
          <w:szCs w:val="24"/>
        </w:rPr>
        <w:t>ας παρακαλώ πολύ</w:t>
      </w:r>
      <w:r>
        <w:rPr>
          <w:rFonts w:eastAsia="Times New Roman"/>
          <w:szCs w:val="24"/>
        </w:rPr>
        <w:t>, λοιπόν</w:t>
      </w:r>
      <w:r>
        <w:rPr>
          <w:rFonts w:eastAsia="Times New Roman"/>
          <w:szCs w:val="24"/>
        </w:rPr>
        <w:t>,</w:t>
      </w:r>
      <w:r w:rsidRPr="002B5314">
        <w:rPr>
          <w:rFonts w:eastAsia="Times New Roman"/>
          <w:szCs w:val="24"/>
        </w:rPr>
        <w:t xml:space="preserve"> </w:t>
      </w:r>
      <w:r>
        <w:rPr>
          <w:rFonts w:eastAsia="Times New Roman"/>
          <w:szCs w:val="24"/>
        </w:rPr>
        <w:t>-και αυτό το λέω προς όλες τις</w:t>
      </w:r>
      <w:r w:rsidRPr="002B5314">
        <w:rPr>
          <w:rFonts w:eastAsia="Times New Roman"/>
          <w:szCs w:val="24"/>
        </w:rPr>
        <w:t xml:space="preserve"> κοινοβουλευτικές ομάδες</w:t>
      </w:r>
      <w:r>
        <w:rPr>
          <w:rFonts w:eastAsia="Times New Roman"/>
          <w:szCs w:val="24"/>
        </w:rPr>
        <w:t>-</w:t>
      </w:r>
      <w:r w:rsidRPr="002B5314">
        <w:rPr>
          <w:rFonts w:eastAsia="Times New Roman"/>
          <w:szCs w:val="24"/>
        </w:rPr>
        <w:t xml:space="preserve"> όταν χρειάζε</w:t>
      </w:r>
      <w:r>
        <w:rPr>
          <w:rFonts w:eastAsia="Times New Roman"/>
          <w:szCs w:val="24"/>
        </w:rPr>
        <w:t>στε</w:t>
      </w:r>
      <w:r w:rsidRPr="002B5314">
        <w:rPr>
          <w:rFonts w:eastAsia="Times New Roman"/>
          <w:szCs w:val="24"/>
        </w:rPr>
        <w:t xml:space="preserve"> και </w:t>
      </w:r>
      <w:r>
        <w:rPr>
          <w:rFonts w:eastAsia="Times New Roman"/>
          <w:szCs w:val="24"/>
        </w:rPr>
        <w:t>επιθυμείτε</w:t>
      </w:r>
      <w:r w:rsidRPr="002B5314">
        <w:rPr>
          <w:rFonts w:eastAsia="Times New Roman"/>
          <w:szCs w:val="24"/>
        </w:rPr>
        <w:t xml:space="preserve"> να παρέμβ</w:t>
      </w:r>
      <w:r>
        <w:rPr>
          <w:rFonts w:eastAsia="Times New Roman"/>
          <w:szCs w:val="24"/>
        </w:rPr>
        <w:t xml:space="preserve">ετε, να παρεμβαίνετε δια των </w:t>
      </w:r>
      <w:r w:rsidRPr="002B5314">
        <w:rPr>
          <w:rFonts w:eastAsia="Times New Roman"/>
          <w:szCs w:val="24"/>
        </w:rPr>
        <w:t>κοινοβουλευτικ</w:t>
      </w:r>
      <w:r>
        <w:rPr>
          <w:rFonts w:eastAsia="Times New Roman"/>
          <w:szCs w:val="24"/>
        </w:rPr>
        <w:t>ών σας</w:t>
      </w:r>
      <w:r w:rsidRPr="002B5314">
        <w:rPr>
          <w:rFonts w:eastAsia="Times New Roman"/>
          <w:szCs w:val="24"/>
        </w:rPr>
        <w:t xml:space="preserve"> εκπρ</w:t>
      </w:r>
      <w:r>
        <w:rPr>
          <w:rFonts w:eastAsia="Times New Roman"/>
          <w:szCs w:val="24"/>
        </w:rPr>
        <w:t xml:space="preserve">οσώπων. </w:t>
      </w:r>
    </w:p>
    <w:p w14:paraId="77C034B4" w14:textId="77777777" w:rsidR="006113A9" w:rsidRDefault="006B6FC4">
      <w:pPr>
        <w:spacing w:line="600" w:lineRule="auto"/>
        <w:ind w:firstLine="720"/>
        <w:contextualSpacing/>
        <w:jc w:val="both"/>
        <w:rPr>
          <w:rFonts w:eastAsia="Times New Roman"/>
          <w:szCs w:val="24"/>
        </w:rPr>
      </w:pPr>
      <w:r>
        <w:rPr>
          <w:rFonts w:eastAsia="Times New Roman"/>
          <w:szCs w:val="24"/>
        </w:rPr>
        <w:t>Κ</w:t>
      </w:r>
      <w:r w:rsidRPr="002B5314">
        <w:rPr>
          <w:rFonts w:eastAsia="Times New Roman"/>
          <w:szCs w:val="24"/>
        </w:rPr>
        <w:t>λείνω το θέμα εδώ</w:t>
      </w:r>
      <w:r>
        <w:rPr>
          <w:rFonts w:eastAsia="Times New Roman"/>
          <w:szCs w:val="24"/>
        </w:rPr>
        <w:t>.</w:t>
      </w:r>
      <w:r w:rsidRPr="002B5314">
        <w:rPr>
          <w:rFonts w:eastAsia="Times New Roman"/>
          <w:szCs w:val="24"/>
        </w:rPr>
        <w:t xml:space="preserve"> Νομίζω </w:t>
      </w:r>
      <w:r>
        <w:rPr>
          <w:rFonts w:eastAsia="Times New Roman"/>
          <w:szCs w:val="24"/>
        </w:rPr>
        <w:t xml:space="preserve">ότι </w:t>
      </w:r>
      <w:r w:rsidRPr="002B5314">
        <w:rPr>
          <w:rFonts w:eastAsia="Times New Roman"/>
          <w:szCs w:val="24"/>
        </w:rPr>
        <w:t>σας δόθηκε η δυνατότητα να παρέμβετε</w:t>
      </w:r>
      <w:r>
        <w:rPr>
          <w:rFonts w:eastAsia="Times New Roman"/>
          <w:szCs w:val="24"/>
        </w:rPr>
        <w:t>.</w:t>
      </w:r>
    </w:p>
    <w:p w14:paraId="77C034B5" w14:textId="77777777" w:rsidR="006113A9" w:rsidRDefault="006B6FC4">
      <w:pPr>
        <w:spacing w:line="600" w:lineRule="auto"/>
        <w:ind w:firstLine="720"/>
        <w:contextualSpacing/>
        <w:jc w:val="both"/>
        <w:rPr>
          <w:rFonts w:eastAsia="Times New Roman"/>
          <w:szCs w:val="24"/>
        </w:rPr>
      </w:pPr>
      <w:r>
        <w:rPr>
          <w:rFonts w:eastAsia="Times New Roman"/>
          <w:szCs w:val="24"/>
        </w:rPr>
        <w:t>Τ</w:t>
      </w:r>
      <w:r w:rsidRPr="002B5314">
        <w:rPr>
          <w:rFonts w:eastAsia="Times New Roman"/>
          <w:szCs w:val="24"/>
        </w:rPr>
        <w:t>ο</w:t>
      </w:r>
      <w:r>
        <w:rPr>
          <w:rFonts w:eastAsia="Times New Roman"/>
          <w:szCs w:val="24"/>
        </w:rPr>
        <w:t>ν</w:t>
      </w:r>
      <w:r w:rsidRPr="002B5314">
        <w:rPr>
          <w:rFonts w:eastAsia="Times New Roman"/>
          <w:szCs w:val="24"/>
        </w:rPr>
        <w:t xml:space="preserve"> λόγο έχει η </w:t>
      </w:r>
      <w:r w:rsidRPr="002B5314">
        <w:rPr>
          <w:rFonts w:eastAsia="Times New Roman"/>
          <w:szCs w:val="24"/>
        </w:rPr>
        <w:t>Υπουργός Π</w:t>
      </w:r>
      <w:r w:rsidRPr="002B5314">
        <w:rPr>
          <w:rFonts w:eastAsia="Times New Roman"/>
          <w:szCs w:val="24"/>
        </w:rPr>
        <w:t>ολιτισμού και Αθλητισμού</w:t>
      </w:r>
      <w:r w:rsidRPr="002B5314" w:rsidDel="00F645A5">
        <w:rPr>
          <w:rFonts w:eastAsia="Times New Roman"/>
          <w:szCs w:val="24"/>
        </w:rPr>
        <w:t xml:space="preserve"> </w:t>
      </w:r>
      <w:r w:rsidRPr="002B5314">
        <w:rPr>
          <w:rFonts w:eastAsia="Times New Roman"/>
          <w:szCs w:val="24"/>
        </w:rPr>
        <w:t>κ</w:t>
      </w:r>
      <w:r>
        <w:rPr>
          <w:rFonts w:eastAsia="Times New Roman"/>
          <w:szCs w:val="24"/>
        </w:rPr>
        <w:t>.</w:t>
      </w:r>
      <w:r w:rsidRPr="002B5314">
        <w:rPr>
          <w:rFonts w:eastAsia="Times New Roman"/>
          <w:szCs w:val="24"/>
        </w:rPr>
        <w:t xml:space="preserve"> </w:t>
      </w:r>
      <w:r w:rsidRPr="002B5314">
        <w:rPr>
          <w:rFonts w:eastAsia="Times New Roman"/>
          <w:szCs w:val="24"/>
        </w:rPr>
        <w:t>Ζορμπά</w:t>
      </w:r>
      <w:r>
        <w:rPr>
          <w:rFonts w:eastAsia="Times New Roman"/>
          <w:szCs w:val="24"/>
        </w:rPr>
        <w:t>.</w:t>
      </w:r>
    </w:p>
    <w:p w14:paraId="77C034B6" w14:textId="77777777" w:rsidR="006113A9" w:rsidRDefault="006B6FC4">
      <w:pPr>
        <w:spacing w:line="600" w:lineRule="auto"/>
        <w:ind w:firstLine="720"/>
        <w:contextualSpacing/>
        <w:jc w:val="both"/>
        <w:rPr>
          <w:rFonts w:eastAsia="Times New Roman"/>
          <w:szCs w:val="24"/>
        </w:rPr>
      </w:pPr>
      <w:r w:rsidRPr="00FD2BD4">
        <w:rPr>
          <w:rFonts w:eastAsia="Times New Roman"/>
          <w:b/>
          <w:szCs w:val="24"/>
        </w:rPr>
        <w:t>ΜΥΡΣΙΝΗ ΖΟΡΜΠΑ (Υπουργός Πολιτισμού και Αθλητισμού):</w:t>
      </w:r>
      <w:r>
        <w:rPr>
          <w:rFonts w:eastAsia="Times New Roman"/>
          <w:b/>
          <w:szCs w:val="24"/>
        </w:rPr>
        <w:t xml:space="preserve"> </w:t>
      </w:r>
      <w:r>
        <w:rPr>
          <w:rFonts w:eastAsia="Times New Roman"/>
          <w:szCs w:val="24"/>
        </w:rPr>
        <w:t>Κ</w:t>
      </w:r>
      <w:r w:rsidRPr="002B5314">
        <w:rPr>
          <w:rFonts w:eastAsia="Times New Roman"/>
          <w:szCs w:val="24"/>
        </w:rPr>
        <w:t xml:space="preserve">ύριε </w:t>
      </w:r>
      <w:r>
        <w:rPr>
          <w:rFonts w:eastAsia="Times New Roman"/>
          <w:szCs w:val="24"/>
        </w:rPr>
        <w:t>Π</w:t>
      </w:r>
      <w:r w:rsidRPr="002B5314">
        <w:rPr>
          <w:rFonts w:eastAsia="Times New Roman"/>
          <w:szCs w:val="24"/>
        </w:rPr>
        <w:t>ρόεδρε</w:t>
      </w:r>
      <w:r>
        <w:rPr>
          <w:rFonts w:eastAsia="Times New Roman"/>
          <w:szCs w:val="24"/>
        </w:rPr>
        <w:t>,</w:t>
      </w:r>
      <w:r w:rsidRPr="002B5314">
        <w:rPr>
          <w:rFonts w:eastAsia="Times New Roman"/>
          <w:szCs w:val="24"/>
        </w:rPr>
        <w:t xml:space="preserve"> η κύρωση της Συμφωνίας των Πρεσπών είναι κρίσιμης σημασίας</w:t>
      </w:r>
      <w:r>
        <w:rPr>
          <w:rFonts w:eastAsia="Times New Roman"/>
          <w:szCs w:val="24"/>
        </w:rPr>
        <w:t>,</w:t>
      </w:r>
      <w:r w:rsidRPr="002B5314">
        <w:rPr>
          <w:rFonts w:eastAsia="Times New Roman"/>
          <w:szCs w:val="24"/>
        </w:rPr>
        <w:t xml:space="preserve"> όχι μόνο για την εξωτερική πολιτική</w:t>
      </w:r>
      <w:r>
        <w:rPr>
          <w:rFonts w:eastAsia="Times New Roman"/>
          <w:szCs w:val="24"/>
        </w:rPr>
        <w:t>,</w:t>
      </w:r>
      <w:r w:rsidRPr="002B5314">
        <w:rPr>
          <w:rFonts w:eastAsia="Times New Roman"/>
          <w:szCs w:val="24"/>
        </w:rPr>
        <w:t xml:space="preserve"> όχι μόνο για τη θέση της χώρας στο βαλκανικό </w:t>
      </w:r>
      <w:r>
        <w:rPr>
          <w:rFonts w:eastAsia="Times New Roman"/>
          <w:szCs w:val="24"/>
        </w:rPr>
        <w:t>ε</w:t>
      </w:r>
      <w:r w:rsidRPr="002B5314">
        <w:rPr>
          <w:rFonts w:eastAsia="Times New Roman"/>
          <w:szCs w:val="24"/>
        </w:rPr>
        <w:t xml:space="preserve">υρωπαϊκό </w:t>
      </w:r>
      <w:r w:rsidRPr="002B5314">
        <w:rPr>
          <w:rFonts w:eastAsia="Times New Roman"/>
          <w:szCs w:val="24"/>
        </w:rPr>
        <w:t>και διεθνές περιβάλλον</w:t>
      </w:r>
      <w:r>
        <w:rPr>
          <w:rFonts w:eastAsia="Times New Roman"/>
          <w:szCs w:val="24"/>
        </w:rPr>
        <w:t>,</w:t>
      </w:r>
      <w:r w:rsidRPr="002B5314">
        <w:rPr>
          <w:rFonts w:eastAsia="Times New Roman"/>
          <w:szCs w:val="24"/>
        </w:rPr>
        <w:t xml:space="preserve"> αλλά και για το εσωτερικό </w:t>
      </w:r>
      <w:r>
        <w:rPr>
          <w:rFonts w:eastAsia="Times New Roman"/>
          <w:szCs w:val="24"/>
        </w:rPr>
        <w:t>μας,</w:t>
      </w:r>
      <w:r w:rsidRPr="002B5314">
        <w:rPr>
          <w:rFonts w:eastAsia="Times New Roman"/>
          <w:szCs w:val="24"/>
        </w:rPr>
        <w:t xml:space="preserve"> </w:t>
      </w:r>
      <w:r>
        <w:rPr>
          <w:rFonts w:eastAsia="Times New Roman"/>
          <w:szCs w:val="24"/>
        </w:rPr>
        <w:t xml:space="preserve">όπως φαίνεται, </w:t>
      </w:r>
      <w:r w:rsidRPr="002B5314">
        <w:rPr>
          <w:rFonts w:eastAsia="Times New Roman"/>
          <w:szCs w:val="24"/>
        </w:rPr>
        <w:t xml:space="preserve">για τον πολιτισμό </w:t>
      </w:r>
      <w:r>
        <w:rPr>
          <w:rFonts w:eastAsia="Times New Roman"/>
          <w:szCs w:val="24"/>
        </w:rPr>
        <w:t>μας,</w:t>
      </w:r>
      <w:r w:rsidRPr="002B5314">
        <w:rPr>
          <w:rFonts w:eastAsia="Times New Roman"/>
          <w:szCs w:val="24"/>
        </w:rPr>
        <w:t xml:space="preserve"> για την ταυτότητ</w:t>
      </w:r>
      <w:r>
        <w:rPr>
          <w:rFonts w:eastAsia="Times New Roman"/>
          <w:szCs w:val="24"/>
        </w:rPr>
        <w:t>α,</w:t>
      </w:r>
      <w:r w:rsidRPr="002B5314">
        <w:rPr>
          <w:rFonts w:eastAsia="Times New Roman"/>
          <w:szCs w:val="24"/>
        </w:rPr>
        <w:t xml:space="preserve"> για τη διαμόρφωση των συμπεριφορών των πολιτών και για το </w:t>
      </w:r>
      <w:r>
        <w:rPr>
          <w:rFonts w:eastAsia="Times New Roman"/>
          <w:szCs w:val="24"/>
        </w:rPr>
        <w:t>δ</w:t>
      </w:r>
      <w:r w:rsidRPr="002B5314">
        <w:rPr>
          <w:rFonts w:eastAsia="Times New Roman"/>
          <w:szCs w:val="24"/>
        </w:rPr>
        <w:t>ημόσιο βίο</w:t>
      </w:r>
      <w:r>
        <w:rPr>
          <w:rFonts w:eastAsia="Times New Roman"/>
          <w:szCs w:val="24"/>
        </w:rPr>
        <w:t>.</w:t>
      </w:r>
    </w:p>
    <w:p w14:paraId="77C034B7" w14:textId="77777777" w:rsidR="006113A9" w:rsidRDefault="006B6FC4">
      <w:pPr>
        <w:spacing w:line="600" w:lineRule="auto"/>
        <w:ind w:firstLine="720"/>
        <w:contextualSpacing/>
        <w:jc w:val="both"/>
        <w:rPr>
          <w:rFonts w:eastAsia="Times New Roman"/>
          <w:szCs w:val="24"/>
        </w:rPr>
      </w:pPr>
      <w:r>
        <w:rPr>
          <w:rFonts w:eastAsia="Times New Roman"/>
          <w:szCs w:val="24"/>
        </w:rPr>
        <w:lastRenderedPageBreak/>
        <w:t>Η</w:t>
      </w:r>
      <w:r w:rsidRPr="002B5314">
        <w:rPr>
          <w:rFonts w:eastAsia="Times New Roman"/>
          <w:szCs w:val="24"/>
        </w:rPr>
        <w:t xml:space="preserve"> </w:t>
      </w:r>
      <w:r>
        <w:rPr>
          <w:rFonts w:eastAsia="Times New Roman"/>
          <w:szCs w:val="24"/>
        </w:rPr>
        <w:t>Σ</w:t>
      </w:r>
      <w:r w:rsidRPr="002B5314">
        <w:rPr>
          <w:rFonts w:eastAsia="Times New Roman"/>
          <w:szCs w:val="24"/>
        </w:rPr>
        <w:t>υμφωνία των Πρεσπών πρέπει να εγκριθεί</w:t>
      </w:r>
      <w:r>
        <w:rPr>
          <w:rFonts w:eastAsia="Times New Roman"/>
          <w:szCs w:val="24"/>
        </w:rPr>
        <w:t>,</w:t>
      </w:r>
      <w:r w:rsidRPr="002B5314">
        <w:rPr>
          <w:rFonts w:eastAsia="Times New Roman"/>
          <w:szCs w:val="24"/>
        </w:rPr>
        <w:t xml:space="preserve"> αν θέλουμε να μετονομαστεί η γ</w:t>
      </w:r>
      <w:r w:rsidRPr="002B5314">
        <w:rPr>
          <w:rFonts w:eastAsia="Times New Roman"/>
          <w:szCs w:val="24"/>
        </w:rPr>
        <w:t xml:space="preserve">ειτονική χώρα σε </w:t>
      </w:r>
      <w:r>
        <w:rPr>
          <w:rFonts w:eastAsia="Times New Roman"/>
          <w:szCs w:val="24"/>
        </w:rPr>
        <w:t>«Β</w:t>
      </w:r>
      <w:r w:rsidRPr="002B5314">
        <w:rPr>
          <w:rFonts w:eastAsia="Times New Roman"/>
          <w:szCs w:val="24"/>
        </w:rPr>
        <w:t>όρεια Μακεδονία</w:t>
      </w:r>
      <w:r>
        <w:rPr>
          <w:rFonts w:eastAsia="Times New Roman"/>
          <w:szCs w:val="24"/>
        </w:rPr>
        <w:t>»</w:t>
      </w:r>
      <w:r w:rsidRPr="002B5314">
        <w:rPr>
          <w:rFonts w:eastAsia="Times New Roman"/>
          <w:szCs w:val="24"/>
        </w:rPr>
        <w:t xml:space="preserve"> και να μην εξακολουθήσει να ονομάζεται από όλο τον κόσμο </w:t>
      </w:r>
      <w:r>
        <w:rPr>
          <w:rFonts w:eastAsia="Times New Roman"/>
          <w:szCs w:val="24"/>
        </w:rPr>
        <w:t>«</w:t>
      </w:r>
      <w:r w:rsidRPr="002B5314">
        <w:rPr>
          <w:rFonts w:eastAsia="Times New Roman"/>
          <w:szCs w:val="24"/>
        </w:rPr>
        <w:t>Μακεδονία</w:t>
      </w:r>
      <w:r>
        <w:rPr>
          <w:rFonts w:eastAsia="Times New Roman"/>
          <w:szCs w:val="24"/>
        </w:rPr>
        <w:t>».</w:t>
      </w:r>
      <w:r w:rsidRPr="002B5314">
        <w:rPr>
          <w:rFonts w:eastAsia="Times New Roman"/>
          <w:szCs w:val="24"/>
        </w:rPr>
        <w:t xml:space="preserve"> Αν δεν εγκριθεί</w:t>
      </w:r>
      <w:r>
        <w:rPr>
          <w:rFonts w:eastAsia="Times New Roman"/>
          <w:szCs w:val="24"/>
        </w:rPr>
        <w:t>,</w:t>
      </w:r>
      <w:r w:rsidRPr="002B5314">
        <w:rPr>
          <w:rFonts w:eastAsia="Times New Roman"/>
          <w:szCs w:val="24"/>
        </w:rPr>
        <w:t xml:space="preserve"> τότε</w:t>
      </w:r>
      <w:r>
        <w:rPr>
          <w:rFonts w:eastAsia="Times New Roman"/>
          <w:szCs w:val="24"/>
        </w:rPr>
        <w:t>,</w:t>
      </w:r>
      <w:r w:rsidRPr="002B5314">
        <w:rPr>
          <w:rFonts w:eastAsia="Times New Roman"/>
          <w:szCs w:val="24"/>
        </w:rPr>
        <w:t xml:space="preserve"> ενώ ο ένας εταίρος θα έχει συμμορφωθεί στα ζητούμενα</w:t>
      </w:r>
      <w:r>
        <w:rPr>
          <w:rFonts w:eastAsia="Times New Roman"/>
          <w:szCs w:val="24"/>
        </w:rPr>
        <w:t>,</w:t>
      </w:r>
      <w:r w:rsidRPr="002B5314">
        <w:rPr>
          <w:rFonts w:eastAsia="Times New Roman"/>
          <w:szCs w:val="24"/>
        </w:rPr>
        <w:t xml:space="preserve"> ο </w:t>
      </w:r>
      <w:r>
        <w:rPr>
          <w:rFonts w:eastAsia="Times New Roman"/>
          <w:szCs w:val="24"/>
        </w:rPr>
        <w:t>άλλος -δ</w:t>
      </w:r>
      <w:r w:rsidRPr="002B5314">
        <w:rPr>
          <w:rFonts w:eastAsia="Times New Roman"/>
          <w:szCs w:val="24"/>
        </w:rPr>
        <w:t>ηλαδή εμείς</w:t>
      </w:r>
      <w:r>
        <w:rPr>
          <w:rFonts w:eastAsia="Times New Roman"/>
          <w:szCs w:val="24"/>
        </w:rPr>
        <w:t>-</w:t>
      </w:r>
      <w:r w:rsidRPr="002B5314">
        <w:rPr>
          <w:rFonts w:eastAsia="Times New Roman"/>
          <w:szCs w:val="24"/>
        </w:rPr>
        <w:t xml:space="preserve"> θα τα έχει αθετήσει</w:t>
      </w:r>
      <w:r>
        <w:rPr>
          <w:rFonts w:eastAsia="Times New Roman"/>
          <w:szCs w:val="24"/>
        </w:rPr>
        <w:t>.</w:t>
      </w:r>
      <w:r w:rsidRPr="002B5314">
        <w:rPr>
          <w:rFonts w:eastAsia="Times New Roman"/>
          <w:szCs w:val="24"/>
        </w:rPr>
        <w:t xml:space="preserve"> </w:t>
      </w:r>
      <w:r>
        <w:rPr>
          <w:rFonts w:eastAsia="Times New Roman"/>
          <w:szCs w:val="24"/>
        </w:rPr>
        <w:t>Κ</w:t>
      </w:r>
      <w:r w:rsidRPr="002B5314">
        <w:rPr>
          <w:rFonts w:eastAsia="Times New Roman"/>
          <w:szCs w:val="24"/>
        </w:rPr>
        <w:t>αι αυτό δεν θα είναι μόνο έν</w:t>
      </w:r>
      <w:r w:rsidRPr="002B5314">
        <w:rPr>
          <w:rFonts w:eastAsia="Times New Roman"/>
          <w:szCs w:val="24"/>
        </w:rPr>
        <w:t xml:space="preserve">α Βατερλό της </w:t>
      </w:r>
      <w:r>
        <w:rPr>
          <w:rFonts w:eastAsia="Times New Roman"/>
          <w:szCs w:val="24"/>
        </w:rPr>
        <w:t>δ</w:t>
      </w:r>
      <w:r w:rsidRPr="002B5314">
        <w:rPr>
          <w:rFonts w:eastAsia="Times New Roman"/>
          <w:szCs w:val="24"/>
        </w:rPr>
        <w:t>ιεθνούς θέσης της χώρας</w:t>
      </w:r>
      <w:r>
        <w:rPr>
          <w:rFonts w:eastAsia="Times New Roman"/>
          <w:szCs w:val="24"/>
        </w:rPr>
        <w:t>.</w:t>
      </w:r>
      <w:r w:rsidRPr="002B5314">
        <w:rPr>
          <w:rFonts w:eastAsia="Times New Roman"/>
          <w:szCs w:val="24"/>
        </w:rPr>
        <w:t xml:space="preserve"> </w:t>
      </w:r>
      <w:r>
        <w:rPr>
          <w:rFonts w:eastAsia="Times New Roman"/>
          <w:szCs w:val="24"/>
        </w:rPr>
        <w:t>Θ</w:t>
      </w:r>
      <w:r w:rsidRPr="002B5314">
        <w:rPr>
          <w:rFonts w:eastAsia="Times New Roman"/>
          <w:szCs w:val="24"/>
        </w:rPr>
        <w:t xml:space="preserve">α είναι ο </w:t>
      </w:r>
      <w:r>
        <w:rPr>
          <w:rFonts w:eastAsia="Times New Roman"/>
          <w:szCs w:val="24"/>
        </w:rPr>
        <w:t>θ</w:t>
      </w:r>
      <w:r w:rsidRPr="002B5314">
        <w:rPr>
          <w:rFonts w:eastAsia="Times New Roman"/>
          <w:szCs w:val="24"/>
        </w:rPr>
        <w:t>ρίαμβος της δηλητηριώδους νοοτροπίας</w:t>
      </w:r>
      <w:r>
        <w:rPr>
          <w:rFonts w:eastAsia="Times New Roman"/>
          <w:szCs w:val="24"/>
        </w:rPr>
        <w:t>,</w:t>
      </w:r>
      <w:r w:rsidRPr="002B5314">
        <w:rPr>
          <w:rFonts w:eastAsia="Times New Roman"/>
          <w:szCs w:val="24"/>
        </w:rPr>
        <w:t xml:space="preserve"> της </w:t>
      </w:r>
      <w:r>
        <w:rPr>
          <w:rFonts w:eastAsia="Times New Roman"/>
          <w:szCs w:val="24"/>
        </w:rPr>
        <w:t>α</w:t>
      </w:r>
      <w:r w:rsidRPr="002B5314">
        <w:rPr>
          <w:rFonts w:eastAsia="Times New Roman"/>
          <w:szCs w:val="24"/>
        </w:rPr>
        <w:t>ποκάλυψης ενός συναισθήματος περιφρόνησης και επιθετικότητας προς τους γείτονες</w:t>
      </w:r>
      <w:r>
        <w:rPr>
          <w:rFonts w:eastAsia="Times New Roman"/>
          <w:szCs w:val="24"/>
        </w:rPr>
        <w:t>,</w:t>
      </w:r>
      <w:r w:rsidRPr="002B5314">
        <w:rPr>
          <w:rFonts w:eastAsia="Times New Roman"/>
          <w:szCs w:val="24"/>
        </w:rPr>
        <w:t xml:space="preserve"> στο οποίο έχουμε </w:t>
      </w:r>
      <w:r>
        <w:rPr>
          <w:rFonts w:eastAsia="Times New Roman"/>
          <w:szCs w:val="24"/>
        </w:rPr>
        <w:t>-δυστυχώς-</w:t>
      </w:r>
      <w:r w:rsidRPr="002B5314">
        <w:rPr>
          <w:rFonts w:eastAsia="Times New Roman"/>
          <w:szCs w:val="24"/>
        </w:rPr>
        <w:t xml:space="preserve"> βεβαρημένο ιστορικό</w:t>
      </w:r>
      <w:r>
        <w:rPr>
          <w:rFonts w:eastAsia="Times New Roman"/>
          <w:szCs w:val="24"/>
        </w:rPr>
        <w:t>. Π</w:t>
      </w:r>
      <w:r w:rsidRPr="002B5314">
        <w:rPr>
          <w:rFonts w:eastAsia="Times New Roman"/>
          <w:szCs w:val="24"/>
        </w:rPr>
        <w:t>άνω σε αυτό το ζήτημα θα επιχε</w:t>
      </w:r>
      <w:r w:rsidRPr="002B5314">
        <w:rPr>
          <w:rFonts w:eastAsia="Times New Roman"/>
          <w:szCs w:val="24"/>
        </w:rPr>
        <w:t>ιρηματολογήσω</w:t>
      </w:r>
      <w:r>
        <w:rPr>
          <w:rFonts w:eastAsia="Times New Roman"/>
          <w:szCs w:val="24"/>
        </w:rPr>
        <w:t>.</w:t>
      </w:r>
    </w:p>
    <w:p w14:paraId="77C034B8" w14:textId="77777777" w:rsidR="006113A9" w:rsidRDefault="006B6FC4">
      <w:pPr>
        <w:spacing w:line="600" w:lineRule="auto"/>
        <w:ind w:firstLine="720"/>
        <w:contextualSpacing/>
        <w:jc w:val="both"/>
        <w:rPr>
          <w:rFonts w:eastAsia="Times New Roman"/>
          <w:szCs w:val="24"/>
        </w:rPr>
      </w:pPr>
      <w:r>
        <w:rPr>
          <w:rFonts w:eastAsia="Times New Roman"/>
          <w:szCs w:val="24"/>
        </w:rPr>
        <w:t xml:space="preserve">Οι ερευνητές </w:t>
      </w:r>
      <w:r w:rsidRPr="002B5314">
        <w:rPr>
          <w:rFonts w:eastAsia="Times New Roman"/>
          <w:szCs w:val="24"/>
        </w:rPr>
        <w:t>που μελετούν τα αρχεία βρίσκονται συχνά μπροστά σε τεκμήρια αυτής της υπεροψίας</w:t>
      </w:r>
      <w:r>
        <w:rPr>
          <w:rFonts w:eastAsia="Times New Roman"/>
          <w:szCs w:val="24"/>
        </w:rPr>
        <w:t>.</w:t>
      </w:r>
      <w:r w:rsidRPr="002B5314">
        <w:rPr>
          <w:rFonts w:eastAsia="Times New Roman"/>
          <w:szCs w:val="24"/>
        </w:rPr>
        <w:t xml:space="preserve"> </w:t>
      </w:r>
      <w:r>
        <w:rPr>
          <w:rFonts w:eastAsia="Times New Roman"/>
          <w:szCs w:val="24"/>
        </w:rPr>
        <w:t xml:space="preserve">Θυμίζω </w:t>
      </w:r>
      <w:r w:rsidRPr="002B5314">
        <w:rPr>
          <w:rFonts w:eastAsia="Times New Roman"/>
          <w:szCs w:val="24"/>
        </w:rPr>
        <w:t xml:space="preserve">τι έγραφε προς τον </w:t>
      </w:r>
      <w:r>
        <w:rPr>
          <w:rFonts w:eastAsia="Times New Roman"/>
          <w:szCs w:val="24"/>
        </w:rPr>
        <w:t>π</w:t>
      </w:r>
      <w:r w:rsidRPr="002B5314">
        <w:rPr>
          <w:rFonts w:eastAsia="Times New Roman"/>
          <w:szCs w:val="24"/>
        </w:rPr>
        <w:t>ρωθυπουργό Στέφανο Δραγούμη</w:t>
      </w:r>
      <w:r>
        <w:rPr>
          <w:rFonts w:eastAsia="Times New Roman"/>
          <w:szCs w:val="24"/>
        </w:rPr>
        <w:t>,</w:t>
      </w:r>
      <w:r w:rsidRPr="002B5314">
        <w:rPr>
          <w:rFonts w:eastAsia="Times New Roman"/>
          <w:szCs w:val="24"/>
        </w:rPr>
        <w:t xml:space="preserve"> το 1910</w:t>
      </w:r>
      <w:r>
        <w:rPr>
          <w:rFonts w:eastAsia="Times New Roman"/>
          <w:szCs w:val="24"/>
        </w:rPr>
        <w:t>,</w:t>
      </w:r>
      <w:r w:rsidRPr="002B5314">
        <w:rPr>
          <w:rFonts w:eastAsia="Times New Roman"/>
          <w:szCs w:val="24"/>
        </w:rPr>
        <w:t xml:space="preserve"> ο Έλληνας απεσταλμένος στην </w:t>
      </w:r>
      <w:r>
        <w:rPr>
          <w:rFonts w:eastAsia="Times New Roman"/>
          <w:szCs w:val="24"/>
        </w:rPr>
        <w:t>κ</w:t>
      </w:r>
      <w:r w:rsidRPr="002B5314">
        <w:rPr>
          <w:rFonts w:eastAsia="Times New Roman"/>
          <w:szCs w:val="24"/>
        </w:rPr>
        <w:t xml:space="preserve">εντρική Μακεδονία για τους </w:t>
      </w:r>
      <w:r>
        <w:rPr>
          <w:rFonts w:eastAsia="Times New Roman"/>
          <w:szCs w:val="24"/>
        </w:rPr>
        <w:t>«</w:t>
      </w:r>
      <w:r w:rsidRPr="002B5314">
        <w:rPr>
          <w:rFonts w:eastAsia="Times New Roman"/>
          <w:szCs w:val="24"/>
        </w:rPr>
        <w:t>Σλαβόφωνους Μακεδόνες</w:t>
      </w:r>
      <w:r>
        <w:rPr>
          <w:rFonts w:eastAsia="Times New Roman"/>
          <w:szCs w:val="24"/>
        </w:rPr>
        <w:t>»,</w:t>
      </w:r>
      <w:r w:rsidRPr="002B5314">
        <w:rPr>
          <w:rFonts w:eastAsia="Times New Roman"/>
          <w:szCs w:val="24"/>
        </w:rPr>
        <w:t xml:space="preserve"> επισημαίνοντας πως </w:t>
      </w:r>
      <w:r>
        <w:rPr>
          <w:rFonts w:eastAsia="Times New Roman"/>
          <w:szCs w:val="24"/>
        </w:rPr>
        <w:t>«Ε</w:t>
      </w:r>
      <w:r w:rsidRPr="002B5314">
        <w:rPr>
          <w:rFonts w:eastAsia="Times New Roman"/>
          <w:szCs w:val="24"/>
        </w:rPr>
        <w:t>ίναι απόλυτη ανάγκη η αποστολή χρημάτων προς επίτευξη</w:t>
      </w:r>
      <w:r>
        <w:rPr>
          <w:rFonts w:eastAsia="Times New Roman"/>
          <w:szCs w:val="24"/>
        </w:rPr>
        <w:t>ν</w:t>
      </w:r>
      <w:r w:rsidRPr="002B5314">
        <w:rPr>
          <w:rFonts w:eastAsia="Times New Roman"/>
          <w:szCs w:val="24"/>
        </w:rPr>
        <w:t xml:space="preserve"> του </w:t>
      </w:r>
      <w:r>
        <w:rPr>
          <w:rFonts w:eastAsia="Times New Roman"/>
          <w:szCs w:val="24"/>
        </w:rPr>
        <w:t>ι</w:t>
      </w:r>
      <w:r w:rsidRPr="002B5314">
        <w:rPr>
          <w:rFonts w:eastAsia="Times New Roman"/>
          <w:szCs w:val="24"/>
        </w:rPr>
        <w:t xml:space="preserve">ερού σκοπού </w:t>
      </w:r>
      <w:r>
        <w:rPr>
          <w:rFonts w:eastAsia="Times New Roman"/>
          <w:szCs w:val="24"/>
        </w:rPr>
        <w:t>μας», δηλαδή του προσεταιρισμού</w:t>
      </w:r>
      <w:r w:rsidRPr="002B5314">
        <w:rPr>
          <w:rFonts w:eastAsia="Times New Roman"/>
          <w:szCs w:val="24"/>
        </w:rPr>
        <w:t xml:space="preserve"> </w:t>
      </w:r>
      <w:r>
        <w:rPr>
          <w:rFonts w:eastAsia="Times New Roman"/>
          <w:szCs w:val="24"/>
        </w:rPr>
        <w:t>τους.</w:t>
      </w:r>
      <w:r w:rsidRPr="002B5314">
        <w:rPr>
          <w:rFonts w:eastAsia="Times New Roman"/>
          <w:szCs w:val="24"/>
        </w:rPr>
        <w:t xml:space="preserve"> </w:t>
      </w:r>
      <w:r>
        <w:rPr>
          <w:rFonts w:eastAsia="Times New Roman"/>
          <w:szCs w:val="24"/>
        </w:rPr>
        <w:t>Λ</w:t>
      </w:r>
      <w:r w:rsidRPr="002B5314">
        <w:rPr>
          <w:rFonts w:eastAsia="Times New Roman"/>
          <w:szCs w:val="24"/>
        </w:rPr>
        <w:t>έει</w:t>
      </w:r>
      <w:r>
        <w:rPr>
          <w:rFonts w:eastAsia="Times New Roman"/>
          <w:szCs w:val="24"/>
        </w:rPr>
        <w:t>,</w:t>
      </w:r>
      <w:r w:rsidRPr="002B5314">
        <w:rPr>
          <w:rFonts w:eastAsia="Times New Roman"/>
          <w:szCs w:val="24"/>
        </w:rPr>
        <w:t xml:space="preserve"> </w:t>
      </w:r>
      <w:r>
        <w:rPr>
          <w:rFonts w:eastAsia="Times New Roman"/>
          <w:szCs w:val="24"/>
        </w:rPr>
        <w:t>λ</w:t>
      </w:r>
      <w:r w:rsidRPr="002B5314">
        <w:rPr>
          <w:rFonts w:eastAsia="Times New Roman"/>
          <w:szCs w:val="24"/>
        </w:rPr>
        <w:t>οιπόν</w:t>
      </w:r>
      <w:r>
        <w:rPr>
          <w:rFonts w:eastAsia="Times New Roman"/>
          <w:szCs w:val="24"/>
        </w:rPr>
        <w:t>:</w:t>
      </w:r>
      <w:r w:rsidRPr="002B5314">
        <w:rPr>
          <w:rFonts w:eastAsia="Times New Roman"/>
          <w:szCs w:val="24"/>
        </w:rPr>
        <w:t xml:space="preserve"> </w:t>
      </w:r>
      <w:r>
        <w:rPr>
          <w:rFonts w:eastAsia="Times New Roman"/>
          <w:szCs w:val="24"/>
        </w:rPr>
        <w:t>«Δια π</w:t>
      </w:r>
      <w:r w:rsidRPr="002B5314">
        <w:rPr>
          <w:rFonts w:eastAsia="Times New Roman"/>
          <w:szCs w:val="24"/>
        </w:rPr>
        <w:t>άσ</w:t>
      </w:r>
      <w:r>
        <w:rPr>
          <w:rFonts w:eastAsia="Times New Roman"/>
          <w:szCs w:val="24"/>
        </w:rPr>
        <w:t>η</w:t>
      </w:r>
      <w:r w:rsidRPr="002B5314">
        <w:rPr>
          <w:rFonts w:eastAsia="Times New Roman"/>
          <w:szCs w:val="24"/>
        </w:rPr>
        <w:t xml:space="preserve">ς </w:t>
      </w:r>
      <w:r>
        <w:rPr>
          <w:rFonts w:eastAsia="Times New Roman"/>
          <w:szCs w:val="24"/>
        </w:rPr>
        <w:t>θ</w:t>
      </w:r>
      <w:r w:rsidRPr="002B5314">
        <w:rPr>
          <w:rFonts w:eastAsia="Times New Roman"/>
          <w:szCs w:val="24"/>
        </w:rPr>
        <w:t>υσίας δεν πρέπει να αφήσ</w:t>
      </w:r>
      <w:r>
        <w:rPr>
          <w:rFonts w:eastAsia="Times New Roman"/>
          <w:szCs w:val="24"/>
        </w:rPr>
        <w:t xml:space="preserve">ομεν </w:t>
      </w:r>
      <w:r w:rsidRPr="002B5314">
        <w:rPr>
          <w:rFonts w:eastAsia="Times New Roman"/>
          <w:szCs w:val="24"/>
        </w:rPr>
        <w:t xml:space="preserve">τα </w:t>
      </w:r>
      <w:r>
        <w:rPr>
          <w:rFonts w:eastAsia="Times New Roman"/>
          <w:szCs w:val="24"/>
        </w:rPr>
        <w:t>ατυχή αυτά πλάσματα</w:t>
      </w:r>
      <w:r w:rsidRPr="00CC528C">
        <w:rPr>
          <w:rFonts w:eastAsia="Times New Roman"/>
          <w:szCs w:val="24"/>
        </w:rPr>
        <w:t>,</w:t>
      </w:r>
      <w:r>
        <w:rPr>
          <w:rFonts w:eastAsia="Times New Roman"/>
          <w:szCs w:val="24"/>
        </w:rPr>
        <w:t xml:space="preserve"> </w:t>
      </w:r>
      <w:r>
        <w:rPr>
          <w:rFonts w:eastAsia="Times New Roman"/>
          <w:szCs w:val="24"/>
        </w:rPr>
        <w:lastRenderedPageBreak/>
        <w:t>τα οποία</w:t>
      </w:r>
      <w:r w:rsidRPr="002B5314">
        <w:rPr>
          <w:rFonts w:eastAsia="Times New Roman"/>
          <w:szCs w:val="24"/>
        </w:rPr>
        <w:t xml:space="preserve"> Μακεδόνες καλούνται</w:t>
      </w:r>
      <w:r>
        <w:rPr>
          <w:rFonts w:eastAsia="Times New Roman"/>
          <w:szCs w:val="24"/>
        </w:rPr>
        <w:t>,</w:t>
      </w:r>
      <w:r w:rsidRPr="002B5314">
        <w:rPr>
          <w:rFonts w:eastAsia="Times New Roman"/>
          <w:szCs w:val="24"/>
        </w:rPr>
        <w:t xml:space="preserve"> να πέ</w:t>
      </w:r>
      <w:r>
        <w:rPr>
          <w:rFonts w:eastAsia="Times New Roman"/>
          <w:szCs w:val="24"/>
        </w:rPr>
        <w:t>σ</w:t>
      </w:r>
      <w:r w:rsidRPr="002B5314">
        <w:rPr>
          <w:rFonts w:eastAsia="Times New Roman"/>
          <w:szCs w:val="24"/>
        </w:rPr>
        <w:t>σου</w:t>
      </w:r>
      <w:r>
        <w:rPr>
          <w:rFonts w:eastAsia="Times New Roman"/>
          <w:szCs w:val="24"/>
        </w:rPr>
        <w:t>σι</w:t>
      </w:r>
      <w:r w:rsidRPr="002B5314">
        <w:rPr>
          <w:rFonts w:eastAsia="Times New Roman"/>
          <w:szCs w:val="24"/>
        </w:rPr>
        <w:t xml:space="preserve"> </w:t>
      </w:r>
      <w:r>
        <w:rPr>
          <w:rFonts w:eastAsia="Times New Roman"/>
          <w:szCs w:val="24"/>
        </w:rPr>
        <w:t>εις</w:t>
      </w:r>
      <w:r>
        <w:rPr>
          <w:rFonts w:eastAsia="Times New Roman"/>
          <w:szCs w:val="24"/>
        </w:rPr>
        <w:t xml:space="preserve"> τας αγκάλας των Βουλγάρων». «Τ</w:t>
      </w:r>
      <w:r w:rsidRPr="002B5314">
        <w:rPr>
          <w:rFonts w:eastAsia="Times New Roman"/>
          <w:szCs w:val="24"/>
        </w:rPr>
        <w:t xml:space="preserve">α </w:t>
      </w:r>
      <w:r>
        <w:rPr>
          <w:rFonts w:eastAsia="Times New Roman"/>
          <w:szCs w:val="24"/>
        </w:rPr>
        <w:t>ατυχή</w:t>
      </w:r>
      <w:r w:rsidRPr="002B5314">
        <w:rPr>
          <w:rFonts w:eastAsia="Times New Roman"/>
          <w:szCs w:val="24"/>
        </w:rPr>
        <w:t xml:space="preserve"> αυτά πλάσματα</w:t>
      </w:r>
      <w:r>
        <w:rPr>
          <w:rFonts w:eastAsia="Times New Roman"/>
          <w:szCs w:val="24"/>
        </w:rPr>
        <w:t>,</w:t>
      </w:r>
      <w:r w:rsidRPr="002B5314">
        <w:rPr>
          <w:rFonts w:eastAsia="Times New Roman"/>
          <w:szCs w:val="24"/>
        </w:rPr>
        <w:t xml:space="preserve"> τα οποία Μακεδόνες καλούνται</w:t>
      </w:r>
      <w:r>
        <w:rPr>
          <w:rFonts w:eastAsia="Times New Roman"/>
          <w:szCs w:val="24"/>
        </w:rPr>
        <w:t>»!</w:t>
      </w:r>
      <w:r w:rsidRPr="002B5314">
        <w:rPr>
          <w:rFonts w:eastAsia="Times New Roman"/>
          <w:szCs w:val="24"/>
        </w:rPr>
        <w:t xml:space="preserve"> </w:t>
      </w:r>
    </w:p>
    <w:p w14:paraId="77C034B9" w14:textId="77777777" w:rsidR="006113A9" w:rsidRDefault="006B6FC4">
      <w:pPr>
        <w:spacing w:line="600" w:lineRule="auto"/>
        <w:ind w:firstLine="720"/>
        <w:contextualSpacing/>
        <w:jc w:val="both"/>
        <w:rPr>
          <w:rFonts w:eastAsia="Times New Roman"/>
          <w:szCs w:val="24"/>
        </w:rPr>
      </w:pPr>
      <w:r>
        <w:rPr>
          <w:rFonts w:eastAsia="Times New Roman"/>
          <w:szCs w:val="24"/>
        </w:rPr>
        <w:t>Δ</w:t>
      </w:r>
      <w:r w:rsidRPr="002B5314">
        <w:rPr>
          <w:rFonts w:eastAsia="Times New Roman"/>
          <w:szCs w:val="24"/>
        </w:rPr>
        <w:t xml:space="preserve">εν θα σχολιάσω ότι τους αποδίδεται τότε το όνομα </w:t>
      </w:r>
      <w:r>
        <w:rPr>
          <w:rFonts w:eastAsia="Times New Roman"/>
          <w:szCs w:val="24"/>
        </w:rPr>
        <w:t>«</w:t>
      </w:r>
      <w:r w:rsidRPr="002B5314">
        <w:rPr>
          <w:rFonts w:eastAsia="Times New Roman"/>
          <w:szCs w:val="24"/>
        </w:rPr>
        <w:t>Μακεδόνες</w:t>
      </w:r>
      <w:r>
        <w:rPr>
          <w:rFonts w:eastAsia="Times New Roman"/>
          <w:szCs w:val="24"/>
        </w:rPr>
        <w:t>»,</w:t>
      </w:r>
      <w:r w:rsidRPr="002B5314">
        <w:rPr>
          <w:rFonts w:eastAsia="Times New Roman"/>
          <w:szCs w:val="24"/>
        </w:rPr>
        <w:t xml:space="preserve"> κάτι που τους αρνούνται σήμερα ορισμένοι αδιάβαστ</w:t>
      </w:r>
      <w:r>
        <w:rPr>
          <w:rFonts w:eastAsia="Times New Roman"/>
          <w:szCs w:val="24"/>
        </w:rPr>
        <w:t>οι.</w:t>
      </w:r>
      <w:r w:rsidRPr="002B5314">
        <w:rPr>
          <w:rFonts w:eastAsia="Times New Roman"/>
          <w:szCs w:val="24"/>
        </w:rPr>
        <w:t xml:space="preserve"> </w:t>
      </w:r>
      <w:r>
        <w:rPr>
          <w:rFonts w:eastAsia="Times New Roman"/>
          <w:szCs w:val="24"/>
        </w:rPr>
        <w:t xml:space="preserve">Η </w:t>
      </w:r>
      <w:r w:rsidRPr="002B5314">
        <w:rPr>
          <w:rFonts w:eastAsia="Times New Roman"/>
          <w:szCs w:val="24"/>
        </w:rPr>
        <w:t>φράση</w:t>
      </w:r>
      <w:r>
        <w:rPr>
          <w:rFonts w:eastAsia="Times New Roman"/>
          <w:szCs w:val="24"/>
        </w:rPr>
        <w:t>, όμως,</w:t>
      </w:r>
      <w:r w:rsidRPr="002B5314">
        <w:rPr>
          <w:rFonts w:eastAsia="Times New Roman"/>
          <w:szCs w:val="24"/>
        </w:rPr>
        <w:t xml:space="preserve"> συνοψίζει το μείγμα αλαζονείας και περι</w:t>
      </w:r>
      <w:r w:rsidRPr="002B5314">
        <w:rPr>
          <w:rFonts w:eastAsia="Times New Roman"/>
          <w:szCs w:val="24"/>
        </w:rPr>
        <w:t>φρόνησης που χαρακτηρίζει ορισμένες συμπεριφορές</w:t>
      </w:r>
      <w:r>
        <w:rPr>
          <w:rFonts w:eastAsia="Times New Roman"/>
          <w:szCs w:val="24"/>
        </w:rPr>
        <w:t>,</w:t>
      </w:r>
      <w:r w:rsidRPr="002B5314">
        <w:rPr>
          <w:rFonts w:eastAsia="Times New Roman"/>
          <w:szCs w:val="24"/>
        </w:rPr>
        <w:t xml:space="preserve"> το οποίο έχει γίνει</w:t>
      </w:r>
      <w:r>
        <w:rPr>
          <w:rFonts w:eastAsia="Times New Roman"/>
          <w:szCs w:val="24"/>
        </w:rPr>
        <w:t>,</w:t>
      </w:r>
      <w:r w:rsidRPr="002B5314">
        <w:rPr>
          <w:rFonts w:eastAsia="Times New Roman"/>
          <w:szCs w:val="24"/>
        </w:rPr>
        <w:t xml:space="preserve"> </w:t>
      </w:r>
      <w:r>
        <w:rPr>
          <w:rFonts w:eastAsia="Times New Roman"/>
          <w:szCs w:val="24"/>
        </w:rPr>
        <w:t>β</w:t>
      </w:r>
      <w:r w:rsidRPr="002B5314">
        <w:rPr>
          <w:rFonts w:eastAsia="Times New Roman"/>
          <w:szCs w:val="24"/>
        </w:rPr>
        <w:t>εβαίως</w:t>
      </w:r>
      <w:r>
        <w:rPr>
          <w:rFonts w:eastAsia="Times New Roman"/>
          <w:szCs w:val="24"/>
        </w:rPr>
        <w:t>,</w:t>
      </w:r>
      <w:r w:rsidRPr="002B5314">
        <w:rPr>
          <w:rFonts w:eastAsia="Times New Roman"/>
          <w:szCs w:val="24"/>
        </w:rPr>
        <w:t xml:space="preserve"> στόχος κριτικής</w:t>
      </w:r>
      <w:r>
        <w:rPr>
          <w:rFonts w:eastAsia="Times New Roman"/>
          <w:szCs w:val="24"/>
        </w:rPr>
        <w:t>,</w:t>
      </w:r>
      <w:r w:rsidRPr="002B5314">
        <w:rPr>
          <w:rFonts w:eastAsia="Times New Roman"/>
          <w:szCs w:val="24"/>
        </w:rPr>
        <w:t xml:space="preserve"> ειρωνείας και σάτιρας</w:t>
      </w:r>
      <w:r>
        <w:rPr>
          <w:rFonts w:eastAsia="Times New Roman"/>
          <w:szCs w:val="24"/>
        </w:rPr>
        <w:t>,</w:t>
      </w:r>
      <w:r w:rsidRPr="002B5314">
        <w:rPr>
          <w:rFonts w:eastAsia="Times New Roman"/>
          <w:szCs w:val="24"/>
        </w:rPr>
        <w:t xml:space="preserve"> για το οποίο</w:t>
      </w:r>
      <w:r>
        <w:rPr>
          <w:rFonts w:eastAsia="Times New Roman"/>
          <w:szCs w:val="24"/>
        </w:rPr>
        <w:t>,</w:t>
      </w:r>
      <w:r w:rsidRPr="002B5314">
        <w:rPr>
          <w:rFonts w:eastAsia="Times New Roman"/>
          <w:szCs w:val="24"/>
        </w:rPr>
        <w:t xml:space="preserve"> </w:t>
      </w:r>
      <w:r>
        <w:rPr>
          <w:rFonts w:eastAsia="Times New Roman"/>
          <w:szCs w:val="24"/>
        </w:rPr>
        <w:t>σ</w:t>
      </w:r>
      <w:r w:rsidRPr="002B5314">
        <w:rPr>
          <w:rFonts w:eastAsia="Times New Roman"/>
          <w:szCs w:val="24"/>
        </w:rPr>
        <w:t>ε κάθε περίπτωση</w:t>
      </w:r>
      <w:r>
        <w:rPr>
          <w:rFonts w:eastAsia="Times New Roman"/>
          <w:szCs w:val="24"/>
        </w:rPr>
        <w:t>,</w:t>
      </w:r>
      <w:r w:rsidRPr="002B5314">
        <w:rPr>
          <w:rFonts w:eastAsia="Times New Roman"/>
          <w:szCs w:val="24"/>
        </w:rPr>
        <w:t xml:space="preserve"> δεν νομίζω ότι μπορούμε να είμαστε περήφανοι</w:t>
      </w:r>
      <w:r>
        <w:rPr>
          <w:rFonts w:eastAsia="Times New Roman"/>
          <w:szCs w:val="24"/>
        </w:rPr>
        <w:t>.</w:t>
      </w:r>
      <w:r w:rsidRPr="002B5314">
        <w:rPr>
          <w:rFonts w:eastAsia="Times New Roman"/>
          <w:szCs w:val="24"/>
        </w:rPr>
        <w:t xml:space="preserve"> </w:t>
      </w:r>
    </w:p>
    <w:p w14:paraId="77C034BA" w14:textId="77777777" w:rsidR="006113A9" w:rsidRDefault="006B6FC4">
      <w:pPr>
        <w:spacing w:line="600" w:lineRule="auto"/>
        <w:ind w:firstLine="720"/>
        <w:contextualSpacing/>
        <w:jc w:val="both"/>
        <w:rPr>
          <w:rFonts w:eastAsia="Times New Roman"/>
          <w:szCs w:val="24"/>
        </w:rPr>
      </w:pPr>
      <w:r>
        <w:rPr>
          <w:rFonts w:eastAsia="Times New Roman"/>
          <w:szCs w:val="24"/>
        </w:rPr>
        <w:t>Α</w:t>
      </w:r>
      <w:r w:rsidRPr="002B5314">
        <w:rPr>
          <w:rFonts w:eastAsia="Times New Roman"/>
          <w:szCs w:val="24"/>
        </w:rPr>
        <w:t>υτή</w:t>
      </w:r>
      <w:r>
        <w:rPr>
          <w:rFonts w:eastAsia="Times New Roman"/>
          <w:szCs w:val="24"/>
        </w:rPr>
        <w:t>ν</w:t>
      </w:r>
      <w:r w:rsidRPr="002B5314">
        <w:rPr>
          <w:rFonts w:eastAsia="Times New Roman"/>
          <w:szCs w:val="24"/>
        </w:rPr>
        <w:t xml:space="preserve"> τη λάθος νοοτροπία κατάφεραν οι διπλωματικές διαπρ</w:t>
      </w:r>
      <w:r w:rsidRPr="002B5314">
        <w:rPr>
          <w:rFonts w:eastAsia="Times New Roman"/>
          <w:szCs w:val="24"/>
        </w:rPr>
        <w:t>αγματεύσεις να ακυρώσουν με τη Συμφωνία των Πρεσπών</w:t>
      </w:r>
      <w:r>
        <w:rPr>
          <w:rFonts w:eastAsia="Times New Roman"/>
          <w:szCs w:val="24"/>
        </w:rPr>
        <w:t>,</w:t>
      </w:r>
      <w:r w:rsidRPr="002B5314">
        <w:rPr>
          <w:rFonts w:eastAsia="Times New Roman"/>
          <w:szCs w:val="24"/>
        </w:rPr>
        <w:t xml:space="preserve"> καλλιεργώντας από τους ίδιους </w:t>
      </w:r>
      <w:r>
        <w:rPr>
          <w:rFonts w:eastAsia="Times New Roman"/>
          <w:szCs w:val="24"/>
        </w:rPr>
        <w:t xml:space="preserve">τους </w:t>
      </w:r>
      <w:r w:rsidRPr="002B5314">
        <w:rPr>
          <w:rFonts w:eastAsia="Times New Roman"/>
          <w:szCs w:val="24"/>
        </w:rPr>
        <w:t xml:space="preserve">πρωθυπουργούς των δύο χωρών ένα πνεύμα </w:t>
      </w:r>
      <w:r>
        <w:rPr>
          <w:rFonts w:eastAsia="Times New Roman"/>
          <w:szCs w:val="24"/>
        </w:rPr>
        <w:t>έντιμης</w:t>
      </w:r>
      <w:r w:rsidRPr="002B5314">
        <w:rPr>
          <w:rFonts w:eastAsia="Times New Roman"/>
          <w:szCs w:val="24"/>
        </w:rPr>
        <w:t xml:space="preserve"> διαπραγμάτευσ</w:t>
      </w:r>
      <w:r>
        <w:rPr>
          <w:rFonts w:eastAsia="Times New Roman"/>
          <w:szCs w:val="24"/>
        </w:rPr>
        <w:t>η</w:t>
      </w:r>
      <w:r w:rsidRPr="002B5314">
        <w:rPr>
          <w:rFonts w:eastAsia="Times New Roman"/>
          <w:szCs w:val="24"/>
        </w:rPr>
        <w:t xml:space="preserve">ς και αλληλοσεβασμού των </w:t>
      </w:r>
      <w:r>
        <w:rPr>
          <w:rFonts w:eastAsia="Times New Roman"/>
          <w:szCs w:val="24"/>
        </w:rPr>
        <w:t xml:space="preserve">διαφορών. </w:t>
      </w:r>
    </w:p>
    <w:p w14:paraId="77C034BB" w14:textId="77777777" w:rsidR="006113A9" w:rsidRDefault="006B6FC4">
      <w:pPr>
        <w:spacing w:line="600" w:lineRule="auto"/>
        <w:ind w:firstLine="720"/>
        <w:contextualSpacing/>
        <w:jc w:val="both"/>
        <w:rPr>
          <w:rFonts w:eastAsia="Times New Roman"/>
          <w:szCs w:val="24"/>
        </w:rPr>
      </w:pPr>
      <w:r>
        <w:rPr>
          <w:rFonts w:eastAsia="Times New Roman"/>
          <w:szCs w:val="24"/>
        </w:rPr>
        <w:t>Θ</w:t>
      </w:r>
      <w:r w:rsidRPr="002B5314">
        <w:rPr>
          <w:rFonts w:eastAsia="Times New Roman"/>
          <w:szCs w:val="24"/>
        </w:rPr>
        <w:t xml:space="preserve">έλω να υπογραμμίσω ότι </w:t>
      </w:r>
      <w:r>
        <w:rPr>
          <w:rFonts w:eastAsia="Times New Roman"/>
          <w:szCs w:val="24"/>
        </w:rPr>
        <w:t xml:space="preserve">οι </w:t>
      </w:r>
      <w:r w:rsidRPr="002B5314">
        <w:rPr>
          <w:rFonts w:eastAsia="Times New Roman"/>
          <w:szCs w:val="24"/>
        </w:rPr>
        <w:t>εξωτερικές σχέσεις μιας χώρας επηρεάζουν όχι</w:t>
      </w:r>
      <w:r w:rsidRPr="002B5314">
        <w:rPr>
          <w:rFonts w:eastAsia="Times New Roman"/>
          <w:szCs w:val="24"/>
        </w:rPr>
        <w:t xml:space="preserve"> μόνο την ε</w:t>
      </w:r>
      <w:r>
        <w:rPr>
          <w:rFonts w:eastAsia="Times New Roman"/>
          <w:szCs w:val="24"/>
        </w:rPr>
        <w:t>σ</w:t>
      </w:r>
      <w:r w:rsidRPr="002B5314">
        <w:rPr>
          <w:rFonts w:eastAsia="Times New Roman"/>
          <w:szCs w:val="24"/>
        </w:rPr>
        <w:t xml:space="preserve">ωτερική της </w:t>
      </w:r>
      <w:r>
        <w:rPr>
          <w:rFonts w:eastAsia="Times New Roman"/>
          <w:szCs w:val="24"/>
        </w:rPr>
        <w:t>π</w:t>
      </w:r>
      <w:r w:rsidRPr="002B5314">
        <w:rPr>
          <w:rFonts w:eastAsia="Times New Roman"/>
          <w:szCs w:val="24"/>
        </w:rPr>
        <w:t>ολιτική κατάσταση και την ποιότητα της δημοκρατίας</w:t>
      </w:r>
      <w:r>
        <w:rPr>
          <w:rFonts w:eastAsia="Times New Roman"/>
          <w:szCs w:val="24"/>
        </w:rPr>
        <w:t>,</w:t>
      </w:r>
      <w:r w:rsidRPr="002B5314">
        <w:rPr>
          <w:rFonts w:eastAsia="Times New Roman"/>
          <w:szCs w:val="24"/>
        </w:rPr>
        <w:t xml:space="preserve"> αλλά </w:t>
      </w:r>
      <w:r>
        <w:rPr>
          <w:rFonts w:eastAsia="Times New Roman"/>
          <w:szCs w:val="24"/>
        </w:rPr>
        <w:t>γ</w:t>
      </w:r>
      <w:r w:rsidRPr="002B5314">
        <w:rPr>
          <w:rFonts w:eastAsia="Times New Roman"/>
          <w:szCs w:val="24"/>
        </w:rPr>
        <w:t xml:space="preserve">ενικότερα το δημόσιο </w:t>
      </w:r>
      <w:r w:rsidRPr="002B5314">
        <w:rPr>
          <w:rFonts w:eastAsia="Times New Roman"/>
          <w:szCs w:val="24"/>
        </w:rPr>
        <w:lastRenderedPageBreak/>
        <w:t>βίο</w:t>
      </w:r>
      <w:r>
        <w:rPr>
          <w:rFonts w:eastAsia="Times New Roman"/>
          <w:szCs w:val="24"/>
        </w:rPr>
        <w:t>,</w:t>
      </w:r>
      <w:r w:rsidRPr="002B5314">
        <w:rPr>
          <w:rFonts w:eastAsia="Times New Roman"/>
          <w:szCs w:val="24"/>
        </w:rPr>
        <w:t xml:space="preserve"> τον πολιτισμό της στην καθημερινή ζωή</w:t>
      </w:r>
      <w:r>
        <w:rPr>
          <w:rFonts w:eastAsia="Times New Roman"/>
          <w:szCs w:val="24"/>
        </w:rPr>
        <w:t>,</w:t>
      </w:r>
      <w:r w:rsidRPr="002B5314">
        <w:rPr>
          <w:rFonts w:eastAsia="Times New Roman"/>
          <w:szCs w:val="24"/>
        </w:rPr>
        <w:t xml:space="preserve"> τη στάση των πολιτών</w:t>
      </w:r>
      <w:r>
        <w:rPr>
          <w:rFonts w:eastAsia="Times New Roman"/>
          <w:szCs w:val="24"/>
        </w:rPr>
        <w:t>.</w:t>
      </w:r>
      <w:r w:rsidRPr="002B5314">
        <w:rPr>
          <w:rFonts w:eastAsia="Times New Roman"/>
          <w:szCs w:val="24"/>
        </w:rPr>
        <w:t xml:space="preserve"> </w:t>
      </w:r>
      <w:r>
        <w:rPr>
          <w:rFonts w:eastAsia="Times New Roman"/>
          <w:szCs w:val="24"/>
        </w:rPr>
        <w:t>Η</w:t>
      </w:r>
      <w:r w:rsidRPr="002B5314">
        <w:rPr>
          <w:rFonts w:eastAsia="Times New Roman"/>
          <w:szCs w:val="24"/>
        </w:rPr>
        <w:t xml:space="preserve"> επιθετικότητα στην εξωτερική πολιτική εύκολα </w:t>
      </w:r>
      <w:r>
        <w:rPr>
          <w:rFonts w:eastAsia="Times New Roman"/>
          <w:szCs w:val="24"/>
        </w:rPr>
        <w:t>συ</w:t>
      </w:r>
      <w:r w:rsidRPr="002B5314">
        <w:rPr>
          <w:rFonts w:eastAsia="Times New Roman"/>
          <w:szCs w:val="24"/>
        </w:rPr>
        <w:t>στρέφεται σε επιθετικότητα στο εσωτερ</w:t>
      </w:r>
      <w:r w:rsidRPr="002B5314">
        <w:rPr>
          <w:rFonts w:eastAsia="Times New Roman"/>
          <w:szCs w:val="24"/>
        </w:rPr>
        <w:t>ικό</w:t>
      </w:r>
      <w:r>
        <w:rPr>
          <w:rFonts w:eastAsia="Times New Roman"/>
          <w:szCs w:val="24"/>
        </w:rPr>
        <w:t>,</w:t>
      </w:r>
      <w:r w:rsidRPr="002B5314">
        <w:rPr>
          <w:rFonts w:eastAsia="Times New Roman"/>
          <w:szCs w:val="24"/>
        </w:rPr>
        <w:t xml:space="preserve"> σε συμπλεγματικ</w:t>
      </w:r>
      <w:r>
        <w:rPr>
          <w:rFonts w:eastAsia="Times New Roman"/>
          <w:szCs w:val="24"/>
        </w:rPr>
        <w:t>ή εσωστρέφεια και απομονωτισμό, σε</w:t>
      </w:r>
      <w:r w:rsidRPr="002B5314">
        <w:rPr>
          <w:rFonts w:eastAsia="Times New Roman"/>
          <w:szCs w:val="24"/>
        </w:rPr>
        <w:t xml:space="preserve"> αδιαφορία για όσα η εκπαίδευση και ο πολιτισμός μπορούν να μας μάθουν</w:t>
      </w:r>
      <w:r>
        <w:rPr>
          <w:rFonts w:eastAsia="Times New Roman"/>
          <w:szCs w:val="24"/>
        </w:rPr>
        <w:t>.</w:t>
      </w:r>
    </w:p>
    <w:p w14:paraId="77C034BC" w14:textId="77777777" w:rsidR="006113A9" w:rsidRDefault="006B6FC4">
      <w:pPr>
        <w:spacing w:line="600" w:lineRule="auto"/>
        <w:ind w:firstLine="720"/>
        <w:contextualSpacing/>
        <w:jc w:val="both"/>
        <w:rPr>
          <w:rFonts w:eastAsia="Times New Roman"/>
          <w:szCs w:val="24"/>
        </w:rPr>
      </w:pPr>
      <w:r>
        <w:rPr>
          <w:rFonts w:eastAsia="Times New Roman"/>
          <w:szCs w:val="24"/>
        </w:rPr>
        <w:t>Τ</w:t>
      </w:r>
      <w:r w:rsidRPr="002B5314">
        <w:rPr>
          <w:rFonts w:eastAsia="Times New Roman"/>
          <w:szCs w:val="24"/>
        </w:rPr>
        <w:t>ο μείγμα περιφρ</w:t>
      </w:r>
      <w:r>
        <w:rPr>
          <w:rFonts w:eastAsia="Times New Roman"/>
          <w:szCs w:val="24"/>
        </w:rPr>
        <w:t>όνησης</w:t>
      </w:r>
      <w:r w:rsidRPr="002B5314">
        <w:rPr>
          <w:rFonts w:eastAsia="Times New Roman"/>
          <w:szCs w:val="24"/>
        </w:rPr>
        <w:t xml:space="preserve"> και τυφλής επιβολής προς τους γείτονες εύκολα μετατρέπεται σε κρίση μεγαλείου και υπεροψία</w:t>
      </w:r>
      <w:r>
        <w:rPr>
          <w:rFonts w:eastAsia="Times New Roman"/>
          <w:szCs w:val="24"/>
        </w:rPr>
        <w:t>,</w:t>
      </w:r>
      <w:r w:rsidRPr="002B5314">
        <w:rPr>
          <w:rFonts w:eastAsia="Times New Roman"/>
          <w:szCs w:val="24"/>
        </w:rPr>
        <w:t xml:space="preserve"> όχι μόνο προς τ</w:t>
      </w:r>
      <w:r w:rsidRPr="002B5314">
        <w:rPr>
          <w:rFonts w:eastAsia="Times New Roman"/>
          <w:szCs w:val="24"/>
        </w:rPr>
        <w:t>ους εκτός συνόρων</w:t>
      </w:r>
      <w:r>
        <w:rPr>
          <w:rFonts w:eastAsia="Times New Roman"/>
          <w:szCs w:val="24"/>
        </w:rPr>
        <w:t>,</w:t>
      </w:r>
      <w:r w:rsidRPr="002B5314">
        <w:rPr>
          <w:rFonts w:eastAsia="Times New Roman"/>
          <w:szCs w:val="24"/>
        </w:rPr>
        <w:t xml:space="preserve"> αλλά και προς τους εντός</w:t>
      </w:r>
      <w:r>
        <w:rPr>
          <w:rFonts w:eastAsia="Times New Roman"/>
          <w:szCs w:val="24"/>
        </w:rPr>
        <w:t>.</w:t>
      </w:r>
      <w:r w:rsidRPr="002B5314">
        <w:rPr>
          <w:rFonts w:eastAsia="Times New Roman"/>
          <w:szCs w:val="24"/>
        </w:rPr>
        <w:t xml:space="preserve"> </w:t>
      </w:r>
      <w:r>
        <w:rPr>
          <w:rFonts w:eastAsia="Times New Roman"/>
          <w:szCs w:val="24"/>
        </w:rPr>
        <w:t>Ο</w:t>
      </w:r>
      <w:r w:rsidRPr="002B5314">
        <w:rPr>
          <w:rFonts w:eastAsia="Times New Roman"/>
          <w:szCs w:val="24"/>
        </w:rPr>
        <w:t xml:space="preserve"> εθνικιστικός παροξυσμός γύρω από το </w:t>
      </w:r>
      <w:r>
        <w:rPr>
          <w:rFonts w:eastAsia="Times New Roman"/>
          <w:szCs w:val="24"/>
        </w:rPr>
        <w:t>μ</w:t>
      </w:r>
      <w:r w:rsidRPr="002B5314">
        <w:rPr>
          <w:rFonts w:eastAsia="Times New Roman"/>
          <w:szCs w:val="24"/>
        </w:rPr>
        <w:t>ακεδονικό</w:t>
      </w:r>
      <w:r w:rsidRPr="002B5314">
        <w:rPr>
          <w:rFonts w:eastAsia="Times New Roman"/>
          <w:szCs w:val="24"/>
        </w:rPr>
        <w:t xml:space="preserve"> </w:t>
      </w:r>
      <w:r>
        <w:rPr>
          <w:rFonts w:eastAsia="Times New Roman"/>
          <w:szCs w:val="24"/>
        </w:rPr>
        <w:t>λε</w:t>
      </w:r>
      <w:r w:rsidRPr="002B5314">
        <w:rPr>
          <w:rFonts w:eastAsia="Times New Roman"/>
          <w:szCs w:val="24"/>
        </w:rPr>
        <w:t>ιτούργησε επανειλημμένα ως έναυσμα εναντίον των δημοκρατικών κατακτήσεων του ίδιου του ελληνικού λαού</w:t>
      </w:r>
      <w:r>
        <w:rPr>
          <w:rFonts w:eastAsia="Times New Roman"/>
          <w:szCs w:val="24"/>
        </w:rPr>
        <w:t>.</w:t>
      </w:r>
      <w:r w:rsidRPr="002B5314">
        <w:rPr>
          <w:rFonts w:eastAsia="Times New Roman"/>
          <w:szCs w:val="24"/>
        </w:rPr>
        <w:t xml:space="preserve"> </w:t>
      </w:r>
      <w:r>
        <w:rPr>
          <w:rFonts w:eastAsia="Times New Roman"/>
          <w:szCs w:val="24"/>
        </w:rPr>
        <w:t xml:space="preserve">Στα </w:t>
      </w:r>
      <w:r w:rsidRPr="002B5314">
        <w:rPr>
          <w:rFonts w:eastAsia="Times New Roman"/>
          <w:szCs w:val="24"/>
        </w:rPr>
        <w:t>συλλαλητήρι</w:t>
      </w:r>
      <w:r>
        <w:rPr>
          <w:rFonts w:eastAsia="Times New Roman"/>
          <w:szCs w:val="24"/>
        </w:rPr>
        <w:t>α</w:t>
      </w:r>
      <w:r w:rsidRPr="002B5314">
        <w:rPr>
          <w:rFonts w:eastAsia="Times New Roman"/>
          <w:szCs w:val="24"/>
        </w:rPr>
        <w:t xml:space="preserve"> του </w:t>
      </w:r>
      <w:r>
        <w:rPr>
          <w:rFonts w:eastAsia="Times New Roman"/>
          <w:szCs w:val="24"/>
        </w:rPr>
        <w:t>19</w:t>
      </w:r>
      <w:r w:rsidRPr="002B5314">
        <w:rPr>
          <w:rFonts w:eastAsia="Times New Roman"/>
          <w:szCs w:val="24"/>
        </w:rPr>
        <w:t>92 για τη Μακεδονία εμφανίστηκε κα</w:t>
      </w:r>
      <w:r w:rsidRPr="002B5314">
        <w:rPr>
          <w:rFonts w:eastAsia="Times New Roman"/>
          <w:szCs w:val="24"/>
        </w:rPr>
        <w:t xml:space="preserve">ι απόκτησε δύναμη </w:t>
      </w:r>
      <w:r>
        <w:rPr>
          <w:rFonts w:eastAsia="Times New Roman"/>
          <w:szCs w:val="24"/>
        </w:rPr>
        <w:t xml:space="preserve">η </w:t>
      </w:r>
      <w:r w:rsidRPr="002B5314">
        <w:rPr>
          <w:rFonts w:eastAsia="Times New Roman"/>
          <w:szCs w:val="24"/>
        </w:rPr>
        <w:t>Χρυσή Αυγή με λόγια μίσους</w:t>
      </w:r>
      <w:r>
        <w:rPr>
          <w:rFonts w:eastAsia="Times New Roman"/>
          <w:szCs w:val="24"/>
        </w:rPr>
        <w:t>,</w:t>
      </w:r>
      <w:r w:rsidRPr="002B5314">
        <w:rPr>
          <w:rFonts w:eastAsia="Times New Roman"/>
          <w:szCs w:val="24"/>
        </w:rPr>
        <w:t xml:space="preserve"> που στη συνέχεια δια</w:t>
      </w:r>
      <w:r>
        <w:rPr>
          <w:rFonts w:eastAsia="Times New Roman"/>
          <w:szCs w:val="24"/>
        </w:rPr>
        <w:t>χ</w:t>
      </w:r>
      <w:r w:rsidRPr="002B5314">
        <w:rPr>
          <w:rFonts w:eastAsia="Times New Roman"/>
          <w:szCs w:val="24"/>
        </w:rPr>
        <w:t>ύθηκαν σε κάθε μορφή του κοινωνικού βίου</w:t>
      </w:r>
      <w:r>
        <w:rPr>
          <w:rFonts w:eastAsia="Times New Roman"/>
          <w:szCs w:val="24"/>
        </w:rPr>
        <w:t>.</w:t>
      </w:r>
      <w:r w:rsidRPr="002B5314">
        <w:rPr>
          <w:rFonts w:eastAsia="Times New Roman"/>
          <w:szCs w:val="24"/>
        </w:rPr>
        <w:t xml:space="preserve"> Αυτός είναι ο δίαυλος μέσα από τον οποίο τροφοδοτείται </w:t>
      </w:r>
      <w:r>
        <w:rPr>
          <w:rFonts w:eastAsia="Times New Roman"/>
          <w:szCs w:val="24"/>
        </w:rPr>
        <w:t>μια</w:t>
      </w:r>
      <w:r w:rsidRPr="002B5314">
        <w:rPr>
          <w:rFonts w:eastAsia="Times New Roman"/>
          <w:szCs w:val="24"/>
        </w:rPr>
        <w:t xml:space="preserve"> γενικευμένη αντικοινωνική συμπεριφορά</w:t>
      </w:r>
      <w:r>
        <w:rPr>
          <w:rFonts w:eastAsia="Times New Roman"/>
          <w:szCs w:val="24"/>
        </w:rPr>
        <w:t>,</w:t>
      </w:r>
      <w:r w:rsidRPr="002B5314">
        <w:rPr>
          <w:rFonts w:eastAsia="Times New Roman"/>
          <w:szCs w:val="24"/>
        </w:rPr>
        <w:t xml:space="preserve"> την οποία βλέπουμε στην καθημερινή ζωή</w:t>
      </w:r>
      <w:r>
        <w:rPr>
          <w:rFonts w:eastAsia="Times New Roman"/>
          <w:szCs w:val="24"/>
        </w:rPr>
        <w:t>,</w:t>
      </w:r>
      <w:r w:rsidRPr="002B5314">
        <w:rPr>
          <w:rFonts w:eastAsia="Times New Roman"/>
          <w:szCs w:val="24"/>
        </w:rPr>
        <w:t xml:space="preserve"> αλλά κα</w:t>
      </w:r>
      <w:r w:rsidRPr="002B5314">
        <w:rPr>
          <w:rFonts w:eastAsia="Times New Roman"/>
          <w:szCs w:val="24"/>
        </w:rPr>
        <w:t xml:space="preserve">ι σε επεισόδια που </w:t>
      </w:r>
      <w:r>
        <w:rPr>
          <w:rFonts w:eastAsia="Times New Roman"/>
          <w:szCs w:val="24"/>
        </w:rPr>
        <w:t>-</w:t>
      </w:r>
      <w:r w:rsidRPr="002B5314">
        <w:rPr>
          <w:rFonts w:eastAsia="Times New Roman"/>
          <w:szCs w:val="24"/>
        </w:rPr>
        <w:t>δυστυχώς</w:t>
      </w:r>
      <w:r>
        <w:rPr>
          <w:rFonts w:eastAsia="Times New Roman"/>
          <w:szCs w:val="24"/>
        </w:rPr>
        <w:t>-</w:t>
      </w:r>
      <w:r w:rsidRPr="002B5314">
        <w:rPr>
          <w:rFonts w:eastAsia="Times New Roman"/>
          <w:szCs w:val="24"/>
        </w:rPr>
        <w:t xml:space="preserve"> ξεσπούν συχνά εναντίον των </w:t>
      </w:r>
      <w:r>
        <w:rPr>
          <w:rFonts w:eastAsia="Times New Roman"/>
          <w:szCs w:val="24"/>
        </w:rPr>
        <w:t>ξ</w:t>
      </w:r>
      <w:r w:rsidRPr="002B5314">
        <w:rPr>
          <w:rFonts w:eastAsia="Times New Roman"/>
          <w:szCs w:val="24"/>
        </w:rPr>
        <w:t>ένων</w:t>
      </w:r>
      <w:r>
        <w:rPr>
          <w:rFonts w:eastAsia="Times New Roman"/>
          <w:szCs w:val="24"/>
        </w:rPr>
        <w:t>,</w:t>
      </w:r>
      <w:r w:rsidRPr="002B5314">
        <w:rPr>
          <w:rFonts w:eastAsia="Times New Roman"/>
          <w:szCs w:val="24"/>
        </w:rPr>
        <w:t xml:space="preserve"> των γυναικών</w:t>
      </w:r>
      <w:r>
        <w:rPr>
          <w:rFonts w:eastAsia="Times New Roman"/>
          <w:szCs w:val="24"/>
        </w:rPr>
        <w:t>,</w:t>
      </w:r>
      <w:r w:rsidRPr="002B5314">
        <w:rPr>
          <w:rFonts w:eastAsia="Times New Roman"/>
          <w:szCs w:val="24"/>
        </w:rPr>
        <w:t xml:space="preserve"> των διαφορετικών</w:t>
      </w:r>
      <w:r>
        <w:rPr>
          <w:rFonts w:eastAsia="Times New Roman"/>
          <w:szCs w:val="24"/>
        </w:rPr>
        <w:t>,</w:t>
      </w:r>
      <w:r w:rsidRPr="002B5314">
        <w:rPr>
          <w:rFonts w:eastAsia="Times New Roman"/>
          <w:szCs w:val="24"/>
        </w:rPr>
        <w:t xml:space="preserve"> των πιο αδύναμων</w:t>
      </w:r>
      <w:r>
        <w:rPr>
          <w:rFonts w:eastAsia="Times New Roman"/>
          <w:szCs w:val="24"/>
        </w:rPr>
        <w:t>.</w:t>
      </w:r>
      <w:r w:rsidRPr="002B5314">
        <w:rPr>
          <w:rFonts w:eastAsia="Times New Roman"/>
          <w:szCs w:val="24"/>
        </w:rPr>
        <w:t xml:space="preserve"> </w:t>
      </w:r>
      <w:r>
        <w:rPr>
          <w:rFonts w:eastAsia="Times New Roman"/>
          <w:szCs w:val="24"/>
        </w:rPr>
        <w:t>Τ</w:t>
      </w:r>
      <w:r w:rsidRPr="002B5314">
        <w:rPr>
          <w:rFonts w:eastAsia="Times New Roman"/>
          <w:szCs w:val="24"/>
        </w:rPr>
        <w:t>ο μίσος ξεκινάει εναντίον των πιο μακρινών</w:t>
      </w:r>
      <w:r>
        <w:rPr>
          <w:rFonts w:eastAsia="Times New Roman"/>
          <w:szCs w:val="24"/>
        </w:rPr>
        <w:t>,</w:t>
      </w:r>
      <w:r w:rsidRPr="002B5314">
        <w:rPr>
          <w:rFonts w:eastAsia="Times New Roman"/>
          <w:szCs w:val="24"/>
        </w:rPr>
        <w:t xml:space="preserve"> για να φτάσει γρήγορα </w:t>
      </w:r>
      <w:r w:rsidRPr="002B5314">
        <w:rPr>
          <w:rFonts w:eastAsia="Times New Roman"/>
          <w:szCs w:val="24"/>
        </w:rPr>
        <w:lastRenderedPageBreak/>
        <w:t xml:space="preserve">στους διπλανούς </w:t>
      </w:r>
      <w:r>
        <w:rPr>
          <w:rFonts w:eastAsia="Times New Roman"/>
          <w:szCs w:val="24"/>
        </w:rPr>
        <w:t>μας.</w:t>
      </w:r>
      <w:r w:rsidRPr="002B5314">
        <w:rPr>
          <w:rFonts w:eastAsia="Times New Roman"/>
          <w:szCs w:val="24"/>
        </w:rPr>
        <w:t xml:space="preserve"> Αυτά είναι τα αποτελέσματα</w:t>
      </w:r>
      <w:r>
        <w:rPr>
          <w:rFonts w:eastAsia="Times New Roman"/>
          <w:szCs w:val="24"/>
        </w:rPr>
        <w:t>,</w:t>
      </w:r>
      <w:r w:rsidRPr="002B5314">
        <w:rPr>
          <w:rFonts w:eastAsia="Times New Roman"/>
          <w:szCs w:val="24"/>
        </w:rPr>
        <w:t xml:space="preserve"> όταν η αναζήτηση </w:t>
      </w:r>
      <w:r>
        <w:rPr>
          <w:rFonts w:eastAsia="Times New Roman"/>
          <w:szCs w:val="24"/>
        </w:rPr>
        <w:t>εχθρών</w:t>
      </w:r>
      <w:r w:rsidRPr="002B5314">
        <w:rPr>
          <w:rFonts w:eastAsia="Times New Roman"/>
          <w:szCs w:val="24"/>
        </w:rPr>
        <w:t xml:space="preserve"> και η αλαζονεία</w:t>
      </w:r>
      <w:r>
        <w:rPr>
          <w:rFonts w:eastAsia="Times New Roman"/>
          <w:szCs w:val="24"/>
        </w:rPr>
        <w:t xml:space="preserve"> </w:t>
      </w:r>
      <w:r w:rsidRPr="002B5314">
        <w:rPr>
          <w:rFonts w:eastAsia="Times New Roman"/>
          <w:szCs w:val="24"/>
        </w:rPr>
        <w:t>γίνεται άξονας πολιτικής</w:t>
      </w:r>
      <w:r>
        <w:rPr>
          <w:rFonts w:eastAsia="Times New Roman"/>
          <w:szCs w:val="24"/>
        </w:rPr>
        <w:t>,</w:t>
      </w:r>
      <w:r w:rsidRPr="002B5314">
        <w:rPr>
          <w:rFonts w:eastAsia="Times New Roman"/>
          <w:szCs w:val="24"/>
        </w:rPr>
        <w:t xml:space="preserve"> όταν κόμματα του δημοκρατικού τόξου τις υιοθετούν για να τις μετατρέψουν σε πολιτικό κέρδος</w:t>
      </w:r>
      <w:r>
        <w:rPr>
          <w:rFonts w:eastAsia="Times New Roman"/>
          <w:szCs w:val="24"/>
        </w:rPr>
        <w:t>. Είναι</w:t>
      </w:r>
      <w:r w:rsidRPr="002B5314">
        <w:rPr>
          <w:rFonts w:eastAsia="Times New Roman"/>
          <w:szCs w:val="24"/>
        </w:rPr>
        <w:t xml:space="preserve"> επικίνδυνο το παιχνίδι της Νέας Δημοκρατίας και του ΠΑΣΟΚ</w:t>
      </w:r>
      <w:r>
        <w:rPr>
          <w:rFonts w:eastAsia="Times New Roman"/>
          <w:szCs w:val="24"/>
        </w:rPr>
        <w:t>.</w:t>
      </w:r>
      <w:r w:rsidRPr="002B5314">
        <w:rPr>
          <w:rFonts w:eastAsia="Times New Roman"/>
          <w:szCs w:val="24"/>
        </w:rPr>
        <w:t xml:space="preserve"> </w:t>
      </w:r>
    </w:p>
    <w:p w14:paraId="77C034BD" w14:textId="77777777" w:rsidR="006113A9" w:rsidRDefault="006B6FC4">
      <w:pPr>
        <w:spacing w:line="600" w:lineRule="auto"/>
        <w:ind w:firstLine="720"/>
        <w:contextualSpacing/>
        <w:jc w:val="both"/>
        <w:rPr>
          <w:rFonts w:eastAsia="Times New Roman"/>
          <w:szCs w:val="24"/>
        </w:rPr>
      </w:pPr>
      <w:r>
        <w:rPr>
          <w:rFonts w:eastAsia="Times New Roman"/>
          <w:szCs w:val="24"/>
        </w:rPr>
        <w:t>Ε</w:t>
      </w:r>
      <w:r w:rsidRPr="002B5314">
        <w:rPr>
          <w:rFonts w:eastAsia="Times New Roman"/>
          <w:szCs w:val="24"/>
        </w:rPr>
        <w:t>ίναι πραγματικά παράδοξο</w:t>
      </w:r>
      <w:r>
        <w:rPr>
          <w:rFonts w:eastAsia="Times New Roman"/>
          <w:szCs w:val="24"/>
        </w:rPr>
        <w:t>, δε,</w:t>
      </w:r>
      <w:r w:rsidRPr="002B5314">
        <w:rPr>
          <w:rFonts w:eastAsia="Times New Roman"/>
          <w:szCs w:val="24"/>
        </w:rPr>
        <w:t xml:space="preserve"> αυτό που συμβαίνει σήμε</w:t>
      </w:r>
      <w:r w:rsidRPr="002B5314">
        <w:rPr>
          <w:rFonts w:eastAsia="Times New Roman"/>
          <w:szCs w:val="24"/>
        </w:rPr>
        <w:t>ρα</w:t>
      </w:r>
      <w:r>
        <w:rPr>
          <w:rFonts w:eastAsia="Times New Roman"/>
          <w:szCs w:val="24"/>
        </w:rPr>
        <w:t>,</w:t>
      </w:r>
      <w:r w:rsidRPr="002B5314">
        <w:rPr>
          <w:rFonts w:eastAsia="Times New Roman"/>
          <w:szCs w:val="24"/>
        </w:rPr>
        <w:t xml:space="preserve"> να βλέπεις προσωπικότητες που διακήρυσσαν την αφοσίωσή του</w:t>
      </w:r>
      <w:r>
        <w:rPr>
          <w:rFonts w:eastAsia="Times New Roman"/>
          <w:szCs w:val="24"/>
        </w:rPr>
        <w:t>ς</w:t>
      </w:r>
      <w:r w:rsidRPr="002B5314">
        <w:rPr>
          <w:rFonts w:eastAsia="Times New Roman"/>
          <w:szCs w:val="24"/>
        </w:rPr>
        <w:t xml:space="preserve"> στο</w:t>
      </w:r>
      <w:r>
        <w:rPr>
          <w:rFonts w:eastAsia="Times New Roman"/>
          <w:szCs w:val="24"/>
        </w:rPr>
        <w:t>ν</w:t>
      </w:r>
      <w:r w:rsidRPr="002B5314">
        <w:rPr>
          <w:rFonts w:eastAsia="Times New Roman"/>
          <w:szCs w:val="24"/>
        </w:rPr>
        <w:t xml:space="preserve"> φιλελευθερισμό και στο διαφωτισμό</w:t>
      </w:r>
      <w:r>
        <w:rPr>
          <w:rFonts w:eastAsia="Times New Roman"/>
          <w:szCs w:val="24"/>
        </w:rPr>
        <w:t>,</w:t>
      </w:r>
      <w:r w:rsidRPr="002B5314">
        <w:rPr>
          <w:rFonts w:eastAsia="Times New Roman"/>
          <w:szCs w:val="24"/>
        </w:rPr>
        <w:t xml:space="preserve"> να κατρακυλούν </w:t>
      </w:r>
      <w:r>
        <w:rPr>
          <w:rFonts w:eastAsia="Times New Roman"/>
          <w:szCs w:val="24"/>
        </w:rPr>
        <w:t>π</w:t>
      </w:r>
      <w:r w:rsidRPr="002B5314">
        <w:rPr>
          <w:rFonts w:eastAsia="Times New Roman"/>
          <w:szCs w:val="24"/>
        </w:rPr>
        <w:t>ίσω στο</w:t>
      </w:r>
      <w:r>
        <w:rPr>
          <w:rFonts w:eastAsia="Times New Roman"/>
          <w:szCs w:val="24"/>
        </w:rPr>
        <w:t>ν</w:t>
      </w:r>
      <w:r w:rsidRPr="002B5314">
        <w:rPr>
          <w:rFonts w:eastAsia="Times New Roman"/>
          <w:szCs w:val="24"/>
        </w:rPr>
        <w:t xml:space="preserve"> χρόνο</w:t>
      </w:r>
      <w:r>
        <w:rPr>
          <w:rFonts w:eastAsia="Times New Roman"/>
          <w:szCs w:val="24"/>
        </w:rPr>
        <w:t>,</w:t>
      </w:r>
      <w:r w:rsidRPr="002B5314">
        <w:rPr>
          <w:rFonts w:eastAsia="Times New Roman"/>
          <w:szCs w:val="24"/>
        </w:rPr>
        <w:t xml:space="preserve"> κάτω από τις βασικές οικουμενι</w:t>
      </w:r>
      <w:r>
        <w:rPr>
          <w:rFonts w:eastAsia="Times New Roman"/>
          <w:szCs w:val="24"/>
        </w:rPr>
        <w:t>κές αρχές που συγκρότησαν τη νεω</w:t>
      </w:r>
      <w:r w:rsidRPr="002B5314">
        <w:rPr>
          <w:rFonts w:eastAsia="Times New Roman"/>
          <w:szCs w:val="24"/>
        </w:rPr>
        <w:t>τερική κοινωνία</w:t>
      </w:r>
      <w:r>
        <w:rPr>
          <w:rFonts w:eastAsia="Times New Roman"/>
          <w:szCs w:val="24"/>
        </w:rPr>
        <w:t>.</w:t>
      </w:r>
      <w:r w:rsidRPr="002B5314">
        <w:rPr>
          <w:rFonts w:eastAsia="Times New Roman"/>
          <w:szCs w:val="24"/>
        </w:rPr>
        <w:t xml:space="preserve"> </w:t>
      </w:r>
      <w:r>
        <w:rPr>
          <w:rFonts w:eastAsia="Times New Roman"/>
          <w:szCs w:val="24"/>
        </w:rPr>
        <w:t>Γ</w:t>
      </w:r>
      <w:r w:rsidRPr="002B5314">
        <w:rPr>
          <w:rFonts w:eastAsia="Times New Roman"/>
          <w:szCs w:val="24"/>
        </w:rPr>
        <w:t>ιατί όπως όλοι ξέρουμε</w:t>
      </w:r>
      <w:r>
        <w:rPr>
          <w:rFonts w:eastAsia="Times New Roman"/>
          <w:szCs w:val="24"/>
        </w:rPr>
        <w:t>,</w:t>
      </w:r>
      <w:r w:rsidRPr="002B5314">
        <w:rPr>
          <w:rFonts w:eastAsia="Times New Roman"/>
          <w:szCs w:val="24"/>
        </w:rPr>
        <w:t xml:space="preserve"> στη βάση των σύγ</w:t>
      </w:r>
      <w:r w:rsidRPr="002B5314">
        <w:rPr>
          <w:rFonts w:eastAsia="Times New Roman"/>
          <w:szCs w:val="24"/>
        </w:rPr>
        <w:t xml:space="preserve">χρονων διεθνών σχέσεων και του πολιτισμού βρίσκεται το πνεύμα </w:t>
      </w:r>
      <w:r>
        <w:rPr>
          <w:rFonts w:eastAsia="Times New Roman"/>
          <w:szCs w:val="24"/>
        </w:rPr>
        <w:t>αλληλο</w:t>
      </w:r>
      <w:r w:rsidRPr="002B5314">
        <w:rPr>
          <w:rFonts w:eastAsia="Times New Roman"/>
          <w:szCs w:val="24"/>
        </w:rPr>
        <w:t>αναγνώρισης</w:t>
      </w:r>
      <w:r>
        <w:rPr>
          <w:rFonts w:eastAsia="Times New Roman"/>
          <w:szCs w:val="24"/>
        </w:rPr>
        <w:t>.</w:t>
      </w:r>
      <w:r w:rsidRPr="002B5314">
        <w:rPr>
          <w:rFonts w:eastAsia="Times New Roman"/>
          <w:szCs w:val="24"/>
        </w:rPr>
        <w:t xml:space="preserve"> </w:t>
      </w:r>
      <w:r>
        <w:rPr>
          <w:rFonts w:eastAsia="Times New Roman"/>
          <w:szCs w:val="24"/>
        </w:rPr>
        <w:t>Α</w:t>
      </w:r>
      <w:r w:rsidRPr="002B5314">
        <w:rPr>
          <w:rFonts w:eastAsia="Times New Roman"/>
          <w:szCs w:val="24"/>
        </w:rPr>
        <w:t xml:space="preserve">υτή η διαδικασία είναι ο άξονας της ιστορίας </w:t>
      </w:r>
      <w:r>
        <w:rPr>
          <w:rFonts w:eastAsia="Times New Roman"/>
          <w:szCs w:val="24"/>
        </w:rPr>
        <w:t>μας,</w:t>
      </w:r>
      <w:r w:rsidRPr="002B5314">
        <w:rPr>
          <w:rFonts w:eastAsia="Times New Roman"/>
          <w:szCs w:val="24"/>
        </w:rPr>
        <w:t xml:space="preserve"> λένε οι μεγάλοι φιλόσοφοι</w:t>
      </w:r>
      <w:r>
        <w:rPr>
          <w:rFonts w:eastAsia="Times New Roman"/>
          <w:szCs w:val="24"/>
        </w:rPr>
        <w:t>,</w:t>
      </w:r>
      <w:r w:rsidRPr="002B5314">
        <w:rPr>
          <w:rFonts w:eastAsia="Times New Roman"/>
          <w:szCs w:val="24"/>
        </w:rPr>
        <w:t xml:space="preserve"> </w:t>
      </w:r>
      <w:r>
        <w:rPr>
          <w:rFonts w:eastAsia="Times New Roman"/>
          <w:szCs w:val="24"/>
        </w:rPr>
        <w:t>η</w:t>
      </w:r>
      <w:r w:rsidRPr="002B5314">
        <w:rPr>
          <w:rFonts w:eastAsia="Times New Roman"/>
          <w:szCs w:val="24"/>
        </w:rPr>
        <w:t xml:space="preserve"> αναγνώριση του άλλου ως </w:t>
      </w:r>
      <w:r>
        <w:rPr>
          <w:rFonts w:eastAsia="Times New Roman"/>
          <w:szCs w:val="24"/>
        </w:rPr>
        <w:t>υποκειμένου</w:t>
      </w:r>
      <w:r w:rsidRPr="002B5314">
        <w:rPr>
          <w:rFonts w:eastAsia="Times New Roman"/>
          <w:szCs w:val="24"/>
        </w:rPr>
        <w:t xml:space="preserve"> δικαιωμάτων</w:t>
      </w:r>
      <w:r>
        <w:rPr>
          <w:rFonts w:eastAsia="Times New Roman"/>
          <w:szCs w:val="24"/>
        </w:rPr>
        <w:t>,</w:t>
      </w:r>
      <w:r w:rsidRPr="002B5314">
        <w:rPr>
          <w:rFonts w:eastAsia="Times New Roman"/>
          <w:szCs w:val="24"/>
        </w:rPr>
        <w:t xml:space="preserve"> που σημαίνει το</w:t>
      </w:r>
      <w:r>
        <w:rPr>
          <w:rFonts w:eastAsia="Times New Roman"/>
          <w:szCs w:val="24"/>
        </w:rPr>
        <w:t>ν</w:t>
      </w:r>
      <w:r w:rsidRPr="002B5314">
        <w:rPr>
          <w:rFonts w:eastAsia="Times New Roman"/>
          <w:szCs w:val="24"/>
        </w:rPr>
        <w:t xml:space="preserve"> σεβασμό στην αρχή των εθνοτήτ</w:t>
      </w:r>
      <w:r w:rsidRPr="002B5314">
        <w:rPr>
          <w:rFonts w:eastAsia="Times New Roman"/>
          <w:szCs w:val="24"/>
        </w:rPr>
        <w:t>ων</w:t>
      </w:r>
      <w:r>
        <w:rPr>
          <w:rFonts w:eastAsia="Times New Roman"/>
          <w:szCs w:val="24"/>
        </w:rPr>
        <w:t>.</w:t>
      </w:r>
    </w:p>
    <w:p w14:paraId="77C034BE" w14:textId="77777777" w:rsidR="006113A9" w:rsidRDefault="006B6FC4">
      <w:pPr>
        <w:spacing w:line="600" w:lineRule="auto"/>
        <w:ind w:firstLine="720"/>
        <w:contextualSpacing/>
        <w:jc w:val="both"/>
        <w:rPr>
          <w:rFonts w:eastAsia="Times New Roman"/>
          <w:szCs w:val="24"/>
        </w:rPr>
      </w:pPr>
      <w:r>
        <w:rPr>
          <w:rFonts w:eastAsia="Times New Roman"/>
          <w:szCs w:val="24"/>
        </w:rPr>
        <w:t>Γ</w:t>
      </w:r>
      <w:r w:rsidRPr="002B5314">
        <w:rPr>
          <w:rFonts w:eastAsia="Times New Roman"/>
          <w:szCs w:val="24"/>
        </w:rPr>
        <w:t xml:space="preserve">ιορτάζουμε σε λίγο </w:t>
      </w:r>
      <w:r>
        <w:rPr>
          <w:rFonts w:eastAsia="Times New Roman"/>
          <w:szCs w:val="24"/>
        </w:rPr>
        <w:t>τ</w:t>
      </w:r>
      <w:r w:rsidRPr="002B5314">
        <w:rPr>
          <w:rFonts w:eastAsia="Times New Roman"/>
          <w:szCs w:val="24"/>
        </w:rPr>
        <w:t xml:space="preserve">α </w:t>
      </w:r>
      <w:r>
        <w:rPr>
          <w:rFonts w:eastAsia="Times New Roman"/>
          <w:szCs w:val="24"/>
        </w:rPr>
        <w:t>διακόσια</w:t>
      </w:r>
      <w:r w:rsidRPr="002B5314">
        <w:rPr>
          <w:rFonts w:eastAsia="Times New Roman"/>
          <w:szCs w:val="24"/>
        </w:rPr>
        <w:t xml:space="preserve"> χρόνια από την </w:t>
      </w:r>
      <w:r>
        <w:rPr>
          <w:rFonts w:eastAsia="Times New Roman"/>
          <w:szCs w:val="24"/>
        </w:rPr>
        <w:t>ε</w:t>
      </w:r>
      <w:r w:rsidRPr="002B5314">
        <w:rPr>
          <w:rFonts w:eastAsia="Times New Roman"/>
          <w:szCs w:val="24"/>
        </w:rPr>
        <w:t xml:space="preserve">λληνική </w:t>
      </w:r>
      <w:r>
        <w:rPr>
          <w:rFonts w:eastAsia="Times New Roman"/>
          <w:szCs w:val="24"/>
        </w:rPr>
        <w:t>α</w:t>
      </w:r>
      <w:r w:rsidRPr="002B5314">
        <w:rPr>
          <w:rFonts w:eastAsia="Times New Roman"/>
          <w:szCs w:val="24"/>
        </w:rPr>
        <w:t xml:space="preserve">νεξαρτησία </w:t>
      </w:r>
      <w:r w:rsidRPr="002B5314">
        <w:rPr>
          <w:rFonts w:eastAsia="Times New Roman"/>
          <w:szCs w:val="24"/>
        </w:rPr>
        <w:t xml:space="preserve">και η Ελλάδα είχε </w:t>
      </w:r>
      <w:r>
        <w:rPr>
          <w:rFonts w:eastAsia="Times New Roman"/>
          <w:szCs w:val="24"/>
        </w:rPr>
        <w:t>μια</w:t>
      </w:r>
      <w:r w:rsidRPr="002B5314">
        <w:rPr>
          <w:rFonts w:eastAsia="Times New Roman"/>
          <w:szCs w:val="24"/>
        </w:rPr>
        <w:t xml:space="preserve"> τεράστια συμβολή στην καθιέρωση της αρχής </w:t>
      </w:r>
      <w:r>
        <w:rPr>
          <w:rFonts w:eastAsia="Times New Roman"/>
          <w:szCs w:val="24"/>
        </w:rPr>
        <w:t>α</w:t>
      </w:r>
      <w:r w:rsidRPr="002B5314">
        <w:rPr>
          <w:rFonts w:eastAsia="Times New Roman"/>
          <w:szCs w:val="24"/>
        </w:rPr>
        <w:t xml:space="preserve">υτής </w:t>
      </w:r>
      <w:r>
        <w:rPr>
          <w:rFonts w:eastAsia="Times New Roman"/>
          <w:szCs w:val="24"/>
        </w:rPr>
        <w:t>σ</w:t>
      </w:r>
      <w:r w:rsidRPr="002B5314">
        <w:rPr>
          <w:rFonts w:eastAsia="Times New Roman"/>
          <w:szCs w:val="24"/>
        </w:rPr>
        <w:t>τον κόσμο</w:t>
      </w:r>
      <w:r>
        <w:rPr>
          <w:rFonts w:eastAsia="Times New Roman"/>
          <w:szCs w:val="24"/>
        </w:rPr>
        <w:t>.</w:t>
      </w:r>
      <w:r w:rsidRPr="002B5314">
        <w:rPr>
          <w:rFonts w:eastAsia="Times New Roman"/>
          <w:szCs w:val="24"/>
        </w:rPr>
        <w:t xml:space="preserve"> Είναι άτοπο</w:t>
      </w:r>
      <w:r>
        <w:rPr>
          <w:rFonts w:eastAsia="Times New Roman"/>
          <w:szCs w:val="24"/>
        </w:rPr>
        <w:t>,</w:t>
      </w:r>
      <w:r w:rsidRPr="002B5314">
        <w:rPr>
          <w:rFonts w:eastAsia="Times New Roman"/>
          <w:szCs w:val="24"/>
        </w:rPr>
        <w:t xml:space="preserve"> αδιανόητο</w:t>
      </w:r>
      <w:r>
        <w:rPr>
          <w:rFonts w:eastAsia="Times New Roman"/>
          <w:szCs w:val="24"/>
        </w:rPr>
        <w:t>,</w:t>
      </w:r>
      <w:r w:rsidRPr="002B5314">
        <w:rPr>
          <w:rFonts w:eastAsia="Times New Roman"/>
          <w:szCs w:val="24"/>
        </w:rPr>
        <w:t xml:space="preserve"> </w:t>
      </w:r>
      <w:r>
        <w:rPr>
          <w:rFonts w:eastAsia="Times New Roman"/>
          <w:szCs w:val="24"/>
        </w:rPr>
        <w:lastRenderedPageBreak/>
        <w:t>μια</w:t>
      </w:r>
      <w:r w:rsidRPr="002B5314">
        <w:rPr>
          <w:rFonts w:eastAsia="Times New Roman"/>
          <w:szCs w:val="24"/>
        </w:rPr>
        <w:t xml:space="preserve"> χώρα που διαδραμάτισε πρωταγωνιστικό ρόλο στην καθιέρωση της αρχής των εθνοτήτων</w:t>
      </w:r>
      <w:r>
        <w:rPr>
          <w:rFonts w:eastAsia="Times New Roman"/>
          <w:szCs w:val="24"/>
        </w:rPr>
        <w:t>,</w:t>
      </w:r>
      <w:r w:rsidRPr="002B5314">
        <w:rPr>
          <w:rFonts w:eastAsia="Times New Roman"/>
          <w:szCs w:val="24"/>
        </w:rPr>
        <w:t xml:space="preserve"> να μη σέβεται σήμερα την αρχή αυτή μέσα στο </w:t>
      </w:r>
      <w:r>
        <w:rPr>
          <w:rFonts w:eastAsia="Times New Roman"/>
          <w:szCs w:val="24"/>
        </w:rPr>
        <w:t>ε</w:t>
      </w:r>
      <w:r w:rsidRPr="002B5314">
        <w:rPr>
          <w:rFonts w:eastAsia="Times New Roman"/>
          <w:szCs w:val="24"/>
        </w:rPr>
        <w:t xml:space="preserve">λληνικό </w:t>
      </w:r>
      <w:r w:rsidRPr="002B5314">
        <w:rPr>
          <w:rFonts w:eastAsia="Times New Roman"/>
          <w:szCs w:val="24"/>
        </w:rPr>
        <w:t>Κοινοβούλιο</w:t>
      </w:r>
      <w:r>
        <w:rPr>
          <w:rFonts w:eastAsia="Times New Roman"/>
          <w:szCs w:val="24"/>
        </w:rPr>
        <w:t xml:space="preserve">. </w:t>
      </w:r>
    </w:p>
    <w:p w14:paraId="77C034BF" w14:textId="77777777" w:rsidR="006113A9" w:rsidRDefault="006B6F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Και έχουμε μετά τον Β΄ Παγκόσμιο Πόλεμο τα καταστατικά κείμενα του ΟΗΕ και της </w:t>
      </w:r>
      <w:r>
        <w:rPr>
          <w:rFonts w:eastAsia="Times New Roman"/>
          <w:color w:val="222222"/>
          <w:szCs w:val="24"/>
          <w:shd w:val="clear" w:color="auto" w:fill="FFFFFF"/>
          <w:lang w:val="en-US"/>
        </w:rPr>
        <w:t>UNESCO</w:t>
      </w:r>
      <w:r>
        <w:rPr>
          <w:rFonts w:eastAsia="Times New Roman"/>
          <w:color w:val="222222"/>
          <w:szCs w:val="24"/>
          <w:shd w:val="clear" w:color="auto" w:fill="FFFFFF"/>
        </w:rPr>
        <w:t>, κείμενα για την ανα</w:t>
      </w:r>
      <w:r>
        <w:rPr>
          <w:rFonts w:eastAsia="Times New Roman"/>
          <w:color w:val="222222"/>
          <w:szCs w:val="24"/>
          <w:shd w:val="clear" w:color="auto" w:fill="FFFFFF"/>
        </w:rPr>
        <w:t>γνώριση των πολιτισμικών δικαιωμάτων, ανάμεσα στα οποία την αναγνώριση των γλωσσών</w:t>
      </w:r>
      <w:r w:rsidRPr="00A65711">
        <w:rPr>
          <w:rFonts w:eastAsia="Times New Roman"/>
          <w:color w:val="222222"/>
          <w:szCs w:val="24"/>
          <w:shd w:val="clear" w:color="auto" w:fill="FFFFFF"/>
        </w:rPr>
        <w:t>,</w:t>
      </w:r>
      <w:r>
        <w:rPr>
          <w:rFonts w:eastAsia="Times New Roman"/>
          <w:color w:val="222222"/>
          <w:szCs w:val="24"/>
          <w:shd w:val="clear" w:color="auto" w:fill="FFFFFF"/>
        </w:rPr>
        <w:t xml:space="preserve"> την πολιτισμική ταυτότητα και φυσιογνωμία κάθε λαού. Αυτές οι αρχές βρίσκονται στη βάση όλων των συνθηκών και των διακηρύξεων των ανθρωπίνων δικαιωμάτων.</w:t>
      </w:r>
    </w:p>
    <w:p w14:paraId="77C034C0" w14:textId="77777777" w:rsidR="006113A9" w:rsidRDefault="006B6FC4">
      <w:pPr>
        <w:spacing w:line="600" w:lineRule="auto"/>
        <w:ind w:firstLine="720"/>
        <w:contextualSpacing/>
        <w:jc w:val="both"/>
        <w:rPr>
          <w:rFonts w:eastAsia="Times New Roman"/>
          <w:color w:val="222222"/>
          <w:szCs w:val="24"/>
          <w:shd w:val="clear" w:color="auto" w:fill="FFFFFF"/>
        </w:rPr>
      </w:pPr>
      <w:r w:rsidRPr="00A65711">
        <w:rPr>
          <w:rFonts w:eastAsia="Times New Roman"/>
          <w:color w:val="222222"/>
          <w:szCs w:val="24"/>
          <w:shd w:val="clear" w:color="auto" w:fill="FFFFFF"/>
        </w:rPr>
        <w:t>Ε</w:t>
      </w:r>
      <w:r>
        <w:rPr>
          <w:rFonts w:eastAsia="Times New Roman"/>
          <w:color w:val="222222"/>
          <w:szCs w:val="24"/>
          <w:shd w:val="clear" w:color="auto" w:fill="FFFFFF"/>
        </w:rPr>
        <w:t xml:space="preserve">ίναι αδιανόητο </w:t>
      </w:r>
      <w:r>
        <w:rPr>
          <w:rFonts w:eastAsia="Times New Roman"/>
          <w:color w:val="222222"/>
          <w:szCs w:val="24"/>
          <w:shd w:val="clear" w:color="auto" w:fill="FFFFFF"/>
        </w:rPr>
        <w:t>σήμερα να σκεφτόμαστε τα ανθρώπινα δικαιώματα χωρίς τα πολιτισμικά δικαιώματα. Η αναγνώριση της μακεδονικής γλώσσας στο πλαίσιο του Οργανισμού Ηνωμένων Εθνών στο παρελθόν ορθώς έγινε. Και είναι πολύ θλιβερό που η Αξιωματική Αντιπολίτευση παίζει κρυφτό με α</w:t>
      </w:r>
      <w:r>
        <w:rPr>
          <w:rFonts w:eastAsia="Times New Roman"/>
          <w:color w:val="222222"/>
          <w:szCs w:val="24"/>
          <w:shd w:val="clear" w:color="auto" w:fill="FFFFFF"/>
        </w:rPr>
        <w:t>υτή την ιστορία.</w:t>
      </w:r>
    </w:p>
    <w:p w14:paraId="77C034C1" w14:textId="77777777" w:rsidR="006113A9" w:rsidRDefault="006B6F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Η Κυβέρνηση λύνει ένα ζήτημα τριάντα ετών με τόλμη και αποφασιστικότητα. Αυτό θα ανοίξει -επιτέλους- τον δρόμο για να μπορούμε να προσγειωθούμε στο σήμερα, στη δική μας ιστορία, χωρίς κρίσεις μεγαλείου και για να συνεργαστούμε με τους γείτ</w:t>
      </w:r>
      <w:r>
        <w:rPr>
          <w:rFonts w:eastAsia="Times New Roman"/>
          <w:color w:val="222222"/>
          <w:szCs w:val="24"/>
          <w:shd w:val="clear" w:color="auto" w:fill="FFFFFF"/>
        </w:rPr>
        <w:t>ονές μας στην ανάδειξη του κοινού βαλκανικού πολιτισμού</w:t>
      </w:r>
      <w:r w:rsidRPr="000D5793">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olor w:val="222222"/>
          <w:szCs w:val="24"/>
          <w:shd w:val="clear" w:color="auto" w:fill="FFFFFF"/>
        </w:rPr>
        <w:lastRenderedPageBreak/>
        <w:t>στον οποίο όλοι έχουμε θέση και δικαίωμα, σε οποιαδήποτε γλώσσα κι αν γράφτηκε η ιστορία κάθε χώρας, καθώς η διαφορετική κουλτούρα καθενός μας άνθισε και συγχρωτίστηκε για αιώνες σε αυτά τα εδάφη.</w:t>
      </w:r>
    </w:p>
    <w:p w14:paraId="77C034C2" w14:textId="77777777" w:rsidR="006113A9" w:rsidRDefault="006B6F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Πρ</w:t>
      </w:r>
      <w:r>
        <w:rPr>
          <w:rFonts w:eastAsia="Times New Roman"/>
          <w:color w:val="222222"/>
          <w:szCs w:val="24"/>
          <w:shd w:val="clear" w:color="auto" w:fill="FFFFFF"/>
        </w:rPr>
        <w:t>οσβλέπουμε σε αυτήν τη συνεργασία. Γι’ αυτό αξίζει μία από τις μελλοντικές μας πρωτοβουλίες να είναι να καλέσουμε τους Υπουργούς Πολιτισμού όλων των γειτόνων μας για να καταστρώσουμε σχέδιο συνεργασίας και ανάδειξης της πολιτισμικής κληρονομιάς, αλλά και τ</w:t>
      </w:r>
      <w:r>
        <w:rPr>
          <w:rFonts w:eastAsia="Times New Roman"/>
          <w:color w:val="222222"/>
          <w:szCs w:val="24"/>
          <w:shd w:val="clear" w:color="auto" w:fill="FFFFFF"/>
        </w:rPr>
        <w:t>ης σύγχρονης κουλτούρας, για να δείξουμε στον κόσμο ότι τα Βαλκάνια μπορεί να υπήρξαν πυριτιδαποθήκη πολέμων, αλλά τώρα μπορούν να συνεργαστούν σε μία έκρηξη ιδεών, τεχνών, δημιουργικότητας και πολιτισμού.</w:t>
      </w:r>
    </w:p>
    <w:p w14:paraId="77C034C3" w14:textId="77777777" w:rsidR="006113A9" w:rsidRDefault="006B6F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Ευχαριστώ.</w:t>
      </w:r>
    </w:p>
    <w:p w14:paraId="77C034C4" w14:textId="77777777" w:rsidR="006113A9" w:rsidRDefault="006B6FC4">
      <w:pPr>
        <w:spacing w:line="600" w:lineRule="auto"/>
        <w:ind w:firstLine="720"/>
        <w:contextualSpacing/>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w:t>
      </w:r>
      <w:r>
        <w:rPr>
          <w:rFonts w:eastAsia="Times New Roman"/>
          <w:color w:val="222222"/>
          <w:szCs w:val="24"/>
          <w:shd w:val="clear" w:color="auto" w:fill="FFFFFF"/>
        </w:rPr>
        <w:t>ΙΖΑ)</w:t>
      </w:r>
    </w:p>
    <w:p w14:paraId="77C034C5" w14:textId="77777777" w:rsidR="006113A9" w:rsidRDefault="006B6FC4">
      <w:pPr>
        <w:spacing w:line="600" w:lineRule="auto"/>
        <w:ind w:firstLine="720"/>
        <w:contextualSpacing/>
        <w:jc w:val="both"/>
        <w:rPr>
          <w:rFonts w:eastAsia="Times New Roman"/>
          <w:color w:val="222222"/>
          <w:szCs w:val="24"/>
          <w:shd w:val="clear" w:color="auto" w:fill="FFFFFF"/>
        </w:rPr>
      </w:pPr>
      <w:r w:rsidRPr="00C27C38">
        <w:rPr>
          <w:rFonts w:eastAsia="Times New Roman"/>
          <w:b/>
          <w:color w:val="222222"/>
          <w:szCs w:val="24"/>
          <w:shd w:val="clear" w:color="auto" w:fill="FFFFFF"/>
        </w:rPr>
        <w:t>ΠΡΟΕΔΡΕΥΩΝ (Γεώργιος Λαμπρούλης):</w:t>
      </w:r>
      <w:r>
        <w:rPr>
          <w:rFonts w:eastAsia="Times New Roman"/>
          <w:color w:val="222222"/>
          <w:szCs w:val="24"/>
          <w:shd w:val="clear" w:color="auto" w:fill="FFFFFF"/>
        </w:rPr>
        <w:t xml:space="preserve"> Ευχαριστούμε.</w:t>
      </w:r>
    </w:p>
    <w:p w14:paraId="77C034C6" w14:textId="77777777" w:rsidR="006113A9" w:rsidRDefault="006B6F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Τον λόγο έχει ο κ. Καράογλου από τη Νέα Δημοκρατία. Θα ακολουθήσει η </w:t>
      </w:r>
      <w:r>
        <w:rPr>
          <w:rFonts w:eastAsia="Times New Roman"/>
          <w:color w:val="222222"/>
          <w:szCs w:val="24"/>
          <w:shd w:val="clear" w:color="auto" w:fill="FFFFFF"/>
        </w:rPr>
        <w:t xml:space="preserve">κ. </w:t>
      </w:r>
      <w:r>
        <w:rPr>
          <w:rFonts w:eastAsia="Times New Roman"/>
          <w:color w:val="222222"/>
          <w:szCs w:val="24"/>
          <w:shd w:val="clear" w:color="auto" w:fill="FFFFFF"/>
        </w:rPr>
        <w:t>Καββαδία από τον ΣΥΡΙΖΑ και ο Αναπληρωτής Υπουργός Άμυνας, κ. Ρήγας.</w:t>
      </w:r>
    </w:p>
    <w:p w14:paraId="77C034C7" w14:textId="77777777" w:rsidR="006113A9" w:rsidRDefault="006B6F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Ορίστε, κύριε Καράογλου, έχετε τον λόγο.</w:t>
      </w:r>
    </w:p>
    <w:p w14:paraId="77C034C8" w14:textId="77777777" w:rsidR="006113A9" w:rsidRDefault="006B6FC4">
      <w:pPr>
        <w:spacing w:line="600" w:lineRule="auto"/>
        <w:ind w:firstLine="720"/>
        <w:contextualSpacing/>
        <w:jc w:val="both"/>
        <w:rPr>
          <w:rFonts w:eastAsia="Times New Roman"/>
          <w:color w:val="222222"/>
          <w:szCs w:val="24"/>
          <w:shd w:val="clear" w:color="auto" w:fill="FFFFFF"/>
        </w:rPr>
      </w:pPr>
      <w:r w:rsidRPr="00167955">
        <w:rPr>
          <w:rFonts w:eastAsia="Times New Roman"/>
          <w:b/>
          <w:color w:val="222222"/>
          <w:szCs w:val="24"/>
          <w:shd w:val="clear" w:color="auto" w:fill="FFFFFF"/>
        </w:rPr>
        <w:t>ΘΕΟΔΩΡΟΣ ΚΑΡΑΟΓΛΟΥ:</w:t>
      </w:r>
      <w:r>
        <w:rPr>
          <w:rFonts w:eastAsia="Times New Roman"/>
          <w:color w:val="222222"/>
          <w:szCs w:val="24"/>
          <w:shd w:val="clear" w:color="auto" w:fill="FFFFFF"/>
        </w:rPr>
        <w:t xml:space="preserve"> Ευχαριστώ, κύριε Πρόεδρε</w:t>
      </w:r>
      <w:r w:rsidRPr="00B54C24">
        <w:rPr>
          <w:rFonts w:eastAsia="Times New Roman"/>
          <w:color w:val="222222"/>
          <w:szCs w:val="24"/>
          <w:shd w:val="clear" w:color="auto" w:fill="FFFFFF"/>
        </w:rPr>
        <w:t>.</w:t>
      </w:r>
    </w:p>
    <w:p w14:paraId="77C034C9" w14:textId="77777777" w:rsidR="006113A9" w:rsidRDefault="006B6F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Θα ήθελα να ξεκινήσω, δίνοντας μία σύντομη απάντηση στα παραμύθια των ΑΝΕΛ και του κ. Καμμένου. </w:t>
      </w:r>
    </w:p>
    <w:p w14:paraId="77C034CA" w14:textId="77777777" w:rsidR="006113A9" w:rsidRDefault="006B6F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Ο κ. Καμμένος και οι ΑΝΕΛ δεν μπορούν να έρχονται τώρα και να το παίζουν τιμητές για τα ζητήματα αυτά. Οι ΑΝΕΛ και ο κ. Καμμένος προ</w:t>
      </w:r>
      <w:r>
        <w:rPr>
          <w:rFonts w:eastAsia="Times New Roman"/>
          <w:color w:val="222222"/>
          <w:szCs w:val="24"/>
          <w:shd w:val="clear" w:color="auto" w:fill="FFFFFF"/>
        </w:rPr>
        <w:t xml:space="preserve">σωπικά ήταν αυτοί που στην ουσία έδωσαν το στυλό στον κ. Τσίπρα να υπογράψει στις 17 Ιουνίου την επαίσχυντη αυτή </w:t>
      </w:r>
      <w:r>
        <w:rPr>
          <w:rFonts w:eastAsia="Times New Roman"/>
          <w:color w:val="222222"/>
          <w:szCs w:val="24"/>
          <w:shd w:val="clear" w:color="auto" w:fill="FFFFFF"/>
        </w:rPr>
        <w:t>συμφωνία</w:t>
      </w:r>
      <w:r>
        <w:rPr>
          <w:rFonts w:eastAsia="Times New Roman"/>
          <w:color w:val="222222"/>
          <w:szCs w:val="24"/>
          <w:shd w:val="clear" w:color="auto" w:fill="FFFFFF"/>
        </w:rPr>
        <w:t xml:space="preserve">. Επομένως, εκ των υστέρων κροκοδείλια δάκρυα δεν γίνονται αποδεκτά. </w:t>
      </w:r>
    </w:p>
    <w:p w14:paraId="77C034CB" w14:textId="77777777" w:rsidR="006113A9" w:rsidRDefault="006B6F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Μπαίνω τώρα στην κυρίως συζήτηση.</w:t>
      </w:r>
    </w:p>
    <w:p w14:paraId="77C034CC" w14:textId="77777777" w:rsidR="006113A9" w:rsidRDefault="006B6F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ε</w:t>
      </w:r>
      <w:r>
        <w:rPr>
          <w:rFonts w:eastAsia="Times New Roman"/>
          <w:color w:val="222222"/>
          <w:szCs w:val="24"/>
          <w:shd w:val="clear" w:color="auto" w:fill="FFFFFF"/>
        </w:rPr>
        <w:t>ιλικρινά δεν πίστευα ποτέ στη ζωή μου ότι θα ερχόταν μία μέρα και μία στιγμή που θα έπρεπε να πάρω τον λόγο στην Εθνική Αντιπροσωπεία, προκειμένου να επιχειρηματολογήσω για το αυτονόητο, αυτό που γνωρίζω από τότε που γεννήθηκα, αυτό που γνωρίζει ο ελληνικό</w:t>
      </w:r>
      <w:r>
        <w:rPr>
          <w:rFonts w:eastAsia="Times New Roman"/>
          <w:color w:val="222222"/>
          <w:szCs w:val="24"/>
          <w:shd w:val="clear" w:color="auto" w:fill="FFFFFF"/>
        </w:rPr>
        <w:t xml:space="preserve">ς λαός, αυτό που βροντοφωνάζει σε όλες τις πλατείες, σε όλη την Ελλάδα, ότι </w:t>
      </w:r>
      <w:r>
        <w:rPr>
          <w:rFonts w:eastAsia="Times New Roman"/>
          <w:color w:val="222222"/>
          <w:szCs w:val="24"/>
          <w:shd w:val="clear" w:color="auto" w:fill="FFFFFF"/>
        </w:rPr>
        <w:t>«</w:t>
      </w:r>
      <w:r>
        <w:rPr>
          <w:rFonts w:eastAsia="Times New Roman"/>
          <w:color w:val="222222"/>
          <w:szCs w:val="24"/>
          <w:shd w:val="clear" w:color="auto" w:fill="FFFFFF"/>
        </w:rPr>
        <w:t>η Μακεδονία είναι μία και είναι ελληνική</w:t>
      </w:r>
      <w:r>
        <w:rPr>
          <w:rFonts w:eastAsia="Times New Roman"/>
          <w:color w:val="222222"/>
          <w:szCs w:val="24"/>
          <w:shd w:val="clear" w:color="auto" w:fill="FFFFFF"/>
        </w:rPr>
        <w:t>»</w:t>
      </w:r>
      <w:r>
        <w:rPr>
          <w:rFonts w:eastAsia="Times New Roman"/>
          <w:color w:val="222222"/>
          <w:szCs w:val="24"/>
          <w:shd w:val="clear" w:color="auto" w:fill="FFFFFF"/>
        </w:rPr>
        <w:t>.</w:t>
      </w:r>
    </w:p>
    <w:p w14:paraId="77C034CD" w14:textId="77777777" w:rsidR="006113A9" w:rsidRDefault="006B6F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Δεν μπορούσα να διανοηθώ ότι θα ερχόμουν μία μέρα στο Κοινοβούλιο όπου θα καλούσα Βουλευτές του </w:t>
      </w:r>
      <w:r>
        <w:rPr>
          <w:rFonts w:eastAsia="Times New Roman"/>
          <w:color w:val="222222"/>
          <w:szCs w:val="24"/>
          <w:shd w:val="clear" w:color="auto" w:fill="FFFFFF"/>
        </w:rPr>
        <w:t xml:space="preserve">ελληνικού </w:t>
      </w:r>
      <w:r>
        <w:rPr>
          <w:rFonts w:eastAsia="Times New Roman"/>
          <w:color w:val="222222"/>
          <w:szCs w:val="24"/>
          <w:shd w:val="clear" w:color="auto" w:fill="FFFFFF"/>
        </w:rPr>
        <w:t>Κοινοβουλίου να μην χαρίσουν σ</w:t>
      </w:r>
      <w:r>
        <w:rPr>
          <w:rFonts w:eastAsia="Times New Roman"/>
          <w:color w:val="222222"/>
          <w:szCs w:val="24"/>
          <w:shd w:val="clear" w:color="auto" w:fill="FFFFFF"/>
        </w:rPr>
        <w:t>τα Σκόπια το όνομα, την ταυτότητα, τη γλώσσα της Μακεδονίας μας. Δεν τολμούσα να σκεφτώ ότι θα υπήρχε ελληνική κυβέρνηση, η οποία θα επιχειρούσε έναν εθνικό ακρωτηριασμό, ικανοποιώντας, ελαφρά τη καρδία, τις επιδιώξεις ενός μικρού κρατιδίου, ενός συνονθυλε</w:t>
      </w:r>
      <w:r>
        <w:rPr>
          <w:rFonts w:eastAsia="Times New Roman"/>
          <w:color w:val="222222"/>
          <w:szCs w:val="24"/>
          <w:shd w:val="clear" w:color="auto" w:fill="FFFFFF"/>
        </w:rPr>
        <w:t>ύματος λαών εις βάρος των εθνικών μας συμφερόντων.</w:t>
      </w:r>
    </w:p>
    <w:p w14:paraId="77C034CE" w14:textId="77777777" w:rsidR="006113A9" w:rsidRDefault="006B6F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Όπως, επίσης, δεν μπορούσα ποτέ να φανταστώ ότι θα άκουγα από εκπρόσωπο του ελληνικού λαού να δηλώνει εντός του ελληνικού Κοινοβουλίου πως είναι αλυτρωτισμός να λέμε ότι η Μακεδονία είναι μία και είναι ελλ</w:t>
      </w:r>
      <w:r>
        <w:rPr>
          <w:rFonts w:eastAsia="Times New Roman"/>
          <w:color w:val="222222"/>
          <w:szCs w:val="24"/>
          <w:shd w:val="clear" w:color="auto" w:fill="FFFFFF"/>
        </w:rPr>
        <w:t>ηνική ή ότι η Μακεδονία έγινε -προσέξτε τι είπε εκπρόσωπος του ελληνικού Κοινοβουλίου- ελληνική.</w:t>
      </w:r>
    </w:p>
    <w:p w14:paraId="77C034CF" w14:textId="77777777" w:rsidR="006113A9" w:rsidRDefault="006B6F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Πρόκειται, αναμφισβήτητα, για επικίνδυνες απόψεις, που αντηχούν τη σλαβική προπαγάνδα. Και πολύ φοβάμαι ότι αντανακλούν τα μελλούμενα.</w:t>
      </w:r>
    </w:p>
    <w:p w14:paraId="77C034D0" w14:textId="77777777" w:rsidR="006113A9" w:rsidRDefault="006B6F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Η αλήθεια είναι, κυρίες </w:t>
      </w:r>
      <w:r>
        <w:rPr>
          <w:rFonts w:eastAsia="Times New Roman"/>
          <w:color w:val="222222"/>
          <w:szCs w:val="24"/>
          <w:shd w:val="clear" w:color="auto" w:fill="FFFFFF"/>
        </w:rPr>
        <w:t xml:space="preserve">και κύριοι συνάδελφοι, ότι η Συμφωνία των Πρεσπών λειτουργεί ως μία σύγχρονη κερκόπορτα. </w:t>
      </w:r>
      <w:r>
        <w:rPr>
          <w:rFonts w:eastAsia="Times New Roman"/>
          <w:color w:val="222222"/>
          <w:szCs w:val="24"/>
          <w:shd w:val="clear" w:color="auto" w:fill="FFFFFF"/>
        </w:rPr>
        <w:lastRenderedPageBreak/>
        <w:t xml:space="preserve">Η κύρωσή της ενδεχόμενα θα ανοίξει το δρόμο για άλλες εξελίξεις, για μία νέα Θράκη, για μία νέα </w:t>
      </w:r>
      <w:r>
        <w:rPr>
          <w:rFonts w:eastAsia="Times New Roman"/>
          <w:color w:val="222222"/>
          <w:szCs w:val="24"/>
          <w:shd w:val="clear" w:color="auto" w:fill="FFFFFF"/>
        </w:rPr>
        <w:t xml:space="preserve">δυτική </w:t>
      </w:r>
      <w:r>
        <w:rPr>
          <w:rFonts w:eastAsia="Times New Roman"/>
          <w:color w:val="222222"/>
          <w:szCs w:val="24"/>
          <w:shd w:val="clear" w:color="auto" w:fill="FFFFFF"/>
        </w:rPr>
        <w:t>Μακεδονία και οτιδήποτε άλλο ήθελε προκύψει, ανοίγοντας πληγές σ</w:t>
      </w:r>
      <w:r>
        <w:rPr>
          <w:rFonts w:eastAsia="Times New Roman"/>
          <w:color w:val="222222"/>
          <w:szCs w:val="24"/>
          <w:shd w:val="clear" w:color="auto" w:fill="FFFFFF"/>
        </w:rPr>
        <w:t>το σώμα του ελληνισμού, οι οποίες θα αιμορραγούν ασταμάτητα τις επόμενες δεκαετίες.</w:t>
      </w:r>
    </w:p>
    <w:p w14:paraId="77C034D1" w14:textId="77777777" w:rsidR="006113A9" w:rsidRDefault="006B6F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Δεδομένου ότι ο ιστορικός χρόνος γίνεται όλο και πιο πυκνός σε μία περίοδο κατά την οποία η </w:t>
      </w:r>
      <w:r>
        <w:rPr>
          <w:rFonts w:eastAsia="Times New Roman"/>
          <w:color w:val="222222"/>
          <w:szCs w:val="24"/>
          <w:shd w:val="clear" w:color="auto" w:fill="FFFFFF"/>
        </w:rPr>
        <w:t xml:space="preserve">νοτιοανατολική </w:t>
      </w:r>
      <w:r>
        <w:rPr>
          <w:rFonts w:eastAsia="Times New Roman"/>
          <w:color w:val="222222"/>
          <w:szCs w:val="24"/>
          <w:shd w:val="clear" w:color="auto" w:fill="FFFFFF"/>
        </w:rPr>
        <w:t>Ευρώπη αλλάζει, η Συμφωνία των Πρεσπών πυροδοτεί νέες εντάσεις.</w:t>
      </w:r>
    </w:p>
    <w:p w14:paraId="77C034D2" w14:textId="77777777" w:rsidR="006113A9" w:rsidRDefault="006B6F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Δ</w:t>
      </w:r>
      <w:r>
        <w:rPr>
          <w:rFonts w:eastAsia="Times New Roman"/>
          <w:color w:val="222222"/>
          <w:szCs w:val="24"/>
          <w:shd w:val="clear" w:color="auto" w:fill="FFFFFF"/>
        </w:rPr>
        <w:t>υστυχώς, η ιστορία του σύγχρονου ελληνικού κράτους επιχειρείται να γραφεί από τους αρνητές της, από εκείνους που πιστεύουν ότι λέξεις όπως «έθνος» και «πατρίδα» είναι ξεπερασμένες έννοιες, από εκείνους που υπερηφανεύονται ότι υπερασπίζονται τα δικαιώματα τ</w:t>
      </w:r>
      <w:r>
        <w:rPr>
          <w:rFonts w:eastAsia="Times New Roman"/>
          <w:color w:val="222222"/>
          <w:szCs w:val="24"/>
          <w:shd w:val="clear" w:color="auto" w:fill="FFFFFF"/>
        </w:rPr>
        <w:t>ων λαών να αυτοπροσδιορίζονται, αλλά αρνούνται σε εμάς το δικαίωμα διαφύλαξης των εθνικών και κυριαρχικών μας δικαιωμάτων.</w:t>
      </w:r>
    </w:p>
    <w:p w14:paraId="77C034D3" w14:textId="77777777" w:rsidR="006113A9" w:rsidRDefault="006B6F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Βλέπετε, όσοι ανταποκριθήκαμε στο προσκλητήριο εθνικής ευθύνης και συμμετείχαμε στα συλλαλητήρια για την ελληνικότητα της Μακεδονίας </w:t>
      </w:r>
      <w:r>
        <w:rPr>
          <w:rFonts w:eastAsia="Times New Roman"/>
          <w:color w:val="222222"/>
          <w:szCs w:val="24"/>
          <w:shd w:val="clear" w:color="auto" w:fill="FFFFFF"/>
        </w:rPr>
        <w:t xml:space="preserve">μάς </w:t>
      </w:r>
      <w:r>
        <w:rPr>
          <w:rFonts w:eastAsia="Times New Roman"/>
          <w:color w:val="222222"/>
          <w:szCs w:val="24"/>
          <w:shd w:val="clear" w:color="auto" w:fill="FFFFFF"/>
        </w:rPr>
        <w:t xml:space="preserve">αποκάλεσαν ακραίους, σκοταδιστές, </w:t>
      </w:r>
      <w:r>
        <w:rPr>
          <w:rFonts w:eastAsia="Times New Roman"/>
          <w:color w:val="222222"/>
          <w:szCs w:val="24"/>
          <w:shd w:val="clear" w:color="auto" w:fill="FFFFFF"/>
        </w:rPr>
        <w:lastRenderedPageBreak/>
        <w:t xml:space="preserve">προγονόπληκτους, φανατικούς, οπισθοδρομικούς, υπερεθνικιστές. Αντίθετα, όσοι οδηγούν τον ελληνισμό σε αυτοχειρία, στηρίζοντας την εθνικά επιζήμια </w:t>
      </w:r>
      <w:r>
        <w:rPr>
          <w:rFonts w:eastAsia="Times New Roman"/>
          <w:color w:val="222222"/>
          <w:szCs w:val="24"/>
          <w:shd w:val="clear" w:color="auto" w:fill="FFFFFF"/>
        </w:rPr>
        <w:t>συμφωνία</w:t>
      </w:r>
      <w:r>
        <w:rPr>
          <w:rFonts w:eastAsia="Times New Roman"/>
          <w:color w:val="222222"/>
          <w:szCs w:val="24"/>
          <w:shd w:val="clear" w:color="auto" w:fill="FFFFFF"/>
        </w:rPr>
        <w:t>, είναι προοδευτικοί, μετριοπαθείς και ευρωπαϊστές.</w:t>
      </w:r>
    </w:p>
    <w:p w14:paraId="77C034D4" w14:textId="77777777" w:rsidR="006113A9" w:rsidRDefault="006B6F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Προσωπικά, φ</w:t>
      </w:r>
      <w:r>
        <w:rPr>
          <w:rFonts w:eastAsia="Times New Roman"/>
          <w:color w:val="222222"/>
          <w:szCs w:val="24"/>
          <w:shd w:val="clear" w:color="auto" w:fill="FFFFFF"/>
        </w:rPr>
        <w:t xml:space="preserve">ίλες και φίλοι, σέβομαι, αγαπώ και τιμώ την εθνική μου υπόσταση και καταγωγή, όπως, επίσης, και τη θυσία των εκατοντάδων χιλιάδων ηρωικών προγόνων μας οι οποίοι προσέφεραν τη ζωή τους στην πατρίδα για να μπορέσουμε εμείς σήμερα να αναπνέουμε στη Μακεδονία </w:t>
      </w:r>
      <w:r>
        <w:rPr>
          <w:rFonts w:eastAsia="Times New Roman"/>
          <w:color w:val="222222"/>
          <w:szCs w:val="24"/>
          <w:shd w:val="clear" w:color="auto" w:fill="FFFFFF"/>
        </w:rPr>
        <w:t>τον αέρα της ελευθερίας, μετά από τετρακόσια ογδόντα δύο χρόνια σκλαβιάς, από το 1430 έως το 1912. Γι’ αυτό και αποτελεί εθνικό μου καθήκον να ορθώσω το ανάστημά μου στους πρόθυμους που είναι έτοιμοι να διαπράξουν ένα λάθος τεράστιων εθνικών διαστάσεων.</w:t>
      </w:r>
    </w:p>
    <w:p w14:paraId="77C034D5" w14:textId="77777777" w:rsidR="006113A9" w:rsidRDefault="006B6F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Η </w:t>
      </w:r>
      <w:r>
        <w:rPr>
          <w:rFonts w:eastAsia="Times New Roman"/>
          <w:color w:val="222222"/>
          <w:szCs w:val="24"/>
          <w:shd w:val="clear" w:color="auto" w:fill="FFFFFF"/>
        </w:rPr>
        <w:t xml:space="preserve">Συμφωνία των Πρεσπών, κυρίες και κύριοι συνάδελφοι, είναι η χειρότερη δυνατή λύση για το </w:t>
      </w:r>
      <w:r>
        <w:rPr>
          <w:rFonts w:eastAsia="Times New Roman"/>
          <w:color w:val="222222"/>
          <w:szCs w:val="24"/>
          <w:shd w:val="clear" w:color="auto" w:fill="FFFFFF"/>
        </w:rPr>
        <w:t xml:space="preserve">σκοπιανό </w:t>
      </w:r>
      <w:r>
        <w:rPr>
          <w:rFonts w:eastAsia="Times New Roman"/>
          <w:color w:val="222222"/>
          <w:szCs w:val="24"/>
          <w:shd w:val="clear" w:color="auto" w:fill="FFFFFF"/>
        </w:rPr>
        <w:t>ζήτημα. Είναι μία λεόντειος συμφωνία, είναι μία ετεροβαρής συμφωνία. Οι επιδιώξεις των Σκοπίων είναι προφανείς από τη ρηματική διακοίνωση, όπου για πρώτη φορά</w:t>
      </w:r>
      <w:r>
        <w:rPr>
          <w:rFonts w:eastAsia="Times New Roman"/>
          <w:color w:val="222222"/>
          <w:szCs w:val="24"/>
          <w:shd w:val="clear" w:color="auto" w:fill="FFFFFF"/>
        </w:rPr>
        <w:t xml:space="preserve"> υπάρχει όρος «μακεδονικός λαός». Βλέ</w:t>
      </w:r>
      <w:r>
        <w:rPr>
          <w:rFonts w:eastAsia="Times New Roman"/>
          <w:color w:val="222222"/>
          <w:szCs w:val="24"/>
          <w:shd w:val="clear" w:color="auto" w:fill="FFFFFF"/>
        </w:rPr>
        <w:lastRenderedPageBreak/>
        <w:t>πετε, μπορεί τα Σκόπια να ονομαστούν «Βόρεια Μακεδονία», ωστόσο, με την ανοχή ή και τη συναίνεση της ελληνικής Κυβέρνησης, ο λαός τους προσδιορίζεται ως «μακεδονικός» και όχι ως «βορειομακεδονικός».</w:t>
      </w:r>
    </w:p>
    <w:p w14:paraId="77C034D6" w14:textId="77777777" w:rsidR="006113A9" w:rsidRDefault="006B6F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Τη συγκεκριμένη επιδ</w:t>
      </w:r>
      <w:r>
        <w:rPr>
          <w:rFonts w:eastAsia="Times New Roman"/>
          <w:color w:val="222222"/>
          <w:szCs w:val="24"/>
          <w:shd w:val="clear" w:color="auto" w:fill="FFFFFF"/>
        </w:rPr>
        <w:t>ίωξη των Σκοπίων δεν τη δέχτηκε στο παρελθόν κα</w:t>
      </w:r>
      <w:r>
        <w:rPr>
          <w:rFonts w:eastAsia="Times New Roman"/>
          <w:color w:val="222222"/>
          <w:szCs w:val="24"/>
          <w:shd w:val="clear" w:color="auto" w:fill="FFFFFF"/>
        </w:rPr>
        <w:t>μ</w:t>
      </w:r>
      <w:r>
        <w:rPr>
          <w:rFonts w:eastAsia="Times New Roman"/>
          <w:color w:val="222222"/>
          <w:szCs w:val="24"/>
          <w:shd w:val="clear" w:color="auto" w:fill="FFFFFF"/>
        </w:rPr>
        <w:t>μία ελληνική κυβέρνηση. Στην ίδια κατεύθυνση λειτουργεί και η αναγνώριση από την Κυβέρνηση Τσίπρα της ύπαρξης μακεδονικής γλώσσας. Τη συγκεκριμένη επιδίωξη των Σκοπίων, επίσης, δεν τη δέχτηκε στο παρελθόν κα</w:t>
      </w:r>
      <w:r>
        <w:rPr>
          <w:rFonts w:eastAsia="Times New Roman"/>
          <w:color w:val="222222"/>
          <w:szCs w:val="24"/>
          <w:shd w:val="clear" w:color="auto" w:fill="FFFFFF"/>
        </w:rPr>
        <w:t>μ</w:t>
      </w:r>
      <w:r>
        <w:rPr>
          <w:rFonts w:eastAsia="Times New Roman"/>
          <w:color w:val="222222"/>
          <w:szCs w:val="24"/>
          <w:shd w:val="clear" w:color="auto" w:fill="FFFFFF"/>
        </w:rPr>
        <w:t>μία ελληνική κυβέρνηση.</w:t>
      </w:r>
    </w:p>
    <w:p w14:paraId="77C034D7" w14:textId="77777777" w:rsidR="006113A9" w:rsidRDefault="006B6F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Επτά πρώην Πρωθυπουργοί ήταν κάθετα αντίθετοι στα παραπάνω ζητήματα: Κωνσταντίνος Καραμανλής, Ανδρέας Παπανδρέου, Κώστας Μητσοτάκης, Κώστας Σημίτης, Κώστας Καραμανλής, Αντώνης Σαμαράς, Γιώργος Παπανδρέου. Ήταν όλοι αντίθετοι! </w:t>
      </w:r>
    </w:p>
    <w:p w14:paraId="77C034D8" w14:textId="77777777" w:rsidR="006113A9" w:rsidRDefault="006B6F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Το επ</w:t>
      </w:r>
      <w:r>
        <w:rPr>
          <w:rFonts w:eastAsia="Times New Roman"/>
          <w:color w:val="222222"/>
          <w:szCs w:val="24"/>
          <w:shd w:val="clear" w:color="auto" w:fill="FFFFFF"/>
        </w:rPr>
        <w:t>ικίνδυνο σημείο της αναγνώρισης εκ μέρους μας μιας δήθεν μακεδονικής γλώσσας, είναι ότι με την κύρωση της Συμφωνίας των Πρεσπών η συγκεκριμένη γλώσσα, χωρίς προσδιορισμό, θα αποκτήσει ισχύ και στο Ελληνικό Δίκαιο.</w:t>
      </w:r>
    </w:p>
    <w:p w14:paraId="77C034D9" w14:textId="77777777" w:rsidR="006113A9" w:rsidRDefault="006B6F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Σας διαβάζω το άρθρο 1 παράγραφος 8 της </w:t>
      </w:r>
      <w:r>
        <w:rPr>
          <w:rFonts w:eastAsia="Times New Roman"/>
          <w:color w:val="222222"/>
          <w:szCs w:val="24"/>
          <w:shd w:val="clear" w:color="auto" w:fill="FFFFFF"/>
        </w:rPr>
        <w:t>συμφωνίας</w:t>
      </w:r>
      <w:r>
        <w:rPr>
          <w:rFonts w:eastAsia="Times New Roman"/>
          <w:color w:val="222222"/>
          <w:szCs w:val="24"/>
          <w:shd w:val="clear" w:color="auto" w:fill="FFFFFF"/>
        </w:rPr>
        <w:t xml:space="preserve">: «Από τη θέση σε ισχύ της παρούσας Συμφωνίας, τα μέρη θα χρησιμοποιούν το όνομα και τις ορολογίες του άρθρου 1 παράγραφος 3 για όλες τις χρήσεις και για όλους τους σκοπούς </w:t>
      </w:r>
      <w:r>
        <w:rPr>
          <w:rFonts w:eastAsia="Times New Roman"/>
          <w:color w:val="222222"/>
          <w:szCs w:val="24"/>
          <w:shd w:val="clear" w:color="auto" w:fill="FFFFFF"/>
          <w:lang w:val="en-US"/>
        </w:rPr>
        <w:t>erga</w:t>
      </w:r>
      <w:r w:rsidRPr="00E70AB9">
        <w:rPr>
          <w:rFonts w:eastAsia="Times New Roman"/>
          <w:color w:val="222222"/>
          <w:szCs w:val="24"/>
          <w:shd w:val="clear" w:color="auto" w:fill="FFFFFF"/>
        </w:rPr>
        <w:t xml:space="preserve"> </w:t>
      </w:r>
      <w:r>
        <w:rPr>
          <w:rFonts w:eastAsia="Times New Roman"/>
          <w:color w:val="222222"/>
          <w:szCs w:val="24"/>
          <w:shd w:val="clear" w:color="auto" w:fill="FFFFFF"/>
          <w:lang w:val="en-US"/>
        </w:rPr>
        <w:t>omnes</w:t>
      </w:r>
      <w:r w:rsidRPr="00512578">
        <w:rPr>
          <w:rFonts w:eastAsia="Times New Roman"/>
          <w:color w:val="222222"/>
          <w:szCs w:val="24"/>
          <w:shd w:val="clear" w:color="auto" w:fill="FFFFFF"/>
        </w:rPr>
        <w:t>»</w:t>
      </w:r>
      <w:r>
        <w:rPr>
          <w:rFonts w:eastAsia="Times New Roman"/>
          <w:color w:val="222222"/>
          <w:szCs w:val="24"/>
          <w:shd w:val="clear" w:color="auto" w:fill="FFFFFF"/>
        </w:rPr>
        <w:t>, δηλαδή εσωτερικά, σε όλες τις διμερείς σχέσεις τους και σε όλ</w:t>
      </w:r>
      <w:r>
        <w:rPr>
          <w:rFonts w:eastAsia="Times New Roman"/>
          <w:color w:val="222222"/>
          <w:szCs w:val="24"/>
          <w:shd w:val="clear" w:color="auto" w:fill="FFFFFF"/>
        </w:rPr>
        <w:t>ους τους περιφερειακούς και διεθνείς οργανισμούς και θεσμούς.</w:t>
      </w:r>
    </w:p>
    <w:p w14:paraId="77C034DA" w14:textId="77777777" w:rsidR="006113A9" w:rsidRDefault="006B6F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Η παράγραφος που μόλις σας διάβασα, ανοίγει το δρόμο στους γείτονες να μιλούν για υποτιθέμενη μακεδονική γλώσσα στην Ελλάδα και κατ’ επέκταση για δήθεν μακεδονική μειονότητα στην Ελλάδα, </w:t>
      </w:r>
      <w:r>
        <w:rPr>
          <w:rFonts w:eastAsia="Times New Roman"/>
          <w:color w:val="222222"/>
          <w:szCs w:val="24"/>
          <w:shd w:val="clear" w:color="auto" w:fill="FFFFFF"/>
        </w:rPr>
        <w:t>μακεδονική μειονότητα που στη συνέχεια θα μας βάλουν και θα μας πουν ότι έχει και δικαιώματα.</w:t>
      </w:r>
    </w:p>
    <w:p w14:paraId="77C034DB" w14:textId="77777777" w:rsidR="006113A9" w:rsidRDefault="006B6F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Το οξύμωρο, βέβαια, είναι -και θέλω να δώσω μία άλλη διάσταση του προβλήματος των σχέσεων μεταξύ των δύο χωρών- ότι στη Συμφωνία των Πρεσπών δεν γίνεται πουθενά κ</w:t>
      </w:r>
      <w:r>
        <w:rPr>
          <w:rFonts w:eastAsia="Times New Roman"/>
          <w:color w:val="222222"/>
          <w:szCs w:val="24"/>
          <w:shd w:val="clear" w:color="auto" w:fill="FFFFFF"/>
        </w:rPr>
        <w:t>α</w:t>
      </w:r>
      <w:r>
        <w:rPr>
          <w:rFonts w:eastAsia="Times New Roman"/>
          <w:color w:val="222222"/>
          <w:szCs w:val="24"/>
          <w:shd w:val="clear" w:color="auto" w:fill="FFFFFF"/>
        </w:rPr>
        <w:t>μ</w:t>
      </w:r>
      <w:r>
        <w:rPr>
          <w:rFonts w:eastAsia="Times New Roman"/>
          <w:color w:val="222222"/>
          <w:szCs w:val="24"/>
          <w:shd w:val="clear" w:color="auto" w:fill="FFFFFF"/>
        </w:rPr>
        <w:t xml:space="preserve">μία αναφορά στην ελληνική μειονότητα που κατοικεί στα Σκόπια. Μπορεί το πληθυσμιακό της μέγεθος να είναι αδιευκρίνιστο, ωστόσο θέλω να τονίσω, ότι το 1991 η Βουλγαρία είχε καταθέσει </w:t>
      </w:r>
      <w:r>
        <w:rPr>
          <w:rFonts w:eastAsia="Times New Roman"/>
          <w:color w:val="222222"/>
          <w:szCs w:val="24"/>
          <w:shd w:val="clear" w:color="auto" w:fill="FFFFFF"/>
        </w:rPr>
        <w:lastRenderedPageBreak/>
        <w:t>υπόμνημα στον ΟΑΣΕ, υποστηρίζοντας ότι στο κρατίδιο των Σκοπίων κατοικού</w:t>
      </w:r>
      <w:r>
        <w:rPr>
          <w:rFonts w:eastAsia="Times New Roman"/>
          <w:color w:val="222222"/>
          <w:szCs w:val="24"/>
          <w:shd w:val="clear" w:color="auto" w:fill="FFFFFF"/>
        </w:rPr>
        <w:t>σαν διακόσιες χιλιάδες Έλληνες.</w:t>
      </w:r>
    </w:p>
    <w:p w14:paraId="77C034DC" w14:textId="77777777" w:rsidR="006113A9" w:rsidRDefault="006B6F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Το μόνο επίσημο στοιχείο που υπάρχει στο κρατίδιο, είναι η απογραφή του 1951 που κατέγραψε εκατόν πενήντα οκτώ χιλιάδες Έλληνες στα Σκόπια. Πρόκειται κυρίως για βλαχόφωνους Έλληνες, οι οποίοι φοβούνται να εκδηλωθούν και για </w:t>
      </w:r>
      <w:r>
        <w:rPr>
          <w:rFonts w:eastAsia="Times New Roman"/>
          <w:color w:val="222222"/>
          <w:szCs w:val="24"/>
          <w:shd w:val="clear" w:color="auto" w:fill="FFFFFF"/>
        </w:rPr>
        <w:t xml:space="preserve">τους οποίους η ελληνική </w:t>
      </w:r>
      <w:r>
        <w:rPr>
          <w:rFonts w:eastAsia="Times New Roman"/>
          <w:color w:val="222222"/>
          <w:szCs w:val="24"/>
          <w:shd w:val="clear" w:color="auto" w:fill="FFFFFF"/>
        </w:rPr>
        <w:t xml:space="preserve">πολιτεία </w:t>
      </w:r>
      <w:r>
        <w:rPr>
          <w:rFonts w:eastAsia="Times New Roman"/>
          <w:color w:val="222222"/>
          <w:szCs w:val="24"/>
          <w:shd w:val="clear" w:color="auto" w:fill="FFFFFF"/>
        </w:rPr>
        <w:t>οφείλει και πρέπει να ενδιαφερθεί. Από αυτούς εκατό χιλιάδες ήταν βλαχόφωνοι Έλληνες –«</w:t>
      </w:r>
      <w:r>
        <w:rPr>
          <w:rFonts w:eastAsia="Times New Roman"/>
          <w:color w:val="222222"/>
          <w:szCs w:val="24"/>
          <w:shd w:val="clear" w:color="auto" w:fill="FFFFFF"/>
          <w:lang w:val="en-US"/>
        </w:rPr>
        <w:t>G</w:t>
      </w:r>
      <w:r>
        <w:rPr>
          <w:rFonts w:eastAsia="Times New Roman"/>
          <w:color w:val="222222"/>
          <w:szCs w:val="24"/>
          <w:shd w:val="clear" w:color="auto" w:fill="FFFFFF"/>
        </w:rPr>
        <w:t>rek»,</w:t>
      </w:r>
      <w:r w:rsidRPr="00E70AB9">
        <w:rPr>
          <w:rFonts w:eastAsia="Times New Roman"/>
          <w:color w:val="222222"/>
          <w:szCs w:val="24"/>
          <w:shd w:val="clear" w:color="auto" w:fill="FFFFFF"/>
        </w:rPr>
        <w:t xml:space="preserve"> </w:t>
      </w:r>
      <w:r>
        <w:rPr>
          <w:rFonts w:eastAsia="Times New Roman"/>
          <w:color w:val="222222"/>
          <w:szCs w:val="24"/>
          <w:shd w:val="clear" w:color="auto" w:fill="FFFFFF"/>
        </w:rPr>
        <w:t>όπως τους αποκαλούσαν και τους αποκαλούν στο κρατίδιο-, είκοσι πέντε χιλιάδες ήταν Έλληνες γηγενείς κάτοικοι του Μοναστηρίου, τρε</w:t>
      </w:r>
      <w:r>
        <w:rPr>
          <w:rFonts w:eastAsia="Times New Roman"/>
          <w:color w:val="222222"/>
          <w:szCs w:val="24"/>
          <w:shd w:val="clear" w:color="auto" w:fill="FFFFFF"/>
        </w:rPr>
        <w:t xml:space="preserve">ις χιλιάδες Έλληνες Σαρακατσαναίοι και περίπου τριάντα χιλιάδες πολιτικοί πρόσφυγες. Αθροιστικά, το 1951 αποτελούσαν το 18% του τότε πληθυσμού των Σκοπίων που δεν ξεπερνούσε τις εννιακόσιες χιλιάδες κατοίκους. </w:t>
      </w:r>
    </w:p>
    <w:p w14:paraId="77C034DD" w14:textId="77777777" w:rsidR="006113A9" w:rsidRDefault="006B6F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Σε αυτούς τους ανθρώπους θα μπορούσαμε να απο</w:t>
      </w:r>
      <w:r>
        <w:rPr>
          <w:rFonts w:eastAsia="Times New Roman"/>
          <w:color w:val="222222"/>
          <w:szCs w:val="24"/>
          <w:shd w:val="clear" w:color="auto" w:fill="FFFFFF"/>
        </w:rPr>
        <w:t>δώσουμε ελληνική ιθαγένεια ή υπηκοότητα όπως έκαναν οι Βούλγαροι για τους ομοεθνείς τους, ασκώντας μία διαφορετική πολι</w:t>
      </w:r>
      <w:r>
        <w:rPr>
          <w:rFonts w:eastAsia="Times New Roman"/>
          <w:color w:val="222222"/>
          <w:szCs w:val="24"/>
          <w:shd w:val="clear" w:color="auto" w:fill="FFFFFF"/>
        </w:rPr>
        <w:lastRenderedPageBreak/>
        <w:t>τική. Θα μπορούσαμε, επίσης, να τους αγκαλιάσουμε, δείχνοντάς τους ότι δεν είναι μόνοι. Θα μπορούσαμε να κρατήσουμε ακλόνητη την ελληνική</w:t>
      </w:r>
      <w:r>
        <w:rPr>
          <w:rFonts w:eastAsia="Times New Roman"/>
          <w:color w:val="222222"/>
          <w:szCs w:val="24"/>
          <w:shd w:val="clear" w:color="auto" w:fill="FFFFFF"/>
        </w:rPr>
        <w:t xml:space="preserve"> εθνική τους συνείδηση.</w:t>
      </w:r>
    </w:p>
    <w:p w14:paraId="77C034DE" w14:textId="77777777" w:rsidR="006113A9" w:rsidRDefault="006B6F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Συνοψίζοντας και κλείνοντας, για εμένα Βόρεια Μακεδονία είναι οι Σέρρες, είναι η Δράμα, είναι η Έδεσσα, είναι η Βέροια, είναι το Κιλκίς. Πάνω από τη Δοϊράνη, πάνω από τις Πρέσπες, είναι τα Σκόπια είναι η Βαρντάρσκα, είναι η Δαρδανία</w:t>
      </w:r>
      <w:r>
        <w:rPr>
          <w:rFonts w:eastAsia="Times New Roman"/>
          <w:color w:val="222222"/>
          <w:szCs w:val="24"/>
          <w:shd w:val="clear" w:color="auto" w:fill="FFFFFF"/>
        </w:rPr>
        <w:t xml:space="preserve"> ή όπως αλλιώς θέλουν να αποκαλούνται. Σίγουρα δεν είναι Μακεδονία, γιατί </w:t>
      </w:r>
      <w:r>
        <w:rPr>
          <w:rFonts w:eastAsia="Times New Roman"/>
          <w:color w:val="222222"/>
          <w:szCs w:val="24"/>
          <w:shd w:val="clear" w:color="auto" w:fill="FFFFFF"/>
        </w:rPr>
        <w:t>«</w:t>
      </w:r>
      <w:r>
        <w:rPr>
          <w:rFonts w:eastAsia="Times New Roman"/>
          <w:color w:val="222222"/>
          <w:szCs w:val="24"/>
          <w:shd w:val="clear" w:color="auto" w:fill="FFFFFF"/>
        </w:rPr>
        <w:t>η Μακεδονία είναι μία και είναι ελληνική</w:t>
      </w:r>
      <w:r>
        <w:rPr>
          <w:rFonts w:eastAsia="Times New Roman"/>
          <w:color w:val="222222"/>
          <w:szCs w:val="24"/>
          <w:shd w:val="clear" w:color="auto" w:fill="FFFFFF"/>
        </w:rPr>
        <w:t>»</w:t>
      </w:r>
      <w:r>
        <w:rPr>
          <w:rFonts w:eastAsia="Times New Roman"/>
          <w:color w:val="222222"/>
          <w:szCs w:val="24"/>
          <w:shd w:val="clear" w:color="auto" w:fill="FFFFFF"/>
        </w:rPr>
        <w:t>.</w:t>
      </w:r>
    </w:p>
    <w:p w14:paraId="77C034DF" w14:textId="77777777" w:rsidR="006113A9" w:rsidRDefault="006B6F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Γι’ αυτό σας κοιτάζω, κυρίες και κύριοι συνάδελφοι, στα μάτια τώρα που ετοιμάζεστε να ξεπουλήσετε τον τόπο που ζούμε, ζητώντας σας να αναμ</w:t>
      </w:r>
      <w:r>
        <w:rPr>
          <w:rFonts w:eastAsia="Times New Roman"/>
          <w:color w:val="222222"/>
          <w:szCs w:val="24"/>
          <w:shd w:val="clear" w:color="auto" w:fill="FFFFFF"/>
        </w:rPr>
        <w:t>ετρηθείτε με τη συνείδησή σας.</w:t>
      </w:r>
    </w:p>
    <w:p w14:paraId="77C034E0"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Η ισ</w:t>
      </w:r>
      <w:r w:rsidRPr="00116997">
        <w:rPr>
          <w:rFonts w:eastAsia="Times New Roman" w:cs="Times New Roman"/>
          <w:szCs w:val="24"/>
        </w:rPr>
        <w:t>τορία ούτε μοιράζεται ούτε χαρίζεται</w:t>
      </w:r>
      <w:r>
        <w:rPr>
          <w:rFonts w:eastAsia="Times New Roman" w:cs="Times New Roman"/>
          <w:szCs w:val="24"/>
        </w:rPr>
        <w:t>. Η</w:t>
      </w:r>
      <w:r w:rsidRPr="00116997">
        <w:rPr>
          <w:rFonts w:eastAsia="Times New Roman" w:cs="Times New Roman"/>
          <w:szCs w:val="24"/>
        </w:rPr>
        <w:t xml:space="preserve"> Μακεδονία δεν σας ανήκει</w:t>
      </w:r>
      <w:r>
        <w:rPr>
          <w:rFonts w:eastAsia="Times New Roman" w:cs="Times New Roman"/>
          <w:szCs w:val="24"/>
        </w:rPr>
        <w:t>,</w:t>
      </w:r>
      <w:r w:rsidRPr="00116997">
        <w:rPr>
          <w:rFonts w:eastAsia="Times New Roman" w:cs="Times New Roman"/>
          <w:szCs w:val="24"/>
        </w:rPr>
        <w:t xml:space="preserve"> ούτε είναι </w:t>
      </w:r>
      <w:r>
        <w:rPr>
          <w:rFonts w:eastAsia="Times New Roman" w:cs="Times New Roman"/>
          <w:szCs w:val="24"/>
        </w:rPr>
        <w:t>εμπόρευμα για να την</w:t>
      </w:r>
      <w:r w:rsidRPr="00116997">
        <w:rPr>
          <w:rFonts w:eastAsia="Times New Roman" w:cs="Times New Roman"/>
          <w:szCs w:val="24"/>
        </w:rPr>
        <w:t xml:space="preserve"> ξεπουλήσετε</w:t>
      </w:r>
      <w:r>
        <w:rPr>
          <w:rFonts w:eastAsia="Times New Roman" w:cs="Times New Roman"/>
          <w:szCs w:val="24"/>
        </w:rPr>
        <w:t>. Η</w:t>
      </w:r>
      <w:r w:rsidRPr="00116997">
        <w:rPr>
          <w:rFonts w:eastAsia="Times New Roman" w:cs="Times New Roman"/>
          <w:szCs w:val="24"/>
        </w:rPr>
        <w:t xml:space="preserve"> Μακεδονία έχει ψυχή</w:t>
      </w:r>
      <w:r>
        <w:rPr>
          <w:rFonts w:eastAsia="Times New Roman" w:cs="Times New Roman"/>
          <w:szCs w:val="24"/>
        </w:rPr>
        <w:t>,</w:t>
      </w:r>
      <w:r w:rsidRPr="00116997">
        <w:rPr>
          <w:rFonts w:eastAsia="Times New Roman" w:cs="Times New Roman"/>
          <w:szCs w:val="24"/>
        </w:rPr>
        <w:t xml:space="preserve"> ιστορία</w:t>
      </w:r>
      <w:r>
        <w:rPr>
          <w:rFonts w:eastAsia="Times New Roman" w:cs="Times New Roman"/>
          <w:szCs w:val="24"/>
        </w:rPr>
        <w:t>,</w:t>
      </w:r>
      <w:r w:rsidRPr="00116997">
        <w:rPr>
          <w:rFonts w:eastAsia="Times New Roman" w:cs="Times New Roman"/>
          <w:szCs w:val="24"/>
        </w:rPr>
        <w:t xml:space="preserve"> αγώνες και εκατοντάδες χιλιάδες νεκρούς που θυσιάστηκ</w:t>
      </w:r>
      <w:r>
        <w:rPr>
          <w:rFonts w:eastAsia="Times New Roman" w:cs="Times New Roman"/>
          <w:szCs w:val="24"/>
        </w:rPr>
        <w:t xml:space="preserve">αν για την απελευθέρωσή της. </w:t>
      </w:r>
    </w:p>
    <w:p w14:paraId="77C034E1"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Σε αυτό το εθνικό </w:t>
      </w:r>
      <w:r w:rsidRPr="00D66BCA">
        <w:rPr>
          <w:rFonts w:eastAsia="Times New Roman"/>
          <w:bCs/>
        </w:rPr>
        <w:t>έ</w:t>
      </w:r>
      <w:r>
        <w:rPr>
          <w:rFonts w:eastAsia="Times New Roman" w:cs="Times New Roman"/>
          <w:szCs w:val="24"/>
        </w:rPr>
        <w:t xml:space="preserve">γκλημα η </w:t>
      </w:r>
      <w:r w:rsidRPr="00A92A6A">
        <w:rPr>
          <w:rFonts w:eastAsia="Times New Roman" w:cs="Times New Roman"/>
        </w:rPr>
        <w:t xml:space="preserve">Νέα Δημοκρατία </w:t>
      </w:r>
      <w:r w:rsidRPr="00116997">
        <w:rPr>
          <w:rFonts w:eastAsia="Times New Roman"/>
          <w:bCs/>
          <w:shd w:val="clear" w:color="auto" w:fill="FFFFFF"/>
        </w:rPr>
        <w:t>δεν</w:t>
      </w:r>
      <w:r>
        <w:rPr>
          <w:rFonts w:eastAsia="Times New Roman" w:cs="Times New Roman"/>
        </w:rPr>
        <w:t xml:space="preserve"> </w:t>
      </w:r>
      <w:r w:rsidRPr="00116997">
        <w:rPr>
          <w:rFonts w:eastAsia="Times New Roman" w:cs="Times New Roman"/>
          <w:bCs/>
          <w:shd w:val="clear" w:color="auto" w:fill="FFFFFF"/>
        </w:rPr>
        <w:t>μπορεί</w:t>
      </w:r>
      <w:r>
        <w:rPr>
          <w:rFonts w:eastAsia="Times New Roman" w:cs="Times New Roman"/>
        </w:rPr>
        <w:t xml:space="preserve"> να γίνει συνένοχος. </w:t>
      </w:r>
      <w:r w:rsidRPr="00116997">
        <w:rPr>
          <w:rFonts w:eastAsia="Times New Roman"/>
          <w:bCs/>
          <w:shd w:val="clear" w:color="auto" w:fill="FFFFFF"/>
        </w:rPr>
        <w:t>Δεν</w:t>
      </w:r>
      <w:r>
        <w:rPr>
          <w:rFonts w:eastAsia="Times New Roman" w:cs="Times New Roman"/>
        </w:rPr>
        <w:t xml:space="preserve"> το επιτρέπουν</w:t>
      </w:r>
      <w:r w:rsidRPr="00116997">
        <w:rPr>
          <w:rFonts w:eastAsia="Times New Roman" w:cs="Times New Roman"/>
          <w:szCs w:val="24"/>
        </w:rPr>
        <w:t xml:space="preserve"> οι αρχές και οι αξίες </w:t>
      </w:r>
      <w:r>
        <w:rPr>
          <w:rFonts w:eastAsia="Times New Roman" w:cs="Times New Roman"/>
          <w:szCs w:val="24"/>
        </w:rPr>
        <w:t>κανενός από όσους αποτελούν την Κ</w:t>
      </w:r>
      <w:r w:rsidRPr="00B32E5F">
        <w:rPr>
          <w:rFonts w:eastAsia="Times New Roman" w:cs="Times New Roman"/>
          <w:szCs w:val="24"/>
        </w:rPr>
        <w:t>οινοβουλευτική</w:t>
      </w:r>
      <w:r>
        <w:rPr>
          <w:rFonts w:eastAsia="Times New Roman" w:cs="Times New Roman"/>
          <w:szCs w:val="24"/>
        </w:rPr>
        <w:t xml:space="preserve"> </w:t>
      </w:r>
      <w:r w:rsidRPr="00116997">
        <w:rPr>
          <w:rFonts w:eastAsia="Times New Roman" w:cs="Times New Roman"/>
          <w:szCs w:val="24"/>
        </w:rPr>
        <w:t xml:space="preserve">μας </w:t>
      </w:r>
      <w:r>
        <w:rPr>
          <w:rFonts w:eastAsia="Times New Roman" w:cs="Times New Roman"/>
          <w:szCs w:val="24"/>
        </w:rPr>
        <w:t>Ο</w:t>
      </w:r>
      <w:r w:rsidRPr="00116997">
        <w:rPr>
          <w:rFonts w:eastAsia="Times New Roman" w:cs="Times New Roman"/>
          <w:szCs w:val="24"/>
        </w:rPr>
        <w:t>μάδα</w:t>
      </w:r>
      <w:r>
        <w:rPr>
          <w:rFonts w:eastAsia="Times New Roman" w:cs="Times New Roman"/>
          <w:szCs w:val="24"/>
        </w:rPr>
        <w:t xml:space="preserve">. </w:t>
      </w:r>
    </w:p>
    <w:p w14:paraId="77C034E2"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Κι </w:t>
      </w:r>
      <w:r w:rsidRPr="00974D41">
        <w:rPr>
          <w:rFonts w:eastAsia="Times New Roman"/>
          <w:bCs/>
          <w:shd w:val="clear" w:color="auto" w:fill="FFFFFF"/>
        </w:rPr>
        <w:t>επειδή</w:t>
      </w:r>
      <w:r>
        <w:rPr>
          <w:rFonts w:eastAsia="Times New Roman" w:cs="Times New Roman"/>
          <w:szCs w:val="24"/>
        </w:rPr>
        <w:t xml:space="preserve"> κάνετε συχνά αναφορές στην καλή γειτονία, </w:t>
      </w:r>
      <w:r>
        <w:rPr>
          <w:rFonts w:eastAsia="Times New Roman" w:cs="Times New Roman"/>
          <w:szCs w:val="24"/>
        </w:rPr>
        <w:t xml:space="preserve">δοξάζω τον Θεό </w:t>
      </w:r>
      <w:r w:rsidRPr="008F0891">
        <w:rPr>
          <w:rFonts w:eastAsia="Times New Roman" w:cs="Times New Roman"/>
          <w:bCs/>
          <w:shd w:val="clear" w:color="auto" w:fill="FFFFFF"/>
        </w:rPr>
        <w:t>που</w:t>
      </w:r>
      <w:r>
        <w:rPr>
          <w:rFonts w:eastAsia="Times New Roman" w:cs="Times New Roman"/>
          <w:szCs w:val="24"/>
        </w:rPr>
        <w:t xml:space="preserve"> το 1821 ο Θόδωρος Κολοκοτρώνης </w:t>
      </w:r>
      <w:r w:rsidRPr="00F331DF">
        <w:rPr>
          <w:rFonts w:eastAsia="Times New Roman"/>
          <w:bCs/>
        </w:rPr>
        <w:t>και</w:t>
      </w:r>
      <w:r>
        <w:rPr>
          <w:rFonts w:eastAsia="Times New Roman" w:cs="Times New Roman"/>
          <w:szCs w:val="24"/>
        </w:rPr>
        <w:t xml:space="preserve"> οι υπόλοιποι ήρωες του εθνικοαπελευθερωτικού Αγώνα του 1821 </w:t>
      </w:r>
      <w:r w:rsidRPr="00A8202F">
        <w:rPr>
          <w:rFonts w:eastAsia="Times New Roman"/>
          <w:bCs/>
          <w:shd w:val="clear" w:color="auto" w:fill="FFFFFF"/>
        </w:rPr>
        <w:t>δεν</w:t>
      </w:r>
      <w:r>
        <w:rPr>
          <w:rFonts w:eastAsia="Times New Roman" w:cs="Times New Roman"/>
          <w:szCs w:val="24"/>
        </w:rPr>
        <w:t xml:space="preserve"> συμβιβάστηκαν με τον Ιμπραήμ και τον Κιουταχή στο όνομα της τότε καλής γειτονίας. </w:t>
      </w:r>
    </w:p>
    <w:p w14:paraId="77C034E3"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Σας </w:t>
      </w:r>
      <w:r w:rsidRPr="00A91272">
        <w:rPr>
          <w:rFonts w:eastAsia="Times New Roman" w:cs="Times New Roman"/>
          <w:szCs w:val="24"/>
        </w:rPr>
        <w:t>ευχαριστώ</w:t>
      </w:r>
      <w:r>
        <w:rPr>
          <w:rFonts w:eastAsia="Times New Roman" w:cs="Times New Roman"/>
          <w:szCs w:val="24"/>
        </w:rPr>
        <w:t xml:space="preserve">. </w:t>
      </w:r>
    </w:p>
    <w:p w14:paraId="77C034E4" w14:textId="77777777" w:rsidR="006113A9" w:rsidRDefault="006B6FC4">
      <w:pPr>
        <w:spacing w:line="600" w:lineRule="auto"/>
        <w:ind w:firstLine="709"/>
        <w:contextualSpacing/>
        <w:jc w:val="center"/>
        <w:rPr>
          <w:rFonts w:eastAsia="Times New Roman" w:cs="Times New Roman"/>
        </w:rPr>
      </w:pPr>
      <w:r w:rsidRPr="002914BE">
        <w:rPr>
          <w:rFonts w:eastAsia="Times New Roman" w:cs="Times New Roman"/>
        </w:rPr>
        <w:t xml:space="preserve">(Χειροκροτήματα από την πτέρυγα της </w:t>
      </w:r>
      <w:r w:rsidRPr="002914BE">
        <w:rPr>
          <w:rFonts w:eastAsia="Times New Roman" w:cs="Times New Roman"/>
        </w:rPr>
        <w:t>Νέας Δημοκρατίας)</w:t>
      </w:r>
    </w:p>
    <w:p w14:paraId="77C034E5" w14:textId="77777777" w:rsidR="006113A9" w:rsidRDefault="006B6FC4">
      <w:pPr>
        <w:spacing w:line="600" w:lineRule="auto"/>
        <w:ind w:firstLine="720"/>
        <w:contextualSpacing/>
        <w:jc w:val="both"/>
        <w:rPr>
          <w:rFonts w:eastAsia="Times New Roman"/>
          <w:bCs/>
          <w:shd w:val="clear" w:color="auto" w:fill="FFFFFF"/>
        </w:rPr>
      </w:pPr>
      <w:r w:rsidRPr="00116997">
        <w:rPr>
          <w:rFonts w:eastAsia="Times New Roman"/>
          <w:b/>
          <w:bCs/>
          <w:shd w:val="clear" w:color="auto" w:fill="FFFFFF"/>
        </w:rPr>
        <w:t xml:space="preserve">ΠΡΟΕΔΡΕΥΩΝ (Γεώργιος Λαμπρούλης): </w:t>
      </w:r>
      <w:r w:rsidRPr="00116997">
        <w:rPr>
          <w:rFonts w:eastAsia="Times New Roman"/>
          <w:bCs/>
          <w:shd w:val="clear" w:color="auto" w:fill="FFFFFF"/>
        </w:rPr>
        <w:t xml:space="preserve">Τον λόγο έχει η </w:t>
      </w:r>
      <w:r w:rsidRPr="00116997">
        <w:rPr>
          <w:rFonts w:eastAsia="Times New Roman"/>
          <w:bCs/>
          <w:shd w:val="clear" w:color="auto" w:fill="FFFFFF"/>
        </w:rPr>
        <w:t>κ</w:t>
      </w:r>
      <w:r>
        <w:rPr>
          <w:rFonts w:eastAsia="Times New Roman"/>
          <w:bCs/>
          <w:shd w:val="clear" w:color="auto" w:fill="FFFFFF"/>
        </w:rPr>
        <w:t>.</w:t>
      </w:r>
      <w:r w:rsidRPr="00116997">
        <w:rPr>
          <w:rFonts w:eastAsia="Times New Roman"/>
          <w:bCs/>
          <w:shd w:val="clear" w:color="auto" w:fill="FFFFFF"/>
        </w:rPr>
        <w:t xml:space="preserve"> </w:t>
      </w:r>
      <w:r w:rsidRPr="00116997">
        <w:rPr>
          <w:rFonts w:eastAsia="Times New Roman"/>
          <w:bCs/>
          <w:shd w:val="clear" w:color="auto" w:fill="FFFFFF"/>
        </w:rPr>
        <w:t xml:space="preserve">Καββαδία από τον ΣΥΡΙΖΑ. </w:t>
      </w:r>
    </w:p>
    <w:p w14:paraId="77C034E6" w14:textId="77777777" w:rsidR="006113A9" w:rsidRDefault="006B6FC4">
      <w:pPr>
        <w:spacing w:line="600" w:lineRule="auto"/>
        <w:ind w:firstLine="720"/>
        <w:contextualSpacing/>
        <w:jc w:val="both"/>
        <w:rPr>
          <w:rFonts w:eastAsia="Times New Roman"/>
          <w:bCs/>
          <w:shd w:val="clear" w:color="auto" w:fill="FFFFFF"/>
        </w:rPr>
      </w:pPr>
      <w:r w:rsidRPr="00116997">
        <w:rPr>
          <w:rFonts w:eastAsia="Times New Roman"/>
          <w:b/>
          <w:bCs/>
          <w:shd w:val="clear" w:color="auto" w:fill="FFFFFF"/>
        </w:rPr>
        <w:t>ΘΕΟΔΩΡΟΣ ΔΡΙΤΣΑΣ:</w:t>
      </w:r>
      <w:r>
        <w:rPr>
          <w:rFonts w:eastAsia="Times New Roman"/>
          <w:bCs/>
          <w:shd w:val="clear" w:color="auto" w:fill="FFFFFF"/>
        </w:rPr>
        <w:t xml:space="preserve"> Να πάμε να τα </w:t>
      </w:r>
      <w:r w:rsidRPr="00116997">
        <w:rPr>
          <w:rFonts w:eastAsia="Times New Roman"/>
          <w:bCs/>
          <w:shd w:val="clear" w:color="auto" w:fill="FFFFFF"/>
        </w:rPr>
        <w:t>π</w:t>
      </w:r>
      <w:r>
        <w:rPr>
          <w:rFonts w:eastAsia="Times New Roman"/>
          <w:bCs/>
          <w:shd w:val="clear" w:color="auto" w:fill="FFFFFF"/>
        </w:rPr>
        <w:t xml:space="preserve">άρουμε τα Σκόπια, </w:t>
      </w:r>
      <w:r w:rsidRPr="00116997">
        <w:rPr>
          <w:rFonts w:eastAsia="Times New Roman"/>
          <w:bCs/>
          <w:shd w:val="clear" w:color="auto" w:fill="FFFFFF"/>
        </w:rPr>
        <w:t>κύριε συνάδελφε</w:t>
      </w:r>
      <w:r>
        <w:rPr>
          <w:rFonts w:eastAsia="Times New Roman"/>
          <w:bCs/>
          <w:shd w:val="clear" w:color="auto" w:fill="FFFFFF"/>
        </w:rPr>
        <w:t>;</w:t>
      </w:r>
    </w:p>
    <w:p w14:paraId="77C034E7" w14:textId="77777777" w:rsidR="006113A9" w:rsidRDefault="006B6FC4">
      <w:pPr>
        <w:spacing w:line="600" w:lineRule="auto"/>
        <w:ind w:firstLine="720"/>
        <w:contextualSpacing/>
        <w:jc w:val="both"/>
        <w:rPr>
          <w:rFonts w:eastAsia="Times New Roman"/>
          <w:bCs/>
          <w:shd w:val="clear" w:color="auto" w:fill="FFFFFF"/>
        </w:rPr>
      </w:pPr>
      <w:r w:rsidRPr="00116997">
        <w:rPr>
          <w:rFonts w:eastAsia="Times New Roman"/>
          <w:b/>
          <w:bCs/>
          <w:shd w:val="clear" w:color="auto" w:fill="FFFFFF"/>
        </w:rPr>
        <w:t xml:space="preserve">ΠΡΟΕΔΡΕΥΩΝ (Γεώργιος Λαμπρούλης): </w:t>
      </w:r>
      <w:r w:rsidRPr="00116997">
        <w:rPr>
          <w:rFonts w:eastAsia="Times New Roman"/>
          <w:bCs/>
          <w:shd w:val="clear" w:color="auto" w:fill="FFFFFF"/>
        </w:rPr>
        <w:t xml:space="preserve">Παρακαλώ, ησυχία. </w:t>
      </w:r>
    </w:p>
    <w:p w14:paraId="77C034E8" w14:textId="77777777" w:rsidR="006113A9" w:rsidRDefault="006B6FC4">
      <w:pPr>
        <w:spacing w:line="600" w:lineRule="auto"/>
        <w:ind w:firstLine="720"/>
        <w:contextualSpacing/>
        <w:jc w:val="both"/>
        <w:rPr>
          <w:rFonts w:eastAsia="Times New Roman"/>
          <w:bCs/>
          <w:shd w:val="clear" w:color="auto" w:fill="FFFFFF"/>
        </w:rPr>
      </w:pPr>
      <w:r w:rsidRPr="00116997">
        <w:rPr>
          <w:rFonts w:eastAsia="Times New Roman"/>
          <w:bCs/>
          <w:shd w:val="clear" w:color="auto" w:fill="FFFFFF"/>
        </w:rPr>
        <w:t>Κυρία Καββαδία, έχετε τον λόγο.</w:t>
      </w:r>
    </w:p>
    <w:p w14:paraId="77C034E9" w14:textId="77777777" w:rsidR="006113A9" w:rsidRDefault="006B6FC4">
      <w:pPr>
        <w:spacing w:line="600" w:lineRule="auto"/>
        <w:ind w:firstLine="720"/>
        <w:contextualSpacing/>
        <w:jc w:val="both"/>
        <w:rPr>
          <w:rFonts w:eastAsia="Times New Roman"/>
          <w:bCs/>
          <w:shd w:val="clear" w:color="auto" w:fill="FFFFFF"/>
        </w:rPr>
      </w:pPr>
      <w:r w:rsidRPr="00116997">
        <w:rPr>
          <w:rFonts w:eastAsia="Times New Roman"/>
          <w:b/>
          <w:bCs/>
          <w:shd w:val="clear" w:color="auto" w:fill="FFFFFF"/>
        </w:rPr>
        <w:t>ΙΩΑΝΝΕ</w:t>
      </w:r>
      <w:r w:rsidRPr="00116997">
        <w:rPr>
          <w:rFonts w:eastAsia="Times New Roman"/>
          <w:b/>
          <w:bCs/>
          <w:shd w:val="clear" w:color="auto" w:fill="FFFFFF"/>
        </w:rPr>
        <w:t>ΤΑ (ΑΝΝΕΤΑ) ΚΑΒΒΑΔΙΑ:</w:t>
      </w:r>
      <w:r>
        <w:rPr>
          <w:rFonts w:eastAsia="Times New Roman"/>
          <w:bCs/>
          <w:shd w:val="clear" w:color="auto" w:fill="FFFFFF"/>
        </w:rPr>
        <w:t xml:space="preserve"> </w:t>
      </w:r>
      <w:r w:rsidRPr="00116997">
        <w:rPr>
          <w:rFonts w:eastAsia="Times New Roman"/>
          <w:bCs/>
          <w:shd w:val="clear" w:color="auto" w:fill="FFFFFF"/>
        </w:rPr>
        <w:t>Ευχαριστώ</w:t>
      </w:r>
      <w:r>
        <w:rPr>
          <w:rFonts w:eastAsia="Times New Roman"/>
          <w:bCs/>
          <w:shd w:val="clear" w:color="auto" w:fill="FFFFFF"/>
        </w:rPr>
        <w:t xml:space="preserve">, </w:t>
      </w:r>
      <w:r w:rsidRPr="00116997">
        <w:rPr>
          <w:rFonts w:eastAsia="Times New Roman"/>
          <w:bCs/>
          <w:shd w:val="clear" w:color="auto" w:fill="FFFFFF"/>
        </w:rPr>
        <w:t>κύριε Πρόεδρε</w:t>
      </w:r>
      <w:r>
        <w:rPr>
          <w:rFonts w:eastAsia="Times New Roman"/>
          <w:bCs/>
          <w:shd w:val="clear" w:color="auto" w:fill="FFFFFF"/>
        </w:rPr>
        <w:t xml:space="preserve">. </w:t>
      </w:r>
    </w:p>
    <w:p w14:paraId="77C034EA" w14:textId="77777777" w:rsidR="006113A9" w:rsidRDefault="006B6FC4">
      <w:pPr>
        <w:spacing w:line="600" w:lineRule="auto"/>
        <w:ind w:firstLine="720"/>
        <w:contextualSpacing/>
        <w:jc w:val="both"/>
        <w:rPr>
          <w:rFonts w:eastAsia="Times New Roman" w:cs="Times New Roman"/>
          <w:szCs w:val="24"/>
        </w:rPr>
      </w:pPr>
      <w:r>
        <w:rPr>
          <w:rFonts w:eastAsia="Times New Roman"/>
          <w:bCs/>
          <w:shd w:val="clear" w:color="auto" w:fill="FFFFFF"/>
        </w:rPr>
        <w:t>Π</w:t>
      </w:r>
      <w:r w:rsidRPr="00116997">
        <w:rPr>
          <w:rFonts w:eastAsia="Times New Roman" w:cs="Times New Roman"/>
          <w:szCs w:val="24"/>
        </w:rPr>
        <w:t>ροφανώς είναι επιτακτική ανάγκη να ξαναδιαβάσουμε ιστορία</w:t>
      </w:r>
      <w:r>
        <w:rPr>
          <w:rFonts w:eastAsia="Times New Roman" w:cs="Times New Roman"/>
          <w:szCs w:val="24"/>
        </w:rPr>
        <w:t xml:space="preserve">. </w:t>
      </w:r>
    </w:p>
    <w:p w14:paraId="77C034EB"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Αναμφίβολα, </w:t>
      </w:r>
      <w:r w:rsidRPr="00416E19">
        <w:rPr>
          <w:rFonts w:eastAsia="Times New Roman"/>
          <w:szCs w:val="24"/>
        </w:rPr>
        <w:t>κυρίες και κύριοι συνάδελφοι</w:t>
      </w:r>
      <w:r>
        <w:rPr>
          <w:rFonts w:eastAsia="Times New Roman" w:cs="Times New Roman"/>
          <w:szCs w:val="24"/>
        </w:rPr>
        <w:t xml:space="preserve">, η </w:t>
      </w:r>
      <w:r w:rsidRPr="003E4B1D">
        <w:rPr>
          <w:rFonts w:eastAsia="Times New Roman"/>
          <w:szCs w:val="24"/>
        </w:rPr>
        <w:t>συζήτηση</w:t>
      </w:r>
      <w:r>
        <w:rPr>
          <w:rFonts w:eastAsia="Times New Roman" w:cs="Times New Roman"/>
          <w:szCs w:val="24"/>
        </w:rPr>
        <w:t xml:space="preserve"> </w:t>
      </w:r>
      <w:r w:rsidRPr="008F0891">
        <w:rPr>
          <w:rFonts w:eastAsia="Times New Roman" w:cs="Times New Roman"/>
          <w:bCs/>
          <w:shd w:val="clear" w:color="auto" w:fill="FFFFFF"/>
        </w:rPr>
        <w:t>που</w:t>
      </w:r>
      <w:r>
        <w:rPr>
          <w:rFonts w:eastAsia="Times New Roman" w:cs="Times New Roman"/>
          <w:szCs w:val="24"/>
        </w:rPr>
        <w:t xml:space="preserve"> κάνουμε</w:t>
      </w:r>
      <w:r w:rsidRPr="00116997">
        <w:rPr>
          <w:rFonts w:eastAsia="Times New Roman" w:cs="Times New Roman"/>
          <w:szCs w:val="24"/>
        </w:rPr>
        <w:t xml:space="preserve"> </w:t>
      </w:r>
      <w:r>
        <w:rPr>
          <w:rFonts w:eastAsia="Times New Roman" w:cs="Times New Roman"/>
          <w:szCs w:val="24"/>
        </w:rPr>
        <w:t>σήμερα</w:t>
      </w:r>
      <w:r w:rsidRPr="0048664F">
        <w:rPr>
          <w:rFonts w:eastAsia="Times New Roman" w:cs="Times New Roman"/>
          <w:szCs w:val="24"/>
        </w:rPr>
        <w:t xml:space="preserve"> </w:t>
      </w:r>
      <w:r>
        <w:rPr>
          <w:rFonts w:eastAsia="Times New Roman" w:cs="Times New Roman"/>
          <w:szCs w:val="24"/>
        </w:rPr>
        <w:t xml:space="preserve">για τη Συμφωνία </w:t>
      </w:r>
      <w:r w:rsidRPr="00116997">
        <w:rPr>
          <w:rFonts w:eastAsia="Times New Roman" w:cs="Times New Roman"/>
          <w:szCs w:val="24"/>
        </w:rPr>
        <w:t>των Πρεσπών</w:t>
      </w:r>
      <w:r>
        <w:rPr>
          <w:rFonts w:eastAsia="Times New Roman" w:cs="Times New Roman"/>
          <w:szCs w:val="24"/>
        </w:rPr>
        <w:t>,</w:t>
      </w:r>
      <w:r w:rsidRPr="00116997">
        <w:rPr>
          <w:rFonts w:eastAsia="Times New Roman" w:cs="Times New Roman"/>
          <w:szCs w:val="24"/>
        </w:rPr>
        <w:t xml:space="preserve"> όπως εξελίσσεται εντός αλλά και εκτός </w:t>
      </w:r>
      <w:r>
        <w:rPr>
          <w:rFonts w:eastAsia="Times New Roman" w:cs="Times New Roman"/>
          <w:szCs w:val="24"/>
        </w:rPr>
        <w:t>Κ</w:t>
      </w:r>
      <w:r w:rsidRPr="00116997">
        <w:rPr>
          <w:rFonts w:eastAsia="Times New Roman" w:cs="Times New Roman"/>
          <w:szCs w:val="24"/>
        </w:rPr>
        <w:t>οινοβουλίου</w:t>
      </w:r>
      <w:r w:rsidRPr="0048664F">
        <w:rPr>
          <w:rFonts w:eastAsia="Times New Roman" w:cs="Times New Roman"/>
          <w:szCs w:val="24"/>
        </w:rPr>
        <w:t>, ιδιαιτέρως τον τελευταίο μήνα, είναι</w:t>
      </w:r>
      <w:r w:rsidRPr="00116997">
        <w:rPr>
          <w:rFonts w:eastAsia="Times New Roman" w:cs="Times New Roman"/>
          <w:szCs w:val="24"/>
        </w:rPr>
        <w:t xml:space="preserve"> πολλαπλά αποκαλυπτική</w:t>
      </w:r>
      <w:r>
        <w:rPr>
          <w:rFonts w:eastAsia="Times New Roman" w:cs="Times New Roman"/>
          <w:szCs w:val="24"/>
        </w:rPr>
        <w:t xml:space="preserve">. </w:t>
      </w:r>
    </w:p>
    <w:p w14:paraId="77C034EC"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Οι σχεδιασμοί, οι </w:t>
      </w:r>
      <w:r w:rsidRPr="00116997">
        <w:rPr>
          <w:rFonts w:eastAsia="Times New Roman" w:cs="Times New Roman"/>
          <w:szCs w:val="24"/>
        </w:rPr>
        <w:t>στρατηγικές</w:t>
      </w:r>
      <w:r>
        <w:rPr>
          <w:rFonts w:eastAsia="Times New Roman" w:cs="Times New Roman"/>
          <w:szCs w:val="24"/>
        </w:rPr>
        <w:t>,</w:t>
      </w:r>
      <w:r w:rsidRPr="00116997">
        <w:rPr>
          <w:rFonts w:eastAsia="Times New Roman" w:cs="Times New Roman"/>
          <w:szCs w:val="24"/>
        </w:rPr>
        <w:t xml:space="preserve"> οι προβληματισμοί</w:t>
      </w:r>
      <w:r>
        <w:rPr>
          <w:rFonts w:eastAsia="Times New Roman" w:cs="Times New Roman"/>
          <w:szCs w:val="24"/>
        </w:rPr>
        <w:t>,</w:t>
      </w:r>
      <w:r w:rsidRPr="00116997">
        <w:rPr>
          <w:rFonts w:eastAsia="Times New Roman" w:cs="Times New Roman"/>
          <w:szCs w:val="24"/>
        </w:rPr>
        <w:t xml:space="preserve"> </w:t>
      </w:r>
      <w:r>
        <w:rPr>
          <w:rFonts w:eastAsia="Times New Roman" w:cs="Times New Roman"/>
          <w:szCs w:val="24"/>
        </w:rPr>
        <w:t xml:space="preserve">οι </w:t>
      </w:r>
      <w:r w:rsidRPr="00116997">
        <w:rPr>
          <w:rFonts w:eastAsia="Times New Roman" w:cs="Times New Roman"/>
          <w:szCs w:val="24"/>
        </w:rPr>
        <w:t>δηλώσεις</w:t>
      </w:r>
      <w:r>
        <w:rPr>
          <w:rFonts w:eastAsia="Times New Roman" w:cs="Times New Roman"/>
          <w:szCs w:val="24"/>
        </w:rPr>
        <w:t>,</w:t>
      </w:r>
      <w:r w:rsidRPr="00116997">
        <w:rPr>
          <w:rFonts w:eastAsia="Times New Roman" w:cs="Times New Roman"/>
          <w:szCs w:val="24"/>
        </w:rPr>
        <w:t xml:space="preserve"> </w:t>
      </w:r>
      <w:r>
        <w:rPr>
          <w:rFonts w:eastAsia="Times New Roman" w:cs="Times New Roman"/>
          <w:szCs w:val="24"/>
        </w:rPr>
        <w:t>οι στάσεις,</w:t>
      </w:r>
      <w:r w:rsidRPr="00116997">
        <w:rPr>
          <w:rFonts w:eastAsia="Times New Roman" w:cs="Times New Roman"/>
          <w:szCs w:val="24"/>
        </w:rPr>
        <w:t xml:space="preserve"> οι επιλογές και </w:t>
      </w:r>
      <w:r>
        <w:rPr>
          <w:rFonts w:eastAsia="Times New Roman" w:cs="Times New Roman"/>
          <w:szCs w:val="24"/>
        </w:rPr>
        <w:t xml:space="preserve">εν τέλει η </w:t>
      </w:r>
      <w:r w:rsidRPr="00116997">
        <w:rPr>
          <w:rFonts w:eastAsia="Times New Roman" w:cs="Times New Roman"/>
          <w:szCs w:val="24"/>
        </w:rPr>
        <w:t xml:space="preserve">ψήφος οργανωμένων πολιτικών </w:t>
      </w:r>
      <w:r>
        <w:rPr>
          <w:rFonts w:eastAsia="Times New Roman" w:cs="Times New Roman"/>
          <w:szCs w:val="24"/>
        </w:rPr>
        <w:t>δ</w:t>
      </w:r>
      <w:r w:rsidRPr="00116997">
        <w:rPr>
          <w:rFonts w:eastAsia="Times New Roman" w:cs="Times New Roman"/>
          <w:szCs w:val="24"/>
        </w:rPr>
        <w:t>υνάμεων</w:t>
      </w:r>
      <w:r>
        <w:rPr>
          <w:rFonts w:eastAsia="Times New Roman" w:cs="Times New Roman"/>
          <w:szCs w:val="24"/>
        </w:rPr>
        <w:t>,</w:t>
      </w:r>
      <w:r w:rsidRPr="00116997">
        <w:rPr>
          <w:rFonts w:eastAsia="Times New Roman" w:cs="Times New Roman"/>
          <w:szCs w:val="24"/>
        </w:rPr>
        <w:t xml:space="preserve"> αλλά και ατόμων</w:t>
      </w:r>
      <w:r>
        <w:rPr>
          <w:rFonts w:eastAsia="Times New Roman" w:cs="Times New Roman"/>
          <w:szCs w:val="24"/>
        </w:rPr>
        <w:t>,</w:t>
      </w:r>
      <w:r w:rsidRPr="00116997">
        <w:rPr>
          <w:rFonts w:eastAsia="Times New Roman" w:cs="Times New Roman"/>
          <w:szCs w:val="24"/>
        </w:rPr>
        <w:t xml:space="preserve"> καταγράφονται</w:t>
      </w:r>
      <w:r>
        <w:rPr>
          <w:rFonts w:eastAsia="Times New Roman" w:cs="Times New Roman"/>
          <w:szCs w:val="24"/>
        </w:rPr>
        <w:t>,</w:t>
      </w:r>
      <w:r w:rsidRPr="00116997">
        <w:rPr>
          <w:rFonts w:eastAsia="Times New Roman" w:cs="Times New Roman"/>
          <w:szCs w:val="24"/>
        </w:rPr>
        <w:t xml:space="preserve"> προσμετρών</w:t>
      </w:r>
      <w:r w:rsidRPr="00116997">
        <w:rPr>
          <w:rFonts w:eastAsia="Times New Roman" w:cs="Times New Roman"/>
          <w:szCs w:val="24"/>
        </w:rPr>
        <w:t>ται</w:t>
      </w:r>
      <w:r>
        <w:rPr>
          <w:rFonts w:eastAsia="Times New Roman" w:cs="Times New Roman"/>
          <w:szCs w:val="24"/>
        </w:rPr>
        <w:t>. Δ</w:t>
      </w:r>
      <w:r w:rsidRPr="00116997">
        <w:rPr>
          <w:rFonts w:eastAsia="Times New Roman" w:cs="Times New Roman"/>
          <w:szCs w:val="24"/>
        </w:rPr>
        <w:t>εν αφορούν</w:t>
      </w:r>
      <w:r>
        <w:rPr>
          <w:rFonts w:eastAsia="Times New Roman" w:cs="Times New Roman"/>
          <w:szCs w:val="24"/>
        </w:rPr>
        <w:t>,</w:t>
      </w:r>
      <w:r w:rsidRPr="00116997">
        <w:rPr>
          <w:rFonts w:eastAsia="Times New Roman" w:cs="Times New Roman"/>
          <w:szCs w:val="24"/>
        </w:rPr>
        <w:t xml:space="preserve"> </w:t>
      </w:r>
      <w:r>
        <w:rPr>
          <w:rFonts w:eastAsia="Times New Roman" w:cs="Times New Roman"/>
          <w:szCs w:val="24"/>
        </w:rPr>
        <w:t>όμως,</w:t>
      </w:r>
      <w:r w:rsidRPr="00116997">
        <w:rPr>
          <w:rFonts w:eastAsia="Times New Roman" w:cs="Times New Roman"/>
          <w:szCs w:val="24"/>
        </w:rPr>
        <w:t xml:space="preserve"> μόνο ένα πρόβλημα που ταλανίζει τις εξωτερικές σχέσεις της χώρας τα τελευταία </w:t>
      </w:r>
      <w:r>
        <w:rPr>
          <w:rFonts w:eastAsia="Times New Roman" w:cs="Times New Roman"/>
          <w:szCs w:val="24"/>
        </w:rPr>
        <w:t>είκοσι επτά</w:t>
      </w:r>
      <w:r w:rsidRPr="00116997">
        <w:rPr>
          <w:rFonts w:eastAsia="Times New Roman" w:cs="Times New Roman"/>
          <w:szCs w:val="24"/>
        </w:rPr>
        <w:t xml:space="preserve"> χρόνια</w:t>
      </w:r>
      <w:r>
        <w:rPr>
          <w:rFonts w:eastAsia="Times New Roman" w:cs="Times New Roman"/>
          <w:szCs w:val="24"/>
        </w:rPr>
        <w:t>. Ό</w:t>
      </w:r>
      <w:r w:rsidRPr="00116997">
        <w:rPr>
          <w:rFonts w:eastAsia="Times New Roman" w:cs="Times New Roman"/>
          <w:szCs w:val="24"/>
        </w:rPr>
        <w:t>σα λέγονται</w:t>
      </w:r>
      <w:r>
        <w:rPr>
          <w:rFonts w:eastAsia="Times New Roman" w:cs="Times New Roman"/>
          <w:szCs w:val="24"/>
        </w:rPr>
        <w:t>,</w:t>
      </w:r>
      <w:r w:rsidRPr="00116997">
        <w:rPr>
          <w:rFonts w:eastAsia="Times New Roman" w:cs="Times New Roman"/>
          <w:szCs w:val="24"/>
        </w:rPr>
        <w:t xml:space="preserve"> όσα γράφονται κ</w:t>
      </w:r>
      <w:r>
        <w:rPr>
          <w:rFonts w:eastAsia="Times New Roman" w:cs="Times New Roman"/>
          <w:szCs w:val="24"/>
        </w:rPr>
        <w:t>αι κυρίως όσα γίνονται, αφορούν τ</w:t>
      </w:r>
      <w:r w:rsidRPr="00116997">
        <w:rPr>
          <w:rFonts w:eastAsia="Times New Roman" w:cs="Times New Roman"/>
          <w:szCs w:val="24"/>
        </w:rPr>
        <w:t>ελικά τη συνολική εικόνα</w:t>
      </w:r>
      <w:r>
        <w:rPr>
          <w:rFonts w:eastAsia="Times New Roman" w:cs="Times New Roman"/>
          <w:szCs w:val="24"/>
        </w:rPr>
        <w:t>. Αποκαλύπτουν την ι</w:t>
      </w:r>
      <w:r w:rsidRPr="00116997">
        <w:rPr>
          <w:rFonts w:eastAsia="Times New Roman" w:cs="Times New Roman"/>
          <w:szCs w:val="24"/>
        </w:rPr>
        <w:t>δεολογία</w:t>
      </w:r>
      <w:r>
        <w:rPr>
          <w:rFonts w:eastAsia="Times New Roman" w:cs="Times New Roman"/>
          <w:szCs w:val="24"/>
        </w:rPr>
        <w:t>,</w:t>
      </w:r>
      <w:r w:rsidRPr="00116997">
        <w:rPr>
          <w:rFonts w:eastAsia="Times New Roman" w:cs="Times New Roman"/>
          <w:szCs w:val="24"/>
        </w:rPr>
        <w:t xml:space="preserve"> αλλά και </w:t>
      </w:r>
      <w:r>
        <w:rPr>
          <w:rFonts w:eastAsia="Times New Roman" w:cs="Times New Roman"/>
          <w:szCs w:val="24"/>
        </w:rPr>
        <w:t>τον τυχοδ</w:t>
      </w:r>
      <w:r>
        <w:rPr>
          <w:rFonts w:eastAsia="Times New Roman" w:cs="Times New Roman"/>
          <w:szCs w:val="24"/>
        </w:rPr>
        <w:t>ιωκτισμό,</w:t>
      </w:r>
      <w:r w:rsidRPr="00116997">
        <w:rPr>
          <w:rFonts w:eastAsia="Times New Roman" w:cs="Times New Roman"/>
          <w:szCs w:val="24"/>
        </w:rPr>
        <w:t xml:space="preserve"> την κοσμοθεωρία</w:t>
      </w:r>
      <w:r>
        <w:rPr>
          <w:rFonts w:eastAsia="Times New Roman" w:cs="Times New Roman"/>
          <w:szCs w:val="24"/>
        </w:rPr>
        <w:t>,</w:t>
      </w:r>
      <w:r w:rsidRPr="00116997">
        <w:rPr>
          <w:rFonts w:eastAsia="Times New Roman" w:cs="Times New Roman"/>
          <w:szCs w:val="24"/>
        </w:rPr>
        <w:t xml:space="preserve"> αλλά και τους </w:t>
      </w:r>
      <w:r>
        <w:rPr>
          <w:rFonts w:eastAsia="Times New Roman" w:cs="Times New Roman"/>
          <w:szCs w:val="24"/>
        </w:rPr>
        <w:t>φθηνούς</w:t>
      </w:r>
      <w:r w:rsidRPr="00116997">
        <w:rPr>
          <w:rFonts w:eastAsia="Times New Roman" w:cs="Times New Roman"/>
          <w:szCs w:val="24"/>
        </w:rPr>
        <w:t xml:space="preserve"> υπολογισμούς</w:t>
      </w:r>
      <w:r>
        <w:rPr>
          <w:rFonts w:eastAsia="Times New Roman" w:cs="Times New Roman"/>
          <w:szCs w:val="24"/>
        </w:rPr>
        <w:t xml:space="preserve">, τα αξιακά προτάγματα, </w:t>
      </w:r>
      <w:r w:rsidRPr="00A37EC3">
        <w:rPr>
          <w:rFonts w:eastAsia="Times New Roman" w:cs="Times New Roman"/>
        </w:rPr>
        <w:t>αλλά</w:t>
      </w:r>
      <w:r>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τα </w:t>
      </w:r>
      <w:r w:rsidRPr="00116997">
        <w:rPr>
          <w:rFonts w:eastAsia="Times New Roman" w:cs="Times New Roman"/>
          <w:szCs w:val="24"/>
        </w:rPr>
        <w:t xml:space="preserve">μικροκομματικά </w:t>
      </w:r>
      <w:r>
        <w:rPr>
          <w:rFonts w:eastAsia="Times New Roman" w:cs="Times New Roman"/>
          <w:szCs w:val="24"/>
        </w:rPr>
        <w:t xml:space="preserve">τερτίπια. </w:t>
      </w:r>
    </w:p>
    <w:p w14:paraId="77C034ED"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Ξέρετε, σε τέτοιες στιγμές </w:t>
      </w:r>
      <w:r w:rsidRPr="00116997">
        <w:rPr>
          <w:rFonts w:eastAsia="Times New Roman" w:cs="Times New Roman"/>
          <w:szCs w:val="24"/>
        </w:rPr>
        <w:t xml:space="preserve">είναι πολύ δύσκολο να </w:t>
      </w:r>
      <w:r>
        <w:rPr>
          <w:rFonts w:eastAsia="Times New Roman" w:cs="Times New Roman"/>
          <w:szCs w:val="24"/>
        </w:rPr>
        <w:t xml:space="preserve">κρυφτεί κανείς. Σε τέτοιες στιγμές </w:t>
      </w:r>
      <w:r w:rsidRPr="00116997">
        <w:rPr>
          <w:rFonts w:eastAsia="Times New Roman" w:cs="Times New Roman"/>
          <w:szCs w:val="24"/>
        </w:rPr>
        <w:t xml:space="preserve">τα ψέματα και </w:t>
      </w:r>
      <w:r>
        <w:rPr>
          <w:rFonts w:eastAsia="Times New Roman" w:cs="Times New Roman"/>
          <w:szCs w:val="24"/>
        </w:rPr>
        <w:t xml:space="preserve">οι κραυγές </w:t>
      </w:r>
      <w:r w:rsidRPr="00D9727C">
        <w:rPr>
          <w:rFonts w:eastAsia="Times New Roman"/>
          <w:bCs/>
          <w:shd w:val="clear" w:color="auto" w:fill="FFFFFF"/>
        </w:rPr>
        <w:t>έχουν</w:t>
      </w:r>
      <w:r w:rsidRPr="00116997">
        <w:rPr>
          <w:rFonts w:eastAsia="Times New Roman" w:cs="Times New Roman"/>
          <w:szCs w:val="24"/>
        </w:rPr>
        <w:t xml:space="preserve"> αναπόφευκτα κοντά ποδάρια</w:t>
      </w:r>
      <w:r>
        <w:rPr>
          <w:rFonts w:eastAsia="Times New Roman" w:cs="Times New Roman"/>
          <w:szCs w:val="24"/>
        </w:rPr>
        <w:t>. Σ</w:t>
      </w:r>
      <w:r w:rsidRPr="00116997">
        <w:rPr>
          <w:rFonts w:eastAsia="Times New Roman" w:cs="Times New Roman"/>
          <w:szCs w:val="24"/>
        </w:rPr>
        <w:t>ε τέτοιες στιγμές οι αντιφάσεις είναι προφαν</w:t>
      </w:r>
      <w:r>
        <w:rPr>
          <w:rFonts w:eastAsia="Times New Roman" w:cs="Times New Roman"/>
          <w:szCs w:val="24"/>
        </w:rPr>
        <w:t>εί</w:t>
      </w:r>
      <w:r w:rsidRPr="00116997">
        <w:rPr>
          <w:rFonts w:eastAsia="Times New Roman" w:cs="Times New Roman"/>
          <w:szCs w:val="24"/>
        </w:rPr>
        <w:t xml:space="preserve">ς και τα ερωτήματα </w:t>
      </w:r>
      <w:r>
        <w:rPr>
          <w:rFonts w:eastAsia="Times New Roman" w:cs="Times New Roman"/>
          <w:szCs w:val="24"/>
        </w:rPr>
        <w:t xml:space="preserve">εκ μέρους της </w:t>
      </w:r>
      <w:r w:rsidRPr="003E5E44">
        <w:rPr>
          <w:rFonts w:eastAsia="Times New Roman"/>
          <w:bCs/>
        </w:rPr>
        <w:t>Κυβέρνηση</w:t>
      </w:r>
      <w:r>
        <w:rPr>
          <w:rFonts w:eastAsia="Times New Roman" w:cs="Times New Roman"/>
          <w:szCs w:val="24"/>
        </w:rPr>
        <w:t xml:space="preserve">ς έχουν </w:t>
      </w:r>
      <w:r>
        <w:rPr>
          <w:rFonts w:eastAsia="Times New Roman" w:cs="Times New Roman"/>
          <w:szCs w:val="24"/>
        </w:rPr>
        <w:lastRenderedPageBreak/>
        <w:t>μπει στο τραπέζι. Ο</w:t>
      </w:r>
      <w:r w:rsidRPr="00116997">
        <w:rPr>
          <w:rFonts w:eastAsia="Times New Roman" w:cs="Times New Roman"/>
          <w:szCs w:val="24"/>
        </w:rPr>
        <w:t>ι απαντήσεις</w:t>
      </w:r>
      <w:r>
        <w:rPr>
          <w:rFonts w:eastAsia="Times New Roman" w:cs="Times New Roman"/>
          <w:szCs w:val="24"/>
        </w:rPr>
        <w:t>,</w:t>
      </w:r>
      <w:r w:rsidRPr="00116997">
        <w:rPr>
          <w:rFonts w:eastAsia="Times New Roman" w:cs="Times New Roman"/>
          <w:szCs w:val="24"/>
        </w:rPr>
        <w:t xml:space="preserve"> κυρίες και κύριοι</w:t>
      </w:r>
      <w:r>
        <w:rPr>
          <w:rFonts w:eastAsia="Times New Roman" w:cs="Times New Roman"/>
          <w:szCs w:val="24"/>
        </w:rPr>
        <w:t>,</w:t>
      </w:r>
      <w:r w:rsidRPr="00116997">
        <w:rPr>
          <w:rFonts w:eastAsia="Times New Roman" w:cs="Times New Roman"/>
          <w:szCs w:val="24"/>
        </w:rPr>
        <w:t xml:space="preserve"> δεν μπορούν να δίνονται </w:t>
      </w:r>
      <w:r>
        <w:rPr>
          <w:rFonts w:eastAsia="Times New Roman" w:cs="Times New Roman"/>
          <w:szCs w:val="24"/>
        </w:rPr>
        <w:t>μ</w:t>
      </w:r>
      <w:r w:rsidRPr="00116997">
        <w:rPr>
          <w:rFonts w:eastAsia="Times New Roman" w:cs="Times New Roman"/>
          <w:szCs w:val="24"/>
        </w:rPr>
        <w:t>ε μισόλογα</w:t>
      </w:r>
      <w:r>
        <w:rPr>
          <w:rFonts w:eastAsia="Times New Roman" w:cs="Times New Roman"/>
          <w:szCs w:val="24"/>
        </w:rPr>
        <w:t>.</w:t>
      </w:r>
    </w:p>
    <w:p w14:paraId="77C034EE"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Ε</w:t>
      </w:r>
      <w:r w:rsidRPr="00116997">
        <w:rPr>
          <w:rFonts w:eastAsia="Times New Roman" w:cs="Times New Roman"/>
          <w:szCs w:val="24"/>
        </w:rPr>
        <w:t xml:space="preserve">ρώτημα </w:t>
      </w:r>
      <w:r>
        <w:rPr>
          <w:rFonts w:eastAsia="Times New Roman" w:cs="Times New Roman"/>
          <w:szCs w:val="24"/>
        </w:rPr>
        <w:t>πρώτο: Π</w:t>
      </w:r>
      <w:r w:rsidRPr="00116997">
        <w:rPr>
          <w:rFonts w:eastAsia="Times New Roman" w:cs="Times New Roman"/>
          <w:szCs w:val="24"/>
        </w:rPr>
        <w:t xml:space="preserve">οια είναι η σημερινή θέση </w:t>
      </w:r>
      <w:r w:rsidRPr="00116997">
        <w:rPr>
          <w:rFonts w:eastAsia="Times New Roman" w:cs="Times New Roman"/>
          <w:szCs w:val="24"/>
        </w:rPr>
        <w:t>της Νέας Δημοκρατίας και του ΚΙΝΑΛ για το όνομα</w:t>
      </w:r>
      <w:r>
        <w:rPr>
          <w:rFonts w:eastAsia="Times New Roman" w:cs="Times New Roman"/>
          <w:szCs w:val="24"/>
        </w:rPr>
        <w:t>; Η</w:t>
      </w:r>
      <w:r w:rsidRPr="00116997">
        <w:rPr>
          <w:rFonts w:eastAsia="Times New Roman" w:cs="Times New Roman"/>
          <w:szCs w:val="24"/>
        </w:rPr>
        <w:t xml:space="preserve"> σύνθετη ονομασία με γεωγραφικό προσδιορισμό </w:t>
      </w:r>
      <w:r>
        <w:rPr>
          <w:rFonts w:eastAsia="Times New Roman" w:cs="Times New Roman"/>
          <w:szCs w:val="24"/>
          <w:lang w:val="en-US"/>
        </w:rPr>
        <w:t>erga</w:t>
      </w:r>
      <w:r w:rsidRPr="00AB0FD4">
        <w:rPr>
          <w:rFonts w:eastAsia="Times New Roman" w:cs="Times New Roman"/>
          <w:szCs w:val="24"/>
        </w:rPr>
        <w:t xml:space="preserve"> </w:t>
      </w:r>
      <w:r>
        <w:rPr>
          <w:rFonts w:eastAsia="Times New Roman" w:cs="Times New Roman"/>
          <w:szCs w:val="24"/>
          <w:lang w:val="en-US"/>
        </w:rPr>
        <w:t>omnes</w:t>
      </w:r>
      <w:r w:rsidRPr="00AB0FD4">
        <w:rPr>
          <w:rFonts w:eastAsia="Times New Roman" w:cs="Times New Roman"/>
          <w:szCs w:val="24"/>
        </w:rPr>
        <w:t>,</w:t>
      </w:r>
      <w:r w:rsidRPr="00116997">
        <w:rPr>
          <w:rFonts w:eastAsia="Times New Roman" w:cs="Times New Roman"/>
          <w:szCs w:val="24"/>
        </w:rPr>
        <w:t xml:space="preserve"> </w:t>
      </w:r>
      <w:r w:rsidRPr="00183013">
        <w:rPr>
          <w:rFonts w:eastAsia="Times New Roman" w:cs="Times New Roman"/>
        </w:rPr>
        <w:t>όπως</w:t>
      </w:r>
      <w:r w:rsidRPr="00116997">
        <w:rPr>
          <w:rFonts w:eastAsia="Times New Roman" w:cs="Times New Roman"/>
          <w:szCs w:val="24"/>
        </w:rPr>
        <w:t xml:space="preserve"> έλεγε η Ντόρα Μπακογιάννη το 2007</w:t>
      </w:r>
      <w:r>
        <w:rPr>
          <w:rFonts w:eastAsia="Times New Roman" w:cs="Times New Roman"/>
          <w:szCs w:val="24"/>
        </w:rPr>
        <w:t>,</w:t>
      </w:r>
      <w:r w:rsidRPr="00116997">
        <w:rPr>
          <w:rFonts w:eastAsia="Times New Roman" w:cs="Times New Roman"/>
          <w:szCs w:val="24"/>
        </w:rPr>
        <w:t xml:space="preserve"> ο Δημήτρης Αβραμόπουλος το 2012</w:t>
      </w:r>
      <w:r>
        <w:rPr>
          <w:rFonts w:eastAsia="Times New Roman" w:cs="Times New Roman"/>
          <w:szCs w:val="24"/>
        </w:rPr>
        <w:t>, ο</w:t>
      </w:r>
      <w:r w:rsidRPr="00116997">
        <w:rPr>
          <w:rFonts w:eastAsia="Times New Roman" w:cs="Times New Roman"/>
          <w:szCs w:val="24"/>
        </w:rPr>
        <w:t xml:space="preserve"> Ευάγγελος Βενιζέλος ως Υπουργός Εξωτερικών και </w:t>
      </w:r>
      <w:r>
        <w:rPr>
          <w:rFonts w:eastAsia="Times New Roman" w:cs="Times New Roman"/>
          <w:szCs w:val="24"/>
        </w:rPr>
        <w:t>Α</w:t>
      </w:r>
      <w:r w:rsidRPr="00116997">
        <w:rPr>
          <w:rFonts w:eastAsia="Times New Roman" w:cs="Times New Roman"/>
          <w:szCs w:val="24"/>
        </w:rPr>
        <w:t xml:space="preserve">ντιπρόεδρος της </w:t>
      </w:r>
      <w:r>
        <w:rPr>
          <w:rFonts w:eastAsia="Times New Roman" w:cs="Times New Roman"/>
          <w:szCs w:val="24"/>
        </w:rPr>
        <w:t>Κ</w:t>
      </w:r>
      <w:r w:rsidRPr="00116997">
        <w:rPr>
          <w:rFonts w:eastAsia="Times New Roman" w:cs="Times New Roman"/>
          <w:szCs w:val="24"/>
        </w:rPr>
        <w:t>υβέρνησης</w:t>
      </w:r>
      <w:r w:rsidRPr="00116997">
        <w:rPr>
          <w:rFonts w:eastAsia="Times New Roman" w:cs="Times New Roman"/>
          <w:szCs w:val="24"/>
        </w:rPr>
        <w:t xml:space="preserve"> Σαμαρά το 2014</w:t>
      </w:r>
      <w:r>
        <w:rPr>
          <w:rFonts w:eastAsia="Times New Roman" w:cs="Times New Roman"/>
          <w:szCs w:val="24"/>
        </w:rPr>
        <w:t>; Π</w:t>
      </w:r>
      <w:r w:rsidRPr="00116997">
        <w:rPr>
          <w:rFonts w:eastAsia="Times New Roman" w:cs="Times New Roman"/>
          <w:szCs w:val="24"/>
        </w:rPr>
        <w:t xml:space="preserve">αραμένει ακόμη και σήμερα αυτή η θέση σας </w:t>
      </w:r>
      <w:r>
        <w:rPr>
          <w:rFonts w:eastAsia="Times New Roman" w:cs="Times New Roman"/>
          <w:szCs w:val="24"/>
        </w:rPr>
        <w:t xml:space="preserve">ή </w:t>
      </w:r>
      <w:r w:rsidRPr="00116997">
        <w:rPr>
          <w:rFonts w:eastAsia="Times New Roman" w:cs="Times New Roman"/>
          <w:szCs w:val="24"/>
        </w:rPr>
        <w:t>η γραμμή σας έχει αλλάξει</w:t>
      </w:r>
      <w:r>
        <w:rPr>
          <w:rFonts w:eastAsia="Times New Roman" w:cs="Times New Roman"/>
          <w:szCs w:val="24"/>
        </w:rPr>
        <w:t>,</w:t>
      </w:r>
      <w:r w:rsidRPr="00116997">
        <w:rPr>
          <w:rFonts w:eastAsia="Times New Roman" w:cs="Times New Roman"/>
          <w:szCs w:val="24"/>
        </w:rPr>
        <w:t xml:space="preserve"> όπως διατείνεται ο Αντιπρόεδρος της Νέας Δημοκρατίας</w:t>
      </w:r>
      <w:r>
        <w:rPr>
          <w:rFonts w:eastAsia="Times New Roman" w:cs="Times New Roman"/>
          <w:szCs w:val="24"/>
        </w:rPr>
        <w:t>;</w:t>
      </w:r>
    </w:p>
    <w:p w14:paraId="77C034EF"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Ερώτημα δεύτερο: Συ</w:t>
      </w:r>
      <w:r w:rsidRPr="00116997">
        <w:rPr>
          <w:rFonts w:eastAsia="Times New Roman" w:cs="Times New Roman"/>
          <w:szCs w:val="24"/>
        </w:rPr>
        <w:t>νειδητοποιείτε ότι όλα αυτά τα χρόνια</w:t>
      </w:r>
      <w:r>
        <w:rPr>
          <w:rFonts w:eastAsia="Times New Roman" w:cs="Times New Roman"/>
          <w:szCs w:val="24"/>
        </w:rPr>
        <w:t>,</w:t>
      </w:r>
      <w:r w:rsidRPr="00116997">
        <w:rPr>
          <w:rFonts w:eastAsia="Times New Roman" w:cs="Times New Roman"/>
          <w:szCs w:val="24"/>
        </w:rPr>
        <w:t xml:space="preserve"> χάρη στην έλλειψη πολιτικού θάρρους εκ μέρους των κυβερ</w:t>
      </w:r>
      <w:r w:rsidRPr="00116997">
        <w:rPr>
          <w:rFonts w:eastAsia="Times New Roman" w:cs="Times New Roman"/>
          <w:szCs w:val="24"/>
        </w:rPr>
        <w:t xml:space="preserve">νήσεων </w:t>
      </w:r>
      <w:r>
        <w:rPr>
          <w:rFonts w:eastAsia="Times New Roman" w:cs="Times New Roman"/>
          <w:szCs w:val="24"/>
        </w:rPr>
        <w:t>σας,</w:t>
      </w:r>
      <w:r w:rsidRPr="00116997">
        <w:rPr>
          <w:rFonts w:eastAsia="Times New Roman" w:cs="Times New Roman"/>
          <w:szCs w:val="24"/>
        </w:rPr>
        <w:t xml:space="preserve"> εξαιτίας του δικού σας </w:t>
      </w:r>
      <w:r>
        <w:rPr>
          <w:rFonts w:eastAsia="Times New Roman" w:cs="Times New Roman"/>
          <w:szCs w:val="24"/>
        </w:rPr>
        <w:t xml:space="preserve">φόβου </w:t>
      </w:r>
      <w:r w:rsidRPr="00116997">
        <w:rPr>
          <w:rFonts w:eastAsia="Times New Roman" w:cs="Times New Roman"/>
          <w:szCs w:val="24"/>
        </w:rPr>
        <w:t>για το πολιτικό κόστος</w:t>
      </w:r>
      <w:r>
        <w:rPr>
          <w:rFonts w:eastAsia="Times New Roman" w:cs="Times New Roman"/>
          <w:szCs w:val="24"/>
        </w:rPr>
        <w:t>,</w:t>
      </w:r>
      <w:r w:rsidRPr="00116997">
        <w:rPr>
          <w:rFonts w:eastAsia="Times New Roman" w:cs="Times New Roman"/>
          <w:szCs w:val="24"/>
        </w:rPr>
        <w:t xml:space="preserve"> </w:t>
      </w:r>
      <w:r w:rsidRPr="00A37EC3">
        <w:rPr>
          <w:rFonts w:eastAsia="Times New Roman" w:cs="Times New Roman"/>
        </w:rPr>
        <w:t>αλλά</w:t>
      </w:r>
      <w:r w:rsidRPr="00116997">
        <w:rPr>
          <w:rFonts w:eastAsia="Times New Roman" w:cs="Times New Roman"/>
          <w:szCs w:val="24"/>
        </w:rPr>
        <w:t xml:space="preserve"> και επειδή κάποια κορυφαία στελέχη μέσα από </w:t>
      </w:r>
      <w:r>
        <w:rPr>
          <w:rFonts w:eastAsia="Times New Roman" w:cs="Times New Roman"/>
          <w:szCs w:val="24"/>
        </w:rPr>
        <w:t xml:space="preserve">τις τάξεις σας έχτισαν έτσι </w:t>
      </w:r>
      <w:r w:rsidRPr="00116997">
        <w:rPr>
          <w:rFonts w:eastAsia="Times New Roman" w:cs="Times New Roman"/>
          <w:szCs w:val="24"/>
        </w:rPr>
        <w:t>πολιτικές καριέρες</w:t>
      </w:r>
      <w:r>
        <w:rPr>
          <w:rFonts w:eastAsia="Times New Roman" w:cs="Times New Roman"/>
          <w:szCs w:val="24"/>
        </w:rPr>
        <w:t>,</w:t>
      </w:r>
      <w:r w:rsidRPr="00116997">
        <w:rPr>
          <w:rFonts w:eastAsia="Times New Roman" w:cs="Times New Roman"/>
          <w:szCs w:val="24"/>
        </w:rPr>
        <w:t xml:space="preserve"> </w:t>
      </w:r>
      <w:r>
        <w:rPr>
          <w:rFonts w:eastAsia="Times New Roman" w:cs="Times New Roman"/>
          <w:szCs w:val="24"/>
        </w:rPr>
        <w:t xml:space="preserve">εκατόν σαράντα </w:t>
      </w:r>
      <w:r w:rsidRPr="00116997">
        <w:rPr>
          <w:rFonts w:eastAsia="Times New Roman" w:cs="Times New Roman"/>
          <w:szCs w:val="24"/>
        </w:rPr>
        <w:t xml:space="preserve">και πλέον </w:t>
      </w:r>
      <w:r>
        <w:rPr>
          <w:rFonts w:eastAsia="Times New Roman" w:cs="Times New Roman"/>
          <w:szCs w:val="24"/>
        </w:rPr>
        <w:t>χ</w:t>
      </w:r>
      <w:r w:rsidRPr="00116997">
        <w:rPr>
          <w:rFonts w:eastAsia="Times New Roman" w:cs="Times New Roman"/>
          <w:szCs w:val="24"/>
        </w:rPr>
        <w:t>ώρες</w:t>
      </w:r>
      <w:r>
        <w:rPr>
          <w:rFonts w:eastAsia="Times New Roman" w:cs="Times New Roman"/>
          <w:szCs w:val="24"/>
        </w:rPr>
        <w:t xml:space="preserve"> -</w:t>
      </w:r>
      <w:r w:rsidRPr="00116997">
        <w:rPr>
          <w:rFonts w:eastAsia="Times New Roman" w:cs="Times New Roman"/>
          <w:szCs w:val="24"/>
        </w:rPr>
        <w:t>μεταξύ των οποίων όλα τα ισχυρά κράτη</w:t>
      </w:r>
      <w:r>
        <w:rPr>
          <w:rFonts w:eastAsia="Times New Roman" w:cs="Times New Roman"/>
          <w:szCs w:val="24"/>
        </w:rPr>
        <w:t>-</w:t>
      </w:r>
      <w:r w:rsidRPr="00116997">
        <w:rPr>
          <w:rFonts w:eastAsia="Times New Roman" w:cs="Times New Roman"/>
          <w:szCs w:val="24"/>
        </w:rPr>
        <w:t xml:space="preserve"> έχουν αναγνωρίσει δι</w:t>
      </w:r>
      <w:r>
        <w:rPr>
          <w:rFonts w:eastAsia="Times New Roman" w:cs="Times New Roman"/>
          <w:szCs w:val="24"/>
        </w:rPr>
        <w:t xml:space="preserve">μερώς </w:t>
      </w:r>
      <w:r w:rsidRPr="00116997">
        <w:rPr>
          <w:rFonts w:eastAsia="Times New Roman" w:cs="Times New Roman"/>
          <w:szCs w:val="24"/>
        </w:rPr>
        <w:t>τη γείτονα ως Μακεδονία</w:t>
      </w:r>
      <w:r>
        <w:rPr>
          <w:rFonts w:eastAsia="Times New Roman" w:cs="Times New Roman"/>
          <w:szCs w:val="24"/>
        </w:rPr>
        <w:t>,</w:t>
      </w:r>
      <w:r w:rsidRPr="00116997">
        <w:rPr>
          <w:rFonts w:eastAsia="Times New Roman" w:cs="Times New Roman"/>
          <w:szCs w:val="24"/>
        </w:rPr>
        <w:t xml:space="preserve"> με ό</w:t>
      </w:r>
      <w:r>
        <w:rPr>
          <w:rFonts w:eastAsia="Times New Roman" w:cs="Times New Roman"/>
          <w:szCs w:val="24"/>
        </w:rPr>
        <w:t>,</w:t>
      </w:r>
      <w:r w:rsidRPr="00116997">
        <w:rPr>
          <w:rFonts w:eastAsia="Times New Roman" w:cs="Times New Roman"/>
          <w:szCs w:val="24"/>
        </w:rPr>
        <w:t>τι αυτό</w:t>
      </w:r>
      <w:r>
        <w:rPr>
          <w:rFonts w:eastAsia="Times New Roman" w:cs="Times New Roman"/>
          <w:szCs w:val="24"/>
        </w:rPr>
        <w:t>,</w:t>
      </w:r>
      <w:r w:rsidRPr="00116997">
        <w:rPr>
          <w:rFonts w:eastAsia="Times New Roman" w:cs="Times New Roman"/>
          <w:szCs w:val="24"/>
        </w:rPr>
        <w:t xml:space="preserve"> </w:t>
      </w:r>
      <w:r>
        <w:rPr>
          <w:rFonts w:eastAsia="Times New Roman" w:cs="Times New Roman"/>
          <w:szCs w:val="24"/>
        </w:rPr>
        <w:t>β</w:t>
      </w:r>
      <w:r w:rsidRPr="00116997">
        <w:rPr>
          <w:rFonts w:eastAsia="Times New Roman" w:cs="Times New Roman"/>
          <w:szCs w:val="24"/>
        </w:rPr>
        <w:t>εβαίως</w:t>
      </w:r>
      <w:r>
        <w:rPr>
          <w:rFonts w:eastAsia="Times New Roman" w:cs="Times New Roman"/>
          <w:szCs w:val="24"/>
        </w:rPr>
        <w:t>,</w:t>
      </w:r>
      <w:r w:rsidRPr="00116997">
        <w:rPr>
          <w:rFonts w:eastAsia="Times New Roman" w:cs="Times New Roman"/>
          <w:szCs w:val="24"/>
        </w:rPr>
        <w:t xml:space="preserve"> συνεπάγεται για το πώς αντιλαμβάνονται την ιστορική </w:t>
      </w:r>
      <w:r>
        <w:rPr>
          <w:rFonts w:eastAsia="Times New Roman" w:cs="Times New Roman"/>
          <w:szCs w:val="24"/>
        </w:rPr>
        <w:t>και πολιτιστική κληρονομιά της α</w:t>
      </w:r>
      <w:r w:rsidRPr="00116997">
        <w:rPr>
          <w:rFonts w:eastAsia="Times New Roman" w:cs="Times New Roman"/>
          <w:szCs w:val="24"/>
        </w:rPr>
        <w:t xml:space="preserve">ρχαίας </w:t>
      </w:r>
      <w:r>
        <w:rPr>
          <w:rFonts w:eastAsia="Times New Roman" w:cs="Times New Roman"/>
          <w:szCs w:val="24"/>
        </w:rPr>
        <w:t>ε</w:t>
      </w:r>
      <w:r w:rsidRPr="00116997">
        <w:rPr>
          <w:rFonts w:eastAsia="Times New Roman" w:cs="Times New Roman"/>
          <w:szCs w:val="24"/>
        </w:rPr>
        <w:t>λληνικής Μακεδονίας</w:t>
      </w:r>
      <w:r>
        <w:rPr>
          <w:rFonts w:eastAsia="Times New Roman" w:cs="Times New Roman"/>
          <w:szCs w:val="24"/>
        </w:rPr>
        <w:t>;</w:t>
      </w:r>
    </w:p>
    <w:p w14:paraId="77C034F0"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Ερώτημα τρίτο: Α</w:t>
      </w:r>
      <w:r w:rsidRPr="00116997">
        <w:rPr>
          <w:rFonts w:eastAsia="Times New Roman" w:cs="Times New Roman"/>
          <w:szCs w:val="24"/>
        </w:rPr>
        <w:t xml:space="preserve">ντιλαμβάνεστε ότι επενδύοντας σε συλλαλητήρια όπου περισσεύουν </w:t>
      </w:r>
      <w:r>
        <w:rPr>
          <w:rFonts w:eastAsia="Times New Roman" w:cs="Times New Roman"/>
          <w:szCs w:val="24"/>
        </w:rPr>
        <w:t>τα πατριδο</w:t>
      </w:r>
      <w:r>
        <w:rPr>
          <w:rFonts w:eastAsia="Times New Roman" w:cs="Times New Roman"/>
          <w:szCs w:val="24"/>
        </w:rPr>
        <w:t>κάπηλα</w:t>
      </w:r>
      <w:r w:rsidRPr="00116997">
        <w:rPr>
          <w:rFonts w:eastAsia="Times New Roman" w:cs="Times New Roman"/>
          <w:szCs w:val="24"/>
        </w:rPr>
        <w:t xml:space="preserve"> και τα αλυτρωτικά συνθήματα</w:t>
      </w:r>
      <w:r>
        <w:rPr>
          <w:rFonts w:eastAsia="Times New Roman" w:cs="Times New Roman"/>
          <w:szCs w:val="24"/>
        </w:rPr>
        <w:t>,</w:t>
      </w:r>
      <w:r w:rsidRPr="00116997">
        <w:rPr>
          <w:rFonts w:eastAsia="Times New Roman" w:cs="Times New Roman"/>
          <w:szCs w:val="24"/>
        </w:rPr>
        <w:t xml:space="preserve"> στρώνετε το δρόμο για την άνοδο της </w:t>
      </w:r>
      <w:r>
        <w:rPr>
          <w:rFonts w:eastAsia="Times New Roman" w:cs="Times New Roman"/>
          <w:szCs w:val="24"/>
        </w:rPr>
        <w:t>Α</w:t>
      </w:r>
      <w:r w:rsidRPr="00116997">
        <w:rPr>
          <w:rFonts w:eastAsia="Times New Roman" w:cs="Times New Roman"/>
          <w:szCs w:val="24"/>
        </w:rPr>
        <w:t xml:space="preserve">κροδεξιάς </w:t>
      </w:r>
      <w:r w:rsidRPr="00116997">
        <w:rPr>
          <w:rFonts w:eastAsia="Times New Roman" w:cs="Times New Roman"/>
          <w:szCs w:val="24"/>
        </w:rPr>
        <w:t>και τη διευκολύνετ</w:t>
      </w:r>
      <w:r>
        <w:rPr>
          <w:rFonts w:eastAsia="Times New Roman" w:cs="Times New Roman"/>
          <w:szCs w:val="24"/>
        </w:rPr>
        <w:t>ε να εκμεταλλευτεί για δικό τη</w:t>
      </w:r>
      <w:r w:rsidRPr="00116997">
        <w:rPr>
          <w:rFonts w:eastAsia="Times New Roman" w:cs="Times New Roman"/>
          <w:szCs w:val="24"/>
        </w:rPr>
        <w:t>ς όφελος τα πατριωτικά αισθήματα ανθρώπων</w:t>
      </w:r>
      <w:r>
        <w:rPr>
          <w:rFonts w:eastAsia="Times New Roman" w:cs="Times New Roman"/>
          <w:szCs w:val="24"/>
        </w:rPr>
        <w:t>,</w:t>
      </w:r>
      <w:r w:rsidRPr="00116997">
        <w:rPr>
          <w:rFonts w:eastAsia="Times New Roman" w:cs="Times New Roman"/>
          <w:szCs w:val="24"/>
        </w:rPr>
        <w:t xml:space="preserve"> που όντως πολ</w:t>
      </w:r>
      <w:r>
        <w:rPr>
          <w:rFonts w:eastAsia="Times New Roman" w:cs="Times New Roman"/>
          <w:szCs w:val="24"/>
        </w:rPr>
        <w:t>λοί</w:t>
      </w:r>
      <w:r w:rsidRPr="00116997">
        <w:rPr>
          <w:rFonts w:eastAsia="Times New Roman" w:cs="Times New Roman"/>
          <w:szCs w:val="24"/>
        </w:rPr>
        <w:t xml:space="preserve"> από αυτούς που μετείχαν στο συλλαλητήριο δεν είναι φασίστες</w:t>
      </w:r>
      <w:r>
        <w:rPr>
          <w:rFonts w:eastAsia="Times New Roman" w:cs="Times New Roman"/>
          <w:szCs w:val="24"/>
        </w:rPr>
        <w:t>,</w:t>
      </w:r>
      <w:r w:rsidRPr="00116997">
        <w:rPr>
          <w:rFonts w:eastAsia="Times New Roman" w:cs="Times New Roman"/>
          <w:szCs w:val="24"/>
        </w:rPr>
        <w:t xml:space="preserve"> αλλά</w:t>
      </w:r>
      <w:r w:rsidRPr="00116997">
        <w:rPr>
          <w:rFonts w:eastAsia="Times New Roman" w:cs="Times New Roman"/>
          <w:szCs w:val="24"/>
        </w:rPr>
        <w:t xml:space="preserve"> </w:t>
      </w:r>
      <w:r w:rsidRPr="008F0891">
        <w:rPr>
          <w:rFonts w:eastAsia="Times New Roman" w:cs="Times New Roman"/>
          <w:bCs/>
          <w:shd w:val="clear" w:color="auto" w:fill="FFFFFF"/>
        </w:rPr>
        <w:t>που</w:t>
      </w:r>
      <w:r w:rsidRPr="00116997">
        <w:rPr>
          <w:rFonts w:eastAsia="Times New Roman" w:cs="Times New Roman"/>
          <w:szCs w:val="24"/>
        </w:rPr>
        <w:t xml:space="preserve"> η δική σας ανοχή </w:t>
      </w:r>
      <w:r>
        <w:rPr>
          <w:rFonts w:eastAsia="Times New Roman" w:cs="Times New Roman"/>
          <w:szCs w:val="24"/>
        </w:rPr>
        <w:t>τους</w:t>
      </w:r>
      <w:r w:rsidRPr="00116997">
        <w:rPr>
          <w:rFonts w:eastAsia="Times New Roman" w:cs="Times New Roman"/>
          <w:szCs w:val="24"/>
        </w:rPr>
        <w:t xml:space="preserve"> σπρώχνει στην αγκαλιά του φασισμού</w:t>
      </w:r>
      <w:r>
        <w:rPr>
          <w:rFonts w:eastAsia="Times New Roman" w:cs="Times New Roman"/>
          <w:szCs w:val="24"/>
        </w:rPr>
        <w:t>;</w:t>
      </w:r>
    </w:p>
    <w:p w14:paraId="77C034F1"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Α</w:t>
      </w:r>
      <w:r w:rsidRPr="00116997">
        <w:rPr>
          <w:rFonts w:eastAsia="Times New Roman" w:cs="Times New Roman"/>
          <w:szCs w:val="24"/>
        </w:rPr>
        <w:t xml:space="preserve">ντιληφθήκατε εκεί στη Νέα Δημοκρατία ότι </w:t>
      </w:r>
      <w:r>
        <w:rPr>
          <w:rFonts w:eastAsia="Times New Roman" w:cs="Times New Roman"/>
          <w:szCs w:val="24"/>
        </w:rPr>
        <w:t xml:space="preserve">η </w:t>
      </w:r>
      <w:r w:rsidRPr="00116997">
        <w:rPr>
          <w:rFonts w:eastAsia="Times New Roman" w:cs="Times New Roman"/>
          <w:szCs w:val="24"/>
        </w:rPr>
        <w:t xml:space="preserve">δική σας </w:t>
      </w:r>
      <w:r>
        <w:rPr>
          <w:rFonts w:eastAsia="Times New Roman" w:cs="Times New Roman"/>
          <w:szCs w:val="24"/>
        </w:rPr>
        <w:t>Βουλευτής</w:t>
      </w:r>
      <w:r w:rsidRPr="00116997">
        <w:rPr>
          <w:rFonts w:eastAsia="Times New Roman" w:cs="Times New Roman"/>
          <w:szCs w:val="24"/>
        </w:rPr>
        <w:t xml:space="preserve"> που θέλησε να παρευρεθεί στο συλλαλητήριο</w:t>
      </w:r>
      <w:r>
        <w:rPr>
          <w:rFonts w:eastAsia="Times New Roman" w:cs="Times New Roman"/>
          <w:szCs w:val="24"/>
        </w:rPr>
        <w:t>,</w:t>
      </w:r>
      <w:r w:rsidRPr="00116997">
        <w:rPr>
          <w:rFonts w:eastAsia="Times New Roman" w:cs="Times New Roman"/>
          <w:szCs w:val="24"/>
        </w:rPr>
        <w:t xml:space="preserve"> προπηλακίστηκε από αυτούς που εσείς χαϊδεύετ</w:t>
      </w:r>
      <w:r>
        <w:rPr>
          <w:rFonts w:eastAsia="Times New Roman" w:cs="Times New Roman"/>
          <w:szCs w:val="24"/>
        </w:rPr>
        <w:t xml:space="preserve">ε, </w:t>
      </w:r>
      <w:r w:rsidRPr="00116997">
        <w:rPr>
          <w:rFonts w:eastAsia="Times New Roman" w:cs="Times New Roman"/>
          <w:szCs w:val="24"/>
        </w:rPr>
        <w:t>νομίζοντας πως θα τους κάνατε ψηφοφόρους</w:t>
      </w:r>
      <w:r w:rsidRPr="00116997">
        <w:rPr>
          <w:rFonts w:eastAsia="Times New Roman" w:cs="Times New Roman"/>
          <w:szCs w:val="24"/>
        </w:rPr>
        <w:t xml:space="preserve"> </w:t>
      </w:r>
      <w:r>
        <w:rPr>
          <w:rFonts w:eastAsia="Times New Roman" w:cs="Times New Roman"/>
          <w:szCs w:val="24"/>
        </w:rPr>
        <w:t xml:space="preserve">σας; </w:t>
      </w:r>
    </w:p>
    <w:p w14:paraId="77C034F2"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Ερώτημα τέταρτο: Α</w:t>
      </w:r>
      <w:r w:rsidRPr="00116997">
        <w:rPr>
          <w:rFonts w:eastAsia="Times New Roman" w:cs="Times New Roman"/>
          <w:szCs w:val="24"/>
        </w:rPr>
        <w:t>ντιληφθήκα</w:t>
      </w:r>
      <w:r>
        <w:rPr>
          <w:rFonts w:eastAsia="Times New Roman" w:cs="Times New Roman"/>
          <w:szCs w:val="24"/>
        </w:rPr>
        <w:t xml:space="preserve">τε </w:t>
      </w:r>
      <w:r w:rsidRPr="00116997">
        <w:rPr>
          <w:rFonts w:eastAsia="Times New Roman" w:cs="Times New Roman"/>
          <w:szCs w:val="24"/>
        </w:rPr>
        <w:t xml:space="preserve">όλοι όσοι αποφύγατε να καταδικάσετε την οργανωμένη απόπειρα </w:t>
      </w:r>
      <w:r>
        <w:rPr>
          <w:rFonts w:eastAsia="Times New Roman" w:cs="Times New Roman"/>
          <w:szCs w:val="24"/>
        </w:rPr>
        <w:t>βίαιης</w:t>
      </w:r>
      <w:r w:rsidRPr="00116997">
        <w:rPr>
          <w:rFonts w:eastAsia="Times New Roman" w:cs="Times New Roman"/>
          <w:szCs w:val="24"/>
        </w:rPr>
        <w:t xml:space="preserve"> εισβολή</w:t>
      </w:r>
      <w:r>
        <w:rPr>
          <w:rFonts w:eastAsia="Times New Roman" w:cs="Times New Roman"/>
          <w:szCs w:val="24"/>
        </w:rPr>
        <w:t>ς</w:t>
      </w:r>
      <w:r w:rsidRPr="00116997">
        <w:rPr>
          <w:rFonts w:eastAsia="Times New Roman" w:cs="Times New Roman"/>
          <w:szCs w:val="24"/>
        </w:rPr>
        <w:t xml:space="preserve"> στη Βουλή από ακροδεξιά τάγματα εφόδου</w:t>
      </w:r>
      <w:r>
        <w:rPr>
          <w:rFonts w:eastAsia="Times New Roman" w:cs="Times New Roman"/>
          <w:szCs w:val="24"/>
        </w:rPr>
        <w:t>,</w:t>
      </w:r>
      <w:r w:rsidRPr="00116997">
        <w:rPr>
          <w:rFonts w:eastAsia="Times New Roman" w:cs="Times New Roman"/>
          <w:szCs w:val="24"/>
        </w:rPr>
        <w:t xml:space="preserve"> ότι στόχος τους δεν ήταν ο ΣΥΡΙΖΑ</w:t>
      </w:r>
      <w:r>
        <w:rPr>
          <w:rFonts w:eastAsia="Times New Roman" w:cs="Times New Roman"/>
          <w:szCs w:val="24"/>
        </w:rPr>
        <w:t>,</w:t>
      </w:r>
      <w:r w:rsidRPr="00116997">
        <w:rPr>
          <w:rFonts w:eastAsia="Times New Roman" w:cs="Times New Roman"/>
          <w:szCs w:val="24"/>
        </w:rPr>
        <w:t xml:space="preserve"> δεν ήταν </w:t>
      </w:r>
      <w:r>
        <w:rPr>
          <w:rFonts w:eastAsia="Times New Roman" w:cs="Times New Roman"/>
          <w:szCs w:val="24"/>
        </w:rPr>
        <w:t>η Συμφωνία</w:t>
      </w:r>
      <w:r w:rsidRPr="00116997">
        <w:rPr>
          <w:rFonts w:eastAsia="Times New Roman" w:cs="Times New Roman"/>
          <w:szCs w:val="24"/>
        </w:rPr>
        <w:t xml:space="preserve"> των Πρεσπών</w:t>
      </w:r>
      <w:r>
        <w:rPr>
          <w:rFonts w:eastAsia="Times New Roman" w:cs="Times New Roman"/>
          <w:szCs w:val="24"/>
        </w:rPr>
        <w:t>,</w:t>
      </w:r>
      <w:r w:rsidRPr="00116997">
        <w:rPr>
          <w:rFonts w:eastAsia="Times New Roman" w:cs="Times New Roman"/>
          <w:szCs w:val="24"/>
        </w:rPr>
        <w:t xml:space="preserve"> αλλά ο ίδιος ο κοινοβουλευτισμός</w:t>
      </w:r>
      <w:r>
        <w:rPr>
          <w:rFonts w:eastAsia="Times New Roman" w:cs="Times New Roman"/>
          <w:szCs w:val="24"/>
        </w:rPr>
        <w:t xml:space="preserve">, </w:t>
      </w:r>
      <w:r>
        <w:rPr>
          <w:rFonts w:eastAsia="Times New Roman" w:cs="Times New Roman"/>
          <w:szCs w:val="24"/>
        </w:rPr>
        <w:t>το ίδιο το πολίτευμά μας;</w:t>
      </w:r>
    </w:p>
    <w:p w14:paraId="77C034F3"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Μόλις χθες έγινε γνωστό </w:t>
      </w:r>
      <w:r w:rsidRPr="002B5B2E">
        <w:rPr>
          <w:rFonts w:eastAsia="Times New Roman"/>
          <w:bCs/>
          <w:shd w:val="clear" w:color="auto" w:fill="FFFFFF"/>
        </w:rPr>
        <w:t>ότι</w:t>
      </w:r>
      <w:r>
        <w:rPr>
          <w:rFonts w:eastAsia="Times New Roman" w:cs="Times New Roman"/>
          <w:szCs w:val="24"/>
        </w:rPr>
        <w:t xml:space="preserve"> ακροδεξιοί φασίστες - </w:t>
      </w:r>
      <w:r w:rsidRPr="00116997">
        <w:rPr>
          <w:rFonts w:eastAsia="Times New Roman" w:cs="Times New Roman"/>
          <w:szCs w:val="24"/>
        </w:rPr>
        <w:t>τραμπούκοι επιτέθηκ</w:t>
      </w:r>
      <w:r>
        <w:rPr>
          <w:rFonts w:eastAsia="Times New Roman" w:cs="Times New Roman"/>
          <w:szCs w:val="24"/>
        </w:rPr>
        <w:t>αν</w:t>
      </w:r>
      <w:r w:rsidRPr="00116997">
        <w:rPr>
          <w:rFonts w:eastAsia="Times New Roman" w:cs="Times New Roman"/>
          <w:szCs w:val="24"/>
        </w:rPr>
        <w:t xml:space="preserve"> στο σπίτι του συντρόφου μας </w:t>
      </w:r>
      <w:r>
        <w:rPr>
          <w:rFonts w:eastAsia="Times New Roman" w:cs="Times New Roman"/>
          <w:szCs w:val="24"/>
        </w:rPr>
        <w:t>Β</w:t>
      </w:r>
      <w:r w:rsidRPr="00116997">
        <w:rPr>
          <w:rFonts w:eastAsia="Times New Roman" w:cs="Times New Roman"/>
          <w:szCs w:val="24"/>
        </w:rPr>
        <w:t xml:space="preserve">ουλευτή </w:t>
      </w:r>
      <w:r>
        <w:rPr>
          <w:rFonts w:eastAsia="Times New Roman" w:cs="Times New Roman"/>
          <w:szCs w:val="24"/>
        </w:rPr>
        <w:t>Αστέριου Καστόρη,</w:t>
      </w:r>
      <w:r w:rsidRPr="00116997">
        <w:rPr>
          <w:rFonts w:eastAsia="Times New Roman" w:cs="Times New Roman"/>
          <w:szCs w:val="24"/>
        </w:rPr>
        <w:t xml:space="preserve"> ενώ τις προηγούμενες μέρες όλες οι </w:t>
      </w:r>
      <w:r>
        <w:rPr>
          <w:rFonts w:eastAsia="Times New Roman" w:cs="Times New Roman"/>
          <w:szCs w:val="24"/>
        </w:rPr>
        <w:t xml:space="preserve">πόλεις </w:t>
      </w:r>
      <w:r w:rsidRPr="00116997">
        <w:rPr>
          <w:rFonts w:eastAsia="Times New Roman" w:cs="Times New Roman"/>
          <w:szCs w:val="24"/>
        </w:rPr>
        <w:t xml:space="preserve">της </w:t>
      </w:r>
      <w:r>
        <w:rPr>
          <w:rFonts w:eastAsia="Times New Roman" w:cs="Times New Roman"/>
          <w:szCs w:val="24"/>
        </w:rPr>
        <w:t>β</w:t>
      </w:r>
      <w:r w:rsidRPr="00116997">
        <w:rPr>
          <w:rFonts w:eastAsia="Times New Roman" w:cs="Times New Roman"/>
          <w:szCs w:val="24"/>
        </w:rPr>
        <w:t xml:space="preserve">όρειας </w:t>
      </w:r>
      <w:r w:rsidRPr="00116997">
        <w:rPr>
          <w:rFonts w:eastAsia="Times New Roman" w:cs="Times New Roman"/>
          <w:szCs w:val="24"/>
        </w:rPr>
        <w:t>Ελλάδας είχαν γεμίσει με αφίσες με τα πρόσωπα σ</w:t>
      </w:r>
      <w:r>
        <w:rPr>
          <w:rFonts w:eastAsia="Times New Roman" w:cs="Times New Roman"/>
          <w:szCs w:val="24"/>
        </w:rPr>
        <w:t xml:space="preserve">υντρόφων </w:t>
      </w:r>
      <w:r w:rsidRPr="00116997">
        <w:rPr>
          <w:rFonts w:eastAsia="Times New Roman" w:cs="Times New Roman"/>
          <w:szCs w:val="24"/>
        </w:rPr>
        <w:t>και συντρ</w:t>
      </w:r>
      <w:r>
        <w:rPr>
          <w:rFonts w:eastAsia="Times New Roman" w:cs="Times New Roman"/>
          <w:szCs w:val="24"/>
        </w:rPr>
        <w:t>οφισσών</w:t>
      </w:r>
      <w:r w:rsidRPr="00116997">
        <w:rPr>
          <w:rFonts w:eastAsia="Times New Roman" w:cs="Times New Roman"/>
          <w:szCs w:val="24"/>
        </w:rPr>
        <w:t xml:space="preserve"> και ερωτήματα </w:t>
      </w:r>
      <w:r>
        <w:rPr>
          <w:rFonts w:eastAsia="Times New Roman" w:cs="Times New Roman"/>
          <w:szCs w:val="24"/>
        </w:rPr>
        <w:t>εν είδει</w:t>
      </w:r>
      <w:r w:rsidRPr="00116997">
        <w:rPr>
          <w:rFonts w:eastAsia="Times New Roman" w:cs="Times New Roman"/>
          <w:szCs w:val="24"/>
        </w:rPr>
        <w:t xml:space="preserve"> απειλ</w:t>
      </w:r>
      <w:r>
        <w:rPr>
          <w:rFonts w:eastAsia="Times New Roman" w:cs="Times New Roman"/>
          <w:szCs w:val="24"/>
        </w:rPr>
        <w:t>ής. Μ</w:t>
      </w:r>
      <w:r w:rsidRPr="00116997">
        <w:rPr>
          <w:rFonts w:eastAsia="Times New Roman" w:cs="Times New Roman"/>
          <w:szCs w:val="24"/>
        </w:rPr>
        <w:t>ιλήσατε για αυτά</w:t>
      </w:r>
      <w:r>
        <w:rPr>
          <w:rFonts w:eastAsia="Times New Roman" w:cs="Times New Roman"/>
          <w:szCs w:val="24"/>
        </w:rPr>
        <w:t>; Τ</w:t>
      </w:r>
      <w:r w:rsidRPr="00116997">
        <w:rPr>
          <w:rFonts w:eastAsia="Times New Roman" w:cs="Times New Roman"/>
          <w:szCs w:val="24"/>
        </w:rPr>
        <w:t>α καταδικάσετε</w:t>
      </w:r>
      <w:r>
        <w:rPr>
          <w:rFonts w:eastAsia="Times New Roman" w:cs="Times New Roman"/>
          <w:szCs w:val="24"/>
        </w:rPr>
        <w:t>; Α</w:t>
      </w:r>
      <w:r w:rsidRPr="00116997">
        <w:rPr>
          <w:rFonts w:eastAsia="Times New Roman" w:cs="Times New Roman"/>
          <w:szCs w:val="24"/>
        </w:rPr>
        <w:t>πολύτως τίποτα</w:t>
      </w:r>
      <w:r>
        <w:rPr>
          <w:rFonts w:eastAsia="Times New Roman" w:cs="Times New Roman"/>
          <w:szCs w:val="24"/>
        </w:rPr>
        <w:t>.</w:t>
      </w:r>
    </w:p>
    <w:p w14:paraId="77C034F4" w14:textId="77777777" w:rsidR="006113A9" w:rsidRDefault="006B6FC4">
      <w:pPr>
        <w:spacing w:line="600" w:lineRule="auto"/>
        <w:ind w:firstLine="720"/>
        <w:contextualSpacing/>
        <w:jc w:val="both"/>
        <w:rPr>
          <w:rFonts w:eastAsia="Times New Roman" w:cs="Times New Roman"/>
          <w:szCs w:val="24"/>
        </w:rPr>
      </w:pPr>
      <w:r w:rsidRPr="000E3EAE">
        <w:rPr>
          <w:rFonts w:eastAsia="Times New Roman" w:cs="Times New Roman"/>
          <w:b/>
          <w:szCs w:val="24"/>
        </w:rPr>
        <w:t>ΑΝΝΑ ΚΑΡΑΜΑΝΛΗ:</w:t>
      </w:r>
      <w:r>
        <w:rPr>
          <w:rFonts w:eastAsia="Times New Roman" w:cs="Times New Roman"/>
          <w:szCs w:val="24"/>
        </w:rPr>
        <w:t xml:space="preserve"> Τι λέτε;</w:t>
      </w:r>
    </w:p>
    <w:p w14:paraId="77C034F5" w14:textId="77777777" w:rsidR="006113A9" w:rsidRDefault="006B6FC4">
      <w:pPr>
        <w:spacing w:line="600" w:lineRule="auto"/>
        <w:ind w:firstLine="720"/>
        <w:contextualSpacing/>
        <w:jc w:val="both"/>
        <w:rPr>
          <w:rFonts w:eastAsia="Times New Roman" w:cs="Times New Roman"/>
          <w:szCs w:val="24"/>
        </w:rPr>
      </w:pPr>
      <w:r w:rsidRPr="000E3EAE">
        <w:rPr>
          <w:rFonts w:eastAsia="Times New Roman" w:cs="Times New Roman"/>
          <w:b/>
          <w:szCs w:val="24"/>
        </w:rPr>
        <w:t>ΚΩΝΣΤΑΝΤΙΝΟΣ ΤΣΙΑΡΑΣ:</w:t>
      </w:r>
      <w:r>
        <w:rPr>
          <w:rFonts w:eastAsia="Times New Roman" w:cs="Times New Roman"/>
          <w:szCs w:val="24"/>
        </w:rPr>
        <w:t xml:space="preserve"> Τι </w:t>
      </w:r>
      <w:r w:rsidRPr="00D66BCA">
        <w:rPr>
          <w:rFonts w:eastAsia="Times New Roman"/>
          <w:bCs/>
        </w:rPr>
        <w:t>είναι</w:t>
      </w:r>
      <w:r>
        <w:rPr>
          <w:rFonts w:eastAsia="Times New Roman" w:cs="Times New Roman"/>
          <w:szCs w:val="24"/>
        </w:rPr>
        <w:t xml:space="preserve"> αυτά </w:t>
      </w:r>
      <w:r w:rsidRPr="008F0891">
        <w:rPr>
          <w:rFonts w:eastAsia="Times New Roman" w:cs="Times New Roman"/>
          <w:bCs/>
          <w:shd w:val="clear" w:color="auto" w:fill="FFFFFF"/>
        </w:rPr>
        <w:t>που</w:t>
      </w:r>
      <w:r>
        <w:rPr>
          <w:rFonts w:eastAsia="Times New Roman" w:cs="Times New Roman"/>
          <w:szCs w:val="24"/>
        </w:rPr>
        <w:t xml:space="preserve"> λέτε; Έχουμε κάνει τόσες δηλώσεις!</w:t>
      </w:r>
    </w:p>
    <w:p w14:paraId="77C034F6" w14:textId="77777777" w:rsidR="006113A9" w:rsidRDefault="006B6FC4">
      <w:pPr>
        <w:spacing w:line="600" w:lineRule="auto"/>
        <w:ind w:firstLine="720"/>
        <w:contextualSpacing/>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διαμαρτυρίες </w:t>
      </w:r>
      <w:r>
        <w:rPr>
          <w:rFonts w:eastAsia="Times New Roman" w:cs="Times New Roman"/>
          <w:szCs w:val="24"/>
        </w:rPr>
        <w:t xml:space="preserve">από την </w:t>
      </w:r>
      <w:r>
        <w:rPr>
          <w:rFonts w:eastAsia="Times New Roman" w:cs="Times New Roman"/>
          <w:szCs w:val="24"/>
        </w:rPr>
        <w:t xml:space="preserve">πτέρυγα </w:t>
      </w:r>
      <w:r>
        <w:rPr>
          <w:rFonts w:eastAsia="Times New Roman" w:cs="Times New Roman"/>
          <w:szCs w:val="24"/>
        </w:rPr>
        <w:t xml:space="preserve">της </w:t>
      </w:r>
      <w:r w:rsidRPr="00AE0FAD">
        <w:rPr>
          <w:rFonts w:eastAsia="Times New Roman" w:cs="Times New Roman"/>
        </w:rPr>
        <w:t>Νέας Δημοκρατίας</w:t>
      </w:r>
      <w:r>
        <w:rPr>
          <w:rFonts w:eastAsia="Times New Roman" w:cs="Times New Roman"/>
        </w:rPr>
        <w:t>)</w:t>
      </w:r>
    </w:p>
    <w:p w14:paraId="77C034F7" w14:textId="77777777" w:rsidR="006113A9" w:rsidRDefault="006B6FC4">
      <w:pPr>
        <w:spacing w:line="600" w:lineRule="auto"/>
        <w:ind w:firstLine="720"/>
        <w:contextualSpacing/>
        <w:jc w:val="both"/>
        <w:rPr>
          <w:rFonts w:eastAsia="Times New Roman" w:cs="Times New Roman"/>
          <w:szCs w:val="24"/>
        </w:rPr>
      </w:pPr>
      <w:r w:rsidRPr="00116997">
        <w:rPr>
          <w:rFonts w:eastAsia="Times New Roman"/>
          <w:b/>
          <w:bCs/>
          <w:shd w:val="clear" w:color="auto" w:fill="FFFFFF"/>
        </w:rPr>
        <w:t>ΙΩΑΝΝΕΤΑ (ΑΝΝΕΤΑ) ΚΑΒΒΑΔΙΑ:</w:t>
      </w:r>
      <w:r>
        <w:rPr>
          <w:rFonts w:eastAsia="Times New Roman" w:cs="Times New Roman"/>
          <w:szCs w:val="24"/>
        </w:rPr>
        <w:t xml:space="preserve"> Καλώς, καλώς, ναι.</w:t>
      </w:r>
    </w:p>
    <w:p w14:paraId="77C034F8" w14:textId="77777777" w:rsidR="006113A9" w:rsidRDefault="006B6FC4">
      <w:pPr>
        <w:spacing w:line="600" w:lineRule="auto"/>
        <w:ind w:firstLine="720"/>
        <w:contextualSpacing/>
        <w:jc w:val="both"/>
        <w:rPr>
          <w:rFonts w:eastAsia="Times New Roman" w:cs="Times New Roman"/>
          <w:szCs w:val="24"/>
        </w:rPr>
      </w:pPr>
      <w:r w:rsidRPr="00E947F1">
        <w:rPr>
          <w:rFonts w:eastAsia="Times New Roman"/>
          <w:b/>
          <w:bCs/>
          <w:shd w:val="clear" w:color="auto" w:fill="FFFFFF"/>
        </w:rPr>
        <w:t>ΠΡΟΕΔΡΕΥΩΝ (Γεώργιος Λαμπρούλης):</w:t>
      </w:r>
      <w:r w:rsidRPr="00E947F1">
        <w:rPr>
          <w:rFonts w:eastAsia="Times New Roman"/>
          <w:b/>
          <w:szCs w:val="24"/>
        </w:rPr>
        <w:t xml:space="preserve"> </w:t>
      </w:r>
      <w:r w:rsidRPr="006A04B1">
        <w:rPr>
          <w:rFonts w:eastAsia="Times New Roman" w:cs="Times New Roman"/>
          <w:szCs w:val="24"/>
        </w:rPr>
        <w:t>Παρακαλώ</w:t>
      </w:r>
      <w:r>
        <w:rPr>
          <w:rFonts w:eastAsia="Times New Roman" w:cs="Times New Roman"/>
          <w:szCs w:val="24"/>
        </w:rPr>
        <w:t>, ησυχάστε.</w:t>
      </w:r>
    </w:p>
    <w:p w14:paraId="77C034F9" w14:textId="77777777" w:rsidR="006113A9" w:rsidRDefault="006B6FC4">
      <w:pPr>
        <w:spacing w:line="600" w:lineRule="auto"/>
        <w:ind w:firstLine="720"/>
        <w:contextualSpacing/>
        <w:jc w:val="both"/>
        <w:rPr>
          <w:rFonts w:eastAsia="Times New Roman" w:cs="Times New Roman"/>
          <w:szCs w:val="24"/>
        </w:rPr>
      </w:pPr>
      <w:r w:rsidRPr="00116997">
        <w:rPr>
          <w:rFonts w:eastAsia="Times New Roman"/>
          <w:b/>
          <w:bCs/>
          <w:shd w:val="clear" w:color="auto" w:fill="FFFFFF"/>
        </w:rPr>
        <w:t>ΙΩΑΝΝΕΤΑ (ΑΝΝΕΤΑ) ΚΑΒΒΑΔΙΑ:</w:t>
      </w:r>
      <w:r>
        <w:rPr>
          <w:rFonts w:eastAsia="Times New Roman" w:cs="Times New Roman"/>
          <w:szCs w:val="24"/>
        </w:rPr>
        <w:t xml:space="preserve"> Ερώτημα πέμπτο: Συνειδητοποιείτε πως αν η </w:t>
      </w:r>
      <w:r w:rsidRPr="00B71410">
        <w:rPr>
          <w:rFonts w:eastAsia="Times New Roman"/>
          <w:bCs/>
        </w:rPr>
        <w:t>συγκεκριμέν</w:t>
      </w:r>
      <w:r>
        <w:rPr>
          <w:rFonts w:eastAsia="Times New Roman"/>
          <w:bCs/>
        </w:rPr>
        <w:t>η</w:t>
      </w:r>
      <w:r>
        <w:rPr>
          <w:rFonts w:eastAsia="Times New Roman" w:cs="Times New Roman"/>
          <w:szCs w:val="24"/>
        </w:rPr>
        <w:t xml:space="preserve"> ευνοϊκή συγκυρία χαθεί, αν η </w:t>
      </w:r>
      <w:r w:rsidRPr="00B71410">
        <w:rPr>
          <w:rFonts w:eastAsia="Times New Roman"/>
          <w:bCs/>
        </w:rPr>
        <w:t>συγκεκριμέν</w:t>
      </w:r>
      <w:r>
        <w:rPr>
          <w:rFonts w:eastAsia="Times New Roman"/>
          <w:bCs/>
        </w:rPr>
        <w:t xml:space="preserve">η </w:t>
      </w:r>
      <w:r>
        <w:rPr>
          <w:rFonts w:eastAsia="Times New Roman" w:cs="Times New Roman"/>
          <w:szCs w:val="24"/>
        </w:rPr>
        <w:t>συμφωνία</w:t>
      </w:r>
      <w:r>
        <w:rPr>
          <w:rFonts w:eastAsia="Times New Roman" w:cs="Times New Roman"/>
          <w:szCs w:val="24"/>
        </w:rPr>
        <w:t xml:space="preserve">, </w:t>
      </w:r>
      <w:r w:rsidRPr="00116997">
        <w:rPr>
          <w:rFonts w:eastAsia="Times New Roman" w:cs="Times New Roman"/>
          <w:szCs w:val="24"/>
        </w:rPr>
        <w:t>που είναι</w:t>
      </w:r>
      <w:r>
        <w:rPr>
          <w:rFonts w:eastAsia="Times New Roman" w:cs="Times New Roman"/>
          <w:szCs w:val="24"/>
        </w:rPr>
        <w:t xml:space="preserve"> πολύ καλύτερη από όσο δηλώνατε</w:t>
      </w:r>
      <w:r w:rsidRPr="00116997">
        <w:rPr>
          <w:rFonts w:eastAsia="Times New Roman" w:cs="Times New Roman"/>
          <w:szCs w:val="24"/>
        </w:rPr>
        <w:t xml:space="preserve"> κατ</w:t>
      </w:r>
      <w:r>
        <w:rPr>
          <w:rFonts w:eastAsia="Times New Roman" w:cs="Times New Roman"/>
          <w:szCs w:val="24"/>
        </w:rPr>
        <w:t xml:space="preserve">’ ιδίαν </w:t>
      </w:r>
      <w:r w:rsidRPr="00116997">
        <w:rPr>
          <w:rFonts w:eastAsia="Times New Roman" w:cs="Times New Roman"/>
          <w:szCs w:val="24"/>
        </w:rPr>
        <w:t>πως περιμένατε ότι θα είναι</w:t>
      </w:r>
      <w:r>
        <w:rPr>
          <w:rFonts w:eastAsia="Times New Roman" w:cs="Times New Roman"/>
          <w:szCs w:val="24"/>
        </w:rPr>
        <w:t xml:space="preserve">, </w:t>
      </w:r>
      <w:r w:rsidRPr="00116997">
        <w:rPr>
          <w:rFonts w:eastAsia="Times New Roman" w:cs="Times New Roman"/>
          <w:szCs w:val="24"/>
        </w:rPr>
        <w:t>δεν υπο</w:t>
      </w:r>
      <w:r w:rsidRPr="00116997">
        <w:rPr>
          <w:rFonts w:eastAsia="Times New Roman" w:cs="Times New Roman"/>
          <w:szCs w:val="24"/>
        </w:rPr>
        <w:lastRenderedPageBreak/>
        <w:t>γρ</w:t>
      </w:r>
      <w:r>
        <w:rPr>
          <w:rFonts w:eastAsia="Times New Roman" w:cs="Times New Roman"/>
          <w:szCs w:val="24"/>
        </w:rPr>
        <w:t>αφεί,</w:t>
      </w:r>
      <w:r w:rsidRPr="00116997">
        <w:rPr>
          <w:rFonts w:eastAsia="Times New Roman" w:cs="Times New Roman"/>
          <w:szCs w:val="24"/>
        </w:rPr>
        <w:t xml:space="preserve"> το ονοματολογικό της γείτονος θα εξακολουθήσει </w:t>
      </w:r>
      <w:r w:rsidRPr="002314B3">
        <w:rPr>
          <w:rFonts w:eastAsia="Times New Roman"/>
          <w:bCs/>
          <w:shd w:val="clear" w:color="auto" w:fill="FFFFFF"/>
        </w:rPr>
        <w:t>να</w:t>
      </w:r>
      <w:r>
        <w:rPr>
          <w:rFonts w:eastAsia="Times New Roman" w:cs="Times New Roman"/>
          <w:szCs w:val="24"/>
        </w:rPr>
        <w:t xml:space="preserve"> παραμένει </w:t>
      </w:r>
      <w:r w:rsidRPr="00116997">
        <w:rPr>
          <w:rFonts w:eastAsia="Times New Roman" w:cs="Times New Roman"/>
          <w:szCs w:val="24"/>
        </w:rPr>
        <w:t>άλ</w:t>
      </w:r>
      <w:r>
        <w:rPr>
          <w:rFonts w:eastAsia="Times New Roman" w:cs="Times New Roman"/>
          <w:szCs w:val="24"/>
        </w:rPr>
        <w:t>υτο</w:t>
      </w:r>
      <w:r w:rsidRPr="00116997">
        <w:rPr>
          <w:rFonts w:eastAsia="Times New Roman" w:cs="Times New Roman"/>
          <w:szCs w:val="24"/>
        </w:rPr>
        <w:t xml:space="preserve"> για άλλα τόσα χρόνια</w:t>
      </w:r>
      <w:r>
        <w:rPr>
          <w:rFonts w:eastAsia="Times New Roman" w:cs="Times New Roman"/>
          <w:szCs w:val="24"/>
        </w:rPr>
        <w:t>, γεγονός που υπονομεύει την ε</w:t>
      </w:r>
      <w:r w:rsidRPr="00116997">
        <w:rPr>
          <w:rFonts w:eastAsia="Times New Roman" w:cs="Times New Roman"/>
          <w:szCs w:val="24"/>
        </w:rPr>
        <w:t>ιρήνη</w:t>
      </w:r>
      <w:r>
        <w:rPr>
          <w:rFonts w:eastAsia="Times New Roman" w:cs="Times New Roman"/>
          <w:szCs w:val="24"/>
        </w:rPr>
        <w:t>,</w:t>
      </w:r>
      <w:r w:rsidRPr="00116997">
        <w:rPr>
          <w:rFonts w:eastAsia="Times New Roman" w:cs="Times New Roman"/>
          <w:szCs w:val="24"/>
        </w:rPr>
        <w:t xml:space="preserve"> την ασφάλεια και την οικονομική ανάπτ</w:t>
      </w:r>
      <w:r w:rsidRPr="00116997">
        <w:rPr>
          <w:rFonts w:eastAsia="Times New Roman" w:cs="Times New Roman"/>
          <w:szCs w:val="24"/>
        </w:rPr>
        <w:t>υξη στα νότια Βαλκάνια</w:t>
      </w:r>
      <w:r>
        <w:rPr>
          <w:rFonts w:eastAsia="Times New Roman" w:cs="Times New Roman"/>
          <w:szCs w:val="24"/>
        </w:rPr>
        <w:t xml:space="preserve">; </w:t>
      </w:r>
    </w:p>
    <w:p w14:paraId="77C034FA"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Ερώτημα έκτο: Α</w:t>
      </w:r>
      <w:r w:rsidRPr="00116997">
        <w:rPr>
          <w:rFonts w:eastAsia="Times New Roman" w:cs="Times New Roman"/>
          <w:szCs w:val="24"/>
        </w:rPr>
        <w:t xml:space="preserve">ρνείστε </w:t>
      </w:r>
      <w:r w:rsidRPr="002B5B2E">
        <w:rPr>
          <w:rFonts w:eastAsia="Times New Roman"/>
          <w:bCs/>
          <w:shd w:val="clear" w:color="auto" w:fill="FFFFFF"/>
        </w:rPr>
        <w:t>ότι</w:t>
      </w:r>
      <w:r>
        <w:rPr>
          <w:rFonts w:eastAsia="Times New Roman" w:cs="Times New Roman"/>
          <w:szCs w:val="24"/>
        </w:rPr>
        <w:t xml:space="preserve"> όσα δηλώνετε</w:t>
      </w:r>
      <w:r w:rsidRPr="00116997">
        <w:rPr>
          <w:rFonts w:eastAsia="Times New Roman" w:cs="Times New Roman"/>
          <w:szCs w:val="24"/>
        </w:rPr>
        <w:t xml:space="preserve"> με δήθεν έντονο κα</w:t>
      </w:r>
      <w:r>
        <w:rPr>
          <w:rFonts w:eastAsia="Times New Roman" w:cs="Times New Roman"/>
          <w:szCs w:val="24"/>
        </w:rPr>
        <w:t xml:space="preserve">ταγγελτικό ύφος εντός της χώρας, </w:t>
      </w:r>
      <w:r w:rsidRPr="00116997">
        <w:rPr>
          <w:rFonts w:eastAsia="Times New Roman" w:cs="Times New Roman"/>
          <w:szCs w:val="24"/>
        </w:rPr>
        <w:t xml:space="preserve">δεν τολμάτε να τα πείτε στους ιδεολογικούς σας πολιτικούς </w:t>
      </w:r>
      <w:r>
        <w:rPr>
          <w:rFonts w:eastAsia="Times New Roman" w:cs="Times New Roman"/>
          <w:szCs w:val="24"/>
        </w:rPr>
        <w:t xml:space="preserve">συγγενείς </w:t>
      </w:r>
      <w:r w:rsidRPr="00116997">
        <w:rPr>
          <w:rFonts w:eastAsia="Times New Roman" w:cs="Times New Roman"/>
          <w:szCs w:val="24"/>
        </w:rPr>
        <w:t>στην Ευρώπη</w:t>
      </w:r>
      <w:r>
        <w:rPr>
          <w:rFonts w:eastAsia="Times New Roman" w:cs="Times New Roman"/>
          <w:szCs w:val="24"/>
        </w:rPr>
        <w:t>,</w:t>
      </w:r>
      <w:r w:rsidRPr="00116997">
        <w:rPr>
          <w:rFonts w:eastAsia="Times New Roman" w:cs="Times New Roman"/>
          <w:szCs w:val="24"/>
        </w:rPr>
        <w:t xml:space="preserve"> στο Ευρωπαϊκό Λαϊκό Κόμμα ή στη Σοσιαλδημοκρατική </w:t>
      </w:r>
      <w:r>
        <w:rPr>
          <w:rFonts w:eastAsia="Times New Roman" w:cs="Times New Roman"/>
          <w:szCs w:val="24"/>
        </w:rPr>
        <w:t>Ευρωομάδα</w:t>
      </w:r>
      <w:r>
        <w:rPr>
          <w:rFonts w:eastAsia="Times New Roman" w:cs="Times New Roman"/>
          <w:szCs w:val="24"/>
        </w:rPr>
        <w:t>,</w:t>
      </w:r>
      <w:r w:rsidRPr="00116997">
        <w:rPr>
          <w:rFonts w:eastAsia="Times New Roman" w:cs="Times New Roman"/>
          <w:szCs w:val="24"/>
        </w:rPr>
        <w:t xml:space="preserve"> γιατί οι συνομιλητές σας απλούστατα αντιλαμβάνονται ότι δεν είναι δυνατόν να υπάρξει </w:t>
      </w:r>
      <w:r>
        <w:rPr>
          <w:rFonts w:eastAsia="Times New Roman" w:cs="Times New Roman"/>
          <w:szCs w:val="24"/>
        </w:rPr>
        <w:t>μια</w:t>
      </w:r>
      <w:r w:rsidRPr="00116997">
        <w:rPr>
          <w:rFonts w:eastAsia="Times New Roman" w:cs="Times New Roman"/>
          <w:szCs w:val="24"/>
        </w:rPr>
        <w:t xml:space="preserve"> </w:t>
      </w:r>
      <w:r>
        <w:rPr>
          <w:rFonts w:eastAsia="Times New Roman" w:cs="Times New Roman"/>
          <w:szCs w:val="24"/>
        </w:rPr>
        <w:t xml:space="preserve">συμφωνία </w:t>
      </w:r>
      <w:r w:rsidRPr="00116997">
        <w:rPr>
          <w:rFonts w:eastAsia="Times New Roman" w:cs="Times New Roman"/>
          <w:szCs w:val="24"/>
        </w:rPr>
        <w:t xml:space="preserve">που </w:t>
      </w:r>
      <w:r>
        <w:rPr>
          <w:rFonts w:eastAsia="Times New Roman" w:cs="Times New Roman"/>
          <w:szCs w:val="24"/>
        </w:rPr>
        <w:t>α</w:t>
      </w:r>
      <w:r w:rsidRPr="00116997">
        <w:rPr>
          <w:rFonts w:eastAsia="Times New Roman" w:cs="Times New Roman"/>
          <w:szCs w:val="24"/>
        </w:rPr>
        <w:t>πλώς θα εξαφανίσει το</w:t>
      </w:r>
      <w:r>
        <w:rPr>
          <w:rFonts w:eastAsia="Times New Roman" w:cs="Times New Roman"/>
          <w:szCs w:val="24"/>
        </w:rPr>
        <w:t>ν</w:t>
      </w:r>
      <w:r w:rsidRPr="00116997">
        <w:rPr>
          <w:rFonts w:eastAsia="Times New Roman" w:cs="Times New Roman"/>
          <w:szCs w:val="24"/>
        </w:rPr>
        <w:t xml:space="preserve"> γειτονικό λαό</w:t>
      </w:r>
      <w:r>
        <w:rPr>
          <w:rFonts w:eastAsia="Times New Roman" w:cs="Times New Roman"/>
          <w:szCs w:val="24"/>
        </w:rPr>
        <w:t>,</w:t>
      </w:r>
      <w:r w:rsidRPr="00116997">
        <w:rPr>
          <w:rFonts w:eastAsia="Times New Roman" w:cs="Times New Roman"/>
          <w:szCs w:val="24"/>
        </w:rPr>
        <w:t xml:space="preserve"> κάτι που και εσείς αντιλαμβάνεστε</w:t>
      </w:r>
      <w:r>
        <w:rPr>
          <w:rFonts w:eastAsia="Times New Roman" w:cs="Times New Roman"/>
          <w:szCs w:val="24"/>
        </w:rPr>
        <w:t xml:space="preserve">, </w:t>
      </w:r>
      <w:r w:rsidRPr="00A37EC3">
        <w:rPr>
          <w:rFonts w:eastAsia="Times New Roman" w:cs="Times New Roman"/>
        </w:rPr>
        <w:t>αλλά</w:t>
      </w:r>
      <w:r>
        <w:rPr>
          <w:rFonts w:eastAsia="Times New Roman" w:cs="Times New Roman"/>
          <w:szCs w:val="24"/>
        </w:rPr>
        <w:t xml:space="preserve"> </w:t>
      </w:r>
      <w:r w:rsidRPr="00116997">
        <w:rPr>
          <w:rFonts w:eastAsia="Times New Roman" w:cs="Times New Roman"/>
          <w:szCs w:val="24"/>
        </w:rPr>
        <w:t>προσποιείστε το αντίθετο</w:t>
      </w:r>
      <w:r>
        <w:rPr>
          <w:rFonts w:eastAsia="Times New Roman" w:cs="Times New Roman"/>
          <w:szCs w:val="24"/>
        </w:rPr>
        <w:t>;</w:t>
      </w:r>
    </w:p>
    <w:p w14:paraId="77C034FB" w14:textId="77777777" w:rsidR="006113A9" w:rsidRDefault="006B6FC4">
      <w:pPr>
        <w:spacing w:line="600" w:lineRule="auto"/>
        <w:ind w:firstLine="720"/>
        <w:contextualSpacing/>
        <w:jc w:val="both"/>
        <w:rPr>
          <w:rFonts w:eastAsia="Times New Roman" w:cs="Times New Roman"/>
          <w:szCs w:val="24"/>
        </w:rPr>
      </w:pPr>
      <w:r w:rsidRPr="00416E19">
        <w:rPr>
          <w:rFonts w:eastAsia="Times New Roman"/>
          <w:szCs w:val="24"/>
        </w:rPr>
        <w:t>Κυρίες και κύριοι συνάδελφοι</w:t>
      </w:r>
      <w:r>
        <w:rPr>
          <w:rFonts w:eastAsia="Times New Roman" w:cs="Times New Roman"/>
          <w:szCs w:val="24"/>
        </w:rPr>
        <w:t>,</w:t>
      </w:r>
      <w:r w:rsidRPr="00116997">
        <w:rPr>
          <w:rFonts w:eastAsia="Times New Roman" w:cs="Times New Roman"/>
          <w:szCs w:val="24"/>
        </w:rPr>
        <w:t xml:space="preserve"> </w:t>
      </w:r>
      <w:r>
        <w:rPr>
          <w:rFonts w:eastAsia="Times New Roman" w:cs="Times New Roman"/>
          <w:szCs w:val="24"/>
        </w:rPr>
        <w:t xml:space="preserve">είδαμε, </w:t>
      </w:r>
      <w:r w:rsidRPr="00116997">
        <w:rPr>
          <w:rFonts w:eastAsia="Times New Roman" w:cs="Times New Roman"/>
          <w:szCs w:val="24"/>
        </w:rPr>
        <w:t>ακούσαμε</w:t>
      </w:r>
      <w:r>
        <w:rPr>
          <w:rFonts w:eastAsia="Times New Roman" w:cs="Times New Roman"/>
          <w:szCs w:val="24"/>
        </w:rPr>
        <w:t>,</w:t>
      </w:r>
      <w:r w:rsidRPr="00116997">
        <w:rPr>
          <w:rFonts w:eastAsia="Times New Roman" w:cs="Times New Roman"/>
          <w:szCs w:val="24"/>
        </w:rPr>
        <w:t xml:space="preserve"> διαβάσαμε πολλά αυτές τις τελευταίες μέρες</w:t>
      </w:r>
      <w:r>
        <w:rPr>
          <w:rFonts w:eastAsia="Times New Roman" w:cs="Times New Roman"/>
          <w:szCs w:val="24"/>
        </w:rPr>
        <w:t>. Είδαμε τον κ.</w:t>
      </w:r>
      <w:r w:rsidRPr="00116997">
        <w:rPr>
          <w:rFonts w:eastAsia="Times New Roman" w:cs="Times New Roman"/>
          <w:szCs w:val="24"/>
        </w:rPr>
        <w:t xml:space="preserve"> Μητσοτάκη να αποφεύγει</w:t>
      </w:r>
      <w:r>
        <w:rPr>
          <w:rFonts w:eastAsia="Times New Roman" w:cs="Times New Roman"/>
          <w:szCs w:val="24"/>
        </w:rPr>
        <w:t xml:space="preserve"> </w:t>
      </w:r>
      <w:r w:rsidRPr="002314B3">
        <w:rPr>
          <w:rFonts w:eastAsia="Times New Roman"/>
          <w:bCs/>
          <w:shd w:val="clear" w:color="auto" w:fill="FFFFFF"/>
        </w:rPr>
        <w:t>να</w:t>
      </w:r>
      <w:r>
        <w:rPr>
          <w:rFonts w:eastAsia="Times New Roman" w:cs="Times New Roman"/>
          <w:szCs w:val="24"/>
        </w:rPr>
        <w:t xml:space="preserve"> προσέλθει</w:t>
      </w:r>
      <w:r w:rsidRPr="00116997">
        <w:rPr>
          <w:rFonts w:eastAsia="Times New Roman" w:cs="Times New Roman"/>
          <w:szCs w:val="24"/>
        </w:rPr>
        <w:t xml:space="preserve"> σε </w:t>
      </w:r>
      <w:r>
        <w:rPr>
          <w:rFonts w:eastAsia="Times New Roman" w:cs="Times New Roman"/>
          <w:szCs w:val="24"/>
        </w:rPr>
        <w:t>μια</w:t>
      </w:r>
      <w:r w:rsidRPr="00116997">
        <w:rPr>
          <w:rFonts w:eastAsia="Times New Roman" w:cs="Times New Roman"/>
          <w:szCs w:val="24"/>
        </w:rPr>
        <w:t xml:space="preserve"> δημόσια τηλεοπτική συζήτηση για το </w:t>
      </w:r>
      <w:r>
        <w:rPr>
          <w:rFonts w:eastAsia="Times New Roman" w:cs="Times New Roman"/>
          <w:szCs w:val="24"/>
        </w:rPr>
        <w:t>«</w:t>
      </w:r>
      <w:r>
        <w:rPr>
          <w:rFonts w:eastAsia="Times New Roman" w:cs="Times New Roman"/>
          <w:szCs w:val="24"/>
        </w:rPr>
        <w:t>μ</w:t>
      </w:r>
      <w:r w:rsidRPr="00116997">
        <w:rPr>
          <w:rFonts w:eastAsia="Times New Roman" w:cs="Times New Roman"/>
          <w:szCs w:val="24"/>
        </w:rPr>
        <w:t>ακεδονικό</w:t>
      </w:r>
      <w:r>
        <w:rPr>
          <w:rFonts w:eastAsia="Times New Roman" w:cs="Times New Roman"/>
          <w:szCs w:val="24"/>
        </w:rPr>
        <w:t>»,</w:t>
      </w:r>
      <w:r w:rsidRPr="00116997">
        <w:rPr>
          <w:rFonts w:eastAsia="Times New Roman" w:cs="Times New Roman"/>
          <w:szCs w:val="24"/>
        </w:rPr>
        <w:t xml:space="preserve"> όπως τον προκάλεσε ο </w:t>
      </w:r>
      <w:r>
        <w:rPr>
          <w:rFonts w:eastAsia="Times New Roman" w:cs="Times New Roman"/>
          <w:szCs w:val="24"/>
        </w:rPr>
        <w:t>Π</w:t>
      </w:r>
      <w:r w:rsidRPr="00116997">
        <w:rPr>
          <w:rFonts w:eastAsia="Times New Roman" w:cs="Times New Roman"/>
          <w:szCs w:val="24"/>
        </w:rPr>
        <w:t>ρωθυπουργός και βγάλαμε όλ</w:t>
      </w:r>
      <w:r>
        <w:rPr>
          <w:rFonts w:eastAsia="Times New Roman" w:cs="Times New Roman"/>
          <w:szCs w:val="24"/>
        </w:rPr>
        <w:t xml:space="preserve">ες και όλοι τα συμπεράσματά μας. </w:t>
      </w:r>
    </w:p>
    <w:p w14:paraId="77C034FC"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Είδαμε την </w:t>
      </w:r>
      <w:r>
        <w:rPr>
          <w:rFonts w:eastAsia="Times New Roman" w:cs="Times New Roman"/>
          <w:szCs w:val="24"/>
        </w:rPr>
        <w:t xml:space="preserve">κ. </w:t>
      </w:r>
      <w:r>
        <w:rPr>
          <w:rFonts w:eastAsia="Times New Roman" w:cs="Times New Roman"/>
          <w:szCs w:val="24"/>
        </w:rPr>
        <w:t>Γεννηματά</w:t>
      </w:r>
      <w:r w:rsidRPr="00116997">
        <w:rPr>
          <w:rFonts w:eastAsia="Times New Roman" w:cs="Times New Roman"/>
          <w:szCs w:val="24"/>
        </w:rPr>
        <w:t xml:space="preserve"> να μην μπορεί να </w:t>
      </w:r>
      <w:r>
        <w:rPr>
          <w:rFonts w:eastAsia="Times New Roman" w:cs="Times New Roman"/>
          <w:szCs w:val="24"/>
        </w:rPr>
        <w:t xml:space="preserve">αντέξει </w:t>
      </w:r>
      <w:r w:rsidRPr="00116997">
        <w:rPr>
          <w:rFonts w:eastAsia="Times New Roman" w:cs="Times New Roman"/>
          <w:szCs w:val="24"/>
        </w:rPr>
        <w:t xml:space="preserve">το βάρος της ψήφου κατά </w:t>
      </w:r>
      <w:r>
        <w:rPr>
          <w:rFonts w:eastAsia="Times New Roman" w:cs="Times New Roman"/>
          <w:szCs w:val="24"/>
        </w:rPr>
        <w:t>σ</w:t>
      </w:r>
      <w:r w:rsidRPr="00116997">
        <w:rPr>
          <w:rFonts w:eastAsia="Times New Roman" w:cs="Times New Roman"/>
          <w:szCs w:val="24"/>
        </w:rPr>
        <w:t>υνείδηση</w:t>
      </w:r>
      <w:r>
        <w:rPr>
          <w:rFonts w:eastAsia="Times New Roman" w:cs="Times New Roman"/>
          <w:szCs w:val="24"/>
        </w:rPr>
        <w:t>,</w:t>
      </w:r>
      <w:r w:rsidRPr="00116997">
        <w:rPr>
          <w:rFonts w:eastAsia="Times New Roman" w:cs="Times New Roman"/>
          <w:szCs w:val="24"/>
        </w:rPr>
        <w:t xml:space="preserve"> που αρχικά είχε υποσχεθεί στους </w:t>
      </w:r>
      <w:r>
        <w:rPr>
          <w:rFonts w:eastAsia="Times New Roman" w:cs="Times New Roman"/>
          <w:szCs w:val="24"/>
        </w:rPr>
        <w:t>Β</w:t>
      </w:r>
      <w:r w:rsidRPr="00116997">
        <w:rPr>
          <w:rFonts w:eastAsia="Times New Roman" w:cs="Times New Roman"/>
          <w:szCs w:val="24"/>
        </w:rPr>
        <w:t xml:space="preserve">ουλευτές </w:t>
      </w:r>
      <w:r>
        <w:rPr>
          <w:rFonts w:eastAsia="Times New Roman" w:cs="Times New Roman"/>
          <w:szCs w:val="24"/>
        </w:rPr>
        <w:t>της,</w:t>
      </w:r>
      <w:r w:rsidRPr="00116997">
        <w:rPr>
          <w:rFonts w:eastAsia="Times New Roman" w:cs="Times New Roman"/>
          <w:szCs w:val="24"/>
        </w:rPr>
        <w:t xml:space="preserve"> και να διαγράφ</w:t>
      </w:r>
      <w:r>
        <w:rPr>
          <w:rFonts w:eastAsia="Times New Roman" w:cs="Times New Roman"/>
          <w:szCs w:val="24"/>
        </w:rPr>
        <w:t xml:space="preserve">ει τον κ. Θεοχαρόπουλο. </w:t>
      </w:r>
    </w:p>
    <w:p w14:paraId="77C034FD"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Ε</w:t>
      </w:r>
      <w:r w:rsidRPr="00116997">
        <w:rPr>
          <w:rFonts w:eastAsia="Times New Roman" w:cs="Times New Roman"/>
          <w:szCs w:val="24"/>
        </w:rPr>
        <w:t xml:space="preserve">ίδαμε </w:t>
      </w:r>
      <w:r>
        <w:rPr>
          <w:rFonts w:eastAsia="Times New Roman" w:cs="Times New Roman"/>
          <w:szCs w:val="24"/>
        </w:rPr>
        <w:t>Β</w:t>
      </w:r>
      <w:r w:rsidRPr="00116997">
        <w:rPr>
          <w:rFonts w:eastAsia="Times New Roman" w:cs="Times New Roman"/>
          <w:szCs w:val="24"/>
        </w:rPr>
        <w:t>ουλευτές</w:t>
      </w:r>
      <w:r>
        <w:rPr>
          <w:rFonts w:eastAsia="Times New Roman" w:cs="Times New Roman"/>
          <w:szCs w:val="24"/>
        </w:rPr>
        <w:t>,</w:t>
      </w:r>
      <w:r w:rsidRPr="00116997">
        <w:rPr>
          <w:rFonts w:eastAsia="Times New Roman" w:cs="Times New Roman"/>
          <w:szCs w:val="24"/>
        </w:rPr>
        <w:t xml:space="preserve"> επειδή μετακόμισαν στην Αξιωματική Αντιπολίτευση ή επειδή θα μετακομίσουν </w:t>
      </w:r>
      <w:r>
        <w:rPr>
          <w:rFonts w:eastAsia="Times New Roman" w:cs="Times New Roman"/>
          <w:szCs w:val="24"/>
        </w:rPr>
        <w:t xml:space="preserve">εν </w:t>
      </w:r>
      <w:r w:rsidRPr="00116997">
        <w:rPr>
          <w:rFonts w:eastAsia="Times New Roman" w:cs="Times New Roman"/>
          <w:szCs w:val="24"/>
        </w:rPr>
        <w:t>καιρ</w:t>
      </w:r>
      <w:r>
        <w:rPr>
          <w:rFonts w:eastAsia="Times New Roman" w:cs="Times New Roman"/>
          <w:szCs w:val="24"/>
        </w:rPr>
        <w:t>ώ,</w:t>
      </w:r>
      <w:r w:rsidRPr="00116997">
        <w:rPr>
          <w:rFonts w:eastAsia="Times New Roman" w:cs="Times New Roman"/>
          <w:szCs w:val="24"/>
        </w:rPr>
        <w:t xml:space="preserve"> να αλλά</w:t>
      </w:r>
      <w:r w:rsidRPr="00116997">
        <w:rPr>
          <w:rFonts w:eastAsia="Times New Roman" w:cs="Times New Roman"/>
          <w:szCs w:val="24"/>
        </w:rPr>
        <w:t xml:space="preserve">ζουν στάση για τη </w:t>
      </w:r>
      <w:r>
        <w:rPr>
          <w:rFonts w:eastAsia="Times New Roman" w:cs="Times New Roman"/>
          <w:szCs w:val="24"/>
        </w:rPr>
        <w:t xml:space="preserve">Συμφωνία </w:t>
      </w:r>
      <w:r w:rsidRPr="00116997">
        <w:rPr>
          <w:rFonts w:eastAsia="Times New Roman" w:cs="Times New Roman"/>
          <w:szCs w:val="24"/>
        </w:rPr>
        <w:t>των Πρεσπών τόσο εύκολα όσο αλλάζει κανείς πουκάμισο</w:t>
      </w:r>
      <w:r>
        <w:rPr>
          <w:rFonts w:eastAsia="Times New Roman" w:cs="Times New Roman"/>
          <w:szCs w:val="24"/>
        </w:rPr>
        <w:t xml:space="preserve">. </w:t>
      </w:r>
    </w:p>
    <w:p w14:paraId="77C034FE"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Είδαμε, ευτυχώς -προς τιμήν τους- άλλους Β</w:t>
      </w:r>
      <w:r w:rsidRPr="00116997">
        <w:rPr>
          <w:rFonts w:eastAsia="Times New Roman" w:cs="Times New Roman"/>
          <w:szCs w:val="24"/>
        </w:rPr>
        <w:t xml:space="preserve">ουλευτές και </w:t>
      </w:r>
      <w:r>
        <w:rPr>
          <w:rFonts w:eastAsia="Times New Roman" w:cs="Times New Roman"/>
          <w:szCs w:val="24"/>
        </w:rPr>
        <w:t xml:space="preserve">έναν Αρχηγό πολιτικού Κόμματος, </w:t>
      </w:r>
      <w:r w:rsidRPr="00116997">
        <w:rPr>
          <w:rFonts w:eastAsia="Times New Roman" w:cs="Times New Roman"/>
          <w:szCs w:val="24"/>
        </w:rPr>
        <w:t>τον κ</w:t>
      </w:r>
      <w:r>
        <w:rPr>
          <w:rFonts w:eastAsia="Times New Roman" w:cs="Times New Roman"/>
          <w:szCs w:val="24"/>
        </w:rPr>
        <w:t>.</w:t>
      </w:r>
      <w:r w:rsidRPr="00116997">
        <w:rPr>
          <w:rFonts w:eastAsia="Times New Roman" w:cs="Times New Roman"/>
          <w:szCs w:val="24"/>
        </w:rPr>
        <w:t xml:space="preserve"> Θεοδωράκη</w:t>
      </w:r>
      <w:r>
        <w:rPr>
          <w:rFonts w:eastAsia="Times New Roman" w:cs="Times New Roman"/>
          <w:szCs w:val="24"/>
        </w:rPr>
        <w:t>,</w:t>
      </w:r>
      <w:r w:rsidRPr="00116997">
        <w:rPr>
          <w:rFonts w:eastAsia="Times New Roman" w:cs="Times New Roman"/>
          <w:szCs w:val="24"/>
        </w:rPr>
        <w:t xml:space="preserve"> με </w:t>
      </w:r>
      <w:r>
        <w:rPr>
          <w:rFonts w:eastAsia="Times New Roman" w:cs="Times New Roman"/>
          <w:szCs w:val="24"/>
        </w:rPr>
        <w:t>τον οποίον διαφωνούμε σε πολλά, ν</w:t>
      </w:r>
      <w:r w:rsidRPr="00116997">
        <w:rPr>
          <w:rFonts w:eastAsia="Times New Roman" w:cs="Times New Roman"/>
          <w:szCs w:val="24"/>
        </w:rPr>
        <w:t xml:space="preserve">α παραμένουν συνεπείς στις διαχρονικές για το θέμα απόψεις </w:t>
      </w:r>
      <w:r>
        <w:rPr>
          <w:rFonts w:eastAsia="Times New Roman" w:cs="Times New Roman"/>
          <w:szCs w:val="24"/>
        </w:rPr>
        <w:t>τους,</w:t>
      </w:r>
      <w:r w:rsidRPr="00116997">
        <w:rPr>
          <w:rFonts w:eastAsia="Times New Roman" w:cs="Times New Roman"/>
          <w:szCs w:val="24"/>
        </w:rPr>
        <w:t xml:space="preserve"> παρά τις πολλές πιέσεις που ξέρουμε και τις πολύ περισσότερες πιέσ</w:t>
      </w:r>
      <w:r>
        <w:rPr>
          <w:rFonts w:eastAsia="Times New Roman" w:cs="Times New Roman"/>
          <w:szCs w:val="24"/>
        </w:rPr>
        <w:t xml:space="preserve">εις που εικάζουμε ότι υπέστησαν. </w:t>
      </w:r>
    </w:p>
    <w:p w14:paraId="77C034FF" w14:textId="77777777" w:rsidR="006113A9" w:rsidRDefault="006B6FC4">
      <w:pPr>
        <w:spacing w:line="600" w:lineRule="auto"/>
        <w:ind w:firstLine="720"/>
        <w:contextualSpacing/>
        <w:jc w:val="both"/>
        <w:rPr>
          <w:rFonts w:eastAsia="Times New Roman" w:cs="Times New Roman"/>
          <w:szCs w:val="24"/>
        </w:rPr>
      </w:pPr>
      <w:r w:rsidRPr="00116997">
        <w:rPr>
          <w:rFonts w:eastAsia="Times New Roman" w:cs="Times New Roman"/>
          <w:szCs w:val="24"/>
        </w:rPr>
        <w:t>Είδαμε ή μάλλον ακούσαμε</w:t>
      </w:r>
      <w:r>
        <w:rPr>
          <w:rFonts w:eastAsia="Times New Roman" w:cs="Times New Roman"/>
          <w:szCs w:val="24"/>
        </w:rPr>
        <w:t>,</w:t>
      </w:r>
      <w:r w:rsidRPr="00116997">
        <w:rPr>
          <w:rFonts w:eastAsia="Times New Roman" w:cs="Times New Roman"/>
          <w:szCs w:val="24"/>
        </w:rPr>
        <w:t xml:space="preserve"> τη ρητορική</w:t>
      </w:r>
      <w:r>
        <w:rPr>
          <w:rFonts w:eastAsia="Times New Roman" w:cs="Times New Roman"/>
          <w:szCs w:val="24"/>
        </w:rPr>
        <w:t>,</w:t>
      </w:r>
      <w:r w:rsidRPr="00116997">
        <w:rPr>
          <w:rFonts w:eastAsia="Times New Roman" w:cs="Times New Roman"/>
          <w:szCs w:val="24"/>
        </w:rPr>
        <w:t xml:space="preserve"> τα επιχειρήματα</w:t>
      </w:r>
      <w:r>
        <w:rPr>
          <w:rFonts w:eastAsia="Times New Roman" w:cs="Times New Roman"/>
          <w:szCs w:val="24"/>
        </w:rPr>
        <w:t>,</w:t>
      </w:r>
      <w:r w:rsidRPr="00116997">
        <w:rPr>
          <w:rFonts w:eastAsia="Times New Roman" w:cs="Times New Roman"/>
          <w:szCs w:val="24"/>
        </w:rPr>
        <w:t xml:space="preserve"> την ένδεια των επιχειρημάτων</w:t>
      </w:r>
      <w:r>
        <w:rPr>
          <w:rFonts w:eastAsia="Times New Roman" w:cs="Times New Roman"/>
          <w:szCs w:val="24"/>
        </w:rPr>
        <w:t>,</w:t>
      </w:r>
      <w:r w:rsidRPr="00116997">
        <w:rPr>
          <w:rFonts w:eastAsia="Times New Roman" w:cs="Times New Roman"/>
          <w:szCs w:val="24"/>
        </w:rPr>
        <w:t xml:space="preserve"> αλλά </w:t>
      </w:r>
      <w:r w:rsidRPr="00116997">
        <w:rPr>
          <w:rFonts w:eastAsia="Times New Roman" w:cs="Times New Roman"/>
          <w:szCs w:val="24"/>
        </w:rPr>
        <w:t>δυστυχώς και τις κραυγές πολλών ομιλητών</w:t>
      </w:r>
      <w:r>
        <w:rPr>
          <w:rFonts w:eastAsia="Times New Roman" w:cs="Times New Roman"/>
          <w:szCs w:val="24"/>
        </w:rPr>
        <w:t xml:space="preserve">. </w:t>
      </w:r>
    </w:p>
    <w:p w14:paraId="77C03500"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Β</w:t>
      </w:r>
      <w:r w:rsidRPr="00116997">
        <w:rPr>
          <w:rFonts w:eastAsia="Times New Roman" w:cs="Times New Roman"/>
          <w:szCs w:val="24"/>
        </w:rPr>
        <w:t xml:space="preserve">γάλαμε τα συμπεράσματά μας και εμείς εντός της </w:t>
      </w:r>
      <w:r>
        <w:rPr>
          <w:rFonts w:eastAsia="Times New Roman" w:cs="Times New Roman"/>
          <w:szCs w:val="24"/>
        </w:rPr>
        <w:t>Α</w:t>
      </w:r>
      <w:r w:rsidRPr="00116997">
        <w:rPr>
          <w:rFonts w:eastAsia="Times New Roman" w:cs="Times New Roman"/>
          <w:szCs w:val="24"/>
        </w:rPr>
        <w:t>ίθουσας αλλά και ο λαός που μας ακούει</w:t>
      </w:r>
      <w:r>
        <w:rPr>
          <w:rFonts w:eastAsia="Times New Roman" w:cs="Times New Roman"/>
          <w:szCs w:val="24"/>
        </w:rPr>
        <w:t>.</w:t>
      </w:r>
    </w:p>
    <w:p w14:paraId="77C03501"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Σε λίγες ώρες </w:t>
      </w:r>
      <w:r w:rsidRPr="00022913">
        <w:rPr>
          <w:rFonts w:eastAsia="Times New Roman"/>
          <w:bCs/>
          <w:shd w:val="clear" w:color="auto" w:fill="FFFFFF"/>
        </w:rPr>
        <w:t>θα</w:t>
      </w:r>
      <w:r>
        <w:rPr>
          <w:rFonts w:eastAsia="Times New Roman" w:cs="Times New Roman"/>
          <w:szCs w:val="24"/>
        </w:rPr>
        <w:t xml:space="preserve"> κληθούμε </w:t>
      </w:r>
      <w:r w:rsidRPr="002314B3">
        <w:rPr>
          <w:rFonts w:eastAsia="Times New Roman"/>
          <w:bCs/>
          <w:shd w:val="clear" w:color="auto" w:fill="FFFFFF"/>
        </w:rPr>
        <w:t>να</w:t>
      </w:r>
      <w:r>
        <w:rPr>
          <w:rFonts w:eastAsia="Times New Roman" w:cs="Times New Roman"/>
          <w:szCs w:val="24"/>
        </w:rPr>
        <w:t xml:space="preserve"> ψηφίσουμε </w:t>
      </w:r>
      <w:r w:rsidRPr="00F331DF">
        <w:rPr>
          <w:rFonts w:eastAsia="Times New Roman"/>
          <w:bCs/>
        </w:rPr>
        <w:t>και</w:t>
      </w:r>
      <w:r w:rsidRPr="00116997">
        <w:rPr>
          <w:rFonts w:eastAsia="Times New Roman" w:cs="Times New Roman"/>
          <w:szCs w:val="24"/>
        </w:rPr>
        <w:t xml:space="preserve"> θα ήθελα να πιστεύω ότι έστω και την τελευταία στιγμή</w:t>
      </w:r>
      <w:r>
        <w:rPr>
          <w:rFonts w:eastAsia="Times New Roman" w:cs="Times New Roman"/>
          <w:szCs w:val="24"/>
        </w:rPr>
        <w:t xml:space="preserve"> θα επικρατήσει η υπευθυνότη</w:t>
      </w:r>
      <w:r>
        <w:rPr>
          <w:rFonts w:eastAsia="Times New Roman" w:cs="Times New Roman"/>
          <w:szCs w:val="24"/>
        </w:rPr>
        <w:t>τα α</w:t>
      </w:r>
      <w:r w:rsidRPr="00116997">
        <w:rPr>
          <w:rFonts w:eastAsia="Times New Roman" w:cs="Times New Roman"/>
          <w:szCs w:val="24"/>
        </w:rPr>
        <w:t>πέναντι στην ιστορικότητα της στιγμής</w:t>
      </w:r>
      <w:r>
        <w:rPr>
          <w:rFonts w:eastAsia="Times New Roman" w:cs="Times New Roman"/>
          <w:szCs w:val="24"/>
        </w:rPr>
        <w:t>. Τ</w:t>
      </w:r>
      <w:r w:rsidRPr="00116997">
        <w:rPr>
          <w:rFonts w:eastAsia="Times New Roman" w:cs="Times New Roman"/>
          <w:szCs w:val="24"/>
        </w:rPr>
        <w:t>ο έχω ξαναπεί</w:t>
      </w:r>
      <w:r>
        <w:rPr>
          <w:rFonts w:eastAsia="Times New Roman" w:cs="Times New Roman"/>
          <w:szCs w:val="24"/>
        </w:rPr>
        <w:t>,</w:t>
      </w:r>
      <w:r w:rsidRPr="00116997">
        <w:rPr>
          <w:rFonts w:eastAsia="Times New Roman" w:cs="Times New Roman"/>
          <w:szCs w:val="24"/>
        </w:rPr>
        <w:t xml:space="preserve"> </w:t>
      </w:r>
      <w:r>
        <w:rPr>
          <w:rFonts w:eastAsia="Times New Roman" w:cs="Times New Roman"/>
          <w:szCs w:val="24"/>
        </w:rPr>
        <w:t xml:space="preserve">αλλά </w:t>
      </w:r>
      <w:r w:rsidRPr="00116997">
        <w:rPr>
          <w:rFonts w:eastAsia="Times New Roman" w:cs="Times New Roman"/>
          <w:szCs w:val="24"/>
        </w:rPr>
        <w:t>θα ήθελα να το επαναλάβω</w:t>
      </w:r>
      <w:r>
        <w:rPr>
          <w:rFonts w:eastAsia="Times New Roman" w:cs="Times New Roman"/>
          <w:szCs w:val="24"/>
        </w:rPr>
        <w:t>. Γ</w:t>
      </w:r>
      <w:r w:rsidRPr="00116997">
        <w:rPr>
          <w:rFonts w:eastAsia="Times New Roman" w:cs="Times New Roman"/>
          <w:szCs w:val="24"/>
        </w:rPr>
        <w:t xml:space="preserve">ια </w:t>
      </w:r>
      <w:r>
        <w:rPr>
          <w:rFonts w:eastAsia="Times New Roman" w:cs="Times New Roman"/>
          <w:szCs w:val="24"/>
        </w:rPr>
        <w:t>εμάς στην Αριστερά</w:t>
      </w:r>
      <w:r w:rsidRPr="00116997">
        <w:rPr>
          <w:rFonts w:eastAsia="Times New Roman" w:cs="Times New Roman"/>
          <w:szCs w:val="24"/>
        </w:rPr>
        <w:t xml:space="preserve"> αυτή είναι </w:t>
      </w:r>
      <w:r>
        <w:rPr>
          <w:rFonts w:eastAsia="Times New Roman" w:cs="Times New Roman"/>
          <w:szCs w:val="24"/>
        </w:rPr>
        <w:t>μια</w:t>
      </w:r>
      <w:r w:rsidRPr="00116997">
        <w:rPr>
          <w:rFonts w:eastAsia="Times New Roman" w:cs="Times New Roman"/>
          <w:szCs w:val="24"/>
        </w:rPr>
        <w:t xml:space="preserve"> </w:t>
      </w:r>
      <w:r>
        <w:rPr>
          <w:rFonts w:eastAsia="Times New Roman" w:cs="Times New Roman"/>
          <w:szCs w:val="24"/>
        </w:rPr>
        <w:t>εμβληματική</w:t>
      </w:r>
      <w:r w:rsidRPr="00116997">
        <w:rPr>
          <w:rFonts w:eastAsia="Times New Roman" w:cs="Times New Roman"/>
          <w:szCs w:val="24"/>
        </w:rPr>
        <w:t xml:space="preserve"> μάχη</w:t>
      </w:r>
      <w:r>
        <w:rPr>
          <w:rFonts w:eastAsia="Times New Roman" w:cs="Times New Roman"/>
          <w:szCs w:val="24"/>
        </w:rPr>
        <w:t>,</w:t>
      </w:r>
      <w:r w:rsidRPr="00116997">
        <w:rPr>
          <w:rFonts w:eastAsia="Times New Roman" w:cs="Times New Roman"/>
          <w:szCs w:val="24"/>
        </w:rPr>
        <w:t xml:space="preserve"> </w:t>
      </w:r>
      <w:r>
        <w:rPr>
          <w:rFonts w:eastAsia="Times New Roman" w:cs="Times New Roman"/>
          <w:szCs w:val="24"/>
        </w:rPr>
        <w:t>μια</w:t>
      </w:r>
      <w:r w:rsidRPr="00116997">
        <w:rPr>
          <w:rFonts w:eastAsia="Times New Roman" w:cs="Times New Roman"/>
          <w:szCs w:val="24"/>
        </w:rPr>
        <w:t xml:space="preserve"> μάχη </w:t>
      </w:r>
      <w:r>
        <w:rPr>
          <w:rFonts w:eastAsia="Times New Roman" w:cs="Times New Roman"/>
          <w:szCs w:val="24"/>
        </w:rPr>
        <w:t xml:space="preserve">αξιακή, </w:t>
      </w:r>
      <w:r w:rsidRPr="00116997">
        <w:rPr>
          <w:rFonts w:eastAsia="Times New Roman" w:cs="Times New Roman"/>
          <w:szCs w:val="24"/>
        </w:rPr>
        <w:t xml:space="preserve">στην οποία ήδη από τις αρχές της δεκαετίας του </w:t>
      </w:r>
      <w:r>
        <w:rPr>
          <w:rFonts w:eastAsia="Times New Roman" w:cs="Times New Roman"/>
          <w:szCs w:val="24"/>
        </w:rPr>
        <w:t>’</w:t>
      </w:r>
      <w:r w:rsidRPr="00116997">
        <w:rPr>
          <w:rFonts w:eastAsia="Times New Roman" w:cs="Times New Roman"/>
          <w:szCs w:val="24"/>
        </w:rPr>
        <w:t>90</w:t>
      </w:r>
      <w:r>
        <w:rPr>
          <w:rFonts w:eastAsia="Times New Roman" w:cs="Times New Roman"/>
          <w:szCs w:val="24"/>
        </w:rPr>
        <w:t>,</w:t>
      </w:r>
      <w:r w:rsidRPr="00116997">
        <w:rPr>
          <w:rFonts w:eastAsia="Times New Roman" w:cs="Times New Roman"/>
          <w:szCs w:val="24"/>
        </w:rPr>
        <w:t xml:space="preserve"> μέσα σε ένα κλίμα </w:t>
      </w:r>
      <w:r>
        <w:rPr>
          <w:rFonts w:eastAsia="Times New Roman" w:cs="Times New Roman"/>
          <w:szCs w:val="24"/>
        </w:rPr>
        <w:t>ακραίου εθνικισμού γύρω</w:t>
      </w:r>
      <w:r>
        <w:rPr>
          <w:rFonts w:eastAsia="Times New Roman" w:cs="Times New Roman"/>
          <w:szCs w:val="24"/>
        </w:rPr>
        <w:t xml:space="preserve"> από το </w:t>
      </w:r>
      <w:r>
        <w:rPr>
          <w:rFonts w:eastAsia="Times New Roman" w:cs="Times New Roman"/>
          <w:szCs w:val="24"/>
        </w:rPr>
        <w:t>μ</w:t>
      </w:r>
      <w:r w:rsidRPr="00116997">
        <w:rPr>
          <w:rFonts w:eastAsia="Times New Roman" w:cs="Times New Roman"/>
          <w:szCs w:val="24"/>
        </w:rPr>
        <w:t>ακεδονικό ζήτημα</w:t>
      </w:r>
      <w:r>
        <w:rPr>
          <w:rFonts w:eastAsia="Times New Roman" w:cs="Times New Roman"/>
          <w:szCs w:val="24"/>
        </w:rPr>
        <w:t>,</w:t>
      </w:r>
      <w:r w:rsidRPr="00116997">
        <w:rPr>
          <w:rFonts w:eastAsia="Times New Roman" w:cs="Times New Roman"/>
          <w:szCs w:val="24"/>
        </w:rPr>
        <w:t xml:space="preserve"> κάποιοι και κάποιες τάχθηκαν χωρίς κανέναν απολύτως αστερίσκο</w:t>
      </w:r>
      <w:r>
        <w:rPr>
          <w:rFonts w:eastAsia="Times New Roman" w:cs="Times New Roman"/>
          <w:szCs w:val="24"/>
        </w:rPr>
        <w:t>, τ</w:t>
      </w:r>
      <w:r w:rsidRPr="00116997">
        <w:rPr>
          <w:rFonts w:eastAsia="Times New Roman" w:cs="Times New Roman"/>
          <w:szCs w:val="24"/>
        </w:rPr>
        <w:t xml:space="preserve">ότε </w:t>
      </w:r>
      <w:r w:rsidRPr="008F0891">
        <w:rPr>
          <w:rFonts w:eastAsia="Times New Roman" w:cs="Times New Roman"/>
          <w:bCs/>
          <w:shd w:val="clear" w:color="auto" w:fill="FFFFFF"/>
        </w:rPr>
        <w:t>που</w:t>
      </w:r>
      <w:r>
        <w:rPr>
          <w:rFonts w:eastAsia="Times New Roman" w:cs="Times New Roman"/>
          <w:szCs w:val="24"/>
        </w:rPr>
        <w:t xml:space="preserve"> το </w:t>
      </w:r>
      <w:r w:rsidRPr="002314B3">
        <w:rPr>
          <w:rFonts w:eastAsia="Times New Roman"/>
          <w:bCs/>
          <w:shd w:val="clear" w:color="auto" w:fill="FFFFFF"/>
        </w:rPr>
        <w:t>να</w:t>
      </w:r>
      <w:r>
        <w:rPr>
          <w:rFonts w:eastAsia="Times New Roman" w:cs="Times New Roman"/>
          <w:szCs w:val="24"/>
        </w:rPr>
        <w:t xml:space="preserve"> ορθώσεις</w:t>
      </w:r>
      <w:r w:rsidRPr="00116997">
        <w:rPr>
          <w:rFonts w:eastAsia="Times New Roman" w:cs="Times New Roman"/>
          <w:szCs w:val="24"/>
        </w:rPr>
        <w:t xml:space="preserve"> ανάστημα και να αρθρώσει</w:t>
      </w:r>
      <w:r>
        <w:rPr>
          <w:rFonts w:eastAsia="Times New Roman" w:cs="Times New Roman"/>
          <w:szCs w:val="24"/>
        </w:rPr>
        <w:t>ς</w:t>
      </w:r>
      <w:r w:rsidRPr="00116997">
        <w:rPr>
          <w:rFonts w:eastAsia="Times New Roman" w:cs="Times New Roman"/>
          <w:szCs w:val="24"/>
        </w:rPr>
        <w:t xml:space="preserve"> έναν άλλο λόγο μπορούσε να σε σύρει </w:t>
      </w:r>
      <w:r>
        <w:rPr>
          <w:rFonts w:eastAsia="Times New Roman" w:cs="Times New Roman"/>
          <w:szCs w:val="24"/>
        </w:rPr>
        <w:t>μ</w:t>
      </w:r>
      <w:r w:rsidRPr="00116997">
        <w:rPr>
          <w:rFonts w:eastAsia="Times New Roman" w:cs="Times New Roman"/>
          <w:szCs w:val="24"/>
        </w:rPr>
        <w:t xml:space="preserve">έχρι και στα δικαστήρια και να </w:t>
      </w:r>
      <w:r>
        <w:rPr>
          <w:rFonts w:eastAsia="Times New Roman" w:cs="Times New Roman"/>
          <w:szCs w:val="24"/>
        </w:rPr>
        <w:t>σε</w:t>
      </w:r>
      <w:r w:rsidRPr="00116997">
        <w:rPr>
          <w:rFonts w:eastAsia="Times New Roman" w:cs="Times New Roman"/>
          <w:szCs w:val="24"/>
        </w:rPr>
        <w:t xml:space="preserve"> καταδικάσει</w:t>
      </w:r>
      <w:r>
        <w:rPr>
          <w:rFonts w:eastAsia="Times New Roman" w:cs="Times New Roman"/>
          <w:szCs w:val="24"/>
        </w:rPr>
        <w:t xml:space="preserve">, τότε, εκείνα τα πέτρινα χρόνια </w:t>
      </w:r>
      <w:r>
        <w:rPr>
          <w:rFonts w:eastAsia="Times New Roman" w:cs="Times New Roman"/>
          <w:szCs w:val="24"/>
        </w:rPr>
        <w:t>του</w:t>
      </w:r>
      <w:r w:rsidRPr="00116997">
        <w:rPr>
          <w:rFonts w:eastAsia="Times New Roman" w:cs="Times New Roman"/>
          <w:szCs w:val="24"/>
        </w:rPr>
        <w:t xml:space="preserve"> </w:t>
      </w:r>
      <w:r>
        <w:rPr>
          <w:rFonts w:eastAsia="Times New Roman" w:cs="Times New Roman"/>
          <w:szCs w:val="24"/>
        </w:rPr>
        <w:t>΄</w:t>
      </w:r>
      <w:r w:rsidRPr="00116997">
        <w:rPr>
          <w:rFonts w:eastAsia="Times New Roman" w:cs="Times New Roman"/>
          <w:szCs w:val="24"/>
        </w:rPr>
        <w:t xml:space="preserve">92 </w:t>
      </w:r>
      <w:r w:rsidRPr="00F331DF">
        <w:rPr>
          <w:rFonts w:eastAsia="Times New Roman"/>
          <w:bCs/>
        </w:rPr>
        <w:t>και</w:t>
      </w:r>
      <w:r>
        <w:rPr>
          <w:rFonts w:eastAsia="Times New Roman" w:cs="Times New Roman"/>
          <w:szCs w:val="24"/>
        </w:rPr>
        <w:t xml:space="preserve"> του </w:t>
      </w:r>
      <w:r>
        <w:rPr>
          <w:rFonts w:eastAsia="Times New Roman" w:cs="Times New Roman"/>
          <w:szCs w:val="24"/>
        </w:rPr>
        <w:t>΄</w:t>
      </w:r>
      <w:r w:rsidRPr="00116997">
        <w:rPr>
          <w:rFonts w:eastAsia="Times New Roman" w:cs="Times New Roman"/>
          <w:szCs w:val="24"/>
        </w:rPr>
        <w:t>93</w:t>
      </w:r>
      <w:r>
        <w:rPr>
          <w:rFonts w:eastAsia="Times New Roman" w:cs="Times New Roman"/>
          <w:szCs w:val="24"/>
        </w:rPr>
        <w:t>,</w:t>
      </w:r>
      <w:r w:rsidRPr="00116997">
        <w:rPr>
          <w:rFonts w:eastAsia="Times New Roman" w:cs="Times New Roman"/>
          <w:szCs w:val="24"/>
        </w:rPr>
        <w:t xml:space="preserve"> που κάποιες και κάποιοι </w:t>
      </w:r>
      <w:r>
        <w:rPr>
          <w:rFonts w:eastAsia="Times New Roman" w:cs="Times New Roman"/>
          <w:szCs w:val="24"/>
        </w:rPr>
        <w:t>τολμούσαν να πο</w:t>
      </w:r>
      <w:r w:rsidRPr="00116997">
        <w:rPr>
          <w:rFonts w:eastAsia="Times New Roman" w:cs="Times New Roman"/>
          <w:szCs w:val="24"/>
        </w:rPr>
        <w:t xml:space="preserve">υν την ιστορική </w:t>
      </w:r>
      <w:r>
        <w:rPr>
          <w:rFonts w:eastAsia="Times New Roman" w:cs="Times New Roman"/>
          <w:szCs w:val="24"/>
        </w:rPr>
        <w:t>α</w:t>
      </w:r>
      <w:r w:rsidRPr="00116997">
        <w:rPr>
          <w:rFonts w:eastAsia="Times New Roman" w:cs="Times New Roman"/>
          <w:szCs w:val="24"/>
        </w:rPr>
        <w:t>λήθεια πως η ελληνικ</w:t>
      </w:r>
      <w:r>
        <w:rPr>
          <w:rFonts w:eastAsia="Times New Roman" w:cs="Times New Roman"/>
          <w:szCs w:val="24"/>
        </w:rPr>
        <w:t>ή Μακεδονία είναι ε</w:t>
      </w:r>
      <w:r w:rsidRPr="00116997">
        <w:rPr>
          <w:rFonts w:eastAsia="Times New Roman" w:cs="Times New Roman"/>
          <w:szCs w:val="24"/>
        </w:rPr>
        <w:t>λληνική</w:t>
      </w:r>
      <w:r>
        <w:rPr>
          <w:rFonts w:eastAsia="Times New Roman" w:cs="Times New Roman"/>
          <w:szCs w:val="24"/>
        </w:rPr>
        <w:t xml:space="preserve">. Η </w:t>
      </w:r>
      <w:r w:rsidRPr="00116997">
        <w:rPr>
          <w:rFonts w:eastAsia="Times New Roman" w:cs="Times New Roman"/>
          <w:szCs w:val="24"/>
        </w:rPr>
        <w:t xml:space="preserve">ελληνική Μακεδονία είναι </w:t>
      </w:r>
      <w:r>
        <w:rPr>
          <w:rFonts w:eastAsia="Times New Roman" w:cs="Times New Roman"/>
          <w:szCs w:val="24"/>
        </w:rPr>
        <w:t>ε</w:t>
      </w:r>
      <w:r w:rsidRPr="00116997">
        <w:rPr>
          <w:rFonts w:eastAsia="Times New Roman" w:cs="Times New Roman"/>
          <w:szCs w:val="24"/>
        </w:rPr>
        <w:t>λληνική</w:t>
      </w:r>
      <w:r>
        <w:rPr>
          <w:rFonts w:eastAsia="Times New Roman" w:cs="Times New Roman"/>
          <w:szCs w:val="24"/>
        </w:rPr>
        <w:t xml:space="preserve">. </w:t>
      </w:r>
    </w:p>
    <w:p w14:paraId="77C03502"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Γιατί, </w:t>
      </w:r>
      <w:r w:rsidRPr="00116997">
        <w:rPr>
          <w:rFonts w:eastAsia="Times New Roman" w:cs="Times New Roman"/>
          <w:szCs w:val="24"/>
        </w:rPr>
        <w:t>πώς να το κάνουμε</w:t>
      </w:r>
      <w:r>
        <w:rPr>
          <w:rFonts w:eastAsia="Times New Roman" w:cs="Times New Roman"/>
          <w:szCs w:val="24"/>
        </w:rPr>
        <w:t>,</w:t>
      </w:r>
      <w:r w:rsidRPr="00116997">
        <w:rPr>
          <w:rFonts w:eastAsia="Times New Roman" w:cs="Times New Roman"/>
          <w:szCs w:val="24"/>
        </w:rPr>
        <w:t xml:space="preserve"> κυρίες και κύριοι</w:t>
      </w:r>
      <w:r>
        <w:rPr>
          <w:rFonts w:eastAsia="Times New Roman" w:cs="Times New Roman"/>
          <w:szCs w:val="24"/>
        </w:rPr>
        <w:t>;</w:t>
      </w:r>
      <w:r w:rsidRPr="00116997">
        <w:rPr>
          <w:rFonts w:eastAsia="Times New Roman" w:cs="Times New Roman"/>
          <w:szCs w:val="24"/>
        </w:rPr>
        <w:t xml:space="preserve"> </w:t>
      </w:r>
      <w:r>
        <w:rPr>
          <w:rFonts w:eastAsia="Times New Roman" w:cs="Times New Roman"/>
          <w:szCs w:val="24"/>
        </w:rPr>
        <w:t>Τ</w:t>
      </w:r>
      <w:r w:rsidRPr="00116997">
        <w:rPr>
          <w:rFonts w:eastAsia="Times New Roman" w:cs="Times New Roman"/>
          <w:szCs w:val="24"/>
        </w:rPr>
        <w:t>α γεγονότα είναι ξεροκέφαλα</w:t>
      </w:r>
      <w:r>
        <w:rPr>
          <w:rFonts w:eastAsia="Times New Roman" w:cs="Times New Roman"/>
          <w:szCs w:val="24"/>
        </w:rPr>
        <w:t>. Ας επαναλάβουμε, λ</w:t>
      </w:r>
      <w:r w:rsidRPr="00116997">
        <w:rPr>
          <w:rFonts w:eastAsia="Times New Roman" w:cs="Times New Roman"/>
          <w:szCs w:val="24"/>
        </w:rPr>
        <w:t>οιπόν</w:t>
      </w:r>
      <w:r>
        <w:rPr>
          <w:rFonts w:eastAsia="Times New Roman" w:cs="Times New Roman"/>
          <w:szCs w:val="24"/>
        </w:rPr>
        <w:t>,</w:t>
      </w:r>
      <w:r w:rsidRPr="00116997">
        <w:rPr>
          <w:rFonts w:eastAsia="Times New Roman" w:cs="Times New Roman"/>
          <w:szCs w:val="24"/>
        </w:rPr>
        <w:t xml:space="preserve"> το εξής μικρό</w:t>
      </w:r>
      <w:r>
        <w:rPr>
          <w:rFonts w:eastAsia="Times New Roman" w:cs="Times New Roman"/>
          <w:szCs w:val="24"/>
        </w:rPr>
        <w:t xml:space="preserve"> ιστορικό</w:t>
      </w:r>
      <w:r w:rsidRPr="00116997">
        <w:rPr>
          <w:rFonts w:eastAsia="Times New Roman" w:cs="Times New Roman"/>
          <w:szCs w:val="24"/>
        </w:rPr>
        <w:t xml:space="preserve"> μάθημα</w:t>
      </w:r>
      <w:r>
        <w:rPr>
          <w:rFonts w:eastAsia="Times New Roman" w:cs="Times New Roman"/>
          <w:szCs w:val="24"/>
        </w:rPr>
        <w:t>. Το</w:t>
      </w:r>
      <w:r w:rsidRPr="00116997">
        <w:rPr>
          <w:rFonts w:eastAsia="Times New Roman" w:cs="Times New Roman"/>
          <w:szCs w:val="24"/>
        </w:rPr>
        <w:t xml:space="preserve"> μοίρασμα της γεωγραφικής Μακεδονίας ανάμεσα στα βαλκανικά κράτη οριστικοποιήθηκε με τη </w:t>
      </w:r>
      <w:r>
        <w:rPr>
          <w:rFonts w:eastAsia="Times New Roman" w:cs="Times New Roman"/>
          <w:szCs w:val="24"/>
        </w:rPr>
        <w:t>Σ</w:t>
      </w:r>
      <w:r w:rsidRPr="00116997">
        <w:rPr>
          <w:rFonts w:eastAsia="Times New Roman" w:cs="Times New Roman"/>
          <w:szCs w:val="24"/>
        </w:rPr>
        <w:t>υνθήκη του Βουκουρεστίου το 1913</w:t>
      </w:r>
      <w:r>
        <w:rPr>
          <w:rFonts w:eastAsia="Times New Roman" w:cs="Times New Roman"/>
          <w:szCs w:val="24"/>
        </w:rPr>
        <w:t>,</w:t>
      </w:r>
      <w:r w:rsidRPr="00116997">
        <w:rPr>
          <w:rFonts w:eastAsia="Times New Roman" w:cs="Times New Roman"/>
          <w:szCs w:val="24"/>
        </w:rPr>
        <w:t xml:space="preserve"> βάσει της οποίας έλ</w:t>
      </w:r>
      <w:r>
        <w:rPr>
          <w:rFonts w:eastAsia="Times New Roman" w:cs="Times New Roman"/>
          <w:szCs w:val="24"/>
        </w:rPr>
        <w:t xml:space="preserve">ηξαν οι Βαλκανικοί </w:t>
      </w:r>
      <w:r>
        <w:rPr>
          <w:rFonts w:eastAsia="Times New Roman" w:cs="Times New Roman"/>
          <w:szCs w:val="24"/>
        </w:rPr>
        <w:lastRenderedPageBreak/>
        <w:t>Πόλεμοι. Έκτοτε οι διεθνείς συνθήκες</w:t>
      </w:r>
      <w:r w:rsidRPr="00116997">
        <w:rPr>
          <w:rFonts w:eastAsia="Times New Roman" w:cs="Times New Roman"/>
          <w:szCs w:val="24"/>
        </w:rPr>
        <w:t xml:space="preserve"> που ακολούθησαν</w:t>
      </w:r>
      <w:r>
        <w:rPr>
          <w:rFonts w:eastAsia="Times New Roman" w:cs="Times New Roman"/>
          <w:szCs w:val="24"/>
        </w:rPr>
        <w:t>,</w:t>
      </w:r>
      <w:r w:rsidRPr="00116997">
        <w:rPr>
          <w:rFonts w:eastAsia="Times New Roman" w:cs="Times New Roman"/>
          <w:szCs w:val="24"/>
        </w:rPr>
        <w:t xml:space="preserve"> τ</w:t>
      </w:r>
      <w:r w:rsidRPr="00116997">
        <w:rPr>
          <w:rFonts w:eastAsia="Times New Roman" w:cs="Times New Roman"/>
          <w:szCs w:val="24"/>
        </w:rPr>
        <w:t xml:space="preserve">όσο αυτές με τις οποίες σφραγίστηκε το τέλος του </w:t>
      </w:r>
      <w:r>
        <w:rPr>
          <w:rFonts w:eastAsia="Times New Roman" w:cs="Times New Roman"/>
          <w:szCs w:val="24"/>
        </w:rPr>
        <w:t xml:space="preserve">Α΄ </w:t>
      </w:r>
      <w:r w:rsidRPr="00116997">
        <w:rPr>
          <w:rFonts w:eastAsia="Times New Roman" w:cs="Times New Roman"/>
          <w:szCs w:val="24"/>
        </w:rPr>
        <w:t>Παγκοσμίου Πολέμου</w:t>
      </w:r>
      <w:r>
        <w:rPr>
          <w:rFonts w:eastAsia="Times New Roman" w:cs="Times New Roman"/>
          <w:szCs w:val="24"/>
        </w:rPr>
        <w:t>,</w:t>
      </w:r>
      <w:r w:rsidRPr="00116997">
        <w:rPr>
          <w:rFonts w:eastAsia="Times New Roman" w:cs="Times New Roman"/>
          <w:szCs w:val="24"/>
        </w:rPr>
        <w:t xml:space="preserve"> όσο και </w:t>
      </w:r>
      <w:r>
        <w:rPr>
          <w:rFonts w:eastAsia="Times New Roman" w:cs="Times New Roman"/>
          <w:szCs w:val="24"/>
        </w:rPr>
        <w:t xml:space="preserve">εκείνες </w:t>
      </w:r>
      <w:r w:rsidRPr="00116997">
        <w:rPr>
          <w:rFonts w:eastAsia="Times New Roman" w:cs="Times New Roman"/>
          <w:szCs w:val="24"/>
        </w:rPr>
        <w:t>που οριστικοποίησα</w:t>
      </w:r>
      <w:r>
        <w:rPr>
          <w:rFonts w:eastAsia="Times New Roman" w:cs="Times New Roman"/>
          <w:szCs w:val="24"/>
        </w:rPr>
        <w:t>ν τ</w:t>
      </w:r>
      <w:r w:rsidRPr="00116997">
        <w:rPr>
          <w:rFonts w:eastAsia="Times New Roman" w:cs="Times New Roman"/>
          <w:szCs w:val="24"/>
        </w:rPr>
        <w:t xml:space="preserve">ο συνοριακό </w:t>
      </w:r>
      <w:r>
        <w:rPr>
          <w:rFonts w:eastAsia="Times New Roman" w:cs="Times New Roman"/>
          <w:szCs w:val="24"/>
          <w:lang w:val="en-US"/>
        </w:rPr>
        <w:t>status</w:t>
      </w:r>
      <w:r w:rsidRPr="00B171D4">
        <w:rPr>
          <w:rFonts w:eastAsia="Times New Roman" w:cs="Times New Roman"/>
          <w:szCs w:val="24"/>
        </w:rPr>
        <w:t xml:space="preserve"> </w:t>
      </w:r>
      <w:r>
        <w:rPr>
          <w:rFonts w:eastAsia="Times New Roman" w:cs="Times New Roman"/>
          <w:szCs w:val="24"/>
          <w:lang w:val="en-US"/>
        </w:rPr>
        <w:t>quo</w:t>
      </w:r>
      <w:r w:rsidRPr="00116997">
        <w:rPr>
          <w:rFonts w:eastAsia="Times New Roman" w:cs="Times New Roman"/>
          <w:szCs w:val="24"/>
        </w:rPr>
        <w:t xml:space="preserve"> μετά το</w:t>
      </w:r>
      <w:r>
        <w:rPr>
          <w:rFonts w:eastAsia="Times New Roman" w:cs="Times New Roman"/>
          <w:szCs w:val="24"/>
        </w:rPr>
        <w:t>ν</w:t>
      </w:r>
      <w:r w:rsidRPr="00116997">
        <w:rPr>
          <w:rFonts w:eastAsia="Times New Roman" w:cs="Times New Roman"/>
          <w:szCs w:val="24"/>
        </w:rPr>
        <w:t xml:space="preserve"> </w:t>
      </w:r>
      <w:r>
        <w:rPr>
          <w:rFonts w:eastAsia="Times New Roman" w:cs="Times New Roman"/>
          <w:szCs w:val="24"/>
        </w:rPr>
        <w:t>Β΄</w:t>
      </w:r>
      <w:r w:rsidRPr="00116997">
        <w:rPr>
          <w:rFonts w:eastAsia="Times New Roman" w:cs="Times New Roman"/>
          <w:szCs w:val="24"/>
        </w:rPr>
        <w:t xml:space="preserve"> Παγκόσμιο Πόλεμο</w:t>
      </w:r>
      <w:r>
        <w:rPr>
          <w:rFonts w:eastAsia="Times New Roman" w:cs="Times New Roman"/>
          <w:szCs w:val="24"/>
        </w:rPr>
        <w:t>,</w:t>
      </w:r>
      <w:r w:rsidRPr="00116997">
        <w:rPr>
          <w:rFonts w:eastAsia="Times New Roman" w:cs="Times New Roman"/>
          <w:szCs w:val="24"/>
        </w:rPr>
        <w:t xml:space="preserve"> επαναβεβαίωσαν όσα προέ</w:t>
      </w:r>
      <w:r>
        <w:rPr>
          <w:rFonts w:eastAsia="Times New Roman" w:cs="Times New Roman"/>
          <w:szCs w:val="24"/>
        </w:rPr>
        <w:t>βλεψ</w:t>
      </w:r>
      <w:r w:rsidRPr="00116997">
        <w:rPr>
          <w:rFonts w:eastAsia="Times New Roman" w:cs="Times New Roman"/>
          <w:szCs w:val="24"/>
        </w:rPr>
        <w:t xml:space="preserve">ε η </w:t>
      </w:r>
      <w:r>
        <w:rPr>
          <w:rFonts w:eastAsia="Times New Roman" w:cs="Times New Roman"/>
          <w:szCs w:val="24"/>
        </w:rPr>
        <w:t>Σ</w:t>
      </w:r>
      <w:r w:rsidRPr="00116997">
        <w:rPr>
          <w:rFonts w:eastAsia="Times New Roman" w:cs="Times New Roman"/>
          <w:szCs w:val="24"/>
        </w:rPr>
        <w:t>υνθήκη του Βουκουρεστίου</w:t>
      </w:r>
      <w:r>
        <w:rPr>
          <w:rFonts w:eastAsia="Times New Roman" w:cs="Times New Roman"/>
          <w:szCs w:val="24"/>
        </w:rPr>
        <w:t xml:space="preserve">. </w:t>
      </w:r>
    </w:p>
    <w:p w14:paraId="77C03503"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Β</w:t>
      </w:r>
      <w:r w:rsidRPr="00116997">
        <w:rPr>
          <w:rFonts w:eastAsia="Times New Roman" w:cs="Times New Roman"/>
          <w:szCs w:val="24"/>
        </w:rPr>
        <w:t xml:space="preserve">άσει αυτής της </w:t>
      </w:r>
      <w:r>
        <w:rPr>
          <w:rFonts w:eastAsia="Times New Roman" w:cs="Times New Roman"/>
          <w:szCs w:val="24"/>
        </w:rPr>
        <w:t>Σ</w:t>
      </w:r>
      <w:r w:rsidRPr="00116997">
        <w:rPr>
          <w:rFonts w:eastAsia="Times New Roman" w:cs="Times New Roman"/>
          <w:szCs w:val="24"/>
        </w:rPr>
        <w:t>υνθήκης το 51% της</w:t>
      </w:r>
      <w:r w:rsidRPr="00116997">
        <w:rPr>
          <w:rFonts w:eastAsia="Times New Roman" w:cs="Times New Roman"/>
          <w:szCs w:val="24"/>
        </w:rPr>
        <w:t xml:space="preserve"> γεωγραφικής Μακεδονίας</w:t>
      </w:r>
      <w:r>
        <w:rPr>
          <w:rFonts w:eastAsia="Times New Roman" w:cs="Times New Roman"/>
          <w:szCs w:val="24"/>
        </w:rPr>
        <w:t xml:space="preserve"> -</w:t>
      </w:r>
      <w:r w:rsidRPr="00116997">
        <w:rPr>
          <w:rFonts w:eastAsia="Times New Roman" w:cs="Times New Roman"/>
          <w:szCs w:val="24"/>
        </w:rPr>
        <w:t xml:space="preserve">το τμήμα δηλαδή που ονομάζεται </w:t>
      </w:r>
      <w:r>
        <w:rPr>
          <w:rFonts w:eastAsia="Times New Roman" w:cs="Times New Roman"/>
          <w:szCs w:val="24"/>
        </w:rPr>
        <w:t>«</w:t>
      </w:r>
      <w:r w:rsidRPr="00116997">
        <w:rPr>
          <w:rFonts w:eastAsia="Times New Roman" w:cs="Times New Roman"/>
          <w:szCs w:val="24"/>
        </w:rPr>
        <w:t>Μακεδονία του Αιγαίου</w:t>
      </w:r>
      <w:r>
        <w:rPr>
          <w:rFonts w:eastAsia="Times New Roman" w:cs="Times New Roman"/>
          <w:szCs w:val="24"/>
        </w:rPr>
        <w:t>»-</w:t>
      </w:r>
      <w:r w:rsidRPr="00116997">
        <w:rPr>
          <w:rFonts w:eastAsia="Times New Roman" w:cs="Times New Roman"/>
          <w:szCs w:val="24"/>
        </w:rPr>
        <w:t xml:space="preserve"> πέρασε στην Ελλάδα</w:t>
      </w:r>
      <w:r>
        <w:rPr>
          <w:rFonts w:eastAsia="Times New Roman" w:cs="Times New Roman"/>
          <w:szCs w:val="24"/>
        </w:rPr>
        <w:t>,</w:t>
      </w:r>
      <w:r w:rsidRPr="00116997">
        <w:rPr>
          <w:rFonts w:eastAsia="Times New Roman" w:cs="Times New Roman"/>
          <w:szCs w:val="24"/>
        </w:rPr>
        <w:t xml:space="preserve"> το 39% στη Σερβία</w:t>
      </w:r>
      <w:r>
        <w:rPr>
          <w:rFonts w:eastAsia="Times New Roman" w:cs="Times New Roman"/>
          <w:szCs w:val="24"/>
        </w:rPr>
        <w:t xml:space="preserve"> –«</w:t>
      </w:r>
      <w:r w:rsidRPr="00116997">
        <w:rPr>
          <w:rFonts w:eastAsia="Times New Roman" w:cs="Times New Roman"/>
          <w:szCs w:val="24"/>
        </w:rPr>
        <w:t>Μακεδονία του Βαρδάρη</w:t>
      </w:r>
      <w:r>
        <w:rPr>
          <w:rFonts w:eastAsia="Times New Roman" w:cs="Times New Roman"/>
          <w:szCs w:val="24"/>
        </w:rPr>
        <w:t>»-</w:t>
      </w:r>
      <w:r w:rsidRPr="00116997">
        <w:rPr>
          <w:rFonts w:eastAsia="Times New Roman" w:cs="Times New Roman"/>
          <w:szCs w:val="24"/>
        </w:rPr>
        <w:t xml:space="preserve"> το 9,5% στη Βουλγαρία</w:t>
      </w:r>
      <w:r>
        <w:rPr>
          <w:rFonts w:eastAsia="Times New Roman" w:cs="Times New Roman"/>
          <w:szCs w:val="24"/>
        </w:rPr>
        <w:t xml:space="preserve"> -«</w:t>
      </w:r>
      <w:r w:rsidRPr="00116997">
        <w:rPr>
          <w:rFonts w:eastAsia="Times New Roman" w:cs="Times New Roman"/>
          <w:szCs w:val="24"/>
        </w:rPr>
        <w:t xml:space="preserve">Μακεδονία του </w:t>
      </w:r>
      <w:r>
        <w:rPr>
          <w:rFonts w:eastAsia="Times New Roman" w:cs="Times New Roman"/>
          <w:szCs w:val="24"/>
        </w:rPr>
        <w:t>Π</w:t>
      </w:r>
      <w:r w:rsidRPr="00116997">
        <w:rPr>
          <w:rFonts w:eastAsia="Times New Roman" w:cs="Times New Roman"/>
          <w:szCs w:val="24"/>
        </w:rPr>
        <w:t>ιρίν</w:t>
      </w:r>
      <w:r>
        <w:rPr>
          <w:rFonts w:eastAsia="Times New Roman" w:cs="Times New Roman"/>
          <w:szCs w:val="24"/>
        </w:rPr>
        <w:t>»-</w:t>
      </w:r>
      <w:r w:rsidRPr="00116997">
        <w:rPr>
          <w:rFonts w:eastAsia="Times New Roman" w:cs="Times New Roman"/>
          <w:szCs w:val="24"/>
        </w:rPr>
        <w:t xml:space="preserve"> και το 0,5% στην Αλβανία</w:t>
      </w:r>
      <w:r>
        <w:rPr>
          <w:rFonts w:eastAsia="Times New Roman" w:cs="Times New Roman"/>
          <w:szCs w:val="24"/>
        </w:rPr>
        <w:t xml:space="preserve">. </w:t>
      </w:r>
    </w:p>
    <w:p w14:paraId="77C03504"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Σ</w:t>
      </w:r>
      <w:r w:rsidRPr="00116997">
        <w:rPr>
          <w:rFonts w:eastAsia="Times New Roman" w:cs="Times New Roman"/>
          <w:szCs w:val="24"/>
        </w:rPr>
        <w:t>ήμερα</w:t>
      </w:r>
      <w:r>
        <w:rPr>
          <w:rFonts w:eastAsia="Times New Roman" w:cs="Times New Roman"/>
          <w:szCs w:val="24"/>
        </w:rPr>
        <w:t>,</w:t>
      </w:r>
      <w:r w:rsidRPr="00116997">
        <w:rPr>
          <w:rFonts w:eastAsia="Times New Roman" w:cs="Times New Roman"/>
          <w:szCs w:val="24"/>
        </w:rPr>
        <w:t xml:space="preserve"> που η ιστορική </w:t>
      </w:r>
      <w:r>
        <w:rPr>
          <w:rFonts w:eastAsia="Times New Roman" w:cs="Times New Roman"/>
          <w:szCs w:val="24"/>
        </w:rPr>
        <w:t xml:space="preserve">Συμφωνία </w:t>
      </w:r>
      <w:r w:rsidRPr="00116997">
        <w:rPr>
          <w:rFonts w:eastAsia="Times New Roman" w:cs="Times New Roman"/>
          <w:szCs w:val="24"/>
        </w:rPr>
        <w:t>των Πρ</w:t>
      </w:r>
      <w:r w:rsidRPr="00116997">
        <w:rPr>
          <w:rFonts w:eastAsia="Times New Roman" w:cs="Times New Roman"/>
          <w:szCs w:val="24"/>
        </w:rPr>
        <w:t>εσπών δικαιώνει τους παλιούς αγώνες</w:t>
      </w:r>
      <w:r>
        <w:rPr>
          <w:rFonts w:eastAsia="Times New Roman" w:cs="Times New Roman"/>
          <w:szCs w:val="24"/>
        </w:rPr>
        <w:t>,</w:t>
      </w:r>
      <w:r w:rsidRPr="00116997">
        <w:rPr>
          <w:rFonts w:eastAsia="Times New Roman" w:cs="Times New Roman"/>
          <w:szCs w:val="24"/>
        </w:rPr>
        <w:t xml:space="preserve"> οφείλουμε να θυμόμαστ</w:t>
      </w:r>
      <w:r>
        <w:rPr>
          <w:rFonts w:eastAsia="Times New Roman" w:cs="Times New Roman"/>
          <w:szCs w:val="24"/>
        </w:rPr>
        <w:t>ε και να μνημονεύουμε όλους όσους</w:t>
      </w:r>
      <w:r w:rsidRPr="00116997">
        <w:rPr>
          <w:rFonts w:eastAsia="Times New Roman" w:cs="Times New Roman"/>
          <w:szCs w:val="24"/>
        </w:rPr>
        <w:t xml:space="preserve"> στάθηκαν κόντρα στο μαύρο ρεύμα εκείνης της περιόδου</w:t>
      </w:r>
      <w:r>
        <w:rPr>
          <w:rFonts w:eastAsia="Times New Roman" w:cs="Times New Roman"/>
          <w:szCs w:val="24"/>
        </w:rPr>
        <w:t>, τ</w:t>
      </w:r>
      <w:r w:rsidRPr="00116997">
        <w:rPr>
          <w:rFonts w:eastAsia="Times New Roman" w:cs="Times New Roman"/>
          <w:szCs w:val="24"/>
        </w:rPr>
        <w:t>ην</w:t>
      </w:r>
      <w:r>
        <w:rPr>
          <w:rFonts w:eastAsia="Times New Roman" w:cs="Times New Roman"/>
          <w:szCs w:val="24"/>
        </w:rPr>
        <w:t xml:space="preserve"> αντιπολεμική αντιεθνικιστική συσπείρωση, </w:t>
      </w:r>
      <w:r w:rsidRPr="00116997">
        <w:rPr>
          <w:rFonts w:eastAsia="Times New Roman" w:cs="Times New Roman"/>
          <w:szCs w:val="24"/>
        </w:rPr>
        <w:t xml:space="preserve">τον </w:t>
      </w:r>
      <w:r>
        <w:rPr>
          <w:rFonts w:eastAsia="Times New Roman" w:cs="Times New Roman"/>
          <w:szCs w:val="24"/>
        </w:rPr>
        <w:t>κ</w:t>
      </w:r>
      <w:r w:rsidRPr="00116997">
        <w:rPr>
          <w:rFonts w:eastAsia="Times New Roman" w:cs="Times New Roman"/>
          <w:szCs w:val="24"/>
        </w:rPr>
        <w:t xml:space="preserve">ύκλο του </w:t>
      </w:r>
      <w:r>
        <w:rPr>
          <w:rFonts w:eastAsia="Times New Roman" w:cs="Times New Roman"/>
          <w:szCs w:val="24"/>
        </w:rPr>
        <w:t>«</w:t>
      </w:r>
      <w:r>
        <w:rPr>
          <w:rFonts w:eastAsia="Times New Roman" w:cs="Times New Roman"/>
          <w:szCs w:val="24"/>
        </w:rPr>
        <w:t>Π</w:t>
      </w:r>
      <w:r w:rsidRPr="00116997">
        <w:rPr>
          <w:rFonts w:eastAsia="Times New Roman" w:cs="Times New Roman"/>
          <w:szCs w:val="24"/>
        </w:rPr>
        <w:t>ΟΛΙΤΗ</w:t>
      </w:r>
      <w:r>
        <w:rPr>
          <w:rFonts w:eastAsia="Times New Roman" w:cs="Times New Roman"/>
          <w:szCs w:val="24"/>
        </w:rPr>
        <w:t>»</w:t>
      </w:r>
      <w:r w:rsidRPr="00116997">
        <w:rPr>
          <w:rFonts w:eastAsia="Times New Roman" w:cs="Times New Roman"/>
          <w:szCs w:val="24"/>
        </w:rPr>
        <w:t xml:space="preserve"> και την εφημερίδα </w:t>
      </w:r>
      <w:r>
        <w:rPr>
          <w:rFonts w:eastAsia="Times New Roman" w:cs="Times New Roman"/>
          <w:szCs w:val="24"/>
        </w:rPr>
        <w:t>«</w:t>
      </w:r>
      <w:r>
        <w:rPr>
          <w:rFonts w:eastAsia="Times New Roman" w:cs="Times New Roman"/>
          <w:szCs w:val="24"/>
        </w:rPr>
        <w:t>ΕΠΟΧΗ</w:t>
      </w:r>
      <w:r>
        <w:rPr>
          <w:rFonts w:eastAsia="Times New Roman" w:cs="Times New Roman"/>
          <w:szCs w:val="24"/>
        </w:rPr>
        <w:t>»</w:t>
      </w:r>
      <w:r>
        <w:rPr>
          <w:rFonts w:eastAsia="Times New Roman" w:cs="Times New Roman"/>
          <w:szCs w:val="24"/>
        </w:rPr>
        <w:t xml:space="preserve">, τον </w:t>
      </w:r>
      <w:r>
        <w:rPr>
          <w:rFonts w:eastAsia="Times New Roman" w:cs="Times New Roman"/>
          <w:szCs w:val="24"/>
        </w:rPr>
        <w:t>«Ι</w:t>
      </w:r>
      <w:r>
        <w:rPr>
          <w:rFonts w:eastAsia="Times New Roman" w:cs="Times New Roman"/>
          <w:szCs w:val="24"/>
        </w:rPr>
        <w:t>ό</w:t>
      </w:r>
      <w:r>
        <w:rPr>
          <w:rFonts w:eastAsia="Times New Roman" w:cs="Times New Roman"/>
          <w:szCs w:val="24"/>
        </w:rPr>
        <w:t>»</w:t>
      </w:r>
      <w:r w:rsidRPr="00116997">
        <w:rPr>
          <w:rFonts w:eastAsia="Times New Roman" w:cs="Times New Roman"/>
          <w:szCs w:val="24"/>
        </w:rPr>
        <w:t xml:space="preserve"> της </w:t>
      </w:r>
      <w:r>
        <w:rPr>
          <w:rFonts w:eastAsia="Times New Roman" w:cs="Times New Roman"/>
          <w:szCs w:val="24"/>
        </w:rPr>
        <w:t>«</w:t>
      </w:r>
      <w:r>
        <w:rPr>
          <w:rFonts w:eastAsia="Times New Roman" w:cs="Times New Roman"/>
          <w:szCs w:val="24"/>
        </w:rPr>
        <w:t>Ε</w:t>
      </w:r>
      <w:r w:rsidRPr="00116997">
        <w:rPr>
          <w:rFonts w:eastAsia="Times New Roman" w:cs="Times New Roman"/>
          <w:szCs w:val="24"/>
        </w:rPr>
        <w:t>ΛΕΥΘΕΡΟΤΥΠΙΑΣ</w:t>
      </w:r>
      <w:r>
        <w:rPr>
          <w:rFonts w:eastAsia="Times New Roman" w:cs="Times New Roman"/>
          <w:szCs w:val="24"/>
        </w:rPr>
        <w:t>»</w:t>
      </w:r>
      <w:r>
        <w:rPr>
          <w:rFonts w:eastAsia="Times New Roman" w:cs="Times New Roman"/>
          <w:szCs w:val="24"/>
        </w:rPr>
        <w:t>,</w:t>
      </w:r>
      <w:r w:rsidRPr="00116997">
        <w:rPr>
          <w:rFonts w:eastAsia="Times New Roman" w:cs="Times New Roman"/>
          <w:szCs w:val="24"/>
        </w:rPr>
        <w:t xml:space="preserve"> το Κομμουνιστικό Κόμμα Ελλάδας εκείνης της εποχής και το </w:t>
      </w:r>
      <w:r>
        <w:rPr>
          <w:rFonts w:eastAsia="Times New Roman" w:cs="Times New Roman"/>
          <w:szCs w:val="24"/>
        </w:rPr>
        <w:t>ΣΕΚ,</w:t>
      </w:r>
      <w:r w:rsidRPr="00116997">
        <w:rPr>
          <w:rFonts w:eastAsia="Times New Roman" w:cs="Times New Roman"/>
          <w:szCs w:val="24"/>
        </w:rPr>
        <w:t xml:space="preserve"> που έδειξαν έμπρακτα έναν άλλο δρόμο</w:t>
      </w:r>
      <w:r>
        <w:rPr>
          <w:rFonts w:eastAsia="Times New Roman" w:cs="Times New Roman"/>
          <w:szCs w:val="24"/>
        </w:rPr>
        <w:t xml:space="preserve">. </w:t>
      </w:r>
    </w:p>
    <w:p w14:paraId="77C03505"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Κ</w:t>
      </w:r>
      <w:r w:rsidRPr="00116997">
        <w:rPr>
          <w:rFonts w:eastAsia="Times New Roman" w:cs="Times New Roman"/>
          <w:szCs w:val="24"/>
        </w:rPr>
        <w:t>αι ως γνωστόν</w:t>
      </w:r>
      <w:r>
        <w:rPr>
          <w:rFonts w:eastAsia="Times New Roman" w:cs="Times New Roman"/>
          <w:szCs w:val="24"/>
        </w:rPr>
        <w:t>,</w:t>
      </w:r>
      <w:r w:rsidRPr="00116997">
        <w:rPr>
          <w:rFonts w:eastAsia="Times New Roman" w:cs="Times New Roman"/>
          <w:szCs w:val="24"/>
        </w:rPr>
        <w:t xml:space="preserve"> κυρίες και κύριοι</w:t>
      </w:r>
      <w:r>
        <w:rPr>
          <w:rFonts w:eastAsia="Times New Roman" w:cs="Times New Roman"/>
          <w:szCs w:val="24"/>
        </w:rPr>
        <w:t>,</w:t>
      </w:r>
      <w:r w:rsidRPr="00116997">
        <w:rPr>
          <w:rFonts w:eastAsia="Times New Roman" w:cs="Times New Roman"/>
          <w:szCs w:val="24"/>
        </w:rPr>
        <w:t xml:space="preserve"> το</w:t>
      </w:r>
      <w:r>
        <w:rPr>
          <w:rFonts w:eastAsia="Times New Roman" w:cs="Times New Roman"/>
          <w:szCs w:val="24"/>
        </w:rPr>
        <w:t>ν</w:t>
      </w:r>
      <w:r w:rsidRPr="00116997">
        <w:rPr>
          <w:rFonts w:eastAsia="Times New Roman" w:cs="Times New Roman"/>
          <w:szCs w:val="24"/>
        </w:rPr>
        <w:t xml:space="preserve"> δρόμο που έχει αξία να</w:t>
      </w:r>
      <w:r>
        <w:rPr>
          <w:rFonts w:eastAsia="Times New Roman" w:cs="Times New Roman"/>
          <w:szCs w:val="24"/>
        </w:rPr>
        <w:t xml:space="preserve"> βαδίσεις</w:t>
      </w:r>
      <w:r w:rsidRPr="00116997">
        <w:rPr>
          <w:rFonts w:eastAsia="Times New Roman" w:cs="Times New Roman"/>
          <w:szCs w:val="24"/>
        </w:rPr>
        <w:t xml:space="preserve"> ποτέ δεν το βρίσκεις έτοιμο</w:t>
      </w:r>
      <w:r>
        <w:rPr>
          <w:rFonts w:eastAsia="Times New Roman" w:cs="Times New Roman"/>
          <w:szCs w:val="24"/>
        </w:rPr>
        <w:t>. Τ</w:t>
      </w:r>
      <w:r w:rsidRPr="00116997">
        <w:rPr>
          <w:rFonts w:eastAsia="Times New Roman" w:cs="Times New Roman"/>
          <w:szCs w:val="24"/>
        </w:rPr>
        <w:t xml:space="preserve">ον φτιάχνεις </w:t>
      </w:r>
      <w:r>
        <w:rPr>
          <w:rFonts w:eastAsia="Times New Roman" w:cs="Times New Roman"/>
          <w:szCs w:val="24"/>
        </w:rPr>
        <w:t>ε</w:t>
      </w:r>
      <w:r w:rsidRPr="00116997">
        <w:rPr>
          <w:rFonts w:eastAsia="Times New Roman" w:cs="Times New Roman"/>
          <w:szCs w:val="24"/>
        </w:rPr>
        <w:t>νώ τον περπατάς</w:t>
      </w:r>
      <w:r>
        <w:rPr>
          <w:rFonts w:eastAsia="Times New Roman" w:cs="Times New Roman"/>
          <w:szCs w:val="24"/>
        </w:rPr>
        <w:t>.</w:t>
      </w:r>
    </w:p>
    <w:p w14:paraId="77C03506" w14:textId="77777777" w:rsidR="006113A9" w:rsidRDefault="006B6FC4">
      <w:pPr>
        <w:spacing w:line="600" w:lineRule="auto"/>
        <w:ind w:firstLine="720"/>
        <w:contextualSpacing/>
        <w:jc w:val="both"/>
        <w:rPr>
          <w:rFonts w:eastAsia="Times New Roman" w:cs="Times New Roman"/>
          <w:szCs w:val="24"/>
        </w:rPr>
      </w:pPr>
      <w:r w:rsidRPr="00116997">
        <w:rPr>
          <w:rFonts w:eastAsia="Times New Roman" w:cs="Times New Roman"/>
          <w:szCs w:val="24"/>
        </w:rPr>
        <w:t xml:space="preserve">Σας </w:t>
      </w:r>
      <w:r w:rsidRPr="00116997">
        <w:rPr>
          <w:rFonts w:eastAsia="Times New Roman" w:cs="Times New Roman"/>
          <w:szCs w:val="24"/>
        </w:rPr>
        <w:t>ευχαριστώ</w:t>
      </w:r>
      <w:r>
        <w:rPr>
          <w:rFonts w:eastAsia="Times New Roman" w:cs="Times New Roman"/>
          <w:szCs w:val="24"/>
        </w:rPr>
        <w:t>.</w:t>
      </w:r>
    </w:p>
    <w:p w14:paraId="77C03507" w14:textId="77777777" w:rsidR="006113A9" w:rsidRDefault="006B6FC4">
      <w:pPr>
        <w:spacing w:line="600" w:lineRule="auto"/>
        <w:contextualSpacing/>
        <w:jc w:val="center"/>
        <w:rPr>
          <w:rFonts w:eastAsia="Times New Roman" w:cs="Times New Roman"/>
        </w:rPr>
      </w:pPr>
      <w:r w:rsidRPr="007F5FBB">
        <w:rPr>
          <w:rFonts w:eastAsia="Times New Roman" w:cs="Times New Roman"/>
        </w:rPr>
        <w:t>(Χειροκροτήματα από την πτέρυγα του ΣΥΡΙΖΑ)</w:t>
      </w:r>
    </w:p>
    <w:p w14:paraId="77C03508" w14:textId="77777777" w:rsidR="006113A9" w:rsidRDefault="006B6FC4">
      <w:pPr>
        <w:spacing w:line="600" w:lineRule="auto"/>
        <w:ind w:firstLine="720"/>
        <w:contextualSpacing/>
        <w:jc w:val="both"/>
        <w:rPr>
          <w:rFonts w:eastAsia="Times New Roman"/>
          <w:szCs w:val="24"/>
        </w:rPr>
      </w:pPr>
      <w:r w:rsidRPr="00E947F1">
        <w:rPr>
          <w:rFonts w:eastAsia="Times New Roman"/>
          <w:b/>
          <w:bCs/>
          <w:shd w:val="clear" w:color="auto" w:fill="FFFFFF"/>
        </w:rPr>
        <w:t>ΠΡΟΕΔΡΕΥΩΝ (Γεώργιος Λαμπρούλης):</w:t>
      </w:r>
      <w:r>
        <w:rPr>
          <w:rFonts w:eastAsia="Times New Roman"/>
          <w:b/>
          <w:szCs w:val="24"/>
        </w:rPr>
        <w:t xml:space="preserve"> </w:t>
      </w:r>
      <w:r>
        <w:rPr>
          <w:rFonts w:eastAsia="Times New Roman"/>
          <w:szCs w:val="24"/>
        </w:rPr>
        <w:t xml:space="preserve">Καλώς. </w:t>
      </w:r>
    </w:p>
    <w:p w14:paraId="77C03509" w14:textId="77777777" w:rsidR="006113A9" w:rsidRDefault="006B6FC4">
      <w:pPr>
        <w:spacing w:line="600" w:lineRule="auto"/>
        <w:ind w:firstLine="720"/>
        <w:contextualSpacing/>
        <w:jc w:val="both"/>
        <w:rPr>
          <w:rFonts w:eastAsia="Times New Roman"/>
          <w:szCs w:val="24"/>
        </w:rPr>
      </w:pPr>
      <w:r>
        <w:rPr>
          <w:rFonts w:eastAsia="Times New Roman"/>
          <w:szCs w:val="24"/>
        </w:rPr>
        <w:t xml:space="preserve">Τον λόγο </w:t>
      </w:r>
      <w:r w:rsidRPr="00B171D4">
        <w:rPr>
          <w:rFonts w:eastAsia="Times New Roman"/>
          <w:bCs/>
        </w:rPr>
        <w:t>έχει</w:t>
      </w:r>
      <w:r>
        <w:rPr>
          <w:rFonts w:eastAsia="Times New Roman"/>
          <w:szCs w:val="24"/>
        </w:rPr>
        <w:t xml:space="preserve"> ο Αναπληρωτής Υπουργός Εθνικής Άμυνας ο κ. Ρήγας. Μετά </w:t>
      </w:r>
      <w:r w:rsidRPr="00B171D4">
        <w:rPr>
          <w:rFonts w:eastAsia="Times New Roman"/>
          <w:bCs/>
          <w:shd w:val="clear" w:color="auto" w:fill="FFFFFF"/>
        </w:rPr>
        <w:t>θα</w:t>
      </w:r>
      <w:r>
        <w:rPr>
          <w:rFonts w:eastAsia="Times New Roman"/>
          <w:szCs w:val="24"/>
        </w:rPr>
        <w:t xml:space="preserve"> ακολουθήσει η </w:t>
      </w:r>
      <w:r>
        <w:rPr>
          <w:rFonts w:eastAsia="Times New Roman"/>
          <w:szCs w:val="24"/>
        </w:rPr>
        <w:t xml:space="preserve">κ. </w:t>
      </w:r>
      <w:r>
        <w:rPr>
          <w:rFonts w:eastAsia="Times New Roman"/>
          <w:szCs w:val="24"/>
        </w:rPr>
        <w:t>Καραμανλή, ο κ. Μαυρωτάς και μετά ο κ. Φάμελλος.</w:t>
      </w:r>
    </w:p>
    <w:p w14:paraId="77C0350A" w14:textId="77777777" w:rsidR="006113A9" w:rsidRDefault="006B6FC4">
      <w:pPr>
        <w:spacing w:line="600" w:lineRule="auto"/>
        <w:ind w:firstLine="720"/>
        <w:contextualSpacing/>
        <w:jc w:val="both"/>
        <w:rPr>
          <w:rFonts w:eastAsia="Times New Roman"/>
          <w:szCs w:val="24"/>
        </w:rPr>
      </w:pPr>
      <w:r>
        <w:rPr>
          <w:rFonts w:eastAsia="Times New Roman"/>
          <w:szCs w:val="24"/>
        </w:rPr>
        <w:t>Ορίστε, κύριε Ρήγα</w:t>
      </w:r>
      <w:r>
        <w:rPr>
          <w:rFonts w:eastAsia="Times New Roman"/>
          <w:szCs w:val="24"/>
        </w:rPr>
        <w:t>,</w:t>
      </w:r>
      <w:r>
        <w:rPr>
          <w:rFonts w:eastAsia="Times New Roman"/>
          <w:szCs w:val="24"/>
        </w:rPr>
        <w:t xml:space="preserve"> έ</w:t>
      </w:r>
      <w:r>
        <w:rPr>
          <w:rFonts w:eastAsia="Times New Roman"/>
          <w:szCs w:val="24"/>
        </w:rPr>
        <w:t xml:space="preserve">χετε τον λόγο. </w:t>
      </w:r>
    </w:p>
    <w:p w14:paraId="77C0350B" w14:textId="77777777" w:rsidR="006113A9" w:rsidRDefault="006B6FC4">
      <w:pPr>
        <w:spacing w:line="600" w:lineRule="auto"/>
        <w:ind w:firstLine="720"/>
        <w:contextualSpacing/>
        <w:jc w:val="both"/>
        <w:rPr>
          <w:rFonts w:eastAsia="Times New Roman" w:cs="Times New Roman"/>
          <w:szCs w:val="24"/>
        </w:rPr>
      </w:pPr>
      <w:r w:rsidRPr="0048664F">
        <w:rPr>
          <w:rFonts w:eastAsia="Times New Roman" w:cs="Times New Roman"/>
          <w:b/>
          <w:szCs w:val="24"/>
        </w:rPr>
        <w:t>ΠΑΝΑΓΙΩΤΗΣ ΡΗΓΑΣ (</w:t>
      </w:r>
      <w:r w:rsidRPr="0048664F">
        <w:rPr>
          <w:rFonts w:eastAsia="Times New Roman"/>
          <w:b/>
          <w:szCs w:val="24"/>
        </w:rPr>
        <w:t>Αναπληρωτής Υπουργός Εθνικής Άμυνας</w:t>
      </w:r>
      <w:r w:rsidRPr="0048664F">
        <w:rPr>
          <w:rFonts w:eastAsia="Times New Roman" w:cs="Times New Roman"/>
          <w:b/>
          <w:szCs w:val="24"/>
        </w:rPr>
        <w:t>):</w:t>
      </w:r>
      <w:r>
        <w:rPr>
          <w:rFonts w:eastAsia="Times New Roman" w:cs="Times New Roman"/>
          <w:szCs w:val="24"/>
        </w:rPr>
        <w:t xml:space="preserve"> </w:t>
      </w:r>
      <w:r w:rsidRPr="000A3480">
        <w:rPr>
          <w:rFonts w:eastAsia="Times New Roman" w:cs="Times New Roman"/>
        </w:rPr>
        <w:t xml:space="preserve">Ευχαριστώ, κύριε Πρόεδρε. </w:t>
      </w:r>
      <w:r>
        <w:rPr>
          <w:rFonts w:eastAsia="Times New Roman" w:cs="Times New Roman"/>
          <w:szCs w:val="24"/>
        </w:rPr>
        <w:t xml:space="preserve"> </w:t>
      </w:r>
    </w:p>
    <w:p w14:paraId="77C0350C"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Κ</w:t>
      </w:r>
      <w:r w:rsidRPr="00116997">
        <w:rPr>
          <w:rFonts w:eastAsia="Times New Roman" w:cs="Times New Roman"/>
          <w:szCs w:val="24"/>
        </w:rPr>
        <w:t xml:space="preserve">υρίες και κύριοι </w:t>
      </w:r>
      <w:r>
        <w:rPr>
          <w:rFonts w:eastAsia="Times New Roman" w:cs="Times New Roman"/>
          <w:szCs w:val="24"/>
        </w:rPr>
        <w:t>Β</w:t>
      </w:r>
      <w:r w:rsidRPr="00116997">
        <w:rPr>
          <w:rFonts w:eastAsia="Times New Roman" w:cs="Times New Roman"/>
          <w:szCs w:val="24"/>
        </w:rPr>
        <w:t>ουλευτές</w:t>
      </w:r>
      <w:r>
        <w:rPr>
          <w:rFonts w:eastAsia="Times New Roman" w:cs="Times New Roman"/>
          <w:szCs w:val="24"/>
        </w:rPr>
        <w:t>, η</w:t>
      </w:r>
      <w:r w:rsidRPr="00116997">
        <w:rPr>
          <w:rFonts w:eastAsia="Times New Roman" w:cs="Times New Roman"/>
          <w:szCs w:val="24"/>
        </w:rPr>
        <w:t xml:space="preserve"> </w:t>
      </w:r>
      <w:r>
        <w:rPr>
          <w:rFonts w:eastAsia="Times New Roman" w:cs="Times New Roman"/>
          <w:szCs w:val="24"/>
        </w:rPr>
        <w:t xml:space="preserve">Συμφωνία </w:t>
      </w:r>
      <w:r w:rsidRPr="00116997">
        <w:rPr>
          <w:rFonts w:eastAsia="Times New Roman" w:cs="Times New Roman"/>
          <w:szCs w:val="24"/>
        </w:rPr>
        <w:t xml:space="preserve">των Πρεσπών έρχεται να δώσει λύση σε </w:t>
      </w:r>
      <w:r>
        <w:rPr>
          <w:rFonts w:eastAsia="Times New Roman" w:cs="Times New Roman"/>
          <w:szCs w:val="24"/>
        </w:rPr>
        <w:t>μια</w:t>
      </w:r>
      <w:r w:rsidRPr="00116997">
        <w:rPr>
          <w:rFonts w:eastAsia="Times New Roman" w:cs="Times New Roman"/>
          <w:szCs w:val="24"/>
        </w:rPr>
        <w:t xml:space="preserve"> εκκρεμότητα που παρέμενε ανοιχτή τα τελευταία </w:t>
      </w:r>
      <w:r>
        <w:rPr>
          <w:rFonts w:eastAsia="Times New Roman" w:cs="Times New Roman"/>
          <w:szCs w:val="24"/>
        </w:rPr>
        <w:t>είκοσι επτά</w:t>
      </w:r>
      <w:r w:rsidRPr="00116997">
        <w:rPr>
          <w:rFonts w:eastAsia="Times New Roman" w:cs="Times New Roman"/>
          <w:szCs w:val="24"/>
        </w:rPr>
        <w:t xml:space="preserve"> και πλέον χρόνια</w:t>
      </w:r>
      <w:r>
        <w:rPr>
          <w:rFonts w:eastAsia="Times New Roman" w:cs="Times New Roman"/>
          <w:szCs w:val="24"/>
        </w:rPr>
        <w:t>.</w:t>
      </w:r>
      <w:r>
        <w:rPr>
          <w:rFonts w:eastAsia="Times New Roman" w:cs="Times New Roman"/>
          <w:szCs w:val="24"/>
        </w:rPr>
        <w:t xml:space="preserve"> Τ</w:t>
      </w:r>
      <w:r w:rsidRPr="00116997">
        <w:rPr>
          <w:rFonts w:eastAsia="Times New Roman" w:cs="Times New Roman"/>
          <w:szCs w:val="24"/>
        </w:rPr>
        <w:t xml:space="preserve">ο ζήτημα θα μπορούσε να έχει κλείσει </w:t>
      </w:r>
      <w:r>
        <w:rPr>
          <w:rFonts w:eastAsia="Times New Roman" w:cs="Times New Roman"/>
          <w:szCs w:val="24"/>
        </w:rPr>
        <w:t>σχεδόν εν τη γενέσει του, σ</w:t>
      </w:r>
      <w:r w:rsidRPr="00116997">
        <w:rPr>
          <w:rFonts w:eastAsia="Times New Roman" w:cs="Times New Roman"/>
          <w:szCs w:val="24"/>
        </w:rPr>
        <w:t>ε ό</w:t>
      </w:r>
      <w:r>
        <w:rPr>
          <w:rFonts w:eastAsia="Times New Roman" w:cs="Times New Roman"/>
          <w:szCs w:val="24"/>
        </w:rPr>
        <w:t>,</w:t>
      </w:r>
      <w:r w:rsidRPr="00116997">
        <w:rPr>
          <w:rFonts w:eastAsia="Times New Roman" w:cs="Times New Roman"/>
          <w:szCs w:val="24"/>
        </w:rPr>
        <w:t xml:space="preserve">τι αφορά </w:t>
      </w:r>
      <w:r>
        <w:rPr>
          <w:rFonts w:eastAsia="Times New Roman" w:cs="Times New Roman"/>
          <w:szCs w:val="24"/>
        </w:rPr>
        <w:t xml:space="preserve">τον τελευταίο </w:t>
      </w:r>
      <w:r w:rsidRPr="00116997">
        <w:rPr>
          <w:rFonts w:eastAsia="Times New Roman" w:cs="Times New Roman"/>
          <w:szCs w:val="24"/>
        </w:rPr>
        <w:t xml:space="preserve">τουλάχιστον </w:t>
      </w:r>
      <w:r>
        <w:rPr>
          <w:rFonts w:eastAsia="Times New Roman" w:cs="Times New Roman"/>
          <w:szCs w:val="24"/>
        </w:rPr>
        <w:t xml:space="preserve">κύκλο του, </w:t>
      </w:r>
      <w:r w:rsidRPr="00FF4276">
        <w:rPr>
          <w:rFonts w:eastAsia="Times New Roman" w:cs="Times New Roman"/>
          <w:szCs w:val="24"/>
        </w:rPr>
        <w:t xml:space="preserve">τα μακρινά πλέον </w:t>
      </w:r>
      <w:r>
        <w:rPr>
          <w:rFonts w:eastAsia="Times New Roman" w:cs="Times New Roman"/>
          <w:szCs w:val="24"/>
        </w:rPr>
        <w:t>πρώτα</w:t>
      </w:r>
      <w:r w:rsidRPr="00116997">
        <w:rPr>
          <w:rFonts w:eastAsia="Times New Roman" w:cs="Times New Roman"/>
          <w:szCs w:val="24"/>
        </w:rPr>
        <w:t xml:space="preserve"> χρόνια μετά τη διάλυση της ενιαίας Γιουγκοσλαβίας</w:t>
      </w:r>
      <w:r>
        <w:rPr>
          <w:rFonts w:eastAsia="Times New Roman" w:cs="Times New Roman"/>
          <w:szCs w:val="24"/>
        </w:rPr>
        <w:t>.</w:t>
      </w:r>
    </w:p>
    <w:p w14:paraId="77C0350D" w14:textId="77777777" w:rsidR="006113A9" w:rsidRDefault="006B6FC4">
      <w:pPr>
        <w:spacing w:line="600" w:lineRule="auto"/>
        <w:contextualSpacing/>
        <w:jc w:val="both"/>
        <w:rPr>
          <w:rFonts w:eastAsia="Times New Roman"/>
          <w:szCs w:val="24"/>
        </w:rPr>
      </w:pPr>
      <w:r w:rsidRPr="00116997">
        <w:rPr>
          <w:rFonts w:eastAsia="Times New Roman" w:cs="Times New Roman"/>
          <w:szCs w:val="24"/>
        </w:rPr>
        <w:lastRenderedPageBreak/>
        <w:t>Ωστόσο</w:t>
      </w:r>
      <w:r>
        <w:rPr>
          <w:rFonts w:eastAsia="Times New Roman" w:cs="Times New Roman"/>
          <w:szCs w:val="24"/>
        </w:rPr>
        <w:t>,</w:t>
      </w:r>
      <w:r w:rsidRPr="00116997">
        <w:rPr>
          <w:rFonts w:eastAsia="Times New Roman" w:cs="Times New Roman"/>
          <w:szCs w:val="24"/>
        </w:rPr>
        <w:t xml:space="preserve"> ήταν τότε που ένας Έλληνας πολιτικός</w:t>
      </w:r>
      <w:r>
        <w:rPr>
          <w:rFonts w:eastAsia="Times New Roman" w:cs="Times New Roman"/>
          <w:szCs w:val="24"/>
        </w:rPr>
        <w:t>,</w:t>
      </w:r>
      <w:r w:rsidRPr="00116997">
        <w:rPr>
          <w:rFonts w:eastAsia="Times New Roman" w:cs="Times New Roman"/>
          <w:szCs w:val="24"/>
        </w:rPr>
        <w:t xml:space="preserve"> χωρίς δισταγμούς</w:t>
      </w:r>
      <w:r>
        <w:rPr>
          <w:rFonts w:eastAsia="Times New Roman" w:cs="Times New Roman"/>
          <w:szCs w:val="24"/>
        </w:rPr>
        <w:t>,</w:t>
      </w:r>
      <w:r w:rsidRPr="00116997">
        <w:rPr>
          <w:rFonts w:eastAsia="Times New Roman" w:cs="Times New Roman"/>
          <w:szCs w:val="24"/>
        </w:rPr>
        <w:t xml:space="preserve"> από τα νιάτα του</w:t>
      </w:r>
      <w:r>
        <w:rPr>
          <w:rFonts w:eastAsia="Times New Roman" w:cs="Times New Roman"/>
          <w:szCs w:val="24"/>
        </w:rPr>
        <w:t>,</w:t>
      </w:r>
      <w:r w:rsidRPr="00116997">
        <w:rPr>
          <w:rFonts w:eastAsia="Times New Roman" w:cs="Times New Roman"/>
          <w:szCs w:val="24"/>
        </w:rPr>
        <w:t xml:space="preserve"> αποφάσισε</w:t>
      </w:r>
      <w:r>
        <w:rPr>
          <w:rFonts w:eastAsia="Times New Roman" w:cs="Times New Roman"/>
          <w:szCs w:val="24"/>
        </w:rPr>
        <w:t xml:space="preserve"> να κάνει καριέρα </w:t>
      </w:r>
      <w:r>
        <w:rPr>
          <w:rFonts w:eastAsia="Times New Roman" w:cs="Times New Roman"/>
          <w:szCs w:val="24"/>
        </w:rPr>
        <w:t>μακεδονομάχου</w:t>
      </w:r>
      <w:r>
        <w:rPr>
          <w:rFonts w:eastAsia="Times New Roman" w:cs="Times New Roman"/>
          <w:szCs w:val="24"/>
        </w:rPr>
        <w:t xml:space="preserve">, αφού βέβαια πρώτα ο ίδιος, </w:t>
      </w:r>
      <w:r w:rsidRPr="00116997">
        <w:rPr>
          <w:rFonts w:eastAsia="Times New Roman" w:cs="Times New Roman"/>
          <w:szCs w:val="24"/>
        </w:rPr>
        <w:t xml:space="preserve">με </w:t>
      </w:r>
      <w:r>
        <w:rPr>
          <w:rFonts w:eastAsia="Times New Roman" w:cs="Times New Roman"/>
          <w:szCs w:val="24"/>
        </w:rPr>
        <w:t>άκρως</w:t>
      </w:r>
      <w:r w:rsidRPr="00116997">
        <w:rPr>
          <w:rFonts w:eastAsia="Times New Roman" w:cs="Times New Roman"/>
          <w:szCs w:val="24"/>
        </w:rPr>
        <w:t xml:space="preserve"> τυχοδιωκτικές ενέργειες</w:t>
      </w:r>
      <w:r>
        <w:rPr>
          <w:rFonts w:eastAsia="Times New Roman" w:cs="Times New Roman"/>
          <w:szCs w:val="24"/>
        </w:rPr>
        <w:t>,</w:t>
      </w:r>
      <w:r w:rsidRPr="00116997">
        <w:rPr>
          <w:rFonts w:eastAsia="Times New Roman" w:cs="Times New Roman"/>
          <w:szCs w:val="24"/>
        </w:rPr>
        <w:t xml:space="preserve"> </w:t>
      </w:r>
      <w:r>
        <w:rPr>
          <w:rFonts w:eastAsia="Times New Roman" w:cs="Times New Roman"/>
          <w:szCs w:val="24"/>
        </w:rPr>
        <w:t>είχε</w:t>
      </w:r>
      <w:r w:rsidRPr="00116997">
        <w:rPr>
          <w:rFonts w:eastAsia="Times New Roman" w:cs="Times New Roman"/>
          <w:szCs w:val="24"/>
        </w:rPr>
        <w:t xml:space="preserve"> φροντίσει να δυσχεράνει με το</w:t>
      </w:r>
      <w:r>
        <w:rPr>
          <w:rFonts w:eastAsia="Times New Roman" w:cs="Times New Roman"/>
          <w:szCs w:val="24"/>
        </w:rPr>
        <w:t>ν</w:t>
      </w:r>
      <w:r w:rsidRPr="00116997">
        <w:rPr>
          <w:rFonts w:eastAsia="Times New Roman" w:cs="Times New Roman"/>
          <w:szCs w:val="24"/>
        </w:rPr>
        <w:t xml:space="preserve"> χειρότερο δυνατό τρόπο τις εθνικές μας θέσεις γύρω από το όνομα της Πρώην Γιουγκοσλαβικής Δημοκρατ</w:t>
      </w:r>
      <w:r w:rsidRPr="00116997">
        <w:rPr>
          <w:rFonts w:eastAsia="Times New Roman" w:cs="Times New Roman"/>
          <w:szCs w:val="24"/>
        </w:rPr>
        <w:t>ίας της Μακεδονίας</w:t>
      </w:r>
      <w:r>
        <w:rPr>
          <w:rFonts w:eastAsia="Times New Roman" w:cs="Times New Roman"/>
          <w:szCs w:val="24"/>
        </w:rPr>
        <w:t xml:space="preserve">. </w:t>
      </w:r>
      <w:r>
        <w:rPr>
          <w:rFonts w:eastAsia="Times New Roman"/>
          <w:szCs w:val="24"/>
        </w:rPr>
        <w:t xml:space="preserve">Για </w:t>
      </w:r>
      <w:r w:rsidRPr="005248A0">
        <w:rPr>
          <w:rFonts w:eastAsia="Times New Roman"/>
          <w:szCs w:val="24"/>
        </w:rPr>
        <w:t>να κάνει</w:t>
      </w:r>
      <w:r>
        <w:rPr>
          <w:rFonts w:eastAsia="Times New Roman"/>
          <w:szCs w:val="24"/>
        </w:rPr>
        <w:t>, λ</w:t>
      </w:r>
      <w:r w:rsidRPr="005248A0">
        <w:rPr>
          <w:rFonts w:eastAsia="Times New Roman"/>
          <w:szCs w:val="24"/>
        </w:rPr>
        <w:t>οιπόν</w:t>
      </w:r>
      <w:r>
        <w:rPr>
          <w:rFonts w:eastAsia="Times New Roman"/>
          <w:szCs w:val="24"/>
        </w:rPr>
        <w:t>,</w:t>
      </w:r>
      <w:r w:rsidRPr="005248A0">
        <w:rPr>
          <w:rFonts w:eastAsia="Times New Roman"/>
          <w:szCs w:val="24"/>
        </w:rPr>
        <w:t xml:space="preserve"> την καριέρα αυτή έριξε την τότε κυβέρνηση</w:t>
      </w:r>
      <w:r>
        <w:rPr>
          <w:rFonts w:eastAsia="Times New Roman"/>
          <w:szCs w:val="24"/>
        </w:rPr>
        <w:t xml:space="preserve"> της</w:t>
      </w:r>
      <w:r w:rsidRPr="005248A0">
        <w:rPr>
          <w:rFonts w:eastAsia="Times New Roman"/>
          <w:szCs w:val="24"/>
        </w:rPr>
        <w:t xml:space="preserve"> Νέας Δημοκρατίας του Κωνσταντίνου Καραμανλή</w:t>
      </w:r>
      <w:r>
        <w:rPr>
          <w:rFonts w:eastAsia="Times New Roman"/>
          <w:szCs w:val="24"/>
        </w:rPr>
        <w:t>.</w:t>
      </w:r>
      <w:r w:rsidRPr="005248A0">
        <w:rPr>
          <w:rFonts w:eastAsia="Times New Roman"/>
          <w:szCs w:val="24"/>
        </w:rPr>
        <w:t xml:space="preserve"> </w:t>
      </w:r>
    </w:p>
    <w:p w14:paraId="77C0350E" w14:textId="77777777" w:rsidR="006113A9" w:rsidRDefault="006B6FC4">
      <w:pPr>
        <w:spacing w:line="600" w:lineRule="auto"/>
        <w:ind w:firstLine="720"/>
        <w:contextualSpacing/>
        <w:jc w:val="both"/>
        <w:rPr>
          <w:rFonts w:eastAsia="Times New Roman"/>
          <w:szCs w:val="24"/>
        </w:rPr>
      </w:pPr>
      <w:r w:rsidRPr="005248A0">
        <w:rPr>
          <w:rFonts w:eastAsia="Times New Roman"/>
          <w:szCs w:val="24"/>
        </w:rPr>
        <w:t xml:space="preserve">Και είναι αν μη τι άλλο τραγική ειρωνεία της τύχης για την Αξιωματική Αντιπολίτευση </w:t>
      </w:r>
      <w:r>
        <w:rPr>
          <w:rFonts w:eastAsia="Times New Roman"/>
          <w:szCs w:val="24"/>
        </w:rPr>
        <w:t xml:space="preserve">σε </w:t>
      </w:r>
      <w:r w:rsidRPr="005248A0">
        <w:rPr>
          <w:rFonts w:eastAsia="Times New Roman"/>
          <w:szCs w:val="24"/>
        </w:rPr>
        <w:t>αυτή</w:t>
      </w:r>
      <w:r>
        <w:rPr>
          <w:rFonts w:eastAsia="Times New Roman"/>
          <w:szCs w:val="24"/>
        </w:rPr>
        <w:t>ν</w:t>
      </w:r>
      <w:r w:rsidRPr="005248A0">
        <w:rPr>
          <w:rFonts w:eastAsia="Times New Roman"/>
          <w:szCs w:val="24"/>
        </w:rPr>
        <w:t xml:space="preserve"> εδώ την Αίθουσα ότι ο ίδιος α</w:t>
      </w:r>
      <w:r w:rsidRPr="005248A0">
        <w:rPr>
          <w:rFonts w:eastAsia="Times New Roman"/>
          <w:szCs w:val="24"/>
        </w:rPr>
        <w:t>κριβώς άνθρωπος</w:t>
      </w:r>
      <w:r>
        <w:rPr>
          <w:rFonts w:eastAsia="Times New Roman"/>
          <w:szCs w:val="24"/>
        </w:rPr>
        <w:t>,</w:t>
      </w:r>
      <w:r w:rsidRPr="005248A0">
        <w:rPr>
          <w:rFonts w:eastAsia="Times New Roman"/>
          <w:szCs w:val="24"/>
        </w:rPr>
        <w:t xml:space="preserve"> σχεδόν </w:t>
      </w:r>
      <w:r>
        <w:rPr>
          <w:rFonts w:eastAsia="Times New Roman"/>
          <w:szCs w:val="24"/>
        </w:rPr>
        <w:t>τριάντα χρόνια μετά, σ</w:t>
      </w:r>
      <w:r w:rsidRPr="005248A0">
        <w:rPr>
          <w:rFonts w:eastAsia="Times New Roman"/>
          <w:szCs w:val="24"/>
        </w:rPr>
        <w:t xml:space="preserve">ήμερα κατάφερε να επιβάλει την ίδια ακριβώς </w:t>
      </w:r>
      <w:r>
        <w:rPr>
          <w:rFonts w:eastAsia="Times New Roman"/>
          <w:szCs w:val="24"/>
        </w:rPr>
        <w:t>άφρονα</w:t>
      </w:r>
      <w:r w:rsidRPr="005248A0">
        <w:rPr>
          <w:rFonts w:eastAsia="Times New Roman"/>
          <w:szCs w:val="24"/>
        </w:rPr>
        <w:t xml:space="preserve"> και καταστροφική γραμμή στη Νέα Δημοκρατία</w:t>
      </w:r>
      <w:r>
        <w:rPr>
          <w:rFonts w:eastAsia="Times New Roman"/>
          <w:szCs w:val="24"/>
        </w:rPr>
        <w:t>.</w:t>
      </w:r>
    </w:p>
    <w:p w14:paraId="77C0350F" w14:textId="77777777" w:rsidR="006113A9" w:rsidRDefault="006B6FC4">
      <w:pPr>
        <w:spacing w:line="600" w:lineRule="auto"/>
        <w:ind w:firstLine="720"/>
        <w:contextualSpacing/>
        <w:jc w:val="both"/>
        <w:rPr>
          <w:rFonts w:eastAsia="Times New Roman"/>
          <w:szCs w:val="24"/>
        </w:rPr>
      </w:pPr>
      <w:r>
        <w:rPr>
          <w:rFonts w:eastAsia="Times New Roman"/>
          <w:szCs w:val="24"/>
        </w:rPr>
        <w:t xml:space="preserve">Και </w:t>
      </w:r>
      <w:r w:rsidRPr="005248A0">
        <w:rPr>
          <w:rFonts w:eastAsia="Times New Roman"/>
          <w:szCs w:val="24"/>
        </w:rPr>
        <w:t xml:space="preserve">είναι ακόμα μεγαλύτερη ειρωνεία </w:t>
      </w:r>
      <w:r>
        <w:rPr>
          <w:rFonts w:eastAsia="Times New Roman"/>
          <w:szCs w:val="24"/>
        </w:rPr>
        <w:t>για</w:t>
      </w:r>
      <w:r w:rsidRPr="005248A0">
        <w:rPr>
          <w:rFonts w:eastAsia="Times New Roman"/>
          <w:szCs w:val="24"/>
        </w:rPr>
        <w:t xml:space="preserve"> τη Νέα Δημοκρατία </w:t>
      </w:r>
      <w:r>
        <w:rPr>
          <w:rFonts w:eastAsia="Times New Roman"/>
          <w:szCs w:val="24"/>
        </w:rPr>
        <w:t>ότι ο</w:t>
      </w:r>
      <w:r w:rsidRPr="005248A0">
        <w:rPr>
          <w:rFonts w:eastAsia="Times New Roman"/>
          <w:szCs w:val="24"/>
        </w:rPr>
        <w:t xml:space="preserve"> σημερινός </w:t>
      </w:r>
      <w:r>
        <w:rPr>
          <w:rFonts w:eastAsia="Times New Roman"/>
          <w:szCs w:val="24"/>
        </w:rPr>
        <w:t xml:space="preserve">της </w:t>
      </w:r>
      <w:r w:rsidRPr="005248A0">
        <w:rPr>
          <w:rFonts w:eastAsia="Times New Roman"/>
          <w:szCs w:val="24"/>
        </w:rPr>
        <w:t xml:space="preserve">Πρόεδρος είναι ο γιος του ανθρώπου που δολοφόνησε πολιτικά ο </w:t>
      </w:r>
      <w:r>
        <w:rPr>
          <w:rFonts w:eastAsia="Times New Roman"/>
          <w:szCs w:val="24"/>
        </w:rPr>
        <w:t>κ.</w:t>
      </w:r>
      <w:r w:rsidRPr="005248A0">
        <w:rPr>
          <w:rFonts w:eastAsia="Times New Roman"/>
          <w:szCs w:val="24"/>
        </w:rPr>
        <w:t xml:space="preserve"> Σαμαράς</w:t>
      </w:r>
      <w:r>
        <w:rPr>
          <w:rFonts w:eastAsia="Times New Roman"/>
          <w:szCs w:val="24"/>
        </w:rPr>
        <w:t>.</w:t>
      </w:r>
      <w:r w:rsidRPr="005248A0">
        <w:rPr>
          <w:rFonts w:eastAsia="Times New Roman"/>
          <w:szCs w:val="24"/>
        </w:rPr>
        <w:t xml:space="preserve"> Αυτό</w:t>
      </w:r>
      <w:r>
        <w:rPr>
          <w:rFonts w:eastAsia="Times New Roman"/>
          <w:szCs w:val="24"/>
        </w:rPr>
        <w:t>,</w:t>
      </w:r>
      <w:r w:rsidRPr="005248A0">
        <w:rPr>
          <w:rFonts w:eastAsia="Times New Roman"/>
          <w:szCs w:val="24"/>
        </w:rPr>
        <w:t xml:space="preserve"> βέβαια</w:t>
      </w:r>
      <w:r>
        <w:rPr>
          <w:rFonts w:eastAsia="Times New Roman"/>
          <w:szCs w:val="24"/>
        </w:rPr>
        <w:t>,</w:t>
      </w:r>
      <w:r w:rsidRPr="005248A0">
        <w:rPr>
          <w:rFonts w:eastAsia="Times New Roman"/>
          <w:szCs w:val="24"/>
        </w:rPr>
        <w:t xml:space="preserve"> είναι πρόβλημα του Κυριάκου Μητσοτάκη</w:t>
      </w:r>
      <w:r>
        <w:rPr>
          <w:rFonts w:eastAsia="Times New Roman"/>
          <w:szCs w:val="24"/>
        </w:rPr>
        <w:t>,</w:t>
      </w:r>
      <w:r w:rsidRPr="005248A0">
        <w:rPr>
          <w:rFonts w:eastAsia="Times New Roman"/>
          <w:szCs w:val="24"/>
        </w:rPr>
        <w:t xml:space="preserve"> δεν είναι πρόβλημα της χώρας</w:t>
      </w:r>
      <w:r>
        <w:rPr>
          <w:rFonts w:eastAsia="Times New Roman"/>
          <w:szCs w:val="24"/>
        </w:rPr>
        <w:t>.</w:t>
      </w:r>
      <w:r w:rsidRPr="005248A0">
        <w:rPr>
          <w:rFonts w:eastAsia="Times New Roman"/>
          <w:szCs w:val="24"/>
        </w:rPr>
        <w:t xml:space="preserve"> Ο ίδιος θα κληθεί </w:t>
      </w:r>
      <w:r>
        <w:rPr>
          <w:rFonts w:eastAsia="Times New Roman"/>
          <w:szCs w:val="24"/>
        </w:rPr>
        <w:t>α</w:t>
      </w:r>
      <w:r w:rsidRPr="005248A0">
        <w:rPr>
          <w:rFonts w:eastAsia="Times New Roman"/>
          <w:szCs w:val="24"/>
        </w:rPr>
        <w:t xml:space="preserve">ργά ή γρήγορα να δώσει εξηγήσεις στους σώφρονες ανθρώπους που </w:t>
      </w:r>
      <w:r>
        <w:rPr>
          <w:rFonts w:eastAsia="Times New Roman"/>
          <w:szCs w:val="24"/>
        </w:rPr>
        <w:t>ε</w:t>
      </w:r>
      <w:r w:rsidRPr="005248A0">
        <w:rPr>
          <w:rFonts w:eastAsia="Times New Roman"/>
          <w:szCs w:val="24"/>
        </w:rPr>
        <w:t>υτυχώς διαθέτει ακ</w:t>
      </w:r>
      <w:r w:rsidRPr="005248A0">
        <w:rPr>
          <w:rFonts w:eastAsia="Times New Roman"/>
          <w:szCs w:val="24"/>
        </w:rPr>
        <w:t xml:space="preserve">όμα η συντηρητική </w:t>
      </w:r>
      <w:r w:rsidRPr="005248A0">
        <w:rPr>
          <w:rFonts w:eastAsia="Times New Roman"/>
          <w:szCs w:val="24"/>
        </w:rPr>
        <w:lastRenderedPageBreak/>
        <w:t>παράταξη αυτού του τόπου</w:t>
      </w:r>
      <w:r>
        <w:rPr>
          <w:rFonts w:eastAsia="Times New Roman"/>
          <w:szCs w:val="24"/>
        </w:rPr>
        <w:t>.</w:t>
      </w:r>
      <w:r w:rsidRPr="005248A0">
        <w:rPr>
          <w:rFonts w:eastAsia="Times New Roman"/>
          <w:szCs w:val="24"/>
        </w:rPr>
        <w:t xml:space="preserve"> Θα κληθεί να δώσει εξηγήσεις για τη μεγαλειώδη κωλοτούμπα</w:t>
      </w:r>
      <w:r>
        <w:rPr>
          <w:rFonts w:eastAsia="Times New Roman"/>
          <w:szCs w:val="24"/>
        </w:rPr>
        <w:t>,</w:t>
      </w:r>
      <w:r w:rsidRPr="005248A0">
        <w:rPr>
          <w:rFonts w:eastAsia="Times New Roman"/>
          <w:szCs w:val="24"/>
        </w:rPr>
        <w:t xml:space="preserve"> </w:t>
      </w:r>
      <w:r>
        <w:rPr>
          <w:rFonts w:eastAsia="Times New Roman"/>
          <w:szCs w:val="24"/>
        </w:rPr>
        <w:t>μ</w:t>
      </w:r>
      <w:r w:rsidRPr="005248A0">
        <w:rPr>
          <w:rFonts w:eastAsia="Times New Roman"/>
          <w:szCs w:val="24"/>
        </w:rPr>
        <w:t xml:space="preserve">ιας και αρέσει πολύ αυτή η λέξη </w:t>
      </w:r>
      <w:r>
        <w:rPr>
          <w:rFonts w:eastAsia="Times New Roman"/>
          <w:szCs w:val="24"/>
        </w:rPr>
        <w:t>σ</w:t>
      </w:r>
      <w:r w:rsidRPr="005248A0">
        <w:rPr>
          <w:rFonts w:eastAsia="Times New Roman"/>
          <w:szCs w:val="24"/>
        </w:rPr>
        <w:t xml:space="preserve">τα </w:t>
      </w:r>
      <w:r>
        <w:rPr>
          <w:rFonts w:eastAsia="Times New Roman"/>
          <w:szCs w:val="24"/>
        </w:rPr>
        <w:t xml:space="preserve">άριστα </w:t>
      </w:r>
      <w:r w:rsidRPr="005248A0">
        <w:rPr>
          <w:rFonts w:eastAsia="Times New Roman"/>
          <w:szCs w:val="24"/>
        </w:rPr>
        <w:t>στελέχη της Νέας Δημοκρατίας</w:t>
      </w:r>
      <w:r>
        <w:rPr>
          <w:rFonts w:eastAsia="Times New Roman"/>
          <w:szCs w:val="24"/>
        </w:rPr>
        <w:t>,</w:t>
      </w:r>
      <w:r w:rsidRPr="005248A0">
        <w:rPr>
          <w:rFonts w:eastAsia="Times New Roman"/>
          <w:szCs w:val="24"/>
        </w:rPr>
        <w:t xml:space="preserve"> στην οποία υποχρεώθηκε αυτό</w:t>
      </w:r>
      <w:r>
        <w:rPr>
          <w:rFonts w:eastAsia="Times New Roman"/>
          <w:szCs w:val="24"/>
        </w:rPr>
        <w:t>ν</w:t>
      </w:r>
      <w:r w:rsidRPr="005248A0">
        <w:rPr>
          <w:rFonts w:eastAsia="Times New Roman"/>
          <w:szCs w:val="24"/>
        </w:rPr>
        <w:t xml:space="preserve"> το τελευταίο χρόνο</w:t>
      </w:r>
      <w:r>
        <w:rPr>
          <w:rFonts w:eastAsia="Times New Roman"/>
          <w:szCs w:val="24"/>
        </w:rPr>
        <w:t>,</w:t>
      </w:r>
      <w:r w:rsidRPr="005248A0">
        <w:rPr>
          <w:rFonts w:eastAsia="Times New Roman"/>
          <w:szCs w:val="24"/>
        </w:rPr>
        <w:t xml:space="preserve"> εγκαταλείποντας την εδώ και δύ</w:t>
      </w:r>
      <w:r w:rsidRPr="005248A0">
        <w:rPr>
          <w:rFonts w:eastAsia="Times New Roman"/>
          <w:szCs w:val="24"/>
        </w:rPr>
        <w:t xml:space="preserve">ο δεκαετίες </w:t>
      </w:r>
      <w:r>
        <w:rPr>
          <w:rFonts w:eastAsia="Times New Roman"/>
          <w:szCs w:val="24"/>
        </w:rPr>
        <w:t>ε</w:t>
      </w:r>
      <w:r w:rsidRPr="005248A0">
        <w:rPr>
          <w:rFonts w:eastAsia="Times New Roman"/>
          <w:szCs w:val="24"/>
        </w:rPr>
        <w:t xml:space="preserve">θνική </w:t>
      </w:r>
      <w:r>
        <w:rPr>
          <w:rFonts w:eastAsia="Times New Roman"/>
          <w:szCs w:val="24"/>
        </w:rPr>
        <w:t xml:space="preserve">διαπραγματευτική </w:t>
      </w:r>
      <w:r w:rsidRPr="005248A0">
        <w:rPr>
          <w:rFonts w:eastAsia="Times New Roman"/>
          <w:szCs w:val="24"/>
        </w:rPr>
        <w:t xml:space="preserve">γραμμή που έκανε λόγο για σύνθετη ονομασία </w:t>
      </w:r>
      <w:r>
        <w:rPr>
          <w:rFonts w:eastAsia="Times New Roman"/>
          <w:szCs w:val="24"/>
          <w:lang w:val="en-US"/>
        </w:rPr>
        <w:t>erga</w:t>
      </w:r>
      <w:r w:rsidRPr="00357D9D">
        <w:rPr>
          <w:rFonts w:eastAsia="Times New Roman"/>
          <w:szCs w:val="24"/>
        </w:rPr>
        <w:t xml:space="preserve"> </w:t>
      </w:r>
      <w:r>
        <w:rPr>
          <w:rFonts w:eastAsia="Times New Roman"/>
          <w:szCs w:val="24"/>
          <w:lang w:val="en-US"/>
        </w:rPr>
        <w:t>omnes</w:t>
      </w:r>
      <w:r w:rsidRPr="00357D9D">
        <w:rPr>
          <w:rFonts w:eastAsia="Times New Roman"/>
          <w:szCs w:val="24"/>
        </w:rPr>
        <w:t>.</w:t>
      </w:r>
      <w:r>
        <w:rPr>
          <w:rFonts w:eastAsia="Times New Roman"/>
          <w:szCs w:val="24"/>
        </w:rPr>
        <w:t xml:space="preserve"> Ίσως μάλιστα να πρέπει να τους διευκρινίσει</w:t>
      </w:r>
      <w:r w:rsidRPr="005248A0">
        <w:rPr>
          <w:rFonts w:eastAsia="Times New Roman"/>
          <w:szCs w:val="24"/>
        </w:rPr>
        <w:t xml:space="preserve"> π</w:t>
      </w:r>
      <w:r>
        <w:rPr>
          <w:rFonts w:eastAsia="Times New Roman"/>
          <w:szCs w:val="24"/>
        </w:rPr>
        <w:t>ώ</w:t>
      </w:r>
      <w:r w:rsidRPr="005248A0">
        <w:rPr>
          <w:rFonts w:eastAsia="Times New Roman"/>
          <w:szCs w:val="24"/>
        </w:rPr>
        <w:t>ς μία Κυβέρνηση</w:t>
      </w:r>
      <w:r>
        <w:rPr>
          <w:rFonts w:eastAsia="Times New Roman"/>
          <w:szCs w:val="24"/>
        </w:rPr>
        <w:t>,</w:t>
      </w:r>
      <w:r w:rsidRPr="005248A0">
        <w:rPr>
          <w:rFonts w:eastAsia="Times New Roman"/>
          <w:szCs w:val="24"/>
        </w:rPr>
        <w:t xml:space="preserve"> επικίνδυνη κατά τον ίδιο</w:t>
      </w:r>
      <w:r>
        <w:rPr>
          <w:rFonts w:eastAsia="Times New Roman"/>
          <w:szCs w:val="24"/>
        </w:rPr>
        <w:t>,</w:t>
      </w:r>
      <w:r w:rsidRPr="005248A0">
        <w:rPr>
          <w:rFonts w:eastAsia="Times New Roman"/>
          <w:szCs w:val="24"/>
        </w:rPr>
        <w:t xml:space="preserve"> κατάφερε να διασφαλίσει τη σύνθετη ονομασία για όλες τις χρήσεις όχι μόνο δι</w:t>
      </w:r>
      <w:r w:rsidRPr="005248A0">
        <w:rPr>
          <w:rFonts w:eastAsia="Times New Roman"/>
          <w:szCs w:val="24"/>
        </w:rPr>
        <w:t>εθνώς</w:t>
      </w:r>
      <w:r>
        <w:rPr>
          <w:rFonts w:eastAsia="Times New Roman"/>
          <w:szCs w:val="24"/>
        </w:rPr>
        <w:t>,</w:t>
      </w:r>
      <w:r w:rsidRPr="005248A0">
        <w:rPr>
          <w:rFonts w:eastAsia="Times New Roman"/>
          <w:szCs w:val="24"/>
        </w:rPr>
        <w:t xml:space="preserve"> αλλά ακόμα και στο εσωτερικό της γειτονικής μας χώρας</w:t>
      </w:r>
      <w:r>
        <w:rPr>
          <w:rFonts w:eastAsia="Times New Roman"/>
          <w:szCs w:val="24"/>
        </w:rPr>
        <w:t>,</w:t>
      </w:r>
      <w:r w:rsidRPr="005248A0">
        <w:rPr>
          <w:rFonts w:eastAsia="Times New Roman"/>
          <w:szCs w:val="24"/>
        </w:rPr>
        <w:t xml:space="preserve"> μία εκ των πλέον προωθημέν</w:t>
      </w:r>
      <w:r>
        <w:rPr>
          <w:rFonts w:eastAsia="Times New Roman"/>
          <w:szCs w:val="24"/>
        </w:rPr>
        <w:t>ων</w:t>
      </w:r>
      <w:r w:rsidRPr="005248A0">
        <w:rPr>
          <w:rFonts w:eastAsia="Times New Roman"/>
          <w:szCs w:val="24"/>
        </w:rPr>
        <w:t xml:space="preserve"> θέσεων που έχει όλα αυτά τα χρόνια η ελληνική διπλωματία</w:t>
      </w:r>
      <w:r>
        <w:rPr>
          <w:rFonts w:eastAsia="Times New Roman"/>
          <w:szCs w:val="24"/>
        </w:rPr>
        <w:t>.</w:t>
      </w:r>
    </w:p>
    <w:p w14:paraId="77C03510" w14:textId="77777777" w:rsidR="006113A9" w:rsidRDefault="006B6FC4">
      <w:pPr>
        <w:spacing w:line="600" w:lineRule="auto"/>
        <w:ind w:firstLine="720"/>
        <w:contextualSpacing/>
        <w:jc w:val="both"/>
        <w:rPr>
          <w:rFonts w:eastAsia="Times New Roman"/>
          <w:szCs w:val="24"/>
        </w:rPr>
      </w:pPr>
      <w:r>
        <w:rPr>
          <w:rFonts w:eastAsia="Times New Roman"/>
          <w:szCs w:val="24"/>
        </w:rPr>
        <w:t>Κυρίες και κύριοι Βουλευτές, πριν από</w:t>
      </w:r>
      <w:r w:rsidRPr="005248A0">
        <w:rPr>
          <w:rFonts w:eastAsia="Times New Roman"/>
          <w:szCs w:val="24"/>
        </w:rPr>
        <w:t xml:space="preserve"> ένα</w:t>
      </w:r>
      <w:r>
        <w:rPr>
          <w:rFonts w:eastAsia="Times New Roman"/>
          <w:szCs w:val="24"/>
        </w:rPr>
        <w:t>ν</w:t>
      </w:r>
      <w:r w:rsidRPr="005248A0">
        <w:rPr>
          <w:rFonts w:eastAsia="Times New Roman"/>
          <w:szCs w:val="24"/>
        </w:rPr>
        <w:t xml:space="preserve"> περίπου</w:t>
      </w:r>
      <w:r>
        <w:rPr>
          <w:rFonts w:eastAsia="Times New Roman"/>
          <w:szCs w:val="24"/>
        </w:rPr>
        <w:t xml:space="preserve"> </w:t>
      </w:r>
      <w:r w:rsidRPr="005248A0">
        <w:rPr>
          <w:rFonts w:eastAsia="Times New Roman"/>
          <w:szCs w:val="24"/>
        </w:rPr>
        <w:t>χρόνο</w:t>
      </w:r>
      <w:r>
        <w:rPr>
          <w:rFonts w:eastAsia="Times New Roman"/>
          <w:szCs w:val="24"/>
        </w:rPr>
        <w:t>,</w:t>
      </w:r>
      <w:r w:rsidRPr="005248A0">
        <w:rPr>
          <w:rFonts w:eastAsia="Times New Roman"/>
          <w:szCs w:val="24"/>
        </w:rPr>
        <w:t xml:space="preserve"> στις 9 Ιανουαρίου του 2018</w:t>
      </w:r>
      <w:r>
        <w:rPr>
          <w:rFonts w:eastAsia="Times New Roman"/>
          <w:szCs w:val="24"/>
        </w:rPr>
        <w:t>,</w:t>
      </w:r>
      <w:r w:rsidRPr="005248A0">
        <w:rPr>
          <w:rFonts w:eastAsia="Times New Roman"/>
          <w:szCs w:val="24"/>
        </w:rPr>
        <w:t xml:space="preserve"> μαθαίνουμε πως σε κλε</w:t>
      </w:r>
      <w:r w:rsidRPr="005248A0">
        <w:rPr>
          <w:rFonts w:eastAsia="Times New Roman"/>
          <w:szCs w:val="24"/>
        </w:rPr>
        <w:t xml:space="preserve">ιστή συνεδρίαση τομεαρχών της </w:t>
      </w:r>
      <w:r>
        <w:rPr>
          <w:rFonts w:eastAsia="Times New Roman"/>
          <w:szCs w:val="24"/>
        </w:rPr>
        <w:t>Νέας Δ</w:t>
      </w:r>
      <w:r w:rsidRPr="005248A0">
        <w:rPr>
          <w:rFonts w:eastAsia="Times New Roman"/>
          <w:szCs w:val="24"/>
        </w:rPr>
        <w:t>ημοκρατίας ο κ</w:t>
      </w:r>
      <w:r>
        <w:rPr>
          <w:rFonts w:eastAsia="Times New Roman"/>
          <w:szCs w:val="24"/>
        </w:rPr>
        <w:t>.</w:t>
      </w:r>
      <w:r w:rsidRPr="005248A0">
        <w:rPr>
          <w:rFonts w:eastAsia="Times New Roman"/>
          <w:szCs w:val="24"/>
        </w:rPr>
        <w:t xml:space="preserve"> Μητσοτάκης </w:t>
      </w:r>
      <w:r>
        <w:rPr>
          <w:rFonts w:eastAsia="Times New Roman"/>
          <w:szCs w:val="24"/>
        </w:rPr>
        <w:t>διαμηνούσε</w:t>
      </w:r>
      <w:r w:rsidRPr="005248A0">
        <w:rPr>
          <w:rFonts w:eastAsia="Times New Roman"/>
          <w:szCs w:val="24"/>
        </w:rPr>
        <w:t xml:space="preserve"> πως για την Αξιωματική Αντιπολίτευση οι κόκκινες γραμμές είναι τρία στα τρία</w:t>
      </w:r>
      <w:r>
        <w:rPr>
          <w:rFonts w:eastAsia="Times New Roman"/>
          <w:szCs w:val="24"/>
        </w:rPr>
        <w:t>.</w:t>
      </w:r>
      <w:r w:rsidRPr="005248A0">
        <w:rPr>
          <w:rFonts w:eastAsia="Times New Roman"/>
          <w:szCs w:val="24"/>
        </w:rPr>
        <w:t xml:space="preserve"> Έλεγε</w:t>
      </w:r>
      <w:r>
        <w:rPr>
          <w:rFonts w:eastAsia="Times New Roman"/>
          <w:szCs w:val="24"/>
        </w:rPr>
        <w:t>, μ</w:t>
      </w:r>
      <w:r w:rsidRPr="005248A0">
        <w:rPr>
          <w:rFonts w:eastAsia="Times New Roman"/>
          <w:szCs w:val="24"/>
        </w:rPr>
        <w:t>άλιστα</w:t>
      </w:r>
      <w:r>
        <w:rPr>
          <w:rFonts w:eastAsia="Times New Roman"/>
          <w:szCs w:val="24"/>
        </w:rPr>
        <w:t>,</w:t>
      </w:r>
      <w:r w:rsidRPr="005248A0">
        <w:rPr>
          <w:rFonts w:eastAsia="Times New Roman"/>
          <w:szCs w:val="24"/>
        </w:rPr>
        <w:t xml:space="preserve"> ότι οι τρεις αυτές σημαντικές πτυχές ήταν οι εξής</w:t>
      </w:r>
      <w:r w:rsidRPr="00357D9D">
        <w:rPr>
          <w:rFonts w:eastAsia="Times New Roman"/>
          <w:szCs w:val="24"/>
        </w:rPr>
        <w:t>:</w:t>
      </w:r>
      <w:r w:rsidRPr="005248A0">
        <w:rPr>
          <w:rFonts w:eastAsia="Times New Roman"/>
          <w:szCs w:val="24"/>
        </w:rPr>
        <w:t xml:space="preserve"> </w:t>
      </w:r>
      <w:r>
        <w:rPr>
          <w:rFonts w:eastAsia="Times New Roman"/>
          <w:szCs w:val="24"/>
        </w:rPr>
        <w:t>πρώτον</w:t>
      </w:r>
      <w:r w:rsidRPr="00357D9D">
        <w:rPr>
          <w:rFonts w:eastAsia="Times New Roman"/>
          <w:szCs w:val="24"/>
        </w:rPr>
        <w:t>,</w:t>
      </w:r>
      <w:r>
        <w:rPr>
          <w:rFonts w:eastAsia="Times New Roman"/>
          <w:szCs w:val="24"/>
        </w:rPr>
        <w:t xml:space="preserve"> σ</w:t>
      </w:r>
      <w:r w:rsidRPr="005248A0">
        <w:rPr>
          <w:rFonts w:eastAsia="Times New Roman"/>
          <w:szCs w:val="24"/>
        </w:rPr>
        <w:t>ύνθετη ονομασία</w:t>
      </w:r>
      <w:r>
        <w:rPr>
          <w:rFonts w:eastAsia="Times New Roman"/>
          <w:szCs w:val="24"/>
        </w:rPr>
        <w:t xml:space="preserve">, δεύτερον, </w:t>
      </w:r>
      <w:r w:rsidRPr="005248A0">
        <w:rPr>
          <w:rFonts w:eastAsia="Times New Roman"/>
          <w:szCs w:val="24"/>
        </w:rPr>
        <w:t>erga omnes</w:t>
      </w:r>
      <w:r>
        <w:rPr>
          <w:rFonts w:eastAsia="Times New Roman"/>
          <w:szCs w:val="24"/>
        </w:rPr>
        <w:t>, δηλαδή για όλες τις χρήσεις, τρίτον,</w:t>
      </w:r>
      <w:r w:rsidRPr="005248A0">
        <w:rPr>
          <w:rFonts w:eastAsia="Times New Roman"/>
          <w:szCs w:val="24"/>
        </w:rPr>
        <w:t xml:space="preserve"> </w:t>
      </w:r>
      <w:r>
        <w:rPr>
          <w:rFonts w:eastAsia="Times New Roman"/>
          <w:szCs w:val="24"/>
        </w:rPr>
        <w:t xml:space="preserve">αποκήρυξη </w:t>
      </w:r>
      <w:r w:rsidRPr="005248A0">
        <w:rPr>
          <w:rFonts w:eastAsia="Times New Roman"/>
          <w:szCs w:val="24"/>
        </w:rPr>
        <w:t>όλων των θεμάτων που παραπέμπουν σε αλυτρωτισμό</w:t>
      </w:r>
      <w:r>
        <w:rPr>
          <w:rFonts w:eastAsia="Times New Roman"/>
          <w:szCs w:val="24"/>
        </w:rPr>
        <w:t>.</w:t>
      </w:r>
    </w:p>
    <w:p w14:paraId="77C03511" w14:textId="77777777" w:rsidR="006113A9" w:rsidRDefault="006B6FC4">
      <w:pPr>
        <w:spacing w:line="600" w:lineRule="auto"/>
        <w:ind w:firstLine="720"/>
        <w:contextualSpacing/>
        <w:jc w:val="both"/>
        <w:rPr>
          <w:rFonts w:eastAsia="Times New Roman"/>
          <w:szCs w:val="24"/>
        </w:rPr>
      </w:pPr>
      <w:r>
        <w:rPr>
          <w:rFonts w:eastAsia="Times New Roman"/>
          <w:szCs w:val="24"/>
        </w:rPr>
        <w:lastRenderedPageBreak/>
        <w:t xml:space="preserve">Σήμερα, </w:t>
      </w:r>
      <w:r w:rsidRPr="005248A0">
        <w:rPr>
          <w:rFonts w:eastAsia="Times New Roman"/>
          <w:szCs w:val="24"/>
        </w:rPr>
        <w:t>ένα</w:t>
      </w:r>
      <w:r>
        <w:rPr>
          <w:rFonts w:eastAsia="Times New Roman"/>
          <w:szCs w:val="24"/>
        </w:rPr>
        <w:t>ν χρόνο μετά, η</w:t>
      </w:r>
      <w:r w:rsidRPr="005248A0">
        <w:rPr>
          <w:rFonts w:eastAsia="Times New Roman"/>
          <w:szCs w:val="24"/>
        </w:rPr>
        <w:t xml:space="preserve"> Συμφωνία των Πρεσπών έχει κάνει όπως και ο ίδιος επισήμανε τότε τα τρία στα τρία</w:t>
      </w:r>
      <w:r>
        <w:rPr>
          <w:rFonts w:eastAsia="Times New Roman"/>
          <w:szCs w:val="24"/>
        </w:rPr>
        <w:t>.</w:t>
      </w:r>
      <w:r w:rsidRPr="005248A0">
        <w:rPr>
          <w:rFonts w:eastAsia="Times New Roman"/>
          <w:szCs w:val="24"/>
        </w:rPr>
        <w:t xml:space="preserve"> Και σύνθετη ονομασία διασφαλίζει και το</w:t>
      </w:r>
      <w:r w:rsidRPr="005248A0">
        <w:rPr>
          <w:rFonts w:eastAsia="Times New Roman"/>
          <w:szCs w:val="24"/>
        </w:rPr>
        <w:t xml:space="preserve"> </w:t>
      </w:r>
      <w:r>
        <w:rPr>
          <w:rFonts w:eastAsia="Times New Roman"/>
          <w:szCs w:val="24"/>
          <w:lang w:val="en-US"/>
        </w:rPr>
        <w:t>erga</w:t>
      </w:r>
      <w:r w:rsidRPr="00357D9D">
        <w:rPr>
          <w:rFonts w:eastAsia="Times New Roman"/>
          <w:szCs w:val="24"/>
        </w:rPr>
        <w:t xml:space="preserve"> </w:t>
      </w:r>
      <w:r>
        <w:rPr>
          <w:rFonts w:eastAsia="Times New Roman"/>
          <w:szCs w:val="24"/>
          <w:lang w:val="en-US"/>
        </w:rPr>
        <w:t>omnes</w:t>
      </w:r>
      <w:r w:rsidRPr="005248A0">
        <w:rPr>
          <w:rFonts w:eastAsia="Times New Roman"/>
          <w:szCs w:val="24"/>
        </w:rPr>
        <w:t xml:space="preserve"> διασφαλίζεται και δικλίδες ασφαλείας έναντι σε </w:t>
      </w:r>
      <w:r>
        <w:rPr>
          <w:rFonts w:eastAsia="Times New Roman"/>
          <w:szCs w:val="24"/>
        </w:rPr>
        <w:t>κ</w:t>
      </w:r>
      <w:r w:rsidRPr="005248A0">
        <w:rPr>
          <w:rFonts w:eastAsia="Times New Roman"/>
          <w:szCs w:val="24"/>
        </w:rPr>
        <w:t>άθε είδους αλυτρωτισμ</w:t>
      </w:r>
      <w:r>
        <w:rPr>
          <w:rFonts w:eastAsia="Times New Roman"/>
          <w:szCs w:val="24"/>
        </w:rPr>
        <w:t>ού</w:t>
      </w:r>
      <w:r w:rsidRPr="005248A0">
        <w:rPr>
          <w:rFonts w:eastAsia="Times New Roman"/>
          <w:szCs w:val="24"/>
        </w:rPr>
        <w:t>ς υπάρχουν</w:t>
      </w:r>
      <w:r>
        <w:rPr>
          <w:rFonts w:eastAsia="Times New Roman"/>
          <w:szCs w:val="24"/>
        </w:rPr>
        <w:t>.</w:t>
      </w:r>
    </w:p>
    <w:p w14:paraId="77C03512" w14:textId="77777777" w:rsidR="006113A9" w:rsidRDefault="006B6FC4">
      <w:pPr>
        <w:spacing w:line="600" w:lineRule="auto"/>
        <w:ind w:firstLine="720"/>
        <w:contextualSpacing/>
        <w:jc w:val="both"/>
        <w:rPr>
          <w:rFonts w:eastAsia="Times New Roman"/>
          <w:szCs w:val="24"/>
        </w:rPr>
      </w:pPr>
      <w:r>
        <w:rPr>
          <w:rFonts w:eastAsia="Times New Roman"/>
          <w:szCs w:val="24"/>
        </w:rPr>
        <w:t>Ό</w:t>
      </w:r>
      <w:r w:rsidRPr="005248A0">
        <w:rPr>
          <w:rFonts w:eastAsia="Times New Roman"/>
          <w:szCs w:val="24"/>
        </w:rPr>
        <w:t>ταν τα έλεγε αυτά</w:t>
      </w:r>
      <w:r>
        <w:rPr>
          <w:rFonts w:eastAsia="Times New Roman"/>
          <w:szCs w:val="24"/>
        </w:rPr>
        <w:t>,</w:t>
      </w:r>
      <w:r w:rsidRPr="005248A0">
        <w:rPr>
          <w:rFonts w:eastAsia="Times New Roman"/>
          <w:szCs w:val="24"/>
        </w:rPr>
        <w:t xml:space="preserve"> </w:t>
      </w:r>
      <w:r>
        <w:rPr>
          <w:rFonts w:eastAsia="Times New Roman"/>
          <w:szCs w:val="24"/>
        </w:rPr>
        <w:t>β</w:t>
      </w:r>
      <w:r w:rsidRPr="005248A0">
        <w:rPr>
          <w:rFonts w:eastAsia="Times New Roman"/>
          <w:szCs w:val="24"/>
        </w:rPr>
        <w:t>εβαίως</w:t>
      </w:r>
      <w:r>
        <w:rPr>
          <w:rFonts w:eastAsia="Times New Roman"/>
          <w:szCs w:val="24"/>
        </w:rPr>
        <w:t>,</w:t>
      </w:r>
      <w:r w:rsidRPr="005248A0">
        <w:rPr>
          <w:rFonts w:eastAsia="Times New Roman"/>
          <w:szCs w:val="24"/>
        </w:rPr>
        <w:t xml:space="preserve"> ο κ</w:t>
      </w:r>
      <w:r>
        <w:rPr>
          <w:rFonts w:eastAsia="Times New Roman"/>
          <w:szCs w:val="24"/>
        </w:rPr>
        <w:t>.</w:t>
      </w:r>
      <w:r w:rsidRPr="005248A0">
        <w:rPr>
          <w:rFonts w:eastAsia="Times New Roman"/>
          <w:szCs w:val="24"/>
        </w:rPr>
        <w:t xml:space="preserve"> Μητσοτάκης</w:t>
      </w:r>
      <w:r>
        <w:rPr>
          <w:rFonts w:eastAsia="Times New Roman"/>
          <w:szCs w:val="24"/>
        </w:rPr>
        <w:t>,</w:t>
      </w:r>
      <w:r w:rsidRPr="005248A0">
        <w:rPr>
          <w:rFonts w:eastAsia="Times New Roman"/>
          <w:szCs w:val="24"/>
        </w:rPr>
        <w:t xml:space="preserve"> </w:t>
      </w:r>
      <w:r>
        <w:rPr>
          <w:rFonts w:eastAsia="Times New Roman"/>
          <w:szCs w:val="24"/>
        </w:rPr>
        <w:t>δώδεκα</w:t>
      </w:r>
      <w:r w:rsidRPr="005248A0">
        <w:rPr>
          <w:rFonts w:eastAsia="Times New Roman"/>
          <w:szCs w:val="24"/>
        </w:rPr>
        <w:t xml:space="preserve"> μήνες πριν δεν μπορούσε να φανταστεί ότι η Κυβέρνησή μας θα κέρδιζε όχι μόνο αυτά</w:t>
      </w:r>
      <w:r>
        <w:rPr>
          <w:rFonts w:eastAsia="Times New Roman"/>
          <w:szCs w:val="24"/>
        </w:rPr>
        <w:t>,</w:t>
      </w:r>
      <w:r w:rsidRPr="005248A0">
        <w:rPr>
          <w:rFonts w:eastAsia="Times New Roman"/>
          <w:szCs w:val="24"/>
        </w:rPr>
        <w:t xml:space="preserve"> αλλά ακόμα περισσότερα</w:t>
      </w:r>
      <w:r>
        <w:rPr>
          <w:rFonts w:eastAsia="Times New Roman"/>
          <w:szCs w:val="24"/>
        </w:rPr>
        <w:t>. Γ</w:t>
      </w:r>
      <w:r w:rsidRPr="005248A0">
        <w:rPr>
          <w:rFonts w:eastAsia="Times New Roman"/>
          <w:szCs w:val="24"/>
        </w:rPr>
        <w:t>ι</w:t>
      </w:r>
      <w:r>
        <w:rPr>
          <w:rFonts w:eastAsia="Times New Roman"/>
          <w:szCs w:val="24"/>
        </w:rPr>
        <w:t>’ αυτό και διά</w:t>
      </w:r>
      <w:r w:rsidRPr="005248A0">
        <w:rPr>
          <w:rFonts w:eastAsia="Times New Roman"/>
          <w:szCs w:val="24"/>
        </w:rPr>
        <w:t xml:space="preserve"> μέσω του </w:t>
      </w:r>
      <w:r>
        <w:rPr>
          <w:rFonts w:eastAsia="Times New Roman"/>
          <w:szCs w:val="24"/>
        </w:rPr>
        <w:t>κ.</w:t>
      </w:r>
      <w:r w:rsidRPr="005248A0">
        <w:rPr>
          <w:rFonts w:eastAsia="Times New Roman"/>
          <w:szCs w:val="24"/>
        </w:rPr>
        <w:t xml:space="preserve"> Κουμουτσάκου η κόκκινη γραμμή της Νέας Δημοκρατίας μετατοπίστηκε την προηγούμενη άνοιξη στο </w:t>
      </w:r>
      <w:r>
        <w:rPr>
          <w:rFonts w:eastAsia="Times New Roman"/>
          <w:szCs w:val="24"/>
        </w:rPr>
        <w:t>«</w:t>
      </w:r>
      <w:r w:rsidRPr="005248A0">
        <w:rPr>
          <w:rFonts w:eastAsia="Times New Roman"/>
          <w:szCs w:val="24"/>
        </w:rPr>
        <w:t xml:space="preserve">αν θέλετε να συμμετέχουμε σε </w:t>
      </w:r>
      <w:r>
        <w:rPr>
          <w:rFonts w:eastAsia="Times New Roman"/>
          <w:szCs w:val="24"/>
        </w:rPr>
        <w:t xml:space="preserve">οποιαδήποτε συζήτηση, </w:t>
      </w:r>
      <w:r w:rsidRPr="005248A0">
        <w:rPr>
          <w:rFonts w:eastAsia="Times New Roman"/>
          <w:szCs w:val="24"/>
        </w:rPr>
        <w:t>να κάνουν πρώτα τις αλλαγές στο Σύνταγμα οι γείτονες</w:t>
      </w:r>
      <w:r>
        <w:rPr>
          <w:rFonts w:eastAsia="Times New Roman"/>
          <w:szCs w:val="24"/>
        </w:rPr>
        <w:t>».</w:t>
      </w:r>
      <w:r w:rsidRPr="005248A0">
        <w:rPr>
          <w:rFonts w:eastAsia="Times New Roman"/>
          <w:szCs w:val="24"/>
        </w:rPr>
        <w:t xml:space="preserve"> </w:t>
      </w:r>
    </w:p>
    <w:p w14:paraId="77C03513" w14:textId="77777777" w:rsidR="006113A9" w:rsidRDefault="006B6FC4">
      <w:pPr>
        <w:spacing w:line="600" w:lineRule="auto"/>
        <w:ind w:firstLine="720"/>
        <w:contextualSpacing/>
        <w:jc w:val="both"/>
        <w:rPr>
          <w:rFonts w:eastAsia="Times New Roman"/>
          <w:szCs w:val="24"/>
        </w:rPr>
      </w:pPr>
      <w:r w:rsidRPr="005248A0">
        <w:rPr>
          <w:rFonts w:eastAsia="Times New Roman"/>
          <w:szCs w:val="24"/>
        </w:rPr>
        <w:t xml:space="preserve">Για κακή τους τύχη </w:t>
      </w:r>
      <w:r>
        <w:rPr>
          <w:rFonts w:eastAsia="Times New Roman"/>
          <w:szCs w:val="24"/>
        </w:rPr>
        <w:t>έγινε</w:t>
      </w:r>
      <w:r w:rsidRPr="005248A0">
        <w:rPr>
          <w:rFonts w:eastAsia="Times New Roman"/>
          <w:szCs w:val="24"/>
        </w:rPr>
        <w:t xml:space="preserve"> και</w:t>
      </w:r>
      <w:r w:rsidRPr="005248A0">
        <w:rPr>
          <w:rFonts w:eastAsia="Times New Roman"/>
          <w:szCs w:val="24"/>
        </w:rPr>
        <w:t xml:space="preserve"> αυτό</w:t>
      </w:r>
      <w:r>
        <w:rPr>
          <w:rFonts w:eastAsia="Times New Roman"/>
          <w:szCs w:val="24"/>
        </w:rPr>
        <w:t>.</w:t>
      </w:r>
      <w:r w:rsidRPr="005248A0">
        <w:rPr>
          <w:rFonts w:eastAsia="Times New Roman"/>
          <w:szCs w:val="24"/>
        </w:rPr>
        <w:t xml:space="preserve"> Και κάπως έτσι ο κ</w:t>
      </w:r>
      <w:r>
        <w:rPr>
          <w:rFonts w:eastAsia="Times New Roman"/>
          <w:szCs w:val="24"/>
        </w:rPr>
        <w:t>.</w:t>
      </w:r>
      <w:r w:rsidRPr="005248A0">
        <w:rPr>
          <w:rFonts w:eastAsia="Times New Roman"/>
          <w:szCs w:val="24"/>
        </w:rPr>
        <w:t xml:space="preserve"> Μητσοτάκης </w:t>
      </w:r>
      <w:r>
        <w:rPr>
          <w:rFonts w:eastAsia="Times New Roman"/>
          <w:szCs w:val="24"/>
        </w:rPr>
        <w:t>αποφάσισε</w:t>
      </w:r>
      <w:r w:rsidRPr="005248A0">
        <w:rPr>
          <w:rFonts w:eastAsia="Times New Roman"/>
          <w:szCs w:val="24"/>
        </w:rPr>
        <w:t xml:space="preserve"> να σύρει τη Νέα Δημοκρατία πίσω από τη σκληρή γραμμή της </w:t>
      </w:r>
      <w:r>
        <w:rPr>
          <w:rFonts w:eastAsia="Times New Roman"/>
          <w:szCs w:val="24"/>
        </w:rPr>
        <w:t>α</w:t>
      </w:r>
      <w:r w:rsidRPr="005248A0">
        <w:rPr>
          <w:rFonts w:eastAsia="Times New Roman"/>
          <w:szCs w:val="24"/>
        </w:rPr>
        <w:t xml:space="preserve">κροδεξιάς </w:t>
      </w:r>
      <w:r w:rsidRPr="005248A0">
        <w:rPr>
          <w:rFonts w:eastAsia="Times New Roman"/>
          <w:szCs w:val="24"/>
        </w:rPr>
        <w:t xml:space="preserve">της </w:t>
      </w:r>
      <w:r>
        <w:rPr>
          <w:rFonts w:eastAsia="Times New Roman"/>
          <w:szCs w:val="24"/>
        </w:rPr>
        <w:t>πτέρυγας,</w:t>
      </w:r>
      <w:r w:rsidRPr="005248A0">
        <w:rPr>
          <w:rFonts w:eastAsia="Times New Roman"/>
          <w:szCs w:val="24"/>
        </w:rPr>
        <w:t xml:space="preserve"> η οποία μοιάζει να κυριαρχεί πλέον στην εσωκομματική </w:t>
      </w:r>
      <w:r>
        <w:rPr>
          <w:rFonts w:eastAsia="Times New Roman"/>
          <w:szCs w:val="24"/>
        </w:rPr>
        <w:t>ιδεολογική της διαπάλη. Π</w:t>
      </w:r>
      <w:r w:rsidRPr="005248A0">
        <w:rPr>
          <w:rFonts w:eastAsia="Times New Roman"/>
          <w:szCs w:val="24"/>
        </w:rPr>
        <w:t>ίσω</w:t>
      </w:r>
      <w:r>
        <w:rPr>
          <w:rFonts w:eastAsia="Times New Roman"/>
          <w:szCs w:val="24"/>
        </w:rPr>
        <w:t>, λ</w:t>
      </w:r>
      <w:r w:rsidRPr="005248A0">
        <w:rPr>
          <w:rFonts w:eastAsia="Times New Roman"/>
          <w:szCs w:val="24"/>
        </w:rPr>
        <w:t>οιπόν</w:t>
      </w:r>
      <w:r>
        <w:rPr>
          <w:rFonts w:eastAsia="Times New Roman"/>
          <w:szCs w:val="24"/>
        </w:rPr>
        <w:t>,</w:t>
      </w:r>
      <w:r w:rsidRPr="005248A0">
        <w:rPr>
          <w:rFonts w:eastAsia="Times New Roman"/>
          <w:szCs w:val="24"/>
        </w:rPr>
        <w:t xml:space="preserve"> από τον </w:t>
      </w:r>
      <w:r>
        <w:rPr>
          <w:rFonts w:eastAsia="Times New Roman"/>
          <w:szCs w:val="24"/>
        </w:rPr>
        <w:t>κ.</w:t>
      </w:r>
      <w:r w:rsidRPr="005248A0">
        <w:rPr>
          <w:rFonts w:eastAsia="Times New Roman"/>
          <w:szCs w:val="24"/>
        </w:rPr>
        <w:t xml:space="preserve"> Σαμαρά</w:t>
      </w:r>
      <w:r>
        <w:rPr>
          <w:rFonts w:eastAsia="Times New Roman"/>
          <w:szCs w:val="24"/>
        </w:rPr>
        <w:t xml:space="preserve">, </w:t>
      </w:r>
      <w:r w:rsidRPr="005248A0">
        <w:rPr>
          <w:rFonts w:eastAsia="Times New Roman"/>
          <w:szCs w:val="24"/>
        </w:rPr>
        <w:t xml:space="preserve">τον </w:t>
      </w:r>
      <w:r>
        <w:rPr>
          <w:rFonts w:eastAsia="Times New Roman"/>
          <w:szCs w:val="24"/>
        </w:rPr>
        <w:t>κ.</w:t>
      </w:r>
      <w:r w:rsidRPr="005248A0">
        <w:rPr>
          <w:rFonts w:eastAsia="Times New Roman"/>
          <w:szCs w:val="24"/>
        </w:rPr>
        <w:t xml:space="preserve"> Βορίδη και βεβαίως τον </w:t>
      </w:r>
      <w:r>
        <w:rPr>
          <w:rFonts w:eastAsia="Times New Roman"/>
          <w:szCs w:val="24"/>
        </w:rPr>
        <w:t>κ.</w:t>
      </w:r>
      <w:r w:rsidRPr="005248A0">
        <w:rPr>
          <w:rFonts w:eastAsia="Times New Roman"/>
          <w:szCs w:val="24"/>
        </w:rPr>
        <w:t xml:space="preserve"> Άδωνι Γεωργιάδη</w:t>
      </w:r>
      <w:r>
        <w:rPr>
          <w:rFonts w:eastAsia="Times New Roman"/>
          <w:szCs w:val="24"/>
        </w:rPr>
        <w:t>,</w:t>
      </w:r>
      <w:r w:rsidRPr="005248A0">
        <w:rPr>
          <w:rFonts w:eastAsia="Times New Roman"/>
          <w:szCs w:val="24"/>
        </w:rPr>
        <w:t xml:space="preserve"> ο οποίος το 2007</w:t>
      </w:r>
      <w:r>
        <w:rPr>
          <w:rFonts w:eastAsia="Times New Roman"/>
          <w:szCs w:val="24"/>
        </w:rPr>
        <w:t xml:space="preserve"> μιλούσε στο κανάλι του</w:t>
      </w:r>
      <w:r w:rsidRPr="005248A0">
        <w:rPr>
          <w:rFonts w:eastAsia="Times New Roman"/>
          <w:szCs w:val="24"/>
        </w:rPr>
        <w:t xml:space="preserve"> </w:t>
      </w:r>
      <w:r>
        <w:rPr>
          <w:rFonts w:eastAsia="Times New Roman"/>
          <w:szCs w:val="24"/>
        </w:rPr>
        <w:t>για</w:t>
      </w:r>
      <w:r w:rsidRPr="005248A0">
        <w:rPr>
          <w:rFonts w:eastAsia="Times New Roman"/>
          <w:szCs w:val="24"/>
        </w:rPr>
        <w:t xml:space="preserve"> την απίστευτη κωλοτούμπα του</w:t>
      </w:r>
      <w:r w:rsidRPr="00AC5B6B">
        <w:rPr>
          <w:rFonts w:eastAsia="Times New Roman"/>
          <w:color w:val="CCCCCC"/>
          <w:sz w:val="23"/>
          <w:szCs w:val="23"/>
        </w:rPr>
        <w:t xml:space="preserve"> </w:t>
      </w:r>
      <w:r w:rsidRPr="005248A0">
        <w:rPr>
          <w:rFonts w:eastAsia="Times New Roman"/>
          <w:szCs w:val="24"/>
        </w:rPr>
        <w:t xml:space="preserve">Μακεδόνος </w:t>
      </w:r>
      <w:r>
        <w:rPr>
          <w:rFonts w:eastAsia="Times New Roman"/>
          <w:szCs w:val="24"/>
        </w:rPr>
        <w:t>-</w:t>
      </w:r>
      <w:r w:rsidRPr="005248A0">
        <w:rPr>
          <w:rFonts w:eastAsia="Times New Roman"/>
          <w:szCs w:val="24"/>
        </w:rPr>
        <w:t xml:space="preserve">λέω τα λόγια </w:t>
      </w:r>
      <w:r w:rsidRPr="005248A0">
        <w:rPr>
          <w:rFonts w:eastAsia="Times New Roman"/>
          <w:szCs w:val="24"/>
        </w:rPr>
        <w:lastRenderedPageBreak/>
        <w:t>του</w:t>
      </w:r>
      <w:r>
        <w:rPr>
          <w:rFonts w:eastAsia="Times New Roman"/>
          <w:szCs w:val="24"/>
        </w:rPr>
        <w:t>-,</w:t>
      </w:r>
      <w:r w:rsidRPr="005248A0">
        <w:rPr>
          <w:rFonts w:eastAsia="Times New Roman"/>
          <w:szCs w:val="24"/>
        </w:rPr>
        <w:t xml:space="preserve"> του Μακεδόνος</w:t>
      </w:r>
      <w:r>
        <w:rPr>
          <w:rFonts w:eastAsia="Times New Roman"/>
          <w:szCs w:val="24"/>
        </w:rPr>
        <w:t xml:space="preserve"> –</w:t>
      </w:r>
      <w:r w:rsidRPr="005248A0">
        <w:rPr>
          <w:rFonts w:eastAsia="Times New Roman"/>
          <w:szCs w:val="24"/>
        </w:rPr>
        <w:t>τρομάρα του</w:t>
      </w:r>
      <w:r>
        <w:rPr>
          <w:rFonts w:eastAsia="Times New Roman"/>
          <w:szCs w:val="24"/>
        </w:rPr>
        <w:t>!-</w:t>
      </w:r>
      <w:r w:rsidRPr="005248A0">
        <w:rPr>
          <w:rFonts w:eastAsia="Times New Roman"/>
          <w:szCs w:val="24"/>
        </w:rPr>
        <w:t xml:space="preserve"> Πρωθυπουργού</w:t>
      </w:r>
      <w:r>
        <w:rPr>
          <w:rFonts w:eastAsia="Times New Roman"/>
          <w:szCs w:val="24"/>
        </w:rPr>
        <w:t>,</w:t>
      </w:r>
      <w:r w:rsidRPr="005248A0">
        <w:rPr>
          <w:rFonts w:eastAsia="Times New Roman"/>
          <w:szCs w:val="24"/>
        </w:rPr>
        <w:t xml:space="preserve"> του Κώστα Καραμανλή</w:t>
      </w:r>
      <w:r>
        <w:rPr>
          <w:rFonts w:eastAsia="Times New Roman"/>
          <w:szCs w:val="24"/>
        </w:rPr>
        <w:t>, ο</w:t>
      </w:r>
      <w:r w:rsidRPr="005248A0">
        <w:rPr>
          <w:rFonts w:eastAsia="Times New Roman"/>
          <w:szCs w:val="24"/>
        </w:rPr>
        <w:t xml:space="preserve"> οποίος μπαίνει στην ιστορία ως ο Πρωθυπουργ</w:t>
      </w:r>
      <w:r w:rsidRPr="005248A0">
        <w:rPr>
          <w:rFonts w:eastAsia="Times New Roman"/>
          <w:szCs w:val="24"/>
        </w:rPr>
        <w:t>ός που ξεπούλησε τη Μακεδονία</w:t>
      </w:r>
      <w:r>
        <w:rPr>
          <w:rFonts w:eastAsia="Times New Roman"/>
          <w:szCs w:val="24"/>
        </w:rPr>
        <w:t xml:space="preserve">! </w:t>
      </w:r>
      <w:r w:rsidRPr="005248A0">
        <w:rPr>
          <w:rFonts w:eastAsia="Times New Roman"/>
          <w:szCs w:val="24"/>
        </w:rPr>
        <w:t>Προφανώς</w:t>
      </w:r>
      <w:r>
        <w:rPr>
          <w:rFonts w:eastAsia="Times New Roman"/>
          <w:szCs w:val="24"/>
        </w:rPr>
        <w:t>, ο</w:t>
      </w:r>
      <w:r w:rsidRPr="005248A0">
        <w:rPr>
          <w:rFonts w:eastAsia="Times New Roman"/>
          <w:szCs w:val="24"/>
        </w:rPr>
        <w:t xml:space="preserve"> ίδιος έχει βγάλει τα συμπεράσματά του για τον Καραμανλή χρόνια τώρα</w:t>
      </w:r>
      <w:r>
        <w:rPr>
          <w:rFonts w:eastAsia="Times New Roman"/>
          <w:szCs w:val="24"/>
        </w:rPr>
        <w:t>.</w:t>
      </w:r>
    </w:p>
    <w:p w14:paraId="77C03514" w14:textId="77777777" w:rsidR="006113A9" w:rsidRDefault="006B6FC4">
      <w:pPr>
        <w:spacing w:line="600" w:lineRule="auto"/>
        <w:ind w:firstLine="720"/>
        <w:contextualSpacing/>
        <w:jc w:val="both"/>
        <w:rPr>
          <w:rFonts w:eastAsia="Times New Roman"/>
          <w:szCs w:val="24"/>
        </w:rPr>
      </w:pPr>
      <w:r>
        <w:rPr>
          <w:rFonts w:eastAsia="Times New Roman"/>
          <w:szCs w:val="24"/>
        </w:rPr>
        <w:t>Γ</w:t>
      </w:r>
      <w:r w:rsidRPr="005248A0">
        <w:rPr>
          <w:rFonts w:eastAsia="Times New Roman"/>
          <w:szCs w:val="24"/>
        </w:rPr>
        <w:t>ια να μην έχουμε μάλιστα την παραμικρή αμφιβολία για το</w:t>
      </w:r>
      <w:r>
        <w:rPr>
          <w:rFonts w:eastAsia="Times New Roman"/>
          <w:szCs w:val="24"/>
        </w:rPr>
        <w:t>ν</w:t>
      </w:r>
      <w:r w:rsidRPr="005248A0">
        <w:rPr>
          <w:rFonts w:eastAsia="Times New Roman"/>
          <w:szCs w:val="24"/>
        </w:rPr>
        <w:t xml:space="preserve"> ακροδεξιό κατήφορο που έχει πάρει </w:t>
      </w:r>
      <w:r>
        <w:rPr>
          <w:rFonts w:eastAsia="Times New Roman"/>
          <w:szCs w:val="24"/>
        </w:rPr>
        <w:t>η</w:t>
      </w:r>
      <w:r w:rsidRPr="005248A0">
        <w:rPr>
          <w:rFonts w:eastAsia="Times New Roman"/>
          <w:szCs w:val="24"/>
        </w:rPr>
        <w:t xml:space="preserve"> Αξιωμα</w:t>
      </w:r>
      <w:r>
        <w:rPr>
          <w:rFonts w:eastAsia="Times New Roman"/>
          <w:szCs w:val="24"/>
        </w:rPr>
        <w:t xml:space="preserve">τική Αντιπολίτευση, </w:t>
      </w:r>
      <w:r w:rsidRPr="005248A0">
        <w:rPr>
          <w:rFonts w:eastAsia="Times New Roman"/>
          <w:szCs w:val="24"/>
        </w:rPr>
        <w:t xml:space="preserve">ο Αντιπρόεδρος της έχει </w:t>
      </w:r>
      <w:r w:rsidRPr="005248A0">
        <w:rPr>
          <w:rFonts w:eastAsia="Times New Roman"/>
          <w:szCs w:val="24"/>
        </w:rPr>
        <w:t xml:space="preserve">φροντίσει </w:t>
      </w:r>
      <w:r>
        <w:rPr>
          <w:rFonts w:eastAsia="Times New Roman"/>
          <w:szCs w:val="24"/>
        </w:rPr>
        <w:t xml:space="preserve">τις </w:t>
      </w:r>
      <w:r w:rsidRPr="005248A0">
        <w:rPr>
          <w:rFonts w:eastAsia="Times New Roman"/>
          <w:szCs w:val="24"/>
        </w:rPr>
        <w:t>τελευταίε</w:t>
      </w:r>
      <w:r>
        <w:rPr>
          <w:rFonts w:eastAsia="Times New Roman"/>
          <w:szCs w:val="24"/>
        </w:rPr>
        <w:t>ς τρεις μέρες να διασπείρει ψεύδη,</w:t>
      </w:r>
      <w:r w:rsidRPr="005248A0">
        <w:rPr>
          <w:rFonts w:eastAsia="Times New Roman"/>
          <w:szCs w:val="24"/>
        </w:rPr>
        <w:t xml:space="preserve"> να </w:t>
      </w:r>
      <w:r>
        <w:rPr>
          <w:rFonts w:eastAsia="Times New Roman"/>
          <w:szCs w:val="24"/>
        </w:rPr>
        <w:t>υιοθετήσει</w:t>
      </w:r>
      <w:r w:rsidRPr="005248A0">
        <w:rPr>
          <w:rFonts w:eastAsia="Times New Roman"/>
          <w:szCs w:val="24"/>
        </w:rPr>
        <w:t xml:space="preserve"> επικίνδυνες απόψεις και να προσφέρει </w:t>
      </w:r>
      <w:r>
        <w:rPr>
          <w:rFonts w:eastAsia="Times New Roman"/>
          <w:szCs w:val="24"/>
        </w:rPr>
        <w:t>εν τέλει την</w:t>
      </w:r>
      <w:r w:rsidRPr="005248A0">
        <w:rPr>
          <w:rFonts w:eastAsia="Times New Roman"/>
          <w:szCs w:val="24"/>
        </w:rPr>
        <w:t xml:space="preserve"> πλήρη πολιτική κάλυψη στους ακροδεξιούς τραμπουκισμούς και στο οργανωμένο σχέδιο των ταγμάτων εφόδου της Χρυσής Αυγής που </w:t>
      </w:r>
      <w:r>
        <w:rPr>
          <w:rFonts w:eastAsia="Times New Roman"/>
          <w:szCs w:val="24"/>
        </w:rPr>
        <w:t xml:space="preserve">προσπάθησαν </w:t>
      </w:r>
      <w:r>
        <w:rPr>
          <w:rFonts w:eastAsia="Times New Roman"/>
          <w:szCs w:val="24"/>
        </w:rPr>
        <w:t xml:space="preserve">να </w:t>
      </w:r>
      <w:r w:rsidRPr="005248A0">
        <w:rPr>
          <w:rFonts w:eastAsia="Times New Roman"/>
          <w:szCs w:val="24"/>
        </w:rPr>
        <w:t>εισβάλουν στη Βουλή την περασμένη Κυριακή</w:t>
      </w:r>
      <w:r>
        <w:rPr>
          <w:rFonts w:eastAsia="Times New Roman"/>
          <w:szCs w:val="24"/>
        </w:rPr>
        <w:t>.</w:t>
      </w:r>
    </w:p>
    <w:p w14:paraId="77C03515" w14:textId="77777777" w:rsidR="006113A9" w:rsidRDefault="006B6FC4">
      <w:pPr>
        <w:spacing w:line="600" w:lineRule="auto"/>
        <w:ind w:firstLine="720"/>
        <w:contextualSpacing/>
        <w:jc w:val="both"/>
        <w:rPr>
          <w:rFonts w:eastAsia="Times New Roman"/>
          <w:szCs w:val="24"/>
        </w:rPr>
      </w:pPr>
      <w:r>
        <w:rPr>
          <w:rFonts w:eastAsia="Times New Roman"/>
          <w:szCs w:val="24"/>
        </w:rPr>
        <w:t>Α</w:t>
      </w:r>
      <w:r w:rsidRPr="005248A0">
        <w:rPr>
          <w:rFonts w:eastAsia="Times New Roman"/>
          <w:szCs w:val="24"/>
        </w:rPr>
        <w:t>υτού του είδους ο εθνικισμός</w:t>
      </w:r>
      <w:r>
        <w:rPr>
          <w:rFonts w:eastAsia="Times New Roman"/>
          <w:szCs w:val="24"/>
        </w:rPr>
        <w:t>,</w:t>
      </w:r>
      <w:r w:rsidRPr="005248A0">
        <w:rPr>
          <w:rFonts w:eastAsia="Times New Roman"/>
          <w:szCs w:val="24"/>
        </w:rPr>
        <w:t xml:space="preserve"> που καλύπτουν πολιτικά </w:t>
      </w:r>
      <w:r>
        <w:rPr>
          <w:rFonts w:eastAsia="Times New Roman"/>
          <w:szCs w:val="24"/>
        </w:rPr>
        <w:t xml:space="preserve">οι σκιώδεις ιδεολογικοί ινστρούχτορες </w:t>
      </w:r>
      <w:r w:rsidRPr="005248A0">
        <w:rPr>
          <w:rFonts w:eastAsia="Times New Roman"/>
          <w:szCs w:val="24"/>
        </w:rPr>
        <w:t>της Νέας Δημοκρατίας</w:t>
      </w:r>
      <w:r>
        <w:rPr>
          <w:rFonts w:eastAsia="Times New Roman"/>
          <w:szCs w:val="24"/>
        </w:rPr>
        <w:t>,</w:t>
      </w:r>
      <w:r w:rsidRPr="005248A0">
        <w:rPr>
          <w:rFonts w:eastAsia="Times New Roman"/>
          <w:szCs w:val="24"/>
        </w:rPr>
        <w:t xml:space="preserve"> έχει οριστικά πάρει διαζύγιο από </w:t>
      </w:r>
      <w:r>
        <w:rPr>
          <w:rFonts w:eastAsia="Times New Roman"/>
          <w:szCs w:val="24"/>
        </w:rPr>
        <w:t xml:space="preserve">τον </w:t>
      </w:r>
      <w:r w:rsidRPr="005248A0">
        <w:rPr>
          <w:rFonts w:eastAsia="Times New Roman"/>
          <w:szCs w:val="24"/>
        </w:rPr>
        <w:t>δημοκρατικό πατριωτισμό</w:t>
      </w:r>
      <w:r>
        <w:rPr>
          <w:rFonts w:eastAsia="Times New Roman"/>
          <w:szCs w:val="24"/>
        </w:rPr>
        <w:t>,</w:t>
      </w:r>
      <w:r w:rsidRPr="005248A0">
        <w:rPr>
          <w:rFonts w:eastAsia="Times New Roman"/>
          <w:szCs w:val="24"/>
        </w:rPr>
        <w:t xml:space="preserve"> από τη δημοκρατία εν γένει</w:t>
      </w:r>
      <w:r>
        <w:rPr>
          <w:rFonts w:eastAsia="Times New Roman"/>
          <w:szCs w:val="24"/>
        </w:rPr>
        <w:t>,</w:t>
      </w:r>
      <w:r w:rsidRPr="005248A0">
        <w:rPr>
          <w:rFonts w:eastAsia="Times New Roman"/>
          <w:szCs w:val="24"/>
        </w:rPr>
        <w:t xml:space="preserve"> από το</w:t>
      </w:r>
      <w:r>
        <w:rPr>
          <w:rFonts w:eastAsia="Times New Roman"/>
          <w:szCs w:val="24"/>
        </w:rPr>
        <w:t>ν</w:t>
      </w:r>
      <w:r w:rsidRPr="005248A0">
        <w:rPr>
          <w:rFonts w:eastAsia="Times New Roman"/>
          <w:szCs w:val="24"/>
        </w:rPr>
        <w:t xml:space="preserve"> διαφωτισμό και τις παρακαταθήκες του</w:t>
      </w:r>
      <w:r>
        <w:rPr>
          <w:rFonts w:eastAsia="Times New Roman"/>
          <w:szCs w:val="24"/>
        </w:rPr>
        <w:t>.</w:t>
      </w:r>
      <w:r w:rsidRPr="005248A0">
        <w:rPr>
          <w:rFonts w:eastAsia="Times New Roman"/>
          <w:szCs w:val="24"/>
        </w:rPr>
        <w:t xml:space="preserve"> Ο δρόμος για τον εθνικοσοσιαλισμό είναι πλέον ορθάνοιχτος</w:t>
      </w:r>
      <w:r>
        <w:rPr>
          <w:rFonts w:eastAsia="Times New Roman"/>
          <w:szCs w:val="24"/>
        </w:rPr>
        <w:t>.</w:t>
      </w:r>
    </w:p>
    <w:p w14:paraId="77C03516" w14:textId="77777777" w:rsidR="006113A9" w:rsidRDefault="006B6FC4">
      <w:pPr>
        <w:spacing w:line="600" w:lineRule="auto"/>
        <w:ind w:firstLine="720"/>
        <w:contextualSpacing/>
        <w:jc w:val="both"/>
        <w:rPr>
          <w:rFonts w:eastAsia="Times New Roman"/>
          <w:szCs w:val="24"/>
        </w:rPr>
      </w:pPr>
      <w:r>
        <w:rPr>
          <w:rFonts w:eastAsia="Times New Roman"/>
          <w:szCs w:val="24"/>
        </w:rPr>
        <w:lastRenderedPageBreak/>
        <w:t>Θα ήθελα στο σημείο αυτό, κύριοι Β</w:t>
      </w:r>
      <w:r w:rsidRPr="005248A0">
        <w:rPr>
          <w:rFonts w:eastAsia="Times New Roman"/>
          <w:szCs w:val="24"/>
        </w:rPr>
        <w:t>ουλευτές</w:t>
      </w:r>
      <w:r>
        <w:rPr>
          <w:rFonts w:eastAsia="Times New Roman"/>
          <w:szCs w:val="24"/>
        </w:rPr>
        <w:t>,</w:t>
      </w:r>
      <w:r w:rsidRPr="005248A0">
        <w:rPr>
          <w:rFonts w:eastAsia="Times New Roman"/>
          <w:szCs w:val="24"/>
        </w:rPr>
        <w:t xml:space="preserve"> να κάνω μία παρατήρηση</w:t>
      </w:r>
      <w:r>
        <w:rPr>
          <w:rFonts w:eastAsia="Times New Roman"/>
          <w:szCs w:val="24"/>
        </w:rPr>
        <w:t>.</w:t>
      </w:r>
      <w:r w:rsidRPr="005248A0">
        <w:rPr>
          <w:rFonts w:eastAsia="Times New Roman"/>
          <w:szCs w:val="24"/>
        </w:rPr>
        <w:t xml:space="preserve"> Βλέποντας σήμερα το πρωί τις κοινοβουλευτικές διαδικασίες </w:t>
      </w:r>
      <w:r>
        <w:rPr>
          <w:rFonts w:eastAsia="Times New Roman"/>
          <w:szCs w:val="24"/>
        </w:rPr>
        <w:t xml:space="preserve">σε </w:t>
      </w:r>
      <w:r w:rsidRPr="005248A0">
        <w:rPr>
          <w:rFonts w:eastAsia="Times New Roman"/>
          <w:szCs w:val="24"/>
        </w:rPr>
        <w:t>αυτή</w:t>
      </w:r>
      <w:r>
        <w:rPr>
          <w:rFonts w:eastAsia="Times New Roman"/>
          <w:szCs w:val="24"/>
        </w:rPr>
        <w:t>ν</w:t>
      </w:r>
      <w:r w:rsidRPr="005248A0">
        <w:rPr>
          <w:rFonts w:eastAsia="Times New Roman"/>
          <w:szCs w:val="24"/>
        </w:rPr>
        <w:t xml:space="preserve"> εδώ την Αίθουσα θα ήθε</w:t>
      </w:r>
      <w:r w:rsidRPr="005248A0">
        <w:rPr>
          <w:rFonts w:eastAsia="Times New Roman"/>
          <w:szCs w:val="24"/>
        </w:rPr>
        <w:t xml:space="preserve">λα να εξάρω και την </w:t>
      </w:r>
      <w:r>
        <w:rPr>
          <w:rFonts w:eastAsia="Times New Roman"/>
          <w:szCs w:val="24"/>
        </w:rPr>
        <w:t>υποδειγματική</w:t>
      </w:r>
      <w:r w:rsidRPr="005248A0">
        <w:rPr>
          <w:rFonts w:eastAsia="Times New Roman"/>
          <w:szCs w:val="24"/>
        </w:rPr>
        <w:t xml:space="preserve"> τοποθέτηση του Κοινοβουλευτικού Εκπροσώπου της Νέας Δημοκρατίας</w:t>
      </w:r>
      <w:r>
        <w:rPr>
          <w:rFonts w:eastAsia="Times New Roman"/>
          <w:szCs w:val="24"/>
        </w:rPr>
        <w:t>,</w:t>
      </w:r>
      <w:r w:rsidRPr="005248A0">
        <w:rPr>
          <w:rFonts w:eastAsia="Times New Roman"/>
          <w:szCs w:val="24"/>
        </w:rPr>
        <w:t xml:space="preserve"> του </w:t>
      </w:r>
      <w:r>
        <w:rPr>
          <w:rFonts w:eastAsia="Times New Roman"/>
          <w:szCs w:val="24"/>
        </w:rPr>
        <w:t>κ.</w:t>
      </w:r>
      <w:r w:rsidRPr="005248A0">
        <w:rPr>
          <w:rFonts w:eastAsia="Times New Roman"/>
          <w:szCs w:val="24"/>
        </w:rPr>
        <w:t xml:space="preserve"> Δένδια</w:t>
      </w:r>
      <w:r>
        <w:rPr>
          <w:rFonts w:eastAsia="Times New Roman"/>
          <w:szCs w:val="24"/>
        </w:rPr>
        <w:t>,</w:t>
      </w:r>
      <w:r w:rsidRPr="005248A0">
        <w:rPr>
          <w:rFonts w:eastAsia="Times New Roman"/>
          <w:szCs w:val="24"/>
        </w:rPr>
        <w:t xml:space="preserve"> απέναντι στο </w:t>
      </w:r>
      <w:r>
        <w:rPr>
          <w:rFonts w:eastAsia="Times New Roman"/>
          <w:szCs w:val="24"/>
        </w:rPr>
        <w:t xml:space="preserve">νεοναζιστικό </w:t>
      </w:r>
      <w:r w:rsidRPr="005248A0">
        <w:rPr>
          <w:rFonts w:eastAsia="Times New Roman"/>
          <w:szCs w:val="24"/>
        </w:rPr>
        <w:t>μόρφωμα της Χρυσής Αυγής</w:t>
      </w:r>
      <w:r>
        <w:rPr>
          <w:rFonts w:eastAsia="Times New Roman"/>
          <w:szCs w:val="24"/>
        </w:rPr>
        <w:t>.</w:t>
      </w:r>
    </w:p>
    <w:p w14:paraId="77C03517" w14:textId="77777777" w:rsidR="006113A9" w:rsidRDefault="006B6FC4">
      <w:pPr>
        <w:spacing w:line="600" w:lineRule="auto"/>
        <w:ind w:firstLine="720"/>
        <w:contextualSpacing/>
        <w:jc w:val="both"/>
        <w:rPr>
          <w:rFonts w:eastAsia="Times New Roman"/>
          <w:szCs w:val="24"/>
        </w:rPr>
      </w:pPr>
      <w:r>
        <w:rPr>
          <w:rFonts w:eastAsia="Times New Roman"/>
          <w:szCs w:val="24"/>
        </w:rPr>
        <w:t>Η</w:t>
      </w:r>
      <w:r w:rsidRPr="005248A0">
        <w:rPr>
          <w:rFonts w:eastAsia="Times New Roman"/>
          <w:szCs w:val="24"/>
        </w:rPr>
        <w:t xml:space="preserve"> επιλογή της Νέας Δημοκρατίας ήταν η εργαλειοποίηση ενός εθνικού ζητήματος για την εξυπηρέτηση μικροκομματικών σκοπιμοτήτων</w:t>
      </w:r>
      <w:r>
        <w:rPr>
          <w:rFonts w:eastAsia="Times New Roman"/>
          <w:szCs w:val="24"/>
        </w:rPr>
        <w:t>,</w:t>
      </w:r>
      <w:r w:rsidRPr="005248A0">
        <w:rPr>
          <w:rFonts w:eastAsia="Times New Roman"/>
          <w:szCs w:val="24"/>
        </w:rPr>
        <w:t xml:space="preserve"> αδιαφορώντας για τις αρνητικές επιπτώσεις και τα τετελεσμένα</w:t>
      </w:r>
      <w:r>
        <w:rPr>
          <w:rFonts w:eastAsia="Times New Roman"/>
          <w:szCs w:val="24"/>
        </w:rPr>
        <w:t>,</w:t>
      </w:r>
      <w:r w:rsidRPr="005248A0">
        <w:rPr>
          <w:rFonts w:eastAsia="Times New Roman"/>
          <w:szCs w:val="24"/>
        </w:rPr>
        <w:t xml:space="preserve"> στα οποία </w:t>
      </w:r>
      <w:r>
        <w:rPr>
          <w:rFonts w:eastAsia="Times New Roman"/>
          <w:szCs w:val="24"/>
        </w:rPr>
        <w:t>οδήγησε</w:t>
      </w:r>
      <w:r w:rsidRPr="005248A0">
        <w:rPr>
          <w:rFonts w:eastAsia="Times New Roman"/>
          <w:szCs w:val="24"/>
        </w:rPr>
        <w:t xml:space="preserve"> η δική τους ακινησία</w:t>
      </w:r>
      <w:r>
        <w:rPr>
          <w:rFonts w:eastAsia="Times New Roman"/>
          <w:szCs w:val="24"/>
        </w:rPr>
        <w:t xml:space="preserve"> και ατολμία και θα κριθεί γι’ </w:t>
      </w:r>
      <w:r w:rsidRPr="005248A0">
        <w:rPr>
          <w:rFonts w:eastAsia="Times New Roman"/>
          <w:szCs w:val="24"/>
        </w:rPr>
        <w:t>αυτό</w:t>
      </w:r>
      <w:r>
        <w:rPr>
          <w:rFonts w:eastAsia="Times New Roman"/>
          <w:szCs w:val="24"/>
        </w:rPr>
        <w:t>, μην έχετε καμμία αμφιβολία.</w:t>
      </w:r>
    </w:p>
    <w:p w14:paraId="77C03518" w14:textId="77777777" w:rsidR="006113A9" w:rsidRDefault="006B6FC4">
      <w:pPr>
        <w:spacing w:line="600" w:lineRule="auto"/>
        <w:ind w:firstLine="720"/>
        <w:contextualSpacing/>
        <w:jc w:val="both"/>
        <w:rPr>
          <w:rFonts w:eastAsia="Times New Roman"/>
          <w:szCs w:val="24"/>
        </w:rPr>
      </w:pPr>
      <w:r>
        <w:rPr>
          <w:rFonts w:eastAsia="Times New Roman"/>
          <w:szCs w:val="24"/>
        </w:rPr>
        <w:t>Η όλη πολιτική</w:t>
      </w:r>
      <w:r w:rsidRPr="005248A0">
        <w:rPr>
          <w:rFonts w:eastAsia="Times New Roman"/>
          <w:szCs w:val="24"/>
        </w:rPr>
        <w:t xml:space="preserve"> αντιπαράθεση γύρω από τη Συμφωνία των Πρεσπών έχει σ</w:t>
      </w:r>
      <w:r>
        <w:rPr>
          <w:rFonts w:eastAsia="Times New Roman"/>
          <w:szCs w:val="24"/>
        </w:rPr>
        <w:t>υσ</w:t>
      </w:r>
      <w:r w:rsidRPr="005248A0">
        <w:rPr>
          <w:rFonts w:eastAsia="Times New Roman"/>
          <w:szCs w:val="24"/>
        </w:rPr>
        <w:t>σωρεύσει πολύ ψέμα</w:t>
      </w:r>
      <w:r>
        <w:rPr>
          <w:rFonts w:eastAsia="Times New Roman"/>
          <w:szCs w:val="24"/>
        </w:rPr>
        <w:t xml:space="preserve">, πολλή </w:t>
      </w:r>
      <w:r w:rsidRPr="005248A0">
        <w:rPr>
          <w:rFonts w:eastAsia="Times New Roman"/>
          <w:szCs w:val="24"/>
        </w:rPr>
        <w:t xml:space="preserve">διαστρέβλωση και πολύ </w:t>
      </w:r>
      <w:r>
        <w:rPr>
          <w:rFonts w:eastAsia="Times New Roman"/>
          <w:szCs w:val="24"/>
        </w:rPr>
        <w:t>δ</w:t>
      </w:r>
      <w:r w:rsidRPr="005248A0">
        <w:rPr>
          <w:rFonts w:eastAsia="Times New Roman"/>
          <w:szCs w:val="24"/>
        </w:rPr>
        <w:t>ηλητήριο</w:t>
      </w:r>
      <w:r>
        <w:rPr>
          <w:rFonts w:eastAsia="Times New Roman"/>
          <w:szCs w:val="24"/>
        </w:rPr>
        <w:t xml:space="preserve"> και </w:t>
      </w:r>
      <w:r w:rsidRPr="005248A0">
        <w:rPr>
          <w:rFonts w:eastAsia="Times New Roman"/>
          <w:szCs w:val="24"/>
        </w:rPr>
        <w:t xml:space="preserve">δυστυχώς </w:t>
      </w:r>
      <w:r>
        <w:rPr>
          <w:rFonts w:eastAsia="Times New Roman"/>
          <w:szCs w:val="24"/>
        </w:rPr>
        <w:t>μιλώντας και ως</w:t>
      </w:r>
      <w:r w:rsidRPr="005248A0">
        <w:rPr>
          <w:rFonts w:eastAsia="Times New Roman"/>
          <w:szCs w:val="24"/>
        </w:rPr>
        <w:t xml:space="preserve"> εκπαιδευτικός πολύ </w:t>
      </w:r>
      <w:r>
        <w:rPr>
          <w:rFonts w:eastAsia="Times New Roman"/>
          <w:szCs w:val="24"/>
        </w:rPr>
        <w:t>δηλητήριο</w:t>
      </w:r>
      <w:r w:rsidRPr="005248A0">
        <w:rPr>
          <w:rFonts w:eastAsia="Times New Roman"/>
          <w:szCs w:val="24"/>
        </w:rPr>
        <w:t xml:space="preserve"> στα ν</w:t>
      </w:r>
      <w:r>
        <w:rPr>
          <w:rFonts w:eastAsia="Times New Roman"/>
          <w:szCs w:val="24"/>
        </w:rPr>
        <w:t>έα παιδιά και στη νέα γενιά και,</w:t>
      </w:r>
      <w:r>
        <w:rPr>
          <w:rFonts w:eastAsia="Times New Roman"/>
          <w:szCs w:val="24"/>
        </w:rPr>
        <w:t xml:space="preserve"> κατά τη γνώμη μου, δεν πρέπει –και νομίζω θα το</w:t>
      </w:r>
      <w:r w:rsidRPr="005248A0">
        <w:rPr>
          <w:rFonts w:eastAsia="Times New Roman"/>
          <w:szCs w:val="24"/>
        </w:rPr>
        <w:t xml:space="preserve"> συμμεριστούν οι περισσότεροι</w:t>
      </w:r>
      <w:r>
        <w:rPr>
          <w:rFonts w:eastAsia="Times New Roman"/>
          <w:szCs w:val="24"/>
        </w:rPr>
        <w:t>-</w:t>
      </w:r>
      <w:r w:rsidRPr="005248A0">
        <w:rPr>
          <w:rFonts w:eastAsia="Times New Roman"/>
          <w:szCs w:val="24"/>
        </w:rPr>
        <w:t xml:space="preserve"> να δημιουργούμε τέτοια νέα γενιά και τέτοιους νέους ανθρώπους</w:t>
      </w:r>
      <w:r>
        <w:rPr>
          <w:rFonts w:eastAsia="Times New Roman"/>
          <w:szCs w:val="24"/>
        </w:rPr>
        <w:t>.</w:t>
      </w:r>
    </w:p>
    <w:p w14:paraId="77C03519" w14:textId="77777777" w:rsidR="006113A9" w:rsidRDefault="006B6FC4">
      <w:pPr>
        <w:spacing w:line="600" w:lineRule="auto"/>
        <w:ind w:firstLine="720"/>
        <w:contextualSpacing/>
        <w:jc w:val="both"/>
        <w:rPr>
          <w:rFonts w:eastAsia="Times New Roman"/>
          <w:szCs w:val="24"/>
        </w:rPr>
      </w:pPr>
      <w:r>
        <w:rPr>
          <w:rFonts w:eastAsia="Times New Roman"/>
          <w:szCs w:val="24"/>
        </w:rPr>
        <w:lastRenderedPageBreak/>
        <w:t>Η</w:t>
      </w:r>
      <w:r w:rsidRPr="005248A0">
        <w:rPr>
          <w:rFonts w:eastAsia="Times New Roman"/>
          <w:szCs w:val="24"/>
        </w:rPr>
        <w:t xml:space="preserve"> </w:t>
      </w:r>
      <w:r>
        <w:rPr>
          <w:rFonts w:eastAsia="Times New Roman"/>
          <w:szCs w:val="24"/>
        </w:rPr>
        <w:t>σ</w:t>
      </w:r>
      <w:r w:rsidRPr="005248A0">
        <w:rPr>
          <w:rFonts w:eastAsia="Times New Roman"/>
          <w:szCs w:val="24"/>
        </w:rPr>
        <w:t>υμφωνία</w:t>
      </w:r>
      <w:r w:rsidRPr="005248A0">
        <w:rPr>
          <w:rFonts w:eastAsia="Times New Roman"/>
          <w:szCs w:val="24"/>
        </w:rPr>
        <w:t xml:space="preserve"> καλύπτει την εθνική θέση</w:t>
      </w:r>
      <w:r>
        <w:rPr>
          <w:rFonts w:eastAsia="Times New Roman"/>
          <w:szCs w:val="24"/>
        </w:rPr>
        <w:t>, ό</w:t>
      </w:r>
      <w:r w:rsidRPr="005248A0">
        <w:rPr>
          <w:rFonts w:eastAsia="Times New Roman"/>
          <w:szCs w:val="24"/>
        </w:rPr>
        <w:t xml:space="preserve">πως αυτή διατυπώθηκε από τις κυβερνήσεις του ΠΑΣΟΚ και της Νέας Δημοκρατίας </w:t>
      </w:r>
      <w:r w:rsidRPr="005248A0">
        <w:rPr>
          <w:rFonts w:eastAsia="Times New Roman"/>
          <w:szCs w:val="24"/>
        </w:rPr>
        <w:t xml:space="preserve">από τα τέλη της δεκαετίας του </w:t>
      </w:r>
      <w:r>
        <w:rPr>
          <w:rFonts w:eastAsia="Times New Roman"/>
          <w:szCs w:val="24"/>
        </w:rPr>
        <w:t>΄90</w:t>
      </w:r>
      <w:r>
        <w:rPr>
          <w:rFonts w:eastAsia="Times New Roman"/>
          <w:szCs w:val="24"/>
        </w:rPr>
        <w:t xml:space="preserve">. Αυτό που επιτυγχάνει είναι να καταστήσει </w:t>
      </w:r>
      <w:r w:rsidRPr="005248A0">
        <w:rPr>
          <w:rFonts w:eastAsia="Times New Roman"/>
          <w:szCs w:val="24"/>
        </w:rPr>
        <w:t>με σαφήνεια διακριτή την ευρύτερη γεωγραφική περιοχή της Μακεδονίας που με τη Συνθήκη του Βουκουρεστίου το 1</w:t>
      </w:r>
      <w:r>
        <w:rPr>
          <w:rFonts w:eastAsia="Times New Roman"/>
          <w:szCs w:val="24"/>
        </w:rPr>
        <w:t>91</w:t>
      </w:r>
      <w:r w:rsidRPr="005248A0">
        <w:rPr>
          <w:rFonts w:eastAsia="Times New Roman"/>
          <w:szCs w:val="24"/>
        </w:rPr>
        <w:t>3 μοιράστηκε σε τρία κράτη</w:t>
      </w:r>
      <w:r>
        <w:rPr>
          <w:rFonts w:eastAsia="Times New Roman"/>
          <w:szCs w:val="24"/>
        </w:rPr>
        <w:t xml:space="preserve"> –</w:t>
      </w:r>
      <w:r w:rsidRPr="005248A0">
        <w:rPr>
          <w:rFonts w:eastAsia="Times New Roman"/>
          <w:szCs w:val="24"/>
        </w:rPr>
        <w:t>Ελλάδα</w:t>
      </w:r>
      <w:r>
        <w:rPr>
          <w:rFonts w:eastAsia="Times New Roman"/>
          <w:szCs w:val="24"/>
        </w:rPr>
        <w:t>,</w:t>
      </w:r>
      <w:r w:rsidRPr="005248A0">
        <w:rPr>
          <w:rFonts w:eastAsia="Times New Roman"/>
          <w:szCs w:val="24"/>
        </w:rPr>
        <w:t xml:space="preserve"> Σερβία</w:t>
      </w:r>
      <w:r>
        <w:rPr>
          <w:rFonts w:eastAsia="Times New Roman"/>
          <w:szCs w:val="24"/>
        </w:rPr>
        <w:t xml:space="preserve">, Βουλγαρία- </w:t>
      </w:r>
      <w:r w:rsidRPr="005248A0">
        <w:rPr>
          <w:rFonts w:eastAsia="Times New Roman"/>
          <w:szCs w:val="24"/>
        </w:rPr>
        <w:t>από το ανεξάρτη</w:t>
      </w:r>
      <w:r w:rsidRPr="005248A0">
        <w:rPr>
          <w:rFonts w:eastAsia="Times New Roman"/>
          <w:szCs w:val="24"/>
        </w:rPr>
        <w:t>το κράτος που προέκυψε από το σερβικό τμήμα</w:t>
      </w:r>
      <w:r>
        <w:rPr>
          <w:rFonts w:eastAsia="Times New Roman"/>
          <w:szCs w:val="24"/>
        </w:rPr>
        <w:t>.</w:t>
      </w:r>
      <w:r w:rsidRPr="005248A0">
        <w:rPr>
          <w:rFonts w:eastAsia="Times New Roman"/>
          <w:szCs w:val="24"/>
        </w:rPr>
        <w:t xml:space="preserve"> </w:t>
      </w:r>
    </w:p>
    <w:p w14:paraId="77C0351A" w14:textId="77777777" w:rsidR="006113A9" w:rsidRDefault="006B6FC4">
      <w:pPr>
        <w:spacing w:line="600" w:lineRule="auto"/>
        <w:ind w:firstLine="720"/>
        <w:contextualSpacing/>
        <w:jc w:val="both"/>
        <w:rPr>
          <w:rFonts w:eastAsia="Times New Roman"/>
          <w:szCs w:val="24"/>
        </w:rPr>
      </w:pPr>
      <w:r w:rsidRPr="005248A0">
        <w:rPr>
          <w:rFonts w:eastAsia="Times New Roman"/>
          <w:szCs w:val="24"/>
        </w:rPr>
        <w:t xml:space="preserve">Το κράτος αυτό που έχει αναγνωριστεί από </w:t>
      </w:r>
      <w:r>
        <w:rPr>
          <w:rFonts w:eastAsia="Times New Roman"/>
          <w:szCs w:val="24"/>
        </w:rPr>
        <w:t>εκατόν σαράντα</w:t>
      </w:r>
      <w:r w:rsidRPr="005248A0">
        <w:rPr>
          <w:rFonts w:eastAsia="Times New Roman"/>
          <w:szCs w:val="24"/>
        </w:rPr>
        <w:t xml:space="preserve"> και πλέον χώρες ως </w:t>
      </w:r>
      <w:r>
        <w:rPr>
          <w:rFonts w:eastAsia="Times New Roman"/>
          <w:szCs w:val="24"/>
        </w:rPr>
        <w:t xml:space="preserve">«Δημοκρατία της Μακεδονίας» </w:t>
      </w:r>
      <w:r w:rsidRPr="005248A0">
        <w:rPr>
          <w:rFonts w:eastAsia="Times New Roman"/>
          <w:szCs w:val="24"/>
        </w:rPr>
        <w:t xml:space="preserve">με τη </w:t>
      </w:r>
      <w:r>
        <w:rPr>
          <w:rFonts w:eastAsia="Times New Roman"/>
          <w:szCs w:val="24"/>
        </w:rPr>
        <w:t>σ</w:t>
      </w:r>
      <w:r w:rsidRPr="005248A0">
        <w:rPr>
          <w:rFonts w:eastAsia="Times New Roman"/>
          <w:szCs w:val="24"/>
        </w:rPr>
        <w:t xml:space="preserve">υμφωνία </w:t>
      </w:r>
      <w:r w:rsidRPr="005248A0">
        <w:rPr>
          <w:rFonts w:eastAsia="Times New Roman"/>
          <w:szCs w:val="24"/>
        </w:rPr>
        <w:t>αποδέχεται άπαξ δια παντός να μη μονοπωλήσει</w:t>
      </w:r>
      <w:r>
        <w:rPr>
          <w:rFonts w:eastAsia="Times New Roman"/>
          <w:szCs w:val="24"/>
        </w:rPr>
        <w:t xml:space="preserve"> στις</w:t>
      </w:r>
      <w:r w:rsidRPr="005248A0">
        <w:rPr>
          <w:rFonts w:eastAsia="Times New Roman"/>
          <w:szCs w:val="24"/>
        </w:rPr>
        <w:t xml:space="preserve"> </w:t>
      </w:r>
      <w:r>
        <w:rPr>
          <w:rFonts w:eastAsia="Times New Roman"/>
          <w:szCs w:val="24"/>
        </w:rPr>
        <w:t>δ</w:t>
      </w:r>
      <w:r w:rsidRPr="005248A0">
        <w:rPr>
          <w:rFonts w:eastAsia="Times New Roman"/>
          <w:szCs w:val="24"/>
        </w:rPr>
        <w:t xml:space="preserve">ιεθνείς </w:t>
      </w:r>
      <w:r>
        <w:rPr>
          <w:rFonts w:eastAsia="Times New Roman"/>
          <w:szCs w:val="24"/>
        </w:rPr>
        <w:t>σ</w:t>
      </w:r>
      <w:r w:rsidRPr="005248A0">
        <w:rPr>
          <w:rFonts w:eastAsia="Times New Roman"/>
          <w:szCs w:val="24"/>
        </w:rPr>
        <w:t xml:space="preserve">χέσεις τον όρο </w:t>
      </w:r>
      <w:r>
        <w:rPr>
          <w:rFonts w:eastAsia="Times New Roman"/>
          <w:szCs w:val="24"/>
        </w:rPr>
        <w:t xml:space="preserve">«Μακεδονία» </w:t>
      </w:r>
      <w:r w:rsidRPr="005248A0">
        <w:rPr>
          <w:rFonts w:eastAsia="Times New Roman"/>
          <w:szCs w:val="24"/>
        </w:rPr>
        <w:t>και α</w:t>
      </w:r>
      <w:r w:rsidRPr="005248A0">
        <w:rPr>
          <w:rFonts w:eastAsia="Times New Roman"/>
          <w:szCs w:val="24"/>
        </w:rPr>
        <w:t xml:space="preserve">ναγνωρίζει ότι αναφέρεται σε εντελώς διαφορετικό ιστορικό </w:t>
      </w:r>
      <w:r>
        <w:rPr>
          <w:rFonts w:eastAsia="Times New Roman"/>
          <w:szCs w:val="24"/>
        </w:rPr>
        <w:t>π</w:t>
      </w:r>
      <w:r w:rsidRPr="005248A0">
        <w:rPr>
          <w:rFonts w:eastAsia="Times New Roman"/>
          <w:szCs w:val="24"/>
        </w:rPr>
        <w:t>λαίσιο και ιστορική κληρονομιά από τον πολιτισμό</w:t>
      </w:r>
      <w:r>
        <w:rPr>
          <w:rFonts w:eastAsia="Times New Roman"/>
          <w:szCs w:val="24"/>
        </w:rPr>
        <w:t>,</w:t>
      </w:r>
      <w:r w:rsidRPr="005248A0">
        <w:rPr>
          <w:rFonts w:eastAsia="Times New Roman"/>
          <w:szCs w:val="24"/>
        </w:rPr>
        <w:t xml:space="preserve"> την ιστορία</w:t>
      </w:r>
      <w:r>
        <w:rPr>
          <w:rFonts w:eastAsia="Times New Roman"/>
          <w:szCs w:val="24"/>
        </w:rPr>
        <w:t>,</w:t>
      </w:r>
      <w:r w:rsidRPr="005248A0">
        <w:rPr>
          <w:rFonts w:eastAsia="Times New Roman"/>
          <w:szCs w:val="24"/>
        </w:rPr>
        <w:t xml:space="preserve"> την κουλτούρα και την κληρονομιά της δικής μας Μακεδονίας</w:t>
      </w:r>
      <w:r>
        <w:rPr>
          <w:rFonts w:eastAsia="Times New Roman"/>
          <w:szCs w:val="24"/>
        </w:rPr>
        <w:t>.</w:t>
      </w:r>
    </w:p>
    <w:p w14:paraId="77C0351B" w14:textId="77777777" w:rsidR="006113A9" w:rsidRDefault="006B6FC4">
      <w:pPr>
        <w:spacing w:line="600" w:lineRule="auto"/>
        <w:ind w:firstLine="720"/>
        <w:contextualSpacing/>
        <w:jc w:val="both"/>
        <w:rPr>
          <w:rFonts w:eastAsia="Times New Roman"/>
          <w:szCs w:val="24"/>
        </w:rPr>
      </w:pPr>
      <w:r>
        <w:rPr>
          <w:rFonts w:eastAsia="Times New Roman"/>
          <w:szCs w:val="24"/>
        </w:rPr>
        <w:t>Κ</w:t>
      </w:r>
      <w:r w:rsidRPr="005248A0">
        <w:rPr>
          <w:rFonts w:eastAsia="Times New Roman"/>
          <w:szCs w:val="24"/>
        </w:rPr>
        <w:t xml:space="preserve">ανένα από τα επιχειρήματα που προβάλλουν οι επικριτές της δεν μπορεί να </w:t>
      </w:r>
      <w:r w:rsidRPr="005248A0">
        <w:rPr>
          <w:rFonts w:eastAsia="Times New Roman"/>
          <w:szCs w:val="24"/>
        </w:rPr>
        <w:t>σταθεί ορθολογικά</w:t>
      </w:r>
      <w:r>
        <w:rPr>
          <w:rFonts w:eastAsia="Times New Roman"/>
          <w:szCs w:val="24"/>
        </w:rPr>
        <w:t>, ι</w:t>
      </w:r>
      <w:r w:rsidRPr="005248A0">
        <w:rPr>
          <w:rFonts w:eastAsia="Times New Roman"/>
          <w:szCs w:val="24"/>
        </w:rPr>
        <w:t xml:space="preserve">διαίτερα δε με την τελευταία ρηματική διακοίνωση </w:t>
      </w:r>
      <w:r>
        <w:rPr>
          <w:rFonts w:eastAsia="Times New Roman"/>
          <w:szCs w:val="24"/>
        </w:rPr>
        <w:t>των γειτόνων</w:t>
      </w:r>
      <w:r w:rsidRPr="005248A0">
        <w:rPr>
          <w:rFonts w:eastAsia="Times New Roman"/>
          <w:szCs w:val="24"/>
        </w:rPr>
        <w:t xml:space="preserve"> μας με </w:t>
      </w:r>
      <w:r>
        <w:rPr>
          <w:rFonts w:eastAsia="Times New Roman"/>
          <w:szCs w:val="24"/>
        </w:rPr>
        <w:t>την οποία ρητά</w:t>
      </w:r>
      <w:r w:rsidRPr="005248A0">
        <w:rPr>
          <w:rFonts w:eastAsia="Times New Roman"/>
          <w:szCs w:val="24"/>
        </w:rPr>
        <w:t xml:space="preserve"> διευκρινίζεται πως η </w:t>
      </w:r>
      <w:r>
        <w:rPr>
          <w:rFonts w:eastAsia="Times New Roman"/>
          <w:szCs w:val="24"/>
        </w:rPr>
        <w:t>σ</w:t>
      </w:r>
      <w:r w:rsidRPr="005248A0">
        <w:rPr>
          <w:rFonts w:eastAsia="Times New Roman"/>
          <w:szCs w:val="24"/>
        </w:rPr>
        <w:t xml:space="preserve">υμφωνία </w:t>
      </w:r>
      <w:r w:rsidRPr="005248A0">
        <w:rPr>
          <w:rFonts w:eastAsia="Times New Roman"/>
          <w:szCs w:val="24"/>
        </w:rPr>
        <w:t xml:space="preserve">δεν προσδιορίζει εθνότητα </w:t>
      </w:r>
      <w:r w:rsidRPr="005248A0">
        <w:rPr>
          <w:rFonts w:eastAsia="Times New Roman"/>
          <w:szCs w:val="24"/>
        </w:rPr>
        <w:lastRenderedPageBreak/>
        <w:t xml:space="preserve">και πως η γλώσσα τους ανήκει στην οικογένεια των </w:t>
      </w:r>
      <w:r>
        <w:rPr>
          <w:rFonts w:eastAsia="Times New Roman"/>
          <w:szCs w:val="24"/>
        </w:rPr>
        <w:t>νοτιο</w:t>
      </w:r>
      <w:r w:rsidRPr="005248A0">
        <w:rPr>
          <w:rFonts w:eastAsia="Times New Roman"/>
          <w:szCs w:val="24"/>
        </w:rPr>
        <w:t>σλαβικών γλωσσών</w:t>
      </w:r>
      <w:r>
        <w:rPr>
          <w:rFonts w:eastAsia="Times New Roman"/>
          <w:szCs w:val="24"/>
        </w:rPr>
        <w:t>.</w:t>
      </w:r>
    </w:p>
    <w:p w14:paraId="77C0351C" w14:textId="77777777" w:rsidR="006113A9" w:rsidRDefault="006B6FC4">
      <w:pPr>
        <w:spacing w:line="600" w:lineRule="auto"/>
        <w:ind w:firstLine="720"/>
        <w:contextualSpacing/>
        <w:jc w:val="both"/>
        <w:rPr>
          <w:rFonts w:eastAsia="Times New Roman"/>
          <w:szCs w:val="24"/>
        </w:rPr>
      </w:pPr>
      <w:r>
        <w:rPr>
          <w:rFonts w:eastAsia="Times New Roman"/>
          <w:szCs w:val="24"/>
        </w:rPr>
        <w:t>Η</w:t>
      </w:r>
      <w:r w:rsidRPr="005248A0">
        <w:rPr>
          <w:rFonts w:eastAsia="Times New Roman"/>
          <w:szCs w:val="24"/>
        </w:rPr>
        <w:t xml:space="preserve"> Συμφωνία των Πρεσπών α</w:t>
      </w:r>
      <w:r w:rsidRPr="005248A0">
        <w:rPr>
          <w:rFonts w:eastAsia="Times New Roman"/>
          <w:szCs w:val="24"/>
        </w:rPr>
        <w:t>ναβαθμ</w:t>
      </w:r>
      <w:r>
        <w:rPr>
          <w:rFonts w:eastAsia="Times New Roman"/>
          <w:szCs w:val="24"/>
        </w:rPr>
        <w:t xml:space="preserve">ίζει τον </w:t>
      </w:r>
      <w:r w:rsidRPr="005248A0">
        <w:rPr>
          <w:rFonts w:eastAsia="Times New Roman"/>
          <w:szCs w:val="24"/>
        </w:rPr>
        <w:t>ρόλο της Ελλάδος</w:t>
      </w:r>
      <w:r>
        <w:rPr>
          <w:rFonts w:eastAsia="Times New Roman"/>
          <w:szCs w:val="24"/>
        </w:rPr>
        <w:t xml:space="preserve"> στις</w:t>
      </w:r>
      <w:r w:rsidRPr="005248A0">
        <w:rPr>
          <w:rFonts w:eastAsia="Times New Roman"/>
          <w:szCs w:val="24"/>
        </w:rPr>
        <w:t xml:space="preserve"> διεθνείς πολιτικές εξελίξεις</w:t>
      </w:r>
      <w:r>
        <w:rPr>
          <w:rFonts w:eastAsia="Times New Roman"/>
          <w:szCs w:val="24"/>
        </w:rPr>
        <w:t>.</w:t>
      </w:r>
      <w:r w:rsidRPr="005248A0">
        <w:rPr>
          <w:rFonts w:eastAsia="Times New Roman"/>
          <w:szCs w:val="24"/>
        </w:rPr>
        <w:t xml:space="preserve"> Η χώρα μας συνιστά πλέον παράγοντα</w:t>
      </w:r>
      <w:r>
        <w:rPr>
          <w:rFonts w:eastAsia="Times New Roman"/>
          <w:szCs w:val="24"/>
        </w:rPr>
        <w:t xml:space="preserve"> που </w:t>
      </w:r>
      <w:r w:rsidRPr="005248A0">
        <w:rPr>
          <w:rFonts w:eastAsia="Times New Roman"/>
          <w:szCs w:val="24"/>
        </w:rPr>
        <w:t xml:space="preserve">μπορεί και δίνει </w:t>
      </w:r>
      <w:r>
        <w:rPr>
          <w:rFonts w:eastAsia="Times New Roman"/>
          <w:szCs w:val="24"/>
        </w:rPr>
        <w:t>στέρεες</w:t>
      </w:r>
      <w:r w:rsidRPr="005248A0">
        <w:rPr>
          <w:rFonts w:eastAsia="Times New Roman"/>
          <w:szCs w:val="24"/>
        </w:rPr>
        <w:t xml:space="preserve"> και βιώσιμ</w:t>
      </w:r>
      <w:r>
        <w:rPr>
          <w:rFonts w:eastAsia="Times New Roman"/>
          <w:szCs w:val="24"/>
        </w:rPr>
        <w:t>ες λύσεις σε υπαρκτά προβλήματα,</w:t>
      </w:r>
      <w:r w:rsidRPr="005248A0">
        <w:rPr>
          <w:rFonts w:eastAsia="Times New Roman"/>
          <w:szCs w:val="24"/>
        </w:rPr>
        <w:t xml:space="preserve"> </w:t>
      </w:r>
      <w:r>
        <w:rPr>
          <w:rFonts w:eastAsia="Times New Roman"/>
          <w:szCs w:val="24"/>
        </w:rPr>
        <w:t xml:space="preserve">που </w:t>
      </w:r>
      <w:r w:rsidRPr="005248A0">
        <w:rPr>
          <w:rFonts w:eastAsia="Times New Roman"/>
          <w:szCs w:val="24"/>
        </w:rPr>
        <w:t xml:space="preserve">μπορεί να συνομιλεί και να ακούγεται η άποψη </w:t>
      </w:r>
      <w:r>
        <w:rPr>
          <w:rFonts w:eastAsia="Times New Roman"/>
          <w:szCs w:val="24"/>
        </w:rPr>
        <w:t>στα διεθνώς</w:t>
      </w:r>
      <w:r w:rsidRPr="005248A0">
        <w:rPr>
          <w:rFonts w:eastAsia="Times New Roman"/>
          <w:szCs w:val="24"/>
        </w:rPr>
        <w:t xml:space="preserve"> διπλωματικά </w:t>
      </w:r>
      <w:r w:rsidRPr="005248A0">
        <w:rPr>
          <w:rFonts w:eastAsia="Times New Roman"/>
          <w:szCs w:val="24"/>
        </w:rPr>
        <w:t>φ</w:t>
      </w:r>
      <w:r>
        <w:rPr>
          <w:rFonts w:eastAsia="Times New Roman"/>
          <w:szCs w:val="24"/>
        </w:rPr>
        <w:t>ό</w:t>
      </w:r>
      <w:r w:rsidRPr="005248A0">
        <w:rPr>
          <w:rFonts w:eastAsia="Times New Roman"/>
          <w:szCs w:val="24"/>
        </w:rPr>
        <w:t>ρ</w:t>
      </w:r>
      <w:r>
        <w:rPr>
          <w:rFonts w:eastAsia="Times New Roman"/>
          <w:szCs w:val="24"/>
        </w:rPr>
        <w:t>α</w:t>
      </w:r>
      <w:r>
        <w:rPr>
          <w:rFonts w:eastAsia="Times New Roman"/>
          <w:szCs w:val="24"/>
        </w:rPr>
        <w:t>,</w:t>
      </w:r>
      <w:r w:rsidRPr="005248A0">
        <w:rPr>
          <w:rFonts w:eastAsia="Times New Roman"/>
          <w:szCs w:val="24"/>
        </w:rPr>
        <w:t xml:space="preserve"> </w:t>
      </w:r>
      <w:r>
        <w:rPr>
          <w:rFonts w:eastAsia="Times New Roman"/>
          <w:szCs w:val="24"/>
        </w:rPr>
        <w:t>που</w:t>
      </w:r>
      <w:r>
        <w:rPr>
          <w:rFonts w:eastAsia="Times New Roman"/>
          <w:szCs w:val="24"/>
        </w:rPr>
        <w:t xml:space="preserve"> </w:t>
      </w:r>
      <w:r w:rsidRPr="005248A0">
        <w:rPr>
          <w:rFonts w:eastAsia="Times New Roman"/>
          <w:szCs w:val="24"/>
        </w:rPr>
        <w:t>λογίζεται ως πυλώνας γεωστρατηγική</w:t>
      </w:r>
      <w:r>
        <w:rPr>
          <w:rFonts w:eastAsia="Times New Roman"/>
          <w:szCs w:val="24"/>
        </w:rPr>
        <w:t>ς</w:t>
      </w:r>
      <w:r w:rsidRPr="005248A0">
        <w:rPr>
          <w:rFonts w:eastAsia="Times New Roman"/>
          <w:szCs w:val="24"/>
        </w:rPr>
        <w:t xml:space="preserve"> σταθερότητας και </w:t>
      </w:r>
      <w:r>
        <w:rPr>
          <w:rFonts w:eastAsia="Times New Roman"/>
          <w:szCs w:val="24"/>
        </w:rPr>
        <w:t>α</w:t>
      </w:r>
      <w:r w:rsidRPr="005248A0">
        <w:rPr>
          <w:rFonts w:eastAsia="Times New Roman"/>
          <w:szCs w:val="24"/>
        </w:rPr>
        <w:t>σφάλειας στην ευρύτερη περιοχή των Βαλκανίων</w:t>
      </w:r>
      <w:r>
        <w:rPr>
          <w:rFonts w:eastAsia="Times New Roman"/>
          <w:szCs w:val="24"/>
        </w:rPr>
        <w:t>.</w:t>
      </w:r>
    </w:p>
    <w:p w14:paraId="77C0351D" w14:textId="77777777" w:rsidR="006113A9" w:rsidRDefault="006B6FC4">
      <w:pPr>
        <w:spacing w:line="600" w:lineRule="auto"/>
        <w:ind w:firstLine="720"/>
        <w:contextualSpacing/>
        <w:jc w:val="both"/>
        <w:rPr>
          <w:rFonts w:eastAsia="Times New Roman"/>
          <w:szCs w:val="24"/>
        </w:rPr>
      </w:pPr>
      <w:r>
        <w:rPr>
          <w:rFonts w:eastAsia="Times New Roman"/>
          <w:szCs w:val="24"/>
        </w:rPr>
        <w:t>Ε</w:t>
      </w:r>
      <w:r w:rsidRPr="005248A0">
        <w:rPr>
          <w:rFonts w:eastAsia="Times New Roman"/>
          <w:szCs w:val="24"/>
        </w:rPr>
        <w:t>ιδικότερα σε ό</w:t>
      </w:r>
      <w:r>
        <w:rPr>
          <w:rFonts w:eastAsia="Times New Roman"/>
          <w:szCs w:val="24"/>
        </w:rPr>
        <w:t>,</w:t>
      </w:r>
      <w:r w:rsidRPr="005248A0">
        <w:rPr>
          <w:rFonts w:eastAsia="Times New Roman"/>
          <w:szCs w:val="24"/>
        </w:rPr>
        <w:t>τι αφορά το</w:t>
      </w:r>
      <w:r>
        <w:rPr>
          <w:rFonts w:eastAsia="Times New Roman"/>
          <w:szCs w:val="24"/>
        </w:rPr>
        <w:t>ν</w:t>
      </w:r>
      <w:r w:rsidRPr="005248A0">
        <w:rPr>
          <w:rFonts w:eastAsia="Times New Roman"/>
          <w:szCs w:val="24"/>
        </w:rPr>
        <w:t xml:space="preserve"> τελευταίο τομέα</w:t>
      </w:r>
      <w:r>
        <w:rPr>
          <w:rFonts w:eastAsia="Times New Roman"/>
          <w:szCs w:val="24"/>
        </w:rPr>
        <w:t>,</w:t>
      </w:r>
      <w:r w:rsidRPr="005248A0">
        <w:rPr>
          <w:rFonts w:eastAsia="Times New Roman"/>
          <w:szCs w:val="24"/>
        </w:rPr>
        <w:t xml:space="preserve"> αυτόν της </w:t>
      </w:r>
      <w:r>
        <w:rPr>
          <w:rFonts w:eastAsia="Times New Roman"/>
          <w:szCs w:val="24"/>
        </w:rPr>
        <w:t xml:space="preserve">ασφάλειας, </w:t>
      </w:r>
      <w:r w:rsidRPr="005248A0">
        <w:rPr>
          <w:rFonts w:eastAsia="Times New Roman"/>
          <w:szCs w:val="24"/>
        </w:rPr>
        <w:t>με τη Συμφωνία η Ελλάδα θωρακίζεται απέναντι σε επιδιώξεις και σχέδια άλλ</w:t>
      </w:r>
      <w:r>
        <w:rPr>
          <w:rFonts w:eastAsia="Times New Roman"/>
          <w:szCs w:val="24"/>
        </w:rPr>
        <w:t>ων</w:t>
      </w:r>
      <w:r w:rsidRPr="005248A0">
        <w:rPr>
          <w:rFonts w:eastAsia="Times New Roman"/>
          <w:szCs w:val="24"/>
        </w:rPr>
        <w:t xml:space="preserve"> γειτόνων </w:t>
      </w:r>
      <w:r>
        <w:rPr>
          <w:rFonts w:eastAsia="Times New Roman"/>
          <w:szCs w:val="24"/>
        </w:rPr>
        <w:t>μας</w:t>
      </w:r>
      <w:r>
        <w:rPr>
          <w:rFonts w:eastAsia="Times New Roman"/>
          <w:szCs w:val="24"/>
        </w:rPr>
        <w:t>. Σ</w:t>
      </w:r>
      <w:r w:rsidRPr="005248A0">
        <w:rPr>
          <w:rFonts w:eastAsia="Times New Roman"/>
          <w:szCs w:val="24"/>
        </w:rPr>
        <w:t>το άρθρο 3 παράγραφος 2 και 4</w:t>
      </w:r>
      <w:r>
        <w:rPr>
          <w:rFonts w:eastAsia="Times New Roman"/>
          <w:szCs w:val="24"/>
        </w:rPr>
        <w:t>, λ</w:t>
      </w:r>
      <w:r w:rsidRPr="005248A0">
        <w:rPr>
          <w:rFonts w:eastAsia="Times New Roman"/>
          <w:szCs w:val="24"/>
        </w:rPr>
        <w:t>οιπόν</w:t>
      </w:r>
      <w:r>
        <w:rPr>
          <w:rFonts w:eastAsia="Times New Roman"/>
          <w:szCs w:val="24"/>
        </w:rPr>
        <w:t>,</w:t>
      </w:r>
      <w:r w:rsidRPr="005248A0">
        <w:rPr>
          <w:rFonts w:eastAsia="Times New Roman"/>
          <w:szCs w:val="24"/>
        </w:rPr>
        <w:t xml:space="preserve"> αναφέρεται</w:t>
      </w:r>
      <w:r w:rsidRPr="00C07E6A">
        <w:rPr>
          <w:rFonts w:eastAsia="Times New Roman"/>
          <w:szCs w:val="24"/>
        </w:rPr>
        <w:t>:</w:t>
      </w:r>
      <w:r>
        <w:rPr>
          <w:rFonts w:eastAsia="Times New Roman"/>
          <w:szCs w:val="24"/>
        </w:rPr>
        <w:t xml:space="preserve"> Κ</w:t>
      </w:r>
      <w:r w:rsidRPr="005248A0">
        <w:rPr>
          <w:rFonts w:eastAsia="Times New Roman"/>
          <w:szCs w:val="24"/>
        </w:rPr>
        <w:t xml:space="preserve">ανένα από τα μέρη </w:t>
      </w:r>
      <w:r>
        <w:rPr>
          <w:rFonts w:eastAsia="Times New Roman"/>
          <w:szCs w:val="24"/>
        </w:rPr>
        <w:t>δ</w:t>
      </w:r>
      <w:r w:rsidRPr="005248A0">
        <w:rPr>
          <w:rFonts w:eastAsia="Times New Roman"/>
          <w:szCs w:val="24"/>
        </w:rPr>
        <w:t>εν θα υποστηρίξει οιοσδήποτε δράσ</w:t>
      </w:r>
      <w:r>
        <w:rPr>
          <w:rFonts w:eastAsia="Times New Roman"/>
          <w:szCs w:val="24"/>
        </w:rPr>
        <w:t>εις</w:t>
      </w:r>
      <w:r w:rsidRPr="005248A0">
        <w:rPr>
          <w:rFonts w:eastAsia="Times New Roman"/>
          <w:szCs w:val="24"/>
        </w:rPr>
        <w:t xml:space="preserve"> οιουδήποτε τρίτου μέρους που βάλλουν κατά της κυριαρχίας εδαφικής ακεραιότητας ή της πολιτικής </w:t>
      </w:r>
      <w:r>
        <w:rPr>
          <w:rFonts w:eastAsia="Times New Roman"/>
          <w:szCs w:val="24"/>
        </w:rPr>
        <w:t>α</w:t>
      </w:r>
      <w:r w:rsidRPr="005248A0">
        <w:rPr>
          <w:rFonts w:eastAsia="Times New Roman"/>
          <w:szCs w:val="24"/>
        </w:rPr>
        <w:t>νεξαρτησίας του άλλου μέρους</w:t>
      </w:r>
      <w:r>
        <w:rPr>
          <w:rFonts w:eastAsia="Times New Roman"/>
          <w:szCs w:val="24"/>
        </w:rPr>
        <w:t>.</w:t>
      </w:r>
      <w:r w:rsidRPr="005248A0">
        <w:rPr>
          <w:rFonts w:eastAsia="Times New Roman"/>
          <w:szCs w:val="24"/>
        </w:rPr>
        <w:t xml:space="preserve"> Κανένα </w:t>
      </w:r>
      <w:r>
        <w:rPr>
          <w:rFonts w:eastAsia="Times New Roman"/>
          <w:szCs w:val="24"/>
        </w:rPr>
        <w:t xml:space="preserve">από </w:t>
      </w:r>
      <w:r w:rsidRPr="005248A0">
        <w:rPr>
          <w:rFonts w:eastAsia="Times New Roman"/>
          <w:szCs w:val="24"/>
        </w:rPr>
        <w:t xml:space="preserve">τα μέρη </w:t>
      </w:r>
      <w:r>
        <w:rPr>
          <w:rFonts w:eastAsia="Times New Roman"/>
          <w:szCs w:val="24"/>
        </w:rPr>
        <w:t>δ</w:t>
      </w:r>
      <w:r w:rsidRPr="005248A0">
        <w:rPr>
          <w:rFonts w:eastAsia="Times New Roman"/>
          <w:szCs w:val="24"/>
        </w:rPr>
        <w:t xml:space="preserve">εν θα επιτρέπει να </w:t>
      </w:r>
      <w:r>
        <w:rPr>
          <w:rFonts w:eastAsia="Times New Roman"/>
          <w:szCs w:val="24"/>
        </w:rPr>
        <w:t xml:space="preserve">χρησιμοποιείται η </w:t>
      </w:r>
      <w:r w:rsidRPr="005248A0">
        <w:rPr>
          <w:rFonts w:eastAsia="Times New Roman"/>
          <w:szCs w:val="24"/>
        </w:rPr>
        <w:t>επικράτεια του κατά του άλλου μέρους από οποιοδήποτε τρίτο κράτος</w:t>
      </w:r>
      <w:r>
        <w:rPr>
          <w:rFonts w:eastAsia="Times New Roman"/>
          <w:szCs w:val="24"/>
        </w:rPr>
        <w:t>.</w:t>
      </w:r>
      <w:r w:rsidRPr="005248A0">
        <w:rPr>
          <w:rFonts w:eastAsia="Times New Roman"/>
          <w:szCs w:val="24"/>
        </w:rPr>
        <w:t xml:space="preserve"> Με άλλα λόγια</w:t>
      </w:r>
      <w:r>
        <w:rPr>
          <w:rFonts w:eastAsia="Times New Roman"/>
          <w:szCs w:val="24"/>
        </w:rPr>
        <w:t>,</w:t>
      </w:r>
      <w:r w:rsidRPr="005248A0">
        <w:rPr>
          <w:rFonts w:eastAsia="Times New Roman"/>
          <w:szCs w:val="24"/>
        </w:rPr>
        <w:t xml:space="preserve"> η χώρα </w:t>
      </w:r>
      <w:r w:rsidRPr="005248A0">
        <w:rPr>
          <w:rFonts w:eastAsia="Times New Roman"/>
          <w:szCs w:val="24"/>
        </w:rPr>
        <w:lastRenderedPageBreak/>
        <w:t xml:space="preserve">μας κατοχυρώνει μέσω </w:t>
      </w:r>
      <w:r>
        <w:rPr>
          <w:rFonts w:eastAsia="Times New Roman"/>
          <w:szCs w:val="24"/>
        </w:rPr>
        <w:t>δ</w:t>
      </w:r>
      <w:r w:rsidRPr="005248A0">
        <w:rPr>
          <w:rFonts w:eastAsia="Times New Roman"/>
          <w:szCs w:val="24"/>
        </w:rPr>
        <w:t xml:space="preserve">ιεθνούς σύμβασης τη μη χρήση του εδάφους της της Βόρειας Μακεδονίας από τρίτη χώρα σε βάρος </w:t>
      </w:r>
      <w:r>
        <w:rPr>
          <w:rFonts w:eastAsia="Times New Roman"/>
          <w:szCs w:val="24"/>
        </w:rPr>
        <w:t xml:space="preserve">της </w:t>
      </w:r>
      <w:r w:rsidRPr="005248A0">
        <w:rPr>
          <w:rFonts w:eastAsia="Times New Roman"/>
          <w:szCs w:val="24"/>
        </w:rPr>
        <w:t>Ελλάδος</w:t>
      </w:r>
      <w:r>
        <w:rPr>
          <w:rFonts w:eastAsia="Times New Roman"/>
          <w:szCs w:val="24"/>
        </w:rPr>
        <w:t>.</w:t>
      </w:r>
    </w:p>
    <w:p w14:paraId="77C0351E" w14:textId="77777777" w:rsidR="006113A9" w:rsidRDefault="006B6FC4">
      <w:pPr>
        <w:spacing w:line="600" w:lineRule="auto"/>
        <w:ind w:firstLine="720"/>
        <w:contextualSpacing/>
        <w:jc w:val="both"/>
        <w:rPr>
          <w:rFonts w:eastAsia="Times New Roman"/>
          <w:szCs w:val="24"/>
        </w:rPr>
      </w:pPr>
      <w:r>
        <w:rPr>
          <w:rFonts w:eastAsia="Times New Roman"/>
          <w:szCs w:val="24"/>
        </w:rPr>
        <w:t>Σ</w:t>
      </w:r>
      <w:r w:rsidRPr="005248A0">
        <w:rPr>
          <w:rFonts w:eastAsia="Times New Roman"/>
          <w:szCs w:val="24"/>
        </w:rPr>
        <w:t>ε</w:t>
      </w:r>
      <w:r w:rsidRPr="005248A0">
        <w:rPr>
          <w:rFonts w:eastAsia="Times New Roman"/>
          <w:szCs w:val="24"/>
        </w:rPr>
        <w:t xml:space="preserve"> ειδικό κεφάλαι</w:t>
      </w:r>
      <w:r>
        <w:rPr>
          <w:rFonts w:eastAsia="Times New Roman"/>
          <w:szCs w:val="24"/>
        </w:rPr>
        <w:t>ο για την αμυντική συνεργασία, άρθρο</w:t>
      </w:r>
      <w:r w:rsidRPr="005248A0">
        <w:rPr>
          <w:rFonts w:eastAsia="Times New Roman"/>
          <w:szCs w:val="24"/>
        </w:rPr>
        <w:t xml:space="preserve"> 17</w:t>
      </w:r>
      <w:r>
        <w:rPr>
          <w:rFonts w:eastAsia="Times New Roman"/>
          <w:szCs w:val="24"/>
        </w:rPr>
        <w:t>,</w:t>
      </w:r>
      <w:r w:rsidRPr="005248A0">
        <w:rPr>
          <w:rFonts w:eastAsia="Times New Roman"/>
          <w:szCs w:val="24"/>
        </w:rPr>
        <w:t xml:space="preserve"> </w:t>
      </w:r>
      <w:r>
        <w:rPr>
          <w:rFonts w:eastAsia="Times New Roman"/>
          <w:szCs w:val="24"/>
        </w:rPr>
        <w:t>α</w:t>
      </w:r>
      <w:r w:rsidRPr="005248A0">
        <w:rPr>
          <w:rFonts w:eastAsia="Times New Roman"/>
          <w:szCs w:val="24"/>
        </w:rPr>
        <w:t>ναφέρετ</w:t>
      </w:r>
      <w:r>
        <w:rPr>
          <w:rFonts w:eastAsia="Times New Roman"/>
          <w:szCs w:val="24"/>
        </w:rPr>
        <w:t>αι</w:t>
      </w:r>
      <w:r w:rsidRPr="0076085A">
        <w:rPr>
          <w:rFonts w:eastAsia="Times New Roman"/>
          <w:szCs w:val="24"/>
        </w:rPr>
        <w:t xml:space="preserve">: </w:t>
      </w:r>
      <w:r>
        <w:rPr>
          <w:rFonts w:eastAsia="Times New Roman"/>
          <w:szCs w:val="24"/>
        </w:rPr>
        <w:t>Τ</w:t>
      </w:r>
      <w:r w:rsidRPr="005248A0">
        <w:rPr>
          <w:rFonts w:eastAsia="Times New Roman"/>
          <w:szCs w:val="24"/>
        </w:rPr>
        <w:t xml:space="preserve">α μέρη θα ενισχύσουν και θα επεκτείνουν τη συνεργασία τους στον τομέα της </w:t>
      </w:r>
      <w:r>
        <w:rPr>
          <w:rFonts w:eastAsia="Times New Roman"/>
          <w:szCs w:val="24"/>
        </w:rPr>
        <w:t>ά</w:t>
      </w:r>
      <w:r w:rsidRPr="005248A0">
        <w:rPr>
          <w:rFonts w:eastAsia="Times New Roman"/>
          <w:szCs w:val="24"/>
        </w:rPr>
        <w:t xml:space="preserve">μυνας μέσω </w:t>
      </w:r>
      <w:r>
        <w:rPr>
          <w:rFonts w:eastAsia="Times New Roman"/>
          <w:szCs w:val="24"/>
        </w:rPr>
        <w:t>μ</w:t>
      </w:r>
      <w:r w:rsidRPr="005248A0">
        <w:rPr>
          <w:rFonts w:eastAsia="Times New Roman"/>
          <w:szCs w:val="24"/>
        </w:rPr>
        <w:t xml:space="preserve">εταξύ άλλων συχνών εκατέρωθεν επισκέψεων και επαφών της πολιτικής και </w:t>
      </w:r>
      <w:r>
        <w:rPr>
          <w:rFonts w:eastAsia="Times New Roman"/>
          <w:szCs w:val="24"/>
        </w:rPr>
        <w:t>σ</w:t>
      </w:r>
      <w:r w:rsidRPr="005248A0">
        <w:rPr>
          <w:rFonts w:eastAsia="Times New Roman"/>
          <w:szCs w:val="24"/>
        </w:rPr>
        <w:t>τρατιωτικής ηγεσίας των Ενόπλ</w:t>
      </w:r>
      <w:r w:rsidRPr="005248A0">
        <w:rPr>
          <w:rFonts w:eastAsia="Times New Roman"/>
          <w:szCs w:val="24"/>
        </w:rPr>
        <w:t>ων Δυνάμεων</w:t>
      </w:r>
      <w:r>
        <w:rPr>
          <w:rFonts w:eastAsia="Times New Roman"/>
          <w:szCs w:val="24"/>
        </w:rPr>
        <w:t>,</w:t>
      </w:r>
      <w:r w:rsidRPr="005248A0">
        <w:rPr>
          <w:rFonts w:eastAsia="Times New Roman"/>
          <w:szCs w:val="24"/>
        </w:rPr>
        <w:t xml:space="preserve"> την κατάλληλη μεταφορά τεχνογνωσίας και οικοδόμηση ικανοτήτων</w:t>
      </w:r>
      <w:r>
        <w:rPr>
          <w:rFonts w:eastAsia="Times New Roman"/>
          <w:szCs w:val="24"/>
        </w:rPr>
        <w:t>,</w:t>
      </w:r>
      <w:r w:rsidRPr="005248A0">
        <w:rPr>
          <w:rFonts w:eastAsia="Times New Roman"/>
          <w:szCs w:val="24"/>
        </w:rPr>
        <w:t xml:space="preserve"> τη συνεργασία τους σε τομείς παραγωγής</w:t>
      </w:r>
      <w:r>
        <w:rPr>
          <w:rFonts w:eastAsia="Times New Roman"/>
          <w:szCs w:val="24"/>
        </w:rPr>
        <w:t>, ε</w:t>
      </w:r>
      <w:r w:rsidRPr="005248A0">
        <w:rPr>
          <w:rFonts w:eastAsia="Times New Roman"/>
          <w:szCs w:val="24"/>
        </w:rPr>
        <w:t xml:space="preserve">νημέρωσης και </w:t>
      </w:r>
      <w:r>
        <w:rPr>
          <w:rFonts w:eastAsia="Times New Roman"/>
          <w:szCs w:val="24"/>
        </w:rPr>
        <w:t>κοινών</w:t>
      </w:r>
      <w:r w:rsidRPr="005248A0">
        <w:rPr>
          <w:rFonts w:eastAsia="Times New Roman"/>
          <w:szCs w:val="24"/>
        </w:rPr>
        <w:t xml:space="preserve"> στρατιωτικών ασκήσεων</w:t>
      </w:r>
      <w:r>
        <w:rPr>
          <w:rFonts w:eastAsia="Times New Roman"/>
          <w:szCs w:val="24"/>
        </w:rPr>
        <w:t>.</w:t>
      </w:r>
      <w:r w:rsidRPr="005248A0">
        <w:rPr>
          <w:rFonts w:eastAsia="Times New Roman"/>
          <w:szCs w:val="24"/>
        </w:rPr>
        <w:t xml:space="preserve"> Ιδιαίτερη έμφαση θα δοθεί στην εκπαίδευση προσωπικού</w:t>
      </w:r>
      <w:r>
        <w:rPr>
          <w:rFonts w:eastAsia="Times New Roman"/>
          <w:szCs w:val="24"/>
        </w:rPr>
        <w:t>,</w:t>
      </w:r>
      <w:r w:rsidRPr="005248A0">
        <w:rPr>
          <w:rFonts w:eastAsia="Times New Roman"/>
          <w:szCs w:val="24"/>
        </w:rPr>
        <w:t xml:space="preserve"> την οποία τα μέρη θα μπορούσαν να </w:t>
      </w:r>
      <w:r>
        <w:rPr>
          <w:rFonts w:eastAsia="Times New Roman"/>
          <w:szCs w:val="24"/>
        </w:rPr>
        <w:t>παράσχο</w:t>
      </w:r>
      <w:r>
        <w:rPr>
          <w:rFonts w:eastAsia="Times New Roman"/>
          <w:szCs w:val="24"/>
        </w:rPr>
        <w:t>υν</w:t>
      </w:r>
      <w:r w:rsidRPr="005248A0">
        <w:rPr>
          <w:rFonts w:eastAsia="Times New Roman"/>
          <w:szCs w:val="24"/>
        </w:rPr>
        <w:t xml:space="preserve"> το ένα στο άλλο</w:t>
      </w:r>
      <w:r>
        <w:rPr>
          <w:rFonts w:eastAsia="Times New Roman"/>
          <w:szCs w:val="24"/>
        </w:rPr>
        <w:t>.</w:t>
      </w:r>
    </w:p>
    <w:p w14:paraId="77C0351F" w14:textId="77777777" w:rsidR="006113A9" w:rsidRDefault="006B6FC4">
      <w:pPr>
        <w:spacing w:line="600" w:lineRule="auto"/>
        <w:ind w:firstLine="720"/>
        <w:contextualSpacing/>
        <w:jc w:val="both"/>
        <w:rPr>
          <w:rFonts w:eastAsia="Times New Roman"/>
          <w:szCs w:val="24"/>
        </w:rPr>
      </w:pPr>
      <w:r>
        <w:rPr>
          <w:rFonts w:eastAsia="Times New Roman"/>
          <w:szCs w:val="24"/>
        </w:rPr>
        <w:t>Α</w:t>
      </w:r>
      <w:r w:rsidRPr="005248A0">
        <w:rPr>
          <w:rFonts w:eastAsia="Times New Roman"/>
          <w:szCs w:val="24"/>
        </w:rPr>
        <w:t xml:space="preserve">πό τα παραπάνω προκύπτει ότι </w:t>
      </w:r>
      <w:r>
        <w:rPr>
          <w:rFonts w:eastAsia="Times New Roman"/>
          <w:szCs w:val="24"/>
        </w:rPr>
        <w:t xml:space="preserve">οι </w:t>
      </w:r>
      <w:r w:rsidRPr="005248A0">
        <w:rPr>
          <w:rFonts w:eastAsia="Times New Roman"/>
          <w:szCs w:val="24"/>
        </w:rPr>
        <w:t xml:space="preserve">δύο χώρες αναγορεύονται σε </w:t>
      </w:r>
      <w:r>
        <w:rPr>
          <w:rFonts w:eastAsia="Times New Roman"/>
          <w:szCs w:val="24"/>
        </w:rPr>
        <w:t>σύμμαχες</w:t>
      </w:r>
      <w:r w:rsidRPr="005248A0">
        <w:rPr>
          <w:rFonts w:eastAsia="Times New Roman"/>
          <w:szCs w:val="24"/>
        </w:rPr>
        <w:t xml:space="preserve"> με ό</w:t>
      </w:r>
      <w:r>
        <w:rPr>
          <w:rFonts w:eastAsia="Times New Roman"/>
          <w:szCs w:val="24"/>
        </w:rPr>
        <w:t>,</w:t>
      </w:r>
      <w:r w:rsidRPr="005248A0">
        <w:rPr>
          <w:rFonts w:eastAsia="Times New Roman"/>
          <w:szCs w:val="24"/>
        </w:rPr>
        <w:t xml:space="preserve">τι αυτό συνεπάγεται χωρίς </w:t>
      </w:r>
      <w:r>
        <w:rPr>
          <w:rFonts w:eastAsia="Times New Roman"/>
          <w:szCs w:val="24"/>
        </w:rPr>
        <w:t>μ</w:t>
      </w:r>
      <w:r w:rsidRPr="005248A0">
        <w:rPr>
          <w:rFonts w:eastAsia="Times New Roman"/>
          <w:szCs w:val="24"/>
        </w:rPr>
        <w:t xml:space="preserve">άλιστα αυτή η σχέση </w:t>
      </w:r>
      <w:r>
        <w:rPr>
          <w:rFonts w:eastAsia="Times New Roman"/>
          <w:szCs w:val="24"/>
        </w:rPr>
        <w:t>ν</w:t>
      </w:r>
      <w:r w:rsidRPr="005248A0">
        <w:rPr>
          <w:rFonts w:eastAsia="Times New Roman"/>
          <w:szCs w:val="24"/>
        </w:rPr>
        <w:t xml:space="preserve">α συνδέεται με την ένταξη της </w:t>
      </w:r>
      <w:r>
        <w:rPr>
          <w:rFonts w:eastAsia="Times New Roman"/>
          <w:szCs w:val="24"/>
        </w:rPr>
        <w:t>«</w:t>
      </w:r>
      <w:r w:rsidRPr="005248A0">
        <w:rPr>
          <w:rFonts w:eastAsia="Times New Roman"/>
          <w:szCs w:val="24"/>
        </w:rPr>
        <w:t>Βόρειας Μακεδονίας</w:t>
      </w:r>
      <w:r>
        <w:rPr>
          <w:rFonts w:eastAsia="Times New Roman"/>
          <w:szCs w:val="24"/>
        </w:rPr>
        <w:t>»</w:t>
      </w:r>
      <w:r w:rsidRPr="005248A0">
        <w:rPr>
          <w:rFonts w:eastAsia="Times New Roman"/>
          <w:szCs w:val="24"/>
        </w:rPr>
        <w:t xml:space="preserve"> στο ΝΑΤΟ</w:t>
      </w:r>
      <w:r>
        <w:rPr>
          <w:rFonts w:eastAsia="Times New Roman"/>
          <w:szCs w:val="24"/>
        </w:rPr>
        <w:t>.</w:t>
      </w:r>
    </w:p>
    <w:p w14:paraId="77C03520" w14:textId="77777777" w:rsidR="006113A9" w:rsidRDefault="006B6FC4">
      <w:pPr>
        <w:spacing w:line="600" w:lineRule="auto"/>
        <w:ind w:firstLine="720"/>
        <w:contextualSpacing/>
        <w:jc w:val="both"/>
        <w:rPr>
          <w:rFonts w:eastAsia="Times New Roman"/>
          <w:szCs w:val="24"/>
        </w:rPr>
      </w:pPr>
      <w:r>
        <w:rPr>
          <w:rFonts w:eastAsia="Times New Roman"/>
          <w:szCs w:val="24"/>
        </w:rPr>
        <w:t>Π</w:t>
      </w:r>
      <w:r w:rsidRPr="005248A0">
        <w:rPr>
          <w:rFonts w:eastAsia="Times New Roman"/>
          <w:szCs w:val="24"/>
        </w:rPr>
        <w:t>ρος τι</w:t>
      </w:r>
      <w:r>
        <w:rPr>
          <w:rFonts w:eastAsia="Times New Roman"/>
          <w:szCs w:val="24"/>
        </w:rPr>
        <w:t>, λ</w:t>
      </w:r>
      <w:r w:rsidRPr="005248A0">
        <w:rPr>
          <w:rFonts w:eastAsia="Times New Roman"/>
          <w:szCs w:val="24"/>
        </w:rPr>
        <w:t>οιπόν</w:t>
      </w:r>
      <w:r>
        <w:rPr>
          <w:rFonts w:eastAsia="Times New Roman"/>
          <w:szCs w:val="24"/>
        </w:rPr>
        <w:t>,</w:t>
      </w:r>
      <w:r w:rsidRPr="005248A0">
        <w:rPr>
          <w:rFonts w:eastAsia="Times New Roman"/>
          <w:szCs w:val="24"/>
        </w:rPr>
        <w:t xml:space="preserve"> όλες αυτές οι κραυγές περί </w:t>
      </w:r>
      <w:r>
        <w:rPr>
          <w:rFonts w:eastAsia="Times New Roman"/>
          <w:szCs w:val="24"/>
        </w:rPr>
        <w:t>εκχώρησης</w:t>
      </w:r>
      <w:r>
        <w:rPr>
          <w:rFonts w:eastAsia="Times New Roman"/>
          <w:szCs w:val="24"/>
        </w:rPr>
        <w:t xml:space="preserve"> της</w:t>
      </w:r>
      <w:r w:rsidRPr="005248A0">
        <w:rPr>
          <w:rFonts w:eastAsia="Times New Roman"/>
          <w:szCs w:val="24"/>
        </w:rPr>
        <w:t xml:space="preserve"> εθνικής κυριαρχίας και άλλων τινών</w:t>
      </w:r>
      <w:r>
        <w:rPr>
          <w:rFonts w:eastAsia="Times New Roman"/>
          <w:szCs w:val="24"/>
        </w:rPr>
        <w:t>;</w:t>
      </w:r>
      <w:r w:rsidRPr="005248A0">
        <w:rPr>
          <w:rFonts w:eastAsia="Times New Roman"/>
          <w:szCs w:val="24"/>
        </w:rPr>
        <w:t xml:space="preserve"> Προς τι όλος αυτός ο </w:t>
      </w:r>
      <w:r w:rsidRPr="005248A0">
        <w:rPr>
          <w:rFonts w:eastAsia="Times New Roman"/>
          <w:szCs w:val="24"/>
        </w:rPr>
        <w:lastRenderedPageBreak/>
        <w:t xml:space="preserve">έξαλλος φόβος ότι οι </w:t>
      </w:r>
      <w:r>
        <w:rPr>
          <w:rFonts w:eastAsia="Times New Roman"/>
          <w:szCs w:val="24"/>
        </w:rPr>
        <w:t>β</w:t>
      </w:r>
      <w:r w:rsidRPr="005248A0">
        <w:rPr>
          <w:rFonts w:eastAsia="Times New Roman"/>
          <w:szCs w:val="24"/>
        </w:rPr>
        <w:t xml:space="preserve">όρειοι γείτονές </w:t>
      </w:r>
      <w:r>
        <w:rPr>
          <w:rFonts w:eastAsia="Times New Roman"/>
          <w:szCs w:val="24"/>
        </w:rPr>
        <w:t>μας,</w:t>
      </w:r>
      <w:r w:rsidRPr="005248A0">
        <w:rPr>
          <w:rFonts w:eastAsia="Times New Roman"/>
          <w:szCs w:val="24"/>
        </w:rPr>
        <w:t xml:space="preserve"> με τους οποίους ουδέποτε </w:t>
      </w:r>
      <w:r>
        <w:rPr>
          <w:rFonts w:eastAsia="Times New Roman"/>
          <w:szCs w:val="24"/>
        </w:rPr>
        <w:t>έ</w:t>
      </w:r>
      <w:r w:rsidRPr="005248A0">
        <w:rPr>
          <w:rFonts w:eastAsia="Times New Roman"/>
          <w:szCs w:val="24"/>
        </w:rPr>
        <w:t xml:space="preserve">χουμε έρθει σε </w:t>
      </w:r>
      <w:r>
        <w:rPr>
          <w:rFonts w:eastAsia="Times New Roman"/>
          <w:szCs w:val="24"/>
        </w:rPr>
        <w:t xml:space="preserve">ένοπλη σύγκρουση, </w:t>
      </w:r>
      <w:r w:rsidRPr="005248A0">
        <w:rPr>
          <w:rFonts w:eastAsia="Times New Roman"/>
          <w:szCs w:val="24"/>
        </w:rPr>
        <w:t>αποτελούν τόσο μεγάλη απειλή</w:t>
      </w:r>
      <w:r>
        <w:rPr>
          <w:rFonts w:eastAsia="Times New Roman"/>
          <w:szCs w:val="24"/>
        </w:rPr>
        <w:t xml:space="preserve">; </w:t>
      </w:r>
      <w:r w:rsidRPr="005248A0">
        <w:rPr>
          <w:rFonts w:eastAsia="Times New Roman"/>
          <w:szCs w:val="24"/>
        </w:rPr>
        <w:t xml:space="preserve">Και εν πάση περιπτώσει τόσο υψηλό το φρόνημα και η </w:t>
      </w:r>
      <w:r>
        <w:rPr>
          <w:rFonts w:eastAsia="Times New Roman"/>
          <w:szCs w:val="24"/>
        </w:rPr>
        <w:t>πίστη</w:t>
      </w:r>
      <w:r w:rsidRPr="005248A0">
        <w:rPr>
          <w:rFonts w:eastAsia="Times New Roman"/>
          <w:szCs w:val="24"/>
        </w:rPr>
        <w:t xml:space="preserve"> στην </w:t>
      </w:r>
      <w:r>
        <w:rPr>
          <w:rFonts w:eastAsia="Times New Roman"/>
          <w:szCs w:val="24"/>
        </w:rPr>
        <w:t>αποτρεπτική</w:t>
      </w:r>
      <w:r w:rsidRPr="005248A0">
        <w:rPr>
          <w:rFonts w:eastAsia="Times New Roman"/>
          <w:szCs w:val="24"/>
        </w:rPr>
        <w:t xml:space="preserve"> ισχύ τη</w:t>
      </w:r>
      <w:r>
        <w:rPr>
          <w:rFonts w:eastAsia="Times New Roman"/>
          <w:szCs w:val="24"/>
        </w:rPr>
        <w:t>ς χώρας μας όλων αυτών των υπερ</w:t>
      </w:r>
      <w:r w:rsidRPr="005248A0">
        <w:rPr>
          <w:rFonts w:eastAsia="Times New Roman"/>
          <w:szCs w:val="24"/>
        </w:rPr>
        <w:t>πατριωτών</w:t>
      </w:r>
      <w:r>
        <w:rPr>
          <w:rFonts w:eastAsia="Times New Roman"/>
          <w:szCs w:val="24"/>
        </w:rPr>
        <w:t>;</w:t>
      </w:r>
    </w:p>
    <w:p w14:paraId="77C03521" w14:textId="77777777" w:rsidR="006113A9" w:rsidRDefault="006B6FC4">
      <w:pPr>
        <w:spacing w:line="600" w:lineRule="auto"/>
        <w:ind w:firstLine="720"/>
        <w:contextualSpacing/>
        <w:jc w:val="both"/>
        <w:rPr>
          <w:rFonts w:eastAsia="Times New Roman"/>
          <w:szCs w:val="24"/>
        </w:rPr>
      </w:pPr>
      <w:r>
        <w:rPr>
          <w:rFonts w:eastAsia="Times New Roman"/>
          <w:szCs w:val="24"/>
        </w:rPr>
        <w:t>Τους διαβεβαιώνω αρμοδίως ότι η Ε</w:t>
      </w:r>
      <w:r w:rsidRPr="005248A0">
        <w:rPr>
          <w:rFonts w:eastAsia="Times New Roman"/>
          <w:szCs w:val="24"/>
        </w:rPr>
        <w:t>λλάδα σεβόμεν</w:t>
      </w:r>
      <w:r>
        <w:rPr>
          <w:rFonts w:eastAsia="Times New Roman"/>
          <w:szCs w:val="24"/>
        </w:rPr>
        <w:t>η</w:t>
      </w:r>
      <w:r w:rsidRPr="005248A0">
        <w:rPr>
          <w:rFonts w:eastAsia="Times New Roman"/>
          <w:szCs w:val="24"/>
        </w:rPr>
        <w:t xml:space="preserve"> </w:t>
      </w:r>
      <w:r>
        <w:rPr>
          <w:rFonts w:eastAsia="Times New Roman"/>
          <w:szCs w:val="24"/>
        </w:rPr>
        <w:t>πάντα το διεθνές δίκαιο αταλάντευτα</w:t>
      </w:r>
      <w:r w:rsidRPr="005248A0">
        <w:rPr>
          <w:rFonts w:eastAsia="Times New Roman"/>
          <w:szCs w:val="24"/>
        </w:rPr>
        <w:t xml:space="preserve"> σταθερή στο </w:t>
      </w:r>
      <w:r>
        <w:rPr>
          <w:rFonts w:eastAsia="Times New Roman"/>
          <w:szCs w:val="24"/>
        </w:rPr>
        <w:t>ε</w:t>
      </w:r>
      <w:r w:rsidRPr="005248A0">
        <w:rPr>
          <w:rFonts w:eastAsia="Times New Roman"/>
          <w:szCs w:val="24"/>
        </w:rPr>
        <w:t>λληνικό</w:t>
      </w:r>
      <w:r>
        <w:rPr>
          <w:rFonts w:eastAsia="Times New Roman"/>
          <w:szCs w:val="24"/>
        </w:rPr>
        <w:t xml:space="preserve"> της δόγμα </w:t>
      </w:r>
      <w:r w:rsidRPr="005248A0">
        <w:rPr>
          <w:rFonts w:eastAsia="Times New Roman"/>
          <w:szCs w:val="24"/>
        </w:rPr>
        <w:t xml:space="preserve">και την αποτρεπτική </w:t>
      </w:r>
      <w:r>
        <w:rPr>
          <w:rFonts w:eastAsia="Times New Roman"/>
          <w:szCs w:val="24"/>
        </w:rPr>
        <w:t>της ισχύ</w:t>
      </w:r>
      <w:r w:rsidRPr="005248A0">
        <w:rPr>
          <w:rFonts w:eastAsia="Times New Roman"/>
          <w:szCs w:val="24"/>
        </w:rPr>
        <w:t xml:space="preserve"> δεν έχει να φοβάται τίποτα </w:t>
      </w:r>
      <w:r>
        <w:rPr>
          <w:rFonts w:eastAsia="Times New Roman"/>
          <w:szCs w:val="24"/>
        </w:rPr>
        <w:t>και</w:t>
      </w:r>
      <w:r w:rsidRPr="005248A0">
        <w:rPr>
          <w:rFonts w:eastAsia="Times New Roman"/>
          <w:szCs w:val="24"/>
        </w:rPr>
        <w:t xml:space="preserve"> κανέναν</w:t>
      </w:r>
      <w:r>
        <w:rPr>
          <w:rFonts w:eastAsia="Times New Roman"/>
          <w:szCs w:val="24"/>
        </w:rPr>
        <w:t>.</w:t>
      </w:r>
    </w:p>
    <w:p w14:paraId="77C03522" w14:textId="77777777" w:rsidR="006113A9" w:rsidRDefault="006B6FC4">
      <w:pPr>
        <w:spacing w:line="600" w:lineRule="auto"/>
        <w:ind w:firstLine="720"/>
        <w:contextualSpacing/>
        <w:jc w:val="both"/>
        <w:rPr>
          <w:rFonts w:eastAsia="Times New Roman"/>
          <w:szCs w:val="24"/>
        </w:rPr>
      </w:pPr>
      <w:r>
        <w:rPr>
          <w:rFonts w:eastAsia="Times New Roman"/>
          <w:szCs w:val="24"/>
        </w:rPr>
        <w:t>Κ</w:t>
      </w:r>
      <w:r w:rsidRPr="005248A0">
        <w:rPr>
          <w:rFonts w:eastAsia="Times New Roman"/>
          <w:szCs w:val="24"/>
        </w:rPr>
        <w:t xml:space="preserve">υρίες και </w:t>
      </w:r>
      <w:r w:rsidRPr="005248A0">
        <w:rPr>
          <w:rFonts w:eastAsia="Times New Roman"/>
          <w:szCs w:val="24"/>
        </w:rPr>
        <w:t>κύριοι Βουλευτές</w:t>
      </w:r>
      <w:r>
        <w:rPr>
          <w:rFonts w:eastAsia="Times New Roman"/>
          <w:szCs w:val="24"/>
        </w:rPr>
        <w:t>,</w:t>
      </w:r>
      <w:r w:rsidRPr="005248A0">
        <w:rPr>
          <w:rFonts w:eastAsia="Times New Roman"/>
          <w:szCs w:val="24"/>
        </w:rPr>
        <w:t xml:space="preserve"> παρά την ευρύτατα διαδεδομένη παραπληροφόρηση που έχει υπάρξει στη χώρα μας τα τελευταία </w:t>
      </w:r>
      <w:r>
        <w:rPr>
          <w:rFonts w:eastAsia="Times New Roman"/>
          <w:szCs w:val="24"/>
        </w:rPr>
        <w:t>τριάντα</w:t>
      </w:r>
      <w:r w:rsidRPr="005248A0">
        <w:rPr>
          <w:rFonts w:eastAsia="Times New Roman"/>
          <w:szCs w:val="24"/>
        </w:rPr>
        <w:t xml:space="preserve"> χρόνια</w:t>
      </w:r>
      <w:r>
        <w:rPr>
          <w:rFonts w:eastAsia="Times New Roman"/>
          <w:szCs w:val="24"/>
        </w:rPr>
        <w:t>,</w:t>
      </w:r>
      <w:r w:rsidRPr="005248A0">
        <w:rPr>
          <w:rFonts w:eastAsia="Times New Roman"/>
          <w:szCs w:val="24"/>
        </w:rPr>
        <w:t xml:space="preserve"> παρά τους εθνικούς μύθους που δημιουργήθηκαν</w:t>
      </w:r>
      <w:r>
        <w:rPr>
          <w:rFonts w:eastAsia="Times New Roman"/>
          <w:szCs w:val="24"/>
        </w:rPr>
        <w:t>,</w:t>
      </w:r>
      <w:r w:rsidRPr="005248A0">
        <w:rPr>
          <w:rFonts w:eastAsia="Times New Roman"/>
          <w:szCs w:val="24"/>
        </w:rPr>
        <w:t xml:space="preserve"> </w:t>
      </w:r>
      <w:r>
        <w:rPr>
          <w:rFonts w:eastAsia="Times New Roman"/>
          <w:szCs w:val="24"/>
        </w:rPr>
        <w:t>η</w:t>
      </w:r>
      <w:r w:rsidRPr="005248A0">
        <w:rPr>
          <w:rFonts w:eastAsia="Times New Roman"/>
          <w:szCs w:val="24"/>
        </w:rPr>
        <w:t xml:space="preserve"> Ελλάδα έχει αποκομίσει πολλαπλά οφέλη από την τακτοποίηση</w:t>
      </w:r>
      <w:r>
        <w:rPr>
          <w:rFonts w:eastAsia="Times New Roman"/>
          <w:szCs w:val="24"/>
        </w:rPr>
        <w:t>,</w:t>
      </w:r>
      <w:r w:rsidRPr="005248A0">
        <w:rPr>
          <w:rFonts w:eastAsia="Times New Roman"/>
          <w:szCs w:val="24"/>
        </w:rPr>
        <w:t xml:space="preserve"> την κανονικότητα</w:t>
      </w:r>
      <w:r>
        <w:rPr>
          <w:rFonts w:eastAsia="Times New Roman"/>
          <w:szCs w:val="24"/>
        </w:rPr>
        <w:t>,</w:t>
      </w:r>
      <w:r w:rsidRPr="005248A0">
        <w:rPr>
          <w:rFonts w:eastAsia="Times New Roman"/>
          <w:szCs w:val="24"/>
        </w:rPr>
        <w:t xml:space="preserve"> την επαν</w:t>
      </w:r>
      <w:r w:rsidRPr="005248A0">
        <w:rPr>
          <w:rFonts w:eastAsia="Times New Roman"/>
          <w:szCs w:val="24"/>
        </w:rPr>
        <w:t>ατοποθέτηση και την ενίσχυση των σχέσεων</w:t>
      </w:r>
      <w:r>
        <w:rPr>
          <w:rFonts w:eastAsia="Times New Roman"/>
          <w:szCs w:val="24"/>
        </w:rPr>
        <w:t xml:space="preserve"> της με τη σχετικά ν</w:t>
      </w:r>
      <w:r w:rsidRPr="005248A0">
        <w:rPr>
          <w:rFonts w:eastAsia="Times New Roman"/>
          <w:szCs w:val="24"/>
        </w:rPr>
        <w:t xml:space="preserve">έα </w:t>
      </w:r>
      <w:r>
        <w:rPr>
          <w:rFonts w:eastAsia="Times New Roman"/>
          <w:szCs w:val="24"/>
        </w:rPr>
        <w:t>χ</w:t>
      </w:r>
      <w:r w:rsidRPr="005248A0">
        <w:rPr>
          <w:rFonts w:eastAsia="Times New Roman"/>
          <w:szCs w:val="24"/>
        </w:rPr>
        <w:t xml:space="preserve">ώρα που βρίσκεται στα βόρεια σύνορά </w:t>
      </w:r>
      <w:r>
        <w:rPr>
          <w:rFonts w:eastAsia="Times New Roman"/>
          <w:szCs w:val="24"/>
        </w:rPr>
        <w:t>μας.</w:t>
      </w:r>
    </w:p>
    <w:p w14:paraId="77C03523" w14:textId="77777777" w:rsidR="006113A9" w:rsidRDefault="006B6FC4">
      <w:pPr>
        <w:spacing w:line="600" w:lineRule="auto"/>
        <w:ind w:firstLine="720"/>
        <w:contextualSpacing/>
        <w:jc w:val="both"/>
        <w:rPr>
          <w:rFonts w:eastAsia="Times New Roman"/>
          <w:szCs w:val="24"/>
        </w:rPr>
      </w:pPr>
      <w:r w:rsidRPr="005248A0">
        <w:rPr>
          <w:rFonts w:eastAsia="Times New Roman"/>
          <w:szCs w:val="24"/>
        </w:rPr>
        <w:t xml:space="preserve">Σας καλώ να μην συμμετέχετε στην καλλιέργεια και την αναβίωση ενός εθνικισμού παράλογα επιθετικού που </w:t>
      </w:r>
      <w:r>
        <w:rPr>
          <w:rFonts w:eastAsia="Times New Roman"/>
          <w:szCs w:val="24"/>
        </w:rPr>
        <w:t>οδηγεί σε</w:t>
      </w:r>
      <w:r w:rsidRPr="005248A0">
        <w:rPr>
          <w:rFonts w:eastAsia="Times New Roman"/>
          <w:szCs w:val="24"/>
        </w:rPr>
        <w:t xml:space="preserve"> ένα έθνος φοβικό</w:t>
      </w:r>
      <w:r>
        <w:rPr>
          <w:rFonts w:eastAsia="Times New Roman"/>
          <w:szCs w:val="24"/>
        </w:rPr>
        <w:t>. Α</w:t>
      </w:r>
      <w:r w:rsidRPr="005248A0">
        <w:rPr>
          <w:rFonts w:eastAsia="Times New Roman"/>
          <w:szCs w:val="24"/>
        </w:rPr>
        <w:t>ν δεν προχωρήσουμε σ</w:t>
      </w:r>
      <w:r w:rsidRPr="005248A0">
        <w:rPr>
          <w:rFonts w:eastAsia="Times New Roman"/>
          <w:szCs w:val="24"/>
        </w:rPr>
        <w:t>τη λύ</w:t>
      </w:r>
      <w:r>
        <w:rPr>
          <w:rFonts w:eastAsia="Times New Roman"/>
          <w:szCs w:val="24"/>
        </w:rPr>
        <w:t xml:space="preserve">ση σήμερα, </w:t>
      </w:r>
      <w:r w:rsidRPr="005248A0">
        <w:rPr>
          <w:rFonts w:eastAsia="Times New Roman"/>
          <w:szCs w:val="24"/>
        </w:rPr>
        <w:t xml:space="preserve">δεν </w:t>
      </w:r>
      <w:r w:rsidRPr="005248A0">
        <w:rPr>
          <w:rFonts w:eastAsia="Times New Roman"/>
          <w:szCs w:val="24"/>
        </w:rPr>
        <w:lastRenderedPageBreak/>
        <w:t>θα υπάρξει επόμενη φορά</w:t>
      </w:r>
      <w:r>
        <w:rPr>
          <w:rFonts w:eastAsia="Times New Roman"/>
          <w:szCs w:val="24"/>
        </w:rPr>
        <w:t>,</w:t>
      </w:r>
      <w:r w:rsidRPr="005248A0">
        <w:rPr>
          <w:rFonts w:eastAsia="Times New Roman"/>
          <w:szCs w:val="24"/>
        </w:rPr>
        <w:t xml:space="preserve"> γιατί τα πράγματα παγιώνονται</w:t>
      </w:r>
      <w:r>
        <w:rPr>
          <w:rFonts w:eastAsia="Times New Roman"/>
          <w:szCs w:val="24"/>
        </w:rPr>
        <w:t>.</w:t>
      </w:r>
      <w:r w:rsidRPr="005248A0">
        <w:rPr>
          <w:rFonts w:eastAsia="Times New Roman"/>
          <w:szCs w:val="24"/>
        </w:rPr>
        <w:t xml:space="preserve"> Και </w:t>
      </w:r>
      <w:r>
        <w:rPr>
          <w:rFonts w:eastAsia="Times New Roman"/>
          <w:szCs w:val="24"/>
        </w:rPr>
        <w:t xml:space="preserve">αν ακόμα υπάρξει επόμενη φορά, </w:t>
      </w:r>
      <w:r w:rsidRPr="005248A0">
        <w:rPr>
          <w:rFonts w:eastAsia="Times New Roman"/>
          <w:szCs w:val="24"/>
        </w:rPr>
        <w:t xml:space="preserve">θα είναι πολύ δυσκολότερη </w:t>
      </w:r>
      <w:r>
        <w:rPr>
          <w:rFonts w:eastAsia="Times New Roman"/>
          <w:szCs w:val="24"/>
        </w:rPr>
        <w:t>της σημερινής. Τ</w:t>
      </w:r>
      <w:r w:rsidRPr="005248A0">
        <w:rPr>
          <w:rFonts w:eastAsia="Times New Roman"/>
          <w:szCs w:val="24"/>
        </w:rPr>
        <w:t xml:space="preserve">ο </w:t>
      </w:r>
      <w:r>
        <w:rPr>
          <w:rFonts w:eastAsia="Times New Roman"/>
          <w:szCs w:val="24"/>
        </w:rPr>
        <w:t>κ</w:t>
      </w:r>
      <w:r w:rsidRPr="005248A0">
        <w:rPr>
          <w:rFonts w:eastAsia="Times New Roman"/>
          <w:szCs w:val="24"/>
        </w:rPr>
        <w:t>υπριακό</w:t>
      </w:r>
      <w:r w:rsidRPr="005248A0">
        <w:rPr>
          <w:rFonts w:eastAsia="Times New Roman"/>
          <w:szCs w:val="24"/>
        </w:rPr>
        <w:t xml:space="preserve"> είναι το τέλειο παράδειγμα που δεν πρέπει να ακολουθήσουμε</w:t>
      </w:r>
      <w:r>
        <w:rPr>
          <w:rFonts w:eastAsia="Times New Roman"/>
          <w:szCs w:val="24"/>
        </w:rPr>
        <w:t xml:space="preserve">. </w:t>
      </w:r>
    </w:p>
    <w:p w14:paraId="77C03524" w14:textId="77777777" w:rsidR="006113A9" w:rsidRDefault="006B6FC4">
      <w:pPr>
        <w:spacing w:line="600" w:lineRule="auto"/>
        <w:ind w:firstLine="720"/>
        <w:contextualSpacing/>
        <w:jc w:val="both"/>
        <w:rPr>
          <w:rFonts w:eastAsia="Times New Roman"/>
          <w:szCs w:val="24"/>
        </w:rPr>
      </w:pPr>
      <w:r>
        <w:rPr>
          <w:rFonts w:eastAsia="Times New Roman"/>
          <w:szCs w:val="24"/>
        </w:rPr>
        <w:t>Η</w:t>
      </w:r>
      <w:r w:rsidRPr="005248A0">
        <w:rPr>
          <w:rFonts w:eastAsia="Times New Roman"/>
          <w:szCs w:val="24"/>
        </w:rPr>
        <w:t xml:space="preserve"> Συμφωνία </w:t>
      </w:r>
      <w:r>
        <w:rPr>
          <w:rFonts w:eastAsia="Times New Roman"/>
          <w:szCs w:val="24"/>
        </w:rPr>
        <w:t xml:space="preserve">των Πρεσπών </w:t>
      </w:r>
      <w:r w:rsidRPr="005248A0">
        <w:rPr>
          <w:rFonts w:eastAsia="Times New Roman"/>
          <w:szCs w:val="24"/>
        </w:rPr>
        <w:t>είναι μί</w:t>
      </w:r>
      <w:r w:rsidRPr="005248A0">
        <w:rPr>
          <w:rFonts w:eastAsia="Times New Roman"/>
          <w:szCs w:val="24"/>
        </w:rPr>
        <w:t xml:space="preserve">α ιστορική </w:t>
      </w:r>
      <w:r>
        <w:rPr>
          <w:rFonts w:eastAsia="Times New Roman"/>
          <w:szCs w:val="24"/>
        </w:rPr>
        <w:t>ε</w:t>
      </w:r>
      <w:r w:rsidRPr="005248A0">
        <w:rPr>
          <w:rFonts w:eastAsia="Times New Roman"/>
          <w:szCs w:val="24"/>
        </w:rPr>
        <w:t>υκαιρία κάτω από ειδικές συνθήκες και συγκυρίες που δεν πρέπει να πάει χαμένη</w:t>
      </w:r>
      <w:r>
        <w:rPr>
          <w:rFonts w:eastAsia="Times New Roman"/>
          <w:szCs w:val="24"/>
        </w:rPr>
        <w:t>.</w:t>
      </w:r>
      <w:r w:rsidRPr="005248A0">
        <w:rPr>
          <w:rFonts w:eastAsia="Times New Roman"/>
          <w:szCs w:val="24"/>
        </w:rPr>
        <w:t xml:space="preserve"> Οφείλ</w:t>
      </w:r>
      <w:r>
        <w:rPr>
          <w:rFonts w:eastAsia="Times New Roman"/>
          <w:szCs w:val="24"/>
        </w:rPr>
        <w:t>ουμε</w:t>
      </w:r>
      <w:r w:rsidRPr="005248A0">
        <w:rPr>
          <w:rFonts w:eastAsia="Times New Roman"/>
          <w:szCs w:val="24"/>
        </w:rPr>
        <w:t xml:space="preserve"> να επικρατήσει</w:t>
      </w:r>
      <w:r>
        <w:rPr>
          <w:rFonts w:eastAsia="Times New Roman"/>
          <w:szCs w:val="24"/>
        </w:rPr>
        <w:t xml:space="preserve"> η</w:t>
      </w:r>
      <w:r w:rsidRPr="005248A0">
        <w:rPr>
          <w:rFonts w:eastAsia="Times New Roman"/>
          <w:szCs w:val="24"/>
        </w:rPr>
        <w:t xml:space="preserve"> νηφαλιότητα</w:t>
      </w:r>
      <w:r>
        <w:rPr>
          <w:rFonts w:eastAsia="Times New Roman"/>
          <w:szCs w:val="24"/>
        </w:rPr>
        <w:t>.</w:t>
      </w:r>
      <w:r w:rsidRPr="005248A0">
        <w:rPr>
          <w:rFonts w:eastAsia="Times New Roman"/>
          <w:szCs w:val="24"/>
        </w:rPr>
        <w:t xml:space="preserve"> Δεν αντιλαμβάνο</w:t>
      </w:r>
      <w:r>
        <w:rPr>
          <w:rFonts w:eastAsia="Times New Roman"/>
          <w:szCs w:val="24"/>
        </w:rPr>
        <w:t>μ</w:t>
      </w:r>
      <w:r w:rsidRPr="005248A0">
        <w:rPr>
          <w:rFonts w:eastAsia="Times New Roman"/>
          <w:szCs w:val="24"/>
        </w:rPr>
        <w:t>αι την πολιτική αντιπαράθεση</w:t>
      </w:r>
      <w:r>
        <w:rPr>
          <w:rFonts w:eastAsia="Times New Roman"/>
          <w:szCs w:val="24"/>
        </w:rPr>
        <w:t>,</w:t>
      </w:r>
      <w:r w:rsidRPr="005248A0">
        <w:rPr>
          <w:rFonts w:eastAsia="Times New Roman"/>
          <w:szCs w:val="24"/>
        </w:rPr>
        <w:t xml:space="preserve"> όταν γίνεται για εθνικά ζητήματα που </w:t>
      </w:r>
      <w:r>
        <w:rPr>
          <w:rFonts w:eastAsia="Times New Roman"/>
          <w:szCs w:val="24"/>
        </w:rPr>
        <w:t xml:space="preserve">η </w:t>
      </w:r>
      <w:r w:rsidRPr="005248A0">
        <w:rPr>
          <w:rFonts w:eastAsia="Times New Roman"/>
          <w:szCs w:val="24"/>
        </w:rPr>
        <w:t xml:space="preserve">συγκεκριμένη παράταξη ευθύνεται </w:t>
      </w:r>
      <w:r>
        <w:rPr>
          <w:rFonts w:eastAsia="Times New Roman"/>
          <w:szCs w:val="24"/>
        </w:rPr>
        <w:t xml:space="preserve">–αν θέλετε- </w:t>
      </w:r>
      <w:r w:rsidRPr="005248A0">
        <w:rPr>
          <w:rFonts w:eastAsia="Times New Roman"/>
          <w:szCs w:val="24"/>
        </w:rPr>
        <w:t xml:space="preserve">για πολλές και </w:t>
      </w:r>
      <w:r>
        <w:rPr>
          <w:rFonts w:eastAsia="Times New Roman"/>
          <w:szCs w:val="24"/>
        </w:rPr>
        <w:t>λάθος</w:t>
      </w:r>
      <w:r w:rsidRPr="005248A0">
        <w:rPr>
          <w:rFonts w:eastAsia="Times New Roman"/>
          <w:szCs w:val="24"/>
        </w:rPr>
        <w:t xml:space="preserve"> κινήσεις</w:t>
      </w:r>
      <w:r>
        <w:rPr>
          <w:rFonts w:eastAsia="Times New Roman"/>
          <w:szCs w:val="24"/>
        </w:rPr>
        <w:t>, οι οποίες</w:t>
      </w:r>
      <w:r w:rsidRPr="005248A0">
        <w:rPr>
          <w:rFonts w:eastAsia="Times New Roman"/>
          <w:szCs w:val="24"/>
        </w:rPr>
        <w:t xml:space="preserve"> οδήγησαν σε εθνικές τραγωδίες</w:t>
      </w:r>
      <w:r>
        <w:rPr>
          <w:rFonts w:eastAsia="Times New Roman"/>
          <w:szCs w:val="24"/>
        </w:rPr>
        <w:t>.</w:t>
      </w:r>
    </w:p>
    <w:p w14:paraId="77C03525" w14:textId="77777777" w:rsidR="006113A9" w:rsidRDefault="006B6FC4">
      <w:pPr>
        <w:spacing w:line="600" w:lineRule="auto"/>
        <w:ind w:firstLine="720"/>
        <w:contextualSpacing/>
        <w:jc w:val="both"/>
        <w:rPr>
          <w:rFonts w:eastAsia="Times New Roman"/>
          <w:szCs w:val="24"/>
        </w:rPr>
      </w:pPr>
      <w:r w:rsidRPr="005248A0">
        <w:rPr>
          <w:rFonts w:eastAsia="Times New Roman"/>
          <w:szCs w:val="24"/>
        </w:rPr>
        <w:t>Σ</w:t>
      </w:r>
      <w:r>
        <w:rPr>
          <w:rFonts w:eastAsia="Times New Roman"/>
          <w:szCs w:val="24"/>
        </w:rPr>
        <w:t>ας</w:t>
      </w:r>
      <w:r w:rsidRPr="005248A0">
        <w:rPr>
          <w:rFonts w:eastAsia="Times New Roman"/>
          <w:szCs w:val="24"/>
        </w:rPr>
        <w:t xml:space="preserve"> ευχαριστώ πολύ</w:t>
      </w:r>
      <w:r>
        <w:rPr>
          <w:rFonts w:eastAsia="Times New Roman"/>
          <w:szCs w:val="24"/>
        </w:rPr>
        <w:t>.</w:t>
      </w:r>
    </w:p>
    <w:p w14:paraId="77C03526" w14:textId="77777777" w:rsidR="006113A9" w:rsidRDefault="006B6FC4">
      <w:pPr>
        <w:spacing w:line="600" w:lineRule="auto"/>
        <w:ind w:firstLine="720"/>
        <w:contextualSpacing/>
        <w:jc w:val="center"/>
        <w:rPr>
          <w:rFonts w:eastAsia="Times New Roman"/>
          <w:szCs w:val="24"/>
        </w:rPr>
      </w:pPr>
      <w:r>
        <w:rPr>
          <w:rFonts w:eastAsia="Times New Roman" w:cs="Times New Roman"/>
          <w:szCs w:val="24"/>
        </w:rPr>
        <w:t>(Χειροκροτήματα από την πτέρυγα</w:t>
      </w:r>
      <w:r w:rsidRPr="0076085A">
        <w:rPr>
          <w:rFonts w:eastAsia="Times New Roman" w:cs="Times New Roman"/>
          <w:szCs w:val="24"/>
        </w:rPr>
        <w:t xml:space="preserve"> </w:t>
      </w:r>
      <w:r>
        <w:rPr>
          <w:rFonts w:eastAsia="Times New Roman" w:cs="Times New Roman"/>
          <w:szCs w:val="24"/>
        </w:rPr>
        <w:t>του ΣΥΡΙΖΑ)</w:t>
      </w:r>
    </w:p>
    <w:p w14:paraId="77C03527" w14:textId="77777777" w:rsidR="006113A9" w:rsidRDefault="006B6FC4">
      <w:pPr>
        <w:spacing w:line="600" w:lineRule="auto"/>
        <w:ind w:firstLine="720"/>
        <w:contextualSpacing/>
        <w:jc w:val="both"/>
        <w:rPr>
          <w:rFonts w:eastAsia="Times New Roman"/>
          <w:szCs w:val="24"/>
        </w:rPr>
      </w:pPr>
      <w:r>
        <w:rPr>
          <w:rFonts w:eastAsia="Times New Roman" w:cs="Times New Roman"/>
          <w:b/>
          <w:szCs w:val="24"/>
        </w:rPr>
        <w:t>ΠΡΟΕΔΡΕΥΩΝ (Γεώργιος Λαμπρούλης):</w:t>
      </w:r>
      <w:r w:rsidRPr="005248A0">
        <w:rPr>
          <w:rFonts w:eastAsia="Times New Roman"/>
          <w:szCs w:val="24"/>
        </w:rPr>
        <w:t xml:space="preserve"> Το</w:t>
      </w:r>
      <w:r>
        <w:rPr>
          <w:rFonts w:eastAsia="Times New Roman"/>
          <w:szCs w:val="24"/>
        </w:rPr>
        <w:t>ν</w:t>
      </w:r>
      <w:r w:rsidRPr="005248A0">
        <w:rPr>
          <w:rFonts w:eastAsia="Times New Roman"/>
          <w:szCs w:val="24"/>
        </w:rPr>
        <w:t xml:space="preserve"> λόγο έχει η </w:t>
      </w:r>
      <w:r w:rsidRPr="005248A0">
        <w:rPr>
          <w:rFonts w:eastAsia="Times New Roman"/>
          <w:szCs w:val="24"/>
        </w:rPr>
        <w:t>κ</w:t>
      </w:r>
      <w:r>
        <w:rPr>
          <w:rFonts w:eastAsia="Times New Roman"/>
          <w:szCs w:val="24"/>
        </w:rPr>
        <w:t>.</w:t>
      </w:r>
      <w:r w:rsidRPr="005248A0">
        <w:rPr>
          <w:rFonts w:eastAsia="Times New Roman"/>
          <w:szCs w:val="24"/>
        </w:rPr>
        <w:t xml:space="preserve"> </w:t>
      </w:r>
      <w:r w:rsidRPr="005248A0">
        <w:rPr>
          <w:rFonts w:eastAsia="Times New Roman"/>
          <w:szCs w:val="24"/>
        </w:rPr>
        <w:t>Καραμανλή από τη Νέα Δημοκρατία</w:t>
      </w:r>
      <w:r>
        <w:rPr>
          <w:rFonts w:eastAsia="Times New Roman"/>
          <w:szCs w:val="24"/>
        </w:rPr>
        <w:t>.</w:t>
      </w:r>
    </w:p>
    <w:p w14:paraId="77C03528" w14:textId="77777777" w:rsidR="006113A9" w:rsidRDefault="006B6FC4">
      <w:pPr>
        <w:spacing w:line="600" w:lineRule="auto"/>
        <w:ind w:firstLine="720"/>
        <w:contextualSpacing/>
        <w:jc w:val="both"/>
        <w:rPr>
          <w:rFonts w:eastAsia="Times New Roman"/>
          <w:szCs w:val="24"/>
        </w:rPr>
      </w:pPr>
      <w:r w:rsidRPr="0076085A">
        <w:rPr>
          <w:rFonts w:eastAsia="Times New Roman"/>
          <w:b/>
          <w:szCs w:val="24"/>
        </w:rPr>
        <w:t>ΑΝΝΑ ΚΑΡΑΜΑΝΛΗ:</w:t>
      </w:r>
      <w:r w:rsidRPr="0076085A">
        <w:rPr>
          <w:rFonts w:eastAsia="Times New Roman"/>
          <w:szCs w:val="24"/>
        </w:rPr>
        <w:t xml:space="preserve"> </w:t>
      </w:r>
      <w:r>
        <w:rPr>
          <w:rFonts w:eastAsia="Times New Roman"/>
          <w:szCs w:val="24"/>
        </w:rPr>
        <w:t>Ευχαριστώ, κύριε Πρόεδρε.</w:t>
      </w:r>
    </w:p>
    <w:p w14:paraId="77C03529" w14:textId="77777777" w:rsidR="006113A9" w:rsidRDefault="006B6FC4">
      <w:pPr>
        <w:spacing w:line="600" w:lineRule="auto"/>
        <w:ind w:firstLine="720"/>
        <w:contextualSpacing/>
        <w:jc w:val="both"/>
        <w:rPr>
          <w:rFonts w:eastAsia="Times New Roman"/>
          <w:szCs w:val="24"/>
        </w:rPr>
      </w:pPr>
      <w:r w:rsidRPr="005248A0">
        <w:rPr>
          <w:rFonts w:eastAsia="Times New Roman"/>
          <w:szCs w:val="24"/>
        </w:rPr>
        <w:lastRenderedPageBreak/>
        <w:t>Κυρίες και κύριοι συνάδελφοι</w:t>
      </w:r>
      <w:r w:rsidRPr="0076085A">
        <w:rPr>
          <w:rFonts w:eastAsia="Times New Roman"/>
          <w:szCs w:val="24"/>
        </w:rPr>
        <w:t>,</w:t>
      </w:r>
      <w:r w:rsidRPr="005248A0">
        <w:rPr>
          <w:rFonts w:eastAsia="Times New Roman"/>
          <w:szCs w:val="24"/>
        </w:rPr>
        <w:t xml:space="preserve"> η συζήτηση που διεξάγεται σήμερα και αύριο είναι ιδιαίτερα κρίσιμη και είναι εξαιρετικά πιθανό </w:t>
      </w:r>
      <w:r>
        <w:rPr>
          <w:rFonts w:eastAsia="Times New Roman"/>
          <w:szCs w:val="24"/>
        </w:rPr>
        <w:t>μ</w:t>
      </w:r>
      <w:r w:rsidRPr="005248A0">
        <w:rPr>
          <w:rFonts w:eastAsia="Times New Roman"/>
          <w:szCs w:val="24"/>
        </w:rPr>
        <w:t xml:space="preserve">ία </w:t>
      </w:r>
      <w:r>
        <w:rPr>
          <w:rFonts w:eastAsia="Times New Roman"/>
          <w:szCs w:val="24"/>
        </w:rPr>
        <w:t>σαθρή</w:t>
      </w:r>
      <w:r w:rsidRPr="005248A0">
        <w:rPr>
          <w:rFonts w:eastAsia="Times New Roman"/>
          <w:szCs w:val="24"/>
        </w:rPr>
        <w:t xml:space="preserve"> πλειοψηφία να λάβει αποφάσεις που θα τραυματίσουν τη χώρα μας αμετάκλητα</w:t>
      </w:r>
      <w:r w:rsidRPr="00E62DB2">
        <w:rPr>
          <w:rFonts w:eastAsia="Times New Roman"/>
          <w:szCs w:val="24"/>
        </w:rPr>
        <w:t>.</w:t>
      </w:r>
    </w:p>
    <w:p w14:paraId="77C0352A" w14:textId="77777777" w:rsidR="006113A9" w:rsidRDefault="006B6FC4">
      <w:pPr>
        <w:spacing w:line="600" w:lineRule="auto"/>
        <w:ind w:firstLine="720"/>
        <w:contextualSpacing/>
        <w:jc w:val="both"/>
        <w:rPr>
          <w:rFonts w:eastAsia="Times New Roman"/>
          <w:szCs w:val="24"/>
        </w:rPr>
      </w:pPr>
      <w:r>
        <w:rPr>
          <w:rFonts w:eastAsia="Times New Roman"/>
          <w:szCs w:val="24"/>
        </w:rPr>
        <w:t>Θ</w:t>
      </w:r>
      <w:r w:rsidRPr="005248A0">
        <w:rPr>
          <w:rFonts w:eastAsia="Times New Roman"/>
          <w:szCs w:val="24"/>
        </w:rPr>
        <w:t>α προσπαθήσω να επικ</w:t>
      </w:r>
      <w:r w:rsidRPr="005248A0">
        <w:rPr>
          <w:rFonts w:eastAsia="Times New Roman"/>
          <w:szCs w:val="24"/>
        </w:rPr>
        <w:t xml:space="preserve">εντρώσω την παρέμβασή μου στα πολιτικά γεγονότα που αποδεικνύουν ότι η </w:t>
      </w:r>
      <w:r>
        <w:rPr>
          <w:rFonts w:eastAsia="Times New Roman"/>
          <w:szCs w:val="24"/>
        </w:rPr>
        <w:t>σ</w:t>
      </w:r>
      <w:r w:rsidRPr="005248A0">
        <w:rPr>
          <w:rFonts w:eastAsia="Times New Roman"/>
          <w:szCs w:val="24"/>
        </w:rPr>
        <w:t xml:space="preserve">υμφωνία </w:t>
      </w:r>
      <w:r w:rsidRPr="005248A0">
        <w:rPr>
          <w:rFonts w:eastAsia="Times New Roman"/>
          <w:szCs w:val="24"/>
        </w:rPr>
        <w:t>αυτή αποτελεί υποχώρηση για τις ελληνικές θέσεις</w:t>
      </w:r>
      <w:r>
        <w:rPr>
          <w:rFonts w:eastAsia="Times New Roman"/>
          <w:szCs w:val="24"/>
        </w:rPr>
        <w:t>.</w:t>
      </w:r>
      <w:r w:rsidRPr="005248A0">
        <w:rPr>
          <w:rFonts w:eastAsia="Times New Roman"/>
          <w:szCs w:val="24"/>
        </w:rPr>
        <w:t xml:space="preserve"> Θα προσπαθήσω να επικεντρωθώ στα γεγονότα ως Βουλευτής και να αφήσω στην άκρη τη συναισθηματική μου φόρτιση ως </w:t>
      </w:r>
      <w:r>
        <w:rPr>
          <w:rFonts w:eastAsia="Times New Roman"/>
          <w:szCs w:val="24"/>
        </w:rPr>
        <w:t>Μακεδό</w:t>
      </w:r>
      <w:r w:rsidRPr="005248A0">
        <w:rPr>
          <w:rFonts w:eastAsia="Times New Roman"/>
          <w:szCs w:val="24"/>
        </w:rPr>
        <w:t>νισσα</w:t>
      </w:r>
      <w:r>
        <w:rPr>
          <w:rFonts w:eastAsia="Times New Roman"/>
          <w:szCs w:val="24"/>
        </w:rPr>
        <w:t>,</w:t>
      </w:r>
      <w:r w:rsidRPr="005248A0">
        <w:rPr>
          <w:rFonts w:eastAsia="Times New Roman"/>
          <w:szCs w:val="24"/>
        </w:rPr>
        <w:t xml:space="preserve"> τη</w:t>
      </w:r>
      <w:r w:rsidRPr="005248A0">
        <w:rPr>
          <w:rFonts w:eastAsia="Times New Roman"/>
          <w:szCs w:val="24"/>
        </w:rPr>
        <w:t xml:space="preserve"> θλίψη και την οργή που προκαλεί σε όλους εμάς τους Μακεδόνες το γεγονός ότι η Κυβέρνηση επιχειρεί να υπερψηφίσει πάση θυσία μία </w:t>
      </w:r>
      <w:r>
        <w:rPr>
          <w:rFonts w:eastAsia="Times New Roman"/>
          <w:szCs w:val="24"/>
        </w:rPr>
        <w:t>σ</w:t>
      </w:r>
      <w:r w:rsidRPr="005248A0">
        <w:rPr>
          <w:rFonts w:eastAsia="Times New Roman"/>
          <w:szCs w:val="24"/>
        </w:rPr>
        <w:t xml:space="preserve">υμφωνία </w:t>
      </w:r>
      <w:r w:rsidRPr="005248A0">
        <w:rPr>
          <w:rFonts w:eastAsia="Times New Roman"/>
          <w:szCs w:val="24"/>
        </w:rPr>
        <w:t xml:space="preserve">που δεν έχει τη συναίνεσή </w:t>
      </w:r>
      <w:r>
        <w:rPr>
          <w:rFonts w:eastAsia="Times New Roman"/>
          <w:szCs w:val="24"/>
        </w:rPr>
        <w:t>μας.</w:t>
      </w:r>
    </w:p>
    <w:p w14:paraId="77C0352B" w14:textId="77777777" w:rsidR="006113A9" w:rsidRDefault="006B6FC4">
      <w:pPr>
        <w:spacing w:line="600" w:lineRule="auto"/>
        <w:ind w:firstLine="720"/>
        <w:contextualSpacing/>
        <w:jc w:val="both"/>
        <w:rPr>
          <w:rFonts w:eastAsia="Times New Roman"/>
          <w:szCs w:val="24"/>
        </w:rPr>
      </w:pPr>
      <w:r>
        <w:rPr>
          <w:rFonts w:eastAsia="Times New Roman"/>
          <w:szCs w:val="24"/>
        </w:rPr>
        <w:t>Κ</w:t>
      </w:r>
      <w:r w:rsidRPr="00AE1C61">
        <w:rPr>
          <w:rFonts w:eastAsia="Times New Roman"/>
          <w:szCs w:val="24"/>
        </w:rPr>
        <w:t xml:space="preserve">υρίες και κύριοι της </w:t>
      </w:r>
      <w:r>
        <w:rPr>
          <w:rFonts w:eastAsia="Times New Roman"/>
          <w:szCs w:val="24"/>
        </w:rPr>
        <w:t>Κ</w:t>
      </w:r>
      <w:r w:rsidRPr="00AE1C61">
        <w:rPr>
          <w:rFonts w:eastAsia="Times New Roman"/>
          <w:szCs w:val="24"/>
        </w:rPr>
        <w:t>υβέρνησης</w:t>
      </w:r>
      <w:r>
        <w:rPr>
          <w:rFonts w:eastAsia="Times New Roman"/>
          <w:szCs w:val="24"/>
        </w:rPr>
        <w:t>,</w:t>
      </w:r>
      <w:r w:rsidRPr="00AE1C61">
        <w:rPr>
          <w:rFonts w:eastAsia="Times New Roman"/>
          <w:szCs w:val="24"/>
        </w:rPr>
        <w:t xml:space="preserve"> στη διάρκεια </w:t>
      </w:r>
      <w:r>
        <w:rPr>
          <w:rFonts w:eastAsia="Times New Roman"/>
          <w:szCs w:val="24"/>
        </w:rPr>
        <w:t xml:space="preserve">αυτής </w:t>
      </w:r>
      <w:r w:rsidRPr="00AE1C61">
        <w:rPr>
          <w:rFonts w:eastAsia="Times New Roman"/>
          <w:szCs w:val="24"/>
        </w:rPr>
        <w:t>της διαδρομής γίναμε μάρτυρες μιας</w:t>
      </w:r>
      <w:r w:rsidRPr="00AE1C61">
        <w:rPr>
          <w:rFonts w:eastAsia="Times New Roman"/>
          <w:szCs w:val="24"/>
        </w:rPr>
        <w:t xml:space="preserve"> διαδικασίας πολιτικού ξεπεσμού και ευτελισμού</w:t>
      </w:r>
      <w:r>
        <w:rPr>
          <w:rFonts w:eastAsia="Times New Roman"/>
          <w:szCs w:val="24"/>
        </w:rPr>
        <w:t>,</w:t>
      </w:r>
      <w:r w:rsidRPr="00AE1C61">
        <w:rPr>
          <w:rFonts w:eastAsia="Times New Roman"/>
          <w:szCs w:val="24"/>
        </w:rPr>
        <w:t xml:space="preserve"> με αλισβερίσια και παζάρια</w:t>
      </w:r>
      <w:r>
        <w:rPr>
          <w:rFonts w:eastAsia="Times New Roman"/>
          <w:szCs w:val="24"/>
        </w:rPr>
        <w:t>,</w:t>
      </w:r>
      <w:r w:rsidRPr="00AE1C61">
        <w:rPr>
          <w:rFonts w:eastAsia="Times New Roman"/>
          <w:szCs w:val="24"/>
        </w:rPr>
        <w:t xml:space="preserve"> με </w:t>
      </w:r>
      <w:r>
        <w:rPr>
          <w:rFonts w:eastAsia="Times New Roman"/>
          <w:szCs w:val="24"/>
        </w:rPr>
        <w:t>δακρύβρεχτα διαζύγια και αλληλο</w:t>
      </w:r>
      <w:r w:rsidRPr="00AE1C61">
        <w:rPr>
          <w:rFonts w:eastAsia="Times New Roman"/>
          <w:szCs w:val="24"/>
        </w:rPr>
        <w:t>δανεισμ</w:t>
      </w:r>
      <w:r>
        <w:rPr>
          <w:rFonts w:eastAsia="Times New Roman"/>
          <w:szCs w:val="24"/>
        </w:rPr>
        <w:t>ού</w:t>
      </w:r>
      <w:r w:rsidRPr="00AE1C61">
        <w:rPr>
          <w:rFonts w:eastAsia="Times New Roman"/>
          <w:szCs w:val="24"/>
        </w:rPr>
        <w:t xml:space="preserve">ς </w:t>
      </w:r>
      <w:r>
        <w:rPr>
          <w:rFonts w:eastAsia="Times New Roman"/>
          <w:szCs w:val="24"/>
        </w:rPr>
        <w:t>Β</w:t>
      </w:r>
      <w:r w:rsidRPr="00AE1C61">
        <w:rPr>
          <w:rFonts w:eastAsia="Times New Roman"/>
          <w:szCs w:val="24"/>
        </w:rPr>
        <w:t>ουλευτών</w:t>
      </w:r>
      <w:r>
        <w:rPr>
          <w:rFonts w:eastAsia="Times New Roman"/>
          <w:szCs w:val="24"/>
        </w:rPr>
        <w:t>.</w:t>
      </w:r>
      <w:r w:rsidRPr="00AE1C61">
        <w:rPr>
          <w:rFonts w:eastAsia="Times New Roman"/>
          <w:szCs w:val="24"/>
        </w:rPr>
        <w:t xml:space="preserve"> </w:t>
      </w:r>
      <w:r>
        <w:rPr>
          <w:rFonts w:eastAsia="Times New Roman"/>
          <w:szCs w:val="24"/>
        </w:rPr>
        <w:t>Υ</w:t>
      </w:r>
      <w:r w:rsidRPr="00AE1C61">
        <w:rPr>
          <w:rFonts w:eastAsia="Times New Roman"/>
          <w:szCs w:val="24"/>
        </w:rPr>
        <w:t>πον</w:t>
      </w:r>
      <w:r>
        <w:rPr>
          <w:rFonts w:eastAsia="Times New Roman"/>
          <w:szCs w:val="24"/>
        </w:rPr>
        <w:t xml:space="preserve">ομεύσατε </w:t>
      </w:r>
      <w:r w:rsidRPr="00AE1C61">
        <w:rPr>
          <w:rFonts w:eastAsia="Times New Roman"/>
          <w:szCs w:val="24"/>
        </w:rPr>
        <w:t>τη λαϊκή βούληση</w:t>
      </w:r>
      <w:r>
        <w:rPr>
          <w:rFonts w:eastAsia="Times New Roman"/>
          <w:szCs w:val="24"/>
        </w:rPr>
        <w:t>,</w:t>
      </w:r>
      <w:r w:rsidRPr="00AE1C61">
        <w:rPr>
          <w:rFonts w:eastAsia="Times New Roman"/>
          <w:szCs w:val="24"/>
        </w:rPr>
        <w:t xml:space="preserve"> συγκροτώντας μία κουρελιασμένη κοινοβουλευτική πλειοψηφία για να περάσετε τη </w:t>
      </w:r>
      <w:r>
        <w:rPr>
          <w:rFonts w:eastAsia="Times New Roman"/>
          <w:szCs w:val="24"/>
        </w:rPr>
        <w:t>σ</w:t>
      </w:r>
      <w:r w:rsidRPr="00AE1C61">
        <w:rPr>
          <w:rFonts w:eastAsia="Times New Roman"/>
          <w:szCs w:val="24"/>
        </w:rPr>
        <w:t>υμφωνία</w:t>
      </w:r>
      <w:r>
        <w:rPr>
          <w:rFonts w:eastAsia="Times New Roman"/>
          <w:szCs w:val="24"/>
        </w:rPr>
        <w:t>.</w:t>
      </w:r>
      <w:r w:rsidRPr="00AE1C61">
        <w:rPr>
          <w:rFonts w:eastAsia="Times New Roman"/>
          <w:szCs w:val="24"/>
        </w:rPr>
        <w:t xml:space="preserve"> </w:t>
      </w:r>
      <w:r>
        <w:rPr>
          <w:rFonts w:eastAsia="Times New Roman"/>
          <w:szCs w:val="24"/>
        </w:rPr>
        <w:t>Κ</w:t>
      </w:r>
      <w:r w:rsidRPr="00AE1C61">
        <w:rPr>
          <w:rFonts w:eastAsia="Times New Roman"/>
          <w:szCs w:val="24"/>
        </w:rPr>
        <w:t>όμματ</w:t>
      </w:r>
      <w:r w:rsidRPr="00AE1C61">
        <w:rPr>
          <w:rFonts w:eastAsia="Times New Roman"/>
          <w:szCs w:val="24"/>
        </w:rPr>
        <w:t>α διασπάστηκαν και κοινοβουλευτικές ομάδες διαλύθηκαν</w:t>
      </w:r>
      <w:r>
        <w:rPr>
          <w:rFonts w:eastAsia="Times New Roman"/>
          <w:szCs w:val="24"/>
        </w:rPr>
        <w:t>.</w:t>
      </w:r>
      <w:r w:rsidRPr="00AE1C61">
        <w:rPr>
          <w:rFonts w:eastAsia="Times New Roman"/>
          <w:szCs w:val="24"/>
        </w:rPr>
        <w:t xml:space="preserve"> </w:t>
      </w:r>
      <w:r>
        <w:rPr>
          <w:rFonts w:eastAsia="Times New Roman"/>
          <w:szCs w:val="24"/>
        </w:rPr>
        <w:t>Π</w:t>
      </w:r>
      <w:r w:rsidRPr="00AE1C61">
        <w:rPr>
          <w:rFonts w:eastAsia="Times New Roman"/>
          <w:szCs w:val="24"/>
        </w:rPr>
        <w:t xml:space="preserve">ρώην </w:t>
      </w:r>
      <w:r w:rsidRPr="00AE1C61">
        <w:rPr>
          <w:rFonts w:eastAsia="Times New Roman"/>
          <w:szCs w:val="24"/>
        </w:rPr>
        <w:lastRenderedPageBreak/>
        <w:t xml:space="preserve">πολιτικοί σας αντίπαλοι έγιναν σε ένα βράδυ </w:t>
      </w:r>
      <w:r>
        <w:rPr>
          <w:rFonts w:eastAsia="Times New Roman"/>
          <w:szCs w:val="24"/>
        </w:rPr>
        <w:t>σύντροφοι.</w:t>
      </w:r>
      <w:r w:rsidRPr="00AE1C61">
        <w:rPr>
          <w:rFonts w:eastAsia="Times New Roman"/>
          <w:szCs w:val="24"/>
        </w:rPr>
        <w:t xml:space="preserve"> </w:t>
      </w:r>
      <w:r>
        <w:rPr>
          <w:rFonts w:eastAsia="Times New Roman"/>
          <w:szCs w:val="24"/>
        </w:rPr>
        <w:t>Γ</w:t>
      </w:r>
      <w:r w:rsidRPr="00AE1C61">
        <w:rPr>
          <w:rFonts w:eastAsia="Times New Roman"/>
          <w:szCs w:val="24"/>
        </w:rPr>
        <w:t xml:space="preserve">ια κάποιους η κυβερνητική τους καρέκλα ζύγιζε βαρύτερα από την αξιοπρέπειά τους και η απόσταση μέχρι τον ΣΥΡΙΖΑ </w:t>
      </w:r>
      <w:r>
        <w:rPr>
          <w:rFonts w:eastAsia="Times New Roman"/>
          <w:szCs w:val="24"/>
        </w:rPr>
        <w:t>α</w:t>
      </w:r>
      <w:r w:rsidRPr="00AE1C61">
        <w:rPr>
          <w:rFonts w:eastAsia="Times New Roman"/>
          <w:szCs w:val="24"/>
        </w:rPr>
        <w:t xml:space="preserve">ποδείχθηκε </w:t>
      </w:r>
      <w:r>
        <w:rPr>
          <w:rFonts w:eastAsia="Times New Roman"/>
          <w:szCs w:val="24"/>
        </w:rPr>
        <w:t>«</w:t>
      </w:r>
      <w:r w:rsidRPr="00AE1C61">
        <w:rPr>
          <w:rFonts w:eastAsia="Times New Roman"/>
          <w:szCs w:val="24"/>
        </w:rPr>
        <w:t xml:space="preserve">ένα </w:t>
      </w:r>
      <w:r>
        <w:rPr>
          <w:rFonts w:eastAsia="Times New Roman"/>
          <w:szCs w:val="24"/>
        </w:rPr>
        <w:t>υ</w:t>
      </w:r>
      <w:r w:rsidRPr="00AE1C61">
        <w:rPr>
          <w:rFonts w:eastAsia="Times New Roman"/>
          <w:szCs w:val="24"/>
        </w:rPr>
        <w:t xml:space="preserve">πουργείο </w:t>
      </w:r>
      <w:r w:rsidRPr="00AE1C61">
        <w:rPr>
          <w:rFonts w:eastAsia="Times New Roman"/>
          <w:szCs w:val="24"/>
        </w:rPr>
        <w:t>δρόμος</w:t>
      </w:r>
      <w:r>
        <w:rPr>
          <w:rFonts w:eastAsia="Times New Roman"/>
          <w:szCs w:val="24"/>
        </w:rPr>
        <w:t>».</w:t>
      </w:r>
    </w:p>
    <w:p w14:paraId="77C0352C" w14:textId="77777777" w:rsidR="006113A9" w:rsidRDefault="006B6FC4">
      <w:pPr>
        <w:spacing w:line="600" w:lineRule="auto"/>
        <w:ind w:firstLine="720"/>
        <w:contextualSpacing/>
        <w:jc w:val="both"/>
        <w:rPr>
          <w:rFonts w:eastAsia="Times New Roman"/>
          <w:szCs w:val="24"/>
        </w:rPr>
      </w:pPr>
      <w:r>
        <w:rPr>
          <w:rFonts w:eastAsia="Times New Roman"/>
          <w:szCs w:val="24"/>
        </w:rPr>
        <w:t>Ο</w:t>
      </w:r>
      <w:r w:rsidRPr="00AE1C61">
        <w:rPr>
          <w:rFonts w:eastAsia="Times New Roman"/>
          <w:szCs w:val="24"/>
        </w:rPr>
        <w:t xml:space="preserve"> ίδιος ο </w:t>
      </w:r>
      <w:r>
        <w:rPr>
          <w:rFonts w:eastAsia="Times New Roman"/>
          <w:szCs w:val="24"/>
        </w:rPr>
        <w:t>Π</w:t>
      </w:r>
      <w:r w:rsidRPr="00AE1C61">
        <w:rPr>
          <w:rFonts w:eastAsia="Times New Roman"/>
          <w:szCs w:val="24"/>
        </w:rPr>
        <w:t xml:space="preserve">ρωθυπουργός το 2014 αποκαλούσε </w:t>
      </w:r>
      <w:r>
        <w:rPr>
          <w:rFonts w:eastAsia="Times New Roman"/>
          <w:szCs w:val="24"/>
        </w:rPr>
        <w:t>«</w:t>
      </w:r>
      <w:r w:rsidRPr="00AE1C61">
        <w:rPr>
          <w:rFonts w:eastAsia="Times New Roman"/>
          <w:szCs w:val="24"/>
        </w:rPr>
        <w:t>αποστάτες</w:t>
      </w:r>
      <w:r>
        <w:rPr>
          <w:rFonts w:eastAsia="Times New Roman"/>
          <w:szCs w:val="24"/>
        </w:rPr>
        <w:t>» τους</w:t>
      </w:r>
      <w:r w:rsidRPr="00AE1C61">
        <w:rPr>
          <w:rFonts w:eastAsia="Times New Roman"/>
          <w:szCs w:val="24"/>
        </w:rPr>
        <w:t xml:space="preserve"> ανεξάρτητους </w:t>
      </w:r>
      <w:r>
        <w:rPr>
          <w:rFonts w:eastAsia="Times New Roman"/>
          <w:szCs w:val="24"/>
        </w:rPr>
        <w:t>Β</w:t>
      </w:r>
      <w:r w:rsidRPr="00AE1C61">
        <w:rPr>
          <w:rFonts w:eastAsia="Times New Roman"/>
          <w:szCs w:val="24"/>
        </w:rPr>
        <w:t>ουλευτές που ήθελ</w:t>
      </w:r>
      <w:r>
        <w:rPr>
          <w:rFonts w:eastAsia="Times New Roman"/>
          <w:szCs w:val="24"/>
        </w:rPr>
        <w:t>αν</w:t>
      </w:r>
      <w:r w:rsidRPr="00AE1C61">
        <w:rPr>
          <w:rFonts w:eastAsia="Times New Roman"/>
          <w:szCs w:val="24"/>
        </w:rPr>
        <w:t xml:space="preserve"> να ψηφίσουν τον κ</w:t>
      </w:r>
      <w:r>
        <w:rPr>
          <w:rFonts w:eastAsia="Times New Roman"/>
          <w:szCs w:val="24"/>
        </w:rPr>
        <w:t>.</w:t>
      </w:r>
      <w:r w:rsidRPr="00AE1C61">
        <w:rPr>
          <w:rFonts w:eastAsia="Times New Roman"/>
          <w:szCs w:val="24"/>
        </w:rPr>
        <w:t xml:space="preserve"> Δήμα για Πρόεδρο της Δημοκρατίας</w:t>
      </w:r>
      <w:r>
        <w:rPr>
          <w:rFonts w:eastAsia="Times New Roman"/>
          <w:szCs w:val="24"/>
        </w:rPr>
        <w:t>.</w:t>
      </w:r>
      <w:r w:rsidRPr="00AE1C61">
        <w:rPr>
          <w:rFonts w:eastAsia="Times New Roman"/>
          <w:szCs w:val="24"/>
        </w:rPr>
        <w:t xml:space="preserve"> Σήμερα είναι απλώς </w:t>
      </w:r>
      <w:r>
        <w:rPr>
          <w:rFonts w:eastAsia="Times New Roman"/>
          <w:szCs w:val="24"/>
        </w:rPr>
        <w:t>«</w:t>
      </w:r>
      <w:r w:rsidRPr="00AE1C61">
        <w:rPr>
          <w:rFonts w:eastAsia="Times New Roman"/>
          <w:szCs w:val="24"/>
        </w:rPr>
        <w:t>προοδευτικό μέτωπο</w:t>
      </w:r>
      <w:r>
        <w:rPr>
          <w:rFonts w:eastAsia="Times New Roman"/>
          <w:szCs w:val="24"/>
        </w:rPr>
        <w:t>».</w:t>
      </w:r>
      <w:r w:rsidRPr="00AE1C61">
        <w:rPr>
          <w:rFonts w:eastAsia="Times New Roman"/>
          <w:szCs w:val="24"/>
        </w:rPr>
        <w:t xml:space="preserve"> </w:t>
      </w:r>
      <w:r>
        <w:rPr>
          <w:rFonts w:eastAsia="Times New Roman"/>
          <w:szCs w:val="24"/>
        </w:rPr>
        <w:t>Ο</w:t>
      </w:r>
      <w:r w:rsidRPr="00AE1C61">
        <w:rPr>
          <w:rFonts w:eastAsia="Times New Roman"/>
          <w:szCs w:val="24"/>
        </w:rPr>
        <w:t xml:space="preserve"> ίδιος ο </w:t>
      </w:r>
      <w:r>
        <w:rPr>
          <w:rFonts w:eastAsia="Times New Roman"/>
          <w:szCs w:val="24"/>
        </w:rPr>
        <w:t>Π</w:t>
      </w:r>
      <w:r w:rsidRPr="00AE1C61">
        <w:rPr>
          <w:rFonts w:eastAsia="Times New Roman"/>
          <w:szCs w:val="24"/>
        </w:rPr>
        <w:t xml:space="preserve">ρωθυπουργός </w:t>
      </w:r>
      <w:r>
        <w:rPr>
          <w:rFonts w:eastAsia="Times New Roman"/>
          <w:szCs w:val="24"/>
        </w:rPr>
        <w:t>κάποτε</w:t>
      </w:r>
      <w:r w:rsidRPr="00AE1C61">
        <w:rPr>
          <w:rFonts w:eastAsia="Times New Roman"/>
          <w:szCs w:val="24"/>
        </w:rPr>
        <w:t xml:space="preserve"> έλεγε ότι </w:t>
      </w:r>
      <w:r>
        <w:rPr>
          <w:rFonts w:eastAsia="Times New Roman"/>
          <w:szCs w:val="24"/>
        </w:rPr>
        <w:t>«</w:t>
      </w:r>
      <w:r w:rsidRPr="00AE1C61">
        <w:rPr>
          <w:rFonts w:eastAsia="Times New Roman"/>
          <w:szCs w:val="24"/>
        </w:rPr>
        <w:t>οι κυβερνήσεις πέφτ</w:t>
      </w:r>
      <w:r w:rsidRPr="00AE1C61">
        <w:rPr>
          <w:rFonts w:eastAsia="Times New Roman"/>
          <w:szCs w:val="24"/>
        </w:rPr>
        <w:t>ουν από τους κοινωνικούς αγώνες στους δρόμους</w:t>
      </w:r>
      <w:r>
        <w:rPr>
          <w:rFonts w:eastAsia="Times New Roman"/>
          <w:szCs w:val="24"/>
        </w:rPr>
        <w:t>».</w:t>
      </w:r>
      <w:r w:rsidRPr="00AE1C61">
        <w:rPr>
          <w:rFonts w:eastAsia="Times New Roman"/>
          <w:szCs w:val="24"/>
        </w:rPr>
        <w:t xml:space="preserve"> </w:t>
      </w:r>
      <w:r>
        <w:rPr>
          <w:rFonts w:eastAsia="Times New Roman"/>
          <w:szCs w:val="24"/>
        </w:rPr>
        <w:t>Σ</w:t>
      </w:r>
      <w:r w:rsidRPr="00AE1C61">
        <w:rPr>
          <w:rFonts w:eastAsia="Times New Roman"/>
          <w:szCs w:val="24"/>
        </w:rPr>
        <w:t>ήμερα βλέπουμε παρακρατικούς μηχανισμούς και χημικά κατά ηλικιωμένων και κατά μικρών παιδιών</w:t>
      </w:r>
      <w:r>
        <w:rPr>
          <w:rFonts w:eastAsia="Times New Roman"/>
          <w:szCs w:val="24"/>
        </w:rPr>
        <w:t>,</w:t>
      </w:r>
      <w:r w:rsidRPr="00AE1C61">
        <w:rPr>
          <w:rFonts w:eastAsia="Times New Roman"/>
          <w:szCs w:val="24"/>
        </w:rPr>
        <w:t xml:space="preserve"> σε μία προσπάθεια να διαλυθεί το μαζικό συλλαλητήριο</w:t>
      </w:r>
      <w:r>
        <w:rPr>
          <w:rFonts w:eastAsia="Times New Roman"/>
          <w:szCs w:val="24"/>
        </w:rPr>
        <w:t>,</w:t>
      </w:r>
      <w:r w:rsidRPr="00AE1C61">
        <w:rPr>
          <w:rFonts w:eastAsia="Times New Roman"/>
          <w:szCs w:val="24"/>
        </w:rPr>
        <w:t xml:space="preserve"> όπου χιλιάδες ελληνικές φωνές ενώθηκαν για να δηλώσουν την </w:t>
      </w:r>
      <w:r w:rsidRPr="00AE1C61">
        <w:rPr>
          <w:rFonts w:eastAsia="Times New Roman"/>
          <w:szCs w:val="24"/>
        </w:rPr>
        <w:t xml:space="preserve">αντίθεσή τους στα σχέδιά </w:t>
      </w:r>
      <w:r>
        <w:rPr>
          <w:rFonts w:eastAsia="Times New Roman"/>
          <w:szCs w:val="24"/>
        </w:rPr>
        <w:t>σας. Ε</w:t>
      </w:r>
      <w:r w:rsidRPr="00AE1C61">
        <w:rPr>
          <w:rFonts w:eastAsia="Times New Roman"/>
          <w:szCs w:val="24"/>
        </w:rPr>
        <w:t xml:space="preserve">ίδαμε ως </w:t>
      </w:r>
      <w:r>
        <w:rPr>
          <w:rFonts w:eastAsia="Times New Roman"/>
          <w:szCs w:val="24"/>
        </w:rPr>
        <w:t>κ</w:t>
      </w:r>
      <w:r w:rsidRPr="00AE1C61">
        <w:rPr>
          <w:rFonts w:eastAsia="Times New Roman"/>
          <w:szCs w:val="24"/>
        </w:rPr>
        <w:t>αι διάφορες αλχημείες και κοινοβουλευτικές μεθοδεύσεις πρ</w:t>
      </w:r>
      <w:r>
        <w:rPr>
          <w:rFonts w:eastAsia="Times New Roman"/>
          <w:szCs w:val="24"/>
        </w:rPr>
        <w:t>οκειμένου να υπάρξει πλειοψηφία του «ναι» σ</w:t>
      </w:r>
      <w:r w:rsidRPr="00AE1C61">
        <w:rPr>
          <w:rFonts w:eastAsia="Times New Roman"/>
          <w:szCs w:val="24"/>
        </w:rPr>
        <w:t xml:space="preserve">την </w:t>
      </w:r>
      <w:r>
        <w:rPr>
          <w:rFonts w:eastAsia="Times New Roman"/>
          <w:szCs w:val="24"/>
        </w:rPr>
        <w:t>ε</w:t>
      </w:r>
      <w:r w:rsidRPr="00AE1C61">
        <w:rPr>
          <w:rFonts w:eastAsia="Times New Roman"/>
          <w:szCs w:val="24"/>
        </w:rPr>
        <w:t>πιτροπή</w:t>
      </w:r>
      <w:r>
        <w:rPr>
          <w:rFonts w:eastAsia="Times New Roman"/>
          <w:szCs w:val="24"/>
        </w:rPr>
        <w:t>.</w:t>
      </w:r>
      <w:r w:rsidRPr="00AE1C61">
        <w:rPr>
          <w:rFonts w:eastAsia="Times New Roman"/>
          <w:szCs w:val="24"/>
        </w:rPr>
        <w:t xml:space="preserve"> </w:t>
      </w:r>
    </w:p>
    <w:p w14:paraId="77C0352D" w14:textId="77777777" w:rsidR="006113A9" w:rsidRDefault="006B6FC4">
      <w:pPr>
        <w:spacing w:line="600" w:lineRule="auto"/>
        <w:ind w:firstLine="720"/>
        <w:contextualSpacing/>
        <w:jc w:val="both"/>
        <w:rPr>
          <w:rFonts w:eastAsia="Times New Roman"/>
          <w:szCs w:val="24"/>
        </w:rPr>
      </w:pPr>
      <w:r>
        <w:rPr>
          <w:rFonts w:eastAsia="Times New Roman"/>
          <w:szCs w:val="24"/>
        </w:rPr>
        <w:t xml:space="preserve">Αφού, λοιπόν, </w:t>
      </w:r>
      <w:r w:rsidRPr="00AE1C61">
        <w:rPr>
          <w:rFonts w:eastAsia="Times New Roman"/>
          <w:szCs w:val="24"/>
        </w:rPr>
        <w:t>απαξ</w:t>
      </w:r>
      <w:r>
        <w:rPr>
          <w:rFonts w:eastAsia="Times New Roman"/>
          <w:szCs w:val="24"/>
        </w:rPr>
        <w:t xml:space="preserve">ιώσατε </w:t>
      </w:r>
      <w:r w:rsidRPr="00AE1C61">
        <w:rPr>
          <w:rFonts w:eastAsia="Times New Roman"/>
          <w:szCs w:val="24"/>
        </w:rPr>
        <w:t>τους θεσμούς</w:t>
      </w:r>
      <w:r>
        <w:rPr>
          <w:rFonts w:eastAsia="Times New Roman"/>
          <w:szCs w:val="24"/>
        </w:rPr>
        <w:t>,</w:t>
      </w:r>
      <w:r w:rsidRPr="00AE1C61">
        <w:rPr>
          <w:rFonts w:eastAsia="Times New Roman"/>
          <w:szCs w:val="24"/>
        </w:rPr>
        <w:t xml:space="preserve"> </w:t>
      </w:r>
      <w:r>
        <w:rPr>
          <w:rFonts w:eastAsia="Times New Roman"/>
          <w:szCs w:val="24"/>
        </w:rPr>
        <w:t xml:space="preserve">αφού περιφρονήσατε </w:t>
      </w:r>
      <w:r w:rsidRPr="00AE1C61">
        <w:rPr>
          <w:rFonts w:eastAsia="Times New Roman"/>
          <w:szCs w:val="24"/>
        </w:rPr>
        <w:t>τον ελληνικό λαό</w:t>
      </w:r>
      <w:r>
        <w:rPr>
          <w:rFonts w:eastAsia="Times New Roman"/>
          <w:szCs w:val="24"/>
        </w:rPr>
        <w:t>,</w:t>
      </w:r>
      <w:r w:rsidRPr="00AE1C61">
        <w:rPr>
          <w:rFonts w:eastAsia="Times New Roman"/>
          <w:szCs w:val="24"/>
        </w:rPr>
        <w:t xml:space="preserve"> </w:t>
      </w:r>
      <w:r>
        <w:rPr>
          <w:rFonts w:eastAsia="Times New Roman"/>
          <w:szCs w:val="24"/>
        </w:rPr>
        <w:t xml:space="preserve">αφού λοιδορήσατε </w:t>
      </w:r>
      <w:r w:rsidRPr="00AE1C61">
        <w:rPr>
          <w:rFonts w:eastAsia="Times New Roman"/>
          <w:szCs w:val="24"/>
        </w:rPr>
        <w:t xml:space="preserve">ως </w:t>
      </w:r>
      <w:r>
        <w:rPr>
          <w:rFonts w:eastAsia="Times New Roman"/>
          <w:szCs w:val="24"/>
        </w:rPr>
        <w:t>«</w:t>
      </w:r>
      <w:r w:rsidRPr="00AE1C61">
        <w:rPr>
          <w:rFonts w:eastAsia="Times New Roman"/>
          <w:szCs w:val="24"/>
        </w:rPr>
        <w:t>ακραίο</w:t>
      </w:r>
      <w:r>
        <w:rPr>
          <w:rFonts w:eastAsia="Times New Roman"/>
          <w:szCs w:val="24"/>
        </w:rPr>
        <w:t>υ</w:t>
      </w:r>
      <w:r w:rsidRPr="00AE1C61">
        <w:rPr>
          <w:rFonts w:eastAsia="Times New Roman"/>
          <w:szCs w:val="24"/>
        </w:rPr>
        <w:t>ς</w:t>
      </w:r>
      <w:r>
        <w:rPr>
          <w:rFonts w:eastAsia="Times New Roman"/>
          <w:szCs w:val="24"/>
        </w:rPr>
        <w:t>»</w:t>
      </w:r>
      <w:r w:rsidRPr="00AE1C61">
        <w:rPr>
          <w:rFonts w:eastAsia="Times New Roman"/>
          <w:szCs w:val="24"/>
        </w:rPr>
        <w:t xml:space="preserve"> και </w:t>
      </w:r>
      <w:r>
        <w:rPr>
          <w:rFonts w:eastAsia="Times New Roman"/>
          <w:szCs w:val="24"/>
        </w:rPr>
        <w:t>«</w:t>
      </w:r>
      <w:r w:rsidRPr="00AE1C61">
        <w:rPr>
          <w:rFonts w:eastAsia="Times New Roman"/>
          <w:szCs w:val="24"/>
        </w:rPr>
        <w:t>περιθωριακούς</w:t>
      </w:r>
      <w:r>
        <w:rPr>
          <w:rFonts w:eastAsia="Times New Roman"/>
          <w:szCs w:val="24"/>
        </w:rPr>
        <w:t>»</w:t>
      </w:r>
      <w:r w:rsidRPr="00AE1C61">
        <w:rPr>
          <w:rFonts w:eastAsia="Times New Roman"/>
          <w:szCs w:val="24"/>
        </w:rPr>
        <w:t xml:space="preserve"> όσους εναντιώθηκαν </w:t>
      </w:r>
      <w:r>
        <w:rPr>
          <w:rFonts w:eastAsia="Times New Roman"/>
          <w:szCs w:val="24"/>
        </w:rPr>
        <w:t xml:space="preserve">στους </w:t>
      </w:r>
      <w:r w:rsidRPr="00AE1C61">
        <w:rPr>
          <w:rFonts w:eastAsia="Times New Roman"/>
          <w:szCs w:val="24"/>
        </w:rPr>
        <w:t>σχεδιασμού</w:t>
      </w:r>
      <w:r>
        <w:rPr>
          <w:rFonts w:eastAsia="Times New Roman"/>
          <w:szCs w:val="24"/>
        </w:rPr>
        <w:t>ς</w:t>
      </w:r>
      <w:r w:rsidRPr="00AE1C61">
        <w:rPr>
          <w:rFonts w:eastAsia="Times New Roman"/>
          <w:szCs w:val="24"/>
        </w:rPr>
        <w:t xml:space="preserve"> </w:t>
      </w:r>
      <w:r>
        <w:rPr>
          <w:rFonts w:eastAsia="Times New Roman"/>
          <w:szCs w:val="24"/>
        </w:rPr>
        <w:t>σας,</w:t>
      </w:r>
      <w:r w:rsidRPr="00AE1C61">
        <w:rPr>
          <w:rFonts w:eastAsia="Times New Roman"/>
          <w:szCs w:val="24"/>
        </w:rPr>
        <w:t xml:space="preserve"> </w:t>
      </w:r>
      <w:r w:rsidRPr="00AE1C61">
        <w:rPr>
          <w:rFonts w:eastAsia="Times New Roman"/>
          <w:szCs w:val="24"/>
        </w:rPr>
        <w:lastRenderedPageBreak/>
        <w:t>φ</w:t>
      </w:r>
      <w:r>
        <w:rPr>
          <w:rFonts w:eastAsia="Times New Roman"/>
          <w:szCs w:val="24"/>
        </w:rPr>
        <w:t xml:space="preserve">έρνετε </w:t>
      </w:r>
      <w:r w:rsidRPr="00AE1C61">
        <w:rPr>
          <w:rFonts w:eastAsia="Times New Roman"/>
          <w:szCs w:val="24"/>
        </w:rPr>
        <w:t xml:space="preserve">προς ψήφιση αυτή τη </w:t>
      </w:r>
      <w:r>
        <w:rPr>
          <w:rFonts w:eastAsia="Times New Roman"/>
          <w:szCs w:val="24"/>
        </w:rPr>
        <w:t>σ</w:t>
      </w:r>
      <w:r w:rsidRPr="00AE1C61">
        <w:rPr>
          <w:rFonts w:eastAsia="Times New Roman"/>
          <w:szCs w:val="24"/>
        </w:rPr>
        <w:t>υμφωνία</w:t>
      </w:r>
      <w:r>
        <w:rPr>
          <w:rFonts w:eastAsia="Times New Roman"/>
          <w:szCs w:val="24"/>
        </w:rPr>
        <w:t>.</w:t>
      </w:r>
      <w:r w:rsidRPr="00AE1C61">
        <w:rPr>
          <w:rFonts w:eastAsia="Times New Roman"/>
          <w:szCs w:val="24"/>
        </w:rPr>
        <w:t xml:space="preserve"> </w:t>
      </w:r>
      <w:r>
        <w:rPr>
          <w:rFonts w:eastAsia="Times New Roman"/>
          <w:szCs w:val="24"/>
        </w:rPr>
        <w:t>Χ</w:t>
      </w:r>
      <w:r w:rsidRPr="00AE1C61">
        <w:rPr>
          <w:rFonts w:eastAsia="Times New Roman"/>
          <w:szCs w:val="24"/>
        </w:rPr>
        <w:t>ρησιμοποιήσ</w:t>
      </w:r>
      <w:r>
        <w:rPr>
          <w:rFonts w:eastAsia="Times New Roman"/>
          <w:szCs w:val="24"/>
        </w:rPr>
        <w:t>α</w:t>
      </w:r>
      <w:r w:rsidRPr="00AE1C61">
        <w:rPr>
          <w:rFonts w:eastAsia="Times New Roman"/>
          <w:szCs w:val="24"/>
        </w:rPr>
        <w:t xml:space="preserve">τε ένα μείζον </w:t>
      </w:r>
      <w:r>
        <w:rPr>
          <w:rFonts w:eastAsia="Times New Roman"/>
          <w:szCs w:val="24"/>
        </w:rPr>
        <w:t>ε</w:t>
      </w:r>
      <w:r w:rsidRPr="00AE1C61">
        <w:rPr>
          <w:rFonts w:eastAsia="Times New Roman"/>
          <w:szCs w:val="24"/>
        </w:rPr>
        <w:t>θνικό ζήτημα ως όχημα για μικροκομματικές επιδιώξεις</w:t>
      </w:r>
      <w:r>
        <w:rPr>
          <w:rFonts w:eastAsia="Times New Roman"/>
          <w:szCs w:val="24"/>
        </w:rPr>
        <w:t>.</w:t>
      </w:r>
      <w:r w:rsidRPr="00AE1C61">
        <w:rPr>
          <w:rFonts w:eastAsia="Times New Roman"/>
          <w:szCs w:val="24"/>
        </w:rPr>
        <w:t xml:space="preserve"> </w:t>
      </w:r>
      <w:r>
        <w:rPr>
          <w:rFonts w:eastAsia="Times New Roman"/>
          <w:szCs w:val="24"/>
        </w:rPr>
        <w:t>Γι’</w:t>
      </w:r>
      <w:r w:rsidRPr="00AE1C61">
        <w:rPr>
          <w:rFonts w:eastAsia="Times New Roman"/>
          <w:szCs w:val="24"/>
        </w:rPr>
        <w:t xml:space="preserve"> αυτό και δεν επιδιώξα</w:t>
      </w:r>
      <w:r>
        <w:rPr>
          <w:rFonts w:eastAsia="Times New Roman"/>
          <w:szCs w:val="24"/>
        </w:rPr>
        <w:t xml:space="preserve">τε ποτέ τον </w:t>
      </w:r>
      <w:r w:rsidRPr="00AE1C61">
        <w:rPr>
          <w:rFonts w:eastAsia="Times New Roman"/>
          <w:szCs w:val="24"/>
        </w:rPr>
        <w:t>διάλογο και τη συναίνεση</w:t>
      </w:r>
      <w:r>
        <w:rPr>
          <w:rFonts w:eastAsia="Times New Roman"/>
          <w:szCs w:val="24"/>
        </w:rPr>
        <w:t>.</w:t>
      </w:r>
      <w:r w:rsidRPr="00AE1C61">
        <w:rPr>
          <w:rFonts w:eastAsia="Times New Roman"/>
          <w:szCs w:val="24"/>
        </w:rPr>
        <w:t xml:space="preserve"> </w:t>
      </w:r>
      <w:r>
        <w:rPr>
          <w:rFonts w:eastAsia="Times New Roman"/>
          <w:szCs w:val="24"/>
        </w:rPr>
        <w:t>Γ</w:t>
      </w:r>
      <w:r w:rsidRPr="00AE1C61">
        <w:rPr>
          <w:rFonts w:eastAsia="Times New Roman"/>
          <w:szCs w:val="24"/>
        </w:rPr>
        <w:t xml:space="preserve">ιατί θέλετε να χαράξετε μία </w:t>
      </w:r>
      <w:r>
        <w:rPr>
          <w:rFonts w:eastAsia="Times New Roman"/>
          <w:szCs w:val="24"/>
        </w:rPr>
        <w:t>ν</w:t>
      </w:r>
      <w:r w:rsidRPr="00AE1C61">
        <w:rPr>
          <w:rFonts w:eastAsia="Times New Roman"/>
          <w:szCs w:val="24"/>
        </w:rPr>
        <w:t>έα διαχωριστική γραμμή μεταξύ των Ελλήνων</w:t>
      </w:r>
      <w:r>
        <w:rPr>
          <w:rFonts w:eastAsia="Times New Roman"/>
          <w:szCs w:val="24"/>
        </w:rPr>
        <w:t>.</w:t>
      </w:r>
      <w:r w:rsidRPr="00AE1C61">
        <w:rPr>
          <w:rFonts w:eastAsia="Times New Roman"/>
          <w:szCs w:val="24"/>
        </w:rPr>
        <w:t xml:space="preserve"> </w:t>
      </w:r>
      <w:r>
        <w:rPr>
          <w:rFonts w:eastAsia="Times New Roman"/>
          <w:szCs w:val="24"/>
        </w:rPr>
        <w:t>Α</w:t>
      </w:r>
      <w:r w:rsidRPr="00AE1C61">
        <w:rPr>
          <w:rFonts w:eastAsia="Times New Roman"/>
          <w:szCs w:val="24"/>
        </w:rPr>
        <w:t>ν όλα αυτά συνθέτουν τη νέα κεντροαριστερή σας ταυτότητα</w:t>
      </w:r>
      <w:r>
        <w:rPr>
          <w:rFonts w:eastAsia="Times New Roman"/>
          <w:szCs w:val="24"/>
        </w:rPr>
        <w:t>,</w:t>
      </w:r>
      <w:r w:rsidRPr="00AE1C61">
        <w:rPr>
          <w:rFonts w:eastAsia="Times New Roman"/>
          <w:szCs w:val="24"/>
        </w:rPr>
        <w:t xml:space="preserve"> να τη χαίρεστε</w:t>
      </w:r>
      <w:r>
        <w:rPr>
          <w:rFonts w:eastAsia="Times New Roman"/>
          <w:szCs w:val="24"/>
        </w:rPr>
        <w:t>!</w:t>
      </w:r>
    </w:p>
    <w:p w14:paraId="77C0352E" w14:textId="77777777" w:rsidR="006113A9" w:rsidRDefault="006B6FC4">
      <w:pPr>
        <w:spacing w:line="600" w:lineRule="auto"/>
        <w:ind w:firstLine="720"/>
        <w:contextualSpacing/>
        <w:jc w:val="both"/>
        <w:rPr>
          <w:rFonts w:eastAsia="Times New Roman"/>
          <w:szCs w:val="24"/>
        </w:rPr>
      </w:pPr>
      <w:r>
        <w:rPr>
          <w:rFonts w:eastAsia="Times New Roman"/>
          <w:szCs w:val="24"/>
        </w:rPr>
        <w:t>Δ</w:t>
      </w:r>
      <w:r w:rsidRPr="00AE1C61">
        <w:rPr>
          <w:rFonts w:eastAsia="Times New Roman"/>
          <w:szCs w:val="24"/>
        </w:rPr>
        <w:t>εν λάβατε υπ</w:t>
      </w:r>
      <w:r>
        <w:rPr>
          <w:rFonts w:eastAsia="Times New Roman"/>
          <w:szCs w:val="24"/>
        </w:rPr>
        <w:t xml:space="preserve">’ </w:t>
      </w:r>
      <w:r w:rsidRPr="00AE1C61">
        <w:rPr>
          <w:rFonts w:eastAsia="Times New Roman"/>
          <w:szCs w:val="24"/>
        </w:rPr>
        <w:t>όψ</w:t>
      </w:r>
      <w:r>
        <w:rPr>
          <w:rFonts w:eastAsia="Times New Roman"/>
          <w:szCs w:val="24"/>
        </w:rPr>
        <w:t>ιν</w:t>
      </w:r>
      <w:r w:rsidRPr="00AE1C61">
        <w:rPr>
          <w:rFonts w:eastAsia="Times New Roman"/>
          <w:szCs w:val="24"/>
        </w:rPr>
        <w:t xml:space="preserve"> </w:t>
      </w:r>
      <w:r>
        <w:rPr>
          <w:rFonts w:eastAsia="Times New Roman"/>
          <w:szCs w:val="24"/>
        </w:rPr>
        <w:t>σας τα</w:t>
      </w:r>
      <w:r w:rsidRPr="00AE1C61">
        <w:rPr>
          <w:rFonts w:eastAsia="Times New Roman"/>
          <w:szCs w:val="24"/>
        </w:rPr>
        <w:t xml:space="preserve"> κόμματα</w:t>
      </w:r>
      <w:r>
        <w:rPr>
          <w:rFonts w:eastAsia="Times New Roman"/>
          <w:szCs w:val="24"/>
        </w:rPr>
        <w:t>,</w:t>
      </w:r>
      <w:r w:rsidRPr="00AE1C61">
        <w:rPr>
          <w:rFonts w:eastAsia="Times New Roman"/>
          <w:szCs w:val="24"/>
        </w:rPr>
        <w:t xml:space="preserve"> που σας υπογράμμισαν τα λάθη της </w:t>
      </w:r>
      <w:r>
        <w:rPr>
          <w:rFonts w:eastAsia="Times New Roman"/>
          <w:szCs w:val="24"/>
        </w:rPr>
        <w:t>σ</w:t>
      </w:r>
      <w:r w:rsidRPr="00AE1C61">
        <w:rPr>
          <w:rFonts w:eastAsia="Times New Roman"/>
          <w:szCs w:val="24"/>
        </w:rPr>
        <w:t xml:space="preserve">υμφωνίας </w:t>
      </w:r>
      <w:r w:rsidRPr="00AE1C61">
        <w:rPr>
          <w:rFonts w:eastAsia="Times New Roman"/>
          <w:szCs w:val="24"/>
        </w:rPr>
        <w:t>και ζήτησαν εκλογές για να τοπ</w:t>
      </w:r>
      <w:r w:rsidRPr="00AE1C61">
        <w:rPr>
          <w:rFonts w:eastAsia="Times New Roman"/>
          <w:szCs w:val="24"/>
        </w:rPr>
        <w:t>οθετηθούν οι πολίτες</w:t>
      </w:r>
      <w:r>
        <w:rPr>
          <w:rFonts w:eastAsia="Times New Roman"/>
          <w:szCs w:val="24"/>
        </w:rPr>
        <w:t>.</w:t>
      </w:r>
      <w:r w:rsidRPr="00AE1C61">
        <w:rPr>
          <w:rFonts w:eastAsia="Times New Roman"/>
          <w:szCs w:val="24"/>
        </w:rPr>
        <w:t xml:space="preserve"> </w:t>
      </w:r>
      <w:r>
        <w:rPr>
          <w:rFonts w:eastAsia="Times New Roman"/>
          <w:szCs w:val="24"/>
        </w:rPr>
        <w:t>Δ</w:t>
      </w:r>
      <w:r w:rsidRPr="00AE1C61">
        <w:rPr>
          <w:rFonts w:eastAsia="Times New Roman"/>
          <w:szCs w:val="24"/>
        </w:rPr>
        <w:t>εν ακούσατε τον ελληνικό λαό</w:t>
      </w:r>
      <w:r>
        <w:rPr>
          <w:rFonts w:eastAsia="Times New Roman"/>
          <w:szCs w:val="24"/>
        </w:rPr>
        <w:t>,</w:t>
      </w:r>
      <w:r w:rsidRPr="00AE1C61">
        <w:rPr>
          <w:rFonts w:eastAsia="Times New Roman"/>
          <w:szCs w:val="24"/>
        </w:rPr>
        <w:t xml:space="preserve"> αλλά και το</w:t>
      </w:r>
      <w:r>
        <w:rPr>
          <w:rFonts w:eastAsia="Times New Roman"/>
          <w:szCs w:val="24"/>
        </w:rPr>
        <w:t>ν</w:t>
      </w:r>
      <w:r w:rsidRPr="00AE1C61">
        <w:rPr>
          <w:rFonts w:eastAsia="Times New Roman"/>
          <w:szCs w:val="24"/>
        </w:rPr>
        <w:t xml:space="preserve"> πνευματικό και καλλιτεχνικό κόσμο</w:t>
      </w:r>
      <w:r>
        <w:rPr>
          <w:rFonts w:eastAsia="Times New Roman"/>
          <w:szCs w:val="24"/>
        </w:rPr>
        <w:t>,</w:t>
      </w:r>
      <w:r w:rsidRPr="00AE1C61">
        <w:rPr>
          <w:rFonts w:eastAsia="Times New Roman"/>
          <w:szCs w:val="24"/>
        </w:rPr>
        <w:t xml:space="preserve"> που εκφράζει μαζικά την αντίδρασ</w:t>
      </w:r>
      <w:r>
        <w:rPr>
          <w:rFonts w:eastAsia="Times New Roman"/>
          <w:szCs w:val="24"/>
        </w:rPr>
        <w:t>ή</w:t>
      </w:r>
      <w:r w:rsidRPr="00AE1C61">
        <w:rPr>
          <w:rFonts w:eastAsia="Times New Roman"/>
          <w:szCs w:val="24"/>
        </w:rPr>
        <w:t xml:space="preserve"> του και ζήτησε δημοψήφισμα</w:t>
      </w:r>
      <w:r>
        <w:rPr>
          <w:rFonts w:eastAsia="Times New Roman"/>
          <w:szCs w:val="24"/>
        </w:rPr>
        <w:t>.</w:t>
      </w:r>
      <w:r w:rsidRPr="00AE1C61">
        <w:rPr>
          <w:rFonts w:eastAsia="Times New Roman"/>
          <w:szCs w:val="24"/>
        </w:rPr>
        <w:t xml:space="preserve"> Μα</w:t>
      </w:r>
      <w:r>
        <w:rPr>
          <w:rFonts w:eastAsia="Times New Roman"/>
          <w:szCs w:val="24"/>
        </w:rPr>
        <w:t>,</w:t>
      </w:r>
      <w:r w:rsidRPr="00AE1C61">
        <w:rPr>
          <w:rFonts w:eastAsia="Times New Roman"/>
          <w:szCs w:val="24"/>
        </w:rPr>
        <w:t xml:space="preserve"> εσ</w:t>
      </w:r>
      <w:r>
        <w:rPr>
          <w:rFonts w:eastAsia="Times New Roman"/>
          <w:szCs w:val="24"/>
        </w:rPr>
        <w:t>είς</w:t>
      </w:r>
      <w:r w:rsidRPr="00AE1C61">
        <w:rPr>
          <w:rFonts w:eastAsia="Times New Roman"/>
          <w:szCs w:val="24"/>
        </w:rPr>
        <w:t xml:space="preserve"> δεν είστε υπέρ των δημοψηφισμάτων</w:t>
      </w:r>
      <w:r>
        <w:rPr>
          <w:rFonts w:eastAsia="Times New Roman"/>
          <w:szCs w:val="24"/>
        </w:rPr>
        <w:t>;</w:t>
      </w:r>
      <w:r w:rsidRPr="00AE1C61">
        <w:rPr>
          <w:rFonts w:eastAsia="Times New Roman"/>
          <w:szCs w:val="24"/>
        </w:rPr>
        <w:t xml:space="preserve"> </w:t>
      </w:r>
      <w:r>
        <w:rPr>
          <w:rFonts w:eastAsia="Times New Roman"/>
          <w:szCs w:val="24"/>
        </w:rPr>
        <w:t>Ε</w:t>
      </w:r>
      <w:r w:rsidRPr="00AE1C61">
        <w:rPr>
          <w:rFonts w:eastAsia="Times New Roman"/>
          <w:szCs w:val="24"/>
        </w:rPr>
        <w:t xml:space="preserve">σείς δεν το κάνετε το 2015 και είναι και θέση σας για τη </w:t>
      </w:r>
      <w:r>
        <w:rPr>
          <w:rFonts w:eastAsia="Times New Roman"/>
          <w:szCs w:val="24"/>
        </w:rPr>
        <w:t>σ</w:t>
      </w:r>
      <w:r w:rsidRPr="00AE1C61">
        <w:rPr>
          <w:rFonts w:eastAsia="Times New Roman"/>
          <w:szCs w:val="24"/>
        </w:rPr>
        <w:t xml:space="preserve">υνταγματική </w:t>
      </w:r>
      <w:r>
        <w:rPr>
          <w:rFonts w:eastAsia="Times New Roman"/>
          <w:szCs w:val="24"/>
        </w:rPr>
        <w:t>Α</w:t>
      </w:r>
      <w:r w:rsidRPr="00AE1C61">
        <w:rPr>
          <w:rFonts w:eastAsia="Times New Roman"/>
          <w:szCs w:val="24"/>
        </w:rPr>
        <w:t>ναθεώρηση</w:t>
      </w:r>
      <w:r>
        <w:rPr>
          <w:rFonts w:eastAsia="Times New Roman"/>
          <w:szCs w:val="24"/>
        </w:rPr>
        <w:t>; Γιατί κωφεύετε; Ή</w:t>
      </w:r>
      <w:r w:rsidRPr="00AE1C61">
        <w:rPr>
          <w:rFonts w:eastAsia="Times New Roman"/>
          <w:szCs w:val="24"/>
        </w:rPr>
        <w:t xml:space="preserve"> μήπως φοβηθήκατε ότι αυτή τη φορά δεν θα μπορούσατε το ίδιο εύκολα </w:t>
      </w:r>
      <w:r>
        <w:rPr>
          <w:rFonts w:eastAsia="Times New Roman"/>
          <w:szCs w:val="24"/>
        </w:rPr>
        <w:t>ν</w:t>
      </w:r>
      <w:r w:rsidRPr="00AE1C61">
        <w:rPr>
          <w:rFonts w:eastAsia="Times New Roman"/>
          <w:szCs w:val="24"/>
        </w:rPr>
        <w:t xml:space="preserve">α μετατρέψετε το </w:t>
      </w:r>
      <w:r>
        <w:rPr>
          <w:rFonts w:eastAsia="Times New Roman"/>
          <w:szCs w:val="24"/>
        </w:rPr>
        <w:t>«ό</w:t>
      </w:r>
      <w:r w:rsidRPr="00AE1C61">
        <w:rPr>
          <w:rFonts w:eastAsia="Times New Roman"/>
          <w:szCs w:val="24"/>
        </w:rPr>
        <w:t>χι</w:t>
      </w:r>
      <w:r>
        <w:rPr>
          <w:rFonts w:eastAsia="Times New Roman"/>
          <w:szCs w:val="24"/>
        </w:rPr>
        <w:t>»</w:t>
      </w:r>
      <w:r w:rsidRPr="00AE1C61">
        <w:rPr>
          <w:rFonts w:eastAsia="Times New Roman"/>
          <w:szCs w:val="24"/>
        </w:rPr>
        <w:t xml:space="preserve"> σε </w:t>
      </w:r>
      <w:r>
        <w:rPr>
          <w:rFonts w:eastAsia="Times New Roman"/>
          <w:szCs w:val="24"/>
        </w:rPr>
        <w:t>«</w:t>
      </w:r>
      <w:r w:rsidRPr="00AE1C61">
        <w:rPr>
          <w:rFonts w:eastAsia="Times New Roman"/>
          <w:szCs w:val="24"/>
        </w:rPr>
        <w:t>ναι</w:t>
      </w:r>
      <w:r>
        <w:rPr>
          <w:rFonts w:eastAsia="Times New Roman"/>
          <w:szCs w:val="24"/>
        </w:rPr>
        <w:t>»;</w:t>
      </w:r>
      <w:r w:rsidRPr="00AE1C61">
        <w:rPr>
          <w:rFonts w:eastAsia="Times New Roman"/>
          <w:szCs w:val="24"/>
        </w:rPr>
        <w:t xml:space="preserve"> </w:t>
      </w:r>
    </w:p>
    <w:p w14:paraId="77C0352F" w14:textId="77777777" w:rsidR="006113A9" w:rsidRDefault="006B6FC4">
      <w:pPr>
        <w:spacing w:line="600" w:lineRule="auto"/>
        <w:ind w:firstLine="720"/>
        <w:contextualSpacing/>
        <w:jc w:val="both"/>
        <w:rPr>
          <w:rFonts w:eastAsia="Times New Roman"/>
          <w:szCs w:val="24"/>
        </w:rPr>
      </w:pPr>
      <w:r>
        <w:rPr>
          <w:rFonts w:eastAsia="Times New Roman"/>
          <w:szCs w:val="24"/>
        </w:rPr>
        <w:t>Δεν αντιδράσατε ούτε στα πρωτοφανή, αλλά και σαφή υπον</w:t>
      </w:r>
      <w:r>
        <w:rPr>
          <w:rFonts w:eastAsia="Times New Roman"/>
          <w:szCs w:val="24"/>
        </w:rPr>
        <w:t>οούμενα μεταξύ Καμμένου και Κ</w:t>
      </w:r>
      <w:r w:rsidRPr="00AE1C61">
        <w:rPr>
          <w:rFonts w:eastAsia="Times New Roman"/>
          <w:szCs w:val="24"/>
        </w:rPr>
        <w:t>οτζιά</w:t>
      </w:r>
      <w:r>
        <w:rPr>
          <w:rFonts w:eastAsia="Times New Roman"/>
          <w:szCs w:val="24"/>
        </w:rPr>
        <w:t>. Κ</w:t>
      </w:r>
      <w:r w:rsidRPr="00AE1C61">
        <w:rPr>
          <w:rFonts w:eastAsia="Times New Roman"/>
          <w:szCs w:val="24"/>
        </w:rPr>
        <w:t xml:space="preserve">ρατάτε ακόμη στο συρτάρι την παραίτηση του τέως Υπουργού </w:t>
      </w:r>
      <w:r>
        <w:rPr>
          <w:rFonts w:eastAsia="Times New Roman"/>
          <w:szCs w:val="24"/>
        </w:rPr>
        <w:t>Εξ</w:t>
      </w:r>
      <w:r w:rsidRPr="00AE1C61">
        <w:rPr>
          <w:rFonts w:eastAsia="Times New Roman"/>
          <w:szCs w:val="24"/>
        </w:rPr>
        <w:t xml:space="preserve">ωτερικών και φυσικά ούτε λέξη για τις </w:t>
      </w:r>
      <w:r>
        <w:rPr>
          <w:rFonts w:eastAsia="Times New Roman"/>
          <w:szCs w:val="24"/>
        </w:rPr>
        <w:t xml:space="preserve">σπόντες </w:t>
      </w:r>
      <w:r w:rsidRPr="00AE1C61">
        <w:rPr>
          <w:rFonts w:eastAsia="Times New Roman"/>
          <w:szCs w:val="24"/>
        </w:rPr>
        <w:t xml:space="preserve">του τέως Υπουργού Άμυνας για </w:t>
      </w:r>
      <w:r w:rsidRPr="00AE1C61">
        <w:rPr>
          <w:rFonts w:eastAsia="Times New Roman"/>
          <w:szCs w:val="24"/>
        </w:rPr>
        <w:lastRenderedPageBreak/>
        <w:t xml:space="preserve">το τι </w:t>
      </w:r>
      <w:r>
        <w:rPr>
          <w:rFonts w:eastAsia="Times New Roman"/>
          <w:szCs w:val="24"/>
        </w:rPr>
        <w:t>«</w:t>
      </w:r>
      <w:r w:rsidRPr="00AE1C61">
        <w:rPr>
          <w:rFonts w:eastAsia="Times New Roman"/>
          <w:szCs w:val="24"/>
        </w:rPr>
        <w:t>εισπράττει</w:t>
      </w:r>
      <w:r>
        <w:rPr>
          <w:rFonts w:eastAsia="Times New Roman"/>
          <w:szCs w:val="24"/>
        </w:rPr>
        <w:t>»</w:t>
      </w:r>
      <w:r w:rsidRPr="00AE1C61">
        <w:rPr>
          <w:rFonts w:eastAsia="Times New Roman"/>
          <w:szCs w:val="24"/>
        </w:rPr>
        <w:t xml:space="preserve"> </w:t>
      </w:r>
      <w:r>
        <w:rPr>
          <w:rFonts w:eastAsia="Times New Roman"/>
          <w:szCs w:val="24"/>
        </w:rPr>
        <w:t>ή «διαπράττει»</w:t>
      </w:r>
      <w:r w:rsidRPr="00AE1C61">
        <w:rPr>
          <w:rFonts w:eastAsia="Times New Roman"/>
          <w:szCs w:val="24"/>
        </w:rPr>
        <w:t xml:space="preserve"> ο κ</w:t>
      </w:r>
      <w:r>
        <w:rPr>
          <w:rFonts w:eastAsia="Times New Roman"/>
          <w:szCs w:val="24"/>
        </w:rPr>
        <w:t>.</w:t>
      </w:r>
      <w:r w:rsidRPr="00AE1C61">
        <w:rPr>
          <w:rFonts w:eastAsia="Times New Roman"/>
          <w:szCs w:val="24"/>
        </w:rPr>
        <w:t xml:space="preserve"> Κοτζιάς</w:t>
      </w:r>
      <w:r>
        <w:rPr>
          <w:rFonts w:eastAsia="Times New Roman"/>
          <w:szCs w:val="24"/>
        </w:rPr>
        <w:t>.</w:t>
      </w:r>
      <w:r w:rsidRPr="00AE1C61">
        <w:rPr>
          <w:rFonts w:eastAsia="Times New Roman"/>
          <w:szCs w:val="24"/>
        </w:rPr>
        <w:t xml:space="preserve"> Δεν </w:t>
      </w:r>
      <w:r>
        <w:rPr>
          <w:rFonts w:eastAsia="Times New Roman"/>
          <w:szCs w:val="24"/>
        </w:rPr>
        <w:t>φέρνετε</w:t>
      </w:r>
      <w:r w:rsidRPr="00AE1C61">
        <w:rPr>
          <w:rFonts w:eastAsia="Times New Roman"/>
          <w:szCs w:val="24"/>
        </w:rPr>
        <w:t xml:space="preserve"> το οριστικό αναθεωρημένο </w:t>
      </w:r>
      <w:r w:rsidRPr="00AE1C61">
        <w:rPr>
          <w:rFonts w:eastAsia="Times New Roman"/>
          <w:szCs w:val="24"/>
        </w:rPr>
        <w:t xml:space="preserve">κείμενο του </w:t>
      </w:r>
      <w:r>
        <w:rPr>
          <w:rFonts w:eastAsia="Times New Roman"/>
          <w:szCs w:val="24"/>
        </w:rPr>
        <w:t>σ</w:t>
      </w:r>
      <w:r w:rsidRPr="00AE1C61">
        <w:rPr>
          <w:rFonts w:eastAsia="Times New Roman"/>
          <w:szCs w:val="24"/>
        </w:rPr>
        <w:t xml:space="preserve">κοπιανού </w:t>
      </w:r>
      <w:r>
        <w:rPr>
          <w:rFonts w:eastAsia="Times New Roman"/>
          <w:szCs w:val="24"/>
        </w:rPr>
        <w:t>σ</w:t>
      </w:r>
      <w:r w:rsidRPr="00AE1C61">
        <w:rPr>
          <w:rFonts w:eastAsia="Times New Roman"/>
          <w:szCs w:val="24"/>
        </w:rPr>
        <w:t>υντάγματος</w:t>
      </w:r>
      <w:r>
        <w:rPr>
          <w:rFonts w:eastAsia="Times New Roman"/>
          <w:szCs w:val="24"/>
        </w:rPr>
        <w:t>,</w:t>
      </w:r>
      <w:r w:rsidRPr="00AE1C61">
        <w:rPr>
          <w:rFonts w:eastAsia="Times New Roman"/>
          <w:szCs w:val="24"/>
        </w:rPr>
        <w:t xml:space="preserve"> κάτι που είναι απαραίτητη συνθήκη για να ξεκινήσει οποιαδήποτε διαδικασία </w:t>
      </w:r>
      <w:r>
        <w:rPr>
          <w:rFonts w:eastAsia="Times New Roman"/>
          <w:szCs w:val="24"/>
        </w:rPr>
        <w:t xml:space="preserve">η </w:t>
      </w:r>
      <w:r w:rsidRPr="00AE1C61">
        <w:rPr>
          <w:rFonts w:eastAsia="Times New Roman"/>
          <w:szCs w:val="24"/>
        </w:rPr>
        <w:t xml:space="preserve">ελληνική </w:t>
      </w:r>
      <w:r>
        <w:rPr>
          <w:rFonts w:eastAsia="Times New Roman"/>
          <w:szCs w:val="24"/>
        </w:rPr>
        <w:t>Β</w:t>
      </w:r>
      <w:r w:rsidRPr="00AE1C61">
        <w:rPr>
          <w:rFonts w:eastAsia="Times New Roman"/>
          <w:szCs w:val="24"/>
        </w:rPr>
        <w:t>ουλή</w:t>
      </w:r>
      <w:r>
        <w:rPr>
          <w:rFonts w:eastAsia="Times New Roman"/>
          <w:szCs w:val="24"/>
        </w:rPr>
        <w:t>.</w:t>
      </w:r>
      <w:r w:rsidRPr="00AE1C61">
        <w:rPr>
          <w:rFonts w:eastAsia="Times New Roman"/>
          <w:szCs w:val="24"/>
        </w:rPr>
        <w:t xml:space="preserve"> </w:t>
      </w:r>
      <w:r>
        <w:rPr>
          <w:rFonts w:eastAsia="Times New Roman"/>
          <w:szCs w:val="24"/>
        </w:rPr>
        <w:t>Κ</w:t>
      </w:r>
      <w:r w:rsidRPr="00AE1C61">
        <w:rPr>
          <w:rFonts w:eastAsia="Times New Roman"/>
          <w:szCs w:val="24"/>
        </w:rPr>
        <w:t xml:space="preserve">αι ζητάτε από τους Έλληνες </w:t>
      </w:r>
      <w:r>
        <w:rPr>
          <w:rFonts w:eastAsia="Times New Roman"/>
          <w:szCs w:val="24"/>
        </w:rPr>
        <w:t>Β</w:t>
      </w:r>
      <w:r w:rsidRPr="00AE1C61">
        <w:rPr>
          <w:rFonts w:eastAsia="Times New Roman"/>
          <w:szCs w:val="24"/>
        </w:rPr>
        <w:t>ουλευτές να δώσουν λευκή επιταγή</w:t>
      </w:r>
      <w:r>
        <w:rPr>
          <w:rFonts w:eastAsia="Times New Roman"/>
          <w:szCs w:val="24"/>
        </w:rPr>
        <w:t>,</w:t>
      </w:r>
      <w:r w:rsidRPr="00AE1C61">
        <w:rPr>
          <w:rFonts w:eastAsia="Times New Roman"/>
          <w:szCs w:val="24"/>
        </w:rPr>
        <w:t xml:space="preserve"> χωρίς κα</w:t>
      </w:r>
      <w:r>
        <w:rPr>
          <w:rFonts w:eastAsia="Times New Roman"/>
          <w:szCs w:val="24"/>
        </w:rPr>
        <w:t>μ</w:t>
      </w:r>
      <w:r w:rsidRPr="00AE1C61">
        <w:rPr>
          <w:rFonts w:eastAsia="Times New Roman"/>
          <w:szCs w:val="24"/>
        </w:rPr>
        <w:t xml:space="preserve">μία απόδειξη ότι έχουν τηρηθεί </w:t>
      </w:r>
      <w:r>
        <w:rPr>
          <w:rFonts w:eastAsia="Times New Roman"/>
          <w:szCs w:val="24"/>
        </w:rPr>
        <w:t xml:space="preserve">οι </w:t>
      </w:r>
      <w:r w:rsidRPr="00AE1C61">
        <w:rPr>
          <w:rFonts w:eastAsia="Times New Roman"/>
          <w:szCs w:val="24"/>
        </w:rPr>
        <w:t xml:space="preserve">υποχρεώσεις </w:t>
      </w:r>
      <w:r>
        <w:rPr>
          <w:rFonts w:eastAsia="Times New Roman"/>
          <w:szCs w:val="24"/>
        </w:rPr>
        <w:t>των</w:t>
      </w:r>
      <w:r w:rsidRPr="00AE1C61">
        <w:rPr>
          <w:rFonts w:eastAsia="Times New Roman"/>
          <w:szCs w:val="24"/>
        </w:rPr>
        <w:t xml:space="preserve"> Σκ</w:t>
      </w:r>
      <w:r>
        <w:rPr>
          <w:rFonts w:eastAsia="Times New Roman"/>
          <w:szCs w:val="24"/>
        </w:rPr>
        <w:t>οπίων</w:t>
      </w:r>
      <w:r>
        <w:rPr>
          <w:rFonts w:eastAsia="Times New Roman"/>
          <w:szCs w:val="24"/>
        </w:rPr>
        <w:t xml:space="preserve">. </w:t>
      </w:r>
    </w:p>
    <w:p w14:paraId="77C03530" w14:textId="77777777" w:rsidR="006113A9" w:rsidRDefault="006B6FC4">
      <w:pPr>
        <w:spacing w:line="600" w:lineRule="auto"/>
        <w:ind w:firstLine="720"/>
        <w:contextualSpacing/>
        <w:jc w:val="both"/>
        <w:rPr>
          <w:rFonts w:eastAsia="Times New Roman"/>
          <w:szCs w:val="24"/>
        </w:rPr>
      </w:pPr>
      <w:r>
        <w:rPr>
          <w:rFonts w:eastAsia="Times New Roman"/>
          <w:szCs w:val="24"/>
        </w:rPr>
        <w:t>Τι</w:t>
      </w:r>
      <w:r w:rsidRPr="00AE1C61">
        <w:rPr>
          <w:rFonts w:eastAsia="Times New Roman"/>
          <w:szCs w:val="24"/>
        </w:rPr>
        <w:t xml:space="preserve"> περιλαμβάνει</w:t>
      </w:r>
      <w:r>
        <w:rPr>
          <w:rFonts w:eastAsia="Times New Roman"/>
          <w:szCs w:val="24"/>
        </w:rPr>
        <w:t>,</w:t>
      </w:r>
      <w:r w:rsidRPr="00AE1C61">
        <w:rPr>
          <w:rFonts w:eastAsia="Times New Roman"/>
          <w:szCs w:val="24"/>
        </w:rPr>
        <w:t xml:space="preserve"> λοιπόν</w:t>
      </w:r>
      <w:r>
        <w:rPr>
          <w:rFonts w:eastAsia="Times New Roman"/>
          <w:szCs w:val="24"/>
        </w:rPr>
        <w:t>,</w:t>
      </w:r>
      <w:r w:rsidRPr="00AE1C61">
        <w:rPr>
          <w:rFonts w:eastAsia="Times New Roman"/>
          <w:szCs w:val="24"/>
        </w:rPr>
        <w:t xml:space="preserve"> αυτή η </w:t>
      </w:r>
      <w:r>
        <w:rPr>
          <w:rFonts w:eastAsia="Times New Roman"/>
          <w:szCs w:val="24"/>
        </w:rPr>
        <w:t>σ</w:t>
      </w:r>
      <w:r w:rsidRPr="00AE1C61">
        <w:rPr>
          <w:rFonts w:eastAsia="Times New Roman"/>
          <w:szCs w:val="24"/>
        </w:rPr>
        <w:t>υμφωνία</w:t>
      </w:r>
      <w:r>
        <w:rPr>
          <w:rFonts w:eastAsia="Times New Roman"/>
          <w:szCs w:val="24"/>
        </w:rPr>
        <w:t>,</w:t>
      </w:r>
      <w:r w:rsidRPr="00AE1C61">
        <w:rPr>
          <w:rFonts w:eastAsia="Times New Roman"/>
          <w:szCs w:val="24"/>
        </w:rPr>
        <w:t xml:space="preserve"> για την οποία </w:t>
      </w:r>
      <w:r>
        <w:rPr>
          <w:rFonts w:eastAsia="Times New Roman"/>
          <w:szCs w:val="24"/>
        </w:rPr>
        <w:t>υ</w:t>
      </w:r>
      <w:r w:rsidRPr="00AE1C61">
        <w:rPr>
          <w:rFonts w:eastAsia="Times New Roman"/>
          <w:szCs w:val="24"/>
        </w:rPr>
        <w:t>περηφανεύεσ</w:t>
      </w:r>
      <w:r>
        <w:rPr>
          <w:rFonts w:eastAsia="Times New Roman"/>
          <w:szCs w:val="24"/>
        </w:rPr>
        <w:t xml:space="preserve">τε </w:t>
      </w:r>
      <w:r w:rsidRPr="00AE1C61">
        <w:rPr>
          <w:rFonts w:eastAsia="Times New Roman"/>
          <w:szCs w:val="24"/>
        </w:rPr>
        <w:t>ότι καταφέρατε να φτάσετε εκεί που δεν έφτασαν οι προηγούμενοι</w:t>
      </w:r>
      <w:r>
        <w:rPr>
          <w:rFonts w:eastAsia="Times New Roman"/>
          <w:szCs w:val="24"/>
        </w:rPr>
        <w:t>;</w:t>
      </w:r>
      <w:r w:rsidRPr="00AE1C61">
        <w:rPr>
          <w:rFonts w:eastAsia="Times New Roman"/>
          <w:szCs w:val="24"/>
        </w:rPr>
        <w:t xml:space="preserve"> Η αλήθεια είναι ότι </w:t>
      </w:r>
      <w:r>
        <w:rPr>
          <w:rFonts w:eastAsia="Times New Roman"/>
          <w:szCs w:val="24"/>
        </w:rPr>
        <w:t>οι</w:t>
      </w:r>
      <w:r w:rsidRPr="00AE1C61">
        <w:rPr>
          <w:rFonts w:eastAsia="Times New Roman"/>
          <w:szCs w:val="24"/>
        </w:rPr>
        <w:t xml:space="preserve"> προηγούμεν</w:t>
      </w:r>
      <w:r>
        <w:rPr>
          <w:rFonts w:eastAsia="Times New Roman"/>
          <w:szCs w:val="24"/>
        </w:rPr>
        <w:t>οι</w:t>
      </w:r>
      <w:r w:rsidRPr="00AE1C61">
        <w:rPr>
          <w:rFonts w:eastAsia="Times New Roman"/>
          <w:szCs w:val="24"/>
        </w:rPr>
        <w:t xml:space="preserve"> δεν είχαν ως πρόταγμα </w:t>
      </w:r>
      <w:r>
        <w:rPr>
          <w:rFonts w:eastAsia="Times New Roman"/>
          <w:szCs w:val="24"/>
        </w:rPr>
        <w:t xml:space="preserve">το «λύση να ’ναι κι ό,τι να </w:t>
      </w:r>
      <w:r>
        <w:rPr>
          <w:rFonts w:eastAsia="Times New Roman"/>
          <w:szCs w:val="24"/>
        </w:rPr>
        <w:t>’</w:t>
      </w:r>
      <w:r>
        <w:rPr>
          <w:rFonts w:eastAsia="Times New Roman"/>
          <w:szCs w:val="24"/>
        </w:rPr>
        <w:t>ναι». Α</w:t>
      </w:r>
      <w:r w:rsidRPr="00AE1C61">
        <w:rPr>
          <w:rFonts w:eastAsia="Times New Roman"/>
          <w:szCs w:val="24"/>
        </w:rPr>
        <w:t>ναζητούσα</w:t>
      </w:r>
      <w:r>
        <w:rPr>
          <w:rFonts w:eastAsia="Times New Roman"/>
          <w:szCs w:val="24"/>
        </w:rPr>
        <w:t>ν</w:t>
      </w:r>
      <w:r w:rsidRPr="00AE1C61">
        <w:rPr>
          <w:rFonts w:eastAsia="Times New Roman"/>
          <w:szCs w:val="24"/>
        </w:rPr>
        <w:t xml:space="preserve"> μία αμοιβαία αποδεκτή λύση στο ζήτημα της ονομασίας των Σκοπίων</w:t>
      </w:r>
      <w:r>
        <w:rPr>
          <w:rFonts w:eastAsia="Times New Roman"/>
          <w:szCs w:val="24"/>
        </w:rPr>
        <w:t>,</w:t>
      </w:r>
      <w:r w:rsidRPr="00AE1C61">
        <w:rPr>
          <w:rFonts w:eastAsia="Times New Roman"/>
          <w:szCs w:val="24"/>
        </w:rPr>
        <w:t xml:space="preserve"> που δεν θα αγνοούσε τις ευαισθησίες του ελληνικού λαού</w:t>
      </w:r>
      <w:r>
        <w:rPr>
          <w:rFonts w:eastAsia="Times New Roman"/>
          <w:szCs w:val="24"/>
        </w:rPr>
        <w:t>.</w:t>
      </w:r>
      <w:r w:rsidRPr="00AE1C61">
        <w:rPr>
          <w:rFonts w:eastAsia="Times New Roman"/>
          <w:szCs w:val="24"/>
        </w:rPr>
        <w:t xml:space="preserve"> </w:t>
      </w:r>
    </w:p>
    <w:p w14:paraId="77C03531" w14:textId="77777777" w:rsidR="006113A9" w:rsidRDefault="006B6FC4">
      <w:pPr>
        <w:spacing w:line="600" w:lineRule="auto"/>
        <w:ind w:firstLine="720"/>
        <w:contextualSpacing/>
        <w:jc w:val="both"/>
        <w:rPr>
          <w:rFonts w:eastAsia="Times New Roman"/>
          <w:szCs w:val="24"/>
        </w:rPr>
      </w:pPr>
      <w:r>
        <w:rPr>
          <w:rFonts w:eastAsia="Times New Roman"/>
          <w:szCs w:val="24"/>
        </w:rPr>
        <w:t xml:space="preserve">Εσείς </w:t>
      </w:r>
      <w:r w:rsidRPr="00AE1C61">
        <w:rPr>
          <w:rFonts w:eastAsia="Times New Roman"/>
          <w:szCs w:val="24"/>
        </w:rPr>
        <w:t xml:space="preserve">τι </w:t>
      </w:r>
      <w:r>
        <w:rPr>
          <w:rFonts w:eastAsia="Times New Roman"/>
          <w:szCs w:val="24"/>
        </w:rPr>
        <w:t>φέρνετε; Φέρνετε</w:t>
      </w:r>
      <w:r w:rsidRPr="00AE1C61">
        <w:rPr>
          <w:rFonts w:eastAsia="Times New Roman"/>
          <w:szCs w:val="24"/>
        </w:rPr>
        <w:t xml:space="preserve"> μία </w:t>
      </w:r>
      <w:r>
        <w:rPr>
          <w:rFonts w:eastAsia="Times New Roman"/>
          <w:szCs w:val="24"/>
        </w:rPr>
        <w:t>σ</w:t>
      </w:r>
      <w:r w:rsidRPr="00AE1C61">
        <w:rPr>
          <w:rFonts w:eastAsia="Times New Roman"/>
          <w:szCs w:val="24"/>
        </w:rPr>
        <w:t xml:space="preserve">υμφωνία </w:t>
      </w:r>
      <w:r w:rsidRPr="00AE1C61">
        <w:rPr>
          <w:rFonts w:eastAsia="Times New Roman"/>
          <w:szCs w:val="24"/>
        </w:rPr>
        <w:t xml:space="preserve">που στην πραγματικότητα </w:t>
      </w:r>
      <w:r>
        <w:rPr>
          <w:rFonts w:eastAsia="Times New Roman"/>
          <w:szCs w:val="24"/>
        </w:rPr>
        <w:t>αφήνει</w:t>
      </w:r>
      <w:r w:rsidRPr="00AE1C61">
        <w:rPr>
          <w:rFonts w:eastAsia="Times New Roman"/>
          <w:szCs w:val="24"/>
        </w:rPr>
        <w:t xml:space="preserve"> </w:t>
      </w:r>
      <w:r>
        <w:rPr>
          <w:rFonts w:eastAsia="Times New Roman"/>
          <w:szCs w:val="24"/>
        </w:rPr>
        <w:t>α</w:t>
      </w:r>
      <w:r w:rsidRPr="00AE1C61">
        <w:rPr>
          <w:rFonts w:eastAsia="Times New Roman"/>
          <w:szCs w:val="24"/>
        </w:rPr>
        <w:t>ναλλοίωτο τον πυρήνα του σκοπιανού αλυτρωτισμού</w:t>
      </w:r>
      <w:r>
        <w:rPr>
          <w:rFonts w:eastAsia="Times New Roman"/>
          <w:szCs w:val="24"/>
        </w:rPr>
        <w:t>,</w:t>
      </w:r>
      <w:r w:rsidRPr="00AE1C61">
        <w:rPr>
          <w:rFonts w:eastAsia="Times New Roman"/>
          <w:szCs w:val="24"/>
        </w:rPr>
        <w:t xml:space="preserve"> ο οποίος αναφ</w:t>
      </w:r>
      <w:r w:rsidRPr="00AE1C61">
        <w:rPr>
          <w:rFonts w:eastAsia="Times New Roman"/>
          <w:szCs w:val="24"/>
        </w:rPr>
        <w:t>έρεται στη γλώσσα και την εθνότητα</w:t>
      </w:r>
      <w:r>
        <w:rPr>
          <w:rFonts w:eastAsia="Times New Roman"/>
          <w:szCs w:val="24"/>
        </w:rPr>
        <w:t>.</w:t>
      </w:r>
      <w:r w:rsidRPr="00AE1C61">
        <w:rPr>
          <w:rFonts w:eastAsia="Times New Roman"/>
          <w:szCs w:val="24"/>
        </w:rPr>
        <w:t xml:space="preserve"> </w:t>
      </w:r>
      <w:r>
        <w:rPr>
          <w:rFonts w:eastAsia="Times New Roman"/>
          <w:szCs w:val="24"/>
        </w:rPr>
        <w:t>Τ</w:t>
      </w:r>
      <w:r w:rsidRPr="00AE1C61">
        <w:rPr>
          <w:rFonts w:eastAsia="Times New Roman"/>
          <w:szCs w:val="24"/>
        </w:rPr>
        <w:t xml:space="preserve">ο </w:t>
      </w:r>
      <w:r>
        <w:rPr>
          <w:rFonts w:eastAsia="Times New Roman"/>
          <w:szCs w:val="24"/>
        </w:rPr>
        <w:t>σ</w:t>
      </w:r>
      <w:r w:rsidRPr="00AE1C61">
        <w:rPr>
          <w:rFonts w:eastAsia="Times New Roman"/>
          <w:szCs w:val="24"/>
        </w:rPr>
        <w:t>ύνταγμ</w:t>
      </w:r>
      <w:r>
        <w:rPr>
          <w:rFonts w:eastAsia="Times New Roman"/>
          <w:szCs w:val="24"/>
        </w:rPr>
        <w:t>α</w:t>
      </w:r>
      <w:r>
        <w:rPr>
          <w:rFonts w:eastAsia="Times New Roman"/>
          <w:szCs w:val="24"/>
        </w:rPr>
        <w:t xml:space="preserve"> των γειτόνων μας και μετά την α</w:t>
      </w:r>
      <w:r w:rsidRPr="00AE1C61">
        <w:rPr>
          <w:rFonts w:eastAsia="Times New Roman"/>
          <w:szCs w:val="24"/>
        </w:rPr>
        <w:t>ναθεώρηση</w:t>
      </w:r>
      <w:r>
        <w:rPr>
          <w:rFonts w:eastAsia="Times New Roman"/>
          <w:szCs w:val="24"/>
        </w:rPr>
        <w:t>,</w:t>
      </w:r>
      <w:r w:rsidRPr="00AE1C61">
        <w:rPr>
          <w:rFonts w:eastAsia="Times New Roman"/>
          <w:szCs w:val="24"/>
        </w:rPr>
        <w:t xml:space="preserve"> όπως και η ρηματική διακοίνωση</w:t>
      </w:r>
      <w:r>
        <w:rPr>
          <w:rFonts w:eastAsia="Times New Roman"/>
          <w:szCs w:val="24"/>
        </w:rPr>
        <w:t>,</w:t>
      </w:r>
      <w:r w:rsidRPr="00AE1C61">
        <w:rPr>
          <w:rFonts w:eastAsia="Times New Roman"/>
          <w:szCs w:val="24"/>
        </w:rPr>
        <w:t xml:space="preserve"> μιλούν για </w:t>
      </w:r>
      <w:r>
        <w:rPr>
          <w:rFonts w:eastAsia="Times New Roman"/>
          <w:szCs w:val="24"/>
        </w:rPr>
        <w:t>«μ</w:t>
      </w:r>
      <w:r w:rsidRPr="00AE1C61">
        <w:rPr>
          <w:rFonts w:eastAsia="Times New Roman"/>
          <w:szCs w:val="24"/>
        </w:rPr>
        <w:t>ακεδονικό λαό</w:t>
      </w:r>
      <w:r>
        <w:rPr>
          <w:rFonts w:eastAsia="Times New Roman"/>
          <w:szCs w:val="24"/>
        </w:rPr>
        <w:t>»</w:t>
      </w:r>
      <w:r w:rsidRPr="00AE1C61">
        <w:rPr>
          <w:rFonts w:eastAsia="Times New Roman"/>
          <w:szCs w:val="24"/>
        </w:rPr>
        <w:t xml:space="preserve"> όχι για </w:t>
      </w:r>
      <w:r>
        <w:rPr>
          <w:rFonts w:eastAsia="Times New Roman"/>
          <w:szCs w:val="24"/>
        </w:rPr>
        <w:t>«βορειο</w:t>
      </w:r>
      <w:r w:rsidRPr="00AE1C61">
        <w:rPr>
          <w:rFonts w:eastAsia="Times New Roman"/>
          <w:szCs w:val="24"/>
        </w:rPr>
        <w:t>μακεδονικό</w:t>
      </w:r>
      <w:r>
        <w:rPr>
          <w:rFonts w:eastAsia="Times New Roman"/>
          <w:szCs w:val="24"/>
        </w:rPr>
        <w:t>».</w:t>
      </w:r>
      <w:r w:rsidRPr="00AE1C61">
        <w:rPr>
          <w:rFonts w:eastAsia="Times New Roman"/>
          <w:szCs w:val="24"/>
        </w:rPr>
        <w:t xml:space="preserve"> </w:t>
      </w:r>
      <w:r>
        <w:rPr>
          <w:rFonts w:eastAsia="Times New Roman"/>
          <w:szCs w:val="24"/>
        </w:rPr>
        <w:t>Ε</w:t>
      </w:r>
      <w:r w:rsidRPr="00AE1C61">
        <w:rPr>
          <w:rFonts w:eastAsia="Times New Roman"/>
          <w:szCs w:val="24"/>
        </w:rPr>
        <w:t>δώ και δεκαετίες οι Έλληνες αρνούνται να τους π</w:t>
      </w:r>
      <w:r>
        <w:rPr>
          <w:rFonts w:eastAsia="Times New Roman"/>
          <w:szCs w:val="24"/>
        </w:rPr>
        <w:t>ουν</w:t>
      </w:r>
      <w:r w:rsidRPr="00AE1C61">
        <w:rPr>
          <w:rFonts w:eastAsia="Times New Roman"/>
          <w:szCs w:val="24"/>
        </w:rPr>
        <w:t xml:space="preserve"> </w:t>
      </w:r>
      <w:r>
        <w:rPr>
          <w:rFonts w:eastAsia="Times New Roman"/>
          <w:szCs w:val="24"/>
        </w:rPr>
        <w:t>«</w:t>
      </w:r>
      <w:r w:rsidRPr="00AE1C61">
        <w:rPr>
          <w:rFonts w:eastAsia="Times New Roman"/>
          <w:szCs w:val="24"/>
        </w:rPr>
        <w:t>Μακεδόνες</w:t>
      </w:r>
      <w:r>
        <w:rPr>
          <w:rFonts w:eastAsia="Times New Roman"/>
          <w:szCs w:val="24"/>
        </w:rPr>
        <w:t>»</w:t>
      </w:r>
      <w:r w:rsidRPr="00AE1C61">
        <w:rPr>
          <w:rFonts w:eastAsia="Times New Roman"/>
          <w:szCs w:val="24"/>
        </w:rPr>
        <w:t xml:space="preserve"> κ</w:t>
      </w:r>
      <w:r>
        <w:rPr>
          <w:rFonts w:eastAsia="Times New Roman"/>
          <w:szCs w:val="24"/>
        </w:rPr>
        <w:t>ι</w:t>
      </w:r>
      <w:r w:rsidRPr="00AE1C61">
        <w:rPr>
          <w:rFonts w:eastAsia="Times New Roman"/>
          <w:szCs w:val="24"/>
        </w:rPr>
        <w:t xml:space="preserve"> έρχεται αυτ</w:t>
      </w:r>
      <w:r w:rsidRPr="00AE1C61">
        <w:rPr>
          <w:rFonts w:eastAsia="Times New Roman"/>
          <w:szCs w:val="24"/>
        </w:rPr>
        <w:t xml:space="preserve">ή η </w:t>
      </w:r>
      <w:r>
        <w:rPr>
          <w:rFonts w:eastAsia="Times New Roman"/>
          <w:szCs w:val="24"/>
        </w:rPr>
        <w:t>Κ</w:t>
      </w:r>
      <w:r w:rsidRPr="00AE1C61">
        <w:rPr>
          <w:rFonts w:eastAsia="Times New Roman"/>
          <w:szCs w:val="24"/>
        </w:rPr>
        <w:t xml:space="preserve">υβέρνηση να </w:t>
      </w:r>
      <w:r>
        <w:rPr>
          <w:rFonts w:eastAsia="Times New Roman"/>
          <w:szCs w:val="24"/>
        </w:rPr>
        <w:t xml:space="preserve">τους </w:t>
      </w:r>
      <w:r>
        <w:rPr>
          <w:rFonts w:eastAsia="Times New Roman"/>
          <w:szCs w:val="24"/>
        </w:rPr>
        <w:lastRenderedPageBreak/>
        <w:t>εκχωρήσει</w:t>
      </w:r>
      <w:r w:rsidRPr="00AE1C61">
        <w:rPr>
          <w:rFonts w:eastAsia="Times New Roman"/>
          <w:szCs w:val="24"/>
        </w:rPr>
        <w:t xml:space="preserve"> ένα τέτοιο δικαίωμα</w:t>
      </w:r>
      <w:r>
        <w:rPr>
          <w:rFonts w:eastAsia="Times New Roman"/>
          <w:szCs w:val="24"/>
        </w:rPr>
        <w:t>.</w:t>
      </w:r>
      <w:r w:rsidRPr="00AE1C61">
        <w:rPr>
          <w:rFonts w:eastAsia="Times New Roman"/>
          <w:szCs w:val="24"/>
        </w:rPr>
        <w:t xml:space="preserve"> </w:t>
      </w:r>
      <w:r>
        <w:rPr>
          <w:rFonts w:eastAsia="Times New Roman"/>
          <w:szCs w:val="24"/>
        </w:rPr>
        <w:t>Κι α</w:t>
      </w:r>
      <w:r w:rsidRPr="00AE1C61">
        <w:rPr>
          <w:rFonts w:eastAsia="Times New Roman"/>
          <w:szCs w:val="24"/>
        </w:rPr>
        <w:t>ν αυτ</w:t>
      </w:r>
      <w:r>
        <w:rPr>
          <w:rFonts w:eastAsia="Times New Roman"/>
          <w:szCs w:val="24"/>
        </w:rPr>
        <w:t>οί</w:t>
      </w:r>
      <w:r w:rsidRPr="00AE1C61">
        <w:rPr>
          <w:rFonts w:eastAsia="Times New Roman"/>
          <w:szCs w:val="24"/>
        </w:rPr>
        <w:t xml:space="preserve"> είναι </w:t>
      </w:r>
      <w:r>
        <w:rPr>
          <w:rFonts w:eastAsia="Times New Roman"/>
          <w:szCs w:val="24"/>
        </w:rPr>
        <w:t>«</w:t>
      </w:r>
      <w:r w:rsidRPr="00AE1C61">
        <w:rPr>
          <w:rFonts w:eastAsia="Times New Roman"/>
          <w:szCs w:val="24"/>
        </w:rPr>
        <w:t>Μακεδόνες</w:t>
      </w:r>
      <w:r>
        <w:rPr>
          <w:rFonts w:eastAsia="Times New Roman"/>
          <w:szCs w:val="24"/>
        </w:rPr>
        <w:t>»</w:t>
      </w:r>
      <w:r w:rsidRPr="00AE1C61">
        <w:rPr>
          <w:rFonts w:eastAsia="Times New Roman"/>
          <w:szCs w:val="24"/>
        </w:rPr>
        <w:t xml:space="preserve"> που ζουν στη </w:t>
      </w:r>
      <w:r>
        <w:rPr>
          <w:rFonts w:eastAsia="Times New Roman"/>
          <w:szCs w:val="24"/>
        </w:rPr>
        <w:t>«</w:t>
      </w:r>
      <w:r w:rsidRPr="00AE1C61">
        <w:rPr>
          <w:rFonts w:eastAsia="Times New Roman"/>
          <w:szCs w:val="24"/>
        </w:rPr>
        <w:t>Βόρεια Μακεδονία</w:t>
      </w:r>
      <w:r>
        <w:rPr>
          <w:rFonts w:eastAsia="Times New Roman"/>
          <w:szCs w:val="24"/>
        </w:rPr>
        <w:t xml:space="preserve">», </w:t>
      </w:r>
      <w:r w:rsidRPr="00AE1C61">
        <w:rPr>
          <w:rFonts w:eastAsia="Times New Roman"/>
          <w:szCs w:val="24"/>
        </w:rPr>
        <w:t>τότε πώς ακριβώς διαχωρίζονται από τους Μακεδόνες που ζουν στην Ελλάδα</w:t>
      </w:r>
      <w:r>
        <w:rPr>
          <w:rFonts w:eastAsia="Times New Roman"/>
          <w:szCs w:val="24"/>
        </w:rPr>
        <w:t>;</w:t>
      </w:r>
      <w:r w:rsidRPr="00AE1C61">
        <w:rPr>
          <w:rFonts w:eastAsia="Times New Roman"/>
          <w:szCs w:val="24"/>
        </w:rPr>
        <w:t xml:space="preserve"> </w:t>
      </w:r>
      <w:r>
        <w:rPr>
          <w:rFonts w:eastAsia="Times New Roman"/>
          <w:szCs w:val="24"/>
        </w:rPr>
        <w:t>Τ</w:t>
      </w:r>
      <w:r w:rsidRPr="00AE1C61">
        <w:rPr>
          <w:rFonts w:eastAsia="Times New Roman"/>
          <w:szCs w:val="24"/>
        </w:rPr>
        <w:t xml:space="preserve">α όσα επικαλείται η </w:t>
      </w:r>
      <w:r>
        <w:rPr>
          <w:rFonts w:eastAsia="Times New Roman"/>
          <w:szCs w:val="24"/>
        </w:rPr>
        <w:t>Κ</w:t>
      </w:r>
      <w:r w:rsidRPr="00AE1C61">
        <w:rPr>
          <w:rFonts w:eastAsia="Times New Roman"/>
          <w:szCs w:val="24"/>
        </w:rPr>
        <w:t xml:space="preserve">υβέρνηση πραγματικά δεν αντέχουν σε σοβαρή </w:t>
      </w:r>
      <w:r w:rsidRPr="00AE1C61">
        <w:rPr>
          <w:rFonts w:eastAsia="Times New Roman"/>
          <w:szCs w:val="24"/>
        </w:rPr>
        <w:t>κριτική</w:t>
      </w:r>
      <w:r>
        <w:rPr>
          <w:rFonts w:eastAsia="Times New Roman"/>
          <w:szCs w:val="24"/>
        </w:rPr>
        <w:t>.</w:t>
      </w:r>
    </w:p>
    <w:p w14:paraId="77C03532" w14:textId="77777777" w:rsidR="006113A9" w:rsidRDefault="006B6FC4">
      <w:pPr>
        <w:spacing w:line="600" w:lineRule="auto"/>
        <w:ind w:firstLine="720"/>
        <w:contextualSpacing/>
        <w:jc w:val="both"/>
        <w:rPr>
          <w:rFonts w:eastAsia="Times New Roman"/>
          <w:szCs w:val="24"/>
        </w:rPr>
      </w:pPr>
      <w:r>
        <w:rPr>
          <w:rFonts w:eastAsia="Times New Roman"/>
          <w:szCs w:val="24"/>
        </w:rPr>
        <w:t>Γ</w:t>
      </w:r>
      <w:r w:rsidRPr="00AE1C61">
        <w:rPr>
          <w:rFonts w:eastAsia="Times New Roman"/>
          <w:szCs w:val="24"/>
        </w:rPr>
        <w:t>ια τη γλώσσα προβάλλετ</w:t>
      </w:r>
      <w:r>
        <w:rPr>
          <w:rFonts w:eastAsia="Times New Roman"/>
          <w:szCs w:val="24"/>
        </w:rPr>
        <w:t>ε</w:t>
      </w:r>
      <w:r w:rsidRPr="00AE1C61">
        <w:rPr>
          <w:rFonts w:eastAsia="Times New Roman"/>
          <w:szCs w:val="24"/>
        </w:rPr>
        <w:t xml:space="preserve"> το επιχείρημα </w:t>
      </w:r>
      <w:r>
        <w:rPr>
          <w:rFonts w:eastAsia="Times New Roman"/>
          <w:szCs w:val="24"/>
        </w:rPr>
        <w:t>ότι</w:t>
      </w:r>
      <w:r w:rsidRPr="00AE1C61">
        <w:rPr>
          <w:rFonts w:eastAsia="Times New Roman"/>
          <w:szCs w:val="24"/>
        </w:rPr>
        <w:t xml:space="preserve"> το θέμα έχει λυθεί από το 1977</w:t>
      </w:r>
      <w:r>
        <w:rPr>
          <w:rFonts w:eastAsia="Times New Roman"/>
          <w:szCs w:val="24"/>
        </w:rPr>
        <w:t>,</w:t>
      </w:r>
      <w:r w:rsidRPr="00AE1C61">
        <w:rPr>
          <w:rFonts w:eastAsia="Times New Roman"/>
          <w:szCs w:val="24"/>
        </w:rPr>
        <w:t xml:space="preserve"> επειδή σε μία </w:t>
      </w:r>
      <w:r>
        <w:rPr>
          <w:rFonts w:eastAsia="Times New Roman"/>
          <w:szCs w:val="24"/>
        </w:rPr>
        <w:t>σ</w:t>
      </w:r>
      <w:r w:rsidRPr="00AE1C61">
        <w:rPr>
          <w:rFonts w:eastAsia="Times New Roman"/>
          <w:szCs w:val="24"/>
        </w:rPr>
        <w:t xml:space="preserve">υνδιάσκεψη </w:t>
      </w:r>
      <w:r w:rsidRPr="00AE1C61">
        <w:rPr>
          <w:rFonts w:eastAsia="Times New Roman"/>
          <w:szCs w:val="24"/>
        </w:rPr>
        <w:t>του ΟΗΕ κ</w:t>
      </w:r>
      <w:r>
        <w:rPr>
          <w:rFonts w:eastAsia="Times New Roman"/>
          <w:szCs w:val="24"/>
        </w:rPr>
        <w:t>ατατάχθηκε η γλώσσα τους στη νοτιο</w:t>
      </w:r>
      <w:r w:rsidRPr="00AE1C61">
        <w:rPr>
          <w:rFonts w:eastAsia="Times New Roman"/>
          <w:szCs w:val="24"/>
        </w:rPr>
        <w:t>σλαβική οικογένεια</w:t>
      </w:r>
      <w:r>
        <w:rPr>
          <w:rFonts w:eastAsia="Times New Roman"/>
          <w:szCs w:val="24"/>
        </w:rPr>
        <w:t>.</w:t>
      </w:r>
      <w:r w:rsidRPr="00AE1C61">
        <w:rPr>
          <w:rFonts w:eastAsia="Times New Roman"/>
          <w:szCs w:val="24"/>
        </w:rPr>
        <w:t xml:space="preserve"> </w:t>
      </w:r>
      <w:r>
        <w:rPr>
          <w:rFonts w:eastAsia="Times New Roman"/>
          <w:szCs w:val="24"/>
        </w:rPr>
        <w:t>Α</w:t>
      </w:r>
      <w:r w:rsidRPr="00AE1C61">
        <w:rPr>
          <w:rFonts w:eastAsia="Times New Roman"/>
          <w:szCs w:val="24"/>
        </w:rPr>
        <w:t>ν ήταν έτσι</w:t>
      </w:r>
      <w:r>
        <w:rPr>
          <w:rFonts w:eastAsia="Times New Roman"/>
          <w:szCs w:val="24"/>
        </w:rPr>
        <w:t>,</w:t>
      </w:r>
      <w:r w:rsidRPr="00AE1C61">
        <w:rPr>
          <w:rFonts w:eastAsia="Times New Roman"/>
          <w:szCs w:val="24"/>
        </w:rPr>
        <w:t xml:space="preserve"> ποιος ο λόγος σήμερα σε μία </w:t>
      </w:r>
      <w:r>
        <w:rPr>
          <w:rFonts w:eastAsia="Times New Roman"/>
          <w:szCs w:val="24"/>
        </w:rPr>
        <w:t>σ</w:t>
      </w:r>
      <w:r w:rsidRPr="00AE1C61">
        <w:rPr>
          <w:rFonts w:eastAsia="Times New Roman"/>
          <w:szCs w:val="24"/>
        </w:rPr>
        <w:t xml:space="preserve">υμφωνία </w:t>
      </w:r>
      <w:r w:rsidRPr="00AE1C61">
        <w:rPr>
          <w:rFonts w:eastAsia="Times New Roman"/>
          <w:szCs w:val="24"/>
        </w:rPr>
        <w:t xml:space="preserve">που </w:t>
      </w:r>
      <w:r>
        <w:rPr>
          <w:rFonts w:eastAsia="Times New Roman"/>
          <w:szCs w:val="24"/>
        </w:rPr>
        <w:t>αφορά το</w:t>
      </w:r>
      <w:r w:rsidRPr="00AE1C61">
        <w:rPr>
          <w:rFonts w:eastAsia="Times New Roman"/>
          <w:szCs w:val="24"/>
        </w:rPr>
        <w:t xml:space="preserve"> ονοματολογικό να δε</w:t>
      </w:r>
      <w:r w:rsidRPr="00AE1C61">
        <w:rPr>
          <w:rFonts w:eastAsia="Times New Roman"/>
          <w:szCs w:val="24"/>
        </w:rPr>
        <w:t>σμεύεται ο κ</w:t>
      </w:r>
      <w:r>
        <w:rPr>
          <w:rFonts w:eastAsia="Times New Roman"/>
          <w:szCs w:val="24"/>
        </w:rPr>
        <w:t>.</w:t>
      </w:r>
      <w:r w:rsidRPr="00AE1C61">
        <w:rPr>
          <w:rFonts w:eastAsia="Times New Roman"/>
          <w:szCs w:val="24"/>
        </w:rPr>
        <w:t xml:space="preserve"> Τσίπρας για </w:t>
      </w:r>
      <w:r>
        <w:rPr>
          <w:rFonts w:eastAsia="Times New Roman"/>
          <w:szCs w:val="24"/>
        </w:rPr>
        <w:t>«</w:t>
      </w:r>
      <w:r w:rsidRPr="00AE1C61">
        <w:rPr>
          <w:rFonts w:eastAsia="Times New Roman"/>
          <w:szCs w:val="24"/>
        </w:rPr>
        <w:t>μακεδονική γλώσσα</w:t>
      </w:r>
      <w:r>
        <w:rPr>
          <w:rFonts w:eastAsia="Times New Roman"/>
          <w:szCs w:val="24"/>
        </w:rPr>
        <w:t>»; Γιατί το επίμαχο σημείο δεν ήταν ποτέ σε</w:t>
      </w:r>
      <w:r w:rsidRPr="00AE1C61">
        <w:rPr>
          <w:rFonts w:eastAsia="Times New Roman"/>
          <w:szCs w:val="24"/>
        </w:rPr>
        <w:t xml:space="preserve"> ποια οικογένεια ανήκει η γλώσσα </w:t>
      </w:r>
      <w:r>
        <w:rPr>
          <w:rFonts w:eastAsia="Times New Roman"/>
          <w:szCs w:val="24"/>
        </w:rPr>
        <w:t>τους.</w:t>
      </w:r>
      <w:r w:rsidRPr="00AE1C61">
        <w:rPr>
          <w:rFonts w:eastAsia="Times New Roman"/>
          <w:szCs w:val="24"/>
        </w:rPr>
        <w:t xml:space="preserve"> </w:t>
      </w:r>
      <w:r>
        <w:rPr>
          <w:rFonts w:eastAsia="Times New Roman"/>
          <w:szCs w:val="24"/>
        </w:rPr>
        <w:t>Γ</w:t>
      </w:r>
      <w:r w:rsidRPr="00AE1C61">
        <w:rPr>
          <w:rFonts w:eastAsia="Times New Roman"/>
          <w:szCs w:val="24"/>
        </w:rPr>
        <w:t xml:space="preserve">ιατί κανείς δεν θα την αποκαλεί </w:t>
      </w:r>
      <w:r>
        <w:rPr>
          <w:rFonts w:eastAsia="Times New Roman"/>
          <w:szCs w:val="24"/>
        </w:rPr>
        <w:t>«νοτιοσλαβική». Α</w:t>
      </w:r>
      <w:r w:rsidRPr="00AE1C61">
        <w:rPr>
          <w:rFonts w:eastAsia="Times New Roman"/>
          <w:szCs w:val="24"/>
        </w:rPr>
        <w:t>ς μην κρυβόμαστε</w:t>
      </w:r>
      <w:r>
        <w:rPr>
          <w:rFonts w:eastAsia="Times New Roman"/>
          <w:szCs w:val="24"/>
        </w:rPr>
        <w:t>, λοιπόν,</w:t>
      </w:r>
      <w:r w:rsidRPr="00AE1C61">
        <w:rPr>
          <w:rFonts w:eastAsia="Times New Roman"/>
          <w:szCs w:val="24"/>
        </w:rPr>
        <w:t xml:space="preserve"> πίσω από το δάχτυλό </w:t>
      </w:r>
      <w:r>
        <w:rPr>
          <w:rFonts w:eastAsia="Times New Roman"/>
          <w:szCs w:val="24"/>
        </w:rPr>
        <w:t>μας.</w:t>
      </w:r>
      <w:r w:rsidRPr="00AE1C61">
        <w:rPr>
          <w:rFonts w:eastAsia="Times New Roman"/>
          <w:szCs w:val="24"/>
        </w:rPr>
        <w:t xml:space="preserve"> </w:t>
      </w:r>
      <w:r>
        <w:rPr>
          <w:rFonts w:eastAsia="Times New Roman"/>
          <w:szCs w:val="24"/>
        </w:rPr>
        <w:t>Μ</w:t>
      </w:r>
      <w:r w:rsidRPr="00AE1C61">
        <w:rPr>
          <w:rFonts w:eastAsia="Times New Roman"/>
          <w:szCs w:val="24"/>
        </w:rPr>
        <w:t xml:space="preserve">ε τη </w:t>
      </w:r>
      <w:r>
        <w:rPr>
          <w:rFonts w:eastAsia="Times New Roman"/>
          <w:szCs w:val="24"/>
        </w:rPr>
        <w:t>συμφωνία</w:t>
      </w:r>
      <w:r w:rsidRPr="00AE1C61">
        <w:rPr>
          <w:rFonts w:eastAsia="Times New Roman"/>
          <w:szCs w:val="24"/>
        </w:rPr>
        <w:t xml:space="preserve"> αναγνωρίζουμε </w:t>
      </w:r>
      <w:r w:rsidRPr="00AE1C61">
        <w:rPr>
          <w:rFonts w:eastAsia="Times New Roman"/>
          <w:szCs w:val="24"/>
        </w:rPr>
        <w:t>ξεκάθαρα τη μακεδονική γλώσσα και αυτό είναι πρόβλημα</w:t>
      </w:r>
      <w:r>
        <w:rPr>
          <w:rFonts w:eastAsia="Times New Roman"/>
          <w:szCs w:val="24"/>
        </w:rPr>
        <w:t>.</w:t>
      </w:r>
    </w:p>
    <w:p w14:paraId="77C03533" w14:textId="77777777" w:rsidR="006113A9" w:rsidRDefault="006B6FC4">
      <w:pPr>
        <w:spacing w:line="600" w:lineRule="auto"/>
        <w:ind w:firstLine="720"/>
        <w:contextualSpacing/>
        <w:jc w:val="both"/>
        <w:rPr>
          <w:rFonts w:eastAsia="Times New Roman"/>
          <w:szCs w:val="24"/>
        </w:rPr>
      </w:pPr>
      <w:r>
        <w:rPr>
          <w:rFonts w:eastAsia="Times New Roman"/>
          <w:szCs w:val="24"/>
        </w:rPr>
        <w:t>Σ</w:t>
      </w:r>
      <w:r w:rsidRPr="00AE1C61">
        <w:rPr>
          <w:rFonts w:eastAsia="Times New Roman"/>
          <w:szCs w:val="24"/>
        </w:rPr>
        <w:t xml:space="preserve">το θέμα της εθνότητας έχουμε το κρυφτούλι με την εσκεμμένα θολή ερμηνεία του όρου </w:t>
      </w:r>
      <w:r>
        <w:rPr>
          <w:rFonts w:eastAsia="Times New Roman"/>
          <w:szCs w:val="24"/>
        </w:rPr>
        <w:t>«</w:t>
      </w:r>
      <w:r w:rsidRPr="00AE1C61">
        <w:rPr>
          <w:rFonts w:eastAsia="Times New Roman"/>
          <w:szCs w:val="24"/>
        </w:rPr>
        <w:t>nationality</w:t>
      </w:r>
      <w:r>
        <w:rPr>
          <w:rFonts w:eastAsia="Times New Roman"/>
          <w:szCs w:val="24"/>
        </w:rPr>
        <w:t>».</w:t>
      </w:r>
      <w:r w:rsidRPr="00AE1C61">
        <w:rPr>
          <w:rFonts w:eastAsia="Times New Roman"/>
          <w:szCs w:val="24"/>
        </w:rPr>
        <w:t xml:space="preserve"> </w:t>
      </w:r>
      <w:r>
        <w:rPr>
          <w:rFonts w:eastAsia="Times New Roman"/>
          <w:szCs w:val="24"/>
        </w:rPr>
        <w:t>Ε</w:t>
      </w:r>
      <w:r w:rsidRPr="00AE1C61">
        <w:rPr>
          <w:rFonts w:eastAsia="Times New Roman"/>
          <w:szCs w:val="24"/>
        </w:rPr>
        <w:t xml:space="preserve">δώ μας λέει </w:t>
      </w:r>
      <w:r>
        <w:rPr>
          <w:rFonts w:eastAsia="Times New Roman"/>
          <w:szCs w:val="24"/>
        </w:rPr>
        <w:t xml:space="preserve">ότι </w:t>
      </w:r>
      <w:r w:rsidRPr="00AE1C61">
        <w:rPr>
          <w:rFonts w:eastAsia="Times New Roman"/>
          <w:szCs w:val="24"/>
        </w:rPr>
        <w:t>ο όρος παραπέμπει μόνο σε ιθαγένεια</w:t>
      </w:r>
      <w:r>
        <w:rPr>
          <w:rFonts w:eastAsia="Times New Roman"/>
          <w:szCs w:val="24"/>
        </w:rPr>
        <w:t>,</w:t>
      </w:r>
      <w:r w:rsidRPr="00AE1C61">
        <w:rPr>
          <w:rFonts w:eastAsia="Times New Roman"/>
          <w:szCs w:val="24"/>
        </w:rPr>
        <w:t xml:space="preserve"> </w:t>
      </w:r>
      <w:r>
        <w:rPr>
          <w:rFonts w:eastAsia="Times New Roman"/>
          <w:szCs w:val="24"/>
        </w:rPr>
        <w:t>δ</w:t>
      </w:r>
      <w:r w:rsidRPr="00AE1C61">
        <w:rPr>
          <w:rFonts w:eastAsia="Times New Roman"/>
          <w:szCs w:val="24"/>
        </w:rPr>
        <w:t>ηλαδή σε κράτος</w:t>
      </w:r>
      <w:r>
        <w:rPr>
          <w:rFonts w:eastAsia="Times New Roman"/>
          <w:szCs w:val="24"/>
        </w:rPr>
        <w:t>.</w:t>
      </w:r>
      <w:r w:rsidRPr="00AE1C61">
        <w:rPr>
          <w:rFonts w:eastAsia="Times New Roman"/>
          <w:szCs w:val="24"/>
        </w:rPr>
        <w:t xml:space="preserve"> Αν είναι έτσι</w:t>
      </w:r>
      <w:r>
        <w:rPr>
          <w:rFonts w:eastAsia="Times New Roman"/>
          <w:szCs w:val="24"/>
        </w:rPr>
        <w:t>,</w:t>
      </w:r>
      <w:r w:rsidRPr="00AE1C61">
        <w:rPr>
          <w:rFonts w:eastAsia="Times New Roman"/>
          <w:szCs w:val="24"/>
        </w:rPr>
        <w:t xml:space="preserve"> θα έπρεπε να λέγ</w:t>
      </w:r>
      <w:r w:rsidRPr="00AE1C61">
        <w:rPr>
          <w:rFonts w:eastAsia="Times New Roman"/>
          <w:szCs w:val="24"/>
        </w:rPr>
        <w:t xml:space="preserve">εται </w:t>
      </w:r>
      <w:r>
        <w:rPr>
          <w:rFonts w:eastAsia="Times New Roman"/>
          <w:szCs w:val="24"/>
        </w:rPr>
        <w:t>«</w:t>
      </w:r>
      <w:r w:rsidRPr="00AE1C61">
        <w:rPr>
          <w:rFonts w:eastAsia="Times New Roman"/>
          <w:szCs w:val="24"/>
        </w:rPr>
        <w:t>β</w:t>
      </w:r>
      <w:r>
        <w:rPr>
          <w:rFonts w:eastAsia="Times New Roman"/>
          <w:szCs w:val="24"/>
        </w:rPr>
        <w:t>ορειο</w:t>
      </w:r>
      <w:r w:rsidRPr="00AE1C61">
        <w:rPr>
          <w:rFonts w:eastAsia="Times New Roman"/>
          <w:szCs w:val="24"/>
        </w:rPr>
        <w:t>μακεδονική</w:t>
      </w:r>
      <w:r>
        <w:rPr>
          <w:rFonts w:eastAsia="Times New Roman"/>
          <w:szCs w:val="24"/>
        </w:rPr>
        <w:t>»</w:t>
      </w:r>
      <w:r w:rsidRPr="00AE1C61">
        <w:rPr>
          <w:rFonts w:eastAsia="Times New Roman"/>
          <w:szCs w:val="24"/>
        </w:rPr>
        <w:t xml:space="preserve"> κ</w:t>
      </w:r>
      <w:r>
        <w:rPr>
          <w:rFonts w:eastAsia="Times New Roman"/>
          <w:szCs w:val="24"/>
        </w:rPr>
        <w:t>ι</w:t>
      </w:r>
      <w:r w:rsidRPr="00AE1C61">
        <w:rPr>
          <w:rFonts w:eastAsia="Times New Roman"/>
          <w:szCs w:val="24"/>
        </w:rPr>
        <w:t xml:space="preserve"> όχι να </w:t>
      </w:r>
      <w:r w:rsidRPr="00AE1C61">
        <w:rPr>
          <w:rFonts w:eastAsia="Times New Roman"/>
          <w:szCs w:val="24"/>
        </w:rPr>
        <w:lastRenderedPageBreak/>
        <w:t xml:space="preserve">επιτρέπεται το </w:t>
      </w:r>
      <w:r>
        <w:rPr>
          <w:rFonts w:eastAsia="Times New Roman"/>
          <w:szCs w:val="24"/>
        </w:rPr>
        <w:t>«</w:t>
      </w:r>
      <w:r w:rsidRPr="00AE1C61">
        <w:rPr>
          <w:rFonts w:eastAsia="Times New Roman"/>
          <w:szCs w:val="24"/>
        </w:rPr>
        <w:t>μακεδονική</w:t>
      </w:r>
      <w:r>
        <w:rPr>
          <w:rFonts w:eastAsia="Times New Roman"/>
          <w:szCs w:val="24"/>
        </w:rPr>
        <w:t>»</w:t>
      </w:r>
      <w:r w:rsidRPr="00AE1C61">
        <w:rPr>
          <w:rFonts w:eastAsia="Times New Roman"/>
          <w:szCs w:val="24"/>
        </w:rPr>
        <w:t xml:space="preserve"> σκέτο</w:t>
      </w:r>
      <w:r>
        <w:rPr>
          <w:rFonts w:eastAsia="Times New Roman"/>
          <w:szCs w:val="24"/>
        </w:rPr>
        <w:t>.</w:t>
      </w:r>
      <w:r w:rsidRPr="00AE1C61">
        <w:rPr>
          <w:rFonts w:eastAsia="Times New Roman"/>
          <w:szCs w:val="24"/>
        </w:rPr>
        <w:t xml:space="preserve"> </w:t>
      </w:r>
      <w:r>
        <w:rPr>
          <w:rFonts w:eastAsia="Times New Roman"/>
          <w:szCs w:val="24"/>
        </w:rPr>
        <w:t>Α</w:t>
      </w:r>
      <w:r w:rsidRPr="00AE1C61">
        <w:rPr>
          <w:rFonts w:eastAsia="Times New Roman"/>
          <w:szCs w:val="24"/>
        </w:rPr>
        <w:t>λήθεια</w:t>
      </w:r>
      <w:r>
        <w:rPr>
          <w:rFonts w:eastAsia="Times New Roman"/>
          <w:szCs w:val="24"/>
        </w:rPr>
        <w:t>,</w:t>
      </w:r>
      <w:r w:rsidRPr="00AE1C61">
        <w:rPr>
          <w:rFonts w:eastAsia="Times New Roman"/>
          <w:szCs w:val="24"/>
        </w:rPr>
        <w:t xml:space="preserve"> σύμφωνα με την </w:t>
      </w:r>
      <w:r>
        <w:rPr>
          <w:rFonts w:eastAsia="Times New Roman"/>
          <w:szCs w:val="24"/>
        </w:rPr>
        <w:t>Κ</w:t>
      </w:r>
      <w:r w:rsidRPr="00AE1C61">
        <w:rPr>
          <w:rFonts w:eastAsia="Times New Roman"/>
          <w:szCs w:val="24"/>
        </w:rPr>
        <w:t>υβέρνηση</w:t>
      </w:r>
      <w:r>
        <w:rPr>
          <w:rFonts w:eastAsia="Times New Roman"/>
          <w:szCs w:val="24"/>
        </w:rPr>
        <w:t>,</w:t>
      </w:r>
      <w:r w:rsidRPr="00AE1C61">
        <w:rPr>
          <w:rFonts w:eastAsia="Times New Roman"/>
          <w:szCs w:val="24"/>
        </w:rPr>
        <w:t xml:space="preserve"> οι κάτοικοι της γειτονικής χώρας σε ποια εθνότητα </w:t>
      </w:r>
      <w:r>
        <w:rPr>
          <w:rFonts w:eastAsia="Times New Roman"/>
          <w:szCs w:val="24"/>
        </w:rPr>
        <w:t>ανήκουν;</w:t>
      </w:r>
      <w:r w:rsidRPr="00AE1C61">
        <w:rPr>
          <w:rFonts w:eastAsia="Times New Roman"/>
          <w:szCs w:val="24"/>
        </w:rPr>
        <w:t xml:space="preserve"> </w:t>
      </w:r>
    </w:p>
    <w:p w14:paraId="77C03534" w14:textId="77777777" w:rsidR="006113A9" w:rsidRDefault="006B6FC4">
      <w:pPr>
        <w:spacing w:line="600" w:lineRule="auto"/>
        <w:ind w:firstLine="720"/>
        <w:contextualSpacing/>
        <w:jc w:val="both"/>
        <w:rPr>
          <w:rFonts w:eastAsia="Times New Roman"/>
          <w:szCs w:val="24"/>
        </w:rPr>
      </w:pPr>
      <w:r>
        <w:rPr>
          <w:rFonts w:eastAsia="Times New Roman"/>
          <w:szCs w:val="24"/>
        </w:rPr>
        <w:t xml:space="preserve">Σε κάθε περίπτωση, δεν γίνεται να ψάχνουμε την αλήθεια στα ψιλά γράμματα της </w:t>
      </w:r>
      <w:r>
        <w:rPr>
          <w:rFonts w:eastAsia="Times New Roman"/>
          <w:szCs w:val="24"/>
        </w:rPr>
        <w:t>συμφωνίας</w:t>
      </w:r>
      <w:r>
        <w:rPr>
          <w:rFonts w:eastAsia="Times New Roman"/>
          <w:szCs w:val="24"/>
        </w:rPr>
        <w:t>. Δ</w:t>
      </w:r>
      <w:r w:rsidRPr="00AE1C61">
        <w:rPr>
          <w:rFonts w:eastAsia="Times New Roman"/>
          <w:szCs w:val="24"/>
        </w:rPr>
        <w:t xml:space="preserve">εν διασφαλίζεται </w:t>
      </w:r>
      <w:r>
        <w:rPr>
          <w:rFonts w:eastAsia="Times New Roman"/>
          <w:szCs w:val="24"/>
        </w:rPr>
        <w:t xml:space="preserve">έτσι ούτε η </w:t>
      </w:r>
      <w:r w:rsidRPr="00AE1C61">
        <w:rPr>
          <w:rFonts w:eastAsia="Times New Roman"/>
          <w:szCs w:val="24"/>
        </w:rPr>
        <w:t xml:space="preserve">ελληνική ιστορία ούτε </w:t>
      </w:r>
      <w:r>
        <w:rPr>
          <w:rFonts w:eastAsia="Times New Roman"/>
          <w:szCs w:val="24"/>
        </w:rPr>
        <w:t xml:space="preserve">η </w:t>
      </w:r>
      <w:r w:rsidRPr="00AE1C61">
        <w:rPr>
          <w:rFonts w:eastAsia="Times New Roman"/>
          <w:szCs w:val="24"/>
        </w:rPr>
        <w:t>ελληνική κληρονομιά</w:t>
      </w:r>
      <w:r>
        <w:rPr>
          <w:rFonts w:eastAsia="Times New Roman"/>
          <w:szCs w:val="24"/>
        </w:rPr>
        <w:t>.</w:t>
      </w:r>
      <w:r w:rsidRPr="00AE1C61">
        <w:rPr>
          <w:rFonts w:eastAsia="Times New Roman"/>
          <w:szCs w:val="24"/>
        </w:rPr>
        <w:t xml:space="preserve"> </w:t>
      </w:r>
      <w:r>
        <w:rPr>
          <w:rFonts w:eastAsia="Times New Roman"/>
          <w:szCs w:val="24"/>
        </w:rPr>
        <w:t>Α</w:t>
      </w:r>
      <w:r w:rsidRPr="00AE1C61">
        <w:rPr>
          <w:rFonts w:eastAsia="Times New Roman"/>
          <w:szCs w:val="24"/>
        </w:rPr>
        <w:t xml:space="preserve">υτό που μετράει και αυτό που θα μείνει είναι ότι με την υπογραφή αυτής της </w:t>
      </w:r>
      <w:r>
        <w:rPr>
          <w:rFonts w:eastAsia="Times New Roman"/>
          <w:szCs w:val="24"/>
        </w:rPr>
        <w:t>Κ</w:t>
      </w:r>
      <w:r w:rsidRPr="00AE1C61">
        <w:rPr>
          <w:rFonts w:eastAsia="Times New Roman"/>
          <w:szCs w:val="24"/>
        </w:rPr>
        <w:t>υβέρνησης θα υπάρχει επισήμ</w:t>
      </w:r>
      <w:r>
        <w:rPr>
          <w:rFonts w:eastAsia="Times New Roman"/>
          <w:szCs w:val="24"/>
        </w:rPr>
        <w:t>ω</w:t>
      </w:r>
      <w:r w:rsidRPr="00AE1C61">
        <w:rPr>
          <w:rFonts w:eastAsia="Times New Roman"/>
          <w:szCs w:val="24"/>
        </w:rPr>
        <w:t xml:space="preserve">ς για την Ελλάδα </w:t>
      </w:r>
      <w:r>
        <w:rPr>
          <w:rFonts w:eastAsia="Times New Roman"/>
          <w:szCs w:val="24"/>
        </w:rPr>
        <w:t>«</w:t>
      </w:r>
      <w:r>
        <w:rPr>
          <w:rFonts w:eastAsia="Times New Roman"/>
          <w:szCs w:val="24"/>
        </w:rPr>
        <w:t>μ</w:t>
      </w:r>
      <w:r w:rsidRPr="00AE1C61">
        <w:rPr>
          <w:rFonts w:eastAsia="Times New Roman"/>
          <w:szCs w:val="24"/>
        </w:rPr>
        <w:t>ακεδονικός</w:t>
      </w:r>
      <w:r>
        <w:rPr>
          <w:rFonts w:eastAsia="Times New Roman"/>
          <w:szCs w:val="24"/>
        </w:rPr>
        <w:t xml:space="preserve"> </w:t>
      </w:r>
      <w:r w:rsidRPr="00AE1C61">
        <w:rPr>
          <w:rFonts w:eastAsia="Times New Roman"/>
          <w:szCs w:val="24"/>
        </w:rPr>
        <w:t>λαός</w:t>
      </w:r>
      <w:r>
        <w:rPr>
          <w:rFonts w:eastAsia="Times New Roman"/>
          <w:szCs w:val="24"/>
        </w:rPr>
        <w:t>»</w:t>
      </w:r>
      <w:r>
        <w:rPr>
          <w:rFonts w:eastAsia="Times New Roman"/>
          <w:szCs w:val="24"/>
        </w:rPr>
        <w:t>,</w:t>
      </w:r>
      <w:r w:rsidRPr="00AE1C61">
        <w:rPr>
          <w:rFonts w:eastAsia="Times New Roman"/>
          <w:szCs w:val="24"/>
        </w:rPr>
        <w:t xml:space="preserve"> που μιλά</w:t>
      </w:r>
      <w:r>
        <w:rPr>
          <w:rFonts w:eastAsia="Times New Roman"/>
          <w:szCs w:val="24"/>
        </w:rPr>
        <w:t xml:space="preserve"> τ</w:t>
      </w:r>
      <w:r w:rsidRPr="00AE1C61">
        <w:rPr>
          <w:rFonts w:eastAsia="Times New Roman"/>
          <w:szCs w:val="24"/>
        </w:rPr>
        <w:t xml:space="preserve">η </w:t>
      </w:r>
      <w:r>
        <w:rPr>
          <w:rFonts w:eastAsia="Times New Roman"/>
          <w:szCs w:val="24"/>
        </w:rPr>
        <w:t>«</w:t>
      </w:r>
      <w:r w:rsidRPr="00AE1C61">
        <w:rPr>
          <w:rFonts w:eastAsia="Times New Roman"/>
          <w:szCs w:val="24"/>
        </w:rPr>
        <w:t>μακεδονική γλώσσα</w:t>
      </w:r>
      <w:r>
        <w:rPr>
          <w:rFonts w:eastAsia="Times New Roman"/>
          <w:szCs w:val="24"/>
        </w:rPr>
        <w:t>»</w:t>
      </w:r>
      <w:r w:rsidRPr="00AE1C61">
        <w:rPr>
          <w:rFonts w:eastAsia="Times New Roman"/>
          <w:szCs w:val="24"/>
        </w:rPr>
        <w:t xml:space="preserve"> και στα </w:t>
      </w:r>
      <w:r w:rsidRPr="00AE1C61">
        <w:rPr>
          <w:rFonts w:eastAsia="Times New Roman"/>
          <w:szCs w:val="24"/>
        </w:rPr>
        <w:t>διαβατήρι</w:t>
      </w:r>
      <w:r>
        <w:rPr>
          <w:rFonts w:eastAsia="Times New Roman"/>
          <w:szCs w:val="24"/>
        </w:rPr>
        <w:t>ά</w:t>
      </w:r>
      <w:r w:rsidRPr="00AE1C61">
        <w:rPr>
          <w:rFonts w:eastAsia="Times New Roman"/>
          <w:szCs w:val="24"/>
        </w:rPr>
        <w:t xml:space="preserve"> του θα γραφεί </w:t>
      </w:r>
      <w:r>
        <w:rPr>
          <w:rFonts w:eastAsia="Times New Roman"/>
          <w:szCs w:val="24"/>
        </w:rPr>
        <w:t>«</w:t>
      </w:r>
      <w:r w:rsidRPr="00AE1C61">
        <w:rPr>
          <w:rFonts w:eastAsia="Times New Roman"/>
          <w:szCs w:val="24"/>
        </w:rPr>
        <w:t>Μακεδόνας</w:t>
      </w:r>
      <w:r>
        <w:rPr>
          <w:rFonts w:eastAsia="Times New Roman"/>
          <w:szCs w:val="24"/>
        </w:rPr>
        <w:t>-</w:t>
      </w:r>
      <w:r w:rsidRPr="00AE1C61">
        <w:rPr>
          <w:rFonts w:eastAsia="Times New Roman"/>
          <w:szCs w:val="24"/>
        </w:rPr>
        <w:t xml:space="preserve"> πολίτης της Βόρειας Μακεδονίας</w:t>
      </w:r>
      <w:r>
        <w:rPr>
          <w:rFonts w:eastAsia="Times New Roman"/>
          <w:szCs w:val="24"/>
        </w:rPr>
        <w:t>».</w:t>
      </w:r>
    </w:p>
    <w:p w14:paraId="77C03535" w14:textId="77777777" w:rsidR="006113A9" w:rsidRDefault="006B6FC4">
      <w:pPr>
        <w:spacing w:line="600" w:lineRule="auto"/>
        <w:ind w:firstLine="720"/>
        <w:contextualSpacing/>
        <w:jc w:val="both"/>
        <w:rPr>
          <w:rFonts w:eastAsia="Times New Roman"/>
          <w:szCs w:val="24"/>
        </w:rPr>
      </w:pPr>
      <w:r>
        <w:rPr>
          <w:rFonts w:eastAsia="Times New Roman"/>
          <w:szCs w:val="24"/>
        </w:rPr>
        <w:t>Α</w:t>
      </w:r>
      <w:r w:rsidRPr="00AE1C61">
        <w:rPr>
          <w:rFonts w:eastAsia="Times New Roman"/>
          <w:szCs w:val="24"/>
        </w:rPr>
        <w:t>ν θέλουμε να μιλάμε ξεκάθαρα</w:t>
      </w:r>
      <w:r>
        <w:rPr>
          <w:rFonts w:eastAsia="Times New Roman"/>
          <w:szCs w:val="24"/>
        </w:rPr>
        <w:t>, η ελληνική</w:t>
      </w:r>
      <w:r w:rsidRPr="00AE1C61">
        <w:rPr>
          <w:rFonts w:eastAsia="Times New Roman"/>
          <w:szCs w:val="24"/>
        </w:rPr>
        <w:t xml:space="preserve"> πλευρά </w:t>
      </w:r>
      <w:r>
        <w:rPr>
          <w:rFonts w:eastAsia="Times New Roman"/>
          <w:szCs w:val="24"/>
        </w:rPr>
        <w:t>ηττάται</w:t>
      </w:r>
      <w:r w:rsidRPr="00AE1C61">
        <w:rPr>
          <w:rFonts w:eastAsia="Times New Roman"/>
          <w:szCs w:val="24"/>
        </w:rPr>
        <w:t xml:space="preserve"> κατά κράτος και προκαλείται ζημιά που δυστυχώς είναι ανεπανόρθωτη</w:t>
      </w:r>
      <w:r>
        <w:rPr>
          <w:rFonts w:eastAsia="Times New Roman"/>
          <w:szCs w:val="24"/>
        </w:rPr>
        <w:t>.</w:t>
      </w:r>
      <w:r w:rsidRPr="00AE1C61">
        <w:rPr>
          <w:rFonts w:eastAsia="Times New Roman"/>
          <w:szCs w:val="24"/>
        </w:rPr>
        <w:t xml:space="preserve"> </w:t>
      </w:r>
      <w:r>
        <w:rPr>
          <w:rFonts w:eastAsia="Times New Roman"/>
          <w:szCs w:val="24"/>
        </w:rPr>
        <w:t>Ν</w:t>
      </w:r>
      <w:r w:rsidRPr="00AE1C61">
        <w:rPr>
          <w:rFonts w:eastAsia="Times New Roman"/>
          <w:szCs w:val="24"/>
        </w:rPr>
        <w:t xml:space="preserve">α είστε βέβαιοι </w:t>
      </w:r>
      <w:r>
        <w:rPr>
          <w:rFonts w:eastAsia="Times New Roman"/>
          <w:szCs w:val="24"/>
        </w:rPr>
        <w:t>π</w:t>
      </w:r>
      <w:r w:rsidRPr="00AE1C61">
        <w:rPr>
          <w:rFonts w:eastAsia="Times New Roman"/>
          <w:szCs w:val="24"/>
        </w:rPr>
        <w:t xml:space="preserve">ως τα </w:t>
      </w:r>
      <w:r>
        <w:rPr>
          <w:rFonts w:eastAsia="Times New Roman"/>
          <w:szCs w:val="24"/>
        </w:rPr>
        <w:t>τρία</w:t>
      </w:r>
      <w:r w:rsidRPr="00AE1C61">
        <w:rPr>
          <w:rFonts w:eastAsia="Times New Roman"/>
          <w:szCs w:val="24"/>
        </w:rPr>
        <w:t xml:space="preserve"> εκατομμύρια Μακεδόνες Έλληνες πολ</w:t>
      </w:r>
      <w:r w:rsidRPr="00AE1C61">
        <w:rPr>
          <w:rFonts w:eastAsia="Times New Roman"/>
          <w:szCs w:val="24"/>
        </w:rPr>
        <w:t>ίτες δεν θα σ</w:t>
      </w:r>
      <w:r>
        <w:rPr>
          <w:rFonts w:eastAsia="Times New Roman"/>
          <w:szCs w:val="24"/>
        </w:rPr>
        <w:t>ας</w:t>
      </w:r>
      <w:r w:rsidRPr="00AE1C61">
        <w:rPr>
          <w:rFonts w:eastAsia="Times New Roman"/>
          <w:szCs w:val="24"/>
        </w:rPr>
        <w:t xml:space="preserve"> συγχωρήσουν ποτέ το γεγονός ότι </w:t>
      </w:r>
      <w:r>
        <w:rPr>
          <w:rFonts w:eastAsia="Times New Roman"/>
          <w:szCs w:val="24"/>
        </w:rPr>
        <w:t>με αυτή τη</w:t>
      </w:r>
      <w:r w:rsidRPr="00AE1C61">
        <w:rPr>
          <w:rFonts w:eastAsia="Times New Roman"/>
          <w:szCs w:val="24"/>
        </w:rPr>
        <w:t xml:space="preserve"> </w:t>
      </w:r>
      <w:r>
        <w:rPr>
          <w:rFonts w:eastAsia="Times New Roman"/>
          <w:szCs w:val="24"/>
        </w:rPr>
        <w:t>σ</w:t>
      </w:r>
      <w:r w:rsidRPr="00AE1C61">
        <w:rPr>
          <w:rFonts w:eastAsia="Times New Roman"/>
          <w:szCs w:val="24"/>
        </w:rPr>
        <w:t xml:space="preserve">υμφωνία </w:t>
      </w:r>
      <w:r>
        <w:rPr>
          <w:rFonts w:eastAsia="Times New Roman"/>
          <w:szCs w:val="24"/>
        </w:rPr>
        <w:t>ο όρος</w:t>
      </w:r>
      <w:r w:rsidRPr="00AE1C61">
        <w:rPr>
          <w:rFonts w:eastAsia="Times New Roman"/>
          <w:szCs w:val="24"/>
        </w:rPr>
        <w:t xml:space="preserve"> </w:t>
      </w:r>
      <w:r>
        <w:rPr>
          <w:rFonts w:eastAsia="Times New Roman"/>
          <w:szCs w:val="24"/>
        </w:rPr>
        <w:t>«μ</w:t>
      </w:r>
      <w:r w:rsidRPr="00AE1C61">
        <w:rPr>
          <w:rFonts w:eastAsia="Times New Roman"/>
          <w:szCs w:val="24"/>
        </w:rPr>
        <w:t>ακεδονικός</w:t>
      </w:r>
      <w:r>
        <w:rPr>
          <w:rFonts w:eastAsia="Times New Roman"/>
          <w:szCs w:val="24"/>
        </w:rPr>
        <w:t>»</w:t>
      </w:r>
      <w:r w:rsidRPr="00AE1C61">
        <w:rPr>
          <w:rFonts w:eastAsia="Times New Roman"/>
          <w:szCs w:val="24"/>
        </w:rPr>
        <w:t xml:space="preserve"> και </w:t>
      </w:r>
      <w:r>
        <w:rPr>
          <w:rFonts w:eastAsia="Times New Roman"/>
          <w:szCs w:val="24"/>
        </w:rPr>
        <w:t xml:space="preserve">ο </w:t>
      </w:r>
      <w:r w:rsidRPr="00AE1C61">
        <w:rPr>
          <w:rFonts w:eastAsia="Times New Roman"/>
          <w:szCs w:val="24"/>
        </w:rPr>
        <w:t xml:space="preserve">όρος </w:t>
      </w:r>
      <w:r>
        <w:rPr>
          <w:rFonts w:eastAsia="Times New Roman"/>
          <w:szCs w:val="24"/>
        </w:rPr>
        <w:t>«</w:t>
      </w:r>
      <w:r w:rsidRPr="00AE1C61">
        <w:rPr>
          <w:rFonts w:eastAsia="Times New Roman"/>
          <w:szCs w:val="24"/>
        </w:rPr>
        <w:t>Μακεδόνες</w:t>
      </w:r>
      <w:r>
        <w:rPr>
          <w:rFonts w:eastAsia="Times New Roman"/>
          <w:szCs w:val="24"/>
        </w:rPr>
        <w:t>»</w:t>
      </w:r>
      <w:r w:rsidRPr="00AE1C61">
        <w:rPr>
          <w:rFonts w:eastAsia="Times New Roman"/>
          <w:szCs w:val="24"/>
        </w:rPr>
        <w:t xml:space="preserve"> θα συνδεθούν στην ίδια μας την πατρίδα με κάτι </w:t>
      </w:r>
      <w:r>
        <w:rPr>
          <w:rFonts w:eastAsia="Times New Roman"/>
          <w:szCs w:val="24"/>
        </w:rPr>
        <w:t>το μη</w:t>
      </w:r>
      <w:r w:rsidRPr="00AE1C61">
        <w:rPr>
          <w:rFonts w:eastAsia="Times New Roman"/>
          <w:szCs w:val="24"/>
        </w:rPr>
        <w:t xml:space="preserve"> </w:t>
      </w:r>
      <w:r>
        <w:rPr>
          <w:rFonts w:eastAsia="Times New Roman"/>
          <w:szCs w:val="24"/>
        </w:rPr>
        <w:t>ε</w:t>
      </w:r>
      <w:r w:rsidRPr="00AE1C61">
        <w:rPr>
          <w:rFonts w:eastAsia="Times New Roman"/>
          <w:szCs w:val="24"/>
        </w:rPr>
        <w:t>λληνικό</w:t>
      </w:r>
      <w:r>
        <w:rPr>
          <w:rFonts w:eastAsia="Times New Roman"/>
          <w:szCs w:val="24"/>
        </w:rPr>
        <w:t>.</w:t>
      </w:r>
      <w:r w:rsidRPr="00AE1C61">
        <w:rPr>
          <w:rFonts w:eastAsia="Times New Roman"/>
          <w:szCs w:val="24"/>
        </w:rPr>
        <w:t xml:space="preserve"> </w:t>
      </w:r>
    </w:p>
    <w:p w14:paraId="77C03536" w14:textId="77777777" w:rsidR="006113A9" w:rsidRDefault="006B6FC4">
      <w:pPr>
        <w:spacing w:line="600" w:lineRule="auto"/>
        <w:ind w:firstLine="720"/>
        <w:contextualSpacing/>
        <w:jc w:val="both"/>
        <w:rPr>
          <w:rFonts w:eastAsia="Times New Roman"/>
          <w:szCs w:val="24"/>
        </w:rPr>
      </w:pPr>
      <w:r>
        <w:rPr>
          <w:rFonts w:eastAsia="Times New Roman"/>
          <w:szCs w:val="24"/>
        </w:rPr>
        <w:lastRenderedPageBreak/>
        <w:t xml:space="preserve">Κυρίες και κύριοι </w:t>
      </w:r>
      <w:r w:rsidRPr="00AE1C61">
        <w:rPr>
          <w:rFonts w:eastAsia="Times New Roman"/>
          <w:szCs w:val="24"/>
        </w:rPr>
        <w:t>συνάδελφοι</w:t>
      </w:r>
      <w:r>
        <w:rPr>
          <w:rFonts w:eastAsia="Times New Roman"/>
          <w:szCs w:val="24"/>
        </w:rPr>
        <w:t>,</w:t>
      </w:r>
      <w:r w:rsidRPr="00AE1C61">
        <w:rPr>
          <w:rFonts w:eastAsia="Times New Roman"/>
          <w:szCs w:val="24"/>
        </w:rPr>
        <w:t xml:space="preserve"> </w:t>
      </w:r>
      <w:r>
        <w:rPr>
          <w:rFonts w:eastAsia="Times New Roman"/>
          <w:szCs w:val="24"/>
        </w:rPr>
        <w:t>ενδεχομένως</w:t>
      </w:r>
      <w:r w:rsidRPr="00AE1C61">
        <w:rPr>
          <w:rFonts w:eastAsia="Times New Roman"/>
          <w:szCs w:val="24"/>
        </w:rPr>
        <w:t xml:space="preserve"> τέτοιου είδους ευαισθησίες </w:t>
      </w:r>
      <w:r>
        <w:rPr>
          <w:rFonts w:eastAsia="Times New Roman"/>
          <w:szCs w:val="24"/>
        </w:rPr>
        <w:t>ν</w:t>
      </w:r>
      <w:r w:rsidRPr="00AE1C61">
        <w:rPr>
          <w:rFonts w:eastAsia="Times New Roman"/>
          <w:szCs w:val="24"/>
        </w:rPr>
        <w:t xml:space="preserve">α σας </w:t>
      </w:r>
      <w:r w:rsidRPr="00AE1C61">
        <w:rPr>
          <w:rFonts w:eastAsia="Times New Roman"/>
          <w:szCs w:val="24"/>
        </w:rPr>
        <w:t>ξενίζουν ή να σας φαίνονται γραφικές</w:t>
      </w:r>
      <w:r>
        <w:rPr>
          <w:rFonts w:eastAsia="Times New Roman"/>
          <w:szCs w:val="24"/>
        </w:rPr>
        <w:t>,</w:t>
      </w:r>
      <w:r w:rsidRPr="00AE1C61">
        <w:rPr>
          <w:rFonts w:eastAsia="Times New Roman"/>
          <w:szCs w:val="24"/>
        </w:rPr>
        <w:t xml:space="preserve"> να αδυνατείτε να κατανοήσετε τις πατριωτικές ευαισθησίες των Ελλήνων</w:t>
      </w:r>
      <w:r>
        <w:rPr>
          <w:rFonts w:eastAsia="Times New Roman"/>
          <w:szCs w:val="24"/>
        </w:rPr>
        <w:t>,</w:t>
      </w:r>
      <w:r w:rsidRPr="00AE1C61">
        <w:rPr>
          <w:rFonts w:eastAsia="Times New Roman"/>
          <w:szCs w:val="24"/>
        </w:rPr>
        <w:t xml:space="preserve"> να μην μπορείτε να αντιληφθείτε τα συναισθήματα ανθρώπων που έχουμε φορέσει το εθνόσημο και έχουμε ζήσει τις προκλήσεις των γειτόνων</w:t>
      </w:r>
      <w:r>
        <w:rPr>
          <w:rFonts w:eastAsia="Times New Roman"/>
          <w:szCs w:val="24"/>
        </w:rPr>
        <w:t>.</w:t>
      </w:r>
      <w:r w:rsidRPr="00AE1C61">
        <w:rPr>
          <w:rFonts w:eastAsia="Times New Roman"/>
          <w:szCs w:val="24"/>
        </w:rPr>
        <w:t xml:space="preserve"> </w:t>
      </w:r>
      <w:r>
        <w:rPr>
          <w:rFonts w:eastAsia="Times New Roman"/>
          <w:szCs w:val="24"/>
        </w:rPr>
        <w:t>Α</w:t>
      </w:r>
      <w:r w:rsidRPr="00AE1C61">
        <w:rPr>
          <w:rFonts w:eastAsia="Times New Roman"/>
          <w:szCs w:val="24"/>
        </w:rPr>
        <w:t>ναμενόμεν</w:t>
      </w:r>
      <w:r>
        <w:rPr>
          <w:rFonts w:eastAsia="Times New Roman"/>
          <w:szCs w:val="24"/>
        </w:rPr>
        <w:t>ο α</w:t>
      </w:r>
      <w:r w:rsidRPr="00AE1C61">
        <w:rPr>
          <w:rFonts w:eastAsia="Times New Roman"/>
          <w:szCs w:val="24"/>
        </w:rPr>
        <w:t>π</w:t>
      </w:r>
      <w:r w:rsidRPr="00AE1C61">
        <w:rPr>
          <w:rFonts w:eastAsia="Times New Roman"/>
          <w:szCs w:val="24"/>
        </w:rPr>
        <w:t xml:space="preserve">ό ένα </w:t>
      </w:r>
      <w:r>
        <w:rPr>
          <w:rFonts w:eastAsia="Times New Roman"/>
          <w:szCs w:val="24"/>
        </w:rPr>
        <w:t>κόμμα</w:t>
      </w:r>
      <w:r w:rsidRPr="00AE1C61">
        <w:rPr>
          <w:rFonts w:eastAsia="Times New Roman"/>
          <w:szCs w:val="24"/>
        </w:rPr>
        <w:t xml:space="preserve"> που στο Βουκουρέστι ζητούσε να ονομάζεται το γειτονικό κράτος </w:t>
      </w:r>
      <w:r>
        <w:rPr>
          <w:rFonts w:eastAsia="Times New Roman"/>
          <w:szCs w:val="24"/>
        </w:rPr>
        <w:t>«</w:t>
      </w:r>
      <w:r w:rsidRPr="00AE1C61">
        <w:rPr>
          <w:rFonts w:eastAsia="Times New Roman"/>
          <w:szCs w:val="24"/>
        </w:rPr>
        <w:t>Μακεδονία</w:t>
      </w:r>
      <w:r>
        <w:rPr>
          <w:rFonts w:eastAsia="Times New Roman"/>
          <w:szCs w:val="24"/>
        </w:rPr>
        <w:t>»</w:t>
      </w:r>
      <w:r w:rsidRPr="00AE1C61">
        <w:rPr>
          <w:rFonts w:eastAsia="Times New Roman"/>
          <w:szCs w:val="24"/>
        </w:rPr>
        <w:t xml:space="preserve"> σκέτο</w:t>
      </w:r>
      <w:r>
        <w:rPr>
          <w:rFonts w:eastAsia="Times New Roman"/>
          <w:szCs w:val="24"/>
        </w:rPr>
        <w:t>. Εκεί που η</w:t>
      </w:r>
      <w:r w:rsidRPr="00AE1C61">
        <w:rPr>
          <w:rFonts w:eastAsia="Times New Roman"/>
          <w:szCs w:val="24"/>
        </w:rPr>
        <w:t xml:space="preserve"> δική μας κυβέρνηση </w:t>
      </w:r>
      <w:r>
        <w:rPr>
          <w:rFonts w:eastAsia="Times New Roman"/>
          <w:szCs w:val="24"/>
        </w:rPr>
        <w:t xml:space="preserve">είχε </w:t>
      </w:r>
      <w:r w:rsidRPr="00AE1C61">
        <w:rPr>
          <w:rFonts w:eastAsia="Times New Roman"/>
          <w:szCs w:val="24"/>
        </w:rPr>
        <w:t>το θάρρος και το ανάστημα να κάνει αυτό που αδυνατείτε να κάνετε σήμερα</w:t>
      </w:r>
      <w:r>
        <w:rPr>
          <w:rFonts w:eastAsia="Times New Roman"/>
          <w:szCs w:val="24"/>
        </w:rPr>
        <w:t xml:space="preserve">, </w:t>
      </w:r>
      <w:r w:rsidRPr="00AE1C61">
        <w:rPr>
          <w:rFonts w:eastAsia="Times New Roman"/>
          <w:szCs w:val="24"/>
        </w:rPr>
        <w:t xml:space="preserve">να αντισταθεί στις </w:t>
      </w:r>
      <w:r>
        <w:rPr>
          <w:rFonts w:eastAsia="Times New Roman"/>
          <w:szCs w:val="24"/>
        </w:rPr>
        <w:t>δ</w:t>
      </w:r>
      <w:r w:rsidRPr="00AE1C61">
        <w:rPr>
          <w:rFonts w:eastAsia="Times New Roman"/>
          <w:szCs w:val="24"/>
        </w:rPr>
        <w:t>ιεθνείς πιέσεις και να υπερασπιστεί</w:t>
      </w:r>
      <w:r w:rsidRPr="00AE1C61">
        <w:rPr>
          <w:rFonts w:eastAsia="Times New Roman"/>
          <w:szCs w:val="24"/>
        </w:rPr>
        <w:t xml:space="preserve"> στο ακέραιο τα εθνικά συμφέροντα</w:t>
      </w:r>
      <w:r>
        <w:rPr>
          <w:rFonts w:eastAsia="Times New Roman"/>
          <w:szCs w:val="24"/>
        </w:rPr>
        <w:t>.</w:t>
      </w:r>
    </w:p>
    <w:p w14:paraId="77C03537" w14:textId="77777777" w:rsidR="006113A9" w:rsidRDefault="006B6FC4">
      <w:pPr>
        <w:spacing w:line="600" w:lineRule="auto"/>
        <w:ind w:firstLine="720"/>
        <w:contextualSpacing/>
        <w:jc w:val="both"/>
        <w:rPr>
          <w:rFonts w:eastAsia="Times New Roman"/>
          <w:szCs w:val="24"/>
        </w:rPr>
      </w:pPr>
      <w:r>
        <w:rPr>
          <w:rFonts w:eastAsia="Times New Roman"/>
          <w:szCs w:val="24"/>
        </w:rPr>
        <w:t>Υ</w:t>
      </w:r>
      <w:r w:rsidRPr="00AE1C61">
        <w:rPr>
          <w:rFonts w:eastAsia="Times New Roman"/>
          <w:szCs w:val="24"/>
        </w:rPr>
        <w:t>πάρχουν</w:t>
      </w:r>
      <w:r>
        <w:rPr>
          <w:rFonts w:eastAsia="Times New Roman"/>
          <w:szCs w:val="24"/>
        </w:rPr>
        <w:t>,</w:t>
      </w:r>
      <w:r w:rsidRPr="00AE1C61">
        <w:rPr>
          <w:rFonts w:eastAsia="Times New Roman"/>
          <w:szCs w:val="24"/>
        </w:rPr>
        <w:t xml:space="preserve"> </w:t>
      </w:r>
      <w:r>
        <w:rPr>
          <w:rFonts w:eastAsia="Times New Roman"/>
          <w:szCs w:val="24"/>
        </w:rPr>
        <w:t>λ</w:t>
      </w:r>
      <w:r w:rsidRPr="00AE1C61">
        <w:rPr>
          <w:rFonts w:eastAsia="Times New Roman"/>
          <w:szCs w:val="24"/>
        </w:rPr>
        <w:t>οιπόν</w:t>
      </w:r>
      <w:r>
        <w:rPr>
          <w:rFonts w:eastAsia="Times New Roman"/>
          <w:szCs w:val="24"/>
        </w:rPr>
        <w:t>,</w:t>
      </w:r>
      <w:r w:rsidRPr="00AE1C61">
        <w:rPr>
          <w:rFonts w:eastAsia="Times New Roman"/>
          <w:szCs w:val="24"/>
        </w:rPr>
        <w:t xml:space="preserve"> αυτοί που έχουν πετύχει </w:t>
      </w:r>
      <w:r>
        <w:rPr>
          <w:rFonts w:eastAsia="Times New Roman"/>
          <w:szCs w:val="24"/>
        </w:rPr>
        <w:t>νίκες</w:t>
      </w:r>
      <w:r w:rsidRPr="00AE1C61">
        <w:rPr>
          <w:rFonts w:eastAsia="Times New Roman"/>
          <w:szCs w:val="24"/>
        </w:rPr>
        <w:t xml:space="preserve"> προασπ</w:t>
      </w:r>
      <w:r>
        <w:rPr>
          <w:rFonts w:eastAsia="Times New Roman"/>
          <w:szCs w:val="24"/>
        </w:rPr>
        <w:t>ιζόμενοι</w:t>
      </w:r>
      <w:r w:rsidRPr="00AE1C61">
        <w:rPr>
          <w:rFonts w:eastAsia="Times New Roman"/>
          <w:szCs w:val="24"/>
        </w:rPr>
        <w:t xml:space="preserve"> τα εθνικά συμφέροντα και φορούσα</w:t>
      </w:r>
      <w:r>
        <w:rPr>
          <w:rFonts w:eastAsia="Times New Roman"/>
          <w:szCs w:val="24"/>
        </w:rPr>
        <w:t>ν</w:t>
      </w:r>
      <w:r w:rsidRPr="00AE1C61">
        <w:rPr>
          <w:rFonts w:eastAsia="Times New Roman"/>
          <w:szCs w:val="24"/>
        </w:rPr>
        <w:t xml:space="preserve"> πάντα τη φανέλα της </w:t>
      </w:r>
      <w:r>
        <w:rPr>
          <w:rFonts w:eastAsia="Times New Roman"/>
          <w:szCs w:val="24"/>
        </w:rPr>
        <w:t>Ε</w:t>
      </w:r>
      <w:r w:rsidRPr="00AE1C61">
        <w:rPr>
          <w:rFonts w:eastAsia="Times New Roman"/>
          <w:szCs w:val="24"/>
        </w:rPr>
        <w:t xml:space="preserve">θνικής </w:t>
      </w:r>
      <w:r w:rsidRPr="00AE1C61">
        <w:rPr>
          <w:rFonts w:eastAsia="Times New Roman"/>
          <w:szCs w:val="24"/>
        </w:rPr>
        <w:t>Ελλάδος</w:t>
      </w:r>
      <w:r>
        <w:rPr>
          <w:rFonts w:eastAsia="Times New Roman"/>
          <w:szCs w:val="24"/>
        </w:rPr>
        <w:t xml:space="preserve"> και υπάρχετε κ</w:t>
      </w:r>
      <w:r w:rsidRPr="00AE1C61">
        <w:rPr>
          <w:rFonts w:eastAsia="Times New Roman"/>
          <w:szCs w:val="24"/>
        </w:rPr>
        <w:t>ι εσείς που σπά</w:t>
      </w:r>
      <w:r>
        <w:rPr>
          <w:rFonts w:eastAsia="Times New Roman"/>
          <w:szCs w:val="24"/>
        </w:rPr>
        <w:t>τ</w:t>
      </w:r>
      <w:r w:rsidRPr="00AE1C61">
        <w:rPr>
          <w:rFonts w:eastAsia="Times New Roman"/>
          <w:szCs w:val="24"/>
        </w:rPr>
        <w:t xml:space="preserve">ε τις </w:t>
      </w:r>
      <w:r>
        <w:rPr>
          <w:rFonts w:eastAsia="Times New Roman"/>
          <w:szCs w:val="24"/>
        </w:rPr>
        <w:t xml:space="preserve">εθνικές </w:t>
      </w:r>
      <w:r w:rsidRPr="00AE1C61">
        <w:rPr>
          <w:rFonts w:eastAsia="Times New Roman"/>
          <w:szCs w:val="24"/>
        </w:rPr>
        <w:t>γραμμές ετών</w:t>
      </w:r>
      <w:r>
        <w:rPr>
          <w:rFonts w:eastAsia="Times New Roman"/>
          <w:szCs w:val="24"/>
        </w:rPr>
        <w:t>,</w:t>
      </w:r>
      <w:r w:rsidRPr="00AE1C61">
        <w:rPr>
          <w:rFonts w:eastAsia="Times New Roman"/>
          <w:szCs w:val="24"/>
        </w:rPr>
        <w:t xml:space="preserve"> που λέτε ότι δεν υπάρχει μόνο </w:t>
      </w:r>
      <w:r w:rsidRPr="00AE1C61">
        <w:rPr>
          <w:rFonts w:eastAsia="Times New Roman"/>
          <w:szCs w:val="24"/>
        </w:rPr>
        <w:t>μία Μακεδονία</w:t>
      </w:r>
      <w:r>
        <w:rPr>
          <w:rFonts w:eastAsia="Times New Roman"/>
          <w:szCs w:val="24"/>
        </w:rPr>
        <w:t>, ότι</w:t>
      </w:r>
      <w:r w:rsidRPr="00AE1C61">
        <w:rPr>
          <w:rFonts w:eastAsia="Times New Roman"/>
          <w:szCs w:val="24"/>
        </w:rPr>
        <w:t xml:space="preserve"> </w:t>
      </w:r>
      <w:r>
        <w:rPr>
          <w:rFonts w:eastAsia="Times New Roman"/>
          <w:szCs w:val="24"/>
        </w:rPr>
        <w:t>υ</w:t>
      </w:r>
      <w:r w:rsidRPr="00AE1C61">
        <w:rPr>
          <w:rFonts w:eastAsia="Times New Roman"/>
          <w:szCs w:val="24"/>
        </w:rPr>
        <w:t xml:space="preserve">πάρχουν </w:t>
      </w:r>
      <w:r>
        <w:rPr>
          <w:rFonts w:eastAsia="Times New Roman"/>
          <w:szCs w:val="24"/>
        </w:rPr>
        <w:t>πολλές,</w:t>
      </w:r>
      <w:r w:rsidRPr="00AE1C61">
        <w:rPr>
          <w:rFonts w:eastAsia="Times New Roman"/>
          <w:szCs w:val="24"/>
        </w:rPr>
        <w:t xml:space="preserve"> που σερβίρετε την </w:t>
      </w:r>
      <w:r>
        <w:rPr>
          <w:rFonts w:eastAsia="Times New Roman"/>
          <w:szCs w:val="24"/>
        </w:rPr>
        <w:t>υποχωρητικότητα ως προοδευτισμό.</w:t>
      </w:r>
      <w:r w:rsidRPr="00AE1C61">
        <w:rPr>
          <w:rFonts w:eastAsia="Times New Roman"/>
          <w:szCs w:val="24"/>
        </w:rPr>
        <w:t xml:space="preserve"> </w:t>
      </w:r>
      <w:r>
        <w:rPr>
          <w:rFonts w:eastAsia="Times New Roman"/>
          <w:szCs w:val="24"/>
        </w:rPr>
        <w:t>Ε</w:t>
      </w:r>
      <w:r w:rsidRPr="00AE1C61">
        <w:rPr>
          <w:rFonts w:eastAsia="Times New Roman"/>
          <w:szCs w:val="24"/>
        </w:rPr>
        <w:t xml:space="preserve">σείς που βλέπετε το </w:t>
      </w:r>
      <w:r>
        <w:rPr>
          <w:rFonts w:eastAsia="Times New Roman"/>
          <w:szCs w:val="24"/>
        </w:rPr>
        <w:t>«</w:t>
      </w:r>
      <w:r w:rsidRPr="00AE1C61">
        <w:rPr>
          <w:rFonts w:eastAsia="Times New Roman"/>
          <w:szCs w:val="24"/>
        </w:rPr>
        <w:t>σκοπιανό</w:t>
      </w:r>
      <w:r>
        <w:rPr>
          <w:rFonts w:eastAsia="Times New Roman"/>
          <w:szCs w:val="24"/>
        </w:rPr>
        <w:t>»</w:t>
      </w:r>
      <w:r w:rsidRPr="00AE1C61">
        <w:rPr>
          <w:rFonts w:eastAsia="Times New Roman"/>
          <w:szCs w:val="24"/>
        </w:rPr>
        <w:t xml:space="preserve"> ως ευκαιρία αναδιάταξης του πολιτικού σκηνικού</w:t>
      </w:r>
      <w:r>
        <w:rPr>
          <w:rFonts w:eastAsia="Times New Roman"/>
          <w:szCs w:val="24"/>
        </w:rPr>
        <w:t>,</w:t>
      </w:r>
      <w:r w:rsidRPr="00AE1C61">
        <w:rPr>
          <w:rFonts w:eastAsia="Times New Roman"/>
          <w:szCs w:val="24"/>
        </w:rPr>
        <w:t xml:space="preserve"> δηλαδή ως εκλογικό σωσίβιο στο πολιτικό σας ναυάγιο</w:t>
      </w:r>
      <w:r>
        <w:rPr>
          <w:rFonts w:eastAsia="Times New Roman"/>
          <w:szCs w:val="24"/>
        </w:rPr>
        <w:t>.</w:t>
      </w:r>
    </w:p>
    <w:p w14:paraId="77C03538" w14:textId="77777777" w:rsidR="006113A9" w:rsidRDefault="006B6FC4">
      <w:pPr>
        <w:spacing w:line="600" w:lineRule="auto"/>
        <w:ind w:firstLine="720"/>
        <w:contextualSpacing/>
        <w:jc w:val="both"/>
        <w:rPr>
          <w:rFonts w:eastAsia="Times New Roman"/>
          <w:szCs w:val="24"/>
        </w:rPr>
      </w:pPr>
      <w:r>
        <w:rPr>
          <w:rFonts w:eastAsia="Times New Roman"/>
          <w:szCs w:val="24"/>
        </w:rPr>
        <w:lastRenderedPageBreak/>
        <w:t>Ο</w:t>
      </w:r>
      <w:r w:rsidRPr="00AE1C61">
        <w:rPr>
          <w:rFonts w:eastAsia="Times New Roman"/>
          <w:szCs w:val="24"/>
        </w:rPr>
        <w:t xml:space="preserve"> </w:t>
      </w:r>
      <w:r>
        <w:rPr>
          <w:rFonts w:eastAsia="Times New Roman"/>
          <w:szCs w:val="24"/>
        </w:rPr>
        <w:t>λαός</w:t>
      </w:r>
      <w:r w:rsidRPr="00AE1C61">
        <w:rPr>
          <w:rFonts w:eastAsia="Times New Roman"/>
          <w:szCs w:val="24"/>
        </w:rPr>
        <w:t xml:space="preserve"> θα κρίνει και να είστε βέβαιοι ότι θα σας στείλει στην πολιτική απομόνωση</w:t>
      </w:r>
      <w:r>
        <w:rPr>
          <w:rFonts w:eastAsia="Times New Roman"/>
          <w:szCs w:val="24"/>
        </w:rPr>
        <w:t>.</w:t>
      </w:r>
    </w:p>
    <w:p w14:paraId="77C03539" w14:textId="77777777" w:rsidR="006113A9" w:rsidRDefault="006B6FC4">
      <w:pPr>
        <w:spacing w:line="600" w:lineRule="auto"/>
        <w:ind w:firstLine="720"/>
        <w:contextualSpacing/>
        <w:jc w:val="both"/>
        <w:rPr>
          <w:rFonts w:eastAsia="Times New Roman"/>
          <w:szCs w:val="24"/>
        </w:rPr>
      </w:pPr>
      <w:r>
        <w:rPr>
          <w:rFonts w:eastAsia="Times New Roman"/>
          <w:szCs w:val="24"/>
        </w:rPr>
        <w:t>Ε</w:t>
      </w:r>
      <w:r w:rsidRPr="00AE1C61">
        <w:rPr>
          <w:rFonts w:eastAsia="Times New Roman"/>
          <w:szCs w:val="24"/>
        </w:rPr>
        <w:t>υχαριστώ πολύ</w:t>
      </w:r>
      <w:r>
        <w:rPr>
          <w:rFonts w:eastAsia="Times New Roman"/>
          <w:szCs w:val="24"/>
        </w:rPr>
        <w:t>.</w:t>
      </w:r>
    </w:p>
    <w:p w14:paraId="77C0353A" w14:textId="77777777" w:rsidR="006113A9" w:rsidRDefault="006B6FC4">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77C0353B" w14:textId="77777777" w:rsidR="006113A9" w:rsidRDefault="006B6FC4">
      <w:pPr>
        <w:spacing w:line="600" w:lineRule="auto"/>
        <w:ind w:firstLine="720"/>
        <w:contextualSpacing/>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 xml:space="preserve">Τον λόγο έχει ο κ. Μαυρωτάς. </w:t>
      </w:r>
    </w:p>
    <w:p w14:paraId="77C0353C" w14:textId="77777777" w:rsidR="006113A9" w:rsidRDefault="006B6FC4">
      <w:pPr>
        <w:spacing w:line="600" w:lineRule="auto"/>
        <w:ind w:firstLine="720"/>
        <w:contextualSpacing/>
        <w:jc w:val="both"/>
        <w:rPr>
          <w:rFonts w:eastAsia="Times New Roman"/>
          <w:szCs w:val="24"/>
        </w:rPr>
      </w:pPr>
      <w:r w:rsidRPr="00B03CF3">
        <w:rPr>
          <w:rFonts w:eastAsia="Times New Roman"/>
          <w:b/>
          <w:szCs w:val="24"/>
        </w:rPr>
        <w:t>ΓΕΩΡΓΙΟΣ ΜΑΥΡΩΤΑΣ:</w:t>
      </w:r>
      <w:r>
        <w:rPr>
          <w:rFonts w:eastAsia="Times New Roman"/>
          <w:szCs w:val="24"/>
        </w:rPr>
        <w:t xml:space="preserve"> Ε</w:t>
      </w:r>
      <w:r w:rsidRPr="00AE1C61">
        <w:rPr>
          <w:rFonts w:eastAsia="Times New Roman"/>
          <w:szCs w:val="24"/>
        </w:rPr>
        <w:t>υχαριστώ</w:t>
      </w:r>
      <w:r>
        <w:rPr>
          <w:rFonts w:eastAsia="Times New Roman"/>
          <w:szCs w:val="24"/>
        </w:rPr>
        <w:t>,</w:t>
      </w:r>
      <w:r w:rsidRPr="00AE1C61">
        <w:rPr>
          <w:rFonts w:eastAsia="Times New Roman"/>
          <w:szCs w:val="24"/>
        </w:rPr>
        <w:t xml:space="preserve"> κ</w:t>
      </w:r>
      <w:r>
        <w:rPr>
          <w:rFonts w:eastAsia="Times New Roman"/>
          <w:szCs w:val="24"/>
        </w:rPr>
        <w:t>ύριε Π</w:t>
      </w:r>
      <w:r w:rsidRPr="00AE1C61">
        <w:rPr>
          <w:rFonts w:eastAsia="Times New Roman"/>
          <w:szCs w:val="24"/>
        </w:rPr>
        <w:t>ρόεδρε</w:t>
      </w:r>
      <w:r>
        <w:rPr>
          <w:rFonts w:eastAsia="Times New Roman"/>
          <w:szCs w:val="24"/>
        </w:rPr>
        <w:t>.</w:t>
      </w:r>
    </w:p>
    <w:p w14:paraId="77C0353D" w14:textId="77777777" w:rsidR="006113A9" w:rsidRDefault="006B6FC4">
      <w:pPr>
        <w:spacing w:line="600" w:lineRule="auto"/>
        <w:ind w:firstLine="720"/>
        <w:contextualSpacing/>
        <w:jc w:val="both"/>
        <w:rPr>
          <w:rFonts w:eastAsia="Times New Roman"/>
          <w:szCs w:val="24"/>
        </w:rPr>
      </w:pPr>
      <w:r>
        <w:rPr>
          <w:rFonts w:eastAsia="Times New Roman"/>
          <w:szCs w:val="24"/>
        </w:rPr>
        <w:t>Ε</w:t>
      </w:r>
      <w:r w:rsidRPr="00AE1C61">
        <w:rPr>
          <w:rFonts w:eastAsia="Times New Roman"/>
          <w:szCs w:val="24"/>
        </w:rPr>
        <w:t xml:space="preserve">ίναι η πρώτη μου ομιλία ως ανεξάρτητος πλέον </w:t>
      </w:r>
      <w:r>
        <w:rPr>
          <w:rFonts w:eastAsia="Times New Roman"/>
          <w:szCs w:val="24"/>
        </w:rPr>
        <w:t>Β</w:t>
      </w:r>
      <w:r w:rsidRPr="00AE1C61">
        <w:rPr>
          <w:rFonts w:eastAsia="Times New Roman"/>
          <w:szCs w:val="24"/>
        </w:rPr>
        <w:t>ουλευτής</w:t>
      </w:r>
      <w:r>
        <w:rPr>
          <w:rFonts w:eastAsia="Times New Roman"/>
          <w:szCs w:val="24"/>
        </w:rPr>
        <w:t>,</w:t>
      </w:r>
      <w:r w:rsidRPr="00AE1C61">
        <w:rPr>
          <w:rFonts w:eastAsia="Times New Roman"/>
          <w:szCs w:val="24"/>
        </w:rPr>
        <w:t xml:space="preserve"> καθότι κάποιοι φρόντισαν να διαλύσουν</w:t>
      </w:r>
      <w:r>
        <w:rPr>
          <w:rFonts w:eastAsia="Times New Roman"/>
          <w:szCs w:val="24"/>
        </w:rPr>
        <w:t>,</w:t>
      </w:r>
      <w:r w:rsidRPr="00AE1C61">
        <w:rPr>
          <w:rFonts w:eastAsia="Times New Roman"/>
          <w:szCs w:val="24"/>
        </w:rPr>
        <w:t xml:space="preserve"> εσπευσμένα μάλιστα</w:t>
      </w:r>
      <w:r>
        <w:rPr>
          <w:rFonts w:eastAsia="Times New Roman"/>
          <w:szCs w:val="24"/>
        </w:rPr>
        <w:t>,</w:t>
      </w:r>
      <w:r w:rsidRPr="00AE1C61">
        <w:rPr>
          <w:rFonts w:eastAsia="Times New Roman"/>
          <w:szCs w:val="24"/>
        </w:rPr>
        <w:t xml:space="preserve"> την Κοινοβουλευτική Ομάδα </w:t>
      </w:r>
      <w:r>
        <w:rPr>
          <w:rFonts w:eastAsia="Times New Roman"/>
          <w:szCs w:val="24"/>
        </w:rPr>
        <w:t xml:space="preserve">του Ποταμιού και, </w:t>
      </w:r>
      <w:r w:rsidRPr="00AE1C61">
        <w:rPr>
          <w:rFonts w:eastAsia="Times New Roman"/>
          <w:szCs w:val="24"/>
        </w:rPr>
        <w:t>όπως άκουσα</w:t>
      </w:r>
      <w:r>
        <w:rPr>
          <w:rFonts w:eastAsia="Times New Roman"/>
          <w:szCs w:val="24"/>
        </w:rPr>
        <w:t>, πολύ γρήγορα έγιναν και αντι-Π</w:t>
      </w:r>
      <w:r w:rsidRPr="00AE1C61">
        <w:rPr>
          <w:rFonts w:eastAsia="Times New Roman"/>
          <w:szCs w:val="24"/>
        </w:rPr>
        <w:t>οτ</w:t>
      </w:r>
      <w:r>
        <w:rPr>
          <w:rFonts w:eastAsia="Times New Roman"/>
          <w:szCs w:val="24"/>
        </w:rPr>
        <w:t xml:space="preserve">αμικοί, </w:t>
      </w:r>
      <w:r w:rsidRPr="00AE1C61">
        <w:rPr>
          <w:rFonts w:eastAsia="Times New Roman"/>
          <w:szCs w:val="24"/>
        </w:rPr>
        <w:t>σαν έτοιμοι από καιρό</w:t>
      </w:r>
      <w:r>
        <w:rPr>
          <w:rFonts w:eastAsia="Times New Roman"/>
          <w:szCs w:val="24"/>
        </w:rPr>
        <w:t>.</w:t>
      </w:r>
      <w:r w:rsidRPr="00AE1C61">
        <w:rPr>
          <w:rFonts w:eastAsia="Times New Roman"/>
          <w:szCs w:val="24"/>
        </w:rPr>
        <w:t xml:space="preserve"> </w:t>
      </w:r>
      <w:r>
        <w:rPr>
          <w:rFonts w:eastAsia="Times New Roman"/>
          <w:szCs w:val="24"/>
        </w:rPr>
        <w:t>Η</w:t>
      </w:r>
      <w:r w:rsidRPr="00AE1C61">
        <w:rPr>
          <w:rFonts w:eastAsia="Times New Roman"/>
          <w:szCs w:val="24"/>
        </w:rPr>
        <w:t xml:space="preserve"> φωνή</w:t>
      </w:r>
      <w:r>
        <w:rPr>
          <w:rFonts w:eastAsia="Times New Roman"/>
          <w:szCs w:val="24"/>
        </w:rPr>
        <w:t>,</w:t>
      </w:r>
      <w:r w:rsidRPr="00AE1C61">
        <w:rPr>
          <w:rFonts w:eastAsia="Times New Roman"/>
          <w:szCs w:val="24"/>
        </w:rPr>
        <w:t xml:space="preserve"> </w:t>
      </w:r>
      <w:r>
        <w:rPr>
          <w:rFonts w:eastAsia="Times New Roman"/>
          <w:szCs w:val="24"/>
        </w:rPr>
        <w:t>όμως,</w:t>
      </w:r>
      <w:r w:rsidRPr="00AE1C61">
        <w:rPr>
          <w:rFonts w:eastAsia="Times New Roman"/>
          <w:szCs w:val="24"/>
        </w:rPr>
        <w:t xml:space="preserve"> του Ποτ</w:t>
      </w:r>
      <w:r w:rsidRPr="00AE1C61">
        <w:rPr>
          <w:rFonts w:eastAsia="Times New Roman"/>
          <w:szCs w:val="24"/>
        </w:rPr>
        <w:t>αμιού θα συνεχίσει να ακούγεται στη Βουλή</w:t>
      </w:r>
      <w:r>
        <w:rPr>
          <w:rFonts w:eastAsia="Times New Roman"/>
          <w:szCs w:val="24"/>
        </w:rPr>
        <w:t>,</w:t>
      </w:r>
      <w:r w:rsidRPr="00AE1C61">
        <w:rPr>
          <w:rFonts w:eastAsia="Times New Roman"/>
          <w:szCs w:val="24"/>
        </w:rPr>
        <w:t xml:space="preserve"> πιο καθαρή </w:t>
      </w:r>
      <w:r>
        <w:rPr>
          <w:rFonts w:eastAsia="Times New Roman"/>
          <w:szCs w:val="24"/>
        </w:rPr>
        <w:t>τ</w:t>
      </w:r>
      <w:r w:rsidRPr="00AE1C61">
        <w:rPr>
          <w:rFonts w:eastAsia="Times New Roman"/>
          <w:szCs w:val="24"/>
        </w:rPr>
        <w:t>ώρα πια</w:t>
      </w:r>
      <w:r>
        <w:rPr>
          <w:rFonts w:eastAsia="Times New Roman"/>
          <w:szCs w:val="24"/>
        </w:rPr>
        <w:t>,</w:t>
      </w:r>
      <w:r w:rsidRPr="00AE1C61">
        <w:rPr>
          <w:rFonts w:eastAsia="Times New Roman"/>
          <w:szCs w:val="24"/>
        </w:rPr>
        <w:t xml:space="preserve"> χωρίς δεξιές και αριστερές εκπτώσεις</w:t>
      </w:r>
      <w:r>
        <w:rPr>
          <w:rFonts w:eastAsia="Times New Roman"/>
          <w:szCs w:val="24"/>
        </w:rPr>
        <w:t>.</w:t>
      </w:r>
    </w:p>
    <w:p w14:paraId="77C0353E" w14:textId="77777777" w:rsidR="006113A9" w:rsidRDefault="006B6FC4">
      <w:pPr>
        <w:spacing w:line="600" w:lineRule="auto"/>
        <w:ind w:firstLine="720"/>
        <w:contextualSpacing/>
        <w:jc w:val="both"/>
        <w:rPr>
          <w:rFonts w:eastAsia="Times New Roman"/>
          <w:szCs w:val="24"/>
        </w:rPr>
      </w:pPr>
      <w:r w:rsidRPr="00AE1C61">
        <w:rPr>
          <w:rFonts w:eastAsia="Times New Roman"/>
          <w:szCs w:val="24"/>
        </w:rPr>
        <w:t xml:space="preserve">Στο θέμα </w:t>
      </w:r>
      <w:r>
        <w:rPr>
          <w:rFonts w:eastAsia="Times New Roman"/>
          <w:szCs w:val="24"/>
        </w:rPr>
        <w:t>μας, μ</w:t>
      </w:r>
      <w:r w:rsidRPr="00AE1C61">
        <w:rPr>
          <w:rFonts w:eastAsia="Times New Roman"/>
          <w:szCs w:val="24"/>
        </w:rPr>
        <w:t xml:space="preserve">ε τη </w:t>
      </w:r>
      <w:r>
        <w:rPr>
          <w:rFonts w:eastAsia="Times New Roman"/>
          <w:szCs w:val="24"/>
        </w:rPr>
        <w:t>Σ</w:t>
      </w:r>
      <w:r w:rsidRPr="00AE1C61">
        <w:rPr>
          <w:rFonts w:eastAsia="Times New Roman"/>
          <w:szCs w:val="24"/>
        </w:rPr>
        <w:t>υμφωνία των Πρεσπών δεν γράφουμε σε λευκό χαρτί</w:t>
      </w:r>
      <w:r>
        <w:rPr>
          <w:rFonts w:eastAsia="Times New Roman"/>
          <w:szCs w:val="24"/>
        </w:rPr>
        <w:t>.</w:t>
      </w:r>
      <w:r w:rsidRPr="00AE1C61">
        <w:rPr>
          <w:rFonts w:eastAsia="Times New Roman"/>
          <w:szCs w:val="24"/>
        </w:rPr>
        <w:t xml:space="preserve"> </w:t>
      </w:r>
      <w:r>
        <w:rPr>
          <w:rFonts w:eastAsia="Times New Roman"/>
          <w:szCs w:val="24"/>
        </w:rPr>
        <w:t>Υ</w:t>
      </w:r>
      <w:r w:rsidRPr="00AE1C61">
        <w:rPr>
          <w:rFonts w:eastAsia="Times New Roman"/>
          <w:szCs w:val="24"/>
        </w:rPr>
        <w:t>πάρχει προϊστορία</w:t>
      </w:r>
      <w:r>
        <w:rPr>
          <w:rFonts w:eastAsia="Times New Roman"/>
          <w:szCs w:val="24"/>
        </w:rPr>
        <w:t>.</w:t>
      </w:r>
      <w:r w:rsidRPr="00AE1C61">
        <w:rPr>
          <w:rFonts w:eastAsia="Times New Roman"/>
          <w:szCs w:val="24"/>
        </w:rPr>
        <w:t xml:space="preserve"> </w:t>
      </w:r>
      <w:r>
        <w:rPr>
          <w:rFonts w:eastAsia="Times New Roman"/>
          <w:szCs w:val="24"/>
        </w:rPr>
        <w:t xml:space="preserve">Έως το 2007, </w:t>
      </w:r>
      <w:r w:rsidRPr="00AE1C61">
        <w:rPr>
          <w:rFonts w:eastAsia="Times New Roman"/>
          <w:szCs w:val="24"/>
        </w:rPr>
        <w:t xml:space="preserve">περίπου </w:t>
      </w:r>
      <w:r>
        <w:rPr>
          <w:rFonts w:eastAsia="Times New Roman"/>
          <w:szCs w:val="24"/>
        </w:rPr>
        <w:t>εκατόν σαράντα</w:t>
      </w:r>
      <w:r w:rsidRPr="00AE1C61">
        <w:rPr>
          <w:rFonts w:eastAsia="Times New Roman"/>
          <w:szCs w:val="24"/>
        </w:rPr>
        <w:t xml:space="preserve"> κράτη</w:t>
      </w:r>
      <w:r>
        <w:rPr>
          <w:rFonts w:eastAsia="Times New Roman"/>
          <w:szCs w:val="24"/>
        </w:rPr>
        <w:t>,</w:t>
      </w:r>
      <w:r w:rsidRPr="00AE1C61">
        <w:rPr>
          <w:rFonts w:eastAsia="Times New Roman"/>
          <w:szCs w:val="24"/>
        </w:rPr>
        <w:t xml:space="preserve"> μεταξύ των οποίων Αμε</w:t>
      </w:r>
      <w:r w:rsidRPr="00AE1C61">
        <w:rPr>
          <w:rFonts w:eastAsia="Times New Roman"/>
          <w:szCs w:val="24"/>
        </w:rPr>
        <w:t>ρική</w:t>
      </w:r>
      <w:r>
        <w:rPr>
          <w:rFonts w:eastAsia="Times New Roman"/>
          <w:szCs w:val="24"/>
        </w:rPr>
        <w:t>,</w:t>
      </w:r>
      <w:r w:rsidRPr="00AE1C61">
        <w:rPr>
          <w:rFonts w:eastAsia="Times New Roman"/>
          <w:szCs w:val="24"/>
        </w:rPr>
        <w:t xml:space="preserve"> Ρωσία</w:t>
      </w:r>
      <w:r>
        <w:rPr>
          <w:rFonts w:eastAsia="Times New Roman"/>
          <w:szCs w:val="24"/>
        </w:rPr>
        <w:t>,</w:t>
      </w:r>
      <w:r w:rsidRPr="00AE1C61">
        <w:rPr>
          <w:rFonts w:eastAsia="Times New Roman"/>
          <w:szCs w:val="24"/>
        </w:rPr>
        <w:t xml:space="preserve"> </w:t>
      </w:r>
      <w:r w:rsidRPr="00AE1C61">
        <w:rPr>
          <w:rFonts w:eastAsia="Times New Roman"/>
          <w:szCs w:val="24"/>
        </w:rPr>
        <w:lastRenderedPageBreak/>
        <w:t>Κίνα</w:t>
      </w:r>
      <w:r>
        <w:rPr>
          <w:rFonts w:eastAsia="Times New Roman"/>
          <w:szCs w:val="24"/>
        </w:rPr>
        <w:t>,</w:t>
      </w:r>
      <w:r w:rsidRPr="00AE1C61">
        <w:rPr>
          <w:rFonts w:eastAsia="Times New Roman"/>
          <w:szCs w:val="24"/>
        </w:rPr>
        <w:t xml:space="preserve"> </w:t>
      </w:r>
      <w:r>
        <w:rPr>
          <w:rFonts w:eastAsia="Times New Roman"/>
          <w:szCs w:val="24"/>
        </w:rPr>
        <w:t>τ</w:t>
      </w:r>
      <w:r w:rsidRPr="00AE1C61">
        <w:rPr>
          <w:rFonts w:eastAsia="Times New Roman"/>
          <w:szCs w:val="24"/>
        </w:rPr>
        <w:t xml:space="preserve">ην είχαν αναγνωρίσει με τη </w:t>
      </w:r>
      <w:r>
        <w:rPr>
          <w:rFonts w:eastAsia="Times New Roman"/>
          <w:szCs w:val="24"/>
        </w:rPr>
        <w:t>σ</w:t>
      </w:r>
      <w:r w:rsidRPr="00AE1C61">
        <w:rPr>
          <w:rFonts w:eastAsia="Times New Roman"/>
          <w:szCs w:val="24"/>
        </w:rPr>
        <w:t xml:space="preserve">υνταγματική της ονομασία ως </w:t>
      </w:r>
      <w:r>
        <w:rPr>
          <w:rFonts w:eastAsia="Times New Roman"/>
          <w:szCs w:val="24"/>
        </w:rPr>
        <w:t>«</w:t>
      </w:r>
      <w:r w:rsidRPr="00AE1C61">
        <w:rPr>
          <w:rFonts w:eastAsia="Times New Roman"/>
          <w:szCs w:val="24"/>
        </w:rPr>
        <w:t>Δημοκρατία της Μακεδονίας</w:t>
      </w:r>
      <w:r>
        <w:rPr>
          <w:rFonts w:eastAsia="Times New Roman"/>
          <w:szCs w:val="24"/>
        </w:rPr>
        <w:t>».</w:t>
      </w:r>
      <w:r w:rsidRPr="00AE1C61">
        <w:rPr>
          <w:rFonts w:eastAsia="Times New Roman"/>
          <w:szCs w:val="24"/>
        </w:rPr>
        <w:t xml:space="preserve"> </w:t>
      </w:r>
    </w:p>
    <w:p w14:paraId="77C0353F" w14:textId="77777777" w:rsidR="006113A9" w:rsidRDefault="006B6FC4">
      <w:pPr>
        <w:spacing w:line="600" w:lineRule="auto"/>
        <w:ind w:firstLine="720"/>
        <w:contextualSpacing/>
        <w:jc w:val="both"/>
        <w:rPr>
          <w:rFonts w:eastAsia="Times New Roman"/>
          <w:szCs w:val="24"/>
        </w:rPr>
      </w:pPr>
      <w:r>
        <w:rPr>
          <w:rFonts w:eastAsia="Times New Roman"/>
          <w:szCs w:val="24"/>
        </w:rPr>
        <w:t>Έ</w:t>
      </w:r>
      <w:r w:rsidRPr="00AE1C61">
        <w:rPr>
          <w:rFonts w:eastAsia="Times New Roman"/>
          <w:szCs w:val="24"/>
        </w:rPr>
        <w:t>κτοτε</w:t>
      </w:r>
      <w:r>
        <w:rPr>
          <w:rFonts w:eastAsia="Times New Roman"/>
          <w:szCs w:val="24"/>
        </w:rPr>
        <w:t>,</w:t>
      </w:r>
      <w:r w:rsidRPr="00AE1C61">
        <w:rPr>
          <w:rFonts w:eastAsia="Times New Roman"/>
          <w:szCs w:val="24"/>
        </w:rPr>
        <w:t xml:space="preserve"> προκειμένου να ανακοπεί αυτό το μονοπώλιο του ονόματος από τη γειτονική χώρα</w:t>
      </w:r>
      <w:r>
        <w:rPr>
          <w:rFonts w:eastAsia="Times New Roman"/>
          <w:szCs w:val="24"/>
        </w:rPr>
        <w:t>,</w:t>
      </w:r>
      <w:r w:rsidRPr="00AE1C61">
        <w:rPr>
          <w:rFonts w:eastAsia="Times New Roman"/>
          <w:szCs w:val="24"/>
        </w:rPr>
        <w:t xml:space="preserve"> η εθνική γραμμή για το όνομα της γείτονος διαμορφώθηκε ως εξής</w:t>
      </w:r>
      <w:r>
        <w:rPr>
          <w:rFonts w:eastAsia="Times New Roman"/>
          <w:szCs w:val="24"/>
        </w:rPr>
        <w:t xml:space="preserve">. </w:t>
      </w:r>
      <w:r>
        <w:rPr>
          <w:rFonts w:eastAsia="Times New Roman"/>
          <w:szCs w:val="24"/>
        </w:rPr>
        <w:t>Δ</w:t>
      </w:r>
      <w:r w:rsidRPr="00AE1C61">
        <w:rPr>
          <w:rFonts w:eastAsia="Times New Roman"/>
          <w:szCs w:val="24"/>
        </w:rPr>
        <w:t>ιαβάζω από το site του Υπουργείου Εξωτερικών</w:t>
      </w:r>
      <w:r>
        <w:rPr>
          <w:rFonts w:eastAsia="Times New Roman"/>
          <w:szCs w:val="24"/>
        </w:rPr>
        <w:t>:</w:t>
      </w:r>
      <w:r w:rsidRPr="00AE1C61">
        <w:rPr>
          <w:rFonts w:eastAsia="Times New Roman"/>
          <w:szCs w:val="24"/>
        </w:rPr>
        <w:t xml:space="preserve"> </w:t>
      </w:r>
      <w:r>
        <w:rPr>
          <w:rFonts w:eastAsia="Times New Roman"/>
          <w:szCs w:val="24"/>
        </w:rPr>
        <w:t>«Σ</w:t>
      </w:r>
      <w:r w:rsidRPr="00AE1C61">
        <w:rPr>
          <w:rFonts w:eastAsia="Times New Roman"/>
          <w:szCs w:val="24"/>
        </w:rPr>
        <w:t xml:space="preserve">ύνθετη ονομασία με γεωγραφικό προσδιορισμό πριν από τη λέξη </w:t>
      </w:r>
      <w:r>
        <w:rPr>
          <w:rFonts w:eastAsia="Times New Roman"/>
          <w:szCs w:val="24"/>
        </w:rPr>
        <w:t>«Μ</w:t>
      </w:r>
      <w:r w:rsidRPr="00AE1C61">
        <w:rPr>
          <w:rFonts w:eastAsia="Times New Roman"/>
          <w:szCs w:val="24"/>
        </w:rPr>
        <w:t>ακεδονία</w:t>
      </w:r>
      <w:r>
        <w:rPr>
          <w:rFonts w:eastAsia="Times New Roman"/>
          <w:szCs w:val="24"/>
        </w:rPr>
        <w:t xml:space="preserve">» που θα ισχύει έναντι όλων, </w:t>
      </w:r>
      <w:r>
        <w:rPr>
          <w:rFonts w:eastAsia="Times New Roman"/>
          <w:szCs w:val="24"/>
          <w:lang w:val="en-US"/>
        </w:rPr>
        <w:t>erga</w:t>
      </w:r>
      <w:r w:rsidRPr="00AA11C3">
        <w:rPr>
          <w:rFonts w:eastAsia="Times New Roman"/>
          <w:szCs w:val="24"/>
        </w:rPr>
        <w:t xml:space="preserve"> </w:t>
      </w:r>
      <w:r>
        <w:rPr>
          <w:rFonts w:eastAsia="Times New Roman"/>
          <w:szCs w:val="24"/>
          <w:lang w:val="en-US"/>
        </w:rPr>
        <w:t>omnes</w:t>
      </w:r>
      <w:r w:rsidRPr="00AA11C3">
        <w:rPr>
          <w:rFonts w:eastAsia="Times New Roman"/>
          <w:szCs w:val="24"/>
        </w:rPr>
        <w:t xml:space="preserve">, </w:t>
      </w:r>
      <w:r w:rsidRPr="00AE1C61">
        <w:rPr>
          <w:rFonts w:eastAsia="Times New Roman"/>
          <w:szCs w:val="24"/>
        </w:rPr>
        <w:t xml:space="preserve">για κάθε </w:t>
      </w:r>
      <w:r>
        <w:rPr>
          <w:rFonts w:eastAsia="Times New Roman"/>
          <w:szCs w:val="24"/>
        </w:rPr>
        <w:t>χρήσ</w:t>
      </w:r>
      <w:r w:rsidRPr="00AE1C61">
        <w:rPr>
          <w:rFonts w:eastAsia="Times New Roman"/>
          <w:szCs w:val="24"/>
        </w:rPr>
        <w:t>η εσωτερική και διεθνή</w:t>
      </w:r>
      <w:r>
        <w:rPr>
          <w:rFonts w:eastAsia="Times New Roman"/>
          <w:szCs w:val="24"/>
        </w:rPr>
        <w:t>».</w:t>
      </w:r>
    </w:p>
    <w:p w14:paraId="77C03540" w14:textId="77777777" w:rsidR="006113A9" w:rsidRDefault="006B6FC4">
      <w:pPr>
        <w:spacing w:line="600" w:lineRule="auto"/>
        <w:ind w:firstLine="720"/>
        <w:contextualSpacing/>
        <w:jc w:val="both"/>
        <w:rPr>
          <w:rFonts w:eastAsia="Times New Roman"/>
          <w:szCs w:val="24"/>
        </w:rPr>
      </w:pPr>
      <w:r>
        <w:rPr>
          <w:rFonts w:eastAsia="Times New Roman"/>
          <w:szCs w:val="24"/>
        </w:rPr>
        <w:t>Τ</w:t>
      </w:r>
      <w:r w:rsidRPr="00AE1C61">
        <w:rPr>
          <w:rFonts w:eastAsia="Times New Roman"/>
          <w:szCs w:val="24"/>
        </w:rPr>
        <w:t xml:space="preserve">ο </w:t>
      </w:r>
      <w:r>
        <w:rPr>
          <w:rFonts w:eastAsia="Times New Roman"/>
          <w:szCs w:val="24"/>
        </w:rPr>
        <w:t>Π</w:t>
      </w:r>
      <w:r w:rsidRPr="00AE1C61">
        <w:rPr>
          <w:rFonts w:eastAsia="Times New Roman"/>
          <w:szCs w:val="24"/>
        </w:rPr>
        <w:t>οτάμι</w:t>
      </w:r>
      <w:r>
        <w:rPr>
          <w:rFonts w:eastAsia="Times New Roman"/>
          <w:szCs w:val="24"/>
        </w:rPr>
        <w:t>,</w:t>
      </w:r>
      <w:r w:rsidRPr="00AE1C61">
        <w:rPr>
          <w:rFonts w:eastAsia="Times New Roman"/>
          <w:szCs w:val="24"/>
        </w:rPr>
        <w:t xml:space="preserve"> από την ίδρυσή του το 2014</w:t>
      </w:r>
      <w:r>
        <w:rPr>
          <w:rFonts w:eastAsia="Times New Roman"/>
          <w:szCs w:val="24"/>
        </w:rPr>
        <w:t>,</w:t>
      </w:r>
      <w:r w:rsidRPr="00AE1C61">
        <w:rPr>
          <w:rFonts w:eastAsia="Times New Roman"/>
          <w:szCs w:val="24"/>
        </w:rPr>
        <w:t xml:space="preserve"> έχει στις θέσεις του την αποδοχή αυτής της εθνικής γραμμής</w:t>
      </w:r>
      <w:r>
        <w:rPr>
          <w:rFonts w:eastAsia="Times New Roman"/>
          <w:szCs w:val="24"/>
        </w:rPr>
        <w:t>.</w:t>
      </w:r>
      <w:r w:rsidRPr="00AE1C61">
        <w:rPr>
          <w:rFonts w:eastAsia="Times New Roman"/>
          <w:szCs w:val="24"/>
        </w:rPr>
        <w:t xml:space="preserve"> </w:t>
      </w:r>
      <w:r>
        <w:rPr>
          <w:rFonts w:eastAsia="Times New Roman"/>
          <w:szCs w:val="24"/>
        </w:rPr>
        <w:t>Τ</w:t>
      </w:r>
      <w:r w:rsidRPr="00AE1C61">
        <w:rPr>
          <w:rFonts w:eastAsia="Times New Roman"/>
          <w:szCs w:val="24"/>
        </w:rPr>
        <w:t>ο ίδιο υποστηρίζουν κι άλλα κόμματα</w:t>
      </w:r>
      <w:r>
        <w:rPr>
          <w:rFonts w:eastAsia="Times New Roman"/>
          <w:szCs w:val="24"/>
        </w:rPr>
        <w:t>.</w:t>
      </w:r>
      <w:r w:rsidRPr="00AE1C61">
        <w:rPr>
          <w:rFonts w:eastAsia="Times New Roman"/>
          <w:szCs w:val="24"/>
        </w:rPr>
        <w:t xml:space="preserve"> </w:t>
      </w:r>
      <w:r>
        <w:rPr>
          <w:rFonts w:eastAsia="Times New Roman"/>
          <w:szCs w:val="24"/>
        </w:rPr>
        <w:t>Η</w:t>
      </w:r>
      <w:r w:rsidRPr="00AE1C61">
        <w:rPr>
          <w:rFonts w:eastAsia="Times New Roman"/>
          <w:szCs w:val="24"/>
        </w:rPr>
        <w:t xml:space="preserve"> διαφορά είναι ότι εμείς δεν κάναμε μεταβολή όταν ήρθε η ώρα του </w:t>
      </w:r>
      <w:r>
        <w:rPr>
          <w:rFonts w:eastAsia="Times New Roman"/>
          <w:szCs w:val="24"/>
        </w:rPr>
        <w:t>δ</w:t>
      </w:r>
      <w:r w:rsidRPr="00AE1C61">
        <w:rPr>
          <w:rFonts w:eastAsia="Times New Roman"/>
          <w:szCs w:val="24"/>
        </w:rPr>
        <w:t>ιά ταύτα</w:t>
      </w:r>
      <w:r>
        <w:rPr>
          <w:rFonts w:eastAsia="Times New Roman"/>
          <w:szCs w:val="24"/>
        </w:rPr>
        <w:t>.</w:t>
      </w:r>
      <w:r w:rsidRPr="00AE1C61">
        <w:rPr>
          <w:rFonts w:eastAsia="Times New Roman"/>
          <w:szCs w:val="24"/>
        </w:rPr>
        <w:t xml:space="preserve"> </w:t>
      </w:r>
      <w:r>
        <w:rPr>
          <w:rFonts w:eastAsia="Times New Roman"/>
          <w:szCs w:val="24"/>
        </w:rPr>
        <w:t>Δ</w:t>
      </w:r>
      <w:r w:rsidRPr="00AE1C61">
        <w:rPr>
          <w:rFonts w:eastAsia="Times New Roman"/>
          <w:szCs w:val="24"/>
        </w:rPr>
        <w:t>εν είναι</w:t>
      </w:r>
      <w:r>
        <w:rPr>
          <w:rFonts w:eastAsia="Times New Roman"/>
          <w:szCs w:val="24"/>
        </w:rPr>
        <w:t>,</w:t>
      </w:r>
      <w:r w:rsidRPr="00AE1C61">
        <w:rPr>
          <w:rFonts w:eastAsia="Times New Roman"/>
          <w:szCs w:val="24"/>
        </w:rPr>
        <w:t xml:space="preserve"> άλλωστε</w:t>
      </w:r>
      <w:r>
        <w:rPr>
          <w:rFonts w:eastAsia="Times New Roman"/>
          <w:szCs w:val="24"/>
        </w:rPr>
        <w:t>,</w:t>
      </w:r>
      <w:r w:rsidRPr="00AE1C61">
        <w:rPr>
          <w:rFonts w:eastAsia="Times New Roman"/>
          <w:szCs w:val="24"/>
        </w:rPr>
        <w:t xml:space="preserve"> η πρώτη φορά που το </w:t>
      </w:r>
      <w:r>
        <w:rPr>
          <w:rFonts w:eastAsia="Times New Roman"/>
          <w:szCs w:val="24"/>
        </w:rPr>
        <w:t>Π</w:t>
      </w:r>
      <w:r w:rsidRPr="00AE1C61">
        <w:rPr>
          <w:rFonts w:eastAsia="Times New Roman"/>
          <w:szCs w:val="24"/>
        </w:rPr>
        <w:t xml:space="preserve">οτάμι μεταξύ </w:t>
      </w:r>
      <w:r>
        <w:rPr>
          <w:rFonts w:eastAsia="Times New Roman"/>
          <w:szCs w:val="24"/>
        </w:rPr>
        <w:t>ε</w:t>
      </w:r>
      <w:r w:rsidRPr="00AE1C61">
        <w:rPr>
          <w:rFonts w:eastAsia="Times New Roman"/>
          <w:szCs w:val="24"/>
        </w:rPr>
        <w:t>θνικού και κομματικού συμ</w:t>
      </w:r>
      <w:r w:rsidRPr="00AE1C61">
        <w:rPr>
          <w:rFonts w:eastAsia="Times New Roman"/>
          <w:szCs w:val="24"/>
        </w:rPr>
        <w:t>φέροντος επιλέγει το πρώτο</w:t>
      </w:r>
      <w:r>
        <w:rPr>
          <w:rFonts w:eastAsia="Times New Roman"/>
          <w:szCs w:val="24"/>
        </w:rPr>
        <w:t>.</w:t>
      </w:r>
      <w:r w:rsidRPr="00AE1C61">
        <w:rPr>
          <w:rFonts w:eastAsia="Times New Roman"/>
          <w:szCs w:val="24"/>
        </w:rPr>
        <w:t xml:space="preserve"> </w:t>
      </w:r>
    </w:p>
    <w:p w14:paraId="77C03541" w14:textId="77777777" w:rsidR="006113A9" w:rsidRDefault="006B6FC4">
      <w:pPr>
        <w:spacing w:line="600" w:lineRule="auto"/>
        <w:ind w:firstLine="720"/>
        <w:contextualSpacing/>
        <w:jc w:val="both"/>
        <w:rPr>
          <w:rFonts w:eastAsia="Times New Roman"/>
          <w:szCs w:val="24"/>
        </w:rPr>
      </w:pPr>
      <w:r>
        <w:rPr>
          <w:rFonts w:eastAsia="Times New Roman"/>
          <w:szCs w:val="24"/>
        </w:rPr>
        <w:t>Η</w:t>
      </w:r>
      <w:r w:rsidRPr="00AE1C61">
        <w:rPr>
          <w:rFonts w:eastAsia="Times New Roman"/>
          <w:szCs w:val="24"/>
        </w:rPr>
        <w:t xml:space="preserve"> </w:t>
      </w:r>
      <w:r>
        <w:rPr>
          <w:rFonts w:eastAsia="Times New Roman"/>
          <w:szCs w:val="24"/>
        </w:rPr>
        <w:t>Σ</w:t>
      </w:r>
      <w:r w:rsidRPr="00AE1C61">
        <w:rPr>
          <w:rFonts w:eastAsia="Times New Roman"/>
          <w:szCs w:val="24"/>
        </w:rPr>
        <w:t>υμφωνία των Πρεσπών είναι μία συμφωνία που δεν πρέπει ούτε να την εξιδανικεύουμε ούτε να τη δαιμονοποιούμε</w:t>
      </w:r>
      <w:r>
        <w:rPr>
          <w:rFonts w:eastAsia="Times New Roman"/>
          <w:szCs w:val="24"/>
        </w:rPr>
        <w:t>.</w:t>
      </w:r>
      <w:r w:rsidRPr="00AE1C61">
        <w:rPr>
          <w:rFonts w:eastAsia="Times New Roman"/>
          <w:szCs w:val="24"/>
        </w:rPr>
        <w:t xml:space="preserve"> </w:t>
      </w:r>
      <w:r>
        <w:rPr>
          <w:rFonts w:eastAsia="Times New Roman"/>
          <w:szCs w:val="24"/>
        </w:rPr>
        <w:t xml:space="preserve">Όμως, τα θετικά της </w:t>
      </w:r>
      <w:r>
        <w:rPr>
          <w:rFonts w:eastAsia="Times New Roman"/>
          <w:szCs w:val="24"/>
        </w:rPr>
        <w:t xml:space="preserve">συμφωνίας </w:t>
      </w:r>
      <w:r>
        <w:rPr>
          <w:rFonts w:eastAsia="Times New Roman"/>
          <w:szCs w:val="24"/>
        </w:rPr>
        <w:t>υ</w:t>
      </w:r>
      <w:r w:rsidRPr="00AE1C61">
        <w:rPr>
          <w:rFonts w:eastAsia="Times New Roman"/>
          <w:szCs w:val="24"/>
        </w:rPr>
        <w:t>περτερούν των αρνητικών και ο πολύπειρος πρέσβης ο κ</w:t>
      </w:r>
      <w:r>
        <w:rPr>
          <w:rFonts w:eastAsia="Times New Roman"/>
          <w:szCs w:val="24"/>
        </w:rPr>
        <w:t xml:space="preserve">. </w:t>
      </w:r>
      <w:r>
        <w:rPr>
          <w:rFonts w:eastAsia="Times New Roman"/>
          <w:szCs w:val="24"/>
        </w:rPr>
        <w:t>Κακλίκης</w:t>
      </w:r>
      <w:r w:rsidRPr="00AE1C61">
        <w:rPr>
          <w:rFonts w:eastAsia="Times New Roman"/>
          <w:szCs w:val="24"/>
        </w:rPr>
        <w:t xml:space="preserve"> </w:t>
      </w:r>
      <w:r w:rsidRPr="00AE1C61">
        <w:rPr>
          <w:rFonts w:eastAsia="Times New Roman"/>
          <w:szCs w:val="24"/>
        </w:rPr>
        <w:t>μας έχει κάνει μία ανα</w:t>
      </w:r>
      <w:r w:rsidRPr="00AE1C61">
        <w:rPr>
          <w:rFonts w:eastAsia="Times New Roman"/>
          <w:szCs w:val="24"/>
        </w:rPr>
        <w:t>λυτικότ</w:t>
      </w:r>
      <w:r>
        <w:rPr>
          <w:rFonts w:eastAsia="Times New Roman"/>
          <w:szCs w:val="24"/>
        </w:rPr>
        <w:t>ατη</w:t>
      </w:r>
      <w:r w:rsidRPr="00AE1C61">
        <w:rPr>
          <w:rFonts w:eastAsia="Times New Roman"/>
          <w:szCs w:val="24"/>
        </w:rPr>
        <w:t xml:space="preserve"> ενημέρωση</w:t>
      </w:r>
      <w:r>
        <w:rPr>
          <w:rFonts w:eastAsia="Times New Roman"/>
          <w:szCs w:val="24"/>
        </w:rPr>
        <w:t>.</w:t>
      </w:r>
      <w:r w:rsidRPr="00AE1C61">
        <w:rPr>
          <w:rFonts w:eastAsia="Times New Roman"/>
          <w:szCs w:val="24"/>
        </w:rPr>
        <w:t xml:space="preserve"> </w:t>
      </w:r>
    </w:p>
    <w:p w14:paraId="77C03542" w14:textId="77777777" w:rsidR="006113A9" w:rsidRDefault="006B6FC4">
      <w:pPr>
        <w:spacing w:line="600" w:lineRule="auto"/>
        <w:ind w:firstLine="720"/>
        <w:contextualSpacing/>
        <w:jc w:val="both"/>
        <w:rPr>
          <w:rFonts w:eastAsia="Times New Roman"/>
          <w:szCs w:val="24"/>
        </w:rPr>
      </w:pPr>
      <w:r>
        <w:rPr>
          <w:rFonts w:eastAsia="Times New Roman"/>
          <w:szCs w:val="24"/>
        </w:rPr>
        <w:lastRenderedPageBreak/>
        <w:t>Κ</w:t>
      </w:r>
      <w:r w:rsidRPr="00AE1C61">
        <w:rPr>
          <w:rFonts w:eastAsia="Times New Roman"/>
          <w:szCs w:val="24"/>
        </w:rPr>
        <w:t>ατά τη γνώμη μου</w:t>
      </w:r>
      <w:r>
        <w:rPr>
          <w:rFonts w:eastAsia="Times New Roman"/>
          <w:szCs w:val="24"/>
        </w:rPr>
        <w:t>,</w:t>
      </w:r>
      <w:r w:rsidRPr="00AE1C61">
        <w:rPr>
          <w:rFonts w:eastAsia="Times New Roman"/>
          <w:szCs w:val="24"/>
        </w:rPr>
        <w:t xml:space="preserve"> </w:t>
      </w:r>
      <w:r>
        <w:rPr>
          <w:rFonts w:eastAsia="Times New Roman"/>
          <w:szCs w:val="24"/>
        </w:rPr>
        <w:t>όμως,</w:t>
      </w:r>
      <w:r w:rsidRPr="00AE1C61">
        <w:rPr>
          <w:rFonts w:eastAsia="Times New Roman"/>
          <w:szCs w:val="24"/>
        </w:rPr>
        <w:t xml:space="preserve"> </w:t>
      </w:r>
      <w:r>
        <w:rPr>
          <w:rFonts w:eastAsia="Times New Roman"/>
          <w:szCs w:val="24"/>
        </w:rPr>
        <w:t>τ</w:t>
      </w:r>
      <w:r w:rsidRPr="00AE1C61">
        <w:rPr>
          <w:rFonts w:eastAsia="Times New Roman"/>
          <w:szCs w:val="24"/>
        </w:rPr>
        <w:t xml:space="preserve">ο πιο αρνητικό κομμάτι της </w:t>
      </w:r>
      <w:r>
        <w:rPr>
          <w:rFonts w:eastAsia="Times New Roman"/>
          <w:szCs w:val="24"/>
        </w:rPr>
        <w:t>σ</w:t>
      </w:r>
      <w:r w:rsidRPr="00AE1C61">
        <w:rPr>
          <w:rFonts w:eastAsia="Times New Roman"/>
          <w:szCs w:val="24"/>
        </w:rPr>
        <w:t xml:space="preserve">υμφωνίας </w:t>
      </w:r>
      <w:r w:rsidRPr="00AE1C61">
        <w:rPr>
          <w:rFonts w:eastAsia="Times New Roman"/>
          <w:szCs w:val="24"/>
        </w:rPr>
        <w:t xml:space="preserve">δεν είναι μέσα στη </w:t>
      </w:r>
      <w:r>
        <w:rPr>
          <w:rFonts w:eastAsia="Times New Roman"/>
          <w:szCs w:val="24"/>
        </w:rPr>
        <w:t>σ</w:t>
      </w:r>
      <w:r w:rsidRPr="00AE1C61">
        <w:rPr>
          <w:rFonts w:eastAsia="Times New Roman"/>
          <w:szCs w:val="24"/>
        </w:rPr>
        <w:t>υμφωνία</w:t>
      </w:r>
      <w:r>
        <w:rPr>
          <w:rFonts w:eastAsia="Times New Roman"/>
          <w:szCs w:val="24"/>
        </w:rPr>
        <w:t>.</w:t>
      </w:r>
      <w:r w:rsidRPr="00AE1C61">
        <w:rPr>
          <w:rFonts w:eastAsia="Times New Roman"/>
          <w:szCs w:val="24"/>
        </w:rPr>
        <w:t xml:space="preserve"> Το πιο αρνητικό κομμάτι της </w:t>
      </w:r>
      <w:r>
        <w:rPr>
          <w:rFonts w:eastAsia="Times New Roman"/>
          <w:szCs w:val="24"/>
        </w:rPr>
        <w:t>σ</w:t>
      </w:r>
      <w:r w:rsidRPr="00AE1C61">
        <w:rPr>
          <w:rFonts w:eastAsia="Times New Roman"/>
          <w:szCs w:val="24"/>
        </w:rPr>
        <w:t xml:space="preserve">υμφωνίας </w:t>
      </w:r>
      <w:r w:rsidRPr="00AE1C61">
        <w:rPr>
          <w:rFonts w:eastAsia="Times New Roman"/>
          <w:szCs w:val="24"/>
        </w:rPr>
        <w:t>είναι η εκμετάλλευσ</w:t>
      </w:r>
      <w:r>
        <w:rPr>
          <w:rFonts w:eastAsia="Times New Roman"/>
          <w:szCs w:val="24"/>
        </w:rPr>
        <w:t xml:space="preserve">ή </w:t>
      </w:r>
      <w:r w:rsidRPr="00AE1C61">
        <w:rPr>
          <w:rFonts w:eastAsia="Times New Roman"/>
          <w:szCs w:val="24"/>
        </w:rPr>
        <w:t>της στο εσωτερικό πολιτικό σκηνικό</w:t>
      </w:r>
      <w:r>
        <w:rPr>
          <w:rFonts w:eastAsia="Times New Roman"/>
          <w:szCs w:val="24"/>
        </w:rPr>
        <w:t>.</w:t>
      </w:r>
      <w:r w:rsidRPr="00AE1C61">
        <w:rPr>
          <w:rFonts w:eastAsia="Times New Roman"/>
          <w:szCs w:val="24"/>
        </w:rPr>
        <w:t xml:space="preserve"> </w:t>
      </w:r>
    </w:p>
    <w:p w14:paraId="77C03543" w14:textId="77777777" w:rsidR="006113A9" w:rsidRDefault="006B6FC4">
      <w:pPr>
        <w:spacing w:line="600" w:lineRule="auto"/>
        <w:ind w:firstLine="720"/>
        <w:contextualSpacing/>
        <w:jc w:val="both"/>
        <w:rPr>
          <w:rFonts w:eastAsia="Times New Roman"/>
          <w:szCs w:val="24"/>
        </w:rPr>
      </w:pPr>
      <w:r>
        <w:rPr>
          <w:rFonts w:eastAsia="Times New Roman"/>
          <w:szCs w:val="24"/>
        </w:rPr>
        <w:t>Η</w:t>
      </w:r>
      <w:r w:rsidRPr="00AE1C61">
        <w:rPr>
          <w:rFonts w:eastAsia="Times New Roman"/>
          <w:szCs w:val="24"/>
        </w:rPr>
        <w:t xml:space="preserve"> </w:t>
      </w:r>
      <w:r>
        <w:rPr>
          <w:rFonts w:eastAsia="Times New Roman"/>
          <w:szCs w:val="24"/>
        </w:rPr>
        <w:t>Κ</w:t>
      </w:r>
      <w:r w:rsidRPr="00AE1C61">
        <w:rPr>
          <w:rFonts w:eastAsia="Times New Roman"/>
          <w:szCs w:val="24"/>
        </w:rPr>
        <w:t>υβέρνηση την είδ</w:t>
      </w:r>
      <w:r>
        <w:rPr>
          <w:rFonts w:eastAsia="Times New Roman"/>
          <w:szCs w:val="24"/>
        </w:rPr>
        <w:t>ε</w:t>
      </w:r>
      <w:r w:rsidRPr="00AE1C61">
        <w:rPr>
          <w:rFonts w:eastAsia="Times New Roman"/>
          <w:szCs w:val="24"/>
        </w:rPr>
        <w:t xml:space="preserve"> σαν μία ευκαιρία να πετύχει μ</w:t>
      </w:r>
      <w:r>
        <w:rPr>
          <w:rFonts w:eastAsia="Times New Roman"/>
          <w:szCs w:val="24"/>
        </w:rPr>
        <w:t>’</w:t>
      </w:r>
      <w:r w:rsidRPr="00AE1C61">
        <w:rPr>
          <w:rFonts w:eastAsia="Times New Roman"/>
          <w:szCs w:val="24"/>
        </w:rPr>
        <w:t xml:space="preserve"> ένα</w:t>
      </w:r>
      <w:r>
        <w:rPr>
          <w:rFonts w:eastAsia="Times New Roman"/>
          <w:szCs w:val="24"/>
        </w:rPr>
        <w:t>ν</w:t>
      </w:r>
      <w:r w:rsidRPr="00AE1C61">
        <w:rPr>
          <w:rFonts w:eastAsia="Times New Roman"/>
          <w:szCs w:val="24"/>
        </w:rPr>
        <w:t xml:space="preserve"> σμπάρο δυο τρυγόνια</w:t>
      </w:r>
      <w:r>
        <w:rPr>
          <w:rFonts w:eastAsia="Times New Roman"/>
          <w:szCs w:val="24"/>
        </w:rPr>
        <w:t>.</w:t>
      </w:r>
      <w:r w:rsidRPr="00AE1C61">
        <w:rPr>
          <w:rFonts w:eastAsia="Times New Roman"/>
          <w:szCs w:val="24"/>
        </w:rPr>
        <w:t xml:space="preserve"> </w:t>
      </w:r>
      <w:r>
        <w:rPr>
          <w:rFonts w:eastAsia="Times New Roman"/>
          <w:szCs w:val="24"/>
        </w:rPr>
        <w:t>Α</w:t>
      </w:r>
      <w:r w:rsidRPr="00AE1C61">
        <w:rPr>
          <w:rFonts w:eastAsia="Times New Roman"/>
          <w:szCs w:val="24"/>
        </w:rPr>
        <w:t>πό τη μία ανάλυση ένα ζόρικο πρόβλημα</w:t>
      </w:r>
      <w:r>
        <w:rPr>
          <w:rFonts w:eastAsia="Times New Roman"/>
          <w:szCs w:val="24"/>
        </w:rPr>
        <w:t>,</w:t>
      </w:r>
      <w:r w:rsidRPr="00AE1C61">
        <w:rPr>
          <w:rFonts w:eastAsia="Times New Roman"/>
          <w:szCs w:val="24"/>
        </w:rPr>
        <w:t xml:space="preserve"> βελτιώνοντας τη διεθνή της εικόνα κ</w:t>
      </w:r>
      <w:r>
        <w:rPr>
          <w:rFonts w:eastAsia="Times New Roman"/>
          <w:szCs w:val="24"/>
        </w:rPr>
        <w:t>ι</w:t>
      </w:r>
      <w:r w:rsidRPr="00AE1C61">
        <w:rPr>
          <w:rFonts w:eastAsia="Times New Roman"/>
          <w:szCs w:val="24"/>
        </w:rPr>
        <w:t xml:space="preserve"> από την άλλη</w:t>
      </w:r>
      <w:r>
        <w:rPr>
          <w:rFonts w:eastAsia="Times New Roman"/>
          <w:szCs w:val="24"/>
        </w:rPr>
        <w:t>,</w:t>
      </w:r>
      <w:r w:rsidRPr="00AE1C61">
        <w:rPr>
          <w:rFonts w:eastAsia="Times New Roman"/>
          <w:szCs w:val="24"/>
        </w:rPr>
        <w:t xml:space="preserve"> να διεμβολίσει την αντιπολίτευση</w:t>
      </w:r>
      <w:r>
        <w:rPr>
          <w:rFonts w:eastAsia="Times New Roman"/>
          <w:szCs w:val="24"/>
        </w:rPr>
        <w:t>.</w:t>
      </w:r>
      <w:r w:rsidRPr="00AE1C61">
        <w:rPr>
          <w:rFonts w:eastAsia="Times New Roman"/>
          <w:szCs w:val="24"/>
        </w:rPr>
        <w:t xml:space="preserve"> Έτσι</w:t>
      </w:r>
      <w:r>
        <w:rPr>
          <w:rFonts w:eastAsia="Times New Roman"/>
          <w:szCs w:val="24"/>
        </w:rPr>
        <w:t>,</w:t>
      </w:r>
      <w:r w:rsidRPr="00AE1C61">
        <w:rPr>
          <w:rFonts w:eastAsia="Times New Roman"/>
          <w:szCs w:val="24"/>
        </w:rPr>
        <w:t xml:space="preserve"> διαπραγματεύτηκε χωρίς να επιδιώξει ευρύτερες συναινέσεις</w:t>
      </w:r>
      <w:r>
        <w:rPr>
          <w:rFonts w:eastAsia="Times New Roman"/>
          <w:szCs w:val="24"/>
        </w:rPr>
        <w:t>.</w:t>
      </w:r>
      <w:r w:rsidRPr="00AE1C61">
        <w:rPr>
          <w:rFonts w:eastAsia="Times New Roman"/>
          <w:szCs w:val="24"/>
        </w:rPr>
        <w:t xml:space="preserve"> </w:t>
      </w:r>
    </w:p>
    <w:p w14:paraId="77C03544" w14:textId="77777777" w:rsidR="006113A9" w:rsidRDefault="006B6FC4">
      <w:pPr>
        <w:spacing w:line="600" w:lineRule="auto"/>
        <w:ind w:firstLine="720"/>
        <w:contextualSpacing/>
        <w:jc w:val="both"/>
        <w:rPr>
          <w:rFonts w:eastAsia="Times New Roman"/>
          <w:szCs w:val="24"/>
        </w:rPr>
      </w:pPr>
      <w:r>
        <w:rPr>
          <w:rFonts w:eastAsia="Times New Roman"/>
          <w:szCs w:val="24"/>
        </w:rPr>
        <w:t>Η</w:t>
      </w:r>
      <w:r w:rsidRPr="00AE1C61">
        <w:rPr>
          <w:rFonts w:eastAsia="Times New Roman"/>
          <w:szCs w:val="24"/>
        </w:rPr>
        <w:t xml:space="preserve"> Νέα Δ</w:t>
      </w:r>
      <w:r w:rsidRPr="00AE1C61">
        <w:rPr>
          <w:rFonts w:eastAsia="Times New Roman"/>
          <w:szCs w:val="24"/>
        </w:rPr>
        <w:t>ημοκρατία</w:t>
      </w:r>
      <w:r>
        <w:rPr>
          <w:rFonts w:eastAsia="Times New Roman"/>
          <w:szCs w:val="24"/>
        </w:rPr>
        <w:t>,</w:t>
      </w:r>
      <w:r w:rsidRPr="00AE1C61">
        <w:rPr>
          <w:rFonts w:eastAsia="Times New Roman"/>
          <w:szCs w:val="24"/>
        </w:rPr>
        <w:t xml:space="preserve"> μπροστά στον κίνδυνο διάσπασης</w:t>
      </w:r>
      <w:r>
        <w:rPr>
          <w:rFonts w:eastAsia="Times New Roman"/>
          <w:szCs w:val="24"/>
        </w:rPr>
        <w:t>, έκλ</w:t>
      </w:r>
      <w:r w:rsidRPr="00AE1C61">
        <w:rPr>
          <w:rFonts w:eastAsia="Times New Roman"/>
          <w:szCs w:val="24"/>
        </w:rPr>
        <w:t>ινε επ</w:t>
      </w:r>
      <w:r>
        <w:rPr>
          <w:rFonts w:eastAsia="Times New Roman"/>
          <w:szCs w:val="24"/>
        </w:rPr>
        <w:t xml:space="preserve">ί </w:t>
      </w:r>
      <w:r w:rsidRPr="00AE1C61">
        <w:rPr>
          <w:rFonts w:eastAsia="Times New Roman"/>
          <w:szCs w:val="24"/>
        </w:rPr>
        <w:t>δεξιά</w:t>
      </w:r>
      <w:r>
        <w:rPr>
          <w:rFonts w:eastAsia="Times New Roman"/>
          <w:szCs w:val="24"/>
        </w:rPr>
        <w:t>,</w:t>
      </w:r>
      <w:r w:rsidRPr="00AE1C61">
        <w:rPr>
          <w:rFonts w:eastAsia="Times New Roman"/>
          <w:szCs w:val="24"/>
        </w:rPr>
        <w:t xml:space="preserve"> αποκηρύσσοντας τη </w:t>
      </w:r>
      <w:r>
        <w:rPr>
          <w:rFonts w:eastAsia="Times New Roman"/>
          <w:szCs w:val="24"/>
        </w:rPr>
        <w:t>σ</w:t>
      </w:r>
      <w:r w:rsidRPr="00AE1C61">
        <w:rPr>
          <w:rFonts w:eastAsia="Times New Roman"/>
          <w:szCs w:val="24"/>
        </w:rPr>
        <w:t xml:space="preserve">υμφωνία </w:t>
      </w:r>
      <w:r w:rsidRPr="00AE1C61">
        <w:rPr>
          <w:rFonts w:eastAsia="Times New Roman"/>
          <w:szCs w:val="24"/>
        </w:rPr>
        <w:t>με αφορμή τα σημεία συμβιβασμού</w:t>
      </w:r>
      <w:r>
        <w:rPr>
          <w:rFonts w:eastAsia="Times New Roman"/>
          <w:szCs w:val="24"/>
        </w:rPr>
        <w:t>.</w:t>
      </w:r>
      <w:r w:rsidRPr="00AE1C61">
        <w:rPr>
          <w:rFonts w:eastAsia="Times New Roman"/>
          <w:szCs w:val="24"/>
        </w:rPr>
        <w:t xml:space="preserve"> </w:t>
      </w:r>
    </w:p>
    <w:p w14:paraId="77C03545" w14:textId="77777777" w:rsidR="006113A9" w:rsidRDefault="006B6FC4">
      <w:pPr>
        <w:spacing w:line="600" w:lineRule="auto"/>
        <w:ind w:firstLine="720"/>
        <w:contextualSpacing/>
        <w:jc w:val="both"/>
        <w:rPr>
          <w:rFonts w:eastAsia="Times New Roman"/>
          <w:szCs w:val="24"/>
        </w:rPr>
      </w:pPr>
      <w:r>
        <w:rPr>
          <w:rFonts w:eastAsia="Times New Roman"/>
          <w:szCs w:val="24"/>
        </w:rPr>
        <w:t>Τ</w:t>
      </w:r>
      <w:r w:rsidRPr="00AE1C61">
        <w:rPr>
          <w:rFonts w:eastAsia="Times New Roman"/>
          <w:szCs w:val="24"/>
        </w:rPr>
        <w:t>ο ίδιο έκανε και το Κίνημα Αλλαγής</w:t>
      </w:r>
      <w:r>
        <w:rPr>
          <w:rFonts w:eastAsia="Times New Roman"/>
          <w:szCs w:val="24"/>
        </w:rPr>
        <w:t>,</w:t>
      </w:r>
      <w:r w:rsidRPr="00AE1C61">
        <w:rPr>
          <w:rFonts w:eastAsia="Times New Roman"/>
          <w:szCs w:val="24"/>
        </w:rPr>
        <w:t xml:space="preserve"> παρά την αντίθετη άποψη των πέντε από τα έξι μέλη του </w:t>
      </w:r>
      <w:r>
        <w:rPr>
          <w:rFonts w:eastAsia="Times New Roman"/>
          <w:szCs w:val="24"/>
        </w:rPr>
        <w:t>π</w:t>
      </w:r>
      <w:r w:rsidRPr="00AE1C61">
        <w:rPr>
          <w:rFonts w:eastAsia="Times New Roman"/>
          <w:szCs w:val="24"/>
        </w:rPr>
        <w:t xml:space="preserve">ολιτικού </w:t>
      </w:r>
      <w:r>
        <w:rPr>
          <w:rFonts w:eastAsia="Times New Roman"/>
          <w:szCs w:val="24"/>
        </w:rPr>
        <w:t>σ</w:t>
      </w:r>
      <w:r w:rsidRPr="00AE1C61">
        <w:rPr>
          <w:rFonts w:eastAsia="Times New Roman"/>
          <w:szCs w:val="24"/>
        </w:rPr>
        <w:t>υμβουλίου</w:t>
      </w:r>
      <w:r>
        <w:rPr>
          <w:rFonts w:eastAsia="Times New Roman"/>
          <w:szCs w:val="24"/>
        </w:rPr>
        <w:t>, π</w:t>
      </w:r>
      <w:r w:rsidRPr="00AE1C61">
        <w:rPr>
          <w:rFonts w:eastAsia="Times New Roman"/>
          <w:szCs w:val="24"/>
        </w:rPr>
        <w:t>ροφανώς βλέποντας μί</w:t>
      </w:r>
      <w:r w:rsidRPr="00AE1C61">
        <w:rPr>
          <w:rFonts w:eastAsia="Times New Roman"/>
          <w:szCs w:val="24"/>
        </w:rPr>
        <w:t>α ευκαιρία να προσελκύσει το πατριωτικό ΠΑΣΟΚ που είχε πάει στο</w:t>
      </w:r>
      <w:r>
        <w:rPr>
          <w:rFonts w:eastAsia="Times New Roman"/>
          <w:szCs w:val="24"/>
        </w:rPr>
        <w:t>ν</w:t>
      </w:r>
      <w:r w:rsidRPr="00AE1C61">
        <w:rPr>
          <w:rFonts w:eastAsia="Times New Roman"/>
          <w:szCs w:val="24"/>
        </w:rPr>
        <w:t xml:space="preserve"> ΣΥΡΙΖΑ</w:t>
      </w:r>
      <w:r>
        <w:rPr>
          <w:rFonts w:eastAsia="Times New Roman"/>
          <w:szCs w:val="24"/>
        </w:rPr>
        <w:t>.</w:t>
      </w:r>
    </w:p>
    <w:p w14:paraId="77C03546"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Α</w:t>
      </w:r>
      <w:r w:rsidRPr="00F225F1">
        <w:rPr>
          <w:rFonts w:eastAsia="Times New Roman" w:cs="Times New Roman"/>
          <w:szCs w:val="24"/>
        </w:rPr>
        <w:t>υτή η εργαλειοποίηση στο εσωτερικό κατέληξε γρήγορα σε ένα</w:t>
      </w:r>
      <w:r>
        <w:rPr>
          <w:rFonts w:eastAsia="Times New Roman" w:cs="Times New Roman"/>
          <w:szCs w:val="24"/>
        </w:rPr>
        <w:t>ν</w:t>
      </w:r>
      <w:r w:rsidRPr="00F225F1">
        <w:rPr>
          <w:rFonts w:eastAsia="Times New Roman" w:cs="Times New Roman"/>
          <w:szCs w:val="24"/>
        </w:rPr>
        <w:t xml:space="preserve"> διχασμό</w:t>
      </w:r>
      <w:r>
        <w:rPr>
          <w:rFonts w:eastAsia="Times New Roman" w:cs="Times New Roman"/>
          <w:szCs w:val="24"/>
        </w:rPr>
        <w:t>,</w:t>
      </w:r>
      <w:r w:rsidRPr="00F225F1">
        <w:rPr>
          <w:rFonts w:eastAsia="Times New Roman" w:cs="Times New Roman"/>
          <w:szCs w:val="24"/>
        </w:rPr>
        <w:t xml:space="preserve"> με αποτέλεσμα όσοι συμφωνούν με την κ</w:t>
      </w:r>
      <w:r>
        <w:rPr>
          <w:rFonts w:eastAsia="Times New Roman" w:cs="Times New Roman"/>
          <w:szCs w:val="24"/>
        </w:rPr>
        <w:t>ύρωση</w:t>
      </w:r>
      <w:r w:rsidRPr="00F225F1">
        <w:rPr>
          <w:rFonts w:eastAsia="Times New Roman" w:cs="Times New Roman"/>
          <w:szCs w:val="24"/>
        </w:rPr>
        <w:t xml:space="preserve"> να θεωρούνται προδότες και όσοι διαφωνούν </w:t>
      </w:r>
      <w:r>
        <w:rPr>
          <w:rFonts w:eastAsia="Times New Roman" w:cs="Times New Roman"/>
          <w:szCs w:val="24"/>
        </w:rPr>
        <w:t xml:space="preserve">να θεωρούνται </w:t>
      </w:r>
      <w:r w:rsidRPr="00F225F1">
        <w:rPr>
          <w:rFonts w:eastAsia="Times New Roman" w:cs="Times New Roman"/>
          <w:szCs w:val="24"/>
        </w:rPr>
        <w:t>ακροδεξιοί</w:t>
      </w:r>
      <w:r>
        <w:rPr>
          <w:rFonts w:eastAsia="Times New Roman" w:cs="Times New Roman"/>
          <w:szCs w:val="24"/>
        </w:rPr>
        <w:t xml:space="preserve">. </w:t>
      </w:r>
    </w:p>
    <w:p w14:paraId="77C03547"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Ε</w:t>
      </w:r>
      <w:r w:rsidRPr="00F225F1">
        <w:rPr>
          <w:rFonts w:eastAsia="Times New Roman" w:cs="Times New Roman"/>
          <w:szCs w:val="24"/>
        </w:rPr>
        <w:t>γώ δεν το βλέπω έτσι</w:t>
      </w:r>
      <w:r>
        <w:rPr>
          <w:rFonts w:eastAsia="Times New Roman" w:cs="Times New Roman"/>
          <w:szCs w:val="24"/>
        </w:rPr>
        <w:t>. Ε</w:t>
      </w:r>
      <w:r w:rsidRPr="00F225F1">
        <w:rPr>
          <w:rFonts w:eastAsia="Times New Roman" w:cs="Times New Roman"/>
          <w:szCs w:val="24"/>
        </w:rPr>
        <w:t>γώ βλέπω πατριώτες υπέρ και πατριώτες κ</w:t>
      </w:r>
      <w:r>
        <w:rPr>
          <w:rFonts w:eastAsia="Times New Roman" w:cs="Times New Roman"/>
          <w:szCs w:val="24"/>
        </w:rPr>
        <w:t xml:space="preserve">ατά της </w:t>
      </w:r>
      <w:r>
        <w:rPr>
          <w:rFonts w:eastAsia="Times New Roman" w:cs="Times New Roman"/>
          <w:szCs w:val="24"/>
        </w:rPr>
        <w:t>σ</w:t>
      </w:r>
      <w:r w:rsidRPr="00F225F1">
        <w:rPr>
          <w:rFonts w:eastAsia="Times New Roman" w:cs="Times New Roman"/>
          <w:szCs w:val="24"/>
        </w:rPr>
        <w:t>υμφωνίας</w:t>
      </w:r>
      <w:r>
        <w:rPr>
          <w:rFonts w:eastAsia="Times New Roman" w:cs="Times New Roman"/>
          <w:szCs w:val="24"/>
        </w:rPr>
        <w:t>. Όμως, μέσα σε αυτό το διχ</w:t>
      </w:r>
      <w:r w:rsidRPr="00F225F1">
        <w:rPr>
          <w:rFonts w:eastAsia="Times New Roman" w:cs="Times New Roman"/>
          <w:szCs w:val="24"/>
        </w:rPr>
        <w:t>αστικό σκηνικό η συζήτηση δεν έγινε με επιχειρήματα</w:t>
      </w:r>
      <w:r>
        <w:rPr>
          <w:rFonts w:eastAsia="Times New Roman" w:cs="Times New Roman"/>
          <w:szCs w:val="24"/>
        </w:rPr>
        <w:t>. Έγινε με αναθέμα</w:t>
      </w:r>
      <w:r w:rsidRPr="00F225F1">
        <w:rPr>
          <w:rFonts w:eastAsia="Times New Roman" w:cs="Times New Roman"/>
          <w:szCs w:val="24"/>
        </w:rPr>
        <w:t>τα</w:t>
      </w:r>
      <w:r>
        <w:rPr>
          <w:rFonts w:eastAsia="Times New Roman" w:cs="Times New Roman"/>
          <w:szCs w:val="24"/>
        </w:rPr>
        <w:t>. Χάσαμε έτσι την ευκαιρία να δούμε τ</w:t>
      </w:r>
      <w:r w:rsidRPr="00F225F1">
        <w:rPr>
          <w:rFonts w:eastAsia="Times New Roman" w:cs="Times New Roman"/>
          <w:szCs w:val="24"/>
        </w:rPr>
        <w:t xml:space="preserve">ι κερδίζουμε από αυτό που </w:t>
      </w:r>
      <w:r>
        <w:rPr>
          <w:rFonts w:eastAsia="Times New Roman" w:cs="Times New Roman"/>
          <w:szCs w:val="24"/>
          <w:lang w:val="en-US"/>
        </w:rPr>
        <w:t>de</w:t>
      </w:r>
      <w:r w:rsidRPr="00804850">
        <w:rPr>
          <w:rFonts w:eastAsia="Times New Roman" w:cs="Times New Roman"/>
          <w:szCs w:val="24"/>
        </w:rPr>
        <w:t xml:space="preserve"> </w:t>
      </w:r>
      <w:r>
        <w:rPr>
          <w:rFonts w:eastAsia="Times New Roman" w:cs="Times New Roman"/>
          <w:szCs w:val="24"/>
          <w:lang w:val="en-US"/>
        </w:rPr>
        <w:t>facto</w:t>
      </w:r>
      <w:r>
        <w:rPr>
          <w:rFonts w:eastAsia="Times New Roman" w:cs="Times New Roman"/>
          <w:szCs w:val="24"/>
        </w:rPr>
        <w:t xml:space="preserve"> είχαμε </w:t>
      </w:r>
      <w:r>
        <w:rPr>
          <w:rFonts w:eastAsia="Times New Roman" w:cs="Times New Roman"/>
          <w:szCs w:val="24"/>
        </w:rPr>
        <w:t>χάσει τ</w:t>
      </w:r>
      <w:r w:rsidRPr="00F225F1">
        <w:rPr>
          <w:rFonts w:eastAsia="Times New Roman" w:cs="Times New Roman"/>
          <w:szCs w:val="24"/>
        </w:rPr>
        <w:t xml:space="preserve">α τελευταία </w:t>
      </w:r>
      <w:r>
        <w:rPr>
          <w:rFonts w:eastAsia="Times New Roman" w:cs="Times New Roman"/>
          <w:szCs w:val="24"/>
        </w:rPr>
        <w:t>είκοσι πέντε</w:t>
      </w:r>
      <w:r w:rsidRPr="00F225F1">
        <w:rPr>
          <w:rFonts w:eastAsia="Times New Roman" w:cs="Times New Roman"/>
          <w:szCs w:val="24"/>
        </w:rPr>
        <w:t xml:space="preserve"> χρόνια</w:t>
      </w:r>
      <w:r>
        <w:rPr>
          <w:rFonts w:eastAsia="Times New Roman" w:cs="Times New Roman"/>
          <w:szCs w:val="24"/>
        </w:rPr>
        <w:t>, δηλαδή πού συμβιβαζόμαστε,</w:t>
      </w:r>
      <w:r w:rsidRPr="00F225F1">
        <w:rPr>
          <w:rFonts w:eastAsia="Times New Roman" w:cs="Times New Roman"/>
          <w:szCs w:val="24"/>
        </w:rPr>
        <w:t xml:space="preserve"> με τι ασφαλιστικές δικλίδες</w:t>
      </w:r>
      <w:r>
        <w:rPr>
          <w:rFonts w:eastAsia="Times New Roman" w:cs="Times New Roman"/>
          <w:szCs w:val="24"/>
        </w:rPr>
        <w:t xml:space="preserve">, πού </w:t>
      </w:r>
      <w:r w:rsidRPr="00F225F1">
        <w:rPr>
          <w:rFonts w:eastAsia="Times New Roman" w:cs="Times New Roman"/>
          <w:szCs w:val="24"/>
        </w:rPr>
        <w:t>πρέπει να εστιάσουμε την προσοχή μας και να είμαστε σε εγρήγορση</w:t>
      </w:r>
      <w:r>
        <w:rPr>
          <w:rFonts w:eastAsia="Times New Roman" w:cs="Times New Roman"/>
          <w:szCs w:val="24"/>
        </w:rPr>
        <w:t>,</w:t>
      </w:r>
      <w:r w:rsidRPr="00F225F1">
        <w:rPr>
          <w:rFonts w:eastAsia="Times New Roman" w:cs="Times New Roman"/>
          <w:szCs w:val="24"/>
        </w:rPr>
        <w:t xml:space="preserve"> γιατί ως γνωστόν οι συμφωνίες κρίνονται στην εφαρμογή</w:t>
      </w:r>
      <w:r>
        <w:rPr>
          <w:rFonts w:eastAsia="Times New Roman" w:cs="Times New Roman"/>
          <w:szCs w:val="24"/>
        </w:rPr>
        <w:t xml:space="preserve">. </w:t>
      </w:r>
    </w:p>
    <w:p w14:paraId="77C03548"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Μία </w:t>
      </w:r>
      <w:r>
        <w:rPr>
          <w:rFonts w:eastAsia="Times New Roman" w:cs="Times New Roman"/>
          <w:szCs w:val="24"/>
        </w:rPr>
        <w:t xml:space="preserve">συμφωνία </w:t>
      </w:r>
      <w:r>
        <w:rPr>
          <w:rFonts w:eastAsia="Times New Roman" w:cs="Times New Roman"/>
          <w:szCs w:val="24"/>
        </w:rPr>
        <w:t>που θα μπορούσε να εί</w:t>
      </w:r>
      <w:r>
        <w:rPr>
          <w:rFonts w:eastAsia="Times New Roman" w:cs="Times New Roman"/>
          <w:szCs w:val="24"/>
        </w:rPr>
        <w:t>ναι</w:t>
      </w:r>
      <w:r w:rsidRPr="00F225F1">
        <w:rPr>
          <w:rFonts w:eastAsia="Times New Roman" w:cs="Times New Roman"/>
          <w:szCs w:val="24"/>
        </w:rPr>
        <w:t xml:space="preserve"> κτήμα όλου του ευρωπαϊκού τόξου</w:t>
      </w:r>
      <w:r>
        <w:rPr>
          <w:rFonts w:eastAsia="Times New Roman" w:cs="Times New Roman"/>
          <w:szCs w:val="24"/>
        </w:rPr>
        <w:t>,</w:t>
      </w:r>
      <w:r w:rsidRPr="00F225F1">
        <w:rPr>
          <w:rFonts w:eastAsia="Times New Roman" w:cs="Times New Roman"/>
          <w:szCs w:val="24"/>
        </w:rPr>
        <w:t xml:space="preserve"> εντάχθηκε στο εσωτερικό πολιτικό παιχνίδι</w:t>
      </w:r>
      <w:r>
        <w:rPr>
          <w:rFonts w:eastAsia="Times New Roman" w:cs="Times New Roman"/>
          <w:szCs w:val="24"/>
        </w:rPr>
        <w:t>. Α</w:t>
      </w:r>
      <w:r w:rsidRPr="00F225F1">
        <w:rPr>
          <w:rFonts w:eastAsia="Times New Roman" w:cs="Times New Roman"/>
          <w:szCs w:val="24"/>
        </w:rPr>
        <w:t xml:space="preserve">κόμα και </w:t>
      </w:r>
      <w:r>
        <w:rPr>
          <w:rFonts w:eastAsia="Times New Roman" w:cs="Times New Roman"/>
          <w:szCs w:val="24"/>
        </w:rPr>
        <w:t>εμφυλιο</w:t>
      </w:r>
      <w:r w:rsidRPr="00F225F1">
        <w:rPr>
          <w:rFonts w:eastAsia="Times New Roman" w:cs="Times New Roman"/>
          <w:szCs w:val="24"/>
        </w:rPr>
        <w:t>πολεμικά σύνδρομα αναβίωσαν</w:t>
      </w:r>
      <w:r>
        <w:rPr>
          <w:rFonts w:eastAsia="Times New Roman" w:cs="Times New Roman"/>
          <w:szCs w:val="24"/>
        </w:rPr>
        <w:t>,</w:t>
      </w:r>
      <w:r w:rsidRPr="00F225F1">
        <w:rPr>
          <w:rFonts w:eastAsia="Times New Roman" w:cs="Times New Roman"/>
          <w:szCs w:val="24"/>
        </w:rPr>
        <w:t xml:space="preserve"> επειδή ακριβώς οι δύο </w:t>
      </w:r>
      <w:r>
        <w:rPr>
          <w:rFonts w:eastAsia="Times New Roman" w:cs="Times New Roman"/>
          <w:szCs w:val="24"/>
        </w:rPr>
        <w:t xml:space="preserve">αντιμαχόμενες πλευρές είδαν τη </w:t>
      </w:r>
      <w:r>
        <w:rPr>
          <w:rFonts w:eastAsia="Times New Roman" w:cs="Times New Roman"/>
          <w:szCs w:val="24"/>
        </w:rPr>
        <w:t>σ</w:t>
      </w:r>
      <w:r w:rsidRPr="00F225F1">
        <w:rPr>
          <w:rFonts w:eastAsia="Times New Roman" w:cs="Times New Roman"/>
          <w:szCs w:val="24"/>
        </w:rPr>
        <w:t xml:space="preserve">υμφωνία </w:t>
      </w:r>
      <w:r w:rsidRPr="00F225F1">
        <w:rPr>
          <w:rFonts w:eastAsia="Times New Roman" w:cs="Times New Roman"/>
          <w:szCs w:val="24"/>
        </w:rPr>
        <w:t>αυτή υπό το πρίσμα του παρελθόντος και όχι του μέλλοντος</w:t>
      </w:r>
      <w:r>
        <w:rPr>
          <w:rFonts w:eastAsia="Times New Roman" w:cs="Times New Roman"/>
          <w:szCs w:val="24"/>
        </w:rPr>
        <w:t>,</w:t>
      </w:r>
      <w:r w:rsidRPr="00F225F1">
        <w:rPr>
          <w:rFonts w:eastAsia="Times New Roman" w:cs="Times New Roman"/>
          <w:szCs w:val="24"/>
        </w:rPr>
        <w:t xml:space="preserve"> με την ακρ</w:t>
      </w:r>
      <w:r w:rsidRPr="00F225F1">
        <w:rPr>
          <w:rFonts w:eastAsia="Times New Roman" w:cs="Times New Roman"/>
          <w:szCs w:val="24"/>
        </w:rPr>
        <w:t xml:space="preserve">οδεξιά να τρίβει τα χέρια </w:t>
      </w:r>
      <w:r>
        <w:rPr>
          <w:rFonts w:eastAsia="Times New Roman" w:cs="Times New Roman"/>
          <w:szCs w:val="24"/>
        </w:rPr>
        <w:t>της.</w:t>
      </w:r>
    </w:p>
    <w:p w14:paraId="77C03549"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Όσον αφορά τα θετικά της </w:t>
      </w:r>
      <w:r>
        <w:rPr>
          <w:rFonts w:eastAsia="Times New Roman" w:cs="Times New Roman"/>
          <w:szCs w:val="24"/>
        </w:rPr>
        <w:t>συμφωνίας</w:t>
      </w:r>
      <w:r>
        <w:rPr>
          <w:rFonts w:eastAsia="Times New Roman" w:cs="Times New Roman"/>
          <w:szCs w:val="24"/>
        </w:rPr>
        <w:t xml:space="preserve">, κατά τη γνώμη μου, τα βασικά </w:t>
      </w:r>
      <w:r w:rsidRPr="00F225F1">
        <w:rPr>
          <w:rFonts w:eastAsia="Times New Roman" w:cs="Times New Roman"/>
          <w:szCs w:val="24"/>
        </w:rPr>
        <w:t>είναι δύο</w:t>
      </w:r>
      <w:r>
        <w:rPr>
          <w:rFonts w:eastAsia="Times New Roman" w:cs="Times New Roman"/>
          <w:szCs w:val="24"/>
        </w:rPr>
        <w:t>. Πρώτον, με τον όρο «Βόρεια Μακεδονία» σπά</w:t>
      </w:r>
      <w:r w:rsidRPr="00F225F1">
        <w:rPr>
          <w:rFonts w:eastAsia="Times New Roman" w:cs="Times New Roman"/>
          <w:szCs w:val="24"/>
        </w:rPr>
        <w:t xml:space="preserve">με το μονοπώλιο του όρου </w:t>
      </w:r>
      <w:r>
        <w:rPr>
          <w:rFonts w:eastAsia="Times New Roman" w:cs="Times New Roman"/>
          <w:szCs w:val="24"/>
        </w:rPr>
        <w:t>«</w:t>
      </w:r>
      <w:r w:rsidRPr="00F225F1">
        <w:rPr>
          <w:rFonts w:eastAsia="Times New Roman" w:cs="Times New Roman"/>
          <w:szCs w:val="24"/>
        </w:rPr>
        <w:t>Μακεδονία</w:t>
      </w:r>
      <w:r>
        <w:rPr>
          <w:rFonts w:eastAsia="Times New Roman" w:cs="Times New Roman"/>
          <w:szCs w:val="24"/>
        </w:rPr>
        <w:t>»,</w:t>
      </w:r>
      <w:r w:rsidRPr="00F225F1">
        <w:rPr>
          <w:rFonts w:eastAsia="Times New Roman" w:cs="Times New Roman"/>
          <w:szCs w:val="24"/>
        </w:rPr>
        <w:t xml:space="preserve"> που </w:t>
      </w:r>
      <w:r w:rsidRPr="00F225F1">
        <w:rPr>
          <w:rFonts w:eastAsia="Times New Roman" w:cs="Times New Roman"/>
          <w:szCs w:val="24"/>
          <w:lang w:val="en-US"/>
        </w:rPr>
        <w:t>de</w:t>
      </w:r>
      <w:r w:rsidRPr="00F225F1">
        <w:rPr>
          <w:rFonts w:eastAsia="Times New Roman" w:cs="Times New Roman"/>
          <w:szCs w:val="24"/>
        </w:rPr>
        <w:t xml:space="preserve"> </w:t>
      </w:r>
      <w:r w:rsidRPr="00F225F1">
        <w:rPr>
          <w:rFonts w:eastAsia="Times New Roman" w:cs="Times New Roman"/>
          <w:szCs w:val="24"/>
          <w:lang w:val="en-US"/>
        </w:rPr>
        <w:t>facto</w:t>
      </w:r>
      <w:r w:rsidRPr="00F225F1">
        <w:rPr>
          <w:rFonts w:eastAsia="Times New Roman" w:cs="Times New Roman"/>
          <w:szCs w:val="24"/>
        </w:rPr>
        <w:t xml:space="preserve"> εί</w:t>
      </w:r>
      <w:r>
        <w:rPr>
          <w:rFonts w:eastAsia="Times New Roman" w:cs="Times New Roman"/>
          <w:szCs w:val="24"/>
        </w:rPr>
        <w:t>χε κατακτήσει η γειτονική χώρα τ</w:t>
      </w:r>
      <w:r w:rsidRPr="00F225F1">
        <w:rPr>
          <w:rFonts w:eastAsia="Times New Roman" w:cs="Times New Roman"/>
          <w:szCs w:val="24"/>
        </w:rPr>
        <w:t xml:space="preserve">α τελευταία </w:t>
      </w:r>
      <w:r>
        <w:rPr>
          <w:rFonts w:eastAsia="Times New Roman" w:cs="Times New Roman"/>
          <w:szCs w:val="24"/>
        </w:rPr>
        <w:t xml:space="preserve">είκοσι πέντε </w:t>
      </w:r>
      <w:r w:rsidRPr="00F225F1">
        <w:rPr>
          <w:rFonts w:eastAsia="Times New Roman" w:cs="Times New Roman"/>
          <w:szCs w:val="24"/>
        </w:rPr>
        <w:t>χρόνια</w:t>
      </w:r>
      <w:r>
        <w:rPr>
          <w:rFonts w:eastAsia="Times New Roman" w:cs="Times New Roman"/>
          <w:szCs w:val="24"/>
        </w:rPr>
        <w:t>. Με τον όρο «Βόρεια Μακεδονία» η δι</w:t>
      </w:r>
      <w:r w:rsidRPr="00F225F1">
        <w:rPr>
          <w:rFonts w:eastAsia="Times New Roman" w:cs="Times New Roman"/>
          <w:szCs w:val="24"/>
        </w:rPr>
        <w:t>εθνής κοινότητα συνειδητοποιεί ότι υπάρχει μία ευρύτερη Μακεδονία και το μεγ</w:t>
      </w:r>
      <w:r>
        <w:rPr>
          <w:rFonts w:eastAsia="Times New Roman" w:cs="Times New Roman"/>
          <w:szCs w:val="24"/>
        </w:rPr>
        <w:t>αλύτερο και καλύτερο κομμάτι το</w:t>
      </w:r>
      <w:r w:rsidRPr="00F225F1">
        <w:rPr>
          <w:rFonts w:eastAsia="Times New Roman" w:cs="Times New Roman"/>
          <w:szCs w:val="24"/>
        </w:rPr>
        <w:t xml:space="preserve"> έχει Ελλάδα</w:t>
      </w:r>
      <w:r>
        <w:rPr>
          <w:rFonts w:eastAsia="Times New Roman" w:cs="Times New Roman"/>
          <w:szCs w:val="24"/>
        </w:rPr>
        <w:t>. Π</w:t>
      </w:r>
      <w:r w:rsidRPr="00F225F1">
        <w:rPr>
          <w:rFonts w:eastAsia="Times New Roman" w:cs="Times New Roman"/>
          <w:szCs w:val="24"/>
        </w:rPr>
        <w:t xml:space="preserve">οιο </w:t>
      </w:r>
      <w:r>
        <w:rPr>
          <w:rFonts w:eastAsia="Times New Roman" w:cs="Times New Roman"/>
          <w:szCs w:val="24"/>
        </w:rPr>
        <w:t xml:space="preserve">είναι </w:t>
      </w:r>
      <w:r w:rsidRPr="00F225F1">
        <w:rPr>
          <w:rFonts w:eastAsia="Times New Roman" w:cs="Times New Roman"/>
          <w:szCs w:val="24"/>
        </w:rPr>
        <w:t>αυτό</w:t>
      </w:r>
      <w:r>
        <w:rPr>
          <w:rFonts w:eastAsia="Times New Roman" w:cs="Times New Roman"/>
          <w:szCs w:val="24"/>
        </w:rPr>
        <w:t>;</w:t>
      </w:r>
      <w:r w:rsidRPr="00F225F1">
        <w:rPr>
          <w:rFonts w:eastAsia="Times New Roman" w:cs="Times New Roman"/>
          <w:szCs w:val="24"/>
        </w:rPr>
        <w:t xml:space="preserve"> </w:t>
      </w:r>
      <w:r>
        <w:rPr>
          <w:rFonts w:eastAsia="Times New Roman" w:cs="Times New Roman"/>
          <w:szCs w:val="24"/>
        </w:rPr>
        <w:t xml:space="preserve">Αυτό </w:t>
      </w:r>
      <w:r w:rsidRPr="00F225F1">
        <w:rPr>
          <w:rFonts w:eastAsia="Times New Roman" w:cs="Times New Roman"/>
          <w:szCs w:val="24"/>
        </w:rPr>
        <w:t>που έχει</w:t>
      </w:r>
      <w:r>
        <w:rPr>
          <w:rFonts w:eastAsia="Times New Roman" w:cs="Times New Roman"/>
          <w:szCs w:val="24"/>
        </w:rPr>
        <w:t xml:space="preserve"> την αρχέγονη,</w:t>
      </w:r>
      <w:r w:rsidRPr="00F225F1">
        <w:rPr>
          <w:rFonts w:eastAsia="Times New Roman" w:cs="Times New Roman"/>
          <w:szCs w:val="24"/>
        </w:rPr>
        <w:t xml:space="preserve"> την ιστορική Μακεδονία</w:t>
      </w:r>
      <w:r>
        <w:rPr>
          <w:rFonts w:eastAsia="Times New Roman" w:cs="Times New Roman"/>
          <w:szCs w:val="24"/>
        </w:rPr>
        <w:t>,</w:t>
      </w:r>
      <w:r w:rsidRPr="00F225F1">
        <w:rPr>
          <w:rFonts w:eastAsia="Times New Roman" w:cs="Times New Roman"/>
          <w:szCs w:val="24"/>
        </w:rPr>
        <w:t xml:space="preserve"> το κομμάτι</w:t>
      </w:r>
      <w:r>
        <w:rPr>
          <w:rFonts w:eastAsia="Times New Roman" w:cs="Times New Roman"/>
          <w:szCs w:val="24"/>
        </w:rPr>
        <w:t xml:space="preserve"> </w:t>
      </w:r>
      <w:r>
        <w:rPr>
          <w:rFonts w:eastAsia="Times New Roman" w:cs="Times New Roman"/>
          <w:szCs w:val="24"/>
        </w:rPr>
        <w:t>που έχει δώσει την α</w:t>
      </w:r>
      <w:r w:rsidRPr="00F225F1">
        <w:rPr>
          <w:rFonts w:eastAsia="Times New Roman" w:cs="Times New Roman"/>
          <w:szCs w:val="24"/>
        </w:rPr>
        <w:t xml:space="preserve">ίγλη στον όρο </w:t>
      </w:r>
      <w:r>
        <w:rPr>
          <w:rFonts w:eastAsia="Times New Roman" w:cs="Times New Roman"/>
          <w:szCs w:val="24"/>
        </w:rPr>
        <w:t>«</w:t>
      </w:r>
      <w:r w:rsidRPr="00F225F1">
        <w:rPr>
          <w:rFonts w:eastAsia="Times New Roman" w:cs="Times New Roman"/>
          <w:szCs w:val="24"/>
        </w:rPr>
        <w:t>Μακεδονία</w:t>
      </w:r>
      <w:r>
        <w:rPr>
          <w:rFonts w:eastAsia="Times New Roman" w:cs="Times New Roman"/>
          <w:szCs w:val="24"/>
        </w:rPr>
        <w:t>», που</w:t>
      </w:r>
      <w:r w:rsidRPr="00F225F1">
        <w:rPr>
          <w:rFonts w:eastAsia="Times New Roman" w:cs="Times New Roman"/>
          <w:szCs w:val="24"/>
        </w:rPr>
        <w:t xml:space="preserve"> την έκανε γνωστή παγκοσμίως με το</w:t>
      </w:r>
      <w:r>
        <w:rPr>
          <w:rFonts w:eastAsia="Times New Roman" w:cs="Times New Roman"/>
          <w:szCs w:val="24"/>
        </w:rPr>
        <w:t>ν</w:t>
      </w:r>
      <w:r w:rsidRPr="00F225F1">
        <w:rPr>
          <w:rFonts w:eastAsia="Times New Roman" w:cs="Times New Roman"/>
          <w:szCs w:val="24"/>
        </w:rPr>
        <w:t xml:space="preserve"> Φίλιππο</w:t>
      </w:r>
      <w:r>
        <w:rPr>
          <w:rFonts w:eastAsia="Times New Roman" w:cs="Times New Roman"/>
          <w:szCs w:val="24"/>
        </w:rPr>
        <w:t xml:space="preserve">, τον </w:t>
      </w:r>
      <w:r w:rsidRPr="00F225F1">
        <w:rPr>
          <w:rFonts w:eastAsia="Times New Roman" w:cs="Times New Roman"/>
          <w:szCs w:val="24"/>
        </w:rPr>
        <w:t xml:space="preserve">Μέγα Αλέξανδρο </w:t>
      </w:r>
      <w:r>
        <w:rPr>
          <w:rFonts w:eastAsia="Times New Roman" w:cs="Times New Roman"/>
          <w:szCs w:val="24"/>
        </w:rPr>
        <w:t>κ.λπ</w:t>
      </w:r>
      <w:r>
        <w:rPr>
          <w:rFonts w:eastAsia="Times New Roman" w:cs="Times New Roman"/>
          <w:szCs w:val="24"/>
        </w:rPr>
        <w:t>.</w:t>
      </w:r>
      <w:r>
        <w:rPr>
          <w:rFonts w:eastAsia="Times New Roman" w:cs="Times New Roman"/>
          <w:szCs w:val="24"/>
        </w:rPr>
        <w:t>. Τ</w:t>
      </w:r>
      <w:r w:rsidRPr="00F225F1">
        <w:rPr>
          <w:rFonts w:eastAsia="Times New Roman" w:cs="Times New Roman"/>
          <w:szCs w:val="24"/>
        </w:rPr>
        <w:t xml:space="preserve">ώρα πλέον τα περί της ιστορικής κληρονομιάς μπαίνουν </w:t>
      </w:r>
      <w:r>
        <w:rPr>
          <w:rFonts w:eastAsia="Times New Roman" w:cs="Times New Roman"/>
          <w:szCs w:val="24"/>
        </w:rPr>
        <w:t xml:space="preserve">ρητά στη </w:t>
      </w:r>
      <w:r>
        <w:rPr>
          <w:rFonts w:eastAsia="Times New Roman" w:cs="Times New Roman"/>
          <w:szCs w:val="24"/>
        </w:rPr>
        <w:t>σ</w:t>
      </w:r>
      <w:r w:rsidRPr="00F225F1">
        <w:rPr>
          <w:rFonts w:eastAsia="Times New Roman" w:cs="Times New Roman"/>
          <w:szCs w:val="24"/>
        </w:rPr>
        <w:t xml:space="preserve">υμφωνία </w:t>
      </w:r>
      <w:r w:rsidRPr="00F225F1">
        <w:rPr>
          <w:rFonts w:eastAsia="Times New Roman" w:cs="Times New Roman"/>
          <w:szCs w:val="24"/>
        </w:rPr>
        <w:t>και κανείς δεν μπορεί ποτέ να τα αμφισβητήσει</w:t>
      </w:r>
      <w:r>
        <w:rPr>
          <w:rFonts w:eastAsia="Times New Roman" w:cs="Times New Roman"/>
          <w:szCs w:val="24"/>
        </w:rPr>
        <w:t>.</w:t>
      </w:r>
    </w:p>
    <w:p w14:paraId="77C0354A"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Τ</w:t>
      </w:r>
      <w:r w:rsidRPr="00F225F1">
        <w:rPr>
          <w:rFonts w:eastAsia="Times New Roman" w:cs="Times New Roman"/>
          <w:szCs w:val="24"/>
        </w:rPr>
        <w:t>ο δεύτερο μεγάλ</w:t>
      </w:r>
      <w:r w:rsidRPr="00F225F1">
        <w:rPr>
          <w:rFonts w:eastAsia="Times New Roman" w:cs="Times New Roman"/>
          <w:szCs w:val="24"/>
        </w:rPr>
        <w:t>ο κέρδος είναι το γεωπολιτικό</w:t>
      </w:r>
      <w:r>
        <w:rPr>
          <w:rFonts w:eastAsia="Times New Roman" w:cs="Times New Roman"/>
          <w:szCs w:val="24"/>
        </w:rPr>
        <w:t>. Σ</w:t>
      </w:r>
      <w:r w:rsidRPr="00F225F1">
        <w:rPr>
          <w:rFonts w:eastAsia="Times New Roman" w:cs="Times New Roman"/>
          <w:szCs w:val="24"/>
        </w:rPr>
        <w:t xml:space="preserve">ταθεροποιεί τη γειτονική χώρα με την ευρωατλαντική προοπτική </w:t>
      </w:r>
      <w:r>
        <w:rPr>
          <w:rFonts w:eastAsia="Times New Roman" w:cs="Times New Roman"/>
          <w:szCs w:val="24"/>
        </w:rPr>
        <w:t>της, κάτι απόλυτα συμβατό με τον δ</w:t>
      </w:r>
      <w:r w:rsidRPr="00F225F1">
        <w:rPr>
          <w:rFonts w:eastAsia="Times New Roman" w:cs="Times New Roman"/>
          <w:szCs w:val="24"/>
        </w:rPr>
        <w:t>υτικό προσανατολισμό και της δικής μας χώρας</w:t>
      </w:r>
      <w:r>
        <w:rPr>
          <w:rFonts w:eastAsia="Times New Roman" w:cs="Times New Roman"/>
          <w:szCs w:val="24"/>
        </w:rPr>
        <w:t>. Σ</w:t>
      </w:r>
      <w:r w:rsidRPr="00F225F1">
        <w:rPr>
          <w:rFonts w:eastAsia="Times New Roman" w:cs="Times New Roman"/>
          <w:szCs w:val="24"/>
        </w:rPr>
        <w:t>ε ένα ασταθές βαλκανικό σκηνικό όπου Ρώσοι</w:t>
      </w:r>
      <w:r>
        <w:rPr>
          <w:rFonts w:eastAsia="Times New Roman" w:cs="Times New Roman"/>
          <w:szCs w:val="24"/>
        </w:rPr>
        <w:t xml:space="preserve"> και Τούρκοι έχουν ήδη διεισδύσει</w:t>
      </w:r>
      <w:r w:rsidRPr="00F225F1">
        <w:rPr>
          <w:rFonts w:eastAsia="Times New Roman" w:cs="Times New Roman"/>
          <w:szCs w:val="24"/>
        </w:rPr>
        <w:t xml:space="preserve"> στα Σκ</w:t>
      </w:r>
      <w:r w:rsidRPr="00F225F1">
        <w:rPr>
          <w:rFonts w:eastAsia="Times New Roman" w:cs="Times New Roman"/>
          <w:szCs w:val="24"/>
        </w:rPr>
        <w:t>όπια</w:t>
      </w:r>
      <w:r>
        <w:rPr>
          <w:rFonts w:eastAsia="Times New Roman" w:cs="Times New Roman"/>
          <w:szCs w:val="24"/>
        </w:rPr>
        <w:t>, η χώρα αυτή μπαίνει σε μία δ</w:t>
      </w:r>
      <w:r w:rsidRPr="00F225F1">
        <w:rPr>
          <w:rFonts w:eastAsia="Times New Roman" w:cs="Times New Roman"/>
          <w:szCs w:val="24"/>
        </w:rPr>
        <w:t xml:space="preserve">υτική τροχαία αντί να γίνει προτεκτοράτο </w:t>
      </w:r>
      <w:r>
        <w:rPr>
          <w:rFonts w:eastAsia="Times New Roman" w:cs="Times New Roman"/>
          <w:szCs w:val="24"/>
        </w:rPr>
        <w:t>τους. Έτσι απομακρύνεται</w:t>
      </w:r>
      <w:r w:rsidRPr="00F225F1">
        <w:rPr>
          <w:rFonts w:eastAsia="Times New Roman" w:cs="Times New Roman"/>
          <w:szCs w:val="24"/>
        </w:rPr>
        <w:t xml:space="preserve"> ο κίνδυνος να διαμελιστεί και να έχουμε στα </w:t>
      </w:r>
      <w:r w:rsidRPr="00F225F1">
        <w:rPr>
          <w:rFonts w:eastAsia="Times New Roman" w:cs="Times New Roman"/>
          <w:szCs w:val="24"/>
        </w:rPr>
        <w:lastRenderedPageBreak/>
        <w:t>βόρεια σύνορά μας μία μεγάλη Αλβανία και μία μεγάλη Βουλγαρία</w:t>
      </w:r>
      <w:r>
        <w:rPr>
          <w:rFonts w:eastAsia="Times New Roman" w:cs="Times New Roman"/>
          <w:szCs w:val="24"/>
        </w:rPr>
        <w:t>. Θ</w:t>
      </w:r>
      <w:r w:rsidRPr="00F225F1">
        <w:rPr>
          <w:rFonts w:eastAsia="Times New Roman" w:cs="Times New Roman"/>
          <w:szCs w:val="24"/>
        </w:rPr>
        <w:t>α αναπτυχθούν ομαλότερα οι σχέσεις και η χώρα μα</w:t>
      </w:r>
      <w:r w:rsidRPr="00F225F1">
        <w:rPr>
          <w:rFonts w:eastAsia="Times New Roman" w:cs="Times New Roman"/>
          <w:szCs w:val="24"/>
        </w:rPr>
        <w:t>ς θα παίξει το</w:t>
      </w:r>
      <w:r>
        <w:rPr>
          <w:rFonts w:eastAsia="Times New Roman" w:cs="Times New Roman"/>
          <w:szCs w:val="24"/>
        </w:rPr>
        <w:t>ν</w:t>
      </w:r>
      <w:r w:rsidRPr="00F225F1">
        <w:rPr>
          <w:rFonts w:eastAsia="Times New Roman" w:cs="Times New Roman"/>
          <w:szCs w:val="24"/>
        </w:rPr>
        <w:t xml:space="preserve"> ρόλο του πυλώνα σταθερότητας στην περιοχή</w:t>
      </w:r>
      <w:r>
        <w:rPr>
          <w:rFonts w:eastAsia="Times New Roman" w:cs="Times New Roman"/>
          <w:szCs w:val="24"/>
        </w:rPr>
        <w:t>. Τα Βαλκάνια και η Ελλάδα θα εκπέμψουν ε</w:t>
      </w:r>
      <w:r w:rsidRPr="00F225F1">
        <w:rPr>
          <w:rFonts w:eastAsia="Times New Roman" w:cs="Times New Roman"/>
          <w:szCs w:val="24"/>
        </w:rPr>
        <w:t>πιτέλους κάποια καλά νέα και αυτό ε</w:t>
      </w:r>
      <w:r>
        <w:rPr>
          <w:rFonts w:eastAsia="Times New Roman" w:cs="Times New Roman"/>
          <w:szCs w:val="24"/>
        </w:rPr>
        <w:t>ίναι σημαντικό και αναπτυξιακά σ</w:t>
      </w:r>
      <w:r w:rsidRPr="00F225F1">
        <w:rPr>
          <w:rFonts w:eastAsia="Times New Roman" w:cs="Times New Roman"/>
          <w:szCs w:val="24"/>
        </w:rPr>
        <w:t>την παρούσα γεωπολιτική συγκυρία</w:t>
      </w:r>
      <w:r>
        <w:rPr>
          <w:rFonts w:eastAsia="Times New Roman" w:cs="Times New Roman"/>
          <w:szCs w:val="24"/>
        </w:rPr>
        <w:t>.</w:t>
      </w:r>
      <w:r w:rsidRPr="00F225F1">
        <w:rPr>
          <w:rFonts w:eastAsia="Times New Roman" w:cs="Times New Roman"/>
          <w:szCs w:val="24"/>
        </w:rPr>
        <w:t xml:space="preserve"> </w:t>
      </w:r>
    </w:p>
    <w:p w14:paraId="77C0354B"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Όμως, η </w:t>
      </w:r>
      <w:r>
        <w:rPr>
          <w:rFonts w:eastAsia="Times New Roman" w:cs="Times New Roman"/>
          <w:szCs w:val="24"/>
        </w:rPr>
        <w:t>συμφωνία</w:t>
      </w:r>
      <w:r w:rsidRPr="00F225F1">
        <w:rPr>
          <w:rFonts w:eastAsia="Times New Roman" w:cs="Times New Roman"/>
          <w:szCs w:val="24"/>
        </w:rPr>
        <w:t xml:space="preserve"> δεν </w:t>
      </w:r>
      <w:r>
        <w:rPr>
          <w:rFonts w:eastAsia="Times New Roman" w:cs="Times New Roman"/>
          <w:szCs w:val="24"/>
        </w:rPr>
        <w:t xml:space="preserve">είναι </w:t>
      </w:r>
      <w:r w:rsidRPr="00F225F1">
        <w:rPr>
          <w:rFonts w:eastAsia="Times New Roman" w:cs="Times New Roman"/>
          <w:szCs w:val="24"/>
        </w:rPr>
        <w:t>ο τερματισμός</w:t>
      </w:r>
      <w:r>
        <w:rPr>
          <w:rFonts w:eastAsia="Times New Roman" w:cs="Times New Roman"/>
          <w:szCs w:val="24"/>
        </w:rPr>
        <w:t>. Ε</w:t>
      </w:r>
      <w:r w:rsidRPr="00F225F1">
        <w:rPr>
          <w:rFonts w:eastAsia="Times New Roman" w:cs="Times New Roman"/>
          <w:szCs w:val="24"/>
        </w:rPr>
        <w:t>ίναι η αφετηρ</w:t>
      </w:r>
      <w:r w:rsidRPr="00F225F1">
        <w:rPr>
          <w:rFonts w:eastAsia="Times New Roman" w:cs="Times New Roman"/>
          <w:szCs w:val="24"/>
        </w:rPr>
        <w:t>ία μιας προσπάθειας να ανατρέψουμε ένα διεθνές τετελεσμένο</w:t>
      </w:r>
      <w:r>
        <w:rPr>
          <w:rFonts w:eastAsia="Times New Roman" w:cs="Times New Roman"/>
          <w:szCs w:val="24"/>
        </w:rPr>
        <w:t>. Η</w:t>
      </w:r>
      <w:r w:rsidRPr="00F225F1">
        <w:rPr>
          <w:rFonts w:eastAsia="Times New Roman" w:cs="Times New Roman"/>
          <w:szCs w:val="24"/>
        </w:rPr>
        <w:t xml:space="preserve"> πορεία αυτή που ξεκινάει</w:t>
      </w:r>
      <w:r>
        <w:rPr>
          <w:rFonts w:eastAsia="Times New Roman" w:cs="Times New Roman"/>
          <w:szCs w:val="24"/>
        </w:rPr>
        <w:t>,</w:t>
      </w:r>
      <w:r w:rsidRPr="00F225F1">
        <w:rPr>
          <w:rFonts w:eastAsia="Times New Roman" w:cs="Times New Roman"/>
          <w:szCs w:val="24"/>
        </w:rPr>
        <w:t xml:space="preserve"> θέλει διπλωματική εγρήγορση και μεθοδικότητα και προφανώς και από τις επόμενες κυβερνήσεις</w:t>
      </w:r>
      <w:r>
        <w:rPr>
          <w:rFonts w:eastAsia="Times New Roman" w:cs="Times New Roman"/>
          <w:szCs w:val="24"/>
        </w:rPr>
        <w:t>.</w:t>
      </w:r>
      <w:r w:rsidRPr="00F225F1">
        <w:rPr>
          <w:rFonts w:eastAsia="Times New Roman" w:cs="Times New Roman"/>
          <w:szCs w:val="24"/>
        </w:rPr>
        <w:t xml:space="preserve"> </w:t>
      </w:r>
    </w:p>
    <w:p w14:paraId="77C0354C"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Επίσης,</w:t>
      </w:r>
      <w:r w:rsidRPr="00F225F1">
        <w:rPr>
          <w:rFonts w:eastAsia="Times New Roman" w:cs="Times New Roman"/>
          <w:szCs w:val="24"/>
        </w:rPr>
        <w:t xml:space="preserve"> ο ισχυρι</w:t>
      </w:r>
      <w:r>
        <w:rPr>
          <w:rFonts w:eastAsia="Times New Roman" w:cs="Times New Roman"/>
          <w:szCs w:val="24"/>
        </w:rPr>
        <w:t>σμός ότι όλη η Μακεδονία είναι ε</w:t>
      </w:r>
      <w:r w:rsidRPr="00F225F1">
        <w:rPr>
          <w:rFonts w:eastAsia="Times New Roman" w:cs="Times New Roman"/>
          <w:szCs w:val="24"/>
        </w:rPr>
        <w:t xml:space="preserve">λληνική και </w:t>
      </w:r>
      <w:r>
        <w:rPr>
          <w:rFonts w:eastAsia="Times New Roman" w:cs="Times New Roman"/>
          <w:szCs w:val="24"/>
        </w:rPr>
        <w:t xml:space="preserve">ότι δεν πρέπει </w:t>
      </w:r>
      <w:r>
        <w:rPr>
          <w:rFonts w:eastAsia="Times New Roman" w:cs="Times New Roman"/>
          <w:szCs w:val="24"/>
        </w:rPr>
        <w:t>να δεχτούμε</w:t>
      </w:r>
      <w:r w:rsidRPr="00F225F1">
        <w:rPr>
          <w:rFonts w:eastAsia="Times New Roman" w:cs="Times New Roman"/>
          <w:szCs w:val="24"/>
        </w:rPr>
        <w:t xml:space="preserve"> καθόλου τον όρο </w:t>
      </w:r>
      <w:r>
        <w:rPr>
          <w:rFonts w:eastAsia="Times New Roman" w:cs="Times New Roman"/>
          <w:szCs w:val="24"/>
        </w:rPr>
        <w:t>«</w:t>
      </w:r>
      <w:r w:rsidRPr="00F225F1">
        <w:rPr>
          <w:rFonts w:eastAsia="Times New Roman" w:cs="Times New Roman"/>
          <w:szCs w:val="24"/>
        </w:rPr>
        <w:t>Μακεδονία</w:t>
      </w:r>
      <w:r>
        <w:rPr>
          <w:rFonts w:eastAsia="Times New Roman" w:cs="Times New Roman"/>
          <w:szCs w:val="24"/>
        </w:rPr>
        <w:t>»</w:t>
      </w:r>
      <w:r w:rsidRPr="00F225F1">
        <w:rPr>
          <w:rFonts w:eastAsia="Times New Roman" w:cs="Times New Roman"/>
          <w:szCs w:val="24"/>
        </w:rPr>
        <w:t xml:space="preserve"> στο όνομα</w:t>
      </w:r>
      <w:r>
        <w:rPr>
          <w:rFonts w:eastAsia="Times New Roman" w:cs="Times New Roman"/>
          <w:szCs w:val="24"/>
        </w:rPr>
        <w:t>,</w:t>
      </w:r>
      <w:r w:rsidRPr="00F225F1">
        <w:rPr>
          <w:rFonts w:eastAsia="Times New Roman" w:cs="Times New Roman"/>
          <w:szCs w:val="24"/>
        </w:rPr>
        <w:t xml:space="preserve"> είναι ανεδαφικός</w:t>
      </w:r>
      <w:r>
        <w:rPr>
          <w:rFonts w:eastAsia="Times New Roman" w:cs="Times New Roman"/>
          <w:szCs w:val="24"/>
        </w:rPr>
        <w:t>.</w:t>
      </w:r>
      <w:r w:rsidRPr="00F225F1">
        <w:rPr>
          <w:rFonts w:eastAsia="Times New Roman" w:cs="Times New Roman"/>
          <w:szCs w:val="24"/>
        </w:rPr>
        <w:t xml:space="preserve"> Πρώτον</w:t>
      </w:r>
      <w:r>
        <w:rPr>
          <w:rFonts w:eastAsia="Times New Roman" w:cs="Times New Roman"/>
          <w:szCs w:val="24"/>
        </w:rPr>
        <w:t>,</w:t>
      </w:r>
      <w:r w:rsidRPr="00F225F1">
        <w:rPr>
          <w:rFonts w:eastAsia="Times New Roman" w:cs="Times New Roman"/>
          <w:szCs w:val="24"/>
        </w:rPr>
        <w:t xml:space="preserve"> γιατί το όνομα </w:t>
      </w:r>
      <w:r>
        <w:rPr>
          <w:rFonts w:eastAsia="Times New Roman" w:cs="Times New Roman"/>
          <w:szCs w:val="24"/>
        </w:rPr>
        <w:t>«</w:t>
      </w:r>
      <w:r w:rsidRPr="00F225F1">
        <w:rPr>
          <w:rFonts w:eastAsia="Times New Roman" w:cs="Times New Roman"/>
          <w:szCs w:val="24"/>
        </w:rPr>
        <w:t>Μακεδονία</w:t>
      </w:r>
      <w:r>
        <w:rPr>
          <w:rFonts w:eastAsia="Times New Roman" w:cs="Times New Roman"/>
          <w:szCs w:val="24"/>
        </w:rPr>
        <w:t>» το</w:t>
      </w:r>
      <w:r w:rsidRPr="00F225F1">
        <w:rPr>
          <w:rFonts w:eastAsia="Times New Roman" w:cs="Times New Roman"/>
          <w:szCs w:val="24"/>
        </w:rPr>
        <w:t xml:space="preserve"> έχουμε ήδη αποδεχθεί</w:t>
      </w:r>
      <w:r>
        <w:rPr>
          <w:rFonts w:eastAsia="Times New Roman" w:cs="Times New Roman"/>
          <w:szCs w:val="24"/>
        </w:rPr>
        <w:t>, καθώς</w:t>
      </w:r>
      <w:r w:rsidRPr="00F225F1">
        <w:rPr>
          <w:rFonts w:eastAsia="Times New Roman" w:cs="Times New Roman"/>
          <w:szCs w:val="24"/>
        </w:rPr>
        <w:t xml:space="preserve"> </w:t>
      </w:r>
      <w:r>
        <w:rPr>
          <w:rFonts w:eastAsia="Times New Roman" w:cs="Times New Roman"/>
          <w:szCs w:val="24"/>
        </w:rPr>
        <w:t>την λέμε «Π</w:t>
      </w:r>
      <w:r w:rsidRPr="00F225F1">
        <w:rPr>
          <w:rFonts w:eastAsia="Times New Roman" w:cs="Times New Roman"/>
          <w:szCs w:val="24"/>
        </w:rPr>
        <w:t>ρώην Γιουγκοσλαβική Δημοκρατία της Μακεδονίας</w:t>
      </w:r>
      <w:r>
        <w:rPr>
          <w:rFonts w:eastAsia="Times New Roman" w:cs="Times New Roman"/>
          <w:szCs w:val="24"/>
        </w:rPr>
        <w:t>». Κ</w:t>
      </w:r>
      <w:r w:rsidRPr="00F225F1">
        <w:rPr>
          <w:rFonts w:eastAsia="Times New Roman" w:cs="Times New Roman"/>
          <w:szCs w:val="24"/>
        </w:rPr>
        <w:t>αι δεύτερον</w:t>
      </w:r>
      <w:r>
        <w:rPr>
          <w:rFonts w:eastAsia="Times New Roman" w:cs="Times New Roman"/>
          <w:szCs w:val="24"/>
        </w:rPr>
        <w:t>,</w:t>
      </w:r>
      <w:r w:rsidRPr="00F225F1">
        <w:rPr>
          <w:rFonts w:eastAsia="Times New Roman" w:cs="Times New Roman"/>
          <w:szCs w:val="24"/>
        </w:rPr>
        <w:t xml:space="preserve"> μπορεί στους βαλκανικούς πολέμους </w:t>
      </w:r>
      <w:r>
        <w:rPr>
          <w:rFonts w:eastAsia="Times New Roman" w:cs="Times New Roman"/>
          <w:szCs w:val="24"/>
        </w:rPr>
        <w:t>του 1913</w:t>
      </w:r>
      <w:r w:rsidRPr="00F225F1">
        <w:rPr>
          <w:rFonts w:eastAsia="Times New Roman" w:cs="Times New Roman"/>
          <w:szCs w:val="24"/>
        </w:rPr>
        <w:t xml:space="preserve"> να πή</w:t>
      </w:r>
      <w:r w:rsidRPr="00F225F1">
        <w:rPr>
          <w:rFonts w:eastAsia="Times New Roman" w:cs="Times New Roman"/>
          <w:szCs w:val="24"/>
        </w:rPr>
        <w:t>ραμε το καλύτερο κομμάτι της Μακεδονίας</w:t>
      </w:r>
      <w:r>
        <w:rPr>
          <w:rFonts w:eastAsia="Times New Roman" w:cs="Times New Roman"/>
          <w:szCs w:val="24"/>
        </w:rPr>
        <w:t>,</w:t>
      </w:r>
      <w:r w:rsidRPr="00F225F1">
        <w:rPr>
          <w:rFonts w:eastAsia="Times New Roman" w:cs="Times New Roman"/>
          <w:szCs w:val="24"/>
        </w:rPr>
        <w:t xml:space="preserve"> όμως </w:t>
      </w:r>
      <w:r>
        <w:rPr>
          <w:rFonts w:eastAsia="Times New Roman" w:cs="Times New Roman"/>
          <w:szCs w:val="24"/>
        </w:rPr>
        <w:t>δ</w:t>
      </w:r>
      <w:r w:rsidRPr="00F225F1">
        <w:rPr>
          <w:rFonts w:eastAsia="Times New Roman" w:cs="Times New Roman"/>
          <w:szCs w:val="24"/>
        </w:rPr>
        <w:t>εν την πήραμε ολόκληρη</w:t>
      </w:r>
      <w:r>
        <w:rPr>
          <w:rFonts w:eastAsia="Times New Roman" w:cs="Times New Roman"/>
          <w:szCs w:val="24"/>
        </w:rPr>
        <w:t>. Και επειδή ε</w:t>
      </w:r>
      <w:r w:rsidRPr="00F225F1">
        <w:rPr>
          <w:rFonts w:eastAsia="Times New Roman" w:cs="Times New Roman"/>
          <w:szCs w:val="24"/>
        </w:rPr>
        <w:t>θνικό είναι το αληθές</w:t>
      </w:r>
      <w:r>
        <w:rPr>
          <w:rFonts w:eastAsia="Times New Roman" w:cs="Times New Roman"/>
          <w:szCs w:val="24"/>
        </w:rPr>
        <w:t>,</w:t>
      </w:r>
      <w:r w:rsidRPr="00F225F1">
        <w:rPr>
          <w:rFonts w:eastAsia="Times New Roman" w:cs="Times New Roman"/>
          <w:szCs w:val="24"/>
        </w:rPr>
        <w:t xml:space="preserve"> η Μακεδονία μπορεί να είναι μία</w:t>
      </w:r>
      <w:r>
        <w:rPr>
          <w:rFonts w:eastAsia="Times New Roman" w:cs="Times New Roman"/>
          <w:szCs w:val="24"/>
        </w:rPr>
        <w:t>,</w:t>
      </w:r>
      <w:r w:rsidRPr="00F225F1">
        <w:rPr>
          <w:rFonts w:eastAsia="Times New Roman" w:cs="Times New Roman"/>
          <w:szCs w:val="24"/>
        </w:rPr>
        <w:t xml:space="preserve"> </w:t>
      </w:r>
      <w:r w:rsidRPr="00F225F1">
        <w:rPr>
          <w:rFonts w:eastAsia="Times New Roman" w:cs="Times New Roman"/>
          <w:szCs w:val="24"/>
        </w:rPr>
        <w:lastRenderedPageBreak/>
        <w:t>αλλά δεν είναι μόνο ελληνική</w:t>
      </w:r>
      <w:r>
        <w:rPr>
          <w:rFonts w:eastAsia="Times New Roman" w:cs="Times New Roman"/>
          <w:szCs w:val="24"/>
        </w:rPr>
        <w:t>. Κ</w:t>
      </w:r>
      <w:r w:rsidRPr="00F225F1">
        <w:rPr>
          <w:rFonts w:eastAsia="Times New Roman" w:cs="Times New Roman"/>
          <w:szCs w:val="24"/>
        </w:rPr>
        <w:t xml:space="preserve">αι όσοι θέλουν ονομασία χωρίς </w:t>
      </w:r>
      <w:r>
        <w:rPr>
          <w:rFonts w:eastAsia="Times New Roman" w:cs="Times New Roman"/>
          <w:szCs w:val="24"/>
        </w:rPr>
        <w:t>τον όρο «</w:t>
      </w:r>
      <w:r w:rsidRPr="00F225F1">
        <w:rPr>
          <w:rFonts w:eastAsia="Times New Roman" w:cs="Times New Roman"/>
          <w:szCs w:val="24"/>
        </w:rPr>
        <w:t>Μακεδονία</w:t>
      </w:r>
      <w:r>
        <w:rPr>
          <w:rFonts w:eastAsia="Times New Roman" w:cs="Times New Roman"/>
          <w:szCs w:val="24"/>
        </w:rPr>
        <w:t>»</w:t>
      </w:r>
      <w:r w:rsidRPr="00F225F1">
        <w:rPr>
          <w:rFonts w:eastAsia="Times New Roman" w:cs="Times New Roman"/>
          <w:szCs w:val="24"/>
        </w:rPr>
        <w:t xml:space="preserve"> μέσα</w:t>
      </w:r>
      <w:r>
        <w:rPr>
          <w:rFonts w:eastAsia="Times New Roman" w:cs="Times New Roman"/>
          <w:szCs w:val="24"/>
        </w:rPr>
        <w:t>,</w:t>
      </w:r>
      <w:r w:rsidRPr="00F225F1">
        <w:rPr>
          <w:rFonts w:eastAsia="Times New Roman" w:cs="Times New Roman"/>
          <w:szCs w:val="24"/>
        </w:rPr>
        <w:t xml:space="preserve"> οδηγούν</w:t>
      </w:r>
      <w:r>
        <w:rPr>
          <w:rFonts w:eastAsia="Times New Roman" w:cs="Times New Roman"/>
          <w:szCs w:val="24"/>
        </w:rPr>
        <w:t xml:space="preserve"> πρακτικά σε ονομασία μ</w:t>
      </w:r>
      <w:r>
        <w:rPr>
          <w:rFonts w:eastAsia="Times New Roman" w:cs="Times New Roman"/>
          <w:szCs w:val="24"/>
        </w:rPr>
        <w:t>ε σκέτο τ</w:t>
      </w:r>
      <w:r w:rsidRPr="00F225F1">
        <w:rPr>
          <w:rFonts w:eastAsia="Times New Roman" w:cs="Times New Roman"/>
          <w:szCs w:val="24"/>
        </w:rPr>
        <w:t xml:space="preserve">ο </w:t>
      </w:r>
      <w:r>
        <w:rPr>
          <w:rFonts w:eastAsia="Times New Roman" w:cs="Times New Roman"/>
          <w:szCs w:val="24"/>
        </w:rPr>
        <w:t>«</w:t>
      </w:r>
      <w:r w:rsidRPr="00F225F1">
        <w:rPr>
          <w:rFonts w:eastAsia="Times New Roman" w:cs="Times New Roman"/>
          <w:szCs w:val="24"/>
        </w:rPr>
        <w:t>Μακεδονία</w:t>
      </w:r>
      <w:r>
        <w:rPr>
          <w:rFonts w:eastAsia="Times New Roman" w:cs="Times New Roman"/>
          <w:szCs w:val="24"/>
        </w:rPr>
        <w:t>»,</w:t>
      </w:r>
      <w:r w:rsidRPr="00F225F1">
        <w:rPr>
          <w:rFonts w:eastAsia="Times New Roman" w:cs="Times New Roman"/>
          <w:szCs w:val="24"/>
        </w:rPr>
        <w:t xml:space="preserve"> όπως έδειξαν τα </w:t>
      </w:r>
      <w:r>
        <w:rPr>
          <w:rFonts w:eastAsia="Times New Roman" w:cs="Times New Roman"/>
          <w:szCs w:val="24"/>
        </w:rPr>
        <w:t xml:space="preserve">είκοσι πέντε </w:t>
      </w:r>
      <w:r w:rsidRPr="00F225F1">
        <w:rPr>
          <w:rFonts w:eastAsia="Times New Roman" w:cs="Times New Roman"/>
          <w:szCs w:val="24"/>
        </w:rPr>
        <w:t>τελευταία χρόνια</w:t>
      </w:r>
      <w:r>
        <w:rPr>
          <w:rFonts w:eastAsia="Times New Roman" w:cs="Times New Roman"/>
          <w:szCs w:val="24"/>
        </w:rPr>
        <w:t>.</w:t>
      </w:r>
    </w:p>
    <w:p w14:paraId="77C0354D"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Επίσης, η</w:t>
      </w:r>
      <w:r w:rsidRPr="00F225F1">
        <w:rPr>
          <w:rFonts w:eastAsia="Times New Roman" w:cs="Times New Roman"/>
          <w:szCs w:val="24"/>
        </w:rPr>
        <w:t xml:space="preserve"> Νέα Δημοκρατία λέει ότι αν δεν περάσει η </w:t>
      </w:r>
      <w:r>
        <w:rPr>
          <w:rFonts w:eastAsia="Times New Roman" w:cs="Times New Roman"/>
          <w:szCs w:val="24"/>
        </w:rPr>
        <w:t>συμφωνία</w:t>
      </w:r>
      <w:r>
        <w:rPr>
          <w:rFonts w:eastAsia="Times New Roman" w:cs="Times New Roman"/>
          <w:szCs w:val="24"/>
        </w:rPr>
        <w:t xml:space="preserve">, </w:t>
      </w:r>
      <w:r w:rsidRPr="00F225F1">
        <w:rPr>
          <w:rFonts w:eastAsia="Times New Roman" w:cs="Times New Roman"/>
          <w:szCs w:val="24"/>
        </w:rPr>
        <w:t>θα υπάρξει επαναδιαπραγμάτευση</w:t>
      </w:r>
      <w:r>
        <w:rPr>
          <w:rFonts w:eastAsia="Times New Roman" w:cs="Times New Roman"/>
          <w:szCs w:val="24"/>
        </w:rPr>
        <w:t>. Π</w:t>
      </w:r>
      <w:r w:rsidRPr="00F225F1">
        <w:rPr>
          <w:rFonts w:eastAsia="Times New Roman" w:cs="Times New Roman"/>
          <w:szCs w:val="24"/>
        </w:rPr>
        <w:t>ολύ αμφιβάλλω αν υπάρξει</w:t>
      </w:r>
      <w:r>
        <w:rPr>
          <w:rFonts w:eastAsia="Times New Roman" w:cs="Times New Roman"/>
          <w:szCs w:val="24"/>
        </w:rPr>
        <w:t>, α</w:t>
      </w:r>
      <w:r w:rsidRPr="00F225F1">
        <w:rPr>
          <w:rFonts w:eastAsia="Times New Roman" w:cs="Times New Roman"/>
          <w:szCs w:val="24"/>
        </w:rPr>
        <w:t>πλώς θα τους αναγνωρίσου</w:t>
      </w:r>
      <w:r>
        <w:rPr>
          <w:rFonts w:eastAsia="Times New Roman" w:cs="Times New Roman"/>
          <w:szCs w:val="24"/>
        </w:rPr>
        <w:t>ν όλοι</w:t>
      </w:r>
      <w:r w:rsidRPr="00F225F1">
        <w:rPr>
          <w:rFonts w:eastAsia="Times New Roman" w:cs="Times New Roman"/>
          <w:szCs w:val="24"/>
        </w:rPr>
        <w:t xml:space="preserve"> πλέον με σκέτο το όνομα </w:t>
      </w:r>
      <w:r>
        <w:rPr>
          <w:rFonts w:eastAsia="Times New Roman" w:cs="Times New Roman"/>
          <w:szCs w:val="24"/>
        </w:rPr>
        <w:t>«</w:t>
      </w:r>
      <w:r w:rsidRPr="00F225F1">
        <w:rPr>
          <w:rFonts w:eastAsia="Times New Roman" w:cs="Times New Roman"/>
          <w:szCs w:val="24"/>
        </w:rPr>
        <w:t>Μακεδονί</w:t>
      </w:r>
      <w:r w:rsidRPr="00F225F1">
        <w:rPr>
          <w:rFonts w:eastAsia="Times New Roman" w:cs="Times New Roman"/>
          <w:szCs w:val="24"/>
        </w:rPr>
        <w:t>α</w:t>
      </w:r>
      <w:r>
        <w:rPr>
          <w:rFonts w:eastAsia="Times New Roman" w:cs="Times New Roman"/>
          <w:szCs w:val="24"/>
        </w:rPr>
        <w:t>», θα μπουν στο ΝΑΤΟ ί</w:t>
      </w:r>
      <w:r w:rsidRPr="00F225F1">
        <w:rPr>
          <w:rFonts w:eastAsia="Times New Roman" w:cs="Times New Roman"/>
          <w:szCs w:val="24"/>
        </w:rPr>
        <w:t>σως με κάποιο ειδικό καθεστώς και εμείς θα είμαστε τα κακομαθημένα παιδιά στη γωνία</w:t>
      </w:r>
      <w:r>
        <w:rPr>
          <w:rFonts w:eastAsia="Times New Roman" w:cs="Times New Roman"/>
          <w:szCs w:val="24"/>
        </w:rPr>
        <w:t>,</w:t>
      </w:r>
      <w:r w:rsidRPr="00F225F1">
        <w:rPr>
          <w:rFonts w:eastAsia="Times New Roman" w:cs="Times New Roman"/>
          <w:szCs w:val="24"/>
        </w:rPr>
        <w:t xml:space="preserve"> που κανένας δεν συμμερίζεται</w:t>
      </w:r>
      <w:r>
        <w:rPr>
          <w:rFonts w:eastAsia="Times New Roman" w:cs="Times New Roman"/>
          <w:szCs w:val="24"/>
        </w:rPr>
        <w:t>.</w:t>
      </w:r>
    </w:p>
    <w:p w14:paraId="77C0354E"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Κ</w:t>
      </w:r>
      <w:r w:rsidRPr="00F225F1">
        <w:rPr>
          <w:rFonts w:eastAsia="Times New Roman" w:cs="Times New Roman"/>
          <w:szCs w:val="24"/>
        </w:rPr>
        <w:t xml:space="preserve">αι </w:t>
      </w:r>
      <w:r>
        <w:rPr>
          <w:rFonts w:eastAsia="Times New Roman" w:cs="Times New Roman"/>
          <w:szCs w:val="24"/>
        </w:rPr>
        <w:t>έστω,</w:t>
      </w:r>
      <w:r w:rsidRPr="00F225F1">
        <w:rPr>
          <w:rFonts w:eastAsia="Times New Roman" w:cs="Times New Roman"/>
          <w:szCs w:val="24"/>
        </w:rPr>
        <w:t xml:space="preserve"> </w:t>
      </w:r>
      <w:r>
        <w:rPr>
          <w:rFonts w:eastAsia="Times New Roman" w:cs="Times New Roman"/>
          <w:szCs w:val="24"/>
        </w:rPr>
        <w:t>όμως,</w:t>
      </w:r>
      <w:r w:rsidRPr="00F225F1">
        <w:rPr>
          <w:rFonts w:eastAsia="Times New Roman" w:cs="Times New Roman"/>
          <w:szCs w:val="24"/>
        </w:rPr>
        <w:t xml:space="preserve"> ότι θα επαναδιαπραγματευθούμε</w:t>
      </w:r>
      <w:r>
        <w:rPr>
          <w:rFonts w:eastAsia="Times New Roman" w:cs="Times New Roman"/>
          <w:szCs w:val="24"/>
        </w:rPr>
        <w:t>, α</w:t>
      </w:r>
      <w:r w:rsidRPr="00F225F1">
        <w:rPr>
          <w:rFonts w:eastAsia="Times New Roman" w:cs="Times New Roman"/>
          <w:szCs w:val="24"/>
        </w:rPr>
        <w:t>υτό θα γίνει με πολύ χειρότερους όρους</w:t>
      </w:r>
      <w:r>
        <w:rPr>
          <w:rFonts w:eastAsia="Times New Roman" w:cs="Times New Roman"/>
          <w:szCs w:val="24"/>
        </w:rPr>
        <w:t>,</w:t>
      </w:r>
      <w:r w:rsidRPr="00F225F1">
        <w:rPr>
          <w:rFonts w:eastAsia="Times New Roman" w:cs="Times New Roman"/>
          <w:szCs w:val="24"/>
        </w:rPr>
        <w:t xml:space="preserve"> γιατί αφ</w:t>
      </w:r>
      <w:r>
        <w:rPr>
          <w:rFonts w:eastAsia="Times New Roman" w:cs="Times New Roman"/>
          <w:szCs w:val="24"/>
        </w:rPr>
        <w:t xml:space="preserve">’ </w:t>
      </w:r>
      <w:r w:rsidRPr="00F225F1">
        <w:rPr>
          <w:rFonts w:eastAsia="Times New Roman" w:cs="Times New Roman"/>
          <w:szCs w:val="24"/>
        </w:rPr>
        <w:t xml:space="preserve">ενός θα έχουν </w:t>
      </w:r>
      <w:r w:rsidRPr="00F225F1">
        <w:rPr>
          <w:rFonts w:eastAsia="Times New Roman" w:cs="Times New Roman"/>
          <w:szCs w:val="24"/>
        </w:rPr>
        <w:t>επικρατήσει οι πιο σκληροπυρηνικοί στα Σκόπια</w:t>
      </w:r>
      <w:r>
        <w:rPr>
          <w:rFonts w:eastAsia="Times New Roman" w:cs="Times New Roman"/>
          <w:szCs w:val="24"/>
        </w:rPr>
        <w:t xml:space="preserve"> –ο Ζ</w:t>
      </w:r>
      <w:r w:rsidRPr="00F225F1">
        <w:rPr>
          <w:rFonts w:eastAsia="Times New Roman" w:cs="Times New Roman"/>
          <w:szCs w:val="24"/>
        </w:rPr>
        <w:t>άεφ θα πέσει την επόμενη μέρα της κατάρρευσης</w:t>
      </w:r>
      <w:r>
        <w:rPr>
          <w:rFonts w:eastAsia="Times New Roman" w:cs="Times New Roman"/>
          <w:szCs w:val="24"/>
        </w:rPr>
        <w:t xml:space="preserve"> της Συμφωνίας των Πρεσπών- </w:t>
      </w:r>
      <w:r w:rsidRPr="00F225F1">
        <w:rPr>
          <w:rFonts w:eastAsia="Times New Roman" w:cs="Times New Roman"/>
          <w:szCs w:val="24"/>
        </w:rPr>
        <w:t>και αφ</w:t>
      </w:r>
      <w:r>
        <w:rPr>
          <w:rFonts w:eastAsia="Times New Roman" w:cs="Times New Roman"/>
          <w:szCs w:val="24"/>
        </w:rPr>
        <w:t xml:space="preserve">’ </w:t>
      </w:r>
      <w:r w:rsidRPr="00F225F1">
        <w:rPr>
          <w:rFonts w:eastAsia="Times New Roman" w:cs="Times New Roman"/>
          <w:szCs w:val="24"/>
        </w:rPr>
        <w:t>ετέρου θα έχουμε απέναντί μας όλ</w:t>
      </w:r>
      <w:r>
        <w:rPr>
          <w:rFonts w:eastAsia="Times New Roman" w:cs="Times New Roman"/>
          <w:szCs w:val="24"/>
        </w:rPr>
        <w:t>η</w:t>
      </w:r>
      <w:r w:rsidRPr="00F225F1">
        <w:rPr>
          <w:rFonts w:eastAsia="Times New Roman" w:cs="Times New Roman"/>
          <w:szCs w:val="24"/>
        </w:rPr>
        <w:t xml:space="preserve"> τη διεθνή κοινότητα</w:t>
      </w:r>
      <w:r>
        <w:rPr>
          <w:rFonts w:eastAsia="Times New Roman" w:cs="Times New Roman"/>
          <w:szCs w:val="24"/>
        </w:rPr>
        <w:t>.</w:t>
      </w:r>
    </w:p>
    <w:p w14:paraId="77C0354F"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αν δεν τολμήσουμε να </w:t>
      </w:r>
      <w:r w:rsidRPr="00F225F1">
        <w:rPr>
          <w:rFonts w:eastAsia="Times New Roman" w:cs="Times New Roman"/>
          <w:szCs w:val="24"/>
        </w:rPr>
        <w:t>λύσουμε τώρα το θέμα με τα Σκόπια</w:t>
      </w:r>
      <w:r>
        <w:rPr>
          <w:rFonts w:eastAsia="Times New Roman" w:cs="Times New Roman"/>
          <w:szCs w:val="24"/>
        </w:rPr>
        <w:t>,</w:t>
      </w:r>
      <w:r w:rsidRPr="00F225F1">
        <w:rPr>
          <w:rFonts w:eastAsia="Times New Roman" w:cs="Times New Roman"/>
          <w:szCs w:val="24"/>
        </w:rPr>
        <w:t xml:space="preserve"> θα</w:t>
      </w:r>
      <w:r w:rsidRPr="00F225F1">
        <w:rPr>
          <w:rFonts w:eastAsia="Times New Roman" w:cs="Times New Roman"/>
          <w:szCs w:val="24"/>
        </w:rPr>
        <w:t xml:space="preserve"> λυθεί ερήμην μας και εις βάρος </w:t>
      </w:r>
      <w:r>
        <w:rPr>
          <w:rFonts w:eastAsia="Times New Roman" w:cs="Times New Roman"/>
          <w:szCs w:val="24"/>
        </w:rPr>
        <w:t>μας, ό</w:t>
      </w:r>
      <w:r w:rsidRPr="00F225F1">
        <w:rPr>
          <w:rFonts w:eastAsia="Times New Roman" w:cs="Times New Roman"/>
          <w:szCs w:val="24"/>
        </w:rPr>
        <w:t>πως πολλά άλλα προβλήματα που βάζαμε πάντα κάτω από το χαλί</w:t>
      </w:r>
      <w:r>
        <w:rPr>
          <w:rFonts w:eastAsia="Times New Roman" w:cs="Times New Roman"/>
          <w:szCs w:val="24"/>
        </w:rPr>
        <w:t xml:space="preserve">. </w:t>
      </w:r>
      <w:r>
        <w:rPr>
          <w:rFonts w:eastAsia="Times New Roman" w:cs="Times New Roman"/>
          <w:szCs w:val="24"/>
        </w:rPr>
        <w:lastRenderedPageBreak/>
        <w:t>Πιστεύω, λοιπόν, ίσως περισσότερο και από Β</w:t>
      </w:r>
      <w:r w:rsidRPr="00F225F1">
        <w:rPr>
          <w:rFonts w:eastAsia="Times New Roman" w:cs="Times New Roman"/>
          <w:szCs w:val="24"/>
        </w:rPr>
        <w:t>ουλευτές του ΣΥΡΙΖΑ</w:t>
      </w:r>
      <w:r>
        <w:rPr>
          <w:rFonts w:eastAsia="Times New Roman" w:cs="Times New Roman"/>
          <w:szCs w:val="24"/>
        </w:rPr>
        <w:t>,</w:t>
      </w:r>
      <w:r w:rsidRPr="00F225F1">
        <w:rPr>
          <w:rFonts w:eastAsia="Times New Roman" w:cs="Times New Roman"/>
          <w:szCs w:val="24"/>
        </w:rPr>
        <w:t xml:space="preserve"> </w:t>
      </w:r>
      <w:r>
        <w:rPr>
          <w:rFonts w:eastAsia="Times New Roman" w:cs="Times New Roman"/>
          <w:szCs w:val="24"/>
        </w:rPr>
        <w:t>ότι η Σ</w:t>
      </w:r>
      <w:r w:rsidRPr="00F225F1">
        <w:rPr>
          <w:rFonts w:eastAsia="Times New Roman" w:cs="Times New Roman"/>
          <w:szCs w:val="24"/>
        </w:rPr>
        <w:t>υμφωνία των Πρεσπών είναι προς το εθνικό συμφέρον</w:t>
      </w:r>
      <w:r>
        <w:rPr>
          <w:rFonts w:eastAsia="Times New Roman" w:cs="Times New Roman"/>
          <w:szCs w:val="24"/>
        </w:rPr>
        <w:t>. Τ</w:t>
      </w:r>
      <w:r w:rsidRPr="00F225F1">
        <w:rPr>
          <w:rFonts w:eastAsia="Times New Roman" w:cs="Times New Roman"/>
          <w:szCs w:val="24"/>
        </w:rPr>
        <w:t>ο ίδιο πιστεύουν και πολλοί συμπολ</w:t>
      </w:r>
      <w:r w:rsidRPr="00F225F1">
        <w:rPr>
          <w:rFonts w:eastAsia="Times New Roman" w:cs="Times New Roman"/>
          <w:szCs w:val="24"/>
        </w:rPr>
        <w:t>ίτες μας που δεν είναι ΣΥΡΙΖΑ</w:t>
      </w:r>
      <w:r>
        <w:rPr>
          <w:rFonts w:eastAsia="Times New Roman" w:cs="Times New Roman"/>
          <w:szCs w:val="24"/>
        </w:rPr>
        <w:t>.</w:t>
      </w:r>
    </w:p>
    <w:p w14:paraId="77C03550"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Θεωρώ, λοιπόν, ότι δεν εκφράζω μόνο το Π</w:t>
      </w:r>
      <w:r w:rsidRPr="00F225F1">
        <w:rPr>
          <w:rFonts w:eastAsia="Times New Roman" w:cs="Times New Roman"/>
          <w:szCs w:val="24"/>
        </w:rPr>
        <w:t>οτάμι σε αυτό το Βήμα</w:t>
      </w:r>
      <w:r>
        <w:rPr>
          <w:rFonts w:eastAsia="Times New Roman" w:cs="Times New Roman"/>
          <w:szCs w:val="24"/>
        </w:rPr>
        <w:t>. Ε</w:t>
      </w:r>
      <w:r w:rsidRPr="00F225F1">
        <w:rPr>
          <w:rFonts w:eastAsia="Times New Roman" w:cs="Times New Roman"/>
          <w:szCs w:val="24"/>
        </w:rPr>
        <w:t xml:space="preserve">κφράζω και τους χιλιάδες συμπολίτες </w:t>
      </w:r>
      <w:r>
        <w:rPr>
          <w:rFonts w:eastAsia="Times New Roman" w:cs="Times New Roman"/>
          <w:szCs w:val="24"/>
        </w:rPr>
        <w:t xml:space="preserve">μας, που θεωρούν θετική τη </w:t>
      </w:r>
      <w:r>
        <w:rPr>
          <w:rFonts w:eastAsia="Times New Roman" w:cs="Times New Roman"/>
          <w:szCs w:val="24"/>
        </w:rPr>
        <w:t>σ</w:t>
      </w:r>
      <w:r w:rsidRPr="00F225F1">
        <w:rPr>
          <w:rFonts w:eastAsia="Times New Roman" w:cs="Times New Roman"/>
          <w:szCs w:val="24"/>
        </w:rPr>
        <w:t xml:space="preserve">υμφωνία </w:t>
      </w:r>
      <w:r w:rsidRPr="00F225F1">
        <w:rPr>
          <w:rFonts w:eastAsia="Times New Roman" w:cs="Times New Roman"/>
          <w:szCs w:val="24"/>
        </w:rPr>
        <w:t>αλλά αρνητική τη θητεία του ΣΥΡΙΖΑ</w:t>
      </w:r>
      <w:r>
        <w:rPr>
          <w:rFonts w:eastAsia="Times New Roman" w:cs="Times New Roman"/>
          <w:szCs w:val="24"/>
        </w:rPr>
        <w:t>. Κ</w:t>
      </w:r>
      <w:r w:rsidRPr="00F225F1">
        <w:rPr>
          <w:rFonts w:eastAsia="Times New Roman" w:cs="Times New Roman"/>
          <w:szCs w:val="24"/>
        </w:rPr>
        <w:t xml:space="preserve">αι σε μία ιστορική στιγμή για το Κοινοβούλιο η φωνή </w:t>
      </w:r>
      <w:r w:rsidRPr="00F225F1">
        <w:rPr>
          <w:rFonts w:eastAsia="Times New Roman" w:cs="Times New Roman"/>
          <w:szCs w:val="24"/>
        </w:rPr>
        <w:t xml:space="preserve">τους πρέπει και </w:t>
      </w:r>
      <w:r>
        <w:rPr>
          <w:rFonts w:eastAsia="Times New Roman" w:cs="Times New Roman"/>
          <w:szCs w:val="24"/>
        </w:rPr>
        <w:t>εδώ</w:t>
      </w:r>
      <w:r w:rsidRPr="00F225F1">
        <w:rPr>
          <w:rFonts w:eastAsia="Times New Roman" w:cs="Times New Roman"/>
          <w:szCs w:val="24"/>
        </w:rPr>
        <w:t xml:space="preserve"> μέσα να ακουστεί</w:t>
      </w:r>
      <w:r>
        <w:rPr>
          <w:rFonts w:eastAsia="Times New Roman" w:cs="Times New Roman"/>
          <w:szCs w:val="24"/>
        </w:rPr>
        <w:t>,</w:t>
      </w:r>
      <w:r w:rsidRPr="00F225F1">
        <w:rPr>
          <w:rFonts w:eastAsia="Times New Roman" w:cs="Times New Roman"/>
          <w:szCs w:val="24"/>
        </w:rPr>
        <w:t xml:space="preserve"> ανεξάρ</w:t>
      </w:r>
      <w:r>
        <w:rPr>
          <w:rFonts w:eastAsia="Times New Roman" w:cs="Times New Roman"/>
          <w:szCs w:val="24"/>
        </w:rPr>
        <w:t>τητα από το σε ποιο κόμμα ανήκουν, είτε στη Νέα Δημοκρατία είτ</w:t>
      </w:r>
      <w:r w:rsidRPr="00F225F1">
        <w:rPr>
          <w:rFonts w:eastAsia="Times New Roman" w:cs="Times New Roman"/>
          <w:szCs w:val="24"/>
        </w:rPr>
        <w:t>ε στο ΠΑΣΟΚ</w:t>
      </w:r>
      <w:r>
        <w:rPr>
          <w:rFonts w:eastAsia="Times New Roman" w:cs="Times New Roman"/>
          <w:szCs w:val="24"/>
        </w:rPr>
        <w:t xml:space="preserve">, είτε στο </w:t>
      </w:r>
      <w:r>
        <w:rPr>
          <w:rFonts w:eastAsia="Times New Roman" w:cs="Times New Roman"/>
          <w:szCs w:val="24"/>
        </w:rPr>
        <w:t>Ποτάμι</w:t>
      </w:r>
      <w:r>
        <w:rPr>
          <w:rFonts w:eastAsia="Times New Roman" w:cs="Times New Roman"/>
          <w:szCs w:val="24"/>
        </w:rPr>
        <w:t>. Κ</w:t>
      </w:r>
      <w:r w:rsidRPr="00F225F1">
        <w:rPr>
          <w:rFonts w:eastAsia="Times New Roman" w:cs="Times New Roman"/>
          <w:szCs w:val="24"/>
        </w:rPr>
        <w:t>αι αυτή τη φωνή τους δεν θα την ακούσουν από πολλο</w:t>
      </w:r>
      <w:r>
        <w:rPr>
          <w:rFonts w:eastAsia="Times New Roman" w:cs="Times New Roman"/>
          <w:szCs w:val="24"/>
        </w:rPr>
        <w:t>ύς σε αυτό εδώ το Β</w:t>
      </w:r>
      <w:r w:rsidRPr="00F225F1">
        <w:rPr>
          <w:rFonts w:eastAsia="Times New Roman" w:cs="Times New Roman"/>
          <w:szCs w:val="24"/>
        </w:rPr>
        <w:t>ήμα</w:t>
      </w:r>
      <w:r>
        <w:rPr>
          <w:rFonts w:eastAsia="Times New Roman" w:cs="Times New Roman"/>
          <w:szCs w:val="24"/>
        </w:rPr>
        <w:t>, αλλά</w:t>
      </w:r>
      <w:r w:rsidRPr="00F225F1">
        <w:rPr>
          <w:rFonts w:eastAsia="Times New Roman" w:cs="Times New Roman"/>
          <w:szCs w:val="24"/>
        </w:rPr>
        <w:t xml:space="preserve"> μόνο από λίγους και τολμηρούς</w:t>
      </w:r>
      <w:r>
        <w:rPr>
          <w:rFonts w:eastAsia="Times New Roman" w:cs="Times New Roman"/>
          <w:szCs w:val="24"/>
        </w:rPr>
        <w:t>.</w:t>
      </w:r>
    </w:p>
    <w:p w14:paraId="77C03551"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Ε</w:t>
      </w:r>
      <w:r w:rsidRPr="00F225F1">
        <w:rPr>
          <w:rFonts w:eastAsia="Times New Roman" w:cs="Times New Roman"/>
          <w:szCs w:val="24"/>
        </w:rPr>
        <w:t>υχαριστώ</w:t>
      </w:r>
      <w:r w:rsidRPr="00F225F1">
        <w:rPr>
          <w:rFonts w:eastAsia="Times New Roman" w:cs="Times New Roman"/>
          <w:szCs w:val="24"/>
        </w:rPr>
        <w:t xml:space="preserve"> πολύ</w:t>
      </w:r>
      <w:r>
        <w:rPr>
          <w:rFonts w:eastAsia="Times New Roman" w:cs="Times New Roman"/>
          <w:szCs w:val="24"/>
        </w:rPr>
        <w:t>.</w:t>
      </w:r>
    </w:p>
    <w:p w14:paraId="77C03552" w14:textId="77777777" w:rsidR="006113A9" w:rsidRDefault="006B6FC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77C03553" w14:textId="77777777" w:rsidR="006113A9" w:rsidRDefault="006B6FC4">
      <w:pPr>
        <w:spacing w:line="600" w:lineRule="auto"/>
        <w:ind w:firstLine="720"/>
        <w:contextualSpacing/>
        <w:jc w:val="both"/>
        <w:rPr>
          <w:rFonts w:eastAsia="Times New Roman"/>
          <w:bCs/>
          <w:szCs w:val="24"/>
        </w:rPr>
      </w:pPr>
      <w:r>
        <w:rPr>
          <w:rFonts w:eastAsia="Times New Roman"/>
          <w:b/>
          <w:bCs/>
          <w:szCs w:val="24"/>
        </w:rPr>
        <w:t xml:space="preserve">ΠΡΟΕΔΡΕΥΩΝ (Γεώργιος Λαμπρούλης): </w:t>
      </w:r>
      <w:r>
        <w:rPr>
          <w:rFonts w:eastAsia="Times New Roman"/>
          <w:bCs/>
          <w:szCs w:val="24"/>
        </w:rPr>
        <w:t>Ευχαριστούμε τον κ. Μαυρωτά.</w:t>
      </w:r>
    </w:p>
    <w:p w14:paraId="77C03554" w14:textId="77777777" w:rsidR="006113A9" w:rsidRDefault="006B6FC4">
      <w:pPr>
        <w:spacing w:line="600" w:lineRule="auto"/>
        <w:ind w:firstLine="720"/>
        <w:contextualSpacing/>
        <w:jc w:val="both"/>
        <w:rPr>
          <w:rFonts w:eastAsia="Times New Roman"/>
          <w:bCs/>
          <w:szCs w:val="24"/>
        </w:rPr>
      </w:pPr>
      <w:r>
        <w:rPr>
          <w:rFonts w:eastAsia="Times New Roman"/>
          <w:bCs/>
          <w:szCs w:val="24"/>
        </w:rPr>
        <w:t>Τον λόγο έχει ο Αναπληρωτής Υπουργός Περιβάλλοντος και Ενέργειας κ. Φάμελλος.</w:t>
      </w:r>
    </w:p>
    <w:p w14:paraId="77C03555" w14:textId="77777777" w:rsidR="006113A9" w:rsidRDefault="006B6FC4">
      <w:pPr>
        <w:spacing w:line="600" w:lineRule="auto"/>
        <w:ind w:firstLine="720"/>
        <w:contextualSpacing/>
        <w:jc w:val="both"/>
        <w:rPr>
          <w:rFonts w:eastAsia="Times New Roman" w:cs="Times New Roman"/>
          <w:szCs w:val="24"/>
        </w:rPr>
      </w:pPr>
      <w:r w:rsidRPr="002947A3">
        <w:rPr>
          <w:rFonts w:eastAsia="Times New Roman"/>
          <w:b/>
          <w:bCs/>
          <w:szCs w:val="24"/>
        </w:rPr>
        <w:lastRenderedPageBreak/>
        <w:t xml:space="preserve">ΣΩΚΡΑΤΗΣ ΦΑΜΕΛΛΟΣ (Αναπληρωτής Υπουργός Περιβάλλοντος και </w:t>
      </w:r>
      <w:r w:rsidRPr="002947A3">
        <w:rPr>
          <w:rFonts w:eastAsia="Times New Roman"/>
          <w:b/>
          <w:bCs/>
          <w:szCs w:val="24"/>
        </w:rPr>
        <w:t>Ενέργειας):</w:t>
      </w:r>
      <w:r>
        <w:rPr>
          <w:rFonts w:eastAsia="Times New Roman" w:cs="Times New Roman"/>
          <w:szCs w:val="24"/>
        </w:rPr>
        <w:t xml:space="preserve"> Ε</w:t>
      </w:r>
      <w:r w:rsidRPr="00F225F1">
        <w:rPr>
          <w:rFonts w:eastAsia="Times New Roman" w:cs="Times New Roman"/>
          <w:szCs w:val="24"/>
        </w:rPr>
        <w:t>υχαριστώ</w:t>
      </w:r>
      <w:r>
        <w:rPr>
          <w:rFonts w:eastAsia="Times New Roman" w:cs="Times New Roman"/>
          <w:szCs w:val="24"/>
        </w:rPr>
        <w:t>, κύριε Π</w:t>
      </w:r>
      <w:r w:rsidRPr="00F225F1">
        <w:rPr>
          <w:rFonts w:eastAsia="Times New Roman" w:cs="Times New Roman"/>
          <w:szCs w:val="24"/>
        </w:rPr>
        <w:t>ρόεδρε</w:t>
      </w:r>
      <w:r>
        <w:rPr>
          <w:rFonts w:eastAsia="Times New Roman" w:cs="Times New Roman"/>
          <w:szCs w:val="24"/>
        </w:rPr>
        <w:t>.</w:t>
      </w:r>
    </w:p>
    <w:p w14:paraId="77C03556"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Μ</w:t>
      </w:r>
      <w:r w:rsidRPr="00F225F1">
        <w:rPr>
          <w:rFonts w:eastAsia="Times New Roman" w:cs="Times New Roman"/>
          <w:szCs w:val="24"/>
        </w:rPr>
        <w:t xml:space="preserve">ετά από την τόσο σοβαρή τοποθέτηση </w:t>
      </w:r>
      <w:r>
        <w:rPr>
          <w:rFonts w:eastAsia="Times New Roman" w:cs="Times New Roman"/>
          <w:szCs w:val="24"/>
        </w:rPr>
        <w:t xml:space="preserve">του κ. Μαυρωτά, κυρίες και κύριοι συνάδελφοι, θα ήθελα να ξεκινήσω </w:t>
      </w:r>
      <w:r w:rsidRPr="00F225F1">
        <w:rPr>
          <w:rFonts w:eastAsia="Times New Roman" w:cs="Times New Roman"/>
          <w:szCs w:val="24"/>
        </w:rPr>
        <w:t>από το χαρτοφυλάκιο του περιβάλλοντος</w:t>
      </w:r>
      <w:r>
        <w:rPr>
          <w:rFonts w:eastAsia="Times New Roman" w:cs="Times New Roman"/>
          <w:szCs w:val="24"/>
        </w:rPr>
        <w:t>. Και ως Β</w:t>
      </w:r>
      <w:r w:rsidRPr="00F225F1">
        <w:rPr>
          <w:rFonts w:eastAsia="Times New Roman" w:cs="Times New Roman"/>
          <w:szCs w:val="24"/>
        </w:rPr>
        <w:t xml:space="preserve">ουλευτής της </w:t>
      </w:r>
      <w:r>
        <w:rPr>
          <w:rFonts w:eastAsia="Times New Roman" w:cs="Times New Roman"/>
          <w:szCs w:val="24"/>
        </w:rPr>
        <w:t>Μακεδονίας και ως πολίτης</w:t>
      </w:r>
      <w:r w:rsidRPr="00F225F1">
        <w:rPr>
          <w:rFonts w:eastAsia="Times New Roman" w:cs="Times New Roman"/>
          <w:szCs w:val="24"/>
        </w:rPr>
        <w:t xml:space="preserve"> της Μακεδονίας</w:t>
      </w:r>
      <w:r>
        <w:rPr>
          <w:rFonts w:eastAsia="Times New Roman" w:cs="Times New Roman"/>
          <w:szCs w:val="24"/>
        </w:rPr>
        <w:t>,</w:t>
      </w:r>
      <w:r w:rsidRPr="00F225F1">
        <w:rPr>
          <w:rFonts w:eastAsia="Times New Roman" w:cs="Times New Roman"/>
          <w:szCs w:val="24"/>
        </w:rPr>
        <w:t xml:space="preserve"> θέλω να </w:t>
      </w:r>
      <w:r>
        <w:rPr>
          <w:rFonts w:eastAsia="Times New Roman" w:cs="Times New Roman"/>
          <w:szCs w:val="24"/>
        </w:rPr>
        <w:t>αναφε</w:t>
      </w:r>
      <w:r>
        <w:rPr>
          <w:rFonts w:eastAsia="Times New Roman" w:cs="Times New Roman"/>
          <w:szCs w:val="24"/>
        </w:rPr>
        <w:t xml:space="preserve">ρθώ στα οφέλη που έχει η </w:t>
      </w:r>
      <w:r>
        <w:rPr>
          <w:rFonts w:eastAsia="Times New Roman" w:cs="Times New Roman"/>
          <w:szCs w:val="24"/>
        </w:rPr>
        <w:t>σ</w:t>
      </w:r>
      <w:r w:rsidRPr="00F225F1">
        <w:rPr>
          <w:rFonts w:eastAsia="Times New Roman" w:cs="Times New Roman"/>
          <w:szCs w:val="24"/>
        </w:rPr>
        <w:t xml:space="preserve">υμφωνία </w:t>
      </w:r>
      <w:r w:rsidRPr="00F225F1">
        <w:rPr>
          <w:rFonts w:eastAsia="Times New Roman" w:cs="Times New Roman"/>
          <w:szCs w:val="24"/>
        </w:rPr>
        <w:t xml:space="preserve">για το ίδιο το περιβάλλον της ευρύτερης περιοχής </w:t>
      </w:r>
      <w:r>
        <w:rPr>
          <w:rFonts w:eastAsia="Times New Roman" w:cs="Times New Roman"/>
          <w:szCs w:val="24"/>
        </w:rPr>
        <w:t xml:space="preserve">της </w:t>
      </w:r>
      <w:r w:rsidRPr="00F225F1">
        <w:rPr>
          <w:rFonts w:eastAsia="Times New Roman" w:cs="Times New Roman"/>
          <w:szCs w:val="24"/>
        </w:rPr>
        <w:t>Θεσσαλονίκης</w:t>
      </w:r>
      <w:r>
        <w:rPr>
          <w:rFonts w:eastAsia="Times New Roman" w:cs="Times New Roman"/>
          <w:szCs w:val="24"/>
        </w:rPr>
        <w:t>.</w:t>
      </w:r>
    </w:p>
    <w:p w14:paraId="77C03557"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Ανοίγεται πλέον ορατά ένας οδικός χάρτης</w:t>
      </w:r>
      <w:r w:rsidRPr="00F225F1">
        <w:rPr>
          <w:rFonts w:eastAsia="Times New Roman" w:cs="Times New Roman"/>
          <w:szCs w:val="24"/>
        </w:rPr>
        <w:t xml:space="preserve"> συνεργασίας των δύο χωρών </w:t>
      </w:r>
      <w:r>
        <w:rPr>
          <w:rFonts w:eastAsia="Times New Roman" w:cs="Times New Roman"/>
          <w:szCs w:val="24"/>
        </w:rPr>
        <w:t xml:space="preserve">σε </w:t>
      </w:r>
      <w:r w:rsidRPr="00F225F1">
        <w:rPr>
          <w:rFonts w:eastAsia="Times New Roman" w:cs="Times New Roman"/>
          <w:szCs w:val="24"/>
        </w:rPr>
        <w:t>θέματα περιβάλλοντος</w:t>
      </w:r>
      <w:r>
        <w:rPr>
          <w:rFonts w:eastAsia="Times New Roman" w:cs="Times New Roman"/>
          <w:szCs w:val="24"/>
        </w:rPr>
        <w:t>,</w:t>
      </w:r>
      <w:r w:rsidRPr="00F225F1">
        <w:rPr>
          <w:rFonts w:eastAsia="Times New Roman" w:cs="Times New Roman"/>
          <w:szCs w:val="24"/>
        </w:rPr>
        <w:t xml:space="preserve"> που ωφελεί ειλικρινά όλη τη </w:t>
      </w:r>
      <w:r>
        <w:rPr>
          <w:rFonts w:eastAsia="Times New Roman" w:cs="Times New Roman"/>
          <w:szCs w:val="24"/>
        </w:rPr>
        <w:t>β</w:t>
      </w:r>
      <w:r w:rsidRPr="00F225F1">
        <w:rPr>
          <w:rFonts w:eastAsia="Times New Roman" w:cs="Times New Roman"/>
          <w:szCs w:val="24"/>
        </w:rPr>
        <w:t xml:space="preserve">όρεια </w:t>
      </w:r>
      <w:r w:rsidRPr="00F225F1">
        <w:rPr>
          <w:rFonts w:eastAsia="Times New Roman" w:cs="Times New Roman"/>
          <w:szCs w:val="24"/>
        </w:rPr>
        <w:t>Ελλάδα</w:t>
      </w:r>
      <w:r>
        <w:rPr>
          <w:rFonts w:eastAsia="Times New Roman" w:cs="Times New Roman"/>
          <w:szCs w:val="24"/>
        </w:rPr>
        <w:t>. Έ</w:t>
      </w:r>
      <w:r w:rsidRPr="00F225F1">
        <w:rPr>
          <w:rFonts w:eastAsia="Times New Roman" w:cs="Times New Roman"/>
          <w:szCs w:val="24"/>
        </w:rPr>
        <w:t xml:space="preserve">νας </w:t>
      </w:r>
      <w:r>
        <w:rPr>
          <w:rFonts w:eastAsia="Times New Roman" w:cs="Times New Roman"/>
          <w:szCs w:val="24"/>
        </w:rPr>
        <w:t xml:space="preserve">δρόμος </w:t>
      </w:r>
      <w:r w:rsidRPr="00F225F1">
        <w:rPr>
          <w:rFonts w:eastAsia="Times New Roman" w:cs="Times New Roman"/>
          <w:szCs w:val="24"/>
        </w:rPr>
        <w:t>που ανοί</w:t>
      </w:r>
      <w:r w:rsidRPr="00F225F1">
        <w:rPr>
          <w:rFonts w:eastAsia="Times New Roman" w:cs="Times New Roman"/>
          <w:szCs w:val="24"/>
        </w:rPr>
        <w:t xml:space="preserve">ξαμε </w:t>
      </w:r>
      <w:r>
        <w:rPr>
          <w:rFonts w:eastAsia="Times New Roman" w:cs="Times New Roman"/>
          <w:szCs w:val="24"/>
        </w:rPr>
        <w:t>εμείς με την κύρωση της Σ</w:t>
      </w:r>
      <w:r w:rsidRPr="00F225F1">
        <w:rPr>
          <w:rFonts w:eastAsia="Times New Roman" w:cs="Times New Roman"/>
          <w:szCs w:val="24"/>
        </w:rPr>
        <w:t xml:space="preserve">υμφωνίας </w:t>
      </w:r>
      <w:r>
        <w:rPr>
          <w:rFonts w:eastAsia="Times New Roman" w:cs="Times New Roman"/>
          <w:szCs w:val="24"/>
        </w:rPr>
        <w:t xml:space="preserve">του Πάρκου </w:t>
      </w:r>
      <w:r w:rsidRPr="00F225F1">
        <w:rPr>
          <w:rFonts w:eastAsia="Times New Roman" w:cs="Times New Roman"/>
          <w:szCs w:val="24"/>
        </w:rPr>
        <w:t>των Πρεσπών</w:t>
      </w:r>
      <w:r>
        <w:rPr>
          <w:rFonts w:eastAsia="Times New Roman" w:cs="Times New Roman"/>
          <w:szCs w:val="24"/>
        </w:rPr>
        <w:t xml:space="preserve"> το 2017</w:t>
      </w:r>
      <w:r w:rsidRPr="00F225F1">
        <w:rPr>
          <w:rFonts w:eastAsia="Times New Roman" w:cs="Times New Roman"/>
          <w:szCs w:val="24"/>
        </w:rPr>
        <w:t xml:space="preserve"> </w:t>
      </w:r>
      <w:r>
        <w:rPr>
          <w:rFonts w:eastAsia="Times New Roman" w:cs="Times New Roman"/>
          <w:szCs w:val="24"/>
        </w:rPr>
        <w:t>μας δίνει</w:t>
      </w:r>
      <w:r w:rsidRPr="00F225F1">
        <w:rPr>
          <w:rFonts w:eastAsia="Times New Roman" w:cs="Times New Roman"/>
          <w:szCs w:val="24"/>
        </w:rPr>
        <w:t xml:space="preserve"> τη δυνατότητα να παρέμβουμε σε θέματα που αφορούν τη ρύπανση του Θερμαϊκού </w:t>
      </w:r>
      <w:r>
        <w:rPr>
          <w:rFonts w:eastAsia="Times New Roman" w:cs="Times New Roman"/>
          <w:szCs w:val="24"/>
        </w:rPr>
        <w:t>Κ</w:t>
      </w:r>
      <w:r w:rsidRPr="00F225F1">
        <w:rPr>
          <w:rFonts w:eastAsia="Times New Roman" w:cs="Times New Roman"/>
          <w:szCs w:val="24"/>
        </w:rPr>
        <w:t xml:space="preserve">όλπου </w:t>
      </w:r>
      <w:r w:rsidRPr="00F225F1">
        <w:rPr>
          <w:rFonts w:eastAsia="Times New Roman" w:cs="Times New Roman"/>
          <w:szCs w:val="24"/>
        </w:rPr>
        <w:t>μέσα από τις εκβολές του Αξιού</w:t>
      </w:r>
      <w:r>
        <w:rPr>
          <w:rFonts w:eastAsia="Times New Roman" w:cs="Times New Roman"/>
          <w:szCs w:val="24"/>
        </w:rPr>
        <w:t>,</w:t>
      </w:r>
      <w:r w:rsidRPr="00F225F1">
        <w:rPr>
          <w:rFonts w:eastAsia="Times New Roman" w:cs="Times New Roman"/>
          <w:szCs w:val="24"/>
        </w:rPr>
        <w:t xml:space="preserve"> </w:t>
      </w:r>
      <w:r>
        <w:rPr>
          <w:rFonts w:eastAsia="Times New Roman" w:cs="Times New Roman"/>
          <w:szCs w:val="24"/>
        </w:rPr>
        <w:t>της ατμοσφαιρικής ρύπανσης που επηρεάζει</w:t>
      </w:r>
      <w:r w:rsidRPr="00F225F1">
        <w:rPr>
          <w:rFonts w:eastAsia="Times New Roman" w:cs="Times New Roman"/>
          <w:szCs w:val="24"/>
        </w:rPr>
        <w:t xml:space="preserve"> διασυνοριακά την κεντ</w:t>
      </w:r>
      <w:r w:rsidRPr="00F225F1">
        <w:rPr>
          <w:rFonts w:eastAsia="Times New Roman" w:cs="Times New Roman"/>
          <w:szCs w:val="24"/>
        </w:rPr>
        <w:t>ρική Μακεδονία</w:t>
      </w:r>
      <w:r>
        <w:rPr>
          <w:rFonts w:eastAsia="Times New Roman" w:cs="Times New Roman"/>
          <w:szCs w:val="24"/>
        </w:rPr>
        <w:t>,</w:t>
      </w:r>
      <w:r w:rsidRPr="00F225F1">
        <w:rPr>
          <w:rFonts w:eastAsia="Times New Roman" w:cs="Times New Roman"/>
          <w:szCs w:val="24"/>
        </w:rPr>
        <w:t xml:space="preserve"> την προστασία φυσικών οικοσυστημάτων</w:t>
      </w:r>
      <w:r>
        <w:rPr>
          <w:rFonts w:eastAsia="Times New Roman" w:cs="Times New Roman"/>
          <w:szCs w:val="24"/>
        </w:rPr>
        <w:t>,</w:t>
      </w:r>
      <w:r w:rsidRPr="00F225F1">
        <w:rPr>
          <w:rFonts w:eastAsia="Times New Roman" w:cs="Times New Roman"/>
          <w:szCs w:val="24"/>
        </w:rPr>
        <w:t xml:space="preserve"> την αντιμετώπιση φυσικών καταστροφών που σχετίζονται με την κλιματική αλλαγή</w:t>
      </w:r>
      <w:r>
        <w:rPr>
          <w:rFonts w:eastAsia="Times New Roman" w:cs="Times New Roman"/>
          <w:szCs w:val="24"/>
        </w:rPr>
        <w:t>,</w:t>
      </w:r>
      <w:r w:rsidRPr="00F225F1">
        <w:rPr>
          <w:rFonts w:eastAsia="Times New Roman" w:cs="Times New Roman"/>
          <w:szCs w:val="24"/>
        </w:rPr>
        <w:t xml:space="preserve"> αλλά και θέματα που αφορούν πραγματικά τις δύο χώρες</w:t>
      </w:r>
      <w:r>
        <w:rPr>
          <w:rFonts w:eastAsia="Times New Roman" w:cs="Times New Roman"/>
          <w:szCs w:val="24"/>
        </w:rPr>
        <w:t>,</w:t>
      </w:r>
      <w:r w:rsidRPr="00F225F1">
        <w:rPr>
          <w:rFonts w:eastAsia="Times New Roman" w:cs="Times New Roman"/>
          <w:szCs w:val="24"/>
        </w:rPr>
        <w:t xml:space="preserve"> τους πολίτες</w:t>
      </w:r>
      <w:r>
        <w:rPr>
          <w:rFonts w:eastAsia="Times New Roman" w:cs="Times New Roman"/>
          <w:szCs w:val="24"/>
        </w:rPr>
        <w:t xml:space="preserve"> τους, </w:t>
      </w:r>
      <w:r w:rsidRPr="00F225F1">
        <w:rPr>
          <w:rFonts w:eastAsia="Times New Roman" w:cs="Times New Roman"/>
          <w:szCs w:val="24"/>
        </w:rPr>
        <w:t>τη ζωή των πολιτών</w:t>
      </w:r>
      <w:r>
        <w:rPr>
          <w:rFonts w:eastAsia="Times New Roman" w:cs="Times New Roman"/>
          <w:szCs w:val="24"/>
        </w:rPr>
        <w:t>.</w:t>
      </w:r>
    </w:p>
    <w:p w14:paraId="77C03558"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Στο τέλος της μ</w:t>
      </w:r>
      <w:r w:rsidRPr="00F225F1">
        <w:rPr>
          <w:rFonts w:eastAsia="Times New Roman" w:cs="Times New Roman"/>
          <w:szCs w:val="24"/>
        </w:rPr>
        <w:t xml:space="preserve">έρας η εφαρμογή </w:t>
      </w:r>
      <w:r w:rsidRPr="00F225F1">
        <w:rPr>
          <w:rFonts w:eastAsia="Times New Roman" w:cs="Times New Roman"/>
          <w:szCs w:val="24"/>
        </w:rPr>
        <w:t>ευρωπαϊκών προτύπ</w:t>
      </w:r>
      <w:r>
        <w:rPr>
          <w:rFonts w:eastAsia="Times New Roman" w:cs="Times New Roman"/>
          <w:szCs w:val="24"/>
        </w:rPr>
        <w:t>ων και νομοθεσία στη γειτονική χώρα μόνο προς όφελος της Ελλάδας μ</w:t>
      </w:r>
      <w:r w:rsidRPr="00F225F1">
        <w:rPr>
          <w:rFonts w:eastAsia="Times New Roman" w:cs="Times New Roman"/>
          <w:szCs w:val="24"/>
        </w:rPr>
        <w:t>πορεί να είναι</w:t>
      </w:r>
      <w:r>
        <w:rPr>
          <w:rFonts w:eastAsia="Times New Roman" w:cs="Times New Roman"/>
          <w:szCs w:val="24"/>
        </w:rPr>
        <w:t xml:space="preserve"> και έχουμε </w:t>
      </w:r>
      <w:r w:rsidRPr="00F225F1">
        <w:rPr>
          <w:rFonts w:eastAsia="Times New Roman" w:cs="Times New Roman"/>
          <w:szCs w:val="24"/>
        </w:rPr>
        <w:t>αργήσει πολύ</w:t>
      </w:r>
      <w:r>
        <w:rPr>
          <w:rFonts w:eastAsia="Times New Roman" w:cs="Times New Roman"/>
          <w:szCs w:val="24"/>
        </w:rPr>
        <w:t>. Η</w:t>
      </w:r>
      <w:r w:rsidRPr="00F225F1">
        <w:rPr>
          <w:rFonts w:eastAsia="Times New Roman" w:cs="Times New Roman"/>
          <w:szCs w:val="24"/>
        </w:rPr>
        <w:t xml:space="preserve"> ευρωπαϊκή πορεία της </w:t>
      </w:r>
      <w:r>
        <w:rPr>
          <w:rFonts w:eastAsia="Times New Roman" w:cs="Times New Roman"/>
          <w:szCs w:val="24"/>
        </w:rPr>
        <w:t>«</w:t>
      </w:r>
      <w:r w:rsidRPr="00F225F1">
        <w:rPr>
          <w:rFonts w:eastAsia="Times New Roman" w:cs="Times New Roman"/>
          <w:szCs w:val="24"/>
        </w:rPr>
        <w:t xml:space="preserve">Βόρειας </w:t>
      </w:r>
      <w:r>
        <w:rPr>
          <w:rFonts w:eastAsia="Times New Roman" w:cs="Times New Roman"/>
          <w:szCs w:val="24"/>
        </w:rPr>
        <w:t>-</w:t>
      </w:r>
      <w:r w:rsidRPr="00F225F1">
        <w:rPr>
          <w:rFonts w:eastAsia="Times New Roman" w:cs="Times New Roman"/>
          <w:szCs w:val="24"/>
        </w:rPr>
        <w:t>πλέον</w:t>
      </w:r>
      <w:r>
        <w:rPr>
          <w:rFonts w:eastAsia="Times New Roman" w:cs="Times New Roman"/>
          <w:szCs w:val="24"/>
        </w:rPr>
        <w:t>-</w:t>
      </w:r>
      <w:r w:rsidRPr="00F225F1">
        <w:rPr>
          <w:rFonts w:eastAsia="Times New Roman" w:cs="Times New Roman"/>
          <w:szCs w:val="24"/>
        </w:rPr>
        <w:t xml:space="preserve"> Μακεδονίας</w:t>
      </w:r>
      <w:r>
        <w:rPr>
          <w:rFonts w:eastAsia="Times New Roman" w:cs="Times New Roman"/>
          <w:szCs w:val="24"/>
        </w:rPr>
        <w:t>»</w:t>
      </w:r>
      <w:r w:rsidRPr="00F225F1">
        <w:rPr>
          <w:rFonts w:eastAsia="Times New Roman" w:cs="Times New Roman"/>
          <w:szCs w:val="24"/>
        </w:rPr>
        <w:t xml:space="preserve"> θα συμβάλει όχι μόνο </w:t>
      </w:r>
      <w:r>
        <w:rPr>
          <w:rFonts w:eastAsia="Times New Roman" w:cs="Times New Roman"/>
          <w:szCs w:val="24"/>
        </w:rPr>
        <w:t xml:space="preserve">στη </w:t>
      </w:r>
      <w:r w:rsidRPr="00F225F1">
        <w:rPr>
          <w:rFonts w:eastAsia="Times New Roman" w:cs="Times New Roman"/>
          <w:szCs w:val="24"/>
        </w:rPr>
        <w:t>σταθερότητα</w:t>
      </w:r>
      <w:r>
        <w:rPr>
          <w:rFonts w:eastAsia="Times New Roman" w:cs="Times New Roman"/>
          <w:szCs w:val="24"/>
        </w:rPr>
        <w:t>, στην ε</w:t>
      </w:r>
      <w:r w:rsidRPr="00F225F1">
        <w:rPr>
          <w:rFonts w:eastAsia="Times New Roman" w:cs="Times New Roman"/>
          <w:szCs w:val="24"/>
        </w:rPr>
        <w:t>ιρήνη</w:t>
      </w:r>
      <w:r>
        <w:rPr>
          <w:rFonts w:eastAsia="Times New Roman" w:cs="Times New Roman"/>
          <w:szCs w:val="24"/>
        </w:rPr>
        <w:t>,</w:t>
      </w:r>
      <w:r w:rsidRPr="00F225F1">
        <w:rPr>
          <w:rFonts w:eastAsia="Times New Roman" w:cs="Times New Roman"/>
          <w:szCs w:val="24"/>
        </w:rPr>
        <w:t xml:space="preserve"> στην ασφάλεια όλων των πολιτών των Βαλκανίων</w:t>
      </w:r>
      <w:r>
        <w:rPr>
          <w:rFonts w:eastAsia="Times New Roman" w:cs="Times New Roman"/>
          <w:szCs w:val="24"/>
        </w:rPr>
        <w:t>,</w:t>
      </w:r>
      <w:r w:rsidRPr="00F225F1">
        <w:rPr>
          <w:rFonts w:eastAsia="Times New Roman" w:cs="Times New Roman"/>
          <w:szCs w:val="24"/>
        </w:rPr>
        <w:t xml:space="preserve"> αλλά και στην ποιότητα ζωής και στη βελτίωση του περιβάλλοντος των Ελλήνων πολιτών και των Ελληνίδων</w:t>
      </w:r>
      <w:r>
        <w:rPr>
          <w:rFonts w:eastAsia="Times New Roman" w:cs="Times New Roman"/>
          <w:szCs w:val="24"/>
        </w:rPr>
        <w:t>.</w:t>
      </w:r>
    </w:p>
    <w:p w14:paraId="77C03559"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Η</w:t>
      </w:r>
      <w:r w:rsidRPr="00F225F1">
        <w:rPr>
          <w:rFonts w:eastAsia="Times New Roman" w:cs="Times New Roman"/>
          <w:szCs w:val="24"/>
        </w:rPr>
        <w:t xml:space="preserve"> </w:t>
      </w:r>
      <w:r>
        <w:rPr>
          <w:rFonts w:eastAsia="Times New Roman" w:cs="Times New Roman"/>
          <w:szCs w:val="24"/>
        </w:rPr>
        <w:t xml:space="preserve">πρόοδος </w:t>
      </w:r>
      <w:r w:rsidRPr="00F225F1">
        <w:rPr>
          <w:rFonts w:eastAsia="Times New Roman" w:cs="Times New Roman"/>
          <w:szCs w:val="24"/>
        </w:rPr>
        <w:t xml:space="preserve">και </w:t>
      </w:r>
      <w:r>
        <w:rPr>
          <w:rFonts w:eastAsia="Times New Roman" w:cs="Times New Roman"/>
          <w:szCs w:val="24"/>
        </w:rPr>
        <w:t xml:space="preserve">η </w:t>
      </w:r>
      <w:r w:rsidRPr="00F225F1">
        <w:rPr>
          <w:rFonts w:eastAsia="Times New Roman" w:cs="Times New Roman"/>
          <w:szCs w:val="24"/>
        </w:rPr>
        <w:t>ευημερία της Ελλάδας δεν</w:t>
      </w:r>
      <w:r>
        <w:rPr>
          <w:rFonts w:eastAsia="Times New Roman" w:cs="Times New Roman"/>
          <w:szCs w:val="24"/>
        </w:rPr>
        <w:t xml:space="preserve"> είναι ανεξάρτητη από</w:t>
      </w:r>
      <w:r w:rsidRPr="00F225F1">
        <w:rPr>
          <w:rFonts w:eastAsia="Times New Roman" w:cs="Times New Roman"/>
          <w:szCs w:val="24"/>
        </w:rPr>
        <w:t xml:space="preserve"> την πρόοδο και την ευημερία των γειτόνων </w:t>
      </w:r>
      <w:r>
        <w:rPr>
          <w:rFonts w:eastAsia="Times New Roman" w:cs="Times New Roman"/>
          <w:szCs w:val="24"/>
        </w:rPr>
        <w:t>της.</w:t>
      </w:r>
      <w:r>
        <w:rPr>
          <w:rFonts w:eastAsia="Times New Roman" w:cs="Times New Roman"/>
          <w:szCs w:val="24"/>
        </w:rPr>
        <w:t xml:space="preserve"> Οι γέφυρε</w:t>
      </w:r>
      <w:r w:rsidRPr="00F225F1">
        <w:rPr>
          <w:rFonts w:eastAsia="Times New Roman" w:cs="Times New Roman"/>
          <w:szCs w:val="24"/>
        </w:rPr>
        <w:t>ς που δημιουργούμε σήμερα και θα διευρυνθούν αύριο στο πλαίσιο της ευρωπαϊκής προοπτικής συνολικά των Βαλκανίων</w:t>
      </w:r>
      <w:r>
        <w:rPr>
          <w:rFonts w:eastAsia="Times New Roman" w:cs="Times New Roman"/>
          <w:szCs w:val="24"/>
        </w:rPr>
        <w:t>,</w:t>
      </w:r>
      <w:r w:rsidRPr="00F225F1">
        <w:rPr>
          <w:rFonts w:eastAsia="Times New Roman" w:cs="Times New Roman"/>
          <w:szCs w:val="24"/>
        </w:rPr>
        <w:t xml:space="preserve"> είναι παράγοντας σταθερότητας</w:t>
      </w:r>
      <w:r>
        <w:rPr>
          <w:rFonts w:eastAsia="Times New Roman" w:cs="Times New Roman"/>
          <w:szCs w:val="24"/>
        </w:rPr>
        <w:t>. Σ</w:t>
      </w:r>
      <w:r w:rsidRPr="00F225F1">
        <w:rPr>
          <w:rFonts w:eastAsia="Times New Roman" w:cs="Times New Roman"/>
          <w:szCs w:val="24"/>
        </w:rPr>
        <w:t>ε μία νέα εποχή για τη χώρα αλλά και σε ένα ρευστό παγκόσμιο σκηνικό</w:t>
      </w:r>
      <w:r>
        <w:rPr>
          <w:rFonts w:eastAsia="Times New Roman" w:cs="Times New Roman"/>
          <w:szCs w:val="24"/>
        </w:rPr>
        <w:t>,</w:t>
      </w:r>
      <w:r w:rsidRPr="00F225F1">
        <w:rPr>
          <w:rFonts w:eastAsia="Times New Roman" w:cs="Times New Roman"/>
          <w:szCs w:val="24"/>
        </w:rPr>
        <w:t xml:space="preserve"> διεκδικούμε έναν καινούργιο ρόλ</w:t>
      </w:r>
      <w:r w:rsidRPr="00F225F1">
        <w:rPr>
          <w:rFonts w:eastAsia="Times New Roman" w:cs="Times New Roman"/>
          <w:szCs w:val="24"/>
        </w:rPr>
        <w:t xml:space="preserve">ο και στα Βαλκάνια και στη </w:t>
      </w:r>
      <w:r>
        <w:rPr>
          <w:rFonts w:eastAsia="Times New Roman" w:cs="Times New Roman"/>
          <w:szCs w:val="24"/>
        </w:rPr>
        <w:t>ν</w:t>
      </w:r>
      <w:r w:rsidRPr="00F225F1">
        <w:rPr>
          <w:rFonts w:eastAsia="Times New Roman" w:cs="Times New Roman"/>
          <w:szCs w:val="24"/>
        </w:rPr>
        <w:t xml:space="preserve">οτιοανατολική Ευρώπη αλλά και στην </w:t>
      </w:r>
      <w:r>
        <w:rPr>
          <w:rFonts w:eastAsia="Times New Roman" w:cs="Times New Roman"/>
          <w:szCs w:val="24"/>
        </w:rPr>
        <w:t>α</w:t>
      </w:r>
      <w:r w:rsidRPr="00F225F1">
        <w:rPr>
          <w:rFonts w:eastAsia="Times New Roman" w:cs="Times New Roman"/>
          <w:szCs w:val="24"/>
        </w:rPr>
        <w:t>νατολική Μεσόγειο</w:t>
      </w:r>
      <w:r>
        <w:rPr>
          <w:rFonts w:eastAsia="Times New Roman" w:cs="Times New Roman"/>
          <w:szCs w:val="24"/>
        </w:rPr>
        <w:t>.</w:t>
      </w:r>
    </w:p>
    <w:p w14:paraId="77C0355A" w14:textId="77777777" w:rsidR="006113A9" w:rsidRDefault="006B6FC4">
      <w:pPr>
        <w:spacing w:line="600" w:lineRule="auto"/>
        <w:ind w:firstLine="720"/>
        <w:contextualSpacing/>
        <w:jc w:val="both"/>
        <w:rPr>
          <w:rFonts w:eastAsia="Times New Roman" w:cs="Times New Roman"/>
          <w:szCs w:val="24"/>
        </w:rPr>
      </w:pPr>
      <w:r w:rsidRPr="00F225F1">
        <w:rPr>
          <w:rFonts w:eastAsia="Times New Roman" w:cs="Times New Roman"/>
          <w:szCs w:val="24"/>
        </w:rPr>
        <w:t>Η αντιμετώπιση των πιέσεων που έχει η χώρα μας ιδιαίτερα στα ανατολικά</w:t>
      </w:r>
      <w:r>
        <w:rPr>
          <w:rFonts w:eastAsia="Times New Roman" w:cs="Times New Roman"/>
          <w:szCs w:val="24"/>
        </w:rPr>
        <w:t>,</w:t>
      </w:r>
      <w:r w:rsidRPr="00F225F1">
        <w:rPr>
          <w:rFonts w:eastAsia="Times New Roman" w:cs="Times New Roman"/>
          <w:szCs w:val="24"/>
        </w:rPr>
        <w:t xml:space="preserve"> δεν μπορεί να αντιμετωπιστεί γυρίζοντας </w:t>
      </w:r>
      <w:r w:rsidRPr="00F225F1">
        <w:rPr>
          <w:rFonts w:eastAsia="Times New Roman" w:cs="Times New Roman"/>
          <w:szCs w:val="24"/>
        </w:rPr>
        <w:lastRenderedPageBreak/>
        <w:t>την πλάτη στα Βαλκάνια</w:t>
      </w:r>
      <w:r>
        <w:rPr>
          <w:rFonts w:eastAsia="Times New Roman" w:cs="Times New Roman"/>
          <w:szCs w:val="24"/>
        </w:rPr>
        <w:t>. Μ</w:t>
      </w:r>
      <w:r w:rsidRPr="00F225F1">
        <w:rPr>
          <w:rFonts w:eastAsia="Times New Roman" w:cs="Times New Roman"/>
          <w:szCs w:val="24"/>
        </w:rPr>
        <w:t>ία χώρα που χτίζει τ</w:t>
      </w:r>
      <w:r>
        <w:rPr>
          <w:rFonts w:eastAsia="Times New Roman" w:cs="Times New Roman"/>
          <w:szCs w:val="24"/>
        </w:rPr>
        <w:t>είχη</w:t>
      </w:r>
      <w:r w:rsidRPr="00F225F1">
        <w:rPr>
          <w:rFonts w:eastAsia="Times New Roman" w:cs="Times New Roman"/>
          <w:szCs w:val="24"/>
        </w:rPr>
        <w:t xml:space="preserve"> στα Βαλκάν</w:t>
      </w:r>
      <w:r>
        <w:rPr>
          <w:rFonts w:eastAsia="Times New Roman" w:cs="Times New Roman"/>
          <w:szCs w:val="24"/>
        </w:rPr>
        <w:t>ια και στους γειτονικούς λαούς -θ</w:t>
      </w:r>
      <w:r w:rsidRPr="00F225F1">
        <w:rPr>
          <w:rFonts w:eastAsia="Times New Roman" w:cs="Times New Roman"/>
          <w:szCs w:val="24"/>
        </w:rPr>
        <w:t>εωρώντας ότι έτσι προστατεύεται</w:t>
      </w:r>
      <w:r>
        <w:rPr>
          <w:rFonts w:eastAsia="Times New Roman" w:cs="Times New Roman"/>
          <w:szCs w:val="24"/>
        </w:rPr>
        <w:t>-</w:t>
      </w:r>
      <w:r w:rsidRPr="00F225F1">
        <w:rPr>
          <w:rFonts w:eastAsia="Times New Roman" w:cs="Times New Roman"/>
          <w:szCs w:val="24"/>
        </w:rPr>
        <w:t xml:space="preserve"> είναι καταδικασμένη να αποτύχει</w:t>
      </w:r>
      <w:r>
        <w:rPr>
          <w:rFonts w:eastAsia="Times New Roman" w:cs="Times New Roman"/>
          <w:szCs w:val="24"/>
        </w:rPr>
        <w:t>,</w:t>
      </w:r>
      <w:r w:rsidRPr="00F225F1">
        <w:rPr>
          <w:rFonts w:eastAsia="Times New Roman" w:cs="Times New Roman"/>
          <w:szCs w:val="24"/>
        </w:rPr>
        <w:t xml:space="preserve"> γιατί μένει απροστάτευτη</w:t>
      </w:r>
      <w:r>
        <w:rPr>
          <w:rFonts w:eastAsia="Times New Roman" w:cs="Times New Roman"/>
          <w:szCs w:val="24"/>
        </w:rPr>
        <w:t>. Όπως κρατήσα</w:t>
      </w:r>
      <w:r w:rsidRPr="00F225F1">
        <w:rPr>
          <w:rFonts w:eastAsia="Times New Roman" w:cs="Times New Roman"/>
          <w:szCs w:val="24"/>
        </w:rPr>
        <w:t xml:space="preserve">τε </w:t>
      </w:r>
      <w:r>
        <w:rPr>
          <w:rFonts w:eastAsia="Times New Roman" w:cs="Times New Roman"/>
          <w:szCs w:val="24"/>
        </w:rPr>
        <w:t xml:space="preserve">τη </w:t>
      </w:r>
      <w:r w:rsidRPr="00F225F1">
        <w:rPr>
          <w:rFonts w:eastAsia="Times New Roman" w:cs="Times New Roman"/>
          <w:szCs w:val="24"/>
        </w:rPr>
        <w:t>Θεσσαλονίκη με γυρισμένη την πλάτη στα Βαλκάνια τόσα χρόνια</w:t>
      </w:r>
      <w:r>
        <w:rPr>
          <w:rFonts w:eastAsia="Times New Roman" w:cs="Times New Roman"/>
          <w:szCs w:val="24"/>
        </w:rPr>
        <w:t>,</w:t>
      </w:r>
      <w:r w:rsidRPr="00F225F1">
        <w:rPr>
          <w:rFonts w:eastAsia="Times New Roman" w:cs="Times New Roman"/>
          <w:szCs w:val="24"/>
        </w:rPr>
        <w:t xml:space="preserve"> επιθυμείτε να κλείσετε την πόρτα και στην πρόοδο</w:t>
      </w:r>
      <w:r>
        <w:rPr>
          <w:rFonts w:eastAsia="Times New Roman" w:cs="Times New Roman"/>
          <w:szCs w:val="24"/>
        </w:rPr>
        <w:t>,</w:t>
      </w:r>
      <w:r w:rsidRPr="00F225F1">
        <w:rPr>
          <w:rFonts w:eastAsia="Times New Roman" w:cs="Times New Roman"/>
          <w:szCs w:val="24"/>
        </w:rPr>
        <w:t xml:space="preserve"> η </w:t>
      </w:r>
      <w:r w:rsidRPr="00F225F1">
        <w:rPr>
          <w:rFonts w:eastAsia="Times New Roman" w:cs="Times New Roman"/>
          <w:szCs w:val="24"/>
        </w:rPr>
        <w:t xml:space="preserve">οποία πλέον έχει εγκατασταθεί στη χώρα </w:t>
      </w:r>
      <w:r>
        <w:rPr>
          <w:rFonts w:eastAsia="Times New Roman" w:cs="Times New Roman"/>
          <w:szCs w:val="24"/>
        </w:rPr>
        <w:t>μας.</w:t>
      </w:r>
    </w:p>
    <w:p w14:paraId="77C0355B"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Θ</w:t>
      </w:r>
      <w:r w:rsidRPr="00F225F1">
        <w:rPr>
          <w:rFonts w:eastAsia="Times New Roman" w:cs="Times New Roman"/>
          <w:szCs w:val="24"/>
        </w:rPr>
        <w:t xml:space="preserve">υμίζω ότι </w:t>
      </w:r>
      <w:r>
        <w:rPr>
          <w:rFonts w:eastAsia="Times New Roman" w:cs="Times New Roman"/>
          <w:szCs w:val="24"/>
        </w:rPr>
        <w:t xml:space="preserve">ο </w:t>
      </w:r>
      <w:r w:rsidRPr="00F225F1">
        <w:rPr>
          <w:rFonts w:eastAsia="Times New Roman" w:cs="Times New Roman"/>
          <w:szCs w:val="24"/>
        </w:rPr>
        <w:t>ελληνικός πολιτισμός και η ελληνική διανόηση ποτέ δεν έβαλε τείχη μεταξύ των λαών</w:t>
      </w:r>
      <w:r>
        <w:rPr>
          <w:rFonts w:eastAsia="Times New Roman" w:cs="Times New Roman"/>
          <w:szCs w:val="24"/>
        </w:rPr>
        <w:t>. Αντίθετα, π</w:t>
      </w:r>
      <w:r w:rsidRPr="00F225F1">
        <w:rPr>
          <w:rFonts w:eastAsia="Times New Roman" w:cs="Times New Roman"/>
          <w:szCs w:val="24"/>
        </w:rPr>
        <w:t>ροσπάθησε διά του πολιτισμού πάντα να τα ρίξει</w:t>
      </w:r>
      <w:r>
        <w:rPr>
          <w:rFonts w:eastAsia="Times New Roman" w:cs="Times New Roman"/>
          <w:szCs w:val="24"/>
        </w:rPr>
        <w:t>. Κ</w:t>
      </w:r>
      <w:r w:rsidRPr="00F225F1">
        <w:rPr>
          <w:rFonts w:eastAsia="Times New Roman" w:cs="Times New Roman"/>
          <w:szCs w:val="24"/>
        </w:rPr>
        <w:t>αι με ένα περίεργο τρόπο ιστορικά ακόμα και η περίοδος τ</w:t>
      </w:r>
      <w:r w:rsidRPr="00F225F1">
        <w:rPr>
          <w:rFonts w:eastAsia="Times New Roman" w:cs="Times New Roman"/>
          <w:szCs w:val="24"/>
        </w:rPr>
        <w:t xml:space="preserve">ου Μεγάλου Αλεξάνδρου και των Μακεδόνων της αρχαίας Ελλάδας έριχνε </w:t>
      </w:r>
      <w:r>
        <w:rPr>
          <w:rFonts w:eastAsia="Times New Roman" w:cs="Times New Roman"/>
          <w:szCs w:val="24"/>
        </w:rPr>
        <w:t>τείχη</w:t>
      </w:r>
      <w:r w:rsidRPr="00F225F1">
        <w:rPr>
          <w:rFonts w:eastAsia="Times New Roman" w:cs="Times New Roman"/>
          <w:szCs w:val="24"/>
        </w:rPr>
        <w:t xml:space="preserve"> μέσα από τον πο</w:t>
      </w:r>
      <w:r>
        <w:rPr>
          <w:rFonts w:eastAsia="Times New Roman" w:cs="Times New Roman"/>
          <w:szCs w:val="24"/>
        </w:rPr>
        <w:t xml:space="preserve">λιτισμό και ένωνε </w:t>
      </w:r>
      <w:r w:rsidRPr="00F225F1">
        <w:rPr>
          <w:rFonts w:eastAsia="Times New Roman" w:cs="Times New Roman"/>
          <w:szCs w:val="24"/>
        </w:rPr>
        <w:t>λαούς</w:t>
      </w:r>
      <w:r>
        <w:rPr>
          <w:rFonts w:eastAsia="Times New Roman" w:cs="Times New Roman"/>
          <w:szCs w:val="24"/>
        </w:rPr>
        <w:t xml:space="preserve">. </w:t>
      </w:r>
    </w:p>
    <w:p w14:paraId="77C0355C"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Σ</w:t>
      </w:r>
      <w:r w:rsidRPr="00F225F1">
        <w:rPr>
          <w:rFonts w:eastAsia="Times New Roman" w:cs="Times New Roman"/>
          <w:szCs w:val="24"/>
        </w:rPr>
        <w:t xml:space="preserve">ήμερα βιώνουμε μία εξαντλητική δημαγωγία </w:t>
      </w:r>
      <w:r>
        <w:rPr>
          <w:rFonts w:eastAsia="Times New Roman" w:cs="Times New Roman"/>
          <w:szCs w:val="24"/>
        </w:rPr>
        <w:t>με μεταβαλλόμενες</w:t>
      </w:r>
      <w:r w:rsidRPr="00F225F1">
        <w:rPr>
          <w:rFonts w:eastAsia="Times New Roman" w:cs="Times New Roman"/>
          <w:szCs w:val="24"/>
        </w:rPr>
        <w:t xml:space="preserve"> θέσεις και ακραία </w:t>
      </w:r>
      <w:r>
        <w:rPr>
          <w:rFonts w:eastAsia="Times New Roman" w:cs="Times New Roman"/>
          <w:szCs w:val="24"/>
        </w:rPr>
        <w:t>παρ</w:t>
      </w:r>
      <w:r w:rsidRPr="00F225F1">
        <w:rPr>
          <w:rFonts w:eastAsia="Times New Roman" w:cs="Times New Roman"/>
          <w:szCs w:val="24"/>
        </w:rPr>
        <w:t>απληροφόρηση</w:t>
      </w:r>
      <w:r>
        <w:rPr>
          <w:rFonts w:eastAsia="Times New Roman" w:cs="Times New Roman"/>
          <w:szCs w:val="24"/>
        </w:rPr>
        <w:t>,</w:t>
      </w:r>
      <w:r w:rsidRPr="00F225F1">
        <w:rPr>
          <w:rFonts w:eastAsia="Times New Roman" w:cs="Times New Roman"/>
          <w:szCs w:val="24"/>
        </w:rPr>
        <w:t xml:space="preserve"> δυστυχώς μόνο για μικροκομματικά οφέλη</w:t>
      </w:r>
      <w:r>
        <w:rPr>
          <w:rFonts w:eastAsia="Times New Roman" w:cs="Times New Roman"/>
          <w:szCs w:val="24"/>
        </w:rPr>
        <w:t>.</w:t>
      </w:r>
      <w:r w:rsidRPr="00F225F1">
        <w:rPr>
          <w:rFonts w:eastAsia="Times New Roman" w:cs="Times New Roman"/>
          <w:szCs w:val="24"/>
        </w:rPr>
        <w:t xml:space="preserve"> Η Αξιωματική Αντιπολίτευση </w:t>
      </w:r>
      <w:r>
        <w:rPr>
          <w:rFonts w:eastAsia="Times New Roman" w:cs="Times New Roman"/>
          <w:szCs w:val="24"/>
        </w:rPr>
        <w:t>μ</w:t>
      </w:r>
      <w:r w:rsidRPr="00F225F1">
        <w:rPr>
          <w:rFonts w:eastAsia="Times New Roman" w:cs="Times New Roman"/>
          <w:szCs w:val="24"/>
        </w:rPr>
        <w:t>άλιστα διατείνεται ότι θα επανα</w:t>
      </w:r>
      <w:r>
        <w:rPr>
          <w:rFonts w:eastAsia="Times New Roman" w:cs="Times New Roman"/>
          <w:szCs w:val="24"/>
        </w:rPr>
        <w:t xml:space="preserve">διαπραγματευτεί, </w:t>
      </w:r>
      <w:r w:rsidRPr="00F225F1">
        <w:rPr>
          <w:rFonts w:eastAsia="Times New Roman" w:cs="Times New Roman"/>
          <w:szCs w:val="24"/>
        </w:rPr>
        <w:t xml:space="preserve">αποκρύπτοντας ότι έτσι θα πάει πίσω και από το </w:t>
      </w:r>
      <w:r>
        <w:rPr>
          <w:rFonts w:eastAsia="Times New Roman" w:cs="Times New Roman"/>
          <w:szCs w:val="24"/>
          <w:lang w:val="en-US"/>
        </w:rPr>
        <w:t>erga</w:t>
      </w:r>
      <w:r w:rsidRPr="005402C1">
        <w:rPr>
          <w:rFonts w:eastAsia="Times New Roman" w:cs="Times New Roman"/>
          <w:szCs w:val="24"/>
        </w:rPr>
        <w:t xml:space="preserve"> </w:t>
      </w:r>
      <w:r>
        <w:rPr>
          <w:rFonts w:eastAsia="Times New Roman" w:cs="Times New Roman"/>
          <w:szCs w:val="24"/>
          <w:lang w:val="en-US"/>
        </w:rPr>
        <w:t>omnes</w:t>
      </w:r>
      <w:r>
        <w:rPr>
          <w:rFonts w:eastAsia="Times New Roman" w:cs="Times New Roman"/>
          <w:szCs w:val="24"/>
        </w:rPr>
        <w:t>, το οποίο η Σ</w:t>
      </w:r>
      <w:r w:rsidRPr="00F225F1">
        <w:rPr>
          <w:rFonts w:eastAsia="Times New Roman" w:cs="Times New Roman"/>
          <w:szCs w:val="24"/>
        </w:rPr>
        <w:t>υμφωνία των Πρεσπών τ</w:t>
      </w:r>
      <w:r>
        <w:rPr>
          <w:rFonts w:eastAsia="Times New Roman" w:cs="Times New Roman"/>
          <w:szCs w:val="24"/>
        </w:rPr>
        <w:t xml:space="preserve">ηρεί </w:t>
      </w:r>
      <w:r w:rsidRPr="00F225F1">
        <w:rPr>
          <w:rFonts w:eastAsia="Times New Roman" w:cs="Times New Roman"/>
          <w:szCs w:val="24"/>
        </w:rPr>
        <w:t>και με το παραπάνω</w:t>
      </w:r>
      <w:r>
        <w:rPr>
          <w:rFonts w:eastAsia="Times New Roman" w:cs="Times New Roman"/>
          <w:szCs w:val="24"/>
        </w:rPr>
        <w:t>. Κ</w:t>
      </w:r>
      <w:r w:rsidRPr="00F225F1">
        <w:rPr>
          <w:rFonts w:eastAsia="Times New Roman" w:cs="Times New Roman"/>
          <w:szCs w:val="24"/>
        </w:rPr>
        <w:t>αι μάλιστα διεκδικεί πιστοποιητικά πατριωτισμού</w:t>
      </w:r>
      <w:r>
        <w:rPr>
          <w:rFonts w:eastAsia="Times New Roman" w:cs="Times New Roman"/>
          <w:szCs w:val="24"/>
        </w:rPr>
        <w:t>,</w:t>
      </w:r>
      <w:r w:rsidRPr="00F225F1">
        <w:rPr>
          <w:rFonts w:eastAsia="Times New Roman" w:cs="Times New Roman"/>
          <w:szCs w:val="24"/>
        </w:rPr>
        <w:t xml:space="preserve"> σπέρνοντας β</w:t>
      </w:r>
      <w:r w:rsidRPr="00F225F1">
        <w:rPr>
          <w:rFonts w:eastAsia="Times New Roman" w:cs="Times New Roman"/>
          <w:szCs w:val="24"/>
        </w:rPr>
        <w:t>έβαια διχόνοια</w:t>
      </w:r>
      <w:r>
        <w:rPr>
          <w:rFonts w:eastAsia="Times New Roman" w:cs="Times New Roman"/>
          <w:szCs w:val="24"/>
        </w:rPr>
        <w:t>.</w:t>
      </w:r>
    </w:p>
    <w:p w14:paraId="77C0355D"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Ρ</w:t>
      </w:r>
      <w:r w:rsidRPr="00F225F1">
        <w:rPr>
          <w:rFonts w:eastAsia="Times New Roman" w:cs="Times New Roman"/>
          <w:szCs w:val="24"/>
        </w:rPr>
        <w:t xml:space="preserve">ωτώ </w:t>
      </w:r>
      <w:r>
        <w:rPr>
          <w:rFonts w:eastAsia="Times New Roman" w:cs="Times New Roman"/>
          <w:szCs w:val="24"/>
        </w:rPr>
        <w:t>όμως: Π</w:t>
      </w:r>
      <w:r w:rsidRPr="00F225F1">
        <w:rPr>
          <w:rFonts w:eastAsia="Times New Roman" w:cs="Times New Roman"/>
          <w:szCs w:val="24"/>
        </w:rPr>
        <w:t xml:space="preserve">όσο πατριωτικό </w:t>
      </w:r>
      <w:r>
        <w:rPr>
          <w:rFonts w:eastAsia="Times New Roman" w:cs="Times New Roman"/>
          <w:szCs w:val="24"/>
        </w:rPr>
        <w:t>ήταν</w:t>
      </w:r>
      <w:r w:rsidRPr="00F225F1">
        <w:rPr>
          <w:rFonts w:eastAsia="Times New Roman" w:cs="Times New Roman"/>
          <w:szCs w:val="24"/>
        </w:rPr>
        <w:t xml:space="preserve"> ότι </w:t>
      </w:r>
      <w:r>
        <w:rPr>
          <w:rFonts w:eastAsia="Times New Roman" w:cs="Times New Roman"/>
          <w:szCs w:val="24"/>
        </w:rPr>
        <w:t>οδηγήσατε</w:t>
      </w:r>
      <w:r w:rsidRPr="00F225F1">
        <w:rPr>
          <w:rFonts w:eastAsia="Times New Roman" w:cs="Times New Roman"/>
          <w:szCs w:val="24"/>
        </w:rPr>
        <w:t xml:space="preserve"> την Ελλάδα στη χρεοκοπία</w:t>
      </w:r>
      <w:r>
        <w:rPr>
          <w:rFonts w:eastAsia="Times New Roman" w:cs="Times New Roman"/>
          <w:szCs w:val="24"/>
        </w:rPr>
        <w:t>; Τ</w:t>
      </w:r>
      <w:r w:rsidRPr="00F225F1">
        <w:rPr>
          <w:rFonts w:eastAsia="Times New Roman" w:cs="Times New Roman"/>
          <w:szCs w:val="24"/>
        </w:rPr>
        <w:t>ότε δεν υπήρχε πατ</w:t>
      </w:r>
      <w:r>
        <w:rPr>
          <w:rFonts w:eastAsia="Times New Roman" w:cs="Times New Roman"/>
          <w:szCs w:val="24"/>
        </w:rPr>
        <w:t>ριωτισμός και πατριωτικό και ε</w:t>
      </w:r>
      <w:r w:rsidRPr="00F225F1">
        <w:rPr>
          <w:rFonts w:eastAsia="Times New Roman" w:cs="Times New Roman"/>
          <w:szCs w:val="24"/>
        </w:rPr>
        <w:t>θνικό συμφέρον</w:t>
      </w:r>
      <w:r>
        <w:rPr>
          <w:rFonts w:eastAsia="Times New Roman" w:cs="Times New Roman"/>
          <w:szCs w:val="24"/>
        </w:rPr>
        <w:t>; Π</w:t>
      </w:r>
      <w:r w:rsidRPr="00F225F1">
        <w:rPr>
          <w:rFonts w:eastAsia="Times New Roman" w:cs="Times New Roman"/>
          <w:szCs w:val="24"/>
        </w:rPr>
        <w:t xml:space="preserve">όσο πατριωτικό ήταν ότι διώξατε όλες τις επιχειρήσεις </w:t>
      </w:r>
      <w:r>
        <w:rPr>
          <w:rFonts w:eastAsia="Times New Roman" w:cs="Times New Roman"/>
          <w:szCs w:val="24"/>
        </w:rPr>
        <w:t xml:space="preserve">της </w:t>
      </w:r>
      <w:r w:rsidRPr="00F225F1">
        <w:rPr>
          <w:rFonts w:eastAsia="Times New Roman" w:cs="Times New Roman"/>
          <w:szCs w:val="24"/>
        </w:rPr>
        <w:t>Θεσσαλονίκης για να πά</w:t>
      </w:r>
      <w:r>
        <w:rPr>
          <w:rFonts w:eastAsia="Times New Roman" w:cs="Times New Roman"/>
          <w:szCs w:val="24"/>
        </w:rPr>
        <w:t>νε σ</w:t>
      </w:r>
      <w:r w:rsidRPr="00F225F1">
        <w:rPr>
          <w:rFonts w:eastAsia="Times New Roman" w:cs="Times New Roman"/>
          <w:szCs w:val="24"/>
        </w:rPr>
        <w:t>τα Σκόπια</w:t>
      </w:r>
      <w:r>
        <w:rPr>
          <w:rFonts w:eastAsia="Times New Roman" w:cs="Times New Roman"/>
          <w:szCs w:val="24"/>
        </w:rPr>
        <w:t>,</w:t>
      </w:r>
      <w:r w:rsidRPr="00F225F1">
        <w:rPr>
          <w:rFonts w:eastAsia="Times New Roman" w:cs="Times New Roman"/>
          <w:szCs w:val="24"/>
        </w:rPr>
        <w:t xml:space="preserve"> στη Γευ</w:t>
      </w:r>
      <w:r w:rsidRPr="00F225F1">
        <w:rPr>
          <w:rFonts w:eastAsia="Times New Roman" w:cs="Times New Roman"/>
          <w:szCs w:val="24"/>
        </w:rPr>
        <w:t>γελή ή στη Βουλγαρία</w:t>
      </w:r>
      <w:r>
        <w:rPr>
          <w:rFonts w:eastAsia="Times New Roman" w:cs="Times New Roman"/>
          <w:szCs w:val="24"/>
        </w:rPr>
        <w:t>; Τ</w:t>
      </w:r>
      <w:r w:rsidRPr="00F225F1">
        <w:rPr>
          <w:rFonts w:eastAsia="Times New Roman" w:cs="Times New Roman"/>
          <w:szCs w:val="24"/>
        </w:rPr>
        <w:t>ότε δεν ήσασταν πατριώτες</w:t>
      </w:r>
      <w:r>
        <w:rPr>
          <w:rFonts w:eastAsia="Times New Roman" w:cs="Times New Roman"/>
          <w:szCs w:val="24"/>
        </w:rPr>
        <w:t>; Τ</w:t>
      </w:r>
      <w:r w:rsidRPr="00F225F1">
        <w:rPr>
          <w:rFonts w:eastAsia="Times New Roman" w:cs="Times New Roman"/>
          <w:szCs w:val="24"/>
        </w:rPr>
        <w:t>ώρα το θυμηθήκατε να α</w:t>
      </w:r>
      <w:r>
        <w:rPr>
          <w:rFonts w:eastAsia="Times New Roman" w:cs="Times New Roman"/>
          <w:szCs w:val="24"/>
        </w:rPr>
        <w:t>ποδείξετε ότι είστε πατριώτες;</w:t>
      </w:r>
      <w:r w:rsidRPr="00F225F1">
        <w:rPr>
          <w:rFonts w:eastAsia="Times New Roman" w:cs="Times New Roman"/>
          <w:szCs w:val="24"/>
        </w:rPr>
        <w:t xml:space="preserve"> </w:t>
      </w:r>
      <w:r>
        <w:rPr>
          <w:rFonts w:eastAsia="Times New Roman" w:cs="Times New Roman"/>
          <w:szCs w:val="24"/>
        </w:rPr>
        <w:t>Γεμίσατε</w:t>
      </w:r>
      <w:r w:rsidRPr="00F225F1">
        <w:rPr>
          <w:rFonts w:eastAsia="Times New Roman" w:cs="Times New Roman"/>
          <w:szCs w:val="24"/>
        </w:rPr>
        <w:t xml:space="preserve"> κου</w:t>
      </w:r>
      <w:r>
        <w:rPr>
          <w:rFonts w:eastAsia="Times New Roman" w:cs="Times New Roman"/>
          <w:szCs w:val="24"/>
        </w:rPr>
        <w:t>φ</w:t>
      </w:r>
      <w:r w:rsidRPr="00F225F1">
        <w:rPr>
          <w:rFonts w:eastAsia="Times New Roman" w:cs="Times New Roman"/>
          <w:szCs w:val="24"/>
        </w:rPr>
        <w:t xml:space="preserve">άρια όλη τη </w:t>
      </w:r>
      <w:r>
        <w:rPr>
          <w:rFonts w:eastAsia="Times New Roman" w:cs="Times New Roman"/>
          <w:szCs w:val="24"/>
        </w:rPr>
        <w:t>β</w:t>
      </w:r>
      <w:r w:rsidRPr="00F225F1">
        <w:rPr>
          <w:rFonts w:eastAsia="Times New Roman" w:cs="Times New Roman"/>
          <w:szCs w:val="24"/>
        </w:rPr>
        <w:t>όρεια Ελλάδα</w:t>
      </w:r>
      <w:r>
        <w:rPr>
          <w:rFonts w:eastAsia="Times New Roman" w:cs="Times New Roman"/>
          <w:szCs w:val="24"/>
        </w:rPr>
        <w:t>,</w:t>
      </w:r>
      <w:r w:rsidRPr="00F225F1">
        <w:rPr>
          <w:rFonts w:eastAsia="Times New Roman" w:cs="Times New Roman"/>
          <w:szCs w:val="24"/>
        </w:rPr>
        <w:t xml:space="preserve"> </w:t>
      </w:r>
      <w:r>
        <w:rPr>
          <w:rFonts w:eastAsia="Times New Roman" w:cs="Times New Roman"/>
          <w:szCs w:val="24"/>
        </w:rPr>
        <w:t>από την Αλεξανδρούπολη μέχρι</w:t>
      </w:r>
      <w:r w:rsidRPr="00F225F1">
        <w:rPr>
          <w:rFonts w:eastAsia="Times New Roman" w:cs="Times New Roman"/>
          <w:szCs w:val="24"/>
        </w:rPr>
        <w:t xml:space="preserve"> την Καστοριά και τα Γιάννενα</w:t>
      </w:r>
      <w:r>
        <w:rPr>
          <w:rFonts w:eastAsia="Times New Roman" w:cs="Times New Roman"/>
          <w:szCs w:val="24"/>
        </w:rPr>
        <w:t>. Τώρα θυμηθήκατε</w:t>
      </w:r>
      <w:r w:rsidRPr="00F225F1">
        <w:rPr>
          <w:rFonts w:eastAsia="Times New Roman" w:cs="Times New Roman"/>
          <w:szCs w:val="24"/>
        </w:rPr>
        <w:t xml:space="preserve"> τον πατριωτισμό</w:t>
      </w:r>
      <w:r>
        <w:rPr>
          <w:rFonts w:eastAsia="Times New Roman" w:cs="Times New Roman"/>
          <w:szCs w:val="24"/>
        </w:rPr>
        <w:t>, α</w:t>
      </w:r>
      <w:r w:rsidRPr="00F225F1">
        <w:rPr>
          <w:rFonts w:eastAsia="Times New Roman" w:cs="Times New Roman"/>
          <w:szCs w:val="24"/>
        </w:rPr>
        <w:t>υτό</w:t>
      </w:r>
      <w:r>
        <w:rPr>
          <w:rFonts w:eastAsia="Times New Roman" w:cs="Times New Roman"/>
          <w:szCs w:val="24"/>
        </w:rPr>
        <w:t>ν</w:t>
      </w:r>
      <w:r w:rsidRPr="00F225F1">
        <w:rPr>
          <w:rFonts w:eastAsia="Times New Roman" w:cs="Times New Roman"/>
          <w:szCs w:val="24"/>
        </w:rPr>
        <w:t xml:space="preserve"> το</w:t>
      </w:r>
      <w:r>
        <w:rPr>
          <w:rFonts w:eastAsia="Times New Roman" w:cs="Times New Roman"/>
          <w:szCs w:val="24"/>
        </w:rPr>
        <w:t>ν</w:t>
      </w:r>
      <w:r w:rsidRPr="00F225F1">
        <w:rPr>
          <w:rFonts w:eastAsia="Times New Roman" w:cs="Times New Roman"/>
          <w:szCs w:val="24"/>
        </w:rPr>
        <w:t xml:space="preserve"> ψεύτικο</w:t>
      </w:r>
      <w:r>
        <w:rPr>
          <w:rFonts w:eastAsia="Times New Roman" w:cs="Times New Roman"/>
          <w:szCs w:val="24"/>
        </w:rPr>
        <w:t>, κ</w:t>
      </w:r>
      <w:r>
        <w:rPr>
          <w:rFonts w:eastAsia="Times New Roman" w:cs="Times New Roman"/>
          <w:szCs w:val="24"/>
        </w:rPr>
        <w:t>άπηλ</w:t>
      </w:r>
      <w:r w:rsidRPr="00F225F1">
        <w:rPr>
          <w:rFonts w:eastAsia="Times New Roman" w:cs="Times New Roman"/>
          <w:szCs w:val="24"/>
        </w:rPr>
        <w:t>ο πατριωτισμό</w:t>
      </w:r>
      <w:r>
        <w:rPr>
          <w:rFonts w:eastAsia="Times New Roman" w:cs="Times New Roman"/>
          <w:szCs w:val="24"/>
        </w:rPr>
        <w:t>!</w:t>
      </w:r>
    </w:p>
    <w:p w14:paraId="77C0355E"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Π</w:t>
      </w:r>
      <w:r w:rsidRPr="00F225F1">
        <w:rPr>
          <w:rFonts w:eastAsia="Times New Roman" w:cs="Times New Roman"/>
          <w:szCs w:val="24"/>
        </w:rPr>
        <w:t>οιος κοροϊδεύει</w:t>
      </w:r>
      <w:r>
        <w:rPr>
          <w:rFonts w:eastAsia="Times New Roman" w:cs="Times New Roman"/>
          <w:szCs w:val="24"/>
        </w:rPr>
        <w:t>,</w:t>
      </w:r>
      <w:r w:rsidRPr="00F225F1">
        <w:rPr>
          <w:rFonts w:eastAsia="Times New Roman" w:cs="Times New Roman"/>
          <w:szCs w:val="24"/>
        </w:rPr>
        <w:t xml:space="preserve"> </w:t>
      </w:r>
      <w:r>
        <w:rPr>
          <w:rFonts w:eastAsia="Times New Roman" w:cs="Times New Roman"/>
          <w:szCs w:val="24"/>
        </w:rPr>
        <w:t>όμως,</w:t>
      </w:r>
      <w:r w:rsidRPr="00F225F1">
        <w:rPr>
          <w:rFonts w:eastAsia="Times New Roman" w:cs="Times New Roman"/>
          <w:szCs w:val="24"/>
        </w:rPr>
        <w:t xml:space="preserve"> </w:t>
      </w:r>
      <w:r>
        <w:rPr>
          <w:rFonts w:eastAsia="Times New Roman" w:cs="Times New Roman"/>
          <w:szCs w:val="24"/>
        </w:rPr>
        <w:t>σε αυτή</w:t>
      </w:r>
      <w:r w:rsidRPr="00F225F1">
        <w:rPr>
          <w:rFonts w:eastAsia="Times New Roman" w:cs="Times New Roman"/>
          <w:szCs w:val="24"/>
        </w:rPr>
        <w:t xml:space="preserve"> τη χώρα και ποιος παραχαράσσ</w:t>
      </w:r>
      <w:r>
        <w:rPr>
          <w:rFonts w:eastAsia="Times New Roman" w:cs="Times New Roman"/>
          <w:szCs w:val="24"/>
        </w:rPr>
        <w:t>ει την</w:t>
      </w:r>
      <w:r w:rsidRPr="00F225F1">
        <w:rPr>
          <w:rFonts w:eastAsia="Times New Roman" w:cs="Times New Roman"/>
          <w:szCs w:val="24"/>
        </w:rPr>
        <w:t xml:space="preserve"> ιστορία</w:t>
      </w:r>
      <w:r>
        <w:rPr>
          <w:rFonts w:eastAsia="Times New Roman" w:cs="Times New Roman"/>
          <w:szCs w:val="24"/>
        </w:rPr>
        <w:t>; Δ</w:t>
      </w:r>
      <w:r w:rsidRPr="00F225F1">
        <w:rPr>
          <w:rFonts w:eastAsia="Times New Roman" w:cs="Times New Roman"/>
          <w:szCs w:val="24"/>
        </w:rPr>
        <w:t xml:space="preserve">εν είναι παραχάραξη της ιστορίας το τι αποκρύπτουν την εθνική θέση που συνδιαμόρφωσαν εδώ και </w:t>
      </w:r>
      <w:r>
        <w:rPr>
          <w:rFonts w:eastAsia="Times New Roman" w:cs="Times New Roman"/>
          <w:szCs w:val="24"/>
        </w:rPr>
        <w:t>τριάντα</w:t>
      </w:r>
      <w:r w:rsidRPr="00F225F1">
        <w:rPr>
          <w:rFonts w:eastAsia="Times New Roman" w:cs="Times New Roman"/>
          <w:szCs w:val="24"/>
        </w:rPr>
        <w:t xml:space="preserve"> χρόνια</w:t>
      </w:r>
      <w:r>
        <w:rPr>
          <w:rFonts w:eastAsia="Times New Roman" w:cs="Times New Roman"/>
          <w:szCs w:val="24"/>
        </w:rPr>
        <w:t>,</w:t>
      </w:r>
      <w:r w:rsidRPr="00F225F1">
        <w:rPr>
          <w:rFonts w:eastAsia="Times New Roman" w:cs="Times New Roman"/>
          <w:szCs w:val="24"/>
        </w:rPr>
        <w:t xml:space="preserve"> υπερασπιζόμενοι τη σύνθετη ονομασία με γεωγραφικό προσδιορισμό</w:t>
      </w:r>
      <w:r>
        <w:rPr>
          <w:rFonts w:eastAsia="Times New Roman" w:cs="Times New Roman"/>
          <w:szCs w:val="24"/>
        </w:rPr>
        <w:t xml:space="preserve"> κ</w:t>
      </w:r>
      <w:r w:rsidRPr="00F225F1">
        <w:rPr>
          <w:rFonts w:eastAsia="Times New Roman" w:cs="Times New Roman"/>
          <w:szCs w:val="24"/>
        </w:rPr>
        <w:t>αι τώρα κάνουν πως δεν ξέρουν</w:t>
      </w:r>
      <w:r>
        <w:rPr>
          <w:rFonts w:eastAsia="Times New Roman" w:cs="Times New Roman"/>
          <w:szCs w:val="24"/>
        </w:rPr>
        <w:t>;</w:t>
      </w:r>
    </w:p>
    <w:p w14:paraId="77C0355F" w14:textId="77777777" w:rsidR="006113A9" w:rsidRDefault="006B6FC4">
      <w:pPr>
        <w:spacing w:line="600" w:lineRule="auto"/>
        <w:ind w:firstLine="720"/>
        <w:contextualSpacing/>
        <w:jc w:val="both"/>
        <w:rPr>
          <w:rFonts w:eastAsia="Times New Roman" w:cs="Times New Roman"/>
          <w:szCs w:val="24"/>
        </w:rPr>
      </w:pPr>
      <w:r w:rsidRPr="00F225F1">
        <w:rPr>
          <w:rFonts w:eastAsia="Times New Roman" w:cs="Times New Roman"/>
          <w:szCs w:val="24"/>
        </w:rPr>
        <w:t xml:space="preserve">Εγώ θα ήθελα </w:t>
      </w:r>
      <w:r>
        <w:rPr>
          <w:rFonts w:eastAsia="Times New Roman" w:cs="Times New Roman"/>
          <w:szCs w:val="24"/>
        </w:rPr>
        <w:t xml:space="preserve">ο </w:t>
      </w:r>
      <w:r w:rsidRPr="00F225F1">
        <w:rPr>
          <w:rFonts w:eastAsia="Times New Roman" w:cs="Times New Roman"/>
          <w:szCs w:val="24"/>
        </w:rPr>
        <w:t>κ</w:t>
      </w:r>
      <w:r>
        <w:rPr>
          <w:rFonts w:eastAsia="Times New Roman" w:cs="Times New Roman"/>
          <w:szCs w:val="24"/>
        </w:rPr>
        <w:t>. Κ</w:t>
      </w:r>
      <w:r w:rsidRPr="00F225F1">
        <w:rPr>
          <w:rFonts w:eastAsia="Times New Roman" w:cs="Times New Roman"/>
          <w:szCs w:val="24"/>
        </w:rPr>
        <w:t>ουμουτσάκος να πάρει το</w:t>
      </w:r>
      <w:r>
        <w:rPr>
          <w:rFonts w:eastAsia="Times New Roman" w:cs="Times New Roman"/>
          <w:szCs w:val="24"/>
        </w:rPr>
        <w:t>ν</w:t>
      </w:r>
      <w:r w:rsidRPr="00F225F1">
        <w:rPr>
          <w:rFonts w:eastAsia="Times New Roman" w:cs="Times New Roman"/>
          <w:szCs w:val="24"/>
        </w:rPr>
        <w:t xml:space="preserve"> λόγο αμέσως</w:t>
      </w:r>
      <w:r>
        <w:rPr>
          <w:rFonts w:eastAsia="Times New Roman" w:cs="Times New Roman"/>
          <w:szCs w:val="24"/>
        </w:rPr>
        <w:t xml:space="preserve"> μετά τη δική μου τοποθέτηση και να τοποθετηθεί</w:t>
      </w:r>
      <w:r w:rsidRPr="00F225F1">
        <w:rPr>
          <w:rFonts w:eastAsia="Times New Roman" w:cs="Times New Roman"/>
          <w:szCs w:val="24"/>
        </w:rPr>
        <w:t xml:space="preserve"> </w:t>
      </w:r>
      <w:r>
        <w:rPr>
          <w:rFonts w:eastAsia="Times New Roman" w:cs="Times New Roman"/>
          <w:szCs w:val="24"/>
        </w:rPr>
        <w:t>για το ε</w:t>
      </w:r>
      <w:r w:rsidRPr="00F225F1">
        <w:rPr>
          <w:rFonts w:eastAsia="Times New Roman" w:cs="Times New Roman"/>
          <w:szCs w:val="24"/>
        </w:rPr>
        <w:t>άν η θέση της Νέας Δημοκρατίας είναι υπέρ της σύν</w:t>
      </w:r>
      <w:r w:rsidRPr="00F225F1">
        <w:rPr>
          <w:rFonts w:eastAsia="Times New Roman" w:cs="Times New Roman"/>
          <w:szCs w:val="24"/>
        </w:rPr>
        <w:t xml:space="preserve">θετης ονομασίας με γεωγραφικό προσδιορισμό </w:t>
      </w:r>
      <w:r>
        <w:rPr>
          <w:rFonts w:eastAsia="Times New Roman" w:cs="Times New Roman"/>
          <w:szCs w:val="24"/>
        </w:rPr>
        <w:t>ή -όπως είπε ο κ Καρά</w:t>
      </w:r>
      <w:r w:rsidRPr="00F225F1">
        <w:rPr>
          <w:rFonts w:eastAsia="Times New Roman" w:cs="Times New Roman"/>
          <w:szCs w:val="24"/>
        </w:rPr>
        <w:t>ο</w:t>
      </w:r>
      <w:r>
        <w:rPr>
          <w:rFonts w:eastAsia="Times New Roman" w:cs="Times New Roman"/>
          <w:szCs w:val="24"/>
        </w:rPr>
        <w:t>γλου- είναι</w:t>
      </w:r>
      <w:r w:rsidRPr="00F225F1">
        <w:rPr>
          <w:rFonts w:eastAsia="Times New Roman" w:cs="Times New Roman"/>
          <w:szCs w:val="24"/>
        </w:rPr>
        <w:t xml:space="preserve"> υπέρ </w:t>
      </w:r>
      <w:r>
        <w:rPr>
          <w:rFonts w:eastAsia="Times New Roman" w:cs="Times New Roman"/>
          <w:szCs w:val="24"/>
        </w:rPr>
        <w:t>κα</w:t>
      </w:r>
      <w:r>
        <w:rPr>
          <w:rFonts w:eastAsia="Times New Roman" w:cs="Times New Roman"/>
          <w:szCs w:val="24"/>
        </w:rPr>
        <w:t>μ</w:t>
      </w:r>
      <w:r>
        <w:rPr>
          <w:rFonts w:eastAsia="Times New Roman" w:cs="Times New Roman"/>
          <w:szCs w:val="24"/>
        </w:rPr>
        <w:t xml:space="preserve">μίας χρήσης </w:t>
      </w:r>
      <w:r w:rsidRPr="00F225F1">
        <w:rPr>
          <w:rFonts w:eastAsia="Times New Roman" w:cs="Times New Roman"/>
          <w:szCs w:val="24"/>
        </w:rPr>
        <w:t xml:space="preserve">του όρου </w:t>
      </w:r>
      <w:r>
        <w:rPr>
          <w:rFonts w:eastAsia="Times New Roman" w:cs="Times New Roman"/>
          <w:szCs w:val="24"/>
        </w:rPr>
        <w:t>«</w:t>
      </w:r>
      <w:r w:rsidRPr="00F225F1">
        <w:rPr>
          <w:rFonts w:eastAsia="Times New Roman" w:cs="Times New Roman"/>
          <w:szCs w:val="24"/>
        </w:rPr>
        <w:t>Μακεδονία</w:t>
      </w:r>
      <w:r>
        <w:rPr>
          <w:rFonts w:eastAsia="Times New Roman" w:cs="Times New Roman"/>
          <w:szCs w:val="24"/>
        </w:rPr>
        <w:t>».</w:t>
      </w:r>
    </w:p>
    <w:p w14:paraId="77C03560" w14:textId="77777777" w:rsidR="006113A9" w:rsidRDefault="006B6FC4">
      <w:pPr>
        <w:spacing w:line="600" w:lineRule="auto"/>
        <w:ind w:firstLine="720"/>
        <w:contextualSpacing/>
        <w:jc w:val="center"/>
        <w:rPr>
          <w:rFonts w:eastAsia="Times New Roman"/>
          <w:bCs/>
          <w:szCs w:val="24"/>
        </w:rPr>
      </w:pPr>
      <w:r>
        <w:rPr>
          <w:rFonts w:eastAsia="Times New Roman"/>
          <w:bCs/>
          <w:szCs w:val="24"/>
        </w:rPr>
        <w:lastRenderedPageBreak/>
        <w:t>(Χειροκροτήματα από την πτέρυγα του ΣΥΡΙΖΑ)</w:t>
      </w:r>
    </w:p>
    <w:p w14:paraId="77C03561"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Μιλήστε ε</w:t>
      </w:r>
      <w:r w:rsidRPr="00F225F1">
        <w:rPr>
          <w:rFonts w:eastAsia="Times New Roman" w:cs="Times New Roman"/>
          <w:szCs w:val="24"/>
        </w:rPr>
        <w:t>πιτέλους ειλικρινά στους Έλληνες</w:t>
      </w:r>
      <w:r>
        <w:rPr>
          <w:rFonts w:eastAsia="Times New Roman" w:cs="Times New Roman"/>
          <w:szCs w:val="24"/>
        </w:rPr>
        <w:t>,</w:t>
      </w:r>
      <w:r w:rsidRPr="00F225F1">
        <w:rPr>
          <w:rFonts w:eastAsia="Times New Roman" w:cs="Times New Roman"/>
          <w:szCs w:val="24"/>
        </w:rPr>
        <w:t xml:space="preserve"> </w:t>
      </w:r>
      <w:r>
        <w:rPr>
          <w:rFonts w:eastAsia="Times New Roman" w:cs="Times New Roman"/>
          <w:szCs w:val="24"/>
        </w:rPr>
        <w:t>ιδιαίτερα στους πολίτες</w:t>
      </w:r>
      <w:r w:rsidRPr="00F225F1">
        <w:rPr>
          <w:rFonts w:eastAsia="Times New Roman" w:cs="Times New Roman"/>
          <w:szCs w:val="24"/>
        </w:rPr>
        <w:t xml:space="preserve"> της Θεσσαλονίκης</w:t>
      </w:r>
      <w:r>
        <w:rPr>
          <w:rFonts w:eastAsia="Times New Roman" w:cs="Times New Roman"/>
          <w:szCs w:val="24"/>
        </w:rPr>
        <w:t>,</w:t>
      </w:r>
      <w:r w:rsidRPr="00F225F1">
        <w:rPr>
          <w:rFonts w:eastAsia="Times New Roman" w:cs="Times New Roman"/>
          <w:szCs w:val="24"/>
        </w:rPr>
        <w:t xml:space="preserve"> της </w:t>
      </w:r>
      <w:r>
        <w:rPr>
          <w:rFonts w:eastAsia="Times New Roman" w:cs="Times New Roman"/>
          <w:szCs w:val="24"/>
        </w:rPr>
        <w:t>κ</w:t>
      </w:r>
      <w:r w:rsidRPr="00F225F1">
        <w:rPr>
          <w:rFonts w:eastAsia="Times New Roman" w:cs="Times New Roman"/>
          <w:szCs w:val="24"/>
        </w:rPr>
        <w:t>εντ</w:t>
      </w:r>
      <w:r w:rsidRPr="00F225F1">
        <w:rPr>
          <w:rFonts w:eastAsia="Times New Roman" w:cs="Times New Roman"/>
          <w:szCs w:val="24"/>
        </w:rPr>
        <w:t>ρικής Μακεδονίας</w:t>
      </w:r>
      <w:r>
        <w:rPr>
          <w:rFonts w:eastAsia="Times New Roman" w:cs="Times New Roman"/>
          <w:szCs w:val="24"/>
        </w:rPr>
        <w:t>.</w:t>
      </w:r>
    </w:p>
    <w:p w14:paraId="77C03562"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Ε</w:t>
      </w:r>
      <w:r w:rsidRPr="00F225F1">
        <w:rPr>
          <w:rFonts w:eastAsia="Times New Roman" w:cs="Times New Roman"/>
          <w:szCs w:val="24"/>
        </w:rPr>
        <w:t>ίστε υποκριτές και παίζετε με ένα πατριωτικό θέμα</w:t>
      </w:r>
      <w:r>
        <w:rPr>
          <w:rFonts w:eastAsia="Times New Roman" w:cs="Times New Roman"/>
          <w:szCs w:val="24"/>
        </w:rPr>
        <w:t>. Ε</w:t>
      </w:r>
      <w:r w:rsidRPr="00F225F1">
        <w:rPr>
          <w:rFonts w:eastAsia="Times New Roman" w:cs="Times New Roman"/>
          <w:szCs w:val="24"/>
        </w:rPr>
        <w:t>ίστε υποκριτές</w:t>
      </w:r>
      <w:r>
        <w:rPr>
          <w:rFonts w:eastAsia="Times New Roman" w:cs="Times New Roman"/>
          <w:szCs w:val="24"/>
        </w:rPr>
        <w:t>, γιατί ο</w:t>
      </w:r>
      <w:r w:rsidRPr="00F225F1">
        <w:rPr>
          <w:rFonts w:eastAsia="Times New Roman" w:cs="Times New Roman"/>
          <w:szCs w:val="24"/>
        </w:rPr>
        <w:t>ύτε στο Ευρωπαϊκό Λαϊκό Κόμμα βάλατε ζήτημα</w:t>
      </w:r>
      <w:r>
        <w:rPr>
          <w:rFonts w:eastAsia="Times New Roman" w:cs="Times New Roman"/>
          <w:szCs w:val="24"/>
        </w:rPr>
        <w:t>,</w:t>
      </w:r>
      <w:r w:rsidRPr="00F225F1">
        <w:rPr>
          <w:rFonts w:eastAsia="Times New Roman" w:cs="Times New Roman"/>
          <w:szCs w:val="24"/>
        </w:rPr>
        <w:t xml:space="preserve"> όπου </w:t>
      </w:r>
      <w:r>
        <w:rPr>
          <w:rFonts w:eastAsia="Times New Roman" w:cs="Times New Roman"/>
          <w:szCs w:val="24"/>
        </w:rPr>
        <w:t>υποστηρίζουν όλοι αναφανδόν τη Σ</w:t>
      </w:r>
      <w:r w:rsidRPr="00F225F1">
        <w:rPr>
          <w:rFonts w:eastAsia="Times New Roman" w:cs="Times New Roman"/>
          <w:szCs w:val="24"/>
        </w:rPr>
        <w:t>υνθήκη των Πρεσπών</w:t>
      </w:r>
      <w:r>
        <w:rPr>
          <w:rFonts w:eastAsia="Times New Roman" w:cs="Times New Roman"/>
          <w:szCs w:val="24"/>
        </w:rPr>
        <w:t>.</w:t>
      </w:r>
      <w:r w:rsidRPr="00F225F1">
        <w:rPr>
          <w:rFonts w:eastAsia="Times New Roman" w:cs="Times New Roman"/>
          <w:szCs w:val="24"/>
        </w:rPr>
        <w:t xml:space="preserve"> </w:t>
      </w:r>
      <w:r>
        <w:rPr>
          <w:rFonts w:eastAsia="Times New Roman" w:cs="Times New Roman"/>
          <w:szCs w:val="24"/>
        </w:rPr>
        <w:t>Γιατί, εάν είστε</w:t>
      </w:r>
      <w:r w:rsidRPr="00F225F1">
        <w:rPr>
          <w:rFonts w:eastAsia="Times New Roman" w:cs="Times New Roman"/>
          <w:szCs w:val="24"/>
        </w:rPr>
        <w:t xml:space="preserve"> πραγματικά πατριώτες</w:t>
      </w:r>
      <w:r>
        <w:rPr>
          <w:rFonts w:eastAsia="Times New Roman" w:cs="Times New Roman"/>
          <w:szCs w:val="24"/>
        </w:rPr>
        <w:t>,</w:t>
      </w:r>
      <w:r w:rsidRPr="00F225F1">
        <w:rPr>
          <w:rFonts w:eastAsia="Times New Roman" w:cs="Times New Roman"/>
          <w:szCs w:val="24"/>
        </w:rPr>
        <w:t xml:space="preserve"> πρέπει να αποχωρήσετε</w:t>
      </w:r>
      <w:r w:rsidRPr="00F225F1">
        <w:rPr>
          <w:rFonts w:eastAsia="Times New Roman" w:cs="Times New Roman"/>
          <w:szCs w:val="24"/>
        </w:rPr>
        <w:t xml:space="preserve"> από το Ευρωπαϊκό Λαϊκό Κόμμα και όχι να αφήνετε να γίνονται καμπάν</w:t>
      </w:r>
      <w:r>
        <w:rPr>
          <w:rFonts w:eastAsia="Times New Roman" w:cs="Times New Roman"/>
          <w:szCs w:val="24"/>
        </w:rPr>
        <w:t>ι</w:t>
      </w:r>
      <w:r w:rsidRPr="00F225F1">
        <w:rPr>
          <w:rFonts w:eastAsia="Times New Roman" w:cs="Times New Roman"/>
          <w:szCs w:val="24"/>
        </w:rPr>
        <w:t xml:space="preserve">ες </w:t>
      </w:r>
      <w:r>
        <w:rPr>
          <w:rFonts w:eastAsia="Times New Roman" w:cs="Times New Roman"/>
          <w:szCs w:val="24"/>
        </w:rPr>
        <w:t xml:space="preserve">στη </w:t>
      </w:r>
      <w:r w:rsidRPr="00F225F1">
        <w:rPr>
          <w:rFonts w:eastAsia="Times New Roman" w:cs="Times New Roman"/>
          <w:szCs w:val="24"/>
        </w:rPr>
        <w:t xml:space="preserve">Θεσσαλονίκη υπέρ </w:t>
      </w:r>
      <w:r>
        <w:rPr>
          <w:rFonts w:eastAsia="Times New Roman" w:cs="Times New Roman"/>
          <w:szCs w:val="24"/>
        </w:rPr>
        <w:t>της θέσης για κα</w:t>
      </w:r>
      <w:r>
        <w:rPr>
          <w:rFonts w:eastAsia="Times New Roman" w:cs="Times New Roman"/>
          <w:szCs w:val="24"/>
        </w:rPr>
        <w:t>μ</w:t>
      </w:r>
      <w:r>
        <w:rPr>
          <w:rFonts w:eastAsia="Times New Roman" w:cs="Times New Roman"/>
          <w:szCs w:val="24"/>
        </w:rPr>
        <w:t>μία χρήση</w:t>
      </w:r>
      <w:r w:rsidRPr="00F225F1">
        <w:rPr>
          <w:rFonts w:eastAsia="Times New Roman" w:cs="Times New Roman"/>
          <w:szCs w:val="24"/>
        </w:rPr>
        <w:t xml:space="preserve"> του όρου </w:t>
      </w:r>
      <w:r>
        <w:rPr>
          <w:rFonts w:eastAsia="Times New Roman" w:cs="Times New Roman"/>
          <w:szCs w:val="24"/>
        </w:rPr>
        <w:t>«</w:t>
      </w:r>
      <w:r w:rsidRPr="00F225F1">
        <w:rPr>
          <w:rFonts w:eastAsia="Times New Roman" w:cs="Times New Roman"/>
          <w:szCs w:val="24"/>
        </w:rPr>
        <w:t>Μακεδονία</w:t>
      </w:r>
      <w:r>
        <w:rPr>
          <w:rFonts w:eastAsia="Times New Roman" w:cs="Times New Roman"/>
          <w:szCs w:val="24"/>
        </w:rPr>
        <w:t>»</w:t>
      </w:r>
      <w:r w:rsidRPr="00F225F1">
        <w:rPr>
          <w:rFonts w:eastAsia="Times New Roman" w:cs="Times New Roman"/>
          <w:szCs w:val="24"/>
        </w:rPr>
        <w:t xml:space="preserve"> και να έχετε εδώ άλλη θέση και άλλ</w:t>
      </w:r>
      <w:r>
        <w:rPr>
          <w:rFonts w:eastAsia="Times New Roman" w:cs="Times New Roman"/>
          <w:szCs w:val="24"/>
        </w:rPr>
        <w:t>η</w:t>
      </w:r>
      <w:r w:rsidRPr="00F225F1">
        <w:rPr>
          <w:rFonts w:eastAsia="Times New Roman" w:cs="Times New Roman"/>
          <w:szCs w:val="24"/>
        </w:rPr>
        <w:t xml:space="preserve"> στην Ευρώπη</w:t>
      </w:r>
      <w:r>
        <w:rPr>
          <w:rFonts w:eastAsia="Times New Roman" w:cs="Times New Roman"/>
          <w:szCs w:val="24"/>
        </w:rPr>
        <w:t>. Μ</w:t>
      </w:r>
      <w:r w:rsidRPr="00F225F1">
        <w:rPr>
          <w:rFonts w:eastAsia="Times New Roman" w:cs="Times New Roman"/>
          <w:szCs w:val="24"/>
        </w:rPr>
        <w:t>ε τρεις θέσεις</w:t>
      </w:r>
      <w:r>
        <w:rPr>
          <w:rFonts w:eastAsia="Times New Roman" w:cs="Times New Roman"/>
          <w:szCs w:val="24"/>
        </w:rPr>
        <w:t>, κυρίες και κύριοι Β</w:t>
      </w:r>
      <w:r w:rsidRPr="00F225F1">
        <w:rPr>
          <w:rFonts w:eastAsia="Times New Roman" w:cs="Times New Roman"/>
          <w:szCs w:val="24"/>
        </w:rPr>
        <w:t>ουλευτές</w:t>
      </w:r>
      <w:r>
        <w:rPr>
          <w:rFonts w:eastAsia="Times New Roman" w:cs="Times New Roman"/>
          <w:szCs w:val="24"/>
        </w:rPr>
        <w:t>,</w:t>
      </w:r>
      <w:r w:rsidRPr="00F225F1">
        <w:rPr>
          <w:rFonts w:eastAsia="Times New Roman" w:cs="Times New Roman"/>
          <w:szCs w:val="24"/>
        </w:rPr>
        <w:t xml:space="preserve"> παρουσιάζεται η Νέα Δημοκρατία</w:t>
      </w:r>
      <w:r>
        <w:rPr>
          <w:rFonts w:eastAsia="Times New Roman" w:cs="Times New Roman"/>
          <w:szCs w:val="24"/>
        </w:rPr>
        <w:t>, οι τάχατες</w:t>
      </w:r>
      <w:r w:rsidRPr="00F225F1">
        <w:rPr>
          <w:rFonts w:eastAsia="Times New Roman" w:cs="Times New Roman"/>
          <w:szCs w:val="24"/>
        </w:rPr>
        <w:t xml:space="preserve"> πατριώτες</w:t>
      </w:r>
      <w:r>
        <w:rPr>
          <w:rFonts w:eastAsia="Times New Roman" w:cs="Times New Roman"/>
          <w:szCs w:val="24"/>
        </w:rPr>
        <w:t>!</w:t>
      </w:r>
      <w:r w:rsidRPr="00F225F1">
        <w:rPr>
          <w:rFonts w:eastAsia="Times New Roman" w:cs="Times New Roman"/>
          <w:szCs w:val="24"/>
        </w:rPr>
        <w:t xml:space="preserve"> </w:t>
      </w:r>
    </w:p>
    <w:p w14:paraId="77C03563" w14:textId="77777777" w:rsidR="006113A9" w:rsidRDefault="006B6FC4">
      <w:pPr>
        <w:spacing w:line="600" w:lineRule="auto"/>
        <w:ind w:firstLine="720"/>
        <w:contextualSpacing/>
        <w:jc w:val="both"/>
        <w:rPr>
          <w:rFonts w:eastAsia="Times New Roman" w:cs="Times New Roman"/>
          <w:b/>
          <w:szCs w:val="24"/>
        </w:rPr>
      </w:pPr>
      <w:r>
        <w:rPr>
          <w:rFonts w:eastAsia="Times New Roman" w:cs="Times New Roman"/>
          <w:szCs w:val="24"/>
        </w:rPr>
        <w:t>Παρα</w:t>
      </w:r>
      <w:r w:rsidRPr="00F225F1">
        <w:rPr>
          <w:rFonts w:eastAsia="Times New Roman" w:cs="Times New Roman"/>
          <w:szCs w:val="24"/>
        </w:rPr>
        <w:t>χαράσσουν</w:t>
      </w:r>
      <w:r>
        <w:rPr>
          <w:rFonts w:eastAsia="Times New Roman" w:cs="Times New Roman"/>
          <w:szCs w:val="24"/>
        </w:rPr>
        <w:t>,</w:t>
      </w:r>
      <w:r w:rsidRPr="00F225F1">
        <w:rPr>
          <w:rFonts w:eastAsia="Times New Roman" w:cs="Times New Roman"/>
          <w:szCs w:val="24"/>
        </w:rPr>
        <w:t xml:space="preserve"> </w:t>
      </w:r>
      <w:r>
        <w:rPr>
          <w:rFonts w:eastAsia="Times New Roman" w:cs="Times New Roman"/>
          <w:szCs w:val="24"/>
        </w:rPr>
        <w:t>όμως, την</w:t>
      </w:r>
      <w:r w:rsidRPr="00F225F1">
        <w:rPr>
          <w:rFonts w:eastAsia="Times New Roman" w:cs="Times New Roman"/>
          <w:szCs w:val="24"/>
        </w:rPr>
        <w:t xml:space="preserve"> ιστορία και σε ένα άλλο θέμα</w:t>
      </w:r>
      <w:r>
        <w:rPr>
          <w:rFonts w:eastAsia="Times New Roman" w:cs="Times New Roman"/>
          <w:szCs w:val="24"/>
        </w:rPr>
        <w:t>. Κ</w:t>
      </w:r>
      <w:r w:rsidRPr="00F225F1">
        <w:rPr>
          <w:rFonts w:eastAsia="Times New Roman" w:cs="Times New Roman"/>
          <w:szCs w:val="24"/>
        </w:rPr>
        <w:t xml:space="preserve">ρύβουν τι έχει γίνει από το 1945 και μετά με τη χρήση του όρου </w:t>
      </w:r>
      <w:r>
        <w:rPr>
          <w:rFonts w:eastAsia="Times New Roman" w:cs="Times New Roman"/>
          <w:szCs w:val="24"/>
        </w:rPr>
        <w:t>«</w:t>
      </w:r>
      <w:r w:rsidRPr="00F225F1">
        <w:rPr>
          <w:rFonts w:eastAsia="Times New Roman" w:cs="Times New Roman"/>
          <w:szCs w:val="24"/>
        </w:rPr>
        <w:t>Μακεδονία</w:t>
      </w:r>
      <w:r>
        <w:rPr>
          <w:rFonts w:eastAsia="Times New Roman" w:cs="Times New Roman"/>
          <w:szCs w:val="24"/>
        </w:rPr>
        <w:t>». Το κρύβουν και παραχαράσσουν την</w:t>
      </w:r>
      <w:r w:rsidRPr="00F225F1">
        <w:rPr>
          <w:rFonts w:eastAsia="Times New Roman" w:cs="Times New Roman"/>
          <w:szCs w:val="24"/>
        </w:rPr>
        <w:t xml:space="preserve"> ιστορία</w:t>
      </w:r>
      <w:r>
        <w:rPr>
          <w:rFonts w:eastAsia="Times New Roman" w:cs="Times New Roman"/>
          <w:szCs w:val="24"/>
        </w:rPr>
        <w:t>. Κρύβουν τ</w:t>
      </w:r>
      <w:r w:rsidRPr="00F225F1">
        <w:rPr>
          <w:rFonts w:eastAsia="Times New Roman" w:cs="Times New Roman"/>
          <w:szCs w:val="24"/>
        </w:rPr>
        <w:t>ι έγινε με τη γλώ</w:t>
      </w:r>
      <w:r w:rsidRPr="00F225F1">
        <w:rPr>
          <w:rFonts w:eastAsia="Times New Roman" w:cs="Times New Roman"/>
          <w:szCs w:val="24"/>
        </w:rPr>
        <w:t xml:space="preserve">σσα μετά την απελευθέρωση της </w:t>
      </w:r>
      <w:r>
        <w:rPr>
          <w:rFonts w:eastAsia="Times New Roman" w:cs="Times New Roman"/>
          <w:szCs w:val="24"/>
        </w:rPr>
        <w:t>β</w:t>
      </w:r>
      <w:r w:rsidRPr="00F225F1">
        <w:rPr>
          <w:rFonts w:eastAsia="Times New Roman" w:cs="Times New Roman"/>
          <w:szCs w:val="24"/>
        </w:rPr>
        <w:t>ορείου Ελλάδος και της Μακεδονίας</w:t>
      </w:r>
      <w:r>
        <w:rPr>
          <w:rFonts w:eastAsia="Times New Roman" w:cs="Times New Roman"/>
          <w:szCs w:val="24"/>
        </w:rPr>
        <w:t>,</w:t>
      </w:r>
      <w:r w:rsidRPr="00F225F1">
        <w:rPr>
          <w:rFonts w:eastAsia="Times New Roman" w:cs="Times New Roman"/>
          <w:szCs w:val="24"/>
        </w:rPr>
        <w:t xml:space="preserve"> όπου </w:t>
      </w:r>
      <w:r>
        <w:rPr>
          <w:rFonts w:eastAsia="Times New Roman" w:cs="Times New Roman"/>
          <w:szCs w:val="24"/>
        </w:rPr>
        <w:t>για</w:t>
      </w:r>
      <w:r w:rsidRPr="00F225F1">
        <w:rPr>
          <w:rFonts w:eastAsia="Times New Roman" w:cs="Times New Roman"/>
          <w:szCs w:val="24"/>
        </w:rPr>
        <w:t xml:space="preserve"> να </w:t>
      </w:r>
      <w:r>
        <w:rPr>
          <w:rFonts w:eastAsia="Times New Roman" w:cs="Times New Roman"/>
          <w:szCs w:val="24"/>
        </w:rPr>
        <w:t>αντιμετωπίσουν</w:t>
      </w:r>
      <w:r w:rsidRPr="00F225F1">
        <w:rPr>
          <w:rFonts w:eastAsia="Times New Roman" w:cs="Times New Roman"/>
          <w:szCs w:val="24"/>
        </w:rPr>
        <w:t xml:space="preserve"> τον κίνδυνο των βουλγαρικών</w:t>
      </w:r>
      <w:r>
        <w:rPr>
          <w:rFonts w:eastAsia="Times New Roman" w:cs="Times New Roman"/>
          <w:szCs w:val="24"/>
        </w:rPr>
        <w:t>,</w:t>
      </w:r>
      <w:r w:rsidRPr="00F225F1">
        <w:rPr>
          <w:rFonts w:eastAsia="Times New Roman" w:cs="Times New Roman"/>
          <w:szCs w:val="24"/>
        </w:rPr>
        <w:t xml:space="preserve"> χρησιμοποιούσαμε τον όρο </w:t>
      </w:r>
      <w:r>
        <w:rPr>
          <w:rFonts w:eastAsia="Times New Roman" w:cs="Times New Roman"/>
          <w:szCs w:val="24"/>
        </w:rPr>
        <w:lastRenderedPageBreak/>
        <w:t>«</w:t>
      </w:r>
      <w:r w:rsidRPr="00F225F1">
        <w:rPr>
          <w:rFonts w:eastAsia="Times New Roman" w:cs="Times New Roman"/>
          <w:szCs w:val="24"/>
        </w:rPr>
        <w:t>μακεδονίτικα</w:t>
      </w:r>
      <w:r>
        <w:rPr>
          <w:rFonts w:eastAsia="Times New Roman" w:cs="Times New Roman"/>
          <w:szCs w:val="24"/>
        </w:rPr>
        <w:t>»</w:t>
      </w:r>
      <w:r w:rsidRPr="00F225F1">
        <w:rPr>
          <w:rFonts w:eastAsia="Times New Roman" w:cs="Times New Roman"/>
          <w:szCs w:val="24"/>
        </w:rPr>
        <w:t xml:space="preserve"> και τα </w:t>
      </w:r>
      <w:r>
        <w:rPr>
          <w:rFonts w:eastAsia="Times New Roman" w:cs="Times New Roman"/>
          <w:szCs w:val="24"/>
        </w:rPr>
        <w:t>«</w:t>
      </w:r>
      <w:r w:rsidRPr="00F225F1">
        <w:rPr>
          <w:rFonts w:eastAsia="Times New Roman" w:cs="Times New Roman"/>
          <w:szCs w:val="24"/>
        </w:rPr>
        <w:t>ντόπια</w:t>
      </w:r>
      <w:r>
        <w:rPr>
          <w:rFonts w:eastAsia="Times New Roman" w:cs="Times New Roman"/>
          <w:szCs w:val="24"/>
        </w:rPr>
        <w:t xml:space="preserve">» για </w:t>
      </w:r>
      <w:r w:rsidRPr="00F225F1">
        <w:rPr>
          <w:rFonts w:eastAsia="Times New Roman" w:cs="Times New Roman"/>
          <w:szCs w:val="24"/>
        </w:rPr>
        <w:t>τη γλώσσα</w:t>
      </w:r>
      <w:r>
        <w:rPr>
          <w:rFonts w:eastAsia="Times New Roman" w:cs="Times New Roman"/>
          <w:szCs w:val="24"/>
        </w:rPr>
        <w:t>.</w:t>
      </w:r>
      <w:r w:rsidRPr="00F225F1">
        <w:rPr>
          <w:rFonts w:eastAsia="Times New Roman" w:cs="Times New Roman"/>
          <w:szCs w:val="24"/>
        </w:rPr>
        <w:t xml:space="preserve"> Γιατί</w:t>
      </w:r>
      <w:r>
        <w:rPr>
          <w:rFonts w:eastAsia="Times New Roman" w:cs="Times New Roman"/>
          <w:szCs w:val="24"/>
        </w:rPr>
        <w:t>,</w:t>
      </w:r>
      <w:r w:rsidRPr="00F225F1">
        <w:rPr>
          <w:rFonts w:eastAsia="Times New Roman" w:cs="Times New Roman"/>
          <w:szCs w:val="24"/>
        </w:rPr>
        <w:t xml:space="preserve"> τότε </w:t>
      </w:r>
      <w:r>
        <w:rPr>
          <w:rFonts w:eastAsia="Times New Roman" w:cs="Times New Roman"/>
          <w:szCs w:val="24"/>
        </w:rPr>
        <w:t xml:space="preserve">τι </w:t>
      </w:r>
      <w:r w:rsidRPr="00F225F1">
        <w:rPr>
          <w:rFonts w:eastAsia="Times New Roman" w:cs="Times New Roman"/>
          <w:szCs w:val="24"/>
        </w:rPr>
        <w:t xml:space="preserve">μιλάνε στην Αριδαία και </w:t>
      </w:r>
      <w:r>
        <w:rPr>
          <w:rFonts w:eastAsia="Times New Roman" w:cs="Times New Roman"/>
          <w:szCs w:val="24"/>
        </w:rPr>
        <w:t>στην Μελιτή; Πείτε</w:t>
      </w:r>
      <w:r w:rsidRPr="00F225F1">
        <w:rPr>
          <w:rFonts w:eastAsia="Times New Roman" w:cs="Times New Roman"/>
          <w:szCs w:val="24"/>
        </w:rPr>
        <w:t xml:space="preserve"> μου</w:t>
      </w:r>
      <w:r>
        <w:rPr>
          <w:rFonts w:eastAsia="Times New Roman" w:cs="Times New Roman"/>
          <w:szCs w:val="24"/>
        </w:rPr>
        <w:t>,</w:t>
      </w:r>
      <w:r w:rsidRPr="00F225F1">
        <w:rPr>
          <w:rFonts w:eastAsia="Times New Roman" w:cs="Times New Roman"/>
          <w:szCs w:val="24"/>
        </w:rPr>
        <w:t xml:space="preserve"> </w:t>
      </w:r>
      <w:r w:rsidRPr="00F225F1">
        <w:rPr>
          <w:rFonts w:eastAsia="Times New Roman" w:cs="Times New Roman"/>
          <w:szCs w:val="24"/>
        </w:rPr>
        <w:t>σας παρακαλώ</w:t>
      </w:r>
      <w:r>
        <w:rPr>
          <w:rFonts w:eastAsia="Times New Roman" w:cs="Times New Roman"/>
          <w:szCs w:val="24"/>
        </w:rPr>
        <w:t>,</w:t>
      </w:r>
      <w:r w:rsidRPr="00F225F1">
        <w:rPr>
          <w:rFonts w:eastAsia="Times New Roman" w:cs="Times New Roman"/>
          <w:szCs w:val="24"/>
        </w:rPr>
        <w:t xml:space="preserve"> γιατί το ακούγαμε και συνομιλούσ</w:t>
      </w:r>
      <w:r>
        <w:rPr>
          <w:rFonts w:eastAsia="Times New Roman" w:cs="Times New Roman"/>
          <w:szCs w:val="24"/>
        </w:rPr>
        <w:t>αμε</w:t>
      </w:r>
      <w:r w:rsidRPr="00F225F1">
        <w:rPr>
          <w:rFonts w:eastAsia="Times New Roman" w:cs="Times New Roman"/>
          <w:szCs w:val="24"/>
        </w:rPr>
        <w:t xml:space="preserve"> όλοι</w:t>
      </w:r>
      <w:r>
        <w:rPr>
          <w:rFonts w:eastAsia="Times New Roman" w:cs="Times New Roman"/>
          <w:szCs w:val="24"/>
        </w:rPr>
        <w:t>.</w:t>
      </w:r>
      <w:r w:rsidRPr="00F225F1">
        <w:rPr>
          <w:rFonts w:eastAsia="Times New Roman" w:cs="Times New Roman"/>
          <w:szCs w:val="24"/>
          <w:lang w:val="en-US"/>
        </w:rPr>
        <w:t> </w:t>
      </w:r>
    </w:p>
    <w:p w14:paraId="77C03564" w14:textId="77777777" w:rsidR="006113A9" w:rsidRDefault="006B6FC4">
      <w:pPr>
        <w:tabs>
          <w:tab w:val="left" w:pos="6168"/>
        </w:tabs>
        <w:spacing w:line="600" w:lineRule="auto"/>
        <w:ind w:firstLine="720"/>
        <w:contextualSpacing/>
        <w:jc w:val="both"/>
        <w:rPr>
          <w:rFonts w:eastAsia="Times New Roman" w:cs="Times New Roman"/>
          <w:szCs w:val="24"/>
        </w:rPr>
      </w:pPr>
      <w:r w:rsidRPr="00F07420">
        <w:rPr>
          <w:rFonts w:eastAsia="Times New Roman" w:cs="Times New Roman"/>
          <w:szCs w:val="24"/>
        </w:rPr>
        <w:t xml:space="preserve">Κρύβουν το </w:t>
      </w:r>
      <w:r>
        <w:rPr>
          <w:rFonts w:eastAsia="Times New Roman" w:cs="Times New Roman"/>
          <w:szCs w:val="24"/>
        </w:rPr>
        <w:t>ότι η</w:t>
      </w:r>
      <w:r w:rsidRPr="00F07420">
        <w:rPr>
          <w:rFonts w:eastAsia="Times New Roman" w:cs="Times New Roman"/>
          <w:szCs w:val="24"/>
        </w:rPr>
        <w:t xml:space="preserve"> Σύμβαση </w:t>
      </w:r>
      <w:r>
        <w:rPr>
          <w:rFonts w:eastAsia="Times New Roman" w:cs="Times New Roman"/>
          <w:szCs w:val="24"/>
        </w:rPr>
        <w:t>του Βουκουρεστίου απελευθέρωσε την ε</w:t>
      </w:r>
      <w:r w:rsidRPr="00F07420">
        <w:rPr>
          <w:rFonts w:eastAsia="Times New Roman" w:cs="Times New Roman"/>
          <w:szCs w:val="24"/>
        </w:rPr>
        <w:t>λληνική Μακεδονία</w:t>
      </w:r>
      <w:r>
        <w:rPr>
          <w:rFonts w:eastAsia="Times New Roman" w:cs="Times New Roman"/>
          <w:szCs w:val="24"/>
        </w:rPr>
        <w:t>, απελευθέρωσε</w:t>
      </w:r>
      <w:r w:rsidRPr="00F07420">
        <w:rPr>
          <w:rFonts w:eastAsia="Times New Roman" w:cs="Times New Roman"/>
          <w:szCs w:val="24"/>
        </w:rPr>
        <w:t xml:space="preserve"> την Καβάλα</w:t>
      </w:r>
      <w:r>
        <w:rPr>
          <w:rFonts w:eastAsia="Times New Roman" w:cs="Times New Roman"/>
          <w:szCs w:val="24"/>
        </w:rPr>
        <w:t>.</w:t>
      </w:r>
      <w:r w:rsidRPr="00F07420">
        <w:rPr>
          <w:rFonts w:eastAsia="Times New Roman" w:cs="Times New Roman"/>
          <w:szCs w:val="24"/>
        </w:rPr>
        <w:t xml:space="preserve"> Και την αμφισβητούν</w:t>
      </w:r>
      <w:r>
        <w:rPr>
          <w:rFonts w:eastAsia="Times New Roman" w:cs="Times New Roman"/>
          <w:szCs w:val="24"/>
        </w:rPr>
        <w:t>, δημιουργώντας ένα νέο εθνικό κίνδυνο, παζαρεύοντας</w:t>
      </w:r>
      <w:r w:rsidRPr="00F07420">
        <w:rPr>
          <w:rFonts w:eastAsia="Times New Roman" w:cs="Times New Roman"/>
          <w:szCs w:val="24"/>
        </w:rPr>
        <w:t xml:space="preserve"> με λέξεις και κρύβοντας </w:t>
      </w:r>
      <w:r>
        <w:rPr>
          <w:rFonts w:eastAsia="Times New Roman" w:cs="Times New Roman"/>
          <w:szCs w:val="24"/>
        </w:rPr>
        <w:t>ποιο είναι τ</w:t>
      </w:r>
      <w:r w:rsidRPr="00F07420">
        <w:rPr>
          <w:rFonts w:eastAsia="Times New Roman" w:cs="Times New Roman"/>
          <w:szCs w:val="24"/>
        </w:rPr>
        <w:t>ο πατριωτικό συμφέρον</w:t>
      </w:r>
      <w:r>
        <w:rPr>
          <w:rFonts w:eastAsia="Times New Roman" w:cs="Times New Roman"/>
          <w:szCs w:val="24"/>
        </w:rPr>
        <w:t>.</w:t>
      </w:r>
      <w:r w:rsidRPr="00F07420">
        <w:rPr>
          <w:rFonts w:eastAsia="Times New Roman" w:cs="Times New Roman"/>
          <w:szCs w:val="24"/>
        </w:rPr>
        <w:t xml:space="preserve"> Προφανώς</w:t>
      </w:r>
      <w:r>
        <w:rPr>
          <w:rFonts w:eastAsia="Times New Roman" w:cs="Times New Roman"/>
          <w:szCs w:val="24"/>
        </w:rPr>
        <w:t xml:space="preserve">, παραχαράσσουν </w:t>
      </w:r>
      <w:r w:rsidRPr="00F07420">
        <w:rPr>
          <w:rFonts w:eastAsia="Times New Roman" w:cs="Times New Roman"/>
          <w:szCs w:val="24"/>
        </w:rPr>
        <w:t>το ότι χρησιμοποιού</w:t>
      </w:r>
      <w:r>
        <w:rPr>
          <w:rFonts w:eastAsia="Times New Roman" w:cs="Times New Roman"/>
          <w:szCs w:val="24"/>
        </w:rPr>
        <w:t>ν</w:t>
      </w:r>
      <w:r w:rsidRPr="00F07420">
        <w:rPr>
          <w:rFonts w:eastAsia="Times New Roman" w:cs="Times New Roman"/>
          <w:szCs w:val="24"/>
        </w:rPr>
        <w:t xml:space="preserve">ταν η μακεδονική υπηκοότητα </w:t>
      </w:r>
      <w:r>
        <w:rPr>
          <w:rFonts w:eastAsia="Times New Roman" w:cs="Times New Roman"/>
          <w:szCs w:val="24"/>
        </w:rPr>
        <w:t xml:space="preserve">από </w:t>
      </w:r>
      <w:r w:rsidRPr="00F07420">
        <w:rPr>
          <w:rFonts w:eastAsia="Times New Roman" w:cs="Times New Roman"/>
          <w:szCs w:val="24"/>
        </w:rPr>
        <w:t>τους γείτονες τα προηγούμενα χρόνια και τώρα</w:t>
      </w:r>
      <w:r>
        <w:rPr>
          <w:rFonts w:eastAsia="Times New Roman" w:cs="Times New Roman"/>
          <w:szCs w:val="24"/>
        </w:rPr>
        <w:t>,</w:t>
      </w:r>
      <w:r w:rsidRPr="00F07420">
        <w:rPr>
          <w:rFonts w:eastAsia="Times New Roman" w:cs="Times New Roman"/>
          <w:szCs w:val="24"/>
        </w:rPr>
        <w:t xml:space="preserve"> το αλλάζουμε</w:t>
      </w:r>
      <w:r>
        <w:rPr>
          <w:rFonts w:eastAsia="Times New Roman" w:cs="Times New Roman"/>
          <w:szCs w:val="24"/>
        </w:rPr>
        <w:t>.</w:t>
      </w:r>
    </w:p>
    <w:p w14:paraId="77C03565" w14:textId="77777777" w:rsidR="006113A9" w:rsidRDefault="006B6FC4">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t xml:space="preserve">Διότι, κυρίες και κύριοι </w:t>
      </w:r>
      <w:r w:rsidRPr="00F07420">
        <w:rPr>
          <w:rFonts w:eastAsia="Times New Roman" w:cs="Times New Roman"/>
          <w:szCs w:val="24"/>
        </w:rPr>
        <w:t>Βουλευτές</w:t>
      </w:r>
      <w:r>
        <w:rPr>
          <w:rFonts w:eastAsia="Times New Roman" w:cs="Times New Roman"/>
          <w:szCs w:val="24"/>
        </w:rPr>
        <w:t>,</w:t>
      </w:r>
      <w:r w:rsidRPr="00F07420">
        <w:rPr>
          <w:rFonts w:eastAsia="Times New Roman" w:cs="Times New Roman"/>
          <w:szCs w:val="24"/>
        </w:rPr>
        <w:t xml:space="preserve"> αυτή η </w:t>
      </w:r>
      <w:r>
        <w:rPr>
          <w:rFonts w:eastAsia="Times New Roman" w:cs="Times New Roman"/>
          <w:szCs w:val="24"/>
        </w:rPr>
        <w:t>σ</w:t>
      </w:r>
      <w:r w:rsidRPr="00F07420">
        <w:rPr>
          <w:rFonts w:eastAsia="Times New Roman" w:cs="Times New Roman"/>
          <w:szCs w:val="24"/>
        </w:rPr>
        <w:t xml:space="preserve">υμφωνία παίρνει </w:t>
      </w:r>
      <w:r w:rsidRPr="00F07420">
        <w:rPr>
          <w:rFonts w:eastAsia="Times New Roman" w:cs="Times New Roman"/>
          <w:szCs w:val="24"/>
        </w:rPr>
        <w:t xml:space="preserve">πίσω για τα ελληνικά συμφέροντα τον όρο </w:t>
      </w:r>
      <w:r>
        <w:rPr>
          <w:rFonts w:eastAsia="Times New Roman" w:cs="Times New Roman"/>
          <w:szCs w:val="24"/>
        </w:rPr>
        <w:t>«</w:t>
      </w:r>
      <w:r w:rsidRPr="00F07420">
        <w:rPr>
          <w:rFonts w:eastAsia="Times New Roman" w:cs="Times New Roman"/>
          <w:szCs w:val="24"/>
        </w:rPr>
        <w:t>Μακεδονία</w:t>
      </w:r>
      <w:r>
        <w:rPr>
          <w:rFonts w:eastAsia="Times New Roman" w:cs="Times New Roman"/>
          <w:szCs w:val="24"/>
        </w:rPr>
        <w:t>»</w:t>
      </w:r>
      <w:r w:rsidRPr="00F07420">
        <w:rPr>
          <w:rFonts w:eastAsia="Times New Roman" w:cs="Times New Roman"/>
          <w:szCs w:val="24"/>
        </w:rPr>
        <w:t xml:space="preserve"> και κερδίζει ξανά την </w:t>
      </w:r>
      <w:r>
        <w:rPr>
          <w:rFonts w:eastAsia="Times New Roman" w:cs="Times New Roman"/>
          <w:szCs w:val="24"/>
        </w:rPr>
        <w:t xml:space="preserve">ελληνική </w:t>
      </w:r>
      <w:r w:rsidRPr="00F07420">
        <w:rPr>
          <w:rFonts w:eastAsia="Times New Roman" w:cs="Times New Roman"/>
          <w:szCs w:val="24"/>
        </w:rPr>
        <w:t>ιστορία της Μακεδονίας</w:t>
      </w:r>
      <w:r>
        <w:rPr>
          <w:rFonts w:eastAsia="Times New Roman" w:cs="Times New Roman"/>
          <w:szCs w:val="24"/>
        </w:rPr>
        <w:t>.</w:t>
      </w:r>
      <w:r w:rsidRPr="00F07420">
        <w:rPr>
          <w:rFonts w:eastAsia="Times New Roman" w:cs="Times New Roman"/>
          <w:szCs w:val="24"/>
        </w:rPr>
        <w:t xml:space="preserve"> Πετύχαμε αλλαγή του ονόματος</w:t>
      </w:r>
      <w:r>
        <w:rPr>
          <w:rFonts w:eastAsia="Times New Roman" w:cs="Times New Roman"/>
          <w:szCs w:val="24"/>
        </w:rPr>
        <w:t>,</w:t>
      </w:r>
      <w:r w:rsidRPr="00F07420">
        <w:rPr>
          <w:rFonts w:eastAsia="Times New Roman" w:cs="Times New Roman"/>
          <w:szCs w:val="24"/>
        </w:rPr>
        <w:t xml:space="preserve"> </w:t>
      </w:r>
      <w:r>
        <w:rPr>
          <w:rFonts w:eastAsia="Times New Roman" w:cs="Times New Roman"/>
          <w:szCs w:val="24"/>
          <w:lang w:val="en-US"/>
        </w:rPr>
        <w:t>erga</w:t>
      </w:r>
      <w:r w:rsidRPr="00BD598F">
        <w:rPr>
          <w:rFonts w:eastAsia="Times New Roman" w:cs="Times New Roman"/>
          <w:szCs w:val="24"/>
        </w:rPr>
        <w:t xml:space="preserve"> </w:t>
      </w:r>
      <w:r>
        <w:rPr>
          <w:rFonts w:eastAsia="Times New Roman" w:cs="Times New Roman"/>
          <w:szCs w:val="24"/>
          <w:lang w:val="en-US"/>
        </w:rPr>
        <w:t>omnes</w:t>
      </w:r>
      <w:r w:rsidRPr="00BD598F">
        <w:rPr>
          <w:rFonts w:eastAsia="Times New Roman" w:cs="Times New Roman"/>
          <w:szCs w:val="24"/>
        </w:rPr>
        <w:t xml:space="preserve">. </w:t>
      </w:r>
      <w:r>
        <w:rPr>
          <w:rFonts w:eastAsia="Times New Roman" w:cs="Times New Roman"/>
          <w:szCs w:val="24"/>
        </w:rPr>
        <w:t>Κερδίσαμε</w:t>
      </w:r>
      <w:r w:rsidRPr="00F07420">
        <w:rPr>
          <w:rFonts w:eastAsia="Times New Roman" w:cs="Times New Roman"/>
          <w:szCs w:val="24"/>
        </w:rPr>
        <w:t xml:space="preserve"> την ιστορία</w:t>
      </w:r>
      <w:r>
        <w:rPr>
          <w:rFonts w:eastAsia="Times New Roman" w:cs="Times New Roman"/>
          <w:szCs w:val="24"/>
        </w:rPr>
        <w:t>.</w:t>
      </w:r>
      <w:r w:rsidRPr="00F07420">
        <w:rPr>
          <w:rFonts w:eastAsia="Times New Roman" w:cs="Times New Roman"/>
          <w:szCs w:val="24"/>
        </w:rPr>
        <w:t xml:space="preserve"> Αποκαταστήσαμε </w:t>
      </w:r>
      <w:r>
        <w:rPr>
          <w:rFonts w:eastAsia="Times New Roman" w:cs="Times New Roman"/>
          <w:szCs w:val="24"/>
        </w:rPr>
        <w:t>ζητήματα εμπορικής ονομασίας.</w:t>
      </w:r>
      <w:r w:rsidRPr="00F07420">
        <w:rPr>
          <w:rFonts w:eastAsia="Times New Roman" w:cs="Times New Roman"/>
          <w:szCs w:val="24"/>
        </w:rPr>
        <w:t xml:space="preserve"> Αποκαταστήσαμε ελλείμματα που είχε η πο</w:t>
      </w:r>
      <w:r w:rsidRPr="00F07420">
        <w:rPr>
          <w:rFonts w:eastAsia="Times New Roman" w:cs="Times New Roman"/>
          <w:szCs w:val="24"/>
        </w:rPr>
        <w:t>λιτική στα θέματα της γλώσσας</w:t>
      </w:r>
      <w:r>
        <w:rPr>
          <w:rFonts w:eastAsia="Times New Roman" w:cs="Times New Roman"/>
          <w:szCs w:val="24"/>
        </w:rPr>
        <w:t>,</w:t>
      </w:r>
      <w:r w:rsidRPr="00F07420">
        <w:rPr>
          <w:rFonts w:eastAsia="Times New Roman" w:cs="Times New Roman"/>
          <w:szCs w:val="24"/>
        </w:rPr>
        <w:t xml:space="preserve"> όπως ανέφερα</w:t>
      </w:r>
      <w:r>
        <w:rPr>
          <w:rFonts w:eastAsia="Times New Roman" w:cs="Times New Roman"/>
          <w:szCs w:val="24"/>
        </w:rPr>
        <w:t>, α</w:t>
      </w:r>
      <w:r w:rsidRPr="00F07420">
        <w:rPr>
          <w:rFonts w:eastAsia="Times New Roman" w:cs="Times New Roman"/>
          <w:szCs w:val="24"/>
        </w:rPr>
        <w:t>λλά και της ιθαγένειας</w:t>
      </w:r>
      <w:r>
        <w:rPr>
          <w:rFonts w:eastAsia="Times New Roman" w:cs="Times New Roman"/>
          <w:szCs w:val="24"/>
        </w:rPr>
        <w:t>.</w:t>
      </w:r>
      <w:r w:rsidRPr="00F07420">
        <w:rPr>
          <w:rFonts w:eastAsia="Times New Roman" w:cs="Times New Roman"/>
          <w:szCs w:val="24"/>
        </w:rPr>
        <w:t xml:space="preserve"> </w:t>
      </w:r>
    </w:p>
    <w:p w14:paraId="77C03566" w14:textId="77777777" w:rsidR="006113A9" w:rsidRDefault="006B6FC4">
      <w:pPr>
        <w:tabs>
          <w:tab w:val="left" w:pos="6168"/>
        </w:tabs>
        <w:spacing w:line="600" w:lineRule="auto"/>
        <w:ind w:firstLine="720"/>
        <w:contextualSpacing/>
        <w:jc w:val="both"/>
        <w:rPr>
          <w:rFonts w:eastAsia="Times New Roman" w:cs="Times New Roman"/>
          <w:szCs w:val="24"/>
        </w:rPr>
      </w:pPr>
      <w:r w:rsidRPr="00F07420">
        <w:rPr>
          <w:rFonts w:eastAsia="Times New Roman" w:cs="Times New Roman"/>
          <w:szCs w:val="24"/>
        </w:rPr>
        <w:lastRenderedPageBreak/>
        <w:t xml:space="preserve">Όλα αυτά </w:t>
      </w:r>
      <w:r>
        <w:rPr>
          <w:rFonts w:eastAsia="Times New Roman" w:cs="Times New Roman"/>
          <w:szCs w:val="24"/>
        </w:rPr>
        <w:t>έγιναν με σ</w:t>
      </w:r>
      <w:r w:rsidRPr="00F07420">
        <w:rPr>
          <w:rFonts w:eastAsia="Times New Roman" w:cs="Times New Roman"/>
          <w:szCs w:val="24"/>
        </w:rPr>
        <w:t xml:space="preserve">υνταγματική </w:t>
      </w:r>
      <w:r>
        <w:rPr>
          <w:rFonts w:eastAsia="Times New Roman" w:cs="Times New Roman"/>
          <w:szCs w:val="24"/>
        </w:rPr>
        <w:t>Α</w:t>
      </w:r>
      <w:r w:rsidRPr="00F07420">
        <w:rPr>
          <w:rFonts w:eastAsia="Times New Roman" w:cs="Times New Roman"/>
          <w:szCs w:val="24"/>
        </w:rPr>
        <w:t>ναθεώρηση</w:t>
      </w:r>
      <w:r>
        <w:rPr>
          <w:rFonts w:eastAsia="Times New Roman" w:cs="Times New Roman"/>
          <w:szCs w:val="24"/>
        </w:rPr>
        <w:t>,</w:t>
      </w:r>
      <w:r w:rsidRPr="00F07420">
        <w:rPr>
          <w:rFonts w:eastAsia="Times New Roman" w:cs="Times New Roman"/>
          <w:szCs w:val="24"/>
        </w:rPr>
        <w:t xml:space="preserve"> ακόμα και </w:t>
      </w:r>
      <w:r>
        <w:rPr>
          <w:rFonts w:eastAsia="Times New Roman" w:cs="Times New Roman"/>
          <w:szCs w:val="24"/>
        </w:rPr>
        <w:t>με παρεμβάσεις</w:t>
      </w:r>
      <w:r w:rsidRPr="00F07420">
        <w:rPr>
          <w:rFonts w:eastAsia="Times New Roman" w:cs="Times New Roman"/>
          <w:szCs w:val="24"/>
        </w:rPr>
        <w:t xml:space="preserve"> στο επίπεδο της </w:t>
      </w:r>
      <w:r>
        <w:rPr>
          <w:rFonts w:eastAsia="Times New Roman" w:cs="Times New Roman"/>
          <w:szCs w:val="24"/>
        </w:rPr>
        <w:t>Ε</w:t>
      </w:r>
      <w:r w:rsidRPr="00F07420">
        <w:rPr>
          <w:rFonts w:eastAsia="Times New Roman" w:cs="Times New Roman"/>
          <w:szCs w:val="24"/>
        </w:rPr>
        <w:t>κκλησίας</w:t>
      </w:r>
      <w:r>
        <w:rPr>
          <w:rFonts w:eastAsia="Times New Roman" w:cs="Times New Roman"/>
          <w:szCs w:val="24"/>
        </w:rPr>
        <w:t>.</w:t>
      </w:r>
      <w:r w:rsidRPr="00F07420">
        <w:rPr>
          <w:rFonts w:eastAsia="Times New Roman" w:cs="Times New Roman"/>
          <w:szCs w:val="24"/>
        </w:rPr>
        <w:t xml:space="preserve"> Ας μην κρυβόμαστε</w:t>
      </w:r>
      <w:r>
        <w:rPr>
          <w:rFonts w:eastAsia="Times New Roman" w:cs="Times New Roman"/>
          <w:szCs w:val="24"/>
        </w:rPr>
        <w:t>.</w:t>
      </w:r>
      <w:r w:rsidRPr="00F07420">
        <w:rPr>
          <w:rFonts w:eastAsia="Times New Roman" w:cs="Times New Roman"/>
          <w:szCs w:val="24"/>
        </w:rPr>
        <w:t xml:space="preserve"> Κερδίσαμε</w:t>
      </w:r>
      <w:r>
        <w:rPr>
          <w:rFonts w:eastAsia="Times New Roman" w:cs="Times New Roman"/>
          <w:szCs w:val="24"/>
        </w:rPr>
        <w:t>,</w:t>
      </w:r>
      <w:r w:rsidRPr="00F07420">
        <w:rPr>
          <w:rFonts w:eastAsia="Times New Roman" w:cs="Times New Roman"/>
          <w:szCs w:val="24"/>
        </w:rPr>
        <w:t xml:space="preserve"> πρώτα από όλα</w:t>
      </w:r>
      <w:r>
        <w:rPr>
          <w:rFonts w:eastAsia="Times New Roman" w:cs="Times New Roman"/>
          <w:szCs w:val="24"/>
        </w:rPr>
        <w:t>, το</w:t>
      </w:r>
      <w:r w:rsidRPr="00F07420">
        <w:rPr>
          <w:rFonts w:eastAsia="Times New Roman" w:cs="Times New Roman"/>
          <w:szCs w:val="24"/>
        </w:rPr>
        <w:t xml:space="preserve"> ότι σήμερα συζητάμε</w:t>
      </w:r>
      <w:r>
        <w:rPr>
          <w:rFonts w:eastAsia="Times New Roman" w:cs="Times New Roman"/>
          <w:szCs w:val="24"/>
        </w:rPr>
        <w:t>,</w:t>
      </w:r>
      <w:r w:rsidRPr="00F07420">
        <w:rPr>
          <w:rFonts w:eastAsia="Times New Roman" w:cs="Times New Roman"/>
          <w:szCs w:val="24"/>
        </w:rPr>
        <w:t xml:space="preserve"> ενώ έγιναν οι</w:t>
      </w:r>
      <w:r>
        <w:rPr>
          <w:rFonts w:eastAsia="Times New Roman" w:cs="Times New Roman"/>
          <w:szCs w:val="24"/>
        </w:rPr>
        <w:t xml:space="preserve"> μεγάλε</w:t>
      </w:r>
      <w:r>
        <w:rPr>
          <w:rFonts w:eastAsia="Times New Roman" w:cs="Times New Roman"/>
          <w:szCs w:val="24"/>
        </w:rPr>
        <w:t>ς αλλαγές στη γειτονική χ</w:t>
      </w:r>
      <w:r w:rsidRPr="00F07420">
        <w:rPr>
          <w:rFonts w:eastAsia="Times New Roman" w:cs="Times New Roman"/>
          <w:szCs w:val="24"/>
        </w:rPr>
        <w:t>ώρα</w:t>
      </w:r>
      <w:r>
        <w:rPr>
          <w:rFonts w:eastAsia="Times New Roman" w:cs="Times New Roman"/>
          <w:szCs w:val="24"/>
        </w:rPr>
        <w:t>.</w:t>
      </w:r>
      <w:r w:rsidRPr="00F07420">
        <w:rPr>
          <w:rFonts w:eastAsia="Times New Roman" w:cs="Times New Roman"/>
          <w:szCs w:val="24"/>
        </w:rPr>
        <w:t xml:space="preserve"> </w:t>
      </w:r>
      <w:r>
        <w:rPr>
          <w:rFonts w:eastAsia="Times New Roman" w:cs="Times New Roman"/>
          <w:szCs w:val="24"/>
        </w:rPr>
        <w:t xml:space="preserve">Αυτό ήταν ένα </w:t>
      </w:r>
      <w:r w:rsidRPr="00F07420">
        <w:rPr>
          <w:rFonts w:eastAsia="Times New Roman" w:cs="Times New Roman"/>
          <w:szCs w:val="24"/>
        </w:rPr>
        <w:t>κέρδος της διαπραγ</w:t>
      </w:r>
      <w:r>
        <w:rPr>
          <w:rFonts w:eastAsia="Times New Roman" w:cs="Times New Roman"/>
          <w:szCs w:val="24"/>
        </w:rPr>
        <w:t xml:space="preserve">μάτευσης και της διπλωματικής θέσης. </w:t>
      </w:r>
    </w:p>
    <w:p w14:paraId="77C03567" w14:textId="77777777" w:rsidR="006113A9" w:rsidRDefault="006B6FC4">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t>Ας αναρωτηθούμε τι κερδίζαμε</w:t>
      </w:r>
      <w:r w:rsidRPr="00F07420">
        <w:rPr>
          <w:rFonts w:eastAsia="Times New Roman" w:cs="Times New Roman"/>
          <w:szCs w:val="24"/>
        </w:rPr>
        <w:t xml:space="preserve"> τόσα χρόνια</w:t>
      </w:r>
      <w:r>
        <w:rPr>
          <w:rFonts w:eastAsia="Times New Roman" w:cs="Times New Roman"/>
          <w:szCs w:val="24"/>
        </w:rPr>
        <w:t>.</w:t>
      </w:r>
      <w:r w:rsidRPr="00F07420">
        <w:rPr>
          <w:rFonts w:eastAsia="Times New Roman" w:cs="Times New Roman"/>
          <w:szCs w:val="24"/>
        </w:rPr>
        <w:t xml:space="preserve"> </w:t>
      </w:r>
      <w:r>
        <w:rPr>
          <w:rFonts w:eastAsia="Times New Roman" w:cs="Times New Roman"/>
          <w:szCs w:val="24"/>
        </w:rPr>
        <w:t>Τριάντα χρόνια χάναμε</w:t>
      </w:r>
      <w:r w:rsidRPr="00F07420">
        <w:rPr>
          <w:rFonts w:eastAsia="Times New Roman" w:cs="Times New Roman"/>
          <w:szCs w:val="24"/>
        </w:rPr>
        <w:t xml:space="preserve"> μία-μία τις χώρες που </w:t>
      </w:r>
      <w:r>
        <w:rPr>
          <w:rFonts w:eastAsia="Times New Roman" w:cs="Times New Roman"/>
          <w:szCs w:val="24"/>
        </w:rPr>
        <w:t xml:space="preserve">τους αναγνώριζαν </w:t>
      </w:r>
      <w:r w:rsidRPr="00F07420">
        <w:rPr>
          <w:rFonts w:eastAsia="Times New Roman" w:cs="Times New Roman"/>
          <w:szCs w:val="24"/>
        </w:rPr>
        <w:t>με το συνταγματικό όνομα</w:t>
      </w:r>
      <w:r>
        <w:rPr>
          <w:rFonts w:eastAsia="Times New Roman" w:cs="Times New Roman"/>
          <w:szCs w:val="24"/>
        </w:rPr>
        <w:t>.</w:t>
      </w:r>
      <w:r w:rsidRPr="00F07420">
        <w:rPr>
          <w:rFonts w:eastAsia="Times New Roman" w:cs="Times New Roman"/>
          <w:szCs w:val="24"/>
        </w:rPr>
        <w:t xml:space="preserve"> </w:t>
      </w:r>
      <w:r>
        <w:rPr>
          <w:rFonts w:eastAsia="Times New Roman" w:cs="Times New Roman"/>
          <w:szCs w:val="24"/>
        </w:rPr>
        <w:t xml:space="preserve">Τριάντα </w:t>
      </w:r>
      <w:r w:rsidRPr="00F07420">
        <w:rPr>
          <w:rFonts w:eastAsia="Times New Roman" w:cs="Times New Roman"/>
          <w:szCs w:val="24"/>
        </w:rPr>
        <w:t>χρόνια τα παι</w:t>
      </w:r>
      <w:r>
        <w:rPr>
          <w:rFonts w:eastAsia="Times New Roman" w:cs="Times New Roman"/>
          <w:szCs w:val="24"/>
        </w:rPr>
        <w:t xml:space="preserve">διά των βορείων γειτόνων έκαναν </w:t>
      </w:r>
      <w:r w:rsidRPr="00F07420">
        <w:rPr>
          <w:rFonts w:eastAsia="Times New Roman" w:cs="Times New Roman"/>
          <w:szCs w:val="24"/>
        </w:rPr>
        <w:t>μάθημα ότι είναι απόγονοι του Μεγαλέξανδρου</w:t>
      </w:r>
      <w:r>
        <w:rPr>
          <w:rFonts w:eastAsia="Times New Roman" w:cs="Times New Roman"/>
          <w:szCs w:val="24"/>
        </w:rPr>
        <w:t>.</w:t>
      </w:r>
      <w:r w:rsidRPr="00F07420">
        <w:rPr>
          <w:rFonts w:eastAsia="Times New Roman" w:cs="Times New Roman"/>
          <w:szCs w:val="24"/>
        </w:rPr>
        <w:t xml:space="preserve"> Προφανώς</w:t>
      </w:r>
      <w:r>
        <w:rPr>
          <w:rFonts w:eastAsia="Times New Roman" w:cs="Times New Roman"/>
          <w:szCs w:val="24"/>
        </w:rPr>
        <w:t>,</w:t>
      </w:r>
      <w:r w:rsidRPr="00F07420">
        <w:rPr>
          <w:rFonts w:eastAsia="Times New Roman" w:cs="Times New Roman"/>
          <w:szCs w:val="24"/>
        </w:rPr>
        <w:t xml:space="preserve"> </w:t>
      </w:r>
      <w:r>
        <w:rPr>
          <w:rFonts w:eastAsia="Times New Roman" w:cs="Times New Roman"/>
          <w:szCs w:val="24"/>
        </w:rPr>
        <w:t>η</w:t>
      </w:r>
      <w:r w:rsidRPr="00F07420">
        <w:rPr>
          <w:rFonts w:eastAsia="Times New Roman" w:cs="Times New Roman"/>
          <w:szCs w:val="24"/>
        </w:rPr>
        <w:t xml:space="preserve"> Αντιπολίτευση </w:t>
      </w:r>
      <w:r>
        <w:rPr>
          <w:rFonts w:eastAsia="Times New Roman" w:cs="Times New Roman"/>
          <w:szCs w:val="24"/>
        </w:rPr>
        <w:t>θέλει αυτό ν</w:t>
      </w:r>
      <w:r w:rsidRPr="00F07420">
        <w:rPr>
          <w:rFonts w:eastAsia="Times New Roman" w:cs="Times New Roman"/>
          <w:szCs w:val="24"/>
        </w:rPr>
        <w:t>α συνεχιστεί</w:t>
      </w:r>
      <w:r>
        <w:rPr>
          <w:rFonts w:eastAsia="Times New Roman" w:cs="Times New Roman"/>
          <w:szCs w:val="24"/>
        </w:rPr>
        <w:t>.</w:t>
      </w:r>
      <w:r w:rsidRPr="00F07420">
        <w:rPr>
          <w:rFonts w:eastAsia="Times New Roman" w:cs="Times New Roman"/>
          <w:szCs w:val="24"/>
        </w:rPr>
        <w:t xml:space="preserve"> Για αυτό </w:t>
      </w:r>
      <w:r>
        <w:rPr>
          <w:rFonts w:eastAsia="Times New Roman" w:cs="Times New Roman"/>
          <w:szCs w:val="24"/>
        </w:rPr>
        <w:t>δεν θέλει</w:t>
      </w:r>
      <w:r w:rsidRPr="00F07420">
        <w:rPr>
          <w:rFonts w:eastAsia="Times New Roman" w:cs="Times New Roman"/>
          <w:szCs w:val="24"/>
        </w:rPr>
        <w:t xml:space="preserve"> τη </w:t>
      </w:r>
      <w:r>
        <w:rPr>
          <w:rFonts w:eastAsia="Times New Roman" w:cs="Times New Roman"/>
          <w:szCs w:val="24"/>
        </w:rPr>
        <w:t>σ</w:t>
      </w:r>
      <w:r w:rsidRPr="00F07420">
        <w:rPr>
          <w:rFonts w:eastAsia="Times New Roman" w:cs="Times New Roman"/>
          <w:szCs w:val="24"/>
        </w:rPr>
        <w:t>υμφωνία</w:t>
      </w:r>
      <w:r>
        <w:rPr>
          <w:rFonts w:eastAsia="Times New Roman" w:cs="Times New Roman"/>
          <w:szCs w:val="24"/>
        </w:rPr>
        <w:t>, διότι</w:t>
      </w:r>
      <w:r w:rsidRPr="00F07420">
        <w:rPr>
          <w:rFonts w:eastAsia="Times New Roman" w:cs="Times New Roman"/>
          <w:szCs w:val="24"/>
        </w:rPr>
        <w:t xml:space="preserve"> θέλει να συνεχιστεί η διπλωματική αντιδικία</w:t>
      </w:r>
      <w:r>
        <w:rPr>
          <w:rFonts w:eastAsia="Times New Roman" w:cs="Times New Roman"/>
          <w:szCs w:val="24"/>
        </w:rPr>
        <w:t>, η</w:t>
      </w:r>
      <w:r w:rsidRPr="00F07420">
        <w:rPr>
          <w:rFonts w:eastAsia="Times New Roman" w:cs="Times New Roman"/>
          <w:szCs w:val="24"/>
        </w:rPr>
        <w:t xml:space="preserve"> φθορά της χώρας</w:t>
      </w:r>
      <w:r>
        <w:rPr>
          <w:rFonts w:eastAsia="Times New Roman" w:cs="Times New Roman"/>
          <w:szCs w:val="24"/>
        </w:rPr>
        <w:t>,</w:t>
      </w:r>
      <w:r w:rsidRPr="00F07420">
        <w:rPr>
          <w:rFonts w:eastAsia="Times New Roman" w:cs="Times New Roman"/>
          <w:szCs w:val="24"/>
        </w:rPr>
        <w:t xml:space="preserve"> η υποτίμηση της ανάπτυξη</w:t>
      </w:r>
      <w:r>
        <w:rPr>
          <w:rFonts w:eastAsia="Times New Roman" w:cs="Times New Roman"/>
          <w:szCs w:val="24"/>
        </w:rPr>
        <w:t>ς</w:t>
      </w:r>
      <w:r w:rsidRPr="00F07420">
        <w:rPr>
          <w:rFonts w:eastAsia="Times New Roman" w:cs="Times New Roman"/>
          <w:szCs w:val="24"/>
        </w:rPr>
        <w:t xml:space="preserve"> συνεργασίας και να αναπτύσσουν άλ</w:t>
      </w:r>
      <w:r>
        <w:rPr>
          <w:rFonts w:eastAsia="Times New Roman" w:cs="Times New Roman"/>
          <w:szCs w:val="24"/>
        </w:rPr>
        <w:t>λες χώρες με εχθρικά συμφέροντα</w:t>
      </w:r>
      <w:r w:rsidRPr="00F07420">
        <w:rPr>
          <w:rFonts w:eastAsia="Times New Roman" w:cs="Times New Roman"/>
          <w:szCs w:val="24"/>
        </w:rPr>
        <w:t xml:space="preserve"> προς την Ελλάδα τα δικά του</w:t>
      </w:r>
      <w:r>
        <w:rPr>
          <w:rFonts w:eastAsia="Times New Roman" w:cs="Times New Roman"/>
          <w:szCs w:val="24"/>
        </w:rPr>
        <w:t>ς</w:t>
      </w:r>
      <w:r w:rsidRPr="00F07420">
        <w:rPr>
          <w:rFonts w:eastAsia="Times New Roman" w:cs="Times New Roman"/>
          <w:szCs w:val="24"/>
        </w:rPr>
        <w:t xml:space="preserve"> συμφέροντα στα βόρεια σύνορα</w:t>
      </w:r>
      <w:r>
        <w:rPr>
          <w:rFonts w:eastAsia="Times New Roman" w:cs="Times New Roman"/>
          <w:szCs w:val="24"/>
        </w:rPr>
        <w:t>.</w:t>
      </w:r>
      <w:r w:rsidRPr="00F07420">
        <w:rPr>
          <w:rFonts w:eastAsia="Times New Roman" w:cs="Times New Roman"/>
          <w:szCs w:val="24"/>
        </w:rPr>
        <w:t xml:space="preserve"> Ωραίος πατριωτισμός</w:t>
      </w:r>
      <w:r>
        <w:rPr>
          <w:rFonts w:eastAsia="Times New Roman" w:cs="Times New Roman"/>
          <w:szCs w:val="24"/>
        </w:rPr>
        <w:t>!</w:t>
      </w:r>
    </w:p>
    <w:p w14:paraId="77C03568" w14:textId="77777777" w:rsidR="006113A9" w:rsidRDefault="006B6FC4">
      <w:pPr>
        <w:tabs>
          <w:tab w:val="left" w:pos="6168"/>
        </w:tabs>
        <w:spacing w:line="600" w:lineRule="auto"/>
        <w:ind w:firstLine="720"/>
        <w:contextualSpacing/>
        <w:jc w:val="both"/>
        <w:rPr>
          <w:rFonts w:eastAsia="Times New Roman" w:cs="Times New Roman"/>
          <w:szCs w:val="24"/>
        </w:rPr>
      </w:pPr>
      <w:r w:rsidRPr="00F07420">
        <w:rPr>
          <w:rFonts w:eastAsia="Times New Roman" w:cs="Times New Roman"/>
          <w:szCs w:val="24"/>
        </w:rPr>
        <w:t xml:space="preserve">Το </w:t>
      </w:r>
      <w:r>
        <w:rPr>
          <w:rFonts w:eastAsia="Times New Roman" w:cs="Times New Roman"/>
          <w:szCs w:val="24"/>
        </w:rPr>
        <w:t>πραγματικό δ</w:t>
      </w:r>
      <w:r w:rsidRPr="00F07420">
        <w:rPr>
          <w:rFonts w:eastAsia="Times New Roman" w:cs="Times New Roman"/>
          <w:szCs w:val="24"/>
        </w:rPr>
        <w:t>ίλημμα που μπαίνει είναι</w:t>
      </w:r>
      <w:r>
        <w:rPr>
          <w:rFonts w:eastAsia="Times New Roman" w:cs="Times New Roman"/>
          <w:szCs w:val="24"/>
        </w:rPr>
        <w:t>: Δημοκρατία της Μακεδονίας ή</w:t>
      </w:r>
      <w:r w:rsidRPr="00F07420">
        <w:rPr>
          <w:rFonts w:eastAsia="Times New Roman" w:cs="Times New Roman"/>
          <w:szCs w:val="24"/>
        </w:rPr>
        <w:t xml:space="preserve"> Δημοκρατία της Βόρειας Μακεδονίας</w:t>
      </w:r>
      <w:r>
        <w:rPr>
          <w:rFonts w:eastAsia="Times New Roman" w:cs="Times New Roman"/>
          <w:szCs w:val="24"/>
        </w:rPr>
        <w:t>;</w:t>
      </w:r>
      <w:r w:rsidRPr="00F07420">
        <w:rPr>
          <w:rFonts w:eastAsia="Times New Roman" w:cs="Times New Roman"/>
          <w:szCs w:val="24"/>
        </w:rPr>
        <w:t xml:space="preserve"> Σύνταγ</w:t>
      </w:r>
      <w:r w:rsidRPr="00F07420">
        <w:rPr>
          <w:rFonts w:eastAsia="Times New Roman" w:cs="Times New Roman"/>
          <w:szCs w:val="24"/>
        </w:rPr>
        <w:t xml:space="preserve">μα με διεκδικήσεις εδαφών και </w:t>
      </w:r>
      <w:r>
        <w:rPr>
          <w:rFonts w:eastAsia="Times New Roman" w:cs="Times New Roman"/>
          <w:szCs w:val="24"/>
        </w:rPr>
        <w:t xml:space="preserve">αλυτρωτισμούς </w:t>
      </w:r>
      <w:r w:rsidRPr="00F07420">
        <w:rPr>
          <w:rFonts w:eastAsia="Times New Roman" w:cs="Times New Roman"/>
          <w:szCs w:val="24"/>
        </w:rPr>
        <w:t xml:space="preserve">ή Σύνταγμα που διασφαλίζει </w:t>
      </w:r>
      <w:r>
        <w:rPr>
          <w:rFonts w:eastAsia="Times New Roman" w:cs="Times New Roman"/>
          <w:szCs w:val="24"/>
        </w:rPr>
        <w:t>επ’ αόριστον την ε</w:t>
      </w:r>
      <w:r w:rsidRPr="00F07420">
        <w:rPr>
          <w:rFonts w:eastAsia="Times New Roman" w:cs="Times New Roman"/>
          <w:szCs w:val="24"/>
        </w:rPr>
        <w:t xml:space="preserve">λληνική κυριαρχία και τη δική </w:t>
      </w:r>
      <w:r w:rsidRPr="00F07420">
        <w:rPr>
          <w:rFonts w:eastAsia="Times New Roman" w:cs="Times New Roman"/>
          <w:szCs w:val="24"/>
        </w:rPr>
        <w:lastRenderedPageBreak/>
        <w:t>μας ανεξαρτησία</w:t>
      </w:r>
      <w:r>
        <w:rPr>
          <w:rFonts w:eastAsia="Times New Roman" w:cs="Times New Roman"/>
          <w:szCs w:val="24"/>
        </w:rPr>
        <w:t>;</w:t>
      </w:r>
      <w:r w:rsidRPr="00F07420">
        <w:rPr>
          <w:rFonts w:eastAsia="Times New Roman" w:cs="Times New Roman"/>
          <w:szCs w:val="24"/>
        </w:rPr>
        <w:t xml:space="preserve"> Παραχάραξη ελληνικ</w:t>
      </w:r>
      <w:r>
        <w:rPr>
          <w:rFonts w:eastAsia="Times New Roman" w:cs="Times New Roman"/>
          <w:szCs w:val="24"/>
        </w:rPr>
        <w:t>ής ιστορίας ή</w:t>
      </w:r>
      <w:r w:rsidRPr="00F07420">
        <w:rPr>
          <w:rFonts w:eastAsia="Times New Roman" w:cs="Times New Roman"/>
          <w:szCs w:val="24"/>
        </w:rPr>
        <w:t xml:space="preserve"> αποκατάσταση της </w:t>
      </w:r>
      <w:r>
        <w:rPr>
          <w:rFonts w:eastAsia="Times New Roman" w:cs="Times New Roman"/>
          <w:szCs w:val="24"/>
        </w:rPr>
        <w:t xml:space="preserve">ιστορικής </w:t>
      </w:r>
      <w:r w:rsidRPr="00F07420">
        <w:rPr>
          <w:rFonts w:eastAsia="Times New Roman" w:cs="Times New Roman"/>
          <w:szCs w:val="24"/>
        </w:rPr>
        <w:t>αλήθειας</w:t>
      </w:r>
      <w:r>
        <w:rPr>
          <w:rFonts w:eastAsia="Times New Roman" w:cs="Times New Roman"/>
          <w:szCs w:val="24"/>
        </w:rPr>
        <w:t>;</w:t>
      </w:r>
      <w:r w:rsidRPr="00F07420">
        <w:rPr>
          <w:rFonts w:eastAsia="Times New Roman" w:cs="Times New Roman"/>
          <w:szCs w:val="24"/>
        </w:rPr>
        <w:t xml:space="preserve"> Ανάπτυξη εχθρικών συμφερόντων κόντρα στα ελληνικά κ</w:t>
      </w:r>
      <w:r w:rsidRPr="00F07420">
        <w:rPr>
          <w:rFonts w:eastAsia="Times New Roman" w:cs="Times New Roman"/>
          <w:szCs w:val="24"/>
        </w:rPr>
        <w:t xml:space="preserve">αι </w:t>
      </w:r>
      <w:r>
        <w:rPr>
          <w:rFonts w:eastAsia="Times New Roman" w:cs="Times New Roman"/>
          <w:szCs w:val="24"/>
        </w:rPr>
        <w:t xml:space="preserve">με </w:t>
      </w:r>
      <w:r w:rsidRPr="00F07420">
        <w:rPr>
          <w:rFonts w:eastAsia="Times New Roman" w:cs="Times New Roman"/>
          <w:szCs w:val="24"/>
        </w:rPr>
        <w:t xml:space="preserve">αμυντικές συνεργασίες </w:t>
      </w:r>
      <w:r>
        <w:rPr>
          <w:rFonts w:eastAsia="Times New Roman" w:cs="Times New Roman"/>
          <w:szCs w:val="24"/>
        </w:rPr>
        <w:t>σ</w:t>
      </w:r>
      <w:r w:rsidRPr="00F07420">
        <w:rPr>
          <w:rFonts w:eastAsia="Times New Roman" w:cs="Times New Roman"/>
          <w:szCs w:val="24"/>
        </w:rPr>
        <w:t xml:space="preserve">τους βόρειους γείτονες </w:t>
      </w:r>
      <w:r>
        <w:rPr>
          <w:rFonts w:eastAsia="Times New Roman" w:cs="Times New Roman"/>
          <w:szCs w:val="24"/>
        </w:rPr>
        <w:t xml:space="preserve">ή </w:t>
      </w:r>
      <w:r w:rsidRPr="00F07420">
        <w:rPr>
          <w:rFonts w:eastAsia="Times New Roman" w:cs="Times New Roman"/>
          <w:szCs w:val="24"/>
        </w:rPr>
        <w:t>ηγετική θέση της Ελλάδας σε ειρηνικά Βαλκάνια</w:t>
      </w:r>
      <w:r>
        <w:rPr>
          <w:rFonts w:eastAsia="Times New Roman" w:cs="Times New Roman"/>
          <w:szCs w:val="24"/>
        </w:rPr>
        <w:t>;</w:t>
      </w:r>
      <w:r w:rsidRPr="00F07420">
        <w:rPr>
          <w:rFonts w:eastAsia="Times New Roman" w:cs="Times New Roman"/>
          <w:szCs w:val="24"/>
        </w:rPr>
        <w:t xml:space="preserve"> Αυτό </w:t>
      </w:r>
      <w:r>
        <w:rPr>
          <w:rFonts w:eastAsia="Times New Roman" w:cs="Times New Roman"/>
          <w:szCs w:val="24"/>
        </w:rPr>
        <w:t xml:space="preserve">είναι </w:t>
      </w:r>
      <w:r w:rsidRPr="00F07420">
        <w:rPr>
          <w:rFonts w:eastAsia="Times New Roman" w:cs="Times New Roman"/>
          <w:szCs w:val="24"/>
        </w:rPr>
        <w:t>το πραγματικό ερώτημα</w:t>
      </w:r>
      <w:r>
        <w:rPr>
          <w:rFonts w:eastAsia="Times New Roman" w:cs="Times New Roman"/>
          <w:szCs w:val="24"/>
        </w:rPr>
        <w:t>.</w:t>
      </w:r>
    </w:p>
    <w:p w14:paraId="77C03569"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Αναπληρωτή Υπουργού) </w:t>
      </w:r>
    </w:p>
    <w:p w14:paraId="77C0356A"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Συγχωρέστε με, κύριε Πρόε</w:t>
      </w:r>
      <w:r>
        <w:rPr>
          <w:rFonts w:eastAsia="Times New Roman" w:cs="Times New Roman"/>
          <w:szCs w:val="24"/>
        </w:rPr>
        <w:t xml:space="preserve">δρε, ολοκληρώνω. </w:t>
      </w:r>
    </w:p>
    <w:p w14:paraId="77C0356B" w14:textId="77777777" w:rsidR="006113A9" w:rsidRDefault="006B6FC4">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t>Ε</w:t>
      </w:r>
      <w:r w:rsidRPr="00F07420">
        <w:rPr>
          <w:rFonts w:eastAsia="Times New Roman" w:cs="Times New Roman"/>
          <w:szCs w:val="24"/>
        </w:rPr>
        <w:t xml:space="preserve">ίναι όμως γεγονός ότι η συζήτηση </w:t>
      </w:r>
      <w:r>
        <w:rPr>
          <w:rFonts w:eastAsia="Times New Roman" w:cs="Times New Roman"/>
          <w:szCs w:val="24"/>
        </w:rPr>
        <w:t xml:space="preserve">μας υποχρεώνει </w:t>
      </w:r>
      <w:r w:rsidRPr="00F07420">
        <w:rPr>
          <w:rFonts w:eastAsia="Times New Roman" w:cs="Times New Roman"/>
          <w:szCs w:val="24"/>
        </w:rPr>
        <w:t>να τοποθετ</w:t>
      </w:r>
      <w:r>
        <w:rPr>
          <w:rFonts w:eastAsia="Times New Roman" w:cs="Times New Roman"/>
          <w:szCs w:val="24"/>
        </w:rPr>
        <w:t>ηθ</w:t>
      </w:r>
      <w:r w:rsidRPr="00F07420">
        <w:rPr>
          <w:rFonts w:eastAsia="Times New Roman" w:cs="Times New Roman"/>
          <w:szCs w:val="24"/>
        </w:rPr>
        <w:t>ούμε και σε κάποια θέματα προόδου και συντήρησης</w:t>
      </w:r>
      <w:r>
        <w:rPr>
          <w:rFonts w:eastAsia="Times New Roman" w:cs="Times New Roman"/>
          <w:szCs w:val="24"/>
        </w:rPr>
        <w:t>.</w:t>
      </w:r>
      <w:r w:rsidRPr="00F07420">
        <w:rPr>
          <w:rFonts w:eastAsia="Times New Roman" w:cs="Times New Roman"/>
          <w:szCs w:val="24"/>
        </w:rPr>
        <w:t xml:space="preserve"> </w:t>
      </w:r>
      <w:r>
        <w:rPr>
          <w:rFonts w:eastAsia="Times New Roman" w:cs="Times New Roman"/>
          <w:szCs w:val="24"/>
        </w:rPr>
        <w:t>Υποτιμάτε</w:t>
      </w:r>
      <w:r w:rsidRPr="00F07420">
        <w:rPr>
          <w:rFonts w:eastAsia="Times New Roman" w:cs="Times New Roman"/>
          <w:szCs w:val="24"/>
        </w:rPr>
        <w:t xml:space="preserve"> τον κίνδυνο έκθεσης Ελλήνων </w:t>
      </w:r>
      <w:r>
        <w:rPr>
          <w:rFonts w:eastAsia="Times New Roman" w:cs="Times New Roman"/>
          <w:szCs w:val="24"/>
        </w:rPr>
        <w:t>με πατριωτική σ</w:t>
      </w:r>
      <w:r w:rsidRPr="00F07420">
        <w:rPr>
          <w:rFonts w:eastAsia="Times New Roman" w:cs="Times New Roman"/>
          <w:szCs w:val="24"/>
        </w:rPr>
        <w:t xml:space="preserve">υνείδηση και </w:t>
      </w:r>
      <w:r>
        <w:rPr>
          <w:rFonts w:eastAsia="Times New Roman" w:cs="Times New Roman"/>
          <w:szCs w:val="24"/>
        </w:rPr>
        <w:t>α</w:t>
      </w:r>
      <w:r w:rsidRPr="00F07420">
        <w:rPr>
          <w:rFonts w:eastAsia="Times New Roman" w:cs="Times New Roman"/>
          <w:szCs w:val="24"/>
        </w:rPr>
        <w:t>γωνίες</w:t>
      </w:r>
      <w:r>
        <w:rPr>
          <w:rFonts w:eastAsia="Times New Roman" w:cs="Times New Roman"/>
          <w:szCs w:val="24"/>
        </w:rPr>
        <w:t>,</w:t>
      </w:r>
      <w:r w:rsidRPr="00F07420">
        <w:rPr>
          <w:rFonts w:eastAsia="Times New Roman" w:cs="Times New Roman"/>
          <w:szCs w:val="24"/>
        </w:rPr>
        <w:t xml:space="preserve"> αλλά και των κομμάτων σας σε δράσεις με </w:t>
      </w:r>
      <w:r>
        <w:rPr>
          <w:rFonts w:eastAsia="Times New Roman" w:cs="Times New Roman"/>
          <w:szCs w:val="24"/>
        </w:rPr>
        <w:t>α</w:t>
      </w:r>
      <w:r w:rsidRPr="00F07420">
        <w:rPr>
          <w:rFonts w:eastAsia="Times New Roman" w:cs="Times New Roman"/>
          <w:szCs w:val="24"/>
        </w:rPr>
        <w:t xml:space="preserve">κροδεξιά </w:t>
      </w:r>
      <w:r w:rsidRPr="00F07420">
        <w:rPr>
          <w:rFonts w:eastAsia="Times New Roman" w:cs="Times New Roman"/>
          <w:szCs w:val="24"/>
        </w:rPr>
        <w:t>στοιχεία</w:t>
      </w:r>
      <w:r>
        <w:rPr>
          <w:rFonts w:eastAsia="Times New Roman" w:cs="Times New Roman"/>
          <w:szCs w:val="24"/>
        </w:rPr>
        <w:t>,</w:t>
      </w:r>
      <w:r w:rsidRPr="00F07420">
        <w:rPr>
          <w:rFonts w:eastAsia="Times New Roman" w:cs="Times New Roman"/>
          <w:szCs w:val="24"/>
        </w:rPr>
        <w:t xml:space="preserve"> όπου οι νεοναζί και οι ακροδεξιοί </w:t>
      </w:r>
      <w:r>
        <w:rPr>
          <w:rFonts w:eastAsia="Times New Roman" w:cs="Times New Roman"/>
          <w:szCs w:val="24"/>
        </w:rPr>
        <w:t xml:space="preserve">της </w:t>
      </w:r>
      <w:r w:rsidRPr="00F07420">
        <w:rPr>
          <w:rFonts w:eastAsia="Times New Roman" w:cs="Times New Roman"/>
          <w:szCs w:val="24"/>
        </w:rPr>
        <w:t>Χρυσής Αυγής διαβρώνουν και την αγωνία</w:t>
      </w:r>
      <w:r>
        <w:rPr>
          <w:rFonts w:eastAsia="Times New Roman" w:cs="Times New Roman"/>
          <w:szCs w:val="24"/>
        </w:rPr>
        <w:t>,</w:t>
      </w:r>
      <w:r w:rsidRPr="00F07420">
        <w:rPr>
          <w:rFonts w:eastAsia="Times New Roman" w:cs="Times New Roman"/>
          <w:szCs w:val="24"/>
        </w:rPr>
        <w:t xml:space="preserve"> αλλά και τα συνθήματα και καθοδηγούν ακόμα και σε επίθεση κατά της Βουλής</w:t>
      </w:r>
      <w:r>
        <w:rPr>
          <w:rFonts w:eastAsia="Times New Roman" w:cs="Times New Roman"/>
          <w:szCs w:val="24"/>
        </w:rPr>
        <w:t>.</w:t>
      </w:r>
      <w:r w:rsidRPr="00F07420">
        <w:rPr>
          <w:rFonts w:eastAsia="Times New Roman" w:cs="Times New Roman"/>
          <w:szCs w:val="24"/>
        </w:rPr>
        <w:t xml:space="preserve"> Επιτρέπετ</w:t>
      </w:r>
      <w:r>
        <w:rPr>
          <w:rFonts w:eastAsia="Times New Roman" w:cs="Times New Roman"/>
          <w:szCs w:val="24"/>
        </w:rPr>
        <w:t>ε</w:t>
      </w:r>
      <w:r w:rsidRPr="00F07420">
        <w:rPr>
          <w:rFonts w:eastAsia="Times New Roman" w:cs="Times New Roman"/>
          <w:szCs w:val="24"/>
        </w:rPr>
        <w:t xml:space="preserve"> να διατυπώνονται ακόμα και το Βήμα της Βουλής </w:t>
      </w:r>
      <w:r>
        <w:rPr>
          <w:rFonts w:eastAsia="Times New Roman" w:cs="Times New Roman"/>
          <w:szCs w:val="24"/>
        </w:rPr>
        <w:t xml:space="preserve">μικρόνοες </w:t>
      </w:r>
      <w:r w:rsidRPr="00F07420">
        <w:rPr>
          <w:rFonts w:eastAsia="Times New Roman" w:cs="Times New Roman"/>
          <w:szCs w:val="24"/>
        </w:rPr>
        <w:t xml:space="preserve">μεγαλοστομίες ανιστόρητες </w:t>
      </w:r>
      <w:r w:rsidRPr="00F07420">
        <w:rPr>
          <w:rFonts w:eastAsia="Times New Roman" w:cs="Times New Roman"/>
          <w:szCs w:val="24"/>
        </w:rPr>
        <w:t>περί</w:t>
      </w:r>
      <w:r>
        <w:rPr>
          <w:rFonts w:eastAsia="Times New Roman" w:cs="Times New Roman"/>
          <w:szCs w:val="24"/>
        </w:rPr>
        <w:t xml:space="preserve"> του</w:t>
      </w:r>
      <w:r w:rsidRPr="00F07420">
        <w:rPr>
          <w:rFonts w:eastAsia="Times New Roman" w:cs="Times New Roman"/>
          <w:szCs w:val="24"/>
        </w:rPr>
        <w:t xml:space="preserve"> </w:t>
      </w:r>
      <w:r>
        <w:rPr>
          <w:rFonts w:eastAsia="Times New Roman" w:cs="Times New Roman"/>
          <w:szCs w:val="24"/>
        </w:rPr>
        <w:t>«</w:t>
      </w:r>
      <w:r w:rsidRPr="00F07420">
        <w:rPr>
          <w:rFonts w:eastAsia="Times New Roman" w:cs="Times New Roman"/>
          <w:szCs w:val="24"/>
        </w:rPr>
        <w:t>να πάρουμε τα Σκόπια</w:t>
      </w:r>
      <w:r>
        <w:rPr>
          <w:rFonts w:eastAsia="Times New Roman" w:cs="Times New Roman"/>
          <w:szCs w:val="24"/>
        </w:rPr>
        <w:t>,</w:t>
      </w:r>
      <w:r w:rsidRPr="00F07420">
        <w:rPr>
          <w:rFonts w:eastAsia="Times New Roman" w:cs="Times New Roman"/>
          <w:szCs w:val="24"/>
        </w:rPr>
        <w:t xml:space="preserve"> να διεκδικήσουμε μειονότητες </w:t>
      </w:r>
      <w:r>
        <w:rPr>
          <w:rFonts w:eastAsia="Times New Roman" w:cs="Times New Roman"/>
          <w:szCs w:val="24"/>
        </w:rPr>
        <w:t>σ</w:t>
      </w:r>
      <w:r w:rsidRPr="00F07420">
        <w:rPr>
          <w:rFonts w:eastAsia="Times New Roman" w:cs="Times New Roman"/>
          <w:szCs w:val="24"/>
        </w:rPr>
        <w:t>το</w:t>
      </w:r>
      <w:r>
        <w:rPr>
          <w:rFonts w:eastAsia="Times New Roman" w:cs="Times New Roman"/>
          <w:szCs w:val="24"/>
        </w:rPr>
        <w:t xml:space="preserve">υς γείτονες και να αλλάξουμε την </w:t>
      </w:r>
      <w:r>
        <w:rPr>
          <w:rFonts w:eastAsia="Times New Roman" w:cs="Times New Roman"/>
          <w:szCs w:val="24"/>
        </w:rPr>
        <w:lastRenderedPageBreak/>
        <w:t>εθνικ</w:t>
      </w:r>
      <w:r w:rsidRPr="00F07420">
        <w:rPr>
          <w:rFonts w:eastAsia="Times New Roman" w:cs="Times New Roman"/>
          <w:szCs w:val="24"/>
        </w:rPr>
        <w:t>ή θέση</w:t>
      </w:r>
      <w:r>
        <w:rPr>
          <w:rFonts w:eastAsia="Times New Roman" w:cs="Times New Roman"/>
          <w:szCs w:val="24"/>
        </w:rPr>
        <w:t>».</w:t>
      </w:r>
      <w:r w:rsidRPr="00F07420">
        <w:rPr>
          <w:rFonts w:eastAsia="Times New Roman" w:cs="Times New Roman"/>
          <w:szCs w:val="24"/>
        </w:rPr>
        <w:t xml:space="preserve"> </w:t>
      </w:r>
      <w:r>
        <w:rPr>
          <w:rFonts w:eastAsia="Times New Roman" w:cs="Times New Roman"/>
          <w:szCs w:val="24"/>
        </w:rPr>
        <w:t>Αυτή η συζήτηση, όμως, α</w:t>
      </w:r>
      <w:r w:rsidRPr="00F07420">
        <w:rPr>
          <w:rFonts w:eastAsia="Times New Roman" w:cs="Times New Roman"/>
          <w:szCs w:val="24"/>
        </w:rPr>
        <w:t>φορά και την Ελλάδα και την Ευρώπη</w:t>
      </w:r>
      <w:r>
        <w:rPr>
          <w:rFonts w:eastAsia="Times New Roman" w:cs="Times New Roman"/>
          <w:szCs w:val="24"/>
        </w:rPr>
        <w:t>.</w:t>
      </w:r>
    </w:p>
    <w:p w14:paraId="77C0356C" w14:textId="77777777" w:rsidR="006113A9" w:rsidRDefault="006B6FC4">
      <w:pPr>
        <w:tabs>
          <w:tab w:val="left" w:pos="6168"/>
        </w:tabs>
        <w:spacing w:line="600" w:lineRule="auto"/>
        <w:ind w:firstLine="720"/>
        <w:contextualSpacing/>
        <w:jc w:val="both"/>
        <w:rPr>
          <w:rFonts w:eastAsia="Times New Roman" w:cs="Times New Roman"/>
          <w:szCs w:val="24"/>
        </w:rPr>
      </w:pPr>
      <w:r w:rsidRPr="00F07420">
        <w:rPr>
          <w:rFonts w:eastAsia="Times New Roman" w:cs="Times New Roman"/>
          <w:szCs w:val="24"/>
        </w:rPr>
        <w:t>Κύριε Πρόεδρε</w:t>
      </w:r>
      <w:r>
        <w:rPr>
          <w:rFonts w:eastAsia="Times New Roman" w:cs="Times New Roman"/>
          <w:szCs w:val="24"/>
        </w:rPr>
        <w:t>,</w:t>
      </w:r>
      <w:r w:rsidRPr="00F07420">
        <w:rPr>
          <w:rFonts w:eastAsia="Times New Roman" w:cs="Times New Roman"/>
          <w:szCs w:val="24"/>
        </w:rPr>
        <w:t xml:space="preserve"> ολοκληρώνω</w:t>
      </w:r>
      <w:r>
        <w:rPr>
          <w:rFonts w:eastAsia="Times New Roman" w:cs="Times New Roman"/>
          <w:szCs w:val="24"/>
        </w:rPr>
        <w:t>.</w:t>
      </w:r>
    </w:p>
    <w:p w14:paraId="77C0356D" w14:textId="77777777" w:rsidR="006113A9" w:rsidRDefault="006B6FC4">
      <w:pPr>
        <w:tabs>
          <w:tab w:val="left" w:pos="6168"/>
        </w:tabs>
        <w:spacing w:line="600" w:lineRule="auto"/>
        <w:ind w:firstLine="720"/>
        <w:contextualSpacing/>
        <w:jc w:val="both"/>
        <w:rPr>
          <w:rFonts w:eastAsia="Times New Roman" w:cs="Times New Roman"/>
          <w:szCs w:val="24"/>
        </w:rPr>
      </w:pPr>
      <w:r w:rsidRPr="00F07420">
        <w:rPr>
          <w:rFonts w:eastAsia="Times New Roman" w:cs="Times New Roman"/>
          <w:szCs w:val="24"/>
        </w:rPr>
        <w:t>Θεωρώ υποχρέωσή μου να καταθέσω την αγωνία μου</w:t>
      </w:r>
      <w:r>
        <w:rPr>
          <w:rFonts w:eastAsia="Times New Roman" w:cs="Times New Roman"/>
          <w:szCs w:val="24"/>
        </w:rPr>
        <w:t>,</w:t>
      </w:r>
      <w:r w:rsidRPr="00F07420">
        <w:rPr>
          <w:rFonts w:eastAsia="Times New Roman" w:cs="Times New Roman"/>
          <w:szCs w:val="24"/>
        </w:rPr>
        <w:t xml:space="preserve"> αλλά και τ</w:t>
      </w:r>
      <w:r w:rsidRPr="00F07420">
        <w:rPr>
          <w:rFonts w:eastAsia="Times New Roman" w:cs="Times New Roman"/>
          <w:szCs w:val="24"/>
        </w:rPr>
        <w:t>ην απορία μου</w:t>
      </w:r>
      <w:r>
        <w:rPr>
          <w:rFonts w:eastAsia="Times New Roman" w:cs="Times New Roman"/>
          <w:szCs w:val="24"/>
        </w:rPr>
        <w:t>,</w:t>
      </w:r>
      <w:r w:rsidRPr="00F07420">
        <w:rPr>
          <w:rFonts w:eastAsia="Times New Roman" w:cs="Times New Roman"/>
          <w:szCs w:val="24"/>
        </w:rPr>
        <w:t xml:space="preserve"> γιατί με τη θέση κατά της Συνθήκης </w:t>
      </w:r>
      <w:r>
        <w:rPr>
          <w:rFonts w:eastAsia="Times New Roman" w:cs="Times New Roman"/>
          <w:szCs w:val="24"/>
        </w:rPr>
        <w:t>των Πρεσπών συντάσσεται η κ.</w:t>
      </w:r>
      <w:r w:rsidRPr="00F07420">
        <w:rPr>
          <w:rFonts w:eastAsia="Times New Roman" w:cs="Times New Roman"/>
          <w:szCs w:val="24"/>
        </w:rPr>
        <w:t xml:space="preserve"> Λεπέν</w:t>
      </w:r>
      <w:r>
        <w:rPr>
          <w:rFonts w:eastAsia="Times New Roman" w:cs="Times New Roman"/>
          <w:szCs w:val="24"/>
        </w:rPr>
        <w:t>,</w:t>
      </w:r>
      <w:r w:rsidRPr="00F07420">
        <w:rPr>
          <w:rFonts w:eastAsia="Times New Roman" w:cs="Times New Roman"/>
          <w:szCs w:val="24"/>
        </w:rPr>
        <w:t xml:space="preserve"> ο</w:t>
      </w:r>
      <w:r>
        <w:rPr>
          <w:rFonts w:eastAsia="Times New Roman" w:cs="Times New Roman"/>
          <w:szCs w:val="24"/>
        </w:rPr>
        <w:t xml:space="preserve"> κ. Όρμπαν, το </w:t>
      </w:r>
      <w:r>
        <w:rPr>
          <w:rFonts w:eastAsia="Times New Roman" w:cs="Times New Roman"/>
          <w:szCs w:val="24"/>
          <w:lang w:val="en-US"/>
        </w:rPr>
        <w:t>VMRO</w:t>
      </w:r>
      <w:r>
        <w:rPr>
          <w:rFonts w:eastAsia="Times New Roman" w:cs="Times New Roman"/>
          <w:szCs w:val="24"/>
        </w:rPr>
        <w:t>,</w:t>
      </w:r>
      <w:r w:rsidRPr="00F07420">
        <w:rPr>
          <w:rFonts w:eastAsia="Times New Roman" w:cs="Times New Roman"/>
          <w:szCs w:val="24"/>
        </w:rPr>
        <w:t xml:space="preserve"> </w:t>
      </w:r>
      <w:r>
        <w:rPr>
          <w:rFonts w:eastAsia="Times New Roman" w:cs="Times New Roman"/>
          <w:szCs w:val="24"/>
          <w:lang w:val="en-US"/>
        </w:rPr>
        <w:t>o</w:t>
      </w:r>
      <w:r w:rsidRPr="00FE0B3F">
        <w:rPr>
          <w:rFonts w:eastAsia="Times New Roman" w:cs="Times New Roman"/>
          <w:szCs w:val="24"/>
        </w:rPr>
        <w:t xml:space="preserve"> </w:t>
      </w:r>
      <w:r>
        <w:rPr>
          <w:rFonts w:eastAsia="Times New Roman" w:cs="Times New Roman"/>
          <w:szCs w:val="24"/>
        </w:rPr>
        <w:t>κ. Γκρουέφσκι και -</w:t>
      </w:r>
      <w:r w:rsidRPr="00F07420">
        <w:rPr>
          <w:rFonts w:eastAsia="Times New Roman" w:cs="Times New Roman"/>
          <w:szCs w:val="24"/>
        </w:rPr>
        <w:t>να μην το ξεχνάμε</w:t>
      </w:r>
      <w:r>
        <w:rPr>
          <w:rFonts w:eastAsia="Times New Roman" w:cs="Times New Roman"/>
          <w:szCs w:val="24"/>
        </w:rPr>
        <w:t>-</w:t>
      </w:r>
      <w:r w:rsidRPr="00F07420">
        <w:rPr>
          <w:rFonts w:eastAsia="Times New Roman" w:cs="Times New Roman"/>
          <w:szCs w:val="24"/>
        </w:rPr>
        <w:t xml:space="preserve"> η Τουρκία</w:t>
      </w:r>
      <w:r>
        <w:rPr>
          <w:rFonts w:eastAsia="Times New Roman" w:cs="Times New Roman"/>
          <w:szCs w:val="24"/>
        </w:rPr>
        <w:t>, ο κ.</w:t>
      </w:r>
      <w:r w:rsidRPr="00F07420">
        <w:rPr>
          <w:rFonts w:eastAsia="Times New Roman" w:cs="Times New Roman"/>
          <w:szCs w:val="24"/>
        </w:rPr>
        <w:t xml:space="preserve"> Ερντογάν και η </w:t>
      </w:r>
      <w:r>
        <w:rPr>
          <w:rFonts w:eastAsia="Times New Roman" w:cs="Times New Roman"/>
          <w:szCs w:val="24"/>
        </w:rPr>
        <w:t xml:space="preserve">Ρωσία, </w:t>
      </w:r>
      <w:r w:rsidRPr="00F07420">
        <w:rPr>
          <w:rFonts w:eastAsia="Times New Roman" w:cs="Times New Roman"/>
          <w:szCs w:val="24"/>
        </w:rPr>
        <w:t xml:space="preserve">ζητώντας να παραμείνει το όνομα </w:t>
      </w:r>
      <w:r>
        <w:rPr>
          <w:rFonts w:eastAsia="Times New Roman" w:cs="Times New Roman"/>
          <w:szCs w:val="24"/>
        </w:rPr>
        <w:t>«</w:t>
      </w:r>
      <w:r w:rsidRPr="00F07420">
        <w:rPr>
          <w:rFonts w:eastAsia="Times New Roman" w:cs="Times New Roman"/>
          <w:szCs w:val="24"/>
        </w:rPr>
        <w:t>Δημοκρατία της Μακεδονίας</w:t>
      </w:r>
      <w:r>
        <w:rPr>
          <w:rFonts w:eastAsia="Times New Roman" w:cs="Times New Roman"/>
          <w:szCs w:val="24"/>
        </w:rPr>
        <w:t>».</w:t>
      </w:r>
      <w:r w:rsidRPr="00F07420">
        <w:rPr>
          <w:rFonts w:eastAsia="Times New Roman" w:cs="Times New Roman"/>
          <w:szCs w:val="24"/>
        </w:rPr>
        <w:t xml:space="preserve"> </w:t>
      </w:r>
      <w:r>
        <w:rPr>
          <w:rFonts w:eastAsia="Times New Roman" w:cs="Times New Roman"/>
          <w:szCs w:val="24"/>
        </w:rPr>
        <w:t xml:space="preserve">Γι’ </w:t>
      </w:r>
      <w:r w:rsidRPr="00F07420">
        <w:rPr>
          <w:rFonts w:eastAsia="Times New Roman" w:cs="Times New Roman"/>
          <w:szCs w:val="24"/>
        </w:rPr>
        <w:t>αυτό</w:t>
      </w:r>
      <w:r>
        <w:rPr>
          <w:rFonts w:eastAsia="Times New Roman" w:cs="Times New Roman"/>
          <w:szCs w:val="24"/>
        </w:rPr>
        <w:t>,</w:t>
      </w:r>
      <w:r w:rsidRPr="00F07420">
        <w:rPr>
          <w:rFonts w:eastAsia="Times New Roman" w:cs="Times New Roman"/>
          <w:szCs w:val="24"/>
        </w:rPr>
        <w:t xml:space="preserve"> </w:t>
      </w:r>
      <w:r>
        <w:rPr>
          <w:rFonts w:eastAsia="Times New Roman" w:cs="Times New Roman"/>
          <w:szCs w:val="24"/>
        </w:rPr>
        <w:t xml:space="preserve">πότε </w:t>
      </w:r>
      <w:r w:rsidRPr="00F07420">
        <w:rPr>
          <w:rFonts w:eastAsia="Times New Roman" w:cs="Times New Roman"/>
          <w:szCs w:val="24"/>
        </w:rPr>
        <w:t xml:space="preserve">θα απολογηθείτε </w:t>
      </w:r>
      <w:r>
        <w:rPr>
          <w:rFonts w:eastAsia="Times New Roman" w:cs="Times New Roman"/>
          <w:szCs w:val="24"/>
        </w:rPr>
        <w:t xml:space="preserve">στους Βορειοελλαδίτες; </w:t>
      </w:r>
      <w:r w:rsidRPr="00F07420">
        <w:rPr>
          <w:rFonts w:eastAsia="Times New Roman" w:cs="Times New Roman"/>
          <w:szCs w:val="24"/>
        </w:rPr>
        <w:t>Πότε θα απολογηθείτε στους Μακεδόνες</w:t>
      </w:r>
      <w:r>
        <w:rPr>
          <w:rFonts w:eastAsia="Times New Roman" w:cs="Times New Roman"/>
          <w:szCs w:val="24"/>
        </w:rPr>
        <w:t>;</w:t>
      </w:r>
      <w:r w:rsidRPr="00F07420">
        <w:rPr>
          <w:rFonts w:eastAsia="Times New Roman" w:cs="Times New Roman"/>
          <w:szCs w:val="24"/>
        </w:rPr>
        <w:t xml:space="preserve"> </w:t>
      </w:r>
    </w:p>
    <w:p w14:paraId="77C0356E" w14:textId="77777777" w:rsidR="006113A9" w:rsidRDefault="006B6FC4">
      <w:pPr>
        <w:tabs>
          <w:tab w:val="left" w:pos="6168"/>
        </w:tabs>
        <w:spacing w:line="600" w:lineRule="auto"/>
        <w:ind w:firstLine="720"/>
        <w:contextualSpacing/>
        <w:jc w:val="both"/>
        <w:rPr>
          <w:rFonts w:eastAsia="Times New Roman" w:cs="Times New Roman"/>
          <w:szCs w:val="24"/>
        </w:rPr>
      </w:pPr>
      <w:r w:rsidRPr="00F07420">
        <w:rPr>
          <w:rFonts w:eastAsia="Times New Roman" w:cs="Times New Roman"/>
          <w:szCs w:val="24"/>
        </w:rPr>
        <w:t>Πόσο α</w:t>
      </w:r>
      <w:r>
        <w:rPr>
          <w:rFonts w:eastAsia="Times New Roman" w:cs="Times New Roman"/>
          <w:szCs w:val="24"/>
        </w:rPr>
        <w:t>κόμα θα συνεχίσετε να καταδικάζετε</w:t>
      </w:r>
      <w:r w:rsidRPr="00F07420">
        <w:rPr>
          <w:rFonts w:eastAsia="Times New Roman" w:cs="Times New Roman"/>
          <w:szCs w:val="24"/>
        </w:rPr>
        <w:t xml:space="preserve"> την Ελλάδα στη λογική της </w:t>
      </w:r>
      <w:r>
        <w:rPr>
          <w:rFonts w:eastAsia="Times New Roman" w:cs="Times New Roman"/>
          <w:szCs w:val="24"/>
        </w:rPr>
        <w:t>Ψ</w:t>
      </w:r>
      <w:r w:rsidRPr="00F07420">
        <w:rPr>
          <w:rFonts w:eastAsia="Times New Roman" w:cs="Times New Roman"/>
          <w:szCs w:val="24"/>
        </w:rPr>
        <w:t>ωροκώσταινας με μία μίζερη</w:t>
      </w:r>
      <w:r>
        <w:rPr>
          <w:rFonts w:eastAsia="Times New Roman" w:cs="Times New Roman"/>
          <w:szCs w:val="24"/>
        </w:rPr>
        <w:t>,</w:t>
      </w:r>
      <w:r w:rsidRPr="00F07420">
        <w:rPr>
          <w:rFonts w:eastAsia="Times New Roman" w:cs="Times New Roman"/>
          <w:szCs w:val="24"/>
        </w:rPr>
        <w:t xml:space="preserve"> φοβική</w:t>
      </w:r>
      <w:r>
        <w:rPr>
          <w:rFonts w:eastAsia="Times New Roman" w:cs="Times New Roman"/>
          <w:szCs w:val="24"/>
        </w:rPr>
        <w:t>,</w:t>
      </w:r>
      <w:r w:rsidRPr="00F07420">
        <w:rPr>
          <w:rFonts w:eastAsia="Times New Roman" w:cs="Times New Roman"/>
          <w:szCs w:val="24"/>
        </w:rPr>
        <w:t xml:space="preserve"> κλειστή</w:t>
      </w:r>
      <w:r>
        <w:rPr>
          <w:rFonts w:eastAsia="Times New Roman" w:cs="Times New Roman"/>
          <w:szCs w:val="24"/>
        </w:rPr>
        <w:t>, στάσιμη</w:t>
      </w:r>
      <w:r w:rsidRPr="00F07420">
        <w:rPr>
          <w:rFonts w:eastAsia="Times New Roman" w:cs="Times New Roman"/>
          <w:szCs w:val="24"/>
        </w:rPr>
        <w:t xml:space="preserve"> και </w:t>
      </w:r>
      <w:r>
        <w:rPr>
          <w:rFonts w:eastAsia="Times New Roman" w:cs="Times New Roman"/>
          <w:szCs w:val="24"/>
        </w:rPr>
        <w:t xml:space="preserve">εσωστρεφή </w:t>
      </w:r>
      <w:r w:rsidRPr="00F07420">
        <w:rPr>
          <w:rFonts w:eastAsia="Times New Roman" w:cs="Times New Roman"/>
          <w:szCs w:val="24"/>
        </w:rPr>
        <w:t xml:space="preserve">συμπεριφορά που </w:t>
      </w:r>
      <w:r>
        <w:rPr>
          <w:rFonts w:eastAsia="Times New Roman" w:cs="Times New Roman"/>
          <w:szCs w:val="24"/>
        </w:rPr>
        <w:t xml:space="preserve">εκπέμπει μόνο τρόμο και βία </w:t>
      </w:r>
      <w:r w:rsidRPr="00F07420">
        <w:rPr>
          <w:rFonts w:eastAsia="Times New Roman" w:cs="Times New Roman"/>
          <w:szCs w:val="24"/>
        </w:rPr>
        <w:t>για το μέλλον</w:t>
      </w:r>
      <w:r>
        <w:rPr>
          <w:rFonts w:eastAsia="Times New Roman" w:cs="Times New Roman"/>
          <w:szCs w:val="24"/>
        </w:rPr>
        <w:t>;</w:t>
      </w:r>
      <w:r w:rsidRPr="00F07420">
        <w:rPr>
          <w:rFonts w:eastAsia="Times New Roman" w:cs="Times New Roman"/>
          <w:szCs w:val="24"/>
        </w:rPr>
        <w:t xml:space="preserve"> Πότε </w:t>
      </w:r>
      <w:r>
        <w:rPr>
          <w:rFonts w:eastAsia="Times New Roman" w:cs="Times New Roman"/>
          <w:szCs w:val="24"/>
        </w:rPr>
        <w:t xml:space="preserve">θα πιστέψετε </w:t>
      </w:r>
      <w:r w:rsidRPr="00F07420">
        <w:rPr>
          <w:rFonts w:eastAsia="Times New Roman" w:cs="Times New Roman"/>
          <w:szCs w:val="24"/>
        </w:rPr>
        <w:t>στην πατρίδα</w:t>
      </w:r>
      <w:r>
        <w:rPr>
          <w:rFonts w:eastAsia="Times New Roman" w:cs="Times New Roman"/>
          <w:szCs w:val="24"/>
        </w:rPr>
        <w:t>;</w:t>
      </w:r>
      <w:r w:rsidRPr="00F07420">
        <w:rPr>
          <w:rFonts w:eastAsia="Times New Roman" w:cs="Times New Roman"/>
          <w:szCs w:val="24"/>
        </w:rPr>
        <w:t xml:space="preserve"> Πότε θα πιστέψετε </w:t>
      </w:r>
      <w:r>
        <w:rPr>
          <w:rFonts w:eastAsia="Times New Roman" w:cs="Times New Roman"/>
          <w:szCs w:val="24"/>
        </w:rPr>
        <w:t xml:space="preserve">στη </w:t>
      </w:r>
      <w:r w:rsidRPr="00F07420">
        <w:rPr>
          <w:rFonts w:eastAsia="Times New Roman" w:cs="Times New Roman"/>
          <w:szCs w:val="24"/>
        </w:rPr>
        <w:t>δυνατότητα της Ελλάδας να μη φοβάται</w:t>
      </w:r>
      <w:r>
        <w:rPr>
          <w:rFonts w:eastAsia="Times New Roman" w:cs="Times New Roman"/>
          <w:szCs w:val="24"/>
        </w:rPr>
        <w:t>;</w:t>
      </w:r>
      <w:r w:rsidRPr="00F07420">
        <w:rPr>
          <w:rFonts w:eastAsia="Times New Roman" w:cs="Times New Roman"/>
          <w:szCs w:val="24"/>
        </w:rPr>
        <w:t xml:space="preserve"> Γιατί αυτό </w:t>
      </w:r>
      <w:r>
        <w:rPr>
          <w:rFonts w:eastAsia="Times New Roman" w:cs="Times New Roman"/>
          <w:szCs w:val="24"/>
        </w:rPr>
        <w:t xml:space="preserve">το έχουμε κατακτήσει. </w:t>
      </w:r>
    </w:p>
    <w:p w14:paraId="77C0356F" w14:textId="77777777" w:rsidR="006113A9" w:rsidRDefault="006B6FC4">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t>Εσείς,</w:t>
      </w:r>
      <w:r w:rsidRPr="00F07420">
        <w:rPr>
          <w:rFonts w:eastAsia="Times New Roman" w:cs="Times New Roman"/>
          <w:szCs w:val="24"/>
        </w:rPr>
        <w:t xml:space="preserve"> </w:t>
      </w:r>
      <w:r>
        <w:rPr>
          <w:rFonts w:eastAsia="Times New Roman" w:cs="Times New Roman"/>
          <w:szCs w:val="24"/>
        </w:rPr>
        <w:t>όμως,</w:t>
      </w:r>
      <w:r w:rsidRPr="00F07420">
        <w:rPr>
          <w:rFonts w:eastAsia="Times New Roman" w:cs="Times New Roman"/>
          <w:szCs w:val="24"/>
        </w:rPr>
        <w:t xml:space="preserve"> για να τακτοποιήσετε τα μαγαζάκια </w:t>
      </w:r>
      <w:r>
        <w:rPr>
          <w:rFonts w:eastAsia="Times New Roman" w:cs="Times New Roman"/>
          <w:szCs w:val="24"/>
        </w:rPr>
        <w:t>σας,</w:t>
      </w:r>
      <w:r w:rsidRPr="00F07420">
        <w:rPr>
          <w:rFonts w:eastAsia="Times New Roman" w:cs="Times New Roman"/>
          <w:szCs w:val="24"/>
        </w:rPr>
        <w:t xml:space="preserve"> θέλετε η Ελλάδα να φοβάται</w:t>
      </w:r>
      <w:r>
        <w:rPr>
          <w:rFonts w:eastAsia="Times New Roman" w:cs="Times New Roman"/>
          <w:szCs w:val="24"/>
        </w:rPr>
        <w:t>,</w:t>
      </w:r>
      <w:r w:rsidRPr="00F07420">
        <w:rPr>
          <w:rFonts w:eastAsia="Times New Roman" w:cs="Times New Roman"/>
          <w:szCs w:val="24"/>
        </w:rPr>
        <w:t xml:space="preserve"> να είνα</w:t>
      </w:r>
      <w:r w:rsidRPr="00F07420">
        <w:rPr>
          <w:rFonts w:eastAsia="Times New Roman" w:cs="Times New Roman"/>
          <w:szCs w:val="24"/>
        </w:rPr>
        <w:t>ι μικρή</w:t>
      </w:r>
      <w:r>
        <w:rPr>
          <w:rFonts w:eastAsia="Times New Roman" w:cs="Times New Roman"/>
          <w:szCs w:val="24"/>
        </w:rPr>
        <w:t>, να έχει ανάγκη μεγάλους</w:t>
      </w:r>
      <w:r w:rsidRPr="00F07420">
        <w:rPr>
          <w:rFonts w:eastAsia="Times New Roman" w:cs="Times New Roman"/>
          <w:szCs w:val="24"/>
        </w:rPr>
        <w:t xml:space="preserve"> για να </w:t>
      </w:r>
      <w:r>
        <w:rPr>
          <w:rFonts w:eastAsia="Times New Roman" w:cs="Times New Roman"/>
          <w:szCs w:val="24"/>
        </w:rPr>
        <w:t xml:space="preserve">της συμπαραστέκονται. </w:t>
      </w:r>
    </w:p>
    <w:p w14:paraId="77C03570"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(Γεώργιος Λαμπρούλης):</w:t>
      </w:r>
      <w:r>
        <w:rPr>
          <w:rFonts w:eastAsia="Times New Roman" w:cs="Times New Roman"/>
          <w:szCs w:val="24"/>
        </w:rPr>
        <w:t xml:space="preserve"> Κύριε Υπουργέ, ολοκληρώστε. </w:t>
      </w:r>
    </w:p>
    <w:p w14:paraId="77C03571"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ΣΩΚΡΑΤΗΣ ΦΑΜΕΛΛΟΣ (Αναπληρωτής Υπουργός Περιβάλλοντος και Ενέργειας): </w:t>
      </w:r>
      <w:r>
        <w:rPr>
          <w:rFonts w:eastAsia="Times New Roman" w:cs="Times New Roman"/>
          <w:szCs w:val="24"/>
        </w:rPr>
        <w:t>Τελειώνω, κύριε Πρόεδρε.</w:t>
      </w:r>
    </w:p>
    <w:p w14:paraId="77C03572" w14:textId="77777777" w:rsidR="006113A9" w:rsidRDefault="006B6FC4">
      <w:pPr>
        <w:tabs>
          <w:tab w:val="left" w:pos="6168"/>
        </w:tabs>
        <w:spacing w:line="600" w:lineRule="auto"/>
        <w:ind w:firstLine="720"/>
        <w:contextualSpacing/>
        <w:jc w:val="both"/>
        <w:rPr>
          <w:rFonts w:eastAsia="Times New Roman" w:cs="Times New Roman"/>
          <w:szCs w:val="24"/>
        </w:rPr>
      </w:pPr>
      <w:r w:rsidRPr="00F07420">
        <w:rPr>
          <w:rFonts w:eastAsia="Times New Roman" w:cs="Times New Roman"/>
          <w:szCs w:val="24"/>
        </w:rPr>
        <w:t>Η Ελλάδα</w:t>
      </w:r>
      <w:r>
        <w:rPr>
          <w:rFonts w:eastAsia="Times New Roman" w:cs="Times New Roman"/>
          <w:szCs w:val="24"/>
        </w:rPr>
        <w:t>, όμως,</w:t>
      </w:r>
      <w:r w:rsidRPr="00F07420">
        <w:rPr>
          <w:rFonts w:eastAsia="Times New Roman" w:cs="Times New Roman"/>
          <w:szCs w:val="24"/>
        </w:rPr>
        <w:t xml:space="preserve"> κατέκτησε </w:t>
      </w:r>
      <w:r>
        <w:rPr>
          <w:rFonts w:eastAsia="Times New Roman" w:cs="Times New Roman"/>
          <w:szCs w:val="24"/>
        </w:rPr>
        <w:t xml:space="preserve">αυτή τη λύση </w:t>
      </w:r>
      <w:r w:rsidRPr="00F07420">
        <w:rPr>
          <w:rFonts w:eastAsia="Times New Roman" w:cs="Times New Roman"/>
          <w:szCs w:val="24"/>
        </w:rPr>
        <w:t xml:space="preserve">μόνη </w:t>
      </w:r>
      <w:r>
        <w:rPr>
          <w:rFonts w:eastAsia="Times New Roman" w:cs="Times New Roman"/>
          <w:szCs w:val="24"/>
        </w:rPr>
        <w:t>της. Διότι</w:t>
      </w:r>
      <w:r w:rsidRPr="00F07420">
        <w:rPr>
          <w:rFonts w:eastAsia="Times New Roman" w:cs="Times New Roman"/>
          <w:szCs w:val="24"/>
        </w:rPr>
        <w:t xml:space="preserve"> ο πραγματικός πατριώτης είναι αυτός που έλυσε το πρόβλημα στα Τέμπη</w:t>
      </w:r>
      <w:r>
        <w:rPr>
          <w:rFonts w:eastAsia="Times New Roman" w:cs="Times New Roman"/>
          <w:szCs w:val="24"/>
        </w:rPr>
        <w:t>,</w:t>
      </w:r>
      <w:r w:rsidRPr="00F07420">
        <w:rPr>
          <w:rFonts w:eastAsia="Times New Roman" w:cs="Times New Roman"/>
          <w:szCs w:val="24"/>
        </w:rPr>
        <w:t xml:space="preserve"> που έφερε </w:t>
      </w:r>
      <w:r>
        <w:rPr>
          <w:rFonts w:eastAsia="Times New Roman" w:cs="Times New Roman"/>
          <w:szCs w:val="24"/>
        </w:rPr>
        <w:t>την ηλεκτρο</w:t>
      </w:r>
      <w:r w:rsidRPr="00F07420">
        <w:rPr>
          <w:rFonts w:eastAsia="Times New Roman" w:cs="Times New Roman"/>
          <w:szCs w:val="24"/>
        </w:rPr>
        <w:t>κίνηση στον ΟΣΕ</w:t>
      </w:r>
      <w:r>
        <w:rPr>
          <w:rFonts w:eastAsia="Times New Roman" w:cs="Times New Roman"/>
          <w:szCs w:val="24"/>
        </w:rPr>
        <w:t>,</w:t>
      </w:r>
      <w:r w:rsidRPr="00F07420">
        <w:rPr>
          <w:rFonts w:eastAsia="Times New Roman" w:cs="Times New Roman"/>
          <w:szCs w:val="24"/>
        </w:rPr>
        <w:t xml:space="preserve"> που έκανε το λιμάνι</w:t>
      </w:r>
      <w:r>
        <w:rPr>
          <w:rFonts w:eastAsia="Times New Roman" w:cs="Times New Roman"/>
          <w:szCs w:val="24"/>
        </w:rPr>
        <w:t>,</w:t>
      </w:r>
      <w:r w:rsidRPr="00F07420">
        <w:rPr>
          <w:rFonts w:eastAsia="Times New Roman" w:cs="Times New Roman"/>
          <w:szCs w:val="24"/>
        </w:rPr>
        <w:t xml:space="preserve"> το μετρό</w:t>
      </w:r>
      <w:r>
        <w:rPr>
          <w:rFonts w:eastAsia="Times New Roman" w:cs="Times New Roman"/>
          <w:szCs w:val="24"/>
        </w:rPr>
        <w:t>, τα στρατόπεδα</w:t>
      </w:r>
      <w:r w:rsidRPr="00F07420">
        <w:rPr>
          <w:rFonts w:eastAsia="Times New Roman" w:cs="Times New Roman"/>
          <w:szCs w:val="24"/>
        </w:rPr>
        <w:t xml:space="preserve"> </w:t>
      </w:r>
      <w:r>
        <w:rPr>
          <w:rFonts w:eastAsia="Times New Roman" w:cs="Times New Roman"/>
          <w:szCs w:val="24"/>
        </w:rPr>
        <w:t>«</w:t>
      </w:r>
      <w:r w:rsidRPr="00F07420">
        <w:rPr>
          <w:rFonts w:eastAsia="Times New Roman" w:cs="Times New Roman"/>
          <w:szCs w:val="24"/>
        </w:rPr>
        <w:t>Παύλου Μελά</w:t>
      </w:r>
      <w:r>
        <w:rPr>
          <w:rFonts w:eastAsia="Times New Roman" w:cs="Times New Roman"/>
          <w:szCs w:val="24"/>
        </w:rPr>
        <w:t>», «Κόδρα»,</w:t>
      </w:r>
      <w:r w:rsidRPr="00F07420">
        <w:rPr>
          <w:rFonts w:eastAsia="Times New Roman" w:cs="Times New Roman"/>
          <w:szCs w:val="24"/>
        </w:rPr>
        <w:t xml:space="preserve"> το Μουσείο Ολοκαυτώματος</w:t>
      </w:r>
      <w:r>
        <w:rPr>
          <w:rFonts w:eastAsia="Times New Roman" w:cs="Times New Roman"/>
          <w:szCs w:val="24"/>
        </w:rPr>
        <w:t>,</w:t>
      </w:r>
      <w:r w:rsidRPr="00F07420">
        <w:rPr>
          <w:rFonts w:eastAsia="Times New Roman" w:cs="Times New Roman"/>
          <w:szCs w:val="24"/>
        </w:rPr>
        <w:t xml:space="preserve"> το φυσικό αέριο στη </w:t>
      </w:r>
      <w:r>
        <w:rPr>
          <w:rFonts w:eastAsia="Times New Roman" w:cs="Times New Roman"/>
          <w:szCs w:val="24"/>
        </w:rPr>
        <w:t>β</w:t>
      </w:r>
      <w:r w:rsidRPr="00F07420">
        <w:rPr>
          <w:rFonts w:eastAsia="Times New Roman" w:cs="Times New Roman"/>
          <w:szCs w:val="24"/>
        </w:rPr>
        <w:t>όρει</w:t>
      </w:r>
      <w:r w:rsidRPr="00F07420">
        <w:rPr>
          <w:rFonts w:eastAsia="Times New Roman" w:cs="Times New Roman"/>
          <w:szCs w:val="24"/>
        </w:rPr>
        <w:t>α Ελλάδα</w:t>
      </w:r>
      <w:r>
        <w:rPr>
          <w:rFonts w:eastAsia="Times New Roman" w:cs="Times New Roman"/>
          <w:szCs w:val="24"/>
        </w:rPr>
        <w:t>,</w:t>
      </w:r>
      <w:r w:rsidRPr="00F07420">
        <w:rPr>
          <w:rFonts w:eastAsia="Times New Roman" w:cs="Times New Roman"/>
          <w:szCs w:val="24"/>
        </w:rPr>
        <w:t xml:space="preserve"> το γήπεδο του ΠΑΟΚ</w:t>
      </w:r>
      <w:r>
        <w:rPr>
          <w:rFonts w:eastAsia="Times New Roman" w:cs="Times New Roman"/>
          <w:szCs w:val="24"/>
        </w:rPr>
        <w:t xml:space="preserve">, την ανάπλαση της Έκθεσης, τη σύνδεση με Βελιγράδι, τον </w:t>
      </w:r>
      <w:r w:rsidRPr="00F07420">
        <w:rPr>
          <w:rFonts w:eastAsia="Times New Roman" w:cs="Times New Roman"/>
          <w:szCs w:val="24"/>
        </w:rPr>
        <w:t>σιδηρόδρομο από Θεσσαλονίκη μέχρι Μπουργκάς</w:t>
      </w:r>
      <w:r>
        <w:rPr>
          <w:rFonts w:eastAsia="Times New Roman" w:cs="Times New Roman"/>
          <w:szCs w:val="24"/>
        </w:rPr>
        <w:t>.</w:t>
      </w:r>
    </w:p>
    <w:p w14:paraId="77C03573" w14:textId="77777777" w:rsidR="006113A9" w:rsidRDefault="006B6FC4">
      <w:pPr>
        <w:tabs>
          <w:tab w:val="left" w:pos="6168"/>
        </w:tabs>
        <w:spacing w:line="600" w:lineRule="auto"/>
        <w:ind w:firstLine="720"/>
        <w:contextualSpacing/>
        <w:jc w:val="both"/>
        <w:rPr>
          <w:rFonts w:eastAsia="Times New Roman" w:cs="Times New Roman"/>
          <w:szCs w:val="24"/>
        </w:rPr>
      </w:pPr>
      <w:r w:rsidRPr="00F07420">
        <w:rPr>
          <w:rFonts w:eastAsia="Times New Roman" w:cs="Times New Roman"/>
          <w:szCs w:val="24"/>
        </w:rPr>
        <w:t>Θέλω να κλείσω με το εξής</w:t>
      </w:r>
      <w:r>
        <w:rPr>
          <w:rFonts w:eastAsia="Times New Roman" w:cs="Times New Roman"/>
          <w:szCs w:val="24"/>
        </w:rPr>
        <w:t>:</w:t>
      </w:r>
      <w:r w:rsidRPr="00F07420">
        <w:rPr>
          <w:rFonts w:eastAsia="Times New Roman" w:cs="Times New Roman"/>
          <w:szCs w:val="24"/>
        </w:rPr>
        <w:t xml:space="preserve"> Σε αυτή</w:t>
      </w:r>
      <w:r>
        <w:rPr>
          <w:rFonts w:eastAsia="Times New Roman" w:cs="Times New Roman"/>
          <w:szCs w:val="24"/>
        </w:rPr>
        <w:t>ν</w:t>
      </w:r>
      <w:r w:rsidRPr="00F07420">
        <w:rPr>
          <w:rFonts w:eastAsia="Times New Roman" w:cs="Times New Roman"/>
          <w:szCs w:val="24"/>
        </w:rPr>
        <w:t xml:space="preserve"> την ιστορική στιγμή</w:t>
      </w:r>
      <w:r>
        <w:rPr>
          <w:rFonts w:eastAsia="Times New Roman" w:cs="Times New Roman"/>
          <w:szCs w:val="24"/>
        </w:rPr>
        <w:t>,</w:t>
      </w:r>
      <w:r w:rsidRPr="00F07420">
        <w:rPr>
          <w:rFonts w:eastAsia="Times New Roman" w:cs="Times New Roman"/>
          <w:szCs w:val="24"/>
        </w:rPr>
        <w:t xml:space="preserve"> η χώρα αποδεικνύει ότι δεν φοβάται να κλείσει υποθέσεις που </w:t>
      </w:r>
      <w:r>
        <w:rPr>
          <w:rFonts w:eastAsia="Times New Roman" w:cs="Times New Roman"/>
          <w:szCs w:val="24"/>
        </w:rPr>
        <w:t>κακοφόρμισαν για είκοσι πέντε</w:t>
      </w:r>
      <w:r w:rsidRPr="00F07420">
        <w:rPr>
          <w:rFonts w:eastAsia="Times New Roman" w:cs="Times New Roman"/>
          <w:szCs w:val="24"/>
        </w:rPr>
        <w:t xml:space="preserve"> χρόνια</w:t>
      </w:r>
      <w:r>
        <w:rPr>
          <w:rFonts w:eastAsia="Times New Roman" w:cs="Times New Roman"/>
          <w:szCs w:val="24"/>
        </w:rPr>
        <w:t>.</w:t>
      </w:r>
    </w:p>
    <w:p w14:paraId="77C03574" w14:textId="77777777" w:rsidR="006113A9" w:rsidRDefault="006B6FC4">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t>Λέει ο ποιητής:</w:t>
      </w:r>
      <w:r w:rsidRPr="00F07420">
        <w:rPr>
          <w:rFonts w:eastAsia="Times New Roman" w:cs="Times New Roman"/>
          <w:szCs w:val="24"/>
        </w:rPr>
        <w:t xml:space="preserve"> </w:t>
      </w:r>
      <w:r>
        <w:rPr>
          <w:rFonts w:eastAsia="Times New Roman" w:cs="Times New Roman"/>
          <w:szCs w:val="24"/>
        </w:rPr>
        <w:t>«</w:t>
      </w:r>
      <w:r w:rsidRPr="00F07420">
        <w:rPr>
          <w:rFonts w:eastAsia="Times New Roman" w:cs="Times New Roman"/>
          <w:szCs w:val="24"/>
        </w:rPr>
        <w:t>Τι περιμένο</w:t>
      </w:r>
      <w:r>
        <w:rPr>
          <w:rFonts w:eastAsia="Times New Roman" w:cs="Times New Roman"/>
          <w:szCs w:val="24"/>
        </w:rPr>
        <w:t xml:space="preserve">υμε στην αγορά συναθροισμένοι; </w:t>
      </w:r>
      <w:r w:rsidRPr="00F07420">
        <w:rPr>
          <w:rFonts w:eastAsia="Times New Roman" w:cs="Times New Roman"/>
          <w:szCs w:val="24"/>
        </w:rPr>
        <w:t>Είναι οι βάρβαροι να φθάσουν σήμερα</w:t>
      </w:r>
      <w:r>
        <w:rPr>
          <w:rFonts w:eastAsia="Times New Roman" w:cs="Times New Roman"/>
          <w:szCs w:val="24"/>
        </w:rPr>
        <w:t xml:space="preserve">;». </w:t>
      </w:r>
      <w:r w:rsidRPr="00F07420">
        <w:rPr>
          <w:rFonts w:eastAsia="Times New Roman" w:cs="Times New Roman"/>
          <w:szCs w:val="24"/>
        </w:rPr>
        <w:t>Μετά τη Συνθήκη των Πρεσπών</w:t>
      </w:r>
      <w:r>
        <w:rPr>
          <w:rFonts w:eastAsia="Times New Roman" w:cs="Times New Roman"/>
          <w:szCs w:val="24"/>
        </w:rPr>
        <w:t>,</w:t>
      </w:r>
      <w:r w:rsidRPr="00F07420">
        <w:rPr>
          <w:rFonts w:eastAsia="Times New Roman" w:cs="Times New Roman"/>
          <w:szCs w:val="24"/>
        </w:rPr>
        <w:t xml:space="preserve"> </w:t>
      </w:r>
      <w:r>
        <w:rPr>
          <w:rFonts w:eastAsia="Times New Roman" w:cs="Times New Roman"/>
          <w:szCs w:val="24"/>
        </w:rPr>
        <w:t>όμως,</w:t>
      </w:r>
      <w:r w:rsidRPr="00F07420">
        <w:rPr>
          <w:rFonts w:eastAsia="Times New Roman" w:cs="Times New Roman"/>
          <w:szCs w:val="24"/>
        </w:rPr>
        <w:t xml:space="preserve"> λέει</w:t>
      </w:r>
      <w:r>
        <w:rPr>
          <w:rFonts w:eastAsia="Times New Roman" w:cs="Times New Roman"/>
          <w:szCs w:val="24"/>
        </w:rPr>
        <w:t>:</w:t>
      </w:r>
      <w:r w:rsidRPr="00F07420">
        <w:rPr>
          <w:rFonts w:eastAsia="Times New Roman" w:cs="Times New Roman"/>
          <w:szCs w:val="24"/>
        </w:rPr>
        <w:t xml:space="preserve"> </w:t>
      </w:r>
      <w:r>
        <w:rPr>
          <w:rFonts w:eastAsia="Times New Roman" w:cs="Times New Roman"/>
          <w:szCs w:val="24"/>
        </w:rPr>
        <w:t xml:space="preserve">«Ενύχτωσε και οι βάρβαροι δεν </w:t>
      </w:r>
      <w:r>
        <w:rPr>
          <w:rFonts w:eastAsia="Times New Roman" w:cs="Times New Roman"/>
          <w:szCs w:val="24"/>
        </w:rPr>
        <w:lastRenderedPageBreak/>
        <w:t>ήλ</w:t>
      </w:r>
      <w:r w:rsidRPr="00F07420">
        <w:rPr>
          <w:rFonts w:eastAsia="Times New Roman" w:cs="Times New Roman"/>
          <w:szCs w:val="24"/>
        </w:rPr>
        <w:t>θαν</w:t>
      </w:r>
      <w:r>
        <w:rPr>
          <w:rFonts w:eastAsia="Times New Roman" w:cs="Times New Roman"/>
          <w:szCs w:val="24"/>
        </w:rPr>
        <w:t>.</w:t>
      </w:r>
      <w:r w:rsidRPr="00F07420">
        <w:rPr>
          <w:rFonts w:eastAsia="Times New Roman" w:cs="Times New Roman"/>
          <w:szCs w:val="24"/>
        </w:rPr>
        <w:t xml:space="preserve"> Και μερι</w:t>
      </w:r>
      <w:r>
        <w:rPr>
          <w:rFonts w:eastAsia="Times New Roman" w:cs="Times New Roman"/>
          <w:szCs w:val="24"/>
        </w:rPr>
        <w:t>κοί έφτασαν από τα σύνορα και είπα</w:t>
      </w:r>
      <w:r>
        <w:rPr>
          <w:rFonts w:eastAsia="Times New Roman" w:cs="Times New Roman"/>
          <w:szCs w:val="24"/>
        </w:rPr>
        <w:t>ν</w:t>
      </w:r>
      <w:r w:rsidRPr="00F07420">
        <w:rPr>
          <w:rFonts w:eastAsia="Times New Roman" w:cs="Times New Roman"/>
          <w:szCs w:val="24"/>
        </w:rPr>
        <w:t xml:space="preserve"> πως βάρβαροι πια δεν υπάρχουν</w:t>
      </w:r>
      <w:r>
        <w:rPr>
          <w:rFonts w:eastAsia="Times New Roman" w:cs="Times New Roman"/>
          <w:szCs w:val="24"/>
        </w:rPr>
        <w:t>».</w:t>
      </w:r>
      <w:r w:rsidRPr="00F07420">
        <w:rPr>
          <w:rFonts w:eastAsia="Times New Roman" w:cs="Times New Roman"/>
          <w:szCs w:val="24"/>
        </w:rPr>
        <w:t xml:space="preserve"> Και τώρα τι θα </w:t>
      </w:r>
      <w:r>
        <w:rPr>
          <w:rFonts w:eastAsia="Times New Roman" w:cs="Times New Roman"/>
          <w:szCs w:val="24"/>
        </w:rPr>
        <w:t>γίνετε -</w:t>
      </w:r>
      <w:r w:rsidRPr="00F07420">
        <w:rPr>
          <w:rFonts w:eastAsia="Times New Roman" w:cs="Times New Roman"/>
          <w:szCs w:val="24"/>
        </w:rPr>
        <w:t>συγχωρέστε με</w:t>
      </w:r>
      <w:r>
        <w:rPr>
          <w:rFonts w:eastAsia="Times New Roman" w:cs="Times New Roman"/>
          <w:szCs w:val="24"/>
        </w:rPr>
        <w:t>,</w:t>
      </w:r>
      <w:r w:rsidRPr="00F07420">
        <w:rPr>
          <w:rFonts w:eastAsia="Times New Roman" w:cs="Times New Roman"/>
          <w:szCs w:val="24"/>
        </w:rPr>
        <w:t xml:space="preserve"> </w:t>
      </w:r>
      <w:r>
        <w:rPr>
          <w:rFonts w:eastAsia="Times New Roman" w:cs="Times New Roman"/>
          <w:szCs w:val="24"/>
        </w:rPr>
        <w:t xml:space="preserve">ποιητά- </w:t>
      </w:r>
      <w:r w:rsidRPr="00F07420">
        <w:rPr>
          <w:rFonts w:eastAsia="Times New Roman" w:cs="Times New Roman"/>
          <w:szCs w:val="24"/>
        </w:rPr>
        <w:t>χωρίς βαρβάρους</w:t>
      </w:r>
      <w:r>
        <w:rPr>
          <w:rFonts w:eastAsia="Times New Roman" w:cs="Times New Roman"/>
          <w:szCs w:val="24"/>
        </w:rPr>
        <w:t>;</w:t>
      </w:r>
      <w:r w:rsidRPr="00F07420">
        <w:rPr>
          <w:rFonts w:eastAsia="Times New Roman" w:cs="Times New Roman"/>
          <w:szCs w:val="24"/>
        </w:rPr>
        <w:t xml:space="preserve"> Οι άνθρωποι αυτοί ήταν για εσάς μία κάποια λύση</w:t>
      </w:r>
      <w:r>
        <w:rPr>
          <w:rFonts w:eastAsia="Times New Roman" w:cs="Times New Roman"/>
          <w:szCs w:val="24"/>
        </w:rPr>
        <w:t>.</w:t>
      </w:r>
    </w:p>
    <w:p w14:paraId="77C03575" w14:textId="77777777" w:rsidR="006113A9" w:rsidRDefault="006B6FC4">
      <w:pPr>
        <w:tabs>
          <w:tab w:val="left" w:pos="6168"/>
        </w:tabs>
        <w:spacing w:line="600" w:lineRule="auto"/>
        <w:ind w:firstLine="720"/>
        <w:contextualSpacing/>
        <w:jc w:val="both"/>
        <w:rPr>
          <w:rFonts w:eastAsia="Times New Roman" w:cs="Times New Roman"/>
          <w:szCs w:val="24"/>
        </w:rPr>
      </w:pPr>
      <w:r w:rsidRPr="00F07420">
        <w:rPr>
          <w:rFonts w:eastAsia="Times New Roman" w:cs="Times New Roman"/>
          <w:szCs w:val="24"/>
        </w:rPr>
        <w:t>Ευχαριστώ πολύ</w:t>
      </w:r>
      <w:r>
        <w:rPr>
          <w:rFonts w:eastAsia="Times New Roman" w:cs="Times New Roman"/>
          <w:szCs w:val="24"/>
        </w:rPr>
        <w:t>.</w:t>
      </w:r>
    </w:p>
    <w:p w14:paraId="77C03576" w14:textId="77777777" w:rsidR="006113A9" w:rsidRDefault="006B6FC4">
      <w:pPr>
        <w:tabs>
          <w:tab w:val="left" w:pos="6168"/>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77C03577" w14:textId="77777777" w:rsidR="006113A9" w:rsidRDefault="006B6FC4">
      <w:pPr>
        <w:tabs>
          <w:tab w:val="left" w:pos="6168"/>
        </w:tabs>
        <w:spacing w:line="600" w:lineRule="auto"/>
        <w:ind w:firstLine="720"/>
        <w:contextualSpacing/>
        <w:jc w:val="both"/>
        <w:rPr>
          <w:rFonts w:eastAsia="Times New Roman" w:cs="Times New Roman"/>
          <w:szCs w:val="24"/>
        </w:rPr>
      </w:pPr>
      <w:r w:rsidRPr="00F53116">
        <w:rPr>
          <w:rFonts w:eastAsia="Times New Roman"/>
          <w:b/>
          <w:bCs/>
        </w:rPr>
        <w:t>ΠΡΟΕΔΡΕΥΩΝ (Γεώργιος Λαμπρούλης):</w:t>
      </w:r>
      <w:r>
        <w:rPr>
          <w:rFonts w:eastAsia="Times New Roman" w:cs="Times New Roman"/>
          <w:szCs w:val="24"/>
        </w:rPr>
        <w:t xml:space="preserve"> Τον λόγο έχει ο </w:t>
      </w:r>
      <w:r>
        <w:rPr>
          <w:rFonts w:eastAsia="Times New Roman" w:cs="Times New Roman"/>
          <w:szCs w:val="24"/>
        </w:rPr>
        <w:t>κ. Κουκούτσης…</w:t>
      </w:r>
    </w:p>
    <w:p w14:paraId="77C03578" w14:textId="77777777" w:rsidR="006113A9" w:rsidRDefault="006B6FC4">
      <w:pPr>
        <w:tabs>
          <w:tab w:val="left" w:pos="6168"/>
        </w:tabs>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 xml:space="preserve">Κύριε Πρόεδρε, θα ήθελα τον λόγο. </w:t>
      </w:r>
    </w:p>
    <w:p w14:paraId="77C03579"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Τι θέλετε, κύριε Κουμουτσάκο; </w:t>
      </w:r>
    </w:p>
    <w:p w14:paraId="77C0357A"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Μου έγινε απευθείας ερώτηση, ονομαστική. Εκλήθην να απαντήσω άμεσα. Μου επιτρέπετε να απαντήσω;</w:t>
      </w:r>
      <w:r>
        <w:rPr>
          <w:rFonts w:eastAsia="Times New Roman" w:cs="Times New Roman"/>
          <w:szCs w:val="24"/>
        </w:rPr>
        <w:t xml:space="preserve"> </w:t>
      </w:r>
    </w:p>
    <w:p w14:paraId="77C0357B"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Σας δίνω τον λόγο αυστηρά για ένα λεπτό. </w:t>
      </w:r>
    </w:p>
    <w:p w14:paraId="77C0357C"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 xml:space="preserve">Κλείσατε εντυπωσιακά με τον εθνικό ποιητή. Ξεχάσατε, όμως, έναν άλλο στοίχο του, </w:t>
      </w:r>
      <w:r>
        <w:rPr>
          <w:rFonts w:eastAsia="Times New Roman" w:cs="Times New Roman"/>
          <w:szCs w:val="24"/>
        </w:rPr>
        <w:lastRenderedPageBreak/>
        <w:t>μετά από αυτά τα οποία είστε έτοιμοι να υπογράψετε. «Δεν ακούτε τη βοή των</w:t>
      </w:r>
      <w:r>
        <w:rPr>
          <w:rFonts w:eastAsia="Times New Roman" w:cs="Times New Roman"/>
          <w:szCs w:val="24"/>
        </w:rPr>
        <w:t xml:space="preserve"> πλησιαζόντων γεγονότων…». </w:t>
      </w:r>
    </w:p>
    <w:p w14:paraId="77C0357D"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ΣΩΚΡΑΤΗΣ ΦΑΜΕΛΛΟΣ (Αναπληρωτής Υπουργός Περιβάλλοντος και Ενέργειας): </w:t>
      </w:r>
      <w:r>
        <w:rPr>
          <w:rFonts w:eastAsia="Times New Roman" w:cs="Times New Roman"/>
          <w:szCs w:val="24"/>
        </w:rPr>
        <w:t xml:space="preserve">Τη θέση της Νέας Δημοκρατίας πείτε μου. </w:t>
      </w:r>
    </w:p>
    <w:p w14:paraId="77C0357E"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Αυτή τη βοή που έρχεται από την </w:t>
      </w:r>
      <w:r>
        <w:rPr>
          <w:rFonts w:eastAsia="Times New Roman" w:cs="Times New Roman"/>
          <w:szCs w:val="24"/>
        </w:rPr>
        <w:t>β</w:t>
      </w:r>
      <w:r>
        <w:rPr>
          <w:rFonts w:eastAsia="Times New Roman" w:cs="Times New Roman"/>
          <w:szCs w:val="24"/>
        </w:rPr>
        <w:t xml:space="preserve">όρεια Ελλάδα, δεν την ακούτε. </w:t>
      </w:r>
    </w:p>
    <w:p w14:paraId="77C0357F"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Πάμε στην ουσία τώρα. </w:t>
      </w:r>
    </w:p>
    <w:p w14:paraId="77C03580"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Ακούστε</w:t>
      </w:r>
      <w:r>
        <w:rPr>
          <w:rFonts w:eastAsia="Times New Roman" w:cs="Times New Roman"/>
          <w:szCs w:val="24"/>
        </w:rPr>
        <w:t xml:space="preserve">, κύριοι του ΣΥΡΙΖΑ. Μας ρωτάτε και μας ξαναρωτάτε </w:t>
      </w:r>
      <w:r w:rsidRPr="00F07420">
        <w:rPr>
          <w:rFonts w:eastAsia="Times New Roman" w:cs="Times New Roman"/>
          <w:szCs w:val="24"/>
        </w:rPr>
        <w:t>αν θέλουμε</w:t>
      </w:r>
      <w:r>
        <w:rPr>
          <w:rFonts w:eastAsia="Times New Roman" w:cs="Times New Roman"/>
          <w:szCs w:val="24"/>
        </w:rPr>
        <w:t xml:space="preserve">, τι θέλουμε, </w:t>
      </w:r>
      <w:r w:rsidRPr="00F07420">
        <w:rPr>
          <w:rFonts w:eastAsia="Times New Roman" w:cs="Times New Roman"/>
          <w:szCs w:val="24"/>
        </w:rPr>
        <w:t>ποιο όνομα θέλουμε</w:t>
      </w:r>
      <w:r>
        <w:rPr>
          <w:rFonts w:eastAsia="Times New Roman" w:cs="Times New Roman"/>
          <w:szCs w:val="24"/>
        </w:rPr>
        <w:t>.</w:t>
      </w:r>
      <w:r w:rsidRPr="00F07420">
        <w:rPr>
          <w:rFonts w:eastAsia="Times New Roman" w:cs="Times New Roman"/>
          <w:szCs w:val="24"/>
        </w:rPr>
        <w:t xml:space="preserve"> Εμείς θα θέλαμε να μην υπάρχει το όνομα </w:t>
      </w:r>
      <w:r>
        <w:rPr>
          <w:rFonts w:eastAsia="Times New Roman" w:cs="Times New Roman"/>
          <w:szCs w:val="24"/>
        </w:rPr>
        <w:t>«</w:t>
      </w:r>
      <w:r w:rsidRPr="00F07420">
        <w:rPr>
          <w:rFonts w:eastAsia="Times New Roman" w:cs="Times New Roman"/>
          <w:szCs w:val="24"/>
        </w:rPr>
        <w:t>Μακεδονία</w:t>
      </w:r>
      <w:r>
        <w:rPr>
          <w:rFonts w:eastAsia="Times New Roman" w:cs="Times New Roman"/>
          <w:szCs w:val="24"/>
        </w:rPr>
        <w:t>»</w:t>
      </w:r>
      <w:r w:rsidRPr="00F07420">
        <w:rPr>
          <w:rFonts w:eastAsia="Times New Roman" w:cs="Times New Roman"/>
          <w:szCs w:val="24"/>
        </w:rPr>
        <w:t xml:space="preserve"> μέσα</w:t>
      </w:r>
      <w:r>
        <w:rPr>
          <w:rFonts w:eastAsia="Times New Roman" w:cs="Times New Roman"/>
          <w:szCs w:val="24"/>
        </w:rPr>
        <w:t>.</w:t>
      </w:r>
    </w:p>
    <w:p w14:paraId="77C03581"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ΣΩΚΡΑΤΗΣ ΦΑΜΕΛΛΟΣ (Αναπληρωτής Υπουργός Περιβάλλοντος και Ενέργειας): </w:t>
      </w:r>
      <w:r>
        <w:rPr>
          <w:rFonts w:eastAsia="Times New Roman" w:cs="Times New Roman"/>
          <w:szCs w:val="24"/>
        </w:rPr>
        <w:t xml:space="preserve">Πότε το είπατε; </w:t>
      </w:r>
    </w:p>
    <w:p w14:paraId="77C03582"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 xml:space="preserve">Περιμένετε. </w:t>
      </w:r>
    </w:p>
    <w:p w14:paraId="77C03583" w14:textId="77777777" w:rsidR="006113A9" w:rsidRDefault="006B6FC4">
      <w:pPr>
        <w:spacing w:line="600" w:lineRule="auto"/>
        <w:ind w:firstLine="720"/>
        <w:contextualSpacing/>
        <w:jc w:val="both"/>
        <w:rPr>
          <w:rFonts w:eastAsia="Times New Roman" w:cs="Times New Roman"/>
          <w:szCs w:val="24"/>
        </w:rPr>
      </w:pPr>
      <w:r w:rsidRPr="00F07420">
        <w:rPr>
          <w:rFonts w:eastAsia="Times New Roman" w:cs="Times New Roman"/>
          <w:szCs w:val="24"/>
        </w:rPr>
        <w:t>Θα θέλαμε εσωτερικά</w:t>
      </w:r>
      <w:r>
        <w:rPr>
          <w:rFonts w:eastAsia="Times New Roman" w:cs="Times New Roman"/>
          <w:szCs w:val="24"/>
        </w:rPr>
        <w:t xml:space="preserve">, στην </w:t>
      </w:r>
      <w:r w:rsidRPr="00F07420">
        <w:rPr>
          <w:rFonts w:eastAsia="Times New Roman" w:cs="Times New Roman"/>
          <w:szCs w:val="24"/>
        </w:rPr>
        <w:t xml:space="preserve">ψυχή </w:t>
      </w:r>
      <w:r>
        <w:rPr>
          <w:rFonts w:eastAsia="Times New Roman" w:cs="Times New Roman"/>
          <w:szCs w:val="24"/>
        </w:rPr>
        <w:t>μας.</w:t>
      </w:r>
    </w:p>
    <w:p w14:paraId="77C03584"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ΣΩΚΡΑΤΗΣ ΦΑΜΕΛΛΟΣ (Αναπληρωτής Υπουργός Περιβάλλοντος και Ενέργειας): </w:t>
      </w:r>
      <w:r>
        <w:rPr>
          <w:rFonts w:eastAsia="Times New Roman" w:cs="Times New Roman"/>
          <w:szCs w:val="24"/>
        </w:rPr>
        <w:t xml:space="preserve">Ποια είναι η θέση της Νέας Δημοκρατίας πείτε μας. </w:t>
      </w:r>
    </w:p>
    <w:p w14:paraId="77C03585"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ΓΕΩΡΓΙΟΣ ΚΟΥΜΟΥΤΣΑΚΟΣ: </w:t>
      </w:r>
      <w:r>
        <w:rPr>
          <w:rFonts w:eastAsia="Times New Roman" w:cs="Times New Roman"/>
          <w:szCs w:val="24"/>
        </w:rPr>
        <w:t>Μη με διακόπτετε. Εγώ σας διέκοψα, κύριε</w:t>
      </w:r>
      <w:r>
        <w:rPr>
          <w:rFonts w:eastAsia="Times New Roman" w:cs="Times New Roman"/>
          <w:szCs w:val="24"/>
        </w:rPr>
        <w:t xml:space="preserve"> Υπουργέ; Θα ακούσετε!</w:t>
      </w:r>
    </w:p>
    <w:p w14:paraId="77C03586"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ΣΩΚΡΑΤΗΣ ΦΑΜΕΛΛΟΣ (Αναπληρωτής Υπουργός Περιβάλλοντος και Ενέργειας):</w:t>
      </w:r>
      <w:r>
        <w:rPr>
          <w:rFonts w:eastAsia="Times New Roman" w:cs="Times New Roman"/>
          <w:szCs w:val="24"/>
        </w:rPr>
        <w:t xml:space="preserve"> Είναι εθνικό θέμα…</w:t>
      </w:r>
    </w:p>
    <w:p w14:paraId="77C03587"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Υπουργέ, σας παρακαλώ! Δεν καταγράφεται τίποτα, δεν ακούγεται. </w:t>
      </w:r>
    </w:p>
    <w:p w14:paraId="77C03588"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Κύριε Πρόεδρε, κα</w:t>
      </w:r>
      <w:r>
        <w:rPr>
          <w:rFonts w:eastAsia="Times New Roman" w:cs="Times New Roman"/>
          <w:szCs w:val="24"/>
        </w:rPr>
        <w:t xml:space="preserve">ταλαβαίνω ότι εκνευρίζουν αυτά. </w:t>
      </w:r>
    </w:p>
    <w:p w14:paraId="77C03589"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Συνεχίστε, σας παρακαλώ. </w:t>
      </w:r>
    </w:p>
    <w:p w14:paraId="77C0358A"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 xml:space="preserve">Εμείς, λοιπόν, θέλουμε αυτό που </w:t>
      </w:r>
      <w:r w:rsidRPr="00F07420">
        <w:rPr>
          <w:rFonts w:eastAsia="Times New Roman" w:cs="Times New Roman"/>
          <w:szCs w:val="24"/>
        </w:rPr>
        <w:t xml:space="preserve">θέλει </w:t>
      </w:r>
      <w:r>
        <w:rPr>
          <w:rFonts w:eastAsia="Times New Roman" w:cs="Times New Roman"/>
          <w:szCs w:val="24"/>
        </w:rPr>
        <w:t xml:space="preserve">η </w:t>
      </w:r>
      <w:r w:rsidRPr="00F07420">
        <w:rPr>
          <w:rFonts w:eastAsia="Times New Roman" w:cs="Times New Roman"/>
          <w:szCs w:val="24"/>
        </w:rPr>
        <w:t>ψυχή όλων των Ελλήνων</w:t>
      </w:r>
      <w:r>
        <w:rPr>
          <w:rFonts w:eastAsia="Times New Roman" w:cs="Times New Roman"/>
          <w:szCs w:val="24"/>
        </w:rPr>
        <w:t>, να μην</w:t>
      </w:r>
      <w:r w:rsidRPr="00F07420">
        <w:rPr>
          <w:rFonts w:eastAsia="Times New Roman" w:cs="Times New Roman"/>
          <w:szCs w:val="24"/>
        </w:rPr>
        <w:t xml:space="preserve"> ήταν η λέξη </w:t>
      </w:r>
      <w:r>
        <w:rPr>
          <w:rFonts w:eastAsia="Times New Roman" w:cs="Times New Roman"/>
          <w:szCs w:val="24"/>
        </w:rPr>
        <w:t>«</w:t>
      </w:r>
      <w:r w:rsidRPr="00F07420">
        <w:rPr>
          <w:rFonts w:eastAsia="Times New Roman" w:cs="Times New Roman"/>
          <w:szCs w:val="24"/>
        </w:rPr>
        <w:t>Μακεδονία</w:t>
      </w:r>
      <w:r>
        <w:rPr>
          <w:rFonts w:eastAsia="Times New Roman" w:cs="Times New Roman"/>
          <w:szCs w:val="24"/>
        </w:rPr>
        <w:t>»</w:t>
      </w:r>
      <w:r w:rsidRPr="00F07420">
        <w:rPr>
          <w:rFonts w:eastAsia="Times New Roman" w:cs="Times New Roman"/>
          <w:szCs w:val="24"/>
        </w:rPr>
        <w:t xml:space="preserve"> μέσα</w:t>
      </w:r>
      <w:r>
        <w:rPr>
          <w:rFonts w:eastAsia="Times New Roman" w:cs="Times New Roman"/>
          <w:szCs w:val="24"/>
        </w:rPr>
        <w:t>.</w:t>
      </w:r>
      <w:r w:rsidRPr="00F07420">
        <w:rPr>
          <w:rFonts w:eastAsia="Times New Roman" w:cs="Times New Roman"/>
          <w:szCs w:val="24"/>
        </w:rPr>
        <w:t xml:space="preserve"> </w:t>
      </w:r>
      <w:r>
        <w:rPr>
          <w:rFonts w:eastAsia="Times New Roman" w:cs="Times New Roman"/>
          <w:szCs w:val="24"/>
        </w:rPr>
        <w:t>Γι’</w:t>
      </w:r>
      <w:r w:rsidRPr="00F07420">
        <w:rPr>
          <w:rFonts w:eastAsia="Times New Roman" w:cs="Times New Roman"/>
          <w:szCs w:val="24"/>
        </w:rPr>
        <w:t xml:space="preserve"> αυτό και με πόνο καρδιάς </w:t>
      </w:r>
      <w:r>
        <w:rPr>
          <w:rFonts w:eastAsia="Times New Roman" w:cs="Times New Roman"/>
          <w:szCs w:val="24"/>
        </w:rPr>
        <w:t xml:space="preserve">αποδεχόμασταν </w:t>
      </w:r>
      <w:r w:rsidRPr="00F07420">
        <w:rPr>
          <w:rFonts w:eastAsia="Times New Roman" w:cs="Times New Roman"/>
          <w:szCs w:val="24"/>
        </w:rPr>
        <w:t xml:space="preserve">και </w:t>
      </w:r>
      <w:r>
        <w:rPr>
          <w:rFonts w:eastAsia="Times New Roman" w:cs="Times New Roman"/>
          <w:szCs w:val="24"/>
        </w:rPr>
        <w:t>συζητούσαμε μ</w:t>
      </w:r>
      <w:r>
        <w:rPr>
          <w:rFonts w:eastAsia="Times New Roman" w:cs="Times New Roman"/>
          <w:szCs w:val="24"/>
        </w:rPr>
        <w:t>ί</w:t>
      </w:r>
      <w:r>
        <w:rPr>
          <w:rFonts w:eastAsia="Times New Roman" w:cs="Times New Roman"/>
          <w:szCs w:val="24"/>
        </w:rPr>
        <w:t xml:space="preserve">α </w:t>
      </w:r>
      <w:r w:rsidRPr="00F07420">
        <w:rPr>
          <w:rFonts w:eastAsia="Times New Roman" w:cs="Times New Roman"/>
          <w:szCs w:val="24"/>
        </w:rPr>
        <w:t>σύνθετη ονομασία</w:t>
      </w:r>
      <w:r>
        <w:rPr>
          <w:rFonts w:eastAsia="Times New Roman" w:cs="Times New Roman"/>
          <w:szCs w:val="24"/>
        </w:rPr>
        <w:t>,</w:t>
      </w:r>
      <w:r w:rsidRPr="00F07420">
        <w:rPr>
          <w:rFonts w:eastAsia="Times New Roman" w:cs="Times New Roman"/>
          <w:szCs w:val="24"/>
        </w:rPr>
        <w:t xml:space="preserve"> αλλά με εγγυήσεις</w:t>
      </w:r>
      <w:r>
        <w:rPr>
          <w:rFonts w:eastAsia="Times New Roman" w:cs="Times New Roman"/>
          <w:szCs w:val="24"/>
        </w:rPr>
        <w:t>,</w:t>
      </w:r>
      <w:r w:rsidRPr="00F07420">
        <w:rPr>
          <w:rFonts w:eastAsia="Times New Roman" w:cs="Times New Roman"/>
          <w:szCs w:val="24"/>
        </w:rPr>
        <w:t xml:space="preserve"> όχι στη γλώσσα</w:t>
      </w:r>
      <w:r>
        <w:rPr>
          <w:rFonts w:eastAsia="Times New Roman" w:cs="Times New Roman"/>
          <w:szCs w:val="24"/>
        </w:rPr>
        <w:t>, ό</w:t>
      </w:r>
      <w:r w:rsidRPr="00F07420">
        <w:rPr>
          <w:rFonts w:eastAsia="Times New Roman" w:cs="Times New Roman"/>
          <w:szCs w:val="24"/>
        </w:rPr>
        <w:t>χι στην εθνότητα</w:t>
      </w:r>
      <w:r>
        <w:rPr>
          <w:rFonts w:eastAsia="Times New Roman" w:cs="Times New Roman"/>
          <w:szCs w:val="24"/>
        </w:rPr>
        <w:t>.</w:t>
      </w:r>
    </w:p>
    <w:p w14:paraId="77C0358B" w14:textId="77777777" w:rsidR="006113A9" w:rsidRDefault="006B6FC4">
      <w:pPr>
        <w:spacing w:line="600" w:lineRule="auto"/>
        <w:ind w:firstLine="720"/>
        <w:contextualSpacing/>
        <w:jc w:val="both"/>
        <w:rPr>
          <w:rFonts w:eastAsia="Times New Roman" w:cs="Times New Roman"/>
          <w:szCs w:val="24"/>
        </w:rPr>
      </w:pPr>
      <w:r w:rsidRPr="00F07420">
        <w:rPr>
          <w:rFonts w:eastAsia="Times New Roman" w:cs="Times New Roman"/>
          <w:szCs w:val="24"/>
        </w:rPr>
        <w:t xml:space="preserve">Εσείς ξέρετε </w:t>
      </w:r>
      <w:r>
        <w:rPr>
          <w:rFonts w:eastAsia="Times New Roman" w:cs="Times New Roman"/>
          <w:szCs w:val="24"/>
        </w:rPr>
        <w:t xml:space="preserve">γιατί χαίρεστε </w:t>
      </w:r>
      <w:r w:rsidRPr="00F07420">
        <w:rPr>
          <w:rFonts w:eastAsia="Times New Roman" w:cs="Times New Roman"/>
          <w:szCs w:val="24"/>
        </w:rPr>
        <w:t>με το</w:t>
      </w:r>
      <w:r>
        <w:rPr>
          <w:rFonts w:eastAsia="Times New Roman" w:cs="Times New Roman"/>
          <w:szCs w:val="24"/>
        </w:rPr>
        <w:t>ν</w:t>
      </w:r>
      <w:r w:rsidRPr="00F07420">
        <w:rPr>
          <w:rFonts w:eastAsia="Times New Roman" w:cs="Times New Roman"/>
          <w:szCs w:val="24"/>
        </w:rPr>
        <w:t xml:space="preserve"> </w:t>
      </w:r>
      <w:r>
        <w:rPr>
          <w:rFonts w:eastAsia="Times New Roman" w:cs="Times New Roman"/>
          <w:szCs w:val="24"/>
        </w:rPr>
        <w:t xml:space="preserve">συμβιβασμό σας; Διότι </w:t>
      </w:r>
      <w:r w:rsidRPr="00F07420">
        <w:rPr>
          <w:rFonts w:eastAsia="Times New Roman" w:cs="Times New Roman"/>
          <w:szCs w:val="24"/>
        </w:rPr>
        <w:t xml:space="preserve">επιθυμία </w:t>
      </w:r>
      <w:r>
        <w:rPr>
          <w:rFonts w:eastAsia="Times New Roman" w:cs="Times New Roman"/>
          <w:szCs w:val="24"/>
        </w:rPr>
        <w:t xml:space="preserve">σας ήταν το «Μακεδονία» σκέτο. </w:t>
      </w:r>
      <w:r w:rsidRPr="00F07420">
        <w:rPr>
          <w:rFonts w:eastAsia="Times New Roman" w:cs="Times New Roman"/>
          <w:szCs w:val="24"/>
        </w:rPr>
        <w:t>Αυτό θέλατε</w:t>
      </w:r>
      <w:r>
        <w:rPr>
          <w:rFonts w:eastAsia="Times New Roman" w:cs="Times New Roman"/>
          <w:szCs w:val="24"/>
        </w:rPr>
        <w:t xml:space="preserve">. </w:t>
      </w:r>
      <w:r w:rsidRPr="00F07420">
        <w:rPr>
          <w:rFonts w:eastAsia="Times New Roman" w:cs="Times New Roman"/>
          <w:szCs w:val="24"/>
        </w:rPr>
        <w:t xml:space="preserve">Και </w:t>
      </w:r>
      <w:r>
        <w:rPr>
          <w:rFonts w:eastAsia="Times New Roman" w:cs="Times New Roman"/>
          <w:szCs w:val="24"/>
        </w:rPr>
        <w:t xml:space="preserve">αυτό </w:t>
      </w:r>
      <w:r>
        <w:rPr>
          <w:rFonts w:eastAsia="Times New Roman" w:cs="Times New Roman"/>
          <w:szCs w:val="24"/>
        </w:rPr>
        <w:lastRenderedPageBreak/>
        <w:t>επιβεβαίωσε και η κ. Χριστοδουλ</w:t>
      </w:r>
      <w:r>
        <w:rPr>
          <w:rFonts w:eastAsia="Times New Roman" w:cs="Times New Roman"/>
          <w:szCs w:val="24"/>
        </w:rPr>
        <w:t>οπούλου. Αυτό θέλατε, γι’ αυτό ικανοποιείστε…</w:t>
      </w:r>
    </w:p>
    <w:p w14:paraId="77C0358C"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ΗΓΟΥΜΕΝΙΔΗΣ: </w:t>
      </w:r>
      <w:r>
        <w:rPr>
          <w:rFonts w:eastAsia="Times New Roman" w:cs="Times New Roman"/>
          <w:szCs w:val="24"/>
        </w:rPr>
        <w:t xml:space="preserve">Η τοποθέτηση του κ. Καράογλου σας καλύπτει; </w:t>
      </w:r>
    </w:p>
    <w:p w14:paraId="77C0358D"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Παρακαλώ, μην διακόπτετε. </w:t>
      </w:r>
    </w:p>
    <w:p w14:paraId="77C0358E"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 xml:space="preserve">Εμείς θέλαμε άλλο, γι’ αυτό δεν ικανοποιούμαστε. </w:t>
      </w:r>
    </w:p>
    <w:p w14:paraId="77C0358F"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ΗΓΟΥΜΕΝΙΔΗΣ: </w:t>
      </w:r>
      <w:r>
        <w:rPr>
          <w:rFonts w:eastAsia="Times New Roman" w:cs="Times New Roman"/>
          <w:szCs w:val="24"/>
        </w:rPr>
        <w:t xml:space="preserve">Ο κ. Καράογλου σας καλύπτει; </w:t>
      </w:r>
    </w:p>
    <w:p w14:paraId="77C03590"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 xml:space="preserve">Αυτή είναι η απάντηση. </w:t>
      </w:r>
    </w:p>
    <w:p w14:paraId="77C03591"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Εμείς άλλο θέλαμε και γι’ αυτό δεν είμαστε ικανοποιημένοι. Εσείς θέλατε το «Μακεδονία» σκέτο, γι’ αυτό είστε ικανοποιημένοι. </w:t>
      </w:r>
    </w:p>
    <w:p w14:paraId="77C03592"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ΗΓΟΥΜΕΝΙΔΗΣ: </w:t>
      </w:r>
      <w:r>
        <w:rPr>
          <w:rFonts w:eastAsia="Times New Roman" w:cs="Times New Roman"/>
          <w:szCs w:val="24"/>
        </w:rPr>
        <w:t>Ο κ. Καρά</w:t>
      </w:r>
      <w:r>
        <w:rPr>
          <w:rFonts w:eastAsia="Times New Roman" w:cs="Times New Roman"/>
          <w:szCs w:val="24"/>
        </w:rPr>
        <w:t xml:space="preserve">ογλου εκφράζει τη Νέα Δημοκρατία; </w:t>
      </w:r>
    </w:p>
    <w:p w14:paraId="77C03593"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Σας παρακαλώ, μην διακόπτετε!</w:t>
      </w:r>
    </w:p>
    <w:p w14:paraId="77C03594"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Κύριε Κουμουτσάκο, ολοκληρώστε. </w:t>
      </w:r>
    </w:p>
    <w:p w14:paraId="77C03595"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ΓΕΩΡΓΙΟΣ ΚΟΥΜΟΥΤΣΑΚΟΣ: </w:t>
      </w:r>
      <w:r>
        <w:rPr>
          <w:rFonts w:eastAsia="Times New Roman" w:cs="Times New Roman"/>
          <w:szCs w:val="24"/>
        </w:rPr>
        <w:t xml:space="preserve">Αν μπορέσω, κύριε Πρόεδρε.  </w:t>
      </w:r>
    </w:p>
    <w:p w14:paraId="77C03596"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Αυτή είναι η α</w:t>
      </w:r>
      <w:r w:rsidRPr="00F07420">
        <w:rPr>
          <w:rFonts w:eastAsia="Times New Roman" w:cs="Times New Roman"/>
          <w:szCs w:val="24"/>
        </w:rPr>
        <w:t>πάντηση για το θέμα του ονόματος</w:t>
      </w:r>
      <w:r>
        <w:rPr>
          <w:rFonts w:eastAsia="Times New Roman" w:cs="Times New Roman"/>
          <w:szCs w:val="24"/>
        </w:rPr>
        <w:t>.</w:t>
      </w:r>
    </w:p>
    <w:p w14:paraId="77C03597" w14:textId="77777777" w:rsidR="006113A9" w:rsidRDefault="006B6FC4">
      <w:pPr>
        <w:spacing w:line="600" w:lineRule="auto"/>
        <w:ind w:firstLine="720"/>
        <w:contextualSpacing/>
        <w:jc w:val="both"/>
        <w:rPr>
          <w:rFonts w:eastAsia="Times New Roman" w:cs="Times New Roman"/>
          <w:szCs w:val="24"/>
        </w:rPr>
      </w:pPr>
      <w:r w:rsidRPr="00F07420">
        <w:rPr>
          <w:rFonts w:eastAsia="Times New Roman" w:cs="Times New Roman"/>
          <w:szCs w:val="24"/>
        </w:rPr>
        <w:t>Πάμε τώρα</w:t>
      </w:r>
      <w:r>
        <w:rPr>
          <w:rFonts w:eastAsia="Times New Roman" w:cs="Times New Roman"/>
          <w:szCs w:val="24"/>
        </w:rPr>
        <w:t>, λ</w:t>
      </w:r>
      <w:r w:rsidRPr="00F07420">
        <w:rPr>
          <w:rFonts w:eastAsia="Times New Roman" w:cs="Times New Roman"/>
          <w:szCs w:val="24"/>
        </w:rPr>
        <w:t>οιπόν</w:t>
      </w:r>
      <w:r>
        <w:rPr>
          <w:rFonts w:eastAsia="Times New Roman" w:cs="Times New Roman"/>
          <w:szCs w:val="24"/>
        </w:rPr>
        <w:t>,</w:t>
      </w:r>
      <w:r w:rsidRPr="00F07420">
        <w:rPr>
          <w:rFonts w:eastAsia="Times New Roman" w:cs="Times New Roman"/>
          <w:szCs w:val="24"/>
        </w:rPr>
        <w:t xml:space="preserve"> στο τ</w:t>
      </w:r>
      <w:r w:rsidRPr="00F07420">
        <w:rPr>
          <w:rFonts w:eastAsia="Times New Roman" w:cs="Times New Roman"/>
          <w:szCs w:val="24"/>
        </w:rPr>
        <w:t>ελευταίο</w:t>
      </w:r>
      <w:r>
        <w:rPr>
          <w:rFonts w:eastAsia="Times New Roman" w:cs="Times New Roman"/>
          <w:szCs w:val="24"/>
        </w:rPr>
        <w:t xml:space="preserve">. </w:t>
      </w:r>
      <w:r w:rsidRPr="00F07420">
        <w:rPr>
          <w:rFonts w:eastAsia="Times New Roman" w:cs="Times New Roman"/>
          <w:szCs w:val="24"/>
        </w:rPr>
        <w:t>Μας κάνετε μαθήματα πατριωτισμού</w:t>
      </w:r>
      <w:r>
        <w:rPr>
          <w:rFonts w:eastAsia="Times New Roman" w:cs="Times New Roman"/>
          <w:szCs w:val="24"/>
        </w:rPr>
        <w:t>,</w:t>
      </w:r>
      <w:r w:rsidRPr="00F07420">
        <w:rPr>
          <w:rFonts w:eastAsia="Times New Roman" w:cs="Times New Roman"/>
          <w:szCs w:val="24"/>
        </w:rPr>
        <w:t xml:space="preserve"> συνεχώς</w:t>
      </w:r>
      <w:r>
        <w:rPr>
          <w:rFonts w:eastAsia="Times New Roman" w:cs="Times New Roman"/>
          <w:szCs w:val="24"/>
        </w:rPr>
        <w:t>, χωρίς ντροπή. Ακούστε λ</w:t>
      </w:r>
      <w:r w:rsidRPr="00F07420">
        <w:rPr>
          <w:rFonts w:eastAsia="Times New Roman" w:cs="Times New Roman"/>
          <w:szCs w:val="24"/>
        </w:rPr>
        <w:t>οιπόν</w:t>
      </w:r>
      <w:r>
        <w:rPr>
          <w:rFonts w:eastAsia="Times New Roman" w:cs="Times New Roman"/>
          <w:szCs w:val="24"/>
        </w:rPr>
        <w:t xml:space="preserve"> κάτι, κυρίες και κύριοι του ΣΥΡΙΖΑ. Δείτε την εικόνα. Το </w:t>
      </w:r>
      <w:r w:rsidRPr="00F07420">
        <w:rPr>
          <w:rFonts w:eastAsia="Times New Roman" w:cs="Times New Roman"/>
          <w:szCs w:val="24"/>
        </w:rPr>
        <w:t>2008</w:t>
      </w:r>
      <w:r>
        <w:rPr>
          <w:rFonts w:eastAsia="Times New Roman" w:cs="Times New Roman"/>
          <w:szCs w:val="24"/>
        </w:rPr>
        <w:t>, ο Πρόεδρος των Ηνωμένων Πολιτειών, ο Μπους, πανίσχυρος μ</w:t>
      </w:r>
      <w:r w:rsidRPr="00F07420">
        <w:rPr>
          <w:rFonts w:eastAsia="Times New Roman" w:cs="Times New Roman"/>
          <w:szCs w:val="24"/>
        </w:rPr>
        <w:t>παίνει στη Σύνοδο του ΝΑΤΟ</w:t>
      </w:r>
      <w:r>
        <w:rPr>
          <w:rFonts w:eastAsia="Times New Roman" w:cs="Times New Roman"/>
          <w:szCs w:val="24"/>
        </w:rPr>
        <w:t>, έχοντας δηλώσει</w:t>
      </w:r>
      <w:r w:rsidRPr="00F07420">
        <w:rPr>
          <w:rFonts w:eastAsia="Times New Roman" w:cs="Times New Roman"/>
          <w:szCs w:val="24"/>
        </w:rPr>
        <w:t xml:space="preserve"> ότι τα Σκόπ</w:t>
      </w:r>
      <w:r w:rsidRPr="00F07420">
        <w:rPr>
          <w:rFonts w:eastAsia="Times New Roman" w:cs="Times New Roman"/>
          <w:szCs w:val="24"/>
        </w:rPr>
        <w:t xml:space="preserve">ια </w:t>
      </w:r>
      <w:r>
        <w:rPr>
          <w:rFonts w:eastAsia="Times New Roman" w:cs="Times New Roman"/>
          <w:szCs w:val="24"/>
        </w:rPr>
        <w:t xml:space="preserve">θα ενταχθούν στο ΝΑΤΟ. </w:t>
      </w:r>
      <w:r w:rsidRPr="00F07420">
        <w:rPr>
          <w:rFonts w:eastAsia="Times New Roman" w:cs="Times New Roman"/>
          <w:szCs w:val="24"/>
        </w:rPr>
        <w:t xml:space="preserve">Και βγαίνει μετά από </w:t>
      </w:r>
      <w:r>
        <w:rPr>
          <w:rFonts w:eastAsia="Times New Roman" w:cs="Times New Roman"/>
          <w:szCs w:val="24"/>
        </w:rPr>
        <w:t>δύο ώρες χωρίς να έχει εκπληρωθεί η δ</w:t>
      </w:r>
      <w:r w:rsidRPr="00F07420">
        <w:rPr>
          <w:rFonts w:eastAsia="Times New Roman" w:cs="Times New Roman"/>
          <w:szCs w:val="24"/>
        </w:rPr>
        <w:t>ημόσια δέσμευσ</w:t>
      </w:r>
      <w:r>
        <w:rPr>
          <w:rFonts w:eastAsia="Times New Roman" w:cs="Times New Roman"/>
          <w:szCs w:val="24"/>
        </w:rPr>
        <w:t>ή</w:t>
      </w:r>
      <w:r w:rsidRPr="00F07420">
        <w:rPr>
          <w:rFonts w:eastAsia="Times New Roman" w:cs="Times New Roman"/>
          <w:szCs w:val="24"/>
        </w:rPr>
        <w:t xml:space="preserve"> του</w:t>
      </w:r>
      <w:r>
        <w:rPr>
          <w:rFonts w:eastAsia="Times New Roman" w:cs="Times New Roman"/>
          <w:szCs w:val="24"/>
        </w:rPr>
        <w:t>.</w:t>
      </w:r>
      <w:r w:rsidRPr="00F07420">
        <w:rPr>
          <w:rFonts w:eastAsia="Times New Roman" w:cs="Times New Roman"/>
          <w:szCs w:val="24"/>
        </w:rPr>
        <w:t xml:space="preserve"> Και αυτό</w:t>
      </w:r>
      <w:r>
        <w:rPr>
          <w:rFonts w:eastAsia="Times New Roman" w:cs="Times New Roman"/>
          <w:szCs w:val="24"/>
        </w:rPr>
        <w:t>,</w:t>
      </w:r>
      <w:r w:rsidRPr="00F07420">
        <w:rPr>
          <w:rFonts w:eastAsia="Times New Roman" w:cs="Times New Roman"/>
          <w:szCs w:val="24"/>
        </w:rPr>
        <w:t xml:space="preserve"> το </w:t>
      </w:r>
      <w:r>
        <w:rPr>
          <w:rFonts w:eastAsia="Times New Roman" w:cs="Times New Roman"/>
          <w:szCs w:val="24"/>
        </w:rPr>
        <w:t>έκανε</w:t>
      </w:r>
      <w:r w:rsidRPr="00F07420">
        <w:rPr>
          <w:rFonts w:eastAsia="Times New Roman" w:cs="Times New Roman"/>
          <w:szCs w:val="24"/>
        </w:rPr>
        <w:t xml:space="preserve"> η Ελλάδα</w:t>
      </w:r>
      <w:r>
        <w:rPr>
          <w:rFonts w:eastAsia="Times New Roman" w:cs="Times New Roman"/>
          <w:szCs w:val="24"/>
        </w:rPr>
        <w:t>.</w:t>
      </w:r>
      <w:r w:rsidRPr="00F07420">
        <w:rPr>
          <w:rFonts w:eastAsia="Times New Roman" w:cs="Times New Roman"/>
          <w:szCs w:val="24"/>
        </w:rPr>
        <w:t xml:space="preserve"> Μαθήματα πατριωτισμού σε αυτή την Ελλάδα από </w:t>
      </w:r>
      <w:r>
        <w:rPr>
          <w:rFonts w:eastAsia="Times New Roman" w:cs="Times New Roman"/>
          <w:szCs w:val="24"/>
        </w:rPr>
        <w:t>ε</w:t>
      </w:r>
      <w:r w:rsidRPr="00F07420">
        <w:rPr>
          <w:rFonts w:eastAsia="Times New Roman" w:cs="Times New Roman"/>
          <w:szCs w:val="24"/>
        </w:rPr>
        <w:t xml:space="preserve">σάς που θέλατε το </w:t>
      </w:r>
      <w:r>
        <w:rPr>
          <w:rFonts w:eastAsia="Times New Roman" w:cs="Times New Roman"/>
          <w:szCs w:val="24"/>
        </w:rPr>
        <w:t>«</w:t>
      </w:r>
      <w:r w:rsidRPr="00F07420">
        <w:rPr>
          <w:rFonts w:eastAsia="Times New Roman" w:cs="Times New Roman"/>
          <w:szCs w:val="24"/>
        </w:rPr>
        <w:t>Μακεδονία</w:t>
      </w:r>
      <w:r>
        <w:rPr>
          <w:rFonts w:eastAsia="Times New Roman" w:cs="Times New Roman"/>
          <w:szCs w:val="24"/>
        </w:rPr>
        <w:t>»</w:t>
      </w:r>
      <w:r w:rsidRPr="00F07420">
        <w:rPr>
          <w:rFonts w:eastAsia="Times New Roman" w:cs="Times New Roman"/>
          <w:szCs w:val="24"/>
        </w:rPr>
        <w:t xml:space="preserve"> σκέτο</w:t>
      </w:r>
      <w:r>
        <w:rPr>
          <w:rFonts w:eastAsia="Times New Roman" w:cs="Times New Roman"/>
          <w:szCs w:val="24"/>
        </w:rPr>
        <w:t>,</w:t>
      </w:r>
      <w:r w:rsidRPr="00F07420">
        <w:rPr>
          <w:rFonts w:eastAsia="Times New Roman" w:cs="Times New Roman"/>
          <w:szCs w:val="24"/>
        </w:rPr>
        <w:t xml:space="preserve"> δεν θα δεχόμαστε</w:t>
      </w:r>
      <w:r>
        <w:rPr>
          <w:rFonts w:eastAsia="Times New Roman" w:cs="Times New Roman"/>
          <w:szCs w:val="24"/>
        </w:rPr>
        <w:t xml:space="preserve">. </w:t>
      </w:r>
    </w:p>
    <w:p w14:paraId="77C03598" w14:textId="77777777" w:rsidR="006113A9" w:rsidRDefault="006B6FC4">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w:t>
      </w:r>
      <w:r>
        <w:rPr>
          <w:rFonts w:eastAsia="Times New Roman" w:cs="Times New Roman"/>
          <w:szCs w:val="24"/>
        </w:rPr>
        <w:t>α)</w:t>
      </w:r>
    </w:p>
    <w:p w14:paraId="77C03599"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Παρακαλώ, ησυχία. </w:t>
      </w:r>
    </w:p>
    <w:p w14:paraId="77C0359A"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ΣΩΚΡΑΤΗΣ ΦΑΜΕΛΛΟΣ (Αναπληρωτής Υπουργός Περιβάλλοντος και Ενέργειας): </w:t>
      </w:r>
      <w:r>
        <w:rPr>
          <w:rFonts w:eastAsia="Times New Roman" w:cs="Times New Roman"/>
          <w:szCs w:val="24"/>
        </w:rPr>
        <w:t xml:space="preserve">Κύριε Πρόεδρε, θα πρέπει να πάρω τον λόγο για ένα λεπτό. </w:t>
      </w:r>
    </w:p>
    <w:p w14:paraId="77C0359B"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(Γεώργιος Λαμπρούλης):</w:t>
      </w:r>
      <w:r>
        <w:rPr>
          <w:rFonts w:eastAsia="Times New Roman" w:cs="Times New Roman"/>
          <w:szCs w:val="24"/>
        </w:rPr>
        <w:t xml:space="preserve"> Αυτό που θέλετε να πείτε δεν έχει σχέσ</w:t>
      </w:r>
      <w:r>
        <w:rPr>
          <w:rFonts w:eastAsia="Times New Roman" w:cs="Times New Roman"/>
          <w:szCs w:val="24"/>
        </w:rPr>
        <w:t xml:space="preserve">η με την παρέμβαση του κ. Κουμουτσάκου. </w:t>
      </w:r>
    </w:p>
    <w:p w14:paraId="77C0359C"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ΣΩΚΡΑΤΗΣ ΦΑΜΕΛΛΟΣ (Αναπληρωτής Υπουργός Περιβάλλοντος και Ενέργειας):</w:t>
      </w:r>
      <w:r>
        <w:rPr>
          <w:rFonts w:eastAsia="Times New Roman" w:cs="Times New Roman"/>
          <w:szCs w:val="24"/>
        </w:rPr>
        <w:t xml:space="preserve"> Στον κ. Κουμουτσάκο θέλω να απαντήσω. </w:t>
      </w:r>
    </w:p>
    <w:p w14:paraId="77C0359D" w14:textId="77777777" w:rsidR="006113A9" w:rsidRDefault="006B6FC4">
      <w:pPr>
        <w:spacing w:line="600" w:lineRule="auto"/>
        <w:ind w:firstLine="720"/>
        <w:contextualSpacing/>
        <w:jc w:val="both"/>
        <w:rPr>
          <w:rFonts w:eastAsia="Times New Roman" w:cs="Times New Roman"/>
          <w:szCs w:val="24"/>
        </w:rPr>
      </w:pPr>
      <w:r w:rsidRPr="001E79FB">
        <w:rPr>
          <w:rFonts w:eastAsia="Times New Roman"/>
          <w:b/>
          <w:bCs/>
        </w:rPr>
        <w:t>ΠΡΟΕΔΡΕΥΩΝ (Γεώργιος Λαμπρούλης):</w:t>
      </w:r>
      <w:r>
        <w:rPr>
          <w:rFonts w:eastAsia="Times New Roman" w:cs="Times New Roman"/>
          <w:szCs w:val="24"/>
        </w:rPr>
        <w:t xml:space="preserve"> Όχι, όχι, κύριε Υπουργέ. </w:t>
      </w:r>
    </w:p>
    <w:p w14:paraId="77C0359E"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Πληροφορήθηκα, κύριε Υπουργέ, ότι θέλετε να αν</w:t>
      </w:r>
      <w:r>
        <w:rPr>
          <w:rFonts w:eastAsia="Times New Roman" w:cs="Times New Roman"/>
          <w:szCs w:val="24"/>
        </w:rPr>
        <w:t xml:space="preserve">ακοινώσετε κάτι στο Σώμα. </w:t>
      </w:r>
    </w:p>
    <w:p w14:paraId="77C0359F"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ΦΙΛΗΣ: </w:t>
      </w:r>
      <w:r>
        <w:rPr>
          <w:rFonts w:eastAsia="Times New Roman" w:cs="Times New Roman"/>
          <w:szCs w:val="24"/>
        </w:rPr>
        <w:t xml:space="preserve">Κύριε Πρόεδρε, υπάρχει και Βουλή εδώ. Υπάρχουν τριακόσιοι Βουλευτές που θέλουν να μιλήσουν. </w:t>
      </w:r>
    </w:p>
    <w:p w14:paraId="77C035A0"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Φίλη, μη φωνάζετε.</w:t>
      </w:r>
    </w:p>
    <w:p w14:paraId="77C035A1"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Θα ακούσετε τον λόγο για τον οποίο ζητώ την επιείκεια του κ. Κουκούτση. </w:t>
      </w:r>
    </w:p>
    <w:p w14:paraId="77C035A2"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Κύριε Υπουργέ, σας δίνω τον λόγο για ένα λεπτό, για μ</w:t>
      </w:r>
      <w:r>
        <w:rPr>
          <w:rFonts w:eastAsia="Times New Roman" w:cs="Times New Roman"/>
          <w:szCs w:val="24"/>
        </w:rPr>
        <w:t>ί</w:t>
      </w:r>
      <w:r>
        <w:rPr>
          <w:rFonts w:eastAsia="Times New Roman" w:cs="Times New Roman"/>
          <w:szCs w:val="24"/>
        </w:rPr>
        <w:t xml:space="preserve">α τελευταία εξέλιξη, συμβάν; </w:t>
      </w:r>
    </w:p>
    <w:p w14:paraId="77C035A3"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ΣΩΚΡΑΤΗΣ ΦΑΜΕΛΛΟΣ (Αναπληρωτής Υπουργός Περιβάλλοντος και Ενέργειας): </w:t>
      </w:r>
      <w:r>
        <w:rPr>
          <w:rFonts w:eastAsia="Times New Roman" w:cs="Times New Roman"/>
          <w:szCs w:val="24"/>
        </w:rPr>
        <w:t>Κύριε Πρόεδρε, με συγχωρείτε.</w:t>
      </w:r>
      <w:r>
        <w:rPr>
          <w:rFonts w:eastAsia="Times New Roman" w:cs="Times New Roman"/>
          <w:szCs w:val="24"/>
        </w:rPr>
        <w:t xml:space="preserve"> Επειδή είχα τον λόγο εκ μέρους της Κυβέρνησης, θα ήθελα να πω το εξής. </w:t>
      </w:r>
    </w:p>
    <w:p w14:paraId="77C035A4" w14:textId="77777777" w:rsidR="006113A9" w:rsidRDefault="006B6FC4">
      <w:pPr>
        <w:spacing w:line="600" w:lineRule="auto"/>
        <w:ind w:firstLine="720"/>
        <w:contextualSpacing/>
        <w:jc w:val="both"/>
        <w:rPr>
          <w:rFonts w:eastAsia="Times New Roman" w:cs="Times New Roman"/>
          <w:szCs w:val="24"/>
        </w:rPr>
      </w:pPr>
      <w:r w:rsidRPr="00F07420">
        <w:rPr>
          <w:rFonts w:eastAsia="Times New Roman" w:cs="Times New Roman"/>
          <w:szCs w:val="24"/>
        </w:rPr>
        <w:t>Δυστυχώς</w:t>
      </w:r>
      <w:r>
        <w:rPr>
          <w:rFonts w:eastAsia="Times New Roman" w:cs="Times New Roman"/>
          <w:szCs w:val="24"/>
        </w:rPr>
        <w:t xml:space="preserve">, κυρίες και κύριοι Βουλευτές, επιθέσεις </w:t>
      </w:r>
      <w:r w:rsidRPr="00F07420">
        <w:rPr>
          <w:rFonts w:eastAsia="Times New Roman" w:cs="Times New Roman"/>
          <w:szCs w:val="24"/>
        </w:rPr>
        <w:t xml:space="preserve">σημειώθηκαν στο σπίτι του Βουλευτή </w:t>
      </w:r>
      <w:r>
        <w:rPr>
          <w:rFonts w:eastAsia="Times New Roman" w:cs="Times New Roman"/>
          <w:szCs w:val="24"/>
        </w:rPr>
        <w:t>ΣΥΡΙΖΑ, του κ. Καστόρη</w:t>
      </w:r>
      <w:r w:rsidRPr="00F07420">
        <w:rPr>
          <w:rFonts w:eastAsia="Times New Roman" w:cs="Times New Roman"/>
          <w:szCs w:val="24"/>
        </w:rPr>
        <w:t xml:space="preserve"> χθες</w:t>
      </w:r>
      <w:r>
        <w:rPr>
          <w:rFonts w:eastAsia="Times New Roman" w:cs="Times New Roman"/>
          <w:szCs w:val="24"/>
        </w:rPr>
        <w:t>,</w:t>
      </w:r>
      <w:r w:rsidRPr="00F07420">
        <w:rPr>
          <w:rFonts w:eastAsia="Times New Roman" w:cs="Times New Roman"/>
          <w:szCs w:val="24"/>
        </w:rPr>
        <w:t xml:space="preserve"> αλλά και πριν από λίγο στο σπίτι της </w:t>
      </w:r>
      <w:r>
        <w:rPr>
          <w:rFonts w:eastAsia="Times New Roman" w:cs="Times New Roman"/>
          <w:szCs w:val="24"/>
        </w:rPr>
        <w:t>Βουλευτού Πέλλας</w:t>
      </w:r>
      <w:r w:rsidRPr="00F07420">
        <w:rPr>
          <w:rFonts w:eastAsia="Times New Roman" w:cs="Times New Roman"/>
          <w:szCs w:val="24"/>
        </w:rPr>
        <w:t xml:space="preserve"> </w:t>
      </w:r>
      <w:r>
        <w:rPr>
          <w:rFonts w:eastAsia="Times New Roman" w:cs="Times New Roman"/>
          <w:szCs w:val="24"/>
        </w:rPr>
        <w:t xml:space="preserve">του ΣΥΡΙΖΑ, της </w:t>
      </w:r>
      <w:r>
        <w:rPr>
          <w:rFonts w:eastAsia="Times New Roman" w:cs="Times New Roman"/>
          <w:szCs w:val="24"/>
        </w:rPr>
        <w:t>κ.</w:t>
      </w:r>
      <w:r w:rsidRPr="00F07420">
        <w:rPr>
          <w:rFonts w:eastAsia="Times New Roman" w:cs="Times New Roman"/>
          <w:szCs w:val="24"/>
        </w:rPr>
        <w:t xml:space="preserve"> Τζάκρη</w:t>
      </w:r>
      <w:r>
        <w:rPr>
          <w:rFonts w:eastAsia="Times New Roman" w:cs="Times New Roman"/>
          <w:szCs w:val="24"/>
        </w:rPr>
        <w:t>.</w:t>
      </w:r>
      <w:r w:rsidRPr="00F07420">
        <w:rPr>
          <w:rFonts w:eastAsia="Times New Roman" w:cs="Times New Roman"/>
          <w:szCs w:val="24"/>
        </w:rPr>
        <w:t xml:space="preserve"> Καταδικάζουμε απερίφραστα </w:t>
      </w:r>
      <w:r>
        <w:rPr>
          <w:rFonts w:eastAsia="Times New Roman" w:cs="Times New Roman"/>
          <w:szCs w:val="24"/>
        </w:rPr>
        <w:t xml:space="preserve">τα </w:t>
      </w:r>
      <w:r w:rsidRPr="00F07420">
        <w:rPr>
          <w:rFonts w:eastAsia="Times New Roman" w:cs="Times New Roman"/>
          <w:szCs w:val="24"/>
        </w:rPr>
        <w:t xml:space="preserve">γεγονότα και </w:t>
      </w:r>
      <w:r>
        <w:rPr>
          <w:rFonts w:eastAsia="Times New Roman" w:cs="Times New Roman"/>
          <w:szCs w:val="24"/>
        </w:rPr>
        <w:t xml:space="preserve">ζητάμε από τη </w:t>
      </w:r>
      <w:r w:rsidRPr="00F07420">
        <w:rPr>
          <w:rFonts w:eastAsia="Times New Roman" w:cs="Times New Roman"/>
          <w:szCs w:val="24"/>
        </w:rPr>
        <w:t>Νέα Δημοκρατία</w:t>
      </w:r>
      <w:r>
        <w:rPr>
          <w:rFonts w:eastAsia="Times New Roman" w:cs="Times New Roman"/>
          <w:szCs w:val="24"/>
        </w:rPr>
        <w:t>,</w:t>
      </w:r>
      <w:r w:rsidRPr="00F07420">
        <w:rPr>
          <w:rFonts w:eastAsia="Times New Roman" w:cs="Times New Roman"/>
          <w:szCs w:val="24"/>
        </w:rPr>
        <w:t xml:space="preserve"> αλλά και από όλες τις </w:t>
      </w:r>
      <w:r>
        <w:rPr>
          <w:rFonts w:eastAsia="Times New Roman" w:cs="Times New Roman"/>
          <w:szCs w:val="24"/>
        </w:rPr>
        <w:t xml:space="preserve">κοινοβουλευτικές </w:t>
      </w:r>
      <w:r w:rsidRPr="00F07420">
        <w:rPr>
          <w:rFonts w:eastAsia="Times New Roman" w:cs="Times New Roman"/>
          <w:szCs w:val="24"/>
        </w:rPr>
        <w:t>δυνάμεις</w:t>
      </w:r>
      <w:r>
        <w:rPr>
          <w:rFonts w:eastAsia="Times New Roman" w:cs="Times New Roman"/>
          <w:szCs w:val="24"/>
        </w:rPr>
        <w:t>,</w:t>
      </w:r>
      <w:r w:rsidRPr="00F07420">
        <w:rPr>
          <w:rFonts w:eastAsia="Times New Roman" w:cs="Times New Roman"/>
          <w:szCs w:val="24"/>
        </w:rPr>
        <w:t xml:space="preserve"> να </w:t>
      </w:r>
      <w:r>
        <w:rPr>
          <w:rFonts w:eastAsia="Times New Roman" w:cs="Times New Roman"/>
          <w:szCs w:val="24"/>
        </w:rPr>
        <w:t xml:space="preserve">πάρουν </w:t>
      </w:r>
      <w:r w:rsidRPr="00F07420">
        <w:rPr>
          <w:rFonts w:eastAsia="Times New Roman" w:cs="Times New Roman"/>
          <w:szCs w:val="24"/>
        </w:rPr>
        <w:t xml:space="preserve">θέση </w:t>
      </w:r>
      <w:r>
        <w:rPr>
          <w:rFonts w:eastAsia="Times New Roman" w:cs="Times New Roman"/>
          <w:szCs w:val="24"/>
        </w:rPr>
        <w:t xml:space="preserve">και </w:t>
      </w:r>
      <w:r w:rsidRPr="00F07420">
        <w:rPr>
          <w:rFonts w:eastAsia="Times New Roman" w:cs="Times New Roman"/>
          <w:szCs w:val="24"/>
        </w:rPr>
        <w:t>να καταδικάσουν</w:t>
      </w:r>
      <w:r>
        <w:rPr>
          <w:rFonts w:eastAsia="Times New Roman" w:cs="Times New Roman"/>
          <w:szCs w:val="24"/>
        </w:rPr>
        <w:t xml:space="preserve"> τα γεγονότα αυτά, ελπίζω πιο ξεκάθαρα από τη θέση που πήρατε για το όνομα. </w:t>
      </w:r>
    </w:p>
    <w:p w14:paraId="77C035A5"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ΓΕΩΡΓΙΟΣ ΚΟΥΜ</w:t>
      </w:r>
      <w:r>
        <w:rPr>
          <w:rFonts w:eastAsia="Times New Roman" w:cs="Times New Roman"/>
          <w:b/>
          <w:szCs w:val="24"/>
        </w:rPr>
        <w:t xml:space="preserve">ΟΥΤΣΑΚΟΣ: </w:t>
      </w:r>
      <w:r>
        <w:rPr>
          <w:rFonts w:eastAsia="Times New Roman" w:cs="Times New Roman"/>
          <w:szCs w:val="24"/>
        </w:rPr>
        <w:t xml:space="preserve">Καταδικάζουμε. </w:t>
      </w:r>
    </w:p>
    <w:p w14:paraId="77C035A6"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Καλώς. </w:t>
      </w:r>
    </w:p>
    <w:p w14:paraId="77C035A7"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Κουκούτσης. </w:t>
      </w:r>
    </w:p>
    <w:p w14:paraId="77C035A8"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ΔΗΜΗΤΡΙΟΣ ΚΟΥΚΟΥΤΣΗΣ:</w:t>
      </w:r>
      <w:r w:rsidRPr="00F07420">
        <w:rPr>
          <w:rFonts w:eastAsia="Times New Roman" w:cs="Times New Roman"/>
          <w:szCs w:val="24"/>
        </w:rPr>
        <w:t xml:space="preserve"> Ίσως είναι καλύτερα</w:t>
      </w:r>
      <w:r>
        <w:rPr>
          <w:rFonts w:eastAsia="Times New Roman" w:cs="Times New Roman"/>
          <w:szCs w:val="24"/>
        </w:rPr>
        <w:t xml:space="preserve"> να μην αναλωθώ</w:t>
      </w:r>
      <w:r w:rsidRPr="00F07420">
        <w:rPr>
          <w:rFonts w:eastAsia="Times New Roman" w:cs="Times New Roman"/>
          <w:szCs w:val="24"/>
        </w:rPr>
        <w:t xml:space="preserve"> </w:t>
      </w:r>
      <w:r>
        <w:rPr>
          <w:rFonts w:eastAsia="Times New Roman" w:cs="Times New Roman"/>
          <w:szCs w:val="24"/>
        </w:rPr>
        <w:t xml:space="preserve">σε κορώνες. Αρκετές είχαμε σήμερα. </w:t>
      </w:r>
      <w:r w:rsidRPr="00F07420">
        <w:rPr>
          <w:rFonts w:eastAsia="Times New Roman" w:cs="Times New Roman"/>
          <w:szCs w:val="24"/>
        </w:rPr>
        <w:t>Ας δούμε λίγο τα πράγματα ρεαλιστικά</w:t>
      </w:r>
      <w:r>
        <w:rPr>
          <w:rFonts w:eastAsia="Times New Roman" w:cs="Times New Roman"/>
          <w:szCs w:val="24"/>
        </w:rPr>
        <w:t>,</w:t>
      </w:r>
      <w:r w:rsidRPr="00F07420">
        <w:rPr>
          <w:rFonts w:eastAsia="Times New Roman" w:cs="Times New Roman"/>
          <w:szCs w:val="24"/>
        </w:rPr>
        <w:t xml:space="preserve"> πραγματιστικά</w:t>
      </w:r>
      <w:r>
        <w:rPr>
          <w:rFonts w:eastAsia="Times New Roman" w:cs="Times New Roman"/>
          <w:szCs w:val="24"/>
        </w:rPr>
        <w:t>.</w:t>
      </w:r>
      <w:r w:rsidRPr="00F07420">
        <w:rPr>
          <w:rFonts w:eastAsia="Times New Roman" w:cs="Times New Roman"/>
          <w:szCs w:val="24"/>
        </w:rPr>
        <w:t xml:space="preserve"> </w:t>
      </w:r>
      <w:r>
        <w:rPr>
          <w:rFonts w:eastAsia="Times New Roman" w:cs="Times New Roman"/>
          <w:szCs w:val="24"/>
        </w:rPr>
        <w:t xml:space="preserve">Διότι </w:t>
      </w:r>
      <w:r w:rsidRPr="00F07420">
        <w:rPr>
          <w:rFonts w:eastAsia="Times New Roman" w:cs="Times New Roman"/>
          <w:szCs w:val="24"/>
        </w:rPr>
        <w:t>σε αυ</w:t>
      </w:r>
      <w:r w:rsidRPr="00F07420">
        <w:rPr>
          <w:rFonts w:eastAsia="Times New Roman" w:cs="Times New Roman"/>
          <w:szCs w:val="24"/>
        </w:rPr>
        <w:t>τήν εδώ τη χώρα μόνιμα</w:t>
      </w:r>
      <w:r>
        <w:rPr>
          <w:rFonts w:eastAsia="Times New Roman" w:cs="Times New Roman"/>
          <w:szCs w:val="24"/>
        </w:rPr>
        <w:t>,</w:t>
      </w:r>
      <w:r w:rsidRPr="00F07420">
        <w:rPr>
          <w:rFonts w:eastAsia="Times New Roman" w:cs="Times New Roman"/>
          <w:szCs w:val="24"/>
        </w:rPr>
        <w:t xml:space="preserve"> αλλά μάταια ψάχνουμε τον από </w:t>
      </w:r>
      <w:r>
        <w:rPr>
          <w:rFonts w:eastAsia="Times New Roman" w:cs="Times New Roman"/>
          <w:szCs w:val="24"/>
        </w:rPr>
        <w:t>μηχανής Θ</w:t>
      </w:r>
      <w:r w:rsidRPr="00F07420">
        <w:rPr>
          <w:rFonts w:eastAsia="Times New Roman" w:cs="Times New Roman"/>
          <w:szCs w:val="24"/>
        </w:rPr>
        <w:t>εό</w:t>
      </w:r>
      <w:r>
        <w:rPr>
          <w:rFonts w:eastAsia="Times New Roman" w:cs="Times New Roman"/>
          <w:szCs w:val="24"/>
        </w:rPr>
        <w:t>,</w:t>
      </w:r>
      <w:r w:rsidRPr="00F07420">
        <w:rPr>
          <w:rFonts w:eastAsia="Times New Roman" w:cs="Times New Roman"/>
          <w:szCs w:val="24"/>
        </w:rPr>
        <w:t xml:space="preserve"> </w:t>
      </w:r>
      <w:r w:rsidRPr="00F07420">
        <w:rPr>
          <w:rFonts w:eastAsia="Times New Roman" w:cs="Times New Roman"/>
          <w:szCs w:val="24"/>
        </w:rPr>
        <w:lastRenderedPageBreak/>
        <w:t xml:space="preserve">αυτόν που θα μας σώσει </w:t>
      </w:r>
      <w:r>
        <w:rPr>
          <w:rFonts w:eastAsia="Times New Roman" w:cs="Times New Roman"/>
          <w:szCs w:val="24"/>
        </w:rPr>
        <w:t>την τελευταία στιγμή και π</w:t>
      </w:r>
      <w:r w:rsidRPr="00F07420">
        <w:rPr>
          <w:rFonts w:eastAsia="Times New Roman" w:cs="Times New Roman"/>
          <w:szCs w:val="24"/>
        </w:rPr>
        <w:t>ου συνήθως το</w:t>
      </w:r>
      <w:r>
        <w:rPr>
          <w:rFonts w:eastAsia="Times New Roman" w:cs="Times New Roman"/>
          <w:szCs w:val="24"/>
        </w:rPr>
        <w:t>ν</w:t>
      </w:r>
      <w:r w:rsidRPr="00F07420">
        <w:rPr>
          <w:rFonts w:eastAsia="Times New Roman" w:cs="Times New Roman"/>
          <w:szCs w:val="24"/>
        </w:rPr>
        <w:t xml:space="preserve"> ψάχνουμε έξω από τα σύνορά </w:t>
      </w:r>
      <w:r>
        <w:rPr>
          <w:rFonts w:eastAsia="Times New Roman" w:cs="Times New Roman"/>
          <w:szCs w:val="24"/>
        </w:rPr>
        <w:t>μας.</w:t>
      </w:r>
      <w:r w:rsidRPr="00F07420">
        <w:rPr>
          <w:rFonts w:eastAsia="Times New Roman" w:cs="Times New Roman"/>
          <w:szCs w:val="24"/>
        </w:rPr>
        <w:t xml:space="preserve"> Δυστυχώς</w:t>
      </w:r>
      <w:r>
        <w:rPr>
          <w:rFonts w:eastAsia="Times New Roman" w:cs="Times New Roman"/>
          <w:szCs w:val="24"/>
        </w:rPr>
        <w:t>,</w:t>
      </w:r>
      <w:r w:rsidRPr="00F07420">
        <w:rPr>
          <w:rFonts w:eastAsia="Times New Roman" w:cs="Times New Roman"/>
          <w:szCs w:val="24"/>
        </w:rPr>
        <w:t xml:space="preserve"> δεν έχουμε διδαχτεί από την ιστορία </w:t>
      </w:r>
      <w:r>
        <w:rPr>
          <w:rFonts w:eastAsia="Times New Roman" w:cs="Times New Roman"/>
          <w:szCs w:val="24"/>
        </w:rPr>
        <w:t>μας.</w:t>
      </w:r>
    </w:p>
    <w:p w14:paraId="77C035A9" w14:textId="77777777" w:rsidR="006113A9" w:rsidRDefault="006B6FC4">
      <w:pPr>
        <w:spacing w:line="600" w:lineRule="auto"/>
        <w:ind w:firstLine="720"/>
        <w:contextualSpacing/>
        <w:jc w:val="both"/>
        <w:rPr>
          <w:rFonts w:eastAsia="Times New Roman" w:cs="Times New Roman"/>
          <w:szCs w:val="24"/>
        </w:rPr>
      </w:pPr>
      <w:r w:rsidRPr="00F07420">
        <w:rPr>
          <w:rFonts w:eastAsia="Times New Roman" w:cs="Times New Roman"/>
          <w:szCs w:val="24"/>
        </w:rPr>
        <w:t xml:space="preserve">Τα δεδομένα γύρω μας δεν έχουν αλλάξει και </w:t>
      </w:r>
      <w:r w:rsidRPr="00F07420">
        <w:rPr>
          <w:rFonts w:eastAsia="Times New Roman" w:cs="Times New Roman"/>
          <w:szCs w:val="24"/>
        </w:rPr>
        <w:t>πολύ</w:t>
      </w:r>
      <w:r>
        <w:rPr>
          <w:rFonts w:eastAsia="Times New Roman" w:cs="Times New Roman"/>
          <w:szCs w:val="24"/>
        </w:rPr>
        <w:t>.</w:t>
      </w:r>
      <w:r w:rsidRPr="00F07420">
        <w:rPr>
          <w:rFonts w:eastAsia="Times New Roman" w:cs="Times New Roman"/>
          <w:szCs w:val="24"/>
        </w:rPr>
        <w:t xml:space="preserve"> Η μόνιμη και σταθερή απειλή της Τουρκίας</w:t>
      </w:r>
      <w:r>
        <w:rPr>
          <w:rFonts w:eastAsia="Times New Roman" w:cs="Times New Roman"/>
          <w:szCs w:val="24"/>
        </w:rPr>
        <w:t>, η</w:t>
      </w:r>
      <w:r w:rsidRPr="00F07420">
        <w:rPr>
          <w:rFonts w:eastAsia="Times New Roman" w:cs="Times New Roman"/>
          <w:szCs w:val="24"/>
        </w:rPr>
        <w:t xml:space="preserve"> μεταβολή </w:t>
      </w:r>
      <w:r>
        <w:rPr>
          <w:rFonts w:eastAsia="Times New Roman" w:cs="Times New Roman"/>
          <w:szCs w:val="24"/>
        </w:rPr>
        <w:t xml:space="preserve">των συσχετισμών δυνάμεων </w:t>
      </w:r>
      <w:r w:rsidRPr="00F07420">
        <w:rPr>
          <w:rFonts w:eastAsia="Times New Roman" w:cs="Times New Roman"/>
          <w:szCs w:val="24"/>
        </w:rPr>
        <w:t>στα Βαλκάνια</w:t>
      </w:r>
      <w:r>
        <w:rPr>
          <w:rFonts w:eastAsia="Times New Roman" w:cs="Times New Roman"/>
          <w:szCs w:val="24"/>
        </w:rPr>
        <w:t>,</w:t>
      </w:r>
      <w:r w:rsidRPr="00F07420">
        <w:rPr>
          <w:rFonts w:eastAsia="Times New Roman" w:cs="Times New Roman"/>
          <w:szCs w:val="24"/>
        </w:rPr>
        <w:t xml:space="preserve"> στην Ευρώπη και στον κόσμο είναι συνεχής</w:t>
      </w:r>
      <w:r>
        <w:rPr>
          <w:rFonts w:eastAsia="Times New Roman" w:cs="Times New Roman"/>
          <w:szCs w:val="24"/>
        </w:rPr>
        <w:t>.</w:t>
      </w:r>
      <w:r w:rsidRPr="00F07420">
        <w:rPr>
          <w:rFonts w:eastAsia="Times New Roman" w:cs="Times New Roman"/>
          <w:szCs w:val="24"/>
        </w:rPr>
        <w:t xml:space="preserve"> Για τη χώρα </w:t>
      </w:r>
      <w:r>
        <w:rPr>
          <w:rFonts w:eastAsia="Times New Roman" w:cs="Times New Roman"/>
          <w:szCs w:val="24"/>
        </w:rPr>
        <w:t>μας,</w:t>
      </w:r>
      <w:r w:rsidRPr="00F07420">
        <w:rPr>
          <w:rFonts w:eastAsia="Times New Roman" w:cs="Times New Roman"/>
          <w:szCs w:val="24"/>
        </w:rPr>
        <w:t xml:space="preserve"> τη δεκαετία του </w:t>
      </w:r>
      <w:r>
        <w:rPr>
          <w:rFonts w:eastAsia="Times New Roman" w:cs="Times New Roman"/>
          <w:szCs w:val="24"/>
        </w:rPr>
        <w:t>’</w:t>
      </w:r>
      <w:r w:rsidRPr="00F07420">
        <w:rPr>
          <w:rFonts w:eastAsia="Times New Roman" w:cs="Times New Roman"/>
          <w:szCs w:val="24"/>
        </w:rPr>
        <w:t>50 και μετά από μία μακρόχρονη μάχη επιβίωσης δεκαετίας</w:t>
      </w:r>
      <w:r>
        <w:rPr>
          <w:rFonts w:eastAsia="Times New Roman" w:cs="Times New Roman"/>
          <w:szCs w:val="24"/>
        </w:rPr>
        <w:t>,</w:t>
      </w:r>
      <w:r w:rsidRPr="00F07420">
        <w:rPr>
          <w:rFonts w:eastAsia="Times New Roman" w:cs="Times New Roman"/>
          <w:szCs w:val="24"/>
        </w:rPr>
        <w:t xml:space="preserve"> ήταν αναγκαία </w:t>
      </w:r>
      <w:r>
        <w:rPr>
          <w:rFonts w:eastAsia="Times New Roman" w:cs="Times New Roman"/>
          <w:szCs w:val="24"/>
        </w:rPr>
        <w:t>-</w:t>
      </w:r>
      <w:r w:rsidRPr="00F07420">
        <w:rPr>
          <w:rFonts w:eastAsia="Times New Roman" w:cs="Times New Roman"/>
          <w:szCs w:val="24"/>
        </w:rPr>
        <w:t>για να μην</w:t>
      </w:r>
      <w:r w:rsidRPr="00F07420">
        <w:rPr>
          <w:rFonts w:eastAsia="Times New Roman" w:cs="Times New Roman"/>
          <w:szCs w:val="24"/>
        </w:rPr>
        <w:t xml:space="preserve"> πω επιβεβλημένη</w:t>
      </w:r>
      <w:r>
        <w:rPr>
          <w:rFonts w:eastAsia="Times New Roman" w:cs="Times New Roman"/>
          <w:szCs w:val="24"/>
        </w:rPr>
        <w:t>- η</w:t>
      </w:r>
      <w:r w:rsidRPr="00F07420">
        <w:rPr>
          <w:rFonts w:eastAsia="Times New Roman" w:cs="Times New Roman"/>
          <w:szCs w:val="24"/>
        </w:rPr>
        <w:t xml:space="preserve"> σύνδεσή μας εκείνη την εποχή στο άρμα του ΝΑΤΟ</w:t>
      </w:r>
      <w:r>
        <w:rPr>
          <w:rFonts w:eastAsia="Times New Roman" w:cs="Times New Roman"/>
          <w:szCs w:val="24"/>
        </w:rPr>
        <w:t>.</w:t>
      </w:r>
      <w:r w:rsidRPr="00F07420">
        <w:rPr>
          <w:rFonts w:eastAsia="Times New Roman" w:cs="Times New Roman"/>
          <w:szCs w:val="24"/>
        </w:rPr>
        <w:t xml:space="preserve"> Στο </w:t>
      </w:r>
      <w:r>
        <w:rPr>
          <w:rFonts w:eastAsia="Times New Roman" w:cs="Times New Roman"/>
          <w:szCs w:val="24"/>
        </w:rPr>
        <w:t>κάτω-κάτω της γραφή</w:t>
      </w:r>
      <w:r w:rsidRPr="00F07420">
        <w:rPr>
          <w:rFonts w:eastAsia="Times New Roman" w:cs="Times New Roman"/>
          <w:szCs w:val="24"/>
        </w:rPr>
        <w:t>ς</w:t>
      </w:r>
      <w:r>
        <w:rPr>
          <w:rFonts w:eastAsia="Times New Roman" w:cs="Times New Roman"/>
          <w:szCs w:val="24"/>
        </w:rPr>
        <w:t>, άλλοι αποφάσισαν γι’</w:t>
      </w:r>
      <w:r w:rsidRPr="00F07420">
        <w:rPr>
          <w:rFonts w:eastAsia="Times New Roman" w:cs="Times New Roman"/>
          <w:szCs w:val="24"/>
        </w:rPr>
        <w:t xml:space="preserve"> αυτό</w:t>
      </w:r>
      <w:r>
        <w:rPr>
          <w:rFonts w:eastAsia="Times New Roman" w:cs="Times New Roman"/>
          <w:szCs w:val="24"/>
        </w:rPr>
        <w:t>.</w:t>
      </w:r>
      <w:r w:rsidRPr="00F07420">
        <w:rPr>
          <w:rFonts w:eastAsia="Times New Roman" w:cs="Times New Roman"/>
          <w:szCs w:val="24"/>
        </w:rPr>
        <w:t xml:space="preserve"> </w:t>
      </w:r>
    </w:p>
    <w:p w14:paraId="77C035AA"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Το ίδιο μπορεί να συμβαίνει και τώρα και μάλλον –το ομολογώ αυτό- στο συγκεκριμένο</w:t>
      </w:r>
      <w:r w:rsidRPr="00CD19DA">
        <w:rPr>
          <w:rFonts w:eastAsia="Times New Roman" w:cs="Times New Roman"/>
          <w:szCs w:val="24"/>
        </w:rPr>
        <w:t xml:space="preserve"> </w:t>
      </w:r>
      <w:r>
        <w:rPr>
          <w:rFonts w:eastAsia="Times New Roman" w:cs="Times New Roman"/>
          <w:szCs w:val="24"/>
        </w:rPr>
        <w:t>αυτό θέμα η πιο σοβαρή Κυβέρνηση όσον αφορά στην πρ</w:t>
      </w:r>
      <w:r>
        <w:rPr>
          <w:rFonts w:eastAsia="Times New Roman" w:cs="Times New Roman"/>
          <w:szCs w:val="24"/>
        </w:rPr>
        <w:t xml:space="preserve">όσδεσή μας στο άρμα της Νοτιοατλαντικής Συμμαχίας είστε εσείς, η σημερινή Κυβέρνηση. </w:t>
      </w:r>
    </w:p>
    <w:p w14:paraId="77C035AB"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Παρ’ όλο το προσκύνημά σας, που εμένα προσωπικά -το λέω δημοσίως- με ευχαριστεί, έχετε ιδεοληψίες, εμφυλιοπολε</w:t>
      </w:r>
      <w:r>
        <w:rPr>
          <w:rFonts w:eastAsia="Times New Roman" w:cs="Times New Roman"/>
          <w:szCs w:val="24"/>
        </w:rPr>
        <w:lastRenderedPageBreak/>
        <w:t>μικά κόμπλεξ και τώρα τον τελευταίο καιρό παρουσιάζετε και κ</w:t>
      </w:r>
      <w:r>
        <w:rPr>
          <w:rFonts w:eastAsia="Times New Roman" w:cs="Times New Roman"/>
          <w:szCs w:val="24"/>
        </w:rPr>
        <w:t xml:space="preserve">άποια απωθημένα που δεν τα ξέρω ακριβώς και συγχωρέστε με, κύριε Πρόεδρε. </w:t>
      </w:r>
    </w:p>
    <w:p w14:paraId="77C035AC"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Το 2019 να έχουμε μείνει εβδομήντα χρόνια και εξήντα χρόνια πίσω και να υπάρχει το απωθημένο του ηττημένου σε έναν εμφύλιο; Πάει στο καλό, έγινε εκείνος ο εμφύλιος. Όμως, η Ελλάδα σ</w:t>
      </w:r>
      <w:r>
        <w:rPr>
          <w:rFonts w:eastAsia="Times New Roman" w:cs="Times New Roman"/>
          <w:szCs w:val="24"/>
        </w:rPr>
        <w:t>υνεχίζει να έχει μια μοναδικότητα σε σχέση με την Αριστερά και αυτό φαίνεται από το ότι είμαστε η μοναδική χώρα στην Ευρώπη που έπεσε θύμα εμφυλίου και η οποία σήμερα κυβερνάται από μ</w:t>
      </w:r>
      <w:r>
        <w:rPr>
          <w:rFonts w:eastAsia="Times New Roman" w:cs="Times New Roman"/>
          <w:szCs w:val="24"/>
        </w:rPr>
        <w:t>ί</w:t>
      </w:r>
      <w:r>
        <w:rPr>
          <w:rFonts w:eastAsia="Times New Roman" w:cs="Times New Roman"/>
          <w:szCs w:val="24"/>
        </w:rPr>
        <w:t xml:space="preserve">α Κυβέρνηση που στη σύνθεσή της έχει ακόμη και κορυφαίους Υπουργούς που </w:t>
      </w:r>
      <w:r>
        <w:rPr>
          <w:rFonts w:eastAsia="Times New Roman" w:cs="Times New Roman"/>
          <w:szCs w:val="24"/>
        </w:rPr>
        <w:t xml:space="preserve">θα μπορούσαν κάλλιστα να είναι, όχι στη θέση του Υπουργού, αλλά Γενικοί Γραμματείς του ΚΚΕ. Αυτό δεν σημαίνει ότι αλλαξοπίστησαν, αλλά ότι απλά οι </w:t>
      </w:r>
      <w:r w:rsidRPr="006A6CFA">
        <w:rPr>
          <w:rFonts w:eastAsia="Times New Roman" w:cs="Times New Roman"/>
          <w:szCs w:val="24"/>
        </w:rPr>
        <w:t>διαφεντευτές</w:t>
      </w:r>
      <w:r>
        <w:rPr>
          <w:rFonts w:eastAsia="Times New Roman" w:cs="Times New Roman"/>
          <w:szCs w:val="24"/>
        </w:rPr>
        <w:t xml:space="preserve"> τους είχαν διαφορετικές ανάγκες και τους τοποθέτησαν σε άλλα πόστα πιο χρήσιμα. </w:t>
      </w:r>
    </w:p>
    <w:p w14:paraId="77C035AD"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Στο διά ταύτα τ</w:t>
      </w:r>
      <w:r>
        <w:rPr>
          <w:rFonts w:eastAsia="Times New Roman" w:cs="Times New Roman"/>
          <w:szCs w:val="24"/>
        </w:rPr>
        <w:t xml:space="preserve">ώρα: Ειπώθηκε, ομολογήθηκε -το είπε και ο κ. Καμμένος εδώ- ότι εκ μέρους των ΗΠΑ και του ΝΑΤΟ δεν ασκήθηκε πίεση για το Σκοπιανό. Έχω ακούσει βλακείες σε αυτή </w:t>
      </w:r>
      <w:r>
        <w:rPr>
          <w:rFonts w:eastAsia="Times New Roman" w:cs="Times New Roman"/>
          <w:szCs w:val="24"/>
        </w:rPr>
        <w:lastRenderedPageBreak/>
        <w:t xml:space="preserve">την Αίθουσα και έξω από αυτήν την Αίθουσα -και ας μου επιτραπεί η έκφραση- περί ανάγκης </w:t>
      </w:r>
      <w:r>
        <w:rPr>
          <w:rFonts w:eastAsia="Times New Roman" w:cs="Times New Roman"/>
          <w:szCs w:val="24"/>
        </w:rPr>
        <w:t>σ</w:t>
      </w:r>
      <w:r>
        <w:rPr>
          <w:rFonts w:eastAsia="Times New Roman" w:cs="Times New Roman"/>
          <w:szCs w:val="24"/>
        </w:rPr>
        <w:t>υμφωνίας</w:t>
      </w:r>
      <w:r>
        <w:rPr>
          <w:rFonts w:eastAsia="Times New Roman" w:cs="Times New Roman"/>
          <w:szCs w:val="24"/>
        </w:rPr>
        <w:t>, γιατί το ΝΑΤΟ έχει ανάγκη από τεράστιες βάσεις στο έδαφος των Σκοπίων. Λες και ο γίγαντας, η Αμερική χρειάζεται το όνομα για να κάνει τις δουλειές της.</w:t>
      </w:r>
    </w:p>
    <w:p w14:paraId="77C035AE"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Η Αριστερά θέλησε μέσα από αυτήν τη </w:t>
      </w:r>
      <w:r>
        <w:rPr>
          <w:rFonts w:eastAsia="Times New Roman" w:cs="Times New Roman"/>
          <w:szCs w:val="24"/>
        </w:rPr>
        <w:t>σ</w:t>
      </w:r>
      <w:r>
        <w:rPr>
          <w:rFonts w:eastAsia="Times New Roman" w:cs="Times New Roman"/>
          <w:szCs w:val="24"/>
        </w:rPr>
        <w:t>υμφωνία να δηλώσει τη δυναμική της και την προσωπική παντοδυναμία</w:t>
      </w:r>
      <w:r>
        <w:rPr>
          <w:rFonts w:eastAsia="Times New Roman" w:cs="Times New Roman"/>
          <w:szCs w:val="24"/>
        </w:rPr>
        <w:t xml:space="preserve"> του κ. Τσίπρα. Λες και αν συγκαλούσε μ</w:t>
      </w:r>
      <w:r>
        <w:rPr>
          <w:rFonts w:eastAsia="Times New Roman" w:cs="Times New Roman"/>
          <w:szCs w:val="24"/>
        </w:rPr>
        <w:t>ί</w:t>
      </w:r>
      <w:r>
        <w:rPr>
          <w:rFonts w:eastAsia="Times New Roman" w:cs="Times New Roman"/>
          <w:szCs w:val="24"/>
        </w:rPr>
        <w:t xml:space="preserve">α διακομματική σε υψηλό επίπεδο και εξηγούσε το τι συμβαίνει, θα είχε απέναντί του αντιρρήσεις. Προς </w:t>
      </w:r>
      <w:r>
        <w:rPr>
          <w:rFonts w:eastAsia="Times New Roman" w:cs="Times New Roman"/>
          <w:szCs w:val="24"/>
        </w:rPr>
        <w:t>θ</w:t>
      </w:r>
      <w:r>
        <w:rPr>
          <w:rFonts w:eastAsia="Times New Roman" w:cs="Times New Roman"/>
          <w:szCs w:val="24"/>
        </w:rPr>
        <w:t>εού! Όμως, σε μ</w:t>
      </w:r>
      <w:r>
        <w:rPr>
          <w:rFonts w:eastAsia="Times New Roman" w:cs="Times New Roman"/>
          <w:szCs w:val="24"/>
        </w:rPr>
        <w:t>ί</w:t>
      </w:r>
      <w:r>
        <w:rPr>
          <w:rFonts w:eastAsia="Times New Roman" w:cs="Times New Roman"/>
          <w:szCs w:val="24"/>
        </w:rPr>
        <w:t>α τέτοια περίπτωση το βάρος θα το αναλάμβανε ισόποσα όλο το πολιτικό σκηνικό και αυτό δεν το έπραξ</w:t>
      </w:r>
      <w:r>
        <w:rPr>
          <w:rFonts w:eastAsia="Times New Roman" w:cs="Times New Roman"/>
          <w:szCs w:val="24"/>
        </w:rPr>
        <w:t xml:space="preserve">ε. Αυτό είναι εκ του πονηρού. </w:t>
      </w:r>
    </w:p>
    <w:p w14:paraId="77C035AF"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στην πολιτική, στη διεθνή σκηνή δεν έχει μόνο σημασία το αν έχεις δίκιο. Πρέπει και να το βρεις ή να μπορείς να το επιβάλεις. Δυστυχώς, εμείς ποτέ δεν είχαμε μακροχρόνια στρατηγική στα διεθνή θέμ</w:t>
      </w:r>
      <w:r>
        <w:rPr>
          <w:rFonts w:eastAsia="Times New Roman" w:cs="Times New Roman"/>
          <w:szCs w:val="24"/>
        </w:rPr>
        <w:t xml:space="preserve">ατα και η εξωτερική μας πολιτική γινόταν μόνο για εσωτερική κατανάλωση. </w:t>
      </w:r>
    </w:p>
    <w:p w14:paraId="77C035B0"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Αν ηττηθούμε –γιατί ήττα είναι αυτό που συμβαίνει τώρα στη χώρα- από ένα κράτος της πλάκας, θα καταχωρηθούμε επισήμως ως καρπαζοεισπράκτορες, που δεν μπορούμε να υπερασπιστούμε τα βασ</w:t>
      </w:r>
      <w:r>
        <w:rPr>
          <w:rFonts w:eastAsia="Times New Roman" w:cs="Times New Roman"/>
          <w:szCs w:val="24"/>
        </w:rPr>
        <w:t xml:space="preserve">ικά. Βλέποντας όλα αυτά οι Κατσαπλιάδες, οι Αλβανοί, οι Τούρκοι αρχίζουν και ξερογλείφονται εδώ και καιρό για την Τσαμουριά, το Αιγαίο, την ΑΟΖ, την Κύπρο. Θα έχουμε μεγαλύτερα προβλήματα. </w:t>
      </w:r>
    </w:p>
    <w:p w14:paraId="77C035B1"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Ποιος μπορεί να μας εγγυηθεί ότι η αλυτρωτική προπαγάνδα θα σταματ</w:t>
      </w:r>
      <w:r>
        <w:rPr>
          <w:rFonts w:eastAsia="Times New Roman" w:cs="Times New Roman"/>
          <w:szCs w:val="24"/>
        </w:rPr>
        <w:t xml:space="preserve">ήσει με έναν έντιμο συμβιβασμό, αυτόν που μας λέτε </w:t>
      </w:r>
      <w:r>
        <w:rPr>
          <w:rFonts w:eastAsia="Times New Roman" w:cs="Times New Roman"/>
          <w:szCs w:val="24"/>
          <w:lang w:val="en-US"/>
        </w:rPr>
        <w:t>win</w:t>
      </w:r>
      <w:r w:rsidRPr="00B04BE3">
        <w:rPr>
          <w:rFonts w:eastAsia="Times New Roman" w:cs="Times New Roman"/>
          <w:szCs w:val="24"/>
        </w:rPr>
        <w:t>-</w:t>
      </w:r>
      <w:r>
        <w:rPr>
          <w:rFonts w:eastAsia="Times New Roman" w:cs="Times New Roman"/>
          <w:szCs w:val="24"/>
          <w:lang w:val="en-US"/>
        </w:rPr>
        <w:t>win</w:t>
      </w:r>
      <w:r w:rsidRPr="00082322">
        <w:rPr>
          <w:rFonts w:eastAsia="Times New Roman" w:cs="Times New Roman"/>
          <w:szCs w:val="24"/>
        </w:rPr>
        <w:t>;</w:t>
      </w:r>
      <w:r>
        <w:rPr>
          <w:rFonts w:eastAsia="Times New Roman" w:cs="Times New Roman"/>
          <w:szCs w:val="24"/>
        </w:rPr>
        <w:t xml:space="preserve"> Ποιος μπορεί να μας βεβαιώσει ότι οι συνοδοιπόροι του Γκρουέφσκι δεν θα ξαναπάρουν την εξουσία στο μέλλον ή ότι οι σημερινοί –εντός εισαγωγικών- «μετριοπαθείς» δεν θα μεταβληθούν σε λύκους του αλυ</w:t>
      </w:r>
      <w:r>
        <w:rPr>
          <w:rFonts w:eastAsia="Times New Roman" w:cs="Times New Roman"/>
          <w:szCs w:val="24"/>
        </w:rPr>
        <w:t>τρωτισμού τους;</w:t>
      </w:r>
    </w:p>
    <w:p w14:paraId="77C035B2"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Άκουσα πολλούς αριστερούς και μη στο παρελθόν να βλέπουν με συμπάθεια τους γείτονες Σκοπιανούς και να μιλούν για μ</w:t>
      </w:r>
      <w:r>
        <w:rPr>
          <w:rFonts w:eastAsia="Times New Roman" w:cs="Times New Roman"/>
          <w:szCs w:val="24"/>
        </w:rPr>
        <w:t>ί</w:t>
      </w:r>
      <w:r>
        <w:rPr>
          <w:rFonts w:eastAsia="Times New Roman" w:cs="Times New Roman"/>
          <w:szCs w:val="24"/>
        </w:rPr>
        <w:t>α εθνική συνείδηση, ταυτότητα που οι έρημοι δεν την έχουν. Με αυτή τη λογική ως Έλληνας είμαι υποχρεωμένος να αποδεχθώ την πλ</w:t>
      </w:r>
      <w:r>
        <w:rPr>
          <w:rFonts w:eastAsia="Times New Roman" w:cs="Times New Roman"/>
          <w:szCs w:val="24"/>
        </w:rPr>
        <w:t xml:space="preserve">αστογραφία μιας ιστορίας τριών χιλιάδων ετών, για να μην πικράνω τον Σλάβο που εβδομήντα χρόνια τον ταΐζουν </w:t>
      </w:r>
      <w:r>
        <w:rPr>
          <w:rFonts w:eastAsia="Times New Roman" w:cs="Times New Roman"/>
          <w:szCs w:val="24"/>
        </w:rPr>
        <w:lastRenderedPageBreak/>
        <w:t>κουτόχορτο; Και σας μιλά ένας άνθρωπος που τη δεκαετία του 1980 γυρνούσε στο Τέτοβο, στην Πρίστινα, παντού σε όλες αυτές τις περιοχές.</w:t>
      </w:r>
    </w:p>
    <w:p w14:paraId="77C035B3"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τα επόμενα χρόνια θα έχουμε ανατροπές, γιατί έτσι είναι γραφτό. Η ιστορία κάνει κύκλους. Θα κλάψουν αυτοί οι οποίοι σήμερα παριστάνουν τους θεούς, αυτοί που βρέθηκαν καβάλα σε άρματα εξουσίας. </w:t>
      </w:r>
    </w:p>
    <w:p w14:paraId="77C035B4"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Κάνατε τις επιλογές σας, θα πρέπει να γνωρί</w:t>
      </w:r>
      <w:r>
        <w:rPr>
          <w:rFonts w:eastAsia="Times New Roman" w:cs="Times New Roman"/>
          <w:szCs w:val="24"/>
        </w:rPr>
        <w:t>ζετε και τα ρίσκα. Τα άρματα αυτά, που τώρα έχουν απόλυτη δύναμη και εξουσία, δεν είναι εύκολα να τα χειριστείς. Αν τυχόν αναποδογυρίσουν, δεν σε ρίχνουν απλά κάτω, αλλά σε ποδοπατάνε, σε πιέζουν, σε λιώνουν.</w:t>
      </w:r>
    </w:p>
    <w:p w14:paraId="77C035B5"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Παρουσιάσατε </w:t>
      </w:r>
      <w:r>
        <w:rPr>
          <w:rFonts w:eastAsia="Times New Roman" w:cs="Times New Roman"/>
          <w:szCs w:val="24"/>
        </w:rPr>
        <w:t>τον πνευματικά</w:t>
      </w:r>
      <w:r>
        <w:rPr>
          <w:rFonts w:eastAsia="Times New Roman" w:cs="Times New Roman"/>
          <w:szCs w:val="24"/>
        </w:rPr>
        <w:t xml:space="preserve"> πιο παραγωγικό λαό </w:t>
      </w:r>
      <w:r>
        <w:rPr>
          <w:rFonts w:eastAsia="Times New Roman" w:cs="Times New Roman"/>
          <w:szCs w:val="24"/>
        </w:rPr>
        <w:t xml:space="preserve">της ιστορίας σαν ένα λαό μιαρό, υπερχρεωμένων τεμπέληδων. Να ξέρετε ότι πρόσκαιρα θα επιτύχετε τον στόχο σας -πρόσκαιρα όμως- γιατί οι μακεδονικές Θερμοπύλες δεν θα πέσουν οριστικά τις μέρες αυτές, θα υπάρξει συνέχεια. </w:t>
      </w:r>
    </w:p>
    <w:p w14:paraId="77C035B6"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Από το 2012 και μετά που συμμετέχω σ</w:t>
      </w:r>
      <w:r>
        <w:rPr>
          <w:rFonts w:eastAsia="Times New Roman" w:cs="Times New Roman"/>
          <w:szCs w:val="24"/>
        </w:rPr>
        <w:t>τις εργασίες αυτής εδώ της Αίθουσας, η θέση μου για το συγκεκριμένο θέμα είναι μ</w:t>
      </w:r>
      <w:r>
        <w:rPr>
          <w:rFonts w:eastAsia="Times New Roman" w:cs="Times New Roman"/>
          <w:szCs w:val="24"/>
        </w:rPr>
        <w:t>ί</w:t>
      </w:r>
      <w:r>
        <w:rPr>
          <w:rFonts w:eastAsia="Times New Roman" w:cs="Times New Roman"/>
          <w:szCs w:val="24"/>
        </w:rPr>
        <w:t>α: Κα</w:t>
      </w:r>
      <w:r>
        <w:rPr>
          <w:rFonts w:eastAsia="Times New Roman" w:cs="Times New Roman"/>
          <w:szCs w:val="24"/>
        </w:rPr>
        <w:t>μ</w:t>
      </w:r>
      <w:r>
        <w:rPr>
          <w:rFonts w:eastAsia="Times New Roman" w:cs="Times New Roman"/>
          <w:szCs w:val="24"/>
        </w:rPr>
        <w:t xml:space="preserve">μία ονομασία που θα εμπεριέχει τον όρο «Μακεδονία». </w:t>
      </w:r>
    </w:p>
    <w:p w14:paraId="77C035B7"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Και μην αρχίσουν τώρα οι δημοσιογράφοι, οι συνάδελφοι τη σπέκουλα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Τρεις είναι οι δυνάμεις σε αυτήν εδώ την Αί</w:t>
      </w:r>
      <w:r>
        <w:rPr>
          <w:rFonts w:eastAsia="Times New Roman" w:cs="Times New Roman"/>
          <w:szCs w:val="24"/>
        </w:rPr>
        <w:t>θουσα που το ασπάζονται αυτό. Είναι η Χρυσή Αυγή, η Ένωση Κεντρώων και ο Καμμένος, ο οποίος όψιμα έχει μια θετική στάση στο συγκεκριμένο θέμα. Και ξέρετε κάτι; Στο κάτω-κάτω της γραφής στο χωριό μου λένε «Τα στερνά τιμούν τα πρώτα».</w:t>
      </w:r>
    </w:p>
    <w:p w14:paraId="77C035B8"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Η Νέα Δημοκρατία έχει μ</w:t>
      </w:r>
      <w:r>
        <w:rPr>
          <w:rFonts w:eastAsia="Times New Roman" w:cs="Times New Roman"/>
          <w:szCs w:val="24"/>
        </w:rPr>
        <w:t>ί</w:t>
      </w:r>
      <w:r>
        <w:rPr>
          <w:rFonts w:eastAsia="Times New Roman" w:cs="Times New Roman"/>
          <w:szCs w:val="24"/>
        </w:rPr>
        <w:t>α στάση απαράδεκτη. Το πρωί δεν αποδέχθηκε, λέει, αυτό που έκανε η Χρυσή Αυγή και οι ΑΝΕΛ. Δεν το δέχθηκε για διάφορους ιδεολογικούς λόγους. Αυτή τη στιγμή σε αυτήν εδώ την Αίθουσα θα συμμαχήσω και με τον διάβολο για να καταφέρω να φέρω εις πέρας, να σταμ</w:t>
      </w:r>
      <w:r>
        <w:rPr>
          <w:rFonts w:eastAsia="Times New Roman" w:cs="Times New Roman"/>
          <w:szCs w:val="24"/>
        </w:rPr>
        <w:t xml:space="preserve">ατήσω αυτή τη </w:t>
      </w:r>
      <w:r>
        <w:rPr>
          <w:rFonts w:eastAsia="Times New Roman" w:cs="Times New Roman"/>
          <w:szCs w:val="24"/>
        </w:rPr>
        <w:t>σ</w:t>
      </w:r>
      <w:r>
        <w:rPr>
          <w:rFonts w:eastAsia="Times New Roman" w:cs="Times New Roman"/>
          <w:szCs w:val="24"/>
        </w:rPr>
        <w:t>υμφωνία.</w:t>
      </w:r>
    </w:p>
    <w:p w14:paraId="77C035B9"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ό,τι πάρθηκε με αίμα, δεν γίνεται να δοθεί με ένα απλό χαρτί, με μ</w:t>
      </w:r>
      <w:r>
        <w:rPr>
          <w:rFonts w:eastAsia="Times New Roman" w:cs="Times New Roman"/>
          <w:szCs w:val="24"/>
        </w:rPr>
        <w:t>ί</w:t>
      </w:r>
      <w:r>
        <w:rPr>
          <w:rFonts w:eastAsia="Times New Roman" w:cs="Times New Roman"/>
          <w:szCs w:val="24"/>
        </w:rPr>
        <w:t xml:space="preserve">α </w:t>
      </w:r>
      <w:r>
        <w:rPr>
          <w:rFonts w:eastAsia="Times New Roman" w:cs="Times New Roman"/>
          <w:szCs w:val="24"/>
        </w:rPr>
        <w:t>σ</w:t>
      </w:r>
      <w:r>
        <w:rPr>
          <w:rFonts w:eastAsia="Times New Roman" w:cs="Times New Roman"/>
          <w:szCs w:val="24"/>
        </w:rPr>
        <w:t>υμφωνία ή με οτιδήποτε άλλο. Το μακεδονικό ζήτημα, ΣΝΟΦ, δεν λύθηκε ούτε θα λυθεί τώρα. Έχει λυθεί από το 1949 από τον Εθνικό Στρατό στον Γράμμ</w:t>
      </w:r>
      <w:r>
        <w:rPr>
          <w:rFonts w:eastAsia="Times New Roman" w:cs="Times New Roman"/>
          <w:szCs w:val="24"/>
        </w:rPr>
        <w:t xml:space="preserve">ο και στο </w:t>
      </w:r>
      <w:r>
        <w:rPr>
          <w:rFonts w:eastAsia="Times New Roman" w:cs="Times New Roman"/>
          <w:szCs w:val="24"/>
        </w:rPr>
        <w:lastRenderedPageBreak/>
        <w:t xml:space="preserve">Βίτσι, όπου από τους πέντε χιλιάδες Εαμίτες του Δημοκρατικού Στρατού τα δύο τρίτα ήταν Σλάβοι. Λύθηκε τότε. </w:t>
      </w:r>
    </w:p>
    <w:p w14:paraId="77C035BA"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Εύχομαι μέσα από την καρδιά μου να μην χρειαστεί τα επόμενα χρόνια –εμείς μπορεί να μην είμαστε στη ζωή- να πράξουν το ίδιο τα παιδιά μας</w:t>
      </w:r>
      <w:r>
        <w:rPr>
          <w:rFonts w:eastAsia="Times New Roman" w:cs="Times New Roman"/>
          <w:szCs w:val="24"/>
        </w:rPr>
        <w:t xml:space="preserve"> και τα εγγόνια μας, να χυθεί τσάμπα αίμα. Είναι αμαρτία από τον </w:t>
      </w:r>
      <w:r>
        <w:rPr>
          <w:rFonts w:eastAsia="Times New Roman" w:cs="Times New Roman"/>
          <w:szCs w:val="24"/>
        </w:rPr>
        <w:t>θ</w:t>
      </w:r>
      <w:r>
        <w:rPr>
          <w:rFonts w:eastAsia="Times New Roman" w:cs="Times New Roman"/>
          <w:szCs w:val="24"/>
        </w:rPr>
        <w:t>εό. Να είστε καλά και εύχομαι να πάνε όλα καλά στον τόπο!</w:t>
      </w:r>
    </w:p>
    <w:p w14:paraId="77C035BB"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Λύθηκε από τον Τσαούς Αντών, τον πρόγονό σας τον πολιτικό…</w:t>
      </w:r>
    </w:p>
    <w:p w14:paraId="77C035BC" w14:textId="77777777" w:rsidR="006113A9" w:rsidRDefault="006B6FC4">
      <w:pPr>
        <w:tabs>
          <w:tab w:val="left" w:pos="3642"/>
          <w:tab w:val="center" w:pos="4753"/>
          <w:tab w:val="left" w:pos="6214"/>
        </w:tabs>
        <w:spacing w:line="600" w:lineRule="auto"/>
        <w:ind w:firstLine="720"/>
        <w:contextualSpacing/>
        <w:jc w:val="both"/>
        <w:rPr>
          <w:rFonts w:eastAsia="Times New Roman" w:cs="Times New Roman"/>
          <w:szCs w:val="24"/>
        </w:rPr>
      </w:pPr>
      <w:r w:rsidRPr="00501006">
        <w:rPr>
          <w:rFonts w:eastAsia="Times New Roman" w:cs="Times New Roman"/>
          <w:b/>
          <w:szCs w:val="24"/>
        </w:rPr>
        <w:t xml:space="preserve">ΠΡΟΕΔΡΕΥΩΝ (Γεώργιος Λαμπρούλης): </w:t>
      </w:r>
      <w:r>
        <w:rPr>
          <w:rFonts w:eastAsia="Times New Roman" w:cs="Times New Roman"/>
          <w:szCs w:val="24"/>
        </w:rPr>
        <w:t>Τον λόγο έχει η κ. Κ</w:t>
      </w:r>
      <w:r>
        <w:rPr>
          <w:rFonts w:eastAsia="Times New Roman" w:cs="Times New Roman"/>
          <w:szCs w:val="24"/>
        </w:rPr>
        <w:t>ανέλλη από το Κομμουνιστικό Κόμμα.</w:t>
      </w:r>
    </w:p>
    <w:p w14:paraId="77C035BD" w14:textId="77777777" w:rsidR="006113A9" w:rsidRDefault="006B6FC4">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Από τότε λύθηκε…</w:t>
      </w:r>
    </w:p>
    <w:p w14:paraId="77C035BE" w14:textId="77777777" w:rsidR="006113A9" w:rsidRDefault="006B6FC4">
      <w:pPr>
        <w:tabs>
          <w:tab w:val="left" w:pos="3642"/>
          <w:tab w:val="center" w:pos="4753"/>
          <w:tab w:val="left" w:pos="6214"/>
        </w:tabs>
        <w:spacing w:line="600" w:lineRule="auto"/>
        <w:ind w:firstLine="720"/>
        <w:contextualSpacing/>
        <w:jc w:val="both"/>
        <w:rPr>
          <w:rFonts w:eastAsia="Times New Roman" w:cs="Times New Roman"/>
          <w:szCs w:val="24"/>
        </w:rPr>
      </w:pPr>
      <w:r w:rsidRPr="00501006">
        <w:rPr>
          <w:rFonts w:eastAsia="Times New Roman" w:cs="Times New Roman"/>
          <w:b/>
          <w:szCs w:val="24"/>
        </w:rPr>
        <w:t xml:space="preserve">ΠΡΟΕΔΡΕΥΩΝ (Γεώργιος Λαμπρούλης): </w:t>
      </w:r>
      <w:r>
        <w:rPr>
          <w:rFonts w:eastAsia="Times New Roman" w:cs="Times New Roman"/>
          <w:szCs w:val="24"/>
        </w:rPr>
        <w:t>Θα ακολουθήσει η κ. Βάκη και μετά θα δώσουμε τον λόγο στον Υφυπουργό Εξωτερικών, τον κ. Μπόλαρη.</w:t>
      </w:r>
    </w:p>
    <w:p w14:paraId="77C035BF" w14:textId="77777777" w:rsidR="006113A9" w:rsidRDefault="006B6FC4">
      <w:pPr>
        <w:tabs>
          <w:tab w:val="left" w:pos="3642"/>
          <w:tab w:val="center" w:pos="4753"/>
          <w:tab w:val="left" w:pos="6214"/>
        </w:tabs>
        <w:spacing w:line="600" w:lineRule="auto"/>
        <w:ind w:firstLine="720"/>
        <w:contextualSpacing/>
        <w:jc w:val="both"/>
        <w:rPr>
          <w:rFonts w:eastAsia="Times New Roman" w:cs="Times New Roman"/>
          <w:szCs w:val="24"/>
        </w:rPr>
      </w:pPr>
      <w:r w:rsidRPr="00501006">
        <w:rPr>
          <w:rFonts w:eastAsia="Times New Roman" w:cs="Times New Roman"/>
          <w:szCs w:val="24"/>
        </w:rPr>
        <w:t>Κ</w:t>
      </w:r>
      <w:r>
        <w:rPr>
          <w:rFonts w:eastAsia="Times New Roman" w:cs="Times New Roman"/>
          <w:szCs w:val="24"/>
        </w:rPr>
        <w:t>υρία Κανέλλη, έχετε τον λόγο.</w:t>
      </w:r>
    </w:p>
    <w:p w14:paraId="77C035C0" w14:textId="77777777" w:rsidR="006113A9" w:rsidRDefault="006B6FC4">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Ευχαριστώ, κύριε Πρόεδρε.</w:t>
      </w:r>
    </w:p>
    <w:p w14:paraId="77C035C1" w14:textId="77777777" w:rsidR="006113A9" w:rsidRDefault="006B6FC4">
      <w:pPr>
        <w:tabs>
          <w:tab w:val="left" w:pos="3642"/>
          <w:tab w:val="center" w:pos="4753"/>
          <w:tab w:val="left" w:pos="6214"/>
        </w:tabs>
        <w:spacing w:line="600" w:lineRule="auto"/>
        <w:ind w:firstLine="720"/>
        <w:contextualSpacing/>
        <w:jc w:val="both"/>
        <w:rPr>
          <w:rFonts w:eastAsia="Times New Roman" w:cs="Times New Roman"/>
          <w:szCs w:val="24"/>
        </w:rPr>
      </w:pPr>
      <w:r w:rsidRPr="006A6CFA">
        <w:rPr>
          <w:rFonts w:eastAsia="Times New Roman" w:cs="Times New Roman"/>
          <w:szCs w:val="24"/>
        </w:rPr>
        <w:lastRenderedPageBreak/>
        <w:t>Οποία τύχη!</w:t>
      </w:r>
      <w:r>
        <w:rPr>
          <w:rFonts w:eastAsia="Times New Roman" w:cs="Times New Roman"/>
          <w:szCs w:val="24"/>
        </w:rPr>
        <w:t xml:space="preserve"> Είναι εξαιρετική τύχη να διαδέχεσαι τέτοιον ομιλητή και να είσαι είκοσι χρόνια Βουλευτίνα του Κομμουνιστικού Κόμματος Ελλάδας. Δεν υπάρχει μισός έλλογος άνθρωπος, Έλλην το φρόνημα, δημοκρατικός να αμφισβητήσει τον πατ</w:t>
      </w:r>
      <w:r>
        <w:rPr>
          <w:rFonts w:eastAsia="Times New Roman" w:cs="Times New Roman"/>
          <w:szCs w:val="24"/>
        </w:rPr>
        <w:t>ριωτισμό αυτού του κόμματος. Έχει μετρηθεί με τόνους αίμα!</w:t>
      </w:r>
    </w:p>
    <w:p w14:paraId="77C035C2" w14:textId="77777777" w:rsidR="006113A9" w:rsidRDefault="006B6FC4">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Και ας έχω γίνει πολύ συχνά από</w:t>
      </w:r>
      <w:r w:rsidRPr="0058447F">
        <w:rPr>
          <w:rFonts w:eastAsia="Times New Roman" w:cs="Times New Roman"/>
          <w:szCs w:val="24"/>
        </w:rPr>
        <w:t xml:space="preserve"> τρ</w:t>
      </w:r>
      <w:r>
        <w:rPr>
          <w:rFonts w:eastAsia="Times New Roman" w:cs="Times New Roman"/>
          <w:szCs w:val="24"/>
        </w:rPr>
        <w:t>ολιά, δεν θα πω ονόματα για να μην δώσω σε κανέναν επισήμως ή ανεπισήμως τη δυνατότητα να μιλάει για θεοκόκκινους, όταν μιλάμε για το μακεδονικό ζήτημα ή όταν μιλάμε για οτιδήποτε άλλο. Δεν θα την κάνω τη χάρη σε κανέναν, ούτε σε αυτούς που μπήκαν μέσα στο</w:t>
      </w:r>
      <w:r>
        <w:rPr>
          <w:rFonts w:eastAsia="Times New Roman" w:cs="Times New Roman"/>
          <w:szCs w:val="24"/>
        </w:rPr>
        <w:t xml:space="preserve"> στούντιο της ΕΡΤ να με βγάλουν έξω, ούτε σε αυτούς που δεν ήλθαν ούτε στη δίκη όταν με είχαν βαρέσει οι φασίστες. Δεν θα κάνω τη χάρη σε κανέναν! </w:t>
      </w:r>
    </w:p>
    <w:p w14:paraId="77C035C3" w14:textId="77777777" w:rsidR="006113A9" w:rsidRDefault="006B6FC4">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Έχω αρκετές φορές υποχρεωθεί –νομίζετε!- να απολογηθώ γιατί είμαι εγώ εδώ είκοσι έξι χρόνια από εκεί που εσε</w:t>
      </w:r>
      <w:r>
        <w:rPr>
          <w:rFonts w:eastAsia="Times New Roman" w:cs="Times New Roman"/>
          <w:szCs w:val="24"/>
        </w:rPr>
        <w:t>ίς φύγατε. Εσείς φύγατε από το ΚΚΕ και μου ζητήσατε άπειρες φορές τα ρέστα, γιατί εγώ είμαι στο ΚΚΕ, μια τέως δεξιά και μ</w:t>
      </w:r>
      <w:r>
        <w:rPr>
          <w:rFonts w:eastAsia="Times New Roman" w:cs="Times New Roman"/>
          <w:szCs w:val="24"/>
        </w:rPr>
        <w:t>ί</w:t>
      </w:r>
      <w:r>
        <w:rPr>
          <w:rFonts w:eastAsia="Times New Roman" w:cs="Times New Roman"/>
          <w:szCs w:val="24"/>
        </w:rPr>
        <w:t xml:space="preserve">α τέως μικροαστή και μια τέως αστή! Και τώρα που φτιάχνετε την κρίσιμη μάζα, μαζεύοντας εννέα υπογραφές, εννέα ψήφους, δύο </w:t>
      </w:r>
      <w:r>
        <w:rPr>
          <w:rFonts w:eastAsia="Times New Roman" w:cs="Times New Roman"/>
          <w:szCs w:val="24"/>
        </w:rPr>
        <w:lastRenderedPageBreak/>
        <w:t>αμφισβητούμ</w:t>
      </w:r>
      <w:r>
        <w:rPr>
          <w:rFonts w:eastAsia="Times New Roman" w:cs="Times New Roman"/>
          <w:szCs w:val="24"/>
        </w:rPr>
        <w:t xml:space="preserve">ενες, όσες σας λείπουν από τις εκατόν σαράντα πέντε, μιλάτε για ζητήματα συνείδησης και πολιτικής δημοκρατικής τοποθέτησης και βαράτε το ΚΚΕ. </w:t>
      </w:r>
      <w:r>
        <w:rPr>
          <w:rFonts w:eastAsia="Times New Roman" w:cs="Times New Roman"/>
          <w:szCs w:val="24"/>
        </w:rPr>
        <w:t>Και το βαράτε με έναν ύπουλο από τα αριστερά, τάχα μου δήθεν, βρώμικο αντικομμουνισμό, πραγματικά βρώμικο αντικομμ</w:t>
      </w:r>
      <w:r>
        <w:rPr>
          <w:rFonts w:eastAsia="Times New Roman" w:cs="Times New Roman"/>
          <w:szCs w:val="24"/>
        </w:rPr>
        <w:t xml:space="preserve">ουνισμό. </w:t>
      </w:r>
    </w:p>
    <w:p w14:paraId="77C035C4"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Νομίζετε ότι θα γλιστρήσω εγώ, να σας κάνω μαθήματα μαρξισμού; Όχι, το αφήνω στον Μαραντζίδη, που μαζί του διασκεδάσετε την επιτυχία σας των Πρεσπών, σ’ αυτόν ο οποίος είχε το μεγάλο ερώτημα: Ήταν οι δωσίλογοι ιδεολόγοι ή απλώς δωσίλογοι; Αυτόν γ</w:t>
      </w:r>
      <w:r>
        <w:rPr>
          <w:rFonts w:eastAsia="Times New Roman" w:cs="Times New Roman"/>
          <w:szCs w:val="24"/>
        </w:rPr>
        <w:t xml:space="preserve">ια τον οποίο γυρνάει το ΚΚΕ όλη την Ελλάδα να αντιστρέψει τα διεστραμμένα του ερωτήματα, αυτόν που κατέστρεψε κάθε αντίληψη αντιαμερικανισμού για να γίνει φιλοαμερικάνος, αθωώνοντας τους δωσίλογους, αθωώνοντας τους πάντες και τολμώντας να το πει ιστορικά. </w:t>
      </w:r>
      <w:r>
        <w:rPr>
          <w:rFonts w:eastAsia="Times New Roman" w:cs="Times New Roman"/>
          <w:szCs w:val="24"/>
        </w:rPr>
        <w:t xml:space="preserve">Με αυτόν μαζί διασκεδάσετε για τις Πρέσπες στο Μέγαρο. Είναι αυτός ο οποίος έλεγε ότι χωρίς το ΕΑΜ, δεν θα υπήρχαν εκτελέσεις από τους Γερμανούς και έρχεστε και ζητάτε σήμερα τα ρέστα εδώ! </w:t>
      </w:r>
    </w:p>
    <w:p w14:paraId="77C035C5"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Κάνετε με τη Συμφωνία των Πρεσπών, με μ</w:t>
      </w:r>
      <w:r>
        <w:rPr>
          <w:rFonts w:eastAsia="Times New Roman" w:cs="Times New Roman"/>
          <w:szCs w:val="24"/>
        </w:rPr>
        <w:t>ί</w:t>
      </w:r>
      <w:r>
        <w:rPr>
          <w:rFonts w:eastAsia="Times New Roman" w:cs="Times New Roman"/>
          <w:szCs w:val="24"/>
        </w:rPr>
        <w:t>α κρίσιμη μάζα εννέα Βουλε</w:t>
      </w:r>
      <w:r>
        <w:rPr>
          <w:rFonts w:eastAsia="Times New Roman" w:cs="Times New Roman"/>
          <w:szCs w:val="24"/>
        </w:rPr>
        <w:t xml:space="preserve">υτών, τη μεγάλη επανάσταση της προόδου. </w:t>
      </w:r>
      <w:r>
        <w:rPr>
          <w:rFonts w:eastAsia="Times New Roman" w:cs="Times New Roman"/>
          <w:szCs w:val="24"/>
        </w:rPr>
        <w:lastRenderedPageBreak/>
        <w:t>Είναι αριστερή πρόοδος να υπάρχει νατοϊκός κομμουνιστής. Αυτό μας λέτε. Νατοϊκός αριστερός! Υπάρχει και Υπουργός σας που το λέει αυτό. Το έλεγε από την εποχή των «</w:t>
      </w:r>
      <w:r>
        <w:rPr>
          <w:rFonts w:eastAsia="Times New Roman" w:cs="Times New Roman"/>
          <w:szCs w:val="24"/>
        </w:rPr>
        <w:t>Α</w:t>
      </w:r>
      <w:r>
        <w:rPr>
          <w:rFonts w:eastAsia="Times New Roman" w:cs="Times New Roman"/>
          <w:szCs w:val="24"/>
        </w:rPr>
        <w:t xml:space="preserve">γανακτισμένων» στο Σύνταγμα με την αμεσοδημοκρατία, </w:t>
      </w:r>
      <w:r>
        <w:rPr>
          <w:rFonts w:eastAsia="Times New Roman" w:cs="Times New Roman"/>
          <w:szCs w:val="24"/>
        </w:rPr>
        <w:t xml:space="preserve">ασχέτως εάν σας έφυγαν ή δεν σας έφυγαν κάποιοι που ξαναγύρισαν ή το ανάποδο και έρχεστε σήμερα και λέτε ότι το να εκπληρώσει κάποιος πλήρως τις επιταγές του ΝΑΤΟ είναι πρόοδος. </w:t>
      </w:r>
    </w:p>
    <w:p w14:paraId="77C035C6"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Θέλετε απόδειξη; Εγώ δεν θα σταθώ στις αναλύσεις αυτήν τη στιγμή, είναι κουρα</w:t>
      </w:r>
      <w:r>
        <w:rPr>
          <w:rFonts w:eastAsia="Times New Roman" w:cs="Times New Roman"/>
          <w:szCs w:val="24"/>
        </w:rPr>
        <w:t xml:space="preserve">στικές. Οι σύντροφοί μου, οι προλαλήσαντες, τα είπαν. Τα είπαμε και στην </w:t>
      </w:r>
      <w:r>
        <w:rPr>
          <w:rFonts w:eastAsia="Times New Roman" w:cs="Times New Roman"/>
          <w:szCs w:val="24"/>
        </w:rPr>
        <w:t>ε</w:t>
      </w:r>
      <w:r>
        <w:rPr>
          <w:rFonts w:eastAsia="Times New Roman" w:cs="Times New Roman"/>
          <w:szCs w:val="24"/>
        </w:rPr>
        <w:t>πιτροπή. Θα σταθώ σε σημερινά πράγματα τώρα που μιλάμε εμείς εδώ. Τώρα που μιλάμε εμείς εδώ, φέρατε τον κ. Νίμιτς, αφού του φωνάξετε «</w:t>
      </w:r>
      <w:r>
        <w:rPr>
          <w:rFonts w:eastAsia="Times New Roman" w:cs="Times New Roman"/>
          <w:szCs w:val="24"/>
          <w:lang w:val="en-US"/>
        </w:rPr>
        <w:t>Happy</w:t>
      </w:r>
      <w:r w:rsidRPr="00CB7715">
        <w:rPr>
          <w:rFonts w:eastAsia="Times New Roman" w:cs="Times New Roman"/>
          <w:szCs w:val="24"/>
        </w:rPr>
        <w:t xml:space="preserve"> </w:t>
      </w:r>
      <w:r>
        <w:rPr>
          <w:rFonts w:eastAsia="Times New Roman" w:cs="Times New Roman"/>
          <w:szCs w:val="24"/>
        </w:rPr>
        <w:t>Birthday» σε μία τέντα στις Πρέσπες με τον</w:t>
      </w:r>
      <w:r>
        <w:rPr>
          <w:rFonts w:eastAsia="Times New Roman" w:cs="Times New Roman"/>
          <w:szCs w:val="24"/>
        </w:rPr>
        <w:t xml:space="preserve"> τέως Υπουργό. «Happy Birthday» του λέγατε. Τον φωνάξετε και ήρθε να δώσει συνέντευξη στο ΑΠΕ-ΜΠΕ, δηλαδή στο Αθηναϊκό Μακεδονικό Πρακτορείο –δικά σας είναι αυτά- και να λέει ότι «ή περνάει η </w:t>
      </w:r>
      <w:r>
        <w:rPr>
          <w:rFonts w:eastAsia="Times New Roman" w:cs="Times New Roman"/>
          <w:szCs w:val="24"/>
        </w:rPr>
        <w:t>σ</w:t>
      </w:r>
      <w:r>
        <w:rPr>
          <w:rFonts w:eastAsia="Times New Roman" w:cs="Times New Roman"/>
          <w:szCs w:val="24"/>
        </w:rPr>
        <w:t>υμφωνία ή μπορώ να προβλέψω πολλά διαφορετικά σενάρια, τα οποία</w:t>
      </w:r>
      <w:r>
        <w:rPr>
          <w:rFonts w:eastAsia="Times New Roman" w:cs="Times New Roman"/>
          <w:szCs w:val="24"/>
        </w:rPr>
        <w:t xml:space="preserve"> θα μπορούσαν να είναι δυνατά, μερικά απ’ αυτά και αρκετά επικίνδυνα, εάν δεν περάσει η </w:t>
      </w:r>
      <w:r>
        <w:rPr>
          <w:rFonts w:eastAsia="Times New Roman" w:cs="Times New Roman"/>
          <w:szCs w:val="24"/>
        </w:rPr>
        <w:t>σ</w:t>
      </w:r>
      <w:r>
        <w:rPr>
          <w:rFonts w:eastAsia="Times New Roman" w:cs="Times New Roman"/>
          <w:szCs w:val="24"/>
        </w:rPr>
        <w:t xml:space="preserve">υμφωνία». </w:t>
      </w:r>
    </w:p>
    <w:p w14:paraId="77C035C7"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Αυτό πώς το λένε διεθνώς; Πώς το λένε; Εκτίμηση; Το λένε εκτίμηση του κεντρικού διαπραγματευτή, του επαγγελματία επί είκοσι πέντε χρόνια της επιβολής της να</w:t>
      </w:r>
      <w:r>
        <w:rPr>
          <w:rFonts w:eastAsia="Times New Roman" w:cs="Times New Roman"/>
          <w:szCs w:val="24"/>
        </w:rPr>
        <w:t>τοϊκής πολιτικής στα Βαλκάνια δι</w:t>
      </w:r>
      <w:r>
        <w:rPr>
          <w:rFonts w:eastAsia="Times New Roman" w:cs="Times New Roman"/>
          <w:szCs w:val="24"/>
        </w:rPr>
        <w:t>ά</w:t>
      </w:r>
      <w:r>
        <w:rPr>
          <w:rFonts w:eastAsia="Times New Roman" w:cs="Times New Roman"/>
          <w:szCs w:val="24"/>
        </w:rPr>
        <w:t xml:space="preserve"> του Μακεδονικού; Πώς το λένε, δηλαδή, αυτό; Γιατί, τι λέει; Η ειρήνη, η ασφάλεια και η φιλία είναι πιθανό να συμβούν με τη </w:t>
      </w:r>
      <w:r>
        <w:rPr>
          <w:rFonts w:eastAsia="Times New Roman" w:cs="Times New Roman"/>
          <w:szCs w:val="24"/>
        </w:rPr>
        <w:t>σ</w:t>
      </w:r>
      <w:r>
        <w:rPr>
          <w:rFonts w:eastAsia="Times New Roman" w:cs="Times New Roman"/>
          <w:szCs w:val="24"/>
        </w:rPr>
        <w:t xml:space="preserve">υμφωνία αυτή, παρά τη συνέχιση της διαμάχης. Δεν υπάρχει άλλος τρόπος, μόνον αυτή η </w:t>
      </w:r>
      <w:r>
        <w:rPr>
          <w:rFonts w:eastAsia="Times New Roman" w:cs="Times New Roman"/>
          <w:szCs w:val="24"/>
        </w:rPr>
        <w:t>σ</w:t>
      </w:r>
      <w:r>
        <w:rPr>
          <w:rFonts w:eastAsia="Times New Roman" w:cs="Times New Roman"/>
          <w:szCs w:val="24"/>
        </w:rPr>
        <w:t xml:space="preserve">υμφωνία. Μας </w:t>
      </w:r>
      <w:r>
        <w:rPr>
          <w:rFonts w:eastAsia="Times New Roman" w:cs="Times New Roman"/>
          <w:szCs w:val="24"/>
        </w:rPr>
        <w:t>επιτρέπει να έχουμε και διαφορετικές εκτιμήσεις, το λέει στη συνέντευξή του σήμερα.</w:t>
      </w:r>
    </w:p>
    <w:p w14:paraId="77C035C8"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Τι κάνατε με τη Συμφωνία των Πρεσπών; Ό,τι κάνατε με τα μνημόνια, αγαπητοί συνάδελφοι του ΣΥΡΙΖΑ. Πήρατε την πολιτική των προηγούμενων, βαθιά πληγωτική και βαθιά αντιλαϊκή </w:t>
      </w:r>
      <w:r>
        <w:rPr>
          <w:rFonts w:eastAsia="Times New Roman" w:cs="Times New Roman"/>
          <w:szCs w:val="24"/>
        </w:rPr>
        <w:t>με δ</w:t>
      </w:r>
      <w:r>
        <w:rPr>
          <w:rFonts w:eastAsia="Times New Roman" w:cs="Times New Roman"/>
          <w:szCs w:val="24"/>
        </w:rPr>
        <w:t>ύ</w:t>
      </w:r>
      <w:r>
        <w:rPr>
          <w:rFonts w:eastAsia="Times New Roman" w:cs="Times New Roman"/>
          <w:szCs w:val="24"/>
        </w:rPr>
        <w:t>ο μνημόνια και τους προσθέσατε και ένα τρίτο. Αυτό κάνατε.</w:t>
      </w:r>
    </w:p>
    <w:p w14:paraId="77C035C9"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Τολμάτε και μιλάτε και εσείς από τη Νέα Δημοκρατία για κυριαρχικά δικαιώματα, έχοντας υπογράψει από κοινού και ψηφίσει την καταχρέωση του ελληνικού λαού μέχρι το 2060 και επί διαφοράς με το σύ</w:t>
      </w:r>
      <w:r>
        <w:rPr>
          <w:rFonts w:eastAsia="Times New Roman" w:cs="Times New Roman"/>
          <w:szCs w:val="24"/>
        </w:rPr>
        <w:t xml:space="preserve">νολο δομών, υποδομών, αρχαίων, τάφων, ιστορίας, των πάντων, σ’ ένα υπερταμείο, όπου πάσα διαφορά </w:t>
      </w:r>
      <w:r>
        <w:rPr>
          <w:rFonts w:eastAsia="Times New Roman" w:cs="Times New Roman"/>
          <w:szCs w:val="24"/>
        </w:rPr>
        <w:lastRenderedPageBreak/>
        <w:t xml:space="preserve">με δανειστές θα πηγαίνει στο </w:t>
      </w:r>
      <w:r>
        <w:rPr>
          <w:rFonts w:eastAsia="Times New Roman" w:cs="Times New Roman"/>
          <w:szCs w:val="24"/>
        </w:rPr>
        <w:t>δ</w:t>
      </w:r>
      <w:r>
        <w:rPr>
          <w:rFonts w:eastAsia="Times New Roman" w:cs="Times New Roman"/>
          <w:szCs w:val="24"/>
        </w:rPr>
        <w:t xml:space="preserve">ικαστήριο του Λουξεμβούργου με δίκαιο αγγλικό. Και μιλάτε εδώ για εθνική κυριαρχία; Οποίος κλαυσίγελως! </w:t>
      </w:r>
    </w:p>
    <w:p w14:paraId="77C035CA"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Η ειρωνεία είναι ότι αλλ</w:t>
      </w:r>
      <w:r>
        <w:rPr>
          <w:rFonts w:eastAsia="Times New Roman" w:cs="Times New Roman"/>
          <w:szCs w:val="24"/>
        </w:rPr>
        <w:t>άξατε τις λέξεις, αλλάξατε την ουσία, κάνετε το ΝΑΤΟ ταυτόσημο με την πατρίδα, μιλάτε για ειρήνη σήμερα που ο Στόλτενμπεργκ σας έδωσε πρώτος συγχαρητήρια. Δηλώνει -ακούστε ποια είναι η ειρήνη πάνω στο αίμα των Βαλκανίων- ότι το ΝΑΤΟ θα επιτρέψει την ενοποί</w:t>
      </w:r>
      <w:r>
        <w:rPr>
          <w:rFonts w:eastAsia="Times New Roman" w:cs="Times New Roman"/>
          <w:szCs w:val="24"/>
        </w:rPr>
        <w:t>ηση της Σερβίας με τη Σερβική Δημοκρατία της Βοσνίας, εάν το Βελιγράδι προσχωρήσει στη συμμαχία. Δηλαδή, βάζει την αίρεση της συμμαχίας με τον ίδιο τρόπο που μας φωνάξατε εμάς εδώ να ψηφίσουμε ως αίρεση τη συμφωνία για το Μακεδονικό, ονοματολογικά, γλωσσολ</w:t>
      </w:r>
      <w:r>
        <w:rPr>
          <w:rFonts w:eastAsia="Times New Roman" w:cs="Times New Roman"/>
          <w:szCs w:val="24"/>
        </w:rPr>
        <w:t xml:space="preserve">ογικά, γεωγραφικά, οικονομικά, με διέξοδο στη θάλασσα, ως προϋπόθεση για να μπουν στο ΝΑΤΟ. Στο ΝΑΤΟ! Και τολμάτε να λέτε ότι το ΚΚΕ βάζει μόνο το ΝΑΤΟ; Μα, είναι η ειρήνη του ΝΑΤΟ! </w:t>
      </w:r>
    </w:p>
    <w:p w14:paraId="77C035CB" w14:textId="77777777" w:rsidR="006113A9" w:rsidRDefault="006B6FC4">
      <w:pPr>
        <w:tabs>
          <w:tab w:val="left" w:pos="1134"/>
        </w:tabs>
        <w:spacing w:line="600" w:lineRule="auto"/>
        <w:ind w:firstLine="720"/>
        <w:contextualSpacing/>
        <w:jc w:val="both"/>
        <w:rPr>
          <w:rFonts w:eastAsia="Times New Roman" w:cs="Times New Roman"/>
          <w:szCs w:val="24"/>
        </w:rPr>
      </w:pPr>
      <w:r w:rsidRPr="009A65EF">
        <w:rPr>
          <w:rFonts w:eastAsia="Times New Roman" w:cs="Times New Roman"/>
          <w:szCs w:val="24"/>
        </w:rPr>
        <w:t>(Στο σημείο αυτό κτυπάει το κουδο</w:t>
      </w:r>
      <w:r>
        <w:rPr>
          <w:rFonts w:eastAsia="Times New Roman" w:cs="Times New Roman"/>
          <w:szCs w:val="24"/>
        </w:rPr>
        <w:t>ύνι λήξεως του χρόνου ομιλίας της</w:t>
      </w:r>
      <w:r w:rsidRPr="009A65EF">
        <w:rPr>
          <w:rFonts w:eastAsia="Times New Roman" w:cs="Times New Roman"/>
          <w:szCs w:val="24"/>
        </w:rPr>
        <w:t xml:space="preserve"> κυρί</w:t>
      </w:r>
      <w:r>
        <w:rPr>
          <w:rFonts w:eastAsia="Times New Roman" w:cs="Times New Roman"/>
          <w:szCs w:val="24"/>
        </w:rPr>
        <w:t>ας</w:t>
      </w:r>
      <w:r w:rsidRPr="009A65EF">
        <w:rPr>
          <w:rFonts w:eastAsia="Times New Roman" w:cs="Times New Roman"/>
          <w:szCs w:val="24"/>
        </w:rPr>
        <w:t xml:space="preserve"> Βουλευτ</w:t>
      </w:r>
      <w:r>
        <w:rPr>
          <w:rFonts w:eastAsia="Times New Roman" w:cs="Times New Roman"/>
          <w:szCs w:val="24"/>
        </w:rPr>
        <w:t>ού</w:t>
      </w:r>
      <w:r w:rsidRPr="009A65EF">
        <w:rPr>
          <w:rFonts w:eastAsia="Times New Roman" w:cs="Times New Roman"/>
          <w:szCs w:val="24"/>
        </w:rPr>
        <w:t>)</w:t>
      </w:r>
    </w:p>
    <w:p w14:paraId="77C035CC"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Είκοσι πέντε χρόνια παλεύει ο Νίμιτς. Είκοσι ολόκληρα χρόνια από το τελευταίο αιματοκύλισμα και τους βομβαρδισμούς. Την επομένη των βομβαρδισμών, η </w:t>
      </w:r>
      <w:r>
        <w:rPr>
          <w:rFonts w:eastAsia="Times New Roman" w:cs="Times New Roman"/>
          <w:szCs w:val="24"/>
        </w:rPr>
        <w:t>«MCDONALD'S»</w:t>
      </w:r>
      <w:r>
        <w:rPr>
          <w:rFonts w:eastAsia="Times New Roman" w:cs="Times New Roman"/>
          <w:szCs w:val="24"/>
        </w:rPr>
        <w:t xml:space="preserve"> προσφέρθηκε να φτιάξει στην</w:t>
      </w:r>
      <w:r w:rsidRPr="007B2CF6">
        <w:rPr>
          <w:rFonts w:eastAsia="Times New Roman" w:cs="Times New Roman"/>
          <w:szCs w:val="24"/>
        </w:rPr>
        <w:t xml:space="preserve"> </w:t>
      </w:r>
      <w:r>
        <w:rPr>
          <w:rFonts w:eastAsia="Times New Roman" w:cs="Times New Roman"/>
          <w:szCs w:val="24"/>
          <w:lang w:val="en-US"/>
        </w:rPr>
        <w:t>Bondsteel</w:t>
      </w:r>
      <w:r>
        <w:rPr>
          <w:rFonts w:eastAsia="Times New Roman" w:cs="Times New Roman"/>
          <w:szCs w:val="24"/>
        </w:rPr>
        <w:t xml:space="preserve"> στο Κόσσοβο τους στρατώνες, στους οποίους πηγ</w:t>
      </w:r>
      <w:r>
        <w:rPr>
          <w:rFonts w:eastAsia="Times New Roman" w:cs="Times New Roman"/>
          <w:szCs w:val="24"/>
        </w:rPr>
        <w:t xml:space="preserve">αίνουν νατοϊκοί στρατιώτες. </w:t>
      </w:r>
    </w:p>
    <w:p w14:paraId="77C035CD"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Έχω την έκθεση εδώ και θα την καταθέσω στα Πρακτικά, τη στρατηγική έκθεση με την αντίστοιχη ανάλυση για την Ελλάδα και τη Μακεδονία, όπου ευγνωμονούν οι Αμερικανοί τους Μακεδόνες, γιατί αυτό το φτωχό, δυστυχισμένο κράτος -εσείς</w:t>
      </w:r>
      <w:r>
        <w:rPr>
          <w:rFonts w:eastAsia="Times New Roman" w:cs="Times New Roman"/>
          <w:szCs w:val="24"/>
        </w:rPr>
        <w:t xml:space="preserve"> το είπατε το δυστυχισμένο, το επικαλεστήκατε ότι το έχει πει και ο Καποδίστριας και ο ένας και ο άλλος και δεν με νοιάζει ποιους άλλους επικαλεστήκατε- υποχρεώθηκε να δώσει τρεις χιλιάδες στρατιώτες να πάνε στο Αφγανιστάν. Την καταθέτω στα Πρακτικά.</w:t>
      </w:r>
    </w:p>
    <w:p w14:paraId="77C035CE" w14:textId="77777777" w:rsidR="006113A9" w:rsidRDefault="006B6FC4">
      <w:pPr>
        <w:spacing w:line="600" w:lineRule="auto"/>
        <w:ind w:firstLine="720"/>
        <w:contextualSpacing/>
        <w:jc w:val="both"/>
        <w:rPr>
          <w:rFonts w:eastAsia="Times New Roman" w:cs="Times New Roman"/>
        </w:rPr>
      </w:pPr>
      <w:r>
        <w:rPr>
          <w:rFonts w:eastAsia="Times New Roman" w:cs="Times New Roman"/>
        </w:rPr>
        <w:t xml:space="preserve">(Στο </w:t>
      </w:r>
      <w:r>
        <w:rPr>
          <w:rFonts w:eastAsia="Times New Roman" w:cs="Times New Roman"/>
        </w:rPr>
        <w:t>σημείο αυτό η</w:t>
      </w:r>
      <w:r w:rsidRPr="000731CA">
        <w:rPr>
          <w:rFonts w:eastAsia="Times New Roman" w:cs="Times New Roman"/>
        </w:rPr>
        <w:t xml:space="preserve"> Βουλευτής κ. </w:t>
      </w:r>
      <w:r>
        <w:rPr>
          <w:rFonts w:eastAsia="Times New Roman" w:cs="Times New Roman"/>
        </w:rPr>
        <w:t>Λιάνα Κανέλλη καταθέτει για τα Πρακτικά την</w:t>
      </w:r>
      <w:r w:rsidRPr="000731CA">
        <w:rPr>
          <w:rFonts w:eastAsia="Times New Roman" w:cs="Times New Roman"/>
        </w:rPr>
        <w:t xml:space="preserve"> προαναφερθ</w:t>
      </w:r>
      <w:r>
        <w:rPr>
          <w:rFonts w:eastAsia="Times New Roman" w:cs="Times New Roman"/>
        </w:rPr>
        <w:t>είσα έκθεση, η οποία</w:t>
      </w:r>
      <w:r w:rsidRPr="000731CA">
        <w:rPr>
          <w:rFonts w:eastAsia="Times New Roman" w:cs="Times New Roman"/>
        </w:rPr>
        <w:t xml:space="preserve"> βρίσκ</w:t>
      </w:r>
      <w:r>
        <w:rPr>
          <w:rFonts w:eastAsia="Times New Roman" w:cs="Times New Roman"/>
        </w:rPr>
        <w:t>ε</w:t>
      </w:r>
      <w:r w:rsidRPr="000731CA">
        <w:rPr>
          <w:rFonts w:eastAsia="Times New Roman" w:cs="Times New Roman"/>
        </w:rPr>
        <w:t xml:space="preserve">ται στο αρχείο του Τμήματος Γραμματείας </w:t>
      </w:r>
      <w:r>
        <w:rPr>
          <w:rFonts w:eastAsia="Times New Roman" w:cs="Times New Roman"/>
        </w:rPr>
        <w:t>της Διεύθυνσης Στενογραφίας και</w:t>
      </w:r>
      <w:r w:rsidRPr="000731CA">
        <w:rPr>
          <w:rFonts w:eastAsia="Times New Roman" w:cs="Times New Roman"/>
        </w:rPr>
        <w:t xml:space="preserve"> Πρακτικών της Βουλής)</w:t>
      </w:r>
    </w:p>
    <w:p w14:paraId="77C035CF"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Τρεις χιλιάδες στρατιώτες! Αυτή είναι η ειρήνη σας στα Βαλκάνια, να δίνετε κρέας εκεί στα κανόνια. Δεν πάνε να πεινάνε οι Σκοπιανοί, εσείς τους τάζετε λαγούς με πετραχήλια, ειρήνη νατοϊκή! Αυτή είναι η νατοϊκή ειρήνη. Θα επιτρέψει το ΝΑΤΟ, λέει, τώρα να εν</w:t>
      </w:r>
      <w:r>
        <w:rPr>
          <w:rFonts w:eastAsia="Times New Roman" w:cs="Times New Roman"/>
          <w:szCs w:val="24"/>
        </w:rPr>
        <w:t xml:space="preserve">ωθούν. Τώρα διαπραγματεύονται αλλαγές συνόρων και μου πάτε πίσω στο Βουκουρέστι και αναλύετε πράγματα, για να δικαιολογήσετε μία κατάσταση μέχρι σήμερα. </w:t>
      </w:r>
    </w:p>
    <w:p w14:paraId="77C035D0"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Ο όρος «Μακεδονία» και «μακεδονικός», ακόμα και στη γλώσσα στον ΟΗΕ, αφορά γεωγραφικό προσδιορισμό γλώ</w:t>
      </w:r>
      <w:r>
        <w:rPr>
          <w:rFonts w:eastAsia="Times New Roman" w:cs="Times New Roman"/>
          <w:szCs w:val="24"/>
        </w:rPr>
        <w:t>σσας και για την ακρίβεια τυποποίηση. Μην παίζετε, λοιπόν, με τις λέξεις με τέτοιο τρόπο. Γιατί; Γιατί η πρόοδος είναι να μετατραπεί μία χώρα πολυπολιτισμική, όπως ήταν η Γιουγκοσλαβία, σε κομματάκια εθνοκαθαρμένα και καπάκι σε αυτό να μπει η Ελλάδα να παί</w:t>
      </w:r>
      <w:r>
        <w:rPr>
          <w:rFonts w:eastAsia="Times New Roman" w:cs="Times New Roman"/>
          <w:szCs w:val="24"/>
        </w:rPr>
        <w:t xml:space="preserve">ξει ηγετικό ρόλο στη </w:t>
      </w:r>
      <w:r>
        <w:rPr>
          <w:rFonts w:eastAsia="Times New Roman" w:cs="Times New Roman"/>
          <w:szCs w:val="24"/>
        </w:rPr>
        <w:t>δ</w:t>
      </w:r>
      <w:r>
        <w:rPr>
          <w:rFonts w:eastAsia="Times New Roman" w:cs="Times New Roman"/>
          <w:szCs w:val="24"/>
        </w:rPr>
        <w:t xml:space="preserve">υτική Βαλκανική. </w:t>
      </w:r>
    </w:p>
    <w:p w14:paraId="77C035D1"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Αυτή είναι η νατοϊκή ειρήνη. Διαλύουμε μία χώρα, την εθνοκαθάρουμε και φτιάχνουμε τις διασυνδέσεις αυτές που πρέπει, η Κροατία με τη Γερμανία, η Βοσνία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Ερζεγοβίνη να έχει </w:t>
      </w:r>
      <w:r>
        <w:rPr>
          <w:rFonts w:eastAsia="Times New Roman" w:cs="Times New Roman"/>
          <w:szCs w:val="24"/>
        </w:rPr>
        <w:lastRenderedPageBreak/>
        <w:t>σερβική εθνότητα και μουσουλμανικό κομμάτι,</w:t>
      </w:r>
      <w:r>
        <w:rPr>
          <w:rFonts w:eastAsia="Times New Roman" w:cs="Times New Roman"/>
          <w:szCs w:val="24"/>
        </w:rPr>
        <w:t xml:space="preserve"> θρησκεία και εθνότητα μαζί, ένα υβρίδιο που δεν λειτούργησε και δεν λειτουργεί μέχρι στιγμής.</w:t>
      </w:r>
    </w:p>
    <w:p w14:paraId="77C035D2"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της κυρίας Βουλευτού)</w:t>
      </w:r>
    </w:p>
    <w:p w14:paraId="77C035D3" w14:textId="77777777" w:rsidR="006113A9" w:rsidRDefault="006B6FC4">
      <w:pPr>
        <w:spacing w:line="600" w:lineRule="auto"/>
        <w:ind w:firstLine="720"/>
        <w:contextualSpacing/>
        <w:jc w:val="both"/>
        <w:rPr>
          <w:rFonts w:eastAsia="Times New Roman" w:cs="Times New Roman"/>
          <w:szCs w:val="24"/>
        </w:rPr>
      </w:pPr>
      <w:r w:rsidRPr="00BF325F">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Κυρία Κανέλλη, τελειώνετε, παρακαλώ.</w:t>
      </w:r>
    </w:p>
    <w:p w14:paraId="77C035D4"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ΛΙΑΝΑ</w:t>
      </w:r>
      <w:r w:rsidRPr="0067552E">
        <w:rPr>
          <w:rFonts w:eastAsia="Times New Roman" w:cs="Times New Roman"/>
          <w:b/>
          <w:szCs w:val="24"/>
        </w:rPr>
        <w:t xml:space="preserve"> ΚΑΝΕΛΛΗ:</w:t>
      </w:r>
      <w:r>
        <w:rPr>
          <w:rFonts w:eastAsia="Times New Roman" w:cs="Times New Roman"/>
          <w:szCs w:val="24"/>
        </w:rPr>
        <w:t xml:space="preserve"> Τελειώνω, κύριε Πρόεδρε.</w:t>
      </w:r>
    </w:p>
    <w:p w14:paraId="77C035D5"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Είμαι η πρώτη Βουλευτής από σαράντα προηγούμενους Βουλευτές που μιλάει από το ΚΚΕ, με τέσσερις Υπουργούς ενδιάμεσα την τελευταία ώρα. Μπορεί να είσαστε επιεικής τουλάχιστον κατά δύο λεπτά, όχι επειδή προέρχεστε από το ΚΚΕ</w:t>
      </w:r>
      <w:r>
        <w:rPr>
          <w:rFonts w:eastAsia="Times New Roman" w:cs="Times New Roman"/>
          <w:szCs w:val="24"/>
        </w:rPr>
        <w:t>, αλλά επειδή οι Βουλευτές που ήταν από την περιοχή, Βουλευτές και του ΣΥΡΙΖΑ, τους έχω χρονομετρήσει όλους, κανένας δεν τήρησε τα επτά λεπτά. Και μόνο που κάνω αυτήν την εισήγηση, ήδη χάνω χρόνο.</w:t>
      </w:r>
    </w:p>
    <w:p w14:paraId="77C035D6"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Μόλις είπα τη λέξη ΝΑΤΟ, ξαφνικά συνειδητοποιείτε ποια μορφ</w:t>
      </w:r>
      <w:r>
        <w:rPr>
          <w:rFonts w:eastAsia="Times New Roman" w:cs="Times New Roman"/>
          <w:szCs w:val="24"/>
        </w:rPr>
        <w:t xml:space="preserve">ή έχει η πρόοδος που προτείνετε. Αυτή είναι η προοδευτική Αριστερά, η Αριστερά που εντάσσεται στο ΝΑΤΟ. Μιλάτε τόση </w:t>
      </w:r>
      <w:r>
        <w:rPr>
          <w:rFonts w:eastAsia="Times New Roman" w:cs="Times New Roman"/>
          <w:szCs w:val="24"/>
        </w:rPr>
        <w:lastRenderedPageBreak/>
        <w:t>ώρα για εθνικούς κορμούς, ποιος εντάσσεται, ποιος δεν εντάσσεται, εάν θα ενταχθεί το Κομμουνιστικό Κόμμα, τι είπε ο Ίων Δραγούμης, τι είπε ο</w:t>
      </w:r>
      <w:r>
        <w:rPr>
          <w:rFonts w:eastAsia="Times New Roman" w:cs="Times New Roman"/>
          <w:szCs w:val="24"/>
        </w:rPr>
        <w:t xml:space="preserve"> ένας, τι είπε ο άλλος και δεν λέτε την πραγματικότητα εδώ, την πραγματικότητα του Στόλτενμπεργκ, την πραγματικότητα της Μέρκελ, την πραγματικότητα της διεκδίκησης «γαλάζιας πατρίδας» από πλευράς Τούρκων, που είναι νατοϊκοί μας σύμμαχοι, την παρουσία στρατ</w:t>
      </w:r>
      <w:r>
        <w:rPr>
          <w:rFonts w:eastAsia="Times New Roman" w:cs="Times New Roman"/>
          <w:szCs w:val="24"/>
        </w:rPr>
        <w:t xml:space="preserve">ευμάτων. </w:t>
      </w:r>
    </w:p>
    <w:p w14:paraId="77C035D7"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Έλυσε το Κυπριακό η Ευρωπαϊκή Ένωση; Εξακολουθεί να παραμένει στρατός συμμαχικής χώρας</w:t>
      </w:r>
      <w:r w:rsidRPr="00FA4B28">
        <w:rPr>
          <w:rFonts w:eastAsia="Times New Roman" w:cs="Times New Roman"/>
          <w:szCs w:val="24"/>
        </w:rPr>
        <w:t xml:space="preserve"> </w:t>
      </w:r>
      <w:r>
        <w:rPr>
          <w:rFonts w:eastAsia="Times New Roman" w:cs="Times New Roman"/>
          <w:szCs w:val="24"/>
        </w:rPr>
        <w:t xml:space="preserve">εκεί; Η εγγυήτρια δύναμη στο ΝΑΤΟ δεν ήταν; Θα πάτε με αγγλικό δίκαιο τώρα που γίνεται </w:t>
      </w:r>
      <w:r>
        <w:rPr>
          <w:rFonts w:eastAsia="Times New Roman" w:cs="Times New Roman"/>
          <w:szCs w:val="24"/>
          <w:lang w:val="en-US"/>
        </w:rPr>
        <w:t>Brexit</w:t>
      </w:r>
      <w:r>
        <w:rPr>
          <w:rFonts w:eastAsia="Times New Roman" w:cs="Times New Roman"/>
          <w:szCs w:val="24"/>
        </w:rPr>
        <w:t>; Για πείτε μου, με ποια εθνική</w:t>
      </w:r>
      <w:r w:rsidRPr="000C37BB">
        <w:rPr>
          <w:rFonts w:eastAsia="Times New Roman" w:cs="Times New Roman"/>
          <w:szCs w:val="24"/>
        </w:rPr>
        <w:t xml:space="preserve"> </w:t>
      </w:r>
      <w:r>
        <w:rPr>
          <w:rFonts w:eastAsia="Times New Roman" w:cs="Times New Roman"/>
          <w:szCs w:val="24"/>
        </w:rPr>
        <w:t>κυριαρχία θα πάτε; Ή θα πάτε με τα</w:t>
      </w:r>
      <w:r>
        <w:rPr>
          <w:rFonts w:eastAsia="Times New Roman" w:cs="Times New Roman"/>
          <w:szCs w:val="24"/>
        </w:rPr>
        <w:t xml:space="preserve"> συμφέροντα του κεφαλαίου του </w:t>
      </w:r>
      <w:r>
        <w:rPr>
          <w:rFonts w:eastAsia="Times New Roman" w:cs="Times New Roman"/>
          <w:szCs w:val="24"/>
          <w:lang w:val="en-US"/>
        </w:rPr>
        <w:t>City</w:t>
      </w:r>
      <w:r w:rsidRPr="000C37BB">
        <w:rPr>
          <w:rFonts w:eastAsia="Times New Roman" w:cs="Times New Roman"/>
          <w:szCs w:val="24"/>
        </w:rPr>
        <w:t>,</w:t>
      </w:r>
      <w:r>
        <w:rPr>
          <w:rFonts w:eastAsia="Times New Roman" w:cs="Times New Roman"/>
          <w:szCs w:val="24"/>
        </w:rPr>
        <w:t xml:space="preserve"> όταν μιλάτε για αγγλικό δίκαιο</w:t>
      </w:r>
      <w:r w:rsidRPr="000C37BB">
        <w:rPr>
          <w:rFonts w:eastAsia="Times New Roman" w:cs="Times New Roman"/>
          <w:szCs w:val="24"/>
        </w:rPr>
        <w:t>,</w:t>
      </w:r>
      <w:r>
        <w:rPr>
          <w:rFonts w:eastAsia="Times New Roman" w:cs="Times New Roman"/>
          <w:szCs w:val="24"/>
        </w:rPr>
        <w:t xml:space="preserve"> να λύσετε τις διαφορές που έχετε δημιουργήσει και τις πληγές στον ελληνικό λαό</w:t>
      </w:r>
      <w:r w:rsidRPr="00B0152A">
        <w:rPr>
          <w:rFonts w:eastAsia="Times New Roman" w:cs="Times New Roman"/>
          <w:szCs w:val="24"/>
        </w:rPr>
        <w:t>;</w:t>
      </w:r>
    </w:p>
    <w:p w14:paraId="77C035D8"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Καμώνεστε, λοιπόν, τους προοδευτικούς. Πήρατε μία πληγή ανοιχτή μέσα στη Βαλκανική και μετατρέψατε το τραγού</w:t>
      </w:r>
      <w:r>
        <w:rPr>
          <w:rFonts w:eastAsia="Times New Roman" w:cs="Times New Roman"/>
          <w:szCs w:val="24"/>
        </w:rPr>
        <w:t xml:space="preserve">δι του «νεκρού αδελφού», που είναι κοινό σε όλα τα Βαλκάνια, σε τραγούδι του νατοϊκού αδερφού. </w:t>
      </w:r>
    </w:p>
    <w:p w14:paraId="77C035D9"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Να θυμάστε, αγαπητοί συνάδελφοι Βουλευτές, μία κουβέντα. Το «Ένας Αμερικανός στο Παρίσι» ήταν μιούζικαλ. Το «Ένας Αμερικανός στα Βαλκάνια» είναι αίμα, πόνος, κα</w:t>
      </w:r>
      <w:r>
        <w:rPr>
          <w:rFonts w:eastAsia="Times New Roman" w:cs="Times New Roman"/>
          <w:szCs w:val="24"/>
        </w:rPr>
        <w:t xml:space="preserve">ταστροφή και περιβαλλοντικά προβλήματα του γραφίτη στον υδροφόρο ορίζοντα, που έχουν κατέβει από την Καρδίτσα μέχρι τον Μαραθώνα. Αυτή είναι η πραγματικότητα, αυτή είναι η νατοϊκή ειρήνη και έρχεστε και το πουλάτε εδώ μέσα ως πρωταγωνιστικό ηγετικό ρόλο. </w:t>
      </w:r>
    </w:p>
    <w:p w14:paraId="77C035DA" w14:textId="77777777" w:rsidR="006113A9" w:rsidRDefault="006B6FC4">
      <w:pPr>
        <w:spacing w:line="600" w:lineRule="auto"/>
        <w:ind w:firstLine="720"/>
        <w:contextualSpacing/>
        <w:jc w:val="both"/>
        <w:rPr>
          <w:rFonts w:eastAsia="Times New Roman" w:cs="Times New Roman"/>
          <w:b/>
          <w:szCs w:val="24"/>
        </w:rPr>
      </w:pPr>
      <w:r>
        <w:rPr>
          <w:rFonts w:eastAsia="Times New Roman" w:cs="Times New Roman"/>
          <w:szCs w:val="24"/>
        </w:rPr>
        <w:t>Εάν θέλετε να πάρετε το Όσκαρ του «</w:t>
      </w:r>
      <w:r>
        <w:rPr>
          <w:rFonts w:eastAsia="Times New Roman" w:cs="Times New Roman"/>
          <w:szCs w:val="24"/>
          <w:lang w:val="en-US"/>
        </w:rPr>
        <w:t>Favourite</w:t>
      </w:r>
      <w:r>
        <w:rPr>
          <w:rFonts w:eastAsia="Times New Roman" w:cs="Times New Roman"/>
          <w:szCs w:val="24"/>
        </w:rPr>
        <w:t>», όχι αντί του Λάνθιμου, αλλά της αγαπημένης και προτιμώμενης χώρας του ΝΑΤΟ, που ωμά το λένε οι ίδιοι, τότε όντως το Όσκαρ των πρωταγωνιστών πάει στον ΣΥΡΙΖΑ και στον Αλέξη Τσίπρα, μόνο που πάει σε μία, που είν</w:t>
      </w:r>
      <w:r>
        <w:rPr>
          <w:rFonts w:eastAsia="Times New Roman" w:cs="Times New Roman"/>
          <w:szCs w:val="24"/>
        </w:rPr>
        <w:t>αι αυτό που λένε, δραματική νατοϊκή κομεντί.</w:t>
      </w:r>
    </w:p>
    <w:p w14:paraId="77C035DB" w14:textId="77777777" w:rsidR="006113A9" w:rsidRDefault="006B6FC4">
      <w:pPr>
        <w:spacing w:line="600" w:lineRule="auto"/>
        <w:ind w:firstLine="720"/>
        <w:contextualSpacing/>
        <w:jc w:val="both"/>
        <w:rPr>
          <w:rFonts w:eastAsia="Times New Roman" w:cs="Times New Roman"/>
          <w:szCs w:val="24"/>
        </w:rPr>
      </w:pPr>
      <w:r w:rsidRPr="00BF325F">
        <w:rPr>
          <w:rFonts w:eastAsia="Times New Roman" w:cs="Times New Roman"/>
          <w:b/>
          <w:szCs w:val="24"/>
        </w:rPr>
        <w:t>ΠΡΟΕΔΡΕΥΩΝ (Γεώργιος Λαμπρούλης):</w:t>
      </w:r>
      <w:r>
        <w:rPr>
          <w:rFonts w:eastAsia="Times New Roman" w:cs="Times New Roman"/>
          <w:szCs w:val="24"/>
        </w:rPr>
        <w:t xml:space="preserve"> Τον λόγο θα πάρει τώρα η κ. Βάκη. Θα ακολουθήσουν ο κ. Δαβάκης και μετά ο κ. Μπόλαρης.</w:t>
      </w:r>
    </w:p>
    <w:p w14:paraId="77C035DC"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Γνωρίζει το Σώμα ήδη την ώρα λήξης της σημερινής συνεδρίασης. Όπως γνωρίζετε, είναι στη 1.</w:t>
      </w:r>
      <w:r>
        <w:rPr>
          <w:rFonts w:eastAsia="Times New Roman" w:cs="Times New Roman"/>
          <w:szCs w:val="24"/>
        </w:rPr>
        <w:t xml:space="preserve">30΄. Με βάση τον χρόνο </w:t>
      </w:r>
      <w:r>
        <w:rPr>
          <w:rFonts w:eastAsia="Times New Roman" w:cs="Times New Roman"/>
          <w:szCs w:val="24"/>
        </w:rPr>
        <w:lastRenderedPageBreak/>
        <w:t xml:space="preserve">του επταλέπτου και τους ομιλητές περίπου υπολογίζουμε -το λέω σαν μία πρώτη προσέγγιση- ότι θα φθάσουμε μέχρι το νούμερο 59, που είναι ο κ. Θεοφύλακτος. Θα φθάσουμε, λοιπόν, περίπου στο νούμερο 58 ή 59. Βέβαια, αυτό θα το δούμε στην </w:t>
      </w:r>
      <w:r>
        <w:rPr>
          <w:rFonts w:eastAsia="Times New Roman" w:cs="Times New Roman"/>
          <w:szCs w:val="24"/>
        </w:rPr>
        <w:t>πορεία, αλλά μία πρώτη προσέγγιση είναι ότι έχουμε μπροστά μας άλλες δυόμισι ώρες.</w:t>
      </w:r>
    </w:p>
    <w:p w14:paraId="77C035DD"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Κυρία Βάκη, έχετε τον λόγο. </w:t>
      </w:r>
    </w:p>
    <w:p w14:paraId="77C035DE" w14:textId="77777777" w:rsidR="006113A9" w:rsidRDefault="006B6FC4">
      <w:pPr>
        <w:spacing w:line="600" w:lineRule="auto"/>
        <w:ind w:firstLine="720"/>
        <w:contextualSpacing/>
        <w:jc w:val="both"/>
        <w:rPr>
          <w:rFonts w:eastAsia="Times New Roman"/>
          <w:szCs w:val="24"/>
        </w:rPr>
      </w:pPr>
      <w:r>
        <w:rPr>
          <w:rFonts w:eastAsia="Times New Roman"/>
          <w:b/>
          <w:szCs w:val="24"/>
        </w:rPr>
        <w:t>ΦΩΤΕΙΝΗ ΒΑΚΗ:</w:t>
      </w:r>
      <w:r>
        <w:rPr>
          <w:rFonts w:eastAsia="Times New Roman"/>
          <w:szCs w:val="24"/>
        </w:rPr>
        <w:t xml:space="preserve"> Ευχαριστώ, κύριε Πρόεδρε.</w:t>
      </w:r>
    </w:p>
    <w:p w14:paraId="77C035DF" w14:textId="77777777" w:rsidR="006113A9" w:rsidRDefault="006B6FC4">
      <w:pPr>
        <w:spacing w:line="600" w:lineRule="auto"/>
        <w:ind w:firstLine="720"/>
        <w:contextualSpacing/>
        <w:jc w:val="both"/>
        <w:rPr>
          <w:rFonts w:eastAsia="Times New Roman"/>
          <w:szCs w:val="24"/>
        </w:rPr>
      </w:pPr>
      <w:r>
        <w:rPr>
          <w:rFonts w:eastAsia="Times New Roman"/>
          <w:szCs w:val="24"/>
        </w:rPr>
        <w:t>Κυρίες και κύριοι Βουλευτές, η</w:t>
      </w:r>
      <w:r w:rsidRPr="00290817">
        <w:rPr>
          <w:rFonts w:eastAsia="Times New Roman"/>
          <w:szCs w:val="24"/>
        </w:rPr>
        <w:t xml:space="preserve"> εξωτερική πολιτική μιας χώρας</w:t>
      </w:r>
      <w:r>
        <w:rPr>
          <w:rFonts w:eastAsia="Times New Roman"/>
          <w:szCs w:val="24"/>
        </w:rPr>
        <w:t>,</w:t>
      </w:r>
      <w:r w:rsidRPr="00290817">
        <w:rPr>
          <w:rFonts w:eastAsia="Times New Roman"/>
          <w:szCs w:val="24"/>
        </w:rPr>
        <w:t xml:space="preserve"> η επικύρωση μιας </w:t>
      </w:r>
      <w:r>
        <w:rPr>
          <w:rFonts w:eastAsia="Times New Roman"/>
          <w:szCs w:val="24"/>
        </w:rPr>
        <w:t>δ</w:t>
      </w:r>
      <w:r w:rsidRPr="00290817">
        <w:rPr>
          <w:rFonts w:eastAsia="Times New Roman"/>
          <w:szCs w:val="24"/>
        </w:rPr>
        <w:t>ιεθνούς συμφωνίας που θα</w:t>
      </w:r>
      <w:r w:rsidRPr="00290817">
        <w:rPr>
          <w:rFonts w:eastAsia="Times New Roman"/>
          <w:szCs w:val="24"/>
        </w:rPr>
        <w:t xml:space="preserve"> δεσμεύσει και τις επόμενες γενεές</w:t>
      </w:r>
      <w:r>
        <w:rPr>
          <w:rFonts w:eastAsia="Times New Roman"/>
          <w:szCs w:val="24"/>
        </w:rPr>
        <w:t xml:space="preserve"> ε</w:t>
      </w:r>
      <w:r w:rsidRPr="00290817">
        <w:rPr>
          <w:rFonts w:eastAsia="Times New Roman"/>
          <w:szCs w:val="24"/>
        </w:rPr>
        <w:t>πιβάλλεται να χαράσσονται με γνώμονα το εθνικό συμφέρον</w:t>
      </w:r>
      <w:r>
        <w:rPr>
          <w:rFonts w:eastAsia="Times New Roman"/>
          <w:szCs w:val="24"/>
        </w:rPr>
        <w:t>,</w:t>
      </w:r>
      <w:r w:rsidRPr="00290817">
        <w:rPr>
          <w:rFonts w:eastAsia="Times New Roman"/>
          <w:szCs w:val="24"/>
        </w:rPr>
        <w:t xml:space="preserve"> τους διεθνείς συσχετισμούς </w:t>
      </w:r>
      <w:r>
        <w:rPr>
          <w:rFonts w:eastAsia="Times New Roman"/>
          <w:szCs w:val="24"/>
        </w:rPr>
        <w:t>δ</w:t>
      </w:r>
      <w:r w:rsidRPr="00290817">
        <w:rPr>
          <w:rFonts w:eastAsia="Times New Roman"/>
          <w:szCs w:val="24"/>
        </w:rPr>
        <w:t>υνάμεων</w:t>
      </w:r>
      <w:r>
        <w:rPr>
          <w:rFonts w:eastAsia="Times New Roman"/>
          <w:szCs w:val="24"/>
        </w:rPr>
        <w:t>,</w:t>
      </w:r>
      <w:r w:rsidRPr="00290817">
        <w:rPr>
          <w:rFonts w:eastAsia="Times New Roman"/>
          <w:szCs w:val="24"/>
        </w:rPr>
        <w:t xml:space="preserve"> την υπευθυνότητα και τον ορθό λόγο</w:t>
      </w:r>
      <w:r>
        <w:rPr>
          <w:rFonts w:eastAsia="Times New Roman"/>
          <w:szCs w:val="24"/>
        </w:rPr>
        <w:t>. Α</w:t>
      </w:r>
      <w:r w:rsidRPr="00290817">
        <w:rPr>
          <w:rFonts w:eastAsia="Times New Roman"/>
          <w:szCs w:val="24"/>
        </w:rPr>
        <w:t>ς αντιπαρατεθούμε</w:t>
      </w:r>
      <w:r>
        <w:rPr>
          <w:rFonts w:eastAsia="Times New Roman"/>
          <w:szCs w:val="24"/>
        </w:rPr>
        <w:t>,</w:t>
      </w:r>
      <w:r w:rsidRPr="00290817">
        <w:rPr>
          <w:rFonts w:eastAsia="Times New Roman"/>
          <w:szCs w:val="24"/>
        </w:rPr>
        <w:t xml:space="preserve"> </w:t>
      </w:r>
      <w:r>
        <w:rPr>
          <w:rFonts w:eastAsia="Times New Roman"/>
          <w:szCs w:val="24"/>
        </w:rPr>
        <w:t>ε</w:t>
      </w:r>
      <w:r w:rsidRPr="00290817">
        <w:rPr>
          <w:rFonts w:eastAsia="Times New Roman"/>
          <w:szCs w:val="24"/>
        </w:rPr>
        <w:t>πιτέλους</w:t>
      </w:r>
      <w:r>
        <w:rPr>
          <w:rFonts w:eastAsia="Times New Roman"/>
          <w:szCs w:val="24"/>
        </w:rPr>
        <w:t>,</w:t>
      </w:r>
      <w:r w:rsidRPr="00290817">
        <w:rPr>
          <w:rFonts w:eastAsia="Times New Roman"/>
          <w:szCs w:val="24"/>
        </w:rPr>
        <w:t xml:space="preserve"> επί του κειμένου της </w:t>
      </w:r>
      <w:r>
        <w:rPr>
          <w:rFonts w:eastAsia="Times New Roman"/>
          <w:szCs w:val="24"/>
        </w:rPr>
        <w:t>σ</w:t>
      </w:r>
      <w:r w:rsidRPr="00290817">
        <w:rPr>
          <w:rFonts w:eastAsia="Times New Roman"/>
          <w:szCs w:val="24"/>
        </w:rPr>
        <w:t xml:space="preserve">υμφωνίας και όχι </w:t>
      </w:r>
      <w:r>
        <w:rPr>
          <w:rFonts w:eastAsia="Times New Roman"/>
          <w:szCs w:val="24"/>
        </w:rPr>
        <w:t>ε</w:t>
      </w:r>
      <w:r w:rsidRPr="00290817">
        <w:rPr>
          <w:rFonts w:eastAsia="Times New Roman"/>
          <w:szCs w:val="24"/>
        </w:rPr>
        <w:t>π</w:t>
      </w:r>
      <w:r>
        <w:rPr>
          <w:rFonts w:eastAsia="Times New Roman"/>
          <w:szCs w:val="24"/>
        </w:rPr>
        <w:t>’</w:t>
      </w:r>
      <w:r w:rsidRPr="00290817">
        <w:rPr>
          <w:rFonts w:eastAsia="Times New Roman"/>
          <w:szCs w:val="24"/>
        </w:rPr>
        <w:t xml:space="preserve"> ευκαιρία της </w:t>
      </w:r>
      <w:r>
        <w:rPr>
          <w:rFonts w:eastAsia="Times New Roman"/>
          <w:szCs w:val="24"/>
        </w:rPr>
        <w:t>σ</w:t>
      </w:r>
      <w:r w:rsidRPr="00290817">
        <w:rPr>
          <w:rFonts w:eastAsia="Times New Roman"/>
          <w:szCs w:val="24"/>
        </w:rPr>
        <w:t>υμ</w:t>
      </w:r>
      <w:r w:rsidRPr="00290817">
        <w:rPr>
          <w:rFonts w:eastAsia="Times New Roman"/>
          <w:szCs w:val="24"/>
        </w:rPr>
        <w:t>φωνίας με ένα</w:t>
      </w:r>
      <w:r>
        <w:rPr>
          <w:rFonts w:eastAsia="Times New Roman"/>
          <w:szCs w:val="24"/>
        </w:rPr>
        <w:t>ν</w:t>
      </w:r>
      <w:r w:rsidRPr="00290817">
        <w:rPr>
          <w:rFonts w:eastAsia="Times New Roman"/>
          <w:szCs w:val="24"/>
        </w:rPr>
        <w:t xml:space="preserve"> λόγο διχαστικό που διαιρεί τον ελληνικό λαό που μας ακούει αυτή τη στιγμή σε προδότες και πατριώτες και διεξάγεται με αήθεις προ</w:t>
      </w:r>
      <w:r>
        <w:rPr>
          <w:rFonts w:eastAsia="Times New Roman"/>
          <w:szCs w:val="24"/>
        </w:rPr>
        <w:t>σωπικούς χαρακτηρισμούς.</w:t>
      </w:r>
    </w:p>
    <w:p w14:paraId="77C035E0" w14:textId="77777777" w:rsidR="006113A9" w:rsidRDefault="006B6FC4">
      <w:pPr>
        <w:spacing w:line="600" w:lineRule="auto"/>
        <w:ind w:firstLine="720"/>
        <w:contextualSpacing/>
        <w:jc w:val="both"/>
        <w:rPr>
          <w:rFonts w:eastAsia="Times New Roman"/>
          <w:szCs w:val="24"/>
        </w:rPr>
      </w:pPr>
      <w:r>
        <w:rPr>
          <w:rFonts w:eastAsia="Times New Roman"/>
          <w:szCs w:val="24"/>
        </w:rPr>
        <w:lastRenderedPageBreak/>
        <w:t>Κ</w:t>
      </w:r>
      <w:r w:rsidRPr="00290817">
        <w:rPr>
          <w:rFonts w:eastAsia="Times New Roman"/>
          <w:szCs w:val="24"/>
        </w:rPr>
        <w:t>υρίες και κύριοι συνάδελφοι</w:t>
      </w:r>
      <w:r>
        <w:rPr>
          <w:rFonts w:eastAsia="Times New Roman"/>
          <w:szCs w:val="24"/>
        </w:rPr>
        <w:t>,</w:t>
      </w:r>
      <w:r w:rsidRPr="00290817">
        <w:rPr>
          <w:rFonts w:eastAsia="Times New Roman"/>
          <w:szCs w:val="24"/>
        </w:rPr>
        <w:t xml:space="preserve"> την εξωτερική πολιτική μιας χώρας δεν την υπαγορεύει το θυ</w:t>
      </w:r>
      <w:r w:rsidRPr="00290817">
        <w:rPr>
          <w:rFonts w:eastAsia="Times New Roman"/>
          <w:szCs w:val="24"/>
        </w:rPr>
        <w:t xml:space="preserve">μικό του πλήθους που τροφοδοτούν η λαθροχειρία της </w:t>
      </w:r>
      <w:r>
        <w:rPr>
          <w:rFonts w:eastAsia="Times New Roman"/>
          <w:szCs w:val="24"/>
        </w:rPr>
        <w:t>Ι</w:t>
      </w:r>
      <w:r w:rsidRPr="00290817">
        <w:rPr>
          <w:rFonts w:eastAsia="Times New Roman"/>
          <w:szCs w:val="24"/>
        </w:rPr>
        <w:t>στορίας</w:t>
      </w:r>
      <w:r>
        <w:rPr>
          <w:rFonts w:eastAsia="Times New Roman"/>
          <w:szCs w:val="24"/>
        </w:rPr>
        <w:t>, οι</w:t>
      </w:r>
      <w:r w:rsidRPr="00290817">
        <w:rPr>
          <w:rFonts w:eastAsia="Times New Roman"/>
          <w:szCs w:val="24"/>
        </w:rPr>
        <w:t xml:space="preserve"> μικροκομματικ</w:t>
      </w:r>
      <w:r>
        <w:rPr>
          <w:rFonts w:eastAsia="Times New Roman"/>
          <w:szCs w:val="24"/>
        </w:rPr>
        <w:t>οί</w:t>
      </w:r>
      <w:r w:rsidRPr="00290817">
        <w:rPr>
          <w:rFonts w:eastAsia="Times New Roman"/>
          <w:szCs w:val="24"/>
        </w:rPr>
        <w:t xml:space="preserve"> τακτικισμοί και η δημαγωγία</w:t>
      </w:r>
      <w:r>
        <w:rPr>
          <w:rFonts w:eastAsia="Times New Roman"/>
          <w:szCs w:val="24"/>
        </w:rPr>
        <w:t>. Α</w:t>
      </w:r>
      <w:r w:rsidRPr="00290817">
        <w:rPr>
          <w:rFonts w:eastAsia="Times New Roman"/>
          <w:szCs w:val="24"/>
        </w:rPr>
        <w:t>ς μη ρίξουμε τον ορθό λόγο βορά σε μία ιδιοτελή συνθηματολογί</w:t>
      </w:r>
      <w:r>
        <w:rPr>
          <w:rFonts w:eastAsia="Times New Roman"/>
          <w:szCs w:val="24"/>
        </w:rPr>
        <w:t xml:space="preserve">α και στον φανατισμό του πλήθους, </w:t>
      </w:r>
      <w:r w:rsidRPr="00290817">
        <w:rPr>
          <w:rFonts w:eastAsia="Times New Roman"/>
          <w:szCs w:val="24"/>
        </w:rPr>
        <w:t>του πλήθους που αναπληρώνει την ταπείνωση που υπέστ</w:t>
      </w:r>
      <w:r w:rsidRPr="00290817">
        <w:rPr>
          <w:rFonts w:eastAsia="Times New Roman"/>
          <w:szCs w:val="24"/>
        </w:rPr>
        <w:t>η στα δύσκολα χρόνια της επιτροπείας</w:t>
      </w:r>
      <w:r>
        <w:rPr>
          <w:rFonts w:eastAsia="Times New Roman"/>
          <w:szCs w:val="24"/>
        </w:rPr>
        <w:t>, με μύθους αλυτρωτισμών,</w:t>
      </w:r>
      <w:r w:rsidRPr="00290817">
        <w:rPr>
          <w:rFonts w:eastAsia="Times New Roman"/>
          <w:szCs w:val="24"/>
        </w:rPr>
        <w:t xml:space="preserve"> με μύθους π</w:t>
      </w:r>
      <w:r>
        <w:rPr>
          <w:rFonts w:eastAsia="Times New Roman"/>
          <w:szCs w:val="24"/>
        </w:rPr>
        <w:t>εριούσιων λαών και ας υποτάξουμε ε</w:t>
      </w:r>
      <w:r w:rsidRPr="00290817">
        <w:rPr>
          <w:rFonts w:eastAsia="Times New Roman"/>
          <w:szCs w:val="24"/>
        </w:rPr>
        <w:t>πιτέλους την πολιτική στον ορθό λόγο</w:t>
      </w:r>
      <w:r>
        <w:rPr>
          <w:rFonts w:eastAsia="Times New Roman"/>
          <w:szCs w:val="24"/>
        </w:rPr>
        <w:t>, σ</w:t>
      </w:r>
      <w:r w:rsidRPr="00290817">
        <w:rPr>
          <w:rFonts w:eastAsia="Times New Roman"/>
          <w:szCs w:val="24"/>
        </w:rPr>
        <w:t xml:space="preserve">τη διαβούλευση της </w:t>
      </w:r>
      <w:r>
        <w:rPr>
          <w:rFonts w:eastAsia="Times New Roman"/>
          <w:szCs w:val="24"/>
        </w:rPr>
        <w:t>Ε</w:t>
      </w:r>
      <w:r w:rsidRPr="00290817">
        <w:rPr>
          <w:rFonts w:eastAsia="Times New Roman"/>
          <w:szCs w:val="24"/>
        </w:rPr>
        <w:t xml:space="preserve">θνικής </w:t>
      </w:r>
      <w:r>
        <w:rPr>
          <w:rFonts w:eastAsia="Times New Roman"/>
          <w:szCs w:val="24"/>
        </w:rPr>
        <w:t>Α</w:t>
      </w:r>
      <w:r w:rsidRPr="00290817">
        <w:rPr>
          <w:rFonts w:eastAsia="Times New Roman"/>
          <w:szCs w:val="24"/>
        </w:rPr>
        <w:t>ντιπροσωπείας</w:t>
      </w:r>
      <w:r>
        <w:rPr>
          <w:rFonts w:eastAsia="Times New Roman"/>
          <w:szCs w:val="24"/>
        </w:rPr>
        <w:t>,</w:t>
      </w:r>
      <w:r w:rsidRPr="00290817">
        <w:rPr>
          <w:rFonts w:eastAsia="Times New Roman"/>
          <w:szCs w:val="24"/>
        </w:rPr>
        <w:t xml:space="preserve"> όπως ορίζει η αντιπροσωπευτική εντολή που θεμελιώνουν τα συντάγματα των σύγχρονων δημοκρατιών</w:t>
      </w:r>
      <w:r>
        <w:rPr>
          <w:rFonts w:eastAsia="Times New Roman"/>
          <w:szCs w:val="24"/>
        </w:rPr>
        <w:t>.</w:t>
      </w:r>
    </w:p>
    <w:p w14:paraId="77C035E1" w14:textId="77777777" w:rsidR="006113A9" w:rsidRDefault="006B6FC4">
      <w:pPr>
        <w:spacing w:line="600" w:lineRule="auto"/>
        <w:ind w:firstLine="720"/>
        <w:contextualSpacing/>
        <w:jc w:val="both"/>
        <w:rPr>
          <w:rFonts w:eastAsia="Times New Roman"/>
          <w:szCs w:val="24"/>
        </w:rPr>
      </w:pPr>
      <w:r>
        <w:rPr>
          <w:rFonts w:eastAsia="Times New Roman"/>
          <w:szCs w:val="24"/>
        </w:rPr>
        <w:t>Κ</w:t>
      </w:r>
      <w:r w:rsidRPr="00290817">
        <w:rPr>
          <w:rFonts w:eastAsia="Times New Roman"/>
          <w:szCs w:val="24"/>
        </w:rPr>
        <w:t xml:space="preserve">υρίες και κύριοι </w:t>
      </w:r>
      <w:r>
        <w:rPr>
          <w:rFonts w:eastAsia="Times New Roman"/>
          <w:szCs w:val="24"/>
        </w:rPr>
        <w:t>Β</w:t>
      </w:r>
      <w:r w:rsidRPr="00290817">
        <w:rPr>
          <w:rFonts w:eastAsia="Times New Roman"/>
          <w:szCs w:val="24"/>
        </w:rPr>
        <w:t>ουλευτές</w:t>
      </w:r>
      <w:r>
        <w:rPr>
          <w:rFonts w:eastAsia="Times New Roman"/>
          <w:szCs w:val="24"/>
        </w:rPr>
        <w:t>, ας ξεκινήσω και εγώ διά</w:t>
      </w:r>
      <w:r w:rsidRPr="00290817">
        <w:rPr>
          <w:rFonts w:eastAsia="Times New Roman"/>
          <w:szCs w:val="24"/>
        </w:rPr>
        <w:t xml:space="preserve"> της μεθόδου της εις άτοπον απαγωγής</w:t>
      </w:r>
      <w:r>
        <w:rPr>
          <w:rFonts w:eastAsia="Times New Roman"/>
          <w:szCs w:val="24"/>
        </w:rPr>
        <w:t>. Τ</w:t>
      </w:r>
      <w:r w:rsidRPr="00290817">
        <w:rPr>
          <w:rFonts w:eastAsia="Times New Roman"/>
          <w:szCs w:val="24"/>
        </w:rPr>
        <w:t xml:space="preserve">ι θα κερδίσει η χώρα μας αν δεν επικυρωθεί η </w:t>
      </w:r>
      <w:r>
        <w:rPr>
          <w:rFonts w:eastAsia="Times New Roman"/>
          <w:szCs w:val="24"/>
        </w:rPr>
        <w:t>Σ</w:t>
      </w:r>
      <w:r w:rsidRPr="00290817">
        <w:rPr>
          <w:rFonts w:eastAsia="Times New Roman"/>
          <w:szCs w:val="24"/>
        </w:rPr>
        <w:t>υμφωνία των Πρεσπών από</w:t>
      </w:r>
      <w:r w:rsidRPr="00290817">
        <w:rPr>
          <w:rFonts w:eastAsia="Times New Roman"/>
          <w:szCs w:val="24"/>
        </w:rPr>
        <w:t xml:space="preserve"> τη Βουλή των Ελλήνων</w:t>
      </w:r>
      <w:r>
        <w:rPr>
          <w:rFonts w:eastAsia="Times New Roman"/>
          <w:szCs w:val="24"/>
        </w:rPr>
        <w:t>;</w:t>
      </w:r>
    </w:p>
    <w:p w14:paraId="77C035E2" w14:textId="77777777" w:rsidR="006113A9" w:rsidRDefault="006B6FC4">
      <w:pPr>
        <w:spacing w:line="600" w:lineRule="auto"/>
        <w:ind w:firstLine="720"/>
        <w:contextualSpacing/>
        <w:jc w:val="both"/>
        <w:rPr>
          <w:rFonts w:eastAsia="Times New Roman"/>
          <w:szCs w:val="24"/>
        </w:rPr>
      </w:pPr>
      <w:r w:rsidRPr="00290817">
        <w:rPr>
          <w:rFonts w:eastAsia="Times New Roman"/>
          <w:szCs w:val="24"/>
        </w:rPr>
        <w:t>Πρώτον</w:t>
      </w:r>
      <w:r>
        <w:rPr>
          <w:rFonts w:eastAsia="Times New Roman"/>
          <w:szCs w:val="24"/>
        </w:rPr>
        <w:t>,</w:t>
      </w:r>
      <w:r w:rsidRPr="00290817">
        <w:rPr>
          <w:rFonts w:eastAsia="Times New Roman"/>
          <w:szCs w:val="24"/>
        </w:rPr>
        <w:t xml:space="preserve"> η δυναμική της </w:t>
      </w:r>
      <w:r>
        <w:rPr>
          <w:rFonts w:eastAsia="Times New Roman"/>
          <w:szCs w:val="24"/>
        </w:rPr>
        <w:t>δ</w:t>
      </w:r>
      <w:r w:rsidRPr="00290817">
        <w:rPr>
          <w:rFonts w:eastAsia="Times New Roman"/>
          <w:szCs w:val="24"/>
        </w:rPr>
        <w:t xml:space="preserve">ιεθνούς αναγνώρισης της γείτονος χώρας από </w:t>
      </w:r>
      <w:r>
        <w:rPr>
          <w:rFonts w:eastAsia="Times New Roman"/>
          <w:szCs w:val="24"/>
        </w:rPr>
        <w:t>εκατόν σαράντα</w:t>
      </w:r>
      <w:r w:rsidRPr="00290817">
        <w:rPr>
          <w:rFonts w:eastAsia="Times New Roman"/>
          <w:szCs w:val="24"/>
        </w:rPr>
        <w:t xml:space="preserve"> χώρες με τη </w:t>
      </w:r>
      <w:r>
        <w:rPr>
          <w:rFonts w:eastAsia="Times New Roman"/>
          <w:szCs w:val="24"/>
        </w:rPr>
        <w:t>σ</w:t>
      </w:r>
      <w:r w:rsidRPr="00290817">
        <w:rPr>
          <w:rFonts w:eastAsia="Times New Roman"/>
          <w:szCs w:val="24"/>
        </w:rPr>
        <w:t xml:space="preserve">υνταγματική της </w:t>
      </w:r>
      <w:r w:rsidRPr="00290817">
        <w:rPr>
          <w:rFonts w:eastAsia="Times New Roman"/>
          <w:szCs w:val="24"/>
        </w:rPr>
        <w:lastRenderedPageBreak/>
        <w:t>ονομασία</w:t>
      </w:r>
      <w:r w:rsidRPr="005733DC">
        <w:rPr>
          <w:rFonts w:eastAsia="Times New Roman"/>
          <w:szCs w:val="24"/>
        </w:rPr>
        <w:t>,</w:t>
      </w:r>
      <w:r w:rsidRPr="00290817">
        <w:rPr>
          <w:rFonts w:eastAsia="Times New Roman"/>
          <w:szCs w:val="24"/>
        </w:rPr>
        <w:t xml:space="preserve"> </w:t>
      </w:r>
      <w:r>
        <w:rPr>
          <w:rFonts w:eastAsia="Times New Roman"/>
          <w:szCs w:val="24"/>
        </w:rPr>
        <w:t>ήτοι «Δ</w:t>
      </w:r>
      <w:r w:rsidRPr="00290817">
        <w:rPr>
          <w:rFonts w:eastAsia="Times New Roman"/>
          <w:szCs w:val="24"/>
        </w:rPr>
        <w:t>ημοκρατία της Μακεδονίας</w:t>
      </w:r>
      <w:r>
        <w:rPr>
          <w:rFonts w:eastAsia="Times New Roman"/>
          <w:szCs w:val="24"/>
        </w:rPr>
        <w:t>»,</w:t>
      </w:r>
      <w:r w:rsidRPr="00290817">
        <w:rPr>
          <w:rFonts w:eastAsia="Times New Roman"/>
          <w:szCs w:val="24"/>
        </w:rPr>
        <w:t xml:space="preserve"> θα ενισχυθεί περαιτέρω και τα διαβατήρια θα εξακολουθούν να </w:t>
      </w:r>
      <w:r>
        <w:rPr>
          <w:rFonts w:eastAsia="Times New Roman"/>
          <w:szCs w:val="24"/>
        </w:rPr>
        <w:t>ανα</w:t>
      </w:r>
      <w:r w:rsidRPr="00290817">
        <w:rPr>
          <w:rFonts w:eastAsia="Times New Roman"/>
          <w:szCs w:val="24"/>
        </w:rPr>
        <w:t xml:space="preserve">γράφουν </w:t>
      </w:r>
      <w:r>
        <w:rPr>
          <w:rFonts w:eastAsia="Times New Roman"/>
          <w:szCs w:val="24"/>
        </w:rPr>
        <w:t>«</w:t>
      </w:r>
      <w:r w:rsidRPr="00290817">
        <w:rPr>
          <w:rFonts w:eastAsia="Times New Roman"/>
          <w:szCs w:val="24"/>
        </w:rPr>
        <w:t>macedo</w:t>
      </w:r>
      <w:r w:rsidRPr="00290817">
        <w:rPr>
          <w:rFonts w:eastAsia="Times New Roman"/>
          <w:szCs w:val="24"/>
        </w:rPr>
        <w:t>nian</w:t>
      </w:r>
      <w:r>
        <w:rPr>
          <w:rFonts w:eastAsia="Times New Roman"/>
          <w:szCs w:val="24"/>
        </w:rPr>
        <w:t>»</w:t>
      </w:r>
      <w:r w:rsidRPr="00290817">
        <w:rPr>
          <w:rFonts w:eastAsia="Times New Roman"/>
          <w:szCs w:val="24"/>
        </w:rPr>
        <w:t xml:space="preserve"> στην κατηγορία ιθαγένεια</w:t>
      </w:r>
      <w:r>
        <w:rPr>
          <w:rFonts w:eastAsia="Times New Roman"/>
          <w:szCs w:val="24"/>
        </w:rPr>
        <w:t>.</w:t>
      </w:r>
    </w:p>
    <w:p w14:paraId="77C035E3" w14:textId="77777777" w:rsidR="006113A9" w:rsidRDefault="006B6FC4">
      <w:pPr>
        <w:spacing w:line="600" w:lineRule="auto"/>
        <w:ind w:firstLine="720"/>
        <w:contextualSpacing/>
        <w:jc w:val="both"/>
        <w:rPr>
          <w:rFonts w:eastAsia="Times New Roman"/>
          <w:szCs w:val="24"/>
        </w:rPr>
      </w:pPr>
      <w:r>
        <w:rPr>
          <w:rFonts w:eastAsia="Times New Roman"/>
          <w:szCs w:val="24"/>
        </w:rPr>
        <w:t>Δ</w:t>
      </w:r>
      <w:r w:rsidRPr="00290817">
        <w:rPr>
          <w:rFonts w:eastAsia="Times New Roman"/>
          <w:szCs w:val="24"/>
        </w:rPr>
        <w:t>εύτερον</w:t>
      </w:r>
      <w:r>
        <w:rPr>
          <w:rFonts w:eastAsia="Times New Roman"/>
          <w:szCs w:val="24"/>
        </w:rPr>
        <w:t>, η</w:t>
      </w:r>
      <w:r w:rsidRPr="00290817">
        <w:rPr>
          <w:rFonts w:eastAsia="Times New Roman"/>
          <w:szCs w:val="24"/>
        </w:rPr>
        <w:t xml:space="preserve"> διεθνής κοινότητα αυτή τη φορά θα επιρρίψει την ευθύνη για τη μη κύρωση στη χώρα </w:t>
      </w:r>
      <w:r>
        <w:rPr>
          <w:rFonts w:eastAsia="Times New Roman"/>
          <w:szCs w:val="24"/>
        </w:rPr>
        <w:t>μας. Ο</w:t>
      </w:r>
      <w:r w:rsidRPr="00290817">
        <w:rPr>
          <w:rFonts w:eastAsia="Times New Roman"/>
          <w:szCs w:val="24"/>
        </w:rPr>
        <w:t xml:space="preserve"> εθνικισμός της προηγούμενης </w:t>
      </w:r>
      <w:r>
        <w:rPr>
          <w:rFonts w:eastAsia="Times New Roman"/>
          <w:szCs w:val="24"/>
        </w:rPr>
        <w:t>κ</w:t>
      </w:r>
      <w:r w:rsidRPr="00290817">
        <w:rPr>
          <w:rFonts w:eastAsia="Times New Roman"/>
          <w:szCs w:val="24"/>
        </w:rPr>
        <w:t>υβέρνησης της γείτονος ήταν και αυτός που έφερνε προσκόμματα στις προηγηθείσες διαπραγματεύσεις</w:t>
      </w:r>
      <w:r>
        <w:rPr>
          <w:rFonts w:eastAsia="Times New Roman"/>
          <w:szCs w:val="24"/>
        </w:rPr>
        <w:t>. Τ</w:t>
      </w:r>
      <w:r w:rsidRPr="00290817">
        <w:rPr>
          <w:rFonts w:eastAsia="Times New Roman"/>
          <w:szCs w:val="24"/>
        </w:rPr>
        <w:t>ώρα οι όροι θα αντιστραφούν επ</w:t>
      </w:r>
      <w:r>
        <w:rPr>
          <w:rFonts w:eastAsia="Times New Roman"/>
          <w:szCs w:val="24"/>
        </w:rPr>
        <w:t xml:space="preserve">ί </w:t>
      </w:r>
      <w:r w:rsidRPr="00290817">
        <w:rPr>
          <w:rFonts w:eastAsia="Times New Roman"/>
          <w:szCs w:val="24"/>
        </w:rPr>
        <w:t>ζ</w:t>
      </w:r>
      <w:r>
        <w:rPr>
          <w:rFonts w:eastAsia="Times New Roman"/>
          <w:szCs w:val="24"/>
        </w:rPr>
        <w:t>ημί</w:t>
      </w:r>
      <w:r w:rsidRPr="00290817">
        <w:rPr>
          <w:rFonts w:eastAsia="Times New Roman"/>
          <w:szCs w:val="24"/>
        </w:rPr>
        <w:t xml:space="preserve">α του κύρους και της αξιοπιστίας της Ελλάδας και θα χαθεί μία ιστορική </w:t>
      </w:r>
      <w:r>
        <w:rPr>
          <w:rFonts w:eastAsia="Times New Roman"/>
          <w:szCs w:val="24"/>
        </w:rPr>
        <w:t>ε</w:t>
      </w:r>
      <w:r w:rsidRPr="00290817">
        <w:rPr>
          <w:rFonts w:eastAsia="Times New Roman"/>
          <w:szCs w:val="24"/>
        </w:rPr>
        <w:t xml:space="preserve">υκαιρία επίλυσης μιας </w:t>
      </w:r>
      <w:r>
        <w:rPr>
          <w:rFonts w:eastAsia="Times New Roman"/>
          <w:szCs w:val="24"/>
        </w:rPr>
        <w:t>τριαντά</w:t>
      </w:r>
      <w:r w:rsidRPr="00290817">
        <w:rPr>
          <w:rFonts w:eastAsia="Times New Roman"/>
          <w:szCs w:val="24"/>
        </w:rPr>
        <w:t>χρονης εκκρεμότητας</w:t>
      </w:r>
      <w:r>
        <w:rPr>
          <w:rFonts w:eastAsia="Times New Roman"/>
          <w:szCs w:val="24"/>
        </w:rPr>
        <w:t>,</w:t>
      </w:r>
      <w:r w:rsidRPr="00290817">
        <w:rPr>
          <w:rFonts w:eastAsia="Times New Roman"/>
          <w:szCs w:val="24"/>
        </w:rPr>
        <w:t xml:space="preserve"> αφ</w:t>
      </w:r>
      <w:r>
        <w:rPr>
          <w:rFonts w:eastAsia="Times New Roman"/>
          <w:szCs w:val="24"/>
        </w:rPr>
        <w:t xml:space="preserve">’ ης </w:t>
      </w:r>
      <w:r w:rsidRPr="00290817">
        <w:rPr>
          <w:rFonts w:eastAsia="Times New Roman"/>
          <w:szCs w:val="24"/>
        </w:rPr>
        <w:t>στιγμή</w:t>
      </w:r>
      <w:r>
        <w:rPr>
          <w:rFonts w:eastAsia="Times New Roman"/>
          <w:szCs w:val="24"/>
        </w:rPr>
        <w:t xml:space="preserve">ς </w:t>
      </w:r>
      <w:r w:rsidRPr="00290817">
        <w:rPr>
          <w:rFonts w:eastAsia="Times New Roman"/>
          <w:szCs w:val="24"/>
        </w:rPr>
        <w:t xml:space="preserve">την εθνικιστική κυβέρνηση </w:t>
      </w:r>
      <w:r>
        <w:rPr>
          <w:rFonts w:eastAsia="Times New Roman"/>
          <w:szCs w:val="24"/>
        </w:rPr>
        <w:t>στη γειτονική χώρα</w:t>
      </w:r>
      <w:r w:rsidRPr="00290817">
        <w:rPr>
          <w:rFonts w:eastAsia="Times New Roman"/>
          <w:szCs w:val="24"/>
        </w:rPr>
        <w:t xml:space="preserve"> διαδέχθηκαν ευήκοα ώτα</w:t>
      </w:r>
      <w:r>
        <w:rPr>
          <w:rFonts w:eastAsia="Times New Roman"/>
          <w:szCs w:val="24"/>
        </w:rPr>
        <w:t xml:space="preserve"> </w:t>
      </w:r>
      <w:r w:rsidRPr="00290817">
        <w:rPr>
          <w:rFonts w:eastAsia="Times New Roman"/>
          <w:szCs w:val="24"/>
        </w:rPr>
        <w:t xml:space="preserve">που έτειναν </w:t>
      </w:r>
      <w:r w:rsidRPr="00290817">
        <w:rPr>
          <w:rFonts w:eastAsia="Times New Roman"/>
          <w:szCs w:val="24"/>
        </w:rPr>
        <w:t>χείρα συνεργασίας και συναδέλφωσης</w:t>
      </w:r>
      <w:r>
        <w:rPr>
          <w:rFonts w:eastAsia="Times New Roman"/>
          <w:szCs w:val="24"/>
        </w:rPr>
        <w:t>.</w:t>
      </w:r>
    </w:p>
    <w:p w14:paraId="77C035E4" w14:textId="77777777" w:rsidR="006113A9" w:rsidRDefault="006B6FC4">
      <w:pPr>
        <w:spacing w:line="600" w:lineRule="auto"/>
        <w:ind w:firstLine="720"/>
        <w:contextualSpacing/>
        <w:jc w:val="both"/>
        <w:rPr>
          <w:rFonts w:eastAsia="Times New Roman"/>
          <w:szCs w:val="24"/>
        </w:rPr>
      </w:pPr>
      <w:r>
        <w:rPr>
          <w:rFonts w:eastAsia="Times New Roman"/>
          <w:szCs w:val="24"/>
        </w:rPr>
        <w:t>Τ</w:t>
      </w:r>
      <w:r w:rsidRPr="00290817">
        <w:rPr>
          <w:rFonts w:eastAsia="Times New Roman"/>
          <w:szCs w:val="24"/>
        </w:rPr>
        <w:t>ρίτον</w:t>
      </w:r>
      <w:r>
        <w:rPr>
          <w:rFonts w:eastAsia="Times New Roman"/>
          <w:szCs w:val="24"/>
        </w:rPr>
        <w:t>,</w:t>
      </w:r>
      <w:r w:rsidRPr="00290817">
        <w:rPr>
          <w:rFonts w:eastAsia="Times New Roman"/>
          <w:szCs w:val="24"/>
        </w:rPr>
        <w:t xml:space="preserve"> η μη κύρωση της </w:t>
      </w:r>
      <w:r>
        <w:rPr>
          <w:rFonts w:eastAsia="Times New Roman"/>
          <w:szCs w:val="24"/>
        </w:rPr>
        <w:t>σ</w:t>
      </w:r>
      <w:r w:rsidRPr="00290817">
        <w:rPr>
          <w:rFonts w:eastAsia="Times New Roman"/>
          <w:szCs w:val="24"/>
        </w:rPr>
        <w:t xml:space="preserve">υμφωνίας θα τορπιλίσει προοπτικές </w:t>
      </w:r>
      <w:r>
        <w:rPr>
          <w:rFonts w:eastAsia="Times New Roman"/>
          <w:szCs w:val="24"/>
        </w:rPr>
        <w:t>ε</w:t>
      </w:r>
      <w:r w:rsidRPr="00290817">
        <w:rPr>
          <w:rFonts w:eastAsia="Times New Roman"/>
          <w:szCs w:val="24"/>
        </w:rPr>
        <w:t>ιρήνης και σταθερότητας στην περιοχή</w:t>
      </w:r>
      <w:r>
        <w:rPr>
          <w:rFonts w:eastAsia="Times New Roman"/>
          <w:szCs w:val="24"/>
        </w:rPr>
        <w:t>,</w:t>
      </w:r>
      <w:r w:rsidRPr="00290817">
        <w:rPr>
          <w:rFonts w:eastAsia="Times New Roman"/>
          <w:szCs w:val="24"/>
        </w:rPr>
        <w:t xml:space="preserve"> διότι </w:t>
      </w:r>
      <w:r>
        <w:rPr>
          <w:rFonts w:eastAsia="Times New Roman"/>
          <w:szCs w:val="24"/>
        </w:rPr>
        <w:t>τ</w:t>
      </w:r>
      <w:r w:rsidRPr="00290817">
        <w:rPr>
          <w:rFonts w:eastAsia="Times New Roman"/>
          <w:szCs w:val="24"/>
        </w:rPr>
        <w:t xml:space="preserve">ρίτες χώρες που διακατέχονται από </w:t>
      </w:r>
      <w:r>
        <w:rPr>
          <w:rFonts w:eastAsia="Times New Roman"/>
          <w:szCs w:val="24"/>
        </w:rPr>
        <w:t xml:space="preserve">μεγαλοϊδεατισμούς </w:t>
      </w:r>
      <w:r w:rsidRPr="00290817">
        <w:rPr>
          <w:rFonts w:eastAsia="Times New Roman"/>
          <w:szCs w:val="24"/>
        </w:rPr>
        <w:t xml:space="preserve">και εκμεταλλεύονται υπαρκτά προβλήματα μειονοτήτων θα εγείρουν </w:t>
      </w:r>
      <w:r w:rsidRPr="00290817">
        <w:rPr>
          <w:rFonts w:eastAsia="Times New Roman"/>
          <w:szCs w:val="24"/>
        </w:rPr>
        <w:t>αξιώσεις διείσδυσης</w:t>
      </w:r>
      <w:r>
        <w:rPr>
          <w:rFonts w:eastAsia="Times New Roman"/>
          <w:szCs w:val="24"/>
        </w:rPr>
        <w:t>,</w:t>
      </w:r>
      <w:r w:rsidRPr="00290817">
        <w:rPr>
          <w:rFonts w:eastAsia="Times New Roman"/>
          <w:szCs w:val="24"/>
        </w:rPr>
        <w:t xml:space="preserve"> επιχειρώντας να αποκομίσουν γεωπολιτικά και γεωστρατηγικά οφέλη</w:t>
      </w:r>
      <w:r>
        <w:rPr>
          <w:rFonts w:eastAsia="Times New Roman"/>
          <w:szCs w:val="24"/>
        </w:rPr>
        <w:t>,</w:t>
      </w:r>
      <w:r w:rsidRPr="00290817">
        <w:rPr>
          <w:rFonts w:eastAsia="Times New Roman"/>
          <w:szCs w:val="24"/>
        </w:rPr>
        <w:t xml:space="preserve"> με απρόβλεπτες για την περιοχή συνέπειες</w:t>
      </w:r>
      <w:r>
        <w:rPr>
          <w:rFonts w:eastAsia="Times New Roman"/>
          <w:szCs w:val="24"/>
        </w:rPr>
        <w:t>. Α</w:t>
      </w:r>
      <w:r w:rsidRPr="00290817">
        <w:rPr>
          <w:rFonts w:eastAsia="Times New Roman"/>
          <w:szCs w:val="24"/>
        </w:rPr>
        <w:t>μφισβητεί κανείς κάτι τέτοιο</w:t>
      </w:r>
      <w:r>
        <w:rPr>
          <w:rFonts w:eastAsia="Times New Roman"/>
          <w:szCs w:val="24"/>
        </w:rPr>
        <w:t>; Δ</w:t>
      </w:r>
      <w:r w:rsidRPr="00290817">
        <w:rPr>
          <w:rFonts w:eastAsia="Times New Roman"/>
          <w:szCs w:val="24"/>
        </w:rPr>
        <w:t>εν νομίζω</w:t>
      </w:r>
      <w:r>
        <w:rPr>
          <w:rFonts w:eastAsia="Times New Roman"/>
          <w:szCs w:val="24"/>
        </w:rPr>
        <w:t>.</w:t>
      </w:r>
    </w:p>
    <w:p w14:paraId="77C035E5" w14:textId="77777777" w:rsidR="006113A9" w:rsidRDefault="006B6FC4">
      <w:pPr>
        <w:spacing w:line="600" w:lineRule="auto"/>
        <w:ind w:firstLine="720"/>
        <w:contextualSpacing/>
        <w:jc w:val="both"/>
        <w:rPr>
          <w:rFonts w:eastAsia="Times New Roman"/>
          <w:szCs w:val="24"/>
        </w:rPr>
      </w:pPr>
      <w:r>
        <w:rPr>
          <w:rFonts w:eastAsia="Times New Roman"/>
          <w:szCs w:val="24"/>
        </w:rPr>
        <w:lastRenderedPageBreak/>
        <w:t>Εισέρχ</w:t>
      </w:r>
      <w:r w:rsidRPr="00290817">
        <w:rPr>
          <w:rFonts w:eastAsia="Times New Roman"/>
          <w:szCs w:val="24"/>
        </w:rPr>
        <w:t xml:space="preserve">ομαι στη </w:t>
      </w:r>
      <w:r>
        <w:rPr>
          <w:rFonts w:eastAsia="Times New Roman"/>
          <w:szCs w:val="24"/>
        </w:rPr>
        <w:t>σ</w:t>
      </w:r>
      <w:r w:rsidRPr="00290817">
        <w:rPr>
          <w:rFonts w:eastAsia="Times New Roman"/>
          <w:szCs w:val="24"/>
        </w:rPr>
        <w:t xml:space="preserve">υμφωνία </w:t>
      </w:r>
      <w:r>
        <w:rPr>
          <w:rFonts w:eastAsia="Times New Roman"/>
          <w:szCs w:val="24"/>
        </w:rPr>
        <w:t>αφεαυτή. Ερώτημα,</w:t>
      </w:r>
      <w:r w:rsidRPr="00290817">
        <w:rPr>
          <w:rFonts w:eastAsia="Times New Roman"/>
          <w:szCs w:val="24"/>
        </w:rPr>
        <w:t xml:space="preserve"> ρητορικό </w:t>
      </w:r>
      <w:r>
        <w:rPr>
          <w:rFonts w:eastAsia="Times New Roman"/>
          <w:szCs w:val="24"/>
        </w:rPr>
        <w:t>προφανώς: Π</w:t>
      </w:r>
      <w:r w:rsidRPr="00290817">
        <w:rPr>
          <w:rFonts w:eastAsia="Times New Roman"/>
          <w:szCs w:val="24"/>
        </w:rPr>
        <w:t>αρεκκλίνει από την εθνι</w:t>
      </w:r>
      <w:r w:rsidRPr="00290817">
        <w:rPr>
          <w:rFonts w:eastAsia="Times New Roman"/>
          <w:szCs w:val="24"/>
        </w:rPr>
        <w:t>κή γραμμή που χάραξαν οι προηγούμενες κυβερνήσεις</w:t>
      </w:r>
      <w:r>
        <w:rPr>
          <w:rFonts w:eastAsia="Times New Roman"/>
          <w:szCs w:val="24"/>
        </w:rPr>
        <w:t>; Ποια ή</w:t>
      </w:r>
      <w:r w:rsidRPr="00290817">
        <w:rPr>
          <w:rFonts w:eastAsia="Times New Roman"/>
          <w:szCs w:val="24"/>
        </w:rPr>
        <w:t>ταν αυτή η εθνική γραμμή</w:t>
      </w:r>
      <w:r>
        <w:rPr>
          <w:rFonts w:eastAsia="Times New Roman"/>
          <w:szCs w:val="24"/>
        </w:rPr>
        <w:t>; Η</w:t>
      </w:r>
      <w:r w:rsidRPr="00290817">
        <w:rPr>
          <w:rFonts w:eastAsia="Times New Roman"/>
          <w:szCs w:val="24"/>
        </w:rPr>
        <w:t xml:space="preserve"> εθνική γραμμή</w:t>
      </w:r>
      <w:r>
        <w:rPr>
          <w:rFonts w:eastAsia="Times New Roman"/>
          <w:szCs w:val="24"/>
        </w:rPr>
        <w:t>,</w:t>
      </w:r>
      <w:r w:rsidRPr="00290817">
        <w:rPr>
          <w:rFonts w:eastAsia="Times New Roman"/>
          <w:szCs w:val="24"/>
        </w:rPr>
        <w:t xml:space="preserve"> όπως διατυπώθηκε τα τελευταία </w:t>
      </w:r>
      <w:r>
        <w:rPr>
          <w:rFonts w:eastAsia="Times New Roman"/>
          <w:szCs w:val="24"/>
        </w:rPr>
        <w:t>δεκαπέντε</w:t>
      </w:r>
      <w:r w:rsidRPr="00290817">
        <w:rPr>
          <w:rFonts w:eastAsia="Times New Roman"/>
          <w:szCs w:val="24"/>
        </w:rPr>
        <w:t xml:space="preserve"> χρόνια</w:t>
      </w:r>
      <w:r>
        <w:rPr>
          <w:rFonts w:eastAsia="Times New Roman"/>
          <w:szCs w:val="24"/>
        </w:rPr>
        <w:t>,</w:t>
      </w:r>
      <w:r w:rsidRPr="00290817">
        <w:rPr>
          <w:rFonts w:eastAsia="Times New Roman"/>
          <w:szCs w:val="24"/>
        </w:rPr>
        <w:t xml:space="preserve"> δεν ήταν αμοιβαία αποδεκτή σύνθετη ονομασία με γεωγραφικό προσδιορισμό </w:t>
      </w:r>
      <w:r>
        <w:rPr>
          <w:rFonts w:eastAsia="Times New Roman"/>
          <w:szCs w:val="24"/>
          <w:lang w:val="en-US"/>
        </w:rPr>
        <w:t>erga</w:t>
      </w:r>
      <w:r w:rsidRPr="003760D0">
        <w:rPr>
          <w:rFonts w:eastAsia="Times New Roman"/>
          <w:szCs w:val="24"/>
        </w:rPr>
        <w:t xml:space="preserve"> </w:t>
      </w:r>
      <w:r>
        <w:rPr>
          <w:rFonts w:eastAsia="Times New Roman"/>
          <w:szCs w:val="24"/>
          <w:lang w:val="en-US"/>
        </w:rPr>
        <w:t>omnes</w:t>
      </w:r>
      <w:r>
        <w:rPr>
          <w:rFonts w:eastAsia="Times New Roman"/>
          <w:szCs w:val="24"/>
        </w:rPr>
        <w:t>; Ν</w:t>
      </w:r>
      <w:r w:rsidRPr="00290817">
        <w:rPr>
          <w:rFonts w:eastAsia="Times New Roman"/>
          <w:szCs w:val="24"/>
        </w:rPr>
        <w:t>αι ή όχι</w:t>
      </w:r>
      <w:r>
        <w:rPr>
          <w:rFonts w:eastAsia="Times New Roman"/>
          <w:szCs w:val="24"/>
        </w:rPr>
        <w:t>;</w:t>
      </w:r>
      <w:r w:rsidRPr="00290817">
        <w:rPr>
          <w:rFonts w:eastAsia="Times New Roman"/>
          <w:szCs w:val="24"/>
        </w:rPr>
        <w:t xml:space="preserve"> </w:t>
      </w:r>
      <w:r>
        <w:rPr>
          <w:rFonts w:eastAsia="Times New Roman"/>
          <w:szCs w:val="24"/>
        </w:rPr>
        <w:t>Η</w:t>
      </w:r>
      <w:r w:rsidRPr="00290817">
        <w:rPr>
          <w:rFonts w:eastAsia="Times New Roman"/>
          <w:szCs w:val="24"/>
        </w:rPr>
        <w:t xml:space="preserve"> παρούσα </w:t>
      </w:r>
      <w:r>
        <w:rPr>
          <w:rFonts w:eastAsia="Times New Roman"/>
          <w:szCs w:val="24"/>
        </w:rPr>
        <w:t>σ</w:t>
      </w:r>
      <w:r w:rsidRPr="00290817">
        <w:rPr>
          <w:rFonts w:eastAsia="Times New Roman"/>
          <w:szCs w:val="24"/>
        </w:rPr>
        <w:t>υμφ</w:t>
      </w:r>
      <w:r w:rsidRPr="00290817">
        <w:rPr>
          <w:rFonts w:eastAsia="Times New Roman"/>
          <w:szCs w:val="24"/>
        </w:rPr>
        <w:t>ωνία</w:t>
      </w:r>
      <w:r>
        <w:rPr>
          <w:rFonts w:eastAsia="Times New Roman"/>
          <w:szCs w:val="24"/>
        </w:rPr>
        <w:t>, λ</w:t>
      </w:r>
      <w:r w:rsidRPr="00290817">
        <w:rPr>
          <w:rFonts w:eastAsia="Times New Roman"/>
          <w:szCs w:val="24"/>
        </w:rPr>
        <w:t>οιπόν</w:t>
      </w:r>
      <w:r>
        <w:rPr>
          <w:rFonts w:eastAsia="Times New Roman"/>
          <w:szCs w:val="24"/>
        </w:rPr>
        <w:t>,</w:t>
      </w:r>
      <w:r w:rsidRPr="00290817">
        <w:rPr>
          <w:rFonts w:eastAsia="Times New Roman"/>
          <w:szCs w:val="24"/>
        </w:rPr>
        <w:t xml:space="preserve"> όχι μόνο κατοχυρώνει την προαναφερθείσα εθνική γραμμή</w:t>
      </w:r>
      <w:r>
        <w:rPr>
          <w:rFonts w:eastAsia="Times New Roman"/>
          <w:szCs w:val="24"/>
        </w:rPr>
        <w:t>,</w:t>
      </w:r>
      <w:r w:rsidRPr="00290817">
        <w:rPr>
          <w:rFonts w:eastAsia="Times New Roman"/>
          <w:szCs w:val="24"/>
        </w:rPr>
        <w:t xml:space="preserve"> αλλά υποχρέωσε τους γείτονές μας σε </w:t>
      </w:r>
      <w:r>
        <w:rPr>
          <w:rFonts w:eastAsia="Times New Roman"/>
          <w:szCs w:val="24"/>
        </w:rPr>
        <w:t>σ</w:t>
      </w:r>
      <w:r w:rsidRPr="00290817">
        <w:rPr>
          <w:rFonts w:eastAsia="Times New Roman"/>
          <w:szCs w:val="24"/>
        </w:rPr>
        <w:t>υνταγματική αναθεώρηση</w:t>
      </w:r>
      <w:r>
        <w:rPr>
          <w:rFonts w:eastAsia="Times New Roman"/>
          <w:szCs w:val="24"/>
        </w:rPr>
        <w:t>,</w:t>
      </w:r>
      <w:r w:rsidRPr="00290817">
        <w:rPr>
          <w:rFonts w:eastAsia="Times New Roman"/>
          <w:szCs w:val="24"/>
        </w:rPr>
        <w:t xml:space="preserve"> προκειμένου να εξαλειφθούν τυχόν αναθεωρητ</w:t>
      </w:r>
      <w:r>
        <w:rPr>
          <w:rFonts w:eastAsia="Times New Roman"/>
          <w:szCs w:val="24"/>
        </w:rPr>
        <w:t>ισμοί και αλυτρωτισμοί,</w:t>
      </w:r>
      <w:r w:rsidRPr="00290817">
        <w:rPr>
          <w:rFonts w:eastAsia="Times New Roman"/>
          <w:szCs w:val="24"/>
        </w:rPr>
        <w:t xml:space="preserve"> να διασφαλιστεί η αρχή της μη ανάμειξης σ</w:t>
      </w:r>
      <w:r>
        <w:rPr>
          <w:rFonts w:eastAsia="Times New Roman"/>
          <w:szCs w:val="24"/>
        </w:rPr>
        <w:t>τις</w:t>
      </w:r>
      <w:r w:rsidRPr="00290817">
        <w:rPr>
          <w:rFonts w:eastAsia="Times New Roman"/>
          <w:szCs w:val="24"/>
        </w:rPr>
        <w:t xml:space="preserve"> εσωτερικές μας </w:t>
      </w:r>
      <w:r w:rsidRPr="00290817">
        <w:rPr>
          <w:rFonts w:eastAsia="Times New Roman"/>
          <w:szCs w:val="24"/>
        </w:rPr>
        <w:t xml:space="preserve">υποθέσεις και να κατοχυρωθεί ο σεβασμός στην εδαφική ακεραιότητα της χώρας </w:t>
      </w:r>
      <w:r>
        <w:rPr>
          <w:rFonts w:eastAsia="Times New Roman"/>
          <w:szCs w:val="24"/>
        </w:rPr>
        <w:t>μας.</w:t>
      </w:r>
    </w:p>
    <w:p w14:paraId="77C035E6" w14:textId="77777777" w:rsidR="006113A9" w:rsidRDefault="006B6FC4">
      <w:pPr>
        <w:spacing w:line="600" w:lineRule="auto"/>
        <w:ind w:firstLine="720"/>
        <w:contextualSpacing/>
        <w:jc w:val="both"/>
        <w:rPr>
          <w:rFonts w:eastAsia="Times New Roman"/>
          <w:szCs w:val="24"/>
        </w:rPr>
      </w:pPr>
      <w:r>
        <w:rPr>
          <w:rFonts w:eastAsia="Times New Roman"/>
          <w:szCs w:val="24"/>
        </w:rPr>
        <w:t>Ε</w:t>
      </w:r>
      <w:r w:rsidRPr="00290817">
        <w:rPr>
          <w:rFonts w:eastAsia="Times New Roman"/>
          <w:szCs w:val="24"/>
        </w:rPr>
        <w:t xml:space="preserve">πιπροσθέτως </w:t>
      </w:r>
      <w:r>
        <w:rPr>
          <w:rFonts w:eastAsia="Times New Roman"/>
          <w:szCs w:val="24"/>
        </w:rPr>
        <w:t xml:space="preserve">-να το επαναλάβουμε για </w:t>
      </w:r>
      <w:r w:rsidRPr="00290817">
        <w:rPr>
          <w:rFonts w:eastAsia="Times New Roman"/>
          <w:szCs w:val="24"/>
        </w:rPr>
        <w:t>νιοστή φορά</w:t>
      </w:r>
      <w:r>
        <w:rPr>
          <w:rFonts w:eastAsia="Times New Roman"/>
          <w:szCs w:val="24"/>
        </w:rPr>
        <w:t>-,</w:t>
      </w:r>
      <w:r w:rsidRPr="00290817">
        <w:rPr>
          <w:rFonts w:eastAsia="Times New Roman"/>
          <w:szCs w:val="24"/>
        </w:rPr>
        <w:t xml:space="preserve"> η </w:t>
      </w:r>
      <w:r>
        <w:rPr>
          <w:rFonts w:eastAsia="Times New Roman"/>
          <w:szCs w:val="24"/>
        </w:rPr>
        <w:t>σ</w:t>
      </w:r>
      <w:r w:rsidRPr="00290817">
        <w:rPr>
          <w:rFonts w:eastAsia="Times New Roman"/>
          <w:szCs w:val="24"/>
        </w:rPr>
        <w:t>υμφωνία αποποιείται για πρώτη φορά την αρχαία ελληνική πολιτιστική κληρονομιά της Μακεδονίας</w:t>
      </w:r>
      <w:r>
        <w:rPr>
          <w:rFonts w:eastAsia="Times New Roman"/>
          <w:szCs w:val="24"/>
        </w:rPr>
        <w:t>. Α</w:t>
      </w:r>
      <w:r w:rsidRPr="00290817">
        <w:rPr>
          <w:rFonts w:eastAsia="Times New Roman"/>
          <w:szCs w:val="24"/>
        </w:rPr>
        <w:t>φαιρούν το</w:t>
      </w:r>
      <w:r>
        <w:rPr>
          <w:rFonts w:eastAsia="Times New Roman"/>
          <w:szCs w:val="24"/>
        </w:rPr>
        <w:t>ν Ήλιο</w:t>
      </w:r>
      <w:r w:rsidRPr="00290817">
        <w:rPr>
          <w:rFonts w:eastAsia="Times New Roman"/>
          <w:szCs w:val="24"/>
        </w:rPr>
        <w:t xml:space="preserve"> της Βεργίν</w:t>
      </w:r>
      <w:r w:rsidRPr="00290817">
        <w:rPr>
          <w:rFonts w:eastAsia="Times New Roman"/>
          <w:szCs w:val="24"/>
        </w:rPr>
        <w:t>ας από δημόσιους χώρους</w:t>
      </w:r>
      <w:r>
        <w:rPr>
          <w:rFonts w:eastAsia="Times New Roman"/>
          <w:szCs w:val="24"/>
        </w:rPr>
        <w:t>,</w:t>
      </w:r>
      <w:r w:rsidRPr="00290817">
        <w:rPr>
          <w:rFonts w:eastAsia="Times New Roman"/>
          <w:szCs w:val="24"/>
        </w:rPr>
        <w:t xml:space="preserve"> μετονόμασαν το αεροδρόμιο και την εθνική οδό τους και προβλέπει η </w:t>
      </w:r>
      <w:r>
        <w:rPr>
          <w:rFonts w:eastAsia="Times New Roman"/>
          <w:szCs w:val="24"/>
        </w:rPr>
        <w:t>σ</w:t>
      </w:r>
      <w:r w:rsidRPr="00290817">
        <w:rPr>
          <w:rFonts w:eastAsia="Times New Roman"/>
          <w:szCs w:val="24"/>
        </w:rPr>
        <w:t>υμφωνία και συγκρότηση επιτροπής που θα εξετάσει</w:t>
      </w:r>
      <w:r>
        <w:rPr>
          <w:rFonts w:eastAsia="Times New Roman"/>
          <w:szCs w:val="24"/>
        </w:rPr>
        <w:t>,</w:t>
      </w:r>
      <w:r w:rsidRPr="00290817">
        <w:rPr>
          <w:rFonts w:eastAsia="Times New Roman"/>
          <w:szCs w:val="24"/>
        </w:rPr>
        <w:t xml:space="preserve"> </w:t>
      </w:r>
      <w:r>
        <w:rPr>
          <w:rFonts w:eastAsia="Times New Roman"/>
          <w:szCs w:val="24"/>
        </w:rPr>
        <w:t>μ</w:t>
      </w:r>
      <w:r w:rsidRPr="00290817">
        <w:rPr>
          <w:rFonts w:eastAsia="Times New Roman"/>
          <w:szCs w:val="24"/>
        </w:rPr>
        <w:t>εταξύ άλλων</w:t>
      </w:r>
      <w:r>
        <w:rPr>
          <w:rFonts w:eastAsia="Times New Roman"/>
          <w:szCs w:val="24"/>
        </w:rPr>
        <w:t>,</w:t>
      </w:r>
      <w:r w:rsidRPr="00290817">
        <w:rPr>
          <w:rFonts w:eastAsia="Times New Roman"/>
          <w:szCs w:val="24"/>
        </w:rPr>
        <w:t xml:space="preserve"> τα σχολικά εγχειρίδια</w:t>
      </w:r>
      <w:r>
        <w:rPr>
          <w:rFonts w:eastAsia="Times New Roman"/>
          <w:szCs w:val="24"/>
        </w:rPr>
        <w:t>.</w:t>
      </w:r>
    </w:p>
    <w:p w14:paraId="77C035E7" w14:textId="77777777" w:rsidR="006113A9" w:rsidRDefault="006B6FC4">
      <w:pPr>
        <w:spacing w:line="600" w:lineRule="auto"/>
        <w:ind w:firstLine="720"/>
        <w:contextualSpacing/>
        <w:jc w:val="both"/>
        <w:rPr>
          <w:rFonts w:eastAsia="Times New Roman"/>
          <w:szCs w:val="24"/>
        </w:rPr>
      </w:pPr>
      <w:r>
        <w:rPr>
          <w:rFonts w:eastAsia="Times New Roman"/>
          <w:szCs w:val="24"/>
        </w:rPr>
        <w:lastRenderedPageBreak/>
        <w:t xml:space="preserve">Κυρίες και κύριοι συνάδελφοι, </w:t>
      </w:r>
      <w:r w:rsidRPr="00290817">
        <w:rPr>
          <w:rFonts w:eastAsia="Times New Roman"/>
          <w:szCs w:val="24"/>
        </w:rPr>
        <w:t>τι άλλο θα έπρεπε να ζητήσουμε</w:t>
      </w:r>
      <w:r>
        <w:rPr>
          <w:rFonts w:eastAsia="Times New Roman"/>
          <w:szCs w:val="24"/>
        </w:rPr>
        <w:t>;</w:t>
      </w:r>
      <w:r w:rsidRPr="00290817">
        <w:rPr>
          <w:rFonts w:eastAsia="Times New Roman"/>
          <w:szCs w:val="24"/>
        </w:rPr>
        <w:t xml:space="preserve"> Μήπως να εξαφαν</w:t>
      </w:r>
      <w:r w:rsidRPr="00290817">
        <w:rPr>
          <w:rFonts w:eastAsia="Times New Roman"/>
          <w:szCs w:val="24"/>
        </w:rPr>
        <w:t>ιστούν από το</w:t>
      </w:r>
      <w:r>
        <w:rPr>
          <w:rFonts w:eastAsia="Times New Roman"/>
          <w:szCs w:val="24"/>
        </w:rPr>
        <w:t>ν</w:t>
      </w:r>
      <w:r w:rsidRPr="00290817">
        <w:rPr>
          <w:rFonts w:eastAsia="Times New Roman"/>
          <w:szCs w:val="24"/>
        </w:rPr>
        <w:t xml:space="preserve"> χάρτη ή να τους καταλάβουμε</w:t>
      </w:r>
      <w:r>
        <w:rPr>
          <w:rFonts w:eastAsia="Times New Roman"/>
          <w:szCs w:val="24"/>
        </w:rPr>
        <w:t>,</w:t>
      </w:r>
      <w:r w:rsidRPr="00290817">
        <w:rPr>
          <w:rFonts w:eastAsia="Times New Roman"/>
          <w:szCs w:val="24"/>
        </w:rPr>
        <w:t xml:space="preserve"> κατά το γνωστό σύνθημα </w:t>
      </w:r>
      <w:r>
        <w:rPr>
          <w:rFonts w:eastAsia="Times New Roman"/>
          <w:szCs w:val="24"/>
        </w:rPr>
        <w:t>«Σ</w:t>
      </w:r>
      <w:r w:rsidRPr="00290817">
        <w:rPr>
          <w:rFonts w:eastAsia="Times New Roman"/>
          <w:szCs w:val="24"/>
        </w:rPr>
        <w:t>τα όπλα</w:t>
      </w:r>
      <w:r>
        <w:rPr>
          <w:rFonts w:eastAsia="Times New Roman"/>
          <w:szCs w:val="24"/>
        </w:rPr>
        <w:t>,</w:t>
      </w:r>
      <w:r w:rsidRPr="00290817">
        <w:rPr>
          <w:rFonts w:eastAsia="Times New Roman"/>
          <w:szCs w:val="24"/>
        </w:rPr>
        <w:t xml:space="preserve"> στα όπλα</w:t>
      </w:r>
      <w:r>
        <w:rPr>
          <w:rFonts w:eastAsia="Times New Roman"/>
          <w:szCs w:val="24"/>
        </w:rPr>
        <w:t>,</w:t>
      </w:r>
      <w:r w:rsidRPr="00290817">
        <w:rPr>
          <w:rFonts w:eastAsia="Times New Roman"/>
          <w:szCs w:val="24"/>
        </w:rPr>
        <w:t xml:space="preserve"> να πάρουμε τα Σκόπια</w:t>
      </w:r>
      <w:r>
        <w:rPr>
          <w:rFonts w:eastAsia="Times New Roman"/>
          <w:szCs w:val="24"/>
        </w:rPr>
        <w:t>»</w:t>
      </w:r>
      <w:r w:rsidRPr="00290817">
        <w:rPr>
          <w:rFonts w:eastAsia="Times New Roman"/>
          <w:szCs w:val="24"/>
        </w:rPr>
        <w:t xml:space="preserve"> των </w:t>
      </w:r>
      <w:r>
        <w:rPr>
          <w:rFonts w:eastAsia="Times New Roman"/>
          <w:szCs w:val="24"/>
        </w:rPr>
        <w:t>Μ</w:t>
      </w:r>
      <w:r w:rsidRPr="00290817">
        <w:rPr>
          <w:rFonts w:eastAsia="Times New Roman"/>
          <w:szCs w:val="24"/>
        </w:rPr>
        <w:t>ακεδονομάχων κάτω από τη λεοντή τ</w:t>
      </w:r>
      <w:r>
        <w:rPr>
          <w:rFonts w:eastAsia="Times New Roman"/>
          <w:szCs w:val="24"/>
        </w:rPr>
        <w:t>ω</w:t>
      </w:r>
      <w:r w:rsidRPr="00290817">
        <w:rPr>
          <w:rFonts w:eastAsia="Times New Roman"/>
          <w:szCs w:val="24"/>
        </w:rPr>
        <w:t>ν οποί</w:t>
      </w:r>
      <w:r>
        <w:rPr>
          <w:rFonts w:eastAsia="Times New Roman"/>
          <w:szCs w:val="24"/>
        </w:rPr>
        <w:t>ω</w:t>
      </w:r>
      <w:r w:rsidRPr="00290817">
        <w:rPr>
          <w:rFonts w:eastAsia="Times New Roman"/>
          <w:szCs w:val="24"/>
        </w:rPr>
        <w:t>ν κείται η ναζιστική σβάστικα</w:t>
      </w:r>
      <w:r>
        <w:rPr>
          <w:rFonts w:eastAsia="Times New Roman"/>
          <w:szCs w:val="24"/>
        </w:rPr>
        <w:t>; Αυτό θέλουμε;</w:t>
      </w:r>
    </w:p>
    <w:p w14:paraId="77C035E8" w14:textId="77777777" w:rsidR="006113A9" w:rsidRDefault="006B6FC4">
      <w:pPr>
        <w:spacing w:line="600" w:lineRule="auto"/>
        <w:ind w:firstLine="720"/>
        <w:contextualSpacing/>
        <w:jc w:val="both"/>
        <w:rPr>
          <w:rFonts w:eastAsia="Times New Roman"/>
          <w:szCs w:val="24"/>
        </w:rPr>
      </w:pPr>
      <w:r>
        <w:rPr>
          <w:rFonts w:eastAsia="Times New Roman"/>
          <w:szCs w:val="24"/>
        </w:rPr>
        <w:t xml:space="preserve">Τέλος, </w:t>
      </w:r>
      <w:r w:rsidRPr="00290817">
        <w:rPr>
          <w:rFonts w:eastAsia="Times New Roman"/>
          <w:szCs w:val="24"/>
        </w:rPr>
        <w:t xml:space="preserve">όσον αφορά τα τελευταία </w:t>
      </w:r>
      <w:r>
        <w:rPr>
          <w:rFonts w:eastAsia="Times New Roman"/>
          <w:szCs w:val="24"/>
        </w:rPr>
        <w:t>«</w:t>
      </w:r>
      <w:r w:rsidRPr="00290817">
        <w:rPr>
          <w:rFonts w:eastAsia="Times New Roman"/>
          <w:szCs w:val="24"/>
        </w:rPr>
        <w:t>όπλα</w:t>
      </w:r>
      <w:r>
        <w:rPr>
          <w:rFonts w:eastAsia="Times New Roman"/>
          <w:szCs w:val="24"/>
        </w:rPr>
        <w:t>»</w:t>
      </w:r>
      <w:r w:rsidRPr="00290817">
        <w:rPr>
          <w:rFonts w:eastAsia="Times New Roman"/>
          <w:szCs w:val="24"/>
        </w:rPr>
        <w:t xml:space="preserve"> των εντός </w:t>
      </w:r>
      <w:r>
        <w:rPr>
          <w:rFonts w:eastAsia="Times New Roman"/>
          <w:szCs w:val="24"/>
        </w:rPr>
        <w:t>Κ</w:t>
      </w:r>
      <w:r w:rsidRPr="00290817">
        <w:rPr>
          <w:rFonts w:eastAsia="Times New Roman"/>
          <w:szCs w:val="24"/>
        </w:rPr>
        <w:t>οινοβουλίου όψιμων Μακεδονομάχων</w:t>
      </w:r>
      <w:r>
        <w:rPr>
          <w:rFonts w:eastAsia="Times New Roman"/>
          <w:szCs w:val="24"/>
        </w:rPr>
        <w:t>,</w:t>
      </w:r>
      <w:r w:rsidRPr="00290817">
        <w:rPr>
          <w:rFonts w:eastAsia="Times New Roman"/>
          <w:szCs w:val="24"/>
        </w:rPr>
        <w:t xml:space="preserve"> γλώσσα και εθνότητα</w:t>
      </w:r>
      <w:r>
        <w:rPr>
          <w:rFonts w:eastAsia="Times New Roman"/>
          <w:szCs w:val="24"/>
        </w:rPr>
        <w:t>:</w:t>
      </w:r>
    </w:p>
    <w:p w14:paraId="77C035E9" w14:textId="77777777" w:rsidR="006113A9" w:rsidRDefault="006B6FC4">
      <w:pPr>
        <w:spacing w:line="600" w:lineRule="auto"/>
        <w:ind w:firstLine="720"/>
        <w:contextualSpacing/>
        <w:jc w:val="both"/>
        <w:rPr>
          <w:rFonts w:eastAsia="Times New Roman"/>
          <w:szCs w:val="24"/>
        </w:rPr>
      </w:pPr>
      <w:r>
        <w:rPr>
          <w:rFonts w:eastAsia="Times New Roman"/>
          <w:szCs w:val="24"/>
        </w:rPr>
        <w:t>Γ</w:t>
      </w:r>
      <w:r w:rsidRPr="00290817">
        <w:rPr>
          <w:rFonts w:eastAsia="Times New Roman"/>
          <w:szCs w:val="24"/>
        </w:rPr>
        <w:t>λώσσα</w:t>
      </w:r>
      <w:r>
        <w:rPr>
          <w:rFonts w:eastAsia="Times New Roman"/>
          <w:szCs w:val="24"/>
        </w:rPr>
        <w:t>. Σεπτέμβριος</w:t>
      </w:r>
      <w:r w:rsidRPr="00290817">
        <w:rPr>
          <w:rFonts w:eastAsia="Times New Roman"/>
          <w:szCs w:val="24"/>
        </w:rPr>
        <w:t xml:space="preserve"> 1959</w:t>
      </w:r>
      <w:r>
        <w:rPr>
          <w:rFonts w:eastAsia="Times New Roman"/>
          <w:szCs w:val="24"/>
        </w:rPr>
        <w:t>.</w:t>
      </w:r>
      <w:r w:rsidRPr="00290817">
        <w:rPr>
          <w:rFonts w:eastAsia="Times New Roman"/>
          <w:szCs w:val="24"/>
        </w:rPr>
        <w:t xml:space="preserve"> Υπουργός Εξωτερικών Ευάγγελος Αβέρωφ</w:t>
      </w:r>
      <w:r>
        <w:rPr>
          <w:rFonts w:eastAsia="Times New Roman"/>
          <w:szCs w:val="24"/>
        </w:rPr>
        <w:t>. Π</w:t>
      </w:r>
      <w:r w:rsidRPr="00290817">
        <w:rPr>
          <w:rFonts w:eastAsia="Times New Roman"/>
          <w:szCs w:val="24"/>
        </w:rPr>
        <w:t>αραθέτω</w:t>
      </w:r>
      <w:r>
        <w:rPr>
          <w:rFonts w:eastAsia="Times New Roman"/>
          <w:szCs w:val="24"/>
        </w:rPr>
        <w:t>: «Ε</w:t>
      </w:r>
      <w:r w:rsidRPr="00290817">
        <w:rPr>
          <w:rFonts w:eastAsia="Times New Roman"/>
          <w:szCs w:val="24"/>
        </w:rPr>
        <w:t>ις την ελληνικήν Μακεδονία</w:t>
      </w:r>
      <w:r>
        <w:rPr>
          <w:rFonts w:eastAsia="Times New Roman"/>
          <w:szCs w:val="24"/>
        </w:rPr>
        <w:t>ν</w:t>
      </w:r>
      <w:r w:rsidRPr="00290817">
        <w:rPr>
          <w:rFonts w:eastAsia="Times New Roman"/>
          <w:szCs w:val="24"/>
        </w:rPr>
        <w:t xml:space="preserve"> δεν ομιλείται η μακεδονική γλώσσα</w:t>
      </w:r>
      <w:r>
        <w:rPr>
          <w:rFonts w:eastAsia="Times New Roman"/>
          <w:szCs w:val="24"/>
        </w:rPr>
        <w:t>,</w:t>
      </w:r>
      <w:r w:rsidRPr="00290817">
        <w:rPr>
          <w:rFonts w:eastAsia="Times New Roman"/>
          <w:szCs w:val="24"/>
        </w:rPr>
        <w:t xml:space="preserve"> η οποία ομιλείται </w:t>
      </w:r>
      <w:r>
        <w:rPr>
          <w:rFonts w:eastAsia="Times New Roman"/>
          <w:szCs w:val="24"/>
        </w:rPr>
        <w:t xml:space="preserve">εις </w:t>
      </w:r>
      <w:r w:rsidRPr="00290817">
        <w:rPr>
          <w:rFonts w:eastAsia="Times New Roman"/>
          <w:szCs w:val="24"/>
        </w:rPr>
        <w:t>τα Σκόπια και έχει και γραμματική</w:t>
      </w:r>
      <w:r>
        <w:rPr>
          <w:rFonts w:eastAsia="Times New Roman"/>
          <w:szCs w:val="24"/>
        </w:rPr>
        <w:t>ν</w:t>
      </w:r>
      <w:r w:rsidRPr="00290817">
        <w:rPr>
          <w:rFonts w:eastAsia="Times New Roman"/>
          <w:szCs w:val="24"/>
        </w:rPr>
        <w:t xml:space="preserve"> και σ</w:t>
      </w:r>
      <w:r w:rsidRPr="00290817">
        <w:rPr>
          <w:rFonts w:eastAsia="Times New Roman"/>
          <w:szCs w:val="24"/>
        </w:rPr>
        <w:t>υντακτικό</w:t>
      </w:r>
      <w:r>
        <w:rPr>
          <w:rFonts w:eastAsia="Times New Roman"/>
          <w:szCs w:val="24"/>
        </w:rPr>
        <w:t>ν». Στ</w:t>
      </w:r>
      <w:r w:rsidRPr="00290817">
        <w:rPr>
          <w:rFonts w:eastAsia="Times New Roman"/>
          <w:szCs w:val="24"/>
        </w:rPr>
        <w:t xml:space="preserve">ην </w:t>
      </w:r>
      <w:r>
        <w:rPr>
          <w:rFonts w:eastAsia="Times New Roman"/>
          <w:szCs w:val="24"/>
        </w:rPr>
        <w:t>Γ΄</w:t>
      </w:r>
      <w:r w:rsidRPr="00290817">
        <w:rPr>
          <w:rFonts w:eastAsia="Times New Roman"/>
          <w:szCs w:val="24"/>
        </w:rPr>
        <w:t xml:space="preserve"> </w:t>
      </w:r>
      <w:r>
        <w:rPr>
          <w:rFonts w:eastAsia="Times New Roman"/>
          <w:szCs w:val="24"/>
        </w:rPr>
        <w:t>Σ</w:t>
      </w:r>
      <w:r w:rsidRPr="00290817">
        <w:rPr>
          <w:rFonts w:eastAsia="Times New Roman"/>
          <w:szCs w:val="24"/>
        </w:rPr>
        <w:t xml:space="preserve">υνδιάσκεψη του </w:t>
      </w:r>
      <w:r>
        <w:rPr>
          <w:rFonts w:eastAsia="Times New Roman"/>
          <w:szCs w:val="24"/>
        </w:rPr>
        <w:t>Ο</w:t>
      </w:r>
      <w:r w:rsidRPr="00290817">
        <w:rPr>
          <w:rFonts w:eastAsia="Times New Roman"/>
          <w:szCs w:val="24"/>
        </w:rPr>
        <w:t>ργανισμού Ηνωμένων Εθνών στην Αθήνα για την τυποποίηση των γεωγραφικών ονομάτων</w:t>
      </w:r>
      <w:r>
        <w:rPr>
          <w:rFonts w:eastAsia="Times New Roman"/>
          <w:szCs w:val="24"/>
        </w:rPr>
        <w:t>,</w:t>
      </w:r>
      <w:r w:rsidRPr="00290817">
        <w:rPr>
          <w:rFonts w:eastAsia="Times New Roman"/>
          <w:szCs w:val="24"/>
        </w:rPr>
        <w:t xml:space="preserve"> αναγνωρίστηκε η μακεδονική ως επίσημη γλώσσα</w:t>
      </w:r>
      <w:r>
        <w:rPr>
          <w:rFonts w:eastAsia="Times New Roman"/>
          <w:szCs w:val="24"/>
        </w:rPr>
        <w:t>. Μ</w:t>
      </w:r>
      <w:r w:rsidRPr="00290817">
        <w:rPr>
          <w:rFonts w:eastAsia="Times New Roman"/>
          <w:szCs w:val="24"/>
        </w:rPr>
        <w:t>ε την παρούσα συμφωνία</w:t>
      </w:r>
      <w:r>
        <w:rPr>
          <w:rFonts w:eastAsia="Times New Roman"/>
          <w:szCs w:val="24"/>
        </w:rPr>
        <w:t>,</w:t>
      </w:r>
      <w:r w:rsidRPr="00290817">
        <w:rPr>
          <w:rFonts w:eastAsia="Times New Roman"/>
          <w:szCs w:val="24"/>
        </w:rPr>
        <w:t xml:space="preserve"> η επίσημη γλώσσα της γείτονος ανήκει στην ομάδα των νότ</w:t>
      </w:r>
      <w:r>
        <w:rPr>
          <w:rFonts w:eastAsia="Times New Roman"/>
          <w:szCs w:val="24"/>
        </w:rPr>
        <w:t>ι</w:t>
      </w:r>
      <w:r w:rsidRPr="00290817">
        <w:rPr>
          <w:rFonts w:eastAsia="Times New Roman"/>
          <w:szCs w:val="24"/>
        </w:rPr>
        <w:t>ων σλαβικώ</w:t>
      </w:r>
      <w:r w:rsidRPr="00290817">
        <w:rPr>
          <w:rFonts w:eastAsia="Times New Roman"/>
          <w:szCs w:val="24"/>
        </w:rPr>
        <w:t>ν γλωσσών και δεν έχει σχέση με την ιστορία</w:t>
      </w:r>
      <w:r>
        <w:rPr>
          <w:rFonts w:eastAsia="Times New Roman"/>
          <w:szCs w:val="24"/>
        </w:rPr>
        <w:t>,</w:t>
      </w:r>
      <w:r w:rsidRPr="00290817">
        <w:rPr>
          <w:rFonts w:eastAsia="Times New Roman"/>
          <w:szCs w:val="24"/>
        </w:rPr>
        <w:t xml:space="preserve"> την κληρονομιά της Μακεδονίας</w:t>
      </w:r>
      <w:r>
        <w:rPr>
          <w:rFonts w:eastAsia="Times New Roman"/>
          <w:szCs w:val="24"/>
        </w:rPr>
        <w:t>,</w:t>
      </w:r>
      <w:r w:rsidRPr="00290817">
        <w:rPr>
          <w:rFonts w:eastAsia="Times New Roman"/>
          <w:szCs w:val="24"/>
        </w:rPr>
        <w:t xml:space="preserve"> άρθρο 7 παράγραφος 4</w:t>
      </w:r>
      <w:r>
        <w:rPr>
          <w:rFonts w:eastAsia="Times New Roman"/>
          <w:szCs w:val="24"/>
        </w:rPr>
        <w:t>.</w:t>
      </w:r>
    </w:p>
    <w:p w14:paraId="77C035EA" w14:textId="77777777" w:rsidR="006113A9" w:rsidRDefault="006B6FC4">
      <w:pPr>
        <w:spacing w:line="600" w:lineRule="auto"/>
        <w:ind w:firstLine="720"/>
        <w:contextualSpacing/>
        <w:jc w:val="both"/>
        <w:rPr>
          <w:rFonts w:eastAsia="Times New Roman"/>
          <w:szCs w:val="24"/>
        </w:rPr>
      </w:pPr>
      <w:r>
        <w:rPr>
          <w:rFonts w:eastAsia="Times New Roman"/>
          <w:szCs w:val="24"/>
        </w:rPr>
        <w:lastRenderedPageBreak/>
        <w:t>Ε</w:t>
      </w:r>
      <w:r w:rsidRPr="00290817">
        <w:rPr>
          <w:rFonts w:eastAsia="Times New Roman"/>
          <w:szCs w:val="24"/>
        </w:rPr>
        <w:t>ισέρχομαι στην ιθαγένεια</w:t>
      </w:r>
      <w:r>
        <w:rPr>
          <w:rFonts w:eastAsia="Times New Roman"/>
          <w:szCs w:val="24"/>
        </w:rPr>
        <w:t>. «Δώσατε την εθνότητα»</w:t>
      </w:r>
      <w:r w:rsidRPr="00290817">
        <w:rPr>
          <w:rFonts w:eastAsia="Times New Roman"/>
          <w:szCs w:val="24"/>
        </w:rPr>
        <w:t xml:space="preserve"> μας εγκαλείτε</w:t>
      </w:r>
      <w:r>
        <w:rPr>
          <w:rFonts w:eastAsia="Times New Roman"/>
          <w:szCs w:val="24"/>
        </w:rPr>
        <w:t>. Ουδέν αναληθέστερο.</w:t>
      </w:r>
      <w:r w:rsidRPr="00290817">
        <w:rPr>
          <w:rFonts w:eastAsia="Times New Roman"/>
          <w:szCs w:val="24"/>
        </w:rPr>
        <w:t xml:space="preserve"> </w:t>
      </w:r>
      <w:r>
        <w:rPr>
          <w:rFonts w:eastAsia="Times New Roman"/>
          <w:szCs w:val="24"/>
        </w:rPr>
        <w:t>Οι</w:t>
      </w:r>
      <w:r w:rsidRPr="00290817">
        <w:rPr>
          <w:rFonts w:eastAsia="Times New Roman"/>
          <w:szCs w:val="24"/>
        </w:rPr>
        <w:t xml:space="preserve"> διεθνείς συμφωνίες αναφέρονται πάντα σε ιθαγένεια</w:t>
      </w:r>
      <w:r>
        <w:rPr>
          <w:rFonts w:eastAsia="Times New Roman"/>
          <w:szCs w:val="24"/>
        </w:rPr>
        <w:t>-</w:t>
      </w:r>
      <w:r w:rsidRPr="00290817">
        <w:rPr>
          <w:rFonts w:eastAsia="Times New Roman"/>
          <w:szCs w:val="24"/>
        </w:rPr>
        <w:t xml:space="preserve"> υπηκοότητα</w:t>
      </w:r>
      <w:r>
        <w:rPr>
          <w:rFonts w:eastAsia="Times New Roman"/>
          <w:szCs w:val="24"/>
        </w:rPr>
        <w:t>,</w:t>
      </w:r>
      <w:r w:rsidRPr="00290817">
        <w:rPr>
          <w:rFonts w:eastAsia="Times New Roman"/>
          <w:szCs w:val="24"/>
        </w:rPr>
        <w:t xml:space="preserve"> ήτοι στη</w:t>
      </w:r>
      <w:r w:rsidRPr="00290817">
        <w:rPr>
          <w:rFonts w:eastAsia="Times New Roman"/>
          <w:szCs w:val="24"/>
        </w:rPr>
        <w:t xml:space="preserve">ν έννομη σχέση του </w:t>
      </w:r>
      <w:r>
        <w:rPr>
          <w:rFonts w:eastAsia="Times New Roman"/>
          <w:szCs w:val="24"/>
        </w:rPr>
        <w:t>π</w:t>
      </w:r>
      <w:r w:rsidRPr="00290817">
        <w:rPr>
          <w:rFonts w:eastAsia="Times New Roman"/>
          <w:szCs w:val="24"/>
        </w:rPr>
        <w:t>ολίτη προς το κράτος και ουδέποτε στην εθνότητα</w:t>
      </w:r>
      <w:r>
        <w:rPr>
          <w:rFonts w:eastAsia="Times New Roman"/>
          <w:szCs w:val="24"/>
        </w:rPr>
        <w:t>,</w:t>
      </w:r>
      <w:r w:rsidRPr="00290817">
        <w:rPr>
          <w:rFonts w:eastAsia="Times New Roman"/>
          <w:szCs w:val="24"/>
        </w:rPr>
        <w:t xml:space="preserve"> για τον απλούστατο λόγο ότι το έθνος όταν υπερβαίνει το κράτος </w:t>
      </w:r>
      <w:r>
        <w:rPr>
          <w:rFonts w:eastAsia="Times New Roman"/>
          <w:szCs w:val="24"/>
        </w:rPr>
        <w:t>δ</w:t>
      </w:r>
      <w:r w:rsidRPr="00290817">
        <w:rPr>
          <w:rFonts w:eastAsia="Times New Roman"/>
          <w:szCs w:val="24"/>
        </w:rPr>
        <w:t xml:space="preserve">εν υπόκειται στο Διεθνές </w:t>
      </w:r>
      <w:r>
        <w:rPr>
          <w:rFonts w:eastAsia="Times New Roman"/>
          <w:szCs w:val="24"/>
        </w:rPr>
        <w:t>Δ</w:t>
      </w:r>
      <w:r w:rsidRPr="00290817">
        <w:rPr>
          <w:rFonts w:eastAsia="Times New Roman"/>
          <w:szCs w:val="24"/>
        </w:rPr>
        <w:t>ίκαιο</w:t>
      </w:r>
      <w:r>
        <w:rPr>
          <w:rFonts w:eastAsia="Times New Roman"/>
          <w:szCs w:val="24"/>
        </w:rPr>
        <w:t>.</w:t>
      </w:r>
    </w:p>
    <w:p w14:paraId="77C035EB" w14:textId="77777777" w:rsidR="006113A9" w:rsidRDefault="006B6FC4">
      <w:pPr>
        <w:spacing w:line="600" w:lineRule="auto"/>
        <w:ind w:firstLine="720"/>
        <w:contextualSpacing/>
        <w:jc w:val="both"/>
        <w:rPr>
          <w:rFonts w:eastAsia="Times New Roman"/>
          <w:szCs w:val="24"/>
        </w:rPr>
      </w:pPr>
      <w:r>
        <w:rPr>
          <w:rFonts w:eastAsia="Times New Roman"/>
          <w:szCs w:val="24"/>
        </w:rPr>
        <w:t>Ο</w:t>
      </w:r>
      <w:r w:rsidRPr="00290817">
        <w:rPr>
          <w:rFonts w:eastAsia="Times New Roman"/>
          <w:szCs w:val="24"/>
        </w:rPr>
        <w:t>φείλω να ομολογήσω ότι με εξέπληξε αρχικά η σύγχυση των όρων</w:t>
      </w:r>
      <w:r>
        <w:rPr>
          <w:rFonts w:eastAsia="Times New Roman"/>
          <w:szCs w:val="24"/>
        </w:rPr>
        <w:t xml:space="preserve"> «</w:t>
      </w:r>
      <w:r w:rsidRPr="00290817">
        <w:rPr>
          <w:rFonts w:eastAsia="Times New Roman"/>
          <w:szCs w:val="24"/>
        </w:rPr>
        <w:t>εθνικότητα</w:t>
      </w:r>
      <w:r>
        <w:rPr>
          <w:rFonts w:eastAsia="Times New Roman"/>
          <w:szCs w:val="24"/>
        </w:rPr>
        <w:t>»,</w:t>
      </w:r>
      <w:r w:rsidRPr="00290817">
        <w:rPr>
          <w:rFonts w:eastAsia="Times New Roman"/>
          <w:szCs w:val="24"/>
        </w:rPr>
        <w:t xml:space="preserve"> </w:t>
      </w:r>
      <w:r>
        <w:rPr>
          <w:rFonts w:eastAsia="Times New Roman"/>
          <w:szCs w:val="24"/>
        </w:rPr>
        <w:t>«</w:t>
      </w:r>
      <w:r w:rsidRPr="00290817">
        <w:rPr>
          <w:rFonts w:eastAsia="Times New Roman"/>
          <w:szCs w:val="24"/>
        </w:rPr>
        <w:t>εθνότητα</w:t>
      </w:r>
      <w:r>
        <w:rPr>
          <w:rFonts w:eastAsia="Times New Roman"/>
          <w:szCs w:val="24"/>
        </w:rPr>
        <w:t>»</w:t>
      </w:r>
      <w:r w:rsidRPr="00290817">
        <w:rPr>
          <w:rFonts w:eastAsia="Times New Roman"/>
          <w:szCs w:val="24"/>
        </w:rPr>
        <w:t xml:space="preserve"> εκ μέρους σας</w:t>
      </w:r>
      <w:r>
        <w:rPr>
          <w:rFonts w:eastAsia="Times New Roman"/>
          <w:szCs w:val="24"/>
        </w:rPr>
        <w:t>. Α</w:t>
      </w:r>
      <w:r w:rsidRPr="00290817">
        <w:rPr>
          <w:rFonts w:eastAsia="Times New Roman"/>
          <w:szCs w:val="24"/>
        </w:rPr>
        <w:t xml:space="preserve">ν δεν είναι αντιπολιτευτικό σόφισμα για να πληγεί </w:t>
      </w:r>
      <w:r>
        <w:rPr>
          <w:rFonts w:eastAsia="Times New Roman"/>
          <w:szCs w:val="24"/>
        </w:rPr>
        <w:t>α</w:t>
      </w:r>
      <w:r w:rsidRPr="00290817">
        <w:rPr>
          <w:rFonts w:eastAsia="Times New Roman"/>
          <w:szCs w:val="24"/>
        </w:rPr>
        <w:t>πλώς ο αντίπαλος</w:t>
      </w:r>
      <w:r>
        <w:rPr>
          <w:rFonts w:eastAsia="Times New Roman"/>
          <w:szCs w:val="24"/>
        </w:rPr>
        <w:t>,</w:t>
      </w:r>
      <w:r w:rsidRPr="00290817">
        <w:rPr>
          <w:rFonts w:eastAsia="Times New Roman"/>
          <w:szCs w:val="24"/>
        </w:rPr>
        <w:t xml:space="preserve"> αν δεν είναι άγνοια</w:t>
      </w:r>
      <w:r>
        <w:rPr>
          <w:rFonts w:eastAsia="Times New Roman"/>
          <w:szCs w:val="24"/>
        </w:rPr>
        <w:t xml:space="preserve">, ασύγγνωστη </w:t>
      </w:r>
      <w:r w:rsidRPr="00290817">
        <w:rPr>
          <w:rFonts w:eastAsia="Times New Roman"/>
          <w:szCs w:val="24"/>
        </w:rPr>
        <w:t xml:space="preserve">για μέλη της </w:t>
      </w:r>
      <w:r>
        <w:rPr>
          <w:rFonts w:eastAsia="Times New Roman"/>
          <w:szCs w:val="24"/>
        </w:rPr>
        <w:t>Ε</w:t>
      </w:r>
      <w:r w:rsidRPr="00290817">
        <w:rPr>
          <w:rFonts w:eastAsia="Times New Roman"/>
          <w:szCs w:val="24"/>
        </w:rPr>
        <w:t xml:space="preserve">θνικής </w:t>
      </w:r>
      <w:r>
        <w:rPr>
          <w:rFonts w:eastAsia="Times New Roman"/>
          <w:szCs w:val="24"/>
        </w:rPr>
        <w:t>Α</w:t>
      </w:r>
      <w:r w:rsidRPr="00290817">
        <w:rPr>
          <w:rFonts w:eastAsia="Times New Roman"/>
          <w:szCs w:val="24"/>
        </w:rPr>
        <w:t>ντιπροσωπείας</w:t>
      </w:r>
      <w:r>
        <w:rPr>
          <w:rFonts w:eastAsia="Times New Roman"/>
          <w:szCs w:val="24"/>
        </w:rPr>
        <w:t>,</w:t>
      </w:r>
      <w:r w:rsidRPr="00290817">
        <w:rPr>
          <w:rFonts w:eastAsia="Times New Roman"/>
          <w:szCs w:val="24"/>
        </w:rPr>
        <w:t xml:space="preserve"> τότε </w:t>
      </w:r>
      <w:r>
        <w:rPr>
          <w:rFonts w:eastAsia="Times New Roman"/>
          <w:szCs w:val="24"/>
        </w:rPr>
        <w:t>η ταύτιση</w:t>
      </w:r>
      <w:r w:rsidRPr="00290817">
        <w:rPr>
          <w:rFonts w:eastAsia="Times New Roman"/>
          <w:szCs w:val="24"/>
        </w:rPr>
        <w:t xml:space="preserve"> </w:t>
      </w:r>
      <w:r>
        <w:rPr>
          <w:rFonts w:eastAsia="Times New Roman"/>
          <w:szCs w:val="24"/>
        </w:rPr>
        <w:t>«</w:t>
      </w:r>
      <w:r w:rsidRPr="00290817">
        <w:rPr>
          <w:rFonts w:eastAsia="Times New Roman"/>
          <w:szCs w:val="24"/>
        </w:rPr>
        <w:t>εθνικότητας</w:t>
      </w:r>
      <w:r>
        <w:rPr>
          <w:rFonts w:eastAsia="Times New Roman"/>
          <w:szCs w:val="24"/>
        </w:rPr>
        <w:t>» - «</w:t>
      </w:r>
      <w:r w:rsidRPr="00290817">
        <w:rPr>
          <w:rFonts w:eastAsia="Times New Roman"/>
          <w:szCs w:val="24"/>
        </w:rPr>
        <w:t>εθνότητας</w:t>
      </w:r>
      <w:r>
        <w:rPr>
          <w:rFonts w:eastAsia="Times New Roman"/>
          <w:szCs w:val="24"/>
        </w:rPr>
        <w:t>»</w:t>
      </w:r>
      <w:r w:rsidRPr="00290817">
        <w:rPr>
          <w:rFonts w:eastAsia="Times New Roman"/>
          <w:szCs w:val="24"/>
        </w:rPr>
        <w:t xml:space="preserve"> μάλλον φαίνεται να παρακάμπτει τον ορισμό του </w:t>
      </w:r>
      <w:r>
        <w:rPr>
          <w:rFonts w:eastAsia="Times New Roman"/>
          <w:szCs w:val="24"/>
        </w:rPr>
        <w:t>ε</w:t>
      </w:r>
      <w:r w:rsidRPr="00290817">
        <w:rPr>
          <w:rFonts w:eastAsia="Times New Roman"/>
          <w:szCs w:val="24"/>
        </w:rPr>
        <w:t>θνικού κράτ</w:t>
      </w:r>
      <w:r w:rsidRPr="00290817">
        <w:rPr>
          <w:rFonts w:eastAsia="Times New Roman"/>
          <w:szCs w:val="24"/>
        </w:rPr>
        <w:t xml:space="preserve">ους που μας κληρονόμησε ο Διαφωτισμός και η Γαλλική Επανάσταση και διολισθαίνει στις ατραπούς του </w:t>
      </w:r>
      <w:r>
        <w:rPr>
          <w:rFonts w:eastAsia="Times New Roman"/>
          <w:szCs w:val="24"/>
        </w:rPr>
        <w:t>γ</w:t>
      </w:r>
      <w:r w:rsidRPr="00290817">
        <w:rPr>
          <w:rFonts w:eastAsia="Times New Roman"/>
          <w:szCs w:val="24"/>
        </w:rPr>
        <w:t>ερμανικού ρομαντισμού που ορίζει το έθνος ως οιονεί βιολογικό οργανισμό και πολιτισμικό όλων</w:t>
      </w:r>
      <w:r>
        <w:rPr>
          <w:rFonts w:eastAsia="Times New Roman"/>
          <w:szCs w:val="24"/>
        </w:rPr>
        <w:t xml:space="preserve">, ως το όμαιμον, ομοούσιον, </w:t>
      </w:r>
      <w:r w:rsidRPr="00290817">
        <w:rPr>
          <w:rFonts w:eastAsia="Times New Roman"/>
          <w:szCs w:val="24"/>
        </w:rPr>
        <w:t>ομόγλωσσον και ομόθρησκον</w:t>
      </w:r>
      <w:r>
        <w:rPr>
          <w:rFonts w:eastAsia="Times New Roman"/>
          <w:szCs w:val="24"/>
        </w:rPr>
        <w:t xml:space="preserve"> και</w:t>
      </w:r>
      <w:r w:rsidRPr="00290817">
        <w:rPr>
          <w:rFonts w:eastAsia="Times New Roman"/>
          <w:szCs w:val="24"/>
        </w:rPr>
        <w:t xml:space="preserve"> εξετράπ</w:t>
      </w:r>
      <w:r w:rsidRPr="00290817">
        <w:rPr>
          <w:rFonts w:eastAsia="Times New Roman"/>
          <w:szCs w:val="24"/>
        </w:rPr>
        <w:t>η στο μεσοπολεμικό μίσος για τη δημοκρατία</w:t>
      </w:r>
      <w:r>
        <w:rPr>
          <w:rFonts w:eastAsia="Times New Roman"/>
          <w:szCs w:val="24"/>
        </w:rPr>
        <w:t>,</w:t>
      </w:r>
      <w:r w:rsidRPr="00290817">
        <w:rPr>
          <w:rFonts w:eastAsia="Times New Roman"/>
          <w:szCs w:val="24"/>
        </w:rPr>
        <w:t xml:space="preserve"> στο</w:t>
      </w:r>
      <w:r>
        <w:rPr>
          <w:rFonts w:eastAsia="Times New Roman"/>
          <w:szCs w:val="24"/>
        </w:rPr>
        <w:t>ν</w:t>
      </w:r>
      <w:r w:rsidRPr="00290817">
        <w:rPr>
          <w:rFonts w:eastAsia="Times New Roman"/>
          <w:szCs w:val="24"/>
        </w:rPr>
        <w:t xml:space="preserve"> φυλετικό ρατσισμό και στο</w:t>
      </w:r>
      <w:r>
        <w:rPr>
          <w:rFonts w:eastAsia="Times New Roman"/>
          <w:szCs w:val="24"/>
        </w:rPr>
        <w:t>ν</w:t>
      </w:r>
      <w:r w:rsidRPr="00290817">
        <w:rPr>
          <w:rFonts w:eastAsia="Times New Roman"/>
          <w:szCs w:val="24"/>
        </w:rPr>
        <w:t xml:space="preserve"> φασισμό</w:t>
      </w:r>
      <w:r>
        <w:rPr>
          <w:rFonts w:eastAsia="Times New Roman"/>
          <w:szCs w:val="24"/>
        </w:rPr>
        <w:t>.</w:t>
      </w:r>
      <w:r w:rsidRPr="00290817">
        <w:rPr>
          <w:rFonts w:eastAsia="Times New Roman"/>
          <w:szCs w:val="24"/>
        </w:rPr>
        <w:t xml:space="preserve"> Μάλιστα</w:t>
      </w:r>
      <w:r>
        <w:rPr>
          <w:rFonts w:eastAsia="Times New Roman"/>
          <w:szCs w:val="24"/>
        </w:rPr>
        <w:t>,</w:t>
      </w:r>
      <w:r w:rsidRPr="00290817">
        <w:rPr>
          <w:rFonts w:eastAsia="Times New Roman"/>
          <w:szCs w:val="24"/>
        </w:rPr>
        <w:t xml:space="preserve"> για τους υποστηρικτές </w:t>
      </w:r>
      <w:r>
        <w:rPr>
          <w:rFonts w:eastAsia="Times New Roman"/>
          <w:szCs w:val="24"/>
        </w:rPr>
        <w:t>αυτής της θέσης</w:t>
      </w:r>
      <w:r w:rsidRPr="00290817">
        <w:rPr>
          <w:rFonts w:eastAsia="Times New Roman"/>
          <w:szCs w:val="24"/>
        </w:rPr>
        <w:t xml:space="preserve"> </w:t>
      </w:r>
      <w:r>
        <w:rPr>
          <w:rFonts w:eastAsia="Times New Roman"/>
          <w:szCs w:val="24"/>
        </w:rPr>
        <w:t xml:space="preserve">η </w:t>
      </w:r>
      <w:r w:rsidRPr="00290817">
        <w:rPr>
          <w:rFonts w:eastAsia="Times New Roman"/>
          <w:szCs w:val="24"/>
        </w:rPr>
        <w:t>ιθαγένεια</w:t>
      </w:r>
      <w:r>
        <w:rPr>
          <w:rFonts w:eastAsia="Times New Roman"/>
          <w:szCs w:val="24"/>
        </w:rPr>
        <w:t>-</w:t>
      </w:r>
      <w:r w:rsidRPr="00290817">
        <w:rPr>
          <w:rFonts w:eastAsia="Times New Roman"/>
          <w:szCs w:val="24"/>
        </w:rPr>
        <w:t xml:space="preserve">υπηκοότητα </w:t>
      </w:r>
      <w:r>
        <w:rPr>
          <w:rFonts w:eastAsia="Times New Roman"/>
          <w:szCs w:val="24"/>
        </w:rPr>
        <w:t>δ</w:t>
      </w:r>
      <w:r w:rsidRPr="00290817">
        <w:rPr>
          <w:rFonts w:eastAsia="Times New Roman"/>
          <w:szCs w:val="24"/>
        </w:rPr>
        <w:t xml:space="preserve">εν θα έπρεπε να </w:t>
      </w:r>
      <w:r w:rsidRPr="00290817">
        <w:rPr>
          <w:rFonts w:eastAsia="Times New Roman"/>
          <w:szCs w:val="24"/>
        </w:rPr>
        <w:lastRenderedPageBreak/>
        <w:t>δίδεται σε όσους δεν πληρούν τα παραπάνω</w:t>
      </w:r>
      <w:r>
        <w:rPr>
          <w:rFonts w:eastAsia="Times New Roman"/>
          <w:szCs w:val="24"/>
        </w:rPr>
        <w:t>,</w:t>
      </w:r>
      <w:r w:rsidRPr="00290817">
        <w:rPr>
          <w:rFonts w:eastAsia="Times New Roman"/>
          <w:szCs w:val="24"/>
        </w:rPr>
        <w:t xml:space="preserve"> παραδείγματος χάρ</w:t>
      </w:r>
      <w:r>
        <w:rPr>
          <w:rFonts w:eastAsia="Times New Roman"/>
          <w:szCs w:val="24"/>
        </w:rPr>
        <w:t>ιν</w:t>
      </w:r>
      <w:r>
        <w:rPr>
          <w:rFonts w:eastAsia="Times New Roman"/>
          <w:szCs w:val="24"/>
        </w:rPr>
        <w:t>,</w:t>
      </w:r>
      <w:r w:rsidRPr="00290817">
        <w:rPr>
          <w:rFonts w:eastAsia="Times New Roman"/>
          <w:szCs w:val="24"/>
        </w:rPr>
        <w:t xml:space="preserve"> στους μετανάστες μιας</w:t>
      </w:r>
      <w:r w:rsidRPr="00290817">
        <w:rPr>
          <w:rFonts w:eastAsia="Times New Roman"/>
          <w:szCs w:val="24"/>
        </w:rPr>
        <w:t xml:space="preserve"> χώρας ή στα παιδιά </w:t>
      </w:r>
      <w:r>
        <w:rPr>
          <w:rFonts w:eastAsia="Times New Roman"/>
          <w:szCs w:val="24"/>
        </w:rPr>
        <w:t>τους,</w:t>
      </w:r>
      <w:r w:rsidRPr="00290817">
        <w:rPr>
          <w:rFonts w:eastAsia="Times New Roman"/>
          <w:szCs w:val="24"/>
        </w:rPr>
        <w:t xml:space="preserve"> για να θυμίσω και οικεία κακά πρόσφατα</w:t>
      </w:r>
      <w:r>
        <w:rPr>
          <w:rFonts w:eastAsia="Times New Roman"/>
          <w:szCs w:val="24"/>
        </w:rPr>
        <w:t>.</w:t>
      </w:r>
    </w:p>
    <w:p w14:paraId="77C035EC" w14:textId="77777777" w:rsidR="006113A9" w:rsidRDefault="006B6FC4">
      <w:pPr>
        <w:spacing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της κυρίας Βουλευτού)</w:t>
      </w:r>
    </w:p>
    <w:p w14:paraId="77C035ED" w14:textId="77777777" w:rsidR="006113A9" w:rsidRDefault="006B6FC4">
      <w:pPr>
        <w:spacing w:line="600" w:lineRule="auto"/>
        <w:ind w:firstLine="720"/>
        <w:contextualSpacing/>
        <w:jc w:val="both"/>
        <w:rPr>
          <w:rFonts w:eastAsia="Times New Roman"/>
          <w:szCs w:val="24"/>
        </w:rPr>
      </w:pPr>
      <w:r>
        <w:rPr>
          <w:rFonts w:eastAsia="Times New Roman"/>
          <w:szCs w:val="24"/>
        </w:rPr>
        <w:t>Έ</w:t>
      </w:r>
      <w:r w:rsidRPr="00290817">
        <w:rPr>
          <w:rFonts w:eastAsia="Times New Roman"/>
          <w:szCs w:val="24"/>
        </w:rPr>
        <w:t xml:space="preserve">να λεπτό </w:t>
      </w:r>
      <w:r>
        <w:rPr>
          <w:rFonts w:eastAsia="Times New Roman"/>
          <w:szCs w:val="24"/>
        </w:rPr>
        <w:t>το πολύ θα χρειαστώ, κ</w:t>
      </w:r>
      <w:r w:rsidRPr="00290817">
        <w:rPr>
          <w:rFonts w:eastAsia="Times New Roman"/>
          <w:szCs w:val="24"/>
        </w:rPr>
        <w:t xml:space="preserve">ύριε </w:t>
      </w:r>
      <w:r>
        <w:rPr>
          <w:rFonts w:eastAsia="Times New Roman"/>
          <w:szCs w:val="24"/>
        </w:rPr>
        <w:t>Π</w:t>
      </w:r>
      <w:r w:rsidRPr="00290817">
        <w:rPr>
          <w:rFonts w:eastAsia="Times New Roman"/>
          <w:szCs w:val="24"/>
        </w:rPr>
        <w:t>ρόεδρε</w:t>
      </w:r>
      <w:r>
        <w:rPr>
          <w:rFonts w:eastAsia="Times New Roman"/>
          <w:szCs w:val="24"/>
        </w:rPr>
        <w:t>. Σ</w:t>
      </w:r>
      <w:r w:rsidRPr="00290817">
        <w:rPr>
          <w:rFonts w:eastAsia="Times New Roman"/>
          <w:szCs w:val="24"/>
        </w:rPr>
        <w:t>ας ευχαριστώ</w:t>
      </w:r>
      <w:r>
        <w:rPr>
          <w:rFonts w:eastAsia="Times New Roman"/>
          <w:szCs w:val="24"/>
        </w:rPr>
        <w:t>.</w:t>
      </w:r>
    </w:p>
    <w:p w14:paraId="77C035EE" w14:textId="77777777" w:rsidR="006113A9" w:rsidRDefault="006B6FC4">
      <w:pPr>
        <w:spacing w:line="600" w:lineRule="auto"/>
        <w:ind w:firstLine="720"/>
        <w:contextualSpacing/>
        <w:jc w:val="both"/>
        <w:rPr>
          <w:rFonts w:eastAsia="Times New Roman"/>
          <w:szCs w:val="24"/>
        </w:rPr>
      </w:pPr>
      <w:r>
        <w:rPr>
          <w:rFonts w:eastAsia="Times New Roman"/>
          <w:szCs w:val="24"/>
        </w:rPr>
        <w:t>Κ</w:t>
      </w:r>
      <w:r w:rsidRPr="00290817">
        <w:rPr>
          <w:rFonts w:eastAsia="Times New Roman"/>
          <w:szCs w:val="24"/>
        </w:rPr>
        <w:t xml:space="preserve">λείνω με το ιστορικό και ιδεολογικό </w:t>
      </w:r>
      <w:r>
        <w:rPr>
          <w:rFonts w:eastAsia="Times New Roman"/>
          <w:szCs w:val="24"/>
        </w:rPr>
        <w:t>συγκ</w:t>
      </w:r>
      <w:r w:rsidRPr="00290817">
        <w:rPr>
          <w:rFonts w:eastAsia="Times New Roman"/>
          <w:szCs w:val="24"/>
        </w:rPr>
        <w:t>είμ</w:t>
      </w:r>
      <w:r w:rsidRPr="00290817">
        <w:rPr>
          <w:rFonts w:eastAsia="Times New Roman"/>
          <w:szCs w:val="24"/>
        </w:rPr>
        <w:t xml:space="preserve">ενο της </w:t>
      </w:r>
      <w:r>
        <w:rPr>
          <w:rFonts w:eastAsia="Times New Roman"/>
          <w:szCs w:val="24"/>
        </w:rPr>
        <w:t>σ</w:t>
      </w:r>
      <w:r w:rsidRPr="00290817">
        <w:rPr>
          <w:rFonts w:eastAsia="Times New Roman"/>
          <w:szCs w:val="24"/>
        </w:rPr>
        <w:t xml:space="preserve">υμφωνίας που </w:t>
      </w:r>
      <w:r>
        <w:rPr>
          <w:rFonts w:eastAsia="Times New Roman"/>
          <w:szCs w:val="24"/>
        </w:rPr>
        <w:t xml:space="preserve">πυροδότησε παροξυσμούς </w:t>
      </w:r>
      <w:r w:rsidRPr="00290817">
        <w:rPr>
          <w:rFonts w:eastAsia="Times New Roman"/>
          <w:szCs w:val="24"/>
        </w:rPr>
        <w:t>εθνικισμ</w:t>
      </w:r>
      <w:r>
        <w:rPr>
          <w:rFonts w:eastAsia="Times New Roman"/>
          <w:szCs w:val="24"/>
        </w:rPr>
        <w:t>ού κ</w:t>
      </w:r>
      <w:r w:rsidRPr="00290817">
        <w:rPr>
          <w:rFonts w:eastAsia="Times New Roman"/>
          <w:szCs w:val="24"/>
        </w:rPr>
        <w:t>αι πρόσφατα αν</w:t>
      </w:r>
      <w:r>
        <w:rPr>
          <w:rFonts w:eastAsia="Times New Roman"/>
          <w:szCs w:val="24"/>
        </w:rPr>
        <w:t>α</w:t>
      </w:r>
      <w:r w:rsidRPr="00290817">
        <w:rPr>
          <w:rFonts w:eastAsia="Times New Roman"/>
          <w:szCs w:val="24"/>
        </w:rPr>
        <w:t xml:space="preserve">βίωσε μνήμες των επιθανάτιων </w:t>
      </w:r>
      <w:r>
        <w:rPr>
          <w:rFonts w:eastAsia="Times New Roman"/>
          <w:szCs w:val="24"/>
        </w:rPr>
        <w:t>ρόγχων</w:t>
      </w:r>
      <w:r w:rsidRPr="00290817">
        <w:rPr>
          <w:rFonts w:eastAsia="Times New Roman"/>
          <w:szCs w:val="24"/>
        </w:rPr>
        <w:t xml:space="preserve"> της </w:t>
      </w:r>
      <w:r>
        <w:rPr>
          <w:rFonts w:eastAsia="Times New Roman"/>
          <w:szCs w:val="24"/>
        </w:rPr>
        <w:t>Δ</w:t>
      </w:r>
      <w:r w:rsidRPr="00290817">
        <w:rPr>
          <w:rFonts w:eastAsia="Times New Roman"/>
          <w:szCs w:val="24"/>
        </w:rPr>
        <w:t xml:space="preserve">ημοκρατίας της </w:t>
      </w:r>
      <w:r>
        <w:rPr>
          <w:rFonts w:eastAsia="Times New Roman"/>
          <w:szCs w:val="24"/>
        </w:rPr>
        <w:t>Β</w:t>
      </w:r>
      <w:r w:rsidRPr="00290817">
        <w:rPr>
          <w:rFonts w:eastAsia="Times New Roman"/>
          <w:szCs w:val="24"/>
        </w:rPr>
        <w:t>αϊμάρης με τα νεοναζιστικά τάγματα να επιχειρούν εισβολή και κατάληψη της Βουλής των Ελλήνων</w:t>
      </w:r>
      <w:r>
        <w:rPr>
          <w:rFonts w:eastAsia="Times New Roman"/>
          <w:szCs w:val="24"/>
        </w:rPr>
        <w:t>. Ε</w:t>
      </w:r>
      <w:r w:rsidRPr="00290817">
        <w:rPr>
          <w:rFonts w:eastAsia="Times New Roman"/>
          <w:szCs w:val="24"/>
        </w:rPr>
        <w:t xml:space="preserve">σείς δεν </w:t>
      </w:r>
      <w:r>
        <w:rPr>
          <w:rFonts w:eastAsia="Times New Roman"/>
          <w:szCs w:val="24"/>
        </w:rPr>
        <w:t>τ</w:t>
      </w:r>
      <w:r w:rsidRPr="00290817">
        <w:rPr>
          <w:rFonts w:eastAsia="Times New Roman"/>
          <w:szCs w:val="24"/>
        </w:rPr>
        <w:t>α είδατε αυτά</w:t>
      </w:r>
      <w:r>
        <w:rPr>
          <w:rFonts w:eastAsia="Times New Roman"/>
          <w:szCs w:val="24"/>
        </w:rPr>
        <w:t>! Ε</w:t>
      </w:r>
      <w:r w:rsidRPr="00290817">
        <w:rPr>
          <w:rFonts w:eastAsia="Times New Roman"/>
          <w:szCs w:val="24"/>
        </w:rPr>
        <w:t xml:space="preserve">ίδατε </w:t>
      </w:r>
      <w:r w:rsidRPr="00290817">
        <w:rPr>
          <w:rFonts w:eastAsia="Times New Roman"/>
          <w:szCs w:val="24"/>
        </w:rPr>
        <w:t>μόνο τα δακρυγόνα</w:t>
      </w:r>
      <w:r>
        <w:rPr>
          <w:rFonts w:eastAsia="Times New Roman"/>
          <w:szCs w:val="24"/>
        </w:rPr>
        <w:t>,</w:t>
      </w:r>
      <w:r w:rsidRPr="00290817">
        <w:rPr>
          <w:rFonts w:eastAsia="Times New Roman"/>
          <w:szCs w:val="24"/>
        </w:rPr>
        <w:t xml:space="preserve"> όπως μας είπατε </w:t>
      </w:r>
      <w:r>
        <w:rPr>
          <w:rFonts w:eastAsia="Times New Roman"/>
          <w:szCs w:val="24"/>
        </w:rPr>
        <w:t xml:space="preserve">πλειστάκις σήμερα, </w:t>
      </w:r>
      <w:r w:rsidRPr="00290817">
        <w:rPr>
          <w:rFonts w:eastAsia="Times New Roman"/>
          <w:szCs w:val="24"/>
        </w:rPr>
        <w:t xml:space="preserve">στους ηλικιωμένους και τα παιδιά και </w:t>
      </w:r>
      <w:r>
        <w:rPr>
          <w:rFonts w:eastAsia="Times New Roman"/>
          <w:szCs w:val="24"/>
        </w:rPr>
        <w:t>οψίμως</w:t>
      </w:r>
      <w:r w:rsidRPr="00290817">
        <w:rPr>
          <w:rFonts w:eastAsia="Times New Roman"/>
          <w:szCs w:val="24"/>
        </w:rPr>
        <w:t xml:space="preserve"> σας έπιασε και ευαισθησία με τα δακρυγόνα</w:t>
      </w:r>
      <w:r>
        <w:rPr>
          <w:rFonts w:eastAsia="Times New Roman"/>
          <w:szCs w:val="24"/>
        </w:rPr>
        <w:t>. Τ</w:t>
      </w:r>
      <w:r w:rsidRPr="00290817">
        <w:rPr>
          <w:rFonts w:eastAsia="Times New Roman"/>
          <w:szCs w:val="24"/>
        </w:rPr>
        <w:t>ους λοστούς και τα μαχαίρια τ</w:t>
      </w:r>
      <w:r>
        <w:rPr>
          <w:rFonts w:eastAsia="Times New Roman"/>
          <w:szCs w:val="24"/>
        </w:rPr>
        <w:t>ων</w:t>
      </w:r>
      <w:r w:rsidRPr="00290817">
        <w:rPr>
          <w:rFonts w:eastAsia="Times New Roman"/>
          <w:szCs w:val="24"/>
        </w:rPr>
        <w:t xml:space="preserve"> νεοναζιστικ</w:t>
      </w:r>
      <w:r>
        <w:rPr>
          <w:rFonts w:eastAsia="Times New Roman"/>
          <w:szCs w:val="24"/>
        </w:rPr>
        <w:t>ών</w:t>
      </w:r>
      <w:r w:rsidRPr="00290817">
        <w:rPr>
          <w:rFonts w:eastAsia="Times New Roman"/>
          <w:szCs w:val="24"/>
        </w:rPr>
        <w:t xml:space="preserve"> ταγμάτων και αυτού του ε</w:t>
      </w:r>
      <w:r>
        <w:rPr>
          <w:rFonts w:eastAsia="Times New Roman"/>
          <w:szCs w:val="24"/>
        </w:rPr>
        <w:t>σμού</w:t>
      </w:r>
      <w:r w:rsidRPr="00290817">
        <w:rPr>
          <w:rFonts w:eastAsia="Times New Roman"/>
          <w:szCs w:val="24"/>
        </w:rPr>
        <w:t xml:space="preserve"> του λούμπεν εθνικισμού δεν τ</w:t>
      </w:r>
      <w:r>
        <w:rPr>
          <w:rFonts w:eastAsia="Times New Roman"/>
          <w:szCs w:val="24"/>
        </w:rPr>
        <w:t>α</w:t>
      </w:r>
      <w:r w:rsidRPr="00290817">
        <w:rPr>
          <w:rFonts w:eastAsia="Times New Roman"/>
          <w:szCs w:val="24"/>
        </w:rPr>
        <w:t xml:space="preserve"> είδατε πο</w:t>
      </w:r>
      <w:r w:rsidRPr="00290817">
        <w:rPr>
          <w:rFonts w:eastAsia="Times New Roman"/>
          <w:szCs w:val="24"/>
        </w:rPr>
        <w:t>υθενά</w:t>
      </w:r>
      <w:r>
        <w:rPr>
          <w:rFonts w:eastAsia="Times New Roman"/>
          <w:szCs w:val="24"/>
        </w:rPr>
        <w:t>.</w:t>
      </w:r>
    </w:p>
    <w:p w14:paraId="77C035EF" w14:textId="77777777" w:rsidR="006113A9" w:rsidRDefault="006B6FC4">
      <w:pPr>
        <w:spacing w:line="600" w:lineRule="auto"/>
        <w:ind w:firstLine="720"/>
        <w:contextualSpacing/>
        <w:jc w:val="both"/>
        <w:rPr>
          <w:rFonts w:eastAsia="Times New Roman"/>
          <w:szCs w:val="24"/>
        </w:rPr>
      </w:pPr>
      <w:r w:rsidRPr="00290817">
        <w:rPr>
          <w:rFonts w:eastAsia="Times New Roman"/>
          <w:szCs w:val="24"/>
        </w:rPr>
        <w:t>Η Μακεδονία είναι μία και ελληνική</w:t>
      </w:r>
      <w:r>
        <w:rPr>
          <w:rFonts w:eastAsia="Times New Roman"/>
          <w:szCs w:val="24"/>
        </w:rPr>
        <w:t>;</w:t>
      </w:r>
      <w:r w:rsidRPr="00290817">
        <w:rPr>
          <w:rFonts w:eastAsia="Times New Roman"/>
          <w:szCs w:val="24"/>
        </w:rPr>
        <w:t xml:space="preserve"> </w:t>
      </w:r>
      <w:r>
        <w:rPr>
          <w:rFonts w:eastAsia="Times New Roman"/>
          <w:szCs w:val="24"/>
        </w:rPr>
        <w:t>Ν</w:t>
      </w:r>
      <w:r w:rsidRPr="00290817">
        <w:rPr>
          <w:rFonts w:eastAsia="Times New Roman"/>
          <w:szCs w:val="24"/>
        </w:rPr>
        <w:t xml:space="preserve">α ξαναδιαβάσουμε τη σύγχρονη </w:t>
      </w:r>
      <w:r>
        <w:rPr>
          <w:rFonts w:eastAsia="Times New Roman"/>
          <w:szCs w:val="24"/>
        </w:rPr>
        <w:t>ι</w:t>
      </w:r>
      <w:r w:rsidRPr="00290817">
        <w:rPr>
          <w:rFonts w:eastAsia="Times New Roman"/>
          <w:szCs w:val="24"/>
        </w:rPr>
        <w:t xml:space="preserve">στορία </w:t>
      </w:r>
      <w:r>
        <w:rPr>
          <w:rFonts w:eastAsia="Times New Roman"/>
          <w:szCs w:val="24"/>
        </w:rPr>
        <w:t>μας,</w:t>
      </w:r>
      <w:r w:rsidRPr="00290817">
        <w:rPr>
          <w:rFonts w:eastAsia="Times New Roman"/>
          <w:szCs w:val="24"/>
        </w:rPr>
        <w:t xml:space="preserve"> για να καταλάβουμε ότι το εν λόγω </w:t>
      </w:r>
      <w:r w:rsidRPr="00290817">
        <w:rPr>
          <w:rFonts w:eastAsia="Times New Roman"/>
          <w:szCs w:val="24"/>
        </w:rPr>
        <w:lastRenderedPageBreak/>
        <w:t xml:space="preserve">σύνθημα θα μπορούσε να εκληφθεί ως αλυτρωτικό από τους γείτονές </w:t>
      </w:r>
      <w:r>
        <w:rPr>
          <w:rFonts w:eastAsia="Times New Roman"/>
          <w:szCs w:val="24"/>
        </w:rPr>
        <w:t>μας.</w:t>
      </w:r>
      <w:r w:rsidRPr="00290817">
        <w:rPr>
          <w:rFonts w:eastAsia="Times New Roman"/>
          <w:szCs w:val="24"/>
        </w:rPr>
        <w:t xml:space="preserve"> Πώς έληξαν οι </w:t>
      </w:r>
      <w:r>
        <w:rPr>
          <w:rFonts w:eastAsia="Times New Roman"/>
          <w:szCs w:val="24"/>
        </w:rPr>
        <w:t>Β</w:t>
      </w:r>
      <w:r w:rsidRPr="00290817">
        <w:rPr>
          <w:rFonts w:eastAsia="Times New Roman"/>
          <w:szCs w:val="24"/>
        </w:rPr>
        <w:t xml:space="preserve">αλκανικοί </w:t>
      </w:r>
      <w:r>
        <w:rPr>
          <w:rFonts w:eastAsia="Times New Roman"/>
          <w:szCs w:val="24"/>
        </w:rPr>
        <w:t>Π</w:t>
      </w:r>
      <w:r w:rsidRPr="00290817">
        <w:rPr>
          <w:rFonts w:eastAsia="Times New Roman"/>
          <w:szCs w:val="24"/>
        </w:rPr>
        <w:t>όλεμοι</w:t>
      </w:r>
      <w:r>
        <w:rPr>
          <w:rFonts w:eastAsia="Times New Roman"/>
          <w:szCs w:val="24"/>
        </w:rPr>
        <w:t>; Ο</w:t>
      </w:r>
      <w:r w:rsidRPr="00290817">
        <w:rPr>
          <w:rFonts w:eastAsia="Times New Roman"/>
          <w:szCs w:val="24"/>
        </w:rPr>
        <w:t xml:space="preserve"> </w:t>
      </w:r>
      <w:r>
        <w:rPr>
          <w:rFonts w:eastAsia="Times New Roman"/>
          <w:szCs w:val="24"/>
        </w:rPr>
        <w:t>Α΄</w:t>
      </w:r>
      <w:r w:rsidRPr="00290817">
        <w:rPr>
          <w:rFonts w:eastAsia="Times New Roman"/>
          <w:szCs w:val="24"/>
        </w:rPr>
        <w:t xml:space="preserve"> έληξε με νικητές τους βαλκαν</w:t>
      </w:r>
      <w:r w:rsidRPr="00290817">
        <w:rPr>
          <w:rFonts w:eastAsia="Times New Roman"/>
          <w:szCs w:val="24"/>
        </w:rPr>
        <w:t>ικούς λαούς εναντίον των Οθωμανών το 1912</w:t>
      </w:r>
      <w:r>
        <w:rPr>
          <w:rFonts w:eastAsia="Times New Roman"/>
          <w:szCs w:val="24"/>
        </w:rPr>
        <w:t>. Γ</w:t>
      </w:r>
      <w:r w:rsidRPr="00290817">
        <w:rPr>
          <w:rFonts w:eastAsia="Times New Roman"/>
          <w:szCs w:val="24"/>
        </w:rPr>
        <w:t xml:space="preserve">ιατί ακολούθησαν οι </w:t>
      </w:r>
      <w:r>
        <w:rPr>
          <w:rFonts w:eastAsia="Times New Roman"/>
          <w:szCs w:val="24"/>
        </w:rPr>
        <w:t>Β΄ Β</w:t>
      </w:r>
      <w:r w:rsidRPr="00290817">
        <w:rPr>
          <w:rFonts w:eastAsia="Times New Roman"/>
          <w:szCs w:val="24"/>
        </w:rPr>
        <w:t xml:space="preserve">αλκανικοί </w:t>
      </w:r>
      <w:r>
        <w:rPr>
          <w:rFonts w:eastAsia="Times New Roman"/>
          <w:szCs w:val="24"/>
        </w:rPr>
        <w:t>Π</w:t>
      </w:r>
      <w:r w:rsidRPr="00290817">
        <w:rPr>
          <w:rFonts w:eastAsia="Times New Roman"/>
          <w:szCs w:val="24"/>
        </w:rPr>
        <w:t>όλεμοι</w:t>
      </w:r>
      <w:r>
        <w:rPr>
          <w:rFonts w:eastAsia="Times New Roman"/>
          <w:szCs w:val="24"/>
        </w:rPr>
        <w:t>; Γ</w:t>
      </w:r>
      <w:r w:rsidRPr="00290817">
        <w:rPr>
          <w:rFonts w:eastAsia="Times New Roman"/>
          <w:szCs w:val="24"/>
        </w:rPr>
        <w:t>ια τη μοιρασιά των απελευθερωθ</w:t>
      </w:r>
      <w:r>
        <w:rPr>
          <w:rFonts w:eastAsia="Times New Roman"/>
          <w:szCs w:val="24"/>
        </w:rPr>
        <w:t>εισών</w:t>
      </w:r>
      <w:r w:rsidRPr="00290817">
        <w:rPr>
          <w:rFonts w:eastAsia="Times New Roman"/>
          <w:szCs w:val="24"/>
        </w:rPr>
        <w:t xml:space="preserve"> περιοχών </w:t>
      </w:r>
      <w:r>
        <w:rPr>
          <w:rFonts w:eastAsia="Times New Roman"/>
          <w:szCs w:val="24"/>
        </w:rPr>
        <w:t>κ</w:t>
      </w:r>
      <w:r w:rsidRPr="00290817">
        <w:rPr>
          <w:rFonts w:eastAsia="Times New Roman"/>
          <w:szCs w:val="24"/>
        </w:rPr>
        <w:t>αι δη της Μακεδονίας</w:t>
      </w:r>
      <w:r>
        <w:rPr>
          <w:rFonts w:eastAsia="Times New Roman"/>
          <w:szCs w:val="24"/>
        </w:rPr>
        <w:t>. Η Σ</w:t>
      </w:r>
      <w:r w:rsidRPr="00290817">
        <w:rPr>
          <w:rFonts w:eastAsia="Times New Roman"/>
          <w:szCs w:val="24"/>
        </w:rPr>
        <w:t>υμφωνία του Βουκουρεστίου καθόρισε το 1913 τα όρια Βουλγαρίας</w:t>
      </w:r>
      <w:r>
        <w:rPr>
          <w:rFonts w:eastAsia="Times New Roman"/>
          <w:szCs w:val="24"/>
        </w:rPr>
        <w:t xml:space="preserve"> </w:t>
      </w:r>
      <w:r>
        <w:rPr>
          <w:rFonts w:eastAsia="Times New Roman"/>
          <w:szCs w:val="24"/>
        </w:rPr>
        <w:t>-</w:t>
      </w:r>
      <w:r>
        <w:rPr>
          <w:rFonts w:eastAsia="Times New Roman"/>
          <w:szCs w:val="24"/>
        </w:rPr>
        <w:t xml:space="preserve"> </w:t>
      </w:r>
      <w:r w:rsidRPr="00290817">
        <w:rPr>
          <w:rFonts w:eastAsia="Times New Roman"/>
          <w:szCs w:val="24"/>
        </w:rPr>
        <w:t>Σερβίας</w:t>
      </w:r>
      <w:r>
        <w:rPr>
          <w:rFonts w:eastAsia="Times New Roman"/>
          <w:szCs w:val="24"/>
        </w:rPr>
        <w:t>, τα όρια</w:t>
      </w:r>
      <w:r w:rsidRPr="00290817">
        <w:rPr>
          <w:rFonts w:eastAsia="Times New Roman"/>
          <w:szCs w:val="24"/>
        </w:rPr>
        <w:t xml:space="preserve"> Βουλγαρίας</w:t>
      </w:r>
      <w:r>
        <w:rPr>
          <w:rFonts w:eastAsia="Times New Roman"/>
          <w:szCs w:val="24"/>
        </w:rPr>
        <w:t xml:space="preserve"> </w:t>
      </w:r>
      <w:r>
        <w:rPr>
          <w:rFonts w:eastAsia="Times New Roman"/>
          <w:szCs w:val="24"/>
        </w:rPr>
        <w:t>-</w:t>
      </w:r>
      <w:r>
        <w:rPr>
          <w:rFonts w:eastAsia="Times New Roman"/>
          <w:szCs w:val="24"/>
        </w:rPr>
        <w:t xml:space="preserve"> </w:t>
      </w:r>
      <w:r w:rsidRPr="00290817">
        <w:rPr>
          <w:rFonts w:eastAsia="Times New Roman"/>
          <w:szCs w:val="24"/>
        </w:rPr>
        <w:t>Ελλ</w:t>
      </w:r>
      <w:r w:rsidRPr="00290817">
        <w:rPr>
          <w:rFonts w:eastAsia="Times New Roman"/>
          <w:szCs w:val="24"/>
        </w:rPr>
        <w:t xml:space="preserve">άδας και με βάση αυτή τη </w:t>
      </w:r>
      <w:r>
        <w:rPr>
          <w:rFonts w:eastAsia="Times New Roman"/>
          <w:szCs w:val="24"/>
        </w:rPr>
        <w:t>σ</w:t>
      </w:r>
      <w:r w:rsidRPr="00290817">
        <w:rPr>
          <w:rFonts w:eastAsia="Times New Roman"/>
          <w:szCs w:val="24"/>
        </w:rPr>
        <w:t>υμφωνία</w:t>
      </w:r>
      <w:r>
        <w:rPr>
          <w:rFonts w:eastAsia="Times New Roman"/>
          <w:szCs w:val="24"/>
        </w:rPr>
        <w:t>,</w:t>
      </w:r>
      <w:r w:rsidRPr="00290817">
        <w:rPr>
          <w:rFonts w:eastAsia="Times New Roman"/>
          <w:szCs w:val="24"/>
        </w:rPr>
        <w:t xml:space="preserve"> εμείς πήραμε το 51% της Μακεδονίας</w:t>
      </w:r>
      <w:r>
        <w:rPr>
          <w:rFonts w:eastAsia="Times New Roman"/>
          <w:szCs w:val="24"/>
        </w:rPr>
        <w:t>,</w:t>
      </w:r>
      <w:r w:rsidRPr="00290817">
        <w:rPr>
          <w:rFonts w:eastAsia="Times New Roman"/>
          <w:szCs w:val="24"/>
        </w:rPr>
        <w:t xml:space="preserve"> οι Σέρβοι το 38% της </w:t>
      </w:r>
      <w:r>
        <w:rPr>
          <w:rFonts w:eastAsia="Times New Roman"/>
          <w:szCs w:val="24"/>
          <w:lang w:val="en-US"/>
        </w:rPr>
        <w:t>Fyrom</w:t>
      </w:r>
      <w:r w:rsidRPr="00290817">
        <w:rPr>
          <w:rFonts w:eastAsia="Times New Roman"/>
          <w:szCs w:val="24"/>
        </w:rPr>
        <w:t xml:space="preserve"> και οι Βούλγαροι τη Μακεδονία του </w:t>
      </w:r>
      <w:r>
        <w:rPr>
          <w:rFonts w:eastAsia="Times New Roman"/>
          <w:szCs w:val="24"/>
        </w:rPr>
        <w:t>Π</w:t>
      </w:r>
      <w:r w:rsidRPr="00290817">
        <w:rPr>
          <w:rFonts w:eastAsia="Times New Roman"/>
          <w:szCs w:val="24"/>
        </w:rPr>
        <w:t>ιρίν</w:t>
      </w:r>
      <w:r>
        <w:rPr>
          <w:rFonts w:eastAsia="Times New Roman"/>
          <w:szCs w:val="24"/>
        </w:rPr>
        <w:t>. Π</w:t>
      </w:r>
      <w:r w:rsidRPr="00290817">
        <w:rPr>
          <w:rFonts w:eastAsia="Times New Roman"/>
          <w:szCs w:val="24"/>
        </w:rPr>
        <w:t>ώς</w:t>
      </w:r>
      <w:r>
        <w:rPr>
          <w:rFonts w:eastAsia="Times New Roman"/>
          <w:szCs w:val="24"/>
        </w:rPr>
        <w:t>, λ</w:t>
      </w:r>
      <w:r w:rsidRPr="00290817">
        <w:rPr>
          <w:rFonts w:eastAsia="Times New Roman"/>
          <w:szCs w:val="24"/>
        </w:rPr>
        <w:t>οιπόν</w:t>
      </w:r>
      <w:r>
        <w:rPr>
          <w:rFonts w:eastAsia="Times New Roman"/>
          <w:szCs w:val="24"/>
        </w:rPr>
        <w:t>,</w:t>
      </w:r>
      <w:r w:rsidRPr="00290817">
        <w:rPr>
          <w:rFonts w:eastAsia="Times New Roman"/>
          <w:szCs w:val="24"/>
        </w:rPr>
        <w:t xml:space="preserve"> λέμε ότι η Μακεδονία είναι μία και ελληνική</w:t>
      </w:r>
      <w:r>
        <w:rPr>
          <w:rFonts w:eastAsia="Times New Roman"/>
          <w:szCs w:val="24"/>
        </w:rPr>
        <w:t>; Δ</w:t>
      </w:r>
      <w:r w:rsidRPr="00290817">
        <w:rPr>
          <w:rFonts w:eastAsia="Times New Roman"/>
          <w:szCs w:val="24"/>
        </w:rPr>
        <w:t>ιεκδικώντας την αποκλειστικότητα του ονόματος με βάση μ</w:t>
      </w:r>
      <w:r>
        <w:rPr>
          <w:rFonts w:eastAsia="Times New Roman"/>
          <w:szCs w:val="24"/>
        </w:rPr>
        <w:t>ί</w:t>
      </w:r>
      <w:r w:rsidRPr="00290817">
        <w:rPr>
          <w:rFonts w:eastAsia="Times New Roman"/>
          <w:szCs w:val="24"/>
        </w:rPr>
        <w:t xml:space="preserve">α </w:t>
      </w:r>
      <w:r w:rsidRPr="00290817">
        <w:rPr>
          <w:rFonts w:eastAsia="Times New Roman"/>
          <w:szCs w:val="24"/>
        </w:rPr>
        <w:t>αγεωγράφητη και ανιστόρητη εμμονή</w:t>
      </w:r>
      <w:r>
        <w:rPr>
          <w:rFonts w:eastAsia="Times New Roman"/>
          <w:szCs w:val="24"/>
        </w:rPr>
        <w:t>, τ</w:t>
      </w:r>
      <w:r w:rsidRPr="00290817">
        <w:rPr>
          <w:rFonts w:eastAsia="Times New Roman"/>
          <w:szCs w:val="24"/>
        </w:rPr>
        <w:t xml:space="preserve">ο μόνο που καταφέραμε είναι να χαρίσουμε την αποκλειστικότητα στους </w:t>
      </w:r>
      <w:r>
        <w:rPr>
          <w:rFonts w:eastAsia="Times New Roman"/>
          <w:szCs w:val="24"/>
        </w:rPr>
        <w:t>άλλους.</w:t>
      </w:r>
    </w:p>
    <w:p w14:paraId="77C035F0" w14:textId="77777777" w:rsidR="006113A9" w:rsidRDefault="006B6FC4">
      <w:pPr>
        <w:spacing w:line="600" w:lineRule="auto"/>
        <w:ind w:firstLine="720"/>
        <w:contextualSpacing/>
        <w:jc w:val="both"/>
        <w:rPr>
          <w:rFonts w:eastAsia="Times New Roman"/>
          <w:szCs w:val="24"/>
        </w:rPr>
      </w:pPr>
      <w:r>
        <w:rPr>
          <w:rFonts w:eastAsia="Times New Roman"/>
          <w:szCs w:val="24"/>
        </w:rPr>
        <w:t>Τ</w:t>
      </w:r>
      <w:r w:rsidRPr="00290817">
        <w:rPr>
          <w:rFonts w:eastAsia="Times New Roman"/>
          <w:szCs w:val="24"/>
        </w:rPr>
        <w:t xml:space="preserve">ο </w:t>
      </w:r>
      <w:r>
        <w:rPr>
          <w:rFonts w:eastAsia="Times New Roman"/>
          <w:szCs w:val="24"/>
        </w:rPr>
        <w:t>«Μ</w:t>
      </w:r>
      <w:r w:rsidRPr="00290817">
        <w:rPr>
          <w:rFonts w:eastAsia="Times New Roman"/>
          <w:szCs w:val="24"/>
        </w:rPr>
        <w:t>ακεδονικό</w:t>
      </w:r>
      <w:r>
        <w:rPr>
          <w:rFonts w:eastAsia="Times New Roman"/>
          <w:szCs w:val="24"/>
        </w:rPr>
        <w:t>»</w:t>
      </w:r>
      <w:r w:rsidRPr="00290817">
        <w:rPr>
          <w:rFonts w:eastAsia="Times New Roman"/>
          <w:szCs w:val="24"/>
        </w:rPr>
        <w:t xml:space="preserve"> δεν υπήρξε μόνο μία πληγή που κακοφ</w:t>
      </w:r>
      <w:r>
        <w:rPr>
          <w:rFonts w:eastAsia="Times New Roman"/>
          <w:szCs w:val="24"/>
        </w:rPr>
        <w:t>όρμισε</w:t>
      </w:r>
      <w:r w:rsidRPr="00290817">
        <w:rPr>
          <w:rFonts w:eastAsia="Times New Roman"/>
          <w:szCs w:val="24"/>
        </w:rPr>
        <w:t xml:space="preserve"> </w:t>
      </w:r>
      <w:r>
        <w:rPr>
          <w:rFonts w:eastAsia="Times New Roman"/>
          <w:szCs w:val="24"/>
        </w:rPr>
        <w:t>-</w:t>
      </w:r>
      <w:r w:rsidRPr="00290817">
        <w:rPr>
          <w:rFonts w:eastAsia="Times New Roman"/>
          <w:szCs w:val="24"/>
        </w:rPr>
        <w:t>και κλείνω με αυτό</w:t>
      </w:r>
      <w:r>
        <w:rPr>
          <w:rFonts w:eastAsia="Times New Roman"/>
          <w:szCs w:val="24"/>
        </w:rPr>
        <w:t>-,</w:t>
      </w:r>
      <w:r w:rsidRPr="00290817">
        <w:rPr>
          <w:rFonts w:eastAsia="Times New Roman"/>
          <w:szCs w:val="24"/>
        </w:rPr>
        <w:t xml:space="preserve"> αλλά και μία επιχείρηση που έχτισε πολιτικές καριέρες</w:t>
      </w:r>
      <w:r>
        <w:rPr>
          <w:rFonts w:eastAsia="Times New Roman"/>
          <w:szCs w:val="24"/>
        </w:rPr>
        <w:t>,</w:t>
      </w:r>
      <w:r w:rsidRPr="00290817">
        <w:rPr>
          <w:rFonts w:eastAsia="Times New Roman"/>
          <w:szCs w:val="24"/>
        </w:rPr>
        <w:t xml:space="preserve"> γέμισε επαγγελματίες μακεδονομάχους</w:t>
      </w:r>
      <w:r>
        <w:rPr>
          <w:rFonts w:eastAsia="Times New Roman"/>
          <w:szCs w:val="24"/>
        </w:rPr>
        <w:t>,</w:t>
      </w:r>
      <w:r w:rsidRPr="00290817">
        <w:rPr>
          <w:rFonts w:eastAsia="Times New Roman"/>
          <w:szCs w:val="24"/>
        </w:rPr>
        <w:t xml:space="preserve"> οδήγησε σε έναν ακόμη πιο σφιχτό εναγκαλισμό της </w:t>
      </w:r>
      <w:r>
        <w:rPr>
          <w:rFonts w:eastAsia="Times New Roman"/>
          <w:szCs w:val="24"/>
        </w:rPr>
        <w:t>Π</w:t>
      </w:r>
      <w:r w:rsidRPr="00290817">
        <w:rPr>
          <w:rFonts w:eastAsia="Times New Roman"/>
          <w:szCs w:val="24"/>
        </w:rPr>
        <w:t xml:space="preserve">ολιτείας με την </w:t>
      </w:r>
      <w:r>
        <w:rPr>
          <w:rFonts w:eastAsia="Times New Roman"/>
          <w:szCs w:val="24"/>
        </w:rPr>
        <w:t>Ε</w:t>
      </w:r>
      <w:r w:rsidRPr="00290817">
        <w:rPr>
          <w:rFonts w:eastAsia="Times New Roman"/>
          <w:szCs w:val="24"/>
        </w:rPr>
        <w:t>κκλησία</w:t>
      </w:r>
      <w:r>
        <w:rPr>
          <w:rFonts w:eastAsia="Times New Roman"/>
          <w:szCs w:val="24"/>
        </w:rPr>
        <w:t>,</w:t>
      </w:r>
      <w:r w:rsidRPr="00290817">
        <w:rPr>
          <w:rFonts w:eastAsia="Times New Roman"/>
          <w:szCs w:val="24"/>
        </w:rPr>
        <w:t xml:space="preserve"> μετατόπισε το</w:t>
      </w:r>
      <w:r>
        <w:rPr>
          <w:rFonts w:eastAsia="Times New Roman"/>
          <w:szCs w:val="24"/>
        </w:rPr>
        <w:t>ν</w:t>
      </w:r>
      <w:r w:rsidRPr="00290817">
        <w:rPr>
          <w:rFonts w:eastAsia="Times New Roman"/>
          <w:szCs w:val="24"/>
        </w:rPr>
        <w:t xml:space="preserve"> δημόσιο λόγ</w:t>
      </w:r>
      <w:r>
        <w:rPr>
          <w:rFonts w:eastAsia="Times New Roman"/>
          <w:szCs w:val="24"/>
        </w:rPr>
        <w:t>ο</w:t>
      </w:r>
      <w:r w:rsidRPr="00290817">
        <w:rPr>
          <w:rFonts w:eastAsia="Times New Roman"/>
          <w:szCs w:val="24"/>
        </w:rPr>
        <w:t xml:space="preserve"> και το</w:t>
      </w:r>
      <w:r>
        <w:rPr>
          <w:rFonts w:eastAsia="Times New Roman"/>
          <w:szCs w:val="24"/>
        </w:rPr>
        <w:t>ν</w:t>
      </w:r>
      <w:r w:rsidRPr="00290817">
        <w:rPr>
          <w:rFonts w:eastAsia="Times New Roman"/>
          <w:szCs w:val="24"/>
        </w:rPr>
        <w:t xml:space="preserve"> πολιτικό βίο δεξιότερα</w:t>
      </w:r>
      <w:r>
        <w:rPr>
          <w:rFonts w:eastAsia="Times New Roman"/>
          <w:szCs w:val="24"/>
        </w:rPr>
        <w:t>,</w:t>
      </w:r>
      <w:r w:rsidRPr="00290817">
        <w:rPr>
          <w:rFonts w:eastAsia="Times New Roman"/>
          <w:szCs w:val="24"/>
        </w:rPr>
        <w:t xml:space="preserve"> χαρίζοντας πολιτικό κεφάλαιο στην ακροδεξιά και στα </w:t>
      </w:r>
      <w:r w:rsidRPr="00290817">
        <w:rPr>
          <w:rFonts w:eastAsia="Times New Roman"/>
          <w:szCs w:val="24"/>
        </w:rPr>
        <w:lastRenderedPageBreak/>
        <w:t>φασιστικά μορφώματα</w:t>
      </w:r>
      <w:r>
        <w:rPr>
          <w:rFonts w:eastAsia="Times New Roman"/>
          <w:szCs w:val="24"/>
        </w:rPr>
        <w:t>. Η πανουργ</w:t>
      </w:r>
      <w:r>
        <w:rPr>
          <w:rFonts w:eastAsia="Times New Roman"/>
          <w:szCs w:val="24"/>
        </w:rPr>
        <w:t xml:space="preserve">ία της ιστορίας, η ετερογονία των σκοπών </w:t>
      </w:r>
      <w:r w:rsidRPr="00290817">
        <w:rPr>
          <w:rFonts w:eastAsia="Times New Roman"/>
          <w:szCs w:val="24"/>
        </w:rPr>
        <w:t xml:space="preserve">θέλησε η </w:t>
      </w:r>
      <w:r>
        <w:rPr>
          <w:rFonts w:eastAsia="Times New Roman"/>
          <w:szCs w:val="24"/>
        </w:rPr>
        <w:t>Σ</w:t>
      </w:r>
      <w:r w:rsidRPr="00290817">
        <w:rPr>
          <w:rFonts w:eastAsia="Times New Roman"/>
          <w:szCs w:val="24"/>
        </w:rPr>
        <w:t>υμφωνία των Πρεσπών να γίνει θρυαλλίδα ανακατατάξεων και οριοθέτησης δύο κόσμων</w:t>
      </w:r>
      <w:r>
        <w:rPr>
          <w:rFonts w:eastAsia="Times New Roman"/>
          <w:szCs w:val="24"/>
        </w:rPr>
        <w:t>:</w:t>
      </w:r>
      <w:r w:rsidRPr="00290817">
        <w:rPr>
          <w:rFonts w:eastAsia="Times New Roman"/>
          <w:szCs w:val="24"/>
        </w:rPr>
        <w:t xml:space="preserve"> του δημοκρατικού κόσμου</w:t>
      </w:r>
      <w:r>
        <w:rPr>
          <w:rFonts w:eastAsia="Times New Roman"/>
          <w:szCs w:val="24"/>
        </w:rPr>
        <w:t>,</w:t>
      </w:r>
      <w:r w:rsidRPr="00290817">
        <w:rPr>
          <w:rFonts w:eastAsia="Times New Roman"/>
          <w:szCs w:val="24"/>
        </w:rPr>
        <w:t xml:space="preserve"> που θέλει να ανοίξει ένα παράθυρο </w:t>
      </w:r>
      <w:r>
        <w:rPr>
          <w:rFonts w:eastAsia="Times New Roman"/>
          <w:szCs w:val="24"/>
        </w:rPr>
        <w:t>ε</w:t>
      </w:r>
      <w:r w:rsidRPr="00290817">
        <w:rPr>
          <w:rFonts w:eastAsia="Times New Roman"/>
          <w:szCs w:val="24"/>
        </w:rPr>
        <w:t>ιρήνης και συνεργασίας</w:t>
      </w:r>
      <w:r>
        <w:rPr>
          <w:rFonts w:eastAsia="Times New Roman"/>
          <w:szCs w:val="24"/>
        </w:rPr>
        <w:t>,</w:t>
      </w:r>
      <w:r w:rsidRPr="00290817">
        <w:rPr>
          <w:rFonts w:eastAsia="Times New Roman"/>
          <w:szCs w:val="24"/>
        </w:rPr>
        <w:t xml:space="preserve"> και του ακροδεξιού περιθωρίου και της εθ</w:t>
      </w:r>
      <w:r w:rsidRPr="00290817">
        <w:rPr>
          <w:rFonts w:eastAsia="Times New Roman"/>
          <w:szCs w:val="24"/>
        </w:rPr>
        <w:t xml:space="preserve">νικιστικής </w:t>
      </w:r>
      <w:r>
        <w:rPr>
          <w:rFonts w:eastAsia="Times New Roman"/>
          <w:szCs w:val="24"/>
        </w:rPr>
        <w:t>απομόνωσης, που ορθώνει τείχη.</w:t>
      </w:r>
    </w:p>
    <w:p w14:paraId="77C035F1" w14:textId="77777777" w:rsidR="006113A9" w:rsidRDefault="006B6FC4">
      <w:pPr>
        <w:spacing w:line="600" w:lineRule="auto"/>
        <w:ind w:firstLine="720"/>
        <w:contextualSpacing/>
        <w:jc w:val="both"/>
        <w:rPr>
          <w:rFonts w:eastAsia="Times New Roman"/>
          <w:szCs w:val="24"/>
        </w:rPr>
      </w:pPr>
      <w:r w:rsidRPr="007B2075">
        <w:rPr>
          <w:rFonts w:eastAsia="Times New Roman"/>
          <w:b/>
          <w:szCs w:val="24"/>
        </w:rPr>
        <w:t>ΠΡΟΕΔΡΕΥΩΝ (</w:t>
      </w:r>
      <w:r>
        <w:rPr>
          <w:rFonts w:eastAsia="Times New Roman"/>
          <w:b/>
          <w:szCs w:val="24"/>
        </w:rPr>
        <w:t>Γεώργιος Λαμπρούλης</w:t>
      </w:r>
      <w:r w:rsidRPr="007B2075">
        <w:rPr>
          <w:rFonts w:eastAsia="Times New Roman"/>
          <w:b/>
          <w:szCs w:val="24"/>
        </w:rPr>
        <w:t xml:space="preserve">): </w:t>
      </w:r>
      <w:r>
        <w:rPr>
          <w:rFonts w:eastAsia="Times New Roman"/>
          <w:szCs w:val="24"/>
        </w:rPr>
        <w:t>Καλώς, κυρία Βάκη.</w:t>
      </w:r>
    </w:p>
    <w:p w14:paraId="77C035F2" w14:textId="77777777" w:rsidR="006113A9" w:rsidRDefault="006B6FC4">
      <w:pPr>
        <w:spacing w:line="600" w:lineRule="auto"/>
        <w:ind w:firstLine="720"/>
        <w:contextualSpacing/>
        <w:jc w:val="both"/>
        <w:rPr>
          <w:rFonts w:eastAsia="Times New Roman" w:cs="Times New Roman"/>
          <w:szCs w:val="24"/>
        </w:rPr>
      </w:pPr>
      <w:r w:rsidRPr="00D21256">
        <w:rPr>
          <w:rFonts w:eastAsia="Times New Roman" w:cs="Times New Roman"/>
          <w:b/>
          <w:szCs w:val="24"/>
        </w:rPr>
        <w:t xml:space="preserve">ΦΩΤΕΙΝΗ ΒΑΚΗ: </w:t>
      </w:r>
      <w:r>
        <w:rPr>
          <w:rFonts w:eastAsia="Times New Roman" w:cs="Times New Roman"/>
          <w:szCs w:val="24"/>
        </w:rPr>
        <w:t>Η</w:t>
      </w:r>
      <w:r w:rsidRPr="008C345A">
        <w:rPr>
          <w:rFonts w:eastAsia="Times New Roman" w:cs="Times New Roman"/>
          <w:szCs w:val="24"/>
        </w:rPr>
        <w:t xml:space="preserve"> επικύρωση της </w:t>
      </w:r>
      <w:r>
        <w:rPr>
          <w:rFonts w:eastAsia="Times New Roman" w:cs="Times New Roman"/>
          <w:szCs w:val="24"/>
        </w:rPr>
        <w:t>σ</w:t>
      </w:r>
      <w:r w:rsidRPr="008C345A">
        <w:rPr>
          <w:rFonts w:eastAsia="Times New Roman" w:cs="Times New Roman"/>
          <w:szCs w:val="24"/>
        </w:rPr>
        <w:t xml:space="preserve">υμφωνίας </w:t>
      </w:r>
      <w:r>
        <w:rPr>
          <w:rFonts w:eastAsia="Times New Roman" w:cs="Times New Roman"/>
          <w:szCs w:val="24"/>
        </w:rPr>
        <w:t>δ</w:t>
      </w:r>
      <w:r w:rsidRPr="008C345A">
        <w:rPr>
          <w:rFonts w:eastAsia="Times New Roman" w:cs="Times New Roman"/>
          <w:szCs w:val="24"/>
        </w:rPr>
        <w:t xml:space="preserve">εν είναι μόνο εχέγγυο </w:t>
      </w:r>
      <w:r>
        <w:rPr>
          <w:rFonts w:eastAsia="Times New Roman" w:cs="Times New Roman"/>
          <w:szCs w:val="24"/>
        </w:rPr>
        <w:t>ε</w:t>
      </w:r>
      <w:r w:rsidRPr="008C345A">
        <w:rPr>
          <w:rFonts w:eastAsia="Times New Roman" w:cs="Times New Roman"/>
          <w:szCs w:val="24"/>
        </w:rPr>
        <w:t>ιρήνης</w:t>
      </w:r>
      <w:r>
        <w:rPr>
          <w:rFonts w:eastAsia="Times New Roman" w:cs="Times New Roman"/>
          <w:szCs w:val="24"/>
        </w:rPr>
        <w:t>,</w:t>
      </w:r>
      <w:r w:rsidRPr="008C345A">
        <w:rPr>
          <w:rFonts w:eastAsia="Times New Roman" w:cs="Times New Roman"/>
          <w:szCs w:val="24"/>
        </w:rPr>
        <w:t xml:space="preserve"> είναι και κέρδος για τη δημοκρατία</w:t>
      </w:r>
      <w:r>
        <w:rPr>
          <w:rFonts w:eastAsia="Times New Roman" w:cs="Times New Roman"/>
          <w:szCs w:val="24"/>
        </w:rPr>
        <w:t>.</w:t>
      </w:r>
    </w:p>
    <w:p w14:paraId="77C035F3" w14:textId="77777777" w:rsidR="006113A9" w:rsidRDefault="006B6FC4">
      <w:pPr>
        <w:spacing w:line="600" w:lineRule="auto"/>
        <w:ind w:firstLine="720"/>
        <w:contextualSpacing/>
        <w:jc w:val="both"/>
        <w:rPr>
          <w:rFonts w:eastAsia="Times New Roman" w:cs="Times New Roman"/>
          <w:szCs w:val="24"/>
        </w:rPr>
      </w:pPr>
      <w:r w:rsidRPr="008C345A">
        <w:rPr>
          <w:rFonts w:eastAsia="Times New Roman" w:cs="Times New Roman"/>
          <w:szCs w:val="24"/>
        </w:rPr>
        <w:t>Σας ευχαριστώ πολύ</w:t>
      </w:r>
      <w:r>
        <w:rPr>
          <w:rFonts w:eastAsia="Times New Roman" w:cs="Times New Roman"/>
          <w:szCs w:val="24"/>
        </w:rPr>
        <w:t>.</w:t>
      </w:r>
    </w:p>
    <w:p w14:paraId="77C035F4" w14:textId="77777777" w:rsidR="006113A9" w:rsidRDefault="006B6FC4">
      <w:pPr>
        <w:spacing w:line="600" w:lineRule="auto"/>
        <w:ind w:firstLine="720"/>
        <w:contextualSpacing/>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του ΣΥΡΙΖΑ)</w:t>
      </w:r>
    </w:p>
    <w:p w14:paraId="77C035F5" w14:textId="77777777" w:rsidR="006113A9" w:rsidRDefault="006B6FC4">
      <w:pPr>
        <w:spacing w:line="600" w:lineRule="auto"/>
        <w:ind w:firstLine="720"/>
        <w:contextualSpacing/>
        <w:jc w:val="both"/>
        <w:rPr>
          <w:rFonts w:eastAsia="Times New Roman" w:cs="Times New Roman"/>
          <w:szCs w:val="24"/>
        </w:rPr>
      </w:pPr>
      <w:r w:rsidRPr="008C345A">
        <w:rPr>
          <w:rFonts w:eastAsia="Times New Roman" w:cs="Times New Roman"/>
          <w:b/>
          <w:szCs w:val="24"/>
        </w:rPr>
        <w:t>ΠΡΟΕΔΡΕΥΩΝ (Γεώργιος Λαμπρούλης):</w:t>
      </w:r>
      <w:r>
        <w:rPr>
          <w:rFonts w:eastAsia="Times New Roman" w:cs="Times New Roman"/>
          <w:szCs w:val="24"/>
        </w:rPr>
        <w:t xml:space="preserve"> Τον λόγο έχει ο κ. Δαβάκης από τη Νέα Δημοκρατία </w:t>
      </w:r>
      <w:r w:rsidRPr="008C345A">
        <w:rPr>
          <w:rFonts w:eastAsia="Times New Roman" w:cs="Times New Roman"/>
          <w:szCs w:val="24"/>
        </w:rPr>
        <w:t>και μετά θα ακολουθήσει ο</w:t>
      </w:r>
      <w:r>
        <w:rPr>
          <w:rFonts w:eastAsia="Times New Roman" w:cs="Times New Roman"/>
          <w:szCs w:val="24"/>
        </w:rPr>
        <w:t xml:space="preserve"> Υφυπουργός Εξωτερικών </w:t>
      </w:r>
      <w:r w:rsidRPr="008C345A">
        <w:rPr>
          <w:rFonts w:eastAsia="Times New Roman" w:cs="Times New Roman"/>
          <w:szCs w:val="24"/>
        </w:rPr>
        <w:t>κ</w:t>
      </w:r>
      <w:r>
        <w:rPr>
          <w:rFonts w:eastAsia="Times New Roman" w:cs="Times New Roman"/>
          <w:szCs w:val="24"/>
        </w:rPr>
        <w:t>. Μ</w:t>
      </w:r>
      <w:r w:rsidRPr="008C345A">
        <w:rPr>
          <w:rFonts w:eastAsia="Times New Roman" w:cs="Times New Roman"/>
          <w:szCs w:val="24"/>
        </w:rPr>
        <w:t>πόλαρης</w:t>
      </w:r>
      <w:r>
        <w:rPr>
          <w:rFonts w:eastAsia="Times New Roman" w:cs="Times New Roman"/>
          <w:szCs w:val="24"/>
        </w:rPr>
        <w:t>.</w:t>
      </w:r>
    </w:p>
    <w:p w14:paraId="77C035F6" w14:textId="77777777" w:rsidR="006113A9" w:rsidRDefault="006B6FC4">
      <w:pPr>
        <w:spacing w:line="600" w:lineRule="auto"/>
        <w:ind w:firstLine="720"/>
        <w:contextualSpacing/>
        <w:jc w:val="both"/>
        <w:rPr>
          <w:rFonts w:eastAsia="Times New Roman" w:cs="Times New Roman"/>
          <w:szCs w:val="24"/>
        </w:rPr>
      </w:pPr>
      <w:r w:rsidRPr="008C345A">
        <w:rPr>
          <w:rFonts w:eastAsia="Times New Roman" w:cs="Times New Roman"/>
          <w:b/>
          <w:szCs w:val="24"/>
        </w:rPr>
        <w:t>ΑΘΑΝΑΣΙΟΣ ΔΑΒΑΚΗΣ:</w:t>
      </w:r>
      <w:r>
        <w:rPr>
          <w:rFonts w:eastAsia="Times New Roman" w:cs="Times New Roman"/>
          <w:szCs w:val="24"/>
        </w:rPr>
        <w:t xml:space="preserve"> Κ</w:t>
      </w:r>
      <w:r w:rsidRPr="008C345A">
        <w:rPr>
          <w:rFonts w:eastAsia="Times New Roman" w:cs="Times New Roman"/>
          <w:szCs w:val="24"/>
        </w:rPr>
        <w:t>υρίες και κύριοι συνάδελφοι</w:t>
      </w:r>
      <w:r>
        <w:rPr>
          <w:rFonts w:eastAsia="Times New Roman" w:cs="Times New Roman"/>
          <w:szCs w:val="24"/>
        </w:rPr>
        <w:t>,</w:t>
      </w:r>
      <w:r w:rsidRPr="008C345A">
        <w:rPr>
          <w:rFonts w:eastAsia="Times New Roman" w:cs="Times New Roman"/>
          <w:szCs w:val="24"/>
        </w:rPr>
        <w:t xml:space="preserve"> </w:t>
      </w:r>
      <w:r>
        <w:rPr>
          <w:rFonts w:eastAsia="Times New Roman" w:cs="Times New Roman"/>
          <w:szCs w:val="24"/>
        </w:rPr>
        <w:t xml:space="preserve">εάν </w:t>
      </w:r>
      <w:r w:rsidRPr="008C345A">
        <w:rPr>
          <w:rFonts w:eastAsia="Times New Roman" w:cs="Times New Roman"/>
          <w:szCs w:val="24"/>
        </w:rPr>
        <w:t>ξεκαθαρίσουμε εξ</w:t>
      </w:r>
      <w:r>
        <w:rPr>
          <w:rFonts w:eastAsia="Times New Roman" w:cs="Times New Roman"/>
          <w:szCs w:val="24"/>
        </w:rPr>
        <w:t xml:space="preserve"> </w:t>
      </w:r>
      <w:r w:rsidRPr="008C345A">
        <w:rPr>
          <w:rFonts w:eastAsia="Times New Roman" w:cs="Times New Roman"/>
          <w:szCs w:val="24"/>
        </w:rPr>
        <w:t xml:space="preserve">αρχής </w:t>
      </w:r>
      <w:r>
        <w:rPr>
          <w:rFonts w:eastAsia="Times New Roman" w:cs="Times New Roman"/>
          <w:szCs w:val="24"/>
        </w:rPr>
        <w:t>ότι ο πραγματισμός κα</w:t>
      </w:r>
      <w:r w:rsidRPr="008C345A">
        <w:rPr>
          <w:rFonts w:eastAsia="Times New Roman" w:cs="Times New Roman"/>
          <w:szCs w:val="24"/>
        </w:rPr>
        <w:t>ι η</w:t>
      </w:r>
      <w:r w:rsidRPr="008C345A">
        <w:rPr>
          <w:rFonts w:eastAsia="Times New Roman" w:cs="Times New Roman"/>
          <w:szCs w:val="24"/>
        </w:rPr>
        <w:t xml:space="preserve"> σαφής ιεράρχηση των εθνικών μας συμφερόντων είναι αναγκαία στοι</w:t>
      </w:r>
      <w:r w:rsidRPr="008C345A">
        <w:rPr>
          <w:rFonts w:eastAsia="Times New Roman" w:cs="Times New Roman"/>
          <w:szCs w:val="24"/>
        </w:rPr>
        <w:lastRenderedPageBreak/>
        <w:t xml:space="preserve">χεία σε κάθε διαπραγμάτευση που κάνει η επίσημη ελληνική </w:t>
      </w:r>
      <w:r>
        <w:rPr>
          <w:rFonts w:eastAsia="Times New Roman" w:cs="Times New Roman"/>
          <w:szCs w:val="24"/>
        </w:rPr>
        <w:t>Κ</w:t>
      </w:r>
      <w:r w:rsidRPr="008C345A">
        <w:rPr>
          <w:rFonts w:eastAsia="Times New Roman" w:cs="Times New Roman"/>
          <w:szCs w:val="24"/>
        </w:rPr>
        <w:t>υβέρνηση</w:t>
      </w:r>
      <w:r>
        <w:rPr>
          <w:rFonts w:eastAsia="Times New Roman" w:cs="Times New Roman"/>
          <w:szCs w:val="24"/>
        </w:rPr>
        <w:t>,</w:t>
      </w:r>
      <w:r w:rsidRPr="008C345A">
        <w:rPr>
          <w:rFonts w:eastAsia="Times New Roman" w:cs="Times New Roman"/>
          <w:szCs w:val="24"/>
        </w:rPr>
        <w:t xml:space="preserve"> τότε αυτομάτως οδηγούμ</w:t>
      </w:r>
      <w:r>
        <w:rPr>
          <w:rFonts w:eastAsia="Times New Roman" w:cs="Times New Roman"/>
          <w:szCs w:val="24"/>
        </w:rPr>
        <w:t>αστ</w:t>
      </w:r>
      <w:r w:rsidRPr="008C345A">
        <w:rPr>
          <w:rFonts w:eastAsia="Times New Roman" w:cs="Times New Roman"/>
          <w:szCs w:val="24"/>
        </w:rPr>
        <w:t xml:space="preserve">ε </w:t>
      </w:r>
      <w:r>
        <w:rPr>
          <w:rFonts w:eastAsia="Times New Roman" w:cs="Times New Roman"/>
          <w:szCs w:val="24"/>
        </w:rPr>
        <w:t xml:space="preserve">σε </w:t>
      </w:r>
      <w:r w:rsidRPr="008C345A">
        <w:rPr>
          <w:rFonts w:eastAsia="Times New Roman" w:cs="Times New Roman"/>
          <w:szCs w:val="24"/>
        </w:rPr>
        <w:t>ένα ερώτημα</w:t>
      </w:r>
      <w:r>
        <w:rPr>
          <w:rFonts w:eastAsia="Times New Roman" w:cs="Times New Roman"/>
          <w:szCs w:val="24"/>
        </w:rPr>
        <w:t xml:space="preserve"> εξαιρετικά πρακτικό: Ποιο εθνικό</w:t>
      </w:r>
      <w:r w:rsidRPr="008C345A">
        <w:rPr>
          <w:rFonts w:eastAsia="Times New Roman" w:cs="Times New Roman"/>
          <w:szCs w:val="24"/>
        </w:rPr>
        <w:t xml:space="preserve"> συμφέρον </w:t>
      </w:r>
      <w:r>
        <w:rPr>
          <w:rFonts w:eastAsia="Times New Roman" w:cs="Times New Roman"/>
          <w:szCs w:val="24"/>
        </w:rPr>
        <w:t xml:space="preserve">εξυπηρετεί </w:t>
      </w:r>
      <w:r w:rsidRPr="008C345A">
        <w:rPr>
          <w:rFonts w:eastAsia="Times New Roman" w:cs="Times New Roman"/>
          <w:szCs w:val="24"/>
        </w:rPr>
        <w:t>η επίλυση του θέματος της ονο</w:t>
      </w:r>
      <w:r w:rsidRPr="008C345A">
        <w:rPr>
          <w:rFonts w:eastAsia="Times New Roman" w:cs="Times New Roman"/>
          <w:szCs w:val="24"/>
        </w:rPr>
        <w:t>μασίας των Σκοπίων τώρα και με αυτό</w:t>
      </w:r>
      <w:r>
        <w:rPr>
          <w:rFonts w:eastAsia="Times New Roman" w:cs="Times New Roman"/>
          <w:szCs w:val="24"/>
        </w:rPr>
        <w:t>ν</w:t>
      </w:r>
      <w:r w:rsidRPr="008C345A">
        <w:rPr>
          <w:rFonts w:eastAsia="Times New Roman" w:cs="Times New Roman"/>
          <w:szCs w:val="24"/>
        </w:rPr>
        <w:t xml:space="preserve"> τον τρόπο</w:t>
      </w:r>
      <w:r>
        <w:rPr>
          <w:rFonts w:eastAsia="Times New Roman" w:cs="Times New Roman"/>
          <w:szCs w:val="24"/>
        </w:rPr>
        <w:t xml:space="preserve">; Με άλλα λόγια, </w:t>
      </w:r>
      <w:r w:rsidRPr="008C345A">
        <w:rPr>
          <w:rFonts w:eastAsia="Times New Roman" w:cs="Times New Roman"/>
          <w:szCs w:val="24"/>
        </w:rPr>
        <w:t>τι κερδίζει η χώρα μας από αυτή</w:t>
      </w:r>
      <w:r>
        <w:rPr>
          <w:rFonts w:eastAsia="Times New Roman" w:cs="Times New Roman"/>
          <w:szCs w:val="24"/>
        </w:rPr>
        <w:t>ν</w:t>
      </w:r>
      <w:r w:rsidRPr="008C345A">
        <w:rPr>
          <w:rFonts w:eastAsia="Times New Roman" w:cs="Times New Roman"/>
          <w:szCs w:val="24"/>
        </w:rPr>
        <w:t xml:space="preserve"> την διαδικασία</w:t>
      </w:r>
      <w:r>
        <w:rPr>
          <w:rFonts w:eastAsia="Times New Roman" w:cs="Times New Roman"/>
          <w:szCs w:val="24"/>
        </w:rPr>
        <w:t>,</w:t>
      </w:r>
      <w:r w:rsidRPr="008C345A">
        <w:rPr>
          <w:rFonts w:eastAsia="Times New Roman" w:cs="Times New Roman"/>
          <w:szCs w:val="24"/>
        </w:rPr>
        <w:t xml:space="preserve"> </w:t>
      </w:r>
      <w:r>
        <w:rPr>
          <w:rFonts w:eastAsia="Times New Roman" w:cs="Times New Roman"/>
          <w:szCs w:val="24"/>
        </w:rPr>
        <w:t>η οποία</w:t>
      </w:r>
      <w:r w:rsidRPr="008C345A">
        <w:rPr>
          <w:rFonts w:eastAsia="Times New Roman" w:cs="Times New Roman"/>
          <w:szCs w:val="24"/>
        </w:rPr>
        <w:t xml:space="preserve"> εξελίχθηκε αρχικά με μία κρυφή διπλωματία</w:t>
      </w:r>
      <w:r>
        <w:rPr>
          <w:rFonts w:eastAsia="Times New Roman" w:cs="Times New Roman"/>
          <w:szCs w:val="24"/>
        </w:rPr>
        <w:t>,</w:t>
      </w:r>
      <w:r w:rsidRPr="008C345A">
        <w:rPr>
          <w:rFonts w:eastAsia="Times New Roman" w:cs="Times New Roman"/>
          <w:szCs w:val="24"/>
        </w:rPr>
        <w:t xml:space="preserve"> χωρίς να γνωρίζουμε συγκεκριμένες προεκτάσεις</w:t>
      </w:r>
      <w:r>
        <w:rPr>
          <w:rFonts w:eastAsia="Times New Roman" w:cs="Times New Roman"/>
          <w:szCs w:val="24"/>
        </w:rPr>
        <w:t>; Εν</w:t>
      </w:r>
      <w:r w:rsidRPr="008C345A">
        <w:rPr>
          <w:rFonts w:eastAsia="Times New Roman" w:cs="Times New Roman"/>
          <w:szCs w:val="24"/>
        </w:rPr>
        <w:t>θυμ</w:t>
      </w:r>
      <w:r>
        <w:rPr>
          <w:rFonts w:eastAsia="Times New Roman" w:cs="Times New Roman"/>
          <w:szCs w:val="24"/>
        </w:rPr>
        <w:t>ε</w:t>
      </w:r>
      <w:r w:rsidRPr="008C345A">
        <w:rPr>
          <w:rFonts w:eastAsia="Times New Roman" w:cs="Times New Roman"/>
          <w:szCs w:val="24"/>
        </w:rPr>
        <w:t>ίστε</w:t>
      </w:r>
      <w:r>
        <w:rPr>
          <w:rFonts w:eastAsia="Times New Roman" w:cs="Times New Roman"/>
          <w:szCs w:val="24"/>
        </w:rPr>
        <w:t>,</w:t>
      </w:r>
      <w:r w:rsidRPr="008C345A">
        <w:rPr>
          <w:rFonts w:eastAsia="Times New Roman" w:cs="Times New Roman"/>
          <w:szCs w:val="24"/>
        </w:rPr>
        <w:t xml:space="preserve"> κύριε </w:t>
      </w:r>
      <w:r>
        <w:rPr>
          <w:rFonts w:eastAsia="Times New Roman" w:cs="Times New Roman"/>
          <w:szCs w:val="24"/>
        </w:rPr>
        <w:t>Κ</w:t>
      </w:r>
      <w:r w:rsidRPr="008C345A">
        <w:rPr>
          <w:rFonts w:eastAsia="Times New Roman" w:cs="Times New Roman"/>
          <w:szCs w:val="24"/>
        </w:rPr>
        <w:t>ουμουτσάκο</w:t>
      </w:r>
      <w:r>
        <w:rPr>
          <w:rFonts w:eastAsia="Times New Roman" w:cs="Times New Roman"/>
          <w:szCs w:val="24"/>
        </w:rPr>
        <w:t>,</w:t>
      </w:r>
      <w:r w:rsidRPr="008C345A">
        <w:rPr>
          <w:rFonts w:eastAsia="Times New Roman" w:cs="Times New Roman"/>
          <w:szCs w:val="24"/>
        </w:rPr>
        <w:t xml:space="preserve"> που</w:t>
      </w:r>
      <w:r>
        <w:rPr>
          <w:rFonts w:eastAsia="Times New Roman" w:cs="Times New Roman"/>
          <w:szCs w:val="24"/>
        </w:rPr>
        <w:t xml:space="preserve"> καλούσαμε</w:t>
      </w:r>
      <w:r w:rsidRPr="008C345A">
        <w:rPr>
          <w:rFonts w:eastAsia="Times New Roman" w:cs="Times New Roman"/>
          <w:szCs w:val="24"/>
        </w:rPr>
        <w:t xml:space="preserve"> τ</w:t>
      </w:r>
      <w:r w:rsidRPr="008C345A">
        <w:rPr>
          <w:rFonts w:eastAsia="Times New Roman" w:cs="Times New Roman"/>
          <w:szCs w:val="24"/>
        </w:rPr>
        <w:t xml:space="preserve">ον </w:t>
      </w:r>
      <w:r>
        <w:rPr>
          <w:rFonts w:eastAsia="Times New Roman" w:cs="Times New Roman"/>
          <w:szCs w:val="24"/>
        </w:rPr>
        <w:t>κ.</w:t>
      </w:r>
      <w:r w:rsidRPr="008C345A">
        <w:rPr>
          <w:rFonts w:eastAsia="Times New Roman" w:cs="Times New Roman"/>
          <w:szCs w:val="24"/>
        </w:rPr>
        <w:t xml:space="preserve"> Κοτζιά στη Βουλή</w:t>
      </w:r>
      <w:r>
        <w:rPr>
          <w:rFonts w:eastAsia="Times New Roman" w:cs="Times New Roman"/>
          <w:szCs w:val="24"/>
        </w:rPr>
        <w:t>,</w:t>
      </w:r>
      <w:r w:rsidRPr="008C345A">
        <w:rPr>
          <w:rFonts w:eastAsia="Times New Roman" w:cs="Times New Roman"/>
          <w:szCs w:val="24"/>
        </w:rPr>
        <w:t xml:space="preserve"> να ενημερώσει την αρμόδια επιτροπή</w:t>
      </w:r>
      <w:r>
        <w:rPr>
          <w:rFonts w:eastAsia="Times New Roman" w:cs="Times New Roman"/>
          <w:szCs w:val="24"/>
        </w:rPr>
        <w:t xml:space="preserve"> και υπήρχε</w:t>
      </w:r>
      <w:r w:rsidRPr="008C345A">
        <w:rPr>
          <w:rFonts w:eastAsia="Times New Roman" w:cs="Times New Roman"/>
          <w:szCs w:val="24"/>
        </w:rPr>
        <w:t xml:space="preserve"> σιγή ασυρμάτου</w:t>
      </w:r>
      <w:r>
        <w:rPr>
          <w:rFonts w:eastAsia="Times New Roman" w:cs="Times New Roman"/>
          <w:szCs w:val="24"/>
        </w:rPr>
        <w:t xml:space="preserve">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77C035F7"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Τι κερδίζει η χώρα μας; Κατά την άποψή μου, δεν υπήρχε καμμία βιασύνη </w:t>
      </w:r>
      <w:r w:rsidRPr="008C345A">
        <w:rPr>
          <w:rFonts w:eastAsia="Times New Roman" w:cs="Times New Roman"/>
          <w:szCs w:val="24"/>
        </w:rPr>
        <w:t>για να επιλυθεί</w:t>
      </w:r>
      <w:r>
        <w:rPr>
          <w:rFonts w:eastAsia="Times New Roman" w:cs="Times New Roman"/>
          <w:szCs w:val="24"/>
        </w:rPr>
        <w:t>,</w:t>
      </w:r>
      <w:r w:rsidRPr="008C345A">
        <w:rPr>
          <w:rFonts w:eastAsia="Times New Roman" w:cs="Times New Roman"/>
          <w:szCs w:val="24"/>
        </w:rPr>
        <w:t xml:space="preserve"> όπως </w:t>
      </w:r>
      <w:r>
        <w:rPr>
          <w:rFonts w:eastAsia="Times New Roman" w:cs="Times New Roman"/>
          <w:szCs w:val="24"/>
        </w:rPr>
        <w:t>επιλύεται,</w:t>
      </w:r>
      <w:r w:rsidRPr="008C345A">
        <w:rPr>
          <w:rFonts w:eastAsia="Times New Roman" w:cs="Times New Roman"/>
          <w:szCs w:val="24"/>
        </w:rPr>
        <w:t xml:space="preserve"> το ζήτημα </w:t>
      </w:r>
      <w:r>
        <w:rPr>
          <w:rFonts w:eastAsia="Times New Roman" w:cs="Times New Roman"/>
          <w:szCs w:val="24"/>
        </w:rPr>
        <w:t>α</w:t>
      </w:r>
      <w:r w:rsidRPr="008C345A">
        <w:rPr>
          <w:rFonts w:eastAsia="Times New Roman" w:cs="Times New Roman"/>
          <w:szCs w:val="24"/>
        </w:rPr>
        <w:t xml:space="preserve">υτό ούτε υπάρχει κάποιος ουσιαστικός λόγος να </w:t>
      </w:r>
      <w:r w:rsidRPr="008C345A">
        <w:rPr>
          <w:rFonts w:eastAsia="Times New Roman" w:cs="Times New Roman"/>
          <w:szCs w:val="24"/>
        </w:rPr>
        <w:t>γίνουν από την πλευρά μας οι παραχωρήσεις που εμπεριέχο</w:t>
      </w:r>
      <w:r>
        <w:rPr>
          <w:rFonts w:eastAsia="Times New Roman" w:cs="Times New Roman"/>
          <w:szCs w:val="24"/>
        </w:rPr>
        <w:t>νται</w:t>
      </w:r>
      <w:r w:rsidRPr="008C345A">
        <w:rPr>
          <w:rFonts w:eastAsia="Times New Roman" w:cs="Times New Roman"/>
          <w:szCs w:val="24"/>
        </w:rPr>
        <w:t xml:space="preserve"> </w:t>
      </w:r>
      <w:r>
        <w:rPr>
          <w:rFonts w:eastAsia="Times New Roman" w:cs="Times New Roman"/>
          <w:szCs w:val="24"/>
        </w:rPr>
        <w:t>σ</w:t>
      </w:r>
      <w:r w:rsidRPr="008C345A">
        <w:rPr>
          <w:rFonts w:eastAsia="Times New Roman" w:cs="Times New Roman"/>
          <w:szCs w:val="24"/>
        </w:rPr>
        <w:t>τη συμφωνία που έρχεται για κύρωση στη Βουλή</w:t>
      </w:r>
      <w:r>
        <w:rPr>
          <w:rFonts w:eastAsia="Times New Roman" w:cs="Times New Roman"/>
          <w:szCs w:val="24"/>
        </w:rPr>
        <w:t>. Τίποτε από αυτά</w:t>
      </w:r>
      <w:r w:rsidRPr="008C345A">
        <w:rPr>
          <w:rFonts w:eastAsia="Times New Roman" w:cs="Times New Roman"/>
          <w:szCs w:val="24"/>
        </w:rPr>
        <w:t xml:space="preserve"> που τις τελευταίες μέρες οι συνάδελφο</w:t>
      </w:r>
      <w:r>
        <w:rPr>
          <w:rFonts w:eastAsia="Times New Roman" w:cs="Times New Roman"/>
          <w:szCs w:val="24"/>
        </w:rPr>
        <w:t>ι</w:t>
      </w:r>
      <w:r w:rsidRPr="008C345A">
        <w:rPr>
          <w:rFonts w:eastAsia="Times New Roman" w:cs="Times New Roman"/>
          <w:szCs w:val="24"/>
        </w:rPr>
        <w:t xml:space="preserve"> της </w:t>
      </w:r>
      <w:r>
        <w:rPr>
          <w:rFonts w:eastAsia="Times New Roman" w:cs="Times New Roman"/>
          <w:szCs w:val="24"/>
        </w:rPr>
        <w:t>Σ</w:t>
      </w:r>
      <w:r w:rsidRPr="008C345A">
        <w:rPr>
          <w:rFonts w:eastAsia="Times New Roman" w:cs="Times New Roman"/>
          <w:szCs w:val="24"/>
        </w:rPr>
        <w:t xml:space="preserve">υμπολίτευσης έχουν πει εδώ στο </w:t>
      </w:r>
      <w:r>
        <w:rPr>
          <w:rFonts w:eastAsia="Times New Roman" w:cs="Times New Roman"/>
          <w:szCs w:val="24"/>
        </w:rPr>
        <w:t>Κοινοβούλιο και ε</w:t>
      </w:r>
      <w:r w:rsidRPr="008C345A">
        <w:rPr>
          <w:rFonts w:eastAsia="Times New Roman" w:cs="Times New Roman"/>
          <w:szCs w:val="24"/>
        </w:rPr>
        <w:t>κτός αυτού</w:t>
      </w:r>
      <w:r>
        <w:rPr>
          <w:rFonts w:eastAsia="Times New Roman" w:cs="Times New Roman"/>
          <w:szCs w:val="24"/>
        </w:rPr>
        <w:t>,</w:t>
      </w:r>
      <w:r w:rsidRPr="008C345A">
        <w:rPr>
          <w:rFonts w:eastAsia="Times New Roman" w:cs="Times New Roman"/>
          <w:szCs w:val="24"/>
        </w:rPr>
        <w:t xml:space="preserve"> δεν έχει ανατρέψει μέχρι στιγ</w:t>
      </w:r>
      <w:r w:rsidRPr="008C345A">
        <w:rPr>
          <w:rFonts w:eastAsia="Times New Roman" w:cs="Times New Roman"/>
          <w:szCs w:val="24"/>
        </w:rPr>
        <w:t>μής αυτό το συμπέρασμα</w:t>
      </w:r>
      <w:r>
        <w:rPr>
          <w:rFonts w:eastAsia="Times New Roman" w:cs="Times New Roman"/>
          <w:szCs w:val="24"/>
        </w:rPr>
        <w:t>. Αντιθέτως,</w:t>
      </w:r>
      <w:r w:rsidRPr="008C345A">
        <w:rPr>
          <w:rFonts w:eastAsia="Times New Roman" w:cs="Times New Roman"/>
          <w:szCs w:val="24"/>
        </w:rPr>
        <w:t xml:space="preserve"> από την ανάλυση που έχει προηγηθεί στην </w:t>
      </w:r>
      <w:r>
        <w:rPr>
          <w:rFonts w:eastAsia="Times New Roman" w:cs="Times New Roman"/>
          <w:szCs w:val="24"/>
        </w:rPr>
        <w:t>ε</w:t>
      </w:r>
      <w:r>
        <w:rPr>
          <w:rFonts w:eastAsia="Times New Roman" w:cs="Times New Roman"/>
          <w:szCs w:val="24"/>
        </w:rPr>
        <w:t>πιτροπή, έχει καταστεί</w:t>
      </w:r>
      <w:r w:rsidRPr="008C345A">
        <w:rPr>
          <w:rFonts w:eastAsia="Times New Roman" w:cs="Times New Roman"/>
          <w:szCs w:val="24"/>
        </w:rPr>
        <w:t xml:space="preserve"> σαφές ότι η κύρωση </w:t>
      </w:r>
      <w:r w:rsidRPr="008C345A">
        <w:rPr>
          <w:rFonts w:eastAsia="Times New Roman" w:cs="Times New Roman"/>
          <w:szCs w:val="24"/>
        </w:rPr>
        <w:lastRenderedPageBreak/>
        <w:t xml:space="preserve">της </w:t>
      </w:r>
      <w:r>
        <w:rPr>
          <w:rFonts w:eastAsia="Times New Roman" w:cs="Times New Roman"/>
          <w:szCs w:val="24"/>
        </w:rPr>
        <w:t>Σ</w:t>
      </w:r>
      <w:r w:rsidRPr="008C345A">
        <w:rPr>
          <w:rFonts w:eastAsia="Times New Roman" w:cs="Times New Roman"/>
          <w:szCs w:val="24"/>
        </w:rPr>
        <w:t xml:space="preserve">υμφωνίας των Πρεσπών θα έχει </w:t>
      </w:r>
      <w:r>
        <w:rPr>
          <w:rFonts w:eastAsia="Times New Roman" w:cs="Times New Roman"/>
          <w:szCs w:val="24"/>
        </w:rPr>
        <w:t>τ</w:t>
      </w:r>
      <w:r w:rsidRPr="008C345A">
        <w:rPr>
          <w:rFonts w:eastAsia="Times New Roman" w:cs="Times New Roman"/>
          <w:szCs w:val="24"/>
        </w:rPr>
        <w:t>ουλάχιστον</w:t>
      </w:r>
      <w:r>
        <w:rPr>
          <w:rFonts w:eastAsia="Times New Roman" w:cs="Times New Roman"/>
          <w:szCs w:val="24"/>
        </w:rPr>
        <w:t>,</w:t>
      </w:r>
      <w:r w:rsidRPr="008C345A">
        <w:rPr>
          <w:rFonts w:eastAsia="Times New Roman" w:cs="Times New Roman"/>
          <w:szCs w:val="24"/>
        </w:rPr>
        <w:t xml:space="preserve"> κατά την άποψή μου</w:t>
      </w:r>
      <w:r>
        <w:rPr>
          <w:rFonts w:eastAsia="Times New Roman" w:cs="Times New Roman"/>
          <w:szCs w:val="24"/>
        </w:rPr>
        <w:t>,</w:t>
      </w:r>
      <w:r w:rsidRPr="008C345A">
        <w:rPr>
          <w:rFonts w:eastAsia="Times New Roman" w:cs="Times New Roman"/>
          <w:szCs w:val="24"/>
        </w:rPr>
        <w:t xml:space="preserve"> τέσσερις αρνητικές συνέπειες</w:t>
      </w:r>
      <w:r>
        <w:rPr>
          <w:rFonts w:eastAsia="Times New Roman" w:cs="Times New Roman"/>
          <w:szCs w:val="24"/>
        </w:rPr>
        <w:t>.</w:t>
      </w:r>
    </w:p>
    <w:p w14:paraId="77C035F8"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Π</w:t>
      </w:r>
      <w:r w:rsidRPr="008C345A">
        <w:rPr>
          <w:rFonts w:eastAsia="Times New Roman" w:cs="Times New Roman"/>
          <w:szCs w:val="24"/>
        </w:rPr>
        <w:t>ρώτη συνέπεια</w:t>
      </w:r>
      <w:r>
        <w:rPr>
          <w:rFonts w:eastAsia="Times New Roman" w:cs="Times New Roman"/>
          <w:szCs w:val="24"/>
        </w:rPr>
        <w:t>:</w:t>
      </w:r>
      <w:r w:rsidRPr="008C345A">
        <w:rPr>
          <w:rFonts w:eastAsia="Times New Roman" w:cs="Times New Roman"/>
          <w:szCs w:val="24"/>
        </w:rPr>
        <w:t xml:space="preserve"> όπως προβλέπεται στο άρθρ</w:t>
      </w:r>
      <w:r w:rsidRPr="008C345A">
        <w:rPr>
          <w:rFonts w:eastAsia="Times New Roman" w:cs="Times New Roman"/>
          <w:szCs w:val="24"/>
        </w:rPr>
        <w:t>ο 2</w:t>
      </w:r>
      <w:r>
        <w:rPr>
          <w:rFonts w:eastAsia="Times New Roman" w:cs="Times New Roman"/>
          <w:szCs w:val="24"/>
        </w:rPr>
        <w:t>,</w:t>
      </w:r>
      <w:r w:rsidRPr="008C345A">
        <w:rPr>
          <w:rFonts w:eastAsia="Times New Roman" w:cs="Times New Roman"/>
          <w:szCs w:val="24"/>
        </w:rPr>
        <w:t xml:space="preserve"> όλες οι μελλοντικές ελληνικές κυβερνήσεις πλέον θα έχουν την υποχρέωση να μην αντιταχθούν στην ένταξη του γειτονικού </w:t>
      </w:r>
      <w:r>
        <w:rPr>
          <w:rFonts w:eastAsia="Times New Roman" w:cs="Times New Roman"/>
          <w:szCs w:val="24"/>
        </w:rPr>
        <w:t>κ</w:t>
      </w:r>
      <w:r w:rsidRPr="008C345A">
        <w:rPr>
          <w:rFonts w:eastAsia="Times New Roman" w:cs="Times New Roman"/>
          <w:szCs w:val="24"/>
        </w:rPr>
        <w:t>ράτους σε διεθνείς οργανισμούς και συνεργασίες που η χώρα μας είναι μέλος</w:t>
      </w:r>
      <w:r>
        <w:rPr>
          <w:rFonts w:eastAsia="Times New Roman" w:cs="Times New Roman"/>
          <w:szCs w:val="24"/>
        </w:rPr>
        <w:t>,</w:t>
      </w:r>
      <w:r w:rsidRPr="008C345A">
        <w:rPr>
          <w:rFonts w:eastAsia="Times New Roman" w:cs="Times New Roman"/>
          <w:szCs w:val="24"/>
        </w:rPr>
        <w:t xml:space="preserve"> ανεξάρτητα από την κατάσταση που θα επικρατεί τη στιγμή εκ</w:t>
      </w:r>
      <w:r w:rsidRPr="008C345A">
        <w:rPr>
          <w:rFonts w:eastAsia="Times New Roman" w:cs="Times New Roman"/>
          <w:szCs w:val="24"/>
        </w:rPr>
        <w:t>είνη και τις επιμέρους περιστάσεις που θα διενεργούνται</w:t>
      </w:r>
      <w:r>
        <w:rPr>
          <w:rFonts w:eastAsia="Times New Roman" w:cs="Times New Roman"/>
          <w:szCs w:val="24"/>
        </w:rPr>
        <w:t>. Δ</w:t>
      </w:r>
      <w:r w:rsidRPr="008C345A">
        <w:rPr>
          <w:rFonts w:eastAsia="Times New Roman" w:cs="Times New Roman"/>
          <w:szCs w:val="24"/>
        </w:rPr>
        <w:t>ηλαδή</w:t>
      </w:r>
      <w:r>
        <w:rPr>
          <w:rFonts w:eastAsia="Times New Roman" w:cs="Times New Roman"/>
          <w:szCs w:val="24"/>
        </w:rPr>
        <w:t xml:space="preserve">, δίνουμε ένταξη καθαρά και ελπίζουμε σε καλή γειτονία. Με άλλα λόγια, </w:t>
      </w:r>
      <w:r w:rsidRPr="008C345A">
        <w:rPr>
          <w:rFonts w:eastAsia="Times New Roman" w:cs="Times New Roman"/>
          <w:szCs w:val="24"/>
        </w:rPr>
        <w:t>με το άρθρο 2 η Ελλάδα αυτοπεριορίζεται και παραδίδει το ισχυρότερο διαπραγματευτικό όπλο που διέθετε</w:t>
      </w:r>
      <w:r>
        <w:rPr>
          <w:rFonts w:eastAsia="Times New Roman" w:cs="Times New Roman"/>
          <w:szCs w:val="24"/>
        </w:rPr>
        <w:t>,</w:t>
      </w:r>
      <w:r w:rsidRPr="008C345A">
        <w:rPr>
          <w:rFonts w:eastAsia="Times New Roman" w:cs="Times New Roman"/>
          <w:szCs w:val="24"/>
        </w:rPr>
        <w:t xml:space="preserve"> με αποτέλεσμα να πρ</w:t>
      </w:r>
      <w:r w:rsidRPr="008C345A">
        <w:rPr>
          <w:rFonts w:eastAsia="Times New Roman" w:cs="Times New Roman"/>
          <w:szCs w:val="24"/>
        </w:rPr>
        <w:t>οσέλθει ουσιαστικά αποδυναμωμένη σε οποιαδήποτε μελλοντική διαπραγματευτική διαδικασία προκύψει</w:t>
      </w:r>
      <w:r>
        <w:rPr>
          <w:rFonts w:eastAsia="Times New Roman" w:cs="Times New Roman"/>
          <w:szCs w:val="24"/>
        </w:rPr>
        <w:t>,</w:t>
      </w:r>
      <w:r w:rsidRPr="008C345A">
        <w:rPr>
          <w:rFonts w:eastAsia="Times New Roman" w:cs="Times New Roman"/>
          <w:szCs w:val="24"/>
        </w:rPr>
        <w:t xml:space="preserve"> σύμφωνα με το 19</w:t>
      </w:r>
      <w:r>
        <w:rPr>
          <w:rFonts w:eastAsia="Times New Roman" w:cs="Times New Roman"/>
          <w:szCs w:val="24"/>
        </w:rPr>
        <w:t>.</w:t>
      </w:r>
    </w:p>
    <w:p w14:paraId="77C035F9"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Δεύτερη αρνητική</w:t>
      </w:r>
      <w:r w:rsidRPr="008C345A">
        <w:rPr>
          <w:rFonts w:eastAsia="Times New Roman" w:cs="Times New Roman"/>
          <w:szCs w:val="24"/>
        </w:rPr>
        <w:t xml:space="preserve"> συνέπε</w:t>
      </w:r>
      <w:r>
        <w:rPr>
          <w:rFonts w:eastAsia="Times New Roman" w:cs="Times New Roman"/>
          <w:szCs w:val="24"/>
        </w:rPr>
        <w:t>ι</w:t>
      </w:r>
      <w:r w:rsidRPr="008C345A">
        <w:rPr>
          <w:rFonts w:eastAsia="Times New Roman" w:cs="Times New Roman"/>
          <w:szCs w:val="24"/>
        </w:rPr>
        <w:t>α</w:t>
      </w:r>
      <w:r>
        <w:rPr>
          <w:rFonts w:eastAsia="Times New Roman" w:cs="Times New Roman"/>
          <w:szCs w:val="24"/>
        </w:rPr>
        <w:t>,</w:t>
      </w:r>
      <w:r w:rsidRPr="008C345A">
        <w:rPr>
          <w:rFonts w:eastAsia="Times New Roman" w:cs="Times New Roman"/>
          <w:szCs w:val="24"/>
        </w:rPr>
        <w:t xml:space="preserve"> θα το ξαναπώ</w:t>
      </w:r>
      <w:r>
        <w:rPr>
          <w:rFonts w:eastAsia="Times New Roman" w:cs="Times New Roman"/>
          <w:szCs w:val="24"/>
        </w:rPr>
        <w:t>,</w:t>
      </w:r>
      <w:r w:rsidRPr="008C345A">
        <w:rPr>
          <w:rFonts w:eastAsia="Times New Roman" w:cs="Times New Roman"/>
          <w:szCs w:val="24"/>
        </w:rPr>
        <w:t xml:space="preserve"> </w:t>
      </w:r>
      <w:r>
        <w:rPr>
          <w:rFonts w:eastAsia="Times New Roman" w:cs="Times New Roman"/>
          <w:szCs w:val="24"/>
        </w:rPr>
        <w:t xml:space="preserve">-κουραστική μεν αλλά είναι η αλήθεια- </w:t>
      </w:r>
      <w:r w:rsidRPr="008C345A">
        <w:rPr>
          <w:rFonts w:eastAsia="Times New Roman" w:cs="Times New Roman"/>
          <w:szCs w:val="24"/>
        </w:rPr>
        <w:t>είναι η επίσημη αναγνώριση εκ μέρους μας της ύπαρξης μακεδονικ</w:t>
      </w:r>
      <w:r w:rsidRPr="008C345A">
        <w:rPr>
          <w:rFonts w:eastAsia="Times New Roman" w:cs="Times New Roman"/>
          <w:szCs w:val="24"/>
        </w:rPr>
        <w:t>ής εθνότητας και γλώσσας</w:t>
      </w:r>
      <w:r>
        <w:rPr>
          <w:rFonts w:eastAsia="Times New Roman" w:cs="Times New Roman"/>
          <w:szCs w:val="24"/>
        </w:rPr>
        <w:t>,</w:t>
      </w:r>
      <w:r w:rsidRPr="008C345A">
        <w:rPr>
          <w:rFonts w:eastAsia="Times New Roman" w:cs="Times New Roman"/>
          <w:szCs w:val="24"/>
        </w:rPr>
        <w:t xml:space="preserve"> άρθρο 1</w:t>
      </w:r>
      <w:r>
        <w:rPr>
          <w:rFonts w:eastAsia="Times New Roman" w:cs="Times New Roman"/>
          <w:szCs w:val="24"/>
        </w:rPr>
        <w:t>. Πρόκειται για μ</w:t>
      </w:r>
      <w:r>
        <w:rPr>
          <w:rFonts w:eastAsia="Times New Roman" w:cs="Times New Roman"/>
          <w:szCs w:val="24"/>
        </w:rPr>
        <w:t>ί</w:t>
      </w:r>
      <w:r>
        <w:rPr>
          <w:rFonts w:eastAsia="Times New Roman" w:cs="Times New Roman"/>
          <w:szCs w:val="24"/>
        </w:rPr>
        <w:t xml:space="preserve">α απαράδεκτη παραχώρηση </w:t>
      </w:r>
      <w:r w:rsidRPr="008C345A">
        <w:rPr>
          <w:rFonts w:eastAsia="Times New Roman" w:cs="Times New Roman"/>
          <w:szCs w:val="24"/>
        </w:rPr>
        <w:t>που ενισχύει τον αλυτρωτισμό αυτής της γειτονικής χώρας</w:t>
      </w:r>
      <w:r>
        <w:rPr>
          <w:rFonts w:eastAsia="Times New Roman" w:cs="Times New Roman"/>
          <w:szCs w:val="24"/>
        </w:rPr>
        <w:t>,</w:t>
      </w:r>
      <w:r w:rsidRPr="008C345A">
        <w:rPr>
          <w:rFonts w:eastAsia="Times New Roman" w:cs="Times New Roman"/>
          <w:szCs w:val="24"/>
        </w:rPr>
        <w:t xml:space="preserve"> τον υποθάλπει και </w:t>
      </w:r>
      <w:r>
        <w:rPr>
          <w:rFonts w:eastAsia="Times New Roman" w:cs="Times New Roman"/>
          <w:szCs w:val="24"/>
        </w:rPr>
        <w:t xml:space="preserve">η </w:t>
      </w:r>
      <w:r w:rsidRPr="008C345A">
        <w:rPr>
          <w:rFonts w:eastAsia="Times New Roman" w:cs="Times New Roman"/>
          <w:szCs w:val="24"/>
        </w:rPr>
        <w:lastRenderedPageBreak/>
        <w:t>οποία αποτελεί κατά την άποψή μας σημαντική υποχώρηση από τη διαπραγματευτική θέση</w:t>
      </w:r>
      <w:r>
        <w:rPr>
          <w:rFonts w:eastAsia="Times New Roman" w:cs="Times New Roman"/>
          <w:szCs w:val="24"/>
        </w:rPr>
        <w:t xml:space="preserve"> την οποία στήριξε</w:t>
      </w:r>
      <w:r w:rsidRPr="008C345A">
        <w:rPr>
          <w:rFonts w:eastAsia="Times New Roman" w:cs="Times New Roman"/>
          <w:szCs w:val="24"/>
        </w:rPr>
        <w:t xml:space="preserve"> σει</w:t>
      </w:r>
      <w:r w:rsidRPr="008C345A">
        <w:rPr>
          <w:rFonts w:eastAsia="Times New Roman" w:cs="Times New Roman"/>
          <w:szCs w:val="24"/>
        </w:rPr>
        <w:t>ρά ελληνικών κυβερνήσεων</w:t>
      </w:r>
      <w:r>
        <w:rPr>
          <w:rFonts w:eastAsia="Times New Roman" w:cs="Times New Roman"/>
          <w:szCs w:val="24"/>
        </w:rPr>
        <w:t>.</w:t>
      </w:r>
    </w:p>
    <w:p w14:paraId="77C035FA" w14:textId="77777777" w:rsidR="006113A9" w:rsidRDefault="006B6FC4">
      <w:pPr>
        <w:spacing w:line="600" w:lineRule="auto"/>
        <w:ind w:firstLine="720"/>
        <w:contextualSpacing/>
        <w:jc w:val="both"/>
        <w:rPr>
          <w:rFonts w:eastAsia="Times New Roman" w:cs="Times New Roman"/>
          <w:szCs w:val="24"/>
        </w:rPr>
      </w:pPr>
      <w:r w:rsidRPr="008C345A">
        <w:rPr>
          <w:rFonts w:eastAsia="Times New Roman" w:cs="Times New Roman"/>
          <w:szCs w:val="24"/>
        </w:rPr>
        <w:t xml:space="preserve">Τρίτη αρνητική συνέπεια είναι </w:t>
      </w:r>
      <w:r>
        <w:rPr>
          <w:rFonts w:eastAsia="Times New Roman" w:cs="Times New Roman"/>
          <w:szCs w:val="24"/>
        </w:rPr>
        <w:t xml:space="preserve">η </w:t>
      </w:r>
      <w:r w:rsidRPr="008C345A">
        <w:rPr>
          <w:rFonts w:eastAsia="Times New Roman" w:cs="Times New Roman"/>
          <w:szCs w:val="24"/>
        </w:rPr>
        <w:t>υποχρέωση</w:t>
      </w:r>
      <w:r>
        <w:rPr>
          <w:rFonts w:eastAsia="Times New Roman" w:cs="Times New Roman"/>
          <w:szCs w:val="24"/>
        </w:rPr>
        <w:t>,</w:t>
      </w:r>
      <w:r w:rsidRPr="008C345A">
        <w:rPr>
          <w:rFonts w:eastAsia="Times New Roman" w:cs="Times New Roman"/>
          <w:szCs w:val="24"/>
        </w:rPr>
        <w:t xml:space="preserve"> με βάση το 8</w:t>
      </w:r>
      <w:r>
        <w:rPr>
          <w:rFonts w:eastAsia="Times New Roman" w:cs="Times New Roman"/>
          <w:szCs w:val="24"/>
        </w:rPr>
        <w:t>,</w:t>
      </w:r>
      <w:r w:rsidRPr="008C345A">
        <w:rPr>
          <w:rFonts w:eastAsia="Times New Roman" w:cs="Times New Roman"/>
          <w:szCs w:val="24"/>
        </w:rPr>
        <w:t xml:space="preserve"> επανεξέταση</w:t>
      </w:r>
      <w:r>
        <w:rPr>
          <w:rFonts w:eastAsia="Times New Roman" w:cs="Times New Roman"/>
          <w:szCs w:val="24"/>
        </w:rPr>
        <w:t xml:space="preserve">ς </w:t>
      </w:r>
      <w:r w:rsidRPr="008C345A">
        <w:rPr>
          <w:rFonts w:eastAsia="Times New Roman" w:cs="Times New Roman"/>
          <w:szCs w:val="24"/>
        </w:rPr>
        <w:t xml:space="preserve">από διεπιστημονική επιτροπή </w:t>
      </w:r>
      <w:r>
        <w:rPr>
          <w:rFonts w:eastAsia="Times New Roman" w:cs="Times New Roman"/>
          <w:szCs w:val="24"/>
        </w:rPr>
        <w:t>-</w:t>
      </w:r>
      <w:r w:rsidRPr="008C345A">
        <w:rPr>
          <w:rFonts w:eastAsia="Times New Roman" w:cs="Times New Roman"/>
          <w:szCs w:val="24"/>
        </w:rPr>
        <w:t>άκουσον άκουσον</w:t>
      </w:r>
      <w:r>
        <w:rPr>
          <w:rFonts w:eastAsia="Times New Roman" w:cs="Times New Roman"/>
          <w:szCs w:val="24"/>
        </w:rPr>
        <w:t>!-</w:t>
      </w:r>
      <w:r w:rsidRPr="008C345A">
        <w:rPr>
          <w:rFonts w:eastAsia="Times New Roman" w:cs="Times New Roman"/>
          <w:szCs w:val="24"/>
        </w:rPr>
        <w:t xml:space="preserve"> όλων των ιστορικών βιβλίων και ειδικά των αλυτρωτικών </w:t>
      </w:r>
      <w:r>
        <w:rPr>
          <w:rFonts w:eastAsia="Times New Roman" w:cs="Times New Roman"/>
          <w:szCs w:val="24"/>
        </w:rPr>
        <w:t xml:space="preserve">νύξεων </w:t>
      </w:r>
      <w:r w:rsidRPr="008C345A">
        <w:rPr>
          <w:rFonts w:eastAsia="Times New Roman" w:cs="Times New Roman"/>
          <w:szCs w:val="24"/>
        </w:rPr>
        <w:t>και εκφράσεων που υπάρχουν στα σχολικά μας βιβλία</w:t>
      </w:r>
      <w:r>
        <w:rPr>
          <w:rFonts w:eastAsia="Times New Roman" w:cs="Times New Roman"/>
          <w:szCs w:val="24"/>
        </w:rPr>
        <w:t xml:space="preserve">, </w:t>
      </w:r>
      <w:r>
        <w:rPr>
          <w:rFonts w:eastAsia="Times New Roman" w:cs="Times New Roman"/>
          <w:szCs w:val="24"/>
        </w:rPr>
        <w:t>σε</w:t>
      </w:r>
      <w:r w:rsidRPr="008C345A">
        <w:rPr>
          <w:rFonts w:eastAsia="Times New Roman" w:cs="Times New Roman"/>
          <w:szCs w:val="24"/>
        </w:rPr>
        <w:t xml:space="preserve"> αναφορές για τους βόρειους γείτονές </w:t>
      </w:r>
      <w:r>
        <w:rPr>
          <w:rFonts w:eastAsia="Times New Roman" w:cs="Times New Roman"/>
          <w:szCs w:val="24"/>
        </w:rPr>
        <w:t>μας. Ε</w:t>
      </w:r>
      <w:r w:rsidRPr="008C345A">
        <w:rPr>
          <w:rFonts w:eastAsia="Times New Roman" w:cs="Times New Roman"/>
          <w:szCs w:val="24"/>
        </w:rPr>
        <w:t>ίναι αδιανόητο</w:t>
      </w:r>
      <w:r>
        <w:rPr>
          <w:rFonts w:eastAsia="Times New Roman" w:cs="Times New Roman"/>
          <w:szCs w:val="24"/>
        </w:rPr>
        <w:t xml:space="preserve">, </w:t>
      </w:r>
      <w:r w:rsidRPr="008C345A">
        <w:rPr>
          <w:rFonts w:eastAsia="Times New Roman" w:cs="Times New Roman"/>
          <w:szCs w:val="24"/>
        </w:rPr>
        <w:t>κυρίες και κύριοι συνάδελφοι</w:t>
      </w:r>
      <w:r>
        <w:rPr>
          <w:rFonts w:eastAsia="Times New Roman" w:cs="Times New Roman"/>
          <w:szCs w:val="24"/>
        </w:rPr>
        <w:t>,</w:t>
      </w:r>
      <w:r w:rsidRPr="008C345A">
        <w:rPr>
          <w:rFonts w:eastAsia="Times New Roman" w:cs="Times New Roman"/>
          <w:szCs w:val="24"/>
        </w:rPr>
        <w:t xml:space="preserve"> η πατρίδα </w:t>
      </w:r>
      <w:r>
        <w:rPr>
          <w:rFonts w:eastAsia="Times New Roman" w:cs="Times New Roman"/>
          <w:szCs w:val="24"/>
        </w:rPr>
        <w:t>μας,</w:t>
      </w:r>
      <w:r w:rsidRPr="008C345A">
        <w:rPr>
          <w:rFonts w:eastAsia="Times New Roman" w:cs="Times New Roman"/>
          <w:szCs w:val="24"/>
        </w:rPr>
        <w:t xml:space="preserve"> η οποία δεν διδάσκει και ουδέποτε δίδαξε στα παιδιά μας κάτι που να έχει σχέση με αλυτρωτισμό</w:t>
      </w:r>
      <w:r>
        <w:rPr>
          <w:rFonts w:eastAsia="Times New Roman" w:cs="Times New Roman"/>
          <w:szCs w:val="24"/>
        </w:rPr>
        <w:t>,</w:t>
      </w:r>
      <w:r w:rsidRPr="008C345A">
        <w:rPr>
          <w:rFonts w:eastAsia="Times New Roman" w:cs="Times New Roman"/>
          <w:szCs w:val="24"/>
        </w:rPr>
        <w:t xml:space="preserve"> να υπόκειται σε αυτή</w:t>
      </w:r>
      <w:r>
        <w:rPr>
          <w:rFonts w:eastAsia="Times New Roman" w:cs="Times New Roman"/>
          <w:szCs w:val="24"/>
        </w:rPr>
        <w:t>ν την</w:t>
      </w:r>
      <w:r w:rsidRPr="008C345A">
        <w:rPr>
          <w:rFonts w:eastAsia="Times New Roman" w:cs="Times New Roman"/>
          <w:szCs w:val="24"/>
        </w:rPr>
        <w:t xml:space="preserve"> </w:t>
      </w:r>
      <w:r>
        <w:rPr>
          <w:rFonts w:eastAsia="Times New Roman" w:cs="Times New Roman"/>
          <w:szCs w:val="24"/>
        </w:rPr>
        <w:t>-</w:t>
      </w:r>
      <w:r w:rsidRPr="008C345A">
        <w:rPr>
          <w:rFonts w:eastAsia="Times New Roman" w:cs="Times New Roman"/>
          <w:szCs w:val="24"/>
        </w:rPr>
        <w:t>κατά την άποψή μου</w:t>
      </w:r>
      <w:r>
        <w:rPr>
          <w:rFonts w:eastAsia="Times New Roman" w:cs="Times New Roman"/>
          <w:szCs w:val="24"/>
        </w:rPr>
        <w:t xml:space="preserve">- </w:t>
      </w:r>
      <w:r w:rsidRPr="008C345A">
        <w:rPr>
          <w:rFonts w:eastAsia="Times New Roman" w:cs="Times New Roman"/>
          <w:szCs w:val="24"/>
        </w:rPr>
        <w:t>ταπεινωτ</w:t>
      </w:r>
      <w:r w:rsidRPr="008C345A">
        <w:rPr>
          <w:rFonts w:eastAsia="Times New Roman" w:cs="Times New Roman"/>
          <w:szCs w:val="24"/>
        </w:rPr>
        <w:t>ική διαδικασία</w:t>
      </w:r>
      <w:r>
        <w:rPr>
          <w:rFonts w:eastAsia="Times New Roman" w:cs="Times New Roman"/>
          <w:szCs w:val="24"/>
        </w:rPr>
        <w:t>. Η</w:t>
      </w:r>
      <w:r w:rsidRPr="008C345A">
        <w:rPr>
          <w:rFonts w:eastAsia="Times New Roman" w:cs="Times New Roman"/>
          <w:szCs w:val="24"/>
        </w:rPr>
        <w:t xml:space="preserve"> υποχρέωση επανεξέτασης της διδακτέας ιστορικής ύλης έπρεπε να βαρύνει μόνο </w:t>
      </w:r>
      <w:r>
        <w:rPr>
          <w:rFonts w:eastAsia="Times New Roman" w:cs="Times New Roman"/>
          <w:szCs w:val="24"/>
        </w:rPr>
        <w:t>τα Σκόπια, καθώς α</w:t>
      </w:r>
      <w:r w:rsidRPr="008C345A">
        <w:rPr>
          <w:rFonts w:eastAsia="Times New Roman" w:cs="Times New Roman"/>
          <w:szCs w:val="24"/>
        </w:rPr>
        <w:t>υτή είναι η πλευρά που όλοι γνωρίζουμε ότι έχει μετατρέψει τη δημόσια παιδεία σε ένα</w:t>
      </w:r>
      <w:r>
        <w:rPr>
          <w:rFonts w:eastAsia="Times New Roman" w:cs="Times New Roman"/>
          <w:szCs w:val="24"/>
        </w:rPr>
        <w:t>ν</w:t>
      </w:r>
      <w:r w:rsidRPr="008C345A">
        <w:rPr>
          <w:rFonts w:eastAsia="Times New Roman" w:cs="Times New Roman"/>
          <w:szCs w:val="24"/>
        </w:rPr>
        <w:t xml:space="preserve"> καθαρόαιμο φορέα </w:t>
      </w:r>
      <w:r>
        <w:rPr>
          <w:rFonts w:eastAsia="Times New Roman" w:cs="Times New Roman"/>
          <w:szCs w:val="24"/>
        </w:rPr>
        <w:t>αλυτρωτικού π</w:t>
      </w:r>
      <w:r w:rsidRPr="008C345A">
        <w:rPr>
          <w:rFonts w:eastAsia="Times New Roman" w:cs="Times New Roman"/>
          <w:szCs w:val="24"/>
        </w:rPr>
        <w:t>νεύματος</w:t>
      </w:r>
      <w:r>
        <w:rPr>
          <w:rFonts w:eastAsia="Times New Roman" w:cs="Times New Roman"/>
          <w:szCs w:val="24"/>
        </w:rPr>
        <w:t>.</w:t>
      </w:r>
    </w:p>
    <w:p w14:paraId="77C035FB"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Τέλος, όπως ανέφερα</w:t>
      </w:r>
      <w:r>
        <w:rPr>
          <w:rFonts w:eastAsia="Times New Roman" w:cs="Times New Roman"/>
          <w:szCs w:val="24"/>
        </w:rPr>
        <w:t xml:space="preserve"> και στην </w:t>
      </w:r>
      <w:r>
        <w:rPr>
          <w:rFonts w:eastAsia="Times New Roman" w:cs="Times New Roman"/>
          <w:szCs w:val="24"/>
        </w:rPr>
        <w:t>ε</w:t>
      </w:r>
      <w:r w:rsidRPr="008C345A">
        <w:rPr>
          <w:rFonts w:eastAsia="Times New Roman" w:cs="Times New Roman"/>
          <w:szCs w:val="24"/>
        </w:rPr>
        <w:t>πιτροπή</w:t>
      </w:r>
      <w:r>
        <w:rPr>
          <w:rFonts w:eastAsia="Times New Roman" w:cs="Times New Roman"/>
          <w:szCs w:val="24"/>
        </w:rPr>
        <w:t>,</w:t>
      </w:r>
      <w:r w:rsidRPr="008C345A">
        <w:rPr>
          <w:rFonts w:eastAsia="Times New Roman" w:cs="Times New Roman"/>
          <w:szCs w:val="24"/>
        </w:rPr>
        <w:t xml:space="preserve"> θέμα εγείρεται και λόγω της αποτυχίας της </w:t>
      </w:r>
      <w:r>
        <w:rPr>
          <w:rFonts w:eastAsia="Times New Roman" w:cs="Times New Roman"/>
          <w:szCs w:val="24"/>
        </w:rPr>
        <w:t>Κ</w:t>
      </w:r>
      <w:r w:rsidRPr="008C345A">
        <w:rPr>
          <w:rFonts w:eastAsia="Times New Roman" w:cs="Times New Roman"/>
          <w:szCs w:val="24"/>
        </w:rPr>
        <w:t xml:space="preserve">υβέρνησης </w:t>
      </w:r>
      <w:r>
        <w:rPr>
          <w:rFonts w:eastAsia="Times New Roman" w:cs="Times New Roman"/>
          <w:szCs w:val="24"/>
        </w:rPr>
        <w:t>-</w:t>
      </w:r>
      <w:r w:rsidRPr="008C345A">
        <w:rPr>
          <w:rFonts w:eastAsia="Times New Roman" w:cs="Times New Roman"/>
          <w:szCs w:val="24"/>
        </w:rPr>
        <w:t>και χαίρομαι που είναι ο Υπουργός Εθνικής Άμυνας εδώ</w:t>
      </w:r>
      <w:r>
        <w:rPr>
          <w:rFonts w:eastAsia="Times New Roman" w:cs="Times New Roman"/>
          <w:szCs w:val="24"/>
        </w:rPr>
        <w:t>-,</w:t>
      </w:r>
      <w:r w:rsidRPr="008C345A">
        <w:rPr>
          <w:rFonts w:eastAsia="Times New Roman" w:cs="Times New Roman"/>
          <w:szCs w:val="24"/>
        </w:rPr>
        <w:t xml:space="preserve"> στο πλαίσιο του άρθρου 17</w:t>
      </w:r>
      <w:r>
        <w:rPr>
          <w:rFonts w:eastAsia="Times New Roman" w:cs="Times New Roman"/>
          <w:szCs w:val="24"/>
        </w:rPr>
        <w:t xml:space="preserve">, </w:t>
      </w:r>
      <w:r>
        <w:rPr>
          <w:rFonts w:eastAsia="Times New Roman" w:cs="Times New Roman"/>
          <w:szCs w:val="24"/>
        </w:rPr>
        <w:lastRenderedPageBreak/>
        <w:t>σε θέματα</w:t>
      </w:r>
      <w:r w:rsidRPr="008C345A">
        <w:rPr>
          <w:rFonts w:eastAsia="Times New Roman" w:cs="Times New Roman"/>
          <w:szCs w:val="24"/>
        </w:rPr>
        <w:t xml:space="preserve"> οροφής και </w:t>
      </w:r>
      <w:r>
        <w:rPr>
          <w:rFonts w:eastAsia="Times New Roman" w:cs="Times New Roman"/>
          <w:szCs w:val="24"/>
        </w:rPr>
        <w:t>διάταξης</w:t>
      </w:r>
      <w:r w:rsidRPr="008C345A">
        <w:rPr>
          <w:rFonts w:eastAsia="Times New Roman" w:cs="Times New Roman"/>
          <w:szCs w:val="24"/>
        </w:rPr>
        <w:t xml:space="preserve"> των Ενόπλων Δυνάμεων των Σκοπίων</w:t>
      </w:r>
      <w:r>
        <w:rPr>
          <w:rFonts w:eastAsia="Times New Roman" w:cs="Times New Roman"/>
          <w:szCs w:val="24"/>
        </w:rPr>
        <w:t>. Κ</w:t>
      </w:r>
      <w:r w:rsidRPr="008C345A">
        <w:rPr>
          <w:rFonts w:eastAsia="Times New Roman" w:cs="Times New Roman"/>
          <w:szCs w:val="24"/>
        </w:rPr>
        <w:t>ύριε Υπουργέ</w:t>
      </w:r>
      <w:r>
        <w:rPr>
          <w:rFonts w:eastAsia="Times New Roman" w:cs="Times New Roman"/>
          <w:szCs w:val="24"/>
        </w:rPr>
        <w:t xml:space="preserve"> Άμυνας, ε</w:t>
      </w:r>
      <w:r w:rsidRPr="008C345A">
        <w:rPr>
          <w:rFonts w:eastAsia="Times New Roman" w:cs="Times New Roman"/>
          <w:szCs w:val="24"/>
        </w:rPr>
        <w:t>ίναι ευτύχημα</w:t>
      </w:r>
      <w:r w:rsidRPr="008C345A">
        <w:rPr>
          <w:rFonts w:eastAsia="Times New Roman" w:cs="Times New Roman"/>
          <w:szCs w:val="24"/>
        </w:rPr>
        <w:t xml:space="preserve"> που βρίσκε</w:t>
      </w:r>
      <w:r>
        <w:rPr>
          <w:rFonts w:eastAsia="Times New Roman" w:cs="Times New Roman"/>
          <w:szCs w:val="24"/>
        </w:rPr>
        <w:t>στε</w:t>
      </w:r>
      <w:r w:rsidRPr="008C345A">
        <w:rPr>
          <w:rFonts w:eastAsia="Times New Roman" w:cs="Times New Roman"/>
          <w:szCs w:val="24"/>
        </w:rPr>
        <w:t xml:space="preserve"> αυτή</w:t>
      </w:r>
      <w:r>
        <w:rPr>
          <w:rFonts w:eastAsia="Times New Roman" w:cs="Times New Roman"/>
          <w:szCs w:val="24"/>
        </w:rPr>
        <w:t>ν</w:t>
      </w:r>
      <w:r w:rsidRPr="008C345A">
        <w:rPr>
          <w:rFonts w:eastAsia="Times New Roman" w:cs="Times New Roman"/>
          <w:szCs w:val="24"/>
        </w:rPr>
        <w:t xml:space="preserve"> τη στιγμή στην </w:t>
      </w:r>
      <w:r>
        <w:rPr>
          <w:rFonts w:eastAsia="Times New Roman" w:cs="Times New Roman"/>
          <w:szCs w:val="24"/>
        </w:rPr>
        <w:t>Α</w:t>
      </w:r>
      <w:r w:rsidRPr="008C345A">
        <w:rPr>
          <w:rFonts w:eastAsia="Times New Roman" w:cs="Times New Roman"/>
          <w:szCs w:val="24"/>
        </w:rPr>
        <w:t xml:space="preserve">ίθουσα για να </w:t>
      </w:r>
      <w:r>
        <w:rPr>
          <w:rFonts w:eastAsia="Times New Roman" w:cs="Times New Roman"/>
          <w:szCs w:val="24"/>
        </w:rPr>
        <w:t xml:space="preserve">τα σημειώσετε και </w:t>
      </w:r>
      <w:r w:rsidRPr="008C345A">
        <w:rPr>
          <w:rFonts w:eastAsia="Times New Roman" w:cs="Times New Roman"/>
          <w:szCs w:val="24"/>
        </w:rPr>
        <w:t>να μας απαντήσε</w:t>
      </w:r>
      <w:r>
        <w:rPr>
          <w:rFonts w:eastAsia="Times New Roman" w:cs="Times New Roman"/>
          <w:szCs w:val="24"/>
        </w:rPr>
        <w:t>τε</w:t>
      </w:r>
      <w:r w:rsidRPr="008C345A">
        <w:rPr>
          <w:rFonts w:eastAsia="Times New Roman" w:cs="Times New Roman"/>
          <w:szCs w:val="24"/>
        </w:rPr>
        <w:t xml:space="preserve"> στην ομιλία </w:t>
      </w:r>
      <w:r>
        <w:rPr>
          <w:rFonts w:eastAsia="Times New Roman" w:cs="Times New Roman"/>
          <w:szCs w:val="24"/>
        </w:rPr>
        <w:t>σας. Σ</w:t>
      </w:r>
      <w:r w:rsidRPr="008C345A">
        <w:rPr>
          <w:rFonts w:eastAsia="Times New Roman" w:cs="Times New Roman"/>
          <w:szCs w:val="24"/>
        </w:rPr>
        <w:t>υγκεκριμένα</w:t>
      </w:r>
      <w:r>
        <w:rPr>
          <w:rFonts w:eastAsia="Times New Roman" w:cs="Times New Roman"/>
          <w:szCs w:val="24"/>
        </w:rPr>
        <w:t>,</w:t>
      </w:r>
      <w:r w:rsidRPr="008C345A">
        <w:rPr>
          <w:rFonts w:eastAsia="Times New Roman" w:cs="Times New Roman"/>
          <w:szCs w:val="24"/>
        </w:rPr>
        <w:t xml:space="preserve"> κατά την άποψή </w:t>
      </w:r>
      <w:r>
        <w:rPr>
          <w:rFonts w:eastAsia="Times New Roman" w:cs="Times New Roman"/>
          <w:szCs w:val="24"/>
        </w:rPr>
        <w:t xml:space="preserve">μας -και </w:t>
      </w:r>
      <w:r w:rsidRPr="008C345A">
        <w:rPr>
          <w:rFonts w:eastAsia="Times New Roman" w:cs="Times New Roman"/>
          <w:szCs w:val="24"/>
        </w:rPr>
        <w:t>μιλώ για το 17</w:t>
      </w:r>
      <w:r>
        <w:rPr>
          <w:rFonts w:eastAsia="Times New Roman" w:cs="Times New Roman"/>
          <w:szCs w:val="24"/>
        </w:rPr>
        <w:t>-,</w:t>
      </w:r>
      <w:r w:rsidRPr="008C345A">
        <w:rPr>
          <w:rFonts w:eastAsia="Times New Roman" w:cs="Times New Roman"/>
          <w:szCs w:val="24"/>
        </w:rPr>
        <w:t xml:space="preserve"> έπρεπε να είχε τεθεί </w:t>
      </w:r>
      <w:r>
        <w:rPr>
          <w:rFonts w:eastAsia="Times New Roman" w:cs="Times New Roman"/>
          <w:szCs w:val="24"/>
        </w:rPr>
        <w:t xml:space="preserve">σαφής </w:t>
      </w:r>
      <w:r w:rsidRPr="008C345A">
        <w:rPr>
          <w:rFonts w:eastAsia="Times New Roman" w:cs="Times New Roman"/>
          <w:szCs w:val="24"/>
        </w:rPr>
        <w:t>όρος για την υπαγωγή της οροφής των Ενόπλων Δυνάμεων</w:t>
      </w:r>
      <w:r>
        <w:rPr>
          <w:rFonts w:eastAsia="Times New Roman" w:cs="Times New Roman"/>
          <w:szCs w:val="24"/>
        </w:rPr>
        <w:t xml:space="preserve"> της γείτονος στο </w:t>
      </w:r>
      <w:r>
        <w:rPr>
          <w:rFonts w:eastAsia="Times New Roman" w:cs="Times New Roman"/>
          <w:szCs w:val="24"/>
        </w:rPr>
        <w:t>καθεστώς της Σ</w:t>
      </w:r>
      <w:r w:rsidRPr="008C345A">
        <w:rPr>
          <w:rFonts w:eastAsia="Times New Roman" w:cs="Times New Roman"/>
          <w:szCs w:val="24"/>
        </w:rPr>
        <w:t>υ</w:t>
      </w:r>
      <w:r>
        <w:rPr>
          <w:rFonts w:eastAsia="Times New Roman" w:cs="Times New Roman"/>
          <w:szCs w:val="24"/>
        </w:rPr>
        <w:t>νθήκης για τις Σ</w:t>
      </w:r>
      <w:r w:rsidRPr="008C345A">
        <w:rPr>
          <w:rFonts w:eastAsia="Times New Roman" w:cs="Times New Roman"/>
          <w:szCs w:val="24"/>
        </w:rPr>
        <w:t>υμ</w:t>
      </w:r>
      <w:r>
        <w:rPr>
          <w:rFonts w:eastAsia="Times New Roman" w:cs="Times New Roman"/>
          <w:szCs w:val="24"/>
        </w:rPr>
        <w:t>βατικές Δ</w:t>
      </w:r>
      <w:r w:rsidRPr="008C345A">
        <w:rPr>
          <w:rFonts w:eastAsia="Times New Roman" w:cs="Times New Roman"/>
          <w:szCs w:val="24"/>
        </w:rPr>
        <w:t>υνάμεις της Ευρώπης</w:t>
      </w:r>
      <w:r>
        <w:rPr>
          <w:rFonts w:eastAsia="Times New Roman" w:cs="Times New Roman"/>
          <w:szCs w:val="24"/>
        </w:rPr>
        <w:t>,</w:t>
      </w:r>
      <w:r w:rsidRPr="008C345A">
        <w:rPr>
          <w:rFonts w:eastAsia="Times New Roman" w:cs="Times New Roman"/>
          <w:szCs w:val="24"/>
        </w:rPr>
        <w:t xml:space="preserve"> τη γνωστή σε όλους μας </w:t>
      </w:r>
      <w:r>
        <w:rPr>
          <w:rFonts w:eastAsia="Times New Roman" w:cs="Times New Roman"/>
          <w:szCs w:val="24"/>
          <w:lang w:val="en-US"/>
        </w:rPr>
        <w:t>CFE</w:t>
      </w:r>
      <w:r w:rsidRPr="00811890">
        <w:rPr>
          <w:rFonts w:eastAsia="Times New Roman" w:cs="Times New Roman"/>
          <w:szCs w:val="24"/>
        </w:rPr>
        <w:t>,</w:t>
      </w:r>
      <w:r w:rsidRPr="008C345A">
        <w:rPr>
          <w:rFonts w:eastAsia="Times New Roman" w:cs="Times New Roman"/>
          <w:szCs w:val="24"/>
        </w:rPr>
        <w:t xml:space="preserve"> Conventional Forces in Europe</w:t>
      </w:r>
      <w:r>
        <w:rPr>
          <w:rFonts w:eastAsia="Times New Roman" w:cs="Times New Roman"/>
          <w:szCs w:val="24"/>
        </w:rPr>
        <w:t>. Ε</w:t>
      </w:r>
      <w:r w:rsidRPr="008C345A">
        <w:rPr>
          <w:rFonts w:eastAsia="Times New Roman" w:cs="Times New Roman"/>
          <w:szCs w:val="24"/>
        </w:rPr>
        <w:t xml:space="preserve">ξίσου σημαντικός </w:t>
      </w:r>
      <w:r>
        <w:rPr>
          <w:rFonts w:eastAsia="Times New Roman" w:cs="Times New Roman"/>
          <w:szCs w:val="24"/>
        </w:rPr>
        <w:t>-ίσως</w:t>
      </w:r>
      <w:r w:rsidRPr="008C345A">
        <w:rPr>
          <w:rFonts w:eastAsia="Times New Roman" w:cs="Times New Roman"/>
          <w:szCs w:val="24"/>
        </w:rPr>
        <w:t xml:space="preserve"> και ο σημαντικότερος</w:t>
      </w:r>
      <w:r>
        <w:rPr>
          <w:rFonts w:eastAsia="Times New Roman" w:cs="Times New Roman"/>
          <w:szCs w:val="24"/>
        </w:rPr>
        <w:t>-</w:t>
      </w:r>
      <w:r w:rsidRPr="008C345A">
        <w:rPr>
          <w:rFonts w:eastAsia="Times New Roman" w:cs="Times New Roman"/>
          <w:szCs w:val="24"/>
        </w:rPr>
        <w:t xml:space="preserve"> όρος που έπρεπε να είχε τεθεί είναι το θέμα της γεωγραφικής κατανομής και του προσανατολισμού των </w:t>
      </w:r>
      <w:r>
        <w:rPr>
          <w:rFonts w:eastAsia="Times New Roman" w:cs="Times New Roman"/>
          <w:szCs w:val="24"/>
        </w:rPr>
        <w:t>δ</w:t>
      </w:r>
      <w:r w:rsidRPr="008C345A">
        <w:rPr>
          <w:rFonts w:eastAsia="Times New Roman" w:cs="Times New Roman"/>
          <w:szCs w:val="24"/>
        </w:rPr>
        <w:t>υνάμεων των Σκοπίων</w:t>
      </w:r>
      <w:r>
        <w:rPr>
          <w:rFonts w:eastAsia="Times New Roman" w:cs="Times New Roman"/>
          <w:szCs w:val="24"/>
        </w:rPr>
        <w:t>, η οποία σ</w:t>
      </w:r>
      <w:r w:rsidRPr="008C345A">
        <w:rPr>
          <w:rFonts w:eastAsia="Times New Roman" w:cs="Times New Roman"/>
          <w:szCs w:val="24"/>
        </w:rPr>
        <w:t xml:space="preserve">ύμφωνα με τις προβλέψεις του 3 </w:t>
      </w:r>
      <w:r>
        <w:rPr>
          <w:rFonts w:eastAsia="Times New Roman" w:cs="Times New Roman"/>
          <w:szCs w:val="24"/>
        </w:rPr>
        <w:t xml:space="preserve">θα έπρεπε να έχει μια </w:t>
      </w:r>
      <w:r w:rsidRPr="008C345A">
        <w:rPr>
          <w:rFonts w:eastAsia="Times New Roman" w:cs="Times New Roman"/>
          <w:szCs w:val="24"/>
        </w:rPr>
        <w:t xml:space="preserve">διαρρύθμιση </w:t>
      </w:r>
      <w:r>
        <w:rPr>
          <w:rFonts w:eastAsia="Times New Roman" w:cs="Times New Roman"/>
          <w:szCs w:val="24"/>
        </w:rPr>
        <w:t xml:space="preserve">που να συμβάλλει </w:t>
      </w:r>
      <w:r w:rsidRPr="008C345A">
        <w:rPr>
          <w:rFonts w:eastAsia="Times New Roman" w:cs="Times New Roman"/>
          <w:szCs w:val="24"/>
        </w:rPr>
        <w:t xml:space="preserve">στην οικοδόμηση εμπιστοσύνης μεταξύ των δύο </w:t>
      </w:r>
      <w:r w:rsidRPr="008C345A">
        <w:rPr>
          <w:rFonts w:eastAsia="Times New Roman" w:cs="Times New Roman"/>
          <w:szCs w:val="24"/>
        </w:rPr>
        <w:t>πλευρών</w:t>
      </w:r>
      <w:r>
        <w:rPr>
          <w:rFonts w:eastAsia="Times New Roman" w:cs="Times New Roman"/>
          <w:szCs w:val="24"/>
        </w:rPr>
        <w:t>. Π</w:t>
      </w:r>
      <w:r w:rsidRPr="008C345A">
        <w:rPr>
          <w:rFonts w:eastAsia="Times New Roman" w:cs="Times New Roman"/>
          <w:szCs w:val="24"/>
        </w:rPr>
        <w:t>αράδειγμα</w:t>
      </w:r>
      <w:r>
        <w:rPr>
          <w:rFonts w:eastAsia="Times New Roman" w:cs="Times New Roman"/>
          <w:szCs w:val="24"/>
        </w:rPr>
        <w:t>, για να μιλήσουμε λίγο αμυντικά:</w:t>
      </w:r>
      <w:r w:rsidRPr="008C345A">
        <w:rPr>
          <w:rFonts w:eastAsia="Times New Roman" w:cs="Times New Roman"/>
          <w:szCs w:val="24"/>
        </w:rPr>
        <w:t xml:space="preserve"> βάζει μία μηχανοκίνητη ταξιαρχία στο </w:t>
      </w:r>
      <w:r>
        <w:rPr>
          <w:rFonts w:eastAsia="Times New Roman" w:cs="Times New Roman"/>
          <w:szCs w:val="24"/>
        </w:rPr>
        <w:t>Μ</w:t>
      </w:r>
      <w:r w:rsidRPr="008C345A">
        <w:rPr>
          <w:rFonts w:eastAsia="Times New Roman" w:cs="Times New Roman"/>
          <w:szCs w:val="24"/>
        </w:rPr>
        <w:t>οναστήρι</w:t>
      </w:r>
      <w:r>
        <w:rPr>
          <w:rFonts w:eastAsia="Times New Roman" w:cs="Times New Roman"/>
          <w:szCs w:val="24"/>
        </w:rPr>
        <w:t>,</w:t>
      </w:r>
      <w:r w:rsidRPr="008C345A">
        <w:rPr>
          <w:rFonts w:eastAsia="Times New Roman" w:cs="Times New Roman"/>
          <w:szCs w:val="24"/>
        </w:rPr>
        <w:t xml:space="preserve"> που συμβολίζει αν θέλετε και μία </w:t>
      </w:r>
      <w:r>
        <w:rPr>
          <w:rFonts w:eastAsia="Times New Roman" w:cs="Times New Roman"/>
          <w:szCs w:val="24"/>
        </w:rPr>
        <w:t>α</w:t>
      </w:r>
      <w:r w:rsidRPr="008C345A">
        <w:rPr>
          <w:rFonts w:eastAsia="Times New Roman" w:cs="Times New Roman"/>
          <w:szCs w:val="24"/>
        </w:rPr>
        <w:t>λυτρωτική τάση</w:t>
      </w:r>
      <w:r>
        <w:rPr>
          <w:rFonts w:eastAsia="Times New Roman" w:cs="Times New Roman"/>
          <w:szCs w:val="24"/>
        </w:rPr>
        <w:t>. Θ</w:t>
      </w:r>
      <w:r w:rsidRPr="008C345A">
        <w:rPr>
          <w:rFonts w:eastAsia="Times New Roman" w:cs="Times New Roman"/>
          <w:szCs w:val="24"/>
        </w:rPr>
        <w:t>α πρέπει και εμείς να το λέμε μέσα ότι θα βάλουμε μία στη Φλώρινα</w:t>
      </w:r>
      <w:r>
        <w:rPr>
          <w:rFonts w:eastAsia="Times New Roman" w:cs="Times New Roman"/>
          <w:szCs w:val="24"/>
        </w:rPr>
        <w:t xml:space="preserve">. Πουθενά δεν υπάρχει, </w:t>
      </w:r>
      <w:r w:rsidRPr="008C345A">
        <w:rPr>
          <w:rFonts w:eastAsia="Times New Roman" w:cs="Times New Roman"/>
          <w:szCs w:val="24"/>
        </w:rPr>
        <w:t>τίποτα</w:t>
      </w:r>
      <w:r>
        <w:rPr>
          <w:rFonts w:eastAsia="Times New Roman" w:cs="Times New Roman"/>
          <w:szCs w:val="24"/>
        </w:rPr>
        <w:t>.</w:t>
      </w:r>
      <w:r w:rsidRPr="008C345A">
        <w:rPr>
          <w:rFonts w:eastAsia="Times New Roman" w:cs="Times New Roman"/>
          <w:szCs w:val="24"/>
        </w:rPr>
        <w:t xml:space="preserve"> Θέλω να </w:t>
      </w:r>
      <w:r w:rsidRPr="008C345A">
        <w:rPr>
          <w:rFonts w:eastAsia="Times New Roman" w:cs="Times New Roman"/>
          <w:szCs w:val="24"/>
        </w:rPr>
        <w:t>πιστεύω δε ότι το Υπουργείο Εθνικής Άμ</w:t>
      </w:r>
      <w:r>
        <w:rPr>
          <w:rFonts w:eastAsia="Times New Roman" w:cs="Times New Roman"/>
          <w:szCs w:val="24"/>
        </w:rPr>
        <w:t>υνας εάν έχει ερωτηθεί -ε</w:t>
      </w:r>
      <w:r w:rsidRPr="008C345A">
        <w:rPr>
          <w:rFonts w:eastAsia="Times New Roman" w:cs="Times New Roman"/>
          <w:szCs w:val="24"/>
        </w:rPr>
        <w:t>λπίζω να έχει ερωτηθεί</w:t>
      </w:r>
      <w:r>
        <w:rPr>
          <w:rFonts w:eastAsia="Times New Roman" w:cs="Times New Roman"/>
          <w:szCs w:val="24"/>
        </w:rPr>
        <w:t>,</w:t>
      </w:r>
      <w:r w:rsidRPr="008C345A">
        <w:rPr>
          <w:rFonts w:eastAsia="Times New Roman" w:cs="Times New Roman"/>
          <w:szCs w:val="24"/>
        </w:rPr>
        <w:t xml:space="preserve"> έχω </w:t>
      </w:r>
      <w:r w:rsidRPr="008C345A">
        <w:rPr>
          <w:rFonts w:eastAsia="Times New Roman" w:cs="Times New Roman"/>
          <w:szCs w:val="24"/>
        </w:rPr>
        <w:lastRenderedPageBreak/>
        <w:t>την πληροφόρηση ότι δεν έχει καν ερωτηθεί</w:t>
      </w:r>
      <w:r>
        <w:rPr>
          <w:rFonts w:eastAsia="Times New Roman" w:cs="Times New Roman"/>
          <w:szCs w:val="24"/>
        </w:rPr>
        <w:t>-,</w:t>
      </w:r>
      <w:r w:rsidRPr="008C345A">
        <w:rPr>
          <w:rFonts w:eastAsia="Times New Roman" w:cs="Times New Roman"/>
          <w:szCs w:val="24"/>
        </w:rPr>
        <w:t xml:space="preserve"> θα έχει μία σχετική εισήγηση και </w:t>
      </w:r>
      <w:r>
        <w:rPr>
          <w:rFonts w:eastAsia="Times New Roman" w:cs="Times New Roman"/>
          <w:szCs w:val="24"/>
        </w:rPr>
        <w:t>την αναμένουμε.</w:t>
      </w:r>
    </w:p>
    <w:p w14:paraId="77C035FC"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Όλα τα ανωτέρω η Κ</w:t>
      </w:r>
      <w:r w:rsidRPr="008C345A">
        <w:rPr>
          <w:rFonts w:eastAsia="Times New Roman" w:cs="Times New Roman"/>
          <w:szCs w:val="24"/>
        </w:rPr>
        <w:t>υβέρνηση και</w:t>
      </w:r>
      <w:r>
        <w:rPr>
          <w:rFonts w:eastAsia="Times New Roman" w:cs="Times New Roman"/>
          <w:szCs w:val="24"/>
        </w:rPr>
        <w:t xml:space="preserve"> οι</w:t>
      </w:r>
      <w:r w:rsidRPr="008C345A">
        <w:rPr>
          <w:rFonts w:eastAsia="Times New Roman" w:cs="Times New Roman"/>
          <w:szCs w:val="24"/>
        </w:rPr>
        <w:t xml:space="preserve"> συμπράττοντες με αυτή</w:t>
      </w:r>
      <w:r>
        <w:rPr>
          <w:rFonts w:eastAsia="Times New Roman" w:cs="Times New Roman"/>
          <w:szCs w:val="24"/>
        </w:rPr>
        <w:t>ν Β</w:t>
      </w:r>
      <w:r w:rsidRPr="008C345A">
        <w:rPr>
          <w:rFonts w:eastAsia="Times New Roman" w:cs="Times New Roman"/>
          <w:szCs w:val="24"/>
        </w:rPr>
        <w:t>ουλευτές</w:t>
      </w:r>
      <w:r>
        <w:rPr>
          <w:rFonts w:eastAsia="Times New Roman" w:cs="Times New Roman"/>
          <w:szCs w:val="24"/>
        </w:rPr>
        <w:t>,</w:t>
      </w:r>
      <w:r w:rsidRPr="008C345A">
        <w:rPr>
          <w:rFonts w:eastAsia="Times New Roman" w:cs="Times New Roman"/>
          <w:szCs w:val="24"/>
        </w:rPr>
        <w:t xml:space="preserve"> η τε</w:t>
      </w:r>
      <w:r w:rsidRPr="008C345A">
        <w:rPr>
          <w:rFonts w:eastAsia="Times New Roman" w:cs="Times New Roman"/>
          <w:szCs w:val="24"/>
        </w:rPr>
        <w:t xml:space="preserve">λευταία </w:t>
      </w:r>
      <w:r>
        <w:rPr>
          <w:rFonts w:eastAsia="Times New Roman" w:cs="Times New Roman"/>
          <w:szCs w:val="24"/>
        </w:rPr>
        <w:t>σύμπραξη,</w:t>
      </w:r>
      <w:r w:rsidRPr="008C345A">
        <w:rPr>
          <w:rFonts w:eastAsia="Times New Roman" w:cs="Times New Roman"/>
          <w:szCs w:val="24"/>
        </w:rPr>
        <w:t xml:space="preserve"> τα περιγράφουν ως ανάκτηση της ηγετικής θέσης της χώρας στα Βαλκάνια</w:t>
      </w:r>
      <w:r>
        <w:rPr>
          <w:rFonts w:eastAsia="Times New Roman" w:cs="Times New Roman"/>
          <w:szCs w:val="24"/>
        </w:rPr>
        <w:t>,</w:t>
      </w:r>
      <w:r w:rsidRPr="008C345A">
        <w:rPr>
          <w:rFonts w:eastAsia="Times New Roman" w:cs="Times New Roman"/>
          <w:szCs w:val="24"/>
        </w:rPr>
        <w:t xml:space="preserve"> ενώ όποιος διαφωνεί κατηγορείται ως ακραίος</w:t>
      </w:r>
      <w:r>
        <w:rPr>
          <w:rFonts w:eastAsia="Times New Roman" w:cs="Times New Roman"/>
          <w:szCs w:val="24"/>
        </w:rPr>
        <w:t>.</w:t>
      </w:r>
    </w:p>
    <w:p w14:paraId="77C035FD"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Μ</w:t>
      </w:r>
      <w:r w:rsidRPr="008C345A">
        <w:rPr>
          <w:rFonts w:eastAsia="Times New Roman" w:cs="Times New Roman"/>
          <w:szCs w:val="24"/>
        </w:rPr>
        <w:t>ε βάση όλα τα ανωτέρω</w:t>
      </w:r>
      <w:r>
        <w:rPr>
          <w:rFonts w:eastAsia="Times New Roman" w:cs="Times New Roman"/>
          <w:szCs w:val="24"/>
        </w:rPr>
        <w:t>, κυρίες και κύριοι συνάδελφοι, και λαμβάνοντας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sidRPr="008C345A">
        <w:rPr>
          <w:rFonts w:eastAsia="Times New Roman" w:cs="Times New Roman"/>
          <w:szCs w:val="24"/>
        </w:rPr>
        <w:t xml:space="preserve"> </w:t>
      </w:r>
      <w:r>
        <w:rPr>
          <w:rFonts w:eastAsia="Times New Roman" w:cs="Times New Roman"/>
          <w:szCs w:val="24"/>
        </w:rPr>
        <w:t>την πραγματικότητα, τις διατάξεις της Συμφων</w:t>
      </w:r>
      <w:r>
        <w:rPr>
          <w:rFonts w:eastAsia="Times New Roman" w:cs="Times New Roman"/>
          <w:szCs w:val="24"/>
        </w:rPr>
        <w:t xml:space="preserve">ίας </w:t>
      </w:r>
      <w:r w:rsidRPr="008C345A">
        <w:rPr>
          <w:rFonts w:eastAsia="Times New Roman" w:cs="Times New Roman"/>
          <w:szCs w:val="24"/>
        </w:rPr>
        <w:t>των Πρεσπών</w:t>
      </w:r>
      <w:r>
        <w:rPr>
          <w:rFonts w:eastAsia="Times New Roman" w:cs="Times New Roman"/>
          <w:szCs w:val="24"/>
        </w:rPr>
        <w:t xml:space="preserve"> που</w:t>
      </w:r>
      <w:r w:rsidRPr="008C345A">
        <w:rPr>
          <w:rFonts w:eastAsia="Times New Roman" w:cs="Times New Roman"/>
          <w:szCs w:val="24"/>
        </w:rPr>
        <w:t xml:space="preserve"> </w:t>
      </w:r>
      <w:r>
        <w:rPr>
          <w:rFonts w:eastAsia="Times New Roman" w:cs="Times New Roman"/>
          <w:szCs w:val="24"/>
        </w:rPr>
        <w:t xml:space="preserve">θα διαμορφωθούν, </w:t>
      </w:r>
      <w:r w:rsidRPr="008C345A">
        <w:rPr>
          <w:rFonts w:eastAsia="Times New Roman" w:cs="Times New Roman"/>
          <w:szCs w:val="24"/>
        </w:rPr>
        <w:t>η στάση της Νέας Δημοκρατίας είναι ξεκάθαρη</w:t>
      </w:r>
      <w:r>
        <w:rPr>
          <w:rFonts w:eastAsia="Times New Roman" w:cs="Times New Roman"/>
          <w:szCs w:val="24"/>
        </w:rPr>
        <w:t>. Τ</w:t>
      </w:r>
      <w:r w:rsidRPr="008C345A">
        <w:rPr>
          <w:rFonts w:eastAsia="Times New Roman" w:cs="Times New Roman"/>
          <w:szCs w:val="24"/>
        </w:rPr>
        <w:t xml:space="preserve">ο κόστος αυτής της </w:t>
      </w:r>
      <w:r>
        <w:rPr>
          <w:rFonts w:eastAsia="Times New Roman" w:cs="Times New Roman"/>
          <w:szCs w:val="24"/>
        </w:rPr>
        <w:t>σ</w:t>
      </w:r>
      <w:r w:rsidRPr="008C345A">
        <w:rPr>
          <w:rFonts w:eastAsia="Times New Roman" w:cs="Times New Roman"/>
          <w:szCs w:val="24"/>
        </w:rPr>
        <w:t xml:space="preserve">υμφωνίας για τα εθνικά </w:t>
      </w:r>
      <w:r>
        <w:rPr>
          <w:rFonts w:eastAsia="Times New Roman" w:cs="Times New Roman"/>
          <w:szCs w:val="24"/>
        </w:rPr>
        <w:t>συμφέροντα είναι απαράδεκτα υψηλό. Κα</w:t>
      </w:r>
      <w:r w:rsidRPr="008C345A">
        <w:rPr>
          <w:rFonts w:eastAsia="Times New Roman" w:cs="Times New Roman"/>
          <w:szCs w:val="24"/>
        </w:rPr>
        <w:t>ι ας μη γελιόμαστε</w:t>
      </w:r>
      <w:r>
        <w:rPr>
          <w:rFonts w:eastAsia="Times New Roman" w:cs="Times New Roman"/>
          <w:szCs w:val="24"/>
        </w:rPr>
        <w:t>,</w:t>
      </w:r>
      <w:r w:rsidRPr="008C345A">
        <w:rPr>
          <w:rFonts w:eastAsia="Times New Roman" w:cs="Times New Roman"/>
          <w:szCs w:val="24"/>
        </w:rPr>
        <w:t xml:space="preserve"> όπως κάθε λαός έτσι και εμείς οι Έλληνες δεν αποτελού</w:t>
      </w:r>
      <w:r>
        <w:rPr>
          <w:rFonts w:eastAsia="Times New Roman" w:cs="Times New Roman"/>
          <w:szCs w:val="24"/>
        </w:rPr>
        <w:t>με</w:t>
      </w:r>
      <w:r w:rsidRPr="008C345A">
        <w:rPr>
          <w:rFonts w:eastAsia="Times New Roman" w:cs="Times New Roman"/>
          <w:szCs w:val="24"/>
        </w:rPr>
        <w:t xml:space="preserve"> απλά ένα άθροισμα ατόμων</w:t>
      </w:r>
      <w:r>
        <w:rPr>
          <w:rFonts w:eastAsia="Times New Roman" w:cs="Times New Roman"/>
          <w:szCs w:val="24"/>
        </w:rPr>
        <w:t>,</w:t>
      </w:r>
      <w:r w:rsidRPr="008C345A">
        <w:rPr>
          <w:rFonts w:eastAsia="Times New Roman" w:cs="Times New Roman"/>
          <w:szCs w:val="24"/>
        </w:rPr>
        <w:t xml:space="preserve"> αλλά μία κοινότητα</w:t>
      </w:r>
      <w:r>
        <w:rPr>
          <w:rFonts w:eastAsia="Times New Roman" w:cs="Times New Roman"/>
          <w:szCs w:val="24"/>
        </w:rPr>
        <w:t>,</w:t>
      </w:r>
      <w:r w:rsidRPr="008C345A">
        <w:rPr>
          <w:rFonts w:eastAsia="Times New Roman" w:cs="Times New Roman"/>
          <w:szCs w:val="24"/>
        </w:rPr>
        <w:t xml:space="preserve"> με παραδόσεις</w:t>
      </w:r>
      <w:r>
        <w:rPr>
          <w:rFonts w:eastAsia="Times New Roman" w:cs="Times New Roman"/>
          <w:szCs w:val="24"/>
        </w:rPr>
        <w:t>,</w:t>
      </w:r>
      <w:r w:rsidRPr="008C345A">
        <w:rPr>
          <w:rFonts w:eastAsia="Times New Roman" w:cs="Times New Roman"/>
          <w:szCs w:val="24"/>
        </w:rPr>
        <w:t xml:space="preserve"> αναμνήσεις</w:t>
      </w:r>
      <w:r>
        <w:rPr>
          <w:rFonts w:eastAsia="Times New Roman" w:cs="Times New Roman"/>
          <w:szCs w:val="24"/>
        </w:rPr>
        <w:t>,</w:t>
      </w:r>
      <w:r w:rsidRPr="008C345A">
        <w:rPr>
          <w:rFonts w:eastAsia="Times New Roman" w:cs="Times New Roman"/>
          <w:szCs w:val="24"/>
        </w:rPr>
        <w:t xml:space="preserve"> θεσμούς</w:t>
      </w:r>
      <w:r>
        <w:rPr>
          <w:rFonts w:eastAsia="Times New Roman" w:cs="Times New Roman"/>
          <w:szCs w:val="24"/>
        </w:rPr>
        <w:t>,</w:t>
      </w:r>
      <w:r w:rsidRPr="008C345A">
        <w:rPr>
          <w:rFonts w:eastAsia="Times New Roman" w:cs="Times New Roman"/>
          <w:szCs w:val="24"/>
        </w:rPr>
        <w:t xml:space="preserve"> δομές</w:t>
      </w:r>
      <w:r>
        <w:rPr>
          <w:rFonts w:eastAsia="Times New Roman" w:cs="Times New Roman"/>
          <w:szCs w:val="24"/>
        </w:rPr>
        <w:t>, αγώνε</w:t>
      </w:r>
      <w:r w:rsidRPr="008C345A">
        <w:rPr>
          <w:rFonts w:eastAsia="Times New Roman" w:cs="Times New Roman"/>
          <w:szCs w:val="24"/>
        </w:rPr>
        <w:t>ς και μία αλληλουχία ιστορικ</w:t>
      </w:r>
      <w:r>
        <w:rPr>
          <w:rFonts w:eastAsia="Times New Roman" w:cs="Times New Roman"/>
          <w:szCs w:val="24"/>
        </w:rPr>
        <w:t>ών</w:t>
      </w:r>
      <w:r w:rsidRPr="008C345A">
        <w:rPr>
          <w:rFonts w:eastAsia="Times New Roman" w:cs="Times New Roman"/>
          <w:szCs w:val="24"/>
        </w:rPr>
        <w:t xml:space="preserve"> πράξ</w:t>
      </w:r>
      <w:r>
        <w:rPr>
          <w:rFonts w:eastAsia="Times New Roman" w:cs="Times New Roman"/>
          <w:szCs w:val="24"/>
        </w:rPr>
        <w:t>εων,</w:t>
      </w:r>
      <w:r w:rsidRPr="008C345A">
        <w:rPr>
          <w:rFonts w:eastAsia="Times New Roman" w:cs="Times New Roman"/>
          <w:szCs w:val="24"/>
        </w:rPr>
        <w:t xml:space="preserve"> γεγονότων και αποφάσεων που συνδέουν τους κεκοιμημένους και τους ζώντες με αυτούς που θα έρθουν</w:t>
      </w:r>
      <w:r>
        <w:rPr>
          <w:rFonts w:eastAsia="Times New Roman" w:cs="Times New Roman"/>
          <w:szCs w:val="24"/>
        </w:rPr>
        <w:t>,</w:t>
      </w:r>
      <w:r w:rsidRPr="008C345A">
        <w:rPr>
          <w:rFonts w:eastAsia="Times New Roman" w:cs="Times New Roman"/>
          <w:szCs w:val="24"/>
        </w:rPr>
        <w:t xml:space="preserve"> με τους απογόνους</w:t>
      </w:r>
      <w:r>
        <w:rPr>
          <w:rFonts w:eastAsia="Times New Roman" w:cs="Times New Roman"/>
          <w:szCs w:val="24"/>
        </w:rPr>
        <w:t>.</w:t>
      </w:r>
    </w:p>
    <w:p w14:paraId="77C035FE"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Με βά</w:t>
      </w:r>
      <w:r>
        <w:rPr>
          <w:rFonts w:eastAsia="Times New Roman" w:cs="Times New Roman"/>
          <w:szCs w:val="24"/>
        </w:rPr>
        <w:t>ση αυτήν την αρχή, θα</w:t>
      </w:r>
      <w:r w:rsidRPr="008C345A">
        <w:rPr>
          <w:rFonts w:eastAsia="Times New Roman" w:cs="Times New Roman"/>
          <w:szCs w:val="24"/>
        </w:rPr>
        <w:t xml:space="preserve"> ή</w:t>
      </w:r>
      <w:r>
        <w:rPr>
          <w:rFonts w:eastAsia="Times New Roman" w:cs="Times New Roman"/>
          <w:szCs w:val="24"/>
        </w:rPr>
        <w:t xml:space="preserve">θελα να σχολιάσω αυτό που είπε </w:t>
      </w:r>
      <w:r w:rsidRPr="008C345A">
        <w:rPr>
          <w:rFonts w:eastAsia="Times New Roman" w:cs="Times New Roman"/>
          <w:szCs w:val="24"/>
        </w:rPr>
        <w:t xml:space="preserve">στην αρχή </w:t>
      </w:r>
      <w:r>
        <w:rPr>
          <w:rFonts w:eastAsia="Times New Roman" w:cs="Times New Roman"/>
          <w:szCs w:val="24"/>
        </w:rPr>
        <w:t>η κ</w:t>
      </w:r>
      <w:r>
        <w:rPr>
          <w:rFonts w:eastAsia="Times New Roman" w:cs="Times New Roman"/>
          <w:szCs w:val="24"/>
        </w:rPr>
        <w:t>.</w:t>
      </w:r>
      <w:r w:rsidRPr="008C345A">
        <w:rPr>
          <w:rFonts w:eastAsia="Times New Roman" w:cs="Times New Roman"/>
          <w:szCs w:val="24"/>
        </w:rPr>
        <w:t xml:space="preserve"> Αναγνωστοπούλου </w:t>
      </w:r>
      <w:r>
        <w:rPr>
          <w:rFonts w:eastAsia="Times New Roman" w:cs="Times New Roman"/>
          <w:szCs w:val="24"/>
        </w:rPr>
        <w:t xml:space="preserve">την οποία εκτιμώ, </w:t>
      </w:r>
      <w:r w:rsidRPr="008C345A">
        <w:rPr>
          <w:rFonts w:eastAsia="Times New Roman" w:cs="Times New Roman"/>
          <w:szCs w:val="24"/>
        </w:rPr>
        <w:lastRenderedPageBreak/>
        <w:t>σχετικά με την ιστορία τ</w:t>
      </w:r>
      <w:r>
        <w:rPr>
          <w:rFonts w:eastAsia="Times New Roman" w:cs="Times New Roman"/>
          <w:szCs w:val="24"/>
        </w:rPr>
        <w:t>ων</w:t>
      </w:r>
      <w:r w:rsidRPr="008C345A">
        <w:rPr>
          <w:rFonts w:eastAsia="Times New Roman" w:cs="Times New Roman"/>
          <w:szCs w:val="24"/>
        </w:rPr>
        <w:t xml:space="preserve"> </w:t>
      </w:r>
      <w:r>
        <w:rPr>
          <w:rFonts w:eastAsia="Times New Roman" w:cs="Times New Roman"/>
          <w:szCs w:val="24"/>
        </w:rPr>
        <w:t>Μ</w:t>
      </w:r>
      <w:r w:rsidRPr="008C345A">
        <w:rPr>
          <w:rFonts w:eastAsia="Times New Roman" w:cs="Times New Roman"/>
          <w:szCs w:val="24"/>
        </w:rPr>
        <w:t>ακεδονομάχ</w:t>
      </w:r>
      <w:r>
        <w:rPr>
          <w:rFonts w:eastAsia="Times New Roman" w:cs="Times New Roman"/>
          <w:szCs w:val="24"/>
        </w:rPr>
        <w:t>ων. Ε</w:t>
      </w:r>
      <w:r w:rsidRPr="008C345A">
        <w:rPr>
          <w:rFonts w:eastAsia="Times New Roman" w:cs="Times New Roman"/>
          <w:szCs w:val="24"/>
        </w:rPr>
        <w:t xml:space="preserve">ίπε </w:t>
      </w:r>
      <w:r>
        <w:rPr>
          <w:rFonts w:eastAsia="Times New Roman" w:cs="Times New Roman"/>
          <w:szCs w:val="24"/>
        </w:rPr>
        <w:t xml:space="preserve">η </w:t>
      </w:r>
      <w:r w:rsidRPr="008C345A">
        <w:rPr>
          <w:rFonts w:eastAsia="Times New Roman" w:cs="Times New Roman"/>
          <w:szCs w:val="24"/>
        </w:rPr>
        <w:t>κ</w:t>
      </w:r>
      <w:r>
        <w:rPr>
          <w:rFonts w:eastAsia="Times New Roman" w:cs="Times New Roman"/>
          <w:szCs w:val="24"/>
        </w:rPr>
        <w:t>.</w:t>
      </w:r>
      <w:r w:rsidRPr="008C345A">
        <w:rPr>
          <w:rFonts w:eastAsia="Times New Roman" w:cs="Times New Roman"/>
          <w:szCs w:val="24"/>
        </w:rPr>
        <w:t xml:space="preserve"> Αναγνωστοπούλου το πρωί</w:t>
      </w:r>
      <w:r>
        <w:rPr>
          <w:rFonts w:eastAsia="Times New Roman" w:cs="Times New Roman"/>
          <w:szCs w:val="24"/>
        </w:rPr>
        <w:t xml:space="preserve"> ότι </w:t>
      </w:r>
      <w:r w:rsidRPr="008C345A">
        <w:rPr>
          <w:rFonts w:eastAsia="Times New Roman" w:cs="Times New Roman"/>
          <w:szCs w:val="24"/>
        </w:rPr>
        <w:t xml:space="preserve">οι </w:t>
      </w:r>
      <w:r>
        <w:rPr>
          <w:rFonts w:eastAsia="Times New Roman" w:cs="Times New Roman"/>
          <w:szCs w:val="24"/>
        </w:rPr>
        <w:t>μ</w:t>
      </w:r>
      <w:r w:rsidRPr="008C345A">
        <w:rPr>
          <w:rFonts w:eastAsia="Times New Roman" w:cs="Times New Roman"/>
          <w:szCs w:val="24"/>
        </w:rPr>
        <w:t xml:space="preserve">ακεδονομάχοι </w:t>
      </w:r>
      <w:r>
        <w:rPr>
          <w:rFonts w:eastAsia="Times New Roman" w:cs="Times New Roman"/>
          <w:szCs w:val="24"/>
        </w:rPr>
        <w:t>πολέμησαν για να μπορέσουν να κατοχυρώσουν ό</w:t>
      </w:r>
      <w:r w:rsidRPr="008C345A">
        <w:rPr>
          <w:rFonts w:eastAsia="Times New Roman" w:cs="Times New Roman"/>
          <w:szCs w:val="24"/>
        </w:rPr>
        <w:t>σο το δυνατό</w:t>
      </w:r>
      <w:r>
        <w:rPr>
          <w:rFonts w:eastAsia="Times New Roman" w:cs="Times New Roman"/>
          <w:szCs w:val="24"/>
        </w:rPr>
        <w:t>ν</w:t>
      </w:r>
      <w:r w:rsidRPr="008C345A">
        <w:rPr>
          <w:rFonts w:eastAsia="Times New Roman" w:cs="Times New Roman"/>
          <w:szCs w:val="24"/>
        </w:rPr>
        <w:t xml:space="preserve"> με</w:t>
      </w:r>
      <w:r>
        <w:rPr>
          <w:rFonts w:eastAsia="Times New Roman" w:cs="Times New Roman"/>
          <w:szCs w:val="24"/>
        </w:rPr>
        <w:t>γαλύτερο μέρος της γεωγραφικής α</w:t>
      </w:r>
      <w:r w:rsidRPr="008C345A">
        <w:rPr>
          <w:rFonts w:eastAsia="Times New Roman" w:cs="Times New Roman"/>
          <w:szCs w:val="24"/>
        </w:rPr>
        <w:t xml:space="preserve">υτής </w:t>
      </w:r>
      <w:r>
        <w:rPr>
          <w:rFonts w:eastAsia="Times New Roman" w:cs="Times New Roman"/>
          <w:szCs w:val="24"/>
        </w:rPr>
        <w:t>ε</w:t>
      </w:r>
      <w:r w:rsidRPr="008C345A">
        <w:rPr>
          <w:rFonts w:eastAsia="Times New Roman" w:cs="Times New Roman"/>
          <w:szCs w:val="24"/>
        </w:rPr>
        <w:t>πικράτε</w:t>
      </w:r>
      <w:r>
        <w:rPr>
          <w:rFonts w:eastAsia="Times New Roman" w:cs="Times New Roman"/>
          <w:szCs w:val="24"/>
        </w:rPr>
        <w:t>ι</w:t>
      </w:r>
      <w:r w:rsidRPr="008C345A">
        <w:rPr>
          <w:rFonts w:eastAsia="Times New Roman" w:cs="Times New Roman"/>
          <w:szCs w:val="24"/>
        </w:rPr>
        <w:t xml:space="preserve">ας </w:t>
      </w:r>
      <w:r>
        <w:rPr>
          <w:rFonts w:eastAsia="Times New Roman" w:cs="Times New Roman"/>
          <w:szCs w:val="24"/>
        </w:rPr>
        <w:t>σ</w:t>
      </w:r>
      <w:r w:rsidRPr="008C345A">
        <w:rPr>
          <w:rFonts w:eastAsia="Times New Roman" w:cs="Times New Roman"/>
          <w:szCs w:val="24"/>
        </w:rPr>
        <w:t xml:space="preserve">τον ελληνικό </w:t>
      </w:r>
      <w:r>
        <w:rPr>
          <w:rFonts w:eastAsia="Times New Roman" w:cs="Times New Roman"/>
          <w:szCs w:val="24"/>
        </w:rPr>
        <w:t>ε</w:t>
      </w:r>
      <w:r w:rsidRPr="008C345A">
        <w:rPr>
          <w:rFonts w:eastAsia="Times New Roman" w:cs="Times New Roman"/>
          <w:szCs w:val="24"/>
        </w:rPr>
        <w:t>θνικό κορμό</w:t>
      </w:r>
      <w:r>
        <w:rPr>
          <w:rFonts w:eastAsia="Times New Roman" w:cs="Times New Roman"/>
          <w:szCs w:val="24"/>
        </w:rPr>
        <w:t>.</w:t>
      </w:r>
      <w:r w:rsidRPr="008C345A">
        <w:rPr>
          <w:rFonts w:eastAsia="Times New Roman" w:cs="Times New Roman"/>
          <w:szCs w:val="24"/>
        </w:rPr>
        <w:t xml:space="preserve"> Συμφωνώ απόλυτα μαζί </w:t>
      </w:r>
      <w:r>
        <w:rPr>
          <w:rFonts w:eastAsia="Times New Roman" w:cs="Times New Roman"/>
          <w:szCs w:val="24"/>
        </w:rPr>
        <w:t>της. Σ</w:t>
      </w:r>
      <w:r w:rsidRPr="008C345A">
        <w:rPr>
          <w:rFonts w:eastAsia="Times New Roman" w:cs="Times New Roman"/>
          <w:szCs w:val="24"/>
        </w:rPr>
        <w:t>ας ερωτώ</w:t>
      </w:r>
      <w:r>
        <w:rPr>
          <w:rFonts w:eastAsia="Times New Roman" w:cs="Times New Roman"/>
          <w:szCs w:val="24"/>
        </w:rPr>
        <w:t>,</w:t>
      </w:r>
      <w:r w:rsidRPr="008C345A">
        <w:rPr>
          <w:rFonts w:eastAsia="Times New Roman" w:cs="Times New Roman"/>
          <w:szCs w:val="24"/>
        </w:rPr>
        <w:t xml:space="preserve"> κυρίες και κύριοι συνάδελφοι του ΣΥΡΙΖΑ</w:t>
      </w:r>
      <w:r>
        <w:rPr>
          <w:rFonts w:eastAsia="Times New Roman" w:cs="Times New Roman"/>
          <w:szCs w:val="24"/>
        </w:rPr>
        <w:t>: αν σ</w:t>
      </w:r>
      <w:r w:rsidRPr="008C345A">
        <w:rPr>
          <w:rFonts w:eastAsia="Times New Roman" w:cs="Times New Roman"/>
          <w:szCs w:val="24"/>
        </w:rPr>
        <w:t xml:space="preserve">ήμερα είχαμε τη δυνατότητα </w:t>
      </w:r>
      <w:r>
        <w:rPr>
          <w:rFonts w:eastAsia="Times New Roman" w:cs="Times New Roman"/>
          <w:szCs w:val="24"/>
        </w:rPr>
        <w:t>-</w:t>
      </w:r>
      <w:r w:rsidRPr="008C345A">
        <w:rPr>
          <w:rFonts w:eastAsia="Times New Roman" w:cs="Times New Roman"/>
          <w:szCs w:val="24"/>
        </w:rPr>
        <w:t>μέσω πνευματισμ</w:t>
      </w:r>
      <w:r>
        <w:rPr>
          <w:rFonts w:eastAsia="Times New Roman" w:cs="Times New Roman"/>
          <w:szCs w:val="24"/>
        </w:rPr>
        <w:t>ού</w:t>
      </w:r>
      <w:r w:rsidRPr="008C345A">
        <w:rPr>
          <w:rFonts w:eastAsia="Times New Roman" w:cs="Times New Roman"/>
          <w:szCs w:val="24"/>
        </w:rPr>
        <w:t xml:space="preserve"> αν θέλετε</w:t>
      </w:r>
      <w:r>
        <w:rPr>
          <w:rFonts w:eastAsia="Times New Roman" w:cs="Times New Roman"/>
          <w:szCs w:val="24"/>
        </w:rPr>
        <w:t>-</w:t>
      </w:r>
      <w:r w:rsidRPr="008C345A">
        <w:rPr>
          <w:rFonts w:eastAsia="Times New Roman" w:cs="Times New Roman"/>
          <w:szCs w:val="24"/>
        </w:rPr>
        <w:t xml:space="preserve"> να ρωτήσουμε έναν από </w:t>
      </w:r>
      <w:r>
        <w:rPr>
          <w:rFonts w:eastAsia="Times New Roman" w:cs="Times New Roman"/>
          <w:szCs w:val="24"/>
        </w:rPr>
        <w:t xml:space="preserve">αυτούς τους </w:t>
      </w:r>
      <w:r w:rsidRPr="008C345A">
        <w:rPr>
          <w:rFonts w:eastAsia="Times New Roman" w:cs="Times New Roman"/>
          <w:szCs w:val="24"/>
        </w:rPr>
        <w:t>πε</w:t>
      </w:r>
      <w:r w:rsidRPr="008C345A">
        <w:rPr>
          <w:rFonts w:eastAsia="Times New Roman" w:cs="Times New Roman"/>
          <w:szCs w:val="24"/>
        </w:rPr>
        <w:t>σόντες</w:t>
      </w:r>
      <w:r>
        <w:rPr>
          <w:rFonts w:eastAsia="Times New Roman" w:cs="Times New Roman"/>
          <w:szCs w:val="24"/>
        </w:rPr>
        <w:t xml:space="preserve">, τους κεκοιμημένους </w:t>
      </w:r>
      <w:r>
        <w:rPr>
          <w:rFonts w:eastAsia="Times New Roman" w:cs="Times New Roman"/>
          <w:szCs w:val="24"/>
        </w:rPr>
        <w:t>μ</w:t>
      </w:r>
      <w:r w:rsidRPr="008C345A">
        <w:rPr>
          <w:rFonts w:eastAsia="Times New Roman" w:cs="Times New Roman"/>
          <w:szCs w:val="24"/>
        </w:rPr>
        <w:t>ακεδονομάχους</w:t>
      </w:r>
      <w:r>
        <w:rPr>
          <w:rFonts w:eastAsia="Times New Roman" w:cs="Times New Roman"/>
          <w:szCs w:val="24"/>
        </w:rPr>
        <w:t>,</w:t>
      </w:r>
      <w:r w:rsidRPr="008C345A">
        <w:rPr>
          <w:rFonts w:eastAsia="Times New Roman" w:cs="Times New Roman"/>
          <w:szCs w:val="24"/>
        </w:rPr>
        <w:t xml:space="preserve"> που με τις πράξεις τους και τις θυσίες τους μας κατοχύρωσαν</w:t>
      </w:r>
      <w:r>
        <w:rPr>
          <w:rFonts w:eastAsia="Times New Roman" w:cs="Times New Roman"/>
          <w:szCs w:val="24"/>
        </w:rPr>
        <w:t>,</w:t>
      </w:r>
      <w:r w:rsidRPr="008C345A">
        <w:rPr>
          <w:rFonts w:eastAsia="Times New Roman" w:cs="Times New Roman"/>
          <w:szCs w:val="24"/>
        </w:rPr>
        <w:t xml:space="preserve"> όπως λέει </w:t>
      </w:r>
      <w:r>
        <w:rPr>
          <w:rFonts w:eastAsia="Times New Roman" w:cs="Times New Roman"/>
          <w:szCs w:val="24"/>
        </w:rPr>
        <w:t xml:space="preserve">η </w:t>
      </w:r>
      <w:r w:rsidRPr="008C345A">
        <w:rPr>
          <w:rFonts w:eastAsia="Times New Roman" w:cs="Times New Roman"/>
          <w:szCs w:val="24"/>
        </w:rPr>
        <w:t>κ</w:t>
      </w:r>
      <w:r>
        <w:rPr>
          <w:rFonts w:eastAsia="Times New Roman" w:cs="Times New Roman"/>
          <w:szCs w:val="24"/>
        </w:rPr>
        <w:t>.</w:t>
      </w:r>
      <w:r w:rsidRPr="008C345A">
        <w:rPr>
          <w:rFonts w:eastAsia="Times New Roman" w:cs="Times New Roman"/>
          <w:szCs w:val="24"/>
        </w:rPr>
        <w:t xml:space="preserve"> Αναγνωστοπούλου</w:t>
      </w:r>
      <w:r>
        <w:rPr>
          <w:rFonts w:eastAsia="Times New Roman" w:cs="Times New Roman"/>
          <w:szCs w:val="24"/>
        </w:rPr>
        <w:t>,</w:t>
      </w:r>
      <w:r w:rsidRPr="008C345A">
        <w:rPr>
          <w:rFonts w:eastAsia="Times New Roman" w:cs="Times New Roman"/>
          <w:szCs w:val="24"/>
        </w:rPr>
        <w:t xml:space="preserve"> </w:t>
      </w:r>
      <w:r>
        <w:rPr>
          <w:rFonts w:eastAsia="Times New Roman" w:cs="Times New Roman"/>
          <w:szCs w:val="24"/>
        </w:rPr>
        <w:t>τ</w:t>
      </w:r>
      <w:r w:rsidRPr="008C345A">
        <w:rPr>
          <w:rFonts w:eastAsia="Times New Roman" w:cs="Times New Roman"/>
          <w:szCs w:val="24"/>
        </w:rPr>
        <w:t>η Μακεδονία</w:t>
      </w:r>
      <w:r>
        <w:rPr>
          <w:rFonts w:eastAsia="Times New Roman" w:cs="Times New Roman"/>
          <w:szCs w:val="24"/>
        </w:rPr>
        <w:t>,</w:t>
      </w:r>
      <w:r w:rsidRPr="008C345A">
        <w:rPr>
          <w:rFonts w:eastAsia="Times New Roman" w:cs="Times New Roman"/>
          <w:szCs w:val="24"/>
        </w:rPr>
        <w:t xml:space="preserve"> για το γεγονός ότι η σημερινή ελληνική </w:t>
      </w:r>
      <w:r>
        <w:rPr>
          <w:rFonts w:eastAsia="Times New Roman" w:cs="Times New Roman"/>
          <w:szCs w:val="24"/>
        </w:rPr>
        <w:t>Κ</w:t>
      </w:r>
      <w:r w:rsidRPr="008C345A">
        <w:rPr>
          <w:rFonts w:eastAsia="Times New Roman" w:cs="Times New Roman"/>
          <w:szCs w:val="24"/>
        </w:rPr>
        <w:t>υβέρνηση εισηγείται να δωρίσουμε τον αλυτρωτισμό των Σκοπίων</w:t>
      </w:r>
      <w:r>
        <w:rPr>
          <w:rFonts w:eastAsia="Times New Roman" w:cs="Times New Roman"/>
          <w:szCs w:val="24"/>
        </w:rPr>
        <w:t>,</w:t>
      </w:r>
      <w:r w:rsidRPr="008C345A">
        <w:rPr>
          <w:rFonts w:eastAsia="Times New Roman" w:cs="Times New Roman"/>
          <w:szCs w:val="24"/>
        </w:rPr>
        <w:t xml:space="preserve"> τη μακεδονική ταυτότητα και γλώσσα</w:t>
      </w:r>
      <w:r>
        <w:rPr>
          <w:rFonts w:eastAsia="Times New Roman" w:cs="Times New Roman"/>
          <w:szCs w:val="24"/>
        </w:rPr>
        <w:t>,</w:t>
      </w:r>
      <w:r w:rsidRPr="008C345A">
        <w:rPr>
          <w:rFonts w:eastAsia="Times New Roman" w:cs="Times New Roman"/>
          <w:szCs w:val="24"/>
        </w:rPr>
        <w:t xml:space="preserve"> και να χαρακτηρίσουμε Μακεδόνες ανθρώπους που δεν </w:t>
      </w:r>
      <w:r>
        <w:rPr>
          <w:rFonts w:eastAsia="Times New Roman" w:cs="Times New Roman"/>
          <w:szCs w:val="24"/>
        </w:rPr>
        <w:t>ομιλούν</w:t>
      </w:r>
      <w:r w:rsidRPr="008C345A">
        <w:rPr>
          <w:rFonts w:eastAsia="Times New Roman" w:cs="Times New Roman"/>
          <w:szCs w:val="24"/>
        </w:rPr>
        <w:t xml:space="preserve"> καν την </w:t>
      </w:r>
      <w:r>
        <w:rPr>
          <w:rFonts w:eastAsia="Times New Roman" w:cs="Times New Roman"/>
          <w:szCs w:val="24"/>
        </w:rPr>
        <w:t>ε</w:t>
      </w:r>
      <w:r w:rsidRPr="008C345A">
        <w:rPr>
          <w:rFonts w:eastAsia="Times New Roman" w:cs="Times New Roman"/>
          <w:szCs w:val="24"/>
        </w:rPr>
        <w:t>λληνική</w:t>
      </w:r>
      <w:r>
        <w:rPr>
          <w:rFonts w:eastAsia="Times New Roman" w:cs="Times New Roman"/>
          <w:szCs w:val="24"/>
        </w:rPr>
        <w:t>,</w:t>
      </w:r>
      <w:r w:rsidRPr="008C345A">
        <w:rPr>
          <w:rFonts w:eastAsia="Times New Roman" w:cs="Times New Roman"/>
          <w:szCs w:val="24"/>
        </w:rPr>
        <w:t xml:space="preserve"> ποια θα ήταν η απάντησή </w:t>
      </w:r>
      <w:r>
        <w:rPr>
          <w:rFonts w:eastAsia="Times New Roman" w:cs="Times New Roman"/>
          <w:szCs w:val="24"/>
        </w:rPr>
        <w:t>τους; Ποια θα ήταν η απάντησή τους;</w:t>
      </w:r>
    </w:p>
    <w:p w14:paraId="77C035FF"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Κλείνω, κύριε Πρόεδρε, και ευχαριστώ για την ανοχή. Με πικρία </w:t>
      </w:r>
      <w:r w:rsidRPr="008C345A">
        <w:rPr>
          <w:rFonts w:eastAsia="Times New Roman" w:cs="Times New Roman"/>
          <w:szCs w:val="24"/>
        </w:rPr>
        <w:t xml:space="preserve">θυμάμαι </w:t>
      </w:r>
      <w:r>
        <w:rPr>
          <w:rFonts w:eastAsia="Times New Roman" w:cs="Times New Roman"/>
          <w:szCs w:val="24"/>
        </w:rPr>
        <w:t>-και τελευταί</w:t>
      </w:r>
      <w:r>
        <w:rPr>
          <w:rFonts w:eastAsia="Times New Roman" w:cs="Times New Roman"/>
          <w:szCs w:val="24"/>
        </w:rPr>
        <w:t>α,</w:t>
      </w:r>
      <w:r w:rsidRPr="008C345A">
        <w:rPr>
          <w:rFonts w:eastAsia="Times New Roman" w:cs="Times New Roman"/>
          <w:szCs w:val="24"/>
        </w:rPr>
        <w:t xml:space="preserve"> αν θέλετε</w:t>
      </w:r>
      <w:r>
        <w:rPr>
          <w:rFonts w:eastAsia="Times New Roman" w:cs="Times New Roman"/>
          <w:szCs w:val="24"/>
        </w:rPr>
        <w:t>-</w:t>
      </w:r>
      <w:r w:rsidRPr="008C345A">
        <w:rPr>
          <w:rFonts w:eastAsia="Times New Roman" w:cs="Times New Roman"/>
          <w:szCs w:val="24"/>
        </w:rPr>
        <w:t xml:space="preserve"> </w:t>
      </w:r>
      <w:r>
        <w:rPr>
          <w:rFonts w:eastAsia="Times New Roman" w:cs="Times New Roman"/>
          <w:szCs w:val="24"/>
        </w:rPr>
        <w:t xml:space="preserve">σε </w:t>
      </w:r>
      <w:r w:rsidRPr="008C345A">
        <w:rPr>
          <w:rFonts w:eastAsia="Times New Roman" w:cs="Times New Roman"/>
          <w:szCs w:val="24"/>
        </w:rPr>
        <w:t>συζητήσεις που κάνω με στελέχη των Ενόπλων Δυνάμεων</w:t>
      </w:r>
      <w:r>
        <w:rPr>
          <w:rFonts w:eastAsia="Times New Roman" w:cs="Times New Roman"/>
          <w:szCs w:val="24"/>
        </w:rPr>
        <w:t>,</w:t>
      </w:r>
      <w:r w:rsidRPr="008C345A">
        <w:rPr>
          <w:rFonts w:eastAsia="Times New Roman" w:cs="Times New Roman"/>
          <w:szCs w:val="24"/>
        </w:rPr>
        <w:t xml:space="preserve"> τα οποία βρίσκονται </w:t>
      </w:r>
      <w:r w:rsidRPr="008C345A">
        <w:rPr>
          <w:rFonts w:eastAsia="Times New Roman" w:cs="Times New Roman"/>
          <w:szCs w:val="24"/>
        </w:rPr>
        <w:lastRenderedPageBreak/>
        <w:t>εν αποστρατεία</w:t>
      </w:r>
      <w:r>
        <w:rPr>
          <w:rFonts w:eastAsia="Times New Roman" w:cs="Times New Roman"/>
          <w:szCs w:val="24"/>
        </w:rPr>
        <w:t>,</w:t>
      </w:r>
      <w:r w:rsidRPr="008C345A">
        <w:rPr>
          <w:rFonts w:eastAsia="Times New Roman" w:cs="Times New Roman"/>
          <w:szCs w:val="24"/>
        </w:rPr>
        <w:t xml:space="preserve"> τις μάχες που έ</w:t>
      </w:r>
      <w:r>
        <w:rPr>
          <w:rFonts w:eastAsia="Times New Roman" w:cs="Times New Roman"/>
          <w:szCs w:val="24"/>
        </w:rPr>
        <w:t>δ</w:t>
      </w:r>
      <w:r w:rsidRPr="008C345A">
        <w:rPr>
          <w:rFonts w:eastAsia="Times New Roman" w:cs="Times New Roman"/>
          <w:szCs w:val="24"/>
        </w:rPr>
        <w:t xml:space="preserve">ιναν με </w:t>
      </w:r>
      <w:r>
        <w:rPr>
          <w:rFonts w:eastAsia="Times New Roman" w:cs="Times New Roman"/>
          <w:szCs w:val="24"/>
        </w:rPr>
        <w:t>α</w:t>
      </w:r>
      <w:r w:rsidRPr="008C345A">
        <w:rPr>
          <w:rFonts w:eastAsia="Times New Roman" w:cs="Times New Roman"/>
          <w:szCs w:val="24"/>
        </w:rPr>
        <w:t xml:space="preserve">ντιπροσωπείες παρατηρητών εκπροσώπων της πρώην </w:t>
      </w:r>
      <w:r>
        <w:rPr>
          <w:rFonts w:eastAsia="Times New Roman" w:cs="Times New Roman"/>
          <w:szCs w:val="24"/>
        </w:rPr>
        <w:t>Γ</w:t>
      </w:r>
      <w:r w:rsidRPr="008C345A">
        <w:rPr>
          <w:rFonts w:eastAsia="Times New Roman" w:cs="Times New Roman"/>
          <w:szCs w:val="24"/>
        </w:rPr>
        <w:t>ιουγκοσλαβικής Δημοκρατίας της Μακεδονίας</w:t>
      </w:r>
      <w:r>
        <w:rPr>
          <w:rFonts w:eastAsia="Times New Roman" w:cs="Times New Roman"/>
          <w:szCs w:val="24"/>
        </w:rPr>
        <w:t>,</w:t>
      </w:r>
      <w:r w:rsidRPr="008C345A">
        <w:rPr>
          <w:rFonts w:eastAsia="Times New Roman" w:cs="Times New Roman"/>
          <w:szCs w:val="24"/>
        </w:rPr>
        <w:t xml:space="preserve"> οι οπ</w:t>
      </w:r>
      <w:r>
        <w:rPr>
          <w:rFonts w:eastAsia="Times New Roman" w:cs="Times New Roman"/>
          <w:szCs w:val="24"/>
        </w:rPr>
        <w:t>οίοι μιλούσαν για εκπροσώπηση</w:t>
      </w:r>
      <w:r w:rsidRPr="008C345A">
        <w:rPr>
          <w:rFonts w:eastAsia="Times New Roman" w:cs="Times New Roman"/>
          <w:szCs w:val="24"/>
        </w:rPr>
        <w:t xml:space="preserve"> της Μακεδονίας </w:t>
      </w:r>
      <w:r>
        <w:rPr>
          <w:rFonts w:eastAsia="Times New Roman" w:cs="Times New Roman"/>
          <w:szCs w:val="24"/>
        </w:rPr>
        <w:t>-</w:t>
      </w:r>
      <w:r w:rsidRPr="008C345A">
        <w:rPr>
          <w:rFonts w:eastAsia="Times New Roman" w:cs="Times New Roman"/>
          <w:szCs w:val="24"/>
        </w:rPr>
        <w:t>είμαστε Μακεδόνες</w:t>
      </w:r>
      <w:r>
        <w:rPr>
          <w:rFonts w:eastAsia="Times New Roman" w:cs="Times New Roman"/>
          <w:szCs w:val="24"/>
        </w:rPr>
        <w:t>-,</w:t>
      </w:r>
      <w:r w:rsidRPr="008C345A">
        <w:rPr>
          <w:rFonts w:eastAsia="Times New Roman" w:cs="Times New Roman"/>
          <w:szCs w:val="24"/>
        </w:rPr>
        <w:t xml:space="preserve"> τις μάχες που έδιναν αυτ</w:t>
      </w:r>
      <w:r>
        <w:rPr>
          <w:rFonts w:eastAsia="Times New Roman" w:cs="Times New Roman"/>
          <w:szCs w:val="24"/>
        </w:rPr>
        <w:t>οί</w:t>
      </w:r>
      <w:r w:rsidRPr="008C345A">
        <w:rPr>
          <w:rFonts w:eastAsia="Times New Roman" w:cs="Times New Roman"/>
          <w:szCs w:val="24"/>
        </w:rPr>
        <w:t xml:space="preserve"> </w:t>
      </w:r>
      <w:r>
        <w:rPr>
          <w:rFonts w:eastAsia="Times New Roman" w:cs="Times New Roman"/>
          <w:szCs w:val="24"/>
        </w:rPr>
        <w:t xml:space="preserve">οι </w:t>
      </w:r>
      <w:r w:rsidRPr="008C345A">
        <w:rPr>
          <w:rFonts w:eastAsia="Times New Roman" w:cs="Times New Roman"/>
          <w:szCs w:val="24"/>
        </w:rPr>
        <w:t xml:space="preserve">άνθρωποι και </w:t>
      </w:r>
      <w:r>
        <w:rPr>
          <w:rFonts w:eastAsia="Times New Roman" w:cs="Times New Roman"/>
          <w:szCs w:val="24"/>
        </w:rPr>
        <w:t>πετύχαιναν</w:t>
      </w:r>
      <w:r w:rsidRPr="008C345A">
        <w:rPr>
          <w:rFonts w:eastAsia="Times New Roman" w:cs="Times New Roman"/>
          <w:szCs w:val="24"/>
        </w:rPr>
        <w:t xml:space="preserve"> την εφαρμογή αποφάσεων υπέρ των εθνικών συμφερόντων</w:t>
      </w:r>
      <w:r>
        <w:rPr>
          <w:rFonts w:eastAsia="Times New Roman" w:cs="Times New Roman"/>
          <w:szCs w:val="24"/>
        </w:rPr>
        <w:t>. Πώς θα αισθάνονται σήμερα;</w:t>
      </w:r>
    </w:p>
    <w:p w14:paraId="77C03600"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Σ</w:t>
      </w:r>
      <w:r w:rsidRPr="008C345A">
        <w:rPr>
          <w:rFonts w:eastAsia="Times New Roman" w:cs="Times New Roman"/>
          <w:szCs w:val="24"/>
        </w:rPr>
        <w:t>ας ευχαριστώ</w:t>
      </w:r>
      <w:r>
        <w:rPr>
          <w:rFonts w:eastAsia="Times New Roman" w:cs="Times New Roman"/>
          <w:szCs w:val="24"/>
        </w:rPr>
        <w:t>.</w:t>
      </w:r>
    </w:p>
    <w:p w14:paraId="77C03601" w14:textId="77777777" w:rsidR="006113A9" w:rsidRDefault="006B6FC4">
      <w:pPr>
        <w:spacing w:line="600" w:lineRule="auto"/>
        <w:ind w:firstLine="720"/>
        <w:contextualSpacing/>
        <w:jc w:val="both"/>
        <w:rPr>
          <w:rFonts w:eastAsia="Times New Roman" w:cs="Times New Roman"/>
          <w:szCs w:val="24"/>
        </w:rPr>
      </w:pPr>
      <w:r w:rsidRPr="00E7320B">
        <w:rPr>
          <w:rFonts w:eastAsia="Times New Roman" w:cs="Times New Roman"/>
          <w:b/>
          <w:szCs w:val="24"/>
        </w:rPr>
        <w:t>ΝΙΚΟΛΑΟΣ ΦΙΛΗΣ:</w:t>
      </w:r>
      <w:r>
        <w:rPr>
          <w:rFonts w:eastAsia="Times New Roman" w:cs="Times New Roman"/>
          <w:szCs w:val="24"/>
        </w:rPr>
        <w:t xml:space="preserve"> Πώς;</w:t>
      </w:r>
    </w:p>
    <w:p w14:paraId="77C03602" w14:textId="77777777" w:rsidR="006113A9" w:rsidRDefault="006B6FC4">
      <w:pPr>
        <w:spacing w:line="600" w:lineRule="auto"/>
        <w:ind w:firstLine="720"/>
        <w:contextualSpacing/>
        <w:jc w:val="both"/>
        <w:rPr>
          <w:rFonts w:eastAsia="Times New Roman" w:cs="Times New Roman"/>
          <w:szCs w:val="24"/>
        </w:rPr>
      </w:pPr>
      <w:r w:rsidRPr="00E7320B">
        <w:rPr>
          <w:rFonts w:eastAsia="Times New Roman" w:cs="Times New Roman"/>
          <w:b/>
          <w:szCs w:val="24"/>
        </w:rPr>
        <w:t>ΑΘΑΝΑΣΙΟΣ ΔΑΒΑΚΗΣ:</w:t>
      </w:r>
      <w:r>
        <w:rPr>
          <w:rFonts w:eastAsia="Times New Roman" w:cs="Times New Roman"/>
          <w:szCs w:val="24"/>
        </w:rPr>
        <w:t xml:space="preserve"> Ταπεινωμένοι.</w:t>
      </w:r>
    </w:p>
    <w:p w14:paraId="77C03603" w14:textId="77777777" w:rsidR="006113A9" w:rsidRDefault="006B6FC4">
      <w:pPr>
        <w:spacing w:line="600" w:lineRule="auto"/>
        <w:ind w:firstLine="720"/>
        <w:contextualSpacing/>
        <w:jc w:val="both"/>
        <w:rPr>
          <w:rFonts w:eastAsia="Times New Roman" w:cs="Times New Roman"/>
          <w:szCs w:val="24"/>
        </w:rPr>
      </w:pPr>
      <w:r w:rsidRPr="008C345A">
        <w:rPr>
          <w:rFonts w:eastAsia="Times New Roman" w:cs="Times New Roman"/>
          <w:b/>
          <w:szCs w:val="24"/>
        </w:rPr>
        <w:t>ΠΡΟΕΔΡΕΥΩΝ (Γεώρ</w:t>
      </w:r>
      <w:r w:rsidRPr="008C345A">
        <w:rPr>
          <w:rFonts w:eastAsia="Times New Roman" w:cs="Times New Roman"/>
          <w:b/>
          <w:szCs w:val="24"/>
        </w:rPr>
        <w:t>γιος Λαμπρούλης):</w:t>
      </w:r>
      <w:r>
        <w:rPr>
          <w:rFonts w:eastAsia="Times New Roman" w:cs="Times New Roman"/>
          <w:szCs w:val="24"/>
        </w:rPr>
        <w:t xml:space="preserve"> Τ</w:t>
      </w:r>
      <w:r w:rsidRPr="008C345A">
        <w:rPr>
          <w:rFonts w:eastAsia="Times New Roman" w:cs="Times New Roman"/>
          <w:szCs w:val="24"/>
        </w:rPr>
        <w:t>ο</w:t>
      </w:r>
      <w:r>
        <w:rPr>
          <w:rFonts w:eastAsia="Times New Roman" w:cs="Times New Roman"/>
          <w:szCs w:val="24"/>
        </w:rPr>
        <w:t>ν λόγο έχει ο Υφυπουργός Ε</w:t>
      </w:r>
      <w:r w:rsidRPr="008C345A">
        <w:rPr>
          <w:rFonts w:eastAsia="Times New Roman" w:cs="Times New Roman"/>
          <w:szCs w:val="24"/>
        </w:rPr>
        <w:t>ξωτερικών</w:t>
      </w:r>
      <w:r>
        <w:rPr>
          <w:rFonts w:eastAsia="Times New Roman" w:cs="Times New Roman"/>
          <w:szCs w:val="24"/>
        </w:rPr>
        <w:t xml:space="preserve"> κ. Μπόλαρης.</w:t>
      </w:r>
    </w:p>
    <w:p w14:paraId="77C03604" w14:textId="77777777" w:rsidR="006113A9" w:rsidRDefault="006B6FC4">
      <w:pPr>
        <w:spacing w:line="600" w:lineRule="auto"/>
        <w:ind w:firstLine="720"/>
        <w:contextualSpacing/>
        <w:jc w:val="both"/>
        <w:rPr>
          <w:rFonts w:eastAsia="Times New Roman" w:cs="Times New Roman"/>
          <w:szCs w:val="24"/>
        </w:rPr>
      </w:pPr>
      <w:r w:rsidRPr="00B11C33">
        <w:rPr>
          <w:rFonts w:eastAsia="Times New Roman" w:cs="Times New Roman"/>
          <w:b/>
          <w:szCs w:val="24"/>
        </w:rPr>
        <w:t>ΜΑΡΚΟΣ ΜΠΟΛΑΡΗΣ (Υφυπουργός Εξωτερικών):</w:t>
      </w:r>
      <w:r>
        <w:rPr>
          <w:rFonts w:eastAsia="Times New Roman" w:cs="Times New Roman"/>
          <w:szCs w:val="24"/>
        </w:rPr>
        <w:t xml:space="preserve"> Ευχαριστώ.</w:t>
      </w:r>
    </w:p>
    <w:p w14:paraId="77C03605"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Ε</w:t>
      </w:r>
      <w:r w:rsidRPr="008C345A">
        <w:rPr>
          <w:rFonts w:eastAsia="Times New Roman" w:cs="Times New Roman"/>
          <w:szCs w:val="24"/>
        </w:rPr>
        <w:t xml:space="preserve">πειδή σήμερα έγινε </w:t>
      </w:r>
      <w:r>
        <w:rPr>
          <w:rFonts w:eastAsia="Times New Roman" w:cs="Times New Roman"/>
          <w:szCs w:val="24"/>
        </w:rPr>
        <w:t xml:space="preserve">πολύς </w:t>
      </w:r>
      <w:r w:rsidRPr="008C345A">
        <w:rPr>
          <w:rFonts w:eastAsia="Times New Roman" w:cs="Times New Roman"/>
          <w:szCs w:val="24"/>
        </w:rPr>
        <w:t>λόγος περί καθαρότητος</w:t>
      </w:r>
      <w:r>
        <w:rPr>
          <w:rFonts w:eastAsia="Times New Roman" w:cs="Times New Roman"/>
          <w:szCs w:val="24"/>
        </w:rPr>
        <w:t>, θα πω ότι μ</w:t>
      </w:r>
      <w:r w:rsidRPr="008C345A">
        <w:rPr>
          <w:rFonts w:eastAsia="Times New Roman" w:cs="Times New Roman"/>
          <w:szCs w:val="24"/>
        </w:rPr>
        <w:t>εγάλωσα σε μία γειτονιά</w:t>
      </w:r>
      <w:r>
        <w:rPr>
          <w:rFonts w:eastAsia="Times New Roman" w:cs="Times New Roman"/>
          <w:szCs w:val="24"/>
        </w:rPr>
        <w:t xml:space="preserve"> που Ρωμιοί από τη</w:t>
      </w:r>
      <w:r w:rsidRPr="008C345A">
        <w:rPr>
          <w:rFonts w:eastAsia="Times New Roman" w:cs="Times New Roman"/>
          <w:szCs w:val="24"/>
        </w:rPr>
        <w:t xml:space="preserve"> Μικρά Ασία μιλούσαν τουρκικά</w:t>
      </w:r>
      <w:r>
        <w:rPr>
          <w:rFonts w:eastAsia="Times New Roman" w:cs="Times New Roman"/>
          <w:szCs w:val="24"/>
        </w:rPr>
        <w:t>,</w:t>
      </w:r>
      <w:r w:rsidRPr="008C345A">
        <w:rPr>
          <w:rFonts w:eastAsia="Times New Roman" w:cs="Times New Roman"/>
          <w:szCs w:val="24"/>
        </w:rPr>
        <w:t xml:space="preserve"> δίπλα </w:t>
      </w:r>
      <w:r>
        <w:rPr>
          <w:rFonts w:eastAsia="Times New Roman" w:cs="Times New Roman"/>
          <w:szCs w:val="24"/>
        </w:rPr>
        <w:t>Πόντιοι</w:t>
      </w:r>
      <w:r w:rsidRPr="008C345A">
        <w:rPr>
          <w:rFonts w:eastAsia="Times New Roman" w:cs="Times New Roman"/>
          <w:szCs w:val="24"/>
        </w:rPr>
        <w:t xml:space="preserve"> μιλούσαν τα ρωμαίικα της Τραπεζούντας</w:t>
      </w:r>
      <w:r>
        <w:rPr>
          <w:rFonts w:eastAsia="Times New Roman" w:cs="Times New Roman"/>
          <w:szCs w:val="24"/>
        </w:rPr>
        <w:t xml:space="preserve"> και</w:t>
      </w:r>
      <w:r w:rsidRPr="008C345A">
        <w:rPr>
          <w:rFonts w:eastAsia="Times New Roman" w:cs="Times New Roman"/>
          <w:szCs w:val="24"/>
        </w:rPr>
        <w:t xml:space="preserve"> ανακατεμέν</w:t>
      </w:r>
      <w:r>
        <w:rPr>
          <w:rFonts w:eastAsia="Times New Roman" w:cs="Times New Roman"/>
          <w:szCs w:val="24"/>
        </w:rPr>
        <w:t>οι μέσα</w:t>
      </w:r>
      <w:r w:rsidRPr="008C345A">
        <w:rPr>
          <w:rFonts w:eastAsia="Times New Roman" w:cs="Times New Roman"/>
          <w:szCs w:val="24"/>
        </w:rPr>
        <w:t xml:space="preserve"> στα σπίτια αυτά ήταν ντόπιοι Μακεδόνες που μιλούσαν </w:t>
      </w:r>
      <w:r>
        <w:rPr>
          <w:rFonts w:eastAsia="Times New Roman" w:cs="Times New Roman"/>
          <w:szCs w:val="24"/>
        </w:rPr>
        <w:t xml:space="preserve">σλάβικα, </w:t>
      </w:r>
      <w:r w:rsidRPr="008C345A">
        <w:rPr>
          <w:rFonts w:eastAsia="Times New Roman" w:cs="Times New Roman"/>
          <w:szCs w:val="24"/>
        </w:rPr>
        <w:t xml:space="preserve">οι οποίοι </w:t>
      </w:r>
      <w:r>
        <w:rPr>
          <w:rFonts w:eastAsia="Times New Roman" w:cs="Times New Roman"/>
          <w:szCs w:val="24"/>
        </w:rPr>
        <w:t>είχαν τη δυνατότητα με βάση τη Σ</w:t>
      </w:r>
      <w:r w:rsidRPr="008C345A">
        <w:rPr>
          <w:rFonts w:eastAsia="Times New Roman" w:cs="Times New Roman"/>
          <w:szCs w:val="24"/>
        </w:rPr>
        <w:t xml:space="preserve">υνθήκη του Νεϊγύ να ανταλλαχθούν με τη </w:t>
      </w:r>
      <w:r w:rsidRPr="008C345A">
        <w:rPr>
          <w:rFonts w:eastAsia="Times New Roman" w:cs="Times New Roman"/>
          <w:szCs w:val="24"/>
        </w:rPr>
        <w:lastRenderedPageBreak/>
        <w:t>Βουλγαρία αν είχαν άλλο φρόνημα</w:t>
      </w:r>
      <w:r>
        <w:rPr>
          <w:rFonts w:eastAsia="Times New Roman" w:cs="Times New Roman"/>
          <w:szCs w:val="24"/>
        </w:rPr>
        <w:t>. Όχι μό</w:t>
      </w:r>
      <w:r>
        <w:rPr>
          <w:rFonts w:eastAsia="Times New Roman" w:cs="Times New Roman"/>
          <w:szCs w:val="24"/>
        </w:rPr>
        <w:t xml:space="preserve">νο δεν έφυγαν, </w:t>
      </w:r>
      <w:r w:rsidRPr="008C345A">
        <w:rPr>
          <w:rFonts w:eastAsia="Times New Roman" w:cs="Times New Roman"/>
          <w:szCs w:val="24"/>
        </w:rPr>
        <w:t xml:space="preserve">αλλά </w:t>
      </w:r>
      <w:r>
        <w:rPr>
          <w:rFonts w:eastAsia="Times New Roman" w:cs="Times New Roman"/>
          <w:szCs w:val="24"/>
        </w:rPr>
        <w:t>πολλοί από αυτούς</w:t>
      </w:r>
      <w:r w:rsidRPr="008C345A">
        <w:rPr>
          <w:rFonts w:eastAsia="Times New Roman" w:cs="Times New Roman"/>
          <w:szCs w:val="24"/>
        </w:rPr>
        <w:t xml:space="preserve"> που δεν </w:t>
      </w:r>
      <w:r>
        <w:rPr>
          <w:rFonts w:eastAsia="Times New Roman" w:cs="Times New Roman"/>
          <w:szCs w:val="24"/>
        </w:rPr>
        <w:t>ήξεραν</w:t>
      </w:r>
      <w:r w:rsidRPr="008C345A">
        <w:rPr>
          <w:rFonts w:eastAsia="Times New Roman" w:cs="Times New Roman"/>
          <w:szCs w:val="24"/>
        </w:rPr>
        <w:t xml:space="preserve"> ούτε μία λέξη ελληνικά είναι γόνοι </w:t>
      </w:r>
      <w:r>
        <w:rPr>
          <w:rFonts w:eastAsia="Times New Roman" w:cs="Times New Roman"/>
          <w:szCs w:val="24"/>
        </w:rPr>
        <w:t>μ</w:t>
      </w:r>
      <w:r w:rsidRPr="008C345A">
        <w:rPr>
          <w:rFonts w:eastAsia="Times New Roman" w:cs="Times New Roman"/>
          <w:szCs w:val="24"/>
        </w:rPr>
        <w:t>ακεδονομάχων</w:t>
      </w:r>
      <w:r>
        <w:rPr>
          <w:rFonts w:eastAsia="Times New Roman" w:cs="Times New Roman"/>
          <w:szCs w:val="24"/>
        </w:rPr>
        <w:t>. Και π</w:t>
      </w:r>
      <w:r w:rsidRPr="008C345A">
        <w:rPr>
          <w:rFonts w:eastAsia="Times New Roman" w:cs="Times New Roman"/>
          <w:szCs w:val="24"/>
        </w:rPr>
        <w:t xml:space="preserve">ροηγουμένως </w:t>
      </w:r>
      <w:r>
        <w:rPr>
          <w:rFonts w:eastAsia="Times New Roman" w:cs="Times New Roman"/>
          <w:szCs w:val="24"/>
        </w:rPr>
        <w:t xml:space="preserve">σε </w:t>
      </w:r>
      <w:r w:rsidRPr="008C345A">
        <w:rPr>
          <w:rFonts w:eastAsia="Times New Roman" w:cs="Times New Roman"/>
          <w:szCs w:val="24"/>
        </w:rPr>
        <w:t>αυτή</w:t>
      </w:r>
      <w:r>
        <w:rPr>
          <w:rFonts w:eastAsia="Times New Roman" w:cs="Times New Roman"/>
          <w:szCs w:val="24"/>
        </w:rPr>
        <w:t>ν</w:t>
      </w:r>
      <w:r w:rsidRPr="008C345A">
        <w:rPr>
          <w:rFonts w:eastAsia="Times New Roman" w:cs="Times New Roman"/>
          <w:szCs w:val="24"/>
        </w:rPr>
        <w:t xml:space="preserve"> την </w:t>
      </w:r>
      <w:r>
        <w:rPr>
          <w:rFonts w:eastAsia="Times New Roman" w:cs="Times New Roman"/>
          <w:szCs w:val="24"/>
        </w:rPr>
        <w:t>Α</w:t>
      </w:r>
      <w:r w:rsidRPr="008C345A">
        <w:rPr>
          <w:rFonts w:eastAsia="Times New Roman" w:cs="Times New Roman"/>
          <w:szCs w:val="24"/>
        </w:rPr>
        <w:t xml:space="preserve">ίθουσα έγιναν αναφορές </w:t>
      </w:r>
      <w:r>
        <w:rPr>
          <w:rFonts w:eastAsia="Times New Roman" w:cs="Times New Roman"/>
          <w:szCs w:val="24"/>
        </w:rPr>
        <w:t xml:space="preserve">σε </w:t>
      </w:r>
      <w:r>
        <w:rPr>
          <w:rFonts w:eastAsia="Times New Roman" w:cs="Times New Roman"/>
          <w:szCs w:val="24"/>
        </w:rPr>
        <w:t>μ</w:t>
      </w:r>
      <w:r w:rsidRPr="008C345A">
        <w:rPr>
          <w:rFonts w:eastAsia="Times New Roman" w:cs="Times New Roman"/>
          <w:szCs w:val="24"/>
        </w:rPr>
        <w:t>ακεδονομάχο</w:t>
      </w:r>
      <w:r>
        <w:rPr>
          <w:rFonts w:eastAsia="Times New Roman" w:cs="Times New Roman"/>
          <w:szCs w:val="24"/>
        </w:rPr>
        <w:t>υ</w:t>
      </w:r>
      <w:r w:rsidRPr="008C345A">
        <w:rPr>
          <w:rFonts w:eastAsia="Times New Roman" w:cs="Times New Roman"/>
          <w:szCs w:val="24"/>
        </w:rPr>
        <w:t>ς</w:t>
      </w:r>
      <w:r>
        <w:rPr>
          <w:rFonts w:eastAsia="Times New Roman" w:cs="Times New Roman"/>
          <w:szCs w:val="24"/>
        </w:rPr>
        <w:t>,</w:t>
      </w:r>
      <w:r w:rsidRPr="008C345A">
        <w:rPr>
          <w:rFonts w:eastAsia="Times New Roman" w:cs="Times New Roman"/>
          <w:szCs w:val="24"/>
        </w:rPr>
        <w:t xml:space="preserve"> </w:t>
      </w:r>
      <w:r>
        <w:rPr>
          <w:rFonts w:eastAsia="Times New Roman" w:cs="Times New Roman"/>
          <w:szCs w:val="24"/>
        </w:rPr>
        <w:t>οι οποίοι</w:t>
      </w:r>
      <w:r w:rsidRPr="008C345A">
        <w:rPr>
          <w:rFonts w:eastAsia="Times New Roman" w:cs="Times New Roman"/>
          <w:szCs w:val="24"/>
        </w:rPr>
        <w:t xml:space="preserve"> ήταν </w:t>
      </w:r>
      <w:r>
        <w:rPr>
          <w:rFonts w:eastAsia="Times New Roman" w:cs="Times New Roman"/>
          <w:szCs w:val="24"/>
        </w:rPr>
        <w:t>σλαβόφωνοι,</w:t>
      </w:r>
      <w:r w:rsidRPr="008C345A">
        <w:rPr>
          <w:rFonts w:eastAsia="Times New Roman" w:cs="Times New Roman"/>
          <w:szCs w:val="24"/>
        </w:rPr>
        <w:t xml:space="preserve"> αλλά </w:t>
      </w:r>
      <w:r>
        <w:rPr>
          <w:rFonts w:eastAsia="Times New Roman" w:cs="Times New Roman"/>
          <w:szCs w:val="24"/>
        </w:rPr>
        <w:t>ήταν Ρωμιοί</w:t>
      </w:r>
      <w:r w:rsidRPr="008C345A">
        <w:rPr>
          <w:rFonts w:eastAsia="Times New Roman" w:cs="Times New Roman"/>
          <w:szCs w:val="24"/>
        </w:rPr>
        <w:t xml:space="preserve"> στην ψυχή </w:t>
      </w:r>
      <w:r>
        <w:rPr>
          <w:rFonts w:eastAsia="Times New Roman" w:cs="Times New Roman"/>
          <w:szCs w:val="24"/>
        </w:rPr>
        <w:t>τους.</w:t>
      </w:r>
    </w:p>
    <w:p w14:paraId="77C03606" w14:textId="77777777" w:rsidR="006113A9" w:rsidRDefault="006B6FC4">
      <w:pPr>
        <w:spacing w:line="600" w:lineRule="auto"/>
        <w:ind w:firstLine="720"/>
        <w:contextualSpacing/>
        <w:jc w:val="both"/>
        <w:rPr>
          <w:rFonts w:eastAsia="Times New Roman"/>
          <w:szCs w:val="24"/>
        </w:rPr>
      </w:pPr>
      <w:r>
        <w:rPr>
          <w:rFonts w:eastAsia="Times New Roman"/>
          <w:szCs w:val="24"/>
        </w:rPr>
        <w:t>Θέλω, λοιπόν, να σας</w:t>
      </w:r>
      <w:r>
        <w:rPr>
          <w:rFonts w:eastAsia="Times New Roman"/>
          <w:szCs w:val="24"/>
        </w:rPr>
        <w:t xml:space="preserve"> πω πως έχει πολύ μεγάλη σημασία να ξέρουμε ότι το κρίσιμο για να βγάλουμε άπ</w:t>
      </w:r>
      <w:r w:rsidRPr="007075E2">
        <w:rPr>
          <w:rFonts w:eastAsia="Times New Roman"/>
          <w:szCs w:val="24"/>
        </w:rPr>
        <w:t xml:space="preserve">οψη </w:t>
      </w:r>
      <w:r>
        <w:rPr>
          <w:rFonts w:eastAsia="Times New Roman"/>
          <w:szCs w:val="24"/>
        </w:rPr>
        <w:t xml:space="preserve">είναι </w:t>
      </w:r>
      <w:r w:rsidRPr="007075E2">
        <w:rPr>
          <w:rFonts w:eastAsia="Times New Roman"/>
          <w:szCs w:val="24"/>
        </w:rPr>
        <w:t>από ποιο σημείο θέασης βλέπουμε τα πράγματα</w:t>
      </w:r>
      <w:r>
        <w:rPr>
          <w:rFonts w:eastAsia="Times New Roman"/>
          <w:szCs w:val="24"/>
        </w:rPr>
        <w:t>.</w:t>
      </w:r>
      <w:r w:rsidRPr="007075E2">
        <w:rPr>
          <w:rFonts w:eastAsia="Times New Roman"/>
          <w:szCs w:val="24"/>
        </w:rPr>
        <w:t xml:space="preserve"> </w:t>
      </w:r>
      <w:r>
        <w:rPr>
          <w:rFonts w:eastAsia="Times New Roman"/>
          <w:szCs w:val="24"/>
        </w:rPr>
        <w:t>Α</w:t>
      </w:r>
      <w:r w:rsidRPr="007075E2">
        <w:rPr>
          <w:rFonts w:eastAsia="Times New Roman"/>
          <w:szCs w:val="24"/>
        </w:rPr>
        <w:t xml:space="preserve">ν στην </w:t>
      </w:r>
      <w:r>
        <w:rPr>
          <w:rFonts w:eastAsia="Times New Roman"/>
          <w:szCs w:val="24"/>
        </w:rPr>
        <w:t>Α</w:t>
      </w:r>
      <w:r w:rsidRPr="007075E2">
        <w:rPr>
          <w:rFonts w:eastAsia="Times New Roman"/>
          <w:szCs w:val="24"/>
        </w:rPr>
        <w:t>ίθουσα αυτή</w:t>
      </w:r>
      <w:r>
        <w:rPr>
          <w:rFonts w:eastAsia="Times New Roman"/>
          <w:szCs w:val="24"/>
        </w:rPr>
        <w:t>,</w:t>
      </w:r>
      <w:r w:rsidRPr="007075E2">
        <w:rPr>
          <w:rFonts w:eastAsia="Times New Roman"/>
          <w:szCs w:val="24"/>
        </w:rPr>
        <w:t xml:space="preserve"> όπως σήμερα στη συζήτηση</w:t>
      </w:r>
      <w:r>
        <w:rPr>
          <w:rFonts w:eastAsia="Times New Roman"/>
          <w:szCs w:val="24"/>
        </w:rPr>
        <w:t>,</w:t>
      </w:r>
      <w:r w:rsidRPr="007075E2">
        <w:rPr>
          <w:rFonts w:eastAsia="Times New Roman"/>
          <w:szCs w:val="24"/>
        </w:rPr>
        <w:t xml:space="preserve"> είμαστε εμείς και τα Σκόπια απέναντι</w:t>
      </w:r>
      <w:r>
        <w:rPr>
          <w:rFonts w:eastAsia="Times New Roman"/>
          <w:szCs w:val="24"/>
        </w:rPr>
        <w:t>,</w:t>
      </w:r>
      <w:r w:rsidRPr="007075E2">
        <w:rPr>
          <w:rFonts w:eastAsia="Times New Roman"/>
          <w:szCs w:val="24"/>
        </w:rPr>
        <w:t xml:space="preserve"> εμείς και οι εχθροί</w:t>
      </w:r>
      <w:r>
        <w:rPr>
          <w:rFonts w:eastAsia="Times New Roman"/>
          <w:szCs w:val="24"/>
        </w:rPr>
        <w:t>,</w:t>
      </w:r>
      <w:r w:rsidRPr="007075E2">
        <w:rPr>
          <w:rFonts w:eastAsia="Times New Roman"/>
          <w:szCs w:val="24"/>
        </w:rPr>
        <w:t xml:space="preserve"> αλλά δεν υπάρχει </w:t>
      </w:r>
      <w:r w:rsidRPr="007075E2">
        <w:rPr>
          <w:rFonts w:eastAsia="Times New Roman"/>
          <w:szCs w:val="24"/>
        </w:rPr>
        <w:t>στο πλάνο μας η Τουρκία</w:t>
      </w:r>
      <w:r>
        <w:rPr>
          <w:rFonts w:eastAsia="Times New Roman"/>
          <w:szCs w:val="24"/>
        </w:rPr>
        <w:t>, αν δεν υπάρχει</w:t>
      </w:r>
      <w:r w:rsidRPr="007075E2">
        <w:rPr>
          <w:rFonts w:eastAsia="Times New Roman"/>
          <w:szCs w:val="24"/>
        </w:rPr>
        <w:t xml:space="preserve"> ένας πόλεμος </w:t>
      </w:r>
      <w:r>
        <w:rPr>
          <w:rFonts w:eastAsia="Times New Roman"/>
          <w:szCs w:val="24"/>
        </w:rPr>
        <w:t xml:space="preserve">δέκα </w:t>
      </w:r>
      <w:r w:rsidRPr="007075E2">
        <w:rPr>
          <w:rFonts w:eastAsia="Times New Roman"/>
          <w:szCs w:val="24"/>
        </w:rPr>
        <w:t>χρόνων στη Συρία</w:t>
      </w:r>
      <w:r>
        <w:rPr>
          <w:rFonts w:eastAsia="Times New Roman"/>
          <w:szCs w:val="24"/>
        </w:rPr>
        <w:t xml:space="preserve">, αν δεν θυμόμαστε ότι </w:t>
      </w:r>
      <w:r w:rsidRPr="007075E2">
        <w:rPr>
          <w:rFonts w:eastAsia="Times New Roman"/>
          <w:szCs w:val="24"/>
        </w:rPr>
        <w:t xml:space="preserve">στα νότια μας έχει διαλύσει </w:t>
      </w:r>
      <w:r>
        <w:rPr>
          <w:rFonts w:eastAsia="Times New Roman"/>
          <w:szCs w:val="24"/>
        </w:rPr>
        <w:t xml:space="preserve">η Λιβύη, αν δεν παίρνουμε </w:t>
      </w:r>
      <w:r w:rsidRPr="007075E2">
        <w:rPr>
          <w:rFonts w:eastAsia="Times New Roman"/>
          <w:szCs w:val="24"/>
        </w:rPr>
        <w:t>υπ</w:t>
      </w:r>
      <w:r>
        <w:rPr>
          <w:rFonts w:eastAsia="Times New Roman"/>
          <w:szCs w:val="24"/>
        </w:rPr>
        <w:t xml:space="preserve">’ </w:t>
      </w:r>
      <w:r w:rsidRPr="007075E2">
        <w:rPr>
          <w:rFonts w:eastAsia="Times New Roman"/>
          <w:szCs w:val="24"/>
        </w:rPr>
        <w:t>όψ</w:t>
      </w:r>
      <w:r>
        <w:rPr>
          <w:rFonts w:eastAsia="Times New Roman"/>
          <w:szCs w:val="24"/>
        </w:rPr>
        <w:t>ιν</w:t>
      </w:r>
      <w:r w:rsidRPr="007075E2">
        <w:rPr>
          <w:rFonts w:eastAsia="Times New Roman"/>
          <w:szCs w:val="24"/>
        </w:rPr>
        <w:t xml:space="preserve"> μας ότι υπάρχει τεράστια ένταση μέσα στα Βαλκάνια</w:t>
      </w:r>
      <w:r>
        <w:rPr>
          <w:rFonts w:eastAsia="Times New Roman"/>
          <w:szCs w:val="24"/>
        </w:rPr>
        <w:t>,</w:t>
      </w:r>
      <w:r w:rsidRPr="007075E2">
        <w:rPr>
          <w:rFonts w:eastAsia="Times New Roman"/>
          <w:szCs w:val="24"/>
        </w:rPr>
        <w:t xml:space="preserve"> στην </w:t>
      </w:r>
      <w:r>
        <w:rPr>
          <w:rFonts w:eastAsia="Times New Roman"/>
          <w:szCs w:val="24"/>
        </w:rPr>
        <w:t>κόντρα των Σέρβων με τους Αλβανούς,</w:t>
      </w:r>
      <w:r w:rsidRPr="007075E2">
        <w:rPr>
          <w:rFonts w:eastAsia="Times New Roman"/>
          <w:szCs w:val="24"/>
        </w:rPr>
        <w:t xml:space="preserve"> με το Κόσοβο και ότι λίγο παραπάνω υπάρχει και </w:t>
      </w:r>
      <w:r>
        <w:rPr>
          <w:rFonts w:eastAsia="Times New Roman"/>
          <w:szCs w:val="24"/>
        </w:rPr>
        <w:t xml:space="preserve">σοβεί </w:t>
      </w:r>
      <w:r w:rsidRPr="007075E2">
        <w:rPr>
          <w:rFonts w:eastAsia="Times New Roman"/>
          <w:szCs w:val="24"/>
        </w:rPr>
        <w:t>άλλη κρίση στην Κριμαία</w:t>
      </w:r>
      <w:r>
        <w:rPr>
          <w:rFonts w:eastAsia="Times New Roman"/>
          <w:szCs w:val="24"/>
        </w:rPr>
        <w:t>,</w:t>
      </w:r>
      <w:r w:rsidRPr="007075E2">
        <w:rPr>
          <w:rFonts w:eastAsia="Times New Roman"/>
          <w:szCs w:val="24"/>
        </w:rPr>
        <w:t xml:space="preserve"> εάν </w:t>
      </w:r>
      <w:r>
        <w:rPr>
          <w:rFonts w:eastAsia="Times New Roman"/>
          <w:szCs w:val="24"/>
        </w:rPr>
        <w:t>λ</w:t>
      </w:r>
      <w:r w:rsidRPr="007075E2">
        <w:rPr>
          <w:rFonts w:eastAsia="Times New Roman"/>
          <w:szCs w:val="24"/>
        </w:rPr>
        <w:t xml:space="preserve">οιπόν εμείς παριστάνουμε τη στρουθοκάμηλο </w:t>
      </w:r>
      <w:r>
        <w:rPr>
          <w:rFonts w:eastAsia="Times New Roman"/>
          <w:szCs w:val="24"/>
        </w:rPr>
        <w:t xml:space="preserve">ή ομφαλοσκοπούμε, τότε μπορούμε να κάνουμε ανέξοδα </w:t>
      </w:r>
      <w:r w:rsidRPr="007075E2">
        <w:rPr>
          <w:rFonts w:eastAsia="Times New Roman"/>
          <w:szCs w:val="24"/>
        </w:rPr>
        <w:t>κηρύγματα πατριωτισμ</w:t>
      </w:r>
      <w:r>
        <w:rPr>
          <w:rFonts w:eastAsia="Times New Roman"/>
          <w:szCs w:val="24"/>
        </w:rPr>
        <w:t>ού.</w:t>
      </w:r>
    </w:p>
    <w:p w14:paraId="77C03607" w14:textId="77777777" w:rsidR="006113A9" w:rsidRDefault="006B6FC4">
      <w:pPr>
        <w:spacing w:line="600" w:lineRule="auto"/>
        <w:ind w:firstLine="720"/>
        <w:contextualSpacing/>
        <w:jc w:val="both"/>
        <w:rPr>
          <w:rFonts w:eastAsia="Times New Roman"/>
          <w:szCs w:val="24"/>
        </w:rPr>
      </w:pPr>
      <w:r>
        <w:rPr>
          <w:rFonts w:eastAsia="Times New Roman"/>
          <w:szCs w:val="24"/>
        </w:rPr>
        <w:lastRenderedPageBreak/>
        <w:t xml:space="preserve">Η </w:t>
      </w:r>
      <w:r w:rsidRPr="007075E2">
        <w:rPr>
          <w:rFonts w:eastAsia="Times New Roman"/>
          <w:szCs w:val="24"/>
        </w:rPr>
        <w:t xml:space="preserve">Μακεδονία είναι </w:t>
      </w:r>
      <w:r>
        <w:rPr>
          <w:rFonts w:eastAsia="Times New Roman"/>
          <w:szCs w:val="24"/>
        </w:rPr>
        <w:t>ε</w:t>
      </w:r>
      <w:r w:rsidRPr="007075E2">
        <w:rPr>
          <w:rFonts w:eastAsia="Times New Roman"/>
          <w:szCs w:val="24"/>
        </w:rPr>
        <w:t xml:space="preserve">λληνική </w:t>
      </w:r>
      <w:r>
        <w:rPr>
          <w:rFonts w:eastAsia="Times New Roman"/>
          <w:szCs w:val="24"/>
        </w:rPr>
        <w:t>και είναι μία; Ναι, η Μακεδο</w:t>
      </w:r>
      <w:r>
        <w:rPr>
          <w:rFonts w:eastAsia="Times New Roman"/>
          <w:szCs w:val="24"/>
        </w:rPr>
        <w:t xml:space="preserve">νία του Φίλιππου, του Αλέξανδρου, του Αριστοτέλη, της </w:t>
      </w:r>
      <w:r w:rsidRPr="007075E2">
        <w:rPr>
          <w:rFonts w:eastAsia="Times New Roman"/>
          <w:szCs w:val="24"/>
        </w:rPr>
        <w:t>Πέλλας</w:t>
      </w:r>
      <w:r>
        <w:rPr>
          <w:rFonts w:eastAsia="Times New Roman"/>
          <w:szCs w:val="24"/>
        </w:rPr>
        <w:t>,</w:t>
      </w:r>
      <w:r w:rsidRPr="007075E2">
        <w:rPr>
          <w:rFonts w:eastAsia="Times New Roman"/>
          <w:szCs w:val="24"/>
        </w:rPr>
        <w:t xml:space="preserve"> της Βεργίνας</w:t>
      </w:r>
      <w:r>
        <w:rPr>
          <w:rFonts w:eastAsia="Times New Roman"/>
          <w:szCs w:val="24"/>
        </w:rPr>
        <w:t>, της Αμφίπολης, της</w:t>
      </w:r>
      <w:r w:rsidRPr="007075E2">
        <w:rPr>
          <w:rFonts w:eastAsia="Times New Roman"/>
          <w:szCs w:val="24"/>
        </w:rPr>
        <w:t xml:space="preserve"> Θεσσαλονίκη</w:t>
      </w:r>
      <w:r>
        <w:rPr>
          <w:rFonts w:eastAsia="Times New Roman"/>
          <w:szCs w:val="24"/>
        </w:rPr>
        <w:t xml:space="preserve">ς, του Άγιου Όρους, του Ολύμπου, του Κυρίλλου και του Μεθοδίου είναι ελληνική. Και αυτό </w:t>
      </w:r>
      <w:r w:rsidRPr="007075E2">
        <w:rPr>
          <w:rFonts w:eastAsia="Times New Roman"/>
          <w:szCs w:val="24"/>
        </w:rPr>
        <w:t xml:space="preserve">εξασφαλίζει η </w:t>
      </w:r>
      <w:r>
        <w:rPr>
          <w:rFonts w:eastAsia="Times New Roman"/>
          <w:szCs w:val="24"/>
        </w:rPr>
        <w:t>σ</w:t>
      </w:r>
      <w:r>
        <w:rPr>
          <w:rFonts w:eastAsia="Times New Roman"/>
          <w:szCs w:val="24"/>
        </w:rPr>
        <w:t xml:space="preserve">υνθήκη, αυτό λέει η </w:t>
      </w:r>
      <w:r>
        <w:rPr>
          <w:rFonts w:eastAsia="Times New Roman"/>
          <w:szCs w:val="24"/>
        </w:rPr>
        <w:t>σ</w:t>
      </w:r>
      <w:r>
        <w:rPr>
          <w:rFonts w:eastAsia="Times New Roman"/>
          <w:szCs w:val="24"/>
        </w:rPr>
        <w:t xml:space="preserve">υνθήκη. </w:t>
      </w:r>
    </w:p>
    <w:p w14:paraId="77C03608" w14:textId="77777777" w:rsidR="006113A9" w:rsidRDefault="006B6FC4">
      <w:pPr>
        <w:spacing w:line="600" w:lineRule="auto"/>
        <w:ind w:firstLine="720"/>
        <w:contextualSpacing/>
        <w:jc w:val="both"/>
        <w:rPr>
          <w:rFonts w:eastAsia="Times New Roman"/>
          <w:szCs w:val="24"/>
        </w:rPr>
      </w:pPr>
      <w:r>
        <w:rPr>
          <w:rFonts w:eastAsia="Times New Roman"/>
          <w:szCs w:val="24"/>
        </w:rPr>
        <w:t>Τώρα, ε</w:t>
      </w:r>
      <w:r w:rsidRPr="007075E2">
        <w:rPr>
          <w:rFonts w:eastAsia="Times New Roman"/>
          <w:szCs w:val="24"/>
        </w:rPr>
        <w:t>πειδή</w:t>
      </w:r>
      <w:r>
        <w:rPr>
          <w:rFonts w:eastAsia="Times New Roman"/>
          <w:szCs w:val="24"/>
        </w:rPr>
        <w:t xml:space="preserve"> θα π</w:t>
      </w:r>
      <w:r>
        <w:rPr>
          <w:rFonts w:eastAsia="Times New Roman"/>
          <w:szCs w:val="24"/>
        </w:rPr>
        <w:t xml:space="preserve">ρέπει να βάλουμε τη </w:t>
      </w:r>
      <w:r w:rsidRPr="007075E2">
        <w:rPr>
          <w:rFonts w:eastAsia="Times New Roman"/>
          <w:szCs w:val="24"/>
        </w:rPr>
        <w:t>λογική στο τραπέζι</w:t>
      </w:r>
      <w:r>
        <w:rPr>
          <w:rFonts w:eastAsia="Times New Roman"/>
          <w:szCs w:val="24"/>
        </w:rPr>
        <w:t>, θ</w:t>
      </w:r>
      <w:r w:rsidRPr="007075E2">
        <w:rPr>
          <w:rFonts w:eastAsia="Times New Roman"/>
          <w:szCs w:val="24"/>
        </w:rPr>
        <w:t>έλω να ρωτήσω</w:t>
      </w:r>
      <w:r>
        <w:rPr>
          <w:rFonts w:eastAsia="Times New Roman"/>
          <w:szCs w:val="24"/>
        </w:rPr>
        <w:t xml:space="preserve"> κάτι. Δ</w:t>
      </w:r>
      <w:r w:rsidRPr="007075E2">
        <w:rPr>
          <w:rFonts w:eastAsia="Times New Roman"/>
          <w:szCs w:val="24"/>
        </w:rPr>
        <w:t>ίπλα από τη Μακεδονία είναι η Ήπειρος</w:t>
      </w:r>
      <w:r>
        <w:rPr>
          <w:rFonts w:eastAsia="Times New Roman"/>
          <w:szCs w:val="24"/>
        </w:rPr>
        <w:t xml:space="preserve"> του Πύρρου</w:t>
      </w:r>
      <w:r w:rsidRPr="007075E2">
        <w:rPr>
          <w:rFonts w:eastAsia="Times New Roman"/>
          <w:szCs w:val="24"/>
        </w:rPr>
        <w:t xml:space="preserve"> και της Ολυμπιάδα</w:t>
      </w:r>
      <w:r>
        <w:rPr>
          <w:rFonts w:eastAsia="Times New Roman"/>
          <w:szCs w:val="24"/>
        </w:rPr>
        <w:t>ς,</w:t>
      </w:r>
      <w:r w:rsidRPr="007075E2">
        <w:rPr>
          <w:rFonts w:eastAsia="Times New Roman"/>
          <w:szCs w:val="24"/>
        </w:rPr>
        <w:t xml:space="preserve"> της μάνας του Αλέξανδρου</w:t>
      </w:r>
      <w:r>
        <w:rPr>
          <w:rFonts w:eastAsia="Times New Roman"/>
          <w:szCs w:val="24"/>
        </w:rPr>
        <w:t>,</w:t>
      </w:r>
      <w:r w:rsidRPr="007075E2">
        <w:rPr>
          <w:rFonts w:eastAsia="Times New Roman"/>
          <w:szCs w:val="24"/>
        </w:rPr>
        <w:t xml:space="preserve"> αλλά πάνω από την Ήπειρο </w:t>
      </w:r>
      <w:r>
        <w:rPr>
          <w:rFonts w:eastAsia="Times New Roman"/>
          <w:szCs w:val="24"/>
        </w:rPr>
        <w:t>-</w:t>
      </w:r>
      <w:r w:rsidRPr="007075E2">
        <w:rPr>
          <w:rFonts w:eastAsia="Times New Roman"/>
          <w:szCs w:val="24"/>
        </w:rPr>
        <w:t xml:space="preserve">που είναι μία και είναι </w:t>
      </w:r>
      <w:r>
        <w:rPr>
          <w:rFonts w:eastAsia="Times New Roman"/>
          <w:szCs w:val="24"/>
        </w:rPr>
        <w:t>ε</w:t>
      </w:r>
      <w:r w:rsidRPr="007075E2">
        <w:rPr>
          <w:rFonts w:eastAsia="Times New Roman"/>
          <w:szCs w:val="24"/>
        </w:rPr>
        <w:t>λληνική</w:t>
      </w:r>
      <w:r>
        <w:rPr>
          <w:rFonts w:eastAsia="Times New Roman"/>
          <w:szCs w:val="24"/>
        </w:rPr>
        <w:t>-</w:t>
      </w:r>
      <w:r w:rsidRPr="007075E2">
        <w:rPr>
          <w:rFonts w:eastAsia="Times New Roman"/>
          <w:szCs w:val="24"/>
        </w:rPr>
        <w:t xml:space="preserve"> είναι η </w:t>
      </w:r>
      <w:r>
        <w:rPr>
          <w:rFonts w:eastAsia="Times New Roman"/>
          <w:szCs w:val="24"/>
        </w:rPr>
        <w:t>Β</w:t>
      </w:r>
      <w:r w:rsidRPr="007075E2">
        <w:rPr>
          <w:rFonts w:eastAsia="Times New Roman"/>
          <w:szCs w:val="24"/>
        </w:rPr>
        <w:t>όρεια Ήπειρος</w:t>
      </w:r>
      <w:r>
        <w:rPr>
          <w:rFonts w:eastAsia="Times New Roman"/>
          <w:szCs w:val="24"/>
        </w:rPr>
        <w:t>, που με διεθνείς</w:t>
      </w:r>
      <w:r>
        <w:rPr>
          <w:rFonts w:eastAsia="Times New Roman"/>
          <w:szCs w:val="24"/>
        </w:rPr>
        <w:t xml:space="preserve"> συνθήκες είναι εκτός της χώρας. Εκεί είναι το Αργυρόκαστρο, η </w:t>
      </w:r>
      <w:r w:rsidRPr="0081172F">
        <w:rPr>
          <w:rFonts w:eastAsia="Times New Roman"/>
          <w:szCs w:val="24"/>
        </w:rPr>
        <w:t>Χειμάρα</w:t>
      </w:r>
      <w:r>
        <w:rPr>
          <w:rFonts w:eastAsia="Times New Roman"/>
          <w:szCs w:val="24"/>
        </w:rPr>
        <w:t>, οι Άγιοι Σαράντα. Όλοι όσοι σε αυτήν την Αίθουσα λένε ότι είναι ευρωπαϊστές και πιστεύουν στην ευρωπαϊκή…</w:t>
      </w:r>
    </w:p>
    <w:p w14:paraId="77C03609" w14:textId="77777777" w:rsidR="006113A9" w:rsidRDefault="006B6FC4">
      <w:pPr>
        <w:spacing w:line="600" w:lineRule="auto"/>
        <w:ind w:firstLine="720"/>
        <w:contextualSpacing/>
        <w:jc w:val="both"/>
        <w:rPr>
          <w:rFonts w:eastAsia="Times New Roman"/>
          <w:szCs w:val="24"/>
        </w:rPr>
      </w:pPr>
      <w:r w:rsidRPr="001442C6">
        <w:rPr>
          <w:rFonts w:eastAsia="Times New Roman"/>
          <w:b/>
          <w:szCs w:val="24"/>
        </w:rPr>
        <w:t xml:space="preserve">ΓΕΩΡΓΙΟΣ ΣΤΥΛΙΟΣ: </w:t>
      </w:r>
      <w:r>
        <w:rPr>
          <w:rFonts w:eastAsia="Times New Roman"/>
          <w:szCs w:val="24"/>
        </w:rPr>
        <w:t xml:space="preserve">Μα, είναι αναγνωρισμένη μειονότητα. </w:t>
      </w:r>
    </w:p>
    <w:p w14:paraId="77C0360A" w14:textId="77777777" w:rsidR="006113A9" w:rsidRDefault="006B6FC4">
      <w:pPr>
        <w:spacing w:line="600" w:lineRule="auto"/>
        <w:ind w:firstLine="720"/>
        <w:contextualSpacing/>
        <w:jc w:val="both"/>
        <w:rPr>
          <w:rFonts w:eastAsia="Times New Roman"/>
          <w:szCs w:val="24"/>
        </w:rPr>
      </w:pPr>
      <w:r w:rsidRPr="001D665A">
        <w:rPr>
          <w:rFonts w:eastAsia="Times New Roman" w:cs="Times New Roman"/>
          <w:b/>
          <w:szCs w:val="24"/>
        </w:rPr>
        <w:t>ΜΑΡΚΟΣ ΜΠΟΛΑΡΗΣ (</w:t>
      </w:r>
      <w:r>
        <w:rPr>
          <w:rFonts w:eastAsia="Times New Roman" w:cs="Times New Roman"/>
          <w:b/>
          <w:szCs w:val="24"/>
        </w:rPr>
        <w:t>Υφυπουργός Εξωτερικών)</w:t>
      </w:r>
      <w:r w:rsidRPr="001D665A">
        <w:rPr>
          <w:rFonts w:eastAsia="Times New Roman" w:cs="Times New Roman"/>
          <w:b/>
          <w:szCs w:val="24"/>
        </w:rPr>
        <w:t xml:space="preserve">: </w:t>
      </w:r>
      <w:r>
        <w:rPr>
          <w:rFonts w:eastAsia="Times New Roman"/>
          <w:szCs w:val="24"/>
        </w:rPr>
        <w:t xml:space="preserve">Ελάτε τώρα. Αφήστε τα αυτά, κύριε. Τα μαθήματα να τα κάνετε αλλού και μη διακόπτετε. </w:t>
      </w:r>
    </w:p>
    <w:p w14:paraId="77C0360B" w14:textId="77777777" w:rsidR="006113A9" w:rsidRDefault="006B6FC4">
      <w:pPr>
        <w:spacing w:line="600" w:lineRule="auto"/>
        <w:ind w:firstLine="720"/>
        <w:contextualSpacing/>
        <w:jc w:val="both"/>
        <w:rPr>
          <w:rFonts w:eastAsia="Times New Roman"/>
          <w:szCs w:val="24"/>
        </w:rPr>
      </w:pPr>
      <w:r w:rsidRPr="001442C6">
        <w:rPr>
          <w:rFonts w:eastAsia="Times New Roman"/>
          <w:b/>
          <w:szCs w:val="24"/>
        </w:rPr>
        <w:lastRenderedPageBreak/>
        <w:t>ΓΕΩΡΓΙΟΣ ΣΤΥΛΙΟΣ:</w:t>
      </w:r>
      <w:r>
        <w:rPr>
          <w:rFonts w:eastAsia="Times New Roman"/>
          <w:b/>
          <w:szCs w:val="24"/>
        </w:rPr>
        <w:t xml:space="preserve"> </w:t>
      </w:r>
      <w:r>
        <w:rPr>
          <w:rFonts w:eastAsia="Times New Roman"/>
          <w:szCs w:val="24"/>
        </w:rPr>
        <w:t>Είναι αναγνωρισμένη μειονότητα. Τι επιχείρημα λέει ο άνθρωπος!</w:t>
      </w:r>
    </w:p>
    <w:p w14:paraId="77C0360C" w14:textId="77777777" w:rsidR="006113A9" w:rsidRDefault="006B6FC4">
      <w:pPr>
        <w:spacing w:line="600" w:lineRule="auto"/>
        <w:ind w:firstLine="720"/>
        <w:contextualSpacing/>
        <w:jc w:val="both"/>
        <w:rPr>
          <w:rFonts w:eastAsia="Times New Roman" w:cs="Times New Roman"/>
          <w:szCs w:val="24"/>
        </w:rPr>
      </w:pPr>
      <w:r w:rsidRPr="00FC73C9">
        <w:rPr>
          <w:rFonts w:eastAsia="Times New Roman" w:cs="Times New Roman"/>
          <w:b/>
          <w:szCs w:val="24"/>
        </w:rPr>
        <w:t xml:space="preserve">ΠΡΟΕΔΡΕΥΩΝ (Γεώργιος Λαμπρούλης): </w:t>
      </w:r>
      <w:r>
        <w:rPr>
          <w:rFonts w:eastAsia="Times New Roman" w:cs="Times New Roman"/>
          <w:szCs w:val="24"/>
        </w:rPr>
        <w:t>Παρακαλώ, μη διακόπτετε.</w:t>
      </w:r>
    </w:p>
    <w:p w14:paraId="77C0360D" w14:textId="77777777" w:rsidR="006113A9" w:rsidRDefault="006B6FC4">
      <w:pPr>
        <w:spacing w:line="600" w:lineRule="auto"/>
        <w:ind w:firstLine="720"/>
        <w:contextualSpacing/>
        <w:jc w:val="both"/>
        <w:rPr>
          <w:rFonts w:eastAsia="Times New Roman"/>
          <w:szCs w:val="24"/>
        </w:rPr>
      </w:pPr>
      <w:r w:rsidRPr="001D665A">
        <w:rPr>
          <w:rFonts w:eastAsia="Times New Roman" w:cs="Times New Roman"/>
          <w:b/>
          <w:szCs w:val="24"/>
        </w:rPr>
        <w:t>ΜΑΡΚΟΣ</w:t>
      </w:r>
      <w:r w:rsidRPr="001D665A">
        <w:rPr>
          <w:rFonts w:eastAsia="Times New Roman" w:cs="Times New Roman"/>
          <w:b/>
          <w:szCs w:val="24"/>
        </w:rPr>
        <w:t xml:space="preserve"> ΜΠΟΛΑΡΗΣ (</w:t>
      </w:r>
      <w:r>
        <w:rPr>
          <w:rFonts w:eastAsia="Times New Roman" w:cs="Times New Roman"/>
          <w:b/>
          <w:szCs w:val="24"/>
        </w:rPr>
        <w:t>Υφυπουργός Εξωτερικών</w:t>
      </w:r>
      <w:r w:rsidRPr="001D665A">
        <w:rPr>
          <w:rFonts w:eastAsia="Times New Roman" w:cs="Times New Roman"/>
          <w:b/>
          <w:szCs w:val="24"/>
        </w:rPr>
        <w:t xml:space="preserve">): </w:t>
      </w:r>
      <w:r>
        <w:rPr>
          <w:rFonts w:eastAsia="Times New Roman"/>
          <w:szCs w:val="24"/>
        </w:rPr>
        <w:t xml:space="preserve">Ελάτε τώρα, μη διακόπτετε. Μην γίνεστε αγενής. Σταματήστε. </w:t>
      </w:r>
    </w:p>
    <w:p w14:paraId="77C0360E" w14:textId="77777777" w:rsidR="006113A9" w:rsidRDefault="006B6FC4">
      <w:pPr>
        <w:spacing w:line="600" w:lineRule="auto"/>
        <w:ind w:firstLine="720"/>
        <w:contextualSpacing/>
        <w:jc w:val="both"/>
        <w:rPr>
          <w:rFonts w:eastAsia="Times New Roman"/>
          <w:szCs w:val="24"/>
        </w:rPr>
      </w:pPr>
      <w:r>
        <w:rPr>
          <w:rFonts w:eastAsia="Times New Roman"/>
          <w:szCs w:val="24"/>
        </w:rPr>
        <w:t xml:space="preserve">Όσοι, λοιπόν, σε αυτήν την Αίθουσα πιστεύουν στην Ευρώπη και είναι ευρωπαϊστές, θα πρέπει να </w:t>
      </w:r>
      <w:r w:rsidRPr="007075E2">
        <w:rPr>
          <w:rFonts w:eastAsia="Times New Roman"/>
          <w:szCs w:val="24"/>
        </w:rPr>
        <w:t xml:space="preserve">λογίζονται και να διαλογίζονται και να ξεκαθαρίσουν </w:t>
      </w:r>
      <w:r>
        <w:rPr>
          <w:rFonts w:eastAsia="Times New Roman"/>
          <w:szCs w:val="24"/>
        </w:rPr>
        <w:t>ε</w:t>
      </w:r>
      <w:r w:rsidRPr="007075E2">
        <w:rPr>
          <w:rFonts w:eastAsia="Times New Roman"/>
          <w:szCs w:val="24"/>
        </w:rPr>
        <w:t>άν το όνομά μας</w:t>
      </w:r>
      <w:r w:rsidRPr="007075E2">
        <w:rPr>
          <w:rFonts w:eastAsia="Times New Roman"/>
          <w:szCs w:val="24"/>
        </w:rPr>
        <w:t xml:space="preserve"> είναι η ψυχή </w:t>
      </w:r>
      <w:r>
        <w:rPr>
          <w:rFonts w:eastAsia="Times New Roman"/>
          <w:szCs w:val="24"/>
        </w:rPr>
        <w:t>μας,</w:t>
      </w:r>
      <w:r w:rsidRPr="007075E2">
        <w:rPr>
          <w:rFonts w:eastAsia="Times New Roman"/>
          <w:szCs w:val="24"/>
        </w:rPr>
        <w:t xml:space="preserve"> το όνομά μας είναι</w:t>
      </w:r>
      <w:r>
        <w:rPr>
          <w:rFonts w:eastAsia="Times New Roman"/>
          <w:szCs w:val="24"/>
        </w:rPr>
        <w:t xml:space="preserve"> και η Ήπειρος, το όνομά μας είναι και η</w:t>
      </w:r>
      <w:r w:rsidRPr="007075E2">
        <w:rPr>
          <w:rFonts w:eastAsia="Times New Roman"/>
          <w:szCs w:val="24"/>
        </w:rPr>
        <w:t xml:space="preserve"> Θράκη</w:t>
      </w:r>
      <w:r>
        <w:rPr>
          <w:rFonts w:eastAsia="Times New Roman"/>
          <w:szCs w:val="24"/>
        </w:rPr>
        <w:t xml:space="preserve">. Γιατί και η Θράκη είναι μία </w:t>
      </w:r>
      <w:r w:rsidRPr="007075E2">
        <w:rPr>
          <w:rFonts w:eastAsia="Times New Roman"/>
          <w:szCs w:val="24"/>
        </w:rPr>
        <w:t xml:space="preserve">και είναι </w:t>
      </w:r>
      <w:r>
        <w:rPr>
          <w:rFonts w:eastAsia="Times New Roman"/>
          <w:szCs w:val="24"/>
        </w:rPr>
        <w:t>ε</w:t>
      </w:r>
      <w:r w:rsidRPr="007075E2">
        <w:rPr>
          <w:rFonts w:eastAsia="Times New Roman"/>
          <w:szCs w:val="24"/>
        </w:rPr>
        <w:t>λληνική</w:t>
      </w:r>
      <w:r>
        <w:rPr>
          <w:rFonts w:eastAsia="Times New Roman"/>
          <w:szCs w:val="24"/>
        </w:rPr>
        <w:t>.</w:t>
      </w:r>
      <w:r w:rsidRPr="007075E2">
        <w:rPr>
          <w:rFonts w:eastAsia="Times New Roman"/>
          <w:szCs w:val="24"/>
        </w:rPr>
        <w:t xml:space="preserve"> </w:t>
      </w:r>
      <w:r>
        <w:rPr>
          <w:rFonts w:eastAsia="Times New Roman"/>
          <w:szCs w:val="24"/>
        </w:rPr>
        <w:t>Κ</w:t>
      </w:r>
      <w:r w:rsidRPr="007075E2">
        <w:rPr>
          <w:rFonts w:eastAsia="Times New Roman"/>
          <w:szCs w:val="24"/>
        </w:rPr>
        <w:t>αι η Θράκη είναι του Δημόκριτου</w:t>
      </w:r>
      <w:r>
        <w:rPr>
          <w:rFonts w:eastAsia="Times New Roman"/>
          <w:szCs w:val="24"/>
        </w:rPr>
        <w:t xml:space="preserve">, </w:t>
      </w:r>
      <w:r w:rsidRPr="007075E2">
        <w:rPr>
          <w:rFonts w:eastAsia="Times New Roman"/>
          <w:szCs w:val="24"/>
        </w:rPr>
        <w:t>του Διομήδη</w:t>
      </w:r>
      <w:r>
        <w:rPr>
          <w:rFonts w:eastAsia="Times New Roman"/>
          <w:szCs w:val="24"/>
        </w:rPr>
        <w:t>,</w:t>
      </w:r>
      <w:r w:rsidRPr="007075E2">
        <w:rPr>
          <w:rFonts w:eastAsia="Times New Roman"/>
          <w:szCs w:val="24"/>
        </w:rPr>
        <w:t xml:space="preserve"> της </w:t>
      </w:r>
      <w:r w:rsidRPr="000B3E3B">
        <w:rPr>
          <w:rFonts w:eastAsia="Times New Roman"/>
          <w:szCs w:val="24"/>
        </w:rPr>
        <w:t>Μαρώνεια</w:t>
      </w:r>
      <w:r>
        <w:rPr>
          <w:rFonts w:eastAsia="Times New Roman"/>
          <w:szCs w:val="24"/>
        </w:rPr>
        <w:t>ς,</w:t>
      </w:r>
      <w:r w:rsidRPr="007075E2">
        <w:rPr>
          <w:rFonts w:eastAsia="Times New Roman"/>
          <w:szCs w:val="24"/>
        </w:rPr>
        <w:t xml:space="preserve"> των Αβδήρων</w:t>
      </w:r>
      <w:r>
        <w:rPr>
          <w:rFonts w:eastAsia="Times New Roman"/>
          <w:szCs w:val="24"/>
        </w:rPr>
        <w:t>,</w:t>
      </w:r>
      <w:r w:rsidRPr="007075E2">
        <w:rPr>
          <w:rFonts w:eastAsia="Times New Roman"/>
          <w:szCs w:val="24"/>
        </w:rPr>
        <w:t xml:space="preserve"> αλλά έχου</w:t>
      </w:r>
      <w:r>
        <w:rPr>
          <w:rFonts w:eastAsia="Times New Roman"/>
          <w:szCs w:val="24"/>
        </w:rPr>
        <w:t>με και</w:t>
      </w:r>
      <w:r w:rsidRPr="007075E2">
        <w:rPr>
          <w:rFonts w:eastAsia="Times New Roman"/>
          <w:szCs w:val="24"/>
        </w:rPr>
        <w:t xml:space="preserve"> τη </w:t>
      </w:r>
      <w:r>
        <w:rPr>
          <w:rFonts w:eastAsia="Times New Roman"/>
          <w:szCs w:val="24"/>
        </w:rPr>
        <w:t>β</w:t>
      </w:r>
      <w:r w:rsidRPr="007075E2">
        <w:rPr>
          <w:rFonts w:eastAsia="Times New Roman"/>
          <w:szCs w:val="24"/>
        </w:rPr>
        <w:t>όρεια Θράκη</w:t>
      </w:r>
      <w:r>
        <w:rPr>
          <w:rFonts w:eastAsia="Times New Roman"/>
          <w:szCs w:val="24"/>
        </w:rPr>
        <w:t>, όπου είναι η Φι</w:t>
      </w:r>
      <w:r>
        <w:rPr>
          <w:rFonts w:eastAsia="Times New Roman"/>
          <w:szCs w:val="24"/>
        </w:rPr>
        <w:t xml:space="preserve">λιππούπολη που </w:t>
      </w:r>
      <w:r w:rsidRPr="007075E2">
        <w:rPr>
          <w:rFonts w:eastAsia="Times New Roman"/>
          <w:szCs w:val="24"/>
        </w:rPr>
        <w:t xml:space="preserve">έχτισε ο πατέρας </w:t>
      </w:r>
      <w:r>
        <w:rPr>
          <w:rFonts w:eastAsia="Times New Roman"/>
          <w:szCs w:val="24"/>
        </w:rPr>
        <w:t xml:space="preserve">του Μεγάλου Αλεξάνδρου. Αν ασχοληθείτε λίγο και </w:t>
      </w:r>
      <w:r w:rsidRPr="007075E2">
        <w:rPr>
          <w:rFonts w:eastAsia="Times New Roman"/>
          <w:szCs w:val="24"/>
        </w:rPr>
        <w:t>επισκεφ</w:t>
      </w:r>
      <w:r>
        <w:rPr>
          <w:rFonts w:eastAsia="Times New Roman"/>
          <w:szCs w:val="24"/>
        </w:rPr>
        <w:t>θ</w:t>
      </w:r>
      <w:r w:rsidRPr="007075E2">
        <w:rPr>
          <w:rFonts w:eastAsia="Times New Roman"/>
          <w:szCs w:val="24"/>
        </w:rPr>
        <w:t>είτε τη Βουλγαρία</w:t>
      </w:r>
      <w:r>
        <w:rPr>
          <w:rFonts w:eastAsia="Times New Roman"/>
          <w:szCs w:val="24"/>
        </w:rPr>
        <w:t>,</w:t>
      </w:r>
      <w:r w:rsidRPr="007075E2">
        <w:rPr>
          <w:rFonts w:eastAsia="Times New Roman"/>
          <w:szCs w:val="24"/>
        </w:rPr>
        <w:t xml:space="preserve"> θα δείτε καθημερινά δεκάδες προϊόντα</w:t>
      </w:r>
      <w:r>
        <w:rPr>
          <w:rFonts w:eastAsia="Times New Roman"/>
          <w:szCs w:val="24"/>
        </w:rPr>
        <w:t>, επιγραφές και κρασιά,</w:t>
      </w:r>
      <w:r w:rsidRPr="007075E2">
        <w:rPr>
          <w:rFonts w:eastAsia="Times New Roman"/>
          <w:szCs w:val="24"/>
        </w:rPr>
        <w:t xml:space="preserve"> </w:t>
      </w:r>
      <w:r>
        <w:rPr>
          <w:rFonts w:eastAsia="Times New Roman"/>
          <w:szCs w:val="24"/>
        </w:rPr>
        <w:t>και οι κάτοικοι λέγονται Θρακιώτες. Γιατί είναι Θρακιώτες. Ζουν στη γεωγραφική ενότητα πο</w:t>
      </w:r>
      <w:r>
        <w:rPr>
          <w:rFonts w:eastAsia="Times New Roman"/>
          <w:szCs w:val="24"/>
        </w:rPr>
        <w:t xml:space="preserve">υ στους αιώνες είναι η Θράκη. Αν αυτά είναι για </w:t>
      </w:r>
      <w:r>
        <w:rPr>
          <w:rFonts w:eastAsia="Times New Roman"/>
          <w:szCs w:val="24"/>
        </w:rPr>
        <w:lastRenderedPageBreak/>
        <w:t xml:space="preserve">τη </w:t>
      </w:r>
      <w:r>
        <w:rPr>
          <w:rFonts w:eastAsia="Times New Roman"/>
          <w:szCs w:val="24"/>
        </w:rPr>
        <w:t>β</w:t>
      </w:r>
      <w:r>
        <w:rPr>
          <w:rFonts w:eastAsia="Times New Roman"/>
          <w:szCs w:val="24"/>
        </w:rPr>
        <w:t xml:space="preserve">όρεια Θράκη, δίπλα μας είναι </w:t>
      </w:r>
      <w:r w:rsidRPr="007075E2">
        <w:rPr>
          <w:rFonts w:eastAsia="Times New Roman"/>
          <w:szCs w:val="24"/>
        </w:rPr>
        <w:t>η πιο μεγάλη</w:t>
      </w:r>
      <w:r>
        <w:rPr>
          <w:rFonts w:eastAsia="Times New Roman"/>
          <w:szCs w:val="24"/>
        </w:rPr>
        <w:t xml:space="preserve"> Θράκη,</w:t>
      </w:r>
      <w:r w:rsidRPr="007075E2">
        <w:rPr>
          <w:rFonts w:eastAsia="Times New Roman"/>
          <w:szCs w:val="24"/>
        </w:rPr>
        <w:t xml:space="preserve"> η </w:t>
      </w:r>
      <w:r>
        <w:rPr>
          <w:rFonts w:eastAsia="Times New Roman"/>
          <w:szCs w:val="24"/>
        </w:rPr>
        <w:t>α</w:t>
      </w:r>
      <w:r w:rsidRPr="007075E2">
        <w:rPr>
          <w:rFonts w:eastAsia="Times New Roman"/>
          <w:szCs w:val="24"/>
        </w:rPr>
        <w:t xml:space="preserve">νατολική Θράκη της Αδριανούπολης και της Μεγάλης </w:t>
      </w:r>
      <w:r>
        <w:rPr>
          <w:rFonts w:eastAsia="Times New Roman"/>
          <w:szCs w:val="24"/>
        </w:rPr>
        <w:t>Δι</w:t>
      </w:r>
      <w:r w:rsidRPr="007075E2">
        <w:rPr>
          <w:rFonts w:eastAsia="Times New Roman"/>
          <w:szCs w:val="24"/>
        </w:rPr>
        <w:t>αμαντ</w:t>
      </w:r>
      <w:r>
        <w:rPr>
          <w:rFonts w:eastAsia="Times New Roman"/>
          <w:szCs w:val="24"/>
        </w:rPr>
        <w:t>ό</w:t>
      </w:r>
      <w:r w:rsidRPr="007075E2">
        <w:rPr>
          <w:rFonts w:eastAsia="Times New Roman"/>
          <w:szCs w:val="24"/>
        </w:rPr>
        <w:t>πετρ</w:t>
      </w:r>
      <w:r>
        <w:rPr>
          <w:rFonts w:eastAsia="Times New Roman"/>
          <w:szCs w:val="24"/>
        </w:rPr>
        <w:t>α</w:t>
      </w:r>
      <w:r w:rsidRPr="007075E2">
        <w:rPr>
          <w:rFonts w:eastAsia="Times New Roman"/>
          <w:szCs w:val="24"/>
        </w:rPr>
        <w:t>ς</w:t>
      </w:r>
      <w:r>
        <w:rPr>
          <w:rFonts w:eastAsia="Times New Roman"/>
          <w:szCs w:val="24"/>
        </w:rPr>
        <w:t>,</w:t>
      </w:r>
      <w:r w:rsidRPr="007075E2">
        <w:rPr>
          <w:rFonts w:eastAsia="Times New Roman"/>
          <w:szCs w:val="24"/>
        </w:rPr>
        <w:t xml:space="preserve"> </w:t>
      </w:r>
      <w:r>
        <w:rPr>
          <w:rFonts w:eastAsia="Times New Roman"/>
          <w:szCs w:val="24"/>
        </w:rPr>
        <w:t xml:space="preserve">της </w:t>
      </w:r>
      <w:r w:rsidRPr="007075E2">
        <w:rPr>
          <w:rFonts w:eastAsia="Times New Roman"/>
          <w:szCs w:val="24"/>
        </w:rPr>
        <w:t>Κωνσταντινούπολης</w:t>
      </w:r>
      <w:r>
        <w:rPr>
          <w:rFonts w:eastAsia="Times New Roman"/>
          <w:szCs w:val="24"/>
        </w:rPr>
        <w:t>,</w:t>
      </w:r>
      <w:r w:rsidRPr="007075E2">
        <w:rPr>
          <w:rFonts w:eastAsia="Times New Roman"/>
          <w:szCs w:val="24"/>
        </w:rPr>
        <w:t xml:space="preserve"> όπου </w:t>
      </w:r>
      <w:r>
        <w:rPr>
          <w:rFonts w:eastAsia="Times New Roman"/>
          <w:szCs w:val="24"/>
        </w:rPr>
        <w:t xml:space="preserve">και αυτοί είναι Θρακιώτες. Όταν πάει ένας από </w:t>
      </w:r>
      <w:r w:rsidRPr="007075E2">
        <w:rPr>
          <w:rFonts w:eastAsia="Times New Roman"/>
          <w:szCs w:val="24"/>
        </w:rPr>
        <w:t xml:space="preserve">την </w:t>
      </w:r>
      <w:r>
        <w:rPr>
          <w:rFonts w:eastAsia="Times New Roman"/>
          <w:szCs w:val="24"/>
        </w:rPr>
        <w:t xml:space="preserve">Κεσσάνη στην </w:t>
      </w:r>
      <w:r w:rsidRPr="007075E2">
        <w:rPr>
          <w:rFonts w:eastAsia="Times New Roman"/>
          <w:szCs w:val="24"/>
        </w:rPr>
        <w:t>Κωνσταντινούπολη</w:t>
      </w:r>
      <w:r>
        <w:rPr>
          <w:rFonts w:eastAsia="Times New Roman"/>
          <w:szCs w:val="24"/>
        </w:rPr>
        <w:t xml:space="preserve"> τού λένε: «Καλώς τον Θρακιώτη». Θρακιώτες είναι. </w:t>
      </w:r>
    </w:p>
    <w:p w14:paraId="77C0360F" w14:textId="77777777" w:rsidR="006113A9" w:rsidRDefault="006B6FC4">
      <w:pPr>
        <w:spacing w:line="600" w:lineRule="auto"/>
        <w:ind w:firstLine="720"/>
        <w:contextualSpacing/>
        <w:jc w:val="both"/>
        <w:rPr>
          <w:rFonts w:eastAsia="Times New Roman"/>
          <w:szCs w:val="24"/>
        </w:rPr>
      </w:pPr>
      <w:r>
        <w:rPr>
          <w:rFonts w:eastAsia="Times New Roman"/>
          <w:szCs w:val="24"/>
        </w:rPr>
        <w:t xml:space="preserve">Θέλω, λοιπόν, να σας πω </w:t>
      </w:r>
      <w:r w:rsidRPr="007075E2">
        <w:rPr>
          <w:rFonts w:eastAsia="Times New Roman"/>
          <w:szCs w:val="24"/>
        </w:rPr>
        <w:t>και να υπογραμμίσω</w:t>
      </w:r>
      <w:r>
        <w:rPr>
          <w:rFonts w:eastAsia="Times New Roman"/>
          <w:szCs w:val="24"/>
        </w:rPr>
        <w:t xml:space="preserve"> ότι</w:t>
      </w:r>
      <w:r w:rsidRPr="007075E2">
        <w:rPr>
          <w:rFonts w:eastAsia="Times New Roman"/>
          <w:szCs w:val="24"/>
        </w:rPr>
        <w:t xml:space="preserve"> ναι</w:t>
      </w:r>
      <w:r>
        <w:rPr>
          <w:rFonts w:eastAsia="Times New Roman"/>
          <w:szCs w:val="24"/>
        </w:rPr>
        <w:t>,</w:t>
      </w:r>
      <w:r w:rsidRPr="007075E2">
        <w:rPr>
          <w:rFonts w:eastAsia="Times New Roman"/>
          <w:szCs w:val="24"/>
        </w:rPr>
        <w:t xml:space="preserve"> το όνομά μας είναι η ψυχή μας και η Μακεδονία είναι </w:t>
      </w:r>
      <w:r>
        <w:rPr>
          <w:rFonts w:eastAsia="Times New Roman"/>
          <w:szCs w:val="24"/>
        </w:rPr>
        <w:t>ε</w:t>
      </w:r>
      <w:r w:rsidRPr="007075E2">
        <w:rPr>
          <w:rFonts w:eastAsia="Times New Roman"/>
          <w:szCs w:val="24"/>
        </w:rPr>
        <w:t>λληνική</w:t>
      </w:r>
      <w:r>
        <w:rPr>
          <w:rFonts w:eastAsia="Times New Roman"/>
          <w:szCs w:val="24"/>
        </w:rPr>
        <w:t>, α</w:t>
      </w:r>
      <w:r w:rsidRPr="007075E2">
        <w:rPr>
          <w:rFonts w:eastAsia="Times New Roman"/>
          <w:szCs w:val="24"/>
        </w:rPr>
        <w:t xml:space="preserve">λλά η γεωγραφική </w:t>
      </w:r>
      <w:r>
        <w:rPr>
          <w:rFonts w:eastAsia="Times New Roman"/>
          <w:szCs w:val="24"/>
        </w:rPr>
        <w:t xml:space="preserve">περιοχή της Μακεδονίας ήταν </w:t>
      </w:r>
      <w:r w:rsidRPr="007075E2">
        <w:rPr>
          <w:rFonts w:eastAsia="Times New Roman"/>
          <w:szCs w:val="24"/>
        </w:rPr>
        <w:t xml:space="preserve">πολύ μεγαλύτερη </w:t>
      </w:r>
      <w:r w:rsidRPr="007075E2">
        <w:rPr>
          <w:rFonts w:eastAsia="Times New Roman"/>
          <w:szCs w:val="24"/>
        </w:rPr>
        <w:t xml:space="preserve">από αυτό που σήμερα είναι </w:t>
      </w:r>
      <w:r>
        <w:rPr>
          <w:rFonts w:eastAsia="Times New Roman"/>
          <w:szCs w:val="24"/>
        </w:rPr>
        <w:t>μέσα στα γεωγ</w:t>
      </w:r>
      <w:r w:rsidRPr="007075E2">
        <w:rPr>
          <w:rFonts w:eastAsia="Times New Roman"/>
          <w:szCs w:val="24"/>
        </w:rPr>
        <w:t>ραφικά μας όρια</w:t>
      </w:r>
      <w:r>
        <w:rPr>
          <w:rFonts w:eastAsia="Times New Roman"/>
          <w:szCs w:val="24"/>
        </w:rPr>
        <w:t>,</w:t>
      </w:r>
      <w:r w:rsidRPr="007075E2">
        <w:rPr>
          <w:rFonts w:eastAsia="Times New Roman"/>
          <w:szCs w:val="24"/>
        </w:rPr>
        <w:t xml:space="preserve"> όπως τα περιγράφουν διεθνείς συνθήκες</w:t>
      </w:r>
      <w:r>
        <w:rPr>
          <w:rFonts w:eastAsia="Times New Roman"/>
          <w:szCs w:val="24"/>
        </w:rPr>
        <w:t xml:space="preserve">. Το Μελένικο είναι στη βουλγάρικη Μακεδονία και η Πελαγονία, </w:t>
      </w:r>
      <w:r w:rsidRPr="007075E2">
        <w:rPr>
          <w:rFonts w:eastAsia="Times New Roman"/>
          <w:szCs w:val="24"/>
        </w:rPr>
        <w:t xml:space="preserve">το </w:t>
      </w:r>
      <w:r>
        <w:rPr>
          <w:rFonts w:eastAsia="Times New Roman"/>
          <w:szCs w:val="24"/>
        </w:rPr>
        <w:t>Μ</w:t>
      </w:r>
      <w:r w:rsidRPr="007075E2">
        <w:rPr>
          <w:rFonts w:eastAsia="Times New Roman"/>
          <w:szCs w:val="24"/>
        </w:rPr>
        <w:t>οναστήρι</w:t>
      </w:r>
      <w:r>
        <w:rPr>
          <w:rFonts w:eastAsia="Times New Roman"/>
          <w:szCs w:val="24"/>
        </w:rPr>
        <w:t xml:space="preserve">, </w:t>
      </w:r>
      <w:r w:rsidRPr="007075E2">
        <w:rPr>
          <w:rFonts w:eastAsia="Times New Roman"/>
          <w:szCs w:val="24"/>
        </w:rPr>
        <w:t xml:space="preserve">είναι στην </w:t>
      </w:r>
      <w:r>
        <w:rPr>
          <w:rFonts w:eastAsia="Times New Roman"/>
          <w:szCs w:val="24"/>
        </w:rPr>
        <w:t xml:space="preserve">πρώην Γιουγκοσλαβία. </w:t>
      </w:r>
      <w:r w:rsidRPr="007075E2">
        <w:rPr>
          <w:rFonts w:eastAsia="Times New Roman"/>
          <w:szCs w:val="24"/>
        </w:rPr>
        <w:t xml:space="preserve"> </w:t>
      </w:r>
    </w:p>
    <w:p w14:paraId="77C03610" w14:textId="77777777" w:rsidR="006113A9" w:rsidRDefault="006B6FC4">
      <w:pPr>
        <w:spacing w:line="600" w:lineRule="auto"/>
        <w:ind w:firstLine="720"/>
        <w:contextualSpacing/>
        <w:jc w:val="both"/>
        <w:rPr>
          <w:rFonts w:eastAsia="Times New Roman"/>
          <w:szCs w:val="24"/>
        </w:rPr>
      </w:pPr>
      <w:r>
        <w:rPr>
          <w:rFonts w:eastAsia="Times New Roman"/>
          <w:szCs w:val="24"/>
        </w:rPr>
        <w:t>Θέλω, λοιπόν, να πω το εξής και αυτό θέλω να εισηγηθώ</w:t>
      </w:r>
      <w:r>
        <w:rPr>
          <w:rFonts w:eastAsia="Times New Roman"/>
          <w:szCs w:val="24"/>
        </w:rPr>
        <w:t xml:space="preserve"> στην Α</w:t>
      </w:r>
      <w:r w:rsidRPr="007075E2">
        <w:rPr>
          <w:rFonts w:eastAsia="Times New Roman"/>
          <w:szCs w:val="24"/>
        </w:rPr>
        <w:t>ίθουσα σήμερα</w:t>
      </w:r>
      <w:r>
        <w:rPr>
          <w:rFonts w:eastAsia="Times New Roman"/>
          <w:szCs w:val="24"/>
        </w:rPr>
        <w:t xml:space="preserve">: Εμείς με αυτούς τους λαούς </w:t>
      </w:r>
      <w:r w:rsidRPr="007075E2">
        <w:rPr>
          <w:rFonts w:eastAsia="Times New Roman"/>
          <w:szCs w:val="24"/>
        </w:rPr>
        <w:t xml:space="preserve">και με αυτούς </w:t>
      </w:r>
      <w:r>
        <w:rPr>
          <w:rFonts w:eastAsia="Times New Roman"/>
          <w:szCs w:val="24"/>
        </w:rPr>
        <w:t xml:space="preserve">τους </w:t>
      </w:r>
      <w:r w:rsidRPr="007075E2">
        <w:rPr>
          <w:rFonts w:eastAsia="Times New Roman"/>
          <w:szCs w:val="24"/>
        </w:rPr>
        <w:t xml:space="preserve">ανθρώπους </w:t>
      </w:r>
      <w:r>
        <w:rPr>
          <w:rFonts w:eastAsia="Times New Roman"/>
          <w:szCs w:val="24"/>
        </w:rPr>
        <w:t>είχαμε μ</w:t>
      </w:r>
      <w:r>
        <w:rPr>
          <w:rFonts w:eastAsia="Times New Roman"/>
          <w:szCs w:val="24"/>
        </w:rPr>
        <w:t>ί</w:t>
      </w:r>
      <w:r>
        <w:rPr>
          <w:rFonts w:eastAsia="Times New Roman"/>
          <w:szCs w:val="24"/>
        </w:rPr>
        <w:t>α κοινή διαδρομή από το 700 μ.Χ., το 800 μ.Χ. μέχρι σήμερα. Και</w:t>
      </w:r>
      <w:r w:rsidRPr="007075E2">
        <w:rPr>
          <w:rFonts w:eastAsia="Times New Roman"/>
          <w:szCs w:val="24"/>
        </w:rPr>
        <w:t xml:space="preserve"> </w:t>
      </w:r>
      <w:r>
        <w:rPr>
          <w:rFonts w:eastAsia="Times New Roman"/>
          <w:szCs w:val="24"/>
        </w:rPr>
        <w:t>μέσα στη Βυζαντινή Αυτοκρατορία, στη</w:t>
      </w:r>
      <w:r w:rsidRPr="007075E2">
        <w:rPr>
          <w:rFonts w:eastAsia="Times New Roman"/>
          <w:szCs w:val="24"/>
        </w:rPr>
        <w:t xml:space="preserve"> </w:t>
      </w:r>
      <w:r>
        <w:rPr>
          <w:rFonts w:eastAsia="Times New Roman"/>
          <w:szCs w:val="24"/>
        </w:rPr>
        <w:t xml:space="preserve">Ρωμαίικη Ανατολική Αυτοκρατορία, και μέσα στην </w:t>
      </w:r>
      <w:r w:rsidRPr="007075E2">
        <w:rPr>
          <w:rFonts w:eastAsia="Times New Roman"/>
          <w:szCs w:val="24"/>
        </w:rPr>
        <w:t xml:space="preserve">Οθωμανική </w:t>
      </w:r>
      <w:r>
        <w:rPr>
          <w:rFonts w:eastAsia="Times New Roman"/>
          <w:szCs w:val="24"/>
        </w:rPr>
        <w:t>Αυτοκρατορί</w:t>
      </w:r>
      <w:r>
        <w:rPr>
          <w:rFonts w:eastAsia="Times New Roman"/>
          <w:szCs w:val="24"/>
        </w:rPr>
        <w:t>α,</w:t>
      </w:r>
      <w:r w:rsidRPr="007075E2">
        <w:rPr>
          <w:rFonts w:eastAsia="Times New Roman"/>
          <w:szCs w:val="24"/>
        </w:rPr>
        <w:t xml:space="preserve"> στην περιοχή αυτή για την οποία μιλάμε</w:t>
      </w:r>
      <w:r>
        <w:rPr>
          <w:rFonts w:eastAsia="Times New Roman"/>
          <w:szCs w:val="24"/>
        </w:rPr>
        <w:t>,</w:t>
      </w:r>
      <w:r w:rsidRPr="007075E2">
        <w:rPr>
          <w:rFonts w:eastAsia="Times New Roman"/>
          <w:szCs w:val="24"/>
        </w:rPr>
        <w:t xml:space="preserve"> </w:t>
      </w:r>
      <w:r>
        <w:rPr>
          <w:rFonts w:eastAsia="Times New Roman"/>
          <w:szCs w:val="24"/>
        </w:rPr>
        <w:t xml:space="preserve">όλες </w:t>
      </w:r>
      <w:r w:rsidRPr="007075E2">
        <w:rPr>
          <w:rFonts w:eastAsia="Times New Roman"/>
          <w:szCs w:val="24"/>
        </w:rPr>
        <w:t xml:space="preserve">οι Μητροπόλεις </w:t>
      </w:r>
      <w:r>
        <w:rPr>
          <w:rFonts w:eastAsia="Times New Roman"/>
          <w:szCs w:val="24"/>
        </w:rPr>
        <w:t xml:space="preserve">ήταν </w:t>
      </w:r>
      <w:r w:rsidRPr="007075E2">
        <w:rPr>
          <w:rFonts w:eastAsia="Times New Roman"/>
          <w:szCs w:val="24"/>
        </w:rPr>
        <w:t>του Οικουμενικού Πατριαρχείου</w:t>
      </w:r>
      <w:r>
        <w:rPr>
          <w:rFonts w:eastAsia="Times New Roman"/>
          <w:szCs w:val="24"/>
        </w:rPr>
        <w:t xml:space="preserve">: </w:t>
      </w:r>
      <w:r w:rsidRPr="007075E2">
        <w:rPr>
          <w:rFonts w:eastAsia="Times New Roman"/>
          <w:szCs w:val="24"/>
        </w:rPr>
        <w:t xml:space="preserve">και η </w:t>
      </w:r>
      <w:r>
        <w:rPr>
          <w:rFonts w:eastAsia="Times New Roman"/>
          <w:szCs w:val="24"/>
        </w:rPr>
        <w:lastRenderedPageBreak/>
        <w:t>Π</w:t>
      </w:r>
      <w:r w:rsidRPr="007075E2">
        <w:rPr>
          <w:rFonts w:eastAsia="Times New Roman"/>
          <w:szCs w:val="24"/>
        </w:rPr>
        <w:t xml:space="preserve">ελαγονία και </w:t>
      </w:r>
      <w:r>
        <w:rPr>
          <w:rFonts w:eastAsia="Times New Roman"/>
          <w:szCs w:val="24"/>
        </w:rPr>
        <w:t>οι Στόβοι</w:t>
      </w:r>
      <w:r w:rsidRPr="007075E2">
        <w:rPr>
          <w:rFonts w:eastAsia="Times New Roman"/>
          <w:szCs w:val="24"/>
        </w:rPr>
        <w:t xml:space="preserve"> και τα Σκόπια</w:t>
      </w:r>
      <w:r>
        <w:rPr>
          <w:rFonts w:eastAsia="Times New Roman"/>
          <w:szCs w:val="24"/>
        </w:rPr>
        <w:t>.</w:t>
      </w:r>
      <w:r w:rsidRPr="007075E2">
        <w:rPr>
          <w:rFonts w:eastAsia="Times New Roman"/>
          <w:szCs w:val="24"/>
        </w:rPr>
        <w:t xml:space="preserve"> </w:t>
      </w:r>
      <w:r>
        <w:rPr>
          <w:rFonts w:eastAsia="Times New Roman"/>
          <w:szCs w:val="24"/>
        </w:rPr>
        <w:t>Α</w:t>
      </w:r>
      <w:r w:rsidRPr="007075E2">
        <w:rPr>
          <w:rFonts w:eastAsia="Times New Roman"/>
          <w:szCs w:val="24"/>
        </w:rPr>
        <w:t xml:space="preserve">υτοί οι άνθρωποι </w:t>
      </w:r>
      <w:r>
        <w:rPr>
          <w:rFonts w:eastAsia="Times New Roman"/>
          <w:szCs w:val="24"/>
        </w:rPr>
        <w:t xml:space="preserve">είχαν </w:t>
      </w:r>
      <w:r w:rsidRPr="007075E2">
        <w:rPr>
          <w:rFonts w:eastAsia="Times New Roman"/>
          <w:szCs w:val="24"/>
        </w:rPr>
        <w:t>αναφορές</w:t>
      </w:r>
      <w:r>
        <w:rPr>
          <w:rFonts w:eastAsia="Times New Roman"/>
          <w:szCs w:val="24"/>
        </w:rPr>
        <w:t>, ρωμαίικε</w:t>
      </w:r>
      <w:r w:rsidRPr="007075E2">
        <w:rPr>
          <w:rFonts w:eastAsia="Times New Roman"/>
          <w:szCs w:val="24"/>
        </w:rPr>
        <w:t>ς αναφορές</w:t>
      </w:r>
      <w:r>
        <w:rPr>
          <w:rFonts w:eastAsia="Times New Roman"/>
          <w:szCs w:val="24"/>
        </w:rPr>
        <w:t>.</w:t>
      </w:r>
    </w:p>
    <w:p w14:paraId="77C03611" w14:textId="77777777" w:rsidR="006113A9" w:rsidRDefault="006B6FC4">
      <w:pPr>
        <w:spacing w:line="600" w:lineRule="auto"/>
        <w:ind w:firstLine="720"/>
        <w:contextualSpacing/>
        <w:jc w:val="both"/>
        <w:rPr>
          <w:rFonts w:eastAsia="Times New Roman"/>
          <w:szCs w:val="24"/>
        </w:rPr>
      </w:pPr>
      <w:r>
        <w:rPr>
          <w:rFonts w:eastAsia="Times New Roman"/>
          <w:szCs w:val="24"/>
        </w:rPr>
        <w:t>Έ</w:t>
      </w:r>
      <w:r w:rsidRPr="007075E2">
        <w:rPr>
          <w:rFonts w:eastAsia="Times New Roman"/>
          <w:szCs w:val="24"/>
        </w:rPr>
        <w:t xml:space="preserve">χει πολύ μεγάλη σημασία </w:t>
      </w:r>
      <w:r>
        <w:rPr>
          <w:rFonts w:eastAsia="Times New Roman"/>
          <w:szCs w:val="24"/>
        </w:rPr>
        <w:t>-</w:t>
      </w:r>
      <w:r w:rsidRPr="007075E2">
        <w:rPr>
          <w:rFonts w:eastAsia="Times New Roman"/>
          <w:szCs w:val="24"/>
        </w:rPr>
        <w:t>το ξαναλέω</w:t>
      </w:r>
      <w:r>
        <w:rPr>
          <w:rFonts w:eastAsia="Times New Roman"/>
          <w:szCs w:val="24"/>
        </w:rPr>
        <w:t>- να</w:t>
      </w:r>
      <w:r w:rsidRPr="007075E2">
        <w:rPr>
          <w:rFonts w:eastAsia="Times New Roman"/>
          <w:szCs w:val="24"/>
        </w:rPr>
        <w:t xml:space="preserve"> μπορούμε να αφήσο</w:t>
      </w:r>
      <w:r w:rsidRPr="007075E2">
        <w:rPr>
          <w:rFonts w:eastAsia="Times New Roman"/>
          <w:szCs w:val="24"/>
        </w:rPr>
        <w:t xml:space="preserve">υμε λίγο τις στρατηγικές </w:t>
      </w:r>
      <w:r>
        <w:rPr>
          <w:rFonts w:eastAsia="Times New Roman"/>
          <w:szCs w:val="24"/>
        </w:rPr>
        <w:t>της ε</w:t>
      </w:r>
      <w:r w:rsidRPr="007075E2">
        <w:rPr>
          <w:rFonts w:eastAsia="Times New Roman"/>
          <w:szCs w:val="24"/>
        </w:rPr>
        <w:t xml:space="preserve">θνικής καθαρότητας και </w:t>
      </w:r>
      <w:r>
        <w:rPr>
          <w:rFonts w:eastAsia="Times New Roman"/>
          <w:szCs w:val="24"/>
        </w:rPr>
        <w:t>να αναλογιστούμε ότι μπορεί</w:t>
      </w:r>
      <w:r w:rsidRPr="007075E2">
        <w:rPr>
          <w:rFonts w:eastAsia="Times New Roman"/>
          <w:szCs w:val="24"/>
        </w:rPr>
        <w:t xml:space="preserve"> </w:t>
      </w:r>
      <w:r>
        <w:rPr>
          <w:rFonts w:eastAsia="Times New Roman"/>
          <w:szCs w:val="24"/>
        </w:rPr>
        <w:t>σ</w:t>
      </w:r>
      <w:r w:rsidRPr="007075E2">
        <w:rPr>
          <w:rFonts w:eastAsia="Times New Roman"/>
          <w:szCs w:val="24"/>
        </w:rPr>
        <w:t xml:space="preserve">τα τελευταία </w:t>
      </w:r>
      <w:r>
        <w:rPr>
          <w:rFonts w:eastAsia="Times New Roman"/>
          <w:szCs w:val="24"/>
        </w:rPr>
        <w:t>εβδομήντα</w:t>
      </w:r>
      <w:r w:rsidRPr="007075E2">
        <w:rPr>
          <w:rFonts w:eastAsia="Times New Roman"/>
          <w:szCs w:val="24"/>
        </w:rPr>
        <w:t xml:space="preserve"> χρόνια </w:t>
      </w:r>
      <w:r>
        <w:rPr>
          <w:rFonts w:eastAsia="Times New Roman"/>
          <w:szCs w:val="24"/>
        </w:rPr>
        <w:t>-κάτω</w:t>
      </w:r>
      <w:r w:rsidRPr="007075E2">
        <w:rPr>
          <w:rFonts w:eastAsia="Times New Roman"/>
          <w:szCs w:val="24"/>
        </w:rPr>
        <w:t xml:space="preserve"> από σκοπιμότητες οι </w:t>
      </w:r>
      <w:r>
        <w:rPr>
          <w:rFonts w:eastAsia="Times New Roman"/>
          <w:szCs w:val="24"/>
        </w:rPr>
        <w:t>ο</w:t>
      </w:r>
      <w:r w:rsidRPr="007075E2">
        <w:rPr>
          <w:rFonts w:eastAsia="Times New Roman"/>
          <w:szCs w:val="24"/>
        </w:rPr>
        <w:t xml:space="preserve">ποίες </w:t>
      </w:r>
      <w:r>
        <w:rPr>
          <w:rFonts w:eastAsia="Times New Roman"/>
          <w:szCs w:val="24"/>
        </w:rPr>
        <w:t xml:space="preserve">έβλεπαν </w:t>
      </w:r>
      <w:r w:rsidRPr="007075E2">
        <w:rPr>
          <w:rFonts w:eastAsia="Times New Roman"/>
          <w:szCs w:val="24"/>
        </w:rPr>
        <w:t>έξοδο στη θάλασσα</w:t>
      </w:r>
      <w:r>
        <w:rPr>
          <w:rFonts w:eastAsia="Times New Roman"/>
          <w:szCs w:val="24"/>
        </w:rPr>
        <w:t>,</w:t>
      </w:r>
      <w:r w:rsidRPr="007075E2">
        <w:rPr>
          <w:rFonts w:eastAsia="Times New Roman"/>
          <w:szCs w:val="24"/>
        </w:rPr>
        <w:t xml:space="preserve"> έξοδο στα λιμάνια</w:t>
      </w:r>
      <w:r>
        <w:rPr>
          <w:rFonts w:eastAsia="Times New Roman"/>
          <w:szCs w:val="24"/>
        </w:rPr>
        <w:t>,</w:t>
      </w:r>
      <w:r w:rsidRPr="007075E2">
        <w:rPr>
          <w:rFonts w:eastAsia="Times New Roman"/>
          <w:szCs w:val="24"/>
        </w:rPr>
        <w:t xml:space="preserve"> </w:t>
      </w:r>
      <w:r>
        <w:rPr>
          <w:rFonts w:eastAsia="Times New Roman"/>
          <w:szCs w:val="24"/>
        </w:rPr>
        <w:t>έβλεπαν τη</w:t>
      </w:r>
      <w:r w:rsidRPr="007075E2">
        <w:rPr>
          <w:rFonts w:eastAsia="Times New Roman"/>
          <w:szCs w:val="24"/>
        </w:rPr>
        <w:t xml:space="preserve"> Θεσσαλονίκη</w:t>
      </w:r>
      <w:r>
        <w:rPr>
          <w:rFonts w:eastAsia="Times New Roman"/>
          <w:szCs w:val="24"/>
        </w:rPr>
        <w:t>-</w:t>
      </w:r>
      <w:r w:rsidRPr="007075E2">
        <w:rPr>
          <w:rFonts w:eastAsia="Times New Roman"/>
          <w:szCs w:val="24"/>
        </w:rPr>
        <w:t xml:space="preserve"> να χρησιμοποιήθηκε </w:t>
      </w:r>
      <w:r>
        <w:rPr>
          <w:rFonts w:eastAsia="Times New Roman"/>
          <w:szCs w:val="24"/>
        </w:rPr>
        <w:t xml:space="preserve">το όνομα </w:t>
      </w:r>
      <w:r w:rsidRPr="007075E2">
        <w:rPr>
          <w:rFonts w:eastAsia="Times New Roman"/>
          <w:szCs w:val="24"/>
        </w:rPr>
        <w:t xml:space="preserve">με όρους </w:t>
      </w:r>
      <w:r>
        <w:rPr>
          <w:rFonts w:eastAsia="Times New Roman"/>
          <w:szCs w:val="24"/>
        </w:rPr>
        <w:t xml:space="preserve">αντιεπιστημονικούς, </w:t>
      </w:r>
      <w:r w:rsidRPr="007075E2">
        <w:rPr>
          <w:rFonts w:eastAsia="Times New Roman"/>
          <w:szCs w:val="24"/>
        </w:rPr>
        <w:t xml:space="preserve">με όρους </w:t>
      </w:r>
      <w:r>
        <w:rPr>
          <w:rFonts w:eastAsia="Times New Roman"/>
          <w:szCs w:val="24"/>
        </w:rPr>
        <w:t xml:space="preserve">ανιστόρητους, με όρους καπηλείας της ιστορίας. </w:t>
      </w:r>
    </w:p>
    <w:p w14:paraId="77C03612" w14:textId="77777777" w:rsidR="006113A9" w:rsidRDefault="006B6FC4">
      <w:pPr>
        <w:spacing w:line="600" w:lineRule="auto"/>
        <w:ind w:firstLine="720"/>
        <w:contextualSpacing/>
        <w:jc w:val="both"/>
        <w:rPr>
          <w:rFonts w:eastAsia="Times New Roman"/>
          <w:szCs w:val="24"/>
        </w:rPr>
      </w:pPr>
      <w:r>
        <w:rPr>
          <w:rFonts w:eastAsia="Times New Roman"/>
          <w:szCs w:val="24"/>
        </w:rPr>
        <w:t xml:space="preserve">Σήμερα, </w:t>
      </w:r>
      <w:r w:rsidRPr="007075E2">
        <w:rPr>
          <w:rFonts w:eastAsia="Times New Roman"/>
          <w:szCs w:val="24"/>
        </w:rPr>
        <w:t xml:space="preserve">η συζήτηση η οποία </w:t>
      </w:r>
      <w:r>
        <w:rPr>
          <w:rFonts w:eastAsia="Times New Roman"/>
          <w:szCs w:val="24"/>
        </w:rPr>
        <w:t>γίνεται γίνεται γιατί αυτός ο λα</w:t>
      </w:r>
      <w:r w:rsidRPr="007075E2">
        <w:rPr>
          <w:rFonts w:eastAsia="Times New Roman"/>
          <w:szCs w:val="24"/>
        </w:rPr>
        <w:t xml:space="preserve">ός και αυτό το κράτος του ενός εκατομμυρίου </w:t>
      </w:r>
      <w:r>
        <w:rPr>
          <w:rFonts w:eastAsia="Times New Roman"/>
          <w:szCs w:val="24"/>
        </w:rPr>
        <w:t>οκτακοσίων</w:t>
      </w:r>
      <w:r w:rsidRPr="007075E2">
        <w:rPr>
          <w:rFonts w:eastAsia="Times New Roman"/>
          <w:szCs w:val="24"/>
        </w:rPr>
        <w:t xml:space="preserve"> χιλιάδων κατοίκων</w:t>
      </w:r>
      <w:r>
        <w:rPr>
          <w:rFonts w:eastAsia="Times New Roman"/>
          <w:szCs w:val="24"/>
        </w:rPr>
        <w:t xml:space="preserve"> έχει βάλει</w:t>
      </w:r>
      <w:r w:rsidRPr="007075E2">
        <w:rPr>
          <w:rFonts w:eastAsia="Times New Roman"/>
          <w:szCs w:val="24"/>
        </w:rPr>
        <w:t xml:space="preserve"> προοπτική να μπει στην Ευρωπαϊκή Ένω</w:t>
      </w:r>
      <w:r w:rsidRPr="007075E2">
        <w:rPr>
          <w:rFonts w:eastAsia="Times New Roman"/>
          <w:szCs w:val="24"/>
        </w:rPr>
        <w:t>ση</w:t>
      </w:r>
      <w:r>
        <w:rPr>
          <w:rFonts w:eastAsia="Times New Roman"/>
          <w:szCs w:val="24"/>
        </w:rPr>
        <w:t>.</w:t>
      </w:r>
      <w:r w:rsidRPr="007075E2">
        <w:rPr>
          <w:rFonts w:eastAsia="Times New Roman"/>
          <w:szCs w:val="24"/>
        </w:rPr>
        <w:t xml:space="preserve"> </w:t>
      </w:r>
    </w:p>
    <w:p w14:paraId="77C03613" w14:textId="77777777" w:rsidR="006113A9" w:rsidRDefault="006B6FC4">
      <w:pPr>
        <w:spacing w:line="600" w:lineRule="auto"/>
        <w:ind w:firstLine="720"/>
        <w:contextualSpacing/>
        <w:jc w:val="both"/>
        <w:rPr>
          <w:rFonts w:eastAsia="Times New Roman"/>
          <w:szCs w:val="24"/>
        </w:rPr>
      </w:pPr>
      <w:r>
        <w:rPr>
          <w:rFonts w:eastAsia="Times New Roman"/>
          <w:szCs w:val="24"/>
        </w:rPr>
        <w:t>Είδα την αγωνία. Δεν αμφισβητώ τα κίνητρα της αγωνίας. Θέλω, όμως, να σας πω ότι φ</w:t>
      </w:r>
      <w:r w:rsidRPr="007075E2">
        <w:rPr>
          <w:rFonts w:eastAsia="Times New Roman"/>
          <w:szCs w:val="24"/>
        </w:rPr>
        <w:t xml:space="preserve">υσικά και θα τηρηθούν οι συνθήκες </w:t>
      </w:r>
      <w:r>
        <w:rPr>
          <w:rFonts w:eastAsia="Times New Roman"/>
          <w:szCs w:val="24"/>
        </w:rPr>
        <w:t>α</w:t>
      </w:r>
      <w:r w:rsidRPr="007075E2">
        <w:rPr>
          <w:rFonts w:eastAsia="Times New Roman"/>
          <w:szCs w:val="24"/>
        </w:rPr>
        <w:t xml:space="preserve">πό τη στιγμή που οι </w:t>
      </w:r>
      <w:r>
        <w:rPr>
          <w:rFonts w:eastAsia="Times New Roman"/>
          <w:szCs w:val="24"/>
        </w:rPr>
        <w:t>β</w:t>
      </w:r>
      <w:r w:rsidRPr="007075E2">
        <w:rPr>
          <w:rFonts w:eastAsia="Times New Roman"/>
          <w:szCs w:val="24"/>
        </w:rPr>
        <w:t xml:space="preserve">όρειοι </w:t>
      </w:r>
      <w:r>
        <w:rPr>
          <w:rFonts w:eastAsia="Times New Roman"/>
          <w:szCs w:val="24"/>
        </w:rPr>
        <w:t xml:space="preserve">γείτονές μας, </w:t>
      </w:r>
      <w:r w:rsidRPr="007075E2">
        <w:rPr>
          <w:rFonts w:eastAsia="Times New Roman"/>
          <w:szCs w:val="24"/>
        </w:rPr>
        <w:t xml:space="preserve">οι σλάβοι φίλοι μας με τους οποίους είμαστε μαζί </w:t>
      </w:r>
      <w:r>
        <w:rPr>
          <w:rFonts w:eastAsia="Times New Roman"/>
          <w:szCs w:val="24"/>
        </w:rPr>
        <w:t>δεκατέσσερις αιώνες…</w:t>
      </w:r>
    </w:p>
    <w:p w14:paraId="77C03614" w14:textId="77777777" w:rsidR="006113A9" w:rsidRDefault="006B6FC4">
      <w:pPr>
        <w:spacing w:line="600" w:lineRule="auto"/>
        <w:ind w:firstLine="720"/>
        <w:contextualSpacing/>
        <w:jc w:val="both"/>
        <w:rPr>
          <w:rFonts w:eastAsia="Times New Roman"/>
          <w:szCs w:val="24"/>
        </w:rPr>
      </w:pPr>
      <w:r w:rsidRPr="000C1250">
        <w:rPr>
          <w:rFonts w:eastAsia="Times New Roman"/>
          <w:b/>
          <w:szCs w:val="24"/>
        </w:rPr>
        <w:t>ΙΩΑΝΝΗΣ</w:t>
      </w:r>
      <w:r>
        <w:rPr>
          <w:rFonts w:eastAsia="Times New Roman"/>
          <w:szCs w:val="24"/>
        </w:rPr>
        <w:t xml:space="preserve"> </w:t>
      </w:r>
      <w:r w:rsidRPr="000C1250">
        <w:rPr>
          <w:rFonts w:eastAsia="Times New Roman"/>
          <w:b/>
          <w:szCs w:val="24"/>
        </w:rPr>
        <w:t>ΑΪΒΑΤΙΔΗΣ</w:t>
      </w:r>
      <w:r>
        <w:rPr>
          <w:rFonts w:eastAsia="Times New Roman"/>
          <w:b/>
          <w:szCs w:val="24"/>
        </w:rPr>
        <w:t>:</w:t>
      </w:r>
      <w:r>
        <w:rPr>
          <w:rFonts w:eastAsia="Times New Roman"/>
          <w:szCs w:val="24"/>
        </w:rPr>
        <w:t xml:space="preserve"> </w:t>
      </w:r>
      <w:r>
        <w:rPr>
          <w:rFonts w:eastAsia="Times New Roman"/>
          <w:szCs w:val="24"/>
          <w:lang w:val="en-US"/>
        </w:rPr>
        <w:t>K</w:t>
      </w:r>
      <w:r>
        <w:rPr>
          <w:rFonts w:eastAsia="Times New Roman"/>
          <w:szCs w:val="24"/>
        </w:rPr>
        <w:t>αι</w:t>
      </w:r>
      <w:r>
        <w:rPr>
          <w:rFonts w:eastAsia="Times New Roman"/>
          <w:szCs w:val="24"/>
        </w:rPr>
        <w:t xml:space="preserve"> οι Αλβανοί, το 35%. </w:t>
      </w:r>
    </w:p>
    <w:p w14:paraId="77C03615" w14:textId="77777777" w:rsidR="006113A9" w:rsidRDefault="006B6FC4">
      <w:pPr>
        <w:spacing w:line="600" w:lineRule="auto"/>
        <w:ind w:firstLine="720"/>
        <w:contextualSpacing/>
        <w:jc w:val="both"/>
        <w:rPr>
          <w:rFonts w:eastAsia="Times New Roman"/>
          <w:szCs w:val="24"/>
        </w:rPr>
      </w:pPr>
      <w:r w:rsidRPr="001D665A">
        <w:rPr>
          <w:rFonts w:eastAsia="Times New Roman" w:cs="Times New Roman"/>
          <w:b/>
          <w:szCs w:val="24"/>
        </w:rPr>
        <w:lastRenderedPageBreak/>
        <w:t>ΜΑΡΚΟΣ ΜΠΟΛΑΡΗΣ (</w:t>
      </w:r>
      <w:r>
        <w:rPr>
          <w:rFonts w:eastAsia="Times New Roman" w:cs="Times New Roman"/>
          <w:b/>
          <w:szCs w:val="24"/>
        </w:rPr>
        <w:t>Υφυπουργός Εξωτερικών</w:t>
      </w:r>
      <w:r w:rsidRPr="001D665A">
        <w:rPr>
          <w:rFonts w:eastAsia="Times New Roman" w:cs="Times New Roman"/>
          <w:b/>
          <w:szCs w:val="24"/>
        </w:rPr>
        <w:t xml:space="preserve">): </w:t>
      </w:r>
      <w:r w:rsidRPr="000A4F34">
        <w:rPr>
          <w:rFonts w:eastAsia="Times New Roman"/>
          <w:szCs w:val="24"/>
        </w:rPr>
        <w:t>Και Αλβανο</w:t>
      </w:r>
      <w:r>
        <w:rPr>
          <w:rFonts w:eastAsia="Times New Roman"/>
          <w:szCs w:val="24"/>
        </w:rPr>
        <w:t>ί.</w:t>
      </w:r>
    </w:p>
    <w:p w14:paraId="77C03616" w14:textId="77777777" w:rsidR="006113A9" w:rsidRDefault="006B6FC4">
      <w:pPr>
        <w:spacing w:line="600" w:lineRule="auto"/>
        <w:ind w:firstLine="720"/>
        <w:contextualSpacing/>
        <w:jc w:val="both"/>
        <w:rPr>
          <w:rFonts w:eastAsia="Times New Roman"/>
          <w:szCs w:val="24"/>
        </w:rPr>
      </w:pPr>
      <w:r>
        <w:rPr>
          <w:rFonts w:eastAsia="Times New Roman"/>
          <w:szCs w:val="24"/>
        </w:rPr>
        <w:t>Αυτοί, λοιπόν, που θέλουν να μπουν στην Ευρωπαϊκή Ένωση, στην πιο σκληρή γραφειοκρατία του κόσμου,…</w:t>
      </w:r>
    </w:p>
    <w:p w14:paraId="77C03617" w14:textId="77777777" w:rsidR="006113A9" w:rsidRDefault="006B6FC4">
      <w:pPr>
        <w:spacing w:line="600" w:lineRule="auto"/>
        <w:ind w:firstLine="720"/>
        <w:contextualSpacing/>
        <w:jc w:val="center"/>
        <w:rPr>
          <w:rFonts w:eastAsia="Times New Roman" w:cs="Times New Roman"/>
          <w:b/>
          <w:szCs w:val="24"/>
        </w:rPr>
      </w:pPr>
      <w:r>
        <w:rPr>
          <w:rFonts w:eastAsia="Times New Roman"/>
          <w:szCs w:val="24"/>
        </w:rPr>
        <w:t>(Θόρυβος στην Αίθουσα)</w:t>
      </w:r>
    </w:p>
    <w:p w14:paraId="77C03618" w14:textId="77777777" w:rsidR="006113A9" w:rsidRDefault="006B6FC4">
      <w:pPr>
        <w:spacing w:line="600" w:lineRule="auto"/>
        <w:ind w:firstLine="720"/>
        <w:contextualSpacing/>
        <w:jc w:val="both"/>
        <w:rPr>
          <w:rFonts w:eastAsia="Times New Roman" w:cs="Times New Roman"/>
          <w:szCs w:val="24"/>
        </w:rPr>
      </w:pPr>
      <w:r w:rsidRPr="00FC73C9">
        <w:rPr>
          <w:rFonts w:eastAsia="Times New Roman" w:cs="Times New Roman"/>
          <w:b/>
          <w:szCs w:val="24"/>
        </w:rPr>
        <w:t xml:space="preserve">ΠΡΟΕΔΡΕΥΩΝ (Γεώργιος Λαμπρούλης): </w:t>
      </w:r>
      <w:r>
        <w:rPr>
          <w:rFonts w:eastAsia="Times New Roman" w:cs="Times New Roman"/>
          <w:szCs w:val="24"/>
        </w:rPr>
        <w:t xml:space="preserve">Ησυχία, παρακαλώ. </w:t>
      </w:r>
    </w:p>
    <w:p w14:paraId="77C03619"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Συνεχίστε, κύριε Υπουργέ. </w:t>
      </w:r>
    </w:p>
    <w:p w14:paraId="77C0361A" w14:textId="77777777" w:rsidR="006113A9" w:rsidRDefault="006B6FC4">
      <w:pPr>
        <w:spacing w:line="600" w:lineRule="auto"/>
        <w:ind w:firstLine="720"/>
        <w:contextualSpacing/>
        <w:jc w:val="both"/>
        <w:rPr>
          <w:rFonts w:eastAsia="Times New Roman" w:cs="Times New Roman"/>
          <w:szCs w:val="24"/>
        </w:rPr>
      </w:pPr>
      <w:r w:rsidRPr="001D665A">
        <w:rPr>
          <w:rFonts w:eastAsia="Times New Roman" w:cs="Times New Roman"/>
          <w:b/>
          <w:szCs w:val="24"/>
        </w:rPr>
        <w:t>ΜΑΡΚΟΣ ΜΠΟΛΑΡΗΣ (</w:t>
      </w:r>
      <w:r>
        <w:rPr>
          <w:rFonts w:eastAsia="Times New Roman" w:cs="Times New Roman"/>
          <w:b/>
          <w:szCs w:val="24"/>
        </w:rPr>
        <w:t>Υφυπουργός Εξωτερικών</w:t>
      </w:r>
      <w:r w:rsidRPr="001D665A">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…φυσικά και θα τηρήσουν τους όρους αυτής της συμφωνίας. </w:t>
      </w:r>
    </w:p>
    <w:p w14:paraId="77C0361B" w14:textId="77777777" w:rsidR="006113A9" w:rsidRDefault="006B6FC4">
      <w:pPr>
        <w:spacing w:line="600" w:lineRule="auto"/>
        <w:ind w:firstLine="720"/>
        <w:contextualSpacing/>
        <w:jc w:val="both"/>
        <w:rPr>
          <w:rFonts w:eastAsia="Times New Roman"/>
          <w:szCs w:val="24"/>
        </w:rPr>
      </w:pPr>
      <w:r>
        <w:rPr>
          <w:rFonts w:eastAsia="Times New Roman" w:cs="Times New Roman"/>
          <w:szCs w:val="24"/>
        </w:rPr>
        <w:t>Θέλω, λοιπόν, να επισημάνω κάτι, επειδή έγινε τους προηγούμενους μήνες μ</w:t>
      </w:r>
      <w:r>
        <w:rPr>
          <w:rFonts w:eastAsia="Times New Roman" w:cs="Times New Roman"/>
          <w:szCs w:val="24"/>
        </w:rPr>
        <w:t>ί</w:t>
      </w:r>
      <w:r>
        <w:rPr>
          <w:rFonts w:eastAsia="Times New Roman" w:cs="Times New Roman"/>
          <w:szCs w:val="24"/>
        </w:rPr>
        <w:t xml:space="preserve">α εξαιρετική παραπληροφόρηση για την </w:t>
      </w:r>
      <w:r>
        <w:rPr>
          <w:rFonts w:eastAsia="Times New Roman" w:cs="Times New Roman"/>
          <w:szCs w:val="24"/>
        </w:rPr>
        <w:t>ε</w:t>
      </w:r>
      <w:r>
        <w:rPr>
          <w:rFonts w:eastAsia="Times New Roman" w:cs="Times New Roman"/>
          <w:szCs w:val="24"/>
        </w:rPr>
        <w:t>πιτροπή</w:t>
      </w:r>
      <w:r w:rsidRPr="007075E2">
        <w:rPr>
          <w:rFonts w:eastAsia="Times New Roman"/>
          <w:szCs w:val="24"/>
        </w:rPr>
        <w:t xml:space="preserve"> η οποία συνε</w:t>
      </w:r>
      <w:r w:rsidRPr="007075E2">
        <w:rPr>
          <w:rFonts w:eastAsia="Times New Roman"/>
          <w:szCs w:val="24"/>
        </w:rPr>
        <w:t>δρίασε μία φορά για να ασχοληθεί με την άρση από τα βιβλία όλων των αλυτρωτικών</w:t>
      </w:r>
      <w:r>
        <w:rPr>
          <w:rFonts w:eastAsia="Times New Roman"/>
          <w:szCs w:val="24"/>
        </w:rPr>
        <w:t>, ανα</w:t>
      </w:r>
      <w:r w:rsidRPr="007075E2">
        <w:rPr>
          <w:rFonts w:eastAsia="Times New Roman"/>
          <w:szCs w:val="24"/>
        </w:rPr>
        <w:t>θεωρητικών</w:t>
      </w:r>
      <w:r>
        <w:rPr>
          <w:rFonts w:eastAsia="Times New Roman"/>
          <w:szCs w:val="24"/>
        </w:rPr>
        <w:t>,</w:t>
      </w:r>
      <w:r w:rsidRPr="007075E2">
        <w:rPr>
          <w:rFonts w:eastAsia="Times New Roman"/>
          <w:szCs w:val="24"/>
        </w:rPr>
        <w:t xml:space="preserve"> ανιστόρητων </w:t>
      </w:r>
      <w:r>
        <w:rPr>
          <w:rFonts w:eastAsia="Times New Roman"/>
          <w:szCs w:val="24"/>
        </w:rPr>
        <w:t>και αντι</w:t>
      </w:r>
      <w:r w:rsidRPr="007075E2">
        <w:rPr>
          <w:rFonts w:eastAsia="Times New Roman"/>
          <w:szCs w:val="24"/>
        </w:rPr>
        <w:t>επιστημονικών που έχουν εισχωρήσει κάτω από την πίεση σκοπιμοτήτων</w:t>
      </w:r>
      <w:r>
        <w:rPr>
          <w:rFonts w:eastAsia="Times New Roman"/>
          <w:szCs w:val="24"/>
        </w:rPr>
        <w:t>.</w:t>
      </w:r>
      <w:r w:rsidRPr="007075E2">
        <w:rPr>
          <w:rFonts w:eastAsia="Times New Roman"/>
          <w:szCs w:val="24"/>
        </w:rPr>
        <w:t xml:space="preserve"> </w:t>
      </w:r>
      <w:r>
        <w:rPr>
          <w:rFonts w:eastAsia="Times New Roman"/>
          <w:szCs w:val="24"/>
        </w:rPr>
        <w:t>Γ</w:t>
      </w:r>
      <w:r w:rsidRPr="007075E2">
        <w:rPr>
          <w:rFonts w:eastAsia="Times New Roman"/>
          <w:szCs w:val="24"/>
        </w:rPr>
        <w:t xml:space="preserve">ράφτηκαν </w:t>
      </w:r>
      <w:r>
        <w:rPr>
          <w:rFonts w:eastAsia="Times New Roman"/>
          <w:szCs w:val="24"/>
        </w:rPr>
        <w:t xml:space="preserve">τους </w:t>
      </w:r>
      <w:r w:rsidRPr="007075E2">
        <w:rPr>
          <w:rFonts w:eastAsia="Times New Roman"/>
          <w:szCs w:val="24"/>
        </w:rPr>
        <w:t>προηγούμενους μήνες απίστευτα</w:t>
      </w:r>
      <w:r>
        <w:rPr>
          <w:rFonts w:eastAsia="Times New Roman"/>
          <w:szCs w:val="24"/>
        </w:rPr>
        <w:t>, α</w:t>
      </w:r>
      <w:r w:rsidRPr="007075E2">
        <w:rPr>
          <w:rFonts w:eastAsia="Times New Roman"/>
          <w:szCs w:val="24"/>
        </w:rPr>
        <w:t>παρχής μέχρι τέλους ψεύτι</w:t>
      </w:r>
      <w:r w:rsidRPr="007075E2">
        <w:rPr>
          <w:rFonts w:eastAsia="Times New Roman"/>
          <w:szCs w:val="24"/>
        </w:rPr>
        <w:t>κα</w:t>
      </w:r>
      <w:r>
        <w:rPr>
          <w:rFonts w:eastAsia="Times New Roman"/>
          <w:szCs w:val="24"/>
        </w:rPr>
        <w:t>.</w:t>
      </w:r>
      <w:r w:rsidRPr="007075E2">
        <w:rPr>
          <w:rFonts w:eastAsia="Times New Roman"/>
          <w:szCs w:val="24"/>
        </w:rPr>
        <w:t xml:space="preserve"> Η </w:t>
      </w:r>
      <w:r>
        <w:rPr>
          <w:rFonts w:eastAsia="Times New Roman"/>
          <w:szCs w:val="24"/>
        </w:rPr>
        <w:t>ε</w:t>
      </w:r>
      <w:r w:rsidRPr="007075E2">
        <w:rPr>
          <w:rFonts w:eastAsia="Times New Roman"/>
          <w:szCs w:val="24"/>
        </w:rPr>
        <w:t>πιτροπή συνεδρίασε μία φορά στη Θεσσαλονίκη</w:t>
      </w:r>
      <w:r>
        <w:rPr>
          <w:rFonts w:eastAsia="Times New Roman"/>
          <w:szCs w:val="24"/>
        </w:rPr>
        <w:t>,</w:t>
      </w:r>
      <w:r w:rsidRPr="007075E2">
        <w:rPr>
          <w:rFonts w:eastAsia="Times New Roman"/>
          <w:szCs w:val="24"/>
        </w:rPr>
        <w:t xml:space="preserve"> στις 2 Νοεμ</w:t>
      </w:r>
      <w:r w:rsidRPr="007075E2">
        <w:rPr>
          <w:rFonts w:eastAsia="Times New Roman"/>
          <w:szCs w:val="24"/>
        </w:rPr>
        <w:lastRenderedPageBreak/>
        <w:t>βρίου</w:t>
      </w:r>
      <w:r>
        <w:rPr>
          <w:rFonts w:eastAsia="Times New Roman"/>
          <w:szCs w:val="24"/>
        </w:rPr>
        <w:t>.</w:t>
      </w:r>
      <w:r w:rsidRPr="007075E2">
        <w:rPr>
          <w:rFonts w:eastAsia="Times New Roman"/>
          <w:szCs w:val="24"/>
        </w:rPr>
        <w:t xml:space="preserve"> </w:t>
      </w:r>
      <w:r>
        <w:rPr>
          <w:rFonts w:eastAsia="Times New Roman"/>
          <w:szCs w:val="24"/>
        </w:rPr>
        <w:t>Ή</w:t>
      </w:r>
      <w:r w:rsidRPr="007075E2">
        <w:rPr>
          <w:rFonts w:eastAsia="Times New Roman"/>
          <w:szCs w:val="24"/>
        </w:rPr>
        <w:t>ταν</w:t>
      </w:r>
      <w:r>
        <w:rPr>
          <w:rFonts w:eastAsia="Times New Roman"/>
          <w:szCs w:val="24"/>
        </w:rPr>
        <w:t xml:space="preserve"> να</w:t>
      </w:r>
      <w:r w:rsidRPr="007075E2">
        <w:rPr>
          <w:rFonts w:eastAsia="Times New Roman"/>
          <w:szCs w:val="24"/>
        </w:rPr>
        <w:t xml:space="preserve"> ξανασυνεδριάσει πριν </w:t>
      </w:r>
      <w:r>
        <w:rPr>
          <w:rFonts w:eastAsia="Times New Roman"/>
          <w:szCs w:val="24"/>
        </w:rPr>
        <w:t xml:space="preserve">από </w:t>
      </w:r>
      <w:r w:rsidRPr="007075E2">
        <w:rPr>
          <w:rFonts w:eastAsia="Times New Roman"/>
          <w:szCs w:val="24"/>
        </w:rPr>
        <w:t>τα Χριστούγεννα</w:t>
      </w:r>
      <w:r>
        <w:rPr>
          <w:rFonts w:eastAsia="Times New Roman"/>
          <w:szCs w:val="24"/>
        </w:rPr>
        <w:t>.</w:t>
      </w:r>
      <w:r w:rsidRPr="007075E2">
        <w:rPr>
          <w:rFonts w:eastAsia="Times New Roman"/>
          <w:szCs w:val="24"/>
        </w:rPr>
        <w:t xml:space="preserve"> Έχει ζητηθεί από </w:t>
      </w:r>
      <w:r>
        <w:rPr>
          <w:rFonts w:eastAsia="Times New Roman"/>
          <w:szCs w:val="24"/>
        </w:rPr>
        <w:t>την άλλη πλευρά να συνεδριάσουμε γύρω στις</w:t>
      </w:r>
      <w:r w:rsidRPr="007075E2">
        <w:rPr>
          <w:rFonts w:eastAsia="Times New Roman"/>
          <w:szCs w:val="24"/>
        </w:rPr>
        <w:t xml:space="preserve"> 15-16 το</w:t>
      </w:r>
      <w:r>
        <w:rPr>
          <w:rFonts w:eastAsia="Times New Roman"/>
          <w:szCs w:val="24"/>
        </w:rPr>
        <w:t>υ</w:t>
      </w:r>
      <w:r w:rsidRPr="007075E2">
        <w:rPr>
          <w:rFonts w:eastAsia="Times New Roman"/>
          <w:szCs w:val="24"/>
        </w:rPr>
        <w:t xml:space="preserve"> Φλεβάρη</w:t>
      </w:r>
      <w:r>
        <w:rPr>
          <w:rFonts w:eastAsia="Times New Roman"/>
          <w:szCs w:val="24"/>
        </w:rPr>
        <w:t>. Θέσαμε τρία ζητήματα:</w:t>
      </w:r>
    </w:p>
    <w:p w14:paraId="77C0361C" w14:textId="77777777" w:rsidR="006113A9" w:rsidRDefault="006B6FC4">
      <w:pPr>
        <w:spacing w:line="600" w:lineRule="auto"/>
        <w:ind w:firstLine="720"/>
        <w:contextualSpacing/>
        <w:jc w:val="both"/>
        <w:rPr>
          <w:rFonts w:eastAsia="Times New Roman"/>
          <w:szCs w:val="24"/>
        </w:rPr>
      </w:pPr>
      <w:r>
        <w:rPr>
          <w:rFonts w:eastAsia="Times New Roman"/>
          <w:szCs w:val="24"/>
        </w:rPr>
        <w:t xml:space="preserve">Πρώτον, </w:t>
      </w:r>
      <w:r w:rsidRPr="007075E2">
        <w:rPr>
          <w:rFonts w:eastAsia="Times New Roman"/>
          <w:szCs w:val="24"/>
        </w:rPr>
        <w:t>σύμφωνα με τις Πρέσπες</w:t>
      </w:r>
      <w:r>
        <w:rPr>
          <w:rFonts w:eastAsia="Times New Roman"/>
          <w:szCs w:val="24"/>
        </w:rPr>
        <w:t>,</w:t>
      </w:r>
      <w:r w:rsidRPr="007075E2">
        <w:rPr>
          <w:rFonts w:eastAsia="Times New Roman"/>
          <w:szCs w:val="24"/>
        </w:rPr>
        <w:t xml:space="preserve"> το</w:t>
      </w:r>
      <w:r>
        <w:rPr>
          <w:rFonts w:eastAsia="Times New Roman"/>
          <w:szCs w:val="24"/>
        </w:rPr>
        <w:t>ν</w:t>
      </w:r>
      <w:r w:rsidRPr="007075E2">
        <w:rPr>
          <w:rFonts w:eastAsia="Times New Roman"/>
          <w:szCs w:val="24"/>
        </w:rPr>
        <w:t xml:space="preserve"> Σεπτέμβρη τα βιβλία δεν πρέπει να έχουν αλυτρωτικές αναφορές</w:t>
      </w:r>
      <w:r>
        <w:rPr>
          <w:rFonts w:eastAsia="Times New Roman"/>
          <w:szCs w:val="24"/>
        </w:rPr>
        <w:t>.</w:t>
      </w:r>
      <w:r w:rsidRPr="007075E2">
        <w:rPr>
          <w:rFonts w:eastAsia="Times New Roman"/>
          <w:szCs w:val="24"/>
        </w:rPr>
        <w:t xml:space="preserve"> </w:t>
      </w:r>
      <w:r>
        <w:rPr>
          <w:rFonts w:eastAsia="Times New Roman"/>
          <w:szCs w:val="24"/>
        </w:rPr>
        <w:t>Η</w:t>
      </w:r>
      <w:r w:rsidRPr="007075E2">
        <w:rPr>
          <w:rFonts w:eastAsia="Times New Roman"/>
          <w:szCs w:val="24"/>
        </w:rPr>
        <w:t xml:space="preserve"> εμπειρία της </w:t>
      </w:r>
      <w:r>
        <w:rPr>
          <w:rFonts w:eastAsia="Times New Roman"/>
          <w:szCs w:val="24"/>
        </w:rPr>
        <w:t>ε</w:t>
      </w:r>
      <w:r w:rsidRPr="007075E2">
        <w:rPr>
          <w:rFonts w:eastAsia="Times New Roman"/>
          <w:szCs w:val="24"/>
        </w:rPr>
        <w:t xml:space="preserve">πιτροπής από την Αλβανία </w:t>
      </w:r>
      <w:r>
        <w:rPr>
          <w:rFonts w:eastAsia="Times New Roman"/>
          <w:szCs w:val="24"/>
        </w:rPr>
        <w:t xml:space="preserve">-όπου </w:t>
      </w:r>
      <w:r w:rsidRPr="007075E2">
        <w:rPr>
          <w:rFonts w:eastAsia="Times New Roman"/>
          <w:szCs w:val="24"/>
        </w:rPr>
        <w:t>υπάρχει αντίστοιχη επιτροπή</w:t>
      </w:r>
      <w:r>
        <w:rPr>
          <w:rFonts w:eastAsia="Times New Roman"/>
          <w:szCs w:val="24"/>
        </w:rPr>
        <w:t>,</w:t>
      </w:r>
      <w:r w:rsidRPr="007075E2">
        <w:rPr>
          <w:rFonts w:eastAsia="Times New Roman"/>
          <w:szCs w:val="24"/>
        </w:rPr>
        <w:t xml:space="preserve"> για να βγάλει από </w:t>
      </w:r>
      <w:r>
        <w:rPr>
          <w:rFonts w:eastAsia="Times New Roman"/>
          <w:szCs w:val="24"/>
        </w:rPr>
        <w:t>ε</w:t>
      </w:r>
      <w:r w:rsidRPr="007075E2">
        <w:rPr>
          <w:rFonts w:eastAsia="Times New Roman"/>
          <w:szCs w:val="24"/>
        </w:rPr>
        <w:t xml:space="preserve">κεί τα προβλήματα και </w:t>
      </w:r>
      <w:r>
        <w:rPr>
          <w:rFonts w:eastAsia="Times New Roman"/>
          <w:szCs w:val="24"/>
        </w:rPr>
        <w:t>τα «αγκάθια» από</w:t>
      </w:r>
      <w:r w:rsidRPr="007075E2">
        <w:rPr>
          <w:rFonts w:eastAsia="Times New Roman"/>
          <w:szCs w:val="24"/>
        </w:rPr>
        <w:t xml:space="preserve"> τα σχολικά βιβλία</w:t>
      </w:r>
      <w:r>
        <w:rPr>
          <w:rFonts w:eastAsia="Times New Roman"/>
          <w:szCs w:val="24"/>
        </w:rPr>
        <w:t>-</w:t>
      </w:r>
      <w:r w:rsidRPr="007075E2">
        <w:rPr>
          <w:rFonts w:eastAsia="Times New Roman"/>
          <w:szCs w:val="24"/>
        </w:rPr>
        <w:t xml:space="preserve"> είναι δυσχερής</w:t>
      </w:r>
      <w:r>
        <w:rPr>
          <w:rFonts w:eastAsia="Times New Roman"/>
          <w:szCs w:val="24"/>
        </w:rPr>
        <w:t xml:space="preserve">. Συνεδριάζει δεκαέξι με δεκαεπτά </w:t>
      </w:r>
      <w:r w:rsidRPr="007075E2">
        <w:rPr>
          <w:rFonts w:eastAsia="Times New Roman"/>
          <w:szCs w:val="24"/>
        </w:rPr>
        <w:t>χρόνια</w:t>
      </w:r>
      <w:r>
        <w:rPr>
          <w:rFonts w:eastAsia="Times New Roman"/>
          <w:szCs w:val="24"/>
        </w:rPr>
        <w:t>. Ε</w:t>
      </w:r>
      <w:r w:rsidRPr="007075E2">
        <w:rPr>
          <w:rFonts w:eastAsia="Times New Roman"/>
          <w:szCs w:val="24"/>
        </w:rPr>
        <w:t>ίπαμε</w:t>
      </w:r>
      <w:r>
        <w:rPr>
          <w:rFonts w:eastAsia="Times New Roman"/>
          <w:szCs w:val="24"/>
        </w:rPr>
        <w:t>,</w:t>
      </w:r>
      <w:r w:rsidRPr="007075E2">
        <w:rPr>
          <w:rFonts w:eastAsia="Times New Roman"/>
          <w:szCs w:val="24"/>
        </w:rPr>
        <w:t xml:space="preserve"> λοιπόν</w:t>
      </w:r>
      <w:r>
        <w:rPr>
          <w:rFonts w:eastAsia="Times New Roman"/>
          <w:szCs w:val="24"/>
        </w:rPr>
        <w:t>,</w:t>
      </w:r>
      <w:r w:rsidRPr="007075E2">
        <w:rPr>
          <w:rFonts w:eastAsia="Times New Roman"/>
          <w:szCs w:val="24"/>
        </w:rPr>
        <w:t xml:space="preserve"> ότι δεν θα μπούμε σε τέτοιες </w:t>
      </w:r>
      <w:r>
        <w:rPr>
          <w:rFonts w:eastAsia="Times New Roman"/>
          <w:szCs w:val="24"/>
        </w:rPr>
        <w:t xml:space="preserve">διελκυστίνδες. Γι’ αυτό άμεσα συμφωνήσαμε </w:t>
      </w:r>
      <w:r w:rsidRPr="007075E2">
        <w:rPr>
          <w:rFonts w:eastAsia="Times New Roman"/>
          <w:szCs w:val="24"/>
        </w:rPr>
        <w:t>τρία πράγματα</w:t>
      </w:r>
      <w:r>
        <w:rPr>
          <w:rFonts w:eastAsia="Times New Roman"/>
          <w:szCs w:val="24"/>
        </w:rPr>
        <w:t>:</w:t>
      </w:r>
      <w:r w:rsidRPr="007075E2">
        <w:rPr>
          <w:rFonts w:eastAsia="Times New Roman"/>
          <w:szCs w:val="24"/>
        </w:rPr>
        <w:t xml:space="preserve"> </w:t>
      </w:r>
      <w:r>
        <w:rPr>
          <w:rFonts w:eastAsia="Times New Roman"/>
          <w:szCs w:val="24"/>
        </w:rPr>
        <w:t>Π</w:t>
      </w:r>
      <w:r w:rsidRPr="007075E2">
        <w:rPr>
          <w:rFonts w:eastAsia="Times New Roman"/>
          <w:szCs w:val="24"/>
        </w:rPr>
        <w:t>ρώτον</w:t>
      </w:r>
      <w:r>
        <w:rPr>
          <w:rFonts w:eastAsia="Times New Roman"/>
          <w:szCs w:val="24"/>
        </w:rPr>
        <w:t>,</w:t>
      </w:r>
      <w:r w:rsidRPr="007075E2">
        <w:rPr>
          <w:rFonts w:eastAsia="Times New Roman"/>
          <w:szCs w:val="24"/>
        </w:rPr>
        <w:t xml:space="preserve"> από τα βιβλία για την επόμενη σχολική χρονιά </w:t>
      </w:r>
      <w:r>
        <w:rPr>
          <w:rFonts w:eastAsia="Times New Roman"/>
          <w:szCs w:val="24"/>
        </w:rPr>
        <w:t>το</w:t>
      </w:r>
      <w:r w:rsidRPr="007075E2">
        <w:rPr>
          <w:rFonts w:eastAsia="Times New Roman"/>
          <w:szCs w:val="24"/>
        </w:rPr>
        <w:t xml:space="preserve"> </w:t>
      </w:r>
      <w:r>
        <w:rPr>
          <w:rFonts w:eastAsia="Times New Roman"/>
          <w:szCs w:val="24"/>
        </w:rPr>
        <w:t>Υ</w:t>
      </w:r>
      <w:r w:rsidRPr="007075E2">
        <w:rPr>
          <w:rFonts w:eastAsia="Times New Roman"/>
          <w:szCs w:val="24"/>
        </w:rPr>
        <w:t>πουργείο θα δώσει αναλυτικά προγράμματα</w:t>
      </w:r>
      <w:r>
        <w:rPr>
          <w:rFonts w:eastAsia="Times New Roman"/>
          <w:szCs w:val="24"/>
        </w:rPr>
        <w:t>,</w:t>
      </w:r>
      <w:r w:rsidRPr="007075E2">
        <w:rPr>
          <w:rFonts w:eastAsia="Times New Roman"/>
          <w:szCs w:val="24"/>
        </w:rPr>
        <w:t xml:space="preserve"> δηλαδή οδηγίες</w:t>
      </w:r>
      <w:r w:rsidRPr="007075E2">
        <w:rPr>
          <w:rFonts w:eastAsia="Times New Roman"/>
          <w:szCs w:val="24"/>
        </w:rPr>
        <w:t xml:space="preserve"> </w:t>
      </w:r>
      <w:r>
        <w:rPr>
          <w:rFonts w:eastAsia="Times New Roman"/>
          <w:szCs w:val="24"/>
        </w:rPr>
        <w:t>σ</w:t>
      </w:r>
      <w:r w:rsidRPr="007075E2">
        <w:rPr>
          <w:rFonts w:eastAsia="Times New Roman"/>
          <w:szCs w:val="24"/>
        </w:rPr>
        <w:t xml:space="preserve">τους δασκάλους </w:t>
      </w:r>
      <w:r>
        <w:rPr>
          <w:rFonts w:eastAsia="Times New Roman"/>
          <w:szCs w:val="24"/>
        </w:rPr>
        <w:t>και στ</w:t>
      </w:r>
      <w:r w:rsidRPr="007075E2">
        <w:rPr>
          <w:rFonts w:eastAsia="Times New Roman"/>
          <w:szCs w:val="24"/>
        </w:rPr>
        <w:t xml:space="preserve">ους καθηγητές </w:t>
      </w:r>
      <w:r>
        <w:rPr>
          <w:rFonts w:eastAsia="Times New Roman"/>
          <w:szCs w:val="24"/>
        </w:rPr>
        <w:t>πως δεν θα</w:t>
      </w:r>
      <w:r w:rsidRPr="007075E2">
        <w:rPr>
          <w:rFonts w:eastAsia="Times New Roman"/>
          <w:szCs w:val="24"/>
        </w:rPr>
        <w:t xml:space="preserve"> διδ</w:t>
      </w:r>
      <w:r>
        <w:rPr>
          <w:rFonts w:eastAsia="Times New Roman"/>
          <w:szCs w:val="24"/>
        </w:rPr>
        <w:t xml:space="preserve">αχθεί κανένα </w:t>
      </w:r>
      <w:r w:rsidRPr="007075E2">
        <w:rPr>
          <w:rFonts w:eastAsia="Times New Roman"/>
          <w:szCs w:val="24"/>
        </w:rPr>
        <w:t xml:space="preserve">μάθημα </w:t>
      </w:r>
      <w:r>
        <w:rPr>
          <w:rFonts w:eastAsia="Times New Roman"/>
          <w:szCs w:val="24"/>
        </w:rPr>
        <w:t xml:space="preserve">το οποίο έχει αναφορές </w:t>
      </w:r>
      <w:r w:rsidRPr="007075E2">
        <w:rPr>
          <w:rFonts w:eastAsia="Times New Roman"/>
          <w:szCs w:val="24"/>
        </w:rPr>
        <w:t>στην Αρχαία Ελλάδα</w:t>
      </w:r>
      <w:r>
        <w:rPr>
          <w:rFonts w:eastAsia="Times New Roman"/>
          <w:szCs w:val="24"/>
        </w:rPr>
        <w:t>,</w:t>
      </w:r>
      <w:r w:rsidRPr="007075E2">
        <w:rPr>
          <w:rFonts w:eastAsia="Times New Roman"/>
          <w:szCs w:val="24"/>
        </w:rPr>
        <w:t xml:space="preserve"> στο</w:t>
      </w:r>
      <w:r>
        <w:rPr>
          <w:rFonts w:eastAsia="Times New Roman"/>
          <w:szCs w:val="24"/>
        </w:rPr>
        <w:t>ν</w:t>
      </w:r>
      <w:r w:rsidRPr="007075E2">
        <w:rPr>
          <w:rFonts w:eastAsia="Times New Roman"/>
          <w:szCs w:val="24"/>
        </w:rPr>
        <w:t xml:space="preserve"> </w:t>
      </w:r>
      <w:r>
        <w:rPr>
          <w:rFonts w:eastAsia="Times New Roman"/>
          <w:szCs w:val="24"/>
        </w:rPr>
        <w:t>μ</w:t>
      </w:r>
      <w:r w:rsidRPr="007075E2">
        <w:rPr>
          <w:rFonts w:eastAsia="Times New Roman"/>
          <w:szCs w:val="24"/>
        </w:rPr>
        <w:t>ακεδονικό πολιτισμό</w:t>
      </w:r>
      <w:r>
        <w:rPr>
          <w:rFonts w:eastAsia="Times New Roman"/>
          <w:szCs w:val="24"/>
        </w:rPr>
        <w:t>,</w:t>
      </w:r>
      <w:r w:rsidRPr="007075E2">
        <w:rPr>
          <w:rFonts w:eastAsia="Times New Roman"/>
          <w:szCs w:val="24"/>
        </w:rPr>
        <w:t xml:space="preserve"> </w:t>
      </w:r>
      <w:r>
        <w:rPr>
          <w:rFonts w:eastAsia="Times New Roman"/>
          <w:szCs w:val="24"/>
        </w:rPr>
        <w:t>σ</w:t>
      </w:r>
      <w:r w:rsidRPr="007075E2">
        <w:rPr>
          <w:rFonts w:eastAsia="Times New Roman"/>
          <w:szCs w:val="24"/>
        </w:rPr>
        <w:t>την ιστορία</w:t>
      </w:r>
      <w:r>
        <w:rPr>
          <w:rFonts w:eastAsia="Times New Roman"/>
          <w:szCs w:val="24"/>
        </w:rPr>
        <w:t>,</w:t>
      </w:r>
      <w:r w:rsidRPr="007075E2">
        <w:rPr>
          <w:rFonts w:eastAsia="Times New Roman"/>
          <w:szCs w:val="24"/>
        </w:rPr>
        <w:t xml:space="preserve"> στη φιλοσοφία σε ό</w:t>
      </w:r>
      <w:r>
        <w:rPr>
          <w:rFonts w:eastAsia="Times New Roman"/>
          <w:szCs w:val="24"/>
        </w:rPr>
        <w:t>,</w:t>
      </w:r>
      <w:r w:rsidRPr="007075E2">
        <w:rPr>
          <w:rFonts w:eastAsia="Times New Roman"/>
          <w:szCs w:val="24"/>
        </w:rPr>
        <w:t>τι προπαγανδιστικό</w:t>
      </w:r>
      <w:r>
        <w:rPr>
          <w:rFonts w:eastAsia="Times New Roman"/>
          <w:szCs w:val="24"/>
        </w:rPr>
        <w:t>,</w:t>
      </w:r>
      <w:r w:rsidRPr="007075E2">
        <w:rPr>
          <w:rFonts w:eastAsia="Times New Roman"/>
          <w:szCs w:val="24"/>
        </w:rPr>
        <w:t xml:space="preserve"> αντιεπιστημονικό και ανιστόρητο </w:t>
      </w:r>
      <w:r>
        <w:rPr>
          <w:rFonts w:eastAsia="Times New Roman"/>
          <w:szCs w:val="24"/>
        </w:rPr>
        <w:t xml:space="preserve">υπήρχε μέσα στα βιβλία. </w:t>
      </w:r>
    </w:p>
    <w:p w14:paraId="77C0361D" w14:textId="77777777" w:rsidR="006113A9" w:rsidRDefault="006B6FC4">
      <w:pPr>
        <w:spacing w:line="600" w:lineRule="auto"/>
        <w:ind w:firstLine="720"/>
        <w:contextualSpacing/>
        <w:jc w:val="both"/>
        <w:rPr>
          <w:rFonts w:eastAsia="Times New Roman"/>
          <w:szCs w:val="24"/>
        </w:rPr>
      </w:pPr>
      <w:r w:rsidRPr="00587DD1">
        <w:rPr>
          <w:rFonts w:eastAsia="Times New Roman"/>
          <w:b/>
          <w:szCs w:val="24"/>
        </w:rPr>
        <w:t>ΔΗΜΗΤ</w:t>
      </w:r>
      <w:r w:rsidRPr="00587DD1">
        <w:rPr>
          <w:rFonts w:eastAsia="Times New Roman"/>
          <w:b/>
          <w:szCs w:val="24"/>
        </w:rPr>
        <w:t>ΡΙΟΣ ΚΥΡΙΑΖΙΔΗΣ:</w:t>
      </w:r>
      <w:r>
        <w:rPr>
          <w:rFonts w:eastAsia="Times New Roman"/>
          <w:szCs w:val="24"/>
        </w:rPr>
        <w:t xml:space="preserve"> Είχαμε εμείς; </w:t>
      </w:r>
    </w:p>
    <w:p w14:paraId="77C0361E" w14:textId="77777777" w:rsidR="006113A9" w:rsidRDefault="006B6FC4">
      <w:pPr>
        <w:spacing w:line="600" w:lineRule="auto"/>
        <w:ind w:firstLine="720"/>
        <w:contextualSpacing/>
        <w:jc w:val="both"/>
        <w:rPr>
          <w:rFonts w:eastAsia="Times New Roman" w:cs="Times New Roman"/>
          <w:szCs w:val="24"/>
        </w:rPr>
      </w:pPr>
      <w:r w:rsidRPr="001D665A">
        <w:rPr>
          <w:rFonts w:eastAsia="Times New Roman" w:cs="Times New Roman"/>
          <w:b/>
          <w:szCs w:val="24"/>
        </w:rPr>
        <w:lastRenderedPageBreak/>
        <w:t>ΜΑΡΚΟΣ ΜΠΟΛΑΡΗΣ (</w:t>
      </w:r>
      <w:r>
        <w:rPr>
          <w:rFonts w:eastAsia="Times New Roman" w:cs="Times New Roman"/>
          <w:b/>
          <w:szCs w:val="24"/>
        </w:rPr>
        <w:t>Υφυπουργός Εξωτερικών</w:t>
      </w:r>
      <w:r w:rsidRPr="001D665A">
        <w:rPr>
          <w:rFonts w:eastAsia="Times New Roman" w:cs="Times New Roman"/>
          <w:b/>
          <w:szCs w:val="24"/>
        </w:rPr>
        <w:t xml:space="preserve">): </w:t>
      </w:r>
      <w:r>
        <w:rPr>
          <w:rFonts w:eastAsia="Times New Roman" w:cs="Times New Roman"/>
          <w:szCs w:val="24"/>
        </w:rPr>
        <w:t xml:space="preserve">Θα ολοκληρώσω και μετά να κάνετε τις ερωτήσεις σας. </w:t>
      </w:r>
    </w:p>
    <w:p w14:paraId="77C0361F" w14:textId="77777777" w:rsidR="006113A9" w:rsidRDefault="006B6FC4">
      <w:pPr>
        <w:spacing w:line="600" w:lineRule="auto"/>
        <w:ind w:firstLine="720"/>
        <w:contextualSpacing/>
        <w:jc w:val="both"/>
        <w:rPr>
          <w:rFonts w:eastAsia="Times New Roman"/>
          <w:szCs w:val="24"/>
        </w:rPr>
      </w:pPr>
      <w:r>
        <w:rPr>
          <w:rFonts w:eastAsia="Times New Roman" w:cs="Times New Roman"/>
          <w:szCs w:val="24"/>
        </w:rPr>
        <w:t xml:space="preserve">Δεύτερον, είπαμε ότι πρέπει να </w:t>
      </w:r>
      <w:r w:rsidRPr="007075E2">
        <w:rPr>
          <w:rFonts w:eastAsia="Times New Roman"/>
          <w:szCs w:val="24"/>
        </w:rPr>
        <w:t>βγουν από όλα τα βιβλία εικόνες</w:t>
      </w:r>
      <w:r>
        <w:rPr>
          <w:rFonts w:eastAsia="Times New Roman"/>
          <w:szCs w:val="24"/>
        </w:rPr>
        <w:t>,</w:t>
      </w:r>
      <w:r w:rsidRPr="007075E2">
        <w:rPr>
          <w:rFonts w:eastAsia="Times New Roman"/>
          <w:szCs w:val="24"/>
        </w:rPr>
        <w:t xml:space="preserve"> σύμβολα</w:t>
      </w:r>
      <w:r>
        <w:rPr>
          <w:rFonts w:eastAsia="Times New Roman"/>
          <w:szCs w:val="24"/>
        </w:rPr>
        <w:t>,</w:t>
      </w:r>
      <w:r w:rsidRPr="007075E2">
        <w:rPr>
          <w:rFonts w:eastAsia="Times New Roman"/>
          <w:szCs w:val="24"/>
        </w:rPr>
        <w:t xml:space="preserve"> φωτογραφίες</w:t>
      </w:r>
      <w:r>
        <w:rPr>
          <w:rFonts w:eastAsia="Times New Roman"/>
          <w:szCs w:val="24"/>
        </w:rPr>
        <w:t>,</w:t>
      </w:r>
      <w:r w:rsidRPr="007075E2">
        <w:rPr>
          <w:rFonts w:eastAsia="Times New Roman"/>
          <w:szCs w:val="24"/>
        </w:rPr>
        <w:t xml:space="preserve"> σχέδια τα οποία έχουν σχέση με τα προηγούμενα</w:t>
      </w:r>
      <w:r>
        <w:rPr>
          <w:rFonts w:eastAsia="Times New Roman"/>
          <w:szCs w:val="24"/>
        </w:rPr>
        <w:t>.</w:t>
      </w:r>
      <w:r w:rsidRPr="007075E2">
        <w:rPr>
          <w:rFonts w:eastAsia="Times New Roman"/>
          <w:szCs w:val="24"/>
        </w:rPr>
        <w:t xml:space="preserve"> </w:t>
      </w:r>
      <w:r>
        <w:rPr>
          <w:rFonts w:eastAsia="Times New Roman"/>
          <w:szCs w:val="24"/>
        </w:rPr>
        <w:t>Ή</w:t>
      </w:r>
      <w:r w:rsidRPr="007075E2">
        <w:rPr>
          <w:rFonts w:eastAsia="Times New Roman"/>
          <w:szCs w:val="24"/>
        </w:rPr>
        <w:t>ταν αναφορές στην αρχαία Μακεδονία</w:t>
      </w:r>
      <w:r>
        <w:rPr>
          <w:rFonts w:eastAsia="Times New Roman"/>
          <w:szCs w:val="24"/>
        </w:rPr>
        <w:t>,</w:t>
      </w:r>
      <w:r w:rsidRPr="007075E2">
        <w:rPr>
          <w:rFonts w:eastAsia="Times New Roman"/>
          <w:szCs w:val="24"/>
        </w:rPr>
        <w:t xml:space="preserve"> στον αρχαίο ελληνικό πολιτισμό</w:t>
      </w:r>
      <w:r>
        <w:rPr>
          <w:rFonts w:eastAsia="Times New Roman"/>
          <w:szCs w:val="24"/>
        </w:rPr>
        <w:t>,</w:t>
      </w:r>
      <w:r w:rsidRPr="007075E2">
        <w:rPr>
          <w:rFonts w:eastAsia="Times New Roman"/>
          <w:szCs w:val="24"/>
        </w:rPr>
        <w:t xml:space="preserve"> στο</w:t>
      </w:r>
      <w:r>
        <w:rPr>
          <w:rFonts w:eastAsia="Times New Roman"/>
          <w:szCs w:val="24"/>
        </w:rPr>
        <w:t>ν</w:t>
      </w:r>
      <w:r w:rsidRPr="007075E2">
        <w:rPr>
          <w:rFonts w:eastAsia="Times New Roman"/>
          <w:szCs w:val="24"/>
        </w:rPr>
        <w:t xml:space="preserve"> Φίλιππο</w:t>
      </w:r>
      <w:r>
        <w:rPr>
          <w:rFonts w:eastAsia="Times New Roman"/>
          <w:szCs w:val="24"/>
        </w:rPr>
        <w:t>,</w:t>
      </w:r>
      <w:r w:rsidRPr="007075E2">
        <w:rPr>
          <w:rFonts w:eastAsia="Times New Roman"/>
          <w:szCs w:val="24"/>
        </w:rPr>
        <w:t xml:space="preserve"> στη Βεργίνα </w:t>
      </w:r>
      <w:r>
        <w:rPr>
          <w:rFonts w:eastAsia="Times New Roman"/>
          <w:szCs w:val="24"/>
        </w:rPr>
        <w:t>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Τ</w:t>
      </w:r>
      <w:r w:rsidRPr="007075E2">
        <w:rPr>
          <w:rFonts w:eastAsia="Times New Roman"/>
          <w:szCs w:val="24"/>
        </w:rPr>
        <w:t>ο δέχτηκαν</w:t>
      </w:r>
      <w:r>
        <w:rPr>
          <w:rFonts w:eastAsia="Times New Roman"/>
          <w:szCs w:val="24"/>
        </w:rPr>
        <w:t xml:space="preserve">. </w:t>
      </w:r>
    </w:p>
    <w:p w14:paraId="77C03620" w14:textId="77777777" w:rsidR="006113A9" w:rsidRDefault="006B6FC4">
      <w:pPr>
        <w:spacing w:line="600" w:lineRule="auto"/>
        <w:ind w:firstLine="720"/>
        <w:contextualSpacing/>
        <w:jc w:val="both"/>
        <w:rPr>
          <w:rFonts w:eastAsia="Times New Roman" w:cs="Times New Roman"/>
          <w:szCs w:val="24"/>
        </w:rPr>
      </w:pPr>
      <w:r>
        <w:rPr>
          <w:rFonts w:eastAsia="Times New Roman"/>
          <w:szCs w:val="24"/>
        </w:rPr>
        <w:t>Τρίτον, είπαμε πως θα</w:t>
      </w:r>
      <w:r w:rsidRPr="007075E2">
        <w:rPr>
          <w:rFonts w:eastAsia="Times New Roman"/>
          <w:szCs w:val="24"/>
        </w:rPr>
        <w:t xml:space="preserve"> βγουν όλοι οι χάρτες </w:t>
      </w:r>
      <w:r>
        <w:rPr>
          <w:rFonts w:eastAsia="Times New Roman"/>
          <w:szCs w:val="24"/>
        </w:rPr>
        <w:t xml:space="preserve">οι οποίοι </w:t>
      </w:r>
      <w:r w:rsidRPr="007075E2">
        <w:rPr>
          <w:rFonts w:eastAsia="Times New Roman"/>
          <w:szCs w:val="24"/>
        </w:rPr>
        <w:t xml:space="preserve">εμφανίζουν </w:t>
      </w:r>
      <w:r>
        <w:rPr>
          <w:rFonts w:eastAsia="Times New Roman"/>
          <w:szCs w:val="24"/>
        </w:rPr>
        <w:t>τη «Μ</w:t>
      </w:r>
      <w:r w:rsidRPr="007075E2">
        <w:rPr>
          <w:rFonts w:eastAsia="Times New Roman"/>
          <w:szCs w:val="24"/>
        </w:rPr>
        <w:t>εγάλη Μακεδονία</w:t>
      </w:r>
      <w:r>
        <w:rPr>
          <w:rFonts w:eastAsia="Times New Roman"/>
          <w:szCs w:val="24"/>
        </w:rPr>
        <w:t>»,</w:t>
      </w:r>
      <w:r w:rsidRPr="007075E2">
        <w:rPr>
          <w:rFonts w:eastAsia="Times New Roman"/>
          <w:szCs w:val="24"/>
        </w:rPr>
        <w:t xml:space="preserve"> Χαλκι</w:t>
      </w:r>
      <w:r w:rsidRPr="007075E2">
        <w:rPr>
          <w:rFonts w:eastAsia="Times New Roman"/>
          <w:szCs w:val="24"/>
        </w:rPr>
        <w:t>δική</w:t>
      </w:r>
      <w:r>
        <w:rPr>
          <w:rFonts w:eastAsia="Times New Roman"/>
          <w:szCs w:val="24"/>
        </w:rPr>
        <w:t>,</w:t>
      </w:r>
      <w:r w:rsidRPr="007075E2">
        <w:rPr>
          <w:rFonts w:eastAsia="Times New Roman"/>
          <w:szCs w:val="24"/>
        </w:rPr>
        <w:t xml:space="preserve"> Όλυμπο</w:t>
      </w:r>
      <w:r>
        <w:rPr>
          <w:rFonts w:eastAsia="Times New Roman"/>
          <w:szCs w:val="24"/>
        </w:rPr>
        <w:t>,</w:t>
      </w:r>
      <w:r w:rsidRPr="007075E2">
        <w:rPr>
          <w:rFonts w:eastAsia="Times New Roman"/>
          <w:szCs w:val="24"/>
        </w:rPr>
        <w:t xml:space="preserve"> Καρδίτσα </w:t>
      </w:r>
      <w:r>
        <w:rPr>
          <w:rFonts w:eastAsia="Times New Roman"/>
          <w:szCs w:val="24"/>
        </w:rPr>
        <w:t>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Κ</w:t>
      </w:r>
      <w:r w:rsidRPr="007075E2">
        <w:rPr>
          <w:rFonts w:eastAsia="Times New Roman"/>
          <w:szCs w:val="24"/>
        </w:rPr>
        <w:t>αι στα τρία συμφώνησα</w:t>
      </w:r>
      <w:r>
        <w:rPr>
          <w:rFonts w:eastAsia="Times New Roman"/>
          <w:szCs w:val="24"/>
        </w:rPr>
        <w:t>ν. Τι ζήτησαν από εμάς;</w:t>
      </w:r>
      <w:r w:rsidRPr="007075E2">
        <w:rPr>
          <w:rFonts w:eastAsia="Times New Roman"/>
          <w:szCs w:val="24"/>
        </w:rPr>
        <w:t xml:space="preserve"> </w:t>
      </w:r>
      <w:r>
        <w:rPr>
          <w:rFonts w:eastAsia="Times New Roman"/>
          <w:szCs w:val="24"/>
        </w:rPr>
        <w:t>Και γ</w:t>
      </w:r>
      <w:r w:rsidRPr="007075E2">
        <w:rPr>
          <w:rFonts w:eastAsia="Times New Roman"/>
          <w:szCs w:val="24"/>
        </w:rPr>
        <w:t>ι</w:t>
      </w:r>
      <w:r>
        <w:rPr>
          <w:rFonts w:eastAsia="Times New Roman"/>
          <w:szCs w:val="24"/>
        </w:rPr>
        <w:t xml:space="preserve">’ </w:t>
      </w:r>
      <w:r w:rsidRPr="007075E2">
        <w:rPr>
          <w:rFonts w:eastAsia="Times New Roman"/>
          <w:szCs w:val="24"/>
        </w:rPr>
        <w:t xml:space="preserve">αυτό σας είπα </w:t>
      </w:r>
      <w:r>
        <w:rPr>
          <w:rFonts w:eastAsia="Times New Roman"/>
          <w:szCs w:val="24"/>
        </w:rPr>
        <w:t xml:space="preserve">πριν ότι ήταν </w:t>
      </w:r>
      <w:r w:rsidRPr="007075E2">
        <w:rPr>
          <w:rFonts w:eastAsia="Times New Roman"/>
          <w:szCs w:val="24"/>
        </w:rPr>
        <w:t xml:space="preserve">η αποκορύφωση του ψεύδους </w:t>
      </w:r>
      <w:r>
        <w:rPr>
          <w:rFonts w:eastAsia="Times New Roman"/>
          <w:szCs w:val="24"/>
        </w:rPr>
        <w:t xml:space="preserve">και </w:t>
      </w:r>
      <w:r w:rsidRPr="007075E2">
        <w:rPr>
          <w:rFonts w:eastAsia="Times New Roman"/>
          <w:szCs w:val="24"/>
        </w:rPr>
        <w:t>της προπαγάνδας</w:t>
      </w:r>
      <w:r>
        <w:rPr>
          <w:rFonts w:eastAsia="Times New Roman"/>
          <w:szCs w:val="24"/>
        </w:rPr>
        <w:t>. Δεν ζήτησαν τίποτα. Γ</w:t>
      </w:r>
      <w:r w:rsidRPr="007075E2">
        <w:rPr>
          <w:rFonts w:eastAsia="Times New Roman"/>
          <w:szCs w:val="24"/>
        </w:rPr>
        <w:t>ιατί</w:t>
      </w:r>
      <w:r>
        <w:rPr>
          <w:rFonts w:eastAsia="Times New Roman"/>
          <w:szCs w:val="24"/>
        </w:rPr>
        <w:t xml:space="preserve">; Γιατί </w:t>
      </w:r>
      <w:r w:rsidRPr="007075E2">
        <w:rPr>
          <w:rFonts w:eastAsia="Times New Roman"/>
          <w:szCs w:val="24"/>
        </w:rPr>
        <w:t xml:space="preserve">εμείς είπαμε πως έχουμε </w:t>
      </w:r>
      <w:r>
        <w:rPr>
          <w:rFonts w:eastAsia="Times New Roman"/>
          <w:szCs w:val="24"/>
        </w:rPr>
        <w:t>μ</w:t>
      </w:r>
      <w:r>
        <w:rPr>
          <w:rFonts w:eastAsia="Times New Roman"/>
          <w:szCs w:val="24"/>
        </w:rPr>
        <w:t>ί</w:t>
      </w:r>
      <w:r>
        <w:rPr>
          <w:rFonts w:eastAsia="Times New Roman"/>
          <w:szCs w:val="24"/>
        </w:rPr>
        <w:t>α</w:t>
      </w:r>
      <w:r w:rsidRPr="007075E2">
        <w:rPr>
          <w:rFonts w:eastAsia="Times New Roman"/>
          <w:szCs w:val="24"/>
        </w:rPr>
        <w:t xml:space="preserve"> εκκρεμότητα στα βιβλία </w:t>
      </w:r>
      <w:r>
        <w:rPr>
          <w:rFonts w:eastAsia="Times New Roman"/>
          <w:szCs w:val="24"/>
        </w:rPr>
        <w:t xml:space="preserve">μας, η οποία </w:t>
      </w:r>
      <w:r>
        <w:rPr>
          <w:rFonts w:eastAsia="Times New Roman"/>
          <w:szCs w:val="24"/>
        </w:rPr>
        <w:t xml:space="preserve">έχει σχέση </w:t>
      </w:r>
      <w:r w:rsidRPr="007075E2">
        <w:rPr>
          <w:rFonts w:eastAsia="Times New Roman"/>
          <w:szCs w:val="24"/>
        </w:rPr>
        <w:t>με τα ονόματα</w:t>
      </w:r>
      <w:r>
        <w:rPr>
          <w:rFonts w:eastAsia="Times New Roman"/>
          <w:szCs w:val="24"/>
        </w:rPr>
        <w:t xml:space="preserve"> και </w:t>
      </w:r>
      <w:r w:rsidRPr="007075E2">
        <w:rPr>
          <w:rFonts w:eastAsia="Times New Roman"/>
          <w:szCs w:val="24"/>
        </w:rPr>
        <w:t xml:space="preserve">προκύπτει από την </w:t>
      </w:r>
      <w:r>
        <w:rPr>
          <w:rFonts w:eastAsia="Times New Roman"/>
          <w:szCs w:val="24"/>
        </w:rPr>
        <w:t>ε</w:t>
      </w:r>
      <w:r w:rsidRPr="007075E2">
        <w:rPr>
          <w:rFonts w:eastAsia="Times New Roman"/>
          <w:szCs w:val="24"/>
        </w:rPr>
        <w:t>υρωπαϊκή νομοθεσία και πρέπει να τ</w:t>
      </w:r>
      <w:r>
        <w:rPr>
          <w:rFonts w:eastAsia="Times New Roman"/>
          <w:szCs w:val="24"/>
        </w:rPr>
        <w:t>ην</w:t>
      </w:r>
      <w:r w:rsidRPr="007075E2">
        <w:rPr>
          <w:rFonts w:eastAsia="Times New Roman"/>
          <w:szCs w:val="24"/>
        </w:rPr>
        <w:t xml:space="preserve"> προσαρμόσου</w:t>
      </w:r>
      <w:r>
        <w:rPr>
          <w:rFonts w:eastAsia="Times New Roman"/>
          <w:szCs w:val="24"/>
        </w:rPr>
        <w:t xml:space="preserve">με. </w:t>
      </w:r>
    </w:p>
    <w:p w14:paraId="77C03621"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Κάπου, </w:t>
      </w:r>
      <w:r w:rsidRPr="00307349">
        <w:rPr>
          <w:rFonts w:eastAsia="Times New Roman" w:cs="Times New Roman"/>
          <w:bCs/>
          <w:shd w:val="clear" w:color="auto" w:fill="FFFFFF"/>
        </w:rPr>
        <w:t>δηλαδή</w:t>
      </w:r>
      <w:r>
        <w:rPr>
          <w:rFonts w:eastAsia="Times New Roman" w:cs="Times New Roman"/>
          <w:bCs/>
          <w:shd w:val="clear" w:color="auto" w:fill="FFFFFF"/>
        </w:rPr>
        <w:t>,</w:t>
      </w:r>
      <w:r>
        <w:rPr>
          <w:rFonts w:eastAsia="Times New Roman" w:cs="Times New Roman"/>
          <w:szCs w:val="24"/>
        </w:rPr>
        <w:t xml:space="preserve"> στα βιβλία μας λέει Ανδριανούπολις. </w:t>
      </w:r>
      <w:r w:rsidRPr="00A8202F">
        <w:rPr>
          <w:rFonts w:eastAsia="Times New Roman"/>
          <w:bCs/>
          <w:shd w:val="clear" w:color="auto" w:fill="FFFFFF"/>
        </w:rPr>
        <w:t>Δεν</w:t>
      </w:r>
      <w:r>
        <w:rPr>
          <w:rFonts w:eastAsia="Times New Roman" w:cs="Times New Roman"/>
          <w:szCs w:val="24"/>
        </w:rPr>
        <w:t xml:space="preserve"> </w:t>
      </w:r>
      <w:r w:rsidRPr="00BA34D7">
        <w:rPr>
          <w:rFonts w:eastAsia="Times New Roman" w:cs="Times New Roman"/>
        </w:rPr>
        <w:t>πρέπει</w:t>
      </w:r>
      <w:r>
        <w:rPr>
          <w:rFonts w:eastAsia="Times New Roman" w:cs="Times New Roman"/>
          <w:szCs w:val="24"/>
        </w:rPr>
        <w:t xml:space="preserve"> να λέει Ανδιανούπολις, αφού </w:t>
      </w:r>
      <w:r w:rsidRPr="00D66BCA">
        <w:rPr>
          <w:rFonts w:eastAsia="Times New Roman"/>
          <w:bCs/>
        </w:rPr>
        <w:t>είναι</w:t>
      </w:r>
      <w:r>
        <w:rPr>
          <w:rFonts w:eastAsia="Times New Roman" w:cs="Times New Roman"/>
          <w:szCs w:val="24"/>
        </w:rPr>
        <w:t xml:space="preserve"> στην Τουρκία. </w:t>
      </w:r>
      <w:r w:rsidRPr="00BA34D7">
        <w:rPr>
          <w:rFonts w:eastAsia="Times New Roman" w:cs="Times New Roman"/>
        </w:rPr>
        <w:t>Πρέπει</w:t>
      </w:r>
      <w:r>
        <w:rPr>
          <w:rFonts w:eastAsia="Times New Roman" w:cs="Times New Roman"/>
          <w:szCs w:val="24"/>
        </w:rPr>
        <w:t xml:space="preserve"> να λέει Εντίρνε και μέσα σε παρένθεση </w:t>
      </w:r>
      <w:r>
        <w:rPr>
          <w:rFonts w:eastAsia="Times New Roman" w:cs="Times New Roman"/>
          <w:szCs w:val="24"/>
        </w:rPr>
        <w:t xml:space="preserve">Ανδιανούπολις. Κάπου λέει Μοναστήρι. </w:t>
      </w:r>
      <w:r w:rsidRPr="00A8202F">
        <w:rPr>
          <w:rFonts w:eastAsia="Times New Roman"/>
          <w:bCs/>
          <w:shd w:val="clear" w:color="auto" w:fill="FFFFFF"/>
        </w:rPr>
        <w:t>Δεν</w:t>
      </w:r>
      <w:r>
        <w:rPr>
          <w:rFonts w:eastAsia="Times New Roman" w:cs="Times New Roman"/>
          <w:szCs w:val="24"/>
        </w:rPr>
        <w:t xml:space="preserve"> </w:t>
      </w:r>
      <w:r w:rsidRPr="00BA34D7">
        <w:rPr>
          <w:rFonts w:eastAsia="Times New Roman" w:cs="Times New Roman"/>
        </w:rPr>
        <w:t>πρέπει</w:t>
      </w:r>
      <w:r>
        <w:rPr>
          <w:rFonts w:eastAsia="Times New Roman" w:cs="Times New Roman"/>
          <w:szCs w:val="24"/>
        </w:rPr>
        <w:t xml:space="preserve"> να λέει Μοναστήρι. </w:t>
      </w:r>
      <w:r w:rsidRPr="00BA34D7">
        <w:rPr>
          <w:rFonts w:eastAsia="Times New Roman" w:cs="Times New Roman"/>
        </w:rPr>
        <w:t>Πρέπει</w:t>
      </w:r>
      <w:r>
        <w:rPr>
          <w:rFonts w:eastAsia="Times New Roman" w:cs="Times New Roman"/>
          <w:szCs w:val="24"/>
        </w:rPr>
        <w:t xml:space="preserve"> </w:t>
      </w:r>
      <w:r w:rsidRPr="002314B3">
        <w:rPr>
          <w:rFonts w:eastAsia="Times New Roman"/>
          <w:bCs/>
          <w:shd w:val="clear" w:color="auto" w:fill="FFFFFF"/>
        </w:rPr>
        <w:t>να</w:t>
      </w:r>
      <w:r>
        <w:rPr>
          <w:rFonts w:eastAsia="Times New Roman" w:cs="Times New Roman"/>
          <w:szCs w:val="24"/>
        </w:rPr>
        <w:t xml:space="preserve"> λέει </w:t>
      </w:r>
      <w:r>
        <w:rPr>
          <w:rFonts w:eastAsia="Times New Roman" w:cs="Times New Roman"/>
          <w:szCs w:val="24"/>
        </w:rPr>
        <w:lastRenderedPageBreak/>
        <w:t xml:space="preserve">Μπίτολα </w:t>
      </w:r>
      <w:r w:rsidRPr="00F331DF">
        <w:rPr>
          <w:rFonts w:eastAsia="Times New Roman"/>
          <w:bCs/>
        </w:rPr>
        <w:t>και</w:t>
      </w:r>
      <w:r>
        <w:rPr>
          <w:rFonts w:eastAsia="Times New Roman" w:cs="Times New Roman"/>
          <w:szCs w:val="24"/>
        </w:rPr>
        <w:t xml:space="preserve"> σε παρένθεση Μοναστήρι. Αυτή την εκκρεμότητα έχουμε εμείς. </w:t>
      </w:r>
    </w:p>
    <w:p w14:paraId="77C03622"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Εμείς </w:t>
      </w:r>
      <w:r w:rsidRPr="00A8202F">
        <w:rPr>
          <w:rFonts w:eastAsia="Times New Roman"/>
          <w:bCs/>
          <w:shd w:val="clear" w:color="auto" w:fill="FFFFFF"/>
        </w:rPr>
        <w:t>δεν</w:t>
      </w:r>
      <w:r>
        <w:rPr>
          <w:rFonts w:eastAsia="Times New Roman" w:cs="Times New Roman"/>
          <w:szCs w:val="24"/>
        </w:rPr>
        <w:t xml:space="preserve"> έχουμε προβλήματα στα βιβλία μας, </w:t>
      </w:r>
      <w:r w:rsidRPr="00DF7ACC">
        <w:rPr>
          <w:rFonts w:eastAsia="Times New Roman" w:cs="Times New Roman"/>
          <w:bCs/>
          <w:shd w:val="clear" w:color="auto" w:fill="FFFFFF"/>
        </w:rPr>
        <w:t>γιατί</w:t>
      </w:r>
      <w:r>
        <w:rPr>
          <w:rFonts w:eastAsia="Times New Roman" w:cs="Times New Roman"/>
          <w:szCs w:val="24"/>
        </w:rPr>
        <w:t xml:space="preserve"> όλα αυτά έχουν περάσει από το κόσκινο της </w:t>
      </w:r>
      <w:r w:rsidRPr="00087DD3">
        <w:rPr>
          <w:rFonts w:eastAsia="Times New Roman" w:cs="Times New Roman"/>
          <w:szCs w:val="24"/>
        </w:rPr>
        <w:t>Ευρωπαϊκής</w:t>
      </w:r>
      <w:r w:rsidRPr="00087DD3">
        <w:rPr>
          <w:rFonts w:eastAsia="Times New Roman" w:cs="Times New Roman"/>
          <w:szCs w:val="24"/>
        </w:rPr>
        <w:t xml:space="preserve"> </w:t>
      </w:r>
      <w:r w:rsidRPr="00087DD3">
        <w:rPr>
          <w:rFonts w:eastAsia="Times New Roman"/>
          <w:bCs/>
        </w:rPr>
        <w:t>Έ</w:t>
      </w:r>
      <w:r w:rsidRPr="00087DD3">
        <w:rPr>
          <w:rFonts w:eastAsia="Times New Roman" w:cs="Times New Roman"/>
          <w:szCs w:val="24"/>
        </w:rPr>
        <w:t>νωσης</w:t>
      </w:r>
      <w:r>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όποιοι</w:t>
      </w:r>
      <w:r w:rsidRPr="009A58E8">
        <w:rPr>
          <w:rFonts w:eastAsia="Times New Roman" w:cs="Times New Roman"/>
          <w:szCs w:val="24"/>
        </w:rPr>
        <w:t xml:space="preserve"> φοβούνται ότι δεν θα </w:t>
      </w:r>
      <w:r>
        <w:rPr>
          <w:rFonts w:eastAsia="Times New Roman" w:cs="Times New Roman"/>
          <w:szCs w:val="24"/>
        </w:rPr>
        <w:t>τηρήσουν</w:t>
      </w:r>
      <w:r w:rsidRPr="009A58E8">
        <w:rPr>
          <w:rFonts w:eastAsia="Times New Roman" w:cs="Times New Roman"/>
          <w:szCs w:val="24"/>
        </w:rPr>
        <w:t xml:space="preserve"> οι γείτονές μας </w:t>
      </w:r>
      <w:r>
        <w:rPr>
          <w:rFonts w:eastAsia="Times New Roman" w:cs="Times New Roman"/>
          <w:szCs w:val="24"/>
        </w:rPr>
        <w:t xml:space="preserve">κάτι από αυτά </w:t>
      </w:r>
      <w:r w:rsidRPr="008F0891">
        <w:rPr>
          <w:rFonts w:eastAsia="Times New Roman" w:cs="Times New Roman"/>
          <w:bCs/>
          <w:shd w:val="clear" w:color="auto" w:fill="FFFFFF"/>
        </w:rPr>
        <w:t>που</w:t>
      </w:r>
      <w:r w:rsidRPr="009A58E8">
        <w:rPr>
          <w:rFonts w:eastAsia="Times New Roman" w:cs="Times New Roman"/>
          <w:szCs w:val="24"/>
        </w:rPr>
        <w:t xml:space="preserve"> συμφωνήθηκ</w:t>
      </w:r>
      <w:r>
        <w:rPr>
          <w:rFonts w:eastAsia="Times New Roman" w:cs="Times New Roman"/>
          <w:szCs w:val="24"/>
        </w:rPr>
        <w:t xml:space="preserve">αν, </w:t>
      </w:r>
      <w:r w:rsidRPr="009A58E8">
        <w:rPr>
          <w:rFonts w:eastAsia="Times New Roman" w:cs="Times New Roman"/>
          <w:szCs w:val="24"/>
        </w:rPr>
        <w:t xml:space="preserve">σας λέω ότι ανοίγει η </w:t>
      </w:r>
      <w:r>
        <w:rPr>
          <w:rFonts w:eastAsia="Times New Roman" w:cs="Times New Roman"/>
          <w:szCs w:val="24"/>
        </w:rPr>
        <w:t xml:space="preserve">αίτηση </w:t>
      </w:r>
      <w:r w:rsidRPr="00D477CE">
        <w:rPr>
          <w:rFonts w:eastAsia="Times New Roman" w:cs="Times New Roman"/>
        </w:rPr>
        <w:t>για να</w:t>
      </w:r>
      <w:r>
        <w:rPr>
          <w:rFonts w:eastAsia="Times New Roman" w:cs="Times New Roman"/>
          <w:szCs w:val="24"/>
        </w:rPr>
        <w:t xml:space="preserve"> μπουν στην </w:t>
      </w:r>
      <w:r w:rsidRPr="009A58E8">
        <w:rPr>
          <w:rFonts w:eastAsia="Times New Roman" w:cs="Times New Roman"/>
          <w:szCs w:val="24"/>
        </w:rPr>
        <w:t>Ευρωπαϊκή Ένωση</w:t>
      </w:r>
      <w:r>
        <w:rPr>
          <w:rFonts w:eastAsia="Times New Roman" w:cs="Times New Roman"/>
          <w:szCs w:val="24"/>
        </w:rPr>
        <w:t>.</w:t>
      </w:r>
      <w:r w:rsidRPr="009A58E8">
        <w:rPr>
          <w:rFonts w:eastAsia="Times New Roman" w:cs="Times New Roman"/>
          <w:szCs w:val="24"/>
        </w:rPr>
        <w:t xml:space="preserve"> </w:t>
      </w:r>
      <w:r>
        <w:rPr>
          <w:rFonts w:eastAsia="Times New Roman" w:cs="Times New Roman"/>
          <w:szCs w:val="24"/>
        </w:rPr>
        <w:t>Κ</w:t>
      </w:r>
      <w:r w:rsidRPr="009A58E8">
        <w:rPr>
          <w:rFonts w:eastAsia="Times New Roman" w:cs="Times New Roman"/>
          <w:szCs w:val="24"/>
        </w:rPr>
        <w:t>αι στα κεφάλαια της Ευρωπαϊκής Ένωσης όλα αυτ</w:t>
      </w:r>
      <w:r>
        <w:rPr>
          <w:rFonts w:eastAsia="Times New Roman" w:cs="Times New Roman"/>
          <w:szCs w:val="24"/>
        </w:rPr>
        <w:t>ά</w:t>
      </w:r>
      <w:r w:rsidRPr="009A58E8">
        <w:rPr>
          <w:rFonts w:eastAsia="Times New Roman" w:cs="Times New Roman"/>
          <w:szCs w:val="24"/>
        </w:rPr>
        <w:t xml:space="preserve"> ξαναπ</w:t>
      </w:r>
      <w:r>
        <w:rPr>
          <w:rFonts w:eastAsia="Times New Roman" w:cs="Times New Roman"/>
          <w:szCs w:val="24"/>
        </w:rPr>
        <w:t>ερνού</w:t>
      </w:r>
      <w:r w:rsidRPr="009A58E8">
        <w:rPr>
          <w:rFonts w:eastAsia="Times New Roman" w:cs="Times New Roman"/>
          <w:szCs w:val="24"/>
        </w:rPr>
        <w:t>ν</w:t>
      </w:r>
      <w:r>
        <w:rPr>
          <w:rFonts w:eastAsia="Times New Roman" w:cs="Times New Roman"/>
          <w:szCs w:val="24"/>
        </w:rPr>
        <w:t xml:space="preserve"> από το κόσκινο. Συνεπώς, </w:t>
      </w:r>
      <w:r w:rsidRPr="00B83DBF">
        <w:rPr>
          <w:rFonts w:eastAsia="Times New Roman" w:cs="Times New Roman"/>
          <w:szCs w:val="24"/>
        </w:rPr>
        <w:t>υπάρχει</w:t>
      </w:r>
      <w:r>
        <w:rPr>
          <w:rFonts w:eastAsia="Times New Roman" w:cs="Times New Roman"/>
          <w:szCs w:val="24"/>
        </w:rPr>
        <w:t xml:space="preserve"> απόλυτη εξασφάλιση για αυτά τα ζητήματα. </w:t>
      </w:r>
    </w:p>
    <w:p w14:paraId="77C03623"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Ό</w:t>
      </w:r>
      <w:r w:rsidRPr="009A58E8">
        <w:rPr>
          <w:rFonts w:eastAsia="Times New Roman" w:cs="Times New Roman"/>
          <w:szCs w:val="24"/>
        </w:rPr>
        <w:t>ταν</w:t>
      </w:r>
      <w:r>
        <w:rPr>
          <w:rFonts w:eastAsia="Times New Roman" w:cs="Times New Roman"/>
          <w:szCs w:val="24"/>
        </w:rPr>
        <w:t>,</w:t>
      </w:r>
      <w:r w:rsidRPr="009A58E8">
        <w:rPr>
          <w:rFonts w:eastAsia="Times New Roman" w:cs="Times New Roman"/>
          <w:szCs w:val="24"/>
        </w:rPr>
        <w:t xml:space="preserve"> </w:t>
      </w:r>
      <w:r w:rsidRPr="0086362F">
        <w:rPr>
          <w:rFonts w:eastAsia="Times New Roman" w:cs="Times New Roman"/>
          <w:szCs w:val="24"/>
        </w:rPr>
        <w:t>λοιπόν</w:t>
      </w:r>
      <w:r>
        <w:rPr>
          <w:rFonts w:eastAsia="Times New Roman" w:cs="Times New Roman"/>
          <w:szCs w:val="24"/>
        </w:rPr>
        <w:t xml:space="preserve">, </w:t>
      </w:r>
      <w:r w:rsidRPr="009A58E8">
        <w:rPr>
          <w:rFonts w:eastAsia="Times New Roman" w:cs="Times New Roman"/>
          <w:szCs w:val="24"/>
        </w:rPr>
        <w:t xml:space="preserve">τα πράγματα έχουν έτσι </w:t>
      </w:r>
      <w:r w:rsidRPr="00F331DF">
        <w:rPr>
          <w:rFonts w:eastAsia="Times New Roman"/>
          <w:bCs/>
        </w:rPr>
        <w:t>και</w:t>
      </w:r>
      <w:r>
        <w:rPr>
          <w:rFonts w:eastAsia="Times New Roman" w:cs="Times New Roman"/>
          <w:szCs w:val="24"/>
        </w:rPr>
        <w:t xml:space="preserve"> όταν τα ζητήματα που τίθενται…</w:t>
      </w:r>
    </w:p>
    <w:p w14:paraId="77C03624" w14:textId="77777777" w:rsidR="006113A9" w:rsidRDefault="006B6FC4">
      <w:pPr>
        <w:spacing w:line="600" w:lineRule="auto"/>
        <w:ind w:firstLine="720"/>
        <w:contextualSpacing/>
        <w:jc w:val="both"/>
        <w:rPr>
          <w:rFonts w:eastAsia="Times New Roman" w:cs="Times New Roman"/>
          <w:szCs w:val="24"/>
        </w:rPr>
      </w:pPr>
      <w:r w:rsidRPr="009A58E8">
        <w:rPr>
          <w:rFonts w:eastAsia="Times New Roman" w:cs="Times New Roman"/>
          <w:b/>
          <w:szCs w:val="24"/>
        </w:rPr>
        <w:t>ΓΕΩΡΓΙΟΣ ΣΤΥΛΙΟΣ:</w:t>
      </w:r>
      <w:r>
        <w:rPr>
          <w:rFonts w:eastAsia="Times New Roman" w:cs="Times New Roman"/>
          <w:szCs w:val="24"/>
        </w:rPr>
        <w:t xml:space="preserve"> </w:t>
      </w:r>
      <w:r w:rsidRPr="00565BE2">
        <w:rPr>
          <w:rFonts w:eastAsia="Times New Roman" w:cs="Times New Roman"/>
          <w:szCs w:val="24"/>
        </w:rPr>
        <w:t>Κύριε Πρόεδρε</w:t>
      </w:r>
      <w:r>
        <w:rPr>
          <w:rFonts w:eastAsia="Times New Roman" w:cs="Times New Roman"/>
          <w:szCs w:val="24"/>
        </w:rPr>
        <w:t xml:space="preserve">, μιλάει επί δεκατρία λεπτά. Να δείξετε και σε εμάς την ίδια ανοχή. </w:t>
      </w:r>
    </w:p>
    <w:p w14:paraId="77C03625" w14:textId="77777777" w:rsidR="006113A9" w:rsidRDefault="006B6FC4">
      <w:pPr>
        <w:spacing w:line="600" w:lineRule="auto"/>
        <w:ind w:firstLine="720"/>
        <w:contextualSpacing/>
        <w:jc w:val="both"/>
        <w:rPr>
          <w:rFonts w:eastAsia="Times New Roman" w:cs="Times New Roman"/>
          <w:szCs w:val="24"/>
        </w:rPr>
      </w:pPr>
      <w:r w:rsidRPr="000741E2">
        <w:rPr>
          <w:rFonts w:eastAsia="Times New Roman" w:cs="Times New Roman"/>
          <w:b/>
          <w:szCs w:val="24"/>
        </w:rPr>
        <w:t>ΜΑΡΚΟΣ ΜΠΟΛΑΡΗΣ (Υφυπουργός Εξωτερικών):</w:t>
      </w:r>
      <w:r>
        <w:rPr>
          <w:rFonts w:eastAsia="Times New Roman" w:cs="Times New Roman"/>
          <w:szCs w:val="24"/>
        </w:rPr>
        <w:t xml:space="preserve"> Μ</w:t>
      </w:r>
      <w:r w:rsidRPr="009A58E8">
        <w:rPr>
          <w:rFonts w:eastAsia="Times New Roman" w:cs="Times New Roman"/>
          <w:szCs w:val="24"/>
        </w:rPr>
        <w:t>ε συγχωρείτε</w:t>
      </w:r>
      <w:r>
        <w:rPr>
          <w:rFonts w:eastAsia="Times New Roman" w:cs="Times New Roman"/>
          <w:szCs w:val="24"/>
        </w:rPr>
        <w:t xml:space="preserve">, </w:t>
      </w:r>
      <w:r w:rsidRPr="00A37EC3">
        <w:rPr>
          <w:rFonts w:eastAsia="Times New Roman" w:cs="Times New Roman"/>
        </w:rPr>
        <w:t>αλλά</w:t>
      </w:r>
      <w:r>
        <w:rPr>
          <w:rFonts w:eastAsia="Times New Roman" w:cs="Times New Roman"/>
          <w:szCs w:val="24"/>
        </w:rPr>
        <w:t xml:space="preserve"> είμαστε από το επισπεύδον Υπουργείο. Έτσι </w:t>
      </w:r>
      <w:r w:rsidRPr="00A8202F">
        <w:rPr>
          <w:rFonts w:eastAsia="Times New Roman"/>
          <w:bCs/>
          <w:shd w:val="clear" w:color="auto" w:fill="FFFFFF"/>
        </w:rPr>
        <w:t>δεν</w:t>
      </w:r>
      <w:r>
        <w:rPr>
          <w:rFonts w:eastAsia="Times New Roman" w:cs="Times New Roman"/>
          <w:szCs w:val="24"/>
        </w:rPr>
        <w:t xml:space="preserve"> </w:t>
      </w:r>
      <w:r w:rsidRPr="00D66BCA">
        <w:rPr>
          <w:rFonts w:eastAsia="Times New Roman"/>
          <w:bCs/>
        </w:rPr>
        <w:t>είναι</w:t>
      </w:r>
      <w:r>
        <w:rPr>
          <w:rFonts w:eastAsia="Times New Roman" w:cs="Times New Roman"/>
          <w:szCs w:val="24"/>
        </w:rPr>
        <w:t xml:space="preserve">; </w:t>
      </w:r>
    </w:p>
    <w:p w14:paraId="77C03626" w14:textId="77777777" w:rsidR="006113A9" w:rsidRDefault="006B6FC4">
      <w:pPr>
        <w:spacing w:line="600" w:lineRule="auto"/>
        <w:ind w:firstLine="720"/>
        <w:contextualSpacing/>
        <w:jc w:val="both"/>
        <w:rPr>
          <w:rFonts w:eastAsia="Times New Roman" w:cs="Times New Roman"/>
          <w:szCs w:val="24"/>
        </w:rPr>
      </w:pPr>
      <w:r w:rsidRPr="00E947F1">
        <w:rPr>
          <w:rFonts w:eastAsia="Times New Roman"/>
          <w:b/>
          <w:bCs/>
          <w:shd w:val="clear" w:color="auto" w:fill="FFFFFF"/>
        </w:rPr>
        <w:t>ΠΡΟΕΔΡΕΥΩΝ (Γεώργιος Λαμπρούλης):</w:t>
      </w:r>
      <w:r>
        <w:rPr>
          <w:rFonts w:eastAsia="Times New Roman"/>
          <w:b/>
          <w:szCs w:val="24"/>
        </w:rPr>
        <w:t xml:space="preserve"> </w:t>
      </w:r>
      <w:r>
        <w:rPr>
          <w:rFonts w:eastAsia="Times New Roman"/>
          <w:szCs w:val="24"/>
        </w:rPr>
        <w:t xml:space="preserve">Τον διακόψατε, όμως. Ζήτησε </w:t>
      </w:r>
      <w:r w:rsidRPr="000741E2">
        <w:rPr>
          <w:rFonts w:eastAsia="Times New Roman"/>
          <w:bCs/>
          <w:shd w:val="clear" w:color="auto" w:fill="FFFFFF"/>
        </w:rPr>
        <w:t>μ</w:t>
      </w:r>
      <w:r>
        <w:rPr>
          <w:rFonts w:eastAsia="Times New Roman"/>
          <w:bCs/>
          <w:shd w:val="clear" w:color="auto" w:fill="FFFFFF"/>
        </w:rPr>
        <w:t>ί</w:t>
      </w:r>
      <w:r w:rsidRPr="000741E2">
        <w:rPr>
          <w:rFonts w:eastAsia="Times New Roman"/>
          <w:bCs/>
          <w:shd w:val="clear" w:color="auto" w:fill="FFFFFF"/>
        </w:rPr>
        <w:t>α</w:t>
      </w:r>
      <w:r>
        <w:rPr>
          <w:rFonts w:eastAsia="Times New Roman"/>
          <w:szCs w:val="24"/>
        </w:rPr>
        <w:t xml:space="preserve"> ανοχή. </w:t>
      </w:r>
      <w:r w:rsidRPr="000741E2">
        <w:rPr>
          <w:rFonts w:eastAsia="Times New Roman"/>
          <w:bCs/>
        </w:rPr>
        <w:t>Είναι</w:t>
      </w:r>
      <w:r>
        <w:rPr>
          <w:rFonts w:eastAsia="Times New Roman"/>
          <w:szCs w:val="24"/>
        </w:rPr>
        <w:t xml:space="preserve"> επισπεύδων Υφυπουργός. </w:t>
      </w:r>
      <w:r>
        <w:rPr>
          <w:rFonts w:eastAsia="Times New Roman"/>
          <w:szCs w:val="24"/>
        </w:rPr>
        <w:lastRenderedPageBreak/>
        <w:t xml:space="preserve">Θα του δώσουμε </w:t>
      </w:r>
      <w:r w:rsidRPr="000741E2">
        <w:rPr>
          <w:rFonts w:eastAsia="Times New Roman"/>
          <w:bCs/>
          <w:shd w:val="clear" w:color="auto" w:fill="FFFFFF"/>
        </w:rPr>
        <w:t>μ</w:t>
      </w:r>
      <w:r>
        <w:rPr>
          <w:rFonts w:eastAsia="Times New Roman"/>
          <w:bCs/>
          <w:shd w:val="clear" w:color="auto" w:fill="FFFFFF"/>
        </w:rPr>
        <w:t>ί</w:t>
      </w:r>
      <w:r w:rsidRPr="000741E2">
        <w:rPr>
          <w:rFonts w:eastAsia="Times New Roman"/>
          <w:bCs/>
          <w:shd w:val="clear" w:color="auto" w:fill="FFFFFF"/>
        </w:rPr>
        <w:t>α</w:t>
      </w:r>
      <w:r>
        <w:rPr>
          <w:rFonts w:eastAsia="Times New Roman"/>
          <w:szCs w:val="24"/>
        </w:rPr>
        <w:t xml:space="preserve"> ανοχή χρόνου. Σας </w:t>
      </w:r>
      <w:r w:rsidRPr="000741E2">
        <w:rPr>
          <w:rFonts w:eastAsia="Times New Roman"/>
          <w:szCs w:val="24"/>
        </w:rPr>
        <w:t>παρακαλώ</w:t>
      </w:r>
      <w:r>
        <w:rPr>
          <w:rFonts w:eastAsia="Times New Roman"/>
          <w:szCs w:val="24"/>
        </w:rPr>
        <w:t xml:space="preserve">. Τώρα, </w:t>
      </w:r>
      <w:r w:rsidRPr="000741E2">
        <w:rPr>
          <w:rFonts w:eastAsia="Times New Roman"/>
          <w:bCs/>
        </w:rPr>
        <w:t>είναι</w:t>
      </w:r>
      <w:r>
        <w:rPr>
          <w:rFonts w:eastAsia="Times New Roman"/>
          <w:szCs w:val="24"/>
        </w:rPr>
        <w:t xml:space="preserve"> </w:t>
      </w:r>
      <w:r w:rsidRPr="000741E2">
        <w:rPr>
          <w:rFonts w:eastAsia="Times New Roman"/>
          <w:szCs w:val="24"/>
        </w:rPr>
        <w:t>παρά</w:t>
      </w:r>
      <w:r>
        <w:rPr>
          <w:rFonts w:eastAsia="Times New Roman"/>
          <w:szCs w:val="24"/>
        </w:rPr>
        <w:t xml:space="preserve">λογες οι απαιτήσεις σας. </w:t>
      </w:r>
      <w:r w:rsidRPr="009A58E8">
        <w:rPr>
          <w:rFonts w:eastAsia="Times New Roman" w:cs="Times New Roman"/>
          <w:szCs w:val="24"/>
        </w:rPr>
        <w:t xml:space="preserve"> </w:t>
      </w:r>
    </w:p>
    <w:p w14:paraId="77C03627"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ΓΕΩΡΓΙΟΣ ΣΤΥΛΙΟΣ:</w:t>
      </w:r>
      <w:r>
        <w:rPr>
          <w:rFonts w:eastAsia="Times New Roman" w:cs="Times New Roman"/>
          <w:szCs w:val="24"/>
        </w:rPr>
        <w:t xml:space="preserve"> Ποια </w:t>
      </w:r>
      <w:r w:rsidRPr="00D66BCA">
        <w:rPr>
          <w:rFonts w:eastAsia="Times New Roman"/>
          <w:bCs/>
        </w:rPr>
        <w:t>είναι</w:t>
      </w:r>
      <w:r>
        <w:rPr>
          <w:rFonts w:eastAsia="Times New Roman" w:cs="Times New Roman"/>
          <w:szCs w:val="24"/>
        </w:rPr>
        <w:t xml:space="preserve"> η παράλογη απαίτηση;</w:t>
      </w:r>
    </w:p>
    <w:p w14:paraId="77C03628" w14:textId="77777777" w:rsidR="006113A9" w:rsidRDefault="006B6FC4">
      <w:pPr>
        <w:spacing w:line="600" w:lineRule="auto"/>
        <w:ind w:firstLine="720"/>
        <w:contextualSpacing/>
        <w:jc w:val="both"/>
        <w:rPr>
          <w:rFonts w:eastAsia="Times New Roman"/>
          <w:szCs w:val="24"/>
        </w:rPr>
      </w:pPr>
      <w:r w:rsidRPr="00E947F1">
        <w:rPr>
          <w:rFonts w:eastAsia="Times New Roman"/>
          <w:b/>
          <w:bCs/>
          <w:shd w:val="clear" w:color="auto" w:fill="FFFFFF"/>
        </w:rPr>
        <w:t>ΠΡΟΕΔΡΕΥΩΝ (Γεώργιος Λαμπρούλης):</w:t>
      </w:r>
      <w:r>
        <w:rPr>
          <w:rFonts w:eastAsia="Times New Roman"/>
          <w:b/>
          <w:szCs w:val="24"/>
        </w:rPr>
        <w:t xml:space="preserve"> </w:t>
      </w:r>
      <w:r>
        <w:rPr>
          <w:rFonts w:eastAsia="Times New Roman"/>
          <w:szCs w:val="24"/>
        </w:rPr>
        <w:t xml:space="preserve">Σας </w:t>
      </w:r>
      <w:r w:rsidRPr="000741E2">
        <w:rPr>
          <w:rFonts w:eastAsia="Times New Roman"/>
          <w:szCs w:val="24"/>
        </w:rPr>
        <w:t>παρακαλώ</w:t>
      </w:r>
      <w:r>
        <w:rPr>
          <w:rFonts w:eastAsia="Times New Roman"/>
          <w:szCs w:val="24"/>
        </w:rPr>
        <w:t xml:space="preserve">, τώρα. </w:t>
      </w:r>
    </w:p>
    <w:p w14:paraId="77C03629"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ΣΤΥΛΙΟΣ: </w:t>
      </w:r>
      <w:r>
        <w:rPr>
          <w:rFonts w:eastAsia="Times New Roman" w:cs="Times New Roman"/>
          <w:szCs w:val="24"/>
        </w:rPr>
        <w:t xml:space="preserve">Εις βάρος του Βουλευτή </w:t>
      </w:r>
      <w:r w:rsidRPr="00022913">
        <w:rPr>
          <w:rFonts w:eastAsia="Times New Roman"/>
          <w:bCs/>
          <w:shd w:val="clear" w:color="auto" w:fill="FFFFFF"/>
        </w:rPr>
        <w:t>θα</w:t>
      </w:r>
      <w:r>
        <w:rPr>
          <w:rFonts w:eastAsia="Times New Roman" w:cs="Times New Roman"/>
          <w:szCs w:val="24"/>
        </w:rPr>
        <w:t xml:space="preserve"> μιλάει ο Υπουργός; </w:t>
      </w:r>
    </w:p>
    <w:p w14:paraId="77C0362A" w14:textId="77777777" w:rsidR="006113A9" w:rsidRDefault="006B6FC4">
      <w:pPr>
        <w:spacing w:line="600" w:lineRule="auto"/>
        <w:ind w:firstLine="720"/>
        <w:contextualSpacing/>
        <w:jc w:val="both"/>
        <w:rPr>
          <w:rFonts w:eastAsia="Times New Roman" w:cs="Times New Roman"/>
          <w:szCs w:val="24"/>
        </w:rPr>
      </w:pPr>
      <w:r w:rsidRPr="00E947F1">
        <w:rPr>
          <w:rFonts w:eastAsia="Times New Roman"/>
          <w:b/>
          <w:bCs/>
          <w:shd w:val="clear" w:color="auto" w:fill="FFFFFF"/>
        </w:rPr>
        <w:t>ΠΡΟΕΔΡΕΥΩΝ (Γεώργιος Λαμπρούλης):</w:t>
      </w:r>
      <w:r w:rsidRPr="00E947F1">
        <w:rPr>
          <w:rFonts w:eastAsia="Times New Roman"/>
          <w:b/>
          <w:szCs w:val="24"/>
        </w:rPr>
        <w:t xml:space="preserve"> </w:t>
      </w:r>
      <w:r>
        <w:rPr>
          <w:rFonts w:eastAsia="Times New Roman"/>
          <w:szCs w:val="24"/>
        </w:rPr>
        <w:t>Κ</w:t>
      </w:r>
      <w:r w:rsidRPr="007D7C21">
        <w:rPr>
          <w:rFonts w:eastAsia="Times New Roman" w:cs="Times New Roman"/>
          <w:szCs w:val="24"/>
        </w:rPr>
        <w:t>ύριε Υπουργέ</w:t>
      </w:r>
      <w:r>
        <w:rPr>
          <w:rFonts w:eastAsia="Times New Roman" w:cs="Times New Roman"/>
          <w:szCs w:val="24"/>
        </w:rPr>
        <w:t>, αν θέλετε κ</w:t>
      </w:r>
      <w:r>
        <w:rPr>
          <w:rFonts w:eastAsia="Times New Roman" w:cs="Times New Roman"/>
          <w:szCs w:val="24"/>
        </w:rPr>
        <w:t xml:space="preserve">αι εσείς επισπεύστε το τέλος της ομιλίας σας. </w:t>
      </w:r>
    </w:p>
    <w:p w14:paraId="77C0362B" w14:textId="77777777" w:rsidR="006113A9" w:rsidRDefault="006B6FC4">
      <w:pPr>
        <w:spacing w:line="600" w:lineRule="auto"/>
        <w:ind w:firstLine="720"/>
        <w:contextualSpacing/>
        <w:jc w:val="both"/>
        <w:rPr>
          <w:rFonts w:eastAsia="Times New Roman" w:cs="Times New Roman"/>
          <w:szCs w:val="24"/>
        </w:rPr>
      </w:pPr>
      <w:r w:rsidRPr="000741E2">
        <w:rPr>
          <w:rFonts w:eastAsia="Times New Roman" w:cs="Times New Roman"/>
          <w:b/>
          <w:szCs w:val="24"/>
        </w:rPr>
        <w:t>ΜΑΡΚΟΣ ΜΠΟΛΑΡΗΣ (Υφυπουργός Εξωτερικών):</w:t>
      </w:r>
      <w:r>
        <w:rPr>
          <w:rFonts w:eastAsia="Times New Roman" w:cs="Times New Roman"/>
          <w:b/>
          <w:szCs w:val="24"/>
        </w:rPr>
        <w:t xml:space="preserve"> </w:t>
      </w:r>
      <w:r>
        <w:rPr>
          <w:rFonts w:eastAsia="Times New Roman" w:cs="Times New Roman"/>
          <w:szCs w:val="24"/>
        </w:rPr>
        <w:t xml:space="preserve">Ένα λεπτό θέλω, </w:t>
      </w:r>
      <w:r w:rsidRPr="00565BE2">
        <w:rPr>
          <w:rFonts w:eastAsia="Times New Roman" w:cs="Times New Roman"/>
          <w:szCs w:val="24"/>
        </w:rPr>
        <w:t>κύριε Πρόεδρε</w:t>
      </w:r>
      <w:r>
        <w:rPr>
          <w:rFonts w:eastAsia="Times New Roman" w:cs="Times New Roman"/>
          <w:szCs w:val="24"/>
        </w:rPr>
        <w:t xml:space="preserve">. </w:t>
      </w:r>
    </w:p>
    <w:p w14:paraId="77C0362C"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Μ</w:t>
      </w:r>
      <w:r w:rsidRPr="009A58E8">
        <w:rPr>
          <w:rFonts w:eastAsia="Times New Roman" w:cs="Times New Roman"/>
          <w:szCs w:val="24"/>
        </w:rPr>
        <w:t>ε δεδομένο</w:t>
      </w:r>
      <w:r>
        <w:rPr>
          <w:rFonts w:eastAsia="Times New Roman" w:cs="Times New Roman"/>
          <w:szCs w:val="24"/>
        </w:rPr>
        <w:t>,</w:t>
      </w:r>
      <w:r w:rsidRPr="009A58E8">
        <w:rPr>
          <w:rFonts w:eastAsia="Times New Roman" w:cs="Times New Roman"/>
          <w:szCs w:val="24"/>
        </w:rPr>
        <w:t xml:space="preserve"> λοιπόν</w:t>
      </w:r>
      <w:r>
        <w:rPr>
          <w:rFonts w:eastAsia="Times New Roman" w:cs="Times New Roman"/>
          <w:szCs w:val="24"/>
        </w:rPr>
        <w:t>,</w:t>
      </w:r>
      <w:r w:rsidRPr="009A58E8">
        <w:rPr>
          <w:rFonts w:eastAsia="Times New Roman" w:cs="Times New Roman"/>
          <w:szCs w:val="24"/>
        </w:rPr>
        <w:t xml:space="preserve"> ότι τα </w:t>
      </w:r>
      <w:r>
        <w:rPr>
          <w:rFonts w:eastAsia="Times New Roman" w:cs="Times New Roman"/>
          <w:szCs w:val="24"/>
        </w:rPr>
        <w:t>τέσσερα</w:t>
      </w:r>
      <w:r w:rsidRPr="009A58E8">
        <w:rPr>
          <w:rFonts w:eastAsia="Times New Roman" w:cs="Times New Roman"/>
          <w:szCs w:val="24"/>
        </w:rPr>
        <w:t xml:space="preserve"> σημεία</w:t>
      </w:r>
      <w:r>
        <w:rPr>
          <w:rFonts w:eastAsia="Times New Roman" w:cs="Times New Roman"/>
          <w:szCs w:val="24"/>
        </w:rPr>
        <w:t>,</w:t>
      </w:r>
      <w:r w:rsidRPr="009A58E8">
        <w:rPr>
          <w:rFonts w:eastAsia="Times New Roman" w:cs="Times New Roman"/>
          <w:szCs w:val="24"/>
        </w:rPr>
        <w:t xml:space="preserve"> </w:t>
      </w:r>
      <w:r>
        <w:rPr>
          <w:rFonts w:eastAsia="Times New Roman" w:cs="Times New Roman"/>
          <w:szCs w:val="24"/>
        </w:rPr>
        <w:t xml:space="preserve">στα οποία είχε συμφωνήσει η ελληνική πολιτική ηγεσία, τα οποία είχε θέσει </w:t>
      </w:r>
      <w:r w:rsidRPr="009A58E8">
        <w:rPr>
          <w:rFonts w:eastAsia="Times New Roman" w:cs="Times New Roman"/>
          <w:szCs w:val="24"/>
        </w:rPr>
        <w:t xml:space="preserve">στα διεθνή </w:t>
      </w:r>
      <w:r>
        <w:rPr>
          <w:rFonts w:eastAsia="Times New Roman" w:cs="Times New Roman"/>
          <w:szCs w:val="24"/>
          <w:lang w:val="en-US"/>
        </w:rPr>
        <w:t>fora</w:t>
      </w:r>
      <w:r>
        <w:rPr>
          <w:rFonts w:eastAsia="Times New Roman" w:cs="Times New Roman"/>
          <w:szCs w:val="24"/>
        </w:rPr>
        <w:t xml:space="preserve">, </w:t>
      </w:r>
      <w:r>
        <w:rPr>
          <w:rFonts w:eastAsia="Times New Roman" w:cs="Times New Roman"/>
          <w:szCs w:val="24"/>
        </w:rPr>
        <w:t>στην Ευρώπη και σ</w:t>
      </w:r>
      <w:r w:rsidRPr="009A58E8">
        <w:rPr>
          <w:rFonts w:eastAsia="Times New Roman" w:cs="Times New Roman"/>
          <w:szCs w:val="24"/>
        </w:rPr>
        <w:t>τ</w:t>
      </w:r>
      <w:r>
        <w:rPr>
          <w:rFonts w:eastAsia="Times New Roman" w:cs="Times New Roman"/>
          <w:szCs w:val="24"/>
        </w:rPr>
        <w:t xml:space="preserve">ο ΝΑΤΟ </w:t>
      </w:r>
      <w:r w:rsidRPr="00F331DF">
        <w:rPr>
          <w:rFonts w:eastAsia="Times New Roman"/>
          <w:bCs/>
        </w:rPr>
        <w:t>και</w:t>
      </w:r>
      <w:r>
        <w:rPr>
          <w:rFonts w:eastAsia="Times New Roman" w:cs="Times New Roman"/>
          <w:szCs w:val="24"/>
        </w:rPr>
        <w:t xml:space="preserve"> ήταν γνωστά για τ</w:t>
      </w:r>
      <w:r w:rsidRPr="009A58E8">
        <w:rPr>
          <w:rFonts w:eastAsia="Times New Roman" w:cs="Times New Roman"/>
          <w:szCs w:val="24"/>
        </w:rPr>
        <w:t>η σύνθετη ονομασία</w:t>
      </w:r>
      <w:r>
        <w:rPr>
          <w:rFonts w:eastAsia="Times New Roman" w:cs="Times New Roman"/>
          <w:szCs w:val="24"/>
        </w:rPr>
        <w:t>,</w:t>
      </w:r>
      <w:r w:rsidRPr="009A58E8">
        <w:rPr>
          <w:rFonts w:eastAsia="Times New Roman" w:cs="Times New Roman"/>
          <w:szCs w:val="24"/>
        </w:rPr>
        <w:t xml:space="preserve"> για </w:t>
      </w:r>
      <w:r>
        <w:rPr>
          <w:rFonts w:eastAsia="Times New Roman" w:cs="Times New Roman"/>
          <w:szCs w:val="24"/>
        </w:rPr>
        <w:t>τον γεωγραφικό</w:t>
      </w:r>
      <w:r w:rsidRPr="009A58E8">
        <w:rPr>
          <w:rFonts w:eastAsia="Times New Roman" w:cs="Times New Roman"/>
          <w:szCs w:val="24"/>
        </w:rPr>
        <w:t xml:space="preserve"> προσδιορισμό</w:t>
      </w:r>
      <w:r>
        <w:rPr>
          <w:rFonts w:eastAsia="Times New Roman" w:cs="Times New Roman"/>
          <w:szCs w:val="24"/>
        </w:rPr>
        <w:t>,</w:t>
      </w:r>
      <w:r w:rsidRPr="009A58E8">
        <w:rPr>
          <w:rFonts w:eastAsia="Times New Roman" w:cs="Times New Roman"/>
          <w:szCs w:val="24"/>
        </w:rPr>
        <w:t xml:space="preserve"> για το erga omnes</w:t>
      </w:r>
      <w:r>
        <w:rPr>
          <w:rFonts w:eastAsia="Times New Roman" w:cs="Times New Roman"/>
          <w:szCs w:val="24"/>
        </w:rPr>
        <w:t>,</w:t>
      </w:r>
      <w:r w:rsidRPr="009A58E8">
        <w:rPr>
          <w:rFonts w:eastAsia="Times New Roman" w:cs="Times New Roman"/>
          <w:szCs w:val="24"/>
        </w:rPr>
        <w:t xml:space="preserve"> για την εξάλειψη του </w:t>
      </w:r>
      <w:r>
        <w:rPr>
          <w:rFonts w:eastAsia="Times New Roman" w:cs="Times New Roman"/>
          <w:szCs w:val="24"/>
        </w:rPr>
        <w:t xml:space="preserve">αλυτρωτισμού, ποιες </w:t>
      </w:r>
      <w:r w:rsidRPr="00D66BCA">
        <w:rPr>
          <w:rFonts w:eastAsia="Times New Roman"/>
          <w:bCs/>
        </w:rPr>
        <w:t>είναι</w:t>
      </w:r>
      <w:r>
        <w:rPr>
          <w:rFonts w:eastAsia="Times New Roman" w:cs="Times New Roman"/>
          <w:szCs w:val="24"/>
        </w:rPr>
        <w:t xml:space="preserve"> οι προφάσεις σήμερα </w:t>
      </w:r>
      <w:r w:rsidRPr="00D477CE">
        <w:rPr>
          <w:rFonts w:eastAsia="Times New Roman" w:cs="Times New Roman"/>
        </w:rPr>
        <w:t>για να</w:t>
      </w:r>
      <w:r>
        <w:rPr>
          <w:rFonts w:eastAsia="Times New Roman" w:cs="Times New Roman"/>
          <w:szCs w:val="24"/>
        </w:rPr>
        <w:t xml:space="preserve"> τα αρνηθεί κανείς, μ</w:t>
      </w:r>
      <w:r w:rsidRPr="009A58E8">
        <w:rPr>
          <w:rFonts w:eastAsia="Times New Roman" w:cs="Times New Roman"/>
          <w:szCs w:val="24"/>
        </w:rPr>
        <w:t xml:space="preserve">ε δεδομένο ότι </w:t>
      </w:r>
      <w:r>
        <w:rPr>
          <w:rFonts w:eastAsia="Times New Roman" w:cs="Times New Roman"/>
          <w:szCs w:val="24"/>
        </w:rPr>
        <w:t xml:space="preserve">αυτό το ζήτημα </w:t>
      </w:r>
      <w:r w:rsidRPr="00A8202F">
        <w:rPr>
          <w:rFonts w:eastAsia="Times New Roman"/>
          <w:bCs/>
          <w:shd w:val="clear" w:color="auto" w:fill="FFFFFF"/>
        </w:rPr>
        <w:t>δεν</w:t>
      </w:r>
      <w:r>
        <w:rPr>
          <w:rFonts w:eastAsia="Times New Roman" w:cs="Times New Roman"/>
          <w:szCs w:val="24"/>
        </w:rPr>
        <w:t xml:space="preserve"> αφορά </w:t>
      </w:r>
      <w:r w:rsidRPr="009A58E8">
        <w:rPr>
          <w:rFonts w:eastAsia="Times New Roman" w:cs="Times New Roman"/>
          <w:szCs w:val="24"/>
        </w:rPr>
        <w:t>απλά</w:t>
      </w:r>
      <w:r w:rsidRPr="009A58E8">
        <w:rPr>
          <w:rFonts w:eastAsia="Times New Roman" w:cs="Times New Roman"/>
          <w:szCs w:val="24"/>
        </w:rPr>
        <w:t xml:space="preserve"> και μόνο τη Μακεδονία</w:t>
      </w:r>
      <w:r>
        <w:rPr>
          <w:rFonts w:eastAsia="Times New Roman" w:cs="Times New Roman"/>
          <w:szCs w:val="24"/>
        </w:rPr>
        <w:t>,</w:t>
      </w:r>
      <w:r w:rsidRPr="009A58E8">
        <w:rPr>
          <w:rFonts w:eastAsia="Times New Roman" w:cs="Times New Roman"/>
          <w:szCs w:val="24"/>
        </w:rPr>
        <w:t xml:space="preserve"> αλλά </w:t>
      </w:r>
      <w:r>
        <w:rPr>
          <w:rFonts w:eastAsia="Times New Roman" w:cs="Times New Roman"/>
          <w:szCs w:val="24"/>
        </w:rPr>
        <w:t xml:space="preserve">το </w:t>
      </w:r>
      <w:r w:rsidRPr="009A58E8">
        <w:rPr>
          <w:rFonts w:eastAsia="Times New Roman" w:cs="Times New Roman"/>
          <w:szCs w:val="24"/>
        </w:rPr>
        <w:lastRenderedPageBreak/>
        <w:t>έχουμε σε όλο το</w:t>
      </w:r>
      <w:r>
        <w:rPr>
          <w:rFonts w:eastAsia="Times New Roman" w:cs="Times New Roman"/>
          <w:szCs w:val="24"/>
        </w:rPr>
        <w:t>ν</w:t>
      </w:r>
      <w:r w:rsidRPr="009A58E8">
        <w:rPr>
          <w:rFonts w:eastAsia="Times New Roman" w:cs="Times New Roman"/>
          <w:szCs w:val="24"/>
        </w:rPr>
        <w:t xml:space="preserve"> βόρειο άξονα</w:t>
      </w:r>
      <w:r>
        <w:rPr>
          <w:rFonts w:eastAsia="Times New Roman" w:cs="Times New Roman"/>
          <w:szCs w:val="24"/>
        </w:rPr>
        <w:t>; Κ</w:t>
      </w:r>
      <w:r w:rsidRPr="009A58E8">
        <w:rPr>
          <w:rFonts w:eastAsia="Times New Roman" w:cs="Times New Roman"/>
          <w:szCs w:val="24"/>
        </w:rPr>
        <w:t xml:space="preserve">αι </w:t>
      </w:r>
      <w:r w:rsidRPr="00A8202F">
        <w:rPr>
          <w:rFonts w:eastAsia="Times New Roman"/>
          <w:bCs/>
          <w:shd w:val="clear" w:color="auto" w:fill="FFFFFF"/>
        </w:rPr>
        <w:t>δεν</w:t>
      </w:r>
      <w:r>
        <w:rPr>
          <w:rFonts w:eastAsia="Times New Roman" w:cs="Times New Roman"/>
          <w:szCs w:val="24"/>
        </w:rPr>
        <w:t xml:space="preserve"> αναφέρθηκα </w:t>
      </w:r>
      <w:r w:rsidRPr="009A58E8">
        <w:rPr>
          <w:rFonts w:eastAsia="Times New Roman" w:cs="Times New Roman"/>
          <w:szCs w:val="24"/>
        </w:rPr>
        <w:t>στην Κύπρο</w:t>
      </w:r>
      <w:r>
        <w:rPr>
          <w:rFonts w:eastAsia="Times New Roman" w:cs="Times New Roman"/>
          <w:szCs w:val="24"/>
        </w:rPr>
        <w:t>. Κ</w:t>
      </w:r>
      <w:r w:rsidRPr="009A58E8">
        <w:rPr>
          <w:rFonts w:eastAsia="Times New Roman" w:cs="Times New Roman"/>
          <w:szCs w:val="24"/>
        </w:rPr>
        <w:t xml:space="preserve">αι </w:t>
      </w:r>
      <w:r>
        <w:rPr>
          <w:rFonts w:eastAsia="Times New Roman" w:cs="Times New Roman"/>
          <w:szCs w:val="24"/>
        </w:rPr>
        <w:t xml:space="preserve">εκεί </w:t>
      </w:r>
      <w:r w:rsidRPr="00773379">
        <w:rPr>
          <w:rFonts w:eastAsia="Times New Roman"/>
          <w:bCs/>
        </w:rPr>
        <w:t>έχει</w:t>
      </w:r>
      <w:r>
        <w:rPr>
          <w:rFonts w:eastAsia="Times New Roman" w:cs="Times New Roman"/>
          <w:szCs w:val="24"/>
        </w:rPr>
        <w:t xml:space="preserve"> </w:t>
      </w:r>
      <w:r>
        <w:rPr>
          <w:rFonts w:eastAsia="Times New Roman" w:cs="Times New Roman"/>
          <w:szCs w:val="24"/>
        </w:rPr>
        <w:t>β</w:t>
      </w:r>
      <w:r>
        <w:rPr>
          <w:rFonts w:eastAsia="Times New Roman" w:cs="Times New Roman"/>
          <w:szCs w:val="24"/>
        </w:rPr>
        <w:t xml:space="preserve">όρεια Κύπρο, με αίμα, για άλλα ζητήματα </w:t>
      </w:r>
      <w:r w:rsidRPr="00F331DF">
        <w:rPr>
          <w:rFonts w:eastAsia="Times New Roman"/>
          <w:bCs/>
        </w:rPr>
        <w:t>και</w:t>
      </w:r>
      <w:r>
        <w:rPr>
          <w:rFonts w:eastAsia="Times New Roman" w:cs="Times New Roman"/>
          <w:szCs w:val="24"/>
        </w:rPr>
        <w:t xml:space="preserve"> άλλο πόνο </w:t>
      </w:r>
      <w:r w:rsidRPr="00F331DF">
        <w:rPr>
          <w:rFonts w:eastAsia="Times New Roman"/>
          <w:bCs/>
        </w:rPr>
        <w:t>και</w:t>
      </w:r>
      <w:r>
        <w:rPr>
          <w:rFonts w:eastAsia="Times New Roman" w:cs="Times New Roman"/>
          <w:szCs w:val="24"/>
        </w:rPr>
        <w:t xml:space="preserve"> άλλον αγώνα </w:t>
      </w:r>
      <w:r w:rsidRPr="00F331DF">
        <w:rPr>
          <w:rFonts w:eastAsia="Times New Roman"/>
          <w:bCs/>
        </w:rPr>
        <w:t>και</w:t>
      </w:r>
      <w:r>
        <w:rPr>
          <w:rFonts w:eastAsia="Times New Roman" w:cs="Times New Roman"/>
          <w:szCs w:val="24"/>
        </w:rPr>
        <w:t xml:space="preserve"> άλλη αγωνία. </w:t>
      </w:r>
    </w:p>
    <w:p w14:paraId="77C0362D"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πω ότι </w:t>
      </w:r>
      <w:r w:rsidRPr="009A58E8">
        <w:rPr>
          <w:rFonts w:eastAsia="Times New Roman" w:cs="Times New Roman"/>
          <w:szCs w:val="24"/>
        </w:rPr>
        <w:t xml:space="preserve">αυτές οι γραμμές </w:t>
      </w:r>
      <w:r>
        <w:rPr>
          <w:rFonts w:eastAsia="Times New Roman" w:cs="Times New Roman"/>
          <w:szCs w:val="24"/>
        </w:rPr>
        <w:t>τ</w:t>
      </w:r>
      <w:r w:rsidRPr="009A58E8">
        <w:rPr>
          <w:rFonts w:eastAsia="Times New Roman" w:cs="Times New Roman"/>
          <w:szCs w:val="24"/>
        </w:rPr>
        <w:t>ου πατριωτισμ</w:t>
      </w:r>
      <w:r>
        <w:rPr>
          <w:rFonts w:eastAsia="Times New Roman" w:cs="Times New Roman"/>
          <w:szCs w:val="24"/>
        </w:rPr>
        <w:t>ού</w:t>
      </w:r>
      <w:r w:rsidRPr="009A58E8">
        <w:rPr>
          <w:rFonts w:eastAsia="Times New Roman" w:cs="Times New Roman"/>
          <w:szCs w:val="24"/>
        </w:rPr>
        <w:t xml:space="preserve"> έχουν δοκιμαστεί παλιότερα</w:t>
      </w:r>
      <w:r>
        <w:rPr>
          <w:rFonts w:eastAsia="Times New Roman" w:cs="Times New Roman"/>
          <w:szCs w:val="24"/>
        </w:rPr>
        <w:t xml:space="preserve">. Αυτό το κράτος </w:t>
      </w:r>
      <w:r w:rsidRPr="008F0891">
        <w:rPr>
          <w:rFonts w:eastAsia="Times New Roman" w:cs="Times New Roman"/>
          <w:bCs/>
          <w:shd w:val="clear" w:color="auto" w:fill="FFFFFF"/>
        </w:rPr>
        <w:t>που</w:t>
      </w:r>
      <w:r>
        <w:rPr>
          <w:rFonts w:eastAsia="Times New Roman" w:cs="Times New Roman"/>
          <w:szCs w:val="24"/>
        </w:rPr>
        <w:t xml:space="preserve"> σε λίγο </w:t>
      </w:r>
      <w:r w:rsidRPr="00022913">
        <w:rPr>
          <w:rFonts w:eastAsia="Times New Roman"/>
          <w:bCs/>
          <w:shd w:val="clear" w:color="auto" w:fill="FFFFFF"/>
        </w:rPr>
        <w:t>θα</w:t>
      </w:r>
      <w:r>
        <w:rPr>
          <w:rFonts w:eastAsia="Times New Roman" w:cs="Times New Roman"/>
          <w:szCs w:val="24"/>
        </w:rPr>
        <w:t xml:space="preserve"> κλείσει διακόσια χρόνια,</w:t>
      </w:r>
      <w:r w:rsidRPr="009A58E8">
        <w:rPr>
          <w:rFonts w:eastAsia="Times New Roman" w:cs="Times New Roman"/>
          <w:szCs w:val="24"/>
        </w:rPr>
        <w:t xml:space="preserve"> στην πιο μεγάλη του στιγμή</w:t>
      </w:r>
      <w:r>
        <w:rPr>
          <w:rFonts w:eastAsia="Times New Roman" w:cs="Times New Roman"/>
          <w:szCs w:val="24"/>
        </w:rPr>
        <w:t>,</w:t>
      </w:r>
      <w:r w:rsidRPr="009A58E8">
        <w:rPr>
          <w:rFonts w:eastAsia="Times New Roman" w:cs="Times New Roman"/>
          <w:szCs w:val="24"/>
        </w:rPr>
        <w:t xml:space="preserve"> στην πιο καλή στιγμή</w:t>
      </w:r>
      <w:r>
        <w:rPr>
          <w:rFonts w:eastAsia="Times New Roman" w:cs="Times New Roman"/>
          <w:szCs w:val="24"/>
        </w:rPr>
        <w:t>,</w:t>
      </w:r>
      <w:r w:rsidRPr="009A58E8">
        <w:rPr>
          <w:rFonts w:eastAsia="Times New Roman" w:cs="Times New Roman"/>
          <w:szCs w:val="24"/>
        </w:rPr>
        <w:t xml:space="preserve"> υπέγραψε </w:t>
      </w:r>
      <w:r w:rsidRPr="00833F6A">
        <w:rPr>
          <w:rFonts w:eastAsia="Times New Roman"/>
          <w:bCs/>
          <w:shd w:val="clear" w:color="auto" w:fill="FFFFFF"/>
        </w:rPr>
        <w:t>μ</w:t>
      </w:r>
      <w:r>
        <w:rPr>
          <w:rFonts w:eastAsia="Times New Roman"/>
          <w:bCs/>
          <w:shd w:val="clear" w:color="auto" w:fill="FFFFFF"/>
        </w:rPr>
        <w:t>ί</w:t>
      </w:r>
      <w:r w:rsidRPr="00833F6A">
        <w:rPr>
          <w:rFonts w:eastAsia="Times New Roman"/>
          <w:bCs/>
          <w:shd w:val="clear" w:color="auto" w:fill="FFFFFF"/>
        </w:rPr>
        <w:t>α</w:t>
      </w:r>
      <w:r>
        <w:rPr>
          <w:rFonts w:eastAsia="Times New Roman" w:cs="Times New Roman"/>
          <w:szCs w:val="24"/>
        </w:rPr>
        <w:t xml:space="preserve"> Συμφωνία </w:t>
      </w:r>
      <w:r w:rsidRPr="009A58E8">
        <w:rPr>
          <w:rFonts w:eastAsia="Times New Roman" w:cs="Times New Roman"/>
          <w:szCs w:val="24"/>
        </w:rPr>
        <w:t>στο Παρίσι με τον Ελευθέριο Βενιζέλο</w:t>
      </w:r>
      <w:r>
        <w:rPr>
          <w:rFonts w:eastAsia="Times New Roman" w:cs="Times New Roman"/>
          <w:szCs w:val="24"/>
        </w:rPr>
        <w:t>, τη</w:t>
      </w:r>
      <w:r w:rsidRPr="009A58E8">
        <w:rPr>
          <w:rFonts w:eastAsia="Times New Roman" w:cs="Times New Roman"/>
          <w:szCs w:val="24"/>
        </w:rPr>
        <w:t xml:space="preserve"> </w:t>
      </w:r>
      <w:r>
        <w:rPr>
          <w:rFonts w:eastAsia="Times New Roman" w:cs="Times New Roman"/>
          <w:szCs w:val="24"/>
        </w:rPr>
        <w:t>Συνθήκη</w:t>
      </w:r>
      <w:r w:rsidRPr="009A58E8">
        <w:rPr>
          <w:rFonts w:eastAsia="Times New Roman" w:cs="Times New Roman"/>
          <w:szCs w:val="24"/>
        </w:rPr>
        <w:t xml:space="preserve"> </w:t>
      </w:r>
      <w:r>
        <w:rPr>
          <w:rFonts w:eastAsia="Times New Roman" w:cs="Times New Roman"/>
          <w:szCs w:val="24"/>
        </w:rPr>
        <w:t>των Σεβρών,</w:t>
      </w:r>
      <w:r w:rsidRPr="009A58E8">
        <w:rPr>
          <w:rFonts w:eastAsia="Times New Roman" w:cs="Times New Roman"/>
          <w:szCs w:val="24"/>
        </w:rPr>
        <w:t xml:space="preserve"> </w:t>
      </w:r>
      <w:r w:rsidRPr="008F0891">
        <w:rPr>
          <w:rFonts w:eastAsia="Times New Roman" w:cs="Times New Roman"/>
          <w:bCs/>
          <w:shd w:val="clear" w:color="auto" w:fill="FFFFFF"/>
        </w:rPr>
        <w:t>που</w:t>
      </w:r>
      <w:r>
        <w:rPr>
          <w:rFonts w:eastAsia="Times New Roman" w:cs="Times New Roman"/>
          <w:szCs w:val="24"/>
        </w:rPr>
        <w:t xml:space="preserve"> τότε λέχθηκε</w:t>
      </w:r>
      <w:r w:rsidRPr="009A58E8">
        <w:rPr>
          <w:rFonts w:eastAsia="Times New Roman" w:cs="Times New Roman"/>
          <w:szCs w:val="24"/>
        </w:rPr>
        <w:t xml:space="preserve"> ότι έκανε </w:t>
      </w:r>
      <w:r>
        <w:rPr>
          <w:rFonts w:eastAsia="Times New Roman" w:cs="Times New Roman"/>
          <w:szCs w:val="24"/>
        </w:rPr>
        <w:t xml:space="preserve">μία </w:t>
      </w:r>
      <w:r w:rsidRPr="009A58E8">
        <w:rPr>
          <w:rFonts w:eastAsia="Times New Roman" w:cs="Times New Roman"/>
          <w:szCs w:val="24"/>
        </w:rPr>
        <w:t xml:space="preserve">Ελλάδα </w:t>
      </w:r>
      <w:r>
        <w:rPr>
          <w:rFonts w:eastAsia="Times New Roman" w:cs="Times New Roman"/>
          <w:szCs w:val="24"/>
        </w:rPr>
        <w:t>τ</w:t>
      </w:r>
      <w:r>
        <w:rPr>
          <w:rFonts w:eastAsia="Times New Roman" w:cs="Times New Roman"/>
          <w:szCs w:val="24"/>
        </w:rPr>
        <w:t xml:space="preserve">ων </w:t>
      </w:r>
      <w:r w:rsidRPr="009A58E8">
        <w:rPr>
          <w:rFonts w:eastAsia="Times New Roman" w:cs="Times New Roman"/>
          <w:szCs w:val="24"/>
        </w:rPr>
        <w:t xml:space="preserve">δύο ηπείρων και </w:t>
      </w:r>
      <w:r>
        <w:rPr>
          <w:rFonts w:eastAsia="Times New Roman" w:cs="Times New Roman"/>
          <w:szCs w:val="24"/>
        </w:rPr>
        <w:t>πέντε</w:t>
      </w:r>
      <w:r w:rsidRPr="009A58E8">
        <w:rPr>
          <w:rFonts w:eastAsia="Times New Roman" w:cs="Times New Roman"/>
          <w:szCs w:val="24"/>
        </w:rPr>
        <w:t xml:space="preserve"> θαλασσών</w:t>
      </w:r>
      <w:r>
        <w:rPr>
          <w:rFonts w:eastAsia="Times New Roman" w:cs="Times New Roman"/>
          <w:szCs w:val="24"/>
        </w:rPr>
        <w:t xml:space="preserve">. </w:t>
      </w:r>
    </w:p>
    <w:p w14:paraId="77C0362E"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Ο </w:t>
      </w:r>
      <w:r w:rsidRPr="009A58E8">
        <w:rPr>
          <w:rFonts w:eastAsia="Times New Roman" w:cs="Times New Roman"/>
          <w:szCs w:val="24"/>
        </w:rPr>
        <w:t xml:space="preserve">άρρωστος </w:t>
      </w:r>
      <w:r>
        <w:rPr>
          <w:rFonts w:eastAsia="Times New Roman" w:cs="Times New Roman"/>
          <w:szCs w:val="24"/>
        </w:rPr>
        <w:t xml:space="preserve">κομματισμός, ο άρρωστος φανατισμός, ο δήθεν πατριωτισμός την άλλη μέρα </w:t>
      </w:r>
      <w:r w:rsidRPr="009A58E8">
        <w:rPr>
          <w:rFonts w:eastAsia="Times New Roman" w:cs="Times New Roman"/>
          <w:szCs w:val="24"/>
        </w:rPr>
        <w:t>όπλισε τ</w:t>
      </w:r>
      <w:r>
        <w:rPr>
          <w:rFonts w:eastAsia="Times New Roman" w:cs="Times New Roman"/>
          <w:szCs w:val="24"/>
        </w:rPr>
        <w:t>α</w:t>
      </w:r>
      <w:r w:rsidRPr="009A58E8">
        <w:rPr>
          <w:rFonts w:eastAsia="Times New Roman" w:cs="Times New Roman"/>
          <w:szCs w:val="24"/>
        </w:rPr>
        <w:t xml:space="preserve"> χέρι</w:t>
      </w:r>
      <w:r>
        <w:rPr>
          <w:rFonts w:eastAsia="Times New Roman" w:cs="Times New Roman"/>
          <w:szCs w:val="24"/>
        </w:rPr>
        <w:t xml:space="preserve">α δολοφόνων </w:t>
      </w:r>
      <w:r w:rsidRPr="009A58E8">
        <w:rPr>
          <w:rFonts w:eastAsia="Times New Roman" w:cs="Times New Roman"/>
          <w:szCs w:val="24"/>
        </w:rPr>
        <w:t xml:space="preserve">που τον κυνηγούσαν στο Παρίσι </w:t>
      </w:r>
      <w:r>
        <w:rPr>
          <w:rFonts w:eastAsia="Times New Roman" w:cs="Times New Roman"/>
          <w:szCs w:val="24"/>
        </w:rPr>
        <w:t xml:space="preserve">σαν να ήταν εγκληματίας. </w:t>
      </w:r>
    </w:p>
    <w:p w14:paraId="77C0362F" w14:textId="77777777" w:rsidR="006113A9" w:rsidRDefault="006B6FC4">
      <w:pPr>
        <w:spacing w:line="600" w:lineRule="auto"/>
        <w:ind w:firstLine="720"/>
        <w:contextualSpacing/>
        <w:jc w:val="both"/>
        <w:rPr>
          <w:rFonts w:eastAsia="Times New Roman" w:cs="Times New Roman"/>
          <w:szCs w:val="24"/>
        </w:rPr>
      </w:pPr>
      <w:r w:rsidRPr="00615AA5">
        <w:rPr>
          <w:rFonts w:eastAsia="Times New Roman" w:cs="Times New Roman"/>
          <w:b/>
          <w:szCs w:val="24"/>
        </w:rPr>
        <w:t>ΠΑΝΑΓΙΩΤΗΣ ΚΟΥΡΟΥΜΠΛΗΣ:</w:t>
      </w:r>
      <w:r>
        <w:rPr>
          <w:rFonts w:eastAsia="Times New Roman" w:cs="Times New Roman"/>
          <w:szCs w:val="24"/>
        </w:rPr>
        <w:t xml:space="preserve"> Ελλήνων!</w:t>
      </w:r>
    </w:p>
    <w:p w14:paraId="77C03630"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ΜΑΡΚΟΣ ΜΠΟΛΑΡΗΣ </w:t>
      </w:r>
      <w:r>
        <w:rPr>
          <w:rFonts w:eastAsia="Times New Roman" w:cs="Times New Roman"/>
          <w:b/>
          <w:szCs w:val="24"/>
        </w:rPr>
        <w:t>(Υφυπουργός Εξωτερικών):</w:t>
      </w:r>
      <w:r>
        <w:rPr>
          <w:rFonts w:eastAsia="Times New Roman" w:cs="Times New Roman"/>
          <w:szCs w:val="24"/>
        </w:rPr>
        <w:t xml:space="preserve"> Σ</w:t>
      </w:r>
      <w:r w:rsidRPr="009A58E8">
        <w:rPr>
          <w:rFonts w:eastAsia="Times New Roman" w:cs="Times New Roman"/>
          <w:szCs w:val="24"/>
        </w:rPr>
        <w:t>την καλύτερη στιγμή για το κράτος</w:t>
      </w:r>
      <w:r>
        <w:rPr>
          <w:rFonts w:eastAsia="Times New Roman" w:cs="Times New Roman"/>
          <w:szCs w:val="24"/>
        </w:rPr>
        <w:t>! Έ</w:t>
      </w:r>
      <w:r w:rsidRPr="009A58E8">
        <w:rPr>
          <w:rFonts w:eastAsia="Times New Roman" w:cs="Times New Roman"/>
          <w:szCs w:val="24"/>
        </w:rPr>
        <w:t>χει σημασία</w:t>
      </w:r>
      <w:r>
        <w:rPr>
          <w:rFonts w:eastAsia="Times New Roman" w:cs="Times New Roman"/>
          <w:szCs w:val="24"/>
        </w:rPr>
        <w:t>,</w:t>
      </w:r>
      <w:r w:rsidRPr="009A58E8">
        <w:rPr>
          <w:rFonts w:eastAsia="Times New Roman" w:cs="Times New Roman"/>
          <w:szCs w:val="24"/>
        </w:rPr>
        <w:t xml:space="preserve"> για να ξέρουμε ποιος λέει και ποιος κατηγορεί σήμερα και </w:t>
      </w:r>
      <w:r>
        <w:rPr>
          <w:rFonts w:eastAsia="Times New Roman" w:cs="Times New Roman"/>
          <w:szCs w:val="24"/>
        </w:rPr>
        <w:t xml:space="preserve">ποιους. </w:t>
      </w:r>
    </w:p>
    <w:p w14:paraId="77C03631" w14:textId="77777777" w:rsidR="006113A9" w:rsidRDefault="006B6FC4">
      <w:pPr>
        <w:spacing w:line="600" w:lineRule="auto"/>
        <w:ind w:firstLine="720"/>
        <w:contextualSpacing/>
        <w:jc w:val="both"/>
        <w:rPr>
          <w:rFonts w:eastAsia="Times New Roman" w:cs="Times New Roman"/>
          <w:szCs w:val="24"/>
        </w:rPr>
      </w:pPr>
      <w:r w:rsidRPr="00A91272">
        <w:rPr>
          <w:rFonts w:eastAsia="Times New Roman" w:cs="Times New Roman"/>
          <w:szCs w:val="24"/>
        </w:rPr>
        <w:t>Ευχαριστώ</w:t>
      </w:r>
      <w:r>
        <w:rPr>
          <w:rFonts w:eastAsia="Times New Roman" w:cs="Times New Roman"/>
          <w:szCs w:val="24"/>
        </w:rPr>
        <w:t xml:space="preserve"> πολύ. </w:t>
      </w:r>
    </w:p>
    <w:p w14:paraId="77C03632" w14:textId="77777777" w:rsidR="006113A9" w:rsidRDefault="006B6FC4">
      <w:pPr>
        <w:spacing w:line="600" w:lineRule="auto"/>
        <w:ind w:firstLine="709"/>
        <w:contextualSpacing/>
        <w:jc w:val="center"/>
        <w:rPr>
          <w:rFonts w:eastAsia="Times New Roman" w:cs="Times New Roman"/>
        </w:rPr>
      </w:pPr>
      <w:r w:rsidRPr="007F5FBB">
        <w:rPr>
          <w:rFonts w:eastAsia="Times New Roman" w:cs="Times New Roman"/>
        </w:rPr>
        <w:t>(Χειροκροτήματα από την πτέρυγα του ΣΥΡΙΖΑ)</w:t>
      </w:r>
    </w:p>
    <w:p w14:paraId="77C03633"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 </w:t>
      </w:r>
      <w:r w:rsidRPr="00E947F1">
        <w:rPr>
          <w:rFonts w:eastAsia="Times New Roman"/>
          <w:b/>
          <w:bCs/>
          <w:shd w:val="clear" w:color="auto" w:fill="FFFFFF"/>
        </w:rPr>
        <w:t>ΠΡΟΕΔΡΕΥΩΝ (Γεώργιος Λαμπρούλης):</w:t>
      </w:r>
      <w:r w:rsidRPr="00E947F1">
        <w:rPr>
          <w:rFonts w:eastAsia="Times New Roman"/>
          <w:b/>
          <w:szCs w:val="24"/>
        </w:rPr>
        <w:t xml:space="preserve"> </w:t>
      </w:r>
      <w:r>
        <w:rPr>
          <w:rFonts w:eastAsia="Times New Roman" w:cs="Times New Roman"/>
          <w:szCs w:val="24"/>
        </w:rPr>
        <w:t xml:space="preserve">Τον λόγο </w:t>
      </w:r>
      <w:r w:rsidRPr="00773379">
        <w:rPr>
          <w:rFonts w:eastAsia="Times New Roman"/>
          <w:bCs/>
        </w:rPr>
        <w:t>έχει</w:t>
      </w:r>
      <w:r>
        <w:rPr>
          <w:rFonts w:eastAsia="Times New Roman" w:cs="Times New Roman"/>
          <w:szCs w:val="24"/>
        </w:rPr>
        <w:t xml:space="preserve"> ο κ. </w:t>
      </w:r>
      <w:r>
        <w:rPr>
          <w:rFonts w:eastAsia="Times New Roman" w:cs="Times New Roman"/>
          <w:szCs w:val="24"/>
        </w:rPr>
        <w:t xml:space="preserve">Μάριος Γεωργιάδης, Αντιπρόεδρος της Βουλής, από την Ένωση Κεντρώων. Ελάτε, κύριε Γεωργιάδη. </w:t>
      </w:r>
    </w:p>
    <w:p w14:paraId="77C03634" w14:textId="77777777" w:rsidR="006113A9" w:rsidRDefault="006B6FC4">
      <w:pPr>
        <w:spacing w:line="600" w:lineRule="auto"/>
        <w:ind w:firstLine="720"/>
        <w:contextualSpacing/>
        <w:jc w:val="both"/>
        <w:rPr>
          <w:rFonts w:eastAsia="Times New Roman" w:cs="Times New Roman"/>
          <w:szCs w:val="24"/>
        </w:rPr>
      </w:pPr>
      <w:r w:rsidRPr="00615AA5">
        <w:rPr>
          <w:rFonts w:eastAsia="Times New Roman" w:cs="Times New Roman"/>
          <w:b/>
          <w:szCs w:val="24"/>
        </w:rPr>
        <w:t>ΝΙΚΟΛΑΟΣ ΞΥΔΑΚΗΣ:</w:t>
      </w:r>
      <w:r>
        <w:rPr>
          <w:rFonts w:eastAsia="Times New Roman" w:cs="Times New Roman"/>
          <w:szCs w:val="24"/>
        </w:rPr>
        <w:t xml:space="preserve"> </w:t>
      </w:r>
      <w:r w:rsidRPr="00565BE2">
        <w:rPr>
          <w:rFonts w:eastAsia="Times New Roman" w:cs="Times New Roman"/>
          <w:szCs w:val="24"/>
        </w:rPr>
        <w:t>Κύριε Πρόεδρε</w:t>
      </w:r>
      <w:r>
        <w:rPr>
          <w:rFonts w:eastAsia="Times New Roman" w:cs="Times New Roman"/>
          <w:szCs w:val="24"/>
        </w:rPr>
        <w:t xml:space="preserve">, </w:t>
      </w:r>
      <w:r w:rsidRPr="0001553A">
        <w:rPr>
          <w:rFonts w:eastAsia="Times New Roman" w:cs="Times New Roman"/>
          <w:bCs/>
          <w:shd w:val="clear" w:color="auto" w:fill="FFFFFF"/>
        </w:rPr>
        <w:t>μπορ</w:t>
      </w:r>
      <w:r>
        <w:rPr>
          <w:rFonts w:eastAsia="Times New Roman" w:cs="Times New Roman"/>
          <w:bCs/>
          <w:shd w:val="clear" w:color="auto" w:fill="FFFFFF"/>
        </w:rPr>
        <w:t>ώ</w:t>
      </w:r>
      <w:r>
        <w:rPr>
          <w:rFonts w:eastAsia="Times New Roman" w:cs="Times New Roman"/>
          <w:szCs w:val="24"/>
        </w:rPr>
        <w:t xml:space="preserve"> </w:t>
      </w:r>
      <w:r w:rsidRPr="002314B3">
        <w:rPr>
          <w:rFonts w:eastAsia="Times New Roman"/>
          <w:bCs/>
          <w:shd w:val="clear" w:color="auto" w:fill="FFFFFF"/>
        </w:rPr>
        <w:t>να</w:t>
      </w:r>
      <w:r>
        <w:rPr>
          <w:rFonts w:eastAsia="Times New Roman" w:cs="Times New Roman"/>
          <w:szCs w:val="24"/>
        </w:rPr>
        <w:t xml:space="preserve"> έχω τον λόγο για ένα λεπτό;</w:t>
      </w:r>
    </w:p>
    <w:p w14:paraId="77C03635" w14:textId="77777777" w:rsidR="006113A9" w:rsidRDefault="006B6FC4">
      <w:pPr>
        <w:spacing w:line="600" w:lineRule="auto"/>
        <w:ind w:firstLine="720"/>
        <w:contextualSpacing/>
        <w:jc w:val="both"/>
        <w:rPr>
          <w:rFonts w:eastAsia="Times New Roman" w:cs="Times New Roman"/>
          <w:szCs w:val="24"/>
        </w:rPr>
      </w:pPr>
      <w:r w:rsidRPr="00E947F1">
        <w:rPr>
          <w:rFonts w:eastAsia="Times New Roman"/>
          <w:b/>
          <w:bCs/>
          <w:shd w:val="clear" w:color="auto" w:fill="FFFFFF"/>
        </w:rPr>
        <w:t>ΠΡΟΕΔΡΕΥΩΝ (Γεώργιος Λαμπρούλης):</w:t>
      </w:r>
      <w:r w:rsidRPr="00E947F1">
        <w:rPr>
          <w:rFonts w:eastAsia="Times New Roman"/>
          <w:b/>
          <w:szCs w:val="24"/>
        </w:rPr>
        <w:t xml:space="preserve"> </w:t>
      </w:r>
      <w:r>
        <w:rPr>
          <w:rFonts w:eastAsia="Times New Roman" w:cs="Times New Roman"/>
          <w:szCs w:val="24"/>
        </w:rPr>
        <w:t xml:space="preserve">Ορίστε, κύριε Ξυδάκη, έχετε τον λόγο για ένα λεπτό. </w:t>
      </w:r>
    </w:p>
    <w:p w14:paraId="77C03636" w14:textId="77777777" w:rsidR="006113A9" w:rsidRDefault="006B6FC4">
      <w:pPr>
        <w:spacing w:line="600" w:lineRule="auto"/>
        <w:ind w:firstLine="720"/>
        <w:contextualSpacing/>
        <w:jc w:val="both"/>
        <w:rPr>
          <w:rFonts w:eastAsia="Times New Roman" w:cs="Times New Roman"/>
          <w:szCs w:val="24"/>
        </w:rPr>
      </w:pPr>
      <w:r w:rsidRPr="00615AA5">
        <w:rPr>
          <w:rFonts w:eastAsia="Times New Roman" w:cs="Times New Roman"/>
          <w:b/>
          <w:szCs w:val="24"/>
        </w:rPr>
        <w:t>ΝΙΚΟΛΑ</w:t>
      </w:r>
      <w:r w:rsidRPr="00615AA5">
        <w:rPr>
          <w:rFonts w:eastAsia="Times New Roman" w:cs="Times New Roman"/>
          <w:b/>
          <w:szCs w:val="24"/>
        </w:rPr>
        <w:t>ΟΣ ΞΥΔΑΚΗΣ:</w:t>
      </w:r>
      <w:r>
        <w:rPr>
          <w:rFonts w:eastAsia="Times New Roman" w:cs="Times New Roman"/>
          <w:b/>
          <w:szCs w:val="24"/>
        </w:rPr>
        <w:t xml:space="preserve"> </w:t>
      </w:r>
      <w:r w:rsidRPr="00615AA5">
        <w:rPr>
          <w:rFonts w:eastAsia="Times New Roman" w:cs="Times New Roman"/>
          <w:szCs w:val="24"/>
        </w:rPr>
        <w:t xml:space="preserve">Θέλω να πληροφορήσω τους συναδέλφους </w:t>
      </w:r>
      <w:r w:rsidRPr="00615AA5">
        <w:rPr>
          <w:rFonts w:eastAsia="Times New Roman"/>
          <w:bCs/>
        </w:rPr>
        <w:t>και</w:t>
      </w:r>
      <w:r w:rsidRPr="00615AA5">
        <w:rPr>
          <w:rFonts w:eastAsia="Times New Roman" w:cs="Times New Roman"/>
          <w:szCs w:val="24"/>
        </w:rPr>
        <w:t xml:space="preserve"> το Σώμα </w:t>
      </w:r>
      <w:r w:rsidRPr="00615AA5">
        <w:rPr>
          <w:rFonts w:eastAsia="Times New Roman"/>
          <w:bCs/>
          <w:shd w:val="clear" w:color="auto" w:fill="FFFFFF"/>
        </w:rPr>
        <w:t>ότι</w:t>
      </w:r>
      <w:r w:rsidRPr="00615AA5">
        <w:rPr>
          <w:rFonts w:eastAsia="Times New Roman" w:cs="Times New Roman"/>
          <w:szCs w:val="24"/>
        </w:rPr>
        <w:t xml:space="preserve"> </w:t>
      </w:r>
      <w:r>
        <w:rPr>
          <w:rFonts w:eastAsia="Times New Roman" w:cs="Times New Roman"/>
          <w:szCs w:val="24"/>
        </w:rPr>
        <w:t>επικοινωνήσαμε πριν από λίγο με την κ</w:t>
      </w:r>
      <w:r>
        <w:rPr>
          <w:rFonts w:eastAsia="Times New Roman" w:cs="Times New Roman"/>
          <w:szCs w:val="24"/>
        </w:rPr>
        <w:t>.</w:t>
      </w:r>
      <w:r>
        <w:rPr>
          <w:rFonts w:eastAsia="Times New Roman" w:cs="Times New Roman"/>
          <w:szCs w:val="24"/>
        </w:rPr>
        <w:t xml:space="preserve"> Τζάκρη, τη συνάδελφο, Βουλευτή Γιαννιτσών. Η συνάδελφος υπέστη εμπρηστική επίθεση στο σπίτι της με τρεις μολότοφ </w:t>
      </w:r>
      <w:r w:rsidRPr="000A5DC6">
        <w:rPr>
          <w:rFonts w:eastAsia="Times New Roman"/>
          <w:bCs/>
          <w:shd w:val="clear" w:color="auto" w:fill="FFFFFF"/>
        </w:rPr>
        <w:t>τουλάχιστον</w:t>
      </w:r>
      <w:r>
        <w:rPr>
          <w:rFonts w:eastAsia="Times New Roman" w:cs="Times New Roman"/>
          <w:szCs w:val="24"/>
        </w:rPr>
        <w:t>.</w:t>
      </w:r>
    </w:p>
    <w:p w14:paraId="77C03637" w14:textId="77777777" w:rsidR="006113A9" w:rsidRDefault="006B6FC4">
      <w:pPr>
        <w:spacing w:line="600" w:lineRule="auto"/>
        <w:ind w:firstLine="720"/>
        <w:contextualSpacing/>
        <w:jc w:val="both"/>
        <w:rPr>
          <w:rFonts w:eastAsia="Times New Roman" w:cs="Times New Roman"/>
          <w:szCs w:val="24"/>
        </w:rPr>
      </w:pPr>
      <w:r w:rsidRPr="00342ADB">
        <w:rPr>
          <w:rFonts w:eastAsia="Times New Roman" w:cs="Times New Roman"/>
          <w:b/>
          <w:szCs w:val="24"/>
        </w:rPr>
        <w:t>ΒΑΣΙΛΕΙΟΣ ΚΙΚΙΛΙΑΣ:</w:t>
      </w:r>
      <w:r w:rsidRPr="00342ADB">
        <w:rPr>
          <w:rFonts w:eastAsia="Times New Roman" w:cs="Times New Roman"/>
          <w:szCs w:val="24"/>
        </w:rPr>
        <w:t xml:space="preserve"> Μας ενημέρωσαν.</w:t>
      </w:r>
      <w:r>
        <w:rPr>
          <w:rFonts w:eastAsia="Times New Roman" w:cs="Times New Roman"/>
          <w:szCs w:val="24"/>
        </w:rPr>
        <w:t xml:space="preserve"> </w:t>
      </w:r>
    </w:p>
    <w:p w14:paraId="77C03638"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ΞΥΔΑΚΗΣ: </w:t>
      </w:r>
      <w:r w:rsidRPr="001E697F">
        <w:rPr>
          <w:rFonts w:eastAsia="Times New Roman"/>
          <w:bCs/>
          <w:shd w:val="clear" w:color="auto" w:fill="FFFFFF"/>
        </w:rPr>
        <w:t>Βεβαίως</w:t>
      </w:r>
      <w:r>
        <w:rPr>
          <w:rFonts w:eastAsia="Times New Roman" w:cs="Times New Roman"/>
          <w:szCs w:val="24"/>
        </w:rPr>
        <w:t>. Δ</w:t>
      </w:r>
      <w:r w:rsidRPr="00A8202F">
        <w:rPr>
          <w:rFonts w:eastAsia="Times New Roman"/>
          <w:bCs/>
          <w:shd w:val="clear" w:color="auto" w:fill="FFFFFF"/>
        </w:rPr>
        <w:t>εν</w:t>
      </w:r>
      <w:r>
        <w:rPr>
          <w:rFonts w:eastAsia="Times New Roman" w:cs="Times New Roman"/>
          <w:szCs w:val="24"/>
        </w:rPr>
        <w:t xml:space="preserve"> </w:t>
      </w:r>
      <w:r w:rsidRPr="00D66BCA">
        <w:rPr>
          <w:rFonts w:eastAsia="Times New Roman"/>
          <w:bCs/>
        </w:rPr>
        <w:t>είναι</w:t>
      </w:r>
      <w:r>
        <w:rPr>
          <w:rFonts w:eastAsia="Times New Roman" w:cs="Times New Roman"/>
          <w:szCs w:val="24"/>
        </w:rPr>
        <w:t xml:space="preserve"> μόνο αυτό. </w:t>
      </w:r>
      <w:r w:rsidRPr="00A8202F">
        <w:rPr>
          <w:rFonts w:eastAsia="Times New Roman"/>
          <w:bCs/>
          <w:shd w:val="clear" w:color="auto" w:fill="FFFFFF"/>
        </w:rPr>
        <w:t>Δεν</w:t>
      </w:r>
      <w:r>
        <w:rPr>
          <w:rFonts w:eastAsia="Times New Roman" w:cs="Times New Roman"/>
          <w:szCs w:val="24"/>
        </w:rPr>
        <w:t xml:space="preserve"> </w:t>
      </w:r>
      <w:r w:rsidRPr="00D66BCA">
        <w:rPr>
          <w:rFonts w:eastAsia="Times New Roman"/>
          <w:bCs/>
        </w:rPr>
        <w:t>είναι</w:t>
      </w:r>
      <w:r>
        <w:rPr>
          <w:rFonts w:eastAsia="Times New Roman" w:cs="Times New Roman"/>
          <w:szCs w:val="24"/>
        </w:rPr>
        <w:t xml:space="preserve"> απλή ενημέρωση. Ήταν με την οικογένειά της </w:t>
      </w:r>
      <w:r w:rsidRPr="00F331DF">
        <w:rPr>
          <w:rFonts w:eastAsia="Times New Roman"/>
          <w:bCs/>
        </w:rPr>
        <w:t>και</w:t>
      </w:r>
      <w:r>
        <w:rPr>
          <w:rFonts w:eastAsia="Times New Roman" w:cs="Times New Roman"/>
          <w:szCs w:val="24"/>
        </w:rPr>
        <w:t xml:space="preserve"> το παιδί της μέσα. </w:t>
      </w:r>
    </w:p>
    <w:p w14:paraId="77C03639"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Νωρίτερα σε αυτή την Αίθουσα </w:t>
      </w:r>
      <w:r w:rsidRPr="00F331DF">
        <w:rPr>
          <w:rFonts w:eastAsia="Times New Roman"/>
          <w:bCs/>
        </w:rPr>
        <w:t>και</w:t>
      </w:r>
      <w:r>
        <w:rPr>
          <w:rFonts w:eastAsia="Times New Roman" w:cs="Times New Roman"/>
          <w:szCs w:val="24"/>
        </w:rPr>
        <w:t xml:space="preserve"> ο </w:t>
      </w:r>
      <w:r w:rsidRPr="00F6666A">
        <w:rPr>
          <w:rFonts w:eastAsia="Times New Roman"/>
        </w:rPr>
        <w:t>Πρ</w:t>
      </w:r>
      <w:r>
        <w:rPr>
          <w:rFonts w:eastAsia="Times New Roman"/>
        </w:rPr>
        <w:t>όεδρος</w:t>
      </w:r>
      <w:r w:rsidRPr="00F6666A">
        <w:rPr>
          <w:rFonts w:eastAsia="Times New Roman"/>
        </w:rPr>
        <w:t xml:space="preserve"> της Βουλής</w:t>
      </w:r>
      <w:r>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εγώ εστιάσαμε </w:t>
      </w:r>
      <w:r w:rsidRPr="009A58E8">
        <w:rPr>
          <w:rFonts w:eastAsia="Times New Roman" w:cs="Times New Roman"/>
          <w:szCs w:val="24"/>
        </w:rPr>
        <w:t>σε αυτό τον κίνδυνο</w:t>
      </w:r>
      <w:r>
        <w:rPr>
          <w:rFonts w:eastAsia="Times New Roman" w:cs="Times New Roman"/>
          <w:szCs w:val="24"/>
        </w:rPr>
        <w:t>. Κ</w:t>
      </w:r>
      <w:r w:rsidRPr="009A58E8">
        <w:rPr>
          <w:rFonts w:eastAsia="Times New Roman" w:cs="Times New Roman"/>
          <w:szCs w:val="24"/>
        </w:rPr>
        <w:t xml:space="preserve">αι </w:t>
      </w:r>
      <w:r>
        <w:rPr>
          <w:rFonts w:eastAsia="Times New Roman" w:cs="Times New Roman"/>
          <w:szCs w:val="24"/>
        </w:rPr>
        <w:t xml:space="preserve">γνωρίζουμε </w:t>
      </w:r>
      <w:r>
        <w:rPr>
          <w:rFonts w:eastAsia="Times New Roman" w:cs="Times New Roman"/>
          <w:szCs w:val="24"/>
        </w:rPr>
        <w:lastRenderedPageBreak/>
        <w:t xml:space="preserve">πολύ καλά τις επιθέσεις που υπέστησαν </w:t>
      </w:r>
      <w:r w:rsidRPr="009A58E8">
        <w:rPr>
          <w:rFonts w:eastAsia="Times New Roman" w:cs="Times New Roman"/>
          <w:szCs w:val="24"/>
        </w:rPr>
        <w:t>οι δύο</w:t>
      </w:r>
      <w:r>
        <w:rPr>
          <w:rFonts w:eastAsia="Times New Roman" w:cs="Times New Roman"/>
          <w:szCs w:val="24"/>
        </w:rPr>
        <w:t xml:space="preserve"> Βουλευτές</w:t>
      </w:r>
      <w:r w:rsidRPr="009A58E8">
        <w:rPr>
          <w:rFonts w:eastAsia="Times New Roman" w:cs="Times New Roman"/>
          <w:szCs w:val="24"/>
        </w:rPr>
        <w:t xml:space="preserve"> από την Πιερία</w:t>
      </w:r>
      <w:r>
        <w:rPr>
          <w:rFonts w:eastAsia="Times New Roman" w:cs="Times New Roman"/>
          <w:szCs w:val="24"/>
        </w:rPr>
        <w:t>,</w:t>
      </w:r>
      <w:r w:rsidRPr="009A58E8">
        <w:rPr>
          <w:rFonts w:eastAsia="Times New Roman" w:cs="Times New Roman"/>
          <w:szCs w:val="24"/>
        </w:rPr>
        <w:t xml:space="preserve"> </w:t>
      </w:r>
      <w:r>
        <w:rPr>
          <w:rFonts w:eastAsia="Times New Roman" w:cs="Times New Roman"/>
          <w:szCs w:val="24"/>
        </w:rPr>
        <w:t>η κ</w:t>
      </w:r>
      <w:r>
        <w:rPr>
          <w:rFonts w:eastAsia="Times New Roman" w:cs="Times New Roman"/>
          <w:szCs w:val="24"/>
        </w:rPr>
        <w:t>.</w:t>
      </w:r>
      <w:r>
        <w:rPr>
          <w:rFonts w:eastAsia="Times New Roman" w:cs="Times New Roman"/>
          <w:szCs w:val="24"/>
        </w:rPr>
        <w:t xml:space="preserve"> Σκούφα </w:t>
      </w:r>
      <w:r w:rsidRPr="00F331DF">
        <w:rPr>
          <w:rFonts w:eastAsia="Times New Roman"/>
          <w:bCs/>
        </w:rPr>
        <w:t>και</w:t>
      </w:r>
      <w:r>
        <w:rPr>
          <w:rFonts w:eastAsia="Times New Roman" w:cs="Times New Roman"/>
          <w:szCs w:val="24"/>
        </w:rPr>
        <w:t xml:space="preserve"> ο κ. Καστόρης. </w:t>
      </w:r>
    </w:p>
    <w:p w14:paraId="77C0363A"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Α</w:t>
      </w:r>
      <w:r w:rsidRPr="009A58E8">
        <w:rPr>
          <w:rFonts w:eastAsia="Times New Roman" w:cs="Times New Roman"/>
          <w:szCs w:val="24"/>
        </w:rPr>
        <w:t xml:space="preserve">υτό που θέλουμε να πούμε είναι ότι οι εμπρηστικές εκφράσεις που ακούστηκαν με </w:t>
      </w:r>
      <w:r>
        <w:rPr>
          <w:rFonts w:eastAsia="Times New Roman" w:cs="Times New Roman"/>
          <w:szCs w:val="24"/>
        </w:rPr>
        <w:t xml:space="preserve">μία </w:t>
      </w:r>
      <w:r w:rsidRPr="009A58E8">
        <w:rPr>
          <w:rFonts w:eastAsia="Times New Roman" w:cs="Times New Roman"/>
          <w:szCs w:val="24"/>
        </w:rPr>
        <w:t>ευκολία</w:t>
      </w:r>
      <w:r>
        <w:rPr>
          <w:rFonts w:eastAsia="Times New Roman" w:cs="Times New Roman"/>
          <w:szCs w:val="24"/>
        </w:rPr>
        <w:t xml:space="preserve"> εδώ, για ε</w:t>
      </w:r>
      <w:r w:rsidRPr="009A58E8">
        <w:rPr>
          <w:rFonts w:eastAsia="Times New Roman" w:cs="Times New Roman"/>
          <w:szCs w:val="24"/>
        </w:rPr>
        <w:t>φιάλτες</w:t>
      </w:r>
      <w:r>
        <w:rPr>
          <w:rFonts w:eastAsia="Times New Roman" w:cs="Times New Roman"/>
          <w:szCs w:val="24"/>
        </w:rPr>
        <w:t>,</w:t>
      </w:r>
      <w:r w:rsidRPr="009A58E8">
        <w:rPr>
          <w:rFonts w:eastAsia="Times New Roman" w:cs="Times New Roman"/>
          <w:szCs w:val="24"/>
        </w:rPr>
        <w:t xml:space="preserve"> για προδότες</w:t>
      </w:r>
      <w:r>
        <w:rPr>
          <w:rFonts w:eastAsia="Times New Roman" w:cs="Times New Roman"/>
          <w:szCs w:val="24"/>
        </w:rPr>
        <w:t>,</w:t>
      </w:r>
      <w:r w:rsidRPr="009A58E8">
        <w:rPr>
          <w:rFonts w:eastAsia="Times New Roman" w:cs="Times New Roman"/>
          <w:szCs w:val="24"/>
        </w:rPr>
        <w:t xml:space="preserve"> ακούγονται διαρκώς</w:t>
      </w:r>
      <w:r w:rsidRPr="009A58E8">
        <w:rPr>
          <w:rFonts w:eastAsia="Times New Roman" w:cs="Times New Roman"/>
          <w:szCs w:val="24"/>
        </w:rPr>
        <w:t xml:space="preserve"> και από του </w:t>
      </w:r>
      <w:r>
        <w:rPr>
          <w:rFonts w:eastAsia="Times New Roman" w:cs="Times New Roman"/>
          <w:szCs w:val="24"/>
        </w:rPr>
        <w:t>Β</w:t>
      </w:r>
      <w:r w:rsidRPr="009A58E8">
        <w:rPr>
          <w:rFonts w:eastAsia="Times New Roman" w:cs="Times New Roman"/>
          <w:szCs w:val="24"/>
        </w:rPr>
        <w:t>ήματος</w:t>
      </w:r>
      <w:r>
        <w:rPr>
          <w:rFonts w:eastAsia="Times New Roman" w:cs="Times New Roman"/>
          <w:szCs w:val="24"/>
        </w:rPr>
        <w:t>. Ε</w:t>
      </w:r>
      <w:r w:rsidRPr="009A58E8">
        <w:rPr>
          <w:rFonts w:eastAsia="Times New Roman" w:cs="Times New Roman"/>
          <w:szCs w:val="24"/>
        </w:rPr>
        <w:t xml:space="preserve">ίπα </w:t>
      </w:r>
      <w:r w:rsidRPr="00F331DF">
        <w:rPr>
          <w:rFonts w:eastAsia="Times New Roman"/>
          <w:bCs/>
        </w:rPr>
        <w:t>και</w:t>
      </w:r>
      <w:r>
        <w:rPr>
          <w:rFonts w:eastAsia="Times New Roman" w:cs="Times New Roman"/>
          <w:szCs w:val="24"/>
        </w:rPr>
        <w:t xml:space="preserve"> είπαμε </w:t>
      </w:r>
      <w:r w:rsidRPr="002B5B2E">
        <w:rPr>
          <w:rFonts w:eastAsia="Times New Roman"/>
          <w:bCs/>
          <w:shd w:val="clear" w:color="auto" w:fill="FFFFFF"/>
        </w:rPr>
        <w:t>ότι</w:t>
      </w:r>
      <w:r>
        <w:rPr>
          <w:rFonts w:eastAsia="Times New Roman" w:cs="Times New Roman"/>
          <w:szCs w:val="24"/>
        </w:rPr>
        <w:t xml:space="preserve"> </w:t>
      </w:r>
      <w:r w:rsidRPr="009A58E8">
        <w:rPr>
          <w:rFonts w:eastAsia="Times New Roman" w:cs="Times New Roman"/>
          <w:szCs w:val="24"/>
        </w:rPr>
        <w:t>είναι εύκολο να παριστάνεις το</w:t>
      </w:r>
      <w:r>
        <w:rPr>
          <w:rFonts w:eastAsia="Times New Roman" w:cs="Times New Roman"/>
          <w:szCs w:val="24"/>
        </w:rPr>
        <w:t>ν</w:t>
      </w:r>
      <w:r w:rsidRPr="009A58E8">
        <w:rPr>
          <w:rFonts w:eastAsia="Times New Roman" w:cs="Times New Roman"/>
          <w:szCs w:val="24"/>
        </w:rPr>
        <w:t xml:space="preserve"> τσάμπα μάγκα </w:t>
      </w:r>
      <w:r>
        <w:rPr>
          <w:rFonts w:eastAsia="Times New Roman" w:cs="Times New Roman"/>
          <w:szCs w:val="24"/>
        </w:rPr>
        <w:t xml:space="preserve">σε ένα </w:t>
      </w:r>
      <w:r w:rsidRPr="009A58E8">
        <w:rPr>
          <w:rFonts w:eastAsia="Times New Roman" w:cs="Times New Roman"/>
          <w:szCs w:val="24"/>
        </w:rPr>
        <w:t xml:space="preserve">μεγάλο </w:t>
      </w:r>
      <w:r>
        <w:rPr>
          <w:rFonts w:eastAsia="Times New Roman" w:cs="Times New Roman"/>
          <w:szCs w:val="24"/>
        </w:rPr>
        <w:t>ε</w:t>
      </w:r>
      <w:r w:rsidRPr="009A58E8">
        <w:rPr>
          <w:rFonts w:eastAsia="Times New Roman" w:cs="Times New Roman"/>
          <w:szCs w:val="24"/>
        </w:rPr>
        <w:t>θνικό θέμα</w:t>
      </w:r>
      <w:r>
        <w:rPr>
          <w:rFonts w:eastAsia="Times New Roman" w:cs="Times New Roman"/>
          <w:szCs w:val="24"/>
        </w:rPr>
        <w:t>,</w:t>
      </w:r>
      <w:r w:rsidRPr="009A58E8">
        <w:rPr>
          <w:rFonts w:eastAsia="Times New Roman" w:cs="Times New Roman"/>
          <w:szCs w:val="24"/>
        </w:rPr>
        <w:t xml:space="preserve"> </w:t>
      </w:r>
      <w:r>
        <w:rPr>
          <w:rFonts w:eastAsia="Times New Roman" w:cs="Times New Roman"/>
          <w:szCs w:val="24"/>
        </w:rPr>
        <w:t xml:space="preserve">όπου </w:t>
      </w:r>
      <w:r w:rsidRPr="009A58E8">
        <w:rPr>
          <w:rFonts w:eastAsia="Times New Roman" w:cs="Times New Roman"/>
          <w:szCs w:val="24"/>
        </w:rPr>
        <w:t xml:space="preserve">κάποιες πολιτικές παρατάξεις </w:t>
      </w:r>
      <w:r>
        <w:rPr>
          <w:rFonts w:eastAsia="Times New Roman" w:cs="Times New Roman"/>
          <w:szCs w:val="24"/>
        </w:rPr>
        <w:t>α</w:t>
      </w:r>
      <w:r w:rsidRPr="009A58E8">
        <w:rPr>
          <w:rFonts w:eastAsia="Times New Roman" w:cs="Times New Roman"/>
          <w:szCs w:val="24"/>
        </w:rPr>
        <w:t>ναλαμβάνου</w:t>
      </w:r>
      <w:r>
        <w:rPr>
          <w:rFonts w:eastAsia="Times New Roman" w:cs="Times New Roman"/>
          <w:szCs w:val="24"/>
        </w:rPr>
        <w:t>ν</w:t>
      </w:r>
      <w:r w:rsidRPr="009A58E8">
        <w:rPr>
          <w:rFonts w:eastAsia="Times New Roman" w:cs="Times New Roman"/>
          <w:szCs w:val="24"/>
        </w:rPr>
        <w:t xml:space="preserve"> την ιστορική ευθύνη να φέρουν εις πέρας </w:t>
      </w:r>
      <w:r>
        <w:rPr>
          <w:rFonts w:eastAsia="Times New Roman" w:cs="Times New Roman"/>
          <w:szCs w:val="24"/>
        </w:rPr>
        <w:t xml:space="preserve">ένα έργο, </w:t>
      </w:r>
      <w:r w:rsidRPr="009A58E8">
        <w:rPr>
          <w:rFonts w:eastAsia="Times New Roman" w:cs="Times New Roman"/>
          <w:szCs w:val="24"/>
        </w:rPr>
        <w:t xml:space="preserve">το </w:t>
      </w:r>
      <w:r>
        <w:rPr>
          <w:rFonts w:eastAsia="Times New Roman" w:cs="Times New Roman"/>
          <w:szCs w:val="24"/>
        </w:rPr>
        <w:t>οποίο πολλοί επί είκοσι επτά</w:t>
      </w:r>
      <w:r w:rsidRPr="009A58E8">
        <w:rPr>
          <w:rFonts w:eastAsia="Times New Roman" w:cs="Times New Roman"/>
          <w:szCs w:val="24"/>
        </w:rPr>
        <w:t xml:space="preserve"> έτη </w:t>
      </w:r>
      <w:r>
        <w:rPr>
          <w:rFonts w:eastAsia="Times New Roman" w:cs="Times New Roman"/>
          <w:szCs w:val="24"/>
        </w:rPr>
        <w:t>π</w:t>
      </w:r>
      <w:r w:rsidRPr="009A58E8">
        <w:rPr>
          <w:rFonts w:eastAsia="Times New Roman" w:cs="Times New Roman"/>
          <w:szCs w:val="24"/>
        </w:rPr>
        <w:t>ροσπάθησ</w:t>
      </w:r>
      <w:r w:rsidRPr="009A58E8">
        <w:rPr>
          <w:rFonts w:eastAsia="Times New Roman" w:cs="Times New Roman"/>
          <w:szCs w:val="24"/>
        </w:rPr>
        <w:t>α</w:t>
      </w:r>
      <w:r>
        <w:rPr>
          <w:rFonts w:eastAsia="Times New Roman" w:cs="Times New Roman"/>
          <w:szCs w:val="24"/>
        </w:rPr>
        <w:t>ν</w:t>
      </w:r>
      <w:r w:rsidRPr="009A58E8">
        <w:rPr>
          <w:rFonts w:eastAsia="Times New Roman" w:cs="Times New Roman"/>
          <w:szCs w:val="24"/>
        </w:rPr>
        <w:t xml:space="preserve"> να το τελειώσουν</w:t>
      </w:r>
      <w:r>
        <w:rPr>
          <w:rFonts w:eastAsia="Times New Roman" w:cs="Times New Roman"/>
          <w:szCs w:val="24"/>
        </w:rPr>
        <w:t xml:space="preserve">, </w:t>
      </w:r>
      <w:r w:rsidRPr="00A37EC3">
        <w:rPr>
          <w:rFonts w:eastAsia="Times New Roman" w:cs="Times New Roman"/>
        </w:rPr>
        <w:t>αλλά</w:t>
      </w:r>
      <w:r>
        <w:rPr>
          <w:rFonts w:eastAsia="Times New Roman" w:cs="Times New Roman"/>
          <w:szCs w:val="24"/>
        </w:rPr>
        <w:t xml:space="preserve"> δ</w:t>
      </w:r>
      <w:r w:rsidRPr="009A58E8">
        <w:rPr>
          <w:rFonts w:eastAsia="Times New Roman" w:cs="Times New Roman"/>
          <w:szCs w:val="24"/>
        </w:rPr>
        <w:t>εν τελείωσε</w:t>
      </w:r>
      <w:r>
        <w:rPr>
          <w:rFonts w:eastAsia="Times New Roman" w:cs="Times New Roman"/>
          <w:szCs w:val="24"/>
        </w:rPr>
        <w:t xml:space="preserve">. </w:t>
      </w:r>
    </w:p>
    <w:p w14:paraId="77C0363B"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Όταν, </w:t>
      </w:r>
      <w:r w:rsidRPr="0086362F">
        <w:rPr>
          <w:rFonts w:eastAsia="Times New Roman" w:cs="Times New Roman"/>
          <w:szCs w:val="24"/>
        </w:rPr>
        <w:t>λοιπόν</w:t>
      </w:r>
      <w:r>
        <w:rPr>
          <w:rFonts w:eastAsia="Times New Roman" w:cs="Times New Roman"/>
          <w:szCs w:val="24"/>
        </w:rPr>
        <w:t xml:space="preserve">, </w:t>
      </w:r>
      <w:r w:rsidRPr="00922299">
        <w:rPr>
          <w:rFonts w:eastAsia="Times New Roman" w:cs="Times New Roman"/>
          <w:bCs/>
          <w:shd w:val="clear" w:color="auto" w:fill="FFFFFF"/>
        </w:rPr>
        <w:t>υπάρχουν</w:t>
      </w:r>
      <w:r>
        <w:rPr>
          <w:rFonts w:eastAsia="Times New Roman" w:cs="Times New Roman"/>
          <w:szCs w:val="24"/>
        </w:rPr>
        <w:t xml:space="preserve"> Έλληνες πολιτικοί, </w:t>
      </w:r>
      <w:r w:rsidRPr="009A58E8">
        <w:rPr>
          <w:rFonts w:eastAsia="Times New Roman" w:cs="Times New Roman"/>
          <w:szCs w:val="24"/>
        </w:rPr>
        <w:t xml:space="preserve">οι οποίοι μιλούν </w:t>
      </w:r>
      <w:r>
        <w:rPr>
          <w:rFonts w:eastAsia="Times New Roman" w:cs="Times New Roman"/>
          <w:szCs w:val="24"/>
        </w:rPr>
        <w:t xml:space="preserve">με </w:t>
      </w:r>
      <w:r w:rsidRPr="009A58E8">
        <w:rPr>
          <w:rFonts w:eastAsia="Times New Roman" w:cs="Times New Roman"/>
          <w:szCs w:val="24"/>
        </w:rPr>
        <w:t>τέτοιες βαριές εκφράσεις χωρίς ουσιαστικά επιχειρήματα</w:t>
      </w:r>
      <w:r>
        <w:rPr>
          <w:rFonts w:eastAsia="Times New Roman" w:cs="Times New Roman"/>
          <w:szCs w:val="24"/>
        </w:rPr>
        <w:t>,</w:t>
      </w:r>
      <w:r w:rsidRPr="009A58E8">
        <w:rPr>
          <w:rFonts w:eastAsia="Times New Roman" w:cs="Times New Roman"/>
          <w:szCs w:val="24"/>
        </w:rPr>
        <w:t xml:space="preserve"> χρησιμοποιούμε εύκολες λέξεις για να χαϊδέψουμε </w:t>
      </w:r>
      <w:r>
        <w:rPr>
          <w:rFonts w:eastAsia="Times New Roman" w:cs="Times New Roman"/>
          <w:szCs w:val="24"/>
        </w:rPr>
        <w:t xml:space="preserve">τα </w:t>
      </w:r>
      <w:r w:rsidRPr="009A58E8">
        <w:rPr>
          <w:rFonts w:eastAsia="Times New Roman" w:cs="Times New Roman"/>
          <w:szCs w:val="24"/>
        </w:rPr>
        <w:t xml:space="preserve">αυτιά τοπικών ακροατηρίων και όταν μεγάλο μέρος του ελληνικού </w:t>
      </w:r>
      <w:r>
        <w:rPr>
          <w:rFonts w:eastAsia="Times New Roman" w:cs="Times New Roman"/>
          <w:szCs w:val="24"/>
        </w:rPr>
        <w:t>πληθυσμού θεωρεί…</w:t>
      </w:r>
    </w:p>
    <w:p w14:paraId="77C0363C"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ΓΕΩΡΓΙΟΣ ΣΤΥΛΙΟΣ:</w:t>
      </w:r>
      <w:r>
        <w:rPr>
          <w:rFonts w:eastAsia="Times New Roman" w:cs="Times New Roman"/>
          <w:szCs w:val="24"/>
        </w:rPr>
        <w:t xml:space="preserve"> Τώρα γιατί γίνεται αυτό; </w:t>
      </w:r>
      <w:r w:rsidRPr="00974D41">
        <w:rPr>
          <w:rFonts w:eastAsia="Times New Roman"/>
          <w:bCs/>
          <w:shd w:val="clear" w:color="auto" w:fill="FFFFFF"/>
        </w:rPr>
        <w:t>Επειδή</w:t>
      </w:r>
      <w:r>
        <w:rPr>
          <w:rFonts w:eastAsia="Times New Roman" w:cs="Times New Roman"/>
          <w:szCs w:val="24"/>
        </w:rPr>
        <w:t xml:space="preserve"> θα ακολουθήσει η Χρυσή Αυγή, </w:t>
      </w:r>
      <w:r w:rsidRPr="00D477CE">
        <w:rPr>
          <w:rFonts w:eastAsia="Times New Roman" w:cs="Times New Roman"/>
        </w:rPr>
        <w:t>για να</w:t>
      </w:r>
      <w:r>
        <w:rPr>
          <w:rFonts w:eastAsia="Times New Roman" w:cs="Times New Roman"/>
          <w:szCs w:val="24"/>
        </w:rPr>
        <w:t xml:space="preserve"> απαντήσει μετά; Για αυτό γίνεται; </w:t>
      </w:r>
    </w:p>
    <w:p w14:paraId="77C0363D"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Μ</w:t>
      </w:r>
      <w:r w:rsidRPr="009A58E8">
        <w:rPr>
          <w:rFonts w:eastAsia="Times New Roman" w:cs="Times New Roman"/>
          <w:szCs w:val="24"/>
        </w:rPr>
        <w:t xml:space="preserve">πορείτε να </w:t>
      </w:r>
      <w:r>
        <w:rPr>
          <w:rFonts w:eastAsia="Times New Roman" w:cs="Times New Roman"/>
          <w:szCs w:val="24"/>
        </w:rPr>
        <w:t xml:space="preserve">κάνετε υπομονή; </w:t>
      </w:r>
    </w:p>
    <w:p w14:paraId="77C0363E" w14:textId="77777777" w:rsidR="006113A9" w:rsidRDefault="006B6FC4">
      <w:pPr>
        <w:spacing w:line="600" w:lineRule="auto"/>
        <w:ind w:firstLine="720"/>
        <w:contextualSpacing/>
        <w:jc w:val="both"/>
        <w:rPr>
          <w:rFonts w:eastAsia="Times New Roman" w:cs="Times New Roman"/>
          <w:szCs w:val="24"/>
        </w:rPr>
      </w:pPr>
      <w:r w:rsidRPr="00E947F1">
        <w:rPr>
          <w:rFonts w:eastAsia="Times New Roman"/>
          <w:b/>
          <w:bCs/>
          <w:shd w:val="clear" w:color="auto" w:fill="FFFFFF"/>
        </w:rPr>
        <w:lastRenderedPageBreak/>
        <w:t>ΠΡΟΕΔΡΕΥΩΝ (Γεώργιος Λαμπρούλης):</w:t>
      </w:r>
      <w:r>
        <w:rPr>
          <w:rFonts w:eastAsia="Times New Roman"/>
          <w:b/>
          <w:szCs w:val="24"/>
        </w:rPr>
        <w:t xml:space="preserve"> </w:t>
      </w:r>
      <w:r w:rsidRPr="006A04B1">
        <w:rPr>
          <w:rFonts w:eastAsia="Times New Roman" w:cs="Times New Roman"/>
          <w:szCs w:val="24"/>
        </w:rPr>
        <w:t>Παρακαλώ</w:t>
      </w:r>
      <w:r>
        <w:rPr>
          <w:rFonts w:eastAsia="Times New Roman" w:cs="Times New Roman"/>
          <w:szCs w:val="24"/>
        </w:rPr>
        <w:t xml:space="preserve">! Ελάτε, κύριε Ξυδάκη. </w:t>
      </w:r>
    </w:p>
    <w:p w14:paraId="77C0363F"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Καλώ, </w:t>
      </w:r>
      <w:r w:rsidRPr="0086362F">
        <w:rPr>
          <w:rFonts w:eastAsia="Times New Roman" w:cs="Times New Roman"/>
          <w:szCs w:val="24"/>
        </w:rPr>
        <w:t>λοιπόν</w:t>
      </w:r>
      <w:r>
        <w:rPr>
          <w:rFonts w:eastAsia="Times New Roman" w:cs="Times New Roman"/>
          <w:szCs w:val="24"/>
        </w:rPr>
        <w:t>…</w:t>
      </w:r>
    </w:p>
    <w:p w14:paraId="77C03640" w14:textId="77777777" w:rsidR="006113A9" w:rsidRDefault="006B6FC4">
      <w:pPr>
        <w:spacing w:line="600" w:lineRule="auto"/>
        <w:ind w:firstLine="720"/>
        <w:contextualSpacing/>
        <w:jc w:val="both"/>
        <w:rPr>
          <w:rFonts w:eastAsia="Times New Roman" w:cs="Times New Roman"/>
          <w:szCs w:val="24"/>
        </w:rPr>
      </w:pPr>
      <w:r w:rsidRPr="009A58E8">
        <w:rPr>
          <w:rFonts w:eastAsia="Times New Roman" w:cs="Times New Roman"/>
          <w:b/>
          <w:szCs w:val="24"/>
        </w:rPr>
        <w:t>ΔΗΜΗΤΡΙΟΣ ΔΗΜΗΤΡΙΑΔΗΣ:</w:t>
      </w:r>
      <w:r>
        <w:rPr>
          <w:rFonts w:eastAsia="Times New Roman" w:cs="Times New Roman"/>
          <w:b/>
          <w:szCs w:val="24"/>
        </w:rPr>
        <w:t xml:space="preserve"> </w:t>
      </w:r>
      <w:r>
        <w:rPr>
          <w:rFonts w:eastAsia="Times New Roman" w:cs="Times New Roman"/>
          <w:szCs w:val="24"/>
        </w:rPr>
        <w:t xml:space="preserve">Γιατί το κάνετε αυτό, κύριε Στύλιο; </w:t>
      </w:r>
      <w:r w:rsidRPr="00A8202F">
        <w:rPr>
          <w:rFonts w:eastAsia="Times New Roman"/>
          <w:bCs/>
          <w:shd w:val="clear" w:color="auto" w:fill="FFFFFF"/>
        </w:rPr>
        <w:t>Δεν</w:t>
      </w:r>
      <w:r>
        <w:rPr>
          <w:rFonts w:eastAsia="Times New Roman" w:cs="Times New Roman"/>
          <w:szCs w:val="24"/>
        </w:rPr>
        <w:t xml:space="preserve"> ντρέπεστε;</w:t>
      </w:r>
    </w:p>
    <w:p w14:paraId="77C03641" w14:textId="77777777" w:rsidR="006113A9" w:rsidRDefault="006B6FC4">
      <w:pPr>
        <w:spacing w:line="600" w:lineRule="auto"/>
        <w:ind w:firstLine="720"/>
        <w:contextualSpacing/>
        <w:jc w:val="both"/>
        <w:rPr>
          <w:rFonts w:eastAsia="Times New Roman" w:cs="Times New Roman"/>
          <w:szCs w:val="24"/>
        </w:rPr>
      </w:pPr>
      <w:r w:rsidRPr="00E947F1">
        <w:rPr>
          <w:rFonts w:eastAsia="Times New Roman"/>
          <w:b/>
          <w:bCs/>
          <w:shd w:val="clear" w:color="auto" w:fill="FFFFFF"/>
        </w:rPr>
        <w:t>ΠΡΟΕΔΡΕΥΩΝ (Γεώργιος Λαμπρούλης):</w:t>
      </w:r>
      <w:r w:rsidRPr="00E947F1">
        <w:rPr>
          <w:rFonts w:eastAsia="Times New Roman"/>
          <w:b/>
          <w:szCs w:val="24"/>
        </w:rPr>
        <w:t xml:space="preserve"> </w:t>
      </w:r>
      <w:r>
        <w:rPr>
          <w:rFonts w:eastAsia="Times New Roman" w:cs="Times New Roman"/>
          <w:szCs w:val="24"/>
        </w:rPr>
        <w:t xml:space="preserve">Ήρεμα! </w:t>
      </w:r>
    </w:p>
    <w:p w14:paraId="77C03642"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ΓΕΩΡΓΙΟΣ ΣΤΥΛΙΟΣ:</w:t>
      </w:r>
      <w:r>
        <w:rPr>
          <w:rFonts w:eastAsia="Times New Roman" w:cs="Times New Roman"/>
          <w:szCs w:val="24"/>
        </w:rPr>
        <w:t xml:space="preserve"> Πρέπει να μιλήσουμε οι Βουλευτές.</w:t>
      </w:r>
    </w:p>
    <w:p w14:paraId="77C03643"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ΞΥΔΑΚΗΣ: </w:t>
      </w:r>
      <w:r w:rsidRPr="007C0C1A">
        <w:rPr>
          <w:rFonts w:eastAsia="Times New Roman" w:cs="Times New Roman"/>
          <w:szCs w:val="24"/>
        </w:rPr>
        <w:t>Κύριε συνάδελφε</w:t>
      </w:r>
      <w:r>
        <w:rPr>
          <w:rFonts w:eastAsia="Times New Roman" w:cs="Times New Roman"/>
          <w:szCs w:val="24"/>
        </w:rPr>
        <w:t xml:space="preserve">, εάν </w:t>
      </w:r>
      <w:r w:rsidRPr="00A8202F">
        <w:rPr>
          <w:rFonts w:eastAsia="Times New Roman"/>
          <w:bCs/>
          <w:shd w:val="clear" w:color="auto" w:fill="FFFFFF"/>
        </w:rPr>
        <w:t>δεν</w:t>
      </w:r>
      <w:r>
        <w:rPr>
          <w:rFonts w:eastAsia="Times New Roman" w:cs="Times New Roman"/>
          <w:szCs w:val="24"/>
        </w:rPr>
        <w:t xml:space="preserve"> σέβεστε το </w:t>
      </w:r>
      <w:r>
        <w:rPr>
          <w:rFonts w:eastAsia="Times New Roman" w:cs="Times New Roman"/>
          <w:szCs w:val="24"/>
        </w:rPr>
        <w:t>κ</w:t>
      </w:r>
      <w:r>
        <w:rPr>
          <w:rFonts w:eastAsia="Times New Roman" w:cs="Times New Roman"/>
          <w:szCs w:val="24"/>
        </w:rPr>
        <w:t xml:space="preserve">όμμα ενός συναδέλφου </w:t>
      </w:r>
      <w:r w:rsidRPr="00F331DF">
        <w:rPr>
          <w:rFonts w:eastAsia="Times New Roman"/>
          <w:bCs/>
        </w:rPr>
        <w:t>και</w:t>
      </w:r>
      <w:r>
        <w:rPr>
          <w:rFonts w:eastAsia="Times New Roman" w:cs="Times New Roman"/>
          <w:szCs w:val="24"/>
        </w:rPr>
        <w:t xml:space="preserve"> τις απειλές </w:t>
      </w:r>
      <w:r w:rsidRPr="008F0891">
        <w:rPr>
          <w:rFonts w:eastAsia="Times New Roman" w:cs="Times New Roman"/>
          <w:bCs/>
          <w:shd w:val="clear" w:color="auto" w:fill="FFFFFF"/>
        </w:rPr>
        <w:t>που</w:t>
      </w:r>
      <w:r>
        <w:rPr>
          <w:rFonts w:eastAsia="Times New Roman" w:cs="Times New Roman"/>
          <w:szCs w:val="24"/>
        </w:rPr>
        <w:t xml:space="preserve"> δέχεται, </w:t>
      </w:r>
      <w:r w:rsidRPr="00A8202F">
        <w:rPr>
          <w:rFonts w:eastAsia="Times New Roman"/>
          <w:bCs/>
          <w:shd w:val="clear" w:color="auto" w:fill="FFFFFF"/>
        </w:rPr>
        <w:t>δεν</w:t>
      </w:r>
      <w:r>
        <w:rPr>
          <w:rFonts w:eastAsia="Times New Roman" w:cs="Times New Roman"/>
          <w:szCs w:val="24"/>
        </w:rPr>
        <w:t xml:space="preserve"> σεβόμαστε την Αίθουσα </w:t>
      </w:r>
      <w:r w:rsidRPr="00F331DF">
        <w:rPr>
          <w:rFonts w:eastAsia="Times New Roman"/>
          <w:bCs/>
        </w:rPr>
        <w:t>και</w:t>
      </w:r>
      <w:r>
        <w:rPr>
          <w:rFonts w:eastAsia="Times New Roman" w:cs="Times New Roman"/>
          <w:szCs w:val="24"/>
        </w:rPr>
        <w:t xml:space="preserve"> τη λαϊκή εντολή </w:t>
      </w:r>
      <w:r w:rsidRPr="008F0891">
        <w:rPr>
          <w:rFonts w:eastAsia="Times New Roman" w:cs="Times New Roman"/>
          <w:bCs/>
          <w:shd w:val="clear" w:color="auto" w:fill="FFFFFF"/>
        </w:rPr>
        <w:t>που</w:t>
      </w:r>
      <w:r>
        <w:rPr>
          <w:rFonts w:eastAsia="Times New Roman" w:cs="Times New Roman"/>
          <w:szCs w:val="24"/>
        </w:rPr>
        <w:t xml:space="preserve"> έχουμε </w:t>
      </w:r>
      <w:r w:rsidRPr="002314B3">
        <w:rPr>
          <w:rFonts w:eastAsia="Times New Roman"/>
          <w:bCs/>
          <w:shd w:val="clear" w:color="auto" w:fill="FFFFFF"/>
        </w:rPr>
        <w:t>να</w:t>
      </w:r>
      <w:r>
        <w:rPr>
          <w:rFonts w:eastAsia="Times New Roman" w:cs="Times New Roman"/>
          <w:szCs w:val="24"/>
        </w:rPr>
        <w:t xml:space="preserve"> προασπίσουμε τους θεσμούς </w:t>
      </w:r>
      <w:r w:rsidRPr="00F331DF">
        <w:rPr>
          <w:rFonts w:eastAsia="Times New Roman"/>
          <w:bCs/>
        </w:rPr>
        <w:t>και</w:t>
      </w:r>
      <w:r>
        <w:rPr>
          <w:rFonts w:eastAsia="Times New Roman" w:cs="Times New Roman"/>
          <w:szCs w:val="24"/>
        </w:rPr>
        <w:t xml:space="preserve"> τη δημοκρατία. </w:t>
      </w:r>
    </w:p>
    <w:p w14:paraId="77C03644" w14:textId="77777777" w:rsidR="006113A9" w:rsidRDefault="006B6FC4">
      <w:pPr>
        <w:spacing w:line="600" w:lineRule="auto"/>
        <w:ind w:firstLine="720"/>
        <w:contextualSpacing/>
        <w:jc w:val="center"/>
        <w:rPr>
          <w:rFonts w:eastAsia="Times New Roman" w:cs="Times New Roman"/>
          <w:szCs w:val="24"/>
        </w:rPr>
      </w:pPr>
      <w:r>
        <w:rPr>
          <w:rFonts w:eastAsia="Times New Roman" w:cs="Times New Roman"/>
          <w:szCs w:val="24"/>
        </w:rPr>
        <w:t>(Θόρυβος α</w:t>
      </w:r>
      <w:r>
        <w:rPr>
          <w:rFonts w:eastAsia="Times New Roman" w:cs="Times New Roman"/>
          <w:szCs w:val="24"/>
        </w:rPr>
        <w:t>πό την πτέρυγα της Νέας Δημοκρατίας)</w:t>
      </w:r>
    </w:p>
    <w:p w14:paraId="77C03645"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Σας </w:t>
      </w:r>
      <w:r w:rsidRPr="006A04B1">
        <w:rPr>
          <w:rFonts w:eastAsia="Times New Roman" w:cs="Times New Roman"/>
          <w:szCs w:val="24"/>
        </w:rPr>
        <w:t>παρακαλώ</w:t>
      </w:r>
      <w:r>
        <w:rPr>
          <w:rFonts w:eastAsia="Times New Roman" w:cs="Times New Roman"/>
          <w:szCs w:val="24"/>
        </w:rPr>
        <w:t xml:space="preserve"> πολύ. Είπαμε </w:t>
      </w:r>
      <w:r w:rsidRPr="00F331DF">
        <w:rPr>
          <w:rFonts w:eastAsia="Times New Roman"/>
          <w:bCs/>
        </w:rPr>
        <w:t>και</w:t>
      </w:r>
      <w:r>
        <w:rPr>
          <w:rFonts w:eastAsia="Times New Roman" w:cs="Times New Roman"/>
          <w:szCs w:val="24"/>
        </w:rPr>
        <w:t xml:space="preserve"> νωρίτερα </w:t>
      </w:r>
      <w:r w:rsidRPr="002B5B2E">
        <w:rPr>
          <w:rFonts w:eastAsia="Times New Roman"/>
          <w:bCs/>
          <w:shd w:val="clear" w:color="auto" w:fill="FFFFFF"/>
        </w:rPr>
        <w:t>ότι</w:t>
      </w:r>
      <w:r>
        <w:rPr>
          <w:rFonts w:eastAsia="Times New Roman" w:cs="Times New Roman"/>
          <w:szCs w:val="24"/>
        </w:rPr>
        <w:t xml:space="preserve"> τα φίδια </w:t>
      </w:r>
      <w:r w:rsidRPr="00F331DF">
        <w:rPr>
          <w:rFonts w:eastAsia="Times New Roman"/>
          <w:bCs/>
        </w:rPr>
        <w:t>και</w:t>
      </w:r>
      <w:r>
        <w:rPr>
          <w:rFonts w:eastAsia="Times New Roman" w:cs="Times New Roman"/>
          <w:szCs w:val="24"/>
        </w:rPr>
        <w:t xml:space="preserve"> οι λύκοι ακονίζουν τις ξιφολόγχες στο πεζοδρόμιο. </w:t>
      </w:r>
      <w:r w:rsidRPr="00922299">
        <w:rPr>
          <w:rFonts w:eastAsia="Times New Roman" w:cs="Times New Roman"/>
          <w:bCs/>
          <w:shd w:val="clear" w:color="auto" w:fill="FFFFFF"/>
        </w:rPr>
        <w:t>Υπάρχουν</w:t>
      </w:r>
      <w:r>
        <w:rPr>
          <w:rFonts w:eastAsia="Times New Roman" w:cs="Times New Roman"/>
          <w:szCs w:val="24"/>
        </w:rPr>
        <w:t xml:space="preserve"> άφρονες, ηλίθιοι, οι οποίοι απειλούν τη σωματική ακεραιότητα σε γυναικόπαιδα </w:t>
      </w:r>
      <w:r w:rsidRPr="00F331DF">
        <w:rPr>
          <w:rFonts w:eastAsia="Times New Roman"/>
          <w:bCs/>
        </w:rPr>
        <w:t>και</w:t>
      </w:r>
      <w:r>
        <w:rPr>
          <w:rFonts w:eastAsia="Times New Roman" w:cs="Times New Roman"/>
          <w:szCs w:val="24"/>
        </w:rPr>
        <w:t xml:space="preserve"> οικογένειες. </w:t>
      </w:r>
    </w:p>
    <w:p w14:paraId="77C03646" w14:textId="77777777" w:rsidR="006113A9" w:rsidRDefault="006B6FC4">
      <w:pPr>
        <w:spacing w:line="600" w:lineRule="auto"/>
        <w:ind w:firstLine="720"/>
        <w:contextualSpacing/>
        <w:jc w:val="both"/>
        <w:rPr>
          <w:rFonts w:eastAsia="Times New Roman" w:cs="Times New Roman"/>
          <w:szCs w:val="24"/>
        </w:rPr>
      </w:pPr>
      <w:r w:rsidRPr="00E947F1">
        <w:rPr>
          <w:rFonts w:eastAsia="Times New Roman"/>
          <w:b/>
          <w:bCs/>
          <w:shd w:val="clear" w:color="auto" w:fill="FFFFFF"/>
        </w:rPr>
        <w:t>ΠΡΟΕΔΡΕΥΩ</w:t>
      </w:r>
      <w:r w:rsidRPr="00E947F1">
        <w:rPr>
          <w:rFonts w:eastAsia="Times New Roman"/>
          <w:b/>
          <w:bCs/>
          <w:shd w:val="clear" w:color="auto" w:fill="FFFFFF"/>
        </w:rPr>
        <w:t>Ν (Γεώργιος Λαμπρούλης):</w:t>
      </w:r>
      <w:r>
        <w:rPr>
          <w:rFonts w:eastAsia="Times New Roman" w:cs="Times New Roman"/>
          <w:szCs w:val="24"/>
        </w:rPr>
        <w:t xml:space="preserve"> Καλώς. </w:t>
      </w:r>
    </w:p>
    <w:p w14:paraId="77C03647" w14:textId="77777777" w:rsidR="006113A9" w:rsidRDefault="006B6FC4">
      <w:pPr>
        <w:spacing w:line="600" w:lineRule="auto"/>
        <w:ind w:firstLine="720"/>
        <w:contextualSpacing/>
        <w:jc w:val="both"/>
        <w:rPr>
          <w:rFonts w:eastAsia="Times New Roman" w:cs="Times New Roman"/>
          <w:szCs w:val="24"/>
        </w:rPr>
      </w:pPr>
      <w:r w:rsidRPr="0002708F">
        <w:rPr>
          <w:rFonts w:eastAsia="Times New Roman" w:cs="Times New Roman"/>
          <w:b/>
          <w:szCs w:val="24"/>
        </w:rPr>
        <w:lastRenderedPageBreak/>
        <w:t>ΔΗΜΗΤΡΙΟΣ ΚΥΡΙΑΖΙΔΗΣ:</w:t>
      </w:r>
      <w:r>
        <w:rPr>
          <w:rFonts w:eastAsia="Times New Roman" w:cs="Times New Roman"/>
          <w:szCs w:val="24"/>
        </w:rPr>
        <w:t xml:space="preserve"> Υιοθετούμε αυτό </w:t>
      </w:r>
      <w:r w:rsidRPr="008F0891">
        <w:rPr>
          <w:rFonts w:eastAsia="Times New Roman" w:cs="Times New Roman"/>
          <w:bCs/>
          <w:shd w:val="clear" w:color="auto" w:fill="FFFFFF"/>
        </w:rPr>
        <w:t>που</w:t>
      </w:r>
      <w:r>
        <w:rPr>
          <w:rFonts w:eastAsia="Times New Roman" w:cs="Times New Roman"/>
          <w:szCs w:val="24"/>
        </w:rPr>
        <w:t xml:space="preserve"> λέτε, </w:t>
      </w:r>
      <w:r w:rsidRPr="00A37EC3">
        <w:rPr>
          <w:rFonts w:eastAsia="Times New Roman" w:cs="Times New Roman"/>
        </w:rPr>
        <w:t>αλλά</w:t>
      </w:r>
      <w:r>
        <w:rPr>
          <w:rFonts w:eastAsia="Times New Roman" w:cs="Times New Roman"/>
          <w:szCs w:val="24"/>
        </w:rPr>
        <w:t xml:space="preserve"> είστε οι πρώτοι διδάξαντες. Χαιρόμαστε </w:t>
      </w:r>
      <w:r w:rsidRPr="008F0891">
        <w:rPr>
          <w:rFonts w:eastAsia="Times New Roman" w:cs="Times New Roman"/>
          <w:bCs/>
          <w:shd w:val="clear" w:color="auto" w:fill="FFFFFF"/>
        </w:rPr>
        <w:t>που</w:t>
      </w:r>
      <w:r>
        <w:rPr>
          <w:rFonts w:eastAsia="Times New Roman" w:cs="Times New Roman"/>
          <w:szCs w:val="24"/>
        </w:rPr>
        <w:t xml:space="preserve"> μετανιώνετε. </w:t>
      </w:r>
    </w:p>
    <w:p w14:paraId="77C03648" w14:textId="77777777" w:rsidR="006113A9" w:rsidRDefault="006B6FC4">
      <w:pPr>
        <w:spacing w:line="600" w:lineRule="auto"/>
        <w:ind w:firstLine="720"/>
        <w:contextualSpacing/>
        <w:jc w:val="both"/>
        <w:rPr>
          <w:rFonts w:eastAsia="Times New Roman" w:cs="Times New Roman"/>
          <w:szCs w:val="24"/>
        </w:rPr>
      </w:pPr>
      <w:r w:rsidRPr="00E947F1">
        <w:rPr>
          <w:rFonts w:eastAsia="Times New Roman"/>
          <w:b/>
          <w:bCs/>
          <w:shd w:val="clear" w:color="auto" w:fill="FFFFFF"/>
        </w:rPr>
        <w:t>ΠΡΟΕΔΡΕΥΩΝ (Γεώργιος Λαμπρούλης):</w:t>
      </w:r>
      <w:r w:rsidRPr="00E947F1">
        <w:rPr>
          <w:rFonts w:eastAsia="Times New Roman"/>
          <w:b/>
          <w:szCs w:val="24"/>
        </w:rPr>
        <w:t xml:space="preserve"> </w:t>
      </w:r>
      <w:r w:rsidRPr="006A04B1">
        <w:rPr>
          <w:rFonts w:eastAsia="Times New Roman" w:cs="Times New Roman"/>
          <w:szCs w:val="24"/>
        </w:rPr>
        <w:t>Παρακαλώ</w:t>
      </w:r>
      <w:r>
        <w:rPr>
          <w:rFonts w:eastAsia="Times New Roman" w:cs="Times New Roman"/>
          <w:szCs w:val="24"/>
        </w:rPr>
        <w:t>!</w:t>
      </w:r>
    </w:p>
    <w:p w14:paraId="77C03649"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 xml:space="preserve">Ζητώ </w:t>
      </w:r>
      <w:r w:rsidRPr="00F331DF">
        <w:rPr>
          <w:rFonts w:eastAsia="Times New Roman"/>
          <w:bCs/>
        </w:rPr>
        <w:t>και</w:t>
      </w:r>
      <w:r>
        <w:rPr>
          <w:rFonts w:eastAsia="Times New Roman" w:cs="Times New Roman"/>
          <w:szCs w:val="24"/>
        </w:rPr>
        <w:t xml:space="preserve"> από τη μείζονα Αντιπολίτευση </w:t>
      </w:r>
      <w:r w:rsidRPr="00F331DF">
        <w:rPr>
          <w:rFonts w:eastAsia="Times New Roman"/>
          <w:bCs/>
        </w:rPr>
        <w:t>και</w:t>
      </w:r>
      <w:r>
        <w:rPr>
          <w:rFonts w:eastAsia="Times New Roman" w:cs="Times New Roman"/>
          <w:szCs w:val="24"/>
        </w:rPr>
        <w:t xml:space="preserve"> από την ελάσσονα </w:t>
      </w:r>
      <w:r w:rsidRPr="00F331DF">
        <w:rPr>
          <w:rFonts w:eastAsia="Times New Roman"/>
          <w:bCs/>
        </w:rPr>
        <w:t>και</w:t>
      </w:r>
      <w:r>
        <w:rPr>
          <w:rFonts w:eastAsia="Times New Roman" w:cs="Times New Roman"/>
          <w:szCs w:val="24"/>
        </w:rPr>
        <w:t xml:space="preserve"> από όλα τα κόμματα του συνταγματικού τόξου όχι </w:t>
      </w:r>
      <w:r w:rsidRPr="002314B3">
        <w:rPr>
          <w:rFonts w:eastAsia="Times New Roman"/>
          <w:bCs/>
          <w:shd w:val="clear" w:color="auto" w:fill="FFFFFF"/>
        </w:rPr>
        <w:t>να</w:t>
      </w:r>
      <w:r>
        <w:rPr>
          <w:rFonts w:eastAsia="Times New Roman" w:cs="Times New Roman"/>
          <w:szCs w:val="24"/>
        </w:rPr>
        <w:t xml:space="preserve"> καταδικάσουν ομόθυμα, </w:t>
      </w:r>
      <w:r w:rsidRPr="00A37EC3">
        <w:rPr>
          <w:rFonts w:eastAsia="Times New Roman" w:cs="Times New Roman"/>
        </w:rPr>
        <w:t>αλλά</w:t>
      </w:r>
      <w:r>
        <w:rPr>
          <w:rFonts w:eastAsia="Times New Roman" w:cs="Times New Roman"/>
          <w:szCs w:val="24"/>
        </w:rPr>
        <w:t xml:space="preserve"> </w:t>
      </w:r>
      <w:r w:rsidRPr="002314B3">
        <w:rPr>
          <w:rFonts w:eastAsia="Times New Roman"/>
          <w:bCs/>
          <w:shd w:val="clear" w:color="auto" w:fill="FFFFFF"/>
        </w:rPr>
        <w:t>να</w:t>
      </w:r>
      <w:r>
        <w:rPr>
          <w:rFonts w:eastAsia="Times New Roman" w:cs="Times New Roman"/>
          <w:szCs w:val="24"/>
        </w:rPr>
        <w:t xml:space="preserve"> γίνουμε ένα τείχος μπροστά σε αυτούς </w:t>
      </w:r>
      <w:r w:rsidRPr="008F0891">
        <w:rPr>
          <w:rFonts w:eastAsia="Times New Roman" w:cs="Times New Roman"/>
          <w:bCs/>
          <w:shd w:val="clear" w:color="auto" w:fill="FFFFFF"/>
        </w:rPr>
        <w:t>που</w:t>
      </w:r>
      <w:r>
        <w:rPr>
          <w:rFonts w:eastAsia="Times New Roman" w:cs="Times New Roman"/>
          <w:szCs w:val="24"/>
        </w:rPr>
        <w:t xml:space="preserve"> απειλούν </w:t>
      </w:r>
      <w:r w:rsidRPr="009A58E8">
        <w:rPr>
          <w:rFonts w:eastAsia="Times New Roman" w:cs="Times New Roman"/>
          <w:szCs w:val="24"/>
        </w:rPr>
        <w:t>την κοινωνική ηρε</w:t>
      </w:r>
      <w:r>
        <w:rPr>
          <w:rFonts w:eastAsia="Times New Roman" w:cs="Times New Roman"/>
          <w:szCs w:val="24"/>
        </w:rPr>
        <w:t>μία,</w:t>
      </w:r>
      <w:r w:rsidRPr="009A58E8">
        <w:rPr>
          <w:rFonts w:eastAsia="Times New Roman" w:cs="Times New Roman"/>
          <w:szCs w:val="24"/>
        </w:rPr>
        <w:t xml:space="preserve"> τη δημοκρατία και τους θεσμούς</w:t>
      </w:r>
      <w:r>
        <w:rPr>
          <w:rFonts w:eastAsia="Times New Roman" w:cs="Times New Roman"/>
          <w:szCs w:val="24"/>
        </w:rPr>
        <w:t xml:space="preserve">. Δεν είναι καιρός </w:t>
      </w:r>
      <w:r w:rsidRPr="009A58E8">
        <w:rPr>
          <w:rFonts w:eastAsia="Times New Roman" w:cs="Times New Roman"/>
          <w:szCs w:val="24"/>
        </w:rPr>
        <w:t>για να παίξουμε τα τοπικά μας βίν</w:t>
      </w:r>
      <w:r w:rsidRPr="009A58E8">
        <w:rPr>
          <w:rFonts w:eastAsia="Times New Roman" w:cs="Times New Roman"/>
          <w:szCs w:val="24"/>
        </w:rPr>
        <w:t xml:space="preserve">τεο </w:t>
      </w:r>
      <w:r>
        <w:rPr>
          <w:rFonts w:eastAsia="Times New Roman" w:cs="Times New Roman"/>
          <w:szCs w:val="24"/>
        </w:rPr>
        <w:t>σ</w:t>
      </w:r>
      <w:r w:rsidRPr="009A58E8">
        <w:rPr>
          <w:rFonts w:eastAsia="Times New Roman" w:cs="Times New Roman"/>
          <w:szCs w:val="24"/>
        </w:rPr>
        <w:t xml:space="preserve">τα τοπικά </w:t>
      </w:r>
      <w:r>
        <w:rPr>
          <w:rFonts w:eastAsia="Times New Roman" w:cs="Times New Roman"/>
          <w:szCs w:val="24"/>
        </w:rPr>
        <w:t>ακροατήρια. Ε</w:t>
      </w:r>
      <w:r w:rsidRPr="009A58E8">
        <w:rPr>
          <w:rFonts w:eastAsia="Times New Roman" w:cs="Times New Roman"/>
          <w:szCs w:val="24"/>
        </w:rPr>
        <w:t xml:space="preserve">ίναι πολύ σοβαρότερα </w:t>
      </w:r>
      <w:r>
        <w:rPr>
          <w:rFonts w:eastAsia="Times New Roman" w:cs="Times New Roman"/>
          <w:szCs w:val="24"/>
        </w:rPr>
        <w:t xml:space="preserve">τα διακυβεύματα σε αυτή την Αίθουσα </w:t>
      </w:r>
      <w:r w:rsidRPr="00F331DF">
        <w:rPr>
          <w:rFonts w:eastAsia="Times New Roman"/>
          <w:bCs/>
        </w:rPr>
        <w:t>και</w:t>
      </w:r>
      <w:r>
        <w:rPr>
          <w:rFonts w:eastAsia="Times New Roman" w:cs="Times New Roman"/>
          <w:szCs w:val="24"/>
        </w:rPr>
        <w:t xml:space="preserve"> σε </w:t>
      </w:r>
      <w:r w:rsidRPr="009A58E8">
        <w:rPr>
          <w:rFonts w:eastAsia="Times New Roman" w:cs="Times New Roman"/>
          <w:szCs w:val="24"/>
        </w:rPr>
        <w:t>αυτή την πολιτική διαδικασία</w:t>
      </w:r>
      <w:r>
        <w:rPr>
          <w:rFonts w:eastAsia="Times New Roman" w:cs="Times New Roman"/>
          <w:szCs w:val="24"/>
        </w:rPr>
        <w:t>.</w:t>
      </w:r>
    </w:p>
    <w:p w14:paraId="77C0364A" w14:textId="77777777" w:rsidR="006113A9" w:rsidRDefault="006B6FC4">
      <w:pPr>
        <w:spacing w:line="600" w:lineRule="auto"/>
        <w:ind w:firstLine="709"/>
        <w:contextualSpacing/>
        <w:jc w:val="center"/>
        <w:rPr>
          <w:rFonts w:eastAsia="Times New Roman" w:cs="Times New Roman"/>
        </w:rPr>
      </w:pPr>
      <w:r w:rsidRPr="007F5FBB">
        <w:rPr>
          <w:rFonts w:eastAsia="Times New Roman" w:cs="Times New Roman"/>
        </w:rPr>
        <w:t>(Χειροκροτήματα από την πτέρυγα του ΣΥΡΙΖΑ)</w:t>
      </w:r>
    </w:p>
    <w:p w14:paraId="77C0364B" w14:textId="77777777" w:rsidR="006113A9" w:rsidRDefault="006B6FC4">
      <w:pPr>
        <w:spacing w:line="600" w:lineRule="auto"/>
        <w:ind w:firstLine="720"/>
        <w:contextualSpacing/>
        <w:jc w:val="both"/>
        <w:rPr>
          <w:rFonts w:eastAsia="Times New Roman" w:cs="Times New Roman"/>
          <w:szCs w:val="24"/>
        </w:rPr>
      </w:pPr>
      <w:r w:rsidRPr="00303EFF">
        <w:rPr>
          <w:rFonts w:eastAsia="Times New Roman" w:cs="Times New Roman"/>
          <w:b/>
          <w:szCs w:val="24"/>
        </w:rPr>
        <w:t>ΓΕΩΡΓΙΟΣ ΚΟΥΜΟΥΤΣΑΚΟΣ:</w:t>
      </w:r>
      <w:r>
        <w:rPr>
          <w:rFonts w:eastAsia="Times New Roman" w:cs="Times New Roman"/>
          <w:szCs w:val="24"/>
        </w:rPr>
        <w:t xml:space="preserve"> </w:t>
      </w:r>
      <w:r w:rsidRPr="00565BE2">
        <w:rPr>
          <w:rFonts w:eastAsia="Times New Roman" w:cs="Times New Roman"/>
          <w:szCs w:val="24"/>
        </w:rPr>
        <w:t>Κύριε Πρόεδρε</w:t>
      </w:r>
      <w:r>
        <w:rPr>
          <w:rFonts w:eastAsia="Times New Roman" w:cs="Times New Roman"/>
          <w:szCs w:val="24"/>
        </w:rPr>
        <w:t>, θα ήθελα τον λόγο.</w:t>
      </w:r>
    </w:p>
    <w:p w14:paraId="77C0364C" w14:textId="77777777" w:rsidR="006113A9" w:rsidRDefault="006B6FC4">
      <w:pPr>
        <w:spacing w:line="600" w:lineRule="auto"/>
        <w:ind w:firstLine="720"/>
        <w:contextualSpacing/>
        <w:jc w:val="both"/>
        <w:rPr>
          <w:rFonts w:eastAsia="Times New Roman" w:cs="Times New Roman"/>
          <w:szCs w:val="24"/>
        </w:rPr>
      </w:pPr>
      <w:r w:rsidRPr="00E947F1">
        <w:rPr>
          <w:rFonts w:eastAsia="Times New Roman"/>
          <w:b/>
          <w:bCs/>
          <w:shd w:val="clear" w:color="auto" w:fill="FFFFFF"/>
        </w:rPr>
        <w:t>ΠΡΟΕΔΡΕΥΩΝ (Γεώργιος Λαμπρούλης):</w:t>
      </w:r>
      <w:r w:rsidRPr="00E947F1">
        <w:rPr>
          <w:rFonts w:eastAsia="Times New Roman"/>
          <w:b/>
          <w:szCs w:val="24"/>
        </w:rPr>
        <w:t xml:space="preserve"> </w:t>
      </w:r>
      <w:r>
        <w:rPr>
          <w:rFonts w:eastAsia="Times New Roman" w:cs="Times New Roman"/>
          <w:szCs w:val="24"/>
        </w:rPr>
        <w:t xml:space="preserve">Τώρα μην εκκινήσουμε έναν νέο γύρο. Σας </w:t>
      </w:r>
      <w:r w:rsidRPr="006A04B1">
        <w:rPr>
          <w:rFonts w:eastAsia="Times New Roman" w:cs="Times New Roman"/>
          <w:szCs w:val="24"/>
        </w:rPr>
        <w:t>παρακαλώ</w:t>
      </w:r>
      <w:r>
        <w:rPr>
          <w:rFonts w:eastAsia="Times New Roman" w:cs="Times New Roman"/>
          <w:szCs w:val="24"/>
        </w:rPr>
        <w:t>.</w:t>
      </w:r>
    </w:p>
    <w:p w14:paraId="77C0364D" w14:textId="77777777" w:rsidR="006113A9" w:rsidRDefault="006B6FC4">
      <w:pPr>
        <w:spacing w:line="600" w:lineRule="auto"/>
        <w:ind w:firstLine="720"/>
        <w:contextualSpacing/>
        <w:jc w:val="both"/>
        <w:rPr>
          <w:rFonts w:eastAsia="Times New Roman" w:cs="Times New Roman"/>
          <w:szCs w:val="24"/>
        </w:rPr>
      </w:pPr>
      <w:r w:rsidRPr="00303EFF">
        <w:rPr>
          <w:rFonts w:eastAsia="Times New Roman" w:cs="Times New Roman"/>
          <w:b/>
          <w:szCs w:val="24"/>
        </w:rPr>
        <w:t>ΓΕΩΡΓΙΟΣ ΚΟΥΜΟΥΤΣΑΚΟΣ:</w:t>
      </w:r>
      <w:r>
        <w:rPr>
          <w:rFonts w:eastAsia="Times New Roman" w:cs="Times New Roman"/>
          <w:b/>
          <w:szCs w:val="24"/>
        </w:rPr>
        <w:t xml:space="preserve"> </w:t>
      </w:r>
      <w:r>
        <w:rPr>
          <w:rFonts w:eastAsia="Times New Roman" w:cs="Times New Roman"/>
          <w:szCs w:val="24"/>
        </w:rPr>
        <w:t xml:space="preserve">Μόνο για ένα λεπτό, </w:t>
      </w:r>
      <w:r w:rsidRPr="00565BE2">
        <w:rPr>
          <w:rFonts w:eastAsia="Times New Roman" w:cs="Times New Roman"/>
          <w:szCs w:val="24"/>
        </w:rPr>
        <w:t>κύριε Πρόεδρε</w:t>
      </w:r>
      <w:r>
        <w:rPr>
          <w:rFonts w:eastAsia="Times New Roman" w:cs="Times New Roman"/>
          <w:szCs w:val="24"/>
        </w:rPr>
        <w:t>.</w:t>
      </w:r>
    </w:p>
    <w:p w14:paraId="77C0364E" w14:textId="77777777" w:rsidR="006113A9" w:rsidRDefault="006B6FC4">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77C0364F" w14:textId="77777777" w:rsidR="006113A9" w:rsidRDefault="006B6FC4">
      <w:pPr>
        <w:spacing w:line="600" w:lineRule="auto"/>
        <w:ind w:firstLine="720"/>
        <w:contextualSpacing/>
        <w:jc w:val="both"/>
        <w:rPr>
          <w:rFonts w:eastAsia="Times New Roman"/>
          <w:b/>
          <w:szCs w:val="24"/>
        </w:rPr>
      </w:pPr>
      <w:r w:rsidRPr="00E947F1">
        <w:rPr>
          <w:rFonts w:eastAsia="Times New Roman"/>
          <w:b/>
          <w:bCs/>
          <w:shd w:val="clear" w:color="auto" w:fill="FFFFFF"/>
        </w:rPr>
        <w:lastRenderedPageBreak/>
        <w:t>ΠΡΟΕΔΡΕΥΩΝ (Γεώργιος Λαμπρούλης):</w:t>
      </w:r>
      <w:r w:rsidRPr="00E947F1">
        <w:rPr>
          <w:rFonts w:eastAsia="Times New Roman"/>
          <w:b/>
          <w:szCs w:val="24"/>
        </w:rPr>
        <w:t xml:space="preserve"> </w:t>
      </w:r>
      <w:r>
        <w:rPr>
          <w:rFonts w:eastAsia="Times New Roman"/>
          <w:szCs w:val="24"/>
        </w:rPr>
        <w:t>Ελάτε, ησυχάστε</w:t>
      </w:r>
      <w:r w:rsidRPr="00303EFF">
        <w:rPr>
          <w:rFonts w:eastAsia="Times New Roman"/>
          <w:szCs w:val="24"/>
        </w:rPr>
        <w:t xml:space="preserve"> παρακαλώ.</w:t>
      </w:r>
    </w:p>
    <w:p w14:paraId="77C03650"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Ορίστε, κύριε Κουμουτσάκο, έχετε τον λόγο για ένα λεπτό αυστηρά,</w:t>
      </w:r>
      <w:r>
        <w:rPr>
          <w:rFonts w:eastAsia="Times New Roman" w:cs="Times New Roman"/>
          <w:szCs w:val="24"/>
        </w:rPr>
        <w:t xml:space="preserve"> σας </w:t>
      </w:r>
      <w:r w:rsidRPr="006A04B1">
        <w:rPr>
          <w:rFonts w:eastAsia="Times New Roman" w:cs="Times New Roman"/>
          <w:szCs w:val="24"/>
        </w:rPr>
        <w:t>παρακαλώ</w:t>
      </w:r>
      <w:r>
        <w:rPr>
          <w:rFonts w:eastAsia="Times New Roman" w:cs="Times New Roman"/>
          <w:szCs w:val="24"/>
        </w:rPr>
        <w:t>.</w:t>
      </w:r>
    </w:p>
    <w:p w14:paraId="77C03651" w14:textId="77777777" w:rsidR="006113A9" w:rsidRDefault="006B6FC4">
      <w:pPr>
        <w:spacing w:line="600" w:lineRule="auto"/>
        <w:ind w:firstLine="720"/>
        <w:contextualSpacing/>
        <w:jc w:val="both"/>
        <w:rPr>
          <w:rFonts w:eastAsia="Times New Roman" w:cs="Times New Roman"/>
          <w:szCs w:val="24"/>
        </w:rPr>
      </w:pPr>
      <w:r w:rsidRPr="0002708F">
        <w:rPr>
          <w:rFonts w:eastAsia="Times New Roman" w:cs="Times New Roman"/>
          <w:b/>
          <w:szCs w:val="24"/>
        </w:rPr>
        <w:t>ΔΗΜΗΤΡΙΟΣ ΚΥΡΙΑΖΙΔΗΣ:</w:t>
      </w:r>
      <w:r>
        <w:rPr>
          <w:rFonts w:eastAsia="Times New Roman" w:cs="Times New Roman"/>
          <w:szCs w:val="24"/>
        </w:rPr>
        <w:t xml:space="preserve"> Υιοθετούμε αυτά που λέτε, αλλά εσείς είστε οι πρώτοι που τα διδάξαμε. </w:t>
      </w:r>
    </w:p>
    <w:p w14:paraId="77C03652" w14:textId="77777777" w:rsidR="006113A9" w:rsidRDefault="006B6FC4">
      <w:pPr>
        <w:spacing w:line="600" w:lineRule="auto"/>
        <w:ind w:firstLine="720"/>
        <w:contextualSpacing/>
        <w:jc w:val="both"/>
        <w:rPr>
          <w:rFonts w:eastAsia="Times New Roman"/>
          <w:bCs/>
          <w:shd w:val="clear" w:color="auto" w:fill="FFFFFF"/>
        </w:rPr>
      </w:pPr>
      <w:r>
        <w:rPr>
          <w:rFonts w:eastAsia="Times New Roman" w:cs="Times New Roman"/>
          <w:b/>
          <w:szCs w:val="24"/>
        </w:rPr>
        <w:t xml:space="preserve">ΝΙΚΟΛΑΟΣ ΞΥΔΑΚΗΣ: </w:t>
      </w:r>
      <w:r>
        <w:rPr>
          <w:rFonts w:eastAsia="Times New Roman"/>
          <w:bCs/>
          <w:shd w:val="clear" w:color="auto" w:fill="FFFFFF"/>
        </w:rPr>
        <w:t xml:space="preserve">Δεν </w:t>
      </w:r>
      <w:r w:rsidRPr="00303EFF">
        <w:rPr>
          <w:rFonts w:eastAsia="Times New Roman"/>
          <w:bCs/>
          <w:shd w:val="clear" w:color="auto" w:fill="FFFFFF"/>
        </w:rPr>
        <w:t>υπάρχουν</w:t>
      </w:r>
      <w:r>
        <w:rPr>
          <w:rFonts w:eastAsia="Times New Roman"/>
          <w:bCs/>
          <w:shd w:val="clear" w:color="auto" w:fill="FFFFFF"/>
        </w:rPr>
        <w:t xml:space="preserve"> συμψηφισμοί σε αυτά. Να μας πείτε πρόσφατα γεγονότα. Εδώ έχουμε </w:t>
      </w:r>
      <w:r w:rsidRPr="00303EFF">
        <w:rPr>
          <w:rFonts w:eastAsia="Times New Roman"/>
          <w:bCs/>
          <w:shd w:val="clear" w:color="auto" w:fill="FFFFFF"/>
        </w:rPr>
        <w:t>συγκεκριμέν</w:t>
      </w:r>
      <w:r>
        <w:rPr>
          <w:rFonts w:eastAsia="Times New Roman"/>
          <w:bCs/>
          <w:shd w:val="clear" w:color="auto" w:fill="FFFFFF"/>
        </w:rPr>
        <w:t xml:space="preserve">ους ανθρώπους </w:t>
      </w:r>
      <w:r w:rsidRPr="00303EFF">
        <w:rPr>
          <w:rFonts w:eastAsia="Times New Roman"/>
          <w:bCs/>
          <w:shd w:val="clear" w:color="auto" w:fill="FFFFFF"/>
        </w:rPr>
        <w:t>που</w:t>
      </w:r>
      <w:r>
        <w:rPr>
          <w:rFonts w:eastAsia="Times New Roman"/>
          <w:bCs/>
          <w:shd w:val="clear" w:color="auto" w:fill="FFFFFF"/>
        </w:rPr>
        <w:t xml:space="preserve"> κινδύνευσαν. </w:t>
      </w:r>
    </w:p>
    <w:p w14:paraId="77C03653" w14:textId="77777777" w:rsidR="006113A9" w:rsidRDefault="006B6FC4">
      <w:pPr>
        <w:spacing w:line="600" w:lineRule="auto"/>
        <w:ind w:firstLine="720"/>
        <w:contextualSpacing/>
        <w:jc w:val="both"/>
        <w:rPr>
          <w:rFonts w:eastAsia="Times New Roman"/>
          <w:bCs/>
          <w:shd w:val="clear" w:color="auto" w:fill="FFFFFF"/>
        </w:rPr>
      </w:pPr>
      <w:r w:rsidRPr="00303EFF">
        <w:rPr>
          <w:rFonts w:eastAsia="Times New Roman"/>
          <w:b/>
          <w:bCs/>
          <w:shd w:val="clear" w:color="auto" w:fill="FFFFFF"/>
        </w:rPr>
        <w:t xml:space="preserve">ΠΡΟΕΔΡΕΥΩΝ (Γεώργιος Λαμπρούλης): </w:t>
      </w:r>
      <w:r>
        <w:rPr>
          <w:rFonts w:eastAsia="Times New Roman"/>
          <w:bCs/>
          <w:shd w:val="clear" w:color="auto" w:fill="FFFFFF"/>
        </w:rPr>
        <w:t xml:space="preserve">Παρακαλώ! </w:t>
      </w:r>
    </w:p>
    <w:p w14:paraId="77C03654" w14:textId="77777777" w:rsidR="006113A9" w:rsidRDefault="006B6FC4">
      <w:pPr>
        <w:spacing w:line="600" w:lineRule="auto"/>
        <w:ind w:firstLine="720"/>
        <w:contextualSpacing/>
        <w:jc w:val="both"/>
        <w:rPr>
          <w:rFonts w:eastAsia="Times New Roman"/>
          <w:bCs/>
          <w:shd w:val="clear" w:color="auto" w:fill="FFFFFF"/>
        </w:rPr>
      </w:pPr>
      <w:r>
        <w:rPr>
          <w:rFonts w:eastAsia="Times New Roman"/>
          <w:bCs/>
          <w:shd w:val="clear" w:color="auto" w:fill="FFFFFF"/>
        </w:rPr>
        <w:t>Ελάτε κύριε Κουμουτσάκο, έχετε τον λόγο για ένα λεπτό</w:t>
      </w:r>
      <w:r w:rsidRPr="003C1119">
        <w:rPr>
          <w:rFonts w:eastAsia="Times New Roman"/>
          <w:bCs/>
          <w:shd w:val="clear" w:color="auto" w:fill="FFFFFF"/>
        </w:rPr>
        <w:t>.</w:t>
      </w:r>
      <w:r>
        <w:rPr>
          <w:rFonts w:eastAsia="Times New Roman"/>
          <w:bCs/>
          <w:shd w:val="clear" w:color="auto" w:fill="FFFFFF"/>
        </w:rPr>
        <w:t xml:space="preserve"> </w:t>
      </w:r>
    </w:p>
    <w:p w14:paraId="77C03655" w14:textId="77777777" w:rsidR="006113A9" w:rsidRDefault="006B6FC4">
      <w:pPr>
        <w:spacing w:line="600" w:lineRule="auto"/>
        <w:ind w:firstLine="720"/>
        <w:contextualSpacing/>
        <w:jc w:val="center"/>
        <w:rPr>
          <w:rFonts w:eastAsia="Times New Roman"/>
          <w:bCs/>
          <w:shd w:val="clear" w:color="auto" w:fill="FFFFFF"/>
        </w:rPr>
      </w:pPr>
      <w:r>
        <w:rPr>
          <w:rFonts w:eastAsia="Times New Roman"/>
          <w:bCs/>
          <w:shd w:val="clear" w:color="auto" w:fill="FFFFFF"/>
        </w:rPr>
        <w:t>(Θόρυβος από την πτέρυγα της Νέας Δημοκρατίας)</w:t>
      </w:r>
    </w:p>
    <w:p w14:paraId="77C03656"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 xml:space="preserve">Ντροπή σας! </w:t>
      </w:r>
    </w:p>
    <w:p w14:paraId="77C03657"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Δική σας </w:t>
      </w:r>
      <w:r w:rsidRPr="00D66BCA">
        <w:rPr>
          <w:rFonts w:eastAsia="Times New Roman"/>
          <w:bCs/>
        </w:rPr>
        <w:t>είναι</w:t>
      </w:r>
      <w:r>
        <w:rPr>
          <w:rFonts w:eastAsia="Times New Roman" w:cs="Times New Roman"/>
          <w:szCs w:val="24"/>
        </w:rPr>
        <w:t xml:space="preserve"> η ντροπή!</w:t>
      </w:r>
    </w:p>
    <w:p w14:paraId="77C03658" w14:textId="77777777" w:rsidR="006113A9" w:rsidRDefault="006B6FC4">
      <w:pPr>
        <w:spacing w:line="600" w:lineRule="auto"/>
        <w:ind w:firstLine="720"/>
        <w:contextualSpacing/>
        <w:jc w:val="both"/>
        <w:rPr>
          <w:rFonts w:eastAsia="Times New Roman" w:cs="Times New Roman"/>
          <w:szCs w:val="24"/>
        </w:rPr>
      </w:pPr>
      <w:r w:rsidRPr="00E947F1">
        <w:rPr>
          <w:rFonts w:eastAsia="Times New Roman"/>
          <w:b/>
          <w:bCs/>
          <w:shd w:val="clear" w:color="auto" w:fill="FFFFFF"/>
        </w:rPr>
        <w:t xml:space="preserve">ΠΡΟΕΔΡΕΥΩΝ (Γεώργιος </w:t>
      </w:r>
      <w:r w:rsidRPr="00E947F1">
        <w:rPr>
          <w:rFonts w:eastAsia="Times New Roman"/>
          <w:b/>
          <w:bCs/>
          <w:shd w:val="clear" w:color="auto" w:fill="FFFFFF"/>
        </w:rPr>
        <w:t>Λαμπρούλης):</w:t>
      </w:r>
      <w:r>
        <w:rPr>
          <w:rFonts w:eastAsia="Times New Roman" w:cs="Times New Roman"/>
          <w:szCs w:val="24"/>
        </w:rPr>
        <w:t xml:space="preserve"> Ηρεμήστε!</w:t>
      </w:r>
    </w:p>
    <w:p w14:paraId="77C03659"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Ο κ. Κουμουτσάκος </w:t>
      </w:r>
      <w:r w:rsidRPr="00773379">
        <w:rPr>
          <w:rFonts w:eastAsia="Times New Roman"/>
          <w:bCs/>
        </w:rPr>
        <w:t>έχει</w:t>
      </w:r>
      <w:r>
        <w:rPr>
          <w:rFonts w:eastAsia="Times New Roman" w:cs="Times New Roman"/>
          <w:szCs w:val="24"/>
        </w:rPr>
        <w:t xml:space="preserve"> τον λόγο, για ένα λεπτό, σας </w:t>
      </w:r>
      <w:r w:rsidRPr="006A04B1">
        <w:rPr>
          <w:rFonts w:eastAsia="Times New Roman" w:cs="Times New Roman"/>
          <w:szCs w:val="24"/>
        </w:rPr>
        <w:t>παρακαλώ</w:t>
      </w:r>
      <w:r>
        <w:rPr>
          <w:rFonts w:eastAsia="Times New Roman" w:cs="Times New Roman"/>
          <w:szCs w:val="24"/>
        </w:rPr>
        <w:t>.</w:t>
      </w:r>
    </w:p>
    <w:p w14:paraId="77C0365A"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 xml:space="preserve">Φταίει το θύμα </w:t>
      </w:r>
      <w:r w:rsidRPr="00307349">
        <w:rPr>
          <w:rFonts w:eastAsia="Times New Roman" w:cs="Times New Roman"/>
          <w:bCs/>
          <w:shd w:val="clear" w:color="auto" w:fill="FFFFFF"/>
        </w:rPr>
        <w:t>δηλαδή</w:t>
      </w:r>
      <w:r>
        <w:rPr>
          <w:rFonts w:eastAsia="Times New Roman" w:cs="Times New Roman"/>
          <w:bCs/>
          <w:shd w:val="clear" w:color="auto" w:fill="FFFFFF"/>
        </w:rPr>
        <w:t>, ε</w:t>
      </w:r>
      <w:r>
        <w:rPr>
          <w:rFonts w:eastAsia="Times New Roman" w:cs="Times New Roman"/>
          <w:szCs w:val="24"/>
        </w:rPr>
        <w:t xml:space="preserve">; </w:t>
      </w:r>
    </w:p>
    <w:p w14:paraId="77C0365B" w14:textId="77777777" w:rsidR="006113A9" w:rsidRDefault="006B6FC4">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77C0365C" w14:textId="77777777" w:rsidR="006113A9" w:rsidRDefault="006B6FC4">
      <w:pPr>
        <w:spacing w:line="600" w:lineRule="auto"/>
        <w:ind w:firstLine="720"/>
        <w:contextualSpacing/>
        <w:jc w:val="both"/>
        <w:rPr>
          <w:rFonts w:eastAsia="Times New Roman" w:cs="Times New Roman"/>
          <w:b/>
          <w:szCs w:val="24"/>
        </w:rPr>
      </w:pPr>
      <w:r w:rsidRPr="00303EFF">
        <w:rPr>
          <w:rFonts w:eastAsia="Times New Roman"/>
          <w:b/>
          <w:bCs/>
          <w:shd w:val="clear" w:color="auto" w:fill="FFFFFF"/>
        </w:rPr>
        <w:lastRenderedPageBreak/>
        <w:t>ΠΡΟΕΔΡΕΥΩΝ (Γεώργιος Λαμπρούλης):</w:t>
      </w:r>
      <w:r w:rsidRPr="00303EFF">
        <w:rPr>
          <w:rFonts w:eastAsia="Times New Roman"/>
          <w:b/>
          <w:szCs w:val="24"/>
        </w:rPr>
        <w:t xml:space="preserve"> </w:t>
      </w:r>
      <w:r w:rsidRPr="008A6106">
        <w:rPr>
          <w:rFonts w:eastAsia="Times New Roman" w:cs="Times New Roman"/>
          <w:szCs w:val="24"/>
        </w:rPr>
        <w:t xml:space="preserve">Κύριε Ξυδάκη, μην μπαίνετε σε διάλογο. Παρακαλώ! </w:t>
      </w:r>
      <w:r w:rsidRPr="008A6106">
        <w:rPr>
          <w:rFonts w:eastAsia="Times New Roman"/>
          <w:bCs/>
          <w:shd w:val="clear" w:color="auto" w:fill="FFFFFF"/>
        </w:rPr>
        <w:t>Δεν</w:t>
      </w:r>
      <w:r w:rsidRPr="008A6106">
        <w:rPr>
          <w:rFonts w:eastAsia="Times New Roman" w:cs="Times New Roman"/>
          <w:szCs w:val="24"/>
        </w:rPr>
        <w:t xml:space="preserve"> κερδίζουμε τίποτα έτσι. Χρόνο χάνουμε.</w:t>
      </w:r>
      <w:r>
        <w:rPr>
          <w:rFonts w:eastAsia="Times New Roman" w:cs="Times New Roman"/>
          <w:b/>
          <w:szCs w:val="24"/>
        </w:rPr>
        <w:t xml:space="preserve"> </w:t>
      </w:r>
    </w:p>
    <w:p w14:paraId="77C0365D" w14:textId="77777777" w:rsidR="006113A9" w:rsidRDefault="006B6FC4">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77C0365E"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ΞΥΔΑΚΗΣ: </w:t>
      </w:r>
      <w:r w:rsidRPr="0086362F">
        <w:rPr>
          <w:rFonts w:eastAsia="Times New Roman" w:cs="Times New Roman"/>
          <w:szCs w:val="24"/>
        </w:rPr>
        <w:t>Λοιπόν</w:t>
      </w:r>
      <w:r>
        <w:rPr>
          <w:rFonts w:eastAsia="Times New Roman" w:cs="Times New Roman"/>
          <w:szCs w:val="24"/>
        </w:rPr>
        <w:t xml:space="preserve">, μπαίνει τελεία. </w:t>
      </w:r>
    </w:p>
    <w:p w14:paraId="77C0365F" w14:textId="77777777" w:rsidR="006113A9" w:rsidRDefault="006B6FC4">
      <w:pPr>
        <w:spacing w:line="600" w:lineRule="auto"/>
        <w:ind w:firstLine="720"/>
        <w:contextualSpacing/>
        <w:rPr>
          <w:rFonts w:eastAsia="Times New Roman" w:cs="Times New Roman"/>
          <w:szCs w:val="24"/>
        </w:rPr>
      </w:pPr>
      <w:r w:rsidRPr="00303EFF">
        <w:rPr>
          <w:rFonts w:eastAsia="Times New Roman"/>
          <w:b/>
          <w:bCs/>
          <w:shd w:val="clear" w:color="auto" w:fill="FFFFFF"/>
        </w:rPr>
        <w:t>ΠΡΟΕΔΡΕΥΩΝ (Γεώργιος Λαμπρούλης):</w:t>
      </w:r>
      <w:r w:rsidRPr="00303EFF">
        <w:rPr>
          <w:rFonts w:eastAsia="Times New Roman"/>
          <w:b/>
          <w:szCs w:val="24"/>
        </w:rPr>
        <w:t xml:space="preserve"> </w:t>
      </w:r>
      <w:r>
        <w:rPr>
          <w:rFonts w:eastAsia="Times New Roman"/>
          <w:szCs w:val="24"/>
        </w:rPr>
        <w:t>Κ</w:t>
      </w:r>
      <w:r w:rsidRPr="008A6106">
        <w:rPr>
          <w:rFonts w:eastAsia="Times New Roman" w:cs="Times New Roman"/>
          <w:szCs w:val="24"/>
        </w:rPr>
        <w:t>ύριε Κουμουτσ</w:t>
      </w:r>
      <w:r>
        <w:rPr>
          <w:rFonts w:eastAsia="Times New Roman" w:cs="Times New Roman"/>
          <w:szCs w:val="24"/>
        </w:rPr>
        <w:t xml:space="preserve">άκο, έχετε τον λόγο. </w:t>
      </w:r>
    </w:p>
    <w:p w14:paraId="77C03660" w14:textId="77777777" w:rsidR="006113A9" w:rsidRDefault="006B6FC4">
      <w:pPr>
        <w:spacing w:line="600" w:lineRule="auto"/>
        <w:ind w:firstLine="720"/>
        <w:contextualSpacing/>
        <w:jc w:val="both"/>
        <w:rPr>
          <w:rFonts w:eastAsia="Times New Roman" w:cs="Times New Roman"/>
        </w:rPr>
      </w:pPr>
      <w:r w:rsidRPr="00303EFF">
        <w:rPr>
          <w:rFonts w:eastAsia="Times New Roman" w:cs="Times New Roman"/>
          <w:b/>
          <w:szCs w:val="24"/>
        </w:rPr>
        <w:t>ΓΕΩΡΓΙΟΣ ΚΟΥΜΟΥΤΣΑΚΟΣ:</w:t>
      </w:r>
      <w:r>
        <w:rPr>
          <w:rFonts w:eastAsia="Times New Roman" w:cs="Times New Roman"/>
          <w:b/>
          <w:szCs w:val="24"/>
        </w:rPr>
        <w:t xml:space="preserve"> </w:t>
      </w:r>
      <w:r>
        <w:rPr>
          <w:rFonts w:eastAsia="Times New Roman" w:cs="Times New Roman"/>
          <w:szCs w:val="24"/>
        </w:rPr>
        <w:t>Κ</w:t>
      </w:r>
      <w:r w:rsidRPr="00565BE2">
        <w:rPr>
          <w:rFonts w:eastAsia="Times New Roman" w:cs="Times New Roman"/>
          <w:szCs w:val="24"/>
        </w:rPr>
        <w:t>ύριε Πρόεδρε</w:t>
      </w:r>
      <w:r>
        <w:rPr>
          <w:rFonts w:eastAsia="Times New Roman" w:cs="Times New Roman"/>
          <w:szCs w:val="24"/>
        </w:rPr>
        <w:t xml:space="preserve">, </w:t>
      </w:r>
      <w:r w:rsidRPr="00D477CE">
        <w:rPr>
          <w:rFonts w:eastAsia="Times New Roman" w:cs="Times New Roman"/>
        </w:rPr>
        <w:t>για να</w:t>
      </w:r>
      <w:r>
        <w:rPr>
          <w:rFonts w:eastAsia="Times New Roman" w:cs="Times New Roman"/>
          <w:szCs w:val="24"/>
        </w:rPr>
        <w:t xml:space="preserve"> καταγραφεί στα Πρακτικά, για δεύτε</w:t>
      </w:r>
      <w:r>
        <w:rPr>
          <w:rFonts w:eastAsia="Times New Roman" w:cs="Times New Roman"/>
          <w:szCs w:val="24"/>
        </w:rPr>
        <w:t xml:space="preserve">ρη φορά η </w:t>
      </w:r>
      <w:r w:rsidRPr="00A92A6A">
        <w:rPr>
          <w:rFonts w:eastAsia="Times New Roman" w:cs="Times New Roman"/>
        </w:rPr>
        <w:t xml:space="preserve">Νέα Δημοκρατία </w:t>
      </w:r>
      <w:r>
        <w:rPr>
          <w:rFonts w:eastAsia="Times New Roman" w:cs="Times New Roman"/>
        </w:rPr>
        <w:t xml:space="preserve">καταδικάζει απερίφραστα όποια γεγονότα έχουν συμβεί κατά συναδέλφων για απόψεις </w:t>
      </w:r>
      <w:r w:rsidRPr="008A6106">
        <w:rPr>
          <w:rFonts w:eastAsia="Times New Roman" w:cs="Times New Roman"/>
          <w:bCs/>
          <w:shd w:val="clear" w:color="auto" w:fill="FFFFFF"/>
        </w:rPr>
        <w:t>που</w:t>
      </w:r>
      <w:r>
        <w:rPr>
          <w:rFonts w:eastAsia="Times New Roman" w:cs="Times New Roman"/>
        </w:rPr>
        <w:t xml:space="preserve"> έχουν εκφράσει. Αυτό για εμάς </w:t>
      </w:r>
      <w:r w:rsidRPr="008A6106">
        <w:rPr>
          <w:rFonts w:eastAsia="Times New Roman"/>
          <w:bCs/>
          <w:shd w:val="clear" w:color="auto" w:fill="FFFFFF"/>
        </w:rPr>
        <w:t>δεν</w:t>
      </w:r>
      <w:r>
        <w:rPr>
          <w:rFonts w:eastAsia="Times New Roman" w:cs="Times New Roman"/>
        </w:rPr>
        <w:t xml:space="preserve"> </w:t>
      </w:r>
      <w:r w:rsidRPr="008A6106">
        <w:rPr>
          <w:rFonts w:eastAsia="Times New Roman"/>
          <w:bCs/>
        </w:rPr>
        <w:t>είναι</w:t>
      </w:r>
      <w:r>
        <w:rPr>
          <w:rFonts w:eastAsia="Times New Roman" w:cs="Times New Roman"/>
        </w:rPr>
        <w:t xml:space="preserve"> καινούρ</w:t>
      </w:r>
      <w:r>
        <w:rPr>
          <w:rFonts w:eastAsia="Times New Roman" w:cs="Times New Roman"/>
        </w:rPr>
        <w:t>γ</w:t>
      </w:r>
      <w:r>
        <w:rPr>
          <w:rFonts w:eastAsia="Times New Roman" w:cs="Times New Roman"/>
        </w:rPr>
        <w:t xml:space="preserve">ιο. </w:t>
      </w:r>
      <w:r w:rsidRPr="008A6106">
        <w:rPr>
          <w:rFonts w:eastAsia="Times New Roman"/>
          <w:bCs/>
        </w:rPr>
        <w:t>Είναι</w:t>
      </w:r>
      <w:r>
        <w:rPr>
          <w:rFonts w:eastAsia="Times New Roman" w:cs="Times New Roman"/>
        </w:rPr>
        <w:t xml:space="preserve"> σταθερή μας πεποίθηση. Κάθε μορφή βίας καταδικάζεται από τη </w:t>
      </w:r>
      <w:r w:rsidRPr="008A6106">
        <w:rPr>
          <w:rFonts w:eastAsia="Times New Roman" w:cs="Times New Roman"/>
        </w:rPr>
        <w:t xml:space="preserve">Νέα Δημοκρατία </w:t>
      </w:r>
      <w:r>
        <w:rPr>
          <w:rFonts w:eastAsia="Times New Roman" w:cs="Times New Roman"/>
        </w:rPr>
        <w:t xml:space="preserve">τη στιγμή </w:t>
      </w:r>
      <w:r w:rsidRPr="008A6106">
        <w:rPr>
          <w:rFonts w:eastAsia="Times New Roman" w:cs="Times New Roman"/>
          <w:bCs/>
          <w:shd w:val="clear" w:color="auto" w:fill="FFFFFF"/>
        </w:rPr>
        <w:t>που</w:t>
      </w:r>
      <w:r>
        <w:rPr>
          <w:rFonts w:eastAsia="Times New Roman" w:cs="Times New Roman"/>
        </w:rPr>
        <w:t xml:space="preserve"> εκδηλώνεται. Επομένως, </w:t>
      </w:r>
      <w:r w:rsidRPr="008A6106">
        <w:rPr>
          <w:rFonts w:eastAsia="Times New Roman"/>
          <w:bCs/>
          <w:shd w:val="clear" w:color="auto" w:fill="FFFFFF"/>
        </w:rPr>
        <w:t>δεν</w:t>
      </w:r>
      <w:r>
        <w:rPr>
          <w:rFonts w:eastAsia="Times New Roman" w:cs="Times New Roman"/>
        </w:rPr>
        <w:t xml:space="preserve"> </w:t>
      </w:r>
      <w:r w:rsidRPr="008A6106">
        <w:rPr>
          <w:rFonts w:eastAsia="Times New Roman"/>
          <w:bCs/>
          <w:shd w:val="clear" w:color="auto" w:fill="FFFFFF"/>
        </w:rPr>
        <w:t>θα</w:t>
      </w:r>
      <w:r>
        <w:rPr>
          <w:rFonts w:eastAsia="Times New Roman" w:cs="Times New Roman"/>
        </w:rPr>
        <w:t xml:space="preserve"> </w:t>
      </w:r>
      <w:r w:rsidRPr="008A6106">
        <w:rPr>
          <w:rFonts w:eastAsia="Times New Roman"/>
          <w:bCs/>
        </w:rPr>
        <w:t>είναι</w:t>
      </w:r>
      <w:r>
        <w:rPr>
          <w:rFonts w:eastAsia="Times New Roman" w:cs="Times New Roman"/>
        </w:rPr>
        <w:t xml:space="preserve"> έκπληξη σε κανέναν </w:t>
      </w:r>
      <w:r w:rsidRPr="008A6106">
        <w:rPr>
          <w:rFonts w:eastAsia="Times New Roman"/>
          <w:bCs/>
          <w:shd w:val="clear" w:color="auto" w:fill="FFFFFF"/>
        </w:rPr>
        <w:t>ότι</w:t>
      </w:r>
      <w:r>
        <w:rPr>
          <w:rFonts w:eastAsia="Times New Roman" w:cs="Times New Roman"/>
        </w:rPr>
        <w:t xml:space="preserve"> η καταδίκη μας </w:t>
      </w:r>
      <w:r w:rsidRPr="008A6106">
        <w:rPr>
          <w:rFonts w:eastAsia="Times New Roman"/>
          <w:bCs/>
        </w:rPr>
        <w:t>είναι</w:t>
      </w:r>
      <w:r>
        <w:rPr>
          <w:rFonts w:eastAsia="Times New Roman" w:cs="Times New Roman"/>
        </w:rPr>
        <w:t xml:space="preserve"> στέρεη, δυνατή </w:t>
      </w:r>
      <w:r w:rsidRPr="008A6106">
        <w:rPr>
          <w:rFonts w:eastAsia="Times New Roman"/>
          <w:bCs/>
        </w:rPr>
        <w:t>και</w:t>
      </w:r>
      <w:r>
        <w:rPr>
          <w:rFonts w:eastAsia="Times New Roman" w:cs="Times New Roman"/>
        </w:rPr>
        <w:t xml:space="preserve"> ηχηρή. </w:t>
      </w:r>
    </w:p>
    <w:p w14:paraId="77C03661" w14:textId="77777777" w:rsidR="006113A9" w:rsidRDefault="006B6FC4">
      <w:pPr>
        <w:spacing w:line="600" w:lineRule="auto"/>
        <w:ind w:firstLine="720"/>
        <w:contextualSpacing/>
        <w:jc w:val="both"/>
        <w:rPr>
          <w:rFonts w:eastAsia="Times New Roman" w:cs="Times New Roman"/>
        </w:rPr>
      </w:pPr>
      <w:r>
        <w:rPr>
          <w:rFonts w:eastAsia="Times New Roman" w:cs="Times New Roman"/>
        </w:rPr>
        <w:t xml:space="preserve">Από εκεί </w:t>
      </w:r>
      <w:r w:rsidRPr="008A6106">
        <w:rPr>
          <w:rFonts w:eastAsia="Times New Roman"/>
          <w:bCs/>
        </w:rPr>
        <w:t>και</w:t>
      </w:r>
      <w:r>
        <w:rPr>
          <w:rFonts w:eastAsia="Times New Roman" w:cs="Times New Roman"/>
        </w:rPr>
        <w:t xml:space="preserve"> πέρα, κύριε Ξυδάκη, για μία ακόμη φορά αφήνετε εντυπώσεις. Ποιος από την παράταξη της </w:t>
      </w:r>
      <w:r w:rsidRPr="008A6106">
        <w:rPr>
          <w:rFonts w:eastAsia="Times New Roman" w:cs="Times New Roman"/>
        </w:rPr>
        <w:t xml:space="preserve">Νέας Δημοκρατίας </w:t>
      </w:r>
      <w:r>
        <w:rPr>
          <w:rFonts w:eastAsia="Times New Roman" w:cs="Times New Roman"/>
        </w:rPr>
        <w:t>σήμερα, πριν, τις προηγούμενες μ</w:t>
      </w:r>
      <w:r>
        <w:rPr>
          <w:rFonts w:eastAsia="Times New Roman" w:cs="Times New Roman"/>
        </w:rPr>
        <w:t xml:space="preserve">έρες, στην τρέχουσα </w:t>
      </w:r>
      <w:r w:rsidRPr="008A6106">
        <w:rPr>
          <w:rFonts w:eastAsia="Times New Roman"/>
        </w:rPr>
        <w:lastRenderedPageBreak/>
        <w:t>συζήτηση</w:t>
      </w:r>
      <w:r>
        <w:rPr>
          <w:rFonts w:eastAsia="Times New Roman" w:cs="Times New Roman"/>
        </w:rPr>
        <w:t xml:space="preserve"> </w:t>
      </w:r>
      <w:r w:rsidRPr="008A6106">
        <w:rPr>
          <w:rFonts w:eastAsia="Times New Roman"/>
          <w:bCs/>
        </w:rPr>
        <w:t>έχει</w:t>
      </w:r>
      <w:r>
        <w:rPr>
          <w:rFonts w:eastAsia="Times New Roman" w:cs="Times New Roman"/>
        </w:rPr>
        <w:t xml:space="preserve"> μιλήσει με τους όρους τους οποίους αναφέρατε; </w:t>
      </w:r>
      <w:r w:rsidRPr="008A6106">
        <w:rPr>
          <w:rFonts w:eastAsia="Times New Roman" w:cs="Times New Roman"/>
          <w:bCs/>
          <w:shd w:val="clear" w:color="auto" w:fill="FFFFFF"/>
        </w:rPr>
        <w:t>Γιατί</w:t>
      </w:r>
      <w:r>
        <w:rPr>
          <w:rFonts w:eastAsia="Times New Roman" w:cs="Times New Roman"/>
        </w:rPr>
        <w:t xml:space="preserve"> κοιτάτε σε αυτή την παράταξη;</w:t>
      </w:r>
    </w:p>
    <w:p w14:paraId="77C03662" w14:textId="77777777" w:rsidR="006113A9" w:rsidRDefault="006B6FC4">
      <w:pPr>
        <w:spacing w:line="600" w:lineRule="auto"/>
        <w:ind w:firstLine="720"/>
        <w:contextualSpacing/>
        <w:jc w:val="both"/>
        <w:rPr>
          <w:rFonts w:eastAsia="Times New Roman"/>
          <w:bCs/>
          <w:shd w:val="clear" w:color="auto" w:fill="FFFFFF"/>
        </w:rPr>
      </w:pPr>
      <w:r>
        <w:rPr>
          <w:rFonts w:eastAsia="Times New Roman" w:cs="Times New Roman"/>
          <w:b/>
          <w:szCs w:val="24"/>
        </w:rPr>
        <w:t xml:space="preserve">ΝΙΚΟΛΑΟΣ ΞΥΔΑΚΗΣ: </w:t>
      </w:r>
      <w:r>
        <w:rPr>
          <w:rFonts w:eastAsia="Times New Roman" w:cs="Times New Roman"/>
          <w:szCs w:val="24"/>
        </w:rPr>
        <w:t xml:space="preserve">Στα Πρακτικά της σημερινής </w:t>
      </w:r>
      <w:r w:rsidRPr="008A6106">
        <w:rPr>
          <w:rFonts w:eastAsia="Times New Roman"/>
          <w:bCs/>
          <w:shd w:val="clear" w:color="auto" w:fill="FFFFFF"/>
        </w:rPr>
        <w:t>συνεδρίαση</w:t>
      </w:r>
      <w:r>
        <w:rPr>
          <w:rFonts w:eastAsia="Times New Roman"/>
          <w:bCs/>
          <w:shd w:val="clear" w:color="auto" w:fill="FFFFFF"/>
        </w:rPr>
        <w:t xml:space="preserve">ς να ανατρέξετε. </w:t>
      </w:r>
    </w:p>
    <w:p w14:paraId="77C03663" w14:textId="77777777" w:rsidR="006113A9" w:rsidRDefault="006B6FC4">
      <w:pPr>
        <w:spacing w:line="600" w:lineRule="auto"/>
        <w:ind w:firstLine="720"/>
        <w:contextualSpacing/>
        <w:jc w:val="both"/>
        <w:rPr>
          <w:rFonts w:eastAsia="Times New Roman" w:cs="Times New Roman"/>
          <w:szCs w:val="24"/>
        </w:rPr>
      </w:pPr>
      <w:r w:rsidRPr="00303EFF">
        <w:rPr>
          <w:rFonts w:eastAsia="Times New Roman" w:cs="Times New Roman"/>
          <w:b/>
          <w:szCs w:val="24"/>
        </w:rPr>
        <w:t>ΓΕΩΡΓΙΟΣ ΚΟΥΜΟΥΤΣΑΚΟΣ:</w:t>
      </w:r>
      <w:r>
        <w:rPr>
          <w:rFonts w:eastAsia="Times New Roman" w:cs="Times New Roman"/>
          <w:b/>
          <w:szCs w:val="24"/>
        </w:rPr>
        <w:t xml:space="preserve"> </w:t>
      </w:r>
      <w:r>
        <w:rPr>
          <w:rFonts w:eastAsia="Times New Roman" w:cs="Times New Roman"/>
          <w:szCs w:val="24"/>
        </w:rPr>
        <w:t>Ακούστε, κύριε Ξυδάκη…</w:t>
      </w:r>
    </w:p>
    <w:p w14:paraId="77C03664" w14:textId="77777777" w:rsidR="006113A9" w:rsidRDefault="006B6FC4">
      <w:pPr>
        <w:spacing w:line="600" w:lineRule="auto"/>
        <w:ind w:firstLine="720"/>
        <w:contextualSpacing/>
        <w:jc w:val="both"/>
        <w:rPr>
          <w:rFonts w:eastAsia="Times New Roman" w:cs="Times New Roman"/>
          <w:szCs w:val="24"/>
        </w:rPr>
      </w:pPr>
      <w:r w:rsidRPr="00E947F1">
        <w:rPr>
          <w:rFonts w:eastAsia="Times New Roman"/>
          <w:b/>
          <w:bCs/>
          <w:shd w:val="clear" w:color="auto" w:fill="FFFFFF"/>
        </w:rPr>
        <w:t xml:space="preserve">ΠΡΟΕΔΡΕΥΩΝ (Γεώργιος </w:t>
      </w:r>
      <w:r w:rsidRPr="00E947F1">
        <w:rPr>
          <w:rFonts w:eastAsia="Times New Roman"/>
          <w:b/>
          <w:bCs/>
          <w:shd w:val="clear" w:color="auto" w:fill="FFFFFF"/>
        </w:rPr>
        <w:t>Λαμπρούλης):</w:t>
      </w:r>
      <w:r w:rsidRPr="00E947F1">
        <w:rPr>
          <w:rFonts w:eastAsia="Times New Roman"/>
          <w:b/>
          <w:szCs w:val="24"/>
        </w:rPr>
        <w:t xml:space="preserve"> </w:t>
      </w:r>
      <w:r>
        <w:rPr>
          <w:rFonts w:eastAsia="Times New Roman" w:cs="Times New Roman"/>
          <w:szCs w:val="24"/>
        </w:rPr>
        <w:t xml:space="preserve">Μην ανοίγουμε τώρα διάλογο. Σας </w:t>
      </w:r>
      <w:r w:rsidRPr="006A04B1">
        <w:rPr>
          <w:rFonts w:eastAsia="Times New Roman" w:cs="Times New Roman"/>
          <w:szCs w:val="24"/>
        </w:rPr>
        <w:t>παρακαλώ</w:t>
      </w:r>
      <w:r>
        <w:rPr>
          <w:rFonts w:eastAsia="Times New Roman" w:cs="Times New Roman"/>
          <w:szCs w:val="24"/>
        </w:rPr>
        <w:t xml:space="preserve">. </w:t>
      </w:r>
    </w:p>
    <w:p w14:paraId="77C03665" w14:textId="77777777" w:rsidR="006113A9" w:rsidRDefault="006B6FC4">
      <w:pPr>
        <w:spacing w:line="600" w:lineRule="auto"/>
        <w:ind w:firstLine="720"/>
        <w:contextualSpacing/>
        <w:jc w:val="both"/>
        <w:rPr>
          <w:rFonts w:eastAsia="Times New Roman" w:cs="Times New Roman"/>
          <w:szCs w:val="24"/>
        </w:rPr>
      </w:pPr>
      <w:r w:rsidRPr="00303EFF">
        <w:rPr>
          <w:rFonts w:eastAsia="Times New Roman" w:cs="Times New Roman"/>
          <w:b/>
          <w:szCs w:val="24"/>
        </w:rPr>
        <w:t>ΓΕΩΡΓΙΟΣ ΚΟΥΜΟΥΤΣΑΚΟΣ:</w:t>
      </w:r>
      <w:r>
        <w:rPr>
          <w:rFonts w:eastAsia="Times New Roman" w:cs="Times New Roman"/>
          <w:b/>
          <w:szCs w:val="24"/>
        </w:rPr>
        <w:t xml:space="preserve"> </w:t>
      </w:r>
      <w:r>
        <w:rPr>
          <w:rFonts w:eastAsia="Times New Roman" w:cs="Times New Roman"/>
          <w:szCs w:val="24"/>
        </w:rPr>
        <w:t xml:space="preserve">Η ηθελημένη σύγχυση </w:t>
      </w:r>
      <w:r w:rsidRPr="008F0891">
        <w:rPr>
          <w:rFonts w:eastAsia="Times New Roman" w:cs="Times New Roman"/>
          <w:bCs/>
          <w:shd w:val="clear" w:color="auto" w:fill="FFFFFF"/>
        </w:rPr>
        <w:t>που</w:t>
      </w:r>
      <w:r>
        <w:rPr>
          <w:rFonts w:eastAsia="Times New Roman" w:cs="Times New Roman"/>
          <w:szCs w:val="24"/>
        </w:rPr>
        <w:t xml:space="preserve"> προσπαθείτε συχνά </w:t>
      </w:r>
      <w:r w:rsidRPr="002314B3">
        <w:rPr>
          <w:rFonts w:eastAsia="Times New Roman"/>
          <w:bCs/>
          <w:shd w:val="clear" w:color="auto" w:fill="FFFFFF"/>
        </w:rPr>
        <w:t>να</w:t>
      </w:r>
      <w:r>
        <w:rPr>
          <w:rFonts w:eastAsia="Times New Roman" w:cs="Times New Roman"/>
          <w:szCs w:val="24"/>
        </w:rPr>
        <w:t xml:space="preserve"> διαμορφώσετε όσον αφορά τις θέσεις μας, την ιδεολογική μας υπόσταση, </w:t>
      </w:r>
      <w:r w:rsidRPr="00D66BCA">
        <w:rPr>
          <w:rFonts w:eastAsia="Times New Roman"/>
          <w:bCs/>
        </w:rPr>
        <w:t>είναι</w:t>
      </w:r>
      <w:r>
        <w:rPr>
          <w:rFonts w:eastAsia="Times New Roman" w:cs="Times New Roman"/>
          <w:szCs w:val="24"/>
        </w:rPr>
        <w:t xml:space="preserve"> από </w:t>
      </w:r>
      <w:r w:rsidRPr="00833F6A">
        <w:rPr>
          <w:rFonts w:eastAsia="Times New Roman"/>
          <w:bCs/>
          <w:shd w:val="clear" w:color="auto" w:fill="FFFFFF"/>
        </w:rPr>
        <w:t>μ</w:t>
      </w:r>
      <w:r>
        <w:rPr>
          <w:rFonts w:eastAsia="Times New Roman"/>
          <w:bCs/>
          <w:shd w:val="clear" w:color="auto" w:fill="FFFFFF"/>
        </w:rPr>
        <w:t>ί</w:t>
      </w:r>
      <w:r w:rsidRPr="00833F6A">
        <w:rPr>
          <w:rFonts w:eastAsia="Times New Roman"/>
          <w:bCs/>
          <w:shd w:val="clear" w:color="auto" w:fill="FFFFFF"/>
        </w:rPr>
        <w:t>α</w:t>
      </w:r>
      <w:r>
        <w:rPr>
          <w:rFonts w:eastAsia="Times New Roman" w:cs="Times New Roman"/>
          <w:szCs w:val="24"/>
        </w:rPr>
        <w:t xml:space="preserve"> </w:t>
      </w:r>
      <w:r w:rsidRPr="00B71410">
        <w:rPr>
          <w:rFonts w:eastAsia="Times New Roman"/>
          <w:bCs/>
        </w:rPr>
        <w:t>συγκεκριμέν</w:t>
      </w:r>
      <w:r>
        <w:rPr>
          <w:rFonts w:eastAsia="Times New Roman"/>
          <w:bCs/>
        </w:rPr>
        <w:t>η</w:t>
      </w:r>
      <w:r>
        <w:rPr>
          <w:rFonts w:eastAsia="Times New Roman" w:cs="Times New Roman"/>
          <w:szCs w:val="24"/>
        </w:rPr>
        <w:t xml:space="preserve"> </w:t>
      </w:r>
      <w:r w:rsidRPr="00471050">
        <w:rPr>
          <w:rFonts w:eastAsia="Times New Roman" w:cs="Times New Roman"/>
          <w:szCs w:val="24"/>
        </w:rPr>
        <w:t>πολιτική</w:t>
      </w:r>
      <w:r>
        <w:rPr>
          <w:rFonts w:eastAsia="Times New Roman" w:cs="Times New Roman"/>
          <w:szCs w:val="24"/>
        </w:rPr>
        <w:t xml:space="preserve"> και μικροκομματική σκοπιμότητα. Την απορρίπτουμε απόλυτα </w:t>
      </w:r>
      <w:r w:rsidRPr="00F331DF">
        <w:rPr>
          <w:rFonts w:eastAsia="Times New Roman"/>
          <w:bCs/>
        </w:rPr>
        <w:t>και</w:t>
      </w:r>
      <w:r>
        <w:rPr>
          <w:rFonts w:eastAsia="Times New Roman" w:cs="Times New Roman"/>
          <w:szCs w:val="24"/>
        </w:rPr>
        <w:t xml:space="preserve"> </w:t>
      </w:r>
      <w:r w:rsidRPr="00D66BCA">
        <w:rPr>
          <w:rFonts w:eastAsia="Times New Roman"/>
          <w:bCs/>
        </w:rPr>
        <w:t>είναι</w:t>
      </w:r>
      <w:r>
        <w:rPr>
          <w:rFonts w:eastAsia="Times New Roman" w:cs="Times New Roman"/>
          <w:szCs w:val="24"/>
        </w:rPr>
        <w:t xml:space="preserve"> κάτι </w:t>
      </w:r>
      <w:r w:rsidRPr="006D0B78">
        <w:rPr>
          <w:rFonts w:eastAsia="Times New Roman" w:cs="Times New Roman"/>
          <w:bCs/>
          <w:shd w:val="clear" w:color="auto" w:fill="FFFFFF"/>
        </w:rPr>
        <w:t>το οποίο</w:t>
      </w:r>
      <w:r>
        <w:rPr>
          <w:rFonts w:eastAsia="Times New Roman" w:cs="Times New Roman"/>
          <w:bCs/>
          <w:shd w:val="clear" w:color="auto" w:fill="FFFFFF"/>
        </w:rPr>
        <w:t>,</w:t>
      </w:r>
      <w:r>
        <w:rPr>
          <w:rFonts w:eastAsia="Times New Roman" w:cs="Times New Roman"/>
          <w:szCs w:val="24"/>
        </w:rPr>
        <w:t xml:space="preserve"> ειδικά σήμερα, μετά από όλες μας τις παρεμβάσεις, μετά από την καταλυτική παρέμβαση του Νίκου Δένδια, </w:t>
      </w:r>
      <w:r w:rsidRPr="00A8202F">
        <w:rPr>
          <w:rFonts w:eastAsia="Times New Roman"/>
          <w:bCs/>
          <w:shd w:val="clear" w:color="auto" w:fill="FFFFFF"/>
        </w:rPr>
        <w:t>δεν</w:t>
      </w:r>
      <w:r>
        <w:rPr>
          <w:rFonts w:eastAsia="Times New Roman" w:cs="Times New Roman"/>
          <w:szCs w:val="24"/>
        </w:rPr>
        <w:t xml:space="preserve"> μπορείτε </w:t>
      </w:r>
      <w:r w:rsidRPr="002314B3">
        <w:rPr>
          <w:rFonts w:eastAsia="Times New Roman"/>
          <w:bCs/>
          <w:shd w:val="clear" w:color="auto" w:fill="FFFFFF"/>
        </w:rPr>
        <w:t>να</w:t>
      </w:r>
      <w:r>
        <w:rPr>
          <w:rFonts w:eastAsia="Times New Roman" w:cs="Times New Roman"/>
          <w:szCs w:val="24"/>
        </w:rPr>
        <w:t xml:space="preserve"> το λέτε. Σταματήστε αυτό το παιχνίδι πια. Αναζητήστε αυτούς </w:t>
      </w:r>
      <w:r w:rsidRPr="008F0891">
        <w:rPr>
          <w:rFonts w:eastAsia="Times New Roman" w:cs="Times New Roman"/>
          <w:bCs/>
          <w:shd w:val="clear" w:color="auto" w:fill="FFFFFF"/>
        </w:rPr>
        <w:t>που</w:t>
      </w:r>
      <w:r>
        <w:rPr>
          <w:rFonts w:eastAsia="Times New Roman" w:cs="Times New Roman"/>
          <w:szCs w:val="24"/>
        </w:rPr>
        <w:t xml:space="preserve"> δημιουργούν εστίες διχασμού σε </w:t>
      </w:r>
      <w:r>
        <w:rPr>
          <w:rFonts w:eastAsia="Times New Roman"/>
          <w:bCs/>
        </w:rPr>
        <w:t>εσάς</w:t>
      </w:r>
      <w:r>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εκεί. </w:t>
      </w:r>
      <w:r w:rsidRPr="00E614B5">
        <w:rPr>
          <w:rFonts w:eastAsia="Times New Roman" w:cs="Times New Roman"/>
        </w:rPr>
        <w:t>Διότι</w:t>
      </w:r>
      <w:r>
        <w:rPr>
          <w:rFonts w:eastAsia="Times New Roman" w:cs="Times New Roman"/>
          <w:szCs w:val="24"/>
        </w:rPr>
        <w:t xml:space="preserve"> από εκεί προέρχονται. Δύο </w:t>
      </w:r>
      <w:r w:rsidRPr="00D66BCA">
        <w:rPr>
          <w:rFonts w:eastAsia="Times New Roman"/>
          <w:bCs/>
        </w:rPr>
        <w:t>είναι</w:t>
      </w:r>
      <w:r>
        <w:rPr>
          <w:rFonts w:eastAsia="Times New Roman" w:cs="Times New Roman"/>
          <w:szCs w:val="24"/>
        </w:rPr>
        <w:t xml:space="preserve"> οι πηγές. Εμείς </w:t>
      </w:r>
      <w:r w:rsidRPr="00A8202F">
        <w:rPr>
          <w:rFonts w:eastAsia="Times New Roman"/>
          <w:bCs/>
          <w:shd w:val="clear" w:color="auto" w:fill="FFFFFF"/>
        </w:rPr>
        <w:t>δεν</w:t>
      </w:r>
      <w:r>
        <w:rPr>
          <w:rFonts w:eastAsia="Times New Roman" w:cs="Times New Roman"/>
          <w:szCs w:val="24"/>
        </w:rPr>
        <w:t xml:space="preserve"> το κάνουμε. </w:t>
      </w:r>
    </w:p>
    <w:p w14:paraId="77C03666" w14:textId="77777777" w:rsidR="006113A9" w:rsidRDefault="006B6FC4">
      <w:pPr>
        <w:spacing w:line="600" w:lineRule="auto"/>
        <w:ind w:firstLine="720"/>
        <w:contextualSpacing/>
        <w:jc w:val="both"/>
        <w:rPr>
          <w:rFonts w:eastAsia="Times New Roman" w:cs="Times New Roman"/>
          <w:szCs w:val="24"/>
        </w:rPr>
      </w:pPr>
      <w:r w:rsidRPr="00E947F1">
        <w:rPr>
          <w:rFonts w:eastAsia="Times New Roman"/>
          <w:b/>
          <w:bCs/>
          <w:shd w:val="clear" w:color="auto" w:fill="FFFFFF"/>
        </w:rPr>
        <w:lastRenderedPageBreak/>
        <w:t>ΠΡΟΕΔΡΕΥΩΝ (Γεώργιος Λαμπρούλης):</w:t>
      </w:r>
      <w:r w:rsidRPr="00E947F1">
        <w:rPr>
          <w:rFonts w:eastAsia="Times New Roman"/>
          <w:b/>
          <w:szCs w:val="24"/>
        </w:rPr>
        <w:t xml:space="preserve"> </w:t>
      </w:r>
      <w:r>
        <w:rPr>
          <w:rFonts w:eastAsia="Times New Roman"/>
          <w:szCs w:val="24"/>
        </w:rPr>
        <w:t>Κ</w:t>
      </w:r>
      <w:r>
        <w:rPr>
          <w:rFonts w:eastAsia="Times New Roman" w:cs="Times New Roman"/>
          <w:szCs w:val="24"/>
        </w:rPr>
        <w:t>ύριε Γεωργιάδη, έχετε τον λόγο.</w:t>
      </w:r>
    </w:p>
    <w:p w14:paraId="77C03667" w14:textId="77777777" w:rsidR="006113A9" w:rsidRDefault="006B6FC4">
      <w:pPr>
        <w:spacing w:line="600" w:lineRule="auto"/>
        <w:ind w:firstLine="720"/>
        <w:contextualSpacing/>
        <w:jc w:val="both"/>
        <w:rPr>
          <w:rFonts w:eastAsia="Times New Roman" w:cs="Times New Roman"/>
          <w:b/>
          <w:szCs w:val="24"/>
        </w:rPr>
      </w:pPr>
      <w:r>
        <w:rPr>
          <w:rFonts w:eastAsia="Times New Roman" w:cs="Times New Roman"/>
          <w:b/>
          <w:szCs w:val="24"/>
        </w:rPr>
        <w:t>ΝΙΚΟΛΑΟ</w:t>
      </w:r>
      <w:r>
        <w:rPr>
          <w:rFonts w:eastAsia="Times New Roman" w:cs="Times New Roman"/>
          <w:b/>
          <w:szCs w:val="24"/>
        </w:rPr>
        <w:t xml:space="preserve">Σ ΞΥΔΑΚΗΣ: </w:t>
      </w:r>
      <w:r w:rsidRPr="008A6106">
        <w:rPr>
          <w:rFonts w:eastAsia="Times New Roman" w:cs="Times New Roman"/>
          <w:szCs w:val="24"/>
        </w:rPr>
        <w:t xml:space="preserve">Κύριε Πρόεδρε, </w:t>
      </w:r>
      <w:r>
        <w:rPr>
          <w:rFonts w:eastAsia="Times New Roman" w:cs="Times New Roman"/>
          <w:szCs w:val="24"/>
        </w:rPr>
        <w:t>θα ήθελα τον λόγο</w:t>
      </w:r>
      <w:r w:rsidRPr="008A6106">
        <w:rPr>
          <w:rFonts w:eastAsia="Times New Roman" w:cs="Times New Roman"/>
          <w:szCs w:val="24"/>
        </w:rPr>
        <w:t>.</w:t>
      </w:r>
      <w:r>
        <w:rPr>
          <w:rFonts w:eastAsia="Times New Roman" w:cs="Times New Roman"/>
          <w:b/>
          <w:szCs w:val="24"/>
        </w:rPr>
        <w:t xml:space="preserve"> </w:t>
      </w:r>
    </w:p>
    <w:p w14:paraId="77C03668" w14:textId="77777777" w:rsidR="006113A9" w:rsidRDefault="006B6FC4">
      <w:pPr>
        <w:spacing w:line="600" w:lineRule="auto"/>
        <w:ind w:firstLine="720"/>
        <w:contextualSpacing/>
        <w:jc w:val="both"/>
        <w:rPr>
          <w:rFonts w:eastAsia="Times New Roman" w:cs="Times New Roman"/>
          <w:szCs w:val="24"/>
        </w:rPr>
      </w:pPr>
      <w:r w:rsidRPr="008A6106">
        <w:rPr>
          <w:rFonts w:eastAsia="Times New Roman"/>
          <w:b/>
          <w:bCs/>
          <w:shd w:val="clear" w:color="auto" w:fill="FFFFFF"/>
        </w:rPr>
        <w:t>ΠΡΟΕΔΡΕΥΩΝ (Γεώργιος Λαμπρούλης):</w:t>
      </w:r>
      <w:r w:rsidRPr="008A6106">
        <w:rPr>
          <w:rFonts w:eastAsia="Times New Roman"/>
          <w:b/>
          <w:szCs w:val="24"/>
        </w:rPr>
        <w:t xml:space="preserve"> </w:t>
      </w:r>
      <w:r>
        <w:rPr>
          <w:rFonts w:eastAsia="Times New Roman" w:cs="Times New Roman"/>
          <w:szCs w:val="24"/>
        </w:rPr>
        <w:t xml:space="preserve">Ε, όχι. Τι να απαντήσετε; Με συγχωρείτε, τώρα, αλλά αυτό το πινγκ πονγκ θα παίξουμε; </w:t>
      </w:r>
    </w:p>
    <w:p w14:paraId="77C03669"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 xml:space="preserve">Αυτή </w:t>
      </w:r>
      <w:r w:rsidRPr="00D66BCA">
        <w:rPr>
          <w:rFonts w:eastAsia="Times New Roman"/>
          <w:bCs/>
        </w:rPr>
        <w:t>είναι</w:t>
      </w:r>
      <w:r>
        <w:rPr>
          <w:rFonts w:eastAsia="Times New Roman" w:cs="Times New Roman"/>
          <w:szCs w:val="24"/>
        </w:rPr>
        <w:t xml:space="preserve"> δευτερολογία μου, </w:t>
      </w:r>
      <w:r w:rsidRPr="00565BE2">
        <w:rPr>
          <w:rFonts w:eastAsia="Times New Roman" w:cs="Times New Roman"/>
          <w:szCs w:val="24"/>
        </w:rPr>
        <w:t>κύριε Πρόεδρε</w:t>
      </w:r>
      <w:r>
        <w:rPr>
          <w:rFonts w:eastAsia="Times New Roman" w:cs="Times New Roman"/>
          <w:szCs w:val="24"/>
        </w:rPr>
        <w:t xml:space="preserve">. </w:t>
      </w:r>
    </w:p>
    <w:p w14:paraId="77C0366A" w14:textId="77777777" w:rsidR="006113A9" w:rsidRDefault="006B6FC4">
      <w:pPr>
        <w:spacing w:line="600" w:lineRule="auto"/>
        <w:ind w:firstLine="720"/>
        <w:contextualSpacing/>
        <w:jc w:val="both"/>
        <w:rPr>
          <w:rFonts w:eastAsia="Times New Roman" w:cs="Times New Roman"/>
          <w:szCs w:val="24"/>
        </w:rPr>
      </w:pPr>
      <w:r w:rsidRPr="00E947F1">
        <w:rPr>
          <w:rFonts w:eastAsia="Times New Roman"/>
          <w:b/>
          <w:bCs/>
          <w:shd w:val="clear" w:color="auto" w:fill="FFFFFF"/>
        </w:rPr>
        <w:t xml:space="preserve">ΠΡΟΕΔΡΕΥΩΝ (Γεώργιος </w:t>
      </w:r>
      <w:r w:rsidRPr="00E947F1">
        <w:rPr>
          <w:rFonts w:eastAsia="Times New Roman"/>
          <w:b/>
          <w:bCs/>
          <w:shd w:val="clear" w:color="auto" w:fill="FFFFFF"/>
        </w:rPr>
        <w:t>Λαμπρούλης):</w:t>
      </w:r>
      <w:r w:rsidRPr="00E947F1">
        <w:rPr>
          <w:rFonts w:eastAsia="Times New Roman"/>
          <w:b/>
          <w:szCs w:val="24"/>
        </w:rPr>
        <w:t xml:space="preserve"> </w:t>
      </w:r>
      <w:r>
        <w:rPr>
          <w:rFonts w:eastAsia="Times New Roman" w:cs="Times New Roman"/>
          <w:szCs w:val="24"/>
        </w:rPr>
        <w:t xml:space="preserve">Κοιτάξτε, η ώρα </w:t>
      </w:r>
      <w:r w:rsidRPr="00D66BCA">
        <w:rPr>
          <w:rFonts w:eastAsia="Times New Roman"/>
          <w:bCs/>
        </w:rPr>
        <w:t>είναι</w:t>
      </w:r>
      <w:r>
        <w:rPr>
          <w:rFonts w:eastAsia="Times New Roman" w:cs="Times New Roman"/>
          <w:szCs w:val="24"/>
        </w:rPr>
        <w:t xml:space="preserve"> 23.35΄. Ήδη χάθηκε ο χρόνος δύο έως </w:t>
      </w:r>
      <w:r w:rsidRPr="00F331DF">
        <w:rPr>
          <w:rFonts w:eastAsia="Times New Roman"/>
          <w:bCs/>
        </w:rPr>
        <w:t>και</w:t>
      </w:r>
      <w:r>
        <w:rPr>
          <w:rFonts w:eastAsia="Times New Roman" w:cs="Times New Roman"/>
          <w:szCs w:val="24"/>
        </w:rPr>
        <w:t xml:space="preserve"> τριών ομιλητών. Σας </w:t>
      </w:r>
      <w:r w:rsidRPr="006A04B1">
        <w:rPr>
          <w:rFonts w:eastAsia="Times New Roman" w:cs="Times New Roman"/>
          <w:szCs w:val="24"/>
        </w:rPr>
        <w:t>παρακαλώ</w:t>
      </w:r>
      <w:r>
        <w:rPr>
          <w:rFonts w:eastAsia="Times New Roman" w:cs="Times New Roman"/>
          <w:szCs w:val="24"/>
        </w:rPr>
        <w:t xml:space="preserve">. </w:t>
      </w:r>
      <w:r w:rsidRPr="001E697F">
        <w:rPr>
          <w:rFonts w:eastAsia="Times New Roman"/>
          <w:bCs/>
          <w:shd w:val="clear" w:color="auto" w:fill="FFFFFF"/>
        </w:rPr>
        <w:t>Βεβαίως</w:t>
      </w:r>
      <w:r>
        <w:rPr>
          <w:rFonts w:eastAsia="Times New Roman"/>
          <w:bCs/>
          <w:shd w:val="clear" w:color="auto" w:fill="FFFFFF"/>
        </w:rPr>
        <w:t>,</w:t>
      </w:r>
      <w:r>
        <w:rPr>
          <w:rFonts w:eastAsia="Times New Roman" w:cs="Times New Roman"/>
          <w:szCs w:val="24"/>
        </w:rPr>
        <w:t xml:space="preserve"> </w:t>
      </w:r>
      <w:r>
        <w:rPr>
          <w:rFonts w:eastAsia="Times New Roman"/>
          <w:szCs w:val="24"/>
        </w:rPr>
        <w:t>σας έ</w:t>
      </w:r>
      <w:r>
        <w:rPr>
          <w:rFonts w:eastAsia="Times New Roman" w:cs="Times New Roman"/>
          <w:szCs w:val="24"/>
        </w:rPr>
        <w:t xml:space="preserve">δωσα τον λόγο </w:t>
      </w:r>
      <w:r w:rsidRPr="00D477CE">
        <w:rPr>
          <w:rFonts w:eastAsia="Times New Roman" w:cs="Times New Roman"/>
        </w:rPr>
        <w:t>για να</w:t>
      </w:r>
      <w:r>
        <w:rPr>
          <w:rFonts w:eastAsia="Times New Roman" w:cs="Times New Roman"/>
          <w:szCs w:val="24"/>
        </w:rPr>
        <w:t xml:space="preserve"> καταγγείλετε -</w:t>
      </w:r>
      <w:r w:rsidRPr="00F331DF">
        <w:rPr>
          <w:rFonts w:eastAsia="Times New Roman"/>
          <w:bCs/>
        </w:rPr>
        <w:t>και</w:t>
      </w:r>
      <w:r>
        <w:rPr>
          <w:rFonts w:eastAsia="Times New Roman" w:cs="Times New Roman"/>
          <w:szCs w:val="24"/>
        </w:rPr>
        <w:t xml:space="preserve"> ορθώς- το </w:t>
      </w:r>
      <w:r w:rsidRPr="00B71410">
        <w:rPr>
          <w:rFonts w:eastAsia="Times New Roman"/>
          <w:bCs/>
        </w:rPr>
        <w:t>συγκεκριμέν</w:t>
      </w:r>
      <w:r>
        <w:rPr>
          <w:rFonts w:eastAsia="Times New Roman"/>
          <w:bCs/>
        </w:rPr>
        <w:t>ο</w:t>
      </w:r>
      <w:r>
        <w:rPr>
          <w:rFonts w:eastAsia="Times New Roman" w:cs="Times New Roman"/>
          <w:szCs w:val="24"/>
        </w:rPr>
        <w:t xml:space="preserve"> συμβάν…</w:t>
      </w:r>
    </w:p>
    <w:p w14:paraId="77C0366B"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 xml:space="preserve">Ζητώ τη δευτερολογία μου, </w:t>
      </w:r>
      <w:r w:rsidRPr="00565BE2">
        <w:rPr>
          <w:rFonts w:eastAsia="Times New Roman" w:cs="Times New Roman"/>
          <w:szCs w:val="24"/>
        </w:rPr>
        <w:t>κύριε Πρόεδρε</w:t>
      </w:r>
      <w:r>
        <w:rPr>
          <w:rFonts w:eastAsia="Times New Roman" w:cs="Times New Roman"/>
          <w:szCs w:val="24"/>
        </w:rPr>
        <w:t xml:space="preserve">. </w:t>
      </w:r>
    </w:p>
    <w:p w14:paraId="77C0366C" w14:textId="77777777" w:rsidR="006113A9" w:rsidRDefault="006B6FC4">
      <w:pPr>
        <w:spacing w:line="600" w:lineRule="auto"/>
        <w:ind w:firstLine="720"/>
        <w:contextualSpacing/>
        <w:jc w:val="center"/>
        <w:rPr>
          <w:rFonts w:eastAsia="Times New Roman" w:cs="Times New Roman"/>
          <w:szCs w:val="24"/>
        </w:rPr>
      </w:pPr>
      <w:r>
        <w:rPr>
          <w:rFonts w:eastAsia="Times New Roman" w:cs="Times New Roman"/>
          <w:szCs w:val="24"/>
        </w:rPr>
        <w:t>(Θόρυβο</w:t>
      </w:r>
      <w:r>
        <w:rPr>
          <w:rFonts w:eastAsia="Times New Roman" w:cs="Times New Roman"/>
          <w:szCs w:val="24"/>
        </w:rPr>
        <w:t>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δ</w:t>
      </w:r>
      <w:r>
        <w:rPr>
          <w:rFonts w:eastAsia="Times New Roman" w:cs="Times New Roman"/>
          <w:szCs w:val="24"/>
        </w:rPr>
        <w:t xml:space="preserve">ιαμαρτυρίες από την πτέρυγα της </w:t>
      </w:r>
      <w:r w:rsidRPr="00AE0FAD">
        <w:rPr>
          <w:rFonts w:eastAsia="Times New Roman" w:cs="Times New Roman"/>
        </w:rPr>
        <w:t>Νέας Δημοκρατίας</w:t>
      </w:r>
      <w:r>
        <w:rPr>
          <w:rFonts w:eastAsia="Times New Roman" w:cs="Times New Roman"/>
        </w:rPr>
        <w:t>)</w:t>
      </w:r>
    </w:p>
    <w:p w14:paraId="77C0366D" w14:textId="77777777" w:rsidR="006113A9" w:rsidRDefault="006B6FC4">
      <w:pPr>
        <w:spacing w:line="600" w:lineRule="auto"/>
        <w:ind w:firstLine="720"/>
        <w:contextualSpacing/>
        <w:jc w:val="both"/>
        <w:rPr>
          <w:rFonts w:eastAsia="Times New Roman" w:cs="Times New Roman"/>
          <w:szCs w:val="24"/>
        </w:rPr>
      </w:pPr>
      <w:r w:rsidRPr="00E947F1">
        <w:rPr>
          <w:rFonts w:eastAsia="Times New Roman"/>
          <w:b/>
          <w:bCs/>
          <w:shd w:val="clear" w:color="auto" w:fill="FFFFFF"/>
        </w:rPr>
        <w:t>ΠΡΟΕΔΡΕΥΩΝ (Γεώργιος Λαμπρούλης):</w:t>
      </w:r>
      <w:r w:rsidRPr="00E947F1">
        <w:rPr>
          <w:rFonts w:eastAsia="Times New Roman"/>
          <w:b/>
          <w:szCs w:val="24"/>
        </w:rPr>
        <w:t xml:space="preserve"> </w:t>
      </w:r>
      <w:r>
        <w:rPr>
          <w:rFonts w:eastAsia="Times New Roman" w:cs="Times New Roman"/>
          <w:szCs w:val="24"/>
        </w:rPr>
        <w:t xml:space="preserve">Σας </w:t>
      </w:r>
      <w:r w:rsidRPr="006A04B1">
        <w:rPr>
          <w:rFonts w:eastAsia="Times New Roman" w:cs="Times New Roman"/>
          <w:szCs w:val="24"/>
        </w:rPr>
        <w:t>παρακαλώ</w:t>
      </w:r>
      <w:r>
        <w:rPr>
          <w:rFonts w:eastAsia="Times New Roman" w:cs="Times New Roman"/>
          <w:szCs w:val="24"/>
        </w:rPr>
        <w:t xml:space="preserve">. Τι ακριβώς θέλετε, κύριε Ξυδάκη; </w:t>
      </w:r>
    </w:p>
    <w:p w14:paraId="77C0366E"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lastRenderedPageBreak/>
        <w:t>ΔΗΜΗΤΡΙΟΣ ΚΥΡΙΑΖΙΔΗΣ:</w:t>
      </w:r>
      <w:r>
        <w:rPr>
          <w:rFonts w:eastAsia="Times New Roman" w:cs="Times New Roman"/>
          <w:szCs w:val="24"/>
        </w:rPr>
        <w:t xml:space="preserve"> Τελειώσαμε! Φτάνει!</w:t>
      </w:r>
    </w:p>
    <w:p w14:paraId="77C0366F"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Θέλω μόνο τρία λεπτά, τη δευτερολογία μου.</w:t>
      </w:r>
    </w:p>
    <w:p w14:paraId="77C03670" w14:textId="77777777" w:rsidR="006113A9" w:rsidRDefault="006B6FC4">
      <w:pPr>
        <w:spacing w:line="600" w:lineRule="auto"/>
        <w:ind w:firstLine="720"/>
        <w:contextualSpacing/>
        <w:jc w:val="both"/>
        <w:rPr>
          <w:rFonts w:eastAsia="Times New Roman" w:cs="Times New Roman"/>
          <w:szCs w:val="24"/>
        </w:rPr>
      </w:pPr>
      <w:r w:rsidRPr="00E947F1">
        <w:rPr>
          <w:rFonts w:eastAsia="Times New Roman"/>
          <w:b/>
          <w:bCs/>
          <w:shd w:val="clear" w:color="auto" w:fill="FFFFFF"/>
        </w:rPr>
        <w:t xml:space="preserve">ΠΡΟΕΔΡΕΥΩΝ </w:t>
      </w:r>
      <w:r w:rsidRPr="00E947F1">
        <w:rPr>
          <w:rFonts w:eastAsia="Times New Roman"/>
          <w:b/>
          <w:bCs/>
          <w:shd w:val="clear" w:color="auto" w:fill="FFFFFF"/>
        </w:rPr>
        <w:t>(Γεώργιος Λαμπρούλης):</w:t>
      </w:r>
      <w:r w:rsidRPr="00E947F1">
        <w:rPr>
          <w:rFonts w:eastAsia="Times New Roman"/>
          <w:b/>
          <w:szCs w:val="24"/>
        </w:rPr>
        <w:t xml:space="preserve"> </w:t>
      </w:r>
      <w:r>
        <w:rPr>
          <w:rFonts w:eastAsia="Times New Roman" w:cs="Times New Roman"/>
          <w:szCs w:val="24"/>
        </w:rPr>
        <w:t xml:space="preserve">Τρία λεπτά για ποιο πράγμα; </w:t>
      </w:r>
    </w:p>
    <w:p w14:paraId="77C03671"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ΞΥΔΑΚΗΣ: </w:t>
      </w:r>
      <w:r w:rsidRPr="00ED7513">
        <w:rPr>
          <w:rFonts w:eastAsia="Times New Roman" w:cs="Times New Roman"/>
          <w:szCs w:val="24"/>
        </w:rPr>
        <w:t xml:space="preserve">Μα γίνεται επίθεση σε επίπεδο </w:t>
      </w:r>
      <w:r w:rsidRPr="00ED7513">
        <w:rPr>
          <w:rFonts w:eastAsia="Times New Roman"/>
          <w:bCs/>
        </w:rPr>
        <w:t>Κοινοβουλίο</w:t>
      </w:r>
      <w:r w:rsidRPr="00ED7513">
        <w:rPr>
          <w:rFonts w:eastAsia="Times New Roman" w:cs="Times New Roman"/>
          <w:szCs w:val="24"/>
        </w:rPr>
        <w:t>υ κ</w:t>
      </w:r>
      <w:r>
        <w:rPr>
          <w:rFonts w:eastAsia="Times New Roman" w:cs="Times New Roman"/>
          <w:szCs w:val="24"/>
        </w:rPr>
        <w:t>α</w:t>
      </w:r>
      <w:r w:rsidRPr="00ED7513">
        <w:rPr>
          <w:rFonts w:eastAsia="Times New Roman" w:cs="Times New Roman"/>
          <w:szCs w:val="24"/>
        </w:rPr>
        <w:t xml:space="preserve">ι εμείς </w:t>
      </w:r>
      <w:r w:rsidRPr="00ED7513">
        <w:rPr>
          <w:rFonts w:eastAsia="Times New Roman"/>
          <w:bCs/>
          <w:shd w:val="clear" w:color="auto" w:fill="FFFFFF"/>
        </w:rPr>
        <w:t>θα</w:t>
      </w:r>
      <w:r w:rsidRPr="00ED7513">
        <w:rPr>
          <w:rFonts w:eastAsia="Times New Roman" w:cs="Times New Roman"/>
          <w:szCs w:val="24"/>
        </w:rPr>
        <w:t xml:space="preserve"> κοιτάξουμε τον χρόνο; </w:t>
      </w:r>
    </w:p>
    <w:p w14:paraId="77C03672" w14:textId="77777777" w:rsidR="006113A9" w:rsidRDefault="006B6FC4">
      <w:pPr>
        <w:spacing w:line="600" w:lineRule="auto"/>
        <w:ind w:firstLine="720"/>
        <w:contextualSpacing/>
        <w:jc w:val="both"/>
        <w:rPr>
          <w:rFonts w:eastAsia="Times New Roman" w:cs="Times New Roman"/>
          <w:szCs w:val="24"/>
        </w:rPr>
      </w:pPr>
      <w:r w:rsidRPr="00E947F1">
        <w:rPr>
          <w:rFonts w:eastAsia="Times New Roman"/>
          <w:b/>
          <w:bCs/>
          <w:shd w:val="clear" w:color="auto" w:fill="FFFFFF"/>
        </w:rPr>
        <w:t>ΠΡΟΕΔΡΕΥΩΝ (Γεώργιος Λαμπρούλης):</w:t>
      </w:r>
      <w:r w:rsidRPr="00E947F1">
        <w:rPr>
          <w:rFonts w:eastAsia="Times New Roman"/>
          <w:b/>
          <w:szCs w:val="24"/>
        </w:rPr>
        <w:t xml:space="preserve"> </w:t>
      </w:r>
      <w:r>
        <w:rPr>
          <w:rFonts w:eastAsia="Times New Roman" w:cs="Times New Roman"/>
          <w:szCs w:val="24"/>
        </w:rPr>
        <w:t xml:space="preserve">Μα με συγχωρείτε τώρα. Είναι καταδικαστέα η πράξη </w:t>
      </w:r>
      <w:r w:rsidRPr="00F331DF">
        <w:rPr>
          <w:rFonts w:eastAsia="Times New Roman"/>
          <w:bCs/>
        </w:rPr>
        <w:t>και</w:t>
      </w:r>
      <w:r>
        <w:rPr>
          <w:rFonts w:eastAsia="Times New Roman" w:cs="Times New Roman"/>
          <w:szCs w:val="24"/>
        </w:rPr>
        <w:t xml:space="preserve"> για την κ</w:t>
      </w:r>
      <w:r>
        <w:rPr>
          <w:rFonts w:eastAsia="Times New Roman" w:cs="Times New Roman"/>
          <w:szCs w:val="24"/>
        </w:rPr>
        <w:t>.</w:t>
      </w:r>
      <w:r>
        <w:rPr>
          <w:rFonts w:eastAsia="Times New Roman" w:cs="Times New Roman"/>
          <w:szCs w:val="24"/>
        </w:rPr>
        <w:t xml:space="preserve"> Τζάκρη </w:t>
      </w:r>
      <w:r w:rsidRPr="00F331DF">
        <w:rPr>
          <w:rFonts w:eastAsia="Times New Roman"/>
          <w:bCs/>
        </w:rPr>
        <w:t>κ</w:t>
      </w:r>
      <w:r w:rsidRPr="00F331DF">
        <w:rPr>
          <w:rFonts w:eastAsia="Times New Roman"/>
          <w:bCs/>
        </w:rPr>
        <w:t>αι</w:t>
      </w:r>
      <w:r>
        <w:rPr>
          <w:rFonts w:eastAsia="Times New Roman" w:cs="Times New Roman"/>
          <w:szCs w:val="24"/>
        </w:rPr>
        <w:t xml:space="preserve"> για τους άλλους Βουλευτές για τα γεγονότα </w:t>
      </w:r>
      <w:r w:rsidRPr="008F0891">
        <w:rPr>
          <w:rFonts w:eastAsia="Times New Roman" w:cs="Times New Roman"/>
          <w:bCs/>
          <w:shd w:val="clear" w:color="auto" w:fill="FFFFFF"/>
        </w:rPr>
        <w:t>που</w:t>
      </w:r>
      <w:r>
        <w:rPr>
          <w:rFonts w:eastAsia="Times New Roman" w:cs="Times New Roman"/>
          <w:szCs w:val="24"/>
        </w:rPr>
        <w:t xml:space="preserve"> συνέβησαν στα σπίτια τους χθες </w:t>
      </w:r>
      <w:r w:rsidRPr="00F331DF">
        <w:rPr>
          <w:rFonts w:eastAsia="Times New Roman"/>
          <w:bCs/>
        </w:rPr>
        <w:t>και</w:t>
      </w:r>
      <w:r>
        <w:rPr>
          <w:rFonts w:eastAsia="Times New Roman" w:cs="Times New Roman"/>
          <w:szCs w:val="24"/>
        </w:rPr>
        <w:t xml:space="preserve"> προχθές…</w:t>
      </w:r>
    </w:p>
    <w:p w14:paraId="77C03673"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 xml:space="preserve">Θέλω τη δευτερολογία μου. </w:t>
      </w:r>
    </w:p>
    <w:p w14:paraId="77C03674"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Εγώ δεν μπορώ να σας αρνηθώ τον λόγο, αλλά δείξτε μία αυτοσυγκράτηση. Βοηθήστε και το Προεδρείο, διότι σε λίγη ώρα δεν θα υπάρχει Προεδρεύων και μετά θα φωνάζουν οι Βουλευτές, των οποίων τα ονόματα ανακοινώθηκαν και περιμένουν στωικά να πάρουν τον λόγο να</w:t>
      </w:r>
      <w:r>
        <w:rPr>
          <w:rFonts w:eastAsia="Times New Roman" w:cs="Times New Roman"/>
          <w:szCs w:val="24"/>
        </w:rPr>
        <w:t xml:space="preserve"> μιλήσουν, ότι δεν θα έχουν τη δυνατότητα.</w:t>
      </w:r>
    </w:p>
    <w:p w14:paraId="77C03675" w14:textId="77777777" w:rsidR="006113A9" w:rsidRDefault="006B6FC4">
      <w:pPr>
        <w:spacing w:line="600" w:lineRule="auto"/>
        <w:ind w:firstLine="720"/>
        <w:contextualSpacing/>
        <w:jc w:val="both"/>
        <w:rPr>
          <w:rFonts w:eastAsia="Times New Roman" w:cs="Times New Roman"/>
          <w:szCs w:val="24"/>
        </w:rPr>
      </w:pPr>
      <w:r w:rsidRPr="00C80ADB">
        <w:rPr>
          <w:rFonts w:eastAsia="Times New Roman" w:cs="Times New Roman"/>
          <w:b/>
          <w:szCs w:val="24"/>
        </w:rPr>
        <w:lastRenderedPageBreak/>
        <w:t>ΝΙΚΟΛΑΟΣ ΞΥΔΑΚΗΣ:</w:t>
      </w:r>
      <w:r>
        <w:rPr>
          <w:rFonts w:eastAsia="Times New Roman" w:cs="Times New Roman"/>
          <w:szCs w:val="24"/>
        </w:rPr>
        <w:t xml:space="preserve"> Κύριε Πρόεδρε, θα είχα τελειώσει τώρα.</w:t>
      </w:r>
    </w:p>
    <w:p w14:paraId="77C03676"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Ορίστε, έχετε τον λόγο για δύο λεπτά.</w:t>
      </w:r>
    </w:p>
    <w:p w14:paraId="77C03677" w14:textId="77777777" w:rsidR="006113A9" w:rsidRDefault="006B6FC4">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της Νέας Δημοκρατίας)</w:t>
      </w:r>
    </w:p>
    <w:p w14:paraId="77C03678"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Παρακαλώ την Αίθουσ</w:t>
      </w:r>
      <w:r>
        <w:rPr>
          <w:rFonts w:eastAsia="Times New Roman" w:cs="Times New Roman"/>
          <w:szCs w:val="24"/>
        </w:rPr>
        <w:t xml:space="preserve">α και τους συναδέλφους σε τέτοιες εκδηλώσεις βίας, μίσους και ανατροπής των κοινοβουλευτικών ηθών και της </w:t>
      </w:r>
      <w:r>
        <w:rPr>
          <w:rFonts w:eastAsia="Times New Roman" w:cs="Times New Roman"/>
          <w:szCs w:val="24"/>
        </w:rPr>
        <w:t>δ</w:t>
      </w:r>
      <w:r>
        <w:rPr>
          <w:rFonts w:eastAsia="Times New Roman" w:cs="Times New Roman"/>
          <w:szCs w:val="24"/>
        </w:rPr>
        <w:t>ημοκρατίας, να μην κρατάμε αστερίσκους και υποσημειώσεις. Εγώ δεν ανέφερα ονόματα, δεν ανέφερα εκφράσεις. Είπα ότι ακούστηκαν πράγματα ελαφρά τη καρδ</w:t>
      </w:r>
      <w:r>
        <w:rPr>
          <w:rFonts w:eastAsia="Times New Roman" w:cs="Times New Roman"/>
          <w:szCs w:val="24"/>
        </w:rPr>
        <w:t>ία. Δεν καταλαβαίνουν μερικοί συνάδελφοι τι λένε.</w:t>
      </w:r>
    </w:p>
    <w:p w14:paraId="77C03679" w14:textId="77777777" w:rsidR="006113A9" w:rsidRDefault="006B6FC4">
      <w:pPr>
        <w:spacing w:line="600" w:lineRule="auto"/>
        <w:ind w:firstLine="720"/>
        <w:contextualSpacing/>
        <w:jc w:val="both"/>
        <w:rPr>
          <w:rFonts w:eastAsia="Times New Roman" w:cs="Times New Roman"/>
          <w:szCs w:val="24"/>
        </w:rPr>
      </w:pPr>
      <w:r w:rsidRPr="00C80ADB">
        <w:rPr>
          <w:rFonts w:eastAsia="Times New Roman" w:cs="Times New Roman"/>
          <w:b/>
          <w:szCs w:val="24"/>
        </w:rPr>
        <w:t>ΑΠΟΣΤΟΛΟΣ ΒΕΣΥΡΟΠΟΥΛΟΣ:</w:t>
      </w:r>
      <w:r>
        <w:rPr>
          <w:rFonts w:eastAsia="Times New Roman" w:cs="Times New Roman"/>
          <w:szCs w:val="24"/>
        </w:rPr>
        <w:t xml:space="preserve"> Πάλι τα ίδια.</w:t>
      </w:r>
    </w:p>
    <w:p w14:paraId="77C0367A" w14:textId="77777777" w:rsidR="006113A9" w:rsidRDefault="006B6FC4">
      <w:pPr>
        <w:spacing w:line="600" w:lineRule="auto"/>
        <w:ind w:firstLine="720"/>
        <w:contextualSpacing/>
        <w:jc w:val="both"/>
        <w:rPr>
          <w:rFonts w:eastAsia="Times New Roman" w:cs="Times New Roman"/>
          <w:szCs w:val="24"/>
        </w:rPr>
      </w:pPr>
      <w:r w:rsidRPr="00C80ADB">
        <w:rPr>
          <w:rFonts w:eastAsia="Times New Roman" w:cs="Times New Roman"/>
          <w:b/>
          <w:szCs w:val="24"/>
        </w:rPr>
        <w:t>ΒΑΣΙΛΕΙΟΣ ΚΙΚΙΛΙΑΣ:</w:t>
      </w:r>
      <w:r>
        <w:rPr>
          <w:rFonts w:eastAsia="Times New Roman" w:cs="Times New Roman"/>
          <w:szCs w:val="24"/>
        </w:rPr>
        <w:t xml:space="preserve"> Κλείστε. Εντάξει!</w:t>
      </w:r>
    </w:p>
    <w:p w14:paraId="77C0367B" w14:textId="77777777" w:rsidR="006113A9" w:rsidRDefault="006B6FC4">
      <w:pPr>
        <w:spacing w:line="600" w:lineRule="auto"/>
        <w:ind w:firstLine="720"/>
        <w:contextualSpacing/>
        <w:jc w:val="both"/>
        <w:rPr>
          <w:rFonts w:eastAsia="Times New Roman" w:cs="Times New Roman"/>
          <w:szCs w:val="24"/>
        </w:rPr>
      </w:pPr>
      <w:r w:rsidRPr="00C80ADB">
        <w:rPr>
          <w:rFonts w:eastAsia="Times New Roman" w:cs="Times New Roman"/>
          <w:b/>
          <w:szCs w:val="24"/>
        </w:rPr>
        <w:t>ΑΝΝΑ</w:t>
      </w:r>
      <w:r>
        <w:rPr>
          <w:rFonts w:eastAsia="Times New Roman" w:cs="Times New Roman"/>
          <w:b/>
          <w:szCs w:val="24"/>
        </w:rPr>
        <w:t xml:space="preserve"> </w:t>
      </w:r>
      <w:r w:rsidRPr="00C80ADB">
        <w:rPr>
          <w:rFonts w:eastAsia="Times New Roman" w:cs="Times New Roman"/>
          <w:b/>
          <w:szCs w:val="24"/>
        </w:rPr>
        <w:t>-</w:t>
      </w:r>
      <w:r>
        <w:rPr>
          <w:rFonts w:eastAsia="Times New Roman" w:cs="Times New Roman"/>
          <w:b/>
          <w:szCs w:val="24"/>
        </w:rPr>
        <w:t xml:space="preserve"> </w:t>
      </w:r>
      <w:r w:rsidRPr="00C80ADB">
        <w:rPr>
          <w:rFonts w:eastAsia="Times New Roman" w:cs="Times New Roman"/>
          <w:b/>
          <w:szCs w:val="24"/>
        </w:rPr>
        <w:t>ΜΙΣΕΛ ΑΣΗΜΑΚΟΠΟΥΛΟΥ:</w:t>
      </w:r>
      <w:r>
        <w:rPr>
          <w:rFonts w:eastAsia="Times New Roman" w:cs="Times New Roman"/>
          <w:szCs w:val="24"/>
        </w:rPr>
        <w:t xml:space="preserve"> Κύριε Πρόεδρε, θα προεδρεύσετε; </w:t>
      </w:r>
    </w:p>
    <w:p w14:paraId="77C0367C"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Εντάξει, κύριε Ξυδάκη. </w:t>
      </w:r>
    </w:p>
    <w:p w14:paraId="77C0367D"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lastRenderedPageBreak/>
        <w:t>ΝΙΚΟΛΑΟΣ ΞΥ</w:t>
      </w:r>
      <w:r>
        <w:rPr>
          <w:rFonts w:eastAsia="Times New Roman" w:cs="Times New Roman"/>
          <w:b/>
          <w:szCs w:val="24"/>
        </w:rPr>
        <w:t>ΔΑΚΗΣ:</w:t>
      </w:r>
      <w:r>
        <w:rPr>
          <w:rFonts w:eastAsia="Times New Roman" w:cs="Times New Roman"/>
          <w:szCs w:val="24"/>
        </w:rPr>
        <w:t xml:space="preserve"> Δεν τέλειωσαν τα δύο λεπτά, κύριε Πρόεδρε.</w:t>
      </w:r>
    </w:p>
    <w:p w14:paraId="77C0367E"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Μην το συνεχίζουμε, κύριε Ξυδάκη. </w:t>
      </w:r>
    </w:p>
    <w:p w14:paraId="77C0367F"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Στον </w:t>
      </w:r>
      <w:r>
        <w:rPr>
          <w:rFonts w:eastAsia="Times New Roman" w:cs="Times New Roman"/>
          <w:szCs w:val="24"/>
        </w:rPr>
        <w:t>ε</w:t>
      </w:r>
      <w:r>
        <w:rPr>
          <w:rFonts w:eastAsia="Times New Roman" w:cs="Times New Roman"/>
          <w:szCs w:val="24"/>
        </w:rPr>
        <w:t xml:space="preserve">ισηγητή της Πλειοψηφίας μία απάντηση οφείλετε, γιατί έχουμε έναν διάλογο. </w:t>
      </w:r>
    </w:p>
    <w:p w14:paraId="77C03680"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Όχι,</w:t>
      </w:r>
      <w:r>
        <w:rPr>
          <w:rFonts w:eastAsia="Times New Roman" w:cs="Times New Roman"/>
          <w:szCs w:val="24"/>
        </w:rPr>
        <w:t xml:space="preserve"> διάλογος δεν θα γίνει. Τα ίδια θα λέμε συνέχεια; </w:t>
      </w:r>
    </w:p>
    <w:p w14:paraId="77C03681"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Τα λόγια του κ. Δένδια τα χειροκρότησε σύσσωμη η Συμπολίτευση και από του Βήματος της Βουλής και από αυτή εδώ τη θέση απονείμαμε τον δέοντα έπαινο για τη στάση του και είπαμε ότι όλοι μαζ</w:t>
      </w:r>
      <w:r>
        <w:rPr>
          <w:rFonts w:eastAsia="Times New Roman" w:cs="Times New Roman"/>
          <w:szCs w:val="24"/>
        </w:rPr>
        <w:t xml:space="preserve">ί υψώνουμε ένα δημοκρατικό τείχος. Αυτό συνεχίζεται. Πρέπει, όμως, να καταλάβουμε τις ευθύνες όλων. Δεν είναι ώρα για συμψηφισμούς. </w:t>
      </w:r>
    </w:p>
    <w:p w14:paraId="77C03682"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Εντάξει, κύριε Ξυδάκη. Ευχαριστούμε. </w:t>
      </w:r>
    </w:p>
    <w:p w14:paraId="77C03683"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Κύριε Γεωργιάδη, ελάτε, παρακαλώ.</w:t>
      </w:r>
    </w:p>
    <w:p w14:paraId="77C03684" w14:textId="77777777" w:rsidR="006113A9" w:rsidRDefault="006B6FC4">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w:t>
      </w:r>
      <w:r>
        <w:rPr>
          <w:rFonts w:eastAsia="Times New Roman" w:cs="Times New Roman"/>
          <w:szCs w:val="24"/>
        </w:rPr>
        <w:t>ουσα)</w:t>
      </w:r>
    </w:p>
    <w:p w14:paraId="77C03685"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lastRenderedPageBreak/>
        <w:t>ΜΑΡΙΟΣ ΓΕΩΡΓΙΑΔΗΣ</w:t>
      </w:r>
      <w:r>
        <w:rPr>
          <w:rFonts w:eastAsia="Times New Roman" w:cs="Times New Roman"/>
          <w:b/>
          <w:szCs w:val="24"/>
        </w:rPr>
        <w:t xml:space="preserve"> </w:t>
      </w:r>
      <w:r>
        <w:rPr>
          <w:rFonts w:eastAsia="Times New Roman" w:cs="Times New Roman"/>
          <w:b/>
          <w:szCs w:val="24"/>
        </w:rPr>
        <w:t>(Θ΄ Αντιπρόεδρος της Βουλής):</w:t>
      </w:r>
      <w:r>
        <w:rPr>
          <w:rFonts w:eastAsia="Times New Roman" w:cs="Times New Roman"/>
          <w:szCs w:val="24"/>
        </w:rPr>
        <w:t xml:space="preserve"> Δεν αφήνουμε τα χειροκροτήματα, καλύτερα; Γιατί με τα χειροκροτήματα δεν κάνουμε τίποτα και με το να καταδικάζουμε τα γεγονότα. Συμφωνούμε όλοι ότι όλες αυτές οι ενέργειες δεν είναι σωστές. </w:t>
      </w:r>
    </w:p>
    <w:p w14:paraId="77C03686"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Ευχαριστώ π</w:t>
      </w:r>
      <w:r>
        <w:rPr>
          <w:rFonts w:eastAsia="Times New Roman" w:cs="Times New Roman"/>
          <w:szCs w:val="24"/>
        </w:rPr>
        <w:t xml:space="preserve">ολύ, κύριε Πρόεδρε. </w:t>
      </w:r>
    </w:p>
    <w:p w14:paraId="77C03687"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λεγόμενη Συμφωνία των Πρεσπών πραγματικά -τουλάχιστον για εμάς της Ένωσης Κεντρώων- είναι η «μαύρη βίβλος» αυτής της Κυβέρνησης, που για εμάς είναι η χειρότερη </w:t>
      </w:r>
      <w:r>
        <w:rPr>
          <w:rFonts w:eastAsia="Times New Roman" w:cs="Times New Roman"/>
          <w:szCs w:val="24"/>
        </w:rPr>
        <w:t>Κ</w:t>
      </w:r>
      <w:r>
        <w:rPr>
          <w:rFonts w:eastAsia="Times New Roman" w:cs="Times New Roman"/>
          <w:szCs w:val="24"/>
        </w:rPr>
        <w:t>υβέρνηση από τη Μεταπολίτευση και μετά.</w:t>
      </w:r>
    </w:p>
    <w:p w14:paraId="77C03688"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Απ</w:t>
      </w:r>
      <w:r>
        <w:rPr>
          <w:rFonts w:eastAsia="Times New Roman" w:cs="Times New Roman"/>
          <w:szCs w:val="24"/>
        </w:rPr>
        <w:t>ό τις δήθεν συνομιλίες έχει προκύψει η υποχώρηση σε όλα τα θέματα, ακόμα και σε αυτά που προηγούμενοι πρωθυπουργοί είχαν αντισταθεί: Όνομα, γλώσσα, εθνότητα ή ιθαγένεια. Όπως θέλετε το ονομάζετε, γιατί έχουμε και ένα θέμα μεταξύ εθνότητας και ιθαγένειας. Τ</w:t>
      </w:r>
      <w:r>
        <w:rPr>
          <w:rFonts w:eastAsia="Times New Roman" w:cs="Times New Roman"/>
          <w:szCs w:val="24"/>
        </w:rPr>
        <w:t>ο «</w:t>
      </w:r>
      <w:r>
        <w:rPr>
          <w:rFonts w:eastAsia="Times New Roman" w:cs="Times New Roman"/>
          <w:szCs w:val="24"/>
          <w:lang w:val="en-US"/>
        </w:rPr>
        <w:t>nationality</w:t>
      </w:r>
      <w:r>
        <w:rPr>
          <w:rFonts w:eastAsia="Times New Roman" w:cs="Times New Roman"/>
          <w:szCs w:val="24"/>
        </w:rPr>
        <w:t>»,</w:t>
      </w:r>
      <w:r w:rsidRPr="005B784D">
        <w:rPr>
          <w:rFonts w:eastAsia="Times New Roman" w:cs="Times New Roman"/>
          <w:szCs w:val="24"/>
        </w:rPr>
        <w:t xml:space="preserve"> </w:t>
      </w:r>
      <w:r>
        <w:rPr>
          <w:rFonts w:eastAsia="Times New Roman" w:cs="Times New Roman"/>
          <w:szCs w:val="24"/>
        </w:rPr>
        <w:t xml:space="preserve">αν πάμε στο </w:t>
      </w:r>
      <w:r>
        <w:rPr>
          <w:rFonts w:eastAsia="Times New Roman" w:cs="Times New Roman"/>
          <w:szCs w:val="24"/>
          <w:lang w:val="en-US"/>
        </w:rPr>
        <w:t>translate</w:t>
      </w:r>
      <w:r>
        <w:rPr>
          <w:rFonts w:eastAsia="Times New Roman" w:cs="Times New Roman"/>
          <w:szCs w:val="24"/>
        </w:rPr>
        <w:t>,</w:t>
      </w:r>
      <w:r w:rsidRPr="005B784D">
        <w:rPr>
          <w:rFonts w:eastAsia="Times New Roman" w:cs="Times New Roman"/>
          <w:szCs w:val="24"/>
        </w:rPr>
        <w:t xml:space="preserve"> </w:t>
      </w:r>
      <w:r>
        <w:rPr>
          <w:rFonts w:eastAsia="Times New Roman" w:cs="Times New Roman"/>
          <w:szCs w:val="24"/>
        </w:rPr>
        <w:t>βλέπουμε ότι έχει δύο ερμηνείες. Εσείς το ερμηνεύετε ως ιθαγένεια, κάποιοι άλλοι ως εθνότητα. Προχωράμε παρακάτω: «</w:t>
      </w:r>
      <w:r>
        <w:rPr>
          <w:rFonts w:eastAsia="Times New Roman" w:cs="Times New Roman"/>
          <w:szCs w:val="24"/>
          <w:lang w:val="en-US"/>
        </w:rPr>
        <w:t>erga</w:t>
      </w:r>
      <w:r w:rsidRPr="005B784D">
        <w:rPr>
          <w:rFonts w:eastAsia="Times New Roman" w:cs="Times New Roman"/>
          <w:szCs w:val="24"/>
        </w:rPr>
        <w:t xml:space="preserve"> </w:t>
      </w:r>
      <w:r>
        <w:rPr>
          <w:rFonts w:eastAsia="Times New Roman" w:cs="Times New Roman"/>
          <w:szCs w:val="24"/>
          <w:lang w:val="en-US"/>
        </w:rPr>
        <w:lastRenderedPageBreak/>
        <w:t>omnes</w:t>
      </w:r>
      <w:r>
        <w:rPr>
          <w:rFonts w:eastAsia="Times New Roman" w:cs="Times New Roman"/>
          <w:szCs w:val="24"/>
        </w:rPr>
        <w:t>»</w:t>
      </w:r>
      <w:r w:rsidRPr="005B784D">
        <w:rPr>
          <w:rFonts w:eastAsia="Times New Roman" w:cs="Times New Roman"/>
          <w:szCs w:val="24"/>
        </w:rPr>
        <w:t>, ιστορ</w:t>
      </w:r>
      <w:r>
        <w:rPr>
          <w:rFonts w:eastAsia="Times New Roman" w:cs="Times New Roman"/>
          <w:szCs w:val="24"/>
        </w:rPr>
        <w:t xml:space="preserve">ία, πολιτισμός. Στην ουσία έχετε αφήσει όλες τις αλυτρωτικές διαθέσεις απέναντι </w:t>
      </w:r>
      <w:r>
        <w:rPr>
          <w:rFonts w:eastAsia="Times New Roman" w:cs="Times New Roman"/>
          <w:szCs w:val="24"/>
        </w:rPr>
        <w:t>στους Σκοπιανούς.</w:t>
      </w:r>
    </w:p>
    <w:p w14:paraId="77C03689"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Θα ξεκινήσω με το όνομα. Τόσο εσείς, κύριοι της Κυβερνήσεως, όσο και ο τέως Υπουργός, Ο κ. Κοτζιάς -μάλιστα, την προηγούμενη εβδομάδα έκανε δηλώσεις- επικαλείστε δήθεν τη </w:t>
      </w:r>
      <w:r>
        <w:rPr>
          <w:rFonts w:eastAsia="Times New Roman" w:cs="Times New Roman"/>
          <w:szCs w:val="24"/>
        </w:rPr>
        <w:t>σ</w:t>
      </w:r>
      <w:r>
        <w:rPr>
          <w:rFonts w:eastAsia="Times New Roman" w:cs="Times New Roman"/>
          <w:szCs w:val="24"/>
        </w:rPr>
        <w:t>υμφωνία και τη Συνθήκη του Βουκουρεστίου του 1913. Όπως λέτε, δημι</w:t>
      </w:r>
      <w:r>
        <w:rPr>
          <w:rFonts w:eastAsia="Times New Roman" w:cs="Times New Roman"/>
          <w:szCs w:val="24"/>
        </w:rPr>
        <w:t>ουργήθηκαν τρεις Μακεδονίες και εμείς πήραμε -έτσι λέει ο κ. Κοτζιάς- τη δική μας Μακεδονία, την Καβάλα μας -αν είναι ποτέ δυνατόν!- κ.λπ.</w:t>
      </w:r>
      <w:r>
        <w:rPr>
          <w:rFonts w:eastAsia="Times New Roman" w:cs="Times New Roman"/>
          <w:szCs w:val="24"/>
        </w:rPr>
        <w:t>.</w:t>
      </w:r>
    </w:p>
    <w:p w14:paraId="77C0368A"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Να σας πληροφορήσω, αγαπητοί συνάδελφοι, ότι δεν μας χαρίστηκαν εδάφη και σε κανένα σημείο της </w:t>
      </w:r>
      <w:r>
        <w:rPr>
          <w:rFonts w:eastAsia="Times New Roman" w:cs="Times New Roman"/>
          <w:szCs w:val="24"/>
        </w:rPr>
        <w:t>σ</w:t>
      </w:r>
      <w:r>
        <w:rPr>
          <w:rFonts w:eastAsia="Times New Roman" w:cs="Times New Roman"/>
          <w:szCs w:val="24"/>
        </w:rPr>
        <w:t>υνθήκης δεν αναφέρεται η λέξη Μακεδονία. Η οριοθέτηση των συνόρων έγινε με βάση τα εδάφη και τις ελληνικές πόλεις, που είχαν απελευθερώσει -διά της λόγχης μάλιστα- πέντε χιλιάδες οκτακόσιοι πενήντα ένας αξιωματικοί και οπλίτες, οι οποίοι έδωσαν τη ζωή τους</w:t>
      </w:r>
      <w:r>
        <w:rPr>
          <w:rFonts w:eastAsia="Times New Roman" w:cs="Times New Roman"/>
          <w:szCs w:val="24"/>
        </w:rPr>
        <w:t xml:space="preserve"> στον Β΄ Βαλκανικό Πόλεμο. </w:t>
      </w:r>
    </w:p>
    <w:p w14:paraId="77C0368B"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Καταθέτω και το σχετικό ΦΕΚ της Εφημερίδας της Κυβερνήσεως προς ανάγνωση, σε περίπτωση που δεν το έχετε δει. </w:t>
      </w:r>
    </w:p>
    <w:p w14:paraId="77C0368C" w14:textId="77777777" w:rsidR="006113A9" w:rsidRDefault="006B6FC4">
      <w:pPr>
        <w:spacing w:line="600" w:lineRule="auto"/>
        <w:ind w:firstLine="720"/>
        <w:contextualSpacing/>
        <w:jc w:val="both"/>
        <w:rPr>
          <w:rFonts w:eastAsia="Times New Roman" w:cs="Times New Roman"/>
          <w:szCs w:val="24"/>
        </w:rPr>
      </w:pPr>
      <w:r w:rsidRPr="000D63A8">
        <w:rPr>
          <w:rFonts w:eastAsia="Times New Roman" w:cs="Times New Roman"/>
          <w:szCs w:val="24"/>
        </w:rPr>
        <w:lastRenderedPageBreak/>
        <w:t xml:space="preserve">(Στο σημείο αυτό ο </w:t>
      </w:r>
      <w:r>
        <w:rPr>
          <w:rFonts w:eastAsia="Times New Roman" w:cs="Times New Roman"/>
          <w:szCs w:val="24"/>
        </w:rPr>
        <w:t>Θ΄ Αντιπρόεδρος της Βουλής κ. Μάριος Γεωργιάδης</w:t>
      </w:r>
      <w:r w:rsidRPr="000D63A8">
        <w:rPr>
          <w:rFonts w:eastAsia="Times New Roman" w:cs="Times New Roman"/>
          <w:szCs w:val="24"/>
        </w:rPr>
        <w:t xml:space="preserve"> καταθέτει για τα Πρακτικά </w:t>
      </w:r>
      <w:r>
        <w:rPr>
          <w:rFonts w:eastAsia="Times New Roman" w:cs="Times New Roman"/>
          <w:szCs w:val="24"/>
        </w:rPr>
        <w:t xml:space="preserve">το προαναφερθέν έγγραφο, </w:t>
      </w:r>
      <w:r>
        <w:rPr>
          <w:rFonts w:eastAsia="Times New Roman" w:cs="Times New Roman"/>
          <w:szCs w:val="24"/>
        </w:rPr>
        <w:t>το οποίο</w:t>
      </w:r>
      <w:r w:rsidRPr="000D63A8">
        <w:rPr>
          <w:rFonts w:eastAsia="Times New Roman" w:cs="Times New Roman"/>
          <w:szCs w:val="24"/>
        </w:rPr>
        <w:t xml:space="preserve"> βρίσκ</w:t>
      </w:r>
      <w:r>
        <w:rPr>
          <w:rFonts w:eastAsia="Times New Roman" w:cs="Times New Roman"/>
          <w:szCs w:val="24"/>
        </w:rPr>
        <w:t>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77C0368D"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Μάλιστα, καταθέτω και τον χάρτη, που λέτε όλοι στον χάρτη ότι έχουν γίνει τρεις Μακεδονίες. Όμως, και με βάση τον χάρτη η λέξη «</w:t>
      </w:r>
      <w:r>
        <w:rPr>
          <w:rFonts w:eastAsia="Times New Roman" w:cs="Times New Roman"/>
          <w:szCs w:val="24"/>
          <w:lang w:val="en-US"/>
        </w:rPr>
        <w:t>Macedonia</w:t>
      </w:r>
      <w:r>
        <w:rPr>
          <w:rFonts w:eastAsia="Times New Roman" w:cs="Times New Roman"/>
          <w:szCs w:val="24"/>
        </w:rPr>
        <w:t>»</w:t>
      </w:r>
      <w:r w:rsidRPr="005B784D">
        <w:rPr>
          <w:rFonts w:eastAsia="Times New Roman" w:cs="Times New Roman"/>
          <w:szCs w:val="24"/>
        </w:rPr>
        <w:t xml:space="preserve"> </w:t>
      </w:r>
      <w:r>
        <w:rPr>
          <w:rFonts w:eastAsia="Times New Roman" w:cs="Times New Roman"/>
          <w:szCs w:val="24"/>
        </w:rPr>
        <w:t>είναι εν</w:t>
      </w:r>
      <w:r>
        <w:rPr>
          <w:rFonts w:eastAsia="Times New Roman" w:cs="Times New Roman"/>
          <w:szCs w:val="24"/>
        </w:rPr>
        <w:t>τός των ελληνικών συνόρων.</w:t>
      </w:r>
    </w:p>
    <w:p w14:paraId="77C0368E" w14:textId="77777777" w:rsidR="006113A9" w:rsidRDefault="006B6FC4">
      <w:pPr>
        <w:spacing w:line="600" w:lineRule="auto"/>
        <w:ind w:firstLine="720"/>
        <w:contextualSpacing/>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Θ΄ Αντιπρόεδρος της Βουλής κ. Μάριος Γεωργιάδης</w:t>
      </w:r>
      <w:r w:rsidRPr="000D63A8">
        <w:rPr>
          <w:rFonts w:eastAsia="Times New Roman" w:cs="Times New Roman"/>
          <w:szCs w:val="24"/>
        </w:rPr>
        <w:t xml:space="preserve"> καταθέτει για τα Πρακτικά </w:t>
      </w:r>
      <w:r>
        <w:rPr>
          <w:rFonts w:eastAsia="Times New Roman" w:cs="Times New Roman"/>
          <w:szCs w:val="24"/>
        </w:rPr>
        <w:t xml:space="preserve">τον προαναφερθέντα χάρτη, ο οποίος βρίσκεται </w:t>
      </w:r>
      <w:r w:rsidRPr="000D63A8">
        <w:rPr>
          <w:rFonts w:eastAsia="Times New Roman" w:cs="Times New Roman"/>
          <w:szCs w:val="24"/>
        </w:rPr>
        <w:t xml:space="preserve">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77C0368F"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Θ</w:t>
      </w:r>
      <w:r>
        <w:rPr>
          <w:rFonts w:eastAsia="Times New Roman" w:cs="Times New Roman"/>
          <w:szCs w:val="24"/>
        </w:rPr>
        <w:t>α καταθέσω, επίσης, και ένα απόκομμα της Εφημερίδας «</w:t>
      </w:r>
      <w:r>
        <w:rPr>
          <w:rFonts w:eastAsia="Times New Roman" w:cs="Times New Roman"/>
          <w:szCs w:val="24"/>
        </w:rPr>
        <w:t>ΣΚΡΙΠ</w:t>
      </w:r>
      <w:r>
        <w:rPr>
          <w:rFonts w:eastAsia="Times New Roman" w:cs="Times New Roman"/>
          <w:szCs w:val="24"/>
        </w:rPr>
        <w:t xml:space="preserve">», το οποίο μπορείτε να διαβάσετε, ότι δεν πήραμε την Καβάλα, αλλά την απελευθερώσαμε. Το καταθέτω για όσους δεν το </w:t>
      </w:r>
      <w:r>
        <w:rPr>
          <w:rFonts w:eastAsia="Times New Roman" w:cs="Times New Roman"/>
          <w:szCs w:val="24"/>
        </w:rPr>
        <w:t>γνωρίζουν</w:t>
      </w:r>
      <w:r>
        <w:rPr>
          <w:rFonts w:eastAsia="Times New Roman" w:cs="Times New Roman"/>
          <w:szCs w:val="24"/>
        </w:rPr>
        <w:t>.</w:t>
      </w:r>
    </w:p>
    <w:p w14:paraId="77C03690" w14:textId="77777777" w:rsidR="006113A9" w:rsidRDefault="006B6FC4">
      <w:pPr>
        <w:spacing w:line="600" w:lineRule="auto"/>
        <w:ind w:firstLine="720"/>
        <w:contextualSpacing/>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Θ΄ Αντιπρόεδρος της Βουλής κ. Μάριος Γεωργιάδης</w:t>
      </w:r>
      <w:r w:rsidRPr="000D63A8">
        <w:rPr>
          <w:rFonts w:eastAsia="Times New Roman" w:cs="Times New Roman"/>
          <w:szCs w:val="24"/>
        </w:rPr>
        <w:t xml:space="preserve"> κατα</w:t>
      </w:r>
      <w:r w:rsidRPr="000D63A8">
        <w:rPr>
          <w:rFonts w:eastAsia="Times New Roman" w:cs="Times New Roman"/>
          <w:szCs w:val="24"/>
        </w:rPr>
        <w:t xml:space="preserve">θέτει για τα Πρακτικά </w:t>
      </w:r>
      <w:r>
        <w:rPr>
          <w:rFonts w:eastAsia="Times New Roman" w:cs="Times New Roman"/>
          <w:szCs w:val="24"/>
        </w:rPr>
        <w:t>το προαναφερθέν έγγραφο, το οποίο βρίσκε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77C03691"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Πάμε τώρα στη γλώσσα και τα όσα αναφέρονται …</w:t>
      </w:r>
    </w:p>
    <w:p w14:paraId="77C03692" w14:textId="77777777" w:rsidR="006113A9" w:rsidRDefault="006B6FC4">
      <w:pPr>
        <w:spacing w:line="600" w:lineRule="auto"/>
        <w:ind w:firstLine="720"/>
        <w:contextualSpacing/>
        <w:jc w:val="center"/>
        <w:rPr>
          <w:rFonts w:eastAsia="Times New Roman" w:cs="Times New Roman"/>
          <w:szCs w:val="24"/>
        </w:rPr>
      </w:pPr>
      <w:r w:rsidRPr="0060287A">
        <w:rPr>
          <w:rFonts w:eastAsia="Times New Roman" w:cs="Times New Roman"/>
          <w:szCs w:val="24"/>
        </w:rPr>
        <w:t xml:space="preserve">(Θόρυβος </w:t>
      </w:r>
      <w:r>
        <w:rPr>
          <w:rFonts w:eastAsia="Times New Roman" w:cs="Times New Roman"/>
          <w:szCs w:val="24"/>
        </w:rPr>
        <w:t>από την πτέρυγα του ΣΥΡΙΖΑ</w:t>
      </w:r>
      <w:r w:rsidRPr="0060287A">
        <w:rPr>
          <w:rFonts w:eastAsia="Times New Roman" w:cs="Times New Roman"/>
          <w:szCs w:val="24"/>
        </w:rPr>
        <w:t>)</w:t>
      </w:r>
    </w:p>
    <w:p w14:paraId="77C03693"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Μαθήματα δεν κάνε</w:t>
      </w:r>
      <w:r>
        <w:rPr>
          <w:rFonts w:eastAsia="Times New Roman" w:cs="Times New Roman"/>
          <w:szCs w:val="24"/>
        </w:rPr>
        <w:t xml:space="preserve">τε μόνο εσείς. Καταθέτουμε στοιχεία στα Πρακτικά. Μη μας λέτε ότι κάνουμε μαθήματα. Εσείς πάτε να μας βγάλετε και τα μαθήματα μέσα από την παιδεία. </w:t>
      </w:r>
    </w:p>
    <w:p w14:paraId="77C03694"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Τα όσα αναφέρονται στο άρθρο 1.3γ΄ της </w:t>
      </w:r>
      <w:r>
        <w:rPr>
          <w:rFonts w:eastAsia="Times New Roman" w:cs="Times New Roman"/>
          <w:szCs w:val="24"/>
        </w:rPr>
        <w:t>σ</w:t>
      </w:r>
      <w:r>
        <w:rPr>
          <w:rFonts w:eastAsia="Times New Roman" w:cs="Times New Roman"/>
          <w:szCs w:val="24"/>
        </w:rPr>
        <w:t xml:space="preserve">υμφωνίας είναι ξεκάθαρο πως για πρώτη φορά στην ελληνική πολιτική </w:t>
      </w:r>
      <w:r>
        <w:rPr>
          <w:rFonts w:eastAsia="Times New Roman" w:cs="Times New Roman"/>
          <w:szCs w:val="24"/>
        </w:rPr>
        <w:t>ιστορία μόνο οι κύριοι Τσίπρας και Κοτζιάς αναγνωρίζουν μακεδονική γλώσσα.</w:t>
      </w:r>
    </w:p>
    <w:p w14:paraId="77C03695"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Και είναι, δε, ψέμα το επιχείρημα των Σκοπίων, ότι η Ελλάδα δήθεν αναγνώρισε τη γλώσσα κατά τη διάρκεια της Γ΄ Διάσκεψης των Ηνωμένων Εθνών για την τυποποίηση των γεωγραφικών ονομασ</w:t>
      </w:r>
      <w:r>
        <w:rPr>
          <w:rFonts w:eastAsia="Times New Roman" w:cs="Times New Roman"/>
          <w:szCs w:val="24"/>
        </w:rPr>
        <w:t>ιών το 1977 στην Αθήνα.</w:t>
      </w:r>
    </w:p>
    <w:p w14:paraId="77C03696"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Στη διάσκεψη εκείνη το μοναδικό θέμα συζήτησης αφορούσε το πώς οι χώρες που δεν χρησιμοποιούν το λατινικό αλφάβητο θα προχωρήσουν για λόγους τυποποίησης -</w:t>
      </w:r>
      <w:r>
        <w:rPr>
          <w:rFonts w:eastAsia="Times New Roman" w:cs="Times New Roman"/>
          <w:szCs w:val="24"/>
          <w:lang w:val="en-US"/>
        </w:rPr>
        <w:t>standardization</w:t>
      </w:r>
      <w:r>
        <w:rPr>
          <w:rFonts w:eastAsia="Times New Roman" w:cs="Times New Roman"/>
          <w:szCs w:val="24"/>
        </w:rPr>
        <w:t>, όπως αναφέρεται μέσα- σε μεταγραμματισμό -</w:t>
      </w:r>
      <w:r>
        <w:rPr>
          <w:rFonts w:eastAsia="Times New Roman" w:cs="Times New Roman"/>
          <w:szCs w:val="24"/>
          <w:lang w:val="en-US"/>
        </w:rPr>
        <w:lastRenderedPageBreak/>
        <w:t>transliteration</w:t>
      </w:r>
      <w:r w:rsidRPr="00EC6482">
        <w:rPr>
          <w:rFonts w:eastAsia="Times New Roman" w:cs="Times New Roman"/>
          <w:szCs w:val="24"/>
        </w:rPr>
        <w:t>-</w:t>
      </w:r>
      <w:r w:rsidRPr="00775D97">
        <w:rPr>
          <w:rFonts w:eastAsia="Times New Roman" w:cs="Times New Roman"/>
          <w:szCs w:val="24"/>
        </w:rPr>
        <w:t xml:space="preserve"> </w:t>
      </w:r>
      <w:r>
        <w:rPr>
          <w:rFonts w:eastAsia="Times New Roman" w:cs="Times New Roman"/>
          <w:szCs w:val="24"/>
        </w:rPr>
        <w:t>απ</w:t>
      </w:r>
      <w:r>
        <w:rPr>
          <w:rFonts w:eastAsia="Times New Roman" w:cs="Times New Roman"/>
          <w:szCs w:val="24"/>
        </w:rPr>
        <w:t xml:space="preserve">οκλειστικά των γεωγραφικών ονομάτων με λατινικούς χαρακτήρες βάσει των συστημάτων που πρότειναν οι ίδιες. </w:t>
      </w:r>
    </w:p>
    <w:p w14:paraId="77C03697"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Καταθέτω στα Πρακτικά τα πρακτικά της τότε διάσκεψης.</w:t>
      </w:r>
    </w:p>
    <w:p w14:paraId="77C03698"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Θ΄ Αντιπρόεδρος της Βουλής κ. Μάριος Γεωργιάδης καταθέτει για τα Πρακτικά το</w:t>
      </w:r>
      <w:r>
        <w:rPr>
          <w:rFonts w:eastAsia="Times New Roman" w:cs="Times New Roman"/>
          <w:szCs w:val="24"/>
        </w:rPr>
        <w:t xml:space="preserve"> προαναφερθέντα πρακτικά,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77C03699"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Το δε σύστημα ήταν Κυριλλικό και στις σελίδες 67 και 68 των τεχνικών εγγράφων η ίδια η γιουγκοσλαβική αντιπροσωπεία -κατ</w:t>
      </w:r>
      <w:r>
        <w:rPr>
          <w:rFonts w:eastAsia="Times New Roman" w:cs="Times New Roman"/>
          <w:szCs w:val="24"/>
        </w:rPr>
        <w:t>αθέτω άλλο ένα έγγραφο- ούτε ασχολείται με το θέμα αναγνώρισης της γλώσσας, ούτε ζητάει κάτι τέτοιο.</w:t>
      </w:r>
    </w:p>
    <w:p w14:paraId="77C0369A"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Θ΄ Αντιπρόεδρος της Βουλής κ. Μάριος Γεωργιάδης καταθέτει για τα Πρακτικά το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w:t>
      </w:r>
      <w:r>
        <w:rPr>
          <w:rFonts w:eastAsia="Times New Roman" w:cs="Times New Roman"/>
          <w:szCs w:val="24"/>
        </w:rPr>
        <w:t>είας της Διεύθυνσης Στενογραφίας και Πρακτικών της Βουλής)</w:t>
      </w:r>
    </w:p>
    <w:p w14:paraId="77C0369B"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Άλλη μία απόδειξη ότι μόνο οι κύριοι Τσίπρας και Κοτζιάς και η δική σας Κυβέρνηση των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είναι οι μόνοι </w:t>
      </w:r>
      <w:r>
        <w:rPr>
          <w:rFonts w:eastAsia="Times New Roman" w:cs="Times New Roman"/>
          <w:szCs w:val="24"/>
        </w:rPr>
        <w:lastRenderedPageBreak/>
        <w:t>που αναγνωρίζουν τη μακεδονική γλώσσα, αποτελεί η απογραφή που έγινε στον πληθυσμό</w:t>
      </w:r>
      <w:r>
        <w:rPr>
          <w:rFonts w:eastAsia="Times New Roman" w:cs="Times New Roman"/>
          <w:szCs w:val="24"/>
        </w:rPr>
        <w:t xml:space="preserve"> του 1921 στη Γιουγκοσλαβία… </w:t>
      </w:r>
    </w:p>
    <w:p w14:paraId="77C0369C"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ΠΑΝΑΓΙΩΤΗΣ ΚΟΥΡΟΥΜΠΛΗΣ:</w:t>
      </w:r>
      <w:r>
        <w:rPr>
          <w:rFonts w:eastAsia="Times New Roman" w:cs="Times New Roman"/>
          <w:szCs w:val="24"/>
        </w:rPr>
        <w:t xml:space="preserve"> Άρα, είμαστε προδότες!</w:t>
      </w:r>
    </w:p>
    <w:p w14:paraId="77C0369D"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ΜΑΡΙΟΣ ΓΕΩΡΓΙΑΔΗΣ</w:t>
      </w:r>
      <w:r>
        <w:rPr>
          <w:rFonts w:eastAsia="Times New Roman" w:cs="Times New Roman"/>
          <w:b/>
          <w:szCs w:val="24"/>
        </w:rPr>
        <w:t xml:space="preserve"> (Θ΄ Αντιπρόεδρος της Βουλής):</w:t>
      </w:r>
      <w:r>
        <w:rPr>
          <w:rFonts w:eastAsia="Times New Roman" w:cs="Times New Roman"/>
          <w:szCs w:val="24"/>
        </w:rPr>
        <w:t xml:space="preserve"> Αυτά τα λέτε εσείς.</w:t>
      </w:r>
    </w:p>
    <w:p w14:paraId="77C0369E"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Παρακαλώ πολύ.</w:t>
      </w:r>
    </w:p>
    <w:p w14:paraId="77C0369F"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ΜΑΡΙΟΣ ΓΕΩΡΓΙΑΔΗΣ</w:t>
      </w:r>
      <w:r>
        <w:rPr>
          <w:rFonts w:eastAsia="Times New Roman" w:cs="Times New Roman"/>
          <w:b/>
          <w:szCs w:val="24"/>
        </w:rPr>
        <w:t xml:space="preserve"> (Θ΄ Αντιπρόεδρος της Βουλής)</w:t>
      </w:r>
      <w:r>
        <w:rPr>
          <w:rFonts w:eastAsia="Times New Roman" w:cs="Times New Roman"/>
          <w:b/>
          <w:szCs w:val="24"/>
        </w:rPr>
        <w:t>:</w:t>
      </w:r>
      <w:r>
        <w:rPr>
          <w:rFonts w:eastAsia="Times New Roman" w:cs="Times New Roman"/>
          <w:szCs w:val="24"/>
        </w:rPr>
        <w:t xml:space="preserve"> …όπου σε σύνολ</w:t>
      </w:r>
      <w:r>
        <w:rPr>
          <w:rFonts w:eastAsia="Times New Roman" w:cs="Times New Roman"/>
          <w:szCs w:val="24"/>
        </w:rPr>
        <w:t>ο έντεκα εκατομμυρίων εννιακοσίων ογδόντα τεσσάρων χιλιάδων εννιακοσίων έντεκα κατοίκων δηλώθηκαν δεκαπέντε διαφορετικές γλώσσες και ούτε ένας άνθρωπος δεν δήλωσε ότι μιλάει τη μακεδονική, ούτε καν αυτοί που ήταν και κατοικούσαν στην περιοχή των Σκοπίων.</w:t>
      </w:r>
    </w:p>
    <w:p w14:paraId="77C036A0"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Κ</w:t>
      </w:r>
      <w:r>
        <w:rPr>
          <w:rFonts w:eastAsia="Times New Roman" w:cs="Times New Roman"/>
          <w:szCs w:val="24"/>
        </w:rPr>
        <w:t>αταθέτω το σχετικό έγγραφο της απογραφής.</w:t>
      </w:r>
    </w:p>
    <w:p w14:paraId="77C036A1"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Θ΄ Αντιπρόεδρος της Βουλής κ. Μάριος Γεωργιάδης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w:t>
      </w:r>
      <w:r>
        <w:rPr>
          <w:rFonts w:eastAsia="Times New Roman" w:cs="Times New Roman"/>
          <w:szCs w:val="24"/>
        </w:rPr>
        <w:t xml:space="preserve"> της Βουλής)</w:t>
      </w:r>
    </w:p>
    <w:p w14:paraId="77C036A2"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Πέρα από τα παραπάνω, να σας ενημερώσω ότι πριν από τη Συμφωνία των Σκοπίων, στο Σύνταγμα των Σκοπίων υπήρχαν δώδεκα και όχι τρία άρθρα προβληματικά, όπως θέλετε να μας πείτε εσείς, με αλυτρωτικές τάσεις. </w:t>
      </w:r>
    </w:p>
    <w:p w14:paraId="77C036A3"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Καταθέτω σχετικό πίνακα, για να μην τ</w:t>
      </w:r>
      <w:r>
        <w:rPr>
          <w:rFonts w:eastAsia="Times New Roman" w:cs="Times New Roman"/>
          <w:szCs w:val="24"/>
        </w:rPr>
        <w:t>ρώω περισσότερο χρόνο.</w:t>
      </w:r>
    </w:p>
    <w:p w14:paraId="77C036A4"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Θ΄ Αντιπρόεδρος της Βουλής κ. Μάριος Γεωργιάδης καταθέτει για τα Πρακτικά τον προαναφερθέν πίνακα, ο οποίος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77C036A5"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Σχετικά με την ταυτότητα τώρα, εφόσον αναγνωρίζετε ότι υπάρχει μακεδονική ταυτότητα, ιθαγένεια, αυτό που θα περίμενε κάποιος είναι ο επιθετικός προσδιορισμός να είναι «Βορειομακεδόνας». Αυτό που βλέπουμε, όμως, και στη ρηματική διακοίνωση, αλλά και στο άρθ</w:t>
      </w:r>
      <w:r>
        <w:rPr>
          <w:rFonts w:eastAsia="Times New Roman" w:cs="Times New Roman"/>
          <w:szCs w:val="24"/>
        </w:rPr>
        <w:t>ρο 1.3β΄, είναι ότι δέχεστε σκέτο το «</w:t>
      </w:r>
      <w:r>
        <w:rPr>
          <w:rFonts w:eastAsia="Times New Roman" w:cs="Times New Roman"/>
          <w:szCs w:val="24"/>
          <w:lang w:val="en-US"/>
        </w:rPr>
        <w:t>Macedonian</w:t>
      </w:r>
      <w:r>
        <w:rPr>
          <w:rFonts w:eastAsia="Times New Roman" w:cs="Times New Roman"/>
          <w:szCs w:val="24"/>
        </w:rPr>
        <w:t>». Μάλιστα, τρεις φορές στη ρηματική διακοίνωση αναφέρεται «</w:t>
      </w:r>
      <w:r>
        <w:rPr>
          <w:rFonts w:eastAsia="Times New Roman" w:cs="Times New Roman"/>
          <w:szCs w:val="24"/>
          <w:lang w:val="en-US"/>
        </w:rPr>
        <w:t>Macedonian</w:t>
      </w:r>
      <w:r w:rsidRPr="00235A81">
        <w:rPr>
          <w:rFonts w:eastAsia="Times New Roman" w:cs="Times New Roman"/>
          <w:szCs w:val="24"/>
        </w:rPr>
        <w:t xml:space="preserve"> </w:t>
      </w:r>
      <w:r>
        <w:rPr>
          <w:rFonts w:eastAsia="Times New Roman" w:cs="Times New Roman"/>
          <w:szCs w:val="24"/>
          <w:lang w:val="en-US"/>
        </w:rPr>
        <w:t>people</w:t>
      </w:r>
      <w:r>
        <w:rPr>
          <w:rFonts w:eastAsia="Times New Roman" w:cs="Times New Roman"/>
          <w:szCs w:val="24"/>
        </w:rPr>
        <w:t xml:space="preserve">». Και αν στην ιθαγένεια είναι Μακεδόνας, στην εθνότητα τι θα είναι; Σλάβος; Θα αυτοπροσδιοριστεί; Θα είναι ό,τι θέλει; </w:t>
      </w:r>
    </w:p>
    <w:p w14:paraId="77C036A6"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ΣΤΑΥΡΟΣ </w:t>
      </w:r>
      <w:r>
        <w:rPr>
          <w:rFonts w:eastAsia="Times New Roman" w:cs="Times New Roman"/>
          <w:b/>
          <w:szCs w:val="24"/>
        </w:rPr>
        <w:t>ΚΟΝΤΟΝΗΣ:</w:t>
      </w:r>
      <w:r>
        <w:rPr>
          <w:rFonts w:eastAsia="Times New Roman" w:cs="Times New Roman"/>
          <w:szCs w:val="24"/>
        </w:rPr>
        <w:t xml:space="preserve"> Ακριβώς. Η εθνότητα είναι αυτοπροσδιορισμός. </w:t>
      </w:r>
    </w:p>
    <w:p w14:paraId="77C036A7"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ΜΑΡΙΟΣ ΓΕΩΡΓΙΑΔΗΣ</w:t>
      </w:r>
      <w:r>
        <w:rPr>
          <w:rFonts w:eastAsia="Times New Roman" w:cs="Times New Roman"/>
          <w:b/>
          <w:szCs w:val="24"/>
        </w:rPr>
        <w:t xml:space="preserve"> </w:t>
      </w:r>
      <w:r>
        <w:rPr>
          <w:rFonts w:eastAsia="Times New Roman" w:cs="Times New Roman"/>
          <w:b/>
          <w:szCs w:val="24"/>
        </w:rPr>
        <w:t>(Θ΄ Αντιπρόεδρος της Βουλής)</w:t>
      </w:r>
      <w:r>
        <w:rPr>
          <w:rFonts w:eastAsia="Times New Roman" w:cs="Times New Roman"/>
          <w:b/>
          <w:szCs w:val="24"/>
        </w:rPr>
        <w:t>:</w:t>
      </w:r>
      <w:r>
        <w:rPr>
          <w:rFonts w:eastAsia="Times New Roman" w:cs="Times New Roman"/>
          <w:szCs w:val="24"/>
        </w:rPr>
        <w:t xml:space="preserve"> Δεν είναι έτσι, κύριε Υπουργέ. </w:t>
      </w:r>
    </w:p>
    <w:p w14:paraId="77C036A8"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Αγαπητοί συνάδελφοι του ΣΥΡΙΖΑ και γενικά πρόθυμοι συνάδελφοι που θέλετε να στηρίξετε αυτή τη </w:t>
      </w:r>
      <w:r>
        <w:rPr>
          <w:rFonts w:eastAsia="Times New Roman" w:cs="Times New Roman"/>
          <w:szCs w:val="24"/>
        </w:rPr>
        <w:t>σ</w:t>
      </w:r>
      <w:r>
        <w:rPr>
          <w:rFonts w:eastAsia="Times New Roman" w:cs="Times New Roman"/>
          <w:szCs w:val="24"/>
        </w:rPr>
        <w:t>υμφωνία, θα ήθελα να αναλ</w:t>
      </w:r>
      <w:r>
        <w:rPr>
          <w:rFonts w:eastAsia="Times New Roman" w:cs="Times New Roman"/>
          <w:szCs w:val="24"/>
        </w:rPr>
        <w:t>ογιστείτε και να σκεφθείτε ότι θα είστε οι μόνοι στην ιστορία που θα προσφέρετε πραγματικά στο πιάτο των Σκοπιανών τη Μακεδονία μας, την ιστορία μας, τον πολιτισμό μας και γενικά θα νομιμοποιήσετε κάθε αλυτρωτική τους όρεξη και μάλιστα σε συνθήκες ειρήνης.</w:t>
      </w:r>
    </w:p>
    <w:p w14:paraId="77C036A9"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Η Κυβέρνηση μιλάει για εθνική πρωτοβουλία. Προσέξτε!</w:t>
      </w:r>
    </w:p>
    <w:p w14:paraId="77C036AA"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Αρνηθήκατε Συμβούλιο πολιτικών Αρχηγών, αρνηθήκατε δημοψήφισμα -που ξέρετε ότι τουλάχιστον το 80% του ελληνικού λαού διαφωνεί με αυτήν τη </w:t>
      </w:r>
      <w:r>
        <w:rPr>
          <w:rFonts w:eastAsia="Times New Roman" w:cs="Times New Roman"/>
          <w:szCs w:val="24"/>
        </w:rPr>
        <w:t>σ</w:t>
      </w:r>
      <w:r>
        <w:rPr>
          <w:rFonts w:eastAsia="Times New Roman" w:cs="Times New Roman"/>
          <w:szCs w:val="24"/>
        </w:rPr>
        <w:t>υμφωνία- δεν πραγματοποιήθηκε Υπουργικό Συμβούλιο για να υπάρχο</w:t>
      </w:r>
      <w:r>
        <w:rPr>
          <w:rFonts w:eastAsia="Times New Roman" w:cs="Times New Roman"/>
          <w:szCs w:val="24"/>
        </w:rPr>
        <w:t xml:space="preserve">υν οι υπογραφές όλων των Υπουργών, για να εξουσιοδοτεί τον Υπουργό Εξωτερικών να πάει να υπογράψει, αγνοήσατε το βροντερό παρών που έδωσαν όλοι οι Έλληνες, οι εκατοντάδες χιλιάδες των Ελλήνων, σε όλα </w:t>
      </w:r>
      <w:r>
        <w:rPr>
          <w:rFonts w:eastAsia="Times New Roman" w:cs="Times New Roman"/>
          <w:szCs w:val="24"/>
        </w:rPr>
        <w:lastRenderedPageBreak/>
        <w:t>τα συλλαλητήρια. Μάλιστα, στο τελευταίο συλλαλητήριο υπή</w:t>
      </w:r>
      <w:r>
        <w:rPr>
          <w:rFonts w:eastAsia="Times New Roman" w:cs="Times New Roman"/>
          <w:szCs w:val="24"/>
        </w:rPr>
        <w:t>ρχαν κάποιοι που ψέκασαν με χημικά ακόμα και παιδάκια και ηλικιωμένους, ενώ και κάποιους άλλους τους σταμάτησαν στα είκοσι-τριάντα χιλιόμετρα από εδώ για να μην φτάσουν. Επίσης, αρνηθήκατε να συζητήσουμε στην Αίθουσα πριν πάτε στις Πρέσπες και δεν είχατε κ</w:t>
      </w:r>
      <w:r>
        <w:rPr>
          <w:rFonts w:eastAsia="Times New Roman" w:cs="Times New Roman"/>
          <w:szCs w:val="24"/>
        </w:rPr>
        <w:t>αι τη συγκατάθεση του κυβερνητικού εταίρου.</w:t>
      </w:r>
    </w:p>
    <w:p w14:paraId="77C036AB"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Αυτό εσείς το ονομάζετε «εθνική πρωτοβουλία». Είναι ο ορισμός της μειοδοσίας, αγαπητοί συνάδελφοι, αυτό. </w:t>
      </w:r>
    </w:p>
    <w:p w14:paraId="77C036AC"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εμείς στην Ένωση Κεντρώων είμαστε ξεκάθαροι. Δεν παίζουμε με τα εθνικά μας θ</w:t>
      </w:r>
      <w:r>
        <w:rPr>
          <w:rFonts w:eastAsia="Times New Roman" w:cs="Times New Roman"/>
          <w:szCs w:val="24"/>
        </w:rPr>
        <w:t>έματα για να διασωθούμε πολιτικά, όπως κάνουν πάρα πολλά κόμματα εδώ μέσα.</w:t>
      </w:r>
    </w:p>
    <w:p w14:paraId="77C036AD"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τον κ. Καμμένο, που το παίζει </w:t>
      </w:r>
      <w:r>
        <w:rPr>
          <w:rFonts w:eastAsia="Times New Roman" w:cs="Times New Roman"/>
          <w:szCs w:val="24"/>
        </w:rPr>
        <w:t>μ</w:t>
      </w:r>
      <w:r>
        <w:rPr>
          <w:rFonts w:eastAsia="Times New Roman" w:cs="Times New Roman"/>
          <w:szCs w:val="24"/>
        </w:rPr>
        <w:t>ακεδονομάχος του Σαββατοκύριακου, διαμηνύουμε ότι δεν ενδίδουμε σε κανένα φλερτ και μάλιστα σε πολιτικό φλερτ από τον άνθρωπο που έχει δ</w:t>
      </w:r>
      <w:r>
        <w:rPr>
          <w:rFonts w:eastAsia="Times New Roman" w:cs="Times New Roman"/>
          <w:szCs w:val="24"/>
        </w:rPr>
        <w:t>ώσει το στυλό στο χέρι για να πάει στις Πρέσπες και είναι συνένοχος για τη Συμφωνία των Πρεσπών.</w:t>
      </w:r>
    </w:p>
    <w:p w14:paraId="77C036AE"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επειδή ο κ. Καμμένος μίλησε προσωπικά για εμένα και ήταν και μελλοντολόγος για το δικό μου, προσωπικό πολιτικό μέλλον, θα ήθελα να κάνω και εγώ μία προφητε</w:t>
      </w:r>
      <w:r>
        <w:rPr>
          <w:rFonts w:eastAsia="Times New Roman" w:cs="Times New Roman"/>
          <w:szCs w:val="24"/>
        </w:rPr>
        <w:t>ία για το πολιτικό μέλλον του κόμματός του. Είστε ήδη παρελθόν.</w:t>
      </w:r>
    </w:p>
    <w:p w14:paraId="77C036AF"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Αγαπητοί συνάδελφοι Βουλευτές -και κλείνω με αυτό, γιατί ήδη έχω καταχραστεί τον χρόνο και ευχαριστώ, κύριε Πρόεδρε- για μία ακόμα φορά διατυμπανίζουμε ως Ένωση Κεντρώων ότι δεν αποδεχόμαστε ό</w:t>
      </w:r>
      <w:r>
        <w:rPr>
          <w:rFonts w:eastAsia="Times New Roman" w:cs="Times New Roman"/>
          <w:szCs w:val="24"/>
        </w:rPr>
        <w:t xml:space="preserve">νομα για τα Σκόπια που να περιλαμβάνει τη λέξη «Μακεδονία» ή παράγωγο αυτής. </w:t>
      </w:r>
    </w:p>
    <w:p w14:paraId="77C036B0" w14:textId="77777777" w:rsidR="006113A9" w:rsidRDefault="006B6FC4">
      <w:pPr>
        <w:spacing w:line="600" w:lineRule="auto"/>
        <w:ind w:firstLine="720"/>
        <w:contextualSpacing/>
        <w:jc w:val="both"/>
        <w:rPr>
          <w:rFonts w:eastAsia="Times New Roman"/>
          <w:szCs w:val="24"/>
        </w:rPr>
      </w:pPr>
      <w:r w:rsidRPr="007720A3">
        <w:rPr>
          <w:rFonts w:eastAsia="Times New Roman"/>
          <w:szCs w:val="24"/>
        </w:rPr>
        <w:t>Θα κάνουμε ό</w:t>
      </w:r>
      <w:r>
        <w:rPr>
          <w:rFonts w:eastAsia="Times New Roman"/>
          <w:szCs w:val="24"/>
        </w:rPr>
        <w:t>,</w:t>
      </w:r>
      <w:r w:rsidRPr="007720A3">
        <w:rPr>
          <w:rFonts w:eastAsia="Times New Roman"/>
          <w:szCs w:val="24"/>
        </w:rPr>
        <w:t xml:space="preserve">τι περνάει από το χέρι μας για να εμποδίσουμε την </w:t>
      </w:r>
      <w:r>
        <w:rPr>
          <w:rFonts w:eastAsia="Times New Roman"/>
          <w:szCs w:val="24"/>
        </w:rPr>
        <w:t>ολοκλήρωση α</w:t>
      </w:r>
      <w:r w:rsidRPr="007720A3">
        <w:rPr>
          <w:rFonts w:eastAsia="Times New Roman"/>
          <w:szCs w:val="24"/>
        </w:rPr>
        <w:t xml:space="preserve">υτής </w:t>
      </w:r>
      <w:r>
        <w:rPr>
          <w:rFonts w:eastAsia="Times New Roman"/>
          <w:szCs w:val="24"/>
        </w:rPr>
        <w:t xml:space="preserve">της κατάπτυστης </w:t>
      </w:r>
      <w:r>
        <w:rPr>
          <w:rFonts w:eastAsia="Times New Roman"/>
          <w:szCs w:val="24"/>
        </w:rPr>
        <w:t>σ</w:t>
      </w:r>
      <w:r w:rsidRPr="007720A3">
        <w:rPr>
          <w:rFonts w:eastAsia="Times New Roman"/>
          <w:szCs w:val="24"/>
        </w:rPr>
        <w:t xml:space="preserve">υμφωνίας </w:t>
      </w:r>
      <w:r>
        <w:rPr>
          <w:rFonts w:eastAsia="Times New Roman"/>
          <w:szCs w:val="24"/>
        </w:rPr>
        <w:t>κ</w:t>
      </w:r>
      <w:r w:rsidRPr="007720A3">
        <w:rPr>
          <w:rFonts w:eastAsia="Times New Roman"/>
          <w:szCs w:val="24"/>
        </w:rPr>
        <w:t xml:space="preserve">αι </w:t>
      </w:r>
      <w:r>
        <w:rPr>
          <w:rFonts w:eastAsia="Times New Roman"/>
          <w:szCs w:val="24"/>
        </w:rPr>
        <w:t>-</w:t>
      </w:r>
      <w:r w:rsidRPr="007720A3">
        <w:rPr>
          <w:rFonts w:eastAsia="Times New Roman"/>
          <w:szCs w:val="24"/>
        </w:rPr>
        <w:t>γιατί όχι</w:t>
      </w:r>
      <w:r>
        <w:rPr>
          <w:rFonts w:eastAsia="Times New Roman"/>
          <w:szCs w:val="24"/>
        </w:rPr>
        <w:t>;-</w:t>
      </w:r>
      <w:r w:rsidRPr="007720A3">
        <w:rPr>
          <w:rFonts w:eastAsia="Times New Roman"/>
          <w:szCs w:val="24"/>
        </w:rPr>
        <w:t xml:space="preserve"> να την ακυρώσουμε και στο μέλλον αν αυτό είναι πραγματο</w:t>
      </w:r>
      <w:r w:rsidRPr="007720A3">
        <w:rPr>
          <w:rFonts w:eastAsia="Times New Roman"/>
          <w:szCs w:val="24"/>
        </w:rPr>
        <w:t>ποιήσιμο</w:t>
      </w:r>
      <w:r>
        <w:rPr>
          <w:rFonts w:eastAsia="Times New Roman"/>
          <w:szCs w:val="24"/>
        </w:rPr>
        <w:t>. Γ</w:t>
      </w:r>
      <w:r w:rsidRPr="007720A3">
        <w:rPr>
          <w:rFonts w:eastAsia="Times New Roman"/>
          <w:szCs w:val="24"/>
        </w:rPr>
        <w:t>ια εμάς και για εκατομμύρια Ελλήνων</w:t>
      </w:r>
      <w:r>
        <w:rPr>
          <w:rFonts w:eastAsia="Times New Roman"/>
          <w:szCs w:val="24"/>
        </w:rPr>
        <w:t xml:space="preserve"> -</w:t>
      </w:r>
      <w:r w:rsidRPr="007720A3">
        <w:rPr>
          <w:rFonts w:eastAsia="Times New Roman"/>
          <w:szCs w:val="24"/>
        </w:rPr>
        <w:t>τουλάχιστον για εμάς</w:t>
      </w:r>
      <w:r>
        <w:rPr>
          <w:rFonts w:eastAsia="Times New Roman"/>
          <w:szCs w:val="24"/>
        </w:rPr>
        <w:t>,</w:t>
      </w:r>
      <w:r w:rsidRPr="007720A3">
        <w:rPr>
          <w:rFonts w:eastAsia="Times New Roman"/>
          <w:szCs w:val="24"/>
        </w:rPr>
        <w:t xml:space="preserve"> για να μη φανεί ότι προκαλούμε κιόλας</w:t>
      </w:r>
      <w:r>
        <w:rPr>
          <w:rFonts w:eastAsia="Times New Roman"/>
          <w:szCs w:val="24"/>
        </w:rPr>
        <w:t>- η</w:t>
      </w:r>
      <w:r w:rsidRPr="007720A3">
        <w:rPr>
          <w:rFonts w:eastAsia="Times New Roman"/>
          <w:szCs w:val="24"/>
        </w:rPr>
        <w:t xml:space="preserve"> Μακεδονία είναι μία και είναι </w:t>
      </w:r>
      <w:r>
        <w:rPr>
          <w:rFonts w:eastAsia="Times New Roman"/>
          <w:szCs w:val="24"/>
        </w:rPr>
        <w:t>ε</w:t>
      </w:r>
      <w:r w:rsidRPr="007720A3">
        <w:rPr>
          <w:rFonts w:eastAsia="Times New Roman"/>
          <w:szCs w:val="24"/>
        </w:rPr>
        <w:t>λληνική</w:t>
      </w:r>
      <w:r>
        <w:rPr>
          <w:rFonts w:eastAsia="Times New Roman"/>
          <w:szCs w:val="24"/>
        </w:rPr>
        <w:t>.</w:t>
      </w:r>
      <w:r w:rsidRPr="007720A3">
        <w:rPr>
          <w:rFonts w:eastAsia="Times New Roman"/>
          <w:szCs w:val="24"/>
        </w:rPr>
        <w:t xml:space="preserve"> </w:t>
      </w:r>
    </w:p>
    <w:p w14:paraId="77C036B1" w14:textId="77777777" w:rsidR="006113A9" w:rsidRDefault="006B6FC4">
      <w:pPr>
        <w:spacing w:line="600" w:lineRule="auto"/>
        <w:ind w:firstLine="720"/>
        <w:contextualSpacing/>
        <w:jc w:val="both"/>
        <w:rPr>
          <w:rFonts w:eastAsia="Times New Roman"/>
          <w:szCs w:val="24"/>
        </w:rPr>
      </w:pPr>
      <w:r>
        <w:rPr>
          <w:rFonts w:eastAsia="Times New Roman"/>
          <w:szCs w:val="24"/>
        </w:rPr>
        <w:t>Κ</w:t>
      </w:r>
      <w:r w:rsidRPr="007720A3">
        <w:rPr>
          <w:rFonts w:eastAsia="Times New Roman"/>
          <w:szCs w:val="24"/>
        </w:rPr>
        <w:t>αταψηφίζουμε αυτή</w:t>
      </w:r>
      <w:r>
        <w:rPr>
          <w:rFonts w:eastAsia="Times New Roman"/>
          <w:szCs w:val="24"/>
        </w:rPr>
        <w:t>ν</w:t>
      </w:r>
      <w:r w:rsidRPr="007720A3">
        <w:rPr>
          <w:rFonts w:eastAsia="Times New Roman"/>
          <w:szCs w:val="24"/>
        </w:rPr>
        <w:t xml:space="preserve"> τη </w:t>
      </w:r>
      <w:r>
        <w:rPr>
          <w:rFonts w:eastAsia="Times New Roman"/>
          <w:szCs w:val="24"/>
        </w:rPr>
        <w:t>σ</w:t>
      </w:r>
      <w:r w:rsidRPr="007720A3">
        <w:rPr>
          <w:rFonts w:eastAsia="Times New Roman"/>
          <w:szCs w:val="24"/>
        </w:rPr>
        <w:t xml:space="preserve">υμφωνία και </w:t>
      </w:r>
      <w:r>
        <w:rPr>
          <w:rFonts w:eastAsia="Times New Roman"/>
          <w:szCs w:val="24"/>
        </w:rPr>
        <w:t>σ</w:t>
      </w:r>
      <w:r w:rsidRPr="007720A3">
        <w:rPr>
          <w:rFonts w:eastAsia="Times New Roman"/>
          <w:szCs w:val="24"/>
        </w:rPr>
        <w:t xml:space="preserve">ας καλώ όλους </w:t>
      </w:r>
      <w:r>
        <w:rPr>
          <w:rFonts w:eastAsia="Times New Roman"/>
          <w:szCs w:val="24"/>
        </w:rPr>
        <w:t>ν</w:t>
      </w:r>
      <w:r w:rsidRPr="007720A3">
        <w:rPr>
          <w:rFonts w:eastAsia="Times New Roman"/>
          <w:szCs w:val="24"/>
        </w:rPr>
        <w:t xml:space="preserve">α αναλογιστείτε την ιστορική σας ευθύνη </w:t>
      </w:r>
      <w:r>
        <w:rPr>
          <w:rFonts w:eastAsia="Times New Roman"/>
          <w:szCs w:val="24"/>
        </w:rPr>
        <w:t>σας.</w:t>
      </w:r>
    </w:p>
    <w:p w14:paraId="77C036B2" w14:textId="77777777" w:rsidR="006113A9" w:rsidRDefault="006B6FC4">
      <w:pPr>
        <w:spacing w:line="600" w:lineRule="auto"/>
        <w:ind w:firstLine="720"/>
        <w:contextualSpacing/>
        <w:jc w:val="both"/>
        <w:rPr>
          <w:rFonts w:eastAsia="Times New Roman"/>
          <w:szCs w:val="24"/>
        </w:rPr>
      </w:pPr>
      <w:r>
        <w:rPr>
          <w:rFonts w:eastAsia="Times New Roman"/>
          <w:szCs w:val="24"/>
        </w:rPr>
        <w:t xml:space="preserve">Σας </w:t>
      </w:r>
      <w:r>
        <w:rPr>
          <w:rFonts w:eastAsia="Times New Roman"/>
          <w:szCs w:val="24"/>
        </w:rPr>
        <w:t>ευχαριστώ πολύ.</w:t>
      </w:r>
    </w:p>
    <w:p w14:paraId="77C036B3" w14:textId="77777777" w:rsidR="006113A9" w:rsidRDefault="006B6FC4">
      <w:pPr>
        <w:spacing w:line="600" w:lineRule="auto"/>
        <w:ind w:firstLine="720"/>
        <w:contextualSpacing/>
        <w:jc w:val="both"/>
        <w:rPr>
          <w:rFonts w:eastAsia="Times New Roman"/>
          <w:szCs w:val="24"/>
        </w:rPr>
      </w:pPr>
      <w:r>
        <w:rPr>
          <w:rFonts w:eastAsia="Times New Roman" w:cs="Times New Roman"/>
          <w:b/>
          <w:szCs w:val="24"/>
        </w:rPr>
        <w:lastRenderedPageBreak/>
        <w:t xml:space="preserve">ΠΡΟΕΔΡΕΥΩΝ (Γεώργιος Λαμπρούλης): </w:t>
      </w:r>
      <w:r w:rsidRPr="007720A3">
        <w:rPr>
          <w:rFonts w:eastAsia="Times New Roman"/>
          <w:szCs w:val="24"/>
        </w:rPr>
        <w:t>Το</w:t>
      </w:r>
      <w:r>
        <w:rPr>
          <w:rFonts w:eastAsia="Times New Roman"/>
          <w:szCs w:val="24"/>
        </w:rPr>
        <w:t>ν</w:t>
      </w:r>
      <w:r w:rsidRPr="007720A3">
        <w:rPr>
          <w:rFonts w:eastAsia="Times New Roman"/>
          <w:szCs w:val="24"/>
        </w:rPr>
        <w:t xml:space="preserve"> λόγο έχει ο </w:t>
      </w:r>
      <w:r>
        <w:rPr>
          <w:rFonts w:eastAsia="Times New Roman"/>
          <w:szCs w:val="24"/>
        </w:rPr>
        <w:t>κ.</w:t>
      </w:r>
      <w:r w:rsidRPr="007720A3">
        <w:rPr>
          <w:rFonts w:eastAsia="Times New Roman"/>
          <w:szCs w:val="24"/>
        </w:rPr>
        <w:t xml:space="preserve"> </w:t>
      </w:r>
      <w:r>
        <w:rPr>
          <w:rFonts w:eastAsia="Times New Roman"/>
          <w:szCs w:val="24"/>
        </w:rPr>
        <w:t>Γρέγος</w:t>
      </w:r>
      <w:r w:rsidRPr="007720A3">
        <w:rPr>
          <w:rFonts w:eastAsia="Times New Roman"/>
          <w:szCs w:val="24"/>
        </w:rPr>
        <w:t xml:space="preserve"> από τη Χρυσή Αυγή</w:t>
      </w:r>
      <w:r>
        <w:rPr>
          <w:rFonts w:eastAsia="Times New Roman"/>
          <w:szCs w:val="24"/>
        </w:rPr>
        <w:t>.</w:t>
      </w:r>
    </w:p>
    <w:p w14:paraId="77C036B4" w14:textId="77777777" w:rsidR="006113A9" w:rsidRDefault="006B6FC4">
      <w:pPr>
        <w:spacing w:line="600" w:lineRule="auto"/>
        <w:ind w:firstLine="720"/>
        <w:contextualSpacing/>
        <w:jc w:val="both"/>
        <w:rPr>
          <w:rFonts w:eastAsia="Times New Roman"/>
          <w:szCs w:val="24"/>
        </w:rPr>
      </w:pPr>
      <w:r w:rsidRPr="00F42082">
        <w:rPr>
          <w:rFonts w:eastAsia="Times New Roman"/>
          <w:b/>
          <w:szCs w:val="24"/>
        </w:rPr>
        <w:t>ΑΝΔΡΕΑΣ ΛΟΒΕΡΔΟΣ:</w:t>
      </w:r>
      <w:r w:rsidRPr="00F42082">
        <w:rPr>
          <w:rFonts w:eastAsia="Times New Roman"/>
          <w:szCs w:val="24"/>
        </w:rPr>
        <w:t xml:space="preserve"> </w:t>
      </w:r>
      <w:r>
        <w:rPr>
          <w:rFonts w:eastAsia="Times New Roman"/>
          <w:szCs w:val="24"/>
        </w:rPr>
        <w:t>Κύριε Πρόεδρε, θα ήθελα τον λόγο για να κάνω μ</w:t>
      </w:r>
      <w:r>
        <w:rPr>
          <w:rFonts w:eastAsia="Times New Roman"/>
          <w:szCs w:val="24"/>
        </w:rPr>
        <w:t>ί</w:t>
      </w:r>
      <w:r>
        <w:rPr>
          <w:rFonts w:eastAsia="Times New Roman"/>
          <w:szCs w:val="24"/>
        </w:rPr>
        <w:t>α ερώτηση στον Υπουργό Εθνικής Άμυνας, γιατί δεν θα είναι συνέχεια εδώ.</w:t>
      </w:r>
    </w:p>
    <w:p w14:paraId="77C036B5"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w:t>
      </w:r>
      <w:r>
        <w:rPr>
          <w:rFonts w:eastAsia="Times New Roman" w:cs="Times New Roman"/>
          <w:b/>
          <w:szCs w:val="24"/>
        </w:rPr>
        <w:t>προύλης):</w:t>
      </w:r>
      <w:r>
        <w:rPr>
          <w:rFonts w:eastAsia="Times New Roman" w:cs="Times New Roman"/>
          <w:szCs w:val="24"/>
        </w:rPr>
        <w:t xml:space="preserve"> Δ</w:t>
      </w:r>
      <w:r w:rsidRPr="00F42082">
        <w:rPr>
          <w:rFonts w:eastAsia="Times New Roman" w:cs="Times New Roman"/>
          <w:szCs w:val="24"/>
        </w:rPr>
        <w:t>εν γίνεται</w:t>
      </w:r>
      <w:r>
        <w:rPr>
          <w:rFonts w:eastAsia="Times New Roman" w:cs="Times New Roman"/>
          <w:szCs w:val="24"/>
        </w:rPr>
        <w:t>, κύριε Λοβέρδο, μ</w:t>
      </w:r>
      <w:r w:rsidRPr="00F42082">
        <w:rPr>
          <w:rFonts w:eastAsia="Times New Roman" w:cs="Times New Roman"/>
          <w:szCs w:val="24"/>
        </w:rPr>
        <w:t>ε συγχωρείτε πάρα πολύ. Τι θα πει μ</w:t>
      </w:r>
      <w:r>
        <w:rPr>
          <w:rFonts w:eastAsia="Times New Roman" w:cs="Times New Roman"/>
          <w:szCs w:val="24"/>
        </w:rPr>
        <w:t>ί</w:t>
      </w:r>
      <w:r w:rsidRPr="00F42082">
        <w:rPr>
          <w:rFonts w:eastAsia="Times New Roman" w:cs="Times New Roman"/>
          <w:szCs w:val="24"/>
        </w:rPr>
        <w:t>α ερώτ</w:t>
      </w:r>
      <w:r>
        <w:rPr>
          <w:rFonts w:eastAsia="Times New Roman" w:cs="Times New Roman"/>
          <w:szCs w:val="24"/>
        </w:rPr>
        <w:t>ηση στον Υπουργό Εθνικής Άμυνας.</w:t>
      </w:r>
      <w:r w:rsidRPr="00F42082">
        <w:rPr>
          <w:rFonts w:eastAsia="Times New Roman" w:cs="Times New Roman"/>
          <w:szCs w:val="24"/>
        </w:rPr>
        <w:t xml:space="preserve"> </w:t>
      </w:r>
      <w:r>
        <w:rPr>
          <w:rFonts w:eastAsia="Times New Roman" w:cs="Times New Roman"/>
          <w:szCs w:val="24"/>
        </w:rPr>
        <w:t>Ο</w:t>
      </w:r>
      <w:r w:rsidRPr="00F42082">
        <w:rPr>
          <w:rFonts w:eastAsia="Times New Roman" w:cs="Times New Roman"/>
          <w:szCs w:val="24"/>
        </w:rPr>
        <w:t>ύτε επισπεύδων είναι ούτε τίποτα.</w:t>
      </w:r>
      <w:r>
        <w:rPr>
          <w:rFonts w:eastAsia="Times New Roman" w:cs="Times New Roman"/>
          <w:szCs w:val="24"/>
        </w:rPr>
        <w:t xml:space="preserve"> </w:t>
      </w:r>
    </w:p>
    <w:p w14:paraId="77C036B6" w14:textId="77777777" w:rsidR="006113A9" w:rsidRDefault="006B6FC4">
      <w:pPr>
        <w:spacing w:line="600" w:lineRule="auto"/>
        <w:ind w:firstLine="720"/>
        <w:contextualSpacing/>
        <w:jc w:val="both"/>
        <w:rPr>
          <w:rFonts w:eastAsia="Times New Roman" w:cs="Times New Roman"/>
          <w:szCs w:val="24"/>
        </w:rPr>
      </w:pPr>
      <w:r>
        <w:rPr>
          <w:rFonts w:eastAsia="Times New Roman"/>
          <w:b/>
          <w:szCs w:val="24"/>
        </w:rPr>
        <w:t>ΑΝΔΡΕΑΣ ΛΟΒΕΡΔΟΣ:</w:t>
      </w:r>
      <w:r>
        <w:rPr>
          <w:rFonts w:eastAsia="Times New Roman"/>
          <w:szCs w:val="24"/>
        </w:rPr>
        <w:t xml:space="preserve"> Κύριε Πρόεδρε...</w:t>
      </w:r>
    </w:p>
    <w:p w14:paraId="77C036B7"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sidRPr="00F42082">
        <w:rPr>
          <w:rFonts w:eastAsia="Times New Roman" w:cs="Times New Roman"/>
          <w:szCs w:val="24"/>
        </w:rPr>
        <w:t xml:space="preserve"> Καθυστερούμε, κύριε Λοβέρδο. Εάν</w:t>
      </w:r>
      <w:r>
        <w:rPr>
          <w:rFonts w:eastAsia="Times New Roman" w:cs="Times New Roman"/>
          <w:szCs w:val="24"/>
        </w:rPr>
        <w:t>, δηλ</w:t>
      </w:r>
      <w:r>
        <w:rPr>
          <w:rFonts w:eastAsia="Times New Roman" w:cs="Times New Roman"/>
          <w:szCs w:val="24"/>
        </w:rPr>
        <w:t>αδή,</w:t>
      </w:r>
      <w:r w:rsidRPr="00F42082">
        <w:rPr>
          <w:rFonts w:eastAsia="Times New Roman" w:cs="Times New Roman"/>
          <w:szCs w:val="24"/>
        </w:rPr>
        <w:t xml:space="preserve"> περάσ</w:t>
      </w:r>
      <w:r>
        <w:rPr>
          <w:rFonts w:eastAsia="Times New Roman" w:cs="Times New Roman"/>
          <w:szCs w:val="24"/>
        </w:rPr>
        <w:t xml:space="preserve">ουν οι Υπουργοί και κάθε </w:t>
      </w:r>
      <w:r>
        <w:rPr>
          <w:rFonts w:eastAsia="Times New Roman" w:cs="Times New Roman"/>
          <w:szCs w:val="24"/>
        </w:rPr>
        <w:t>Κ</w:t>
      </w:r>
      <w:r w:rsidRPr="00F42082">
        <w:rPr>
          <w:rFonts w:eastAsia="Times New Roman" w:cs="Times New Roman"/>
          <w:szCs w:val="24"/>
        </w:rPr>
        <w:t xml:space="preserve">οινοβουλευτικός </w:t>
      </w:r>
      <w:r>
        <w:rPr>
          <w:rFonts w:eastAsia="Times New Roman" w:cs="Times New Roman"/>
          <w:szCs w:val="24"/>
        </w:rPr>
        <w:t>Ε</w:t>
      </w:r>
      <w:r w:rsidRPr="00F42082">
        <w:rPr>
          <w:rFonts w:eastAsia="Times New Roman" w:cs="Times New Roman"/>
          <w:szCs w:val="24"/>
        </w:rPr>
        <w:t>κπρόσωπος θέλει</w:t>
      </w:r>
      <w:r>
        <w:rPr>
          <w:rFonts w:eastAsia="Times New Roman" w:cs="Times New Roman"/>
          <w:szCs w:val="24"/>
        </w:rPr>
        <w:t xml:space="preserve"> να ρωτήσει κάτι</w:t>
      </w:r>
      <w:r w:rsidRPr="00F42082">
        <w:rPr>
          <w:rFonts w:eastAsia="Times New Roman" w:cs="Times New Roman"/>
          <w:szCs w:val="24"/>
        </w:rPr>
        <w:t xml:space="preserve"> τον Υπουργό Υγείας</w:t>
      </w:r>
      <w:r>
        <w:rPr>
          <w:rFonts w:eastAsia="Times New Roman" w:cs="Times New Roman"/>
          <w:szCs w:val="24"/>
        </w:rPr>
        <w:t xml:space="preserve">, για παράδειγμα, ο </w:t>
      </w:r>
      <w:r w:rsidRPr="00F42082">
        <w:rPr>
          <w:rFonts w:eastAsia="Times New Roman" w:cs="Times New Roman"/>
          <w:szCs w:val="24"/>
        </w:rPr>
        <w:t xml:space="preserve">άλλος θέλει </w:t>
      </w:r>
      <w:r>
        <w:rPr>
          <w:rFonts w:eastAsia="Times New Roman" w:cs="Times New Roman"/>
          <w:szCs w:val="24"/>
        </w:rPr>
        <w:t xml:space="preserve">να ρωτήσει </w:t>
      </w:r>
      <w:r w:rsidRPr="00F42082">
        <w:rPr>
          <w:rFonts w:eastAsia="Times New Roman" w:cs="Times New Roman"/>
          <w:szCs w:val="24"/>
        </w:rPr>
        <w:t>τον Υπουργό Παιδείας</w:t>
      </w:r>
      <w:r>
        <w:rPr>
          <w:rFonts w:eastAsia="Times New Roman" w:cs="Times New Roman"/>
          <w:szCs w:val="24"/>
        </w:rPr>
        <w:t>, δεν θα ολοκληρώσουμε.</w:t>
      </w:r>
    </w:p>
    <w:p w14:paraId="77C036B8" w14:textId="77777777" w:rsidR="006113A9" w:rsidRDefault="006B6FC4">
      <w:pPr>
        <w:spacing w:line="600" w:lineRule="auto"/>
        <w:ind w:firstLine="720"/>
        <w:contextualSpacing/>
        <w:jc w:val="both"/>
        <w:rPr>
          <w:rFonts w:eastAsia="Times New Roman"/>
          <w:szCs w:val="24"/>
        </w:rPr>
      </w:pPr>
      <w:r>
        <w:rPr>
          <w:rFonts w:eastAsia="Times New Roman" w:cs="Times New Roman"/>
          <w:szCs w:val="24"/>
        </w:rPr>
        <w:t>Ορίστε, κύριε Γρέγο, έχετε τον λόγο.</w:t>
      </w:r>
    </w:p>
    <w:p w14:paraId="77C036B9" w14:textId="77777777" w:rsidR="006113A9" w:rsidRDefault="006B6FC4">
      <w:pPr>
        <w:spacing w:line="600" w:lineRule="auto"/>
        <w:ind w:firstLine="720"/>
        <w:contextualSpacing/>
        <w:jc w:val="both"/>
        <w:rPr>
          <w:rFonts w:eastAsia="Times New Roman"/>
          <w:szCs w:val="24"/>
        </w:rPr>
      </w:pPr>
      <w:r w:rsidRPr="007720A3">
        <w:rPr>
          <w:rFonts w:eastAsia="Times New Roman"/>
          <w:b/>
          <w:szCs w:val="24"/>
        </w:rPr>
        <w:t>ΑΝΤΩΝΙΟΣ ΓΡΕΓΟΣ</w:t>
      </w:r>
      <w:r w:rsidRPr="007720A3">
        <w:rPr>
          <w:rFonts w:eastAsia="Times New Roman"/>
          <w:szCs w:val="24"/>
        </w:rPr>
        <w:t xml:space="preserve">: </w:t>
      </w:r>
      <w:r>
        <w:rPr>
          <w:rFonts w:eastAsia="Times New Roman"/>
          <w:szCs w:val="24"/>
        </w:rPr>
        <w:t xml:space="preserve">Ευχαριστώ, </w:t>
      </w:r>
      <w:r>
        <w:rPr>
          <w:rFonts w:eastAsia="Times New Roman"/>
          <w:szCs w:val="24"/>
        </w:rPr>
        <w:t>κύριε Πρόεδρε.</w:t>
      </w:r>
    </w:p>
    <w:p w14:paraId="77C036BA" w14:textId="77777777" w:rsidR="006113A9" w:rsidRDefault="006B6FC4">
      <w:pPr>
        <w:spacing w:line="600" w:lineRule="auto"/>
        <w:ind w:firstLine="720"/>
        <w:contextualSpacing/>
        <w:jc w:val="both"/>
        <w:rPr>
          <w:rFonts w:eastAsia="Times New Roman"/>
          <w:szCs w:val="24"/>
        </w:rPr>
      </w:pPr>
      <w:r>
        <w:rPr>
          <w:rFonts w:eastAsia="Times New Roman"/>
          <w:szCs w:val="24"/>
        </w:rPr>
        <w:t>Άκουσα μ</w:t>
      </w:r>
      <w:r>
        <w:rPr>
          <w:rFonts w:eastAsia="Times New Roman"/>
          <w:szCs w:val="24"/>
        </w:rPr>
        <w:t>ί</w:t>
      </w:r>
      <w:r>
        <w:rPr>
          <w:rFonts w:eastAsia="Times New Roman"/>
          <w:szCs w:val="24"/>
        </w:rPr>
        <w:t xml:space="preserve">α ομιλία πριν που κράτησε, μάλιστα, δώδεκα με δεκατρία λεπτά, την οποία θα </w:t>
      </w:r>
      <w:r w:rsidRPr="007720A3">
        <w:rPr>
          <w:rFonts w:eastAsia="Times New Roman"/>
          <w:szCs w:val="24"/>
        </w:rPr>
        <w:t>μπορούσ</w:t>
      </w:r>
      <w:r>
        <w:rPr>
          <w:rFonts w:eastAsia="Times New Roman"/>
          <w:szCs w:val="24"/>
        </w:rPr>
        <w:t>α</w:t>
      </w:r>
      <w:r w:rsidRPr="007720A3">
        <w:rPr>
          <w:rFonts w:eastAsia="Times New Roman"/>
          <w:szCs w:val="24"/>
        </w:rPr>
        <w:t xml:space="preserve"> να την χαρακτηρίσω </w:t>
      </w:r>
      <w:r w:rsidRPr="007720A3">
        <w:rPr>
          <w:rFonts w:eastAsia="Times New Roman"/>
          <w:szCs w:val="24"/>
        </w:rPr>
        <w:lastRenderedPageBreak/>
        <w:t>ιστορική τρικυμία εν κρανίω</w:t>
      </w:r>
      <w:r>
        <w:rPr>
          <w:rFonts w:eastAsia="Times New Roman"/>
          <w:szCs w:val="24"/>
        </w:rPr>
        <w:t>. Έχουμε π</w:t>
      </w:r>
      <w:r w:rsidRPr="007720A3">
        <w:rPr>
          <w:rFonts w:eastAsia="Times New Roman"/>
          <w:szCs w:val="24"/>
        </w:rPr>
        <w:t>λέον ένα ζωντανό παράδειγμα</w:t>
      </w:r>
      <w:r>
        <w:rPr>
          <w:rFonts w:eastAsia="Times New Roman"/>
          <w:szCs w:val="24"/>
        </w:rPr>
        <w:t xml:space="preserve">. </w:t>
      </w:r>
    </w:p>
    <w:p w14:paraId="77C036BB" w14:textId="77777777" w:rsidR="006113A9" w:rsidRDefault="006B6FC4">
      <w:pPr>
        <w:spacing w:line="600" w:lineRule="auto"/>
        <w:ind w:firstLine="720"/>
        <w:contextualSpacing/>
        <w:jc w:val="both"/>
        <w:rPr>
          <w:rFonts w:eastAsia="Times New Roman"/>
          <w:szCs w:val="24"/>
        </w:rPr>
      </w:pPr>
      <w:r>
        <w:rPr>
          <w:rFonts w:eastAsia="Times New Roman"/>
          <w:szCs w:val="24"/>
        </w:rPr>
        <w:t>Επίσης, άκουσα</w:t>
      </w:r>
      <w:r w:rsidRPr="007720A3">
        <w:rPr>
          <w:rFonts w:eastAsia="Times New Roman"/>
          <w:szCs w:val="24"/>
        </w:rPr>
        <w:t xml:space="preserve"> και το εξής αμίμητο από κάποιον Βουλευτή του ΣΥ</w:t>
      </w:r>
      <w:r w:rsidRPr="007720A3">
        <w:rPr>
          <w:rFonts w:eastAsia="Times New Roman"/>
          <w:szCs w:val="24"/>
        </w:rPr>
        <w:t>ΡΙΖΑ</w:t>
      </w:r>
      <w:r>
        <w:rPr>
          <w:rFonts w:eastAsia="Times New Roman"/>
          <w:szCs w:val="24"/>
        </w:rPr>
        <w:t>, ότι ο</w:t>
      </w:r>
      <w:r w:rsidRPr="007720A3">
        <w:rPr>
          <w:rFonts w:eastAsia="Times New Roman"/>
          <w:szCs w:val="24"/>
        </w:rPr>
        <w:t xml:space="preserve"> Θεόδωρος Κολοκοτρώνης</w:t>
      </w:r>
      <w:r>
        <w:rPr>
          <w:rFonts w:eastAsia="Times New Roman"/>
          <w:szCs w:val="24"/>
        </w:rPr>
        <w:t xml:space="preserve"> </w:t>
      </w:r>
      <w:r w:rsidRPr="007720A3">
        <w:rPr>
          <w:rFonts w:eastAsia="Times New Roman"/>
          <w:szCs w:val="24"/>
        </w:rPr>
        <w:t>ήταν Αλβανός</w:t>
      </w:r>
      <w:r>
        <w:rPr>
          <w:rFonts w:eastAsia="Times New Roman"/>
          <w:szCs w:val="24"/>
        </w:rPr>
        <w:t>.</w:t>
      </w:r>
      <w:r w:rsidRPr="007720A3">
        <w:rPr>
          <w:rFonts w:eastAsia="Times New Roman"/>
          <w:szCs w:val="24"/>
        </w:rPr>
        <w:t xml:space="preserve"> </w:t>
      </w:r>
      <w:r>
        <w:rPr>
          <w:rFonts w:eastAsia="Times New Roman"/>
          <w:szCs w:val="24"/>
        </w:rPr>
        <w:t>Τ</w:t>
      </w:r>
      <w:r w:rsidRPr="007720A3">
        <w:rPr>
          <w:rFonts w:eastAsia="Times New Roman"/>
          <w:szCs w:val="24"/>
        </w:rPr>
        <w:t>ι άλλο θα ακούσουμε σε αυτή</w:t>
      </w:r>
      <w:r>
        <w:rPr>
          <w:rFonts w:eastAsia="Times New Roman"/>
          <w:szCs w:val="24"/>
        </w:rPr>
        <w:t>ν</w:t>
      </w:r>
      <w:r w:rsidRPr="007720A3">
        <w:rPr>
          <w:rFonts w:eastAsia="Times New Roman"/>
          <w:szCs w:val="24"/>
        </w:rPr>
        <w:t xml:space="preserve"> την Αίθουσα</w:t>
      </w:r>
      <w:r>
        <w:rPr>
          <w:rFonts w:eastAsia="Times New Roman"/>
          <w:szCs w:val="24"/>
        </w:rPr>
        <w:t>;</w:t>
      </w:r>
    </w:p>
    <w:p w14:paraId="77C036BC" w14:textId="77777777" w:rsidR="006113A9" w:rsidRDefault="006B6FC4">
      <w:pPr>
        <w:spacing w:line="600" w:lineRule="auto"/>
        <w:ind w:firstLine="720"/>
        <w:contextualSpacing/>
        <w:jc w:val="both"/>
        <w:rPr>
          <w:rFonts w:eastAsia="Times New Roman"/>
          <w:szCs w:val="24"/>
        </w:rPr>
      </w:pPr>
      <w:r>
        <w:rPr>
          <w:rFonts w:eastAsia="Times New Roman"/>
          <w:szCs w:val="24"/>
        </w:rPr>
        <w:t>Ε</w:t>
      </w:r>
      <w:r w:rsidRPr="007720A3">
        <w:rPr>
          <w:rFonts w:eastAsia="Times New Roman"/>
          <w:szCs w:val="24"/>
        </w:rPr>
        <w:t xml:space="preserve">ίστε ικανοί να πείτε </w:t>
      </w:r>
      <w:r>
        <w:rPr>
          <w:rFonts w:eastAsia="Times New Roman"/>
          <w:szCs w:val="24"/>
        </w:rPr>
        <w:t>ή να πιστεύετε -</w:t>
      </w:r>
      <w:r w:rsidRPr="007720A3">
        <w:rPr>
          <w:rFonts w:eastAsia="Times New Roman"/>
          <w:szCs w:val="24"/>
        </w:rPr>
        <w:t xml:space="preserve">εκτός από </w:t>
      </w:r>
      <w:r>
        <w:rPr>
          <w:rFonts w:eastAsia="Times New Roman"/>
          <w:szCs w:val="24"/>
        </w:rPr>
        <w:t xml:space="preserve">το ότι είστε ανιστόρητοι, </w:t>
      </w:r>
      <w:r w:rsidRPr="007720A3">
        <w:rPr>
          <w:rFonts w:eastAsia="Times New Roman"/>
          <w:szCs w:val="24"/>
        </w:rPr>
        <w:t>είστε και προκλητικ</w:t>
      </w:r>
      <w:r>
        <w:rPr>
          <w:rFonts w:eastAsia="Times New Roman"/>
          <w:szCs w:val="24"/>
        </w:rPr>
        <w:t>οί-</w:t>
      </w:r>
      <w:r w:rsidRPr="007720A3">
        <w:rPr>
          <w:rFonts w:eastAsia="Times New Roman"/>
          <w:szCs w:val="24"/>
        </w:rPr>
        <w:t xml:space="preserve"> ότι </w:t>
      </w:r>
      <w:r>
        <w:rPr>
          <w:rFonts w:eastAsia="Times New Roman"/>
          <w:szCs w:val="24"/>
        </w:rPr>
        <w:t xml:space="preserve">και </w:t>
      </w:r>
      <w:r w:rsidRPr="007720A3">
        <w:rPr>
          <w:rFonts w:eastAsia="Times New Roman"/>
          <w:szCs w:val="24"/>
        </w:rPr>
        <w:t>ο Μέγας Αλέξανδρος ήταν κάποιος μετανάστης από το Μπαγκλαντέ</w:t>
      </w:r>
      <w:r w:rsidRPr="007720A3">
        <w:rPr>
          <w:rFonts w:eastAsia="Times New Roman"/>
          <w:szCs w:val="24"/>
        </w:rPr>
        <w:t>ς</w:t>
      </w:r>
      <w:r>
        <w:rPr>
          <w:rFonts w:eastAsia="Times New Roman"/>
          <w:szCs w:val="24"/>
        </w:rPr>
        <w:t>.</w:t>
      </w:r>
      <w:r w:rsidRPr="007720A3">
        <w:rPr>
          <w:rFonts w:eastAsia="Times New Roman"/>
          <w:szCs w:val="24"/>
        </w:rPr>
        <w:t xml:space="preserve"> Ακούμε απίστευτα πράγματα σήμερα εδώ</w:t>
      </w:r>
      <w:r>
        <w:rPr>
          <w:rFonts w:eastAsia="Times New Roman"/>
          <w:szCs w:val="24"/>
        </w:rPr>
        <w:t>.</w:t>
      </w:r>
    </w:p>
    <w:p w14:paraId="77C036BD" w14:textId="77777777" w:rsidR="006113A9" w:rsidRDefault="006B6FC4">
      <w:pPr>
        <w:spacing w:line="600" w:lineRule="auto"/>
        <w:ind w:firstLine="720"/>
        <w:contextualSpacing/>
        <w:jc w:val="both"/>
        <w:rPr>
          <w:rFonts w:eastAsia="Times New Roman"/>
          <w:szCs w:val="24"/>
        </w:rPr>
      </w:pPr>
      <w:r>
        <w:rPr>
          <w:rFonts w:eastAsia="Times New Roman"/>
          <w:szCs w:val="24"/>
        </w:rPr>
        <w:t>Λοιπόν, σαν</w:t>
      </w:r>
      <w:r w:rsidRPr="007720A3">
        <w:rPr>
          <w:rFonts w:eastAsia="Times New Roman"/>
          <w:szCs w:val="24"/>
        </w:rPr>
        <w:t xml:space="preserve"> εκπρόσωπος του </w:t>
      </w:r>
      <w:r>
        <w:rPr>
          <w:rFonts w:eastAsia="Times New Roman"/>
          <w:szCs w:val="24"/>
        </w:rPr>
        <w:t>ελληνικού</w:t>
      </w:r>
      <w:r w:rsidRPr="007720A3">
        <w:rPr>
          <w:rFonts w:eastAsia="Times New Roman"/>
          <w:szCs w:val="24"/>
        </w:rPr>
        <w:t xml:space="preserve"> έθνους και σαν εκπρόσωπος εκατοντάδων χιλιάδων Ελλήνων πατριωτών οφείλω και από </w:t>
      </w:r>
      <w:r>
        <w:rPr>
          <w:rFonts w:eastAsia="Times New Roman"/>
          <w:szCs w:val="24"/>
        </w:rPr>
        <w:t xml:space="preserve">του </w:t>
      </w:r>
      <w:r w:rsidRPr="007720A3">
        <w:rPr>
          <w:rFonts w:eastAsia="Times New Roman"/>
          <w:szCs w:val="24"/>
        </w:rPr>
        <w:t xml:space="preserve">Βήματος της Βουλής να σας επιστρέψω όλες τις </w:t>
      </w:r>
      <w:r>
        <w:rPr>
          <w:rFonts w:eastAsia="Times New Roman"/>
          <w:szCs w:val="24"/>
        </w:rPr>
        <w:t>ύβρεις</w:t>
      </w:r>
      <w:r w:rsidRPr="007720A3">
        <w:rPr>
          <w:rFonts w:eastAsia="Times New Roman"/>
          <w:szCs w:val="24"/>
        </w:rPr>
        <w:t xml:space="preserve"> που ακούστηκαν σε βάρος </w:t>
      </w:r>
      <w:r>
        <w:rPr>
          <w:rFonts w:eastAsia="Times New Roman"/>
          <w:szCs w:val="24"/>
        </w:rPr>
        <w:t>μας.</w:t>
      </w:r>
      <w:r w:rsidRPr="007720A3">
        <w:rPr>
          <w:rFonts w:eastAsia="Times New Roman"/>
          <w:szCs w:val="24"/>
        </w:rPr>
        <w:t xml:space="preserve"> Είναι πράγματ</w:t>
      </w:r>
      <w:r w:rsidRPr="007720A3">
        <w:rPr>
          <w:rFonts w:eastAsia="Times New Roman"/>
          <w:szCs w:val="24"/>
        </w:rPr>
        <w:t>ι πάρα πολύ οδυνηρό να ακούμε ομιλίες Βουλευτών του ΣΥΡΙΖΑ</w:t>
      </w:r>
      <w:r>
        <w:rPr>
          <w:rFonts w:eastAsia="Times New Roman"/>
          <w:szCs w:val="24"/>
        </w:rPr>
        <w:t>,</w:t>
      </w:r>
      <w:r w:rsidRPr="007720A3">
        <w:rPr>
          <w:rFonts w:eastAsia="Times New Roman"/>
          <w:szCs w:val="24"/>
        </w:rPr>
        <w:t xml:space="preserve"> αλλά καλό είναι και αυτό γιατί τα βλέπει και τα ακούει ο </w:t>
      </w:r>
      <w:r>
        <w:rPr>
          <w:rFonts w:eastAsia="Times New Roman"/>
          <w:szCs w:val="24"/>
        </w:rPr>
        <w:t>ελληνικός λαός.</w:t>
      </w:r>
    </w:p>
    <w:p w14:paraId="77C036BE" w14:textId="77777777" w:rsidR="006113A9" w:rsidRDefault="006B6FC4">
      <w:pPr>
        <w:spacing w:line="600" w:lineRule="auto"/>
        <w:ind w:firstLine="720"/>
        <w:contextualSpacing/>
        <w:jc w:val="both"/>
        <w:rPr>
          <w:rFonts w:eastAsia="Times New Roman"/>
          <w:szCs w:val="24"/>
        </w:rPr>
      </w:pPr>
      <w:r>
        <w:rPr>
          <w:rFonts w:eastAsia="Times New Roman"/>
          <w:szCs w:val="24"/>
        </w:rPr>
        <w:t>Ζ</w:t>
      </w:r>
      <w:r w:rsidRPr="007720A3">
        <w:rPr>
          <w:rFonts w:eastAsia="Times New Roman"/>
          <w:szCs w:val="24"/>
        </w:rPr>
        <w:t>ούμε και βιώνουμε μέρες προδοσίας</w:t>
      </w:r>
      <w:r>
        <w:rPr>
          <w:rFonts w:eastAsia="Times New Roman"/>
          <w:szCs w:val="24"/>
        </w:rPr>
        <w:t>,</w:t>
      </w:r>
      <w:r w:rsidRPr="007720A3">
        <w:rPr>
          <w:rFonts w:eastAsia="Times New Roman"/>
          <w:szCs w:val="24"/>
        </w:rPr>
        <w:t xml:space="preserve"> μέρες εκχώρησης εθνικής κυριαρχίας</w:t>
      </w:r>
      <w:r>
        <w:rPr>
          <w:rFonts w:eastAsia="Times New Roman"/>
          <w:szCs w:val="24"/>
        </w:rPr>
        <w:t>,</w:t>
      </w:r>
      <w:r w:rsidRPr="007720A3">
        <w:rPr>
          <w:rFonts w:eastAsia="Times New Roman"/>
          <w:szCs w:val="24"/>
        </w:rPr>
        <w:t xml:space="preserve"> μέρες παράδοσης της ιστορίας και του πολιτισμού της</w:t>
      </w:r>
      <w:r w:rsidRPr="007720A3">
        <w:rPr>
          <w:rFonts w:eastAsia="Times New Roman"/>
          <w:szCs w:val="24"/>
        </w:rPr>
        <w:t xml:space="preserve"> </w:t>
      </w:r>
      <w:r>
        <w:rPr>
          <w:rFonts w:eastAsia="Times New Roman"/>
          <w:szCs w:val="24"/>
        </w:rPr>
        <w:t>ι</w:t>
      </w:r>
      <w:r w:rsidRPr="007720A3">
        <w:rPr>
          <w:rFonts w:eastAsia="Times New Roman"/>
          <w:szCs w:val="24"/>
        </w:rPr>
        <w:t>ερής γη</w:t>
      </w:r>
      <w:r>
        <w:rPr>
          <w:rFonts w:eastAsia="Times New Roman"/>
          <w:szCs w:val="24"/>
        </w:rPr>
        <w:t>ς</w:t>
      </w:r>
      <w:r w:rsidRPr="007720A3">
        <w:rPr>
          <w:rFonts w:eastAsia="Times New Roman"/>
          <w:szCs w:val="24"/>
        </w:rPr>
        <w:t xml:space="preserve"> της Μακεδονίας </w:t>
      </w:r>
      <w:r>
        <w:rPr>
          <w:rFonts w:eastAsia="Times New Roman"/>
          <w:szCs w:val="24"/>
        </w:rPr>
        <w:t>μας,</w:t>
      </w:r>
      <w:r w:rsidRPr="007720A3">
        <w:rPr>
          <w:rFonts w:eastAsia="Times New Roman"/>
          <w:szCs w:val="24"/>
        </w:rPr>
        <w:t xml:space="preserve"> μέρες βρώμικων και παράνομ</w:t>
      </w:r>
      <w:r>
        <w:rPr>
          <w:rFonts w:eastAsia="Times New Roman"/>
          <w:szCs w:val="24"/>
        </w:rPr>
        <w:t>ων</w:t>
      </w:r>
      <w:r w:rsidRPr="007720A3">
        <w:rPr>
          <w:rFonts w:eastAsia="Times New Roman"/>
          <w:szCs w:val="24"/>
        </w:rPr>
        <w:t xml:space="preserve"> συναλλαγών</w:t>
      </w:r>
      <w:r>
        <w:rPr>
          <w:rFonts w:eastAsia="Times New Roman"/>
          <w:szCs w:val="24"/>
        </w:rPr>
        <w:t>,</w:t>
      </w:r>
      <w:r w:rsidRPr="007720A3">
        <w:rPr>
          <w:rFonts w:eastAsia="Times New Roman"/>
          <w:szCs w:val="24"/>
        </w:rPr>
        <w:t xml:space="preserve"> μέρες που </w:t>
      </w:r>
      <w:r>
        <w:rPr>
          <w:rFonts w:eastAsia="Times New Roman"/>
          <w:szCs w:val="24"/>
        </w:rPr>
        <w:t>καταλύεται</w:t>
      </w:r>
      <w:r w:rsidRPr="007720A3">
        <w:rPr>
          <w:rFonts w:eastAsia="Times New Roman"/>
          <w:szCs w:val="24"/>
        </w:rPr>
        <w:t xml:space="preserve"> το Σύνταγμα </w:t>
      </w:r>
      <w:r w:rsidRPr="007720A3">
        <w:rPr>
          <w:rFonts w:eastAsia="Times New Roman"/>
          <w:szCs w:val="24"/>
        </w:rPr>
        <w:lastRenderedPageBreak/>
        <w:t>και οι θεσμοί</w:t>
      </w:r>
      <w:r>
        <w:rPr>
          <w:rFonts w:eastAsia="Times New Roman"/>
          <w:szCs w:val="24"/>
        </w:rPr>
        <w:t>,</w:t>
      </w:r>
      <w:r w:rsidRPr="007720A3">
        <w:rPr>
          <w:rFonts w:eastAsia="Times New Roman"/>
          <w:szCs w:val="24"/>
        </w:rPr>
        <w:t xml:space="preserve"> μέρ</w:t>
      </w:r>
      <w:r>
        <w:rPr>
          <w:rFonts w:eastAsia="Times New Roman"/>
          <w:szCs w:val="24"/>
        </w:rPr>
        <w:t xml:space="preserve">ες που προσβάλλουν κάθε Έλληνα σε </w:t>
      </w:r>
      <w:r w:rsidRPr="007720A3">
        <w:rPr>
          <w:rFonts w:eastAsia="Times New Roman"/>
          <w:szCs w:val="24"/>
        </w:rPr>
        <w:t>ολόκληρ</w:t>
      </w:r>
      <w:r>
        <w:rPr>
          <w:rFonts w:eastAsia="Times New Roman"/>
          <w:szCs w:val="24"/>
        </w:rPr>
        <w:t>η</w:t>
      </w:r>
      <w:r w:rsidRPr="007720A3">
        <w:rPr>
          <w:rFonts w:eastAsia="Times New Roman"/>
          <w:szCs w:val="24"/>
        </w:rPr>
        <w:t xml:space="preserve"> </w:t>
      </w:r>
      <w:r>
        <w:rPr>
          <w:rFonts w:eastAsia="Times New Roman"/>
          <w:szCs w:val="24"/>
        </w:rPr>
        <w:t xml:space="preserve">την </w:t>
      </w:r>
      <w:r w:rsidRPr="007720A3">
        <w:rPr>
          <w:rFonts w:eastAsia="Times New Roman"/>
          <w:szCs w:val="24"/>
        </w:rPr>
        <w:t xml:space="preserve">επικράτεια και σε </w:t>
      </w:r>
      <w:r>
        <w:rPr>
          <w:rFonts w:eastAsia="Times New Roman"/>
          <w:szCs w:val="24"/>
        </w:rPr>
        <w:t>όλο</w:t>
      </w:r>
      <w:r w:rsidRPr="007720A3">
        <w:rPr>
          <w:rFonts w:eastAsia="Times New Roman"/>
          <w:szCs w:val="24"/>
        </w:rPr>
        <w:t xml:space="preserve"> τον κόσμο</w:t>
      </w:r>
      <w:r>
        <w:rPr>
          <w:rFonts w:eastAsia="Times New Roman"/>
          <w:szCs w:val="24"/>
        </w:rPr>
        <w:t>,</w:t>
      </w:r>
      <w:r w:rsidRPr="007720A3">
        <w:rPr>
          <w:rFonts w:eastAsia="Times New Roman"/>
          <w:szCs w:val="24"/>
        </w:rPr>
        <w:t xml:space="preserve"> μέρες τραγικές</w:t>
      </w:r>
      <w:r>
        <w:rPr>
          <w:rFonts w:eastAsia="Times New Roman"/>
          <w:szCs w:val="24"/>
        </w:rPr>
        <w:t>,</w:t>
      </w:r>
      <w:r w:rsidRPr="007720A3">
        <w:rPr>
          <w:rFonts w:eastAsia="Times New Roman"/>
          <w:szCs w:val="24"/>
        </w:rPr>
        <w:t xml:space="preserve"> μέρες που θα καταγραφούν σαν τη μεγαλύτερη προδοσία στη σύγχρονη ελληνική ιστορία</w:t>
      </w:r>
      <w:r>
        <w:rPr>
          <w:rFonts w:eastAsia="Times New Roman"/>
          <w:szCs w:val="24"/>
        </w:rPr>
        <w:t>.</w:t>
      </w:r>
    </w:p>
    <w:p w14:paraId="77C036BF" w14:textId="77777777" w:rsidR="006113A9" w:rsidRDefault="006B6FC4">
      <w:pPr>
        <w:spacing w:line="600" w:lineRule="auto"/>
        <w:ind w:firstLine="720"/>
        <w:contextualSpacing/>
        <w:jc w:val="both"/>
        <w:rPr>
          <w:rFonts w:eastAsia="Times New Roman"/>
          <w:szCs w:val="24"/>
        </w:rPr>
      </w:pPr>
      <w:r>
        <w:rPr>
          <w:rFonts w:eastAsia="Times New Roman"/>
          <w:szCs w:val="24"/>
        </w:rPr>
        <w:t>Τ</w:t>
      </w:r>
      <w:r w:rsidRPr="007720A3">
        <w:rPr>
          <w:rFonts w:eastAsia="Times New Roman"/>
          <w:szCs w:val="24"/>
        </w:rPr>
        <w:t>ο ξέραμε</w:t>
      </w:r>
      <w:r>
        <w:rPr>
          <w:rFonts w:eastAsia="Times New Roman"/>
          <w:szCs w:val="24"/>
        </w:rPr>
        <w:t>,</w:t>
      </w:r>
      <w:r w:rsidRPr="007720A3">
        <w:rPr>
          <w:rFonts w:eastAsia="Times New Roman"/>
          <w:szCs w:val="24"/>
        </w:rPr>
        <w:t xml:space="preserve"> το λέγαμε</w:t>
      </w:r>
      <w:r>
        <w:rPr>
          <w:rFonts w:eastAsia="Times New Roman"/>
          <w:szCs w:val="24"/>
        </w:rPr>
        <w:t>,</w:t>
      </w:r>
      <w:r w:rsidRPr="007720A3">
        <w:rPr>
          <w:rFonts w:eastAsia="Times New Roman"/>
          <w:szCs w:val="24"/>
        </w:rPr>
        <w:t xml:space="preserve"> το είχαμε καταγγείλει πριν χρόνια</w:t>
      </w:r>
      <w:r>
        <w:rPr>
          <w:rFonts w:eastAsia="Times New Roman"/>
          <w:szCs w:val="24"/>
        </w:rPr>
        <w:t>,</w:t>
      </w:r>
      <w:r w:rsidRPr="007720A3">
        <w:rPr>
          <w:rFonts w:eastAsia="Times New Roman"/>
          <w:szCs w:val="24"/>
        </w:rPr>
        <w:t xml:space="preserve"> κάθε μήνα</w:t>
      </w:r>
      <w:r>
        <w:rPr>
          <w:rFonts w:eastAsia="Times New Roman"/>
          <w:szCs w:val="24"/>
        </w:rPr>
        <w:t>,</w:t>
      </w:r>
      <w:r w:rsidRPr="007720A3">
        <w:rPr>
          <w:rFonts w:eastAsia="Times New Roman"/>
          <w:szCs w:val="24"/>
        </w:rPr>
        <w:t xml:space="preserve"> κάθε μέρα</w:t>
      </w:r>
      <w:r>
        <w:rPr>
          <w:rFonts w:eastAsia="Times New Roman"/>
          <w:szCs w:val="24"/>
        </w:rPr>
        <w:t>,</w:t>
      </w:r>
      <w:r w:rsidRPr="007720A3">
        <w:rPr>
          <w:rFonts w:eastAsia="Times New Roman"/>
          <w:szCs w:val="24"/>
        </w:rPr>
        <w:t xml:space="preserve"> κάθε στιγμή</w:t>
      </w:r>
      <w:r>
        <w:rPr>
          <w:rFonts w:eastAsia="Times New Roman"/>
          <w:szCs w:val="24"/>
        </w:rPr>
        <w:t>.</w:t>
      </w:r>
      <w:r w:rsidRPr="007720A3">
        <w:rPr>
          <w:rFonts w:eastAsia="Times New Roman"/>
          <w:szCs w:val="24"/>
        </w:rPr>
        <w:t xml:space="preserve"> </w:t>
      </w:r>
      <w:r>
        <w:rPr>
          <w:rFonts w:eastAsia="Times New Roman"/>
          <w:szCs w:val="24"/>
        </w:rPr>
        <w:t xml:space="preserve">Ήμασταν </w:t>
      </w:r>
      <w:r w:rsidRPr="007720A3">
        <w:rPr>
          <w:rFonts w:eastAsia="Times New Roman"/>
          <w:szCs w:val="24"/>
        </w:rPr>
        <w:t>στο πρώτο μεγάλο συλλαλητήριο για τη Μακεδονία μας πριν πολλά χρόνια</w:t>
      </w:r>
      <w:r>
        <w:rPr>
          <w:rFonts w:eastAsia="Times New Roman"/>
          <w:szCs w:val="24"/>
        </w:rPr>
        <w:t>,</w:t>
      </w:r>
      <w:r w:rsidRPr="007720A3">
        <w:rPr>
          <w:rFonts w:eastAsia="Times New Roman"/>
          <w:szCs w:val="24"/>
        </w:rPr>
        <w:t xml:space="preserve"> κρ</w:t>
      </w:r>
      <w:r w:rsidRPr="007720A3">
        <w:rPr>
          <w:rFonts w:eastAsia="Times New Roman"/>
          <w:szCs w:val="24"/>
        </w:rPr>
        <w:t>ατώντας ψηλά το λάβαρο με το αστέρι της Βεργίνας</w:t>
      </w:r>
      <w:r>
        <w:rPr>
          <w:rFonts w:eastAsia="Times New Roman"/>
          <w:szCs w:val="24"/>
        </w:rPr>
        <w:t>.</w:t>
      </w:r>
      <w:r w:rsidRPr="007720A3">
        <w:rPr>
          <w:rFonts w:eastAsia="Times New Roman"/>
          <w:szCs w:val="24"/>
        </w:rPr>
        <w:t xml:space="preserve"> </w:t>
      </w:r>
      <w:r>
        <w:rPr>
          <w:rFonts w:eastAsia="Times New Roman"/>
          <w:szCs w:val="24"/>
        </w:rPr>
        <w:t xml:space="preserve">Ήταν το πρώτο φύλλο της </w:t>
      </w:r>
      <w:r w:rsidRPr="007720A3">
        <w:rPr>
          <w:rFonts w:eastAsia="Times New Roman"/>
          <w:szCs w:val="24"/>
        </w:rPr>
        <w:t>εφημερίδα</w:t>
      </w:r>
      <w:r>
        <w:rPr>
          <w:rFonts w:eastAsia="Times New Roman"/>
          <w:szCs w:val="24"/>
        </w:rPr>
        <w:t>ς</w:t>
      </w:r>
      <w:r w:rsidRPr="007720A3">
        <w:rPr>
          <w:rFonts w:eastAsia="Times New Roman"/>
          <w:szCs w:val="24"/>
        </w:rPr>
        <w:t xml:space="preserve"> μας πριν πολλά χρόνια που είχε με μεγάλα γράμματα τον τίτλο </w:t>
      </w:r>
      <w:r>
        <w:rPr>
          <w:rFonts w:eastAsia="Times New Roman"/>
          <w:szCs w:val="24"/>
        </w:rPr>
        <w:t>«Κ</w:t>
      </w:r>
      <w:r w:rsidRPr="007720A3">
        <w:rPr>
          <w:rFonts w:eastAsia="Times New Roman"/>
          <w:szCs w:val="24"/>
        </w:rPr>
        <w:t xml:space="preserve">ανένας συμβιβασμός για τη Μακεδονία </w:t>
      </w:r>
      <w:r>
        <w:rPr>
          <w:rFonts w:eastAsia="Times New Roman"/>
          <w:szCs w:val="24"/>
        </w:rPr>
        <w:t>μας».</w:t>
      </w:r>
      <w:r w:rsidRPr="007720A3">
        <w:rPr>
          <w:rFonts w:eastAsia="Times New Roman"/>
          <w:szCs w:val="24"/>
        </w:rPr>
        <w:t xml:space="preserve"> Το δείχνουμε για άλλη μία φορά</w:t>
      </w:r>
      <w:r>
        <w:rPr>
          <w:rFonts w:eastAsia="Times New Roman"/>
          <w:szCs w:val="24"/>
        </w:rPr>
        <w:t>.</w:t>
      </w:r>
      <w:r w:rsidRPr="007720A3">
        <w:rPr>
          <w:rFonts w:eastAsia="Times New Roman"/>
          <w:szCs w:val="24"/>
        </w:rPr>
        <w:t xml:space="preserve"> </w:t>
      </w:r>
    </w:p>
    <w:p w14:paraId="77C036C0" w14:textId="77777777" w:rsidR="006113A9" w:rsidRDefault="006B6FC4">
      <w:pPr>
        <w:spacing w:line="600" w:lineRule="auto"/>
        <w:ind w:firstLine="720"/>
        <w:contextualSpacing/>
        <w:jc w:val="both"/>
        <w:rPr>
          <w:rFonts w:eastAsia="Times New Roman"/>
          <w:szCs w:val="24"/>
        </w:rPr>
      </w:pPr>
      <w:r>
        <w:rPr>
          <w:rFonts w:eastAsia="Times New Roman"/>
          <w:szCs w:val="24"/>
        </w:rPr>
        <w:t xml:space="preserve">(Στο σημείο αυτό την Προεδρική Έδρα της Βουλής καταλαμβάνει ο Θ΄ Αντιπρόεδρος της Βουλής κ. </w:t>
      </w:r>
      <w:r w:rsidRPr="009B5EF3">
        <w:rPr>
          <w:rFonts w:eastAsia="Times New Roman"/>
          <w:b/>
          <w:szCs w:val="24"/>
        </w:rPr>
        <w:t>ΜΑΡΙΟΣ ΓΕΩΡΓΙΑΔΗΣ</w:t>
      </w:r>
      <w:r>
        <w:rPr>
          <w:rFonts w:eastAsia="Times New Roman"/>
          <w:szCs w:val="24"/>
        </w:rPr>
        <w:t>)</w:t>
      </w:r>
    </w:p>
    <w:p w14:paraId="77C036C1" w14:textId="77777777" w:rsidR="006113A9" w:rsidRDefault="006B6FC4">
      <w:pPr>
        <w:spacing w:line="600" w:lineRule="auto"/>
        <w:ind w:firstLine="720"/>
        <w:contextualSpacing/>
        <w:jc w:val="both"/>
        <w:rPr>
          <w:rFonts w:eastAsia="Times New Roman"/>
          <w:szCs w:val="24"/>
        </w:rPr>
      </w:pPr>
      <w:r>
        <w:rPr>
          <w:rFonts w:eastAsia="Times New Roman"/>
          <w:szCs w:val="24"/>
        </w:rPr>
        <w:t xml:space="preserve">Ήμασταν εμείς που αντιδρούσαμε δυναμικά σε κάθε εκδήλωση των Σκοπιανών στη </w:t>
      </w:r>
      <w:r>
        <w:rPr>
          <w:rFonts w:eastAsia="Times New Roman"/>
          <w:szCs w:val="24"/>
        </w:rPr>
        <w:t>β</w:t>
      </w:r>
      <w:r>
        <w:rPr>
          <w:rFonts w:eastAsia="Times New Roman"/>
          <w:szCs w:val="24"/>
        </w:rPr>
        <w:t xml:space="preserve">όρειο Ελλάδα. Ήμασταν </w:t>
      </w:r>
      <w:r w:rsidRPr="007720A3">
        <w:rPr>
          <w:rFonts w:eastAsia="Times New Roman"/>
          <w:szCs w:val="24"/>
        </w:rPr>
        <w:t xml:space="preserve">εμείς που σε κάθε έντυπο </w:t>
      </w:r>
      <w:r>
        <w:rPr>
          <w:rFonts w:eastAsia="Times New Roman"/>
          <w:szCs w:val="24"/>
        </w:rPr>
        <w:t>μας,</w:t>
      </w:r>
      <w:r w:rsidRPr="007720A3">
        <w:rPr>
          <w:rFonts w:eastAsia="Times New Roman"/>
          <w:szCs w:val="24"/>
        </w:rPr>
        <w:t xml:space="preserve"> σε κάθε ομιλία μα</w:t>
      </w:r>
      <w:r w:rsidRPr="007720A3">
        <w:rPr>
          <w:rFonts w:eastAsia="Times New Roman"/>
          <w:szCs w:val="24"/>
        </w:rPr>
        <w:t>ς σε γραφεία</w:t>
      </w:r>
      <w:r>
        <w:rPr>
          <w:rFonts w:eastAsia="Times New Roman"/>
          <w:szCs w:val="24"/>
        </w:rPr>
        <w:t>,</w:t>
      </w:r>
      <w:r w:rsidRPr="007720A3">
        <w:rPr>
          <w:rFonts w:eastAsia="Times New Roman"/>
          <w:szCs w:val="24"/>
        </w:rPr>
        <w:t xml:space="preserve"> σε τοπικές οργανώσεις</w:t>
      </w:r>
      <w:r>
        <w:rPr>
          <w:rFonts w:eastAsia="Times New Roman"/>
          <w:szCs w:val="24"/>
        </w:rPr>
        <w:t>,</w:t>
      </w:r>
      <w:r w:rsidRPr="007720A3">
        <w:rPr>
          <w:rFonts w:eastAsia="Times New Roman"/>
          <w:szCs w:val="24"/>
        </w:rPr>
        <w:t xml:space="preserve"> </w:t>
      </w:r>
      <w:r>
        <w:rPr>
          <w:rFonts w:eastAsia="Times New Roman"/>
          <w:szCs w:val="24"/>
        </w:rPr>
        <w:t>σε</w:t>
      </w:r>
      <w:r w:rsidRPr="007720A3">
        <w:rPr>
          <w:rFonts w:eastAsia="Times New Roman"/>
          <w:szCs w:val="24"/>
        </w:rPr>
        <w:t xml:space="preserve"> ανοιχτές εκδηλώσεις</w:t>
      </w:r>
      <w:r>
        <w:rPr>
          <w:rFonts w:eastAsia="Times New Roman"/>
          <w:szCs w:val="24"/>
        </w:rPr>
        <w:t>, καταγγέλλαμε</w:t>
      </w:r>
      <w:r w:rsidRPr="007720A3">
        <w:rPr>
          <w:rFonts w:eastAsia="Times New Roman"/>
          <w:szCs w:val="24"/>
        </w:rPr>
        <w:t xml:space="preserve"> και στηλι</w:t>
      </w:r>
      <w:r w:rsidRPr="007720A3">
        <w:rPr>
          <w:rFonts w:eastAsia="Times New Roman"/>
          <w:szCs w:val="24"/>
        </w:rPr>
        <w:lastRenderedPageBreak/>
        <w:t>τεύ</w:t>
      </w:r>
      <w:r>
        <w:rPr>
          <w:rFonts w:eastAsia="Times New Roman"/>
          <w:szCs w:val="24"/>
        </w:rPr>
        <w:t>αμε</w:t>
      </w:r>
      <w:r w:rsidRPr="007720A3">
        <w:rPr>
          <w:rFonts w:eastAsia="Times New Roman"/>
          <w:szCs w:val="24"/>
        </w:rPr>
        <w:t xml:space="preserve"> τα ανθελληνικά σχέδια και τις μεθοδεύσεις που οδηγούσαν με μαθηματική ακρίβεια στο έγκλημα που συντελείται σήμερα</w:t>
      </w:r>
      <w:r>
        <w:rPr>
          <w:rFonts w:eastAsia="Times New Roman"/>
          <w:szCs w:val="24"/>
        </w:rPr>
        <w:t>.</w:t>
      </w:r>
    </w:p>
    <w:p w14:paraId="77C036C2" w14:textId="77777777" w:rsidR="006113A9" w:rsidRDefault="006B6FC4">
      <w:pPr>
        <w:spacing w:line="600" w:lineRule="auto"/>
        <w:ind w:firstLine="720"/>
        <w:contextualSpacing/>
        <w:jc w:val="both"/>
        <w:rPr>
          <w:rFonts w:eastAsia="Times New Roman"/>
          <w:szCs w:val="24"/>
        </w:rPr>
      </w:pPr>
      <w:r w:rsidRPr="007720A3">
        <w:rPr>
          <w:rFonts w:eastAsia="Times New Roman"/>
          <w:szCs w:val="24"/>
        </w:rPr>
        <w:t>Εμείς</w:t>
      </w:r>
      <w:r>
        <w:rPr>
          <w:rFonts w:eastAsia="Times New Roman"/>
          <w:szCs w:val="24"/>
        </w:rPr>
        <w:t>, λ</w:t>
      </w:r>
      <w:r w:rsidRPr="007720A3">
        <w:rPr>
          <w:rFonts w:eastAsia="Times New Roman"/>
          <w:szCs w:val="24"/>
        </w:rPr>
        <w:t>οιπόν</w:t>
      </w:r>
      <w:r>
        <w:rPr>
          <w:rFonts w:eastAsia="Times New Roman"/>
          <w:szCs w:val="24"/>
        </w:rPr>
        <w:t>,</w:t>
      </w:r>
      <w:r w:rsidRPr="007720A3">
        <w:rPr>
          <w:rFonts w:eastAsia="Times New Roman"/>
          <w:szCs w:val="24"/>
        </w:rPr>
        <w:t xml:space="preserve"> </w:t>
      </w:r>
      <w:r>
        <w:rPr>
          <w:rFonts w:eastAsia="Times New Roman"/>
          <w:szCs w:val="24"/>
        </w:rPr>
        <w:t xml:space="preserve">είμαστε </w:t>
      </w:r>
      <w:r w:rsidRPr="007720A3">
        <w:rPr>
          <w:rFonts w:eastAsia="Times New Roman"/>
          <w:szCs w:val="24"/>
        </w:rPr>
        <w:t xml:space="preserve">αυτοί που τολμάτε </w:t>
      </w:r>
      <w:r>
        <w:rPr>
          <w:rFonts w:eastAsia="Times New Roman"/>
          <w:szCs w:val="24"/>
        </w:rPr>
        <w:t>εσείς,</w:t>
      </w:r>
      <w:r w:rsidRPr="007720A3">
        <w:rPr>
          <w:rFonts w:eastAsia="Times New Roman"/>
          <w:szCs w:val="24"/>
        </w:rPr>
        <w:t xml:space="preserve"> οι </w:t>
      </w:r>
      <w:r w:rsidRPr="007720A3">
        <w:rPr>
          <w:rFonts w:eastAsia="Times New Roman"/>
          <w:szCs w:val="24"/>
        </w:rPr>
        <w:t xml:space="preserve">βολεμένοι </w:t>
      </w:r>
      <w:r>
        <w:rPr>
          <w:rFonts w:eastAsia="Times New Roman"/>
          <w:szCs w:val="24"/>
        </w:rPr>
        <w:t>και οι διεφθαρμένοι, να αποκαλείτε</w:t>
      </w:r>
      <w:r w:rsidRPr="007720A3">
        <w:rPr>
          <w:rFonts w:eastAsia="Times New Roman"/>
          <w:szCs w:val="24"/>
        </w:rPr>
        <w:t xml:space="preserve"> φασίστες και ακραίους εθνικιστές</w:t>
      </w:r>
      <w:r>
        <w:rPr>
          <w:rFonts w:eastAsia="Times New Roman"/>
          <w:szCs w:val="24"/>
        </w:rPr>
        <w:t>. Μα, β</w:t>
      </w:r>
      <w:r w:rsidRPr="007720A3">
        <w:rPr>
          <w:rFonts w:eastAsia="Times New Roman"/>
          <w:szCs w:val="24"/>
        </w:rPr>
        <w:t>έβαια</w:t>
      </w:r>
      <w:r>
        <w:rPr>
          <w:rFonts w:eastAsia="Times New Roman"/>
          <w:szCs w:val="24"/>
        </w:rPr>
        <w:t>,</w:t>
      </w:r>
      <w:r w:rsidRPr="007720A3">
        <w:rPr>
          <w:rFonts w:eastAsia="Times New Roman"/>
          <w:szCs w:val="24"/>
        </w:rPr>
        <w:t xml:space="preserve"> εσείς οι δήθεν δημοκράτες ποτέ δεν </w:t>
      </w:r>
      <w:r>
        <w:rPr>
          <w:rFonts w:eastAsia="Times New Roman"/>
          <w:szCs w:val="24"/>
        </w:rPr>
        <w:t>κρύψατε</w:t>
      </w:r>
      <w:r w:rsidRPr="007720A3">
        <w:rPr>
          <w:rFonts w:eastAsia="Times New Roman"/>
          <w:szCs w:val="24"/>
        </w:rPr>
        <w:t xml:space="preserve"> το κεκαλυμμένο </w:t>
      </w:r>
      <w:r>
        <w:rPr>
          <w:rFonts w:eastAsia="Times New Roman"/>
          <w:szCs w:val="24"/>
        </w:rPr>
        <w:t>έντεχνα</w:t>
      </w:r>
      <w:r w:rsidRPr="007720A3">
        <w:rPr>
          <w:rFonts w:eastAsia="Times New Roman"/>
          <w:szCs w:val="24"/>
        </w:rPr>
        <w:t xml:space="preserve"> μίσος για τη δημοκρατία</w:t>
      </w:r>
      <w:r>
        <w:rPr>
          <w:rFonts w:eastAsia="Times New Roman"/>
          <w:szCs w:val="24"/>
        </w:rPr>
        <w:t>.</w:t>
      </w:r>
    </w:p>
    <w:p w14:paraId="77C036C3" w14:textId="77777777" w:rsidR="006113A9" w:rsidRDefault="006B6FC4">
      <w:pPr>
        <w:spacing w:line="600" w:lineRule="auto"/>
        <w:ind w:firstLine="720"/>
        <w:contextualSpacing/>
        <w:jc w:val="both"/>
        <w:rPr>
          <w:rFonts w:eastAsia="Times New Roman"/>
          <w:szCs w:val="24"/>
        </w:rPr>
      </w:pPr>
      <w:r>
        <w:rPr>
          <w:rFonts w:eastAsia="Times New Roman"/>
          <w:szCs w:val="24"/>
        </w:rPr>
        <w:t>Εσείς, λ</w:t>
      </w:r>
      <w:r w:rsidRPr="007720A3">
        <w:rPr>
          <w:rFonts w:eastAsia="Times New Roman"/>
          <w:szCs w:val="24"/>
        </w:rPr>
        <w:t>οιπόν</w:t>
      </w:r>
      <w:r>
        <w:rPr>
          <w:rFonts w:eastAsia="Times New Roman"/>
          <w:szCs w:val="24"/>
        </w:rPr>
        <w:t>, οι ψευτο</w:t>
      </w:r>
      <w:r w:rsidRPr="007720A3">
        <w:rPr>
          <w:rFonts w:eastAsia="Times New Roman"/>
          <w:szCs w:val="24"/>
        </w:rPr>
        <w:t>δημοκράτες αποκαλείτ</w:t>
      </w:r>
      <w:r>
        <w:rPr>
          <w:rFonts w:eastAsia="Times New Roman"/>
          <w:szCs w:val="24"/>
        </w:rPr>
        <w:t>ε</w:t>
      </w:r>
      <w:r w:rsidRPr="007720A3">
        <w:rPr>
          <w:rFonts w:eastAsia="Times New Roman"/>
          <w:szCs w:val="24"/>
        </w:rPr>
        <w:t xml:space="preserve"> </w:t>
      </w:r>
      <w:r>
        <w:rPr>
          <w:rFonts w:eastAsia="Times New Roman"/>
          <w:szCs w:val="24"/>
        </w:rPr>
        <w:t>«</w:t>
      </w:r>
      <w:r w:rsidRPr="007720A3">
        <w:rPr>
          <w:rFonts w:eastAsia="Times New Roman"/>
          <w:szCs w:val="24"/>
        </w:rPr>
        <w:t>ετερόκλητο όχλο</w:t>
      </w:r>
      <w:r>
        <w:rPr>
          <w:rFonts w:eastAsia="Times New Roman"/>
          <w:szCs w:val="24"/>
        </w:rPr>
        <w:t>»</w:t>
      </w:r>
      <w:r w:rsidRPr="007720A3">
        <w:rPr>
          <w:rFonts w:eastAsia="Times New Roman"/>
          <w:szCs w:val="24"/>
        </w:rPr>
        <w:t xml:space="preserve"> όσους </w:t>
      </w:r>
      <w:r>
        <w:rPr>
          <w:rFonts w:eastAsia="Times New Roman"/>
          <w:szCs w:val="24"/>
        </w:rPr>
        <w:t>συμ</w:t>
      </w:r>
      <w:r w:rsidRPr="007720A3">
        <w:rPr>
          <w:rFonts w:eastAsia="Times New Roman"/>
          <w:szCs w:val="24"/>
        </w:rPr>
        <w:t>μετέχουν στα συλλαλητήρια</w:t>
      </w:r>
      <w:r>
        <w:rPr>
          <w:rFonts w:eastAsia="Times New Roman"/>
          <w:szCs w:val="24"/>
        </w:rPr>
        <w:t>,</w:t>
      </w:r>
      <w:r w:rsidRPr="007720A3">
        <w:rPr>
          <w:rFonts w:eastAsia="Times New Roman"/>
          <w:szCs w:val="24"/>
        </w:rPr>
        <w:t xml:space="preserve"> όλα αυτά τα εκατομμύρια Ελλήνων πατριωτών</w:t>
      </w:r>
      <w:r>
        <w:rPr>
          <w:rFonts w:eastAsia="Times New Roman"/>
          <w:szCs w:val="24"/>
        </w:rPr>
        <w:t>.</w:t>
      </w:r>
      <w:r w:rsidRPr="007720A3">
        <w:rPr>
          <w:rFonts w:eastAsia="Times New Roman"/>
          <w:szCs w:val="24"/>
        </w:rPr>
        <w:t xml:space="preserve"> Ετερόκλητ</w:t>
      </w:r>
      <w:r>
        <w:rPr>
          <w:rFonts w:eastAsia="Times New Roman"/>
          <w:szCs w:val="24"/>
        </w:rPr>
        <w:t>ο,</w:t>
      </w:r>
      <w:r w:rsidRPr="007720A3">
        <w:rPr>
          <w:rFonts w:eastAsia="Times New Roman"/>
          <w:szCs w:val="24"/>
        </w:rPr>
        <w:t xml:space="preserve"> φυσικά</w:t>
      </w:r>
      <w:r>
        <w:rPr>
          <w:rFonts w:eastAsia="Times New Roman"/>
          <w:szCs w:val="24"/>
        </w:rPr>
        <w:t>,</w:t>
      </w:r>
      <w:r w:rsidRPr="007720A3">
        <w:rPr>
          <w:rFonts w:eastAsia="Times New Roman"/>
          <w:szCs w:val="24"/>
        </w:rPr>
        <w:t xml:space="preserve"> </w:t>
      </w:r>
      <w:r>
        <w:rPr>
          <w:rFonts w:eastAsia="Times New Roman"/>
          <w:szCs w:val="24"/>
        </w:rPr>
        <w:t>α</w:t>
      </w:r>
      <w:r w:rsidRPr="007720A3">
        <w:rPr>
          <w:rFonts w:eastAsia="Times New Roman"/>
          <w:szCs w:val="24"/>
        </w:rPr>
        <w:t>ποδείχθηκε το ανθελληνικό σας μόρφωμα που καταρρέει μέρα με τη μέρα</w:t>
      </w:r>
      <w:r>
        <w:rPr>
          <w:rFonts w:eastAsia="Times New Roman"/>
          <w:szCs w:val="24"/>
        </w:rPr>
        <w:t>. Κ</w:t>
      </w:r>
      <w:r w:rsidRPr="007720A3">
        <w:rPr>
          <w:rFonts w:eastAsia="Times New Roman"/>
          <w:szCs w:val="24"/>
        </w:rPr>
        <w:t xml:space="preserve">αι </w:t>
      </w:r>
      <w:r>
        <w:rPr>
          <w:rFonts w:eastAsia="Times New Roman"/>
          <w:szCs w:val="24"/>
        </w:rPr>
        <w:t>να υπενθυμίσουμε</w:t>
      </w:r>
      <w:r w:rsidRPr="007720A3">
        <w:rPr>
          <w:rFonts w:eastAsia="Times New Roman"/>
          <w:szCs w:val="24"/>
        </w:rPr>
        <w:t xml:space="preserve"> εδώ ότι έχετε </w:t>
      </w:r>
      <w:r>
        <w:rPr>
          <w:rFonts w:eastAsia="Times New Roman"/>
          <w:szCs w:val="24"/>
        </w:rPr>
        <w:t>πενήντα</w:t>
      </w:r>
      <w:r w:rsidRPr="007720A3">
        <w:rPr>
          <w:rFonts w:eastAsia="Times New Roman"/>
          <w:szCs w:val="24"/>
        </w:rPr>
        <w:t xml:space="preserve"> </w:t>
      </w:r>
      <w:r>
        <w:rPr>
          <w:rFonts w:eastAsia="Times New Roman"/>
          <w:szCs w:val="24"/>
        </w:rPr>
        <w:t>μπόνους</w:t>
      </w:r>
      <w:r w:rsidRPr="007720A3">
        <w:rPr>
          <w:rFonts w:eastAsia="Times New Roman"/>
          <w:szCs w:val="24"/>
        </w:rPr>
        <w:t xml:space="preserve"> Βουλευτές</w:t>
      </w:r>
      <w:r>
        <w:rPr>
          <w:rFonts w:eastAsia="Times New Roman"/>
          <w:szCs w:val="24"/>
        </w:rPr>
        <w:t>.</w:t>
      </w:r>
    </w:p>
    <w:p w14:paraId="77C036C4" w14:textId="77777777" w:rsidR="006113A9" w:rsidRDefault="006B6FC4">
      <w:pPr>
        <w:spacing w:line="600" w:lineRule="auto"/>
        <w:ind w:firstLine="720"/>
        <w:contextualSpacing/>
        <w:jc w:val="both"/>
        <w:rPr>
          <w:rFonts w:eastAsia="Times New Roman"/>
          <w:szCs w:val="24"/>
        </w:rPr>
      </w:pPr>
      <w:r>
        <w:rPr>
          <w:rFonts w:eastAsia="Times New Roman"/>
          <w:szCs w:val="24"/>
        </w:rPr>
        <w:t>Ο</w:t>
      </w:r>
      <w:r w:rsidRPr="007720A3">
        <w:rPr>
          <w:rFonts w:eastAsia="Times New Roman"/>
          <w:szCs w:val="24"/>
        </w:rPr>
        <w:t>ι μέρες περνάν</w:t>
      </w:r>
      <w:r>
        <w:rPr>
          <w:rFonts w:eastAsia="Times New Roman"/>
          <w:szCs w:val="24"/>
        </w:rPr>
        <w:t>ε</w:t>
      </w:r>
      <w:r w:rsidRPr="007720A3">
        <w:rPr>
          <w:rFonts w:eastAsia="Times New Roman"/>
          <w:szCs w:val="24"/>
        </w:rPr>
        <w:t xml:space="preserve"> και το τέλος της </w:t>
      </w:r>
      <w:r w:rsidRPr="007720A3">
        <w:rPr>
          <w:rFonts w:eastAsia="Times New Roman"/>
          <w:szCs w:val="24"/>
        </w:rPr>
        <w:t xml:space="preserve">κόκκινης </w:t>
      </w:r>
      <w:r>
        <w:rPr>
          <w:rFonts w:eastAsia="Times New Roman"/>
          <w:szCs w:val="24"/>
        </w:rPr>
        <w:t>χ</w:t>
      </w:r>
      <w:r w:rsidRPr="007720A3">
        <w:rPr>
          <w:rFonts w:eastAsia="Times New Roman"/>
          <w:szCs w:val="24"/>
        </w:rPr>
        <w:t>ούντας σας είναι κοντά</w:t>
      </w:r>
      <w:r>
        <w:rPr>
          <w:rFonts w:eastAsia="Times New Roman"/>
          <w:szCs w:val="24"/>
        </w:rPr>
        <w:t>.</w:t>
      </w:r>
      <w:r w:rsidRPr="007720A3">
        <w:rPr>
          <w:rFonts w:eastAsia="Times New Roman"/>
          <w:szCs w:val="24"/>
        </w:rPr>
        <w:t xml:space="preserve"> Λίγοι μήνες σας έμειναν</w:t>
      </w:r>
      <w:r>
        <w:rPr>
          <w:rFonts w:eastAsia="Times New Roman"/>
          <w:szCs w:val="24"/>
        </w:rPr>
        <w:t>,</w:t>
      </w:r>
      <w:r w:rsidRPr="007720A3">
        <w:rPr>
          <w:rFonts w:eastAsia="Times New Roman"/>
          <w:szCs w:val="24"/>
        </w:rPr>
        <w:t xml:space="preserve"> λίγοι μήνες για να κονομήσε</w:t>
      </w:r>
      <w:r>
        <w:rPr>
          <w:rFonts w:eastAsia="Times New Roman"/>
          <w:szCs w:val="24"/>
        </w:rPr>
        <w:t>τε</w:t>
      </w:r>
      <w:r w:rsidRPr="007720A3">
        <w:rPr>
          <w:rFonts w:eastAsia="Times New Roman"/>
          <w:szCs w:val="24"/>
        </w:rPr>
        <w:t xml:space="preserve"> μερικές χιλιάδες ευρώ από τη βουλευτική αποζημίωση </w:t>
      </w:r>
      <w:r>
        <w:rPr>
          <w:rFonts w:eastAsia="Times New Roman"/>
          <w:szCs w:val="24"/>
        </w:rPr>
        <w:t>κ</w:t>
      </w:r>
      <w:r w:rsidRPr="007720A3">
        <w:rPr>
          <w:rFonts w:eastAsia="Times New Roman"/>
          <w:szCs w:val="24"/>
        </w:rPr>
        <w:t>αι</w:t>
      </w:r>
      <w:r>
        <w:rPr>
          <w:rFonts w:eastAsia="Times New Roman"/>
          <w:szCs w:val="24"/>
        </w:rPr>
        <w:t>,</w:t>
      </w:r>
      <w:r w:rsidRPr="007720A3">
        <w:rPr>
          <w:rFonts w:eastAsia="Times New Roman"/>
          <w:szCs w:val="24"/>
        </w:rPr>
        <w:t xml:space="preserve"> φυσικά</w:t>
      </w:r>
      <w:r>
        <w:rPr>
          <w:rFonts w:eastAsia="Times New Roman"/>
          <w:szCs w:val="24"/>
        </w:rPr>
        <w:t>,</w:t>
      </w:r>
      <w:r w:rsidRPr="007720A3">
        <w:rPr>
          <w:rFonts w:eastAsia="Times New Roman"/>
          <w:szCs w:val="24"/>
        </w:rPr>
        <w:t xml:space="preserve"> για να ικανοποιήσε</w:t>
      </w:r>
      <w:r>
        <w:rPr>
          <w:rFonts w:eastAsia="Times New Roman"/>
          <w:szCs w:val="24"/>
        </w:rPr>
        <w:t>τε</w:t>
      </w:r>
      <w:r w:rsidRPr="007720A3">
        <w:rPr>
          <w:rFonts w:eastAsia="Times New Roman"/>
          <w:szCs w:val="24"/>
        </w:rPr>
        <w:t xml:space="preserve"> το </w:t>
      </w:r>
      <w:r>
        <w:rPr>
          <w:rFonts w:eastAsia="Times New Roman"/>
          <w:szCs w:val="24"/>
        </w:rPr>
        <w:t>ανθελληνικό σας μένος.</w:t>
      </w:r>
    </w:p>
    <w:p w14:paraId="77C036C5" w14:textId="77777777" w:rsidR="006113A9" w:rsidRDefault="006B6FC4">
      <w:pPr>
        <w:spacing w:line="600" w:lineRule="auto"/>
        <w:ind w:firstLine="720"/>
        <w:contextualSpacing/>
        <w:jc w:val="both"/>
        <w:rPr>
          <w:rFonts w:eastAsia="Times New Roman"/>
          <w:szCs w:val="24"/>
        </w:rPr>
      </w:pPr>
      <w:r>
        <w:rPr>
          <w:rFonts w:eastAsia="Times New Roman"/>
          <w:szCs w:val="24"/>
        </w:rPr>
        <w:t>Κάποιοι</w:t>
      </w:r>
      <w:r w:rsidRPr="007720A3">
        <w:rPr>
          <w:rFonts w:eastAsia="Times New Roman"/>
          <w:szCs w:val="24"/>
        </w:rPr>
        <w:t xml:space="preserve"> πίστεψαν ότι θα </w:t>
      </w:r>
      <w:r>
        <w:rPr>
          <w:rFonts w:eastAsia="Times New Roman"/>
          <w:szCs w:val="24"/>
        </w:rPr>
        <w:t>αλλάζατε</w:t>
      </w:r>
      <w:r w:rsidRPr="007720A3">
        <w:rPr>
          <w:rFonts w:eastAsia="Times New Roman"/>
          <w:szCs w:val="24"/>
        </w:rPr>
        <w:t xml:space="preserve"> τα πάντα</w:t>
      </w:r>
      <w:r>
        <w:rPr>
          <w:rFonts w:eastAsia="Times New Roman"/>
          <w:szCs w:val="24"/>
        </w:rPr>
        <w:t>, ότι θα σώζα</w:t>
      </w:r>
      <w:r w:rsidRPr="007720A3">
        <w:rPr>
          <w:rFonts w:eastAsia="Times New Roman"/>
          <w:szCs w:val="24"/>
        </w:rPr>
        <w:t>τε</w:t>
      </w:r>
      <w:r w:rsidRPr="007720A3">
        <w:rPr>
          <w:rFonts w:eastAsia="Times New Roman"/>
          <w:szCs w:val="24"/>
        </w:rPr>
        <w:t xml:space="preserve"> τη χώρα</w:t>
      </w:r>
      <w:r>
        <w:rPr>
          <w:rFonts w:eastAsia="Times New Roman"/>
          <w:szCs w:val="24"/>
        </w:rPr>
        <w:t>,</w:t>
      </w:r>
      <w:r w:rsidRPr="007720A3">
        <w:rPr>
          <w:rFonts w:eastAsia="Times New Roman"/>
          <w:szCs w:val="24"/>
        </w:rPr>
        <w:t xml:space="preserve"> ότι θα δίνατε </w:t>
      </w:r>
      <w:r>
        <w:rPr>
          <w:rFonts w:eastAsia="Times New Roman"/>
          <w:szCs w:val="24"/>
        </w:rPr>
        <w:t>ε</w:t>
      </w:r>
      <w:r w:rsidRPr="007720A3">
        <w:rPr>
          <w:rFonts w:eastAsia="Times New Roman"/>
          <w:szCs w:val="24"/>
        </w:rPr>
        <w:t>λπίδα στο λαό</w:t>
      </w:r>
      <w:r>
        <w:rPr>
          <w:rFonts w:eastAsia="Times New Roman"/>
          <w:szCs w:val="24"/>
        </w:rPr>
        <w:t>,</w:t>
      </w:r>
      <w:r w:rsidRPr="007720A3">
        <w:rPr>
          <w:rFonts w:eastAsia="Times New Roman"/>
          <w:szCs w:val="24"/>
        </w:rPr>
        <w:t xml:space="preserve"> μία ελπίδα που έγινε </w:t>
      </w:r>
      <w:r w:rsidRPr="007720A3">
        <w:rPr>
          <w:rFonts w:eastAsia="Times New Roman"/>
          <w:szCs w:val="24"/>
        </w:rPr>
        <w:lastRenderedPageBreak/>
        <w:t>γρήγορα εφιάλτης και κατάρα</w:t>
      </w:r>
      <w:r>
        <w:rPr>
          <w:rFonts w:eastAsia="Times New Roman"/>
          <w:szCs w:val="24"/>
        </w:rPr>
        <w:t xml:space="preserve">. Κάποιοι πίστεψαν τα βρωμερά και άθλια </w:t>
      </w:r>
      <w:r w:rsidRPr="007720A3">
        <w:rPr>
          <w:rFonts w:eastAsia="Times New Roman"/>
          <w:szCs w:val="24"/>
        </w:rPr>
        <w:t>ψέματα αυτ</w:t>
      </w:r>
      <w:r>
        <w:rPr>
          <w:rFonts w:eastAsia="Times New Roman"/>
          <w:szCs w:val="24"/>
        </w:rPr>
        <w:t>ού</w:t>
      </w:r>
      <w:r w:rsidRPr="007720A3">
        <w:rPr>
          <w:rFonts w:eastAsia="Times New Roman"/>
          <w:szCs w:val="24"/>
        </w:rPr>
        <w:t xml:space="preserve"> που εκτελεί χρέη Πρωθυπουργού</w:t>
      </w:r>
      <w:r>
        <w:rPr>
          <w:rFonts w:eastAsia="Times New Roman"/>
          <w:szCs w:val="24"/>
        </w:rPr>
        <w:t>,</w:t>
      </w:r>
      <w:r w:rsidRPr="007720A3">
        <w:rPr>
          <w:rFonts w:eastAsia="Times New Roman"/>
          <w:szCs w:val="24"/>
        </w:rPr>
        <w:t xml:space="preserve"> των Υπουργών</w:t>
      </w:r>
      <w:r>
        <w:rPr>
          <w:rFonts w:eastAsia="Times New Roman"/>
          <w:szCs w:val="24"/>
        </w:rPr>
        <w:t>,</w:t>
      </w:r>
      <w:r w:rsidRPr="007720A3">
        <w:rPr>
          <w:rFonts w:eastAsia="Times New Roman"/>
          <w:szCs w:val="24"/>
        </w:rPr>
        <w:t xml:space="preserve"> των Βουλευτών του</w:t>
      </w:r>
      <w:r>
        <w:rPr>
          <w:rFonts w:eastAsia="Times New Roman"/>
          <w:szCs w:val="24"/>
        </w:rPr>
        <w:t>.</w:t>
      </w:r>
    </w:p>
    <w:p w14:paraId="77C036C6" w14:textId="77777777" w:rsidR="006113A9" w:rsidRDefault="006B6FC4">
      <w:pPr>
        <w:spacing w:line="600" w:lineRule="auto"/>
        <w:ind w:firstLine="720"/>
        <w:contextualSpacing/>
        <w:jc w:val="both"/>
        <w:rPr>
          <w:rFonts w:eastAsia="Times New Roman"/>
          <w:szCs w:val="24"/>
        </w:rPr>
      </w:pPr>
      <w:r w:rsidRPr="007720A3">
        <w:rPr>
          <w:rFonts w:eastAsia="Times New Roman"/>
          <w:szCs w:val="24"/>
        </w:rPr>
        <w:t xml:space="preserve">Εμείς </w:t>
      </w:r>
      <w:r>
        <w:rPr>
          <w:rFonts w:eastAsia="Times New Roman"/>
          <w:szCs w:val="24"/>
        </w:rPr>
        <w:t>λέγαμε</w:t>
      </w:r>
      <w:r w:rsidRPr="00714E88">
        <w:rPr>
          <w:rFonts w:eastAsia="Times New Roman"/>
          <w:szCs w:val="24"/>
        </w:rPr>
        <w:t xml:space="preserve">: </w:t>
      </w:r>
      <w:r>
        <w:rPr>
          <w:rFonts w:eastAsia="Times New Roman"/>
          <w:szCs w:val="24"/>
        </w:rPr>
        <w:t>Μ</w:t>
      </w:r>
      <w:r w:rsidRPr="007720A3">
        <w:rPr>
          <w:rFonts w:eastAsia="Times New Roman"/>
          <w:szCs w:val="24"/>
        </w:rPr>
        <w:t>ην τους πιστεύετε</w:t>
      </w:r>
      <w:r>
        <w:rPr>
          <w:rFonts w:eastAsia="Times New Roman"/>
          <w:szCs w:val="24"/>
        </w:rPr>
        <w:t>,</w:t>
      </w:r>
      <w:r w:rsidRPr="007720A3">
        <w:rPr>
          <w:rFonts w:eastAsia="Times New Roman"/>
          <w:szCs w:val="24"/>
        </w:rPr>
        <w:t xml:space="preserve"> είναι πειθήνια όργανα της Μέρκελ και </w:t>
      </w:r>
      <w:r>
        <w:rPr>
          <w:rFonts w:eastAsia="Times New Roman"/>
          <w:szCs w:val="24"/>
        </w:rPr>
        <w:t>των ξένων</w:t>
      </w:r>
      <w:r w:rsidRPr="007720A3">
        <w:rPr>
          <w:rFonts w:eastAsia="Times New Roman"/>
          <w:szCs w:val="24"/>
        </w:rPr>
        <w:t xml:space="preserve"> τοκογλύφων</w:t>
      </w:r>
      <w:r>
        <w:rPr>
          <w:rFonts w:eastAsia="Times New Roman"/>
          <w:szCs w:val="24"/>
        </w:rPr>
        <w:t>.</w:t>
      </w:r>
      <w:r w:rsidRPr="007720A3">
        <w:rPr>
          <w:rFonts w:eastAsia="Times New Roman"/>
          <w:szCs w:val="24"/>
        </w:rPr>
        <w:t xml:space="preserve"> Συζητά</w:t>
      </w:r>
      <w:r>
        <w:rPr>
          <w:rFonts w:eastAsia="Times New Roman"/>
          <w:szCs w:val="24"/>
        </w:rPr>
        <w:t>ν</w:t>
      </w:r>
      <w:r w:rsidRPr="007720A3">
        <w:rPr>
          <w:rFonts w:eastAsia="Times New Roman"/>
          <w:szCs w:val="24"/>
        </w:rPr>
        <w:t>ε με τους εχθρούς</w:t>
      </w:r>
      <w:r>
        <w:rPr>
          <w:rFonts w:eastAsia="Times New Roman"/>
          <w:szCs w:val="24"/>
        </w:rPr>
        <w:t xml:space="preserve"> της</w:t>
      </w:r>
      <w:r w:rsidRPr="007720A3">
        <w:rPr>
          <w:rFonts w:eastAsia="Times New Roman"/>
          <w:szCs w:val="24"/>
        </w:rPr>
        <w:t xml:space="preserve"> πατρίδας </w:t>
      </w:r>
      <w:r>
        <w:rPr>
          <w:rFonts w:eastAsia="Times New Roman"/>
          <w:szCs w:val="24"/>
        </w:rPr>
        <w:t>μας,</w:t>
      </w:r>
      <w:r w:rsidRPr="007720A3">
        <w:rPr>
          <w:rFonts w:eastAsia="Times New Roman"/>
          <w:szCs w:val="24"/>
        </w:rPr>
        <w:t xml:space="preserve"> με Τούρκους</w:t>
      </w:r>
      <w:r>
        <w:rPr>
          <w:rFonts w:eastAsia="Times New Roman"/>
          <w:szCs w:val="24"/>
        </w:rPr>
        <w:t>,</w:t>
      </w:r>
      <w:r w:rsidRPr="007720A3">
        <w:rPr>
          <w:rFonts w:eastAsia="Times New Roman"/>
          <w:szCs w:val="24"/>
        </w:rPr>
        <w:t xml:space="preserve"> με Αλβανούς</w:t>
      </w:r>
      <w:r>
        <w:rPr>
          <w:rFonts w:eastAsia="Times New Roman"/>
          <w:szCs w:val="24"/>
        </w:rPr>
        <w:t>,</w:t>
      </w:r>
      <w:r w:rsidRPr="007720A3">
        <w:rPr>
          <w:rFonts w:eastAsia="Times New Roman"/>
          <w:szCs w:val="24"/>
        </w:rPr>
        <w:t xml:space="preserve"> με Σκοπιανούς</w:t>
      </w:r>
      <w:r>
        <w:rPr>
          <w:rFonts w:eastAsia="Times New Roman"/>
          <w:szCs w:val="24"/>
        </w:rPr>
        <w:t>.</w:t>
      </w:r>
      <w:r w:rsidRPr="007720A3">
        <w:rPr>
          <w:rFonts w:eastAsia="Times New Roman"/>
          <w:szCs w:val="24"/>
        </w:rPr>
        <w:t xml:space="preserve"> </w:t>
      </w:r>
      <w:r>
        <w:rPr>
          <w:rFonts w:eastAsia="Times New Roman"/>
          <w:szCs w:val="24"/>
        </w:rPr>
        <w:t>Κ</w:t>
      </w:r>
      <w:r w:rsidRPr="007720A3">
        <w:rPr>
          <w:rFonts w:eastAsia="Times New Roman"/>
          <w:szCs w:val="24"/>
        </w:rPr>
        <w:t xml:space="preserve">αι δεν συζητάνε </w:t>
      </w:r>
      <w:r>
        <w:rPr>
          <w:rFonts w:eastAsia="Times New Roman"/>
          <w:szCs w:val="24"/>
        </w:rPr>
        <w:t>α</w:t>
      </w:r>
      <w:r w:rsidRPr="007720A3">
        <w:rPr>
          <w:rFonts w:eastAsia="Times New Roman"/>
          <w:szCs w:val="24"/>
        </w:rPr>
        <w:t>πλά</w:t>
      </w:r>
      <w:r>
        <w:rPr>
          <w:rFonts w:eastAsia="Times New Roman"/>
          <w:szCs w:val="24"/>
        </w:rPr>
        <w:t>, σκύβουν</w:t>
      </w:r>
      <w:r w:rsidRPr="007720A3">
        <w:rPr>
          <w:rFonts w:eastAsia="Times New Roman"/>
          <w:szCs w:val="24"/>
        </w:rPr>
        <w:t xml:space="preserve"> το κεφάλι σε κάθε διεκδίκηση</w:t>
      </w:r>
      <w:r>
        <w:rPr>
          <w:rFonts w:eastAsia="Times New Roman"/>
          <w:szCs w:val="24"/>
        </w:rPr>
        <w:t>.</w:t>
      </w:r>
    </w:p>
    <w:p w14:paraId="77C036C7" w14:textId="77777777" w:rsidR="006113A9" w:rsidRDefault="006B6FC4">
      <w:pPr>
        <w:spacing w:line="600" w:lineRule="auto"/>
        <w:ind w:firstLine="720"/>
        <w:contextualSpacing/>
        <w:jc w:val="both"/>
        <w:rPr>
          <w:rFonts w:eastAsia="Times New Roman"/>
          <w:szCs w:val="24"/>
        </w:rPr>
      </w:pPr>
      <w:r w:rsidRPr="007720A3">
        <w:rPr>
          <w:rFonts w:eastAsia="Times New Roman"/>
          <w:szCs w:val="24"/>
        </w:rPr>
        <w:t>Εξ</w:t>
      </w:r>
      <w:r>
        <w:rPr>
          <w:rFonts w:eastAsia="Times New Roman"/>
          <w:szCs w:val="24"/>
        </w:rPr>
        <w:t xml:space="preserve"> </w:t>
      </w:r>
      <w:r w:rsidRPr="007720A3">
        <w:rPr>
          <w:rFonts w:eastAsia="Times New Roman"/>
          <w:szCs w:val="24"/>
        </w:rPr>
        <w:t>άλλου</w:t>
      </w:r>
      <w:r>
        <w:rPr>
          <w:rFonts w:eastAsia="Times New Roman"/>
          <w:szCs w:val="24"/>
        </w:rPr>
        <w:t>,</w:t>
      </w:r>
      <w:r w:rsidRPr="007720A3">
        <w:rPr>
          <w:rFonts w:eastAsia="Times New Roman"/>
          <w:szCs w:val="24"/>
        </w:rPr>
        <w:t xml:space="preserve"> ο καλός φίλος του Τσίπρα</w:t>
      </w:r>
      <w:r>
        <w:rPr>
          <w:rFonts w:eastAsia="Times New Roman"/>
          <w:szCs w:val="24"/>
        </w:rPr>
        <w:t>, ο Ζ</w:t>
      </w:r>
      <w:r w:rsidRPr="007720A3">
        <w:rPr>
          <w:rFonts w:eastAsia="Times New Roman"/>
          <w:szCs w:val="24"/>
        </w:rPr>
        <w:t>άεφ</w:t>
      </w:r>
      <w:r>
        <w:rPr>
          <w:rFonts w:eastAsia="Times New Roman"/>
          <w:szCs w:val="24"/>
        </w:rPr>
        <w:t>,</w:t>
      </w:r>
      <w:r w:rsidRPr="007720A3">
        <w:rPr>
          <w:rFonts w:eastAsia="Times New Roman"/>
          <w:szCs w:val="24"/>
        </w:rPr>
        <w:t xml:space="preserve"> ποτέ δε</w:t>
      </w:r>
      <w:r w:rsidRPr="007720A3">
        <w:rPr>
          <w:rFonts w:eastAsia="Times New Roman"/>
          <w:szCs w:val="24"/>
        </w:rPr>
        <w:t>ν έκρυψε τις αλυτρωτικές διαθέσεις</w:t>
      </w:r>
      <w:r>
        <w:rPr>
          <w:rFonts w:eastAsia="Times New Roman"/>
          <w:szCs w:val="24"/>
        </w:rPr>
        <w:t xml:space="preserve"> </w:t>
      </w:r>
      <w:r w:rsidRPr="007720A3">
        <w:rPr>
          <w:rFonts w:eastAsia="Times New Roman"/>
          <w:szCs w:val="24"/>
        </w:rPr>
        <w:t xml:space="preserve">του </w:t>
      </w:r>
      <w:r>
        <w:rPr>
          <w:rFonts w:eastAsia="Times New Roman"/>
          <w:szCs w:val="24"/>
        </w:rPr>
        <w:t>κ</w:t>
      </w:r>
      <w:r w:rsidRPr="007720A3">
        <w:rPr>
          <w:rFonts w:eastAsia="Times New Roman"/>
          <w:szCs w:val="24"/>
        </w:rPr>
        <w:t>ράτους</w:t>
      </w:r>
      <w:r>
        <w:rPr>
          <w:rFonts w:eastAsia="Times New Roman"/>
          <w:szCs w:val="24"/>
        </w:rPr>
        <w:t>-</w:t>
      </w:r>
      <w:r w:rsidRPr="007720A3">
        <w:rPr>
          <w:rFonts w:eastAsia="Times New Roman"/>
          <w:szCs w:val="24"/>
        </w:rPr>
        <w:t xml:space="preserve">μορφώματος του σε βάρος της πατρίδας </w:t>
      </w:r>
      <w:r>
        <w:rPr>
          <w:rFonts w:eastAsia="Times New Roman"/>
          <w:szCs w:val="24"/>
        </w:rPr>
        <w:t xml:space="preserve">μας. </w:t>
      </w:r>
      <w:r w:rsidRPr="007720A3">
        <w:rPr>
          <w:rFonts w:eastAsia="Times New Roman"/>
          <w:szCs w:val="24"/>
        </w:rPr>
        <w:t>Εξάλλου</w:t>
      </w:r>
      <w:r>
        <w:rPr>
          <w:rFonts w:eastAsia="Times New Roman"/>
          <w:szCs w:val="24"/>
        </w:rPr>
        <w:t>,</w:t>
      </w:r>
      <w:r w:rsidRPr="007720A3">
        <w:rPr>
          <w:rFonts w:eastAsia="Times New Roman"/>
          <w:szCs w:val="24"/>
        </w:rPr>
        <w:t xml:space="preserve"> παντού σαν Πρωθυπουργός </w:t>
      </w:r>
      <w:r>
        <w:rPr>
          <w:rFonts w:eastAsia="Times New Roman"/>
          <w:szCs w:val="24"/>
        </w:rPr>
        <w:t xml:space="preserve">της </w:t>
      </w:r>
      <w:r w:rsidRPr="007720A3">
        <w:rPr>
          <w:rFonts w:eastAsia="Times New Roman"/>
          <w:szCs w:val="24"/>
        </w:rPr>
        <w:t>Μακεδονίας παρουσιάζεται</w:t>
      </w:r>
      <w:r>
        <w:rPr>
          <w:rFonts w:eastAsia="Times New Roman"/>
          <w:szCs w:val="24"/>
        </w:rPr>
        <w:t xml:space="preserve">. </w:t>
      </w:r>
      <w:r w:rsidRPr="007720A3">
        <w:rPr>
          <w:rFonts w:eastAsia="Times New Roman"/>
          <w:szCs w:val="24"/>
        </w:rPr>
        <w:t>Και δήλωσε</w:t>
      </w:r>
      <w:r>
        <w:rPr>
          <w:rFonts w:eastAsia="Times New Roman"/>
          <w:szCs w:val="24"/>
        </w:rPr>
        <w:t>, μ</w:t>
      </w:r>
      <w:r w:rsidRPr="007720A3">
        <w:rPr>
          <w:rFonts w:eastAsia="Times New Roman"/>
          <w:szCs w:val="24"/>
        </w:rPr>
        <w:t>άλιστα</w:t>
      </w:r>
      <w:r>
        <w:rPr>
          <w:rFonts w:eastAsia="Times New Roman"/>
          <w:szCs w:val="24"/>
        </w:rPr>
        <w:t xml:space="preserve">, </w:t>
      </w:r>
      <w:r w:rsidRPr="007720A3">
        <w:rPr>
          <w:rFonts w:eastAsia="Times New Roman"/>
          <w:szCs w:val="24"/>
        </w:rPr>
        <w:t xml:space="preserve">πρόσφατα </w:t>
      </w:r>
      <w:r>
        <w:rPr>
          <w:rFonts w:eastAsia="Times New Roman"/>
          <w:szCs w:val="24"/>
        </w:rPr>
        <w:t xml:space="preserve">ο καλός φίλος του Τσίπρα. </w:t>
      </w:r>
      <w:r w:rsidRPr="007720A3">
        <w:rPr>
          <w:rFonts w:eastAsia="Times New Roman"/>
          <w:szCs w:val="24"/>
        </w:rPr>
        <w:t xml:space="preserve">ενώπιον του λαού του </w:t>
      </w:r>
      <w:r>
        <w:rPr>
          <w:rFonts w:eastAsia="Times New Roman"/>
          <w:szCs w:val="24"/>
        </w:rPr>
        <w:t>ότι «</w:t>
      </w:r>
      <w:r w:rsidRPr="007720A3">
        <w:rPr>
          <w:rFonts w:eastAsia="Times New Roman"/>
          <w:szCs w:val="24"/>
        </w:rPr>
        <w:t>η Μακεδονία είναι μόνο</w:t>
      </w:r>
      <w:r w:rsidRPr="007720A3">
        <w:rPr>
          <w:rFonts w:eastAsia="Times New Roman"/>
          <w:szCs w:val="24"/>
        </w:rPr>
        <w:t xml:space="preserve"> δική </w:t>
      </w:r>
      <w:r>
        <w:rPr>
          <w:rFonts w:eastAsia="Times New Roman"/>
          <w:szCs w:val="24"/>
        </w:rPr>
        <w:t xml:space="preserve">μας». </w:t>
      </w:r>
    </w:p>
    <w:p w14:paraId="77C036C8" w14:textId="77777777" w:rsidR="006113A9" w:rsidRDefault="006B6FC4">
      <w:pPr>
        <w:spacing w:line="600" w:lineRule="auto"/>
        <w:ind w:firstLine="720"/>
        <w:contextualSpacing/>
        <w:jc w:val="both"/>
        <w:rPr>
          <w:rFonts w:eastAsia="Times New Roman"/>
          <w:szCs w:val="24"/>
        </w:rPr>
      </w:pPr>
      <w:r>
        <w:rPr>
          <w:rFonts w:eastAsia="Times New Roman"/>
          <w:szCs w:val="24"/>
        </w:rPr>
        <w:t>Κ</w:t>
      </w:r>
      <w:r w:rsidRPr="007720A3">
        <w:rPr>
          <w:rFonts w:eastAsia="Times New Roman"/>
          <w:szCs w:val="24"/>
        </w:rPr>
        <w:t xml:space="preserve">αι σύντομα </w:t>
      </w:r>
      <w:r>
        <w:rPr>
          <w:rFonts w:eastAsia="Times New Roman"/>
          <w:szCs w:val="24"/>
        </w:rPr>
        <w:t>-μ</w:t>
      </w:r>
      <w:r w:rsidRPr="007720A3">
        <w:rPr>
          <w:rFonts w:eastAsia="Times New Roman"/>
          <w:szCs w:val="24"/>
        </w:rPr>
        <w:t>πορεί</w:t>
      </w:r>
      <w:r>
        <w:rPr>
          <w:rFonts w:eastAsia="Times New Roman"/>
          <w:szCs w:val="24"/>
        </w:rPr>
        <w:t xml:space="preserve"> να</w:t>
      </w:r>
      <w:r w:rsidRPr="007720A3">
        <w:rPr>
          <w:rFonts w:eastAsia="Times New Roman"/>
          <w:szCs w:val="24"/>
        </w:rPr>
        <w:t xml:space="preserve"> το δούμε και αυτό</w:t>
      </w:r>
      <w:r>
        <w:rPr>
          <w:rFonts w:eastAsia="Times New Roman"/>
          <w:szCs w:val="24"/>
        </w:rPr>
        <w:t>-</w:t>
      </w:r>
      <w:r w:rsidRPr="007720A3">
        <w:rPr>
          <w:rFonts w:eastAsia="Times New Roman"/>
          <w:szCs w:val="24"/>
        </w:rPr>
        <w:t xml:space="preserve"> </w:t>
      </w:r>
      <w:r>
        <w:rPr>
          <w:rFonts w:eastAsia="Times New Roman"/>
          <w:szCs w:val="24"/>
        </w:rPr>
        <w:t>μ</w:t>
      </w:r>
      <w:r w:rsidRPr="007720A3">
        <w:rPr>
          <w:rFonts w:eastAsia="Times New Roman"/>
          <w:szCs w:val="24"/>
        </w:rPr>
        <w:t xml:space="preserve">πορεί </w:t>
      </w:r>
      <w:r>
        <w:rPr>
          <w:rFonts w:eastAsia="Times New Roman"/>
          <w:szCs w:val="24"/>
        </w:rPr>
        <w:t xml:space="preserve">να μας απειλήσουν και στρατιωτικά. </w:t>
      </w:r>
      <w:r w:rsidRPr="007720A3">
        <w:rPr>
          <w:rFonts w:eastAsia="Times New Roman"/>
          <w:szCs w:val="24"/>
        </w:rPr>
        <w:t xml:space="preserve">Μην ξεχνάμε </w:t>
      </w:r>
      <w:r>
        <w:rPr>
          <w:rFonts w:eastAsia="Times New Roman"/>
          <w:szCs w:val="24"/>
        </w:rPr>
        <w:t xml:space="preserve">εδώ </w:t>
      </w:r>
      <w:r w:rsidRPr="007720A3">
        <w:rPr>
          <w:rFonts w:eastAsia="Times New Roman"/>
          <w:szCs w:val="24"/>
        </w:rPr>
        <w:t>ό</w:t>
      </w:r>
      <w:r>
        <w:rPr>
          <w:rFonts w:eastAsia="Times New Roman"/>
          <w:szCs w:val="24"/>
        </w:rPr>
        <w:t>τι οι Τούρκοι του</w:t>
      </w:r>
      <w:r w:rsidRPr="007720A3">
        <w:rPr>
          <w:rFonts w:eastAsia="Times New Roman"/>
          <w:szCs w:val="24"/>
        </w:rPr>
        <w:t xml:space="preserve">ς </w:t>
      </w:r>
      <w:r>
        <w:rPr>
          <w:rFonts w:eastAsia="Times New Roman"/>
          <w:szCs w:val="24"/>
        </w:rPr>
        <w:t>εξοπλίζουν</w:t>
      </w:r>
      <w:r w:rsidRPr="007720A3">
        <w:rPr>
          <w:rFonts w:eastAsia="Times New Roman"/>
          <w:szCs w:val="24"/>
        </w:rPr>
        <w:t xml:space="preserve"> και τους εκπαιδεύουν συνεχώς</w:t>
      </w:r>
      <w:r>
        <w:rPr>
          <w:rFonts w:eastAsia="Times New Roman"/>
          <w:szCs w:val="24"/>
        </w:rPr>
        <w:t>.</w:t>
      </w:r>
      <w:r w:rsidRPr="007720A3">
        <w:rPr>
          <w:rFonts w:eastAsia="Times New Roman"/>
          <w:szCs w:val="24"/>
        </w:rPr>
        <w:t xml:space="preserve"> Τρίζουν τα κόκκαλα </w:t>
      </w:r>
      <w:r>
        <w:rPr>
          <w:rFonts w:eastAsia="Times New Roman"/>
          <w:szCs w:val="24"/>
        </w:rPr>
        <w:t>των</w:t>
      </w:r>
      <w:r w:rsidRPr="007720A3">
        <w:rPr>
          <w:rFonts w:eastAsia="Times New Roman"/>
          <w:szCs w:val="24"/>
        </w:rPr>
        <w:t xml:space="preserve"> </w:t>
      </w:r>
      <w:r>
        <w:rPr>
          <w:rFonts w:eastAsia="Times New Roman"/>
          <w:szCs w:val="24"/>
        </w:rPr>
        <w:t>ηρώων</w:t>
      </w:r>
      <w:r w:rsidRPr="007720A3">
        <w:rPr>
          <w:rFonts w:eastAsia="Times New Roman"/>
          <w:szCs w:val="24"/>
        </w:rPr>
        <w:t xml:space="preserve"> του Μακεδονικού Αγώνα και ο ελληνικός λαός είναι γεμά</w:t>
      </w:r>
      <w:r w:rsidRPr="007720A3">
        <w:rPr>
          <w:rFonts w:eastAsia="Times New Roman"/>
          <w:szCs w:val="24"/>
        </w:rPr>
        <w:t>τος με οργή για αυτή</w:t>
      </w:r>
      <w:r>
        <w:rPr>
          <w:rFonts w:eastAsia="Times New Roman"/>
          <w:szCs w:val="24"/>
        </w:rPr>
        <w:t>ν</w:t>
      </w:r>
      <w:r w:rsidRPr="007720A3">
        <w:rPr>
          <w:rFonts w:eastAsia="Times New Roman"/>
          <w:szCs w:val="24"/>
        </w:rPr>
        <w:t xml:space="preserve"> την προδοσία</w:t>
      </w:r>
      <w:r>
        <w:rPr>
          <w:rFonts w:eastAsia="Times New Roman"/>
          <w:szCs w:val="24"/>
        </w:rPr>
        <w:t>.</w:t>
      </w:r>
    </w:p>
    <w:p w14:paraId="77C036C9" w14:textId="77777777" w:rsidR="006113A9" w:rsidRDefault="006B6FC4">
      <w:pPr>
        <w:spacing w:line="600" w:lineRule="auto"/>
        <w:ind w:firstLine="720"/>
        <w:contextualSpacing/>
        <w:jc w:val="both"/>
        <w:rPr>
          <w:rFonts w:eastAsia="Times New Roman"/>
          <w:szCs w:val="24"/>
        </w:rPr>
      </w:pPr>
      <w:r>
        <w:rPr>
          <w:rFonts w:eastAsia="Times New Roman"/>
          <w:szCs w:val="24"/>
        </w:rPr>
        <w:lastRenderedPageBreak/>
        <w:t>Υπάρχει ένα μουσείο στη Θεσσαλονίκη,</w:t>
      </w:r>
      <w:r w:rsidRPr="007720A3">
        <w:rPr>
          <w:rFonts w:eastAsia="Times New Roman"/>
          <w:szCs w:val="24"/>
        </w:rPr>
        <w:t xml:space="preserve"> το Μουσείο Μακεδονικού Αγώνα</w:t>
      </w:r>
      <w:r>
        <w:rPr>
          <w:rFonts w:eastAsia="Times New Roman"/>
          <w:szCs w:val="24"/>
        </w:rPr>
        <w:t>.</w:t>
      </w:r>
      <w:r w:rsidRPr="007720A3">
        <w:rPr>
          <w:rFonts w:eastAsia="Times New Roman"/>
          <w:szCs w:val="24"/>
        </w:rPr>
        <w:t xml:space="preserve"> Ανάμεσα στα άλλα εκθέματα</w:t>
      </w:r>
      <w:r>
        <w:rPr>
          <w:rFonts w:eastAsia="Times New Roman"/>
          <w:szCs w:val="24"/>
        </w:rPr>
        <w:t>,</w:t>
      </w:r>
      <w:r w:rsidRPr="007720A3">
        <w:rPr>
          <w:rFonts w:eastAsia="Times New Roman"/>
          <w:szCs w:val="24"/>
        </w:rPr>
        <w:t xml:space="preserve"> </w:t>
      </w:r>
      <w:r>
        <w:rPr>
          <w:rFonts w:eastAsia="Times New Roman"/>
          <w:szCs w:val="24"/>
        </w:rPr>
        <w:t>υ</w:t>
      </w:r>
      <w:r w:rsidRPr="007720A3">
        <w:rPr>
          <w:rFonts w:eastAsia="Times New Roman"/>
          <w:szCs w:val="24"/>
        </w:rPr>
        <w:t>πάρχει και το πρόχειρο φορείο που μετέφεραν τον ήρωα Παύλο Μελά</w:t>
      </w:r>
      <w:r>
        <w:rPr>
          <w:rFonts w:eastAsia="Times New Roman"/>
          <w:szCs w:val="24"/>
        </w:rPr>
        <w:t>.</w:t>
      </w:r>
      <w:r w:rsidRPr="007720A3">
        <w:rPr>
          <w:rFonts w:eastAsia="Times New Roman"/>
          <w:szCs w:val="24"/>
        </w:rPr>
        <w:t xml:space="preserve"> Υπάρχουν</w:t>
      </w:r>
      <w:r>
        <w:rPr>
          <w:rFonts w:eastAsia="Times New Roman"/>
          <w:szCs w:val="24"/>
        </w:rPr>
        <w:t>, επίσης,</w:t>
      </w:r>
      <w:r w:rsidRPr="007720A3">
        <w:rPr>
          <w:rFonts w:eastAsia="Times New Roman"/>
          <w:szCs w:val="24"/>
        </w:rPr>
        <w:t xml:space="preserve"> εκατομμύρια αποδείξεις για την ελληνικότητα της Μακεδονίας </w:t>
      </w:r>
      <w:r>
        <w:rPr>
          <w:rFonts w:eastAsia="Times New Roman"/>
          <w:szCs w:val="24"/>
        </w:rPr>
        <w:t>μας,</w:t>
      </w:r>
      <w:r w:rsidRPr="007720A3">
        <w:rPr>
          <w:rFonts w:eastAsia="Times New Roman"/>
          <w:szCs w:val="24"/>
        </w:rPr>
        <w:t xml:space="preserve"> που</w:t>
      </w:r>
      <w:r>
        <w:rPr>
          <w:rFonts w:eastAsia="Times New Roman"/>
          <w:szCs w:val="24"/>
        </w:rPr>
        <w:t>,</w:t>
      </w:r>
      <w:r w:rsidRPr="007720A3">
        <w:rPr>
          <w:rFonts w:eastAsia="Times New Roman"/>
          <w:szCs w:val="24"/>
        </w:rPr>
        <w:t xml:space="preserve"> φυσικά</w:t>
      </w:r>
      <w:r>
        <w:rPr>
          <w:rFonts w:eastAsia="Times New Roman"/>
          <w:szCs w:val="24"/>
        </w:rPr>
        <w:t>,</w:t>
      </w:r>
      <w:r w:rsidRPr="007720A3">
        <w:rPr>
          <w:rFonts w:eastAsia="Times New Roman"/>
          <w:szCs w:val="24"/>
        </w:rPr>
        <w:t xml:space="preserve"> </w:t>
      </w:r>
      <w:r>
        <w:rPr>
          <w:rFonts w:eastAsia="Times New Roman"/>
          <w:szCs w:val="24"/>
        </w:rPr>
        <w:t>αγνοήσατε ό</w:t>
      </w:r>
      <w:r w:rsidRPr="007720A3">
        <w:rPr>
          <w:rFonts w:eastAsia="Times New Roman"/>
          <w:szCs w:val="24"/>
        </w:rPr>
        <w:t xml:space="preserve">ταν υπογράψετε σε ένα άθλιο </w:t>
      </w:r>
      <w:r>
        <w:rPr>
          <w:rFonts w:eastAsia="Times New Roman"/>
          <w:szCs w:val="24"/>
        </w:rPr>
        <w:t>τ</w:t>
      </w:r>
      <w:r w:rsidRPr="007720A3">
        <w:rPr>
          <w:rFonts w:eastAsia="Times New Roman"/>
          <w:szCs w:val="24"/>
        </w:rPr>
        <w:t xml:space="preserve">σαντίρι </w:t>
      </w:r>
      <w:r>
        <w:rPr>
          <w:rFonts w:eastAsia="Times New Roman"/>
          <w:szCs w:val="24"/>
        </w:rPr>
        <w:t>τ</w:t>
      </w:r>
      <w:r w:rsidRPr="007720A3">
        <w:rPr>
          <w:rFonts w:eastAsia="Times New Roman"/>
          <w:szCs w:val="24"/>
        </w:rPr>
        <w:t>η</w:t>
      </w:r>
      <w:r>
        <w:rPr>
          <w:rFonts w:eastAsia="Times New Roman"/>
          <w:szCs w:val="24"/>
        </w:rPr>
        <w:t>ν</w:t>
      </w:r>
      <w:r w:rsidRPr="007720A3">
        <w:rPr>
          <w:rFonts w:eastAsia="Times New Roman"/>
          <w:szCs w:val="24"/>
        </w:rPr>
        <w:t xml:space="preserve"> προδοτική αυτή </w:t>
      </w:r>
      <w:r>
        <w:rPr>
          <w:rFonts w:eastAsia="Times New Roman"/>
          <w:szCs w:val="24"/>
        </w:rPr>
        <w:t>σ</w:t>
      </w:r>
      <w:r w:rsidRPr="007720A3">
        <w:rPr>
          <w:rFonts w:eastAsia="Times New Roman"/>
          <w:szCs w:val="24"/>
        </w:rPr>
        <w:t>υμφωνία</w:t>
      </w:r>
      <w:r>
        <w:rPr>
          <w:rFonts w:eastAsia="Times New Roman"/>
          <w:szCs w:val="24"/>
        </w:rPr>
        <w:t>.</w:t>
      </w:r>
      <w:r w:rsidRPr="007720A3">
        <w:rPr>
          <w:rFonts w:eastAsia="Times New Roman"/>
          <w:szCs w:val="24"/>
        </w:rPr>
        <w:t xml:space="preserve"> Και καλό θα είναι να </w:t>
      </w:r>
      <w:r>
        <w:rPr>
          <w:rFonts w:eastAsia="Times New Roman"/>
          <w:szCs w:val="24"/>
        </w:rPr>
        <w:t>περάσει στον ελληνικό λαό ό</w:t>
      </w:r>
      <w:r w:rsidRPr="007720A3">
        <w:rPr>
          <w:rFonts w:eastAsia="Times New Roman"/>
          <w:szCs w:val="24"/>
        </w:rPr>
        <w:t>χι σ</w:t>
      </w:r>
      <w:r>
        <w:rPr>
          <w:rFonts w:eastAsia="Times New Roman"/>
          <w:szCs w:val="24"/>
        </w:rPr>
        <w:t>αν</w:t>
      </w:r>
      <w:r w:rsidRPr="007720A3">
        <w:rPr>
          <w:rFonts w:eastAsia="Times New Roman"/>
          <w:szCs w:val="24"/>
        </w:rPr>
        <w:t xml:space="preserve"> συμφωνία</w:t>
      </w:r>
      <w:r>
        <w:rPr>
          <w:rFonts w:eastAsia="Times New Roman"/>
          <w:szCs w:val="24"/>
        </w:rPr>
        <w:t>,</w:t>
      </w:r>
      <w:r w:rsidRPr="007720A3">
        <w:rPr>
          <w:rFonts w:eastAsia="Times New Roman"/>
          <w:szCs w:val="24"/>
        </w:rPr>
        <w:t xml:space="preserve"> αλλά </w:t>
      </w:r>
      <w:r>
        <w:rPr>
          <w:rFonts w:eastAsia="Times New Roman"/>
          <w:szCs w:val="24"/>
        </w:rPr>
        <w:t>σαν</w:t>
      </w:r>
      <w:r w:rsidRPr="007720A3">
        <w:rPr>
          <w:rFonts w:eastAsia="Times New Roman"/>
          <w:szCs w:val="24"/>
        </w:rPr>
        <w:t xml:space="preserve"> προδοσία</w:t>
      </w:r>
      <w:r>
        <w:rPr>
          <w:rFonts w:eastAsia="Times New Roman"/>
          <w:szCs w:val="24"/>
        </w:rPr>
        <w:t>.</w:t>
      </w:r>
    </w:p>
    <w:p w14:paraId="77C036CA" w14:textId="77777777" w:rsidR="006113A9" w:rsidRDefault="006B6FC4">
      <w:pPr>
        <w:spacing w:line="600" w:lineRule="auto"/>
        <w:ind w:firstLine="720"/>
        <w:contextualSpacing/>
        <w:jc w:val="both"/>
        <w:rPr>
          <w:rFonts w:eastAsia="Times New Roman"/>
          <w:szCs w:val="24"/>
        </w:rPr>
      </w:pPr>
      <w:r>
        <w:rPr>
          <w:rFonts w:eastAsia="Times New Roman"/>
          <w:szCs w:val="24"/>
        </w:rPr>
        <w:t>Κ</w:t>
      </w:r>
      <w:r w:rsidRPr="007720A3">
        <w:rPr>
          <w:rFonts w:eastAsia="Times New Roman"/>
          <w:szCs w:val="24"/>
        </w:rPr>
        <w:t>αι</w:t>
      </w:r>
      <w:r>
        <w:rPr>
          <w:rFonts w:eastAsia="Times New Roman"/>
          <w:szCs w:val="24"/>
        </w:rPr>
        <w:t>,</w:t>
      </w:r>
      <w:r w:rsidRPr="007720A3">
        <w:rPr>
          <w:rFonts w:eastAsia="Times New Roman"/>
          <w:szCs w:val="24"/>
        </w:rPr>
        <w:t xml:space="preserve"> φυσικά</w:t>
      </w:r>
      <w:r>
        <w:rPr>
          <w:rFonts w:eastAsia="Times New Roman"/>
          <w:szCs w:val="24"/>
        </w:rPr>
        <w:t>,</w:t>
      </w:r>
      <w:r w:rsidRPr="007720A3">
        <w:rPr>
          <w:rFonts w:eastAsia="Times New Roman"/>
          <w:szCs w:val="24"/>
        </w:rPr>
        <w:t xml:space="preserve"> αγνο</w:t>
      </w:r>
      <w:r w:rsidRPr="007720A3">
        <w:rPr>
          <w:rFonts w:eastAsia="Times New Roman"/>
          <w:szCs w:val="24"/>
        </w:rPr>
        <w:t>είτ</w:t>
      </w:r>
      <w:r>
        <w:rPr>
          <w:rFonts w:eastAsia="Times New Roman"/>
          <w:szCs w:val="24"/>
        </w:rPr>
        <w:t>ε</w:t>
      </w:r>
      <w:r w:rsidRPr="007720A3">
        <w:rPr>
          <w:rFonts w:eastAsia="Times New Roman"/>
          <w:szCs w:val="24"/>
        </w:rPr>
        <w:t xml:space="preserve"> επιδεικτικά τους Έλληνες </w:t>
      </w:r>
      <w:r>
        <w:rPr>
          <w:rFonts w:eastAsia="Times New Roman"/>
          <w:szCs w:val="24"/>
        </w:rPr>
        <w:t xml:space="preserve">της </w:t>
      </w:r>
      <w:r w:rsidRPr="007720A3">
        <w:rPr>
          <w:rFonts w:eastAsia="Times New Roman"/>
          <w:szCs w:val="24"/>
        </w:rPr>
        <w:t>περιοχής</w:t>
      </w:r>
      <w:r>
        <w:rPr>
          <w:rFonts w:eastAsia="Times New Roman"/>
          <w:szCs w:val="24"/>
        </w:rPr>
        <w:t>,</w:t>
      </w:r>
      <w:r w:rsidRPr="007720A3">
        <w:rPr>
          <w:rFonts w:eastAsia="Times New Roman"/>
          <w:szCs w:val="24"/>
        </w:rPr>
        <w:t xml:space="preserve"> </w:t>
      </w:r>
      <w:r>
        <w:rPr>
          <w:rFonts w:eastAsia="Times New Roman"/>
          <w:szCs w:val="24"/>
        </w:rPr>
        <w:t xml:space="preserve">όπου </w:t>
      </w:r>
      <w:r w:rsidRPr="007720A3">
        <w:rPr>
          <w:rFonts w:eastAsia="Times New Roman"/>
          <w:szCs w:val="24"/>
        </w:rPr>
        <w:t>μόνο</w:t>
      </w:r>
      <w:r>
        <w:rPr>
          <w:rFonts w:eastAsia="Times New Roman"/>
          <w:szCs w:val="24"/>
        </w:rPr>
        <w:t xml:space="preserve"> η</w:t>
      </w:r>
      <w:r w:rsidRPr="007720A3">
        <w:rPr>
          <w:rFonts w:eastAsia="Times New Roman"/>
          <w:szCs w:val="24"/>
        </w:rPr>
        <w:t xml:space="preserve"> Χρυσή Αυγή έχει ασχοληθεί με το θέμα και έχει καταθέσει και σχετική ερώτηση</w:t>
      </w:r>
      <w:r>
        <w:rPr>
          <w:rFonts w:eastAsia="Times New Roman"/>
          <w:szCs w:val="24"/>
        </w:rPr>
        <w:t>.</w:t>
      </w:r>
    </w:p>
    <w:p w14:paraId="77C036CB" w14:textId="77777777" w:rsidR="006113A9" w:rsidRDefault="006B6FC4">
      <w:pPr>
        <w:spacing w:line="600" w:lineRule="auto"/>
        <w:ind w:firstLine="720"/>
        <w:contextualSpacing/>
        <w:jc w:val="both"/>
        <w:rPr>
          <w:rFonts w:eastAsia="Times New Roman"/>
          <w:szCs w:val="24"/>
        </w:rPr>
      </w:pPr>
      <w:r w:rsidRPr="007720A3">
        <w:rPr>
          <w:rFonts w:eastAsia="Times New Roman"/>
          <w:szCs w:val="24"/>
        </w:rPr>
        <w:t>Αλήθεια</w:t>
      </w:r>
      <w:r>
        <w:rPr>
          <w:rFonts w:eastAsia="Times New Roman"/>
          <w:szCs w:val="24"/>
        </w:rPr>
        <w:t>, κύριοι</w:t>
      </w:r>
      <w:r w:rsidRPr="007720A3">
        <w:rPr>
          <w:rFonts w:eastAsia="Times New Roman"/>
          <w:szCs w:val="24"/>
        </w:rPr>
        <w:t xml:space="preserve"> του </w:t>
      </w:r>
      <w:r>
        <w:rPr>
          <w:rFonts w:eastAsia="Times New Roman"/>
          <w:szCs w:val="24"/>
        </w:rPr>
        <w:t>δ</w:t>
      </w:r>
      <w:r w:rsidRPr="007720A3">
        <w:rPr>
          <w:rFonts w:eastAsia="Times New Roman"/>
          <w:szCs w:val="24"/>
        </w:rPr>
        <w:t xml:space="preserve">ημοκρατικού </w:t>
      </w:r>
      <w:r>
        <w:rPr>
          <w:rFonts w:eastAsia="Times New Roman"/>
          <w:szCs w:val="24"/>
        </w:rPr>
        <w:t>τ</w:t>
      </w:r>
      <w:r w:rsidRPr="007720A3">
        <w:rPr>
          <w:rFonts w:eastAsia="Times New Roman"/>
          <w:szCs w:val="24"/>
        </w:rPr>
        <w:t>όξου</w:t>
      </w:r>
      <w:r>
        <w:rPr>
          <w:rFonts w:eastAsia="Times New Roman"/>
          <w:szCs w:val="24"/>
        </w:rPr>
        <w:t>, γ</w:t>
      </w:r>
      <w:r w:rsidRPr="007720A3">
        <w:rPr>
          <w:rFonts w:eastAsia="Times New Roman"/>
          <w:szCs w:val="24"/>
        </w:rPr>
        <w:t xml:space="preserve">ιατί δεν κάνετε τελικά </w:t>
      </w:r>
      <w:r>
        <w:rPr>
          <w:rFonts w:eastAsia="Times New Roman"/>
          <w:szCs w:val="24"/>
        </w:rPr>
        <w:t xml:space="preserve">ένα </w:t>
      </w:r>
      <w:r w:rsidRPr="007720A3">
        <w:rPr>
          <w:rFonts w:eastAsia="Times New Roman"/>
          <w:szCs w:val="24"/>
        </w:rPr>
        <w:t>δημοψήφισμα</w:t>
      </w:r>
      <w:r>
        <w:rPr>
          <w:rFonts w:eastAsia="Times New Roman"/>
          <w:szCs w:val="24"/>
        </w:rPr>
        <w:t>;</w:t>
      </w:r>
      <w:r w:rsidRPr="007720A3">
        <w:rPr>
          <w:rFonts w:eastAsia="Times New Roman"/>
          <w:szCs w:val="24"/>
        </w:rPr>
        <w:t xml:space="preserve"> Γιατί εδώ και μέρες έχετε κυκλώσει το Κοιν</w:t>
      </w:r>
      <w:r w:rsidRPr="007720A3">
        <w:rPr>
          <w:rFonts w:eastAsia="Times New Roman"/>
          <w:szCs w:val="24"/>
        </w:rPr>
        <w:t>οβούλιο με ισχυρές αστυνομικές δυνάμεις</w:t>
      </w:r>
      <w:r>
        <w:rPr>
          <w:rFonts w:eastAsia="Times New Roman"/>
          <w:szCs w:val="24"/>
        </w:rPr>
        <w:t>;</w:t>
      </w:r>
      <w:r w:rsidRPr="007720A3">
        <w:rPr>
          <w:rFonts w:eastAsia="Times New Roman"/>
          <w:szCs w:val="24"/>
        </w:rPr>
        <w:t xml:space="preserve"> Γιατί </w:t>
      </w:r>
      <w:r>
        <w:rPr>
          <w:rFonts w:eastAsia="Times New Roman"/>
          <w:szCs w:val="24"/>
        </w:rPr>
        <w:t>πνίξατε</w:t>
      </w:r>
      <w:r w:rsidRPr="007720A3">
        <w:rPr>
          <w:rFonts w:eastAsia="Times New Roman"/>
          <w:szCs w:val="24"/>
        </w:rPr>
        <w:t xml:space="preserve"> τον κόσμο με ληγμένα χημικά</w:t>
      </w:r>
      <w:r>
        <w:rPr>
          <w:rFonts w:eastAsia="Times New Roman"/>
          <w:szCs w:val="24"/>
        </w:rPr>
        <w:t>; Ε</w:t>
      </w:r>
      <w:r w:rsidRPr="007720A3">
        <w:rPr>
          <w:rFonts w:eastAsia="Times New Roman"/>
          <w:szCs w:val="24"/>
        </w:rPr>
        <w:t xml:space="preserve">σείς </w:t>
      </w:r>
      <w:r>
        <w:rPr>
          <w:rFonts w:eastAsia="Times New Roman"/>
          <w:szCs w:val="24"/>
        </w:rPr>
        <w:t>είχατε</w:t>
      </w:r>
      <w:r w:rsidRPr="007720A3">
        <w:rPr>
          <w:rFonts w:eastAsia="Times New Roman"/>
          <w:szCs w:val="24"/>
        </w:rPr>
        <w:t xml:space="preserve"> βγάλ</w:t>
      </w:r>
      <w:r>
        <w:rPr>
          <w:rFonts w:eastAsia="Times New Roman"/>
          <w:szCs w:val="24"/>
        </w:rPr>
        <w:t>ει</w:t>
      </w:r>
      <w:r w:rsidRPr="007720A3">
        <w:rPr>
          <w:rFonts w:eastAsia="Times New Roman"/>
          <w:szCs w:val="24"/>
        </w:rPr>
        <w:t xml:space="preserve"> και τα κάγκελα </w:t>
      </w:r>
      <w:r>
        <w:rPr>
          <w:rFonts w:eastAsia="Times New Roman"/>
          <w:szCs w:val="24"/>
        </w:rPr>
        <w:t>από τον Άγνωστο Σ</w:t>
      </w:r>
      <w:r w:rsidRPr="007720A3">
        <w:rPr>
          <w:rFonts w:eastAsia="Times New Roman"/>
          <w:szCs w:val="24"/>
        </w:rPr>
        <w:t>τρατιώτη</w:t>
      </w:r>
      <w:r>
        <w:rPr>
          <w:rFonts w:eastAsia="Times New Roman"/>
          <w:szCs w:val="24"/>
        </w:rPr>
        <w:t xml:space="preserve">, αλλά φυσικά δικά σας </w:t>
      </w:r>
      <w:r w:rsidRPr="007720A3">
        <w:rPr>
          <w:rFonts w:eastAsia="Times New Roman"/>
          <w:szCs w:val="24"/>
        </w:rPr>
        <w:t xml:space="preserve">παιδιά </w:t>
      </w:r>
      <w:r>
        <w:rPr>
          <w:rFonts w:eastAsia="Times New Roman"/>
          <w:szCs w:val="24"/>
        </w:rPr>
        <w:t xml:space="preserve">έκαιγαν </w:t>
      </w:r>
      <w:r w:rsidRPr="007720A3">
        <w:rPr>
          <w:rFonts w:eastAsia="Times New Roman"/>
          <w:szCs w:val="24"/>
        </w:rPr>
        <w:t xml:space="preserve">τις σκοπιές μαζί με το </w:t>
      </w:r>
      <w:r>
        <w:rPr>
          <w:rFonts w:eastAsia="Times New Roman"/>
          <w:szCs w:val="24"/>
        </w:rPr>
        <w:t>ιερό εθνικό</w:t>
      </w:r>
      <w:r w:rsidRPr="007720A3">
        <w:rPr>
          <w:rFonts w:eastAsia="Times New Roman"/>
          <w:szCs w:val="24"/>
        </w:rPr>
        <w:t xml:space="preserve"> μας σύμβολο</w:t>
      </w:r>
      <w:r>
        <w:rPr>
          <w:rFonts w:eastAsia="Times New Roman"/>
          <w:szCs w:val="24"/>
        </w:rPr>
        <w:t>.</w:t>
      </w:r>
    </w:p>
    <w:p w14:paraId="77C036CC" w14:textId="77777777" w:rsidR="006113A9" w:rsidRDefault="006B6FC4">
      <w:pPr>
        <w:spacing w:line="600" w:lineRule="auto"/>
        <w:ind w:firstLine="720"/>
        <w:contextualSpacing/>
        <w:jc w:val="both"/>
        <w:rPr>
          <w:rFonts w:eastAsia="Times New Roman"/>
          <w:szCs w:val="24"/>
        </w:rPr>
      </w:pPr>
      <w:r>
        <w:rPr>
          <w:rFonts w:eastAsia="Times New Roman"/>
          <w:szCs w:val="24"/>
        </w:rPr>
        <w:t>Γ</w:t>
      </w:r>
      <w:r w:rsidRPr="007720A3">
        <w:rPr>
          <w:rFonts w:eastAsia="Times New Roman"/>
          <w:szCs w:val="24"/>
        </w:rPr>
        <w:t xml:space="preserve">ια τη στάση </w:t>
      </w:r>
      <w:r>
        <w:rPr>
          <w:rFonts w:eastAsia="Times New Roman"/>
          <w:szCs w:val="24"/>
        </w:rPr>
        <w:t>των άλλων κομ</w:t>
      </w:r>
      <w:r>
        <w:rPr>
          <w:rFonts w:eastAsia="Times New Roman"/>
          <w:szCs w:val="24"/>
        </w:rPr>
        <w:t>μάτων τι να πρωτοπούμε;</w:t>
      </w:r>
      <w:r w:rsidRPr="007720A3">
        <w:rPr>
          <w:rFonts w:eastAsia="Times New Roman"/>
          <w:szCs w:val="24"/>
        </w:rPr>
        <w:t xml:space="preserve"> </w:t>
      </w:r>
      <w:r>
        <w:rPr>
          <w:rFonts w:eastAsia="Times New Roman"/>
          <w:szCs w:val="24"/>
        </w:rPr>
        <w:t>Για το προδοτικό ΚΚΕ,</w:t>
      </w:r>
      <w:r w:rsidRPr="007720A3">
        <w:rPr>
          <w:rFonts w:eastAsia="Times New Roman"/>
          <w:szCs w:val="24"/>
        </w:rPr>
        <w:t xml:space="preserve"> </w:t>
      </w:r>
      <w:r>
        <w:rPr>
          <w:rFonts w:eastAsia="Times New Roman"/>
          <w:szCs w:val="24"/>
        </w:rPr>
        <w:t>η παραχώρηση της</w:t>
      </w:r>
      <w:r w:rsidRPr="007720A3">
        <w:rPr>
          <w:rFonts w:eastAsia="Times New Roman"/>
          <w:szCs w:val="24"/>
        </w:rPr>
        <w:t xml:space="preserve"> Μακεδονίας μας </w:t>
      </w:r>
      <w:r>
        <w:rPr>
          <w:rFonts w:eastAsia="Times New Roman"/>
          <w:szCs w:val="24"/>
        </w:rPr>
        <w:t>σ</w:t>
      </w:r>
      <w:r w:rsidRPr="007720A3">
        <w:rPr>
          <w:rFonts w:eastAsia="Times New Roman"/>
          <w:szCs w:val="24"/>
        </w:rPr>
        <w:t xml:space="preserve">τους </w:t>
      </w:r>
      <w:r w:rsidRPr="007720A3">
        <w:rPr>
          <w:rFonts w:eastAsia="Times New Roman"/>
          <w:szCs w:val="24"/>
        </w:rPr>
        <w:lastRenderedPageBreak/>
        <w:t>Βο</w:t>
      </w:r>
      <w:r>
        <w:rPr>
          <w:rFonts w:eastAsia="Times New Roman"/>
          <w:szCs w:val="24"/>
        </w:rPr>
        <w:t>υλγά</w:t>
      </w:r>
      <w:r w:rsidRPr="007720A3">
        <w:rPr>
          <w:rFonts w:eastAsia="Times New Roman"/>
          <w:szCs w:val="24"/>
        </w:rPr>
        <w:t xml:space="preserve">ρους </w:t>
      </w:r>
      <w:r>
        <w:rPr>
          <w:rFonts w:eastAsia="Times New Roman"/>
          <w:szCs w:val="24"/>
        </w:rPr>
        <w:t>ήταν</w:t>
      </w:r>
      <w:r w:rsidRPr="007720A3">
        <w:rPr>
          <w:rFonts w:eastAsia="Times New Roman"/>
          <w:szCs w:val="24"/>
        </w:rPr>
        <w:t xml:space="preserve"> πάντα απαίτηση και αγώνας</w:t>
      </w:r>
      <w:r>
        <w:rPr>
          <w:rFonts w:eastAsia="Times New Roman"/>
          <w:szCs w:val="24"/>
        </w:rPr>
        <w:t>.</w:t>
      </w:r>
      <w:r w:rsidRPr="007720A3">
        <w:rPr>
          <w:rFonts w:eastAsia="Times New Roman"/>
          <w:szCs w:val="24"/>
        </w:rPr>
        <w:t xml:space="preserve"> Και το παραδέχτηκ</w:t>
      </w:r>
      <w:r>
        <w:rPr>
          <w:rFonts w:eastAsia="Times New Roman"/>
          <w:szCs w:val="24"/>
        </w:rPr>
        <w:t>ε</w:t>
      </w:r>
      <w:r w:rsidRPr="007720A3">
        <w:rPr>
          <w:rFonts w:eastAsia="Times New Roman"/>
          <w:szCs w:val="24"/>
        </w:rPr>
        <w:t xml:space="preserve"> σήμερα ένας ομιλητής του στη Βουλή</w:t>
      </w:r>
      <w:r>
        <w:rPr>
          <w:rFonts w:eastAsia="Times New Roman"/>
          <w:szCs w:val="24"/>
        </w:rPr>
        <w:t>.</w:t>
      </w:r>
      <w:r w:rsidRPr="007720A3">
        <w:rPr>
          <w:rFonts w:eastAsia="Times New Roman"/>
          <w:szCs w:val="24"/>
        </w:rPr>
        <w:t xml:space="preserve"> Εδώ ταιριάζει το </w:t>
      </w:r>
      <w:r>
        <w:rPr>
          <w:rFonts w:eastAsia="Times New Roman"/>
          <w:szCs w:val="24"/>
        </w:rPr>
        <w:t>«</w:t>
      </w:r>
      <w:r w:rsidRPr="007720A3">
        <w:rPr>
          <w:rFonts w:eastAsia="Times New Roman"/>
          <w:szCs w:val="24"/>
        </w:rPr>
        <w:t>μία φορά προδότης</w:t>
      </w:r>
      <w:r>
        <w:rPr>
          <w:rFonts w:eastAsia="Times New Roman"/>
          <w:szCs w:val="24"/>
        </w:rPr>
        <w:t>,</w:t>
      </w:r>
      <w:r w:rsidRPr="007720A3">
        <w:rPr>
          <w:rFonts w:eastAsia="Times New Roman"/>
          <w:szCs w:val="24"/>
        </w:rPr>
        <w:t xml:space="preserve"> πάντα προδότης</w:t>
      </w:r>
      <w:r>
        <w:rPr>
          <w:rFonts w:eastAsia="Times New Roman"/>
          <w:szCs w:val="24"/>
        </w:rPr>
        <w:t>».</w:t>
      </w:r>
    </w:p>
    <w:p w14:paraId="77C036CD" w14:textId="77777777" w:rsidR="006113A9" w:rsidRDefault="006B6FC4">
      <w:pPr>
        <w:spacing w:line="600" w:lineRule="auto"/>
        <w:ind w:firstLine="720"/>
        <w:contextualSpacing/>
        <w:jc w:val="both"/>
        <w:rPr>
          <w:rFonts w:eastAsia="Times New Roman"/>
          <w:szCs w:val="24"/>
        </w:rPr>
      </w:pPr>
      <w:r>
        <w:rPr>
          <w:rFonts w:eastAsia="Times New Roman"/>
          <w:szCs w:val="24"/>
        </w:rPr>
        <w:t>Β</w:t>
      </w:r>
      <w:r w:rsidRPr="007720A3">
        <w:rPr>
          <w:rFonts w:eastAsia="Times New Roman"/>
          <w:szCs w:val="24"/>
        </w:rPr>
        <w:t xml:space="preserve">ουλευτές του Ποταμιού </w:t>
      </w:r>
      <w:r>
        <w:rPr>
          <w:rFonts w:eastAsia="Times New Roman"/>
          <w:szCs w:val="24"/>
        </w:rPr>
        <w:t>έπαιρναν πάντα</w:t>
      </w:r>
      <w:r w:rsidRPr="007720A3">
        <w:rPr>
          <w:rFonts w:eastAsia="Times New Roman"/>
          <w:szCs w:val="24"/>
        </w:rPr>
        <w:t xml:space="preserve"> θέσεις που </w:t>
      </w:r>
      <w:r>
        <w:rPr>
          <w:rFonts w:eastAsia="Times New Roman"/>
          <w:szCs w:val="24"/>
        </w:rPr>
        <w:t xml:space="preserve">έκριναν </w:t>
      </w:r>
      <w:r w:rsidRPr="007720A3">
        <w:rPr>
          <w:rFonts w:eastAsia="Times New Roman"/>
          <w:szCs w:val="24"/>
        </w:rPr>
        <w:t>κάθε τι εθνικό</w:t>
      </w:r>
      <w:r>
        <w:rPr>
          <w:rFonts w:eastAsia="Times New Roman"/>
          <w:szCs w:val="24"/>
        </w:rPr>
        <w:t xml:space="preserve"> και</w:t>
      </w:r>
      <w:r w:rsidRPr="007720A3">
        <w:rPr>
          <w:rFonts w:eastAsia="Times New Roman"/>
          <w:szCs w:val="24"/>
        </w:rPr>
        <w:t xml:space="preserve"> πατριωτικό</w:t>
      </w:r>
      <w:r>
        <w:rPr>
          <w:rFonts w:eastAsia="Times New Roman"/>
          <w:szCs w:val="24"/>
        </w:rPr>
        <w:t>,</w:t>
      </w:r>
      <w:r w:rsidRPr="007720A3">
        <w:rPr>
          <w:rFonts w:eastAsia="Times New Roman"/>
          <w:szCs w:val="24"/>
        </w:rPr>
        <w:t xml:space="preserve"> με </w:t>
      </w:r>
      <w:r>
        <w:rPr>
          <w:rFonts w:eastAsia="Times New Roman"/>
          <w:szCs w:val="24"/>
        </w:rPr>
        <w:t>κορυφαίο</w:t>
      </w:r>
      <w:r w:rsidRPr="007720A3">
        <w:rPr>
          <w:rFonts w:eastAsia="Times New Roman"/>
          <w:szCs w:val="24"/>
        </w:rPr>
        <w:t xml:space="preserve"> το </w:t>
      </w:r>
      <w:r>
        <w:rPr>
          <w:rFonts w:eastAsia="Times New Roman"/>
          <w:szCs w:val="24"/>
        </w:rPr>
        <w:t>Βουλευτή</w:t>
      </w:r>
      <w:r w:rsidRPr="007720A3">
        <w:rPr>
          <w:rFonts w:eastAsia="Times New Roman"/>
          <w:szCs w:val="24"/>
        </w:rPr>
        <w:t xml:space="preserve"> της Χρυσής Αυγής που </w:t>
      </w:r>
      <w:r>
        <w:rPr>
          <w:rFonts w:eastAsia="Times New Roman"/>
          <w:szCs w:val="24"/>
        </w:rPr>
        <w:t>μετεγράφη</w:t>
      </w:r>
      <w:r w:rsidRPr="007720A3">
        <w:rPr>
          <w:rFonts w:eastAsia="Times New Roman"/>
          <w:szCs w:val="24"/>
        </w:rPr>
        <w:t xml:space="preserve"> πρόσφατα</w:t>
      </w:r>
      <w:r>
        <w:rPr>
          <w:rFonts w:eastAsia="Times New Roman"/>
          <w:szCs w:val="24"/>
        </w:rPr>
        <w:t>.</w:t>
      </w:r>
    </w:p>
    <w:p w14:paraId="77C036CE" w14:textId="77777777" w:rsidR="006113A9" w:rsidRDefault="006B6FC4">
      <w:pPr>
        <w:spacing w:line="600" w:lineRule="auto"/>
        <w:ind w:firstLine="720"/>
        <w:contextualSpacing/>
        <w:jc w:val="both"/>
        <w:rPr>
          <w:rFonts w:eastAsia="Times New Roman"/>
          <w:szCs w:val="24"/>
        </w:rPr>
      </w:pPr>
      <w:r>
        <w:rPr>
          <w:rFonts w:eastAsia="Times New Roman"/>
          <w:szCs w:val="24"/>
        </w:rPr>
        <w:t>Ο</w:t>
      </w:r>
      <w:r w:rsidRPr="007720A3">
        <w:rPr>
          <w:rFonts w:eastAsia="Times New Roman"/>
          <w:szCs w:val="24"/>
        </w:rPr>
        <w:t>ι ΑΝΕΛ έβαλα</w:t>
      </w:r>
      <w:r>
        <w:rPr>
          <w:rFonts w:eastAsia="Times New Roman"/>
          <w:szCs w:val="24"/>
        </w:rPr>
        <w:t>ν</w:t>
      </w:r>
      <w:r w:rsidRPr="007720A3">
        <w:rPr>
          <w:rFonts w:eastAsia="Times New Roman"/>
          <w:szCs w:val="24"/>
        </w:rPr>
        <w:t xml:space="preserve"> την κονόμα και την κουτάλα </w:t>
      </w:r>
      <w:r>
        <w:rPr>
          <w:rFonts w:eastAsia="Times New Roman"/>
          <w:szCs w:val="24"/>
        </w:rPr>
        <w:t>πάνω από το δήθεν</w:t>
      </w:r>
      <w:r w:rsidRPr="007720A3">
        <w:rPr>
          <w:rFonts w:eastAsia="Times New Roman"/>
          <w:szCs w:val="24"/>
        </w:rPr>
        <w:t xml:space="preserve"> πατριωτικό καθήκον </w:t>
      </w:r>
      <w:r>
        <w:rPr>
          <w:rFonts w:eastAsia="Times New Roman"/>
          <w:szCs w:val="24"/>
        </w:rPr>
        <w:t>τους.</w:t>
      </w:r>
      <w:r w:rsidRPr="007720A3">
        <w:rPr>
          <w:rFonts w:eastAsia="Times New Roman"/>
          <w:szCs w:val="24"/>
        </w:rPr>
        <w:t xml:space="preserve"> </w:t>
      </w:r>
      <w:r>
        <w:rPr>
          <w:rFonts w:eastAsia="Times New Roman"/>
          <w:szCs w:val="24"/>
        </w:rPr>
        <w:t>Κ</w:t>
      </w:r>
      <w:r w:rsidRPr="007720A3">
        <w:rPr>
          <w:rFonts w:eastAsia="Times New Roman"/>
          <w:szCs w:val="24"/>
        </w:rPr>
        <w:t>αι κάποια στιγμή θ</w:t>
      </w:r>
      <w:r w:rsidRPr="007720A3">
        <w:rPr>
          <w:rFonts w:eastAsia="Times New Roman"/>
          <w:szCs w:val="24"/>
        </w:rPr>
        <w:t>α πρέπει να μάθουμε</w:t>
      </w:r>
      <w:r>
        <w:rPr>
          <w:rFonts w:eastAsia="Times New Roman"/>
          <w:szCs w:val="24"/>
        </w:rPr>
        <w:t xml:space="preserve"> και </w:t>
      </w:r>
      <w:r w:rsidRPr="007720A3">
        <w:rPr>
          <w:rFonts w:eastAsia="Times New Roman"/>
          <w:szCs w:val="24"/>
        </w:rPr>
        <w:t>για τις συναλλαγές τους με τον ΣΥΡΙΖΑ</w:t>
      </w:r>
      <w:r>
        <w:rPr>
          <w:rFonts w:eastAsia="Times New Roman"/>
          <w:szCs w:val="24"/>
        </w:rPr>
        <w:t>.</w:t>
      </w:r>
    </w:p>
    <w:p w14:paraId="77C036CF" w14:textId="77777777" w:rsidR="006113A9" w:rsidRDefault="006B6FC4">
      <w:pPr>
        <w:spacing w:line="600" w:lineRule="auto"/>
        <w:ind w:firstLine="720"/>
        <w:contextualSpacing/>
        <w:jc w:val="both"/>
        <w:rPr>
          <w:rFonts w:eastAsia="Times New Roman"/>
          <w:szCs w:val="24"/>
        </w:rPr>
      </w:pPr>
      <w:r>
        <w:rPr>
          <w:rFonts w:eastAsia="Times New Roman"/>
          <w:szCs w:val="24"/>
        </w:rPr>
        <w:t>Όσο για το ΠΑΣΟΚ</w:t>
      </w:r>
      <w:r>
        <w:rPr>
          <w:rFonts w:eastAsia="Times New Roman"/>
          <w:szCs w:val="24"/>
        </w:rPr>
        <w:t xml:space="preserve"> </w:t>
      </w:r>
      <w:r>
        <w:rPr>
          <w:rFonts w:eastAsia="Times New Roman"/>
          <w:szCs w:val="24"/>
        </w:rPr>
        <w:t>-</w:t>
      </w:r>
      <w:r>
        <w:rPr>
          <w:rFonts w:eastAsia="Times New Roman"/>
          <w:szCs w:val="24"/>
        </w:rPr>
        <w:t xml:space="preserve"> </w:t>
      </w:r>
      <w:r w:rsidRPr="007720A3">
        <w:rPr>
          <w:rFonts w:eastAsia="Times New Roman"/>
          <w:szCs w:val="24"/>
        </w:rPr>
        <w:t>ΚΙΝΑΛ</w:t>
      </w:r>
      <w:r>
        <w:rPr>
          <w:rFonts w:eastAsia="Times New Roman"/>
          <w:szCs w:val="24"/>
        </w:rPr>
        <w:t>;</w:t>
      </w:r>
      <w:r w:rsidRPr="007720A3">
        <w:rPr>
          <w:rFonts w:eastAsia="Times New Roman"/>
          <w:szCs w:val="24"/>
        </w:rPr>
        <w:t xml:space="preserve"> </w:t>
      </w:r>
      <w:r>
        <w:rPr>
          <w:rFonts w:eastAsia="Times New Roman"/>
          <w:szCs w:val="24"/>
        </w:rPr>
        <w:t>Κ</w:t>
      </w:r>
      <w:r w:rsidRPr="007720A3">
        <w:rPr>
          <w:rFonts w:eastAsia="Times New Roman"/>
          <w:szCs w:val="24"/>
        </w:rPr>
        <w:t>αι μόνο που στις τάξεις του έχει στελέχη από το ανθελληνικό κόμμα ΔΗΜΑΡ αρκεί</w:t>
      </w:r>
      <w:r>
        <w:rPr>
          <w:rFonts w:eastAsia="Times New Roman"/>
          <w:szCs w:val="24"/>
        </w:rPr>
        <w:t>.</w:t>
      </w:r>
    </w:p>
    <w:p w14:paraId="77C036D0" w14:textId="77777777" w:rsidR="006113A9" w:rsidRDefault="006B6FC4">
      <w:pPr>
        <w:spacing w:line="600" w:lineRule="auto"/>
        <w:ind w:firstLine="720"/>
        <w:contextualSpacing/>
        <w:jc w:val="both"/>
        <w:rPr>
          <w:rFonts w:eastAsia="Times New Roman"/>
          <w:szCs w:val="24"/>
        </w:rPr>
      </w:pPr>
      <w:r>
        <w:rPr>
          <w:rFonts w:eastAsia="Times New Roman"/>
          <w:szCs w:val="24"/>
        </w:rPr>
        <w:t>Η πατριδοκάπηλη Νέα Δ</w:t>
      </w:r>
      <w:r w:rsidRPr="007720A3">
        <w:rPr>
          <w:rFonts w:eastAsia="Times New Roman"/>
          <w:szCs w:val="24"/>
        </w:rPr>
        <w:t>ημοκρατία</w:t>
      </w:r>
      <w:r>
        <w:rPr>
          <w:rFonts w:eastAsia="Times New Roman"/>
          <w:szCs w:val="24"/>
        </w:rPr>
        <w:t xml:space="preserve"> </w:t>
      </w:r>
      <w:r w:rsidRPr="007720A3">
        <w:rPr>
          <w:rFonts w:eastAsia="Times New Roman"/>
          <w:szCs w:val="24"/>
        </w:rPr>
        <w:t xml:space="preserve">εδώ και χρόνια </w:t>
      </w:r>
      <w:r>
        <w:rPr>
          <w:rFonts w:eastAsia="Times New Roman"/>
          <w:szCs w:val="24"/>
        </w:rPr>
        <w:t>ε</w:t>
      </w:r>
      <w:r w:rsidRPr="007720A3">
        <w:rPr>
          <w:rFonts w:eastAsia="Times New Roman"/>
          <w:szCs w:val="24"/>
        </w:rPr>
        <w:t>τοίμα</w:t>
      </w:r>
      <w:r>
        <w:rPr>
          <w:rFonts w:eastAsia="Times New Roman"/>
          <w:szCs w:val="24"/>
        </w:rPr>
        <w:t>ζ</w:t>
      </w:r>
      <w:r w:rsidRPr="007720A3">
        <w:rPr>
          <w:rFonts w:eastAsia="Times New Roman"/>
          <w:szCs w:val="24"/>
        </w:rPr>
        <w:t xml:space="preserve">ε </w:t>
      </w:r>
      <w:r>
        <w:rPr>
          <w:rFonts w:eastAsia="Times New Roman"/>
          <w:szCs w:val="24"/>
        </w:rPr>
        <w:t>τ</w:t>
      </w:r>
      <w:r w:rsidRPr="007720A3">
        <w:rPr>
          <w:rFonts w:eastAsia="Times New Roman"/>
          <w:szCs w:val="24"/>
        </w:rPr>
        <w:t>η</w:t>
      </w:r>
      <w:r>
        <w:rPr>
          <w:rFonts w:eastAsia="Times New Roman"/>
          <w:szCs w:val="24"/>
        </w:rPr>
        <w:t>ν</w:t>
      </w:r>
      <w:r w:rsidRPr="007720A3">
        <w:rPr>
          <w:rFonts w:eastAsia="Times New Roman"/>
          <w:szCs w:val="24"/>
        </w:rPr>
        <w:t xml:space="preserve"> προδοσία</w:t>
      </w:r>
      <w:r>
        <w:rPr>
          <w:rFonts w:eastAsia="Times New Roman"/>
          <w:szCs w:val="24"/>
        </w:rPr>
        <w:t>.</w:t>
      </w:r>
      <w:r w:rsidRPr="007720A3">
        <w:rPr>
          <w:rFonts w:eastAsia="Times New Roman"/>
          <w:szCs w:val="24"/>
        </w:rPr>
        <w:t xml:space="preserve"> </w:t>
      </w:r>
      <w:r>
        <w:rPr>
          <w:rFonts w:eastAsia="Times New Roman"/>
          <w:szCs w:val="24"/>
        </w:rPr>
        <w:t>Η</w:t>
      </w:r>
      <w:r w:rsidRPr="007720A3">
        <w:rPr>
          <w:rFonts w:eastAsia="Times New Roman"/>
          <w:szCs w:val="24"/>
        </w:rPr>
        <w:t xml:space="preserve"> </w:t>
      </w:r>
      <w:r>
        <w:rPr>
          <w:rFonts w:eastAsia="Times New Roman"/>
          <w:szCs w:val="24"/>
        </w:rPr>
        <w:t>ψοφο</w:t>
      </w:r>
      <w:r w:rsidRPr="007720A3">
        <w:rPr>
          <w:rFonts w:eastAsia="Times New Roman"/>
          <w:szCs w:val="24"/>
        </w:rPr>
        <w:t>δεξιά παράτα</w:t>
      </w:r>
      <w:r w:rsidRPr="007720A3">
        <w:rPr>
          <w:rFonts w:eastAsia="Times New Roman"/>
          <w:szCs w:val="24"/>
        </w:rPr>
        <w:t>ξη εκχωρεί το όνομα της Μακεδονίας και δέχετ</w:t>
      </w:r>
      <w:r>
        <w:rPr>
          <w:rFonts w:eastAsia="Times New Roman"/>
          <w:szCs w:val="24"/>
        </w:rPr>
        <w:t>αι</w:t>
      </w:r>
      <w:r w:rsidRPr="007720A3">
        <w:rPr>
          <w:rFonts w:eastAsia="Times New Roman"/>
          <w:szCs w:val="24"/>
        </w:rPr>
        <w:t xml:space="preserve"> διπλή ονομασία</w:t>
      </w:r>
      <w:r>
        <w:rPr>
          <w:rFonts w:eastAsia="Times New Roman"/>
          <w:szCs w:val="24"/>
        </w:rPr>
        <w:t xml:space="preserve">. Η Νέα Δημοκρατία </w:t>
      </w:r>
      <w:r w:rsidRPr="007720A3">
        <w:rPr>
          <w:rFonts w:eastAsia="Times New Roman"/>
          <w:szCs w:val="24"/>
        </w:rPr>
        <w:t>ήταν</w:t>
      </w:r>
      <w:r>
        <w:rPr>
          <w:rFonts w:eastAsia="Times New Roman"/>
          <w:szCs w:val="24"/>
        </w:rPr>
        <w:t>,</w:t>
      </w:r>
      <w:r w:rsidRPr="007720A3">
        <w:rPr>
          <w:rFonts w:eastAsia="Times New Roman"/>
          <w:szCs w:val="24"/>
        </w:rPr>
        <w:t xml:space="preserve"> είναι και θα είναι πάντα το δεκανίκι και ο καρπαζοεισπράκτορας </w:t>
      </w:r>
      <w:r>
        <w:rPr>
          <w:rFonts w:eastAsia="Times New Roman"/>
          <w:szCs w:val="24"/>
        </w:rPr>
        <w:t>της Αριστεράς. Ν</w:t>
      </w:r>
      <w:r w:rsidRPr="007720A3">
        <w:rPr>
          <w:rFonts w:eastAsia="Times New Roman"/>
          <w:szCs w:val="24"/>
        </w:rPr>
        <w:t>α θυμίσουμε</w:t>
      </w:r>
      <w:r>
        <w:rPr>
          <w:rFonts w:eastAsia="Times New Roman"/>
          <w:szCs w:val="24"/>
        </w:rPr>
        <w:t>, λοιπόν,</w:t>
      </w:r>
      <w:r w:rsidRPr="007720A3">
        <w:rPr>
          <w:rFonts w:eastAsia="Times New Roman"/>
          <w:szCs w:val="24"/>
        </w:rPr>
        <w:t xml:space="preserve"> εδώ στους </w:t>
      </w:r>
      <w:r>
        <w:rPr>
          <w:rFonts w:eastAsia="Times New Roman"/>
          <w:szCs w:val="24"/>
        </w:rPr>
        <w:t xml:space="preserve">κύριους της Νέας Δημοκρατίας, </w:t>
      </w:r>
      <w:r w:rsidRPr="007720A3">
        <w:rPr>
          <w:rFonts w:eastAsia="Times New Roman"/>
          <w:szCs w:val="24"/>
        </w:rPr>
        <w:t xml:space="preserve">ότι ο Παύλος Μελάς και οι άλλοι ήρωες του Μακεδονικού Αγώνα </w:t>
      </w:r>
      <w:r>
        <w:rPr>
          <w:rFonts w:eastAsia="Times New Roman"/>
          <w:szCs w:val="24"/>
        </w:rPr>
        <w:t>δεν θυσιάστηκαν</w:t>
      </w:r>
      <w:r w:rsidRPr="007720A3">
        <w:rPr>
          <w:rFonts w:eastAsia="Times New Roman"/>
          <w:szCs w:val="24"/>
        </w:rPr>
        <w:t xml:space="preserve"> για κα</w:t>
      </w:r>
      <w:r>
        <w:rPr>
          <w:rFonts w:eastAsia="Times New Roman"/>
          <w:szCs w:val="24"/>
        </w:rPr>
        <w:t>μ</w:t>
      </w:r>
      <w:r w:rsidRPr="007720A3">
        <w:rPr>
          <w:rFonts w:eastAsia="Times New Roman"/>
          <w:szCs w:val="24"/>
        </w:rPr>
        <w:t>μιά διπλή ονομασία</w:t>
      </w:r>
      <w:r>
        <w:rPr>
          <w:rFonts w:eastAsia="Times New Roman"/>
          <w:szCs w:val="24"/>
        </w:rPr>
        <w:t>,</w:t>
      </w:r>
      <w:r w:rsidRPr="007720A3">
        <w:rPr>
          <w:rFonts w:eastAsia="Times New Roman"/>
          <w:szCs w:val="24"/>
        </w:rPr>
        <w:t xml:space="preserve"> για κανένα γεωγραφικό προσδιορισμό</w:t>
      </w:r>
      <w:r>
        <w:rPr>
          <w:rFonts w:eastAsia="Times New Roman"/>
          <w:szCs w:val="24"/>
        </w:rPr>
        <w:t>.</w:t>
      </w:r>
      <w:r w:rsidRPr="007720A3">
        <w:rPr>
          <w:rFonts w:eastAsia="Times New Roman"/>
          <w:szCs w:val="24"/>
        </w:rPr>
        <w:t xml:space="preserve"> Η Νέα </w:t>
      </w:r>
      <w:r w:rsidRPr="007720A3">
        <w:rPr>
          <w:rFonts w:eastAsia="Times New Roman"/>
          <w:szCs w:val="24"/>
        </w:rPr>
        <w:lastRenderedPageBreak/>
        <w:t xml:space="preserve">Δημοκρατία έχει δείξει </w:t>
      </w:r>
      <w:r>
        <w:rPr>
          <w:rFonts w:eastAsia="Times New Roman"/>
          <w:szCs w:val="24"/>
        </w:rPr>
        <w:t>τις</w:t>
      </w:r>
      <w:r w:rsidRPr="007720A3">
        <w:rPr>
          <w:rFonts w:eastAsia="Times New Roman"/>
          <w:szCs w:val="24"/>
        </w:rPr>
        <w:t xml:space="preserve"> </w:t>
      </w:r>
      <w:r>
        <w:rPr>
          <w:rFonts w:eastAsia="Times New Roman"/>
          <w:szCs w:val="24"/>
        </w:rPr>
        <w:t>διαθέσεις</w:t>
      </w:r>
      <w:r w:rsidRPr="007720A3">
        <w:rPr>
          <w:rFonts w:eastAsia="Times New Roman"/>
          <w:szCs w:val="24"/>
        </w:rPr>
        <w:t xml:space="preserve"> της εδώ και χρόνια και σήμερα φάνηκε ξεκάθαρα με τη στάση της </w:t>
      </w:r>
      <w:r>
        <w:rPr>
          <w:rFonts w:eastAsia="Times New Roman"/>
          <w:szCs w:val="24"/>
        </w:rPr>
        <w:t>σ</w:t>
      </w:r>
      <w:r w:rsidRPr="007720A3">
        <w:rPr>
          <w:rFonts w:eastAsia="Times New Roman"/>
          <w:szCs w:val="24"/>
        </w:rPr>
        <w:t>την πρόταση</w:t>
      </w:r>
      <w:r w:rsidRPr="007720A3">
        <w:rPr>
          <w:rFonts w:eastAsia="Times New Roman"/>
          <w:szCs w:val="24"/>
        </w:rPr>
        <w:t xml:space="preserve"> αντισυνταγματικότητας της </w:t>
      </w:r>
      <w:r>
        <w:rPr>
          <w:rFonts w:eastAsia="Times New Roman"/>
          <w:szCs w:val="24"/>
        </w:rPr>
        <w:t>Χρυσής Α</w:t>
      </w:r>
      <w:r w:rsidRPr="007720A3">
        <w:rPr>
          <w:rFonts w:eastAsia="Times New Roman"/>
          <w:szCs w:val="24"/>
        </w:rPr>
        <w:t>υγής</w:t>
      </w:r>
      <w:r>
        <w:rPr>
          <w:rFonts w:eastAsia="Times New Roman"/>
          <w:szCs w:val="24"/>
        </w:rPr>
        <w:t>.</w:t>
      </w:r>
      <w:r w:rsidRPr="007720A3">
        <w:rPr>
          <w:rFonts w:eastAsia="Times New Roman"/>
          <w:szCs w:val="24"/>
        </w:rPr>
        <w:t xml:space="preserve"> Την καταθέτω για άλλη μία φορά </w:t>
      </w:r>
      <w:r>
        <w:rPr>
          <w:rFonts w:eastAsia="Times New Roman"/>
          <w:szCs w:val="24"/>
        </w:rPr>
        <w:t>σ</w:t>
      </w:r>
      <w:r w:rsidRPr="007720A3">
        <w:rPr>
          <w:rFonts w:eastAsia="Times New Roman"/>
          <w:szCs w:val="24"/>
        </w:rPr>
        <w:t>τα Πρακτικά</w:t>
      </w:r>
      <w:r>
        <w:rPr>
          <w:rFonts w:eastAsia="Times New Roman"/>
          <w:szCs w:val="24"/>
        </w:rPr>
        <w:t>.</w:t>
      </w:r>
    </w:p>
    <w:p w14:paraId="77C036D1" w14:textId="77777777" w:rsidR="006113A9" w:rsidRDefault="006B6FC4">
      <w:pPr>
        <w:spacing w:line="600" w:lineRule="auto"/>
        <w:ind w:firstLine="720"/>
        <w:contextualSpacing/>
        <w:jc w:val="both"/>
        <w:rPr>
          <w:rFonts w:eastAsia="Times New Roman"/>
          <w:szCs w:val="24"/>
        </w:rPr>
      </w:pPr>
      <w:r>
        <w:rPr>
          <w:rFonts w:eastAsia="Times New Roman" w:cs="Times New Roman"/>
          <w:szCs w:val="24"/>
        </w:rPr>
        <w:t xml:space="preserve">(Στο σημείο αυτό ο Βουλευτής κ. Αντώνιος Γρέγος καταθέτει για τα Πρακτικά την προαναφερθείσα πρόταση αντισυνταγματικότητας της Χρυσής Αυγής, η οποία βρίσκεται στο </w:t>
      </w:r>
      <w:r>
        <w:rPr>
          <w:rFonts w:eastAsia="Times New Roman" w:cs="Times New Roman"/>
          <w:szCs w:val="24"/>
        </w:rPr>
        <w:t>α</w:t>
      </w:r>
      <w:r>
        <w:rPr>
          <w:rFonts w:eastAsia="Times New Roman" w:cs="Times New Roman"/>
          <w:szCs w:val="24"/>
        </w:rPr>
        <w:t xml:space="preserve">ρχείο </w:t>
      </w:r>
      <w:r>
        <w:rPr>
          <w:rFonts w:eastAsia="Times New Roman" w:cs="Times New Roman"/>
          <w:szCs w:val="24"/>
        </w:rPr>
        <w:t>του Τμήματος Γραμματείας της Διεύθυνσης Στενογραφίας και Πρακτικών της Βουλής)</w:t>
      </w:r>
    </w:p>
    <w:p w14:paraId="77C036D2" w14:textId="77777777" w:rsidR="006113A9" w:rsidRDefault="006B6FC4">
      <w:pPr>
        <w:spacing w:line="600" w:lineRule="auto"/>
        <w:ind w:firstLine="720"/>
        <w:contextualSpacing/>
        <w:jc w:val="both"/>
        <w:rPr>
          <w:rFonts w:eastAsia="Times New Roman"/>
          <w:szCs w:val="24"/>
        </w:rPr>
      </w:pPr>
      <w:r>
        <w:rPr>
          <w:rFonts w:eastAsia="Times New Roman"/>
          <w:szCs w:val="24"/>
        </w:rPr>
        <w:t xml:space="preserve">Φυσικά, όμως, δεν θα πρέπει να αφήσουμε </w:t>
      </w:r>
      <w:r w:rsidRPr="007720A3">
        <w:rPr>
          <w:rFonts w:eastAsia="Times New Roman"/>
          <w:szCs w:val="24"/>
        </w:rPr>
        <w:t xml:space="preserve">τη Μακεδονία μας </w:t>
      </w:r>
      <w:r>
        <w:rPr>
          <w:rFonts w:eastAsia="Times New Roman"/>
          <w:szCs w:val="24"/>
        </w:rPr>
        <w:t>σ</w:t>
      </w:r>
      <w:r w:rsidRPr="007720A3">
        <w:rPr>
          <w:rFonts w:eastAsia="Times New Roman"/>
          <w:szCs w:val="24"/>
        </w:rPr>
        <w:t xml:space="preserve">τα νύχια του Τσίπρα </w:t>
      </w:r>
      <w:r>
        <w:rPr>
          <w:rFonts w:eastAsia="Times New Roman"/>
          <w:szCs w:val="24"/>
        </w:rPr>
        <w:t>ή</w:t>
      </w:r>
      <w:r w:rsidRPr="007720A3">
        <w:rPr>
          <w:rFonts w:eastAsia="Times New Roman"/>
          <w:szCs w:val="24"/>
        </w:rPr>
        <w:t xml:space="preserve"> </w:t>
      </w:r>
      <w:r>
        <w:rPr>
          <w:rFonts w:eastAsia="Times New Roman"/>
          <w:szCs w:val="24"/>
        </w:rPr>
        <w:t xml:space="preserve">του </w:t>
      </w:r>
      <w:r w:rsidRPr="007720A3">
        <w:rPr>
          <w:rFonts w:eastAsia="Times New Roman"/>
          <w:szCs w:val="24"/>
        </w:rPr>
        <w:t>Μητσοτάκη</w:t>
      </w:r>
      <w:r>
        <w:rPr>
          <w:rFonts w:eastAsia="Times New Roman"/>
          <w:szCs w:val="24"/>
        </w:rPr>
        <w:t>.</w:t>
      </w:r>
      <w:r w:rsidRPr="007720A3">
        <w:rPr>
          <w:rFonts w:eastAsia="Times New Roman"/>
          <w:szCs w:val="24"/>
        </w:rPr>
        <w:t xml:space="preserve"> </w:t>
      </w:r>
      <w:r>
        <w:rPr>
          <w:rFonts w:eastAsia="Times New Roman"/>
          <w:szCs w:val="24"/>
        </w:rPr>
        <w:t>Κ</w:t>
      </w:r>
      <w:r w:rsidRPr="007720A3">
        <w:rPr>
          <w:rFonts w:eastAsia="Times New Roman"/>
          <w:szCs w:val="24"/>
        </w:rPr>
        <w:t>αι</w:t>
      </w:r>
      <w:r>
        <w:rPr>
          <w:rFonts w:eastAsia="Times New Roman"/>
          <w:szCs w:val="24"/>
        </w:rPr>
        <w:t>,</w:t>
      </w:r>
      <w:r w:rsidRPr="007720A3">
        <w:rPr>
          <w:rFonts w:eastAsia="Times New Roman"/>
          <w:szCs w:val="24"/>
        </w:rPr>
        <w:t xml:space="preserve"> πραγματικά</w:t>
      </w:r>
      <w:r>
        <w:rPr>
          <w:rFonts w:eastAsia="Times New Roman"/>
          <w:szCs w:val="24"/>
        </w:rPr>
        <w:t>,</w:t>
      </w:r>
      <w:r w:rsidRPr="007720A3">
        <w:rPr>
          <w:rFonts w:eastAsia="Times New Roman"/>
          <w:szCs w:val="24"/>
        </w:rPr>
        <w:t xml:space="preserve"> </w:t>
      </w:r>
      <w:r>
        <w:rPr>
          <w:rFonts w:eastAsia="Times New Roman"/>
          <w:szCs w:val="24"/>
        </w:rPr>
        <w:t>θα είναι</w:t>
      </w:r>
      <w:r w:rsidRPr="007720A3">
        <w:rPr>
          <w:rFonts w:eastAsia="Times New Roman"/>
          <w:szCs w:val="24"/>
        </w:rPr>
        <w:t xml:space="preserve"> ντροπή η </w:t>
      </w:r>
      <w:r>
        <w:rPr>
          <w:rFonts w:eastAsia="Times New Roman"/>
          <w:szCs w:val="24"/>
        </w:rPr>
        <w:t>β</w:t>
      </w:r>
      <w:r w:rsidRPr="007720A3">
        <w:rPr>
          <w:rFonts w:eastAsia="Times New Roman"/>
          <w:szCs w:val="24"/>
        </w:rPr>
        <w:t xml:space="preserve">όρεια </w:t>
      </w:r>
      <w:r>
        <w:rPr>
          <w:rFonts w:eastAsia="Times New Roman"/>
          <w:szCs w:val="24"/>
        </w:rPr>
        <w:t>Ελλάδα να εκλέξει Β</w:t>
      </w:r>
      <w:r w:rsidRPr="007720A3">
        <w:rPr>
          <w:rFonts w:eastAsia="Times New Roman"/>
          <w:szCs w:val="24"/>
        </w:rPr>
        <w:t>ουλευτές του ΣΥΡΙΖΑ ή</w:t>
      </w:r>
      <w:r w:rsidRPr="007720A3">
        <w:rPr>
          <w:rFonts w:eastAsia="Times New Roman"/>
          <w:szCs w:val="24"/>
        </w:rPr>
        <w:t xml:space="preserve"> της Νέας Δημοκρατίας</w:t>
      </w:r>
      <w:r>
        <w:rPr>
          <w:rFonts w:eastAsia="Times New Roman"/>
          <w:szCs w:val="24"/>
        </w:rPr>
        <w:t>, όπως</w:t>
      </w:r>
      <w:r w:rsidRPr="007720A3">
        <w:rPr>
          <w:rFonts w:eastAsia="Times New Roman"/>
          <w:szCs w:val="24"/>
        </w:rPr>
        <w:t xml:space="preserve"> και η Κρήτη</w:t>
      </w:r>
      <w:r>
        <w:rPr>
          <w:rFonts w:eastAsia="Times New Roman"/>
          <w:szCs w:val="24"/>
        </w:rPr>
        <w:t>.</w:t>
      </w:r>
      <w:r w:rsidRPr="007720A3">
        <w:rPr>
          <w:rFonts w:eastAsia="Times New Roman"/>
          <w:szCs w:val="24"/>
        </w:rPr>
        <w:t xml:space="preserve"> Και ξέρετε </w:t>
      </w:r>
      <w:r>
        <w:rPr>
          <w:rFonts w:eastAsia="Times New Roman"/>
          <w:szCs w:val="24"/>
        </w:rPr>
        <w:t>την τεράστια</w:t>
      </w:r>
      <w:r w:rsidRPr="007720A3">
        <w:rPr>
          <w:rFonts w:eastAsia="Times New Roman"/>
          <w:szCs w:val="24"/>
        </w:rPr>
        <w:t xml:space="preserve"> προσφορά των Κρ</w:t>
      </w:r>
      <w:r>
        <w:rPr>
          <w:rFonts w:eastAsia="Times New Roman"/>
          <w:szCs w:val="24"/>
        </w:rPr>
        <w:t>η</w:t>
      </w:r>
      <w:r w:rsidRPr="007720A3">
        <w:rPr>
          <w:rFonts w:eastAsia="Times New Roman"/>
          <w:szCs w:val="24"/>
        </w:rPr>
        <w:t xml:space="preserve">τών </w:t>
      </w:r>
      <w:r>
        <w:rPr>
          <w:rFonts w:eastAsia="Times New Roman"/>
          <w:szCs w:val="24"/>
        </w:rPr>
        <w:t>στο Μακεδονικό Α</w:t>
      </w:r>
      <w:r w:rsidRPr="007720A3">
        <w:rPr>
          <w:rFonts w:eastAsia="Times New Roman"/>
          <w:szCs w:val="24"/>
        </w:rPr>
        <w:t xml:space="preserve">γώνα και τη σχέση τους με τη </w:t>
      </w:r>
      <w:r>
        <w:rPr>
          <w:rFonts w:eastAsia="Times New Roman"/>
          <w:szCs w:val="24"/>
        </w:rPr>
        <w:t>β</w:t>
      </w:r>
      <w:r w:rsidRPr="007720A3">
        <w:rPr>
          <w:rFonts w:eastAsia="Times New Roman"/>
          <w:szCs w:val="24"/>
        </w:rPr>
        <w:t>όρεια Ελλάδα</w:t>
      </w:r>
      <w:r>
        <w:rPr>
          <w:rFonts w:eastAsia="Times New Roman"/>
          <w:szCs w:val="24"/>
        </w:rPr>
        <w:t>.</w:t>
      </w:r>
    </w:p>
    <w:p w14:paraId="77C036D3" w14:textId="77777777" w:rsidR="006113A9" w:rsidRDefault="006B6FC4">
      <w:pPr>
        <w:spacing w:line="600" w:lineRule="auto"/>
        <w:ind w:firstLine="720"/>
        <w:contextualSpacing/>
        <w:jc w:val="both"/>
        <w:rPr>
          <w:rFonts w:eastAsia="Times New Roman"/>
          <w:szCs w:val="24"/>
        </w:rPr>
      </w:pPr>
      <w:r>
        <w:rPr>
          <w:rFonts w:eastAsia="Times New Roman"/>
          <w:szCs w:val="24"/>
        </w:rPr>
        <w:t>Έ</w:t>
      </w:r>
      <w:r w:rsidRPr="007720A3">
        <w:rPr>
          <w:rFonts w:eastAsia="Times New Roman"/>
          <w:szCs w:val="24"/>
        </w:rPr>
        <w:t>χουμε</w:t>
      </w:r>
      <w:r>
        <w:rPr>
          <w:rFonts w:eastAsia="Times New Roman"/>
          <w:szCs w:val="24"/>
        </w:rPr>
        <w:t>,</w:t>
      </w:r>
      <w:r w:rsidRPr="007720A3">
        <w:rPr>
          <w:rFonts w:eastAsia="Times New Roman"/>
          <w:szCs w:val="24"/>
        </w:rPr>
        <w:t xml:space="preserve"> όμως και ένα χρέος</w:t>
      </w:r>
      <w:r>
        <w:rPr>
          <w:rFonts w:eastAsia="Times New Roman"/>
          <w:szCs w:val="24"/>
        </w:rPr>
        <w:t>,</w:t>
      </w:r>
      <w:r w:rsidRPr="007720A3">
        <w:rPr>
          <w:rFonts w:eastAsia="Times New Roman"/>
          <w:szCs w:val="24"/>
        </w:rPr>
        <w:t xml:space="preserve"> </w:t>
      </w:r>
      <w:r>
        <w:rPr>
          <w:rFonts w:eastAsia="Times New Roman"/>
          <w:szCs w:val="24"/>
        </w:rPr>
        <w:t>πέραν όσων</w:t>
      </w:r>
      <w:r w:rsidRPr="007720A3">
        <w:rPr>
          <w:rFonts w:eastAsia="Times New Roman"/>
          <w:szCs w:val="24"/>
        </w:rPr>
        <w:t xml:space="preserve"> κάναμε σε αυτό</w:t>
      </w:r>
      <w:r>
        <w:rPr>
          <w:rFonts w:eastAsia="Times New Roman"/>
          <w:szCs w:val="24"/>
        </w:rPr>
        <w:t>ν</w:t>
      </w:r>
      <w:r w:rsidRPr="007720A3">
        <w:rPr>
          <w:rFonts w:eastAsia="Times New Roman"/>
          <w:szCs w:val="24"/>
        </w:rPr>
        <w:t xml:space="preserve"> τον αγώνα που δίνουμε και που είναι μία σταγόνα στους πο</w:t>
      </w:r>
      <w:r w:rsidRPr="007720A3">
        <w:rPr>
          <w:rFonts w:eastAsia="Times New Roman"/>
          <w:szCs w:val="24"/>
        </w:rPr>
        <w:t xml:space="preserve">ταμούς αίματος για την ελληνικότητα της Μακεδονίας </w:t>
      </w:r>
      <w:r>
        <w:rPr>
          <w:rFonts w:eastAsia="Times New Roman"/>
          <w:szCs w:val="24"/>
        </w:rPr>
        <w:t>μας: Σ</w:t>
      </w:r>
      <w:r w:rsidRPr="007720A3">
        <w:rPr>
          <w:rFonts w:eastAsia="Times New Roman"/>
          <w:szCs w:val="24"/>
        </w:rPr>
        <w:t xml:space="preserve">αν </w:t>
      </w:r>
      <w:r w:rsidRPr="007720A3">
        <w:rPr>
          <w:rFonts w:eastAsia="Times New Roman"/>
          <w:szCs w:val="24"/>
        </w:rPr>
        <w:lastRenderedPageBreak/>
        <w:t>γονείς κ</w:t>
      </w:r>
      <w:r>
        <w:rPr>
          <w:rFonts w:eastAsia="Times New Roman"/>
          <w:szCs w:val="24"/>
        </w:rPr>
        <w:t>υρίως</w:t>
      </w:r>
      <w:r w:rsidRPr="007720A3">
        <w:rPr>
          <w:rFonts w:eastAsia="Times New Roman"/>
          <w:szCs w:val="24"/>
        </w:rPr>
        <w:t xml:space="preserve"> </w:t>
      </w:r>
      <w:r>
        <w:rPr>
          <w:rFonts w:eastAsia="Times New Roman"/>
          <w:szCs w:val="24"/>
        </w:rPr>
        <w:t xml:space="preserve">πρέπει </w:t>
      </w:r>
      <w:r w:rsidRPr="007720A3">
        <w:rPr>
          <w:rFonts w:eastAsia="Times New Roman"/>
          <w:szCs w:val="24"/>
        </w:rPr>
        <w:t>να μάθουμε στα παιδιά μας ότι η Μακεδονία μας από την αρχαιότητα μέχρι σήμερα είναι μία και είναι μόνο ελληνική</w:t>
      </w:r>
      <w:r>
        <w:rPr>
          <w:rFonts w:eastAsia="Times New Roman"/>
          <w:szCs w:val="24"/>
        </w:rPr>
        <w:t>.</w:t>
      </w:r>
    </w:p>
    <w:p w14:paraId="77C036D4" w14:textId="77777777" w:rsidR="006113A9" w:rsidRDefault="006B6FC4">
      <w:pPr>
        <w:spacing w:line="600" w:lineRule="auto"/>
        <w:ind w:firstLine="720"/>
        <w:contextualSpacing/>
        <w:jc w:val="both"/>
        <w:rPr>
          <w:rFonts w:eastAsia="Times New Roman"/>
          <w:szCs w:val="24"/>
        </w:rPr>
      </w:pPr>
      <w:r>
        <w:rPr>
          <w:rFonts w:eastAsia="Times New Roman"/>
          <w:szCs w:val="24"/>
        </w:rPr>
        <w:t>Κ</w:t>
      </w:r>
      <w:r w:rsidRPr="007720A3">
        <w:rPr>
          <w:rFonts w:eastAsia="Times New Roman"/>
          <w:szCs w:val="24"/>
        </w:rPr>
        <w:t xml:space="preserve">υκλοφόρησαν και </w:t>
      </w:r>
      <w:r>
        <w:rPr>
          <w:rFonts w:eastAsia="Times New Roman"/>
          <w:szCs w:val="24"/>
        </w:rPr>
        <w:t>κάποιες αφίσες</w:t>
      </w:r>
      <w:r w:rsidRPr="007720A3">
        <w:rPr>
          <w:rFonts w:eastAsia="Times New Roman"/>
          <w:szCs w:val="24"/>
        </w:rPr>
        <w:t xml:space="preserve"> στη </w:t>
      </w:r>
      <w:r>
        <w:rPr>
          <w:rFonts w:eastAsia="Times New Roman"/>
          <w:szCs w:val="24"/>
        </w:rPr>
        <w:t>β</w:t>
      </w:r>
      <w:r w:rsidRPr="007720A3">
        <w:rPr>
          <w:rFonts w:eastAsia="Times New Roman"/>
          <w:szCs w:val="24"/>
        </w:rPr>
        <w:t>όρειο Ελλάδα</w:t>
      </w:r>
      <w:r>
        <w:rPr>
          <w:rFonts w:eastAsia="Times New Roman"/>
          <w:szCs w:val="24"/>
        </w:rPr>
        <w:t>. Δεν</w:t>
      </w:r>
      <w:r w:rsidRPr="007720A3">
        <w:rPr>
          <w:rFonts w:eastAsia="Times New Roman"/>
          <w:szCs w:val="24"/>
        </w:rPr>
        <w:t xml:space="preserve"> το σχολιάζω αυτό</w:t>
      </w:r>
      <w:r>
        <w:rPr>
          <w:rFonts w:eastAsia="Times New Roman"/>
          <w:szCs w:val="24"/>
        </w:rPr>
        <w:t xml:space="preserve">. Υπάρχει, όμως, </w:t>
      </w:r>
      <w:r w:rsidRPr="007720A3">
        <w:rPr>
          <w:rFonts w:eastAsia="Times New Roman"/>
          <w:szCs w:val="24"/>
        </w:rPr>
        <w:t>τηλεόρα</w:t>
      </w:r>
      <w:r>
        <w:rPr>
          <w:rFonts w:eastAsia="Times New Roman"/>
          <w:szCs w:val="24"/>
        </w:rPr>
        <w:t>σ</w:t>
      </w:r>
      <w:r w:rsidRPr="007720A3">
        <w:rPr>
          <w:rFonts w:eastAsia="Times New Roman"/>
          <w:szCs w:val="24"/>
        </w:rPr>
        <w:t>η</w:t>
      </w:r>
      <w:r>
        <w:rPr>
          <w:rFonts w:eastAsia="Times New Roman"/>
          <w:szCs w:val="24"/>
        </w:rPr>
        <w:t>,</w:t>
      </w:r>
      <w:r w:rsidRPr="007720A3">
        <w:rPr>
          <w:rFonts w:eastAsia="Times New Roman"/>
          <w:szCs w:val="24"/>
        </w:rPr>
        <w:t xml:space="preserve"> υπάρχει το διαδίκτυο</w:t>
      </w:r>
      <w:r>
        <w:rPr>
          <w:rFonts w:eastAsia="Times New Roman"/>
          <w:szCs w:val="24"/>
        </w:rPr>
        <w:t>.</w:t>
      </w:r>
      <w:r w:rsidRPr="007720A3">
        <w:rPr>
          <w:rFonts w:eastAsia="Times New Roman"/>
          <w:szCs w:val="24"/>
        </w:rPr>
        <w:t xml:space="preserve"> </w:t>
      </w:r>
      <w:r>
        <w:rPr>
          <w:rFonts w:eastAsia="Times New Roman"/>
          <w:szCs w:val="24"/>
        </w:rPr>
        <w:t>Τ</w:t>
      </w:r>
      <w:r w:rsidRPr="007720A3">
        <w:rPr>
          <w:rFonts w:eastAsia="Times New Roman"/>
          <w:szCs w:val="24"/>
        </w:rPr>
        <w:t xml:space="preserve">α πρόσωπα </w:t>
      </w:r>
      <w:r>
        <w:rPr>
          <w:rFonts w:eastAsia="Times New Roman"/>
          <w:szCs w:val="24"/>
        </w:rPr>
        <w:t>και τα ονόματα όσων στηρίζουν την προδοτική</w:t>
      </w:r>
      <w:r w:rsidRPr="007720A3">
        <w:rPr>
          <w:rFonts w:eastAsia="Times New Roman"/>
          <w:szCs w:val="24"/>
        </w:rPr>
        <w:t xml:space="preserve"> συμφωνία είναι γνωστά στο λαό</w:t>
      </w:r>
      <w:r>
        <w:rPr>
          <w:rFonts w:eastAsia="Times New Roman"/>
          <w:szCs w:val="24"/>
        </w:rPr>
        <w:t>, Μ</w:t>
      </w:r>
      <w:r w:rsidRPr="007720A3">
        <w:rPr>
          <w:rFonts w:eastAsia="Times New Roman"/>
          <w:szCs w:val="24"/>
        </w:rPr>
        <w:t xml:space="preserve">πορούμε να δούμε και </w:t>
      </w:r>
      <w:r>
        <w:rPr>
          <w:rFonts w:eastAsia="Times New Roman"/>
          <w:szCs w:val="24"/>
        </w:rPr>
        <w:t>λίστες. Έ</w:t>
      </w:r>
      <w:r w:rsidRPr="007720A3">
        <w:rPr>
          <w:rFonts w:eastAsia="Times New Roman"/>
          <w:szCs w:val="24"/>
        </w:rPr>
        <w:t>χουν βγει στο διαδίκτυο με τα ονόματα</w:t>
      </w:r>
      <w:r>
        <w:rPr>
          <w:rFonts w:eastAsia="Times New Roman"/>
          <w:szCs w:val="24"/>
        </w:rPr>
        <w:t>. Και επειδή έρχονται και εκλογές κ</w:t>
      </w:r>
      <w:r>
        <w:rPr>
          <w:rFonts w:eastAsia="Times New Roman"/>
          <w:szCs w:val="24"/>
        </w:rPr>
        <w:t>αι</w:t>
      </w:r>
      <w:r w:rsidRPr="007720A3">
        <w:rPr>
          <w:rFonts w:eastAsia="Times New Roman"/>
          <w:szCs w:val="24"/>
        </w:rPr>
        <w:t xml:space="preserve"> θα βγούνε </w:t>
      </w:r>
      <w:r>
        <w:rPr>
          <w:rFonts w:eastAsia="Times New Roman"/>
          <w:szCs w:val="24"/>
        </w:rPr>
        <w:t>οι</w:t>
      </w:r>
      <w:r w:rsidRPr="007720A3">
        <w:rPr>
          <w:rFonts w:eastAsia="Times New Roman"/>
          <w:szCs w:val="24"/>
        </w:rPr>
        <w:t xml:space="preserve"> γνωστοί </w:t>
      </w:r>
      <w:r>
        <w:rPr>
          <w:rFonts w:eastAsia="Times New Roman"/>
          <w:szCs w:val="24"/>
        </w:rPr>
        <w:t xml:space="preserve">ψηφοζήτουλες, θα παρακαλούσα τους Έλληνες για το εξής: Αν πετύχετε </w:t>
      </w:r>
      <w:r w:rsidRPr="007720A3">
        <w:rPr>
          <w:rFonts w:eastAsia="Times New Roman"/>
          <w:szCs w:val="24"/>
        </w:rPr>
        <w:t xml:space="preserve">κάποιον από </w:t>
      </w:r>
      <w:r>
        <w:rPr>
          <w:rFonts w:eastAsia="Times New Roman"/>
          <w:szCs w:val="24"/>
        </w:rPr>
        <w:t>αυτούς,</w:t>
      </w:r>
      <w:r w:rsidRPr="007720A3">
        <w:rPr>
          <w:rFonts w:eastAsia="Times New Roman"/>
          <w:szCs w:val="24"/>
        </w:rPr>
        <w:t xml:space="preserve"> ρωτήστε τον γιατί πρόδωσε τη Μακεδονία </w:t>
      </w:r>
      <w:r>
        <w:rPr>
          <w:rFonts w:eastAsia="Times New Roman"/>
          <w:szCs w:val="24"/>
        </w:rPr>
        <w:t>μας.</w:t>
      </w:r>
    </w:p>
    <w:p w14:paraId="77C036D5" w14:textId="77777777" w:rsidR="006113A9" w:rsidRDefault="006B6FC4">
      <w:pPr>
        <w:spacing w:line="600" w:lineRule="auto"/>
        <w:ind w:firstLine="720"/>
        <w:contextualSpacing/>
        <w:jc w:val="both"/>
        <w:rPr>
          <w:rFonts w:eastAsia="Times New Roman"/>
          <w:szCs w:val="24"/>
        </w:rPr>
      </w:pPr>
      <w:r w:rsidRPr="007720A3">
        <w:rPr>
          <w:rFonts w:eastAsia="Times New Roman"/>
          <w:szCs w:val="24"/>
        </w:rPr>
        <w:t xml:space="preserve">Όσο για τον </w:t>
      </w:r>
      <w:r>
        <w:rPr>
          <w:rFonts w:eastAsia="Times New Roman"/>
          <w:szCs w:val="24"/>
        </w:rPr>
        <w:t>κ.</w:t>
      </w:r>
      <w:r w:rsidRPr="007720A3">
        <w:rPr>
          <w:rFonts w:eastAsia="Times New Roman"/>
          <w:szCs w:val="24"/>
        </w:rPr>
        <w:t xml:space="preserve"> Τσίπρα</w:t>
      </w:r>
      <w:r>
        <w:rPr>
          <w:rFonts w:eastAsia="Times New Roman"/>
          <w:szCs w:val="24"/>
        </w:rPr>
        <w:t>,</w:t>
      </w:r>
      <w:r w:rsidRPr="007720A3">
        <w:rPr>
          <w:rFonts w:eastAsia="Times New Roman"/>
          <w:szCs w:val="24"/>
        </w:rPr>
        <w:t xml:space="preserve"> όπως φάνηκε</w:t>
      </w:r>
      <w:r>
        <w:rPr>
          <w:rFonts w:eastAsia="Times New Roman"/>
          <w:szCs w:val="24"/>
        </w:rPr>
        <w:t>,</w:t>
      </w:r>
      <w:r w:rsidRPr="007720A3">
        <w:rPr>
          <w:rFonts w:eastAsia="Times New Roman"/>
          <w:szCs w:val="24"/>
        </w:rPr>
        <w:t xml:space="preserve"> θα </w:t>
      </w:r>
      <w:r>
        <w:rPr>
          <w:rFonts w:eastAsia="Times New Roman"/>
          <w:szCs w:val="24"/>
        </w:rPr>
        <w:t xml:space="preserve">έρχεται </w:t>
      </w:r>
      <w:r w:rsidRPr="007720A3">
        <w:rPr>
          <w:rFonts w:eastAsia="Times New Roman"/>
          <w:szCs w:val="24"/>
        </w:rPr>
        <w:t>με δεκάδες διμοιρίες στη Θεσσαλονίκη</w:t>
      </w:r>
      <w:r>
        <w:rPr>
          <w:rFonts w:eastAsia="Times New Roman"/>
          <w:szCs w:val="24"/>
        </w:rPr>
        <w:t>,</w:t>
      </w:r>
      <w:r w:rsidRPr="007720A3">
        <w:rPr>
          <w:rFonts w:eastAsia="Times New Roman"/>
          <w:szCs w:val="24"/>
        </w:rPr>
        <w:t xml:space="preserve"> δεν θα περπατήσε</w:t>
      </w:r>
      <w:r w:rsidRPr="007720A3">
        <w:rPr>
          <w:rFonts w:eastAsia="Times New Roman"/>
          <w:szCs w:val="24"/>
        </w:rPr>
        <w:t>ι στο κέντρο</w:t>
      </w:r>
      <w:r>
        <w:rPr>
          <w:rFonts w:eastAsia="Times New Roman"/>
          <w:szCs w:val="24"/>
        </w:rPr>
        <w:t>,</w:t>
      </w:r>
      <w:r w:rsidRPr="007720A3">
        <w:rPr>
          <w:rFonts w:eastAsia="Times New Roman"/>
          <w:szCs w:val="24"/>
        </w:rPr>
        <w:t xml:space="preserve"> ούτε στις γειτονιές</w:t>
      </w:r>
      <w:r>
        <w:rPr>
          <w:rFonts w:eastAsia="Times New Roman"/>
          <w:szCs w:val="24"/>
        </w:rPr>
        <w:t>,</w:t>
      </w:r>
      <w:r w:rsidRPr="007720A3">
        <w:rPr>
          <w:rFonts w:eastAsia="Times New Roman"/>
          <w:szCs w:val="24"/>
        </w:rPr>
        <w:t xml:space="preserve"> </w:t>
      </w:r>
      <w:r>
        <w:rPr>
          <w:rFonts w:eastAsia="Times New Roman"/>
          <w:szCs w:val="24"/>
        </w:rPr>
        <w:t>ούτε</w:t>
      </w:r>
      <w:r w:rsidRPr="007720A3">
        <w:rPr>
          <w:rFonts w:eastAsia="Times New Roman"/>
          <w:szCs w:val="24"/>
        </w:rPr>
        <w:t xml:space="preserve"> στο Λευκό Πύργο</w:t>
      </w:r>
      <w:r>
        <w:rPr>
          <w:rFonts w:eastAsia="Times New Roman"/>
          <w:szCs w:val="24"/>
        </w:rPr>
        <w:t>.</w:t>
      </w:r>
      <w:r w:rsidRPr="007720A3">
        <w:rPr>
          <w:rFonts w:eastAsia="Times New Roman"/>
          <w:szCs w:val="24"/>
        </w:rPr>
        <w:t xml:space="preserve"> </w:t>
      </w:r>
      <w:r>
        <w:rPr>
          <w:rFonts w:eastAsia="Times New Roman"/>
          <w:szCs w:val="24"/>
        </w:rPr>
        <w:t>Α</w:t>
      </w:r>
      <w:r w:rsidRPr="007720A3">
        <w:rPr>
          <w:rFonts w:eastAsia="Times New Roman"/>
          <w:szCs w:val="24"/>
        </w:rPr>
        <w:t xml:space="preserve">υτά </w:t>
      </w:r>
      <w:r>
        <w:rPr>
          <w:rFonts w:eastAsia="Times New Roman"/>
          <w:szCs w:val="24"/>
        </w:rPr>
        <w:t xml:space="preserve">γινόντουσαν </w:t>
      </w:r>
      <w:r w:rsidRPr="007720A3">
        <w:rPr>
          <w:rFonts w:eastAsia="Times New Roman"/>
          <w:szCs w:val="24"/>
        </w:rPr>
        <w:t>κάποτε</w:t>
      </w:r>
      <w:r>
        <w:rPr>
          <w:rFonts w:eastAsia="Times New Roman"/>
          <w:szCs w:val="24"/>
        </w:rPr>
        <w:t>.</w:t>
      </w:r>
    </w:p>
    <w:p w14:paraId="77C036D6" w14:textId="77777777" w:rsidR="006113A9" w:rsidRDefault="006B6FC4">
      <w:pPr>
        <w:spacing w:line="600" w:lineRule="auto"/>
        <w:ind w:firstLine="720"/>
        <w:contextualSpacing/>
        <w:jc w:val="both"/>
        <w:rPr>
          <w:rFonts w:eastAsia="Times New Roman"/>
          <w:szCs w:val="24"/>
        </w:rPr>
      </w:pPr>
      <w:r w:rsidRPr="007720A3">
        <w:rPr>
          <w:rFonts w:eastAsia="Times New Roman"/>
          <w:szCs w:val="24"/>
        </w:rPr>
        <w:t>Ελάτε</w:t>
      </w:r>
      <w:r>
        <w:rPr>
          <w:rFonts w:eastAsia="Times New Roman"/>
          <w:szCs w:val="24"/>
        </w:rPr>
        <w:t>, λ</w:t>
      </w:r>
      <w:r w:rsidRPr="007720A3">
        <w:rPr>
          <w:rFonts w:eastAsia="Times New Roman"/>
          <w:szCs w:val="24"/>
        </w:rPr>
        <w:t>οιπόν</w:t>
      </w:r>
      <w:r>
        <w:rPr>
          <w:rFonts w:eastAsia="Times New Roman"/>
          <w:szCs w:val="24"/>
        </w:rPr>
        <w:t>, να</w:t>
      </w:r>
      <w:r w:rsidRPr="007720A3">
        <w:rPr>
          <w:rFonts w:eastAsia="Times New Roman"/>
          <w:szCs w:val="24"/>
        </w:rPr>
        <w:t xml:space="preserve"> μετρηθούμε </w:t>
      </w:r>
      <w:r>
        <w:rPr>
          <w:rFonts w:eastAsia="Times New Roman"/>
          <w:szCs w:val="24"/>
        </w:rPr>
        <w:t xml:space="preserve">ποιοι είναι με </w:t>
      </w:r>
      <w:r w:rsidRPr="007720A3">
        <w:rPr>
          <w:rFonts w:eastAsia="Times New Roman"/>
          <w:szCs w:val="24"/>
        </w:rPr>
        <w:t xml:space="preserve">τον λαό και ποιοι </w:t>
      </w:r>
      <w:r>
        <w:rPr>
          <w:rFonts w:eastAsia="Times New Roman"/>
          <w:szCs w:val="24"/>
        </w:rPr>
        <w:t xml:space="preserve">είναι </w:t>
      </w:r>
      <w:r w:rsidRPr="007720A3">
        <w:rPr>
          <w:rFonts w:eastAsia="Times New Roman"/>
          <w:szCs w:val="24"/>
        </w:rPr>
        <w:t>απέναντί του</w:t>
      </w:r>
      <w:r>
        <w:rPr>
          <w:rFonts w:eastAsia="Times New Roman"/>
          <w:szCs w:val="24"/>
        </w:rPr>
        <w:t>. Δεν θα</w:t>
      </w:r>
      <w:r w:rsidRPr="007720A3">
        <w:rPr>
          <w:rFonts w:eastAsia="Times New Roman"/>
          <w:szCs w:val="24"/>
        </w:rPr>
        <w:t xml:space="preserve"> ξεχάσω τα </w:t>
      </w:r>
      <w:r>
        <w:rPr>
          <w:rFonts w:eastAsia="Times New Roman"/>
          <w:szCs w:val="24"/>
        </w:rPr>
        <w:t>κείμενα</w:t>
      </w:r>
      <w:r w:rsidRPr="007720A3">
        <w:rPr>
          <w:rFonts w:eastAsia="Times New Roman"/>
          <w:szCs w:val="24"/>
        </w:rPr>
        <w:t xml:space="preserve"> πριν πολλά χρόνια κάποιο</w:t>
      </w:r>
      <w:r>
        <w:rPr>
          <w:rFonts w:eastAsia="Times New Roman"/>
          <w:szCs w:val="24"/>
        </w:rPr>
        <w:t>υ</w:t>
      </w:r>
      <w:r w:rsidRPr="007720A3">
        <w:rPr>
          <w:rFonts w:eastAsia="Times New Roman"/>
          <w:szCs w:val="24"/>
        </w:rPr>
        <w:t xml:space="preserve"> που </w:t>
      </w:r>
      <w:r>
        <w:rPr>
          <w:rFonts w:eastAsia="Times New Roman"/>
          <w:szCs w:val="24"/>
        </w:rPr>
        <w:t xml:space="preserve">τώρα είναι </w:t>
      </w:r>
      <w:r w:rsidRPr="007720A3">
        <w:rPr>
          <w:rFonts w:eastAsia="Times New Roman"/>
          <w:szCs w:val="24"/>
        </w:rPr>
        <w:t xml:space="preserve"> Βουλευτής του ΣΥΡΙΖΑ</w:t>
      </w:r>
      <w:r>
        <w:rPr>
          <w:rFonts w:eastAsia="Times New Roman"/>
          <w:szCs w:val="24"/>
        </w:rPr>
        <w:t xml:space="preserve"> στη</w:t>
      </w:r>
      <w:r w:rsidRPr="007720A3">
        <w:rPr>
          <w:rFonts w:eastAsia="Times New Roman"/>
          <w:szCs w:val="24"/>
        </w:rPr>
        <w:t xml:space="preserve"> </w:t>
      </w:r>
      <w:r w:rsidRPr="007720A3">
        <w:rPr>
          <w:rFonts w:eastAsia="Times New Roman"/>
          <w:szCs w:val="24"/>
        </w:rPr>
        <w:lastRenderedPageBreak/>
        <w:t>Θεσσαλονίκη</w:t>
      </w:r>
      <w:r>
        <w:rPr>
          <w:rFonts w:eastAsia="Times New Roman"/>
          <w:szCs w:val="24"/>
        </w:rPr>
        <w:t xml:space="preserve"> σε μία φυλλάδα, κείμενα ποτισμένα με ανθελληνικό δηλητήριο, αλλά κ</w:t>
      </w:r>
      <w:r w:rsidRPr="007720A3">
        <w:rPr>
          <w:rFonts w:eastAsia="Times New Roman"/>
          <w:szCs w:val="24"/>
        </w:rPr>
        <w:t xml:space="preserve">αι αναφορές </w:t>
      </w:r>
      <w:r>
        <w:rPr>
          <w:rFonts w:eastAsia="Times New Roman"/>
          <w:szCs w:val="24"/>
        </w:rPr>
        <w:t xml:space="preserve">στελεχών που έλεγαν ξεκάθαρα </w:t>
      </w:r>
      <w:r w:rsidRPr="007720A3">
        <w:rPr>
          <w:rFonts w:eastAsia="Times New Roman"/>
          <w:szCs w:val="24"/>
        </w:rPr>
        <w:t xml:space="preserve">ότι </w:t>
      </w:r>
      <w:r>
        <w:rPr>
          <w:rFonts w:eastAsia="Times New Roman"/>
          <w:szCs w:val="24"/>
        </w:rPr>
        <w:t>η</w:t>
      </w:r>
      <w:r w:rsidRPr="007720A3">
        <w:rPr>
          <w:rFonts w:eastAsia="Times New Roman"/>
          <w:szCs w:val="24"/>
        </w:rPr>
        <w:t xml:space="preserve"> Μακεδονία δεν είναι </w:t>
      </w:r>
      <w:r>
        <w:rPr>
          <w:rFonts w:eastAsia="Times New Roman"/>
          <w:szCs w:val="24"/>
        </w:rPr>
        <w:t>ε</w:t>
      </w:r>
      <w:r w:rsidRPr="007720A3">
        <w:rPr>
          <w:rFonts w:eastAsia="Times New Roman"/>
          <w:szCs w:val="24"/>
        </w:rPr>
        <w:t xml:space="preserve">λληνική και </w:t>
      </w:r>
      <w:r>
        <w:rPr>
          <w:rFonts w:eastAsia="Times New Roman"/>
          <w:szCs w:val="24"/>
        </w:rPr>
        <w:t>όποιος</w:t>
      </w:r>
      <w:r w:rsidRPr="007720A3">
        <w:rPr>
          <w:rFonts w:eastAsia="Times New Roman"/>
          <w:szCs w:val="24"/>
        </w:rPr>
        <w:t xml:space="preserve"> το υποστηρίζει </w:t>
      </w:r>
      <w:r>
        <w:rPr>
          <w:rFonts w:eastAsia="Times New Roman"/>
          <w:szCs w:val="24"/>
        </w:rPr>
        <w:t xml:space="preserve">είναι </w:t>
      </w:r>
      <w:r w:rsidRPr="007720A3">
        <w:rPr>
          <w:rFonts w:eastAsia="Times New Roman"/>
          <w:szCs w:val="24"/>
        </w:rPr>
        <w:t>εθνικιστής</w:t>
      </w:r>
      <w:r>
        <w:rPr>
          <w:rFonts w:eastAsia="Times New Roman"/>
          <w:szCs w:val="24"/>
        </w:rPr>
        <w:t>.</w:t>
      </w:r>
    </w:p>
    <w:p w14:paraId="77C036D7" w14:textId="77777777" w:rsidR="006113A9" w:rsidRDefault="006B6FC4">
      <w:pPr>
        <w:spacing w:line="600" w:lineRule="auto"/>
        <w:ind w:firstLine="720"/>
        <w:contextualSpacing/>
        <w:jc w:val="both"/>
        <w:rPr>
          <w:rFonts w:eastAsia="Times New Roman"/>
          <w:szCs w:val="24"/>
        </w:rPr>
      </w:pPr>
      <w:r>
        <w:rPr>
          <w:rFonts w:eastAsia="Times New Roman"/>
          <w:szCs w:val="24"/>
        </w:rPr>
        <w:t>Ε</w:t>
      </w:r>
      <w:r w:rsidRPr="007720A3">
        <w:rPr>
          <w:rFonts w:eastAsia="Times New Roman"/>
          <w:szCs w:val="24"/>
        </w:rPr>
        <w:t>ίναι ώρα για συνεχή και λυσσαλέο</w:t>
      </w:r>
      <w:r>
        <w:rPr>
          <w:rFonts w:eastAsia="Times New Roman"/>
          <w:szCs w:val="24"/>
        </w:rPr>
        <w:t>,</w:t>
      </w:r>
      <w:r w:rsidRPr="007720A3">
        <w:rPr>
          <w:rFonts w:eastAsia="Times New Roman"/>
          <w:szCs w:val="24"/>
        </w:rPr>
        <w:t xml:space="preserve"> νόμιμο πολιτικό αγώνα μέχρι να </w:t>
      </w:r>
      <w:r>
        <w:rPr>
          <w:rFonts w:eastAsia="Times New Roman"/>
          <w:szCs w:val="24"/>
        </w:rPr>
        <w:t>πέσει</w:t>
      </w:r>
      <w:r w:rsidRPr="007720A3">
        <w:rPr>
          <w:rFonts w:eastAsia="Times New Roman"/>
          <w:szCs w:val="24"/>
        </w:rPr>
        <w:t xml:space="preserve"> αυτή η Κυβέρνηση και να μην ξαν</w:t>
      </w:r>
      <w:r>
        <w:rPr>
          <w:rFonts w:eastAsia="Times New Roman"/>
          <w:szCs w:val="24"/>
        </w:rPr>
        <w:t>α</w:t>
      </w:r>
      <w:r w:rsidRPr="007720A3">
        <w:rPr>
          <w:rFonts w:eastAsia="Times New Roman"/>
          <w:szCs w:val="24"/>
        </w:rPr>
        <w:t>σηκώσει κεφάλι</w:t>
      </w:r>
      <w:r>
        <w:rPr>
          <w:rFonts w:eastAsia="Times New Roman"/>
          <w:szCs w:val="24"/>
        </w:rPr>
        <w:t xml:space="preserve">. Είστε ότι πιο </w:t>
      </w:r>
      <w:r w:rsidRPr="007720A3">
        <w:rPr>
          <w:rFonts w:eastAsia="Times New Roman"/>
          <w:szCs w:val="24"/>
        </w:rPr>
        <w:t>σάπιο</w:t>
      </w:r>
      <w:r>
        <w:rPr>
          <w:rFonts w:eastAsia="Times New Roman"/>
          <w:szCs w:val="24"/>
        </w:rPr>
        <w:t>,</w:t>
      </w:r>
      <w:r w:rsidRPr="007720A3">
        <w:rPr>
          <w:rFonts w:eastAsia="Times New Roman"/>
          <w:szCs w:val="24"/>
        </w:rPr>
        <w:t xml:space="preserve"> διεφθαρμένο και ανθελληνικό έφερε η μοίρα στην πατρίδα </w:t>
      </w:r>
      <w:r>
        <w:rPr>
          <w:rFonts w:eastAsia="Times New Roman"/>
          <w:szCs w:val="24"/>
        </w:rPr>
        <w:t>μας.</w:t>
      </w:r>
      <w:r w:rsidRPr="007720A3">
        <w:rPr>
          <w:rFonts w:eastAsia="Times New Roman"/>
          <w:szCs w:val="24"/>
        </w:rPr>
        <w:t xml:space="preserve"> </w:t>
      </w:r>
      <w:r>
        <w:rPr>
          <w:rFonts w:eastAsia="Times New Roman"/>
          <w:szCs w:val="24"/>
        </w:rPr>
        <w:t>Αυτό, όμως,</w:t>
      </w:r>
      <w:r w:rsidRPr="007720A3">
        <w:rPr>
          <w:rFonts w:eastAsia="Times New Roman"/>
          <w:szCs w:val="24"/>
        </w:rPr>
        <w:t xml:space="preserve"> θα αλλάξει με τη δύναμη του </w:t>
      </w:r>
      <w:r>
        <w:rPr>
          <w:rFonts w:eastAsia="Times New Roman"/>
          <w:szCs w:val="24"/>
        </w:rPr>
        <w:t>ε</w:t>
      </w:r>
      <w:r w:rsidRPr="007720A3">
        <w:rPr>
          <w:rFonts w:eastAsia="Times New Roman"/>
          <w:szCs w:val="24"/>
        </w:rPr>
        <w:t>λληνικού λαού</w:t>
      </w:r>
      <w:r>
        <w:rPr>
          <w:rFonts w:eastAsia="Times New Roman"/>
          <w:szCs w:val="24"/>
        </w:rPr>
        <w:t>. Η</w:t>
      </w:r>
      <w:r w:rsidRPr="007720A3">
        <w:rPr>
          <w:rFonts w:eastAsia="Times New Roman"/>
          <w:szCs w:val="24"/>
        </w:rPr>
        <w:t xml:space="preserve"> Μακεδονία θα είναι για εσάς η τ</w:t>
      </w:r>
      <w:r w:rsidRPr="007720A3">
        <w:rPr>
          <w:rFonts w:eastAsia="Times New Roman"/>
          <w:szCs w:val="24"/>
        </w:rPr>
        <w:t>αφόπλακα</w:t>
      </w:r>
      <w:r>
        <w:rPr>
          <w:rFonts w:eastAsia="Times New Roman"/>
          <w:szCs w:val="24"/>
        </w:rPr>
        <w:t>.</w:t>
      </w:r>
      <w:r w:rsidRPr="007720A3">
        <w:rPr>
          <w:rFonts w:eastAsia="Times New Roman"/>
          <w:szCs w:val="24"/>
        </w:rPr>
        <w:t xml:space="preserve"> </w:t>
      </w:r>
    </w:p>
    <w:p w14:paraId="77C036D8" w14:textId="77777777" w:rsidR="006113A9" w:rsidRDefault="006B6FC4">
      <w:pPr>
        <w:spacing w:line="600" w:lineRule="auto"/>
        <w:ind w:firstLine="720"/>
        <w:contextualSpacing/>
        <w:jc w:val="both"/>
        <w:rPr>
          <w:rFonts w:eastAsia="Times New Roman"/>
          <w:szCs w:val="24"/>
        </w:rPr>
      </w:pPr>
      <w:r w:rsidRPr="007720A3">
        <w:rPr>
          <w:rFonts w:eastAsia="Times New Roman"/>
          <w:szCs w:val="24"/>
        </w:rPr>
        <w:t>Έλληνες</w:t>
      </w:r>
      <w:r>
        <w:rPr>
          <w:rFonts w:eastAsia="Times New Roman"/>
          <w:szCs w:val="24"/>
        </w:rPr>
        <w:t>, μ</w:t>
      </w:r>
      <w:r w:rsidRPr="007720A3">
        <w:rPr>
          <w:rFonts w:eastAsia="Times New Roman"/>
          <w:szCs w:val="24"/>
        </w:rPr>
        <w:t>ην τους φοβάστε</w:t>
      </w:r>
      <w:r>
        <w:rPr>
          <w:rFonts w:eastAsia="Times New Roman"/>
          <w:szCs w:val="24"/>
        </w:rPr>
        <w:t>!</w:t>
      </w:r>
      <w:r w:rsidRPr="007720A3">
        <w:rPr>
          <w:rFonts w:eastAsia="Times New Roman"/>
          <w:szCs w:val="24"/>
        </w:rPr>
        <w:t xml:space="preserve"> Είναι μόνο </w:t>
      </w:r>
      <w:r>
        <w:rPr>
          <w:rFonts w:eastAsia="Times New Roman"/>
          <w:szCs w:val="24"/>
        </w:rPr>
        <w:t>εκατόν πενήντα ένας, εκατόν πενήντα δύο</w:t>
      </w:r>
      <w:r w:rsidRPr="007720A3">
        <w:rPr>
          <w:rFonts w:eastAsia="Times New Roman"/>
          <w:szCs w:val="24"/>
        </w:rPr>
        <w:t xml:space="preserve"> και είμαστε εκατομμύρια</w:t>
      </w:r>
      <w:r>
        <w:rPr>
          <w:rFonts w:eastAsia="Times New Roman"/>
          <w:szCs w:val="24"/>
        </w:rPr>
        <w:t>.</w:t>
      </w:r>
      <w:r w:rsidRPr="007720A3">
        <w:rPr>
          <w:rFonts w:eastAsia="Times New Roman"/>
          <w:szCs w:val="24"/>
        </w:rPr>
        <w:t xml:space="preserve"> Εξ</w:t>
      </w:r>
      <w:r>
        <w:rPr>
          <w:rFonts w:eastAsia="Times New Roman"/>
          <w:szCs w:val="24"/>
        </w:rPr>
        <w:t xml:space="preserve"> </w:t>
      </w:r>
      <w:r w:rsidRPr="007720A3">
        <w:rPr>
          <w:rFonts w:eastAsia="Times New Roman"/>
          <w:szCs w:val="24"/>
        </w:rPr>
        <w:t>άλλου είναι μία παράνομη Κυβέρνηση</w:t>
      </w:r>
      <w:r>
        <w:rPr>
          <w:rFonts w:eastAsia="Times New Roman"/>
          <w:szCs w:val="24"/>
        </w:rPr>
        <w:t>, μ</w:t>
      </w:r>
      <w:r w:rsidRPr="007720A3">
        <w:rPr>
          <w:rFonts w:eastAsia="Times New Roman"/>
          <w:szCs w:val="24"/>
        </w:rPr>
        <w:t xml:space="preserve">ία κόκκινη </w:t>
      </w:r>
      <w:r>
        <w:rPr>
          <w:rFonts w:eastAsia="Times New Roman"/>
          <w:szCs w:val="24"/>
        </w:rPr>
        <w:t>χ</w:t>
      </w:r>
      <w:r w:rsidRPr="007720A3">
        <w:rPr>
          <w:rFonts w:eastAsia="Times New Roman"/>
          <w:szCs w:val="24"/>
        </w:rPr>
        <w:t>ούντα ανεπιθύμητη από τη Θράκη μέχρι την Κρήτη</w:t>
      </w:r>
      <w:r>
        <w:rPr>
          <w:rFonts w:eastAsia="Times New Roman"/>
          <w:szCs w:val="24"/>
        </w:rPr>
        <w:t>.</w:t>
      </w:r>
      <w:r w:rsidRPr="007720A3">
        <w:rPr>
          <w:rFonts w:eastAsia="Times New Roman"/>
          <w:szCs w:val="24"/>
        </w:rPr>
        <w:t xml:space="preserve"> </w:t>
      </w:r>
    </w:p>
    <w:p w14:paraId="77C036D9" w14:textId="77777777" w:rsidR="006113A9" w:rsidRDefault="006B6FC4">
      <w:pPr>
        <w:spacing w:line="600" w:lineRule="auto"/>
        <w:contextualSpacing/>
        <w:jc w:val="both"/>
        <w:rPr>
          <w:rFonts w:eastAsia="Times New Roman"/>
          <w:szCs w:val="24"/>
        </w:rPr>
      </w:pPr>
      <w:r>
        <w:rPr>
          <w:rFonts w:eastAsia="Times New Roman"/>
          <w:szCs w:val="24"/>
        </w:rPr>
        <w:t>Έ</w:t>
      </w:r>
      <w:r w:rsidRPr="002653C2">
        <w:rPr>
          <w:rFonts w:eastAsia="Times New Roman"/>
          <w:szCs w:val="24"/>
        </w:rPr>
        <w:t xml:space="preserve">χουν διαπράξει και </w:t>
      </w:r>
      <w:r>
        <w:rPr>
          <w:rFonts w:eastAsia="Times New Roman"/>
          <w:szCs w:val="24"/>
        </w:rPr>
        <w:t>εγκλήματα και κακουργ</w:t>
      </w:r>
      <w:r>
        <w:rPr>
          <w:rFonts w:eastAsia="Times New Roman"/>
          <w:szCs w:val="24"/>
        </w:rPr>
        <w:t>ήματα σε βάρος του ελληνικού λαού και της</w:t>
      </w:r>
      <w:r w:rsidRPr="002653C2">
        <w:rPr>
          <w:rFonts w:eastAsia="Times New Roman"/>
          <w:szCs w:val="24"/>
        </w:rPr>
        <w:t xml:space="preserve"> πατρίδας</w:t>
      </w:r>
      <w:r>
        <w:rPr>
          <w:rFonts w:eastAsia="Times New Roman"/>
          <w:szCs w:val="24"/>
        </w:rPr>
        <w:t>,</w:t>
      </w:r>
      <w:r w:rsidRPr="002653C2">
        <w:rPr>
          <w:rFonts w:eastAsia="Times New Roman"/>
          <w:szCs w:val="24"/>
        </w:rPr>
        <w:t xml:space="preserve"> για τ</w:t>
      </w:r>
      <w:r>
        <w:rPr>
          <w:rFonts w:eastAsia="Times New Roman"/>
          <w:szCs w:val="24"/>
        </w:rPr>
        <w:t>α</w:t>
      </w:r>
      <w:r w:rsidRPr="002653C2">
        <w:rPr>
          <w:rFonts w:eastAsia="Times New Roman"/>
          <w:szCs w:val="24"/>
        </w:rPr>
        <w:t xml:space="preserve"> οποία </w:t>
      </w:r>
      <w:r>
        <w:rPr>
          <w:rFonts w:eastAsia="Times New Roman"/>
          <w:szCs w:val="24"/>
        </w:rPr>
        <w:t>υ</w:t>
      </w:r>
      <w:r w:rsidRPr="002653C2">
        <w:rPr>
          <w:rFonts w:eastAsia="Times New Roman"/>
          <w:szCs w:val="24"/>
        </w:rPr>
        <w:t>πάρχουν αδιάσειστα στοιχεία και αποδείξεις</w:t>
      </w:r>
      <w:r>
        <w:rPr>
          <w:rFonts w:eastAsia="Times New Roman"/>
          <w:szCs w:val="24"/>
        </w:rPr>
        <w:t>.</w:t>
      </w:r>
      <w:r w:rsidRPr="002653C2">
        <w:rPr>
          <w:rFonts w:eastAsia="Times New Roman"/>
          <w:szCs w:val="24"/>
        </w:rPr>
        <w:t xml:space="preserve"> </w:t>
      </w:r>
      <w:r>
        <w:rPr>
          <w:rFonts w:eastAsia="Times New Roman"/>
          <w:szCs w:val="24"/>
        </w:rPr>
        <w:t xml:space="preserve">Μέσα σε αυτά είναι κι εκείνο της κατάρρευσης του Συντάγματος </w:t>
      </w:r>
      <w:r w:rsidRPr="002653C2">
        <w:rPr>
          <w:rFonts w:eastAsia="Times New Roman"/>
          <w:szCs w:val="24"/>
        </w:rPr>
        <w:t>και της προσβολής του πολιτεύματος</w:t>
      </w:r>
      <w:r>
        <w:rPr>
          <w:rFonts w:eastAsia="Times New Roman"/>
          <w:szCs w:val="24"/>
        </w:rPr>
        <w:t>.</w:t>
      </w:r>
    </w:p>
    <w:p w14:paraId="77C036DA" w14:textId="77777777" w:rsidR="006113A9" w:rsidRDefault="006B6FC4">
      <w:pPr>
        <w:spacing w:line="600" w:lineRule="auto"/>
        <w:ind w:firstLine="720"/>
        <w:contextualSpacing/>
        <w:jc w:val="both"/>
        <w:rPr>
          <w:rFonts w:eastAsia="Times New Roman"/>
          <w:szCs w:val="24"/>
        </w:rPr>
      </w:pPr>
      <w:r>
        <w:rPr>
          <w:rFonts w:eastAsia="Times New Roman"/>
          <w:szCs w:val="24"/>
        </w:rPr>
        <w:lastRenderedPageBreak/>
        <w:t>Ό</w:t>
      </w:r>
      <w:r w:rsidRPr="002653C2">
        <w:rPr>
          <w:rFonts w:eastAsia="Times New Roman"/>
          <w:szCs w:val="24"/>
        </w:rPr>
        <w:t>λοι στον αγώνα</w:t>
      </w:r>
      <w:r>
        <w:rPr>
          <w:rFonts w:eastAsia="Times New Roman"/>
          <w:szCs w:val="24"/>
        </w:rPr>
        <w:t xml:space="preserve">, λοιπόν! </w:t>
      </w:r>
      <w:r w:rsidRPr="002653C2">
        <w:rPr>
          <w:rFonts w:eastAsia="Times New Roman"/>
          <w:szCs w:val="24"/>
        </w:rPr>
        <w:t xml:space="preserve">Θέλει αρετή και τόλμη η </w:t>
      </w:r>
      <w:r w:rsidRPr="002653C2">
        <w:rPr>
          <w:rFonts w:eastAsia="Times New Roman"/>
          <w:szCs w:val="24"/>
        </w:rPr>
        <w:t>ελευθερία</w:t>
      </w:r>
      <w:r>
        <w:rPr>
          <w:rFonts w:eastAsia="Times New Roman"/>
          <w:szCs w:val="24"/>
        </w:rPr>
        <w:t xml:space="preserve">! Καλό αγώνα, </w:t>
      </w:r>
      <w:r w:rsidRPr="002653C2">
        <w:rPr>
          <w:rFonts w:eastAsia="Times New Roman"/>
          <w:szCs w:val="24"/>
        </w:rPr>
        <w:t>Έλληνες</w:t>
      </w:r>
      <w:r>
        <w:rPr>
          <w:rFonts w:eastAsia="Times New Roman"/>
          <w:szCs w:val="24"/>
        </w:rPr>
        <w:t>!</w:t>
      </w:r>
    </w:p>
    <w:p w14:paraId="77C036DB" w14:textId="77777777" w:rsidR="006113A9" w:rsidRDefault="006B6FC4">
      <w:pPr>
        <w:spacing w:line="600" w:lineRule="auto"/>
        <w:ind w:firstLine="720"/>
        <w:contextualSpacing/>
        <w:jc w:val="both"/>
        <w:rPr>
          <w:rFonts w:eastAsia="Times New Roman"/>
          <w:szCs w:val="24"/>
        </w:rPr>
      </w:pPr>
      <w:r>
        <w:rPr>
          <w:rFonts w:eastAsia="Times New Roman"/>
          <w:szCs w:val="24"/>
        </w:rPr>
        <w:t xml:space="preserve">Σας ευχαριστώ. </w:t>
      </w:r>
    </w:p>
    <w:p w14:paraId="77C036DC" w14:textId="77777777" w:rsidR="006113A9" w:rsidRDefault="006B6FC4">
      <w:pPr>
        <w:spacing w:line="600" w:lineRule="auto"/>
        <w:ind w:firstLine="720"/>
        <w:contextualSpacing/>
        <w:jc w:val="center"/>
        <w:rPr>
          <w:rFonts w:eastAsia="Times New Roman"/>
          <w:szCs w:val="24"/>
        </w:rPr>
      </w:pPr>
      <w:r>
        <w:rPr>
          <w:rFonts w:eastAsia="Times New Roman"/>
          <w:szCs w:val="24"/>
        </w:rPr>
        <w:t>(Χειροκροτήματα από την πτέρυγα της Χρυσής Αυγής)</w:t>
      </w:r>
    </w:p>
    <w:p w14:paraId="77C036DD" w14:textId="77777777" w:rsidR="006113A9" w:rsidRDefault="006B6FC4">
      <w:pPr>
        <w:spacing w:line="600" w:lineRule="auto"/>
        <w:ind w:firstLine="720"/>
        <w:contextualSpacing/>
        <w:jc w:val="both"/>
        <w:rPr>
          <w:rFonts w:eastAsia="Times New Roman"/>
          <w:szCs w:val="24"/>
        </w:rPr>
      </w:pPr>
      <w:r>
        <w:rPr>
          <w:rFonts w:eastAsia="Times New Roman"/>
          <w:b/>
          <w:szCs w:val="24"/>
        </w:rPr>
        <w:t xml:space="preserve">ΠΡΟΕΔΡΕΥΩΝ (Μάριος Γεωργιάδης): </w:t>
      </w:r>
      <w:r>
        <w:rPr>
          <w:rFonts w:eastAsia="Times New Roman"/>
          <w:szCs w:val="24"/>
        </w:rPr>
        <w:t>Κύριοι συνάδελφοι, να σας ενημερώσω για το εξής. Σ</w:t>
      </w:r>
      <w:r w:rsidRPr="002653C2">
        <w:rPr>
          <w:rFonts w:eastAsia="Times New Roman"/>
          <w:szCs w:val="24"/>
        </w:rPr>
        <w:t>ήμερα</w:t>
      </w:r>
      <w:r>
        <w:rPr>
          <w:rFonts w:eastAsia="Times New Roman"/>
          <w:szCs w:val="24"/>
        </w:rPr>
        <w:t>,</w:t>
      </w:r>
      <w:r w:rsidRPr="002653C2">
        <w:rPr>
          <w:rFonts w:eastAsia="Times New Roman"/>
          <w:szCs w:val="24"/>
        </w:rPr>
        <w:t xml:space="preserve"> τουλάχιστον αυτό που έχω σαν λίστα</w:t>
      </w:r>
      <w:r>
        <w:rPr>
          <w:rFonts w:eastAsia="Times New Roman"/>
          <w:szCs w:val="24"/>
        </w:rPr>
        <w:t>,</w:t>
      </w:r>
      <w:r w:rsidRPr="002653C2">
        <w:rPr>
          <w:rFonts w:eastAsia="Times New Roman"/>
          <w:szCs w:val="24"/>
        </w:rPr>
        <w:t xml:space="preserve"> είναι </w:t>
      </w:r>
      <w:r>
        <w:rPr>
          <w:rFonts w:eastAsia="Times New Roman"/>
          <w:szCs w:val="24"/>
        </w:rPr>
        <w:t>να μιλήσουν ακόμα δεκαεπτά</w:t>
      </w:r>
      <w:r w:rsidRPr="002653C2">
        <w:rPr>
          <w:rFonts w:eastAsia="Times New Roman"/>
          <w:szCs w:val="24"/>
        </w:rPr>
        <w:t xml:space="preserve"> ομιλητές</w:t>
      </w:r>
      <w:r>
        <w:rPr>
          <w:rFonts w:eastAsia="Times New Roman"/>
          <w:szCs w:val="24"/>
        </w:rPr>
        <w:t>.</w:t>
      </w:r>
      <w:r w:rsidRPr="002653C2">
        <w:rPr>
          <w:rFonts w:eastAsia="Times New Roman"/>
          <w:szCs w:val="24"/>
        </w:rPr>
        <w:t xml:space="preserve"> Αν βάλουμε </w:t>
      </w:r>
      <w:r>
        <w:rPr>
          <w:rFonts w:eastAsia="Times New Roman"/>
          <w:szCs w:val="24"/>
        </w:rPr>
        <w:t>από επτά</w:t>
      </w:r>
      <w:r w:rsidRPr="002653C2">
        <w:rPr>
          <w:rFonts w:eastAsia="Times New Roman"/>
          <w:szCs w:val="24"/>
        </w:rPr>
        <w:t xml:space="preserve"> λεπτά ο καθένας</w:t>
      </w:r>
      <w:r>
        <w:rPr>
          <w:rFonts w:eastAsia="Times New Roman"/>
          <w:szCs w:val="24"/>
        </w:rPr>
        <w:t>,</w:t>
      </w:r>
      <w:r w:rsidRPr="002653C2">
        <w:rPr>
          <w:rFonts w:eastAsia="Times New Roman"/>
          <w:szCs w:val="24"/>
        </w:rPr>
        <w:t xml:space="preserve"> </w:t>
      </w:r>
      <w:r>
        <w:rPr>
          <w:rFonts w:eastAsia="Times New Roman"/>
          <w:szCs w:val="24"/>
        </w:rPr>
        <w:t>μας</w:t>
      </w:r>
      <w:r w:rsidRPr="002653C2">
        <w:rPr>
          <w:rFonts w:eastAsia="Times New Roman"/>
          <w:szCs w:val="24"/>
        </w:rPr>
        <w:t xml:space="preserve"> κάνει </w:t>
      </w:r>
      <w:r>
        <w:rPr>
          <w:rFonts w:eastAsia="Times New Roman"/>
          <w:szCs w:val="24"/>
        </w:rPr>
        <w:t>εκατόν δέκα εννέα</w:t>
      </w:r>
      <w:r w:rsidRPr="002653C2">
        <w:rPr>
          <w:rFonts w:eastAsia="Times New Roman"/>
          <w:szCs w:val="24"/>
        </w:rPr>
        <w:t xml:space="preserve"> λεπτά</w:t>
      </w:r>
      <w:r>
        <w:rPr>
          <w:rFonts w:eastAsia="Times New Roman"/>
          <w:szCs w:val="24"/>
        </w:rPr>
        <w:t>,</w:t>
      </w:r>
      <w:r w:rsidRPr="002653C2">
        <w:rPr>
          <w:rFonts w:eastAsia="Times New Roman"/>
          <w:szCs w:val="24"/>
        </w:rPr>
        <w:t xml:space="preserve"> δηλαδή δύο ώρες</w:t>
      </w:r>
      <w:r>
        <w:rPr>
          <w:rFonts w:eastAsia="Times New Roman"/>
          <w:szCs w:val="24"/>
        </w:rPr>
        <w:t>,</w:t>
      </w:r>
      <w:r w:rsidRPr="002653C2">
        <w:rPr>
          <w:rFonts w:eastAsia="Times New Roman"/>
          <w:szCs w:val="24"/>
        </w:rPr>
        <w:t xml:space="preserve"> </w:t>
      </w:r>
      <w:r>
        <w:rPr>
          <w:rFonts w:eastAsia="Times New Roman"/>
          <w:szCs w:val="24"/>
        </w:rPr>
        <w:t>ε</w:t>
      </w:r>
      <w:r w:rsidRPr="002653C2">
        <w:rPr>
          <w:rFonts w:eastAsia="Times New Roman"/>
          <w:szCs w:val="24"/>
        </w:rPr>
        <w:t>άν τηρήσετε το χρόνο</w:t>
      </w:r>
      <w:r>
        <w:rPr>
          <w:rFonts w:eastAsia="Times New Roman"/>
          <w:szCs w:val="24"/>
        </w:rPr>
        <w:t>.</w:t>
      </w:r>
      <w:r w:rsidRPr="002653C2">
        <w:rPr>
          <w:rFonts w:eastAsia="Times New Roman"/>
          <w:szCs w:val="24"/>
        </w:rPr>
        <w:t xml:space="preserve"> </w:t>
      </w:r>
      <w:r>
        <w:rPr>
          <w:rFonts w:eastAsia="Times New Roman"/>
          <w:szCs w:val="24"/>
        </w:rPr>
        <w:t>Αυτό σημαίνει ότι πριν τις 2</w:t>
      </w:r>
      <w:r w:rsidRPr="00B928F6">
        <w:rPr>
          <w:rFonts w:eastAsia="Times New Roman"/>
          <w:szCs w:val="24"/>
        </w:rPr>
        <w:t>.</w:t>
      </w:r>
      <w:r>
        <w:rPr>
          <w:rFonts w:eastAsia="Times New Roman"/>
          <w:szCs w:val="24"/>
        </w:rPr>
        <w:t xml:space="preserve">00΄ δεν </w:t>
      </w:r>
      <w:r w:rsidRPr="002653C2">
        <w:rPr>
          <w:rFonts w:eastAsia="Times New Roman"/>
          <w:szCs w:val="24"/>
        </w:rPr>
        <w:t>πρόκειται να φύγουμε από δω</w:t>
      </w:r>
      <w:r>
        <w:rPr>
          <w:rFonts w:eastAsia="Times New Roman"/>
          <w:szCs w:val="24"/>
        </w:rPr>
        <w:t>,</w:t>
      </w:r>
      <w:r w:rsidRPr="002653C2">
        <w:rPr>
          <w:rFonts w:eastAsia="Times New Roman"/>
          <w:szCs w:val="24"/>
        </w:rPr>
        <w:t xml:space="preserve"> </w:t>
      </w:r>
      <w:r>
        <w:rPr>
          <w:rFonts w:eastAsia="Times New Roman"/>
          <w:szCs w:val="24"/>
        </w:rPr>
        <w:t>ε</w:t>
      </w:r>
      <w:r w:rsidRPr="002653C2">
        <w:rPr>
          <w:rFonts w:eastAsia="Times New Roman"/>
          <w:szCs w:val="24"/>
        </w:rPr>
        <w:t>άν θέλετε να μιλήσετε όλοι</w:t>
      </w:r>
      <w:r>
        <w:rPr>
          <w:rFonts w:eastAsia="Times New Roman"/>
          <w:szCs w:val="24"/>
        </w:rPr>
        <w:t>.</w:t>
      </w:r>
      <w:r w:rsidRPr="002653C2">
        <w:rPr>
          <w:rFonts w:eastAsia="Times New Roman"/>
          <w:szCs w:val="24"/>
        </w:rPr>
        <w:t xml:space="preserve"> </w:t>
      </w:r>
    </w:p>
    <w:p w14:paraId="77C036DE" w14:textId="77777777" w:rsidR="006113A9" w:rsidRDefault="006B6FC4">
      <w:pPr>
        <w:spacing w:line="600" w:lineRule="auto"/>
        <w:ind w:firstLine="720"/>
        <w:contextualSpacing/>
        <w:jc w:val="both"/>
        <w:rPr>
          <w:rFonts w:eastAsia="Times New Roman"/>
          <w:szCs w:val="24"/>
        </w:rPr>
      </w:pPr>
      <w:r w:rsidRPr="008F2A47">
        <w:rPr>
          <w:rFonts w:eastAsia="Times New Roman"/>
          <w:b/>
          <w:szCs w:val="24"/>
        </w:rPr>
        <w:t>ΝΙΚΟΛΑΟΣ ΦΙΛΗΣ:</w:t>
      </w:r>
      <w:r>
        <w:rPr>
          <w:rFonts w:eastAsia="Times New Roman"/>
          <w:szCs w:val="24"/>
        </w:rPr>
        <w:t xml:space="preserve"> Είπαμε ότι θα φύγουμε 1.30΄. </w:t>
      </w:r>
    </w:p>
    <w:p w14:paraId="77C036DF" w14:textId="77777777" w:rsidR="006113A9" w:rsidRDefault="006B6FC4">
      <w:pPr>
        <w:spacing w:line="600" w:lineRule="auto"/>
        <w:ind w:firstLine="720"/>
        <w:contextualSpacing/>
        <w:jc w:val="both"/>
        <w:rPr>
          <w:rFonts w:eastAsia="Times New Roman"/>
          <w:szCs w:val="24"/>
        </w:rPr>
      </w:pPr>
      <w:r w:rsidRPr="008F2A47">
        <w:rPr>
          <w:rFonts w:eastAsia="Times New Roman"/>
          <w:b/>
          <w:szCs w:val="24"/>
        </w:rPr>
        <w:t>ΑΝΝΑ</w:t>
      </w:r>
      <w:r>
        <w:rPr>
          <w:rFonts w:eastAsia="Times New Roman"/>
          <w:b/>
          <w:szCs w:val="24"/>
        </w:rPr>
        <w:t xml:space="preserve"> </w:t>
      </w:r>
      <w:r w:rsidRPr="008F2A47">
        <w:rPr>
          <w:rFonts w:eastAsia="Times New Roman"/>
          <w:b/>
          <w:szCs w:val="24"/>
        </w:rPr>
        <w:t>-</w:t>
      </w:r>
      <w:r>
        <w:rPr>
          <w:rFonts w:eastAsia="Times New Roman"/>
          <w:b/>
          <w:szCs w:val="24"/>
        </w:rPr>
        <w:t xml:space="preserve"> </w:t>
      </w:r>
      <w:r w:rsidRPr="008F2A47">
        <w:rPr>
          <w:rFonts w:eastAsia="Times New Roman"/>
          <w:b/>
          <w:szCs w:val="24"/>
        </w:rPr>
        <w:t>ΜΙΣΕΛ ΑΣΗΜΑΚΟΠΟΥΛΟΥ:</w:t>
      </w:r>
      <w:r>
        <w:rPr>
          <w:rFonts w:eastAsia="Times New Roman"/>
          <w:szCs w:val="24"/>
        </w:rPr>
        <w:t xml:space="preserve"> Όχι, δεν θα φύγουμε στις 1.30΄! Θα μιλήσουν μέχρι τον αριθμό που έχουμε πει! Όποιος δεν θέλει να πάει σπίτι του!</w:t>
      </w:r>
    </w:p>
    <w:p w14:paraId="77C036E0" w14:textId="77777777" w:rsidR="006113A9" w:rsidRDefault="006B6FC4">
      <w:pPr>
        <w:spacing w:line="600" w:lineRule="auto"/>
        <w:ind w:firstLine="720"/>
        <w:contextualSpacing/>
        <w:jc w:val="both"/>
        <w:rPr>
          <w:rFonts w:eastAsia="Times New Roman"/>
          <w:szCs w:val="24"/>
        </w:rPr>
      </w:pPr>
      <w:r>
        <w:rPr>
          <w:rFonts w:eastAsia="Times New Roman"/>
          <w:b/>
          <w:szCs w:val="24"/>
        </w:rPr>
        <w:t xml:space="preserve">ΠΡΟΕΔΡΕΥΩΝ (Μάριος Γεωργιάδης): </w:t>
      </w:r>
      <w:r>
        <w:rPr>
          <w:rFonts w:eastAsia="Times New Roman"/>
          <w:szCs w:val="24"/>
        </w:rPr>
        <w:t>Είναι δεκαεπτά ομιλητές. Μέχρι τις 2.00΄ θα μείνουμε</w:t>
      </w:r>
      <w:r>
        <w:rPr>
          <w:rFonts w:eastAsia="Times New Roman"/>
          <w:szCs w:val="24"/>
        </w:rPr>
        <w:t xml:space="preserve"> εδώ. Τουλάχιστον εγώ, θα μείνω μέχρι τις 2.00΄. Απλά, σας παρακαλώ πολύ, να τηρήσετε </w:t>
      </w:r>
      <w:r>
        <w:rPr>
          <w:rFonts w:eastAsia="Times New Roman"/>
          <w:szCs w:val="24"/>
        </w:rPr>
        <w:lastRenderedPageBreak/>
        <w:t xml:space="preserve">τον χρόνο. Μην με φέρνετε σε δύσκολη θέση κάθε λίγο και λιγάκι να κάνω παρατηρήσεις. </w:t>
      </w:r>
    </w:p>
    <w:p w14:paraId="77C036E1" w14:textId="77777777" w:rsidR="006113A9" w:rsidRDefault="006B6FC4">
      <w:pPr>
        <w:spacing w:line="600" w:lineRule="auto"/>
        <w:ind w:firstLine="720"/>
        <w:contextualSpacing/>
        <w:jc w:val="both"/>
        <w:rPr>
          <w:rFonts w:eastAsia="Times New Roman"/>
          <w:szCs w:val="24"/>
        </w:rPr>
      </w:pPr>
      <w:r w:rsidRPr="008F2A47">
        <w:rPr>
          <w:rFonts w:eastAsia="Times New Roman"/>
          <w:b/>
          <w:szCs w:val="24"/>
        </w:rPr>
        <w:t>ΑΝΔΡΕΑΣ ΛΟΒΕΡΔΟΣ:</w:t>
      </w:r>
      <w:r>
        <w:rPr>
          <w:rFonts w:eastAsia="Times New Roman"/>
          <w:szCs w:val="24"/>
        </w:rPr>
        <w:t xml:space="preserve"> Κύριε Πρόεδρε, μπορώ να έχω τον λόγο;   </w:t>
      </w:r>
    </w:p>
    <w:p w14:paraId="77C036E2" w14:textId="77777777" w:rsidR="006113A9" w:rsidRDefault="006B6FC4">
      <w:pPr>
        <w:spacing w:line="600" w:lineRule="auto"/>
        <w:ind w:firstLine="720"/>
        <w:contextualSpacing/>
        <w:jc w:val="both"/>
        <w:rPr>
          <w:rFonts w:eastAsia="Times New Roman"/>
          <w:szCs w:val="24"/>
        </w:rPr>
      </w:pPr>
      <w:r>
        <w:rPr>
          <w:rFonts w:eastAsia="Times New Roman"/>
          <w:b/>
          <w:szCs w:val="24"/>
        </w:rPr>
        <w:t>ΠΡΟΕΔΡΕΥΩΝ (Μάριος Γεωργι</w:t>
      </w:r>
      <w:r>
        <w:rPr>
          <w:rFonts w:eastAsia="Times New Roman"/>
          <w:b/>
          <w:szCs w:val="24"/>
        </w:rPr>
        <w:t xml:space="preserve">άδης): </w:t>
      </w:r>
      <w:r>
        <w:rPr>
          <w:rFonts w:eastAsia="Times New Roman"/>
          <w:szCs w:val="24"/>
        </w:rPr>
        <w:t>Κ</w:t>
      </w:r>
      <w:r w:rsidRPr="002653C2">
        <w:rPr>
          <w:rFonts w:eastAsia="Times New Roman"/>
          <w:szCs w:val="24"/>
        </w:rPr>
        <w:t>ύριε Λοβέρδο</w:t>
      </w:r>
      <w:r>
        <w:rPr>
          <w:rFonts w:eastAsia="Times New Roman"/>
          <w:szCs w:val="24"/>
        </w:rPr>
        <w:t>,</w:t>
      </w:r>
      <w:r w:rsidRPr="002653C2">
        <w:rPr>
          <w:rFonts w:eastAsia="Times New Roman"/>
          <w:szCs w:val="24"/>
        </w:rPr>
        <w:t xml:space="preserve"> </w:t>
      </w:r>
      <w:r>
        <w:rPr>
          <w:rFonts w:eastAsia="Times New Roman"/>
          <w:szCs w:val="24"/>
        </w:rPr>
        <w:t>τ</w:t>
      </w:r>
      <w:r w:rsidRPr="002653C2">
        <w:rPr>
          <w:rFonts w:eastAsia="Times New Roman"/>
          <w:szCs w:val="24"/>
        </w:rPr>
        <w:t>ι θα θέλατε</w:t>
      </w:r>
      <w:r>
        <w:rPr>
          <w:rFonts w:eastAsia="Times New Roman"/>
          <w:szCs w:val="24"/>
        </w:rPr>
        <w:t>;</w:t>
      </w:r>
    </w:p>
    <w:p w14:paraId="77C036E3" w14:textId="77777777" w:rsidR="006113A9" w:rsidRDefault="006B6FC4">
      <w:pPr>
        <w:spacing w:line="600" w:lineRule="auto"/>
        <w:ind w:firstLine="720"/>
        <w:contextualSpacing/>
        <w:jc w:val="both"/>
        <w:rPr>
          <w:rFonts w:eastAsia="Times New Roman"/>
          <w:szCs w:val="24"/>
        </w:rPr>
      </w:pPr>
      <w:r w:rsidRPr="008F2A47">
        <w:rPr>
          <w:rFonts w:eastAsia="Times New Roman"/>
          <w:b/>
          <w:szCs w:val="24"/>
        </w:rPr>
        <w:t>ΑΝΔΡΕΑΣ ΛΟΒΕΡΔΟΣ:</w:t>
      </w:r>
      <w:r>
        <w:rPr>
          <w:rFonts w:eastAsia="Times New Roman"/>
          <w:szCs w:val="24"/>
        </w:rPr>
        <w:t xml:space="preserve"> Κύριε Πρόεδρε, </w:t>
      </w:r>
      <w:r w:rsidRPr="002653C2">
        <w:rPr>
          <w:rFonts w:eastAsia="Times New Roman"/>
          <w:szCs w:val="24"/>
        </w:rPr>
        <w:t>το είπα και στον κ</w:t>
      </w:r>
      <w:r>
        <w:rPr>
          <w:rFonts w:eastAsia="Times New Roman"/>
          <w:szCs w:val="24"/>
        </w:rPr>
        <w:t>.</w:t>
      </w:r>
      <w:r w:rsidRPr="002653C2">
        <w:rPr>
          <w:rFonts w:eastAsia="Times New Roman"/>
          <w:szCs w:val="24"/>
        </w:rPr>
        <w:t xml:space="preserve"> </w:t>
      </w:r>
      <w:r>
        <w:rPr>
          <w:rFonts w:eastAsia="Times New Roman"/>
          <w:szCs w:val="24"/>
        </w:rPr>
        <w:t>Λ</w:t>
      </w:r>
      <w:r w:rsidRPr="002653C2">
        <w:rPr>
          <w:rFonts w:eastAsia="Times New Roman"/>
          <w:szCs w:val="24"/>
        </w:rPr>
        <w:t>αμπρούλη προηγουμένως</w:t>
      </w:r>
      <w:r>
        <w:rPr>
          <w:rFonts w:eastAsia="Times New Roman"/>
          <w:szCs w:val="24"/>
        </w:rPr>
        <w:t>,</w:t>
      </w:r>
      <w:r w:rsidRPr="002653C2">
        <w:rPr>
          <w:rFonts w:eastAsia="Times New Roman"/>
          <w:szCs w:val="24"/>
        </w:rPr>
        <w:t xml:space="preserve"> όταν δεν μου έδωσε το λόγο</w:t>
      </w:r>
      <w:r>
        <w:rPr>
          <w:rFonts w:eastAsia="Times New Roman"/>
          <w:szCs w:val="24"/>
        </w:rPr>
        <w:t>.</w:t>
      </w:r>
      <w:r w:rsidRPr="002653C2">
        <w:rPr>
          <w:rFonts w:eastAsia="Times New Roman"/>
          <w:szCs w:val="24"/>
        </w:rPr>
        <w:t xml:space="preserve"> Είχα πολλές ευκαιρίες</w:t>
      </w:r>
      <w:r>
        <w:rPr>
          <w:rFonts w:eastAsia="Times New Roman"/>
          <w:szCs w:val="24"/>
        </w:rPr>
        <w:t>,</w:t>
      </w:r>
      <w:r w:rsidRPr="002653C2">
        <w:rPr>
          <w:rFonts w:eastAsia="Times New Roman"/>
          <w:szCs w:val="24"/>
        </w:rPr>
        <w:t xml:space="preserve"> ειδικά το απόγευμα</w:t>
      </w:r>
      <w:r>
        <w:rPr>
          <w:rFonts w:eastAsia="Times New Roman"/>
          <w:szCs w:val="24"/>
        </w:rPr>
        <w:t>,</w:t>
      </w:r>
      <w:r w:rsidRPr="002653C2">
        <w:rPr>
          <w:rFonts w:eastAsia="Times New Roman"/>
          <w:szCs w:val="24"/>
        </w:rPr>
        <w:t xml:space="preserve"> </w:t>
      </w:r>
      <w:r>
        <w:rPr>
          <w:rFonts w:eastAsia="Times New Roman"/>
          <w:szCs w:val="24"/>
        </w:rPr>
        <w:t xml:space="preserve">να πάρω </w:t>
      </w:r>
      <w:r w:rsidRPr="002653C2">
        <w:rPr>
          <w:rFonts w:eastAsia="Times New Roman"/>
          <w:szCs w:val="24"/>
        </w:rPr>
        <w:t>το</w:t>
      </w:r>
      <w:r>
        <w:rPr>
          <w:rFonts w:eastAsia="Times New Roman"/>
          <w:szCs w:val="24"/>
        </w:rPr>
        <w:t>ν</w:t>
      </w:r>
      <w:r w:rsidRPr="002653C2">
        <w:rPr>
          <w:rFonts w:eastAsia="Times New Roman"/>
          <w:szCs w:val="24"/>
        </w:rPr>
        <w:t xml:space="preserve"> λόγο διακόπτοντας</w:t>
      </w:r>
      <w:r>
        <w:rPr>
          <w:rFonts w:eastAsia="Times New Roman"/>
          <w:szCs w:val="24"/>
        </w:rPr>
        <w:t>.</w:t>
      </w:r>
      <w:r w:rsidRPr="002653C2">
        <w:rPr>
          <w:rFonts w:eastAsia="Times New Roman"/>
          <w:szCs w:val="24"/>
        </w:rPr>
        <w:t xml:space="preserve"> </w:t>
      </w:r>
      <w:r>
        <w:rPr>
          <w:rFonts w:eastAsia="Times New Roman"/>
          <w:szCs w:val="24"/>
        </w:rPr>
        <w:t>Δ</w:t>
      </w:r>
      <w:r w:rsidRPr="002653C2">
        <w:rPr>
          <w:rFonts w:eastAsia="Times New Roman"/>
          <w:szCs w:val="24"/>
        </w:rPr>
        <w:t xml:space="preserve">εν το </w:t>
      </w:r>
      <w:r>
        <w:rPr>
          <w:rFonts w:eastAsia="Times New Roman"/>
          <w:szCs w:val="24"/>
        </w:rPr>
        <w:t>έ</w:t>
      </w:r>
      <w:r w:rsidRPr="002653C2">
        <w:rPr>
          <w:rFonts w:eastAsia="Times New Roman"/>
          <w:szCs w:val="24"/>
        </w:rPr>
        <w:t>κανα</w:t>
      </w:r>
      <w:r>
        <w:rPr>
          <w:rFonts w:eastAsia="Times New Roman"/>
          <w:szCs w:val="24"/>
        </w:rPr>
        <w:t>.</w:t>
      </w:r>
      <w:r w:rsidRPr="002653C2">
        <w:rPr>
          <w:rFonts w:eastAsia="Times New Roman"/>
          <w:szCs w:val="24"/>
        </w:rPr>
        <w:t xml:space="preserve"> </w:t>
      </w:r>
      <w:r>
        <w:rPr>
          <w:rFonts w:eastAsia="Times New Roman"/>
          <w:szCs w:val="24"/>
        </w:rPr>
        <w:t>Δ</w:t>
      </w:r>
      <w:r w:rsidRPr="002653C2">
        <w:rPr>
          <w:rFonts w:eastAsia="Times New Roman"/>
          <w:szCs w:val="24"/>
        </w:rPr>
        <w:t>ιευκολύν</w:t>
      </w:r>
      <w:r>
        <w:rPr>
          <w:rFonts w:eastAsia="Times New Roman"/>
          <w:szCs w:val="24"/>
        </w:rPr>
        <w:t>ω.</w:t>
      </w:r>
      <w:r w:rsidRPr="002653C2">
        <w:rPr>
          <w:rFonts w:eastAsia="Times New Roman"/>
          <w:szCs w:val="24"/>
        </w:rPr>
        <w:t xml:space="preserve"> Ωστόσο</w:t>
      </w:r>
      <w:r>
        <w:rPr>
          <w:rFonts w:eastAsia="Times New Roman"/>
          <w:szCs w:val="24"/>
        </w:rPr>
        <w:t>,</w:t>
      </w:r>
      <w:r w:rsidRPr="002653C2">
        <w:rPr>
          <w:rFonts w:eastAsia="Times New Roman"/>
          <w:szCs w:val="24"/>
        </w:rPr>
        <w:t xml:space="preserve"> από το πρωί</w:t>
      </w:r>
      <w:r>
        <w:rPr>
          <w:rFonts w:eastAsia="Times New Roman"/>
          <w:szCs w:val="24"/>
        </w:rPr>
        <w:t>,</w:t>
      </w:r>
      <w:r w:rsidRPr="002653C2">
        <w:rPr>
          <w:rFonts w:eastAsia="Times New Roman"/>
          <w:szCs w:val="24"/>
        </w:rPr>
        <w:t xml:space="preserve"> από τις 10</w:t>
      </w:r>
      <w:r>
        <w:rPr>
          <w:rFonts w:eastAsia="Times New Roman"/>
          <w:szCs w:val="24"/>
        </w:rPr>
        <w:t>.</w:t>
      </w:r>
      <w:r w:rsidRPr="002653C2">
        <w:rPr>
          <w:rFonts w:eastAsia="Times New Roman"/>
          <w:szCs w:val="24"/>
        </w:rPr>
        <w:t>00</w:t>
      </w:r>
      <w:r>
        <w:rPr>
          <w:rFonts w:eastAsia="Times New Roman"/>
          <w:szCs w:val="24"/>
        </w:rPr>
        <w:t>΄,</w:t>
      </w:r>
      <w:r w:rsidRPr="002653C2">
        <w:rPr>
          <w:rFonts w:eastAsia="Times New Roman"/>
          <w:szCs w:val="24"/>
        </w:rPr>
        <w:t xml:space="preserve"> ζήτησα </w:t>
      </w:r>
      <w:r>
        <w:rPr>
          <w:rFonts w:eastAsia="Times New Roman"/>
          <w:szCs w:val="24"/>
        </w:rPr>
        <w:t>οκτώ έγγραφα.</w:t>
      </w:r>
      <w:r w:rsidRPr="002653C2">
        <w:rPr>
          <w:rFonts w:eastAsia="Times New Roman"/>
          <w:szCs w:val="24"/>
        </w:rPr>
        <w:t xml:space="preserve"> Ήταν εδώ κ</w:t>
      </w:r>
      <w:r>
        <w:rPr>
          <w:rFonts w:eastAsia="Times New Roman"/>
          <w:szCs w:val="24"/>
        </w:rPr>
        <w:t>.</w:t>
      </w:r>
      <w:r w:rsidRPr="002653C2">
        <w:rPr>
          <w:rFonts w:eastAsia="Times New Roman"/>
          <w:szCs w:val="24"/>
        </w:rPr>
        <w:t xml:space="preserve"> Κατρούγκαλος </w:t>
      </w:r>
      <w:r>
        <w:rPr>
          <w:rFonts w:eastAsia="Times New Roman"/>
          <w:szCs w:val="24"/>
        </w:rPr>
        <w:t>Υ</w:t>
      </w:r>
      <w:r w:rsidRPr="002653C2">
        <w:rPr>
          <w:rFonts w:eastAsia="Times New Roman"/>
          <w:szCs w:val="24"/>
        </w:rPr>
        <w:t>πουργός Ε</w:t>
      </w:r>
      <w:r>
        <w:rPr>
          <w:rFonts w:eastAsia="Times New Roman"/>
          <w:szCs w:val="24"/>
        </w:rPr>
        <w:t>ξ</w:t>
      </w:r>
      <w:r w:rsidRPr="002653C2">
        <w:rPr>
          <w:rFonts w:eastAsia="Times New Roman"/>
          <w:szCs w:val="24"/>
        </w:rPr>
        <w:t>ωτερικών</w:t>
      </w:r>
      <w:r>
        <w:rPr>
          <w:rFonts w:eastAsia="Times New Roman"/>
          <w:szCs w:val="24"/>
        </w:rPr>
        <w:t>…</w:t>
      </w:r>
    </w:p>
    <w:p w14:paraId="77C036E4" w14:textId="77777777" w:rsidR="006113A9" w:rsidRDefault="006B6FC4">
      <w:pPr>
        <w:spacing w:line="600" w:lineRule="auto"/>
        <w:ind w:firstLine="720"/>
        <w:contextualSpacing/>
        <w:jc w:val="both"/>
        <w:rPr>
          <w:rFonts w:eastAsia="Times New Roman"/>
          <w:szCs w:val="24"/>
        </w:rPr>
      </w:pPr>
      <w:r>
        <w:rPr>
          <w:rFonts w:eastAsia="Times New Roman"/>
          <w:b/>
          <w:szCs w:val="24"/>
        </w:rPr>
        <w:t xml:space="preserve">ΠΡΟΕΔΡΕΥΩΝ (Μάριος Γεωργιάδης): </w:t>
      </w:r>
      <w:r>
        <w:rPr>
          <w:rFonts w:eastAsia="Times New Roman"/>
          <w:szCs w:val="24"/>
        </w:rPr>
        <w:t xml:space="preserve">Κύριε Λοβέρδο, έχει καταγραφεί. </w:t>
      </w:r>
    </w:p>
    <w:p w14:paraId="77C036E5" w14:textId="77777777" w:rsidR="006113A9" w:rsidRDefault="006B6FC4">
      <w:pPr>
        <w:spacing w:line="600" w:lineRule="auto"/>
        <w:ind w:firstLine="720"/>
        <w:contextualSpacing/>
        <w:jc w:val="both"/>
        <w:rPr>
          <w:rFonts w:eastAsia="Times New Roman"/>
          <w:szCs w:val="24"/>
        </w:rPr>
      </w:pPr>
      <w:r>
        <w:rPr>
          <w:rFonts w:eastAsia="Times New Roman"/>
          <w:b/>
          <w:szCs w:val="24"/>
        </w:rPr>
        <w:t xml:space="preserve">ΑΝΔΡΕΑΣ ΛΟΒΕΡΔΟΣ: </w:t>
      </w:r>
      <w:r>
        <w:rPr>
          <w:rFonts w:eastAsia="Times New Roman"/>
          <w:szCs w:val="24"/>
        </w:rPr>
        <w:t>Ακούστε με. Ή</w:t>
      </w:r>
      <w:r w:rsidRPr="002653C2">
        <w:rPr>
          <w:rFonts w:eastAsia="Times New Roman"/>
          <w:szCs w:val="24"/>
        </w:rPr>
        <w:t xml:space="preserve">ταν εδώ </w:t>
      </w:r>
      <w:r>
        <w:rPr>
          <w:rFonts w:eastAsia="Times New Roman"/>
          <w:szCs w:val="24"/>
        </w:rPr>
        <w:t>ο Υ</w:t>
      </w:r>
      <w:r w:rsidRPr="002653C2">
        <w:rPr>
          <w:rFonts w:eastAsia="Times New Roman"/>
          <w:szCs w:val="24"/>
        </w:rPr>
        <w:t>πουργός Άμυνας</w:t>
      </w:r>
      <w:r>
        <w:rPr>
          <w:rFonts w:eastAsia="Times New Roman"/>
          <w:szCs w:val="24"/>
        </w:rPr>
        <w:t>.</w:t>
      </w:r>
    </w:p>
    <w:p w14:paraId="77C036E6" w14:textId="77777777" w:rsidR="006113A9" w:rsidRDefault="006B6FC4">
      <w:pPr>
        <w:spacing w:line="600" w:lineRule="auto"/>
        <w:ind w:firstLine="720"/>
        <w:contextualSpacing/>
        <w:jc w:val="both"/>
        <w:rPr>
          <w:rFonts w:eastAsia="Times New Roman"/>
          <w:szCs w:val="24"/>
        </w:rPr>
      </w:pPr>
      <w:r>
        <w:rPr>
          <w:rFonts w:eastAsia="Times New Roman"/>
          <w:b/>
          <w:szCs w:val="24"/>
        </w:rPr>
        <w:lastRenderedPageBreak/>
        <w:t xml:space="preserve">ΠΡΟΕΔΡΕΥΩΝ (Μάριος Γεωργιάδης): </w:t>
      </w:r>
      <w:r>
        <w:rPr>
          <w:rFonts w:eastAsia="Times New Roman"/>
          <w:szCs w:val="24"/>
        </w:rPr>
        <w:t>Δ</w:t>
      </w:r>
      <w:r w:rsidRPr="002653C2">
        <w:rPr>
          <w:rFonts w:eastAsia="Times New Roman"/>
          <w:szCs w:val="24"/>
        </w:rPr>
        <w:t xml:space="preserve">εν </w:t>
      </w:r>
      <w:r w:rsidRPr="002653C2">
        <w:rPr>
          <w:rFonts w:eastAsia="Times New Roman"/>
          <w:szCs w:val="24"/>
        </w:rPr>
        <w:t xml:space="preserve">είναι εδώ τώρα </w:t>
      </w:r>
      <w:r>
        <w:rPr>
          <w:rFonts w:eastAsia="Times New Roman"/>
          <w:szCs w:val="24"/>
        </w:rPr>
        <w:t>ο Υ</w:t>
      </w:r>
      <w:r w:rsidRPr="002653C2">
        <w:rPr>
          <w:rFonts w:eastAsia="Times New Roman"/>
          <w:szCs w:val="24"/>
        </w:rPr>
        <w:t>πουργός</w:t>
      </w:r>
      <w:r>
        <w:rPr>
          <w:rFonts w:eastAsia="Times New Roman"/>
          <w:szCs w:val="24"/>
        </w:rPr>
        <w:t>. Να μην καθυστερήσουμε με αυτό.</w:t>
      </w:r>
      <w:r w:rsidRPr="002653C2">
        <w:rPr>
          <w:rFonts w:eastAsia="Times New Roman"/>
          <w:szCs w:val="24"/>
        </w:rPr>
        <w:t xml:space="preserve"> </w:t>
      </w:r>
      <w:r>
        <w:rPr>
          <w:rFonts w:eastAsia="Times New Roman"/>
          <w:szCs w:val="24"/>
        </w:rPr>
        <w:t>Έ</w:t>
      </w:r>
      <w:r w:rsidRPr="002653C2">
        <w:rPr>
          <w:rFonts w:eastAsia="Times New Roman"/>
          <w:szCs w:val="24"/>
        </w:rPr>
        <w:t xml:space="preserve">χει καταγραφεί </w:t>
      </w:r>
      <w:r>
        <w:rPr>
          <w:rFonts w:eastAsia="Times New Roman"/>
          <w:szCs w:val="24"/>
        </w:rPr>
        <w:t xml:space="preserve">κατά τη διάρκεια της μέρας το αίτημά σας. </w:t>
      </w:r>
      <w:r w:rsidRPr="002653C2">
        <w:rPr>
          <w:rFonts w:eastAsia="Times New Roman"/>
          <w:szCs w:val="24"/>
        </w:rPr>
        <w:t xml:space="preserve">Αύριο θα έχετε την ευκαιρία να </w:t>
      </w:r>
      <w:r>
        <w:rPr>
          <w:rFonts w:eastAsia="Times New Roman"/>
          <w:szCs w:val="24"/>
        </w:rPr>
        <w:t>τα πείτε.</w:t>
      </w:r>
    </w:p>
    <w:p w14:paraId="77C036E7" w14:textId="77777777" w:rsidR="006113A9" w:rsidRDefault="006B6FC4">
      <w:pPr>
        <w:spacing w:line="600" w:lineRule="auto"/>
        <w:ind w:firstLine="720"/>
        <w:contextualSpacing/>
        <w:jc w:val="both"/>
        <w:rPr>
          <w:rFonts w:eastAsia="Times New Roman"/>
          <w:szCs w:val="24"/>
        </w:rPr>
      </w:pPr>
      <w:r>
        <w:rPr>
          <w:rFonts w:eastAsia="Times New Roman"/>
          <w:b/>
          <w:szCs w:val="24"/>
        </w:rPr>
        <w:t xml:space="preserve">ΑΝΔΡΕΑΣ ΛΟΒΕΡΔΟΣ: </w:t>
      </w:r>
      <w:r>
        <w:rPr>
          <w:rFonts w:eastAsia="Times New Roman"/>
          <w:szCs w:val="24"/>
        </w:rPr>
        <w:t xml:space="preserve">Αφήσατε με. Δεν θέλω να διακόπτω αύριο. Όταν θα τελειώσει η συνεδρίαση αύριο, τι </w:t>
      </w:r>
      <w:r>
        <w:rPr>
          <w:rFonts w:eastAsia="Times New Roman"/>
          <w:szCs w:val="24"/>
        </w:rPr>
        <w:t xml:space="preserve">νόημα έχει να ζητάω κάτι;  </w:t>
      </w:r>
    </w:p>
    <w:p w14:paraId="77C036E8" w14:textId="77777777" w:rsidR="006113A9" w:rsidRDefault="006B6FC4">
      <w:pPr>
        <w:spacing w:line="600" w:lineRule="auto"/>
        <w:ind w:firstLine="720"/>
        <w:contextualSpacing/>
        <w:jc w:val="both"/>
        <w:rPr>
          <w:rFonts w:eastAsia="Times New Roman"/>
          <w:szCs w:val="24"/>
        </w:rPr>
      </w:pPr>
      <w:r>
        <w:rPr>
          <w:rFonts w:eastAsia="Times New Roman"/>
          <w:b/>
          <w:szCs w:val="24"/>
        </w:rPr>
        <w:t xml:space="preserve">ΠΡΟΕΔΡΕΥΩΝ (Μάριος Γεωργιάδης): </w:t>
      </w:r>
      <w:r>
        <w:rPr>
          <w:rFonts w:eastAsia="Times New Roman"/>
          <w:szCs w:val="24"/>
        </w:rPr>
        <w:t xml:space="preserve">Είναι </w:t>
      </w:r>
      <w:r w:rsidRPr="002653C2">
        <w:rPr>
          <w:rFonts w:eastAsia="Times New Roman"/>
          <w:szCs w:val="24"/>
        </w:rPr>
        <w:t>τόσο αργά αυτή τη στιγμή</w:t>
      </w:r>
      <w:r>
        <w:rPr>
          <w:rFonts w:eastAsia="Times New Roman"/>
          <w:szCs w:val="24"/>
        </w:rPr>
        <w:t>.</w:t>
      </w:r>
    </w:p>
    <w:p w14:paraId="77C036E9" w14:textId="77777777" w:rsidR="006113A9" w:rsidRDefault="006B6FC4">
      <w:pPr>
        <w:spacing w:line="600" w:lineRule="auto"/>
        <w:ind w:firstLine="720"/>
        <w:contextualSpacing/>
        <w:jc w:val="both"/>
        <w:rPr>
          <w:rFonts w:eastAsia="Times New Roman"/>
          <w:szCs w:val="24"/>
        </w:rPr>
      </w:pPr>
      <w:r>
        <w:rPr>
          <w:rFonts w:eastAsia="Times New Roman"/>
          <w:b/>
          <w:szCs w:val="24"/>
        </w:rPr>
        <w:t>ΑΝΔΡΕΑΣ ΛΟΒΕΡΔΟΣ:</w:t>
      </w:r>
      <w:r w:rsidRPr="002653C2">
        <w:rPr>
          <w:rFonts w:eastAsia="Times New Roman"/>
          <w:szCs w:val="24"/>
        </w:rPr>
        <w:t xml:space="preserve"> Ακούστε με</w:t>
      </w:r>
      <w:r>
        <w:rPr>
          <w:rFonts w:eastAsia="Times New Roman"/>
          <w:szCs w:val="24"/>
        </w:rPr>
        <w:t>. Θα ολοκληρώσω σύντομα.</w:t>
      </w:r>
    </w:p>
    <w:p w14:paraId="77C036EA" w14:textId="77777777" w:rsidR="006113A9" w:rsidRDefault="006B6FC4">
      <w:pPr>
        <w:spacing w:line="600" w:lineRule="auto"/>
        <w:ind w:firstLine="720"/>
        <w:contextualSpacing/>
        <w:jc w:val="both"/>
        <w:rPr>
          <w:rFonts w:eastAsia="Times New Roman"/>
          <w:szCs w:val="24"/>
        </w:rPr>
      </w:pPr>
      <w:r>
        <w:rPr>
          <w:rFonts w:eastAsia="Times New Roman"/>
          <w:b/>
          <w:szCs w:val="24"/>
        </w:rPr>
        <w:t xml:space="preserve">ΠΡΟΕΔΡΕΥΩΝ (Μάριος Γεωργιάδης): </w:t>
      </w:r>
      <w:r>
        <w:rPr>
          <w:rFonts w:eastAsia="Times New Roman"/>
          <w:szCs w:val="24"/>
        </w:rPr>
        <w:t>Δ</w:t>
      </w:r>
      <w:r w:rsidRPr="002653C2">
        <w:rPr>
          <w:rFonts w:eastAsia="Times New Roman"/>
          <w:szCs w:val="24"/>
        </w:rPr>
        <w:t>εν με βοηθάτε</w:t>
      </w:r>
      <w:r>
        <w:rPr>
          <w:rFonts w:eastAsia="Times New Roman"/>
          <w:szCs w:val="24"/>
        </w:rPr>
        <w:t>,</w:t>
      </w:r>
      <w:r w:rsidRPr="002653C2">
        <w:rPr>
          <w:rFonts w:eastAsia="Times New Roman"/>
          <w:szCs w:val="24"/>
        </w:rPr>
        <w:t xml:space="preserve"> </w:t>
      </w:r>
      <w:r>
        <w:rPr>
          <w:rFonts w:eastAsia="Times New Roman"/>
          <w:szCs w:val="24"/>
        </w:rPr>
        <w:t xml:space="preserve">όμως. Είστε έμπειρος </w:t>
      </w:r>
      <w:r>
        <w:rPr>
          <w:rFonts w:eastAsia="Times New Roman"/>
          <w:szCs w:val="24"/>
        </w:rPr>
        <w:t>Κ</w:t>
      </w:r>
      <w:r>
        <w:rPr>
          <w:rFonts w:eastAsia="Times New Roman"/>
          <w:szCs w:val="24"/>
        </w:rPr>
        <w:t xml:space="preserve">οινοβουλευτικός. Σας παρακαλώ πολύ. </w:t>
      </w:r>
    </w:p>
    <w:p w14:paraId="77C036EB" w14:textId="77777777" w:rsidR="006113A9" w:rsidRDefault="006B6FC4">
      <w:pPr>
        <w:spacing w:line="600" w:lineRule="auto"/>
        <w:ind w:firstLine="720"/>
        <w:contextualSpacing/>
        <w:jc w:val="both"/>
        <w:rPr>
          <w:rFonts w:eastAsia="Times New Roman"/>
          <w:szCs w:val="24"/>
        </w:rPr>
      </w:pPr>
      <w:r>
        <w:rPr>
          <w:rFonts w:eastAsia="Times New Roman"/>
          <w:b/>
          <w:szCs w:val="24"/>
        </w:rPr>
        <w:t>ΑΝΔΡ</w:t>
      </w:r>
      <w:r>
        <w:rPr>
          <w:rFonts w:eastAsia="Times New Roman"/>
          <w:b/>
          <w:szCs w:val="24"/>
        </w:rPr>
        <w:t xml:space="preserve">ΕΑΣ ΛΟΒΕΡΔΟΣ: </w:t>
      </w:r>
      <w:r w:rsidRPr="001D58D5">
        <w:rPr>
          <w:rFonts w:eastAsia="Times New Roman"/>
          <w:szCs w:val="24"/>
        </w:rPr>
        <w:t>Ζητάμε από τον</w:t>
      </w:r>
      <w:r>
        <w:rPr>
          <w:rFonts w:eastAsia="Times New Roman"/>
          <w:b/>
          <w:szCs w:val="24"/>
        </w:rPr>
        <w:t xml:space="preserve"> </w:t>
      </w:r>
      <w:r w:rsidRPr="002653C2">
        <w:rPr>
          <w:rFonts w:eastAsia="Times New Roman"/>
          <w:szCs w:val="24"/>
        </w:rPr>
        <w:t>Υπουργ</w:t>
      </w:r>
      <w:r>
        <w:rPr>
          <w:rFonts w:eastAsia="Times New Roman"/>
          <w:szCs w:val="24"/>
        </w:rPr>
        <w:t>ό</w:t>
      </w:r>
      <w:r w:rsidRPr="002653C2">
        <w:rPr>
          <w:rFonts w:eastAsia="Times New Roman"/>
          <w:szCs w:val="24"/>
        </w:rPr>
        <w:t xml:space="preserve"> Άμυνας</w:t>
      </w:r>
      <w:r>
        <w:rPr>
          <w:rFonts w:eastAsia="Times New Roman"/>
          <w:szCs w:val="24"/>
        </w:rPr>
        <w:t xml:space="preserve"> αυτό που το πρωί ο Υπουργός των Εξωτερικών μας είπε. Είπε ότι μας αναγιγνώσκει το δικό του έγγραφο –δεν ξέρω τι ανέγνωσε- και ότι θα επικοινωνήσει με το Υπουργείο Άμυνας </w:t>
      </w:r>
      <w:r w:rsidRPr="002653C2">
        <w:rPr>
          <w:rFonts w:eastAsia="Times New Roman"/>
          <w:szCs w:val="24"/>
        </w:rPr>
        <w:t>για τα επτά υπόλοιπα</w:t>
      </w:r>
      <w:r>
        <w:rPr>
          <w:rFonts w:eastAsia="Times New Roman"/>
          <w:szCs w:val="24"/>
        </w:rPr>
        <w:t>,</w:t>
      </w:r>
      <w:r w:rsidRPr="002653C2">
        <w:rPr>
          <w:rFonts w:eastAsia="Times New Roman"/>
          <w:szCs w:val="24"/>
        </w:rPr>
        <w:t xml:space="preserve"> που είναι και </w:t>
      </w:r>
      <w:r>
        <w:rPr>
          <w:rFonts w:eastAsia="Times New Roman"/>
          <w:szCs w:val="24"/>
        </w:rPr>
        <w:t>τα κυρ</w:t>
      </w:r>
      <w:r>
        <w:rPr>
          <w:rFonts w:eastAsia="Times New Roman"/>
          <w:szCs w:val="24"/>
        </w:rPr>
        <w:t xml:space="preserve">ίως έγγραφα. </w:t>
      </w:r>
    </w:p>
    <w:p w14:paraId="77C036EC" w14:textId="77777777" w:rsidR="006113A9" w:rsidRDefault="006B6FC4">
      <w:pPr>
        <w:spacing w:line="600" w:lineRule="auto"/>
        <w:ind w:firstLine="720"/>
        <w:contextualSpacing/>
        <w:jc w:val="both"/>
        <w:rPr>
          <w:rFonts w:eastAsia="Times New Roman"/>
          <w:szCs w:val="24"/>
        </w:rPr>
      </w:pPr>
      <w:r>
        <w:rPr>
          <w:rFonts w:eastAsia="Times New Roman"/>
          <w:szCs w:val="24"/>
        </w:rPr>
        <w:lastRenderedPageBreak/>
        <w:t xml:space="preserve">Ο Υπουργός ήταν εδώ. Το Προεδρείο δεν μου έδωσε τον λόγο να τον ρωτήσω. Έφυγε ο Υπουργός. Ζητάω –θα του το πουν οι συνεργάτες του- </w:t>
      </w:r>
      <w:r w:rsidRPr="002653C2">
        <w:rPr>
          <w:rFonts w:eastAsia="Times New Roman"/>
          <w:szCs w:val="24"/>
        </w:rPr>
        <w:t>αύριο ότ</w:t>
      </w:r>
      <w:r>
        <w:rPr>
          <w:rFonts w:eastAsia="Times New Roman"/>
          <w:szCs w:val="24"/>
        </w:rPr>
        <w:t>αν θα ξεκινήσει η συνεδρίαση είτ</w:t>
      </w:r>
      <w:r w:rsidRPr="002653C2">
        <w:rPr>
          <w:rFonts w:eastAsia="Times New Roman"/>
          <w:szCs w:val="24"/>
        </w:rPr>
        <w:t xml:space="preserve">ε να έχουμε τα </w:t>
      </w:r>
      <w:r>
        <w:rPr>
          <w:rFonts w:eastAsia="Times New Roman"/>
          <w:szCs w:val="24"/>
        </w:rPr>
        <w:t>επτά</w:t>
      </w:r>
      <w:r w:rsidRPr="002653C2">
        <w:rPr>
          <w:rFonts w:eastAsia="Times New Roman"/>
          <w:szCs w:val="24"/>
        </w:rPr>
        <w:t xml:space="preserve"> έγγραφα εδώ</w:t>
      </w:r>
      <w:r>
        <w:rPr>
          <w:rFonts w:eastAsia="Times New Roman"/>
          <w:szCs w:val="24"/>
        </w:rPr>
        <w:t xml:space="preserve">, τα οποία είναι </w:t>
      </w:r>
      <w:r w:rsidRPr="002653C2">
        <w:rPr>
          <w:rFonts w:eastAsia="Times New Roman"/>
          <w:szCs w:val="24"/>
        </w:rPr>
        <w:t xml:space="preserve"> κρίσιμα </w:t>
      </w:r>
      <w:r>
        <w:rPr>
          <w:rFonts w:eastAsia="Times New Roman"/>
          <w:szCs w:val="24"/>
        </w:rPr>
        <w:t>για</w:t>
      </w:r>
      <w:r w:rsidRPr="002653C2">
        <w:rPr>
          <w:rFonts w:eastAsia="Times New Roman"/>
          <w:szCs w:val="24"/>
        </w:rPr>
        <w:t xml:space="preserve"> το θέμα που συζητάμε</w:t>
      </w:r>
      <w:r>
        <w:rPr>
          <w:rFonts w:eastAsia="Times New Roman"/>
          <w:szCs w:val="24"/>
        </w:rPr>
        <w:t>,</w:t>
      </w:r>
      <w:r w:rsidRPr="002653C2">
        <w:rPr>
          <w:rFonts w:eastAsia="Times New Roman"/>
          <w:szCs w:val="24"/>
        </w:rPr>
        <w:t xml:space="preserve"> είτε να έχουμε την άρνησή </w:t>
      </w:r>
      <w:r>
        <w:rPr>
          <w:rFonts w:eastAsia="Times New Roman"/>
          <w:szCs w:val="24"/>
        </w:rPr>
        <w:t>κατάθεσης</w:t>
      </w:r>
      <w:r w:rsidRPr="002653C2">
        <w:rPr>
          <w:rFonts w:eastAsia="Times New Roman"/>
          <w:szCs w:val="24"/>
        </w:rPr>
        <w:t xml:space="preserve"> </w:t>
      </w:r>
      <w:r>
        <w:rPr>
          <w:rFonts w:eastAsia="Times New Roman"/>
          <w:szCs w:val="24"/>
        </w:rPr>
        <w:t>τους.</w:t>
      </w:r>
    </w:p>
    <w:p w14:paraId="77C036ED" w14:textId="77777777" w:rsidR="006113A9" w:rsidRDefault="006B6FC4">
      <w:pPr>
        <w:spacing w:line="600" w:lineRule="auto"/>
        <w:ind w:firstLine="720"/>
        <w:contextualSpacing/>
        <w:jc w:val="both"/>
        <w:rPr>
          <w:rFonts w:eastAsia="Times New Roman"/>
          <w:szCs w:val="24"/>
        </w:rPr>
      </w:pPr>
      <w:r>
        <w:rPr>
          <w:rFonts w:eastAsia="Times New Roman"/>
          <w:b/>
          <w:szCs w:val="24"/>
        </w:rPr>
        <w:t xml:space="preserve">ΠΡΟΕΔΡΕΥΩΝ (Μάριος Γεωργιάδης): </w:t>
      </w:r>
      <w:r>
        <w:rPr>
          <w:rFonts w:eastAsia="Times New Roman"/>
          <w:szCs w:val="24"/>
        </w:rPr>
        <w:t>Ε</w:t>
      </w:r>
      <w:r w:rsidRPr="002653C2">
        <w:rPr>
          <w:rFonts w:eastAsia="Times New Roman"/>
          <w:szCs w:val="24"/>
        </w:rPr>
        <w:t>ίναι ξεκάθαρο</w:t>
      </w:r>
      <w:r>
        <w:rPr>
          <w:rFonts w:eastAsia="Times New Roman"/>
          <w:szCs w:val="24"/>
        </w:rPr>
        <w:t>,</w:t>
      </w:r>
      <w:r w:rsidRPr="002653C2">
        <w:rPr>
          <w:rFonts w:eastAsia="Times New Roman"/>
          <w:szCs w:val="24"/>
        </w:rPr>
        <w:t xml:space="preserve"> κύριε Λοβέρδο</w:t>
      </w:r>
      <w:r>
        <w:rPr>
          <w:rFonts w:eastAsia="Times New Roman"/>
          <w:szCs w:val="24"/>
        </w:rPr>
        <w:t>.</w:t>
      </w:r>
      <w:r w:rsidRPr="002653C2">
        <w:rPr>
          <w:rFonts w:eastAsia="Times New Roman"/>
          <w:szCs w:val="24"/>
        </w:rPr>
        <w:t xml:space="preserve"> </w:t>
      </w:r>
      <w:r>
        <w:rPr>
          <w:rFonts w:eastAsia="Times New Roman"/>
          <w:szCs w:val="24"/>
        </w:rPr>
        <w:t>Κ</w:t>
      </w:r>
      <w:r w:rsidRPr="002653C2">
        <w:rPr>
          <w:rFonts w:eastAsia="Times New Roman"/>
          <w:szCs w:val="24"/>
        </w:rPr>
        <w:t>αταγράφηκε</w:t>
      </w:r>
      <w:r>
        <w:rPr>
          <w:rFonts w:eastAsia="Times New Roman"/>
          <w:szCs w:val="24"/>
        </w:rPr>
        <w:t>.</w:t>
      </w:r>
    </w:p>
    <w:p w14:paraId="77C036EE" w14:textId="77777777" w:rsidR="006113A9" w:rsidRDefault="006B6FC4">
      <w:pPr>
        <w:spacing w:line="600" w:lineRule="auto"/>
        <w:ind w:firstLine="720"/>
        <w:contextualSpacing/>
        <w:jc w:val="both"/>
        <w:rPr>
          <w:rFonts w:eastAsia="Times New Roman"/>
          <w:szCs w:val="24"/>
        </w:rPr>
      </w:pPr>
      <w:r>
        <w:rPr>
          <w:rFonts w:eastAsia="Times New Roman"/>
          <w:szCs w:val="24"/>
        </w:rPr>
        <w:t>Τον λόγο έχει η κ</w:t>
      </w:r>
      <w:r>
        <w:rPr>
          <w:rFonts w:eastAsia="Times New Roman"/>
          <w:szCs w:val="24"/>
        </w:rPr>
        <w:t>.</w:t>
      </w:r>
      <w:r w:rsidRPr="002653C2">
        <w:rPr>
          <w:rFonts w:eastAsia="Times New Roman"/>
          <w:szCs w:val="24"/>
        </w:rPr>
        <w:t xml:space="preserve"> Αραμπατζή από τη Νέα Δημοκρατία για </w:t>
      </w:r>
      <w:r>
        <w:rPr>
          <w:rFonts w:eastAsia="Times New Roman"/>
          <w:szCs w:val="24"/>
        </w:rPr>
        <w:t>επτά</w:t>
      </w:r>
      <w:r w:rsidRPr="002653C2">
        <w:rPr>
          <w:rFonts w:eastAsia="Times New Roman"/>
          <w:szCs w:val="24"/>
        </w:rPr>
        <w:t xml:space="preserve"> λεπτά</w:t>
      </w:r>
      <w:r>
        <w:rPr>
          <w:rFonts w:eastAsia="Times New Roman"/>
          <w:szCs w:val="24"/>
        </w:rPr>
        <w:t>.</w:t>
      </w:r>
    </w:p>
    <w:p w14:paraId="77C036EF" w14:textId="77777777" w:rsidR="006113A9" w:rsidRDefault="006B6FC4">
      <w:pPr>
        <w:spacing w:line="600" w:lineRule="auto"/>
        <w:ind w:firstLine="720"/>
        <w:contextualSpacing/>
        <w:jc w:val="both"/>
        <w:rPr>
          <w:rFonts w:eastAsia="Times New Roman"/>
          <w:szCs w:val="24"/>
        </w:rPr>
      </w:pPr>
      <w:r w:rsidRPr="00113089">
        <w:rPr>
          <w:rFonts w:eastAsia="Times New Roman"/>
          <w:b/>
          <w:szCs w:val="24"/>
        </w:rPr>
        <w:t xml:space="preserve">ΦΩΤΕΙΝΗ ΑΡΑΜΠΑΤΖΗ: </w:t>
      </w:r>
      <w:r>
        <w:rPr>
          <w:rFonts w:eastAsia="Times New Roman"/>
          <w:szCs w:val="24"/>
        </w:rPr>
        <w:t>Ε</w:t>
      </w:r>
      <w:r w:rsidRPr="002653C2">
        <w:rPr>
          <w:rFonts w:eastAsia="Times New Roman"/>
          <w:szCs w:val="24"/>
        </w:rPr>
        <w:t>υχαριστώ</w:t>
      </w:r>
      <w:r>
        <w:rPr>
          <w:rFonts w:eastAsia="Times New Roman"/>
          <w:szCs w:val="24"/>
        </w:rPr>
        <w:t>,</w:t>
      </w:r>
      <w:r w:rsidRPr="002653C2">
        <w:rPr>
          <w:rFonts w:eastAsia="Times New Roman"/>
          <w:szCs w:val="24"/>
        </w:rPr>
        <w:t xml:space="preserve"> κύριε </w:t>
      </w:r>
      <w:r>
        <w:rPr>
          <w:rFonts w:eastAsia="Times New Roman"/>
          <w:szCs w:val="24"/>
        </w:rPr>
        <w:t>Π</w:t>
      </w:r>
      <w:r w:rsidRPr="002653C2">
        <w:rPr>
          <w:rFonts w:eastAsia="Times New Roman"/>
          <w:szCs w:val="24"/>
        </w:rPr>
        <w:t>ρόεδρε</w:t>
      </w:r>
      <w:r>
        <w:rPr>
          <w:rFonts w:eastAsia="Times New Roman"/>
          <w:szCs w:val="24"/>
        </w:rPr>
        <w:t>.</w:t>
      </w:r>
    </w:p>
    <w:p w14:paraId="77C036F0" w14:textId="77777777" w:rsidR="006113A9" w:rsidRDefault="006B6FC4">
      <w:pPr>
        <w:spacing w:line="600" w:lineRule="auto"/>
        <w:ind w:firstLine="720"/>
        <w:contextualSpacing/>
        <w:jc w:val="both"/>
        <w:rPr>
          <w:rFonts w:eastAsia="Times New Roman"/>
          <w:szCs w:val="24"/>
        </w:rPr>
      </w:pPr>
      <w:r>
        <w:rPr>
          <w:rFonts w:eastAsia="Times New Roman"/>
          <w:szCs w:val="24"/>
        </w:rPr>
        <w:t>Ξ</w:t>
      </w:r>
      <w:r w:rsidRPr="002653C2">
        <w:rPr>
          <w:rFonts w:eastAsia="Times New Roman"/>
          <w:szCs w:val="24"/>
        </w:rPr>
        <w:t>εκ</w:t>
      </w:r>
      <w:r w:rsidRPr="002653C2">
        <w:rPr>
          <w:rFonts w:eastAsia="Times New Roman"/>
          <w:szCs w:val="24"/>
        </w:rPr>
        <w:t>ινώ λέγ</w:t>
      </w:r>
      <w:r>
        <w:rPr>
          <w:rFonts w:eastAsia="Times New Roman"/>
          <w:szCs w:val="24"/>
        </w:rPr>
        <w:t>οντας ότι εμείς, ω</w:t>
      </w:r>
      <w:r w:rsidRPr="002653C2">
        <w:rPr>
          <w:rFonts w:eastAsia="Times New Roman"/>
          <w:szCs w:val="24"/>
        </w:rPr>
        <w:t>ς Νέα Δημοκρατία</w:t>
      </w:r>
      <w:r>
        <w:rPr>
          <w:rFonts w:eastAsia="Times New Roman"/>
          <w:szCs w:val="24"/>
        </w:rPr>
        <w:t>,</w:t>
      </w:r>
      <w:r w:rsidRPr="002653C2">
        <w:rPr>
          <w:rFonts w:eastAsia="Times New Roman"/>
          <w:szCs w:val="24"/>
        </w:rPr>
        <w:t xml:space="preserve"> που διαχρονικά</w:t>
      </w:r>
      <w:r>
        <w:rPr>
          <w:rFonts w:eastAsia="Times New Roman"/>
          <w:szCs w:val="24"/>
        </w:rPr>
        <w:t>,</w:t>
      </w:r>
      <w:r w:rsidRPr="002653C2">
        <w:rPr>
          <w:rFonts w:eastAsia="Times New Roman"/>
          <w:szCs w:val="24"/>
        </w:rPr>
        <w:t xml:space="preserve"> στ</w:t>
      </w:r>
      <w:r>
        <w:rPr>
          <w:rFonts w:eastAsia="Times New Roman"/>
          <w:szCs w:val="24"/>
        </w:rPr>
        <w:t>έρεα</w:t>
      </w:r>
      <w:r w:rsidRPr="002653C2">
        <w:rPr>
          <w:rFonts w:eastAsia="Times New Roman"/>
          <w:szCs w:val="24"/>
        </w:rPr>
        <w:t xml:space="preserve"> και απερίφραστα καταδικάζουμε κάθε μορφή βίας</w:t>
      </w:r>
      <w:r>
        <w:rPr>
          <w:rFonts w:eastAsia="Times New Roman"/>
          <w:szCs w:val="24"/>
        </w:rPr>
        <w:t>,</w:t>
      </w:r>
      <w:r w:rsidRPr="002653C2">
        <w:rPr>
          <w:rFonts w:eastAsia="Times New Roman"/>
          <w:szCs w:val="24"/>
        </w:rPr>
        <w:t xml:space="preserve"> δεν ανεχόμαστε μαθήματα όψιμης πολιτικής ευαισθησ</w:t>
      </w:r>
      <w:r>
        <w:rPr>
          <w:rFonts w:eastAsia="Times New Roman"/>
          <w:szCs w:val="24"/>
        </w:rPr>
        <w:t>ίας από όσους μέσα εδώ μιλούσαν</w:t>
      </w:r>
      <w:r w:rsidRPr="002653C2">
        <w:rPr>
          <w:rFonts w:eastAsia="Times New Roman"/>
          <w:szCs w:val="24"/>
        </w:rPr>
        <w:t xml:space="preserve"> για </w:t>
      </w:r>
      <w:r>
        <w:rPr>
          <w:rFonts w:eastAsia="Times New Roman"/>
          <w:szCs w:val="24"/>
        </w:rPr>
        <w:t>«γ</w:t>
      </w:r>
      <w:r w:rsidRPr="002653C2">
        <w:rPr>
          <w:rFonts w:eastAsia="Times New Roman"/>
          <w:szCs w:val="24"/>
        </w:rPr>
        <w:t>ερμανοτσολιάδες</w:t>
      </w:r>
      <w:r>
        <w:rPr>
          <w:rFonts w:eastAsia="Times New Roman"/>
          <w:szCs w:val="24"/>
        </w:rPr>
        <w:t>»,</w:t>
      </w:r>
      <w:r w:rsidRPr="002653C2">
        <w:rPr>
          <w:rFonts w:eastAsia="Times New Roman"/>
          <w:szCs w:val="24"/>
        </w:rPr>
        <w:t xml:space="preserve"> για </w:t>
      </w:r>
      <w:r>
        <w:rPr>
          <w:rFonts w:eastAsia="Times New Roman"/>
          <w:szCs w:val="24"/>
        </w:rPr>
        <w:t>«</w:t>
      </w:r>
      <w:r w:rsidRPr="002653C2">
        <w:rPr>
          <w:rFonts w:eastAsia="Times New Roman"/>
          <w:szCs w:val="24"/>
        </w:rPr>
        <w:t>κρεμάλες στο Σύνταγμα</w:t>
      </w:r>
      <w:r>
        <w:rPr>
          <w:rFonts w:eastAsia="Times New Roman"/>
          <w:szCs w:val="24"/>
        </w:rPr>
        <w:t>», για</w:t>
      </w:r>
      <w:r w:rsidRPr="002653C2">
        <w:rPr>
          <w:rFonts w:eastAsia="Times New Roman"/>
          <w:szCs w:val="24"/>
        </w:rPr>
        <w:t xml:space="preserve"> </w:t>
      </w:r>
      <w:r>
        <w:rPr>
          <w:rFonts w:eastAsia="Times New Roman"/>
          <w:szCs w:val="24"/>
        </w:rPr>
        <w:t>«</w:t>
      </w:r>
      <w:r w:rsidRPr="002653C2">
        <w:rPr>
          <w:rFonts w:eastAsia="Times New Roman"/>
          <w:szCs w:val="24"/>
        </w:rPr>
        <w:t>Τσολ</w:t>
      </w:r>
      <w:r w:rsidRPr="002653C2">
        <w:rPr>
          <w:rFonts w:eastAsia="Times New Roman"/>
          <w:szCs w:val="24"/>
        </w:rPr>
        <w:t>άκογλου</w:t>
      </w:r>
      <w:r>
        <w:rPr>
          <w:rFonts w:eastAsia="Times New Roman"/>
          <w:szCs w:val="24"/>
        </w:rPr>
        <w:t>»</w:t>
      </w:r>
      <w:r w:rsidRPr="002653C2">
        <w:rPr>
          <w:rFonts w:eastAsia="Times New Roman"/>
          <w:szCs w:val="24"/>
        </w:rPr>
        <w:t xml:space="preserve"> και άλλα επαίσχυντα</w:t>
      </w:r>
      <w:r>
        <w:rPr>
          <w:rFonts w:eastAsia="Times New Roman"/>
          <w:szCs w:val="24"/>
        </w:rPr>
        <w:t>.</w:t>
      </w:r>
      <w:r w:rsidRPr="002653C2">
        <w:rPr>
          <w:rFonts w:eastAsia="Times New Roman"/>
          <w:szCs w:val="24"/>
        </w:rPr>
        <w:t xml:space="preserve"> </w:t>
      </w:r>
      <w:r>
        <w:rPr>
          <w:rFonts w:eastAsia="Times New Roman"/>
          <w:szCs w:val="24"/>
        </w:rPr>
        <w:t>Π</w:t>
      </w:r>
      <w:r w:rsidRPr="002653C2">
        <w:rPr>
          <w:rFonts w:eastAsia="Times New Roman"/>
          <w:szCs w:val="24"/>
        </w:rPr>
        <w:t>ολλώ δε μάλλον</w:t>
      </w:r>
      <w:r>
        <w:rPr>
          <w:rFonts w:eastAsia="Times New Roman"/>
          <w:szCs w:val="24"/>
        </w:rPr>
        <w:t>,</w:t>
      </w:r>
      <w:r w:rsidRPr="002653C2">
        <w:rPr>
          <w:rFonts w:eastAsia="Times New Roman"/>
          <w:szCs w:val="24"/>
        </w:rPr>
        <w:t xml:space="preserve"> </w:t>
      </w:r>
      <w:r>
        <w:rPr>
          <w:rFonts w:eastAsia="Times New Roman"/>
          <w:szCs w:val="24"/>
        </w:rPr>
        <w:t>ε</w:t>
      </w:r>
      <w:r w:rsidRPr="002653C2">
        <w:rPr>
          <w:rFonts w:eastAsia="Times New Roman"/>
          <w:szCs w:val="24"/>
        </w:rPr>
        <w:t>γώ προσωπικά δεν δέχομαι μαθήματα όψιμης πολιτικής ευαισθησίας από τον κ</w:t>
      </w:r>
      <w:r>
        <w:rPr>
          <w:rFonts w:eastAsia="Times New Roman"/>
          <w:szCs w:val="24"/>
        </w:rPr>
        <w:t>. Ξ</w:t>
      </w:r>
      <w:r w:rsidRPr="002653C2">
        <w:rPr>
          <w:rFonts w:eastAsia="Times New Roman"/>
          <w:szCs w:val="24"/>
        </w:rPr>
        <w:t>υδάκη</w:t>
      </w:r>
      <w:r>
        <w:rPr>
          <w:rFonts w:eastAsia="Times New Roman"/>
          <w:szCs w:val="24"/>
        </w:rPr>
        <w:t>, που</w:t>
      </w:r>
      <w:r w:rsidRPr="002653C2">
        <w:rPr>
          <w:rFonts w:eastAsia="Times New Roman"/>
          <w:szCs w:val="24"/>
        </w:rPr>
        <w:t xml:space="preserve"> ως </w:t>
      </w:r>
      <w:r w:rsidRPr="002653C2">
        <w:rPr>
          <w:rFonts w:eastAsia="Times New Roman"/>
          <w:szCs w:val="24"/>
        </w:rPr>
        <w:lastRenderedPageBreak/>
        <w:t>Υπουργός Πολιτισμού αποτελεί τον ενταφιασμό του ακτινοβ</w:t>
      </w:r>
      <w:r>
        <w:rPr>
          <w:rFonts w:eastAsia="Times New Roman"/>
          <w:szCs w:val="24"/>
        </w:rPr>
        <w:t>όλου μνημείου</w:t>
      </w:r>
      <w:r w:rsidRPr="002653C2">
        <w:rPr>
          <w:rFonts w:eastAsia="Times New Roman"/>
          <w:szCs w:val="24"/>
        </w:rPr>
        <w:t xml:space="preserve"> της Αμφίπολης της Μακεδονίας </w:t>
      </w:r>
      <w:r>
        <w:rPr>
          <w:rFonts w:eastAsia="Times New Roman"/>
          <w:szCs w:val="24"/>
        </w:rPr>
        <w:t>μας.</w:t>
      </w:r>
    </w:p>
    <w:p w14:paraId="77C036F1" w14:textId="77777777" w:rsidR="006113A9" w:rsidRDefault="006B6FC4">
      <w:pPr>
        <w:spacing w:line="600" w:lineRule="auto"/>
        <w:ind w:firstLine="720"/>
        <w:contextualSpacing/>
        <w:jc w:val="center"/>
        <w:rPr>
          <w:rFonts w:eastAsia="Times New Roman"/>
          <w:szCs w:val="24"/>
        </w:rPr>
      </w:pPr>
      <w:r>
        <w:rPr>
          <w:rFonts w:eastAsia="Times New Roman"/>
          <w:szCs w:val="24"/>
        </w:rPr>
        <w:t xml:space="preserve">(Χειροκροτήματα </w:t>
      </w:r>
      <w:r>
        <w:rPr>
          <w:rFonts w:eastAsia="Times New Roman"/>
          <w:szCs w:val="24"/>
        </w:rPr>
        <w:t>από την πτέρυγα της Νέας Δημοκρατίας)</w:t>
      </w:r>
    </w:p>
    <w:p w14:paraId="77C036F2" w14:textId="77777777" w:rsidR="006113A9" w:rsidRDefault="006B6FC4">
      <w:pPr>
        <w:spacing w:line="600" w:lineRule="auto"/>
        <w:ind w:firstLine="720"/>
        <w:contextualSpacing/>
        <w:jc w:val="both"/>
        <w:rPr>
          <w:rFonts w:eastAsia="Times New Roman"/>
          <w:szCs w:val="24"/>
        </w:rPr>
      </w:pPr>
      <w:r>
        <w:rPr>
          <w:rFonts w:eastAsia="Times New Roman"/>
          <w:szCs w:val="24"/>
        </w:rPr>
        <w:t>Κ</w:t>
      </w:r>
      <w:r w:rsidRPr="002653C2">
        <w:rPr>
          <w:rFonts w:eastAsia="Times New Roman"/>
          <w:szCs w:val="24"/>
        </w:rPr>
        <w:t>υρίες και κύριοι συνάδελφοι</w:t>
      </w:r>
      <w:r>
        <w:rPr>
          <w:rFonts w:eastAsia="Times New Roman"/>
          <w:szCs w:val="24"/>
        </w:rPr>
        <w:t>,</w:t>
      </w:r>
      <w:r w:rsidRPr="002653C2">
        <w:rPr>
          <w:rFonts w:eastAsia="Times New Roman"/>
          <w:szCs w:val="24"/>
        </w:rPr>
        <w:t xml:space="preserve"> γεννήθηκα και μεγάλωσα στη Μακεδονία</w:t>
      </w:r>
      <w:r>
        <w:rPr>
          <w:rFonts w:eastAsia="Times New Roman"/>
          <w:szCs w:val="24"/>
        </w:rPr>
        <w:t>,</w:t>
      </w:r>
      <w:r w:rsidRPr="002653C2">
        <w:rPr>
          <w:rFonts w:eastAsia="Times New Roman"/>
          <w:szCs w:val="24"/>
        </w:rPr>
        <w:t xml:space="preserve"> </w:t>
      </w:r>
      <w:r>
        <w:rPr>
          <w:rFonts w:eastAsia="Times New Roman"/>
          <w:szCs w:val="24"/>
        </w:rPr>
        <w:t>σ</w:t>
      </w:r>
      <w:r w:rsidRPr="002653C2">
        <w:rPr>
          <w:rFonts w:eastAsia="Times New Roman"/>
          <w:szCs w:val="24"/>
        </w:rPr>
        <w:t>τις Σέρρες</w:t>
      </w:r>
      <w:r>
        <w:rPr>
          <w:rFonts w:eastAsia="Times New Roman"/>
          <w:szCs w:val="24"/>
        </w:rPr>
        <w:t>,</w:t>
      </w:r>
      <w:r w:rsidRPr="002653C2">
        <w:rPr>
          <w:rFonts w:eastAsia="Times New Roman"/>
          <w:szCs w:val="24"/>
        </w:rPr>
        <w:t xml:space="preserve"> την πατρίδα του Μακεδόνα αρχιστράτηγου της Επανάστασης του </w:t>
      </w:r>
      <w:r>
        <w:rPr>
          <w:rFonts w:eastAsia="Times New Roman"/>
          <w:szCs w:val="24"/>
        </w:rPr>
        <w:t>1821,</w:t>
      </w:r>
      <w:r w:rsidRPr="002653C2">
        <w:rPr>
          <w:rFonts w:eastAsia="Times New Roman"/>
          <w:szCs w:val="24"/>
        </w:rPr>
        <w:t xml:space="preserve"> του ήρωα Εμμανουήλ Παππά</w:t>
      </w:r>
      <w:r>
        <w:rPr>
          <w:rFonts w:eastAsia="Times New Roman"/>
          <w:szCs w:val="24"/>
        </w:rPr>
        <w:t>.</w:t>
      </w:r>
      <w:r w:rsidRPr="002653C2">
        <w:rPr>
          <w:rFonts w:eastAsia="Times New Roman"/>
          <w:szCs w:val="24"/>
        </w:rPr>
        <w:t xml:space="preserve"> </w:t>
      </w:r>
      <w:r>
        <w:rPr>
          <w:rFonts w:eastAsia="Times New Roman"/>
          <w:szCs w:val="24"/>
        </w:rPr>
        <w:t>Δεν φανταζόμουν</w:t>
      </w:r>
      <w:r w:rsidRPr="002653C2">
        <w:rPr>
          <w:rFonts w:eastAsia="Times New Roman"/>
          <w:szCs w:val="24"/>
        </w:rPr>
        <w:t xml:space="preserve"> </w:t>
      </w:r>
      <w:r>
        <w:rPr>
          <w:rFonts w:eastAsia="Times New Roman"/>
          <w:szCs w:val="24"/>
        </w:rPr>
        <w:t>ποτέ</w:t>
      </w:r>
      <w:r w:rsidRPr="002653C2">
        <w:rPr>
          <w:rFonts w:eastAsia="Times New Roman"/>
          <w:szCs w:val="24"/>
        </w:rPr>
        <w:t xml:space="preserve"> ότι θα έρθει η μαύρη στιγμή που θα χρειαζόταν να ανέβω στο </w:t>
      </w:r>
      <w:r>
        <w:rPr>
          <w:rFonts w:eastAsia="Times New Roman"/>
          <w:szCs w:val="24"/>
        </w:rPr>
        <w:t>Β</w:t>
      </w:r>
      <w:r w:rsidRPr="002653C2">
        <w:rPr>
          <w:rFonts w:eastAsia="Times New Roman"/>
          <w:szCs w:val="24"/>
        </w:rPr>
        <w:t xml:space="preserve">ήμα </w:t>
      </w:r>
      <w:r>
        <w:rPr>
          <w:rFonts w:eastAsia="Times New Roman"/>
          <w:szCs w:val="24"/>
        </w:rPr>
        <w:t>ε</w:t>
      </w:r>
      <w:r w:rsidRPr="002653C2">
        <w:rPr>
          <w:rFonts w:eastAsia="Times New Roman"/>
          <w:szCs w:val="24"/>
        </w:rPr>
        <w:t xml:space="preserve">δώ του ελληνικού </w:t>
      </w:r>
      <w:r>
        <w:rPr>
          <w:rFonts w:eastAsia="Times New Roman"/>
          <w:szCs w:val="24"/>
        </w:rPr>
        <w:t>Κ</w:t>
      </w:r>
      <w:r w:rsidRPr="002653C2">
        <w:rPr>
          <w:rFonts w:eastAsia="Times New Roman"/>
          <w:szCs w:val="24"/>
        </w:rPr>
        <w:t>οινοβουλίου για να υπερασπιστώ το αυτονόητο</w:t>
      </w:r>
      <w:r>
        <w:rPr>
          <w:rFonts w:eastAsia="Times New Roman"/>
          <w:szCs w:val="24"/>
        </w:rPr>
        <w:t>,</w:t>
      </w:r>
      <w:r w:rsidRPr="002653C2">
        <w:rPr>
          <w:rFonts w:eastAsia="Times New Roman"/>
          <w:szCs w:val="24"/>
        </w:rPr>
        <w:t xml:space="preserve"> την ελληνικότητα της Μακεδονίας </w:t>
      </w:r>
      <w:r>
        <w:rPr>
          <w:rFonts w:eastAsia="Times New Roman"/>
          <w:szCs w:val="24"/>
        </w:rPr>
        <w:t>μας και</w:t>
      </w:r>
      <w:r w:rsidRPr="002653C2">
        <w:rPr>
          <w:rFonts w:eastAsia="Times New Roman"/>
          <w:szCs w:val="24"/>
        </w:rPr>
        <w:t xml:space="preserve"> να την υπερασπιστ</w:t>
      </w:r>
      <w:r>
        <w:rPr>
          <w:rFonts w:eastAsia="Times New Roman"/>
          <w:szCs w:val="24"/>
        </w:rPr>
        <w:t xml:space="preserve">ώ, </w:t>
      </w:r>
      <w:r w:rsidRPr="002653C2">
        <w:rPr>
          <w:rFonts w:eastAsia="Times New Roman"/>
          <w:szCs w:val="24"/>
        </w:rPr>
        <w:t>δυστυχώς</w:t>
      </w:r>
      <w:r>
        <w:rPr>
          <w:rFonts w:eastAsia="Times New Roman"/>
          <w:szCs w:val="24"/>
        </w:rPr>
        <w:t xml:space="preserve"> –κα </w:t>
      </w:r>
      <w:r w:rsidRPr="002653C2">
        <w:rPr>
          <w:rFonts w:eastAsia="Times New Roman"/>
          <w:szCs w:val="24"/>
        </w:rPr>
        <w:t>αυτό είναι το πιο επώδυνο</w:t>
      </w:r>
      <w:r>
        <w:rPr>
          <w:rFonts w:eastAsia="Times New Roman"/>
          <w:szCs w:val="24"/>
        </w:rPr>
        <w:t>-</w:t>
      </w:r>
      <w:r w:rsidRPr="002653C2">
        <w:rPr>
          <w:rFonts w:eastAsia="Times New Roman"/>
          <w:szCs w:val="24"/>
        </w:rPr>
        <w:t xml:space="preserve"> </w:t>
      </w:r>
      <w:r>
        <w:rPr>
          <w:rFonts w:eastAsia="Times New Roman"/>
          <w:szCs w:val="24"/>
        </w:rPr>
        <w:t>ό</w:t>
      </w:r>
      <w:r w:rsidRPr="002653C2">
        <w:rPr>
          <w:rFonts w:eastAsia="Times New Roman"/>
          <w:szCs w:val="24"/>
        </w:rPr>
        <w:t>χι απέναντι σε ξένους εισβ</w:t>
      </w:r>
      <w:r w:rsidRPr="002653C2">
        <w:rPr>
          <w:rFonts w:eastAsia="Times New Roman"/>
          <w:szCs w:val="24"/>
        </w:rPr>
        <w:t>ολείς</w:t>
      </w:r>
      <w:r>
        <w:rPr>
          <w:rFonts w:eastAsia="Times New Roman"/>
          <w:szCs w:val="24"/>
        </w:rPr>
        <w:t>,</w:t>
      </w:r>
      <w:r w:rsidRPr="002653C2">
        <w:rPr>
          <w:rFonts w:eastAsia="Times New Roman"/>
          <w:szCs w:val="24"/>
        </w:rPr>
        <w:t xml:space="preserve"> αλλά απέναντι σε μία ελληνική </w:t>
      </w:r>
      <w:r>
        <w:rPr>
          <w:rFonts w:eastAsia="Times New Roman"/>
          <w:szCs w:val="24"/>
        </w:rPr>
        <w:t>Κ</w:t>
      </w:r>
      <w:r w:rsidRPr="002653C2">
        <w:rPr>
          <w:rFonts w:eastAsia="Times New Roman"/>
          <w:szCs w:val="24"/>
        </w:rPr>
        <w:t>υβέρνηση που πρόθυμ</w:t>
      </w:r>
      <w:r>
        <w:rPr>
          <w:rFonts w:eastAsia="Times New Roman"/>
          <w:szCs w:val="24"/>
        </w:rPr>
        <w:t>η</w:t>
      </w:r>
      <w:r w:rsidRPr="002653C2">
        <w:rPr>
          <w:rFonts w:eastAsia="Times New Roman"/>
          <w:szCs w:val="24"/>
        </w:rPr>
        <w:t xml:space="preserve"> και βιαστική</w:t>
      </w:r>
      <w:r>
        <w:rPr>
          <w:rFonts w:eastAsia="Times New Roman"/>
          <w:szCs w:val="24"/>
        </w:rPr>
        <w:t>,</w:t>
      </w:r>
      <w:r w:rsidRPr="002653C2">
        <w:rPr>
          <w:rFonts w:eastAsia="Times New Roman"/>
          <w:szCs w:val="24"/>
        </w:rPr>
        <w:t xml:space="preserve"> </w:t>
      </w:r>
      <w:r>
        <w:rPr>
          <w:rFonts w:eastAsia="Times New Roman"/>
          <w:szCs w:val="24"/>
        </w:rPr>
        <w:t>μ</w:t>
      </w:r>
      <w:r w:rsidRPr="002653C2">
        <w:rPr>
          <w:rFonts w:eastAsia="Times New Roman"/>
          <w:szCs w:val="24"/>
        </w:rPr>
        <w:t xml:space="preserve">ε ενθουσιασμό πανηγυρίζει το ξεπούλημα </w:t>
      </w:r>
      <w:r>
        <w:rPr>
          <w:rFonts w:eastAsia="Times New Roman"/>
          <w:szCs w:val="24"/>
        </w:rPr>
        <w:t>της,</w:t>
      </w:r>
      <w:r w:rsidRPr="002653C2">
        <w:rPr>
          <w:rFonts w:eastAsia="Times New Roman"/>
          <w:szCs w:val="24"/>
        </w:rPr>
        <w:t xml:space="preserve"> </w:t>
      </w:r>
      <w:r>
        <w:rPr>
          <w:rFonts w:eastAsia="Times New Roman"/>
          <w:szCs w:val="24"/>
        </w:rPr>
        <w:t>μ</w:t>
      </w:r>
      <w:r w:rsidRPr="002653C2">
        <w:rPr>
          <w:rFonts w:eastAsia="Times New Roman"/>
          <w:szCs w:val="24"/>
        </w:rPr>
        <w:t xml:space="preserve">ία </w:t>
      </w:r>
      <w:r>
        <w:rPr>
          <w:rFonts w:eastAsia="Times New Roman"/>
          <w:szCs w:val="24"/>
        </w:rPr>
        <w:t>Κ</w:t>
      </w:r>
      <w:r w:rsidRPr="002653C2">
        <w:rPr>
          <w:rFonts w:eastAsia="Times New Roman"/>
          <w:szCs w:val="24"/>
        </w:rPr>
        <w:t xml:space="preserve">υβέρνηση εφιάλτη που ανοίγει την </w:t>
      </w:r>
      <w:r>
        <w:rPr>
          <w:rFonts w:eastAsia="Times New Roman"/>
          <w:szCs w:val="24"/>
        </w:rPr>
        <w:t>«κ</w:t>
      </w:r>
      <w:r w:rsidRPr="002653C2">
        <w:rPr>
          <w:rFonts w:eastAsia="Times New Roman"/>
          <w:szCs w:val="24"/>
        </w:rPr>
        <w:t>ερκόπορτα</w:t>
      </w:r>
      <w:r>
        <w:rPr>
          <w:rFonts w:eastAsia="Times New Roman"/>
          <w:szCs w:val="24"/>
        </w:rPr>
        <w:t>»</w:t>
      </w:r>
      <w:r w:rsidRPr="002653C2">
        <w:rPr>
          <w:rFonts w:eastAsia="Times New Roman"/>
          <w:szCs w:val="24"/>
        </w:rPr>
        <w:t xml:space="preserve"> στους Σκοπιανούς</w:t>
      </w:r>
      <w:r>
        <w:rPr>
          <w:rFonts w:eastAsia="Times New Roman"/>
          <w:szCs w:val="24"/>
        </w:rPr>
        <w:t>,</w:t>
      </w:r>
      <w:r w:rsidRPr="002653C2">
        <w:rPr>
          <w:rFonts w:eastAsia="Times New Roman"/>
          <w:szCs w:val="24"/>
        </w:rPr>
        <w:t xml:space="preserve"> προσφέροντάς τους </w:t>
      </w:r>
      <w:r>
        <w:rPr>
          <w:rFonts w:eastAsia="Times New Roman"/>
          <w:szCs w:val="24"/>
        </w:rPr>
        <w:t>σ</w:t>
      </w:r>
      <w:r w:rsidRPr="002653C2">
        <w:rPr>
          <w:rFonts w:eastAsia="Times New Roman"/>
          <w:szCs w:val="24"/>
        </w:rPr>
        <w:t xml:space="preserve">το πιάτο </w:t>
      </w:r>
      <w:r>
        <w:rPr>
          <w:rFonts w:eastAsia="Times New Roman"/>
          <w:szCs w:val="24"/>
        </w:rPr>
        <w:t>τη διακαή, ψευδεπίγραφη, ανιστόρητη ε</w:t>
      </w:r>
      <w:r w:rsidRPr="002653C2">
        <w:rPr>
          <w:rFonts w:eastAsia="Times New Roman"/>
          <w:szCs w:val="24"/>
        </w:rPr>
        <w:t>θνικ</w:t>
      </w:r>
      <w:r w:rsidRPr="002653C2">
        <w:rPr>
          <w:rFonts w:eastAsia="Times New Roman"/>
          <w:szCs w:val="24"/>
        </w:rPr>
        <w:t xml:space="preserve">ή τους επιδίωξη από το </w:t>
      </w:r>
      <w:r>
        <w:rPr>
          <w:rFonts w:eastAsia="Times New Roman"/>
          <w:szCs w:val="24"/>
        </w:rPr>
        <w:t>19</w:t>
      </w:r>
      <w:r w:rsidRPr="002653C2">
        <w:rPr>
          <w:rFonts w:eastAsia="Times New Roman"/>
          <w:szCs w:val="24"/>
        </w:rPr>
        <w:t>44 ακόμη</w:t>
      </w:r>
      <w:r>
        <w:rPr>
          <w:rFonts w:eastAsia="Times New Roman"/>
          <w:szCs w:val="24"/>
        </w:rPr>
        <w:t>.</w:t>
      </w:r>
      <w:r w:rsidRPr="002653C2">
        <w:rPr>
          <w:rFonts w:eastAsia="Times New Roman"/>
          <w:szCs w:val="24"/>
        </w:rPr>
        <w:t xml:space="preserve"> </w:t>
      </w:r>
    </w:p>
    <w:p w14:paraId="77C036F3" w14:textId="77777777" w:rsidR="006113A9" w:rsidRDefault="006B6FC4">
      <w:pPr>
        <w:spacing w:line="600" w:lineRule="auto"/>
        <w:ind w:firstLine="720"/>
        <w:contextualSpacing/>
        <w:jc w:val="both"/>
        <w:rPr>
          <w:rFonts w:eastAsia="Times New Roman"/>
          <w:szCs w:val="24"/>
        </w:rPr>
      </w:pPr>
      <w:r>
        <w:rPr>
          <w:rFonts w:eastAsia="Times New Roman"/>
          <w:szCs w:val="24"/>
        </w:rPr>
        <w:lastRenderedPageBreak/>
        <w:t>Π</w:t>
      </w:r>
      <w:r w:rsidRPr="002653C2">
        <w:rPr>
          <w:rFonts w:eastAsia="Times New Roman"/>
          <w:szCs w:val="24"/>
        </w:rPr>
        <w:t xml:space="preserve">οτέ δεν φανταζόμουν ότι ένας εσμός </w:t>
      </w:r>
      <w:r>
        <w:rPr>
          <w:rFonts w:eastAsia="Times New Roman"/>
          <w:szCs w:val="24"/>
        </w:rPr>
        <w:t>«</w:t>
      </w:r>
      <w:r w:rsidRPr="002653C2">
        <w:rPr>
          <w:rFonts w:eastAsia="Times New Roman"/>
          <w:szCs w:val="24"/>
        </w:rPr>
        <w:t>εθνομηδενιστ</w:t>
      </w:r>
      <w:r>
        <w:rPr>
          <w:rFonts w:eastAsia="Times New Roman"/>
          <w:szCs w:val="24"/>
        </w:rPr>
        <w:t>ών»,</w:t>
      </w:r>
      <w:r w:rsidRPr="002653C2">
        <w:rPr>
          <w:rFonts w:eastAsia="Times New Roman"/>
          <w:szCs w:val="24"/>
        </w:rPr>
        <w:t xml:space="preserve"> </w:t>
      </w:r>
      <w:r>
        <w:rPr>
          <w:rFonts w:eastAsia="Times New Roman"/>
          <w:szCs w:val="24"/>
        </w:rPr>
        <w:t>ό</w:t>
      </w:r>
      <w:r w:rsidRPr="002653C2">
        <w:rPr>
          <w:rFonts w:eastAsia="Times New Roman"/>
          <w:szCs w:val="24"/>
        </w:rPr>
        <w:t>πως σας χαρακτήρισε ο Μίκης Θεοδωράκης</w:t>
      </w:r>
      <w:r>
        <w:rPr>
          <w:rFonts w:eastAsia="Times New Roman"/>
          <w:szCs w:val="24"/>
        </w:rPr>
        <w:t>,</w:t>
      </w:r>
      <w:r w:rsidRPr="002653C2">
        <w:rPr>
          <w:rFonts w:eastAsia="Times New Roman"/>
          <w:szCs w:val="24"/>
        </w:rPr>
        <w:t xml:space="preserve"> που ονομάζεται </w:t>
      </w:r>
      <w:r>
        <w:rPr>
          <w:rFonts w:eastAsia="Times New Roman"/>
          <w:szCs w:val="24"/>
        </w:rPr>
        <w:t>«</w:t>
      </w:r>
      <w:r w:rsidRPr="002653C2">
        <w:rPr>
          <w:rFonts w:eastAsia="Times New Roman"/>
          <w:szCs w:val="24"/>
        </w:rPr>
        <w:t xml:space="preserve">ελληνική </w:t>
      </w:r>
      <w:r>
        <w:rPr>
          <w:rFonts w:eastAsia="Times New Roman"/>
          <w:szCs w:val="24"/>
        </w:rPr>
        <w:t>Κ</w:t>
      </w:r>
      <w:r w:rsidRPr="002653C2">
        <w:rPr>
          <w:rFonts w:eastAsia="Times New Roman"/>
          <w:szCs w:val="24"/>
        </w:rPr>
        <w:t>υβέρνηση</w:t>
      </w:r>
      <w:r>
        <w:rPr>
          <w:rFonts w:eastAsia="Times New Roman"/>
          <w:szCs w:val="24"/>
        </w:rPr>
        <w:t>», θα έφτανε στο σημείο να λειτουργήσει</w:t>
      </w:r>
      <w:r w:rsidRPr="002653C2">
        <w:rPr>
          <w:rFonts w:eastAsia="Times New Roman"/>
          <w:szCs w:val="24"/>
        </w:rPr>
        <w:t xml:space="preserve"> τόσο μει</w:t>
      </w:r>
      <w:r>
        <w:rPr>
          <w:rFonts w:eastAsia="Times New Roman"/>
          <w:szCs w:val="24"/>
        </w:rPr>
        <w:t>οδοτικά,</w:t>
      </w:r>
      <w:r w:rsidRPr="002653C2">
        <w:rPr>
          <w:rFonts w:eastAsia="Times New Roman"/>
          <w:szCs w:val="24"/>
        </w:rPr>
        <w:t xml:space="preserve"> εκχωρώντας όνομα</w:t>
      </w:r>
      <w:r>
        <w:rPr>
          <w:rFonts w:eastAsia="Times New Roman"/>
          <w:szCs w:val="24"/>
        </w:rPr>
        <w:t>,</w:t>
      </w:r>
      <w:r w:rsidRPr="002653C2">
        <w:rPr>
          <w:rFonts w:eastAsia="Times New Roman"/>
          <w:szCs w:val="24"/>
        </w:rPr>
        <w:t xml:space="preserve"> γλώσσα</w:t>
      </w:r>
      <w:r>
        <w:rPr>
          <w:rFonts w:eastAsia="Times New Roman"/>
          <w:szCs w:val="24"/>
        </w:rPr>
        <w:t>,</w:t>
      </w:r>
      <w:r w:rsidRPr="002653C2">
        <w:rPr>
          <w:rFonts w:eastAsia="Times New Roman"/>
          <w:szCs w:val="24"/>
        </w:rPr>
        <w:t xml:space="preserve"> εθνότητα</w:t>
      </w:r>
      <w:r>
        <w:rPr>
          <w:rFonts w:eastAsia="Times New Roman"/>
          <w:szCs w:val="24"/>
        </w:rPr>
        <w:t xml:space="preserve">, το μπόλι </w:t>
      </w:r>
      <w:r w:rsidRPr="002653C2">
        <w:rPr>
          <w:rFonts w:eastAsia="Times New Roman"/>
          <w:szCs w:val="24"/>
        </w:rPr>
        <w:t xml:space="preserve">δηλαδή της </w:t>
      </w:r>
      <w:r>
        <w:rPr>
          <w:rFonts w:eastAsia="Times New Roman"/>
          <w:szCs w:val="24"/>
        </w:rPr>
        <w:t xml:space="preserve">εθνικής </w:t>
      </w:r>
      <w:r w:rsidRPr="002653C2">
        <w:rPr>
          <w:rFonts w:eastAsia="Times New Roman"/>
          <w:szCs w:val="24"/>
        </w:rPr>
        <w:t>συνείδησης</w:t>
      </w:r>
      <w:r>
        <w:rPr>
          <w:rFonts w:eastAsia="Times New Roman"/>
          <w:szCs w:val="24"/>
        </w:rPr>
        <w:t>,</w:t>
      </w:r>
      <w:r w:rsidRPr="002653C2">
        <w:rPr>
          <w:rFonts w:eastAsia="Times New Roman"/>
          <w:szCs w:val="24"/>
        </w:rPr>
        <w:t xml:space="preserve"> της εθνικής ταυτότητας</w:t>
      </w:r>
      <w:r>
        <w:rPr>
          <w:rFonts w:eastAsia="Times New Roman"/>
          <w:szCs w:val="24"/>
        </w:rPr>
        <w:t>.</w:t>
      </w:r>
      <w:r w:rsidRPr="002653C2">
        <w:rPr>
          <w:rFonts w:eastAsia="Times New Roman"/>
          <w:szCs w:val="24"/>
        </w:rPr>
        <w:t xml:space="preserve"> </w:t>
      </w:r>
    </w:p>
    <w:p w14:paraId="77C036F4" w14:textId="77777777" w:rsidR="006113A9" w:rsidRDefault="006B6FC4">
      <w:pPr>
        <w:spacing w:line="600" w:lineRule="auto"/>
        <w:ind w:firstLine="720"/>
        <w:contextualSpacing/>
        <w:jc w:val="both"/>
        <w:rPr>
          <w:rFonts w:eastAsia="Times New Roman"/>
          <w:szCs w:val="24"/>
        </w:rPr>
      </w:pPr>
      <w:r>
        <w:rPr>
          <w:rFonts w:eastAsia="Times New Roman"/>
          <w:szCs w:val="24"/>
        </w:rPr>
        <w:t>Π</w:t>
      </w:r>
      <w:r w:rsidRPr="002653C2">
        <w:rPr>
          <w:rFonts w:eastAsia="Times New Roman"/>
          <w:szCs w:val="24"/>
        </w:rPr>
        <w:t xml:space="preserve">οτέ δεν φανταζόμουν ότι θα υπάρξει Έλλην </w:t>
      </w:r>
      <w:r>
        <w:rPr>
          <w:rFonts w:eastAsia="Times New Roman"/>
          <w:szCs w:val="24"/>
        </w:rPr>
        <w:t>Π</w:t>
      </w:r>
      <w:r w:rsidRPr="002653C2">
        <w:rPr>
          <w:rFonts w:eastAsia="Times New Roman"/>
          <w:szCs w:val="24"/>
        </w:rPr>
        <w:t xml:space="preserve">ρωθυπουργός που </w:t>
      </w:r>
      <w:r>
        <w:rPr>
          <w:rFonts w:eastAsia="Times New Roman"/>
          <w:szCs w:val="24"/>
        </w:rPr>
        <w:t>χ</w:t>
      </w:r>
      <w:r w:rsidRPr="002653C2">
        <w:rPr>
          <w:rFonts w:eastAsia="Times New Roman"/>
          <w:szCs w:val="24"/>
        </w:rPr>
        <w:t xml:space="preserve">ωρίς ντροπή θα αναγνωρίσει τους </w:t>
      </w:r>
      <w:r>
        <w:rPr>
          <w:rFonts w:eastAsia="Times New Roman"/>
          <w:szCs w:val="24"/>
        </w:rPr>
        <w:t>Σ</w:t>
      </w:r>
      <w:r w:rsidRPr="002653C2">
        <w:rPr>
          <w:rFonts w:eastAsia="Times New Roman"/>
          <w:szCs w:val="24"/>
        </w:rPr>
        <w:t xml:space="preserve">κοπιανούς </w:t>
      </w:r>
      <w:r>
        <w:rPr>
          <w:rFonts w:eastAsia="Times New Roman"/>
          <w:szCs w:val="24"/>
        </w:rPr>
        <w:t>α</w:t>
      </w:r>
      <w:r w:rsidRPr="002653C2">
        <w:rPr>
          <w:rFonts w:eastAsia="Times New Roman"/>
          <w:szCs w:val="24"/>
        </w:rPr>
        <w:t xml:space="preserve">κόμη και τον όρο </w:t>
      </w:r>
      <w:r>
        <w:rPr>
          <w:rFonts w:eastAsia="Times New Roman"/>
          <w:szCs w:val="24"/>
        </w:rPr>
        <w:t>«μ</w:t>
      </w:r>
      <w:r w:rsidRPr="002653C2">
        <w:rPr>
          <w:rFonts w:eastAsia="Times New Roman"/>
          <w:szCs w:val="24"/>
        </w:rPr>
        <w:t xml:space="preserve">ακεδονικός </w:t>
      </w:r>
      <w:r>
        <w:rPr>
          <w:rFonts w:eastAsia="Times New Roman"/>
          <w:szCs w:val="24"/>
        </w:rPr>
        <w:t>λ</w:t>
      </w:r>
      <w:r w:rsidRPr="002653C2">
        <w:rPr>
          <w:rFonts w:eastAsia="Times New Roman"/>
          <w:szCs w:val="24"/>
        </w:rPr>
        <w:t>αός</w:t>
      </w:r>
      <w:r>
        <w:rPr>
          <w:rFonts w:eastAsia="Times New Roman"/>
          <w:szCs w:val="24"/>
        </w:rPr>
        <w:t>»</w:t>
      </w:r>
      <w:r w:rsidRPr="002653C2">
        <w:rPr>
          <w:rFonts w:eastAsia="Times New Roman"/>
          <w:szCs w:val="24"/>
        </w:rPr>
        <w:t xml:space="preserve"> και μάλιστα μονοπωλιακά</w:t>
      </w:r>
      <w:r>
        <w:rPr>
          <w:rFonts w:eastAsia="Times New Roman"/>
          <w:szCs w:val="24"/>
        </w:rPr>
        <w:t>,</w:t>
      </w:r>
      <w:r w:rsidRPr="002653C2">
        <w:rPr>
          <w:rFonts w:eastAsia="Times New Roman"/>
          <w:szCs w:val="24"/>
        </w:rPr>
        <w:t xml:space="preserve"> </w:t>
      </w:r>
      <w:r>
        <w:rPr>
          <w:rFonts w:eastAsia="Times New Roman"/>
          <w:szCs w:val="24"/>
        </w:rPr>
        <w:t xml:space="preserve">που θα αισθάνεται </w:t>
      </w:r>
      <w:r>
        <w:rPr>
          <w:rFonts w:eastAsia="Times New Roman"/>
          <w:szCs w:val="24"/>
        </w:rPr>
        <w:t>υπερήφανος γι’</w:t>
      </w:r>
      <w:r w:rsidRPr="002653C2">
        <w:rPr>
          <w:rFonts w:eastAsia="Times New Roman"/>
          <w:szCs w:val="24"/>
        </w:rPr>
        <w:t xml:space="preserve"> αυτό</w:t>
      </w:r>
      <w:r>
        <w:rPr>
          <w:rFonts w:eastAsia="Times New Roman"/>
          <w:szCs w:val="24"/>
        </w:rPr>
        <w:t>,</w:t>
      </w:r>
      <w:r w:rsidRPr="002653C2">
        <w:rPr>
          <w:rFonts w:eastAsia="Times New Roman"/>
          <w:szCs w:val="24"/>
        </w:rPr>
        <w:t xml:space="preserve"> κραδαίνοντας τη ρηματική διακοίνωση των Σκοπίων πριν από λίγες μέρες εδώ στο Βήμα της Βουλής</w:t>
      </w:r>
      <w:r>
        <w:rPr>
          <w:rFonts w:eastAsia="Times New Roman"/>
          <w:szCs w:val="24"/>
        </w:rPr>
        <w:t>.</w:t>
      </w:r>
      <w:r w:rsidRPr="002653C2">
        <w:rPr>
          <w:rFonts w:eastAsia="Times New Roman"/>
          <w:szCs w:val="24"/>
        </w:rPr>
        <w:t xml:space="preserve"> </w:t>
      </w:r>
    </w:p>
    <w:p w14:paraId="77C036F5" w14:textId="77777777" w:rsidR="006113A9" w:rsidRDefault="006B6FC4">
      <w:pPr>
        <w:spacing w:line="600" w:lineRule="auto"/>
        <w:ind w:firstLine="720"/>
        <w:contextualSpacing/>
        <w:jc w:val="both"/>
        <w:rPr>
          <w:rFonts w:eastAsia="Times New Roman"/>
          <w:szCs w:val="24"/>
        </w:rPr>
      </w:pPr>
      <w:r>
        <w:rPr>
          <w:rFonts w:eastAsia="Times New Roman"/>
          <w:szCs w:val="24"/>
        </w:rPr>
        <w:t>Β</w:t>
      </w:r>
      <w:r w:rsidRPr="002653C2">
        <w:rPr>
          <w:rFonts w:eastAsia="Times New Roman"/>
          <w:szCs w:val="24"/>
        </w:rPr>
        <w:t>ρέθηκε</w:t>
      </w:r>
      <w:r>
        <w:rPr>
          <w:rFonts w:eastAsia="Times New Roman"/>
          <w:szCs w:val="24"/>
        </w:rPr>
        <w:t>,</w:t>
      </w:r>
      <w:r w:rsidRPr="002653C2">
        <w:rPr>
          <w:rFonts w:eastAsia="Times New Roman"/>
          <w:szCs w:val="24"/>
        </w:rPr>
        <w:t xml:space="preserve"> </w:t>
      </w:r>
      <w:r>
        <w:rPr>
          <w:rFonts w:eastAsia="Times New Roman"/>
          <w:szCs w:val="24"/>
        </w:rPr>
        <w:t>δ</w:t>
      </w:r>
      <w:r w:rsidRPr="002653C2">
        <w:rPr>
          <w:rFonts w:eastAsia="Times New Roman"/>
          <w:szCs w:val="24"/>
        </w:rPr>
        <w:t>υστυχώς</w:t>
      </w:r>
      <w:r>
        <w:rPr>
          <w:rFonts w:eastAsia="Times New Roman"/>
          <w:szCs w:val="24"/>
        </w:rPr>
        <w:t>,</w:t>
      </w:r>
      <w:r w:rsidRPr="002653C2">
        <w:rPr>
          <w:rFonts w:eastAsia="Times New Roman"/>
          <w:szCs w:val="24"/>
        </w:rPr>
        <w:t xml:space="preserve"> όμως αυτή η </w:t>
      </w:r>
      <w:r>
        <w:rPr>
          <w:rFonts w:eastAsia="Times New Roman"/>
          <w:szCs w:val="24"/>
        </w:rPr>
        <w:t>Κ</w:t>
      </w:r>
      <w:r w:rsidRPr="002653C2">
        <w:rPr>
          <w:rFonts w:eastAsia="Times New Roman"/>
          <w:szCs w:val="24"/>
        </w:rPr>
        <w:t>υβέρνηση του Αλέξη Τσίπρα και των προθύμων</w:t>
      </w:r>
      <w:r>
        <w:rPr>
          <w:rFonts w:eastAsia="Times New Roman"/>
          <w:szCs w:val="24"/>
        </w:rPr>
        <w:t>,</w:t>
      </w:r>
      <w:r w:rsidRPr="002653C2">
        <w:rPr>
          <w:rFonts w:eastAsia="Times New Roman"/>
          <w:szCs w:val="24"/>
        </w:rPr>
        <w:t xml:space="preserve"> η </w:t>
      </w:r>
      <w:r>
        <w:rPr>
          <w:rFonts w:eastAsia="Times New Roman"/>
          <w:szCs w:val="24"/>
        </w:rPr>
        <w:t>Κ</w:t>
      </w:r>
      <w:r w:rsidRPr="002653C2">
        <w:rPr>
          <w:rFonts w:eastAsia="Times New Roman"/>
          <w:szCs w:val="24"/>
        </w:rPr>
        <w:t>υβέρνηση των καλύτερων υπερασπιστών του Ζόραν Ζάεφ</w:t>
      </w:r>
      <w:r>
        <w:rPr>
          <w:rFonts w:eastAsia="Times New Roman"/>
          <w:szCs w:val="24"/>
        </w:rPr>
        <w:t>.</w:t>
      </w:r>
      <w:r w:rsidRPr="002653C2">
        <w:rPr>
          <w:rFonts w:eastAsia="Times New Roman"/>
          <w:szCs w:val="24"/>
        </w:rPr>
        <w:t xml:space="preserve"> </w:t>
      </w:r>
      <w:r>
        <w:rPr>
          <w:rFonts w:eastAsia="Times New Roman"/>
          <w:szCs w:val="24"/>
        </w:rPr>
        <w:t>Β</w:t>
      </w:r>
      <w:r w:rsidRPr="002653C2">
        <w:rPr>
          <w:rFonts w:eastAsia="Times New Roman"/>
          <w:szCs w:val="24"/>
        </w:rPr>
        <w:t xml:space="preserve">ρέθηκαν οι εμπρηστές του σκοπιανού αλυτρωτισμού που κανείς δεν μπορεί να προβλέψει </w:t>
      </w:r>
      <w:r>
        <w:rPr>
          <w:rFonts w:eastAsia="Times New Roman"/>
          <w:szCs w:val="24"/>
        </w:rPr>
        <w:t>π</w:t>
      </w:r>
      <w:r w:rsidRPr="002653C2">
        <w:rPr>
          <w:rFonts w:eastAsia="Times New Roman"/>
          <w:szCs w:val="24"/>
        </w:rPr>
        <w:t>ότε θα ξανά ξυπνήσει</w:t>
      </w:r>
      <w:r>
        <w:rPr>
          <w:rFonts w:eastAsia="Times New Roman"/>
          <w:szCs w:val="24"/>
        </w:rPr>
        <w:t>.</w:t>
      </w:r>
      <w:r w:rsidRPr="002653C2">
        <w:rPr>
          <w:rFonts w:eastAsia="Times New Roman"/>
          <w:szCs w:val="24"/>
        </w:rPr>
        <w:t xml:space="preserve"> </w:t>
      </w:r>
      <w:r>
        <w:rPr>
          <w:rFonts w:eastAsia="Times New Roman"/>
          <w:szCs w:val="24"/>
        </w:rPr>
        <w:t>Β</w:t>
      </w:r>
      <w:r w:rsidRPr="002653C2">
        <w:rPr>
          <w:rFonts w:eastAsia="Times New Roman"/>
          <w:szCs w:val="24"/>
        </w:rPr>
        <w:t xml:space="preserve">ρέθηκαν </w:t>
      </w:r>
      <w:r>
        <w:rPr>
          <w:rFonts w:eastAsia="Times New Roman"/>
          <w:szCs w:val="24"/>
        </w:rPr>
        <w:t>οι ηθικοί και πολιτικοί</w:t>
      </w:r>
      <w:r w:rsidRPr="002653C2">
        <w:rPr>
          <w:rFonts w:eastAsia="Times New Roman"/>
          <w:szCs w:val="24"/>
        </w:rPr>
        <w:t xml:space="preserve"> αυτουργοί </w:t>
      </w:r>
      <w:r w:rsidRPr="002653C2">
        <w:rPr>
          <w:rFonts w:eastAsia="Times New Roman"/>
          <w:szCs w:val="24"/>
        </w:rPr>
        <w:lastRenderedPageBreak/>
        <w:t xml:space="preserve">της εκκόλαψης του δόγματος του </w:t>
      </w:r>
      <w:r>
        <w:rPr>
          <w:rFonts w:eastAsia="Times New Roman"/>
          <w:szCs w:val="24"/>
        </w:rPr>
        <w:t xml:space="preserve">«μακεδονισμού», </w:t>
      </w:r>
      <w:r w:rsidRPr="002653C2">
        <w:rPr>
          <w:rFonts w:eastAsia="Times New Roman"/>
          <w:szCs w:val="24"/>
        </w:rPr>
        <w:t xml:space="preserve">της </w:t>
      </w:r>
      <w:r>
        <w:rPr>
          <w:rFonts w:eastAsia="Times New Roman"/>
          <w:szCs w:val="24"/>
        </w:rPr>
        <w:t>«</w:t>
      </w:r>
      <w:r w:rsidRPr="002653C2">
        <w:rPr>
          <w:rFonts w:eastAsia="Times New Roman"/>
          <w:szCs w:val="24"/>
        </w:rPr>
        <w:t>Μακεδονίας του Αιγαίου</w:t>
      </w:r>
      <w:r>
        <w:rPr>
          <w:rFonts w:eastAsia="Times New Roman"/>
          <w:szCs w:val="24"/>
        </w:rPr>
        <w:t>»,</w:t>
      </w:r>
      <w:r w:rsidRPr="002653C2">
        <w:rPr>
          <w:rFonts w:eastAsia="Times New Roman"/>
          <w:szCs w:val="24"/>
        </w:rPr>
        <w:t xml:space="preserve"> του εθνικιστικού συνθήματος </w:t>
      </w:r>
      <w:r>
        <w:rPr>
          <w:rFonts w:eastAsia="Times New Roman"/>
          <w:szCs w:val="24"/>
        </w:rPr>
        <w:t>«</w:t>
      </w:r>
      <w:r w:rsidRPr="002653C2">
        <w:rPr>
          <w:rFonts w:eastAsia="Times New Roman"/>
          <w:szCs w:val="24"/>
        </w:rPr>
        <w:t>η</w:t>
      </w:r>
      <w:r w:rsidRPr="002653C2">
        <w:rPr>
          <w:rFonts w:eastAsia="Times New Roman"/>
          <w:szCs w:val="24"/>
        </w:rPr>
        <w:t xml:space="preserve"> Μακεδονία στους Μακεδόνες</w:t>
      </w:r>
      <w:r>
        <w:rPr>
          <w:rFonts w:eastAsia="Times New Roman"/>
          <w:szCs w:val="24"/>
        </w:rPr>
        <w:t>».</w:t>
      </w:r>
    </w:p>
    <w:p w14:paraId="77C036F6" w14:textId="77777777" w:rsidR="006113A9" w:rsidRDefault="006B6FC4">
      <w:pPr>
        <w:spacing w:line="600" w:lineRule="auto"/>
        <w:ind w:firstLine="720"/>
        <w:contextualSpacing/>
        <w:jc w:val="both"/>
        <w:rPr>
          <w:rFonts w:eastAsia="Times New Roman"/>
          <w:szCs w:val="24"/>
        </w:rPr>
      </w:pPr>
      <w:r>
        <w:rPr>
          <w:rFonts w:eastAsia="Times New Roman"/>
          <w:szCs w:val="24"/>
        </w:rPr>
        <w:t xml:space="preserve">Βρέθηκαν Έλληνες Βουλευτές </w:t>
      </w:r>
      <w:r w:rsidRPr="002653C2">
        <w:rPr>
          <w:rFonts w:eastAsia="Times New Roman"/>
          <w:szCs w:val="24"/>
        </w:rPr>
        <w:t>που ισχυρίζονται</w:t>
      </w:r>
      <w:r>
        <w:rPr>
          <w:rFonts w:eastAsia="Times New Roman"/>
          <w:szCs w:val="24"/>
        </w:rPr>
        <w:t>,</w:t>
      </w:r>
      <w:r w:rsidRPr="002653C2">
        <w:rPr>
          <w:rFonts w:eastAsia="Times New Roman"/>
          <w:szCs w:val="24"/>
        </w:rPr>
        <w:t xml:space="preserve"> </w:t>
      </w:r>
      <w:r>
        <w:rPr>
          <w:rFonts w:eastAsia="Times New Roman"/>
          <w:szCs w:val="24"/>
        </w:rPr>
        <w:t>ό</w:t>
      </w:r>
      <w:r w:rsidRPr="002653C2">
        <w:rPr>
          <w:rFonts w:eastAsia="Times New Roman"/>
          <w:szCs w:val="24"/>
        </w:rPr>
        <w:t>πως έκανε χθες ο παριστάμενος κ</w:t>
      </w:r>
      <w:r>
        <w:rPr>
          <w:rFonts w:eastAsia="Times New Roman"/>
          <w:szCs w:val="24"/>
        </w:rPr>
        <w:t>.</w:t>
      </w:r>
      <w:r w:rsidRPr="002653C2">
        <w:rPr>
          <w:rFonts w:eastAsia="Times New Roman"/>
          <w:szCs w:val="24"/>
        </w:rPr>
        <w:t xml:space="preserve"> </w:t>
      </w:r>
      <w:r>
        <w:rPr>
          <w:rFonts w:eastAsia="Times New Roman"/>
          <w:szCs w:val="24"/>
        </w:rPr>
        <w:t>Φ</w:t>
      </w:r>
      <w:r w:rsidRPr="002653C2">
        <w:rPr>
          <w:rFonts w:eastAsia="Times New Roman"/>
          <w:szCs w:val="24"/>
        </w:rPr>
        <w:t>ίλης</w:t>
      </w:r>
      <w:r>
        <w:rPr>
          <w:rFonts w:eastAsia="Times New Roman"/>
          <w:szCs w:val="24"/>
        </w:rPr>
        <w:t>,</w:t>
      </w:r>
      <w:r w:rsidRPr="002653C2">
        <w:rPr>
          <w:rFonts w:eastAsia="Times New Roman"/>
          <w:szCs w:val="24"/>
        </w:rPr>
        <w:t xml:space="preserve"> ότι η Μακεδονία δεν ήταν ελληνική</w:t>
      </w:r>
      <w:r>
        <w:rPr>
          <w:rFonts w:eastAsia="Times New Roman"/>
          <w:szCs w:val="24"/>
        </w:rPr>
        <w:t>,</w:t>
      </w:r>
      <w:r w:rsidRPr="002653C2">
        <w:rPr>
          <w:rFonts w:eastAsia="Times New Roman"/>
          <w:szCs w:val="24"/>
        </w:rPr>
        <w:t xml:space="preserve"> αλλά έγινε ελληνική και ότι </w:t>
      </w:r>
      <w:r>
        <w:rPr>
          <w:rFonts w:eastAsia="Times New Roman"/>
          <w:szCs w:val="24"/>
        </w:rPr>
        <w:t>ό</w:t>
      </w:r>
      <w:r w:rsidRPr="002653C2">
        <w:rPr>
          <w:rFonts w:eastAsia="Times New Roman"/>
          <w:szCs w:val="24"/>
        </w:rPr>
        <w:t xml:space="preserve">ποιος μιλάει </w:t>
      </w:r>
      <w:r>
        <w:rPr>
          <w:rFonts w:eastAsia="Times New Roman"/>
          <w:szCs w:val="24"/>
        </w:rPr>
        <w:t xml:space="preserve">για </w:t>
      </w:r>
      <w:r w:rsidRPr="002653C2">
        <w:rPr>
          <w:rFonts w:eastAsia="Times New Roman"/>
          <w:szCs w:val="24"/>
        </w:rPr>
        <w:t>ελληνική Μακεδονία δημιουργεί αλυτρωτισμό</w:t>
      </w:r>
      <w:r>
        <w:rPr>
          <w:rFonts w:eastAsia="Times New Roman"/>
          <w:szCs w:val="24"/>
        </w:rPr>
        <w:t xml:space="preserve">. </w:t>
      </w:r>
    </w:p>
    <w:p w14:paraId="77C036F7" w14:textId="77777777" w:rsidR="006113A9" w:rsidRDefault="006B6FC4">
      <w:pPr>
        <w:spacing w:line="600" w:lineRule="auto"/>
        <w:ind w:firstLine="720"/>
        <w:contextualSpacing/>
        <w:jc w:val="both"/>
        <w:rPr>
          <w:rFonts w:eastAsia="Times New Roman"/>
          <w:szCs w:val="24"/>
        </w:rPr>
      </w:pPr>
      <w:r>
        <w:rPr>
          <w:rFonts w:eastAsia="Times New Roman"/>
          <w:szCs w:val="24"/>
        </w:rPr>
        <w:t>Αλλά μήπως δεν ή</w:t>
      </w:r>
      <w:r>
        <w:rPr>
          <w:rFonts w:eastAsia="Times New Roman"/>
          <w:szCs w:val="24"/>
        </w:rPr>
        <w:t>σασταν εσείς που μέχρι χθες</w:t>
      </w:r>
      <w:r w:rsidRPr="002653C2">
        <w:rPr>
          <w:rFonts w:eastAsia="Times New Roman"/>
          <w:szCs w:val="24"/>
        </w:rPr>
        <w:t xml:space="preserve"> υποστηρίζ</w:t>
      </w:r>
      <w:r>
        <w:rPr>
          <w:rFonts w:eastAsia="Times New Roman"/>
          <w:szCs w:val="24"/>
        </w:rPr>
        <w:t>ατε</w:t>
      </w:r>
      <w:r w:rsidRPr="002653C2">
        <w:rPr>
          <w:rFonts w:eastAsia="Times New Roman"/>
          <w:szCs w:val="24"/>
        </w:rPr>
        <w:t xml:space="preserve"> ότι τα Σκόπια πρέπει να ονομάζονται </w:t>
      </w:r>
      <w:r>
        <w:rPr>
          <w:rFonts w:eastAsia="Times New Roman"/>
          <w:szCs w:val="24"/>
        </w:rPr>
        <w:t>«</w:t>
      </w:r>
      <w:r w:rsidRPr="002653C2">
        <w:rPr>
          <w:rFonts w:eastAsia="Times New Roman"/>
          <w:szCs w:val="24"/>
        </w:rPr>
        <w:t>Μακεδονία</w:t>
      </w:r>
      <w:r>
        <w:rPr>
          <w:rFonts w:eastAsia="Times New Roman"/>
          <w:szCs w:val="24"/>
        </w:rPr>
        <w:t>»</w:t>
      </w:r>
      <w:r w:rsidRPr="002653C2">
        <w:rPr>
          <w:rFonts w:eastAsia="Times New Roman"/>
          <w:szCs w:val="24"/>
        </w:rPr>
        <w:t xml:space="preserve"> σκέτο</w:t>
      </w:r>
      <w:r>
        <w:rPr>
          <w:rFonts w:eastAsia="Times New Roman"/>
          <w:szCs w:val="24"/>
        </w:rPr>
        <w:t>;</w:t>
      </w:r>
      <w:r w:rsidRPr="002653C2">
        <w:rPr>
          <w:rFonts w:eastAsia="Times New Roman"/>
          <w:szCs w:val="24"/>
        </w:rPr>
        <w:t xml:space="preserve"> </w:t>
      </w:r>
      <w:r>
        <w:rPr>
          <w:rFonts w:eastAsia="Times New Roman"/>
          <w:szCs w:val="24"/>
        </w:rPr>
        <w:t>Κι αν το ξεχάσαμε, μας το θύμισε, δ</w:t>
      </w:r>
      <w:r w:rsidRPr="002653C2">
        <w:rPr>
          <w:rFonts w:eastAsia="Times New Roman"/>
          <w:szCs w:val="24"/>
        </w:rPr>
        <w:t>υστυχώς</w:t>
      </w:r>
      <w:r>
        <w:rPr>
          <w:rFonts w:eastAsia="Times New Roman"/>
          <w:szCs w:val="24"/>
        </w:rPr>
        <w:t>,</w:t>
      </w:r>
      <w:r w:rsidRPr="002653C2">
        <w:rPr>
          <w:rFonts w:eastAsia="Times New Roman"/>
          <w:szCs w:val="24"/>
        </w:rPr>
        <w:t xml:space="preserve"> πριν από λίγες ώρες η </w:t>
      </w:r>
      <w:r>
        <w:rPr>
          <w:rFonts w:eastAsia="Times New Roman"/>
          <w:szCs w:val="24"/>
        </w:rPr>
        <w:t>Π</w:t>
      </w:r>
      <w:r w:rsidRPr="002653C2">
        <w:rPr>
          <w:rFonts w:eastAsia="Times New Roman"/>
          <w:szCs w:val="24"/>
        </w:rPr>
        <w:t>ροεδρεύουσα</w:t>
      </w:r>
      <w:r>
        <w:rPr>
          <w:rFonts w:eastAsia="Times New Roman"/>
          <w:szCs w:val="24"/>
        </w:rPr>
        <w:t>,</w:t>
      </w:r>
      <w:r w:rsidRPr="002653C2">
        <w:rPr>
          <w:rFonts w:eastAsia="Times New Roman"/>
          <w:szCs w:val="24"/>
        </w:rPr>
        <w:t xml:space="preserve"> η κ</w:t>
      </w:r>
      <w:r>
        <w:rPr>
          <w:rFonts w:eastAsia="Times New Roman"/>
          <w:szCs w:val="24"/>
        </w:rPr>
        <w:t>.</w:t>
      </w:r>
      <w:r w:rsidRPr="002653C2">
        <w:rPr>
          <w:rFonts w:eastAsia="Times New Roman"/>
          <w:szCs w:val="24"/>
        </w:rPr>
        <w:t xml:space="preserve"> Χριστοδουλόπουλου</w:t>
      </w:r>
      <w:r>
        <w:rPr>
          <w:rFonts w:eastAsia="Times New Roman"/>
          <w:szCs w:val="24"/>
        </w:rPr>
        <w:t>,</w:t>
      </w:r>
      <w:r w:rsidRPr="002653C2">
        <w:rPr>
          <w:rFonts w:eastAsia="Times New Roman"/>
          <w:szCs w:val="24"/>
        </w:rPr>
        <w:t xml:space="preserve"> δηλώνοντας </w:t>
      </w:r>
      <w:r>
        <w:rPr>
          <w:rFonts w:eastAsia="Times New Roman"/>
          <w:szCs w:val="24"/>
        </w:rPr>
        <w:t>μ</w:t>
      </w:r>
      <w:r w:rsidRPr="002653C2">
        <w:rPr>
          <w:rFonts w:eastAsia="Times New Roman"/>
          <w:szCs w:val="24"/>
        </w:rPr>
        <w:t xml:space="preserve">άλιστα περήφανη για την υπογραφή της </w:t>
      </w:r>
      <w:r>
        <w:rPr>
          <w:rFonts w:eastAsia="Times New Roman"/>
          <w:szCs w:val="24"/>
        </w:rPr>
        <w:t>σ</w:t>
      </w:r>
      <w:r w:rsidRPr="002653C2">
        <w:rPr>
          <w:rFonts w:eastAsia="Times New Roman"/>
          <w:szCs w:val="24"/>
        </w:rPr>
        <w:t xml:space="preserve">το </w:t>
      </w:r>
      <w:r w:rsidRPr="002653C2">
        <w:rPr>
          <w:rFonts w:eastAsia="Times New Roman"/>
          <w:szCs w:val="24"/>
        </w:rPr>
        <w:t>κείμενο των στελεχών του ΣΥΡΙΖΑ</w:t>
      </w:r>
      <w:r>
        <w:rPr>
          <w:rFonts w:eastAsia="Times New Roman"/>
          <w:szCs w:val="24"/>
        </w:rPr>
        <w:t>,</w:t>
      </w:r>
      <w:r w:rsidRPr="002653C2">
        <w:rPr>
          <w:rFonts w:eastAsia="Times New Roman"/>
          <w:szCs w:val="24"/>
        </w:rPr>
        <w:t xml:space="preserve"> περήφαν</w:t>
      </w:r>
      <w:r>
        <w:rPr>
          <w:rFonts w:eastAsia="Times New Roman"/>
          <w:szCs w:val="24"/>
        </w:rPr>
        <w:t>η</w:t>
      </w:r>
      <w:r w:rsidRPr="002653C2">
        <w:rPr>
          <w:rFonts w:eastAsia="Times New Roman"/>
          <w:szCs w:val="24"/>
        </w:rPr>
        <w:t xml:space="preserve"> που αντιστρατε</w:t>
      </w:r>
      <w:r>
        <w:rPr>
          <w:rFonts w:eastAsia="Times New Roman"/>
          <w:szCs w:val="24"/>
        </w:rPr>
        <w:t>υόταν αυτή και οι ομοϊδεάτες σας</w:t>
      </w:r>
      <w:r w:rsidRPr="002653C2">
        <w:rPr>
          <w:rFonts w:eastAsia="Times New Roman"/>
          <w:szCs w:val="24"/>
        </w:rPr>
        <w:t xml:space="preserve"> το εθνικό συμφέρον</w:t>
      </w:r>
      <w:r>
        <w:rPr>
          <w:rFonts w:eastAsia="Times New Roman"/>
          <w:szCs w:val="24"/>
        </w:rPr>
        <w:t xml:space="preserve"> σε μία κρίσιμη στιγμή. Τη στιγμή</w:t>
      </w:r>
      <w:r w:rsidRPr="002653C2">
        <w:rPr>
          <w:rFonts w:eastAsia="Times New Roman"/>
          <w:szCs w:val="24"/>
        </w:rPr>
        <w:t xml:space="preserve"> που ο Κώστας Καραμανλής έδινε την μάχη του Βουκουρεστίου</w:t>
      </w:r>
      <w:r>
        <w:rPr>
          <w:rFonts w:eastAsia="Times New Roman"/>
          <w:szCs w:val="24"/>
        </w:rPr>
        <w:t>,</w:t>
      </w:r>
      <w:r w:rsidRPr="002653C2">
        <w:rPr>
          <w:rFonts w:eastAsia="Times New Roman"/>
          <w:szCs w:val="24"/>
        </w:rPr>
        <w:t xml:space="preserve"> </w:t>
      </w:r>
      <w:r>
        <w:rPr>
          <w:rFonts w:eastAsia="Times New Roman"/>
          <w:szCs w:val="24"/>
        </w:rPr>
        <w:t>οχυρώνοντας τη</w:t>
      </w:r>
      <w:r w:rsidRPr="002653C2">
        <w:rPr>
          <w:rFonts w:eastAsia="Times New Roman"/>
          <w:szCs w:val="24"/>
        </w:rPr>
        <w:t xml:space="preserve"> χώρα μας με το αδιαπραγμάτευτο όπλο του </w:t>
      </w:r>
      <w:r>
        <w:rPr>
          <w:rFonts w:eastAsia="Times New Roman"/>
          <w:szCs w:val="24"/>
        </w:rPr>
        <w:t>«</w:t>
      </w:r>
      <w:r w:rsidRPr="002653C2">
        <w:rPr>
          <w:rFonts w:eastAsia="Times New Roman"/>
          <w:szCs w:val="24"/>
        </w:rPr>
        <w:t>β</w:t>
      </w:r>
      <w:r w:rsidRPr="002653C2">
        <w:rPr>
          <w:rFonts w:eastAsia="Times New Roman"/>
          <w:szCs w:val="24"/>
        </w:rPr>
        <w:t>έτο</w:t>
      </w:r>
      <w:r>
        <w:rPr>
          <w:rFonts w:eastAsia="Times New Roman"/>
          <w:szCs w:val="24"/>
        </w:rPr>
        <w:t>»,</w:t>
      </w:r>
      <w:r w:rsidRPr="002653C2">
        <w:rPr>
          <w:rFonts w:eastAsia="Times New Roman"/>
          <w:szCs w:val="24"/>
        </w:rPr>
        <w:t xml:space="preserve"> το όπλο που </w:t>
      </w:r>
      <w:r>
        <w:rPr>
          <w:rFonts w:eastAsia="Times New Roman"/>
          <w:szCs w:val="24"/>
        </w:rPr>
        <w:t>έλεγε «πρώτα λύση και μετά ένταξη»</w:t>
      </w:r>
      <w:r w:rsidRPr="002653C2">
        <w:rPr>
          <w:rFonts w:eastAsia="Times New Roman"/>
          <w:szCs w:val="24"/>
        </w:rPr>
        <w:t xml:space="preserve"> στους </w:t>
      </w:r>
      <w:r>
        <w:rPr>
          <w:rFonts w:eastAsia="Times New Roman"/>
          <w:szCs w:val="24"/>
        </w:rPr>
        <w:t>Σ</w:t>
      </w:r>
      <w:r w:rsidRPr="002653C2">
        <w:rPr>
          <w:rFonts w:eastAsia="Times New Roman"/>
          <w:szCs w:val="24"/>
        </w:rPr>
        <w:t>κοπιανούς</w:t>
      </w:r>
      <w:r>
        <w:rPr>
          <w:rFonts w:eastAsia="Times New Roman"/>
          <w:szCs w:val="24"/>
        </w:rPr>
        <w:t>.</w:t>
      </w:r>
      <w:r w:rsidRPr="002653C2">
        <w:rPr>
          <w:rFonts w:eastAsia="Times New Roman"/>
          <w:szCs w:val="24"/>
        </w:rPr>
        <w:t xml:space="preserve"> </w:t>
      </w:r>
      <w:r>
        <w:rPr>
          <w:rFonts w:eastAsia="Times New Roman"/>
          <w:szCs w:val="24"/>
        </w:rPr>
        <w:t>Κι εσείς,</w:t>
      </w:r>
      <w:r w:rsidRPr="002653C2">
        <w:rPr>
          <w:rFonts w:eastAsia="Times New Roman"/>
          <w:szCs w:val="24"/>
        </w:rPr>
        <w:t xml:space="preserve"> </w:t>
      </w:r>
      <w:r>
        <w:rPr>
          <w:rFonts w:eastAsia="Times New Roman"/>
          <w:szCs w:val="24"/>
        </w:rPr>
        <w:t>β</w:t>
      </w:r>
      <w:r w:rsidRPr="002653C2">
        <w:rPr>
          <w:rFonts w:eastAsia="Times New Roman"/>
          <w:szCs w:val="24"/>
        </w:rPr>
        <w:t>εβαίως</w:t>
      </w:r>
      <w:r>
        <w:rPr>
          <w:rFonts w:eastAsia="Times New Roman"/>
          <w:szCs w:val="24"/>
        </w:rPr>
        <w:t>,</w:t>
      </w:r>
      <w:r w:rsidRPr="002653C2">
        <w:rPr>
          <w:rFonts w:eastAsia="Times New Roman"/>
          <w:szCs w:val="24"/>
        </w:rPr>
        <w:t xml:space="preserve"> </w:t>
      </w:r>
      <w:r>
        <w:rPr>
          <w:rFonts w:eastAsia="Times New Roman"/>
          <w:szCs w:val="24"/>
        </w:rPr>
        <w:t>το ξε</w:t>
      </w:r>
      <w:r w:rsidRPr="002653C2">
        <w:rPr>
          <w:rFonts w:eastAsia="Times New Roman"/>
          <w:szCs w:val="24"/>
        </w:rPr>
        <w:t xml:space="preserve">πουλήσατε </w:t>
      </w:r>
      <w:r w:rsidRPr="002653C2">
        <w:rPr>
          <w:rFonts w:eastAsia="Times New Roman"/>
          <w:szCs w:val="24"/>
        </w:rPr>
        <w:lastRenderedPageBreak/>
        <w:t>κοψοχρονιά</w:t>
      </w:r>
      <w:r>
        <w:rPr>
          <w:rFonts w:eastAsia="Times New Roman"/>
          <w:szCs w:val="24"/>
        </w:rPr>
        <w:t>.</w:t>
      </w:r>
      <w:r w:rsidRPr="002653C2">
        <w:rPr>
          <w:rFonts w:eastAsia="Times New Roman"/>
          <w:szCs w:val="24"/>
        </w:rPr>
        <w:t xml:space="preserve"> </w:t>
      </w:r>
      <w:r>
        <w:rPr>
          <w:rFonts w:eastAsia="Times New Roman"/>
          <w:szCs w:val="24"/>
        </w:rPr>
        <w:t>Γ</w:t>
      </w:r>
      <w:r w:rsidRPr="002653C2">
        <w:rPr>
          <w:rFonts w:eastAsia="Times New Roman"/>
          <w:szCs w:val="24"/>
        </w:rPr>
        <w:t xml:space="preserve">ιατί μπροστά στα ιστορικά κατάλοιπα της αριστερής σας ιδεοληψίας δεν υπάρχει τίποτα </w:t>
      </w:r>
      <w:r>
        <w:rPr>
          <w:rFonts w:eastAsia="Times New Roman"/>
          <w:szCs w:val="24"/>
        </w:rPr>
        <w:t>ε</w:t>
      </w:r>
      <w:r w:rsidRPr="002653C2">
        <w:rPr>
          <w:rFonts w:eastAsia="Times New Roman"/>
          <w:szCs w:val="24"/>
        </w:rPr>
        <w:t>θνικό</w:t>
      </w:r>
      <w:r>
        <w:rPr>
          <w:rFonts w:eastAsia="Times New Roman"/>
          <w:szCs w:val="24"/>
        </w:rPr>
        <w:t>,</w:t>
      </w:r>
      <w:r w:rsidRPr="002653C2">
        <w:rPr>
          <w:rFonts w:eastAsia="Times New Roman"/>
          <w:szCs w:val="24"/>
        </w:rPr>
        <w:t xml:space="preserve"> δεν υπάρχει τίποτα </w:t>
      </w:r>
      <w:r>
        <w:rPr>
          <w:rFonts w:eastAsia="Times New Roman"/>
          <w:szCs w:val="24"/>
        </w:rPr>
        <w:t xml:space="preserve">πατριωτικό. </w:t>
      </w:r>
      <w:r w:rsidRPr="002653C2">
        <w:rPr>
          <w:rFonts w:eastAsia="Times New Roman"/>
          <w:szCs w:val="24"/>
        </w:rPr>
        <w:t xml:space="preserve"> </w:t>
      </w:r>
    </w:p>
    <w:p w14:paraId="77C036F8" w14:textId="77777777" w:rsidR="006113A9" w:rsidRDefault="006B6FC4">
      <w:pPr>
        <w:spacing w:line="600" w:lineRule="auto"/>
        <w:ind w:firstLine="720"/>
        <w:contextualSpacing/>
        <w:jc w:val="both"/>
        <w:rPr>
          <w:rFonts w:eastAsia="Times New Roman"/>
          <w:szCs w:val="24"/>
        </w:rPr>
      </w:pPr>
      <w:r>
        <w:rPr>
          <w:rFonts w:eastAsia="Times New Roman"/>
          <w:szCs w:val="24"/>
        </w:rPr>
        <w:t>Ε</w:t>
      </w:r>
      <w:r w:rsidRPr="002653C2">
        <w:rPr>
          <w:rFonts w:eastAsia="Times New Roman"/>
          <w:szCs w:val="24"/>
        </w:rPr>
        <w:t>ίστε τόσο θλ</w:t>
      </w:r>
      <w:r w:rsidRPr="002653C2">
        <w:rPr>
          <w:rFonts w:eastAsia="Times New Roman"/>
          <w:szCs w:val="24"/>
        </w:rPr>
        <w:t>ιβερ</w:t>
      </w:r>
      <w:r>
        <w:rPr>
          <w:rFonts w:eastAsia="Times New Roman"/>
          <w:szCs w:val="24"/>
        </w:rPr>
        <w:t>οί</w:t>
      </w:r>
      <w:r w:rsidRPr="002653C2">
        <w:rPr>
          <w:rFonts w:eastAsia="Times New Roman"/>
          <w:szCs w:val="24"/>
        </w:rPr>
        <w:t xml:space="preserve"> που καλείτ</w:t>
      </w:r>
      <w:r>
        <w:rPr>
          <w:rFonts w:eastAsia="Times New Roman"/>
          <w:szCs w:val="24"/>
        </w:rPr>
        <w:t>ε</w:t>
      </w:r>
      <w:r w:rsidRPr="002653C2">
        <w:rPr>
          <w:rFonts w:eastAsia="Times New Roman"/>
          <w:szCs w:val="24"/>
        </w:rPr>
        <w:t xml:space="preserve"> την </w:t>
      </w:r>
      <w:r>
        <w:rPr>
          <w:rFonts w:eastAsia="Times New Roman"/>
          <w:szCs w:val="24"/>
        </w:rPr>
        <w:t>ε</w:t>
      </w:r>
      <w:r w:rsidRPr="002653C2">
        <w:rPr>
          <w:rFonts w:eastAsia="Times New Roman"/>
          <w:szCs w:val="24"/>
        </w:rPr>
        <w:t>λληνική Βουλή να νομοθετήσει</w:t>
      </w:r>
      <w:r>
        <w:rPr>
          <w:rFonts w:eastAsia="Times New Roman"/>
          <w:szCs w:val="24"/>
        </w:rPr>
        <w:t>,</w:t>
      </w:r>
      <w:r w:rsidRPr="002653C2">
        <w:rPr>
          <w:rFonts w:eastAsia="Times New Roman"/>
          <w:szCs w:val="24"/>
        </w:rPr>
        <w:t xml:space="preserve"> όταν το υφιστάμενο </w:t>
      </w:r>
      <w:r>
        <w:rPr>
          <w:rFonts w:eastAsia="Times New Roman"/>
          <w:szCs w:val="24"/>
        </w:rPr>
        <w:t>σ</w:t>
      </w:r>
      <w:r w:rsidRPr="002653C2">
        <w:rPr>
          <w:rFonts w:eastAsia="Times New Roman"/>
          <w:szCs w:val="24"/>
        </w:rPr>
        <w:t xml:space="preserve">ύνταγμα της </w:t>
      </w:r>
      <w:r>
        <w:rPr>
          <w:rFonts w:eastAsia="Times New Roman"/>
          <w:szCs w:val="24"/>
          <w:lang w:val="en-US"/>
        </w:rPr>
        <w:t>FYROM</w:t>
      </w:r>
      <w:r w:rsidRPr="002653C2">
        <w:rPr>
          <w:rFonts w:eastAsia="Times New Roman"/>
          <w:szCs w:val="24"/>
        </w:rPr>
        <w:t xml:space="preserve"> έχει ακόμα τον τίτλο </w:t>
      </w:r>
      <w:r>
        <w:rPr>
          <w:rFonts w:eastAsia="Times New Roman"/>
          <w:szCs w:val="24"/>
        </w:rPr>
        <w:t>«</w:t>
      </w:r>
      <w:r w:rsidRPr="002653C2">
        <w:rPr>
          <w:rFonts w:eastAsia="Times New Roman"/>
          <w:szCs w:val="24"/>
        </w:rPr>
        <w:t xml:space="preserve">Σύνταγμα της </w:t>
      </w:r>
      <w:r>
        <w:rPr>
          <w:rFonts w:eastAsia="Times New Roman"/>
          <w:szCs w:val="24"/>
        </w:rPr>
        <w:t>Δ</w:t>
      </w:r>
      <w:r w:rsidRPr="002653C2">
        <w:rPr>
          <w:rFonts w:eastAsia="Times New Roman"/>
          <w:szCs w:val="24"/>
        </w:rPr>
        <w:t>ημοκρατίας της Μακεδονίας</w:t>
      </w:r>
      <w:r>
        <w:rPr>
          <w:rFonts w:eastAsia="Times New Roman"/>
          <w:szCs w:val="24"/>
        </w:rPr>
        <w:t>».</w:t>
      </w:r>
      <w:r w:rsidRPr="002653C2">
        <w:rPr>
          <w:rFonts w:eastAsia="Times New Roman"/>
          <w:szCs w:val="24"/>
        </w:rPr>
        <w:t xml:space="preserve"> </w:t>
      </w:r>
      <w:r>
        <w:rPr>
          <w:rFonts w:eastAsia="Times New Roman"/>
          <w:szCs w:val="24"/>
        </w:rPr>
        <w:t>Ε</w:t>
      </w:r>
      <w:r w:rsidRPr="002653C2">
        <w:rPr>
          <w:rFonts w:eastAsia="Times New Roman"/>
          <w:szCs w:val="24"/>
        </w:rPr>
        <w:t>ίστε τόσο θλιβερ</w:t>
      </w:r>
      <w:r>
        <w:rPr>
          <w:rFonts w:eastAsia="Times New Roman"/>
          <w:szCs w:val="24"/>
        </w:rPr>
        <w:t>οί</w:t>
      </w:r>
      <w:r w:rsidRPr="002653C2">
        <w:rPr>
          <w:rFonts w:eastAsia="Times New Roman"/>
          <w:szCs w:val="24"/>
        </w:rPr>
        <w:t xml:space="preserve"> που μας καλείτ</w:t>
      </w:r>
      <w:r>
        <w:rPr>
          <w:rFonts w:eastAsia="Times New Roman"/>
          <w:szCs w:val="24"/>
        </w:rPr>
        <w:t xml:space="preserve">ε </w:t>
      </w:r>
      <w:r w:rsidRPr="002653C2">
        <w:rPr>
          <w:rFonts w:eastAsia="Times New Roman"/>
          <w:szCs w:val="24"/>
        </w:rPr>
        <w:t xml:space="preserve">να νομοθετήσουμε </w:t>
      </w:r>
      <w:r>
        <w:rPr>
          <w:rFonts w:eastAsia="Times New Roman"/>
          <w:szCs w:val="24"/>
        </w:rPr>
        <w:t>ε</w:t>
      </w:r>
      <w:r w:rsidRPr="002653C2">
        <w:rPr>
          <w:rFonts w:eastAsia="Times New Roman"/>
          <w:szCs w:val="24"/>
        </w:rPr>
        <w:t xml:space="preserve">ν </w:t>
      </w:r>
      <w:r>
        <w:rPr>
          <w:rFonts w:eastAsia="Times New Roman"/>
          <w:szCs w:val="24"/>
        </w:rPr>
        <w:t>λ</w:t>
      </w:r>
      <w:r w:rsidRPr="002653C2">
        <w:rPr>
          <w:rFonts w:eastAsia="Times New Roman"/>
          <w:szCs w:val="24"/>
        </w:rPr>
        <w:t xml:space="preserve">ευκώ </w:t>
      </w:r>
      <w:r>
        <w:rPr>
          <w:rFonts w:eastAsia="Times New Roman"/>
          <w:szCs w:val="24"/>
        </w:rPr>
        <w:t xml:space="preserve">και εν </w:t>
      </w:r>
      <w:r w:rsidRPr="002653C2">
        <w:rPr>
          <w:rFonts w:eastAsia="Times New Roman"/>
          <w:szCs w:val="24"/>
        </w:rPr>
        <w:t>κεν</w:t>
      </w:r>
      <w:r>
        <w:rPr>
          <w:rFonts w:eastAsia="Times New Roman"/>
          <w:szCs w:val="24"/>
        </w:rPr>
        <w:t>ώ,</w:t>
      </w:r>
      <w:r w:rsidRPr="002653C2">
        <w:rPr>
          <w:rFonts w:eastAsia="Times New Roman"/>
          <w:szCs w:val="24"/>
        </w:rPr>
        <w:t xml:space="preserve"> με τον κ</w:t>
      </w:r>
      <w:r>
        <w:rPr>
          <w:rFonts w:eastAsia="Times New Roman"/>
          <w:szCs w:val="24"/>
        </w:rPr>
        <w:t xml:space="preserve">. </w:t>
      </w:r>
      <w:r w:rsidRPr="002653C2">
        <w:rPr>
          <w:rFonts w:eastAsia="Times New Roman"/>
          <w:szCs w:val="24"/>
        </w:rPr>
        <w:t xml:space="preserve">Κατρούγκαλο να </w:t>
      </w:r>
      <w:r w:rsidRPr="002653C2">
        <w:rPr>
          <w:rFonts w:eastAsia="Times New Roman"/>
          <w:szCs w:val="24"/>
        </w:rPr>
        <w:t>παραδέχεται ύστερα από τις πιέσεις</w:t>
      </w:r>
      <w:r>
        <w:rPr>
          <w:rFonts w:eastAsia="Times New Roman"/>
          <w:szCs w:val="24"/>
          <w:lang w:val="tr-TR"/>
        </w:rPr>
        <w:t xml:space="preserve"> </w:t>
      </w:r>
      <w:r>
        <w:rPr>
          <w:rFonts w:eastAsia="Times New Roman"/>
          <w:szCs w:val="24"/>
        </w:rPr>
        <w:t>της</w:t>
      </w:r>
      <w:r w:rsidRPr="002653C2">
        <w:rPr>
          <w:rFonts w:eastAsia="Times New Roman"/>
          <w:szCs w:val="24"/>
        </w:rPr>
        <w:t xml:space="preserve"> Νέας Δημοκρατίας ότι δεν μπορεί να καταθέσει το ενιαίο κείμενο με τις συνταγματικές αλλαγές στα Σκόπια</w:t>
      </w:r>
      <w:r>
        <w:rPr>
          <w:rFonts w:eastAsia="Times New Roman"/>
          <w:szCs w:val="24"/>
        </w:rPr>
        <w:t>,</w:t>
      </w:r>
      <w:r w:rsidRPr="002653C2">
        <w:rPr>
          <w:rFonts w:eastAsia="Times New Roman"/>
          <w:szCs w:val="24"/>
        </w:rPr>
        <w:t xml:space="preserve"> γιατί πολύ απλά κα</w:t>
      </w:r>
      <w:r>
        <w:rPr>
          <w:rFonts w:eastAsia="Times New Roman"/>
          <w:szCs w:val="24"/>
        </w:rPr>
        <w:t>μ</w:t>
      </w:r>
      <w:r w:rsidRPr="002653C2">
        <w:rPr>
          <w:rFonts w:eastAsia="Times New Roman"/>
          <w:szCs w:val="24"/>
        </w:rPr>
        <w:t xml:space="preserve">μιά </w:t>
      </w:r>
      <w:r>
        <w:rPr>
          <w:rFonts w:eastAsia="Times New Roman"/>
          <w:szCs w:val="24"/>
        </w:rPr>
        <w:t>σ</w:t>
      </w:r>
      <w:r w:rsidRPr="002653C2">
        <w:rPr>
          <w:rFonts w:eastAsia="Times New Roman"/>
          <w:szCs w:val="24"/>
        </w:rPr>
        <w:t xml:space="preserve">υνταγματική </w:t>
      </w:r>
      <w:r>
        <w:rPr>
          <w:rFonts w:eastAsia="Times New Roman"/>
          <w:szCs w:val="24"/>
        </w:rPr>
        <w:t>Α</w:t>
      </w:r>
      <w:r w:rsidRPr="002653C2">
        <w:rPr>
          <w:rFonts w:eastAsia="Times New Roman"/>
          <w:szCs w:val="24"/>
        </w:rPr>
        <w:t>ναθεώρηση στα Σκόπια δεν έχει ολοκληρωθεί</w:t>
      </w:r>
      <w:r>
        <w:rPr>
          <w:rFonts w:eastAsia="Times New Roman"/>
          <w:szCs w:val="24"/>
        </w:rPr>
        <w:t>!</w:t>
      </w:r>
      <w:r w:rsidRPr="002653C2">
        <w:rPr>
          <w:rFonts w:eastAsia="Times New Roman"/>
          <w:szCs w:val="24"/>
        </w:rPr>
        <w:t xml:space="preserve"> </w:t>
      </w:r>
      <w:r>
        <w:rPr>
          <w:rFonts w:eastAsia="Times New Roman"/>
          <w:szCs w:val="24"/>
        </w:rPr>
        <w:t>«</w:t>
      </w:r>
      <w:r w:rsidRPr="002653C2">
        <w:rPr>
          <w:rFonts w:eastAsia="Times New Roman"/>
          <w:szCs w:val="24"/>
        </w:rPr>
        <w:t>Γουρούνι στο σακί</w:t>
      </w:r>
      <w:r>
        <w:rPr>
          <w:rFonts w:eastAsia="Times New Roman"/>
          <w:szCs w:val="24"/>
        </w:rPr>
        <w:t>»,</w:t>
      </w:r>
      <w:r w:rsidRPr="002653C2">
        <w:rPr>
          <w:rFonts w:eastAsia="Times New Roman"/>
          <w:szCs w:val="24"/>
        </w:rPr>
        <w:t xml:space="preserve"> </w:t>
      </w:r>
      <w:r>
        <w:rPr>
          <w:rFonts w:eastAsia="Times New Roman"/>
          <w:szCs w:val="24"/>
        </w:rPr>
        <w:t>«άρον-άρον</w:t>
      </w:r>
      <w:r w:rsidRPr="002653C2">
        <w:rPr>
          <w:rFonts w:eastAsia="Times New Roman"/>
          <w:szCs w:val="24"/>
        </w:rPr>
        <w:t xml:space="preserve"> σ</w:t>
      </w:r>
      <w:r w:rsidRPr="002653C2">
        <w:rPr>
          <w:rFonts w:eastAsia="Times New Roman"/>
          <w:szCs w:val="24"/>
        </w:rPr>
        <w:t xml:space="preserve">ταύρωσον </w:t>
      </w:r>
      <w:r>
        <w:rPr>
          <w:rFonts w:eastAsia="Times New Roman"/>
          <w:szCs w:val="24"/>
        </w:rPr>
        <w:t>α</w:t>
      </w:r>
      <w:r w:rsidRPr="002653C2">
        <w:rPr>
          <w:rFonts w:eastAsia="Times New Roman"/>
          <w:szCs w:val="24"/>
        </w:rPr>
        <w:t>υτόν</w:t>
      </w:r>
      <w:r>
        <w:rPr>
          <w:rFonts w:eastAsia="Times New Roman"/>
          <w:szCs w:val="24"/>
        </w:rPr>
        <w:t>»,</w:t>
      </w:r>
      <w:r w:rsidRPr="002653C2">
        <w:rPr>
          <w:rFonts w:eastAsia="Times New Roman"/>
          <w:szCs w:val="24"/>
        </w:rPr>
        <w:t xml:space="preserve"> όπως θα έλεγε και ο λαός </w:t>
      </w:r>
      <w:r>
        <w:rPr>
          <w:rFonts w:eastAsia="Times New Roman"/>
          <w:szCs w:val="24"/>
        </w:rPr>
        <w:t>μας.</w:t>
      </w:r>
    </w:p>
    <w:p w14:paraId="77C036F9" w14:textId="77777777" w:rsidR="006113A9" w:rsidRDefault="006B6FC4">
      <w:pPr>
        <w:spacing w:line="600" w:lineRule="auto"/>
        <w:ind w:firstLine="720"/>
        <w:contextualSpacing/>
        <w:jc w:val="both"/>
        <w:rPr>
          <w:rFonts w:eastAsia="Times New Roman"/>
          <w:szCs w:val="24"/>
        </w:rPr>
      </w:pPr>
      <w:r>
        <w:rPr>
          <w:rFonts w:eastAsia="Times New Roman"/>
          <w:szCs w:val="24"/>
        </w:rPr>
        <w:t>Ποδοπατάτε</w:t>
      </w:r>
      <w:r w:rsidRPr="002653C2">
        <w:rPr>
          <w:rFonts w:eastAsia="Times New Roman"/>
          <w:szCs w:val="24"/>
        </w:rPr>
        <w:t xml:space="preserve"> και εξευτελίζετ</w:t>
      </w:r>
      <w:r>
        <w:rPr>
          <w:rFonts w:eastAsia="Times New Roman"/>
          <w:szCs w:val="24"/>
        </w:rPr>
        <w:t xml:space="preserve">ε τη Βουλή, </w:t>
      </w:r>
      <w:r w:rsidRPr="002653C2">
        <w:rPr>
          <w:rFonts w:eastAsia="Times New Roman"/>
          <w:szCs w:val="24"/>
        </w:rPr>
        <w:t>περιφρονείτε τον ελληνικό λαό</w:t>
      </w:r>
      <w:r>
        <w:rPr>
          <w:rFonts w:eastAsia="Times New Roman"/>
          <w:szCs w:val="24"/>
        </w:rPr>
        <w:t>, κουρελιάζετε</w:t>
      </w:r>
      <w:r w:rsidRPr="002653C2">
        <w:rPr>
          <w:rFonts w:eastAsia="Times New Roman"/>
          <w:szCs w:val="24"/>
        </w:rPr>
        <w:t xml:space="preserve"> τη λαϊκή κυριαρχία</w:t>
      </w:r>
      <w:r>
        <w:rPr>
          <w:rFonts w:eastAsia="Times New Roman"/>
          <w:szCs w:val="24"/>
        </w:rPr>
        <w:t>.</w:t>
      </w:r>
      <w:r w:rsidRPr="002653C2">
        <w:rPr>
          <w:rFonts w:eastAsia="Times New Roman"/>
          <w:szCs w:val="24"/>
        </w:rPr>
        <w:t xml:space="preserve"> </w:t>
      </w:r>
      <w:r>
        <w:rPr>
          <w:rFonts w:eastAsia="Times New Roman"/>
          <w:szCs w:val="24"/>
        </w:rPr>
        <w:t>Εσείς,</w:t>
      </w:r>
      <w:r w:rsidRPr="002653C2">
        <w:rPr>
          <w:rFonts w:eastAsia="Times New Roman"/>
          <w:szCs w:val="24"/>
        </w:rPr>
        <w:t xml:space="preserve"> οι δήθεν δημοκράτες</w:t>
      </w:r>
      <w:r>
        <w:rPr>
          <w:rFonts w:eastAsia="Times New Roman"/>
          <w:szCs w:val="24"/>
        </w:rPr>
        <w:t>,</w:t>
      </w:r>
      <w:r w:rsidRPr="002653C2">
        <w:rPr>
          <w:rFonts w:eastAsia="Times New Roman"/>
          <w:szCs w:val="24"/>
        </w:rPr>
        <w:t xml:space="preserve"> οι δήθεν προοδευτικοί</w:t>
      </w:r>
      <w:r>
        <w:rPr>
          <w:rFonts w:eastAsia="Times New Roman"/>
          <w:szCs w:val="24"/>
        </w:rPr>
        <w:t>,</w:t>
      </w:r>
      <w:r w:rsidRPr="002653C2">
        <w:rPr>
          <w:rFonts w:eastAsia="Times New Roman"/>
          <w:szCs w:val="24"/>
        </w:rPr>
        <w:t xml:space="preserve"> οι δήθεν</w:t>
      </w:r>
      <w:r>
        <w:rPr>
          <w:rFonts w:eastAsia="Times New Roman"/>
          <w:szCs w:val="24"/>
        </w:rPr>
        <w:t>,</w:t>
      </w:r>
      <w:r w:rsidRPr="002653C2">
        <w:rPr>
          <w:rFonts w:eastAsia="Times New Roman"/>
          <w:szCs w:val="24"/>
        </w:rPr>
        <w:t xml:space="preserve"> δήθεν</w:t>
      </w:r>
      <w:r>
        <w:rPr>
          <w:rFonts w:eastAsia="Times New Roman"/>
          <w:szCs w:val="24"/>
        </w:rPr>
        <w:t>,</w:t>
      </w:r>
      <w:r w:rsidRPr="002653C2">
        <w:rPr>
          <w:rFonts w:eastAsia="Times New Roman"/>
          <w:szCs w:val="24"/>
        </w:rPr>
        <w:t xml:space="preserve"> δήθεν</w:t>
      </w:r>
      <w:r>
        <w:rPr>
          <w:rFonts w:eastAsia="Times New Roman"/>
          <w:szCs w:val="24"/>
        </w:rPr>
        <w:t xml:space="preserve"> </w:t>
      </w:r>
      <w:r w:rsidRPr="002653C2">
        <w:rPr>
          <w:rFonts w:eastAsia="Times New Roman"/>
          <w:szCs w:val="24"/>
        </w:rPr>
        <w:t xml:space="preserve">κλείνετε τα μάτια και τα αυτιά </w:t>
      </w:r>
      <w:r>
        <w:rPr>
          <w:rFonts w:eastAsia="Times New Roman"/>
          <w:szCs w:val="24"/>
        </w:rPr>
        <w:t>σε</w:t>
      </w:r>
      <w:r w:rsidRPr="002653C2">
        <w:rPr>
          <w:rFonts w:eastAsia="Times New Roman"/>
          <w:szCs w:val="24"/>
        </w:rPr>
        <w:t xml:space="preserve"> αυτό που συνέβη την Κυριακή στο Σύνταγμα</w:t>
      </w:r>
      <w:r>
        <w:rPr>
          <w:rFonts w:eastAsia="Times New Roman"/>
          <w:szCs w:val="24"/>
        </w:rPr>
        <w:t>,</w:t>
      </w:r>
      <w:r w:rsidRPr="002653C2">
        <w:rPr>
          <w:rFonts w:eastAsia="Times New Roman"/>
          <w:szCs w:val="24"/>
        </w:rPr>
        <w:t xml:space="preserve"> σε αυτό που συνέβη πριν λίγους μήνες ξανά εδώ στην </w:t>
      </w:r>
      <w:r w:rsidRPr="002653C2">
        <w:rPr>
          <w:rFonts w:eastAsia="Times New Roman"/>
          <w:szCs w:val="24"/>
        </w:rPr>
        <w:lastRenderedPageBreak/>
        <w:t>Αθήνα</w:t>
      </w:r>
      <w:r>
        <w:rPr>
          <w:rFonts w:eastAsia="Times New Roman"/>
          <w:szCs w:val="24"/>
        </w:rPr>
        <w:t>,</w:t>
      </w:r>
      <w:r w:rsidRPr="002653C2">
        <w:rPr>
          <w:rFonts w:eastAsia="Times New Roman"/>
          <w:szCs w:val="24"/>
        </w:rPr>
        <w:t xml:space="preserve"> στη Θεσσαλονίκη</w:t>
      </w:r>
      <w:r>
        <w:rPr>
          <w:rFonts w:eastAsia="Times New Roman"/>
          <w:szCs w:val="24"/>
        </w:rPr>
        <w:t>,</w:t>
      </w:r>
      <w:r w:rsidRPr="002653C2">
        <w:rPr>
          <w:rFonts w:eastAsia="Times New Roman"/>
          <w:szCs w:val="24"/>
        </w:rPr>
        <w:t xml:space="preserve"> σε όλη τη χώρα</w:t>
      </w:r>
      <w:r>
        <w:rPr>
          <w:rFonts w:eastAsia="Times New Roman"/>
          <w:szCs w:val="24"/>
        </w:rPr>
        <w:t>.</w:t>
      </w:r>
      <w:r w:rsidRPr="002653C2">
        <w:rPr>
          <w:rFonts w:eastAsia="Times New Roman"/>
          <w:szCs w:val="24"/>
        </w:rPr>
        <w:t xml:space="preserve"> </w:t>
      </w:r>
      <w:r>
        <w:rPr>
          <w:rFonts w:eastAsia="Times New Roman"/>
          <w:szCs w:val="24"/>
        </w:rPr>
        <w:t>Ε</w:t>
      </w:r>
      <w:r w:rsidRPr="002653C2">
        <w:rPr>
          <w:rFonts w:eastAsia="Times New Roman"/>
          <w:szCs w:val="24"/>
        </w:rPr>
        <w:t xml:space="preserve">κεί που ο λαός διατράνωσε και διατρανώνει </w:t>
      </w:r>
      <w:r>
        <w:rPr>
          <w:rFonts w:eastAsia="Times New Roman"/>
          <w:szCs w:val="24"/>
        </w:rPr>
        <w:t>το «όχι» στην εκτ</w:t>
      </w:r>
      <w:r w:rsidRPr="002653C2">
        <w:rPr>
          <w:rFonts w:eastAsia="Times New Roman"/>
          <w:szCs w:val="24"/>
        </w:rPr>
        <w:t xml:space="preserve">ρωματική </w:t>
      </w:r>
      <w:r>
        <w:rPr>
          <w:rFonts w:eastAsia="Times New Roman"/>
          <w:szCs w:val="24"/>
        </w:rPr>
        <w:t>Σ</w:t>
      </w:r>
      <w:r w:rsidRPr="002653C2">
        <w:rPr>
          <w:rFonts w:eastAsia="Times New Roman"/>
          <w:szCs w:val="24"/>
        </w:rPr>
        <w:t>υμφωνία των Πρεσπών</w:t>
      </w:r>
      <w:r>
        <w:rPr>
          <w:rFonts w:eastAsia="Times New Roman"/>
          <w:szCs w:val="24"/>
        </w:rPr>
        <w:t>, τον λαό που εσείς,</w:t>
      </w:r>
      <w:r w:rsidRPr="002653C2">
        <w:rPr>
          <w:rFonts w:eastAsia="Times New Roman"/>
          <w:szCs w:val="24"/>
        </w:rPr>
        <w:t xml:space="preserve"> </w:t>
      </w:r>
      <w:r>
        <w:rPr>
          <w:rFonts w:eastAsia="Times New Roman"/>
          <w:szCs w:val="24"/>
        </w:rPr>
        <w:t>κύριε</w:t>
      </w:r>
      <w:r w:rsidRPr="002653C2">
        <w:rPr>
          <w:rFonts w:eastAsia="Times New Roman"/>
          <w:szCs w:val="24"/>
        </w:rPr>
        <w:t xml:space="preserve"> </w:t>
      </w:r>
      <w:r>
        <w:rPr>
          <w:rFonts w:eastAsia="Times New Roman"/>
          <w:szCs w:val="24"/>
        </w:rPr>
        <w:t>Π</w:t>
      </w:r>
      <w:r w:rsidRPr="002653C2">
        <w:rPr>
          <w:rFonts w:eastAsia="Times New Roman"/>
          <w:szCs w:val="24"/>
        </w:rPr>
        <w:t>ρωθυπ</w:t>
      </w:r>
      <w:r w:rsidRPr="002653C2">
        <w:rPr>
          <w:rFonts w:eastAsia="Times New Roman"/>
          <w:szCs w:val="24"/>
        </w:rPr>
        <w:t>ουργέ</w:t>
      </w:r>
      <w:r>
        <w:rPr>
          <w:rFonts w:eastAsia="Times New Roman"/>
          <w:szCs w:val="24"/>
        </w:rPr>
        <w:t>,</w:t>
      </w:r>
      <w:r w:rsidRPr="002653C2">
        <w:rPr>
          <w:rFonts w:eastAsia="Times New Roman"/>
          <w:szCs w:val="24"/>
        </w:rPr>
        <w:t xml:space="preserve"> λοιδορ</w:t>
      </w:r>
      <w:r>
        <w:rPr>
          <w:rFonts w:eastAsia="Times New Roman"/>
          <w:szCs w:val="24"/>
        </w:rPr>
        <w:t>ήσατε,</w:t>
      </w:r>
      <w:r w:rsidRPr="002653C2">
        <w:rPr>
          <w:rFonts w:eastAsia="Times New Roman"/>
          <w:szCs w:val="24"/>
        </w:rPr>
        <w:t xml:space="preserve"> χαρακτηρίζοντ</w:t>
      </w:r>
      <w:r>
        <w:rPr>
          <w:rFonts w:eastAsia="Times New Roman"/>
          <w:szCs w:val="24"/>
        </w:rPr>
        <w:t>ά</w:t>
      </w:r>
      <w:r w:rsidRPr="002653C2">
        <w:rPr>
          <w:rFonts w:eastAsia="Times New Roman"/>
          <w:szCs w:val="24"/>
        </w:rPr>
        <w:t xml:space="preserve">ς τον </w:t>
      </w:r>
      <w:r>
        <w:rPr>
          <w:rFonts w:eastAsia="Times New Roman"/>
          <w:szCs w:val="24"/>
        </w:rPr>
        <w:t>«</w:t>
      </w:r>
      <w:r w:rsidRPr="002653C2">
        <w:rPr>
          <w:rFonts w:eastAsia="Times New Roman"/>
          <w:szCs w:val="24"/>
        </w:rPr>
        <w:t>ακροδεξιό</w:t>
      </w:r>
      <w:r>
        <w:rPr>
          <w:rFonts w:eastAsia="Times New Roman"/>
          <w:szCs w:val="24"/>
        </w:rPr>
        <w:t>»</w:t>
      </w:r>
      <w:r w:rsidRPr="002653C2">
        <w:rPr>
          <w:rFonts w:eastAsia="Times New Roman"/>
          <w:szCs w:val="24"/>
        </w:rPr>
        <w:t xml:space="preserve"> και </w:t>
      </w:r>
      <w:r>
        <w:rPr>
          <w:rFonts w:eastAsia="Times New Roman"/>
          <w:szCs w:val="24"/>
        </w:rPr>
        <w:t>«</w:t>
      </w:r>
      <w:r w:rsidRPr="002653C2">
        <w:rPr>
          <w:rFonts w:eastAsia="Times New Roman"/>
          <w:szCs w:val="24"/>
        </w:rPr>
        <w:t>ετερόκλητο όχλο</w:t>
      </w:r>
      <w:r>
        <w:rPr>
          <w:rFonts w:eastAsia="Times New Roman"/>
          <w:szCs w:val="24"/>
        </w:rPr>
        <w:t>»,</w:t>
      </w:r>
      <w:r w:rsidRPr="002653C2">
        <w:rPr>
          <w:rFonts w:eastAsia="Times New Roman"/>
          <w:szCs w:val="24"/>
        </w:rPr>
        <w:t xml:space="preserve"> απαξιώνοντας το αγνό πατριωτικό φιλότιμο του</w:t>
      </w:r>
      <w:r>
        <w:rPr>
          <w:rFonts w:eastAsia="Times New Roman"/>
          <w:szCs w:val="24"/>
        </w:rPr>
        <w:t>.</w:t>
      </w:r>
      <w:r w:rsidRPr="002653C2">
        <w:rPr>
          <w:rFonts w:eastAsia="Times New Roman"/>
          <w:szCs w:val="24"/>
        </w:rPr>
        <w:t xml:space="preserve"> </w:t>
      </w:r>
    </w:p>
    <w:p w14:paraId="77C036FA" w14:textId="77777777" w:rsidR="006113A9" w:rsidRDefault="006B6FC4">
      <w:pPr>
        <w:spacing w:line="600" w:lineRule="auto"/>
        <w:ind w:firstLine="720"/>
        <w:contextualSpacing/>
        <w:jc w:val="both"/>
        <w:rPr>
          <w:rFonts w:eastAsia="Times New Roman"/>
          <w:szCs w:val="24"/>
        </w:rPr>
      </w:pPr>
      <w:r>
        <w:rPr>
          <w:rFonts w:eastAsia="Times New Roman"/>
          <w:szCs w:val="24"/>
        </w:rPr>
        <w:t>Κι</w:t>
      </w:r>
      <w:r w:rsidRPr="002653C2">
        <w:rPr>
          <w:rFonts w:eastAsia="Times New Roman"/>
          <w:szCs w:val="24"/>
        </w:rPr>
        <w:t xml:space="preserve"> όταν είδα</w:t>
      </w:r>
      <w:r>
        <w:rPr>
          <w:rFonts w:eastAsia="Times New Roman"/>
          <w:szCs w:val="24"/>
        </w:rPr>
        <w:t>τε</w:t>
      </w:r>
      <w:r w:rsidRPr="002653C2">
        <w:rPr>
          <w:rFonts w:eastAsia="Times New Roman"/>
          <w:szCs w:val="24"/>
        </w:rPr>
        <w:t xml:space="preserve"> ότι παρά </w:t>
      </w:r>
      <w:r>
        <w:rPr>
          <w:rFonts w:eastAsia="Times New Roman"/>
          <w:szCs w:val="24"/>
        </w:rPr>
        <w:t>τη χυδαιολογία</w:t>
      </w:r>
      <w:r w:rsidRPr="002653C2">
        <w:rPr>
          <w:rFonts w:eastAsia="Times New Roman"/>
          <w:szCs w:val="24"/>
        </w:rPr>
        <w:t xml:space="preserve"> και τη σπίλωση του πατριωτικού τους φρονήματος τα εκατομμύρια των Ελλήνων συνέχισαν </w:t>
      </w:r>
      <w:r>
        <w:rPr>
          <w:rFonts w:eastAsia="Times New Roman"/>
          <w:szCs w:val="24"/>
        </w:rPr>
        <w:t xml:space="preserve">να </w:t>
      </w:r>
      <w:r w:rsidRPr="002653C2">
        <w:rPr>
          <w:rFonts w:eastAsia="Times New Roman"/>
          <w:szCs w:val="24"/>
        </w:rPr>
        <w:t xml:space="preserve">είναι </w:t>
      </w:r>
      <w:r w:rsidRPr="002653C2">
        <w:rPr>
          <w:rFonts w:eastAsia="Times New Roman"/>
          <w:szCs w:val="24"/>
        </w:rPr>
        <w:t>στο δρόμο διαδηλώνοντας για τη Μακεδονία</w:t>
      </w:r>
      <w:r>
        <w:rPr>
          <w:rFonts w:eastAsia="Times New Roman"/>
          <w:szCs w:val="24"/>
        </w:rPr>
        <w:t>,</w:t>
      </w:r>
      <w:r w:rsidRPr="002653C2">
        <w:rPr>
          <w:rFonts w:eastAsia="Times New Roman"/>
          <w:szCs w:val="24"/>
        </w:rPr>
        <w:t xml:space="preserve"> περάσατε στις θλιβερές σας πράξεις</w:t>
      </w:r>
      <w:r>
        <w:rPr>
          <w:rFonts w:eastAsia="Times New Roman"/>
          <w:szCs w:val="24"/>
        </w:rPr>
        <w:t>.</w:t>
      </w:r>
      <w:r w:rsidRPr="002653C2">
        <w:rPr>
          <w:rFonts w:eastAsia="Times New Roman"/>
          <w:szCs w:val="24"/>
        </w:rPr>
        <w:t xml:space="preserve"> </w:t>
      </w:r>
      <w:r>
        <w:rPr>
          <w:rFonts w:eastAsia="Times New Roman"/>
          <w:szCs w:val="24"/>
        </w:rPr>
        <w:t>Α</w:t>
      </w:r>
      <w:r w:rsidRPr="002653C2">
        <w:rPr>
          <w:rFonts w:eastAsia="Times New Roman"/>
          <w:szCs w:val="24"/>
        </w:rPr>
        <w:t>ποφασίσατε να τους διαλύσετε με δακρυγόνα</w:t>
      </w:r>
      <w:r>
        <w:rPr>
          <w:rFonts w:eastAsia="Times New Roman"/>
          <w:szCs w:val="24"/>
        </w:rPr>
        <w:t xml:space="preserve">, </w:t>
      </w:r>
      <w:r w:rsidRPr="002653C2">
        <w:rPr>
          <w:rFonts w:eastAsia="Times New Roman"/>
          <w:szCs w:val="24"/>
        </w:rPr>
        <w:t>τραμπουκισμούς</w:t>
      </w:r>
      <w:r>
        <w:rPr>
          <w:rFonts w:eastAsia="Times New Roman"/>
          <w:szCs w:val="24"/>
        </w:rPr>
        <w:t>,</w:t>
      </w:r>
      <w:r w:rsidRPr="002653C2">
        <w:rPr>
          <w:rFonts w:eastAsia="Times New Roman"/>
          <w:szCs w:val="24"/>
        </w:rPr>
        <w:t xml:space="preserve"> με προβοκάτσιες</w:t>
      </w:r>
      <w:r>
        <w:rPr>
          <w:rFonts w:eastAsia="Times New Roman"/>
          <w:szCs w:val="24"/>
        </w:rPr>
        <w:t>.</w:t>
      </w:r>
      <w:r w:rsidRPr="002653C2">
        <w:rPr>
          <w:rFonts w:eastAsia="Times New Roman"/>
          <w:szCs w:val="24"/>
        </w:rPr>
        <w:t xml:space="preserve"> </w:t>
      </w:r>
      <w:r>
        <w:rPr>
          <w:rFonts w:eastAsia="Times New Roman"/>
          <w:szCs w:val="24"/>
        </w:rPr>
        <w:t>Π</w:t>
      </w:r>
      <w:r w:rsidRPr="002653C2">
        <w:rPr>
          <w:rFonts w:eastAsia="Times New Roman"/>
          <w:szCs w:val="24"/>
        </w:rPr>
        <w:t>ιάσατε δουλειά</w:t>
      </w:r>
      <w:r>
        <w:rPr>
          <w:rFonts w:eastAsia="Times New Roman"/>
          <w:szCs w:val="24"/>
        </w:rPr>
        <w:t>,</w:t>
      </w:r>
      <w:r w:rsidRPr="002653C2">
        <w:rPr>
          <w:rFonts w:eastAsia="Times New Roman"/>
          <w:szCs w:val="24"/>
        </w:rPr>
        <w:t xml:space="preserve"> κ</w:t>
      </w:r>
      <w:r>
        <w:rPr>
          <w:rFonts w:eastAsia="Times New Roman"/>
          <w:szCs w:val="24"/>
        </w:rPr>
        <w:t>.</w:t>
      </w:r>
      <w:r>
        <w:rPr>
          <w:rFonts w:eastAsia="Times New Roman"/>
          <w:szCs w:val="24"/>
        </w:rPr>
        <w:t xml:space="preserve"> Γεροβασίλη κ</w:t>
      </w:r>
      <w:r w:rsidRPr="002653C2">
        <w:rPr>
          <w:rFonts w:eastAsia="Times New Roman"/>
          <w:szCs w:val="24"/>
        </w:rPr>
        <w:t xml:space="preserve">ι εσείς και </w:t>
      </w:r>
      <w:r>
        <w:rPr>
          <w:rFonts w:eastAsia="Times New Roman"/>
          <w:szCs w:val="24"/>
        </w:rPr>
        <w:t xml:space="preserve">η γενίτσαρος της παράταξής μας, </w:t>
      </w:r>
      <w:r w:rsidRPr="002653C2">
        <w:rPr>
          <w:rFonts w:eastAsia="Times New Roman"/>
          <w:szCs w:val="24"/>
        </w:rPr>
        <w:t>η κ</w:t>
      </w:r>
      <w:r>
        <w:rPr>
          <w:rFonts w:eastAsia="Times New Roman"/>
          <w:szCs w:val="24"/>
        </w:rPr>
        <w:t>.</w:t>
      </w:r>
      <w:r w:rsidRPr="002653C2">
        <w:rPr>
          <w:rFonts w:eastAsia="Times New Roman"/>
          <w:szCs w:val="24"/>
        </w:rPr>
        <w:t xml:space="preserve"> Παπακώστα</w:t>
      </w:r>
      <w:r>
        <w:rPr>
          <w:rFonts w:eastAsia="Times New Roman"/>
          <w:szCs w:val="24"/>
        </w:rPr>
        <w:t>.</w:t>
      </w:r>
      <w:r w:rsidRPr="002653C2">
        <w:rPr>
          <w:rFonts w:eastAsia="Times New Roman"/>
          <w:szCs w:val="24"/>
        </w:rPr>
        <w:t xml:space="preserve"> </w:t>
      </w:r>
    </w:p>
    <w:p w14:paraId="77C036FB" w14:textId="77777777" w:rsidR="006113A9" w:rsidRDefault="006B6FC4">
      <w:pPr>
        <w:spacing w:line="600" w:lineRule="auto"/>
        <w:ind w:firstLine="720"/>
        <w:contextualSpacing/>
        <w:jc w:val="both"/>
        <w:rPr>
          <w:rFonts w:eastAsia="Times New Roman"/>
          <w:szCs w:val="24"/>
        </w:rPr>
      </w:pPr>
      <w:r>
        <w:rPr>
          <w:rFonts w:eastAsia="Times New Roman"/>
          <w:szCs w:val="24"/>
        </w:rPr>
        <w:t>Σ</w:t>
      </w:r>
      <w:r w:rsidRPr="002653C2">
        <w:rPr>
          <w:rFonts w:eastAsia="Times New Roman"/>
          <w:szCs w:val="24"/>
        </w:rPr>
        <w:t>ε σ</w:t>
      </w:r>
      <w:r>
        <w:rPr>
          <w:rFonts w:eastAsia="Times New Roman"/>
          <w:szCs w:val="24"/>
        </w:rPr>
        <w:t>ας δ</w:t>
      </w:r>
      <w:r>
        <w:rPr>
          <w:rFonts w:eastAsia="Times New Roman"/>
          <w:szCs w:val="24"/>
        </w:rPr>
        <w:t>εν έχει νόημα να απευθυνθώ, κ</w:t>
      </w:r>
      <w:r>
        <w:rPr>
          <w:rFonts w:eastAsia="Times New Roman"/>
          <w:szCs w:val="24"/>
        </w:rPr>
        <w:t>.</w:t>
      </w:r>
      <w:r w:rsidRPr="002653C2">
        <w:rPr>
          <w:rFonts w:eastAsia="Times New Roman"/>
          <w:szCs w:val="24"/>
        </w:rPr>
        <w:t xml:space="preserve"> Γεροβασίλη</w:t>
      </w:r>
      <w:r>
        <w:rPr>
          <w:rFonts w:eastAsia="Times New Roman"/>
          <w:szCs w:val="24"/>
        </w:rPr>
        <w:t>,</w:t>
      </w:r>
      <w:r w:rsidRPr="002653C2">
        <w:rPr>
          <w:rFonts w:eastAsia="Times New Roman"/>
          <w:szCs w:val="24"/>
        </w:rPr>
        <w:t xml:space="preserve"> </w:t>
      </w:r>
      <w:r>
        <w:rPr>
          <w:rFonts w:eastAsia="Times New Roman"/>
          <w:szCs w:val="24"/>
        </w:rPr>
        <w:t>όμως,</w:t>
      </w:r>
      <w:r w:rsidRPr="002653C2">
        <w:rPr>
          <w:rFonts w:eastAsia="Times New Roman"/>
          <w:szCs w:val="24"/>
        </w:rPr>
        <w:t xml:space="preserve"> θα ήθελα να ρωτήσω την κ</w:t>
      </w:r>
      <w:r>
        <w:rPr>
          <w:rFonts w:eastAsia="Times New Roman"/>
          <w:szCs w:val="24"/>
        </w:rPr>
        <w:t>.</w:t>
      </w:r>
      <w:r w:rsidRPr="002653C2">
        <w:rPr>
          <w:rFonts w:eastAsia="Times New Roman"/>
          <w:szCs w:val="24"/>
        </w:rPr>
        <w:t xml:space="preserve"> Παπακώστα που έχει το θράσος να πιάνει στο στόμα της το όνομα του ιδρυτή της παρατάξεως </w:t>
      </w:r>
      <w:r>
        <w:rPr>
          <w:rFonts w:eastAsia="Times New Roman"/>
          <w:szCs w:val="24"/>
        </w:rPr>
        <w:t>μας,</w:t>
      </w:r>
      <w:r w:rsidRPr="002653C2">
        <w:rPr>
          <w:rFonts w:eastAsia="Times New Roman"/>
          <w:szCs w:val="24"/>
        </w:rPr>
        <w:t xml:space="preserve"> του Κωνσταντίνου Καραμανλή</w:t>
      </w:r>
      <w:r>
        <w:rPr>
          <w:rFonts w:eastAsia="Times New Roman"/>
          <w:szCs w:val="24"/>
        </w:rPr>
        <w:t>.</w:t>
      </w:r>
      <w:r w:rsidRPr="002653C2">
        <w:rPr>
          <w:rFonts w:eastAsia="Times New Roman"/>
          <w:szCs w:val="24"/>
        </w:rPr>
        <w:t xml:space="preserve"> </w:t>
      </w:r>
      <w:r>
        <w:rPr>
          <w:rFonts w:eastAsia="Times New Roman"/>
          <w:szCs w:val="24"/>
        </w:rPr>
        <w:t>Δ</w:t>
      </w:r>
      <w:r w:rsidRPr="002653C2">
        <w:rPr>
          <w:rFonts w:eastAsia="Times New Roman"/>
          <w:szCs w:val="24"/>
        </w:rPr>
        <w:t xml:space="preserve">εν </w:t>
      </w:r>
      <w:r>
        <w:rPr>
          <w:rFonts w:eastAsia="Times New Roman"/>
          <w:szCs w:val="24"/>
        </w:rPr>
        <w:t xml:space="preserve">ντραπήκατε </w:t>
      </w:r>
      <w:r w:rsidRPr="002653C2">
        <w:rPr>
          <w:rFonts w:eastAsia="Times New Roman"/>
          <w:szCs w:val="24"/>
        </w:rPr>
        <w:t>όταν είδατε απλούς ανθρώπους</w:t>
      </w:r>
      <w:r>
        <w:rPr>
          <w:rFonts w:eastAsia="Times New Roman"/>
          <w:szCs w:val="24"/>
        </w:rPr>
        <w:t>,</w:t>
      </w:r>
      <w:r w:rsidRPr="002653C2">
        <w:rPr>
          <w:rFonts w:eastAsia="Times New Roman"/>
          <w:szCs w:val="24"/>
        </w:rPr>
        <w:t xml:space="preserve"> γυναίκες</w:t>
      </w:r>
      <w:r>
        <w:rPr>
          <w:rFonts w:eastAsia="Times New Roman"/>
          <w:szCs w:val="24"/>
        </w:rPr>
        <w:t>, παιδι</w:t>
      </w:r>
      <w:r>
        <w:rPr>
          <w:rFonts w:eastAsia="Times New Roman"/>
          <w:szCs w:val="24"/>
        </w:rPr>
        <w:t xml:space="preserve">ά, </w:t>
      </w:r>
      <w:r w:rsidRPr="002653C2">
        <w:rPr>
          <w:rFonts w:eastAsia="Times New Roman"/>
          <w:szCs w:val="24"/>
        </w:rPr>
        <w:t>ηλικιωμένους</w:t>
      </w:r>
      <w:r>
        <w:rPr>
          <w:rFonts w:eastAsia="Times New Roman"/>
          <w:szCs w:val="24"/>
        </w:rPr>
        <w:t>,</w:t>
      </w:r>
      <w:r w:rsidRPr="002653C2">
        <w:rPr>
          <w:rFonts w:eastAsia="Times New Roman"/>
          <w:szCs w:val="24"/>
        </w:rPr>
        <w:t xml:space="preserve"> που κατέβηκαν από κάθε γωνιά της χώρας</w:t>
      </w:r>
      <w:r>
        <w:rPr>
          <w:rFonts w:eastAsia="Times New Roman"/>
          <w:szCs w:val="24"/>
        </w:rPr>
        <w:t>, ειρηνικά</w:t>
      </w:r>
      <w:r w:rsidRPr="002653C2">
        <w:rPr>
          <w:rFonts w:eastAsia="Times New Roman"/>
          <w:szCs w:val="24"/>
        </w:rPr>
        <w:t xml:space="preserve"> και με αξιοπρέπεια να διαδηλώσουν</w:t>
      </w:r>
      <w:r>
        <w:rPr>
          <w:rFonts w:eastAsia="Times New Roman"/>
          <w:szCs w:val="24"/>
        </w:rPr>
        <w:t>,</w:t>
      </w:r>
      <w:r w:rsidRPr="002653C2">
        <w:rPr>
          <w:rFonts w:eastAsia="Times New Roman"/>
          <w:szCs w:val="24"/>
        </w:rPr>
        <w:t xml:space="preserve"> να μην μπορούν </w:t>
      </w:r>
      <w:r>
        <w:rPr>
          <w:rFonts w:eastAsia="Times New Roman"/>
          <w:szCs w:val="24"/>
        </w:rPr>
        <w:t xml:space="preserve">να αναπνεύσουν από τα </w:t>
      </w:r>
      <w:r>
        <w:rPr>
          <w:rFonts w:eastAsia="Times New Roman"/>
          <w:szCs w:val="24"/>
        </w:rPr>
        <w:lastRenderedPageBreak/>
        <w:t>δακρυγόνα; Δεν ντραπήκατε όταν</w:t>
      </w:r>
      <w:r w:rsidRPr="002653C2">
        <w:rPr>
          <w:rFonts w:eastAsia="Times New Roman"/>
          <w:szCs w:val="24"/>
        </w:rPr>
        <w:t xml:space="preserve"> </w:t>
      </w:r>
      <w:r>
        <w:rPr>
          <w:rFonts w:eastAsia="Times New Roman"/>
          <w:szCs w:val="24"/>
        </w:rPr>
        <w:t>μ</w:t>
      </w:r>
      <w:r w:rsidRPr="002653C2">
        <w:rPr>
          <w:rFonts w:eastAsia="Times New Roman"/>
          <w:szCs w:val="24"/>
        </w:rPr>
        <w:t>ε τις δικές σας εντολές υλοποιήθηκε το ύπουλο σχέδιο των παρακρατικών ομάδων για να δι</w:t>
      </w:r>
      <w:r w:rsidRPr="002653C2">
        <w:rPr>
          <w:rFonts w:eastAsia="Times New Roman"/>
          <w:szCs w:val="24"/>
        </w:rPr>
        <w:t xml:space="preserve">αλυθεί αυτό το </w:t>
      </w:r>
      <w:r>
        <w:rPr>
          <w:rFonts w:eastAsia="Times New Roman"/>
          <w:szCs w:val="24"/>
        </w:rPr>
        <w:t>ε</w:t>
      </w:r>
      <w:r w:rsidRPr="002653C2">
        <w:rPr>
          <w:rFonts w:eastAsia="Times New Roman"/>
          <w:szCs w:val="24"/>
        </w:rPr>
        <w:t>ιρηνικό συλλαλητήριο</w:t>
      </w:r>
      <w:r>
        <w:rPr>
          <w:rFonts w:eastAsia="Times New Roman"/>
          <w:szCs w:val="24"/>
        </w:rPr>
        <w:t>;</w:t>
      </w:r>
    </w:p>
    <w:p w14:paraId="77C036FC" w14:textId="77777777" w:rsidR="006113A9" w:rsidRDefault="006B6FC4">
      <w:pPr>
        <w:spacing w:line="600" w:lineRule="auto"/>
        <w:ind w:firstLine="720"/>
        <w:contextualSpacing/>
        <w:jc w:val="both"/>
        <w:rPr>
          <w:rFonts w:eastAsia="Times New Roman"/>
          <w:szCs w:val="24"/>
        </w:rPr>
      </w:pPr>
      <w:r>
        <w:rPr>
          <w:rFonts w:eastAsia="Times New Roman"/>
          <w:szCs w:val="24"/>
        </w:rPr>
        <w:t>Ο λαός, όμως, δεν σας φοβάται.</w:t>
      </w:r>
      <w:r w:rsidRPr="002653C2">
        <w:rPr>
          <w:rFonts w:eastAsia="Times New Roman"/>
          <w:szCs w:val="24"/>
        </w:rPr>
        <w:t xml:space="preserve"> </w:t>
      </w:r>
      <w:r>
        <w:rPr>
          <w:rFonts w:eastAsia="Times New Roman"/>
          <w:szCs w:val="24"/>
        </w:rPr>
        <w:t>Θ</w:t>
      </w:r>
      <w:r w:rsidRPr="002653C2">
        <w:rPr>
          <w:rFonts w:eastAsia="Times New Roman"/>
          <w:szCs w:val="24"/>
        </w:rPr>
        <w:t>α βρεθεί ξανά στους δρόμους και σήμερα και αύριο και όποτε χρειαστεί</w:t>
      </w:r>
      <w:r>
        <w:rPr>
          <w:rFonts w:eastAsia="Times New Roman"/>
          <w:szCs w:val="24"/>
        </w:rPr>
        <w:t>,</w:t>
      </w:r>
      <w:r w:rsidRPr="002653C2">
        <w:rPr>
          <w:rFonts w:eastAsia="Times New Roman"/>
          <w:szCs w:val="24"/>
        </w:rPr>
        <w:t xml:space="preserve"> όσα χημικά κι αν ρίξετε</w:t>
      </w:r>
      <w:r>
        <w:rPr>
          <w:rFonts w:eastAsia="Times New Roman"/>
          <w:szCs w:val="24"/>
        </w:rPr>
        <w:t>, όσους κουκουλοφόρους κ</w:t>
      </w:r>
      <w:r w:rsidRPr="002653C2">
        <w:rPr>
          <w:rFonts w:eastAsia="Times New Roman"/>
          <w:szCs w:val="24"/>
        </w:rPr>
        <w:t>ι αν επιστρατεύσετε</w:t>
      </w:r>
      <w:r>
        <w:rPr>
          <w:rFonts w:eastAsia="Times New Roman"/>
          <w:szCs w:val="24"/>
        </w:rPr>
        <w:t>.</w:t>
      </w:r>
      <w:r w:rsidRPr="002653C2">
        <w:rPr>
          <w:rFonts w:eastAsia="Times New Roman"/>
          <w:szCs w:val="24"/>
        </w:rPr>
        <w:t xml:space="preserve"> </w:t>
      </w:r>
      <w:r>
        <w:rPr>
          <w:rFonts w:eastAsia="Times New Roman"/>
          <w:szCs w:val="24"/>
        </w:rPr>
        <w:t>Θ</w:t>
      </w:r>
      <w:r w:rsidRPr="002653C2">
        <w:rPr>
          <w:rFonts w:eastAsia="Times New Roman"/>
          <w:szCs w:val="24"/>
        </w:rPr>
        <w:t xml:space="preserve">α είναι εδώ για να φωνάξει </w:t>
      </w:r>
      <w:r>
        <w:rPr>
          <w:rFonts w:eastAsia="Times New Roman"/>
          <w:szCs w:val="24"/>
        </w:rPr>
        <w:t xml:space="preserve">«όχι» </w:t>
      </w:r>
      <w:r w:rsidRPr="002653C2">
        <w:rPr>
          <w:rFonts w:eastAsia="Times New Roman"/>
          <w:szCs w:val="24"/>
        </w:rPr>
        <w:t xml:space="preserve">στην κατάπτυστη </w:t>
      </w:r>
      <w:r>
        <w:rPr>
          <w:rFonts w:eastAsia="Times New Roman"/>
          <w:szCs w:val="24"/>
        </w:rPr>
        <w:t xml:space="preserve">αυτή </w:t>
      </w:r>
      <w:r>
        <w:rPr>
          <w:rFonts w:eastAsia="Times New Roman"/>
          <w:szCs w:val="24"/>
        </w:rPr>
        <w:t>σ</w:t>
      </w:r>
      <w:r w:rsidRPr="002653C2">
        <w:rPr>
          <w:rFonts w:eastAsia="Times New Roman"/>
          <w:szCs w:val="24"/>
        </w:rPr>
        <w:t xml:space="preserve">υμφωνία που </w:t>
      </w:r>
      <w:r>
        <w:rPr>
          <w:rFonts w:eastAsia="Times New Roman"/>
          <w:szCs w:val="24"/>
        </w:rPr>
        <w:t xml:space="preserve">φέρνετε </w:t>
      </w:r>
      <w:r w:rsidRPr="002653C2">
        <w:rPr>
          <w:rFonts w:eastAsia="Times New Roman"/>
          <w:szCs w:val="24"/>
        </w:rPr>
        <w:t>κόντρα στη θέλησή του</w:t>
      </w:r>
      <w:r>
        <w:rPr>
          <w:rFonts w:eastAsia="Times New Roman"/>
          <w:szCs w:val="24"/>
        </w:rPr>
        <w:t>!</w:t>
      </w:r>
    </w:p>
    <w:p w14:paraId="77C036FD" w14:textId="77777777" w:rsidR="006113A9" w:rsidRDefault="006B6FC4">
      <w:pPr>
        <w:spacing w:line="600" w:lineRule="auto"/>
        <w:ind w:firstLine="720"/>
        <w:contextualSpacing/>
        <w:jc w:val="both"/>
        <w:rPr>
          <w:rFonts w:eastAsia="Times New Roman"/>
          <w:szCs w:val="24"/>
        </w:rPr>
      </w:pPr>
      <w:r>
        <w:rPr>
          <w:rFonts w:eastAsia="Times New Roman"/>
          <w:szCs w:val="24"/>
        </w:rPr>
        <w:t>Εσείς,</w:t>
      </w:r>
      <w:r w:rsidRPr="002653C2">
        <w:rPr>
          <w:rFonts w:eastAsia="Times New Roman"/>
          <w:szCs w:val="24"/>
        </w:rPr>
        <w:t xml:space="preserve"> </w:t>
      </w:r>
      <w:r>
        <w:rPr>
          <w:rFonts w:eastAsia="Times New Roman"/>
          <w:szCs w:val="24"/>
        </w:rPr>
        <w:t xml:space="preserve">«την </w:t>
      </w:r>
      <w:r w:rsidRPr="002653C2">
        <w:rPr>
          <w:rFonts w:eastAsia="Times New Roman"/>
          <w:szCs w:val="24"/>
        </w:rPr>
        <w:t xml:space="preserve">κάθε λέξη του </w:t>
      </w:r>
      <w:r>
        <w:rPr>
          <w:rFonts w:eastAsia="Times New Roman"/>
          <w:szCs w:val="24"/>
        </w:rPr>
        <w:t>Σ</w:t>
      </w:r>
      <w:r w:rsidRPr="002653C2">
        <w:rPr>
          <w:rFonts w:eastAsia="Times New Roman"/>
          <w:szCs w:val="24"/>
        </w:rPr>
        <w:t>υντάγματος</w:t>
      </w:r>
      <w:r>
        <w:rPr>
          <w:rFonts w:eastAsia="Times New Roman"/>
          <w:szCs w:val="24"/>
        </w:rPr>
        <w:t>»</w:t>
      </w:r>
      <w:r w:rsidRPr="002653C2">
        <w:rPr>
          <w:rFonts w:eastAsia="Times New Roman"/>
          <w:szCs w:val="24"/>
        </w:rPr>
        <w:t xml:space="preserve"> που έλεγε ο κ</w:t>
      </w:r>
      <w:r>
        <w:rPr>
          <w:rFonts w:eastAsia="Times New Roman"/>
          <w:szCs w:val="24"/>
        </w:rPr>
        <w:t>. Τσίπρας, σήμερα την</w:t>
      </w:r>
      <w:r w:rsidRPr="002653C2">
        <w:rPr>
          <w:rFonts w:eastAsia="Times New Roman"/>
          <w:szCs w:val="24"/>
        </w:rPr>
        <w:t xml:space="preserve"> κάνετε κουρελόχαρτο</w:t>
      </w:r>
      <w:r>
        <w:rPr>
          <w:rFonts w:eastAsia="Times New Roman"/>
          <w:szCs w:val="24"/>
        </w:rPr>
        <w:t>.</w:t>
      </w:r>
      <w:r w:rsidRPr="002653C2">
        <w:rPr>
          <w:rFonts w:eastAsia="Times New Roman"/>
          <w:szCs w:val="24"/>
        </w:rPr>
        <w:t xml:space="preserve"> </w:t>
      </w:r>
      <w:r>
        <w:rPr>
          <w:rFonts w:eastAsia="Times New Roman"/>
          <w:szCs w:val="24"/>
        </w:rPr>
        <w:t>Εσείς,</w:t>
      </w:r>
      <w:r w:rsidRPr="002653C2">
        <w:rPr>
          <w:rFonts w:eastAsia="Times New Roman"/>
          <w:szCs w:val="24"/>
        </w:rPr>
        <w:t xml:space="preserve"> οι δήθεν υπερασπιστές της λαϊκής ετυμηγορίας</w:t>
      </w:r>
      <w:r>
        <w:rPr>
          <w:rFonts w:eastAsia="Times New Roman"/>
          <w:szCs w:val="24"/>
        </w:rPr>
        <w:t>,</w:t>
      </w:r>
      <w:r w:rsidRPr="002653C2">
        <w:rPr>
          <w:rFonts w:eastAsia="Times New Roman"/>
          <w:szCs w:val="24"/>
        </w:rPr>
        <w:t xml:space="preserve"> που τώρα με κάθε τρόπο αποφεύγετ</w:t>
      </w:r>
      <w:r>
        <w:rPr>
          <w:rFonts w:eastAsia="Times New Roman"/>
          <w:szCs w:val="24"/>
        </w:rPr>
        <w:t xml:space="preserve">ε, </w:t>
      </w:r>
      <w:r w:rsidRPr="002653C2">
        <w:rPr>
          <w:rFonts w:eastAsia="Times New Roman"/>
          <w:szCs w:val="24"/>
        </w:rPr>
        <w:t>φτάνοντα</w:t>
      </w:r>
      <w:r w:rsidRPr="002653C2">
        <w:rPr>
          <w:rFonts w:eastAsia="Times New Roman"/>
          <w:szCs w:val="24"/>
        </w:rPr>
        <w:t xml:space="preserve">ς τα όρια της κοινοβουλευτικής </w:t>
      </w:r>
      <w:r>
        <w:rPr>
          <w:rFonts w:eastAsia="Times New Roman"/>
          <w:szCs w:val="24"/>
        </w:rPr>
        <w:t>εκτροπής.</w:t>
      </w:r>
      <w:r w:rsidRPr="002653C2">
        <w:rPr>
          <w:rFonts w:eastAsia="Times New Roman"/>
          <w:szCs w:val="24"/>
        </w:rPr>
        <w:t xml:space="preserve"> </w:t>
      </w:r>
      <w:r>
        <w:rPr>
          <w:rFonts w:eastAsia="Times New Roman"/>
          <w:szCs w:val="24"/>
        </w:rPr>
        <w:t>Εσείς</w:t>
      </w:r>
      <w:r w:rsidRPr="002653C2">
        <w:rPr>
          <w:rFonts w:eastAsia="Times New Roman"/>
          <w:szCs w:val="24"/>
        </w:rPr>
        <w:t xml:space="preserve"> </w:t>
      </w:r>
      <w:r>
        <w:rPr>
          <w:rFonts w:eastAsia="Times New Roman"/>
          <w:szCs w:val="24"/>
        </w:rPr>
        <w:t>οι έτοιμοι,</w:t>
      </w:r>
      <w:r w:rsidRPr="002653C2">
        <w:rPr>
          <w:rFonts w:eastAsia="Times New Roman"/>
          <w:szCs w:val="24"/>
        </w:rPr>
        <w:t xml:space="preserve"> με δανεικές</w:t>
      </w:r>
      <w:r>
        <w:rPr>
          <w:rFonts w:eastAsia="Times New Roman"/>
          <w:szCs w:val="24"/>
        </w:rPr>
        <w:t>,</w:t>
      </w:r>
      <w:r w:rsidRPr="002653C2">
        <w:rPr>
          <w:rFonts w:eastAsia="Times New Roman"/>
          <w:szCs w:val="24"/>
        </w:rPr>
        <w:t xml:space="preserve"> ύποπτες</w:t>
      </w:r>
      <w:r>
        <w:rPr>
          <w:rFonts w:eastAsia="Times New Roman"/>
          <w:szCs w:val="24"/>
        </w:rPr>
        <w:t>,</w:t>
      </w:r>
      <w:r w:rsidRPr="002653C2">
        <w:rPr>
          <w:rFonts w:eastAsia="Times New Roman"/>
          <w:szCs w:val="24"/>
        </w:rPr>
        <w:t xml:space="preserve"> ετερόκλητες συμμαχίες</w:t>
      </w:r>
      <w:r>
        <w:rPr>
          <w:rFonts w:eastAsia="Times New Roman"/>
          <w:szCs w:val="24"/>
        </w:rPr>
        <w:t>,</w:t>
      </w:r>
      <w:r w:rsidRPr="002653C2">
        <w:rPr>
          <w:rFonts w:eastAsia="Times New Roman"/>
          <w:szCs w:val="24"/>
        </w:rPr>
        <w:t xml:space="preserve"> με μία </w:t>
      </w:r>
      <w:r>
        <w:rPr>
          <w:rFonts w:eastAsia="Times New Roman"/>
          <w:szCs w:val="24"/>
        </w:rPr>
        <w:t>Κ</w:t>
      </w:r>
      <w:r w:rsidRPr="002653C2">
        <w:rPr>
          <w:rFonts w:eastAsia="Times New Roman"/>
          <w:szCs w:val="24"/>
        </w:rPr>
        <w:t>υβέρνηση μειοψηφίας</w:t>
      </w:r>
      <w:r>
        <w:rPr>
          <w:rFonts w:eastAsia="Times New Roman"/>
          <w:szCs w:val="24"/>
        </w:rPr>
        <w:t>,</w:t>
      </w:r>
      <w:r w:rsidRPr="002653C2">
        <w:rPr>
          <w:rFonts w:eastAsia="Times New Roman"/>
          <w:szCs w:val="24"/>
        </w:rPr>
        <w:t xml:space="preserve"> με μία </w:t>
      </w:r>
      <w:r>
        <w:rPr>
          <w:rFonts w:eastAsia="Times New Roman"/>
          <w:szCs w:val="24"/>
        </w:rPr>
        <w:t>Κ</w:t>
      </w:r>
      <w:r w:rsidRPr="002653C2">
        <w:rPr>
          <w:rFonts w:eastAsia="Times New Roman"/>
          <w:szCs w:val="24"/>
        </w:rPr>
        <w:t xml:space="preserve">υβέρνηση </w:t>
      </w:r>
      <w:r>
        <w:rPr>
          <w:rFonts w:eastAsia="Times New Roman"/>
          <w:szCs w:val="24"/>
        </w:rPr>
        <w:t>«</w:t>
      </w:r>
      <w:r w:rsidRPr="002653C2">
        <w:rPr>
          <w:rFonts w:eastAsia="Times New Roman"/>
          <w:szCs w:val="24"/>
        </w:rPr>
        <w:t>παλιάτσο</w:t>
      </w:r>
      <w:r>
        <w:rPr>
          <w:rFonts w:eastAsia="Times New Roman"/>
          <w:szCs w:val="24"/>
        </w:rPr>
        <w:t>»,</w:t>
      </w:r>
      <w:r w:rsidRPr="002653C2">
        <w:rPr>
          <w:rFonts w:eastAsia="Times New Roman"/>
          <w:szCs w:val="24"/>
        </w:rPr>
        <w:t xml:space="preserve"> </w:t>
      </w:r>
      <w:r>
        <w:rPr>
          <w:rFonts w:eastAsia="Times New Roman"/>
          <w:szCs w:val="24"/>
        </w:rPr>
        <w:t xml:space="preserve">θέλετε </w:t>
      </w:r>
      <w:r w:rsidRPr="002653C2">
        <w:rPr>
          <w:rFonts w:eastAsia="Times New Roman"/>
          <w:szCs w:val="24"/>
        </w:rPr>
        <w:t>να περάσετε με κάθε μέσο</w:t>
      </w:r>
      <w:r>
        <w:rPr>
          <w:rFonts w:eastAsia="Times New Roman"/>
          <w:szCs w:val="24"/>
        </w:rPr>
        <w:t>,</w:t>
      </w:r>
      <w:r w:rsidRPr="002653C2">
        <w:rPr>
          <w:rFonts w:eastAsia="Times New Roman"/>
          <w:szCs w:val="24"/>
        </w:rPr>
        <w:t xml:space="preserve"> με κάθε τρόπο</w:t>
      </w:r>
      <w:r>
        <w:rPr>
          <w:rFonts w:eastAsia="Times New Roman"/>
          <w:szCs w:val="24"/>
        </w:rPr>
        <w:t>,</w:t>
      </w:r>
      <w:r w:rsidRPr="002653C2">
        <w:rPr>
          <w:rFonts w:eastAsia="Times New Roman"/>
          <w:szCs w:val="24"/>
        </w:rPr>
        <w:t xml:space="preserve"> με κάθε κόστος την μαύρη αυτή </w:t>
      </w:r>
      <w:r>
        <w:rPr>
          <w:rFonts w:eastAsia="Times New Roman"/>
          <w:szCs w:val="24"/>
        </w:rPr>
        <w:t>σ</w:t>
      </w:r>
      <w:r w:rsidRPr="002653C2">
        <w:rPr>
          <w:rFonts w:eastAsia="Times New Roman"/>
          <w:szCs w:val="24"/>
        </w:rPr>
        <w:t>υμφωνία</w:t>
      </w:r>
      <w:r>
        <w:rPr>
          <w:rFonts w:eastAsia="Times New Roman"/>
          <w:szCs w:val="24"/>
        </w:rPr>
        <w:t xml:space="preserve">, μία </w:t>
      </w:r>
      <w:r w:rsidRPr="00FB0A93">
        <w:rPr>
          <w:rFonts w:eastAsia="Times New Roman" w:cs="Times New Roman"/>
          <w:szCs w:val="24"/>
        </w:rPr>
        <w:t>τε</w:t>
      </w:r>
      <w:r w:rsidRPr="00FB0A93">
        <w:rPr>
          <w:rFonts w:eastAsia="Times New Roman" w:cs="Times New Roman"/>
          <w:szCs w:val="24"/>
        </w:rPr>
        <w:t>χνητή πλειοψηφία ανταλλαγμάτων σε απόλυτη δυσαρμονία με τη λαϊκή βούληση</w:t>
      </w:r>
      <w:r>
        <w:rPr>
          <w:rFonts w:eastAsia="Times New Roman" w:cs="Times New Roman"/>
          <w:szCs w:val="24"/>
        </w:rPr>
        <w:t>!</w:t>
      </w:r>
    </w:p>
    <w:p w14:paraId="77C036FE" w14:textId="77777777" w:rsidR="006113A9" w:rsidRDefault="006B6FC4">
      <w:pPr>
        <w:spacing w:line="600" w:lineRule="auto"/>
        <w:ind w:firstLine="709"/>
        <w:contextualSpacing/>
        <w:jc w:val="both"/>
        <w:rPr>
          <w:rFonts w:eastAsia="Times New Roman" w:cs="Times New Roman"/>
          <w:szCs w:val="24"/>
        </w:rPr>
      </w:pPr>
      <w:r>
        <w:rPr>
          <w:rFonts w:eastAsia="Times New Roman" w:cs="Times New Roman"/>
          <w:szCs w:val="24"/>
        </w:rPr>
        <w:lastRenderedPageBreak/>
        <w:t>Γι’ αυτό η αυριανή ψηφοφορία δ</w:t>
      </w:r>
      <w:r w:rsidRPr="00FB0A93">
        <w:rPr>
          <w:rFonts w:eastAsia="Times New Roman" w:cs="Times New Roman"/>
          <w:szCs w:val="24"/>
        </w:rPr>
        <w:t>εν είναι μ</w:t>
      </w:r>
      <w:r>
        <w:rPr>
          <w:rFonts w:eastAsia="Times New Roman" w:cs="Times New Roman"/>
          <w:szCs w:val="24"/>
        </w:rPr>
        <w:t>όνο μία ανεπανόρθωτη πληγή στο εθνικό Σ</w:t>
      </w:r>
      <w:r w:rsidRPr="00FB0A93">
        <w:rPr>
          <w:rFonts w:eastAsia="Times New Roman" w:cs="Times New Roman"/>
          <w:szCs w:val="24"/>
        </w:rPr>
        <w:t>ώμα</w:t>
      </w:r>
      <w:r>
        <w:rPr>
          <w:rFonts w:eastAsia="Times New Roman" w:cs="Times New Roman"/>
          <w:szCs w:val="24"/>
        </w:rPr>
        <w:t>,</w:t>
      </w:r>
      <w:r w:rsidRPr="00FB0A93">
        <w:rPr>
          <w:rFonts w:eastAsia="Times New Roman" w:cs="Times New Roman"/>
          <w:szCs w:val="24"/>
        </w:rPr>
        <w:t xml:space="preserve"> αλλά μία πληγή στη </w:t>
      </w:r>
      <w:r>
        <w:rPr>
          <w:rFonts w:eastAsia="Times New Roman" w:cs="Times New Roman"/>
          <w:szCs w:val="24"/>
        </w:rPr>
        <w:t>δ</w:t>
      </w:r>
      <w:r w:rsidRPr="00FB0A93">
        <w:rPr>
          <w:rFonts w:eastAsia="Times New Roman" w:cs="Times New Roman"/>
          <w:szCs w:val="24"/>
        </w:rPr>
        <w:t>ημοκρατία και στην ανόθευτη λαϊκή αντιπροσώπευση</w:t>
      </w:r>
      <w:r>
        <w:rPr>
          <w:rFonts w:eastAsia="Times New Roman" w:cs="Times New Roman"/>
          <w:szCs w:val="24"/>
        </w:rPr>
        <w:t>. Α</w:t>
      </w:r>
      <w:r w:rsidRPr="00FB0A93">
        <w:rPr>
          <w:rFonts w:eastAsia="Times New Roman" w:cs="Times New Roman"/>
          <w:szCs w:val="24"/>
        </w:rPr>
        <w:t>υτή</w:t>
      </w:r>
      <w:r>
        <w:rPr>
          <w:rFonts w:eastAsia="Times New Roman" w:cs="Times New Roman"/>
          <w:szCs w:val="24"/>
        </w:rPr>
        <w:t>, β</w:t>
      </w:r>
      <w:r w:rsidRPr="00FB0A93">
        <w:rPr>
          <w:rFonts w:eastAsia="Times New Roman" w:cs="Times New Roman"/>
          <w:szCs w:val="24"/>
        </w:rPr>
        <w:t>εβαίως</w:t>
      </w:r>
      <w:r>
        <w:rPr>
          <w:rFonts w:eastAsia="Times New Roman" w:cs="Times New Roman"/>
          <w:szCs w:val="24"/>
        </w:rPr>
        <w:t>, δεν</w:t>
      </w:r>
      <w:r w:rsidRPr="00FB0A93">
        <w:rPr>
          <w:rFonts w:eastAsia="Times New Roman" w:cs="Times New Roman"/>
          <w:szCs w:val="24"/>
        </w:rPr>
        <w:t xml:space="preserve"> σεβάστηκε </w:t>
      </w:r>
      <w:r>
        <w:rPr>
          <w:rFonts w:eastAsia="Times New Roman" w:cs="Times New Roman"/>
          <w:szCs w:val="24"/>
        </w:rPr>
        <w:t xml:space="preserve">ούτε και ο μέχρι πρότινος συγκυβερνήτης σας, ο </w:t>
      </w:r>
      <w:r w:rsidRPr="00FB0A93">
        <w:rPr>
          <w:rFonts w:eastAsia="Times New Roman" w:cs="Times New Roman"/>
          <w:szCs w:val="24"/>
        </w:rPr>
        <w:t>κ</w:t>
      </w:r>
      <w:r>
        <w:rPr>
          <w:rFonts w:eastAsia="Times New Roman" w:cs="Times New Roman"/>
          <w:szCs w:val="24"/>
        </w:rPr>
        <w:t>.</w:t>
      </w:r>
      <w:r w:rsidRPr="00FB0A93">
        <w:rPr>
          <w:rFonts w:eastAsia="Times New Roman" w:cs="Times New Roman"/>
          <w:szCs w:val="24"/>
        </w:rPr>
        <w:t xml:space="preserve"> Καμμένος</w:t>
      </w:r>
      <w:r>
        <w:rPr>
          <w:rFonts w:eastAsia="Times New Roman" w:cs="Times New Roman"/>
          <w:szCs w:val="24"/>
        </w:rPr>
        <w:t>,</w:t>
      </w:r>
      <w:r w:rsidRPr="00FB0A93">
        <w:rPr>
          <w:rFonts w:eastAsia="Times New Roman" w:cs="Times New Roman"/>
          <w:szCs w:val="24"/>
        </w:rPr>
        <w:t xml:space="preserve"> αναπαυόμενος αυτός και </w:t>
      </w:r>
      <w:r>
        <w:rPr>
          <w:rFonts w:eastAsia="Times New Roman" w:cs="Times New Roman"/>
          <w:szCs w:val="24"/>
        </w:rPr>
        <w:t>οι επτά Υπουργοί</w:t>
      </w:r>
      <w:r w:rsidRPr="00FB0A93">
        <w:rPr>
          <w:rFonts w:eastAsia="Times New Roman" w:cs="Times New Roman"/>
          <w:szCs w:val="24"/>
        </w:rPr>
        <w:t xml:space="preserve"> </w:t>
      </w:r>
      <w:r>
        <w:rPr>
          <w:rFonts w:eastAsia="Times New Roman" w:cs="Times New Roman"/>
          <w:szCs w:val="24"/>
        </w:rPr>
        <w:t>του τέσσερα χρόνια στα προνόμια της υπουργικής</w:t>
      </w:r>
      <w:r w:rsidRPr="00FB0A93">
        <w:rPr>
          <w:rFonts w:eastAsia="Times New Roman" w:cs="Times New Roman"/>
          <w:szCs w:val="24"/>
        </w:rPr>
        <w:t xml:space="preserve"> καρέκλας</w:t>
      </w:r>
      <w:r>
        <w:rPr>
          <w:rFonts w:eastAsia="Times New Roman" w:cs="Times New Roman"/>
          <w:szCs w:val="24"/>
        </w:rPr>
        <w:t>.</w:t>
      </w:r>
    </w:p>
    <w:p w14:paraId="77C036FF" w14:textId="77777777" w:rsidR="006113A9" w:rsidRDefault="006B6FC4">
      <w:pPr>
        <w:spacing w:line="600" w:lineRule="auto"/>
        <w:ind w:firstLine="709"/>
        <w:contextualSpacing/>
        <w:jc w:val="both"/>
        <w:rPr>
          <w:rFonts w:eastAsia="Times New Roman" w:cs="Times New Roman"/>
          <w:szCs w:val="24"/>
        </w:rPr>
      </w:pPr>
      <w:r>
        <w:rPr>
          <w:rFonts w:eastAsia="Times New Roman"/>
          <w:b/>
          <w:bCs/>
          <w:szCs w:val="24"/>
        </w:rPr>
        <w:t>ΠΡΟΕΔΡΕΥΩΝ (Μάριος Γεωργιάδης):</w:t>
      </w:r>
      <w:r>
        <w:rPr>
          <w:rFonts w:eastAsia="Times New Roman"/>
          <w:bCs/>
          <w:szCs w:val="24"/>
        </w:rPr>
        <w:t xml:space="preserve"> Κυρία συνάδελφε, σας παρακαλώ.</w:t>
      </w:r>
    </w:p>
    <w:p w14:paraId="77C03700" w14:textId="77777777" w:rsidR="006113A9" w:rsidRDefault="006B6FC4">
      <w:pPr>
        <w:spacing w:line="600" w:lineRule="auto"/>
        <w:ind w:firstLine="709"/>
        <w:contextualSpacing/>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Σ</w:t>
      </w:r>
      <w:r w:rsidRPr="00FB0A93">
        <w:rPr>
          <w:rFonts w:eastAsia="Times New Roman" w:cs="Times New Roman"/>
          <w:szCs w:val="24"/>
        </w:rPr>
        <w:t>ε ένα</w:t>
      </w:r>
      <w:r w:rsidRPr="00FB0A93">
        <w:rPr>
          <w:rFonts w:eastAsia="Times New Roman" w:cs="Times New Roman"/>
          <w:szCs w:val="24"/>
        </w:rPr>
        <w:t xml:space="preserve"> λεπτό ολοκληρών</w:t>
      </w:r>
      <w:r>
        <w:rPr>
          <w:rFonts w:eastAsia="Times New Roman" w:cs="Times New Roman"/>
          <w:szCs w:val="24"/>
        </w:rPr>
        <w:t>ω. Ευχαριστώ κύριε Π</w:t>
      </w:r>
      <w:r w:rsidRPr="00FB0A93">
        <w:rPr>
          <w:rFonts w:eastAsia="Times New Roman" w:cs="Times New Roman"/>
          <w:szCs w:val="24"/>
        </w:rPr>
        <w:t>ρόεδρε</w:t>
      </w:r>
      <w:r>
        <w:rPr>
          <w:rFonts w:eastAsia="Times New Roman" w:cs="Times New Roman"/>
          <w:szCs w:val="24"/>
        </w:rPr>
        <w:t>.</w:t>
      </w:r>
    </w:p>
    <w:p w14:paraId="77C03701" w14:textId="77777777" w:rsidR="006113A9" w:rsidRDefault="006B6FC4">
      <w:pPr>
        <w:spacing w:line="600" w:lineRule="auto"/>
        <w:ind w:firstLine="709"/>
        <w:contextualSpacing/>
        <w:jc w:val="both"/>
        <w:rPr>
          <w:rFonts w:eastAsia="Times New Roman" w:cs="Times New Roman"/>
          <w:szCs w:val="24"/>
        </w:rPr>
      </w:pPr>
      <w:r>
        <w:rPr>
          <w:rFonts w:eastAsia="Times New Roman" w:cs="Times New Roman"/>
          <w:szCs w:val="24"/>
        </w:rPr>
        <w:t>Α</w:t>
      </w:r>
      <w:r w:rsidRPr="00FB0A93">
        <w:rPr>
          <w:rFonts w:eastAsia="Times New Roman" w:cs="Times New Roman"/>
          <w:szCs w:val="24"/>
        </w:rPr>
        <w:t xml:space="preserve">υτός νομίζει τώρα </w:t>
      </w:r>
      <w:r>
        <w:rPr>
          <w:rFonts w:eastAsia="Times New Roman" w:cs="Times New Roman"/>
          <w:szCs w:val="24"/>
        </w:rPr>
        <w:t>ότι με πλαστά, ιδιοτελή και ψηφοθηρικά δήθεν ό</w:t>
      </w:r>
      <w:r w:rsidRPr="00FB0A93">
        <w:rPr>
          <w:rFonts w:eastAsia="Times New Roman" w:cs="Times New Roman"/>
          <w:szCs w:val="24"/>
        </w:rPr>
        <w:t>χι μπορεί να ξεπλ</w:t>
      </w:r>
      <w:r>
        <w:rPr>
          <w:rFonts w:eastAsia="Times New Roman" w:cs="Times New Roman"/>
          <w:szCs w:val="24"/>
        </w:rPr>
        <w:t>ύνει το κακό που προκάλεσε στη χ</w:t>
      </w:r>
      <w:r w:rsidRPr="00FB0A93">
        <w:rPr>
          <w:rFonts w:eastAsia="Times New Roman" w:cs="Times New Roman"/>
          <w:szCs w:val="24"/>
        </w:rPr>
        <w:t>ώρα</w:t>
      </w:r>
      <w:r>
        <w:rPr>
          <w:rFonts w:eastAsia="Times New Roman" w:cs="Times New Roman"/>
          <w:szCs w:val="24"/>
        </w:rPr>
        <w:t>.</w:t>
      </w:r>
      <w:r w:rsidRPr="00FB0A93">
        <w:rPr>
          <w:rFonts w:eastAsia="Times New Roman" w:cs="Times New Roman"/>
          <w:szCs w:val="24"/>
        </w:rPr>
        <w:t xml:space="preserve"> Όχι</w:t>
      </w:r>
      <w:r>
        <w:rPr>
          <w:rFonts w:eastAsia="Times New Roman" w:cs="Times New Roman"/>
          <w:szCs w:val="24"/>
        </w:rPr>
        <w:t>, κύριε Κ</w:t>
      </w:r>
      <w:r w:rsidRPr="00FB0A93">
        <w:rPr>
          <w:rFonts w:eastAsia="Times New Roman" w:cs="Times New Roman"/>
          <w:szCs w:val="24"/>
        </w:rPr>
        <w:t>αμμένε</w:t>
      </w:r>
      <w:r>
        <w:rPr>
          <w:rFonts w:eastAsia="Times New Roman" w:cs="Times New Roman"/>
          <w:szCs w:val="24"/>
        </w:rPr>
        <w:t>,</w:t>
      </w:r>
      <w:r w:rsidRPr="00FB0A93">
        <w:rPr>
          <w:rFonts w:eastAsia="Times New Roman" w:cs="Times New Roman"/>
          <w:szCs w:val="24"/>
        </w:rPr>
        <w:t xml:space="preserve"> </w:t>
      </w:r>
      <w:r>
        <w:rPr>
          <w:rFonts w:eastAsia="Times New Roman" w:cs="Times New Roman"/>
          <w:szCs w:val="24"/>
        </w:rPr>
        <w:t>δεν ξεπλένεστε, δεν αθωώνεστε. Είναι πολύ αργά. Εσείς επιτρέψατε να υπογρ</w:t>
      </w:r>
      <w:r>
        <w:rPr>
          <w:rFonts w:eastAsia="Times New Roman" w:cs="Times New Roman"/>
          <w:szCs w:val="24"/>
        </w:rPr>
        <w:t xml:space="preserve">αφεί η Συμφωνία των Πρεσπών. Εσείς προσήλθατε στη Διάσκεψη του ΝΑΤΟ, δίπλα-δίπλα με τον κ. Ζάεφ. Και εάν αύριο η </w:t>
      </w:r>
      <w:r>
        <w:rPr>
          <w:rFonts w:eastAsia="Times New Roman" w:cs="Times New Roman"/>
          <w:szCs w:val="24"/>
        </w:rPr>
        <w:t>σ</w:t>
      </w:r>
      <w:r>
        <w:rPr>
          <w:rFonts w:eastAsia="Times New Roman" w:cs="Times New Roman"/>
          <w:szCs w:val="24"/>
        </w:rPr>
        <w:t>υμφωνία ψηφιστεί θα είστε το ίδιο υπόλογος με τον Αλέξη Τσίπρα.</w:t>
      </w:r>
    </w:p>
    <w:p w14:paraId="77C03702" w14:textId="77777777" w:rsidR="006113A9" w:rsidRDefault="006B6FC4">
      <w:pPr>
        <w:spacing w:line="600" w:lineRule="auto"/>
        <w:ind w:firstLine="709"/>
        <w:contextualSpacing/>
        <w:jc w:val="both"/>
        <w:rPr>
          <w:rFonts w:eastAsia="Times New Roman" w:cs="Times New Roman"/>
          <w:szCs w:val="24"/>
        </w:rPr>
      </w:pPr>
      <w:r>
        <w:rPr>
          <w:rFonts w:eastAsia="Times New Roman" w:cs="Times New Roman"/>
          <w:szCs w:val="24"/>
        </w:rPr>
        <w:t>Κ</w:t>
      </w:r>
      <w:r w:rsidRPr="00FB0A93">
        <w:rPr>
          <w:rFonts w:eastAsia="Times New Roman" w:cs="Times New Roman"/>
          <w:szCs w:val="24"/>
        </w:rPr>
        <w:t>υρίες και κύριοι</w:t>
      </w:r>
      <w:r>
        <w:rPr>
          <w:rFonts w:eastAsia="Times New Roman" w:cs="Times New Roman"/>
          <w:szCs w:val="24"/>
        </w:rPr>
        <w:t>, α</w:t>
      </w:r>
      <w:r w:rsidRPr="00FB0A93">
        <w:rPr>
          <w:rFonts w:eastAsia="Times New Roman" w:cs="Times New Roman"/>
          <w:szCs w:val="24"/>
        </w:rPr>
        <w:t>ύριο δεν θα είναι μία συνηθισμένη ψηφοφορία</w:t>
      </w:r>
      <w:r>
        <w:rPr>
          <w:rFonts w:eastAsia="Times New Roman" w:cs="Times New Roman"/>
          <w:szCs w:val="24"/>
        </w:rPr>
        <w:t>,</w:t>
      </w:r>
      <w:r w:rsidRPr="00FB0A93">
        <w:rPr>
          <w:rFonts w:eastAsia="Times New Roman" w:cs="Times New Roman"/>
          <w:szCs w:val="24"/>
        </w:rPr>
        <w:t xml:space="preserve"> μία ψηφοφορία</w:t>
      </w:r>
      <w:r w:rsidRPr="00FB0A93">
        <w:rPr>
          <w:rFonts w:eastAsia="Times New Roman" w:cs="Times New Roman"/>
          <w:szCs w:val="24"/>
        </w:rPr>
        <w:t xml:space="preserve"> που αθροίζονται απλά τα </w:t>
      </w:r>
      <w:r>
        <w:rPr>
          <w:rFonts w:eastAsia="Times New Roman" w:cs="Times New Roman"/>
          <w:szCs w:val="24"/>
        </w:rPr>
        <w:t>«</w:t>
      </w:r>
      <w:r>
        <w:rPr>
          <w:rFonts w:eastAsia="Times New Roman" w:cs="Times New Roman"/>
          <w:szCs w:val="24"/>
        </w:rPr>
        <w:t>όχι</w:t>
      </w:r>
      <w:r>
        <w:rPr>
          <w:rFonts w:eastAsia="Times New Roman" w:cs="Times New Roman"/>
          <w:szCs w:val="24"/>
        </w:rPr>
        <w:t>»</w:t>
      </w:r>
      <w:r w:rsidRPr="00FB0A93">
        <w:rPr>
          <w:rFonts w:eastAsia="Times New Roman" w:cs="Times New Roman"/>
          <w:szCs w:val="24"/>
        </w:rPr>
        <w:t xml:space="preserve"> και τα </w:t>
      </w:r>
      <w:r>
        <w:rPr>
          <w:rFonts w:eastAsia="Times New Roman" w:cs="Times New Roman"/>
          <w:szCs w:val="24"/>
        </w:rPr>
        <w:lastRenderedPageBreak/>
        <w:t>«</w:t>
      </w:r>
      <w:r>
        <w:rPr>
          <w:rFonts w:eastAsia="Times New Roman" w:cs="Times New Roman"/>
          <w:szCs w:val="24"/>
        </w:rPr>
        <w:t>ναι</w:t>
      </w:r>
      <w:r>
        <w:rPr>
          <w:rFonts w:eastAsia="Times New Roman" w:cs="Times New Roman"/>
          <w:szCs w:val="24"/>
        </w:rPr>
        <w:t>». Θα είναι μ</w:t>
      </w:r>
      <w:r>
        <w:rPr>
          <w:rFonts w:eastAsia="Times New Roman" w:cs="Times New Roman"/>
          <w:szCs w:val="24"/>
        </w:rPr>
        <w:t>ί</w:t>
      </w:r>
      <w:r>
        <w:rPr>
          <w:rFonts w:eastAsia="Times New Roman" w:cs="Times New Roman"/>
          <w:szCs w:val="24"/>
        </w:rPr>
        <w:t>α ψηφοφορία</w:t>
      </w:r>
      <w:r w:rsidRPr="00FB0A93">
        <w:rPr>
          <w:rFonts w:eastAsia="Times New Roman" w:cs="Times New Roman"/>
          <w:szCs w:val="24"/>
        </w:rPr>
        <w:t xml:space="preserve"> </w:t>
      </w:r>
      <w:r>
        <w:rPr>
          <w:rFonts w:eastAsia="Times New Roman" w:cs="Times New Roman"/>
          <w:szCs w:val="24"/>
        </w:rPr>
        <w:t>ηθικού</w:t>
      </w:r>
      <w:r w:rsidRPr="00FB0A93">
        <w:rPr>
          <w:rFonts w:eastAsia="Times New Roman" w:cs="Times New Roman"/>
          <w:szCs w:val="24"/>
        </w:rPr>
        <w:t xml:space="preserve"> </w:t>
      </w:r>
      <w:r>
        <w:rPr>
          <w:rFonts w:eastAsia="Times New Roman" w:cs="Times New Roman"/>
          <w:szCs w:val="24"/>
        </w:rPr>
        <w:t>ανα</w:t>
      </w:r>
      <w:r w:rsidRPr="00FB0A93">
        <w:rPr>
          <w:rFonts w:eastAsia="Times New Roman" w:cs="Times New Roman"/>
          <w:szCs w:val="24"/>
        </w:rPr>
        <w:t xml:space="preserve">μετρήματος με την ιστορία </w:t>
      </w:r>
      <w:r>
        <w:rPr>
          <w:rFonts w:eastAsia="Times New Roman" w:cs="Times New Roman"/>
          <w:szCs w:val="24"/>
        </w:rPr>
        <w:t>μας,</w:t>
      </w:r>
      <w:r w:rsidRPr="00FB0A93">
        <w:rPr>
          <w:rFonts w:eastAsia="Times New Roman" w:cs="Times New Roman"/>
          <w:szCs w:val="24"/>
        </w:rPr>
        <w:t xml:space="preserve"> τον πολιτισμό </w:t>
      </w:r>
      <w:r>
        <w:rPr>
          <w:rFonts w:eastAsia="Times New Roman" w:cs="Times New Roman"/>
          <w:szCs w:val="24"/>
        </w:rPr>
        <w:t>μας, τις μακραίωνε</w:t>
      </w:r>
      <w:r w:rsidRPr="00FB0A93">
        <w:rPr>
          <w:rFonts w:eastAsia="Times New Roman" w:cs="Times New Roman"/>
          <w:szCs w:val="24"/>
        </w:rPr>
        <w:t>ς θυσίες αυτού του ταλαιπωρημένου έθνους</w:t>
      </w:r>
      <w:r>
        <w:rPr>
          <w:rFonts w:eastAsia="Times New Roman" w:cs="Times New Roman"/>
          <w:szCs w:val="24"/>
        </w:rPr>
        <w:t>,</w:t>
      </w:r>
      <w:r w:rsidRPr="00FB0A93">
        <w:rPr>
          <w:rFonts w:eastAsia="Times New Roman" w:cs="Times New Roman"/>
          <w:szCs w:val="24"/>
        </w:rPr>
        <w:t xml:space="preserve"> μία </w:t>
      </w:r>
      <w:r>
        <w:rPr>
          <w:rFonts w:eastAsia="Times New Roman" w:cs="Times New Roman"/>
          <w:szCs w:val="24"/>
        </w:rPr>
        <w:t xml:space="preserve">ηθική </w:t>
      </w:r>
      <w:r w:rsidRPr="00FB0A93">
        <w:rPr>
          <w:rFonts w:eastAsia="Times New Roman" w:cs="Times New Roman"/>
          <w:szCs w:val="24"/>
        </w:rPr>
        <w:t>αναμέτρηση με τις ρίζες και τον αγνό πατριωτισμό</w:t>
      </w:r>
      <w:r>
        <w:rPr>
          <w:rFonts w:eastAsia="Times New Roman" w:cs="Times New Roman"/>
          <w:szCs w:val="24"/>
        </w:rPr>
        <w:t>.</w:t>
      </w:r>
    </w:p>
    <w:p w14:paraId="77C03703" w14:textId="77777777" w:rsidR="006113A9" w:rsidRDefault="006B6FC4">
      <w:pPr>
        <w:spacing w:line="600" w:lineRule="auto"/>
        <w:ind w:firstLine="709"/>
        <w:contextualSpacing/>
        <w:jc w:val="both"/>
        <w:rPr>
          <w:rFonts w:eastAsia="Times New Roman" w:cs="Times New Roman"/>
          <w:szCs w:val="24"/>
        </w:rPr>
      </w:pPr>
      <w:r>
        <w:rPr>
          <w:rFonts w:eastAsia="Times New Roman" w:cs="Times New Roman"/>
          <w:szCs w:val="24"/>
        </w:rPr>
        <w:t>Η</w:t>
      </w:r>
      <w:r w:rsidRPr="00FB0A93">
        <w:rPr>
          <w:rFonts w:eastAsia="Times New Roman" w:cs="Times New Roman"/>
          <w:szCs w:val="24"/>
        </w:rPr>
        <w:t xml:space="preserve"> Νέα Δημοκρα</w:t>
      </w:r>
      <w:r w:rsidRPr="00FB0A93">
        <w:rPr>
          <w:rFonts w:eastAsia="Times New Roman" w:cs="Times New Roman"/>
          <w:szCs w:val="24"/>
        </w:rPr>
        <w:t>τία και προσωπικά ο Κυριάκος Μητσοτάκης έκανε και θα κάνει ό</w:t>
      </w:r>
      <w:r>
        <w:rPr>
          <w:rFonts w:eastAsia="Times New Roman" w:cs="Times New Roman"/>
          <w:szCs w:val="24"/>
        </w:rPr>
        <w:t>,</w:t>
      </w:r>
      <w:r w:rsidRPr="00FB0A93">
        <w:rPr>
          <w:rFonts w:eastAsia="Times New Roman" w:cs="Times New Roman"/>
          <w:szCs w:val="24"/>
        </w:rPr>
        <w:t>τι περνάει από το χέρι μας για την</w:t>
      </w:r>
      <w:r>
        <w:rPr>
          <w:rFonts w:eastAsia="Times New Roman" w:cs="Times New Roman"/>
          <w:szCs w:val="24"/>
        </w:rPr>
        <w:t xml:space="preserve"> αποτροπή αυτής της εθνικής ήττας.</w:t>
      </w:r>
    </w:p>
    <w:p w14:paraId="77C03704" w14:textId="77777777" w:rsidR="006113A9" w:rsidRDefault="006B6FC4">
      <w:pPr>
        <w:spacing w:line="600" w:lineRule="auto"/>
        <w:ind w:firstLine="709"/>
        <w:contextualSpacing/>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Ολοκληρώνετε, κυρία συνάδελφε.</w:t>
      </w:r>
    </w:p>
    <w:p w14:paraId="77C03705" w14:textId="77777777" w:rsidR="006113A9" w:rsidRDefault="006B6FC4">
      <w:pPr>
        <w:spacing w:line="600" w:lineRule="auto"/>
        <w:ind w:firstLine="709"/>
        <w:contextualSpacing/>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Κυρίες και κύριοι συνάδελφοι, πριν κατέβω από το Β</w:t>
      </w:r>
      <w:r w:rsidRPr="00FB0A93">
        <w:rPr>
          <w:rFonts w:eastAsia="Times New Roman" w:cs="Times New Roman"/>
          <w:szCs w:val="24"/>
        </w:rPr>
        <w:t xml:space="preserve">ήμα θέλω να απευθυνθώ </w:t>
      </w:r>
      <w:r>
        <w:rPr>
          <w:rFonts w:eastAsia="Times New Roman" w:cs="Times New Roman"/>
          <w:szCs w:val="24"/>
        </w:rPr>
        <w:t xml:space="preserve">όχι </w:t>
      </w:r>
      <w:r w:rsidRPr="00FB0A93">
        <w:rPr>
          <w:rFonts w:eastAsia="Times New Roman" w:cs="Times New Roman"/>
          <w:szCs w:val="24"/>
        </w:rPr>
        <w:t>στο</w:t>
      </w:r>
      <w:r>
        <w:rPr>
          <w:rFonts w:eastAsia="Times New Roman" w:cs="Times New Roman"/>
          <w:szCs w:val="24"/>
        </w:rPr>
        <w:t>ν</w:t>
      </w:r>
      <w:r w:rsidRPr="00FB0A93">
        <w:rPr>
          <w:rFonts w:eastAsia="Times New Roman" w:cs="Times New Roman"/>
          <w:szCs w:val="24"/>
        </w:rPr>
        <w:t xml:space="preserve"> ΣΥΡΙΖΑ </w:t>
      </w:r>
      <w:r>
        <w:rPr>
          <w:rFonts w:eastAsia="Times New Roman" w:cs="Times New Roman"/>
          <w:szCs w:val="24"/>
        </w:rPr>
        <w:t>-</w:t>
      </w:r>
      <w:r w:rsidRPr="00FB0A93">
        <w:rPr>
          <w:rFonts w:eastAsia="Times New Roman" w:cs="Times New Roman"/>
          <w:szCs w:val="24"/>
        </w:rPr>
        <w:t>μάταιος κόπος</w:t>
      </w:r>
      <w:r>
        <w:rPr>
          <w:rFonts w:eastAsia="Times New Roman" w:cs="Times New Roman"/>
          <w:szCs w:val="24"/>
        </w:rPr>
        <w:t>!-</w:t>
      </w:r>
      <w:r w:rsidRPr="00FB0A93">
        <w:rPr>
          <w:rFonts w:eastAsia="Times New Roman" w:cs="Times New Roman"/>
          <w:szCs w:val="24"/>
        </w:rPr>
        <w:t xml:space="preserve"> αλλά σε εσ</w:t>
      </w:r>
      <w:r>
        <w:rPr>
          <w:rFonts w:eastAsia="Times New Roman" w:cs="Times New Roman"/>
          <w:szCs w:val="24"/>
        </w:rPr>
        <w:t>άς, τους πέντε, έξι Β</w:t>
      </w:r>
      <w:r w:rsidRPr="00FB0A93">
        <w:rPr>
          <w:rFonts w:eastAsia="Times New Roman" w:cs="Times New Roman"/>
          <w:szCs w:val="24"/>
        </w:rPr>
        <w:t xml:space="preserve">ουλευτές </w:t>
      </w:r>
      <w:r>
        <w:rPr>
          <w:rFonts w:eastAsia="Times New Roman" w:cs="Times New Roman"/>
          <w:szCs w:val="24"/>
        </w:rPr>
        <w:t xml:space="preserve">που κρατάτε την τύχη αυτής της </w:t>
      </w:r>
      <w:r>
        <w:rPr>
          <w:rFonts w:eastAsia="Times New Roman" w:cs="Times New Roman"/>
          <w:szCs w:val="24"/>
        </w:rPr>
        <w:t>σ</w:t>
      </w:r>
      <w:r w:rsidRPr="00FB0A93">
        <w:rPr>
          <w:rFonts w:eastAsia="Times New Roman" w:cs="Times New Roman"/>
          <w:szCs w:val="24"/>
        </w:rPr>
        <w:t xml:space="preserve">υμφωνίας </w:t>
      </w:r>
      <w:r>
        <w:rPr>
          <w:rFonts w:eastAsia="Times New Roman" w:cs="Times New Roman"/>
          <w:szCs w:val="24"/>
        </w:rPr>
        <w:t>σ</w:t>
      </w:r>
      <w:r w:rsidRPr="00FB0A93">
        <w:rPr>
          <w:rFonts w:eastAsia="Times New Roman" w:cs="Times New Roman"/>
          <w:szCs w:val="24"/>
        </w:rPr>
        <w:t xml:space="preserve">τα χέρια </w:t>
      </w:r>
      <w:r>
        <w:rPr>
          <w:rFonts w:eastAsia="Times New Roman" w:cs="Times New Roman"/>
          <w:szCs w:val="24"/>
        </w:rPr>
        <w:t>σας. Θ</w:t>
      </w:r>
      <w:r w:rsidRPr="00FB0A93">
        <w:rPr>
          <w:rFonts w:eastAsia="Times New Roman" w:cs="Times New Roman"/>
          <w:szCs w:val="24"/>
        </w:rPr>
        <w:t xml:space="preserve">έλω να σας παρακαλέσω να σκεφτείτε </w:t>
      </w:r>
      <w:r>
        <w:rPr>
          <w:rFonts w:eastAsia="Times New Roman" w:cs="Times New Roman"/>
          <w:szCs w:val="24"/>
        </w:rPr>
        <w:t xml:space="preserve">εθνικά, </w:t>
      </w:r>
      <w:r w:rsidRPr="00FB0A93">
        <w:rPr>
          <w:rFonts w:eastAsia="Times New Roman" w:cs="Times New Roman"/>
          <w:szCs w:val="24"/>
        </w:rPr>
        <w:t>να σας παρ</w:t>
      </w:r>
      <w:r w:rsidRPr="00FB0A93">
        <w:rPr>
          <w:rFonts w:eastAsia="Times New Roman" w:cs="Times New Roman"/>
          <w:szCs w:val="24"/>
        </w:rPr>
        <w:t>ακαλέσ</w:t>
      </w:r>
      <w:r>
        <w:rPr>
          <w:rFonts w:eastAsia="Times New Roman" w:cs="Times New Roman"/>
          <w:szCs w:val="24"/>
        </w:rPr>
        <w:t>ω</w:t>
      </w:r>
      <w:r w:rsidRPr="00FB0A93">
        <w:rPr>
          <w:rFonts w:eastAsia="Times New Roman" w:cs="Times New Roman"/>
          <w:szCs w:val="24"/>
        </w:rPr>
        <w:t xml:space="preserve"> </w:t>
      </w:r>
      <w:r>
        <w:rPr>
          <w:rFonts w:eastAsia="Times New Roman" w:cs="Times New Roman"/>
          <w:szCs w:val="24"/>
        </w:rPr>
        <w:t xml:space="preserve">να </w:t>
      </w:r>
      <w:r w:rsidRPr="00FB0A93">
        <w:rPr>
          <w:rFonts w:eastAsia="Times New Roman" w:cs="Times New Roman"/>
          <w:szCs w:val="24"/>
        </w:rPr>
        <w:t xml:space="preserve">κοιτάξετε τους ψηφοφόρους σας </w:t>
      </w:r>
      <w:r>
        <w:rPr>
          <w:rFonts w:eastAsia="Times New Roman" w:cs="Times New Roman"/>
          <w:szCs w:val="24"/>
        </w:rPr>
        <w:t>στα μάτια,</w:t>
      </w:r>
      <w:r w:rsidRPr="00FB0A93">
        <w:rPr>
          <w:rFonts w:eastAsia="Times New Roman" w:cs="Times New Roman"/>
          <w:szCs w:val="24"/>
        </w:rPr>
        <w:t xml:space="preserve"> αυτούς που σας έστειλαν εδώ με άλλη εντολή</w:t>
      </w:r>
      <w:r>
        <w:rPr>
          <w:rFonts w:eastAsia="Times New Roman" w:cs="Times New Roman"/>
          <w:szCs w:val="24"/>
        </w:rPr>
        <w:t xml:space="preserve"> και με άλλη εξουσιοδότηση, να σας παρακαλέσω να πείτε μαζί μας το μεγάλο ό</w:t>
      </w:r>
      <w:r w:rsidRPr="00FB0A93">
        <w:rPr>
          <w:rFonts w:eastAsia="Times New Roman" w:cs="Times New Roman"/>
          <w:szCs w:val="24"/>
        </w:rPr>
        <w:t>χι</w:t>
      </w:r>
      <w:r>
        <w:rPr>
          <w:rFonts w:eastAsia="Times New Roman" w:cs="Times New Roman"/>
          <w:szCs w:val="24"/>
        </w:rPr>
        <w:t>.</w:t>
      </w:r>
    </w:p>
    <w:p w14:paraId="77C03706" w14:textId="77777777" w:rsidR="006113A9" w:rsidRDefault="006B6FC4">
      <w:pPr>
        <w:spacing w:line="600" w:lineRule="auto"/>
        <w:ind w:firstLine="709"/>
        <w:contextualSpacing/>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Κυρία συνάδελφε, σας παρακαλώ πολύ!</w:t>
      </w:r>
    </w:p>
    <w:p w14:paraId="77C03707" w14:textId="77777777" w:rsidR="006113A9" w:rsidRDefault="006B6FC4">
      <w:pPr>
        <w:spacing w:line="600" w:lineRule="auto"/>
        <w:ind w:firstLine="709"/>
        <w:contextualSpacing/>
        <w:jc w:val="both"/>
        <w:rPr>
          <w:rFonts w:eastAsia="Times New Roman" w:cs="Times New Roman"/>
          <w:szCs w:val="24"/>
        </w:rPr>
      </w:pPr>
      <w:r>
        <w:rPr>
          <w:rFonts w:eastAsia="Times New Roman" w:cs="Times New Roman"/>
          <w:b/>
          <w:szCs w:val="24"/>
        </w:rPr>
        <w:lastRenderedPageBreak/>
        <w:t>ΦΩΤΕΙΝΗ ΑΡΑΜΠΑΤ</w:t>
      </w:r>
      <w:r>
        <w:rPr>
          <w:rFonts w:eastAsia="Times New Roman" w:cs="Times New Roman"/>
          <w:b/>
          <w:szCs w:val="24"/>
        </w:rPr>
        <w:t>ΖΗ:</w:t>
      </w:r>
      <w:r>
        <w:rPr>
          <w:rFonts w:eastAsia="Times New Roman" w:cs="Times New Roman"/>
          <w:szCs w:val="24"/>
        </w:rPr>
        <w:t xml:space="preserve"> Κ</w:t>
      </w:r>
      <w:r w:rsidRPr="00FB0A93">
        <w:rPr>
          <w:rFonts w:eastAsia="Times New Roman" w:cs="Times New Roman"/>
          <w:szCs w:val="24"/>
        </w:rPr>
        <w:t>υρίες και κύριοι συνάδελφοι</w:t>
      </w:r>
      <w:r>
        <w:rPr>
          <w:rFonts w:eastAsia="Times New Roman" w:cs="Times New Roman"/>
          <w:szCs w:val="24"/>
        </w:rPr>
        <w:t>, αύριο πάνω απ’ όλα α</w:t>
      </w:r>
      <w:r w:rsidRPr="00FB0A93">
        <w:rPr>
          <w:rFonts w:eastAsia="Times New Roman" w:cs="Times New Roman"/>
          <w:szCs w:val="24"/>
        </w:rPr>
        <w:t>ναζητείται η εθνική συνείδηση</w:t>
      </w:r>
      <w:r>
        <w:rPr>
          <w:rFonts w:eastAsia="Times New Roman" w:cs="Times New Roman"/>
          <w:szCs w:val="24"/>
        </w:rPr>
        <w:t>.</w:t>
      </w:r>
    </w:p>
    <w:p w14:paraId="77C03708" w14:textId="77777777" w:rsidR="006113A9" w:rsidRDefault="006B6FC4">
      <w:pPr>
        <w:spacing w:line="600" w:lineRule="auto"/>
        <w:ind w:firstLine="709"/>
        <w:contextualSpacing/>
        <w:jc w:val="center"/>
        <w:rPr>
          <w:rFonts w:eastAsia="Times New Roman"/>
          <w:bCs/>
          <w:szCs w:val="24"/>
        </w:rPr>
      </w:pPr>
      <w:r>
        <w:rPr>
          <w:rFonts w:eastAsia="Times New Roman"/>
          <w:bCs/>
          <w:szCs w:val="24"/>
        </w:rPr>
        <w:t>(Χειροκροτήματα από την πτέρυγα της Νέας Δημοκρατίας)</w:t>
      </w:r>
    </w:p>
    <w:p w14:paraId="77C03709" w14:textId="77777777" w:rsidR="006113A9" w:rsidRDefault="006B6FC4">
      <w:pPr>
        <w:spacing w:line="600" w:lineRule="auto"/>
        <w:ind w:firstLine="709"/>
        <w:contextualSpacing/>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Κυρία συνάδελφε, θα το πω για άλλη μία φορά. Εάν όλοι από επτά λεπτά μιλάτε εννέα λεπ</w:t>
      </w:r>
      <w:r>
        <w:rPr>
          <w:rFonts w:eastAsia="Times New Roman"/>
          <w:bCs/>
          <w:szCs w:val="24"/>
        </w:rPr>
        <w:t>τά, θα φύγουμε από εδώ στις 2.30΄. Εάν θέλετε, μπορούμε να το κάνουμε αυτό. Δεν έχω κα</w:t>
      </w:r>
      <w:r>
        <w:rPr>
          <w:rFonts w:eastAsia="Times New Roman"/>
          <w:bCs/>
          <w:szCs w:val="24"/>
        </w:rPr>
        <w:t>μ</w:t>
      </w:r>
      <w:r>
        <w:rPr>
          <w:rFonts w:eastAsia="Times New Roman"/>
          <w:bCs/>
          <w:szCs w:val="24"/>
        </w:rPr>
        <w:t>μία αντίρρηση. Εγώ είμαι πρόθυμος. Εδώ θα είμαι!</w:t>
      </w:r>
    </w:p>
    <w:p w14:paraId="77C0370A" w14:textId="77777777" w:rsidR="006113A9" w:rsidRDefault="006B6FC4">
      <w:pPr>
        <w:spacing w:line="600" w:lineRule="auto"/>
        <w:ind w:firstLine="709"/>
        <w:contextualSpacing/>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Κύριε Πρόεδρε, τον λόγο επί προσωπικού.</w:t>
      </w:r>
    </w:p>
    <w:p w14:paraId="77C0370B" w14:textId="77777777" w:rsidR="006113A9" w:rsidRDefault="006B6FC4">
      <w:pPr>
        <w:spacing w:line="600" w:lineRule="auto"/>
        <w:ind w:firstLine="709"/>
        <w:contextualSpacing/>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Ορίστε, κύριε Φίλη, έχετε τον λό</w:t>
      </w:r>
      <w:r>
        <w:rPr>
          <w:rFonts w:eastAsia="Times New Roman"/>
          <w:bCs/>
          <w:szCs w:val="24"/>
        </w:rPr>
        <w:t>γο για ένα λεπτό.</w:t>
      </w:r>
    </w:p>
    <w:p w14:paraId="77C0370C" w14:textId="77777777" w:rsidR="006113A9" w:rsidRDefault="006B6FC4">
      <w:pPr>
        <w:spacing w:line="600" w:lineRule="auto"/>
        <w:ind w:firstLine="709"/>
        <w:contextualSpacing/>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Ευχαριστώ.</w:t>
      </w:r>
    </w:p>
    <w:p w14:paraId="77C0370D" w14:textId="77777777" w:rsidR="006113A9" w:rsidRDefault="006B6FC4">
      <w:pPr>
        <w:spacing w:line="600" w:lineRule="auto"/>
        <w:ind w:firstLine="709"/>
        <w:contextualSpacing/>
        <w:jc w:val="both"/>
        <w:rPr>
          <w:rFonts w:eastAsia="Times New Roman" w:cs="Times New Roman"/>
          <w:szCs w:val="24"/>
        </w:rPr>
      </w:pPr>
      <w:r>
        <w:rPr>
          <w:rFonts w:eastAsia="Times New Roman" w:cs="Times New Roman"/>
          <w:szCs w:val="24"/>
        </w:rPr>
        <w:t>Η κ. Αραμπατζή διαβάζοντας μ</w:t>
      </w:r>
      <w:r>
        <w:rPr>
          <w:rFonts w:eastAsia="Times New Roman" w:cs="Times New Roman"/>
          <w:szCs w:val="24"/>
        </w:rPr>
        <w:t>ί</w:t>
      </w:r>
      <w:r>
        <w:rPr>
          <w:rFonts w:eastAsia="Times New Roman" w:cs="Times New Roman"/>
          <w:szCs w:val="24"/>
        </w:rPr>
        <w:t>α ομιλία προηγουμένως, μου απέδωσε τη φράση, ότι δηλαδή εγώ είπα ότι η Μακεδονία δεν είναι ε</w:t>
      </w:r>
      <w:r w:rsidRPr="00FB0A93">
        <w:rPr>
          <w:rFonts w:eastAsia="Times New Roman" w:cs="Times New Roman"/>
          <w:szCs w:val="24"/>
        </w:rPr>
        <w:t>λληνική</w:t>
      </w:r>
      <w:r>
        <w:rPr>
          <w:rFonts w:eastAsia="Times New Roman" w:cs="Times New Roman"/>
          <w:szCs w:val="24"/>
        </w:rPr>
        <w:t>. Είναι</w:t>
      </w:r>
      <w:r w:rsidRPr="00FB0A93">
        <w:rPr>
          <w:rFonts w:eastAsia="Times New Roman" w:cs="Times New Roman"/>
          <w:szCs w:val="24"/>
        </w:rPr>
        <w:t xml:space="preserve"> </w:t>
      </w:r>
      <w:r>
        <w:rPr>
          <w:rFonts w:eastAsia="Times New Roman" w:cs="Times New Roman"/>
          <w:szCs w:val="24"/>
        </w:rPr>
        <w:t xml:space="preserve">ψευδές, </w:t>
      </w:r>
      <w:r w:rsidRPr="00FB0A93">
        <w:rPr>
          <w:rFonts w:eastAsia="Times New Roman" w:cs="Times New Roman"/>
          <w:szCs w:val="24"/>
        </w:rPr>
        <w:t>συκοφαντικό</w:t>
      </w:r>
      <w:r>
        <w:rPr>
          <w:rFonts w:eastAsia="Times New Roman" w:cs="Times New Roman"/>
          <w:szCs w:val="24"/>
        </w:rPr>
        <w:t>. Φ</w:t>
      </w:r>
      <w:r w:rsidRPr="00FB0A93">
        <w:rPr>
          <w:rFonts w:eastAsia="Times New Roman" w:cs="Times New Roman"/>
          <w:szCs w:val="24"/>
        </w:rPr>
        <w:t xml:space="preserve">αντάζομαι κάποια </w:t>
      </w:r>
      <w:r>
        <w:rPr>
          <w:rFonts w:eastAsia="Times New Roman" w:cs="Times New Roman"/>
          <w:szCs w:val="24"/>
        </w:rPr>
        <w:t xml:space="preserve">κακή ενημέρωση έχει. Μίλησα στην Επιτροπή της Βουλής. Υπάρχουν Πρακτικά, υπάρχουν βίντεο. </w:t>
      </w:r>
    </w:p>
    <w:p w14:paraId="77C0370E" w14:textId="77777777" w:rsidR="006113A9" w:rsidRDefault="006B6FC4">
      <w:pPr>
        <w:spacing w:line="600" w:lineRule="auto"/>
        <w:ind w:firstLine="709"/>
        <w:contextualSpacing/>
        <w:jc w:val="both"/>
        <w:rPr>
          <w:rFonts w:eastAsia="Times New Roman" w:cs="Times New Roman"/>
          <w:szCs w:val="24"/>
        </w:rPr>
      </w:pPr>
      <w:r>
        <w:rPr>
          <w:rFonts w:eastAsia="Times New Roman" w:cs="Times New Roman"/>
          <w:szCs w:val="24"/>
        </w:rPr>
        <w:lastRenderedPageBreak/>
        <w:t xml:space="preserve">Είπα τα εξής, εν συντομία: Η ελληνική Μακεδονία είναι ελληνική. Υπάρχουν και οι Μακεδονίες των άλλων. Η Συνθήκη του Βουκουρεστίου λέει ότι η γεωγραφική περιοχή της </w:t>
      </w:r>
      <w:r>
        <w:rPr>
          <w:rFonts w:eastAsia="Times New Roman" w:cs="Times New Roman"/>
          <w:szCs w:val="24"/>
        </w:rPr>
        <w:t>Μακεδονίας</w:t>
      </w:r>
      <w:r w:rsidRPr="00FB0A93">
        <w:rPr>
          <w:rFonts w:eastAsia="Times New Roman" w:cs="Times New Roman"/>
          <w:szCs w:val="24"/>
        </w:rPr>
        <w:t xml:space="preserve"> μοιράστηκε σε τρεις χώρες</w:t>
      </w:r>
      <w:r>
        <w:rPr>
          <w:rFonts w:eastAsia="Times New Roman" w:cs="Times New Roman"/>
          <w:szCs w:val="24"/>
        </w:rPr>
        <w:t>. Τ</w:t>
      </w:r>
      <w:r w:rsidRPr="00FB0A93">
        <w:rPr>
          <w:rFonts w:eastAsia="Times New Roman" w:cs="Times New Roman"/>
          <w:szCs w:val="24"/>
        </w:rPr>
        <w:t xml:space="preserve">ο μεγαλύτερο μέρος </w:t>
      </w:r>
      <w:r>
        <w:rPr>
          <w:rFonts w:eastAsia="Times New Roman" w:cs="Times New Roman"/>
          <w:szCs w:val="24"/>
        </w:rPr>
        <w:t>είναι</w:t>
      </w:r>
      <w:r w:rsidRPr="00FB0A93">
        <w:rPr>
          <w:rFonts w:eastAsia="Times New Roman" w:cs="Times New Roman"/>
          <w:szCs w:val="24"/>
        </w:rPr>
        <w:t xml:space="preserve"> στην Ελλάδ</w:t>
      </w:r>
      <w:r>
        <w:rPr>
          <w:rFonts w:eastAsia="Times New Roman" w:cs="Times New Roman"/>
          <w:szCs w:val="24"/>
        </w:rPr>
        <w:t xml:space="preserve">α και είναι η ελληνική Μακεδονία. </w:t>
      </w:r>
    </w:p>
    <w:p w14:paraId="77C0370F" w14:textId="77777777" w:rsidR="006113A9" w:rsidRDefault="006B6FC4">
      <w:pPr>
        <w:spacing w:line="600" w:lineRule="auto"/>
        <w:ind w:firstLine="709"/>
        <w:contextualSpacing/>
        <w:jc w:val="both"/>
        <w:rPr>
          <w:rFonts w:eastAsia="Times New Roman" w:cs="Times New Roman"/>
          <w:szCs w:val="24"/>
        </w:rPr>
      </w:pPr>
      <w:r>
        <w:rPr>
          <w:rFonts w:eastAsia="Times New Roman" w:cs="Times New Roman"/>
          <w:szCs w:val="24"/>
        </w:rPr>
        <w:t>Είπα, επίσης, ότι τ</w:t>
      </w:r>
      <w:r w:rsidRPr="00FB0A93">
        <w:rPr>
          <w:rFonts w:eastAsia="Times New Roman" w:cs="Times New Roman"/>
          <w:szCs w:val="24"/>
        </w:rPr>
        <w:t xml:space="preserve">ο σύνθημα </w:t>
      </w:r>
      <w:r>
        <w:rPr>
          <w:rFonts w:eastAsia="Times New Roman" w:cs="Times New Roman"/>
          <w:szCs w:val="24"/>
        </w:rPr>
        <w:t>«</w:t>
      </w:r>
      <w:r w:rsidRPr="00FB0A93">
        <w:rPr>
          <w:rFonts w:eastAsia="Times New Roman" w:cs="Times New Roman"/>
          <w:szCs w:val="24"/>
        </w:rPr>
        <w:t>Η</w:t>
      </w:r>
      <w:r>
        <w:rPr>
          <w:rFonts w:eastAsia="Times New Roman" w:cs="Times New Roman"/>
          <w:szCs w:val="24"/>
        </w:rPr>
        <w:t xml:space="preserve"> Μακεδονία είναι μία και είναι ε</w:t>
      </w:r>
      <w:r w:rsidRPr="00FB0A93">
        <w:rPr>
          <w:rFonts w:eastAsia="Times New Roman" w:cs="Times New Roman"/>
          <w:szCs w:val="24"/>
        </w:rPr>
        <w:t>λληνική</w:t>
      </w:r>
      <w:r>
        <w:rPr>
          <w:rFonts w:eastAsia="Times New Roman" w:cs="Times New Roman"/>
          <w:szCs w:val="24"/>
        </w:rPr>
        <w:t>»</w:t>
      </w:r>
      <w:r w:rsidRPr="00FB0A93">
        <w:rPr>
          <w:rFonts w:eastAsia="Times New Roman" w:cs="Times New Roman"/>
          <w:szCs w:val="24"/>
        </w:rPr>
        <w:t xml:space="preserve"> είναι </w:t>
      </w:r>
      <w:r>
        <w:rPr>
          <w:rFonts w:eastAsia="Times New Roman" w:cs="Times New Roman"/>
          <w:szCs w:val="24"/>
        </w:rPr>
        <w:t xml:space="preserve">σύνθημα το οποίο υποκρύπτει αλυτρωτισμό. Είναι </w:t>
      </w:r>
      <w:r w:rsidRPr="00FB0A93">
        <w:rPr>
          <w:rFonts w:eastAsia="Times New Roman" w:cs="Times New Roman"/>
          <w:szCs w:val="24"/>
        </w:rPr>
        <w:t>παραβίαση της Συνθήκης</w:t>
      </w:r>
      <w:r w:rsidRPr="00FB0A93">
        <w:rPr>
          <w:rFonts w:eastAsia="Times New Roman" w:cs="Times New Roman"/>
          <w:szCs w:val="24"/>
        </w:rPr>
        <w:t xml:space="preserve"> του Βουκουρεστίου</w:t>
      </w:r>
      <w:r>
        <w:rPr>
          <w:rFonts w:eastAsia="Times New Roman" w:cs="Times New Roman"/>
          <w:szCs w:val="24"/>
        </w:rPr>
        <w:t xml:space="preserve">. </w:t>
      </w:r>
    </w:p>
    <w:p w14:paraId="77C03710" w14:textId="77777777" w:rsidR="006113A9" w:rsidRDefault="006B6FC4">
      <w:pPr>
        <w:spacing w:line="600" w:lineRule="auto"/>
        <w:ind w:firstLine="709"/>
        <w:contextualSpacing/>
        <w:jc w:val="both"/>
        <w:rPr>
          <w:rFonts w:eastAsia="Times New Roman" w:cs="Times New Roman"/>
          <w:szCs w:val="24"/>
        </w:rPr>
      </w:pPr>
      <w:r>
        <w:rPr>
          <w:rFonts w:eastAsia="Times New Roman" w:cs="Times New Roman"/>
          <w:szCs w:val="24"/>
        </w:rPr>
        <w:t>Επαναλαμβάνω: Η ελληνική Μακεδονία είναι ε</w:t>
      </w:r>
      <w:r w:rsidRPr="00FB0A93">
        <w:rPr>
          <w:rFonts w:eastAsia="Times New Roman" w:cs="Times New Roman"/>
          <w:szCs w:val="24"/>
        </w:rPr>
        <w:t>λληνική</w:t>
      </w:r>
      <w:r>
        <w:rPr>
          <w:rFonts w:eastAsia="Times New Roman" w:cs="Times New Roman"/>
          <w:szCs w:val="24"/>
        </w:rPr>
        <w:t>. Ό</w:t>
      </w:r>
      <w:r w:rsidRPr="00FB0A93">
        <w:rPr>
          <w:rFonts w:eastAsia="Times New Roman" w:cs="Times New Roman"/>
          <w:szCs w:val="24"/>
        </w:rPr>
        <w:t xml:space="preserve">λα τα άλλα </w:t>
      </w:r>
      <w:r>
        <w:rPr>
          <w:rFonts w:eastAsia="Times New Roman" w:cs="Times New Roman"/>
          <w:szCs w:val="24"/>
        </w:rPr>
        <w:t xml:space="preserve">υποκρύπτουν </w:t>
      </w:r>
      <w:r w:rsidRPr="00FB0A93">
        <w:rPr>
          <w:rFonts w:eastAsia="Times New Roman" w:cs="Times New Roman"/>
          <w:szCs w:val="24"/>
        </w:rPr>
        <w:t xml:space="preserve">αλυτρωτισμό </w:t>
      </w:r>
      <w:r>
        <w:rPr>
          <w:rFonts w:eastAsia="Times New Roman" w:cs="Times New Roman"/>
          <w:szCs w:val="24"/>
        </w:rPr>
        <w:t>εναντίον</w:t>
      </w:r>
      <w:r w:rsidRPr="00FB0A93">
        <w:rPr>
          <w:rFonts w:eastAsia="Times New Roman" w:cs="Times New Roman"/>
          <w:szCs w:val="24"/>
        </w:rPr>
        <w:t xml:space="preserve"> άλλων χωρών</w:t>
      </w:r>
      <w:r>
        <w:rPr>
          <w:rFonts w:eastAsia="Times New Roman" w:cs="Times New Roman"/>
          <w:szCs w:val="24"/>
        </w:rPr>
        <w:t>.</w:t>
      </w:r>
    </w:p>
    <w:p w14:paraId="77C03711" w14:textId="77777777" w:rsidR="006113A9" w:rsidRDefault="006B6FC4">
      <w:pPr>
        <w:spacing w:line="600" w:lineRule="auto"/>
        <w:ind w:firstLine="709"/>
        <w:contextualSpacing/>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Ολοκληρώστε, κύριε Φίλη. </w:t>
      </w:r>
    </w:p>
    <w:p w14:paraId="77C03712" w14:textId="77777777" w:rsidR="006113A9" w:rsidRDefault="006B6FC4">
      <w:pPr>
        <w:spacing w:line="600" w:lineRule="auto"/>
        <w:ind w:firstLine="709"/>
        <w:contextualSpacing/>
        <w:jc w:val="both"/>
        <w:rPr>
          <w:rFonts w:eastAsia="Times New Roman"/>
          <w:bCs/>
          <w:szCs w:val="24"/>
        </w:rPr>
      </w:pPr>
      <w:r>
        <w:rPr>
          <w:rFonts w:eastAsia="Times New Roman"/>
          <w:bCs/>
          <w:szCs w:val="24"/>
        </w:rPr>
        <w:t>Είναι ξεκάθαρο αυτό που είπατε. Νομίζω ότι δόθηκαν διευκρινίσεις. Να</w:t>
      </w:r>
      <w:r>
        <w:rPr>
          <w:rFonts w:eastAsia="Times New Roman"/>
          <w:bCs/>
          <w:szCs w:val="24"/>
        </w:rPr>
        <w:t xml:space="preserve"> προχωρήσουμε.</w:t>
      </w:r>
    </w:p>
    <w:p w14:paraId="77C03713" w14:textId="77777777" w:rsidR="006113A9" w:rsidRDefault="006B6FC4">
      <w:pPr>
        <w:spacing w:line="600" w:lineRule="auto"/>
        <w:ind w:firstLine="709"/>
        <w:contextualSpacing/>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Τελειώνω.</w:t>
      </w:r>
    </w:p>
    <w:p w14:paraId="77C03714" w14:textId="77777777" w:rsidR="006113A9" w:rsidRDefault="006B6FC4">
      <w:pPr>
        <w:spacing w:line="600" w:lineRule="auto"/>
        <w:ind w:firstLine="709"/>
        <w:contextualSpacing/>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Μην ξαναπείτε την ομιλία σας. Είναι καταγεγραμμένη στα Πρακτικά. Απαντήσατε σε αυτό που είπε.</w:t>
      </w:r>
    </w:p>
    <w:p w14:paraId="77C03715" w14:textId="77777777" w:rsidR="006113A9" w:rsidRDefault="006B6FC4">
      <w:pPr>
        <w:spacing w:line="600" w:lineRule="auto"/>
        <w:ind w:firstLine="709"/>
        <w:contextualSpacing/>
        <w:jc w:val="both"/>
        <w:rPr>
          <w:rFonts w:eastAsia="Times New Roman" w:cs="Times New Roman"/>
          <w:szCs w:val="24"/>
        </w:rPr>
      </w:pPr>
      <w:r>
        <w:rPr>
          <w:rFonts w:eastAsia="Times New Roman" w:cs="Times New Roman"/>
          <w:b/>
          <w:szCs w:val="24"/>
        </w:rPr>
        <w:lastRenderedPageBreak/>
        <w:t>ΝΙΚΟΛΑΟΣ ΦΙΛΗΣ:</w:t>
      </w:r>
      <w:r>
        <w:rPr>
          <w:rFonts w:eastAsia="Times New Roman" w:cs="Times New Roman"/>
          <w:szCs w:val="24"/>
        </w:rPr>
        <w:t xml:space="preserve"> Αμφισβητήθηκε, όμως.</w:t>
      </w:r>
    </w:p>
    <w:p w14:paraId="77C03716" w14:textId="77777777" w:rsidR="006113A9" w:rsidRDefault="006B6FC4">
      <w:pPr>
        <w:spacing w:line="600" w:lineRule="auto"/>
        <w:ind w:firstLine="709"/>
        <w:contextualSpacing/>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Βοηθήστε λίγο τη δια</w:t>
      </w:r>
      <w:r>
        <w:rPr>
          <w:rFonts w:eastAsia="Times New Roman"/>
          <w:bCs/>
          <w:szCs w:val="24"/>
        </w:rPr>
        <w:t>δικασία, συνάδελφοι!</w:t>
      </w:r>
    </w:p>
    <w:p w14:paraId="77C03717" w14:textId="77777777" w:rsidR="006113A9" w:rsidRDefault="006B6FC4">
      <w:pPr>
        <w:spacing w:line="600" w:lineRule="auto"/>
        <w:ind w:firstLine="709"/>
        <w:contextualSpacing/>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Τελειώνω αμέσως, κύριε Πρόεδρε.</w:t>
      </w:r>
    </w:p>
    <w:p w14:paraId="77C03718" w14:textId="77777777" w:rsidR="006113A9" w:rsidRDefault="006B6FC4">
      <w:pPr>
        <w:spacing w:line="600" w:lineRule="auto"/>
        <w:ind w:firstLine="709"/>
        <w:contextualSpacing/>
        <w:jc w:val="both"/>
        <w:rPr>
          <w:rFonts w:eastAsia="Times New Roman" w:cs="Times New Roman"/>
          <w:szCs w:val="24"/>
        </w:rPr>
      </w:pPr>
      <w:r>
        <w:rPr>
          <w:rFonts w:eastAsia="Times New Roman" w:cs="Times New Roman"/>
          <w:szCs w:val="24"/>
        </w:rPr>
        <w:t>Η ελληνική Μακεδονία έγινε κατά 99%-100% ελληνική ως προς την εθνολογική της σύνθεση με βάση δυστυχώς τα όσα συνέβησαν με την ανταλλαγή προσφύγων κ.λπ.</w:t>
      </w:r>
      <w:r>
        <w:rPr>
          <w:rFonts w:eastAsia="Times New Roman" w:cs="Times New Roman"/>
          <w:szCs w:val="24"/>
        </w:rPr>
        <w:t>.</w:t>
      </w:r>
      <w:r>
        <w:rPr>
          <w:rFonts w:eastAsia="Times New Roman" w:cs="Times New Roman"/>
          <w:szCs w:val="24"/>
        </w:rPr>
        <w:t xml:space="preserve"> Όμως, το ότι σήμερα είναι τόσο συμ</w:t>
      </w:r>
      <w:r>
        <w:rPr>
          <w:rFonts w:eastAsia="Times New Roman" w:cs="Times New Roman"/>
          <w:szCs w:val="24"/>
        </w:rPr>
        <w:t>παγής εθνολογικά -είναι η συμπαγέστερη περιοχή στα βαλκάνια- είναι ένα στοιχείο που πρέπει να μας δίνει αυτοπεποίθηση εθνική.</w:t>
      </w:r>
    </w:p>
    <w:p w14:paraId="77C03719" w14:textId="77777777" w:rsidR="006113A9" w:rsidRDefault="006B6FC4">
      <w:pPr>
        <w:spacing w:line="600" w:lineRule="auto"/>
        <w:ind w:firstLine="709"/>
        <w:contextualSpacing/>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Μην κάνετε ομιλία, κύριε Φίλη.</w:t>
      </w:r>
    </w:p>
    <w:p w14:paraId="77C0371A" w14:textId="77777777" w:rsidR="006113A9" w:rsidRDefault="006B6FC4">
      <w:pPr>
        <w:spacing w:line="600" w:lineRule="auto"/>
        <w:ind w:firstLine="709"/>
        <w:contextualSpacing/>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Τον λόγο, κύριε Πρόεδρε!</w:t>
      </w:r>
    </w:p>
    <w:p w14:paraId="77C0371B" w14:textId="77777777" w:rsidR="006113A9" w:rsidRDefault="006B6FC4">
      <w:pPr>
        <w:spacing w:line="600" w:lineRule="auto"/>
        <w:ind w:firstLine="709"/>
        <w:contextualSpacing/>
        <w:jc w:val="both"/>
        <w:rPr>
          <w:rFonts w:eastAsia="Times New Roman"/>
          <w:bCs/>
          <w:szCs w:val="24"/>
        </w:rPr>
      </w:pPr>
      <w:r>
        <w:rPr>
          <w:rFonts w:eastAsia="Times New Roman"/>
          <w:b/>
          <w:bCs/>
          <w:szCs w:val="24"/>
        </w:rPr>
        <w:t>ΠΡΟΕΔΡΕΥΩΝ (Μάριος Γεωρ</w:t>
      </w:r>
      <w:r>
        <w:rPr>
          <w:rFonts w:eastAsia="Times New Roman"/>
          <w:b/>
          <w:bCs/>
          <w:szCs w:val="24"/>
        </w:rPr>
        <w:t>γιάδης):</w:t>
      </w:r>
      <w:r>
        <w:rPr>
          <w:rFonts w:eastAsia="Times New Roman"/>
          <w:bCs/>
          <w:szCs w:val="24"/>
        </w:rPr>
        <w:t xml:space="preserve"> Τι θέλετε, κυρία Αραμπατζή;</w:t>
      </w:r>
    </w:p>
    <w:p w14:paraId="77C0371C" w14:textId="77777777" w:rsidR="006113A9" w:rsidRDefault="006B6FC4">
      <w:pPr>
        <w:spacing w:line="600" w:lineRule="auto"/>
        <w:ind w:firstLine="709"/>
        <w:contextualSpacing/>
        <w:jc w:val="both"/>
        <w:rPr>
          <w:rFonts w:eastAsia="Times New Roman"/>
          <w:bCs/>
          <w:szCs w:val="24"/>
        </w:rPr>
      </w:pPr>
      <w:r>
        <w:rPr>
          <w:rFonts w:eastAsia="Times New Roman" w:cs="Times New Roman"/>
          <w:b/>
          <w:szCs w:val="24"/>
        </w:rPr>
        <w:t>ΦΩΤΕΙΝΗ ΑΡΑΜΠΑΤΖΗ:</w:t>
      </w:r>
      <w:r>
        <w:rPr>
          <w:rFonts w:eastAsia="Times New Roman" w:cs="Times New Roman"/>
          <w:szCs w:val="24"/>
        </w:rPr>
        <w:t xml:space="preserve"> Ο κ. Φίλης είπε επί λέξει «η Μακεδονία έγινε ελληνική και ότι όποιος μιλάει για ελληνική Μακεδονία δημιουργεί αλυτρωτισμό».</w:t>
      </w:r>
    </w:p>
    <w:p w14:paraId="77C0371D" w14:textId="77777777" w:rsidR="006113A9" w:rsidRDefault="006B6FC4">
      <w:pPr>
        <w:spacing w:line="600" w:lineRule="auto"/>
        <w:ind w:firstLine="709"/>
        <w:contextualSpacing/>
        <w:jc w:val="both"/>
        <w:rPr>
          <w:rFonts w:eastAsia="Times New Roman" w:cs="Times New Roman"/>
          <w:szCs w:val="24"/>
        </w:rPr>
      </w:pPr>
      <w:r>
        <w:rPr>
          <w:rFonts w:eastAsia="Times New Roman" w:cs="Times New Roman"/>
          <w:szCs w:val="24"/>
        </w:rPr>
        <w:lastRenderedPageBreak/>
        <w:t>Δ</w:t>
      </w:r>
      <w:r w:rsidRPr="00FB0A93">
        <w:rPr>
          <w:rFonts w:eastAsia="Times New Roman" w:cs="Times New Roman"/>
          <w:szCs w:val="24"/>
        </w:rPr>
        <w:t>εν περίμενα</w:t>
      </w:r>
      <w:r>
        <w:rPr>
          <w:rFonts w:eastAsia="Times New Roman" w:cs="Times New Roman"/>
          <w:szCs w:val="24"/>
        </w:rPr>
        <w:t>, β</w:t>
      </w:r>
      <w:r w:rsidRPr="00FB0A93">
        <w:rPr>
          <w:rFonts w:eastAsia="Times New Roman" w:cs="Times New Roman"/>
          <w:szCs w:val="24"/>
        </w:rPr>
        <w:t>εβαίως</w:t>
      </w:r>
      <w:r>
        <w:rPr>
          <w:rFonts w:eastAsia="Times New Roman" w:cs="Times New Roman"/>
          <w:szCs w:val="24"/>
        </w:rPr>
        <w:t>,</w:t>
      </w:r>
      <w:r w:rsidRPr="00FB0A93">
        <w:rPr>
          <w:rFonts w:eastAsia="Times New Roman" w:cs="Times New Roman"/>
          <w:szCs w:val="24"/>
        </w:rPr>
        <w:t xml:space="preserve"> τίποτα διαφορετικό από έναν Υπουργό Παιδείας </w:t>
      </w:r>
      <w:r>
        <w:rPr>
          <w:rFonts w:eastAsia="Times New Roman" w:cs="Times New Roman"/>
          <w:szCs w:val="24"/>
        </w:rPr>
        <w:t xml:space="preserve">που </w:t>
      </w:r>
      <w:r>
        <w:rPr>
          <w:rFonts w:eastAsia="Times New Roman" w:cs="Times New Roman"/>
          <w:szCs w:val="24"/>
        </w:rPr>
        <w:t>μίλησε κατάπτυστα λέγοντας ότι δεν υπάρχει η γενοκτονία των Ποντίων!</w:t>
      </w:r>
    </w:p>
    <w:p w14:paraId="77C0371E" w14:textId="77777777" w:rsidR="006113A9" w:rsidRDefault="006B6FC4">
      <w:pPr>
        <w:spacing w:line="600" w:lineRule="auto"/>
        <w:ind w:firstLine="709"/>
        <w:contextualSpacing/>
        <w:jc w:val="both"/>
        <w:rPr>
          <w:rFonts w:eastAsia="Times New Roman" w:cs="Times New Roman"/>
          <w:szCs w:val="24"/>
        </w:rPr>
      </w:pPr>
      <w:r>
        <w:rPr>
          <w:rFonts w:eastAsia="Times New Roman" w:cs="Times New Roman"/>
          <w:szCs w:val="24"/>
        </w:rPr>
        <w:t>Ευχαριστώ.</w:t>
      </w:r>
    </w:p>
    <w:p w14:paraId="77C0371F" w14:textId="77777777" w:rsidR="006113A9" w:rsidRDefault="006B6FC4">
      <w:pPr>
        <w:spacing w:line="600" w:lineRule="auto"/>
        <w:ind w:firstLine="709"/>
        <w:contextualSpacing/>
        <w:jc w:val="both"/>
        <w:rPr>
          <w:rFonts w:eastAsia="Times New Roman"/>
          <w:bCs/>
          <w:szCs w:val="24"/>
        </w:rPr>
      </w:pPr>
      <w:r>
        <w:rPr>
          <w:rFonts w:eastAsia="Times New Roman"/>
          <w:b/>
          <w:bCs/>
          <w:szCs w:val="24"/>
        </w:rPr>
        <w:t xml:space="preserve">ΝΙΚΟΛΑΟΣ ΦΙΛΗΣ: </w:t>
      </w:r>
      <w:r>
        <w:rPr>
          <w:rFonts w:eastAsia="Times New Roman"/>
          <w:bCs/>
          <w:szCs w:val="24"/>
        </w:rPr>
        <w:t>Πού τα λέει αυτά;</w:t>
      </w:r>
    </w:p>
    <w:p w14:paraId="77C03720" w14:textId="77777777" w:rsidR="006113A9" w:rsidRDefault="006B6FC4">
      <w:pPr>
        <w:spacing w:line="600" w:lineRule="auto"/>
        <w:ind w:firstLine="709"/>
        <w:contextualSpacing/>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Ελάτε, κύριε Κοντονή. Μην καθυστερούμε άλλο.</w:t>
      </w:r>
    </w:p>
    <w:p w14:paraId="77C03721" w14:textId="77777777" w:rsidR="006113A9" w:rsidRDefault="006B6FC4">
      <w:pPr>
        <w:spacing w:line="600" w:lineRule="auto"/>
        <w:ind w:firstLine="709"/>
        <w:contextualSpacing/>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Χωρίς χειρόγραφα δεν μπορεί να μιλήσει! </w:t>
      </w:r>
    </w:p>
    <w:p w14:paraId="77C03722" w14:textId="77777777" w:rsidR="006113A9" w:rsidRDefault="006B6FC4">
      <w:pPr>
        <w:spacing w:line="600" w:lineRule="auto"/>
        <w:ind w:firstLine="709"/>
        <w:contextualSpacing/>
        <w:jc w:val="both"/>
        <w:rPr>
          <w:rFonts w:eastAsia="Times New Roman" w:cs="Times New Roman"/>
          <w:szCs w:val="24"/>
        </w:rPr>
      </w:pPr>
      <w:r>
        <w:rPr>
          <w:rFonts w:eastAsia="Times New Roman" w:cs="Times New Roman"/>
          <w:szCs w:val="24"/>
        </w:rPr>
        <w:t>Φέρτε τα</w:t>
      </w:r>
      <w:r>
        <w:rPr>
          <w:rFonts w:eastAsia="Times New Roman" w:cs="Times New Roman"/>
          <w:szCs w:val="24"/>
        </w:rPr>
        <w:t xml:space="preserve"> Πρακτικά!</w:t>
      </w:r>
    </w:p>
    <w:p w14:paraId="77C03723" w14:textId="77777777" w:rsidR="006113A9" w:rsidRDefault="006B6FC4">
      <w:pPr>
        <w:spacing w:line="600" w:lineRule="auto"/>
        <w:ind w:firstLine="709"/>
        <w:contextualSpacing/>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ΜΙΣΕΛ ΑΣΗΜΑΚΟΠΟΥΛΟΥ: </w:t>
      </w:r>
      <w:r>
        <w:rPr>
          <w:rFonts w:eastAsia="Times New Roman" w:cs="Times New Roman"/>
          <w:szCs w:val="24"/>
        </w:rPr>
        <w:t>Μιλά με τεκμήρια όμως!</w:t>
      </w:r>
    </w:p>
    <w:p w14:paraId="77C03724" w14:textId="77777777" w:rsidR="006113A9" w:rsidRDefault="006B6FC4">
      <w:pPr>
        <w:spacing w:line="600" w:lineRule="auto"/>
        <w:ind w:firstLine="709"/>
        <w:contextualSpacing/>
        <w:jc w:val="center"/>
        <w:rPr>
          <w:rFonts w:eastAsia="Times New Roman" w:cs="Times New Roman"/>
          <w:szCs w:val="24"/>
        </w:rPr>
      </w:pPr>
      <w:r>
        <w:rPr>
          <w:rFonts w:eastAsia="Times New Roman" w:cs="Times New Roman"/>
          <w:szCs w:val="24"/>
        </w:rPr>
        <w:t>(Θόρυβος στην Αίθουσα)</w:t>
      </w:r>
    </w:p>
    <w:p w14:paraId="77C03725" w14:textId="77777777" w:rsidR="006113A9" w:rsidRDefault="006B6FC4">
      <w:pPr>
        <w:spacing w:line="600" w:lineRule="auto"/>
        <w:ind w:firstLine="709"/>
        <w:contextualSpacing/>
        <w:jc w:val="both"/>
        <w:rPr>
          <w:rFonts w:eastAsia="Times New Roman" w:cs="Times New Roman"/>
          <w:szCs w:val="24"/>
        </w:rPr>
      </w:pPr>
      <w:r>
        <w:rPr>
          <w:rFonts w:eastAsia="Times New Roman"/>
          <w:b/>
          <w:bCs/>
          <w:szCs w:val="24"/>
        </w:rPr>
        <w:t>ΠΡΟΕΔΡΕΥΩΝ (Μάριος Γεωργιάδης):</w:t>
      </w:r>
      <w:r>
        <w:rPr>
          <w:rFonts w:eastAsia="Times New Roman"/>
          <w:bCs/>
          <w:szCs w:val="24"/>
        </w:rPr>
        <w:t xml:space="preserve"> Κύριε Φίλη, έχει ανέβει συνάδελφός σας στο Βήμα!</w:t>
      </w:r>
    </w:p>
    <w:p w14:paraId="77C03726" w14:textId="77777777" w:rsidR="006113A9" w:rsidRDefault="006B6FC4">
      <w:pPr>
        <w:spacing w:line="600" w:lineRule="auto"/>
        <w:ind w:firstLine="709"/>
        <w:contextualSpacing/>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Με αυτά πήρατε την εξουσία! Με τα ψέματα και την αναισχυντία σας!</w:t>
      </w:r>
    </w:p>
    <w:p w14:paraId="77C03727" w14:textId="77777777" w:rsidR="006113A9" w:rsidRDefault="006B6FC4">
      <w:pPr>
        <w:spacing w:line="600" w:lineRule="auto"/>
        <w:ind w:firstLine="709"/>
        <w:contextualSpacing/>
        <w:jc w:val="both"/>
        <w:rPr>
          <w:rFonts w:eastAsia="Times New Roman" w:cs="Times New Roman"/>
          <w:szCs w:val="24"/>
        </w:rPr>
      </w:pPr>
      <w:r>
        <w:rPr>
          <w:rFonts w:eastAsia="Times New Roman" w:cs="Times New Roman"/>
          <w:b/>
          <w:szCs w:val="24"/>
        </w:rPr>
        <w:t>ΝΙΚΟΛ</w:t>
      </w:r>
      <w:r>
        <w:rPr>
          <w:rFonts w:eastAsia="Times New Roman" w:cs="Times New Roman"/>
          <w:b/>
          <w:szCs w:val="24"/>
        </w:rPr>
        <w:t>ΑΟΣ ΦΙΛΗΣ:</w:t>
      </w:r>
      <w:r>
        <w:rPr>
          <w:rFonts w:eastAsia="Times New Roman" w:cs="Times New Roman"/>
          <w:szCs w:val="24"/>
        </w:rPr>
        <w:t xml:space="preserve"> Το θέατρο τελείωσε!</w:t>
      </w:r>
    </w:p>
    <w:p w14:paraId="77C03728" w14:textId="77777777" w:rsidR="006113A9" w:rsidRDefault="006B6FC4">
      <w:pPr>
        <w:spacing w:line="600" w:lineRule="auto"/>
        <w:ind w:firstLine="709"/>
        <w:contextualSpacing/>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 </w:t>
      </w:r>
      <w:r>
        <w:rPr>
          <w:rFonts w:eastAsia="Times New Roman" w:cs="Times New Roman"/>
          <w:b/>
          <w:szCs w:val="24"/>
        </w:rPr>
        <w:t xml:space="preserve">ΜΙΣΕΛ ΑΣΗΜΑΚΟΠΟΥΛΟΥ: </w:t>
      </w:r>
      <w:r>
        <w:rPr>
          <w:rFonts w:eastAsia="Times New Roman" w:cs="Times New Roman"/>
          <w:szCs w:val="24"/>
        </w:rPr>
        <w:t>Όντως, τελείωσε!</w:t>
      </w:r>
    </w:p>
    <w:p w14:paraId="77C03729" w14:textId="77777777" w:rsidR="006113A9" w:rsidRDefault="006B6FC4">
      <w:pPr>
        <w:spacing w:line="600" w:lineRule="auto"/>
        <w:ind w:firstLine="709"/>
        <w:contextualSpacing/>
        <w:jc w:val="both"/>
        <w:rPr>
          <w:rFonts w:eastAsia="Times New Roman" w:cs="Times New Roman"/>
          <w:szCs w:val="24"/>
        </w:rPr>
      </w:pPr>
      <w:r>
        <w:rPr>
          <w:rFonts w:eastAsia="Times New Roman" w:cs="Times New Roman"/>
          <w:b/>
          <w:szCs w:val="24"/>
        </w:rPr>
        <w:lastRenderedPageBreak/>
        <w:t xml:space="preserve">ΦΩΤΕΙΝΗ ΑΡΑΜΠΑΤΖΗ: </w:t>
      </w:r>
      <w:r>
        <w:rPr>
          <w:rFonts w:eastAsia="Times New Roman" w:cs="Times New Roman"/>
          <w:szCs w:val="24"/>
        </w:rPr>
        <w:t>Ευτυχώς τελείωσε, με μεγάλο κόστος όμως!</w:t>
      </w:r>
    </w:p>
    <w:p w14:paraId="77C0372A" w14:textId="77777777" w:rsidR="006113A9" w:rsidRDefault="006B6FC4">
      <w:pPr>
        <w:spacing w:line="600" w:lineRule="auto"/>
        <w:ind w:firstLine="709"/>
        <w:contextualSpacing/>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Σας παρακαλώ, κύριοι συνάδελφοι, έχει ανέβει συνάδελφός σας στο Βήμα! Να προχωρήσουμε.</w:t>
      </w:r>
    </w:p>
    <w:p w14:paraId="77C0372B" w14:textId="77777777" w:rsidR="006113A9" w:rsidRDefault="006B6FC4">
      <w:pPr>
        <w:spacing w:line="600" w:lineRule="auto"/>
        <w:ind w:firstLine="709"/>
        <w:contextualSpacing/>
        <w:jc w:val="both"/>
        <w:rPr>
          <w:rFonts w:eastAsia="Times New Roman" w:cs="Times New Roman"/>
          <w:szCs w:val="24"/>
        </w:rPr>
      </w:pPr>
      <w:r>
        <w:rPr>
          <w:rFonts w:eastAsia="Times New Roman"/>
          <w:bCs/>
          <w:szCs w:val="24"/>
        </w:rPr>
        <w:t>Ορίστε, κύριε Κοντονή, έχετε τον λόγο.</w:t>
      </w:r>
    </w:p>
    <w:p w14:paraId="77C0372C" w14:textId="77777777" w:rsidR="006113A9" w:rsidRDefault="006B6FC4">
      <w:pPr>
        <w:spacing w:line="600" w:lineRule="auto"/>
        <w:ind w:firstLine="709"/>
        <w:contextualSpacing/>
        <w:jc w:val="both"/>
        <w:rPr>
          <w:rFonts w:eastAsia="Times New Roman" w:cs="Times New Roman"/>
          <w:szCs w:val="24"/>
        </w:rPr>
      </w:pPr>
      <w:r w:rsidRPr="008D564D">
        <w:rPr>
          <w:rFonts w:eastAsia="Times New Roman" w:cs="Times New Roman"/>
          <w:b/>
          <w:szCs w:val="24"/>
        </w:rPr>
        <w:t>ΣΤΑΥΡΟΣ ΚΟΝΤΟΝΗΣ:</w:t>
      </w:r>
      <w:r>
        <w:rPr>
          <w:rFonts w:eastAsia="Times New Roman" w:cs="Times New Roman"/>
          <w:szCs w:val="24"/>
        </w:rPr>
        <w:t xml:space="preserve"> Κύριε Πρόεδρε, είχα σκοπό να ξεκινήσω την ομιλία μου λέγοντας ότι σήμερα η Βουλή ύψωσε ένα τείχος α</w:t>
      </w:r>
      <w:r w:rsidRPr="00FB0A93">
        <w:rPr>
          <w:rFonts w:eastAsia="Times New Roman" w:cs="Times New Roman"/>
          <w:szCs w:val="24"/>
        </w:rPr>
        <w:t xml:space="preserve">πέναντι στην ακροδεξιά και με την τοποθέτηση του εκπροσώπου της Νέας Δημοκρατίας και με </w:t>
      </w:r>
      <w:r>
        <w:rPr>
          <w:rFonts w:eastAsia="Times New Roman" w:cs="Times New Roman"/>
          <w:szCs w:val="24"/>
        </w:rPr>
        <w:t xml:space="preserve">την </w:t>
      </w:r>
      <w:r w:rsidRPr="00FB0A93">
        <w:rPr>
          <w:rFonts w:eastAsia="Times New Roman" w:cs="Times New Roman"/>
          <w:szCs w:val="24"/>
        </w:rPr>
        <w:t>τοποθέτη</w:t>
      </w:r>
      <w:r w:rsidRPr="00FB0A93">
        <w:rPr>
          <w:rFonts w:eastAsia="Times New Roman" w:cs="Times New Roman"/>
          <w:szCs w:val="24"/>
        </w:rPr>
        <w:t>ση του εκπροσώπου του ΣΥΡΙΖΑ</w:t>
      </w:r>
      <w:r>
        <w:rPr>
          <w:rFonts w:eastAsia="Times New Roman" w:cs="Times New Roman"/>
          <w:szCs w:val="24"/>
        </w:rPr>
        <w:t>. Και ήταν ευτυχές το γεγονός ότι και ο κ. Κ</w:t>
      </w:r>
      <w:r w:rsidRPr="00FB0A93">
        <w:rPr>
          <w:rFonts w:eastAsia="Times New Roman" w:cs="Times New Roman"/>
          <w:szCs w:val="24"/>
        </w:rPr>
        <w:t xml:space="preserve">ουμουτσάκος </w:t>
      </w:r>
      <w:r>
        <w:rPr>
          <w:rFonts w:eastAsia="Times New Roman" w:cs="Times New Roman"/>
          <w:szCs w:val="24"/>
        </w:rPr>
        <w:t>σήμερα το βράδυ καταδίκασε την επίθεση που δέχτηκε η Β</w:t>
      </w:r>
      <w:r w:rsidRPr="00FB0A93">
        <w:rPr>
          <w:rFonts w:eastAsia="Times New Roman" w:cs="Times New Roman"/>
          <w:szCs w:val="24"/>
        </w:rPr>
        <w:t>ουλευτής του ΣΥΡΙΖΑ</w:t>
      </w:r>
      <w:r>
        <w:rPr>
          <w:rFonts w:eastAsia="Times New Roman" w:cs="Times New Roman"/>
          <w:szCs w:val="24"/>
        </w:rPr>
        <w:t xml:space="preserve"> </w:t>
      </w:r>
      <w:r w:rsidRPr="00FB0A93">
        <w:rPr>
          <w:rFonts w:eastAsia="Times New Roman" w:cs="Times New Roman"/>
          <w:szCs w:val="24"/>
        </w:rPr>
        <w:t>κ</w:t>
      </w:r>
      <w:r>
        <w:rPr>
          <w:rFonts w:eastAsia="Times New Roman" w:cs="Times New Roman"/>
          <w:szCs w:val="24"/>
        </w:rPr>
        <w:t>. Τ</w:t>
      </w:r>
      <w:r w:rsidRPr="00FB0A93">
        <w:rPr>
          <w:rFonts w:eastAsia="Times New Roman" w:cs="Times New Roman"/>
          <w:szCs w:val="24"/>
        </w:rPr>
        <w:t>ζάκρη</w:t>
      </w:r>
      <w:r>
        <w:rPr>
          <w:rFonts w:eastAsia="Times New Roman" w:cs="Times New Roman"/>
          <w:szCs w:val="24"/>
        </w:rPr>
        <w:t xml:space="preserve"> </w:t>
      </w:r>
      <w:r w:rsidRPr="00FB0A93">
        <w:rPr>
          <w:rFonts w:eastAsia="Times New Roman" w:cs="Times New Roman"/>
          <w:szCs w:val="24"/>
        </w:rPr>
        <w:t xml:space="preserve">στο σπίτι </w:t>
      </w:r>
      <w:r>
        <w:rPr>
          <w:rFonts w:eastAsia="Times New Roman" w:cs="Times New Roman"/>
          <w:szCs w:val="24"/>
        </w:rPr>
        <w:t>της.</w:t>
      </w:r>
    </w:p>
    <w:p w14:paraId="77C0372D" w14:textId="77777777" w:rsidR="006113A9" w:rsidRDefault="006B6FC4">
      <w:pPr>
        <w:spacing w:line="600" w:lineRule="auto"/>
        <w:ind w:firstLine="709"/>
        <w:contextualSpacing/>
        <w:jc w:val="both"/>
        <w:rPr>
          <w:rFonts w:eastAsia="Times New Roman" w:cs="Times New Roman"/>
          <w:szCs w:val="24"/>
        </w:rPr>
      </w:pPr>
      <w:r>
        <w:rPr>
          <w:rFonts w:eastAsia="Times New Roman" w:cs="Times New Roman"/>
          <w:szCs w:val="24"/>
        </w:rPr>
        <w:t>Α</w:t>
      </w:r>
      <w:r w:rsidRPr="00FB0A93">
        <w:rPr>
          <w:rFonts w:eastAsia="Times New Roman" w:cs="Times New Roman"/>
          <w:szCs w:val="24"/>
        </w:rPr>
        <w:t>υτή η ρητορεία</w:t>
      </w:r>
      <w:r>
        <w:rPr>
          <w:rFonts w:eastAsia="Times New Roman" w:cs="Times New Roman"/>
          <w:szCs w:val="24"/>
        </w:rPr>
        <w:t>,</w:t>
      </w:r>
      <w:r w:rsidRPr="00FB0A93">
        <w:rPr>
          <w:rFonts w:eastAsia="Times New Roman" w:cs="Times New Roman"/>
          <w:szCs w:val="24"/>
        </w:rPr>
        <w:t xml:space="preserve"> </w:t>
      </w:r>
      <w:r>
        <w:rPr>
          <w:rFonts w:eastAsia="Times New Roman" w:cs="Times New Roman"/>
          <w:szCs w:val="24"/>
        </w:rPr>
        <w:t>όμως,</w:t>
      </w:r>
      <w:r w:rsidRPr="00FB0A93">
        <w:rPr>
          <w:rFonts w:eastAsia="Times New Roman" w:cs="Times New Roman"/>
          <w:szCs w:val="24"/>
        </w:rPr>
        <w:t xml:space="preserve"> και αυτοί οι χαρακτηρισμοί που </w:t>
      </w:r>
      <w:r>
        <w:rPr>
          <w:rFonts w:eastAsia="Times New Roman" w:cs="Times New Roman"/>
          <w:szCs w:val="24"/>
        </w:rPr>
        <w:t>εκτοξεύετε</w:t>
      </w:r>
      <w:r>
        <w:rPr>
          <w:rFonts w:eastAsia="Times New Roman" w:cs="Times New Roman"/>
          <w:szCs w:val="24"/>
        </w:rPr>
        <w:t xml:space="preserve">, </w:t>
      </w:r>
      <w:r w:rsidRPr="00FB0A93">
        <w:rPr>
          <w:rFonts w:eastAsia="Times New Roman" w:cs="Times New Roman"/>
          <w:szCs w:val="24"/>
        </w:rPr>
        <w:t xml:space="preserve">μη </w:t>
      </w:r>
      <w:r w:rsidRPr="00FB0A93">
        <w:rPr>
          <w:rFonts w:eastAsia="Times New Roman" w:cs="Times New Roman"/>
          <w:szCs w:val="24"/>
        </w:rPr>
        <w:t>νομίζετε ότι περνάνε χωρίς έλεγχο</w:t>
      </w:r>
      <w:r>
        <w:rPr>
          <w:rFonts w:eastAsia="Times New Roman" w:cs="Times New Roman"/>
          <w:szCs w:val="24"/>
        </w:rPr>
        <w:t>. Και</w:t>
      </w:r>
      <w:r w:rsidRPr="00FB0A93">
        <w:rPr>
          <w:rFonts w:eastAsia="Times New Roman" w:cs="Times New Roman"/>
          <w:szCs w:val="24"/>
        </w:rPr>
        <w:t xml:space="preserve"> θα έλεγα ότι καλό είναι να μείνουμε σε αυτό το δημοκρατικό μέτωπο</w:t>
      </w:r>
      <w:r>
        <w:rPr>
          <w:rFonts w:eastAsia="Times New Roman" w:cs="Times New Roman"/>
          <w:szCs w:val="24"/>
        </w:rPr>
        <w:t>,</w:t>
      </w:r>
      <w:r w:rsidRPr="00FB0A93">
        <w:rPr>
          <w:rFonts w:eastAsia="Times New Roman" w:cs="Times New Roman"/>
          <w:szCs w:val="24"/>
        </w:rPr>
        <w:t xml:space="preserve"> το οποίο το πρωί </w:t>
      </w:r>
      <w:r>
        <w:rPr>
          <w:rFonts w:eastAsia="Times New Roman" w:cs="Times New Roman"/>
          <w:szCs w:val="24"/>
        </w:rPr>
        <w:t>διεφάνη να υπάρχει</w:t>
      </w:r>
      <w:r w:rsidRPr="00FB0A93">
        <w:rPr>
          <w:rFonts w:eastAsia="Times New Roman" w:cs="Times New Roman"/>
          <w:szCs w:val="24"/>
        </w:rPr>
        <w:t xml:space="preserve"> με την καταδίκη της νεοναζιστικής οργάνωσης </w:t>
      </w:r>
      <w:r>
        <w:rPr>
          <w:rFonts w:eastAsia="Times New Roman" w:cs="Times New Roman"/>
          <w:szCs w:val="24"/>
        </w:rPr>
        <w:t xml:space="preserve">της </w:t>
      </w:r>
      <w:r w:rsidRPr="00FB0A93">
        <w:rPr>
          <w:rFonts w:eastAsia="Times New Roman" w:cs="Times New Roman"/>
          <w:szCs w:val="24"/>
        </w:rPr>
        <w:t>Χρυσής Αυγής και να μην επεκτείνε</w:t>
      </w:r>
      <w:r>
        <w:rPr>
          <w:rFonts w:eastAsia="Times New Roman" w:cs="Times New Roman"/>
          <w:szCs w:val="24"/>
        </w:rPr>
        <w:t>σ</w:t>
      </w:r>
      <w:r w:rsidRPr="00FB0A93">
        <w:rPr>
          <w:rFonts w:eastAsia="Times New Roman" w:cs="Times New Roman"/>
          <w:szCs w:val="24"/>
        </w:rPr>
        <w:t>τ</w:t>
      </w:r>
      <w:r>
        <w:rPr>
          <w:rFonts w:eastAsia="Times New Roman" w:cs="Times New Roman"/>
          <w:szCs w:val="24"/>
        </w:rPr>
        <w:t>ε</w:t>
      </w:r>
      <w:r w:rsidRPr="00FB0A93">
        <w:rPr>
          <w:rFonts w:eastAsia="Times New Roman" w:cs="Times New Roman"/>
          <w:szCs w:val="24"/>
        </w:rPr>
        <w:t xml:space="preserve"> σε χαρακτηρισμούς και προσβολ</w:t>
      </w:r>
      <w:r w:rsidRPr="00FB0A93">
        <w:rPr>
          <w:rFonts w:eastAsia="Times New Roman" w:cs="Times New Roman"/>
          <w:szCs w:val="24"/>
        </w:rPr>
        <w:t>ές</w:t>
      </w:r>
      <w:r>
        <w:rPr>
          <w:rFonts w:eastAsia="Times New Roman" w:cs="Times New Roman"/>
          <w:szCs w:val="24"/>
        </w:rPr>
        <w:t>.</w:t>
      </w:r>
    </w:p>
    <w:p w14:paraId="77C0372E" w14:textId="77777777" w:rsidR="006113A9" w:rsidRDefault="006B6FC4">
      <w:pPr>
        <w:spacing w:line="600" w:lineRule="auto"/>
        <w:ind w:firstLine="709"/>
        <w:contextualSpacing/>
        <w:jc w:val="both"/>
        <w:rPr>
          <w:rFonts w:eastAsia="Times New Roman" w:cs="Times New Roman"/>
          <w:szCs w:val="24"/>
        </w:rPr>
      </w:pPr>
      <w:r>
        <w:rPr>
          <w:rFonts w:eastAsia="Times New Roman" w:cs="Times New Roman"/>
          <w:szCs w:val="24"/>
        </w:rPr>
        <w:lastRenderedPageBreak/>
        <w:t xml:space="preserve"> Κ</w:t>
      </w:r>
      <w:r w:rsidRPr="00FB0A93">
        <w:rPr>
          <w:rFonts w:eastAsia="Times New Roman" w:cs="Times New Roman"/>
          <w:szCs w:val="24"/>
        </w:rPr>
        <w:t>αι καλό θα είναι</w:t>
      </w:r>
      <w:r>
        <w:rPr>
          <w:rFonts w:eastAsia="Times New Roman" w:cs="Times New Roman"/>
          <w:szCs w:val="24"/>
        </w:rPr>
        <w:t>,</w:t>
      </w:r>
      <w:r w:rsidRPr="00FB0A93">
        <w:rPr>
          <w:rFonts w:eastAsia="Times New Roman" w:cs="Times New Roman"/>
          <w:szCs w:val="24"/>
        </w:rPr>
        <w:t xml:space="preserve"> </w:t>
      </w:r>
      <w:r>
        <w:rPr>
          <w:rFonts w:eastAsia="Times New Roman" w:cs="Times New Roman"/>
          <w:szCs w:val="24"/>
        </w:rPr>
        <w:t>επίσης,</w:t>
      </w:r>
      <w:r w:rsidRPr="00FB0A93">
        <w:rPr>
          <w:rFonts w:eastAsia="Times New Roman" w:cs="Times New Roman"/>
          <w:szCs w:val="24"/>
        </w:rPr>
        <w:t xml:space="preserve"> και ο κ</w:t>
      </w:r>
      <w:r>
        <w:rPr>
          <w:rFonts w:eastAsia="Times New Roman" w:cs="Times New Roman"/>
          <w:szCs w:val="24"/>
        </w:rPr>
        <w:t>.</w:t>
      </w:r>
      <w:r w:rsidRPr="00FB0A93">
        <w:rPr>
          <w:rFonts w:eastAsia="Times New Roman" w:cs="Times New Roman"/>
          <w:szCs w:val="24"/>
        </w:rPr>
        <w:t xml:space="preserve"> Μητσοτάκης</w:t>
      </w:r>
      <w:r>
        <w:rPr>
          <w:rFonts w:eastAsia="Times New Roman" w:cs="Times New Roman"/>
          <w:szCs w:val="24"/>
        </w:rPr>
        <w:t xml:space="preserve"> να αναλογιστεί</w:t>
      </w:r>
      <w:r w:rsidRPr="00FB0A93">
        <w:rPr>
          <w:rFonts w:eastAsia="Times New Roman" w:cs="Times New Roman"/>
          <w:szCs w:val="24"/>
        </w:rPr>
        <w:t xml:space="preserve"> το ατόπημα στο οποίο προέβη </w:t>
      </w:r>
      <w:r>
        <w:rPr>
          <w:rFonts w:eastAsia="Times New Roman" w:cs="Times New Roman"/>
          <w:szCs w:val="24"/>
        </w:rPr>
        <w:t>τ</w:t>
      </w:r>
      <w:r w:rsidRPr="00FB0A93">
        <w:rPr>
          <w:rFonts w:eastAsia="Times New Roman" w:cs="Times New Roman"/>
          <w:szCs w:val="24"/>
        </w:rPr>
        <w:t>η</w:t>
      </w:r>
      <w:r>
        <w:rPr>
          <w:rFonts w:eastAsia="Times New Roman" w:cs="Times New Roman"/>
          <w:szCs w:val="24"/>
        </w:rPr>
        <w:t>ν</w:t>
      </w:r>
      <w:r w:rsidRPr="00FB0A93">
        <w:rPr>
          <w:rFonts w:eastAsia="Times New Roman" w:cs="Times New Roman"/>
          <w:szCs w:val="24"/>
        </w:rPr>
        <w:t xml:space="preserve"> Κυριακή</w:t>
      </w:r>
      <w:r>
        <w:rPr>
          <w:rFonts w:eastAsia="Times New Roman" w:cs="Times New Roman"/>
          <w:szCs w:val="24"/>
        </w:rPr>
        <w:t>:</w:t>
      </w:r>
      <w:r w:rsidRPr="00FB0A93">
        <w:rPr>
          <w:rFonts w:eastAsia="Times New Roman" w:cs="Times New Roman"/>
          <w:szCs w:val="24"/>
        </w:rPr>
        <w:t xml:space="preserve"> </w:t>
      </w:r>
      <w:r>
        <w:rPr>
          <w:rFonts w:eastAsia="Times New Roman" w:cs="Times New Roman"/>
          <w:szCs w:val="24"/>
        </w:rPr>
        <w:t>να μην καταδικάσει</w:t>
      </w:r>
      <w:r w:rsidRPr="00FB0A93">
        <w:rPr>
          <w:rFonts w:eastAsia="Times New Roman" w:cs="Times New Roman"/>
          <w:szCs w:val="24"/>
        </w:rPr>
        <w:t xml:space="preserve"> αυτά που έπρεπε να καταδικάσει</w:t>
      </w:r>
      <w:r>
        <w:rPr>
          <w:rFonts w:eastAsia="Times New Roman" w:cs="Times New Roman"/>
          <w:szCs w:val="24"/>
        </w:rPr>
        <w:t xml:space="preserve">, αλλά </w:t>
      </w:r>
      <w:r>
        <w:rPr>
          <w:rFonts w:eastAsia="Times New Roman" w:cs="Times New Roman"/>
          <w:szCs w:val="24"/>
        </w:rPr>
        <w:t>να καταδικάσει</w:t>
      </w:r>
      <w:r>
        <w:rPr>
          <w:rFonts w:eastAsia="Times New Roman" w:cs="Times New Roman"/>
          <w:szCs w:val="24"/>
        </w:rPr>
        <w:t xml:space="preserve"> την Κ</w:t>
      </w:r>
      <w:r w:rsidRPr="00FB0A93">
        <w:rPr>
          <w:rFonts w:eastAsia="Times New Roman" w:cs="Times New Roman"/>
          <w:szCs w:val="24"/>
        </w:rPr>
        <w:t>υβέρνηση και τους άντρες της Ελληνικής Αστυνομίας</w:t>
      </w:r>
      <w:r>
        <w:rPr>
          <w:rFonts w:eastAsia="Times New Roman" w:cs="Times New Roman"/>
          <w:szCs w:val="24"/>
        </w:rPr>
        <w:t>,</w:t>
      </w:r>
      <w:r w:rsidRPr="00FB0A93">
        <w:rPr>
          <w:rFonts w:eastAsia="Times New Roman" w:cs="Times New Roman"/>
          <w:szCs w:val="24"/>
        </w:rPr>
        <w:t xml:space="preserve"> </w:t>
      </w:r>
      <w:r>
        <w:rPr>
          <w:rFonts w:eastAsia="Times New Roman" w:cs="Times New Roman"/>
          <w:szCs w:val="24"/>
        </w:rPr>
        <w:t>οι</w:t>
      </w:r>
      <w:r w:rsidRPr="00FB0A93">
        <w:rPr>
          <w:rFonts w:eastAsia="Times New Roman" w:cs="Times New Roman"/>
          <w:szCs w:val="24"/>
        </w:rPr>
        <w:t xml:space="preserve"> οποί</w:t>
      </w:r>
      <w:r>
        <w:rPr>
          <w:rFonts w:eastAsia="Times New Roman" w:cs="Times New Roman"/>
          <w:szCs w:val="24"/>
        </w:rPr>
        <w:t>οι</w:t>
      </w:r>
      <w:r w:rsidRPr="00FB0A93">
        <w:rPr>
          <w:rFonts w:eastAsia="Times New Roman" w:cs="Times New Roman"/>
          <w:szCs w:val="24"/>
        </w:rPr>
        <w:t xml:space="preserve"> έκανα</w:t>
      </w:r>
      <w:r>
        <w:rPr>
          <w:rFonts w:eastAsia="Times New Roman" w:cs="Times New Roman"/>
          <w:szCs w:val="24"/>
        </w:rPr>
        <w:t>ν</w:t>
      </w:r>
      <w:r w:rsidRPr="00FB0A93">
        <w:rPr>
          <w:rFonts w:eastAsia="Times New Roman" w:cs="Times New Roman"/>
          <w:szCs w:val="24"/>
        </w:rPr>
        <w:t xml:space="preserve"> το κ</w:t>
      </w:r>
      <w:r w:rsidRPr="00FB0A93">
        <w:rPr>
          <w:rFonts w:eastAsia="Times New Roman" w:cs="Times New Roman"/>
          <w:szCs w:val="24"/>
        </w:rPr>
        <w:t>αθήκον τους με αξιοπρέπεια και με αποτελεσματικότητα</w:t>
      </w:r>
      <w:r>
        <w:rPr>
          <w:rFonts w:eastAsia="Times New Roman" w:cs="Times New Roman"/>
          <w:szCs w:val="24"/>
        </w:rPr>
        <w:t>.</w:t>
      </w:r>
    </w:p>
    <w:p w14:paraId="77C0372F" w14:textId="77777777" w:rsidR="006113A9" w:rsidRDefault="006B6FC4">
      <w:pPr>
        <w:spacing w:line="600" w:lineRule="auto"/>
        <w:ind w:firstLine="709"/>
        <w:contextualSpacing/>
        <w:jc w:val="both"/>
        <w:rPr>
          <w:rFonts w:eastAsia="Times New Roman" w:cs="Times New Roman"/>
          <w:szCs w:val="24"/>
        </w:rPr>
      </w:pPr>
      <w:r>
        <w:rPr>
          <w:rFonts w:eastAsia="Times New Roman" w:cs="Times New Roman"/>
          <w:szCs w:val="24"/>
        </w:rPr>
        <w:t>Κυρίες</w:t>
      </w:r>
      <w:r w:rsidRPr="00FB0A93">
        <w:rPr>
          <w:rFonts w:eastAsia="Times New Roman" w:cs="Times New Roman"/>
          <w:szCs w:val="24"/>
        </w:rPr>
        <w:t xml:space="preserve"> και κύριοι συνάδελφοι</w:t>
      </w:r>
      <w:r>
        <w:rPr>
          <w:rFonts w:eastAsia="Times New Roman" w:cs="Times New Roman"/>
          <w:szCs w:val="24"/>
        </w:rPr>
        <w:t>, τα επιχειρήματα σχετικά με τη Σ</w:t>
      </w:r>
      <w:r w:rsidRPr="00FB0A93">
        <w:rPr>
          <w:rFonts w:eastAsia="Times New Roman" w:cs="Times New Roman"/>
          <w:szCs w:val="24"/>
        </w:rPr>
        <w:t xml:space="preserve">υμφωνία των Πρεσπών νομίζω ότι ακούστηκαν </w:t>
      </w:r>
      <w:r>
        <w:rPr>
          <w:rFonts w:eastAsia="Times New Roman" w:cs="Times New Roman"/>
          <w:szCs w:val="24"/>
        </w:rPr>
        <w:t>όλα. Δ</w:t>
      </w:r>
      <w:r w:rsidRPr="00FB0A93">
        <w:rPr>
          <w:rFonts w:eastAsia="Times New Roman" w:cs="Times New Roman"/>
          <w:szCs w:val="24"/>
        </w:rPr>
        <w:t>εν θα τ</w:t>
      </w:r>
      <w:r>
        <w:rPr>
          <w:rFonts w:eastAsia="Times New Roman" w:cs="Times New Roman"/>
          <w:szCs w:val="24"/>
        </w:rPr>
        <w:t xml:space="preserve">α </w:t>
      </w:r>
      <w:r w:rsidRPr="00FB0A93">
        <w:rPr>
          <w:rFonts w:eastAsia="Times New Roman" w:cs="Times New Roman"/>
          <w:szCs w:val="24"/>
        </w:rPr>
        <w:t>επαναλάβω</w:t>
      </w:r>
      <w:r>
        <w:rPr>
          <w:rFonts w:eastAsia="Times New Roman" w:cs="Times New Roman"/>
          <w:szCs w:val="24"/>
        </w:rPr>
        <w:t>. Δ</w:t>
      </w:r>
      <w:r w:rsidRPr="00FB0A93">
        <w:rPr>
          <w:rFonts w:eastAsia="Times New Roman" w:cs="Times New Roman"/>
          <w:szCs w:val="24"/>
        </w:rPr>
        <w:t>εν θα επαναλάβω τα φύλλα της Εφημερίδας της Κυβέρνησης</w:t>
      </w:r>
      <w:r>
        <w:rPr>
          <w:rFonts w:eastAsia="Times New Roman" w:cs="Times New Roman"/>
          <w:szCs w:val="24"/>
        </w:rPr>
        <w:t>,</w:t>
      </w:r>
      <w:r w:rsidRPr="00FB0A93">
        <w:rPr>
          <w:rFonts w:eastAsia="Times New Roman" w:cs="Times New Roman"/>
          <w:szCs w:val="24"/>
        </w:rPr>
        <w:t xml:space="preserve"> το</w:t>
      </w:r>
      <w:r>
        <w:rPr>
          <w:rFonts w:eastAsia="Times New Roman" w:cs="Times New Roman"/>
          <w:szCs w:val="24"/>
        </w:rPr>
        <w:t>υ ελληνικού</w:t>
      </w:r>
      <w:r w:rsidRPr="00FB0A93">
        <w:rPr>
          <w:rFonts w:eastAsia="Times New Roman" w:cs="Times New Roman"/>
          <w:szCs w:val="24"/>
        </w:rPr>
        <w:t xml:space="preserve"> κρ</w:t>
      </w:r>
      <w:r w:rsidRPr="00FB0A93">
        <w:rPr>
          <w:rFonts w:eastAsia="Times New Roman" w:cs="Times New Roman"/>
          <w:szCs w:val="24"/>
        </w:rPr>
        <w:t>άτο</w:t>
      </w:r>
      <w:r>
        <w:rPr>
          <w:rFonts w:eastAsia="Times New Roman" w:cs="Times New Roman"/>
          <w:szCs w:val="24"/>
        </w:rPr>
        <w:t>υ</w:t>
      </w:r>
      <w:r w:rsidRPr="00FB0A93">
        <w:rPr>
          <w:rFonts w:eastAsia="Times New Roman" w:cs="Times New Roman"/>
          <w:szCs w:val="24"/>
        </w:rPr>
        <w:t>ς</w:t>
      </w:r>
      <w:r>
        <w:rPr>
          <w:rFonts w:eastAsia="Times New Roman" w:cs="Times New Roman"/>
          <w:szCs w:val="24"/>
        </w:rPr>
        <w:t>, τα οποία αναφέροντο στη «Δ</w:t>
      </w:r>
      <w:r w:rsidRPr="00FB0A93">
        <w:rPr>
          <w:rFonts w:eastAsia="Times New Roman" w:cs="Times New Roman"/>
          <w:szCs w:val="24"/>
        </w:rPr>
        <w:t>ημοκρατία της Μακεδονίας</w:t>
      </w:r>
      <w:r>
        <w:rPr>
          <w:rFonts w:eastAsia="Times New Roman" w:cs="Times New Roman"/>
          <w:szCs w:val="24"/>
        </w:rPr>
        <w:t>»,</w:t>
      </w:r>
      <w:r w:rsidRPr="00FB0A93">
        <w:rPr>
          <w:rFonts w:eastAsia="Times New Roman" w:cs="Times New Roman"/>
          <w:szCs w:val="24"/>
        </w:rPr>
        <w:t xml:space="preserve"> τα σχολι</w:t>
      </w:r>
      <w:r>
        <w:rPr>
          <w:rFonts w:eastAsia="Times New Roman" w:cs="Times New Roman"/>
          <w:szCs w:val="24"/>
        </w:rPr>
        <w:t>κά εγχειρίδια τα οποία αναφέρονταν</w:t>
      </w:r>
      <w:r w:rsidRPr="00FB0A93">
        <w:rPr>
          <w:rFonts w:eastAsia="Times New Roman" w:cs="Times New Roman"/>
          <w:szCs w:val="24"/>
        </w:rPr>
        <w:t xml:space="preserve"> και αυτά </w:t>
      </w:r>
      <w:r>
        <w:rPr>
          <w:rFonts w:eastAsia="Times New Roman" w:cs="Times New Roman"/>
          <w:szCs w:val="24"/>
        </w:rPr>
        <w:t>στη Μ</w:t>
      </w:r>
      <w:r w:rsidRPr="00FB0A93">
        <w:rPr>
          <w:rFonts w:eastAsia="Times New Roman" w:cs="Times New Roman"/>
          <w:szCs w:val="24"/>
        </w:rPr>
        <w:t>ακεδονία ως Ομόσπονδη Δημοκρατία της Γιουγκοσλαβίας</w:t>
      </w:r>
      <w:r>
        <w:rPr>
          <w:rFonts w:eastAsia="Times New Roman" w:cs="Times New Roman"/>
          <w:szCs w:val="24"/>
        </w:rPr>
        <w:t>, σε δηλώσεις Υπουργών και Π</w:t>
      </w:r>
      <w:r w:rsidRPr="00FB0A93">
        <w:rPr>
          <w:rFonts w:eastAsia="Times New Roman" w:cs="Times New Roman"/>
          <w:szCs w:val="24"/>
        </w:rPr>
        <w:t>ρωθυπουργών της χώρας</w:t>
      </w:r>
      <w:r>
        <w:rPr>
          <w:rFonts w:eastAsia="Times New Roman" w:cs="Times New Roman"/>
          <w:szCs w:val="24"/>
        </w:rPr>
        <w:t xml:space="preserve"> που ονόμαζαν τη γλώσσα </w:t>
      </w:r>
      <w:r w:rsidRPr="00FB0A93">
        <w:rPr>
          <w:rFonts w:eastAsia="Times New Roman" w:cs="Times New Roman"/>
          <w:szCs w:val="24"/>
        </w:rPr>
        <w:t>μακεδονική</w:t>
      </w:r>
      <w:r>
        <w:rPr>
          <w:rFonts w:eastAsia="Times New Roman" w:cs="Times New Roman"/>
          <w:szCs w:val="24"/>
        </w:rPr>
        <w:t>. Νομ</w:t>
      </w:r>
      <w:r>
        <w:rPr>
          <w:rFonts w:eastAsia="Times New Roman" w:cs="Times New Roman"/>
          <w:szCs w:val="24"/>
        </w:rPr>
        <w:t>ίζω ότι ακούστηκαν τα πάντα και δεν χρειάζεται να τα</w:t>
      </w:r>
      <w:r w:rsidRPr="00FB0A93">
        <w:rPr>
          <w:rFonts w:eastAsia="Times New Roman" w:cs="Times New Roman"/>
          <w:szCs w:val="24"/>
        </w:rPr>
        <w:t xml:space="preserve"> ξαναλέμε</w:t>
      </w:r>
      <w:r>
        <w:rPr>
          <w:rFonts w:eastAsia="Times New Roman" w:cs="Times New Roman"/>
          <w:szCs w:val="24"/>
        </w:rPr>
        <w:t>.</w:t>
      </w:r>
    </w:p>
    <w:p w14:paraId="77C03730" w14:textId="77777777" w:rsidR="006113A9" w:rsidRDefault="006B6FC4">
      <w:pPr>
        <w:spacing w:line="600" w:lineRule="auto"/>
        <w:ind w:firstLine="709"/>
        <w:contextualSpacing/>
        <w:jc w:val="both"/>
        <w:rPr>
          <w:rFonts w:eastAsia="Times New Roman" w:cs="Times New Roman"/>
          <w:szCs w:val="24"/>
        </w:rPr>
      </w:pPr>
      <w:r>
        <w:rPr>
          <w:rFonts w:eastAsia="Times New Roman" w:cs="Times New Roman"/>
          <w:szCs w:val="24"/>
        </w:rPr>
        <w:t>Κ</w:t>
      </w:r>
      <w:r w:rsidRPr="00FB0A93">
        <w:rPr>
          <w:rFonts w:eastAsia="Times New Roman" w:cs="Times New Roman"/>
          <w:szCs w:val="24"/>
        </w:rPr>
        <w:t>αι δεν χρειάζεται εμείς του ΣΥΡΙΖΑ να τα επαναλαμβάνουμε</w:t>
      </w:r>
      <w:r>
        <w:rPr>
          <w:rFonts w:eastAsia="Times New Roman" w:cs="Times New Roman"/>
          <w:szCs w:val="24"/>
        </w:rPr>
        <w:t>, διότι</w:t>
      </w:r>
      <w:r w:rsidRPr="00FB0A93">
        <w:rPr>
          <w:rFonts w:eastAsia="Times New Roman" w:cs="Times New Roman"/>
          <w:szCs w:val="24"/>
        </w:rPr>
        <w:t xml:space="preserve"> μιλάτε </w:t>
      </w:r>
      <w:r>
        <w:rPr>
          <w:rFonts w:eastAsia="Times New Roman" w:cs="Times New Roman"/>
          <w:szCs w:val="24"/>
        </w:rPr>
        <w:t>εσείς. Και αυτά που λέτε, έρχονται σε ευθεία σύγκρουση</w:t>
      </w:r>
      <w:r w:rsidRPr="00FB0A93">
        <w:rPr>
          <w:rFonts w:eastAsia="Times New Roman" w:cs="Times New Roman"/>
          <w:szCs w:val="24"/>
        </w:rPr>
        <w:t xml:space="preserve"> </w:t>
      </w:r>
      <w:r>
        <w:rPr>
          <w:rFonts w:eastAsia="Times New Roman" w:cs="Times New Roman"/>
          <w:szCs w:val="24"/>
        </w:rPr>
        <w:t>με το ίδιο το κείμενο της Σ</w:t>
      </w:r>
      <w:r w:rsidRPr="00FB0A93">
        <w:rPr>
          <w:rFonts w:eastAsia="Times New Roman" w:cs="Times New Roman"/>
          <w:szCs w:val="24"/>
        </w:rPr>
        <w:t>υμφωνίας των Πρεσπών</w:t>
      </w:r>
      <w:r>
        <w:rPr>
          <w:rFonts w:eastAsia="Times New Roman" w:cs="Times New Roman"/>
          <w:szCs w:val="24"/>
        </w:rPr>
        <w:t>,</w:t>
      </w:r>
      <w:r w:rsidRPr="00FB0A93">
        <w:rPr>
          <w:rFonts w:eastAsia="Times New Roman" w:cs="Times New Roman"/>
          <w:szCs w:val="24"/>
        </w:rPr>
        <w:t xml:space="preserve"> </w:t>
      </w:r>
      <w:r w:rsidRPr="00FB0A93">
        <w:rPr>
          <w:rFonts w:eastAsia="Times New Roman" w:cs="Times New Roman"/>
          <w:szCs w:val="24"/>
        </w:rPr>
        <w:lastRenderedPageBreak/>
        <w:t xml:space="preserve">το οποίο είχε την ευκαιρία οποιοσδήποτε καλόπιστος πολίτης να το διαβάσει την Κυριακή </w:t>
      </w:r>
      <w:r>
        <w:rPr>
          <w:rFonts w:eastAsia="Times New Roman" w:cs="Times New Roman"/>
          <w:szCs w:val="24"/>
        </w:rPr>
        <w:t xml:space="preserve">που δημοσιεύτηκε </w:t>
      </w:r>
      <w:r w:rsidRPr="00FB0A93">
        <w:rPr>
          <w:rFonts w:eastAsia="Times New Roman" w:cs="Times New Roman"/>
          <w:szCs w:val="24"/>
        </w:rPr>
        <w:t xml:space="preserve">στο μέγιστο μέρος των αθηναϊκών </w:t>
      </w:r>
      <w:r>
        <w:rPr>
          <w:rFonts w:eastAsia="Times New Roman" w:cs="Times New Roman"/>
          <w:szCs w:val="24"/>
        </w:rPr>
        <w:t>ε</w:t>
      </w:r>
      <w:r w:rsidRPr="00FB0A93">
        <w:rPr>
          <w:rFonts w:eastAsia="Times New Roman" w:cs="Times New Roman"/>
          <w:szCs w:val="24"/>
        </w:rPr>
        <w:t>φημερίδων</w:t>
      </w:r>
      <w:r>
        <w:rPr>
          <w:rFonts w:eastAsia="Times New Roman" w:cs="Times New Roman"/>
          <w:szCs w:val="24"/>
        </w:rPr>
        <w:t>.</w:t>
      </w:r>
      <w:r w:rsidRPr="00FB0A93">
        <w:rPr>
          <w:rFonts w:eastAsia="Times New Roman" w:cs="Times New Roman"/>
          <w:szCs w:val="24"/>
        </w:rPr>
        <w:t xml:space="preserve"> </w:t>
      </w:r>
      <w:r>
        <w:rPr>
          <w:rFonts w:eastAsia="Times New Roman" w:cs="Times New Roman"/>
          <w:szCs w:val="24"/>
        </w:rPr>
        <w:t>Ε</w:t>
      </w:r>
      <w:r w:rsidRPr="00FB0A93">
        <w:rPr>
          <w:rFonts w:eastAsia="Times New Roman" w:cs="Times New Roman"/>
          <w:szCs w:val="24"/>
        </w:rPr>
        <w:t>άν συγκρίνει αυτά που λέτε εσείς και αυτά που λέει το κείμενο</w:t>
      </w:r>
      <w:r>
        <w:rPr>
          <w:rFonts w:eastAsia="Times New Roman" w:cs="Times New Roman"/>
          <w:szCs w:val="24"/>
        </w:rPr>
        <w:t>, δ</w:t>
      </w:r>
      <w:r w:rsidRPr="00FB0A93">
        <w:rPr>
          <w:rFonts w:eastAsia="Times New Roman" w:cs="Times New Roman"/>
          <w:szCs w:val="24"/>
        </w:rPr>
        <w:t>εν χρειάζεται να μιλάει ο ΣΥΡΙΖΑ</w:t>
      </w:r>
      <w:r>
        <w:rPr>
          <w:rFonts w:eastAsia="Times New Roman" w:cs="Times New Roman"/>
          <w:szCs w:val="24"/>
        </w:rPr>
        <w:t>. Τα επιχει</w:t>
      </w:r>
      <w:r>
        <w:rPr>
          <w:rFonts w:eastAsia="Times New Roman" w:cs="Times New Roman"/>
          <w:szCs w:val="24"/>
        </w:rPr>
        <w:t xml:space="preserve">ρήματα τα δίνετε μόνοι σας. </w:t>
      </w:r>
    </w:p>
    <w:p w14:paraId="77C03731" w14:textId="77777777" w:rsidR="006113A9" w:rsidRDefault="006B6FC4">
      <w:pPr>
        <w:spacing w:line="600" w:lineRule="auto"/>
        <w:ind w:firstLine="709"/>
        <w:contextualSpacing/>
        <w:jc w:val="both"/>
        <w:rPr>
          <w:rFonts w:eastAsia="Times New Roman" w:cs="Times New Roman"/>
          <w:szCs w:val="24"/>
        </w:rPr>
      </w:pPr>
      <w:r>
        <w:rPr>
          <w:rFonts w:eastAsia="Times New Roman" w:cs="Times New Roman"/>
          <w:szCs w:val="24"/>
        </w:rPr>
        <w:t>Γι’ αυτό σε αυτό το οποίο θα αναφερθώ, κυρίες και κύριοι συνάδελφοι,</w:t>
      </w:r>
      <w:r w:rsidRPr="00FB0A93">
        <w:rPr>
          <w:rFonts w:eastAsia="Times New Roman" w:cs="Times New Roman"/>
          <w:szCs w:val="24"/>
        </w:rPr>
        <w:t xml:space="preserve"> είναι </w:t>
      </w:r>
      <w:r>
        <w:rPr>
          <w:rFonts w:eastAsia="Times New Roman" w:cs="Times New Roman"/>
          <w:szCs w:val="24"/>
        </w:rPr>
        <w:t xml:space="preserve">η </w:t>
      </w:r>
      <w:r w:rsidRPr="00FB0A93">
        <w:rPr>
          <w:rFonts w:eastAsia="Times New Roman" w:cs="Times New Roman"/>
          <w:szCs w:val="24"/>
        </w:rPr>
        <w:t xml:space="preserve">κοσμογονία η οποία συντελείται στο πολιτικό σκηνικό της χώρας κατά κύριο λόγο εξαιτίας </w:t>
      </w:r>
      <w:r>
        <w:rPr>
          <w:rFonts w:eastAsia="Times New Roman" w:cs="Times New Roman"/>
          <w:szCs w:val="24"/>
        </w:rPr>
        <w:t>της Συνθήκης των Πρεσπών. Μία συγκυβέρνηση διελύθη εξαιτίας αυτ</w:t>
      </w:r>
      <w:r>
        <w:rPr>
          <w:rFonts w:eastAsia="Times New Roman" w:cs="Times New Roman"/>
          <w:szCs w:val="24"/>
        </w:rPr>
        <w:t xml:space="preserve">ής της </w:t>
      </w:r>
      <w:r>
        <w:rPr>
          <w:rFonts w:eastAsia="Times New Roman" w:cs="Times New Roman"/>
          <w:szCs w:val="24"/>
        </w:rPr>
        <w:t>σ</w:t>
      </w:r>
      <w:r>
        <w:rPr>
          <w:rFonts w:eastAsia="Times New Roman" w:cs="Times New Roman"/>
          <w:szCs w:val="24"/>
        </w:rPr>
        <w:t xml:space="preserve">υμφωνίας, ένα κόμμα έπαψε </w:t>
      </w:r>
      <w:r w:rsidRPr="00FB0A93">
        <w:rPr>
          <w:rFonts w:eastAsia="Times New Roman" w:cs="Times New Roman"/>
          <w:szCs w:val="24"/>
        </w:rPr>
        <w:t>να θεωρείται κατά τον κανονισμό της Βουλής</w:t>
      </w:r>
      <w:r>
        <w:rPr>
          <w:rFonts w:eastAsia="Times New Roman" w:cs="Times New Roman"/>
          <w:szCs w:val="24"/>
        </w:rPr>
        <w:t xml:space="preserve"> Κοινοβουλευτική Ομάδα</w:t>
      </w:r>
      <w:r>
        <w:rPr>
          <w:rFonts w:eastAsia="Times New Roman" w:cs="Times New Roman"/>
          <w:szCs w:val="24"/>
        </w:rPr>
        <w:t>,</w:t>
      </w:r>
      <w:r w:rsidRPr="00FB0A93">
        <w:rPr>
          <w:rFonts w:eastAsia="Times New Roman" w:cs="Times New Roman"/>
          <w:szCs w:val="24"/>
        </w:rPr>
        <w:t xml:space="preserve"> ένας συνασπισμός κομμάτων κατέρρευσε</w:t>
      </w:r>
      <w:r>
        <w:rPr>
          <w:rFonts w:eastAsia="Times New Roman" w:cs="Times New Roman"/>
          <w:szCs w:val="24"/>
        </w:rPr>
        <w:t>,</w:t>
      </w:r>
      <w:r w:rsidRPr="00FB0A93">
        <w:rPr>
          <w:rFonts w:eastAsia="Times New Roman" w:cs="Times New Roman"/>
          <w:szCs w:val="24"/>
        </w:rPr>
        <w:t xml:space="preserve"> διότι μία συνιστώσα διέγραψε την άλλη </w:t>
      </w:r>
      <w:r>
        <w:rPr>
          <w:rFonts w:eastAsia="Times New Roman" w:cs="Times New Roman"/>
          <w:szCs w:val="24"/>
        </w:rPr>
        <w:t xml:space="preserve">και κάθε μέρα, </w:t>
      </w:r>
      <w:r w:rsidRPr="00FB0A93">
        <w:rPr>
          <w:rFonts w:eastAsia="Times New Roman" w:cs="Times New Roman"/>
          <w:szCs w:val="24"/>
        </w:rPr>
        <w:t>κάθε βδομάδα βλέπουμε μέλη της κεντρικής επιτροπής του ΚΙΝΑΛ</w:t>
      </w:r>
      <w:r>
        <w:rPr>
          <w:rFonts w:eastAsia="Times New Roman" w:cs="Times New Roman"/>
          <w:szCs w:val="24"/>
        </w:rPr>
        <w:t xml:space="preserve"> να α</w:t>
      </w:r>
      <w:r>
        <w:rPr>
          <w:rFonts w:eastAsia="Times New Roman" w:cs="Times New Roman"/>
          <w:szCs w:val="24"/>
        </w:rPr>
        <w:t>ποχωρούν.</w:t>
      </w:r>
      <w:r w:rsidRPr="00FB0A93">
        <w:rPr>
          <w:rFonts w:eastAsia="Times New Roman" w:cs="Times New Roman"/>
          <w:szCs w:val="24"/>
        </w:rPr>
        <w:t xml:space="preserve"> </w:t>
      </w:r>
      <w:r>
        <w:rPr>
          <w:rFonts w:eastAsia="Times New Roman" w:cs="Times New Roman"/>
          <w:szCs w:val="24"/>
        </w:rPr>
        <w:t>Ί</w:t>
      </w:r>
      <w:r w:rsidRPr="00FB0A93">
        <w:rPr>
          <w:rFonts w:eastAsia="Times New Roman" w:cs="Times New Roman"/>
          <w:szCs w:val="24"/>
        </w:rPr>
        <w:t>σως γι</w:t>
      </w:r>
      <w:r>
        <w:rPr>
          <w:rFonts w:eastAsia="Times New Roman" w:cs="Times New Roman"/>
          <w:szCs w:val="24"/>
        </w:rPr>
        <w:t>’</w:t>
      </w:r>
      <w:r w:rsidRPr="00FB0A93">
        <w:rPr>
          <w:rFonts w:eastAsia="Times New Roman" w:cs="Times New Roman"/>
          <w:szCs w:val="24"/>
        </w:rPr>
        <w:t xml:space="preserve"> αυτό η κ</w:t>
      </w:r>
      <w:r>
        <w:rPr>
          <w:rFonts w:eastAsia="Times New Roman" w:cs="Times New Roman"/>
          <w:szCs w:val="24"/>
        </w:rPr>
        <w:t>.</w:t>
      </w:r>
      <w:r w:rsidRPr="00FB0A93">
        <w:rPr>
          <w:rFonts w:eastAsia="Times New Roman" w:cs="Times New Roman"/>
          <w:szCs w:val="24"/>
        </w:rPr>
        <w:t xml:space="preserve"> Γεννηματά προκήρυξε κ</w:t>
      </w:r>
      <w:r>
        <w:rPr>
          <w:rFonts w:eastAsia="Times New Roman" w:cs="Times New Roman"/>
          <w:szCs w:val="24"/>
        </w:rPr>
        <w:t>αι έκτακτο συνέδριο για εκλογή ν</w:t>
      </w:r>
      <w:r w:rsidRPr="00FB0A93">
        <w:rPr>
          <w:rFonts w:eastAsia="Times New Roman" w:cs="Times New Roman"/>
          <w:szCs w:val="24"/>
        </w:rPr>
        <w:t xml:space="preserve">έας κεντρικής </w:t>
      </w:r>
      <w:r>
        <w:rPr>
          <w:rFonts w:eastAsia="Times New Roman" w:cs="Times New Roman"/>
          <w:szCs w:val="24"/>
        </w:rPr>
        <w:t>ε</w:t>
      </w:r>
      <w:r w:rsidRPr="00FB0A93">
        <w:rPr>
          <w:rFonts w:eastAsia="Times New Roman" w:cs="Times New Roman"/>
          <w:szCs w:val="24"/>
        </w:rPr>
        <w:t>πιτροπής</w:t>
      </w:r>
      <w:r>
        <w:rPr>
          <w:rFonts w:eastAsia="Times New Roman" w:cs="Times New Roman"/>
          <w:szCs w:val="24"/>
        </w:rPr>
        <w:t>. Προφανώς,</w:t>
      </w:r>
      <w:r w:rsidRPr="00FB0A93">
        <w:rPr>
          <w:rFonts w:eastAsia="Times New Roman" w:cs="Times New Roman"/>
          <w:szCs w:val="24"/>
        </w:rPr>
        <w:t xml:space="preserve"> βλέπει ότι τα διορισμένα μέλη της κεντρικής </w:t>
      </w:r>
      <w:r>
        <w:rPr>
          <w:rFonts w:eastAsia="Times New Roman" w:cs="Times New Roman"/>
          <w:szCs w:val="24"/>
        </w:rPr>
        <w:t>ε</w:t>
      </w:r>
      <w:r w:rsidRPr="00FB0A93">
        <w:rPr>
          <w:rFonts w:eastAsia="Times New Roman" w:cs="Times New Roman"/>
          <w:szCs w:val="24"/>
        </w:rPr>
        <w:t>πιτροπής του</w:t>
      </w:r>
      <w:r w:rsidRPr="00CD412C">
        <w:rPr>
          <w:rFonts w:eastAsia="Times New Roman" w:cs="Times New Roman"/>
          <w:szCs w:val="24"/>
        </w:rPr>
        <w:t xml:space="preserve"> </w:t>
      </w:r>
      <w:r w:rsidRPr="00FB0A93">
        <w:rPr>
          <w:rFonts w:eastAsia="Times New Roman" w:cs="Times New Roman"/>
          <w:szCs w:val="24"/>
        </w:rPr>
        <w:t>ΚΙΝΑΛ αποχωρούν το ένα μετά το άλλο</w:t>
      </w:r>
      <w:r>
        <w:rPr>
          <w:rFonts w:eastAsia="Times New Roman" w:cs="Times New Roman"/>
          <w:szCs w:val="24"/>
        </w:rPr>
        <w:t>.</w:t>
      </w:r>
    </w:p>
    <w:p w14:paraId="77C03732" w14:textId="77777777" w:rsidR="006113A9" w:rsidRDefault="006B6FC4">
      <w:pPr>
        <w:spacing w:line="600" w:lineRule="auto"/>
        <w:ind w:firstLine="709"/>
        <w:contextualSpacing/>
        <w:jc w:val="both"/>
        <w:rPr>
          <w:rFonts w:eastAsia="Times New Roman" w:cs="Times New Roman"/>
          <w:szCs w:val="24"/>
        </w:rPr>
      </w:pPr>
      <w:r>
        <w:rPr>
          <w:rFonts w:eastAsia="Times New Roman" w:cs="Times New Roman"/>
          <w:szCs w:val="24"/>
        </w:rPr>
        <w:t>Όλα αυτά, κυρίες και κύριοι</w:t>
      </w:r>
      <w:r w:rsidRPr="00FB0A93">
        <w:rPr>
          <w:rFonts w:eastAsia="Times New Roman" w:cs="Times New Roman"/>
          <w:szCs w:val="24"/>
        </w:rPr>
        <w:t xml:space="preserve"> συνάδελφοι</w:t>
      </w:r>
      <w:r>
        <w:rPr>
          <w:rFonts w:eastAsia="Times New Roman" w:cs="Times New Roman"/>
          <w:szCs w:val="24"/>
        </w:rPr>
        <w:t xml:space="preserve">, δεν </w:t>
      </w:r>
      <w:r>
        <w:rPr>
          <w:rFonts w:eastAsia="Times New Roman" w:cs="Times New Roman"/>
          <w:szCs w:val="24"/>
        </w:rPr>
        <w:t>συνιστούν</w:t>
      </w:r>
      <w:r w:rsidRPr="00FB0A93">
        <w:rPr>
          <w:rFonts w:eastAsia="Times New Roman" w:cs="Times New Roman"/>
          <w:szCs w:val="24"/>
        </w:rPr>
        <w:t xml:space="preserve"> ένα πραξικόπημα εκ μέρους του ΣΥΡΙΖΑ ούτε μία συνομωσία</w:t>
      </w:r>
      <w:r>
        <w:rPr>
          <w:rFonts w:eastAsia="Times New Roman" w:cs="Times New Roman"/>
          <w:szCs w:val="24"/>
        </w:rPr>
        <w:t xml:space="preserve">. </w:t>
      </w:r>
      <w:r>
        <w:rPr>
          <w:rFonts w:eastAsia="Times New Roman" w:cs="Times New Roman"/>
          <w:szCs w:val="24"/>
        </w:rPr>
        <w:lastRenderedPageBreak/>
        <w:t xml:space="preserve">Όποιοι </w:t>
      </w:r>
      <w:r w:rsidRPr="00FB0A93">
        <w:rPr>
          <w:rFonts w:eastAsia="Times New Roman" w:cs="Times New Roman"/>
          <w:szCs w:val="24"/>
        </w:rPr>
        <w:t>θέλουμε να βλέπουμε την πραγματικότητα καθαρά</w:t>
      </w:r>
      <w:r>
        <w:rPr>
          <w:rFonts w:eastAsia="Times New Roman" w:cs="Times New Roman"/>
          <w:szCs w:val="24"/>
        </w:rPr>
        <w:t>, χωρίς παρωπίδες,</w:t>
      </w:r>
      <w:r w:rsidRPr="00FB0A93">
        <w:rPr>
          <w:rFonts w:eastAsia="Times New Roman" w:cs="Times New Roman"/>
          <w:szCs w:val="24"/>
        </w:rPr>
        <w:t xml:space="preserve"> αντιλαμβανόμαστε ότι </w:t>
      </w:r>
      <w:r>
        <w:rPr>
          <w:rFonts w:eastAsia="Times New Roman" w:cs="Times New Roman"/>
          <w:szCs w:val="24"/>
        </w:rPr>
        <w:t>αυτό που γίνεται στην ελληνική Β</w:t>
      </w:r>
      <w:r w:rsidRPr="00FB0A93">
        <w:rPr>
          <w:rFonts w:eastAsia="Times New Roman" w:cs="Times New Roman"/>
          <w:szCs w:val="24"/>
        </w:rPr>
        <w:t>ουλή αυτές τις μέρες είναι μία κορυφαία διαδικασία</w:t>
      </w:r>
      <w:r>
        <w:rPr>
          <w:rFonts w:eastAsia="Times New Roman" w:cs="Times New Roman"/>
          <w:szCs w:val="24"/>
        </w:rPr>
        <w:t>,</w:t>
      </w:r>
      <w:r w:rsidRPr="00FB0A93">
        <w:rPr>
          <w:rFonts w:eastAsia="Times New Roman" w:cs="Times New Roman"/>
          <w:szCs w:val="24"/>
        </w:rPr>
        <w:t xml:space="preserve"> μία από τις </w:t>
      </w:r>
      <w:r>
        <w:rPr>
          <w:rFonts w:eastAsia="Times New Roman" w:cs="Times New Roman"/>
          <w:szCs w:val="24"/>
        </w:rPr>
        <w:t>κ</w:t>
      </w:r>
      <w:r>
        <w:rPr>
          <w:rFonts w:eastAsia="Times New Roman" w:cs="Times New Roman"/>
          <w:szCs w:val="24"/>
        </w:rPr>
        <w:t>ορυφαίε</w:t>
      </w:r>
      <w:r w:rsidRPr="00FB0A93">
        <w:rPr>
          <w:rFonts w:eastAsia="Times New Roman" w:cs="Times New Roman"/>
          <w:szCs w:val="24"/>
        </w:rPr>
        <w:t xml:space="preserve">ς </w:t>
      </w:r>
      <w:r>
        <w:rPr>
          <w:rFonts w:eastAsia="Times New Roman" w:cs="Times New Roman"/>
          <w:szCs w:val="24"/>
        </w:rPr>
        <w:t>της</w:t>
      </w:r>
      <w:r w:rsidRPr="00FB0A93">
        <w:rPr>
          <w:rFonts w:eastAsia="Times New Roman" w:cs="Times New Roman"/>
          <w:szCs w:val="24"/>
        </w:rPr>
        <w:t xml:space="preserve"> Μεταπολίτευσης</w:t>
      </w:r>
      <w:r>
        <w:rPr>
          <w:rFonts w:eastAsia="Times New Roman" w:cs="Times New Roman"/>
          <w:szCs w:val="24"/>
        </w:rPr>
        <w:t>. Γι’</w:t>
      </w:r>
      <w:r w:rsidRPr="00FB0A93">
        <w:rPr>
          <w:rFonts w:eastAsia="Times New Roman" w:cs="Times New Roman"/>
          <w:szCs w:val="24"/>
        </w:rPr>
        <w:t xml:space="preserve"> αυτό</w:t>
      </w:r>
      <w:r>
        <w:rPr>
          <w:rFonts w:eastAsia="Times New Roman" w:cs="Times New Roman"/>
          <w:szCs w:val="24"/>
        </w:rPr>
        <w:t>ν</w:t>
      </w:r>
      <w:r w:rsidRPr="00FB0A93">
        <w:rPr>
          <w:rFonts w:eastAsia="Times New Roman" w:cs="Times New Roman"/>
          <w:szCs w:val="24"/>
        </w:rPr>
        <w:t xml:space="preserve"> το</w:t>
      </w:r>
      <w:r>
        <w:rPr>
          <w:rFonts w:eastAsia="Times New Roman" w:cs="Times New Roman"/>
          <w:szCs w:val="24"/>
        </w:rPr>
        <w:t>ν</w:t>
      </w:r>
      <w:r w:rsidRPr="00FB0A93">
        <w:rPr>
          <w:rFonts w:eastAsia="Times New Roman" w:cs="Times New Roman"/>
          <w:szCs w:val="24"/>
        </w:rPr>
        <w:t xml:space="preserve"> λόγο παράγει όλα αυτά τα φαινόμενα που διαπιστώνουμε</w:t>
      </w:r>
      <w:r>
        <w:rPr>
          <w:rFonts w:eastAsia="Times New Roman" w:cs="Times New Roman"/>
          <w:szCs w:val="24"/>
        </w:rPr>
        <w:t xml:space="preserve"> -είναι</w:t>
      </w:r>
      <w:r w:rsidRPr="00FB0A93">
        <w:rPr>
          <w:rFonts w:eastAsia="Times New Roman" w:cs="Times New Roman"/>
          <w:szCs w:val="24"/>
        </w:rPr>
        <w:t xml:space="preserve"> μία συνολική αναμόρφωση του πολιτικού σκηνικού</w:t>
      </w:r>
      <w:r>
        <w:rPr>
          <w:rFonts w:eastAsia="Times New Roman" w:cs="Times New Roman"/>
          <w:szCs w:val="24"/>
        </w:rPr>
        <w:t>-</w:t>
      </w:r>
      <w:r w:rsidRPr="00FB0A93">
        <w:rPr>
          <w:rFonts w:eastAsia="Times New Roman" w:cs="Times New Roman"/>
          <w:szCs w:val="24"/>
        </w:rPr>
        <w:t xml:space="preserve"> διότι μέσα σε αυτή τη σύγκρουση </w:t>
      </w:r>
      <w:r>
        <w:rPr>
          <w:rFonts w:eastAsia="Times New Roman" w:cs="Times New Roman"/>
          <w:szCs w:val="24"/>
        </w:rPr>
        <w:t xml:space="preserve">εμπεριέχεται </w:t>
      </w:r>
      <w:r w:rsidRPr="00FB0A93">
        <w:rPr>
          <w:rFonts w:eastAsia="Times New Roman" w:cs="Times New Roman"/>
          <w:szCs w:val="24"/>
        </w:rPr>
        <w:t>ιδεολογική σύγκρουση</w:t>
      </w:r>
      <w:r>
        <w:rPr>
          <w:rFonts w:eastAsia="Times New Roman" w:cs="Times New Roman"/>
          <w:szCs w:val="24"/>
        </w:rPr>
        <w:t>,</w:t>
      </w:r>
      <w:r w:rsidRPr="00FB0A93">
        <w:rPr>
          <w:rFonts w:eastAsia="Times New Roman" w:cs="Times New Roman"/>
          <w:szCs w:val="24"/>
        </w:rPr>
        <w:t xml:space="preserve"> πολιτική σύγκρουση και σύγκρουση πρακτικών</w:t>
      </w:r>
      <w:r>
        <w:rPr>
          <w:rFonts w:eastAsia="Times New Roman" w:cs="Times New Roman"/>
          <w:szCs w:val="24"/>
        </w:rPr>
        <w:t>.</w:t>
      </w:r>
    </w:p>
    <w:p w14:paraId="77C03733" w14:textId="77777777" w:rsidR="006113A9" w:rsidRDefault="006B6FC4">
      <w:pPr>
        <w:spacing w:line="600" w:lineRule="auto"/>
        <w:ind w:firstLine="709"/>
        <w:contextualSpacing/>
        <w:jc w:val="both"/>
        <w:rPr>
          <w:rFonts w:eastAsia="Times New Roman" w:cs="Times New Roman"/>
          <w:szCs w:val="24"/>
        </w:rPr>
      </w:pPr>
      <w:r>
        <w:rPr>
          <w:rFonts w:eastAsia="Times New Roman" w:cs="Times New Roman"/>
          <w:szCs w:val="24"/>
        </w:rPr>
        <w:t xml:space="preserve">Και καλό θα είναι, </w:t>
      </w:r>
      <w:r w:rsidRPr="00FB0A93">
        <w:rPr>
          <w:rFonts w:eastAsia="Times New Roman" w:cs="Times New Roman"/>
          <w:szCs w:val="24"/>
        </w:rPr>
        <w:t>κατά τη γνώμη μου</w:t>
      </w:r>
      <w:r>
        <w:rPr>
          <w:rFonts w:eastAsia="Times New Roman" w:cs="Times New Roman"/>
          <w:szCs w:val="24"/>
        </w:rPr>
        <w:t>,</w:t>
      </w:r>
      <w:r w:rsidRPr="00FB0A93">
        <w:rPr>
          <w:rFonts w:eastAsia="Times New Roman" w:cs="Times New Roman"/>
          <w:szCs w:val="24"/>
        </w:rPr>
        <w:t xml:space="preserve"> να αναλογιστούν </w:t>
      </w:r>
      <w:r>
        <w:rPr>
          <w:rFonts w:eastAsia="Times New Roman" w:cs="Times New Roman"/>
          <w:szCs w:val="24"/>
        </w:rPr>
        <w:t>μερικοί γιατί άραγε έχουν γίνει αποσυνάγωγοι</w:t>
      </w:r>
      <w:r w:rsidRPr="00FB0A93">
        <w:rPr>
          <w:rFonts w:eastAsia="Times New Roman" w:cs="Times New Roman"/>
          <w:szCs w:val="24"/>
        </w:rPr>
        <w:t xml:space="preserve"> των ευρωπαϊκών κομματικών ομάδων</w:t>
      </w:r>
      <w:r>
        <w:rPr>
          <w:rFonts w:eastAsia="Times New Roman" w:cs="Times New Roman"/>
          <w:szCs w:val="24"/>
        </w:rPr>
        <w:t>.</w:t>
      </w:r>
    </w:p>
    <w:p w14:paraId="77C03734" w14:textId="77777777" w:rsidR="006113A9" w:rsidRDefault="006B6FC4">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t>Να αναλογιστούν γ</w:t>
      </w:r>
      <w:r w:rsidRPr="00730C26">
        <w:rPr>
          <w:rFonts w:eastAsia="Times New Roman" w:cs="Times New Roman"/>
          <w:szCs w:val="24"/>
        </w:rPr>
        <w:t>ιατί οι Ευρωπαίοι σοσιαλιστές διεκδικούν να συνομιλούν με το</w:t>
      </w:r>
      <w:r>
        <w:rPr>
          <w:rFonts w:eastAsia="Times New Roman" w:cs="Times New Roman"/>
          <w:szCs w:val="24"/>
        </w:rPr>
        <w:t>ν</w:t>
      </w:r>
      <w:r w:rsidRPr="00730C26">
        <w:rPr>
          <w:rFonts w:eastAsia="Times New Roman" w:cs="Times New Roman"/>
          <w:szCs w:val="24"/>
        </w:rPr>
        <w:t xml:space="preserve"> ΣΥΡΙΖΑ και τον Αλέξη Τσίπρα και όχι με το ΠΑΣΟΚ </w:t>
      </w:r>
      <w:r>
        <w:rPr>
          <w:rFonts w:eastAsia="Times New Roman" w:cs="Times New Roman"/>
          <w:szCs w:val="24"/>
        </w:rPr>
        <w:t>και</w:t>
      </w:r>
      <w:r>
        <w:rPr>
          <w:rFonts w:eastAsia="Times New Roman" w:cs="Times New Roman"/>
          <w:szCs w:val="24"/>
        </w:rPr>
        <w:t xml:space="preserve"> την κ.</w:t>
      </w:r>
      <w:r w:rsidRPr="00730C26">
        <w:rPr>
          <w:rFonts w:eastAsia="Times New Roman" w:cs="Times New Roman"/>
          <w:szCs w:val="24"/>
        </w:rPr>
        <w:t xml:space="preserve"> Γεννηματά</w:t>
      </w:r>
      <w:r>
        <w:rPr>
          <w:rFonts w:eastAsia="Times New Roman" w:cs="Times New Roman"/>
          <w:szCs w:val="24"/>
        </w:rPr>
        <w:t xml:space="preserve"> και γ</w:t>
      </w:r>
      <w:r w:rsidRPr="00730C26">
        <w:rPr>
          <w:rFonts w:eastAsia="Times New Roman" w:cs="Times New Roman"/>
          <w:szCs w:val="24"/>
        </w:rPr>
        <w:t>ιατί το σοσι</w:t>
      </w:r>
      <w:r>
        <w:rPr>
          <w:rFonts w:eastAsia="Times New Roman" w:cs="Times New Roman"/>
          <w:szCs w:val="24"/>
        </w:rPr>
        <w:t>αλιστικό κόμμα της Γερμανίας, το</w:t>
      </w:r>
      <w:r w:rsidRPr="00730C26">
        <w:rPr>
          <w:rFonts w:eastAsia="Times New Roman" w:cs="Times New Roman"/>
          <w:szCs w:val="24"/>
        </w:rPr>
        <w:t xml:space="preserve"> </w:t>
      </w:r>
      <w:r>
        <w:rPr>
          <w:rFonts w:eastAsia="Times New Roman" w:cs="Times New Roman"/>
          <w:szCs w:val="24"/>
          <w:lang w:val="en-US"/>
        </w:rPr>
        <w:t>SPD</w:t>
      </w:r>
      <w:r>
        <w:rPr>
          <w:rFonts w:eastAsia="Times New Roman" w:cs="Times New Roman"/>
          <w:szCs w:val="24"/>
        </w:rPr>
        <w:t>,</w:t>
      </w:r>
      <w:r w:rsidRPr="00730C26">
        <w:rPr>
          <w:rFonts w:eastAsia="Times New Roman" w:cs="Times New Roman"/>
          <w:szCs w:val="24"/>
        </w:rPr>
        <w:t xml:space="preserve"> προσκαλεί το</w:t>
      </w:r>
      <w:r>
        <w:rPr>
          <w:rFonts w:eastAsia="Times New Roman" w:cs="Times New Roman"/>
          <w:szCs w:val="24"/>
        </w:rPr>
        <w:t>ν</w:t>
      </w:r>
      <w:r w:rsidRPr="00730C26">
        <w:rPr>
          <w:rFonts w:eastAsia="Times New Roman" w:cs="Times New Roman"/>
          <w:szCs w:val="24"/>
        </w:rPr>
        <w:t xml:space="preserve"> ΣΥΡΙΖΑ στο συνέδριο του </w:t>
      </w:r>
      <w:r>
        <w:rPr>
          <w:rFonts w:eastAsia="Times New Roman" w:cs="Times New Roman"/>
          <w:szCs w:val="24"/>
        </w:rPr>
        <w:t>και όχι το ΠΑΣΟΚ.</w:t>
      </w:r>
    </w:p>
    <w:p w14:paraId="77C03735" w14:textId="77777777" w:rsidR="006113A9" w:rsidRDefault="006B6FC4">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t>Αυτά, λοιπόν, ε</w:t>
      </w:r>
      <w:r w:rsidRPr="00730C26">
        <w:rPr>
          <w:rFonts w:eastAsia="Times New Roman" w:cs="Times New Roman"/>
          <w:szCs w:val="24"/>
        </w:rPr>
        <w:t>ίναι τα μεγάλα ζητήματα</w:t>
      </w:r>
      <w:r>
        <w:rPr>
          <w:rFonts w:eastAsia="Times New Roman" w:cs="Times New Roman"/>
          <w:szCs w:val="24"/>
        </w:rPr>
        <w:t>,</w:t>
      </w:r>
      <w:r w:rsidRPr="00730C26">
        <w:rPr>
          <w:rFonts w:eastAsia="Times New Roman" w:cs="Times New Roman"/>
          <w:szCs w:val="24"/>
        </w:rPr>
        <w:t xml:space="preserve"> τα οποία θέτει η συγκυρία</w:t>
      </w:r>
      <w:r>
        <w:rPr>
          <w:rFonts w:eastAsia="Times New Roman" w:cs="Times New Roman"/>
          <w:szCs w:val="24"/>
        </w:rPr>
        <w:t>.</w:t>
      </w:r>
      <w:r w:rsidRPr="00730C26">
        <w:rPr>
          <w:rFonts w:eastAsia="Times New Roman" w:cs="Times New Roman"/>
          <w:szCs w:val="24"/>
        </w:rPr>
        <w:t xml:space="preserve"> Αυτά συν</w:t>
      </w:r>
      <w:r w:rsidRPr="00730C26">
        <w:rPr>
          <w:rFonts w:eastAsia="Times New Roman" w:cs="Times New Roman"/>
          <w:szCs w:val="24"/>
        </w:rPr>
        <w:t>ισ</w:t>
      </w:r>
      <w:r>
        <w:rPr>
          <w:rFonts w:eastAsia="Times New Roman" w:cs="Times New Roman"/>
          <w:szCs w:val="24"/>
        </w:rPr>
        <w:t>τούν αντικείμενο συζήτησης και μ</w:t>
      </w:r>
      <w:r w:rsidRPr="00730C26">
        <w:rPr>
          <w:rFonts w:eastAsia="Times New Roman" w:cs="Times New Roman"/>
          <w:szCs w:val="24"/>
        </w:rPr>
        <w:t xml:space="preserve">ελέτης </w:t>
      </w:r>
      <w:r w:rsidRPr="00730C26">
        <w:rPr>
          <w:rFonts w:eastAsia="Times New Roman" w:cs="Times New Roman"/>
          <w:szCs w:val="24"/>
        </w:rPr>
        <w:lastRenderedPageBreak/>
        <w:t xml:space="preserve">και προσδιορίζουν τις μεγάλες συγκρούσεις της εποχής </w:t>
      </w:r>
      <w:r>
        <w:rPr>
          <w:rFonts w:eastAsia="Times New Roman" w:cs="Times New Roman"/>
          <w:szCs w:val="24"/>
        </w:rPr>
        <w:t>μας.</w:t>
      </w:r>
      <w:r w:rsidRPr="00730C26">
        <w:rPr>
          <w:rFonts w:eastAsia="Times New Roman" w:cs="Times New Roman"/>
          <w:szCs w:val="24"/>
        </w:rPr>
        <w:t xml:space="preserve"> Δυστυχώς</w:t>
      </w:r>
      <w:r>
        <w:rPr>
          <w:rFonts w:eastAsia="Times New Roman" w:cs="Times New Roman"/>
          <w:szCs w:val="24"/>
        </w:rPr>
        <w:t>,</w:t>
      </w:r>
      <w:r w:rsidRPr="00730C26">
        <w:rPr>
          <w:rFonts w:eastAsia="Times New Roman" w:cs="Times New Roman"/>
          <w:szCs w:val="24"/>
        </w:rPr>
        <w:t xml:space="preserve"> σε αυτές τις συγκρούσεις</w:t>
      </w:r>
      <w:r>
        <w:rPr>
          <w:rFonts w:eastAsia="Times New Roman" w:cs="Times New Roman"/>
          <w:szCs w:val="24"/>
        </w:rPr>
        <w:t>,</w:t>
      </w:r>
      <w:r w:rsidRPr="00730C26">
        <w:rPr>
          <w:rFonts w:eastAsia="Times New Roman" w:cs="Times New Roman"/>
          <w:szCs w:val="24"/>
        </w:rPr>
        <w:t xml:space="preserve"> εσείς μένετε για άλλη μία φορά </w:t>
      </w:r>
      <w:r>
        <w:rPr>
          <w:rFonts w:eastAsia="Times New Roman" w:cs="Times New Roman"/>
          <w:szCs w:val="24"/>
        </w:rPr>
        <w:t xml:space="preserve">ουραγοί. Διότι </w:t>
      </w:r>
      <w:r w:rsidRPr="00730C26">
        <w:rPr>
          <w:rFonts w:eastAsia="Times New Roman" w:cs="Times New Roman"/>
          <w:szCs w:val="24"/>
        </w:rPr>
        <w:t xml:space="preserve">η Αριστερά συγκρούεται με τον εθνικισμό με τον </w:t>
      </w:r>
      <w:r>
        <w:rPr>
          <w:rFonts w:eastAsia="Times New Roman" w:cs="Times New Roman"/>
          <w:szCs w:val="24"/>
        </w:rPr>
        <w:t xml:space="preserve">εθνικολαϊκισμό </w:t>
      </w:r>
      <w:r w:rsidRPr="00730C26">
        <w:rPr>
          <w:rFonts w:eastAsia="Times New Roman" w:cs="Times New Roman"/>
          <w:szCs w:val="24"/>
        </w:rPr>
        <w:t>και προσπαθεί</w:t>
      </w:r>
      <w:r w:rsidRPr="00730C26">
        <w:rPr>
          <w:rFonts w:eastAsia="Times New Roman" w:cs="Times New Roman"/>
          <w:szCs w:val="24"/>
        </w:rPr>
        <w:t xml:space="preserve"> να δώσει λύση σε ένα πρόβλημα</w:t>
      </w:r>
      <w:r>
        <w:rPr>
          <w:rFonts w:eastAsia="Times New Roman" w:cs="Times New Roman"/>
          <w:szCs w:val="24"/>
        </w:rPr>
        <w:t xml:space="preserve"> που άνθρωποι που</w:t>
      </w:r>
      <w:r w:rsidRPr="00730C26">
        <w:rPr>
          <w:rFonts w:eastAsia="Times New Roman" w:cs="Times New Roman"/>
          <w:szCs w:val="24"/>
        </w:rPr>
        <w:t xml:space="preserve"> δεν έχουν καμία σχέση με την Αριστερά</w:t>
      </w:r>
      <w:r>
        <w:rPr>
          <w:rFonts w:eastAsia="Times New Roman" w:cs="Times New Roman"/>
          <w:szCs w:val="24"/>
        </w:rPr>
        <w:t>,</w:t>
      </w:r>
      <w:r w:rsidRPr="00730C26">
        <w:rPr>
          <w:rFonts w:eastAsia="Times New Roman" w:cs="Times New Roman"/>
          <w:szCs w:val="24"/>
        </w:rPr>
        <w:t xml:space="preserve"> δεν έχουν κα</w:t>
      </w:r>
      <w:r>
        <w:rPr>
          <w:rFonts w:eastAsia="Times New Roman" w:cs="Times New Roman"/>
          <w:szCs w:val="24"/>
        </w:rPr>
        <w:t>μ</w:t>
      </w:r>
      <w:r w:rsidRPr="00730C26">
        <w:rPr>
          <w:rFonts w:eastAsia="Times New Roman" w:cs="Times New Roman"/>
          <w:szCs w:val="24"/>
        </w:rPr>
        <w:t>μία σχέση με το</w:t>
      </w:r>
      <w:r>
        <w:rPr>
          <w:rFonts w:eastAsia="Times New Roman" w:cs="Times New Roman"/>
          <w:szCs w:val="24"/>
        </w:rPr>
        <w:t>ν ΣΥΡΙΖΑ, όπως είν</w:t>
      </w:r>
      <w:r w:rsidRPr="00730C26">
        <w:rPr>
          <w:rFonts w:eastAsia="Times New Roman" w:cs="Times New Roman"/>
          <w:szCs w:val="24"/>
        </w:rPr>
        <w:t>αι ο Νίκος Μέρτζος</w:t>
      </w:r>
      <w:r>
        <w:rPr>
          <w:rFonts w:eastAsia="Times New Roman" w:cs="Times New Roman"/>
          <w:szCs w:val="24"/>
        </w:rPr>
        <w:t>,</w:t>
      </w:r>
      <w:r w:rsidRPr="00730C26">
        <w:rPr>
          <w:rFonts w:eastAsia="Times New Roman" w:cs="Times New Roman"/>
          <w:szCs w:val="24"/>
        </w:rPr>
        <w:t xml:space="preserve"> </w:t>
      </w:r>
      <w:r>
        <w:rPr>
          <w:rFonts w:eastAsia="Times New Roman" w:cs="Times New Roman"/>
          <w:szCs w:val="24"/>
        </w:rPr>
        <w:t xml:space="preserve">δημόσια </w:t>
      </w:r>
      <w:r w:rsidRPr="00730C26">
        <w:rPr>
          <w:rFonts w:eastAsia="Times New Roman" w:cs="Times New Roman"/>
          <w:szCs w:val="24"/>
        </w:rPr>
        <w:t>τοποθετούνται και λένε ότι επιτέλους</w:t>
      </w:r>
      <w:r>
        <w:rPr>
          <w:rFonts w:eastAsia="Times New Roman" w:cs="Times New Roman"/>
          <w:szCs w:val="24"/>
        </w:rPr>
        <w:t xml:space="preserve"> </w:t>
      </w:r>
      <w:r w:rsidRPr="00730C26">
        <w:rPr>
          <w:rFonts w:eastAsia="Times New Roman" w:cs="Times New Roman"/>
          <w:szCs w:val="24"/>
        </w:rPr>
        <w:t xml:space="preserve">αυτή η </w:t>
      </w:r>
      <w:r>
        <w:rPr>
          <w:rFonts w:eastAsia="Times New Roman" w:cs="Times New Roman"/>
          <w:szCs w:val="24"/>
        </w:rPr>
        <w:t>σ</w:t>
      </w:r>
      <w:r w:rsidRPr="00730C26">
        <w:rPr>
          <w:rFonts w:eastAsia="Times New Roman" w:cs="Times New Roman"/>
          <w:szCs w:val="24"/>
        </w:rPr>
        <w:t xml:space="preserve">υμφωνία </w:t>
      </w:r>
      <w:r>
        <w:rPr>
          <w:rFonts w:eastAsia="Times New Roman" w:cs="Times New Roman"/>
          <w:szCs w:val="24"/>
        </w:rPr>
        <w:t>δεν αφήνει κα</w:t>
      </w:r>
      <w:r>
        <w:rPr>
          <w:rFonts w:eastAsia="Times New Roman" w:cs="Times New Roman"/>
          <w:szCs w:val="24"/>
        </w:rPr>
        <w:t>μ</w:t>
      </w:r>
      <w:r>
        <w:rPr>
          <w:rFonts w:eastAsia="Times New Roman" w:cs="Times New Roman"/>
          <w:szCs w:val="24"/>
        </w:rPr>
        <w:t xml:space="preserve">μία πληγή. </w:t>
      </w:r>
    </w:p>
    <w:p w14:paraId="77C03736" w14:textId="77777777" w:rsidR="006113A9" w:rsidRDefault="006B6FC4">
      <w:pPr>
        <w:tabs>
          <w:tab w:val="left" w:pos="6168"/>
        </w:tabs>
        <w:spacing w:line="600" w:lineRule="auto"/>
        <w:ind w:firstLine="720"/>
        <w:contextualSpacing/>
        <w:jc w:val="both"/>
        <w:rPr>
          <w:rFonts w:eastAsia="Times New Roman" w:cs="Times New Roman"/>
          <w:szCs w:val="24"/>
        </w:rPr>
      </w:pPr>
      <w:r w:rsidRPr="00730C26">
        <w:rPr>
          <w:rFonts w:eastAsia="Times New Roman" w:cs="Times New Roman"/>
          <w:szCs w:val="24"/>
        </w:rPr>
        <w:t>Αυτά τα ακούτε ή</w:t>
      </w:r>
      <w:r w:rsidRPr="00730C26">
        <w:rPr>
          <w:rFonts w:eastAsia="Times New Roman" w:cs="Times New Roman"/>
          <w:szCs w:val="24"/>
        </w:rPr>
        <w:t xml:space="preserve"> έχετε γίνει απλώς το εργαλείο μιας άθλιας προπαγάνδας για να πέσει η Κυβέρνηση</w:t>
      </w:r>
      <w:r>
        <w:rPr>
          <w:rFonts w:eastAsia="Times New Roman" w:cs="Times New Roman"/>
          <w:szCs w:val="24"/>
        </w:rPr>
        <w:t>,</w:t>
      </w:r>
      <w:r w:rsidRPr="00730C26">
        <w:rPr>
          <w:rFonts w:eastAsia="Times New Roman" w:cs="Times New Roman"/>
          <w:szCs w:val="24"/>
        </w:rPr>
        <w:t xml:space="preserve"> </w:t>
      </w:r>
      <w:r>
        <w:rPr>
          <w:rFonts w:eastAsia="Times New Roman" w:cs="Times New Roman"/>
          <w:szCs w:val="24"/>
        </w:rPr>
        <w:t>εκμεταλλευόμενοι</w:t>
      </w:r>
      <w:r w:rsidRPr="00730C26">
        <w:rPr>
          <w:rFonts w:eastAsia="Times New Roman" w:cs="Times New Roman"/>
          <w:szCs w:val="24"/>
        </w:rPr>
        <w:t xml:space="preserve"> ένα </w:t>
      </w:r>
      <w:r>
        <w:rPr>
          <w:rFonts w:eastAsia="Times New Roman" w:cs="Times New Roman"/>
          <w:szCs w:val="24"/>
        </w:rPr>
        <w:t xml:space="preserve">εθνικό θέμα, πράγμα </w:t>
      </w:r>
      <w:r w:rsidRPr="00730C26">
        <w:rPr>
          <w:rFonts w:eastAsia="Times New Roman" w:cs="Times New Roman"/>
          <w:szCs w:val="24"/>
        </w:rPr>
        <w:t>μοναδικό στην ιστορία αυτού του τόπου</w:t>
      </w:r>
      <w:r>
        <w:rPr>
          <w:rFonts w:eastAsia="Times New Roman" w:cs="Times New Roman"/>
          <w:szCs w:val="24"/>
        </w:rPr>
        <w:t>; Μπρος σ</w:t>
      </w:r>
      <w:r w:rsidRPr="00730C26">
        <w:rPr>
          <w:rFonts w:eastAsia="Times New Roman" w:cs="Times New Roman"/>
          <w:szCs w:val="24"/>
        </w:rPr>
        <w:t>το πάθος σας να πέσει η Κυβέρνηση</w:t>
      </w:r>
      <w:r>
        <w:rPr>
          <w:rFonts w:eastAsia="Times New Roman" w:cs="Times New Roman"/>
          <w:szCs w:val="24"/>
        </w:rPr>
        <w:t>,</w:t>
      </w:r>
      <w:r w:rsidRPr="00730C26">
        <w:rPr>
          <w:rFonts w:eastAsia="Times New Roman" w:cs="Times New Roman"/>
          <w:szCs w:val="24"/>
        </w:rPr>
        <w:t xml:space="preserve"> </w:t>
      </w:r>
      <w:r>
        <w:rPr>
          <w:rFonts w:eastAsia="Times New Roman" w:cs="Times New Roman"/>
          <w:szCs w:val="24"/>
        </w:rPr>
        <w:t>καλείτε</w:t>
      </w:r>
      <w:r w:rsidRPr="00730C26">
        <w:rPr>
          <w:rFonts w:eastAsia="Times New Roman" w:cs="Times New Roman"/>
          <w:szCs w:val="24"/>
        </w:rPr>
        <w:t xml:space="preserve"> τους Βουλευτές να μην ψηφίσουν μία </w:t>
      </w:r>
      <w:r>
        <w:rPr>
          <w:rFonts w:eastAsia="Times New Roman" w:cs="Times New Roman"/>
          <w:szCs w:val="24"/>
        </w:rPr>
        <w:t>σ</w:t>
      </w:r>
      <w:r w:rsidRPr="00730C26">
        <w:rPr>
          <w:rFonts w:eastAsia="Times New Roman" w:cs="Times New Roman"/>
          <w:szCs w:val="24"/>
        </w:rPr>
        <w:t>υμφωνία</w:t>
      </w:r>
      <w:r>
        <w:rPr>
          <w:rFonts w:eastAsia="Times New Roman" w:cs="Times New Roman"/>
          <w:szCs w:val="24"/>
        </w:rPr>
        <w:t>,</w:t>
      </w:r>
      <w:r w:rsidRPr="00730C26">
        <w:rPr>
          <w:rFonts w:eastAsia="Times New Roman" w:cs="Times New Roman"/>
          <w:szCs w:val="24"/>
        </w:rPr>
        <w:t xml:space="preserve"> </w:t>
      </w:r>
      <w:r>
        <w:rPr>
          <w:rFonts w:eastAsia="Times New Roman" w:cs="Times New Roman"/>
          <w:szCs w:val="24"/>
        </w:rPr>
        <w:t>στην οποία πιστεύουν! Καλείτε τους Βουλευτές του Ποταμιού</w:t>
      </w:r>
      <w:r w:rsidRPr="00730C26">
        <w:rPr>
          <w:rFonts w:eastAsia="Times New Roman" w:cs="Times New Roman"/>
          <w:szCs w:val="24"/>
        </w:rPr>
        <w:t xml:space="preserve"> να μην ψηφίσουν τη Συμφωνία των Πρεσπών για να πέσει η Κυβέρνηση</w:t>
      </w:r>
      <w:r>
        <w:rPr>
          <w:rFonts w:eastAsia="Times New Roman" w:cs="Times New Roman"/>
          <w:szCs w:val="24"/>
        </w:rPr>
        <w:t xml:space="preserve">. Αυτό είναι </w:t>
      </w:r>
      <w:r w:rsidRPr="00730C26">
        <w:rPr>
          <w:rFonts w:eastAsia="Times New Roman" w:cs="Times New Roman"/>
          <w:szCs w:val="24"/>
        </w:rPr>
        <w:t>εθνικά υπεύθυνη στάση</w:t>
      </w:r>
      <w:r>
        <w:rPr>
          <w:rFonts w:eastAsia="Times New Roman" w:cs="Times New Roman"/>
          <w:szCs w:val="24"/>
        </w:rPr>
        <w:t xml:space="preserve">; Αυτό είναι πατριδοκαπηλία </w:t>
      </w:r>
      <w:r w:rsidRPr="00730C26">
        <w:rPr>
          <w:rFonts w:eastAsia="Times New Roman" w:cs="Times New Roman"/>
          <w:szCs w:val="24"/>
        </w:rPr>
        <w:t>από τη μία μεριά στην εκφώνηση της άποψή</w:t>
      </w:r>
      <w:r>
        <w:rPr>
          <w:rFonts w:eastAsia="Times New Roman" w:cs="Times New Roman"/>
          <w:szCs w:val="24"/>
        </w:rPr>
        <w:t xml:space="preserve">ς σας και, </w:t>
      </w:r>
      <w:r w:rsidRPr="00730C26">
        <w:rPr>
          <w:rFonts w:eastAsia="Times New Roman" w:cs="Times New Roman"/>
          <w:szCs w:val="24"/>
        </w:rPr>
        <w:t>από την άλλη</w:t>
      </w:r>
      <w:r>
        <w:rPr>
          <w:rFonts w:eastAsia="Times New Roman" w:cs="Times New Roman"/>
          <w:szCs w:val="24"/>
        </w:rPr>
        <w:t>,</w:t>
      </w:r>
      <w:r w:rsidRPr="00730C26">
        <w:rPr>
          <w:rFonts w:eastAsia="Times New Roman" w:cs="Times New Roman"/>
          <w:szCs w:val="24"/>
        </w:rPr>
        <w:t xml:space="preserve"> </w:t>
      </w:r>
      <w:r w:rsidRPr="00730C26">
        <w:rPr>
          <w:rFonts w:eastAsia="Times New Roman" w:cs="Times New Roman"/>
          <w:szCs w:val="24"/>
        </w:rPr>
        <w:lastRenderedPageBreak/>
        <w:t>είναι μ</w:t>
      </w:r>
      <w:r w:rsidRPr="00730C26">
        <w:rPr>
          <w:rFonts w:eastAsia="Times New Roman" w:cs="Times New Roman"/>
          <w:szCs w:val="24"/>
        </w:rPr>
        <w:t>ία ανεύθυνη στάση</w:t>
      </w:r>
      <w:r>
        <w:rPr>
          <w:rFonts w:eastAsia="Times New Roman" w:cs="Times New Roman"/>
          <w:szCs w:val="24"/>
        </w:rPr>
        <w:t xml:space="preserve">, διότι </w:t>
      </w:r>
      <w:r w:rsidRPr="00730C26">
        <w:rPr>
          <w:rFonts w:eastAsia="Times New Roman" w:cs="Times New Roman"/>
          <w:szCs w:val="24"/>
        </w:rPr>
        <w:t xml:space="preserve">βάζετε πάνω από τα εθνικά θέματα και πάνω από την κρίση των Ελλήνων Βουλευτών το </w:t>
      </w:r>
      <w:r>
        <w:rPr>
          <w:rFonts w:eastAsia="Times New Roman" w:cs="Times New Roman"/>
          <w:szCs w:val="24"/>
        </w:rPr>
        <w:t xml:space="preserve">κομματικό </w:t>
      </w:r>
      <w:r w:rsidRPr="00730C26">
        <w:rPr>
          <w:rFonts w:eastAsia="Times New Roman" w:cs="Times New Roman"/>
          <w:szCs w:val="24"/>
        </w:rPr>
        <w:t>και το μικροκομματικό συμφέρον</w:t>
      </w:r>
      <w:r>
        <w:rPr>
          <w:rFonts w:eastAsia="Times New Roman" w:cs="Times New Roman"/>
          <w:szCs w:val="24"/>
        </w:rPr>
        <w:t>.</w:t>
      </w:r>
    </w:p>
    <w:p w14:paraId="77C03737" w14:textId="77777777" w:rsidR="006113A9" w:rsidRDefault="006B6FC4">
      <w:pPr>
        <w:tabs>
          <w:tab w:val="left" w:pos="6168"/>
        </w:tabs>
        <w:spacing w:line="600" w:lineRule="auto"/>
        <w:ind w:firstLine="720"/>
        <w:contextualSpacing/>
        <w:jc w:val="both"/>
        <w:rPr>
          <w:rFonts w:eastAsia="Times New Roman" w:cs="Times New Roman"/>
          <w:szCs w:val="24"/>
        </w:rPr>
      </w:pPr>
      <w:r w:rsidRPr="00730C26">
        <w:rPr>
          <w:rFonts w:eastAsia="Times New Roman" w:cs="Times New Roman"/>
          <w:szCs w:val="24"/>
        </w:rPr>
        <w:t>Κυρίες και κύριοι συνάδελφοι</w:t>
      </w:r>
      <w:r>
        <w:rPr>
          <w:rFonts w:eastAsia="Times New Roman" w:cs="Times New Roman"/>
          <w:szCs w:val="24"/>
        </w:rPr>
        <w:t>,</w:t>
      </w:r>
      <w:r w:rsidRPr="00730C26">
        <w:rPr>
          <w:rFonts w:eastAsia="Times New Roman" w:cs="Times New Roman"/>
          <w:szCs w:val="24"/>
        </w:rPr>
        <w:t xml:space="preserve"> τελειώνω λέγοντας το εξής</w:t>
      </w:r>
      <w:r>
        <w:rPr>
          <w:rFonts w:eastAsia="Times New Roman" w:cs="Times New Roman"/>
          <w:szCs w:val="24"/>
        </w:rPr>
        <w:t>:</w:t>
      </w:r>
      <w:r w:rsidRPr="00730C26">
        <w:rPr>
          <w:rFonts w:eastAsia="Times New Roman" w:cs="Times New Roman"/>
          <w:szCs w:val="24"/>
        </w:rPr>
        <w:t xml:space="preserve"> </w:t>
      </w:r>
      <w:r>
        <w:rPr>
          <w:rFonts w:eastAsia="Times New Roman" w:cs="Times New Roman"/>
          <w:szCs w:val="24"/>
        </w:rPr>
        <w:t>Αν δεν ψηφιστεί η</w:t>
      </w:r>
      <w:r w:rsidRPr="00730C26">
        <w:rPr>
          <w:rFonts w:eastAsia="Times New Roman" w:cs="Times New Roman"/>
          <w:szCs w:val="24"/>
        </w:rPr>
        <w:t xml:space="preserve"> Συμφωνία των Πρεσπών</w:t>
      </w:r>
      <w:r>
        <w:rPr>
          <w:rFonts w:eastAsia="Times New Roman" w:cs="Times New Roman"/>
          <w:szCs w:val="24"/>
        </w:rPr>
        <w:t>,</w:t>
      </w:r>
      <w:r w:rsidRPr="00730C26">
        <w:rPr>
          <w:rFonts w:eastAsia="Times New Roman" w:cs="Times New Roman"/>
          <w:szCs w:val="24"/>
        </w:rPr>
        <w:t xml:space="preserve"> αντιλαμβάνε</w:t>
      </w:r>
      <w:r w:rsidRPr="00730C26">
        <w:rPr>
          <w:rFonts w:eastAsia="Times New Roman" w:cs="Times New Roman"/>
          <w:szCs w:val="24"/>
        </w:rPr>
        <w:t xml:space="preserve">στε σε ποια δεινή θέση θα βρεθεί </w:t>
      </w:r>
      <w:r>
        <w:rPr>
          <w:rFonts w:eastAsia="Times New Roman" w:cs="Times New Roman"/>
          <w:szCs w:val="24"/>
        </w:rPr>
        <w:t xml:space="preserve">η </w:t>
      </w:r>
      <w:r w:rsidRPr="00730C26">
        <w:rPr>
          <w:rFonts w:eastAsia="Times New Roman" w:cs="Times New Roman"/>
          <w:szCs w:val="24"/>
        </w:rPr>
        <w:t>χώρα</w:t>
      </w:r>
      <w:r>
        <w:rPr>
          <w:rFonts w:eastAsia="Times New Roman" w:cs="Times New Roman"/>
          <w:szCs w:val="24"/>
        </w:rPr>
        <w:t>;</w:t>
      </w:r>
    </w:p>
    <w:p w14:paraId="77C03738"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77C03739"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Τελειώνω, κύριε Πρόεδρε. </w:t>
      </w:r>
    </w:p>
    <w:p w14:paraId="77C0373A" w14:textId="77777777" w:rsidR="006113A9" w:rsidRDefault="006B6FC4">
      <w:pPr>
        <w:tabs>
          <w:tab w:val="left" w:pos="6168"/>
        </w:tabs>
        <w:spacing w:line="600" w:lineRule="auto"/>
        <w:ind w:firstLine="720"/>
        <w:contextualSpacing/>
        <w:jc w:val="both"/>
        <w:rPr>
          <w:rFonts w:eastAsia="Times New Roman" w:cs="Times New Roman"/>
          <w:szCs w:val="24"/>
        </w:rPr>
      </w:pPr>
      <w:r w:rsidRPr="00730C26">
        <w:rPr>
          <w:rFonts w:eastAsia="Times New Roman" w:cs="Times New Roman"/>
          <w:szCs w:val="24"/>
        </w:rPr>
        <w:t>Αντιλαμβάνεστε ότι το μόνο που θα μείνει από όλη αυτή</w:t>
      </w:r>
      <w:r>
        <w:rPr>
          <w:rFonts w:eastAsia="Times New Roman" w:cs="Times New Roman"/>
          <w:szCs w:val="24"/>
        </w:rPr>
        <w:t>ν</w:t>
      </w:r>
      <w:r w:rsidRPr="00730C26">
        <w:rPr>
          <w:rFonts w:eastAsia="Times New Roman" w:cs="Times New Roman"/>
          <w:szCs w:val="24"/>
        </w:rPr>
        <w:t xml:space="preserve"> την ιστορία είναι να ονομάζεται</w:t>
      </w:r>
      <w:r>
        <w:rPr>
          <w:rFonts w:eastAsia="Times New Roman" w:cs="Times New Roman"/>
          <w:szCs w:val="24"/>
        </w:rPr>
        <w:t>,</w:t>
      </w:r>
      <w:r w:rsidRPr="00730C26">
        <w:rPr>
          <w:rFonts w:eastAsia="Times New Roman" w:cs="Times New Roman"/>
          <w:szCs w:val="24"/>
        </w:rPr>
        <w:t xml:space="preserve"> όπως είχε προβλέ</w:t>
      </w:r>
      <w:r w:rsidRPr="00730C26">
        <w:rPr>
          <w:rFonts w:eastAsia="Times New Roman" w:cs="Times New Roman"/>
          <w:szCs w:val="24"/>
        </w:rPr>
        <w:t xml:space="preserve">ψει τον κίνδυνο </w:t>
      </w:r>
      <w:r>
        <w:rPr>
          <w:rFonts w:eastAsia="Times New Roman" w:cs="Times New Roman"/>
          <w:szCs w:val="24"/>
        </w:rPr>
        <w:t xml:space="preserve">ο </w:t>
      </w:r>
      <w:r w:rsidRPr="00730C26">
        <w:rPr>
          <w:rFonts w:eastAsia="Times New Roman" w:cs="Times New Roman"/>
          <w:szCs w:val="24"/>
        </w:rPr>
        <w:t>Κωνσταντίνος Μητσοτάκης</w:t>
      </w:r>
      <w:r>
        <w:rPr>
          <w:rFonts w:eastAsia="Times New Roman" w:cs="Times New Roman"/>
          <w:szCs w:val="24"/>
        </w:rPr>
        <w:t>,</w:t>
      </w:r>
      <w:r w:rsidRPr="00730C26">
        <w:rPr>
          <w:rFonts w:eastAsia="Times New Roman" w:cs="Times New Roman"/>
          <w:szCs w:val="24"/>
        </w:rPr>
        <w:t xml:space="preserve"> αυτή η δημοκρατία </w:t>
      </w:r>
      <w:r>
        <w:rPr>
          <w:rFonts w:eastAsia="Times New Roman" w:cs="Times New Roman"/>
          <w:szCs w:val="24"/>
        </w:rPr>
        <w:t>«</w:t>
      </w:r>
      <w:r w:rsidRPr="00730C26">
        <w:rPr>
          <w:rFonts w:eastAsia="Times New Roman" w:cs="Times New Roman"/>
          <w:szCs w:val="24"/>
        </w:rPr>
        <w:t>Δημοκρατία της Μακεδονίας</w:t>
      </w:r>
      <w:r>
        <w:rPr>
          <w:rFonts w:eastAsia="Times New Roman" w:cs="Times New Roman"/>
          <w:szCs w:val="24"/>
        </w:rPr>
        <w:t>»</w:t>
      </w:r>
      <w:r w:rsidRPr="00730C26">
        <w:rPr>
          <w:rFonts w:eastAsia="Times New Roman" w:cs="Times New Roman"/>
          <w:szCs w:val="24"/>
        </w:rPr>
        <w:t xml:space="preserve"> και τότε ν</w:t>
      </w:r>
      <w:r>
        <w:rPr>
          <w:rFonts w:eastAsia="Times New Roman" w:cs="Times New Roman"/>
          <w:szCs w:val="24"/>
        </w:rPr>
        <w:t>α δημιουργούνται οι αλυτρωτισμοί</w:t>
      </w:r>
      <w:r w:rsidRPr="00730C26">
        <w:rPr>
          <w:rFonts w:eastAsia="Times New Roman" w:cs="Times New Roman"/>
          <w:szCs w:val="24"/>
        </w:rPr>
        <w:t xml:space="preserve"> συνεχώς εις βάρος </w:t>
      </w:r>
      <w:r>
        <w:rPr>
          <w:rFonts w:eastAsia="Times New Roman" w:cs="Times New Roman"/>
          <w:szCs w:val="24"/>
        </w:rPr>
        <w:t>της Ελλάδας και η καπηλεία της αρχαίας ε</w:t>
      </w:r>
      <w:r w:rsidRPr="00730C26">
        <w:rPr>
          <w:rFonts w:eastAsia="Times New Roman" w:cs="Times New Roman"/>
          <w:szCs w:val="24"/>
        </w:rPr>
        <w:t>λληνικής ιστορίας</w:t>
      </w:r>
      <w:r>
        <w:rPr>
          <w:rFonts w:eastAsia="Times New Roman" w:cs="Times New Roman"/>
          <w:szCs w:val="24"/>
        </w:rPr>
        <w:t>;</w:t>
      </w:r>
    </w:p>
    <w:p w14:paraId="77C0373B" w14:textId="77777777" w:rsidR="006113A9" w:rsidRDefault="006B6FC4">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t xml:space="preserve">Θα πω κι ένα τελευταίο, το οποίο ανέφερα στην </w:t>
      </w:r>
      <w:r>
        <w:rPr>
          <w:rFonts w:eastAsia="Times New Roman" w:cs="Times New Roman"/>
          <w:szCs w:val="24"/>
        </w:rPr>
        <w:t>ε</w:t>
      </w:r>
      <w:r w:rsidRPr="00730C26">
        <w:rPr>
          <w:rFonts w:eastAsia="Times New Roman" w:cs="Times New Roman"/>
          <w:szCs w:val="24"/>
        </w:rPr>
        <w:t xml:space="preserve">πιτροπή </w:t>
      </w:r>
      <w:r>
        <w:rPr>
          <w:rFonts w:eastAsia="Times New Roman" w:cs="Times New Roman"/>
          <w:szCs w:val="24"/>
        </w:rPr>
        <w:t>και θεωρώ ότι είναι σκόπιμο να το</w:t>
      </w:r>
      <w:r w:rsidRPr="00730C26">
        <w:rPr>
          <w:rFonts w:eastAsia="Times New Roman" w:cs="Times New Roman"/>
          <w:szCs w:val="24"/>
        </w:rPr>
        <w:t xml:space="preserve"> αναφέρω και στην Ολομέλεια</w:t>
      </w:r>
      <w:r>
        <w:rPr>
          <w:rFonts w:eastAsia="Times New Roman" w:cs="Times New Roman"/>
          <w:szCs w:val="24"/>
        </w:rPr>
        <w:t>.</w:t>
      </w:r>
    </w:p>
    <w:p w14:paraId="77C0373C" w14:textId="77777777" w:rsidR="006113A9" w:rsidRDefault="006B6FC4">
      <w:pPr>
        <w:tabs>
          <w:tab w:val="left" w:pos="6168"/>
        </w:tabs>
        <w:spacing w:line="600" w:lineRule="auto"/>
        <w:ind w:firstLine="720"/>
        <w:contextualSpacing/>
        <w:jc w:val="both"/>
        <w:rPr>
          <w:rFonts w:eastAsia="Times New Roman" w:cs="Times New Roman"/>
          <w:szCs w:val="24"/>
        </w:rPr>
      </w:pPr>
      <w:r w:rsidRPr="00730C26">
        <w:rPr>
          <w:rFonts w:eastAsia="Times New Roman" w:cs="Times New Roman"/>
          <w:szCs w:val="24"/>
        </w:rPr>
        <w:t>Κυρίες και κύριοι συνάδελφοι</w:t>
      </w:r>
      <w:r>
        <w:rPr>
          <w:rFonts w:eastAsia="Times New Roman" w:cs="Times New Roman"/>
          <w:szCs w:val="24"/>
        </w:rPr>
        <w:t>,</w:t>
      </w:r>
      <w:r w:rsidRPr="00730C26">
        <w:rPr>
          <w:rFonts w:eastAsia="Times New Roman" w:cs="Times New Roman"/>
          <w:szCs w:val="24"/>
        </w:rPr>
        <w:t xml:space="preserve"> πριν </w:t>
      </w:r>
      <w:r>
        <w:rPr>
          <w:rFonts w:eastAsia="Times New Roman" w:cs="Times New Roman"/>
          <w:szCs w:val="24"/>
        </w:rPr>
        <w:t xml:space="preserve">από δεκαπέντε </w:t>
      </w:r>
      <w:r w:rsidRPr="00730C26">
        <w:rPr>
          <w:rFonts w:eastAsia="Times New Roman" w:cs="Times New Roman"/>
          <w:szCs w:val="24"/>
        </w:rPr>
        <w:t>χρόνια περίπου</w:t>
      </w:r>
      <w:r>
        <w:rPr>
          <w:rFonts w:eastAsia="Times New Roman" w:cs="Times New Roman"/>
          <w:szCs w:val="24"/>
        </w:rPr>
        <w:t>,</w:t>
      </w:r>
      <w:r w:rsidRPr="00730C26">
        <w:rPr>
          <w:rFonts w:eastAsia="Times New Roman" w:cs="Times New Roman"/>
          <w:szCs w:val="24"/>
        </w:rPr>
        <w:t xml:space="preserve"> ο </w:t>
      </w:r>
      <w:r>
        <w:rPr>
          <w:rFonts w:eastAsia="Times New Roman" w:cs="Times New Roman"/>
          <w:szCs w:val="24"/>
        </w:rPr>
        <w:t>Ελληνοκυπριακός</w:t>
      </w:r>
      <w:r w:rsidRPr="00730C26">
        <w:rPr>
          <w:rFonts w:eastAsia="Times New Roman" w:cs="Times New Roman"/>
          <w:szCs w:val="24"/>
        </w:rPr>
        <w:t xml:space="preserve"> Ελληνισμός καταψήφισε το σχέδιο </w:t>
      </w:r>
      <w:r w:rsidRPr="00730C26">
        <w:rPr>
          <w:rFonts w:eastAsia="Times New Roman" w:cs="Times New Roman"/>
          <w:szCs w:val="24"/>
        </w:rPr>
        <w:lastRenderedPageBreak/>
        <w:t>Ανάν</w:t>
      </w:r>
      <w:r>
        <w:rPr>
          <w:rFonts w:eastAsia="Times New Roman" w:cs="Times New Roman"/>
          <w:szCs w:val="24"/>
        </w:rPr>
        <w:t>.</w:t>
      </w:r>
      <w:r w:rsidRPr="00730C26">
        <w:rPr>
          <w:rFonts w:eastAsia="Times New Roman" w:cs="Times New Roman"/>
          <w:szCs w:val="24"/>
        </w:rPr>
        <w:t xml:space="preserve"> Εάν είχε ψηφιστεί το σχέδιο Ανάν</w:t>
      </w:r>
      <w:r>
        <w:rPr>
          <w:rFonts w:eastAsia="Times New Roman" w:cs="Times New Roman"/>
          <w:szCs w:val="24"/>
        </w:rPr>
        <w:t>,</w:t>
      </w:r>
      <w:r w:rsidRPr="00730C26">
        <w:rPr>
          <w:rFonts w:eastAsia="Times New Roman" w:cs="Times New Roman"/>
          <w:szCs w:val="24"/>
        </w:rPr>
        <w:t xml:space="preserve"> </w:t>
      </w:r>
      <w:r>
        <w:rPr>
          <w:rFonts w:eastAsia="Times New Roman" w:cs="Times New Roman"/>
          <w:szCs w:val="24"/>
        </w:rPr>
        <w:t xml:space="preserve">ο τουρκικός στρατός θα είχε αποχωρήσει </w:t>
      </w:r>
      <w:r w:rsidRPr="00730C26">
        <w:rPr>
          <w:rFonts w:eastAsia="Times New Roman" w:cs="Times New Roman"/>
          <w:szCs w:val="24"/>
        </w:rPr>
        <w:t>από την Κύπρο</w:t>
      </w:r>
      <w:r>
        <w:rPr>
          <w:rFonts w:eastAsia="Times New Roman" w:cs="Times New Roman"/>
          <w:szCs w:val="24"/>
        </w:rPr>
        <w:t xml:space="preserve">. Σήμερα, </w:t>
      </w:r>
      <w:r w:rsidRPr="00730C26">
        <w:rPr>
          <w:rFonts w:eastAsia="Times New Roman" w:cs="Times New Roman"/>
          <w:szCs w:val="24"/>
        </w:rPr>
        <w:t>είναι ακόμα εκεί</w:t>
      </w:r>
      <w:r>
        <w:rPr>
          <w:rFonts w:eastAsia="Times New Roman" w:cs="Times New Roman"/>
          <w:szCs w:val="24"/>
        </w:rPr>
        <w:t>.</w:t>
      </w:r>
      <w:r w:rsidRPr="00730C26">
        <w:rPr>
          <w:rFonts w:eastAsia="Times New Roman" w:cs="Times New Roman"/>
          <w:szCs w:val="24"/>
        </w:rPr>
        <w:t xml:space="preserve"> Και θα πρέπει να αναλογιστείτε όσοι τότε με τα ίδια επιχειρήματα λέγατε ότι αυτή η λύ</w:t>
      </w:r>
      <w:r>
        <w:rPr>
          <w:rFonts w:eastAsia="Times New Roman" w:cs="Times New Roman"/>
          <w:szCs w:val="24"/>
        </w:rPr>
        <w:t>ση δεν είναι</w:t>
      </w:r>
      <w:r w:rsidRPr="00EE388B">
        <w:rPr>
          <w:rFonts w:eastAsia="Times New Roman" w:cs="Times New Roman"/>
          <w:szCs w:val="24"/>
        </w:rPr>
        <w:t xml:space="preserve"> </w:t>
      </w:r>
      <w:r>
        <w:rPr>
          <w:rFonts w:eastAsia="Times New Roman" w:cs="Times New Roman"/>
          <w:szCs w:val="24"/>
        </w:rPr>
        <w:t>σύμφωνη με</w:t>
      </w:r>
      <w:r>
        <w:rPr>
          <w:rFonts w:eastAsia="Times New Roman" w:cs="Times New Roman"/>
          <w:szCs w:val="24"/>
        </w:rPr>
        <w:t xml:space="preserve"> </w:t>
      </w:r>
      <w:r>
        <w:rPr>
          <w:rFonts w:eastAsia="Times New Roman" w:cs="Times New Roman"/>
          <w:szCs w:val="24"/>
        </w:rPr>
        <w:t xml:space="preserve">τον </w:t>
      </w:r>
      <w:r>
        <w:rPr>
          <w:rFonts w:eastAsia="Times New Roman" w:cs="Times New Roman"/>
          <w:szCs w:val="24"/>
        </w:rPr>
        <w:t>πατριωτι</w:t>
      </w:r>
      <w:r>
        <w:rPr>
          <w:rFonts w:eastAsia="Times New Roman" w:cs="Times New Roman"/>
          <w:szCs w:val="24"/>
        </w:rPr>
        <w:t>σμό</w:t>
      </w:r>
      <w:r>
        <w:rPr>
          <w:rFonts w:eastAsia="Times New Roman" w:cs="Times New Roman"/>
          <w:szCs w:val="24"/>
        </w:rPr>
        <w:t>,</w:t>
      </w:r>
      <w:r>
        <w:rPr>
          <w:rFonts w:eastAsia="Times New Roman" w:cs="Times New Roman"/>
          <w:szCs w:val="24"/>
        </w:rPr>
        <w:t xml:space="preserve"> </w:t>
      </w:r>
      <w:r w:rsidRPr="00730C26">
        <w:rPr>
          <w:rFonts w:eastAsia="Times New Roman" w:cs="Times New Roman"/>
          <w:szCs w:val="24"/>
        </w:rPr>
        <w:t>ποιο είναι</w:t>
      </w:r>
      <w:r>
        <w:rPr>
          <w:rFonts w:eastAsia="Times New Roman" w:cs="Times New Roman"/>
          <w:szCs w:val="24"/>
        </w:rPr>
        <w:t xml:space="preserve"> σήμερα</w:t>
      </w:r>
      <w:r w:rsidRPr="00730C26">
        <w:rPr>
          <w:rFonts w:eastAsia="Times New Roman" w:cs="Times New Roman"/>
          <w:szCs w:val="24"/>
        </w:rPr>
        <w:t xml:space="preserve"> το έδαφος </w:t>
      </w:r>
      <w:r>
        <w:rPr>
          <w:rFonts w:eastAsia="Times New Roman" w:cs="Times New Roman"/>
          <w:szCs w:val="24"/>
        </w:rPr>
        <w:t xml:space="preserve">της </w:t>
      </w:r>
      <w:r w:rsidRPr="00730C26">
        <w:rPr>
          <w:rFonts w:eastAsia="Times New Roman" w:cs="Times New Roman"/>
          <w:szCs w:val="24"/>
        </w:rPr>
        <w:t>συζήτησης</w:t>
      </w:r>
      <w:r>
        <w:rPr>
          <w:rFonts w:eastAsia="Times New Roman" w:cs="Times New Roman"/>
          <w:szCs w:val="24"/>
        </w:rPr>
        <w:t>;</w:t>
      </w:r>
    </w:p>
    <w:p w14:paraId="77C0373D" w14:textId="77777777" w:rsidR="006113A9" w:rsidRDefault="006B6FC4">
      <w:pPr>
        <w:tabs>
          <w:tab w:val="left" w:pos="6168"/>
        </w:tabs>
        <w:spacing w:line="600" w:lineRule="auto"/>
        <w:ind w:firstLine="720"/>
        <w:contextualSpacing/>
        <w:jc w:val="both"/>
        <w:rPr>
          <w:rFonts w:eastAsia="Times New Roman" w:cs="Times New Roman"/>
          <w:szCs w:val="24"/>
        </w:rPr>
      </w:pPr>
      <w:r w:rsidRPr="00730C26">
        <w:rPr>
          <w:rFonts w:eastAsia="Times New Roman" w:cs="Times New Roman"/>
          <w:szCs w:val="24"/>
        </w:rPr>
        <w:t>Σήμερα</w:t>
      </w:r>
      <w:r>
        <w:rPr>
          <w:rFonts w:eastAsia="Times New Roman" w:cs="Times New Roman"/>
          <w:szCs w:val="24"/>
        </w:rPr>
        <w:t>,</w:t>
      </w:r>
      <w:r w:rsidRPr="00730C26">
        <w:rPr>
          <w:rFonts w:eastAsia="Times New Roman" w:cs="Times New Roman"/>
          <w:szCs w:val="24"/>
        </w:rPr>
        <w:t xml:space="preserve"> κυρίες και κύριοι Βουλευτές</w:t>
      </w:r>
      <w:r>
        <w:rPr>
          <w:rFonts w:eastAsia="Times New Roman" w:cs="Times New Roman"/>
          <w:szCs w:val="24"/>
        </w:rPr>
        <w:t>,</w:t>
      </w:r>
      <w:r w:rsidRPr="00730C26">
        <w:rPr>
          <w:rFonts w:eastAsia="Times New Roman" w:cs="Times New Roman"/>
          <w:szCs w:val="24"/>
        </w:rPr>
        <w:t xml:space="preserve"> οι Τουρκοκύπριοι αντιδρούν στην παράδοσ</w:t>
      </w:r>
      <w:r>
        <w:rPr>
          <w:rFonts w:eastAsia="Times New Roman" w:cs="Times New Roman"/>
          <w:szCs w:val="24"/>
        </w:rPr>
        <w:t xml:space="preserve">η της Μόρφου και της Αμμοχώστου, </w:t>
      </w:r>
      <w:r w:rsidRPr="00730C26">
        <w:rPr>
          <w:rFonts w:eastAsia="Times New Roman" w:cs="Times New Roman"/>
          <w:szCs w:val="24"/>
        </w:rPr>
        <w:t xml:space="preserve">που προέβλεπε το σχέδιο Ανάν </w:t>
      </w:r>
      <w:r>
        <w:rPr>
          <w:rFonts w:eastAsia="Times New Roman" w:cs="Times New Roman"/>
          <w:szCs w:val="24"/>
        </w:rPr>
        <w:t>να παραδοθούν στην ελληνο</w:t>
      </w:r>
      <w:r w:rsidRPr="00730C26">
        <w:rPr>
          <w:rFonts w:eastAsia="Times New Roman" w:cs="Times New Roman"/>
          <w:szCs w:val="24"/>
        </w:rPr>
        <w:t>κυπριακή διοίκηση</w:t>
      </w:r>
      <w:r>
        <w:rPr>
          <w:rFonts w:eastAsia="Times New Roman" w:cs="Times New Roman"/>
          <w:szCs w:val="24"/>
        </w:rPr>
        <w:t>.</w:t>
      </w:r>
      <w:r w:rsidRPr="00730C26">
        <w:rPr>
          <w:rFonts w:eastAsia="Times New Roman" w:cs="Times New Roman"/>
          <w:szCs w:val="24"/>
        </w:rPr>
        <w:t xml:space="preserve"> Και το χειρότερο από όλα </w:t>
      </w:r>
      <w:r>
        <w:rPr>
          <w:rFonts w:eastAsia="Times New Roman" w:cs="Times New Roman"/>
          <w:szCs w:val="24"/>
        </w:rPr>
        <w:t xml:space="preserve">είναι ότι </w:t>
      </w:r>
      <w:r w:rsidRPr="00730C26">
        <w:rPr>
          <w:rFonts w:eastAsia="Times New Roman" w:cs="Times New Roman"/>
          <w:szCs w:val="24"/>
        </w:rPr>
        <w:t xml:space="preserve">στο τραπέζι για πρώτη φορά </w:t>
      </w:r>
      <w:r>
        <w:rPr>
          <w:rFonts w:eastAsia="Times New Roman" w:cs="Times New Roman"/>
          <w:szCs w:val="24"/>
        </w:rPr>
        <w:t>έχει πέσει η συζήτη</w:t>
      </w:r>
      <w:r>
        <w:rPr>
          <w:rFonts w:eastAsia="Times New Roman" w:cs="Times New Roman"/>
          <w:szCs w:val="24"/>
        </w:rPr>
        <w:t xml:space="preserve">ση, </w:t>
      </w:r>
      <w:r w:rsidRPr="00730C26">
        <w:rPr>
          <w:rFonts w:eastAsia="Times New Roman" w:cs="Times New Roman"/>
          <w:szCs w:val="24"/>
        </w:rPr>
        <w:t>όχι για</w:t>
      </w:r>
      <w:r w:rsidRPr="00EE388B">
        <w:rPr>
          <w:rFonts w:eastAsia="Times New Roman" w:cs="Times New Roman"/>
          <w:szCs w:val="24"/>
        </w:rPr>
        <w:t xml:space="preserve"> </w:t>
      </w:r>
      <w:r w:rsidRPr="00730C26">
        <w:rPr>
          <w:rFonts w:eastAsia="Times New Roman" w:cs="Times New Roman"/>
          <w:szCs w:val="24"/>
        </w:rPr>
        <w:t>δικοινοτικής</w:t>
      </w:r>
      <w:r>
        <w:rPr>
          <w:rFonts w:eastAsia="Times New Roman" w:cs="Times New Roman"/>
          <w:szCs w:val="24"/>
        </w:rPr>
        <w:t>,</w:t>
      </w:r>
      <w:r w:rsidRPr="00730C26">
        <w:rPr>
          <w:rFonts w:eastAsia="Times New Roman" w:cs="Times New Roman"/>
          <w:szCs w:val="24"/>
        </w:rPr>
        <w:t xml:space="preserve"> διζωνικής </w:t>
      </w:r>
      <w:r w:rsidRPr="00730C26">
        <w:rPr>
          <w:rFonts w:eastAsia="Times New Roman" w:cs="Times New Roman"/>
          <w:szCs w:val="24"/>
        </w:rPr>
        <w:t>ο</w:t>
      </w:r>
      <w:r>
        <w:rPr>
          <w:rFonts w:eastAsia="Times New Roman" w:cs="Times New Roman"/>
          <w:szCs w:val="24"/>
        </w:rPr>
        <w:t>μο</w:t>
      </w:r>
      <w:r w:rsidRPr="00730C26">
        <w:rPr>
          <w:rFonts w:eastAsia="Times New Roman" w:cs="Times New Roman"/>
          <w:szCs w:val="24"/>
        </w:rPr>
        <w:t xml:space="preserve">σπονδία </w:t>
      </w:r>
      <w:r>
        <w:rPr>
          <w:rFonts w:eastAsia="Times New Roman" w:cs="Times New Roman"/>
          <w:szCs w:val="24"/>
        </w:rPr>
        <w:t>,</w:t>
      </w:r>
      <w:r w:rsidRPr="00730C26">
        <w:rPr>
          <w:rFonts w:eastAsia="Times New Roman" w:cs="Times New Roman"/>
          <w:szCs w:val="24"/>
        </w:rPr>
        <w:t xml:space="preserve"> αλλά για χαλαρή ομοσπονδία</w:t>
      </w:r>
      <w:r>
        <w:rPr>
          <w:rFonts w:eastAsia="Times New Roman" w:cs="Times New Roman"/>
          <w:szCs w:val="24"/>
        </w:rPr>
        <w:t>.</w:t>
      </w:r>
      <w:r w:rsidRPr="00730C26">
        <w:rPr>
          <w:rFonts w:eastAsia="Times New Roman" w:cs="Times New Roman"/>
          <w:szCs w:val="24"/>
        </w:rPr>
        <w:t xml:space="preserve"> Και </w:t>
      </w:r>
      <w:r>
        <w:rPr>
          <w:rFonts w:eastAsia="Times New Roman" w:cs="Times New Roman"/>
          <w:szCs w:val="24"/>
        </w:rPr>
        <w:t>οι Τούρκοι θέτ</w:t>
      </w:r>
      <w:r w:rsidRPr="00730C26">
        <w:rPr>
          <w:rFonts w:eastAsia="Times New Roman" w:cs="Times New Roman"/>
          <w:szCs w:val="24"/>
        </w:rPr>
        <w:t>ουν και το ζήτημα της συνομοσπονδίας</w:t>
      </w:r>
      <w:r>
        <w:rPr>
          <w:rFonts w:eastAsia="Times New Roman" w:cs="Times New Roman"/>
          <w:szCs w:val="24"/>
        </w:rPr>
        <w:t>,</w:t>
      </w:r>
      <w:r w:rsidRPr="00730C26">
        <w:rPr>
          <w:rFonts w:eastAsia="Times New Roman" w:cs="Times New Roman"/>
          <w:szCs w:val="24"/>
        </w:rPr>
        <w:t xml:space="preserve"> δηλαδή διχοτόμηση</w:t>
      </w:r>
      <w:r>
        <w:rPr>
          <w:rFonts w:eastAsia="Times New Roman" w:cs="Times New Roman"/>
          <w:szCs w:val="24"/>
        </w:rPr>
        <w:t xml:space="preserve"> διεθνώς αναγνωρισμένη.</w:t>
      </w:r>
      <w:r w:rsidRPr="00730C26">
        <w:rPr>
          <w:rFonts w:eastAsia="Times New Roman" w:cs="Times New Roman"/>
          <w:szCs w:val="24"/>
        </w:rPr>
        <w:t xml:space="preserve"> Αυτή είναι η κατάντια της πατριδοκαπηλίας</w:t>
      </w:r>
      <w:r>
        <w:rPr>
          <w:rFonts w:eastAsia="Times New Roman" w:cs="Times New Roman"/>
          <w:szCs w:val="24"/>
        </w:rPr>
        <w:t>.</w:t>
      </w:r>
      <w:r w:rsidRPr="00730C26">
        <w:rPr>
          <w:rFonts w:eastAsia="Times New Roman" w:cs="Times New Roman"/>
          <w:szCs w:val="24"/>
        </w:rPr>
        <w:t xml:space="preserve"> Αυτή είναι η κατάντια των φοβικών συνδρ</w:t>
      </w:r>
      <w:r w:rsidRPr="00730C26">
        <w:rPr>
          <w:rFonts w:eastAsia="Times New Roman" w:cs="Times New Roman"/>
          <w:szCs w:val="24"/>
        </w:rPr>
        <w:t>όμων</w:t>
      </w:r>
      <w:r>
        <w:rPr>
          <w:rFonts w:eastAsia="Times New Roman" w:cs="Times New Roman"/>
          <w:szCs w:val="24"/>
        </w:rPr>
        <w:t>, τα οποία</w:t>
      </w:r>
      <w:r w:rsidRPr="00730C26">
        <w:rPr>
          <w:rFonts w:eastAsia="Times New Roman" w:cs="Times New Roman"/>
          <w:szCs w:val="24"/>
        </w:rPr>
        <w:t xml:space="preserve"> οδηγούν σε διπλωματικές πρώτα</w:t>
      </w:r>
      <w:r>
        <w:rPr>
          <w:rFonts w:eastAsia="Times New Roman" w:cs="Times New Roman"/>
          <w:szCs w:val="24"/>
        </w:rPr>
        <w:t xml:space="preserve"> </w:t>
      </w:r>
      <w:r w:rsidRPr="00730C26">
        <w:rPr>
          <w:rFonts w:eastAsia="Times New Roman" w:cs="Times New Roman"/>
          <w:szCs w:val="24"/>
        </w:rPr>
        <w:t>ήττες και μετά</w:t>
      </w:r>
      <w:r>
        <w:rPr>
          <w:rFonts w:eastAsia="Times New Roman" w:cs="Times New Roman"/>
          <w:szCs w:val="24"/>
        </w:rPr>
        <w:t xml:space="preserve"> </w:t>
      </w:r>
      <w:r w:rsidRPr="00730C26">
        <w:rPr>
          <w:rFonts w:eastAsia="Times New Roman" w:cs="Times New Roman"/>
          <w:szCs w:val="24"/>
        </w:rPr>
        <w:t>σε μόνιμες και εθνικές τραγωδίες</w:t>
      </w:r>
      <w:r>
        <w:rPr>
          <w:rFonts w:eastAsia="Times New Roman" w:cs="Times New Roman"/>
          <w:szCs w:val="24"/>
        </w:rPr>
        <w:t>.</w:t>
      </w:r>
    </w:p>
    <w:p w14:paraId="77C0373E" w14:textId="77777777" w:rsidR="006113A9" w:rsidRDefault="006B6FC4">
      <w:pPr>
        <w:tabs>
          <w:tab w:val="left" w:pos="6168"/>
        </w:tabs>
        <w:spacing w:line="600" w:lineRule="auto"/>
        <w:ind w:firstLine="720"/>
        <w:contextualSpacing/>
        <w:jc w:val="both"/>
        <w:rPr>
          <w:rFonts w:eastAsia="Times New Roman" w:cs="Times New Roman"/>
          <w:szCs w:val="24"/>
        </w:rPr>
      </w:pPr>
      <w:r w:rsidRPr="00730C26">
        <w:rPr>
          <w:rFonts w:eastAsia="Times New Roman" w:cs="Times New Roman"/>
          <w:szCs w:val="24"/>
        </w:rPr>
        <w:t>Αναλογιστείτε</w:t>
      </w:r>
      <w:r>
        <w:rPr>
          <w:rFonts w:eastAsia="Times New Roman" w:cs="Times New Roman"/>
          <w:szCs w:val="24"/>
        </w:rPr>
        <w:t>,</w:t>
      </w:r>
      <w:r w:rsidRPr="00730C26">
        <w:rPr>
          <w:rFonts w:eastAsia="Times New Roman" w:cs="Times New Roman"/>
          <w:szCs w:val="24"/>
        </w:rPr>
        <w:t xml:space="preserve"> </w:t>
      </w:r>
      <w:r>
        <w:rPr>
          <w:rFonts w:eastAsia="Times New Roman" w:cs="Times New Roman"/>
          <w:szCs w:val="24"/>
        </w:rPr>
        <w:t>λ</w:t>
      </w:r>
      <w:r w:rsidRPr="00730C26">
        <w:rPr>
          <w:rFonts w:eastAsia="Times New Roman" w:cs="Times New Roman"/>
          <w:szCs w:val="24"/>
        </w:rPr>
        <w:t>οιπόν</w:t>
      </w:r>
      <w:r>
        <w:rPr>
          <w:rFonts w:eastAsia="Times New Roman" w:cs="Times New Roman"/>
          <w:szCs w:val="24"/>
        </w:rPr>
        <w:t>,</w:t>
      </w:r>
      <w:r w:rsidRPr="00730C26">
        <w:rPr>
          <w:rFonts w:eastAsia="Times New Roman" w:cs="Times New Roman"/>
          <w:szCs w:val="24"/>
        </w:rPr>
        <w:t xml:space="preserve"> εσείς τις ευθύνες </w:t>
      </w:r>
      <w:r>
        <w:rPr>
          <w:rFonts w:eastAsia="Times New Roman" w:cs="Times New Roman"/>
          <w:szCs w:val="24"/>
        </w:rPr>
        <w:t>σας.</w:t>
      </w:r>
      <w:r w:rsidRPr="00730C26">
        <w:rPr>
          <w:rFonts w:eastAsia="Times New Roman" w:cs="Times New Roman"/>
          <w:szCs w:val="24"/>
        </w:rPr>
        <w:t xml:space="preserve"> Εάν έχετε </w:t>
      </w:r>
      <w:r>
        <w:rPr>
          <w:rFonts w:eastAsia="Times New Roman" w:cs="Times New Roman"/>
          <w:szCs w:val="24"/>
        </w:rPr>
        <w:t xml:space="preserve">συνείδηση που </w:t>
      </w:r>
      <w:r>
        <w:rPr>
          <w:rFonts w:eastAsia="Times New Roman" w:cs="Times New Roman"/>
          <w:szCs w:val="24"/>
        </w:rPr>
        <w:t xml:space="preserve">τοποθετεί </w:t>
      </w:r>
      <w:r w:rsidRPr="00730C26">
        <w:rPr>
          <w:rFonts w:eastAsia="Times New Roman" w:cs="Times New Roman"/>
          <w:szCs w:val="24"/>
        </w:rPr>
        <w:t>το εθνικό συμφέρον πάνω από το κομματικό</w:t>
      </w:r>
      <w:r>
        <w:rPr>
          <w:rFonts w:eastAsia="Times New Roman" w:cs="Times New Roman"/>
          <w:szCs w:val="24"/>
        </w:rPr>
        <w:t>,</w:t>
      </w:r>
      <w:r w:rsidRPr="00730C26">
        <w:rPr>
          <w:rFonts w:eastAsia="Times New Roman" w:cs="Times New Roman"/>
          <w:szCs w:val="24"/>
        </w:rPr>
        <w:t xml:space="preserve"> ψηφίστε τη </w:t>
      </w:r>
      <w:r>
        <w:rPr>
          <w:rFonts w:eastAsia="Times New Roman" w:cs="Times New Roman"/>
          <w:szCs w:val="24"/>
        </w:rPr>
        <w:t>σ</w:t>
      </w:r>
      <w:r w:rsidRPr="00730C26">
        <w:rPr>
          <w:rFonts w:eastAsia="Times New Roman" w:cs="Times New Roman"/>
          <w:szCs w:val="24"/>
        </w:rPr>
        <w:t>υμφωνία των Πρεσπών</w:t>
      </w:r>
      <w:r>
        <w:rPr>
          <w:rFonts w:eastAsia="Times New Roman" w:cs="Times New Roman"/>
          <w:szCs w:val="24"/>
        </w:rPr>
        <w:t>,</w:t>
      </w:r>
      <w:r w:rsidRPr="00730C26">
        <w:rPr>
          <w:rFonts w:eastAsia="Times New Roman" w:cs="Times New Roman"/>
          <w:szCs w:val="24"/>
        </w:rPr>
        <w:t xml:space="preserve"> ψηφίστε την εθνική </w:t>
      </w:r>
      <w:r w:rsidRPr="00730C26">
        <w:rPr>
          <w:rFonts w:eastAsia="Times New Roman" w:cs="Times New Roman"/>
          <w:szCs w:val="24"/>
        </w:rPr>
        <w:lastRenderedPageBreak/>
        <w:t>γραμμή που πρώτοι εσείς είχατε οριοθετήσει με αποφάσεις της Βουλής των Ελλήνων</w:t>
      </w:r>
      <w:r>
        <w:rPr>
          <w:rFonts w:eastAsia="Times New Roman" w:cs="Times New Roman"/>
          <w:szCs w:val="24"/>
        </w:rPr>
        <w:t>.</w:t>
      </w:r>
    </w:p>
    <w:p w14:paraId="77C0373F" w14:textId="77777777" w:rsidR="006113A9" w:rsidRDefault="006B6FC4">
      <w:pPr>
        <w:tabs>
          <w:tab w:val="left" w:pos="6168"/>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77C03740"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Κύριοι συνάδελφοι, </w:t>
      </w:r>
      <w:r w:rsidRPr="00730C26">
        <w:rPr>
          <w:rFonts w:eastAsia="Times New Roman" w:cs="Times New Roman"/>
          <w:szCs w:val="24"/>
        </w:rPr>
        <w:t>για άλλη μία φορά θα το πω</w:t>
      </w:r>
      <w:r>
        <w:rPr>
          <w:rFonts w:eastAsia="Times New Roman" w:cs="Times New Roman"/>
          <w:szCs w:val="24"/>
        </w:rPr>
        <w:t>: Κάνετε τα ε</w:t>
      </w:r>
      <w:r w:rsidRPr="00730C26">
        <w:rPr>
          <w:rFonts w:eastAsia="Times New Roman" w:cs="Times New Roman"/>
          <w:szCs w:val="24"/>
        </w:rPr>
        <w:t>πτά</w:t>
      </w:r>
      <w:r>
        <w:rPr>
          <w:rFonts w:eastAsia="Times New Roman" w:cs="Times New Roman"/>
          <w:szCs w:val="24"/>
        </w:rPr>
        <w:t xml:space="preserve"> λεπτά εννέα λεπτά.</w:t>
      </w:r>
      <w:r w:rsidRPr="00730C26">
        <w:rPr>
          <w:rFonts w:eastAsia="Times New Roman" w:cs="Times New Roman"/>
          <w:szCs w:val="24"/>
        </w:rPr>
        <w:t xml:space="preserve"> </w:t>
      </w:r>
      <w:r>
        <w:rPr>
          <w:rFonts w:eastAsia="Times New Roman" w:cs="Times New Roman"/>
          <w:szCs w:val="24"/>
        </w:rPr>
        <w:t>Ετοιμαστείτε ν</w:t>
      </w:r>
      <w:r w:rsidRPr="00730C26">
        <w:rPr>
          <w:rFonts w:eastAsia="Times New Roman" w:cs="Times New Roman"/>
          <w:szCs w:val="24"/>
        </w:rPr>
        <w:t xml:space="preserve">α φύγουμε </w:t>
      </w:r>
      <w:r>
        <w:rPr>
          <w:rFonts w:eastAsia="Times New Roman" w:cs="Times New Roman"/>
          <w:szCs w:val="24"/>
        </w:rPr>
        <w:t xml:space="preserve">στις 2.30΄. </w:t>
      </w:r>
    </w:p>
    <w:p w14:paraId="77C03741"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w:t>
      </w:r>
      <w:r w:rsidRPr="00730C26">
        <w:rPr>
          <w:rFonts w:eastAsia="Times New Roman" w:cs="Times New Roman"/>
          <w:szCs w:val="24"/>
        </w:rPr>
        <w:t>Κικίλια</w:t>
      </w:r>
      <w:r>
        <w:rPr>
          <w:rFonts w:eastAsia="Times New Roman" w:cs="Times New Roman"/>
          <w:szCs w:val="24"/>
        </w:rPr>
        <w:t>ς από τη Νέα Δημοκρατία για επτά</w:t>
      </w:r>
      <w:r w:rsidRPr="00730C26">
        <w:rPr>
          <w:rFonts w:eastAsia="Times New Roman" w:cs="Times New Roman"/>
          <w:szCs w:val="24"/>
        </w:rPr>
        <w:t xml:space="preserve"> λεπτά</w:t>
      </w:r>
      <w:r>
        <w:rPr>
          <w:rFonts w:eastAsia="Times New Roman" w:cs="Times New Roman"/>
          <w:szCs w:val="24"/>
        </w:rPr>
        <w:t>,</w:t>
      </w:r>
      <w:r w:rsidRPr="00730C26">
        <w:rPr>
          <w:rFonts w:eastAsia="Times New Roman" w:cs="Times New Roman"/>
          <w:szCs w:val="24"/>
        </w:rPr>
        <w:t xml:space="preserve"> παρακαλώ</w:t>
      </w:r>
      <w:r>
        <w:rPr>
          <w:rFonts w:eastAsia="Times New Roman" w:cs="Times New Roman"/>
          <w:szCs w:val="24"/>
        </w:rPr>
        <w:t>.</w:t>
      </w:r>
    </w:p>
    <w:p w14:paraId="77C03742"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ΚΙΚΙΛΙΑΣ: </w:t>
      </w:r>
      <w:r>
        <w:rPr>
          <w:rFonts w:eastAsia="Times New Roman" w:cs="Times New Roman"/>
          <w:szCs w:val="24"/>
        </w:rPr>
        <w:t xml:space="preserve">Ευχαριστώ, κύριε Πρόεδρε. </w:t>
      </w:r>
    </w:p>
    <w:p w14:paraId="77C03743" w14:textId="77777777" w:rsidR="006113A9" w:rsidRDefault="006B6FC4">
      <w:pPr>
        <w:spacing w:line="600" w:lineRule="auto"/>
        <w:ind w:firstLine="720"/>
        <w:contextualSpacing/>
        <w:jc w:val="both"/>
        <w:rPr>
          <w:rFonts w:eastAsia="Times New Roman" w:cs="Times New Roman"/>
          <w:szCs w:val="24"/>
        </w:rPr>
      </w:pPr>
      <w:r w:rsidRPr="00730C26">
        <w:rPr>
          <w:rFonts w:eastAsia="Times New Roman" w:cs="Times New Roman"/>
          <w:szCs w:val="24"/>
        </w:rPr>
        <w:t>Την ύστατη στιγμή</w:t>
      </w:r>
      <w:r>
        <w:rPr>
          <w:rFonts w:eastAsia="Times New Roman" w:cs="Times New Roman"/>
          <w:szCs w:val="24"/>
        </w:rPr>
        <w:t>,</w:t>
      </w:r>
      <w:r w:rsidRPr="00730C26">
        <w:rPr>
          <w:rFonts w:eastAsia="Times New Roman" w:cs="Times New Roman"/>
          <w:szCs w:val="24"/>
        </w:rPr>
        <w:t xml:space="preserve"> πριν από την κορυφαία σκηνή του δράματος των Πρεσπών</w:t>
      </w:r>
      <w:r>
        <w:rPr>
          <w:rFonts w:eastAsia="Times New Roman" w:cs="Times New Roman"/>
          <w:szCs w:val="24"/>
        </w:rPr>
        <w:t>,</w:t>
      </w:r>
      <w:r w:rsidRPr="00730C26">
        <w:rPr>
          <w:rFonts w:eastAsia="Times New Roman" w:cs="Times New Roman"/>
          <w:szCs w:val="24"/>
        </w:rPr>
        <w:t xml:space="preserve"> θέλω να </w:t>
      </w:r>
      <w:r>
        <w:rPr>
          <w:rFonts w:eastAsia="Times New Roman" w:cs="Times New Roman"/>
          <w:szCs w:val="24"/>
        </w:rPr>
        <w:t>αρχίσω την ομι</w:t>
      </w:r>
      <w:r>
        <w:rPr>
          <w:rFonts w:eastAsia="Times New Roman" w:cs="Times New Roman"/>
          <w:szCs w:val="24"/>
        </w:rPr>
        <w:t>λία μου, απευθύνοντας στην ψυχή του Ε</w:t>
      </w:r>
      <w:r w:rsidRPr="00730C26">
        <w:rPr>
          <w:rFonts w:eastAsia="Times New Roman" w:cs="Times New Roman"/>
          <w:szCs w:val="24"/>
        </w:rPr>
        <w:t>λληνισμού</w:t>
      </w:r>
      <w:r>
        <w:rPr>
          <w:rFonts w:eastAsia="Times New Roman" w:cs="Times New Roman"/>
          <w:szCs w:val="24"/>
        </w:rPr>
        <w:t>,</w:t>
      </w:r>
      <w:r w:rsidRPr="00730C26">
        <w:rPr>
          <w:rFonts w:eastAsia="Times New Roman" w:cs="Times New Roman"/>
          <w:szCs w:val="24"/>
        </w:rPr>
        <w:t xml:space="preserve"> τη Μακεδονία</w:t>
      </w:r>
      <w:r>
        <w:rPr>
          <w:rFonts w:eastAsia="Times New Roman" w:cs="Times New Roman"/>
          <w:szCs w:val="24"/>
        </w:rPr>
        <w:t>, την παρακαταθήκη του Ελύτη. «</w:t>
      </w:r>
      <w:r w:rsidRPr="00730C26">
        <w:rPr>
          <w:rFonts w:eastAsia="Times New Roman" w:cs="Times New Roman"/>
          <w:szCs w:val="24"/>
        </w:rPr>
        <w:t>Ήρθαν ντυμένοι φίλοι αμέτρητες φορές οι εχθροί μου το παμπάλαιο χώμα πατώντας</w:t>
      </w:r>
      <w:r>
        <w:rPr>
          <w:rFonts w:eastAsia="Times New Roman" w:cs="Times New Roman"/>
          <w:szCs w:val="24"/>
        </w:rPr>
        <w:t>.</w:t>
      </w:r>
      <w:r w:rsidRPr="00730C26">
        <w:rPr>
          <w:rFonts w:eastAsia="Times New Roman" w:cs="Times New Roman"/>
          <w:szCs w:val="24"/>
        </w:rPr>
        <w:t xml:space="preserve"> Και το χώμα δεν έδεσε ποτέ με τη φτέρνα </w:t>
      </w:r>
      <w:r>
        <w:rPr>
          <w:rFonts w:eastAsia="Times New Roman" w:cs="Times New Roman"/>
          <w:szCs w:val="24"/>
        </w:rPr>
        <w:t xml:space="preserve">τους». </w:t>
      </w:r>
    </w:p>
    <w:p w14:paraId="77C03744"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εδώ και </w:t>
      </w:r>
      <w:r>
        <w:rPr>
          <w:rFonts w:eastAsia="Times New Roman" w:cs="Times New Roman"/>
          <w:szCs w:val="24"/>
        </w:rPr>
        <w:t xml:space="preserve">καιρό έχω αντιταχθεί ειλικρινώς και καθαρά στις πρωτοβουλίες της Κυβέρνησης για το </w:t>
      </w:r>
      <w:r>
        <w:rPr>
          <w:rFonts w:eastAsia="Times New Roman" w:cs="Times New Roman"/>
          <w:szCs w:val="24"/>
        </w:rPr>
        <w:t>σ</w:t>
      </w:r>
      <w:r w:rsidRPr="00730C26">
        <w:rPr>
          <w:rFonts w:eastAsia="Times New Roman" w:cs="Times New Roman"/>
          <w:szCs w:val="24"/>
        </w:rPr>
        <w:t>κοπιανό</w:t>
      </w:r>
      <w:r>
        <w:rPr>
          <w:rFonts w:eastAsia="Times New Roman" w:cs="Times New Roman"/>
          <w:szCs w:val="24"/>
        </w:rPr>
        <w:t>.</w:t>
      </w:r>
      <w:r w:rsidRPr="00730C26">
        <w:rPr>
          <w:rFonts w:eastAsia="Times New Roman" w:cs="Times New Roman"/>
          <w:szCs w:val="24"/>
        </w:rPr>
        <w:t xml:space="preserve"> Σήμερα</w:t>
      </w:r>
      <w:r>
        <w:rPr>
          <w:rFonts w:eastAsia="Times New Roman" w:cs="Times New Roman"/>
          <w:szCs w:val="24"/>
        </w:rPr>
        <w:t>,</w:t>
      </w:r>
      <w:r w:rsidRPr="00730C26">
        <w:rPr>
          <w:rFonts w:eastAsia="Times New Roman" w:cs="Times New Roman"/>
          <w:szCs w:val="24"/>
        </w:rPr>
        <w:t xml:space="preserve"> δικαιών</w:t>
      </w:r>
      <w:r>
        <w:rPr>
          <w:rFonts w:eastAsia="Times New Roman" w:cs="Times New Roman"/>
          <w:szCs w:val="24"/>
        </w:rPr>
        <w:t>ονται επί τα χείρω οι αρχικές μου</w:t>
      </w:r>
      <w:r w:rsidRPr="00730C26">
        <w:rPr>
          <w:rFonts w:eastAsia="Times New Roman" w:cs="Times New Roman"/>
          <w:szCs w:val="24"/>
        </w:rPr>
        <w:t xml:space="preserve"> </w:t>
      </w:r>
      <w:r>
        <w:rPr>
          <w:rFonts w:eastAsia="Times New Roman" w:cs="Times New Roman"/>
          <w:szCs w:val="24"/>
        </w:rPr>
        <w:t>εν</w:t>
      </w:r>
      <w:r w:rsidRPr="00730C26">
        <w:rPr>
          <w:rFonts w:eastAsia="Times New Roman" w:cs="Times New Roman"/>
          <w:szCs w:val="24"/>
        </w:rPr>
        <w:t>στάσεις</w:t>
      </w:r>
      <w:r>
        <w:rPr>
          <w:rFonts w:eastAsia="Times New Roman" w:cs="Times New Roman"/>
          <w:szCs w:val="24"/>
        </w:rPr>
        <w:t>.</w:t>
      </w:r>
      <w:r w:rsidRPr="00730C26">
        <w:rPr>
          <w:rFonts w:eastAsia="Times New Roman" w:cs="Times New Roman"/>
          <w:szCs w:val="24"/>
        </w:rPr>
        <w:t xml:space="preserve"> </w:t>
      </w:r>
    </w:p>
    <w:p w14:paraId="77C03745"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 αυτό, κύριε Ξυδάκη, </w:t>
      </w:r>
      <w:r w:rsidRPr="00730C26">
        <w:rPr>
          <w:rFonts w:eastAsia="Times New Roman" w:cs="Times New Roman"/>
          <w:szCs w:val="24"/>
        </w:rPr>
        <w:t>είμαι κατηγορηματικά αντίθετος στην επικύρωση της εθνικά επιζήμια</w:t>
      </w:r>
      <w:r>
        <w:rPr>
          <w:rFonts w:eastAsia="Times New Roman" w:cs="Times New Roman"/>
          <w:szCs w:val="24"/>
        </w:rPr>
        <w:t>ς</w:t>
      </w:r>
      <w:r w:rsidRPr="00730C26">
        <w:rPr>
          <w:rFonts w:eastAsia="Times New Roman" w:cs="Times New Roman"/>
          <w:szCs w:val="24"/>
        </w:rPr>
        <w:t xml:space="preserve"> Συμφωνίας των Πρεσπών</w:t>
      </w:r>
      <w:r>
        <w:rPr>
          <w:rFonts w:eastAsia="Times New Roman" w:cs="Times New Roman"/>
          <w:szCs w:val="24"/>
        </w:rPr>
        <w:t>.</w:t>
      </w:r>
      <w:r w:rsidRPr="00730C26">
        <w:rPr>
          <w:rFonts w:eastAsia="Times New Roman" w:cs="Times New Roman"/>
          <w:szCs w:val="24"/>
        </w:rPr>
        <w:t xml:space="preserve"> Θεωρώ </w:t>
      </w:r>
      <w:r>
        <w:rPr>
          <w:rFonts w:eastAsia="Times New Roman" w:cs="Times New Roman"/>
          <w:szCs w:val="24"/>
        </w:rPr>
        <w:t>άκρως διαφωτιστική την α</w:t>
      </w:r>
      <w:r w:rsidRPr="00730C26">
        <w:rPr>
          <w:rFonts w:eastAsia="Times New Roman" w:cs="Times New Roman"/>
          <w:szCs w:val="24"/>
        </w:rPr>
        <w:t>ρχαιολογία της Συμφωνίας των Πρεσπών</w:t>
      </w:r>
      <w:r>
        <w:rPr>
          <w:rFonts w:eastAsia="Times New Roman" w:cs="Times New Roman"/>
          <w:szCs w:val="24"/>
        </w:rPr>
        <w:t>, το π</w:t>
      </w:r>
      <w:r w:rsidRPr="00730C26">
        <w:rPr>
          <w:rFonts w:eastAsia="Times New Roman" w:cs="Times New Roman"/>
          <w:szCs w:val="24"/>
        </w:rPr>
        <w:t>ώς δηλαδή φτάσαμε στη σημερινή διαδικασία</w:t>
      </w:r>
      <w:r>
        <w:rPr>
          <w:rFonts w:eastAsia="Times New Roman" w:cs="Times New Roman"/>
          <w:szCs w:val="24"/>
        </w:rPr>
        <w:t>.</w:t>
      </w:r>
      <w:r w:rsidRPr="00730C26">
        <w:rPr>
          <w:rFonts w:eastAsia="Times New Roman" w:cs="Times New Roman"/>
          <w:szCs w:val="24"/>
        </w:rPr>
        <w:t xml:space="preserve"> Είναι πρόδηλο ότι ο </w:t>
      </w:r>
      <w:r>
        <w:rPr>
          <w:rFonts w:eastAsia="Times New Roman" w:cs="Times New Roman"/>
          <w:szCs w:val="24"/>
        </w:rPr>
        <w:t xml:space="preserve">κ. </w:t>
      </w:r>
      <w:r w:rsidRPr="00730C26">
        <w:rPr>
          <w:rFonts w:eastAsia="Times New Roman" w:cs="Times New Roman"/>
          <w:szCs w:val="24"/>
        </w:rPr>
        <w:t xml:space="preserve">Τσίπρας ενέταξε </w:t>
      </w:r>
      <w:r>
        <w:rPr>
          <w:rFonts w:eastAsia="Times New Roman" w:cs="Times New Roman"/>
          <w:szCs w:val="24"/>
        </w:rPr>
        <w:t xml:space="preserve">τη διαπραγμάτευση με την </w:t>
      </w:r>
      <w:r>
        <w:rPr>
          <w:rFonts w:eastAsia="Times New Roman" w:cs="Times New Roman"/>
          <w:szCs w:val="24"/>
        </w:rPr>
        <w:t>κ</w:t>
      </w:r>
      <w:r>
        <w:rPr>
          <w:rFonts w:eastAsia="Times New Roman" w:cs="Times New Roman"/>
          <w:szCs w:val="24"/>
        </w:rPr>
        <w:t xml:space="preserve">υβέρνηση Ζάεφ </w:t>
      </w:r>
      <w:r w:rsidRPr="00730C26">
        <w:rPr>
          <w:rFonts w:eastAsia="Times New Roman" w:cs="Times New Roman"/>
          <w:szCs w:val="24"/>
        </w:rPr>
        <w:t xml:space="preserve">στους σχεδιασμούς του </w:t>
      </w:r>
      <w:r>
        <w:rPr>
          <w:rFonts w:eastAsia="Times New Roman" w:cs="Times New Roman"/>
          <w:szCs w:val="24"/>
        </w:rPr>
        <w:t xml:space="preserve">για τις </w:t>
      </w:r>
      <w:r w:rsidRPr="00730C26">
        <w:rPr>
          <w:rFonts w:eastAsia="Times New Roman" w:cs="Times New Roman"/>
          <w:szCs w:val="24"/>
        </w:rPr>
        <w:t xml:space="preserve">εκλογές </w:t>
      </w:r>
      <w:r>
        <w:rPr>
          <w:rFonts w:eastAsia="Times New Roman" w:cs="Times New Roman"/>
          <w:szCs w:val="24"/>
        </w:rPr>
        <w:t xml:space="preserve">του </w:t>
      </w:r>
      <w:r w:rsidRPr="00730C26">
        <w:rPr>
          <w:rFonts w:eastAsia="Times New Roman" w:cs="Times New Roman"/>
          <w:szCs w:val="24"/>
        </w:rPr>
        <w:t>2019</w:t>
      </w:r>
      <w:r>
        <w:rPr>
          <w:rFonts w:eastAsia="Times New Roman" w:cs="Times New Roman"/>
          <w:szCs w:val="24"/>
        </w:rPr>
        <w:t>.</w:t>
      </w:r>
      <w:r w:rsidRPr="00730C26">
        <w:rPr>
          <w:rFonts w:eastAsia="Times New Roman" w:cs="Times New Roman"/>
          <w:szCs w:val="24"/>
        </w:rPr>
        <w:t xml:space="preserve"> Εξ</w:t>
      </w:r>
      <w:r>
        <w:rPr>
          <w:rFonts w:eastAsia="Times New Roman" w:cs="Times New Roman"/>
          <w:szCs w:val="24"/>
        </w:rPr>
        <w:t xml:space="preserve"> </w:t>
      </w:r>
      <w:r w:rsidRPr="00730C26">
        <w:rPr>
          <w:rFonts w:eastAsia="Times New Roman" w:cs="Times New Roman"/>
          <w:szCs w:val="24"/>
        </w:rPr>
        <w:t xml:space="preserve">αρχής </w:t>
      </w:r>
      <w:r>
        <w:rPr>
          <w:rFonts w:eastAsia="Times New Roman" w:cs="Times New Roman"/>
          <w:szCs w:val="24"/>
        </w:rPr>
        <w:t>το κίνητρό του, δ</w:t>
      </w:r>
      <w:r w:rsidRPr="00730C26">
        <w:rPr>
          <w:rFonts w:eastAsia="Times New Roman" w:cs="Times New Roman"/>
          <w:szCs w:val="24"/>
        </w:rPr>
        <w:t>ηλαδή</w:t>
      </w:r>
      <w:r>
        <w:rPr>
          <w:rFonts w:eastAsia="Times New Roman" w:cs="Times New Roman"/>
          <w:szCs w:val="24"/>
        </w:rPr>
        <w:t>,</w:t>
      </w:r>
      <w:r w:rsidRPr="00730C26">
        <w:rPr>
          <w:rFonts w:eastAsia="Times New Roman" w:cs="Times New Roman"/>
          <w:szCs w:val="24"/>
        </w:rPr>
        <w:t xml:space="preserve"> δεν ήταν πατριωτικό</w:t>
      </w:r>
      <w:r>
        <w:rPr>
          <w:rFonts w:eastAsia="Times New Roman" w:cs="Times New Roman"/>
          <w:szCs w:val="24"/>
        </w:rPr>
        <w:t xml:space="preserve"> </w:t>
      </w:r>
      <w:r w:rsidRPr="00730C26">
        <w:rPr>
          <w:rFonts w:eastAsia="Times New Roman" w:cs="Times New Roman"/>
          <w:szCs w:val="24"/>
        </w:rPr>
        <w:t>ούτε επεδίωκε την προαγωγή του δημοσίου συμφέροντος</w:t>
      </w:r>
      <w:r>
        <w:rPr>
          <w:rFonts w:eastAsia="Times New Roman" w:cs="Times New Roman"/>
          <w:szCs w:val="24"/>
        </w:rPr>
        <w:t>.</w:t>
      </w:r>
      <w:r w:rsidRPr="00730C26">
        <w:rPr>
          <w:rFonts w:eastAsia="Times New Roman" w:cs="Times New Roman"/>
          <w:szCs w:val="24"/>
        </w:rPr>
        <w:t xml:space="preserve"> Στόχευε</w:t>
      </w:r>
      <w:r>
        <w:rPr>
          <w:rFonts w:eastAsia="Times New Roman" w:cs="Times New Roman"/>
          <w:szCs w:val="24"/>
        </w:rPr>
        <w:t>,</w:t>
      </w:r>
      <w:r w:rsidRPr="00730C26">
        <w:rPr>
          <w:rFonts w:eastAsia="Times New Roman" w:cs="Times New Roman"/>
          <w:szCs w:val="24"/>
        </w:rPr>
        <w:t xml:space="preserve"> </w:t>
      </w:r>
      <w:r>
        <w:rPr>
          <w:rFonts w:eastAsia="Times New Roman" w:cs="Times New Roman"/>
          <w:szCs w:val="24"/>
        </w:rPr>
        <w:t>απλώς, στη</w:t>
      </w:r>
      <w:r w:rsidRPr="00730C26">
        <w:rPr>
          <w:rFonts w:eastAsia="Times New Roman" w:cs="Times New Roman"/>
          <w:szCs w:val="24"/>
        </w:rPr>
        <w:t xml:space="preserve"> διάλυση των πολιτικών του αντιπάλων</w:t>
      </w:r>
      <w:r>
        <w:rPr>
          <w:rFonts w:eastAsia="Times New Roman" w:cs="Times New Roman"/>
          <w:szCs w:val="24"/>
        </w:rPr>
        <w:t>,</w:t>
      </w:r>
      <w:r w:rsidRPr="00730C26">
        <w:rPr>
          <w:rFonts w:eastAsia="Times New Roman" w:cs="Times New Roman"/>
          <w:szCs w:val="24"/>
        </w:rPr>
        <w:t xml:space="preserve"> </w:t>
      </w:r>
      <w:r>
        <w:rPr>
          <w:rFonts w:eastAsia="Times New Roman" w:cs="Times New Roman"/>
          <w:szCs w:val="24"/>
        </w:rPr>
        <w:t xml:space="preserve">των σχηματισμών </w:t>
      </w:r>
      <w:r w:rsidRPr="00730C26">
        <w:rPr>
          <w:rFonts w:eastAsia="Times New Roman" w:cs="Times New Roman"/>
          <w:szCs w:val="24"/>
        </w:rPr>
        <w:t xml:space="preserve">δηλαδή της </w:t>
      </w:r>
      <w:r>
        <w:rPr>
          <w:rFonts w:eastAsia="Times New Roman" w:cs="Times New Roman"/>
          <w:szCs w:val="24"/>
        </w:rPr>
        <w:t xml:space="preserve">Αντιπολίτευσης, </w:t>
      </w:r>
      <w:r w:rsidRPr="00730C26">
        <w:rPr>
          <w:rFonts w:eastAsia="Times New Roman" w:cs="Times New Roman"/>
          <w:szCs w:val="24"/>
        </w:rPr>
        <w:t xml:space="preserve">και την ισχυροποίηση του ΣΥΡΙΖΑ </w:t>
      </w:r>
      <w:r>
        <w:rPr>
          <w:rFonts w:eastAsia="Times New Roman" w:cs="Times New Roman"/>
          <w:szCs w:val="24"/>
        </w:rPr>
        <w:t>με το να</w:t>
      </w:r>
      <w:r>
        <w:rPr>
          <w:rFonts w:eastAsia="Times New Roman" w:cs="Times New Roman"/>
          <w:szCs w:val="24"/>
        </w:rPr>
        <w:t xml:space="preserve"> </w:t>
      </w:r>
      <w:r w:rsidRPr="00730C26">
        <w:rPr>
          <w:rFonts w:eastAsia="Times New Roman" w:cs="Times New Roman"/>
          <w:szCs w:val="24"/>
        </w:rPr>
        <w:t xml:space="preserve">εμφανιστεί ο ίδιος ως πολιτικός μάγος που </w:t>
      </w:r>
      <w:r>
        <w:rPr>
          <w:rFonts w:eastAsia="Times New Roman" w:cs="Times New Roman"/>
          <w:szCs w:val="24"/>
        </w:rPr>
        <w:t>επιλύει χρόνια προβλήματα. Δεν επεδίωκε τη βέλτιστη σ</w:t>
      </w:r>
      <w:r w:rsidRPr="00730C26">
        <w:rPr>
          <w:rFonts w:eastAsia="Times New Roman" w:cs="Times New Roman"/>
          <w:szCs w:val="24"/>
        </w:rPr>
        <w:t>υμφωνία</w:t>
      </w:r>
      <w:r>
        <w:rPr>
          <w:rFonts w:eastAsia="Times New Roman" w:cs="Times New Roman"/>
          <w:szCs w:val="24"/>
        </w:rPr>
        <w:t xml:space="preserve">, αλλά </w:t>
      </w:r>
      <w:r w:rsidRPr="00730C26">
        <w:rPr>
          <w:rFonts w:eastAsia="Times New Roman" w:cs="Times New Roman"/>
          <w:szCs w:val="24"/>
        </w:rPr>
        <w:t xml:space="preserve">τον ενδιέφερε να φέρει μία όποια συμφωνία πριν από </w:t>
      </w:r>
      <w:r>
        <w:rPr>
          <w:rFonts w:eastAsia="Times New Roman" w:cs="Times New Roman"/>
          <w:szCs w:val="24"/>
        </w:rPr>
        <w:t xml:space="preserve">τις </w:t>
      </w:r>
      <w:r w:rsidRPr="00730C26">
        <w:rPr>
          <w:rFonts w:eastAsia="Times New Roman" w:cs="Times New Roman"/>
          <w:szCs w:val="24"/>
        </w:rPr>
        <w:t xml:space="preserve">εκλογές του </w:t>
      </w:r>
      <w:r>
        <w:rPr>
          <w:rFonts w:eastAsia="Times New Roman" w:cs="Times New Roman"/>
          <w:szCs w:val="24"/>
        </w:rPr>
        <w:t>20</w:t>
      </w:r>
      <w:r w:rsidRPr="00730C26">
        <w:rPr>
          <w:rFonts w:eastAsia="Times New Roman" w:cs="Times New Roman"/>
          <w:szCs w:val="24"/>
        </w:rPr>
        <w:t>19</w:t>
      </w:r>
      <w:r>
        <w:rPr>
          <w:rFonts w:eastAsia="Times New Roman" w:cs="Times New Roman"/>
          <w:szCs w:val="24"/>
        </w:rPr>
        <w:t>.</w:t>
      </w:r>
    </w:p>
    <w:p w14:paraId="77C03746" w14:textId="77777777" w:rsidR="006113A9" w:rsidRDefault="006B6FC4">
      <w:pPr>
        <w:spacing w:line="600" w:lineRule="auto"/>
        <w:ind w:firstLine="720"/>
        <w:contextualSpacing/>
        <w:jc w:val="both"/>
        <w:rPr>
          <w:rFonts w:eastAsia="Times New Roman" w:cs="Times New Roman"/>
          <w:szCs w:val="24"/>
        </w:rPr>
      </w:pPr>
      <w:r w:rsidRPr="00730C26">
        <w:rPr>
          <w:rFonts w:eastAsia="Times New Roman" w:cs="Times New Roman"/>
          <w:szCs w:val="24"/>
        </w:rPr>
        <w:t>Επιπλέον</w:t>
      </w:r>
      <w:r>
        <w:rPr>
          <w:rFonts w:eastAsia="Times New Roman" w:cs="Times New Roman"/>
          <w:szCs w:val="24"/>
        </w:rPr>
        <w:t>,</w:t>
      </w:r>
      <w:r w:rsidRPr="00730C26">
        <w:rPr>
          <w:rFonts w:eastAsia="Times New Roman" w:cs="Times New Roman"/>
          <w:szCs w:val="24"/>
        </w:rPr>
        <w:t xml:space="preserve"> ο κ Τσίπρας σαρξ εκ της σαρκός </w:t>
      </w:r>
      <w:r>
        <w:rPr>
          <w:rFonts w:eastAsia="Times New Roman" w:cs="Times New Roman"/>
          <w:szCs w:val="24"/>
        </w:rPr>
        <w:t xml:space="preserve">της </w:t>
      </w:r>
      <w:r w:rsidRPr="00730C26">
        <w:rPr>
          <w:rFonts w:eastAsia="Times New Roman" w:cs="Times New Roman"/>
          <w:szCs w:val="24"/>
        </w:rPr>
        <w:t>αν</w:t>
      </w:r>
      <w:r>
        <w:rPr>
          <w:rFonts w:eastAsia="Times New Roman" w:cs="Times New Roman"/>
          <w:szCs w:val="24"/>
        </w:rPr>
        <w:t xml:space="preserve">ανεωτικής </w:t>
      </w:r>
      <w:r w:rsidRPr="00730C26">
        <w:rPr>
          <w:rFonts w:eastAsia="Times New Roman" w:cs="Times New Roman"/>
          <w:szCs w:val="24"/>
        </w:rPr>
        <w:t>Αριστεράς εμφορε</w:t>
      </w:r>
      <w:r w:rsidRPr="00730C26">
        <w:rPr>
          <w:rFonts w:eastAsia="Times New Roman" w:cs="Times New Roman"/>
          <w:szCs w:val="24"/>
        </w:rPr>
        <w:t>ίται από τις παρωχημένες ιδέες του διεθνισμού</w:t>
      </w:r>
      <w:r>
        <w:rPr>
          <w:rFonts w:eastAsia="Times New Roman" w:cs="Times New Roman"/>
          <w:szCs w:val="24"/>
        </w:rPr>
        <w:t>. Το ίδιο</w:t>
      </w:r>
      <w:r w:rsidRPr="00730C26">
        <w:rPr>
          <w:rFonts w:eastAsia="Times New Roman" w:cs="Times New Roman"/>
          <w:szCs w:val="24"/>
        </w:rPr>
        <w:t xml:space="preserve"> και αρκετοί από εσάς</w:t>
      </w:r>
      <w:r>
        <w:rPr>
          <w:rFonts w:eastAsia="Times New Roman" w:cs="Times New Roman"/>
          <w:szCs w:val="24"/>
        </w:rPr>
        <w:t>.</w:t>
      </w:r>
      <w:r w:rsidRPr="00730C26">
        <w:rPr>
          <w:rFonts w:eastAsia="Times New Roman" w:cs="Times New Roman"/>
          <w:szCs w:val="24"/>
        </w:rPr>
        <w:t xml:space="preserve"> </w:t>
      </w:r>
      <w:r>
        <w:rPr>
          <w:rFonts w:eastAsia="Times New Roman" w:cs="Times New Roman"/>
          <w:szCs w:val="24"/>
        </w:rPr>
        <w:t>Δεν είχε, όμως, κα</w:t>
      </w:r>
      <w:r>
        <w:rPr>
          <w:rFonts w:eastAsia="Times New Roman" w:cs="Times New Roman"/>
          <w:szCs w:val="24"/>
        </w:rPr>
        <w:t>μ</w:t>
      </w:r>
      <w:r>
        <w:rPr>
          <w:rFonts w:eastAsia="Times New Roman" w:cs="Times New Roman"/>
          <w:szCs w:val="24"/>
        </w:rPr>
        <w:t>μία ένσταση στο να αποδεχτεί τη</w:t>
      </w:r>
      <w:r w:rsidRPr="00730C26">
        <w:rPr>
          <w:rFonts w:eastAsia="Times New Roman" w:cs="Times New Roman"/>
          <w:szCs w:val="24"/>
        </w:rPr>
        <w:t xml:space="preserve"> μακεδονική εθνότητα και γλώσσα</w:t>
      </w:r>
      <w:r>
        <w:rPr>
          <w:rFonts w:eastAsia="Times New Roman" w:cs="Times New Roman"/>
          <w:szCs w:val="24"/>
        </w:rPr>
        <w:t>.</w:t>
      </w:r>
      <w:r w:rsidRPr="00730C26">
        <w:rPr>
          <w:rFonts w:eastAsia="Times New Roman" w:cs="Times New Roman"/>
          <w:szCs w:val="24"/>
        </w:rPr>
        <w:t xml:space="preserve"> </w:t>
      </w:r>
      <w:r w:rsidRPr="00730C26">
        <w:rPr>
          <w:rFonts w:eastAsia="Times New Roman" w:cs="Times New Roman"/>
          <w:szCs w:val="24"/>
        </w:rPr>
        <w:lastRenderedPageBreak/>
        <w:t>Αυτές οι εθνικά επι</w:t>
      </w:r>
      <w:r>
        <w:rPr>
          <w:rFonts w:eastAsia="Times New Roman" w:cs="Times New Roman"/>
          <w:szCs w:val="24"/>
        </w:rPr>
        <w:t>ζήμιες</w:t>
      </w:r>
      <w:r w:rsidRPr="00730C26">
        <w:rPr>
          <w:rFonts w:eastAsia="Times New Roman" w:cs="Times New Roman"/>
          <w:szCs w:val="24"/>
        </w:rPr>
        <w:t xml:space="preserve"> προβλέψεις στη </w:t>
      </w:r>
      <w:r>
        <w:rPr>
          <w:rFonts w:eastAsia="Times New Roman" w:cs="Times New Roman"/>
          <w:szCs w:val="24"/>
        </w:rPr>
        <w:t xml:space="preserve">Συμφωνία </w:t>
      </w:r>
      <w:r w:rsidRPr="00730C26">
        <w:rPr>
          <w:rFonts w:eastAsia="Times New Roman" w:cs="Times New Roman"/>
          <w:szCs w:val="24"/>
        </w:rPr>
        <w:t>των Πρε</w:t>
      </w:r>
      <w:r>
        <w:rPr>
          <w:rFonts w:eastAsia="Times New Roman" w:cs="Times New Roman"/>
          <w:szCs w:val="24"/>
        </w:rPr>
        <w:t>σπών δεν αποτελούν για τον ίδιο</w:t>
      </w:r>
      <w:r w:rsidRPr="00730C26">
        <w:rPr>
          <w:rFonts w:eastAsia="Times New Roman" w:cs="Times New Roman"/>
          <w:szCs w:val="24"/>
        </w:rPr>
        <w:t xml:space="preserve"> προϊόν </w:t>
      </w:r>
      <w:r w:rsidRPr="00730C26">
        <w:rPr>
          <w:rFonts w:eastAsia="Times New Roman" w:cs="Times New Roman"/>
          <w:szCs w:val="24"/>
        </w:rPr>
        <w:t>αναγκαστικού συμβιβασμού</w:t>
      </w:r>
      <w:r>
        <w:rPr>
          <w:rFonts w:eastAsia="Times New Roman" w:cs="Times New Roman"/>
          <w:szCs w:val="24"/>
        </w:rPr>
        <w:t>,</w:t>
      </w:r>
      <w:r w:rsidRPr="00730C26">
        <w:rPr>
          <w:rFonts w:eastAsia="Times New Roman" w:cs="Times New Roman"/>
          <w:szCs w:val="24"/>
        </w:rPr>
        <w:t xml:space="preserve"> αλλά προβολή της ιδεολογίας</w:t>
      </w:r>
      <w:r>
        <w:rPr>
          <w:rFonts w:eastAsia="Times New Roman" w:cs="Times New Roman"/>
          <w:szCs w:val="24"/>
        </w:rPr>
        <w:t xml:space="preserve"> του.</w:t>
      </w:r>
      <w:r w:rsidRPr="00730C26">
        <w:rPr>
          <w:rFonts w:eastAsia="Times New Roman" w:cs="Times New Roman"/>
          <w:szCs w:val="24"/>
        </w:rPr>
        <w:t xml:space="preserve"> Εξαιτίας των </w:t>
      </w:r>
      <w:r>
        <w:rPr>
          <w:rFonts w:eastAsia="Times New Roman" w:cs="Times New Roman"/>
          <w:szCs w:val="24"/>
        </w:rPr>
        <w:t xml:space="preserve">δικών του και δικών σας </w:t>
      </w:r>
      <w:r w:rsidRPr="00730C26">
        <w:rPr>
          <w:rFonts w:eastAsia="Times New Roman" w:cs="Times New Roman"/>
          <w:szCs w:val="24"/>
        </w:rPr>
        <w:t xml:space="preserve">ιδεολογικών αγκυλώσεων ήταν ο πλέον </w:t>
      </w:r>
      <w:r>
        <w:rPr>
          <w:rFonts w:eastAsia="Times New Roman" w:cs="Times New Roman"/>
          <w:szCs w:val="24"/>
        </w:rPr>
        <w:t>α</w:t>
      </w:r>
      <w:r w:rsidRPr="00730C26">
        <w:rPr>
          <w:rFonts w:eastAsia="Times New Roman" w:cs="Times New Roman"/>
          <w:szCs w:val="24"/>
        </w:rPr>
        <w:t>κατάλλη</w:t>
      </w:r>
      <w:r>
        <w:rPr>
          <w:rFonts w:eastAsia="Times New Roman" w:cs="Times New Roman"/>
          <w:szCs w:val="24"/>
        </w:rPr>
        <w:t>λος άνθρωπος να διαπραγματευτεί το</w:t>
      </w:r>
      <w:r w:rsidRPr="00730C26">
        <w:rPr>
          <w:rFonts w:eastAsia="Times New Roman" w:cs="Times New Roman"/>
          <w:szCs w:val="24"/>
        </w:rPr>
        <w:t xml:space="preserve"> </w:t>
      </w:r>
      <w:r>
        <w:rPr>
          <w:rFonts w:eastAsia="Times New Roman" w:cs="Times New Roman"/>
          <w:szCs w:val="24"/>
        </w:rPr>
        <w:t>μ</w:t>
      </w:r>
      <w:r w:rsidRPr="00730C26">
        <w:rPr>
          <w:rFonts w:eastAsia="Times New Roman" w:cs="Times New Roman"/>
          <w:szCs w:val="24"/>
        </w:rPr>
        <w:t>ακεδονικό</w:t>
      </w:r>
      <w:r>
        <w:rPr>
          <w:rFonts w:eastAsia="Times New Roman" w:cs="Times New Roman"/>
          <w:szCs w:val="24"/>
        </w:rPr>
        <w:t>.</w:t>
      </w:r>
      <w:r w:rsidRPr="00730C26">
        <w:rPr>
          <w:rFonts w:eastAsia="Times New Roman" w:cs="Times New Roman"/>
          <w:szCs w:val="24"/>
        </w:rPr>
        <w:t xml:space="preserve"> Και διάλεξε για τη δ</w:t>
      </w:r>
      <w:r>
        <w:rPr>
          <w:rFonts w:eastAsia="Times New Roman" w:cs="Times New Roman"/>
          <w:szCs w:val="24"/>
        </w:rPr>
        <w:t>ιεκπεραίωση σχεδιασμού τον κ.</w:t>
      </w:r>
      <w:r w:rsidRPr="00730C26">
        <w:rPr>
          <w:rFonts w:eastAsia="Times New Roman" w:cs="Times New Roman"/>
          <w:szCs w:val="24"/>
        </w:rPr>
        <w:t xml:space="preserve"> Κοτζιά</w:t>
      </w:r>
      <w:r>
        <w:rPr>
          <w:rFonts w:eastAsia="Times New Roman" w:cs="Times New Roman"/>
          <w:szCs w:val="24"/>
        </w:rPr>
        <w:t>.</w:t>
      </w:r>
    </w:p>
    <w:p w14:paraId="77C03747" w14:textId="77777777" w:rsidR="006113A9" w:rsidRDefault="006B6FC4">
      <w:pPr>
        <w:spacing w:line="600" w:lineRule="auto"/>
        <w:ind w:firstLine="720"/>
        <w:contextualSpacing/>
        <w:jc w:val="both"/>
        <w:rPr>
          <w:rFonts w:eastAsia="Times New Roman" w:cs="Times New Roman"/>
          <w:szCs w:val="24"/>
        </w:rPr>
      </w:pPr>
      <w:r w:rsidRPr="00730C26">
        <w:rPr>
          <w:rFonts w:eastAsia="Times New Roman" w:cs="Times New Roman"/>
          <w:szCs w:val="24"/>
        </w:rPr>
        <w:t>Πολλοί λένε</w:t>
      </w:r>
      <w:r>
        <w:rPr>
          <w:rFonts w:eastAsia="Times New Roman" w:cs="Times New Roman"/>
          <w:szCs w:val="24"/>
        </w:rPr>
        <w:t>:</w:t>
      </w:r>
      <w:r w:rsidRPr="00730C26">
        <w:rPr>
          <w:rFonts w:eastAsia="Times New Roman" w:cs="Times New Roman"/>
          <w:szCs w:val="24"/>
        </w:rPr>
        <w:t xml:space="preserve"> </w:t>
      </w:r>
      <w:r>
        <w:rPr>
          <w:rFonts w:eastAsia="Times New Roman" w:cs="Times New Roman"/>
          <w:szCs w:val="24"/>
        </w:rPr>
        <w:t>«</w:t>
      </w:r>
      <w:r w:rsidRPr="00730C26">
        <w:rPr>
          <w:rFonts w:eastAsia="Times New Roman" w:cs="Times New Roman"/>
          <w:szCs w:val="24"/>
        </w:rPr>
        <w:t>Μα καλά</w:t>
      </w:r>
      <w:r>
        <w:rPr>
          <w:rFonts w:eastAsia="Times New Roman" w:cs="Times New Roman"/>
          <w:szCs w:val="24"/>
        </w:rPr>
        <w:t>, κατηγορείτε</w:t>
      </w:r>
      <w:r w:rsidRPr="00730C26">
        <w:rPr>
          <w:rFonts w:eastAsia="Times New Roman" w:cs="Times New Roman"/>
          <w:szCs w:val="24"/>
        </w:rPr>
        <w:t xml:space="preserve"> τον Κοτζιά</w:t>
      </w:r>
      <w:r>
        <w:rPr>
          <w:rFonts w:eastAsia="Times New Roman" w:cs="Times New Roman"/>
          <w:szCs w:val="24"/>
        </w:rPr>
        <w:t>;</w:t>
      </w:r>
      <w:r w:rsidRPr="00730C26">
        <w:rPr>
          <w:rFonts w:eastAsia="Times New Roman" w:cs="Times New Roman"/>
          <w:szCs w:val="24"/>
        </w:rPr>
        <w:t xml:space="preserve"> Ο Νίκος είναι πατριώτης</w:t>
      </w:r>
      <w:r>
        <w:rPr>
          <w:rFonts w:eastAsia="Times New Roman" w:cs="Times New Roman"/>
          <w:szCs w:val="24"/>
        </w:rPr>
        <w:t>»,</w:t>
      </w:r>
      <w:r w:rsidRPr="00730C26">
        <w:rPr>
          <w:rFonts w:eastAsia="Times New Roman" w:cs="Times New Roman"/>
          <w:szCs w:val="24"/>
        </w:rPr>
        <w:t xml:space="preserve"> ξεχνώντας ότι η κομματική μήτρα που εξέθρεψε τους </w:t>
      </w:r>
      <w:r>
        <w:rPr>
          <w:rFonts w:eastAsia="Times New Roman" w:cs="Times New Roman"/>
          <w:szCs w:val="24"/>
        </w:rPr>
        <w:t>κύριους Τσίπρα</w:t>
      </w:r>
      <w:r w:rsidRPr="00730C26">
        <w:rPr>
          <w:rFonts w:eastAsia="Times New Roman" w:cs="Times New Roman"/>
          <w:szCs w:val="24"/>
        </w:rPr>
        <w:t xml:space="preserve"> και Κοτζιά ήταν κοινή</w:t>
      </w:r>
      <w:r>
        <w:rPr>
          <w:rFonts w:eastAsia="Times New Roman" w:cs="Times New Roman"/>
          <w:szCs w:val="24"/>
        </w:rPr>
        <w:t>. Απλώς,</w:t>
      </w:r>
      <w:r w:rsidRPr="00730C26">
        <w:rPr>
          <w:rFonts w:eastAsia="Times New Roman" w:cs="Times New Roman"/>
          <w:szCs w:val="24"/>
        </w:rPr>
        <w:t xml:space="preserve"> ο κ Τσίπρας ανέγν</w:t>
      </w:r>
      <w:r>
        <w:rPr>
          <w:rFonts w:eastAsia="Times New Roman" w:cs="Times New Roman"/>
          <w:szCs w:val="24"/>
        </w:rPr>
        <w:t>ωσε ορθά τη φιλοδοξία του κ.</w:t>
      </w:r>
      <w:r w:rsidRPr="00730C26">
        <w:rPr>
          <w:rFonts w:eastAsia="Times New Roman" w:cs="Times New Roman"/>
          <w:szCs w:val="24"/>
        </w:rPr>
        <w:t xml:space="preserve"> Κοτζιά</w:t>
      </w:r>
      <w:r>
        <w:rPr>
          <w:rFonts w:eastAsia="Times New Roman" w:cs="Times New Roman"/>
          <w:szCs w:val="24"/>
        </w:rPr>
        <w:t>,</w:t>
      </w:r>
      <w:r w:rsidRPr="00730C26">
        <w:rPr>
          <w:rFonts w:eastAsia="Times New Roman" w:cs="Times New Roman"/>
          <w:szCs w:val="24"/>
        </w:rPr>
        <w:t xml:space="preserve"> το πάθος του για την υστεροφημία του</w:t>
      </w:r>
      <w:r>
        <w:rPr>
          <w:rFonts w:eastAsia="Times New Roman" w:cs="Times New Roman"/>
          <w:szCs w:val="24"/>
        </w:rPr>
        <w:t>.</w:t>
      </w:r>
      <w:r w:rsidRPr="00730C26">
        <w:rPr>
          <w:rFonts w:eastAsia="Times New Roman" w:cs="Times New Roman"/>
          <w:szCs w:val="24"/>
        </w:rPr>
        <w:t xml:space="preserve"> Στον πν</w:t>
      </w:r>
      <w:r w:rsidRPr="00730C26">
        <w:rPr>
          <w:rFonts w:eastAsia="Times New Roman" w:cs="Times New Roman"/>
          <w:szCs w:val="24"/>
        </w:rPr>
        <w:t>ευματικά</w:t>
      </w:r>
      <w:r>
        <w:rPr>
          <w:rFonts w:eastAsia="Times New Roman" w:cs="Times New Roman"/>
          <w:szCs w:val="24"/>
        </w:rPr>
        <w:t xml:space="preserve"> πληθωρικό</w:t>
      </w:r>
      <w:r w:rsidRPr="00730C26">
        <w:rPr>
          <w:rFonts w:eastAsia="Times New Roman" w:cs="Times New Roman"/>
          <w:szCs w:val="24"/>
        </w:rPr>
        <w:t xml:space="preserve"> </w:t>
      </w:r>
      <w:r>
        <w:rPr>
          <w:rFonts w:eastAsia="Times New Roman" w:cs="Times New Roman"/>
          <w:szCs w:val="24"/>
        </w:rPr>
        <w:t>κ.</w:t>
      </w:r>
      <w:r w:rsidRPr="00730C26">
        <w:rPr>
          <w:rFonts w:eastAsia="Times New Roman" w:cs="Times New Roman"/>
          <w:szCs w:val="24"/>
        </w:rPr>
        <w:t xml:space="preserve"> Κοτζιά δεν αρκούσε μία απλή </w:t>
      </w:r>
      <w:r>
        <w:rPr>
          <w:rFonts w:eastAsia="Times New Roman" w:cs="Times New Roman"/>
          <w:szCs w:val="24"/>
        </w:rPr>
        <w:t>υ</w:t>
      </w:r>
      <w:r w:rsidRPr="00730C26">
        <w:rPr>
          <w:rFonts w:eastAsia="Times New Roman" w:cs="Times New Roman"/>
          <w:szCs w:val="24"/>
        </w:rPr>
        <w:t>πουργική θητεία</w:t>
      </w:r>
      <w:r>
        <w:rPr>
          <w:rFonts w:eastAsia="Times New Roman" w:cs="Times New Roman"/>
          <w:szCs w:val="24"/>
        </w:rPr>
        <w:t>.</w:t>
      </w:r>
      <w:r w:rsidRPr="00730C26">
        <w:rPr>
          <w:rFonts w:eastAsia="Times New Roman" w:cs="Times New Roman"/>
          <w:szCs w:val="24"/>
        </w:rPr>
        <w:t xml:space="preserve"> Έτσι</w:t>
      </w:r>
      <w:r>
        <w:rPr>
          <w:rFonts w:eastAsia="Times New Roman" w:cs="Times New Roman"/>
          <w:szCs w:val="24"/>
        </w:rPr>
        <w:t>,</w:t>
      </w:r>
      <w:r w:rsidRPr="00730C26">
        <w:rPr>
          <w:rFonts w:eastAsia="Times New Roman" w:cs="Times New Roman"/>
          <w:szCs w:val="24"/>
        </w:rPr>
        <w:t xml:space="preserve"> </w:t>
      </w:r>
      <w:r>
        <w:rPr>
          <w:rFonts w:eastAsia="Times New Roman" w:cs="Times New Roman"/>
          <w:szCs w:val="24"/>
        </w:rPr>
        <w:t xml:space="preserve">σαγηνεύτηκε </w:t>
      </w:r>
      <w:r w:rsidRPr="00730C26">
        <w:rPr>
          <w:rFonts w:eastAsia="Times New Roman" w:cs="Times New Roman"/>
          <w:szCs w:val="24"/>
        </w:rPr>
        <w:t xml:space="preserve">από την προοπτική να καταγραφεί στην ιστορία ως ο άνθρωπος που θα </w:t>
      </w:r>
      <w:r>
        <w:rPr>
          <w:rFonts w:eastAsia="Times New Roman" w:cs="Times New Roman"/>
          <w:szCs w:val="24"/>
        </w:rPr>
        <w:t>έλυνε τ</w:t>
      </w:r>
      <w:r w:rsidRPr="00730C26">
        <w:rPr>
          <w:rFonts w:eastAsia="Times New Roman" w:cs="Times New Roman"/>
          <w:szCs w:val="24"/>
        </w:rPr>
        <w:t xml:space="preserve">ο </w:t>
      </w:r>
      <w:r>
        <w:rPr>
          <w:rFonts w:eastAsia="Times New Roman" w:cs="Times New Roman"/>
          <w:szCs w:val="24"/>
        </w:rPr>
        <w:t>σ</w:t>
      </w:r>
      <w:r w:rsidRPr="00730C26">
        <w:rPr>
          <w:rFonts w:eastAsia="Times New Roman" w:cs="Times New Roman"/>
          <w:szCs w:val="24"/>
        </w:rPr>
        <w:t>κοπιανό</w:t>
      </w:r>
      <w:r>
        <w:rPr>
          <w:rFonts w:eastAsia="Times New Roman" w:cs="Times New Roman"/>
          <w:szCs w:val="24"/>
        </w:rPr>
        <w:t>.</w:t>
      </w:r>
      <w:r w:rsidRPr="00730C26">
        <w:rPr>
          <w:rFonts w:eastAsia="Times New Roman" w:cs="Times New Roman"/>
          <w:szCs w:val="24"/>
        </w:rPr>
        <w:t xml:space="preserve"> </w:t>
      </w:r>
      <w:r>
        <w:rPr>
          <w:rFonts w:eastAsia="Times New Roman" w:cs="Times New Roman"/>
          <w:szCs w:val="24"/>
        </w:rPr>
        <w:t xml:space="preserve">Επιθύμησε </w:t>
      </w:r>
      <w:r w:rsidRPr="00730C26">
        <w:rPr>
          <w:rFonts w:eastAsia="Times New Roman" w:cs="Times New Roman"/>
          <w:szCs w:val="24"/>
        </w:rPr>
        <w:t>και εκείνος</w:t>
      </w:r>
      <w:r>
        <w:rPr>
          <w:rFonts w:eastAsia="Times New Roman" w:cs="Times New Roman"/>
          <w:szCs w:val="24"/>
        </w:rPr>
        <w:t>,</w:t>
      </w:r>
      <w:r w:rsidRPr="00730C26">
        <w:rPr>
          <w:rFonts w:eastAsia="Times New Roman" w:cs="Times New Roman"/>
          <w:szCs w:val="24"/>
        </w:rPr>
        <w:t xml:space="preserve"> όσο και ο Πρωθυπουργός</w:t>
      </w:r>
      <w:r>
        <w:rPr>
          <w:rFonts w:eastAsia="Times New Roman" w:cs="Times New Roman"/>
          <w:szCs w:val="24"/>
        </w:rPr>
        <w:t>,</w:t>
      </w:r>
      <w:r w:rsidRPr="00730C26">
        <w:rPr>
          <w:rFonts w:eastAsia="Times New Roman" w:cs="Times New Roman"/>
          <w:szCs w:val="24"/>
        </w:rPr>
        <w:t xml:space="preserve"> μία οποιαδήποτε συμφωνία</w:t>
      </w:r>
      <w:r>
        <w:rPr>
          <w:rFonts w:eastAsia="Times New Roman" w:cs="Times New Roman"/>
          <w:szCs w:val="24"/>
        </w:rPr>
        <w:t>, α</w:t>
      </w:r>
      <w:r w:rsidRPr="00730C26">
        <w:rPr>
          <w:rFonts w:eastAsia="Times New Roman" w:cs="Times New Roman"/>
          <w:szCs w:val="24"/>
        </w:rPr>
        <w:t>ρκεί να επι</w:t>
      </w:r>
      <w:r w:rsidRPr="00730C26">
        <w:rPr>
          <w:rFonts w:eastAsia="Times New Roman" w:cs="Times New Roman"/>
          <w:szCs w:val="24"/>
        </w:rPr>
        <w:t xml:space="preserve">τυγχανόταν εντός του ορίου της θητείας </w:t>
      </w:r>
      <w:r>
        <w:rPr>
          <w:rFonts w:eastAsia="Times New Roman" w:cs="Times New Roman"/>
          <w:szCs w:val="24"/>
        </w:rPr>
        <w:t>τους.</w:t>
      </w:r>
      <w:r w:rsidRPr="00730C26">
        <w:rPr>
          <w:rFonts w:eastAsia="Times New Roman" w:cs="Times New Roman"/>
          <w:szCs w:val="24"/>
        </w:rPr>
        <w:t xml:space="preserve"> Και αυτό το κείμενο</w:t>
      </w:r>
      <w:r>
        <w:rPr>
          <w:rFonts w:eastAsia="Times New Roman" w:cs="Times New Roman"/>
          <w:szCs w:val="24"/>
        </w:rPr>
        <w:t xml:space="preserve"> υπογράφηκε.</w:t>
      </w:r>
      <w:r w:rsidRPr="00730C26">
        <w:rPr>
          <w:rFonts w:eastAsia="Times New Roman" w:cs="Times New Roman"/>
          <w:szCs w:val="24"/>
        </w:rPr>
        <w:t xml:space="preserve"> Ο κ</w:t>
      </w:r>
      <w:r>
        <w:rPr>
          <w:rFonts w:eastAsia="Times New Roman" w:cs="Times New Roman"/>
          <w:szCs w:val="24"/>
        </w:rPr>
        <w:t>.</w:t>
      </w:r>
      <w:r w:rsidRPr="00730C26">
        <w:rPr>
          <w:rFonts w:eastAsia="Times New Roman" w:cs="Times New Roman"/>
          <w:szCs w:val="24"/>
        </w:rPr>
        <w:t xml:space="preserve"> Τσίπρας θέλησε να καρπωθεί αποκλειστικά τη </w:t>
      </w:r>
      <w:r>
        <w:rPr>
          <w:rFonts w:eastAsia="Times New Roman" w:cs="Times New Roman"/>
          <w:szCs w:val="24"/>
        </w:rPr>
        <w:t>σ</w:t>
      </w:r>
      <w:r w:rsidRPr="00730C26">
        <w:rPr>
          <w:rFonts w:eastAsia="Times New Roman" w:cs="Times New Roman"/>
          <w:szCs w:val="24"/>
        </w:rPr>
        <w:t xml:space="preserve">υμφωνία και εκμεταλλευόμενος τον </w:t>
      </w:r>
      <w:r>
        <w:rPr>
          <w:rFonts w:eastAsia="Times New Roman" w:cs="Times New Roman"/>
          <w:szCs w:val="24"/>
        </w:rPr>
        <w:t xml:space="preserve">παρορμητισμό του κ. </w:t>
      </w:r>
      <w:r w:rsidRPr="00730C26">
        <w:rPr>
          <w:rFonts w:eastAsia="Times New Roman" w:cs="Times New Roman"/>
          <w:szCs w:val="24"/>
        </w:rPr>
        <w:t>Καμμένου</w:t>
      </w:r>
      <w:r>
        <w:rPr>
          <w:rFonts w:eastAsia="Times New Roman" w:cs="Times New Roman"/>
          <w:szCs w:val="24"/>
        </w:rPr>
        <w:t xml:space="preserve"> εξώθησε τον κ. </w:t>
      </w:r>
      <w:r w:rsidRPr="00730C26">
        <w:rPr>
          <w:rFonts w:eastAsia="Times New Roman" w:cs="Times New Roman"/>
          <w:szCs w:val="24"/>
        </w:rPr>
        <w:t xml:space="preserve">Κοτζιά σε παραίτηση και κράτησε ο </w:t>
      </w:r>
      <w:r w:rsidRPr="00730C26">
        <w:rPr>
          <w:rFonts w:eastAsia="Times New Roman" w:cs="Times New Roman"/>
          <w:szCs w:val="24"/>
        </w:rPr>
        <w:lastRenderedPageBreak/>
        <w:t>ίδιος τη θέση του Υ</w:t>
      </w:r>
      <w:r w:rsidRPr="00730C26">
        <w:rPr>
          <w:rFonts w:eastAsia="Times New Roman" w:cs="Times New Roman"/>
          <w:szCs w:val="24"/>
        </w:rPr>
        <w:t>πουργείου Εξωτερικών</w:t>
      </w:r>
      <w:r>
        <w:rPr>
          <w:rFonts w:eastAsia="Times New Roman" w:cs="Times New Roman"/>
          <w:szCs w:val="24"/>
        </w:rPr>
        <w:t>,</w:t>
      </w:r>
      <w:r w:rsidRPr="00730C26">
        <w:rPr>
          <w:rFonts w:eastAsia="Times New Roman" w:cs="Times New Roman"/>
          <w:szCs w:val="24"/>
        </w:rPr>
        <w:t xml:space="preserve"> ώστε να πιστωθεί μόνο</w:t>
      </w:r>
      <w:r>
        <w:rPr>
          <w:rFonts w:eastAsia="Times New Roman" w:cs="Times New Roman"/>
          <w:szCs w:val="24"/>
        </w:rPr>
        <w:t>ς</w:t>
      </w:r>
      <w:r w:rsidRPr="00730C26">
        <w:rPr>
          <w:rFonts w:eastAsia="Times New Roman" w:cs="Times New Roman"/>
          <w:szCs w:val="24"/>
        </w:rPr>
        <w:t xml:space="preserve"> την κληρονομιά των Πρεσπών</w:t>
      </w:r>
      <w:r>
        <w:rPr>
          <w:rFonts w:eastAsia="Times New Roman" w:cs="Times New Roman"/>
          <w:szCs w:val="24"/>
        </w:rPr>
        <w:t>.</w:t>
      </w:r>
      <w:r w:rsidRPr="00730C26">
        <w:rPr>
          <w:rFonts w:eastAsia="Times New Roman" w:cs="Times New Roman"/>
          <w:szCs w:val="24"/>
        </w:rPr>
        <w:t xml:space="preserve"> </w:t>
      </w:r>
    </w:p>
    <w:p w14:paraId="77C03748" w14:textId="77777777" w:rsidR="006113A9" w:rsidRDefault="006B6FC4">
      <w:pPr>
        <w:spacing w:line="600" w:lineRule="auto"/>
        <w:ind w:firstLine="720"/>
        <w:contextualSpacing/>
        <w:jc w:val="both"/>
        <w:rPr>
          <w:rFonts w:eastAsia="Times New Roman" w:cs="Times New Roman"/>
          <w:szCs w:val="24"/>
        </w:rPr>
      </w:pPr>
      <w:r w:rsidRPr="00730C26">
        <w:rPr>
          <w:rFonts w:eastAsia="Times New Roman" w:cs="Times New Roman"/>
          <w:szCs w:val="24"/>
        </w:rPr>
        <w:t xml:space="preserve">Και </w:t>
      </w:r>
      <w:r>
        <w:rPr>
          <w:rFonts w:eastAsia="Times New Roman" w:cs="Times New Roman"/>
          <w:szCs w:val="24"/>
        </w:rPr>
        <w:t>προβήκατε, κ</w:t>
      </w:r>
      <w:r w:rsidRPr="00730C26">
        <w:rPr>
          <w:rFonts w:eastAsia="Times New Roman" w:cs="Times New Roman"/>
          <w:szCs w:val="24"/>
        </w:rPr>
        <w:t>ύριε Τσίπρα</w:t>
      </w:r>
      <w:r>
        <w:rPr>
          <w:rFonts w:eastAsia="Times New Roman" w:cs="Times New Roman"/>
          <w:szCs w:val="24"/>
        </w:rPr>
        <w:t>, χωρίς περίσκεψη,</w:t>
      </w:r>
      <w:r w:rsidRPr="00730C26">
        <w:rPr>
          <w:rFonts w:eastAsia="Times New Roman" w:cs="Times New Roman"/>
          <w:szCs w:val="24"/>
        </w:rPr>
        <w:t xml:space="preserve"> χωρίς λύπη</w:t>
      </w:r>
      <w:r>
        <w:rPr>
          <w:rFonts w:eastAsia="Times New Roman" w:cs="Times New Roman"/>
          <w:szCs w:val="24"/>
        </w:rPr>
        <w:t>,</w:t>
      </w:r>
      <w:r w:rsidRPr="00730C26">
        <w:rPr>
          <w:rFonts w:eastAsia="Times New Roman" w:cs="Times New Roman"/>
          <w:szCs w:val="24"/>
        </w:rPr>
        <w:t xml:space="preserve"> χωρίς αιδώ σε μία συμφωνία με την οποία η Ελλάδα εκχω</w:t>
      </w:r>
      <w:r>
        <w:rPr>
          <w:rFonts w:eastAsia="Times New Roman" w:cs="Times New Roman"/>
          <w:szCs w:val="24"/>
        </w:rPr>
        <w:t>ρεί κυριαρχικά και ιστορικά της</w:t>
      </w:r>
      <w:r w:rsidRPr="00730C26">
        <w:rPr>
          <w:rFonts w:eastAsia="Times New Roman" w:cs="Times New Roman"/>
          <w:szCs w:val="24"/>
        </w:rPr>
        <w:t xml:space="preserve"> δικαιώματα</w:t>
      </w:r>
      <w:r>
        <w:rPr>
          <w:rFonts w:eastAsia="Times New Roman" w:cs="Times New Roman"/>
          <w:szCs w:val="24"/>
        </w:rPr>
        <w:t>,</w:t>
      </w:r>
      <w:r w:rsidRPr="00730C26">
        <w:rPr>
          <w:rFonts w:eastAsia="Times New Roman" w:cs="Times New Roman"/>
          <w:szCs w:val="24"/>
        </w:rPr>
        <w:t xml:space="preserve"> λαμβάνοντας ως αντάλλαγμα επικίνδυνες</w:t>
      </w:r>
      <w:r>
        <w:rPr>
          <w:rFonts w:eastAsia="Times New Roman" w:cs="Times New Roman"/>
          <w:szCs w:val="24"/>
        </w:rPr>
        <w:t>,</w:t>
      </w:r>
      <w:r w:rsidRPr="00730C26">
        <w:rPr>
          <w:rFonts w:eastAsia="Times New Roman" w:cs="Times New Roman"/>
          <w:szCs w:val="24"/>
        </w:rPr>
        <w:t xml:space="preserve"> αόριστες και αντιφατικές ρυθμίσεις</w:t>
      </w:r>
      <w:r>
        <w:rPr>
          <w:rFonts w:eastAsia="Times New Roman" w:cs="Times New Roman"/>
          <w:szCs w:val="24"/>
        </w:rPr>
        <w:t>.</w:t>
      </w:r>
      <w:r w:rsidRPr="00730C26">
        <w:rPr>
          <w:rFonts w:eastAsia="Times New Roman" w:cs="Times New Roman"/>
          <w:szCs w:val="24"/>
        </w:rPr>
        <w:t xml:space="preserve"> Δεν </w:t>
      </w:r>
      <w:r>
        <w:rPr>
          <w:rFonts w:eastAsia="Times New Roman" w:cs="Times New Roman"/>
          <w:szCs w:val="24"/>
        </w:rPr>
        <w:t xml:space="preserve">αναλογιστήκατε </w:t>
      </w:r>
      <w:r w:rsidRPr="00730C26">
        <w:rPr>
          <w:rFonts w:eastAsia="Times New Roman" w:cs="Times New Roman"/>
          <w:szCs w:val="24"/>
        </w:rPr>
        <w:t>ούτε το πατριωτικό ερώτημα του Γιάννη Ρίτσου</w:t>
      </w:r>
      <w:r>
        <w:rPr>
          <w:rFonts w:eastAsia="Times New Roman" w:cs="Times New Roman"/>
          <w:szCs w:val="24"/>
        </w:rPr>
        <w:t>:</w:t>
      </w:r>
      <w:r w:rsidRPr="00730C26">
        <w:rPr>
          <w:rFonts w:eastAsia="Times New Roman" w:cs="Times New Roman"/>
          <w:szCs w:val="24"/>
        </w:rPr>
        <w:t xml:space="preserve"> </w:t>
      </w:r>
      <w:r>
        <w:rPr>
          <w:rFonts w:eastAsia="Times New Roman" w:cs="Times New Roman"/>
          <w:szCs w:val="24"/>
        </w:rPr>
        <w:t>«</w:t>
      </w:r>
      <w:r w:rsidRPr="00730C26">
        <w:rPr>
          <w:rFonts w:eastAsia="Times New Roman" w:cs="Times New Roman"/>
          <w:szCs w:val="24"/>
        </w:rPr>
        <w:t xml:space="preserve">Πώς γίνεται οι άλλοι να ορίζουν λίγο-λίγο τη μοίρα </w:t>
      </w:r>
      <w:r>
        <w:rPr>
          <w:rFonts w:eastAsia="Times New Roman" w:cs="Times New Roman"/>
          <w:szCs w:val="24"/>
        </w:rPr>
        <w:t>μας,</w:t>
      </w:r>
      <w:r w:rsidRPr="00730C26">
        <w:rPr>
          <w:rFonts w:eastAsia="Times New Roman" w:cs="Times New Roman"/>
          <w:szCs w:val="24"/>
        </w:rPr>
        <w:t xml:space="preserve"> να μας την επιβάλλουν και εμείς να το δεχόμαστε</w:t>
      </w:r>
      <w:r>
        <w:rPr>
          <w:rFonts w:eastAsia="Times New Roman" w:cs="Times New Roman"/>
          <w:szCs w:val="24"/>
        </w:rPr>
        <w:t xml:space="preserve">;». </w:t>
      </w:r>
    </w:p>
    <w:p w14:paraId="77C03749"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Η</w:t>
      </w:r>
      <w:r w:rsidRPr="00730C26">
        <w:rPr>
          <w:rFonts w:eastAsia="Times New Roman" w:cs="Times New Roman"/>
          <w:szCs w:val="24"/>
        </w:rPr>
        <w:t xml:space="preserve"> Ελλά</w:t>
      </w:r>
      <w:r w:rsidRPr="00730C26">
        <w:rPr>
          <w:rFonts w:eastAsia="Times New Roman" w:cs="Times New Roman"/>
          <w:szCs w:val="24"/>
        </w:rPr>
        <w:t>δα</w:t>
      </w:r>
      <w:r>
        <w:rPr>
          <w:rFonts w:eastAsia="Times New Roman" w:cs="Times New Roman"/>
          <w:szCs w:val="24"/>
        </w:rPr>
        <w:t>,</w:t>
      </w:r>
      <w:r w:rsidRPr="00730C26">
        <w:rPr>
          <w:rFonts w:eastAsia="Times New Roman" w:cs="Times New Roman"/>
          <w:szCs w:val="24"/>
        </w:rPr>
        <w:t xml:space="preserve"> μία χώρα μέλος του ΝΑΤΟ</w:t>
      </w:r>
      <w:r>
        <w:rPr>
          <w:rFonts w:eastAsia="Times New Roman" w:cs="Times New Roman"/>
          <w:szCs w:val="24"/>
        </w:rPr>
        <w:t>,</w:t>
      </w:r>
      <w:r w:rsidRPr="00730C26">
        <w:rPr>
          <w:rFonts w:eastAsia="Times New Roman" w:cs="Times New Roman"/>
          <w:szCs w:val="24"/>
        </w:rPr>
        <w:t xml:space="preserve"> της Ευρωπαϊκής Ένωσης με ισχ</w:t>
      </w:r>
      <w:r>
        <w:rPr>
          <w:rFonts w:eastAsia="Times New Roman" w:cs="Times New Roman"/>
          <w:szCs w:val="24"/>
        </w:rPr>
        <w:t xml:space="preserve">υρό στρατό και γεωπολιτική ισχύ, απεμπολεί </w:t>
      </w:r>
      <w:r w:rsidRPr="00730C26">
        <w:rPr>
          <w:rFonts w:eastAsia="Times New Roman" w:cs="Times New Roman"/>
          <w:szCs w:val="24"/>
        </w:rPr>
        <w:t>εθελού</w:t>
      </w:r>
      <w:r>
        <w:rPr>
          <w:rFonts w:eastAsia="Times New Roman" w:cs="Times New Roman"/>
          <w:szCs w:val="24"/>
        </w:rPr>
        <w:t>σια τα δίκαιά</w:t>
      </w:r>
      <w:r w:rsidRPr="00730C26">
        <w:rPr>
          <w:rFonts w:eastAsia="Times New Roman" w:cs="Times New Roman"/>
          <w:szCs w:val="24"/>
        </w:rPr>
        <w:t xml:space="preserve"> της και δικαιώνει τους Σκοπιανούς</w:t>
      </w:r>
      <w:r>
        <w:rPr>
          <w:rFonts w:eastAsia="Times New Roman" w:cs="Times New Roman"/>
          <w:szCs w:val="24"/>
        </w:rPr>
        <w:t>.</w:t>
      </w:r>
      <w:r w:rsidRPr="00730C26">
        <w:rPr>
          <w:rFonts w:eastAsia="Times New Roman" w:cs="Times New Roman"/>
          <w:szCs w:val="24"/>
        </w:rPr>
        <w:t xml:space="preserve"> Είναι ανήκουστο</w:t>
      </w:r>
      <w:r>
        <w:rPr>
          <w:rFonts w:eastAsia="Times New Roman" w:cs="Times New Roman"/>
          <w:szCs w:val="24"/>
        </w:rPr>
        <w:t xml:space="preserve"> </w:t>
      </w:r>
      <w:r w:rsidRPr="00730C26">
        <w:rPr>
          <w:rFonts w:eastAsia="Times New Roman" w:cs="Times New Roman"/>
          <w:szCs w:val="24"/>
        </w:rPr>
        <w:t>εκείνος που βρίσκεται σε ανάγκη</w:t>
      </w:r>
      <w:r>
        <w:rPr>
          <w:rFonts w:eastAsia="Times New Roman" w:cs="Times New Roman"/>
          <w:szCs w:val="24"/>
        </w:rPr>
        <w:t xml:space="preserve"> -εν προκειμένω, το κράτος των Σκοπίων-</w:t>
      </w:r>
      <w:r w:rsidRPr="00730C26">
        <w:rPr>
          <w:rFonts w:eastAsia="Times New Roman" w:cs="Times New Roman"/>
          <w:szCs w:val="24"/>
        </w:rPr>
        <w:t xml:space="preserve"> και ζητά να επ</w:t>
      </w:r>
      <w:r w:rsidRPr="00730C26">
        <w:rPr>
          <w:rFonts w:eastAsia="Times New Roman" w:cs="Times New Roman"/>
          <w:szCs w:val="24"/>
        </w:rPr>
        <w:t>ιβάλει τελικά τους όρους του και να παίρνει επώδυνα ανταλλάγματα από την Ελλάδα</w:t>
      </w:r>
      <w:r>
        <w:rPr>
          <w:rFonts w:eastAsia="Times New Roman" w:cs="Times New Roman"/>
          <w:szCs w:val="24"/>
        </w:rPr>
        <w:t>.</w:t>
      </w:r>
      <w:r w:rsidRPr="00730C26">
        <w:rPr>
          <w:rFonts w:eastAsia="Times New Roman" w:cs="Times New Roman"/>
          <w:szCs w:val="24"/>
        </w:rPr>
        <w:t xml:space="preserve"> </w:t>
      </w:r>
    </w:p>
    <w:p w14:paraId="77C0374A" w14:textId="77777777" w:rsidR="006113A9" w:rsidRDefault="006B6FC4">
      <w:pPr>
        <w:spacing w:line="600" w:lineRule="auto"/>
        <w:ind w:firstLine="720"/>
        <w:contextualSpacing/>
        <w:jc w:val="both"/>
        <w:rPr>
          <w:rFonts w:eastAsia="Times New Roman" w:cs="Times New Roman"/>
          <w:szCs w:val="24"/>
        </w:rPr>
      </w:pPr>
      <w:r w:rsidRPr="00730C26">
        <w:rPr>
          <w:rFonts w:eastAsia="Times New Roman" w:cs="Times New Roman"/>
          <w:szCs w:val="24"/>
        </w:rPr>
        <w:t>Αν και είναι πασιφανές ότι η συντριπτική πλειοψηφία του ελληνικού λαού δεν επιθυμεί</w:t>
      </w:r>
      <w:r>
        <w:rPr>
          <w:rFonts w:eastAsia="Times New Roman" w:cs="Times New Roman"/>
          <w:szCs w:val="24"/>
        </w:rPr>
        <w:t xml:space="preserve">, κυρίες και κύριοι, την επικύρωση της </w:t>
      </w:r>
      <w:r>
        <w:rPr>
          <w:rFonts w:eastAsia="Times New Roman" w:cs="Times New Roman"/>
          <w:szCs w:val="24"/>
        </w:rPr>
        <w:t>σ</w:t>
      </w:r>
      <w:r>
        <w:rPr>
          <w:rFonts w:eastAsia="Times New Roman" w:cs="Times New Roman"/>
          <w:szCs w:val="24"/>
        </w:rPr>
        <w:t xml:space="preserve">υμφωνίας, </w:t>
      </w:r>
      <w:r w:rsidRPr="00730C26">
        <w:rPr>
          <w:rFonts w:eastAsia="Times New Roman" w:cs="Times New Roman"/>
          <w:szCs w:val="24"/>
        </w:rPr>
        <w:t xml:space="preserve">ο </w:t>
      </w:r>
      <w:r>
        <w:rPr>
          <w:rFonts w:eastAsia="Times New Roman" w:cs="Times New Roman"/>
          <w:szCs w:val="24"/>
        </w:rPr>
        <w:t xml:space="preserve">κ. </w:t>
      </w:r>
      <w:r w:rsidRPr="00730C26">
        <w:rPr>
          <w:rFonts w:eastAsia="Times New Roman" w:cs="Times New Roman"/>
          <w:szCs w:val="24"/>
        </w:rPr>
        <w:t>Τσίπρας και εσείς κόπτεστε να περάσε</w:t>
      </w:r>
      <w:r w:rsidRPr="00730C26">
        <w:rPr>
          <w:rFonts w:eastAsia="Times New Roman" w:cs="Times New Roman"/>
          <w:szCs w:val="24"/>
        </w:rPr>
        <w:t xml:space="preserve">ι από </w:t>
      </w:r>
      <w:r w:rsidRPr="00730C26">
        <w:rPr>
          <w:rFonts w:eastAsia="Times New Roman" w:cs="Times New Roman"/>
          <w:szCs w:val="24"/>
        </w:rPr>
        <w:lastRenderedPageBreak/>
        <w:t>τη Βουλή</w:t>
      </w:r>
      <w:r>
        <w:rPr>
          <w:rFonts w:eastAsia="Times New Roman" w:cs="Times New Roman"/>
          <w:szCs w:val="24"/>
        </w:rPr>
        <w:t>. Ο κ. Τσίπρας ηγείται δε μιας Κυβέρνησης-</w:t>
      </w:r>
      <w:r w:rsidRPr="00730C26">
        <w:rPr>
          <w:rFonts w:eastAsia="Times New Roman" w:cs="Times New Roman"/>
          <w:szCs w:val="24"/>
        </w:rPr>
        <w:t>τερατουργήματος</w:t>
      </w:r>
      <w:r>
        <w:rPr>
          <w:rFonts w:eastAsia="Times New Roman" w:cs="Times New Roman"/>
          <w:szCs w:val="24"/>
        </w:rPr>
        <w:t>,</w:t>
      </w:r>
      <w:r w:rsidRPr="00730C26">
        <w:rPr>
          <w:rFonts w:eastAsia="Times New Roman" w:cs="Times New Roman"/>
          <w:szCs w:val="24"/>
        </w:rPr>
        <w:t xml:space="preserve"> που κορμός της είναι ο ΣΥΡΙΖΑ και άκρα</w:t>
      </w:r>
      <w:r>
        <w:rPr>
          <w:rFonts w:eastAsia="Times New Roman" w:cs="Times New Roman"/>
          <w:szCs w:val="24"/>
        </w:rPr>
        <w:t xml:space="preserve"> </w:t>
      </w:r>
      <w:r w:rsidRPr="00730C26">
        <w:rPr>
          <w:rFonts w:eastAsia="Times New Roman" w:cs="Times New Roman"/>
          <w:szCs w:val="24"/>
        </w:rPr>
        <w:t>της συραμμένα</w:t>
      </w:r>
      <w:r>
        <w:rPr>
          <w:rFonts w:eastAsia="Times New Roman" w:cs="Times New Roman"/>
          <w:szCs w:val="24"/>
        </w:rPr>
        <w:t>,</w:t>
      </w:r>
      <w:r w:rsidRPr="00730C26">
        <w:rPr>
          <w:rFonts w:eastAsia="Times New Roman" w:cs="Times New Roman"/>
          <w:szCs w:val="24"/>
        </w:rPr>
        <w:t xml:space="preserve"> ετερόκλητα μέλη</w:t>
      </w:r>
      <w:r>
        <w:rPr>
          <w:rFonts w:eastAsia="Times New Roman" w:cs="Times New Roman"/>
          <w:szCs w:val="24"/>
        </w:rPr>
        <w:t>, μια Κυβέρνηση-</w:t>
      </w:r>
      <w:r w:rsidRPr="00730C26">
        <w:rPr>
          <w:rFonts w:eastAsia="Times New Roman" w:cs="Times New Roman"/>
          <w:szCs w:val="24"/>
        </w:rPr>
        <w:t>τερατούργημα</w:t>
      </w:r>
      <w:r>
        <w:rPr>
          <w:rFonts w:eastAsia="Times New Roman" w:cs="Times New Roman"/>
          <w:szCs w:val="24"/>
        </w:rPr>
        <w:t>,</w:t>
      </w:r>
      <w:r w:rsidRPr="00730C26">
        <w:rPr>
          <w:rFonts w:eastAsia="Times New Roman" w:cs="Times New Roman"/>
          <w:szCs w:val="24"/>
        </w:rPr>
        <w:t xml:space="preserve"> στηριγμένη σε ευκαιριακή και οριακή </w:t>
      </w:r>
      <w:r>
        <w:rPr>
          <w:rFonts w:eastAsia="Times New Roman" w:cs="Times New Roman"/>
          <w:szCs w:val="24"/>
        </w:rPr>
        <w:t xml:space="preserve">κοινοβουλευτική </w:t>
      </w:r>
      <w:r w:rsidRPr="00730C26">
        <w:rPr>
          <w:rFonts w:eastAsia="Times New Roman" w:cs="Times New Roman"/>
          <w:szCs w:val="24"/>
        </w:rPr>
        <w:t>πλειοψηφία</w:t>
      </w:r>
      <w:r>
        <w:rPr>
          <w:rFonts w:eastAsia="Times New Roman" w:cs="Times New Roman"/>
          <w:szCs w:val="24"/>
        </w:rPr>
        <w:t>.</w:t>
      </w:r>
      <w:r w:rsidRPr="00730C26">
        <w:rPr>
          <w:rFonts w:eastAsia="Times New Roman" w:cs="Times New Roman"/>
          <w:szCs w:val="24"/>
        </w:rPr>
        <w:t xml:space="preserve"> </w:t>
      </w:r>
    </w:p>
    <w:p w14:paraId="77C0374B"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Λίγους μήνες πριν λ</w:t>
      </w:r>
      <w:r>
        <w:rPr>
          <w:rFonts w:eastAsia="Times New Roman" w:cs="Times New Roman"/>
          <w:szCs w:val="24"/>
        </w:rPr>
        <w:t>ήξει η θητεία της, προβαίνει σε μια πράξη που δεσμεύει εσαεί και βλάπτει την Ελλάδα. Για ένα κορυφαίο εθνικό ζήτημα θα έπρεπε είτε να αναζητηθεί πλατιά συναίνεση εντός του Κοινοβουλίου είτε να προσφύγουμε στη λαϊκή ετυμηγορία, προφανώς μέσω των εκλογών.</w:t>
      </w:r>
    </w:p>
    <w:p w14:paraId="77C0374C"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άρνηση του κ. Τσίπρα αποδεικνύει ότι όσο, κατά την άποψή μου, περιφρονεί την Ελλάδα, όπως φαίνεται από την επαίσχυντη Συμφωνία των Πρεσπών, άλλο τόσο περιφρονεί και τον Έλληνα πολίτη, αδιαφορώντας εμπράκτως για την αρχή της λαϊκής κυριαρχίας.</w:t>
      </w:r>
    </w:p>
    <w:p w14:paraId="77C0374D"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Κύριε Πρωθυπο</w:t>
      </w:r>
      <w:r>
        <w:rPr>
          <w:rFonts w:eastAsia="Times New Roman" w:cs="Times New Roman"/>
          <w:szCs w:val="24"/>
        </w:rPr>
        <w:t>υργέ, παρ’ ότι με τη Συμφωνία των Πρεσπών καταφέρατε βαρύ πλήγμα στην ελληνική ιστορία και τα εθνικά μας δίκαια, θα σας πω με παρρησία, παραφράζοντας τον Γιάννη Ρίτσο, «τη Ρωμιοσύνη μην την κλαις, γιατί εκεί που πάει να σκύψει, πετιέται από εξαρχής και αντ</w:t>
      </w:r>
      <w:r>
        <w:rPr>
          <w:rFonts w:eastAsia="Times New Roman" w:cs="Times New Roman"/>
          <w:szCs w:val="24"/>
        </w:rPr>
        <w:t xml:space="preserve">ριεύει και θεριεύει, γιατί </w:t>
      </w:r>
      <w:r>
        <w:rPr>
          <w:rFonts w:eastAsia="Times New Roman" w:cs="Times New Roman"/>
          <w:szCs w:val="24"/>
        </w:rPr>
        <w:lastRenderedPageBreak/>
        <w:t xml:space="preserve">ετούτος ο λαός δεν γονατίζει, παρά μονάχα μπροστά στους νεκρούς του», τους νεκρούς Έλληνες που έχυσαν το αίμα τους για να ενσωματώσουν και να κρατήσουν τη Μακεδονία στον εθνικό κορμό. </w:t>
      </w:r>
    </w:p>
    <w:p w14:paraId="77C0374E"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Σ’ αυτούς τους ήρωες είστε υπόλογοι, εσείς, </w:t>
      </w:r>
      <w:r>
        <w:rPr>
          <w:rFonts w:eastAsia="Times New Roman" w:cs="Times New Roman"/>
          <w:szCs w:val="24"/>
        </w:rPr>
        <w:t>κύριε Τσίπρα και εσείς, κυρίες και κύριοι συνάδελφοι που υπερψηφίζετε τη Συμφωνία των Πρεσπών. Και όσο υπόλογοι είστε στους πρόγονούς μας, άλλο τόσο και περισσότερο είστε υπόλογοι στις μελλοντικές γενιές Ελλήνων που θα υποστούν τις συνέπειες του καιροσκοπι</w:t>
      </w:r>
      <w:r>
        <w:rPr>
          <w:rFonts w:eastAsia="Times New Roman" w:cs="Times New Roman"/>
          <w:szCs w:val="24"/>
        </w:rPr>
        <w:t>σμού σας.</w:t>
      </w:r>
    </w:p>
    <w:p w14:paraId="77C0374F"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Κλείνοντας, θα ήθελα να πω ότι ούτε καν να μπείτε στη διαδικασία να αναφέρεστε στο Κυπριακό και στο σχέδιο Ανάν. Σύσσωμος ο Ελληνισμός της Κύπρου και της Ελλάδας έδωσε βροντερή απάντηση στο σχέδιο Ανάν που ζημίωνε τα κυπριακά και τα ελληνικά συμφ</w:t>
      </w:r>
      <w:r>
        <w:rPr>
          <w:rFonts w:eastAsia="Times New Roman" w:cs="Times New Roman"/>
          <w:szCs w:val="24"/>
        </w:rPr>
        <w:t xml:space="preserve">έροντα και προφανώς είναι το χειρότερο παράδειγμα το οποίο μπορείτε να επικαλεστείτε σε ό,τι έχει να κάνει με αυτή την επαίσχυντη </w:t>
      </w:r>
      <w:r>
        <w:rPr>
          <w:rFonts w:eastAsia="Times New Roman" w:cs="Times New Roman"/>
          <w:szCs w:val="24"/>
        </w:rPr>
        <w:t>σ</w:t>
      </w:r>
      <w:r>
        <w:rPr>
          <w:rFonts w:eastAsia="Times New Roman" w:cs="Times New Roman"/>
          <w:szCs w:val="24"/>
        </w:rPr>
        <w:t>υμφωνία.</w:t>
      </w:r>
    </w:p>
    <w:p w14:paraId="77C03750"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επειδή αναφέρατε τη Νέα Δημοκρατία και τα επεισόδια του συλλαλητηρίου της Κυριακής και τους Έλληνες αστυνομικούς</w:t>
      </w:r>
      <w:r>
        <w:rPr>
          <w:rFonts w:eastAsia="Times New Roman" w:cs="Times New Roman"/>
          <w:szCs w:val="24"/>
        </w:rPr>
        <w:t xml:space="preserve"> και βάλατε στο στόμα του Πρόεδρου της Νέας Δημοκρατίας, του κ. Μητσοτάκη πράγματα τα οποία δεν είπε…</w:t>
      </w:r>
    </w:p>
    <w:p w14:paraId="77C03751"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Το τι δεν είπε είναι το πρόβλημα.</w:t>
      </w:r>
    </w:p>
    <w:p w14:paraId="77C03752"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ΒΑΣΙΛΕΙΟΣ ΚΙΚΙΛΙΑΣ:</w:t>
      </w:r>
      <w:r>
        <w:rPr>
          <w:rFonts w:eastAsia="Times New Roman" w:cs="Times New Roman"/>
          <w:szCs w:val="24"/>
        </w:rPr>
        <w:t xml:space="preserve"> Είναι προφανές, κύριε Φίλη και κύριε Κουρουμπλή, που θέλετε να κελαηδήσω και να τραγ</w:t>
      </w:r>
      <w:r>
        <w:rPr>
          <w:rFonts w:eastAsia="Times New Roman" w:cs="Times New Roman"/>
          <w:szCs w:val="24"/>
        </w:rPr>
        <w:t>ουδήσω, ότι κανένα σεβασμό, κα</w:t>
      </w:r>
      <w:r>
        <w:rPr>
          <w:rFonts w:eastAsia="Times New Roman" w:cs="Times New Roman"/>
          <w:szCs w:val="24"/>
        </w:rPr>
        <w:t>μ</w:t>
      </w:r>
      <w:r>
        <w:rPr>
          <w:rFonts w:eastAsia="Times New Roman" w:cs="Times New Roman"/>
          <w:szCs w:val="24"/>
        </w:rPr>
        <w:t>μία εκτίμηση, κα</w:t>
      </w:r>
      <w:r>
        <w:rPr>
          <w:rFonts w:eastAsia="Times New Roman" w:cs="Times New Roman"/>
          <w:szCs w:val="24"/>
        </w:rPr>
        <w:t>μ</w:t>
      </w:r>
      <w:r>
        <w:rPr>
          <w:rFonts w:eastAsia="Times New Roman" w:cs="Times New Roman"/>
          <w:szCs w:val="24"/>
        </w:rPr>
        <w:t xml:space="preserve">μία συμπάθεια δεν έχετε στον Έλληνα και στην Ελληνίδα αστυνομικό. </w:t>
      </w:r>
    </w:p>
    <w:p w14:paraId="77C03753"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Η πολιτική ηγεσία του Υπουργείου Προστασίας του Πολίτη μαζί με την πολιτική ηγεσία </w:t>
      </w:r>
      <w:r w:rsidRPr="007E36CB">
        <w:rPr>
          <w:rFonts w:eastAsia="Times New Roman" w:cs="Times New Roman"/>
          <w:szCs w:val="24"/>
        </w:rPr>
        <w:t>της Κυβέρνησης εν γένει</w:t>
      </w:r>
      <w:r>
        <w:rPr>
          <w:rFonts w:eastAsia="Times New Roman" w:cs="Times New Roman"/>
          <w:szCs w:val="24"/>
        </w:rPr>
        <w:t xml:space="preserve"> αποφάσισε ποιος θα είναι ο τρόπος που θέλησε να διαλύσει αυτό το ειρηνικό συλλαλητήριο εκατοντάδων χιλιάδων συμπολιτών μας, που πάντως δεν είναι ακροδεξιοί. </w:t>
      </w:r>
    </w:p>
    <w:p w14:paraId="77C03754"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Άρα ο τρόπος με τον οποίο αποφασίσατε να μεθοδεύσετε τη διάλυση αυτού του ειρηνικού συλλαλητηρίου</w:t>
      </w:r>
      <w:r>
        <w:rPr>
          <w:rFonts w:eastAsia="Times New Roman" w:cs="Times New Roman"/>
          <w:szCs w:val="24"/>
        </w:rPr>
        <w:t xml:space="preserve"> σάς χαρακτηρίζει και κρατήστε τα χέρια σας και τα λόγια σας μακριά από τη Νέα Δημοκρατία.</w:t>
      </w:r>
    </w:p>
    <w:p w14:paraId="77C03755"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77C03756" w14:textId="77777777" w:rsidR="006113A9" w:rsidRDefault="006B6FC4">
      <w:pPr>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77C03757" w14:textId="77777777" w:rsidR="006113A9" w:rsidRDefault="006B6FC4">
      <w:pPr>
        <w:tabs>
          <w:tab w:val="left" w:pos="3642"/>
          <w:tab w:val="center" w:pos="4753"/>
          <w:tab w:val="left" w:pos="6214"/>
        </w:tabs>
        <w:spacing w:line="600" w:lineRule="auto"/>
        <w:ind w:firstLine="720"/>
        <w:contextualSpacing/>
        <w:jc w:val="both"/>
        <w:rPr>
          <w:rFonts w:eastAsia="Times New Roman" w:cs="Times New Roman"/>
          <w:szCs w:val="24"/>
        </w:rPr>
      </w:pPr>
      <w:r w:rsidRPr="000E7362">
        <w:rPr>
          <w:rFonts w:eastAsia="Times New Roman" w:cs="Times New Roman"/>
          <w:b/>
          <w:szCs w:val="24"/>
        </w:rPr>
        <w:t>ΠΡΟΕΔΡΕΥΩΝ (Μάριος Γεωργιάδης):</w:t>
      </w:r>
      <w:r>
        <w:rPr>
          <w:rFonts w:eastAsia="Times New Roman" w:cs="Times New Roman"/>
          <w:szCs w:val="24"/>
        </w:rPr>
        <w:t xml:space="preserve"> Ευχαριστούμε τον κ. Κικίλια.</w:t>
      </w:r>
    </w:p>
    <w:p w14:paraId="77C03758" w14:textId="77777777" w:rsidR="006113A9" w:rsidRDefault="006B6FC4">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Ο κ. Σπαρτινός έχει τον λόγο, από </w:t>
      </w:r>
      <w:r>
        <w:rPr>
          <w:rFonts w:eastAsia="Times New Roman" w:cs="Times New Roman"/>
          <w:szCs w:val="24"/>
        </w:rPr>
        <w:t>την Κοινοβουλευτική Ομάδα του ΣΥΡΙΖΑ, για επτά λεπτά.</w:t>
      </w:r>
    </w:p>
    <w:p w14:paraId="77C03759" w14:textId="77777777" w:rsidR="006113A9" w:rsidRDefault="006B6FC4">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ΚΩΝΣΤΑΝΤΙΝΟΣ ΣΠΑΡΤΙΝΟΣ:</w:t>
      </w:r>
      <w:r>
        <w:rPr>
          <w:rFonts w:eastAsia="Times New Roman" w:cs="Times New Roman"/>
          <w:szCs w:val="24"/>
        </w:rPr>
        <w:t xml:space="preserve"> Ευχαριστώ, κύριε Πρόεδρε.</w:t>
      </w:r>
    </w:p>
    <w:p w14:paraId="77C0375A" w14:textId="77777777" w:rsidR="006113A9" w:rsidRDefault="006B6FC4">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ο συνάδελφος, ο κ. Κικίλιας προσπάθησε πριν από λίγο να βάλει τρίποντο χρησιμοποιώντας τους στίχους του Γιάννη Ρίτσου. Φοβάμαι ότι έκανε </w:t>
      </w:r>
      <w:r>
        <w:rPr>
          <w:rFonts w:eastAsia="Times New Roman" w:cs="Times New Roman"/>
          <w:szCs w:val="24"/>
          <w:lang w:val="en-US"/>
        </w:rPr>
        <w:t>air</w:t>
      </w:r>
      <w:r w:rsidRPr="005362C3">
        <w:rPr>
          <w:rFonts w:eastAsia="Times New Roman" w:cs="Times New Roman"/>
          <w:szCs w:val="24"/>
        </w:rPr>
        <w:t xml:space="preserve"> </w:t>
      </w:r>
      <w:r>
        <w:rPr>
          <w:rFonts w:eastAsia="Times New Roman" w:cs="Times New Roman"/>
          <w:szCs w:val="24"/>
          <w:lang w:val="en-US"/>
        </w:rPr>
        <w:t>ball</w:t>
      </w:r>
      <w:r w:rsidRPr="005362C3">
        <w:rPr>
          <w:rFonts w:eastAsia="Times New Roman" w:cs="Times New Roman"/>
          <w:szCs w:val="24"/>
        </w:rPr>
        <w:t>.</w:t>
      </w:r>
      <w:r>
        <w:rPr>
          <w:rFonts w:eastAsia="Times New Roman" w:cs="Times New Roman"/>
          <w:szCs w:val="24"/>
        </w:rPr>
        <w:t xml:space="preserve"> </w:t>
      </w:r>
    </w:p>
    <w:p w14:paraId="77C0375B" w14:textId="77777777" w:rsidR="006113A9" w:rsidRDefault="006B6FC4">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Τον τελευταίο καιρό παρακολουθώντας, κυρίες και κύριοι συνάδελφοι, τη σταδιακή διολίσθηση και πρόσφατα κατακρήμνιση της Νέας Δημοκρατίας στο άκρο δεξιό του πολιτικού φάσματος, μου έρχεται συχνά στο νου μια μικρή ιστοριούλα από τις ιστορίες του κ</w:t>
      </w:r>
      <w:r>
        <w:rPr>
          <w:rFonts w:eastAsia="Times New Roman" w:cs="Times New Roman"/>
          <w:szCs w:val="24"/>
        </w:rPr>
        <w:t xml:space="preserve">. </w:t>
      </w:r>
      <w:r w:rsidRPr="00433042">
        <w:rPr>
          <w:rFonts w:eastAsia="Times New Roman" w:cs="Times New Roman"/>
          <w:szCs w:val="24"/>
        </w:rPr>
        <w:t>Κόυνερ του Μπρεχτ</w:t>
      </w:r>
      <w:r>
        <w:rPr>
          <w:rFonts w:eastAsia="Times New Roman" w:cs="Times New Roman"/>
          <w:szCs w:val="24"/>
        </w:rPr>
        <w:t xml:space="preserve">, έστω και αν ο σπουδαίος συγγραφέας είχε άλλο πράγμα στο νου του όταν την έγραφε. </w:t>
      </w:r>
    </w:p>
    <w:p w14:paraId="77C0375C" w14:textId="77777777" w:rsidR="006113A9" w:rsidRDefault="006B6FC4">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Συνάντησε, λέει, τον κ. Κόυνερ ένας φίλος του όταν είχε βγει βόλτα και τον ρώτησε τι κάνει. Και ο κ. Κόυνερ απάντησε: </w:t>
      </w:r>
      <w:r>
        <w:rPr>
          <w:rFonts w:eastAsia="Times New Roman" w:cs="Times New Roman"/>
          <w:szCs w:val="24"/>
        </w:rPr>
        <w:lastRenderedPageBreak/>
        <w:t>«Ετοιμάζω το επόμενο λάθος μου», πο</w:t>
      </w:r>
      <w:r>
        <w:rPr>
          <w:rFonts w:eastAsia="Times New Roman" w:cs="Times New Roman"/>
          <w:szCs w:val="24"/>
        </w:rPr>
        <w:t>υ είμαι σίγουρος ότι δεν θα είναι το τελευταίο λάθος της Νέας Δημοκρατίας γιατί έχουμε δει τόσα λάθη, τόσες γκάφες, τόσες ατελέσφορες τακτικές, τόσο άγχος για να πέσει αυτή η Κυβέρνηση που έχουν κάνει τη Νέα Δημοκρατία να προσχωρήσει σε μια ιδεολογικοπολιτ</w:t>
      </w:r>
      <w:r>
        <w:rPr>
          <w:rFonts w:eastAsia="Times New Roman" w:cs="Times New Roman"/>
          <w:szCs w:val="24"/>
        </w:rPr>
        <w:t>ική θέση που δεν είχε ποτέ μετά τη Μεταπολίτευση, όταν είχε καταφέρει ο ιδρυτής της να της προσδώσει μια κεντροδεξιά φυσιογνωμία και να την απαγκιστρώσει σιγά-σιγά από το μετεμφυλιακό σκοτεινό παρελθόν της προγονικής δεξιάς. Σήμερα παρατηρούμε την επιστροφ</w:t>
      </w:r>
      <w:r>
        <w:rPr>
          <w:rFonts w:eastAsia="Times New Roman" w:cs="Times New Roman"/>
          <w:szCs w:val="24"/>
        </w:rPr>
        <w:t xml:space="preserve">ή στη μήτρα. </w:t>
      </w:r>
    </w:p>
    <w:p w14:paraId="77C0375D" w14:textId="77777777" w:rsidR="006113A9" w:rsidRDefault="006B6FC4">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Για την Αξιωματική Αντιπολίτευση η Κυβέρνηση πρέπει να πέσει εδώ και τώρα -ένα διαρκώς μεταφερόμενο «εδώ και τώρα»- για πολύ συγκεκριμένους λόγους. Ένας είναι τα φιλολαϊκά μέτρα που έχει ήδη πάρει και θα συνεχίσει να φέρνει προς ψήφιση, που α</w:t>
      </w:r>
      <w:r>
        <w:rPr>
          <w:rFonts w:eastAsia="Times New Roman" w:cs="Times New Roman"/>
          <w:szCs w:val="24"/>
        </w:rPr>
        <w:t xml:space="preserve">ντιστρατεύονται τις πολιτικές της νεοφιλελεύθερης λιτότητας, πολλά από τα οποία δεν θα τολμήσει να καταψηφίσει η Νέα Δημοκρατία. Και ένας δεύτερος είναι οι σκελετοί που κρύβονται στα ντουλάπια κάποιων που διερευνώνται αυτήν την περίοδο από τη </w:t>
      </w:r>
      <w:r>
        <w:rPr>
          <w:rFonts w:eastAsia="Times New Roman" w:cs="Times New Roman"/>
          <w:szCs w:val="24"/>
        </w:rPr>
        <w:t>δ</w:t>
      </w:r>
      <w:r>
        <w:rPr>
          <w:rFonts w:eastAsia="Times New Roman" w:cs="Times New Roman"/>
          <w:szCs w:val="24"/>
        </w:rPr>
        <w:t>ικαιοσύνη.</w:t>
      </w:r>
    </w:p>
    <w:p w14:paraId="77C0375E" w14:textId="77777777" w:rsidR="006113A9" w:rsidRDefault="006B6FC4">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lastRenderedPageBreak/>
        <w:t>Β</w:t>
      </w:r>
      <w:r>
        <w:rPr>
          <w:rFonts w:eastAsia="Times New Roman" w:cs="Times New Roman"/>
          <w:szCs w:val="24"/>
        </w:rPr>
        <w:t xml:space="preserve">ρήκε, λοιπόν, αφορμή, όταν αυτή η Κυβέρνηση τόλμησε να αγγίξει και να φέρει για λύση ένα σοβαρό και χρονίζον εθνικό ζήτημα, ένα ευαίσθητο –είναι αλήθεια- θέμα για πολλούς συμπολίτες μας, το </w:t>
      </w:r>
      <w:r>
        <w:rPr>
          <w:rFonts w:eastAsia="Times New Roman" w:cs="Times New Roman"/>
          <w:szCs w:val="24"/>
        </w:rPr>
        <w:t>μ</w:t>
      </w:r>
      <w:r>
        <w:rPr>
          <w:rFonts w:eastAsia="Times New Roman" w:cs="Times New Roman"/>
          <w:szCs w:val="24"/>
        </w:rPr>
        <w:t>ακεδονικό, να χρησιμοποιήσει ως όπλο την πιο φθηνή και επικίνδυνη</w:t>
      </w:r>
      <w:r>
        <w:rPr>
          <w:rFonts w:eastAsia="Times New Roman" w:cs="Times New Roman"/>
          <w:szCs w:val="24"/>
        </w:rPr>
        <w:t xml:space="preserve"> πατριδοκαπηλία. </w:t>
      </w:r>
    </w:p>
    <w:p w14:paraId="77C0375F" w14:textId="77777777" w:rsidR="006113A9" w:rsidRDefault="006B6FC4">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Εν προκειμένω, η Κυβέρνηση της Αριστεράς προτίμησε να μην ακολουθήσει τον δρόμο των προκατόχων της, δηλαδή τον δρόμο της αδράνειας και της αναβλητικότητας που μόνο σε ήττες οδήγησε τόσα χρόνια όσον αφορά το ζήτημα της ονομασίας της </w:t>
      </w:r>
      <w:r>
        <w:rPr>
          <w:rFonts w:eastAsia="Times New Roman" w:cs="Times New Roman"/>
          <w:szCs w:val="24"/>
          <w:lang w:val="en-US"/>
        </w:rPr>
        <w:t>FYROM</w:t>
      </w:r>
      <w:r>
        <w:rPr>
          <w:rFonts w:eastAsia="Times New Roman" w:cs="Times New Roman"/>
          <w:szCs w:val="24"/>
        </w:rPr>
        <w:t>,</w:t>
      </w:r>
      <w:r>
        <w:rPr>
          <w:rFonts w:eastAsia="Times New Roman" w:cs="Times New Roman"/>
          <w:szCs w:val="24"/>
        </w:rPr>
        <w:t xml:space="preserve"> έχοντας ως αποτέλεσμα μεταξύ άλλων η γειτονική χώρα να αναγνωρίζεται επίσημα με το όνομα «Μακεδονία» από τη συντριπτική πλειονότητα των χωρών, οι οποίες χώρες δεν έδειχναν να ενδιαφέρονται να μπουν στη συζήτηση για την</w:t>
      </w:r>
      <w:r w:rsidRPr="005512A2">
        <w:rPr>
          <w:rFonts w:eastAsia="Times New Roman" w:cs="Times New Roman"/>
          <w:b/>
          <w:szCs w:val="24"/>
        </w:rPr>
        <w:t xml:space="preserve"> </w:t>
      </w:r>
      <w:r w:rsidRPr="00433042">
        <w:rPr>
          <w:rFonts w:eastAsia="Times New Roman" w:cs="Times New Roman"/>
          <w:szCs w:val="24"/>
        </w:rPr>
        <w:t>καπηλεία της ιστορίας</w:t>
      </w:r>
      <w:r>
        <w:rPr>
          <w:rFonts w:eastAsia="Times New Roman" w:cs="Times New Roman"/>
          <w:szCs w:val="24"/>
        </w:rPr>
        <w:t xml:space="preserve"> της ελληνικής </w:t>
      </w:r>
      <w:r>
        <w:rPr>
          <w:rFonts w:eastAsia="Times New Roman" w:cs="Times New Roman"/>
          <w:szCs w:val="24"/>
        </w:rPr>
        <w:t>Μακεδονίας, για τους λανθάνοντες ή φανερούς αλυτρωτισμούς των γειτόνων, που είχαν ιδιαίτερα οξυνθεί την περίοδο που κυβερνούσαν οι ομοϊδεάτες της Νέας Δημοκρατίας, δηλαδή οι πατριδοκάπηλοι της άλλης πλευράς.</w:t>
      </w:r>
    </w:p>
    <w:p w14:paraId="77C03760" w14:textId="77777777" w:rsidR="006113A9" w:rsidRDefault="006B6FC4">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w:t>
      </w:r>
      <w:r>
        <w:rPr>
          <w:rFonts w:eastAsia="Times New Roman" w:cs="Times New Roman"/>
          <w:szCs w:val="24"/>
        </w:rPr>
        <w:t>σ</w:t>
      </w:r>
      <w:r>
        <w:rPr>
          <w:rFonts w:eastAsia="Times New Roman" w:cs="Times New Roman"/>
          <w:szCs w:val="24"/>
        </w:rPr>
        <w:t>υμφωνία διασφαλίζει το όνομα «Βόρεια Μακεδονί</w:t>
      </w:r>
      <w:r>
        <w:rPr>
          <w:rFonts w:eastAsia="Times New Roman" w:cs="Times New Roman"/>
          <w:szCs w:val="24"/>
        </w:rPr>
        <w:t>α» έναντι όλων, την ιστορία της δικής μας Μακεδονίας, ενώ κλείνει ζητήματα αλυτρωτισμού με τον πιο επίσημο τρόπο μέσω της συνταγματικής αναθεώρησης της γειτονικής χώρας και λύνει το θέμα της ιθαγένειας και της γλώσσας με τρόπο που μόνο κακόπιστοι ή απληροφ</w:t>
      </w:r>
      <w:r>
        <w:rPr>
          <w:rFonts w:eastAsia="Times New Roman" w:cs="Times New Roman"/>
          <w:szCs w:val="24"/>
        </w:rPr>
        <w:t xml:space="preserve">όρητοι δεν το δέχονται, μια </w:t>
      </w:r>
      <w:r>
        <w:rPr>
          <w:rFonts w:eastAsia="Times New Roman" w:cs="Times New Roman"/>
          <w:szCs w:val="24"/>
        </w:rPr>
        <w:t>σ</w:t>
      </w:r>
      <w:r>
        <w:rPr>
          <w:rFonts w:eastAsia="Times New Roman" w:cs="Times New Roman"/>
          <w:szCs w:val="24"/>
        </w:rPr>
        <w:t>υμφωνία που δεν επιθυμούσε η Τουρκία για τους δικούς της προφανείς λόγους.</w:t>
      </w:r>
    </w:p>
    <w:p w14:paraId="77C03761" w14:textId="77777777" w:rsidR="006113A9" w:rsidRDefault="006B6FC4">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υπενθυμίσω ότι η Συνθήκη του Βουκουρεστίου το 1913 αποσπούσε τα Βαλκάνια από την επιρροή της καταρρέουσας τότε Οθωμανικής Αυτοκρατορίας και </w:t>
      </w:r>
      <w:r>
        <w:rPr>
          <w:rFonts w:eastAsia="Times New Roman" w:cs="Times New Roman"/>
          <w:szCs w:val="24"/>
        </w:rPr>
        <w:t>σήμερα κάποιες άφρονες πολιτικές ηγεσίες που λειτουργούν με μικροκομματικές σκοπιμότητες, εξ αντικειμένου διευκολύνουν τον τουρκικό μεγαλοϊδεατισμό να πρωταγωνιστήσει στην περιοχή.</w:t>
      </w:r>
    </w:p>
    <w:p w14:paraId="77C03762" w14:textId="77777777" w:rsidR="006113A9" w:rsidRDefault="006B6FC4">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Βέβαια, η Νέα Δημοκρατία θέλει με τη στάση της στο </w:t>
      </w:r>
      <w:r>
        <w:rPr>
          <w:rFonts w:eastAsia="Times New Roman" w:cs="Times New Roman"/>
          <w:szCs w:val="24"/>
        </w:rPr>
        <w:t>μ</w:t>
      </w:r>
      <w:r>
        <w:rPr>
          <w:rFonts w:eastAsia="Times New Roman" w:cs="Times New Roman"/>
          <w:szCs w:val="24"/>
        </w:rPr>
        <w:t>ακεδονικό να κρύψει και</w:t>
      </w:r>
      <w:r>
        <w:rPr>
          <w:rFonts w:eastAsia="Times New Roman" w:cs="Times New Roman"/>
          <w:szCs w:val="24"/>
        </w:rPr>
        <w:t xml:space="preserve"> την εσωτερική της διχοστασία, γιατί είναι ηλίου φαεινότερον ότι περιλαμβάνει στους κόλπους της τόσο οπαδούς της εθνικής γραμμής της σύνθετης ονομασίας, όσο και τους αρνητές της χρήσης του όρου «Μακεδονία» και των παραγώγων του.</w:t>
      </w:r>
    </w:p>
    <w:p w14:paraId="77C03763" w14:textId="77777777" w:rsidR="006113A9" w:rsidRDefault="006B6FC4">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lastRenderedPageBreak/>
        <w:t>Δεν ξέρω αν θα έφταναν άλλα</w:t>
      </w:r>
      <w:r>
        <w:rPr>
          <w:rFonts w:eastAsia="Times New Roman" w:cs="Times New Roman"/>
          <w:szCs w:val="24"/>
        </w:rPr>
        <w:t xml:space="preserve"> τριάντα χρόνια για να λύσει αυτό το εσωτερικό της πρόβλημα. Όμως, να μας συμπαθάτε, κυρίες και κύριοι της Νέας Δημοκρατίας. Δεν μπορούμε να σας περιμένουμε άλλα τριάντα χρόνια.</w:t>
      </w:r>
    </w:p>
    <w:p w14:paraId="77C03764" w14:textId="77777777" w:rsidR="006113A9" w:rsidRDefault="006B6FC4">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Όμως, τι να πει κανείς και για τη ΔΗΣΥ που ονειρεύτηκε κάποτε να γίνει ΚΙΝΑΛ κ</w:t>
      </w:r>
      <w:r>
        <w:rPr>
          <w:rFonts w:eastAsia="Times New Roman" w:cs="Times New Roman"/>
          <w:szCs w:val="24"/>
        </w:rPr>
        <w:t>αι κατέληξε σε ένα μικρό, αλλοιωμένο ΠΑΣΟΚ που τρέχει πανικόβλητο πίσω από τη Νέα Δημοκρατία. Εδώ δεν έχουμε παρά ένα ανάδελφο κόμμα που τύποις ανήκει στην κεντροαριστερή ευρωπαϊκή οικογένεια, αλλά στην πραγματικότητα μάλλον αποτελεί μια ομάδα αγχωμένων πο</w:t>
      </w:r>
      <w:r>
        <w:rPr>
          <w:rFonts w:eastAsia="Times New Roman" w:cs="Times New Roman"/>
          <w:szCs w:val="24"/>
        </w:rPr>
        <w:t>λιτικών στελεχών με πολιτικό παρελθόν αλλά αβέβαιο μέλλον.</w:t>
      </w:r>
    </w:p>
    <w:p w14:paraId="77C03765" w14:textId="77777777" w:rsidR="006113A9" w:rsidRDefault="006B6FC4">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Ειδικά τις τελευταίες ημέρες μου δίνουν την εντύπωση ότι νιώθουν μάλλον άνετα που έμεινε ανοικτή η πρώτη θέση στο </w:t>
      </w:r>
      <w:r>
        <w:rPr>
          <w:rFonts w:eastAsia="Times New Roman" w:cs="Times New Roman"/>
          <w:szCs w:val="24"/>
        </w:rPr>
        <w:t xml:space="preserve">ψηφοδέλτιο </w:t>
      </w:r>
      <w:r>
        <w:rPr>
          <w:rFonts w:eastAsia="Times New Roman" w:cs="Times New Roman"/>
          <w:szCs w:val="24"/>
        </w:rPr>
        <w:t>Επικρατείας, που γενικά υπάρχει, βρε αδελφέ, κάποια ευρυχωρία για τη μοι</w:t>
      </w:r>
      <w:r>
        <w:rPr>
          <w:rFonts w:eastAsia="Times New Roman" w:cs="Times New Roman"/>
          <w:szCs w:val="24"/>
        </w:rPr>
        <w:t>ρασιά των επόμενων βουλευτικών εδρών στους εναπομείναντες.</w:t>
      </w:r>
    </w:p>
    <w:p w14:paraId="77C03766" w14:textId="77777777" w:rsidR="006113A9" w:rsidRDefault="006B6FC4">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Επίσης, παρατηρούμε με έκπληξη και απογοήτευση στελέχη και συναδέλφους, όχι όλους, αλλά κάποιους, αρκετούς από την Αντιπολίτευση ανερυθρίαστα και με απίστευτο θράσος να </w:t>
      </w:r>
      <w:r>
        <w:rPr>
          <w:rFonts w:eastAsia="Times New Roman" w:cs="Times New Roman"/>
          <w:szCs w:val="24"/>
        </w:rPr>
        <w:lastRenderedPageBreak/>
        <w:t>συκοφαντούν άλλους συναδέλφο</w:t>
      </w:r>
      <w:r>
        <w:rPr>
          <w:rFonts w:eastAsia="Times New Roman" w:cs="Times New Roman"/>
          <w:szCs w:val="24"/>
        </w:rPr>
        <w:t xml:space="preserve">υς που για δεκαετίες υποστήριζαν με συνέπεια λύση του </w:t>
      </w:r>
      <w:r>
        <w:rPr>
          <w:rFonts w:eastAsia="Times New Roman" w:cs="Times New Roman"/>
          <w:szCs w:val="24"/>
        </w:rPr>
        <w:t>μ</w:t>
      </w:r>
      <w:r>
        <w:rPr>
          <w:rFonts w:eastAsia="Times New Roman" w:cs="Times New Roman"/>
          <w:szCs w:val="24"/>
        </w:rPr>
        <w:t>ακεδονικού στο πλαίσιο αυτό που πέτυχε η Κυβέρνηση, αδιαφορώντας ταυτόχρονα ή σφυρίζοντας αδιάφορα ή και συμμεριζόμενοι τις τρισάθλιες σε βάρος τους πρακτικές εκφοβισμών, απειλών, τραμπουκισμών, επιθέσ</w:t>
      </w:r>
      <w:r>
        <w:rPr>
          <w:rFonts w:eastAsia="Times New Roman" w:cs="Times New Roman"/>
          <w:szCs w:val="24"/>
        </w:rPr>
        <w:t xml:space="preserve">εων. </w:t>
      </w:r>
    </w:p>
    <w:p w14:paraId="77C03767" w14:textId="77777777" w:rsidR="006113A9" w:rsidRDefault="006B6FC4">
      <w:pPr>
        <w:tabs>
          <w:tab w:val="left" w:pos="1134"/>
        </w:tabs>
        <w:spacing w:line="600" w:lineRule="auto"/>
        <w:ind w:firstLine="720"/>
        <w:contextualSpacing/>
        <w:jc w:val="both"/>
        <w:rPr>
          <w:rFonts w:eastAsia="Times New Roman" w:cs="Times New Roman"/>
          <w:szCs w:val="24"/>
        </w:rPr>
      </w:pPr>
      <w:r w:rsidRPr="009A65EF">
        <w:rPr>
          <w:rFonts w:eastAsia="Times New Roman" w:cs="Times New Roman"/>
          <w:szCs w:val="24"/>
        </w:rPr>
        <w:t>(Στο σημείο αυτό κτυπάει το κουδούνι λήξεως του χρόνου ομιλίας του κυρίου Βουλευτή)</w:t>
      </w:r>
    </w:p>
    <w:p w14:paraId="77C03768" w14:textId="77777777" w:rsidR="006113A9" w:rsidRDefault="006B6FC4">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Μέσα σε αυτό το τοξικό πολιτικό κλίμα, στις επερχόμενες ευρωπαϊκές και εθνικές εκλογές θα παρακολουθήσουμε τον σκληρό διαγκωνισμό για την απόσπαση ψήφων από τη θολή δ</w:t>
      </w:r>
      <w:r>
        <w:rPr>
          <w:rFonts w:eastAsia="Times New Roman" w:cs="Times New Roman"/>
          <w:szCs w:val="24"/>
        </w:rPr>
        <w:t xml:space="preserve">εξαμενή της άκρας </w:t>
      </w:r>
      <w:r>
        <w:rPr>
          <w:rFonts w:eastAsia="Times New Roman" w:cs="Times New Roman"/>
          <w:szCs w:val="24"/>
        </w:rPr>
        <w:t>Δ</w:t>
      </w:r>
      <w:r>
        <w:rPr>
          <w:rFonts w:eastAsia="Times New Roman" w:cs="Times New Roman"/>
          <w:szCs w:val="24"/>
        </w:rPr>
        <w:t>εξιάς ανάμεσα στη Νέα Δημοκρατία, τη Χρυσή Αυγή, κάθε λογής σύγχρονους μακεδονομάχους, τηλεοπτικές περσόνες που πουλάνε ματζούνια, φυλακτά για</w:t>
      </w:r>
      <w:r w:rsidRPr="00433042">
        <w:rPr>
          <w:rFonts w:eastAsia="Times New Roman" w:cs="Times New Roman"/>
          <w:szCs w:val="24"/>
        </w:rPr>
        <w:t xml:space="preserve"> Νεφελίμ</w:t>
      </w:r>
      <w:r>
        <w:rPr>
          <w:rFonts w:eastAsia="Times New Roman" w:cs="Times New Roman"/>
          <w:szCs w:val="24"/>
        </w:rPr>
        <w:t xml:space="preserve"> και σκοταδισμό και πανικόβλητους ανεξάρτητους που ψάχνουν να εξασφαλίσουν την πολιτική</w:t>
      </w:r>
      <w:r>
        <w:rPr>
          <w:rFonts w:eastAsia="Times New Roman" w:cs="Times New Roman"/>
          <w:szCs w:val="24"/>
        </w:rPr>
        <w:t xml:space="preserve"> τους επιβίωση.</w:t>
      </w:r>
    </w:p>
    <w:p w14:paraId="77C03769"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Η Κυβέρνηση και ο ΣΥΡΙΖΑ δεν θα επηρεαστούν απ</w:t>
      </w:r>
      <w:r w:rsidRPr="00093969">
        <w:rPr>
          <w:rFonts w:eastAsia="Times New Roman" w:cs="Times New Roman"/>
          <w:szCs w:val="24"/>
        </w:rPr>
        <w:t>’</w:t>
      </w:r>
      <w:r>
        <w:rPr>
          <w:rFonts w:eastAsia="Times New Roman" w:cs="Times New Roman"/>
          <w:szCs w:val="24"/>
        </w:rPr>
        <w:t xml:space="preserve"> αυτό το πανηγύρι. Η επικύρωση της Συμφωνίας των Πρεσπών δεν αποτελεί την τελευταία πράξη αυτής της Κυβέρνησης, η οποία </w:t>
      </w:r>
      <w:r>
        <w:rPr>
          <w:rFonts w:eastAsia="Times New Roman" w:cs="Times New Roman"/>
          <w:szCs w:val="24"/>
        </w:rPr>
        <w:lastRenderedPageBreak/>
        <w:t xml:space="preserve">δεν πρόκειται να αφήσει εκκρεμότητες ως προς αυτά που έχει υποσχεθεί ότι </w:t>
      </w:r>
      <w:r>
        <w:rPr>
          <w:rFonts w:eastAsia="Times New Roman" w:cs="Times New Roman"/>
          <w:szCs w:val="24"/>
        </w:rPr>
        <w:t xml:space="preserve">θα φέρει προς ψήφιση. </w:t>
      </w:r>
    </w:p>
    <w:p w14:paraId="77C0376A" w14:textId="77777777" w:rsidR="006113A9" w:rsidRDefault="006B6FC4">
      <w:pPr>
        <w:spacing w:line="600" w:lineRule="auto"/>
        <w:ind w:firstLine="720"/>
        <w:contextualSpacing/>
        <w:jc w:val="both"/>
        <w:rPr>
          <w:rFonts w:eastAsia="Times New Roman" w:cs="Times New Roman"/>
          <w:szCs w:val="24"/>
        </w:rPr>
      </w:pPr>
      <w:r w:rsidRPr="004C67FE">
        <w:rPr>
          <w:rFonts w:eastAsia="Times New Roman"/>
          <w:b/>
          <w:bCs/>
        </w:rPr>
        <w:t>ΠΡΟΕΔΡΕΥΩΝ (Μάριος Γεωργιάδης):</w:t>
      </w:r>
      <w:r>
        <w:rPr>
          <w:rFonts w:eastAsia="Times New Roman" w:cs="Times New Roman"/>
          <w:szCs w:val="24"/>
        </w:rPr>
        <w:t xml:space="preserve"> Ολοκληρώστε, κύριε συνάδελφε. </w:t>
      </w:r>
    </w:p>
    <w:p w14:paraId="77C0376B" w14:textId="77777777" w:rsidR="006113A9" w:rsidRDefault="006B6FC4">
      <w:pPr>
        <w:spacing w:line="600" w:lineRule="auto"/>
        <w:ind w:firstLine="720"/>
        <w:contextualSpacing/>
        <w:jc w:val="both"/>
        <w:rPr>
          <w:rFonts w:eastAsia="Times New Roman" w:cs="Times New Roman"/>
          <w:szCs w:val="24"/>
        </w:rPr>
      </w:pPr>
      <w:r w:rsidRPr="00790FEE">
        <w:rPr>
          <w:rFonts w:eastAsia="Times New Roman" w:cs="Times New Roman"/>
          <w:b/>
          <w:szCs w:val="24"/>
        </w:rPr>
        <w:t>ΚΩΝΣΤΑΝΤΙΝΟΣ ΣΠΑΡΤΙΝΟΣ:</w:t>
      </w:r>
      <w:r>
        <w:rPr>
          <w:rFonts w:eastAsia="Times New Roman" w:cs="Times New Roman"/>
          <w:szCs w:val="24"/>
        </w:rPr>
        <w:t xml:space="preserve"> Τελειώνω, κύριε Πρόεδρε. </w:t>
      </w:r>
    </w:p>
    <w:p w14:paraId="77C0376C"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Και ταυτόχρονα, θα αγωνιστούμε για τη σύγκλιση των αριστερών σοσιαλδημοκρατικών, οικολογικών και προοδευτικών δυνάμεων, </w:t>
      </w:r>
      <w:r>
        <w:rPr>
          <w:rFonts w:eastAsia="Times New Roman" w:cs="Times New Roman"/>
          <w:szCs w:val="24"/>
        </w:rPr>
        <w:t>τώρα που η επιστροφή στην κοινωνική και οικονομική κανονικότητα οδηγεί και στην πολιτική κανονικότητα, τώρα που οι διαχωριστικές γραμμές μπαίνουν και πάλι εκεί που οι ανάγκες της ανήσυχης εποχής μας, των ταραγμένων και ρευστών καιρών στην Ευρώπη και στον κ</w:t>
      </w:r>
      <w:r>
        <w:rPr>
          <w:rFonts w:eastAsia="Times New Roman" w:cs="Times New Roman"/>
          <w:szCs w:val="24"/>
        </w:rPr>
        <w:t xml:space="preserve">όσμο τις βάζουν. </w:t>
      </w:r>
    </w:p>
    <w:p w14:paraId="77C0376D"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Είναι η στιγμή που όλοι, είτε το θέλουν είτε όχι, θα διαλέξουν με ποιους θα πάνε και ποιους θα αφήσουν. Όσο για εκείνους που έχουν διαλέξει να παρακολουθούν με αγωνιστική αυτοϊκανοποίηση τα τεκταινόμενα, απλώς, κινδυνεύουν να βγουν έξω απ</w:t>
      </w:r>
      <w:r>
        <w:rPr>
          <w:rFonts w:eastAsia="Times New Roman" w:cs="Times New Roman"/>
          <w:szCs w:val="24"/>
        </w:rPr>
        <w:t xml:space="preserve">ό το πεδίο της </w:t>
      </w:r>
      <w:r>
        <w:rPr>
          <w:rFonts w:eastAsia="Times New Roman" w:cs="Times New Roman"/>
          <w:szCs w:val="24"/>
        </w:rPr>
        <w:t>ι</w:t>
      </w:r>
      <w:r>
        <w:rPr>
          <w:rFonts w:eastAsia="Times New Roman" w:cs="Times New Roman"/>
          <w:szCs w:val="24"/>
        </w:rPr>
        <w:t>στορίας.</w:t>
      </w:r>
    </w:p>
    <w:p w14:paraId="77C0376E"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77C0376F" w14:textId="77777777" w:rsidR="006113A9" w:rsidRDefault="006B6FC4">
      <w:pPr>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77C03770"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Η κ. Αυλωνίτου από την Κοινοβουλευτική Ομάδα του ΣΥΡΙΖΑ έχει τον λόγο για επτά λεπτά. </w:t>
      </w:r>
    </w:p>
    <w:p w14:paraId="77C03771"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Κύριες και κύριοι συνάδελφοι, θα το λέω σε κάθε </w:t>
      </w:r>
      <w:r>
        <w:rPr>
          <w:rFonts w:eastAsia="Times New Roman" w:cs="Times New Roman"/>
          <w:szCs w:val="24"/>
        </w:rPr>
        <w:t>ομιλητή που θα ανεβαίνει στο Βήμα. Παρακαλώ να τηρήσετε τους χρόνους, γιατί διαφορετικά θα φτάσουμε στις 2.30</w:t>
      </w:r>
      <w:r>
        <w:rPr>
          <w:rFonts w:eastAsia="Times New Roman" w:cs="Times New Roman"/>
          <w:szCs w:val="24"/>
        </w:rPr>
        <w:t>΄</w:t>
      </w:r>
      <w:r>
        <w:rPr>
          <w:rFonts w:eastAsia="Times New Roman" w:cs="Times New Roman"/>
          <w:szCs w:val="24"/>
        </w:rPr>
        <w:t xml:space="preserve"> και 3.00</w:t>
      </w:r>
      <w:r>
        <w:rPr>
          <w:rFonts w:eastAsia="Times New Roman" w:cs="Times New Roman"/>
          <w:szCs w:val="24"/>
        </w:rPr>
        <w:t>΄</w:t>
      </w:r>
      <w:r>
        <w:rPr>
          <w:rFonts w:eastAsia="Times New Roman" w:cs="Times New Roman"/>
          <w:szCs w:val="24"/>
        </w:rPr>
        <w:t xml:space="preserve">. Αλλιώς, αποφασίστε ποιος δεν θέλει να μιλήσει σήμερα. Δεν θέλω να κλείσω τα μικρόφωνα. </w:t>
      </w:r>
    </w:p>
    <w:p w14:paraId="77C03772"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Κυρία Αυλωνίτου, έχετε τον λόγο.</w:t>
      </w:r>
    </w:p>
    <w:p w14:paraId="77C03773"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ΕΛΕΝΗ ΑΥΛΩΝΙΤ</w:t>
      </w:r>
      <w:r>
        <w:rPr>
          <w:rFonts w:eastAsia="Times New Roman" w:cs="Times New Roman"/>
          <w:b/>
          <w:szCs w:val="24"/>
        </w:rPr>
        <w:t>ΟΥ:</w:t>
      </w:r>
      <w:r>
        <w:rPr>
          <w:rFonts w:eastAsia="Times New Roman" w:cs="Times New Roman"/>
          <w:szCs w:val="24"/>
        </w:rPr>
        <w:t xml:space="preserve"> Κυρίες και κύριοι Βουλευτές, επί είκοσι επτά συναπτά έτη πολλές κυβερνήσεις έλεγαν ότι θέλουν να λύσουν το </w:t>
      </w:r>
      <w:r>
        <w:rPr>
          <w:rFonts w:eastAsia="Times New Roman" w:cs="Times New Roman"/>
          <w:szCs w:val="24"/>
        </w:rPr>
        <w:t>σ</w:t>
      </w:r>
      <w:r>
        <w:rPr>
          <w:rFonts w:eastAsia="Times New Roman" w:cs="Times New Roman"/>
          <w:szCs w:val="24"/>
        </w:rPr>
        <w:t xml:space="preserve">κοπιανό, αλλά φοβόντουσαν το πολιτικό κόστος και σιωπούσαν. Νέα Δημοκρατία και ΠΑΣΟΚ ανταγωνίζονταν στην εθνικιστική υστερία για το ποιος είναι </w:t>
      </w:r>
      <w:r>
        <w:rPr>
          <w:rFonts w:eastAsia="Times New Roman" w:cs="Times New Roman"/>
          <w:szCs w:val="24"/>
        </w:rPr>
        <w:t>πιο πατριώτης από τον άλλον, κοιτώντας μόνο να ψηφοθηρήσουν, ρίχνοντας τις ευθύνες ο ένας στον άλλον μέχρι να συγκυβερνήσουν, οπότε και αναγκάστηκαν να συμφωνήσουν σε όλα.</w:t>
      </w:r>
    </w:p>
    <w:p w14:paraId="77C03774"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Σήμερα η Κυβέρνηση βάζει τέλος στην ατέρμονη διαμάχη, φέρνοντας τη Συμφωνία των Πρεσπών. Μας βρίζετε με διάφορους χαρακτηρισμούς. Απειλήσατε ότι θα μας βάλετε φυλακή. Τζογάρατε ότι θα κοπούν οι συντάξεις και όταν δεν έγινε, το νέο αφήγημά σας, χωρίς στοιχε</w:t>
      </w:r>
      <w:r>
        <w:rPr>
          <w:rFonts w:eastAsia="Times New Roman" w:cs="Times New Roman"/>
          <w:szCs w:val="24"/>
        </w:rPr>
        <w:t xml:space="preserve">ία πάντα, στηρίχθηκε στην αθλιότητα της δήθεν ανταλλαγής της μη περικοπής των συντάξεων με το </w:t>
      </w:r>
      <w:r>
        <w:rPr>
          <w:rFonts w:eastAsia="Times New Roman" w:cs="Times New Roman"/>
          <w:szCs w:val="24"/>
        </w:rPr>
        <w:t>σ</w:t>
      </w:r>
      <w:r>
        <w:rPr>
          <w:rFonts w:eastAsia="Times New Roman" w:cs="Times New Roman"/>
          <w:szCs w:val="24"/>
        </w:rPr>
        <w:t xml:space="preserve">κοπιανό. </w:t>
      </w:r>
    </w:p>
    <w:p w14:paraId="77C03775"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Όλα αυτά, γιατί εξ ιδίων κρίνετε τα αλλότρια. Δεν μπορείτε να διανοηθείτε ότι υπάρχει μία </w:t>
      </w:r>
      <w:r>
        <w:rPr>
          <w:rFonts w:eastAsia="Times New Roman" w:cs="Times New Roman"/>
          <w:szCs w:val="24"/>
        </w:rPr>
        <w:t>κ</w:t>
      </w:r>
      <w:r>
        <w:rPr>
          <w:rFonts w:eastAsia="Times New Roman" w:cs="Times New Roman"/>
          <w:szCs w:val="24"/>
        </w:rPr>
        <w:t>υβέρνηση που τόλμησε και δεν φοβήθηκε, αψηφώντας το πολιτικό</w:t>
      </w:r>
      <w:r>
        <w:rPr>
          <w:rFonts w:eastAsia="Times New Roman" w:cs="Times New Roman"/>
          <w:szCs w:val="24"/>
        </w:rPr>
        <w:t xml:space="preserve"> κόστος, να δώσει ένα τέλος με τον καλύτερο δυνατό τρόπο σε μία διαμάχη που κόστισε στην Ελλάδα αποδυνάμωση του γεωπολιτικού της χώρου στα Βαλκάνια, ενίσχυση της επιρροής της Τουρκίας στα βόρεια σύνορά της, τεράστια σπατάλη σε διπλωματικό κεφάλαιο και κάνο</w:t>
      </w:r>
      <w:r>
        <w:rPr>
          <w:rFonts w:eastAsia="Times New Roman" w:cs="Times New Roman"/>
          <w:szCs w:val="24"/>
        </w:rPr>
        <w:t>ντας ταμείο, είχε ως αποτέλεσμα εκατόν σαράντα χώρες να έχουν ήδη αναγνωρίσει τη γείτονα με το συνταγματικό της όνομα «Δημοκρατία της Μακεδονίας».</w:t>
      </w:r>
    </w:p>
    <w:p w14:paraId="77C03776"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Πόσο καλά το είχε προφητεύσει ο αείμνηστος Κωνσταντίνος Μητσοτάκης το 1994, όταν έλεγε ότι πρέπει η Ελλάδα να</w:t>
      </w:r>
      <w:r>
        <w:rPr>
          <w:rFonts w:eastAsia="Times New Roman" w:cs="Times New Roman"/>
          <w:szCs w:val="24"/>
        </w:rPr>
        <w:t xml:space="preserve"> </w:t>
      </w:r>
      <w:r>
        <w:rPr>
          <w:rFonts w:eastAsia="Times New Roman" w:cs="Times New Roman"/>
          <w:szCs w:val="24"/>
        </w:rPr>
        <w:lastRenderedPageBreak/>
        <w:t>δεχθεί τη μεικτή ονομασία, γιατί εάν δεν δεχθεί, θα πάμε σε σκέτη «Μακεδονία» και είναι απαράδεκτη υποκρισία εν ονόματι της εθνικής υπερηφάνειας και της εθνικής αδιαλλαξίας να δεχόμαστε να μείνει αυτό το κράτος με το όνομα «Μακεδονία» σκέτο.</w:t>
      </w:r>
    </w:p>
    <w:p w14:paraId="77C03777"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Όμως, τι να σ</w:t>
      </w:r>
      <w:r>
        <w:rPr>
          <w:rFonts w:eastAsia="Times New Roman" w:cs="Times New Roman"/>
          <w:szCs w:val="24"/>
        </w:rPr>
        <w:t xml:space="preserve">ου κάνει; Βρέθηκε στον δρόμο του ο μακεδονομάχος Σαμαράς, που έχασε τη μοναδική ευκαιρία με τη διάλυση της Γιουγκοσλαβίας να επιβάλει όποιο όνομα ήθελε στη γείτονα και απλώς τα μούσκεψε, κατά τον αείμνηστο Κωνσταντίνο Μητσοτάκη. </w:t>
      </w:r>
    </w:p>
    <w:p w14:paraId="77C03778"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«Εγώ πολέμησα για το </w:t>
      </w:r>
      <w:r>
        <w:rPr>
          <w:rFonts w:eastAsia="Times New Roman" w:cs="Times New Roman"/>
          <w:szCs w:val="24"/>
        </w:rPr>
        <w:t>σ</w:t>
      </w:r>
      <w:r>
        <w:rPr>
          <w:rFonts w:eastAsia="Times New Roman" w:cs="Times New Roman"/>
          <w:szCs w:val="24"/>
        </w:rPr>
        <w:t>κοπι</w:t>
      </w:r>
      <w:r>
        <w:rPr>
          <w:rFonts w:eastAsia="Times New Roman" w:cs="Times New Roman"/>
          <w:szCs w:val="24"/>
        </w:rPr>
        <w:t xml:space="preserve">ανό και εσείς, κύριε Τσίπρα, τα δίνετε όλα», υποστήριξε ο κ. Σαμαράς τον Ιούνιο του 2018, συνεχίζοντας ότι η </w:t>
      </w:r>
      <w:r>
        <w:rPr>
          <w:rFonts w:eastAsia="Times New Roman" w:cs="Times New Roman"/>
          <w:szCs w:val="24"/>
        </w:rPr>
        <w:t>σ</w:t>
      </w:r>
      <w:r>
        <w:rPr>
          <w:rFonts w:eastAsia="Times New Roman" w:cs="Times New Roman"/>
          <w:szCs w:val="24"/>
        </w:rPr>
        <w:t xml:space="preserve">υμφωνία είναι ντροπιαστική και ότι η Κυβέρνηση χρησιμοποίησε το </w:t>
      </w:r>
      <w:r>
        <w:rPr>
          <w:rFonts w:eastAsia="Times New Roman" w:cs="Times New Roman"/>
          <w:szCs w:val="24"/>
        </w:rPr>
        <w:t>σ</w:t>
      </w:r>
      <w:r>
        <w:rPr>
          <w:rFonts w:eastAsia="Times New Roman" w:cs="Times New Roman"/>
          <w:szCs w:val="24"/>
        </w:rPr>
        <w:t xml:space="preserve">κοπιανό με μόνο στόχο να διασπάσει τη Νέα Δημοκρατία. </w:t>
      </w:r>
    </w:p>
    <w:p w14:paraId="77C03779"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Πώς κάποιος θα μπορούσε να</w:t>
      </w:r>
      <w:r>
        <w:rPr>
          <w:rFonts w:eastAsia="Times New Roman" w:cs="Times New Roman"/>
          <w:szCs w:val="24"/>
        </w:rPr>
        <w:t xml:space="preserve"> σας διασπάσει, εάν εσείς, κύριοι της Νέας Δημοκρατίας, δεν νιώθετε να ταρακουνιέστε από τα ακροδεξιά βαρίδια που έχετε ήδη στο κόμμα σας; Μήπως γιατί η θέση της Νέας Δημοκρατίας είναι άλλη από του κ. Σαμαρά και </w:t>
      </w:r>
      <w:r>
        <w:rPr>
          <w:rFonts w:eastAsia="Times New Roman" w:cs="Times New Roman"/>
          <w:szCs w:val="24"/>
        </w:rPr>
        <w:lastRenderedPageBreak/>
        <w:t xml:space="preserve">απ’ αυτήν των Βουλευτών που προέρχονται από </w:t>
      </w:r>
      <w:r>
        <w:rPr>
          <w:rFonts w:eastAsia="Times New Roman" w:cs="Times New Roman"/>
          <w:szCs w:val="24"/>
        </w:rPr>
        <w:t xml:space="preserve">το ΛΑΟΣ; Ζηλεύετε το μέγεθος του ΛΑΟΣ και προσπαθείτε να το φθάσετε; </w:t>
      </w:r>
    </w:p>
    <w:p w14:paraId="77C0377A"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Ας θυμηθούμε την κ. Μπακογιάννη, Υπουργό Εξωτερικών, όταν αποδεχόταν τη σύνθετη ονομασία «Νέα Μακεδονία». Ας θυμηθούμε τον κ. Γεωργιάδη στο ΛΑΟΣ, όταν κατηγορούσε τον Κώστα Καραμανλή ως </w:t>
      </w:r>
      <w:r>
        <w:rPr>
          <w:rFonts w:eastAsia="Times New Roman" w:cs="Times New Roman"/>
          <w:szCs w:val="24"/>
        </w:rPr>
        <w:t xml:space="preserve">προδότη της Μακεδονίας, που κράτησε την εθνική γραμμή στο Βουκουρέστι το 2008 και ότι μαζί με την κ. Μπακογιάννη κορόιδεψαν τον ελληνικό λαό, προσπαθώντας να παρουσιάσουν την άτακτη υποχώρηση ως επιτυχία. </w:t>
      </w:r>
    </w:p>
    <w:p w14:paraId="77C0377B"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Αυτόν τώρα, κύριοι της Νέας Δημοκρατίας, τον κάνατ</w:t>
      </w:r>
      <w:r>
        <w:rPr>
          <w:rFonts w:eastAsia="Times New Roman" w:cs="Times New Roman"/>
          <w:szCs w:val="24"/>
        </w:rPr>
        <w:t xml:space="preserve">ε Αντιπρόεδρο στο κόμμα σας, επιβάλλοντας αλλαγή στην εθνική στάση, που εσείς διαμορφώσατε. Κανένα όνομα με τον όρο «Μακεδονία», διακηρύσσει παντού ο κ. Γεωργιάδης. </w:t>
      </w:r>
    </w:p>
    <w:p w14:paraId="77C0377C"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Να σας θυμίσω τον κ. Αβραμόπουλο το 2012 και τον κ. Βενιζέλο το 2014 ως Υπουργούς Εξωτερικ</w:t>
      </w:r>
      <w:r>
        <w:rPr>
          <w:rFonts w:eastAsia="Times New Roman" w:cs="Times New Roman"/>
          <w:szCs w:val="24"/>
        </w:rPr>
        <w:t xml:space="preserve">ών, όταν πρότειναν αμοιβαία αποδεκτή σύνθετη ονομασία με γεωγραφικό προσδιορισμό πριν από τη λέξη «Μακεδονία» για κάθε χρήση </w:t>
      </w:r>
      <w:r>
        <w:rPr>
          <w:rFonts w:eastAsia="Times New Roman" w:cs="Times New Roman"/>
          <w:szCs w:val="24"/>
          <w:lang w:val="en-US"/>
        </w:rPr>
        <w:t>erga</w:t>
      </w:r>
      <w:r w:rsidRPr="003B408C">
        <w:rPr>
          <w:rFonts w:eastAsia="Times New Roman" w:cs="Times New Roman"/>
          <w:szCs w:val="24"/>
        </w:rPr>
        <w:t xml:space="preserve"> </w:t>
      </w:r>
      <w:r>
        <w:rPr>
          <w:rFonts w:eastAsia="Times New Roman" w:cs="Times New Roman"/>
          <w:szCs w:val="24"/>
          <w:lang w:val="en-US"/>
        </w:rPr>
        <w:t>omnes</w:t>
      </w:r>
      <w:r>
        <w:rPr>
          <w:rFonts w:eastAsia="Times New Roman" w:cs="Times New Roman"/>
          <w:szCs w:val="24"/>
        </w:rPr>
        <w:t>; Να σας θυμίσω τον ίδιο τον κ. Μητσοτάκη, όταν επιβεβαί</w:t>
      </w:r>
      <w:r>
        <w:rPr>
          <w:rFonts w:eastAsia="Times New Roman" w:cs="Times New Roman"/>
          <w:szCs w:val="24"/>
        </w:rPr>
        <w:lastRenderedPageBreak/>
        <w:t xml:space="preserve">ωνε στις 11-7-2017 στην Ολομέλεια της Βουλής τη σύνθετη ονομασία </w:t>
      </w:r>
      <w:r>
        <w:rPr>
          <w:rFonts w:eastAsia="Times New Roman" w:cs="Times New Roman"/>
          <w:szCs w:val="24"/>
        </w:rPr>
        <w:t xml:space="preserve">με γεωγραφικό προσδιορισμό, για όλες τις χρήσεις </w:t>
      </w:r>
      <w:r>
        <w:rPr>
          <w:rFonts w:eastAsia="Times New Roman" w:cs="Times New Roman"/>
          <w:szCs w:val="24"/>
          <w:lang w:val="en-US"/>
        </w:rPr>
        <w:t>erga</w:t>
      </w:r>
      <w:r w:rsidRPr="003B408C">
        <w:rPr>
          <w:rFonts w:eastAsia="Times New Roman" w:cs="Times New Roman"/>
          <w:szCs w:val="24"/>
        </w:rPr>
        <w:t xml:space="preserve"> </w:t>
      </w:r>
      <w:r>
        <w:rPr>
          <w:rFonts w:eastAsia="Times New Roman" w:cs="Times New Roman"/>
          <w:szCs w:val="24"/>
          <w:lang w:val="en-US"/>
        </w:rPr>
        <w:t>omnes</w:t>
      </w:r>
      <w:r>
        <w:rPr>
          <w:rFonts w:eastAsia="Times New Roman" w:cs="Times New Roman"/>
          <w:szCs w:val="24"/>
        </w:rPr>
        <w:t xml:space="preserve">, ως επίσημη θέση της Εθνικής Αντιπροσωπείας; Να σας θυμίσω την κ. Γεννηματά, που πρόσφατα ανέφερε ότι η χώρα μας έχει εθνική γραμμή, τη σύνθετη ονομασία με γεωγραφικό προσδιορισμό; </w:t>
      </w:r>
    </w:p>
    <w:p w14:paraId="77C0377D"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Διαφωνείτε, κύ</w:t>
      </w:r>
      <w:r>
        <w:rPr>
          <w:rFonts w:eastAsia="Times New Roman" w:cs="Times New Roman"/>
          <w:szCs w:val="24"/>
        </w:rPr>
        <w:t xml:space="preserve">ριοι της Νέας Δημοκρατίας και του ΠΑΣΟΚ, για τις θέσεις σας τώρα; Τι διαφορετικό κάνει αυτή η </w:t>
      </w:r>
      <w:r>
        <w:rPr>
          <w:rFonts w:eastAsia="Times New Roman" w:cs="Times New Roman"/>
          <w:szCs w:val="24"/>
        </w:rPr>
        <w:t>σ</w:t>
      </w:r>
      <w:r>
        <w:rPr>
          <w:rFonts w:eastAsia="Times New Roman" w:cs="Times New Roman"/>
          <w:szCs w:val="24"/>
        </w:rPr>
        <w:t xml:space="preserve">υμφωνία απ’ όσα λέγατε; Θα πετάγατε και τη σκούφια σας, εάν την είχατε φέρει εσείς, γιατί αυτή η </w:t>
      </w:r>
      <w:r>
        <w:rPr>
          <w:rFonts w:eastAsia="Times New Roman" w:cs="Times New Roman"/>
          <w:szCs w:val="24"/>
        </w:rPr>
        <w:t>σ</w:t>
      </w:r>
      <w:r>
        <w:rPr>
          <w:rFonts w:eastAsia="Times New Roman" w:cs="Times New Roman"/>
          <w:szCs w:val="24"/>
        </w:rPr>
        <w:t>υμφωνία, όχι μόνο πατάει στην εθνική γραμμή, αλλά είναι ακόμη π</w:t>
      </w:r>
      <w:r>
        <w:rPr>
          <w:rFonts w:eastAsia="Times New Roman" w:cs="Times New Roman"/>
          <w:szCs w:val="24"/>
        </w:rPr>
        <w:t xml:space="preserve">ιο προωθημένη, γιατί φέρνει και τη συνταγματική καθιέρωση εκ μέρους της γείτονος του ονόματος έναντι όλων, ενώ ο όρος «Μακεδονία» σκέτο, χωρίς πρόθεμα ή «μακεδονικός» ανήκει μόνο στην Ελλάδα. </w:t>
      </w:r>
    </w:p>
    <w:p w14:paraId="77C0377E"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Πανεπιστήμιο Μακεδονίας, Αεροδρόμιο </w:t>
      </w:r>
      <w:r>
        <w:rPr>
          <w:rFonts w:eastAsia="Times New Roman" w:cs="Times New Roman"/>
          <w:szCs w:val="24"/>
        </w:rPr>
        <w:t>«</w:t>
      </w:r>
      <w:r>
        <w:rPr>
          <w:rFonts w:eastAsia="Times New Roman" w:cs="Times New Roman"/>
          <w:szCs w:val="24"/>
        </w:rPr>
        <w:t>Μακεδονία</w:t>
      </w:r>
      <w:r>
        <w:rPr>
          <w:rFonts w:eastAsia="Times New Roman" w:cs="Times New Roman"/>
          <w:szCs w:val="24"/>
        </w:rPr>
        <w:t>»</w:t>
      </w:r>
      <w:r>
        <w:rPr>
          <w:rFonts w:eastAsia="Times New Roman" w:cs="Times New Roman"/>
          <w:szCs w:val="24"/>
        </w:rPr>
        <w:t>, μακεδονικός χα</w:t>
      </w:r>
      <w:r>
        <w:rPr>
          <w:rFonts w:eastAsia="Times New Roman" w:cs="Times New Roman"/>
          <w:szCs w:val="24"/>
        </w:rPr>
        <w:t xml:space="preserve">λβάς, έχουν χρήση μόνο στην Ελλάδα. Δηλαδή, όλα τα προϊόντα προέλευσης τόπου ως μακεδονικά αποτελούν αποκλειστικό δικαίωμα της ελληνικής Μακεδονίας και μην ψεύδεστε άλλο πάνω σ’ αυτό. Με τόσες κωλοτούμπες, λοιπόν, εσείς, </w:t>
      </w:r>
      <w:r>
        <w:rPr>
          <w:rFonts w:eastAsia="Times New Roman" w:cs="Times New Roman"/>
          <w:szCs w:val="24"/>
        </w:rPr>
        <w:lastRenderedPageBreak/>
        <w:t>κύριοι της Νέας Δημοκρατίας, διχάζε</w:t>
      </w:r>
      <w:r>
        <w:rPr>
          <w:rFonts w:eastAsia="Times New Roman" w:cs="Times New Roman"/>
          <w:szCs w:val="24"/>
        </w:rPr>
        <w:t>τε τον ελληνικό λαό, για να μην διχάσετε το κόμμα σας.</w:t>
      </w:r>
    </w:p>
    <w:p w14:paraId="77C0377F"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Τελειώνοντας, θέλω να σας πω ότι αυτή η ντροπιαστική </w:t>
      </w:r>
      <w:r>
        <w:rPr>
          <w:rFonts w:eastAsia="Times New Roman" w:cs="Times New Roman"/>
          <w:szCs w:val="24"/>
        </w:rPr>
        <w:t>σ</w:t>
      </w:r>
      <w:r>
        <w:rPr>
          <w:rFonts w:eastAsia="Times New Roman" w:cs="Times New Roman"/>
          <w:szCs w:val="24"/>
        </w:rPr>
        <w:t xml:space="preserve">υμφωνία, όπως λέτε, αλλάζει το όνομα της γείτονος από «Μακεδονία» σε «Βόρεια Μακεδονία» παντού. Αυτή η ντροπιαστική </w:t>
      </w:r>
      <w:r>
        <w:rPr>
          <w:rFonts w:eastAsia="Times New Roman" w:cs="Times New Roman"/>
          <w:szCs w:val="24"/>
        </w:rPr>
        <w:t>σ</w:t>
      </w:r>
      <w:r>
        <w:rPr>
          <w:rFonts w:eastAsia="Times New Roman" w:cs="Times New Roman"/>
          <w:szCs w:val="24"/>
        </w:rPr>
        <w:t>υμφωνία, όπως λέτε, αναγνωρίζε</w:t>
      </w:r>
      <w:r>
        <w:rPr>
          <w:rFonts w:eastAsia="Times New Roman" w:cs="Times New Roman"/>
          <w:szCs w:val="24"/>
        </w:rPr>
        <w:t xml:space="preserve">ι επίσημα ότι η γείτονα χώρα ουδεμία σχέση έχει με την ελληνική ιστορική και πολιτιστική μας κληρονομιά. Αυτή η ντροπιαστική </w:t>
      </w:r>
      <w:r>
        <w:rPr>
          <w:rFonts w:eastAsia="Times New Roman" w:cs="Times New Roman"/>
          <w:szCs w:val="24"/>
        </w:rPr>
        <w:t>σ</w:t>
      </w:r>
      <w:r>
        <w:rPr>
          <w:rFonts w:eastAsia="Times New Roman" w:cs="Times New Roman"/>
          <w:szCs w:val="24"/>
        </w:rPr>
        <w:t>υμφωνία αναγνωρίζει ότι η μακεδονική γλώσσα, που αναγνωρίστηκε επί δικών σας ημερών, ανήκει στις νότιες σλαβικές γλώσσες, όπως μπο</w:t>
      </w:r>
      <w:r>
        <w:rPr>
          <w:rFonts w:eastAsia="Times New Roman" w:cs="Times New Roman"/>
          <w:szCs w:val="24"/>
        </w:rPr>
        <w:t xml:space="preserve">ρείτε να δείτε και να ελέγξετε μέσα στο ιστολόγιο του Οργανισμού Ηνωμένων Εθνών, στους πίνακες για τις γλώσσες. </w:t>
      </w:r>
    </w:p>
    <w:p w14:paraId="77C03780"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Βέβαια, κάποια στιγμή ξυπνήσατε και θυμηθήκατε τι πρέπει να κάνετε γι’ αυτό. Ήταν το 2010, όταν στείλατε διπλωμάτες στον Οργανισμό Ηνωμένων Εθν</w:t>
      </w:r>
      <w:r>
        <w:rPr>
          <w:rFonts w:eastAsia="Times New Roman" w:cs="Times New Roman"/>
          <w:szCs w:val="24"/>
        </w:rPr>
        <w:t>ών, για να δείτε τι μπορεί να γίνει. Να σας θυμίσω την απάντηση της κ. Σπέχαρ, ειδικής εκπροσώπου του Γενικού Γραμματέα του Οργανισμού Ηνωμένων Εθνών; «Τώρα το θυμηθήκατε; Σαράντα χρόνια δεν αναζητήσατε καμ</w:t>
      </w:r>
      <w:r>
        <w:rPr>
          <w:rFonts w:eastAsia="Times New Roman" w:cs="Times New Roman"/>
          <w:szCs w:val="24"/>
        </w:rPr>
        <w:t>μ</w:t>
      </w:r>
      <w:r>
        <w:rPr>
          <w:rFonts w:eastAsia="Times New Roman" w:cs="Times New Roman"/>
          <w:szCs w:val="24"/>
        </w:rPr>
        <w:t>ία αλλαγή».</w:t>
      </w:r>
    </w:p>
    <w:p w14:paraId="77C03781"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Αυτή η ντροπιαστική </w:t>
      </w:r>
      <w:r>
        <w:rPr>
          <w:rFonts w:eastAsia="Times New Roman" w:cs="Times New Roman"/>
          <w:szCs w:val="24"/>
        </w:rPr>
        <w:t>σ</w:t>
      </w:r>
      <w:r>
        <w:rPr>
          <w:rFonts w:eastAsia="Times New Roman" w:cs="Times New Roman"/>
          <w:szCs w:val="24"/>
        </w:rPr>
        <w:t>υμφωνία αναγνωρί</w:t>
      </w:r>
      <w:r>
        <w:rPr>
          <w:rFonts w:eastAsia="Times New Roman" w:cs="Times New Roman"/>
          <w:szCs w:val="24"/>
        </w:rPr>
        <w:t>ζει ιθαγένεια, που σκόπιμα προσπαθείτε να μπερδέψετε με την εθνότητα, αφού κα</w:t>
      </w:r>
      <w:r>
        <w:rPr>
          <w:rFonts w:eastAsia="Times New Roman" w:cs="Times New Roman"/>
          <w:szCs w:val="24"/>
        </w:rPr>
        <w:t>μ</w:t>
      </w:r>
      <w:r>
        <w:rPr>
          <w:rFonts w:eastAsia="Times New Roman" w:cs="Times New Roman"/>
          <w:szCs w:val="24"/>
        </w:rPr>
        <w:t xml:space="preserve">μία συμφωνία δεν έχει δικαίωμα να προσδιορίσει, όπως διευκρινίζεται άλλωστε στη ρηματική διακοίνωση. </w:t>
      </w:r>
    </w:p>
    <w:p w14:paraId="77C03782"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Σύμφωνα με τη </w:t>
      </w:r>
      <w:r>
        <w:rPr>
          <w:rFonts w:eastAsia="Times New Roman" w:cs="Times New Roman"/>
          <w:szCs w:val="24"/>
        </w:rPr>
        <w:t>σ</w:t>
      </w:r>
      <w:r>
        <w:rPr>
          <w:rFonts w:eastAsia="Times New Roman" w:cs="Times New Roman"/>
          <w:szCs w:val="24"/>
        </w:rPr>
        <w:t xml:space="preserve">ύμβαση του Συμβουλίου της Ευρώπης, </w:t>
      </w:r>
      <w:r>
        <w:rPr>
          <w:rFonts w:eastAsia="Times New Roman" w:cs="Times New Roman"/>
          <w:szCs w:val="24"/>
          <w:lang w:val="en-US"/>
        </w:rPr>
        <w:t>nationality</w:t>
      </w:r>
      <w:r w:rsidRPr="00922C93">
        <w:rPr>
          <w:rFonts w:eastAsia="Times New Roman" w:cs="Times New Roman"/>
          <w:szCs w:val="24"/>
        </w:rPr>
        <w:t xml:space="preserve"> </w:t>
      </w:r>
      <w:r>
        <w:rPr>
          <w:rFonts w:eastAsia="Times New Roman" w:cs="Times New Roman"/>
          <w:szCs w:val="24"/>
        </w:rPr>
        <w:t>είναι όρος στη</w:t>
      </w:r>
      <w:r>
        <w:rPr>
          <w:rFonts w:eastAsia="Times New Roman" w:cs="Times New Roman"/>
          <w:szCs w:val="24"/>
        </w:rPr>
        <w:t xml:space="preserve"> διεθνή πρακτική, που χρησιμοποιείται μόνο για την ιθαγένεια, δηλαδή τη νομική σχέση του πολίτη με το κράτους. Όσον αφορά το πώς μπορεί να αυτοαποκαλείται κάποιος κάτοικος της γείτονας χώρας, μπορεί να αποκαλείται όπως θέλει και όπως του αρέσει, είναι στη </w:t>
      </w:r>
      <w:r>
        <w:rPr>
          <w:rFonts w:eastAsia="Times New Roman" w:cs="Times New Roman"/>
          <w:szCs w:val="24"/>
        </w:rPr>
        <w:t>δική του αυτοδιάθεση.</w:t>
      </w:r>
    </w:p>
    <w:p w14:paraId="77C03783"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Τέλος, αυτή η ντροπιαστική </w:t>
      </w:r>
      <w:r>
        <w:rPr>
          <w:rFonts w:eastAsia="Times New Roman" w:cs="Times New Roman"/>
          <w:szCs w:val="24"/>
        </w:rPr>
        <w:t>σ</w:t>
      </w:r>
      <w:r>
        <w:rPr>
          <w:rFonts w:eastAsia="Times New Roman" w:cs="Times New Roman"/>
          <w:szCs w:val="24"/>
        </w:rPr>
        <w:t>υμφωνία εξαλείφει οριστικά και αμετάκλητα κάθε είδους αλυτρωτισμό που βασίζεται σε ύπαρξη μειονότητας και μάλιστα υπό την αιγίδα του Οργανισμού Ηνωμένων Εθνών.</w:t>
      </w:r>
    </w:p>
    <w:p w14:paraId="77C03784"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Με τη Συμφωνία των Πρεσπών οι δυο χώρες θα βαδ</w:t>
      </w:r>
      <w:r>
        <w:rPr>
          <w:rFonts w:eastAsia="Times New Roman" w:cs="Times New Roman"/>
          <w:szCs w:val="24"/>
        </w:rPr>
        <w:t xml:space="preserve">ίσουν μαζί στον δρόμο της ασφάλειας, της ειρήνης, της συνεργασίας και της ανάπτυξης, ενώ οι πατριδοκάπηλοι, οι ανιστόρητοι μπουρδολόγοι και οι Βουκεφάλες και από τις δύο πλευρές των συνόρων θα μείνουν χωρίς βαρβάρους να τους περιμένουν. </w:t>
      </w:r>
    </w:p>
    <w:p w14:paraId="77C03785"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Προσωπικά είμαι υπ</w:t>
      </w:r>
      <w:r>
        <w:rPr>
          <w:rFonts w:eastAsia="Times New Roman" w:cs="Times New Roman"/>
          <w:szCs w:val="24"/>
        </w:rPr>
        <w:t xml:space="preserve">ερήφανη, που ως μέλος του </w:t>
      </w:r>
      <w:r>
        <w:rPr>
          <w:rFonts w:eastAsia="Times New Roman" w:cs="Times New Roman"/>
          <w:szCs w:val="24"/>
        </w:rPr>
        <w:t>ε</w:t>
      </w:r>
      <w:r>
        <w:rPr>
          <w:rFonts w:eastAsia="Times New Roman" w:cs="Times New Roman"/>
          <w:szCs w:val="24"/>
        </w:rPr>
        <w:t xml:space="preserve">λληνικού Κοινοβουλίου θα έχω συμβάλει στην υπερψήφιση αυτής της ιστορικής και πατριωτικής </w:t>
      </w:r>
      <w:r>
        <w:rPr>
          <w:rFonts w:eastAsia="Times New Roman" w:cs="Times New Roman"/>
          <w:szCs w:val="24"/>
        </w:rPr>
        <w:t>σ</w:t>
      </w:r>
      <w:r>
        <w:rPr>
          <w:rFonts w:eastAsia="Times New Roman" w:cs="Times New Roman"/>
          <w:szCs w:val="24"/>
        </w:rPr>
        <w:t>υμφωνίας και είμαι σίγουρη ότι και εσείς, κύριοι συνάδελφοι του δημοκρατικού τόξου, εάν ψηφίζατε κατά συνείδηση, θα ήσασταν στη σωστή πλευ</w:t>
      </w:r>
      <w:r>
        <w:rPr>
          <w:rFonts w:eastAsia="Times New Roman" w:cs="Times New Roman"/>
          <w:szCs w:val="24"/>
        </w:rPr>
        <w:t xml:space="preserve">ρά της </w:t>
      </w:r>
      <w:r>
        <w:rPr>
          <w:rFonts w:eastAsia="Times New Roman" w:cs="Times New Roman"/>
          <w:szCs w:val="24"/>
        </w:rPr>
        <w:t>ι</w:t>
      </w:r>
      <w:r>
        <w:rPr>
          <w:rFonts w:eastAsia="Times New Roman" w:cs="Times New Roman"/>
          <w:szCs w:val="24"/>
        </w:rPr>
        <w:t>στορίας.</w:t>
      </w:r>
    </w:p>
    <w:p w14:paraId="77C03786"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77C03787" w14:textId="77777777" w:rsidR="006113A9" w:rsidRDefault="006B6FC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77C03788"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την κ. Αυλωνίτου.</w:t>
      </w:r>
    </w:p>
    <w:p w14:paraId="77C03789"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Ο κ. Κουρουμπλής από την Κοινοβουλευτική Ομάδα του ΣΥΡΙΖΑ έχει τον λόγο.</w:t>
      </w:r>
    </w:p>
    <w:p w14:paraId="77C0378A" w14:textId="77777777" w:rsidR="006113A9" w:rsidRDefault="006B6FC4">
      <w:pPr>
        <w:spacing w:line="600" w:lineRule="auto"/>
        <w:ind w:firstLine="720"/>
        <w:contextualSpacing/>
        <w:jc w:val="both"/>
        <w:rPr>
          <w:rFonts w:eastAsia="Times New Roman"/>
          <w:szCs w:val="24"/>
        </w:rPr>
      </w:pPr>
      <w:r>
        <w:rPr>
          <w:rFonts w:eastAsia="Times New Roman"/>
          <w:b/>
          <w:szCs w:val="24"/>
        </w:rPr>
        <w:t>ΠΑΝΑΓΙΩΤΗΣ ΚΟΥΡΟΥΜΠΛΗΣ:</w:t>
      </w:r>
      <w:r>
        <w:rPr>
          <w:rFonts w:eastAsia="Times New Roman"/>
          <w:szCs w:val="24"/>
        </w:rPr>
        <w:t xml:space="preserve"> Ευχαριστώ, κύριε Πρόεδρε.</w:t>
      </w:r>
    </w:p>
    <w:p w14:paraId="77C0378B" w14:textId="77777777" w:rsidR="006113A9" w:rsidRDefault="006B6FC4">
      <w:pPr>
        <w:spacing w:line="600" w:lineRule="auto"/>
        <w:ind w:firstLine="720"/>
        <w:contextualSpacing/>
        <w:jc w:val="both"/>
        <w:rPr>
          <w:rFonts w:eastAsia="Times New Roman"/>
          <w:szCs w:val="24"/>
        </w:rPr>
      </w:pPr>
      <w:r>
        <w:rPr>
          <w:rFonts w:eastAsia="Times New Roman"/>
          <w:szCs w:val="24"/>
        </w:rPr>
        <w:t>Απόψε στην ι</w:t>
      </w:r>
      <w:r w:rsidRPr="00C54C9A">
        <w:rPr>
          <w:rFonts w:eastAsia="Times New Roman"/>
          <w:szCs w:val="24"/>
        </w:rPr>
        <w:t xml:space="preserve">διαίτερη πατρίδα μου </w:t>
      </w:r>
      <w:r>
        <w:rPr>
          <w:rFonts w:eastAsia="Times New Roman"/>
          <w:szCs w:val="24"/>
        </w:rPr>
        <w:t xml:space="preserve">αναρτήθηκαν </w:t>
      </w:r>
      <w:r w:rsidRPr="00C54C9A">
        <w:rPr>
          <w:rFonts w:eastAsia="Times New Roman"/>
          <w:szCs w:val="24"/>
        </w:rPr>
        <w:t xml:space="preserve">φωτογραφίες </w:t>
      </w:r>
      <w:r>
        <w:rPr>
          <w:rFonts w:eastAsia="Times New Roman"/>
          <w:szCs w:val="24"/>
        </w:rPr>
        <w:t xml:space="preserve">και </w:t>
      </w:r>
      <w:r w:rsidRPr="00C54C9A">
        <w:rPr>
          <w:rFonts w:eastAsia="Times New Roman"/>
          <w:szCs w:val="24"/>
        </w:rPr>
        <w:t xml:space="preserve">με το δικό μου πρόσωπο </w:t>
      </w:r>
      <w:r>
        <w:rPr>
          <w:rFonts w:eastAsia="Times New Roman"/>
          <w:szCs w:val="24"/>
        </w:rPr>
        <w:t xml:space="preserve">ως προδότη </w:t>
      </w:r>
      <w:r w:rsidRPr="00C54C9A">
        <w:rPr>
          <w:rFonts w:eastAsia="Times New Roman"/>
          <w:szCs w:val="24"/>
        </w:rPr>
        <w:t>για αυτή</w:t>
      </w:r>
      <w:r>
        <w:rPr>
          <w:rFonts w:eastAsia="Times New Roman"/>
          <w:szCs w:val="24"/>
        </w:rPr>
        <w:t>ν</w:t>
      </w:r>
      <w:r w:rsidRPr="00C54C9A">
        <w:rPr>
          <w:rFonts w:eastAsia="Times New Roman"/>
          <w:szCs w:val="24"/>
        </w:rPr>
        <w:t xml:space="preserve"> τη </w:t>
      </w:r>
      <w:r>
        <w:rPr>
          <w:rFonts w:eastAsia="Times New Roman"/>
          <w:szCs w:val="24"/>
        </w:rPr>
        <w:t>σ</w:t>
      </w:r>
      <w:r w:rsidRPr="00C54C9A">
        <w:rPr>
          <w:rFonts w:eastAsia="Times New Roman"/>
          <w:szCs w:val="24"/>
        </w:rPr>
        <w:t>υμφωνία</w:t>
      </w:r>
      <w:r>
        <w:rPr>
          <w:rFonts w:eastAsia="Times New Roman"/>
          <w:szCs w:val="24"/>
        </w:rPr>
        <w:t>. Α</w:t>
      </w:r>
      <w:r w:rsidRPr="00C54C9A">
        <w:rPr>
          <w:rFonts w:eastAsia="Times New Roman"/>
          <w:szCs w:val="24"/>
        </w:rPr>
        <w:t>φού καταδικάσω αυτά που αναφέρθηκαν εις βάρος άλλων συναδέλφων</w:t>
      </w:r>
      <w:r>
        <w:rPr>
          <w:rFonts w:eastAsia="Times New Roman"/>
          <w:szCs w:val="24"/>
        </w:rPr>
        <w:t>, θέλω να</w:t>
      </w:r>
      <w:r w:rsidRPr="00C54C9A">
        <w:rPr>
          <w:rFonts w:eastAsia="Times New Roman"/>
          <w:szCs w:val="24"/>
        </w:rPr>
        <w:t xml:space="preserve"> καλέσω αυτά τα ανδρείκελα</w:t>
      </w:r>
      <w:r>
        <w:rPr>
          <w:rFonts w:eastAsia="Times New Roman"/>
          <w:szCs w:val="24"/>
        </w:rPr>
        <w:t>, αυτούς</w:t>
      </w:r>
      <w:r w:rsidRPr="00C54C9A">
        <w:rPr>
          <w:rFonts w:eastAsia="Times New Roman"/>
          <w:szCs w:val="24"/>
        </w:rPr>
        <w:t xml:space="preserve"> τους</w:t>
      </w:r>
      <w:r w:rsidRPr="00C54C9A">
        <w:rPr>
          <w:rFonts w:eastAsia="Times New Roman"/>
          <w:szCs w:val="24"/>
        </w:rPr>
        <w:t xml:space="preserve"> αρουραίους</w:t>
      </w:r>
      <w:r>
        <w:rPr>
          <w:rFonts w:eastAsia="Times New Roman"/>
          <w:szCs w:val="24"/>
        </w:rPr>
        <w:t>, να βγουν στο δημόσιο χώρο και να μιλήσουμε και γ</w:t>
      </w:r>
      <w:r w:rsidRPr="00C54C9A">
        <w:rPr>
          <w:rFonts w:eastAsia="Times New Roman"/>
          <w:szCs w:val="24"/>
        </w:rPr>
        <w:t>ια την οικογ</w:t>
      </w:r>
      <w:r>
        <w:rPr>
          <w:rFonts w:eastAsia="Times New Roman"/>
          <w:szCs w:val="24"/>
        </w:rPr>
        <w:t>ενειακή καταγωγή του καθενός,</w:t>
      </w:r>
      <w:r w:rsidRPr="00C54C9A">
        <w:rPr>
          <w:rFonts w:eastAsia="Times New Roman"/>
          <w:szCs w:val="24"/>
        </w:rPr>
        <w:t xml:space="preserve"> τι έχει </w:t>
      </w:r>
      <w:r w:rsidRPr="00C54C9A">
        <w:rPr>
          <w:rFonts w:eastAsia="Times New Roman"/>
          <w:szCs w:val="24"/>
        </w:rPr>
        <w:lastRenderedPageBreak/>
        <w:t>προσφέρει και πόσο αίμα</w:t>
      </w:r>
      <w:r>
        <w:rPr>
          <w:rFonts w:eastAsia="Times New Roman"/>
          <w:szCs w:val="24"/>
        </w:rPr>
        <w:t xml:space="preserve"> έχει χύσει</w:t>
      </w:r>
      <w:r w:rsidRPr="00C54C9A">
        <w:rPr>
          <w:rFonts w:eastAsia="Times New Roman"/>
          <w:szCs w:val="24"/>
        </w:rPr>
        <w:t xml:space="preserve"> και η δική μου οικογένεια</w:t>
      </w:r>
      <w:r>
        <w:rPr>
          <w:rFonts w:eastAsia="Times New Roman"/>
          <w:szCs w:val="24"/>
        </w:rPr>
        <w:t xml:space="preserve"> ακόμα, αφού η μακαρίτισσα η</w:t>
      </w:r>
      <w:r w:rsidRPr="00C54C9A">
        <w:rPr>
          <w:rFonts w:eastAsia="Times New Roman"/>
          <w:szCs w:val="24"/>
        </w:rPr>
        <w:t xml:space="preserve"> μητέρα μου ήρθε </w:t>
      </w:r>
      <w:r>
        <w:rPr>
          <w:rFonts w:eastAsia="Times New Roman"/>
          <w:szCs w:val="24"/>
        </w:rPr>
        <w:t>επτά</w:t>
      </w:r>
      <w:r w:rsidRPr="00C54C9A">
        <w:rPr>
          <w:rFonts w:eastAsia="Times New Roman"/>
          <w:szCs w:val="24"/>
        </w:rPr>
        <w:t xml:space="preserve"> χρόνων</w:t>
      </w:r>
      <w:r>
        <w:rPr>
          <w:rFonts w:eastAsia="Times New Roman"/>
          <w:szCs w:val="24"/>
        </w:rPr>
        <w:t>,</w:t>
      </w:r>
      <w:r w:rsidRPr="00C54C9A">
        <w:rPr>
          <w:rFonts w:eastAsia="Times New Roman"/>
          <w:szCs w:val="24"/>
        </w:rPr>
        <w:t xml:space="preserve"> από μ</w:t>
      </w:r>
      <w:r>
        <w:rPr>
          <w:rFonts w:eastAsia="Times New Roman"/>
          <w:szCs w:val="24"/>
        </w:rPr>
        <w:t>ι</w:t>
      </w:r>
      <w:r w:rsidRPr="00C54C9A">
        <w:rPr>
          <w:rFonts w:eastAsia="Times New Roman"/>
          <w:szCs w:val="24"/>
        </w:rPr>
        <w:t>α από τις πιο ευκατάσ</w:t>
      </w:r>
      <w:r w:rsidRPr="00C54C9A">
        <w:rPr>
          <w:rFonts w:eastAsia="Times New Roman"/>
          <w:szCs w:val="24"/>
        </w:rPr>
        <w:t>τατες οικογένειες του Πόντου</w:t>
      </w:r>
      <w:r>
        <w:rPr>
          <w:rFonts w:eastAsia="Times New Roman"/>
          <w:szCs w:val="24"/>
        </w:rPr>
        <w:t>,</w:t>
      </w:r>
      <w:r w:rsidRPr="00C54C9A">
        <w:rPr>
          <w:rFonts w:eastAsia="Times New Roman"/>
          <w:szCs w:val="24"/>
        </w:rPr>
        <w:t xml:space="preserve"> με σφαγμέ</w:t>
      </w:r>
      <w:r>
        <w:rPr>
          <w:rFonts w:eastAsia="Times New Roman"/>
          <w:szCs w:val="24"/>
        </w:rPr>
        <w:t>νο τον πατέρα και τον αδερφό της, γ</w:t>
      </w:r>
      <w:r w:rsidRPr="00C54C9A">
        <w:rPr>
          <w:rFonts w:eastAsia="Times New Roman"/>
          <w:szCs w:val="24"/>
        </w:rPr>
        <w:t xml:space="preserve">ια </w:t>
      </w:r>
      <w:r>
        <w:rPr>
          <w:rFonts w:eastAsia="Times New Roman"/>
          <w:szCs w:val="24"/>
        </w:rPr>
        <w:t xml:space="preserve">να μην αναφέρω το </w:t>
      </w:r>
      <w:r w:rsidRPr="00C54C9A">
        <w:rPr>
          <w:rFonts w:eastAsia="Times New Roman"/>
          <w:szCs w:val="24"/>
        </w:rPr>
        <w:t>αλβανικό μέτωπο</w:t>
      </w:r>
      <w:r>
        <w:rPr>
          <w:rFonts w:eastAsia="Times New Roman"/>
          <w:szCs w:val="24"/>
        </w:rPr>
        <w:t>. Α</w:t>
      </w:r>
      <w:r w:rsidRPr="00C54C9A">
        <w:rPr>
          <w:rFonts w:eastAsia="Times New Roman"/>
          <w:szCs w:val="24"/>
        </w:rPr>
        <w:t>υτοί που πυροβολούσαν τα χέρια τους για να φύγουν από τον αλβανικό μέτωπο</w:t>
      </w:r>
      <w:r>
        <w:rPr>
          <w:rFonts w:eastAsia="Times New Roman"/>
          <w:szCs w:val="24"/>
        </w:rPr>
        <w:t>, είναι αυτοί. Ας βγουν, λοιπόν, να τα πουν αυτά δημόσια.</w:t>
      </w:r>
    </w:p>
    <w:p w14:paraId="77C0378C" w14:textId="77777777" w:rsidR="006113A9" w:rsidRDefault="006B6FC4">
      <w:pPr>
        <w:spacing w:line="600" w:lineRule="auto"/>
        <w:ind w:firstLine="720"/>
        <w:contextualSpacing/>
        <w:jc w:val="both"/>
        <w:rPr>
          <w:rFonts w:eastAsia="Times New Roman"/>
          <w:szCs w:val="24"/>
        </w:rPr>
      </w:pPr>
      <w:r>
        <w:rPr>
          <w:rFonts w:eastAsia="Times New Roman"/>
          <w:szCs w:val="24"/>
        </w:rPr>
        <w:t>Κ</w:t>
      </w:r>
      <w:r w:rsidRPr="00C54C9A">
        <w:rPr>
          <w:rFonts w:eastAsia="Times New Roman"/>
          <w:szCs w:val="24"/>
        </w:rPr>
        <w:t xml:space="preserve">υρίες και </w:t>
      </w:r>
      <w:r w:rsidRPr="00C54C9A">
        <w:rPr>
          <w:rFonts w:eastAsia="Times New Roman"/>
          <w:szCs w:val="24"/>
        </w:rPr>
        <w:t>κύριοι συνάδελφοι</w:t>
      </w:r>
      <w:r>
        <w:rPr>
          <w:rFonts w:eastAsia="Times New Roman"/>
          <w:szCs w:val="24"/>
        </w:rPr>
        <w:t>,</w:t>
      </w:r>
      <w:r w:rsidRPr="00C54C9A">
        <w:rPr>
          <w:rFonts w:eastAsia="Times New Roman"/>
          <w:szCs w:val="24"/>
        </w:rPr>
        <w:t xml:space="preserve"> εγώ τολμώ να αναγνωρίσω με </w:t>
      </w:r>
      <w:r>
        <w:rPr>
          <w:rFonts w:eastAsia="Times New Roman"/>
          <w:szCs w:val="24"/>
        </w:rPr>
        <w:t>σ</w:t>
      </w:r>
      <w:r w:rsidRPr="00C54C9A">
        <w:rPr>
          <w:rFonts w:eastAsia="Times New Roman"/>
          <w:szCs w:val="24"/>
        </w:rPr>
        <w:t>υνείδηση σε όλους τους Έλληνες</w:t>
      </w:r>
      <w:r>
        <w:rPr>
          <w:rFonts w:eastAsia="Times New Roman"/>
          <w:szCs w:val="24"/>
        </w:rPr>
        <w:t xml:space="preserve"> έναν</w:t>
      </w:r>
      <w:r w:rsidRPr="00C54C9A">
        <w:rPr>
          <w:rFonts w:eastAsia="Times New Roman"/>
          <w:szCs w:val="24"/>
        </w:rPr>
        <w:t xml:space="preserve"> άδολο πατριωτισμό</w:t>
      </w:r>
      <w:r>
        <w:rPr>
          <w:rFonts w:eastAsia="Times New Roman"/>
          <w:szCs w:val="24"/>
        </w:rPr>
        <w:t>,</w:t>
      </w:r>
      <w:r w:rsidRPr="00C54C9A">
        <w:rPr>
          <w:rFonts w:eastAsia="Times New Roman"/>
          <w:szCs w:val="24"/>
        </w:rPr>
        <w:t xml:space="preserve"> ακόμα </w:t>
      </w:r>
      <w:r>
        <w:rPr>
          <w:rFonts w:eastAsia="Times New Roman"/>
          <w:szCs w:val="24"/>
        </w:rPr>
        <w:t xml:space="preserve">αν </w:t>
      </w:r>
      <w:r w:rsidRPr="00C54C9A">
        <w:rPr>
          <w:rFonts w:eastAsia="Times New Roman"/>
          <w:szCs w:val="24"/>
        </w:rPr>
        <w:t>θέλετε και στους ακραίους</w:t>
      </w:r>
      <w:r>
        <w:rPr>
          <w:rFonts w:eastAsia="Times New Roman"/>
          <w:szCs w:val="24"/>
        </w:rPr>
        <w:t>. Όμως, όσοι γνωρίζουν</w:t>
      </w:r>
      <w:r w:rsidRPr="00C54C9A">
        <w:rPr>
          <w:rFonts w:eastAsia="Times New Roman"/>
          <w:szCs w:val="24"/>
        </w:rPr>
        <w:t xml:space="preserve"> ιστορία σε αυτόν τον τόπο</w:t>
      </w:r>
      <w:r>
        <w:rPr>
          <w:rFonts w:eastAsia="Times New Roman"/>
          <w:szCs w:val="24"/>
        </w:rPr>
        <w:t xml:space="preserve"> -γ</w:t>
      </w:r>
      <w:r w:rsidRPr="00C54C9A">
        <w:rPr>
          <w:rFonts w:eastAsia="Times New Roman"/>
          <w:szCs w:val="24"/>
        </w:rPr>
        <w:t>ιατί δυστυχώς οι περισσότεροι</w:t>
      </w:r>
      <w:r>
        <w:rPr>
          <w:rFonts w:eastAsia="Times New Roman"/>
          <w:szCs w:val="24"/>
        </w:rPr>
        <w:t>,</w:t>
      </w:r>
      <w:r w:rsidRPr="00C54C9A">
        <w:rPr>
          <w:rFonts w:eastAsia="Times New Roman"/>
          <w:szCs w:val="24"/>
        </w:rPr>
        <w:t xml:space="preserve"> θα τολμήσω να πω</w:t>
      </w:r>
      <w:r>
        <w:rPr>
          <w:rFonts w:eastAsia="Times New Roman"/>
          <w:szCs w:val="24"/>
        </w:rPr>
        <w:t>,</w:t>
      </w:r>
      <w:r w:rsidRPr="00C54C9A">
        <w:rPr>
          <w:rFonts w:eastAsia="Times New Roman"/>
          <w:szCs w:val="24"/>
        </w:rPr>
        <w:t xml:space="preserve"> είναι ανιστόρητοι</w:t>
      </w:r>
      <w:r>
        <w:rPr>
          <w:rFonts w:eastAsia="Times New Roman"/>
          <w:szCs w:val="24"/>
        </w:rPr>
        <w:t>-</w:t>
      </w:r>
      <w:r w:rsidRPr="00C54C9A">
        <w:rPr>
          <w:rFonts w:eastAsia="Times New Roman"/>
          <w:szCs w:val="24"/>
        </w:rPr>
        <w:t xml:space="preserve"> ξ</w:t>
      </w:r>
      <w:r w:rsidRPr="00C54C9A">
        <w:rPr>
          <w:rFonts w:eastAsia="Times New Roman"/>
          <w:szCs w:val="24"/>
        </w:rPr>
        <w:t>έρουν ότι ο άδολος πατριωτισμός χρησιμοποιήθηκε από μυστικές εχθρικές δυνάμεις εις βάρος του τόπου</w:t>
      </w:r>
      <w:r>
        <w:rPr>
          <w:rFonts w:eastAsia="Times New Roman"/>
          <w:szCs w:val="24"/>
        </w:rPr>
        <w:t xml:space="preserve">. </w:t>
      </w:r>
    </w:p>
    <w:p w14:paraId="77C0378D" w14:textId="77777777" w:rsidR="006113A9" w:rsidRDefault="006B6FC4">
      <w:pPr>
        <w:spacing w:line="600" w:lineRule="auto"/>
        <w:ind w:firstLine="720"/>
        <w:contextualSpacing/>
        <w:jc w:val="both"/>
        <w:rPr>
          <w:rFonts w:eastAsia="Times New Roman"/>
          <w:szCs w:val="24"/>
        </w:rPr>
      </w:pPr>
      <w:r>
        <w:rPr>
          <w:rFonts w:eastAsia="Times New Roman"/>
          <w:szCs w:val="24"/>
        </w:rPr>
        <w:t>Εγώ λέω, λοιπόν,</w:t>
      </w:r>
      <w:r w:rsidRPr="00C54C9A">
        <w:rPr>
          <w:rFonts w:eastAsia="Times New Roman"/>
          <w:szCs w:val="24"/>
        </w:rPr>
        <w:t xml:space="preserve"> ότι αυτοί που έσφαζαν τους </w:t>
      </w:r>
      <w:r>
        <w:rPr>
          <w:rFonts w:eastAsia="Times New Roman"/>
          <w:szCs w:val="24"/>
        </w:rPr>
        <w:t xml:space="preserve">μακαριακούς, οι γριβικοί, </w:t>
      </w:r>
      <w:r w:rsidRPr="00C54C9A">
        <w:rPr>
          <w:rFonts w:eastAsia="Times New Roman"/>
          <w:szCs w:val="24"/>
        </w:rPr>
        <w:t>πατριώτες ήταν</w:t>
      </w:r>
      <w:r>
        <w:rPr>
          <w:rFonts w:eastAsia="Times New Roman"/>
          <w:szCs w:val="24"/>
        </w:rPr>
        <w:t>,</w:t>
      </w:r>
      <w:r w:rsidRPr="00C54C9A">
        <w:rPr>
          <w:rFonts w:eastAsia="Times New Roman"/>
          <w:szCs w:val="24"/>
        </w:rPr>
        <w:t xml:space="preserve"> γιατί πίστευαν σε μία ιδέα</w:t>
      </w:r>
      <w:r>
        <w:rPr>
          <w:rFonts w:eastAsia="Times New Roman"/>
          <w:szCs w:val="24"/>
        </w:rPr>
        <w:t>,</w:t>
      </w:r>
      <w:r w:rsidRPr="00C54C9A">
        <w:rPr>
          <w:rFonts w:eastAsia="Times New Roman"/>
          <w:szCs w:val="24"/>
        </w:rPr>
        <w:t xml:space="preserve"> στην ένωση</w:t>
      </w:r>
      <w:r>
        <w:rPr>
          <w:rFonts w:eastAsia="Times New Roman"/>
          <w:szCs w:val="24"/>
        </w:rPr>
        <w:t xml:space="preserve">, πατριώτες και οι μακαριακοί. </w:t>
      </w:r>
      <w:r>
        <w:rPr>
          <w:rFonts w:eastAsia="Times New Roman"/>
          <w:szCs w:val="24"/>
        </w:rPr>
        <w:t>Κ</w:t>
      </w:r>
      <w:r w:rsidRPr="00C54C9A">
        <w:rPr>
          <w:rFonts w:eastAsia="Times New Roman"/>
          <w:szCs w:val="24"/>
        </w:rPr>
        <w:t>αι ποιο ήταν το αποτέλεσμα</w:t>
      </w:r>
      <w:r>
        <w:rPr>
          <w:rFonts w:eastAsia="Times New Roman"/>
          <w:szCs w:val="24"/>
        </w:rPr>
        <w:t>,</w:t>
      </w:r>
      <w:r w:rsidRPr="00C54C9A">
        <w:rPr>
          <w:rFonts w:eastAsia="Times New Roman"/>
          <w:szCs w:val="24"/>
        </w:rPr>
        <w:t xml:space="preserve"> κυρίες και κύριοι συνάδελφοι</w:t>
      </w:r>
      <w:r>
        <w:rPr>
          <w:rFonts w:eastAsia="Times New Roman"/>
          <w:szCs w:val="24"/>
        </w:rPr>
        <w:t>; Ν</w:t>
      </w:r>
      <w:r w:rsidRPr="00C54C9A">
        <w:rPr>
          <w:rFonts w:eastAsia="Times New Roman"/>
          <w:szCs w:val="24"/>
        </w:rPr>
        <w:t xml:space="preserve">α μπουν οι Τούρκοι </w:t>
      </w:r>
      <w:r w:rsidRPr="00C54C9A">
        <w:rPr>
          <w:rFonts w:eastAsia="Times New Roman"/>
          <w:szCs w:val="24"/>
        </w:rPr>
        <w:lastRenderedPageBreak/>
        <w:t>στην Κύπρο</w:t>
      </w:r>
      <w:r>
        <w:rPr>
          <w:rFonts w:eastAsia="Times New Roman"/>
          <w:szCs w:val="24"/>
        </w:rPr>
        <w:t>. Αυτό ήταν</w:t>
      </w:r>
      <w:r w:rsidRPr="00C54C9A">
        <w:rPr>
          <w:rFonts w:eastAsia="Times New Roman"/>
          <w:szCs w:val="24"/>
        </w:rPr>
        <w:t xml:space="preserve"> το αποτέλεσμα</w:t>
      </w:r>
      <w:r>
        <w:rPr>
          <w:rFonts w:eastAsia="Times New Roman"/>
          <w:szCs w:val="24"/>
        </w:rPr>
        <w:t xml:space="preserve"> του πατριωτισμού κάποιων. Ας μην αναφερθώ</w:t>
      </w:r>
      <w:r w:rsidRPr="00C54C9A">
        <w:rPr>
          <w:rFonts w:eastAsia="Times New Roman"/>
          <w:szCs w:val="24"/>
        </w:rPr>
        <w:t xml:space="preserve"> σε άλλα γεγονότα</w:t>
      </w:r>
      <w:r>
        <w:rPr>
          <w:rFonts w:eastAsia="Times New Roman"/>
          <w:szCs w:val="24"/>
        </w:rPr>
        <w:t>.</w:t>
      </w:r>
    </w:p>
    <w:p w14:paraId="77C0378E" w14:textId="77777777" w:rsidR="006113A9" w:rsidRDefault="006B6FC4">
      <w:pPr>
        <w:spacing w:line="600" w:lineRule="auto"/>
        <w:ind w:firstLine="720"/>
        <w:contextualSpacing/>
        <w:jc w:val="both"/>
        <w:rPr>
          <w:rFonts w:eastAsia="Times New Roman"/>
          <w:szCs w:val="24"/>
        </w:rPr>
      </w:pPr>
      <w:r>
        <w:rPr>
          <w:rFonts w:eastAsia="Times New Roman"/>
          <w:szCs w:val="24"/>
        </w:rPr>
        <w:t>Να πάω και στ</w:t>
      </w:r>
      <w:r w:rsidRPr="00C54C9A">
        <w:rPr>
          <w:rFonts w:eastAsia="Times New Roman"/>
          <w:szCs w:val="24"/>
        </w:rPr>
        <w:t>ην περίπτωσ</w:t>
      </w:r>
      <w:r>
        <w:rPr>
          <w:rFonts w:eastAsia="Times New Roman"/>
          <w:szCs w:val="24"/>
        </w:rPr>
        <w:t>η του Α΄ Βαλκανικού Πολέμου. Κύριε Πρόεδρε, η συμφωνία</w:t>
      </w:r>
      <w:r w:rsidRPr="00C54C9A">
        <w:rPr>
          <w:rFonts w:eastAsia="Times New Roman"/>
          <w:szCs w:val="24"/>
        </w:rPr>
        <w:t xml:space="preserve"> τω</w:t>
      </w:r>
      <w:r w:rsidRPr="00C54C9A">
        <w:rPr>
          <w:rFonts w:eastAsia="Times New Roman"/>
          <w:szCs w:val="24"/>
        </w:rPr>
        <w:t>ν βαλκανικών χωρών τότε</w:t>
      </w:r>
      <w:r>
        <w:rPr>
          <w:rFonts w:eastAsia="Times New Roman"/>
          <w:szCs w:val="24"/>
        </w:rPr>
        <w:t xml:space="preserve"> -γιατί πρέπει να ξέρουμε μερικά πράγματα-</w:t>
      </w:r>
      <w:r w:rsidRPr="00C54C9A">
        <w:rPr>
          <w:rFonts w:eastAsia="Times New Roman"/>
          <w:szCs w:val="24"/>
        </w:rPr>
        <w:t xml:space="preserve"> κατά της Οθωμανικής Αυτοκρατορίας </w:t>
      </w:r>
      <w:r>
        <w:rPr>
          <w:rFonts w:eastAsia="Times New Roman"/>
          <w:szCs w:val="24"/>
        </w:rPr>
        <w:t xml:space="preserve">ήταν πως </w:t>
      </w:r>
      <w:r w:rsidRPr="00C54C9A">
        <w:rPr>
          <w:rFonts w:eastAsia="Times New Roman"/>
          <w:szCs w:val="24"/>
        </w:rPr>
        <w:t>ό</w:t>
      </w:r>
      <w:r>
        <w:rPr>
          <w:rFonts w:eastAsia="Times New Roman"/>
          <w:szCs w:val="24"/>
        </w:rPr>
        <w:t>,</w:t>
      </w:r>
      <w:r w:rsidRPr="00C54C9A">
        <w:rPr>
          <w:rFonts w:eastAsia="Times New Roman"/>
          <w:szCs w:val="24"/>
        </w:rPr>
        <w:t>τι θα κατακτήσει ο κάθε στρατός</w:t>
      </w:r>
      <w:r>
        <w:rPr>
          <w:rFonts w:eastAsia="Times New Roman"/>
          <w:szCs w:val="24"/>
        </w:rPr>
        <w:t xml:space="preserve">, θα ανήκει και στη χώρα που </w:t>
      </w:r>
      <w:r w:rsidRPr="00C54C9A">
        <w:rPr>
          <w:rFonts w:eastAsia="Times New Roman"/>
          <w:szCs w:val="24"/>
        </w:rPr>
        <w:t>το έχει κατακτήσει</w:t>
      </w:r>
      <w:r>
        <w:rPr>
          <w:rFonts w:eastAsia="Times New Roman"/>
          <w:szCs w:val="24"/>
        </w:rPr>
        <w:t>. Και το έκαναν</w:t>
      </w:r>
      <w:r w:rsidRPr="00C54C9A">
        <w:rPr>
          <w:rFonts w:eastAsia="Times New Roman"/>
          <w:szCs w:val="24"/>
        </w:rPr>
        <w:t xml:space="preserve"> αυτό </w:t>
      </w:r>
      <w:r>
        <w:rPr>
          <w:rFonts w:eastAsia="Times New Roman"/>
          <w:szCs w:val="24"/>
        </w:rPr>
        <w:t>ο</w:t>
      </w:r>
      <w:r w:rsidRPr="00C54C9A">
        <w:rPr>
          <w:rFonts w:eastAsia="Times New Roman"/>
          <w:szCs w:val="24"/>
        </w:rPr>
        <w:t>ι βαλκανικές δυνάμεις</w:t>
      </w:r>
      <w:r>
        <w:rPr>
          <w:rFonts w:eastAsia="Times New Roman"/>
          <w:szCs w:val="24"/>
        </w:rPr>
        <w:t>,</w:t>
      </w:r>
      <w:r w:rsidRPr="00C54C9A">
        <w:rPr>
          <w:rFonts w:eastAsia="Times New Roman"/>
          <w:szCs w:val="24"/>
        </w:rPr>
        <w:t xml:space="preserve"> γιατί θεωρούσαν την Ελ</w:t>
      </w:r>
      <w:r w:rsidRPr="00C54C9A">
        <w:rPr>
          <w:rFonts w:eastAsia="Times New Roman"/>
          <w:szCs w:val="24"/>
        </w:rPr>
        <w:t xml:space="preserve">λάδα </w:t>
      </w:r>
      <w:r>
        <w:rPr>
          <w:rFonts w:eastAsia="Times New Roman"/>
          <w:szCs w:val="24"/>
        </w:rPr>
        <w:t xml:space="preserve">αδύναμη, </w:t>
      </w:r>
      <w:r w:rsidRPr="00C54C9A">
        <w:rPr>
          <w:rFonts w:eastAsia="Times New Roman"/>
          <w:szCs w:val="24"/>
        </w:rPr>
        <w:t>ότι δεν θα μπορούσε</w:t>
      </w:r>
      <w:r>
        <w:rPr>
          <w:rFonts w:eastAsia="Times New Roman"/>
          <w:szCs w:val="24"/>
        </w:rPr>
        <w:t xml:space="preserve">. </w:t>
      </w:r>
    </w:p>
    <w:p w14:paraId="77C0378F" w14:textId="77777777" w:rsidR="006113A9" w:rsidRDefault="006B6FC4">
      <w:pPr>
        <w:spacing w:line="600" w:lineRule="auto"/>
        <w:ind w:firstLine="720"/>
        <w:contextualSpacing/>
        <w:jc w:val="both"/>
        <w:rPr>
          <w:rFonts w:eastAsia="Times New Roman"/>
          <w:szCs w:val="24"/>
        </w:rPr>
      </w:pPr>
      <w:r>
        <w:rPr>
          <w:rFonts w:eastAsia="Times New Roman"/>
          <w:szCs w:val="24"/>
        </w:rPr>
        <w:t xml:space="preserve">Όμως, </w:t>
      </w:r>
      <w:r w:rsidRPr="00C54C9A">
        <w:rPr>
          <w:rFonts w:eastAsia="Times New Roman"/>
          <w:szCs w:val="24"/>
        </w:rPr>
        <w:t>η Ελλάδα είχε έναν ηγέτη</w:t>
      </w:r>
      <w:r>
        <w:rPr>
          <w:rFonts w:eastAsia="Times New Roman"/>
          <w:szCs w:val="24"/>
        </w:rPr>
        <w:t>,</w:t>
      </w:r>
      <w:r w:rsidRPr="00C54C9A">
        <w:rPr>
          <w:rFonts w:eastAsia="Times New Roman"/>
          <w:szCs w:val="24"/>
        </w:rPr>
        <w:t xml:space="preserve"> τον Ελευθέριο Βενιζέλο</w:t>
      </w:r>
      <w:r>
        <w:rPr>
          <w:rFonts w:eastAsia="Times New Roman"/>
          <w:szCs w:val="24"/>
        </w:rPr>
        <w:t>,</w:t>
      </w:r>
      <w:r w:rsidRPr="00C54C9A">
        <w:rPr>
          <w:rFonts w:eastAsia="Times New Roman"/>
          <w:szCs w:val="24"/>
        </w:rPr>
        <w:t xml:space="preserve"> που κατόρθωσε να πάρει το 51% της γεωγραφικής Μακεδονίας</w:t>
      </w:r>
      <w:r>
        <w:rPr>
          <w:rFonts w:eastAsia="Times New Roman"/>
          <w:szCs w:val="24"/>
        </w:rPr>
        <w:t>. Αυτόν</w:t>
      </w:r>
      <w:r w:rsidRPr="00C54C9A">
        <w:rPr>
          <w:rFonts w:eastAsia="Times New Roman"/>
          <w:szCs w:val="24"/>
        </w:rPr>
        <w:t xml:space="preserve"> τον ηγέτη</w:t>
      </w:r>
      <w:r>
        <w:rPr>
          <w:rFonts w:eastAsia="Times New Roman"/>
          <w:szCs w:val="24"/>
        </w:rPr>
        <w:t>, λοιπόν, το 1917 τον αναθεμάτισε ο</w:t>
      </w:r>
      <w:r w:rsidRPr="00C54C9A">
        <w:rPr>
          <w:rFonts w:eastAsia="Times New Roman"/>
          <w:szCs w:val="24"/>
        </w:rPr>
        <w:t xml:space="preserve"> ελληνικός λαός</w:t>
      </w:r>
      <w:r>
        <w:rPr>
          <w:rFonts w:eastAsia="Times New Roman"/>
          <w:szCs w:val="24"/>
        </w:rPr>
        <w:t xml:space="preserve"> και το βασιλικό κατεστημένο. Και το 1922</w:t>
      </w:r>
      <w:r>
        <w:rPr>
          <w:rFonts w:eastAsia="Times New Roman"/>
          <w:szCs w:val="24"/>
        </w:rPr>
        <w:t>, εναντίον αυτού του ηγέτη, που κατόρθωσε ν</w:t>
      </w:r>
      <w:r w:rsidRPr="00C54C9A">
        <w:rPr>
          <w:rFonts w:eastAsia="Times New Roman"/>
          <w:szCs w:val="24"/>
        </w:rPr>
        <w:t xml:space="preserve">α κάνει την Ελλάδα των δύο </w:t>
      </w:r>
      <w:r>
        <w:rPr>
          <w:rFonts w:eastAsia="Times New Roman"/>
          <w:szCs w:val="24"/>
        </w:rPr>
        <w:t>ηπείρων και των πέντε θαλασσών, σηκώθηκε όχι τούρκικο χέρι, ό</w:t>
      </w:r>
      <w:r w:rsidRPr="00C54C9A">
        <w:rPr>
          <w:rFonts w:eastAsia="Times New Roman"/>
          <w:szCs w:val="24"/>
        </w:rPr>
        <w:t>χι βουλγάρικο χέρι</w:t>
      </w:r>
      <w:r>
        <w:rPr>
          <w:rFonts w:eastAsia="Times New Roman"/>
          <w:szCs w:val="24"/>
        </w:rPr>
        <w:t>, αλλά</w:t>
      </w:r>
      <w:r w:rsidRPr="00C54C9A">
        <w:rPr>
          <w:rFonts w:eastAsia="Times New Roman"/>
          <w:szCs w:val="24"/>
        </w:rPr>
        <w:t xml:space="preserve"> ελληνικό χέρι εναντίον</w:t>
      </w:r>
      <w:r>
        <w:rPr>
          <w:rFonts w:eastAsia="Times New Roman"/>
          <w:szCs w:val="24"/>
        </w:rPr>
        <w:t xml:space="preserve"> του. </w:t>
      </w:r>
    </w:p>
    <w:p w14:paraId="77C03790" w14:textId="77777777" w:rsidR="006113A9" w:rsidRDefault="006B6FC4">
      <w:pPr>
        <w:spacing w:line="600" w:lineRule="auto"/>
        <w:ind w:firstLine="720"/>
        <w:contextualSpacing/>
        <w:jc w:val="both"/>
        <w:rPr>
          <w:rFonts w:eastAsia="Times New Roman"/>
          <w:szCs w:val="24"/>
        </w:rPr>
      </w:pPr>
      <w:r>
        <w:rPr>
          <w:rFonts w:eastAsia="Times New Roman"/>
          <w:szCs w:val="24"/>
        </w:rPr>
        <w:t>Αυτόν τον ηγέτη το 1930 -και απευθύνομαι</w:t>
      </w:r>
      <w:r w:rsidRPr="00C54C9A">
        <w:rPr>
          <w:rFonts w:eastAsia="Times New Roman"/>
          <w:szCs w:val="24"/>
        </w:rPr>
        <w:t xml:space="preserve"> σε όλους τους ανθρώπους</w:t>
      </w:r>
      <w:r>
        <w:rPr>
          <w:rFonts w:eastAsia="Times New Roman"/>
          <w:szCs w:val="24"/>
        </w:rPr>
        <w:t>, α</w:t>
      </w:r>
      <w:r w:rsidRPr="00C54C9A">
        <w:rPr>
          <w:rFonts w:eastAsia="Times New Roman"/>
          <w:szCs w:val="24"/>
        </w:rPr>
        <w:t xml:space="preserve">λλά </w:t>
      </w:r>
      <w:r w:rsidRPr="00C54C9A">
        <w:rPr>
          <w:rFonts w:eastAsia="Times New Roman"/>
          <w:szCs w:val="24"/>
        </w:rPr>
        <w:t xml:space="preserve">κυρίως </w:t>
      </w:r>
      <w:r>
        <w:rPr>
          <w:rFonts w:eastAsia="Times New Roman"/>
          <w:szCs w:val="24"/>
        </w:rPr>
        <w:t>στους πρώην συντρόφους μου</w:t>
      </w:r>
      <w:r w:rsidRPr="00C54C9A">
        <w:rPr>
          <w:rFonts w:eastAsia="Times New Roman"/>
          <w:szCs w:val="24"/>
        </w:rPr>
        <w:t xml:space="preserve"> στο </w:t>
      </w:r>
      <w:r w:rsidRPr="00C54C9A">
        <w:rPr>
          <w:rFonts w:eastAsia="Times New Roman"/>
          <w:szCs w:val="24"/>
        </w:rPr>
        <w:lastRenderedPageBreak/>
        <w:t>ΠΑΣΟΚ</w:t>
      </w:r>
      <w:r>
        <w:rPr>
          <w:rFonts w:eastAsia="Times New Roman"/>
          <w:szCs w:val="24"/>
        </w:rPr>
        <w:t>-</w:t>
      </w:r>
      <w:r w:rsidRPr="00C54C9A">
        <w:rPr>
          <w:rFonts w:eastAsia="Times New Roman"/>
          <w:szCs w:val="24"/>
        </w:rPr>
        <w:t xml:space="preserve"> </w:t>
      </w:r>
      <w:r>
        <w:rPr>
          <w:rFonts w:eastAsia="Times New Roman"/>
          <w:szCs w:val="24"/>
        </w:rPr>
        <w:t>τον είπαν π</w:t>
      </w:r>
      <w:r w:rsidRPr="00C54C9A">
        <w:rPr>
          <w:rFonts w:eastAsia="Times New Roman"/>
          <w:szCs w:val="24"/>
        </w:rPr>
        <w:t>ροδό</w:t>
      </w:r>
      <w:r>
        <w:rPr>
          <w:rFonts w:eastAsia="Times New Roman"/>
          <w:szCs w:val="24"/>
        </w:rPr>
        <w:t>τ</w:t>
      </w:r>
      <w:r w:rsidRPr="00C54C9A">
        <w:rPr>
          <w:rFonts w:eastAsia="Times New Roman"/>
          <w:szCs w:val="24"/>
        </w:rPr>
        <w:t>η</w:t>
      </w:r>
      <w:r>
        <w:rPr>
          <w:rFonts w:eastAsia="Times New Roman"/>
          <w:szCs w:val="24"/>
        </w:rPr>
        <w:t xml:space="preserve">, γιατί </w:t>
      </w:r>
      <w:r w:rsidRPr="00C54C9A">
        <w:rPr>
          <w:rFonts w:eastAsia="Times New Roman"/>
          <w:szCs w:val="24"/>
        </w:rPr>
        <w:t>είχε τη γενναιότητα και την ευθύνη να φέρει μ</w:t>
      </w:r>
      <w:r>
        <w:rPr>
          <w:rFonts w:eastAsia="Times New Roman"/>
          <w:szCs w:val="24"/>
        </w:rPr>
        <w:t>ι</w:t>
      </w:r>
      <w:r w:rsidRPr="00C54C9A">
        <w:rPr>
          <w:rFonts w:eastAsia="Times New Roman"/>
          <w:szCs w:val="24"/>
        </w:rPr>
        <w:t xml:space="preserve">α συμφωνία με τον Κεμάλ Ατατούρκ </w:t>
      </w:r>
      <w:r>
        <w:rPr>
          <w:rFonts w:eastAsia="Times New Roman"/>
          <w:szCs w:val="24"/>
        </w:rPr>
        <w:t>για ειρήνη</w:t>
      </w:r>
      <w:r w:rsidRPr="00C54C9A">
        <w:rPr>
          <w:rFonts w:eastAsia="Times New Roman"/>
          <w:szCs w:val="24"/>
        </w:rPr>
        <w:t xml:space="preserve"> ανάμεσα στις δύο χώρες</w:t>
      </w:r>
      <w:r>
        <w:rPr>
          <w:rFonts w:eastAsia="Times New Roman"/>
          <w:szCs w:val="24"/>
        </w:rPr>
        <w:t>,</w:t>
      </w:r>
      <w:r w:rsidRPr="00C54C9A">
        <w:rPr>
          <w:rFonts w:eastAsia="Times New Roman"/>
          <w:szCs w:val="24"/>
        </w:rPr>
        <w:t xml:space="preserve"> υπόθεση </w:t>
      </w:r>
      <w:r>
        <w:rPr>
          <w:rFonts w:eastAsia="Times New Roman"/>
          <w:szCs w:val="24"/>
        </w:rPr>
        <w:t xml:space="preserve">που </w:t>
      </w:r>
      <w:r w:rsidRPr="00C54C9A">
        <w:rPr>
          <w:rFonts w:eastAsia="Times New Roman"/>
          <w:szCs w:val="24"/>
        </w:rPr>
        <w:t xml:space="preserve">κράτησε </w:t>
      </w:r>
      <w:r>
        <w:rPr>
          <w:rFonts w:eastAsia="Times New Roman"/>
          <w:szCs w:val="24"/>
        </w:rPr>
        <w:t>σε μη πόλεμο τις χώρες</w:t>
      </w:r>
      <w:r w:rsidRPr="00C54C9A">
        <w:rPr>
          <w:rFonts w:eastAsia="Times New Roman"/>
          <w:szCs w:val="24"/>
        </w:rPr>
        <w:t xml:space="preserve"> ολόκληρες δεκαετίες</w:t>
      </w:r>
      <w:r>
        <w:rPr>
          <w:rFonts w:eastAsia="Times New Roman"/>
          <w:szCs w:val="24"/>
        </w:rPr>
        <w:t>. Ας</w:t>
      </w:r>
      <w:r w:rsidRPr="00C54C9A">
        <w:rPr>
          <w:rFonts w:eastAsia="Times New Roman"/>
          <w:szCs w:val="24"/>
        </w:rPr>
        <w:t xml:space="preserve"> διαβάσει κανείς </w:t>
      </w:r>
      <w:r>
        <w:rPr>
          <w:rFonts w:eastAsia="Times New Roman"/>
          <w:szCs w:val="24"/>
        </w:rPr>
        <w:t>τ</w:t>
      </w:r>
      <w:r w:rsidRPr="00C54C9A">
        <w:rPr>
          <w:rFonts w:eastAsia="Times New Roman"/>
          <w:szCs w:val="24"/>
        </w:rPr>
        <w:t xml:space="preserve">α </w:t>
      </w:r>
      <w:r>
        <w:rPr>
          <w:rFonts w:eastAsia="Times New Roman"/>
          <w:szCs w:val="24"/>
        </w:rPr>
        <w:t>Π</w:t>
      </w:r>
      <w:r w:rsidRPr="00C54C9A">
        <w:rPr>
          <w:rFonts w:eastAsia="Times New Roman"/>
          <w:szCs w:val="24"/>
        </w:rPr>
        <w:t xml:space="preserve">ρακτικά τι άκουσε τότε </w:t>
      </w:r>
      <w:r>
        <w:rPr>
          <w:rFonts w:eastAsia="Times New Roman"/>
          <w:szCs w:val="24"/>
        </w:rPr>
        <w:t xml:space="preserve">ο </w:t>
      </w:r>
      <w:r w:rsidRPr="00C54C9A">
        <w:rPr>
          <w:rFonts w:eastAsia="Times New Roman"/>
          <w:szCs w:val="24"/>
        </w:rPr>
        <w:t>Ελευθέριος Βενιζέλος</w:t>
      </w:r>
      <w:r>
        <w:rPr>
          <w:rFonts w:eastAsia="Times New Roman"/>
          <w:szCs w:val="24"/>
        </w:rPr>
        <w:t>. Ο ίδιος ε</w:t>
      </w:r>
      <w:r w:rsidRPr="00C54C9A">
        <w:rPr>
          <w:rFonts w:eastAsia="Times New Roman"/>
          <w:szCs w:val="24"/>
        </w:rPr>
        <w:t>ίπε χαρακτηριστικά</w:t>
      </w:r>
      <w:r>
        <w:rPr>
          <w:rFonts w:eastAsia="Times New Roman"/>
          <w:szCs w:val="24"/>
        </w:rPr>
        <w:t xml:space="preserve"> «Έ</w:t>
      </w:r>
      <w:r w:rsidRPr="00C54C9A">
        <w:rPr>
          <w:rFonts w:eastAsia="Times New Roman"/>
          <w:szCs w:val="24"/>
        </w:rPr>
        <w:t>χω πάθει των παθών μου τον τάραχο</w:t>
      </w:r>
      <w:r>
        <w:rPr>
          <w:rFonts w:eastAsia="Times New Roman"/>
          <w:szCs w:val="24"/>
        </w:rPr>
        <w:t>».</w:t>
      </w:r>
    </w:p>
    <w:p w14:paraId="77C03791" w14:textId="77777777" w:rsidR="006113A9" w:rsidRDefault="006B6FC4">
      <w:pPr>
        <w:spacing w:line="600" w:lineRule="auto"/>
        <w:ind w:firstLine="720"/>
        <w:contextualSpacing/>
        <w:jc w:val="both"/>
        <w:rPr>
          <w:rFonts w:eastAsia="Times New Roman"/>
          <w:szCs w:val="24"/>
        </w:rPr>
      </w:pPr>
      <w:r>
        <w:rPr>
          <w:rFonts w:eastAsia="Times New Roman"/>
          <w:szCs w:val="24"/>
        </w:rPr>
        <w:t xml:space="preserve">Σήμερα, λοιπόν, έχουμε μπροστά μας </w:t>
      </w:r>
      <w:r w:rsidRPr="00C54C9A">
        <w:rPr>
          <w:rFonts w:eastAsia="Times New Roman"/>
          <w:szCs w:val="24"/>
        </w:rPr>
        <w:t>μ</w:t>
      </w:r>
      <w:r>
        <w:rPr>
          <w:rFonts w:eastAsia="Times New Roman"/>
          <w:szCs w:val="24"/>
        </w:rPr>
        <w:t>ι</w:t>
      </w:r>
      <w:r w:rsidRPr="00C54C9A">
        <w:rPr>
          <w:rFonts w:eastAsia="Times New Roman"/>
          <w:szCs w:val="24"/>
        </w:rPr>
        <w:t>α συμφωνία</w:t>
      </w:r>
      <w:r>
        <w:rPr>
          <w:rFonts w:eastAsia="Times New Roman"/>
          <w:szCs w:val="24"/>
        </w:rPr>
        <w:t>. Κ</w:t>
      </w:r>
      <w:r w:rsidRPr="00C54C9A">
        <w:rPr>
          <w:rFonts w:eastAsia="Times New Roman"/>
          <w:szCs w:val="24"/>
        </w:rPr>
        <w:t>υρίες και κύριοι συνάδελφοι</w:t>
      </w:r>
      <w:r>
        <w:rPr>
          <w:rFonts w:eastAsia="Times New Roman"/>
          <w:szCs w:val="24"/>
        </w:rPr>
        <w:t>, δεν καταλάβαμε τη χώρα αυτή. Δεν την καταλά</w:t>
      </w:r>
      <w:r>
        <w:rPr>
          <w:rFonts w:eastAsia="Times New Roman"/>
          <w:szCs w:val="24"/>
        </w:rPr>
        <w:t>βαμε. Κ</w:t>
      </w:r>
      <w:r w:rsidRPr="00C54C9A">
        <w:rPr>
          <w:rFonts w:eastAsia="Times New Roman"/>
          <w:szCs w:val="24"/>
        </w:rPr>
        <w:t xml:space="preserve">ατέλαβαν οι δυνάμεις της Ευρώπης στον </w:t>
      </w:r>
      <w:r>
        <w:rPr>
          <w:rFonts w:eastAsia="Times New Roman"/>
          <w:szCs w:val="24"/>
        </w:rPr>
        <w:t>Α΄</w:t>
      </w:r>
      <w:r w:rsidRPr="00C54C9A">
        <w:rPr>
          <w:rFonts w:eastAsia="Times New Roman"/>
          <w:szCs w:val="24"/>
        </w:rPr>
        <w:t xml:space="preserve"> Παγκόσμιο Πόλεμο τη Γερμανία</w:t>
      </w:r>
      <w:r>
        <w:rPr>
          <w:rFonts w:eastAsia="Times New Roman"/>
          <w:szCs w:val="24"/>
        </w:rPr>
        <w:t xml:space="preserve"> και έγινε η περίφημη</w:t>
      </w:r>
      <w:r w:rsidRPr="00C54C9A">
        <w:rPr>
          <w:rFonts w:eastAsia="Times New Roman"/>
          <w:szCs w:val="24"/>
        </w:rPr>
        <w:t xml:space="preserve"> </w:t>
      </w:r>
      <w:r>
        <w:rPr>
          <w:rFonts w:eastAsia="Times New Roman"/>
          <w:szCs w:val="24"/>
        </w:rPr>
        <w:t>Σ</w:t>
      </w:r>
      <w:r w:rsidRPr="00C54C9A">
        <w:rPr>
          <w:rFonts w:eastAsia="Times New Roman"/>
          <w:szCs w:val="24"/>
        </w:rPr>
        <w:t>υνθήκη των Βερσαλλιών</w:t>
      </w:r>
      <w:r>
        <w:rPr>
          <w:rFonts w:eastAsia="Times New Roman"/>
          <w:szCs w:val="24"/>
        </w:rPr>
        <w:t xml:space="preserve"> και ταπεινώθηκε</w:t>
      </w:r>
      <w:r w:rsidRPr="00C54C9A">
        <w:rPr>
          <w:rFonts w:eastAsia="Times New Roman"/>
          <w:szCs w:val="24"/>
        </w:rPr>
        <w:t xml:space="preserve"> η Γερμανία</w:t>
      </w:r>
      <w:r>
        <w:rPr>
          <w:rFonts w:eastAsia="Times New Roman"/>
          <w:szCs w:val="24"/>
        </w:rPr>
        <w:t>. Κ</w:t>
      </w:r>
      <w:r w:rsidRPr="00C54C9A">
        <w:rPr>
          <w:rFonts w:eastAsia="Times New Roman"/>
          <w:szCs w:val="24"/>
        </w:rPr>
        <w:t xml:space="preserve">έρδισε η Ευρώπη από αυτή τη </w:t>
      </w:r>
      <w:r>
        <w:rPr>
          <w:rFonts w:eastAsia="Times New Roman"/>
          <w:szCs w:val="24"/>
        </w:rPr>
        <w:t>σ</w:t>
      </w:r>
      <w:r w:rsidRPr="00C54C9A">
        <w:rPr>
          <w:rFonts w:eastAsia="Times New Roman"/>
          <w:szCs w:val="24"/>
        </w:rPr>
        <w:t>υνθήκη</w:t>
      </w:r>
      <w:r>
        <w:rPr>
          <w:rFonts w:eastAsia="Times New Roman"/>
          <w:szCs w:val="24"/>
        </w:rPr>
        <w:t>; Το μόνο που κέρδισε ήταν να αφυπνιστεί</w:t>
      </w:r>
      <w:r w:rsidRPr="00C54C9A">
        <w:rPr>
          <w:rFonts w:eastAsia="Times New Roman"/>
          <w:szCs w:val="24"/>
        </w:rPr>
        <w:t xml:space="preserve"> ο γερμανικός σωβινισμός</w:t>
      </w:r>
      <w:r>
        <w:rPr>
          <w:rFonts w:eastAsia="Times New Roman"/>
          <w:szCs w:val="24"/>
        </w:rPr>
        <w:t xml:space="preserve">. </w:t>
      </w:r>
    </w:p>
    <w:p w14:paraId="77C03792" w14:textId="77777777" w:rsidR="006113A9" w:rsidRDefault="006B6FC4">
      <w:pPr>
        <w:spacing w:line="600" w:lineRule="auto"/>
        <w:ind w:firstLine="720"/>
        <w:contextualSpacing/>
        <w:jc w:val="both"/>
        <w:rPr>
          <w:rFonts w:eastAsia="Times New Roman"/>
          <w:szCs w:val="24"/>
        </w:rPr>
      </w:pPr>
      <w:r>
        <w:rPr>
          <w:rFonts w:eastAsia="Times New Roman"/>
          <w:szCs w:val="24"/>
        </w:rPr>
        <w:t>Όταν</w:t>
      </w:r>
      <w:r>
        <w:rPr>
          <w:rFonts w:eastAsia="Times New Roman"/>
          <w:szCs w:val="24"/>
        </w:rPr>
        <w:t xml:space="preserve"> </w:t>
      </w:r>
      <w:r w:rsidRPr="00C54C9A">
        <w:rPr>
          <w:rFonts w:eastAsia="Times New Roman"/>
          <w:szCs w:val="24"/>
        </w:rPr>
        <w:t xml:space="preserve">η Ελλάδα </w:t>
      </w:r>
      <w:r>
        <w:rPr>
          <w:rFonts w:eastAsia="Times New Roman"/>
          <w:szCs w:val="24"/>
        </w:rPr>
        <w:t xml:space="preserve">αποφάσισε </w:t>
      </w:r>
      <w:r w:rsidRPr="00C54C9A">
        <w:rPr>
          <w:rFonts w:eastAsia="Times New Roman"/>
          <w:szCs w:val="24"/>
        </w:rPr>
        <w:t xml:space="preserve">την </w:t>
      </w:r>
      <w:r>
        <w:rPr>
          <w:rFonts w:eastAsia="Times New Roman"/>
          <w:szCs w:val="24"/>
        </w:rPr>
        <w:t>εαρινή επίθεση κατά της Άγκυρας, εκείνη την άφρονα απ</w:t>
      </w:r>
      <w:r w:rsidRPr="00C54C9A">
        <w:rPr>
          <w:rFonts w:eastAsia="Times New Roman"/>
          <w:szCs w:val="24"/>
        </w:rPr>
        <w:t xml:space="preserve">όφαση του </w:t>
      </w:r>
      <w:r>
        <w:rPr>
          <w:rFonts w:eastAsia="Times New Roman"/>
          <w:szCs w:val="24"/>
        </w:rPr>
        <w:t>Β</w:t>
      </w:r>
      <w:r w:rsidRPr="00C54C9A">
        <w:rPr>
          <w:rFonts w:eastAsia="Times New Roman"/>
          <w:szCs w:val="24"/>
        </w:rPr>
        <w:t xml:space="preserve">ασιλιά </w:t>
      </w:r>
      <w:r>
        <w:rPr>
          <w:rFonts w:eastAsia="Times New Roman"/>
          <w:szCs w:val="24"/>
        </w:rPr>
        <w:t xml:space="preserve">και του </w:t>
      </w:r>
      <w:r w:rsidRPr="00C54C9A">
        <w:rPr>
          <w:rFonts w:eastAsia="Times New Roman"/>
          <w:szCs w:val="24"/>
        </w:rPr>
        <w:t>τότε κατεστημένο</w:t>
      </w:r>
      <w:r>
        <w:rPr>
          <w:rFonts w:eastAsia="Times New Roman"/>
          <w:szCs w:val="24"/>
        </w:rPr>
        <w:t>υ,</w:t>
      </w:r>
      <w:r w:rsidRPr="00C54C9A">
        <w:rPr>
          <w:rFonts w:eastAsia="Times New Roman"/>
          <w:szCs w:val="24"/>
        </w:rPr>
        <w:t xml:space="preserve"> αφού είχαν ανατρέψει τον Ελευθέριο Βενιζέλο με το γνωστό </w:t>
      </w:r>
      <w:r>
        <w:rPr>
          <w:rFonts w:eastAsia="Times New Roman"/>
          <w:szCs w:val="24"/>
        </w:rPr>
        <w:t xml:space="preserve">«οίκαδε», </w:t>
      </w:r>
      <w:r w:rsidRPr="00C54C9A">
        <w:rPr>
          <w:rFonts w:eastAsia="Times New Roman"/>
          <w:szCs w:val="24"/>
        </w:rPr>
        <w:t xml:space="preserve">κέρδισε η </w:t>
      </w:r>
      <w:r>
        <w:rPr>
          <w:rFonts w:eastAsia="Times New Roman"/>
          <w:szCs w:val="24"/>
        </w:rPr>
        <w:t>Ελλάδα; Αφυπνίσαμε τον τούρκικο σωβινισμό.</w:t>
      </w:r>
    </w:p>
    <w:p w14:paraId="77C03793" w14:textId="77777777" w:rsidR="006113A9" w:rsidRDefault="006B6FC4">
      <w:pPr>
        <w:spacing w:line="600" w:lineRule="auto"/>
        <w:ind w:firstLine="720"/>
        <w:contextualSpacing/>
        <w:jc w:val="both"/>
        <w:rPr>
          <w:rFonts w:eastAsia="Times New Roman"/>
          <w:szCs w:val="24"/>
        </w:rPr>
      </w:pPr>
      <w:r>
        <w:rPr>
          <w:rFonts w:eastAsia="Times New Roman"/>
          <w:szCs w:val="24"/>
        </w:rPr>
        <w:lastRenderedPageBreak/>
        <w:t>Τ</w:t>
      </w:r>
      <w:r w:rsidRPr="00C54C9A">
        <w:rPr>
          <w:rFonts w:eastAsia="Times New Roman"/>
          <w:szCs w:val="24"/>
        </w:rPr>
        <w:t>ι κάν</w:t>
      </w:r>
      <w:r>
        <w:rPr>
          <w:rFonts w:eastAsia="Times New Roman"/>
          <w:szCs w:val="24"/>
        </w:rPr>
        <w:t>ου</w:t>
      </w:r>
      <w:r w:rsidRPr="00C54C9A">
        <w:rPr>
          <w:rFonts w:eastAsia="Times New Roman"/>
          <w:szCs w:val="24"/>
        </w:rPr>
        <w:t>με</w:t>
      </w:r>
      <w:r>
        <w:rPr>
          <w:rFonts w:eastAsia="Times New Roman"/>
          <w:szCs w:val="24"/>
        </w:rPr>
        <w:t>,</w:t>
      </w:r>
      <w:r w:rsidRPr="00C54C9A">
        <w:rPr>
          <w:rFonts w:eastAsia="Times New Roman"/>
          <w:szCs w:val="24"/>
        </w:rPr>
        <w:t xml:space="preserve"> λο</w:t>
      </w:r>
      <w:r w:rsidRPr="00C54C9A">
        <w:rPr>
          <w:rFonts w:eastAsia="Times New Roman"/>
          <w:szCs w:val="24"/>
        </w:rPr>
        <w:t>ιπόν</w:t>
      </w:r>
      <w:r>
        <w:rPr>
          <w:rFonts w:eastAsia="Times New Roman"/>
          <w:szCs w:val="24"/>
        </w:rPr>
        <w:t>,</w:t>
      </w:r>
      <w:r w:rsidRPr="00C54C9A">
        <w:rPr>
          <w:rFonts w:eastAsia="Times New Roman"/>
          <w:szCs w:val="24"/>
        </w:rPr>
        <w:t xml:space="preserve"> </w:t>
      </w:r>
      <w:r>
        <w:rPr>
          <w:rFonts w:eastAsia="Times New Roman"/>
          <w:szCs w:val="24"/>
        </w:rPr>
        <w:t>τ</w:t>
      </w:r>
      <w:r w:rsidRPr="00C54C9A">
        <w:rPr>
          <w:rFonts w:eastAsia="Times New Roman"/>
          <w:szCs w:val="24"/>
        </w:rPr>
        <w:t>όσα χρόνια με την εκκρεμότητα</w:t>
      </w:r>
      <w:r>
        <w:rPr>
          <w:rFonts w:eastAsia="Times New Roman"/>
          <w:szCs w:val="24"/>
        </w:rPr>
        <w:t>; Πυροδοτούμε έναν</w:t>
      </w:r>
      <w:r w:rsidRPr="00C54C9A">
        <w:rPr>
          <w:rFonts w:eastAsia="Times New Roman"/>
          <w:szCs w:val="24"/>
        </w:rPr>
        <w:t xml:space="preserve"> σωβινισμό και </w:t>
      </w:r>
      <w:r>
        <w:rPr>
          <w:rFonts w:eastAsia="Times New Roman"/>
          <w:szCs w:val="24"/>
        </w:rPr>
        <w:t xml:space="preserve">έναν εθνικισμό. Και </w:t>
      </w:r>
      <w:r w:rsidRPr="00C54C9A">
        <w:rPr>
          <w:rFonts w:eastAsia="Times New Roman"/>
          <w:szCs w:val="24"/>
        </w:rPr>
        <w:t xml:space="preserve">αν δεν έγινε η </w:t>
      </w:r>
      <w:r>
        <w:rPr>
          <w:rFonts w:eastAsia="Times New Roman"/>
          <w:szCs w:val="24"/>
        </w:rPr>
        <w:t>Σ</w:t>
      </w:r>
      <w:r w:rsidRPr="00C54C9A">
        <w:rPr>
          <w:rFonts w:eastAsia="Times New Roman"/>
          <w:szCs w:val="24"/>
        </w:rPr>
        <w:t xml:space="preserve">υμφωνία στο Βουκουρέστι </w:t>
      </w:r>
      <w:r>
        <w:rPr>
          <w:rFonts w:eastAsia="Times New Roman"/>
          <w:szCs w:val="24"/>
        </w:rPr>
        <w:t>-</w:t>
      </w:r>
      <w:r w:rsidRPr="00C54C9A">
        <w:rPr>
          <w:rFonts w:eastAsia="Times New Roman"/>
          <w:szCs w:val="24"/>
        </w:rPr>
        <w:t>αφήστε αυτά τα παραμύθια</w:t>
      </w:r>
      <w:r>
        <w:rPr>
          <w:rFonts w:eastAsia="Times New Roman"/>
          <w:szCs w:val="24"/>
        </w:rPr>
        <w:t>,</w:t>
      </w:r>
      <w:r w:rsidRPr="00C54C9A">
        <w:rPr>
          <w:rFonts w:eastAsia="Times New Roman"/>
          <w:szCs w:val="24"/>
        </w:rPr>
        <w:t xml:space="preserve"> θα μιλάμε </w:t>
      </w:r>
      <w:r>
        <w:rPr>
          <w:rFonts w:eastAsia="Times New Roman"/>
          <w:szCs w:val="24"/>
        </w:rPr>
        <w:t>π</w:t>
      </w:r>
      <w:r w:rsidRPr="00C54C9A">
        <w:rPr>
          <w:rFonts w:eastAsia="Times New Roman"/>
          <w:szCs w:val="24"/>
        </w:rPr>
        <w:t xml:space="preserve">ρόσωπο με </w:t>
      </w:r>
      <w:r>
        <w:rPr>
          <w:rFonts w:eastAsia="Times New Roman"/>
          <w:szCs w:val="24"/>
        </w:rPr>
        <w:t>πρόσωπο στον ε</w:t>
      </w:r>
      <w:r w:rsidRPr="00C54C9A">
        <w:rPr>
          <w:rFonts w:eastAsia="Times New Roman"/>
          <w:szCs w:val="24"/>
        </w:rPr>
        <w:t>λληνικό λαό</w:t>
      </w:r>
      <w:r>
        <w:rPr>
          <w:rFonts w:eastAsia="Times New Roman"/>
          <w:szCs w:val="24"/>
        </w:rPr>
        <w:t>-</w:t>
      </w:r>
      <w:r w:rsidRPr="00C54C9A">
        <w:rPr>
          <w:rFonts w:eastAsia="Times New Roman"/>
          <w:szCs w:val="24"/>
        </w:rPr>
        <w:t xml:space="preserve"> </w:t>
      </w:r>
      <w:r>
        <w:rPr>
          <w:rFonts w:eastAsia="Times New Roman"/>
          <w:szCs w:val="24"/>
        </w:rPr>
        <w:t>ήταν</w:t>
      </w:r>
      <w:r w:rsidRPr="00C54C9A">
        <w:rPr>
          <w:rFonts w:eastAsia="Times New Roman"/>
          <w:szCs w:val="24"/>
        </w:rPr>
        <w:t xml:space="preserve"> γιατί </w:t>
      </w:r>
      <w:r>
        <w:rPr>
          <w:rFonts w:eastAsia="Times New Roman"/>
          <w:szCs w:val="24"/>
        </w:rPr>
        <w:t xml:space="preserve">οι </w:t>
      </w:r>
      <w:r w:rsidRPr="00C54C9A">
        <w:rPr>
          <w:rFonts w:eastAsia="Times New Roman"/>
          <w:szCs w:val="24"/>
        </w:rPr>
        <w:t xml:space="preserve">απέναντι αρνιόντουσαν αυτά που σήμερα </w:t>
      </w:r>
      <w:r w:rsidRPr="00C54C9A">
        <w:rPr>
          <w:rFonts w:eastAsia="Times New Roman"/>
          <w:szCs w:val="24"/>
        </w:rPr>
        <w:t>δέχτηκαν</w:t>
      </w:r>
      <w:r>
        <w:rPr>
          <w:rFonts w:eastAsia="Times New Roman"/>
          <w:szCs w:val="24"/>
        </w:rPr>
        <w:t>. Αν είχαν δεχτεί</w:t>
      </w:r>
      <w:r w:rsidRPr="00C54C9A">
        <w:rPr>
          <w:rFonts w:eastAsia="Times New Roman"/>
          <w:szCs w:val="24"/>
        </w:rPr>
        <w:t xml:space="preserve"> αλλαγή στο Σύνταγμα</w:t>
      </w:r>
      <w:r>
        <w:rPr>
          <w:rFonts w:eastAsia="Times New Roman"/>
          <w:szCs w:val="24"/>
        </w:rPr>
        <w:t xml:space="preserve">, το </w:t>
      </w:r>
      <w:r>
        <w:rPr>
          <w:rFonts w:eastAsia="Times New Roman"/>
          <w:szCs w:val="24"/>
          <w:lang w:val="en-US"/>
        </w:rPr>
        <w:t>erga</w:t>
      </w:r>
      <w:r w:rsidRPr="008F7863">
        <w:rPr>
          <w:rFonts w:eastAsia="Times New Roman"/>
          <w:szCs w:val="24"/>
        </w:rPr>
        <w:t xml:space="preserve"> </w:t>
      </w:r>
      <w:r>
        <w:rPr>
          <w:rFonts w:eastAsia="Times New Roman"/>
          <w:szCs w:val="24"/>
          <w:lang w:val="en-US"/>
        </w:rPr>
        <w:t>omnes</w:t>
      </w:r>
      <w:r w:rsidRPr="00C54C9A">
        <w:rPr>
          <w:rFonts w:eastAsia="Times New Roman"/>
          <w:szCs w:val="24"/>
        </w:rPr>
        <w:t xml:space="preserve"> και όλα αυτά που περιλαμβάνει η </w:t>
      </w:r>
      <w:r>
        <w:rPr>
          <w:rFonts w:eastAsia="Times New Roman"/>
          <w:szCs w:val="24"/>
        </w:rPr>
        <w:t>σ</w:t>
      </w:r>
      <w:r w:rsidRPr="00C54C9A">
        <w:rPr>
          <w:rFonts w:eastAsia="Times New Roman"/>
          <w:szCs w:val="24"/>
        </w:rPr>
        <w:t>υμφωνία</w:t>
      </w:r>
      <w:r>
        <w:rPr>
          <w:rFonts w:eastAsia="Times New Roman"/>
          <w:szCs w:val="24"/>
        </w:rPr>
        <w:t>,</w:t>
      </w:r>
      <w:r w:rsidRPr="00C54C9A">
        <w:rPr>
          <w:rFonts w:eastAsia="Times New Roman"/>
          <w:szCs w:val="24"/>
        </w:rPr>
        <w:t xml:space="preserve"> θα είχαν συμφωνήσει</w:t>
      </w:r>
      <w:r>
        <w:rPr>
          <w:rFonts w:eastAsia="Times New Roman"/>
          <w:szCs w:val="24"/>
        </w:rPr>
        <w:t>.</w:t>
      </w:r>
    </w:p>
    <w:p w14:paraId="77C03794" w14:textId="77777777" w:rsidR="006113A9" w:rsidRDefault="006B6FC4">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w:t>
      </w:r>
      <w:r w:rsidRPr="00C54C9A">
        <w:rPr>
          <w:rFonts w:eastAsia="Times New Roman"/>
          <w:szCs w:val="24"/>
        </w:rPr>
        <w:t xml:space="preserve">για πάρτε </w:t>
      </w:r>
      <w:r>
        <w:rPr>
          <w:rFonts w:eastAsia="Times New Roman"/>
          <w:szCs w:val="24"/>
        </w:rPr>
        <w:t>έναν χάρτη</w:t>
      </w:r>
      <w:r w:rsidRPr="00C54C9A">
        <w:rPr>
          <w:rFonts w:eastAsia="Times New Roman"/>
          <w:szCs w:val="24"/>
        </w:rPr>
        <w:t xml:space="preserve"> που κυκλοφορεί διεθνώς</w:t>
      </w:r>
      <w:r>
        <w:rPr>
          <w:rFonts w:eastAsia="Times New Roman"/>
          <w:szCs w:val="24"/>
        </w:rPr>
        <w:t xml:space="preserve">, να μην έχει </w:t>
      </w:r>
      <w:r w:rsidRPr="00C54C9A">
        <w:rPr>
          <w:rFonts w:eastAsia="Times New Roman"/>
          <w:szCs w:val="24"/>
        </w:rPr>
        <w:t xml:space="preserve">εκτυπωθεί στην </w:t>
      </w:r>
      <w:r>
        <w:rPr>
          <w:rFonts w:eastAsia="Times New Roman"/>
          <w:szCs w:val="24"/>
        </w:rPr>
        <w:t>Ελλάδα. Τι λέει ο χάρτης αυτός</w:t>
      </w:r>
      <w:r>
        <w:rPr>
          <w:rFonts w:eastAsia="Times New Roman"/>
          <w:szCs w:val="24"/>
        </w:rPr>
        <w:t>; Ήταν ο Τ</w:t>
      </w:r>
      <w:r w:rsidRPr="00C54C9A">
        <w:rPr>
          <w:rFonts w:eastAsia="Times New Roman"/>
          <w:szCs w:val="24"/>
        </w:rPr>
        <w:t>σίπρας υπεύθυνος για αυτό</w:t>
      </w:r>
      <w:r>
        <w:rPr>
          <w:rFonts w:eastAsia="Times New Roman"/>
          <w:szCs w:val="24"/>
        </w:rPr>
        <w:t>; Όταν έγινε αναγνώριση από εκατόν σαράντα χ</w:t>
      </w:r>
      <w:r w:rsidRPr="00C54C9A">
        <w:rPr>
          <w:rFonts w:eastAsia="Times New Roman"/>
          <w:szCs w:val="24"/>
        </w:rPr>
        <w:t>ώρες</w:t>
      </w:r>
      <w:r>
        <w:rPr>
          <w:rFonts w:eastAsia="Times New Roman"/>
          <w:szCs w:val="24"/>
        </w:rPr>
        <w:t xml:space="preserve"> ήταν στην κ</w:t>
      </w:r>
      <w:r w:rsidRPr="00C54C9A">
        <w:rPr>
          <w:rFonts w:eastAsia="Times New Roman"/>
          <w:szCs w:val="24"/>
        </w:rPr>
        <w:t>υβέρνηση της Ελλάδος ο Τσίπρας</w:t>
      </w:r>
      <w:r>
        <w:rPr>
          <w:rFonts w:eastAsia="Times New Roman"/>
          <w:szCs w:val="24"/>
        </w:rPr>
        <w:t>; Για όλη αυτή την</w:t>
      </w:r>
      <w:r w:rsidRPr="00C54C9A">
        <w:rPr>
          <w:rFonts w:eastAsia="Times New Roman"/>
          <w:szCs w:val="24"/>
        </w:rPr>
        <w:t xml:space="preserve"> ιστορία που έχου</w:t>
      </w:r>
      <w:r>
        <w:rPr>
          <w:rFonts w:eastAsia="Times New Roman"/>
          <w:szCs w:val="24"/>
        </w:rPr>
        <w:t>ν</w:t>
      </w:r>
      <w:r w:rsidRPr="00C54C9A">
        <w:rPr>
          <w:rFonts w:eastAsia="Times New Roman"/>
          <w:szCs w:val="24"/>
        </w:rPr>
        <w:t xml:space="preserve"> δημι</w:t>
      </w:r>
      <w:r>
        <w:rPr>
          <w:rFonts w:eastAsia="Times New Roman"/>
          <w:szCs w:val="24"/>
        </w:rPr>
        <w:t>ουργήσει σε όλες τις χώρες και την</w:t>
      </w:r>
      <w:r w:rsidRPr="00C54C9A">
        <w:rPr>
          <w:rFonts w:eastAsia="Times New Roman"/>
          <w:szCs w:val="24"/>
        </w:rPr>
        <w:t xml:space="preserve"> εικόνα που έχουν δημιουργήσει </w:t>
      </w:r>
      <w:r>
        <w:rPr>
          <w:rFonts w:eastAsia="Times New Roman"/>
          <w:szCs w:val="24"/>
        </w:rPr>
        <w:t>είναι υπεύθυνος ο Τ</w:t>
      </w:r>
      <w:r w:rsidRPr="00C54C9A">
        <w:rPr>
          <w:rFonts w:eastAsia="Times New Roman"/>
          <w:szCs w:val="24"/>
        </w:rPr>
        <w:t>σίπρας</w:t>
      </w:r>
      <w:r>
        <w:rPr>
          <w:rFonts w:eastAsia="Times New Roman"/>
          <w:szCs w:val="24"/>
        </w:rPr>
        <w:t>; Τ</w:t>
      </w:r>
      <w:r w:rsidRPr="00C54C9A">
        <w:rPr>
          <w:rFonts w:eastAsia="Times New Roman"/>
          <w:szCs w:val="24"/>
        </w:rPr>
        <w:t>όση</w:t>
      </w:r>
      <w:r>
        <w:rPr>
          <w:rFonts w:eastAsia="Times New Roman"/>
          <w:szCs w:val="24"/>
        </w:rPr>
        <w:t>, λ</w:t>
      </w:r>
      <w:r w:rsidRPr="00C54C9A">
        <w:rPr>
          <w:rFonts w:eastAsia="Times New Roman"/>
          <w:szCs w:val="24"/>
        </w:rPr>
        <w:t>οιπόν</w:t>
      </w:r>
      <w:r>
        <w:rPr>
          <w:rFonts w:eastAsia="Times New Roman"/>
          <w:szCs w:val="24"/>
        </w:rPr>
        <w:t>,</w:t>
      </w:r>
      <w:r w:rsidRPr="00C54C9A">
        <w:rPr>
          <w:rFonts w:eastAsia="Times New Roman"/>
          <w:szCs w:val="24"/>
        </w:rPr>
        <w:t xml:space="preserve"> έλλειψη μνήμης</w:t>
      </w:r>
      <w:r>
        <w:rPr>
          <w:rFonts w:eastAsia="Times New Roman"/>
          <w:szCs w:val="24"/>
        </w:rPr>
        <w:t>, τόση υποκ</w:t>
      </w:r>
      <w:r w:rsidRPr="00C54C9A">
        <w:rPr>
          <w:rFonts w:eastAsia="Times New Roman"/>
          <w:szCs w:val="24"/>
        </w:rPr>
        <w:t>ρισία</w:t>
      </w:r>
      <w:r>
        <w:rPr>
          <w:rFonts w:eastAsia="Times New Roman"/>
          <w:szCs w:val="24"/>
        </w:rPr>
        <w:t xml:space="preserve"> και φαρισαϊσμός; Τ</w:t>
      </w:r>
      <w:r w:rsidRPr="00C54C9A">
        <w:rPr>
          <w:rFonts w:eastAsia="Times New Roman"/>
          <w:szCs w:val="24"/>
        </w:rPr>
        <w:t>ουλάχιστον</w:t>
      </w:r>
      <w:r>
        <w:rPr>
          <w:rFonts w:eastAsia="Times New Roman"/>
          <w:szCs w:val="24"/>
        </w:rPr>
        <w:t xml:space="preserve"> πείτε,</w:t>
      </w:r>
      <w:r w:rsidRPr="00C54C9A">
        <w:rPr>
          <w:rFonts w:eastAsia="Times New Roman"/>
          <w:szCs w:val="24"/>
        </w:rPr>
        <w:t xml:space="preserve"> αναγνωρί</w:t>
      </w:r>
      <w:r>
        <w:rPr>
          <w:rFonts w:eastAsia="Times New Roman"/>
          <w:szCs w:val="24"/>
        </w:rPr>
        <w:t>σ</w:t>
      </w:r>
      <w:r w:rsidRPr="00C54C9A">
        <w:rPr>
          <w:rFonts w:eastAsia="Times New Roman"/>
          <w:szCs w:val="24"/>
        </w:rPr>
        <w:t>τ</w:t>
      </w:r>
      <w:r>
        <w:rPr>
          <w:rFonts w:eastAsia="Times New Roman"/>
          <w:szCs w:val="24"/>
        </w:rPr>
        <w:t>ε</w:t>
      </w:r>
      <w:r w:rsidRPr="00C54C9A">
        <w:rPr>
          <w:rFonts w:eastAsia="Times New Roman"/>
          <w:szCs w:val="24"/>
        </w:rPr>
        <w:t xml:space="preserve"> </w:t>
      </w:r>
      <w:r>
        <w:rPr>
          <w:rFonts w:eastAsia="Times New Roman"/>
          <w:szCs w:val="24"/>
        </w:rPr>
        <w:t>ό</w:t>
      </w:r>
      <w:r w:rsidRPr="00C54C9A">
        <w:rPr>
          <w:rFonts w:eastAsia="Times New Roman"/>
          <w:szCs w:val="24"/>
        </w:rPr>
        <w:t>τι έγιναν λάθη</w:t>
      </w:r>
      <w:r>
        <w:rPr>
          <w:rFonts w:eastAsia="Times New Roman"/>
          <w:szCs w:val="24"/>
        </w:rPr>
        <w:t>.</w:t>
      </w:r>
    </w:p>
    <w:p w14:paraId="77C03795" w14:textId="77777777" w:rsidR="006113A9" w:rsidRDefault="006B6FC4">
      <w:pPr>
        <w:spacing w:line="600" w:lineRule="auto"/>
        <w:ind w:firstLine="720"/>
        <w:contextualSpacing/>
        <w:jc w:val="both"/>
        <w:rPr>
          <w:rFonts w:eastAsia="Times New Roman"/>
          <w:szCs w:val="24"/>
        </w:rPr>
      </w:pPr>
      <w:r>
        <w:rPr>
          <w:rFonts w:eastAsia="Times New Roman"/>
          <w:szCs w:val="24"/>
        </w:rPr>
        <w:t>Πήρε τη</w:t>
      </w:r>
      <w:r w:rsidRPr="00C54C9A">
        <w:rPr>
          <w:rFonts w:eastAsia="Times New Roman"/>
          <w:szCs w:val="24"/>
        </w:rPr>
        <w:t>ν απόφαση ο Ανδρέας Παπανδρέου</w:t>
      </w:r>
      <w:r>
        <w:rPr>
          <w:rFonts w:eastAsia="Times New Roman"/>
          <w:szCs w:val="24"/>
        </w:rPr>
        <w:t>,</w:t>
      </w:r>
      <w:r w:rsidRPr="00C54C9A">
        <w:rPr>
          <w:rFonts w:eastAsia="Times New Roman"/>
          <w:szCs w:val="24"/>
        </w:rPr>
        <w:t xml:space="preserve"> ο αείμνηστος</w:t>
      </w:r>
      <w:r>
        <w:rPr>
          <w:rFonts w:eastAsia="Times New Roman"/>
          <w:szCs w:val="24"/>
        </w:rPr>
        <w:t xml:space="preserve">, για το εμπάργκο, </w:t>
      </w:r>
      <w:r w:rsidRPr="00C54C9A">
        <w:rPr>
          <w:rFonts w:eastAsia="Times New Roman"/>
          <w:szCs w:val="24"/>
        </w:rPr>
        <w:t>αλλά επειδή ήταν ηγέτης</w:t>
      </w:r>
      <w:r>
        <w:rPr>
          <w:rFonts w:eastAsia="Times New Roman"/>
          <w:szCs w:val="24"/>
        </w:rPr>
        <w:t>, είχε τη γενναιότητα μ</w:t>
      </w:r>
      <w:r w:rsidRPr="00C54C9A">
        <w:rPr>
          <w:rFonts w:eastAsia="Times New Roman"/>
          <w:szCs w:val="24"/>
        </w:rPr>
        <w:t xml:space="preserve">ετά να προχωρήσει στην </w:t>
      </w:r>
      <w:r>
        <w:rPr>
          <w:rFonts w:eastAsia="Times New Roman"/>
          <w:szCs w:val="24"/>
        </w:rPr>
        <w:t>Ε</w:t>
      </w:r>
      <w:r w:rsidRPr="00C54C9A">
        <w:rPr>
          <w:rFonts w:eastAsia="Times New Roman"/>
          <w:szCs w:val="24"/>
        </w:rPr>
        <w:t>νδιά</w:t>
      </w:r>
      <w:r w:rsidRPr="00C54C9A">
        <w:rPr>
          <w:rFonts w:eastAsia="Times New Roman"/>
          <w:szCs w:val="24"/>
        </w:rPr>
        <w:t xml:space="preserve">μεση </w:t>
      </w:r>
      <w:r>
        <w:rPr>
          <w:rFonts w:eastAsia="Times New Roman"/>
          <w:szCs w:val="24"/>
        </w:rPr>
        <w:t>Σ</w:t>
      </w:r>
      <w:r w:rsidRPr="00C54C9A">
        <w:rPr>
          <w:rFonts w:eastAsia="Times New Roman"/>
          <w:szCs w:val="24"/>
        </w:rPr>
        <w:t>υμφωνία</w:t>
      </w:r>
      <w:r>
        <w:rPr>
          <w:rFonts w:eastAsia="Times New Roman"/>
          <w:szCs w:val="24"/>
        </w:rPr>
        <w:t>. Ή</w:t>
      </w:r>
      <w:r w:rsidRPr="00C54C9A">
        <w:rPr>
          <w:rFonts w:eastAsia="Times New Roman"/>
          <w:szCs w:val="24"/>
        </w:rPr>
        <w:t xml:space="preserve">ταν το </w:t>
      </w:r>
      <w:r w:rsidRPr="00C54C9A">
        <w:rPr>
          <w:rFonts w:eastAsia="Times New Roman"/>
          <w:szCs w:val="24"/>
        </w:rPr>
        <w:lastRenderedPageBreak/>
        <w:t>πρώτο βήμα για να φτάσουμε εδώ</w:t>
      </w:r>
      <w:r>
        <w:rPr>
          <w:rFonts w:eastAsia="Times New Roman"/>
          <w:szCs w:val="24"/>
        </w:rPr>
        <w:t>. Δ</w:t>
      </w:r>
      <w:r w:rsidRPr="00C54C9A">
        <w:rPr>
          <w:rFonts w:eastAsia="Times New Roman"/>
          <w:szCs w:val="24"/>
        </w:rPr>
        <w:t>ιότι έχει αποδειχθεί</w:t>
      </w:r>
      <w:r>
        <w:rPr>
          <w:rFonts w:eastAsia="Times New Roman"/>
          <w:szCs w:val="24"/>
        </w:rPr>
        <w:t xml:space="preserve"> ότι ό</w:t>
      </w:r>
      <w:r w:rsidRPr="00C54C9A">
        <w:rPr>
          <w:rFonts w:eastAsia="Times New Roman"/>
          <w:szCs w:val="24"/>
        </w:rPr>
        <w:t xml:space="preserve">σο υπάρχει εκκρεμότητα σε </w:t>
      </w:r>
      <w:r>
        <w:rPr>
          <w:rFonts w:eastAsia="Times New Roman"/>
          <w:szCs w:val="24"/>
        </w:rPr>
        <w:t xml:space="preserve">εθνικά </w:t>
      </w:r>
      <w:r w:rsidRPr="00C54C9A">
        <w:rPr>
          <w:rFonts w:eastAsia="Times New Roman"/>
          <w:szCs w:val="24"/>
        </w:rPr>
        <w:t>ζητήματα</w:t>
      </w:r>
      <w:r>
        <w:rPr>
          <w:rFonts w:eastAsia="Times New Roman"/>
          <w:szCs w:val="24"/>
        </w:rPr>
        <w:t>,</w:t>
      </w:r>
      <w:r w:rsidRPr="00C54C9A">
        <w:rPr>
          <w:rFonts w:eastAsia="Times New Roman"/>
          <w:szCs w:val="24"/>
        </w:rPr>
        <w:t xml:space="preserve"> στο τέλος αποβαίνει εις βάρος της χώρας</w:t>
      </w:r>
      <w:r>
        <w:rPr>
          <w:rFonts w:eastAsia="Times New Roman"/>
          <w:szCs w:val="24"/>
        </w:rPr>
        <w:t>.</w:t>
      </w:r>
    </w:p>
    <w:p w14:paraId="77C03796" w14:textId="77777777" w:rsidR="006113A9" w:rsidRDefault="006B6FC4">
      <w:pPr>
        <w:spacing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77C03797" w14:textId="77777777" w:rsidR="006113A9" w:rsidRDefault="006B6FC4">
      <w:pPr>
        <w:spacing w:line="600" w:lineRule="auto"/>
        <w:ind w:firstLine="720"/>
        <w:contextualSpacing/>
        <w:jc w:val="both"/>
        <w:rPr>
          <w:rFonts w:eastAsia="Times New Roman"/>
          <w:szCs w:val="24"/>
        </w:rPr>
      </w:pPr>
      <w:r>
        <w:rPr>
          <w:rFonts w:eastAsia="Times New Roman"/>
          <w:szCs w:val="24"/>
        </w:rPr>
        <w:t xml:space="preserve">Εγώ, λοιπόν, </w:t>
      </w:r>
      <w:r w:rsidRPr="00C54C9A">
        <w:rPr>
          <w:rFonts w:eastAsia="Times New Roman"/>
          <w:szCs w:val="24"/>
        </w:rPr>
        <w:t>θα ξεπεράσω όσα έχω ακούσει</w:t>
      </w:r>
      <w:r>
        <w:rPr>
          <w:rFonts w:eastAsia="Times New Roman"/>
          <w:szCs w:val="24"/>
        </w:rPr>
        <w:t>,</w:t>
      </w:r>
      <w:r w:rsidRPr="00C54C9A">
        <w:rPr>
          <w:rFonts w:eastAsia="Times New Roman"/>
          <w:szCs w:val="24"/>
        </w:rPr>
        <w:t xml:space="preserve"> τα οποία με θλίβουν</w:t>
      </w:r>
      <w:r>
        <w:rPr>
          <w:rFonts w:eastAsia="Times New Roman"/>
          <w:szCs w:val="24"/>
        </w:rPr>
        <w:t>, ειλικρινά με θλίβουν, γ</w:t>
      </w:r>
      <w:r w:rsidRPr="00C54C9A">
        <w:rPr>
          <w:rFonts w:eastAsia="Times New Roman"/>
          <w:szCs w:val="24"/>
        </w:rPr>
        <w:t xml:space="preserve">ιατί δεν διανοούμαι να </w:t>
      </w:r>
      <w:r>
        <w:rPr>
          <w:rFonts w:eastAsia="Times New Roman"/>
          <w:szCs w:val="24"/>
        </w:rPr>
        <w:t>πω</w:t>
      </w:r>
      <w:r w:rsidRPr="00C54C9A">
        <w:rPr>
          <w:rFonts w:eastAsia="Times New Roman"/>
          <w:szCs w:val="24"/>
        </w:rPr>
        <w:t xml:space="preserve"> εγώ </w:t>
      </w:r>
      <w:r>
        <w:rPr>
          <w:rFonts w:eastAsia="Times New Roman"/>
          <w:szCs w:val="24"/>
        </w:rPr>
        <w:t xml:space="preserve">σε </w:t>
      </w:r>
      <w:r w:rsidRPr="00C54C9A">
        <w:rPr>
          <w:rFonts w:eastAsia="Times New Roman"/>
          <w:szCs w:val="24"/>
        </w:rPr>
        <w:t xml:space="preserve">έναν </w:t>
      </w:r>
      <w:r>
        <w:rPr>
          <w:rFonts w:eastAsia="Times New Roman"/>
          <w:szCs w:val="24"/>
        </w:rPr>
        <w:t>Β</w:t>
      </w:r>
      <w:r w:rsidRPr="00C54C9A">
        <w:rPr>
          <w:rFonts w:eastAsia="Times New Roman"/>
          <w:szCs w:val="24"/>
        </w:rPr>
        <w:t>ουλευτή της Νέας Δημοκρατίας ότι είναι προδότης</w:t>
      </w:r>
      <w:r>
        <w:rPr>
          <w:rFonts w:eastAsia="Times New Roman"/>
          <w:szCs w:val="24"/>
        </w:rPr>
        <w:t>. Δεν το διανοούμαι. Δ</w:t>
      </w:r>
      <w:r w:rsidRPr="00C54C9A">
        <w:rPr>
          <w:rFonts w:eastAsia="Times New Roman"/>
          <w:szCs w:val="24"/>
        </w:rPr>
        <w:t xml:space="preserve">εν το επιτρέπει </w:t>
      </w:r>
      <w:r>
        <w:rPr>
          <w:rFonts w:eastAsia="Times New Roman"/>
          <w:szCs w:val="24"/>
        </w:rPr>
        <w:t>η κουλτούρα μου, η παιδεία μου,</w:t>
      </w:r>
      <w:r w:rsidRPr="00C54C9A">
        <w:rPr>
          <w:rFonts w:eastAsia="Times New Roman"/>
          <w:szCs w:val="24"/>
        </w:rPr>
        <w:t xml:space="preserve"> η οικογένειά μ</w:t>
      </w:r>
      <w:r w:rsidRPr="00C54C9A">
        <w:rPr>
          <w:rFonts w:eastAsia="Times New Roman"/>
          <w:szCs w:val="24"/>
        </w:rPr>
        <w:t>ου</w:t>
      </w:r>
      <w:r>
        <w:rPr>
          <w:rFonts w:eastAsia="Times New Roman"/>
          <w:szCs w:val="24"/>
        </w:rPr>
        <w:t xml:space="preserve">. Όμως επίσης </w:t>
      </w:r>
      <w:r w:rsidRPr="00C54C9A">
        <w:rPr>
          <w:rFonts w:eastAsia="Times New Roman"/>
          <w:szCs w:val="24"/>
        </w:rPr>
        <w:t>δεν παραχωρ</w:t>
      </w:r>
      <w:r>
        <w:rPr>
          <w:rFonts w:eastAsia="Times New Roman"/>
          <w:szCs w:val="24"/>
        </w:rPr>
        <w:t>ώ σε</w:t>
      </w:r>
      <w:r w:rsidRPr="00C54C9A">
        <w:rPr>
          <w:rFonts w:eastAsia="Times New Roman"/>
          <w:szCs w:val="24"/>
        </w:rPr>
        <w:t xml:space="preserve"> κανέναν </w:t>
      </w:r>
      <w:r>
        <w:rPr>
          <w:rFonts w:eastAsia="Times New Roman"/>
          <w:szCs w:val="24"/>
        </w:rPr>
        <w:t xml:space="preserve">το δικαίωμα να απευθύνεται </w:t>
      </w:r>
      <w:r w:rsidRPr="00C54C9A">
        <w:rPr>
          <w:rFonts w:eastAsia="Times New Roman"/>
          <w:szCs w:val="24"/>
        </w:rPr>
        <w:t>στις δ</w:t>
      </w:r>
      <w:r>
        <w:rPr>
          <w:rFonts w:eastAsia="Times New Roman"/>
          <w:szCs w:val="24"/>
        </w:rPr>
        <w:t>ημοκρατικές δυνάμεις. Γιατί; Α</w:t>
      </w:r>
      <w:r w:rsidRPr="00C54C9A">
        <w:rPr>
          <w:rFonts w:eastAsia="Times New Roman"/>
          <w:szCs w:val="24"/>
        </w:rPr>
        <w:t>ν θέλετε σας πω και ένα άλλο ιστορικό</w:t>
      </w:r>
      <w:r>
        <w:rPr>
          <w:rFonts w:eastAsia="Times New Roman"/>
          <w:szCs w:val="24"/>
        </w:rPr>
        <w:t>,</w:t>
      </w:r>
      <w:r w:rsidRPr="00C54C9A">
        <w:rPr>
          <w:rFonts w:eastAsia="Times New Roman"/>
          <w:szCs w:val="24"/>
        </w:rPr>
        <w:t xml:space="preserve"> γιατί δεν θέλω να </w:t>
      </w:r>
      <w:r>
        <w:rPr>
          <w:rFonts w:eastAsia="Times New Roman"/>
          <w:szCs w:val="24"/>
        </w:rPr>
        <w:t>ανοίγω</w:t>
      </w:r>
      <w:r w:rsidRPr="00C54C9A">
        <w:rPr>
          <w:rFonts w:eastAsia="Times New Roman"/>
          <w:szCs w:val="24"/>
        </w:rPr>
        <w:t xml:space="preserve"> τέτοια θέματα</w:t>
      </w:r>
      <w:r>
        <w:rPr>
          <w:rFonts w:eastAsia="Times New Roman"/>
          <w:szCs w:val="24"/>
        </w:rPr>
        <w:t>…</w:t>
      </w:r>
    </w:p>
    <w:p w14:paraId="77C03798" w14:textId="77777777" w:rsidR="006113A9" w:rsidRDefault="006B6FC4">
      <w:pPr>
        <w:spacing w:line="600" w:lineRule="auto"/>
        <w:ind w:firstLine="720"/>
        <w:contextualSpacing/>
        <w:jc w:val="both"/>
        <w:rPr>
          <w:rFonts w:eastAsia="Times New Roman"/>
          <w:szCs w:val="24"/>
        </w:rPr>
      </w:pPr>
      <w:r>
        <w:rPr>
          <w:rFonts w:eastAsia="Times New Roman"/>
          <w:b/>
          <w:szCs w:val="24"/>
        </w:rPr>
        <w:t xml:space="preserve">ΠΡΟΕΔΡΕΥΩΝ (Μάριος Γεωργιάδης): </w:t>
      </w:r>
      <w:r>
        <w:rPr>
          <w:rFonts w:eastAsia="Times New Roman"/>
          <w:szCs w:val="24"/>
        </w:rPr>
        <w:t>Κύριε συνάδελφε, παρακαλώ ολοκληρώστε.</w:t>
      </w:r>
    </w:p>
    <w:p w14:paraId="77C03799" w14:textId="77777777" w:rsidR="006113A9" w:rsidRDefault="006B6FC4">
      <w:pPr>
        <w:spacing w:line="600" w:lineRule="auto"/>
        <w:ind w:firstLine="720"/>
        <w:contextualSpacing/>
        <w:jc w:val="both"/>
        <w:rPr>
          <w:rFonts w:eastAsia="Times New Roman"/>
          <w:szCs w:val="24"/>
        </w:rPr>
      </w:pPr>
      <w:r>
        <w:rPr>
          <w:rFonts w:eastAsia="Times New Roman"/>
          <w:b/>
          <w:szCs w:val="24"/>
        </w:rPr>
        <w:t>ΠΑΝ</w:t>
      </w:r>
      <w:r>
        <w:rPr>
          <w:rFonts w:eastAsia="Times New Roman"/>
          <w:b/>
          <w:szCs w:val="24"/>
        </w:rPr>
        <w:t>ΑΓΙΩΤΗΣ ΚΟΥΡΟΥΜΠΛΗΣ:</w:t>
      </w:r>
      <w:r>
        <w:rPr>
          <w:rFonts w:eastAsia="Times New Roman"/>
          <w:szCs w:val="24"/>
        </w:rPr>
        <w:t xml:space="preserve"> Η Ελλάδα ποτέ</w:t>
      </w:r>
      <w:r w:rsidRPr="00C54C9A">
        <w:rPr>
          <w:rFonts w:eastAsia="Times New Roman"/>
          <w:szCs w:val="24"/>
        </w:rPr>
        <w:t xml:space="preserve"> δεν έχασε ούτε σπιθαμή γης στην ιστορία </w:t>
      </w:r>
      <w:r>
        <w:rPr>
          <w:rFonts w:eastAsia="Times New Roman"/>
          <w:szCs w:val="24"/>
        </w:rPr>
        <w:t>της όταν είχε</w:t>
      </w:r>
      <w:r w:rsidRPr="00C54C9A">
        <w:rPr>
          <w:rFonts w:eastAsia="Times New Roman"/>
          <w:szCs w:val="24"/>
        </w:rPr>
        <w:t xml:space="preserve"> κυβερνήσεις δημοκρατικές</w:t>
      </w:r>
      <w:r>
        <w:rPr>
          <w:rFonts w:eastAsia="Times New Roman"/>
          <w:szCs w:val="24"/>
        </w:rPr>
        <w:t>.</w:t>
      </w:r>
    </w:p>
    <w:p w14:paraId="77C0379A" w14:textId="77777777" w:rsidR="006113A9" w:rsidRDefault="006B6FC4">
      <w:pPr>
        <w:spacing w:line="600" w:lineRule="auto"/>
        <w:ind w:firstLine="720"/>
        <w:contextualSpacing/>
        <w:jc w:val="both"/>
        <w:rPr>
          <w:rFonts w:eastAsia="Times New Roman"/>
          <w:szCs w:val="24"/>
        </w:rPr>
      </w:pPr>
      <w:r>
        <w:rPr>
          <w:rFonts w:eastAsia="Times New Roman"/>
          <w:szCs w:val="24"/>
        </w:rPr>
        <w:lastRenderedPageBreak/>
        <w:t>Κ</w:t>
      </w:r>
      <w:r w:rsidRPr="00C54C9A">
        <w:rPr>
          <w:rFonts w:eastAsia="Times New Roman"/>
          <w:szCs w:val="24"/>
        </w:rPr>
        <w:t>υρίες και κύριοι συνάδελφοι</w:t>
      </w:r>
      <w:r>
        <w:rPr>
          <w:rFonts w:eastAsia="Times New Roman"/>
          <w:szCs w:val="24"/>
        </w:rPr>
        <w:t>, το ζήτημα είναι</w:t>
      </w:r>
      <w:r w:rsidRPr="00C54C9A">
        <w:rPr>
          <w:rFonts w:eastAsia="Times New Roman"/>
          <w:szCs w:val="24"/>
        </w:rPr>
        <w:t xml:space="preserve"> απλό</w:t>
      </w:r>
      <w:r>
        <w:rPr>
          <w:rFonts w:eastAsia="Times New Roman"/>
          <w:szCs w:val="24"/>
        </w:rPr>
        <w:t xml:space="preserve">. Η </w:t>
      </w:r>
      <w:r>
        <w:rPr>
          <w:rFonts w:eastAsia="Times New Roman"/>
          <w:szCs w:val="24"/>
        </w:rPr>
        <w:t>σ</w:t>
      </w:r>
      <w:r w:rsidRPr="00C54C9A">
        <w:rPr>
          <w:rFonts w:eastAsia="Times New Roman"/>
          <w:szCs w:val="24"/>
        </w:rPr>
        <w:t xml:space="preserve">υμφωνία </w:t>
      </w:r>
      <w:r>
        <w:rPr>
          <w:rFonts w:eastAsia="Times New Roman"/>
          <w:szCs w:val="24"/>
        </w:rPr>
        <w:t>πιστεύω</w:t>
      </w:r>
      <w:r w:rsidRPr="00C54C9A">
        <w:rPr>
          <w:rFonts w:eastAsia="Times New Roman"/>
          <w:szCs w:val="24"/>
        </w:rPr>
        <w:t xml:space="preserve"> ότι θα προχωρήσει</w:t>
      </w:r>
      <w:r>
        <w:rPr>
          <w:rFonts w:eastAsia="Times New Roman"/>
          <w:szCs w:val="24"/>
        </w:rPr>
        <w:t xml:space="preserve"> και θα αποδειχτεί</w:t>
      </w:r>
      <w:r w:rsidRPr="00C54C9A">
        <w:rPr>
          <w:rFonts w:eastAsia="Times New Roman"/>
          <w:szCs w:val="24"/>
        </w:rPr>
        <w:t xml:space="preserve"> μελλοντικά ότι ο Τσίπρας είχε τη γ</w:t>
      </w:r>
      <w:r w:rsidRPr="00C54C9A">
        <w:rPr>
          <w:rFonts w:eastAsia="Times New Roman"/>
          <w:szCs w:val="24"/>
        </w:rPr>
        <w:t>ενναιότητα</w:t>
      </w:r>
      <w:r>
        <w:rPr>
          <w:rFonts w:eastAsia="Times New Roman"/>
          <w:szCs w:val="24"/>
        </w:rPr>
        <w:t>,</w:t>
      </w:r>
      <w:r w:rsidRPr="00C54C9A">
        <w:rPr>
          <w:rFonts w:eastAsia="Times New Roman"/>
          <w:szCs w:val="24"/>
        </w:rPr>
        <w:t xml:space="preserve"> </w:t>
      </w:r>
      <w:r>
        <w:rPr>
          <w:rFonts w:eastAsia="Times New Roman"/>
          <w:szCs w:val="24"/>
        </w:rPr>
        <w:t xml:space="preserve">με κόστος </w:t>
      </w:r>
      <w:r w:rsidRPr="00C54C9A">
        <w:rPr>
          <w:rFonts w:eastAsia="Times New Roman"/>
          <w:szCs w:val="24"/>
        </w:rPr>
        <w:t>προσωπικό</w:t>
      </w:r>
      <w:r>
        <w:rPr>
          <w:rFonts w:eastAsia="Times New Roman"/>
          <w:szCs w:val="24"/>
        </w:rPr>
        <w:t>, πολιτικό να αναλάβει μια τέτοια μεγάλη ευθύνη στους ώμους του.</w:t>
      </w:r>
      <w:r w:rsidRPr="007679FE">
        <w:rPr>
          <w:rFonts w:eastAsia="Times New Roman"/>
          <w:szCs w:val="24"/>
        </w:rPr>
        <w:t xml:space="preserve"> </w:t>
      </w:r>
      <w:r>
        <w:rPr>
          <w:rFonts w:eastAsia="Times New Roman"/>
          <w:szCs w:val="24"/>
        </w:rPr>
        <w:t>Γ</w:t>
      </w:r>
      <w:r w:rsidRPr="00C54C9A">
        <w:rPr>
          <w:rFonts w:eastAsia="Times New Roman"/>
          <w:szCs w:val="24"/>
        </w:rPr>
        <w:t>ιατί αυτό εξυπηρετεί την πατρίδα</w:t>
      </w:r>
      <w:r>
        <w:rPr>
          <w:rFonts w:eastAsia="Times New Roman"/>
          <w:szCs w:val="24"/>
        </w:rPr>
        <w:t>.</w:t>
      </w:r>
    </w:p>
    <w:p w14:paraId="77C0379B" w14:textId="77777777" w:rsidR="006113A9" w:rsidRDefault="006B6FC4">
      <w:pPr>
        <w:spacing w:line="600" w:lineRule="auto"/>
        <w:ind w:firstLine="720"/>
        <w:contextualSpacing/>
        <w:jc w:val="both"/>
        <w:rPr>
          <w:rFonts w:eastAsia="Times New Roman"/>
          <w:szCs w:val="24"/>
        </w:rPr>
      </w:pPr>
      <w:r>
        <w:rPr>
          <w:rFonts w:eastAsia="Times New Roman"/>
          <w:b/>
          <w:szCs w:val="24"/>
        </w:rPr>
        <w:t xml:space="preserve">ΠΡΟΕΔΡΕΥΩΝ (Μάριος Γεωργιάδης): </w:t>
      </w:r>
      <w:r>
        <w:rPr>
          <w:rFonts w:eastAsia="Times New Roman"/>
          <w:szCs w:val="24"/>
        </w:rPr>
        <w:t>Κύριε Κουρουμπλή, ολοκληρώστε με αυτό, σας παρακαλώ.</w:t>
      </w:r>
    </w:p>
    <w:p w14:paraId="77C0379C" w14:textId="77777777" w:rsidR="006113A9" w:rsidRDefault="006B6FC4">
      <w:pPr>
        <w:spacing w:line="600" w:lineRule="auto"/>
        <w:ind w:firstLine="720"/>
        <w:contextualSpacing/>
        <w:jc w:val="both"/>
        <w:rPr>
          <w:rFonts w:eastAsia="Times New Roman"/>
          <w:szCs w:val="24"/>
        </w:rPr>
      </w:pPr>
      <w:r>
        <w:rPr>
          <w:rFonts w:eastAsia="Times New Roman"/>
          <w:b/>
          <w:szCs w:val="24"/>
        </w:rPr>
        <w:t>ΠΑΝΑΓΙΩΤΗΣ ΚΟΥΡΟΥΜΠΛΗΣ:</w:t>
      </w:r>
      <w:r>
        <w:rPr>
          <w:rFonts w:eastAsia="Times New Roman"/>
          <w:szCs w:val="24"/>
        </w:rPr>
        <w:t xml:space="preserve"> Τελειώνω, κύριε </w:t>
      </w:r>
      <w:r>
        <w:rPr>
          <w:rFonts w:eastAsia="Times New Roman"/>
          <w:szCs w:val="24"/>
        </w:rPr>
        <w:t>Πρόεδρε.</w:t>
      </w:r>
    </w:p>
    <w:p w14:paraId="77C0379D" w14:textId="77777777" w:rsidR="006113A9" w:rsidRDefault="006B6FC4">
      <w:pPr>
        <w:spacing w:line="600" w:lineRule="auto"/>
        <w:ind w:firstLine="720"/>
        <w:contextualSpacing/>
        <w:jc w:val="both"/>
        <w:rPr>
          <w:rFonts w:eastAsia="Times New Roman"/>
          <w:szCs w:val="24"/>
        </w:rPr>
      </w:pPr>
      <w:r w:rsidRPr="00C54C9A">
        <w:rPr>
          <w:rFonts w:eastAsia="Times New Roman"/>
          <w:szCs w:val="24"/>
        </w:rPr>
        <w:t>Το ζήτημα είναι άλλ</w:t>
      </w:r>
      <w:r>
        <w:rPr>
          <w:rFonts w:eastAsia="Times New Roman"/>
          <w:szCs w:val="24"/>
        </w:rPr>
        <w:t>ο,</w:t>
      </w:r>
      <w:r w:rsidRPr="00C54C9A">
        <w:rPr>
          <w:rFonts w:eastAsia="Times New Roman"/>
          <w:szCs w:val="24"/>
        </w:rPr>
        <w:t xml:space="preserve"> αν θα μπορέσου</w:t>
      </w:r>
      <w:r>
        <w:rPr>
          <w:rFonts w:eastAsia="Times New Roman"/>
          <w:szCs w:val="24"/>
        </w:rPr>
        <w:t>με</w:t>
      </w:r>
      <w:r w:rsidRPr="00C54C9A">
        <w:rPr>
          <w:rFonts w:eastAsia="Times New Roman"/>
          <w:szCs w:val="24"/>
        </w:rPr>
        <w:t xml:space="preserve"> τουλάχιστον τα μεγάλα κόμματα</w:t>
      </w:r>
      <w:r>
        <w:rPr>
          <w:rFonts w:eastAsia="Times New Roman"/>
          <w:szCs w:val="24"/>
        </w:rPr>
        <w:t>,</w:t>
      </w:r>
      <w:r w:rsidRPr="00C54C9A">
        <w:rPr>
          <w:rFonts w:eastAsia="Times New Roman"/>
          <w:szCs w:val="24"/>
        </w:rPr>
        <w:t xml:space="preserve"> που έχουν ευθύνη κυβερνητική</w:t>
      </w:r>
      <w:r>
        <w:rPr>
          <w:rFonts w:eastAsia="Times New Roman"/>
          <w:szCs w:val="24"/>
        </w:rPr>
        <w:t>,</w:t>
      </w:r>
      <w:r w:rsidRPr="00C54C9A">
        <w:rPr>
          <w:rFonts w:eastAsia="Times New Roman"/>
          <w:szCs w:val="24"/>
        </w:rPr>
        <w:t xml:space="preserve"> να επεξεργαστούμε ένα εθνικό σχέδιο</w:t>
      </w:r>
      <w:r>
        <w:rPr>
          <w:rFonts w:eastAsia="Times New Roman"/>
          <w:szCs w:val="24"/>
        </w:rPr>
        <w:t xml:space="preserve"> που πραγματικά θα συμβάλλει στη</w:t>
      </w:r>
      <w:r w:rsidRPr="00C54C9A">
        <w:rPr>
          <w:rFonts w:eastAsia="Times New Roman"/>
          <w:szCs w:val="24"/>
        </w:rPr>
        <w:t>ν οικονομική ανάπτυξη</w:t>
      </w:r>
      <w:r>
        <w:rPr>
          <w:rFonts w:eastAsia="Times New Roman"/>
          <w:szCs w:val="24"/>
        </w:rPr>
        <w:t xml:space="preserve">. Η </w:t>
      </w:r>
      <w:r w:rsidRPr="00C54C9A">
        <w:rPr>
          <w:rFonts w:eastAsia="Times New Roman"/>
          <w:szCs w:val="24"/>
        </w:rPr>
        <w:t>δύναμη της οικονομίας</w:t>
      </w:r>
      <w:r>
        <w:rPr>
          <w:rFonts w:eastAsia="Times New Roman"/>
          <w:szCs w:val="24"/>
        </w:rPr>
        <w:t xml:space="preserve"> θα λειάνει όποιες αδυναμίες, ενδεχομένως, μπορεί κανείς να βρει ψάχνοντας.</w:t>
      </w:r>
    </w:p>
    <w:p w14:paraId="77C0379E" w14:textId="77777777" w:rsidR="006113A9" w:rsidRDefault="006B6FC4">
      <w:pPr>
        <w:spacing w:line="600" w:lineRule="auto"/>
        <w:ind w:firstLine="720"/>
        <w:contextualSpacing/>
        <w:jc w:val="both"/>
        <w:rPr>
          <w:rFonts w:eastAsia="Times New Roman"/>
          <w:szCs w:val="24"/>
        </w:rPr>
      </w:pPr>
      <w:r>
        <w:rPr>
          <w:rFonts w:eastAsia="Times New Roman"/>
          <w:b/>
          <w:szCs w:val="24"/>
        </w:rPr>
        <w:t xml:space="preserve">ΠΡΟΕΔΡΕΥΩΝ (Μάριος Γεωργιάδης): </w:t>
      </w:r>
      <w:r>
        <w:rPr>
          <w:rFonts w:eastAsia="Times New Roman"/>
          <w:szCs w:val="24"/>
        </w:rPr>
        <w:t>Κύριε Κουρουμπλή, παρακαλώ.</w:t>
      </w:r>
    </w:p>
    <w:p w14:paraId="77C0379F" w14:textId="77777777" w:rsidR="006113A9" w:rsidRDefault="006B6FC4">
      <w:pPr>
        <w:spacing w:line="600" w:lineRule="auto"/>
        <w:ind w:firstLine="720"/>
        <w:contextualSpacing/>
        <w:jc w:val="both"/>
        <w:rPr>
          <w:rFonts w:eastAsia="Times New Roman"/>
          <w:szCs w:val="24"/>
        </w:rPr>
      </w:pPr>
      <w:r>
        <w:rPr>
          <w:rFonts w:eastAsia="Times New Roman"/>
          <w:b/>
          <w:szCs w:val="24"/>
        </w:rPr>
        <w:t>ΠΑΝΑΓΙΩΤΗΣ ΚΟΥΡΟΥΜΠΛΗΣ:</w:t>
      </w:r>
      <w:r>
        <w:rPr>
          <w:rFonts w:eastAsia="Times New Roman"/>
          <w:szCs w:val="24"/>
        </w:rPr>
        <w:t xml:space="preserve"> Η δύναμη </w:t>
      </w:r>
      <w:r w:rsidRPr="00C54C9A">
        <w:rPr>
          <w:rFonts w:eastAsia="Times New Roman"/>
          <w:szCs w:val="24"/>
        </w:rPr>
        <w:t>της οικονομίας και η δημιουργία μιας διμερούς οικονομικής σχέσης</w:t>
      </w:r>
      <w:r>
        <w:rPr>
          <w:rFonts w:eastAsia="Times New Roman"/>
          <w:szCs w:val="24"/>
        </w:rPr>
        <w:t xml:space="preserve">, ενός </w:t>
      </w:r>
      <w:r>
        <w:rPr>
          <w:rFonts w:eastAsia="Times New Roman"/>
          <w:szCs w:val="24"/>
        </w:rPr>
        <w:lastRenderedPageBreak/>
        <w:t>διμερούς πλαισίο</w:t>
      </w:r>
      <w:r>
        <w:rPr>
          <w:rFonts w:eastAsia="Times New Roman"/>
          <w:szCs w:val="24"/>
        </w:rPr>
        <w:t>υ, που δεν υπάρχει μέχρι σήμερα, θα επιτρέψει την ανάπτυξη της περιοχής και θα σβήσει τα μίση.</w:t>
      </w:r>
    </w:p>
    <w:p w14:paraId="77C037A0" w14:textId="77777777" w:rsidR="006113A9" w:rsidRDefault="006B6FC4">
      <w:pPr>
        <w:spacing w:line="600" w:lineRule="auto"/>
        <w:ind w:firstLine="720"/>
        <w:contextualSpacing/>
        <w:jc w:val="both"/>
        <w:rPr>
          <w:rFonts w:eastAsia="Times New Roman"/>
          <w:szCs w:val="24"/>
        </w:rPr>
      </w:pPr>
      <w:r>
        <w:rPr>
          <w:rFonts w:eastAsia="Times New Roman"/>
          <w:b/>
          <w:szCs w:val="24"/>
        </w:rPr>
        <w:t xml:space="preserve">ΠΡΟΕΔΡΕΥΩΝ (Μάριος Γεωργιάδης): </w:t>
      </w:r>
      <w:r>
        <w:rPr>
          <w:rFonts w:eastAsia="Times New Roman"/>
          <w:szCs w:val="24"/>
        </w:rPr>
        <w:t xml:space="preserve">Κύριε Κουρουμπλή, έχετε φτάσει </w:t>
      </w:r>
      <w:r w:rsidRPr="00C54C9A">
        <w:rPr>
          <w:rFonts w:eastAsia="Times New Roman"/>
          <w:szCs w:val="24"/>
        </w:rPr>
        <w:t>τα εννιά λεπτά</w:t>
      </w:r>
      <w:r>
        <w:rPr>
          <w:rFonts w:eastAsia="Times New Roman"/>
          <w:szCs w:val="24"/>
        </w:rPr>
        <w:t>. Σ</w:t>
      </w:r>
      <w:r w:rsidRPr="00C54C9A">
        <w:rPr>
          <w:rFonts w:eastAsia="Times New Roman"/>
          <w:szCs w:val="24"/>
        </w:rPr>
        <w:t>ας παρακαλώ πολύ</w:t>
      </w:r>
      <w:r>
        <w:rPr>
          <w:rFonts w:eastAsia="Times New Roman"/>
          <w:szCs w:val="24"/>
        </w:rPr>
        <w:t>.</w:t>
      </w:r>
    </w:p>
    <w:p w14:paraId="77C037A1" w14:textId="77777777" w:rsidR="006113A9" w:rsidRDefault="006B6FC4">
      <w:pPr>
        <w:spacing w:line="600" w:lineRule="auto"/>
        <w:ind w:firstLine="720"/>
        <w:contextualSpacing/>
        <w:jc w:val="both"/>
        <w:rPr>
          <w:rFonts w:eastAsia="Times New Roman"/>
          <w:szCs w:val="24"/>
        </w:rPr>
      </w:pPr>
      <w:r>
        <w:rPr>
          <w:rFonts w:eastAsia="Times New Roman"/>
          <w:b/>
          <w:szCs w:val="24"/>
        </w:rPr>
        <w:t>ΠΑΝΑΓΙΩΤΗΣ ΚΟΥΡΟΥΜΠΛΗΣ:</w:t>
      </w:r>
      <w:r>
        <w:rPr>
          <w:rFonts w:eastAsia="Times New Roman"/>
          <w:szCs w:val="24"/>
        </w:rPr>
        <w:t xml:space="preserve"> Θ</w:t>
      </w:r>
      <w:r w:rsidRPr="00C54C9A">
        <w:rPr>
          <w:rFonts w:eastAsia="Times New Roman"/>
          <w:szCs w:val="24"/>
        </w:rPr>
        <w:t>α σβήσει και θα αποτρέψει το μεγάλο κα</w:t>
      </w:r>
      <w:r w:rsidRPr="00C54C9A">
        <w:rPr>
          <w:rFonts w:eastAsia="Times New Roman"/>
          <w:szCs w:val="24"/>
        </w:rPr>
        <w:t>ι επικίνδυνο τό</w:t>
      </w:r>
      <w:r>
        <w:rPr>
          <w:rFonts w:eastAsia="Times New Roman"/>
          <w:szCs w:val="24"/>
        </w:rPr>
        <w:t>ξ</w:t>
      </w:r>
      <w:r w:rsidRPr="00C54C9A">
        <w:rPr>
          <w:rFonts w:eastAsia="Times New Roman"/>
          <w:szCs w:val="24"/>
        </w:rPr>
        <w:t>ο της Τουρκίας</w:t>
      </w:r>
      <w:r>
        <w:rPr>
          <w:rFonts w:eastAsia="Times New Roman"/>
          <w:szCs w:val="24"/>
        </w:rPr>
        <w:t>. Δεν μιλάτε για αυτό; Από αυτά απειλείται η Ελλάδα. Είναι ντροπή για την ιστορία της Ελλάδος να λέμε ότι θα μας απειλήσει αυτό το πολυεθνικό κρατίδιο. Ε</w:t>
      </w:r>
      <w:r w:rsidRPr="00C54C9A">
        <w:rPr>
          <w:rFonts w:eastAsia="Times New Roman"/>
          <w:szCs w:val="24"/>
        </w:rPr>
        <w:t>ίναι αστείο να το λέμε</w:t>
      </w:r>
      <w:r>
        <w:rPr>
          <w:rFonts w:eastAsia="Times New Roman"/>
          <w:szCs w:val="24"/>
        </w:rPr>
        <w:t>.</w:t>
      </w:r>
    </w:p>
    <w:p w14:paraId="77C037A2" w14:textId="77777777" w:rsidR="006113A9" w:rsidRDefault="006B6FC4">
      <w:pPr>
        <w:spacing w:line="600" w:lineRule="auto"/>
        <w:ind w:firstLine="720"/>
        <w:contextualSpacing/>
        <w:jc w:val="both"/>
        <w:rPr>
          <w:rFonts w:eastAsia="Times New Roman"/>
          <w:szCs w:val="24"/>
        </w:rPr>
      </w:pPr>
      <w:r>
        <w:rPr>
          <w:rFonts w:eastAsia="Times New Roman"/>
          <w:szCs w:val="24"/>
        </w:rPr>
        <w:t>Ευχαριστώ, κύριε Πρόεδρε.</w:t>
      </w:r>
    </w:p>
    <w:p w14:paraId="77C037A3" w14:textId="77777777" w:rsidR="006113A9" w:rsidRDefault="006B6FC4">
      <w:pPr>
        <w:spacing w:line="600" w:lineRule="auto"/>
        <w:ind w:firstLine="720"/>
        <w:contextualSpacing/>
        <w:jc w:val="center"/>
        <w:rPr>
          <w:rFonts w:eastAsia="Times New Roman"/>
          <w:szCs w:val="24"/>
        </w:rPr>
      </w:pPr>
      <w:r>
        <w:rPr>
          <w:rFonts w:eastAsia="Times New Roman"/>
          <w:szCs w:val="24"/>
        </w:rPr>
        <w:t>(Χειροκροτήματα από την</w:t>
      </w:r>
      <w:r>
        <w:rPr>
          <w:rFonts w:eastAsia="Times New Roman"/>
          <w:szCs w:val="24"/>
        </w:rPr>
        <w:t xml:space="preserve"> πτέρυγα του ΣΥΡΙΖΑ)</w:t>
      </w:r>
    </w:p>
    <w:p w14:paraId="77C037A4" w14:textId="77777777" w:rsidR="006113A9" w:rsidRDefault="006B6FC4">
      <w:pPr>
        <w:spacing w:line="600" w:lineRule="auto"/>
        <w:ind w:firstLine="720"/>
        <w:contextualSpacing/>
        <w:jc w:val="both"/>
        <w:rPr>
          <w:rFonts w:eastAsia="Times New Roman"/>
          <w:szCs w:val="24"/>
        </w:rPr>
      </w:pPr>
      <w:r>
        <w:rPr>
          <w:rFonts w:eastAsia="Times New Roman"/>
          <w:b/>
          <w:szCs w:val="24"/>
        </w:rPr>
        <w:t xml:space="preserve">ΠΡΟΕΔΡΕΥΩΝ (Μάριος Γεωργιάδης): </w:t>
      </w:r>
      <w:r>
        <w:rPr>
          <w:rFonts w:eastAsia="Times New Roman"/>
          <w:szCs w:val="24"/>
        </w:rPr>
        <w:t>Τον λόγο έχει ο κ. Κούζηλος από τη</w:t>
      </w:r>
      <w:r w:rsidRPr="00C54C9A">
        <w:rPr>
          <w:rFonts w:eastAsia="Times New Roman"/>
          <w:szCs w:val="24"/>
        </w:rPr>
        <w:t xml:space="preserve"> Χρυσή Αυγή</w:t>
      </w:r>
      <w:r>
        <w:rPr>
          <w:rFonts w:eastAsia="Times New Roman"/>
          <w:szCs w:val="24"/>
        </w:rPr>
        <w:t xml:space="preserve">. </w:t>
      </w:r>
    </w:p>
    <w:p w14:paraId="77C037A5" w14:textId="77777777" w:rsidR="006113A9" w:rsidRDefault="006B6FC4">
      <w:pPr>
        <w:spacing w:line="600" w:lineRule="auto"/>
        <w:ind w:firstLine="720"/>
        <w:contextualSpacing/>
        <w:jc w:val="both"/>
        <w:rPr>
          <w:rFonts w:eastAsia="Times New Roman"/>
          <w:szCs w:val="24"/>
        </w:rPr>
      </w:pPr>
      <w:r>
        <w:rPr>
          <w:rFonts w:eastAsia="Times New Roman"/>
          <w:szCs w:val="24"/>
        </w:rPr>
        <w:t>Σ</w:t>
      </w:r>
      <w:r w:rsidRPr="00C54C9A">
        <w:rPr>
          <w:rFonts w:eastAsia="Times New Roman"/>
          <w:szCs w:val="24"/>
        </w:rPr>
        <w:t>ας παρακαλώ πολύ για άλλη μία φορά</w:t>
      </w:r>
      <w:r>
        <w:rPr>
          <w:rFonts w:eastAsia="Times New Roman"/>
          <w:szCs w:val="24"/>
        </w:rPr>
        <w:t>,</w:t>
      </w:r>
      <w:r w:rsidRPr="00C54C9A">
        <w:rPr>
          <w:rFonts w:eastAsia="Times New Roman"/>
          <w:szCs w:val="24"/>
        </w:rPr>
        <w:t xml:space="preserve"> μην κάνουμε τα </w:t>
      </w:r>
      <w:r>
        <w:rPr>
          <w:rFonts w:eastAsia="Times New Roman"/>
          <w:szCs w:val="24"/>
        </w:rPr>
        <w:t>επτά λεπτά εννιάμισι και δέκα. Μπορώ να καταλάβω μι</w:t>
      </w:r>
      <w:r w:rsidRPr="00C54C9A">
        <w:rPr>
          <w:rFonts w:eastAsia="Times New Roman"/>
          <w:szCs w:val="24"/>
        </w:rPr>
        <w:t xml:space="preserve">σό </w:t>
      </w:r>
      <w:r>
        <w:rPr>
          <w:rFonts w:eastAsia="Times New Roman"/>
          <w:szCs w:val="24"/>
        </w:rPr>
        <w:t xml:space="preserve">ή </w:t>
      </w:r>
      <w:r w:rsidRPr="00C54C9A">
        <w:rPr>
          <w:rFonts w:eastAsia="Times New Roman"/>
          <w:szCs w:val="24"/>
        </w:rPr>
        <w:t xml:space="preserve">ένα λεπτό </w:t>
      </w:r>
      <w:r>
        <w:rPr>
          <w:rFonts w:eastAsia="Times New Roman"/>
          <w:szCs w:val="24"/>
        </w:rPr>
        <w:t>παραπάνω. Μη</w:t>
      </w:r>
      <w:r w:rsidRPr="00C54C9A">
        <w:rPr>
          <w:rFonts w:eastAsia="Times New Roman"/>
          <w:szCs w:val="24"/>
        </w:rPr>
        <w:t xml:space="preserve">ν εκμεταλλεύεστε </w:t>
      </w:r>
      <w:r>
        <w:rPr>
          <w:rFonts w:eastAsia="Times New Roman"/>
          <w:szCs w:val="24"/>
        </w:rPr>
        <w:t>την ανοχ</w:t>
      </w:r>
      <w:r>
        <w:rPr>
          <w:rFonts w:eastAsia="Times New Roman"/>
          <w:szCs w:val="24"/>
        </w:rPr>
        <w:t>ή του Προεδρείου.</w:t>
      </w:r>
    </w:p>
    <w:p w14:paraId="77C037A6" w14:textId="77777777" w:rsidR="006113A9" w:rsidRDefault="006B6FC4">
      <w:pPr>
        <w:spacing w:line="600" w:lineRule="auto"/>
        <w:ind w:firstLine="720"/>
        <w:contextualSpacing/>
        <w:jc w:val="both"/>
        <w:rPr>
          <w:rFonts w:eastAsia="Times New Roman"/>
          <w:szCs w:val="24"/>
        </w:rPr>
      </w:pPr>
      <w:r>
        <w:rPr>
          <w:rFonts w:eastAsia="Times New Roman"/>
          <w:szCs w:val="24"/>
        </w:rPr>
        <w:t xml:space="preserve">Κύριε Κούζηλε, έχετε τον λόγο. </w:t>
      </w:r>
    </w:p>
    <w:p w14:paraId="77C037A7" w14:textId="77777777" w:rsidR="006113A9" w:rsidRDefault="006B6FC4">
      <w:pPr>
        <w:spacing w:line="600" w:lineRule="auto"/>
        <w:ind w:firstLine="720"/>
        <w:contextualSpacing/>
        <w:jc w:val="both"/>
        <w:rPr>
          <w:rFonts w:eastAsia="Times New Roman"/>
          <w:szCs w:val="24"/>
        </w:rPr>
      </w:pPr>
      <w:r>
        <w:rPr>
          <w:rFonts w:eastAsia="Times New Roman"/>
          <w:b/>
          <w:szCs w:val="24"/>
        </w:rPr>
        <w:lastRenderedPageBreak/>
        <w:t>ΝΙΚΟΛΑΟΣ ΚΟΥΖΗΛΟΣ:</w:t>
      </w:r>
      <w:r>
        <w:rPr>
          <w:rFonts w:eastAsia="Times New Roman"/>
          <w:szCs w:val="24"/>
        </w:rPr>
        <w:t xml:space="preserve"> Ευχαριστώ πολύ, κύριε Πρόεδρε.</w:t>
      </w:r>
    </w:p>
    <w:p w14:paraId="77C037A8" w14:textId="77777777" w:rsidR="006113A9" w:rsidRDefault="006B6FC4">
      <w:pPr>
        <w:spacing w:line="600" w:lineRule="auto"/>
        <w:ind w:firstLine="720"/>
        <w:contextualSpacing/>
        <w:jc w:val="both"/>
        <w:rPr>
          <w:rFonts w:eastAsia="Times New Roman" w:cs="Times New Roman"/>
          <w:szCs w:val="24"/>
        </w:rPr>
      </w:pPr>
      <w:r>
        <w:rPr>
          <w:rFonts w:eastAsia="Times New Roman"/>
          <w:szCs w:val="24"/>
        </w:rPr>
        <w:t xml:space="preserve">Ανοίξατε </w:t>
      </w:r>
      <w:r w:rsidRPr="00C54C9A">
        <w:rPr>
          <w:rFonts w:eastAsia="Times New Roman"/>
          <w:szCs w:val="24"/>
        </w:rPr>
        <w:t xml:space="preserve">τους ασκούς του Αιόλου </w:t>
      </w:r>
      <w:r>
        <w:rPr>
          <w:rFonts w:eastAsia="Times New Roman"/>
          <w:szCs w:val="24"/>
        </w:rPr>
        <w:t xml:space="preserve">με τη συγκεκριμένη </w:t>
      </w:r>
      <w:r>
        <w:rPr>
          <w:rFonts w:eastAsia="Times New Roman"/>
          <w:szCs w:val="24"/>
        </w:rPr>
        <w:t>σ</w:t>
      </w:r>
      <w:r>
        <w:rPr>
          <w:rFonts w:eastAsia="Times New Roman"/>
          <w:szCs w:val="24"/>
        </w:rPr>
        <w:t>υμφωνία. Σ</w:t>
      </w:r>
      <w:r w:rsidRPr="00C54C9A">
        <w:rPr>
          <w:rFonts w:eastAsia="Times New Roman"/>
          <w:szCs w:val="24"/>
        </w:rPr>
        <w:t xml:space="preserve">την </w:t>
      </w:r>
      <w:r>
        <w:rPr>
          <w:rFonts w:eastAsia="Times New Roman"/>
          <w:szCs w:val="24"/>
        </w:rPr>
        <w:t>Ε</w:t>
      </w:r>
      <w:r w:rsidRPr="00C54C9A">
        <w:rPr>
          <w:rFonts w:eastAsia="Times New Roman"/>
          <w:szCs w:val="24"/>
        </w:rPr>
        <w:t xml:space="preserve">πιτροπή </w:t>
      </w:r>
      <w:r>
        <w:rPr>
          <w:rFonts w:eastAsia="Times New Roman"/>
          <w:szCs w:val="24"/>
        </w:rPr>
        <w:t>Ε</w:t>
      </w:r>
      <w:r w:rsidRPr="00C54C9A">
        <w:rPr>
          <w:rFonts w:eastAsia="Times New Roman"/>
          <w:szCs w:val="24"/>
        </w:rPr>
        <w:t>ξωτερικών</w:t>
      </w:r>
      <w:r>
        <w:rPr>
          <w:rFonts w:eastAsia="Times New Roman"/>
          <w:szCs w:val="24"/>
        </w:rPr>
        <w:t xml:space="preserve"> Υποθέσεων</w:t>
      </w:r>
      <w:r w:rsidRPr="00C54C9A">
        <w:rPr>
          <w:rFonts w:eastAsia="Times New Roman"/>
          <w:szCs w:val="24"/>
        </w:rPr>
        <w:t xml:space="preserve"> και </w:t>
      </w:r>
      <w:r>
        <w:rPr>
          <w:rFonts w:eastAsia="Times New Roman"/>
          <w:szCs w:val="24"/>
        </w:rPr>
        <w:t xml:space="preserve">Εθνικής </w:t>
      </w:r>
      <w:r w:rsidRPr="00C54C9A">
        <w:rPr>
          <w:rFonts w:eastAsia="Times New Roman"/>
          <w:szCs w:val="24"/>
        </w:rPr>
        <w:t>Άμυνας ακού</w:t>
      </w:r>
      <w:r>
        <w:rPr>
          <w:rFonts w:eastAsia="Times New Roman"/>
          <w:szCs w:val="24"/>
        </w:rPr>
        <w:t>γ</w:t>
      </w:r>
      <w:r w:rsidRPr="00C54C9A">
        <w:rPr>
          <w:rFonts w:eastAsia="Times New Roman"/>
          <w:szCs w:val="24"/>
        </w:rPr>
        <w:t xml:space="preserve">αμε τους </w:t>
      </w:r>
      <w:r>
        <w:rPr>
          <w:rFonts w:eastAsia="Times New Roman"/>
          <w:szCs w:val="24"/>
        </w:rPr>
        <w:t>Β</w:t>
      </w:r>
      <w:r w:rsidRPr="00C54C9A">
        <w:rPr>
          <w:rFonts w:eastAsia="Times New Roman"/>
          <w:szCs w:val="24"/>
        </w:rPr>
        <w:t>ουλευτές του ΣΥΡΙΖΑ να λέν</w:t>
      </w:r>
      <w:r w:rsidRPr="00C54C9A">
        <w:rPr>
          <w:rFonts w:eastAsia="Times New Roman"/>
          <w:szCs w:val="24"/>
        </w:rPr>
        <w:t xml:space="preserve">ε </w:t>
      </w:r>
      <w:r>
        <w:rPr>
          <w:rFonts w:eastAsia="Times New Roman"/>
          <w:szCs w:val="24"/>
        </w:rPr>
        <w:t>«</w:t>
      </w:r>
      <w:r w:rsidRPr="00C54C9A">
        <w:rPr>
          <w:rFonts w:eastAsia="Times New Roman"/>
          <w:szCs w:val="24"/>
        </w:rPr>
        <w:t>δεν δίνουμε το λιμάνι Θεσσαλονίκης</w:t>
      </w:r>
      <w:r>
        <w:rPr>
          <w:rFonts w:eastAsia="Times New Roman"/>
          <w:szCs w:val="24"/>
        </w:rPr>
        <w:t>,</w:t>
      </w:r>
      <w:r w:rsidRPr="00C54C9A">
        <w:rPr>
          <w:rFonts w:eastAsia="Times New Roman"/>
          <w:szCs w:val="24"/>
        </w:rPr>
        <w:t xml:space="preserve"> δεν δίνουμε τίποτα</w:t>
      </w:r>
      <w:r>
        <w:rPr>
          <w:rFonts w:eastAsia="Times New Roman"/>
          <w:szCs w:val="24"/>
        </w:rPr>
        <w:t>». Στις 1</w:t>
      </w:r>
      <w:r>
        <w:rPr>
          <w:rFonts w:eastAsia="Times New Roman"/>
          <w:szCs w:val="24"/>
        </w:rPr>
        <w:t>-</w:t>
      </w:r>
      <w:r w:rsidRPr="00C54C9A">
        <w:rPr>
          <w:rFonts w:eastAsia="Times New Roman"/>
          <w:szCs w:val="24"/>
        </w:rPr>
        <w:t>10</w:t>
      </w:r>
      <w:r>
        <w:rPr>
          <w:rFonts w:eastAsia="Times New Roman"/>
          <w:szCs w:val="24"/>
        </w:rPr>
        <w:t>-</w:t>
      </w:r>
      <w:r>
        <w:rPr>
          <w:rFonts w:eastAsia="Times New Roman"/>
          <w:szCs w:val="24"/>
        </w:rPr>
        <w:t>20</w:t>
      </w:r>
      <w:r w:rsidRPr="00C54C9A">
        <w:rPr>
          <w:rFonts w:eastAsia="Times New Roman"/>
          <w:szCs w:val="24"/>
        </w:rPr>
        <w:t>18 κατέθεσ</w:t>
      </w:r>
      <w:r>
        <w:rPr>
          <w:rFonts w:eastAsia="Times New Roman"/>
          <w:szCs w:val="24"/>
        </w:rPr>
        <w:t>α</w:t>
      </w:r>
      <w:r w:rsidRPr="00C54C9A">
        <w:rPr>
          <w:rFonts w:eastAsia="Times New Roman"/>
          <w:szCs w:val="24"/>
        </w:rPr>
        <w:t xml:space="preserve"> επίκαιρη ερώτηση </w:t>
      </w:r>
      <w:r>
        <w:rPr>
          <w:rFonts w:eastAsia="Times New Roman"/>
          <w:szCs w:val="24"/>
        </w:rPr>
        <w:t xml:space="preserve">για </w:t>
      </w:r>
      <w:r w:rsidRPr="00C54C9A">
        <w:rPr>
          <w:rFonts w:eastAsia="Times New Roman"/>
          <w:szCs w:val="24"/>
        </w:rPr>
        <w:t>αυτό το θέμα</w:t>
      </w:r>
      <w:r>
        <w:rPr>
          <w:rFonts w:eastAsia="Times New Roman"/>
          <w:szCs w:val="24"/>
        </w:rPr>
        <w:t>,</w:t>
      </w:r>
      <w:r w:rsidRPr="00C54C9A">
        <w:rPr>
          <w:rFonts w:eastAsia="Times New Roman"/>
          <w:szCs w:val="24"/>
        </w:rPr>
        <w:t xml:space="preserve"> με αφορμή τις δηλώσεις Ζάεφ</w:t>
      </w:r>
      <w:r>
        <w:rPr>
          <w:rFonts w:eastAsia="Times New Roman"/>
          <w:szCs w:val="24"/>
        </w:rPr>
        <w:t>, όπου έλεγε</w:t>
      </w:r>
      <w:r w:rsidRPr="00C54C9A">
        <w:rPr>
          <w:rFonts w:eastAsia="Times New Roman"/>
          <w:szCs w:val="24"/>
        </w:rPr>
        <w:t xml:space="preserve"> ότι τα Σκόπια θα αποκτήσουν πρόσβαση στο Αιγαίο</w:t>
      </w:r>
      <w:r>
        <w:rPr>
          <w:rFonts w:eastAsia="Times New Roman"/>
          <w:szCs w:val="24"/>
        </w:rPr>
        <w:t xml:space="preserve"> και</w:t>
      </w:r>
      <w:r w:rsidRPr="00C54C9A">
        <w:rPr>
          <w:rFonts w:eastAsia="Times New Roman"/>
          <w:szCs w:val="24"/>
        </w:rPr>
        <w:t xml:space="preserve"> δικαιώματα διέλευσης</w:t>
      </w:r>
      <w:r>
        <w:rPr>
          <w:rFonts w:eastAsia="Times New Roman"/>
          <w:szCs w:val="24"/>
        </w:rPr>
        <w:t>.</w:t>
      </w:r>
      <w:r>
        <w:rPr>
          <w:rFonts w:eastAsia="Times New Roman"/>
          <w:szCs w:val="24"/>
        </w:rPr>
        <w:t xml:space="preserve"> </w:t>
      </w:r>
      <w:r>
        <w:rPr>
          <w:rFonts w:eastAsia="Times New Roman" w:cs="Times New Roman"/>
          <w:szCs w:val="24"/>
        </w:rPr>
        <w:t xml:space="preserve">Θα σας εξηγήσω </w:t>
      </w:r>
      <w:r w:rsidRPr="00C52FE8">
        <w:rPr>
          <w:rFonts w:eastAsia="Times New Roman" w:cs="Times New Roman"/>
          <w:szCs w:val="24"/>
        </w:rPr>
        <w:t xml:space="preserve">αργότερα </w:t>
      </w:r>
      <w:r>
        <w:rPr>
          <w:rFonts w:eastAsia="Times New Roman" w:cs="Times New Roman"/>
          <w:szCs w:val="24"/>
        </w:rPr>
        <w:t>τ</w:t>
      </w:r>
      <w:r w:rsidRPr="00C52FE8">
        <w:rPr>
          <w:rFonts w:eastAsia="Times New Roman" w:cs="Times New Roman"/>
          <w:szCs w:val="24"/>
        </w:rPr>
        <w:t>ι σημαίνει</w:t>
      </w:r>
      <w:r>
        <w:rPr>
          <w:rFonts w:eastAsia="Times New Roman" w:cs="Times New Roman"/>
          <w:szCs w:val="24"/>
        </w:rPr>
        <w:t xml:space="preserve"> αυτό</w:t>
      </w:r>
      <w:r w:rsidRPr="00C52FE8">
        <w:rPr>
          <w:rFonts w:eastAsia="Times New Roman" w:cs="Times New Roman"/>
          <w:szCs w:val="24"/>
        </w:rPr>
        <w:t xml:space="preserve"> και πόσο επικίνδυνο </w:t>
      </w:r>
      <w:r>
        <w:rPr>
          <w:rFonts w:eastAsia="Times New Roman" w:cs="Times New Roman"/>
          <w:szCs w:val="24"/>
        </w:rPr>
        <w:t>είναι αυτό που κάνετε. Δ</w:t>
      </w:r>
      <w:r w:rsidRPr="00C52FE8">
        <w:rPr>
          <w:rFonts w:eastAsia="Times New Roman" w:cs="Times New Roman"/>
          <w:szCs w:val="24"/>
        </w:rPr>
        <w:t>εν απαντήθηκε ποτέ</w:t>
      </w:r>
      <w:r>
        <w:rPr>
          <w:rFonts w:eastAsia="Times New Roman" w:cs="Times New Roman"/>
          <w:szCs w:val="24"/>
        </w:rPr>
        <w:t>, λοιπόν.</w:t>
      </w:r>
    </w:p>
    <w:p w14:paraId="77C037A9"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Πάμε τώρα να δούμε τι λέει</w:t>
      </w:r>
      <w:r w:rsidRPr="00C52FE8">
        <w:rPr>
          <w:rFonts w:eastAsia="Times New Roman" w:cs="Times New Roman"/>
          <w:szCs w:val="24"/>
        </w:rPr>
        <w:t xml:space="preserve"> το </w:t>
      </w:r>
      <w:r>
        <w:rPr>
          <w:rFonts w:eastAsia="Times New Roman" w:cs="Times New Roman"/>
          <w:szCs w:val="24"/>
        </w:rPr>
        <w:t>Δ</w:t>
      </w:r>
      <w:r w:rsidRPr="00C52FE8">
        <w:rPr>
          <w:rFonts w:eastAsia="Times New Roman" w:cs="Times New Roman"/>
          <w:szCs w:val="24"/>
        </w:rPr>
        <w:t xml:space="preserve">ιεθνές </w:t>
      </w:r>
      <w:r>
        <w:rPr>
          <w:rFonts w:eastAsia="Times New Roman" w:cs="Times New Roman"/>
          <w:szCs w:val="24"/>
        </w:rPr>
        <w:t>Δ</w:t>
      </w:r>
      <w:r w:rsidRPr="00C52FE8">
        <w:rPr>
          <w:rFonts w:eastAsia="Times New Roman" w:cs="Times New Roman"/>
          <w:szCs w:val="24"/>
        </w:rPr>
        <w:t>ίκαιο</w:t>
      </w:r>
      <w:r>
        <w:rPr>
          <w:rFonts w:eastAsia="Times New Roman" w:cs="Times New Roman"/>
          <w:szCs w:val="24"/>
        </w:rPr>
        <w:t>.</w:t>
      </w:r>
      <w:r w:rsidRPr="00C52FE8">
        <w:rPr>
          <w:rFonts w:eastAsia="Times New Roman" w:cs="Times New Roman"/>
          <w:szCs w:val="24"/>
        </w:rPr>
        <w:t xml:space="preserve"> </w:t>
      </w:r>
      <w:r>
        <w:rPr>
          <w:rFonts w:eastAsia="Times New Roman" w:cs="Times New Roman"/>
          <w:szCs w:val="24"/>
        </w:rPr>
        <w:t xml:space="preserve">Άρθρο </w:t>
      </w:r>
      <w:r w:rsidRPr="00C52FE8">
        <w:rPr>
          <w:rFonts w:eastAsia="Times New Roman" w:cs="Times New Roman"/>
          <w:szCs w:val="24"/>
        </w:rPr>
        <w:t>69</w:t>
      </w:r>
      <w:r>
        <w:rPr>
          <w:rFonts w:eastAsia="Times New Roman" w:cs="Times New Roman"/>
          <w:szCs w:val="24"/>
        </w:rPr>
        <w:t>,</w:t>
      </w:r>
      <w:r w:rsidRPr="00C52FE8">
        <w:rPr>
          <w:rFonts w:eastAsia="Times New Roman" w:cs="Times New Roman"/>
          <w:szCs w:val="24"/>
        </w:rPr>
        <w:t xml:space="preserve"> </w:t>
      </w:r>
      <w:r>
        <w:rPr>
          <w:rFonts w:eastAsia="Times New Roman" w:cs="Times New Roman"/>
          <w:szCs w:val="24"/>
        </w:rPr>
        <w:t>«Δ</w:t>
      </w:r>
      <w:r w:rsidRPr="00C52FE8">
        <w:rPr>
          <w:rFonts w:eastAsia="Times New Roman" w:cs="Times New Roman"/>
          <w:szCs w:val="24"/>
        </w:rPr>
        <w:t>ικαιώματα κρατών άνευ ακτών</w:t>
      </w:r>
      <w:r>
        <w:rPr>
          <w:rFonts w:eastAsia="Times New Roman" w:cs="Times New Roman"/>
          <w:szCs w:val="24"/>
        </w:rPr>
        <w:t>»: «Τα κράτη άνευ</w:t>
      </w:r>
      <w:r w:rsidRPr="00C52FE8">
        <w:rPr>
          <w:rFonts w:eastAsia="Times New Roman" w:cs="Times New Roman"/>
          <w:szCs w:val="24"/>
        </w:rPr>
        <w:t xml:space="preserve"> ακτών έχουν δικαίωμα να συμμετέχουν σε ισότιμη βάση </w:t>
      </w:r>
      <w:r>
        <w:rPr>
          <w:rFonts w:eastAsia="Times New Roman" w:cs="Times New Roman"/>
          <w:szCs w:val="24"/>
        </w:rPr>
        <w:t>στη</w:t>
      </w:r>
      <w:r>
        <w:rPr>
          <w:rFonts w:eastAsia="Times New Roman" w:cs="Times New Roman"/>
          <w:szCs w:val="24"/>
        </w:rPr>
        <w:t xml:space="preserve">ν </w:t>
      </w:r>
      <w:r w:rsidRPr="00C52FE8">
        <w:rPr>
          <w:rFonts w:eastAsia="Times New Roman" w:cs="Times New Roman"/>
          <w:szCs w:val="24"/>
        </w:rPr>
        <w:t xml:space="preserve">εκμετάλλευση </w:t>
      </w:r>
      <w:r>
        <w:rPr>
          <w:rFonts w:eastAsia="Times New Roman" w:cs="Times New Roman"/>
          <w:szCs w:val="24"/>
        </w:rPr>
        <w:t>των πόρων της ΑΟΖ». Α</w:t>
      </w:r>
      <w:r w:rsidRPr="00C52FE8">
        <w:rPr>
          <w:rFonts w:eastAsia="Times New Roman" w:cs="Times New Roman"/>
          <w:szCs w:val="24"/>
        </w:rPr>
        <w:t>ν δεν είναι αυτό εκχώρηση εθνικής κυριαρχίας</w:t>
      </w:r>
      <w:r>
        <w:rPr>
          <w:rFonts w:eastAsia="Times New Roman" w:cs="Times New Roman"/>
          <w:szCs w:val="24"/>
        </w:rPr>
        <w:t>, τι είναι;</w:t>
      </w:r>
    </w:p>
    <w:p w14:paraId="77C037AA"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Άρθρο </w:t>
      </w:r>
      <w:r w:rsidRPr="00C52FE8">
        <w:rPr>
          <w:rFonts w:eastAsia="Times New Roman" w:cs="Times New Roman"/>
          <w:szCs w:val="24"/>
        </w:rPr>
        <w:t>70</w:t>
      </w:r>
      <w:r>
        <w:rPr>
          <w:rFonts w:eastAsia="Times New Roman" w:cs="Times New Roman"/>
          <w:szCs w:val="24"/>
        </w:rPr>
        <w:t>,</w:t>
      </w:r>
      <w:r w:rsidRPr="00C52FE8">
        <w:rPr>
          <w:rFonts w:eastAsia="Times New Roman" w:cs="Times New Roman"/>
          <w:szCs w:val="24"/>
        </w:rPr>
        <w:t xml:space="preserve"> </w:t>
      </w:r>
      <w:r>
        <w:rPr>
          <w:rFonts w:eastAsia="Times New Roman" w:cs="Times New Roman"/>
          <w:szCs w:val="24"/>
        </w:rPr>
        <w:t>Δ</w:t>
      </w:r>
      <w:r w:rsidRPr="00C52FE8">
        <w:rPr>
          <w:rFonts w:eastAsia="Times New Roman" w:cs="Times New Roman"/>
          <w:szCs w:val="24"/>
        </w:rPr>
        <w:t xml:space="preserve">ιεθνές </w:t>
      </w:r>
      <w:r>
        <w:rPr>
          <w:rFonts w:eastAsia="Times New Roman" w:cs="Times New Roman"/>
          <w:szCs w:val="24"/>
        </w:rPr>
        <w:t>Δ</w:t>
      </w:r>
      <w:r w:rsidRPr="00C52FE8">
        <w:rPr>
          <w:rFonts w:eastAsia="Times New Roman" w:cs="Times New Roman"/>
          <w:szCs w:val="24"/>
        </w:rPr>
        <w:t xml:space="preserve">ίκαιο </w:t>
      </w:r>
      <w:r>
        <w:rPr>
          <w:rFonts w:eastAsia="Times New Roman" w:cs="Times New Roman"/>
          <w:szCs w:val="24"/>
        </w:rPr>
        <w:t>Θ</w:t>
      </w:r>
      <w:r w:rsidRPr="00C52FE8">
        <w:rPr>
          <w:rFonts w:eastAsia="Times New Roman" w:cs="Times New Roman"/>
          <w:szCs w:val="24"/>
        </w:rPr>
        <w:t>αλάσσης</w:t>
      </w:r>
      <w:r>
        <w:rPr>
          <w:rFonts w:eastAsia="Times New Roman" w:cs="Times New Roman"/>
          <w:szCs w:val="24"/>
        </w:rPr>
        <w:t>:</w:t>
      </w:r>
      <w:r w:rsidRPr="00C52FE8">
        <w:rPr>
          <w:rFonts w:eastAsia="Times New Roman" w:cs="Times New Roman"/>
          <w:szCs w:val="24"/>
        </w:rPr>
        <w:t xml:space="preserve"> </w:t>
      </w:r>
      <w:r>
        <w:rPr>
          <w:rFonts w:eastAsia="Times New Roman" w:cs="Times New Roman"/>
          <w:szCs w:val="24"/>
        </w:rPr>
        <w:t>«Δ</w:t>
      </w:r>
      <w:r w:rsidRPr="00C52FE8">
        <w:rPr>
          <w:rFonts w:eastAsia="Times New Roman" w:cs="Times New Roman"/>
          <w:szCs w:val="24"/>
        </w:rPr>
        <w:t>ικαιώματα γεωγραφικώς μειονεκτούντ</w:t>
      </w:r>
      <w:r>
        <w:rPr>
          <w:rFonts w:eastAsia="Times New Roman" w:cs="Times New Roman"/>
          <w:szCs w:val="24"/>
        </w:rPr>
        <w:t>ων</w:t>
      </w:r>
      <w:r w:rsidRPr="00C52FE8">
        <w:rPr>
          <w:rFonts w:eastAsia="Times New Roman" w:cs="Times New Roman"/>
          <w:szCs w:val="24"/>
        </w:rPr>
        <w:t xml:space="preserve"> κρατών</w:t>
      </w:r>
      <w:r>
        <w:rPr>
          <w:rFonts w:eastAsia="Times New Roman" w:cs="Times New Roman"/>
          <w:szCs w:val="24"/>
        </w:rPr>
        <w:t xml:space="preserve">, </w:t>
      </w:r>
      <w:r w:rsidRPr="00C52FE8">
        <w:rPr>
          <w:rFonts w:eastAsia="Times New Roman" w:cs="Times New Roman"/>
          <w:szCs w:val="24"/>
        </w:rPr>
        <w:t>σε ισότιμη βάση</w:t>
      </w:r>
      <w:r>
        <w:rPr>
          <w:rFonts w:eastAsia="Times New Roman" w:cs="Times New Roman"/>
          <w:szCs w:val="24"/>
        </w:rPr>
        <w:t>».</w:t>
      </w:r>
      <w:r w:rsidRPr="00C52FE8">
        <w:rPr>
          <w:rFonts w:eastAsia="Times New Roman" w:cs="Times New Roman"/>
          <w:szCs w:val="24"/>
        </w:rPr>
        <w:t xml:space="preserve"> Άρα τα Σκόπια με αυτή</w:t>
      </w:r>
      <w:r>
        <w:rPr>
          <w:rFonts w:eastAsia="Times New Roman" w:cs="Times New Roman"/>
          <w:szCs w:val="24"/>
        </w:rPr>
        <w:t>ν</w:t>
      </w:r>
      <w:r w:rsidRPr="00C52FE8">
        <w:rPr>
          <w:rFonts w:eastAsia="Times New Roman" w:cs="Times New Roman"/>
          <w:szCs w:val="24"/>
        </w:rPr>
        <w:t xml:space="preserve"> τη συμφωνία γίνονται ισότιμα με την Ελλάδ</w:t>
      </w:r>
      <w:r w:rsidRPr="00C52FE8">
        <w:rPr>
          <w:rFonts w:eastAsia="Times New Roman" w:cs="Times New Roman"/>
          <w:szCs w:val="24"/>
        </w:rPr>
        <w:t>α</w:t>
      </w:r>
      <w:r>
        <w:rPr>
          <w:rFonts w:eastAsia="Times New Roman" w:cs="Times New Roman"/>
          <w:szCs w:val="24"/>
        </w:rPr>
        <w:t>.</w:t>
      </w:r>
    </w:p>
    <w:p w14:paraId="77C037AB"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Άρ</w:t>
      </w:r>
      <w:r w:rsidRPr="00C52FE8">
        <w:rPr>
          <w:rFonts w:eastAsia="Times New Roman" w:cs="Times New Roman"/>
          <w:szCs w:val="24"/>
        </w:rPr>
        <w:t>θρο 124</w:t>
      </w:r>
      <w:r>
        <w:rPr>
          <w:rFonts w:eastAsia="Times New Roman" w:cs="Times New Roman"/>
          <w:szCs w:val="24"/>
        </w:rPr>
        <w:t>,</w:t>
      </w:r>
      <w:r w:rsidRPr="00C52FE8">
        <w:rPr>
          <w:rFonts w:eastAsia="Times New Roman" w:cs="Times New Roman"/>
          <w:szCs w:val="24"/>
        </w:rPr>
        <w:t xml:space="preserve"> που λέει στην παράγραφο 2</w:t>
      </w:r>
      <w:r>
        <w:rPr>
          <w:rFonts w:eastAsia="Times New Roman" w:cs="Times New Roman"/>
          <w:szCs w:val="24"/>
        </w:rPr>
        <w:t>:</w:t>
      </w:r>
      <w:r w:rsidRPr="00C52FE8">
        <w:rPr>
          <w:rFonts w:eastAsia="Times New Roman" w:cs="Times New Roman"/>
          <w:szCs w:val="24"/>
        </w:rPr>
        <w:t xml:space="preserve"> </w:t>
      </w:r>
      <w:r>
        <w:rPr>
          <w:rFonts w:eastAsia="Times New Roman" w:cs="Times New Roman"/>
          <w:szCs w:val="24"/>
        </w:rPr>
        <w:t>«Τ</w:t>
      </w:r>
      <w:r w:rsidRPr="00C52FE8">
        <w:rPr>
          <w:rFonts w:eastAsia="Times New Roman" w:cs="Times New Roman"/>
          <w:szCs w:val="24"/>
        </w:rPr>
        <w:t>α άνευ ακτών κράτη και τα κράτη διέλευσης μπορούν να χαρακτηριστούν ως κράτη διέλευσης και από τη στιγμή που θα περάσει ένας αγωγός</w:t>
      </w:r>
      <w:r>
        <w:rPr>
          <w:rFonts w:eastAsia="Times New Roman" w:cs="Times New Roman"/>
          <w:szCs w:val="24"/>
        </w:rPr>
        <w:t>». Δ</w:t>
      </w:r>
      <w:r w:rsidRPr="00C52FE8">
        <w:rPr>
          <w:rFonts w:eastAsia="Times New Roman" w:cs="Times New Roman"/>
          <w:szCs w:val="24"/>
        </w:rPr>
        <w:t>ηλαδή</w:t>
      </w:r>
      <w:r>
        <w:rPr>
          <w:rFonts w:eastAsia="Times New Roman" w:cs="Times New Roman"/>
          <w:szCs w:val="24"/>
        </w:rPr>
        <w:t>, μόλις θα περάσει ο E</w:t>
      </w:r>
      <w:r w:rsidRPr="00C52FE8">
        <w:rPr>
          <w:rFonts w:eastAsia="Times New Roman" w:cs="Times New Roman"/>
          <w:szCs w:val="24"/>
        </w:rPr>
        <w:t>ast</w:t>
      </w:r>
      <w:r w:rsidRPr="007911F3">
        <w:rPr>
          <w:rFonts w:eastAsia="Times New Roman" w:cs="Times New Roman"/>
          <w:szCs w:val="24"/>
        </w:rPr>
        <w:t xml:space="preserve"> </w:t>
      </w:r>
      <w:r>
        <w:rPr>
          <w:rFonts w:eastAsia="Times New Roman" w:cs="Times New Roman"/>
          <w:szCs w:val="24"/>
          <w:lang w:val="en-US"/>
        </w:rPr>
        <w:t>Med</w:t>
      </w:r>
      <w:r w:rsidRPr="00CA7AE6">
        <w:rPr>
          <w:rFonts w:eastAsia="Times New Roman" w:cs="Times New Roman"/>
          <w:szCs w:val="24"/>
        </w:rPr>
        <w:t xml:space="preserve">, </w:t>
      </w:r>
      <w:r>
        <w:rPr>
          <w:rFonts w:eastAsia="Times New Roman" w:cs="Times New Roman"/>
          <w:szCs w:val="24"/>
          <w:lang w:val="en-US"/>
        </w:rPr>
        <w:t>o</w:t>
      </w:r>
      <w:r w:rsidRPr="00C52FE8">
        <w:rPr>
          <w:rFonts w:eastAsia="Times New Roman" w:cs="Times New Roman"/>
          <w:szCs w:val="24"/>
        </w:rPr>
        <w:t xml:space="preserve"> αγωγός που έχετε συμφωνήσει</w:t>
      </w:r>
      <w:r>
        <w:rPr>
          <w:rFonts w:eastAsia="Times New Roman" w:cs="Times New Roman"/>
          <w:szCs w:val="24"/>
        </w:rPr>
        <w:t>,</w:t>
      </w:r>
      <w:r w:rsidRPr="00C52FE8">
        <w:rPr>
          <w:rFonts w:eastAsia="Times New Roman" w:cs="Times New Roman"/>
          <w:szCs w:val="24"/>
        </w:rPr>
        <w:t xml:space="preserve"> αυτομάτως</w:t>
      </w:r>
      <w:r>
        <w:rPr>
          <w:rFonts w:eastAsia="Times New Roman" w:cs="Times New Roman"/>
          <w:szCs w:val="24"/>
        </w:rPr>
        <w:t>,</w:t>
      </w:r>
      <w:r w:rsidRPr="00C52FE8">
        <w:rPr>
          <w:rFonts w:eastAsia="Times New Roman" w:cs="Times New Roman"/>
          <w:szCs w:val="24"/>
        </w:rPr>
        <w:t xml:space="preserve"> χωρίς να κάνετε κα</w:t>
      </w:r>
      <w:r>
        <w:rPr>
          <w:rFonts w:eastAsia="Times New Roman" w:cs="Times New Roman"/>
          <w:szCs w:val="24"/>
        </w:rPr>
        <w:t>μ</w:t>
      </w:r>
      <w:r w:rsidRPr="00C52FE8">
        <w:rPr>
          <w:rFonts w:eastAsia="Times New Roman" w:cs="Times New Roman"/>
          <w:szCs w:val="24"/>
        </w:rPr>
        <w:t>μία διακρατική συμφωνία</w:t>
      </w:r>
      <w:r>
        <w:rPr>
          <w:rFonts w:eastAsia="Times New Roman" w:cs="Times New Roman"/>
          <w:szCs w:val="24"/>
        </w:rPr>
        <w:t xml:space="preserve"> με τα Σκόπια,</w:t>
      </w:r>
      <w:r w:rsidRPr="00C52FE8">
        <w:rPr>
          <w:rFonts w:eastAsia="Times New Roman" w:cs="Times New Roman"/>
          <w:szCs w:val="24"/>
        </w:rPr>
        <w:t xml:space="preserve"> έχουν το δικαίωμα να χαρακτηριστούν ως κράτος διέλευσης και να φτάσουν μέχρι </w:t>
      </w:r>
      <w:r>
        <w:rPr>
          <w:rFonts w:eastAsia="Times New Roman" w:cs="Times New Roman"/>
          <w:szCs w:val="24"/>
        </w:rPr>
        <w:t xml:space="preserve">τη </w:t>
      </w:r>
      <w:r w:rsidRPr="00C52FE8">
        <w:rPr>
          <w:rFonts w:eastAsia="Times New Roman" w:cs="Times New Roman"/>
          <w:szCs w:val="24"/>
        </w:rPr>
        <w:t>Θεσσαλονίκη</w:t>
      </w:r>
      <w:r>
        <w:rPr>
          <w:rFonts w:eastAsia="Times New Roman" w:cs="Times New Roman"/>
          <w:szCs w:val="24"/>
        </w:rPr>
        <w:t>.</w:t>
      </w:r>
    </w:p>
    <w:p w14:paraId="77C037AC"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Ά</w:t>
      </w:r>
      <w:r w:rsidRPr="00C52FE8">
        <w:rPr>
          <w:rFonts w:eastAsia="Times New Roman" w:cs="Times New Roman"/>
          <w:szCs w:val="24"/>
        </w:rPr>
        <w:t>ρθρο 125 παράγραφος 1</w:t>
      </w:r>
      <w:r>
        <w:rPr>
          <w:rFonts w:eastAsia="Times New Roman" w:cs="Times New Roman"/>
          <w:szCs w:val="24"/>
        </w:rPr>
        <w:t>:</w:t>
      </w:r>
      <w:r w:rsidRPr="00C52FE8">
        <w:rPr>
          <w:rFonts w:eastAsia="Times New Roman" w:cs="Times New Roman"/>
          <w:szCs w:val="24"/>
        </w:rPr>
        <w:t xml:space="preserve"> </w:t>
      </w:r>
      <w:r>
        <w:rPr>
          <w:rFonts w:eastAsia="Times New Roman" w:cs="Times New Roman"/>
          <w:szCs w:val="24"/>
        </w:rPr>
        <w:t xml:space="preserve">«Τα κράτη άνευ ακτών </w:t>
      </w:r>
      <w:r w:rsidRPr="00C52FE8">
        <w:rPr>
          <w:rFonts w:eastAsia="Times New Roman" w:cs="Times New Roman"/>
          <w:szCs w:val="24"/>
        </w:rPr>
        <w:t>έχουν πρόσβαση από και προς τη θάλασσα</w:t>
      </w:r>
      <w:r>
        <w:rPr>
          <w:rFonts w:eastAsia="Times New Roman" w:cs="Times New Roman"/>
          <w:szCs w:val="24"/>
        </w:rPr>
        <w:t xml:space="preserve"> γ</w:t>
      </w:r>
      <w:r w:rsidRPr="00C52FE8">
        <w:rPr>
          <w:rFonts w:eastAsia="Times New Roman" w:cs="Times New Roman"/>
          <w:szCs w:val="24"/>
        </w:rPr>
        <w:t>ια όλες τις μεταφορέ</w:t>
      </w:r>
      <w:r w:rsidRPr="00C52FE8">
        <w:rPr>
          <w:rFonts w:eastAsia="Times New Roman" w:cs="Times New Roman"/>
          <w:szCs w:val="24"/>
        </w:rPr>
        <w:t>ς</w:t>
      </w:r>
      <w:r>
        <w:rPr>
          <w:rFonts w:eastAsia="Times New Roman" w:cs="Times New Roman"/>
          <w:szCs w:val="24"/>
        </w:rPr>
        <w:t>». Α</w:t>
      </w:r>
      <w:r w:rsidRPr="00C52FE8">
        <w:rPr>
          <w:rFonts w:eastAsia="Times New Roman" w:cs="Times New Roman"/>
          <w:szCs w:val="24"/>
        </w:rPr>
        <w:t>ν συνδέσουμε σιδηροδρομικά Θεσσαλονίκη με τα Σκόπια</w:t>
      </w:r>
      <w:r>
        <w:rPr>
          <w:rFonts w:eastAsia="Times New Roman" w:cs="Times New Roman"/>
          <w:szCs w:val="24"/>
        </w:rPr>
        <w:t>, αυτομάτως</w:t>
      </w:r>
      <w:r w:rsidRPr="00C52FE8">
        <w:rPr>
          <w:rFonts w:eastAsia="Times New Roman" w:cs="Times New Roman"/>
          <w:szCs w:val="24"/>
        </w:rPr>
        <w:t xml:space="preserve"> </w:t>
      </w:r>
      <w:r>
        <w:rPr>
          <w:rFonts w:eastAsia="Times New Roman" w:cs="Times New Roman"/>
          <w:szCs w:val="24"/>
        </w:rPr>
        <w:t xml:space="preserve">χαρακτηρίζονται </w:t>
      </w:r>
      <w:r w:rsidRPr="00C52FE8">
        <w:rPr>
          <w:rFonts w:eastAsia="Times New Roman" w:cs="Times New Roman"/>
          <w:szCs w:val="24"/>
        </w:rPr>
        <w:t>κράτος διέλευσης</w:t>
      </w:r>
      <w:r>
        <w:rPr>
          <w:rFonts w:eastAsia="Times New Roman" w:cs="Times New Roman"/>
          <w:szCs w:val="24"/>
        </w:rPr>
        <w:t xml:space="preserve">. Άρα αν </w:t>
      </w:r>
      <w:r w:rsidRPr="00C52FE8">
        <w:rPr>
          <w:rFonts w:eastAsia="Times New Roman" w:cs="Times New Roman"/>
          <w:szCs w:val="24"/>
        </w:rPr>
        <w:t>δεν είναι αυτό εκχώρηση εθνικής κυριαρχίας</w:t>
      </w:r>
      <w:r>
        <w:rPr>
          <w:rFonts w:eastAsia="Times New Roman" w:cs="Times New Roman"/>
          <w:szCs w:val="24"/>
        </w:rPr>
        <w:t>,</w:t>
      </w:r>
      <w:r w:rsidRPr="00C52FE8">
        <w:rPr>
          <w:rFonts w:eastAsia="Times New Roman" w:cs="Times New Roman"/>
          <w:szCs w:val="24"/>
        </w:rPr>
        <w:t xml:space="preserve"> τι είναι</w:t>
      </w:r>
      <w:r>
        <w:rPr>
          <w:rFonts w:eastAsia="Times New Roman" w:cs="Times New Roman"/>
          <w:szCs w:val="24"/>
        </w:rPr>
        <w:t>;</w:t>
      </w:r>
    </w:p>
    <w:p w14:paraId="77C037AD"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Ξ</w:t>
      </w:r>
      <w:r w:rsidRPr="00C52FE8">
        <w:rPr>
          <w:rFonts w:eastAsia="Times New Roman" w:cs="Times New Roman"/>
          <w:szCs w:val="24"/>
        </w:rPr>
        <w:t xml:space="preserve">αναγυρίζω στο άρθρο 124 </w:t>
      </w:r>
      <w:r>
        <w:rPr>
          <w:rFonts w:eastAsia="Times New Roman" w:cs="Times New Roman"/>
          <w:szCs w:val="24"/>
        </w:rPr>
        <w:t xml:space="preserve">του Διεθνούς Δικαίου και </w:t>
      </w:r>
      <w:r w:rsidRPr="00C52FE8">
        <w:rPr>
          <w:rFonts w:eastAsia="Times New Roman" w:cs="Times New Roman"/>
          <w:szCs w:val="24"/>
        </w:rPr>
        <w:t>βλέπουμε στο άρθρο 14 της σύμβασης</w:t>
      </w:r>
      <w:r>
        <w:rPr>
          <w:rFonts w:eastAsia="Times New Roman" w:cs="Times New Roman"/>
          <w:szCs w:val="24"/>
        </w:rPr>
        <w:t>, της</w:t>
      </w:r>
      <w:r w:rsidRPr="00C52FE8">
        <w:rPr>
          <w:rFonts w:eastAsia="Times New Roman" w:cs="Times New Roman"/>
          <w:szCs w:val="24"/>
        </w:rPr>
        <w:t xml:space="preserve"> </w:t>
      </w:r>
      <w:r>
        <w:rPr>
          <w:rFonts w:eastAsia="Times New Roman" w:cs="Times New Roman"/>
          <w:szCs w:val="24"/>
        </w:rPr>
        <w:t>Σ</w:t>
      </w:r>
      <w:r w:rsidRPr="00C52FE8">
        <w:rPr>
          <w:rFonts w:eastAsia="Times New Roman" w:cs="Times New Roman"/>
          <w:szCs w:val="24"/>
        </w:rPr>
        <w:t>υμ</w:t>
      </w:r>
      <w:r w:rsidRPr="00C52FE8">
        <w:rPr>
          <w:rFonts w:eastAsia="Times New Roman" w:cs="Times New Roman"/>
          <w:szCs w:val="24"/>
        </w:rPr>
        <w:t>φωνίας των Πρεσπών</w:t>
      </w:r>
      <w:r>
        <w:rPr>
          <w:rFonts w:eastAsia="Times New Roman" w:cs="Times New Roman"/>
          <w:szCs w:val="24"/>
        </w:rPr>
        <w:t>,</w:t>
      </w:r>
      <w:r w:rsidRPr="00C52FE8">
        <w:rPr>
          <w:rFonts w:eastAsia="Times New Roman" w:cs="Times New Roman"/>
          <w:szCs w:val="24"/>
        </w:rPr>
        <w:t xml:space="preserve"> που λέει ότι </w:t>
      </w:r>
      <w:r>
        <w:rPr>
          <w:rFonts w:eastAsia="Times New Roman" w:cs="Times New Roman"/>
          <w:szCs w:val="24"/>
        </w:rPr>
        <w:t>«</w:t>
      </w:r>
      <w:r w:rsidRPr="00C52FE8">
        <w:rPr>
          <w:rFonts w:eastAsia="Times New Roman" w:cs="Times New Roman"/>
          <w:szCs w:val="24"/>
        </w:rPr>
        <w:t>τα μέρη θα αναπτύξουν περαιτέρω οικονομική συνεργασία</w:t>
      </w:r>
      <w:r>
        <w:rPr>
          <w:rFonts w:eastAsia="Times New Roman" w:cs="Times New Roman"/>
          <w:szCs w:val="24"/>
        </w:rPr>
        <w:t xml:space="preserve"> και</w:t>
      </w:r>
      <w:r w:rsidRPr="00C52FE8">
        <w:rPr>
          <w:rFonts w:eastAsia="Times New Roman" w:cs="Times New Roman"/>
          <w:szCs w:val="24"/>
        </w:rPr>
        <w:t xml:space="preserve"> στους τομείς </w:t>
      </w:r>
      <w:r>
        <w:rPr>
          <w:rFonts w:eastAsia="Times New Roman" w:cs="Times New Roman"/>
          <w:szCs w:val="24"/>
        </w:rPr>
        <w:t xml:space="preserve">της </w:t>
      </w:r>
      <w:r w:rsidRPr="00C52FE8">
        <w:rPr>
          <w:rFonts w:eastAsia="Times New Roman" w:cs="Times New Roman"/>
          <w:szCs w:val="24"/>
        </w:rPr>
        <w:t>ενέργειας</w:t>
      </w:r>
      <w:r>
        <w:rPr>
          <w:rFonts w:eastAsia="Times New Roman" w:cs="Times New Roman"/>
          <w:szCs w:val="24"/>
        </w:rPr>
        <w:t>». Κ</w:t>
      </w:r>
      <w:r w:rsidRPr="00C52FE8">
        <w:rPr>
          <w:rFonts w:eastAsia="Times New Roman" w:cs="Times New Roman"/>
          <w:szCs w:val="24"/>
        </w:rPr>
        <w:t xml:space="preserve">αταλάβετε τώρα με ένα </w:t>
      </w:r>
      <w:r>
        <w:rPr>
          <w:rFonts w:eastAsia="Times New Roman" w:cs="Times New Roman"/>
          <w:szCs w:val="24"/>
        </w:rPr>
        <w:t>πολύ απλό άρθρο πώς εκχωρείται η ε</w:t>
      </w:r>
      <w:r w:rsidRPr="00C52FE8">
        <w:rPr>
          <w:rFonts w:eastAsia="Times New Roman" w:cs="Times New Roman"/>
          <w:szCs w:val="24"/>
        </w:rPr>
        <w:t>θνική κυριαρχία</w:t>
      </w:r>
      <w:r>
        <w:rPr>
          <w:rFonts w:eastAsia="Times New Roman" w:cs="Times New Roman"/>
          <w:szCs w:val="24"/>
        </w:rPr>
        <w:t>; Με πάρα πολύ</w:t>
      </w:r>
      <w:r w:rsidRPr="00C52FE8">
        <w:rPr>
          <w:rFonts w:eastAsia="Times New Roman" w:cs="Times New Roman"/>
          <w:szCs w:val="24"/>
        </w:rPr>
        <w:t xml:space="preserve"> απλούς τρόπους</w:t>
      </w:r>
      <w:r>
        <w:rPr>
          <w:rFonts w:eastAsia="Times New Roman" w:cs="Times New Roman"/>
          <w:szCs w:val="24"/>
        </w:rPr>
        <w:t>. Ε</w:t>
      </w:r>
      <w:r w:rsidRPr="00C52FE8">
        <w:rPr>
          <w:rFonts w:eastAsia="Times New Roman" w:cs="Times New Roman"/>
          <w:szCs w:val="24"/>
        </w:rPr>
        <w:t>πειδή</w:t>
      </w:r>
      <w:r>
        <w:rPr>
          <w:rFonts w:eastAsia="Times New Roman" w:cs="Times New Roman"/>
          <w:szCs w:val="24"/>
        </w:rPr>
        <w:t xml:space="preserve"> όμως είστε και λίγο </w:t>
      </w:r>
      <w:r>
        <w:rPr>
          <w:rFonts w:eastAsia="Times New Roman" w:cs="Times New Roman"/>
          <w:szCs w:val="24"/>
        </w:rPr>
        <w:lastRenderedPageBreak/>
        <w:t>πονηρ</w:t>
      </w:r>
      <w:r>
        <w:rPr>
          <w:rFonts w:eastAsia="Times New Roman" w:cs="Times New Roman"/>
          <w:szCs w:val="24"/>
        </w:rPr>
        <w:t xml:space="preserve">ούληδες </w:t>
      </w:r>
      <w:r w:rsidRPr="00C52FE8">
        <w:rPr>
          <w:rFonts w:eastAsia="Times New Roman" w:cs="Times New Roman"/>
          <w:szCs w:val="24"/>
        </w:rPr>
        <w:t>οι του ΣΥΡΙΖΑ</w:t>
      </w:r>
      <w:r>
        <w:rPr>
          <w:rFonts w:eastAsia="Times New Roman" w:cs="Times New Roman"/>
          <w:szCs w:val="24"/>
        </w:rPr>
        <w:t>,</w:t>
      </w:r>
      <w:r w:rsidRPr="00C52FE8">
        <w:rPr>
          <w:rFonts w:eastAsia="Times New Roman" w:cs="Times New Roman"/>
          <w:szCs w:val="24"/>
        </w:rPr>
        <w:t xml:space="preserve"> </w:t>
      </w:r>
      <w:r>
        <w:rPr>
          <w:rFonts w:eastAsia="Times New Roman" w:cs="Times New Roman"/>
          <w:szCs w:val="24"/>
        </w:rPr>
        <w:t>κάνετε</w:t>
      </w:r>
      <w:r w:rsidRPr="00C52FE8">
        <w:rPr>
          <w:rFonts w:eastAsia="Times New Roman" w:cs="Times New Roman"/>
          <w:szCs w:val="24"/>
        </w:rPr>
        <w:t xml:space="preserve"> και ωραία </w:t>
      </w:r>
      <w:r>
        <w:rPr>
          <w:rFonts w:eastAsia="Times New Roman" w:cs="Times New Roman"/>
          <w:szCs w:val="24"/>
          <w:lang w:val="en-US"/>
        </w:rPr>
        <w:t>deals</w:t>
      </w:r>
      <w:r>
        <w:rPr>
          <w:rFonts w:eastAsia="Times New Roman" w:cs="Times New Roman"/>
          <w:szCs w:val="24"/>
        </w:rPr>
        <w:t xml:space="preserve">, κάνετε και ωραίες συμφωνίες γιατί είναι και η «κονόμα» </w:t>
      </w:r>
      <w:r w:rsidRPr="00C52FE8">
        <w:rPr>
          <w:rFonts w:eastAsia="Times New Roman" w:cs="Times New Roman"/>
          <w:szCs w:val="24"/>
        </w:rPr>
        <w:t>στη μέση</w:t>
      </w:r>
      <w:r>
        <w:rPr>
          <w:rFonts w:eastAsia="Times New Roman" w:cs="Times New Roman"/>
          <w:szCs w:val="24"/>
        </w:rPr>
        <w:t>. Τ</w:t>
      </w:r>
      <w:r w:rsidRPr="00C52FE8">
        <w:rPr>
          <w:rFonts w:eastAsia="Times New Roman" w:cs="Times New Roman"/>
          <w:szCs w:val="24"/>
        </w:rPr>
        <w:t xml:space="preserve">ο </w:t>
      </w:r>
      <w:r>
        <w:rPr>
          <w:rFonts w:eastAsia="Times New Roman" w:cs="Times New Roman"/>
          <w:szCs w:val="24"/>
        </w:rPr>
        <w:t>20</w:t>
      </w:r>
      <w:r w:rsidRPr="00C52FE8">
        <w:rPr>
          <w:rFonts w:eastAsia="Times New Roman" w:cs="Times New Roman"/>
          <w:szCs w:val="24"/>
        </w:rPr>
        <w:t xml:space="preserve">17 διαβάσαμε </w:t>
      </w:r>
      <w:r>
        <w:rPr>
          <w:rFonts w:eastAsia="Times New Roman" w:cs="Times New Roman"/>
          <w:szCs w:val="24"/>
        </w:rPr>
        <w:t>ότι θα έχουμε τη σύνδεση Δούναβη</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sidRPr="00C52FE8">
        <w:rPr>
          <w:rFonts w:eastAsia="Times New Roman" w:cs="Times New Roman"/>
          <w:szCs w:val="24"/>
        </w:rPr>
        <w:t>Αξιού</w:t>
      </w:r>
      <w:r>
        <w:rPr>
          <w:rFonts w:eastAsia="Times New Roman" w:cs="Times New Roman"/>
          <w:szCs w:val="24"/>
        </w:rPr>
        <w:t>. Όλοι λένε τι ωραίο</w:t>
      </w:r>
      <w:r w:rsidRPr="00C52FE8">
        <w:rPr>
          <w:rFonts w:eastAsia="Times New Roman" w:cs="Times New Roman"/>
          <w:szCs w:val="24"/>
        </w:rPr>
        <w:t xml:space="preserve"> deal</w:t>
      </w:r>
      <w:r>
        <w:rPr>
          <w:rFonts w:eastAsia="Times New Roman" w:cs="Times New Roman"/>
          <w:szCs w:val="24"/>
        </w:rPr>
        <w:t>, τι μ</w:t>
      </w:r>
      <w:r w:rsidRPr="00C52FE8">
        <w:rPr>
          <w:rFonts w:eastAsia="Times New Roman" w:cs="Times New Roman"/>
          <w:szCs w:val="24"/>
        </w:rPr>
        <w:t xml:space="preserve">εγάλη </w:t>
      </w:r>
      <w:r>
        <w:rPr>
          <w:rFonts w:eastAsia="Times New Roman" w:cs="Times New Roman"/>
          <w:szCs w:val="24"/>
        </w:rPr>
        <w:t>επένδυση είναι αυτή. Έ</w:t>
      </w:r>
      <w:r w:rsidRPr="00C52FE8">
        <w:rPr>
          <w:rFonts w:eastAsia="Times New Roman" w:cs="Times New Roman"/>
          <w:szCs w:val="24"/>
        </w:rPr>
        <w:t xml:space="preserve">λα </w:t>
      </w:r>
      <w:r>
        <w:rPr>
          <w:rFonts w:eastAsia="Times New Roman" w:cs="Times New Roman"/>
          <w:szCs w:val="24"/>
        </w:rPr>
        <w:t>όμως που</w:t>
      </w:r>
      <w:r w:rsidRPr="00C52FE8">
        <w:rPr>
          <w:rFonts w:eastAsia="Times New Roman" w:cs="Times New Roman"/>
          <w:szCs w:val="24"/>
        </w:rPr>
        <w:t xml:space="preserve"> αυτομάτως φτάν</w:t>
      </w:r>
      <w:r>
        <w:rPr>
          <w:rFonts w:eastAsia="Times New Roman" w:cs="Times New Roman"/>
          <w:szCs w:val="24"/>
        </w:rPr>
        <w:t>ει μέχρι τη</w:t>
      </w:r>
      <w:r w:rsidRPr="00C52FE8">
        <w:rPr>
          <w:rFonts w:eastAsia="Times New Roman" w:cs="Times New Roman"/>
          <w:szCs w:val="24"/>
        </w:rPr>
        <w:t xml:space="preserve"> Θεσσαλονίκη και τα Σκόπια και με</w:t>
      </w:r>
      <w:r>
        <w:rPr>
          <w:rFonts w:eastAsia="Times New Roman" w:cs="Times New Roman"/>
          <w:szCs w:val="24"/>
        </w:rPr>
        <w:t xml:space="preserve"> αυτόν τον τρόπο</w:t>
      </w:r>
      <w:r w:rsidRPr="00C52FE8">
        <w:rPr>
          <w:rFonts w:eastAsia="Times New Roman" w:cs="Times New Roman"/>
          <w:szCs w:val="24"/>
        </w:rPr>
        <w:t xml:space="preserve"> θα ελέγχουν χρηματοπιστωτικές ροές</w:t>
      </w:r>
      <w:r>
        <w:rPr>
          <w:rFonts w:eastAsia="Times New Roman" w:cs="Times New Roman"/>
          <w:szCs w:val="24"/>
        </w:rPr>
        <w:t>,</w:t>
      </w:r>
      <w:r w:rsidRPr="00C52FE8">
        <w:rPr>
          <w:rFonts w:eastAsia="Times New Roman" w:cs="Times New Roman"/>
          <w:szCs w:val="24"/>
        </w:rPr>
        <w:t xml:space="preserve"> θα ελέγχουν όλη τη ροή των εμπορευμάτων και με αυτό</w:t>
      </w:r>
      <w:r>
        <w:rPr>
          <w:rFonts w:eastAsia="Times New Roman" w:cs="Times New Roman"/>
          <w:szCs w:val="24"/>
        </w:rPr>
        <w:t>ν</w:t>
      </w:r>
      <w:r w:rsidRPr="00C52FE8">
        <w:rPr>
          <w:rFonts w:eastAsia="Times New Roman" w:cs="Times New Roman"/>
          <w:szCs w:val="24"/>
        </w:rPr>
        <w:t xml:space="preserve"> τον τρόπο για άλλη μία φορά </w:t>
      </w:r>
      <w:r>
        <w:rPr>
          <w:rFonts w:eastAsia="Times New Roman" w:cs="Times New Roman"/>
          <w:szCs w:val="24"/>
        </w:rPr>
        <w:t xml:space="preserve">τούς καθιστάτε </w:t>
      </w:r>
      <w:r w:rsidRPr="00C52FE8">
        <w:rPr>
          <w:rFonts w:eastAsia="Times New Roman" w:cs="Times New Roman"/>
          <w:szCs w:val="24"/>
        </w:rPr>
        <w:t>χώρα διέλευσης</w:t>
      </w:r>
      <w:r>
        <w:rPr>
          <w:rFonts w:eastAsia="Times New Roman" w:cs="Times New Roman"/>
          <w:szCs w:val="24"/>
        </w:rPr>
        <w:t>. Ο</w:t>
      </w:r>
      <w:r w:rsidRPr="00C52FE8">
        <w:rPr>
          <w:rFonts w:eastAsia="Times New Roman" w:cs="Times New Roman"/>
          <w:szCs w:val="24"/>
        </w:rPr>
        <w:t xml:space="preserve">ι </w:t>
      </w:r>
      <w:r>
        <w:rPr>
          <w:rFonts w:eastAsia="Times New Roman" w:cs="Times New Roman"/>
          <w:szCs w:val="24"/>
        </w:rPr>
        <w:t>περισσότεροι Β</w:t>
      </w:r>
      <w:r w:rsidRPr="00C52FE8">
        <w:rPr>
          <w:rFonts w:eastAsia="Times New Roman" w:cs="Times New Roman"/>
          <w:szCs w:val="24"/>
        </w:rPr>
        <w:t>ουλευτές δεν το γνωρίζουν</w:t>
      </w:r>
      <w:r>
        <w:rPr>
          <w:rFonts w:eastAsia="Times New Roman" w:cs="Times New Roman"/>
          <w:szCs w:val="24"/>
        </w:rPr>
        <w:t>. Σ</w:t>
      </w:r>
      <w:r w:rsidRPr="00C52FE8">
        <w:rPr>
          <w:rFonts w:eastAsia="Times New Roman" w:cs="Times New Roman"/>
          <w:szCs w:val="24"/>
        </w:rPr>
        <w:t>το</w:t>
      </w:r>
      <w:r w:rsidRPr="00C52FE8">
        <w:rPr>
          <w:rFonts w:eastAsia="Times New Roman" w:cs="Times New Roman"/>
          <w:szCs w:val="24"/>
        </w:rPr>
        <w:t xml:space="preserve"> Υπουργείο Εξωτερικών</w:t>
      </w:r>
      <w:r>
        <w:rPr>
          <w:rFonts w:eastAsia="Times New Roman" w:cs="Times New Roman"/>
          <w:szCs w:val="24"/>
        </w:rPr>
        <w:t>, όμως,</w:t>
      </w:r>
      <w:r w:rsidRPr="00C52FE8">
        <w:rPr>
          <w:rFonts w:eastAsia="Times New Roman" w:cs="Times New Roman"/>
          <w:szCs w:val="24"/>
        </w:rPr>
        <w:t xml:space="preserve"> </w:t>
      </w:r>
      <w:r>
        <w:rPr>
          <w:rFonts w:eastAsia="Times New Roman" w:cs="Times New Roman"/>
          <w:szCs w:val="24"/>
        </w:rPr>
        <w:t>-</w:t>
      </w:r>
      <w:r w:rsidRPr="00C52FE8">
        <w:rPr>
          <w:rFonts w:eastAsia="Times New Roman" w:cs="Times New Roman"/>
          <w:szCs w:val="24"/>
        </w:rPr>
        <w:t>κάτι θα υπάρχει από κάτω</w:t>
      </w:r>
      <w:r>
        <w:rPr>
          <w:rFonts w:eastAsia="Times New Roman" w:cs="Times New Roman"/>
          <w:szCs w:val="24"/>
        </w:rPr>
        <w:t>, ο Καμμένος κάτι έχει ψελλίσει, κάτι έχει πει- ας τα βγάλουν ό</w:t>
      </w:r>
      <w:r w:rsidRPr="00C52FE8">
        <w:rPr>
          <w:rFonts w:eastAsia="Times New Roman" w:cs="Times New Roman"/>
          <w:szCs w:val="24"/>
        </w:rPr>
        <w:t>λα στη φόρα να δούμε τι έχει γίνει πάνω σε αυτά τα θέματα</w:t>
      </w:r>
      <w:r>
        <w:rPr>
          <w:rFonts w:eastAsia="Times New Roman" w:cs="Times New Roman"/>
          <w:szCs w:val="24"/>
        </w:rPr>
        <w:t>.</w:t>
      </w:r>
    </w:p>
    <w:p w14:paraId="77C037AE"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Αν τα </w:t>
      </w:r>
      <w:r w:rsidRPr="00C52FE8">
        <w:rPr>
          <w:rFonts w:eastAsia="Times New Roman" w:cs="Times New Roman"/>
          <w:szCs w:val="24"/>
        </w:rPr>
        <w:t xml:space="preserve">είχατε αφήσει όλα αυτά και </w:t>
      </w:r>
      <w:r>
        <w:rPr>
          <w:rFonts w:eastAsia="Times New Roman" w:cs="Times New Roman"/>
          <w:szCs w:val="24"/>
        </w:rPr>
        <w:t xml:space="preserve">δεν είχατε κάνει τίποτα, </w:t>
      </w:r>
      <w:r w:rsidRPr="00C52FE8">
        <w:rPr>
          <w:rFonts w:eastAsia="Times New Roman" w:cs="Times New Roman"/>
          <w:szCs w:val="24"/>
        </w:rPr>
        <w:t xml:space="preserve">τα Σκόπια ήταν έτοιμα </w:t>
      </w:r>
      <w:r w:rsidRPr="00C52FE8">
        <w:rPr>
          <w:rFonts w:eastAsia="Times New Roman" w:cs="Times New Roman"/>
          <w:szCs w:val="24"/>
        </w:rPr>
        <w:t>να διαλυθούν</w:t>
      </w:r>
      <w:r>
        <w:rPr>
          <w:rFonts w:eastAsia="Times New Roman" w:cs="Times New Roman"/>
          <w:szCs w:val="24"/>
        </w:rPr>
        <w:t>. ΓΙ’</w:t>
      </w:r>
      <w:r w:rsidRPr="00C52FE8">
        <w:rPr>
          <w:rFonts w:eastAsia="Times New Roman" w:cs="Times New Roman"/>
          <w:szCs w:val="24"/>
        </w:rPr>
        <w:t xml:space="preserve"> αυτό</w:t>
      </w:r>
      <w:r>
        <w:rPr>
          <w:rFonts w:eastAsia="Times New Roman" w:cs="Times New Roman"/>
          <w:szCs w:val="24"/>
        </w:rPr>
        <w:t>ν</w:t>
      </w:r>
      <w:r w:rsidRPr="00C52FE8">
        <w:rPr>
          <w:rFonts w:eastAsia="Times New Roman" w:cs="Times New Roman"/>
          <w:szCs w:val="24"/>
        </w:rPr>
        <w:t xml:space="preserve"> το λόγο </w:t>
      </w:r>
      <w:r>
        <w:rPr>
          <w:rFonts w:eastAsia="Times New Roman" w:cs="Times New Roman"/>
          <w:szCs w:val="24"/>
        </w:rPr>
        <w:t>είχα</w:t>
      </w:r>
      <w:r w:rsidRPr="00C52FE8">
        <w:rPr>
          <w:rFonts w:eastAsia="Times New Roman" w:cs="Times New Roman"/>
          <w:szCs w:val="24"/>
        </w:rPr>
        <w:t xml:space="preserve"> καταθέσει και μία επίκαιρη ερώτηση</w:t>
      </w:r>
      <w:r>
        <w:rPr>
          <w:rFonts w:eastAsia="Times New Roman" w:cs="Times New Roman"/>
          <w:szCs w:val="24"/>
        </w:rPr>
        <w:t>,</w:t>
      </w:r>
      <w:r w:rsidRPr="00C52FE8">
        <w:rPr>
          <w:rFonts w:eastAsia="Times New Roman" w:cs="Times New Roman"/>
          <w:szCs w:val="24"/>
        </w:rPr>
        <w:t xml:space="preserve"> </w:t>
      </w:r>
      <w:r>
        <w:rPr>
          <w:rFonts w:eastAsia="Times New Roman" w:cs="Times New Roman"/>
          <w:szCs w:val="24"/>
        </w:rPr>
        <w:t xml:space="preserve">η οποία </w:t>
      </w:r>
      <w:r w:rsidRPr="00C52FE8">
        <w:rPr>
          <w:rFonts w:eastAsia="Times New Roman" w:cs="Times New Roman"/>
          <w:szCs w:val="24"/>
        </w:rPr>
        <w:t>πάλι δεν απαντήθηκε από το Υπουργείο Εξωτερικών</w:t>
      </w:r>
      <w:r>
        <w:rPr>
          <w:rFonts w:eastAsia="Times New Roman" w:cs="Times New Roman"/>
          <w:szCs w:val="24"/>
        </w:rPr>
        <w:t xml:space="preserve"> -σιγά μην απαντήσει-, «καζάνι έτοιμο </w:t>
      </w:r>
      <w:r w:rsidRPr="00C52FE8">
        <w:rPr>
          <w:rFonts w:eastAsia="Times New Roman" w:cs="Times New Roman"/>
          <w:szCs w:val="24"/>
        </w:rPr>
        <w:t xml:space="preserve">να εκραγεί το κρατίδιο </w:t>
      </w:r>
      <w:r>
        <w:rPr>
          <w:rFonts w:eastAsia="Times New Roman" w:cs="Times New Roman"/>
          <w:szCs w:val="24"/>
        </w:rPr>
        <w:t xml:space="preserve">των </w:t>
      </w:r>
      <w:r w:rsidRPr="00C52FE8">
        <w:rPr>
          <w:rFonts w:eastAsia="Times New Roman" w:cs="Times New Roman"/>
          <w:szCs w:val="24"/>
        </w:rPr>
        <w:t>Σκοπίων</w:t>
      </w:r>
      <w:r>
        <w:rPr>
          <w:rFonts w:eastAsia="Times New Roman" w:cs="Times New Roman"/>
          <w:szCs w:val="24"/>
        </w:rPr>
        <w:t xml:space="preserve">». Και όλοι βλέπαμε </w:t>
      </w:r>
      <w:r w:rsidRPr="00C52FE8">
        <w:rPr>
          <w:rFonts w:eastAsia="Times New Roman" w:cs="Times New Roman"/>
          <w:szCs w:val="24"/>
        </w:rPr>
        <w:t>την τριχοτόμηση</w:t>
      </w:r>
      <w:r>
        <w:rPr>
          <w:rFonts w:eastAsia="Times New Roman" w:cs="Times New Roman"/>
          <w:szCs w:val="24"/>
        </w:rPr>
        <w:t xml:space="preserve"> ή</w:t>
      </w:r>
      <w:r w:rsidRPr="00C52FE8">
        <w:rPr>
          <w:rFonts w:eastAsia="Times New Roman" w:cs="Times New Roman"/>
          <w:szCs w:val="24"/>
        </w:rPr>
        <w:t xml:space="preserve"> διχοτόμηση των Σκο</w:t>
      </w:r>
      <w:r w:rsidRPr="00C52FE8">
        <w:rPr>
          <w:rFonts w:eastAsia="Times New Roman" w:cs="Times New Roman"/>
          <w:szCs w:val="24"/>
        </w:rPr>
        <w:t>πίων που έρχεται</w:t>
      </w:r>
      <w:r>
        <w:rPr>
          <w:rFonts w:eastAsia="Times New Roman" w:cs="Times New Roman"/>
          <w:szCs w:val="24"/>
        </w:rPr>
        <w:t>. Θέλετε να ακούσετε</w:t>
      </w:r>
      <w:r w:rsidRPr="00C52FE8">
        <w:rPr>
          <w:rFonts w:eastAsia="Times New Roman" w:cs="Times New Roman"/>
          <w:szCs w:val="24"/>
        </w:rPr>
        <w:t xml:space="preserve"> δηλώσεις πάνω </w:t>
      </w:r>
      <w:r>
        <w:rPr>
          <w:rFonts w:eastAsia="Times New Roman" w:cs="Times New Roman"/>
          <w:szCs w:val="24"/>
        </w:rPr>
        <w:t>σε αυτό το</w:t>
      </w:r>
      <w:r w:rsidRPr="00C52FE8">
        <w:rPr>
          <w:rFonts w:eastAsia="Times New Roman" w:cs="Times New Roman"/>
          <w:szCs w:val="24"/>
        </w:rPr>
        <w:t xml:space="preserve"> θέμα</w:t>
      </w:r>
      <w:r>
        <w:rPr>
          <w:rFonts w:eastAsia="Times New Roman" w:cs="Times New Roman"/>
          <w:szCs w:val="24"/>
        </w:rPr>
        <w:t>; Ο Κ</w:t>
      </w:r>
      <w:r w:rsidRPr="00C52FE8">
        <w:rPr>
          <w:rFonts w:eastAsia="Times New Roman" w:cs="Times New Roman"/>
          <w:szCs w:val="24"/>
        </w:rPr>
        <w:t xml:space="preserve">αθηγητής </w:t>
      </w:r>
      <w:r>
        <w:rPr>
          <w:rFonts w:eastAsia="Times New Roman" w:cs="Times New Roman"/>
          <w:szCs w:val="24"/>
        </w:rPr>
        <w:t xml:space="preserve">κ. </w:t>
      </w:r>
      <w:r>
        <w:rPr>
          <w:rFonts w:eastAsia="Times New Roman" w:cs="Times New Roman"/>
          <w:szCs w:val="24"/>
        </w:rPr>
        <w:lastRenderedPageBreak/>
        <w:t xml:space="preserve">Σέρβερ </w:t>
      </w:r>
      <w:r w:rsidRPr="00C52FE8">
        <w:rPr>
          <w:rFonts w:eastAsia="Times New Roman" w:cs="Times New Roman"/>
          <w:szCs w:val="24"/>
        </w:rPr>
        <w:t xml:space="preserve">του </w:t>
      </w:r>
      <w:r>
        <w:rPr>
          <w:rFonts w:eastAsia="Times New Roman" w:cs="Times New Roman"/>
          <w:szCs w:val="24"/>
        </w:rPr>
        <w:t>Π</w:t>
      </w:r>
      <w:r w:rsidRPr="00C52FE8">
        <w:rPr>
          <w:rFonts w:eastAsia="Times New Roman" w:cs="Times New Roman"/>
          <w:szCs w:val="24"/>
        </w:rPr>
        <w:t>ανεπιστημίου Τζον Χόπκινς</w:t>
      </w:r>
      <w:r>
        <w:rPr>
          <w:rFonts w:eastAsia="Times New Roman" w:cs="Times New Roman"/>
          <w:szCs w:val="24"/>
        </w:rPr>
        <w:t>,</w:t>
      </w:r>
      <w:r w:rsidRPr="00C52FE8">
        <w:rPr>
          <w:rFonts w:eastAsia="Times New Roman" w:cs="Times New Roman"/>
          <w:szCs w:val="24"/>
        </w:rPr>
        <w:t xml:space="preserve"> </w:t>
      </w:r>
      <w:r>
        <w:rPr>
          <w:rFonts w:eastAsia="Times New Roman" w:cs="Times New Roman"/>
          <w:szCs w:val="24"/>
        </w:rPr>
        <w:t>σε συνέντευξή του</w:t>
      </w:r>
      <w:r w:rsidRPr="00C52FE8">
        <w:rPr>
          <w:rFonts w:eastAsia="Times New Roman" w:cs="Times New Roman"/>
          <w:szCs w:val="24"/>
        </w:rPr>
        <w:t xml:space="preserve"> στο Βελιγράδι</w:t>
      </w:r>
      <w:r>
        <w:rPr>
          <w:rFonts w:eastAsia="Times New Roman" w:cs="Times New Roman"/>
          <w:szCs w:val="24"/>
        </w:rPr>
        <w:t xml:space="preserve"> είπε: «Αν υπάρξει αλλαγή συνόρων στο Κόσοβο, </w:t>
      </w:r>
      <w:r w:rsidRPr="00C52FE8">
        <w:rPr>
          <w:rFonts w:eastAsia="Times New Roman" w:cs="Times New Roman"/>
          <w:szCs w:val="24"/>
        </w:rPr>
        <w:t xml:space="preserve">θα οδηγήσει </w:t>
      </w:r>
      <w:r>
        <w:rPr>
          <w:rFonts w:eastAsia="Times New Roman" w:cs="Times New Roman"/>
          <w:szCs w:val="24"/>
        </w:rPr>
        <w:t>σε</w:t>
      </w:r>
      <w:r w:rsidRPr="00C52FE8">
        <w:rPr>
          <w:rFonts w:eastAsia="Times New Roman" w:cs="Times New Roman"/>
          <w:szCs w:val="24"/>
        </w:rPr>
        <w:t xml:space="preserve"> αστάθεια τα Σκόπια</w:t>
      </w:r>
      <w:r>
        <w:rPr>
          <w:rFonts w:eastAsia="Times New Roman" w:cs="Times New Roman"/>
          <w:szCs w:val="24"/>
        </w:rPr>
        <w:t xml:space="preserve">». ΗΠΑ, ο πρεσβευτής της </w:t>
      </w:r>
      <w:r w:rsidRPr="00C52FE8">
        <w:rPr>
          <w:rFonts w:eastAsia="Times New Roman" w:cs="Times New Roman"/>
          <w:szCs w:val="24"/>
        </w:rPr>
        <w:t xml:space="preserve">Αμερικής </w:t>
      </w:r>
      <w:r>
        <w:rPr>
          <w:rFonts w:eastAsia="Times New Roman" w:cs="Times New Roman"/>
          <w:szCs w:val="24"/>
        </w:rPr>
        <w:t xml:space="preserve">στο Κόσοβο: «Δεν είναι κακή </w:t>
      </w:r>
      <w:r w:rsidRPr="00C52FE8">
        <w:rPr>
          <w:rFonts w:eastAsia="Times New Roman" w:cs="Times New Roman"/>
          <w:szCs w:val="24"/>
        </w:rPr>
        <w:t xml:space="preserve">η </w:t>
      </w:r>
      <w:r>
        <w:rPr>
          <w:rFonts w:eastAsia="Times New Roman" w:cs="Times New Roman"/>
          <w:szCs w:val="24"/>
        </w:rPr>
        <w:t xml:space="preserve">ιδέα η </w:t>
      </w:r>
      <w:r w:rsidRPr="00C52FE8">
        <w:rPr>
          <w:rFonts w:eastAsia="Times New Roman" w:cs="Times New Roman"/>
          <w:szCs w:val="24"/>
        </w:rPr>
        <w:t xml:space="preserve">διχοτόμηση των Σκοπίων και του Κοσόβου και η ένωσή </w:t>
      </w:r>
      <w:r>
        <w:rPr>
          <w:rFonts w:eastAsia="Times New Roman" w:cs="Times New Roman"/>
          <w:szCs w:val="24"/>
        </w:rPr>
        <w:t>τους». Σεπτέμβριος του 20</w:t>
      </w:r>
      <w:r w:rsidRPr="00C52FE8">
        <w:rPr>
          <w:rFonts w:eastAsia="Times New Roman" w:cs="Times New Roman"/>
          <w:szCs w:val="24"/>
        </w:rPr>
        <w:t>18</w:t>
      </w:r>
      <w:r>
        <w:rPr>
          <w:rFonts w:eastAsia="Times New Roman" w:cs="Times New Roman"/>
          <w:szCs w:val="24"/>
        </w:rPr>
        <w:t xml:space="preserve">, </w:t>
      </w:r>
      <w:r w:rsidRPr="00C52FE8">
        <w:rPr>
          <w:rFonts w:eastAsia="Times New Roman" w:cs="Times New Roman"/>
          <w:szCs w:val="24"/>
        </w:rPr>
        <w:t>διαρροές του ΝΑΤΟ</w:t>
      </w:r>
      <w:r>
        <w:rPr>
          <w:rFonts w:eastAsia="Times New Roman" w:cs="Times New Roman"/>
          <w:szCs w:val="24"/>
        </w:rPr>
        <w:t xml:space="preserve"> έλεγαν «Τα Σκόπια</w:t>
      </w:r>
      <w:r w:rsidRPr="00C52FE8">
        <w:rPr>
          <w:rFonts w:eastAsia="Times New Roman" w:cs="Times New Roman"/>
          <w:szCs w:val="24"/>
        </w:rPr>
        <w:t xml:space="preserve"> θα διαλυθούν</w:t>
      </w:r>
      <w:r>
        <w:rPr>
          <w:rFonts w:eastAsia="Times New Roman" w:cs="Times New Roman"/>
          <w:szCs w:val="24"/>
        </w:rPr>
        <w:t>, α</w:t>
      </w:r>
      <w:r w:rsidRPr="00C52FE8">
        <w:rPr>
          <w:rFonts w:eastAsia="Times New Roman" w:cs="Times New Roman"/>
          <w:szCs w:val="24"/>
        </w:rPr>
        <w:t>λλά αυτό θα πρέπει να γίνει υπό τον έλεγχο του ΝΑΤΟ</w:t>
      </w:r>
      <w:r>
        <w:rPr>
          <w:rFonts w:eastAsia="Times New Roman" w:cs="Times New Roman"/>
          <w:szCs w:val="24"/>
        </w:rPr>
        <w:t xml:space="preserve">». </w:t>
      </w:r>
      <w:r>
        <w:rPr>
          <w:rFonts w:eastAsia="Times New Roman" w:cs="Times New Roman"/>
          <w:szCs w:val="24"/>
        </w:rPr>
        <w:t>Τ</w:t>
      </w:r>
      <w:r w:rsidRPr="00C52FE8">
        <w:rPr>
          <w:rFonts w:eastAsia="Times New Roman" w:cs="Times New Roman"/>
          <w:szCs w:val="24"/>
        </w:rPr>
        <w:t>ο ρωσικό ΥΠΕΞ</w:t>
      </w:r>
      <w:r>
        <w:rPr>
          <w:rFonts w:eastAsia="Times New Roman" w:cs="Times New Roman"/>
          <w:szCs w:val="24"/>
        </w:rPr>
        <w:t>,</w:t>
      </w:r>
      <w:r w:rsidRPr="00C52FE8">
        <w:rPr>
          <w:rFonts w:eastAsia="Times New Roman" w:cs="Times New Roman"/>
          <w:szCs w:val="24"/>
        </w:rPr>
        <w:t xml:space="preserve"> τον Οκτώβριο του </w:t>
      </w:r>
      <w:r>
        <w:rPr>
          <w:rFonts w:eastAsia="Times New Roman" w:cs="Times New Roman"/>
          <w:szCs w:val="24"/>
        </w:rPr>
        <w:t>20</w:t>
      </w:r>
      <w:r w:rsidRPr="00C52FE8">
        <w:rPr>
          <w:rFonts w:eastAsia="Times New Roman" w:cs="Times New Roman"/>
          <w:szCs w:val="24"/>
        </w:rPr>
        <w:t xml:space="preserve">18 κάνει λόγο </w:t>
      </w:r>
      <w:r>
        <w:rPr>
          <w:rFonts w:eastAsia="Times New Roman" w:cs="Times New Roman"/>
          <w:szCs w:val="24"/>
        </w:rPr>
        <w:t xml:space="preserve">πως </w:t>
      </w:r>
      <w:r w:rsidRPr="00C52FE8">
        <w:rPr>
          <w:rFonts w:eastAsia="Times New Roman" w:cs="Times New Roman"/>
          <w:szCs w:val="24"/>
        </w:rPr>
        <w:t xml:space="preserve">έρχονται μεγάλες </w:t>
      </w:r>
      <w:r>
        <w:rPr>
          <w:rFonts w:eastAsia="Times New Roman" w:cs="Times New Roman"/>
          <w:szCs w:val="24"/>
        </w:rPr>
        <w:t>ταραχές</w:t>
      </w:r>
      <w:r w:rsidRPr="00C52FE8">
        <w:rPr>
          <w:rFonts w:eastAsia="Times New Roman" w:cs="Times New Roman"/>
          <w:szCs w:val="24"/>
        </w:rPr>
        <w:t xml:space="preserve"> στα Σκόπια</w:t>
      </w:r>
      <w:r>
        <w:rPr>
          <w:rFonts w:eastAsia="Times New Roman" w:cs="Times New Roman"/>
          <w:szCs w:val="24"/>
        </w:rPr>
        <w:t>,</w:t>
      </w:r>
      <w:r w:rsidRPr="00C52FE8">
        <w:rPr>
          <w:rFonts w:eastAsia="Times New Roman" w:cs="Times New Roman"/>
          <w:szCs w:val="24"/>
        </w:rPr>
        <w:t xml:space="preserve"> </w:t>
      </w:r>
      <w:r>
        <w:rPr>
          <w:rFonts w:eastAsia="Times New Roman" w:cs="Times New Roman"/>
          <w:szCs w:val="24"/>
        </w:rPr>
        <w:t>έρχεται</w:t>
      </w:r>
      <w:r w:rsidRPr="00C52FE8">
        <w:rPr>
          <w:rFonts w:eastAsia="Times New Roman" w:cs="Times New Roman"/>
          <w:szCs w:val="24"/>
        </w:rPr>
        <w:t xml:space="preserve"> διχοτόμηση </w:t>
      </w:r>
      <w:r>
        <w:rPr>
          <w:rFonts w:eastAsia="Times New Roman" w:cs="Times New Roman"/>
          <w:szCs w:val="24"/>
        </w:rPr>
        <w:t xml:space="preserve">ή </w:t>
      </w:r>
      <w:r w:rsidRPr="00C52FE8">
        <w:rPr>
          <w:rFonts w:eastAsia="Times New Roman" w:cs="Times New Roman"/>
          <w:szCs w:val="24"/>
        </w:rPr>
        <w:t>τριχοτόμηση των Σκοπίων και ξεκινάει ο πόλεμος των αγωγών</w:t>
      </w:r>
      <w:r>
        <w:rPr>
          <w:rFonts w:eastAsia="Times New Roman" w:cs="Times New Roman"/>
          <w:szCs w:val="24"/>
        </w:rPr>
        <w:t xml:space="preserve">. Αυτά που λέγαμε πριν ότι πάτε να κάνετε </w:t>
      </w:r>
      <w:r w:rsidRPr="00C52FE8">
        <w:rPr>
          <w:rFonts w:eastAsia="Times New Roman" w:cs="Times New Roman"/>
          <w:szCs w:val="24"/>
        </w:rPr>
        <w:t>κ</w:t>
      </w:r>
      <w:r>
        <w:rPr>
          <w:rFonts w:eastAsia="Times New Roman" w:cs="Times New Roman"/>
          <w:szCs w:val="24"/>
        </w:rPr>
        <w:t xml:space="preserve">αι πόσο μεγάλες </w:t>
      </w:r>
      <w:r>
        <w:rPr>
          <w:rFonts w:eastAsia="Times New Roman" w:cs="Times New Roman"/>
          <w:szCs w:val="24"/>
          <w:lang w:val="en-US"/>
        </w:rPr>
        <w:t>business</w:t>
      </w:r>
      <w:r w:rsidRPr="00655F3A">
        <w:rPr>
          <w:rFonts w:eastAsia="Times New Roman" w:cs="Times New Roman"/>
          <w:szCs w:val="24"/>
        </w:rPr>
        <w:t xml:space="preserve"> </w:t>
      </w:r>
      <w:r>
        <w:rPr>
          <w:rFonts w:eastAsia="Times New Roman" w:cs="Times New Roman"/>
          <w:szCs w:val="24"/>
        </w:rPr>
        <w:t>παίζετε</w:t>
      </w:r>
      <w:r w:rsidRPr="00C52FE8">
        <w:rPr>
          <w:rFonts w:eastAsia="Times New Roman" w:cs="Times New Roman"/>
          <w:szCs w:val="24"/>
        </w:rPr>
        <w:t xml:space="preserve"> πλέον</w:t>
      </w:r>
      <w:r>
        <w:rPr>
          <w:rFonts w:eastAsia="Times New Roman" w:cs="Times New Roman"/>
          <w:szCs w:val="24"/>
        </w:rPr>
        <w:t>,</w:t>
      </w:r>
      <w:r w:rsidRPr="00C52FE8">
        <w:rPr>
          <w:rFonts w:eastAsia="Times New Roman" w:cs="Times New Roman"/>
          <w:szCs w:val="24"/>
        </w:rPr>
        <w:t xml:space="preserve"> γιατί</w:t>
      </w:r>
      <w:r w:rsidRPr="00C52FE8">
        <w:rPr>
          <w:rFonts w:eastAsia="Times New Roman" w:cs="Times New Roman"/>
          <w:szCs w:val="24"/>
        </w:rPr>
        <w:t xml:space="preserve"> δεν είναι μόνο ιδεολογικό</w:t>
      </w:r>
      <w:r w:rsidRPr="00655F3A">
        <w:rPr>
          <w:rFonts w:eastAsia="Times New Roman" w:cs="Times New Roman"/>
          <w:szCs w:val="24"/>
        </w:rPr>
        <w:t>,</w:t>
      </w:r>
      <w:r w:rsidRPr="00C52FE8">
        <w:rPr>
          <w:rFonts w:eastAsia="Times New Roman" w:cs="Times New Roman"/>
          <w:szCs w:val="24"/>
        </w:rPr>
        <w:t xml:space="preserve"> είναι και</w:t>
      </w:r>
      <w:r w:rsidRPr="00655F3A">
        <w:rPr>
          <w:rFonts w:eastAsia="Times New Roman" w:cs="Times New Roman"/>
          <w:szCs w:val="24"/>
        </w:rPr>
        <w:t xml:space="preserve"> </w:t>
      </w:r>
      <w:r>
        <w:rPr>
          <w:rFonts w:eastAsia="Times New Roman" w:cs="Times New Roman"/>
          <w:szCs w:val="24"/>
        </w:rPr>
        <w:t>η</w:t>
      </w:r>
      <w:r w:rsidRPr="00C52FE8">
        <w:rPr>
          <w:rFonts w:eastAsia="Times New Roman" w:cs="Times New Roman"/>
          <w:szCs w:val="24"/>
        </w:rPr>
        <w:t xml:space="preserve"> </w:t>
      </w:r>
      <w:r>
        <w:rPr>
          <w:rFonts w:eastAsia="Times New Roman" w:cs="Times New Roman"/>
          <w:szCs w:val="24"/>
        </w:rPr>
        <w:t>«μπίζνα»</w:t>
      </w:r>
      <w:r w:rsidRPr="00655F3A">
        <w:rPr>
          <w:rFonts w:eastAsia="Times New Roman" w:cs="Times New Roman"/>
          <w:szCs w:val="24"/>
        </w:rPr>
        <w:t xml:space="preserve"> </w:t>
      </w:r>
      <w:r w:rsidRPr="00C52FE8">
        <w:rPr>
          <w:rFonts w:eastAsia="Times New Roman" w:cs="Times New Roman"/>
          <w:szCs w:val="24"/>
        </w:rPr>
        <w:t>στη μέση</w:t>
      </w:r>
      <w:r>
        <w:rPr>
          <w:rFonts w:eastAsia="Times New Roman" w:cs="Times New Roman"/>
          <w:szCs w:val="24"/>
        </w:rPr>
        <w:t>. Στις 9 Ιανουαρίου</w:t>
      </w:r>
      <w:r w:rsidRPr="00C52FE8">
        <w:rPr>
          <w:rFonts w:eastAsia="Times New Roman" w:cs="Times New Roman"/>
          <w:szCs w:val="24"/>
        </w:rPr>
        <w:t xml:space="preserve"> του </w:t>
      </w:r>
      <w:r>
        <w:rPr>
          <w:rFonts w:eastAsia="Times New Roman" w:cs="Times New Roman"/>
          <w:szCs w:val="24"/>
        </w:rPr>
        <w:t>20</w:t>
      </w:r>
      <w:r w:rsidRPr="00C52FE8">
        <w:rPr>
          <w:rFonts w:eastAsia="Times New Roman" w:cs="Times New Roman"/>
          <w:szCs w:val="24"/>
        </w:rPr>
        <w:t xml:space="preserve">19 </w:t>
      </w:r>
      <w:r>
        <w:rPr>
          <w:rFonts w:eastAsia="Times New Roman" w:cs="Times New Roman"/>
          <w:szCs w:val="24"/>
        </w:rPr>
        <w:t>πολιτικός</w:t>
      </w:r>
      <w:r w:rsidRPr="00C52FE8">
        <w:rPr>
          <w:rFonts w:eastAsia="Times New Roman" w:cs="Times New Roman"/>
          <w:szCs w:val="24"/>
        </w:rPr>
        <w:t xml:space="preserve"> αναλυτής </w:t>
      </w:r>
      <w:r>
        <w:rPr>
          <w:rFonts w:eastAsia="Times New Roman" w:cs="Times New Roman"/>
          <w:szCs w:val="24"/>
        </w:rPr>
        <w:t xml:space="preserve">στα Σκόπια </w:t>
      </w:r>
      <w:r w:rsidRPr="00C52FE8">
        <w:rPr>
          <w:rFonts w:eastAsia="Times New Roman" w:cs="Times New Roman"/>
          <w:szCs w:val="24"/>
        </w:rPr>
        <w:t xml:space="preserve">λέει ότι </w:t>
      </w:r>
      <w:r>
        <w:rPr>
          <w:rFonts w:eastAsia="Times New Roman" w:cs="Times New Roman"/>
          <w:szCs w:val="24"/>
        </w:rPr>
        <w:t>«</w:t>
      </w:r>
      <w:r w:rsidRPr="00C52FE8">
        <w:rPr>
          <w:rFonts w:eastAsia="Times New Roman" w:cs="Times New Roman"/>
          <w:szCs w:val="24"/>
        </w:rPr>
        <w:t xml:space="preserve">έρχεται ομοσπονδιοποίηση </w:t>
      </w:r>
      <w:r>
        <w:rPr>
          <w:rFonts w:eastAsia="Times New Roman" w:cs="Times New Roman"/>
          <w:szCs w:val="24"/>
        </w:rPr>
        <w:t xml:space="preserve">ή δημιουργία καντονιών στα </w:t>
      </w:r>
      <w:r w:rsidRPr="00C52FE8">
        <w:rPr>
          <w:rFonts w:eastAsia="Times New Roman" w:cs="Times New Roman"/>
          <w:szCs w:val="24"/>
        </w:rPr>
        <w:t>Σκόπια</w:t>
      </w:r>
      <w:r>
        <w:rPr>
          <w:rFonts w:eastAsia="Times New Roman" w:cs="Times New Roman"/>
          <w:szCs w:val="24"/>
        </w:rPr>
        <w:t>». Χ</w:t>
      </w:r>
      <w:r w:rsidRPr="00C52FE8">
        <w:rPr>
          <w:rFonts w:eastAsia="Times New Roman" w:cs="Times New Roman"/>
          <w:szCs w:val="24"/>
        </w:rPr>
        <w:t xml:space="preserve">ωρίς να </w:t>
      </w:r>
      <w:r>
        <w:rPr>
          <w:rFonts w:eastAsia="Times New Roman" w:cs="Times New Roman"/>
          <w:szCs w:val="24"/>
        </w:rPr>
        <w:t>φέρετε</w:t>
      </w:r>
      <w:r w:rsidRPr="00C52FE8">
        <w:rPr>
          <w:rFonts w:eastAsia="Times New Roman" w:cs="Times New Roman"/>
          <w:szCs w:val="24"/>
        </w:rPr>
        <w:t xml:space="preserve"> κα</w:t>
      </w:r>
      <w:r>
        <w:rPr>
          <w:rFonts w:eastAsia="Times New Roman" w:cs="Times New Roman"/>
          <w:szCs w:val="24"/>
        </w:rPr>
        <w:t>μ</w:t>
      </w:r>
      <w:r w:rsidRPr="00C52FE8">
        <w:rPr>
          <w:rFonts w:eastAsia="Times New Roman" w:cs="Times New Roman"/>
          <w:szCs w:val="24"/>
        </w:rPr>
        <w:t>μία συμφωνία</w:t>
      </w:r>
      <w:r>
        <w:rPr>
          <w:rFonts w:eastAsia="Times New Roman" w:cs="Times New Roman"/>
          <w:szCs w:val="24"/>
        </w:rPr>
        <w:t>,</w:t>
      </w:r>
      <w:r w:rsidRPr="00C52FE8">
        <w:rPr>
          <w:rFonts w:eastAsia="Times New Roman" w:cs="Times New Roman"/>
          <w:szCs w:val="24"/>
        </w:rPr>
        <w:t xml:space="preserve"> χωρίς να έχετε κάνει το παραμικρό</w:t>
      </w:r>
      <w:r>
        <w:rPr>
          <w:rFonts w:eastAsia="Times New Roman" w:cs="Times New Roman"/>
          <w:szCs w:val="24"/>
        </w:rPr>
        <w:t>,</w:t>
      </w:r>
      <w:r w:rsidRPr="00C52FE8">
        <w:rPr>
          <w:rFonts w:eastAsia="Times New Roman" w:cs="Times New Roman"/>
          <w:szCs w:val="24"/>
        </w:rPr>
        <w:t xml:space="preserve"> τ</w:t>
      </w:r>
      <w:r w:rsidRPr="00C52FE8">
        <w:rPr>
          <w:rFonts w:eastAsia="Times New Roman" w:cs="Times New Roman"/>
          <w:szCs w:val="24"/>
        </w:rPr>
        <w:t>α Σκόπια θα ήταν πλέον διαλυμένα</w:t>
      </w:r>
      <w:r>
        <w:rPr>
          <w:rFonts w:eastAsia="Times New Roman" w:cs="Times New Roman"/>
          <w:szCs w:val="24"/>
        </w:rPr>
        <w:t xml:space="preserve">. </w:t>
      </w:r>
    </w:p>
    <w:p w14:paraId="77C037AF"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Άρα, ανακεφαλαιώνω κ</w:t>
      </w:r>
      <w:r w:rsidRPr="00C52FE8">
        <w:rPr>
          <w:rFonts w:eastAsia="Times New Roman" w:cs="Times New Roman"/>
          <w:szCs w:val="24"/>
        </w:rPr>
        <w:t xml:space="preserve">αι λέω ότι αυτό που κάνατε </w:t>
      </w:r>
      <w:r>
        <w:rPr>
          <w:rFonts w:eastAsia="Times New Roman" w:cs="Times New Roman"/>
          <w:szCs w:val="24"/>
        </w:rPr>
        <w:t>δ</w:t>
      </w:r>
      <w:r w:rsidRPr="00C52FE8">
        <w:rPr>
          <w:rFonts w:eastAsia="Times New Roman" w:cs="Times New Roman"/>
          <w:szCs w:val="24"/>
        </w:rPr>
        <w:t>εν είναι μόνο ιδεολογικό</w:t>
      </w:r>
      <w:r>
        <w:rPr>
          <w:rFonts w:eastAsia="Times New Roman" w:cs="Times New Roman"/>
          <w:szCs w:val="24"/>
        </w:rPr>
        <w:t>,</w:t>
      </w:r>
      <w:r w:rsidRPr="00C52FE8">
        <w:rPr>
          <w:rFonts w:eastAsia="Times New Roman" w:cs="Times New Roman"/>
          <w:szCs w:val="24"/>
        </w:rPr>
        <w:t xml:space="preserve"> είναι και </w:t>
      </w:r>
      <w:r>
        <w:rPr>
          <w:rFonts w:eastAsia="Times New Roman" w:cs="Times New Roman"/>
          <w:szCs w:val="24"/>
        </w:rPr>
        <w:t>«μπίζνα». Π</w:t>
      </w:r>
      <w:r w:rsidRPr="00C52FE8">
        <w:rPr>
          <w:rFonts w:eastAsia="Times New Roman" w:cs="Times New Roman"/>
          <w:szCs w:val="24"/>
        </w:rPr>
        <w:t xml:space="preserve">ροσπαθείτε να </w:t>
      </w:r>
      <w:r>
        <w:rPr>
          <w:rFonts w:eastAsia="Times New Roman" w:cs="Times New Roman"/>
          <w:szCs w:val="24"/>
        </w:rPr>
        <w:t>μ</w:t>
      </w:r>
      <w:r w:rsidRPr="00C52FE8">
        <w:rPr>
          <w:rFonts w:eastAsia="Times New Roman" w:cs="Times New Roman"/>
          <w:szCs w:val="24"/>
        </w:rPr>
        <w:t xml:space="preserve">πείτε μέσα </w:t>
      </w:r>
      <w:r>
        <w:rPr>
          <w:rFonts w:eastAsia="Times New Roman" w:cs="Times New Roman"/>
          <w:szCs w:val="24"/>
        </w:rPr>
        <w:t>στις χρηματοροές</w:t>
      </w:r>
      <w:r w:rsidRPr="00C52FE8">
        <w:rPr>
          <w:rFonts w:eastAsia="Times New Roman" w:cs="Times New Roman"/>
          <w:szCs w:val="24"/>
        </w:rPr>
        <w:t xml:space="preserve"> που υπάρχουν </w:t>
      </w:r>
      <w:r>
        <w:rPr>
          <w:rFonts w:eastAsia="Times New Roman" w:cs="Times New Roman"/>
          <w:szCs w:val="24"/>
        </w:rPr>
        <w:t xml:space="preserve">σε συγκεκριμένη ροή </w:t>
      </w:r>
      <w:r w:rsidRPr="00C52FE8">
        <w:rPr>
          <w:rFonts w:eastAsia="Times New Roman" w:cs="Times New Roman"/>
          <w:szCs w:val="24"/>
        </w:rPr>
        <w:lastRenderedPageBreak/>
        <w:t>χρήματος στην περιοχή</w:t>
      </w:r>
      <w:r>
        <w:rPr>
          <w:rFonts w:eastAsia="Times New Roman" w:cs="Times New Roman"/>
          <w:szCs w:val="24"/>
        </w:rPr>
        <w:t xml:space="preserve"> -</w:t>
      </w:r>
      <w:r w:rsidRPr="00C52FE8">
        <w:rPr>
          <w:rFonts w:eastAsia="Times New Roman" w:cs="Times New Roman"/>
          <w:szCs w:val="24"/>
        </w:rPr>
        <w:t xml:space="preserve">στο μέλλον θα δούμε ποιος </w:t>
      </w:r>
      <w:r w:rsidRPr="00C52FE8">
        <w:rPr>
          <w:rFonts w:eastAsia="Times New Roman" w:cs="Times New Roman"/>
          <w:szCs w:val="24"/>
        </w:rPr>
        <w:t>έχει πάρει και τ</w:t>
      </w:r>
      <w:r>
        <w:rPr>
          <w:rFonts w:eastAsia="Times New Roman" w:cs="Times New Roman"/>
          <w:szCs w:val="24"/>
        </w:rPr>
        <w:t>ι- και εκχωρείτε</w:t>
      </w:r>
      <w:r w:rsidRPr="00C52FE8">
        <w:rPr>
          <w:rFonts w:eastAsia="Times New Roman" w:cs="Times New Roman"/>
          <w:szCs w:val="24"/>
        </w:rPr>
        <w:t xml:space="preserve"> εθνική κυριαρχία</w:t>
      </w:r>
      <w:r>
        <w:rPr>
          <w:rFonts w:eastAsia="Times New Roman" w:cs="Times New Roman"/>
          <w:szCs w:val="24"/>
        </w:rPr>
        <w:t>,</w:t>
      </w:r>
      <w:r w:rsidRPr="00C52FE8">
        <w:rPr>
          <w:rFonts w:eastAsia="Times New Roman" w:cs="Times New Roman"/>
          <w:szCs w:val="24"/>
        </w:rPr>
        <w:t xml:space="preserve"> με όλη τη συμφωνία</w:t>
      </w:r>
      <w:r>
        <w:rPr>
          <w:rFonts w:eastAsia="Times New Roman" w:cs="Times New Roman"/>
          <w:szCs w:val="24"/>
        </w:rPr>
        <w:t xml:space="preserve">. </w:t>
      </w:r>
    </w:p>
    <w:p w14:paraId="77C037B0"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Διαβάσαμε και μια δήλωση ενός Β</w:t>
      </w:r>
      <w:r w:rsidRPr="00C52FE8">
        <w:rPr>
          <w:rFonts w:eastAsia="Times New Roman" w:cs="Times New Roman"/>
          <w:szCs w:val="24"/>
        </w:rPr>
        <w:t>ουλευτή Δωδεκανήσου</w:t>
      </w:r>
      <w:r>
        <w:rPr>
          <w:rFonts w:eastAsia="Times New Roman" w:cs="Times New Roman"/>
          <w:szCs w:val="24"/>
        </w:rPr>
        <w:t>,</w:t>
      </w:r>
      <w:r w:rsidRPr="00C52FE8">
        <w:rPr>
          <w:rFonts w:eastAsia="Times New Roman" w:cs="Times New Roman"/>
          <w:szCs w:val="24"/>
        </w:rPr>
        <w:t xml:space="preserve"> </w:t>
      </w:r>
      <w:r>
        <w:rPr>
          <w:rFonts w:eastAsia="Times New Roman" w:cs="Times New Roman"/>
          <w:szCs w:val="24"/>
        </w:rPr>
        <w:t xml:space="preserve">που είπε «μακάρι να είχαμε </w:t>
      </w:r>
      <w:r w:rsidRPr="00C52FE8">
        <w:rPr>
          <w:rFonts w:eastAsia="Times New Roman" w:cs="Times New Roman"/>
          <w:szCs w:val="24"/>
        </w:rPr>
        <w:t xml:space="preserve">μία </w:t>
      </w:r>
      <w:r>
        <w:rPr>
          <w:rFonts w:eastAsia="Times New Roman" w:cs="Times New Roman"/>
          <w:szCs w:val="24"/>
        </w:rPr>
        <w:t xml:space="preserve">τέτοια </w:t>
      </w:r>
      <w:r w:rsidRPr="00C52FE8">
        <w:rPr>
          <w:rFonts w:eastAsia="Times New Roman" w:cs="Times New Roman"/>
          <w:szCs w:val="24"/>
        </w:rPr>
        <w:t>συμφωνία</w:t>
      </w:r>
      <w:r>
        <w:rPr>
          <w:rFonts w:eastAsia="Times New Roman" w:cs="Times New Roman"/>
          <w:szCs w:val="24"/>
        </w:rPr>
        <w:t xml:space="preserve"> και</w:t>
      </w:r>
      <w:r w:rsidRPr="00C52FE8">
        <w:rPr>
          <w:rFonts w:eastAsia="Times New Roman" w:cs="Times New Roman"/>
          <w:szCs w:val="24"/>
        </w:rPr>
        <w:t xml:space="preserve"> στα Δωδεκάνησα</w:t>
      </w:r>
      <w:r>
        <w:rPr>
          <w:rFonts w:eastAsia="Times New Roman" w:cs="Times New Roman"/>
          <w:szCs w:val="24"/>
        </w:rPr>
        <w:t>». Ε</w:t>
      </w:r>
      <w:r w:rsidRPr="00C52FE8">
        <w:rPr>
          <w:rFonts w:eastAsia="Times New Roman" w:cs="Times New Roman"/>
          <w:szCs w:val="24"/>
        </w:rPr>
        <w:t>ίναι ντροπή όλ</w:t>
      </w:r>
      <w:r>
        <w:rPr>
          <w:rFonts w:eastAsia="Times New Roman" w:cs="Times New Roman"/>
          <w:szCs w:val="24"/>
        </w:rPr>
        <w:t>α</w:t>
      </w:r>
      <w:r w:rsidRPr="00C52FE8">
        <w:rPr>
          <w:rFonts w:eastAsia="Times New Roman" w:cs="Times New Roman"/>
          <w:szCs w:val="24"/>
        </w:rPr>
        <w:t xml:space="preserve"> </w:t>
      </w:r>
      <w:r>
        <w:rPr>
          <w:rFonts w:eastAsia="Times New Roman" w:cs="Times New Roman"/>
          <w:szCs w:val="24"/>
        </w:rPr>
        <w:t>αυτά που ακούγονται και λέγονται, είναι</w:t>
      </w:r>
      <w:r w:rsidRPr="00C52FE8">
        <w:rPr>
          <w:rFonts w:eastAsia="Times New Roman" w:cs="Times New Roman"/>
          <w:szCs w:val="24"/>
        </w:rPr>
        <w:t xml:space="preserve"> μεγάλη </w:t>
      </w:r>
      <w:r w:rsidRPr="00C52FE8">
        <w:rPr>
          <w:rFonts w:eastAsia="Times New Roman" w:cs="Times New Roman"/>
          <w:szCs w:val="24"/>
        </w:rPr>
        <w:t xml:space="preserve">ντροπή και </w:t>
      </w:r>
      <w:r>
        <w:rPr>
          <w:rFonts w:eastAsia="Times New Roman" w:cs="Times New Roman"/>
          <w:szCs w:val="24"/>
        </w:rPr>
        <w:t xml:space="preserve">η </w:t>
      </w:r>
      <w:r>
        <w:rPr>
          <w:rFonts w:eastAsia="Times New Roman" w:cs="Times New Roman"/>
          <w:szCs w:val="24"/>
        </w:rPr>
        <w:t>ι</w:t>
      </w:r>
      <w:r w:rsidRPr="00C52FE8">
        <w:rPr>
          <w:rFonts w:eastAsia="Times New Roman" w:cs="Times New Roman"/>
          <w:szCs w:val="24"/>
        </w:rPr>
        <w:t xml:space="preserve">στορία θα σας </w:t>
      </w:r>
      <w:r>
        <w:rPr>
          <w:rFonts w:eastAsia="Times New Roman" w:cs="Times New Roman"/>
          <w:szCs w:val="24"/>
        </w:rPr>
        <w:t>κρίνει.</w:t>
      </w:r>
    </w:p>
    <w:p w14:paraId="77C037B1"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Ε</w:t>
      </w:r>
      <w:r w:rsidRPr="00C52FE8">
        <w:rPr>
          <w:rFonts w:eastAsia="Times New Roman" w:cs="Times New Roman"/>
          <w:szCs w:val="24"/>
        </w:rPr>
        <w:t>υχαριστώ πολύ</w:t>
      </w:r>
      <w:r>
        <w:rPr>
          <w:rFonts w:eastAsia="Times New Roman" w:cs="Times New Roman"/>
          <w:szCs w:val="24"/>
        </w:rPr>
        <w:t>.</w:t>
      </w:r>
    </w:p>
    <w:p w14:paraId="77C037B2" w14:textId="77777777" w:rsidR="006113A9" w:rsidRDefault="006B6FC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77C037B3" w14:textId="77777777" w:rsidR="006113A9" w:rsidRDefault="006B6FC4">
      <w:pPr>
        <w:spacing w:line="600" w:lineRule="auto"/>
        <w:ind w:firstLine="720"/>
        <w:contextualSpacing/>
        <w:jc w:val="both"/>
        <w:rPr>
          <w:rFonts w:eastAsia="Times New Roman" w:cs="Times New Roman"/>
          <w:szCs w:val="24"/>
        </w:rPr>
      </w:pPr>
      <w:r w:rsidRPr="001042A2">
        <w:rPr>
          <w:rFonts w:eastAsia="Times New Roman" w:cs="Times New Roman"/>
          <w:b/>
          <w:szCs w:val="24"/>
        </w:rPr>
        <w:t>ΠΡΟΕΔΡΕΩΝ (Μάριος Γεωργιάδης):</w:t>
      </w:r>
      <w:r>
        <w:rPr>
          <w:rFonts w:eastAsia="Times New Roman" w:cs="Times New Roman"/>
          <w:szCs w:val="24"/>
        </w:rPr>
        <w:t xml:space="preserve"> Ευχαριστούμε τον κ. Κούζηλο.</w:t>
      </w:r>
    </w:p>
    <w:p w14:paraId="77C037B4"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Τον λόγο έχει η κ</w:t>
      </w:r>
      <w:r>
        <w:rPr>
          <w:rFonts w:eastAsia="Times New Roman" w:cs="Times New Roman"/>
          <w:szCs w:val="24"/>
        </w:rPr>
        <w:t>.</w:t>
      </w:r>
      <w:r>
        <w:rPr>
          <w:rFonts w:eastAsia="Times New Roman" w:cs="Times New Roman"/>
          <w:szCs w:val="24"/>
        </w:rPr>
        <w:t xml:space="preserve"> Μεγαλοοικονόμου από την Κοινοβουλευτική Ομάδα του ΣΥΡΙΖΑ, για επτά λεπτά.</w:t>
      </w:r>
    </w:p>
    <w:p w14:paraId="77C037B5"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Θ</w:t>
      </w:r>
      <w:r>
        <w:rPr>
          <w:rFonts w:eastAsia="Times New Roman" w:cs="Times New Roman"/>
          <w:b/>
          <w:szCs w:val="24"/>
        </w:rPr>
        <w:t xml:space="preserve">ΕΟΔΩΡΑ ΜΕΓΑΛΟΟΙΚΟΝΟΜΟΥ: </w:t>
      </w:r>
      <w:r w:rsidRPr="00C52FE8">
        <w:rPr>
          <w:rFonts w:eastAsia="Times New Roman" w:cs="Times New Roman"/>
          <w:szCs w:val="24"/>
        </w:rPr>
        <w:t xml:space="preserve"> </w:t>
      </w:r>
      <w:r>
        <w:rPr>
          <w:rFonts w:eastAsia="Times New Roman" w:cs="Times New Roman"/>
          <w:szCs w:val="24"/>
        </w:rPr>
        <w:t>Ευχαριστώ, κύριε Πρόεδρε.</w:t>
      </w:r>
    </w:p>
    <w:p w14:paraId="77C037B6"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δεν νομίζω ότι θα είχε νόημα για την κοινοβουλευτική αυτή διαδικασία ούτε για τους Έλληνες πολίτες που μας παρακολουθούν αυτήν την ώρα, έστω και τόσο αργά, </w:t>
      </w:r>
      <w:r w:rsidRPr="00C52FE8">
        <w:rPr>
          <w:rFonts w:eastAsia="Times New Roman" w:cs="Times New Roman"/>
          <w:szCs w:val="24"/>
        </w:rPr>
        <w:t>να επαναλάβω τα σημ</w:t>
      </w:r>
      <w:r w:rsidRPr="00C52FE8">
        <w:rPr>
          <w:rFonts w:eastAsia="Times New Roman" w:cs="Times New Roman"/>
          <w:szCs w:val="24"/>
        </w:rPr>
        <w:t>εία της σ</w:t>
      </w:r>
      <w:r>
        <w:rPr>
          <w:rFonts w:eastAsia="Times New Roman" w:cs="Times New Roman"/>
          <w:szCs w:val="24"/>
        </w:rPr>
        <w:t xml:space="preserve">υμφωνίας που έχουν ήδη εξηγηθεί. </w:t>
      </w:r>
      <w:r w:rsidRPr="00C52FE8">
        <w:rPr>
          <w:rFonts w:eastAsia="Times New Roman" w:cs="Times New Roman"/>
          <w:szCs w:val="24"/>
        </w:rPr>
        <w:t xml:space="preserve">Εξάλλου </w:t>
      </w:r>
      <w:r>
        <w:rPr>
          <w:rFonts w:eastAsia="Times New Roman" w:cs="Times New Roman"/>
          <w:szCs w:val="24"/>
        </w:rPr>
        <w:t xml:space="preserve">τα έχουν αναλύσει πάρα πολύ σωστά η </w:t>
      </w:r>
      <w:r>
        <w:rPr>
          <w:rFonts w:eastAsia="Times New Roman" w:cs="Times New Roman"/>
          <w:szCs w:val="24"/>
        </w:rPr>
        <w:lastRenderedPageBreak/>
        <w:t xml:space="preserve">εισηγήτριά μας κ. </w:t>
      </w:r>
      <w:r w:rsidRPr="00C52FE8">
        <w:rPr>
          <w:rFonts w:eastAsia="Times New Roman" w:cs="Times New Roman"/>
          <w:szCs w:val="24"/>
        </w:rPr>
        <w:t>Αναγνωστοπούλου</w:t>
      </w:r>
      <w:r>
        <w:rPr>
          <w:rFonts w:eastAsia="Times New Roman" w:cs="Times New Roman"/>
          <w:szCs w:val="24"/>
        </w:rPr>
        <w:t>,</w:t>
      </w:r>
      <w:r w:rsidRPr="00C52FE8">
        <w:rPr>
          <w:rFonts w:eastAsia="Times New Roman" w:cs="Times New Roman"/>
          <w:szCs w:val="24"/>
        </w:rPr>
        <w:t xml:space="preserve"> οι κύριοι </w:t>
      </w:r>
      <w:r>
        <w:rPr>
          <w:rFonts w:eastAsia="Times New Roman" w:cs="Times New Roman"/>
          <w:szCs w:val="24"/>
        </w:rPr>
        <w:t>Υ</w:t>
      </w:r>
      <w:r w:rsidRPr="00C52FE8">
        <w:rPr>
          <w:rFonts w:eastAsia="Times New Roman" w:cs="Times New Roman"/>
          <w:szCs w:val="24"/>
        </w:rPr>
        <w:t>πουργοί</w:t>
      </w:r>
      <w:r>
        <w:rPr>
          <w:rFonts w:eastAsia="Times New Roman" w:cs="Times New Roman"/>
          <w:szCs w:val="24"/>
        </w:rPr>
        <w:t>, ο</w:t>
      </w:r>
      <w:r w:rsidRPr="00C52FE8">
        <w:rPr>
          <w:rFonts w:eastAsia="Times New Roman" w:cs="Times New Roman"/>
          <w:szCs w:val="24"/>
        </w:rPr>
        <w:t xml:space="preserve">ι κυρίες και </w:t>
      </w:r>
      <w:r>
        <w:rPr>
          <w:rFonts w:eastAsia="Times New Roman" w:cs="Times New Roman"/>
          <w:szCs w:val="24"/>
        </w:rPr>
        <w:t xml:space="preserve">οι </w:t>
      </w:r>
      <w:r w:rsidRPr="00C52FE8">
        <w:rPr>
          <w:rFonts w:eastAsia="Times New Roman" w:cs="Times New Roman"/>
          <w:szCs w:val="24"/>
        </w:rPr>
        <w:t xml:space="preserve">κύριοι συνάδελφοι </w:t>
      </w:r>
      <w:r>
        <w:rPr>
          <w:rFonts w:eastAsia="Times New Roman" w:cs="Times New Roman"/>
          <w:szCs w:val="24"/>
        </w:rPr>
        <w:t xml:space="preserve">που </w:t>
      </w:r>
      <w:r w:rsidRPr="00C52FE8">
        <w:rPr>
          <w:rFonts w:eastAsia="Times New Roman" w:cs="Times New Roman"/>
          <w:szCs w:val="24"/>
        </w:rPr>
        <w:t>προηγήθηκαν</w:t>
      </w:r>
      <w:r>
        <w:rPr>
          <w:rFonts w:eastAsia="Times New Roman" w:cs="Times New Roman"/>
          <w:szCs w:val="24"/>
        </w:rPr>
        <w:t xml:space="preserve">. </w:t>
      </w:r>
      <w:r w:rsidRPr="00C52FE8">
        <w:rPr>
          <w:rFonts w:eastAsia="Times New Roman" w:cs="Times New Roman"/>
          <w:szCs w:val="24"/>
        </w:rPr>
        <w:t>Ωστόσο</w:t>
      </w:r>
      <w:r>
        <w:rPr>
          <w:rFonts w:eastAsia="Times New Roman" w:cs="Times New Roman"/>
          <w:szCs w:val="24"/>
        </w:rPr>
        <w:t>, θ</w:t>
      </w:r>
      <w:r w:rsidRPr="00C52FE8">
        <w:rPr>
          <w:rFonts w:eastAsia="Times New Roman" w:cs="Times New Roman"/>
          <w:szCs w:val="24"/>
        </w:rPr>
        <w:t>α ήταν μεγάλη παράλειψη να μη μείνω σε δύο στοιχεία τη</w:t>
      </w:r>
      <w:r w:rsidRPr="00C52FE8">
        <w:rPr>
          <w:rFonts w:eastAsia="Times New Roman" w:cs="Times New Roman"/>
          <w:szCs w:val="24"/>
        </w:rPr>
        <w:t>ς συμφωνίας</w:t>
      </w:r>
      <w:r>
        <w:rPr>
          <w:rFonts w:eastAsia="Times New Roman" w:cs="Times New Roman"/>
          <w:szCs w:val="24"/>
        </w:rPr>
        <w:t>,</w:t>
      </w:r>
      <w:r w:rsidRPr="00C52FE8">
        <w:rPr>
          <w:rFonts w:eastAsia="Times New Roman" w:cs="Times New Roman"/>
          <w:szCs w:val="24"/>
        </w:rPr>
        <w:t xml:space="preserve"> τα οποία είναι ξεκάθαρα</w:t>
      </w:r>
      <w:r>
        <w:rPr>
          <w:rFonts w:eastAsia="Times New Roman" w:cs="Times New Roman"/>
          <w:szCs w:val="24"/>
        </w:rPr>
        <w:t>,</w:t>
      </w:r>
      <w:r w:rsidRPr="00C52FE8">
        <w:rPr>
          <w:rFonts w:eastAsia="Times New Roman" w:cs="Times New Roman"/>
          <w:szCs w:val="24"/>
        </w:rPr>
        <w:t xml:space="preserve"> αδιαμφισβήτητα και τα οποία πρέπει ο ελληνικός λαός να γνωρίζει</w:t>
      </w:r>
      <w:r>
        <w:rPr>
          <w:rFonts w:eastAsia="Times New Roman" w:cs="Times New Roman"/>
          <w:szCs w:val="24"/>
        </w:rPr>
        <w:t>,</w:t>
      </w:r>
      <w:r w:rsidRPr="00C52FE8">
        <w:rPr>
          <w:rFonts w:eastAsia="Times New Roman" w:cs="Times New Roman"/>
          <w:szCs w:val="24"/>
        </w:rPr>
        <w:t xml:space="preserve"> ώστε να σχηματίσει μία αληθινή εικόνα για τη σημερινή συμφωνία</w:t>
      </w:r>
      <w:r>
        <w:rPr>
          <w:rFonts w:eastAsia="Times New Roman" w:cs="Times New Roman"/>
          <w:szCs w:val="24"/>
        </w:rPr>
        <w:t>.</w:t>
      </w:r>
    </w:p>
    <w:p w14:paraId="77C037B7" w14:textId="77777777" w:rsidR="006113A9" w:rsidRDefault="006B6FC4">
      <w:pPr>
        <w:spacing w:line="600" w:lineRule="auto"/>
        <w:ind w:firstLine="720"/>
        <w:contextualSpacing/>
        <w:jc w:val="both"/>
        <w:rPr>
          <w:rFonts w:eastAsia="Times New Roman" w:cs="Times New Roman"/>
          <w:szCs w:val="24"/>
        </w:rPr>
      </w:pPr>
      <w:r w:rsidRPr="00C52FE8">
        <w:rPr>
          <w:rFonts w:eastAsia="Times New Roman" w:cs="Times New Roman"/>
          <w:szCs w:val="24"/>
        </w:rPr>
        <w:t>Κατ</w:t>
      </w:r>
      <w:r>
        <w:rPr>
          <w:rFonts w:eastAsia="Times New Roman" w:cs="Times New Roman"/>
          <w:szCs w:val="24"/>
        </w:rPr>
        <w:t xml:space="preserve">’ </w:t>
      </w:r>
      <w:r w:rsidRPr="00C52FE8">
        <w:rPr>
          <w:rFonts w:eastAsia="Times New Roman" w:cs="Times New Roman"/>
          <w:szCs w:val="24"/>
        </w:rPr>
        <w:t xml:space="preserve">αρχάς και το πιο σημαντικό είναι το γεγονός ότι η συμφωνία στο άρθρο 7 ορίζει </w:t>
      </w:r>
      <w:r>
        <w:rPr>
          <w:rFonts w:eastAsia="Times New Roman" w:cs="Times New Roman"/>
          <w:szCs w:val="24"/>
        </w:rPr>
        <w:t>ρητά</w:t>
      </w:r>
      <w:r w:rsidRPr="00C52FE8">
        <w:rPr>
          <w:rFonts w:eastAsia="Times New Roman" w:cs="Times New Roman"/>
          <w:szCs w:val="24"/>
        </w:rPr>
        <w:t xml:space="preserve"> και χωρίς κα</w:t>
      </w:r>
      <w:r>
        <w:rPr>
          <w:rFonts w:eastAsia="Times New Roman" w:cs="Times New Roman"/>
          <w:szCs w:val="24"/>
        </w:rPr>
        <w:t>μ</w:t>
      </w:r>
      <w:r w:rsidRPr="00C52FE8">
        <w:rPr>
          <w:rFonts w:eastAsia="Times New Roman" w:cs="Times New Roman"/>
          <w:szCs w:val="24"/>
        </w:rPr>
        <w:t xml:space="preserve">μία αμφιβολία ότι </w:t>
      </w:r>
      <w:r>
        <w:rPr>
          <w:rFonts w:eastAsia="Times New Roman" w:cs="Times New Roman"/>
          <w:szCs w:val="24"/>
        </w:rPr>
        <w:t xml:space="preserve">η Βόρεια Μακεδονία </w:t>
      </w:r>
      <w:r w:rsidRPr="00C52FE8">
        <w:rPr>
          <w:rFonts w:eastAsia="Times New Roman" w:cs="Times New Roman"/>
          <w:szCs w:val="24"/>
        </w:rPr>
        <w:t>δεν έχει κα</w:t>
      </w:r>
      <w:r>
        <w:rPr>
          <w:rFonts w:eastAsia="Times New Roman" w:cs="Times New Roman"/>
          <w:szCs w:val="24"/>
        </w:rPr>
        <w:t>μ</w:t>
      </w:r>
      <w:r w:rsidRPr="00C52FE8">
        <w:rPr>
          <w:rFonts w:eastAsia="Times New Roman" w:cs="Times New Roman"/>
          <w:szCs w:val="24"/>
        </w:rPr>
        <w:t>μία απολύτως σχέση με την ιστορία</w:t>
      </w:r>
      <w:r>
        <w:rPr>
          <w:rFonts w:eastAsia="Times New Roman" w:cs="Times New Roman"/>
          <w:szCs w:val="24"/>
        </w:rPr>
        <w:t>,</w:t>
      </w:r>
      <w:r w:rsidRPr="00C52FE8">
        <w:rPr>
          <w:rFonts w:eastAsia="Times New Roman" w:cs="Times New Roman"/>
          <w:szCs w:val="24"/>
        </w:rPr>
        <w:t xml:space="preserve"> τον πολιτισμό</w:t>
      </w:r>
      <w:r>
        <w:rPr>
          <w:rFonts w:eastAsia="Times New Roman" w:cs="Times New Roman"/>
          <w:szCs w:val="24"/>
        </w:rPr>
        <w:t>,</w:t>
      </w:r>
      <w:r w:rsidRPr="00C52FE8">
        <w:rPr>
          <w:rFonts w:eastAsia="Times New Roman" w:cs="Times New Roman"/>
          <w:szCs w:val="24"/>
        </w:rPr>
        <w:t xml:space="preserve"> την κουλτούρα της </w:t>
      </w:r>
      <w:r>
        <w:rPr>
          <w:rFonts w:eastAsia="Times New Roman" w:cs="Times New Roman"/>
          <w:szCs w:val="24"/>
        </w:rPr>
        <w:t>ε</w:t>
      </w:r>
      <w:r w:rsidRPr="00C52FE8">
        <w:rPr>
          <w:rFonts w:eastAsia="Times New Roman" w:cs="Times New Roman"/>
          <w:szCs w:val="24"/>
        </w:rPr>
        <w:t>λληνικής Μακεδονίας από την αρχαιότητα μέχρι σήμερα</w:t>
      </w:r>
      <w:r>
        <w:rPr>
          <w:rFonts w:eastAsia="Times New Roman" w:cs="Times New Roman"/>
          <w:szCs w:val="24"/>
        </w:rPr>
        <w:t xml:space="preserve"> και ότι αντίστοιχα</w:t>
      </w:r>
      <w:r w:rsidRPr="00C52FE8">
        <w:rPr>
          <w:rFonts w:eastAsia="Times New Roman" w:cs="Times New Roman"/>
          <w:szCs w:val="24"/>
        </w:rPr>
        <w:t xml:space="preserve"> </w:t>
      </w:r>
      <w:r>
        <w:rPr>
          <w:rFonts w:eastAsia="Times New Roman" w:cs="Times New Roman"/>
          <w:szCs w:val="24"/>
        </w:rPr>
        <w:t xml:space="preserve">η </w:t>
      </w:r>
      <w:r w:rsidRPr="00C52FE8">
        <w:rPr>
          <w:rFonts w:eastAsia="Times New Roman" w:cs="Times New Roman"/>
          <w:szCs w:val="24"/>
        </w:rPr>
        <w:t xml:space="preserve">γλώσσα της </w:t>
      </w:r>
      <w:r>
        <w:rPr>
          <w:rFonts w:eastAsia="Times New Roman" w:cs="Times New Roman"/>
          <w:szCs w:val="24"/>
        </w:rPr>
        <w:t xml:space="preserve">«Βόρειας </w:t>
      </w:r>
      <w:r w:rsidRPr="00C52FE8">
        <w:rPr>
          <w:rFonts w:eastAsia="Times New Roman" w:cs="Times New Roman"/>
          <w:szCs w:val="24"/>
        </w:rPr>
        <w:t>Μακεδονίας</w:t>
      </w:r>
      <w:r>
        <w:rPr>
          <w:rFonts w:eastAsia="Times New Roman" w:cs="Times New Roman"/>
          <w:szCs w:val="24"/>
        </w:rPr>
        <w:t>»</w:t>
      </w:r>
      <w:r w:rsidRPr="00C52FE8">
        <w:rPr>
          <w:rFonts w:eastAsia="Times New Roman" w:cs="Times New Roman"/>
          <w:szCs w:val="24"/>
        </w:rPr>
        <w:t xml:space="preserve"> </w:t>
      </w:r>
      <w:r>
        <w:rPr>
          <w:rFonts w:eastAsia="Times New Roman" w:cs="Times New Roman"/>
          <w:szCs w:val="24"/>
        </w:rPr>
        <w:t>ε</w:t>
      </w:r>
      <w:r w:rsidRPr="00C52FE8">
        <w:rPr>
          <w:rFonts w:eastAsia="Times New Roman" w:cs="Times New Roman"/>
          <w:szCs w:val="24"/>
        </w:rPr>
        <w:t>πίσης δεν έχει κα</w:t>
      </w:r>
      <w:r>
        <w:rPr>
          <w:rFonts w:eastAsia="Times New Roman" w:cs="Times New Roman"/>
          <w:szCs w:val="24"/>
        </w:rPr>
        <w:t>μ</w:t>
      </w:r>
      <w:r w:rsidRPr="00C52FE8">
        <w:rPr>
          <w:rFonts w:eastAsia="Times New Roman" w:cs="Times New Roman"/>
          <w:szCs w:val="24"/>
        </w:rPr>
        <w:t>μία απολύτως σχέση με το</w:t>
      </w:r>
      <w:r>
        <w:rPr>
          <w:rFonts w:eastAsia="Times New Roman" w:cs="Times New Roman"/>
          <w:szCs w:val="24"/>
        </w:rPr>
        <w:t>ν</w:t>
      </w:r>
      <w:r w:rsidRPr="00C52FE8">
        <w:rPr>
          <w:rFonts w:eastAsia="Times New Roman" w:cs="Times New Roman"/>
          <w:szCs w:val="24"/>
        </w:rPr>
        <w:t xml:space="preserve"> αρχα</w:t>
      </w:r>
      <w:r>
        <w:rPr>
          <w:rFonts w:eastAsia="Times New Roman" w:cs="Times New Roman"/>
          <w:szCs w:val="24"/>
        </w:rPr>
        <w:t>ιο</w:t>
      </w:r>
      <w:r w:rsidRPr="00C52FE8">
        <w:rPr>
          <w:rFonts w:eastAsia="Times New Roman" w:cs="Times New Roman"/>
          <w:szCs w:val="24"/>
        </w:rPr>
        <w:t>ελληνικό πολιτισμό</w:t>
      </w:r>
      <w:r>
        <w:rPr>
          <w:rFonts w:eastAsia="Times New Roman" w:cs="Times New Roman"/>
          <w:szCs w:val="24"/>
        </w:rPr>
        <w:t>,</w:t>
      </w:r>
      <w:r w:rsidRPr="00C52FE8">
        <w:rPr>
          <w:rFonts w:eastAsia="Times New Roman" w:cs="Times New Roman"/>
          <w:szCs w:val="24"/>
        </w:rPr>
        <w:t xml:space="preserve"> αλλά </w:t>
      </w:r>
      <w:r>
        <w:rPr>
          <w:rFonts w:eastAsia="Times New Roman" w:cs="Times New Roman"/>
          <w:szCs w:val="24"/>
        </w:rPr>
        <w:t>ανήκει ξεκάθαρα στις νότιες σλαβικές γλώσσες.</w:t>
      </w:r>
      <w:r w:rsidRPr="00C52FE8">
        <w:rPr>
          <w:rFonts w:eastAsia="Times New Roman" w:cs="Times New Roman"/>
          <w:szCs w:val="24"/>
        </w:rPr>
        <w:t xml:space="preserve"> </w:t>
      </w:r>
    </w:p>
    <w:p w14:paraId="77C037B8"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Κ</w:t>
      </w:r>
      <w:r w:rsidRPr="00C52FE8">
        <w:rPr>
          <w:rFonts w:eastAsia="Times New Roman" w:cs="Times New Roman"/>
          <w:szCs w:val="24"/>
        </w:rPr>
        <w:t>αι δεύτερον</w:t>
      </w:r>
      <w:r>
        <w:rPr>
          <w:rFonts w:eastAsia="Times New Roman" w:cs="Times New Roman"/>
          <w:szCs w:val="24"/>
        </w:rPr>
        <w:t>,</w:t>
      </w:r>
      <w:r w:rsidRPr="00C52FE8">
        <w:rPr>
          <w:rFonts w:eastAsia="Times New Roman" w:cs="Times New Roman"/>
          <w:szCs w:val="24"/>
        </w:rPr>
        <w:t xml:space="preserve"> εξίσου σημαντικό</w:t>
      </w:r>
      <w:r>
        <w:rPr>
          <w:rFonts w:eastAsia="Times New Roman" w:cs="Times New Roman"/>
          <w:szCs w:val="24"/>
        </w:rPr>
        <w:t>,</w:t>
      </w:r>
      <w:r w:rsidRPr="00C52FE8">
        <w:rPr>
          <w:rFonts w:eastAsia="Times New Roman" w:cs="Times New Roman"/>
          <w:szCs w:val="24"/>
        </w:rPr>
        <w:t xml:space="preserve"> η συμφωνία εξασφαλίζει πως δεν υπάρχει κανένα απολύτως περιθώριο δημι</w:t>
      </w:r>
      <w:r>
        <w:rPr>
          <w:rFonts w:eastAsia="Times New Roman" w:cs="Times New Roman"/>
          <w:szCs w:val="24"/>
        </w:rPr>
        <w:t>ουργίας ή</w:t>
      </w:r>
      <w:r w:rsidRPr="00C52FE8">
        <w:rPr>
          <w:rFonts w:eastAsia="Times New Roman" w:cs="Times New Roman"/>
          <w:szCs w:val="24"/>
        </w:rPr>
        <w:t xml:space="preserve"> συγκρότηση</w:t>
      </w:r>
      <w:r>
        <w:rPr>
          <w:rFonts w:eastAsia="Times New Roman" w:cs="Times New Roman"/>
          <w:szCs w:val="24"/>
        </w:rPr>
        <w:t>ς ή</w:t>
      </w:r>
      <w:r w:rsidRPr="00C52FE8">
        <w:rPr>
          <w:rFonts w:eastAsia="Times New Roman" w:cs="Times New Roman"/>
          <w:szCs w:val="24"/>
        </w:rPr>
        <w:t xml:space="preserve"> ύπαρξης κάποιας υποτιθέμενη</w:t>
      </w:r>
      <w:r w:rsidRPr="00C52FE8">
        <w:rPr>
          <w:rFonts w:eastAsia="Times New Roman" w:cs="Times New Roman"/>
          <w:szCs w:val="24"/>
        </w:rPr>
        <w:t>ς μακεδονικής μειονότητας</w:t>
      </w:r>
      <w:r>
        <w:rPr>
          <w:rFonts w:eastAsia="Times New Roman" w:cs="Times New Roman"/>
          <w:szCs w:val="24"/>
        </w:rPr>
        <w:t>,</w:t>
      </w:r>
      <w:r w:rsidRPr="00C52FE8">
        <w:rPr>
          <w:rFonts w:eastAsia="Times New Roman" w:cs="Times New Roman"/>
          <w:szCs w:val="24"/>
        </w:rPr>
        <w:t xml:space="preserve"> που θα μπορούσε με οποιο</w:t>
      </w:r>
      <w:r>
        <w:rPr>
          <w:rFonts w:eastAsia="Times New Roman" w:cs="Times New Roman"/>
          <w:szCs w:val="24"/>
        </w:rPr>
        <w:t>ν</w:t>
      </w:r>
      <w:r w:rsidRPr="00C52FE8">
        <w:rPr>
          <w:rFonts w:eastAsia="Times New Roman" w:cs="Times New Roman"/>
          <w:szCs w:val="24"/>
        </w:rPr>
        <w:t xml:space="preserve">δήποτε τρόπο να απειλήσει τα συμφέροντα της Ελλάδας </w:t>
      </w:r>
      <w:r>
        <w:rPr>
          <w:rFonts w:eastAsia="Times New Roman" w:cs="Times New Roman"/>
          <w:szCs w:val="24"/>
        </w:rPr>
        <w:t>ή</w:t>
      </w:r>
      <w:r w:rsidRPr="00C52FE8">
        <w:rPr>
          <w:rFonts w:eastAsia="Times New Roman" w:cs="Times New Roman"/>
          <w:szCs w:val="24"/>
        </w:rPr>
        <w:t xml:space="preserve"> και της Μακεδονίας </w:t>
      </w:r>
      <w:r>
        <w:rPr>
          <w:rFonts w:eastAsia="Times New Roman" w:cs="Times New Roman"/>
          <w:szCs w:val="24"/>
        </w:rPr>
        <w:t>μας.</w:t>
      </w:r>
    </w:p>
    <w:p w14:paraId="77C037B9"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Α</w:t>
      </w:r>
      <w:r w:rsidRPr="00C52FE8">
        <w:rPr>
          <w:rFonts w:eastAsia="Times New Roman" w:cs="Times New Roman"/>
          <w:szCs w:val="24"/>
        </w:rPr>
        <w:t>υτά είναι όσα πραγματικά καλούμεθα να υπερψηφίσου</w:t>
      </w:r>
      <w:r>
        <w:rPr>
          <w:rFonts w:eastAsia="Times New Roman" w:cs="Times New Roman"/>
          <w:szCs w:val="24"/>
        </w:rPr>
        <w:t>με</w:t>
      </w:r>
      <w:r w:rsidRPr="00C52FE8">
        <w:rPr>
          <w:rFonts w:eastAsia="Times New Roman" w:cs="Times New Roman"/>
          <w:szCs w:val="24"/>
        </w:rPr>
        <w:t xml:space="preserve"> και τα οποία φυσικά δεν έχουν κα</w:t>
      </w:r>
      <w:r>
        <w:rPr>
          <w:rFonts w:eastAsia="Times New Roman" w:cs="Times New Roman"/>
          <w:szCs w:val="24"/>
        </w:rPr>
        <w:t>μ</w:t>
      </w:r>
      <w:r w:rsidRPr="00C52FE8">
        <w:rPr>
          <w:rFonts w:eastAsia="Times New Roman" w:cs="Times New Roman"/>
          <w:szCs w:val="24"/>
        </w:rPr>
        <w:t>μία σχέση με την εικόνα που εδώ και καιρ</w:t>
      </w:r>
      <w:r w:rsidRPr="00C52FE8">
        <w:rPr>
          <w:rFonts w:eastAsia="Times New Roman" w:cs="Times New Roman"/>
          <w:szCs w:val="24"/>
        </w:rPr>
        <w:t xml:space="preserve">ό </w:t>
      </w:r>
      <w:r>
        <w:rPr>
          <w:rFonts w:eastAsia="Times New Roman" w:cs="Times New Roman"/>
          <w:szCs w:val="24"/>
        </w:rPr>
        <w:t>η Α</w:t>
      </w:r>
      <w:r w:rsidRPr="00C52FE8">
        <w:rPr>
          <w:rFonts w:eastAsia="Times New Roman" w:cs="Times New Roman"/>
          <w:szCs w:val="24"/>
        </w:rPr>
        <w:t xml:space="preserve">ντιπολίτευση προσπαθεί </w:t>
      </w:r>
      <w:r>
        <w:rPr>
          <w:rFonts w:eastAsia="Times New Roman" w:cs="Times New Roman"/>
          <w:szCs w:val="24"/>
        </w:rPr>
        <w:t>μετά κόπων και βασάνων να προβά</w:t>
      </w:r>
      <w:r w:rsidRPr="00C52FE8">
        <w:rPr>
          <w:rFonts w:eastAsia="Times New Roman" w:cs="Times New Roman"/>
          <w:szCs w:val="24"/>
        </w:rPr>
        <w:t>λει</w:t>
      </w:r>
      <w:r>
        <w:rPr>
          <w:rFonts w:eastAsia="Times New Roman" w:cs="Times New Roman"/>
          <w:szCs w:val="24"/>
        </w:rPr>
        <w:t>,</w:t>
      </w:r>
      <w:r w:rsidRPr="00C52FE8">
        <w:rPr>
          <w:rFonts w:eastAsia="Times New Roman" w:cs="Times New Roman"/>
          <w:szCs w:val="24"/>
        </w:rPr>
        <w:t xml:space="preserve"> με </w:t>
      </w:r>
      <w:r>
        <w:rPr>
          <w:rFonts w:eastAsia="Times New Roman" w:cs="Times New Roman"/>
          <w:szCs w:val="24"/>
        </w:rPr>
        <w:t>εμφανή και απώτερο σκοπό να μας διχ</w:t>
      </w:r>
      <w:r w:rsidRPr="00C52FE8">
        <w:rPr>
          <w:rFonts w:eastAsia="Times New Roman" w:cs="Times New Roman"/>
          <w:szCs w:val="24"/>
        </w:rPr>
        <w:t>άσει και να προκαλέσει ρήξη μεταξύ των Ελλήνων</w:t>
      </w:r>
      <w:r>
        <w:rPr>
          <w:rFonts w:eastAsia="Times New Roman" w:cs="Times New Roman"/>
          <w:szCs w:val="24"/>
        </w:rPr>
        <w:t>,</w:t>
      </w:r>
      <w:r w:rsidRPr="00C52FE8">
        <w:rPr>
          <w:rFonts w:eastAsia="Times New Roman" w:cs="Times New Roman"/>
          <w:szCs w:val="24"/>
        </w:rPr>
        <w:t xml:space="preserve"> ώστε να χωριστούμε σε στρατόπεδα</w:t>
      </w:r>
      <w:r>
        <w:rPr>
          <w:rFonts w:eastAsia="Times New Roman" w:cs="Times New Roman"/>
          <w:szCs w:val="24"/>
        </w:rPr>
        <w:t>,</w:t>
      </w:r>
      <w:r w:rsidRPr="00C52FE8">
        <w:rPr>
          <w:rFonts w:eastAsia="Times New Roman" w:cs="Times New Roman"/>
          <w:szCs w:val="24"/>
        </w:rPr>
        <w:t xml:space="preserve"> με βάση το πόσο πατριώτης είναι ο κ</w:t>
      </w:r>
      <w:r>
        <w:rPr>
          <w:rFonts w:eastAsia="Times New Roman" w:cs="Times New Roman"/>
          <w:szCs w:val="24"/>
        </w:rPr>
        <w:t>αθένας από μας.</w:t>
      </w:r>
    </w:p>
    <w:p w14:paraId="77C037BA"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Θα ήθελα να σας ρωτήσ</w:t>
      </w:r>
      <w:r>
        <w:rPr>
          <w:rFonts w:eastAsia="Times New Roman" w:cs="Times New Roman"/>
          <w:szCs w:val="24"/>
        </w:rPr>
        <w:t xml:space="preserve">ω, </w:t>
      </w:r>
      <w:r w:rsidRPr="00C52FE8">
        <w:rPr>
          <w:rFonts w:eastAsia="Times New Roman" w:cs="Times New Roman"/>
          <w:szCs w:val="24"/>
        </w:rPr>
        <w:t>κύριοι και κυρίες της Νέας Δημοκρατίας και του ΠΑΣΟΚ</w:t>
      </w:r>
      <w:r>
        <w:rPr>
          <w:rFonts w:eastAsia="Times New Roman" w:cs="Times New Roman"/>
          <w:szCs w:val="24"/>
        </w:rPr>
        <w:t>,</w:t>
      </w:r>
      <w:r w:rsidRPr="00C52FE8">
        <w:rPr>
          <w:rFonts w:eastAsia="Times New Roman" w:cs="Times New Roman"/>
          <w:szCs w:val="24"/>
        </w:rPr>
        <w:t xml:space="preserve"> γιατί θεωρείτ</w:t>
      </w:r>
      <w:r>
        <w:rPr>
          <w:rFonts w:eastAsia="Times New Roman" w:cs="Times New Roman"/>
          <w:szCs w:val="24"/>
        </w:rPr>
        <w:t>ε</w:t>
      </w:r>
      <w:r w:rsidRPr="00C52FE8">
        <w:rPr>
          <w:rFonts w:eastAsia="Times New Roman" w:cs="Times New Roman"/>
          <w:szCs w:val="24"/>
        </w:rPr>
        <w:t xml:space="preserve"> μεγάλο</w:t>
      </w:r>
      <w:r>
        <w:rPr>
          <w:rFonts w:eastAsia="Times New Roman" w:cs="Times New Roman"/>
          <w:szCs w:val="24"/>
        </w:rPr>
        <w:t>υ</w:t>
      </w:r>
      <w:r w:rsidRPr="00C52FE8">
        <w:rPr>
          <w:rFonts w:eastAsia="Times New Roman" w:cs="Times New Roman"/>
          <w:szCs w:val="24"/>
        </w:rPr>
        <w:t>ς και αληθι</w:t>
      </w:r>
      <w:r>
        <w:rPr>
          <w:rFonts w:eastAsia="Times New Roman" w:cs="Times New Roman"/>
          <w:szCs w:val="24"/>
        </w:rPr>
        <w:t>νούς πατριώτες τους εαυτούς σας; Μ</w:t>
      </w:r>
      <w:r w:rsidRPr="00C52FE8">
        <w:rPr>
          <w:rFonts w:eastAsia="Times New Roman" w:cs="Times New Roman"/>
          <w:szCs w:val="24"/>
        </w:rPr>
        <w:t>ήπως επειδή υπεξ</w:t>
      </w:r>
      <w:r>
        <w:rPr>
          <w:rFonts w:eastAsia="Times New Roman" w:cs="Times New Roman"/>
          <w:szCs w:val="24"/>
        </w:rPr>
        <w:t>αιρέσατε και κατασπαταλήσατε</w:t>
      </w:r>
      <w:r w:rsidRPr="00C52FE8">
        <w:rPr>
          <w:rFonts w:eastAsia="Times New Roman" w:cs="Times New Roman"/>
          <w:szCs w:val="24"/>
        </w:rPr>
        <w:t xml:space="preserve"> τα χρήματα των Ελλήνων πολιτών</w:t>
      </w:r>
      <w:r>
        <w:rPr>
          <w:rFonts w:eastAsia="Times New Roman" w:cs="Times New Roman"/>
          <w:szCs w:val="24"/>
        </w:rPr>
        <w:t>; Γ</w:t>
      </w:r>
      <w:r w:rsidRPr="00C52FE8">
        <w:rPr>
          <w:rFonts w:eastAsia="Times New Roman" w:cs="Times New Roman"/>
          <w:szCs w:val="24"/>
        </w:rPr>
        <w:t>ι</w:t>
      </w:r>
      <w:r>
        <w:rPr>
          <w:rFonts w:eastAsia="Times New Roman" w:cs="Times New Roman"/>
          <w:szCs w:val="24"/>
        </w:rPr>
        <w:t>’ αυτό θεωρείτε</w:t>
      </w:r>
      <w:r w:rsidRPr="00C52FE8">
        <w:rPr>
          <w:rFonts w:eastAsia="Times New Roman" w:cs="Times New Roman"/>
          <w:szCs w:val="24"/>
        </w:rPr>
        <w:t xml:space="preserve"> τους εαυτούς σας υπερπατριώτες</w:t>
      </w:r>
      <w:r>
        <w:rPr>
          <w:rFonts w:eastAsia="Times New Roman" w:cs="Times New Roman"/>
          <w:szCs w:val="24"/>
        </w:rPr>
        <w:t xml:space="preserve">; Δεν μου απαντάτε, φυσικά. </w:t>
      </w:r>
      <w:r w:rsidRPr="00C52FE8">
        <w:rPr>
          <w:rFonts w:eastAsia="Times New Roman" w:cs="Times New Roman"/>
          <w:szCs w:val="24"/>
        </w:rPr>
        <w:t xml:space="preserve"> </w:t>
      </w:r>
    </w:p>
    <w:p w14:paraId="77C037BB" w14:textId="77777777" w:rsidR="006113A9" w:rsidRDefault="006B6FC4">
      <w:pPr>
        <w:spacing w:line="600" w:lineRule="auto"/>
        <w:ind w:firstLine="720"/>
        <w:contextualSpacing/>
        <w:jc w:val="both"/>
        <w:rPr>
          <w:rFonts w:eastAsia="Times New Roman"/>
          <w:szCs w:val="24"/>
        </w:rPr>
      </w:pPr>
      <w:r>
        <w:rPr>
          <w:rFonts w:eastAsia="Times New Roman"/>
          <w:szCs w:val="24"/>
        </w:rPr>
        <w:t>Έ</w:t>
      </w:r>
      <w:r w:rsidRPr="00015649">
        <w:rPr>
          <w:rFonts w:eastAsia="Times New Roman"/>
          <w:szCs w:val="24"/>
        </w:rPr>
        <w:t>τσι και εγώ θα μιλήσω προσωπικά για μένα</w:t>
      </w:r>
      <w:r>
        <w:rPr>
          <w:rFonts w:eastAsia="Times New Roman"/>
          <w:szCs w:val="24"/>
        </w:rPr>
        <w:t>,</w:t>
      </w:r>
      <w:r w:rsidRPr="00015649">
        <w:rPr>
          <w:rFonts w:eastAsia="Times New Roman"/>
          <w:szCs w:val="24"/>
        </w:rPr>
        <w:t xml:space="preserve"> σε αυτό το σημείο</w:t>
      </w:r>
      <w:r>
        <w:rPr>
          <w:rFonts w:eastAsia="Times New Roman"/>
          <w:szCs w:val="24"/>
        </w:rPr>
        <w:t>.</w:t>
      </w:r>
      <w:r w:rsidRPr="00015649">
        <w:rPr>
          <w:rFonts w:eastAsia="Times New Roman"/>
          <w:szCs w:val="24"/>
        </w:rPr>
        <w:t xml:space="preserve"> Ναι</w:t>
      </w:r>
      <w:r>
        <w:rPr>
          <w:rFonts w:eastAsia="Times New Roman"/>
          <w:szCs w:val="24"/>
        </w:rPr>
        <w:t>,</w:t>
      </w:r>
      <w:r w:rsidRPr="00015649">
        <w:rPr>
          <w:rFonts w:eastAsia="Times New Roman"/>
          <w:szCs w:val="24"/>
        </w:rPr>
        <w:t xml:space="preserve"> </w:t>
      </w:r>
      <w:r>
        <w:rPr>
          <w:rFonts w:eastAsia="Times New Roman"/>
          <w:szCs w:val="24"/>
        </w:rPr>
        <w:t>θ</w:t>
      </w:r>
      <w:r w:rsidRPr="00015649">
        <w:rPr>
          <w:rFonts w:eastAsia="Times New Roman"/>
          <w:szCs w:val="24"/>
        </w:rPr>
        <w:t xml:space="preserve">εωρώ τον εαυτό μου </w:t>
      </w:r>
      <w:r>
        <w:rPr>
          <w:rFonts w:eastAsia="Times New Roman"/>
          <w:szCs w:val="24"/>
        </w:rPr>
        <w:t>-</w:t>
      </w:r>
      <w:r w:rsidRPr="00015649">
        <w:rPr>
          <w:rFonts w:eastAsia="Times New Roman"/>
          <w:szCs w:val="24"/>
        </w:rPr>
        <w:t xml:space="preserve">και είμαι </w:t>
      </w:r>
      <w:r>
        <w:rPr>
          <w:rFonts w:eastAsia="Times New Roman"/>
          <w:szCs w:val="24"/>
        </w:rPr>
        <w:t>υ</w:t>
      </w:r>
      <w:r w:rsidRPr="00015649">
        <w:rPr>
          <w:rFonts w:eastAsia="Times New Roman"/>
          <w:szCs w:val="24"/>
        </w:rPr>
        <w:t>περήφανη</w:t>
      </w:r>
      <w:r>
        <w:rPr>
          <w:rFonts w:eastAsia="Times New Roman"/>
          <w:szCs w:val="24"/>
        </w:rPr>
        <w:t>-</w:t>
      </w:r>
      <w:r w:rsidRPr="00015649">
        <w:rPr>
          <w:rFonts w:eastAsia="Times New Roman"/>
          <w:szCs w:val="24"/>
        </w:rPr>
        <w:t xml:space="preserve"> Ελληνίδα και πατριώτισσα</w:t>
      </w:r>
      <w:r>
        <w:rPr>
          <w:rFonts w:eastAsia="Times New Roman"/>
          <w:szCs w:val="24"/>
        </w:rPr>
        <w:t>.</w:t>
      </w:r>
      <w:r w:rsidRPr="00015649">
        <w:rPr>
          <w:rFonts w:eastAsia="Times New Roman"/>
          <w:szCs w:val="24"/>
        </w:rPr>
        <w:t xml:space="preserve"> </w:t>
      </w:r>
      <w:r>
        <w:rPr>
          <w:rFonts w:eastAsia="Times New Roman"/>
          <w:szCs w:val="24"/>
        </w:rPr>
        <w:t>Όμως,</w:t>
      </w:r>
      <w:r w:rsidRPr="00015649">
        <w:rPr>
          <w:rFonts w:eastAsia="Times New Roman"/>
          <w:szCs w:val="24"/>
        </w:rPr>
        <w:t xml:space="preserve"> αυτό που είναι δική μου κοσμοθεωρία σημαίνει ότι προσπαθώ να βλέπω μακροπρόθεσμα τα ο</w:t>
      </w:r>
      <w:r w:rsidRPr="00015649">
        <w:rPr>
          <w:rFonts w:eastAsia="Times New Roman"/>
          <w:szCs w:val="24"/>
        </w:rPr>
        <w:t xml:space="preserve">φέλη που θα έχει η Ελλάδα και ο </w:t>
      </w:r>
      <w:r>
        <w:rPr>
          <w:rFonts w:eastAsia="Times New Roman"/>
          <w:szCs w:val="24"/>
        </w:rPr>
        <w:t>ε</w:t>
      </w:r>
      <w:r w:rsidRPr="00015649">
        <w:rPr>
          <w:rFonts w:eastAsia="Times New Roman"/>
          <w:szCs w:val="24"/>
        </w:rPr>
        <w:t xml:space="preserve">λληνισμός και οπωσδήποτε να μην παρασύρομαι από κενούς </w:t>
      </w:r>
      <w:r>
        <w:rPr>
          <w:rFonts w:eastAsia="Times New Roman"/>
          <w:szCs w:val="24"/>
        </w:rPr>
        <w:t>συναισθηματισμούς. Έ</w:t>
      </w:r>
      <w:r w:rsidRPr="00015649">
        <w:rPr>
          <w:rFonts w:eastAsia="Times New Roman"/>
          <w:szCs w:val="24"/>
        </w:rPr>
        <w:t xml:space="preserve">τσι </w:t>
      </w:r>
      <w:r>
        <w:rPr>
          <w:rFonts w:eastAsia="Times New Roman"/>
          <w:szCs w:val="24"/>
        </w:rPr>
        <w:t>θ</w:t>
      </w:r>
      <w:r w:rsidRPr="00015649">
        <w:rPr>
          <w:rFonts w:eastAsia="Times New Roman"/>
          <w:szCs w:val="24"/>
        </w:rPr>
        <w:t xml:space="preserve">α </w:t>
      </w:r>
      <w:r w:rsidRPr="00015649">
        <w:rPr>
          <w:rFonts w:eastAsia="Times New Roman"/>
          <w:szCs w:val="24"/>
        </w:rPr>
        <w:lastRenderedPageBreak/>
        <w:t xml:space="preserve">δούμε όλοι μας ξεκάθαρα ποια είναι η αλήθεια και το συμφέρον της πατρίδας </w:t>
      </w:r>
      <w:r>
        <w:rPr>
          <w:rFonts w:eastAsia="Times New Roman"/>
          <w:szCs w:val="24"/>
        </w:rPr>
        <w:t>μας.</w:t>
      </w:r>
      <w:r w:rsidRPr="00015649">
        <w:rPr>
          <w:rFonts w:eastAsia="Times New Roman"/>
          <w:szCs w:val="24"/>
        </w:rPr>
        <w:t xml:space="preserve"> </w:t>
      </w:r>
      <w:r>
        <w:rPr>
          <w:rFonts w:eastAsia="Times New Roman"/>
          <w:szCs w:val="24"/>
        </w:rPr>
        <w:t>Κ</w:t>
      </w:r>
      <w:r w:rsidRPr="00015649">
        <w:rPr>
          <w:rFonts w:eastAsia="Times New Roman"/>
          <w:szCs w:val="24"/>
        </w:rPr>
        <w:t>αι θα με ρωτήσετε ποια είναι η αλήθεια</w:t>
      </w:r>
      <w:r>
        <w:rPr>
          <w:rFonts w:eastAsia="Times New Roman"/>
          <w:szCs w:val="24"/>
        </w:rPr>
        <w:t>. Σας απαντώ: Ο</w:t>
      </w:r>
      <w:r w:rsidRPr="00015649">
        <w:rPr>
          <w:rFonts w:eastAsia="Times New Roman"/>
          <w:szCs w:val="24"/>
        </w:rPr>
        <w:t>ι κάτοικ</w:t>
      </w:r>
      <w:r w:rsidRPr="00015649">
        <w:rPr>
          <w:rFonts w:eastAsia="Times New Roman"/>
          <w:szCs w:val="24"/>
        </w:rPr>
        <w:t xml:space="preserve">οι της σημερινής Πρώην Γιουγκοσλαβικής Δημοκρατίας της Μακεδονίας και οσονούπω της </w:t>
      </w:r>
      <w:r>
        <w:rPr>
          <w:rFonts w:eastAsia="Times New Roman"/>
          <w:szCs w:val="24"/>
        </w:rPr>
        <w:t>«</w:t>
      </w:r>
      <w:r w:rsidRPr="00015649">
        <w:rPr>
          <w:rFonts w:eastAsia="Times New Roman"/>
          <w:szCs w:val="24"/>
        </w:rPr>
        <w:t>Βόρειας Μακεδονίας</w:t>
      </w:r>
      <w:r>
        <w:rPr>
          <w:rFonts w:eastAsia="Times New Roman"/>
          <w:szCs w:val="24"/>
        </w:rPr>
        <w:t>»</w:t>
      </w:r>
      <w:r w:rsidRPr="00015649">
        <w:rPr>
          <w:rFonts w:eastAsia="Times New Roman"/>
          <w:szCs w:val="24"/>
        </w:rPr>
        <w:t xml:space="preserve"> αποδέχτηκαν εγγράφως με αυτή</w:t>
      </w:r>
      <w:r>
        <w:rPr>
          <w:rFonts w:eastAsia="Times New Roman"/>
          <w:szCs w:val="24"/>
        </w:rPr>
        <w:t>ν</w:t>
      </w:r>
      <w:r w:rsidRPr="00015649">
        <w:rPr>
          <w:rFonts w:eastAsia="Times New Roman"/>
          <w:szCs w:val="24"/>
        </w:rPr>
        <w:t xml:space="preserve"> τη συμφωνία ότι δεν έχουν καμ</w:t>
      </w:r>
      <w:r>
        <w:rPr>
          <w:rFonts w:eastAsia="Times New Roman"/>
          <w:szCs w:val="24"/>
        </w:rPr>
        <w:t>μ</w:t>
      </w:r>
      <w:r w:rsidRPr="00015649">
        <w:rPr>
          <w:rFonts w:eastAsia="Times New Roman"/>
          <w:szCs w:val="24"/>
        </w:rPr>
        <w:t>ία σχέση με το</w:t>
      </w:r>
      <w:r>
        <w:rPr>
          <w:rFonts w:eastAsia="Times New Roman"/>
          <w:szCs w:val="24"/>
        </w:rPr>
        <w:t>ν</w:t>
      </w:r>
      <w:r w:rsidRPr="00015649">
        <w:rPr>
          <w:rFonts w:eastAsia="Times New Roman"/>
          <w:szCs w:val="24"/>
        </w:rPr>
        <w:t xml:space="preserve"> Μέγα Αλέξανδρο και τη </w:t>
      </w:r>
      <w:r>
        <w:rPr>
          <w:rFonts w:eastAsia="Times New Roman"/>
          <w:szCs w:val="24"/>
        </w:rPr>
        <w:t>ελληνική</w:t>
      </w:r>
      <w:r w:rsidRPr="00015649">
        <w:rPr>
          <w:rFonts w:eastAsia="Times New Roman"/>
          <w:szCs w:val="24"/>
        </w:rPr>
        <w:t xml:space="preserve"> ιστορία</w:t>
      </w:r>
      <w:r>
        <w:rPr>
          <w:rFonts w:eastAsia="Times New Roman"/>
          <w:szCs w:val="24"/>
        </w:rPr>
        <w:t xml:space="preserve">. Σας ερωτώ, </w:t>
      </w:r>
      <w:r w:rsidRPr="005E78AD">
        <w:rPr>
          <w:rFonts w:eastAsia="Times New Roman"/>
          <w:szCs w:val="24"/>
        </w:rPr>
        <w:t>κυρίες και κύριοι συνάδελ</w:t>
      </w:r>
      <w:r w:rsidRPr="005E78AD">
        <w:rPr>
          <w:rFonts w:eastAsia="Times New Roman"/>
          <w:szCs w:val="24"/>
        </w:rPr>
        <w:t>φοι</w:t>
      </w:r>
      <w:r>
        <w:rPr>
          <w:rFonts w:eastAsia="Times New Roman"/>
          <w:szCs w:val="24"/>
        </w:rPr>
        <w:t xml:space="preserve">: Θα μπορούσε να </w:t>
      </w:r>
      <w:r w:rsidRPr="00015649">
        <w:rPr>
          <w:rFonts w:eastAsia="Times New Roman"/>
          <w:szCs w:val="24"/>
        </w:rPr>
        <w:t>είναι μεγαλύτερη νίκη από αυτή</w:t>
      </w:r>
      <w:r>
        <w:rPr>
          <w:rFonts w:eastAsia="Times New Roman"/>
          <w:szCs w:val="24"/>
        </w:rPr>
        <w:t>;</w:t>
      </w:r>
      <w:r w:rsidRPr="00015649">
        <w:rPr>
          <w:rFonts w:eastAsia="Times New Roman"/>
          <w:szCs w:val="24"/>
        </w:rPr>
        <w:t xml:space="preserve"> </w:t>
      </w:r>
    </w:p>
    <w:p w14:paraId="77C037BC" w14:textId="77777777" w:rsidR="006113A9" w:rsidRDefault="006B6FC4">
      <w:pPr>
        <w:spacing w:line="600" w:lineRule="auto"/>
        <w:ind w:firstLine="720"/>
        <w:contextualSpacing/>
        <w:jc w:val="both"/>
        <w:rPr>
          <w:rFonts w:eastAsia="Times New Roman"/>
          <w:szCs w:val="24"/>
        </w:rPr>
      </w:pPr>
      <w:r>
        <w:rPr>
          <w:rFonts w:eastAsia="Times New Roman"/>
          <w:szCs w:val="24"/>
        </w:rPr>
        <w:t>Τ</w:t>
      </w:r>
      <w:r w:rsidRPr="00015649">
        <w:rPr>
          <w:rFonts w:eastAsia="Times New Roman"/>
          <w:szCs w:val="24"/>
        </w:rPr>
        <w:t>ο κοινοβούλιό τους δεσμεύτηκε εγγράφως</w:t>
      </w:r>
      <w:r>
        <w:rPr>
          <w:rFonts w:eastAsia="Times New Roman"/>
          <w:szCs w:val="24"/>
        </w:rPr>
        <w:t>,</w:t>
      </w:r>
      <w:r w:rsidRPr="00015649">
        <w:rPr>
          <w:rFonts w:eastAsia="Times New Roman"/>
          <w:szCs w:val="24"/>
        </w:rPr>
        <w:t xml:space="preserve"> με τον πιο απόλυτο τρόπο</w:t>
      </w:r>
      <w:r>
        <w:rPr>
          <w:rFonts w:eastAsia="Times New Roman"/>
          <w:szCs w:val="24"/>
        </w:rPr>
        <w:t>,</w:t>
      </w:r>
      <w:r w:rsidRPr="00015649">
        <w:rPr>
          <w:rFonts w:eastAsia="Times New Roman"/>
          <w:szCs w:val="24"/>
        </w:rPr>
        <w:t xml:space="preserve"> ότι δεν έχουν κα</w:t>
      </w:r>
      <w:r>
        <w:rPr>
          <w:rFonts w:eastAsia="Times New Roman"/>
          <w:szCs w:val="24"/>
        </w:rPr>
        <w:t>μ</w:t>
      </w:r>
      <w:r>
        <w:rPr>
          <w:rFonts w:eastAsia="Times New Roman"/>
          <w:szCs w:val="24"/>
        </w:rPr>
        <w:t>μ</w:t>
      </w:r>
      <w:r w:rsidRPr="00015649">
        <w:rPr>
          <w:rFonts w:eastAsia="Times New Roman"/>
          <w:szCs w:val="24"/>
        </w:rPr>
        <w:t>ία σχέση με το</w:t>
      </w:r>
      <w:r>
        <w:rPr>
          <w:rFonts w:eastAsia="Times New Roman"/>
          <w:szCs w:val="24"/>
        </w:rPr>
        <w:t>ν</w:t>
      </w:r>
      <w:r w:rsidRPr="00015649">
        <w:rPr>
          <w:rFonts w:eastAsia="Times New Roman"/>
          <w:szCs w:val="24"/>
        </w:rPr>
        <w:t xml:space="preserve"> δικό μας πολιτισμό και </w:t>
      </w:r>
      <w:r>
        <w:rPr>
          <w:rFonts w:eastAsia="Times New Roman"/>
          <w:szCs w:val="24"/>
        </w:rPr>
        <w:t>ε</w:t>
      </w:r>
      <w:r w:rsidRPr="00015649">
        <w:rPr>
          <w:rFonts w:eastAsia="Times New Roman"/>
          <w:szCs w:val="24"/>
        </w:rPr>
        <w:t xml:space="preserve">πομένως δεν θα μπορέσουν ποτέ στο μέλλον να </w:t>
      </w:r>
      <w:r>
        <w:rPr>
          <w:rFonts w:eastAsia="Times New Roman"/>
          <w:szCs w:val="24"/>
        </w:rPr>
        <w:t>εγείρουν</w:t>
      </w:r>
      <w:r w:rsidRPr="00015649">
        <w:rPr>
          <w:rFonts w:eastAsia="Times New Roman"/>
          <w:szCs w:val="24"/>
        </w:rPr>
        <w:t xml:space="preserve"> κάποια </w:t>
      </w:r>
      <w:r>
        <w:rPr>
          <w:rFonts w:eastAsia="Times New Roman"/>
          <w:szCs w:val="24"/>
        </w:rPr>
        <w:t>διεκδίκηση</w:t>
      </w:r>
      <w:r w:rsidRPr="00015649">
        <w:rPr>
          <w:rFonts w:eastAsia="Times New Roman"/>
          <w:szCs w:val="24"/>
        </w:rPr>
        <w:t xml:space="preserve"> σε σχέση με ο</w:t>
      </w:r>
      <w:r>
        <w:rPr>
          <w:rFonts w:eastAsia="Times New Roman"/>
          <w:szCs w:val="24"/>
        </w:rPr>
        <w:t>τι</w:t>
      </w:r>
      <w:r w:rsidRPr="00015649">
        <w:rPr>
          <w:rFonts w:eastAsia="Times New Roman"/>
          <w:szCs w:val="24"/>
        </w:rPr>
        <w:t xml:space="preserve">δήποτε </w:t>
      </w:r>
      <w:r>
        <w:rPr>
          <w:rFonts w:eastAsia="Times New Roman"/>
          <w:szCs w:val="24"/>
        </w:rPr>
        <w:t>ε</w:t>
      </w:r>
      <w:r w:rsidRPr="00015649">
        <w:rPr>
          <w:rFonts w:eastAsia="Times New Roman"/>
          <w:szCs w:val="24"/>
        </w:rPr>
        <w:t xml:space="preserve">λληνικό και </w:t>
      </w:r>
      <w:r>
        <w:rPr>
          <w:rFonts w:eastAsia="Times New Roman"/>
          <w:szCs w:val="24"/>
        </w:rPr>
        <w:t>μ</w:t>
      </w:r>
      <w:r w:rsidRPr="00015649">
        <w:rPr>
          <w:rFonts w:eastAsia="Times New Roman"/>
          <w:szCs w:val="24"/>
        </w:rPr>
        <w:t>ακεδονικό</w:t>
      </w:r>
      <w:r>
        <w:rPr>
          <w:rFonts w:eastAsia="Times New Roman"/>
          <w:szCs w:val="24"/>
        </w:rPr>
        <w:t xml:space="preserve">. </w:t>
      </w:r>
    </w:p>
    <w:p w14:paraId="77C037BD" w14:textId="77777777" w:rsidR="006113A9" w:rsidRDefault="006B6FC4">
      <w:pPr>
        <w:spacing w:line="600" w:lineRule="auto"/>
        <w:ind w:firstLine="720"/>
        <w:contextualSpacing/>
        <w:jc w:val="both"/>
        <w:rPr>
          <w:rFonts w:eastAsia="Times New Roman"/>
          <w:szCs w:val="24"/>
        </w:rPr>
      </w:pPr>
      <w:r w:rsidRPr="00015649">
        <w:rPr>
          <w:rFonts w:eastAsia="Times New Roman"/>
          <w:szCs w:val="24"/>
        </w:rPr>
        <w:t>Ποιος μπορεί να αυτοαποκαλείται αληθινός πατριώτης</w:t>
      </w:r>
      <w:r>
        <w:rPr>
          <w:rFonts w:eastAsia="Times New Roman"/>
          <w:szCs w:val="24"/>
        </w:rPr>
        <w:t>,</w:t>
      </w:r>
      <w:r w:rsidRPr="00015649">
        <w:rPr>
          <w:rFonts w:eastAsia="Times New Roman"/>
          <w:szCs w:val="24"/>
        </w:rPr>
        <w:t xml:space="preserve"> όταν προτιμά την κατάσταση που είχε παγιωθεί όλα αυτά τα χρόνια και ειδικά από το 1990 και μετά</w:t>
      </w:r>
      <w:r>
        <w:rPr>
          <w:rFonts w:eastAsia="Times New Roman"/>
          <w:szCs w:val="24"/>
        </w:rPr>
        <w:t>,</w:t>
      </w:r>
      <w:r w:rsidRPr="00015649">
        <w:rPr>
          <w:rFonts w:eastAsia="Times New Roman"/>
          <w:szCs w:val="24"/>
        </w:rPr>
        <w:t xml:space="preserve"> </w:t>
      </w:r>
      <w:r>
        <w:rPr>
          <w:rFonts w:eastAsia="Times New Roman"/>
          <w:szCs w:val="24"/>
        </w:rPr>
        <w:t>ο</w:t>
      </w:r>
      <w:r w:rsidRPr="00015649">
        <w:rPr>
          <w:rFonts w:eastAsia="Times New Roman"/>
          <w:szCs w:val="24"/>
        </w:rPr>
        <w:t xml:space="preserve">πότε η γείτονα χώρα αυτοαποκαλούνταν </w:t>
      </w:r>
      <w:r>
        <w:rPr>
          <w:rFonts w:eastAsia="Times New Roman"/>
          <w:szCs w:val="24"/>
        </w:rPr>
        <w:t>α</w:t>
      </w:r>
      <w:r w:rsidRPr="00015649">
        <w:rPr>
          <w:rFonts w:eastAsia="Times New Roman"/>
          <w:szCs w:val="24"/>
        </w:rPr>
        <w:t xml:space="preserve">πλώς </w:t>
      </w:r>
      <w:r>
        <w:rPr>
          <w:rFonts w:eastAsia="Times New Roman"/>
          <w:szCs w:val="24"/>
        </w:rPr>
        <w:t>«</w:t>
      </w:r>
      <w:r w:rsidRPr="00015649">
        <w:rPr>
          <w:rFonts w:eastAsia="Times New Roman"/>
          <w:szCs w:val="24"/>
        </w:rPr>
        <w:t>Μακεδονία</w:t>
      </w:r>
      <w:r>
        <w:rPr>
          <w:rFonts w:eastAsia="Times New Roman"/>
          <w:szCs w:val="24"/>
        </w:rPr>
        <w:t>»;</w:t>
      </w:r>
      <w:r w:rsidRPr="00015649">
        <w:rPr>
          <w:rFonts w:eastAsia="Times New Roman"/>
          <w:szCs w:val="24"/>
        </w:rPr>
        <w:t xml:space="preserve"> </w:t>
      </w:r>
      <w:r>
        <w:rPr>
          <w:rFonts w:eastAsia="Times New Roman"/>
          <w:szCs w:val="24"/>
        </w:rPr>
        <w:t>Ε</w:t>
      </w:r>
      <w:r w:rsidRPr="00015649">
        <w:rPr>
          <w:rFonts w:eastAsia="Times New Roman"/>
          <w:szCs w:val="24"/>
        </w:rPr>
        <w:t>ίχε αναγνωριστεί διεθνώς με αυτό το όνομα και δεν είχε κανένα</w:t>
      </w:r>
      <w:r>
        <w:rPr>
          <w:rFonts w:eastAsia="Times New Roman"/>
          <w:szCs w:val="24"/>
        </w:rPr>
        <w:t>ν</w:t>
      </w:r>
      <w:r w:rsidRPr="00015649">
        <w:rPr>
          <w:rFonts w:eastAsia="Times New Roman"/>
          <w:szCs w:val="24"/>
        </w:rPr>
        <w:t xml:space="preserve"> </w:t>
      </w:r>
      <w:r>
        <w:rPr>
          <w:rFonts w:eastAsia="Times New Roman"/>
          <w:szCs w:val="24"/>
        </w:rPr>
        <w:t>περιορισμό στο να μπορεί</w:t>
      </w:r>
      <w:r w:rsidRPr="00015649">
        <w:rPr>
          <w:rFonts w:eastAsia="Times New Roman"/>
          <w:szCs w:val="24"/>
        </w:rPr>
        <w:t xml:space="preserve"> αυθαίρετα να διεκδικήσει ένα κομμάτι της δικής μας ιστορίας και </w:t>
      </w:r>
      <w:r w:rsidRPr="00015649">
        <w:rPr>
          <w:rFonts w:eastAsia="Times New Roman"/>
          <w:szCs w:val="24"/>
        </w:rPr>
        <w:lastRenderedPageBreak/>
        <w:t>του δικού μας πολιτισμού</w:t>
      </w:r>
      <w:r>
        <w:rPr>
          <w:rFonts w:eastAsia="Times New Roman"/>
          <w:szCs w:val="24"/>
        </w:rPr>
        <w:t>.</w:t>
      </w:r>
      <w:r w:rsidRPr="00015649">
        <w:rPr>
          <w:rFonts w:eastAsia="Times New Roman"/>
          <w:szCs w:val="24"/>
        </w:rPr>
        <w:t xml:space="preserve"> </w:t>
      </w:r>
      <w:r>
        <w:rPr>
          <w:rFonts w:eastAsia="Times New Roman"/>
          <w:szCs w:val="24"/>
        </w:rPr>
        <w:t>Γι’ αυτό σας</w:t>
      </w:r>
      <w:r w:rsidRPr="00015649">
        <w:rPr>
          <w:rFonts w:eastAsia="Times New Roman"/>
          <w:szCs w:val="24"/>
        </w:rPr>
        <w:t xml:space="preserve"> ρωτ</w:t>
      </w:r>
      <w:r>
        <w:rPr>
          <w:rFonts w:eastAsia="Times New Roman"/>
          <w:szCs w:val="24"/>
        </w:rPr>
        <w:t>ώ</w:t>
      </w:r>
      <w:r w:rsidRPr="00015649">
        <w:rPr>
          <w:rFonts w:eastAsia="Times New Roman"/>
          <w:szCs w:val="24"/>
        </w:rPr>
        <w:t xml:space="preserve"> και πάλι</w:t>
      </w:r>
      <w:r>
        <w:rPr>
          <w:rFonts w:eastAsia="Times New Roman"/>
          <w:szCs w:val="24"/>
        </w:rPr>
        <w:t>:</w:t>
      </w:r>
      <w:r w:rsidRPr="00015649">
        <w:rPr>
          <w:rFonts w:eastAsia="Times New Roman"/>
          <w:szCs w:val="24"/>
        </w:rPr>
        <w:t xml:space="preserve"> </w:t>
      </w:r>
      <w:r>
        <w:rPr>
          <w:rFonts w:eastAsia="Times New Roman"/>
          <w:szCs w:val="24"/>
        </w:rPr>
        <w:t>Δ</w:t>
      </w:r>
      <w:r w:rsidRPr="00015649">
        <w:rPr>
          <w:rFonts w:eastAsia="Times New Roman"/>
          <w:szCs w:val="24"/>
        </w:rPr>
        <w:t xml:space="preserve">ηλαδή θα ήταν καλύτερα να </w:t>
      </w:r>
      <w:r>
        <w:rPr>
          <w:rFonts w:eastAsia="Times New Roman"/>
          <w:szCs w:val="24"/>
        </w:rPr>
        <w:t>αφήνουμε μια</w:t>
      </w:r>
      <w:r w:rsidRPr="00015649">
        <w:rPr>
          <w:rFonts w:eastAsia="Times New Roman"/>
          <w:szCs w:val="24"/>
        </w:rPr>
        <w:t xml:space="preserve"> παγιωμένη </w:t>
      </w:r>
      <w:r w:rsidRPr="00015649">
        <w:rPr>
          <w:rFonts w:eastAsia="Times New Roman"/>
          <w:szCs w:val="24"/>
        </w:rPr>
        <w:t>εις βάρος μας κατάσταση από το να λύσουμε ένα πρόβλημα άπαξ δι</w:t>
      </w:r>
      <w:r>
        <w:rPr>
          <w:rFonts w:eastAsia="Times New Roman"/>
          <w:szCs w:val="24"/>
        </w:rPr>
        <w:t>ά</w:t>
      </w:r>
      <w:r w:rsidRPr="00015649">
        <w:rPr>
          <w:rFonts w:eastAsia="Times New Roman"/>
          <w:szCs w:val="24"/>
        </w:rPr>
        <w:t xml:space="preserve"> παντός</w:t>
      </w:r>
      <w:r>
        <w:rPr>
          <w:rFonts w:eastAsia="Times New Roman"/>
          <w:szCs w:val="24"/>
        </w:rPr>
        <w:t xml:space="preserve">, προασπίζοντας </w:t>
      </w:r>
      <w:r w:rsidRPr="00015649">
        <w:rPr>
          <w:rFonts w:eastAsia="Times New Roman"/>
          <w:szCs w:val="24"/>
        </w:rPr>
        <w:t>πλήρως τα εθνικά μας συμφέροντα</w:t>
      </w:r>
      <w:r>
        <w:rPr>
          <w:rFonts w:eastAsia="Times New Roman"/>
          <w:szCs w:val="24"/>
        </w:rPr>
        <w:t>;</w:t>
      </w:r>
      <w:r w:rsidRPr="00015649">
        <w:rPr>
          <w:rFonts w:eastAsia="Times New Roman"/>
          <w:szCs w:val="24"/>
        </w:rPr>
        <w:t xml:space="preserve"> </w:t>
      </w:r>
    </w:p>
    <w:p w14:paraId="77C037BE" w14:textId="77777777" w:rsidR="006113A9" w:rsidRDefault="006B6FC4">
      <w:pPr>
        <w:spacing w:line="600" w:lineRule="auto"/>
        <w:ind w:firstLine="720"/>
        <w:contextualSpacing/>
        <w:jc w:val="both"/>
        <w:rPr>
          <w:rFonts w:eastAsia="Times New Roman"/>
          <w:szCs w:val="24"/>
        </w:rPr>
      </w:pPr>
      <w:r>
        <w:rPr>
          <w:rFonts w:eastAsia="Times New Roman"/>
          <w:szCs w:val="24"/>
        </w:rPr>
        <w:t>Ε</w:t>
      </w:r>
      <w:r w:rsidRPr="00015649">
        <w:rPr>
          <w:rFonts w:eastAsia="Times New Roman"/>
          <w:szCs w:val="24"/>
        </w:rPr>
        <w:t>ίναι άδικο να παθιάζο</w:t>
      </w:r>
      <w:r>
        <w:rPr>
          <w:rFonts w:eastAsia="Times New Roman"/>
          <w:szCs w:val="24"/>
        </w:rPr>
        <w:t>υ</w:t>
      </w:r>
      <w:r w:rsidRPr="00015649">
        <w:rPr>
          <w:rFonts w:eastAsia="Times New Roman"/>
          <w:szCs w:val="24"/>
        </w:rPr>
        <w:t>μ</w:t>
      </w:r>
      <w:r>
        <w:rPr>
          <w:rFonts w:eastAsia="Times New Roman"/>
          <w:szCs w:val="24"/>
        </w:rPr>
        <w:t>ε</w:t>
      </w:r>
      <w:r w:rsidRPr="00015649">
        <w:rPr>
          <w:rFonts w:eastAsia="Times New Roman"/>
          <w:szCs w:val="24"/>
        </w:rPr>
        <w:t xml:space="preserve"> και να ξεσηκώνου</w:t>
      </w:r>
      <w:r>
        <w:rPr>
          <w:rFonts w:eastAsia="Times New Roman"/>
          <w:szCs w:val="24"/>
        </w:rPr>
        <w:t>με</w:t>
      </w:r>
      <w:r w:rsidRPr="00015649">
        <w:rPr>
          <w:rFonts w:eastAsia="Times New Roman"/>
          <w:szCs w:val="24"/>
        </w:rPr>
        <w:t xml:space="preserve"> τον ελληνικό λαό υπό τον εύκολο τίτλο ότι </w:t>
      </w:r>
      <w:r>
        <w:rPr>
          <w:rFonts w:eastAsia="Times New Roman"/>
          <w:szCs w:val="24"/>
        </w:rPr>
        <w:t>«</w:t>
      </w:r>
      <w:r w:rsidRPr="00015649">
        <w:rPr>
          <w:rFonts w:eastAsia="Times New Roman"/>
          <w:szCs w:val="24"/>
        </w:rPr>
        <w:t xml:space="preserve">η Μακεδονία είναι </w:t>
      </w:r>
      <w:r>
        <w:rPr>
          <w:rFonts w:eastAsia="Times New Roman"/>
          <w:szCs w:val="24"/>
        </w:rPr>
        <w:t>ε</w:t>
      </w:r>
      <w:r w:rsidRPr="00015649">
        <w:rPr>
          <w:rFonts w:eastAsia="Times New Roman"/>
          <w:szCs w:val="24"/>
        </w:rPr>
        <w:t>λληνική</w:t>
      </w:r>
      <w:r>
        <w:rPr>
          <w:rFonts w:eastAsia="Times New Roman"/>
          <w:szCs w:val="24"/>
        </w:rPr>
        <w:t>».</w:t>
      </w:r>
      <w:r w:rsidRPr="00015649">
        <w:rPr>
          <w:rFonts w:eastAsia="Times New Roman"/>
          <w:szCs w:val="24"/>
        </w:rPr>
        <w:t xml:space="preserve"> </w:t>
      </w:r>
      <w:r>
        <w:rPr>
          <w:rFonts w:eastAsia="Times New Roman"/>
          <w:szCs w:val="24"/>
        </w:rPr>
        <w:t>Κ</w:t>
      </w:r>
      <w:r w:rsidRPr="00015649">
        <w:rPr>
          <w:rFonts w:eastAsia="Times New Roman"/>
          <w:szCs w:val="24"/>
        </w:rPr>
        <w:t>αι πιο εξωφρενικός</w:t>
      </w:r>
      <w:r w:rsidRPr="00015649">
        <w:rPr>
          <w:rFonts w:eastAsia="Times New Roman"/>
          <w:szCs w:val="24"/>
        </w:rPr>
        <w:t xml:space="preserve"> τίτλος ακόμη </w:t>
      </w:r>
      <w:r>
        <w:rPr>
          <w:rFonts w:eastAsia="Times New Roman"/>
          <w:szCs w:val="24"/>
        </w:rPr>
        <w:t xml:space="preserve">είναι </w:t>
      </w:r>
      <w:r w:rsidRPr="00015649">
        <w:rPr>
          <w:rFonts w:eastAsia="Times New Roman"/>
          <w:szCs w:val="24"/>
        </w:rPr>
        <w:t>ότι</w:t>
      </w:r>
      <w:r>
        <w:rPr>
          <w:rFonts w:eastAsia="Times New Roman"/>
          <w:szCs w:val="24"/>
        </w:rPr>
        <w:t xml:space="preserve"> «η</w:t>
      </w:r>
      <w:r w:rsidRPr="00015649">
        <w:rPr>
          <w:rFonts w:eastAsia="Times New Roman"/>
          <w:szCs w:val="24"/>
        </w:rPr>
        <w:t xml:space="preserve"> </w:t>
      </w:r>
      <w:r>
        <w:rPr>
          <w:rFonts w:eastAsia="Times New Roman"/>
          <w:szCs w:val="24"/>
        </w:rPr>
        <w:t>δ</w:t>
      </w:r>
      <w:r>
        <w:rPr>
          <w:rFonts w:eastAsia="Times New Roman"/>
          <w:szCs w:val="24"/>
        </w:rPr>
        <w:t>ημοκρατία πουλάει τη Μακεδονία». Μ</w:t>
      </w:r>
      <w:r w:rsidRPr="00015649">
        <w:rPr>
          <w:rFonts w:eastAsia="Times New Roman"/>
          <w:szCs w:val="24"/>
        </w:rPr>
        <w:t>έχρι</w:t>
      </w:r>
      <w:r>
        <w:rPr>
          <w:rFonts w:eastAsia="Times New Roman"/>
          <w:szCs w:val="24"/>
        </w:rPr>
        <w:t xml:space="preserve"> </w:t>
      </w:r>
      <w:r w:rsidRPr="00015649">
        <w:rPr>
          <w:rFonts w:eastAsia="Times New Roman"/>
          <w:szCs w:val="24"/>
        </w:rPr>
        <w:t xml:space="preserve">αυτό το σημείο </w:t>
      </w:r>
      <w:r>
        <w:rPr>
          <w:rFonts w:eastAsia="Times New Roman"/>
          <w:szCs w:val="24"/>
        </w:rPr>
        <w:t>φ</w:t>
      </w:r>
      <w:r w:rsidRPr="00015649">
        <w:rPr>
          <w:rFonts w:eastAsia="Times New Roman"/>
          <w:szCs w:val="24"/>
        </w:rPr>
        <w:t>τάσατε</w:t>
      </w:r>
      <w:r>
        <w:rPr>
          <w:rFonts w:eastAsia="Times New Roman"/>
          <w:szCs w:val="24"/>
        </w:rPr>
        <w:t>. Έ</w:t>
      </w:r>
      <w:r w:rsidRPr="00015649">
        <w:rPr>
          <w:rFonts w:eastAsia="Times New Roman"/>
          <w:szCs w:val="24"/>
        </w:rPr>
        <w:t>τσι θέλετε να ξεσηκώσε</w:t>
      </w:r>
      <w:r>
        <w:rPr>
          <w:rFonts w:eastAsia="Times New Roman"/>
          <w:szCs w:val="24"/>
        </w:rPr>
        <w:t xml:space="preserve">τε </w:t>
      </w:r>
      <w:r w:rsidRPr="00015649">
        <w:rPr>
          <w:rFonts w:eastAsia="Times New Roman"/>
          <w:szCs w:val="24"/>
        </w:rPr>
        <w:t>τον ελληνικό λαό</w:t>
      </w:r>
      <w:r>
        <w:rPr>
          <w:rFonts w:eastAsia="Times New Roman"/>
          <w:szCs w:val="24"/>
        </w:rPr>
        <w:t>,</w:t>
      </w:r>
      <w:r w:rsidRPr="00015649">
        <w:rPr>
          <w:rFonts w:eastAsia="Times New Roman"/>
          <w:szCs w:val="24"/>
        </w:rPr>
        <w:t xml:space="preserve"> </w:t>
      </w:r>
      <w:r>
        <w:rPr>
          <w:rFonts w:eastAsia="Times New Roman"/>
          <w:szCs w:val="24"/>
        </w:rPr>
        <w:t>ό</w:t>
      </w:r>
      <w:r w:rsidRPr="00015649">
        <w:rPr>
          <w:rFonts w:eastAsia="Times New Roman"/>
          <w:szCs w:val="24"/>
        </w:rPr>
        <w:t>χι για τίποτ</w:t>
      </w:r>
      <w:r>
        <w:rPr>
          <w:rFonts w:eastAsia="Times New Roman"/>
          <w:szCs w:val="24"/>
        </w:rPr>
        <w:t>ε</w:t>
      </w:r>
      <w:r w:rsidRPr="00015649">
        <w:rPr>
          <w:rFonts w:eastAsia="Times New Roman"/>
          <w:szCs w:val="24"/>
        </w:rPr>
        <w:t xml:space="preserve"> άλλο</w:t>
      </w:r>
      <w:r>
        <w:rPr>
          <w:rFonts w:eastAsia="Times New Roman"/>
          <w:szCs w:val="24"/>
        </w:rPr>
        <w:t>, παρά</w:t>
      </w:r>
      <w:r w:rsidRPr="00015649">
        <w:rPr>
          <w:rFonts w:eastAsia="Times New Roman"/>
          <w:szCs w:val="24"/>
        </w:rPr>
        <w:t xml:space="preserve"> μόνο για </w:t>
      </w:r>
      <w:r>
        <w:rPr>
          <w:rFonts w:eastAsia="Times New Roman"/>
          <w:szCs w:val="24"/>
        </w:rPr>
        <w:t>εντυπωσιασμούς</w:t>
      </w:r>
      <w:r w:rsidRPr="00015649">
        <w:rPr>
          <w:rFonts w:eastAsia="Times New Roman"/>
          <w:szCs w:val="24"/>
        </w:rPr>
        <w:t xml:space="preserve"> και κυρίως για ψηφοθηρικούς λόγους</w:t>
      </w:r>
      <w:r>
        <w:rPr>
          <w:rFonts w:eastAsia="Times New Roman"/>
          <w:szCs w:val="24"/>
        </w:rPr>
        <w:t>. Είναι μια</w:t>
      </w:r>
      <w:r w:rsidRPr="00015649">
        <w:rPr>
          <w:rFonts w:eastAsia="Times New Roman"/>
          <w:szCs w:val="24"/>
        </w:rPr>
        <w:t xml:space="preserve"> χρονιά </w:t>
      </w:r>
      <w:r>
        <w:rPr>
          <w:rFonts w:eastAsia="Times New Roman"/>
          <w:szCs w:val="24"/>
        </w:rPr>
        <w:t>εκλογών</w:t>
      </w:r>
      <w:r w:rsidRPr="00015649">
        <w:rPr>
          <w:rFonts w:eastAsia="Times New Roman"/>
          <w:szCs w:val="24"/>
        </w:rPr>
        <w:t xml:space="preserve"> και </w:t>
      </w:r>
      <w:r>
        <w:rPr>
          <w:rFonts w:eastAsia="Times New Roman"/>
          <w:szCs w:val="24"/>
        </w:rPr>
        <w:t xml:space="preserve">ο </w:t>
      </w:r>
      <w:r w:rsidRPr="00015649">
        <w:rPr>
          <w:rFonts w:eastAsia="Times New Roman"/>
          <w:szCs w:val="24"/>
        </w:rPr>
        <w:t>κοντόφθαλμο</w:t>
      </w:r>
      <w:r>
        <w:rPr>
          <w:rFonts w:eastAsia="Times New Roman"/>
          <w:szCs w:val="24"/>
        </w:rPr>
        <w:t>ς</w:t>
      </w:r>
      <w:r w:rsidRPr="00015649">
        <w:rPr>
          <w:rFonts w:eastAsia="Times New Roman"/>
          <w:szCs w:val="24"/>
        </w:rPr>
        <w:t xml:space="preserve"> στόχος της Αξιωματικής Αντιπολίτευσης είναι </w:t>
      </w:r>
      <w:r>
        <w:rPr>
          <w:rFonts w:eastAsia="Times New Roman"/>
          <w:szCs w:val="24"/>
        </w:rPr>
        <w:t xml:space="preserve">να </w:t>
      </w:r>
      <w:r w:rsidRPr="00015649">
        <w:rPr>
          <w:rFonts w:eastAsia="Times New Roman"/>
          <w:szCs w:val="24"/>
        </w:rPr>
        <w:t>κερδίσει έστω και τ</w:t>
      </w:r>
      <w:r>
        <w:rPr>
          <w:rFonts w:eastAsia="Times New Roman"/>
          <w:szCs w:val="24"/>
        </w:rPr>
        <w:t>ις</w:t>
      </w:r>
      <w:r w:rsidRPr="00015649">
        <w:rPr>
          <w:rFonts w:eastAsia="Times New Roman"/>
          <w:szCs w:val="24"/>
        </w:rPr>
        <w:t xml:space="preserve"> ελάχιστ</w:t>
      </w:r>
      <w:r>
        <w:rPr>
          <w:rFonts w:eastAsia="Times New Roman"/>
          <w:szCs w:val="24"/>
        </w:rPr>
        <w:t>ε</w:t>
      </w:r>
      <w:r w:rsidRPr="00015649">
        <w:rPr>
          <w:rFonts w:eastAsia="Times New Roman"/>
          <w:szCs w:val="24"/>
        </w:rPr>
        <w:t>ς ψήφους</w:t>
      </w:r>
      <w:r>
        <w:rPr>
          <w:rFonts w:eastAsia="Times New Roman"/>
          <w:szCs w:val="24"/>
        </w:rPr>
        <w:t>,</w:t>
      </w:r>
      <w:r w:rsidRPr="00015649">
        <w:rPr>
          <w:rFonts w:eastAsia="Times New Roman"/>
          <w:szCs w:val="24"/>
        </w:rPr>
        <w:t xml:space="preserve"> συντηρώντας τέτοια συνθήματα και μία παράλογη στάση απέναντι στη </w:t>
      </w:r>
      <w:r>
        <w:rPr>
          <w:rFonts w:eastAsia="Times New Roman"/>
          <w:szCs w:val="24"/>
        </w:rPr>
        <w:t>σ</w:t>
      </w:r>
      <w:r w:rsidRPr="00015649">
        <w:rPr>
          <w:rFonts w:eastAsia="Times New Roman"/>
          <w:szCs w:val="24"/>
        </w:rPr>
        <w:t>υμφωνία</w:t>
      </w:r>
      <w:r>
        <w:rPr>
          <w:rFonts w:eastAsia="Times New Roman"/>
          <w:szCs w:val="24"/>
        </w:rPr>
        <w:t>.</w:t>
      </w:r>
    </w:p>
    <w:p w14:paraId="77C037BF" w14:textId="77777777" w:rsidR="006113A9" w:rsidRDefault="006B6FC4">
      <w:pPr>
        <w:spacing w:line="600" w:lineRule="auto"/>
        <w:ind w:firstLine="720"/>
        <w:contextualSpacing/>
        <w:jc w:val="both"/>
        <w:rPr>
          <w:rFonts w:eastAsia="Times New Roman"/>
          <w:szCs w:val="24"/>
        </w:rPr>
      </w:pPr>
      <w:r>
        <w:rPr>
          <w:rFonts w:eastAsia="Times New Roman"/>
          <w:szCs w:val="24"/>
        </w:rPr>
        <w:t>Δ</w:t>
      </w:r>
      <w:r w:rsidRPr="00015649">
        <w:rPr>
          <w:rFonts w:eastAsia="Times New Roman"/>
          <w:szCs w:val="24"/>
        </w:rPr>
        <w:t>ιότι</w:t>
      </w:r>
      <w:r>
        <w:rPr>
          <w:rFonts w:eastAsia="Times New Roman"/>
          <w:szCs w:val="24"/>
        </w:rPr>
        <w:t>,</w:t>
      </w:r>
      <w:r w:rsidRPr="00015649">
        <w:rPr>
          <w:rFonts w:eastAsia="Times New Roman"/>
          <w:szCs w:val="24"/>
        </w:rPr>
        <w:t xml:space="preserve"> αν η Νέα Δημοκρατία παρέμενε </w:t>
      </w:r>
      <w:r>
        <w:rPr>
          <w:rFonts w:eastAsia="Times New Roman"/>
          <w:szCs w:val="24"/>
        </w:rPr>
        <w:t>πιστή</w:t>
      </w:r>
      <w:r w:rsidRPr="00015649">
        <w:rPr>
          <w:rFonts w:eastAsia="Times New Roman"/>
          <w:szCs w:val="24"/>
        </w:rPr>
        <w:t xml:space="preserve"> στις αρχές </w:t>
      </w:r>
      <w:r>
        <w:rPr>
          <w:rFonts w:eastAsia="Times New Roman"/>
          <w:szCs w:val="24"/>
        </w:rPr>
        <w:t>της,</w:t>
      </w:r>
      <w:r w:rsidRPr="00015649">
        <w:rPr>
          <w:rFonts w:eastAsia="Times New Roman"/>
          <w:szCs w:val="24"/>
        </w:rPr>
        <w:t xml:space="preserve"> που είχε φέρει στο Βουκ</w:t>
      </w:r>
      <w:r w:rsidRPr="00015649">
        <w:rPr>
          <w:rFonts w:eastAsia="Times New Roman"/>
          <w:szCs w:val="24"/>
        </w:rPr>
        <w:t>ουρέστι</w:t>
      </w:r>
      <w:r>
        <w:rPr>
          <w:rFonts w:eastAsia="Times New Roman"/>
          <w:szCs w:val="24"/>
        </w:rPr>
        <w:t>,</w:t>
      </w:r>
      <w:r w:rsidRPr="00015649">
        <w:rPr>
          <w:rFonts w:eastAsia="Times New Roman"/>
          <w:szCs w:val="24"/>
        </w:rPr>
        <w:t xml:space="preserve"> δηλαδή ονομασία με γεωγραφικό προσδιορισμό </w:t>
      </w:r>
      <w:r>
        <w:rPr>
          <w:rFonts w:eastAsia="Times New Roman"/>
          <w:szCs w:val="24"/>
          <w:lang w:val="en-US"/>
        </w:rPr>
        <w:t>erga</w:t>
      </w:r>
      <w:r w:rsidRPr="000C2016">
        <w:rPr>
          <w:rFonts w:eastAsia="Times New Roman"/>
          <w:szCs w:val="24"/>
        </w:rPr>
        <w:t xml:space="preserve"> </w:t>
      </w:r>
      <w:r>
        <w:rPr>
          <w:rFonts w:eastAsia="Times New Roman"/>
          <w:szCs w:val="24"/>
          <w:lang w:val="en-US"/>
        </w:rPr>
        <w:t>omnes</w:t>
      </w:r>
      <w:r>
        <w:rPr>
          <w:rFonts w:eastAsia="Times New Roman"/>
          <w:szCs w:val="24"/>
        </w:rPr>
        <w:t>,</w:t>
      </w:r>
      <w:r w:rsidRPr="00015649">
        <w:rPr>
          <w:rFonts w:eastAsia="Times New Roman"/>
          <w:szCs w:val="24"/>
        </w:rPr>
        <w:t xml:space="preserve"> τότε θα έπρεπε να υπερψηφίσει το σημερινό νομοσχέδιο και όχι να εφευρίσκει προβλήματα </w:t>
      </w:r>
      <w:r w:rsidRPr="00015649">
        <w:rPr>
          <w:rFonts w:eastAsia="Times New Roman"/>
          <w:szCs w:val="24"/>
        </w:rPr>
        <w:lastRenderedPageBreak/>
        <w:t>που δεν υπάρχουν</w:t>
      </w:r>
      <w:r>
        <w:rPr>
          <w:rFonts w:eastAsia="Times New Roman"/>
          <w:szCs w:val="24"/>
        </w:rPr>
        <w:t>,</w:t>
      </w:r>
      <w:r w:rsidRPr="00015649">
        <w:rPr>
          <w:rFonts w:eastAsia="Times New Roman"/>
          <w:szCs w:val="24"/>
        </w:rPr>
        <w:t xml:space="preserve"> μόνο και μόνο για να τρομοκρατεί τον ελληνικό λαό</w:t>
      </w:r>
      <w:r>
        <w:rPr>
          <w:rFonts w:eastAsia="Times New Roman"/>
          <w:szCs w:val="24"/>
        </w:rPr>
        <w:t>. Όμως, πουθενά</w:t>
      </w:r>
      <w:r w:rsidRPr="00015649">
        <w:rPr>
          <w:rFonts w:eastAsia="Times New Roman"/>
          <w:szCs w:val="24"/>
        </w:rPr>
        <w:t xml:space="preserve"> η Νέα Δημοκρατία</w:t>
      </w:r>
      <w:r>
        <w:rPr>
          <w:rFonts w:eastAsia="Times New Roman"/>
          <w:szCs w:val="24"/>
        </w:rPr>
        <w:t>,</w:t>
      </w:r>
      <w:r w:rsidRPr="00015649">
        <w:rPr>
          <w:rFonts w:eastAsia="Times New Roman"/>
          <w:szCs w:val="24"/>
        </w:rPr>
        <w:t xml:space="preserve"> καθώς</w:t>
      </w:r>
      <w:r w:rsidRPr="00015649">
        <w:rPr>
          <w:rFonts w:eastAsia="Times New Roman"/>
          <w:szCs w:val="24"/>
        </w:rPr>
        <w:t xml:space="preserve"> και το ΠΑΣΟΚ </w:t>
      </w:r>
      <w:r>
        <w:rPr>
          <w:rFonts w:eastAsia="Times New Roman"/>
          <w:szCs w:val="24"/>
        </w:rPr>
        <w:t>-δ</w:t>
      </w:r>
      <w:r w:rsidRPr="00015649">
        <w:rPr>
          <w:rFonts w:eastAsia="Times New Roman"/>
          <w:szCs w:val="24"/>
        </w:rPr>
        <w:t>εν μπορώ να το αφήσω απ</w:t>
      </w:r>
      <w:r>
        <w:rPr>
          <w:rFonts w:eastAsia="Times New Roman"/>
          <w:szCs w:val="24"/>
        </w:rPr>
        <w:t xml:space="preserve">’ </w:t>
      </w:r>
      <w:r w:rsidRPr="00015649">
        <w:rPr>
          <w:rFonts w:eastAsia="Times New Roman"/>
          <w:szCs w:val="24"/>
        </w:rPr>
        <w:t>έξω</w:t>
      </w:r>
      <w:r>
        <w:rPr>
          <w:rFonts w:eastAsia="Times New Roman"/>
          <w:szCs w:val="24"/>
        </w:rPr>
        <w:t>-</w:t>
      </w:r>
      <w:r w:rsidRPr="00015649">
        <w:rPr>
          <w:rFonts w:eastAsia="Times New Roman"/>
          <w:szCs w:val="24"/>
        </w:rPr>
        <w:t xml:space="preserve"> δεν έχουν τηρήσει υπεύθυνη πολιτικ</w:t>
      </w:r>
      <w:r>
        <w:rPr>
          <w:rFonts w:eastAsia="Times New Roman"/>
          <w:szCs w:val="24"/>
        </w:rPr>
        <w:t>ά</w:t>
      </w:r>
      <w:r w:rsidRPr="00015649">
        <w:rPr>
          <w:rFonts w:eastAsia="Times New Roman"/>
          <w:szCs w:val="24"/>
        </w:rPr>
        <w:t xml:space="preserve"> στάση για να </w:t>
      </w:r>
      <w:r>
        <w:rPr>
          <w:rFonts w:eastAsia="Times New Roman"/>
          <w:szCs w:val="24"/>
        </w:rPr>
        <w:t xml:space="preserve">την </w:t>
      </w:r>
      <w:r w:rsidRPr="00015649">
        <w:rPr>
          <w:rFonts w:eastAsia="Times New Roman"/>
          <w:szCs w:val="24"/>
        </w:rPr>
        <w:t>τηρήσουν τώρα</w:t>
      </w:r>
      <w:r>
        <w:rPr>
          <w:rFonts w:eastAsia="Times New Roman"/>
          <w:szCs w:val="24"/>
        </w:rPr>
        <w:t>.</w:t>
      </w:r>
      <w:r w:rsidRPr="00015649">
        <w:rPr>
          <w:rFonts w:eastAsia="Times New Roman"/>
          <w:szCs w:val="24"/>
        </w:rPr>
        <w:t xml:space="preserve"> </w:t>
      </w:r>
      <w:r>
        <w:rPr>
          <w:rFonts w:eastAsia="Times New Roman"/>
          <w:szCs w:val="24"/>
        </w:rPr>
        <w:t>Η</w:t>
      </w:r>
      <w:r w:rsidRPr="00015649">
        <w:rPr>
          <w:rFonts w:eastAsia="Times New Roman"/>
          <w:szCs w:val="24"/>
        </w:rPr>
        <w:t xml:space="preserve"> Ελλάδα έχει ανάγκη από ανθρώπους που υπερασπίζονται πραγματικά το μέλλον της και όχι από λαϊκιστές που πατούν στο </w:t>
      </w:r>
      <w:r>
        <w:rPr>
          <w:rFonts w:eastAsia="Times New Roman"/>
          <w:szCs w:val="24"/>
        </w:rPr>
        <w:t>λ</w:t>
      </w:r>
      <w:r w:rsidRPr="00015649">
        <w:rPr>
          <w:rFonts w:eastAsia="Times New Roman"/>
          <w:szCs w:val="24"/>
        </w:rPr>
        <w:t>αϊκό συναίσθημα για να πα</w:t>
      </w:r>
      <w:r w:rsidRPr="00015649">
        <w:rPr>
          <w:rFonts w:eastAsia="Times New Roman"/>
          <w:szCs w:val="24"/>
        </w:rPr>
        <w:t>ρασύρουν και να εξαπατήσουν</w:t>
      </w:r>
      <w:r>
        <w:rPr>
          <w:rFonts w:eastAsia="Times New Roman"/>
          <w:szCs w:val="24"/>
        </w:rPr>
        <w:t>.</w:t>
      </w:r>
      <w:r w:rsidRPr="00015649">
        <w:rPr>
          <w:rFonts w:eastAsia="Times New Roman"/>
          <w:szCs w:val="24"/>
        </w:rPr>
        <w:t xml:space="preserve"> </w:t>
      </w:r>
      <w:r>
        <w:rPr>
          <w:rFonts w:eastAsia="Times New Roman"/>
          <w:szCs w:val="24"/>
        </w:rPr>
        <w:t>Κ</w:t>
      </w:r>
      <w:r w:rsidRPr="00015649">
        <w:rPr>
          <w:rFonts w:eastAsia="Times New Roman"/>
          <w:szCs w:val="24"/>
        </w:rPr>
        <w:t>αι κυρίως</w:t>
      </w:r>
      <w:r>
        <w:rPr>
          <w:rFonts w:eastAsia="Times New Roman"/>
          <w:szCs w:val="24"/>
        </w:rPr>
        <w:t>,</w:t>
      </w:r>
      <w:r w:rsidRPr="00015649">
        <w:rPr>
          <w:rFonts w:eastAsia="Times New Roman"/>
          <w:szCs w:val="24"/>
        </w:rPr>
        <w:t xml:space="preserve"> αν θέλετε να είμαστε όντως </w:t>
      </w:r>
      <w:r>
        <w:rPr>
          <w:rFonts w:eastAsia="Times New Roman"/>
          <w:szCs w:val="24"/>
        </w:rPr>
        <w:t>πιστοί</w:t>
      </w:r>
      <w:r w:rsidRPr="00015649">
        <w:rPr>
          <w:rFonts w:eastAsia="Times New Roman"/>
          <w:szCs w:val="24"/>
        </w:rPr>
        <w:t xml:space="preserve"> στις αρχές </w:t>
      </w:r>
      <w:r>
        <w:rPr>
          <w:rFonts w:eastAsia="Times New Roman"/>
          <w:szCs w:val="24"/>
        </w:rPr>
        <w:t>μας,</w:t>
      </w:r>
      <w:r w:rsidRPr="00015649">
        <w:rPr>
          <w:rFonts w:eastAsia="Times New Roman"/>
          <w:szCs w:val="24"/>
        </w:rPr>
        <w:t xml:space="preserve"> στην ιστορία μας και στο αίμα που έδωσα</w:t>
      </w:r>
      <w:r>
        <w:rPr>
          <w:rFonts w:eastAsia="Times New Roman"/>
          <w:szCs w:val="24"/>
        </w:rPr>
        <w:t>ν</w:t>
      </w:r>
      <w:r w:rsidRPr="00015649">
        <w:rPr>
          <w:rFonts w:eastAsia="Times New Roman"/>
          <w:szCs w:val="24"/>
        </w:rPr>
        <w:t xml:space="preserve"> όσοι πολέμησαν </w:t>
      </w:r>
      <w:r>
        <w:rPr>
          <w:rFonts w:eastAsia="Times New Roman"/>
          <w:szCs w:val="24"/>
        </w:rPr>
        <w:t>γ</w:t>
      </w:r>
      <w:r w:rsidRPr="00015649">
        <w:rPr>
          <w:rFonts w:eastAsia="Times New Roman"/>
          <w:szCs w:val="24"/>
        </w:rPr>
        <w:t>ια να υπάρ</w:t>
      </w:r>
      <w:r>
        <w:rPr>
          <w:rFonts w:eastAsia="Times New Roman"/>
          <w:szCs w:val="24"/>
        </w:rPr>
        <w:t>χ</w:t>
      </w:r>
      <w:r w:rsidRPr="00015649">
        <w:rPr>
          <w:rFonts w:eastAsia="Times New Roman"/>
          <w:szCs w:val="24"/>
        </w:rPr>
        <w:t>ουν τα σημερινά σύνορα της Ελλάδος</w:t>
      </w:r>
      <w:r>
        <w:rPr>
          <w:rFonts w:eastAsia="Times New Roman"/>
          <w:szCs w:val="24"/>
        </w:rPr>
        <w:t>,</w:t>
      </w:r>
      <w:r w:rsidRPr="00015649">
        <w:rPr>
          <w:rFonts w:eastAsia="Times New Roman"/>
          <w:szCs w:val="24"/>
        </w:rPr>
        <w:t xml:space="preserve"> τότε οφείλουμε </w:t>
      </w:r>
      <w:r>
        <w:rPr>
          <w:rFonts w:eastAsia="Times New Roman"/>
          <w:szCs w:val="24"/>
        </w:rPr>
        <w:t>-</w:t>
      </w:r>
      <w:r w:rsidRPr="00015649">
        <w:rPr>
          <w:rFonts w:eastAsia="Times New Roman"/>
          <w:szCs w:val="24"/>
        </w:rPr>
        <w:t>χωρίς δεύτερη σκέψη</w:t>
      </w:r>
      <w:r>
        <w:rPr>
          <w:rFonts w:eastAsia="Times New Roman"/>
          <w:szCs w:val="24"/>
        </w:rPr>
        <w:t>-</w:t>
      </w:r>
      <w:r w:rsidRPr="00015649">
        <w:rPr>
          <w:rFonts w:eastAsia="Times New Roman"/>
          <w:szCs w:val="24"/>
        </w:rPr>
        <w:t xml:space="preserve"> να </w:t>
      </w:r>
      <w:r>
        <w:rPr>
          <w:rFonts w:eastAsia="Times New Roman"/>
          <w:szCs w:val="24"/>
        </w:rPr>
        <w:t>προσανατολιστούμε στο</w:t>
      </w:r>
      <w:r>
        <w:rPr>
          <w:rFonts w:eastAsia="Times New Roman"/>
          <w:szCs w:val="24"/>
        </w:rPr>
        <w:t xml:space="preserve"> </w:t>
      </w:r>
      <w:r w:rsidRPr="00015649">
        <w:rPr>
          <w:rFonts w:eastAsia="Times New Roman"/>
          <w:szCs w:val="24"/>
        </w:rPr>
        <w:t xml:space="preserve">πώς θα επιτύχουμε </w:t>
      </w:r>
      <w:r>
        <w:rPr>
          <w:rFonts w:eastAsia="Times New Roman"/>
          <w:szCs w:val="24"/>
        </w:rPr>
        <w:t>μια</w:t>
      </w:r>
      <w:r w:rsidRPr="00015649">
        <w:rPr>
          <w:rFonts w:eastAsia="Times New Roman"/>
          <w:szCs w:val="24"/>
        </w:rPr>
        <w:t xml:space="preserve"> αρμονική σχέση με τις γειτονικές μας χώρες και π</w:t>
      </w:r>
      <w:r>
        <w:rPr>
          <w:rFonts w:eastAsia="Times New Roman"/>
          <w:szCs w:val="24"/>
        </w:rPr>
        <w:t>ώ</w:t>
      </w:r>
      <w:r w:rsidRPr="00015649">
        <w:rPr>
          <w:rFonts w:eastAsia="Times New Roman"/>
          <w:szCs w:val="24"/>
        </w:rPr>
        <w:t>ς θα εξασφαλίσουμε για το μέλλον την εδαφική μας ακεραιότητα</w:t>
      </w:r>
      <w:r>
        <w:rPr>
          <w:rFonts w:eastAsia="Times New Roman"/>
          <w:szCs w:val="24"/>
        </w:rPr>
        <w:t>. Ό</w:t>
      </w:r>
      <w:r w:rsidRPr="00015649">
        <w:rPr>
          <w:rFonts w:eastAsia="Times New Roman"/>
          <w:szCs w:val="24"/>
        </w:rPr>
        <w:t xml:space="preserve">λα αυτά επιτυγχάνονται </w:t>
      </w:r>
      <w:r>
        <w:rPr>
          <w:rFonts w:eastAsia="Times New Roman"/>
          <w:szCs w:val="24"/>
        </w:rPr>
        <w:t>με σωστή</w:t>
      </w:r>
      <w:r w:rsidRPr="00015649">
        <w:rPr>
          <w:rFonts w:eastAsia="Times New Roman"/>
          <w:szCs w:val="24"/>
        </w:rPr>
        <w:t xml:space="preserve"> διπλωματία</w:t>
      </w:r>
      <w:r>
        <w:rPr>
          <w:rFonts w:eastAsia="Times New Roman"/>
          <w:szCs w:val="24"/>
        </w:rPr>
        <w:t xml:space="preserve"> κ</w:t>
      </w:r>
      <w:r w:rsidRPr="00015649">
        <w:rPr>
          <w:rFonts w:eastAsia="Times New Roman"/>
          <w:szCs w:val="24"/>
        </w:rPr>
        <w:t xml:space="preserve">αι </w:t>
      </w:r>
      <w:r>
        <w:rPr>
          <w:rFonts w:eastAsia="Times New Roman"/>
          <w:szCs w:val="24"/>
        </w:rPr>
        <w:t>εν προκειμένω</w:t>
      </w:r>
      <w:r w:rsidRPr="00015649">
        <w:rPr>
          <w:rFonts w:eastAsia="Times New Roman"/>
          <w:szCs w:val="24"/>
        </w:rPr>
        <w:t xml:space="preserve"> η</w:t>
      </w:r>
      <w:r>
        <w:rPr>
          <w:rFonts w:eastAsia="Times New Roman"/>
          <w:szCs w:val="24"/>
        </w:rPr>
        <w:t xml:space="preserve"> ελληνική διπλωματική</w:t>
      </w:r>
      <w:r w:rsidRPr="00015649">
        <w:rPr>
          <w:rFonts w:eastAsia="Times New Roman"/>
          <w:szCs w:val="24"/>
        </w:rPr>
        <w:t xml:space="preserve"> αντιπροσωπεία και ο Πρωθυπουργός Αλέξης Τσίπρας πέτυχαν την πιο συμφέρουσα συμφωνία για την Ελλάδα του σήμερα και του μέλλοντος</w:t>
      </w:r>
      <w:r>
        <w:rPr>
          <w:rFonts w:eastAsia="Times New Roman"/>
          <w:szCs w:val="24"/>
        </w:rPr>
        <w:t>.</w:t>
      </w:r>
    </w:p>
    <w:p w14:paraId="77C037C0" w14:textId="77777777" w:rsidR="006113A9" w:rsidRDefault="006B6FC4">
      <w:pPr>
        <w:spacing w:line="600" w:lineRule="auto"/>
        <w:ind w:firstLine="720"/>
        <w:contextualSpacing/>
        <w:jc w:val="both"/>
        <w:rPr>
          <w:rFonts w:eastAsia="Times New Roman"/>
          <w:szCs w:val="24"/>
        </w:rPr>
      </w:pPr>
      <w:r>
        <w:rPr>
          <w:rFonts w:eastAsia="Times New Roman"/>
          <w:szCs w:val="24"/>
        </w:rPr>
        <w:t>Π</w:t>
      </w:r>
      <w:r w:rsidRPr="00015649">
        <w:rPr>
          <w:rFonts w:eastAsia="Times New Roman"/>
          <w:szCs w:val="24"/>
        </w:rPr>
        <w:t xml:space="preserve">ροτρέπω όλες τις Ελληνίδες και όλους τους Έλληνες να αναλογιστούν αν θα ήταν πράγματι καλύτερα </w:t>
      </w:r>
      <w:r>
        <w:rPr>
          <w:rFonts w:eastAsia="Times New Roman"/>
          <w:szCs w:val="24"/>
        </w:rPr>
        <w:t>ν</w:t>
      </w:r>
      <w:r w:rsidRPr="00015649">
        <w:rPr>
          <w:rFonts w:eastAsia="Times New Roman"/>
          <w:szCs w:val="24"/>
        </w:rPr>
        <w:t xml:space="preserve">α συνεχιστεί αυτή </w:t>
      </w:r>
      <w:r w:rsidRPr="00015649">
        <w:rPr>
          <w:rFonts w:eastAsia="Times New Roman"/>
          <w:szCs w:val="24"/>
        </w:rPr>
        <w:lastRenderedPageBreak/>
        <w:t xml:space="preserve">η </w:t>
      </w:r>
      <w:r>
        <w:rPr>
          <w:rFonts w:eastAsia="Times New Roman"/>
          <w:szCs w:val="24"/>
        </w:rPr>
        <w:t>εις βάρος</w:t>
      </w:r>
      <w:r>
        <w:rPr>
          <w:rFonts w:eastAsia="Times New Roman"/>
          <w:szCs w:val="24"/>
        </w:rPr>
        <w:t xml:space="preserve"> μας</w:t>
      </w:r>
      <w:r w:rsidRPr="00015649">
        <w:rPr>
          <w:rFonts w:eastAsia="Times New Roman"/>
          <w:szCs w:val="24"/>
        </w:rPr>
        <w:t xml:space="preserve"> κατάσταση και τα επόμενα </w:t>
      </w:r>
      <w:r>
        <w:rPr>
          <w:rFonts w:eastAsia="Times New Roman"/>
          <w:szCs w:val="24"/>
        </w:rPr>
        <w:t>δ</w:t>
      </w:r>
      <w:r w:rsidRPr="00015649">
        <w:rPr>
          <w:rFonts w:eastAsia="Times New Roman"/>
          <w:szCs w:val="24"/>
        </w:rPr>
        <w:t>έκα</w:t>
      </w:r>
      <w:r>
        <w:rPr>
          <w:rFonts w:eastAsia="Times New Roman"/>
          <w:szCs w:val="24"/>
        </w:rPr>
        <w:t>,</w:t>
      </w:r>
      <w:r w:rsidRPr="00015649">
        <w:rPr>
          <w:rFonts w:eastAsia="Times New Roman"/>
          <w:szCs w:val="24"/>
        </w:rPr>
        <w:t xml:space="preserve"> είκοσι χρόνια</w:t>
      </w:r>
      <w:r>
        <w:rPr>
          <w:rFonts w:eastAsia="Times New Roman"/>
          <w:szCs w:val="24"/>
        </w:rPr>
        <w:t>.</w:t>
      </w:r>
      <w:r w:rsidRPr="00015649">
        <w:rPr>
          <w:rFonts w:eastAsia="Times New Roman"/>
          <w:szCs w:val="24"/>
        </w:rPr>
        <w:t xml:space="preserve"> </w:t>
      </w:r>
      <w:r>
        <w:rPr>
          <w:rFonts w:eastAsia="Times New Roman"/>
          <w:szCs w:val="24"/>
        </w:rPr>
        <w:t>Η</w:t>
      </w:r>
      <w:r w:rsidRPr="00015649">
        <w:rPr>
          <w:rFonts w:eastAsia="Times New Roman"/>
          <w:szCs w:val="24"/>
        </w:rPr>
        <w:t xml:space="preserve"> απομόνωση που θα βιώναμε σε επίπεδο </w:t>
      </w:r>
      <w:r>
        <w:rPr>
          <w:rFonts w:eastAsia="Times New Roman"/>
          <w:szCs w:val="24"/>
        </w:rPr>
        <w:t>ΝΑΤΟ</w:t>
      </w:r>
      <w:r w:rsidRPr="00015649">
        <w:rPr>
          <w:rFonts w:eastAsia="Times New Roman"/>
          <w:szCs w:val="24"/>
        </w:rPr>
        <w:t xml:space="preserve"> και διεθνώς θα ήταν </w:t>
      </w:r>
      <w:r>
        <w:rPr>
          <w:rFonts w:eastAsia="Times New Roman"/>
          <w:szCs w:val="24"/>
        </w:rPr>
        <w:t xml:space="preserve">μια </w:t>
      </w:r>
      <w:r w:rsidRPr="00015649">
        <w:rPr>
          <w:rFonts w:eastAsia="Times New Roman"/>
          <w:szCs w:val="24"/>
        </w:rPr>
        <w:t>επώδυνη κατάσταση</w:t>
      </w:r>
      <w:r>
        <w:rPr>
          <w:rFonts w:eastAsia="Times New Roman"/>
          <w:szCs w:val="24"/>
        </w:rPr>
        <w:t>.</w:t>
      </w:r>
      <w:r w:rsidRPr="00015649">
        <w:rPr>
          <w:rFonts w:eastAsia="Times New Roman"/>
          <w:szCs w:val="24"/>
        </w:rPr>
        <w:t xml:space="preserve"> </w:t>
      </w:r>
      <w:r>
        <w:rPr>
          <w:rFonts w:eastAsia="Times New Roman"/>
          <w:szCs w:val="24"/>
        </w:rPr>
        <w:t>Ό</w:t>
      </w:r>
      <w:r w:rsidRPr="00015649">
        <w:rPr>
          <w:rFonts w:eastAsia="Times New Roman"/>
          <w:szCs w:val="24"/>
        </w:rPr>
        <w:t>λοι μας οφείλουμε να σκεφτούμε τις ευθύνες μας προς το ελληνικό έθνος ως εκπρόσωπο</w:t>
      </w:r>
      <w:r>
        <w:rPr>
          <w:rFonts w:eastAsia="Times New Roman"/>
          <w:szCs w:val="24"/>
        </w:rPr>
        <w:t>ί</w:t>
      </w:r>
      <w:r w:rsidRPr="00015649">
        <w:rPr>
          <w:rFonts w:eastAsia="Times New Roman"/>
          <w:szCs w:val="24"/>
        </w:rPr>
        <w:t xml:space="preserve"> του και να </w:t>
      </w:r>
      <w:r>
        <w:rPr>
          <w:rFonts w:eastAsia="Times New Roman"/>
          <w:szCs w:val="24"/>
        </w:rPr>
        <w:t>πράξουμε</w:t>
      </w:r>
      <w:r w:rsidRPr="00015649">
        <w:rPr>
          <w:rFonts w:eastAsia="Times New Roman"/>
          <w:szCs w:val="24"/>
        </w:rPr>
        <w:t xml:space="preserve"> με το βλέμμα σ</w:t>
      </w:r>
      <w:r w:rsidRPr="00015649">
        <w:rPr>
          <w:rFonts w:eastAsia="Times New Roman"/>
          <w:szCs w:val="24"/>
        </w:rPr>
        <w:t xml:space="preserve">τις επόμενες γενιές και στην Ελλάδα που θα παραδώσουμε και </w:t>
      </w:r>
      <w:r>
        <w:rPr>
          <w:rFonts w:eastAsia="Times New Roman"/>
          <w:szCs w:val="24"/>
        </w:rPr>
        <w:t>όχι</w:t>
      </w:r>
      <w:r w:rsidRPr="00015649">
        <w:rPr>
          <w:rFonts w:eastAsia="Times New Roman"/>
          <w:szCs w:val="24"/>
        </w:rPr>
        <w:t xml:space="preserve"> σε </w:t>
      </w:r>
      <w:r>
        <w:rPr>
          <w:rFonts w:eastAsia="Times New Roman"/>
          <w:szCs w:val="24"/>
        </w:rPr>
        <w:t xml:space="preserve">πλασματικούς </w:t>
      </w:r>
      <w:r w:rsidRPr="00015649">
        <w:rPr>
          <w:rFonts w:eastAsia="Times New Roman"/>
          <w:szCs w:val="24"/>
        </w:rPr>
        <w:t xml:space="preserve">εχθρούς </w:t>
      </w:r>
      <w:r>
        <w:rPr>
          <w:rFonts w:eastAsia="Times New Roman"/>
          <w:szCs w:val="24"/>
        </w:rPr>
        <w:t>και</w:t>
      </w:r>
      <w:r w:rsidRPr="00015649">
        <w:rPr>
          <w:rFonts w:eastAsia="Times New Roman"/>
          <w:szCs w:val="24"/>
        </w:rPr>
        <w:t xml:space="preserve"> κατασκευασμένους </w:t>
      </w:r>
      <w:r>
        <w:rPr>
          <w:rFonts w:eastAsia="Times New Roman"/>
          <w:szCs w:val="24"/>
        </w:rPr>
        <w:t xml:space="preserve">κινδύνους </w:t>
      </w:r>
      <w:r w:rsidRPr="00015649">
        <w:rPr>
          <w:rFonts w:eastAsia="Times New Roman"/>
          <w:szCs w:val="24"/>
        </w:rPr>
        <w:t>που καμ</w:t>
      </w:r>
      <w:r>
        <w:rPr>
          <w:rFonts w:eastAsia="Times New Roman"/>
          <w:szCs w:val="24"/>
        </w:rPr>
        <w:t>μ</w:t>
      </w:r>
      <w:r w:rsidRPr="00015649">
        <w:rPr>
          <w:rFonts w:eastAsia="Times New Roman"/>
          <w:szCs w:val="24"/>
        </w:rPr>
        <w:t xml:space="preserve">ία σχέση δεν έχουν </w:t>
      </w:r>
      <w:r>
        <w:rPr>
          <w:rFonts w:eastAsia="Times New Roman"/>
          <w:szCs w:val="24"/>
        </w:rPr>
        <w:t xml:space="preserve">με </w:t>
      </w:r>
      <w:r w:rsidRPr="00015649">
        <w:rPr>
          <w:rFonts w:eastAsia="Times New Roman"/>
          <w:szCs w:val="24"/>
        </w:rPr>
        <w:t>την πραγματικότητα</w:t>
      </w:r>
      <w:r>
        <w:rPr>
          <w:rFonts w:eastAsia="Times New Roman"/>
          <w:szCs w:val="24"/>
        </w:rPr>
        <w:t>.</w:t>
      </w:r>
    </w:p>
    <w:p w14:paraId="77C037C1" w14:textId="77777777" w:rsidR="006113A9" w:rsidRDefault="006B6FC4">
      <w:pPr>
        <w:spacing w:line="600" w:lineRule="auto"/>
        <w:ind w:firstLine="720"/>
        <w:contextualSpacing/>
        <w:jc w:val="both"/>
        <w:rPr>
          <w:rFonts w:eastAsia="Times New Roman"/>
          <w:szCs w:val="24"/>
        </w:rPr>
      </w:pPr>
      <w:r>
        <w:rPr>
          <w:rFonts w:eastAsia="Times New Roman"/>
          <w:szCs w:val="24"/>
        </w:rPr>
        <w:t>Η</w:t>
      </w:r>
      <w:r w:rsidRPr="00015649">
        <w:rPr>
          <w:rFonts w:eastAsia="Times New Roman"/>
          <w:szCs w:val="24"/>
        </w:rPr>
        <w:t xml:space="preserve"> δική μας η Μακεδονία είναι </w:t>
      </w:r>
      <w:r>
        <w:rPr>
          <w:rFonts w:eastAsia="Times New Roman"/>
          <w:szCs w:val="24"/>
        </w:rPr>
        <w:t>ε</w:t>
      </w:r>
      <w:r w:rsidRPr="00015649">
        <w:rPr>
          <w:rFonts w:eastAsia="Times New Roman"/>
          <w:szCs w:val="24"/>
        </w:rPr>
        <w:t>λληνική και θα παραμείνει ελληνική</w:t>
      </w:r>
      <w:r>
        <w:rPr>
          <w:rFonts w:eastAsia="Times New Roman"/>
          <w:szCs w:val="24"/>
        </w:rPr>
        <w:t>.</w:t>
      </w:r>
      <w:r w:rsidRPr="00015649">
        <w:rPr>
          <w:rFonts w:eastAsia="Times New Roman"/>
          <w:szCs w:val="24"/>
        </w:rPr>
        <w:t xml:space="preserve"> </w:t>
      </w:r>
      <w:r>
        <w:rPr>
          <w:rFonts w:eastAsia="Times New Roman"/>
          <w:szCs w:val="24"/>
        </w:rPr>
        <w:t>Μ</w:t>
      </w:r>
      <w:r w:rsidRPr="00015649">
        <w:rPr>
          <w:rFonts w:eastAsia="Times New Roman"/>
          <w:szCs w:val="24"/>
        </w:rPr>
        <w:t xml:space="preserve">ετά τη σημερινή </w:t>
      </w:r>
      <w:r>
        <w:rPr>
          <w:rFonts w:eastAsia="Times New Roman"/>
          <w:szCs w:val="24"/>
        </w:rPr>
        <w:t>σ</w:t>
      </w:r>
      <w:r w:rsidRPr="00015649">
        <w:rPr>
          <w:rFonts w:eastAsia="Times New Roman"/>
          <w:szCs w:val="24"/>
        </w:rPr>
        <w:t>υμφω</w:t>
      </w:r>
      <w:r w:rsidRPr="00015649">
        <w:rPr>
          <w:rFonts w:eastAsia="Times New Roman"/>
          <w:szCs w:val="24"/>
        </w:rPr>
        <w:t>νία είμαστε σίγουροι ότι θα είναι και στο μέλλον</w:t>
      </w:r>
      <w:r>
        <w:rPr>
          <w:rFonts w:eastAsia="Times New Roman"/>
          <w:szCs w:val="24"/>
        </w:rPr>
        <w:t>.</w:t>
      </w:r>
      <w:r w:rsidRPr="00015649">
        <w:rPr>
          <w:rFonts w:eastAsia="Times New Roman"/>
          <w:szCs w:val="24"/>
        </w:rPr>
        <w:t xml:space="preserve"> </w:t>
      </w:r>
      <w:r>
        <w:rPr>
          <w:rFonts w:eastAsia="Times New Roman"/>
          <w:szCs w:val="24"/>
        </w:rPr>
        <w:t>Κ</w:t>
      </w:r>
      <w:r w:rsidRPr="00015649">
        <w:rPr>
          <w:rFonts w:eastAsia="Times New Roman"/>
          <w:szCs w:val="24"/>
        </w:rPr>
        <w:t xml:space="preserve">αι αυτό διότι η σημερινή Κυβέρνηση </w:t>
      </w:r>
      <w:r>
        <w:rPr>
          <w:rFonts w:eastAsia="Times New Roman"/>
          <w:szCs w:val="24"/>
        </w:rPr>
        <w:t>λ</w:t>
      </w:r>
      <w:r w:rsidRPr="00015649">
        <w:rPr>
          <w:rFonts w:eastAsia="Times New Roman"/>
          <w:szCs w:val="24"/>
        </w:rPr>
        <w:t>ειτούργησε με το απόφθεγμα του καπ</w:t>
      </w:r>
      <w:r>
        <w:rPr>
          <w:rFonts w:eastAsia="Times New Roman"/>
          <w:szCs w:val="24"/>
        </w:rPr>
        <w:t>ετάν Μίκη</w:t>
      </w:r>
      <w:r w:rsidRPr="00015649">
        <w:rPr>
          <w:rFonts w:eastAsia="Times New Roman"/>
          <w:szCs w:val="24"/>
        </w:rPr>
        <w:t xml:space="preserve"> </w:t>
      </w:r>
      <w:r>
        <w:rPr>
          <w:rFonts w:eastAsia="Times New Roman"/>
          <w:szCs w:val="24"/>
        </w:rPr>
        <w:t xml:space="preserve">Ζέζα. </w:t>
      </w:r>
      <w:r>
        <w:rPr>
          <w:rFonts w:eastAsia="Times New Roman"/>
          <w:szCs w:val="24"/>
        </w:rPr>
        <w:t>Κ</w:t>
      </w:r>
      <w:r w:rsidRPr="00015649">
        <w:rPr>
          <w:rFonts w:eastAsia="Times New Roman"/>
          <w:szCs w:val="24"/>
        </w:rPr>
        <w:t xml:space="preserve">απετάν Μίκης </w:t>
      </w:r>
      <w:r>
        <w:rPr>
          <w:rFonts w:eastAsia="Times New Roman"/>
          <w:szCs w:val="24"/>
        </w:rPr>
        <w:t>Ζ</w:t>
      </w:r>
      <w:r w:rsidRPr="00015649">
        <w:rPr>
          <w:rFonts w:eastAsia="Times New Roman"/>
          <w:szCs w:val="24"/>
        </w:rPr>
        <w:t>έζας ήτ</w:t>
      </w:r>
      <w:r>
        <w:rPr>
          <w:rFonts w:eastAsia="Times New Roman"/>
          <w:szCs w:val="24"/>
        </w:rPr>
        <w:t>αν το ψευδώνυμο του Παύλου Μελά. Ο</w:t>
      </w:r>
      <w:r w:rsidRPr="00015649">
        <w:rPr>
          <w:rFonts w:eastAsia="Times New Roman"/>
          <w:szCs w:val="24"/>
        </w:rPr>
        <w:t xml:space="preserve"> Παύλος Μελάς είχε πει το μεγάλο απόφθεγμα</w:t>
      </w:r>
      <w:r>
        <w:rPr>
          <w:rFonts w:eastAsia="Times New Roman"/>
          <w:szCs w:val="24"/>
        </w:rPr>
        <w:t>:</w:t>
      </w:r>
      <w:r w:rsidRPr="00015649">
        <w:rPr>
          <w:rFonts w:eastAsia="Times New Roman"/>
          <w:szCs w:val="24"/>
        </w:rPr>
        <w:t xml:space="preserve"> </w:t>
      </w:r>
      <w:r>
        <w:rPr>
          <w:rFonts w:eastAsia="Times New Roman"/>
          <w:szCs w:val="24"/>
        </w:rPr>
        <w:t xml:space="preserve">«Δεν υπάκουσα παρά </w:t>
      </w:r>
      <w:r>
        <w:rPr>
          <w:rFonts w:eastAsia="Times New Roman"/>
          <w:szCs w:val="24"/>
        </w:rPr>
        <w:t xml:space="preserve">εις μιαν </w:t>
      </w:r>
      <w:r w:rsidRPr="00015649">
        <w:rPr>
          <w:rFonts w:eastAsia="Times New Roman"/>
          <w:szCs w:val="24"/>
        </w:rPr>
        <w:t>ιδέα</w:t>
      </w:r>
      <w:r>
        <w:rPr>
          <w:rFonts w:eastAsia="Times New Roman"/>
          <w:szCs w:val="24"/>
        </w:rPr>
        <w:t>,</w:t>
      </w:r>
      <w:r w:rsidRPr="00015649">
        <w:rPr>
          <w:rFonts w:eastAsia="Times New Roman"/>
          <w:szCs w:val="24"/>
        </w:rPr>
        <w:t xml:space="preserve"> να φανώ χρήσιμος εις τον πλησίον και στον τόπο μου</w:t>
      </w:r>
      <w:r>
        <w:rPr>
          <w:rFonts w:eastAsia="Times New Roman"/>
          <w:szCs w:val="24"/>
        </w:rPr>
        <w:t xml:space="preserve">». </w:t>
      </w:r>
    </w:p>
    <w:p w14:paraId="77C037C2" w14:textId="77777777" w:rsidR="006113A9" w:rsidRDefault="006B6FC4">
      <w:pPr>
        <w:spacing w:line="600" w:lineRule="auto"/>
        <w:ind w:firstLine="720"/>
        <w:contextualSpacing/>
        <w:jc w:val="both"/>
        <w:rPr>
          <w:rFonts w:eastAsia="Times New Roman"/>
          <w:szCs w:val="24"/>
        </w:rPr>
      </w:pPr>
      <w:r w:rsidRPr="00015649">
        <w:rPr>
          <w:rFonts w:eastAsia="Times New Roman"/>
          <w:szCs w:val="24"/>
        </w:rPr>
        <w:t>Σας ευχαριστώ</w:t>
      </w:r>
      <w:r>
        <w:rPr>
          <w:rFonts w:eastAsia="Times New Roman"/>
          <w:szCs w:val="24"/>
        </w:rPr>
        <w:t>.</w:t>
      </w:r>
    </w:p>
    <w:p w14:paraId="77C037C3" w14:textId="77777777" w:rsidR="006113A9" w:rsidRDefault="006B6FC4">
      <w:pPr>
        <w:spacing w:line="600" w:lineRule="auto"/>
        <w:ind w:firstLine="720"/>
        <w:contextualSpacing/>
        <w:jc w:val="both"/>
        <w:rPr>
          <w:rFonts w:eastAsia="Times New Roman"/>
          <w:szCs w:val="24"/>
        </w:rPr>
      </w:pPr>
      <w:r w:rsidRPr="00B31CA5">
        <w:rPr>
          <w:rFonts w:eastAsia="Times New Roman"/>
          <w:b/>
          <w:szCs w:val="24"/>
        </w:rPr>
        <w:t>ΠΡΟΕΔΡΕΥΩΝ (</w:t>
      </w:r>
      <w:r>
        <w:rPr>
          <w:rFonts w:eastAsia="Times New Roman"/>
          <w:b/>
          <w:szCs w:val="24"/>
        </w:rPr>
        <w:t>Μάριος Γεωργιάδης</w:t>
      </w:r>
      <w:r w:rsidRPr="00B31CA5">
        <w:rPr>
          <w:rFonts w:eastAsia="Times New Roman"/>
          <w:b/>
          <w:szCs w:val="24"/>
        </w:rPr>
        <w:t>):</w:t>
      </w:r>
      <w:r>
        <w:rPr>
          <w:rFonts w:eastAsia="Times New Roman"/>
          <w:b/>
          <w:szCs w:val="24"/>
        </w:rPr>
        <w:t xml:space="preserve"> </w:t>
      </w:r>
      <w:r>
        <w:rPr>
          <w:rFonts w:eastAsia="Times New Roman"/>
          <w:szCs w:val="24"/>
        </w:rPr>
        <w:t xml:space="preserve">Ευχαριστούμε την κ. Μεγαλοοικονόμου. </w:t>
      </w:r>
    </w:p>
    <w:p w14:paraId="77C037C4" w14:textId="77777777" w:rsidR="006113A9" w:rsidRDefault="006B6FC4">
      <w:pPr>
        <w:spacing w:line="600" w:lineRule="auto"/>
        <w:ind w:firstLine="720"/>
        <w:contextualSpacing/>
        <w:jc w:val="both"/>
        <w:rPr>
          <w:rFonts w:eastAsia="Times New Roman"/>
          <w:szCs w:val="24"/>
        </w:rPr>
      </w:pPr>
      <w:r>
        <w:rPr>
          <w:rFonts w:eastAsia="Times New Roman"/>
          <w:szCs w:val="24"/>
        </w:rPr>
        <w:lastRenderedPageBreak/>
        <w:t xml:space="preserve">Τον λόγο έχει ο κ. Στύλιος εκ μέρους της Νέας Δημοκρατίας, για επτά λεπτά. </w:t>
      </w:r>
    </w:p>
    <w:p w14:paraId="77C037C5" w14:textId="77777777" w:rsidR="006113A9" w:rsidRDefault="006B6FC4">
      <w:pPr>
        <w:spacing w:line="600" w:lineRule="auto"/>
        <w:ind w:firstLine="720"/>
        <w:contextualSpacing/>
        <w:jc w:val="both"/>
        <w:rPr>
          <w:rFonts w:eastAsia="Times New Roman"/>
          <w:szCs w:val="24"/>
        </w:rPr>
      </w:pPr>
      <w:r w:rsidRPr="00B31CA5">
        <w:rPr>
          <w:rFonts w:eastAsia="Times New Roman"/>
          <w:b/>
          <w:szCs w:val="24"/>
        </w:rPr>
        <w:t>ΓΕΩΡΓΙΟΣ ΣΤΥΛΙΟΣ:</w:t>
      </w:r>
      <w:r w:rsidRPr="00015649">
        <w:rPr>
          <w:rFonts w:eastAsia="Times New Roman"/>
          <w:szCs w:val="24"/>
        </w:rPr>
        <w:t xml:space="preserve"> </w:t>
      </w:r>
      <w:r>
        <w:rPr>
          <w:rFonts w:eastAsia="Times New Roman"/>
          <w:szCs w:val="24"/>
        </w:rPr>
        <w:t>Ε</w:t>
      </w:r>
      <w:r w:rsidRPr="00015649">
        <w:rPr>
          <w:rFonts w:eastAsia="Times New Roman"/>
          <w:szCs w:val="24"/>
        </w:rPr>
        <w:t>υχαριστώ πολύ</w:t>
      </w:r>
      <w:r>
        <w:rPr>
          <w:rFonts w:eastAsia="Times New Roman"/>
          <w:szCs w:val="24"/>
        </w:rPr>
        <w:t>,</w:t>
      </w:r>
      <w:r w:rsidRPr="00015649">
        <w:rPr>
          <w:rFonts w:eastAsia="Times New Roman"/>
          <w:szCs w:val="24"/>
        </w:rPr>
        <w:t xml:space="preserve"> κύριε </w:t>
      </w:r>
      <w:r>
        <w:rPr>
          <w:rFonts w:eastAsia="Times New Roman"/>
          <w:szCs w:val="24"/>
        </w:rPr>
        <w:t>Π</w:t>
      </w:r>
      <w:r w:rsidRPr="00015649">
        <w:rPr>
          <w:rFonts w:eastAsia="Times New Roman"/>
          <w:szCs w:val="24"/>
        </w:rPr>
        <w:t>ρόεδρε</w:t>
      </w:r>
      <w:r>
        <w:rPr>
          <w:rFonts w:eastAsia="Times New Roman"/>
          <w:szCs w:val="24"/>
        </w:rPr>
        <w:t>.</w:t>
      </w:r>
    </w:p>
    <w:p w14:paraId="77C037C6" w14:textId="77777777" w:rsidR="006113A9" w:rsidRDefault="006B6FC4">
      <w:pPr>
        <w:spacing w:line="600" w:lineRule="auto"/>
        <w:ind w:firstLine="720"/>
        <w:contextualSpacing/>
        <w:jc w:val="both"/>
        <w:rPr>
          <w:rFonts w:eastAsia="Times New Roman"/>
          <w:szCs w:val="24"/>
        </w:rPr>
      </w:pPr>
      <w:r>
        <w:rPr>
          <w:rFonts w:eastAsia="Times New Roman"/>
          <w:szCs w:val="24"/>
        </w:rPr>
        <w:t>Κ</w:t>
      </w:r>
      <w:r w:rsidRPr="00015649">
        <w:rPr>
          <w:rFonts w:eastAsia="Times New Roman"/>
          <w:szCs w:val="24"/>
        </w:rPr>
        <w:t>υρίες και κύριοι συνάδελφοι</w:t>
      </w:r>
      <w:r>
        <w:rPr>
          <w:rFonts w:eastAsia="Times New Roman"/>
          <w:szCs w:val="24"/>
        </w:rPr>
        <w:t>,</w:t>
      </w:r>
      <w:r w:rsidRPr="00015649">
        <w:rPr>
          <w:rFonts w:eastAsia="Times New Roman"/>
          <w:szCs w:val="24"/>
        </w:rPr>
        <w:t xml:space="preserve"> η Κυβέρνηση μειοψηφίας είναι εγκλωβισμένη στις υπερβολές </w:t>
      </w:r>
      <w:r>
        <w:rPr>
          <w:rFonts w:eastAsia="Times New Roman"/>
          <w:szCs w:val="24"/>
        </w:rPr>
        <w:t>της,</w:t>
      </w:r>
      <w:r w:rsidRPr="00015649">
        <w:rPr>
          <w:rFonts w:eastAsia="Times New Roman"/>
          <w:szCs w:val="24"/>
        </w:rPr>
        <w:t xml:space="preserve"> τα μεγάλα λόγια και </w:t>
      </w:r>
      <w:r>
        <w:rPr>
          <w:rFonts w:eastAsia="Times New Roman"/>
          <w:szCs w:val="24"/>
        </w:rPr>
        <w:t>σ</w:t>
      </w:r>
      <w:r w:rsidRPr="00015649">
        <w:rPr>
          <w:rFonts w:eastAsia="Times New Roman"/>
          <w:szCs w:val="24"/>
        </w:rPr>
        <w:t>τις προπαγανδιστικές τυμπανοκρουσίες της με τις οποίες προσπαθεί να περάσει σε ένα ολόκληρο έθνος την αναγκαιότητ</w:t>
      </w:r>
      <w:r w:rsidRPr="00015649">
        <w:rPr>
          <w:rFonts w:eastAsia="Times New Roman"/>
          <w:szCs w:val="24"/>
        </w:rPr>
        <w:t>α της αποδοχής της Συμφωνίας των Πρεσπών μεταξύ Ελλάδας και Σκοπίων</w:t>
      </w:r>
      <w:r>
        <w:rPr>
          <w:rFonts w:eastAsia="Times New Roman"/>
          <w:szCs w:val="24"/>
        </w:rPr>
        <w:t>. Όμως,</w:t>
      </w:r>
      <w:r w:rsidRPr="00015649">
        <w:rPr>
          <w:rFonts w:eastAsia="Times New Roman"/>
          <w:szCs w:val="24"/>
        </w:rPr>
        <w:t xml:space="preserve"> ξεχνάτε ότι η υποχρέωσή σας είναι να διασφαλίζετ</w:t>
      </w:r>
      <w:r>
        <w:rPr>
          <w:rFonts w:eastAsia="Times New Roman"/>
          <w:szCs w:val="24"/>
        </w:rPr>
        <w:t>ε</w:t>
      </w:r>
      <w:r w:rsidRPr="00015649">
        <w:rPr>
          <w:rFonts w:eastAsia="Times New Roman"/>
          <w:szCs w:val="24"/>
        </w:rPr>
        <w:t xml:space="preserve"> τα δίκαια και τα συμφέροντα του ελληνικού λαού και όχι των γειτόνων </w:t>
      </w:r>
      <w:r>
        <w:rPr>
          <w:rFonts w:eastAsia="Times New Roman"/>
          <w:szCs w:val="24"/>
        </w:rPr>
        <w:t>μας.</w:t>
      </w:r>
      <w:r w:rsidRPr="00015649">
        <w:rPr>
          <w:rFonts w:eastAsia="Times New Roman"/>
          <w:szCs w:val="24"/>
        </w:rPr>
        <w:t xml:space="preserve"> </w:t>
      </w:r>
    </w:p>
    <w:p w14:paraId="77C037C7" w14:textId="77777777" w:rsidR="006113A9" w:rsidRDefault="006B6FC4">
      <w:pPr>
        <w:spacing w:line="600" w:lineRule="auto"/>
        <w:ind w:firstLine="720"/>
        <w:contextualSpacing/>
        <w:jc w:val="both"/>
        <w:rPr>
          <w:rFonts w:eastAsia="Times New Roman"/>
          <w:szCs w:val="24"/>
        </w:rPr>
      </w:pPr>
      <w:r>
        <w:rPr>
          <w:rFonts w:eastAsia="Times New Roman"/>
          <w:szCs w:val="24"/>
        </w:rPr>
        <w:t>Τ</w:t>
      </w:r>
      <w:r w:rsidRPr="00015649">
        <w:rPr>
          <w:rFonts w:eastAsia="Times New Roman"/>
          <w:szCs w:val="24"/>
        </w:rPr>
        <w:t>ο κείμενο που κατέθεσε η Κυβέρνηση στη Βουλή προς κύρωση</w:t>
      </w:r>
      <w:r w:rsidRPr="00015649">
        <w:rPr>
          <w:rFonts w:eastAsia="Times New Roman"/>
          <w:szCs w:val="24"/>
        </w:rPr>
        <w:t xml:space="preserve"> κατά κοινή ομολογία αποτελεί </w:t>
      </w:r>
      <w:r>
        <w:rPr>
          <w:rFonts w:eastAsia="Times New Roman"/>
          <w:szCs w:val="24"/>
        </w:rPr>
        <w:t>μια</w:t>
      </w:r>
      <w:r w:rsidRPr="00015649">
        <w:rPr>
          <w:rFonts w:eastAsia="Times New Roman"/>
          <w:szCs w:val="24"/>
        </w:rPr>
        <w:t xml:space="preserve"> επιζήμια συμφωνία</w:t>
      </w:r>
      <w:r>
        <w:rPr>
          <w:rFonts w:eastAsia="Times New Roman"/>
          <w:szCs w:val="24"/>
        </w:rPr>
        <w:t>,</w:t>
      </w:r>
      <w:r w:rsidRPr="00015649">
        <w:rPr>
          <w:rFonts w:eastAsia="Times New Roman"/>
          <w:szCs w:val="24"/>
        </w:rPr>
        <w:t xml:space="preserve"> η οποία δεσμεύει την Ελλάδα σε αναγνώριση </w:t>
      </w:r>
      <w:r>
        <w:rPr>
          <w:rFonts w:eastAsia="Times New Roman"/>
          <w:szCs w:val="24"/>
        </w:rPr>
        <w:t>-</w:t>
      </w:r>
      <w:r w:rsidRPr="00015649">
        <w:rPr>
          <w:rFonts w:eastAsia="Times New Roman"/>
          <w:szCs w:val="24"/>
        </w:rPr>
        <w:t>για πρώτη φορά</w:t>
      </w:r>
      <w:r>
        <w:rPr>
          <w:rFonts w:eastAsia="Times New Roman"/>
          <w:szCs w:val="24"/>
        </w:rPr>
        <w:t>-</w:t>
      </w:r>
      <w:r w:rsidRPr="00015649">
        <w:rPr>
          <w:rFonts w:eastAsia="Times New Roman"/>
          <w:szCs w:val="24"/>
        </w:rPr>
        <w:t xml:space="preserve"> μακεδονικής εθνότητας</w:t>
      </w:r>
      <w:r>
        <w:rPr>
          <w:rFonts w:eastAsia="Times New Roman"/>
          <w:szCs w:val="24"/>
        </w:rPr>
        <w:t>,</w:t>
      </w:r>
      <w:r w:rsidRPr="00015649">
        <w:rPr>
          <w:rFonts w:eastAsia="Times New Roman"/>
          <w:szCs w:val="24"/>
        </w:rPr>
        <w:t xml:space="preserve"> γλώσσας και ταυτότητας</w:t>
      </w:r>
      <w:r>
        <w:rPr>
          <w:rFonts w:eastAsia="Times New Roman"/>
          <w:szCs w:val="24"/>
        </w:rPr>
        <w:t>.</w:t>
      </w:r>
      <w:r w:rsidRPr="00015649">
        <w:rPr>
          <w:rFonts w:eastAsia="Times New Roman"/>
          <w:szCs w:val="24"/>
        </w:rPr>
        <w:t xml:space="preserve"> </w:t>
      </w:r>
      <w:r>
        <w:rPr>
          <w:rFonts w:eastAsia="Times New Roman"/>
          <w:szCs w:val="24"/>
        </w:rPr>
        <w:t>Α</w:t>
      </w:r>
      <w:r w:rsidRPr="00015649">
        <w:rPr>
          <w:rFonts w:eastAsia="Times New Roman"/>
          <w:szCs w:val="24"/>
        </w:rPr>
        <w:t>υτό δεν αποτελεί έντιμο συμβιβασμό</w:t>
      </w:r>
      <w:r>
        <w:rPr>
          <w:rFonts w:eastAsia="Times New Roman"/>
          <w:szCs w:val="24"/>
        </w:rPr>
        <w:t>.</w:t>
      </w:r>
      <w:r w:rsidRPr="00015649">
        <w:rPr>
          <w:rFonts w:eastAsia="Times New Roman"/>
          <w:szCs w:val="24"/>
        </w:rPr>
        <w:t xml:space="preserve"> </w:t>
      </w:r>
      <w:r>
        <w:rPr>
          <w:rFonts w:eastAsia="Times New Roman"/>
          <w:szCs w:val="24"/>
        </w:rPr>
        <w:t>Α</w:t>
      </w:r>
      <w:r w:rsidRPr="00015649">
        <w:rPr>
          <w:rFonts w:eastAsia="Times New Roman"/>
          <w:szCs w:val="24"/>
        </w:rPr>
        <w:t>ντιθέτως</w:t>
      </w:r>
      <w:r>
        <w:rPr>
          <w:rFonts w:eastAsia="Times New Roman"/>
          <w:szCs w:val="24"/>
        </w:rPr>
        <w:t>,</w:t>
      </w:r>
      <w:r w:rsidRPr="00015649">
        <w:rPr>
          <w:rFonts w:eastAsia="Times New Roman"/>
          <w:szCs w:val="24"/>
        </w:rPr>
        <w:t xml:space="preserve"> εγκαταλείπει τις βασικές και διαχρονικές επιδιώξε</w:t>
      </w:r>
      <w:r w:rsidRPr="00015649">
        <w:rPr>
          <w:rFonts w:eastAsia="Times New Roman"/>
          <w:szCs w:val="24"/>
        </w:rPr>
        <w:t>ις της πατρίδα</w:t>
      </w:r>
      <w:r>
        <w:rPr>
          <w:rFonts w:eastAsia="Times New Roman"/>
          <w:szCs w:val="24"/>
        </w:rPr>
        <w:t>ς</w:t>
      </w:r>
      <w:r w:rsidRPr="00015649">
        <w:rPr>
          <w:rFonts w:eastAsia="Times New Roman"/>
          <w:szCs w:val="24"/>
        </w:rPr>
        <w:t xml:space="preserve"> </w:t>
      </w:r>
      <w:r>
        <w:rPr>
          <w:rFonts w:eastAsia="Times New Roman"/>
          <w:szCs w:val="24"/>
        </w:rPr>
        <w:t xml:space="preserve">μας. </w:t>
      </w:r>
    </w:p>
    <w:p w14:paraId="77C037C8" w14:textId="77777777" w:rsidR="006113A9" w:rsidRDefault="006B6FC4">
      <w:pPr>
        <w:spacing w:line="600" w:lineRule="auto"/>
        <w:ind w:firstLine="720"/>
        <w:contextualSpacing/>
        <w:jc w:val="both"/>
        <w:rPr>
          <w:rFonts w:eastAsia="Times New Roman"/>
          <w:szCs w:val="24"/>
        </w:rPr>
      </w:pPr>
      <w:r>
        <w:rPr>
          <w:rFonts w:eastAsia="Times New Roman"/>
          <w:szCs w:val="24"/>
        </w:rPr>
        <w:lastRenderedPageBreak/>
        <w:t>Κ</w:t>
      </w:r>
      <w:r w:rsidRPr="00015649">
        <w:rPr>
          <w:rFonts w:eastAsia="Times New Roman"/>
          <w:szCs w:val="24"/>
        </w:rPr>
        <w:t>αι εξηγούμαι</w:t>
      </w:r>
      <w:r>
        <w:rPr>
          <w:rFonts w:eastAsia="Times New Roman"/>
          <w:szCs w:val="24"/>
        </w:rPr>
        <w:t>: Ε</w:t>
      </w:r>
      <w:r w:rsidRPr="00015649">
        <w:rPr>
          <w:rFonts w:eastAsia="Times New Roman"/>
          <w:szCs w:val="24"/>
        </w:rPr>
        <w:t xml:space="preserve">πί </w:t>
      </w:r>
      <w:r>
        <w:rPr>
          <w:rFonts w:eastAsia="Times New Roman"/>
          <w:szCs w:val="24"/>
        </w:rPr>
        <w:t>είκοσι οκτώ</w:t>
      </w:r>
      <w:r w:rsidRPr="00015649">
        <w:rPr>
          <w:rFonts w:eastAsia="Times New Roman"/>
          <w:szCs w:val="24"/>
        </w:rPr>
        <w:t xml:space="preserve"> ολόκληρα χρόνια οι προηγούμενες ελληνικές κυβερνήσεις επιδίωκαν </w:t>
      </w:r>
      <w:r>
        <w:rPr>
          <w:rFonts w:eastAsia="Times New Roman"/>
          <w:szCs w:val="24"/>
        </w:rPr>
        <w:t>μια</w:t>
      </w:r>
      <w:r w:rsidRPr="00015649">
        <w:rPr>
          <w:rFonts w:eastAsia="Times New Roman"/>
          <w:szCs w:val="24"/>
        </w:rPr>
        <w:t xml:space="preserve"> λύση που θα διασφάλιζε την ταυτότητα της γεωγραφικής περιοχής της Μακεδονίας</w:t>
      </w:r>
      <w:r>
        <w:rPr>
          <w:rFonts w:eastAsia="Times New Roman"/>
          <w:szCs w:val="24"/>
        </w:rPr>
        <w:t>,</w:t>
      </w:r>
      <w:r w:rsidRPr="00015649">
        <w:rPr>
          <w:rFonts w:eastAsia="Times New Roman"/>
          <w:szCs w:val="24"/>
        </w:rPr>
        <w:t xml:space="preserve"> που πάντα θα αποτελεί αναπόσπαστο τμήμα της </w:t>
      </w:r>
      <w:r>
        <w:rPr>
          <w:rFonts w:eastAsia="Times New Roman"/>
          <w:szCs w:val="24"/>
        </w:rPr>
        <w:t>ε</w:t>
      </w:r>
      <w:r w:rsidRPr="00015649">
        <w:rPr>
          <w:rFonts w:eastAsia="Times New Roman"/>
          <w:szCs w:val="24"/>
        </w:rPr>
        <w:t>λληνικής επι</w:t>
      </w:r>
      <w:r w:rsidRPr="00015649">
        <w:rPr>
          <w:rFonts w:eastAsia="Times New Roman"/>
          <w:szCs w:val="24"/>
        </w:rPr>
        <w:t>κράτειας και erga omnes</w:t>
      </w:r>
      <w:r>
        <w:rPr>
          <w:rFonts w:eastAsia="Times New Roman"/>
          <w:szCs w:val="24"/>
        </w:rPr>
        <w:t>.</w:t>
      </w:r>
      <w:r w:rsidRPr="00015649">
        <w:rPr>
          <w:rFonts w:eastAsia="Times New Roman"/>
          <w:szCs w:val="24"/>
        </w:rPr>
        <w:t xml:space="preserve"> </w:t>
      </w:r>
      <w:r>
        <w:rPr>
          <w:rFonts w:eastAsia="Times New Roman"/>
          <w:szCs w:val="24"/>
        </w:rPr>
        <w:t>Θ</w:t>
      </w:r>
      <w:r w:rsidRPr="00015649">
        <w:rPr>
          <w:rFonts w:eastAsia="Times New Roman"/>
          <w:szCs w:val="24"/>
        </w:rPr>
        <w:t>α απέτρεπε οποιο</w:t>
      </w:r>
      <w:r>
        <w:rPr>
          <w:rFonts w:eastAsia="Times New Roman"/>
          <w:szCs w:val="24"/>
        </w:rPr>
        <w:t>ν</w:t>
      </w:r>
      <w:r w:rsidRPr="00015649">
        <w:rPr>
          <w:rFonts w:eastAsia="Times New Roman"/>
          <w:szCs w:val="24"/>
        </w:rPr>
        <w:t>δήποτε τρίτο να εμφανιστεί ως ν</w:t>
      </w:r>
      <w:r>
        <w:rPr>
          <w:rFonts w:eastAsia="Times New Roman"/>
          <w:szCs w:val="24"/>
        </w:rPr>
        <w:t xml:space="preserve">ομιμοποιημένος διεκδικητής της </w:t>
      </w:r>
      <w:r w:rsidRPr="00015649">
        <w:rPr>
          <w:rFonts w:eastAsia="Times New Roman"/>
          <w:szCs w:val="24"/>
        </w:rPr>
        <w:t>πολιτιστικής μας κληρονομιάς</w:t>
      </w:r>
      <w:r>
        <w:rPr>
          <w:rFonts w:eastAsia="Times New Roman"/>
          <w:szCs w:val="24"/>
        </w:rPr>
        <w:t>.</w:t>
      </w:r>
      <w:r w:rsidRPr="00015649">
        <w:rPr>
          <w:rFonts w:eastAsia="Times New Roman"/>
          <w:szCs w:val="24"/>
        </w:rPr>
        <w:t xml:space="preserve"> </w:t>
      </w:r>
      <w:r>
        <w:rPr>
          <w:rFonts w:eastAsia="Times New Roman"/>
          <w:szCs w:val="24"/>
        </w:rPr>
        <w:t>Κ</w:t>
      </w:r>
      <w:r w:rsidRPr="00015649">
        <w:rPr>
          <w:rFonts w:eastAsia="Times New Roman"/>
          <w:szCs w:val="24"/>
        </w:rPr>
        <w:t>αι τέλος</w:t>
      </w:r>
      <w:r>
        <w:rPr>
          <w:rFonts w:eastAsia="Times New Roman"/>
          <w:szCs w:val="24"/>
        </w:rPr>
        <w:t>,</w:t>
      </w:r>
      <w:r w:rsidRPr="00015649">
        <w:rPr>
          <w:rFonts w:eastAsia="Times New Roman"/>
          <w:szCs w:val="24"/>
        </w:rPr>
        <w:t xml:space="preserve"> θα εξάλειφ</w:t>
      </w:r>
      <w:r>
        <w:rPr>
          <w:rFonts w:eastAsia="Times New Roman"/>
          <w:szCs w:val="24"/>
        </w:rPr>
        <w:t>ε</w:t>
      </w:r>
      <w:r w:rsidRPr="00015649">
        <w:rPr>
          <w:rFonts w:eastAsia="Times New Roman"/>
          <w:szCs w:val="24"/>
        </w:rPr>
        <w:t xml:space="preserve"> οποιεσδήποτε πιθανότητες να διαμορφωθούν προϋποθέσεις έγερση</w:t>
      </w:r>
      <w:r>
        <w:rPr>
          <w:rFonts w:eastAsia="Times New Roman"/>
          <w:szCs w:val="24"/>
        </w:rPr>
        <w:t>ς</w:t>
      </w:r>
      <w:r w:rsidRPr="00015649">
        <w:rPr>
          <w:rFonts w:eastAsia="Times New Roman"/>
          <w:szCs w:val="24"/>
        </w:rPr>
        <w:t xml:space="preserve"> ζητήματος μακεδονικής μειονότητας στην πατρίδα μας και εμφάνισης του ιδεολογήματος του </w:t>
      </w:r>
      <w:r>
        <w:rPr>
          <w:rFonts w:eastAsia="Times New Roman"/>
          <w:szCs w:val="24"/>
        </w:rPr>
        <w:t>μ</w:t>
      </w:r>
      <w:r>
        <w:rPr>
          <w:rFonts w:eastAsia="Times New Roman"/>
          <w:szCs w:val="24"/>
        </w:rPr>
        <w:t>ακεδονισμού</w:t>
      </w:r>
      <w:r w:rsidRPr="00015649">
        <w:rPr>
          <w:rFonts w:eastAsia="Times New Roman"/>
          <w:szCs w:val="24"/>
        </w:rPr>
        <w:t xml:space="preserve"> και του σκοπιανού αλυτρωτισμού</w:t>
      </w:r>
      <w:r>
        <w:rPr>
          <w:rFonts w:eastAsia="Times New Roman"/>
          <w:szCs w:val="24"/>
        </w:rPr>
        <w:t>.</w:t>
      </w:r>
    </w:p>
    <w:p w14:paraId="77C037C9" w14:textId="77777777" w:rsidR="006113A9" w:rsidRDefault="006B6FC4">
      <w:pPr>
        <w:spacing w:line="600" w:lineRule="auto"/>
        <w:ind w:firstLine="720"/>
        <w:contextualSpacing/>
        <w:jc w:val="both"/>
        <w:rPr>
          <w:rFonts w:eastAsia="Times New Roman"/>
          <w:szCs w:val="24"/>
        </w:rPr>
      </w:pPr>
      <w:r>
        <w:rPr>
          <w:rFonts w:eastAsia="Times New Roman"/>
          <w:szCs w:val="24"/>
        </w:rPr>
        <w:t>Κ</w:t>
      </w:r>
      <w:r w:rsidRPr="00015649">
        <w:rPr>
          <w:rFonts w:eastAsia="Times New Roman"/>
          <w:szCs w:val="24"/>
        </w:rPr>
        <w:t xml:space="preserve">αι στα τρία αυτά σημεία του </w:t>
      </w:r>
      <w:r>
        <w:rPr>
          <w:rFonts w:eastAsia="Times New Roman"/>
          <w:szCs w:val="24"/>
        </w:rPr>
        <w:t>μ</w:t>
      </w:r>
      <w:r w:rsidRPr="00015649">
        <w:rPr>
          <w:rFonts w:eastAsia="Times New Roman"/>
          <w:szCs w:val="24"/>
        </w:rPr>
        <w:t>ακεδονικού ζητήματος η παρούσα Κυβέρνηση απέτυχε</w:t>
      </w:r>
      <w:r>
        <w:rPr>
          <w:rFonts w:eastAsia="Times New Roman"/>
          <w:szCs w:val="24"/>
        </w:rPr>
        <w:t>.</w:t>
      </w:r>
      <w:r w:rsidRPr="00015649">
        <w:rPr>
          <w:rFonts w:eastAsia="Times New Roman"/>
          <w:szCs w:val="24"/>
        </w:rPr>
        <w:t xml:space="preserve"> </w:t>
      </w:r>
      <w:r>
        <w:rPr>
          <w:rFonts w:eastAsia="Times New Roman"/>
          <w:szCs w:val="24"/>
        </w:rPr>
        <w:t>Π</w:t>
      </w:r>
      <w:r w:rsidRPr="00015649">
        <w:rPr>
          <w:rFonts w:eastAsia="Times New Roman"/>
          <w:szCs w:val="24"/>
        </w:rPr>
        <w:t>αρέδωσε πλήρως τις ελληνικές θέσεις και έφ</w:t>
      </w:r>
      <w:r w:rsidRPr="00015649">
        <w:rPr>
          <w:rFonts w:eastAsia="Times New Roman"/>
          <w:szCs w:val="24"/>
        </w:rPr>
        <w:t xml:space="preserve">ερε </w:t>
      </w:r>
      <w:r>
        <w:rPr>
          <w:rFonts w:eastAsia="Times New Roman"/>
          <w:szCs w:val="24"/>
        </w:rPr>
        <w:t>μια</w:t>
      </w:r>
      <w:r w:rsidRPr="00015649">
        <w:rPr>
          <w:rFonts w:eastAsia="Times New Roman"/>
          <w:szCs w:val="24"/>
        </w:rPr>
        <w:t xml:space="preserve"> συμφωνία επιζήμια</w:t>
      </w:r>
      <w:r>
        <w:rPr>
          <w:rFonts w:eastAsia="Times New Roman"/>
          <w:szCs w:val="24"/>
        </w:rPr>
        <w:t>,</w:t>
      </w:r>
      <w:r w:rsidRPr="00015649">
        <w:rPr>
          <w:rFonts w:eastAsia="Times New Roman"/>
          <w:szCs w:val="24"/>
        </w:rPr>
        <w:t xml:space="preserve"> </w:t>
      </w:r>
      <w:r>
        <w:rPr>
          <w:rFonts w:eastAsia="Times New Roman"/>
          <w:szCs w:val="24"/>
        </w:rPr>
        <w:t>αν</w:t>
      </w:r>
      <w:r w:rsidRPr="00015649">
        <w:rPr>
          <w:rFonts w:eastAsia="Times New Roman"/>
          <w:szCs w:val="24"/>
        </w:rPr>
        <w:t>εφάρμοστ</w:t>
      </w:r>
      <w:r>
        <w:rPr>
          <w:rFonts w:eastAsia="Times New Roman"/>
          <w:szCs w:val="24"/>
        </w:rPr>
        <w:t>η</w:t>
      </w:r>
      <w:r w:rsidRPr="00015649">
        <w:rPr>
          <w:rFonts w:eastAsia="Times New Roman"/>
          <w:szCs w:val="24"/>
        </w:rPr>
        <w:t xml:space="preserve"> και ετεροβαρή σε βάρος της Ελλάδας</w:t>
      </w:r>
      <w:r>
        <w:rPr>
          <w:rFonts w:eastAsia="Times New Roman"/>
          <w:szCs w:val="24"/>
        </w:rPr>
        <w:t>.</w:t>
      </w:r>
    </w:p>
    <w:p w14:paraId="77C037CA" w14:textId="77777777" w:rsidR="006113A9" w:rsidRDefault="006B6FC4">
      <w:pPr>
        <w:spacing w:line="600" w:lineRule="auto"/>
        <w:ind w:firstLine="720"/>
        <w:contextualSpacing/>
        <w:jc w:val="both"/>
        <w:rPr>
          <w:rFonts w:eastAsia="Times New Roman"/>
          <w:szCs w:val="24"/>
        </w:rPr>
      </w:pPr>
      <w:r w:rsidRPr="00D1668F">
        <w:rPr>
          <w:rFonts w:eastAsia="Times New Roman"/>
          <w:szCs w:val="24"/>
        </w:rPr>
        <w:t>Κυρίες και κύριοι συνάδελφοι,</w:t>
      </w:r>
      <w:r w:rsidRPr="00015649">
        <w:rPr>
          <w:rFonts w:eastAsia="Times New Roman"/>
          <w:szCs w:val="24"/>
        </w:rPr>
        <w:t xml:space="preserve"> ας εξετάσουμε τα βασικά σημεία</w:t>
      </w:r>
      <w:r>
        <w:rPr>
          <w:rFonts w:eastAsia="Times New Roman"/>
          <w:szCs w:val="24"/>
        </w:rPr>
        <w:t>.</w:t>
      </w:r>
      <w:r w:rsidRPr="00015649">
        <w:rPr>
          <w:rFonts w:eastAsia="Times New Roman"/>
          <w:szCs w:val="24"/>
        </w:rPr>
        <w:t xml:space="preserve"> </w:t>
      </w:r>
      <w:r>
        <w:rPr>
          <w:rFonts w:eastAsia="Times New Roman"/>
          <w:szCs w:val="24"/>
        </w:rPr>
        <w:t>«Κ</w:t>
      </w:r>
      <w:r w:rsidRPr="00015649">
        <w:rPr>
          <w:rFonts w:eastAsia="Times New Roman"/>
          <w:szCs w:val="24"/>
        </w:rPr>
        <w:t>όκκινη γραμμή</w:t>
      </w:r>
      <w:r>
        <w:rPr>
          <w:rFonts w:eastAsia="Times New Roman"/>
          <w:szCs w:val="24"/>
        </w:rPr>
        <w:t>»</w:t>
      </w:r>
      <w:r w:rsidRPr="00015649">
        <w:rPr>
          <w:rFonts w:eastAsia="Times New Roman"/>
          <w:szCs w:val="24"/>
        </w:rPr>
        <w:t xml:space="preserve"> της </w:t>
      </w:r>
      <w:r>
        <w:rPr>
          <w:rFonts w:eastAsia="Times New Roman"/>
          <w:szCs w:val="24"/>
        </w:rPr>
        <w:t>ε</w:t>
      </w:r>
      <w:r w:rsidRPr="00015649">
        <w:rPr>
          <w:rFonts w:eastAsia="Times New Roman"/>
          <w:szCs w:val="24"/>
        </w:rPr>
        <w:t>λληνικής διπλωματίας όλα τα περασμένα χρόνια</w:t>
      </w:r>
      <w:r>
        <w:rPr>
          <w:rFonts w:eastAsia="Times New Roman"/>
          <w:szCs w:val="24"/>
        </w:rPr>
        <w:t>,</w:t>
      </w:r>
      <w:r w:rsidRPr="00015649">
        <w:rPr>
          <w:rFonts w:eastAsia="Times New Roman"/>
          <w:szCs w:val="24"/>
        </w:rPr>
        <w:t xml:space="preserve"> που κα</w:t>
      </w:r>
      <w:r>
        <w:rPr>
          <w:rFonts w:eastAsia="Times New Roman"/>
          <w:szCs w:val="24"/>
        </w:rPr>
        <w:t>μ</w:t>
      </w:r>
      <w:r w:rsidRPr="00015649">
        <w:rPr>
          <w:rFonts w:eastAsia="Times New Roman"/>
          <w:szCs w:val="24"/>
        </w:rPr>
        <w:t xml:space="preserve">μία ελληνική κυβέρνηση </w:t>
      </w:r>
      <w:r>
        <w:rPr>
          <w:rFonts w:eastAsia="Times New Roman"/>
          <w:szCs w:val="24"/>
        </w:rPr>
        <w:t>-</w:t>
      </w:r>
      <w:r w:rsidRPr="00015649">
        <w:rPr>
          <w:rFonts w:eastAsia="Times New Roman"/>
          <w:szCs w:val="24"/>
        </w:rPr>
        <w:t xml:space="preserve">πλην της </w:t>
      </w:r>
      <w:r w:rsidRPr="00015649">
        <w:rPr>
          <w:rFonts w:eastAsia="Times New Roman"/>
          <w:szCs w:val="24"/>
        </w:rPr>
        <w:lastRenderedPageBreak/>
        <w:t xml:space="preserve">δικής </w:t>
      </w:r>
      <w:r>
        <w:rPr>
          <w:rFonts w:eastAsia="Times New Roman"/>
          <w:szCs w:val="24"/>
        </w:rPr>
        <w:t>σας-</w:t>
      </w:r>
      <w:r w:rsidRPr="00015649">
        <w:rPr>
          <w:rFonts w:eastAsia="Times New Roman"/>
          <w:szCs w:val="24"/>
        </w:rPr>
        <w:t xml:space="preserve"> </w:t>
      </w:r>
      <w:r w:rsidRPr="00015649">
        <w:rPr>
          <w:rFonts w:eastAsia="Times New Roman"/>
          <w:szCs w:val="24"/>
        </w:rPr>
        <w:t>δεν τόλμησε να αγνοήσει</w:t>
      </w:r>
      <w:r>
        <w:rPr>
          <w:rFonts w:eastAsia="Times New Roman"/>
          <w:szCs w:val="24"/>
        </w:rPr>
        <w:t>,</w:t>
      </w:r>
      <w:r w:rsidRPr="00015649">
        <w:rPr>
          <w:rFonts w:eastAsia="Times New Roman"/>
          <w:szCs w:val="24"/>
        </w:rPr>
        <w:t xml:space="preserve"> είναι η ιστορία </w:t>
      </w:r>
      <w:r>
        <w:rPr>
          <w:rFonts w:eastAsia="Times New Roman"/>
          <w:szCs w:val="24"/>
        </w:rPr>
        <w:t>μας, η ραχοκοκαλιά</w:t>
      </w:r>
      <w:r w:rsidRPr="00015649">
        <w:rPr>
          <w:rFonts w:eastAsia="Times New Roman"/>
          <w:szCs w:val="24"/>
        </w:rPr>
        <w:t xml:space="preserve"> του ελληνικού έθνους</w:t>
      </w:r>
      <w:r>
        <w:rPr>
          <w:rFonts w:eastAsia="Times New Roman"/>
          <w:szCs w:val="24"/>
        </w:rPr>
        <w:t>.</w:t>
      </w:r>
      <w:r w:rsidRPr="00015649">
        <w:rPr>
          <w:rFonts w:eastAsia="Times New Roman"/>
          <w:szCs w:val="24"/>
        </w:rPr>
        <w:t xml:space="preserve"> </w:t>
      </w:r>
      <w:r>
        <w:rPr>
          <w:rFonts w:eastAsia="Times New Roman"/>
          <w:szCs w:val="24"/>
        </w:rPr>
        <w:t>Α</w:t>
      </w:r>
      <w:r w:rsidRPr="00015649">
        <w:rPr>
          <w:rFonts w:eastAsia="Times New Roman"/>
          <w:szCs w:val="24"/>
        </w:rPr>
        <w:t>υτή η πραγματικότητα δεν ανατρέπεται ούτε αναθεωρείται</w:t>
      </w:r>
      <w:r>
        <w:rPr>
          <w:rFonts w:eastAsia="Times New Roman"/>
          <w:szCs w:val="24"/>
        </w:rPr>
        <w:t>.</w:t>
      </w:r>
    </w:p>
    <w:p w14:paraId="77C037CB" w14:textId="77777777" w:rsidR="006113A9" w:rsidRDefault="006B6FC4">
      <w:pPr>
        <w:spacing w:line="600" w:lineRule="auto"/>
        <w:ind w:firstLine="720"/>
        <w:contextualSpacing/>
        <w:jc w:val="both"/>
        <w:rPr>
          <w:rFonts w:eastAsia="Times New Roman"/>
          <w:szCs w:val="24"/>
        </w:rPr>
      </w:pPr>
      <w:r>
        <w:rPr>
          <w:rFonts w:eastAsia="Times New Roman"/>
          <w:szCs w:val="24"/>
        </w:rPr>
        <w:t>Σ</w:t>
      </w:r>
      <w:r w:rsidRPr="00015649">
        <w:rPr>
          <w:rFonts w:eastAsia="Times New Roman"/>
          <w:szCs w:val="24"/>
        </w:rPr>
        <w:t xml:space="preserve">ήμερα με την ψήφο σας αναγνωρίζετε ένα </w:t>
      </w:r>
      <w:r>
        <w:rPr>
          <w:rFonts w:eastAsia="Times New Roman"/>
          <w:szCs w:val="24"/>
        </w:rPr>
        <w:t>μ</w:t>
      </w:r>
      <w:r w:rsidRPr="00015649">
        <w:rPr>
          <w:rFonts w:eastAsia="Times New Roman"/>
          <w:szCs w:val="24"/>
        </w:rPr>
        <w:t>ακεδονικό έθνος δίπλα στο</w:t>
      </w:r>
      <w:r>
        <w:rPr>
          <w:rFonts w:eastAsia="Times New Roman"/>
          <w:szCs w:val="24"/>
        </w:rPr>
        <w:t>ν</w:t>
      </w:r>
      <w:r w:rsidRPr="00015649">
        <w:rPr>
          <w:rFonts w:eastAsia="Times New Roman"/>
          <w:szCs w:val="24"/>
        </w:rPr>
        <w:t xml:space="preserve"> δικό μας </w:t>
      </w:r>
      <w:r>
        <w:rPr>
          <w:rFonts w:eastAsia="Times New Roman"/>
          <w:szCs w:val="24"/>
        </w:rPr>
        <w:t>μ</w:t>
      </w:r>
      <w:r w:rsidRPr="00015649">
        <w:rPr>
          <w:rFonts w:eastAsia="Times New Roman"/>
          <w:szCs w:val="24"/>
        </w:rPr>
        <w:t>ακεδονικό πληθυσμό</w:t>
      </w:r>
      <w:r>
        <w:rPr>
          <w:rFonts w:eastAsia="Times New Roman"/>
          <w:szCs w:val="24"/>
        </w:rPr>
        <w:t>.</w:t>
      </w:r>
      <w:r w:rsidRPr="00015649">
        <w:rPr>
          <w:rFonts w:eastAsia="Times New Roman"/>
          <w:szCs w:val="24"/>
        </w:rPr>
        <w:t xml:space="preserve"> </w:t>
      </w:r>
      <w:r>
        <w:rPr>
          <w:rFonts w:eastAsia="Times New Roman"/>
          <w:szCs w:val="24"/>
        </w:rPr>
        <w:t>Δ</w:t>
      </w:r>
      <w:r w:rsidRPr="00015649">
        <w:rPr>
          <w:rFonts w:eastAsia="Times New Roman"/>
          <w:szCs w:val="24"/>
        </w:rPr>
        <w:t xml:space="preserve">ίδεται ενυπόγραφα </w:t>
      </w:r>
      <w:r w:rsidRPr="00015649">
        <w:rPr>
          <w:rFonts w:eastAsia="Times New Roman"/>
          <w:szCs w:val="24"/>
        </w:rPr>
        <w:t>απεριόριστη πρόσβαση στη μακεδονική κληρονομιά</w:t>
      </w:r>
      <w:r>
        <w:rPr>
          <w:rFonts w:eastAsia="Times New Roman"/>
          <w:szCs w:val="24"/>
        </w:rPr>
        <w:t>. Καταθέτω στα Π</w:t>
      </w:r>
      <w:r w:rsidRPr="00015649">
        <w:rPr>
          <w:rFonts w:eastAsia="Times New Roman"/>
          <w:szCs w:val="24"/>
        </w:rPr>
        <w:t xml:space="preserve">ρακτικά </w:t>
      </w:r>
      <w:r>
        <w:rPr>
          <w:rFonts w:eastAsia="Times New Roman"/>
          <w:szCs w:val="24"/>
        </w:rPr>
        <w:t>δύο</w:t>
      </w:r>
      <w:r w:rsidRPr="00015649">
        <w:rPr>
          <w:rFonts w:eastAsia="Times New Roman"/>
          <w:szCs w:val="24"/>
        </w:rPr>
        <w:t xml:space="preserve"> άρθρα ενός γνωστού σε </w:t>
      </w:r>
      <w:r>
        <w:rPr>
          <w:rFonts w:eastAsia="Times New Roman"/>
          <w:szCs w:val="24"/>
        </w:rPr>
        <w:t>εσάς,</w:t>
      </w:r>
      <w:r w:rsidRPr="00015649">
        <w:rPr>
          <w:rFonts w:eastAsia="Times New Roman"/>
          <w:szCs w:val="24"/>
        </w:rPr>
        <w:t xml:space="preserve"> στο</w:t>
      </w:r>
      <w:r>
        <w:rPr>
          <w:rFonts w:eastAsia="Times New Roman"/>
          <w:szCs w:val="24"/>
        </w:rPr>
        <w:t>ν</w:t>
      </w:r>
      <w:r w:rsidRPr="00015649">
        <w:rPr>
          <w:rFonts w:eastAsia="Times New Roman"/>
          <w:szCs w:val="24"/>
        </w:rPr>
        <w:t xml:space="preserve"> ΣΥΡΙΖΑ</w:t>
      </w:r>
      <w:r>
        <w:rPr>
          <w:rFonts w:eastAsia="Times New Roman"/>
          <w:szCs w:val="24"/>
        </w:rPr>
        <w:t>,</w:t>
      </w:r>
      <w:r w:rsidRPr="00015649">
        <w:rPr>
          <w:rFonts w:eastAsia="Times New Roman"/>
          <w:szCs w:val="24"/>
        </w:rPr>
        <w:t xml:space="preserve"> συμπατριώτη δικού μου</w:t>
      </w:r>
      <w:r>
        <w:rPr>
          <w:rFonts w:eastAsia="Times New Roman"/>
          <w:szCs w:val="24"/>
        </w:rPr>
        <w:t>,</w:t>
      </w:r>
      <w:r w:rsidRPr="00015649">
        <w:rPr>
          <w:rFonts w:eastAsia="Times New Roman"/>
          <w:szCs w:val="24"/>
        </w:rPr>
        <w:t xml:space="preserve"> πρώην συμβούλου του Πρωθυπουργού</w:t>
      </w:r>
      <w:r>
        <w:rPr>
          <w:rFonts w:eastAsia="Times New Roman"/>
          <w:szCs w:val="24"/>
        </w:rPr>
        <w:t>,</w:t>
      </w:r>
      <w:r w:rsidRPr="00015649">
        <w:rPr>
          <w:rFonts w:eastAsia="Times New Roman"/>
          <w:szCs w:val="24"/>
        </w:rPr>
        <w:t xml:space="preserve"> του </w:t>
      </w:r>
      <w:r>
        <w:rPr>
          <w:rFonts w:eastAsia="Times New Roman"/>
          <w:szCs w:val="24"/>
        </w:rPr>
        <w:t>Λαοκράτη Βάσση, με τίτλους</w:t>
      </w:r>
      <w:r w:rsidRPr="00015649">
        <w:rPr>
          <w:rFonts w:eastAsia="Times New Roman"/>
          <w:szCs w:val="24"/>
        </w:rPr>
        <w:t xml:space="preserve"> </w:t>
      </w:r>
      <w:r>
        <w:rPr>
          <w:rFonts w:eastAsia="Times New Roman"/>
          <w:szCs w:val="24"/>
        </w:rPr>
        <w:t xml:space="preserve">«Το κεντρί του </w:t>
      </w:r>
      <w:r>
        <w:rPr>
          <w:rFonts w:eastAsia="Times New Roman"/>
          <w:szCs w:val="24"/>
        </w:rPr>
        <w:t>μ</w:t>
      </w:r>
      <w:r>
        <w:rPr>
          <w:rFonts w:eastAsia="Times New Roman"/>
          <w:szCs w:val="24"/>
        </w:rPr>
        <w:t>ακεδονισ</w:t>
      </w:r>
      <w:r w:rsidRPr="00015649">
        <w:rPr>
          <w:rFonts w:eastAsia="Times New Roman"/>
          <w:szCs w:val="24"/>
        </w:rPr>
        <w:t>μο</w:t>
      </w:r>
      <w:r>
        <w:rPr>
          <w:rFonts w:eastAsia="Times New Roman"/>
          <w:szCs w:val="24"/>
        </w:rPr>
        <w:t>ύ»</w:t>
      </w:r>
      <w:r w:rsidRPr="00015649">
        <w:rPr>
          <w:rFonts w:eastAsia="Times New Roman"/>
          <w:szCs w:val="24"/>
        </w:rPr>
        <w:t xml:space="preserve"> και </w:t>
      </w:r>
      <w:r>
        <w:rPr>
          <w:rFonts w:eastAsia="Times New Roman"/>
          <w:szCs w:val="24"/>
        </w:rPr>
        <w:t>«Τ</w:t>
      </w:r>
      <w:r w:rsidRPr="00015649">
        <w:rPr>
          <w:rFonts w:eastAsia="Times New Roman"/>
          <w:szCs w:val="24"/>
        </w:rPr>
        <w:t xml:space="preserve">α απόνερα των </w:t>
      </w:r>
      <w:r>
        <w:rPr>
          <w:rFonts w:eastAsia="Times New Roman"/>
          <w:szCs w:val="24"/>
        </w:rPr>
        <w:t>«</w:t>
      </w:r>
      <w:r w:rsidRPr="00015649">
        <w:rPr>
          <w:rFonts w:eastAsia="Times New Roman"/>
          <w:szCs w:val="24"/>
        </w:rPr>
        <w:t>Πρεσπών</w:t>
      </w:r>
      <w:r>
        <w:rPr>
          <w:rFonts w:eastAsia="Times New Roman"/>
          <w:szCs w:val="24"/>
        </w:rPr>
        <w:t xml:space="preserve">»», ο οποίος σας εγκαλεί </w:t>
      </w:r>
      <w:r w:rsidRPr="00015649">
        <w:rPr>
          <w:rFonts w:eastAsia="Times New Roman"/>
          <w:szCs w:val="24"/>
        </w:rPr>
        <w:t xml:space="preserve">για τη </w:t>
      </w:r>
      <w:r>
        <w:rPr>
          <w:rFonts w:eastAsia="Times New Roman"/>
          <w:szCs w:val="24"/>
        </w:rPr>
        <w:t>σ</w:t>
      </w:r>
      <w:r w:rsidRPr="00015649">
        <w:rPr>
          <w:rFonts w:eastAsia="Times New Roman"/>
          <w:szCs w:val="24"/>
        </w:rPr>
        <w:t>υμφωνία</w:t>
      </w:r>
      <w:r>
        <w:rPr>
          <w:rFonts w:eastAsia="Times New Roman"/>
          <w:szCs w:val="24"/>
        </w:rPr>
        <w:t>.</w:t>
      </w:r>
    </w:p>
    <w:p w14:paraId="77C037CC" w14:textId="77777777" w:rsidR="006113A9" w:rsidRDefault="006B6FC4">
      <w:pPr>
        <w:spacing w:line="600" w:lineRule="auto"/>
        <w:ind w:firstLine="720"/>
        <w:contextualSpacing/>
        <w:jc w:val="both"/>
        <w:rPr>
          <w:rFonts w:eastAsia="Times New Roman" w:cs="Times New Roman"/>
          <w:szCs w:val="24"/>
        </w:rPr>
      </w:pPr>
      <w:r w:rsidRPr="00AF3B92">
        <w:rPr>
          <w:rFonts w:eastAsia="Times New Roman"/>
          <w:szCs w:val="24"/>
        </w:rPr>
        <w:t xml:space="preserve">(Στο σημείο αυτό ο Βουλευτής κ. </w:t>
      </w:r>
      <w:r>
        <w:rPr>
          <w:rFonts w:eastAsia="Times New Roman" w:cs="Times New Roman"/>
          <w:szCs w:val="24"/>
        </w:rPr>
        <w:t xml:space="preserve">Γεώργιος Στύλιος </w:t>
      </w:r>
      <w:r w:rsidRPr="00AF3B92">
        <w:rPr>
          <w:rFonts w:eastAsia="Times New Roman"/>
          <w:szCs w:val="24"/>
        </w:rPr>
        <w:t>καταθέτει για τα Πρακτικά τ</w:t>
      </w:r>
      <w:r>
        <w:rPr>
          <w:rFonts w:eastAsia="Times New Roman"/>
          <w:szCs w:val="24"/>
        </w:rPr>
        <w:t>α</w:t>
      </w:r>
      <w:r w:rsidRPr="00AF3B92">
        <w:rPr>
          <w:rFonts w:eastAsia="Times New Roman"/>
          <w:szCs w:val="24"/>
        </w:rPr>
        <w:t xml:space="preserve"> προαναφερθέν</w:t>
      </w:r>
      <w:r>
        <w:rPr>
          <w:rFonts w:eastAsia="Times New Roman"/>
          <w:szCs w:val="24"/>
        </w:rPr>
        <w:t>τα</w:t>
      </w:r>
      <w:r w:rsidRPr="00AF3B92">
        <w:rPr>
          <w:rFonts w:eastAsia="Times New Roman"/>
          <w:szCs w:val="24"/>
        </w:rPr>
        <w:t xml:space="preserve"> </w:t>
      </w:r>
      <w:r>
        <w:rPr>
          <w:rFonts w:eastAsia="Times New Roman"/>
          <w:szCs w:val="24"/>
        </w:rPr>
        <w:t>άρθρα, τα</w:t>
      </w:r>
      <w:r w:rsidRPr="00AF3B92">
        <w:rPr>
          <w:rFonts w:eastAsia="Times New Roman"/>
          <w:szCs w:val="24"/>
        </w:rPr>
        <w:t xml:space="preserve"> οποί</w:t>
      </w:r>
      <w:r>
        <w:rPr>
          <w:rFonts w:eastAsia="Times New Roman"/>
          <w:szCs w:val="24"/>
        </w:rPr>
        <w:t>α</w:t>
      </w:r>
      <w:r w:rsidRPr="00AF3B92">
        <w:rPr>
          <w:rFonts w:eastAsia="Times New Roman"/>
          <w:szCs w:val="24"/>
        </w:rPr>
        <w:t xml:space="preserve"> βρίσκ</w:t>
      </w:r>
      <w:r>
        <w:rPr>
          <w:rFonts w:eastAsia="Times New Roman"/>
          <w:szCs w:val="24"/>
        </w:rPr>
        <w:t>ονται στο α</w:t>
      </w:r>
      <w:r w:rsidRPr="00AF3B92">
        <w:rPr>
          <w:rFonts w:eastAsia="Times New Roman"/>
          <w:szCs w:val="24"/>
        </w:rPr>
        <w:t>ρχείο του Τμήματος Γραμματείας της Διεύθυνσης Στενογραφίας και Πρακτικών της Βουλή</w:t>
      </w:r>
      <w:r w:rsidRPr="00AF3B92">
        <w:rPr>
          <w:rFonts w:eastAsia="Times New Roman"/>
          <w:szCs w:val="24"/>
        </w:rPr>
        <w:t>ς)</w:t>
      </w:r>
    </w:p>
    <w:p w14:paraId="77C037CD" w14:textId="77777777" w:rsidR="006113A9" w:rsidRDefault="006B6FC4">
      <w:pPr>
        <w:spacing w:line="600" w:lineRule="auto"/>
        <w:ind w:firstLine="720"/>
        <w:contextualSpacing/>
        <w:jc w:val="both"/>
        <w:rPr>
          <w:rFonts w:eastAsia="Times New Roman"/>
          <w:szCs w:val="24"/>
        </w:rPr>
      </w:pPr>
      <w:r>
        <w:rPr>
          <w:rFonts w:eastAsia="Times New Roman"/>
          <w:szCs w:val="24"/>
        </w:rPr>
        <w:t>Μ</w:t>
      </w:r>
      <w:r w:rsidRPr="00015649">
        <w:rPr>
          <w:rFonts w:eastAsia="Times New Roman"/>
          <w:szCs w:val="24"/>
        </w:rPr>
        <w:t xml:space="preserve">ε τη </w:t>
      </w:r>
      <w:r>
        <w:rPr>
          <w:rFonts w:eastAsia="Times New Roman"/>
          <w:szCs w:val="24"/>
        </w:rPr>
        <w:t>σ</w:t>
      </w:r>
      <w:r w:rsidRPr="00015649">
        <w:rPr>
          <w:rFonts w:eastAsia="Times New Roman"/>
          <w:szCs w:val="24"/>
        </w:rPr>
        <w:t>υμφωνία τα Σκόπια εξασφαλίζουν στους πολίτες τους να ονομάζονται Μακεδόνες</w:t>
      </w:r>
      <w:r>
        <w:rPr>
          <w:rFonts w:eastAsia="Times New Roman"/>
          <w:szCs w:val="24"/>
        </w:rPr>
        <w:t>.</w:t>
      </w:r>
      <w:r w:rsidRPr="00015649">
        <w:rPr>
          <w:rFonts w:eastAsia="Times New Roman"/>
          <w:szCs w:val="24"/>
        </w:rPr>
        <w:t xml:space="preserve"> </w:t>
      </w:r>
      <w:r>
        <w:rPr>
          <w:rFonts w:eastAsia="Times New Roman"/>
          <w:szCs w:val="24"/>
        </w:rPr>
        <w:t>Γ</w:t>
      </w:r>
      <w:r w:rsidRPr="00015649">
        <w:rPr>
          <w:rFonts w:eastAsia="Times New Roman"/>
          <w:szCs w:val="24"/>
        </w:rPr>
        <w:t xml:space="preserve">ια πρώτη φορά </w:t>
      </w:r>
      <w:r>
        <w:rPr>
          <w:rFonts w:eastAsia="Times New Roman"/>
          <w:szCs w:val="24"/>
        </w:rPr>
        <w:t xml:space="preserve">μια </w:t>
      </w:r>
      <w:r w:rsidRPr="00015649">
        <w:rPr>
          <w:rFonts w:eastAsia="Times New Roman"/>
          <w:szCs w:val="24"/>
        </w:rPr>
        <w:t xml:space="preserve">ελληνική κυβέρνηση μέσω ενός δεσμευτικού διμερούς συμβατικού κειμένου αναγνωρίζει ρητώς και επίσημα την ύπαρξη μακεδονικής </w:t>
      </w:r>
      <w:r w:rsidRPr="00015649">
        <w:rPr>
          <w:rFonts w:eastAsia="Times New Roman"/>
          <w:szCs w:val="24"/>
        </w:rPr>
        <w:lastRenderedPageBreak/>
        <w:t>γλώσσας</w:t>
      </w:r>
      <w:r>
        <w:rPr>
          <w:rFonts w:eastAsia="Times New Roman"/>
          <w:szCs w:val="24"/>
        </w:rPr>
        <w:t xml:space="preserve"> -</w:t>
      </w:r>
      <w:r w:rsidRPr="00015649">
        <w:rPr>
          <w:rFonts w:eastAsia="Times New Roman"/>
          <w:szCs w:val="24"/>
        </w:rPr>
        <w:t>σλαβική γλώσσα</w:t>
      </w:r>
      <w:r>
        <w:rPr>
          <w:rFonts w:eastAsia="Times New Roman"/>
          <w:szCs w:val="24"/>
        </w:rPr>
        <w:t>- που</w:t>
      </w:r>
      <w:r w:rsidRPr="00015649">
        <w:rPr>
          <w:rFonts w:eastAsia="Times New Roman"/>
          <w:szCs w:val="24"/>
        </w:rPr>
        <w:t xml:space="preserve"> εφεξής θα ονομάζεται </w:t>
      </w:r>
      <w:r>
        <w:rPr>
          <w:rFonts w:eastAsia="Times New Roman"/>
          <w:szCs w:val="24"/>
        </w:rPr>
        <w:t>«</w:t>
      </w:r>
      <w:r>
        <w:rPr>
          <w:rFonts w:eastAsia="Times New Roman"/>
          <w:szCs w:val="24"/>
        </w:rPr>
        <w:t>μ</w:t>
      </w:r>
      <w:r w:rsidRPr="00015649">
        <w:rPr>
          <w:rFonts w:eastAsia="Times New Roman"/>
          <w:szCs w:val="24"/>
        </w:rPr>
        <w:t>ακεδονική</w:t>
      </w:r>
      <w:r>
        <w:rPr>
          <w:rFonts w:eastAsia="Times New Roman"/>
          <w:szCs w:val="24"/>
        </w:rPr>
        <w:t>».</w:t>
      </w:r>
      <w:r w:rsidRPr="00015649">
        <w:rPr>
          <w:rFonts w:eastAsia="Times New Roman"/>
          <w:szCs w:val="24"/>
        </w:rPr>
        <w:t xml:space="preserve"> </w:t>
      </w:r>
      <w:r>
        <w:rPr>
          <w:rFonts w:eastAsia="Times New Roman"/>
          <w:szCs w:val="24"/>
        </w:rPr>
        <w:t>Π</w:t>
      </w:r>
      <w:r w:rsidRPr="00015649">
        <w:rPr>
          <w:rFonts w:eastAsia="Times New Roman"/>
          <w:szCs w:val="24"/>
        </w:rPr>
        <w:t xml:space="preserve">αραχωρείται </w:t>
      </w:r>
      <w:r>
        <w:rPr>
          <w:rFonts w:eastAsia="Times New Roman"/>
          <w:szCs w:val="24"/>
        </w:rPr>
        <w:t>ε</w:t>
      </w:r>
      <w:r w:rsidRPr="00015649">
        <w:rPr>
          <w:rFonts w:eastAsia="Times New Roman"/>
          <w:szCs w:val="24"/>
        </w:rPr>
        <w:t>πίσης συνέχιση της χρήσης του ακρωνύμ</w:t>
      </w:r>
      <w:r>
        <w:rPr>
          <w:rFonts w:eastAsia="Times New Roman"/>
          <w:szCs w:val="24"/>
        </w:rPr>
        <w:t>ι</w:t>
      </w:r>
      <w:r w:rsidRPr="00015649">
        <w:rPr>
          <w:rFonts w:eastAsia="Times New Roman"/>
          <w:szCs w:val="24"/>
        </w:rPr>
        <w:t>ο</w:t>
      </w:r>
      <w:r>
        <w:rPr>
          <w:rFonts w:eastAsia="Times New Roman"/>
          <w:szCs w:val="24"/>
        </w:rPr>
        <w:t>υ</w:t>
      </w:r>
      <w:r w:rsidRPr="00015649">
        <w:rPr>
          <w:rFonts w:eastAsia="Times New Roman"/>
          <w:szCs w:val="24"/>
        </w:rPr>
        <w:t xml:space="preserve"> </w:t>
      </w:r>
      <w:r>
        <w:rPr>
          <w:rFonts w:eastAsia="Times New Roman"/>
          <w:szCs w:val="24"/>
        </w:rPr>
        <w:t>«</w:t>
      </w:r>
      <w:r w:rsidRPr="00015649">
        <w:rPr>
          <w:rFonts w:eastAsia="Times New Roman"/>
          <w:szCs w:val="24"/>
        </w:rPr>
        <w:t>MK</w:t>
      </w:r>
      <w:r>
        <w:rPr>
          <w:rFonts w:eastAsia="Times New Roman"/>
          <w:szCs w:val="24"/>
        </w:rPr>
        <w:t>»,</w:t>
      </w:r>
      <w:r w:rsidRPr="00015649">
        <w:rPr>
          <w:rFonts w:eastAsia="Times New Roman"/>
          <w:szCs w:val="24"/>
        </w:rPr>
        <w:t xml:space="preserve"> </w:t>
      </w:r>
      <w:r>
        <w:rPr>
          <w:rFonts w:eastAsia="Times New Roman"/>
          <w:szCs w:val="24"/>
        </w:rPr>
        <w:t>Μακεδονία ή «ΜΚD», Δ</w:t>
      </w:r>
      <w:r w:rsidRPr="00015649">
        <w:rPr>
          <w:rFonts w:eastAsia="Times New Roman"/>
          <w:szCs w:val="24"/>
        </w:rPr>
        <w:t>ημοκρατία της Μακεδονίας</w:t>
      </w:r>
      <w:r>
        <w:rPr>
          <w:rFonts w:eastAsia="Times New Roman"/>
          <w:szCs w:val="24"/>
        </w:rPr>
        <w:t>,</w:t>
      </w:r>
      <w:r w:rsidRPr="00015649">
        <w:rPr>
          <w:rFonts w:eastAsia="Times New Roman"/>
          <w:szCs w:val="24"/>
        </w:rPr>
        <w:t xml:space="preserve"> </w:t>
      </w:r>
      <w:r>
        <w:rPr>
          <w:rFonts w:eastAsia="Times New Roman"/>
          <w:szCs w:val="24"/>
          <w:lang w:val="en-US"/>
        </w:rPr>
        <w:t>Democracy</w:t>
      </w:r>
      <w:r w:rsidRPr="00092653">
        <w:rPr>
          <w:rFonts w:eastAsia="Times New Roman"/>
          <w:szCs w:val="24"/>
        </w:rPr>
        <w:t xml:space="preserve"> </w:t>
      </w:r>
      <w:r>
        <w:rPr>
          <w:rFonts w:eastAsia="Times New Roman"/>
          <w:szCs w:val="24"/>
          <w:lang w:val="en-US"/>
        </w:rPr>
        <w:t>of</w:t>
      </w:r>
      <w:r w:rsidRPr="00092653">
        <w:rPr>
          <w:rFonts w:eastAsia="Times New Roman"/>
          <w:szCs w:val="24"/>
        </w:rPr>
        <w:t xml:space="preserve"> </w:t>
      </w:r>
      <w:r>
        <w:rPr>
          <w:rFonts w:eastAsia="Times New Roman"/>
          <w:szCs w:val="24"/>
          <w:lang w:val="en-US"/>
        </w:rPr>
        <w:t>Macedonia</w:t>
      </w:r>
      <w:r>
        <w:rPr>
          <w:rFonts w:eastAsia="Times New Roman"/>
          <w:szCs w:val="24"/>
        </w:rPr>
        <w:t>.</w:t>
      </w:r>
      <w:r w:rsidRPr="00092653">
        <w:rPr>
          <w:rFonts w:eastAsia="Times New Roman"/>
          <w:szCs w:val="24"/>
        </w:rPr>
        <w:t xml:space="preserve"> </w:t>
      </w:r>
      <w:r>
        <w:rPr>
          <w:rFonts w:eastAsia="Times New Roman"/>
          <w:szCs w:val="24"/>
        </w:rPr>
        <w:t>Α</w:t>
      </w:r>
      <w:r w:rsidRPr="00015649">
        <w:rPr>
          <w:rFonts w:eastAsia="Times New Roman"/>
          <w:szCs w:val="24"/>
        </w:rPr>
        <w:t>υτό αναγράφεται στην παράγραφο 3</w:t>
      </w:r>
      <w:r>
        <w:rPr>
          <w:rFonts w:eastAsia="Times New Roman"/>
          <w:szCs w:val="24"/>
        </w:rPr>
        <w:t>ε΄</w:t>
      </w:r>
      <w:r w:rsidRPr="00015649">
        <w:rPr>
          <w:rFonts w:eastAsia="Times New Roman"/>
          <w:szCs w:val="24"/>
        </w:rPr>
        <w:t xml:space="preserve"> του άρθρου 1</w:t>
      </w:r>
      <w:r>
        <w:rPr>
          <w:rFonts w:eastAsia="Times New Roman"/>
          <w:szCs w:val="24"/>
        </w:rPr>
        <w:t>.</w:t>
      </w:r>
    </w:p>
    <w:p w14:paraId="77C037CE" w14:textId="77777777" w:rsidR="006113A9" w:rsidRDefault="006B6FC4">
      <w:pPr>
        <w:spacing w:line="600" w:lineRule="auto"/>
        <w:ind w:firstLine="720"/>
        <w:contextualSpacing/>
        <w:jc w:val="both"/>
        <w:rPr>
          <w:rFonts w:eastAsia="Times New Roman"/>
          <w:szCs w:val="24"/>
        </w:rPr>
      </w:pPr>
      <w:r>
        <w:rPr>
          <w:rFonts w:eastAsia="Times New Roman"/>
          <w:szCs w:val="24"/>
        </w:rPr>
        <w:t>Και σας ρωτάω: Τ</w:t>
      </w:r>
      <w:r w:rsidRPr="00015649">
        <w:rPr>
          <w:rFonts w:eastAsia="Times New Roman"/>
          <w:szCs w:val="24"/>
        </w:rPr>
        <w:t xml:space="preserve">α προϊόντα των Σκοπίων από </w:t>
      </w:r>
      <w:r>
        <w:rPr>
          <w:rFonts w:eastAsia="Times New Roman"/>
          <w:szCs w:val="24"/>
        </w:rPr>
        <w:t>ε</w:t>
      </w:r>
      <w:r w:rsidRPr="00015649">
        <w:rPr>
          <w:rFonts w:eastAsia="Times New Roman"/>
          <w:szCs w:val="24"/>
        </w:rPr>
        <w:t>δώ και στο εξής</w:t>
      </w:r>
      <w:r>
        <w:rPr>
          <w:rFonts w:eastAsia="Times New Roman"/>
          <w:szCs w:val="24"/>
        </w:rPr>
        <w:t>,</w:t>
      </w:r>
      <w:r w:rsidRPr="00015649">
        <w:rPr>
          <w:rFonts w:eastAsia="Times New Roman"/>
          <w:szCs w:val="24"/>
        </w:rPr>
        <w:t xml:space="preserve"> με τη δική σας συγκατάθεση</w:t>
      </w:r>
      <w:r>
        <w:rPr>
          <w:rFonts w:eastAsia="Times New Roman"/>
          <w:szCs w:val="24"/>
        </w:rPr>
        <w:t>,</w:t>
      </w:r>
      <w:r w:rsidRPr="00015649">
        <w:rPr>
          <w:rFonts w:eastAsia="Times New Roman"/>
          <w:szCs w:val="24"/>
        </w:rPr>
        <w:t xml:space="preserve"> με την ψήφο των Ελλήνων Βουλευτών</w:t>
      </w:r>
      <w:r>
        <w:rPr>
          <w:rFonts w:eastAsia="Times New Roman"/>
          <w:szCs w:val="24"/>
        </w:rPr>
        <w:t>,</w:t>
      </w:r>
      <w:r w:rsidRPr="00015649">
        <w:rPr>
          <w:rFonts w:eastAsia="Times New Roman"/>
          <w:szCs w:val="24"/>
        </w:rPr>
        <w:t xml:space="preserve"> θα ονομάζ</w:t>
      </w:r>
      <w:r>
        <w:rPr>
          <w:rFonts w:eastAsia="Times New Roman"/>
          <w:szCs w:val="24"/>
        </w:rPr>
        <w:t>ονται «μ</w:t>
      </w:r>
      <w:r w:rsidRPr="00015649">
        <w:rPr>
          <w:rFonts w:eastAsia="Times New Roman"/>
          <w:szCs w:val="24"/>
        </w:rPr>
        <w:t>ακεδονικά</w:t>
      </w:r>
      <w:r>
        <w:rPr>
          <w:rFonts w:eastAsia="Times New Roman"/>
          <w:szCs w:val="24"/>
        </w:rPr>
        <w:t>». Θ</w:t>
      </w:r>
      <w:r w:rsidRPr="00015649">
        <w:rPr>
          <w:rFonts w:eastAsia="Times New Roman"/>
          <w:szCs w:val="24"/>
        </w:rPr>
        <w:t xml:space="preserve">α μπορούν δηλαδή τα Σκόπια να πουλούν μακεδονική φέτα σε </w:t>
      </w:r>
      <w:r>
        <w:rPr>
          <w:rFonts w:eastAsia="Times New Roman"/>
          <w:szCs w:val="24"/>
        </w:rPr>
        <w:t>τ</w:t>
      </w:r>
      <w:r w:rsidRPr="00015649">
        <w:rPr>
          <w:rFonts w:eastAsia="Times New Roman"/>
          <w:szCs w:val="24"/>
        </w:rPr>
        <w:t>ρίτες χώρες</w:t>
      </w:r>
      <w:r>
        <w:rPr>
          <w:rFonts w:eastAsia="Times New Roman"/>
          <w:szCs w:val="24"/>
        </w:rPr>
        <w:t>,</w:t>
      </w:r>
      <w:r w:rsidRPr="00015649">
        <w:rPr>
          <w:rFonts w:eastAsia="Times New Roman"/>
          <w:szCs w:val="24"/>
        </w:rPr>
        <w:t xml:space="preserve"> όπως είναι η Ρωσία</w:t>
      </w:r>
      <w:r>
        <w:rPr>
          <w:rFonts w:eastAsia="Times New Roman"/>
          <w:szCs w:val="24"/>
        </w:rPr>
        <w:t>,</w:t>
      </w:r>
      <w:r w:rsidRPr="00015649">
        <w:rPr>
          <w:rFonts w:eastAsia="Times New Roman"/>
          <w:szCs w:val="24"/>
        </w:rPr>
        <w:t xml:space="preserve"> </w:t>
      </w:r>
      <w:r>
        <w:rPr>
          <w:rFonts w:eastAsia="Times New Roman"/>
          <w:szCs w:val="24"/>
        </w:rPr>
        <w:t>ή</w:t>
      </w:r>
      <w:r w:rsidRPr="00015649">
        <w:rPr>
          <w:rFonts w:eastAsia="Times New Roman"/>
          <w:szCs w:val="24"/>
        </w:rPr>
        <w:t xml:space="preserve"> άλλες χώρες</w:t>
      </w:r>
      <w:r>
        <w:rPr>
          <w:rFonts w:eastAsia="Times New Roman"/>
          <w:szCs w:val="24"/>
        </w:rPr>
        <w:t>.</w:t>
      </w:r>
      <w:r w:rsidRPr="00015649">
        <w:rPr>
          <w:rFonts w:eastAsia="Times New Roman"/>
          <w:szCs w:val="24"/>
        </w:rPr>
        <w:t xml:space="preserve"> </w:t>
      </w:r>
      <w:r>
        <w:rPr>
          <w:rFonts w:eastAsia="Times New Roman"/>
          <w:szCs w:val="24"/>
        </w:rPr>
        <w:t>Σ</w:t>
      </w:r>
      <w:r w:rsidRPr="00015649">
        <w:rPr>
          <w:rFonts w:eastAsia="Times New Roman"/>
          <w:szCs w:val="24"/>
        </w:rPr>
        <w:t xml:space="preserve">ε αυτό δεν </w:t>
      </w:r>
      <w:r w:rsidRPr="00015649">
        <w:rPr>
          <w:rFonts w:eastAsia="Times New Roman"/>
          <w:szCs w:val="24"/>
        </w:rPr>
        <w:t>υπάρχει κα</w:t>
      </w:r>
      <w:r>
        <w:rPr>
          <w:rFonts w:eastAsia="Times New Roman"/>
          <w:szCs w:val="24"/>
        </w:rPr>
        <w:t>μ</w:t>
      </w:r>
      <w:r w:rsidRPr="00015649">
        <w:rPr>
          <w:rFonts w:eastAsia="Times New Roman"/>
          <w:szCs w:val="24"/>
        </w:rPr>
        <w:t>μία απάντηση και αυτό είναι η κατάργηση στην πράξη του erga omnes</w:t>
      </w:r>
      <w:r>
        <w:rPr>
          <w:rFonts w:eastAsia="Times New Roman"/>
          <w:szCs w:val="24"/>
        </w:rPr>
        <w:t>,</w:t>
      </w:r>
      <w:r w:rsidRPr="00015649">
        <w:rPr>
          <w:rFonts w:eastAsia="Times New Roman"/>
          <w:szCs w:val="24"/>
        </w:rPr>
        <w:t xml:space="preserve"> όπως επίσης και οποιο</w:t>
      </w:r>
      <w:r>
        <w:rPr>
          <w:rFonts w:eastAsia="Times New Roman"/>
          <w:szCs w:val="24"/>
        </w:rPr>
        <w:t>ι</w:t>
      </w:r>
      <w:r w:rsidRPr="00015649">
        <w:rPr>
          <w:rFonts w:eastAsia="Times New Roman"/>
          <w:szCs w:val="24"/>
        </w:rPr>
        <w:t>δήποτε άλλ</w:t>
      </w:r>
      <w:r>
        <w:rPr>
          <w:rFonts w:eastAsia="Times New Roman"/>
          <w:szCs w:val="24"/>
        </w:rPr>
        <w:t>οι</w:t>
      </w:r>
      <w:r w:rsidRPr="00015649">
        <w:rPr>
          <w:rFonts w:eastAsia="Times New Roman"/>
          <w:szCs w:val="24"/>
        </w:rPr>
        <w:t xml:space="preserve"> ιδιωτικοί οργανισμοί θα μπορούν να αναγνωρίζουν τα Σκόπια με το όνομα </w:t>
      </w:r>
      <w:r>
        <w:rPr>
          <w:rFonts w:eastAsia="Times New Roman"/>
          <w:szCs w:val="24"/>
        </w:rPr>
        <w:t>«</w:t>
      </w:r>
      <w:r w:rsidRPr="00015649">
        <w:rPr>
          <w:rFonts w:eastAsia="Times New Roman"/>
          <w:szCs w:val="24"/>
        </w:rPr>
        <w:t>Μακεδονία</w:t>
      </w:r>
      <w:r>
        <w:rPr>
          <w:rFonts w:eastAsia="Times New Roman"/>
          <w:szCs w:val="24"/>
        </w:rPr>
        <w:t>».</w:t>
      </w:r>
      <w:r w:rsidRPr="00015649">
        <w:rPr>
          <w:rFonts w:eastAsia="Times New Roman"/>
          <w:szCs w:val="24"/>
        </w:rPr>
        <w:t xml:space="preserve"> </w:t>
      </w:r>
    </w:p>
    <w:p w14:paraId="77C037CF" w14:textId="77777777" w:rsidR="006113A9" w:rsidRDefault="006B6FC4">
      <w:pPr>
        <w:spacing w:line="600" w:lineRule="auto"/>
        <w:ind w:firstLine="720"/>
        <w:contextualSpacing/>
        <w:jc w:val="both"/>
        <w:rPr>
          <w:rFonts w:eastAsia="Times New Roman" w:cs="Times New Roman"/>
          <w:szCs w:val="24"/>
        </w:rPr>
      </w:pPr>
      <w:r>
        <w:rPr>
          <w:rFonts w:eastAsia="Times New Roman"/>
          <w:szCs w:val="24"/>
        </w:rPr>
        <w:t>Α</w:t>
      </w:r>
      <w:r w:rsidRPr="00015649">
        <w:rPr>
          <w:rFonts w:eastAsia="Times New Roman"/>
          <w:szCs w:val="24"/>
        </w:rPr>
        <w:t xml:space="preserve">ναγνωρίζεται το αφήγημα περί </w:t>
      </w:r>
      <w:r>
        <w:rPr>
          <w:rFonts w:eastAsia="Times New Roman"/>
          <w:szCs w:val="24"/>
        </w:rPr>
        <w:t>ε</w:t>
      </w:r>
      <w:r w:rsidRPr="00015649">
        <w:rPr>
          <w:rFonts w:eastAsia="Times New Roman"/>
          <w:szCs w:val="24"/>
        </w:rPr>
        <w:t xml:space="preserve">θνικής </w:t>
      </w:r>
      <w:r>
        <w:rPr>
          <w:rFonts w:eastAsia="Times New Roman"/>
          <w:szCs w:val="24"/>
        </w:rPr>
        <w:t>μ</w:t>
      </w:r>
      <w:r w:rsidRPr="00015649">
        <w:rPr>
          <w:rFonts w:eastAsia="Times New Roman"/>
          <w:szCs w:val="24"/>
        </w:rPr>
        <w:t>ακεδονικής ταυτότητα</w:t>
      </w:r>
      <w:r w:rsidRPr="00015649">
        <w:rPr>
          <w:rFonts w:eastAsia="Times New Roman"/>
          <w:szCs w:val="24"/>
        </w:rPr>
        <w:t>ς</w:t>
      </w:r>
      <w:r>
        <w:rPr>
          <w:rFonts w:eastAsia="Times New Roman"/>
          <w:szCs w:val="24"/>
        </w:rPr>
        <w:t>.</w:t>
      </w:r>
      <w:r w:rsidRPr="00015649">
        <w:rPr>
          <w:rFonts w:eastAsia="Times New Roman"/>
          <w:szCs w:val="24"/>
        </w:rPr>
        <w:t xml:space="preserve"> </w:t>
      </w:r>
      <w:r>
        <w:rPr>
          <w:rFonts w:eastAsia="Times New Roman"/>
          <w:szCs w:val="24"/>
        </w:rPr>
        <w:t>Σ</w:t>
      </w:r>
      <w:r w:rsidRPr="00015649">
        <w:rPr>
          <w:rFonts w:eastAsia="Times New Roman"/>
          <w:szCs w:val="24"/>
        </w:rPr>
        <w:t>το άρθρο 2 παράγραφος 4α</w:t>
      </w:r>
      <w:r>
        <w:rPr>
          <w:rFonts w:eastAsia="Times New Roman"/>
          <w:szCs w:val="24"/>
        </w:rPr>
        <w:t>΄</w:t>
      </w:r>
      <w:r w:rsidRPr="00015649">
        <w:rPr>
          <w:rFonts w:eastAsia="Times New Roman"/>
          <w:szCs w:val="24"/>
        </w:rPr>
        <w:t xml:space="preserve"> και 4β</w:t>
      </w:r>
      <w:r>
        <w:rPr>
          <w:rFonts w:eastAsia="Times New Roman"/>
          <w:szCs w:val="24"/>
        </w:rPr>
        <w:t>΄</w:t>
      </w:r>
      <w:r w:rsidRPr="00015649">
        <w:rPr>
          <w:rFonts w:eastAsia="Times New Roman"/>
          <w:szCs w:val="24"/>
        </w:rPr>
        <w:t xml:space="preserve"> δεσμεύεται η Αθήνα για έναρξη ενταξιακών διαπραγματεύσεων των Σκοπίων στην Ευρωπαϊκή Ένωση και στο ΝΑΤΟ</w:t>
      </w:r>
      <w:r>
        <w:rPr>
          <w:rFonts w:eastAsia="Times New Roman"/>
          <w:szCs w:val="24"/>
        </w:rPr>
        <w:t>.</w:t>
      </w:r>
    </w:p>
    <w:p w14:paraId="77C037D0"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ίδιο </w:t>
      </w:r>
      <w:r w:rsidRPr="00EB7466">
        <w:rPr>
          <w:rFonts w:eastAsia="Times New Roman"/>
          <w:szCs w:val="24"/>
        </w:rPr>
        <w:t>άρθρο</w:t>
      </w:r>
      <w:r>
        <w:rPr>
          <w:rFonts w:eastAsia="Times New Roman" w:cs="Times New Roman"/>
          <w:szCs w:val="24"/>
        </w:rPr>
        <w:t>,</w:t>
      </w:r>
      <w:r w:rsidRPr="00A04E55">
        <w:rPr>
          <w:rFonts w:eastAsia="Times New Roman" w:cs="Times New Roman"/>
          <w:szCs w:val="24"/>
        </w:rPr>
        <w:t xml:space="preserve"> μάλιστα</w:t>
      </w:r>
      <w:r>
        <w:rPr>
          <w:rFonts w:eastAsia="Times New Roman" w:cs="Times New Roman"/>
          <w:szCs w:val="24"/>
        </w:rPr>
        <w:t>,</w:t>
      </w:r>
      <w:r w:rsidRPr="00A04E55">
        <w:rPr>
          <w:rFonts w:eastAsia="Times New Roman" w:cs="Times New Roman"/>
          <w:szCs w:val="24"/>
        </w:rPr>
        <w:t xml:space="preserve"> υπάρχει </w:t>
      </w:r>
      <w:r>
        <w:rPr>
          <w:rFonts w:eastAsia="Times New Roman" w:cs="Times New Roman"/>
          <w:szCs w:val="24"/>
        </w:rPr>
        <w:t xml:space="preserve">η </w:t>
      </w:r>
      <w:r w:rsidRPr="00A04E55">
        <w:rPr>
          <w:rFonts w:eastAsia="Times New Roman" w:cs="Times New Roman"/>
          <w:szCs w:val="24"/>
        </w:rPr>
        <w:t xml:space="preserve">δέσμευση της Ελλάδας να μην αντιταχθεί </w:t>
      </w:r>
      <w:r>
        <w:rPr>
          <w:rFonts w:eastAsia="Times New Roman" w:cs="Times New Roman"/>
          <w:szCs w:val="24"/>
        </w:rPr>
        <w:t>-</w:t>
      </w:r>
      <w:r w:rsidRPr="00A04E55">
        <w:rPr>
          <w:rFonts w:eastAsia="Times New Roman" w:cs="Times New Roman"/>
          <w:szCs w:val="24"/>
        </w:rPr>
        <w:t>ακούστε</w:t>
      </w:r>
      <w:r>
        <w:rPr>
          <w:rFonts w:eastAsia="Times New Roman" w:cs="Times New Roman"/>
          <w:szCs w:val="24"/>
        </w:rPr>
        <w:t xml:space="preserve">, κύριοι, </w:t>
      </w:r>
      <w:r w:rsidRPr="00A04E55">
        <w:rPr>
          <w:rFonts w:eastAsia="Times New Roman" w:cs="Times New Roman"/>
          <w:szCs w:val="24"/>
        </w:rPr>
        <w:t>αν είναι δυνατόν</w:t>
      </w:r>
      <w:r>
        <w:rPr>
          <w:rFonts w:eastAsia="Times New Roman" w:cs="Times New Roman"/>
          <w:szCs w:val="24"/>
        </w:rPr>
        <w:t>,</w:t>
      </w:r>
      <w:r w:rsidRPr="00A04E55">
        <w:rPr>
          <w:rFonts w:eastAsia="Times New Roman" w:cs="Times New Roman"/>
          <w:szCs w:val="24"/>
        </w:rPr>
        <w:t xml:space="preserve"> να </w:t>
      </w:r>
      <w:r w:rsidRPr="00A04E55">
        <w:rPr>
          <w:rFonts w:eastAsia="Times New Roman" w:cs="Times New Roman"/>
          <w:szCs w:val="24"/>
        </w:rPr>
        <w:t xml:space="preserve">μην </w:t>
      </w:r>
      <w:r>
        <w:rPr>
          <w:rFonts w:eastAsia="Times New Roman" w:cs="Times New Roman"/>
          <w:szCs w:val="24"/>
        </w:rPr>
        <w:t>αντι</w:t>
      </w:r>
      <w:r w:rsidRPr="00A04E55">
        <w:rPr>
          <w:rFonts w:eastAsia="Times New Roman" w:cs="Times New Roman"/>
          <w:szCs w:val="24"/>
        </w:rPr>
        <w:t>ταχτεί</w:t>
      </w:r>
      <w:r>
        <w:rPr>
          <w:rFonts w:eastAsia="Times New Roman" w:cs="Times New Roman"/>
          <w:szCs w:val="24"/>
        </w:rPr>
        <w:t>-</w:t>
      </w:r>
      <w:r w:rsidRPr="00A04E55">
        <w:rPr>
          <w:rFonts w:eastAsia="Times New Roman" w:cs="Times New Roman"/>
          <w:szCs w:val="24"/>
        </w:rPr>
        <w:t xml:space="preserve"> όχι μόνο στην υποψηφιότη</w:t>
      </w:r>
      <w:r>
        <w:rPr>
          <w:rFonts w:eastAsia="Times New Roman" w:cs="Times New Roman"/>
          <w:szCs w:val="24"/>
        </w:rPr>
        <w:t xml:space="preserve">τα αλλά </w:t>
      </w:r>
      <w:r w:rsidRPr="00A04E55">
        <w:rPr>
          <w:rFonts w:eastAsia="Times New Roman" w:cs="Times New Roman"/>
          <w:szCs w:val="24"/>
        </w:rPr>
        <w:t xml:space="preserve">και στην ένταξη της </w:t>
      </w:r>
      <w:r>
        <w:rPr>
          <w:rFonts w:eastAsia="Times New Roman" w:cs="Times New Roman"/>
          <w:szCs w:val="24"/>
        </w:rPr>
        <w:t>«</w:t>
      </w:r>
      <w:r w:rsidRPr="00A04E55">
        <w:rPr>
          <w:rFonts w:eastAsia="Times New Roman" w:cs="Times New Roman"/>
          <w:szCs w:val="24"/>
        </w:rPr>
        <w:t>Βόρειας Μακεδονίας</w:t>
      </w:r>
      <w:r>
        <w:rPr>
          <w:rFonts w:eastAsia="Times New Roman" w:cs="Times New Roman"/>
          <w:szCs w:val="24"/>
        </w:rPr>
        <w:t>»</w:t>
      </w:r>
      <w:r w:rsidRPr="00A04E55">
        <w:rPr>
          <w:rFonts w:eastAsia="Times New Roman" w:cs="Times New Roman"/>
          <w:szCs w:val="24"/>
        </w:rPr>
        <w:t xml:space="preserve"> σε διεθνείς οργανισμούς χωρίς οποιαδήποτε άλλη προϋπόθεση</w:t>
      </w:r>
      <w:r>
        <w:rPr>
          <w:rFonts w:eastAsia="Times New Roman" w:cs="Times New Roman"/>
          <w:szCs w:val="24"/>
        </w:rPr>
        <w:t xml:space="preserve">. Άρα σε </w:t>
      </w:r>
      <w:r w:rsidRPr="00833F6A">
        <w:rPr>
          <w:rFonts w:eastAsia="Times New Roman"/>
          <w:bCs/>
          <w:shd w:val="clear" w:color="auto" w:fill="FFFFFF"/>
        </w:rPr>
        <w:t>μια</w:t>
      </w:r>
      <w:r>
        <w:rPr>
          <w:rFonts w:eastAsia="Times New Roman" w:cs="Times New Roman"/>
          <w:szCs w:val="24"/>
        </w:rPr>
        <w:t xml:space="preserve"> </w:t>
      </w:r>
      <w:r w:rsidRPr="00A04E55">
        <w:rPr>
          <w:rFonts w:eastAsia="Times New Roman" w:cs="Times New Roman"/>
          <w:szCs w:val="24"/>
        </w:rPr>
        <w:t xml:space="preserve">οποιαδήποτε </w:t>
      </w:r>
      <w:r>
        <w:rPr>
          <w:rFonts w:eastAsia="Times New Roman" w:cs="Times New Roman"/>
          <w:szCs w:val="24"/>
        </w:rPr>
        <w:t>συμφωνία</w:t>
      </w:r>
      <w:r w:rsidRPr="00A04E55">
        <w:rPr>
          <w:rFonts w:eastAsia="Times New Roman" w:cs="Times New Roman"/>
          <w:szCs w:val="24"/>
        </w:rPr>
        <w:t xml:space="preserve"> με </w:t>
      </w:r>
      <w:r>
        <w:rPr>
          <w:rFonts w:eastAsia="Times New Roman" w:cs="Times New Roman"/>
          <w:szCs w:val="24"/>
        </w:rPr>
        <w:t>τρίτο οργανισμό, με έναν</w:t>
      </w:r>
      <w:r w:rsidRPr="00A04E55">
        <w:rPr>
          <w:rFonts w:eastAsia="Times New Roman" w:cs="Times New Roman"/>
          <w:szCs w:val="24"/>
        </w:rPr>
        <w:t xml:space="preserve"> μη κερδοσκοπικό οργανισμό</w:t>
      </w:r>
      <w:r>
        <w:rPr>
          <w:rFonts w:eastAsia="Times New Roman" w:cs="Times New Roman"/>
          <w:szCs w:val="24"/>
        </w:rPr>
        <w:t>, μη κρατικό οργανισμό</w:t>
      </w:r>
      <w:r w:rsidRPr="00A04E55">
        <w:rPr>
          <w:rFonts w:eastAsia="Times New Roman" w:cs="Times New Roman"/>
          <w:szCs w:val="24"/>
        </w:rPr>
        <w:t xml:space="preserve"> δεν έχουμε το δικαίωμα να </w:t>
      </w:r>
      <w:r>
        <w:rPr>
          <w:rFonts w:eastAsia="Times New Roman" w:cs="Times New Roman"/>
          <w:szCs w:val="24"/>
        </w:rPr>
        <w:t xml:space="preserve">αντιταχθούμε. </w:t>
      </w:r>
    </w:p>
    <w:p w14:paraId="77C037D1"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Τέλος, </w:t>
      </w:r>
      <w:r w:rsidRPr="00A04E55">
        <w:rPr>
          <w:rFonts w:eastAsia="Times New Roman" w:cs="Times New Roman"/>
          <w:szCs w:val="24"/>
        </w:rPr>
        <w:t>δεσμεύετ</w:t>
      </w:r>
      <w:r>
        <w:rPr>
          <w:rFonts w:eastAsia="Times New Roman" w:cs="Times New Roman"/>
          <w:szCs w:val="24"/>
        </w:rPr>
        <w:t>ε τη χώρα</w:t>
      </w:r>
      <w:r w:rsidRPr="00A04E55">
        <w:rPr>
          <w:rFonts w:eastAsia="Times New Roman" w:cs="Times New Roman"/>
          <w:szCs w:val="24"/>
        </w:rPr>
        <w:t xml:space="preserve"> σε σύσταση μιας διεπιστημονικής επιτροπής</w:t>
      </w:r>
      <w:r>
        <w:rPr>
          <w:rFonts w:eastAsia="Times New Roman" w:cs="Times New Roman"/>
          <w:szCs w:val="24"/>
        </w:rPr>
        <w:t>,</w:t>
      </w:r>
      <w:r w:rsidRPr="00A04E55">
        <w:rPr>
          <w:rFonts w:eastAsia="Times New Roman" w:cs="Times New Roman"/>
          <w:szCs w:val="24"/>
        </w:rPr>
        <w:t xml:space="preserve"> η οποία θα εξετάζει τον τρόπο διδασκαλίας της ιστορίας και των δύο χωρών</w:t>
      </w:r>
      <w:r>
        <w:rPr>
          <w:rFonts w:eastAsia="Times New Roman" w:cs="Times New Roman"/>
          <w:szCs w:val="24"/>
        </w:rPr>
        <w:t>,</w:t>
      </w:r>
      <w:r w:rsidRPr="00A04E55">
        <w:rPr>
          <w:rFonts w:eastAsia="Times New Roman" w:cs="Times New Roman"/>
          <w:szCs w:val="24"/>
        </w:rPr>
        <w:t xml:space="preserve"> δηλαδή τα Σκόπια θα εξετάσουν την </w:t>
      </w:r>
      <w:r>
        <w:rPr>
          <w:rFonts w:eastAsia="Times New Roman" w:cs="Times New Roman"/>
          <w:szCs w:val="24"/>
        </w:rPr>
        <w:t>ε</w:t>
      </w:r>
      <w:r w:rsidRPr="00A04E55">
        <w:rPr>
          <w:rFonts w:eastAsia="Times New Roman" w:cs="Times New Roman"/>
          <w:szCs w:val="24"/>
        </w:rPr>
        <w:t>λληνική ιστορία</w:t>
      </w:r>
      <w:r>
        <w:rPr>
          <w:rFonts w:eastAsia="Times New Roman" w:cs="Times New Roman"/>
          <w:szCs w:val="24"/>
        </w:rPr>
        <w:t>,</w:t>
      </w:r>
      <w:r w:rsidRPr="00A04E55">
        <w:rPr>
          <w:rFonts w:eastAsia="Times New Roman" w:cs="Times New Roman"/>
          <w:szCs w:val="24"/>
        </w:rPr>
        <w:t xml:space="preserve"> τα ελληνικά συγγράμμ</w:t>
      </w:r>
      <w:r w:rsidRPr="00A04E55">
        <w:rPr>
          <w:rFonts w:eastAsia="Times New Roman" w:cs="Times New Roman"/>
          <w:szCs w:val="24"/>
        </w:rPr>
        <w:t>ατα</w:t>
      </w:r>
      <w:r>
        <w:rPr>
          <w:rFonts w:eastAsia="Times New Roman" w:cs="Times New Roman"/>
          <w:szCs w:val="24"/>
        </w:rPr>
        <w:t>.</w:t>
      </w:r>
    </w:p>
    <w:p w14:paraId="77C037D2" w14:textId="77777777" w:rsidR="006113A9" w:rsidRDefault="006B6FC4">
      <w:pPr>
        <w:spacing w:line="600" w:lineRule="auto"/>
        <w:ind w:firstLine="720"/>
        <w:contextualSpacing/>
        <w:jc w:val="both"/>
        <w:rPr>
          <w:rFonts w:eastAsia="Times New Roman" w:cs="Times New Roman"/>
          <w:szCs w:val="24"/>
        </w:rPr>
      </w:pPr>
      <w:r w:rsidRPr="00416E19">
        <w:rPr>
          <w:rFonts w:eastAsia="Times New Roman"/>
          <w:szCs w:val="24"/>
        </w:rPr>
        <w:t>Κυρίες και κύριοι συνάδελφοι</w:t>
      </w:r>
      <w:r>
        <w:rPr>
          <w:rFonts w:eastAsia="Times New Roman" w:cs="Times New Roman"/>
          <w:szCs w:val="24"/>
        </w:rPr>
        <w:t>,</w:t>
      </w:r>
      <w:r w:rsidRPr="00A04E55">
        <w:rPr>
          <w:rFonts w:eastAsia="Times New Roman" w:cs="Times New Roman"/>
          <w:szCs w:val="24"/>
        </w:rPr>
        <w:t xml:space="preserve"> η </w:t>
      </w:r>
      <w:r>
        <w:rPr>
          <w:rFonts w:eastAsia="Times New Roman" w:cs="Times New Roman"/>
          <w:szCs w:val="24"/>
        </w:rPr>
        <w:t>σ</w:t>
      </w:r>
      <w:r>
        <w:rPr>
          <w:rFonts w:eastAsia="Times New Roman" w:cs="Times New Roman"/>
          <w:szCs w:val="24"/>
        </w:rPr>
        <w:t>υμφωνία</w:t>
      </w:r>
      <w:r w:rsidRPr="00A04E55">
        <w:rPr>
          <w:rFonts w:eastAsia="Times New Roman" w:cs="Times New Roman"/>
          <w:szCs w:val="24"/>
        </w:rPr>
        <w:t xml:space="preserve"> αναγνωρίζει τους </w:t>
      </w:r>
      <w:r>
        <w:rPr>
          <w:rFonts w:eastAsia="Times New Roman" w:cs="Times New Roman"/>
          <w:szCs w:val="24"/>
        </w:rPr>
        <w:t xml:space="preserve">πολίτες της </w:t>
      </w:r>
      <w:r>
        <w:rPr>
          <w:rFonts w:eastAsia="Times New Roman" w:cs="Times New Roman"/>
          <w:szCs w:val="24"/>
        </w:rPr>
        <w:t>«</w:t>
      </w:r>
      <w:r>
        <w:rPr>
          <w:rFonts w:eastAsia="Times New Roman" w:cs="Times New Roman"/>
          <w:szCs w:val="24"/>
        </w:rPr>
        <w:t>Βόρειας Μακεδονίας</w:t>
      </w:r>
      <w:r>
        <w:rPr>
          <w:rFonts w:eastAsia="Times New Roman" w:cs="Times New Roman"/>
          <w:szCs w:val="24"/>
        </w:rPr>
        <w:t>»</w:t>
      </w:r>
      <w:r>
        <w:rPr>
          <w:rFonts w:eastAsia="Times New Roman" w:cs="Times New Roman"/>
          <w:szCs w:val="24"/>
        </w:rPr>
        <w:t>, ως Μακεδόνες,</w:t>
      </w:r>
      <w:r w:rsidRPr="00A04E55">
        <w:rPr>
          <w:rFonts w:eastAsia="Times New Roman" w:cs="Times New Roman"/>
          <w:szCs w:val="24"/>
        </w:rPr>
        <w:t xml:space="preserve"> και έτσι θα αναγράφονται στα διαβατήριά </w:t>
      </w:r>
      <w:r>
        <w:rPr>
          <w:rFonts w:eastAsia="Times New Roman" w:cs="Times New Roman"/>
          <w:szCs w:val="24"/>
        </w:rPr>
        <w:t xml:space="preserve">τους. </w:t>
      </w:r>
      <w:r w:rsidRPr="00F331DF">
        <w:rPr>
          <w:rFonts w:eastAsia="Times New Roman"/>
          <w:bCs/>
        </w:rPr>
        <w:t>Και</w:t>
      </w:r>
      <w:r>
        <w:rPr>
          <w:rFonts w:eastAsia="Times New Roman" w:cs="Times New Roman"/>
          <w:szCs w:val="24"/>
        </w:rPr>
        <w:t xml:space="preserve"> ε</w:t>
      </w:r>
      <w:r w:rsidRPr="00A04E55">
        <w:rPr>
          <w:rFonts w:eastAsia="Times New Roman" w:cs="Times New Roman"/>
          <w:szCs w:val="24"/>
        </w:rPr>
        <w:t>ρωτώ</w:t>
      </w:r>
      <w:r>
        <w:rPr>
          <w:rFonts w:eastAsia="Times New Roman" w:cs="Times New Roman"/>
          <w:szCs w:val="24"/>
        </w:rPr>
        <w:t>:</w:t>
      </w:r>
      <w:r w:rsidRPr="00A04E55">
        <w:rPr>
          <w:rFonts w:eastAsia="Times New Roman" w:cs="Times New Roman"/>
          <w:szCs w:val="24"/>
        </w:rPr>
        <w:t xml:space="preserve"> Γιατί να μην αναφέρονται ως </w:t>
      </w:r>
      <w:r>
        <w:rPr>
          <w:rFonts w:eastAsia="Times New Roman" w:cs="Times New Roman"/>
          <w:szCs w:val="24"/>
        </w:rPr>
        <w:t>Βορειο</w:t>
      </w:r>
      <w:r w:rsidRPr="00A04E55">
        <w:rPr>
          <w:rFonts w:eastAsia="Times New Roman" w:cs="Times New Roman"/>
          <w:szCs w:val="24"/>
        </w:rPr>
        <w:t>μακεδ</w:t>
      </w:r>
      <w:r>
        <w:rPr>
          <w:rFonts w:eastAsia="Times New Roman" w:cs="Times New Roman"/>
          <w:szCs w:val="24"/>
        </w:rPr>
        <w:t xml:space="preserve">ονίτες; </w:t>
      </w:r>
      <w:r w:rsidRPr="00DF7ACC">
        <w:rPr>
          <w:rFonts w:eastAsia="Times New Roman" w:cs="Times New Roman"/>
          <w:bCs/>
          <w:shd w:val="clear" w:color="auto" w:fill="FFFFFF"/>
        </w:rPr>
        <w:t>Γιατί</w:t>
      </w:r>
      <w:r>
        <w:rPr>
          <w:rFonts w:eastAsia="Times New Roman" w:cs="Times New Roman"/>
          <w:szCs w:val="24"/>
        </w:rPr>
        <w:t xml:space="preserve"> </w:t>
      </w:r>
      <w:r w:rsidRPr="002314B3">
        <w:rPr>
          <w:rFonts w:eastAsia="Times New Roman"/>
          <w:bCs/>
          <w:shd w:val="clear" w:color="auto" w:fill="FFFFFF"/>
        </w:rPr>
        <w:t>να</w:t>
      </w:r>
      <w:r>
        <w:rPr>
          <w:rFonts w:eastAsia="Times New Roman" w:cs="Times New Roman"/>
          <w:szCs w:val="24"/>
        </w:rPr>
        <w:t xml:space="preserve"> μην αποκαλείται η γλώσσα τους βο</w:t>
      </w:r>
      <w:r>
        <w:rPr>
          <w:rFonts w:eastAsia="Times New Roman" w:cs="Times New Roman"/>
          <w:szCs w:val="24"/>
        </w:rPr>
        <w:t>ρειομακεδονική; Η</w:t>
      </w:r>
      <w:r w:rsidRPr="00A04E55">
        <w:rPr>
          <w:rFonts w:eastAsia="Times New Roman" w:cs="Times New Roman"/>
          <w:szCs w:val="24"/>
        </w:rPr>
        <w:t xml:space="preserve"> Ελλάδα θα τους αναγνωρίζει και θα δέχεται τα διαβατήρια με το όνομα </w:t>
      </w:r>
      <w:r>
        <w:rPr>
          <w:rFonts w:eastAsia="Times New Roman" w:cs="Times New Roman"/>
          <w:szCs w:val="24"/>
        </w:rPr>
        <w:t>«</w:t>
      </w:r>
      <w:r w:rsidRPr="00A04E55">
        <w:rPr>
          <w:rFonts w:eastAsia="Times New Roman" w:cs="Times New Roman"/>
          <w:szCs w:val="24"/>
        </w:rPr>
        <w:t>Μακεδονία</w:t>
      </w:r>
      <w:r>
        <w:rPr>
          <w:rFonts w:eastAsia="Times New Roman" w:cs="Times New Roman"/>
          <w:szCs w:val="24"/>
        </w:rPr>
        <w:t>»</w:t>
      </w:r>
      <w:r>
        <w:rPr>
          <w:rFonts w:eastAsia="Times New Roman" w:cs="Times New Roman"/>
          <w:szCs w:val="24"/>
        </w:rPr>
        <w:t>.</w:t>
      </w:r>
    </w:p>
    <w:p w14:paraId="77C037D3"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Κ</w:t>
      </w:r>
      <w:r w:rsidRPr="00A04E55">
        <w:rPr>
          <w:rFonts w:eastAsia="Times New Roman" w:cs="Times New Roman"/>
          <w:szCs w:val="24"/>
        </w:rPr>
        <w:t>υρίες και κύριοι συνάδελφοι</w:t>
      </w:r>
      <w:r>
        <w:rPr>
          <w:rFonts w:eastAsia="Times New Roman" w:cs="Times New Roman"/>
          <w:szCs w:val="24"/>
        </w:rPr>
        <w:t>,</w:t>
      </w:r>
      <w:r w:rsidRPr="00A04E55">
        <w:rPr>
          <w:rFonts w:eastAsia="Times New Roman" w:cs="Times New Roman"/>
          <w:szCs w:val="24"/>
        </w:rPr>
        <w:t xml:space="preserve"> σε σχέση με </w:t>
      </w:r>
      <w:r>
        <w:rPr>
          <w:rFonts w:eastAsia="Times New Roman" w:cs="Times New Roman"/>
          <w:szCs w:val="24"/>
        </w:rPr>
        <w:t xml:space="preserve">την </w:t>
      </w:r>
      <w:r>
        <w:rPr>
          <w:rFonts w:eastAsia="Times New Roman" w:cs="Times New Roman"/>
          <w:szCs w:val="24"/>
        </w:rPr>
        <w:t>α</w:t>
      </w:r>
      <w:r>
        <w:rPr>
          <w:rFonts w:eastAsia="Times New Roman" w:cs="Times New Roman"/>
          <w:szCs w:val="24"/>
        </w:rPr>
        <w:t xml:space="preserve">ναθεώρηση του σκοπιανού </w:t>
      </w:r>
      <w:r>
        <w:rPr>
          <w:rFonts w:eastAsia="Times New Roman" w:cs="Times New Roman"/>
          <w:szCs w:val="24"/>
        </w:rPr>
        <w:t>σ</w:t>
      </w:r>
      <w:r w:rsidRPr="00A04E55">
        <w:rPr>
          <w:rFonts w:eastAsia="Times New Roman" w:cs="Times New Roman"/>
          <w:szCs w:val="24"/>
        </w:rPr>
        <w:t>υντάγματος</w:t>
      </w:r>
      <w:r>
        <w:rPr>
          <w:rFonts w:eastAsia="Times New Roman" w:cs="Times New Roman"/>
          <w:szCs w:val="24"/>
        </w:rPr>
        <w:t>,</w:t>
      </w:r>
      <w:r w:rsidRPr="00A04E55">
        <w:rPr>
          <w:rFonts w:eastAsia="Times New Roman" w:cs="Times New Roman"/>
          <w:szCs w:val="24"/>
        </w:rPr>
        <w:t xml:space="preserve"> πο</w:t>
      </w:r>
      <w:r>
        <w:rPr>
          <w:rFonts w:eastAsia="Times New Roman" w:cs="Times New Roman"/>
          <w:szCs w:val="24"/>
        </w:rPr>
        <w:t>ύ</w:t>
      </w:r>
      <w:r w:rsidRPr="00A04E55">
        <w:rPr>
          <w:rFonts w:eastAsia="Times New Roman" w:cs="Times New Roman"/>
          <w:szCs w:val="24"/>
        </w:rPr>
        <w:t xml:space="preserve"> είναι το πλήρες </w:t>
      </w:r>
      <w:r>
        <w:rPr>
          <w:rFonts w:eastAsia="Times New Roman" w:cs="Times New Roman"/>
          <w:szCs w:val="24"/>
        </w:rPr>
        <w:t xml:space="preserve">αναθεωρημένο </w:t>
      </w:r>
      <w:r w:rsidRPr="00A04E55">
        <w:rPr>
          <w:rFonts w:eastAsia="Times New Roman" w:cs="Times New Roman"/>
          <w:szCs w:val="24"/>
        </w:rPr>
        <w:t>κείμενο</w:t>
      </w:r>
      <w:r>
        <w:rPr>
          <w:rFonts w:eastAsia="Times New Roman" w:cs="Times New Roman"/>
          <w:szCs w:val="24"/>
        </w:rPr>
        <w:t xml:space="preserve">; Το </w:t>
      </w:r>
      <w:r w:rsidRPr="00A04E55">
        <w:rPr>
          <w:rFonts w:eastAsia="Times New Roman" w:cs="Times New Roman"/>
          <w:szCs w:val="24"/>
        </w:rPr>
        <w:t>έχετε</w:t>
      </w:r>
      <w:r>
        <w:rPr>
          <w:rFonts w:eastAsia="Times New Roman" w:cs="Times New Roman"/>
          <w:szCs w:val="24"/>
        </w:rPr>
        <w:t>;</w:t>
      </w:r>
      <w:r w:rsidRPr="00A04E55">
        <w:rPr>
          <w:rFonts w:eastAsia="Times New Roman" w:cs="Times New Roman"/>
          <w:szCs w:val="24"/>
        </w:rPr>
        <w:t xml:space="preserve"> Γιατί δεν το καταθέτετε στη Βουλή</w:t>
      </w:r>
      <w:r>
        <w:rPr>
          <w:rFonts w:eastAsia="Times New Roman" w:cs="Times New Roman"/>
          <w:szCs w:val="24"/>
        </w:rPr>
        <w:t xml:space="preserve">; Μας ζητάτε να κυρώσουμε τη </w:t>
      </w:r>
      <w:r>
        <w:rPr>
          <w:rFonts w:eastAsia="Times New Roman" w:cs="Times New Roman"/>
          <w:szCs w:val="24"/>
        </w:rPr>
        <w:t>σ</w:t>
      </w:r>
      <w:r>
        <w:rPr>
          <w:rFonts w:eastAsia="Times New Roman" w:cs="Times New Roman"/>
          <w:szCs w:val="24"/>
        </w:rPr>
        <w:t xml:space="preserve">υμφωνία, </w:t>
      </w:r>
      <w:r w:rsidRPr="00A04E55">
        <w:rPr>
          <w:rFonts w:eastAsia="Times New Roman" w:cs="Times New Roman"/>
          <w:szCs w:val="24"/>
        </w:rPr>
        <w:t>βασιζόμεν</w:t>
      </w:r>
      <w:r>
        <w:rPr>
          <w:rFonts w:eastAsia="Times New Roman" w:cs="Times New Roman"/>
          <w:szCs w:val="24"/>
        </w:rPr>
        <w:t>οι</w:t>
      </w:r>
      <w:r w:rsidRPr="00A04E55">
        <w:rPr>
          <w:rFonts w:eastAsia="Times New Roman" w:cs="Times New Roman"/>
          <w:szCs w:val="24"/>
        </w:rPr>
        <w:t xml:space="preserve"> μόνο </w:t>
      </w:r>
      <w:r>
        <w:rPr>
          <w:rFonts w:eastAsia="Times New Roman" w:cs="Times New Roman"/>
          <w:szCs w:val="24"/>
        </w:rPr>
        <w:t xml:space="preserve">σε </w:t>
      </w:r>
      <w:r w:rsidRPr="00A04E55">
        <w:rPr>
          <w:rFonts w:eastAsia="Times New Roman" w:cs="Times New Roman"/>
          <w:szCs w:val="24"/>
        </w:rPr>
        <w:t>τροπολογίες</w:t>
      </w:r>
      <w:r>
        <w:rPr>
          <w:rFonts w:eastAsia="Times New Roman" w:cs="Times New Roman"/>
          <w:szCs w:val="24"/>
        </w:rPr>
        <w:t>,</w:t>
      </w:r>
      <w:r w:rsidRPr="00A04E55">
        <w:rPr>
          <w:rFonts w:eastAsia="Times New Roman" w:cs="Times New Roman"/>
          <w:szCs w:val="24"/>
        </w:rPr>
        <w:t xml:space="preserve"> ενώ είπατε από αυτό το </w:t>
      </w:r>
      <w:r>
        <w:rPr>
          <w:rFonts w:eastAsia="Times New Roman" w:cs="Times New Roman"/>
          <w:szCs w:val="24"/>
        </w:rPr>
        <w:t>Β</w:t>
      </w:r>
      <w:r w:rsidRPr="00A04E55">
        <w:rPr>
          <w:rFonts w:eastAsia="Times New Roman" w:cs="Times New Roman"/>
          <w:szCs w:val="24"/>
        </w:rPr>
        <w:t xml:space="preserve">ήμα </w:t>
      </w:r>
      <w:r>
        <w:rPr>
          <w:rFonts w:eastAsia="Times New Roman" w:cs="Times New Roman"/>
          <w:szCs w:val="24"/>
        </w:rPr>
        <w:t xml:space="preserve">-από επίσημα χείλη ειπώθηκε- </w:t>
      </w:r>
      <w:r w:rsidRPr="002B5B2E">
        <w:rPr>
          <w:rFonts w:eastAsia="Times New Roman"/>
          <w:bCs/>
          <w:shd w:val="clear" w:color="auto" w:fill="FFFFFF"/>
        </w:rPr>
        <w:t>ότι</w:t>
      </w:r>
      <w:r>
        <w:rPr>
          <w:rFonts w:eastAsia="Times New Roman" w:cs="Times New Roman"/>
          <w:szCs w:val="24"/>
        </w:rPr>
        <w:t xml:space="preserve"> </w:t>
      </w:r>
      <w:r w:rsidRPr="00A04E55">
        <w:rPr>
          <w:rFonts w:eastAsia="Times New Roman" w:cs="Times New Roman"/>
          <w:szCs w:val="24"/>
        </w:rPr>
        <w:t xml:space="preserve">οι </w:t>
      </w:r>
      <w:r>
        <w:rPr>
          <w:rFonts w:eastAsia="Times New Roman" w:cs="Times New Roman"/>
          <w:szCs w:val="24"/>
        </w:rPr>
        <w:t>σ</w:t>
      </w:r>
      <w:r w:rsidRPr="00A04E55">
        <w:rPr>
          <w:rFonts w:eastAsia="Times New Roman" w:cs="Times New Roman"/>
          <w:szCs w:val="24"/>
        </w:rPr>
        <w:t xml:space="preserve">κοπιανοί </w:t>
      </w:r>
      <w:r>
        <w:rPr>
          <w:rFonts w:eastAsia="Times New Roman" w:cs="Times New Roman"/>
          <w:szCs w:val="24"/>
        </w:rPr>
        <w:t>έκαναν</w:t>
      </w:r>
      <w:r w:rsidRPr="00A04E55">
        <w:rPr>
          <w:rFonts w:eastAsia="Times New Roman" w:cs="Times New Roman"/>
          <w:szCs w:val="24"/>
        </w:rPr>
        <w:t xml:space="preserve"> αλλαγές </w:t>
      </w:r>
      <w:r>
        <w:rPr>
          <w:rFonts w:eastAsia="Times New Roman" w:cs="Times New Roman"/>
          <w:szCs w:val="24"/>
        </w:rPr>
        <w:t xml:space="preserve">στο </w:t>
      </w:r>
      <w:r>
        <w:rPr>
          <w:rFonts w:eastAsia="Times New Roman" w:cs="Times New Roman"/>
          <w:szCs w:val="24"/>
        </w:rPr>
        <w:t>σ</w:t>
      </w:r>
      <w:r>
        <w:rPr>
          <w:rFonts w:eastAsia="Times New Roman" w:cs="Times New Roman"/>
          <w:szCs w:val="24"/>
        </w:rPr>
        <w:t>ύνταγμά τους</w:t>
      </w:r>
      <w:r w:rsidRPr="00A04E55">
        <w:rPr>
          <w:rFonts w:eastAsia="Times New Roman" w:cs="Times New Roman"/>
          <w:szCs w:val="24"/>
        </w:rPr>
        <w:t xml:space="preserve"> και σήμερα αποκαλύφθηκε ότι αυτό δεν είναι </w:t>
      </w:r>
      <w:r w:rsidRPr="00A04E55">
        <w:rPr>
          <w:rFonts w:eastAsia="Times New Roman" w:cs="Times New Roman"/>
          <w:szCs w:val="24"/>
        </w:rPr>
        <w:t>αλήθεια</w:t>
      </w:r>
      <w:r>
        <w:rPr>
          <w:rFonts w:eastAsia="Times New Roman" w:cs="Times New Roman"/>
          <w:szCs w:val="24"/>
        </w:rPr>
        <w:t xml:space="preserve">. </w:t>
      </w:r>
    </w:p>
    <w:p w14:paraId="77C037D4"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Ας</w:t>
      </w:r>
      <w:r w:rsidRPr="00A04E55">
        <w:rPr>
          <w:rFonts w:eastAsia="Times New Roman" w:cs="Times New Roman"/>
          <w:szCs w:val="24"/>
        </w:rPr>
        <w:t xml:space="preserve"> δούμε</w:t>
      </w:r>
      <w:r>
        <w:rPr>
          <w:rFonts w:eastAsia="Times New Roman" w:cs="Times New Roman"/>
          <w:szCs w:val="24"/>
        </w:rPr>
        <w:t xml:space="preserve">, </w:t>
      </w:r>
      <w:r w:rsidRPr="00D355DE">
        <w:rPr>
          <w:rFonts w:eastAsia="Times New Roman" w:cs="Times New Roman"/>
          <w:bCs/>
          <w:shd w:val="clear" w:color="auto" w:fill="FFFFFF"/>
        </w:rPr>
        <w:t>όμως</w:t>
      </w:r>
      <w:r>
        <w:rPr>
          <w:rFonts w:eastAsia="Times New Roman" w:cs="Times New Roman"/>
          <w:szCs w:val="24"/>
        </w:rPr>
        <w:t>,</w:t>
      </w:r>
      <w:r w:rsidRPr="00A04E55">
        <w:rPr>
          <w:rFonts w:eastAsia="Times New Roman" w:cs="Times New Roman"/>
          <w:szCs w:val="24"/>
        </w:rPr>
        <w:t xml:space="preserve"> λίγο και τις τροπολογίες </w:t>
      </w:r>
      <w:r>
        <w:rPr>
          <w:rFonts w:eastAsia="Times New Roman" w:cs="Times New Roman"/>
          <w:szCs w:val="24"/>
        </w:rPr>
        <w:t>των Σ</w:t>
      </w:r>
      <w:r w:rsidRPr="00A04E55">
        <w:rPr>
          <w:rFonts w:eastAsia="Times New Roman" w:cs="Times New Roman"/>
          <w:szCs w:val="24"/>
        </w:rPr>
        <w:t>κοπιανών</w:t>
      </w:r>
      <w:r>
        <w:rPr>
          <w:rFonts w:eastAsia="Times New Roman" w:cs="Times New Roman"/>
          <w:szCs w:val="24"/>
        </w:rPr>
        <w:t>. Ε</w:t>
      </w:r>
      <w:r w:rsidRPr="00A04E55">
        <w:rPr>
          <w:rFonts w:eastAsia="Times New Roman" w:cs="Times New Roman"/>
          <w:szCs w:val="24"/>
        </w:rPr>
        <w:t xml:space="preserve">πιτρέπουν </w:t>
      </w:r>
      <w:r>
        <w:rPr>
          <w:rFonts w:eastAsia="Times New Roman" w:cs="Times New Roman"/>
          <w:szCs w:val="24"/>
        </w:rPr>
        <w:t xml:space="preserve">στον εαυτό τους την παράλληλη χρήση των όρων «Βόρεια Μακεδονία» </w:t>
      </w:r>
      <w:r w:rsidRPr="00F331DF">
        <w:rPr>
          <w:rFonts w:eastAsia="Times New Roman"/>
          <w:bCs/>
        </w:rPr>
        <w:t>και</w:t>
      </w:r>
      <w:r w:rsidRPr="00A04E55">
        <w:rPr>
          <w:rFonts w:eastAsia="Times New Roman" w:cs="Times New Roman"/>
          <w:szCs w:val="24"/>
        </w:rPr>
        <w:t xml:space="preserve"> </w:t>
      </w:r>
      <w:r>
        <w:rPr>
          <w:rFonts w:eastAsia="Times New Roman" w:cs="Times New Roman"/>
          <w:szCs w:val="24"/>
        </w:rPr>
        <w:t>«Μ</w:t>
      </w:r>
      <w:r w:rsidRPr="00A04E55">
        <w:rPr>
          <w:rFonts w:eastAsia="Times New Roman" w:cs="Times New Roman"/>
          <w:szCs w:val="24"/>
        </w:rPr>
        <w:t>ακεδονικού κράτους</w:t>
      </w:r>
      <w:r>
        <w:rPr>
          <w:rFonts w:eastAsia="Times New Roman" w:cs="Times New Roman"/>
          <w:szCs w:val="24"/>
        </w:rPr>
        <w:t xml:space="preserve">»; Ναι, το επιτρέπουν. Ερωτώ: </w:t>
      </w:r>
      <w:r w:rsidRPr="00DF7ACC">
        <w:rPr>
          <w:rFonts w:eastAsia="Times New Roman" w:cs="Times New Roman"/>
          <w:bCs/>
          <w:shd w:val="clear" w:color="auto" w:fill="FFFFFF"/>
        </w:rPr>
        <w:t>Γιατί</w:t>
      </w:r>
      <w:r>
        <w:rPr>
          <w:rFonts w:eastAsia="Times New Roman" w:cs="Times New Roman"/>
          <w:szCs w:val="24"/>
        </w:rPr>
        <w:t xml:space="preserve">; </w:t>
      </w:r>
    </w:p>
    <w:p w14:paraId="77C037D5"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Αλλάζουν τ</w:t>
      </w:r>
      <w:r w:rsidRPr="00A04E55">
        <w:rPr>
          <w:rFonts w:eastAsia="Times New Roman" w:cs="Times New Roman"/>
          <w:szCs w:val="24"/>
        </w:rPr>
        <w:t xml:space="preserve">ο άρθρο 36 του </w:t>
      </w:r>
      <w:r>
        <w:rPr>
          <w:rFonts w:eastAsia="Times New Roman" w:cs="Times New Roman"/>
          <w:szCs w:val="24"/>
        </w:rPr>
        <w:t>σ</w:t>
      </w:r>
      <w:r w:rsidRPr="00A04E55">
        <w:rPr>
          <w:rFonts w:eastAsia="Times New Roman" w:cs="Times New Roman"/>
          <w:szCs w:val="24"/>
        </w:rPr>
        <w:t>υντάγματ</w:t>
      </w:r>
      <w:r>
        <w:rPr>
          <w:rFonts w:eastAsia="Times New Roman" w:cs="Times New Roman"/>
          <w:szCs w:val="24"/>
        </w:rPr>
        <w:t>ό</w:t>
      </w:r>
      <w:r w:rsidRPr="00A04E55">
        <w:rPr>
          <w:rFonts w:eastAsia="Times New Roman" w:cs="Times New Roman"/>
          <w:szCs w:val="24"/>
        </w:rPr>
        <w:t xml:space="preserve">ς </w:t>
      </w:r>
      <w:r>
        <w:rPr>
          <w:rFonts w:eastAsia="Times New Roman" w:cs="Times New Roman"/>
          <w:szCs w:val="24"/>
        </w:rPr>
        <w:t>τους,</w:t>
      </w:r>
      <w:r w:rsidRPr="00A04E55">
        <w:rPr>
          <w:rFonts w:eastAsia="Times New Roman" w:cs="Times New Roman"/>
          <w:szCs w:val="24"/>
        </w:rPr>
        <w:t xml:space="preserve"> στο οποίο </w:t>
      </w:r>
      <w:r>
        <w:rPr>
          <w:rFonts w:eastAsia="Times New Roman" w:cs="Times New Roman"/>
          <w:szCs w:val="24"/>
        </w:rPr>
        <w:t>υ</w:t>
      </w:r>
      <w:r w:rsidRPr="00A04E55">
        <w:rPr>
          <w:rFonts w:eastAsia="Times New Roman" w:cs="Times New Roman"/>
          <w:szCs w:val="24"/>
        </w:rPr>
        <w:t xml:space="preserve">πάρχει ρητή αναφορά στο </w:t>
      </w:r>
      <w:r>
        <w:rPr>
          <w:rFonts w:eastAsia="Times New Roman" w:cs="Times New Roman"/>
          <w:szCs w:val="24"/>
        </w:rPr>
        <w:t>μ</w:t>
      </w:r>
      <w:r w:rsidRPr="00A04E55">
        <w:rPr>
          <w:rFonts w:eastAsia="Times New Roman" w:cs="Times New Roman"/>
          <w:szCs w:val="24"/>
        </w:rPr>
        <w:t>ακεδονικό κράτος</w:t>
      </w:r>
      <w:r>
        <w:rPr>
          <w:rFonts w:eastAsia="Times New Roman" w:cs="Times New Roman"/>
          <w:szCs w:val="24"/>
        </w:rPr>
        <w:t xml:space="preserve">; Όχι, βέβαια, </w:t>
      </w:r>
      <w:r w:rsidRPr="00A04E55">
        <w:rPr>
          <w:rFonts w:eastAsia="Times New Roman" w:cs="Times New Roman"/>
          <w:szCs w:val="24"/>
        </w:rPr>
        <w:t>συντηρώντας έτσι πλήρως τον κίνδυνο εκ νέου ανάπτυξης εθνικισμού και αλυτρωτισμού</w:t>
      </w:r>
      <w:r>
        <w:rPr>
          <w:rFonts w:eastAsia="Times New Roman" w:cs="Times New Roman"/>
          <w:szCs w:val="24"/>
        </w:rPr>
        <w:t xml:space="preserve">. </w:t>
      </w:r>
    </w:p>
    <w:p w14:paraId="77C037D6"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Τ</w:t>
      </w:r>
      <w:r w:rsidRPr="00A04E55">
        <w:rPr>
          <w:rFonts w:eastAsia="Times New Roman" w:cs="Times New Roman"/>
          <w:szCs w:val="24"/>
        </w:rPr>
        <w:t>έλος</w:t>
      </w:r>
      <w:r>
        <w:rPr>
          <w:rFonts w:eastAsia="Times New Roman" w:cs="Times New Roman"/>
          <w:szCs w:val="24"/>
        </w:rPr>
        <w:t>,</w:t>
      </w:r>
      <w:r w:rsidRPr="00A04E55">
        <w:rPr>
          <w:rFonts w:eastAsia="Times New Roman" w:cs="Times New Roman"/>
          <w:szCs w:val="24"/>
        </w:rPr>
        <w:t xml:space="preserve"> προβλέπεται ότι η αλλαγή του </w:t>
      </w:r>
      <w:r>
        <w:rPr>
          <w:rFonts w:eastAsia="Times New Roman" w:cs="Times New Roman"/>
          <w:szCs w:val="24"/>
        </w:rPr>
        <w:t>σ</w:t>
      </w:r>
      <w:r w:rsidRPr="00A04E55">
        <w:rPr>
          <w:rFonts w:eastAsia="Times New Roman" w:cs="Times New Roman"/>
          <w:szCs w:val="24"/>
        </w:rPr>
        <w:t>υντάγματ</w:t>
      </w:r>
      <w:r>
        <w:rPr>
          <w:rFonts w:eastAsia="Times New Roman" w:cs="Times New Roman"/>
          <w:szCs w:val="24"/>
        </w:rPr>
        <w:t>ός τους θα τεθεί σε ισχύ μόνον α</w:t>
      </w:r>
      <w:r w:rsidRPr="00A04E55">
        <w:rPr>
          <w:rFonts w:eastAsia="Times New Roman" w:cs="Times New Roman"/>
          <w:szCs w:val="24"/>
        </w:rPr>
        <w:t xml:space="preserve">φού η Ελλάδα </w:t>
      </w:r>
      <w:r>
        <w:rPr>
          <w:rFonts w:eastAsia="Times New Roman" w:cs="Times New Roman"/>
          <w:szCs w:val="24"/>
        </w:rPr>
        <w:t xml:space="preserve">κυρώσει </w:t>
      </w:r>
      <w:r w:rsidRPr="00A04E55">
        <w:rPr>
          <w:rFonts w:eastAsia="Times New Roman" w:cs="Times New Roman"/>
          <w:szCs w:val="24"/>
        </w:rPr>
        <w:t xml:space="preserve">το </w:t>
      </w:r>
      <w:r>
        <w:rPr>
          <w:rFonts w:eastAsia="Times New Roman" w:cs="Times New Roman"/>
          <w:szCs w:val="24"/>
        </w:rPr>
        <w:t>π</w:t>
      </w:r>
      <w:r w:rsidRPr="00A04E55">
        <w:rPr>
          <w:rFonts w:eastAsia="Times New Roman" w:cs="Times New Roman"/>
          <w:szCs w:val="24"/>
        </w:rPr>
        <w:t>ρωτόκολλο της</w:t>
      </w:r>
      <w:r w:rsidRPr="00A04E55">
        <w:rPr>
          <w:rFonts w:eastAsia="Times New Roman" w:cs="Times New Roman"/>
          <w:szCs w:val="24"/>
        </w:rPr>
        <w:t xml:space="preserve"> ένταξης των Σκοπίων στο </w:t>
      </w:r>
      <w:r>
        <w:rPr>
          <w:rFonts w:eastAsia="Times New Roman" w:cs="Times New Roman"/>
          <w:szCs w:val="24"/>
          <w:lang w:val="en-US"/>
        </w:rPr>
        <w:t>NATO</w:t>
      </w:r>
      <w:r w:rsidRPr="00CC0673">
        <w:rPr>
          <w:rFonts w:eastAsia="Times New Roman" w:cs="Times New Roman"/>
          <w:szCs w:val="24"/>
        </w:rPr>
        <w:t xml:space="preserve">. </w:t>
      </w:r>
      <w:r>
        <w:rPr>
          <w:rFonts w:eastAsia="Times New Roman" w:cs="Times New Roman"/>
          <w:szCs w:val="24"/>
        </w:rPr>
        <w:t>Χ</w:t>
      </w:r>
      <w:r w:rsidRPr="00A04E55">
        <w:rPr>
          <w:rFonts w:eastAsia="Times New Roman" w:cs="Times New Roman"/>
          <w:szCs w:val="24"/>
        </w:rPr>
        <w:t>άθηκε</w:t>
      </w:r>
      <w:r>
        <w:rPr>
          <w:rFonts w:eastAsia="Times New Roman" w:cs="Times New Roman"/>
          <w:szCs w:val="24"/>
        </w:rPr>
        <w:t>,</w:t>
      </w:r>
      <w:r w:rsidRPr="00A04E55">
        <w:rPr>
          <w:rFonts w:eastAsia="Times New Roman" w:cs="Times New Roman"/>
          <w:szCs w:val="24"/>
        </w:rPr>
        <w:t xml:space="preserve"> δηλαδή</w:t>
      </w:r>
      <w:r>
        <w:rPr>
          <w:rFonts w:eastAsia="Times New Roman" w:cs="Times New Roman"/>
          <w:szCs w:val="24"/>
        </w:rPr>
        <w:t>,</w:t>
      </w:r>
      <w:r w:rsidRPr="00A04E55">
        <w:rPr>
          <w:rFonts w:eastAsia="Times New Roman" w:cs="Times New Roman"/>
          <w:szCs w:val="24"/>
        </w:rPr>
        <w:t xml:space="preserve"> </w:t>
      </w:r>
      <w:r>
        <w:rPr>
          <w:rFonts w:eastAsia="Times New Roman" w:cs="Times New Roman"/>
          <w:szCs w:val="24"/>
        </w:rPr>
        <w:t>το λεγόμενο βέτο</w:t>
      </w:r>
      <w:r w:rsidRPr="00A04E55">
        <w:rPr>
          <w:rFonts w:eastAsia="Times New Roman" w:cs="Times New Roman"/>
          <w:szCs w:val="24"/>
        </w:rPr>
        <w:t xml:space="preserve"> που άσκησε ο Κώστας Καραμανλής στο Βουκουρέστι</w:t>
      </w:r>
      <w:r>
        <w:rPr>
          <w:rFonts w:eastAsia="Times New Roman" w:cs="Times New Roman"/>
          <w:szCs w:val="24"/>
        </w:rPr>
        <w:t>.</w:t>
      </w:r>
    </w:p>
    <w:p w14:paraId="77C037D7"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Κ</w:t>
      </w:r>
      <w:r w:rsidRPr="00A04E55">
        <w:rPr>
          <w:rFonts w:eastAsia="Times New Roman" w:cs="Times New Roman"/>
          <w:szCs w:val="24"/>
        </w:rPr>
        <w:t xml:space="preserve">υρίες και κύριοι του ΣΥΡΙΖΑ και της </w:t>
      </w:r>
      <w:r>
        <w:rPr>
          <w:rFonts w:eastAsia="Times New Roman" w:cs="Times New Roman"/>
          <w:szCs w:val="24"/>
        </w:rPr>
        <w:t>Κυβέρνηση</w:t>
      </w:r>
      <w:r w:rsidRPr="00A04E55">
        <w:rPr>
          <w:rFonts w:eastAsia="Times New Roman" w:cs="Times New Roman"/>
          <w:szCs w:val="24"/>
        </w:rPr>
        <w:t>ς</w:t>
      </w:r>
      <w:r>
        <w:rPr>
          <w:rFonts w:eastAsia="Times New Roman" w:cs="Times New Roman"/>
          <w:szCs w:val="24"/>
        </w:rPr>
        <w:t>,</w:t>
      </w:r>
      <w:r w:rsidRPr="00A04E55">
        <w:rPr>
          <w:rFonts w:eastAsia="Times New Roman" w:cs="Times New Roman"/>
          <w:szCs w:val="24"/>
        </w:rPr>
        <w:t xml:space="preserve"> σας ρωτώ</w:t>
      </w:r>
      <w:r>
        <w:rPr>
          <w:rFonts w:eastAsia="Times New Roman" w:cs="Times New Roman"/>
          <w:szCs w:val="24"/>
        </w:rPr>
        <w:t>,</w:t>
      </w:r>
      <w:r w:rsidRPr="00A04E55">
        <w:rPr>
          <w:rFonts w:eastAsia="Times New Roman" w:cs="Times New Roman"/>
          <w:szCs w:val="24"/>
        </w:rPr>
        <w:t xml:space="preserve"> εξηγήστε μας τα οφέλη </w:t>
      </w:r>
      <w:r>
        <w:rPr>
          <w:rFonts w:eastAsia="Times New Roman" w:cs="Times New Roman"/>
          <w:szCs w:val="24"/>
        </w:rPr>
        <w:t>π</w:t>
      </w:r>
      <w:r w:rsidRPr="00A04E55">
        <w:rPr>
          <w:rFonts w:eastAsia="Times New Roman" w:cs="Times New Roman"/>
          <w:szCs w:val="24"/>
        </w:rPr>
        <w:t>ου πήρα</w:t>
      </w:r>
      <w:r>
        <w:rPr>
          <w:rFonts w:eastAsia="Times New Roman" w:cs="Times New Roman"/>
          <w:szCs w:val="24"/>
        </w:rPr>
        <w:t>με</w:t>
      </w:r>
      <w:r w:rsidRPr="00A04E55">
        <w:rPr>
          <w:rFonts w:eastAsia="Times New Roman" w:cs="Times New Roman"/>
          <w:szCs w:val="24"/>
        </w:rPr>
        <w:t xml:space="preserve"> ως χώρα</w:t>
      </w:r>
      <w:r>
        <w:rPr>
          <w:rFonts w:eastAsia="Times New Roman" w:cs="Times New Roman"/>
          <w:szCs w:val="24"/>
        </w:rPr>
        <w:t>,</w:t>
      </w:r>
      <w:r w:rsidRPr="00A04E55">
        <w:rPr>
          <w:rFonts w:eastAsia="Times New Roman" w:cs="Times New Roman"/>
          <w:szCs w:val="24"/>
        </w:rPr>
        <w:t xml:space="preserve"> τ</w:t>
      </w:r>
      <w:r>
        <w:rPr>
          <w:rFonts w:eastAsia="Times New Roman" w:cs="Times New Roman"/>
          <w:szCs w:val="24"/>
        </w:rPr>
        <w:t>ι</w:t>
      </w:r>
      <w:r w:rsidRPr="00A04E55">
        <w:rPr>
          <w:rFonts w:eastAsia="Times New Roman" w:cs="Times New Roman"/>
          <w:szCs w:val="24"/>
        </w:rPr>
        <w:t xml:space="preserve"> λάβαμε σ</w:t>
      </w:r>
      <w:r>
        <w:rPr>
          <w:rFonts w:eastAsia="Times New Roman" w:cs="Times New Roman"/>
          <w:szCs w:val="24"/>
        </w:rPr>
        <w:t xml:space="preserve">αν </w:t>
      </w:r>
      <w:r w:rsidRPr="00A04E55">
        <w:rPr>
          <w:rFonts w:eastAsia="Times New Roman" w:cs="Times New Roman"/>
          <w:szCs w:val="24"/>
        </w:rPr>
        <w:t>αντάλλαγμα για όλες αυτές τις</w:t>
      </w:r>
      <w:r w:rsidRPr="00A04E55">
        <w:rPr>
          <w:rFonts w:eastAsia="Times New Roman" w:cs="Times New Roman"/>
          <w:szCs w:val="24"/>
        </w:rPr>
        <w:t xml:space="preserve"> παραχωρήσεις</w:t>
      </w:r>
      <w:r>
        <w:rPr>
          <w:rFonts w:eastAsia="Times New Roman" w:cs="Times New Roman"/>
          <w:szCs w:val="24"/>
        </w:rPr>
        <w:t>; Μια</w:t>
      </w:r>
      <w:r w:rsidRPr="00A04E55">
        <w:rPr>
          <w:rFonts w:eastAsia="Times New Roman" w:cs="Times New Roman"/>
          <w:szCs w:val="24"/>
        </w:rPr>
        <w:t xml:space="preserve"> </w:t>
      </w:r>
      <w:r>
        <w:rPr>
          <w:rFonts w:eastAsia="Times New Roman" w:cs="Times New Roman"/>
          <w:szCs w:val="24"/>
        </w:rPr>
        <w:t>σ</w:t>
      </w:r>
      <w:r>
        <w:rPr>
          <w:rFonts w:eastAsia="Times New Roman" w:cs="Times New Roman"/>
          <w:szCs w:val="24"/>
        </w:rPr>
        <w:t>υμφωνία</w:t>
      </w:r>
      <w:r w:rsidRPr="00A04E55">
        <w:rPr>
          <w:rFonts w:eastAsia="Times New Roman" w:cs="Times New Roman"/>
          <w:szCs w:val="24"/>
        </w:rPr>
        <w:t xml:space="preserve"> που </w:t>
      </w:r>
      <w:r>
        <w:rPr>
          <w:rFonts w:eastAsia="Times New Roman" w:cs="Times New Roman"/>
          <w:szCs w:val="24"/>
        </w:rPr>
        <w:t>η συντριπτική</w:t>
      </w:r>
      <w:r w:rsidRPr="00A04E55">
        <w:rPr>
          <w:rFonts w:eastAsia="Times New Roman" w:cs="Times New Roman"/>
          <w:szCs w:val="24"/>
        </w:rPr>
        <w:t xml:space="preserve"> πλ</w:t>
      </w:r>
      <w:r>
        <w:rPr>
          <w:rFonts w:eastAsia="Times New Roman" w:cs="Times New Roman"/>
          <w:szCs w:val="24"/>
        </w:rPr>
        <w:t>ειοψηφία των Ελλήνων απορρίπτει; Μια</w:t>
      </w:r>
      <w:r w:rsidRPr="00A04E55">
        <w:rPr>
          <w:rFonts w:eastAsia="Times New Roman" w:cs="Times New Roman"/>
          <w:szCs w:val="24"/>
        </w:rPr>
        <w:t xml:space="preserve"> </w:t>
      </w:r>
      <w:r>
        <w:rPr>
          <w:rFonts w:eastAsia="Times New Roman" w:cs="Times New Roman"/>
          <w:szCs w:val="24"/>
        </w:rPr>
        <w:t>σ</w:t>
      </w:r>
      <w:r>
        <w:rPr>
          <w:rFonts w:eastAsia="Times New Roman" w:cs="Times New Roman"/>
          <w:szCs w:val="24"/>
        </w:rPr>
        <w:t>υμφωνία που έντεκα</w:t>
      </w:r>
      <w:r w:rsidRPr="00A04E55">
        <w:rPr>
          <w:rFonts w:eastAsia="Times New Roman" w:cs="Times New Roman"/>
          <w:szCs w:val="24"/>
        </w:rPr>
        <w:t xml:space="preserve"> πανεπιστημιακοί της χώρας μας σας λένε ότι δεν αποτελεί έντιμο συμβιβασμό και </w:t>
      </w:r>
      <w:r>
        <w:rPr>
          <w:rFonts w:eastAsia="Times New Roman" w:cs="Times New Roman"/>
          <w:szCs w:val="24"/>
        </w:rPr>
        <w:t>δεκαοκτώ πρέσβεις σά</w:t>
      </w:r>
      <w:r w:rsidRPr="00A04E55">
        <w:rPr>
          <w:rFonts w:eastAsia="Times New Roman" w:cs="Times New Roman"/>
          <w:szCs w:val="24"/>
        </w:rPr>
        <w:t xml:space="preserve">ς καλούν να μην </w:t>
      </w:r>
      <w:r>
        <w:rPr>
          <w:rFonts w:eastAsia="Times New Roman" w:cs="Times New Roman"/>
          <w:szCs w:val="24"/>
        </w:rPr>
        <w:t>την</w:t>
      </w:r>
      <w:r w:rsidRPr="00A04E55">
        <w:rPr>
          <w:rFonts w:eastAsia="Times New Roman" w:cs="Times New Roman"/>
          <w:szCs w:val="24"/>
        </w:rPr>
        <w:t xml:space="preserve"> ψηφί</w:t>
      </w:r>
      <w:r>
        <w:rPr>
          <w:rFonts w:eastAsia="Times New Roman" w:cs="Times New Roman"/>
          <w:szCs w:val="24"/>
        </w:rPr>
        <w:t>σετε, χαρακτηρίζοντάς τη λεόν</w:t>
      </w:r>
      <w:r>
        <w:rPr>
          <w:rFonts w:eastAsia="Times New Roman" w:cs="Times New Roman"/>
          <w:szCs w:val="24"/>
        </w:rPr>
        <w:t>τεια,</w:t>
      </w:r>
      <w:r w:rsidRPr="00A04E55">
        <w:rPr>
          <w:rFonts w:eastAsia="Times New Roman" w:cs="Times New Roman"/>
          <w:szCs w:val="24"/>
        </w:rPr>
        <w:t xml:space="preserve"> που βλάπτει τα εθνικά συμφέροντα</w:t>
      </w:r>
      <w:r>
        <w:rPr>
          <w:rFonts w:eastAsia="Times New Roman" w:cs="Times New Roman"/>
          <w:szCs w:val="24"/>
        </w:rPr>
        <w:t xml:space="preserve">; </w:t>
      </w:r>
    </w:p>
    <w:p w14:paraId="77C037D8"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Κ</w:t>
      </w:r>
      <w:r w:rsidRPr="00A04E55">
        <w:rPr>
          <w:rFonts w:eastAsia="Times New Roman" w:cs="Times New Roman"/>
          <w:szCs w:val="24"/>
        </w:rPr>
        <w:t xml:space="preserve">αταθέτω στα </w:t>
      </w:r>
      <w:r>
        <w:rPr>
          <w:rFonts w:eastAsia="Times New Roman" w:cs="Times New Roman"/>
          <w:szCs w:val="24"/>
        </w:rPr>
        <w:t>Π</w:t>
      </w:r>
      <w:r w:rsidRPr="00A04E55">
        <w:rPr>
          <w:rFonts w:eastAsia="Times New Roman" w:cs="Times New Roman"/>
          <w:szCs w:val="24"/>
        </w:rPr>
        <w:t xml:space="preserve">ρακτικά τα αντίστοιχα </w:t>
      </w:r>
      <w:r w:rsidRPr="00EB7466">
        <w:rPr>
          <w:rFonts w:eastAsia="Times New Roman"/>
          <w:szCs w:val="24"/>
        </w:rPr>
        <w:t>άρθρ</w:t>
      </w:r>
      <w:r>
        <w:rPr>
          <w:rFonts w:eastAsia="Times New Roman"/>
          <w:szCs w:val="24"/>
        </w:rPr>
        <w:t xml:space="preserve">α </w:t>
      </w:r>
      <w:r w:rsidRPr="00CC0673">
        <w:rPr>
          <w:rFonts w:eastAsia="Times New Roman"/>
          <w:bCs/>
          <w:shd w:val="clear" w:color="auto" w:fill="FFFFFF"/>
        </w:rPr>
        <w:t>που</w:t>
      </w:r>
      <w:r>
        <w:rPr>
          <w:rFonts w:eastAsia="Times New Roman"/>
          <w:szCs w:val="24"/>
        </w:rPr>
        <w:t xml:space="preserve"> έχουν </w:t>
      </w:r>
      <w:r w:rsidRPr="00A04E55">
        <w:rPr>
          <w:rFonts w:eastAsia="Times New Roman" w:cs="Times New Roman"/>
          <w:szCs w:val="24"/>
        </w:rPr>
        <w:t xml:space="preserve">δημοσιευτεί </w:t>
      </w:r>
      <w:r>
        <w:rPr>
          <w:rFonts w:eastAsia="Times New Roman" w:cs="Times New Roman"/>
          <w:szCs w:val="24"/>
        </w:rPr>
        <w:t>στον Τύπο.</w:t>
      </w:r>
    </w:p>
    <w:p w14:paraId="77C037D9" w14:textId="77777777" w:rsidR="006113A9" w:rsidRDefault="006B6FC4">
      <w:pPr>
        <w:spacing w:line="600" w:lineRule="auto"/>
        <w:ind w:firstLine="720"/>
        <w:contextualSpacing/>
        <w:jc w:val="both"/>
        <w:rPr>
          <w:rFonts w:eastAsia="Times New Roman" w:cs="Times New Roman"/>
        </w:rPr>
      </w:pPr>
      <w:r w:rsidRPr="000731CA">
        <w:rPr>
          <w:rFonts w:eastAsia="Times New Roman" w:cs="Times New Roman"/>
        </w:rPr>
        <w:t>(Στο σημείο αυτό ο Βουλευτής κ</w:t>
      </w:r>
      <w:r>
        <w:rPr>
          <w:rFonts w:eastAsia="Times New Roman" w:cs="Times New Roman"/>
        </w:rPr>
        <w:t>. Γεώργιος Στύλιος</w:t>
      </w:r>
      <w:r w:rsidRPr="000731CA">
        <w:rPr>
          <w:rFonts w:eastAsia="Times New Roman" w:cs="Times New Roman"/>
        </w:rPr>
        <w:t xml:space="preserve"> καταθέτει για τα Πρακτικά τα προαναφερθέντα </w:t>
      </w:r>
      <w:r>
        <w:rPr>
          <w:rFonts w:eastAsia="Times New Roman" w:cs="Times New Roman"/>
        </w:rPr>
        <w:t>άρθρα</w:t>
      </w:r>
      <w:r w:rsidRPr="000731CA">
        <w:rPr>
          <w:rFonts w:eastAsia="Times New Roman" w:cs="Times New Roman"/>
        </w:rPr>
        <w:t>, τα οποία βρίσκονται στο αρχείο του Τμήματος Γραμματείας της Διεύθυνσης Στενογραφίας και Πρακτικών της Βουλής)</w:t>
      </w:r>
    </w:p>
    <w:p w14:paraId="77C037DA"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Α</w:t>
      </w:r>
      <w:r w:rsidRPr="00A04E55">
        <w:rPr>
          <w:rFonts w:eastAsia="Times New Roman" w:cs="Times New Roman"/>
          <w:szCs w:val="24"/>
        </w:rPr>
        <w:t xml:space="preserve">υτή η </w:t>
      </w:r>
      <w:r>
        <w:rPr>
          <w:rFonts w:eastAsia="Times New Roman" w:cs="Times New Roman"/>
          <w:szCs w:val="24"/>
        </w:rPr>
        <w:t>σ</w:t>
      </w:r>
      <w:r>
        <w:rPr>
          <w:rFonts w:eastAsia="Times New Roman" w:cs="Times New Roman"/>
          <w:szCs w:val="24"/>
        </w:rPr>
        <w:t>υμφωνία</w:t>
      </w:r>
      <w:r w:rsidRPr="00A04E55">
        <w:rPr>
          <w:rFonts w:eastAsia="Times New Roman" w:cs="Times New Roman"/>
          <w:szCs w:val="24"/>
        </w:rPr>
        <w:t xml:space="preserve"> </w:t>
      </w:r>
      <w:r>
        <w:rPr>
          <w:rFonts w:eastAsia="Times New Roman" w:cs="Times New Roman"/>
          <w:szCs w:val="24"/>
        </w:rPr>
        <w:t>δ</w:t>
      </w:r>
      <w:r w:rsidRPr="00A04E55">
        <w:rPr>
          <w:rFonts w:eastAsia="Times New Roman" w:cs="Times New Roman"/>
          <w:szCs w:val="24"/>
        </w:rPr>
        <w:t xml:space="preserve">εν είναι μόνο </w:t>
      </w:r>
      <w:r w:rsidRPr="00833F6A">
        <w:rPr>
          <w:rFonts w:eastAsia="Times New Roman"/>
          <w:bCs/>
          <w:shd w:val="clear" w:color="auto" w:fill="FFFFFF"/>
        </w:rPr>
        <w:t>μια</w:t>
      </w:r>
      <w:r>
        <w:rPr>
          <w:rFonts w:eastAsia="Times New Roman" w:cs="Times New Roman"/>
          <w:szCs w:val="24"/>
        </w:rPr>
        <w:t xml:space="preserve"> κακή</w:t>
      </w:r>
      <w:r w:rsidRPr="00A04E55">
        <w:rPr>
          <w:rFonts w:eastAsia="Times New Roman" w:cs="Times New Roman"/>
          <w:szCs w:val="24"/>
        </w:rPr>
        <w:t xml:space="preserve"> </w:t>
      </w:r>
      <w:r>
        <w:rPr>
          <w:rFonts w:eastAsia="Times New Roman" w:cs="Times New Roman"/>
          <w:szCs w:val="24"/>
        </w:rPr>
        <w:t>σ</w:t>
      </w:r>
      <w:r>
        <w:rPr>
          <w:rFonts w:eastAsia="Times New Roman" w:cs="Times New Roman"/>
          <w:szCs w:val="24"/>
        </w:rPr>
        <w:t>υμφωνία</w:t>
      </w:r>
      <w:r w:rsidRPr="00A04E55">
        <w:rPr>
          <w:rFonts w:eastAsia="Times New Roman" w:cs="Times New Roman"/>
          <w:szCs w:val="24"/>
        </w:rPr>
        <w:t xml:space="preserve"> για τους Έλληνες και την Ελλάδα</w:t>
      </w:r>
      <w:r>
        <w:rPr>
          <w:rFonts w:eastAsia="Times New Roman" w:cs="Times New Roman"/>
          <w:szCs w:val="24"/>
        </w:rPr>
        <w:t>. Α</w:t>
      </w:r>
      <w:r w:rsidRPr="00A04E55">
        <w:rPr>
          <w:rFonts w:eastAsia="Times New Roman" w:cs="Times New Roman"/>
          <w:szCs w:val="24"/>
        </w:rPr>
        <w:t>κόμα χειρότερα</w:t>
      </w:r>
      <w:r>
        <w:rPr>
          <w:rFonts w:eastAsia="Times New Roman" w:cs="Times New Roman"/>
          <w:szCs w:val="24"/>
        </w:rPr>
        <w:t>,</w:t>
      </w:r>
      <w:r w:rsidRPr="00A04E55">
        <w:rPr>
          <w:rFonts w:eastAsia="Times New Roman" w:cs="Times New Roman"/>
          <w:szCs w:val="24"/>
        </w:rPr>
        <w:t xml:space="preserve"> είναι </w:t>
      </w:r>
      <w:r>
        <w:rPr>
          <w:rFonts w:eastAsia="Times New Roman" w:cs="Times New Roman"/>
          <w:szCs w:val="24"/>
        </w:rPr>
        <w:t>μια</w:t>
      </w:r>
      <w:r w:rsidRPr="00A04E55">
        <w:rPr>
          <w:rFonts w:eastAsia="Times New Roman" w:cs="Times New Roman"/>
          <w:szCs w:val="24"/>
        </w:rPr>
        <w:t xml:space="preserve"> μη βιώσιμη </w:t>
      </w:r>
      <w:r>
        <w:rPr>
          <w:rFonts w:eastAsia="Times New Roman" w:cs="Times New Roman"/>
          <w:szCs w:val="24"/>
        </w:rPr>
        <w:t>σ</w:t>
      </w:r>
      <w:r>
        <w:rPr>
          <w:rFonts w:eastAsia="Times New Roman" w:cs="Times New Roman"/>
          <w:szCs w:val="24"/>
        </w:rPr>
        <w:t>υμφωνία. Μ</w:t>
      </w:r>
      <w:r w:rsidRPr="00A04E55">
        <w:rPr>
          <w:rFonts w:eastAsia="Times New Roman" w:cs="Times New Roman"/>
          <w:szCs w:val="24"/>
        </w:rPr>
        <w:t xml:space="preserve">ε τη </w:t>
      </w:r>
      <w:r>
        <w:rPr>
          <w:rFonts w:eastAsia="Times New Roman" w:cs="Times New Roman"/>
          <w:szCs w:val="24"/>
        </w:rPr>
        <w:t>σ</w:t>
      </w:r>
      <w:r>
        <w:rPr>
          <w:rFonts w:eastAsia="Times New Roman" w:cs="Times New Roman"/>
          <w:szCs w:val="24"/>
        </w:rPr>
        <w:t>υμφωνία</w:t>
      </w:r>
      <w:r w:rsidRPr="00A04E55">
        <w:rPr>
          <w:rFonts w:eastAsia="Times New Roman" w:cs="Times New Roman"/>
          <w:szCs w:val="24"/>
        </w:rPr>
        <w:t xml:space="preserve"> αυτή ανοίγετε το</w:t>
      </w:r>
      <w:r>
        <w:rPr>
          <w:rFonts w:eastAsia="Times New Roman" w:cs="Times New Roman"/>
          <w:szCs w:val="24"/>
        </w:rPr>
        <w:t>ν</w:t>
      </w:r>
      <w:r w:rsidRPr="00A04E55">
        <w:rPr>
          <w:rFonts w:eastAsia="Times New Roman" w:cs="Times New Roman"/>
          <w:szCs w:val="24"/>
        </w:rPr>
        <w:t xml:space="preserve"> </w:t>
      </w:r>
      <w:r>
        <w:rPr>
          <w:rFonts w:eastAsia="Times New Roman" w:cs="Times New Roman"/>
          <w:szCs w:val="24"/>
        </w:rPr>
        <w:t>ασκό</w:t>
      </w:r>
      <w:r w:rsidRPr="00A04E55">
        <w:rPr>
          <w:rFonts w:eastAsia="Times New Roman" w:cs="Times New Roman"/>
          <w:szCs w:val="24"/>
        </w:rPr>
        <w:t xml:space="preserve"> του Αιόλου</w:t>
      </w:r>
      <w:r>
        <w:rPr>
          <w:rFonts w:eastAsia="Times New Roman" w:cs="Times New Roman"/>
          <w:szCs w:val="24"/>
        </w:rPr>
        <w:t>.</w:t>
      </w:r>
    </w:p>
    <w:p w14:paraId="77C037DB" w14:textId="77777777" w:rsidR="006113A9" w:rsidRDefault="006B6FC4">
      <w:pPr>
        <w:spacing w:line="600" w:lineRule="auto"/>
        <w:ind w:firstLine="720"/>
        <w:contextualSpacing/>
        <w:jc w:val="both"/>
        <w:rPr>
          <w:rFonts w:eastAsia="Times New Roman" w:cs="Times New Roman"/>
          <w:szCs w:val="24"/>
        </w:rPr>
      </w:pPr>
      <w:r w:rsidRPr="00A91272">
        <w:rPr>
          <w:rFonts w:eastAsia="Times New Roman" w:cs="Times New Roman"/>
          <w:szCs w:val="24"/>
        </w:rPr>
        <w:t>Ευχαριστώ</w:t>
      </w:r>
      <w:r>
        <w:rPr>
          <w:rFonts w:eastAsia="Times New Roman" w:cs="Times New Roman"/>
          <w:szCs w:val="24"/>
        </w:rPr>
        <w:t>.</w:t>
      </w:r>
    </w:p>
    <w:p w14:paraId="77C037DC" w14:textId="77777777" w:rsidR="006113A9" w:rsidRDefault="006B6FC4">
      <w:pPr>
        <w:spacing w:line="600" w:lineRule="auto"/>
        <w:ind w:firstLine="709"/>
        <w:contextualSpacing/>
        <w:jc w:val="center"/>
        <w:rPr>
          <w:rFonts w:eastAsia="Times New Roman" w:cs="Times New Roman"/>
        </w:rPr>
      </w:pPr>
      <w:r w:rsidRPr="002914BE">
        <w:rPr>
          <w:rFonts w:eastAsia="Times New Roman" w:cs="Times New Roman"/>
        </w:rPr>
        <w:lastRenderedPageBreak/>
        <w:t>(Χειροκροτήματα από την πτέρυγα της Νέας Δημοκρατίας)</w:t>
      </w:r>
    </w:p>
    <w:p w14:paraId="77C037DD" w14:textId="77777777" w:rsidR="006113A9" w:rsidRDefault="006B6FC4">
      <w:pPr>
        <w:spacing w:line="600" w:lineRule="auto"/>
        <w:ind w:firstLine="720"/>
        <w:contextualSpacing/>
        <w:jc w:val="both"/>
        <w:rPr>
          <w:rFonts w:eastAsia="Times New Roman"/>
          <w:b/>
          <w:bCs/>
          <w:shd w:val="clear" w:color="auto" w:fill="FFFFFF"/>
        </w:rPr>
      </w:pPr>
      <w:r>
        <w:rPr>
          <w:rFonts w:eastAsia="Times New Roman" w:cs="Times New Roman"/>
          <w:szCs w:val="24"/>
        </w:rPr>
        <w:t xml:space="preserve"> </w:t>
      </w:r>
      <w:r w:rsidRPr="00D30781">
        <w:rPr>
          <w:rFonts w:eastAsia="Times New Roman"/>
          <w:b/>
          <w:bCs/>
          <w:shd w:val="clear" w:color="auto" w:fill="FFFFFF"/>
        </w:rPr>
        <w:t>ΠΡΟΕΔΡΕΥΩΝ (Μάριος Γεωργιάδης):</w:t>
      </w:r>
      <w:r>
        <w:rPr>
          <w:rFonts w:eastAsia="Times New Roman"/>
          <w:b/>
          <w:bCs/>
          <w:shd w:val="clear" w:color="auto" w:fill="FFFFFF"/>
        </w:rPr>
        <w:t xml:space="preserve"> </w:t>
      </w:r>
      <w:r w:rsidRPr="00CC0673">
        <w:rPr>
          <w:rFonts w:eastAsia="Times New Roman"/>
          <w:bCs/>
          <w:shd w:val="clear" w:color="auto" w:fill="FFFFFF"/>
        </w:rPr>
        <w:t>Ευχαριστούμε τον κ. Στύλιο.</w:t>
      </w:r>
      <w:r>
        <w:rPr>
          <w:rFonts w:eastAsia="Times New Roman"/>
          <w:b/>
          <w:bCs/>
          <w:shd w:val="clear" w:color="auto" w:fill="FFFFFF"/>
        </w:rPr>
        <w:t xml:space="preserve"> </w:t>
      </w:r>
    </w:p>
    <w:p w14:paraId="77C037DE" w14:textId="77777777" w:rsidR="006113A9" w:rsidRDefault="006B6FC4">
      <w:pPr>
        <w:spacing w:line="600" w:lineRule="auto"/>
        <w:ind w:firstLine="720"/>
        <w:contextualSpacing/>
        <w:jc w:val="both"/>
        <w:rPr>
          <w:rFonts w:eastAsia="Times New Roman"/>
          <w:bCs/>
          <w:shd w:val="clear" w:color="auto" w:fill="FFFFFF"/>
        </w:rPr>
      </w:pPr>
      <w:r w:rsidRPr="00CC0673">
        <w:rPr>
          <w:rFonts w:eastAsia="Times New Roman"/>
          <w:bCs/>
          <w:shd w:val="clear" w:color="auto" w:fill="FFFFFF"/>
        </w:rPr>
        <w:t>Τον λόγο έχει η κ</w:t>
      </w:r>
      <w:r>
        <w:rPr>
          <w:rFonts w:eastAsia="Times New Roman"/>
          <w:bCs/>
          <w:shd w:val="clear" w:color="auto" w:fill="FFFFFF"/>
        </w:rPr>
        <w:t>.</w:t>
      </w:r>
      <w:r w:rsidRPr="00CC0673">
        <w:rPr>
          <w:rFonts w:eastAsia="Times New Roman"/>
          <w:bCs/>
          <w:shd w:val="clear" w:color="auto" w:fill="FFFFFF"/>
        </w:rPr>
        <w:t xml:space="preserve"> Βράντ</w:t>
      </w:r>
      <w:r>
        <w:rPr>
          <w:rFonts w:eastAsia="Times New Roman"/>
          <w:bCs/>
          <w:shd w:val="clear" w:color="auto" w:fill="FFFFFF"/>
        </w:rPr>
        <w:t>ζ</w:t>
      </w:r>
      <w:r w:rsidRPr="00CC0673">
        <w:rPr>
          <w:rFonts w:eastAsia="Times New Roman"/>
          <w:bCs/>
          <w:shd w:val="clear" w:color="auto" w:fill="FFFFFF"/>
        </w:rPr>
        <w:t>α από την Κοινοβουλευτική Ομάδα  του ΣΥΡ</w:t>
      </w:r>
      <w:r>
        <w:rPr>
          <w:rFonts w:eastAsia="Times New Roman"/>
          <w:bCs/>
          <w:shd w:val="clear" w:color="auto" w:fill="FFFFFF"/>
        </w:rPr>
        <w:t xml:space="preserve">ΙΖΑ και αμέσως μετά ο κ. Βεσυρόπουλος. </w:t>
      </w:r>
    </w:p>
    <w:p w14:paraId="77C037DF" w14:textId="77777777" w:rsidR="006113A9" w:rsidRDefault="006B6FC4">
      <w:pPr>
        <w:spacing w:line="600" w:lineRule="auto"/>
        <w:ind w:firstLine="720"/>
        <w:contextualSpacing/>
        <w:jc w:val="both"/>
        <w:rPr>
          <w:rFonts w:eastAsia="Times New Roman"/>
          <w:bCs/>
          <w:shd w:val="clear" w:color="auto" w:fill="FFFFFF"/>
        </w:rPr>
      </w:pPr>
      <w:r w:rsidRPr="00B32ABA">
        <w:rPr>
          <w:rFonts w:eastAsia="Times New Roman"/>
          <w:b/>
          <w:bCs/>
          <w:shd w:val="clear" w:color="auto" w:fill="FFFFFF"/>
        </w:rPr>
        <w:t>ΠΑΝΑΓΙΩΤΑ ΒΡΑΝΤΖΑ:</w:t>
      </w:r>
      <w:r>
        <w:rPr>
          <w:rFonts w:eastAsia="Times New Roman"/>
          <w:bCs/>
          <w:shd w:val="clear" w:color="auto" w:fill="FFFFFF"/>
        </w:rPr>
        <w:t xml:space="preserve"> </w:t>
      </w:r>
      <w:r w:rsidRPr="00CC0673">
        <w:rPr>
          <w:rFonts w:eastAsia="Times New Roman"/>
          <w:bCs/>
          <w:shd w:val="clear" w:color="auto" w:fill="FFFFFF"/>
        </w:rPr>
        <w:t>Ευχαριστώ</w:t>
      </w:r>
      <w:r>
        <w:rPr>
          <w:rFonts w:eastAsia="Times New Roman"/>
          <w:bCs/>
          <w:shd w:val="clear" w:color="auto" w:fill="FFFFFF"/>
        </w:rPr>
        <w:t>.</w:t>
      </w:r>
    </w:p>
    <w:p w14:paraId="77C037E0" w14:textId="77777777" w:rsidR="006113A9" w:rsidRDefault="006B6FC4">
      <w:pPr>
        <w:spacing w:line="600" w:lineRule="auto"/>
        <w:ind w:firstLine="720"/>
        <w:contextualSpacing/>
        <w:jc w:val="both"/>
        <w:rPr>
          <w:rFonts w:eastAsia="Times New Roman" w:cs="Times New Roman"/>
          <w:szCs w:val="24"/>
        </w:rPr>
      </w:pPr>
      <w:r w:rsidRPr="00CC0673">
        <w:rPr>
          <w:rFonts w:eastAsia="Times New Roman"/>
          <w:bCs/>
          <w:shd w:val="clear" w:color="auto" w:fill="FFFFFF"/>
        </w:rPr>
        <w:t>Κυρίες και κύριοι συνάδελφοι</w:t>
      </w:r>
      <w:r>
        <w:rPr>
          <w:rFonts w:eastAsia="Times New Roman"/>
          <w:bCs/>
          <w:shd w:val="clear" w:color="auto" w:fill="FFFFFF"/>
        </w:rPr>
        <w:t>, βρισκόμαστε</w:t>
      </w:r>
      <w:r w:rsidRPr="00A04E55">
        <w:rPr>
          <w:rFonts w:eastAsia="Times New Roman" w:cs="Times New Roman"/>
          <w:szCs w:val="24"/>
        </w:rPr>
        <w:t xml:space="preserve"> εδώ σήμερα ενώπιον των ευθυνών </w:t>
      </w:r>
      <w:r>
        <w:rPr>
          <w:rFonts w:eastAsia="Times New Roman" w:cs="Times New Roman"/>
          <w:szCs w:val="24"/>
        </w:rPr>
        <w:t>μας,</w:t>
      </w:r>
      <w:r w:rsidRPr="00A04E55">
        <w:rPr>
          <w:rFonts w:eastAsia="Times New Roman" w:cs="Times New Roman"/>
          <w:szCs w:val="24"/>
        </w:rPr>
        <w:t xml:space="preserve"> οι οποίες μπ</w:t>
      </w:r>
      <w:r>
        <w:rPr>
          <w:rFonts w:eastAsia="Times New Roman" w:cs="Times New Roman"/>
          <w:szCs w:val="24"/>
        </w:rPr>
        <w:t xml:space="preserve">ορούν να χαρακτηριστούν ιστορικές. </w:t>
      </w:r>
      <w:r w:rsidRPr="00A8202F">
        <w:rPr>
          <w:rFonts w:eastAsia="Times New Roman"/>
          <w:bCs/>
          <w:shd w:val="clear" w:color="auto" w:fill="FFFFFF"/>
        </w:rPr>
        <w:t>Δεν</w:t>
      </w:r>
      <w:r>
        <w:rPr>
          <w:rFonts w:eastAsia="Times New Roman" w:cs="Times New Roman"/>
          <w:szCs w:val="24"/>
        </w:rPr>
        <w:t xml:space="preserve"> πρόκειται </w:t>
      </w:r>
      <w:r w:rsidRPr="002314B3">
        <w:rPr>
          <w:rFonts w:eastAsia="Times New Roman"/>
          <w:bCs/>
          <w:shd w:val="clear" w:color="auto" w:fill="FFFFFF"/>
        </w:rPr>
        <w:t>να</w:t>
      </w:r>
      <w:r>
        <w:rPr>
          <w:rFonts w:eastAsia="Times New Roman" w:cs="Times New Roman"/>
          <w:szCs w:val="24"/>
        </w:rPr>
        <w:t xml:space="preserve"> κάνω σε κανέναν -ούτε στον κ. Στύλιο </w:t>
      </w:r>
      <w:r w:rsidRPr="00A04E55">
        <w:rPr>
          <w:rFonts w:eastAsia="Times New Roman" w:cs="Times New Roman"/>
          <w:szCs w:val="24"/>
        </w:rPr>
        <w:t>πο</w:t>
      </w:r>
      <w:r>
        <w:rPr>
          <w:rFonts w:eastAsia="Times New Roman" w:cs="Times New Roman"/>
          <w:szCs w:val="24"/>
        </w:rPr>
        <w:t>υ είπ</w:t>
      </w:r>
      <w:r>
        <w:rPr>
          <w:rFonts w:eastAsia="Times New Roman" w:cs="Times New Roman"/>
          <w:szCs w:val="24"/>
        </w:rPr>
        <w:t xml:space="preserve">ε πράγματα και ανακρίβειες, παρότι </w:t>
      </w:r>
      <w:r w:rsidRPr="00A04E55">
        <w:rPr>
          <w:rFonts w:eastAsia="Times New Roman" w:cs="Times New Roman"/>
          <w:szCs w:val="24"/>
        </w:rPr>
        <w:t xml:space="preserve">δεν </w:t>
      </w:r>
      <w:r>
        <w:rPr>
          <w:rFonts w:eastAsia="Times New Roman" w:cs="Times New Roman"/>
          <w:szCs w:val="24"/>
        </w:rPr>
        <w:t xml:space="preserve">ακούει- </w:t>
      </w:r>
      <w:r w:rsidRPr="00A04E55">
        <w:rPr>
          <w:rFonts w:eastAsia="Times New Roman" w:cs="Times New Roman"/>
          <w:szCs w:val="24"/>
        </w:rPr>
        <w:t>μαθ</w:t>
      </w:r>
      <w:r>
        <w:rPr>
          <w:rFonts w:eastAsia="Times New Roman" w:cs="Times New Roman"/>
          <w:szCs w:val="24"/>
        </w:rPr>
        <w:t>ήματα ιστορίας ούτε διπλωματίας. Δε</w:t>
      </w:r>
      <w:r w:rsidRPr="00A04E55">
        <w:rPr>
          <w:rFonts w:eastAsia="Times New Roman" w:cs="Times New Roman"/>
          <w:szCs w:val="24"/>
        </w:rPr>
        <w:t>ν είμαι ειδικός</w:t>
      </w:r>
      <w:r>
        <w:rPr>
          <w:rFonts w:eastAsia="Times New Roman" w:cs="Times New Roman"/>
          <w:szCs w:val="24"/>
        </w:rPr>
        <w:t>. Δ</w:t>
      </w:r>
      <w:r w:rsidRPr="00A04E55">
        <w:rPr>
          <w:rFonts w:eastAsia="Times New Roman" w:cs="Times New Roman"/>
          <w:szCs w:val="24"/>
        </w:rPr>
        <w:t xml:space="preserve">εν πρόκειται όμως και να ανεχθώ </w:t>
      </w:r>
      <w:r>
        <w:rPr>
          <w:rFonts w:eastAsia="Times New Roman" w:cs="Times New Roman"/>
          <w:szCs w:val="24"/>
        </w:rPr>
        <w:t>ω</w:t>
      </w:r>
      <w:r w:rsidRPr="00A04E55">
        <w:rPr>
          <w:rFonts w:eastAsia="Times New Roman" w:cs="Times New Roman"/>
          <w:szCs w:val="24"/>
        </w:rPr>
        <w:t xml:space="preserve">ς πολίτης αυτής της χώρας και ως μέλος του </w:t>
      </w:r>
      <w:r>
        <w:rPr>
          <w:rFonts w:eastAsia="Times New Roman" w:cs="Times New Roman"/>
          <w:szCs w:val="24"/>
        </w:rPr>
        <w:t>ελληνικού Κοινοβουλίου να αντιμετωπίζομαι</w:t>
      </w:r>
      <w:r w:rsidRPr="00A04E55">
        <w:rPr>
          <w:rFonts w:eastAsia="Times New Roman" w:cs="Times New Roman"/>
          <w:szCs w:val="24"/>
        </w:rPr>
        <w:t xml:space="preserve"> ως να έχω υποστεί λοβοτομή</w:t>
      </w:r>
      <w:r>
        <w:rPr>
          <w:rFonts w:eastAsia="Times New Roman" w:cs="Times New Roman"/>
          <w:szCs w:val="24"/>
        </w:rPr>
        <w:t xml:space="preserve">. </w:t>
      </w:r>
    </w:p>
    <w:p w14:paraId="77C037E1"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Ρωτάω,</w:t>
      </w:r>
      <w:r>
        <w:rPr>
          <w:rFonts w:eastAsia="Times New Roman" w:cs="Times New Roman"/>
          <w:szCs w:val="24"/>
        </w:rPr>
        <w:t xml:space="preserve"> λ</w:t>
      </w:r>
      <w:r w:rsidRPr="00A04E55">
        <w:rPr>
          <w:rFonts w:eastAsia="Times New Roman" w:cs="Times New Roman"/>
          <w:szCs w:val="24"/>
        </w:rPr>
        <w:t>οιπόν</w:t>
      </w:r>
      <w:r>
        <w:rPr>
          <w:rFonts w:eastAsia="Times New Roman" w:cs="Times New Roman"/>
          <w:szCs w:val="24"/>
        </w:rPr>
        <w:t>,</w:t>
      </w:r>
      <w:r w:rsidRPr="00A04E55">
        <w:rPr>
          <w:rFonts w:eastAsia="Times New Roman" w:cs="Times New Roman"/>
          <w:szCs w:val="24"/>
        </w:rPr>
        <w:t xml:space="preserve"> </w:t>
      </w:r>
      <w:r>
        <w:rPr>
          <w:rFonts w:eastAsia="Times New Roman" w:cs="Times New Roman"/>
          <w:szCs w:val="24"/>
        </w:rPr>
        <w:t>υ</w:t>
      </w:r>
      <w:r w:rsidRPr="00A04E55">
        <w:rPr>
          <w:rFonts w:eastAsia="Times New Roman" w:cs="Times New Roman"/>
          <w:szCs w:val="24"/>
        </w:rPr>
        <w:t xml:space="preserve">πάρχει κάποιος </w:t>
      </w:r>
      <w:r>
        <w:rPr>
          <w:rFonts w:eastAsia="Times New Roman" w:cs="Times New Roman"/>
          <w:szCs w:val="24"/>
        </w:rPr>
        <w:t xml:space="preserve">σε αυτή </w:t>
      </w:r>
      <w:r w:rsidRPr="00A04E55">
        <w:rPr>
          <w:rFonts w:eastAsia="Times New Roman" w:cs="Times New Roman"/>
          <w:szCs w:val="24"/>
        </w:rPr>
        <w:t xml:space="preserve">την </w:t>
      </w:r>
      <w:r>
        <w:rPr>
          <w:rFonts w:eastAsia="Times New Roman" w:cs="Times New Roman"/>
          <w:szCs w:val="24"/>
        </w:rPr>
        <w:t>Αίθουσα</w:t>
      </w:r>
      <w:r w:rsidRPr="00A04E55">
        <w:rPr>
          <w:rFonts w:eastAsia="Times New Roman" w:cs="Times New Roman"/>
          <w:szCs w:val="24"/>
        </w:rPr>
        <w:t xml:space="preserve"> </w:t>
      </w:r>
      <w:r>
        <w:rPr>
          <w:rFonts w:eastAsia="Times New Roman" w:cs="Times New Roman"/>
          <w:szCs w:val="24"/>
        </w:rPr>
        <w:t>ο οποίος</w:t>
      </w:r>
      <w:r w:rsidRPr="00A04E55">
        <w:rPr>
          <w:rFonts w:eastAsia="Times New Roman" w:cs="Times New Roman"/>
          <w:szCs w:val="24"/>
        </w:rPr>
        <w:t xml:space="preserve"> δεν γνωρίζει ότι το μακεδονικό ζήτημα υφίσταται ως ζήτημα από το τελευταίο τέταρτο του 19</w:t>
      </w:r>
      <w:r w:rsidRPr="00B32ABA">
        <w:rPr>
          <w:rFonts w:eastAsia="Times New Roman" w:cs="Times New Roman"/>
          <w:szCs w:val="24"/>
          <w:vertAlign w:val="superscript"/>
        </w:rPr>
        <w:t>ου</w:t>
      </w:r>
      <w:r w:rsidRPr="00A04E55">
        <w:rPr>
          <w:rFonts w:eastAsia="Times New Roman" w:cs="Times New Roman"/>
          <w:szCs w:val="24"/>
        </w:rPr>
        <w:t xml:space="preserve"> αιώνα και το ζήτημα του </w:t>
      </w:r>
      <w:r w:rsidRPr="00A04E55">
        <w:rPr>
          <w:rFonts w:eastAsia="Times New Roman" w:cs="Times New Roman"/>
          <w:szCs w:val="24"/>
        </w:rPr>
        <w:lastRenderedPageBreak/>
        <w:t>ονόματος προέκυψε με τον καθορισμό των συνόρων των βαλκανικών κρατών το 1913 και με τη</w:t>
      </w:r>
      <w:r w:rsidRPr="00A04E55">
        <w:rPr>
          <w:rFonts w:eastAsia="Times New Roman" w:cs="Times New Roman"/>
          <w:szCs w:val="24"/>
        </w:rPr>
        <w:t>ν κατάρρευ</w:t>
      </w:r>
      <w:r>
        <w:rPr>
          <w:rFonts w:eastAsia="Times New Roman" w:cs="Times New Roman"/>
          <w:szCs w:val="24"/>
        </w:rPr>
        <w:t xml:space="preserve">ση της </w:t>
      </w:r>
      <w:r>
        <w:rPr>
          <w:rFonts w:eastAsia="Times New Roman" w:cs="Times New Roman"/>
          <w:szCs w:val="24"/>
        </w:rPr>
        <w:t>Ο</w:t>
      </w:r>
      <w:r>
        <w:rPr>
          <w:rFonts w:eastAsia="Times New Roman" w:cs="Times New Roman"/>
          <w:szCs w:val="24"/>
        </w:rPr>
        <w:t xml:space="preserve">θωμανικής </w:t>
      </w:r>
      <w:r>
        <w:rPr>
          <w:rFonts w:eastAsia="Times New Roman" w:cs="Times New Roman"/>
          <w:szCs w:val="24"/>
        </w:rPr>
        <w:t>Α</w:t>
      </w:r>
      <w:r>
        <w:rPr>
          <w:rFonts w:eastAsia="Times New Roman" w:cs="Times New Roman"/>
          <w:szCs w:val="24"/>
        </w:rPr>
        <w:t xml:space="preserve">υτοκρατορίας; </w:t>
      </w:r>
    </w:p>
    <w:p w14:paraId="77C037E2"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Π</w:t>
      </w:r>
      <w:r w:rsidRPr="00A04E55">
        <w:rPr>
          <w:rFonts w:eastAsia="Times New Roman" w:cs="Times New Roman"/>
          <w:szCs w:val="24"/>
        </w:rPr>
        <w:t xml:space="preserve">ροφανώς η στάση του επίσημου ελληνικού κράτους για το θέμα από την ίδρυσή του έως τις μέρες μας </w:t>
      </w:r>
      <w:r>
        <w:rPr>
          <w:rFonts w:eastAsia="Times New Roman" w:cs="Times New Roman"/>
          <w:szCs w:val="24"/>
        </w:rPr>
        <w:t>επιδέχεται</w:t>
      </w:r>
      <w:r w:rsidRPr="00A04E55">
        <w:rPr>
          <w:rFonts w:eastAsia="Times New Roman" w:cs="Times New Roman"/>
          <w:szCs w:val="24"/>
        </w:rPr>
        <w:t xml:space="preserve"> και κριτική</w:t>
      </w:r>
      <w:r>
        <w:rPr>
          <w:rFonts w:eastAsia="Times New Roman" w:cs="Times New Roman"/>
          <w:szCs w:val="24"/>
        </w:rPr>
        <w:t xml:space="preserve">ς </w:t>
      </w:r>
      <w:r w:rsidRPr="00F331DF">
        <w:rPr>
          <w:rFonts w:eastAsia="Times New Roman"/>
          <w:bCs/>
        </w:rPr>
        <w:t>και</w:t>
      </w:r>
      <w:r>
        <w:rPr>
          <w:rFonts w:eastAsia="Times New Roman" w:cs="Times New Roman"/>
          <w:szCs w:val="24"/>
        </w:rPr>
        <w:t xml:space="preserve"> ερμηνείας. Κ</w:t>
      </w:r>
      <w:r w:rsidRPr="00A04E55">
        <w:rPr>
          <w:rFonts w:eastAsia="Times New Roman" w:cs="Times New Roman"/>
          <w:szCs w:val="24"/>
        </w:rPr>
        <w:t xml:space="preserve">αι </w:t>
      </w:r>
      <w:r>
        <w:rPr>
          <w:rFonts w:eastAsia="Times New Roman" w:cs="Times New Roman"/>
          <w:szCs w:val="24"/>
        </w:rPr>
        <w:t>β</w:t>
      </w:r>
      <w:r w:rsidRPr="00A04E55">
        <w:rPr>
          <w:rFonts w:eastAsia="Times New Roman" w:cs="Times New Roman"/>
          <w:szCs w:val="24"/>
        </w:rPr>
        <w:t>εβαίως πρέπει να λάβουμε υπ</w:t>
      </w:r>
      <w:r>
        <w:rPr>
          <w:rFonts w:eastAsia="Times New Roman" w:cs="Times New Roman"/>
          <w:szCs w:val="24"/>
        </w:rPr>
        <w:t xml:space="preserve">’ </w:t>
      </w:r>
      <w:r w:rsidRPr="00A04E55">
        <w:rPr>
          <w:rFonts w:eastAsia="Times New Roman" w:cs="Times New Roman"/>
          <w:szCs w:val="24"/>
        </w:rPr>
        <w:t>όψ</w:t>
      </w:r>
      <w:r>
        <w:rPr>
          <w:rFonts w:eastAsia="Times New Roman" w:cs="Times New Roman"/>
          <w:szCs w:val="24"/>
        </w:rPr>
        <w:t>ιν</w:t>
      </w:r>
      <w:r w:rsidRPr="00A04E55">
        <w:rPr>
          <w:rFonts w:eastAsia="Times New Roman" w:cs="Times New Roman"/>
          <w:szCs w:val="24"/>
        </w:rPr>
        <w:t xml:space="preserve"> μας και τα δεδομένα της βαλκανικής </w:t>
      </w:r>
      <w:r>
        <w:rPr>
          <w:rFonts w:eastAsia="Times New Roman" w:cs="Times New Roman"/>
          <w:szCs w:val="24"/>
        </w:rPr>
        <w:t>χ</w:t>
      </w:r>
      <w:r w:rsidRPr="00A04E55">
        <w:rPr>
          <w:rFonts w:eastAsia="Times New Roman" w:cs="Times New Roman"/>
          <w:szCs w:val="24"/>
        </w:rPr>
        <w:t>ε</w:t>
      </w:r>
      <w:r w:rsidRPr="00A04E55">
        <w:rPr>
          <w:rFonts w:eastAsia="Times New Roman" w:cs="Times New Roman"/>
          <w:szCs w:val="24"/>
        </w:rPr>
        <w:t>ρσονήσου</w:t>
      </w:r>
      <w:r>
        <w:rPr>
          <w:rFonts w:eastAsia="Times New Roman" w:cs="Times New Roman"/>
          <w:szCs w:val="24"/>
        </w:rPr>
        <w:t>, α</w:t>
      </w:r>
      <w:r w:rsidRPr="00A04E55">
        <w:rPr>
          <w:rFonts w:eastAsia="Times New Roman" w:cs="Times New Roman"/>
          <w:szCs w:val="24"/>
        </w:rPr>
        <w:t xml:space="preserve">λλά </w:t>
      </w:r>
      <w:r w:rsidRPr="00F331DF">
        <w:rPr>
          <w:rFonts w:eastAsia="Times New Roman"/>
          <w:bCs/>
        </w:rPr>
        <w:t>και</w:t>
      </w:r>
      <w:r>
        <w:rPr>
          <w:rFonts w:eastAsia="Times New Roman" w:cs="Times New Roman"/>
          <w:szCs w:val="24"/>
        </w:rPr>
        <w:t xml:space="preserve"> </w:t>
      </w:r>
      <w:r w:rsidRPr="00A04E55">
        <w:rPr>
          <w:rFonts w:eastAsia="Times New Roman" w:cs="Times New Roman"/>
          <w:szCs w:val="24"/>
        </w:rPr>
        <w:t xml:space="preserve">τις </w:t>
      </w:r>
      <w:r>
        <w:rPr>
          <w:rFonts w:eastAsia="Times New Roman" w:cs="Times New Roman"/>
          <w:szCs w:val="24"/>
        </w:rPr>
        <w:t>δ</w:t>
      </w:r>
      <w:r w:rsidRPr="00A04E55">
        <w:rPr>
          <w:rFonts w:eastAsia="Times New Roman" w:cs="Times New Roman"/>
          <w:szCs w:val="24"/>
        </w:rPr>
        <w:t>ιεθνείς γεωπολιτικές καταστάσεις</w:t>
      </w:r>
      <w:r>
        <w:rPr>
          <w:rFonts w:eastAsia="Times New Roman" w:cs="Times New Roman"/>
          <w:szCs w:val="24"/>
        </w:rPr>
        <w:t xml:space="preserve">. </w:t>
      </w:r>
    </w:p>
    <w:p w14:paraId="77C037E3"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Στην τελευταία φάση του ζητήματος, το 1991,</w:t>
      </w:r>
      <w:r w:rsidRPr="00A04E55">
        <w:rPr>
          <w:rFonts w:eastAsia="Times New Roman" w:cs="Times New Roman"/>
          <w:szCs w:val="24"/>
        </w:rPr>
        <w:t xml:space="preserve"> όταν ιδρύθηκε το κράτος </w:t>
      </w:r>
      <w:r>
        <w:rPr>
          <w:rFonts w:eastAsia="Times New Roman" w:cs="Times New Roman"/>
          <w:szCs w:val="24"/>
        </w:rPr>
        <w:t>της Πρώην Γιουγκοσλαβικής Δημοκρατίας της Μακεδονίας ή</w:t>
      </w:r>
      <w:r w:rsidRPr="00A04E55">
        <w:rPr>
          <w:rFonts w:eastAsia="Times New Roman" w:cs="Times New Roman"/>
          <w:szCs w:val="24"/>
        </w:rPr>
        <w:t xml:space="preserve"> </w:t>
      </w:r>
      <w:r>
        <w:rPr>
          <w:rFonts w:eastAsia="Times New Roman" w:cs="Times New Roman"/>
          <w:szCs w:val="24"/>
        </w:rPr>
        <w:t>Δ</w:t>
      </w:r>
      <w:r w:rsidRPr="00A04E55">
        <w:rPr>
          <w:rFonts w:eastAsia="Times New Roman" w:cs="Times New Roman"/>
          <w:szCs w:val="24"/>
        </w:rPr>
        <w:t xml:space="preserve">ημοκρατία της Μακεδονίας για τις περισσότερες χώρες στα βόρεια σύνορά </w:t>
      </w:r>
      <w:r>
        <w:rPr>
          <w:rFonts w:eastAsia="Times New Roman" w:cs="Times New Roman"/>
          <w:szCs w:val="24"/>
        </w:rPr>
        <w:t>μας</w:t>
      </w:r>
      <w:r>
        <w:rPr>
          <w:rFonts w:eastAsia="Times New Roman" w:cs="Times New Roman"/>
          <w:szCs w:val="24"/>
        </w:rPr>
        <w:t>,</w:t>
      </w:r>
      <w:r w:rsidRPr="00A04E55">
        <w:rPr>
          <w:rFonts w:eastAsia="Times New Roman" w:cs="Times New Roman"/>
          <w:szCs w:val="24"/>
        </w:rPr>
        <w:t xml:space="preserve"> η χώρα μας έχει δύο επιλογές</w:t>
      </w:r>
      <w:r>
        <w:rPr>
          <w:rFonts w:eastAsia="Times New Roman" w:cs="Times New Roman"/>
          <w:szCs w:val="24"/>
        </w:rPr>
        <w:t>:</w:t>
      </w:r>
      <w:r w:rsidRPr="00A04E55">
        <w:rPr>
          <w:rFonts w:eastAsia="Times New Roman" w:cs="Times New Roman"/>
          <w:szCs w:val="24"/>
        </w:rPr>
        <w:t xml:space="preserve"> ή να στρουθοκαμηλίζει και να επιδεικνύει ένα</w:t>
      </w:r>
      <w:r>
        <w:rPr>
          <w:rFonts w:eastAsia="Times New Roman" w:cs="Times New Roman"/>
          <w:szCs w:val="24"/>
        </w:rPr>
        <w:t>ν</w:t>
      </w:r>
      <w:r w:rsidRPr="00A04E55">
        <w:rPr>
          <w:rFonts w:eastAsia="Times New Roman" w:cs="Times New Roman"/>
          <w:szCs w:val="24"/>
        </w:rPr>
        <w:t xml:space="preserve"> φοβικό πατριωτισμό με πλήθος γραφικότητες</w:t>
      </w:r>
      <w:r>
        <w:rPr>
          <w:rFonts w:eastAsia="Times New Roman" w:cs="Times New Roman"/>
          <w:szCs w:val="24"/>
        </w:rPr>
        <w:t xml:space="preserve">, </w:t>
      </w:r>
      <w:r w:rsidRPr="00A04E55">
        <w:rPr>
          <w:rFonts w:eastAsia="Times New Roman" w:cs="Times New Roman"/>
          <w:szCs w:val="24"/>
        </w:rPr>
        <w:t>τις οποίες έχουμε υποστεί όλα αυτά τα χρόνια</w:t>
      </w:r>
      <w:r>
        <w:rPr>
          <w:rFonts w:eastAsia="Times New Roman" w:cs="Times New Roman"/>
          <w:szCs w:val="24"/>
        </w:rPr>
        <w:t xml:space="preserve"> ή</w:t>
      </w:r>
      <w:r w:rsidRPr="00A04E55">
        <w:rPr>
          <w:rFonts w:eastAsia="Times New Roman" w:cs="Times New Roman"/>
          <w:szCs w:val="24"/>
        </w:rPr>
        <w:t xml:space="preserve"> να κάνει </w:t>
      </w:r>
      <w:r>
        <w:rPr>
          <w:rFonts w:eastAsia="Times New Roman" w:cs="Times New Roman"/>
          <w:szCs w:val="24"/>
        </w:rPr>
        <w:t>μια</w:t>
      </w:r>
      <w:r w:rsidRPr="00A04E55">
        <w:rPr>
          <w:rFonts w:eastAsia="Times New Roman" w:cs="Times New Roman"/>
          <w:szCs w:val="24"/>
        </w:rPr>
        <w:t xml:space="preserve"> σοβαρή εξωστρεφή πολιτικ</w:t>
      </w:r>
      <w:r>
        <w:rPr>
          <w:rFonts w:eastAsia="Times New Roman" w:cs="Times New Roman"/>
          <w:szCs w:val="24"/>
        </w:rPr>
        <w:t>ή,</w:t>
      </w:r>
      <w:r w:rsidRPr="00A04E55">
        <w:rPr>
          <w:rFonts w:eastAsia="Times New Roman" w:cs="Times New Roman"/>
          <w:szCs w:val="24"/>
        </w:rPr>
        <w:t xml:space="preserve"> όπως έγινε το τελευταίο διάστημα από την </w:t>
      </w:r>
      <w:r>
        <w:rPr>
          <w:rFonts w:eastAsia="Times New Roman" w:cs="Times New Roman"/>
          <w:szCs w:val="24"/>
        </w:rPr>
        <w:t xml:space="preserve">Κυβέρνηση </w:t>
      </w:r>
      <w:r w:rsidRPr="00A04E55">
        <w:rPr>
          <w:rFonts w:eastAsia="Times New Roman" w:cs="Times New Roman"/>
          <w:szCs w:val="24"/>
        </w:rPr>
        <w:t xml:space="preserve"> του ΣΥΡΙΖΑ</w:t>
      </w:r>
      <w:r>
        <w:rPr>
          <w:rFonts w:eastAsia="Times New Roman" w:cs="Times New Roman"/>
          <w:szCs w:val="24"/>
        </w:rPr>
        <w:t>,</w:t>
      </w:r>
      <w:r w:rsidRPr="00A04E55">
        <w:rPr>
          <w:rFonts w:eastAsia="Times New Roman" w:cs="Times New Roman"/>
          <w:szCs w:val="24"/>
        </w:rPr>
        <w:t xml:space="preserve"> η οποία οδήγησε και στην </w:t>
      </w:r>
      <w:r>
        <w:rPr>
          <w:rFonts w:eastAsia="Times New Roman" w:cs="Times New Roman"/>
          <w:szCs w:val="24"/>
        </w:rPr>
        <w:t>Συμφωνία</w:t>
      </w:r>
      <w:r w:rsidRPr="00A04E55">
        <w:rPr>
          <w:rFonts w:eastAsia="Times New Roman" w:cs="Times New Roman"/>
          <w:szCs w:val="24"/>
        </w:rPr>
        <w:t xml:space="preserve"> των Πρεσπών</w:t>
      </w:r>
      <w:r>
        <w:rPr>
          <w:rFonts w:eastAsia="Times New Roman" w:cs="Times New Roman"/>
          <w:szCs w:val="24"/>
        </w:rPr>
        <w:t>.</w:t>
      </w:r>
    </w:p>
    <w:p w14:paraId="77C037E4" w14:textId="77777777" w:rsidR="006113A9" w:rsidRDefault="006B6FC4">
      <w:pPr>
        <w:spacing w:line="600" w:lineRule="auto"/>
        <w:ind w:firstLine="720"/>
        <w:contextualSpacing/>
        <w:jc w:val="both"/>
        <w:rPr>
          <w:rFonts w:eastAsia="Times New Roman" w:cs="Times New Roman"/>
          <w:szCs w:val="24"/>
        </w:rPr>
      </w:pPr>
      <w:r w:rsidRPr="00A04E55">
        <w:rPr>
          <w:rFonts w:eastAsia="Times New Roman" w:cs="Times New Roman"/>
          <w:szCs w:val="24"/>
        </w:rPr>
        <w:t>Ας δούμε</w:t>
      </w:r>
      <w:r>
        <w:rPr>
          <w:rFonts w:eastAsia="Times New Roman" w:cs="Times New Roman"/>
          <w:szCs w:val="24"/>
        </w:rPr>
        <w:t>,</w:t>
      </w:r>
      <w:r w:rsidRPr="00A04E55">
        <w:rPr>
          <w:rFonts w:eastAsia="Times New Roman" w:cs="Times New Roman"/>
          <w:szCs w:val="24"/>
        </w:rPr>
        <w:t xml:space="preserve"> </w:t>
      </w:r>
      <w:r>
        <w:rPr>
          <w:rFonts w:eastAsia="Times New Roman" w:cs="Times New Roman"/>
          <w:szCs w:val="24"/>
        </w:rPr>
        <w:t>λ</w:t>
      </w:r>
      <w:r w:rsidRPr="00A04E55">
        <w:rPr>
          <w:rFonts w:eastAsia="Times New Roman" w:cs="Times New Roman"/>
          <w:szCs w:val="24"/>
        </w:rPr>
        <w:t>οιπόν</w:t>
      </w:r>
      <w:r>
        <w:rPr>
          <w:rFonts w:eastAsia="Times New Roman" w:cs="Times New Roman"/>
          <w:szCs w:val="24"/>
        </w:rPr>
        <w:t>,</w:t>
      </w:r>
      <w:r w:rsidRPr="00A04E55">
        <w:rPr>
          <w:rFonts w:eastAsia="Times New Roman" w:cs="Times New Roman"/>
          <w:szCs w:val="24"/>
        </w:rPr>
        <w:t xml:space="preserve"> τα γεγονότα του </w:t>
      </w:r>
      <w:r>
        <w:rPr>
          <w:rFonts w:eastAsia="Times New Roman" w:cs="Times New Roman"/>
          <w:szCs w:val="24"/>
        </w:rPr>
        <w:t>τελευταίου δ</w:t>
      </w:r>
      <w:r w:rsidRPr="00A04E55">
        <w:rPr>
          <w:rFonts w:eastAsia="Times New Roman" w:cs="Times New Roman"/>
          <w:szCs w:val="24"/>
        </w:rPr>
        <w:t>ιαστήματος</w:t>
      </w:r>
      <w:r>
        <w:rPr>
          <w:rFonts w:eastAsia="Times New Roman" w:cs="Times New Roman"/>
          <w:szCs w:val="24"/>
        </w:rPr>
        <w:t>,</w:t>
      </w:r>
      <w:r w:rsidRPr="00A04E55">
        <w:rPr>
          <w:rFonts w:eastAsia="Times New Roman" w:cs="Times New Roman"/>
          <w:szCs w:val="24"/>
        </w:rPr>
        <w:t xml:space="preserve"> προσπαθώντας να είμαστε και ειλικρινείς</w:t>
      </w:r>
      <w:r>
        <w:rPr>
          <w:rFonts w:eastAsia="Times New Roman" w:cs="Times New Roman"/>
          <w:szCs w:val="24"/>
        </w:rPr>
        <w:t xml:space="preserve">. Η Κυβέρνηση </w:t>
      </w:r>
      <w:r w:rsidRPr="00A04E55">
        <w:rPr>
          <w:rFonts w:eastAsia="Times New Roman" w:cs="Times New Roman"/>
          <w:szCs w:val="24"/>
        </w:rPr>
        <w:t xml:space="preserve"> του </w:t>
      </w:r>
      <w:r w:rsidRPr="00A04E55">
        <w:rPr>
          <w:rFonts w:eastAsia="Times New Roman" w:cs="Times New Roman"/>
          <w:szCs w:val="24"/>
        </w:rPr>
        <w:lastRenderedPageBreak/>
        <w:t>ΣΥΡΙΖΑ</w:t>
      </w:r>
      <w:r>
        <w:rPr>
          <w:rFonts w:eastAsia="Times New Roman" w:cs="Times New Roman"/>
          <w:szCs w:val="24"/>
        </w:rPr>
        <w:t>,</w:t>
      </w:r>
      <w:r w:rsidRPr="00A04E55">
        <w:rPr>
          <w:rFonts w:eastAsia="Times New Roman" w:cs="Times New Roman"/>
          <w:szCs w:val="24"/>
        </w:rPr>
        <w:t xml:space="preserve"> αξιοποιώντας προφανώς το γεγονός ότι η </w:t>
      </w:r>
      <w:r>
        <w:rPr>
          <w:rFonts w:eastAsia="Times New Roman" w:cs="Times New Roman"/>
          <w:szCs w:val="24"/>
        </w:rPr>
        <w:t xml:space="preserve">Κυβέρνηση </w:t>
      </w:r>
      <w:r w:rsidRPr="00A04E55">
        <w:rPr>
          <w:rFonts w:eastAsia="Times New Roman" w:cs="Times New Roman"/>
          <w:szCs w:val="24"/>
        </w:rPr>
        <w:t>της Πρώην Γιο</w:t>
      </w:r>
      <w:r w:rsidRPr="00A04E55">
        <w:rPr>
          <w:rFonts w:eastAsia="Times New Roman" w:cs="Times New Roman"/>
          <w:szCs w:val="24"/>
        </w:rPr>
        <w:t>υγκοσλαβικής Δημοκρατίας της Μακεδονίας είναι στο ίδιο πνεύμα</w:t>
      </w:r>
      <w:r>
        <w:rPr>
          <w:rFonts w:eastAsia="Times New Roman" w:cs="Times New Roman"/>
          <w:szCs w:val="24"/>
        </w:rPr>
        <w:t>,</w:t>
      </w:r>
      <w:r w:rsidRPr="00A04E55">
        <w:rPr>
          <w:rFonts w:eastAsia="Times New Roman" w:cs="Times New Roman"/>
          <w:szCs w:val="24"/>
        </w:rPr>
        <w:t xml:space="preserve"> ξεκίνησε τη διαπραγμάτευση για το ονοματολογικό</w:t>
      </w:r>
      <w:r>
        <w:rPr>
          <w:rFonts w:eastAsia="Times New Roman" w:cs="Times New Roman"/>
          <w:szCs w:val="24"/>
        </w:rPr>
        <w:t>,</w:t>
      </w:r>
      <w:r w:rsidRPr="00A04E55">
        <w:rPr>
          <w:rFonts w:eastAsia="Times New Roman" w:cs="Times New Roman"/>
          <w:szCs w:val="24"/>
        </w:rPr>
        <w:t xml:space="preserve"> το οποίο επισήμως υφίστατ</w:t>
      </w:r>
      <w:r>
        <w:rPr>
          <w:rFonts w:eastAsia="Times New Roman" w:cs="Times New Roman"/>
          <w:szCs w:val="24"/>
        </w:rPr>
        <w:t xml:space="preserve">αι σαν πρόβλημα από το 1995 στην </w:t>
      </w:r>
      <w:r>
        <w:rPr>
          <w:rFonts w:eastAsia="Times New Roman" w:cs="Times New Roman"/>
          <w:szCs w:val="24"/>
        </w:rPr>
        <w:t>Ε</w:t>
      </w:r>
      <w:r>
        <w:rPr>
          <w:rFonts w:eastAsia="Times New Roman" w:cs="Times New Roman"/>
          <w:szCs w:val="24"/>
        </w:rPr>
        <w:t xml:space="preserve">νδιάμεση </w:t>
      </w:r>
      <w:r>
        <w:rPr>
          <w:rFonts w:eastAsia="Times New Roman" w:cs="Times New Roman"/>
          <w:szCs w:val="24"/>
        </w:rPr>
        <w:t>Σ</w:t>
      </w:r>
      <w:r>
        <w:rPr>
          <w:rFonts w:eastAsia="Times New Roman" w:cs="Times New Roman"/>
          <w:szCs w:val="24"/>
        </w:rPr>
        <w:t>υμφωνία. Στη βάση πάντα της</w:t>
      </w:r>
      <w:r w:rsidRPr="00A04E55">
        <w:rPr>
          <w:rFonts w:eastAsia="Times New Roman" w:cs="Times New Roman"/>
          <w:szCs w:val="24"/>
        </w:rPr>
        <w:t xml:space="preserve"> εθνικής γραμμής</w:t>
      </w:r>
      <w:r>
        <w:rPr>
          <w:rFonts w:eastAsia="Times New Roman" w:cs="Times New Roman"/>
          <w:szCs w:val="24"/>
        </w:rPr>
        <w:t>,</w:t>
      </w:r>
      <w:r w:rsidRPr="00A04E55">
        <w:rPr>
          <w:rFonts w:eastAsia="Times New Roman" w:cs="Times New Roman"/>
          <w:szCs w:val="24"/>
        </w:rPr>
        <w:t xml:space="preserve"> η οποία εκφράστηκε </w:t>
      </w:r>
      <w:r>
        <w:rPr>
          <w:rFonts w:eastAsia="Times New Roman" w:cs="Times New Roman"/>
          <w:szCs w:val="24"/>
        </w:rPr>
        <w:t>ρητά</w:t>
      </w:r>
      <w:r w:rsidRPr="00A04E55">
        <w:rPr>
          <w:rFonts w:eastAsia="Times New Roman" w:cs="Times New Roman"/>
          <w:szCs w:val="24"/>
        </w:rPr>
        <w:t xml:space="preserve"> και απ</w:t>
      </w:r>
      <w:r w:rsidRPr="00A04E55">
        <w:rPr>
          <w:rFonts w:eastAsia="Times New Roman" w:cs="Times New Roman"/>
          <w:szCs w:val="24"/>
        </w:rPr>
        <w:t>ό τις κυβερνήσεις του ΠΑΣΟΚ και της Νέας Δημοκρατίας</w:t>
      </w:r>
      <w:r>
        <w:rPr>
          <w:rFonts w:eastAsia="Times New Roman" w:cs="Times New Roman"/>
          <w:szCs w:val="24"/>
        </w:rPr>
        <w:t>,</w:t>
      </w:r>
      <w:r w:rsidRPr="00A04E55">
        <w:rPr>
          <w:rFonts w:eastAsia="Times New Roman" w:cs="Times New Roman"/>
          <w:szCs w:val="24"/>
        </w:rPr>
        <w:t xml:space="preserve"> έφτασε στη συγκεκριμένη </w:t>
      </w:r>
      <w:r>
        <w:rPr>
          <w:rFonts w:eastAsia="Times New Roman" w:cs="Times New Roman"/>
          <w:szCs w:val="24"/>
        </w:rPr>
        <w:t>σ</w:t>
      </w:r>
      <w:r>
        <w:rPr>
          <w:rFonts w:eastAsia="Times New Roman" w:cs="Times New Roman"/>
          <w:szCs w:val="24"/>
        </w:rPr>
        <w:t>υμφωνία,</w:t>
      </w:r>
      <w:r w:rsidRPr="00A04E55">
        <w:rPr>
          <w:rFonts w:eastAsia="Times New Roman" w:cs="Times New Roman"/>
          <w:szCs w:val="24"/>
        </w:rPr>
        <w:t xml:space="preserve"> η οποία είναι </w:t>
      </w:r>
      <w:r>
        <w:rPr>
          <w:rFonts w:eastAsia="Times New Roman" w:cs="Times New Roman"/>
          <w:szCs w:val="24"/>
        </w:rPr>
        <w:t>σ</w:t>
      </w:r>
      <w:r w:rsidRPr="00A04E55">
        <w:rPr>
          <w:rFonts w:eastAsia="Times New Roman" w:cs="Times New Roman"/>
          <w:szCs w:val="24"/>
        </w:rPr>
        <w:t>αφώς καλύτερη και από ό</w:t>
      </w:r>
      <w:r>
        <w:rPr>
          <w:rFonts w:eastAsia="Times New Roman" w:cs="Times New Roman"/>
          <w:szCs w:val="24"/>
        </w:rPr>
        <w:t>,</w:t>
      </w:r>
      <w:r w:rsidRPr="00A04E55">
        <w:rPr>
          <w:rFonts w:eastAsia="Times New Roman" w:cs="Times New Roman"/>
          <w:szCs w:val="24"/>
        </w:rPr>
        <w:t>τι είχε διαπραγματευτεί η χώρα κατά το πρόσφατο παρελθόν</w:t>
      </w:r>
      <w:r>
        <w:rPr>
          <w:rFonts w:eastAsia="Times New Roman" w:cs="Times New Roman"/>
          <w:szCs w:val="24"/>
        </w:rPr>
        <w:t>.</w:t>
      </w:r>
    </w:p>
    <w:p w14:paraId="77C037E5"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Κ</w:t>
      </w:r>
      <w:r w:rsidRPr="00A04E55">
        <w:rPr>
          <w:rFonts w:eastAsia="Times New Roman" w:cs="Times New Roman"/>
          <w:szCs w:val="24"/>
        </w:rPr>
        <w:t xml:space="preserve">αι εδώ αρχίζουν τα προβλήματα για την </w:t>
      </w:r>
      <w:r>
        <w:rPr>
          <w:rFonts w:eastAsia="Times New Roman" w:cs="Times New Roman"/>
          <w:szCs w:val="24"/>
        </w:rPr>
        <w:t>Α</w:t>
      </w:r>
      <w:r w:rsidRPr="00A04E55">
        <w:rPr>
          <w:rFonts w:eastAsia="Times New Roman" w:cs="Times New Roman"/>
          <w:szCs w:val="24"/>
        </w:rPr>
        <w:t>ντιπολίτευση</w:t>
      </w:r>
      <w:r>
        <w:rPr>
          <w:rFonts w:eastAsia="Times New Roman" w:cs="Times New Roman"/>
          <w:szCs w:val="24"/>
        </w:rPr>
        <w:t>. Η</w:t>
      </w:r>
      <w:r w:rsidRPr="00A04E55">
        <w:rPr>
          <w:rFonts w:eastAsia="Times New Roman" w:cs="Times New Roman"/>
          <w:szCs w:val="24"/>
        </w:rPr>
        <w:t xml:space="preserve"> Νέα Δημοκρατία</w:t>
      </w:r>
      <w:r>
        <w:rPr>
          <w:rFonts w:eastAsia="Times New Roman" w:cs="Times New Roman"/>
          <w:szCs w:val="24"/>
        </w:rPr>
        <w:t>,</w:t>
      </w:r>
      <w:r w:rsidRPr="00A04E55">
        <w:rPr>
          <w:rFonts w:eastAsia="Times New Roman" w:cs="Times New Roman"/>
          <w:szCs w:val="24"/>
        </w:rPr>
        <w:t xml:space="preserve"> στο</w:t>
      </w:r>
      <w:r>
        <w:rPr>
          <w:rFonts w:eastAsia="Times New Roman" w:cs="Times New Roman"/>
          <w:szCs w:val="24"/>
        </w:rPr>
        <w:t>ν</w:t>
      </w:r>
      <w:r w:rsidRPr="00A04E55">
        <w:rPr>
          <w:rFonts w:eastAsia="Times New Roman" w:cs="Times New Roman"/>
          <w:szCs w:val="24"/>
        </w:rPr>
        <w:t xml:space="preserve"> βωμό ενός πιθαν</w:t>
      </w:r>
      <w:r>
        <w:rPr>
          <w:rFonts w:eastAsia="Times New Roman" w:cs="Times New Roman"/>
          <w:szCs w:val="24"/>
        </w:rPr>
        <w:t>ού μικροκομματικού</w:t>
      </w:r>
      <w:r w:rsidRPr="00A04E55">
        <w:rPr>
          <w:rFonts w:eastAsia="Times New Roman" w:cs="Times New Roman"/>
          <w:szCs w:val="24"/>
        </w:rPr>
        <w:t xml:space="preserve"> </w:t>
      </w:r>
      <w:r>
        <w:rPr>
          <w:rFonts w:eastAsia="Times New Roman" w:cs="Times New Roman"/>
          <w:szCs w:val="24"/>
        </w:rPr>
        <w:t>οφέλους</w:t>
      </w:r>
      <w:r w:rsidRPr="00A04E55">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με στόχο</w:t>
      </w:r>
      <w:r w:rsidRPr="00A04E55">
        <w:rPr>
          <w:rFonts w:eastAsia="Times New Roman" w:cs="Times New Roman"/>
          <w:szCs w:val="24"/>
        </w:rPr>
        <w:t xml:space="preserve"> ένα ακροδεξιό ακροατήριο</w:t>
      </w:r>
      <w:r>
        <w:rPr>
          <w:rFonts w:eastAsia="Times New Roman" w:cs="Times New Roman"/>
          <w:szCs w:val="24"/>
        </w:rPr>
        <w:t>,</w:t>
      </w:r>
      <w:r w:rsidRPr="00A04E55">
        <w:rPr>
          <w:rFonts w:eastAsia="Times New Roman" w:cs="Times New Roman"/>
          <w:szCs w:val="24"/>
        </w:rPr>
        <w:t xml:space="preserve"> υπαναχωρεί από τις πάγιες θέσεις </w:t>
      </w:r>
      <w:r>
        <w:rPr>
          <w:rFonts w:eastAsia="Times New Roman" w:cs="Times New Roman"/>
          <w:szCs w:val="24"/>
        </w:rPr>
        <w:t>της,</w:t>
      </w:r>
      <w:r w:rsidRPr="00A04E55">
        <w:rPr>
          <w:rFonts w:eastAsia="Times New Roman" w:cs="Times New Roman"/>
          <w:szCs w:val="24"/>
        </w:rPr>
        <w:t xml:space="preserve"> τις οποίες έχει διατυπώσει και σε αυτή την </w:t>
      </w:r>
      <w:r>
        <w:rPr>
          <w:rFonts w:eastAsia="Times New Roman" w:cs="Times New Roman"/>
          <w:szCs w:val="24"/>
        </w:rPr>
        <w:t xml:space="preserve">Αίθουσα </w:t>
      </w:r>
      <w:r w:rsidRPr="00A04E55">
        <w:rPr>
          <w:rFonts w:eastAsia="Times New Roman" w:cs="Times New Roman"/>
          <w:szCs w:val="24"/>
        </w:rPr>
        <w:t xml:space="preserve"> πρόσφατα ο </w:t>
      </w:r>
      <w:r>
        <w:rPr>
          <w:rFonts w:eastAsia="Times New Roman" w:cs="Times New Roman"/>
          <w:szCs w:val="24"/>
        </w:rPr>
        <w:t xml:space="preserve">Αρχηγός της. Το ίδιο κάνει και το </w:t>
      </w:r>
      <w:r w:rsidRPr="00A04E55">
        <w:rPr>
          <w:rFonts w:eastAsia="Times New Roman" w:cs="Times New Roman"/>
          <w:szCs w:val="24"/>
        </w:rPr>
        <w:t>ΠΑΣΟΚ με άλλα κριτήρια αλλά για το</w:t>
      </w:r>
      <w:r w:rsidRPr="00A04E55">
        <w:rPr>
          <w:rFonts w:eastAsia="Times New Roman" w:cs="Times New Roman"/>
          <w:szCs w:val="24"/>
        </w:rPr>
        <w:t xml:space="preserve"> ίδιο μικροκομματικό </w:t>
      </w:r>
      <w:r>
        <w:rPr>
          <w:rFonts w:eastAsia="Times New Roman" w:cs="Times New Roman"/>
          <w:szCs w:val="24"/>
        </w:rPr>
        <w:t>όφελος. Δ</w:t>
      </w:r>
      <w:r w:rsidRPr="00A04E55">
        <w:rPr>
          <w:rFonts w:eastAsia="Times New Roman" w:cs="Times New Roman"/>
          <w:szCs w:val="24"/>
        </w:rPr>
        <w:t xml:space="preserve">ηλαδή τα δύο κόμματα τα οποία οδήγησαν τη χώρα σε αυτό το αδιέξοδο </w:t>
      </w:r>
      <w:r>
        <w:rPr>
          <w:rFonts w:eastAsia="Times New Roman" w:cs="Times New Roman"/>
          <w:szCs w:val="24"/>
        </w:rPr>
        <w:t xml:space="preserve">προτάσσουν το κομματικό από το εθνικό όφελος. </w:t>
      </w:r>
    </w:p>
    <w:p w14:paraId="77C037E6"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Ενδιαφέρον παρουσιάζει </w:t>
      </w:r>
      <w:r w:rsidRPr="00F331DF">
        <w:rPr>
          <w:rFonts w:eastAsia="Times New Roman"/>
          <w:bCs/>
        </w:rPr>
        <w:t>και</w:t>
      </w:r>
      <w:r>
        <w:rPr>
          <w:rFonts w:eastAsia="Times New Roman" w:cs="Times New Roman"/>
          <w:szCs w:val="24"/>
        </w:rPr>
        <w:t xml:space="preserve"> η στάση του Κομμουνιστικού Κόμματος της Ελλάδας, </w:t>
      </w:r>
      <w:r w:rsidRPr="008F0891">
        <w:rPr>
          <w:rFonts w:eastAsia="Times New Roman" w:cs="Times New Roman"/>
          <w:bCs/>
          <w:shd w:val="clear" w:color="auto" w:fill="FFFFFF"/>
        </w:rPr>
        <w:t>που</w:t>
      </w:r>
      <w:r>
        <w:rPr>
          <w:rFonts w:eastAsia="Times New Roman" w:cs="Times New Roman"/>
          <w:szCs w:val="24"/>
        </w:rPr>
        <w:t xml:space="preserve"> το βασικό επιχείρημά σας </w:t>
      </w:r>
      <w:r w:rsidRPr="00D66BCA">
        <w:rPr>
          <w:rFonts w:eastAsia="Times New Roman"/>
          <w:bCs/>
        </w:rPr>
        <w:t>είναι</w:t>
      </w:r>
      <w:r>
        <w:rPr>
          <w:rFonts w:eastAsia="Times New Roman" w:cs="Times New Roman"/>
          <w:szCs w:val="24"/>
        </w:rPr>
        <w:t xml:space="preserve"> </w:t>
      </w:r>
      <w:r w:rsidRPr="002B5B2E">
        <w:rPr>
          <w:rFonts w:eastAsia="Times New Roman"/>
          <w:bCs/>
          <w:shd w:val="clear" w:color="auto" w:fill="FFFFFF"/>
        </w:rPr>
        <w:t>ότι</w:t>
      </w:r>
      <w:r>
        <w:rPr>
          <w:rFonts w:eastAsia="Times New Roman" w:cs="Times New Roman"/>
          <w:szCs w:val="24"/>
        </w:rPr>
        <w:t xml:space="preserve"> </w:t>
      </w:r>
      <w:r>
        <w:rPr>
          <w:rFonts w:eastAsia="Times New Roman" w:cs="Times New Roman"/>
          <w:szCs w:val="24"/>
        </w:rPr>
        <w:lastRenderedPageBreak/>
        <w:t xml:space="preserve">προωθούμε τα Σκόπια στο ΝΑΤΟ. Για τη </w:t>
      </w:r>
      <w:r>
        <w:rPr>
          <w:rFonts w:eastAsia="Times New Roman" w:cs="Times New Roman"/>
          <w:szCs w:val="24"/>
        </w:rPr>
        <w:t>σ</w:t>
      </w:r>
      <w:r>
        <w:rPr>
          <w:rFonts w:eastAsia="Times New Roman" w:cs="Times New Roman"/>
          <w:szCs w:val="24"/>
        </w:rPr>
        <w:t xml:space="preserve">υμφωνία </w:t>
      </w:r>
      <w:r w:rsidRPr="00A8202F">
        <w:rPr>
          <w:rFonts w:eastAsia="Times New Roman"/>
          <w:bCs/>
          <w:shd w:val="clear" w:color="auto" w:fill="FFFFFF"/>
        </w:rPr>
        <w:t>δεν</w:t>
      </w:r>
      <w:r>
        <w:rPr>
          <w:rFonts w:eastAsia="Times New Roman" w:cs="Times New Roman"/>
          <w:szCs w:val="24"/>
        </w:rPr>
        <w:t xml:space="preserve"> λέτε </w:t>
      </w:r>
      <w:r w:rsidRPr="00D355DE">
        <w:rPr>
          <w:rFonts w:eastAsia="Times New Roman" w:cs="Times New Roman"/>
          <w:bCs/>
          <w:shd w:val="clear" w:color="auto" w:fill="FFFFFF"/>
        </w:rPr>
        <w:t>όμως</w:t>
      </w:r>
      <w:r>
        <w:rPr>
          <w:rFonts w:eastAsia="Times New Roman" w:cs="Times New Roman"/>
          <w:szCs w:val="24"/>
        </w:rPr>
        <w:t xml:space="preserve"> κάτι. </w:t>
      </w:r>
    </w:p>
    <w:p w14:paraId="77C037E7" w14:textId="77777777" w:rsidR="006113A9" w:rsidRDefault="006B6FC4">
      <w:pPr>
        <w:spacing w:line="600" w:lineRule="auto"/>
        <w:ind w:firstLine="720"/>
        <w:contextualSpacing/>
        <w:jc w:val="both"/>
        <w:rPr>
          <w:rFonts w:eastAsia="Times New Roman" w:cs="Times New Roman"/>
          <w:szCs w:val="24"/>
        </w:rPr>
      </w:pPr>
      <w:r w:rsidRPr="00B32ABA">
        <w:rPr>
          <w:rFonts w:eastAsia="Times New Roman" w:cs="Times New Roman"/>
          <w:b/>
          <w:szCs w:val="24"/>
        </w:rPr>
        <w:t>ΑΘΑΝΑΣΙΟΣ ΒΑΡΔΑΛΗΣ:</w:t>
      </w:r>
      <w:r>
        <w:rPr>
          <w:rFonts w:eastAsia="Times New Roman" w:cs="Times New Roman"/>
          <w:szCs w:val="24"/>
        </w:rPr>
        <w:t xml:space="preserve"> Το </w:t>
      </w:r>
      <w:r w:rsidRPr="00EB7466">
        <w:rPr>
          <w:rFonts w:eastAsia="Times New Roman"/>
          <w:szCs w:val="24"/>
        </w:rPr>
        <w:t>άρθρο</w:t>
      </w:r>
      <w:r>
        <w:rPr>
          <w:rFonts w:eastAsia="Times New Roman" w:cs="Times New Roman"/>
          <w:szCs w:val="24"/>
        </w:rPr>
        <w:t xml:space="preserve"> 2 της </w:t>
      </w:r>
      <w:r>
        <w:rPr>
          <w:rFonts w:eastAsia="Times New Roman" w:cs="Times New Roman"/>
          <w:szCs w:val="24"/>
        </w:rPr>
        <w:t>σ</w:t>
      </w:r>
      <w:r>
        <w:rPr>
          <w:rFonts w:eastAsia="Times New Roman" w:cs="Times New Roman"/>
          <w:szCs w:val="24"/>
        </w:rPr>
        <w:t xml:space="preserve">υμφωνίας αυτό λέει, </w:t>
      </w:r>
      <w:r w:rsidRPr="00D355DE">
        <w:rPr>
          <w:rFonts w:eastAsia="Times New Roman" w:cs="Times New Roman"/>
          <w:bCs/>
          <w:shd w:val="clear" w:color="auto" w:fill="FFFFFF"/>
        </w:rPr>
        <w:t>όμως</w:t>
      </w:r>
      <w:r>
        <w:rPr>
          <w:rFonts w:eastAsia="Times New Roman" w:cs="Times New Roman"/>
          <w:szCs w:val="24"/>
        </w:rPr>
        <w:t>.</w:t>
      </w:r>
    </w:p>
    <w:p w14:paraId="77C037E8" w14:textId="77777777" w:rsidR="006113A9" w:rsidRDefault="006B6FC4">
      <w:pPr>
        <w:spacing w:line="600" w:lineRule="auto"/>
        <w:ind w:firstLine="720"/>
        <w:contextualSpacing/>
        <w:jc w:val="both"/>
        <w:rPr>
          <w:rFonts w:eastAsia="Times New Roman" w:cs="Times New Roman"/>
          <w:szCs w:val="24"/>
        </w:rPr>
      </w:pPr>
      <w:r w:rsidRPr="00B32ABA">
        <w:rPr>
          <w:rFonts w:eastAsia="Times New Roman"/>
          <w:b/>
          <w:bCs/>
          <w:shd w:val="clear" w:color="auto" w:fill="FFFFFF"/>
        </w:rPr>
        <w:t>ΠΑΝΑΓΙΩΤΑ ΒΡΑΝΤΖΑ:</w:t>
      </w:r>
      <w:r>
        <w:rPr>
          <w:rFonts w:eastAsia="Times New Roman"/>
          <w:b/>
          <w:bCs/>
          <w:shd w:val="clear" w:color="auto" w:fill="FFFFFF"/>
        </w:rPr>
        <w:t xml:space="preserve"> </w:t>
      </w:r>
      <w:r w:rsidRPr="00B32ABA">
        <w:rPr>
          <w:rFonts w:eastAsia="Times New Roman"/>
          <w:bCs/>
          <w:shd w:val="clear" w:color="auto" w:fill="FFFFFF"/>
        </w:rPr>
        <w:t xml:space="preserve">Για τη </w:t>
      </w:r>
      <w:r>
        <w:rPr>
          <w:rFonts w:eastAsia="Times New Roman"/>
          <w:bCs/>
          <w:shd w:val="clear" w:color="auto" w:fill="FFFFFF"/>
        </w:rPr>
        <w:t>σ</w:t>
      </w:r>
      <w:r w:rsidRPr="00B32ABA">
        <w:rPr>
          <w:rFonts w:eastAsia="Times New Roman"/>
          <w:bCs/>
          <w:shd w:val="clear" w:color="auto" w:fill="FFFFFF"/>
        </w:rPr>
        <w:t xml:space="preserve">υμφωνία μιλάμε και αν είναι μια προσπάθεια </w:t>
      </w:r>
      <w:r>
        <w:rPr>
          <w:rFonts w:eastAsia="Times New Roman"/>
          <w:bCs/>
          <w:shd w:val="clear" w:color="auto" w:fill="FFFFFF"/>
        </w:rPr>
        <w:t>ε</w:t>
      </w:r>
      <w:r w:rsidRPr="00A04E55">
        <w:rPr>
          <w:rFonts w:eastAsia="Times New Roman" w:cs="Times New Roman"/>
          <w:szCs w:val="24"/>
        </w:rPr>
        <w:t>ιρηνικής επίλυσης του ζητήματος</w:t>
      </w:r>
      <w:r>
        <w:rPr>
          <w:rFonts w:eastAsia="Times New Roman" w:cs="Times New Roman"/>
          <w:szCs w:val="24"/>
        </w:rPr>
        <w:t xml:space="preserve">. </w:t>
      </w:r>
    </w:p>
    <w:p w14:paraId="77C037E9"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Στ</w:t>
      </w:r>
      <w:r w:rsidRPr="00A04E55">
        <w:rPr>
          <w:rFonts w:eastAsia="Times New Roman" w:cs="Times New Roman"/>
          <w:szCs w:val="24"/>
        </w:rPr>
        <w:t xml:space="preserve">ο κείμενο της </w:t>
      </w:r>
      <w:r>
        <w:rPr>
          <w:rFonts w:eastAsia="Times New Roman" w:cs="Times New Roman"/>
          <w:szCs w:val="24"/>
        </w:rPr>
        <w:t>σ</w:t>
      </w:r>
      <w:r>
        <w:rPr>
          <w:rFonts w:eastAsia="Times New Roman" w:cs="Times New Roman"/>
          <w:szCs w:val="24"/>
        </w:rPr>
        <w:t>υμφωνίας, σ</w:t>
      </w:r>
      <w:r w:rsidRPr="00A04E55">
        <w:rPr>
          <w:rFonts w:eastAsia="Times New Roman" w:cs="Times New Roman"/>
          <w:szCs w:val="24"/>
        </w:rPr>
        <w:t>ε συνδυασμό και με τη ρηματική διακοίνωση</w:t>
      </w:r>
      <w:r>
        <w:rPr>
          <w:rFonts w:eastAsia="Times New Roman" w:cs="Times New Roman"/>
          <w:szCs w:val="24"/>
        </w:rPr>
        <w:t>,</w:t>
      </w:r>
      <w:r w:rsidRPr="00A04E55">
        <w:rPr>
          <w:rFonts w:eastAsia="Times New Roman" w:cs="Times New Roman"/>
          <w:szCs w:val="24"/>
        </w:rPr>
        <w:t xml:space="preserve"> </w:t>
      </w:r>
      <w:r>
        <w:rPr>
          <w:rFonts w:eastAsia="Times New Roman" w:cs="Times New Roman"/>
          <w:szCs w:val="24"/>
        </w:rPr>
        <w:t>αφαιρέθηκαν</w:t>
      </w:r>
      <w:r w:rsidRPr="00A04E55">
        <w:rPr>
          <w:rFonts w:eastAsia="Times New Roman" w:cs="Times New Roman"/>
          <w:szCs w:val="24"/>
        </w:rPr>
        <w:t xml:space="preserve"> όλα τα επιχειρήματα της </w:t>
      </w:r>
      <w:r>
        <w:rPr>
          <w:rFonts w:eastAsia="Times New Roman" w:cs="Times New Roman"/>
          <w:szCs w:val="24"/>
        </w:rPr>
        <w:t xml:space="preserve">Αντιπολίτευσης </w:t>
      </w:r>
      <w:r w:rsidRPr="00A04E55">
        <w:rPr>
          <w:rFonts w:eastAsia="Times New Roman" w:cs="Times New Roman"/>
          <w:szCs w:val="24"/>
        </w:rPr>
        <w:t xml:space="preserve">περί </w:t>
      </w:r>
      <w:r>
        <w:rPr>
          <w:rFonts w:eastAsia="Times New Roman" w:cs="Times New Roman"/>
          <w:szCs w:val="24"/>
        </w:rPr>
        <w:t xml:space="preserve">εθνικής μειοδοσίας, </w:t>
      </w:r>
      <w:r w:rsidRPr="00A04E55">
        <w:rPr>
          <w:rFonts w:eastAsia="Times New Roman" w:cs="Times New Roman"/>
          <w:szCs w:val="24"/>
        </w:rPr>
        <w:t>προδοσίας και όλες οι υπόλ</w:t>
      </w:r>
      <w:r>
        <w:rPr>
          <w:rFonts w:eastAsia="Times New Roman" w:cs="Times New Roman"/>
          <w:szCs w:val="24"/>
        </w:rPr>
        <w:t>οιπες εθνικιστικές κορώνες, και φ</w:t>
      </w:r>
      <w:r w:rsidRPr="00A04E55">
        <w:rPr>
          <w:rFonts w:eastAsia="Times New Roman" w:cs="Times New Roman"/>
          <w:szCs w:val="24"/>
        </w:rPr>
        <w:t>τάσαμε σ</w:t>
      </w:r>
      <w:r>
        <w:rPr>
          <w:rFonts w:eastAsia="Times New Roman" w:cs="Times New Roman"/>
          <w:szCs w:val="24"/>
        </w:rPr>
        <w:t xml:space="preserve">ήμερα </w:t>
      </w:r>
      <w:r w:rsidRPr="002314B3">
        <w:rPr>
          <w:rFonts w:eastAsia="Times New Roman"/>
          <w:bCs/>
          <w:shd w:val="clear" w:color="auto" w:fill="FFFFFF"/>
        </w:rPr>
        <w:t>να</w:t>
      </w:r>
      <w:r>
        <w:rPr>
          <w:rFonts w:eastAsia="Times New Roman" w:cs="Times New Roman"/>
          <w:szCs w:val="24"/>
        </w:rPr>
        <w:t xml:space="preserve"> σ</w:t>
      </w:r>
      <w:r w:rsidRPr="00A04E55">
        <w:rPr>
          <w:rFonts w:eastAsia="Times New Roman" w:cs="Times New Roman"/>
          <w:szCs w:val="24"/>
        </w:rPr>
        <w:t xml:space="preserve">υζητάμε επί της </w:t>
      </w:r>
      <w:r>
        <w:rPr>
          <w:rFonts w:eastAsia="Times New Roman" w:cs="Times New Roman"/>
          <w:szCs w:val="24"/>
        </w:rPr>
        <w:t>σ</w:t>
      </w:r>
      <w:r>
        <w:rPr>
          <w:rFonts w:eastAsia="Times New Roman" w:cs="Times New Roman"/>
          <w:szCs w:val="24"/>
        </w:rPr>
        <w:t>υμφωνία</w:t>
      </w:r>
      <w:r w:rsidRPr="00A04E55">
        <w:rPr>
          <w:rFonts w:eastAsia="Times New Roman" w:cs="Times New Roman"/>
          <w:szCs w:val="24"/>
        </w:rPr>
        <w:t>ς</w:t>
      </w:r>
      <w:r>
        <w:rPr>
          <w:rFonts w:eastAsia="Times New Roman" w:cs="Times New Roman"/>
          <w:szCs w:val="24"/>
        </w:rPr>
        <w:t>,</w:t>
      </w:r>
      <w:r w:rsidRPr="00A04E55">
        <w:rPr>
          <w:rFonts w:eastAsia="Times New Roman" w:cs="Times New Roman"/>
          <w:szCs w:val="24"/>
        </w:rPr>
        <w:t xml:space="preserve"> επί των διαδικαστικών </w:t>
      </w:r>
      <w:r w:rsidRPr="00A04E55">
        <w:rPr>
          <w:rFonts w:eastAsia="Times New Roman" w:cs="Times New Roman"/>
          <w:szCs w:val="24"/>
        </w:rPr>
        <w:t>θεμάτων</w:t>
      </w:r>
      <w:r>
        <w:rPr>
          <w:rFonts w:eastAsia="Times New Roman" w:cs="Times New Roman"/>
          <w:szCs w:val="24"/>
        </w:rPr>
        <w:t>,</w:t>
      </w:r>
      <w:r w:rsidRPr="00A04E55">
        <w:rPr>
          <w:rFonts w:eastAsia="Times New Roman" w:cs="Times New Roman"/>
          <w:szCs w:val="24"/>
        </w:rPr>
        <w:t xml:space="preserve"> δηλαδή να συζητάμε όχι την ουσία</w:t>
      </w:r>
      <w:r>
        <w:rPr>
          <w:rFonts w:eastAsia="Times New Roman" w:cs="Times New Roman"/>
          <w:szCs w:val="24"/>
        </w:rPr>
        <w:t>,</w:t>
      </w:r>
      <w:r w:rsidRPr="00A04E55">
        <w:rPr>
          <w:rFonts w:eastAsia="Times New Roman" w:cs="Times New Roman"/>
          <w:szCs w:val="24"/>
        </w:rPr>
        <w:t xml:space="preserve"> ακριβώς λόγω ένδειας επιχειρημάτων</w:t>
      </w:r>
      <w:r>
        <w:rPr>
          <w:rFonts w:eastAsia="Times New Roman" w:cs="Times New Roman"/>
          <w:szCs w:val="24"/>
        </w:rPr>
        <w:t>.</w:t>
      </w:r>
    </w:p>
    <w:p w14:paraId="77C037EA"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Με τη Συμφωνία των Πρεσπών</w:t>
      </w:r>
      <w:r w:rsidRPr="00A04E55">
        <w:rPr>
          <w:rFonts w:eastAsia="Times New Roman" w:cs="Times New Roman"/>
          <w:szCs w:val="24"/>
        </w:rPr>
        <w:t xml:space="preserve"> η πρώην Γιουγκοσλαβική Δημοκρατία της Μακεδονίας </w:t>
      </w:r>
      <w:r>
        <w:rPr>
          <w:rFonts w:eastAsia="Times New Roman" w:cs="Times New Roman"/>
          <w:szCs w:val="24"/>
        </w:rPr>
        <w:t>-</w:t>
      </w:r>
      <w:r w:rsidRPr="00A04E55">
        <w:rPr>
          <w:rFonts w:eastAsia="Times New Roman" w:cs="Times New Roman"/>
          <w:szCs w:val="24"/>
        </w:rPr>
        <w:t>της Μακεδονίας επαναλαμβάνω</w:t>
      </w:r>
      <w:r>
        <w:rPr>
          <w:rFonts w:eastAsia="Times New Roman" w:cs="Times New Roman"/>
          <w:szCs w:val="24"/>
        </w:rPr>
        <w:t>,</w:t>
      </w:r>
      <w:r w:rsidRPr="00A04E55">
        <w:rPr>
          <w:rFonts w:eastAsia="Times New Roman" w:cs="Times New Roman"/>
          <w:szCs w:val="24"/>
        </w:rPr>
        <w:t xml:space="preserve"> </w:t>
      </w:r>
      <w:r>
        <w:rPr>
          <w:rFonts w:eastAsia="Times New Roman" w:cs="Times New Roman"/>
          <w:szCs w:val="24"/>
        </w:rPr>
        <w:t>γ</w:t>
      </w:r>
      <w:r w:rsidRPr="00A04E55">
        <w:rPr>
          <w:rFonts w:eastAsia="Times New Roman" w:cs="Times New Roman"/>
          <w:szCs w:val="24"/>
        </w:rPr>
        <w:t xml:space="preserve">ιατί στο όνομα υπάρχει </w:t>
      </w:r>
      <w:r>
        <w:rPr>
          <w:rFonts w:eastAsia="Times New Roman" w:cs="Times New Roman"/>
          <w:szCs w:val="24"/>
        </w:rPr>
        <w:t xml:space="preserve">ήδη </w:t>
      </w:r>
      <w:r w:rsidRPr="00A04E55">
        <w:rPr>
          <w:rFonts w:eastAsia="Times New Roman" w:cs="Times New Roman"/>
          <w:szCs w:val="24"/>
        </w:rPr>
        <w:t>η λέξη Μακεδονία</w:t>
      </w:r>
      <w:r>
        <w:rPr>
          <w:rFonts w:eastAsia="Times New Roman" w:cs="Times New Roman"/>
          <w:szCs w:val="24"/>
        </w:rPr>
        <w:t>-</w:t>
      </w:r>
      <w:r w:rsidRPr="00A04E55">
        <w:rPr>
          <w:rFonts w:eastAsia="Times New Roman" w:cs="Times New Roman"/>
          <w:szCs w:val="24"/>
        </w:rPr>
        <w:t xml:space="preserve"> υποχρεώθηκε </w:t>
      </w:r>
      <w:r>
        <w:rPr>
          <w:rFonts w:eastAsia="Times New Roman" w:cs="Times New Roman"/>
          <w:szCs w:val="24"/>
        </w:rPr>
        <w:t>μ</w:t>
      </w:r>
      <w:r w:rsidRPr="00A04E55">
        <w:rPr>
          <w:rFonts w:eastAsia="Times New Roman" w:cs="Times New Roman"/>
          <w:szCs w:val="24"/>
        </w:rPr>
        <w:t xml:space="preserve">εταξύ άλλων </w:t>
      </w:r>
      <w:r w:rsidRPr="002314B3">
        <w:rPr>
          <w:rFonts w:eastAsia="Times New Roman"/>
          <w:bCs/>
          <w:shd w:val="clear" w:color="auto" w:fill="FFFFFF"/>
        </w:rPr>
        <w:t>να</w:t>
      </w:r>
      <w:r>
        <w:rPr>
          <w:rFonts w:eastAsia="Times New Roman" w:cs="Times New Roman"/>
          <w:szCs w:val="24"/>
        </w:rPr>
        <w:t xml:space="preserve"> αλλάξει</w:t>
      </w:r>
      <w:r w:rsidRPr="00A04E55">
        <w:rPr>
          <w:rFonts w:eastAsia="Times New Roman" w:cs="Times New Roman"/>
          <w:szCs w:val="24"/>
        </w:rPr>
        <w:t xml:space="preserve"> το όνομ</w:t>
      </w:r>
      <w:r>
        <w:rPr>
          <w:rFonts w:eastAsia="Times New Roman" w:cs="Times New Roman"/>
          <w:szCs w:val="24"/>
        </w:rPr>
        <w:t>ά</w:t>
      </w:r>
      <w:r w:rsidRPr="00A04E55">
        <w:rPr>
          <w:rFonts w:eastAsia="Times New Roman" w:cs="Times New Roman"/>
          <w:szCs w:val="24"/>
        </w:rPr>
        <w:t xml:space="preserve"> της </w:t>
      </w:r>
      <w:r>
        <w:rPr>
          <w:rFonts w:eastAsia="Times New Roman" w:cs="Times New Roman"/>
          <w:szCs w:val="24"/>
        </w:rPr>
        <w:t>και από «</w:t>
      </w:r>
      <w:r w:rsidRPr="00A04E55">
        <w:rPr>
          <w:rFonts w:eastAsia="Times New Roman" w:cs="Times New Roman"/>
          <w:szCs w:val="24"/>
        </w:rPr>
        <w:t>Δημοκρατία της Μακεδονίας</w:t>
      </w:r>
      <w:r>
        <w:rPr>
          <w:rFonts w:eastAsia="Times New Roman" w:cs="Times New Roman"/>
          <w:szCs w:val="24"/>
        </w:rPr>
        <w:t>»</w:t>
      </w:r>
      <w:r w:rsidRPr="00A04E55">
        <w:rPr>
          <w:rFonts w:eastAsia="Times New Roman" w:cs="Times New Roman"/>
          <w:szCs w:val="24"/>
        </w:rPr>
        <w:t xml:space="preserve"> να ονομάζεται </w:t>
      </w:r>
      <w:r>
        <w:rPr>
          <w:rFonts w:eastAsia="Times New Roman" w:cs="Times New Roman"/>
          <w:szCs w:val="24"/>
        </w:rPr>
        <w:t>«Βόρεια</w:t>
      </w:r>
      <w:r w:rsidRPr="00A04E55">
        <w:rPr>
          <w:rFonts w:eastAsia="Times New Roman" w:cs="Times New Roman"/>
          <w:szCs w:val="24"/>
        </w:rPr>
        <w:t xml:space="preserve"> Μακεδονία</w:t>
      </w:r>
      <w:r>
        <w:rPr>
          <w:rFonts w:eastAsia="Times New Roman" w:cs="Times New Roman"/>
          <w:szCs w:val="24"/>
        </w:rPr>
        <w:t>». Η Δ</w:t>
      </w:r>
      <w:r w:rsidRPr="00A04E55">
        <w:rPr>
          <w:rFonts w:eastAsia="Times New Roman" w:cs="Times New Roman"/>
          <w:szCs w:val="24"/>
        </w:rPr>
        <w:t>ημοκρατία της Μακεδονίας είναι αναγνωρισμένη από πλήθος κρατών</w:t>
      </w:r>
      <w:r>
        <w:rPr>
          <w:rFonts w:eastAsia="Times New Roman" w:cs="Times New Roman"/>
          <w:szCs w:val="24"/>
        </w:rPr>
        <w:t xml:space="preserve">, από </w:t>
      </w:r>
      <w:r>
        <w:rPr>
          <w:rFonts w:eastAsia="Times New Roman" w:cs="Times New Roman"/>
          <w:szCs w:val="24"/>
        </w:rPr>
        <w:lastRenderedPageBreak/>
        <w:t>εκατόν σαράντα</w:t>
      </w:r>
      <w:r w:rsidRPr="00A04E55">
        <w:rPr>
          <w:rFonts w:eastAsia="Times New Roman" w:cs="Times New Roman"/>
          <w:szCs w:val="24"/>
        </w:rPr>
        <w:t xml:space="preserve"> </w:t>
      </w:r>
      <w:r>
        <w:rPr>
          <w:rFonts w:eastAsia="Times New Roman" w:cs="Times New Roman"/>
          <w:szCs w:val="24"/>
        </w:rPr>
        <w:t>εκ των οποίων και</w:t>
      </w:r>
      <w:r w:rsidRPr="00A04E55">
        <w:rPr>
          <w:rFonts w:eastAsia="Times New Roman" w:cs="Times New Roman"/>
          <w:szCs w:val="24"/>
        </w:rPr>
        <w:t xml:space="preserve"> οι μεγάλες χώρες στον πλανήτη</w:t>
      </w:r>
      <w:r>
        <w:rPr>
          <w:rFonts w:eastAsia="Times New Roman" w:cs="Times New Roman"/>
          <w:szCs w:val="24"/>
        </w:rPr>
        <w:t>. Αναγκάστηκε</w:t>
      </w:r>
      <w:r w:rsidRPr="00A04E55">
        <w:rPr>
          <w:rFonts w:eastAsia="Times New Roman" w:cs="Times New Roman"/>
          <w:szCs w:val="24"/>
        </w:rPr>
        <w:t xml:space="preserve"> να </w:t>
      </w:r>
      <w:r>
        <w:rPr>
          <w:rFonts w:eastAsia="Times New Roman" w:cs="Times New Roman"/>
          <w:szCs w:val="24"/>
        </w:rPr>
        <w:t xml:space="preserve">αλλάξει το </w:t>
      </w:r>
      <w:r>
        <w:rPr>
          <w:rFonts w:eastAsia="Times New Roman" w:cs="Times New Roman"/>
          <w:szCs w:val="24"/>
        </w:rPr>
        <w:t>σ</w:t>
      </w:r>
      <w:r>
        <w:rPr>
          <w:rFonts w:eastAsia="Times New Roman" w:cs="Times New Roman"/>
          <w:szCs w:val="24"/>
        </w:rPr>
        <w:t>ύνταγμά</w:t>
      </w:r>
      <w:r w:rsidRPr="00A04E55">
        <w:rPr>
          <w:rFonts w:eastAsia="Times New Roman" w:cs="Times New Roman"/>
          <w:szCs w:val="24"/>
        </w:rPr>
        <w:t xml:space="preserve"> της και να απαλείψει τα </w:t>
      </w:r>
      <w:r>
        <w:rPr>
          <w:rFonts w:eastAsia="Times New Roman" w:cs="Times New Roman"/>
          <w:szCs w:val="24"/>
        </w:rPr>
        <w:t>α</w:t>
      </w:r>
      <w:r w:rsidRPr="00A04E55">
        <w:rPr>
          <w:rFonts w:eastAsia="Times New Roman" w:cs="Times New Roman"/>
          <w:szCs w:val="24"/>
        </w:rPr>
        <w:t>λυτρωτικά σημεία</w:t>
      </w:r>
      <w:r>
        <w:rPr>
          <w:rFonts w:eastAsia="Times New Roman" w:cs="Times New Roman"/>
          <w:szCs w:val="24"/>
        </w:rPr>
        <w:t>,</w:t>
      </w:r>
      <w:r w:rsidRPr="00A04E55">
        <w:rPr>
          <w:rFonts w:eastAsia="Times New Roman" w:cs="Times New Roman"/>
          <w:szCs w:val="24"/>
        </w:rPr>
        <w:t xml:space="preserve"> να παραδεχτεί ότι </w:t>
      </w:r>
      <w:r>
        <w:rPr>
          <w:rFonts w:eastAsia="Times New Roman" w:cs="Times New Roman"/>
          <w:szCs w:val="24"/>
        </w:rPr>
        <w:t xml:space="preserve">η </w:t>
      </w:r>
      <w:r w:rsidRPr="00A04E55">
        <w:rPr>
          <w:rFonts w:eastAsia="Times New Roman" w:cs="Times New Roman"/>
          <w:szCs w:val="24"/>
        </w:rPr>
        <w:t xml:space="preserve">γλώσσα </w:t>
      </w:r>
      <w:r>
        <w:rPr>
          <w:rFonts w:eastAsia="Times New Roman" w:cs="Times New Roman"/>
          <w:szCs w:val="24"/>
        </w:rPr>
        <w:t xml:space="preserve">της, η μακεδονική γλώσσα, </w:t>
      </w:r>
      <w:r w:rsidRPr="00A04E55">
        <w:rPr>
          <w:rFonts w:eastAsia="Times New Roman" w:cs="Times New Roman"/>
          <w:szCs w:val="24"/>
        </w:rPr>
        <w:t>όπως αυτή αναγνωρίστηκε στην 3</w:t>
      </w:r>
      <w:r w:rsidRPr="007B6086">
        <w:rPr>
          <w:rFonts w:eastAsia="Times New Roman" w:cs="Times New Roman"/>
          <w:szCs w:val="24"/>
          <w:vertAlign w:val="superscript"/>
        </w:rPr>
        <w:t>η</w:t>
      </w:r>
      <w:r>
        <w:rPr>
          <w:rFonts w:eastAsia="Times New Roman" w:cs="Times New Roman"/>
          <w:szCs w:val="24"/>
        </w:rPr>
        <w:t xml:space="preserve"> Σ</w:t>
      </w:r>
      <w:r w:rsidRPr="00A04E55">
        <w:rPr>
          <w:rFonts w:eastAsia="Times New Roman" w:cs="Times New Roman"/>
          <w:szCs w:val="24"/>
        </w:rPr>
        <w:t xml:space="preserve">υνδιάσκεψη του ΟΗΕ για την τυποποίηση των γεωγραφικών ονομάτων </w:t>
      </w:r>
      <w:r>
        <w:rPr>
          <w:rFonts w:eastAsia="Times New Roman" w:cs="Times New Roman"/>
          <w:szCs w:val="24"/>
        </w:rPr>
        <w:t>στην Αθήνα το</w:t>
      </w:r>
      <w:r>
        <w:rPr>
          <w:rFonts w:eastAsia="Times New Roman" w:cs="Times New Roman"/>
          <w:szCs w:val="24"/>
        </w:rPr>
        <w:t xml:space="preserve"> ’</w:t>
      </w:r>
      <w:r w:rsidRPr="00A04E55">
        <w:rPr>
          <w:rFonts w:eastAsia="Times New Roman" w:cs="Times New Roman"/>
          <w:szCs w:val="24"/>
        </w:rPr>
        <w:t xml:space="preserve">77 </w:t>
      </w:r>
      <w:r>
        <w:rPr>
          <w:rFonts w:eastAsia="Times New Roman" w:cs="Times New Roman"/>
          <w:szCs w:val="24"/>
        </w:rPr>
        <w:t>-</w:t>
      </w:r>
      <w:r w:rsidRPr="00A04E55">
        <w:rPr>
          <w:rFonts w:eastAsia="Times New Roman" w:cs="Times New Roman"/>
          <w:szCs w:val="24"/>
        </w:rPr>
        <w:t xml:space="preserve">και έχει σημασία </w:t>
      </w:r>
      <w:r w:rsidRPr="00F331DF">
        <w:rPr>
          <w:rFonts w:eastAsia="Times New Roman"/>
          <w:bCs/>
        </w:rPr>
        <w:t>και</w:t>
      </w:r>
      <w:r w:rsidRPr="00A04E55">
        <w:rPr>
          <w:rFonts w:eastAsia="Times New Roman" w:cs="Times New Roman"/>
          <w:szCs w:val="24"/>
        </w:rPr>
        <w:t xml:space="preserve"> ο τόπος και ο χρόνος</w:t>
      </w:r>
      <w:r>
        <w:rPr>
          <w:rFonts w:eastAsia="Times New Roman" w:cs="Times New Roman"/>
          <w:szCs w:val="24"/>
        </w:rPr>
        <w:t>-</w:t>
      </w:r>
      <w:r w:rsidRPr="00A04E55">
        <w:rPr>
          <w:rFonts w:eastAsia="Times New Roman" w:cs="Times New Roman"/>
          <w:szCs w:val="24"/>
        </w:rPr>
        <w:t xml:space="preserve"> ανήκει στις νότιες σλαβικές γλώσσες και να παραδεχτεί </w:t>
      </w:r>
      <w:r w:rsidRPr="002B5B2E">
        <w:rPr>
          <w:rFonts w:eastAsia="Times New Roman"/>
          <w:bCs/>
          <w:shd w:val="clear" w:color="auto" w:fill="FFFFFF"/>
        </w:rPr>
        <w:t>ότι</w:t>
      </w:r>
      <w:r>
        <w:rPr>
          <w:rFonts w:eastAsia="Times New Roman" w:cs="Times New Roman"/>
          <w:szCs w:val="24"/>
        </w:rPr>
        <w:t xml:space="preserve"> η </w:t>
      </w:r>
      <w:r w:rsidRPr="00A04E55">
        <w:rPr>
          <w:rFonts w:eastAsia="Times New Roman" w:cs="Times New Roman"/>
          <w:szCs w:val="24"/>
        </w:rPr>
        <w:t xml:space="preserve">πολιτιστική </w:t>
      </w:r>
      <w:r>
        <w:rPr>
          <w:rFonts w:eastAsia="Times New Roman" w:cs="Times New Roman"/>
          <w:szCs w:val="24"/>
        </w:rPr>
        <w:t xml:space="preserve">της </w:t>
      </w:r>
      <w:r w:rsidRPr="00A04E55">
        <w:rPr>
          <w:rFonts w:eastAsia="Times New Roman" w:cs="Times New Roman"/>
          <w:szCs w:val="24"/>
        </w:rPr>
        <w:t>κληρονομιά δεν έχει κα</w:t>
      </w:r>
      <w:r>
        <w:rPr>
          <w:rFonts w:eastAsia="Times New Roman" w:cs="Times New Roman"/>
          <w:szCs w:val="24"/>
        </w:rPr>
        <w:t>μ</w:t>
      </w:r>
      <w:r>
        <w:rPr>
          <w:rFonts w:eastAsia="Times New Roman" w:cs="Times New Roman"/>
          <w:szCs w:val="24"/>
        </w:rPr>
        <w:t>μία</w:t>
      </w:r>
      <w:r w:rsidRPr="00A04E55">
        <w:rPr>
          <w:rFonts w:eastAsia="Times New Roman" w:cs="Times New Roman"/>
          <w:szCs w:val="24"/>
        </w:rPr>
        <w:t xml:space="preserve"> σχέση με τον αρχαιοελληνικό </w:t>
      </w:r>
      <w:r>
        <w:rPr>
          <w:rFonts w:eastAsia="Times New Roman" w:cs="Times New Roman"/>
          <w:szCs w:val="24"/>
        </w:rPr>
        <w:t>μ</w:t>
      </w:r>
      <w:r w:rsidRPr="00A04E55">
        <w:rPr>
          <w:rFonts w:eastAsia="Times New Roman" w:cs="Times New Roman"/>
          <w:szCs w:val="24"/>
        </w:rPr>
        <w:t>ακεδονικό πολιτισμό</w:t>
      </w:r>
      <w:r>
        <w:rPr>
          <w:rFonts w:eastAsia="Times New Roman" w:cs="Times New Roman"/>
          <w:szCs w:val="24"/>
        </w:rPr>
        <w:t xml:space="preserve">. </w:t>
      </w:r>
    </w:p>
    <w:p w14:paraId="77C037EB"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Ειλικρινά,</w:t>
      </w:r>
      <w:r w:rsidRPr="00A04E55">
        <w:rPr>
          <w:rFonts w:eastAsia="Times New Roman" w:cs="Times New Roman"/>
          <w:szCs w:val="24"/>
        </w:rPr>
        <w:t xml:space="preserve"> δεν νομίζω ότι υπάρχει κάποιος που θεωρ</w:t>
      </w:r>
      <w:r>
        <w:rPr>
          <w:rFonts w:eastAsia="Times New Roman" w:cs="Times New Roman"/>
          <w:szCs w:val="24"/>
        </w:rPr>
        <w:t xml:space="preserve">εί </w:t>
      </w:r>
      <w:r w:rsidRPr="002B5B2E">
        <w:rPr>
          <w:rFonts w:eastAsia="Times New Roman"/>
          <w:bCs/>
          <w:shd w:val="clear" w:color="auto" w:fill="FFFFFF"/>
        </w:rPr>
        <w:t>ότι</w:t>
      </w:r>
      <w:r>
        <w:rPr>
          <w:rFonts w:eastAsia="Times New Roman" w:cs="Times New Roman"/>
          <w:szCs w:val="24"/>
        </w:rPr>
        <w:t xml:space="preserve"> με βάση τ</w:t>
      </w:r>
      <w:r w:rsidRPr="00A04E55">
        <w:rPr>
          <w:rFonts w:eastAsia="Times New Roman" w:cs="Times New Roman"/>
          <w:szCs w:val="24"/>
        </w:rPr>
        <w:t>α ιστορικά γε</w:t>
      </w:r>
      <w:r w:rsidRPr="00A04E55">
        <w:rPr>
          <w:rFonts w:eastAsia="Times New Roman" w:cs="Times New Roman"/>
          <w:szCs w:val="24"/>
        </w:rPr>
        <w:t xml:space="preserve">γονότα από το 1913 </w:t>
      </w:r>
      <w:r>
        <w:rPr>
          <w:rFonts w:eastAsia="Times New Roman" w:cs="Times New Roman"/>
          <w:szCs w:val="24"/>
        </w:rPr>
        <w:t xml:space="preserve">έως το </w:t>
      </w:r>
      <w:r w:rsidRPr="00A04E55">
        <w:rPr>
          <w:rFonts w:eastAsia="Times New Roman" w:cs="Times New Roman"/>
          <w:szCs w:val="24"/>
        </w:rPr>
        <w:t xml:space="preserve">2008 και μέσα από </w:t>
      </w:r>
      <w:r>
        <w:rPr>
          <w:rFonts w:eastAsia="Times New Roman" w:cs="Times New Roman"/>
          <w:szCs w:val="24"/>
        </w:rPr>
        <w:t>μια</w:t>
      </w:r>
      <w:r w:rsidRPr="00A04E55">
        <w:rPr>
          <w:rFonts w:eastAsia="Times New Roman" w:cs="Times New Roman"/>
          <w:szCs w:val="24"/>
        </w:rPr>
        <w:t xml:space="preserve"> ειρηνική διαπραγμάτευση</w:t>
      </w:r>
      <w:r>
        <w:rPr>
          <w:rFonts w:eastAsia="Times New Roman" w:cs="Times New Roman"/>
          <w:szCs w:val="24"/>
        </w:rPr>
        <w:t>,</w:t>
      </w:r>
      <w:r w:rsidRPr="00A04E55">
        <w:rPr>
          <w:rFonts w:eastAsia="Times New Roman" w:cs="Times New Roman"/>
          <w:szCs w:val="24"/>
        </w:rPr>
        <w:t xml:space="preserve"> </w:t>
      </w:r>
      <w:r>
        <w:rPr>
          <w:rFonts w:eastAsia="Times New Roman" w:cs="Times New Roman"/>
          <w:szCs w:val="24"/>
        </w:rPr>
        <w:t>ε</w:t>
      </w:r>
      <w:r w:rsidRPr="00A04E55">
        <w:rPr>
          <w:rFonts w:eastAsia="Times New Roman" w:cs="Times New Roman"/>
          <w:szCs w:val="24"/>
        </w:rPr>
        <w:t>παναλαμβάνω</w:t>
      </w:r>
      <w:r>
        <w:rPr>
          <w:rFonts w:eastAsia="Times New Roman" w:cs="Times New Roman"/>
          <w:szCs w:val="24"/>
        </w:rPr>
        <w:t>,</w:t>
      </w:r>
      <w:r w:rsidRPr="00A04E55">
        <w:rPr>
          <w:rFonts w:eastAsia="Times New Roman" w:cs="Times New Roman"/>
          <w:szCs w:val="24"/>
        </w:rPr>
        <w:t xml:space="preserve"> </w:t>
      </w:r>
      <w:r>
        <w:rPr>
          <w:rFonts w:eastAsia="Times New Roman" w:cs="Times New Roman"/>
          <w:szCs w:val="24"/>
        </w:rPr>
        <w:t>θ</w:t>
      </w:r>
      <w:r w:rsidRPr="00A04E55">
        <w:rPr>
          <w:rFonts w:eastAsia="Times New Roman" w:cs="Times New Roman"/>
          <w:szCs w:val="24"/>
        </w:rPr>
        <w:t>α μπορούσαμε να κερδίσουμε περισσότερα</w:t>
      </w:r>
      <w:r>
        <w:rPr>
          <w:rFonts w:eastAsia="Times New Roman" w:cs="Times New Roman"/>
          <w:szCs w:val="24"/>
        </w:rPr>
        <w:t>.</w:t>
      </w:r>
      <w:r w:rsidRPr="00A04E55">
        <w:rPr>
          <w:rFonts w:eastAsia="Times New Roman" w:cs="Times New Roman"/>
          <w:szCs w:val="24"/>
        </w:rPr>
        <w:t xml:space="preserve"> Και ελπίζω και πιστεύω ότι </w:t>
      </w:r>
      <w:r>
        <w:rPr>
          <w:rFonts w:eastAsia="Times New Roman" w:cs="Times New Roman"/>
          <w:szCs w:val="24"/>
        </w:rPr>
        <w:t>-</w:t>
      </w:r>
      <w:r w:rsidRPr="00A04E55">
        <w:rPr>
          <w:rFonts w:eastAsia="Times New Roman" w:cs="Times New Roman"/>
          <w:szCs w:val="24"/>
        </w:rPr>
        <w:t xml:space="preserve">πλην της Χρυσής Αυγής </w:t>
      </w:r>
      <w:r w:rsidRPr="001E697F">
        <w:rPr>
          <w:rFonts w:eastAsia="Times New Roman"/>
          <w:bCs/>
          <w:shd w:val="clear" w:color="auto" w:fill="FFFFFF"/>
        </w:rPr>
        <w:t>βεβαίως</w:t>
      </w:r>
      <w:r w:rsidRPr="00A04E55">
        <w:rPr>
          <w:rFonts w:eastAsia="Times New Roman" w:cs="Times New Roman"/>
          <w:szCs w:val="24"/>
        </w:rPr>
        <w:t xml:space="preserve"> που δεν είναι εδώ</w:t>
      </w:r>
      <w:r>
        <w:rPr>
          <w:rFonts w:eastAsia="Times New Roman" w:cs="Times New Roman"/>
          <w:szCs w:val="24"/>
        </w:rPr>
        <w:t>-</w:t>
      </w:r>
      <w:r w:rsidRPr="00A04E55">
        <w:rPr>
          <w:rFonts w:eastAsia="Times New Roman" w:cs="Times New Roman"/>
          <w:szCs w:val="24"/>
        </w:rPr>
        <w:t xml:space="preserve"> </w:t>
      </w:r>
      <w:r>
        <w:rPr>
          <w:rFonts w:eastAsia="Times New Roman" w:cs="Times New Roman"/>
          <w:szCs w:val="24"/>
        </w:rPr>
        <w:t xml:space="preserve">δεν είναι </w:t>
      </w:r>
      <w:r w:rsidRPr="00A04E55">
        <w:rPr>
          <w:rFonts w:eastAsia="Times New Roman" w:cs="Times New Roman"/>
          <w:szCs w:val="24"/>
        </w:rPr>
        <w:t>κάποιος</w:t>
      </w:r>
      <w:r>
        <w:rPr>
          <w:rFonts w:eastAsia="Times New Roman" w:cs="Times New Roman"/>
          <w:szCs w:val="24"/>
        </w:rPr>
        <w:t xml:space="preserve"> εδώ </w:t>
      </w:r>
      <w:r w:rsidRPr="008F0891">
        <w:rPr>
          <w:rFonts w:eastAsia="Times New Roman" w:cs="Times New Roman"/>
          <w:bCs/>
          <w:shd w:val="clear" w:color="auto" w:fill="FFFFFF"/>
        </w:rPr>
        <w:t>που</w:t>
      </w:r>
      <w:r>
        <w:rPr>
          <w:rFonts w:eastAsia="Times New Roman" w:cs="Times New Roman"/>
          <w:szCs w:val="24"/>
        </w:rPr>
        <w:t xml:space="preserve"> να </w:t>
      </w:r>
      <w:r w:rsidRPr="00A04E55">
        <w:rPr>
          <w:rFonts w:eastAsia="Times New Roman" w:cs="Times New Roman"/>
          <w:szCs w:val="24"/>
        </w:rPr>
        <w:t>υιοθετεί τα πολεμικά σ</w:t>
      </w:r>
      <w:r w:rsidRPr="00A04E55">
        <w:rPr>
          <w:rFonts w:eastAsia="Times New Roman" w:cs="Times New Roman"/>
          <w:szCs w:val="24"/>
        </w:rPr>
        <w:t>ενάρια των πατριωτών του καναπέ</w:t>
      </w:r>
      <w:r>
        <w:rPr>
          <w:rFonts w:eastAsia="Times New Roman" w:cs="Times New Roman"/>
          <w:szCs w:val="24"/>
        </w:rPr>
        <w:t>,</w:t>
      </w:r>
      <w:r w:rsidRPr="00A04E55">
        <w:rPr>
          <w:rFonts w:eastAsia="Times New Roman" w:cs="Times New Roman"/>
          <w:szCs w:val="24"/>
        </w:rPr>
        <w:t xml:space="preserve"> οι οποίοι μέσα </w:t>
      </w:r>
      <w:r>
        <w:rPr>
          <w:rFonts w:eastAsia="Times New Roman" w:cs="Times New Roman"/>
          <w:szCs w:val="24"/>
        </w:rPr>
        <w:t xml:space="preserve">από </w:t>
      </w:r>
      <w:r w:rsidRPr="00A04E55">
        <w:rPr>
          <w:rFonts w:eastAsia="Times New Roman" w:cs="Times New Roman"/>
          <w:szCs w:val="24"/>
        </w:rPr>
        <w:t xml:space="preserve">το </w:t>
      </w:r>
      <w:r>
        <w:rPr>
          <w:rFonts w:eastAsia="Times New Roman" w:cs="Times New Roman"/>
          <w:szCs w:val="24"/>
        </w:rPr>
        <w:t>«</w:t>
      </w:r>
      <w:r>
        <w:rPr>
          <w:rFonts w:eastAsia="Times New Roman" w:cs="Times New Roman"/>
          <w:szCs w:val="24"/>
          <w:lang w:val="en-US"/>
        </w:rPr>
        <w:t>Fa</w:t>
      </w:r>
      <w:r w:rsidRPr="00A04E55">
        <w:rPr>
          <w:rFonts w:eastAsia="Times New Roman" w:cs="Times New Roman"/>
          <w:szCs w:val="24"/>
        </w:rPr>
        <w:t>cebook</w:t>
      </w:r>
      <w:r>
        <w:rPr>
          <w:rFonts w:eastAsia="Times New Roman" w:cs="Times New Roman"/>
          <w:szCs w:val="24"/>
        </w:rPr>
        <w:t>»</w:t>
      </w:r>
      <w:r w:rsidRPr="00A04E55">
        <w:rPr>
          <w:rFonts w:eastAsia="Times New Roman" w:cs="Times New Roman"/>
          <w:szCs w:val="24"/>
        </w:rPr>
        <w:t xml:space="preserve"> οργανώνουν επανάσταση για να απελευθερώσουμε τις αλύτρωτες πατρίδες</w:t>
      </w:r>
      <w:r>
        <w:rPr>
          <w:rFonts w:eastAsia="Times New Roman" w:cs="Times New Roman"/>
          <w:szCs w:val="24"/>
        </w:rPr>
        <w:t>.</w:t>
      </w:r>
    </w:p>
    <w:p w14:paraId="77C037EC" w14:textId="77777777" w:rsidR="006113A9" w:rsidRDefault="006B6FC4">
      <w:pPr>
        <w:spacing w:line="600" w:lineRule="auto"/>
        <w:ind w:firstLine="720"/>
        <w:contextualSpacing/>
        <w:jc w:val="both"/>
        <w:rPr>
          <w:rFonts w:eastAsia="Times New Roman" w:cs="Times New Roman"/>
          <w:szCs w:val="24"/>
        </w:rPr>
      </w:pPr>
      <w:r w:rsidRPr="00A04E55">
        <w:rPr>
          <w:rFonts w:eastAsia="Times New Roman" w:cs="Times New Roman"/>
          <w:szCs w:val="24"/>
        </w:rPr>
        <w:lastRenderedPageBreak/>
        <w:t xml:space="preserve">Θέλω να ρωτήσω όμως και κάτι τους δρυΐδες </w:t>
      </w:r>
      <w:r>
        <w:rPr>
          <w:rFonts w:eastAsia="Times New Roman" w:cs="Times New Roman"/>
          <w:szCs w:val="24"/>
        </w:rPr>
        <w:t xml:space="preserve">του ελληνικού </w:t>
      </w:r>
      <w:r w:rsidRPr="00783129">
        <w:rPr>
          <w:rFonts w:eastAsia="Times New Roman"/>
          <w:bCs/>
        </w:rPr>
        <w:t>Κοινοβουλίου</w:t>
      </w:r>
      <w:r>
        <w:rPr>
          <w:rFonts w:eastAsia="Times New Roman" w:cs="Times New Roman"/>
          <w:szCs w:val="24"/>
        </w:rPr>
        <w:t>,</w:t>
      </w:r>
      <w:r w:rsidRPr="00A04E55">
        <w:rPr>
          <w:rFonts w:eastAsia="Times New Roman" w:cs="Times New Roman"/>
          <w:szCs w:val="24"/>
        </w:rPr>
        <w:t xml:space="preserve"> αυτούς που νομίζουν ότι η ζωή ξεκινάει από το περιστύλιο </w:t>
      </w:r>
      <w:r w:rsidRPr="00F331DF">
        <w:rPr>
          <w:rFonts w:eastAsia="Times New Roman"/>
          <w:bCs/>
        </w:rPr>
        <w:t>και</w:t>
      </w:r>
      <w:r>
        <w:rPr>
          <w:rFonts w:eastAsia="Times New Roman" w:cs="Times New Roman"/>
          <w:szCs w:val="24"/>
        </w:rPr>
        <w:t xml:space="preserve"> τελειώνει στο εντευκτήριο, </w:t>
      </w:r>
      <w:r w:rsidRPr="00A04E55">
        <w:rPr>
          <w:rFonts w:eastAsia="Times New Roman" w:cs="Times New Roman"/>
          <w:szCs w:val="24"/>
        </w:rPr>
        <w:t>αν έχουν ποτέ μιλήσει με έναν κάτοικο της γειτονικής χώρας</w:t>
      </w:r>
      <w:r w:rsidRPr="007F0CDD">
        <w:rPr>
          <w:rFonts w:eastAsia="Times New Roman" w:cs="Times New Roman"/>
          <w:szCs w:val="24"/>
        </w:rPr>
        <w:t>,</w:t>
      </w:r>
      <w:r w:rsidRPr="00A04E55">
        <w:rPr>
          <w:rFonts w:eastAsia="Times New Roman" w:cs="Times New Roman"/>
          <w:szCs w:val="24"/>
        </w:rPr>
        <w:t xml:space="preserve"> έναν κάτοικο που γεννήθηκε μετά το </w:t>
      </w:r>
      <w:r>
        <w:rPr>
          <w:rFonts w:eastAsia="Times New Roman" w:cs="Times New Roman"/>
          <w:szCs w:val="24"/>
        </w:rPr>
        <w:t>‘</w:t>
      </w:r>
      <w:r w:rsidRPr="00A04E55">
        <w:rPr>
          <w:rFonts w:eastAsia="Times New Roman" w:cs="Times New Roman"/>
          <w:szCs w:val="24"/>
        </w:rPr>
        <w:t>45 και είναι κάτω από 74 χρόνων</w:t>
      </w:r>
      <w:r>
        <w:rPr>
          <w:rFonts w:eastAsia="Times New Roman" w:cs="Times New Roman"/>
          <w:szCs w:val="24"/>
        </w:rPr>
        <w:t>, ο</w:t>
      </w:r>
      <w:r w:rsidRPr="00A04E55">
        <w:rPr>
          <w:rFonts w:eastAsia="Times New Roman" w:cs="Times New Roman"/>
          <w:szCs w:val="24"/>
        </w:rPr>
        <w:t xml:space="preserve"> </w:t>
      </w:r>
      <w:r>
        <w:rPr>
          <w:rFonts w:eastAsia="Times New Roman" w:cs="Times New Roman"/>
          <w:szCs w:val="24"/>
        </w:rPr>
        <w:t>ο</w:t>
      </w:r>
      <w:r w:rsidRPr="00A04E55">
        <w:rPr>
          <w:rFonts w:eastAsia="Times New Roman" w:cs="Times New Roman"/>
          <w:szCs w:val="24"/>
        </w:rPr>
        <w:t xml:space="preserve">ποίος νομίζει τόσα χρόνια </w:t>
      </w:r>
      <w:r w:rsidRPr="002B5B2E">
        <w:rPr>
          <w:rFonts w:eastAsia="Times New Roman"/>
          <w:bCs/>
          <w:shd w:val="clear" w:color="auto" w:fill="FFFFFF"/>
        </w:rPr>
        <w:t>ότι</w:t>
      </w:r>
      <w:r>
        <w:rPr>
          <w:rFonts w:eastAsia="Times New Roman" w:cs="Times New Roman"/>
          <w:szCs w:val="24"/>
        </w:rPr>
        <w:t xml:space="preserve"> ζει σ</w:t>
      </w:r>
      <w:r>
        <w:rPr>
          <w:rFonts w:eastAsia="Times New Roman" w:cs="Times New Roman"/>
          <w:szCs w:val="24"/>
        </w:rPr>
        <w:t xml:space="preserve">ε </w:t>
      </w:r>
      <w:r w:rsidRPr="00833F6A">
        <w:rPr>
          <w:rFonts w:eastAsia="Times New Roman"/>
          <w:bCs/>
          <w:shd w:val="clear" w:color="auto" w:fill="FFFFFF"/>
        </w:rPr>
        <w:t>μια</w:t>
      </w:r>
      <w:r>
        <w:rPr>
          <w:rFonts w:eastAsia="Times New Roman" w:cs="Times New Roman"/>
          <w:szCs w:val="24"/>
        </w:rPr>
        <w:t xml:space="preserve"> χώρα</w:t>
      </w:r>
      <w:r w:rsidRPr="00A04E55">
        <w:rPr>
          <w:rFonts w:eastAsia="Times New Roman" w:cs="Times New Roman"/>
          <w:szCs w:val="24"/>
        </w:rPr>
        <w:t xml:space="preserve"> που λέγεται Μακεδονία και ότι μιλά</w:t>
      </w:r>
      <w:r>
        <w:rPr>
          <w:rFonts w:eastAsia="Times New Roman" w:cs="Times New Roman"/>
          <w:szCs w:val="24"/>
        </w:rPr>
        <w:t xml:space="preserve">ει </w:t>
      </w:r>
      <w:r w:rsidRPr="00833F6A">
        <w:rPr>
          <w:rFonts w:eastAsia="Times New Roman"/>
          <w:bCs/>
          <w:shd w:val="clear" w:color="auto" w:fill="FFFFFF"/>
        </w:rPr>
        <w:t>μια</w:t>
      </w:r>
      <w:r>
        <w:rPr>
          <w:rFonts w:eastAsia="Times New Roman" w:cs="Times New Roman"/>
          <w:szCs w:val="24"/>
        </w:rPr>
        <w:t xml:space="preserve"> γλώσσα</w:t>
      </w:r>
      <w:r w:rsidRPr="00A04E55">
        <w:rPr>
          <w:rFonts w:eastAsia="Times New Roman" w:cs="Times New Roman"/>
          <w:szCs w:val="24"/>
        </w:rPr>
        <w:t xml:space="preserve"> </w:t>
      </w:r>
      <w:r w:rsidRPr="008F0891">
        <w:rPr>
          <w:rFonts w:eastAsia="Times New Roman" w:cs="Times New Roman"/>
          <w:bCs/>
          <w:shd w:val="clear" w:color="auto" w:fill="FFFFFF"/>
        </w:rPr>
        <w:t>που</w:t>
      </w:r>
      <w:r w:rsidRPr="00A04E55">
        <w:rPr>
          <w:rFonts w:eastAsia="Times New Roman" w:cs="Times New Roman"/>
          <w:szCs w:val="24"/>
        </w:rPr>
        <w:t xml:space="preserve"> αυτός που </w:t>
      </w:r>
      <w:r>
        <w:rPr>
          <w:rFonts w:eastAsia="Times New Roman" w:cs="Times New Roman"/>
          <w:szCs w:val="24"/>
        </w:rPr>
        <w:t xml:space="preserve">την </w:t>
      </w:r>
      <w:r w:rsidRPr="00A04E55">
        <w:rPr>
          <w:rFonts w:eastAsia="Times New Roman" w:cs="Times New Roman"/>
          <w:szCs w:val="24"/>
        </w:rPr>
        <w:t xml:space="preserve">ξέρει </w:t>
      </w:r>
      <w:r>
        <w:rPr>
          <w:rFonts w:eastAsia="Times New Roman" w:cs="Times New Roman"/>
          <w:szCs w:val="24"/>
        </w:rPr>
        <w:t xml:space="preserve">για </w:t>
      </w:r>
      <w:r w:rsidRPr="00A04E55">
        <w:rPr>
          <w:rFonts w:eastAsia="Times New Roman" w:cs="Times New Roman"/>
          <w:szCs w:val="24"/>
        </w:rPr>
        <w:t>μακεδονική</w:t>
      </w:r>
      <w:r>
        <w:rPr>
          <w:rFonts w:eastAsia="Times New Roman" w:cs="Times New Roman"/>
          <w:szCs w:val="24"/>
        </w:rPr>
        <w:t xml:space="preserve">. </w:t>
      </w:r>
    </w:p>
    <w:p w14:paraId="77C037ED"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Π</w:t>
      </w:r>
      <w:r w:rsidRPr="00A04E55">
        <w:rPr>
          <w:rFonts w:eastAsia="Times New Roman" w:cs="Times New Roman"/>
          <w:szCs w:val="24"/>
        </w:rPr>
        <w:t>ροφανώς μπορούμε να κάνουμε κριτική στις πολιτικές ηγεσίες της γειτονικής χώρας διαχρονικά</w:t>
      </w:r>
      <w:r>
        <w:rPr>
          <w:rFonts w:eastAsia="Times New Roman" w:cs="Times New Roman"/>
          <w:szCs w:val="24"/>
        </w:rPr>
        <w:t>.</w:t>
      </w:r>
      <w:r w:rsidRPr="00A04E55">
        <w:rPr>
          <w:rFonts w:eastAsia="Times New Roman" w:cs="Times New Roman"/>
          <w:szCs w:val="24"/>
        </w:rPr>
        <w:t xml:space="preserve"> Δεν ξέρω όμως </w:t>
      </w:r>
      <w:r>
        <w:rPr>
          <w:rFonts w:eastAsia="Times New Roman" w:cs="Times New Roman"/>
          <w:szCs w:val="24"/>
        </w:rPr>
        <w:t>τι μπορούμε να πούμε</w:t>
      </w:r>
      <w:r w:rsidRPr="00A04E55">
        <w:rPr>
          <w:rFonts w:eastAsia="Times New Roman" w:cs="Times New Roman"/>
          <w:szCs w:val="24"/>
        </w:rPr>
        <w:t xml:space="preserve"> στους πολίτες αυτής της χώρα</w:t>
      </w:r>
      <w:r w:rsidRPr="00A04E55">
        <w:rPr>
          <w:rFonts w:eastAsia="Times New Roman" w:cs="Times New Roman"/>
          <w:szCs w:val="24"/>
        </w:rPr>
        <w:t>ς</w:t>
      </w:r>
      <w:r>
        <w:rPr>
          <w:rFonts w:eastAsia="Times New Roman" w:cs="Times New Roman"/>
          <w:szCs w:val="24"/>
        </w:rPr>
        <w:t>. Κ</w:t>
      </w:r>
      <w:r w:rsidRPr="00A04E55">
        <w:rPr>
          <w:rFonts w:eastAsia="Times New Roman" w:cs="Times New Roman"/>
          <w:szCs w:val="24"/>
        </w:rPr>
        <w:t xml:space="preserve">αι για αυτό ακριβώς η </w:t>
      </w:r>
      <w:r>
        <w:rPr>
          <w:rFonts w:eastAsia="Times New Roman" w:cs="Times New Roman"/>
          <w:szCs w:val="24"/>
        </w:rPr>
        <w:t>σ</w:t>
      </w:r>
      <w:r>
        <w:rPr>
          <w:rFonts w:eastAsia="Times New Roman" w:cs="Times New Roman"/>
          <w:szCs w:val="24"/>
        </w:rPr>
        <w:t>υμφωνία</w:t>
      </w:r>
      <w:r w:rsidRPr="00A04E55">
        <w:rPr>
          <w:rFonts w:eastAsia="Times New Roman" w:cs="Times New Roman"/>
          <w:szCs w:val="24"/>
        </w:rPr>
        <w:t xml:space="preserve"> αυτή αποτελεί επίτευγμα</w:t>
      </w:r>
      <w:r w:rsidRPr="007F0CDD">
        <w:rPr>
          <w:rFonts w:eastAsia="Times New Roman" w:cs="Times New Roman"/>
          <w:szCs w:val="24"/>
        </w:rPr>
        <w:t>,</w:t>
      </w:r>
      <w:r w:rsidRPr="00A04E55">
        <w:rPr>
          <w:rFonts w:eastAsia="Times New Roman" w:cs="Times New Roman"/>
          <w:szCs w:val="24"/>
        </w:rPr>
        <w:t xml:space="preserve"> </w:t>
      </w:r>
      <w:r w:rsidRPr="00DF7ACC">
        <w:rPr>
          <w:rFonts w:eastAsia="Times New Roman" w:cs="Times New Roman"/>
          <w:bCs/>
          <w:shd w:val="clear" w:color="auto" w:fill="FFFFFF"/>
        </w:rPr>
        <w:t>γιατί</w:t>
      </w:r>
      <w:r>
        <w:rPr>
          <w:rFonts w:eastAsia="Times New Roman" w:cs="Times New Roman"/>
          <w:szCs w:val="24"/>
        </w:rPr>
        <w:t xml:space="preserve"> ανατρέπει παραδοχές</w:t>
      </w:r>
      <w:r w:rsidRPr="00A04E55">
        <w:rPr>
          <w:rFonts w:eastAsia="Times New Roman" w:cs="Times New Roman"/>
          <w:szCs w:val="24"/>
        </w:rPr>
        <w:t xml:space="preserve"> για </w:t>
      </w:r>
      <w:r>
        <w:rPr>
          <w:rFonts w:eastAsia="Times New Roman" w:cs="Times New Roman"/>
          <w:szCs w:val="24"/>
        </w:rPr>
        <w:t>έναν ολόκληρο λαό,</w:t>
      </w:r>
      <w:r w:rsidRPr="00A04E55">
        <w:rPr>
          <w:rFonts w:eastAsia="Times New Roman" w:cs="Times New Roman"/>
          <w:szCs w:val="24"/>
        </w:rPr>
        <w:t xml:space="preserve"> παραδοχές δεκαετιών</w:t>
      </w:r>
      <w:r>
        <w:rPr>
          <w:rFonts w:eastAsia="Times New Roman" w:cs="Times New Roman"/>
          <w:szCs w:val="24"/>
        </w:rPr>
        <w:t xml:space="preserve">. </w:t>
      </w:r>
    </w:p>
    <w:p w14:paraId="77C037EE"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Κατά τη γνώμη μου</w:t>
      </w:r>
      <w:r w:rsidRPr="007F0CDD">
        <w:rPr>
          <w:rFonts w:eastAsia="Times New Roman" w:cs="Times New Roman"/>
          <w:szCs w:val="24"/>
        </w:rPr>
        <w:t>,</w:t>
      </w:r>
      <w:r>
        <w:rPr>
          <w:rFonts w:eastAsia="Times New Roman" w:cs="Times New Roman"/>
          <w:szCs w:val="24"/>
        </w:rPr>
        <w:t xml:space="preserve"> έχουμε μπροστά μας </w:t>
      </w:r>
      <w:r w:rsidRPr="00833F6A">
        <w:rPr>
          <w:rFonts w:eastAsia="Times New Roman"/>
          <w:bCs/>
          <w:shd w:val="clear" w:color="auto" w:fill="FFFFFF"/>
        </w:rPr>
        <w:t>μια</w:t>
      </w:r>
      <w:r>
        <w:rPr>
          <w:rFonts w:eastAsia="Times New Roman" w:cs="Times New Roman"/>
          <w:szCs w:val="24"/>
        </w:rPr>
        <w:t xml:space="preserve"> </w:t>
      </w:r>
      <w:r>
        <w:rPr>
          <w:rFonts w:eastAsia="Times New Roman" w:cs="Times New Roman"/>
          <w:szCs w:val="24"/>
        </w:rPr>
        <w:t>σ</w:t>
      </w:r>
      <w:r>
        <w:rPr>
          <w:rFonts w:eastAsia="Times New Roman" w:cs="Times New Roman"/>
          <w:szCs w:val="24"/>
        </w:rPr>
        <w:t>υμφωνία επωφελή</w:t>
      </w:r>
      <w:r w:rsidRPr="00A04E55">
        <w:rPr>
          <w:rFonts w:eastAsia="Times New Roman" w:cs="Times New Roman"/>
          <w:szCs w:val="24"/>
        </w:rPr>
        <w:t xml:space="preserve"> για τη χώρα και τους πολίτες της</w:t>
      </w:r>
      <w:r w:rsidRPr="007F0CDD">
        <w:rPr>
          <w:rFonts w:eastAsia="Times New Roman" w:cs="Times New Roman"/>
          <w:szCs w:val="24"/>
        </w:rPr>
        <w:t>,</w:t>
      </w:r>
      <w:r w:rsidRPr="00A04E55">
        <w:rPr>
          <w:rFonts w:eastAsia="Times New Roman" w:cs="Times New Roman"/>
          <w:szCs w:val="24"/>
        </w:rPr>
        <w:t xml:space="preserve"> η οποία συμβάλλει στη σταθερότητα της περιοχής</w:t>
      </w:r>
      <w:r>
        <w:rPr>
          <w:rFonts w:eastAsia="Times New Roman" w:cs="Times New Roman"/>
          <w:szCs w:val="24"/>
        </w:rPr>
        <w:t>. Δ</w:t>
      </w:r>
      <w:r w:rsidRPr="00A04E55">
        <w:rPr>
          <w:rFonts w:eastAsia="Times New Roman" w:cs="Times New Roman"/>
          <w:szCs w:val="24"/>
        </w:rPr>
        <w:t xml:space="preserve">εν </w:t>
      </w:r>
      <w:r>
        <w:rPr>
          <w:rFonts w:eastAsia="Times New Roman" w:cs="Times New Roman"/>
          <w:szCs w:val="24"/>
        </w:rPr>
        <w:t>δ</w:t>
      </w:r>
      <w:r w:rsidRPr="00A04E55">
        <w:rPr>
          <w:rFonts w:eastAsia="Times New Roman" w:cs="Times New Roman"/>
          <w:szCs w:val="24"/>
        </w:rPr>
        <w:t>ίνουμε τίποτα</w:t>
      </w:r>
      <w:r>
        <w:rPr>
          <w:rFonts w:eastAsia="Times New Roman" w:cs="Times New Roman"/>
          <w:szCs w:val="24"/>
        </w:rPr>
        <w:t>. Α</w:t>
      </w:r>
      <w:r w:rsidRPr="00A04E55">
        <w:rPr>
          <w:rFonts w:eastAsia="Times New Roman" w:cs="Times New Roman"/>
          <w:szCs w:val="24"/>
        </w:rPr>
        <w:t>ντίθετα όμως παίρνουμε πίσω πράγματα που ακούσια ή εκούσια χάθηκαν το</w:t>
      </w:r>
      <w:r>
        <w:rPr>
          <w:rFonts w:eastAsia="Times New Roman" w:cs="Times New Roman"/>
          <w:szCs w:val="24"/>
        </w:rPr>
        <w:t>ν</w:t>
      </w:r>
      <w:r w:rsidRPr="00A04E55">
        <w:rPr>
          <w:rFonts w:eastAsia="Times New Roman" w:cs="Times New Roman"/>
          <w:szCs w:val="24"/>
        </w:rPr>
        <w:t xml:space="preserve"> τελευταίο</w:t>
      </w:r>
      <w:r>
        <w:rPr>
          <w:rFonts w:eastAsia="Times New Roman" w:cs="Times New Roman"/>
          <w:szCs w:val="24"/>
        </w:rPr>
        <w:t xml:space="preserve"> αιώνα. </w:t>
      </w:r>
    </w:p>
    <w:p w14:paraId="77C037EF"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Την θέλουμε ή όχι; Κ</w:t>
      </w:r>
      <w:r w:rsidRPr="00A04E55">
        <w:rPr>
          <w:rFonts w:eastAsia="Times New Roman" w:cs="Times New Roman"/>
          <w:szCs w:val="24"/>
        </w:rPr>
        <w:t>αι αν δεν τη θέλουμε</w:t>
      </w:r>
      <w:r>
        <w:rPr>
          <w:rFonts w:eastAsia="Times New Roman" w:cs="Times New Roman"/>
          <w:szCs w:val="24"/>
        </w:rPr>
        <w:t>,</w:t>
      </w:r>
      <w:r w:rsidRPr="00A04E55">
        <w:rPr>
          <w:rFonts w:eastAsia="Times New Roman" w:cs="Times New Roman"/>
          <w:szCs w:val="24"/>
        </w:rPr>
        <w:t xml:space="preserve"> ποια είναι η εναλλακτική</w:t>
      </w:r>
      <w:r>
        <w:rPr>
          <w:rFonts w:eastAsia="Times New Roman" w:cs="Times New Roman"/>
          <w:szCs w:val="24"/>
        </w:rPr>
        <w:t>; Τα διλήμματα</w:t>
      </w:r>
      <w:r w:rsidRPr="00A04E55">
        <w:rPr>
          <w:rFonts w:eastAsia="Times New Roman" w:cs="Times New Roman"/>
          <w:szCs w:val="24"/>
        </w:rPr>
        <w:t xml:space="preserve"> είναι συγκεκριμέ</w:t>
      </w:r>
      <w:r w:rsidRPr="00A04E55">
        <w:rPr>
          <w:rFonts w:eastAsia="Times New Roman" w:cs="Times New Roman"/>
          <w:szCs w:val="24"/>
        </w:rPr>
        <w:t>να</w:t>
      </w:r>
      <w:r>
        <w:rPr>
          <w:rFonts w:eastAsia="Times New Roman" w:cs="Times New Roman"/>
          <w:szCs w:val="24"/>
        </w:rPr>
        <w:t xml:space="preserve">. Αν δεν θέλουμε </w:t>
      </w:r>
      <w:r>
        <w:rPr>
          <w:rFonts w:eastAsia="Times New Roman" w:cs="Times New Roman"/>
          <w:szCs w:val="24"/>
        </w:rPr>
        <w:lastRenderedPageBreak/>
        <w:t xml:space="preserve">το «Βόρεια Μακεδονία», τότε </w:t>
      </w:r>
      <w:r w:rsidRPr="00A04E55">
        <w:rPr>
          <w:rFonts w:eastAsia="Times New Roman" w:cs="Times New Roman"/>
          <w:szCs w:val="24"/>
        </w:rPr>
        <w:t xml:space="preserve">θα έχουμε το σκέτο </w:t>
      </w:r>
      <w:r>
        <w:rPr>
          <w:rFonts w:eastAsia="Times New Roman" w:cs="Times New Roman"/>
          <w:szCs w:val="24"/>
        </w:rPr>
        <w:t>«</w:t>
      </w:r>
      <w:r w:rsidRPr="00A04E55">
        <w:rPr>
          <w:rFonts w:eastAsia="Times New Roman" w:cs="Times New Roman"/>
          <w:szCs w:val="24"/>
        </w:rPr>
        <w:t>Μακεδονία</w:t>
      </w:r>
      <w:r>
        <w:rPr>
          <w:rFonts w:eastAsia="Times New Roman" w:cs="Times New Roman"/>
          <w:szCs w:val="24"/>
        </w:rPr>
        <w:t>».</w:t>
      </w:r>
      <w:r w:rsidRPr="00A04E55">
        <w:rPr>
          <w:rFonts w:eastAsia="Times New Roman" w:cs="Times New Roman"/>
          <w:szCs w:val="24"/>
        </w:rPr>
        <w:t xml:space="preserve"> Αν δεν θέλουμε να έχουμε </w:t>
      </w:r>
      <w:r>
        <w:rPr>
          <w:rFonts w:eastAsia="Times New Roman" w:cs="Times New Roman"/>
          <w:szCs w:val="24"/>
        </w:rPr>
        <w:t>σ</w:t>
      </w:r>
      <w:r w:rsidRPr="00A04E55">
        <w:rPr>
          <w:rFonts w:eastAsia="Times New Roman" w:cs="Times New Roman"/>
          <w:szCs w:val="24"/>
        </w:rPr>
        <w:t xml:space="preserve">τενές σχέσεις με τους </w:t>
      </w:r>
      <w:r>
        <w:rPr>
          <w:rFonts w:eastAsia="Times New Roman" w:cs="Times New Roman"/>
          <w:szCs w:val="24"/>
        </w:rPr>
        <w:t xml:space="preserve">βόρειους </w:t>
      </w:r>
      <w:r w:rsidRPr="00A04E55">
        <w:rPr>
          <w:rFonts w:eastAsia="Times New Roman" w:cs="Times New Roman"/>
          <w:szCs w:val="24"/>
        </w:rPr>
        <w:t xml:space="preserve">γείτονές </w:t>
      </w:r>
      <w:r>
        <w:rPr>
          <w:rFonts w:eastAsia="Times New Roman" w:cs="Times New Roman"/>
          <w:szCs w:val="24"/>
        </w:rPr>
        <w:t>μας,</w:t>
      </w:r>
      <w:r w:rsidRPr="00A04E55">
        <w:rPr>
          <w:rFonts w:eastAsia="Times New Roman" w:cs="Times New Roman"/>
          <w:szCs w:val="24"/>
        </w:rPr>
        <w:t xml:space="preserve"> τότε θα έχει </w:t>
      </w:r>
      <w:r>
        <w:rPr>
          <w:rFonts w:eastAsia="Times New Roman" w:cs="Times New Roman"/>
          <w:szCs w:val="24"/>
        </w:rPr>
        <w:t xml:space="preserve">η </w:t>
      </w:r>
      <w:r w:rsidRPr="00A04E55">
        <w:rPr>
          <w:rFonts w:eastAsia="Times New Roman" w:cs="Times New Roman"/>
          <w:szCs w:val="24"/>
        </w:rPr>
        <w:t>Τουρκία</w:t>
      </w:r>
      <w:r>
        <w:rPr>
          <w:rFonts w:eastAsia="Times New Roman" w:cs="Times New Roman"/>
          <w:szCs w:val="24"/>
        </w:rPr>
        <w:t>.</w:t>
      </w:r>
      <w:r w:rsidRPr="00A04E55">
        <w:rPr>
          <w:rFonts w:eastAsia="Times New Roman" w:cs="Times New Roman"/>
          <w:szCs w:val="24"/>
        </w:rPr>
        <w:t xml:space="preserve"> </w:t>
      </w:r>
      <w:r>
        <w:rPr>
          <w:rFonts w:eastAsia="Times New Roman" w:cs="Times New Roman"/>
          <w:szCs w:val="24"/>
        </w:rPr>
        <w:t>Α</w:t>
      </w:r>
      <w:r w:rsidRPr="00A04E55">
        <w:rPr>
          <w:rFonts w:eastAsia="Times New Roman" w:cs="Times New Roman"/>
          <w:szCs w:val="24"/>
        </w:rPr>
        <w:t xml:space="preserve">ν δεν </w:t>
      </w:r>
      <w:r>
        <w:rPr>
          <w:rFonts w:eastAsia="Times New Roman" w:cs="Times New Roman"/>
          <w:szCs w:val="24"/>
        </w:rPr>
        <w:t xml:space="preserve">θέλουμε σταθερότητα στα βόρεια σύνορά μας, τότε </w:t>
      </w:r>
      <w:r w:rsidRPr="00A04E55">
        <w:rPr>
          <w:rFonts w:eastAsia="Times New Roman" w:cs="Times New Roman"/>
          <w:szCs w:val="24"/>
        </w:rPr>
        <w:t>θα υποστούμε την αστάθεια</w:t>
      </w:r>
      <w:r>
        <w:rPr>
          <w:rFonts w:eastAsia="Times New Roman" w:cs="Times New Roman"/>
          <w:szCs w:val="24"/>
        </w:rPr>
        <w:t xml:space="preserve">. </w:t>
      </w:r>
      <w:r>
        <w:rPr>
          <w:rFonts w:eastAsia="Times New Roman" w:cs="Times New Roman"/>
          <w:szCs w:val="24"/>
        </w:rPr>
        <w:t>Και</w:t>
      </w:r>
      <w:r w:rsidRPr="00A04E55">
        <w:rPr>
          <w:rFonts w:eastAsia="Times New Roman" w:cs="Times New Roman"/>
          <w:szCs w:val="24"/>
        </w:rPr>
        <w:t xml:space="preserve"> αν υπάρχουν </w:t>
      </w:r>
      <w:r>
        <w:rPr>
          <w:rFonts w:eastAsia="Times New Roman" w:cs="Times New Roman"/>
          <w:szCs w:val="24"/>
        </w:rPr>
        <w:t xml:space="preserve">γκρίζες ζώνες στη </w:t>
      </w:r>
      <w:r>
        <w:rPr>
          <w:rFonts w:eastAsia="Times New Roman" w:cs="Times New Roman"/>
          <w:szCs w:val="24"/>
        </w:rPr>
        <w:t>σ</w:t>
      </w:r>
      <w:r>
        <w:rPr>
          <w:rFonts w:eastAsia="Times New Roman" w:cs="Times New Roman"/>
          <w:szCs w:val="24"/>
        </w:rPr>
        <w:t>υμφωνία, όπως λέτε -και π</w:t>
      </w:r>
      <w:r w:rsidRPr="00A04E55">
        <w:rPr>
          <w:rFonts w:eastAsia="Times New Roman" w:cs="Times New Roman"/>
          <w:szCs w:val="24"/>
        </w:rPr>
        <w:t xml:space="preserve">ιθανόν να </w:t>
      </w:r>
      <w:r w:rsidRPr="00922299">
        <w:rPr>
          <w:rFonts w:eastAsia="Times New Roman" w:cs="Times New Roman"/>
          <w:bCs/>
          <w:shd w:val="clear" w:color="auto" w:fill="FFFFFF"/>
        </w:rPr>
        <w:t>υπάρχουν</w:t>
      </w:r>
      <w:r>
        <w:rPr>
          <w:rFonts w:eastAsia="Times New Roman" w:cs="Times New Roman"/>
          <w:szCs w:val="24"/>
        </w:rPr>
        <w:t xml:space="preserve"> γκρίζες ζώνες, αυτές οι συμφωνίες ιστορικά έχουν δείξει </w:t>
      </w:r>
      <w:r w:rsidRPr="002B5B2E">
        <w:rPr>
          <w:rFonts w:eastAsia="Times New Roman"/>
          <w:bCs/>
          <w:shd w:val="clear" w:color="auto" w:fill="FFFFFF"/>
        </w:rPr>
        <w:t>ότι</w:t>
      </w:r>
      <w:r>
        <w:rPr>
          <w:rFonts w:eastAsia="Times New Roman" w:cs="Times New Roman"/>
          <w:szCs w:val="24"/>
        </w:rPr>
        <w:t xml:space="preserve"> πιθανόν χρειάζονται κάποιες διευκρινίσεις- </w:t>
      </w:r>
      <w:r w:rsidRPr="00A8202F">
        <w:rPr>
          <w:rFonts w:eastAsia="Times New Roman"/>
          <w:bCs/>
          <w:shd w:val="clear" w:color="auto" w:fill="FFFFFF"/>
        </w:rPr>
        <w:t>δεν</w:t>
      </w:r>
      <w:r>
        <w:rPr>
          <w:rFonts w:eastAsia="Times New Roman" w:cs="Times New Roman"/>
          <w:szCs w:val="24"/>
        </w:rPr>
        <w:t xml:space="preserve"> </w:t>
      </w:r>
      <w:r w:rsidRPr="00D66BCA">
        <w:rPr>
          <w:rFonts w:eastAsia="Times New Roman"/>
          <w:bCs/>
        </w:rPr>
        <w:t>είναι</w:t>
      </w:r>
      <w:r>
        <w:rPr>
          <w:rFonts w:eastAsia="Times New Roman" w:cs="Times New Roman"/>
          <w:szCs w:val="24"/>
        </w:rPr>
        <w:t xml:space="preserve"> επί της ουσίας. Επί της ουσίας, έχουν διευκρινιστεί τα σημεία </w:t>
      </w:r>
      <w:r w:rsidRPr="008F0891">
        <w:rPr>
          <w:rFonts w:eastAsia="Times New Roman" w:cs="Times New Roman"/>
          <w:bCs/>
          <w:shd w:val="clear" w:color="auto" w:fill="FFFFFF"/>
        </w:rPr>
        <w:t>που</w:t>
      </w:r>
      <w:r>
        <w:rPr>
          <w:rFonts w:eastAsia="Times New Roman" w:cs="Times New Roman"/>
          <w:szCs w:val="24"/>
        </w:rPr>
        <w:t xml:space="preserve"> </w:t>
      </w:r>
      <w:r w:rsidRPr="00BA34D7">
        <w:rPr>
          <w:rFonts w:eastAsia="Times New Roman" w:cs="Times New Roman"/>
        </w:rPr>
        <w:t>πρέπει</w:t>
      </w:r>
      <w:r>
        <w:rPr>
          <w:rFonts w:eastAsia="Times New Roman" w:cs="Times New Roman"/>
        </w:rPr>
        <w:t>,</w:t>
      </w:r>
      <w:r>
        <w:rPr>
          <w:rFonts w:eastAsia="Times New Roman" w:cs="Times New Roman"/>
          <w:szCs w:val="24"/>
        </w:rPr>
        <w:t xml:space="preserve"> </w:t>
      </w:r>
      <w:r w:rsidRPr="00D477CE">
        <w:rPr>
          <w:rFonts w:eastAsia="Times New Roman" w:cs="Times New Roman"/>
        </w:rPr>
        <w:t>για να</w:t>
      </w:r>
      <w:r>
        <w:rPr>
          <w:rFonts w:eastAsia="Times New Roman" w:cs="Times New Roman"/>
          <w:szCs w:val="24"/>
        </w:rPr>
        <w:t xml:space="preserve"> μπορέσουμε </w:t>
      </w:r>
      <w:r w:rsidRPr="002314B3">
        <w:rPr>
          <w:rFonts w:eastAsia="Times New Roman"/>
          <w:bCs/>
          <w:shd w:val="clear" w:color="auto" w:fill="FFFFFF"/>
        </w:rPr>
        <w:t>να</w:t>
      </w:r>
      <w:r>
        <w:rPr>
          <w:rFonts w:eastAsia="Times New Roman" w:cs="Times New Roman"/>
          <w:szCs w:val="24"/>
        </w:rPr>
        <w:t xml:space="preserve"> προχωρήσουμε. </w:t>
      </w:r>
    </w:p>
    <w:p w14:paraId="77C037F0"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Ένα άλλο επιχείρημά σας είναι ότι η </w:t>
      </w:r>
      <w:r>
        <w:rPr>
          <w:rFonts w:eastAsia="Times New Roman" w:cs="Times New Roman"/>
          <w:szCs w:val="24"/>
        </w:rPr>
        <w:t>σ</w:t>
      </w:r>
      <w:r>
        <w:rPr>
          <w:rFonts w:eastAsia="Times New Roman" w:cs="Times New Roman"/>
          <w:szCs w:val="24"/>
        </w:rPr>
        <w:t xml:space="preserve">υμφωνία είναι αποτέλεσμα πίεσης του διεθνούς παράγοντα. Αν δεν είσαι η </w:t>
      </w:r>
      <w:r>
        <w:rPr>
          <w:rFonts w:eastAsia="Times New Roman" w:cs="Times New Roman"/>
          <w:szCs w:val="24"/>
        </w:rPr>
        <w:t>Β</w:t>
      </w:r>
      <w:r>
        <w:rPr>
          <w:rFonts w:eastAsia="Times New Roman" w:cs="Times New Roman"/>
          <w:szCs w:val="24"/>
        </w:rPr>
        <w:t>όρεια Κορέα και αν είσαι κράτος - μέλος που ανήκεις σε οργανισμούς, σε ομάδες κρατών κι έχεις συνερ</w:t>
      </w:r>
      <w:r>
        <w:rPr>
          <w:rFonts w:eastAsia="Times New Roman" w:cs="Times New Roman"/>
          <w:szCs w:val="24"/>
        </w:rPr>
        <w:t>γασίες, σχέσεις με  γειτονικές χώρες, προφανώς λαμβάνεις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σου τον διεθνή παράγοντα και δεν καταλαβαίνω γιατί να χρησιμοποιείται σαν επιλήψιμο το ότι τα συμφέροντα της χώρας αυτή τη στιγμή συμπίπτουν με τα συμφέροντα του διεθνούς παράγοντα.</w:t>
      </w:r>
    </w:p>
    <w:p w14:paraId="77C037F1" w14:textId="77777777" w:rsidR="006113A9" w:rsidRDefault="006B6F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Ένα άλλο</w:t>
      </w:r>
      <w:r>
        <w:rPr>
          <w:rFonts w:eastAsia="Times New Roman"/>
          <w:color w:val="222222"/>
          <w:szCs w:val="24"/>
          <w:shd w:val="clear" w:color="auto" w:fill="FFFFFF"/>
        </w:rPr>
        <w:t xml:space="preserve"> επιχείρημα είναι το δημοψήφισμα, το γιατί δεν κάνουμε δημοψήφισμα. Δεν θα αναλύσω αυτό που λέγεται, ότι </w:t>
      </w:r>
      <w:r>
        <w:rPr>
          <w:rFonts w:eastAsia="Times New Roman"/>
          <w:color w:val="222222"/>
          <w:szCs w:val="24"/>
          <w:shd w:val="clear" w:color="auto" w:fill="FFFFFF"/>
        </w:rPr>
        <w:lastRenderedPageBreak/>
        <w:t>πρέπει αυτή η χώρα να αποφασίζει για το όνομα μιας άλλης χώρας και θα πάω στην ουσία. Το πολίτευμά μας είναι η Προεδρευόμενη Κοινοβουλευτική Δημοκρατία</w:t>
      </w:r>
      <w:r>
        <w:rPr>
          <w:rFonts w:eastAsia="Times New Roman"/>
          <w:color w:val="222222"/>
          <w:szCs w:val="24"/>
          <w:shd w:val="clear" w:color="auto" w:fill="FFFFFF"/>
        </w:rPr>
        <w:t xml:space="preserve"> και το σύστημα είναι αντιπροσωπευτικό. Καλώς ή κακώς δεν έχουμε άμεση </w:t>
      </w:r>
      <w:r>
        <w:rPr>
          <w:rFonts w:eastAsia="Times New Roman"/>
          <w:color w:val="222222"/>
          <w:szCs w:val="24"/>
          <w:shd w:val="clear" w:color="auto" w:fill="FFFFFF"/>
        </w:rPr>
        <w:t>δ</w:t>
      </w:r>
      <w:r>
        <w:rPr>
          <w:rFonts w:eastAsia="Times New Roman"/>
          <w:color w:val="222222"/>
          <w:szCs w:val="24"/>
          <w:shd w:val="clear" w:color="auto" w:fill="FFFFFF"/>
        </w:rPr>
        <w:t>ημοκρατία. Τα δημοψηφίσματα μπορούν να αποτελέσουν ένα εργαλείο του πολιτεύματός μας για κάποια θέματα.</w:t>
      </w:r>
    </w:p>
    <w:p w14:paraId="77C037F2" w14:textId="77777777" w:rsidR="006113A9" w:rsidRDefault="006B6F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Το ερώτημα είναι αν μπορούμε να θέσουμε στον λαό ένα τέτοιο ζήτημα -ο λαός λειτο</w:t>
      </w:r>
      <w:r>
        <w:rPr>
          <w:rFonts w:eastAsia="Times New Roman"/>
          <w:color w:val="222222"/>
          <w:szCs w:val="24"/>
          <w:shd w:val="clear" w:color="auto" w:fill="FFFFFF"/>
        </w:rPr>
        <w:t xml:space="preserve">υργεί με θυμικό- αν μπορούμε να θέσουμε ένα ζήτημα που απαιτεί εξειδικευμένη γνώση, μία </w:t>
      </w:r>
      <w:r>
        <w:rPr>
          <w:rFonts w:eastAsia="Times New Roman"/>
          <w:color w:val="222222"/>
          <w:szCs w:val="24"/>
          <w:shd w:val="clear" w:color="auto" w:fill="FFFFFF"/>
        </w:rPr>
        <w:t>σ</w:t>
      </w:r>
      <w:r>
        <w:rPr>
          <w:rFonts w:eastAsia="Times New Roman"/>
          <w:color w:val="222222"/>
          <w:szCs w:val="24"/>
          <w:shd w:val="clear" w:color="auto" w:fill="FFFFFF"/>
        </w:rPr>
        <w:t>υμφωνία η οποία άπτεται των εθνικών, οικονομικών και γεωπολιτικών συμφερόντων της χώρας. Η γνώμη μου είναι ότι αυτό θα ήταν τελικά επικίνδυνο.</w:t>
      </w:r>
    </w:p>
    <w:p w14:paraId="77C037F3" w14:textId="77777777" w:rsidR="006113A9" w:rsidRDefault="006B6F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Να θυμίσω -το είπαν και άλλοι- ότι το θυμικό του ελληνικού λαού ήταν αυτό που είχε σαν αποτέλεσμα μετά τη </w:t>
      </w:r>
      <w:r>
        <w:rPr>
          <w:rFonts w:eastAsia="Times New Roman"/>
          <w:color w:val="222222"/>
          <w:szCs w:val="24"/>
          <w:shd w:val="clear" w:color="auto" w:fill="FFFFFF"/>
        </w:rPr>
        <w:t>Σ</w:t>
      </w:r>
      <w:r>
        <w:rPr>
          <w:rFonts w:eastAsia="Times New Roman"/>
          <w:color w:val="222222"/>
          <w:szCs w:val="24"/>
          <w:shd w:val="clear" w:color="auto" w:fill="FFFFFF"/>
        </w:rPr>
        <w:t xml:space="preserve">υνθήκη του Νεϊγύ το 1919 και τη Συνθήκη των Σεβρών το 1920, ο Ελευθέριος Βενιζέλος να μείνει εκτός Βουλής και καταλήξαμε στη Συνθήκη της Λοζάνης με </w:t>
      </w:r>
      <w:r>
        <w:rPr>
          <w:rFonts w:eastAsia="Times New Roman"/>
          <w:color w:val="222222"/>
          <w:szCs w:val="24"/>
          <w:shd w:val="clear" w:color="auto" w:fill="FFFFFF"/>
        </w:rPr>
        <w:t>τις απώλειες που ξέρουμε όλοι.</w:t>
      </w:r>
    </w:p>
    <w:p w14:paraId="77C037F4" w14:textId="77777777" w:rsidR="006113A9" w:rsidRDefault="006B6F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συνάδελφοι της Αντιπολίτευσης, και του ΠΑΣΟΚ και της Νέας Δημοκρατίας και όχι μόνο, ψαρεύετε σε </w:t>
      </w:r>
      <w:r>
        <w:rPr>
          <w:rFonts w:eastAsia="Times New Roman"/>
          <w:color w:val="222222"/>
          <w:szCs w:val="24"/>
          <w:shd w:val="clear" w:color="auto" w:fill="FFFFFF"/>
        </w:rPr>
        <w:lastRenderedPageBreak/>
        <w:t xml:space="preserve">θολά νερά και αυτό είναι επιζήμιο για τη χώρα. Αν νομίζετε ότι υπάρχουν Έλληνες οι οποίοι είναι ευχαριστημένοι </w:t>
      </w:r>
      <w:r>
        <w:rPr>
          <w:rFonts w:eastAsia="Times New Roman"/>
          <w:color w:val="222222"/>
          <w:szCs w:val="24"/>
          <w:shd w:val="clear" w:color="auto" w:fill="FFFFFF"/>
        </w:rPr>
        <w:t>που για δεκαετίες ένας γειτονικός λαός χρησιμοποιεί το όνομα, την ιστορία μας και τα σύμβολά μας, τότε κάνετε λάθος. Το χάλι που επέτρεψαν οι συντηρητικές κυβερνήσεις της χώρας, από τον Εμφύλιο έως τις ημέρες του ανεκδιήγητου και πατριδοκάπηλου Σαμαρά, είν</w:t>
      </w:r>
      <w:r>
        <w:rPr>
          <w:rFonts w:eastAsia="Times New Roman"/>
          <w:color w:val="222222"/>
          <w:szCs w:val="24"/>
          <w:shd w:val="clear" w:color="auto" w:fill="FFFFFF"/>
        </w:rPr>
        <w:t xml:space="preserve">αι αυτό που διορθώνουμε με αυτή τη </w:t>
      </w:r>
      <w:r>
        <w:rPr>
          <w:rFonts w:eastAsia="Times New Roman"/>
          <w:color w:val="222222"/>
          <w:szCs w:val="24"/>
          <w:shd w:val="clear" w:color="auto" w:fill="FFFFFF"/>
        </w:rPr>
        <w:t>σ</w:t>
      </w:r>
      <w:r>
        <w:rPr>
          <w:rFonts w:eastAsia="Times New Roman"/>
          <w:color w:val="222222"/>
          <w:szCs w:val="24"/>
          <w:shd w:val="clear" w:color="auto" w:fill="FFFFFF"/>
        </w:rPr>
        <w:t>υμφωνία.</w:t>
      </w:r>
    </w:p>
    <w:p w14:paraId="77C037F5" w14:textId="77777777" w:rsidR="006113A9" w:rsidRDefault="006B6F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Νομίζω ότι πετυχαίνουμε και κάτι περισσότερο.</w:t>
      </w:r>
    </w:p>
    <w:p w14:paraId="77C037F6" w14:textId="77777777" w:rsidR="006113A9" w:rsidRDefault="006B6FC4">
      <w:pPr>
        <w:spacing w:line="600" w:lineRule="auto"/>
        <w:ind w:firstLine="720"/>
        <w:contextualSpacing/>
        <w:jc w:val="both"/>
        <w:rPr>
          <w:rFonts w:eastAsia="Times New Roman"/>
          <w:color w:val="222222"/>
          <w:szCs w:val="24"/>
          <w:shd w:val="clear" w:color="auto" w:fill="FFFFFF"/>
        </w:rPr>
      </w:pPr>
      <w:r w:rsidRPr="003664B0">
        <w:rPr>
          <w:rFonts w:eastAsia="Times New Roman"/>
          <w:b/>
          <w:color w:val="222222"/>
          <w:szCs w:val="24"/>
          <w:shd w:val="clear" w:color="auto" w:fill="FFFFFF"/>
        </w:rPr>
        <w:t>ΠΡΟΕΔΡΕΥΩΝ (Μάριος Γεωργιάδης):</w:t>
      </w:r>
      <w:r>
        <w:rPr>
          <w:rFonts w:eastAsia="Times New Roman"/>
          <w:color w:val="222222"/>
          <w:szCs w:val="24"/>
          <w:shd w:val="clear" w:color="auto" w:fill="FFFFFF"/>
        </w:rPr>
        <w:t xml:space="preserve"> Κυρία συνάδελφε, ολοκληρώστε παρακαλώ.</w:t>
      </w:r>
    </w:p>
    <w:p w14:paraId="77C037F7" w14:textId="77777777" w:rsidR="006113A9" w:rsidRDefault="006B6FC4">
      <w:pPr>
        <w:spacing w:line="600" w:lineRule="auto"/>
        <w:ind w:firstLine="720"/>
        <w:contextualSpacing/>
        <w:jc w:val="both"/>
        <w:rPr>
          <w:rFonts w:eastAsia="Times New Roman"/>
          <w:color w:val="222222"/>
          <w:szCs w:val="24"/>
          <w:shd w:val="clear" w:color="auto" w:fill="FFFFFF"/>
        </w:rPr>
      </w:pPr>
      <w:r w:rsidRPr="00F251A1">
        <w:rPr>
          <w:rFonts w:eastAsia="Times New Roman"/>
          <w:b/>
          <w:color w:val="222222"/>
          <w:szCs w:val="24"/>
          <w:shd w:val="clear" w:color="auto" w:fill="FFFFFF"/>
        </w:rPr>
        <w:t>ΠΑΝΑΓΙΩΤΑ ΒΡΑΝΤΖΑ:</w:t>
      </w:r>
      <w:r>
        <w:rPr>
          <w:rFonts w:eastAsia="Times New Roman"/>
          <w:color w:val="222222"/>
          <w:szCs w:val="24"/>
          <w:shd w:val="clear" w:color="auto" w:fill="FFFFFF"/>
        </w:rPr>
        <w:t xml:space="preserve"> Τελειώνω σε δέκα δευτερόλεπτα, κύριε Πρόεδρε.</w:t>
      </w:r>
    </w:p>
    <w:p w14:paraId="77C037F8" w14:textId="77777777" w:rsidR="006113A9" w:rsidRDefault="006B6F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Οι πολιτικές αναταράξεις που </w:t>
      </w:r>
      <w:r>
        <w:rPr>
          <w:rFonts w:eastAsia="Times New Roman"/>
          <w:color w:val="222222"/>
          <w:szCs w:val="24"/>
          <w:shd w:val="clear" w:color="auto" w:fill="FFFFFF"/>
        </w:rPr>
        <w:t>προκαλεί, δείχνουν ότι το πολιτικό προσωπικό και τα κόμματα δυσκολεύονται να ακολουθήσουν τη νέα εποχή, δεν είναι σε θέση να καταλάβουν τις συνθήκες που χρειαζόμαστε για να προχωρήσουμε όχι μόνο στη χώρα, αλλά σε ολόκληρη την Ευρώπη και σε ολόκληρο τον κόσ</w:t>
      </w:r>
      <w:r>
        <w:rPr>
          <w:rFonts w:eastAsia="Times New Roman"/>
          <w:color w:val="222222"/>
          <w:szCs w:val="24"/>
          <w:shd w:val="clear" w:color="auto" w:fill="FFFFFF"/>
        </w:rPr>
        <w:t>μο.</w:t>
      </w:r>
    </w:p>
    <w:p w14:paraId="77C037F9" w14:textId="77777777" w:rsidR="006113A9" w:rsidRDefault="006B6F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Δυστυχώς, κύριοι της Νέας Δημοκρατίας και του ΠΑΣΟΚ, ταμπουρώνεστε  πίσω από τους φόβους σας και μετράτε το μπόι σας με τον ίσκιο σας. Η χώρα αξίζει πολύ περισσότερα από όσα μπορείτε να της προσφέρετε. </w:t>
      </w:r>
    </w:p>
    <w:p w14:paraId="77C037FA" w14:textId="77777777" w:rsidR="006113A9" w:rsidRDefault="006B6F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Έχω πει πολλές φορές ότι δεν τα κάναμε όλα καλά. </w:t>
      </w:r>
      <w:r>
        <w:rPr>
          <w:rFonts w:eastAsia="Times New Roman"/>
          <w:color w:val="222222"/>
          <w:szCs w:val="24"/>
          <w:shd w:val="clear" w:color="auto" w:fill="FFFFFF"/>
        </w:rPr>
        <w:t xml:space="preserve">Γίνεται, όμως, μία ειλικρινής προσπάθεια να αναβαθμίσουμε τη χώρα σε όλα τα επίπεδα. Προσωπικά θεωρώ ότι αυτή η </w:t>
      </w:r>
      <w:r>
        <w:rPr>
          <w:rFonts w:eastAsia="Times New Roman"/>
          <w:color w:val="222222"/>
          <w:szCs w:val="24"/>
          <w:shd w:val="clear" w:color="auto" w:fill="FFFFFF"/>
        </w:rPr>
        <w:t>σ</w:t>
      </w:r>
      <w:r>
        <w:rPr>
          <w:rFonts w:eastAsia="Times New Roman"/>
          <w:color w:val="222222"/>
          <w:szCs w:val="24"/>
          <w:shd w:val="clear" w:color="auto" w:fill="FFFFFF"/>
        </w:rPr>
        <w:t>υμφωνία ότι είναι μία παρακαταθήκη για τη χώρα και είμαι υπερήφανη που συμμετέχω με την ψήφο μου σε αυτήν.</w:t>
      </w:r>
    </w:p>
    <w:p w14:paraId="77C037FB" w14:textId="77777777" w:rsidR="006113A9" w:rsidRDefault="006B6F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Ευχαριστώ.</w:t>
      </w:r>
    </w:p>
    <w:p w14:paraId="77C037FC" w14:textId="77777777" w:rsidR="006113A9" w:rsidRDefault="006B6FC4">
      <w:pPr>
        <w:spacing w:line="600" w:lineRule="auto"/>
        <w:ind w:firstLine="720"/>
        <w:contextualSpacing/>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w:t>
      </w:r>
      <w:r>
        <w:rPr>
          <w:rFonts w:eastAsia="Times New Roman"/>
          <w:color w:val="222222"/>
          <w:szCs w:val="24"/>
          <w:shd w:val="clear" w:color="auto" w:fill="FFFFFF"/>
        </w:rPr>
        <w:t>τέρυγα του ΣΥΡΙΖΑ)</w:t>
      </w:r>
    </w:p>
    <w:p w14:paraId="77C037FD" w14:textId="77777777" w:rsidR="006113A9" w:rsidRDefault="006B6FC4">
      <w:pPr>
        <w:spacing w:line="600" w:lineRule="auto"/>
        <w:ind w:firstLine="720"/>
        <w:contextualSpacing/>
        <w:jc w:val="both"/>
        <w:rPr>
          <w:rFonts w:eastAsia="Times New Roman"/>
          <w:color w:val="222222"/>
          <w:szCs w:val="24"/>
          <w:shd w:val="clear" w:color="auto" w:fill="FFFFFF"/>
        </w:rPr>
      </w:pPr>
      <w:r w:rsidRPr="003664B0">
        <w:rPr>
          <w:rFonts w:eastAsia="Times New Roman"/>
          <w:b/>
          <w:color w:val="222222"/>
          <w:szCs w:val="24"/>
          <w:shd w:val="clear" w:color="auto" w:fill="FFFFFF"/>
        </w:rPr>
        <w:t>ΠΡΟΕΔΡΕΥΩΝ (Μάριος Γεωργιάδης):</w:t>
      </w:r>
      <w:r>
        <w:rPr>
          <w:rFonts w:eastAsia="Times New Roman"/>
          <w:color w:val="222222"/>
          <w:szCs w:val="24"/>
          <w:shd w:val="clear" w:color="auto" w:fill="FFFFFF"/>
        </w:rPr>
        <w:t xml:space="preserve"> Ο κ. Βεσυρόπουλος από την Κοινοβουλευτική Ομάδα της Νέας Δημοκρατίας, έχει τον λόγο.</w:t>
      </w:r>
    </w:p>
    <w:p w14:paraId="77C037FE" w14:textId="77777777" w:rsidR="006113A9" w:rsidRDefault="006B6F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Θα το πω για άλλη μία φορά ότι είναι επτά συνάδελφοι. Δεν τηρείτε τον χρόνο, οπότε άλλη μία ώρα θα είμαστε εδώ. Απλά σας</w:t>
      </w:r>
      <w:r>
        <w:rPr>
          <w:rFonts w:eastAsia="Times New Roman"/>
          <w:color w:val="222222"/>
          <w:szCs w:val="24"/>
          <w:shd w:val="clear" w:color="auto" w:fill="FFFFFF"/>
        </w:rPr>
        <w:t xml:space="preserve"> το λέω για να το ξέρετε.</w:t>
      </w:r>
      <w:r w:rsidRPr="00F94401">
        <w:rPr>
          <w:rFonts w:eastAsia="Times New Roman"/>
          <w:color w:val="222222"/>
          <w:szCs w:val="24"/>
          <w:shd w:val="clear" w:color="auto" w:fill="FFFFFF"/>
        </w:rPr>
        <w:t xml:space="preserve"> </w:t>
      </w:r>
      <w:r>
        <w:rPr>
          <w:rFonts w:eastAsia="Times New Roman"/>
          <w:color w:val="222222"/>
          <w:szCs w:val="24"/>
          <w:shd w:val="clear" w:color="auto" w:fill="FFFFFF"/>
        </w:rPr>
        <w:t xml:space="preserve">Ακόμη και στο </w:t>
      </w:r>
      <w:r>
        <w:rPr>
          <w:rFonts w:eastAsia="Times New Roman"/>
          <w:color w:val="222222"/>
          <w:szCs w:val="24"/>
          <w:shd w:val="clear" w:color="auto" w:fill="FFFFFF"/>
        </w:rPr>
        <w:t>εφτά</w:t>
      </w:r>
      <w:r>
        <w:rPr>
          <w:rFonts w:eastAsia="Times New Roman"/>
          <w:color w:val="222222"/>
          <w:szCs w:val="24"/>
          <w:shd w:val="clear" w:color="auto" w:fill="FFFFFF"/>
        </w:rPr>
        <w:t>λεπτο να πάμε, θέλουμε πενήντα λεπτά</w:t>
      </w:r>
    </w:p>
    <w:p w14:paraId="77C037FF" w14:textId="77777777" w:rsidR="006113A9" w:rsidRDefault="006B6F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Ελάτε, κύριε Βεσυρόπουλε.</w:t>
      </w:r>
    </w:p>
    <w:p w14:paraId="77C03800" w14:textId="77777777" w:rsidR="006113A9" w:rsidRDefault="006B6FC4">
      <w:pPr>
        <w:spacing w:line="600" w:lineRule="auto"/>
        <w:ind w:firstLine="720"/>
        <w:contextualSpacing/>
        <w:jc w:val="both"/>
        <w:rPr>
          <w:rFonts w:eastAsia="Times New Roman"/>
          <w:color w:val="222222"/>
          <w:szCs w:val="24"/>
          <w:shd w:val="clear" w:color="auto" w:fill="FFFFFF"/>
        </w:rPr>
      </w:pPr>
      <w:r w:rsidRPr="00F94401">
        <w:rPr>
          <w:rFonts w:eastAsia="Times New Roman"/>
          <w:b/>
          <w:color w:val="222222"/>
          <w:szCs w:val="24"/>
          <w:shd w:val="clear" w:color="auto" w:fill="FFFFFF"/>
        </w:rPr>
        <w:lastRenderedPageBreak/>
        <w:t>ΑΠΟΣΤΟΛΟΣ ΒΕΣΥΡΟΠΟΥΛΟΣ:</w:t>
      </w:r>
      <w:r>
        <w:rPr>
          <w:rFonts w:eastAsia="Times New Roman"/>
          <w:color w:val="222222"/>
          <w:szCs w:val="24"/>
          <w:shd w:val="clear" w:color="auto" w:fill="FFFFFF"/>
        </w:rPr>
        <w:t xml:space="preserve">  Ευχαριστώ, κύριε Πρόεδρε.</w:t>
      </w:r>
    </w:p>
    <w:p w14:paraId="77C03801" w14:textId="77777777" w:rsidR="006113A9" w:rsidRDefault="006B6F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συνάδελφοι, μια μικρή μειοψηφία επιχειρεί σήμερα να επιβάλει μία ολέθρια για τα εθνικά συμφέροντα </w:t>
      </w:r>
      <w:r>
        <w:rPr>
          <w:rFonts w:eastAsia="Times New Roman"/>
          <w:color w:val="222222"/>
          <w:szCs w:val="24"/>
          <w:shd w:val="clear" w:color="auto" w:fill="FFFFFF"/>
        </w:rPr>
        <w:t>σ</w:t>
      </w:r>
      <w:r>
        <w:rPr>
          <w:rFonts w:eastAsia="Times New Roman"/>
          <w:color w:val="222222"/>
          <w:szCs w:val="24"/>
          <w:shd w:val="clear" w:color="auto" w:fill="FFFFFF"/>
        </w:rPr>
        <w:t>υμφωνία όχι μόνο στην πλειοψηφία των πολιτών, αλλά και στην ίδια τη χώρα. Μια μικρή μειοψηφία υβρίζει και συκοφαντεί τη συντριπτική πλειοψη</w:t>
      </w:r>
      <w:r>
        <w:rPr>
          <w:rFonts w:eastAsia="Times New Roman"/>
          <w:color w:val="222222"/>
          <w:szCs w:val="24"/>
          <w:shd w:val="clear" w:color="auto" w:fill="FFFFFF"/>
        </w:rPr>
        <w:t>φία των πολιτών που αντιδρούν στη Συμφωνία των Πρεσπών. Μία μικρή μειοψηφία βάζει σε μία τεράστια περιπέτεια τη χώρα και ανοίγει τους ασκούς του αλυτρωτισμού εις βάρος της Μακεδονίας.</w:t>
      </w:r>
    </w:p>
    <w:p w14:paraId="77C03802" w14:textId="77777777" w:rsidR="006113A9" w:rsidRDefault="006B6F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Αυτή η μικρή μειοψηφία, που θέλει να αποκαλείται κυβέρνηση, δεν διαθέτει</w:t>
      </w:r>
      <w:r>
        <w:rPr>
          <w:rFonts w:eastAsia="Times New Roman"/>
          <w:color w:val="222222"/>
          <w:szCs w:val="24"/>
          <w:shd w:val="clear" w:color="auto" w:fill="FFFFFF"/>
        </w:rPr>
        <w:t xml:space="preserve"> την παραμικρή δημοκρατική νομιμοποίηση την κοινωνία. Τρέμει την οργή των πολιτών, για αυτό, άλλωστε, και αποφεύγει να θέσει τη </w:t>
      </w:r>
      <w:r>
        <w:rPr>
          <w:rFonts w:eastAsia="Times New Roman"/>
          <w:color w:val="222222"/>
          <w:szCs w:val="24"/>
          <w:shd w:val="clear" w:color="auto" w:fill="FFFFFF"/>
        </w:rPr>
        <w:t>σ</w:t>
      </w:r>
      <w:r>
        <w:rPr>
          <w:rFonts w:eastAsia="Times New Roman"/>
          <w:color w:val="222222"/>
          <w:szCs w:val="24"/>
          <w:shd w:val="clear" w:color="auto" w:fill="FFFFFF"/>
        </w:rPr>
        <w:t>υμφωνία στην κρίση των πολιτών.</w:t>
      </w:r>
    </w:p>
    <w:p w14:paraId="77C03803" w14:textId="77777777" w:rsidR="006113A9" w:rsidRDefault="006B6F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Από το 2017, όπως παραδέχθηκε ο πρώην Υπουργός Εξωτερικών, ο κ. Κοτζιάς, υπήρξαν διαπραγματεύσε</w:t>
      </w:r>
      <w:r>
        <w:rPr>
          <w:rFonts w:eastAsia="Times New Roman"/>
          <w:color w:val="222222"/>
          <w:szCs w:val="24"/>
          <w:shd w:val="clear" w:color="auto" w:fill="FFFFFF"/>
        </w:rPr>
        <w:t xml:space="preserve">ις, χωρίς βεβαίως να γνωρίζει κανείς τίποτα. Ενημέρωσε, μήπως, η Κυβέρνηση τους πολιτικούς Αρχηγούς για αυτή τη διαπραγμάτευση; Επιδίωξε τη διαμόρφωση μιας εθνικής γραμμής και συναίνεσης; </w:t>
      </w:r>
      <w:r>
        <w:rPr>
          <w:rFonts w:eastAsia="Times New Roman"/>
          <w:color w:val="222222"/>
          <w:szCs w:val="24"/>
          <w:shd w:val="clear" w:color="auto" w:fill="FFFFFF"/>
        </w:rPr>
        <w:lastRenderedPageBreak/>
        <w:t>Όχι! Και δεν το έκανε γιατί ποτέ δεν είχε εθνική γραμμή η ίδια, γιατ</w:t>
      </w:r>
      <w:r>
        <w:rPr>
          <w:rFonts w:eastAsia="Times New Roman"/>
          <w:color w:val="222222"/>
          <w:szCs w:val="24"/>
          <w:shd w:val="clear" w:color="auto" w:fill="FFFFFF"/>
        </w:rPr>
        <w:t>ί έχει αλλεργία σε έννοιες όπως «έθνος» και «πατρίδα». Η Κυβέρνηση εργαλειοποίησε το ζήτημα των Σκοπίων για να παραμείνει στην εξουσία και για να κερδίσει -όπως πιστεύει- την εύνοια του ξένου παράγοντα, που θέλει να εντάξει το κράτος των Σκοπίων στη δική τ</w:t>
      </w:r>
      <w:r>
        <w:rPr>
          <w:rFonts w:eastAsia="Times New Roman"/>
          <w:color w:val="222222"/>
          <w:szCs w:val="24"/>
          <w:shd w:val="clear" w:color="auto" w:fill="FFFFFF"/>
        </w:rPr>
        <w:t>ου επιρροή.</w:t>
      </w:r>
    </w:p>
    <w:p w14:paraId="77C03804" w14:textId="77777777" w:rsidR="006113A9" w:rsidRDefault="006B6F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Ναι, αυτό θα ήταν και η δική μας επιδίωξη: Να ενταχθεί το κράτος των Σκοπίων στη δυτική σφαίρα επιρροής και στο Ατλαντικό Σύμφωνο Ασφαλείας, όχι, όμως, να συμβεί αυτό με απαράδεκτες εθνικές υποχωρήσεις, ιδιαίτερα όταν η Ελλάδα δεν ήταν ο αδύναμ</w:t>
      </w:r>
      <w:r>
        <w:rPr>
          <w:rFonts w:eastAsia="Times New Roman"/>
          <w:color w:val="222222"/>
          <w:szCs w:val="24"/>
          <w:shd w:val="clear" w:color="auto" w:fill="FFFFFF"/>
        </w:rPr>
        <w:t>ος κρίκος αυτής της υπόθεσης.</w:t>
      </w:r>
    </w:p>
    <w:p w14:paraId="77C03805" w14:textId="77777777" w:rsidR="006113A9" w:rsidRDefault="006B6F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Ζήτησε ποτέ η Κυβέρνηση, κατά τη διάρκεια της διαπραγμάτευσης, </w:t>
      </w:r>
      <w:r>
        <w:rPr>
          <w:rFonts w:eastAsia="Times New Roman"/>
          <w:color w:val="222222"/>
          <w:szCs w:val="24"/>
          <w:shd w:val="clear" w:color="auto" w:fill="FFFFFF"/>
        </w:rPr>
        <w:t xml:space="preserve">τις </w:t>
      </w:r>
      <w:r>
        <w:rPr>
          <w:rFonts w:eastAsia="Times New Roman"/>
          <w:color w:val="222222"/>
          <w:szCs w:val="24"/>
          <w:shd w:val="clear" w:color="auto" w:fill="FFFFFF"/>
        </w:rPr>
        <w:t>απόψεις όχι μόνο των πολιτικών Αρχηγών, αλλά και των πολιτικών εκείνων και των διπλωματών που χειρίστηκαν με υποδειγματικό τρόπο, για τα εθνικά συμφέροντα, την</w:t>
      </w:r>
      <w:r>
        <w:rPr>
          <w:rFonts w:eastAsia="Times New Roman"/>
          <w:color w:val="222222"/>
          <w:szCs w:val="24"/>
          <w:shd w:val="clear" w:color="auto" w:fill="FFFFFF"/>
        </w:rPr>
        <w:t xml:space="preserve"> τότε προσπάθεια να μάς επιβληθούν επώδυνες λύσεις στο Βουκουρέστι; Όχι, γιατί πολύ απλά αμφιβάλλω αν διαπραγματεύτηκε ποτέ. Και υπάρχουν ένα σωρό λόγοι που συνηγορούν σε αυτό.</w:t>
      </w:r>
    </w:p>
    <w:p w14:paraId="77C03806" w14:textId="77777777" w:rsidR="006113A9" w:rsidRDefault="006B6F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Μας λέτε ότι η Κυβέρνηση πέτυχε να διαγραφούν αλυτρωτικές διατάξεις από το Σύντ</w:t>
      </w:r>
      <w:r>
        <w:rPr>
          <w:rFonts w:eastAsia="Times New Roman"/>
          <w:color w:val="222222"/>
          <w:szCs w:val="24"/>
          <w:shd w:val="clear" w:color="auto" w:fill="FFFFFF"/>
        </w:rPr>
        <w:t xml:space="preserve">αγμα των Σκοπίων. Ο κ. Κατρούγκαλος, μάλιστα, για να θολώσει τα νερά, κατέθεσε το παλιό </w:t>
      </w:r>
      <w:r>
        <w:rPr>
          <w:rFonts w:eastAsia="Times New Roman"/>
          <w:color w:val="222222"/>
          <w:szCs w:val="24"/>
          <w:shd w:val="clear" w:color="auto" w:fill="FFFFFF"/>
        </w:rPr>
        <w:t>σ</w:t>
      </w:r>
      <w:r>
        <w:rPr>
          <w:rFonts w:eastAsia="Times New Roman"/>
          <w:color w:val="222222"/>
          <w:szCs w:val="24"/>
          <w:shd w:val="clear" w:color="auto" w:fill="FFFFFF"/>
        </w:rPr>
        <w:t xml:space="preserve">ύνταγμα των Σκοπίων. Γιατί το έκανε; Για να μην αποκαλυφθεί η παραβίαση της </w:t>
      </w:r>
      <w:r>
        <w:rPr>
          <w:rFonts w:eastAsia="Times New Roman"/>
          <w:color w:val="222222"/>
          <w:szCs w:val="24"/>
          <w:shd w:val="clear" w:color="auto" w:fill="FFFFFF"/>
        </w:rPr>
        <w:t>σ</w:t>
      </w:r>
      <w:r>
        <w:rPr>
          <w:rFonts w:eastAsia="Times New Roman"/>
          <w:color w:val="222222"/>
          <w:szCs w:val="24"/>
          <w:shd w:val="clear" w:color="auto" w:fill="FFFFFF"/>
        </w:rPr>
        <w:t>υμφωνίας «με το καλημέρα» κιόλας, αφού το κράτος των Σκοπίων έθεσε ως προϋπόθεση, για να ι</w:t>
      </w:r>
      <w:r>
        <w:rPr>
          <w:rFonts w:eastAsia="Times New Roman"/>
          <w:color w:val="222222"/>
          <w:szCs w:val="24"/>
          <w:shd w:val="clear" w:color="auto" w:fill="FFFFFF"/>
        </w:rPr>
        <w:t xml:space="preserve">σχύσουν οι συνταγματικές αλλαγές, όχι μόνον την κύρωση από το ελληνικό Κοινοβούλιο της </w:t>
      </w:r>
      <w:r>
        <w:rPr>
          <w:rFonts w:eastAsia="Times New Roman"/>
          <w:color w:val="222222"/>
          <w:szCs w:val="24"/>
          <w:shd w:val="clear" w:color="auto" w:fill="FFFFFF"/>
        </w:rPr>
        <w:t>σ</w:t>
      </w:r>
      <w:r>
        <w:rPr>
          <w:rFonts w:eastAsia="Times New Roman"/>
          <w:color w:val="222222"/>
          <w:szCs w:val="24"/>
          <w:shd w:val="clear" w:color="auto" w:fill="FFFFFF"/>
        </w:rPr>
        <w:t xml:space="preserve">υμφωνίας, από την Ελλάδα, αλλά και την κύρωση του πρωτοκόλλου ένταξης της χώρας στο ΝΑΤΟ. Δηλαδή, θα τα δώσουμε όλα και μετά θα δούμε τις τροπολογίες που είναι πιθανόν </w:t>
      </w:r>
      <w:r>
        <w:rPr>
          <w:rFonts w:eastAsia="Times New Roman"/>
          <w:color w:val="222222"/>
          <w:szCs w:val="24"/>
          <w:shd w:val="clear" w:color="auto" w:fill="FFFFFF"/>
        </w:rPr>
        <w:t>να μεταβληθούν.</w:t>
      </w:r>
    </w:p>
    <w:p w14:paraId="77C03807" w14:textId="77777777" w:rsidR="006113A9" w:rsidRDefault="006B6F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Απόδειξη ότι η Κυβέρνηση δεν διαπραγματεύθηκε, είναι το γεγονός ότι δεν φρόντισε στο κείμενο της </w:t>
      </w:r>
      <w:r>
        <w:rPr>
          <w:rFonts w:eastAsia="Times New Roman"/>
          <w:color w:val="222222"/>
          <w:szCs w:val="24"/>
          <w:shd w:val="clear" w:color="auto" w:fill="FFFFFF"/>
        </w:rPr>
        <w:t>σ</w:t>
      </w:r>
      <w:r>
        <w:rPr>
          <w:rFonts w:eastAsia="Times New Roman"/>
          <w:color w:val="222222"/>
          <w:szCs w:val="24"/>
          <w:shd w:val="clear" w:color="auto" w:fill="FFFFFF"/>
        </w:rPr>
        <w:t xml:space="preserve">υμφωνίας να καταγραφούν αναλυτικά και με ακρίβεια ποιες διατάξεις του </w:t>
      </w:r>
      <w:r>
        <w:rPr>
          <w:rFonts w:eastAsia="Times New Roman"/>
          <w:color w:val="222222"/>
          <w:szCs w:val="24"/>
          <w:shd w:val="clear" w:color="auto" w:fill="FFFFFF"/>
        </w:rPr>
        <w:t>σ</w:t>
      </w:r>
      <w:r>
        <w:rPr>
          <w:rFonts w:eastAsia="Times New Roman"/>
          <w:color w:val="222222"/>
          <w:szCs w:val="24"/>
          <w:shd w:val="clear" w:color="auto" w:fill="FFFFFF"/>
        </w:rPr>
        <w:t>υντάγματος των Σκοπίων θα άλλαζ</w:t>
      </w:r>
      <w:r>
        <w:rPr>
          <w:rFonts w:eastAsia="Times New Roman"/>
          <w:color w:val="222222"/>
          <w:szCs w:val="24"/>
          <w:shd w:val="clear" w:color="auto" w:fill="FFFFFF"/>
        </w:rPr>
        <w:t>αν</w:t>
      </w:r>
      <w:r>
        <w:rPr>
          <w:rFonts w:eastAsia="Times New Roman"/>
          <w:color w:val="222222"/>
          <w:szCs w:val="24"/>
          <w:shd w:val="clear" w:color="auto" w:fill="FFFFFF"/>
        </w:rPr>
        <w:t xml:space="preserve"> και ποια θα ήταν η νέα διατύπωσή τους</w:t>
      </w:r>
      <w:r>
        <w:rPr>
          <w:rFonts w:eastAsia="Times New Roman"/>
          <w:color w:val="222222"/>
          <w:szCs w:val="24"/>
          <w:shd w:val="clear" w:color="auto" w:fill="FFFFFF"/>
        </w:rPr>
        <w:t>.</w:t>
      </w:r>
    </w:p>
    <w:p w14:paraId="77C03808" w14:textId="77777777" w:rsidR="006113A9" w:rsidRDefault="006B6F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Το χειρότερο, όμως, είναι ότι η παραχώρηση της μακεδονικής εθνότητας και η αναγνώριση της μακεδονικής γλώσσας, </w:t>
      </w:r>
      <w:r>
        <w:rPr>
          <w:rFonts w:eastAsia="Times New Roman"/>
          <w:color w:val="222222"/>
          <w:szCs w:val="24"/>
          <w:shd w:val="clear" w:color="auto" w:fill="FFFFFF"/>
        </w:rPr>
        <w:lastRenderedPageBreak/>
        <w:t>είναι οι πρώτες ύλες που θα εκθρέψουν και θα ενισχύσουν αυτόν τον αλυτρωτισμό.</w:t>
      </w:r>
    </w:p>
    <w:p w14:paraId="77C03809" w14:textId="77777777" w:rsidR="006113A9" w:rsidRDefault="006B6F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Ο «μακεδονισμός» είναι ο αλυτρωτισμός και το εθνικό αφήγημα για </w:t>
      </w:r>
      <w:r>
        <w:rPr>
          <w:rFonts w:eastAsia="Times New Roman"/>
          <w:color w:val="222222"/>
          <w:szCs w:val="24"/>
          <w:shd w:val="clear" w:color="auto" w:fill="FFFFFF"/>
        </w:rPr>
        <w:t>κάποιους στα Σκόπια. Σχετίζεται με ένα θεωρητικό σχήμα, σύμφωνα με το οποίο υπάρχουν: Η «Μακεδονία του Αιγαίου», που την έχει καταλάβει παράνομα η Ελλάδα, όπως λένε, και η «Μακεδονία του Πιρίν», που την έχει καταλάβει παράνομα η Βουλγαρία. Αυτό το δικαίωμα</w:t>
      </w:r>
      <w:r>
        <w:rPr>
          <w:rFonts w:eastAsia="Times New Roman"/>
          <w:color w:val="222222"/>
          <w:szCs w:val="24"/>
          <w:shd w:val="clear" w:color="auto" w:fill="FFFFFF"/>
        </w:rPr>
        <w:t xml:space="preserve"> τούς δίνεται με την απαράδεκτη αυτή </w:t>
      </w:r>
      <w:r>
        <w:rPr>
          <w:rFonts w:eastAsia="Times New Roman"/>
          <w:color w:val="222222"/>
          <w:szCs w:val="24"/>
          <w:shd w:val="clear" w:color="auto" w:fill="FFFFFF"/>
        </w:rPr>
        <w:t>σ</w:t>
      </w:r>
      <w:r>
        <w:rPr>
          <w:rFonts w:eastAsia="Times New Roman"/>
          <w:color w:val="222222"/>
          <w:szCs w:val="24"/>
          <w:shd w:val="clear" w:color="auto" w:fill="FFFFFF"/>
        </w:rPr>
        <w:t>υμφωνία να νομιμοποιήσουν αυτό το ακραίο και ανιστόρητο αφήγημα.</w:t>
      </w:r>
    </w:p>
    <w:p w14:paraId="77C0380A" w14:textId="77777777" w:rsidR="006113A9" w:rsidRDefault="006B6F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Υπάρχουν, όμως, και μία σειρά άλλων ζητημάτων. Θα αναφερθώ στα πιο σοβαρά από τα προβλήματα που δημιουργεί αυτή η </w:t>
      </w:r>
      <w:r>
        <w:rPr>
          <w:rFonts w:eastAsia="Times New Roman"/>
          <w:color w:val="222222"/>
          <w:szCs w:val="24"/>
          <w:shd w:val="clear" w:color="auto" w:fill="FFFFFF"/>
        </w:rPr>
        <w:t>σ</w:t>
      </w:r>
      <w:r>
        <w:rPr>
          <w:rFonts w:eastAsia="Times New Roman"/>
          <w:color w:val="222222"/>
          <w:szCs w:val="24"/>
          <w:shd w:val="clear" w:color="auto" w:fill="FFFFFF"/>
        </w:rPr>
        <w:t xml:space="preserve">υμφωνία. </w:t>
      </w:r>
    </w:p>
    <w:p w14:paraId="77C0380B" w14:textId="77777777" w:rsidR="006113A9" w:rsidRDefault="006B6F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Το πρώτο σχετίζεται με τα ελ</w:t>
      </w:r>
      <w:r>
        <w:rPr>
          <w:rFonts w:eastAsia="Times New Roman"/>
          <w:color w:val="222222"/>
          <w:szCs w:val="24"/>
          <w:shd w:val="clear" w:color="auto" w:fill="FFFFFF"/>
        </w:rPr>
        <w:t>ληνικά προϊόντα που περιέχουν την ένδειξη, το τοπωνύμιο της Μακεδονίας ή παράγωγά του. Με βάση τη Συμφωνία των Πρεσπών η δυνατότητα χρήσης αυτών των επωνυμιών θα περάσει πλέον από ειδική επιτροπή, η οποία θα εργάζεται επί τρία χρόνια για να επιλύει διαφορέ</w:t>
      </w:r>
      <w:r>
        <w:rPr>
          <w:rFonts w:eastAsia="Times New Roman"/>
          <w:color w:val="222222"/>
          <w:szCs w:val="24"/>
          <w:shd w:val="clear" w:color="auto" w:fill="FFFFFF"/>
        </w:rPr>
        <w:t>ς με τα αντίστοιχα εμπορικά σήματα των Σκοπίων.</w:t>
      </w:r>
    </w:p>
    <w:p w14:paraId="77C0380C" w14:textId="77777777" w:rsidR="006113A9" w:rsidRDefault="006B6F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Μόνο από αυτό προκύπτει ότι ήδη επωνυμίες και τα εμπορικά σήματα ελληνικών προϊόντων που χρησιμοποιούν τη λέξη «Μακεδονία» ή παράγωγά τους, είναι </w:t>
      </w:r>
      <w:r>
        <w:rPr>
          <w:rFonts w:eastAsia="Times New Roman"/>
          <w:color w:val="222222"/>
          <w:szCs w:val="24"/>
          <w:shd w:val="clear" w:color="auto" w:fill="FFFFFF"/>
        </w:rPr>
        <w:t xml:space="preserve">ήδη </w:t>
      </w:r>
      <w:r>
        <w:rPr>
          <w:rFonts w:eastAsia="Times New Roman"/>
          <w:color w:val="222222"/>
          <w:szCs w:val="24"/>
          <w:shd w:val="clear" w:color="auto" w:fill="FFFFFF"/>
        </w:rPr>
        <w:t>στον αέρα και θεωρούνται αμφισβητούμενες, αφού παραπέμποντ</w:t>
      </w:r>
      <w:r>
        <w:rPr>
          <w:rFonts w:eastAsia="Times New Roman"/>
          <w:color w:val="222222"/>
          <w:szCs w:val="24"/>
          <w:shd w:val="clear" w:color="auto" w:fill="FFFFFF"/>
        </w:rPr>
        <w:t>αι στην κρίση της επιτροπής.</w:t>
      </w:r>
    </w:p>
    <w:p w14:paraId="77C0380D" w14:textId="77777777" w:rsidR="006113A9" w:rsidRDefault="006B6F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Το δεύτερο είναι η λογοκρισία που επιβάλλεται σε όσους θέλουν να μιλούν για τον μακεδονικό αγώνα και τους μακεδονομάχους. Ήδη η Κυβέρνηση έχει κάνει το πρώτο βήμα. Εξαφάνισε τον Παύλο Μελά, τον έθεσε εκτός ύλης στα σχολικά βιβλία των </w:t>
      </w:r>
      <w:r>
        <w:rPr>
          <w:rFonts w:eastAsia="Times New Roman"/>
          <w:color w:val="222222"/>
          <w:szCs w:val="24"/>
          <w:shd w:val="clear" w:color="auto" w:fill="FFFFFF"/>
        </w:rPr>
        <w:t>ε</w:t>
      </w:r>
      <w:r>
        <w:rPr>
          <w:rFonts w:eastAsia="Times New Roman"/>
          <w:color w:val="222222"/>
          <w:szCs w:val="24"/>
          <w:shd w:val="clear" w:color="auto" w:fill="FFFFFF"/>
        </w:rPr>
        <w:t xml:space="preserve">σπερινών </w:t>
      </w:r>
      <w:r>
        <w:rPr>
          <w:rFonts w:eastAsia="Times New Roman"/>
          <w:color w:val="222222"/>
          <w:szCs w:val="24"/>
          <w:shd w:val="clear" w:color="auto" w:fill="FFFFFF"/>
        </w:rPr>
        <w:t>λ</w:t>
      </w:r>
      <w:r>
        <w:rPr>
          <w:rFonts w:eastAsia="Times New Roman"/>
          <w:color w:val="222222"/>
          <w:szCs w:val="24"/>
          <w:shd w:val="clear" w:color="auto" w:fill="FFFFFF"/>
        </w:rPr>
        <w:t>υκείων.</w:t>
      </w:r>
    </w:p>
    <w:p w14:paraId="77C0380E" w14:textId="77777777" w:rsidR="006113A9" w:rsidRDefault="006B6F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Με </w:t>
      </w:r>
      <w:r>
        <w:rPr>
          <w:rFonts w:eastAsia="Times New Roman"/>
          <w:color w:val="222222"/>
          <w:szCs w:val="24"/>
          <w:shd w:val="clear" w:color="auto" w:fill="FFFFFF"/>
        </w:rPr>
        <w:t xml:space="preserve">το άρθρο 6 της </w:t>
      </w:r>
      <w:r>
        <w:rPr>
          <w:rFonts w:eastAsia="Times New Roman"/>
          <w:color w:val="222222"/>
          <w:szCs w:val="24"/>
          <w:shd w:val="clear" w:color="auto" w:fill="FFFFFF"/>
        </w:rPr>
        <w:t>σ</w:t>
      </w:r>
      <w:r>
        <w:rPr>
          <w:rFonts w:eastAsia="Times New Roman"/>
          <w:color w:val="222222"/>
          <w:szCs w:val="24"/>
          <w:shd w:val="clear" w:color="auto" w:fill="FFFFFF"/>
        </w:rPr>
        <w:t>υμφωνίας προβλέπεται ότι θα αποτρέπονται ιδιώτες από ενέργειες που υποδαυλίζουν εχθρότητα. Δηλαδή, αν κάποιος επικαλείται τον εθνικοαπελευθερωτικό μακεδονικό Αγώνα και τον Παύλο Μελά θα υποδαυλίζει την εχθρότητα και θα παρανομεί.</w:t>
      </w:r>
    </w:p>
    <w:p w14:paraId="77C0380F" w14:textId="77777777" w:rsidR="006113A9" w:rsidRDefault="006B6F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Το τρίτο ζ</w:t>
      </w:r>
      <w:r>
        <w:rPr>
          <w:rFonts w:eastAsia="Times New Roman"/>
          <w:color w:val="222222"/>
          <w:szCs w:val="24"/>
          <w:shd w:val="clear" w:color="auto" w:fill="FFFFFF"/>
        </w:rPr>
        <w:t xml:space="preserve">ήτημα είναι ότι ενώ η Ελλάδα -δηλαδή ο κ. Τσίπρας και οι πρόθυμοι- αναγνωρίζουν τη μακεδονική ταυτότητα και γλώσσα, το κράτος των Σκοπίων χαρακτηρίζει την ελληνική </w:t>
      </w:r>
      <w:r>
        <w:rPr>
          <w:rFonts w:eastAsia="Times New Roman"/>
          <w:color w:val="222222"/>
          <w:szCs w:val="24"/>
          <w:shd w:val="clear" w:color="auto" w:fill="FFFFFF"/>
        </w:rPr>
        <w:lastRenderedPageBreak/>
        <w:t xml:space="preserve">περιοχή, με την οποία συνορεύει, ως «βόρεια περιοχή του πρώτου μέρους», αντί μιας ξεκάθαρης </w:t>
      </w:r>
      <w:r>
        <w:rPr>
          <w:rFonts w:eastAsia="Times New Roman"/>
          <w:color w:val="222222"/>
          <w:szCs w:val="24"/>
          <w:shd w:val="clear" w:color="auto" w:fill="FFFFFF"/>
        </w:rPr>
        <w:t>αναφοράς σε ελληνική Μακεδονία. Είναι το άρθρο 7 παράγραφος 2.</w:t>
      </w:r>
    </w:p>
    <w:p w14:paraId="77C03810" w14:textId="77777777" w:rsidR="006113A9" w:rsidRDefault="006B6F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δεν μπορεί μία μειοψηφία, χωρίς δημοκρατική νομιμοποίηση, μια κυβέρνηση-κουρελού και μία συγκυριακή κοινοβουλευτική πλειοψηφία, που θα σχηματιστεί από Βουλευτές μι</w:t>
      </w:r>
      <w:r>
        <w:rPr>
          <w:rFonts w:eastAsia="Times New Roman"/>
          <w:color w:val="222222"/>
          <w:szCs w:val="24"/>
          <w:shd w:val="clear" w:color="auto" w:fill="FFFFFF"/>
        </w:rPr>
        <w:t xml:space="preserve">ας χρήσης, που δεν πρόκειται να ξαναδούν τη </w:t>
      </w:r>
      <w:r w:rsidRPr="008C656E">
        <w:rPr>
          <w:rFonts w:eastAsia="Times New Roman"/>
          <w:color w:val="222222"/>
          <w:szCs w:val="24"/>
          <w:shd w:val="clear" w:color="auto" w:fill="FFFFFF"/>
        </w:rPr>
        <w:t>Βουλή</w:t>
      </w:r>
      <w:r>
        <w:rPr>
          <w:rFonts w:eastAsia="Times New Roman"/>
          <w:color w:val="222222"/>
          <w:szCs w:val="24"/>
          <w:shd w:val="clear" w:color="auto" w:fill="FFFFFF"/>
        </w:rPr>
        <w:t xml:space="preserve">, να κυρώσει αυτή τη </w:t>
      </w:r>
      <w:r>
        <w:rPr>
          <w:rFonts w:eastAsia="Times New Roman"/>
          <w:color w:val="222222"/>
          <w:szCs w:val="24"/>
          <w:shd w:val="clear" w:color="auto" w:fill="FFFFFF"/>
        </w:rPr>
        <w:t>σ</w:t>
      </w:r>
      <w:r>
        <w:rPr>
          <w:rFonts w:eastAsia="Times New Roman"/>
          <w:color w:val="222222"/>
          <w:szCs w:val="24"/>
          <w:shd w:val="clear" w:color="auto" w:fill="FFFFFF"/>
        </w:rPr>
        <w:t>υμφωνία. Αυτού του είδους τις συμφωνίες τις εγκρίνουν ή τις απορρίπτουν οι πολίτες. Και επειδή ξέρετε ποια είναι η θέληση των πολιτών, την εμποδίζεται να εκφραστεί.</w:t>
      </w:r>
    </w:p>
    <w:p w14:paraId="77C03811" w14:textId="77777777" w:rsidR="006113A9" w:rsidRDefault="006B6F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Άκουσα και διάφορα ευφυολογήματα για τη στάση της Νέας Δημοκρατίας. Τολμήστε, όμως, να παραπέμψετε την υπογραφή της </w:t>
      </w:r>
      <w:r>
        <w:rPr>
          <w:rFonts w:eastAsia="Times New Roman"/>
          <w:color w:val="222222"/>
          <w:szCs w:val="24"/>
          <w:shd w:val="clear" w:color="auto" w:fill="FFFFFF"/>
        </w:rPr>
        <w:t>σ</w:t>
      </w:r>
      <w:r>
        <w:rPr>
          <w:rFonts w:eastAsia="Times New Roman"/>
          <w:color w:val="222222"/>
          <w:szCs w:val="24"/>
          <w:shd w:val="clear" w:color="auto" w:fill="FFFFFF"/>
        </w:rPr>
        <w:t xml:space="preserve">υμφωνίας για μετά τις εκλογές. Γιατί δεν το κάνετε; Γιατί ξέρετε ότι η Νέα Δημοκρατία ποτέ δεν θα κυρώσει αυτή τη </w:t>
      </w:r>
      <w:r>
        <w:rPr>
          <w:rFonts w:eastAsia="Times New Roman"/>
          <w:color w:val="222222"/>
          <w:szCs w:val="24"/>
          <w:shd w:val="clear" w:color="auto" w:fill="FFFFFF"/>
        </w:rPr>
        <w:t>σ</w:t>
      </w:r>
      <w:r>
        <w:rPr>
          <w:rFonts w:eastAsia="Times New Roman"/>
          <w:color w:val="222222"/>
          <w:szCs w:val="24"/>
          <w:shd w:val="clear" w:color="auto" w:fill="FFFFFF"/>
        </w:rPr>
        <w:t>υμφωνία. Γιατί δεν είμασ</w:t>
      </w:r>
      <w:r>
        <w:rPr>
          <w:rFonts w:eastAsia="Times New Roman"/>
          <w:color w:val="222222"/>
          <w:szCs w:val="24"/>
          <w:shd w:val="clear" w:color="auto" w:fill="FFFFFF"/>
        </w:rPr>
        <w:t>τε ίδιοι, γιατί για εμάς λέξεις όπως «πατρίδα» και «εθνική συνείδηση» σημαίνουν πολλά και όταν θίγονται υπάρχει μόνο μία λέξη: «</w:t>
      </w:r>
      <w:r>
        <w:rPr>
          <w:rFonts w:eastAsia="Times New Roman"/>
          <w:color w:val="222222"/>
          <w:szCs w:val="24"/>
          <w:shd w:val="clear" w:color="auto" w:fill="FFFFFF"/>
        </w:rPr>
        <w:t>ό</w:t>
      </w:r>
      <w:r>
        <w:rPr>
          <w:rFonts w:eastAsia="Times New Roman"/>
          <w:color w:val="222222"/>
          <w:szCs w:val="24"/>
          <w:shd w:val="clear" w:color="auto" w:fill="FFFFFF"/>
        </w:rPr>
        <w:t>χι».</w:t>
      </w:r>
    </w:p>
    <w:p w14:paraId="77C03812" w14:textId="77777777" w:rsidR="006113A9" w:rsidRDefault="006B6F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Σας ευχαριστώ.</w:t>
      </w:r>
    </w:p>
    <w:p w14:paraId="77C03813" w14:textId="77777777" w:rsidR="006113A9" w:rsidRDefault="006B6FC4">
      <w:pPr>
        <w:spacing w:line="600" w:lineRule="auto"/>
        <w:ind w:firstLine="720"/>
        <w:contextualSpacing/>
        <w:jc w:val="center"/>
        <w:rPr>
          <w:rFonts w:eastAsia="Times New Roman"/>
          <w:color w:val="222222"/>
          <w:szCs w:val="24"/>
          <w:shd w:val="clear" w:color="auto" w:fill="FFFFFF"/>
        </w:rPr>
      </w:pPr>
      <w:r>
        <w:rPr>
          <w:rFonts w:eastAsia="Times New Roman"/>
          <w:color w:val="222222"/>
          <w:szCs w:val="24"/>
          <w:shd w:val="clear" w:color="auto" w:fill="FFFFFF"/>
        </w:rPr>
        <w:lastRenderedPageBreak/>
        <w:t>(Χειροκροτήματα από την πτέρυγα της Νέας Δημοκρατίας)</w:t>
      </w:r>
    </w:p>
    <w:p w14:paraId="77C03814" w14:textId="77777777" w:rsidR="006113A9" w:rsidRDefault="006B6FC4">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ΠΡΟΕΔΡΕΥΩΝ (Μάριος Γεωργιάδης):</w:t>
      </w:r>
      <w:r>
        <w:rPr>
          <w:rFonts w:eastAsia="Times New Roman"/>
          <w:color w:val="222222"/>
          <w:szCs w:val="24"/>
          <w:shd w:val="clear" w:color="auto" w:fill="FFFFFF"/>
        </w:rPr>
        <w:t xml:space="preserve"> Ευχαριστούμε.</w:t>
      </w:r>
    </w:p>
    <w:p w14:paraId="77C03815" w14:textId="77777777" w:rsidR="006113A9" w:rsidRDefault="006B6F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Ήσασταν</w:t>
      </w:r>
      <w:r>
        <w:rPr>
          <w:rFonts w:eastAsia="Times New Roman"/>
          <w:color w:val="222222"/>
          <w:szCs w:val="24"/>
          <w:shd w:val="clear" w:color="auto" w:fill="FFFFFF"/>
        </w:rPr>
        <w:t xml:space="preserve"> και ο πρώτος που έκανε οικονομία στον χρόνο.</w:t>
      </w:r>
    </w:p>
    <w:p w14:paraId="77C03816" w14:textId="77777777" w:rsidR="006113A9" w:rsidRDefault="006B6F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Η κ</w:t>
      </w:r>
      <w:r>
        <w:rPr>
          <w:rFonts w:eastAsia="Times New Roman"/>
          <w:color w:val="222222"/>
          <w:szCs w:val="24"/>
          <w:shd w:val="clear" w:color="auto" w:fill="FFFFFF"/>
        </w:rPr>
        <w:t>.</w:t>
      </w:r>
      <w:r>
        <w:rPr>
          <w:rFonts w:eastAsia="Times New Roman"/>
          <w:color w:val="222222"/>
          <w:szCs w:val="24"/>
          <w:shd w:val="clear" w:color="auto" w:fill="FFFFFF"/>
        </w:rPr>
        <w:t xml:space="preserve"> Ασημακοπούλου από τη Νέα Δημοκρατία έχει τον λόγο τώρα για επτά λεπτά.</w:t>
      </w:r>
    </w:p>
    <w:p w14:paraId="77C03817" w14:textId="77777777" w:rsidR="006113A9" w:rsidRDefault="006B6FC4">
      <w:pPr>
        <w:spacing w:line="600" w:lineRule="auto"/>
        <w:ind w:firstLine="720"/>
        <w:contextualSpacing/>
        <w:jc w:val="both"/>
        <w:rPr>
          <w:rFonts w:eastAsia="Times New Roman"/>
          <w:color w:val="222222"/>
          <w:szCs w:val="24"/>
          <w:shd w:val="clear" w:color="auto" w:fill="FFFFFF"/>
        </w:rPr>
      </w:pPr>
      <w:r w:rsidRPr="00723350">
        <w:rPr>
          <w:rFonts w:eastAsia="Times New Roman"/>
          <w:b/>
          <w:color w:val="222222"/>
          <w:szCs w:val="24"/>
          <w:shd w:val="clear" w:color="auto" w:fill="FFFFFF"/>
        </w:rPr>
        <w:t>ΑΝΝΑ</w:t>
      </w:r>
      <w:r>
        <w:rPr>
          <w:rFonts w:eastAsia="Times New Roman"/>
          <w:b/>
          <w:color w:val="222222"/>
          <w:szCs w:val="24"/>
          <w:shd w:val="clear" w:color="auto" w:fill="FFFFFF"/>
        </w:rPr>
        <w:t xml:space="preserve"> </w:t>
      </w:r>
      <w:r w:rsidRPr="00723350">
        <w:rPr>
          <w:rFonts w:eastAsia="Times New Roman"/>
          <w:b/>
          <w:color w:val="222222"/>
          <w:szCs w:val="24"/>
          <w:shd w:val="clear" w:color="auto" w:fill="FFFFFF"/>
        </w:rPr>
        <w:t>-</w:t>
      </w:r>
      <w:r>
        <w:rPr>
          <w:rFonts w:eastAsia="Times New Roman"/>
          <w:b/>
          <w:color w:val="222222"/>
          <w:szCs w:val="24"/>
          <w:shd w:val="clear" w:color="auto" w:fill="FFFFFF"/>
        </w:rPr>
        <w:t xml:space="preserve"> </w:t>
      </w:r>
      <w:r w:rsidRPr="00723350">
        <w:rPr>
          <w:rFonts w:eastAsia="Times New Roman"/>
          <w:b/>
          <w:color w:val="222222"/>
          <w:szCs w:val="24"/>
          <w:shd w:val="clear" w:color="auto" w:fill="FFFFFF"/>
        </w:rPr>
        <w:t>ΜΙΣΕΛ ΑΣΗΜΑΚΟΠΟΥΛΟΥ:</w:t>
      </w:r>
      <w:r>
        <w:rPr>
          <w:rFonts w:eastAsia="Times New Roman"/>
          <w:color w:val="222222"/>
          <w:szCs w:val="24"/>
          <w:shd w:val="clear" w:color="auto" w:fill="FFFFFF"/>
        </w:rPr>
        <w:t xml:space="preserve"> Ευχαριστώ, κύριε Πρόεδρε.</w:t>
      </w:r>
    </w:p>
    <w:p w14:paraId="77C03818" w14:textId="77777777" w:rsidR="006113A9" w:rsidRDefault="006B6F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είναι μία ιστορική στιγμή, είναι μία ιστορική συνε</w:t>
      </w:r>
      <w:r>
        <w:rPr>
          <w:rFonts w:eastAsia="Times New Roman"/>
          <w:color w:val="222222"/>
          <w:szCs w:val="24"/>
          <w:shd w:val="clear" w:color="auto" w:fill="FFFFFF"/>
        </w:rPr>
        <w:t>δρίαση και θα κλείσει με μία ιστορική ψηφοφορία όπου θα αποφασίσουμε για ένα κορυφαίο εθνικό θέμα. Η συμβολή μου στο αποτέλεσμα αυτό, όπως και όλων των Βουλευτών, είναι μία ψήφος.</w:t>
      </w:r>
    </w:p>
    <w:p w14:paraId="77C03819" w14:textId="77777777" w:rsidR="006113A9" w:rsidRDefault="006B6FC4">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Επιτρέψτε μου, λοιπόν, και για λόγους συναισθηματικής φόρτισης να αιτιολογήσω την ψήφο μου με μία σύντομη βιωματική αναφορά. </w:t>
      </w:r>
    </w:p>
    <w:p w14:paraId="77C0381A" w14:textId="77777777" w:rsidR="006113A9" w:rsidRDefault="006B6FC4">
      <w:pPr>
        <w:spacing w:line="600" w:lineRule="auto"/>
        <w:ind w:firstLine="720"/>
        <w:contextualSpacing/>
        <w:jc w:val="both"/>
        <w:rPr>
          <w:rFonts w:eastAsia="Times New Roman"/>
          <w:szCs w:val="24"/>
        </w:rPr>
      </w:pPr>
      <w:r>
        <w:rPr>
          <w:rFonts w:eastAsia="Times New Roman"/>
          <w:color w:val="222222"/>
          <w:szCs w:val="24"/>
          <w:shd w:val="clear" w:color="auto" w:fill="FFFFFF"/>
        </w:rPr>
        <w:t>Ξεκίνησα την πολιτική μου σταδιοδρομία ως δημοτική σύμβουλος Ιωαννίνων και εξελέγην την πρώτη φορά με διαφορά μόλις μίας ψήφου. Αυ</w:t>
      </w:r>
      <w:r>
        <w:rPr>
          <w:rFonts w:eastAsia="Times New Roman"/>
          <w:color w:val="222222"/>
          <w:szCs w:val="24"/>
          <w:shd w:val="clear" w:color="auto" w:fill="FFFFFF"/>
        </w:rPr>
        <w:t xml:space="preserve">τήν τη μία ψήφο ποτέ δεν την ξέχασα και </w:t>
      </w:r>
      <w:r>
        <w:rPr>
          <w:rFonts w:eastAsia="Times New Roman"/>
          <w:color w:val="222222"/>
          <w:szCs w:val="24"/>
          <w:shd w:val="clear" w:color="auto" w:fill="FFFFFF"/>
        </w:rPr>
        <w:lastRenderedPageBreak/>
        <w:t>στη μετέπειτα διαδρομή μου, ως Βουλευτής Ιωαννίνων, ως Βουλευτής Β΄ Αθηνών. Και δεν ξεχνώ ποτέ ότι η παρουσία μου στο Βήμα στην Εθνική Αντιπροσωπεία έχει ως αφετηρία αυτήν τη μία ψήφο</w:t>
      </w:r>
      <w:r>
        <w:rPr>
          <w:rFonts w:eastAsia="Times New Roman" w:cs="Times New Roman"/>
          <w:szCs w:val="24"/>
        </w:rPr>
        <w:t>.</w:t>
      </w:r>
      <w:r>
        <w:rPr>
          <w:rFonts w:eastAsia="Times New Roman" w:cs="Times New Roman"/>
          <w:szCs w:val="24"/>
        </w:rPr>
        <w:t xml:space="preserve"> </w:t>
      </w:r>
      <w:r w:rsidRPr="00FD0ADD">
        <w:rPr>
          <w:rFonts w:eastAsia="Times New Roman"/>
          <w:szCs w:val="24"/>
        </w:rPr>
        <w:t>Πολλώ δε μάλλον σ</w:t>
      </w:r>
      <w:r>
        <w:rPr>
          <w:rFonts w:eastAsia="Times New Roman"/>
          <w:szCs w:val="24"/>
        </w:rPr>
        <w:t xml:space="preserve">ήμερα, </w:t>
      </w:r>
      <w:r w:rsidRPr="00FD0ADD">
        <w:rPr>
          <w:rFonts w:eastAsia="Times New Roman"/>
          <w:szCs w:val="24"/>
        </w:rPr>
        <w:t xml:space="preserve">σήμερα </w:t>
      </w:r>
      <w:r w:rsidRPr="00FD0ADD">
        <w:rPr>
          <w:rFonts w:eastAsia="Times New Roman"/>
          <w:szCs w:val="24"/>
        </w:rPr>
        <w:t>που η κάθε μία ψήφος έχει ιστορική αξία και σημασία</w:t>
      </w:r>
      <w:r>
        <w:rPr>
          <w:rFonts w:eastAsia="Times New Roman"/>
          <w:szCs w:val="24"/>
        </w:rPr>
        <w:t xml:space="preserve">. Θεωρητικά, όταν εκλέγεσαι, </w:t>
      </w:r>
      <w:r w:rsidRPr="00FD0ADD">
        <w:rPr>
          <w:rFonts w:eastAsia="Times New Roman"/>
          <w:szCs w:val="24"/>
        </w:rPr>
        <w:t>πρέπει η ψήφος σου να αντικατοπτρίζει και να εκφράζει αυτούς που εκπροσωπείς</w:t>
      </w:r>
      <w:r w:rsidRPr="00F61A67">
        <w:rPr>
          <w:rFonts w:eastAsia="Times New Roman"/>
          <w:szCs w:val="24"/>
        </w:rPr>
        <w:t>.</w:t>
      </w:r>
      <w:r w:rsidRPr="00FD0ADD">
        <w:rPr>
          <w:rFonts w:eastAsia="Times New Roman"/>
          <w:szCs w:val="24"/>
        </w:rPr>
        <w:t xml:space="preserve"> Αυτό λέγεται ευθύνη</w:t>
      </w:r>
      <w:r>
        <w:rPr>
          <w:rFonts w:eastAsia="Times New Roman"/>
          <w:szCs w:val="24"/>
        </w:rPr>
        <w:t>,</w:t>
      </w:r>
      <w:r w:rsidRPr="00FD0ADD">
        <w:rPr>
          <w:rFonts w:eastAsia="Times New Roman"/>
          <w:szCs w:val="24"/>
        </w:rPr>
        <w:t xml:space="preserve"> αυτό λέγεται </w:t>
      </w:r>
      <w:r>
        <w:rPr>
          <w:rFonts w:eastAsia="Times New Roman"/>
          <w:szCs w:val="24"/>
        </w:rPr>
        <w:t>δ</w:t>
      </w:r>
      <w:r w:rsidRPr="00FD0ADD">
        <w:rPr>
          <w:rFonts w:eastAsia="Times New Roman"/>
          <w:szCs w:val="24"/>
        </w:rPr>
        <w:t>ημοκρατία</w:t>
      </w:r>
      <w:r>
        <w:rPr>
          <w:rFonts w:eastAsia="Times New Roman"/>
          <w:szCs w:val="24"/>
        </w:rPr>
        <w:t xml:space="preserve">. </w:t>
      </w:r>
    </w:p>
    <w:p w14:paraId="77C0381B" w14:textId="77777777" w:rsidR="006113A9" w:rsidRDefault="006B6FC4">
      <w:pPr>
        <w:spacing w:line="600" w:lineRule="auto"/>
        <w:ind w:firstLine="720"/>
        <w:contextualSpacing/>
        <w:jc w:val="both"/>
        <w:rPr>
          <w:rFonts w:eastAsia="Times New Roman"/>
          <w:szCs w:val="24"/>
        </w:rPr>
      </w:pPr>
      <w:r>
        <w:rPr>
          <w:rFonts w:eastAsia="Times New Roman"/>
          <w:szCs w:val="24"/>
        </w:rPr>
        <w:t>Και δεν χωρά αμφιβολία ότι</w:t>
      </w:r>
      <w:r w:rsidRPr="00FD0ADD">
        <w:rPr>
          <w:rFonts w:eastAsia="Times New Roman"/>
          <w:szCs w:val="24"/>
        </w:rPr>
        <w:t xml:space="preserve"> στη συντριπτική του πλει</w:t>
      </w:r>
      <w:r w:rsidRPr="00FD0ADD">
        <w:rPr>
          <w:rFonts w:eastAsia="Times New Roman"/>
          <w:szCs w:val="24"/>
        </w:rPr>
        <w:t>οψηφία ο ελληνικός λαός είναι κατά της Συμφωνίας των Πρεσπών</w:t>
      </w:r>
      <w:r>
        <w:rPr>
          <w:rFonts w:eastAsia="Times New Roman"/>
          <w:szCs w:val="24"/>
        </w:rPr>
        <w:t>.</w:t>
      </w:r>
      <w:r w:rsidRPr="00FD0ADD">
        <w:rPr>
          <w:rFonts w:eastAsia="Times New Roman"/>
          <w:szCs w:val="24"/>
        </w:rPr>
        <w:t xml:space="preserve"> Μόλις</w:t>
      </w:r>
      <w:r>
        <w:rPr>
          <w:rFonts w:eastAsia="Times New Roman"/>
          <w:szCs w:val="24"/>
        </w:rPr>
        <w:t xml:space="preserve"> ούτε ένας </w:t>
      </w:r>
      <w:r w:rsidRPr="00FD0ADD">
        <w:rPr>
          <w:rFonts w:eastAsia="Times New Roman"/>
          <w:szCs w:val="24"/>
        </w:rPr>
        <w:t xml:space="preserve">στους </w:t>
      </w:r>
      <w:r>
        <w:rPr>
          <w:rFonts w:eastAsia="Times New Roman"/>
          <w:szCs w:val="24"/>
        </w:rPr>
        <w:t>πέντε δεν</w:t>
      </w:r>
      <w:r w:rsidRPr="00FD0ADD">
        <w:rPr>
          <w:rFonts w:eastAsia="Times New Roman"/>
          <w:szCs w:val="24"/>
        </w:rPr>
        <w:t xml:space="preserve"> είναι σύμφωνος με τη Συμφωνία των Πρεσπών</w:t>
      </w:r>
      <w:r w:rsidRPr="007F41B3">
        <w:rPr>
          <w:rFonts w:eastAsia="Times New Roman"/>
          <w:szCs w:val="24"/>
        </w:rPr>
        <w:t>.</w:t>
      </w:r>
      <w:r w:rsidRPr="00FD0ADD">
        <w:rPr>
          <w:rFonts w:eastAsia="Times New Roman"/>
          <w:szCs w:val="24"/>
        </w:rPr>
        <w:t xml:space="preserve"> </w:t>
      </w:r>
      <w:r>
        <w:rPr>
          <w:rFonts w:eastAsia="Times New Roman"/>
          <w:szCs w:val="24"/>
        </w:rPr>
        <w:t>Α</w:t>
      </w:r>
      <w:r w:rsidRPr="00FD0ADD">
        <w:rPr>
          <w:rFonts w:eastAsia="Times New Roman"/>
          <w:szCs w:val="24"/>
        </w:rPr>
        <w:t xml:space="preserve">κόμη </w:t>
      </w:r>
      <w:r>
        <w:rPr>
          <w:rFonts w:eastAsia="Times New Roman"/>
          <w:szCs w:val="24"/>
        </w:rPr>
        <w:t>και οι</w:t>
      </w:r>
      <w:r w:rsidRPr="00FD0ADD">
        <w:rPr>
          <w:rFonts w:eastAsia="Times New Roman"/>
          <w:szCs w:val="24"/>
        </w:rPr>
        <w:t xml:space="preserve"> ψηφοφόροι του ΣΥΡΙΖΑ </w:t>
      </w:r>
      <w:r>
        <w:rPr>
          <w:rFonts w:eastAsia="Times New Roman"/>
          <w:szCs w:val="24"/>
        </w:rPr>
        <w:t>ε</w:t>
      </w:r>
      <w:r w:rsidRPr="00FD0ADD">
        <w:rPr>
          <w:rFonts w:eastAsia="Times New Roman"/>
          <w:szCs w:val="24"/>
        </w:rPr>
        <w:t>ίναι διχασμένοι</w:t>
      </w:r>
      <w:r>
        <w:rPr>
          <w:rFonts w:eastAsia="Times New Roman"/>
          <w:szCs w:val="24"/>
        </w:rPr>
        <w:t>.</w:t>
      </w:r>
      <w:r w:rsidRPr="00FD0ADD">
        <w:rPr>
          <w:rFonts w:eastAsia="Times New Roman"/>
          <w:szCs w:val="24"/>
        </w:rPr>
        <w:t xml:space="preserve"> </w:t>
      </w:r>
      <w:r>
        <w:rPr>
          <w:rFonts w:eastAsia="Times New Roman"/>
          <w:szCs w:val="24"/>
        </w:rPr>
        <w:t>Όμως,</w:t>
      </w:r>
      <w:r w:rsidRPr="00FD0ADD">
        <w:rPr>
          <w:rFonts w:eastAsia="Times New Roman"/>
          <w:szCs w:val="24"/>
        </w:rPr>
        <w:t xml:space="preserve"> εδώ στη Βουλή ο συσχετισμός είναι </w:t>
      </w:r>
      <w:r>
        <w:rPr>
          <w:rFonts w:eastAsia="Times New Roman"/>
          <w:szCs w:val="24"/>
        </w:rPr>
        <w:t>π</w:t>
      </w:r>
      <w:r w:rsidRPr="00FD0ADD">
        <w:rPr>
          <w:rFonts w:eastAsia="Times New Roman"/>
          <w:szCs w:val="24"/>
        </w:rPr>
        <w:t>ερίπου μισ</w:t>
      </w:r>
      <w:r>
        <w:rPr>
          <w:rFonts w:eastAsia="Times New Roman"/>
          <w:szCs w:val="24"/>
        </w:rPr>
        <w:t>οί-μισοί.</w:t>
      </w:r>
    </w:p>
    <w:p w14:paraId="77C0381C" w14:textId="77777777" w:rsidR="006113A9" w:rsidRDefault="006B6FC4">
      <w:pPr>
        <w:spacing w:line="600" w:lineRule="auto"/>
        <w:ind w:firstLine="720"/>
        <w:contextualSpacing/>
        <w:jc w:val="both"/>
        <w:rPr>
          <w:rFonts w:eastAsia="Times New Roman"/>
          <w:szCs w:val="24"/>
        </w:rPr>
      </w:pPr>
      <w:r w:rsidRPr="00FD0ADD">
        <w:rPr>
          <w:rFonts w:eastAsia="Times New Roman"/>
          <w:szCs w:val="24"/>
        </w:rPr>
        <w:t>Άρα</w:t>
      </w:r>
      <w:r>
        <w:rPr>
          <w:rFonts w:eastAsia="Times New Roman"/>
          <w:szCs w:val="24"/>
        </w:rPr>
        <w:t>,</w:t>
      </w:r>
      <w:r w:rsidRPr="00FD0ADD">
        <w:rPr>
          <w:rFonts w:eastAsia="Times New Roman"/>
          <w:szCs w:val="24"/>
        </w:rPr>
        <w:t xml:space="preserve"> ε</w:t>
      </w:r>
      <w:r w:rsidRPr="00FD0ADD">
        <w:rPr>
          <w:rFonts w:eastAsia="Times New Roman"/>
          <w:szCs w:val="24"/>
        </w:rPr>
        <w:t>ίναι προφανές</w:t>
      </w:r>
      <w:r>
        <w:rPr>
          <w:rFonts w:eastAsia="Times New Roman"/>
          <w:szCs w:val="24"/>
        </w:rPr>
        <w:t>,</w:t>
      </w:r>
      <w:r w:rsidRPr="00FD0ADD">
        <w:rPr>
          <w:rFonts w:eastAsia="Times New Roman"/>
          <w:szCs w:val="24"/>
        </w:rPr>
        <w:t xml:space="preserve"> ότι εδώ μέσα η πραγματική λαϊκή βούληση δεν αντικατοπτρίζεται</w:t>
      </w:r>
      <w:r>
        <w:rPr>
          <w:rFonts w:eastAsia="Times New Roman"/>
          <w:szCs w:val="24"/>
        </w:rPr>
        <w:t>.</w:t>
      </w:r>
      <w:r w:rsidRPr="007F41B3">
        <w:rPr>
          <w:rFonts w:eastAsia="Times New Roman"/>
          <w:szCs w:val="24"/>
        </w:rPr>
        <w:t xml:space="preserve"> </w:t>
      </w:r>
      <w:r>
        <w:rPr>
          <w:rFonts w:eastAsia="Times New Roman"/>
          <w:szCs w:val="24"/>
        </w:rPr>
        <w:t>Μ</w:t>
      </w:r>
      <w:r w:rsidRPr="00FD0ADD">
        <w:rPr>
          <w:rFonts w:eastAsia="Times New Roman"/>
          <w:szCs w:val="24"/>
        </w:rPr>
        <w:t xml:space="preserve">άλιστα διαστρεβλώνεται και ο ελληνικός λαός </w:t>
      </w:r>
      <w:r>
        <w:rPr>
          <w:rFonts w:eastAsia="Times New Roman"/>
          <w:szCs w:val="24"/>
        </w:rPr>
        <w:t>υπο</w:t>
      </w:r>
      <w:r w:rsidRPr="00FD0ADD">
        <w:rPr>
          <w:rFonts w:eastAsia="Times New Roman"/>
          <w:szCs w:val="24"/>
        </w:rPr>
        <w:t>εκπροσωπείται</w:t>
      </w:r>
      <w:r>
        <w:rPr>
          <w:rFonts w:eastAsia="Times New Roman"/>
          <w:szCs w:val="24"/>
        </w:rPr>
        <w:t xml:space="preserve">. Η </w:t>
      </w:r>
      <w:r w:rsidRPr="00FD0ADD">
        <w:rPr>
          <w:rFonts w:eastAsia="Times New Roman"/>
          <w:szCs w:val="24"/>
        </w:rPr>
        <w:t>ψήφος υπέρ της Συμφωνίας των Πρεσπών δεν εκπροσωπεί την πλειοψηφία του ελληνικού λαού</w:t>
      </w:r>
      <w:r>
        <w:rPr>
          <w:rFonts w:eastAsia="Times New Roman"/>
          <w:szCs w:val="24"/>
        </w:rPr>
        <w:t>, ο</w:t>
      </w:r>
      <w:r w:rsidRPr="00FD0ADD">
        <w:rPr>
          <w:rFonts w:eastAsia="Times New Roman"/>
          <w:szCs w:val="24"/>
        </w:rPr>
        <w:t xml:space="preserve"> οποίος πιστεύει ότι είνα</w:t>
      </w:r>
      <w:r w:rsidRPr="00FD0ADD">
        <w:rPr>
          <w:rFonts w:eastAsia="Times New Roman"/>
          <w:szCs w:val="24"/>
        </w:rPr>
        <w:t>ι μία εθνικά επιζήμια συμφωνία</w:t>
      </w:r>
      <w:r>
        <w:rPr>
          <w:rFonts w:eastAsia="Times New Roman"/>
          <w:szCs w:val="24"/>
        </w:rPr>
        <w:t>.</w:t>
      </w:r>
      <w:r w:rsidRPr="00FD0ADD">
        <w:rPr>
          <w:rFonts w:eastAsia="Times New Roman"/>
          <w:szCs w:val="24"/>
        </w:rPr>
        <w:t xml:space="preserve"> </w:t>
      </w:r>
    </w:p>
    <w:p w14:paraId="77C0381D" w14:textId="77777777" w:rsidR="006113A9" w:rsidRDefault="006B6FC4">
      <w:pPr>
        <w:spacing w:line="600" w:lineRule="auto"/>
        <w:ind w:firstLine="720"/>
        <w:contextualSpacing/>
        <w:jc w:val="both"/>
        <w:rPr>
          <w:rFonts w:eastAsia="Times New Roman"/>
          <w:szCs w:val="24"/>
        </w:rPr>
      </w:pPr>
      <w:r w:rsidRPr="00FD0ADD">
        <w:rPr>
          <w:rFonts w:eastAsia="Times New Roman"/>
          <w:szCs w:val="24"/>
        </w:rPr>
        <w:lastRenderedPageBreak/>
        <w:t>Και εγώ με τη μία μου ψήφο</w:t>
      </w:r>
      <w:r>
        <w:rPr>
          <w:rFonts w:eastAsia="Times New Roman"/>
          <w:szCs w:val="24"/>
        </w:rPr>
        <w:t>,</w:t>
      </w:r>
      <w:r w:rsidRPr="00FD0ADD">
        <w:rPr>
          <w:rFonts w:eastAsia="Times New Roman"/>
          <w:szCs w:val="24"/>
        </w:rPr>
        <w:t xml:space="preserve"> ως έκφραση ευθύνης και δημοκρατικού σεβασμού</w:t>
      </w:r>
      <w:r>
        <w:rPr>
          <w:rFonts w:eastAsia="Times New Roman"/>
          <w:szCs w:val="24"/>
        </w:rPr>
        <w:t>,</w:t>
      </w:r>
      <w:r w:rsidRPr="00FD0ADD">
        <w:rPr>
          <w:rFonts w:eastAsia="Times New Roman"/>
          <w:szCs w:val="24"/>
        </w:rPr>
        <w:t xml:space="preserve"> λέω </w:t>
      </w:r>
      <w:r>
        <w:rPr>
          <w:rFonts w:eastAsia="Times New Roman"/>
          <w:szCs w:val="24"/>
        </w:rPr>
        <w:t>«</w:t>
      </w:r>
      <w:r>
        <w:rPr>
          <w:rFonts w:eastAsia="Times New Roman"/>
          <w:szCs w:val="24"/>
        </w:rPr>
        <w:t>ό</w:t>
      </w:r>
      <w:r w:rsidRPr="00FD0ADD">
        <w:rPr>
          <w:rFonts w:eastAsia="Times New Roman"/>
          <w:szCs w:val="24"/>
        </w:rPr>
        <w:t>χι</w:t>
      </w:r>
      <w:r>
        <w:rPr>
          <w:rFonts w:eastAsia="Times New Roman"/>
          <w:szCs w:val="24"/>
        </w:rPr>
        <w:t>»</w:t>
      </w:r>
      <w:r w:rsidRPr="00FD0ADD">
        <w:rPr>
          <w:rFonts w:eastAsia="Times New Roman"/>
          <w:szCs w:val="24"/>
        </w:rPr>
        <w:t xml:space="preserve"> στην καταπάτηση της βούλησης του ελληνικού λαού</w:t>
      </w:r>
      <w:r>
        <w:rPr>
          <w:rFonts w:eastAsia="Times New Roman"/>
          <w:szCs w:val="24"/>
        </w:rPr>
        <w:t xml:space="preserve">. </w:t>
      </w:r>
    </w:p>
    <w:p w14:paraId="77C0381E" w14:textId="77777777" w:rsidR="006113A9" w:rsidRDefault="006B6FC4">
      <w:pPr>
        <w:spacing w:line="600" w:lineRule="auto"/>
        <w:ind w:firstLine="720"/>
        <w:contextualSpacing/>
        <w:jc w:val="both"/>
        <w:rPr>
          <w:rFonts w:eastAsia="Times New Roman"/>
          <w:szCs w:val="24"/>
        </w:rPr>
      </w:pPr>
      <w:r>
        <w:rPr>
          <w:rFonts w:eastAsia="Times New Roman"/>
          <w:szCs w:val="24"/>
        </w:rPr>
        <w:t>Αναρωτιέμαι: Όλοι</w:t>
      </w:r>
      <w:r w:rsidRPr="00FD0ADD">
        <w:rPr>
          <w:rFonts w:eastAsia="Times New Roman"/>
          <w:szCs w:val="24"/>
        </w:rPr>
        <w:t xml:space="preserve"> </w:t>
      </w:r>
      <w:r>
        <w:rPr>
          <w:rFonts w:eastAsia="Times New Roman"/>
          <w:szCs w:val="24"/>
        </w:rPr>
        <w:t xml:space="preserve">εσείς </w:t>
      </w:r>
      <w:r w:rsidRPr="00FD0ADD">
        <w:rPr>
          <w:rFonts w:eastAsia="Times New Roman"/>
          <w:szCs w:val="24"/>
        </w:rPr>
        <w:t>που τάχα μου κόπτεστε για τη δημοκρατία</w:t>
      </w:r>
      <w:r>
        <w:rPr>
          <w:rFonts w:eastAsia="Times New Roman"/>
          <w:szCs w:val="24"/>
        </w:rPr>
        <w:t>,</w:t>
      </w:r>
      <w:r w:rsidRPr="00FD0ADD">
        <w:rPr>
          <w:rFonts w:eastAsia="Times New Roman"/>
          <w:szCs w:val="24"/>
        </w:rPr>
        <w:t xml:space="preserve"> πώς μπορείτε με τη δική σας μία ψήφο για λογ</w:t>
      </w:r>
      <w:r>
        <w:rPr>
          <w:rFonts w:eastAsia="Times New Roman"/>
          <w:szCs w:val="24"/>
        </w:rPr>
        <w:t>αριασμό των Ελλήνων να ψηφίζετε</w:t>
      </w:r>
      <w:r w:rsidRPr="00FD0ADD">
        <w:rPr>
          <w:rFonts w:eastAsia="Times New Roman"/>
          <w:szCs w:val="24"/>
        </w:rPr>
        <w:t xml:space="preserve"> </w:t>
      </w:r>
      <w:r>
        <w:rPr>
          <w:rFonts w:eastAsia="Times New Roman"/>
          <w:szCs w:val="24"/>
        </w:rPr>
        <w:t xml:space="preserve">κάτι </w:t>
      </w:r>
      <w:r w:rsidRPr="00FD0ADD">
        <w:rPr>
          <w:rFonts w:eastAsia="Times New Roman"/>
          <w:szCs w:val="24"/>
        </w:rPr>
        <w:t xml:space="preserve">που και οι Έλληνες τόσο ξεκάθαρα </w:t>
      </w:r>
      <w:r>
        <w:rPr>
          <w:rFonts w:eastAsia="Times New Roman"/>
          <w:szCs w:val="24"/>
        </w:rPr>
        <w:t>δ</w:t>
      </w:r>
      <w:r w:rsidRPr="00FD0ADD">
        <w:rPr>
          <w:rFonts w:eastAsia="Times New Roman"/>
          <w:szCs w:val="24"/>
        </w:rPr>
        <w:t>εν θέλουν</w:t>
      </w:r>
      <w:r>
        <w:rPr>
          <w:rFonts w:eastAsia="Times New Roman"/>
          <w:szCs w:val="24"/>
        </w:rPr>
        <w:t xml:space="preserve">, εσείς </w:t>
      </w:r>
      <w:r w:rsidRPr="00FD0ADD">
        <w:rPr>
          <w:rFonts w:eastAsia="Times New Roman"/>
          <w:szCs w:val="24"/>
        </w:rPr>
        <w:t>που για δεκαετίες μας μιλάγατε για το μαζικό κίνημα και κατεβαίνατε στους δρόμους οι ίδιοι και στις πλατείες και κατεβάζετε</w:t>
      </w:r>
      <w:r w:rsidRPr="00FD0ADD">
        <w:rPr>
          <w:rFonts w:eastAsia="Times New Roman"/>
          <w:szCs w:val="24"/>
        </w:rPr>
        <w:t xml:space="preserve"> και εκατοντάδες ή χιλιάδες</w:t>
      </w:r>
      <w:r>
        <w:rPr>
          <w:rFonts w:eastAsia="Times New Roman"/>
          <w:szCs w:val="24"/>
        </w:rPr>
        <w:t xml:space="preserve"> στους δρόμους να κάνουν</w:t>
      </w:r>
      <w:r w:rsidRPr="00FD0ADD">
        <w:rPr>
          <w:rFonts w:eastAsia="Times New Roman"/>
          <w:szCs w:val="24"/>
        </w:rPr>
        <w:t xml:space="preserve"> μαζί σας επαναστατική γυμναστική</w:t>
      </w:r>
      <w:r>
        <w:rPr>
          <w:rFonts w:eastAsia="Times New Roman"/>
          <w:szCs w:val="24"/>
        </w:rPr>
        <w:t>;</w:t>
      </w:r>
      <w:r w:rsidRPr="00FD0ADD">
        <w:rPr>
          <w:rFonts w:eastAsia="Times New Roman"/>
          <w:szCs w:val="24"/>
        </w:rPr>
        <w:t xml:space="preserve"> </w:t>
      </w:r>
    </w:p>
    <w:p w14:paraId="77C0381F" w14:textId="77777777" w:rsidR="006113A9" w:rsidRDefault="006B6FC4">
      <w:pPr>
        <w:spacing w:line="600" w:lineRule="auto"/>
        <w:ind w:firstLine="720"/>
        <w:contextualSpacing/>
        <w:jc w:val="both"/>
        <w:rPr>
          <w:rFonts w:eastAsia="Times New Roman"/>
          <w:szCs w:val="24"/>
        </w:rPr>
      </w:pPr>
      <w:r w:rsidRPr="00FD0ADD">
        <w:rPr>
          <w:rFonts w:eastAsia="Times New Roman"/>
          <w:szCs w:val="24"/>
        </w:rPr>
        <w:t>Για δείτε</w:t>
      </w:r>
      <w:r>
        <w:rPr>
          <w:rFonts w:eastAsia="Times New Roman"/>
          <w:szCs w:val="24"/>
        </w:rPr>
        <w:t>,</w:t>
      </w:r>
      <w:r w:rsidRPr="00FD0ADD">
        <w:rPr>
          <w:rFonts w:eastAsia="Times New Roman"/>
          <w:szCs w:val="24"/>
        </w:rPr>
        <w:t xml:space="preserve"> </w:t>
      </w:r>
      <w:r>
        <w:rPr>
          <w:rFonts w:eastAsia="Times New Roman"/>
          <w:szCs w:val="24"/>
        </w:rPr>
        <w:t>όμως,</w:t>
      </w:r>
      <w:r w:rsidRPr="00FD0ADD">
        <w:rPr>
          <w:rFonts w:eastAsia="Times New Roman"/>
          <w:szCs w:val="24"/>
        </w:rPr>
        <w:t xml:space="preserve"> </w:t>
      </w:r>
      <w:r>
        <w:rPr>
          <w:rFonts w:eastAsia="Times New Roman"/>
          <w:szCs w:val="24"/>
        </w:rPr>
        <w:t>πώς</w:t>
      </w:r>
      <w:r w:rsidRPr="00FD0ADD">
        <w:rPr>
          <w:rFonts w:eastAsia="Times New Roman"/>
          <w:szCs w:val="24"/>
        </w:rPr>
        <w:t xml:space="preserve"> τα φέρνει η ζωή τα πράγματα</w:t>
      </w:r>
      <w:r>
        <w:rPr>
          <w:rFonts w:eastAsia="Times New Roman"/>
          <w:szCs w:val="24"/>
        </w:rPr>
        <w:t>.</w:t>
      </w:r>
      <w:r w:rsidRPr="00FD0ADD">
        <w:rPr>
          <w:rFonts w:eastAsia="Times New Roman"/>
          <w:szCs w:val="24"/>
        </w:rPr>
        <w:t xml:space="preserve"> </w:t>
      </w:r>
      <w:r>
        <w:rPr>
          <w:rFonts w:eastAsia="Times New Roman"/>
          <w:szCs w:val="24"/>
        </w:rPr>
        <w:t>Ρ</w:t>
      </w:r>
      <w:r w:rsidRPr="00FD0ADD">
        <w:rPr>
          <w:rFonts w:eastAsia="Times New Roman"/>
          <w:szCs w:val="24"/>
        </w:rPr>
        <w:t>όδα είναι και γυρίζει</w:t>
      </w:r>
      <w:r>
        <w:rPr>
          <w:rFonts w:eastAsia="Times New Roman"/>
          <w:szCs w:val="24"/>
        </w:rPr>
        <w:t>. Τώρα για πρώτη φορά</w:t>
      </w:r>
      <w:r w:rsidRPr="00FD0ADD">
        <w:rPr>
          <w:rFonts w:eastAsia="Times New Roman"/>
          <w:szCs w:val="24"/>
        </w:rPr>
        <w:t xml:space="preserve"> ο λαός βγήκε πραγματικά στους δρόμους</w:t>
      </w:r>
      <w:r>
        <w:rPr>
          <w:rFonts w:eastAsia="Times New Roman"/>
          <w:szCs w:val="24"/>
        </w:rPr>
        <w:t>.</w:t>
      </w:r>
      <w:r w:rsidRPr="00FD0ADD">
        <w:rPr>
          <w:rFonts w:eastAsia="Times New Roman"/>
          <w:szCs w:val="24"/>
        </w:rPr>
        <w:t xml:space="preserve"> Το </w:t>
      </w:r>
      <w:r>
        <w:rPr>
          <w:rFonts w:eastAsia="Times New Roman"/>
          <w:szCs w:val="24"/>
        </w:rPr>
        <w:t>«</w:t>
      </w:r>
      <w:r>
        <w:rPr>
          <w:rFonts w:eastAsia="Times New Roman"/>
          <w:szCs w:val="24"/>
        </w:rPr>
        <w:t>μ</w:t>
      </w:r>
      <w:r w:rsidRPr="00FD0ADD">
        <w:rPr>
          <w:rFonts w:eastAsia="Times New Roman"/>
          <w:szCs w:val="24"/>
        </w:rPr>
        <w:t>ακεδονικό</w:t>
      </w:r>
      <w:r>
        <w:rPr>
          <w:rFonts w:eastAsia="Times New Roman"/>
          <w:szCs w:val="24"/>
        </w:rPr>
        <w:t>»</w:t>
      </w:r>
      <w:r w:rsidRPr="00FD0ADD">
        <w:rPr>
          <w:rFonts w:eastAsia="Times New Roman"/>
          <w:szCs w:val="24"/>
        </w:rPr>
        <w:t xml:space="preserve"> κατέβασε περισσότερο</w:t>
      </w:r>
      <w:r w:rsidRPr="00FD0ADD">
        <w:rPr>
          <w:rFonts w:eastAsia="Times New Roman"/>
          <w:szCs w:val="24"/>
        </w:rPr>
        <w:t xml:space="preserve"> κόσμο στους δρόμους από όλα τα άλλα ζητήματα μαζί τις τελευταίες δεκαετίες</w:t>
      </w:r>
      <w:r>
        <w:rPr>
          <w:rFonts w:eastAsia="Times New Roman"/>
          <w:szCs w:val="24"/>
        </w:rPr>
        <w:t>,</w:t>
      </w:r>
      <w:r w:rsidRPr="00FD0ADD">
        <w:rPr>
          <w:rFonts w:eastAsia="Times New Roman"/>
          <w:szCs w:val="24"/>
        </w:rPr>
        <w:t xml:space="preserve"> μαζικά</w:t>
      </w:r>
      <w:r>
        <w:rPr>
          <w:rFonts w:eastAsia="Times New Roman"/>
          <w:szCs w:val="24"/>
        </w:rPr>
        <w:t>,</w:t>
      </w:r>
      <w:r w:rsidRPr="00FD0ADD">
        <w:rPr>
          <w:rFonts w:eastAsia="Times New Roman"/>
          <w:szCs w:val="24"/>
        </w:rPr>
        <w:t xml:space="preserve"> ενωτικά</w:t>
      </w:r>
      <w:r>
        <w:rPr>
          <w:rFonts w:eastAsia="Times New Roman"/>
          <w:szCs w:val="24"/>
        </w:rPr>
        <w:t>,</w:t>
      </w:r>
      <w:r w:rsidRPr="00FD0ADD">
        <w:rPr>
          <w:rFonts w:eastAsia="Times New Roman"/>
          <w:szCs w:val="24"/>
        </w:rPr>
        <w:t xml:space="preserve"> αποφασιστικά και εναντίον </w:t>
      </w:r>
      <w:r>
        <w:rPr>
          <w:rFonts w:eastAsia="Times New Roman"/>
          <w:szCs w:val="24"/>
        </w:rPr>
        <w:t>σας. Και εσείς αρνείστε</w:t>
      </w:r>
      <w:r w:rsidRPr="00FD0ADD">
        <w:rPr>
          <w:rFonts w:eastAsia="Times New Roman"/>
          <w:szCs w:val="24"/>
        </w:rPr>
        <w:t xml:space="preserve"> </w:t>
      </w:r>
      <w:r>
        <w:rPr>
          <w:rFonts w:eastAsia="Times New Roman"/>
          <w:szCs w:val="24"/>
        </w:rPr>
        <w:t xml:space="preserve">ένας-ένας να δώσετε τη μία ψήφο σας, </w:t>
      </w:r>
      <w:r w:rsidRPr="00FD0ADD">
        <w:rPr>
          <w:rFonts w:eastAsia="Times New Roman"/>
          <w:szCs w:val="24"/>
        </w:rPr>
        <w:t>για να τιμήσετε αυτά που ζητάει ο ελληνικός λαός</w:t>
      </w:r>
      <w:r>
        <w:rPr>
          <w:rFonts w:eastAsia="Times New Roman"/>
          <w:szCs w:val="24"/>
        </w:rPr>
        <w:t>.</w:t>
      </w:r>
    </w:p>
    <w:p w14:paraId="77C03820" w14:textId="77777777" w:rsidR="006113A9" w:rsidRDefault="006B6FC4">
      <w:pPr>
        <w:spacing w:line="600" w:lineRule="auto"/>
        <w:ind w:firstLine="720"/>
        <w:contextualSpacing/>
        <w:jc w:val="both"/>
        <w:rPr>
          <w:rFonts w:eastAsia="Times New Roman"/>
          <w:szCs w:val="24"/>
        </w:rPr>
      </w:pPr>
      <w:r w:rsidRPr="00FD0ADD">
        <w:rPr>
          <w:rFonts w:eastAsia="Times New Roman"/>
          <w:szCs w:val="24"/>
        </w:rPr>
        <w:t>Εγώ</w:t>
      </w:r>
      <w:r>
        <w:rPr>
          <w:rFonts w:eastAsia="Times New Roman"/>
          <w:szCs w:val="24"/>
        </w:rPr>
        <w:t>, λ</w:t>
      </w:r>
      <w:r w:rsidRPr="00FD0ADD">
        <w:rPr>
          <w:rFonts w:eastAsia="Times New Roman"/>
          <w:szCs w:val="24"/>
        </w:rPr>
        <w:t>οιπόν</w:t>
      </w:r>
      <w:r>
        <w:rPr>
          <w:rFonts w:eastAsia="Times New Roman"/>
          <w:szCs w:val="24"/>
        </w:rPr>
        <w:t>,</w:t>
      </w:r>
      <w:r w:rsidRPr="00FD0ADD">
        <w:rPr>
          <w:rFonts w:eastAsia="Times New Roman"/>
          <w:szCs w:val="24"/>
        </w:rPr>
        <w:t xml:space="preserve"> ψηφίζω </w:t>
      </w:r>
      <w:r>
        <w:rPr>
          <w:rFonts w:eastAsia="Times New Roman"/>
          <w:szCs w:val="24"/>
        </w:rPr>
        <w:t>«</w:t>
      </w:r>
      <w:r>
        <w:rPr>
          <w:rFonts w:eastAsia="Times New Roman"/>
          <w:szCs w:val="24"/>
        </w:rPr>
        <w:t>ό</w:t>
      </w:r>
      <w:r w:rsidRPr="00FD0ADD">
        <w:rPr>
          <w:rFonts w:eastAsia="Times New Roman"/>
          <w:szCs w:val="24"/>
        </w:rPr>
        <w:t>χι</w:t>
      </w:r>
      <w:r>
        <w:rPr>
          <w:rFonts w:eastAsia="Times New Roman"/>
          <w:szCs w:val="24"/>
        </w:rPr>
        <w:t>»</w:t>
      </w:r>
      <w:r w:rsidRPr="00FD0ADD">
        <w:rPr>
          <w:rFonts w:eastAsia="Times New Roman"/>
          <w:szCs w:val="24"/>
        </w:rPr>
        <w:t xml:space="preserve"> στη Συμφωνία των Πρεσπών</w:t>
      </w:r>
      <w:r>
        <w:rPr>
          <w:rFonts w:eastAsia="Times New Roman"/>
          <w:szCs w:val="24"/>
        </w:rPr>
        <w:t>,</w:t>
      </w:r>
      <w:r w:rsidRPr="00FD0ADD">
        <w:rPr>
          <w:rFonts w:eastAsia="Times New Roman"/>
          <w:szCs w:val="24"/>
        </w:rPr>
        <w:t xml:space="preserve"> για να τιμήσω αυτούς που </w:t>
      </w:r>
      <w:r>
        <w:rPr>
          <w:rFonts w:eastAsia="Times New Roman"/>
          <w:szCs w:val="24"/>
        </w:rPr>
        <w:t>εσείς,</w:t>
      </w:r>
      <w:r w:rsidRPr="00FD0ADD">
        <w:rPr>
          <w:rFonts w:eastAsia="Times New Roman"/>
          <w:szCs w:val="24"/>
        </w:rPr>
        <w:t xml:space="preserve"> που μας το παίζετε προστάτες </w:t>
      </w:r>
      <w:r w:rsidRPr="00FD0ADD">
        <w:rPr>
          <w:rFonts w:eastAsia="Times New Roman"/>
          <w:szCs w:val="24"/>
        </w:rPr>
        <w:lastRenderedPageBreak/>
        <w:t>του λαού και της λαϊκότητας</w:t>
      </w:r>
      <w:r>
        <w:rPr>
          <w:rFonts w:eastAsia="Times New Roman"/>
          <w:szCs w:val="24"/>
        </w:rPr>
        <w:t>,</w:t>
      </w:r>
      <w:r w:rsidRPr="00FD0ADD">
        <w:rPr>
          <w:rFonts w:eastAsia="Times New Roman"/>
          <w:szCs w:val="24"/>
        </w:rPr>
        <w:t xml:space="preserve"> μαζί με τους ψεκασμένο</w:t>
      </w:r>
      <w:r>
        <w:rPr>
          <w:rFonts w:eastAsia="Times New Roman"/>
          <w:szCs w:val="24"/>
        </w:rPr>
        <w:t>υ</w:t>
      </w:r>
      <w:r w:rsidRPr="00FD0ADD">
        <w:rPr>
          <w:rFonts w:eastAsia="Times New Roman"/>
          <w:szCs w:val="24"/>
        </w:rPr>
        <w:t>ς</w:t>
      </w:r>
      <w:r>
        <w:rPr>
          <w:rFonts w:eastAsia="Times New Roman"/>
          <w:szCs w:val="24"/>
        </w:rPr>
        <w:t>,</w:t>
      </w:r>
      <w:r w:rsidRPr="00FD0ADD">
        <w:rPr>
          <w:rFonts w:eastAsia="Times New Roman"/>
          <w:szCs w:val="24"/>
        </w:rPr>
        <w:t xml:space="preserve"> τους </w:t>
      </w:r>
      <w:r>
        <w:rPr>
          <w:rFonts w:eastAsia="Times New Roman"/>
          <w:szCs w:val="24"/>
        </w:rPr>
        <w:t>ψεκάσατε για να τους φι</w:t>
      </w:r>
      <w:r w:rsidRPr="00FD0ADD">
        <w:rPr>
          <w:rFonts w:eastAsia="Times New Roman"/>
          <w:szCs w:val="24"/>
        </w:rPr>
        <w:t>μώσετε</w:t>
      </w:r>
      <w:r>
        <w:rPr>
          <w:rFonts w:eastAsia="Times New Roman"/>
          <w:szCs w:val="24"/>
        </w:rPr>
        <w:t>.</w:t>
      </w:r>
      <w:r w:rsidRPr="00FD0ADD">
        <w:rPr>
          <w:rFonts w:eastAsia="Times New Roman"/>
          <w:szCs w:val="24"/>
        </w:rPr>
        <w:t xml:space="preserve"> </w:t>
      </w:r>
    </w:p>
    <w:p w14:paraId="77C03821" w14:textId="77777777" w:rsidR="006113A9" w:rsidRDefault="006B6FC4">
      <w:pPr>
        <w:spacing w:line="600" w:lineRule="auto"/>
        <w:ind w:firstLine="720"/>
        <w:contextualSpacing/>
        <w:jc w:val="both"/>
        <w:rPr>
          <w:rFonts w:eastAsia="Times New Roman"/>
          <w:szCs w:val="24"/>
        </w:rPr>
      </w:pPr>
      <w:r>
        <w:rPr>
          <w:rFonts w:eastAsia="Times New Roman"/>
          <w:szCs w:val="24"/>
        </w:rPr>
        <w:t>Κ</w:t>
      </w:r>
      <w:r w:rsidRPr="00FD0ADD">
        <w:rPr>
          <w:rFonts w:eastAsia="Times New Roman"/>
          <w:szCs w:val="24"/>
        </w:rPr>
        <w:t>αι δεν φτάνει</w:t>
      </w:r>
      <w:r w:rsidRPr="007F41B3">
        <w:rPr>
          <w:rFonts w:eastAsia="Times New Roman"/>
          <w:szCs w:val="24"/>
        </w:rPr>
        <w:t xml:space="preserve"> </w:t>
      </w:r>
      <w:r>
        <w:rPr>
          <w:rFonts w:eastAsia="Times New Roman"/>
          <w:szCs w:val="24"/>
        </w:rPr>
        <w:t xml:space="preserve">η </w:t>
      </w:r>
      <w:r w:rsidRPr="00FD0ADD">
        <w:rPr>
          <w:rFonts w:eastAsia="Times New Roman"/>
          <w:szCs w:val="24"/>
        </w:rPr>
        <w:t>υποκρισία σας περί δημοκρατίας και πολιτικής νομιμοποίησης</w:t>
      </w:r>
      <w:r>
        <w:rPr>
          <w:rFonts w:eastAsia="Times New Roman"/>
          <w:szCs w:val="24"/>
        </w:rPr>
        <w:t>,</w:t>
      </w:r>
      <w:r w:rsidRPr="00FD0ADD">
        <w:rPr>
          <w:rFonts w:eastAsia="Times New Roman"/>
          <w:szCs w:val="24"/>
        </w:rPr>
        <w:t xml:space="preserve"> δεν φτάνουν τα παραμύθια που ακούμε </w:t>
      </w:r>
      <w:r>
        <w:rPr>
          <w:rFonts w:eastAsia="Times New Roman"/>
          <w:szCs w:val="24"/>
        </w:rPr>
        <w:t>τέσσερα</w:t>
      </w:r>
      <w:r w:rsidRPr="00FD0ADD">
        <w:rPr>
          <w:rFonts w:eastAsia="Times New Roman"/>
          <w:szCs w:val="24"/>
        </w:rPr>
        <w:t xml:space="preserve"> χρόνια</w:t>
      </w:r>
      <w:r>
        <w:rPr>
          <w:rFonts w:eastAsia="Times New Roman"/>
          <w:szCs w:val="24"/>
        </w:rPr>
        <w:t>,</w:t>
      </w:r>
      <w:r w:rsidRPr="00FD0ADD">
        <w:rPr>
          <w:rFonts w:eastAsia="Times New Roman"/>
          <w:szCs w:val="24"/>
        </w:rPr>
        <w:t xml:space="preserve"> ότι σκίζετ</w:t>
      </w:r>
      <w:r>
        <w:rPr>
          <w:rFonts w:eastAsia="Times New Roman"/>
          <w:szCs w:val="24"/>
        </w:rPr>
        <w:t>ε</w:t>
      </w:r>
      <w:r w:rsidRPr="00FD0ADD">
        <w:rPr>
          <w:rFonts w:eastAsia="Times New Roman"/>
          <w:szCs w:val="24"/>
        </w:rPr>
        <w:t xml:space="preserve"> μνημόνια</w:t>
      </w:r>
      <w:r>
        <w:rPr>
          <w:rFonts w:eastAsia="Times New Roman"/>
          <w:szCs w:val="24"/>
        </w:rPr>
        <w:t>,</w:t>
      </w:r>
      <w:r w:rsidRPr="00FD0ADD">
        <w:rPr>
          <w:rFonts w:eastAsia="Times New Roman"/>
          <w:szCs w:val="24"/>
        </w:rPr>
        <w:t xml:space="preserve"> το παράλληλο πρόγραμμα</w:t>
      </w:r>
      <w:r>
        <w:rPr>
          <w:rFonts w:eastAsia="Times New Roman"/>
          <w:szCs w:val="24"/>
        </w:rPr>
        <w:t>,</w:t>
      </w:r>
      <w:r w:rsidRPr="00FD0ADD">
        <w:rPr>
          <w:rFonts w:eastAsia="Times New Roman"/>
          <w:szCs w:val="24"/>
        </w:rPr>
        <w:t xml:space="preserve"> η καθαρή έξοδος</w:t>
      </w:r>
      <w:r>
        <w:rPr>
          <w:rFonts w:eastAsia="Times New Roman"/>
          <w:szCs w:val="24"/>
        </w:rPr>
        <w:t>,</w:t>
      </w:r>
      <w:r w:rsidRPr="00FD0ADD">
        <w:rPr>
          <w:rFonts w:eastAsia="Times New Roman"/>
          <w:szCs w:val="24"/>
        </w:rPr>
        <w:t xml:space="preserve"> τα αντίμετρα</w:t>
      </w:r>
      <w:r>
        <w:rPr>
          <w:rFonts w:eastAsia="Times New Roman"/>
          <w:szCs w:val="24"/>
        </w:rPr>
        <w:t>. Σήμερα, με την ψήφο σας</w:t>
      </w:r>
      <w:r w:rsidRPr="00FD0ADD">
        <w:rPr>
          <w:rFonts w:eastAsia="Times New Roman"/>
          <w:szCs w:val="24"/>
        </w:rPr>
        <w:t xml:space="preserve"> στη Συμφωνία </w:t>
      </w:r>
      <w:r>
        <w:rPr>
          <w:rFonts w:eastAsia="Times New Roman"/>
          <w:szCs w:val="24"/>
        </w:rPr>
        <w:t>των Πρεσπών νομιμοποιείτε</w:t>
      </w:r>
      <w:r w:rsidRPr="00FD0ADD">
        <w:rPr>
          <w:rFonts w:eastAsia="Times New Roman"/>
          <w:szCs w:val="24"/>
        </w:rPr>
        <w:t xml:space="preserve"> το παραμύθι του ψευτο</w:t>
      </w:r>
      <w:r>
        <w:rPr>
          <w:rFonts w:eastAsia="Times New Roman"/>
          <w:szCs w:val="24"/>
        </w:rPr>
        <w:t>μ</w:t>
      </w:r>
      <w:r w:rsidRPr="00FD0ADD">
        <w:rPr>
          <w:rFonts w:eastAsia="Times New Roman"/>
          <w:szCs w:val="24"/>
        </w:rPr>
        <w:t>ακεδονικού ιδεολογήματος</w:t>
      </w:r>
      <w:r>
        <w:rPr>
          <w:rFonts w:eastAsia="Times New Roman"/>
          <w:szCs w:val="24"/>
        </w:rPr>
        <w:t>,</w:t>
      </w:r>
      <w:r w:rsidRPr="00FD0ADD">
        <w:rPr>
          <w:rFonts w:eastAsia="Times New Roman"/>
          <w:szCs w:val="24"/>
        </w:rPr>
        <w:t xml:space="preserve"> αναμασά</w:t>
      </w:r>
      <w:r>
        <w:rPr>
          <w:rFonts w:eastAsia="Times New Roman"/>
          <w:szCs w:val="24"/>
        </w:rPr>
        <w:t>τε</w:t>
      </w:r>
      <w:r w:rsidRPr="00FD0ADD">
        <w:rPr>
          <w:rFonts w:eastAsia="Times New Roman"/>
          <w:szCs w:val="24"/>
        </w:rPr>
        <w:t xml:space="preserve"> ένα π</w:t>
      </w:r>
      <w:r w:rsidRPr="00FD0ADD">
        <w:rPr>
          <w:rFonts w:eastAsia="Times New Roman"/>
          <w:szCs w:val="24"/>
        </w:rPr>
        <w:t>αραμύθι που εφευρέθηκε μετά το 1994</w:t>
      </w:r>
      <w:r>
        <w:rPr>
          <w:rFonts w:eastAsia="Times New Roman"/>
          <w:szCs w:val="24"/>
        </w:rPr>
        <w:t>.</w:t>
      </w:r>
    </w:p>
    <w:p w14:paraId="77C03822" w14:textId="77777777" w:rsidR="006113A9" w:rsidRDefault="006B6FC4">
      <w:pPr>
        <w:spacing w:line="600" w:lineRule="auto"/>
        <w:ind w:firstLine="720"/>
        <w:contextualSpacing/>
        <w:jc w:val="both"/>
        <w:rPr>
          <w:rFonts w:eastAsia="Times New Roman"/>
          <w:szCs w:val="24"/>
        </w:rPr>
      </w:pPr>
      <w:r>
        <w:rPr>
          <w:rFonts w:eastAsia="Times New Roman"/>
          <w:szCs w:val="24"/>
        </w:rPr>
        <w:t>Γ</w:t>
      </w:r>
      <w:r w:rsidRPr="00FD0ADD">
        <w:rPr>
          <w:rFonts w:eastAsia="Times New Roman"/>
          <w:szCs w:val="24"/>
        </w:rPr>
        <w:t xml:space="preserve">ια πείτε μου γιατί στην προπολεμική Γιουγκοσλαβία δεν ονόμαζαν την περιοχή αυτή </w:t>
      </w:r>
      <w:r>
        <w:rPr>
          <w:rFonts w:eastAsia="Times New Roman"/>
          <w:szCs w:val="24"/>
        </w:rPr>
        <w:t>«</w:t>
      </w:r>
      <w:r w:rsidRPr="00FD0ADD">
        <w:rPr>
          <w:rFonts w:eastAsia="Times New Roman"/>
          <w:szCs w:val="24"/>
        </w:rPr>
        <w:t>Μακεδονία</w:t>
      </w:r>
      <w:r>
        <w:rPr>
          <w:rFonts w:eastAsia="Times New Roman"/>
          <w:szCs w:val="24"/>
        </w:rPr>
        <w:t>»</w:t>
      </w:r>
      <w:r w:rsidRPr="00FD0ADD">
        <w:rPr>
          <w:rFonts w:eastAsia="Times New Roman"/>
          <w:szCs w:val="24"/>
        </w:rPr>
        <w:t xml:space="preserve"> και την ονόμαζαν </w:t>
      </w:r>
      <w:r>
        <w:rPr>
          <w:rFonts w:eastAsia="Times New Roman"/>
          <w:szCs w:val="24"/>
        </w:rPr>
        <w:t>«</w:t>
      </w:r>
      <w:r w:rsidRPr="00FD0ADD">
        <w:rPr>
          <w:rFonts w:eastAsia="Times New Roman"/>
          <w:szCs w:val="24"/>
        </w:rPr>
        <w:t>Βαρδαρία</w:t>
      </w:r>
      <w:r>
        <w:rPr>
          <w:rFonts w:eastAsia="Times New Roman"/>
          <w:szCs w:val="24"/>
        </w:rPr>
        <w:t>»;</w:t>
      </w:r>
      <w:r w:rsidRPr="00FD0ADD">
        <w:rPr>
          <w:rFonts w:eastAsia="Times New Roman"/>
          <w:szCs w:val="24"/>
        </w:rPr>
        <w:t xml:space="preserve"> Πο</w:t>
      </w:r>
      <w:r>
        <w:rPr>
          <w:rFonts w:eastAsia="Times New Roman"/>
          <w:szCs w:val="24"/>
        </w:rPr>
        <w:t>ύ</w:t>
      </w:r>
      <w:r w:rsidRPr="00FD0ADD">
        <w:rPr>
          <w:rFonts w:eastAsia="Times New Roman"/>
          <w:szCs w:val="24"/>
        </w:rPr>
        <w:t xml:space="preserve"> είναι αυτός ο περιβόητος </w:t>
      </w:r>
      <w:r>
        <w:rPr>
          <w:rFonts w:eastAsia="Times New Roman"/>
          <w:szCs w:val="24"/>
        </w:rPr>
        <w:t xml:space="preserve">μακεδονικός λαός </w:t>
      </w:r>
      <w:r w:rsidRPr="00FD0ADD">
        <w:rPr>
          <w:rFonts w:eastAsia="Times New Roman"/>
          <w:szCs w:val="24"/>
        </w:rPr>
        <w:t>εκτός Ελλάδος όταν δεν τον βρίσκουν σε κα</w:t>
      </w:r>
      <w:r>
        <w:rPr>
          <w:rFonts w:eastAsia="Times New Roman"/>
          <w:szCs w:val="24"/>
        </w:rPr>
        <w:t>μ</w:t>
      </w:r>
      <w:r w:rsidRPr="00FD0ADD">
        <w:rPr>
          <w:rFonts w:eastAsia="Times New Roman"/>
          <w:szCs w:val="24"/>
        </w:rPr>
        <w:t>μία απογρ</w:t>
      </w:r>
      <w:r w:rsidRPr="00FD0ADD">
        <w:rPr>
          <w:rFonts w:eastAsia="Times New Roman"/>
          <w:szCs w:val="24"/>
        </w:rPr>
        <w:t xml:space="preserve">αφή που γίνεται ούτε επί </w:t>
      </w:r>
      <w:r>
        <w:rPr>
          <w:rFonts w:eastAsia="Times New Roman"/>
          <w:szCs w:val="24"/>
        </w:rPr>
        <w:t>ο</w:t>
      </w:r>
      <w:r w:rsidRPr="00FD0ADD">
        <w:rPr>
          <w:rFonts w:eastAsia="Times New Roman"/>
          <w:szCs w:val="24"/>
        </w:rPr>
        <w:t>θωμανών το 1905</w:t>
      </w:r>
      <w:r>
        <w:rPr>
          <w:rFonts w:eastAsia="Times New Roman"/>
          <w:szCs w:val="24"/>
        </w:rPr>
        <w:t>,</w:t>
      </w:r>
      <w:r w:rsidRPr="00FD0ADD">
        <w:rPr>
          <w:rFonts w:eastAsia="Times New Roman"/>
          <w:szCs w:val="24"/>
        </w:rPr>
        <w:t xml:space="preserve"> ούτε </w:t>
      </w:r>
      <w:r>
        <w:rPr>
          <w:rFonts w:eastAsia="Times New Roman"/>
          <w:szCs w:val="24"/>
        </w:rPr>
        <w:t xml:space="preserve">επί Γιουγκοσλάβων </w:t>
      </w:r>
      <w:r w:rsidRPr="00FD0ADD">
        <w:rPr>
          <w:rFonts w:eastAsia="Times New Roman"/>
          <w:szCs w:val="24"/>
        </w:rPr>
        <w:t>το 1921</w:t>
      </w:r>
      <w:r>
        <w:rPr>
          <w:rFonts w:eastAsia="Times New Roman"/>
          <w:szCs w:val="24"/>
        </w:rPr>
        <w:t>,</w:t>
      </w:r>
      <w:r w:rsidRPr="00FD0ADD">
        <w:rPr>
          <w:rFonts w:eastAsia="Times New Roman"/>
          <w:szCs w:val="24"/>
        </w:rPr>
        <w:t xml:space="preserve"> ούτε πριν ούτε μετά</w:t>
      </w:r>
      <w:r>
        <w:rPr>
          <w:rFonts w:eastAsia="Times New Roman"/>
          <w:szCs w:val="24"/>
        </w:rPr>
        <w:t>;</w:t>
      </w:r>
    </w:p>
    <w:p w14:paraId="77C03823" w14:textId="77777777" w:rsidR="006113A9" w:rsidRDefault="006B6FC4">
      <w:pPr>
        <w:spacing w:line="600" w:lineRule="auto"/>
        <w:ind w:firstLine="720"/>
        <w:contextualSpacing/>
        <w:jc w:val="both"/>
        <w:rPr>
          <w:rFonts w:eastAsia="Times New Roman"/>
          <w:szCs w:val="24"/>
        </w:rPr>
      </w:pPr>
      <w:r>
        <w:rPr>
          <w:rFonts w:eastAsia="Times New Roman"/>
          <w:szCs w:val="24"/>
        </w:rPr>
        <w:t xml:space="preserve">Έφτιαξαν ένα </w:t>
      </w:r>
      <w:r w:rsidRPr="00FD0ADD">
        <w:rPr>
          <w:rFonts w:eastAsia="Times New Roman"/>
          <w:szCs w:val="24"/>
        </w:rPr>
        <w:t>προπαγανδιστικό παραμύθι περί ευρύτερης γεωγραφικής Μακεδονίας και Μακεδονικού λαού</w:t>
      </w:r>
      <w:r>
        <w:rPr>
          <w:rFonts w:eastAsia="Times New Roman"/>
          <w:szCs w:val="24"/>
        </w:rPr>
        <w:t>,</w:t>
      </w:r>
      <w:r w:rsidRPr="00FD0ADD">
        <w:rPr>
          <w:rFonts w:eastAsia="Times New Roman"/>
          <w:szCs w:val="24"/>
        </w:rPr>
        <w:t xml:space="preserve"> για το ο</w:t>
      </w:r>
      <w:r w:rsidRPr="00FD0ADD">
        <w:rPr>
          <w:rFonts w:eastAsia="Times New Roman"/>
          <w:szCs w:val="24"/>
        </w:rPr>
        <w:lastRenderedPageBreak/>
        <w:t>ποίο πρ</w:t>
      </w:r>
      <w:r>
        <w:rPr>
          <w:rFonts w:eastAsia="Times New Roman"/>
          <w:szCs w:val="24"/>
        </w:rPr>
        <w:t>ώτος μας προειδοποίησε το 1944 ο</w:t>
      </w:r>
      <w:r w:rsidRPr="00FD0ADD">
        <w:rPr>
          <w:rFonts w:eastAsia="Times New Roman"/>
          <w:szCs w:val="24"/>
        </w:rPr>
        <w:t xml:space="preserve"> Αμερικανός Υπο</w:t>
      </w:r>
      <w:r w:rsidRPr="00FD0ADD">
        <w:rPr>
          <w:rFonts w:eastAsia="Times New Roman"/>
          <w:szCs w:val="24"/>
        </w:rPr>
        <w:t>υργός Εξωτερικών</w:t>
      </w:r>
      <w:r>
        <w:rPr>
          <w:rFonts w:eastAsia="Times New Roman"/>
          <w:szCs w:val="24"/>
        </w:rPr>
        <w:t xml:space="preserve"> </w:t>
      </w:r>
      <w:r w:rsidRPr="001C1C47">
        <w:rPr>
          <w:rFonts w:eastAsia="Times New Roman" w:cs="Times New Roman"/>
          <w:szCs w:val="24"/>
        </w:rPr>
        <w:t>Έντουαρντ Στ</w:t>
      </w:r>
      <w:r>
        <w:rPr>
          <w:rFonts w:eastAsia="Times New Roman" w:cs="Times New Roman"/>
          <w:szCs w:val="24"/>
        </w:rPr>
        <w:t>ρ</w:t>
      </w:r>
      <w:r w:rsidRPr="001C1C47">
        <w:rPr>
          <w:rFonts w:eastAsia="Times New Roman" w:cs="Times New Roman"/>
          <w:szCs w:val="24"/>
        </w:rPr>
        <w:t>ετίνιους</w:t>
      </w:r>
      <w:r>
        <w:rPr>
          <w:rFonts w:eastAsia="Times New Roman" w:cs="Times New Roman"/>
          <w:szCs w:val="24"/>
        </w:rPr>
        <w:t>. Κ</w:t>
      </w:r>
      <w:r>
        <w:rPr>
          <w:rFonts w:eastAsia="Times New Roman"/>
          <w:szCs w:val="24"/>
        </w:rPr>
        <w:t>αι εσείς νομιμοποιείτε</w:t>
      </w:r>
      <w:r w:rsidRPr="00FD0ADD">
        <w:rPr>
          <w:rFonts w:eastAsia="Times New Roman"/>
          <w:szCs w:val="24"/>
        </w:rPr>
        <w:t xml:space="preserve"> αυτό το παραμύθι</w:t>
      </w:r>
      <w:r>
        <w:rPr>
          <w:rFonts w:eastAsia="Times New Roman"/>
          <w:szCs w:val="24"/>
        </w:rPr>
        <w:t>.</w:t>
      </w:r>
    </w:p>
    <w:p w14:paraId="77C03824" w14:textId="77777777" w:rsidR="006113A9" w:rsidRDefault="006B6FC4">
      <w:pPr>
        <w:spacing w:line="600" w:lineRule="auto"/>
        <w:ind w:firstLine="720"/>
        <w:contextualSpacing/>
        <w:jc w:val="both"/>
        <w:rPr>
          <w:rFonts w:eastAsia="Times New Roman"/>
          <w:szCs w:val="24"/>
        </w:rPr>
      </w:pPr>
      <w:r>
        <w:rPr>
          <w:rFonts w:eastAsia="Times New Roman"/>
          <w:szCs w:val="24"/>
        </w:rPr>
        <w:t>Και π</w:t>
      </w:r>
      <w:r w:rsidRPr="00FD0ADD">
        <w:rPr>
          <w:rFonts w:eastAsia="Times New Roman"/>
          <w:szCs w:val="24"/>
        </w:rPr>
        <w:t>ροσέξτε</w:t>
      </w:r>
      <w:r>
        <w:rPr>
          <w:rFonts w:eastAsia="Times New Roman"/>
          <w:szCs w:val="24"/>
        </w:rPr>
        <w:t>,</w:t>
      </w:r>
      <w:r w:rsidRPr="00FD0ADD">
        <w:rPr>
          <w:rFonts w:eastAsia="Times New Roman"/>
          <w:szCs w:val="24"/>
        </w:rPr>
        <w:t xml:space="preserve"> τώρα δεν έχει αυταπάτες</w:t>
      </w:r>
      <w:r>
        <w:rPr>
          <w:rFonts w:eastAsia="Times New Roman"/>
          <w:szCs w:val="24"/>
        </w:rPr>
        <w:t>,</w:t>
      </w:r>
      <w:r w:rsidRPr="00FD0ADD">
        <w:rPr>
          <w:rFonts w:eastAsia="Times New Roman"/>
          <w:szCs w:val="24"/>
        </w:rPr>
        <w:t xml:space="preserve"> όπως με το πρώτο εξάμηνο</w:t>
      </w:r>
      <w:r>
        <w:rPr>
          <w:rFonts w:eastAsia="Times New Roman"/>
          <w:szCs w:val="24"/>
        </w:rPr>
        <w:t>.</w:t>
      </w:r>
      <w:r w:rsidRPr="00FD0ADD">
        <w:rPr>
          <w:rFonts w:eastAsia="Times New Roman"/>
          <w:szCs w:val="24"/>
        </w:rPr>
        <w:t xml:space="preserve"> Τώρα δεν έχει αυταπάτες</w:t>
      </w:r>
      <w:r>
        <w:rPr>
          <w:rFonts w:eastAsia="Times New Roman"/>
          <w:szCs w:val="24"/>
        </w:rPr>
        <w:t>.</w:t>
      </w:r>
      <w:r w:rsidRPr="00FD0ADD">
        <w:rPr>
          <w:rFonts w:eastAsia="Times New Roman"/>
          <w:szCs w:val="24"/>
        </w:rPr>
        <w:t xml:space="preserve"> Τώρα </w:t>
      </w:r>
      <w:r>
        <w:rPr>
          <w:rFonts w:eastAsia="Times New Roman"/>
          <w:szCs w:val="24"/>
        </w:rPr>
        <w:t>δ</w:t>
      </w:r>
      <w:r w:rsidRPr="00FD0ADD">
        <w:rPr>
          <w:rFonts w:eastAsia="Times New Roman"/>
          <w:szCs w:val="24"/>
        </w:rPr>
        <w:t>εν τελείωσε</w:t>
      </w:r>
      <w:r>
        <w:rPr>
          <w:rFonts w:eastAsia="Times New Roman"/>
          <w:szCs w:val="24"/>
        </w:rPr>
        <w:t>.</w:t>
      </w:r>
      <w:r w:rsidRPr="00FD0ADD">
        <w:rPr>
          <w:rFonts w:eastAsia="Times New Roman"/>
          <w:szCs w:val="24"/>
        </w:rPr>
        <w:t xml:space="preserve"> Τώρα δεν λέμε</w:t>
      </w:r>
      <w:r>
        <w:rPr>
          <w:rFonts w:eastAsia="Times New Roman"/>
          <w:szCs w:val="24"/>
        </w:rPr>
        <w:t>,</w:t>
      </w:r>
      <w:r w:rsidRPr="00FD0ADD">
        <w:rPr>
          <w:rFonts w:eastAsia="Times New Roman"/>
          <w:szCs w:val="24"/>
        </w:rPr>
        <w:t xml:space="preserve"> </w:t>
      </w:r>
      <w:r>
        <w:rPr>
          <w:rFonts w:eastAsia="Times New Roman"/>
          <w:szCs w:val="24"/>
        </w:rPr>
        <w:t>«σ</w:t>
      </w:r>
      <w:r w:rsidRPr="00FD0ADD">
        <w:rPr>
          <w:rFonts w:eastAsia="Times New Roman"/>
          <w:szCs w:val="24"/>
        </w:rPr>
        <w:t>υ</w:t>
      </w:r>
      <w:r>
        <w:rPr>
          <w:rFonts w:eastAsia="Times New Roman"/>
          <w:szCs w:val="24"/>
        </w:rPr>
        <w:t>γ</w:t>
      </w:r>
      <w:r w:rsidRPr="00FD0ADD">
        <w:rPr>
          <w:rFonts w:eastAsia="Times New Roman"/>
          <w:szCs w:val="24"/>
        </w:rPr>
        <w:t>γνώμη</w:t>
      </w:r>
      <w:r>
        <w:rPr>
          <w:rFonts w:eastAsia="Times New Roman"/>
          <w:szCs w:val="24"/>
        </w:rPr>
        <w:t>, τ</w:t>
      </w:r>
      <w:r w:rsidRPr="00FD0ADD">
        <w:rPr>
          <w:rFonts w:eastAsia="Times New Roman"/>
          <w:szCs w:val="24"/>
        </w:rPr>
        <w:t>έλος</w:t>
      </w:r>
      <w:r>
        <w:rPr>
          <w:rFonts w:eastAsia="Times New Roman"/>
          <w:szCs w:val="24"/>
        </w:rPr>
        <w:t>».</w:t>
      </w:r>
      <w:r w:rsidRPr="00FD0ADD">
        <w:rPr>
          <w:rFonts w:eastAsia="Times New Roman"/>
          <w:szCs w:val="24"/>
        </w:rPr>
        <w:t xml:space="preserve"> Τώρα είναι οριστικό</w:t>
      </w:r>
      <w:r>
        <w:rPr>
          <w:rFonts w:eastAsia="Times New Roman"/>
          <w:szCs w:val="24"/>
        </w:rPr>
        <w:t>.</w:t>
      </w:r>
    </w:p>
    <w:p w14:paraId="77C03825" w14:textId="77777777" w:rsidR="006113A9" w:rsidRDefault="006B6FC4">
      <w:pPr>
        <w:spacing w:line="600" w:lineRule="auto"/>
        <w:ind w:firstLine="720"/>
        <w:contextualSpacing/>
        <w:jc w:val="both"/>
        <w:rPr>
          <w:rFonts w:eastAsia="Times New Roman"/>
          <w:szCs w:val="24"/>
        </w:rPr>
      </w:pPr>
      <w:r>
        <w:rPr>
          <w:rFonts w:eastAsia="Times New Roman"/>
          <w:szCs w:val="24"/>
        </w:rPr>
        <w:t>Εσείς, λ</w:t>
      </w:r>
      <w:r w:rsidRPr="00FD0ADD">
        <w:rPr>
          <w:rFonts w:eastAsia="Times New Roman"/>
          <w:szCs w:val="24"/>
        </w:rPr>
        <w:t>οιπόν</w:t>
      </w:r>
      <w:r>
        <w:rPr>
          <w:rFonts w:eastAsia="Times New Roman"/>
          <w:szCs w:val="24"/>
        </w:rPr>
        <w:t>,</w:t>
      </w:r>
      <w:r w:rsidRPr="00FD0ADD">
        <w:rPr>
          <w:rFonts w:eastAsia="Times New Roman"/>
          <w:szCs w:val="24"/>
        </w:rPr>
        <w:t xml:space="preserve"> με τη ψήφο σας επιτρέπετ</w:t>
      </w:r>
      <w:r>
        <w:rPr>
          <w:rFonts w:eastAsia="Times New Roman"/>
          <w:szCs w:val="24"/>
        </w:rPr>
        <w:t>ε</w:t>
      </w:r>
      <w:r w:rsidRPr="00FD0ADD">
        <w:rPr>
          <w:rFonts w:eastAsia="Times New Roman"/>
          <w:szCs w:val="24"/>
        </w:rPr>
        <w:t xml:space="preserve"> με το παραμύθι αυτό να φιμώσουν την αλήθεια </w:t>
      </w:r>
      <w:r>
        <w:rPr>
          <w:rFonts w:eastAsia="Times New Roman"/>
          <w:szCs w:val="24"/>
        </w:rPr>
        <w:t>μας. Μ</w:t>
      </w:r>
      <w:r w:rsidRPr="00FD0ADD">
        <w:rPr>
          <w:rFonts w:eastAsia="Times New Roman"/>
          <w:szCs w:val="24"/>
        </w:rPr>
        <w:t>ε τη δική σας ψήφο εκχωρείτ</w:t>
      </w:r>
      <w:r>
        <w:rPr>
          <w:rFonts w:eastAsia="Times New Roman"/>
          <w:szCs w:val="24"/>
        </w:rPr>
        <w:t>ε</w:t>
      </w:r>
      <w:r w:rsidRPr="00FD0ADD">
        <w:rPr>
          <w:rFonts w:eastAsia="Times New Roman"/>
          <w:szCs w:val="24"/>
        </w:rPr>
        <w:t xml:space="preserve"> εθνότητα</w:t>
      </w:r>
      <w:r>
        <w:rPr>
          <w:rFonts w:eastAsia="Times New Roman"/>
          <w:szCs w:val="24"/>
        </w:rPr>
        <w:t>,</w:t>
      </w:r>
      <w:r w:rsidRPr="00FD0ADD">
        <w:rPr>
          <w:rFonts w:eastAsia="Times New Roman"/>
          <w:szCs w:val="24"/>
        </w:rPr>
        <w:t xml:space="preserve"> ταυτότητα και γλώσσα στους Σκοπιανούς</w:t>
      </w:r>
      <w:r>
        <w:rPr>
          <w:rFonts w:eastAsia="Times New Roman"/>
          <w:szCs w:val="24"/>
        </w:rPr>
        <w:t>,</w:t>
      </w:r>
      <w:r w:rsidRPr="00FD0ADD">
        <w:rPr>
          <w:rFonts w:eastAsia="Times New Roman"/>
          <w:szCs w:val="24"/>
        </w:rPr>
        <w:t xml:space="preserve"> κάτι που δεν έκανε ποτέ κανένας Έλληνας Υπουργός Εξωτερικών και κανένας Έλληνας Πρωθυπουργός</w:t>
      </w:r>
      <w:r>
        <w:rPr>
          <w:rFonts w:eastAsia="Times New Roman"/>
          <w:szCs w:val="24"/>
        </w:rPr>
        <w:t>, ό</w:t>
      </w:r>
      <w:r>
        <w:rPr>
          <w:rFonts w:eastAsia="Times New Roman"/>
          <w:szCs w:val="24"/>
        </w:rPr>
        <w:t>,τι παραμ</w:t>
      </w:r>
      <w:r>
        <w:rPr>
          <w:rFonts w:eastAsia="Times New Roman"/>
          <w:szCs w:val="24"/>
        </w:rPr>
        <w:t>ύ</w:t>
      </w:r>
      <w:r>
        <w:rPr>
          <w:rFonts w:eastAsia="Times New Roman"/>
          <w:szCs w:val="24"/>
        </w:rPr>
        <w:t>θ</w:t>
      </w:r>
      <w:r>
        <w:rPr>
          <w:rFonts w:eastAsia="Times New Roman"/>
          <w:szCs w:val="24"/>
        </w:rPr>
        <w:t>ι</w:t>
      </w:r>
      <w:r>
        <w:rPr>
          <w:rFonts w:eastAsia="Times New Roman"/>
          <w:szCs w:val="24"/>
        </w:rPr>
        <w:t>α και αν σκαρφιστείτε κ</w:t>
      </w:r>
      <w:r w:rsidRPr="00FD0ADD">
        <w:rPr>
          <w:rFonts w:eastAsia="Times New Roman"/>
          <w:szCs w:val="24"/>
        </w:rPr>
        <w:t>ι αν λέτε για να δικαιολογήσετε τα αδικαιολόγητα</w:t>
      </w:r>
      <w:r>
        <w:rPr>
          <w:rFonts w:eastAsia="Times New Roman"/>
          <w:szCs w:val="24"/>
        </w:rPr>
        <w:t xml:space="preserve">. </w:t>
      </w:r>
    </w:p>
    <w:p w14:paraId="77C03826" w14:textId="77777777" w:rsidR="006113A9" w:rsidRDefault="006B6FC4">
      <w:pPr>
        <w:spacing w:line="600" w:lineRule="auto"/>
        <w:ind w:firstLine="720"/>
        <w:contextualSpacing/>
        <w:jc w:val="both"/>
        <w:rPr>
          <w:rFonts w:eastAsia="Times New Roman"/>
          <w:szCs w:val="24"/>
        </w:rPr>
      </w:pPr>
      <w:r>
        <w:rPr>
          <w:rFonts w:eastAsia="Times New Roman"/>
          <w:szCs w:val="24"/>
        </w:rPr>
        <w:t>Με τη δική σας ψήφο επιτρέπετε και πυροδοτείτε</w:t>
      </w:r>
      <w:r w:rsidRPr="00FD0ADD">
        <w:rPr>
          <w:rFonts w:eastAsia="Times New Roman"/>
          <w:szCs w:val="24"/>
        </w:rPr>
        <w:t xml:space="preserve"> την αμφισβήτηση της ελληνικότητας της Μακεδονίας</w:t>
      </w:r>
      <w:r>
        <w:rPr>
          <w:rFonts w:eastAsia="Times New Roman"/>
          <w:szCs w:val="24"/>
        </w:rPr>
        <w:t>.</w:t>
      </w:r>
      <w:r w:rsidRPr="00FD0ADD">
        <w:rPr>
          <w:rFonts w:eastAsia="Times New Roman"/>
          <w:szCs w:val="24"/>
        </w:rPr>
        <w:t xml:space="preserve"> Με τη δική σας ψήφο θα αναγνωρίζονται ως </w:t>
      </w:r>
      <w:r>
        <w:rPr>
          <w:rFonts w:eastAsia="Times New Roman"/>
          <w:szCs w:val="24"/>
        </w:rPr>
        <w:t>μακεδονικός λαός ε</w:t>
      </w:r>
      <w:r w:rsidRPr="00FD0ADD">
        <w:rPr>
          <w:rFonts w:eastAsia="Times New Roman"/>
          <w:szCs w:val="24"/>
        </w:rPr>
        <w:t>κείνοι οι οποί</w:t>
      </w:r>
      <w:r w:rsidRPr="00FD0ADD">
        <w:rPr>
          <w:rFonts w:eastAsia="Times New Roman"/>
          <w:szCs w:val="24"/>
        </w:rPr>
        <w:t xml:space="preserve">οι δεν είναι </w:t>
      </w:r>
      <w:r>
        <w:rPr>
          <w:rFonts w:eastAsia="Times New Roman"/>
          <w:szCs w:val="24"/>
        </w:rPr>
        <w:t>καν ένα</w:t>
      </w:r>
      <w:r w:rsidRPr="00FD0ADD">
        <w:rPr>
          <w:rFonts w:eastAsia="Times New Roman"/>
          <w:szCs w:val="24"/>
        </w:rPr>
        <w:t xml:space="preserve"> ενιαίο εθνοτικό σύνολο</w:t>
      </w:r>
      <w:r>
        <w:rPr>
          <w:rFonts w:eastAsia="Times New Roman"/>
          <w:szCs w:val="24"/>
        </w:rPr>
        <w:t>.</w:t>
      </w:r>
      <w:r w:rsidRPr="00FD0ADD">
        <w:rPr>
          <w:rFonts w:eastAsia="Times New Roman"/>
          <w:szCs w:val="24"/>
        </w:rPr>
        <w:t xml:space="preserve"> Με τη δική σας ψήφο θα αναγνωρίζεται μακεδονική γλώσσα η δική </w:t>
      </w:r>
      <w:r>
        <w:rPr>
          <w:rFonts w:eastAsia="Times New Roman"/>
          <w:szCs w:val="24"/>
        </w:rPr>
        <w:t>τους,</w:t>
      </w:r>
      <w:r w:rsidRPr="00FD0ADD">
        <w:rPr>
          <w:rFonts w:eastAsia="Times New Roman"/>
          <w:szCs w:val="24"/>
        </w:rPr>
        <w:t xml:space="preserve"> που είναι βουλγαρικό ιδίωμα</w:t>
      </w:r>
      <w:r>
        <w:rPr>
          <w:rFonts w:eastAsia="Times New Roman"/>
          <w:szCs w:val="24"/>
        </w:rPr>
        <w:t>. Με τη δική σας ψήφο το</w:t>
      </w:r>
      <w:r w:rsidRPr="00FD0ADD">
        <w:rPr>
          <w:rFonts w:eastAsia="Times New Roman"/>
          <w:szCs w:val="24"/>
        </w:rPr>
        <w:t xml:space="preserve"> όνομα </w:t>
      </w:r>
      <w:r>
        <w:rPr>
          <w:rFonts w:eastAsia="Times New Roman"/>
          <w:szCs w:val="24"/>
        </w:rPr>
        <w:t>«</w:t>
      </w:r>
      <w:r w:rsidRPr="00FD0ADD">
        <w:rPr>
          <w:rFonts w:eastAsia="Times New Roman"/>
          <w:szCs w:val="24"/>
        </w:rPr>
        <w:t>Βόρεια Μακεδονία</w:t>
      </w:r>
      <w:r>
        <w:rPr>
          <w:rFonts w:eastAsia="Times New Roman"/>
          <w:szCs w:val="24"/>
        </w:rPr>
        <w:t>»,</w:t>
      </w:r>
      <w:r w:rsidRPr="00FD0ADD">
        <w:rPr>
          <w:rFonts w:eastAsia="Times New Roman"/>
          <w:szCs w:val="24"/>
        </w:rPr>
        <w:t xml:space="preserve"> </w:t>
      </w:r>
      <w:r>
        <w:rPr>
          <w:rFonts w:eastAsia="Times New Roman"/>
          <w:szCs w:val="24"/>
        </w:rPr>
        <w:t>π</w:t>
      </w:r>
      <w:r w:rsidRPr="00FD0ADD">
        <w:rPr>
          <w:rFonts w:eastAsia="Times New Roman"/>
          <w:szCs w:val="24"/>
        </w:rPr>
        <w:t xml:space="preserve">ου και αυτό δεν είναι καν </w:t>
      </w:r>
      <w:r>
        <w:rPr>
          <w:rFonts w:eastAsia="Times New Roman"/>
          <w:szCs w:val="24"/>
        </w:rPr>
        <w:t>«</w:t>
      </w:r>
      <w:r>
        <w:rPr>
          <w:rFonts w:eastAsia="Times New Roman"/>
          <w:szCs w:val="24"/>
          <w:lang w:val="en-US"/>
        </w:rPr>
        <w:t>erga</w:t>
      </w:r>
      <w:r w:rsidRPr="001C1C47">
        <w:rPr>
          <w:rFonts w:eastAsia="Times New Roman"/>
          <w:szCs w:val="24"/>
        </w:rPr>
        <w:t xml:space="preserve"> </w:t>
      </w:r>
      <w:r>
        <w:rPr>
          <w:rFonts w:eastAsia="Times New Roman"/>
          <w:szCs w:val="24"/>
          <w:lang w:val="en-US"/>
        </w:rPr>
        <w:t>omnes</w:t>
      </w:r>
      <w:r>
        <w:rPr>
          <w:rFonts w:eastAsia="Times New Roman"/>
          <w:szCs w:val="24"/>
        </w:rPr>
        <w:t>»,</w:t>
      </w:r>
      <w:r w:rsidRPr="001C1C47">
        <w:rPr>
          <w:rFonts w:eastAsia="Times New Roman"/>
          <w:szCs w:val="24"/>
        </w:rPr>
        <w:t xml:space="preserve"> </w:t>
      </w:r>
      <w:r w:rsidRPr="00FD0ADD">
        <w:rPr>
          <w:rFonts w:eastAsia="Times New Roman"/>
          <w:szCs w:val="24"/>
        </w:rPr>
        <w:t xml:space="preserve">δημιουργεί </w:t>
      </w:r>
      <w:r w:rsidRPr="00FD0ADD">
        <w:rPr>
          <w:rFonts w:eastAsia="Times New Roman"/>
          <w:szCs w:val="24"/>
        </w:rPr>
        <w:lastRenderedPageBreak/>
        <w:t xml:space="preserve">την εντύπωση </w:t>
      </w:r>
      <w:r w:rsidRPr="00FD0ADD">
        <w:rPr>
          <w:rFonts w:eastAsia="Times New Roman"/>
          <w:szCs w:val="24"/>
        </w:rPr>
        <w:t xml:space="preserve">ότι υπάρχει και </w:t>
      </w:r>
      <w:r>
        <w:rPr>
          <w:rFonts w:eastAsia="Times New Roman"/>
          <w:szCs w:val="24"/>
        </w:rPr>
        <w:t>«</w:t>
      </w:r>
      <w:r>
        <w:rPr>
          <w:rFonts w:eastAsia="Times New Roman"/>
          <w:szCs w:val="24"/>
        </w:rPr>
        <w:t>Νότια</w:t>
      </w:r>
      <w:r w:rsidRPr="00FD0ADD">
        <w:rPr>
          <w:rFonts w:eastAsia="Times New Roman"/>
          <w:szCs w:val="24"/>
        </w:rPr>
        <w:t xml:space="preserve"> Μακεδονία</w:t>
      </w:r>
      <w:r>
        <w:rPr>
          <w:rFonts w:eastAsia="Times New Roman"/>
          <w:szCs w:val="24"/>
        </w:rPr>
        <w:t>»</w:t>
      </w:r>
      <w:r w:rsidRPr="00FD0ADD">
        <w:rPr>
          <w:rFonts w:eastAsia="Times New Roman"/>
          <w:szCs w:val="24"/>
        </w:rPr>
        <w:t xml:space="preserve"> που περιμένει να ενωθεί με τη </w:t>
      </w:r>
      <w:r>
        <w:rPr>
          <w:rFonts w:eastAsia="Times New Roman"/>
          <w:szCs w:val="24"/>
        </w:rPr>
        <w:t>«</w:t>
      </w:r>
      <w:r w:rsidRPr="00FD0ADD">
        <w:rPr>
          <w:rFonts w:eastAsia="Times New Roman"/>
          <w:szCs w:val="24"/>
        </w:rPr>
        <w:t>Βόρεια</w:t>
      </w:r>
      <w:r>
        <w:rPr>
          <w:rFonts w:eastAsia="Times New Roman"/>
          <w:szCs w:val="24"/>
        </w:rPr>
        <w:t>»</w:t>
      </w:r>
      <w:r w:rsidRPr="001C1C47">
        <w:rPr>
          <w:rFonts w:eastAsia="Times New Roman"/>
          <w:szCs w:val="24"/>
        </w:rPr>
        <w:t>.</w:t>
      </w:r>
      <w:r>
        <w:rPr>
          <w:rFonts w:eastAsia="Times New Roman"/>
          <w:szCs w:val="24"/>
        </w:rPr>
        <w:t xml:space="preserve"> </w:t>
      </w:r>
    </w:p>
    <w:p w14:paraId="77C03827" w14:textId="77777777" w:rsidR="006113A9" w:rsidRDefault="006B6FC4">
      <w:pPr>
        <w:spacing w:line="600" w:lineRule="auto"/>
        <w:ind w:firstLine="720"/>
        <w:contextualSpacing/>
        <w:jc w:val="both"/>
        <w:rPr>
          <w:rFonts w:eastAsia="Times New Roman"/>
          <w:szCs w:val="24"/>
        </w:rPr>
      </w:pPr>
      <w:r>
        <w:rPr>
          <w:rFonts w:eastAsia="Times New Roman"/>
          <w:szCs w:val="24"/>
        </w:rPr>
        <w:t>Ό</w:t>
      </w:r>
      <w:r w:rsidRPr="00FD0ADD">
        <w:rPr>
          <w:rFonts w:eastAsia="Times New Roman"/>
          <w:szCs w:val="24"/>
        </w:rPr>
        <w:t xml:space="preserve">λα αυτά </w:t>
      </w:r>
      <w:r>
        <w:rPr>
          <w:rFonts w:eastAsia="Times New Roman"/>
          <w:szCs w:val="24"/>
        </w:rPr>
        <w:t>ν</w:t>
      </w:r>
      <w:r w:rsidRPr="00FD0ADD">
        <w:rPr>
          <w:rFonts w:eastAsia="Times New Roman"/>
          <w:szCs w:val="24"/>
        </w:rPr>
        <w:t>αι</w:t>
      </w:r>
      <w:r>
        <w:rPr>
          <w:rFonts w:eastAsia="Times New Roman"/>
          <w:szCs w:val="24"/>
        </w:rPr>
        <w:t>,</w:t>
      </w:r>
      <w:r w:rsidRPr="00FD0ADD">
        <w:rPr>
          <w:rFonts w:eastAsia="Times New Roman"/>
          <w:szCs w:val="24"/>
        </w:rPr>
        <w:t xml:space="preserve"> κυρίες και κύριοι συνάδελφοι</w:t>
      </w:r>
      <w:r>
        <w:rPr>
          <w:rFonts w:eastAsia="Times New Roman"/>
          <w:szCs w:val="24"/>
        </w:rPr>
        <w:t>,</w:t>
      </w:r>
      <w:r w:rsidRPr="00FD0ADD">
        <w:rPr>
          <w:rFonts w:eastAsia="Times New Roman"/>
          <w:szCs w:val="24"/>
        </w:rPr>
        <w:t xml:space="preserve"> με τη δική σας ψήφο</w:t>
      </w:r>
      <w:r>
        <w:rPr>
          <w:rFonts w:eastAsia="Times New Roman"/>
          <w:szCs w:val="24"/>
        </w:rPr>
        <w:t>,</w:t>
      </w:r>
      <w:r w:rsidRPr="00FD0ADD">
        <w:rPr>
          <w:rFonts w:eastAsia="Times New Roman"/>
          <w:szCs w:val="24"/>
        </w:rPr>
        <w:t xml:space="preserve"> μία-μία</w:t>
      </w:r>
      <w:r>
        <w:rPr>
          <w:rFonts w:eastAsia="Times New Roman"/>
          <w:szCs w:val="24"/>
        </w:rPr>
        <w:t>.</w:t>
      </w:r>
      <w:r w:rsidRPr="00FD0ADD">
        <w:rPr>
          <w:rFonts w:eastAsia="Times New Roman"/>
          <w:szCs w:val="24"/>
        </w:rPr>
        <w:t xml:space="preserve"> </w:t>
      </w:r>
    </w:p>
    <w:p w14:paraId="77C03828" w14:textId="77777777" w:rsidR="006113A9" w:rsidRDefault="006B6FC4">
      <w:pPr>
        <w:spacing w:line="600" w:lineRule="auto"/>
        <w:ind w:firstLine="720"/>
        <w:contextualSpacing/>
        <w:jc w:val="both"/>
        <w:rPr>
          <w:rFonts w:eastAsia="Times New Roman"/>
          <w:szCs w:val="24"/>
        </w:rPr>
      </w:pPr>
      <w:r>
        <w:rPr>
          <w:rFonts w:eastAsia="Times New Roman"/>
          <w:szCs w:val="24"/>
        </w:rPr>
        <w:t>Κι αν εσείς θέλετε να</w:t>
      </w:r>
      <w:r w:rsidRPr="00FD0ADD">
        <w:rPr>
          <w:rFonts w:eastAsia="Times New Roman"/>
          <w:szCs w:val="24"/>
        </w:rPr>
        <w:t xml:space="preserve"> κάνετε το πολιτικό χατίρι των </w:t>
      </w:r>
      <w:r>
        <w:rPr>
          <w:rFonts w:eastAsia="Times New Roman"/>
          <w:szCs w:val="24"/>
        </w:rPr>
        <w:t>σ</w:t>
      </w:r>
      <w:r w:rsidRPr="00FD0ADD">
        <w:rPr>
          <w:rFonts w:eastAsia="Times New Roman"/>
          <w:szCs w:val="24"/>
        </w:rPr>
        <w:t xml:space="preserve">υμμάχων μας </w:t>
      </w:r>
      <w:r>
        <w:rPr>
          <w:rFonts w:eastAsia="Times New Roman"/>
          <w:szCs w:val="24"/>
        </w:rPr>
        <w:t xml:space="preserve">και αν υπάρχουν ανταλλάγματα, </w:t>
      </w:r>
      <w:r w:rsidRPr="00FD0ADD">
        <w:rPr>
          <w:rFonts w:eastAsia="Times New Roman"/>
          <w:szCs w:val="24"/>
        </w:rPr>
        <w:t xml:space="preserve">αυτό θα το κρίνουν </w:t>
      </w:r>
      <w:r>
        <w:rPr>
          <w:rFonts w:eastAsia="Times New Roman"/>
          <w:szCs w:val="24"/>
        </w:rPr>
        <w:t xml:space="preserve">οι πολίτες </w:t>
      </w:r>
      <w:r w:rsidRPr="00FD0ADD">
        <w:rPr>
          <w:rFonts w:eastAsia="Times New Roman"/>
          <w:szCs w:val="24"/>
        </w:rPr>
        <w:t>στις εκλογές</w:t>
      </w:r>
      <w:r>
        <w:rPr>
          <w:rFonts w:eastAsia="Times New Roman"/>
          <w:szCs w:val="24"/>
        </w:rPr>
        <w:t>,</w:t>
      </w:r>
      <w:r w:rsidRPr="00FD0ADD">
        <w:rPr>
          <w:rFonts w:eastAsia="Times New Roman"/>
          <w:szCs w:val="24"/>
        </w:rPr>
        <w:t xml:space="preserve"> θα κριθεί και αργότερα νομικά και ιστορικά</w:t>
      </w:r>
      <w:r>
        <w:rPr>
          <w:rFonts w:eastAsia="Times New Roman"/>
          <w:szCs w:val="24"/>
        </w:rPr>
        <w:t xml:space="preserve">. </w:t>
      </w:r>
    </w:p>
    <w:p w14:paraId="77C03829" w14:textId="77777777" w:rsidR="006113A9" w:rsidRDefault="006B6FC4">
      <w:pPr>
        <w:spacing w:line="600" w:lineRule="auto"/>
        <w:ind w:firstLine="720"/>
        <w:contextualSpacing/>
        <w:jc w:val="both"/>
        <w:rPr>
          <w:rFonts w:eastAsia="Times New Roman"/>
          <w:szCs w:val="24"/>
        </w:rPr>
      </w:pPr>
      <w:r>
        <w:rPr>
          <w:rFonts w:eastAsia="Times New Roman"/>
          <w:szCs w:val="24"/>
        </w:rPr>
        <w:t>Εμείς, όμως, με τη</w:t>
      </w:r>
      <w:r w:rsidRPr="00FD0ADD">
        <w:rPr>
          <w:rFonts w:eastAsia="Times New Roman"/>
          <w:szCs w:val="24"/>
        </w:rPr>
        <w:t xml:space="preserve"> δική μας ψήφο οφείλουμε να διαφων</w:t>
      </w:r>
      <w:r>
        <w:rPr>
          <w:rFonts w:eastAsia="Times New Roman"/>
          <w:szCs w:val="24"/>
        </w:rPr>
        <w:t>ήσουμε αυτήν τη φορά και με εσάς κ</w:t>
      </w:r>
      <w:r w:rsidRPr="00FD0ADD">
        <w:rPr>
          <w:rFonts w:eastAsia="Times New Roman"/>
          <w:szCs w:val="24"/>
        </w:rPr>
        <w:t xml:space="preserve">αι με τους συμμάχους </w:t>
      </w:r>
      <w:r>
        <w:rPr>
          <w:rFonts w:eastAsia="Times New Roman"/>
          <w:szCs w:val="24"/>
        </w:rPr>
        <w:t>μας,</w:t>
      </w:r>
      <w:r w:rsidRPr="00FD0ADD">
        <w:rPr>
          <w:rFonts w:eastAsia="Times New Roman"/>
          <w:szCs w:val="24"/>
        </w:rPr>
        <w:t xml:space="preserve"> όχι </w:t>
      </w:r>
      <w:r>
        <w:rPr>
          <w:rFonts w:eastAsia="Times New Roman"/>
          <w:szCs w:val="24"/>
        </w:rPr>
        <w:t xml:space="preserve">εφ’ </w:t>
      </w:r>
      <w:r w:rsidRPr="00FD0ADD">
        <w:rPr>
          <w:rFonts w:eastAsia="Times New Roman"/>
          <w:szCs w:val="24"/>
        </w:rPr>
        <w:t>όλης της ύλης</w:t>
      </w:r>
      <w:r>
        <w:rPr>
          <w:rFonts w:eastAsia="Times New Roman"/>
          <w:szCs w:val="24"/>
        </w:rPr>
        <w:t>,</w:t>
      </w:r>
      <w:r w:rsidRPr="00FD0ADD">
        <w:rPr>
          <w:rFonts w:eastAsia="Times New Roman"/>
          <w:szCs w:val="24"/>
        </w:rPr>
        <w:t xml:space="preserve"> επί της </w:t>
      </w:r>
      <w:r>
        <w:rPr>
          <w:rFonts w:eastAsia="Times New Roman"/>
          <w:szCs w:val="24"/>
        </w:rPr>
        <w:t>σ</w:t>
      </w:r>
      <w:r w:rsidRPr="00FD0ADD">
        <w:rPr>
          <w:rFonts w:eastAsia="Times New Roman"/>
          <w:szCs w:val="24"/>
        </w:rPr>
        <w:t>υμφωνίας</w:t>
      </w:r>
      <w:r>
        <w:rPr>
          <w:rFonts w:eastAsia="Times New Roman"/>
          <w:szCs w:val="24"/>
        </w:rPr>
        <w:t>.</w:t>
      </w:r>
      <w:r w:rsidRPr="00FD0ADD">
        <w:rPr>
          <w:rFonts w:eastAsia="Times New Roman"/>
          <w:szCs w:val="24"/>
        </w:rPr>
        <w:t xml:space="preserve"> </w:t>
      </w:r>
    </w:p>
    <w:p w14:paraId="77C0382A" w14:textId="77777777" w:rsidR="006113A9" w:rsidRDefault="006B6FC4">
      <w:pPr>
        <w:spacing w:line="600" w:lineRule="auto"/>
        <w:ind w:firstLine="720"/>
        <w:contextualSpacing/>
        <w:jc w:val="both"/>
        <w:rPr>
          <w:rFonts w:eastAsia="Times New Roman"/>
          <w:szCs w:val="24"/>
        </w:rPr>
      </w:pPr>
      <w:r w:rsidRPr="00FD0ADD">
        <w:rPr>
          <w:rFonts w:eastAsia="Times New Roman"/>
          <w:szCs w:val="24"/>
        </w:rPr>
        <w:t>Είμαστε σύμμ</w:t>
      </w:r>
      <w:r w:rsidRPr="00FD0ADD">
        <w:rPr>
          <w:rFonts w:eastAsia="Times New Roman"/>
          <w:szCs w:val="24"/>
        </w:rPr>
        <w:t>αχοι</w:t>
      </w:r>
      <w:r>
        <w:rPr>
          <w:rFonts w:eastAsia="Times New Roman"/>
          <w:szCs w:val="24"/>
        </w:rPr>
        <w:t>,</w:t>
      </w:r>
      <w:r w:rsidRPr="00FD0ADD">
        <w:rPr>
          <w:rFonts w:eastAsia="Times New Roman"/>
          <w:szCs w:val="24"/>
        </w:rPr>
        <w:t xml:space="preserve"> ναι</w:t>
      </w:r>
      <w:r>
        <w:rPr>
          <w:rFonts w:eastAsia="Times New Roman"/>
          <w:szCs w:val="24"/>
        </w:rPr>
        <w:t>. Είμαστε εταίροι,</w:t>
      </w:r>
      <w:r w:rsidRPr="00FD0ADD">
        <w:rPr>
          <w:rFonts w:eastAsia="Times New Roman"/>
          <w:szCs w:val="24"/>
        </w:rPr>
        <w:t xml:space="preserve"> σίγουρα</w:t>
      </w:r>
      <w:r>
        <w:rPr>
          <w:rFonts w:eastAsia="Times New Roman"/>
          <w:szCs w:val="24"/>
        </w:rPr>
        <w:t xml:space="preserve">. Όμως, δεν είμαστε υποχρεωμένοι να </w:t>
      </w:r>
      <w:r w:rsidRPr="00FD0ADD">
        <w:rPr>
          <w:rFonts w:eastAsia="Times New Roman"/>
          <w:szCs w:val="24"/>
        </w:rPr>
        <w:t>ψηφίζουμε ό</w:t>
      </w:r>
      <w:r>
        <w:rPr>
          <w:rFonts w:eastAsia="Times New Roman"/>
          <w:szCs w:val="24"/>
        </w:rPr>
        <w:t>,</w:t>
      </w:r>
      <w:r w:rsidRPr="00FD0ADD">
        <w:rPr>
          <w:rFonts w:eastAsia="Times New Roman"/>
          <w:szCs w:val="24"/>
        </w:rPr>
        <w:t>τι μας λένε</w:t>
      </w:r>
      <w:r>
        <w:rPr>
          <w:rFonts w:eastAsia="Times New Roman"/>
          <w:szCs w:val="24"/>
        </w:rPr>
        <w:t>,</w:t>
      </w:r>
      <w:r w:rsidRPr="00FD0ADD">
        <w:rPr>
          <w:rFonts w:eastAsia="Times New Roman"/>
          <w:szCs w:val="24"/>
        </w:rPr>
        <w:t xml:space="preserve"> </w:t>
      </w:r>
      <w:r>
        <w:rPr>
          <w:rFonts w:eastAsia="Times New Roman"/>
          <w:szCs w:val="24"/>
        </w:rPr>
        <w:t>γιατί</w:t>
      </w:r>
      <w:r w:rsidRPr="00FD0ADD">
        <w:rPr>
          <w:rFonts w:eastAsia="Times New Roman"/>
          <w:szCs w:val="24"/>
        </w:rPr>
        <w:t xml:space="preserve"> νομιμοποιητική μας βάση είναι πάντα ο ελληνικός λαός</w:t>
      </w:r>
      <w:r>
        <w:rPr>
          <w:rFonts w:eastAsia="Times New Roman"/>
          <w:szCs w:val="24"/>
        </w:rPr>
        <w:t>.</w:t>
      </w:r>
      <w:r w:rsidRPr="00FD0ADD">
        <w:rPr>
          <w:rFonts w:eastAsia="Times New Roman"/>
          <w:szCs w:val="24"/>
        </w:rPr>
        <w:t xml:space="preserve"> Η δική μας ψήφος πρέπει να στηρίζει πάνω από όλα την αλήθεια για την ελληνικότητα της Μακ</w:t>
      </w:r>
      <w:r>
        <w:rPr>
          <w:rFonts w:eastAsia="Times New Roman"/>
          <w:szCs w:val="24"/>
        </w:rPr>
        <w:t>εδονίας. Κα</w:t>
      </w:r>
      <w:r>
        <w:rPr>
          <w:rFonts w:eastAsia="Times New Roman"/>
          <w:szCs w:val="24"/>
        </w:rPr>
        <w:t>ι η αλήθεια είναι μία, ό</w:t>
      </w:r>
      <w:r w:rsidRPr="00FD0ADD">
        <w:rPr>
          <w:rFonts w:eastAsia="Times New Roman"/>
          <w:szCs w:val="24"/>
        </w:rPr>
        <w:t>πως μία είνα</w:t>
      </w:r>
      <w:r>
        <w:rPr>
          <w:rFonts w:eastAsia="Times New Roman"/>
          <w:szCs w:val="24"/>
        </w:rPr>
        <w:t>ι και η ψήφος που την καθορίζει. Την επαναλαμβάνουν εδώ</w:t>
      </w:r>
      <w:r w:rsidRPr="00FD0ADD">
        <w:rPr>
          <w:rFonts w:eastAsia="Times New Roman"/>
          <w:szCs w:val="24"/>
        </w:rPr>
        <w:t xml:space="preserve"> και χιλιάδες χρόνια ο Ηρόδοτος</w:t>
      </w:r>
      <w:r>
        <w:rPr>
          <w:rFonts w:eastAsia="Times New Roman"/>
          <w:szCs w:val="24"/>
        </w:rPr>
        <w:t xml:space="preserve">, ο Στράβων και η Τορά, </w:t>
      </w:r>
      <w:r w:rsidRPr="00FD0ADD">
        <w:rPr>
          <w:rFonts w:eastAsia="Times New Roman"/>
          <w:szCs w:val="24"/>
        </w:rPr>
        <w:t xml:space="preserve">το ιερό </w:t>
      </w:r>
      <w:r w:rsidRPr="00FD0ADD">
        <w:rPr>
          <w:rFonts w:eastAsia="Times New Roman"/>
          <w:szCs w:val="24"/>
        </w:rPr>
        <w:lastRenderedPageBreak/>
        <w:t>βιβλίο των Εβραίων</w:t>
      </w:r>
      <w:r>
        <w:rPr>
          <w:rFonts w:eastAsia="Times New Roman"/>
          <w:szCs w:val="24"/>
        </w:rPr>
        <w:t>,</w:t>
      </w:r>
      <w:r w:rsidRPr="00FD0ADD">
        <w:rPr>
          <w:rFonts w:eastAsia="Times New Roman"/>
          <w:szCs w:val="24"/>
        </w:rPr>
        <w:t xml:space="preserve"> ο Παπαναστασίου και </w:t>
      </w:r>
      <w:r>
        <w:rPr>
          <w:rFonts w:eastAsia="Times New Roman"/>
          <w:szCs w:val="24"/>
        </w:rPr>
        <w:t>ο Στρετίνιους τ</w:t>
      </w:r>
      <w:r w:rsidRPr="00FD0ADD">
        <w:rPr>
          <w:rFonts w:eastAsia="Times New Roman"/>
          <w:szCs w:val="24"/>
        </w:rPr>
        <w:t>ον περασμένο αιώνα και ο Μιτεράν πριν δύο δεκαε</w:t>
      </w:r>
      <w:r w:rsidRPr="00FD0ADD">
        <w:rPr>
          <w:rFonts w:eastAsia="Times New Roman"/>
          <w:szCs w:val="24"/>
        </w:rPr>
        <w:t>τίες</w:t>
      </w:r>
      <w:r>
        <w:rPr>
          <w:rFonts w:eastAsia="Times New Roman"/>
          <w:szCs w:val="24"/>
        </w:rPr>
        <w:t>.</w:t>
      </w:r>
    </w:p>
    <w:p w14:paraId="77C0382B" w14:textId="77777777" w:rsidR="006113A9" w:rsidRDefault="006B6FC4">
      <w:pPr>
        <w:spacing w:line="600" w:lineRule="auto"/>
        <w:ind w:firstLine="720"/>
        <w:contextualSpacing/>
        <w:jc w:val="both"/>
        <w:rPr>
          <w:rFonts w:eastAsia="Times New Roman"/>
          <w:szCs w:val="24"/>
        </w:rPr>
      </w:pPr>
      <w:r>
        <w:rPr>
          <w:rFonts w:eastAsia="Times New Roman"/>
          <w:szCs w:val="24"/>
        </w:rPr>
        <w:t>Ρ</w:t>
      </w:r>
      <w:r w:rsidRPr="00FD0ADD">
        <w:rPr>
          <w:rFonts w:eastAsia="Times New Roman"/>
          <w:szCs w:val="24"/>
        </w:rPr>
        <w:t>ωτώ</w:t>
      </w:r>
      <w:r>
        <w:rPr>
          <w:rFonts w:eastAsia="Times New Roman"/>
          <w:szCs w:val="24"/>
        </w:rPr>
        <w:t>,</w:t>
      </w:r>
      <w:r w:rsidRPr="00FD0ADD">
        <w:rPr>
          <w:rFonts w:eastAsia="Times New Roman"/>
          <w:szCs w:val="24"/>
        </w:rPr>
        <w:t xml:space="preserve"> </w:t>
      </w:r>
      <w:r>
        <w:rPr>
          <w:rFonts w:eastAsia="Times New Roman"/>
          <w:szCs w:val="24"/>
        </w:rPr>
        <w:t>λ</w:t>
      </w:r>
      <w:r w:rsidRPr="00FD0ADD">
        <w:rPr>
          <w:rFonts w:eastAsia="Times New Roman"/>
          <w:szCs w:val="24"/>
        </w:rPr>
        <w:t>οιπόν</w:t>
      </w:r>
      <w:r>
        <w:rPr>
          <w:rFonts w:eastAsia="Times New Roman"/>
          <w:szCs w:val="24"/>
        </w:rPr>
        <w:t>:</w:t>
      </w:r>
      <w:r w:rsidRPr="00FD0ADD">
        <w:rPr>
          <w:rFonts w:eastAsia="Times New Roman"/>
          <w:szCs w:val="24"/>
        </w:rPr>
        <w:t xml:space="preserve"> </w:t>
      </w:r>
      <w:r>
        <w:rPr>
          <w:rFonts w:eastAsia="Times New Roman"/>
          <w:szCs w:val="24"/>
        </w:rPr>
        <w:t>Τι είναι όλοι αυτοί; Αυτοί τι είναι;</w:t>
      </w:r>
      <w:r w:rsidRPr="00FD0ADD">
        <w:rPr>
          <w:rFonts w:eastAsia="Times New Roman"/>
          <w:szCs w:val="24"/>
        </w:rPr>
        <w:t xml:space="preserve"> Έλληνες εθνικιστές</w:t>
      </w:r>
      <w:r>
        <w:rPr>
          <w:rFonts w:eastAsia="Times New Roman"/>
          <w:szCs w:val="24"/>
        </w:rPr>
        <w:t>; Ο</w:t>
      </w:r>
      <w:r w:rsidRPr="00FD0ADD">
        <w:rPr>
          <w:rFonts w:eastAsia="Times New Roman"/>
          <w:szCs w:val="24"/>
        </w:rPr>
        <w:t xml:space="preserve"> Ανδρέας Παπανδρέου που έλεγε όλο αυτό το ιδεολόγημα είναι όχημα αλυτρωτισμού και πιο ξεκάθαρα αργότερα ο Κωνσταντίνος ο Καραμανλής</w:t>
      </w:r>
      <w:r>
        <w:rPr>
          <w:rFonts w:eastAsia="Times New Roman"/>
          <w:szCs w:val="24"/>
        </w:rPr>
        <w:t>, τ</w:t>
      </w:r>
      <w:r w:rsidRPr="00FD0ADD">
        <w:rPr>
          <w:rFonts w:eastAsia="Times New Roman"/>
          <w:szCs w:val="24"/>
        </w:rPr>
        <w:t>ι είναι αυτοί</w:t>
      </w:r>
      <w:r>
        <w:rPr>
          <w:rFonts w:eastAsia="Times New Roman"/>
          <w:szCs w:val="24"/>
        </w:rPr>
        <w:t>;</w:t>
      </w:r>
      <w:r w:rsidRPr="00FD0ADD">
        <w:rPr>
          <w:rFonts w:eastAsia="Times New Roman"/>
          <w:szCs w:val="24"/>
        </w:rPr>
        <w:t xml:space="preserve"> Ακροδεξιοί εθνικιστές </w:t>
      </w:r>
      <w:r>
        <w:rPr>
          <w:rFonts w:eastAsia="Times New Roman"/>
          <w:szCs w:val="24"/>
        </w:rPr>
        <w:t>ε</w:t>
      </w:r>
      <w:r w:rsidRPr="00FD0ADD">
        <w:rPr>
          <w:rFonts w:eastAsia="Times New Roman"/>
          <w:szCs w:val="24"/>
        </w:rPr>
        <w:t>ίναι κ</w:t>
      </w:r>
      <w:r w:rsidRPr="00FD0ADD">
        <w:rPr>
          <w:rFonts w:eastAsia="Times New Roman"/>
          <w:szCs w:val="24"/>
        </w:rPr>
        <w:t>αι αυτ</w:t>
      </w:r>
      <w:r>
        <w:rPr>
          <w:rFonts w:eastAsia="Times New Roman"/>
          <w:szCs w:val="24"/>
        </w:rPr>
        <w:t>οί;</w:t>
      </w:r>
    </w:p>
    <w:p w14:paraId="77C0382C" w14:textId="77777777" w:rsidR="006113A9" w:rsidRDefault="006B6FC4">
      <w:pPr>
        <w:spacing w:line="600" w:lineRule="auto"/>
        <w:ind w:firstLine="720"/>
        <w:contextualSpacing/>
        <w:jc w:val="both"/>
        <w:rPr>
          <w:rFonts w:eastAsia="Times New Roman"/>
          <w:szCs w:val="24"/>
        </w:rPr>
      </w:pPr>
      <w:r>
        <w:rPr>
          <w:rFonts w:eastAsia="Times New Roman"/>
          <w:szCs w:val="24"/>
        </w:rPr>
        <w:t>Όχι, όλοι α</w:t>
      </w:r>
      <w:r w:rsidRPr="00FD0ADD">
        <w:rPr>
          <w:rFonts w:eastAsia="Times New Roman"/>
          <w:szCs w:val="24"/>
        </w:rPr>
        <w:t xml:space="preserve">υτοί </w:t>
      </w:r>
      <w:r>
        <w:rPr>
          <w:rFonts w:eastAsia="Times New Roman"/>
          <w:szCs w:val="24"/>
        </w:rPr>
        <w:t xml:space="preserve">έλεγαν </w:t>
      </w:r>
      <w:r w:rsidRPr="00FD0ADD">
        <w:rPr>
          <w:rFonts w:eastAsia="Times New Roman"/>
          <w:szCs w:val="24"/>
        </w:rPr>
        <w:t>την αλήθεια</w:t>
      </w:r>
      <w:r>
        <w:rPr>
          <w:rFonts w:eastAsia="Times New Roman"/>
          <w:szCs w:val="24"/>
        </w:rPr>
        <w:t>. Και αυτήν την αλήθεια</w:t>
      </w:r>
      <w:r w:rsidRPr="00FD0ADD">
        <w:rPr>
          <w:rFonts w:eastAsia="Times New Roman"/>
          <w:szCs w:val="24"/>
        </w:rPr>
        <w:t xml:space="preserve"> την κράτησε όρθια τόσα χρόνια ο Αντώνης Σαμαράς</w:t>
      </w:r>
      <w:r>
        <w:rPr>
          <w:rFonts w:eastAsia="Times New Roman"/>
          <w:szCs w:val="24"/>
        </w:rPr>
        <w:t>. Την αλήθεια αυτή την κράτησε</w:t>
      </w:r>
      <w:r w:rsidRPr="00FD0ADD">
        <w:rPr>
          <w:rFonts w:eastAsia="Times New Roman"/>
          <w:szCs w:val="24"/>
        </w:rPr>
        <w:t xml:space="preserve"> όρθια ο Κώστας Καραμανλής στο Βουκουρέστι το 2008</w:t>
      </w:r>
      <w:r>
        <w:rPr>
          <w:rFonts w:eastAsia="Times New Roman"/>
          <w:szCs w:val="24"/>
        </w:rPr>
        <w:t>.</w:t>
      </w:r>
      <w:r w:rsidRPr="00FD0ADD">
        <w:rPr>
          <w:rFonts w:eastAsia="Times New Roman"/>
          <w:szCs w:val="24"/>
        </w:rPr>
        <w:t xml:space="preserve"> Και την αλήθεια αυτή</w:t>
      </w:r>
      <w:r>
        <w:rPr>
          <w:rFonts w:eastAsia="Times New Roman"/>
          <w:szCs w:val="24"/>
        </w:rPr>
        <w:t>ν</w:t>
      </w:r>
      <w:r w:rsidRPr="00FD0ADD">
        <w:rPr>
          <w:rFonts w:eastAsia="Times New Roman"/>
          <w:szCs w:val="24"/>
        </w:rPr>
        <w:t xml:space="preserve"> την κρατάει όρθια σήμερα ο Κυριάκος Μητσοτάκης</w:t>
      </w:r>
      <w:r>
        <w:rPr>
          <w:rFonts w:eastAsia="Times New Roman"/>
          <w:szCs w:val="24"/>
        </w:rPr>
        <w:t>. Γιατί η αλήθεια είναι</w:t>
      </w:r>
      <w:r w:rsidRPr="00FD0ADD">
        <w:rPr>
          <w:rFonts w:eastAsia="Times New Roman"/>
          <w:szCs w:val="24"/>
        </w:rPr>
        <w:t xml:space="preserve"> μία και μοναδική</w:t>
      </w:r>
      <w:r>
        <w:rPr>
          <w:rFonts w:eastAsia="Times New Roman"/>
          <w:szCs w:val="24"/>
        </w:rPr>
        <w:t>:</w:t>
      </w:r>
      <w:r w:rsidRPr="00FD0ADD">
        <w:rPr>
          <w:rFonts w:eastAsia="Times New Roman"/>
          <w:szCs w:val="24"/>
        </w:rPr>
        <w:t xml:space="preserve"> Η Μακεδονία είναι μία και ελληνική και </w:t>
      </w:r>
      <w:r>
        <w:rPr>
          <w:rFonts w:eastAsia="Times New Roman"/>
          <w:szCs w:val="24"/>
        </w:rPr>
        <w:t>ε</w:t>
      </w:r>
      <w:r w:rsidRPr="00FD0ADD">
        <w:rPr>
          <w:rFonts w:eastAsia="Times New Roman"/>
          <w:szCs w:val="24"/>
        </w:rPr>
        <w:t xml:space="preserve">μένα η ψήφος μου είναι μία και </w:t>
      </w:r>
      <w:r>
        <w:rPr>
          <w:rFonts w:eastAsia="Times New Roman"/>
          <w:szCs w:val="24"/>
        </w:rPr>
        <w:t>ε</w:t>
      </w:r>
      <w:r w:rsidRPr="00FD0ADD">
        <w:rPr>
          <w:rFonts w:eastAsia="Times New Roman"/>
          <w:szCs w:val="24"/>
        </w:rPr>
        <w:t>ίναι αρνητική</w:t>
      </w:r>
      <w:r>
        <w:rPr>
          <w:rFonts w:eastAsia="Times New Roman"/>
          <w:szCs w:val="24"/>
        </w:rPr>
        <w:t>.</w:t>
      </w:r>
    </w:p>
    <w:p w14:paraId="77C0382D" w14:textId="77777777" w:rsidR="006113A9" w:rsidRDefault="006B6FC4">
      <w:pPr>
        <w:spacing w:line="600" w:lineRule="auto"/>
        <w:ind w:firstLine="720"/>
        <w:contextualSpacing/>
        <w:jc w:val="both"/>
        <w:rPr>
          <w:rFonts w:eastAsia="Times New Roman"/>
          <w:szCs w:val="24"/>
        </w:rPr>
      </w:pPr>
      <w:r w:rsidRPr="00FD0ADD">
        <w:rPr>
          <w:rFonts w:eastAsia="Times New Roman"/>
          <w:szCs w:val="24"/>
        </w:rPr>
        <w:t>Ευχαριστώ πολύ</w:t>
      </w:r>
      <w:r>
        <w:rPr>
          <w:rFonts w:eastAsia="Times New Roman"/>
          <w:szCs w:val="24"/>
        </w:rPr>
        <w:t>.</w:t>
      </w:r>
    </w:p>
    <w:p w14:paraId="77C0382E" w14:textId="77777777" w:rsidR="006113A9" w:rsidRDefault="006B6FC4">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77C0382F" w14:textId="77777777" w:rsidR="006113A9" w:rsidRDefault="006B6FC4">
      <w:pPr>
        <w:spacing w:line="600" w:lineRule="auto"/>
        <w:ind w:firstLine="720"/>
        <w:contextualSpacing/>
        <w:jc w:val="both"/>
        <w:rPr>
          <w:rFonts w:eastAsia="Times New Roman"/>
          <w:szCs w:val="24"/>
        </w:rPr>
      </w:pPr>
      <w:r>
        <w:rPr>
          <w:rFonts w:eastAsia="Times New Roman"/>
          <w:b/>
          <w:szCs w:val="24"/>
        </w:rPr>
        <w:t>ΠΡΟΕΔΡΕΥΩΝ</w:t>
      </w:r>
      <w:r>
        <w:rPr>
          <w:rFonts w:eastAsia="Times New Roman"/>
          <w:b/>
          <w:szCs w:val="24"/>
        </w:rPr>
        <w:t xml:space="preserve"> (Μάριος Γεωργιάδης): </w:t>
      </w:r>
      <w:r w:rsidRPr="006F1D38">
        <w:rPr>
          <w:rFonts w:eastAsia="Times New Roman"/>
          <w:szCs w:val="24"/>
        </w:rPr>
        <w:t>Ευχαριστούμε την κ</w:t>
      </w:r>
      <w:r>
        <w:rPr>
          <w:rFonts w:eastAsia="Times New Roman"/>
          <w:szCs w:val="24"/>
        </w:rPr>
        <w:t>.</w:t>
      </w:r>
      <w:r w:rsidRPr="006F1D38">
        <w:rPr>
          <w:rFonts w:eastAsia="Times New Roman"/>
          <w:szCs w:val="24"/>
        </w:rPr>
        <w:t xml:space="preserve"> Ασημακοπούλου.</w:t>
      </w:r>
      <w:r>
        <w:rPr>
          <w:rFonts w:eastAsia="Times New Roman"/>
          <w:szCs w:val="24"/>
        </w:rPr>
        <w:t xml:space="preserve"> </w:t>
      </w:r>
    </w:p>
    <w:p w14:paraId="77C03830" w14:textId="77777777" w:rsidR="006113A9" w:rsidRDefault="006B6FC4">
      <w:pPr>
        <w:spacing w:line="600" w:lineRule="auto"/>
        <w:ind w:firstLine="720"/>
        <w:contextualSpacing/>
        <w:jc w:val="both"/>
        <w:rPr>
          <w:rFonts w:eastAsia="Times New Roman"/>
          <w:szCs w:val="24"/>
        </w:rPr>
      </w:pPr>
      <w:r>
        <w:rPr>
          <w:rFonts w:eastAsia="Times New Roman"/>
          <w:szCs w:val="24"/>
        </w:rPr>
        <w:lastRenderedPageBreak/>
        <w:t xml:space="preserve">Τον λόγο έχει ο κ. Μανιός από την Κοινοβουλευτική Ομάδα του ΣΥΡΙΖΑ για επτά λεπτά. </w:t>
      </w:r>
    </w:p>
    <w:p w14:paraId="77C03831" w14:textId="77777777" w:rsidR="006113A9" w:rsidRDefault="006B6FC4">
      <w:pPr>
        <w:spacing w:line="600" w:lineRule="auto"/>
        <w:ind w:firstLine="720"/>
        <w:contextualSpacing/>
        <w:jc w:val="both"/>
        <w:rPr>
          <w:rFonts w:eastAsia="Times New Roman"/>
          <w:szCs w:val="24"/>
        </w:rPr>
      </w:pPr>
      <w:r>
        <w:rPr>
          <w:rFonts w:eastAsia="Times New Roman"/>
          <w:szCs w:val="24"/>
        </w:rPr>
        <w:t>Αμέσως μετά έχει τον λόγο ο κ.</w:t>
      </w:r>
      <w:r w:rsidRPr="00FD0ADD">
        <w:rPr>
          <w:rFonts w:eastAsia="Times New Roman"/>
          <w:szCs w:val="24"/>
        </w:rPr>
        <w:t xml:space="preserve"> Ριζούλης</w:t>
      </w:r>
      <w:r>
        <w:rPr>
          <w:rFonts w:eastAsia="Times New Roman"/>
          <w:szCs w:val="24"/>
        </w:rPr>
        <w:t>.</w:t>
      </w:r>
      <w:r w:rsidRPr="00FD0ADD">
        <w:rPr>
          <w:rFonts w:eastAsia="Times New Roman"/>
          <w:szCs w:val="24"/>
        </w:rPr>
        <w:t xml:space="preserve"> ο </w:t>
      </w:r>
      <w:r>
        <w:rPr>
          <w:rFonts w:eastAsia="Times New Roman"/>
          <w:szCs w:val="24"/>
        </w:rPr>
        <w:t>κ.</w:t>
      </w:r>
      <w:r w:rsidRPr="00FD0ADD">
        <w:rPr>
          <w:rFonts w:eastAsia="Times New Roman"/>
          <w:szCs w:val="24"/>
        </w:rPr>
        <w:t xml:space="preserve"> Κατσιαντώνης</w:t>
      </w:r>
      <w:r>
        <w:rPr>
          <w:rFonts w:eastAsia="Times New Roman"/>
          <w:szCs w:val="24"/>
        </w:rPr>
        <w:t>,</w:t>
      </w:r>
      <w:r w:rsidRPr="00FD0ADD">
        <w:rPr>
          <w:rFonts w:eastAsia="Times New Roman"/>
          <w:szCs w:val="24"/>
        </w:rPr>
        <w:t xml:space="preserve"> ο </w:t>
      </w:r>
      <w:r>
        <w:rPr>
          <w:rFonts w:eastAsia="Times New Roman"/>
          <w:szCs w:val="24"/>
        </w:rPr>
        <w:t>κ.</w:t>
      </w:r>
      <w:r w:rsidRPr="00FD0ADD">
        <w:rPr>
          <w:rFonts w:eastAsia="Times New Roman"/>
          <w:szCs w:val="24"/>
        </w:rPr>
        <w:t xml:space="preserve"> Θεοφύλακτος και τελευταίος ο </w:t>
      </w:r>
      <w:r>
        <w:rPr>
          <w:rFonts w:eastAsia="Times New Roman"/>
          <w:szCs w:val="24"/>
        </w:rPr>
        <w:t>κ.</w:t>
      </w:r>
      <w:r w:rsidRPr="00FD0ADD">
        <w:rPr>
          <w:rFonts w:eastAsia="Times New Roman"/>
          <w:szCs w:val="24"/>
        </w:rPr>
        <w:t xml:space="preserve"> Συρμαλένιος</w:t>
      </w:r>
      <w:r>
        <w:rPr>
          <w:rFonts w:eastAsia="Times New Roman"/>
          <w:szCs w:val="24"/>
        </w:rPr>
        <w:t>.</w:t>
      </w:r>
      <w:r w:rsidRPr="00FD0ADD">
        <w:rPr>
          <w:rFonts w:eastAsia="Times New Roman"/>
          <w:szCs w:val="24"/>
        </w:rPr>
        <w:t xml:space="preserve"> </w:t>
      </w:r>
    </w:p>
    <w:p w14:paraId="77C03832" w14:textId="77777777" w:rsidR="006113A9" w:rsidRDefault="006B6FC4">
      <w:pPr>
        <w:spacing w:line="600" w:lineRule="auto"/>
        <w:ind w:firstLine="720"/>
        <w:contextualSpacing/>
        <w:jc w:val="both"/>
        <w:rPr>
          <w:rFonts w:eastAsia="Times New Roman"/>
          <w:szCs w:val="24"/>
        </w:rPr>
      </w:pPr>
      <w:r>
        <w:rPr>
          <w:rFonts w:eastAsia="Times New Roman"/>
          <w:b/>
          <w:szCs w:val="24"/>
        </w:rPr>
        <w:t>ΝΙΚ</w:t>
      </w:r>
      <w:r>
        <w:rPr>
          <w:rFonts w:eastAsia="Times New Roman"/>
          <w:b/>
          <w:szCs w:val="24"/>
        </w:rPr>
        <w:t>ΟΛΑΟΣ ΜΑΝΙΟΣ:</w:t>
      </w:r>
      <w:r w:rsidRPr="00FD0ADD">
        <w:rPr>
          <w:rFonts w:eastAsia="Times New Roman"/>
          <w:szCs w:val="24"/>
        </w:rPr>
        <w:t xml:space="preserve"> Είχα πολλά γράψει για να πω</w:t>
      </w:r>
      <w:r>
        <w:rPr>
          <w:rFonts w:eastAsia="Times New Roman"/>
          <w:szCs w:val="24"/>
        </w:rPr>
        <w:t>, αλλά επειδή</w:t>
      </w:r>
      <w:r w:rsidRPr="00FD0ADD">
        <w:rPr>
          <w:rFonts w:eastAsia="Times New Roman"/>
          <w:szCs w:val="24"/>
        </w:rPr>
        <w:t xml:space="preserve"> συνήθως δεν τηρώ αυτό τον κανόνα</w:t>
      </w:r>
      <w:r>
        <w:rPr>
          <w:rFonts w:eastAsia="Times New Roman"/>
          <w:szCs w:val="24"/>
        </w:rPr>
        <w:t>,</w:t>
      </w:r>
      <w:r w:rsidRPr="00FD0ADD">
        <w:rPr>
          <w:rFonts w:eastAsia="Times New Roman"/>
          <w:szCs w:val="24"/>
        </w:rPr>
        <w:t xml:space="preserve"> έφερα </w:t>
      </w:r>
      <w:r>
        <w:rPr>
          <w:rFonts w:eastAsia="Times New Roman"/>
          <w:szCs w:val="24"/>
        </w:rPr>
        <w:t xml:space="preserve">ένα </w:t>
      </w:r>
      <w:r w:rsidRPr="00FD0ADD">
        <w:rPr>
          <w:rFonts w:eastAsia="Times New Roman"/>
          <w:szCs w:val="24"/>
        </w:rPr>
        <w:t>πολύ μικρό σημείωμα και θα πω ό</w:t>
      </w:r>
      <w:r>
        <w:rPr>
          <w:rFonts w:eastAsia="Times New Roman"/>
          <w:szCs w:val="24"/>
        </w:rPr>
        <w:t>,</w:t>
      </w:r>
      <w:r w:rsidRPr="00FD0ADD">
        <w:rPr>
          <w:rFonts w:eastAsia="Times New Roman"/>
          <w:szCs w:val="24"/>
        </w:rPr>
        <w:t xml:space="preserve">τι </w:t>
      </w:r>
      <w:r>
        <w:rPr>
          <w:rFonts w:eastAsia="Times New Roman"/>
          <w:szCs w:val="24"/>
        </w:rPr>
        <w:t>προλάβω.</w:t>
      </w:r>
    </w:p>
    <w:p w14:paraId="77C03833" w14:textId="77777777" w:rsidR="006113A9" w:rsidRDefault="006B6FC4">
      <w:pPr>
        <w:spacing w:line="600" w:lineRule="auto"/>
        <w:ind w:firstLine="720"/>
        <w:contextualSpacing/>
        <w:jc w:val="both"/>
        <w:rPr>
          <w:rFonts w:eastAsia="Times New Roman"/>
          <w:szCs w:val="24"/>
        </w:rPr>
      </w:pPr>
      <w:r>
        <w:rPr>
          <w:rFonts w:eastAsia="Times New Roman"/>
          <w:szCs w:val="24"/>
        </w:rPr>
        <w:t>Ό</w:t>
      </w:r>
      <w:r w:rsidRPr="00FD0ADD">
        <w:rPr>
          <w:rFonts w:eastAsia="Times New Roman"/>
          <w:szCs w:val="24"/>
        </w:rPr>
        <w:t>ταν είδα την εικόνα στις Πρέσπες του Τσίπρα και του Ζάεφ και των άλλων Υπουργών εκεί</w:t>
      </w:r>
      <w:r>
        <w:rPr>
          <w:rFonts w:eastAsia="Times New Roman"/>
          <w:szCs w:val="24"/>
        </w:rPr>
        <w:t>,</w:t>
      </w:r>
      <w:r w:rsidRPr="00FD0ADD">
        <w:rPr>
          <w:rFonts w:eastAsia="Times New Roman"/>
          <w:szCs w:val="24"/>
        </w:rPr>
        <w:t xml:space="preserve"> σε ένα πραγματικά ειδυλλια</w:t>
      </w:r>
      <w:r w:rsidRPr="00FD0ADD">
        <w:rPr>
          <w:rFonts w:eastAsia="Times New Roman"/>
          <w:szCs w:val="24"/>
        </w:rPr>
        <w:t>κό</w:t>
      </w:r>
      <w:r>
        <w:rPr>
          <w:rFonts w:eastAsia="Times New Roman"/>
          <w:szCs w:val="24"/>
        </w:rPr>
        <w:t>,</w:t>
      </w:r>
      <w:r w:rsidRPr="00FD0ADD">
        <w:rPr>
          <w:rFonts w:eastAsia="Times New Roman"/>
          <w:szCs w:val="24"/>
        </w:rPr>
        <w:t xml:space="preserve"> </w:t>
      </w:r>
      <w:r>
        <w:rPr>
          <w:rFonts w:eastAsia="Times New Roman"/>
          <w:szCs w:val="24"/>
        </w:rPr>
        <w:t xml:space="preserve">φιλειρηνικό τοπίο, ειρηνικό τοπίο, ήξερα για τη </w:t>
      </w:r>
      <w:r>
        <w:rPr>
          <w:rFonts w:eastAsia="Times New Roman"/>
          <w:szCs w:val="24"/>
        </w:rPr>
        <w:t>σ</w:t>
      </w:r>
      <w:r>
        <w:rPr>
          <w:rFonts w:eastAsia="Times New Roman"/>
          <w:szCs w:val="24"/>
        </w:rPr>
        <w:t>υμφωνία και είχα πει ότι</w:t>
      </w:r>
      <w:r w:rsidRPr="00FD0ADD">
        <w:rPr>
          <w:rFonts w:eastAsia="Times New Roman"/>
          <w:szCs w:val="24"/>
        </w:rPr>
        <w:t xml:space="preserve"> </w:t>
      </w:r>
      <w:r>
        <w:rPr>
          <w:rFonts w:eastAsia="Times New Roman"/>
          <w:szCs w:val="24"/>
        </w:rPr>
        <w:t xml:space="preserve">θα κάνουμε τη </w:t>
      </w:r>
      <w:r>
        <w:rPr>
          <w:rFonts w:eastAsia="Times New Roman"/>
          <w:szCs w:val="24"/>
        </w:rPr>
        <w:t>σ</w:t>
      </w:r>
      <w:r>
        <w:rPr>
          <w:rFonts w:eastAsia="Times New Roman"/>
          <w:szCs w:val="24"/>
        </w:rPr>
        <w:t>υμφωνία, γιατί</w:t>
      </w:r>
      <w:r w:rsidRPr="00813918">
        <w:rPr>
          <w:rFonts w:eastAsia="Times New Roman"/>
          <w:szCs w:val="24"/>
        </w:rPr>
        <w:t xml:space="preserve"> </w:t>
      </w:r>
      <w:r>
        <w:rPr>
          <w:rFonts w:eastAsia="Times New Roman"/>
          <w:szCs w:val="24"/>
        </w:rPr>
        <w:t>αυτήν τη φορά η Α</w:t>
      </w:r>
      <w:r w:rsidRPr="00FD0ADD">
        <w:rPr>
          <w:rFonts w:eastAsia="Times New Roman"/>
          <w:szCs w:val="24"/>
        </w:rPr>
        <w:t>ριστερά ήρθε για να κυβερνήσει και να λύσει προβλήματα χωρίς δεύτερες σκέψεις</w:t>
      </w:r>
      <w:r>
        <w:rPr>
          <w:rFonts w:eastAsia="Times New Roman"/>
          <w:szCs w:val="24"/>
        </w:rPr>
        <w:t xml:space="preserve"> του λεγόμενου «πολιτικού κόστους».</w:t>
      </w:r>
    </w:p>
    <w:p w14:paraId="77C03834" w14:textId="77777777" w:rsidR="006113A9" w:rsidRDefault="006B6FC4">
      <w:pPr>
        <w:spacing w:line="600" w:lineRule="auto"/>
        <w:ind w:firstLine="720"/>
        <w:contextualSpacing/>
        <w:jc w:val="both"/>
        <w:rPr>
          <w:rFonts w:eastAsia="Times New Roman"/>
          <w:szCs w:val="24"/>
        </w:rPr>
      </w:pPr>
      <w:r>
        <w:rPr>
          <w:rFonts w:eastAsia="Times New Roman"/>
          <w:szCs w:val="24"/>
        </w:rPr>
        <w:t>Και μετά, περνώντα</w:t>
      </w:r>
      <w:r>
        <w:rPr>
          <w:rFonts w:eastAsia="Times New Roman"/>
          <w:szCs w:val="24"/>
        </w:rPr>
        <w:t>ς ο καιρός,</w:t>
      </w:r>
      <w:r w:rsidRPr="00FD0ADD">
        <w:rPr>
          <w:rFonts w:eastAsia="Times New Roman"/>
          <w:szCs w:val="24"/>
        </w:rPr>
        <w:t xml:space="preserve"> σε αυτή</w:t>
      </w:r>
      <w:r>
        <w:rPr>
          <w:rFonts w:eastAsia="Times New Roman"/>
          <w:szCs w:val="24"/>
        </w:rPr>
        <w:t>ν</w:t>
      </w:r>
      <w:r w:rsidRPr="00FD0ADD">
        <w:rPr>
          <w:rFonts w:eastAsia="Times New Roman"/>
          <w:szCs w:val="24"/>
        </w:rPr>
        <w:t xml:space="preserve"> τη λίμνη </w:t>
      </w:r>
      <w:r>
        <w:rPr>
          <w:rFonts w:eastAsia="Times New Roman"/>
          <w:szCs w:val="24"/>
        </w:rPr>
        <w:t>είδα</w:t>
      </w:r>
      <w:r w:rsidRPr="00FD0ADD">
        <w:rPr>
          <w:rFonts w:eastAsia="Times New Roman"/>
          <w:szCs w:val="24"/>
        </w:rPr>
        <w:t xml:space="preserve"> να καταποντίζονται προσωπικότητες</w:t>
      </w:r>
      <w:r>
        <w:rPr>
          <w:rFonts w:eastAsia="Times New Roman"/>
          <w:szCs w:val="24"/>
        </w:rPr>
        <w:t>,</w:t>
      </w:r>
      <w:r w:rsidRPr="00FD0ADD">
        <w:rPr>
          <w:rFonts w:eastAsia="Times New Roman"/>
          <w:szCs w:val="24"/>
        </w:rPr>
        <w:t xml:space="preserve"> κόμματα</w:t>
      </w:r>
      <w:r>
        <w:rPr>
          <w:rFonts w:eastAsia="Times New Roman"/>
          <w:szCs w:val="24"/>
        </w:rPr>
        <w:t>,</w:t>
      </w:r>
      <w:r w:rsidRPr="00FD0ADD">
        <w:rPr>
          <w:rFonts w:eastAsia="Times New Roman"/>
          <w:szCs w:val="24"/>
        </w:rPr>
        <w:t xml:space="preserve"> ιστορία</w:t>
      </w:r>
      <w:r>
        <w:rPr>
          <w:rFonts w:eastAsia="Times New Roman"/>
          <w:szCs w:val="24"/>
        </w:rPr>
        <w:t xml:space="preserve"> κ</w:t>
      </w:r>
      <w:r w:rsidRPr="00FD0ADD">
        <w:rPr>
          <w:rFonts w:eastAsia="Times New Roman"/>
          <w:szCs w:val="24"/>
        </w:rPr>
        <w:t>αι αναρωτήθηκα</w:t>
      </w:r>
      <w:r>
        <w:rPr>
          <w:rFonts w:eastAsia="Times New Roman"/>
          <w:szCs w:val="24"/>
        </w:rPr>
        <w:t>:</w:t>
      </w:r>
      <w:r w:rsidRPr="00FD0ADD">
        <w:rPr>
          <w:rFonts w:eastAsia="Times New Roman"/>
          <w:szCs w:val="24"/>
        </w:rPr>
        <w:t xml:space="preserve"> </w:t>
      </w:r>
      <w:r>
        <w:rPr>
          <w:rFonts w:eastAsia="Times New Roman"/>
          <w:szCs w:val="24"/>
        </w:rPr>
        <w:t>Μ</w:t>
      </w:r>
      <w:r w:rsidRPr="00FD0ADD">
        <w:rPr>
          <w:rFonts w:eastAsia="Times New Roman"/>
          <w:szCs w:val="24"/>
        </w:rPr>
        <w:t>ήπως ήταν η λίμνη του Λοχ Νες</w:t>
      </w:r>
      <w:r>
        <w:rPr>
          <w:rFonts w:eastAsia="Times New Roman"/>
          <w:szCs w:val="24"/>
        </w:rPr>
        <w:t>; Μ</w:t>
      </w:r>
      <w:r w:rsidRPr="00FD0ADD">
        <w:rPr>
          <w:rFonts w:eastAsia="Times New Roman"/>
          <w:szCs w:val="24"/>
        </w:rPr>
        <w:t xml:space="preserve">ήπως </w:t>
      </w:r>
      <w:r>
        <w:rPr>
          <w:rFonts w:eastAsia="Times New Roman"/>
          <w:szCs w:val="24"/>
        </w:rPr>
        <w:t>ήταν το τέρας του Λοχ Νες που τους κατα</w:t>
      </w:r>
      <w:r w:rsidRPr="00FD0ADD">
        <w:rPr>
          <w:rFonts w:eastAsia="Times New Roman"/>
          <w:szCs w:val="24"/>
        </w:rPr>
        <w:t>πο</w:t>
      </w:r>
      <w:r>
        <w:rPr>
          <w:rFonts w:eastAsia="Times New Roman"/>
          <w:szCs w:val="24"/>
        </w:rPr>
        <w:t>ν</w:t>
      </w:r>
      <w:r w:rsidRPr="00FD0ADD">
        <w:rPr>
          <w:rFonts w:eastAsia="Times New Roman"/>
          <w:szCs w:val="24"/>
        </w:rPr>
        <w:t>τίζει</w:t>
      </w:r>
      <w:r>
        <w:rPr>
          <w:rFonts w:eastAsia="Times New Roman"/>
          <w:szCs w:val="24"/>
        </w:rPr>
        <w:t>;</w:t>
      </w:r>
      <w:r w:rsidRPr="00FD0ADD">
        <w:rPr>
          <w:rFonts w:eastAsia="Times New Roman"/>
          <w:szCs w:val="24"/>
        </w:rPr>
        <w:t xml:space="preserve"> Και άρχισα να </w:t>
      </w:r>
      <w:r w:rsidRPr="00492310">
        <w:rPr>
          <w:rFonts w:eastAsia="Times New Roman"/>
          <w:szCs w:val="24"/>
        </w:rPr>
        <w:t xml:space="preserve">το </w:t>
      </w:r>
      <w:r w:rsidRPr="00FD0ADD">
        <w:rPr>
          <w:rFonts w:eastAsia="Times New Roman"/>
          <w:szCs w:val="24"/>
        </w:rPr>
        <w:t xml:space="preserve">αναζητώ μέσα μου </w:t>
      </w:r>
      <w:r>
        <w:rPr>
          <w:rFonts w:eastAsia="Times New Roman"/>
          <w:szCs w:val="24"/>
        </w:rPr>
        <w:t>α</w:t>
      </w:r>
      <w:r w:rsidRPr="00FD0ADD">
        <w:rPr>
          <w:rFonts w:eastAsia="Times New Roman"/>
          <w:szCs w:val="24"/>
        </w:rPr>
        <w:t>υτό</w:t>
      </w:r>
      <w:r>
        <w:rPr>
          <w:rFonts w:eastAsia="Times New Roman"/>
          <w:szCs w:val="24"/>
        </w:rPr>
        <w:t>. Τ</w:t>
      </w:r>
      <w:r w:rsidRPr="00FD0ADD">
        <w:rPr>
          <w:rFonts w:eastAsia="Times New Roman"/>
          <w:szCs w:val="24"/>
        </w:rPr>
        <w:t>ι είναι</w:t>
      </w:r>
      <w:r>
        <w:rPr>
          <w:rFonts w:eastAsia="Times New Roman"/>
          <w:szCs w:val="24"/>
        </w:rPr>
        <w:t xml:space="preserve">; Είναι </w:t>
      </w:r>
      <w:r w:rsidRPr="00FD0ADD">
        <w:rPr>
          <w:rFonts w:eastAsia="Times New Roman"/>
          <w:szCs w:val="24"/>
        </w:rPr>
        <w:t xml:space="preserve">το ψέμα </w:t>
      </w:r>
      <w:r w:rsidRPr="00FD0ADD">
        <w:rPr>
          <w:rFonts w:eastAsia="Times New Roman"/>
          <w:szCs w:val="24"/>
        </w:rPr>
        <w:t xml:space="preserve">που κουβάλησαν χρόνια </w:t>
      </w:r>
      <w:r w:rsidRPr="00FD0ADD">
        <w:rPr>
          <w:rFonts w:eastAsia="Times New Roman"/>
          <w:szCs w:val="24"/>
        </w:rPr>
        <w:lastRenderedPageBreak/>
        <w:t>τώρα</w:t>
      </w:r>
      <w:r>
        <w:rPr>
          <w:rFonts w:eastAsia="Times New Roman"/>
          <w:szCs w:val="24"/>
        </w:rPr>
        <w:t>, ό</w:t>
      </w:r>
      <w:r w:rsidRPr="00FD0ADD">
        <w:rPr>
          <w:rFonts w:eastAsia="Times New Roman"/>
          <w:szCs w:val="24"/>
        </w:rPr>
        <w:t>ταν ήρ</w:t>
      </w:r>
      <w:r>
        <w:rPr>
          <w:rFonts w:eastAsia="Times New Roman"/>
          <w:szCs w:val="24"/>
        </w:rPr>
        <w:t xml:space="preserve">θε η πραγματικότητα να τους πει: </w:t>
      </w:r>
      <w:r w:rsidRPr="00FD0ADD">
        <w:rPr>
          <w:rFonts w:eastAsia="Times New Roman"/>
          <w:szCs w:val="24"/>
        </w:rPr>
        <w:t>Πάρτε θέση</w:t>
      </w:r>
      <w:r>
        <w:rPr>
          <w:rFonts w:eastAsia="Times New Roman"/>
          <w:szCs w:val="24"/>
        </w:rPr>
        <w:t>.</w:t>
      </w:r>
      <w:r w:rsidRPr="00FD0ADD">
        <w:rPr>
          <w:rFonts w:eastAsia="Times New Roman"/>
          <w:szCs w:val="24"/>
        </w:rPr>
        <w:t xml:space="preserve"> Είστε </w:t>
      </w:r>
      <w:r>
        <w:rPr>
          <w:rFonts w:eastAsia="Times New Roman"/>
          <w:szCs w:val="24"/>
        </w:rPr>
        <w:t>υπέρ της εθνικής</w:t>
      </w:r>
      <w:r w:rsidRPr="00FD0ADD">
        <w:rPr>
          <w:rFonts w:eastAsia="Times New Roman"/>
          <w:szCs w:val="24"/>
        </w:rPr>
        <w:t xml:space="preserve"> γραμμής που την </w:t>
      </w:r>
      <w:r>
        <w:rPr>
          <w:rFonts w:eastAsia="Times New Roman"/>
          <w:szCs w:val="24"/>
        </w:rPr>
        <w:t>επικαλεσθήκατε</w:t>
      </w:r>
      <w:r w:rsidRPr="00FD0ADD">
        <w:rPr>
          <w:rFonts w:eastAsia="Times New Roman"/>
          <w:szCs w:val="24"/>
        </w:rPr>
        <w:t xml:space="preserve"> μέσα στη Βουλή και το </w:t>
      </w:r>
      <w:r>
        <w:rPr>
          <w:rFonts w:eastAsia="Times New Roman"/>
          <w:szCs w:val="24"/>
        </w:rPr>
        <w:t>’</w:t>
      </w:r>
      <w:r w:rsidRPr="00FD0ADD">
        <w:rPr>
          <w:rFonts w:eastAsia="Times New Roman"/>
          <w:szCs w:val="24"/>
        </w:rPr>
        <w:t>17</w:t>
      </w:r>
      <w:r>
        <w:rPr>
          <w:rFonts w:eastAsia="Times New Roman"/>
          <w:szCs w:val="24"/>
        </w:rPr>
        <w:t xml:space="preserve"> </w:t>
      </w:r>
      <w:r w:rsidRPr="00FD0ADD">
        <w:rPr>
          <w:rFonts w:eastAsia="Times New Roman"/>
          <w:szCs w:val="24"/>
        </w:rPr>
        <w:t xml:space="preserve">και </w:t>
      </w:r>
      <w:r>
        <w:rPr>
          <w:rFonts w:eastAsia="Times New Roman"/>
          <w:szCs w:val="24"/>
        </w:rPr>
        <w:t>’</w:t>
      </w:r>
      <w:r w:rsidRPr="00FD0ADD">
        <w:rPr>
          <w:rFonts w:eastAsia="Times New Roman"/>
          <w:szCs w:val="24"/>
        </w:rPr>
        <w:t>18</w:t>
      </w:r>
      <w:r>
        <w:rPr>
          <w:rFonts w:eastAsia="Times New Roman"/>
          <w:szCs w:val="24"/>
        </w:rPr>
        <w:t>;</w:t>
      </w:r>
      <w:r w:rsidRPr="00FD0ADD">
        <w:rPr>
          <w:rFonts w:eastAsia="Times New Roman"/>
          <w:szCs w:val="24"/>
        </w:rPr>
        <w:t xml:space="preserve"> Εάν είστε</w:t>
      </w:r>
      <w:r w:rsidRPr="00492310">
        <w:rPr>
          <w:rFonts w:eastAsia="Times New Roman"/>
          <w:szCs w:val="24"/>
        </w:rPr>
        <w:t>,</w:t>
      </w:r>
      <w:r w:rsidRPr="00FD0ADD">
        <w:rPr>
          <w:rFonts w:eastAsia="Times New Roman"/>
          <w:szCs w:val="24"/>
        </w:rPr>
        <w:t xml:space="preserve"> να</w:t>
      </w:r>
      <w:r>
        <w:rPr>
          <w:rFonts w:eastAsia="Times New Roman"/>
          <w:szCs w:val="24"/>
        </w:rPr>
        <w:t>,</w:t>
      </w:r>
      <w:r w:rsidRPr="00FD0ADD">
        <w:rPr>
          <w:rFonts w:eastAsia="Times New Roman"/>
          <w:szCs w:val="24"/>
        </w:rPr>
        <w:t xml:space="preserve"> η εθνική γραμμή</w:t>
      </w:r>
      <w:r>
        <w:rPr>
          <w:rFonts w:eastAsia="Times New Roman"/>
          <w:szCs w:val="24"/>
        </w:rPr>
        <w:t>. Ό</w:t>
      </w:r>
      <w:r w:rsidRPr="00FD0ADD">
        <w:rPr>
          <w:rFonts w:eastAsia="Times New Roman"/>
          <w:szCs w:val="24"/>
        </w:rPr>
        <w:t>λα τα άλλα είναι ευφυολογήματα</w:t>
      </w:r>
      <w:r>
        <w:rPr>
          <w:rFonts w:eastAsia="Times New Roman"/>
          <w:szCs w:val="24"/>
        </w:rPr>
        <w:t>. Όλα είναι ψευδή ευφυολ</w:t>
      </w:r>
      <w:r>
        <w:rPr>
          <w:rFonts w:eastAsia="Times New Roman"/>
          <w:szCs w:val="24"/>
        </w:rPr>
        <w:t>ογήματα.</w:t>
      </w:r>
      <w:r w:rsidRPr="00FD0ADD">
        <w:rPr>
          <w:rFonts w:eastAsia="Times New Roman"/>
          <w:szCs w:val="24"/>
        </w:rPr>
        <w:t xml:space="preserve"> </w:t>
      </w:r>
      <w:r>
        <w:rPr>
          <w:rFonts w:eastAsia="Times New Roman"/>
          <w:szCs w:val="24"/>
        </w:rPr>
        <w:t xml:space="preserve">Ψηφίστε την. </w:t>
      </w:r>
    </w:p>
    <w:p w14:paraId="77C03835" w14:textId="77777777" w:rsidR="006113A9" w:rsidRDefault="006B6FC4">
      <w:pPr>
        <w:spacing w:line="600" w:lineRule="auto"/>
        <w:ind w:firstLine="720"/>
        <w:contextualSpacing/>
        <w:jc w:val="both"/>
        <w:rPr>
          <w:rFonts w:eastAsia="Times New Roman"/>
          <w:szCs w:val="24"/>
        </w:rPr>
      </w:pPr>
      <w:r>
        <w:rPr>
          <w:rFonts w:eastAsia="Times New Roman"/>
          <w:szCs w:val="24"/>
        </w:rPr>
        <w:t xml:space="preserve">Άμα την ψηφίσουν, θα δικαιωθεί ποιος; Ο ΣΥΡΙΖΑ, η Αριστερά, ο Τσίπρας, </w:t>
      </w:r>
      <w:r w:rsidRPr="00FD0ADD">
        <w:rPr>
          <w:rFonts w:eastAsia="Times New Roman"/>
          <w:szCs w:val="24"/>
        </w:rPr>
        <w:t>ο ψεύτης</w:t>
      </w:r>
      <w:r>
        <w:rPr>
          <w:rFonts w:eastAsia="Times New Roman"/>
          <w:szCs w:val="24"/>
        </w:rPr>
        <w:t>, ο ανίκανος. Αυτό, όμως, πληρώνεται. Δεν μπορεί ο κόσμος και οι Βουλευτές</w:t>
      </w:r>
      <w:r w:rsidRPr="00FD0ADD">
        <w:rPr>
          <w:rFonts w:eastAsia="Times New Roman"/>
          <w:szCs w:val="24"/>
        </w:rPr>
        <w:t xml:space="preserve"> </w:t>
      </w:r>
      <w:r>
        <w:rPr>
          <w:rFonts w:eastAsia="Times New Roman"/>
          <w:szCs w:val="24"/>
        </w:rPr>
        <w:t xml:space="preserve">να βλέπουν στο βίντεο τον κ. </w:t>
      </w:r>
      <w:r w:rsidRPr="00FD0ADD">
        <w:rPr>
          <w:rFonts w:eastAsia="Times New Roman"/>
          <w:szCs w:val="24"/>
        </w:rPr>
        <w:t>Σαμαρά</w:t>
      </w:r>
      <w:r>
        <w:rPr>
          <w:rFonts w:eastAsia="Times New Roman"/>
          <w:szCs w:val="24"/>
        </w:rPr>
        <w:t>,</w:t>
      </w:r>
      <w:r w:rsidRPr="00FD0ADD">
        <w:rPr>
          <w:rFonts w:eastAsia="Times New Roman"/>
          <w:szCs w:val="24"/>
        </w:rPr>
        <w:t xml:space="preserve"> που θεωρήθηκε ο μεγαλύτερος οπαδός του ονό</w:t>
      </w:r>
      <w:r w:rsidRPr="00FD0ADD">
        <w:rPr>
          <w:rFonts w:eastAsia="Times New Roman"/>
          <w:szCs w:val="24"/>
        </w:rPr>
        <w:t xml:space="preserve">ματος χωρίς τον όρο </w:t>
      </w:r>
      <w:r>
        <w:rPr>
          <w:rFonts w:eastAsia="Times New Roman"/>
          <w:szCs w:val="24"/>
        </w:rPr>
        <w:t>«</w:t>
      </w:r>
      <w:r w:rsidRPr="00FD0ADD">
        <w:rPr>
          <w:rFonts w:eastAsia="Times New Roman"/>
          <w:szCs w:val="24"/>
        </w:rPr>
        <w:t>Μακεδονία</w:t>
      </w:r>
      <w:r>
        <w:rPr>
          <w:rFonts w:eastAsia="Times New Roman"/>
          <w:szCs w:val="24"/>
        </w:rPr>
        <w:t>»,</w:t>
      </w:r>
      <w:r w:rsidRPr="00FD0ADD">
        <w:rPr>
          <w:rFonts w:eastAsia="Times New Roman"/>
          <w:szCs w:val="24"/>
        </w:rPr>
        <w:t xml:space="preserve"> να λέει στον </w:t>
      </w:r>
      <w:r>
        <w:rPr>
          <w:rFonts w:eastAsia="Times New Roman"/>
          <w:szCs w:val="24"/>
        </w:rPr>
        <w:t>κ.</w:t>
      </w:r>
      <w:r w:rsidRPr="00FD0ADD">
        <w:rPr>
          <w:rFonts w:eastAsia="Times New Roman"/>
          <w:szCs w:val="24"/>
        </w:rPr>
        <w:t xml:space="preserve"> Χατζηνικολάου</w:t>
      </w:r>
      <w:r w:rsidRPr="00B0462B">
        <w:rPr>
          <w:rFonts w:eastAsia="Times New Roman"/>
          <w:szCs w:val="24"/>
        </w:rPr>
        <w:t xml:space="preserve">: </w:t>
      </w:r>
      <w:r>
        <w:rPr>
          <w:rFonts w:eastAsia="Times New Roman"/>
          <w:szCs w:val="24"/>
        </w:rPr>
        <w:t>«</w:t>
      </w:r>
      <w:r w:rsidRPr="00FD0ADD">
        <w:rPr>
          <w:rFonts w:eastAsia="Times New Roman"/>
          <w:szCs w:val="24"/>
        </w:rPr>
        <w:t>Κοιτάξτε κάτι</w:t>
      </w:r>
      <w:r>
        <w:rPr>
          <w:rFonts w:eastAsia="Times New Roman"/>
          <w:szCs w:val="24"/>
        </w:rPr>
        <w:t>,</w:t>
      </w:r>
      <w:r w:rsidRPr="00FD0ADD">
        <w:rPr>
          <w:rFonts w:eastAsia="Times New Roman"/>
          <w:szCs w:val="24"/>
        </w:rPr>
        <w:t xml:space="preserve"> τα Σκόπια </w:t>
      </w:r>
      <w:r>
        <w:rPr>
          <w:rFonts w:eastAsia="Times New Roman"/>
          <w:szCs w:val="24"/>
        </w:rPr>
        <w:t xml:space="preserve">έχουν </w:t>
      </w:r>
      <w:r w:rsidRPr="00FD0ADD">
        <w:rPr>
          <w:rFonts w:eastAsia="Times New Roman"/>
          <w:szCs w:val="24"/>
        </w:rPr>
        <w:t>μία κόκκινη γραμμή</w:t>
      </w:r>
      <w:r>
        <w:rPr>
          <w:rFonts w:eastAsia="Times New Roman"/>
          <w:szCs w:val="24"/>
        </w:rPr>
        <w:t>,</w:t>
      </w:r>
      <w:r w:rsidRPr="00FD0ADD">
        <w:rPr>
          <w:rFonts w:eastAsia="Times New Roman"/>
          <w:szCs w:val="24"/>
        </w:rPr>
        <w:t xml:space="preserve"> που λέγεται </w:t>
      </w:r>
      <w:r>
        <w:rPr>
          <w:rFonts w:eastAsia="Times New Roman"/>
          <w:szCs w:val="24"/>
        </w:rPr>
        <w:t>«</w:t>
      </w:r>
      <w:r w:rsidRPr="00FD0ADD">
        <w:rPr>
          <w:rFonts w:eastAsia="Times New Roman"/>
          <w:szCs w:val="24"/>
        </w:rPr>
        <w:t>όνομα σύνθετ</w:t>
      </w:r>
      <w:r>
        <w:rPr>
          <w:rFonts w:eastAsia="Times New Roman"/>
          <w:szCs w:val="24"/>
        </w:rPr>
        <w:t>ο».</w:t>
      </w:r>
      <w:r w:rsidRPr="00FD0ADD">
        <w:rPr>
          <w:rFonts w:eastAsia="Times New Roman"/>
          <w:szCs w:val="24"/>
        </w:rPr>
        <w:t xml:space="preserve"> Αυτό δεν το δέχονται</w:t>
      </w:r>
      <w:r>
        <w:rPr>
          <w:rFonts w:eastAsia="Times New Roman"/>
          <w:szCs w:val="24"/>
        </w:rPr>
        <w:t>.</w:t>
      </w:r>
      <w:r w:rsidRPr="00FD0ADD">
        <w:rPr>
          <w:rFonts w:eastAsia="Times New Roman"/>
          <w:szCs w:val="24"/>
        </w:rPr>
        <w:t xml:space="preserve"> Αν υποθέσουμε</w:t>
      </w:r>
      <w:r>
        <w:rPr>
          <w:rFonts w:eastAsia="Times New Roman"/>
          <w:szCs w:val="24"/>
        </w:rPr>
        <w:t xml:space="preserve"> ότι το</w:t>
      </w:r>
      <w:r w:rsidRPr="00FD0ADD">
        <w:rPr>
          <w:rFonts w:eastAsia="Times New Roman"/>
          <w:szCs w:val="24"/>
        </w:rPr>
        <w:t xml:space="preserve"> δεχτούν</w:t>
      </w:r>
      <w:r>
        <w:rPr>
          <w:rFonts w:eastAsia="Times New Roman"/>
          <w:szCs w:val="24"/>
        </w:rPr>
        <w:t>,</w:t>
      </w:r>
      <w:r w:rsidRPr="00FD0ADD">
        <w:rPr>
          <w:rFonts w:eastAsia="Times New Roman"/>
          <w:szCs w:val="24"/>
        </w:rPr>
        <w:t xml:space="preserve"> που δεν το βλέπω</w:t>
      </w:r>
      <w:r>
        <w:rPr>
          <w:rFonts w:eastAsia="Times New Roman"/>
          <w:szCs w:val="24"/>
        </w:rPr>
        <w:t>…»</w:t>
      </w:r>
      <w:r w:rsidRPr="00FD0ADD">
        <w:rPr>
          <w:rFonts w:eastAsia="Times New Roman"/>
          <w:szCs w:val="24"/>
        </w:rPr>
        <w:t xml:space="preserve"> </w:t>
      </w:r>
      <w:r>
        <w:rPr>
          <w:rFonts w:eastAsia="Times New Roman"/>
          <w:szCs w:val="24"/>
        </w:rPr>
        <w:t>-</w:t>
      </w:r>
      <w:r w:rsidRPr="00FD0ADD">
        <w:rPr>
          <w:rFonts w:eastAsia="Times New Roman"/>
          <w:szCs w:val="24"/>
        </w:rPr>
        <w:t xml:space="preserve">αυτά </w:t>
      </w:r>
      <w:r>
        <w:rPr>
          <w:rFonts w:eastAsia="Times New Roman"/>
          <w:szCs w:val="24"/>
        </w:rPr>
        <w:t xml:space="preserve">είναι </w:t>
      </w:r>
      <w:r w:rsidRPr="00FD0ADD">
        <w:rPr>
          <w:rFonts w:eastAsia="Times New Roman"/>
          <w:szCs w:val="24"/>
        </w:rPr>
        <w:t>τα λόγια του</w:t>
      </w:r>
      <w:r>
        <w:rPr>
          <w:rFonts w:eastAsia="Times New Roman"/>
          <w:szCs w:val="24"/>
        </w:rPr>
        <w:t>-</w:t>
      </w:r>
      <w:r w:rsidRPr="00FD0ADD">
        <w:rPr>
          <w:rFonts w:eastAsia="Times New Roman"/>
          <w:szCs w:val="24"/>
        </w:rPr>
        <w:t xml:space="preserve"> </w:t>
      </w:r>
      <w:r>
        <w:rPr>
          <w:rFonts w:eastAsia="Times New Roman"/>
          <w:szCs w:val="24"/>
        </w:rPr>
        <w:t>«…</w:t>
      </w:r>
      <w:r w:rsidRPr="00FD0ADD">
        <w:rPr>
          <w:rFonts w:eastAsia="Times New Roman"/>
          <w:szCs w:val="24"/>
        </w:rPr>
        <w:t xml:space="preserve">τότε το </w:t>
      </w:r>
      <w:r w:rsidRPr="00FD0ADD">
        <w:rPr>
          <w:rFonts w:eastAsia="Times New Roman"/>
          <w:szCs w:val="24"/>
        </w:rPr>
        <w:t>συζητάμε</w:t>
      </w:r>
      <w:r>
        <w:rPr>
          <w:rFonts w:eastAsia="Times New Roman"/>
          <w:szCs w:val="24"/>
        </w:rPr>
        <w:t>».</w:t>
      </w:r>
    </w:p>
    <w:p w14:paraId="77C03836" w14:textId="77777777" w:rsidR="006113A9" w:rsidRDefault="006B6FC4">
      <w:pPr>
        <w:spacing w:line="600" w:lineRule="auto"/>
        <w:ind w:firstLine="720"/>
        <w:contextualSpacing/>
        <w:jc w:val="both"/>
        <w:rPr>
          <w:rFonts w:eastAsia="Times New Roman"/>
          <w:szCs w:val="24"/>
        </w:rPr>
      </w:pPr>
      <w:r>
        <w:rPr>
          <w:rFonts w:eastAsia="Times New Roman"/>
          <w:szCs w:val="24"/>
        </w:rPr>
        <w:t>Να πάρουμε</w:t>
      </w:r>
      <w:r w:rsidRPr="00FD0ADD">
        <w:rPr>
          <w:rFonts w:eastAsia="Times New Roman"/>
          <w:szCs w:val="24"/>
        </w:rPr>
        <w:t xml:space="preserve"> το</w:t>
      </w:r>
      <w:r>
        <w:rPr>
          <w:rFonts w:eastAsia="Times New Roman"/>
          <w:szCs w:val="24"/>
        </w:rPr>
        <w:t>ν</w:t>
      </w:r>
      <w:r w:rsidRPr="00FD0ADD">
        <w:rPr>
          <w:rFonts w:eastAsia="Times New Roman"/>
          <w:szCs w:val="24"/>
        </w:rPr>
        <w:t xml:space="preserve"> Μητσοτάκη τον αείμνηστο</w:t>
      </w:r>
      <w:r>
        <w:rPr>
          <w:rFonts w:eastAsia="Times New Roman"/>
          <w:szCs w:val="24"/>
        </w:rPr>
        <w:t>,</w:t>
      </w:r>
      <w:r w:rsidRPr="00FD0ADD">
        <w:rPr>
          <w:rFonts w:eastAsia="Times New Roman"/>
          <w:szCs w:val="24"/>
        </w:rPr>
        <w:t xml:space="preserve"> τι αγώνα έδωσε</w:t>
      </w:r>
      <w:r>
        <w:rPr>
          <w:rFonts w:eastAsia="Times New Roman"/>
          <w:szCs w:val="24"/>
        </w:rPr>
        <w:t>; Ν</w:t>
      </w:r>
      <w:r w:rsidRPr="00FD0ADD">
        <w:rPr>
          <w:rFonts w:eastAsia="Times New Roman"/>
          <w:szCs w:val="24"/>
        </w:rPr>
        <w:t xml:space="preserve">α πάμε στη συνέχεια στην </w:t>
      </w:r>
      <w:r>
        <w:rPr>
          <w:rFonts w:eastAsia="Times New Roman"/>
          <w:szCs w:val="24"/>
        </w:rPr>
        <w:t>Ε</w:t>
      </w:r>
      <w:r>
        <w:rPr>
          <w:rFonts w:eastAsia="Times New Roman"/>
          <w:szCs w:val="24"/>
        </w:rPr>
        <w:t xml:space="preserve">νδιάμεση </w:t>
      </w:r>
      <w:r>
        <w:rPr>
          <w:rFonts w:eastAsia="Times New Roman"/>
          <w:szCs w:val="24"/>
        </w:rPr>
        <w:t>Σ</w:t>
      </w:r>
      <w:r w:rsidRPr="00FD0ADD">
        <w:rPr>
          <w:rFonts w:eastAsia="Times New Roman"/>
          <w:szCs w:val="24"/>
        </w:rPr>
        <w:t>υμφωνία</w:t>
      </w:r>
      <w:r>
        <w:rPr>
          <w:rFonts w:eastAsia="Times New Roman"/>
          <w:szCs w:val="24"/>
        </w:rPr>
        <w:t>; Ν</w:t>
      </w:r>
      <w:r w:rsidRPr="00FD0ADD">
        <w:rPr>
          <w:rFonts w:eastAsia="Times New Roman"/>
          <w:szCs w:val="24"/>
        </w:rPr>
        <w:t xml:space="preserve">α πάμε </w:t>
      </w:r>
      <w:r>
        <w:rPr>
          <w:rFonts w:eastAsia="Times New Roman"/>
          <w:szCs w:val="24"/>
        </w:rPr>
        <w:t xml:space="preserve">το 2003 </w:t>
      </w:r>
      <w:r w:rsidRPr="00FD0ADD">
        <w:rPr>
          <w:rFonts w:eastAsia="Times New Roman"/>
          <w:szCs w:val="24"/>
        </w:rPr>
        <w:t xml:space="preserve"> που ήταν Υ</w:t>
      </w:r>
      <w:r>
        <w:rPr>
          <w:rFonts w:eastAsia="Times New Roman"/>
          <w:szCs w:val="24"/>
        </w:rPr>
        <w:t>φυ</w:t>
      </w:r>
      <w:r w:rsidRPr="00FD0ADD">
        <w:rPr>
          <w:rFonts w:eastAsia="Times New Roman"/>
          <w:szCs w:val="24"/>
        </w:rPr>
        <w:t xml:space="preserve">πουργός Εξωτερικών ο </w:t>
      </w:r>
      <w:r>
        <w:rPr>
          <w:rFonts w:eastAsia="Times New Roman"/>
          <w:szCs w:val="24"/>
        </w:rPr>
        <w:t>κ.</w:t>
      </w:r>
      <w:r w:rsidRPr="00FD0ADD">
        <w:rPr>
          <w:rFonts w:eastAsia="Times New Roman"/>
          <w:szCs w:val="24"/>
        </w:rPr>
        <w:t xml:space="preserve"> Λοβέρδος</w:t>
      </w:r>
      <w:r>
        <w:rPr>
          <w:rFonts w:eastAsia="Times New Roman"/>
          <w:szCs w:val="24"/>
        </w:rPr>
        <w:t>;</w:t>
      </w:r>
      <w:r w:rsidRPr="00FD0ADD">
        <w:rPr>
          <w:rFonts w:eastAsia="Times New Roman"/>
          <w:szCs w:val="24"/>
        </w:rPr>
        <w:t xml:space="preserve"> Να πάμε </w:t>
      </w:r>
      <w:r>
        <w:rPr>
          <w:rFonts w:eastAsia="Times New Roman"/>
          <w:szCs w:val="24"/>
        </w:rPr>
        <w:t>να δούμε τ</w:t>
      </w:r>
      <w:r w:rsidRPr="00FD0ADD">
        <w:rPr>
          <w:rFonts w:eastAsia="Times New Roman"/>
          <w:szCs w:val="24"/>
        </w:rPr>
        <w:t xml:space="preserve">ι είπε ο </w:t>
      </w:r>
      <w:r>
        <w:rPr>
          <w:rFonts w:eastAsia="Times New Roman"/>
          <w:szCs w:val="24"/>
        </w:rPr>
        <w:t>κ.</w:t>
      </w:r>
      <w:r w:rsidRPr="00FD0ADD">
        <w:rPr>
          <w:rFonts w:eastAsia="Times New Roman"/>
          <w:szCs w:val="24"/>
        </w:rPr>
        <w:t xml:space="preserve"> Βενιζέλος στον ΟΗΕ</w:t>
      </w:r>
      <w:r>
        <w:rPr>
          <w:rFonts w:eastAsia="Times New Roman"/>
          <w:szCs w:val="24"/>
        </w:rPr>
        <w:t>;</w:t>
      </w:r>
      <w:r w:rsidRPr="00FD0ADD">
        <w:rPr>
          <w:rFonts w:eastAsia="Times New Roman"/>
          <w:szCs w:val="24"/>
        </w:rPr>
        <w:t xml:space="preserve"> Να πάμε να δούμε ποια ήταν όλα</w:t>
      </w:r>
      <w:r w:rsidRPr="00FD0ADD">
        <w:rPr>
          <w:rFonts w:eastAsia="Times New Roman"/>
          <w:szCs w:val="24"/>
        </w:rPr>
        <w:t xml:space="preserve"> αυτά</w:t>
      </w:r>
      <w:r>
        <w:rPr>
          <w:rFonts w:eastAsia="Times New Roman"/>
          <w:szCs w:val="24"/>
        </w:rPr>
        <w:t>;</w:t>
      </w:r>
    </w:p>
    <w:p w14:paraId="77C03837" w14:textId="77777777" w:rsidR="006113A9" w:rsidRDefault="006B6FC4">
      <w:pPr>
        <w:spacing w:line="600" w:lineRule="auto"/>
        <w:ind w:firstLine="720"/>
        <w:contextualSpacing/>
        <w:jc w:val="both"/>
        <w:rPr>
          <w:rFonts w:eastAsia="Times New Roman"/>
          <w:szCs w:val="24"/>
        </w:rPr>
      </w:pPr>
      <w:r>
        <w:rPr>
          <w:rFonts w:eastAsia="Times New Roman"/>
          <w:szCs w:val="24"/>
        </w:rPr>
        <w:lastRenderedPageBreak/>
        <w:t>Τι είπε ο κ. Μητσοτάκης εδώ;</w:t>
      </w:r>
      <w:r w:rsidRPr="00FD0ADD">
        <w:rPr>
          <w:rFonts w:eastAsia="Times New Roman"/>
          <w:szCs w:val="24"/>
        </w:rPr>
        <w:t xml:space="preserve"> </w:t>
      </w:r>
      <w:r>
        <w:rPr>
          <w:rFonts w:eastAsia="Times New Roman"/>
          <w:szCs w:val="24"/>
        </w:rPr>
        <w:t>Είπε,</w:t>
      </w:r>
      <w:r w:rsidRPr="00B0462B">
        <w:rPr>
          <w:rFonts w:eastAsia="Times New Roman"/>
          <w:szCs w:val="24"/>
        </w:rPr>
        <w:t xml:space="preserve"> </w:t>
      </w:r>
      <w:r>
        <w:rPr>
          <w:rFonts w:eastAsia="Times New Roman"/>
          <w:szCs w:val="24"/>
        </w:rPr>
        <w:t>«</w:t>
      </w:r>
      <w:r w:rsidRPr="00FD0ADD">
        <w:rPr>
          <w:rFonts w:eastAsia="Times New Roman"/>
          <w:szCs w:val="24"/>
        </w:rPr>
        <w:t>Κύρι</w:t>
      </w:r>
      <w:r>
        <w:rPr>
          <w:rFonts w:eastAsia="Times New Roman"/>
          <w:szCs w:val="24"/>
        </w:rPr>
        <w:t>ε</w:t>
      </w:r>
      <w:r w:rsidRPr="00FD0ADD">
        <w:rPr>
          <w:rFonts w:eastAsia="Times New Roman"/>
          <w:szCs w:val="24"/>
        </w:rPr>
        <w:t xml:space="preserve"> Λεβέντη</w:t>
      </w:r>
      <w:r>
        <w:rPr>
          <w:rFonts w:eastAsia="Times New Roman"/>
          <w:szCs w:val="24"/>
        </w:rPr>
        <w:t>,</w:t>
      </w:r>
      <w:r w:rsidRPr="00FD0ADD">
        <w:rPr>
          <w:rFonts w:eastAsia="Times New Roman"/>
          <w:szCs w:val="24"/>
        </w:rPr>
        <w:t xml:space="preserve"> είσαι </w:t>
      </w:r>
      <w:r>
        <w:rPr>
          <w:rFonts w:eastAsia="Times New Roman"/>
          <w:szCs w:val="24"/>
        </w:rPr>
        <w:t>νέο</w:t>
      </w:r>
      <w:r w:rsidRPr="00FD0ADD">
        <w:rPr>
          <w:rFonts w:eastAsia="Times New Roman"/>
          <w:szCs w:val="24"/>
        </w:rPr>
        <w:t>ς στο Κοινοβούλιο και δεν ξέρεις</w:t>
      </w:r>
      <w:r>
        <w:rPr>
          <w:rFonts w:eastAsia="Times New Roman"/>
          <w:szCs w:val="24"/>
        </w:rPr>
        <w:t>. Έ</w:t>
      </w:r>
      <w:r w:rsidRPr="00FD0ADD">
        <w:rPr>
          <w:rFonts w:eastAsia="Times New Roman"/>
          <w:szCs w:val="24"/>
        </w:rPr>
        <w:t xml:space="preserve">χουμε </w:t>
      </w:r>
      <w:r>
        <w:rPr>
          <w:rFonts w:eastAsia="Times New Roman"/>
          <w:szCs w:val="24"/>
        </w:rPr>
        <w:t>ε</w:t>
      </w:r>
      <w:r w:rsidRPr="00FD0ADD">
        <w:rPr>
          <w:rFonts w:eastAsia="Times New Roman"/>
          <w:szCs w:val="24"/>
        </w:rPr>
        <w:t>θνική γραμμή που έχει τρία πράγματα</w:t>
      </w:r>
      <w:r>
        <w:rPr>
          <w:rFonts w:eastAsia="Times New Roman"/>
          <w:szCs w:val="24"/>
        </w:rPr>
        <w:t>».</w:t>
      </w:r>
      <w:r w:rsidRPr="00FD0ADD">
        <w:rPr>
          <w:rFonts w:eastAsia="Times New Roman"/>
          <w:szCs w:val="24"/>
        </w:rPr>
        <w:t xml:space="preserve"> </w:t>
      </w:r>
    </w:p>
    <w:p w14:paraId="77C03838" w14:textId="77777777" w:rsidR="006113A9" w:rsidRDefault="006B6FC4">
      <w:pPr>
        <w:spacing w:line="600" w:lineRule="auto"/>
        <w:ind w:firstLine="720"/>
        <w:contextualSpacing/>
        <w:jc w:val="both"/>
        <w:rPr>
          <w:rFonts w:eastAsia="Times New Roman"/>
          <w:szCs w:val="24"/>
        </w:rPr>
      </w:pPr>
      <w:r>
        <w:rPr>
          <w:rFonts w:eastAsia="Times New Roman"/>
          <w:szCs w:val="24"/>
        </w:rPr>
        <w:t>Σύνθετη ονομασία με γεωγραφικό προσδιορισμό,</w:t>
      </w:r>
      <w:r w:rsidRPr="000D26A6">
        <w:rPr>
          <w:rFonts w:eastAsia="Times New Roman"/>
          <w:szCs w:val="24"/>
        </w:rPr>
        <w:t xml:space="preserve"> το περίφημο </w:t>
      </w:r>
      <w:r>
        <w:rPr>
          <w:rFonts w:eastAsia="Times New Roman"/>
          <w:szCs w:val="24"/>
        </w:rPr>
        <w:t>«</w:t>
      </w:r>
      <w:r w:rsidRPr="000D26A6">
        <w:rPr>
          <w:rFonts w:eastAsia="Times New Roman"/>
          <w:szCs w:val="24"/>
        </w:rPr>
        <w:t xml:space="preserve">για όλες τις </w:t>
      </w:r>
      <w:r>
        <w:rPr>
          <w:rFonts w:eastAsia="Times New Roman"/>
          <w:szCs w:val="24"/>
        </w:rPr>
        <w:t>χρήσεις»</w:t>
      </w:r>
      <w:r w:rsidRPr="000D26A6">
        <w:rPr>
          <w:rFonts w:eastAsia="Times New Roman"/>
          <w:szCs w:val="24"/>
        </w:rPr>
        <w:t xml:space="preserve"> και να φύγουν τα αλυτρωτικά </w:t>
      </w:r>
      <w:r w:rsidRPr="000D26A6">
        <w:rPr>
          <w:rFonts w:eastAsia="Times New Roman"/>
          <w:szCs w:val="24"/>
        </w:rPr>
        <w:t>στοιχεία</w:t>
      </w:r>
      <w:r>
        <w:rPr>
          <w:rFonts w:eastAsia="Times New Roman"/>
          <w:szCs w:val="24"/>
        </w:rPr>
        <w:t>.</w:t>
      </w:r>
      <w:r w:rsidRPr="000D26A6">
        <w:rPr>
          <w:rFonts w:eastAsia="Times New Roman"/>
          <w:szCs w:val="24"/>
        </w:rPr>
        <w:t xml:space="preserve"> </w:t>
      </w:r>
      <w:r>
        <w:rPr>
          <w:rFonts w:eastAsia="Times New Roman"/>
          <w:szCs w:val="24"/>
        </w:rPr>
        <w:t>Ό</w:t>
      </w:r>
      <w:r w:rsidRPr="000D26A6">
        <w:rPr>
          <w:rFonts w:eastAsia="Times New Roman"/>
          <w:szCs w:val="24"/>
        </w:rPr>
        <w:t xml:space="preserve">λα </w:t>
      </w:r>
      <w:r>
        <w:rPr>
          <w:rFonts w:eastAsia="Times New Roman"/>
          <w:szCs w:val="24"/>
        </w:rPr>
        <w:t xml:space="preserve">αυτά </w:t>
      </w:r>
      <w:r w:rsidRPr="000D26A6">
        <w:rPr>
          <w:rFonts w:eastAsia="Times New Roman"/>
          <w:szCs w:val="24"/>
        </w:rPr>
        <w:t>γίνονται</w:t>
      </w:r>
      <w:r>
        <w:rPr>
          <w:rFonts w:eastAsia="Times New Roman"/>
          <w:szCs w:val="24"/>
        </w:rPr>
        <w:t>,</w:t>
      </w:r>
      <w:r w:rsidRPr="000D26A6">
        <w:rPr>
          <w:rFonts w:eastAsia="Times New Roman"/>
          <w:szCs w:val="24"/>
        </w:rPr>
        <w:t xml:space="preserve"> αλλά δεν ψηφίζου</w:t>
      </w:r>
      <w:r>
        <w:rPr>
          <w:rFonts w:eastAsia="Times New Roman"/>
          <w:szCs w:val="24"/>
        </w:rPr>
        <w:t>με.</w:t>
      </w:r>
      <w:r w:rsidRPr="000D26A6">
        <w:rPr>
          <w:rFonts w:eastAsia="Times New Roman"/>
          <w:szCs w:val="24"/>
        </w:rPr>
        <w:t xml:space="preserve"> </w:t>
      </w:r>
      <w:r>
        <w:rPr>
          <w:rFonts w:eastAsia="Times New Roman"/>
          <w:szCs w:val="24"/>
        </w:rPr>
        <w:t>Κ</w:t>
      </w:r>
      <w:r w:rsidRPr="000D26A6">
        <w:rPr>
          <w:rFonts w:eastAsia="Times New Roman"/>
          <w:szCs w:val="24"/>
        </w:rPr>
        <w:t>άνουμε μία δεξιά στροφή</w:t>
      </w:r>
      <w:r>
        <w:rPr>
          <w:rFonts w:eastAsia="Times New Roman"/>
          <w:szCs w:val="24"/>
        </w:rPr>
        <w:t>, γ</w:t>
      </w:r>
      <w:r w:rsidRPr="000D26A6">
        <w:rPr>
          <w:rFonts w:eastAsia="Times New Roman"/>
          <w:szCs w:val="24"/>
        </w:rPr>
        <w:t>ιατί εκεί είχε ξεκινήσει να τον παρασ</w:t>
      </w:r>
      <w:r>
        <w:rPr>
          <w:rFonts w:eastAsia="Times New Roman"/>
          <w:szCs w:val="24"/>
        </w:rPr>
        <w:t xml:space="preserve">έρνει </w:t>
      </w:r>
      <w:r w:rsidRPr="000D26A6">
        <w:rPr>
          <w:rFonts w:eastAsia="Times New Roman"/>
          <w:szCs w:val="24"/>
        </w:rPr>
        <w:t>το κόμμα</w:t>
      </w:r>
      <w:r>
        <w:rPr>
          <w:rFonts w:eastAsia="Times New Roman"/>
          <w:szCs w:val="24"/>
        </w:rPr>
        <w:t>.</w:t>
      </w:r>
      <w:r w:rsidRPr="000D26A6">
        <w:rPr>
          <w:rFonts w:eastAsia="Times New Roman"/>
          <w:szCs w:val="24"/>
        </w:rPr>
        <w:t xml:space="preserve"> </w:t>
      </w:r>
      <w:r>
        <w:rPr>
          <w:rFonts w:eastAsia="Times New Roman"/>
          <w:szCs w:val="24"/>
        </w:rPr>
        <w:t xml:space="preserve">Το κόμμα του παρασύρθηκε. </w:t>
      </w:r>
    </w:p>
    <w:p w14:paraId="77C03839" w14:textId="77777777" w:rsidR="006113A9" w:rsidRDefault="006B6FC4">
      <w:pPr>
        <w:spacing w:line="600" w:lineRule="auto"/>
        <w:ind w:firstLine="720"/>
        <w:contextualSpacing/>
        <w:jc w:val="both"/>
        <w:rPr>
          <w:rFonts w:eastAsia="Times New Roman"/>
          <w:szCs w:val="24"/>
        </w:rPr>
      </w:pPr>
      <w:r>
        <w:rPr>
          <w:rFonts w:eastAsia="Times New Roman"/>
          <w:szCs w:val="24"/>
        </w:rPr>
        <w:t>Δ</w:t>
      </w:r>
      <w:r w:rsidRPr="000D26A6">
        <w:rPr>
          <w:rFonts w:eastAsia="Times New Roman"/>
          <w:szCs w:val="24"/>
        </w:rPr>
        <w:t>εν βγαίνουν</w:t>
      </w:r>
      <w:r>
        <w:rPr>
          <w:rFonts w:eastAsia="Times New Roman"/>
          <w:szCs w:val="24"/>
        </w:rPr>
        <w:t xml:space="preserve"> </w:t>
      </w:r>
      <w:r>
        <w:rPr>
          <w:rFonts w:eastAsia="Times New Roman"/>
          <w:szCs w:val="24"/>
        </w:rPr>
        <w:t xml:space="preserve">να </w:t>
      </w:r>
      <w:r>
        <w:rPr>
          <w:rFonts w:eastAsia="Times New Roman"/>
          <w:szCs w:val="24"/>
        </w:rPr>
        <w:t>μιλήσουν</w:t>
      </w:r>
      <w:r w:rsidRPr="000D26A6">
        <w:rPr>
          <w:rFonts w:eastAsia="Times New Roman"/>
          <w:szCs w:val="24"/>
        </w:rPr>
        <w:t xml:space="preserve"> </w:t>
      </w:r>
      <w:r>
        <w:rPr>
          <w:rFonts w:eastAsia="Times New Roman"/>
          <w:szCs w:val="24"/>
        </w:rPr>
        <w:t>Πρωθυπουργοί, Υ</w:t>
      </w:r>
      <w:r w:rsidRPr="000D26A6">
        <w:rPr>
          <w:rFonts w:eastAsia="Times New Roman"/>
          <w:szCs w:val="24"/>
        </w:rPr>
        <w:t>πουργοί</w:t>
      </w:r>
      <w:r>
        <w:rPr>
          <w:rFonts w:eastAsia="Times New Roman"/>
          <w:szCs w:val="24"/>
        </w:rPr>
        <w:t>, που είχαν δώσει μάχη</w:t>
      </w:r>
      <w:r w:rsidRPr="000D26A6">
        <w:rPr>
          <w:rFonts w:eastAsia="Times New Roman"/>
          <w:szCs w:val="24"/>
        </w:rPr>
        <w:t xml:space="preserve"> </w:t>
      </w:r>
      <w:r>
        <w:rPr>
          <w:rFonts w:eastAsia="Times New Roman"/>
          <w:szCs w:val="24"/>
        </w:rPr>
        <w:t>γι’ αυτή, με εξαίρεση την κ</w:t>
      </w:r>
      <w:r>
        <w:rPr>
          <w:rFonts w:eastAsia="Times New Roman"/>
          <w:szCs w:val="24"/>
        </w:rPr>
        <w:t>.</w:t>
      </w:r>
      <w:r w:rsidRPr="000D26A6">
        <w:rPr>
          <w:rFonts w:eastAsia="Times New Roman"/>
          <w:szCs w:val="24"/>
        </w:rPr>
        <w:t xml:space="preserve"> Μπακογιάννη</w:t>
      </w:r>
      <w:r>
        <w:rPr>
          <w:rFonts w:eastAsia="Times New Roman"/>
          <w:szCs w:val="24"/>
        </w:rPr>
        <w:t>,</w:t>
      </w:r>
      <w:r w:rsidRPr="000D26A6">
        <w:rPr>
          <w:rFonts w:eastAsia="Times New Roman"/>
          <w:szCs w:val="24"/>
        </w:rPr>
        <w:t xml:space="preserve"> που</w:t>
      </w:r>
      <w:r>
        <w:rPr>
          <w:rFonts w:eastAsia="Times New Roman"/>
          <w:szCs w:val="24"/>
        </w:rPr>
        <w:t xml:space="preserve"> είπε</w:t>
      </w:r>
      <w:r w:rsidRPr="000D26A6">
        <w:rPr>
          <w:rFonts w:eastAsia="Times New Roman"/>
          <w:szCs w:val="24"/>
        </w:rPr>
        <w:t xml:space="preserve"> επανειλημμένως τι είχε πει </w:t>
      </w:r>
      <w:r>
        <w:rPr>
          <w:rFonts w:eastAsia="Times New Roman"/>
          <w:szCs w:val="24"/>
        </w:rPr>
        <w:t>τότε</w:t>
      </w:r>
      <w:r w:rsidRPr="000D26A6">
        <w:rPr>
          <w:rFonts w:eastAsia="Times New Roman"/>
          <w:szCs w:val="24"/>
        </w:rPr>
        <w:t xml:space="preserve"> και τι πίστευε</w:t>
      </w:r>
      <w:r>
        <w:rPr>
          <w:rFonts w:eastAsia="Times New Roman"/>
          <w:szCs w:val="24"/>
        </w:rPr>
        <w:t>.</w:t>
      </w:r>
      <w:r w:rsidRPr="000D26A6">
        <w:rPr>
          <w:rFonts w:eastAsia="Times New Roman"/>
          <w:szCs w:val="24"/>
        </w:rPr>
        <w:t xml:space="preserve"> </w:t>
      </w:r>
    </w:p>
    <w:p w14:paraId="77C0383A" w14:textId="77777777" w:rsidR="006113A9" w:rsidRDefault="006B6FC4">
      <w:pPr>
        <w:spacing w:line="600" w:lineRule="auto"/>
        <w:ind w:firstLine="720"/>
        <w:contextualSpacing/>
        <w:jc w:val="both"/>
        <w:rPr>
          <w:rFonts w:eastAsia="Times New Roman"/>
          <w:szCs w:val="24"/>
        </w:rPr>
      </w:pPr>
      <w:r>
        <w:rPr>
          <w:rFonts w:eastAsia="Times New Roman"/>
          <w:szCs w:val="24"/>
        </w:rPr>
        <w:t xml:space="preserve">Άρα, </w:t>
      </w:r>
      <w:r w:rsidRPr="000D26A6">
        <w:rPr>
          <w:rFonts w:eastAsia="Times New Roman"/>
          <w:szCs w:val="24"/>
        </w:rPr>
        <w:t xml:space="preserve">αυτό το ψέμα είναι το </w:t>
      </w:r>
      <w:r>
        <w:rPr>
          <w:rFonts w:eastAsia="Times New Roman"/>
          <w:szCs w:val="24"/>
        </w:rPr>
        <w:t>άγος</w:t>
      </w:r>
      <w:r w:rsidRPr="000D26A6">
        <w:rPr>
          <w:rFonts w:eastAsia="Times New Roman"/>
          <w:szCs w:val="24"/>
        </w:rPr>
        <w:t xml:space="preserve"> που τους βουλιάζει στις Πρέσπες</w:t>
      </w:r>
      <w:r>
        <w:rPr>
          <w:rFonts w:eastAsia="Times New Roman"/>
          <w:szCs w:val="24"/>
        </w:rPr>
        <w:t>.</w:t>
      </w:r>
      <w:r w:rsidRPr="000D26A6">
        <w:rPr>
          <w:rFonts w:eastAsia="Times New Roman"/>
          <w:szCs w:val="24"/>
        </w:rPr>
        <w:t xml:space="preserve"> </w:t>
      </w:r>
      <w:r>
        <w:rPr>
          <w:rFonts w:eastAsia="Times New Roman"/>
          <w:szCs w:val="24"/>
        </w:rPr>
        <w:t>Δ</w:t>
      </w:r>
      <w:r w:rsidRPr="000D26A6">
        <w:rPr>
          <w:rFonts w:eastAsia="Times New Roman"/>
          <w:szCs w:val="24"/>
        </w:rPr>
        <w:t>εν είναι το τέρας του Λόχ</w:t>
      </w:r>
      <w:r>
        <w:rPr>
          <w:rFonts w:eastAsia="Times New Roman"/>
          <w:szCs w:val="24"/>
        </w:rPr>
        <w:t xml:space="preserve"> Ν</w:t>
      </w:r>
      <w:r w:rsidRPr="000D26A6">
        <w:rPr>
          <w:rFonts w:eastAsia="Times New Roman"/>
          <w:szCs w:val="24"/>
        </w:rPr>
        <w:t>ες</w:t>
      </w:r>
      <w:r>
        <w:rPr>
          <w:rFonts w:eastAsia="Times New Roman"/>
          <w:szCs w:val="24"/>
        </w:rPr>
        <w:t>, που</w:t>
      </w:r>
      <w:r w:rsidRPr="000D26A6">
        <w:rPr>
          <w:rFonts w:eastAsia="Times New Roman"/>
          <w:szCs w:val="24"/>
        </w:rPr>
        <w:t xml:space="preserve"> κάποια στιγμή μου φάνηκε κάτι παράξενο</w:t>
      </w:r>
      <w:r>
        <w:rPr>
          <w:rFonts w:eastAsia="Times New Roman"/>
          <w:szCs w:val="24"/>
        </w:rPr>
        <w:t>.</w:t>
      </w:r>
      <w:r w:rsidRPr="000D26A6">
        <w:rPr>
          <w:rFonts w:eastAsia="Times New Roman"/>
          <w:szCs w:val="24"/>
        </w:rPr>
        <w:t xml:space="preserve"> </w:t>
      </w:r>
    </w:p>
    <w:p w14:paraId="77C0383B" w14:textId="77777777" w:rsidR="006113A9" w:rsidRDefault="006B6FC4">
      <w:pPr>
        <w:spacing w:line="600" w:lineRule="auto"/>
        <w:ind w:firstLine="720"/>
        <w:contextualSpacing/>
        <w:jc w:val="both"/>
        <w:rPr>
          <w:rFonts w:eastAsia="Times New Roman"/>
          <w:szCs w:val="24"/>
        </w:rPr>
      </w:pPr>
      <w:r>
        <w:rPr>
          <w:rFonts w:eastAsia="Times New Roman"/>
          <w:szCs w:val="24"/>
        </w:rPr>
        <w:t>Όσον αφορά τη</w:t>
      </w:r>
      <w:r w:rsidRPr="000D26A6">
        <w:rPr>
          <w:rFonts w:eastAsia="Times New Roman"/>
          <w:szCs w:val="24"/>
        </w:rPr>
        <w:t xml:space="preserve"> </w:t>
      </w:r>
      <w:r>
        <w:rPr>
          <w:rFonts w:eastAsia="Times New Roman"/>
          <w:szCs w:val="24"/>
        </w:rPr>
        <w:t>σ</w:t>
      </w:r>
      <w:r w:rsidRPr="000D26A6">
        <w:rPr>
          <w:rFonts w:eastAsia="Times New Roman"/>
          <w:szCs w:val="24"/>
        </w:rPr>
        <w:t>υμφωνία</w:t>
      </w:r>
      <w:r>
        <w:rPr>
          <w:rFonts w:eastAsia="Times New Roman"/>
          <w:szCs w:val="24"/>
        </w:rPr>
        <w:t xml:space="preserve">, λένε: «Δεν έφεραν </w:t>
      </w:r>
      <w:r>
        <w:rPr>
          <w:rFonts w:eastAsia="Times New Roman"/>
          <w:szCs w:val="24"/>
        </w:rPr>
        <w:t xml:space="preserve">το </w:t>
      </w:r>
      <w:r>
        <w:rPr>
          <w:rFonts w:eastAsia="Times New Roman"/>
          <w:szCs w:val="24"/>
        </w:rPr>
        <w:t>σ</w:t>
      </w:r>
      <w:r>
        <w:rPr>
          <w:rFonts w:eastAsia="Times New Roman"/>
          <w:szCs w:val="24"/>
        </w:rPr>
        <w:t>ύνταγμα. Δεν είναι διορθωμένο. Θ</w:t>
      </w:r>
      <w:r w:rsidRPr="000D26A6">
        <w:rPr>
          <w:rFonts w:eastAsia="Times New Roman"/>
          <w:szCs w:val="24"/>
        </w:rPr>
        <w:t>α το κάνουν μετά</w:t>
      </w:r>
      <w:r>
        <w:rPr>
          <w:rFonts w:eastAsia="Times New Roman"/>
          <w:szCs w:val="24"/>
        </w:rPr>
        <w:t>...». Τι</w:t>
      </w:r>
      <w:r w:rsidRPr="000D26A6">
        <w:rPr>
          <w:rFonts w:eastAsia="Times New Roman"/>
          <w:szCs w:val="24"/>
        </w:rPr>
        <w:t xml:space="preserve"> λέει η </w:t>
      </w:r>
      <w:r>
        <w:rPr>
          <w:rFonts w:eastAsia="Times New Roman"/>
          <w:szCs w:val="24"/>
        </w:rPr>
        <w:t>σ</w:t>
      </w:r>
      <w:r w:rsidRPr="000D26A6">
        <w:rPr>
          <w:rFonts w:eastAsia="Times New Roman"/>
          <w:szCs w:val="24"/>
        </w:rPr>
        <w:t xml:space="preserve">υμφωνία και από ποιον </w:t>
      </w:r>
      <w:r>
        <w:rPr>
          <w:rFonts w:eastAsia="Times New Roman"/>
          <w:szCs w:val="24"/>
        </w:rPr>
        <w:t xml:space="preserve">επιβλέπεται η </w:t>
      </w:r>
      <w:r>
        <w:rPr>
          <w:rFonts w:eastAsia="Times New Roman"/>
          <w:szCs w:val="24"/>
        </w:rPr>
        <w:t>σ</w:t>
      </w:r>
      <w:r>
        <w:rPr>
          <w:rFonts w:eastAsia="Times New Roman"/>
          <w:szCs w:val="24"/>
        </w:rPr>
        <w:t xml:space="preserve">υμφωνία; Από τον Τσίπρα και τον Ζάεφ;  Η </w:t>
      </w:r>
      <w:r>
        <w:rPr>
          <w:rFonts w:eastAsia="Times New Roman"/>
          <w:szCs w:val="24"/>
        </w:rPr>
        <w:t>σ</w:t>
      </w:r>
      <w:r w:rsidRPr="000D26A6">
        <w:rPr>
          <w:rFonts w:eastAsia="Times New Roman"/>
          <w:szCs w:val="24"/>
        </w:rPr>
        <w:t>υμφωνία</w:t>
      </w:r>
      <w:r>
        <w:rPr>
          <w:rFonts w:eastAsia="Times New Roman"/>
          <w:szCs w:val="24"/>
        </w:rPr>
        <w:t xml:space="preserve"> γίνεται με την ευθύνη του ΟΗΕ, αγαπητοί </w:t>
      </w:r>
      <w:r w:rsidRPr="000D26A6">
        <w:rPr>
          <w:rFonts w:eastAsia="Times New Roman"/>
          <w:szCs w:val="24"/>
        </w:rPr>
        <w:t>συνάδελφοι και συναδέλφισσες</w:t>
      </w:r>
      <w:r>
        <w:rPr>
          <w:rFonts w:eastAsia="Times New Roman"/>
          <w:szCs w:val="24"/>
        </w:rPr>
        <w:t>.</w:t>
      </w:r>
      <w:r w:rsidRPr="000D26A6">
        <w:rPr>
          <w:rFonts w:eastAsia="Times New Roman"/>
          <w:szCs w:val="24"/>
        </w:rPr>
        <w:t xml:space="preserve"> </w:t>
      </w:r>
      <w:r>
        <w:rPr>
          <w:rFonts w:eastAsia="Times New Roman"/>
          <w:szCs w:val="24"/>
        </w:rPr>
        <w:t>Εάν κάτι παρεκκλίνει</w:t>
      </w:r>
      <w:r w:rsidRPr="000D26A6">
        <w:rPr>
          <w:rFonts w:eastAsia="Times New Roman"/>
          <w:szCs w:val="24"/>
        </w:rPr>
        <w:t xml:space="preserve"> </w:t>
      </w:r>
      <w:r>
        <w:rPr>
          <w:rFonts w:eastAsia="Times New Roman"/>
          <w:szCs w:val="24"/>
        </w:rPr>
        <w:lastRenderedPageBreak/>
        <w:t xml:space="preserve">ή </w:t>
      </w:r>
      <w:r w:rsidRPr="000D26A6">
        <w:rPr>
          <w:rFonts w:eastAsia="Times New Roman"/>
          <w:szCs w:val="24"/>
        </w:rPr>
        <w:t>από την</w:t>
      </w:r>
      <w:r w:rsidRPr="000D26A6">
        <w:rPr>
          <w:rFonts w:eastAsia="Times New Roman"/>
          <w:szCs w:val="24"/>
        </w:rPr>
        <w:t xml:space="preserve"> </w:t>
      </w:r>
      <w:r>
        <w:rPr>
          <w:rFonts w:eastAsia="Times New Roman"/>
          <w:szCs w:val="24"/>
        </w:rPr>
        <w:t xml:space="preserve">μία πλευρά ή από την </w:t>
      </w:r>
      <w:r w:rsidRPr="000D26A6">
        <w:rPr>
          <w:rFonts w:eastAsia="Times New Roman"/>
          <w:szCs w:val="24"/>
        </w:rPr>
        <w:t>άλλη</w:t>
      </w:r>
      <w:r>
        <w:rPr>
          <w:rFonts w:eastAsia="Times New Roman"/>
          <w:szCs w:val="24"/>
        </w:rPr>
        <w:t>,</w:t>
      </w:r>
      <w:r w:rsidRPr="000D26A6">
        <w:rPr>
          <w:rFonts w:eastAsia="Times New Roman"/>
          <w:szCs w:val="24"/>
        </w:rPr>
        <w:t xml:space="preserve"> έ</w:t>
      </w:r>
      <w:r>
        <w:rPr>
          <w:rFonts w:eastAsia="Times New Roman"/>
          <w:szCs w:val="24"/>
        </w:rPr>
        <w:t>ρ</w:t>
      </w:r>
      <w:r w:rsidRPr="000D26A6">
        <w:rPr>
          <w:rFonts w:eastAsia="Times New Roman"/>
          <w:szCs w:val="24"/>
        </w:rPr>
        <w:t>χεται</w:t>
      </w:r>
      <w:r>
        <w:rPr>
          <w:rFonts w:eastAsia="Times New Roman"/>
          <w:szCs w:val="24"/>
        </w:rPr>
        <w:t xml:space="preserve"> ο ΟΗΕ και λέει «</w:t>
      </w:r>
      <w:r>
        <w:rPr>
          <w:rFonts w:eastAsia="Times New Roman"/>
          <w:szCs w:val="24"/>
        </w:rPr>
        <w:t>ό</w:t>
      </w:r>
      <w:r>
        <w:rPr>
          <w:rFonts w:eastAsia="Times New Roman"/>
          <w:szCs w:val="24"/>
        </w:rPr>
        <w:t xml:space="preserve">χι». </w:t>
      </w:r>
      <w:r w:rsidRPr="000D26A6">
        <w:rPr>
          <w:rFonts w:eastAsia="Times New Roman"/>
          <w:szCs w:val="24"/>
        </w:rPr>
        <w:t xml:space="preserve"> </w:t>
      </w:r>
    </w:p>
    <w:p w14:paraId="77C0383C" w14:textId="77777777" w:rsidR="006113A9" w:rsidRDefault="006B6FC4">
      <w:pPr>
        <w:spacing w:line="600" w:lineRule="auto"/>
        <w:ind w:firstLine="720"/>
        <w:contextualSpacing/>
        <w:jc w:val="both"/>
        <w:rPr>
          <w:rFonts w:eastAsia="Times New Roman"/>
          <w:szCs w:val="24"/>
        </w:rPr>
      </w:pPr>
      <w:r>
        <w:rPr>
          <w:rFonts w:eastAsia="Times New Roman"/>
          <w:szCs w:val="24"/>
        </w:rPr>
        <w:t xml:space="preserve">Θα τους βάλουμε -λέει- στο ΝΑΤΟ. Γιατί; </w:t>
      </w:r>
      <w:r w:rsidRPr="000D26A6">
        <w:rPr>
          <w:rFonts w:eastAsia="Times New Roman"/>
          <w:szCs w:val="24"/>
        </w:rPr>
        <w:t>Ποιος του</w:t>
      </w:r>
      <w:r>
        <w:rPr>
          <w:rFonts w:eastAsia="Times New Roman"/>
          <w:szCs w:val="24"/>
        </w:rPr>
        <w:t>ς εμπόδιζε μετά την καταδίκη το</w:t>
      </w:r>
      <w:r w:rsidRPr="000D26A6">
        <w:rPr>
          <w:rFonts w:eastAsia="Times New Roman"/>
          <w:szCs w:val="24"/>
        </w:rPr>
        <w:t xml:space="preserve"> 2011 της Ελλάδας</w:t>
      </w:r>
      <w:r>
        <w:rPr>
          <w:rFonts w:eastAsia="Times New Roman"/>
          <w:szCs w:val="24"/>
        </w:rPr>
        <w:t>,</w:t>
      </w:r>
      <w:r w:rsidRPr="000D26A6">
        <w:rPr>
          <w:rFonts w:eastAsia="Times New Roman"/>
          <w:szCs w:val="24"/>
        </w:rPr>
        <w:t xml:space="preserve"> </w:t>
      </w:r>
      <w:r>
        <w:rPr>
          <w:rFonts w:eastAsia="Times New Roman"/>
          <w:szCs w:val="24"/>
        </w:rPr>
        <w:t>στο Ευρωπαϊκό Δικαστήριο</w:t>
      </w:r>
      <w:r w:rsidRPr="000D26A6">
        <w:rPr>
          <w:rFonts w:eastAsia="Times New Roman"/>
          <w:szCs w:val="24"/>
        </w:rPr>
        <w:t xml:space="preserve"> της Χάγης</w:t>
      </w:r>
      <w:r>
        <w:rPr>
          <w:rFonts w:eastAsia="Times New Roman"/>
          <w:szCs w:val="24"/>
        </w:rPr>
        <w:t xml:space="preserve">; Δεκατέσσερις ψήφοι προς μία ήταν εναντίον της Ελλάδος η </w:t>
      </w:r>
      <w:r>
        <w:rPr>
          <w:rFonts w:eastAsia="Times New Roman"/>
          <w:szCs w:val="24"/>
        </w:rPr>
        <w:t>ψηφοφορία. Γιατί;</w:t>
      </w:r>
      <w:r w:rsidRPr="000D26A6">
        <w:rPr>
          <w:rFonts w:eastAsia="Times New Roman"/>
          <w:szCs w:val="24"/>
        </w:rPr>
        <w:t xml:space="preserve"> </w:t>
      </w:r>
      <w:r>
        <w:rPr>
          <w:rFonts w:eastAsia="Times New Roman"/>
          <w:szCs w:val="24"/>
        </w:rPr>
        <w:t xml:space="preserve">Διότι παραβήκαμε την </w:t>
      </w:r>
      <w:r>
        <w:rPr>
          <w:rFonts w:eastAsia="Times New Roman"/>
          <w:szCs w:val="24"/>
        </w:rPr>
        <w:t>Ε</w:t>
      </w:r>
      <w:r>
        <w:rPr>
          <w:rFonts w:eastAsia="Times New Roman"/>
          <w:szCs w:val="24"/>
        </w:rPr>
        <w:t xml:space="preserve">νδιάμεση </w:t>
      </w:r>
      <w:r>
        <w:rPr>
          <w:rFonts w:eastAsia="Times New Roman"/>
          <w:szCs w:val="24"/>
        </w:rPr>
        <w:t>Σ</w:t>
      </w:r>
      <w:r>
        <w:rPr>
          <w:rFonts w:eastAsia="Times New Roman"/>
          <w:szCs w:val="24"/>
        </w:rPr>
        <w:t>υμφωνία</w:t>
      </w:r>
      <w:r w:rsidRPr="000D26A6">
        <w:rPr>
          <w:rFonts w:eastAsia="Times New Roman"/>
          <w:szCs w:val="24"/>
        </w:rPr>
        <w:t xml:space="preserve"> </w:t>
      </w:r>
      <w:r>
        <w:rPr>
          <w:rFonts w:eastAsia="Times New Roman"/>
          <w:szCs w:val="24"/>
        </w:rPr>
        <w:t xml:space="preserve">και βάλαμε βέτο να μην μπουν στο ΝΑΤΟ. Δεν έχουμε δικαίωμα να ξαναβάλουμε βέτο. Όποτε θέλουν τη βάζουν.  </w:t>
      </w:r>
    </w:p>
    <w:p w14:paraId="77C0383D" w14:textId="77777777" w:rsidR="006113A9" w:rsidRDefault="006B6FC4">
      <w:pPr>
        <w:spacing w:line="600" w:lineRule="auto"/>
        <w:ind w:firstLine="720"/>
        <w:contextualSpacing/>
        <w:jc w:val="both"/>
        <w:rPr>
          <w:rFonts w:eastAsia="Times New Roman"/>
          <w:szCs w:val="24"/>
        </w:rPr>
      </w:pPr>
      <w:r>
        <w:rPr>
          <w:rFonts w:eastAsia="Times New Roman"/>
          <w:szCs w:val="24"/>
        </w:rPr>
        <w:t>Τώρα γιατί οι ξένες δυνάμεις παίζουν έτσι το διπλωματικό τους παιχνίδι, μας αφήνει αδιάφορου</w:t>
      </w:r>
      <w:r>
        <w:rPr>
          <w:rFonts w:eastAsia="Times New Roman"/>
          <w:szCs w:val="24"/>
        </w:rPr>
        <w:t xml:space="preserve">ς; Υπήρξε ποτέ Ελλάδα ή θα υπήρχε ποτέ Ελλάδα αν δεν ήταν πάντα σε ένα ιστορικά δικαιωμένο συμμαχικό μπλοκ; Εάν δεν έκανε την επιλογή η Ελλάδα, καλώς ή κακώς, από τα χρόνια της </w:t>
      </w:r>
      <w:r>
        <w:rPr>
          <w:rFonts w:eastAsia="Times New Roman"/>
          <w:szCs w:val="24"/>
        </w:rPr>
        <w:t>ε</w:t>
      </w:r>
      <w:r>
        <w:rPr>
          <w:rFonts w:eastAsia="Times New Roman"/>
          <w:szCs w:val="24"/>
        </w:rPr>
        <w:t>πανάστασης να πάει με το φιλοαγγλικό κόμμα κι όχι με το φιλορωσικό, θα ήταν ίδ</w:t>
      </w:r>
      <w:r>
        <w:rPr>
          <w:rFonts w:eastAsia="Times New Roman"/>
          <w:szCs w:val="24"/>
        </w:rPr>
        <w:t xml:space="preserve">ια τα πράγματα; Δεν θέλουμε, λοιπόν. Δεν πάει πουθενά η χώρα που θα λέγεται «Βόρεια Μακεδονία» κι όχι σκέτο «Μακεδονία». </w:t>
      </w:r>
    </w:p>
    <w:p w14:paraId="77C0383E" w14:textId="77777777" w:rsidR="006113A9" w:rsidRDefault="006B6FC4">
      <w:pPr>
        <w:spacing w:line="600" w:lineRule="auto"/>
        <w:ind w:firstLine="720"/>
        <w:contextualSpacing/>
        <w:jc w:val="both"/>
        <w:rPr>
          <w:rFonts w:eastAsia="Times New Roman"/>
          <w:szCs w:val="24"/>
        </w:rPr>
      </w:pPr>
      <w:r w:rsidRPr="005C02BC">
        <w:rPr>
          <w:rFonts w:eastAsia="Times New Roman"/>
          <w:b/>
          <w:szCs w:val="24"/>
        </w:rPr>
        <w:t>ΔΗΜΗΤΡΙΟΣ ΚΥΡΙΑΖΙΔΗΣ:</w:t>
      </w:r>
      <w:r>
        <w:rPr>
          <w:rFonts w:eastAsia="Times New Roman"/>
          <w:szCs w:val="24"/>
        </w:rPr>
        <w:t xml:space="preserve"> Είπατε, αν θα πήγαινε με το σοβιετικό μπλοκ; </w:t>
      </w:r>
    </w:p>
    <w:p w14:paraId="77C0383F" w14:textId="77777777" w:rsidR="006113A9" w:rsidRDefault="006B6FC4">
      <w:pPr>
        <w:spacing w:line="600" w:lineRule="auto"/>
        <w:ind w:firstLine="720"/>
        <w:contextualSpacing/>
        <w:jc w:val="both"/>
        <w:rPr>
          <w:rFonts w:eastAsia="Times New Roman"/>
          <w:szCs w:val="24"/>
        </w:rPr>
      </w:pPr>
      <w:r>
        <w:rPr>
          <w:rFonts w:eastAsia="Times New Roman"/>
          <w:b/>
          <w:szCs w:val="24"/>
        </w:rPr>
        <w:lastRenderedPageBreak/>
        <w:t xml:space="preserve">ΠΡΟΕΔΡΕΥΩΝ (Μάριος Γεωργιάδης): </w:t>
      </w:r>
      <w:r>
        <w:rPr>
          <w:rFonts w:eastAsia="Times New Roman"/>
          <w:szCs w:val="24"/>
        </w:rPr>
        <w:t xml:space="preserve">Κύριε Κυριαζίδη, σας παρακαλώ. </w:t>
      </w:r>
    </w:p>
    <w:p w14:paraId="77C03840" w14:textId="77777777" w:rsidR="006113A9" w:rsidRDefault="006B6FC4">
      <w:pPr>
        <w:spacing w:line="600" w:lineRule="auto"/>
        <w:ind w:firstLine="720"/>
        <w:contextualSpacing/>
        <w:jc w:val="both"/>
        <w:rPr>
          <w:rFonts w:eastAsia="Times New Roman"/>
          <w:szCs w:val="24"/>
        </w:rPr>
      </w:pPr>
      <w:r w:rsidRPr="005C02BC">
        <w:rPr>
          <w:rFonts w:eastAsia="Times New Roman"/>
          <w:b/>
          <w:szCs w:val="24"/>
        </w:rPr>
        <w:t>ΝΙ</w:t>
      </w:r>
      <w:r w:rsidRPr="005C02BC">
        <w:rPr>
          <w:rFonts w:eastAsia="Times New Roman"/>
          <w:b/>
          <w:szCs w:val="24"/>
        </w:rPr>
        <w:t xml:space="preserve">ΚΟΛΑΟΣ ΜΑΝΙΟΣ: </w:t>
      </w:r>
      <w:r>
        <w:rPr>
          <w:rFonts w:eastAsia="Times New Roman"/>
          <w:szCs w:val="24"/>
        </w:rPr>
        <w:t xml:space="preserve">Για πείτε το. Ξέρετε, εγώ αντέχω και τον διάλογο και την ειρωνεία, γιατί μεγάλωσα αλλιώς. </w:t>
      </w:r>
    </w:p>
    <w:p w14:paraId="77C03841" w14:textId="77777777" w:rsidR="006113A9" w:rsidRDefault="006B6FC4">
      <w:pPr>
        <w:spacing w:line="600" w:lineRule="auto"/>
        <w:ind w:firstLine="720"/>
        <w:contextualSpacing/>
        <w:jc w:val="both"/>
        <w:rPr>
          <w:rFonts w:eastAsia="Times New Roman"/>
          <w:szCs w:val="24"/>
        </w:rPr>
      </w:pPr>
      <w:r>
        <w:rPr>
          <w:rFonts w:eastAsia="Times New Roman"/>
          <w:b/>
          <w:szCs w:val="24"/>
        </w:rPr>
        <w:t xml:space="preserve">ΠΡΟΕΔΡΕΥΩΝ (Μάριος Γεωργιάδης): </w:t>
      </w:r>
      <w:r>
        <w:rPr>
          <w:rFonts w:eastAsia="Times New Roman"/>
          <w:szCs w:val="24"/>
        </w:rPr>
        <w:t xml:space="preserve">Κύριε Μανιέ, να μην αρχίσουμε τον διάλογο, γιατί δεν θα τελειώσουμε ποτέ. Συνεχίστε. Του έκανα παρατήρηση να μην σας διακόπτει. </w:t>
      </w:r>
    </w:p>
    <w:p w14:paraId="77C03842" w14:textId="77777777" w:rsidR="006113A9" w:rsidRDefault="006B6FC4">
      <w:pPr>
        <w:spacing w:line="600" w:lineRule="auto"/>
        <w:ind w:firstLine="720"/>
        <w:contextualSpacing/>
        <w:jc w:val="both"/>
        <w:rPr>
          <w:rFonts w:eastAsia="Times New Roman"/>
          <w:szCs w:val="24"/>
        </w:rPr>
      </w:pPr>
      <w:r w:rsidRPr="005C02BC">
        <w:rPr>
          <w:rFonts w:eastAsia="Times New Roman"/>
          <w:b/>
          <w:szCs w:val="24"/>
        </w:rPr>
        <w:t>ΔΗΜΗΤΡΙΟΣ ΚΥΡΙΑΖΙΔΗΣ:</w:t>
      </w:r>
      <w:r>
        <w:rPr>
          <w:rFonts w:eastAsia="Times New Roman"/>
          <w:b/>
          <w:szCs w:val="24"/>
        </w:rPr>
        <w:t xml:space="preserve"> </w:t>
      </w:r>
      <w:r>
        <w:rPr>
          <w:rFonts w:eastAsia="Times New Roman"/>
          <w:szCs w:val="24"/>
        </w:rPr>
        <w:t xml:space="preserve">Είπατε το σοβιετικό μπλοκ; </w:t>
      </w:r>
    </w:p>
    <w:p w14:paraId="77C03843" w14:textId="77777777" w:rsidR="006113A9" w:rsidRDefault="006B6FC4">
      <w:pPr>
        <w:spacing w:line="600" w:lineRule="auto"/>
        <w:ind w:firstLine="720"/>
        <w:contextualSpacing/>
        <w:jc w:val="both"/>
        <w:rPr>
          <w:rFonts w:eastAsia="Times New Roman"/>
          <w:szCs w:val="24"/>
        </w:rPr>
      </w:pPr>
      <w:r w:rsidRPr="005C02BC">
        <w:rPr>
          <w:rFonts w:eastAsia="Times New Roman"/>
          <w:b/>
          <w:szCs w:val="24"/>
        </w:rPr>
        <w:t>ΝΙΚΟΛΑΟΣ ΜΑΝΙΟΣ:</w:t>
      </w:r>
      <w:r>
        <w:rPr>
          <w:rFonts w:eastAsia="Times New Roman"/>
          <w:b/>
          <w:szCs w:val="24"/>
        </w:rPr>
        <w:t xml:space="preserve"> </w:t>
      </w:r>
      <w:r>
        <w:rPr>
          <w:rFonts w:eastAsia="Times New Roman"/>
          <w:szCs w:val="24"/>
        </w:rPr>
        <w:t>Είπα το φιλορωσικό, κύριε. Δεν ξέρετε την ιστορία. Ντροπή σα</w:t>
      </w:r>
      <w:r>
        <w:rPr>
          <w:rFonts w:eastAsia="Times New Roman"/>
          <w:szCs w:val="24"/>
        </w:rPr>
        <w:t xml:space="preserve">ς που είστε και άνθρωπος των γραμμάτων. Δεν ξέρατε ότι υπήρχε το φιλογαλλικό και το φιλοαγγλικό. Ξέρω ότι όλα τα ακούτε στραβά, γιατί στραβά αρμενίζετε και δεν σας φταίει ο γιαλός. Και γι’ αυτό θα βυθιστείτε κι εσείς. </w:t>
      </w:r>
    </w:p>
    <w:p w14:paraId="77C03844" w14:textId="77777777" w:rsidR="006113A9" w:rsidRDefault="006B6FC4">
      <w:pPr>
        <w:spacing w:line="600" w:lineRule="auto"/>
        <w:ind w:firstLine="720"/>
        <w:contextualSpacing/>
        <w:jc w:val="both"/>
        <w:rPr>
          <w:rFonts w:eastAsia="Times New Roman"/>
          <w:szCs w:val="24"/>
        </w:rPr>
      </w:pPr>
      <w:r>
        <w:rPr>
          <w:rFonts w:eastAsia="Times New Roman"/>
          <w:szCs w:val="24"/>
        </w:rPr>
        <w:t xml:space="preserve">Επικαλείστε όλοι της Αντιπολίτευσης, </w:t>
      </w:r>
      <w:r>
        <w:rPr>
          <w:rFonts w:eastAsia="Times New Roman"/>
          <w:szCs w:val="24"/>
        </w:rPr>
        <w:t>σύσσωμης, -και δεν εννοώ τους χρυσαυγ</w:t>
      </w:r>
      <w:r>
        <w:rPr>
          <w:rFonts w:eastAsia="Times New Roman"/>
          <w:szCs w:val="24"/>
        </w:rPr>
        <w:t>ί</w:t>
      </w:r>
      <w:r>
        <w:rPr>
          <w:rFonts w:eastAsia="Times New Roman"/>
          <w:szCs w:val="24"/>
        </w:rPr>
        <w:t>τες- τη συνείδηση και την ελευθερία της έκφρασης. Ποιο κόμμα έχει βάλει υποχρεωτική πειθαρχία; Όλα τα άλλα, εκτός από τον ΣΥΡΙΖΑ. Γιατί δεν βάζουμε εμείς πειθαρχική ψήφο; Εσείς βάζετε. Ας τολμήσει ένας Βουλευτής από αυ</w:t>
      </w:r>
      <w:r>
        <w:rPr>
          <w:rFonts w:eastAsia="Times New Roman"/>
          <w:szCs w:val="24"/>
        </w:rPr>
        <w:t xml:space="preserve">τούς τους «Καραμανλικούς» -δεν ξέρω πώς τους λένε- που είναι υπέρ </w:t>
      </w:r>
      <w:r>
        <w:rPr>
          <w:rFonts w:eastAsia="Times New Roman"/>
          <w:szCs w:val="24"/>
        </w:rPr>
        <w:lastRenderedPageBreak/>
        <w:t xml:space="preserve">της </w:t>
      </w:r>
      <w:r>
        <w:rPr>
          <w:rFonts w:eastAsia="Times New Roman"/>
          <w:szCs w:val="24"/>
        </w:rPr>
        <w:t>σ</w:t>
      </w:r>
      <w:r>
        <w:rPr>
          <w:rFonts w:eastAsia="Times New Roman"/>
          <w:szCs w:val="24"/>
        </w:rPr>
        <w:t>υμφωνίας, να ψηφίσει, να δει το κεφάλι του κομμένο από το κόμμα του. Αλλού αυτά, τα περί «δημοκρατίας» και περί «συνείδησης».</w:t>
      </w:r>
    </w:p>
    <w:p w14:paraId="77C03845" w14:textId="77777777" w:rsidR="006113A9" w:rsidRDefault="006B6FC4">
      <w:pPr>
        <w:spacing w:line="600" w:lineRule="auto"/>
        <w:ind w:firstLine="720"/>
        <w:contextualSpacing/>
        <w:jc w:val="both"/>
        <w:rPr>
          <w:rFonts w:eastAsia="Times New Roman"/>
          <w:szCs w:val="24"/>
        </w:rPr>
      </w:pPr>
      <w:r>
        <w:rPr>
          <w:rFonts w:eastAsia="Times New Roman"/>
          <w:szCs w:val="24"/>
        </w:rPr>
        <w:t>Δεν έχουμε -λέει- νομιμοποίηση. Δεν πήραμε προχθές ψήφο εμπ</w:t>
      </w:r>
      <w:r>
        <w:rPr>
          <w:rFonts w:eastAsia="Times New Roman"/>
          <w:szCs w:val="24"/>
        </w:rPr>
        <w:t>ιστοσύνης; Δεν μου φαίνεται και παράξενο να θέλετε για τρεις-τέσσερις μέρες να παίξετε το παιχνίδι της αποσταθεροποίησης. Και δεν σας τα λέω τώρα από αυτό το Βήμα, τα είπα από την προηγούμενη εβδομάδα. Το παίζετε καλά. Δεν μπορείτε να κάνετε εκτροπή τύπου</w:t>
      </w:r>
      <w:r>
        <w:rPr>
          <w:rFonts w:eastAsia="Times New Roman"/>
          <w:szCs w:val="24"/>
        </w:rPr>
        <w:t xml:space="preserve"> </w:t>
      </w:r>
      <w:r>
        <w:rPr>
          <w:rFonts w:eastAsia="Times New Roman"/>
          <w:szCs w:val="24"/>
        </w:rPr>
        <w:t>’</w:t>
      </w:r>
      <w:r>
        <w:rPr>
          <w:rFonts w:eastAsia="Times New Roman"/>
          <w:szCs w:val="24"/>
        </w:rPr>
        <w:t xml:space="preserve">67 για δύο λόγους. </w:t>
      </w:r>
    </w:p>
    <w:p w14:paraId="77C03846" w14:textId="77777777" w:rsidR="006113A9" w:rsidRDefault="006B6FC4">
      <w:pPr>
        <w:spacing w:line="600" w:lineRule="auto"/>
        <w:ind w:firstLine="720"/>
        <w:contextualSpacing/>
        <w:jc w:val="both"/>
        <w:rPr>
          <w:rFonts w:eastAsia="Times New Roman"/>
          <w:szCs w:val="24"/>
        </w:rPr>
      </w:pPr>
      <w:r>
        <w:rPr>
          <w:rFonts w:eastAsia="Times New Roman"/>
          <w:b/>
          <w:szCs w:val="24"/>
        </w:rPr>
        <w:t xml:space="preserve">ΔΗΜΗΤΡΙΟΣ ΚΥΡΙΑΖΙΔΗΣ: </w:t>
      </w:r>
      <w:r>
        <w:rPr>
          <w:rFonts w:eastAsia="Times New Roman"/>
          <w:szCs w:val="24"/>
        </w:rPr>
        <w:t xml:space="preserve">Τώρα πού το πάτε; </w:t>
      </w:r>
    </w:p>
    <w:p w14:paraId="77C03847" w14:textId="77777777" w:rsidR="006113A9" w:rsidRDefault="006B6FC4">
      <w:pPr>
        <w:spacing w:line="600" w:lineRule="auto"/>
        <w:ind w:firstLine="720"/>
        <w:contextualSpacing/>
        <w:jc w:val="both"/>
        <w:rPr>
          <w:rFonts w:eastAsia="Times New Roman"/>
          <w:szCs w:val="24"/>
        </w:rPr>
      </w:pPr>
      <w:r>
        <w:rPr>
          <w:rFonts w:eastAsia="Times New Roman"/>
          <w:b/>
          <w:szCs w:val="24"/>
        </w:rPr>
        <w:t xml:space="preserve">ΝΙΚΟΛΑΟΣ ΜΑΝΙΟΣ: </w:t>
      </w:r>
      <w:r>
        <w:rPr>
          <w:rFonts w:eastAsia="Times New Roman"/>
          <w:szCs w:val="24"/>
        </w:rPr>
        <w:t>Σας παρακαλώ. Θα τα ακούτε όλα. Το πάω εκεί που πρέπει. Δεν μπορείτε να κάνετε εκτροπή τύπου</w:t>
      </w:r>
      <w:r>
        <w:rPr>
          <w:rFonts w:eastAsia="Times New Roman"/>
          <w:szCs w:val="24"/>
        </w:rPr>
        <w:t xml:space="preserve"> ’</w:t>
      </w:r>
      <w:r>
        <w:rPr>
          <w:rFonts w:eastAsia="Times New Roman"/>
          <w:szCs w:val="24"/>
        </w:rPr>
        <w:t>67 για δύο λόγους. Πρώτον, οι Ένοπλες Δυνάμεις δεν είναι αυτές που ήταν τότε. Και δ</w:t>
      </w:r>
      <w:r>
        <w:rPr>
          <w:rFonts w:eastAsia="Times New Roman"/>
          <w:szCs w:val="24"/>
        </w:rPr>
        <w:t>εύτερον, γιατί είμαστε μέλος της Ευρωπαϊκής Ένωσης.</w:t>
      </w:r>
    </w:p>
    <w:p w14:paraId="77C03848" w14:textId="77777777" w:rsidR="006113A9" w:rsidRDefault="006B6FC4">
      <w:pPr>
        <w:spacing w:line="600" w:lineRule="auto"/>
        <w:ind w:firstLine="720"/>
        <w:contextualSpacing/>
        <w:jc w:val="both"/>
        <w:rPr>
          <w:rFonts w:eastAsia="Times New Roman"/>
          <w:szCs w:val="24"/>
        </w:rPr>
      </w:pPr>
      <w:r>
        <w:rPr>
          <w:rFonts w:eastAsia="Times New Roman"/>
          <w:b/>
          <w:szCs w:val="24"/>
        </w:rPr>
        <w:t xml:space="preserve">ΠΡΟΕΔΡΕΥΩΝ (Μάριος Γεωργιάδης): </w:t>
      </w:r>
      <w:r>
        <w:rPr>
          <w:rFonts w:eastAsia="Times New Roman"/>
          <w:szCs w:val="24"/>
        </w:rPr>
        <w:t>Ευχαριστούμε τον κ. Μανιό.</w:t>
      </w:r>
    </w:p>
    <w:p w14:paraId="77C03849" w14:textId="77777777" w:rsidR="006113A9" w:rsidRDefault="006B6FC4">
      <w:pPr>
        <w:spacing w:line="600" w:lineRule="auto"/>
        <w:ind w:firstLine="720"/>
        <w:contextualSpacing/>
        <w:jc w:val="both"/>
        <w:rPr>
          <w:rFonts w:eastAsia="Times New Roman"/>
          <w:szCs w:val="24"/>
        </w:rPr>
      </w:pPr>
      <w:r>
        <w:rPr>
          <w:rFonts w:eastAsia="Times New Roman"/>
          <w:szCs w:val="24"/>
        </w:rPr>
        <w:t>Τον λόγο έχει ο κ. Ριζούλης από την Κοινοβουλευτική Ομάδα του ΣΥΡΙΖΑ για επτά λεπτά.</w:t>
      </w:r>
    </w:p>
    <w:p w14:paraId="77C0384A" w14:textId="77777777" w:rsidR="006113A9" w:rsidRDefault="006B6FC4">
      <w:pPr>
        <w:spacing w:line="600" w:lineRule="auto"/>
        <w:ind w:firstLine="720"/>
        <w:contextualSpacing/>
        <w:jc w:val="both"/>
        <w:rPr>
          <w:rFonts w:eastAsia="Times New Roman"/>
          <w:szCs w:val="24"/>
        </w:rPr>
      </w:pPr>
      <w:r w:rsidRPr="008B290B">
        <w:rPr>
          <w:rFonts w:eastAsia="Times New Roman"/>
          <w:b/>
          <w:szCs w:val="24"/>
        </w:rPr>
        <w:lastRenderedPageBreak/>
        <w:t xml:space="preserve">ΑΝΔΡΕΑΣ ΡΙΖΟΥΛΗΣ: </w:t>
      </w:r>
      <w:r>
        <w:rPr>
          <w:rFonts w:eastAsia="Times New Roman"/>
          <w:szCs w:val="24"/>
        </w:rPr>
        <w:t xml:space="preserve">Ευχαριστώ, κύριε Πρόεδρε. </w:t>
      </w:r>
    </w:p>
    <w:p w14:paraId="77C0384B" w14:textId="77777777" w:rsidR="006113A9" w:rsidRDefault="006B6FC4">
      <w:pPr>
        <w:spacing w:line="600" w:lineRule="auto"/>
        <w:ind w:firstLine="720"/>
        <w:contextualSpacing/>
        <w:jc w:val="both"/>
        <w:rPr>
          <w:rFonts w:eastAsia="Times New Roman"/>
          <w:szCs w:val="24"/>
        </w:rPr>
      </w:pPr>
      <w:r>
        <w:rPr>
          <w:rFonts w:eastAsia="Times New Roman"/>
          <w:szCs w:val="24"/>
        </w:rPr>
        <w:t xml:space="preserve">Πρώτα απ’ όλα, </w:t>
      </w:r>
      <w:r w:rsidRPr="000D26A6">
        <w:rPr>
          <w:rFonts w:eastAsia="Times New Roman"/>
          <w:szCs w:val="24"/>
        </w:rPr>
        <w:t xml:space="preserve">η συζήτηση για τη </w:t>
      </w:r>
      <w:r>
        <w:rPr>
          <w:rFonts w:eastAsia="Times New Roman"/>
          <w:szCs w:val="24"/>
        </w:rPr>
        <w:t>Σ</w:t>
      </w:r>
      <w:r w:rsidRPr="000D26A6">
        <w:rPr>
          <w:rFonts w:eastAsia="Times New Roman"/>
          <w:szCs w:val="24"/>
        </w:rPr>
        <w:t xml:space="preserve">υμφωνία των Πρεσπών θα έλεγα ότι </w:t>
      </w:r>
      <w:r>
        <w:rPr>
          <w:rFonts w:eastAsia="Times New Roman"/>
          <w:szCs w:val="24"/>
        </w:rPr>
        <w:t>εμ</w:t>
      </w:r>
      <w:r w:rsidRPr="000D26A6">
        <w:rPr>
          <w:rFonts w:eastAsia="Times New Roman"/>
          <w:szCs w:val="24"/>
        </w:rPr>
        <w:t>περικλείει στο εσωτερικό της το ανώφελο</w:t>
      </w:r>
      <w:r>
        <w:rPr>
          <w:rFonts w:eastAsia="Times New Roman"/>
          <w:szCs w:val="24"/>
        </w:rPr>
        <w:t>,</w:t>
      </w:r>
      <w:r w:rsidRPr="000D26A6">
        <w:rPr>
          <w:rFonts w:eastAsia="Times New Roman"/>
          <w:szCs w:val="24"/>
        </w:rPr>
        <w:t xml:space="preserve"> σε ό</w:t>
      </w:r>
      <w:r>
        <w:rPr>
          <w:rFonts w:eastAsia="Times New Roman"/>
          <w:szCs w:val="24"/>
        </w:rPr>
        <w:t>,</w:t>
      </w:r>
      <w:r w:rsidRPr="000D26A6">
        <w:rPr>
          <w:rFonts w:eastAsia="Times New Roman"/>
          <w:szCs w:val="24"/>
        </w:rPr>
        <w:t>τι αφορά τη διαδικασία τη</w:t>
      </w:r>
      <w:r>
        <w:rPr>
          <w:rFonts w:eastAsia="Times New Roman"/>
          <w:szCs w:val="24"/>
        </w:rPr>
        <w:t>ς</w:t>
      </w:r>
      <w:r w:rsidRPr="000D26A6">
        <w:rPr>
          <w:rFonts w:eastAsia="Times New Roman"/>
          <w:szCs w:val="24"/>
        </w:rPr>
        <w:t xml:space="preserve"> συζήτηση</w:t>
      </w:r>
      <w:r>
        <w:rPr>
          <w:rFonts w:eastAsia="Times New Roman"/>
          <w:szCs w:val="24"/>
        </w:rPr>
        <w:t>ς στο Κ</w:t>
      </w:r>
      <w:r w:rsidRPr="000D26A6">
        <w:rPr>
          <w:rFonts w:eastAsia="Times New Roman"/>
          <w:szCs w:val="24"/>
        </w:rPr>
        <w:t>οινοβούλιο</w:t>
      </w:r>
      <w:r>
        <w:rPr>
          <w:rFonts w:eastAsia="Times New Roman"/>
          <w:szCs w:val="24"/>
        </w:rPr>
        <w:t>.</w:t>
      </w:r>
      <w:r w:rsidRPr="000D26A6">
        <w:rPr>
          <w:rFonts w:eastAsia="Times New Roman"/>
          <w:szCs w:val="24"/>
        </w:rPr>
        <w:t xml:space="preserve"> </w:t>
      </w:r>
      <w:r>
        <w:rPr>
          <w:rFonts w:eastAsia="Times New Roman"/>
          <w:szCs w:val="24"/>
        </w:rPr>
        <w:t>Α</w:t>
      </w:r>
      <w:r w:rsidRPr="000D26A6">
        <w:rPr>
          <w:rFonts w:eastAsia="Times New Roman"/>
          <w:szCs w:val="24"/>
        </w:rPr>
        <w:t xml:space="preserve">υτό το </w:t>
      </w:r>
      <w:r>
        <w:rPr>
          <w:rFonts w:eastAsia="Times New Roman"/>
          <w:szCs w:val="24"/>
        </w:rPr>
        <w:t xml:space="preserve">λέω </w:t>
      </w:r>
      <w:r w:rsidRPr="000D26A6">
        <w:rPr>
          <w:rFonts w:eastAsia="Times New Roman"/>
          <w:szCs w:val="24"/>
        </w:rPr>
        <w:t xml:space="preserve">καθώς </w:t>
      </w:r>
      <w:r>
        <w:rPr>
          <w:rFonts w:eastAsia="Times New Roman"/>
          <w:szCs w:val="24"/>
        </w:rPr>
        <w:t>η</w:t>
      </w:r>
      <w:r w:rsidRPr="000D26A6">
        <w:rPr>
          <w:rFonts w:eastAsia="Times New Roman"/>
          <w:szCs w:val="24"/>
        </w:rPr>
        <w:t xml:space="preserve"> </w:t>
      </w:r>
      <w:r>
        <w:rPr>
          <w:rFonts w:eastAsia="Times New Roman"/>
          <w:szCs w:val="24"/>
        </w:rPr>
        <w:t>Α</w:t>
      </w:r>
      <w:r w:rsidRPr="000D26A6">
        <w:rPr>
          <w:rFonts w:eastAsia="Times New Roman"/>
          <w:szCs w:val="24"/>
        </w:rPr>
        <w:t>ντιπολίτευση</w:t>
      </w:r>
      <w:r>
        <w:rPr>
          <w:rFonts w:eastAsia="Times New Roman"/>
          <w:szCs w:val="24"/>
        </w:rPr>
        <w:t xml:space="preserve"> -</w:t>
      </w:r>
      <w:r w:rsidRPr="000D26A6">
        <w:rPr>
          <w:rFonts w:eastAsia="Times New Roman"/>
          <w:szCs w:val="24"/>
        </w:rPr>
        <w:t xml:space="preserve">και κυρίως τα δύο κόμματα που είχαν τη διακυβέρνηση της χώρας </w:t>
      </w:r>
      <w:r>
        <w:rPr>
          <w:rFonts w:eastAsia="Times New Roman"/>
          <w:szCs w:val="24"/>
        </w:rPr>
        <w:t>είκοσι πέντε</w:t>
      </w:r>
      <w:r w:rsidRPr="000D26A6">
        <w:rPr>
          <w:rFonts w:eastAsia="Times New Roman"/>
          <w:szCs w:val="24"/>
        </w:rPr>
        <w:t xml:space="preserve"> χρόνια </w:t>
      </w:r>
      <w:r>
        <w:rPr>
          <w:rFonts w:eastAsia="Times New Roman"/>
          <w:szCs w:val="24"/>
        </w:rPr>
        <w:t>από τότε που</w:t>
      </w:r>
      <w:r w:rsidRPr="000D26A6">
        <w:rPr>
          <w:rFonts w:eastAsia="Times New Roman"/>
          <w:szCs w:val="24"/>
        </w:rPr>
        <w:t xml:space="preserve"> προέκυψε </w:t>
      </w:r>
      <w:r>
        <w:rPr>
          <w:rFonts w:eastAsia="Times New Roman"/>
          <w:szCs w:val="24"/>
        </w:rPr>
        <w:t>τ</w:t>
      </w:r>
      <w:r w:rsidRPr="000D26A6">
        <w:rPr>
          <w:rFonts w:eastAsia="Times New Roman"/>
          <w:szCs w:val="24"/>
        </w:rPr>
        <w:t xml:space="preserve">ο ζήτημα στη γειτονική </w:t>
      </w:r>
      <w:r>
        <w:rPr>
          <w:rFonts w:eastAsia="Times New Roman"/>
          <w:szCs w:val="24"/>
        </w:rPr>
        <w:t>χ</w:t>
      </w:r>
      <w:r w:rsidRPr="000D26A6">
        <w:rPr>
          <w:rFonts w:eastAsia="Times New Roman"/>
          <w:szCs w:val="24"/>
        </w:rPr>
        <w:t>ώρα</w:t>
      </w:r>
      <w:r>
        <w:rPr>
          <w:rFonts w:eastAsia="Times New Roman"/>
          <w:szCs w:val="24"/>
        </w:rPr>
        <w:t>,</w:t>
      </w:r>
      <w:r w:rsidRPr="000D26A6">
        <w:rPr>
          <w:rFonts w:eastAsia="Times New Roman"/>
          <w:szCs w:val="24"/>
        </w:rPr>
        <w:t xml:space="preserve"> </w:t>
      </w:r>
      <w:r>
        <w:rPr>
          <w:rFonts w:eastAsia="Times New Roman"/>
          <w:szCs w:val="24"/>
        </w:rPr>
        <w:t>μ</w:t>
      </w:r>
      <w:r w:rsidRPr="000D26A6">
        <w:rPr>
          <w:rFonts w:eastAsia="Times New Roman"/>
          <w:szCs w:val="24"/>
        </w:rPr>
        <w:t>ετά τη διάλυση της Γιουγκοσλαβίας</w:t>
      </w:r>
      <w:r>
        <w:rPr>
          <w:rFonts w:eastAsia="Times New Roman"/>
          <w:szCs w:val="24"/>
        </w:rPr>
        <w:t>,</w:t>
      </w:r>
      <w:r w:rsidRPr="000D26A6">
        <w:rPr>
          <w:rFonts w:eastAsia="Times New Roman"/>
          <w:szCs w:val="24"/>
        </w:rPr>
        <w:t xml:space="preserve"> δεν αναφέρομαι στην προηγούμενη ιστορία </w:t>
      </w:r>
      <w:r>
        <w:rPr>
          <w:rFonts w:eastAsia="Times New Roman"/>
          <w:szCs w:val="24"/>
        </w:rPr>
        <w:t>και στις αστοχίες-</w:t>
      </w:r>
      <w:r w:rsidRPr="000D26A6">
        <w:rPr>
          <w:rFonts w:eastAsia="Times New Roman"/>
          <w:szCs w:val="24"/>
        </w:rPr>
        <w:t xml:space="preserve"> απέτυχαν να φέρ</w:t>
      </w:r>
      <w:r>
        <w:rPr>
          <w:rFonts w:eastAsia="Times New Roman"/>
          <w:szCs w:val="24"/>
        </w:rPr>
        <w:t>ουν</w:t>
      </w:r>
      <w:r w:rsidRPr="000D26A6">
        <w:rPr>
          <w:rFonts w:eastAsia="Times New Roman"/>
          <w:szCs w:val="24"/>
        </w:rPr>
        <w:t xml:space="preserve"> μία συμφωνία εθνικά χρήσιμη</w:t>
      </w:r>
      <w:r>
        <w:rPr>
          <w:rFonts w:eastAsia="Times New Roman"/>
          <w:szCs w:val="24"/>
        </w:rPr>
        <w:t>.</w:t>
      </w:r>
      <w:r w:rsidRPr="000D26A6">
        <w:rPr>
          <w:rFonts w:eastAsia="Times New Roman"/>
          <w:szCs w:val="24"/>
        </w:rPr>
        <w:t xml:space="preserve"> </w:t>
      </w:r>
    </w:p>
    <w:p w14:paraId="77C0384C" w14:textId="77777777" w:rsidR="006113A9" w:rsidRDefault="006B6FC4">
      <w:pPr>
        <w:spacing w:line="600" w:lineRule="auto"/>
        <w:ind w:firstLine="720"/>
        <w:contextualSpacing/>
        <w:jc w:val="both"/>
        <w:rPr>
          <w:rFonts w:eastAsia="Times New Roman"/>
          <w:szCs w:val="24"/>
        </w:rPr>
      </w:pPr>
      <w:r>
        <w:rPr>
          <w:rFonts w:eastAsia="Times New Roman"/>
          <w:szCs w:val="24"/>
        </w:rPr>
        <w:t>Γι’</w:t>
      </w:r>
      <w:r w:rsidRPr="000D26A6">
        <w:rPr>
          <w:rFonts w:eastAsia="Times New Roman"/>
          <w:szCs w:val="24"/>
        </w:rPr>
        <w:t xml:space="preserve"> αυτό το ανώφελο</w:t>
      </w:r>
      <w:r>
        <w:rPr>
          <w:rFonts w:eastAsia="Times New Roman"/>
          <w:szCs w:val="24"/>
        </w:rPr>
        <w:t>,</w:t>
      </w:r>
      <w:r w:rsidRPr="000D26A6">
        <w:rPr>
          <w:rFonts w:eastAsia="Times New Roman"/>
          <w:szCs w:val="24"/>
        </w:rPr>
        <w:t xml:space="preserve"> λοιπόν</w:t>
      </w:r>
      <w:r>
        <w:rPr>
          <w:rFonts w:eastAsia="Times New Roman"/>
          <w:szCs w:val="24"/>
        </w:rPr>
        <w:t>,</w:t>
      </w:r>
      <w:r w:rsidRPr="000D26A6">
        <w:rPr>
          <w:rFonts w:eastAsia="Times New Roman"/>
          <w:szCs w:val="24"/>
        </w:rPr>
        <w:t xml:space="preserve"> θα απευθυνθ</w:t>
      </w:r>
      <w:r w:rsidRPr="000D26A6">
        <w:rPr>
          <w:rFonts w:eastAsia="Times New Roman"/>
          <w:szCs w:val="24"/>
        </w:rPr>
        <w:t>ώ κυρ</w:t>
      </w:r>
      <w:r>
        <w:rPr>
          <w:rFonts w:eastAsia="Times New Roman"/>
          <w:szCs w:val="24"/>
        </w:rPr>
        <w:t>ίως σε όσους μας ακούν αυτή την ώρα, παρά</w:t>
      </w:r>
      <w:r w:rsidRPr="000D26A6">
        <w:rPr>
          <w:rFonts w:eastAsia="Times New Roman"/>
          <w:szCs w:val="24"/>
        </w:rPr>
        <w:t xml:space="preserve"> στις ηγεσίες των πολιτικών κομμάτων που επιλέγουν έναν άλλο δρόμο</w:t>
      </w:r>
      <w:r>
        <w:rPr>
          <w:rFonts w:eastAsia="Times New Roman"/>
          <w:szCs w:val="24"/>
        </w:rPr>
        <w:t>.</w:t>
      </w:r>
    </w:p>
    <w:p w14:paraId="77C0384D" w14:textId="77777777" w:rsidR="006113A9" w:rsidRDefault="006B6FC4">
      <w:pPr>
        <w:spacing w:line="600" w:lineRule="auto"/>
        <w:ind w:firstLine="720"/>
        <w:contextualSpacing/>
        <w:jc w:val="both"/>
        <w:rPr>
          <w:rFonts w:eastAsia="Times New Roman"/>
          <w:szCs w:val="24"/>
        </w:rPr>
      </w:pPr>
      <w:r>
        <w:rPr>
          <w:rFonts w:eastAsia="Times New Roman"/>
          <w:szCs w:val="24"/>
        </w:rPr>
        <w:t xml:space="preserve">Η </w:t>
      </w:r>
      <w:r>
        <w:rPr>
          <w:rFonts w:eastAsia="Times New Roman"/>
          <w:szCs w:val="24"/>
        </w:rPr>
        <w:t>σ</w:t>
      </w:r>
      <w:r>
        <w:rPr>
          <w:rFonts w:eastAsia="Times New Roman"/>
          <w:szCs w:val="24"/>
        </w:rPr>
        <w:t xml:space="preserve">υμφωνία </w:t>
      </w:r>
      <w:r w:rsidRPr="000D26A6">
        <w:rPr>
          <w:rFonts w:eastAsia="Times New Roman"/>
          <w:szCs w:val="24"/>
        </w:rPr>
        <w:t>χρησιμοποιείται</w:t>
      </w:r>
      <w:r>
        <w:rPr>
          <w:rFonts w:eastAsia="Times New Roman"/>
          <w:szCs w:val="24"/>
        </w:rPr>
        <w:t>,</w:t>
      </w:r>
      <w:r w:rsidRPr="000D26A6">
        <w:rPr>
          <w:rFonts w:eastAsia="Times New Roman"/>
          <w:szCs w:val="24"/>
        </w:rPr>
        <w:t xml:space="preserve"> αφού απέτυχαν </w:t>
      </w:r>
      <w:r>
        <w:rPr>
          <w:rFonts w:eastAsia="Times New Roman"/>
          <w:szCs w:val="24"/>
        </w:rPr>
        <w:t>όλοι οι</w:t>
      </w:r>
      <w:r w:rsidRPr="000D26A6">
        <w:rPr>
          <w:rFonts w:eastAsia="Times New Roman"/>
          <w:szCs w:val="24"/>
        </w:rPr>
        <w:t xml:space="preserve"> σχεδιασμό τους για την αριστερή παρένθεση</w:t>
      </w:r>
      <w:r>
        <w:rPr>
          <w:rFonts w:eastAsia="Times New Roman"/>
          <w:szCs w:val="24"/>
        </w:rPr>
        <w:t>,</w:t>
      </w:r>
      <w:r w:rsidRPr="000D26A6">
        <w:rPr>
          <w:rFonts w:eastAsia="Times New Roman"/>
          <w:szCs w:val="24"/>
        </w:rPr>
        <w:t xml:space="preserve"> καθώς και όλες οι προφητείες </w:t>
      </w:r>
      <w:r>
        <w:rPr>
          <w:rFonts w:eastAsia="Times New Roman"/>
          <w:szCs w:val="24"/>
        </w:rPr>
        <w:t>για την</w:t>
      </w:r>
      <w:r w:rsidRPr="000D26A6">
        <w:rPr>
          <w:rFonts w:eastAsia="Times New Roman"/>
          <w:szCs w:val="24"/>
        </w:rPr>
        <w:t xml:space="preserve"> καταστροφή τ</w:t>
      </w:r>
      <w:r w:rsidRPr="000D26A6">
        <w:rPr>
          <w:rFonts w:eastAsia="Times New Roman"/>
          <w:szCs w:val="24"/>
        </w:rPr>
        <w:t>ης χώρας</w:t>
      </w:r>
      <w:r>
        <w:rPr>
          <w:rFonts w:eastAsia="Times New Roman"/>
          <w:szCs w:val="24"/>
        </w:rPr>
        <w:t>,</w:t>
      </w:r>
      <w:r w:rsidRPr="000D26A6">
        <w:rPr>
          <w:rFonts w:eastAsia="Times New Roman"/>
          <w:szCs w:val="24"/>
        </w:rPr>
        <w:t xml:space="preserve"> ως τελευταίο χαρτί που θα τους δώσει τη δυνατότητα να επανέλθουν</w:t>
      </w:r>
      <w:r>
        <w:rPr>
          <w:rFonts w:eastAsia="Times New Roman"/>
          <w:szCs w:val="24"/>
        </w:rPr>
        <w:t>.</w:t>
      </w:r>
      <w:r w:rsidRPr="000D26A6">
        <w:rPr>
          <w:rFonts w:eastAsia="Times New Roman"/>
          <w:szCs w:val="24"/>
        </w:rPr>
        <w:t xml:space="preserve"> </w:t>
      </w:r>
      <w:r>
        <w:rPr>
          <w:rFonts w:eastAsia="Times New Roman"/>
          <w:szCs w:val="24"/>
        </w:rPr>
        <w:t>Π</w:t>
      </w:r>
      <w:r w:rsidRPr="000D26A6">
        <w:rPr>
          <w:rFonts w:eastAsia="Times New Roman"/>
          <w:szCs w:val="24"/>
        </w:rPr>
        <w:t>οντάρουν σε ένα εθνικό θέμα</w:t>
      </w:r>
      <w:r>
        <w:rPr>
          <w:rFonts w:eastAsia="Times New Roman"/>
          <w:szCs w:val="24"/>
        </w:rPr>
        <w:t>,</w:t>
      </w:r>
      <w:r w:rsidRPr="000D26A6">
        <w:rPr>
          <w:rFonts w:eastAsia="Times New Roman"/>
          <w:szCs w:val="24"/>
        </w:rPr>
        <w:t xml:space="preserve"> το οποίο η </w:t>
      </w:r>
      <w:r>
        <w:rPr>
          <w:rFonts w:eastAsia="Times New Roman"/>
          <w:szCs w:val="24"/>
        </w:rPr>
        <w:t>Κ</w:t>
      </w:r>
      <w:r w:rsidRPr="000D26A6">
        <w:rPr>
          <w:rFonts w:eastAsia="Times New Roman"/>
          <w:szCs w:val="24"/>
        </w:rPr>
        <w:t xml:space="preserve">υβέρνηση τελείωσε με τον καλύτερο δυνατό τρόπο για </w:t>
      </w:r>
      <w:r>
        <w:rPr>
          <w:rFonts w:eastAsia="Times New Roman"/>
          <w:szCs w:val="24"/>
        </w:rPr>
        <w:t>τα συμ</w:t>
      </w:r>
      <w:r w:rsidRPr="000D26A6">
        <w:rPr>
          <w:rFonts w:eastAsia="Times New Roman"/>
          <w:szCs w:val="24"/>
        </w:rPr>
        <w:t>φέροντα της χώρας</w:t>
      </w:r>
      <w:r>
        <w:rPr>
          <w:rFonts w:eastAsia="Times New Roman"/>
          <w:szCs w:val="24"/>
        </w:rPr>
        <w:t>.</w:t>
      </w:r>
      <w:r w:rsidRPr="000D26A6">
        <w:rPr>
          <w:rFonts w:eastAsia="Times New Roman"/>
          <w:szCs w:val="24"/>
        </w:rPr>
        <w:t xml:space="preserve"> </w:t>
      </w:r>
      <w:r>
        <w:rPr>
          <w:rFonts w:eastAsia="Times New Roman"/>
          <w:szCs w:val="24"/>
        </w:rPr>
        <w:t>Κ</w:t>
      </w:r>
      <w:r w:rsidRPr="000D26A6">
        <w:rPr>
          <w:rFonts w:eastAsia="Times New Roman"/>
          <w:szCs w:val="24"/>
        </w:rPr>
        <w:t xml:space="preserve">αι </w:t>
      </w:r>
      <w:r>
        <w:rPr>
          <w:rFonts w:eastAsia="Times New Roman"/>
          <w:szCs w:val="24"/>
        </w:rPr>
        <w:t>αυτό -</w:t>
      </w:r>
      <w:r w:rsidRPr="000D26A6">
        <w:rPr>
          <w:rFonts w:eastAsia="Times New Roman"/>
          <w:szCs w:val="24"/>
        </w:rPr>
        <w:lastRenderedPageBreak/>
        <w:t xml:space="preserve">θα το πω όπως το </w:t>
      </w:r>
      <w:r>
        <w:rPr>
          <w:rFonts w:eastAsia="Times New Roman"/>
          <w:szCs w:val="24"/>
        </w:rPr>
        <w:t>έ</w:t>
      </w:r>
      <w:r w:rsidRPr="000D26A6">
        <w:rPr>
          <w:rFonts w:eastAsia="Times New Roman"/>
          <w:szCs w:val="24"/>
        </w:rPr>
        <w:t>χω γράψει</w:t>
      </w:r>
      <w:r>
        <w:rPr>
          <w:rFonts w:eastAsia="Times New Roman"/>
          <w:szCs w:val="24"/>
        </w:rPr>
        <w:t>-</w:t>
      </w:r>
      <w:r w:rsidRPr="000D26A6">
        <w:rPr>
          <w:rFonts w:eastAsia="Times New Roman"/>
          <w:szCs w:val="24"/>
        </w:rPr>
        <w:t xml:space="preserve"> τους καθιστά όχι μόνο λ</w:t>
      </w:r>
      <w:r w:rsidRPr="000D26A6">
        <w:rPr>
          <w:rFonts w:eastAsia="Times New Roman"/>
          <w:szCs w:val="24"/>
        </w:rPr>
        <w:t>ίγους</w:t>
      </w:r>
      <w:r>
        <w:rPr>
          <w:rFonts w:eastAsia="Times New Roman"/>
          <w:szCs w:val="24"/>
        </w:rPr>
        <w:t>,</w:t>
      </w:r>
      <w:r w:rsidRPr="000D26A6">
        <w:rPr>
          <w:rFonts w:eastAsia="Times New Roman"/>
          <w:szCs w:val="24"/>
        </w:rPr>
        <w:t xml:space="preserve"> αλλά και επικίνδυνους</w:t>
      </w:r>
      <w:r>
        <w:rPr>
          <w:rFonts w:eastAsia="Times New Roman"/>
          <w:szCs w:val="24"/>
        </w:rPr>
        <w:t>.</w:t>
      </w:r>
      <w:r w:rsidRPr="000D26A6">
        <w:rPr>
          <w:rFonts w:eastAsia="Times New Roman"/>
          <w:szCs w:val="24"/>
        </w:rPr>
        <w:t xml:space="preserve"> </w:t>
      </w:r>
      <w:r>
        <w:rPr>
          <w:rFonts w:eastAsia="Times New Roman"/>
          <w:szCs w:val="24"/>
        </w:rPr>
        <w:t>Κ</w:t>
      </w:r>
      <w:r w:rsidRPr="000D26A6">
        <w:rPr>
          <w:rFonts w:eastAsia="Times New Roman"/>
          <w:szCs w:val="24"/>
        </w:rPr>
        <w:t xml:space="preserve">αι φαίνεται </w:t>
      </w:r>
      <w:r>
        <w:rPr>
          <w:rFonts w:eastAsia="Times New Roman"/>
          <w:szCs w:val="24"/>
        </w:rPr>
        <w:t>από τ</w:t>
      </w:r>
      <w:r w:rsidRPr="000D26A6">
        <w:rPr>
          <w:rFonts w:eastAsia="Times New Roman"/>
          <w:szCs w:val="24"/>
        </w:rPr>
        <w:t>α γεγονότα που είχαμε τις τελευταίες μέρες</w:t>
      </w:r>
      <w:r>
        <w:rPr>
          <w:rFonts w:eastAsia="Times New Roman"/>
          <w:szCs w:val="24"/>
        </w:rPr>
        <w:t>.</w:t>
      </w:r>
    </w:p>
    <w:p w14:paraId="77C0384E" w14:textId="77777777" w:rsidR="006113A9" w:rsidRDefault="006B6FC4">
      <w:pPr>
        <w:spacing w:line="600" w:lineRule="auto"/>
        <w:ind w:firstLine="720"/>
        <w:contextualSpacing/>
        <w:jc w:val="both"/>
        <w:rPr>
          <w:rFonts w:eastAsia="Times New Roman"/>
          <w:szCs w:val="24"/>
        </w:rPr>
      </w:pPr>
      <w:r>
        <w:rPr>
          <w:rFonts w:eastAsia="Times New Roman"/>
          <w:szCs w:val="24"/>
        </w:rPr>
        <w:t>Κ</w:t>
      </w:r>
      <w:r w:rsidRPr="000D26A6">
        <w:rPr>
          <w:rFonts w:eastAsia="Times New Roman"/>
          <w:szCs w:val="24"/>
        </w:rPr>
        <w:t xml:space="preserve">αθώς όλες οι ομιλίες των ηγετικών στελεχών και οι τοποθετήσεις τους υπάρχουν στο διαδίκτυο </w:t>
      </w:r>
      <w:r>
        <w:rPr>
          <w:rFonts w:eastAsia="Times New Roman"/>
          <w:szCs w:val="24"/>
        </w:rPr>
        <w:t xml:space="preserve">και είναι προσιτές στον καθένα, </w:t>
      </w:r>
      <w:r w:rsidRPr="000D26A6">
        <w:rPr>
          <w:rFonts w:eastAsia="Times New Roman"/>
          <w:szCs w:val="24"/>
        </w:rPr>
        <w:t>προσπαθούν επικοινωνιακά</w:t>
      </w:r>
      <w:r>
        <w:rPr>
          <w:rFonts w:eastAsia="Times New Roman"/>
          <w:szCs w:val="24"/>
        </w:rPr>
        <w:t>,</w:t>
      </w:r>
      <w:r w:rsidRPr="000D26A6">
        <w:rPr>
          <w:rFonts w:eastAsia="Times New Roman"/>
          <w:szCs w:val="24"/>
        </w:rPr>
        <w:t xml:space="preserve"> με τη βοήθεια και μέρο</w:t>
      </w:r>
      <w:r>
        <w:rPr>
          <w:rFonts w:eastAsia="Times New Roman"/>
          <w:szCs w:val="24"/>
        </w:rPr>
        <w:t>υ</w:t>
      </w:r>
      <w:r w:rsidRPr="000D26A6">
        <w:rPr>
          <w:rFonts w:eastAsia="Times New Roman"/>
          <w:szCs w:val="24"/>
        </w:rPr>
        <w:t xml:space="preserve">ς των </w:t>
      </w:r>
      <w:r>
        <w:rPr>
          <w:rFonts w:eastAsia="Times New Roman"/>
          <w:szCs w:val="24"/>
        </w:rPr>
        <w:t>μ</w:t>
      </w:r>
      <w:r w:rsidRPr="000D26A6">
        <w:rPr>
          <w:rFonts w:eastAsia="Times New Roman"/>
          <w:szCs w:val="24"/>
        </w:rPr>
        <w:t xml:space="preserve">έσων </w:t>
      </w:r>
      <w:r>
        <w:rPr>
          <w:rFonts w:eastAsia="Times New Roman"/>
          <w:szCs w:val="24"/>
        </w:rPr>
        <w:t>μ</w:t>
      </w:r>
      <w:r w:rsidRPr="000D26A6">
        <w:rPr>
          <w:rFonts w:eastAsia="Times New Roman"/>
          <w:szCs w:val="24"/>
        </w:rPr>
        <w:t xml:space="preserve">αζικής </w:t>
      </w:r>
      <w:r>
        <w:rPr>
          <w:rFonts w:eastAsia="Times New Roman"/>
          <w:szCs w:val="24"/>
        </w:rPr>
        <w:t>ε</w:t>
      </w:r>
      <w:r w:rsidRPr="000D26A6">
        <w:rPr>
          <w:rFonts w:eastAsia="Times New Roman"/>
          <w:szCs w:val="24"/>
        </w:rPr>
        <w:t>νημέρωσης</w:t>
      </w:r>
      <w:r>
        <w:rPr>
          <w:rFonts w:eastAsia="Times New Roman"/>
          <w:szCs w:val="24"/>
        </w:rPr>
        <w:t>,</w:t>
      </w:r>
      <w:r w:rsidRPr="000D26A6">
        <w:rPr>
          <w:rFonts w:eastAsia="Times New Roman"/>
          <w:szCs w:val="24"/>
        </w:rPr>
        <w:t xml:space="preserve"> να προκαλέσουν </w:t>
      </w:r>
      <w:r>
        <w:rPr>
          <w:rFonts w:eastAsia="Times New Roman"/>
          <w:szCs w:val="24"/>
        </w:rPr>
        <w:t>λήθη</w:t>
      </w:r>
      <w:r w:rsidRPr="000D26A6">
        <w:rPr>
          <w:rFonts w:eastAsia="Times New Roman"/>
          <w:szCs w:val="24"/>
        </w:rPr>
        <w:t xml:space="preserve"> και σύγχυση στον ελληνικό λαό</w:t>
      </w:r>
      <w:r>
        <w:rPr>
          <w:rFonts w:eastAsia="Times New Roman"/>
          <w:szCs w:val="24"/>
        </w:rPr>
        <w:t>.</w:t>
      </w:r>
      <w:r w:rsidRPr="000D26A6">
        <w:rPr>
          <w:rFonts w:eastAsia="Times New Roman"/>
          <w:szCs w:val="24"/>
        </w:rPr>
        <w:t xml:space="preserve"> </w:t>
      </w:r>
      <w:r>
        <w:rPr>
          <w:rFonts w:eastAsia="Times New Roman"/>
          <w:szCs w:val="24"/>
        </w:rPr>
        <w:t>Α</w:t>
      </w:r>
      <w:r w:rsidRPr="000D26A6">
        <w:rPr>
          <w:rFonts w:eastAsia="Times New Roman"/>
          <w:szCs w:val="24"/>
        </w:rPr>
        <w:t xml:space="preserve">πό τις δηλώσεις πως η υπόθεση της </w:t>
      </w:r>
      <w:r>
        <w:rPr>
          <w:rFonts w:eastAsia="Times New Roman"/>
          <w:szCs w:val="24"/>
        </w:rPr>
        <w:t>ονομασίας</w:t>
      </w:r>
      <w:r w:rsidRPr="000D26A6">
        <w:rPr>
          <w:rFonts w:eastAsia="Times New Roman"/>
          <w:szCs w:val="24"/>
        </w:rPr>
        <w:t xml:space="preserve"> είναι μία χαμένη υπόθεση</w:t>
      </w:r>
      <w:r>
        <w:rPr>
          <w:rFonts w:eastAsia="Times New Roman"/>
          <w:szCs w:val="24"/>
        </w:rPr>
        <w:t>,</w:t>
      </w:r>
      <w:r w:rsidRPr="000D26A6">
        <w:rPr>
          <w:rFonts w:eastAsia="Times New Roman"/>
          <w:szCs w:val="24"/>
        </w:rPr>
        <w:t xml:space="preserve"> πως </w:t>
      </w:r>
      <w:r>
        <w:rPr>
          <w:rFonts w:eastAsia="Times New Roman"/>
          <w:szCs w:val="24"/>
        </w:rPr>
        <w:t>α</w:t>
      </w:r>
      <w:r w:rsidRPr="000D26A6">
        <w:rPr>
          <w:rFonts w:eastAsia="Times New Roman"/>
          <w:szCs w:val="24"/>
        </w:rPr>
        <w:t xml:space="preserve">ποκλείεται οι γείτονες να δεχθούν σύνθετη ονομασία τη δεκαετία του </w:t>
      </w:r>
      <w:r>
        <w:rPr>
          <w:rFonts w:eastAsia="Times New Roman"/>
          <w:szCs w:val="24"/>
        </w:rPr>
        <w:t>19</w:t>
      </w:r>
      <w:r w:rsidRPr="000D26A6">
        <w:rPr>
          <w:rFonts w:eastAsia="Times New Roman"/>
          <w:szCs w:val="24"/>
        </w:rPr>
        <w:t>90</w:t>
      </w:r>
      <w:r>
        <w:rPr>
          <w:rFonts w:eastAsia="Times New Roman"/>
          <w:szCs w:val="24"/>
        </w:rPr>
        <w:t>,</w:t>
      </w:r>
      <w:r w:rsidRPr="000D26A6">
        <w:rPr>
          <w:rFonts w:eastAsia="Times New Roman"/>
          <w:szCs w:val="24"/>
        </w:rPr>
        <w:t xml:space="preserve"> </w:t>
      </w:r>
      <w:r>
        <w:rPr>
          <w:rFonts w:eastAsia="Times New Roman"/>
          <w:szCs w:val="24"/>
        </w:rPr>
        <w:t>ό</w:t>
      </w:r>
      <w:r w:rsidRPr="000D26A6">
        <w:rPr>
          <w:rFonts w:eastAsia="Times New Roman"/>
          <w:szCs w:val="24"/>
        </w:rPr>
        <w:t>που εδραιώθηκε ο όρος της Πρώην Γιουγκοσλ</w:t>
      </w:r>
      <w:r>
        <w:rPr>
          <w:rFonts w:eastAsia="Times New Roman"/>
          <w:szCs w:val="24"/>
        </w:rPr>
        <w:t>α</w:t>
      </w:r>
      <w:r w:rsidRPr="000D26A6">
        <w:rPr>
          <w:rFonts w:eastAsia="Times New Roman"/>
          <w:szCs w:val="24"/>
        </w:rPr>
        <w:t>βικ</w:t>
      </w:r>
      <w:r>
        <w:rPr>
          <w:rFonts w:eastAsia="Times New Roman"/>
          <w:szCs w:val="24"/>
        </w:rPr>
        <w:t>ή</w:t>
      </w:r>
      <w:r w:rsidRPr="000D26A6">
        <w:rPr>
          <w:rFonts w:eastAsia="Times New Roman"/>
          <w:szCs w:val="24"/>
        </w:rPr>
        <w:t xml:space="preserve">ς Δημοκρατίας της Μακεδονίας </w:t>
      </w:r>
      <w:r>
        <w:rPr>
          <w:rFonts w:eastAsia="Times New Roman"/>
          <w:szCs w:val="24"/>
        </w:rPr>
        <w:t>-</w:t>
      </w:r>
      <w:r w:rsidRPr="000D26A6">
        <w:rPr>
          <w:rFonts w:eastAsia="Times New Roman"/>
          <w:szCs w:val="24"/>
        </w:rPr>
        <w:t>και πρώην είναι η Γιουγκοσλαβία</w:t>
      </w:r>
      <w:r>
        <w:rPr>
          <w:rFonts w:eastAsia="Times New Roman"/>
          <w:szCs w:val="24"/>
        </w:rPr>
        <w:t>,</w:t>
      </w:r>
      <w:r w:rsidRPr="000D26A6">
        <w:rPr>
          <w:rFonts w:eastAsia="Times New Roman"/>
          <w:szCs w:val="24"/>
        </w:rPr>
        <w:t xml:space="preserve"> </w:t>
      </w:r>
      <w:r>
        <w:rPr>
          <w:rFonts w:eastAsia="Times New Roman"/>
          <w:szCs w:val="24"/>
        </w:rPr>
        <w:t>β</w:t>
      </w:r>
      <w:r w:rsidRPr="000D26A6">
        <w:rPr>
          <w:rFonts w:eastAsia="Times New Roman"/>
          <w:szCs w:val="24"/>
        </w:rPr>
        <w:t>έβαια</w:t>
      </w:r>
      <w:r>
        <w:rPr>
          <w:rFonts w:eastAsia="Times New Roman"/>
          <w:szCs w:val="24"/>
        </w:rPr>
        <w:t>,</w:t>
      </w:r>
      <w:r w:rsidRPr="000D26A6">
        <w:rPr>
          <w:rFonts w:eastAsia="Times New Roman"/>
          <w:szCs w:val="24"/>
        </w:rPr>
        <w:t xml:space="preserve"> και μας έμεινε το </w:t>
      </w:r>
      <w:r>
        <w:rPr>
          <w:rFonts w:eastAsia="Times New Roman"/>
          <w:szCs w:val="24"/>
        </w:rPr>
        <w:t>«</w:t>
      </w:r>
      <w:r w:rsidRPr="000D26A6">
        <w:rPr>
          <w:rFonts w:eastAsia="Times New Roman"/>
          <w:szCs w:val="24"/>
        </w:rPr>
        <w:t>Μακεδονία</w:t>
      </w:r>
      <w:r>
        <w:rPr>
          <w:rFonts w:eastAsia="Times New Roman"/>
          <w:szCs w:val="24"/>
        </w:rPr>
        <w:t>»,</w:t>
      </w:r>
      <w:r w:rsidRPr="000D26A6">
        <w:rPr>
          <w:rFonts w:eastAsia="Times New Roman"/>
          <w:szCs w:val="24"/>
        </w:rPr>
        <w:t xml:space="preserve"> να μην το ξεχνάμε αυτό</w:t>
      </w:r>
      <w:r>
        <w:rPr>
          <w:rFonts w:eastAsia="Times New Roman"/>
          <w:szCs w:val="24"/>
        </w:rPr>
        <w:t>-</w:t>
      </w:r>
      <w:r w:rsidRPr="000D26A6">
        <w:rPr>
          <w:rFonts w:eastAsia="Times New Roman"/>
          <w:szCs w:val="24"/>
        </w:rPr>
        <w:t xml:space="preserve"> φτάσαμε στη λεγόμενη </w:t>
      </w:r>
      <w:r>
        <w:rPr>
          <w:rFonts w:eastAsia="Times New Roman"/>
          <w:szCs w:val="24"/>
        </w:rPr>
        <w:t>ε</w:t>
      </w:r>
      <w:r w:rsidRPr="000D26A6">
        <w:rPr>
          <w:rFonts w:eastAsia="Times New Roman"/>
          <w:szCs w:val="24"/>
        </w:rPr>
        <w:t>θνική γραμμή για σύνθετη ονομασία για κάθε χρήση</w:t>
      </w:r>
      <w:r>
        <w:rPr>
          <w:rFonts w:eastAsia="Times New Roman"/>
          <w:szCs w:val="24"/>
        </w:rPr>
        <w:t>,</w:t>
      </w:r>
      <w:r w:rsidRPr="000D26A6">
        <w:rPr>
          <w:rFonts w:eastAsia="Times New Roman"/>
          <w:szCs w:val="24"/>
        </w:rPr>
        <w:t xml:space="preserve"> θέση που επ</w:t>
      </w:r>
      <w:r w:rsidRPr="000D26A6">
        <w:rPr>
          <w:rFonts w:eastAsia="Times New Roman"/>
          <w:szCs w:val="24"/>
        </w:rPr>
        <w:t xml:space="preserve">ιβεβαίωσαν </w:t>
      </w:r>
      <w:r>
        <w:rPr>
          <w:rFonts w:eastAsia="Times New Roman"/>
          <w:szCs w:val="24"/>
        </w:rPr>
        <w:t>καταρχάς και</w:t>
      </w:r>
      <w:r w:rsidRPr="000D26A6">
        <w:rPr>
          <w:rFonts w:eastAsia="Times New Roman"/>
          <w:szCs w:val="24"/>
        </w:rPr>
        <w:t xml:space="preserve"> στη σημερινή Βουλή όλοι</w:t>
      </w:r>
      <w:r>
        <w:rPr>
          <w:rFonts w:eastAsia="Times New Roman"/>
          <w:szCs w:val="24"/>
        </w:rPr>
        <w:t>,</w:t>
      </w:r>
      <w:r w:rsidRPr="000D26A6">
        <w:rPr>
          <w:rFonts w:eastAsia="Times New Roman"/>
          <w:szCs w:val="24"/>
        </w:rPr>
        <w:t xml:space="preserve"> </w:t>
      </w:r>
      <w:r>
        <w:rPr>
          <w:rFonts w:eastAsia="Times New Roman"/>
          <w:szCs w:val="24"/>
        </w:rPr>
        <w:t>τ</w:t>
      </w:r>
      <w:r w:rsidRPr="000D26A6">
        <w:rPr>
          <w:rFonts w:eastAsia="Times New Roman"/>
          <w:szCs w:val="24"/>
        </w:rPr>
        <w:t>ο προηγούμενο διάστημα</w:t>
      </w:r>
      <w:r>
        <w:rPr>
          <w:rFonts w:eastAsia="Times New Roman"/>
          <w:szCs w:val="24"/>
        </w:rPr>
        <w:t>.</w:t>
      </w:r>
      <w:r w:rsidRPr="000D26A6">
        <w:rPr>
          <w:rFonts w:eastAsia="Times New Roman"/>
          <w:szCs w:val="24"/>
        </w:rPr>
        <w:t xml:space="preserve"> </w:t>
      </w:r>
      <w:r>
        <w:rPr>
          <w:rFonts w:eastAsia="Times New Roman"/>
          <w:szCs w:val="24"/>
        </w:rPr>
        <w:t>Κ</w:t>
      </w:r>
      <w:r w:rsidRPr="000D26A6">
        <w:rPr>
          <w:rFonts w:eastAsia="Times New Roman"/>
          <w:szCs w:val="24"/>
        </w:rPr>
        <w:t xml:space="preserve">αι </w:t>
      </w:r>
      <w:r>
        <w:rPr>
          <w:rFonts w:eastAsia="Times New Roman"/>
          <w:szCs w:val="24"/>
        </w:rPr>
        <w:t xml:space="preserve">η </w:t>
      </w:r>
      <w:r>
        <w:rPr>
          <w:rFonts w:eastAsia="Times New Roman"/>
          <w:szCs w:val="24"/>
        </w:rPr>
        <w:t>σ</w:t>
      </w:r>
      <w:r w:rsidRPr="000D26A6">
        <w:rPr>
          <w:rFonts w:eastAsia="Times New Roman"/>
          <w:szCs w:val="24"/>
        </w:rPr>
        <w:t>υμφωνία τ</w:t>
      </w:r>
      <w:r>
        <w:rPr>
          <w:rFonts w:eastAsia="Times New Roman"/>
          <w:szCs w:val="24"/>
        </w:rPr>
        <w:t>ο</w:t>
      </w:r>
      <w:r w:rsidRPr="000D26A6">
        <w:rPr>
          <w:rFonts w:eastAsia="Times New Roman"/>
          <w:szCs w:val="24"/>
        </w:rPr>
        <w:t xml:space="preserve"> περιλαμβάνει με τον καλύτερο τρόπο</w:t>
      </w:r>
      <w:r>
        <w:rPr>
          <w:rFonts w:eastAsia="Times New Roman"/>
          <w:szCs w:val="24"/>
        </w:rPr>
        <w:t>.</w:t>
      </w:r>
    </w:p>
    <w:p w14:paraId="77C0384F" w14:textId="77777777" w:rsidR="006113A9" w:rsidRDefault="006B6FC4">
      <w:pPr>
        <w:spacing w:line="600" w:lineRule="auto"/>
        <w:ind w:firstLine="720"/>
        <w:contextualSpacing/>
        <w:jc w:val="both"/>
        <w:rPr>
          <w:rFonts w:eastAsia="Times New Roman"/>
          <w:szCs w:val="24"/>
        </w:rPr>
      </w:pPr>
      <w:r>
        <w:rPr>
          <w:rFonts w:eastAsia="Times New Roman"/>
          <w:szCs w:val="24"/>
        </w:rPr>
        <w:t>Η</w:t>
      </w:r>
      <w:r w:rsidRPr="000D26A6">
        <w:rPr>
          <w:rFonts w:eastAsia="Times New Roman"/>
          <w:szCs w:val="24"/>
        </w:rPr>
        <w:t xml:space="preserve"> </w:t>
      </w:r>
      <w:r>
        <w:rPr>
          <w:rFonts w:eastAsia="Times New Roman"/>
          <w:szCs w:val="24"/>
        </w:rPr>
        <w:t>σ</w:t>
      </w:r>
      <w:r w:rsidRPr="000D26A6">
        <w:rPr>
          <w:rFonts w:eastAsia="Times New Roman"/>
          <w:szCs w:val="24"/>
        </w:rPr>
        <w:t>υμφωνία δε</w:t>
      </w:r>
      <w:r>
        <w:rPr>
          <w:rFonts w:eastAsia="Times New Roman"/>
          <w:szCs w:val="24"/>
        </w:rPr>
        <w:t>ν</w:t>
      </w:r>
      <w:r w:rsidRPr="000D26A6">
        <w:rPr>
          <w:rFonts w:eastAsia="Times New Roman"/>
          <w:szCs w:val="24"/>
        </w:rPr>
        <w:t xml:space="preserve"> σταματά</w:t>
      </w:r>
      <w:r>
        <w:rPr>
          <w:rFonts w:eastAsia="Times New Roman"/>
          <w:szCs w:val="24"/>
        </w:rPr>
        <w:t>,</w:t>
      </w:r>
      <w:r w:rsidRPr="000D26A6">
        <w:rPr>
          <w:rFonts w:eastAsia="Times New Roman"/>
          <w:szCs w:val="24"/>
        </w:rPr>
        <w:t xml:space="preserve"> </w:t>
      </w:r>
      <w:r>
        <w:rPr>
          <w:rFonts w:eastAsia="Times New Roman"/>
          <w:szCs w:val="24"/>
        </w:rPr>
        <w:t>όμως,</w:t>
      </w:r>
      <w:r w:rsidRPr="000D26A6">
        <w:rPr>
          <w:rFonts w:eastAsia="Times New Roman"/>
          <w:szCs w:val="24"/>
        </w:rPr>
        <w:t xml:space="preserve"> μόνο εκεί</w:t>
      </w:r>
      <w:r>
        <w:rPr>
          <w:rFonts w:eastAsia="Times New Roman"/>
          <w:szCs w:val="24"/>
        </w:rPr>
        <w:t>. Ζητήματα που έθρεψαν</w:t>
      </w:r>
      <w:r w:rsidRPr="000D26A6">
        <w:rPr>
          <w:rFonts w:eastAsia="Times New Roman"/>
          <w:szCs w:val="24"/>
        </w:rPr>
        <w:t xml:space="preserve"> τον αλυτρωτισμό στο γειτονικό λαό</w:t>
      </w:r>
      <w:r>
        <w:rPr>
          <w:rFonts w:eastAsia="Times New Roman"/>
          <w:szCs w:val="24"/>
        </w:rPr>
        <w:t>,</w:t>
      </w:r>
      <w:r w:rsidRPr="000D26A6">
        <w:rPr>
          <w:rFonts w:eastAsia="Times New Roman"/>
          <w:szCs w:val="24"/>
        </w:rPr>
        <w:t xml:space="preserve"> όπως σύμβολα </w:t>
      </w:r>
      <w:r w:rsidRPr="000D26A6">
        <w:rPr>
          <w:rFonts w:eastAsia="Times New Roman"/>
          <w:szCs w:val="24"/>
        </w:rPr>
        <w:lastRenderedPageBreak/>
        <w:t>που έχουν άμεση σχ</w:t>
      </w:r>
      <w:r w:rsidRPr="000D26A6">
        <w:rPr>
          <w:rFonts w:eastAsia="Times New Roman"/>
          <w:szCs w:val="24"/>
        </w:rPr>
        <w:t xml:space="preserve">έση </w:t>
      </w:r>
      <w:r>
        <w:rPr>
          <w:rFonts w:eastAsia="Times New Roman"/>
          <w:szCs w:val="24"/>
        </w:rPr>
        <w:t xml:space="preserve">με </w:t>
      </w:r>
      <w:r w:rsidRPr="000D26A6">
        <w:rPr>
          <w:rFonts w:eastAsia="Times New Roman"/>
          <w:szCs w:val="24"/>
        </w:rPr>
        <w:t>αρχαία ελληνική ιστορία και αναφορές για συνέχεια του λαού της γειτονικής χώρας και οικειοποίηση της ιστορίας των Ελλήνων Μακεδόνων</w:t>
      </w:r>
      <w:r>
        <w:rPr>
          <w:rFonts w:eastAsia="Times New Roman"/>
          <w:szCs w:val="24"/>
        </w:rPr>
        <w:t>,</w:t>
      </w:r>
      <w:r w:rsidRPr="000D26A6">
        <w:rPr>
          <w:rFonts w:eastAsia="Times New Roman"/>
          <w:szCs w:val="24"/>
        </w:rPr>
        <w:t xml:space="preserve"> απαλείφθηκαν</w:t>
      </w:r>
      <w:r>
        <w:rPr>
          <w:rFonts w:eastAsia="Times New Roman"/>
          <w:szCs w:val="24"/>
        </w:rPr>
        <w:t>.</w:t>
      </w:r>
      <w:r w:rsidRPr="000D26A6">
        <w:rPr>
          <w:rFonts w:eastAsia="Times New Roman"/>
          <w:szCs w:val="24"/>
        </w:rPr>
        <w:t xml:space="preserve"> </w:t>
      </w:r>
      <w:r>
        <w:rPr>
          <w:rFonts w:eastAsia="Times New Roman"/>
          <w:szCs w:val="24"/>
        </w:rPr>
        <w:t>Κι</w:t>
      </w:r>
      <w:r w:rsidRPr="000D26A6">
        <w:rPr>
          <w:rFonts w:eastAsia="Times New Roman"/>
          <w:szCs w:val="24"/>
        </w:rPr>
        <w:t xml:space="preserve"> όχι μόνο</w:t>
      </w:r>
      <w:r>
        <w:rPr>
          <w:rFonts w:eastAsia="Times New Roman"/>
          <w:szCs w:val="24"/>
        </w:rPr>
        <w:t xml:space="preserve"> </w:t>
      </w:r>
      <w:r w:rsidRPr="000D26A6">
        <w:rPr>
          <w:rFonts w:eastAsia="Times New Roman"/>
          <w:szCs w:val="24"/>
        </w:rPr>
        <w:t>αυτό</w:t>
      </w:r>
      <w:r>
        <w:rPr>
          <w:rFonts w:eastAsia="Times New Roman"/>
          <w:szCs w:val="24"/>
        </w:rPr>
        <w:t>.</w:t>
      </w:r>
      <w:r w:rsidRPr="000D26A6">
        <w:rPr>
          <w:rFonts w:eastAsia="Times New Roman"/>
          <w:szCs w:val="24"/>
        </w:rPr>
        <w:t xml:space="preserve"> </w:t>
      </w:r>
      <w:r>
        <w:rPr>
          <w:rFonts w:eastAsia="Times New Roman"/>
          <w:szCs w:val="24"/>
        </w:rPr>
        <w:t>Η</w:t>
      </w:r>
      <w:r w:rsidRPr="000D26A6">
        <w:rPr>
          <w:rFonts w:eastAsia="Times New Roman"/>
          <w:szCs w:val="24"/>
        </w:rPr>
        <w:t xml:space="preserve"> </w:t>
      </w:r>
      <w:r>
        <w:rPr>
          <w:rFonts w:eastAsia="Times New Roman"/>
          <w:szCs w:val="24"/>
        </w:rPr>
        <w:t>σ</w:t>
      </w:r>
      <w:r w:rsidRPr="000D26A6">
        <w:rPr>
          <w:rFonts w:eastAsia="Times New Roman"/>
          <w:szCs w:val="24"/>
        </w:rPr>
        <w:t xml:space="preserve">υμφωνία επιβεβαιώνει την παραδοχή πως οι κάτοικοι της γειτονικής χώρας είναι </w:t>
      </w:r>
      <w:r w:rsidRPr="000D26A6">
        <w:rPr>
          <w:rFonts w:eastAsia="Times New Roman"/>
          <w:szCs w:val="24"/>
        </w:rPr>
        <w:t>σλαβικής καταγωγής και η</w:t>
      </w:r>
      <w:r>
        <w:rPr>
          <w:rFonts w:eastAsia="Times New Roman"/>
          <w:szCs w:val="24"/>
        </w:rPr>
        <w:t xml:space="preserve"> γλώσσα τους ανήκει στις νότιο</w:t>
      </w:r>
      <w:r w:rsidRPr="000D26A6">
        <w:rPr>
          <w:rFonts w:eastAsia="Times New Roman"/>
          <w:szCs w:val="24"/>
        </w:rPr>
        <w:t>σλαβικές γλώσσες</w:t>
      </w:r>
      <w:r>
        <w:rPr>
          <w:rFonts w:eastAsia="Times New Roman"/>
          <w:szCs w:val="24"/>
        </w:rPr>
        <w:t>,</w:t>
      </w:r>
      <w:r w:rsidRPr="000D26A6">
        <w:rPr>
          <w:rFonts w:eastAsia="Times New Roman"/>
          <w:szCs w:val="24"/>
        </w:rPr>
        <w:t xml:space="preserve"> π</w:t>
      </w:r>
      <w:r>
        <w:rPr>
          <w:rFonts w:eastAsia="Times New Roman"/>
          <w:szCs w:val="24"/>
        </w:rPr>
        <w:t>ω</w:t>
      </w:r>
      <w:r w:rsidRPr="000D26A6">
        <w:rPr>
          <w:rFonts w:eastAsia="Times New Roman"/>
          <w:szCs w:val="24"/>
        </w:rPr>
        <w:t xml:space="preserve">ς </w:t>
      </w:r>
      <w:r>
        <w:rPr>
          <w:rFonts w:eastAsia="Times New Roman"/>
          <w:szCs w:val="24"/>
        </w:rPr>
        <w:t xml:space="preserve">δεν </w:t>
      </w:r>
      <w:r w:rsidRPr="000D26A6">
        <w:rPr>
          <w:rFonts w:eastAsia="Times New Roman"/>
          <w:szCs w:val="24"/>
        </w:rPr>
        <w:t>έχουν κα</w:t>
      </w:r>
      <w:r>
        <w:rPr>
          <w:rFonts w:eastAsia="Times New Roman"/>
          <w:szCs w:val="24"/>
        </w:rPr>
        <w:t>μ</w:t>
      </w:r>
      <w:r w:rsidRPr="000D26A6">
        <w:rPr>
          <w:rFonts w:eastAsia="Times New Roman"/>
          <w:szCs w:val="24"/>
        </w:rPr>
        <w:t xml:space="preserve">μία σχέση με τον πολιτισμό και την ιστορία που αναπτύχθηκε στη </w:t>
      </w:r>
      <w:r>
        <w:rPr>
          <w:rFonts w:eastAsia="Times New Roman"/>
          <w:szCs w:val="24"/>
        </w:rPr>
        <w:t>β</w:t>
      </w:r>
      <w:r w:rsidRPr="000D26A6">
        <w:rPr>
          <w:rFonts w:eastAsia="Times New Roman"/>
          <w:szCs w:val="24"/>
        </w:rPr>
        <w:t>όρεια Ελλάδα</w:t>
      </w:r>
      <w:r>
        <w:rPr>
          <w:rFonts w:eastAsia="Times New Roman"/>
          <w:szCs w:val="24"/>
        </w:rPr>
        <w:t>,</w:t>
      </w:r>
      <w:r w:rsidRPr="000D26A6">
        <w:rPr>
          <w:rFonts w:eastAsia="Times New Roman"/>
          <w:szCs w:val="24"/>
        </w:rPr>
        <w:t xml:space="preserve"> την </w:t>
      </w:r>
      <w:r>
        <w:rPr>
          <w:rFonts w:eastAsia="Times New Roman"/>
          <w:szCs w:val="24"/>
        </w:rPr>
        <w:t>ε</w:t>
      </w:r>
      <w:r w:rsidRPr="000D26A6">
        <w:rPr>
          <w:rFonts w:eastAsia="Times New Roman"/>
          <w:szCs w:val="24"/>
        </w:rPr>
        <w:t>λληνική</w:t>
      </w:r>
      <w:r>
        <w:rPr>
          <w:rFonts w:eastAsia="Times New Roman"/>
          <w:szCs w:val="24"/>
        </w:rPr>
        <w:t>,</w:t>
      </w:r>
      <w:r w:rsidRPr="000D26A6">
        <w:rPr>
          <w:rFonts w:eastAsia="Times New Roman"/>
          <w:szCs w:val="24"/>
        </w:rPr>
        <w:t xml:space="preserve"> δηλαδή</w:t>
      </w:r>
      <w:r>
        <w:rPr>
          <w:rFonts w:eastAsia="Times New Roman"/>
          <w:szCs w:val="24"/>
        </w:rPr>
        <w:t>,</w:t>
      </w:r>
      <w:r w:rsidRPr="000D26A6">
        <w:rPr>
          <w:rFonts w:eastAsia="Times New Roman"/>
          <w:szCs w:val="24"/>
        </w:rPr>
        <w:t xml:space="preserve"> Μακεδονία</w:t>
      </w:r>
      <w:r>
        <w:rPr>
          <w:rFonts w:eastAsia="Times New Roman"/>
          <w:szCs w:val="24"/>
        </w:rPr>
        <w:t>.</w:t>
      </w:r>
      <w:r w:rsidRPr="000D26A6">
        <w:rPr>
          <w:rFonts w:eastAsia="Times New Roman"/>
          <w:szCs w:val="24"/>
        </w:rPr>
        <w:t xml:space="preserve"> </w:t>
      </w:r>
      <w:r>
        <w:rPr>
          <w:rFonts w:eastAsia="Times New Roman"/>
          <w:szCs w:val="24"/>
        </w:rPr>
        <w:t>Ε</w:t>
      </w:r>
      <w:r w:rsidRPr="000D26A6">
        <w:rPr>
          <w:rFonts w:eastAsia="Times New Roman"/>
          <w:szCs w:val="24"/>
        </w:rPr>
        <w:t>πιβεβαιών</w:t>
      </w:r>
      <w:r>
        <w:rPr>
          <w:rFonts w:eastAsia="Times New Roman"/>
          <w:szCs w:val="24"/>
        </w:rPr>
        <w:t>εται,</w:t>
      </w:r>
      <w:r w:rsidRPr="000D26A6">
        <w:rPr>
          <w:rFonts w:eastAsia="Times New Roman"/>
          <w:szCs w:val="24"/>
        </w:rPr>
        <w:t xml:space="preserve"> δηλαδή</w:t>
      </w:r>
      <w:r>
        <w:rPr>
          <w:rFonts w:eastAsia="Times New Roman"/>
          <w:szCs w:val="24"/>
        </w:rPr>
        <w:t>,</w:t>
      </w:r>
      <w:r w:rsidRPr="000D26A6">
        <w:rPr>
          <w:rFonts w:eastAsia="Times New Roman"/>
          <w:szCs w:val="24"/>
        </w:rPr>
        <w:t xml:space="preserve"> η διακοπή της σύνδεσης με τον αρ</w:t>
      </w:r>
      <w:r w:rsidRPr="000D26A6">
        <w:rPr>
          <w:rFonts w:eastAsia="Times New Roman"/>
          <w:szCs w:val="24"/>
        </w:rPr>
        <w:t>χαίο ελληνικό πολιτισμό που προσπάθησαν να οικειοποιηθούν</w:t>
      </w:r>
      <w:r>
        <w:rPr>
          <w:rFonts w:eastAsia="Times New Roman"/>
          <w:szCs w:val="24"/>
        </w:rPr>
        <w:t>,</w:t>
      </w:r>
      <w:r w:rsidRPr="000D26A6">
        <w:rPr>
          <w:rFonts w:eastAsia="Times New Roman"/>
          <w:szCs w:val="24"/>
        </w:rPr>
        <w:t xml:space="preserve"> </w:t>
      </w:r>
      <w:r>
        <w:rPr>
          <w:rFonts w:eastAsia="Times New Roman"/>
          <w:szCs w:val="24"/>
        </w:rPr>
        <w:t>γ</w:t>
      </w:r>
      <w:r w:rsidRPr="000D26A6">
        <w:rPr>
          <w:rFonts w:eastAsia="Times New Roman"/>
          <w:szCs w:val="24"/>
        </w:rPr>
        <w:t>ια πολλούς και διάφορους λόγους</w:t>
      </w:r>
      <w:r>
        <w:rPr>
          <w:rFonts w:eastAsia="Times New Roman"/>
          <w:szCs w:val="24"/>
        </w:rPr>
        <w:t>,</w:t>
      </w:r>
      <w:r w:rsidRPr="000D26A6">
        <w:rPr>
          <w:rFonts w:eastAsia="Times New Roman"/>
          <w:szCs w:val="24"/>
        </w:rPr>
        <w:t xml:space="preserve"> τα προηγούμενα χρόνια</w:t>
      </w:r>
      <w:r>
        <w:rPr>
          <w:rFonts w:eastAsia="Times New Roman"/>
          <w:szCs w:val="24"/>
        </w:rPr>
        <w:t>.</w:t>
      </w:r>
      <w:r w:rsidRPr="000D26A6">
        <w:rPr>
          <w:rFonts w:eastAsia="Times New Roman"/>
          <w:szCs w:val="24"/>
        </w:rPr>
        <w:t xml:space="preserve"> </w:t>
      </w:r>
    </w:p>
    <w:p w14:paraId="77C03850" w14:textId="77777777" w:rsidR="006113A9" w:rsidRDefault="006B6FC4">
      <w:pPr>
        <w:spacing w:line="600" w:lineRule="auto"/>
        <w:ind w:firstLine="720"/>
        <w:contextualSpacing/>
        <w:jc w:val="both"/>
        <w:rPr>
          <w:rFonts w:eastAsia="Times New Roman"/>
          <w:szCs w:val="24"/>
        </w:rPr>
      </w:pPr>
      <w:r>
        <w:rPr>
          <w:rFonts w:eastAsia="Times New Roman"/>
          <w:szCs w:val="24"/>
        </w:rPr>
        <w:t>Η</w:t>
      </w:r>
      <w:r w:rsidRPr="000D26A6">
        <w:rPr>
          <w:rFonts w:eastAsia="Times New Roman"/>
          <w:szCs w:val="24"/>
        </w:rPr>
        <w:t xml:space="preserve"> μεγάλη επιτυχία της </w:t>
      </w:r>
      <w:r>
        <w:rPr>
          <w:rFonts w:eastAsia="Times New Roman"/>
          <w:szCs w:val="24"/>
        </w:rPr>
        <w:t>Σ</w:t>
      </w:r>
      <w:r w:rsidRPr="000D26A6">
        <w:rPr>
          <w:rFonts w:eastAsia="Times New Roman"/>
          <w:szCs w:val="24"/>
        </w:rPr>
        <w:t>υμφωνίας των Πρεσπών είναι πως μία προσπάθεια δεκαετιών να δημιουργηθεί μία αντίληψη εντελώς εσφαλμένη για την καταγ</w:t>
      </w:r>
      <w:r w:rsidRPr="000D26A6">
        <w:rPr>
          <w:rFonts w:eastAsia="Times New Roman"/>
          <w:szCs w:val="24"/>
        </w:rPr>
        <w:t>ωγή και τη γλώσσα των κατοίκων της Γιουγκοσλαβικής Δημοκρατίας της Μακεδονίας</w:t>
      </w:r>
      <w:r>
        <w:rPr>
          <w:rFonts w:eastAsia="Times New Roman"/>
          <w:szCs w:val="24"/>
        </w:rPr>
        <w:t>,</w:t>
      </w:r>
      <w:r w:rsidRPr="000D26A6">
        <w:rPr>
          <w:rFonts w:eastAsia="Times New Roman"/>
          <w:szCs w:val="24"/>
        </w:rPr>
        <w:t xml:space="preserve"> τελείωσε</w:t>
      </w:r>
      <w:r>
        <w:rPr>
          <w:rFonts w:eastAsia="Times New Roman"/>
          <w:szCs w:val="24"/>
        </w:rPr>
        <w:t>.</w:t>
      </w:r>
      <w:r w:rsidRPr="000D26A6">
        <w:rPr>
          <w:rFonts w:eastAsia="Times New Roman"/>
          <w:szCs w:val="24"/>
        </w:rPr>
        <w:t xml:space="preserve"> </w:t>
      </w:r>
      <w:r>
        <w:rPr>
          <w:rFonts w:eastAsia="Times New Roman"/>
          <w:szCs w:val="24"/>
        </w:rPr>
        <w:t>Η</w:t>
      </w:r>
      <w:r w:rsidRPr="000D26A6">
        <w:rPr>
          <w:rFonts w:eastAsia="Times New Roman"/>
          <w:szCs w:val="24"/>
        </w:rPr>
        <w:t xml:space="preserve"> αντίληψη αυτή καλλιεργήθηκε στο λαό της γειτονικής χώρας για δεκαετίες</w:t>
      </w:r>
      <w:r>
        <w:rPr>
          <w:rFonts w:eastAsia="Times New Roman"/>
          <w:szCs w:val="24"/>
        </w:rPr>
        <w:t>,</w:t>
      </w:r>
      <w:r w:rsidRPr="000D26A6">
        <w:rPr>
          <w:rFonts w:eastAsia="Times New Roman"/>
          <w:szCs w:val="24"/>
        </w:rPr>
        <w:t xml:space="preserve"> με το ιδιαίτερο </w:t>
      </w:r>
      <w:r>
        <w:rPr>
          <w:rFonts w:eastAsia="Times New Roman"/>
          <w:szCs w:val="24"/>
        </w:rPr>
        <w:t xml:space="preserve">αυτό </w:t>
      </w:r>
      <w:r w:rsidRPr="000D26A6">
        <w:rPr>
          <w:rFonts w:eastAsia="Times New Roman"/>
          <w:szCs w:val="24"/>
        </w:rPr>
        <w:t>γλωσσικό ιδίωμα</w:t>
      </w:r>
      <w:r>
        <w:rPr>
          <w:rFonts w:eastAsia="Times New Roman"/>
          <w:szCs w:val="24"/>
        </w:rPr>
        <w:t>,</w:t>
      </w:r>
      <w:r w:rsidRPr="000D26A6">
        <w:rPr>
          <w:rFonts w:eastAsia="Times New Roman"/>
          <w:szCs w:val="24"/>
        </w:rPr>
        <w:t xml:space="preserve"> θέλοντας </w:t>
      </w:r>
      <w:r>
        <w:rPr>
          <w:rFonts w:eastAsia="Times New Roman"/>
          <w:szCs w:val="24"/>
        </w:rPr>
        <w:t>κ</w:t>
      </w:r>
      <w:r w:rsidRPr="000D26A6">
        <w:rPr>
          <w:rFonts w:eastAsia="Times New Roman"/>
          <w:szCs w:val="24"/>
        </w:rPr>
        <w:t>ατ</w:t>
      </w:r>
      <w:r>
        <w:rPr>
          <w:rFonts w:eastAsia="Times New Roman"/>
          <w:szCs w:val="24"/>
        </w:rPr>
        <w:t xml:space="preserve">’ </w:t>
      </w:r>
      <w:r w:rsidRPr="000D26A6">
        <w:rPr>
          <w:rFonts w:eastAsia="Times New Roman"/>
          <w:szCs w:val="24"/>
        </w:rPr>
        <w:t>αρχάς να περ</w:t>
      </w:r>
      <w:r>
        <w:rPr>
          <w:rFonts w:eastAsia="Times New Roman"/>
          <w:szCs w:val="24"/>
        </w:rPr>
        <w:t xml:space="preserve">ιφρουρήσει </w:t>
      </w:r>
      <w:r w:rsidRPr="000D26A6">
        <w:rPr>
          <w:rFonts w:eastAsia="Times New Roman"/>
          <w:szCs w:val="24"/>
        </w:rPr>
        <w:t xml:space="preserve">την περιοχή της </w:t>
      </w:r>
      <w:r>
        <w:rPr>
          <w:rFonts w:eastAsia="Times New Roman"/>
          <w:szCs w:val="24"/>
        </w:rPr>
        <w:t>π</w:t>
      </w:r>
      <w:r w:rsidRPr="000D26A6">
        <w:rPr>
          <w:rFonts w:eastAsia="Times New Roman"/>
          <w:szCs w:val="24"/>
        </w:rPr>
        <w:t>ρ</w:t>
      </w:r>
      <w:r w:rsidRPr="000D26A6">
        <w:rPr>
          <w:rFonts w:eastAsia="Times New Roman"/>
          <w:szCs w:val="24"/>
        </w:rPr>
        <w:t>ώην Γιουγκοσλαβία</w:t>
      </w:r>
      <w:r>
        <w:rPr>
          <w:rFonts w:eastAsia="Times New Roman"/>
          <w:szCs w:val="24"/>
        </w:rPr>
        <w:t>ς</w:t>
      </w:r>
      <w:r w:rsidRPr="000D26A6">
        <w:rPr>
          <w:rFonts w:eastAsia="Times New Roman"/>
          <w:szCs w:val="24"/>
        </w:rPr>
        <w:t xml:space="preserve"> από εξωτερικές επιβουλές</w:t>
      </w:r>
      <w:r>
        <w:rPr>
          <w:rFonts w:eastAsia="Times New Roman"/>
          <w:szCs w:val="24"/>
        </w:rPr>
        <w:t>.</w:t>
      </w:r>
      <w:r w:rsidRPr="000D26A6">
        <w:rPr>
          <w:rFonts w:eastAsia="Times New Roman"/>
          <w:szCs w:val="24"/>
        </w:rPr>
        <w:t xml:space="preserve"> </w:t>
      </w:r>
      <w:r>
        <w:rPr>
          <w:rFonts w:eastAsia="Times New Roman"/>
          <w:szCs w:val="24"/>
        </w:rPr>
        <w:t>Κ</w:t>
      </w:r>
      <w:r w:rsidRPr="000D26A6">
        <w:rPr>
          <w:rFonts w:eastAsia="Times New Roman"/>
          <w:szCs w:val="24"/>
        </w:rPr>
        <w:t xml:space="preserve">αι για να κάνουμε και </w:t>
      </w:r>
      <w:r w:rsidRPr="000D26A6">
        <w:rPr>
          <w:rFonts w:eastAsia="Times New Roman"/>
          <w:szCs w:val="24"/>
        </w:rPr>
        <w:lastRenderedPageBreak/>
        <w:t>λίγο ιστορία</w:t>
      </w:r>
      <w:r>
        <w:rPr>
          <w:rFonts w:eastAsia="Times New Roman"/>
          <w:szCs w:val="24"/>
        </w:rPr>
        <w:t>,</w:t>
      </w:r>
      <w:r w:rsidRPr="000D26A6">
        <w:rPr>
          <w:rFonts w:eastAsia="Times New Roman"/>
          <w:szCs w:val="24"/>
        </w:rPr>
        <w:t xml:space="preserve"> </w:t>
      </w:r>
      <w:r>
        <w:rPr>
          <w:rFonts w:eastAsia="Times New Roman"/>
          <w:szCs w:val="24"/>
        </w:rPr>
        <w:t>ένας έρπων</w:t>
      </w:r>
      <w:r w:rsidRPr="000D26A6">
        <w:rPr>
          <w:rFonts w:eastAsia="Times New Roman"/>
          <w:szCs w:val="24"/>
        </w:rPr>
        <w:t xml:space="preserve"> σερβικός εθνικισμός</w:t>
      </w:r>
      <w:r>
        <w:rPr>
          <w:rFonts w:eastAsia="Times New Roman"/>
          <w:szCs w:val="24"/>
        </w:rPr>
        <w:t>,</w:t>
      </w:r>
      <w:r w:rsidRPr="000D26A6">
        <w:rPr>
          <w:rFonts w:eastAsia="Times New Roman"/>
          <w:szCs w:val="24"/>
        </w:rPr>
        <w:t xml:space="preserve"> ο οποίος </w:t>
      </w:r>
      <w:r>
        <w:rPr>
          <w:rFonts w:eastAsia="Times New Roman"/>
          <w:szCs w:val="24"/>
        </w:rPr>
        <w:t>έφτανε από την Τεργέστη μέχρι τη</w:t>
      </w:r>
      <w:r w:rsidRPr="000D26A6">
        <w:rPr>
          <w:rFonts w:eastAsia="Times New Roman"/>
          <w:szCs w:val="24"/>
        </w:rPr>
        <w:t xml:space="preserve"> Θεσσαλονίκη</w:t>
      </w:r>
      <w:r>
        <w:rPr>
          <w:rFonts w:eastAsia="Times New Roman"/>
          <w:szCs w:val="24"/>
        </w:rPr>
        <w:t>,</w:t>
      </w:r>
      <w:r w:rsidRPr="000D26A6">
        <w:rPr>
          <w:rFonts w:eastAsia="Times New Roman"/>
          <w:szCs w:val="24"/>
        </w:rPr>
        <w:t xml:space="preserve"> έ</w:t>
      </w:r>
      <w:r>
        <w:rPr>
          <w:rFonts w:eastAsia="Times New Roman"/>
          <w:szCs w:val="24"/>
        </w:rPr>
        <w:t>δ</w:t>
      </w:r>
      <w:r w:rsidRPr="000D26A6">
        <w:rPr>
          <w:rFonts w:eastAsia="Times New Roman"/>
          <w:szCs w:val="24"/>
        </w:rPr>
        <w:t>εσε πάνω σε αυτό το πρόβλημα που είχ</w:t>
      </w:r>
      <w:r>
        <w:rPr>
          <w:rFonts w:eastAsia="Times New Roman"/>
          <w:szCs w:val="24"/>
        </w:rPr>
        <w:t>ε</w:t>
      </w:r>
      <w:r w:rsidRPr="000D26A6">
        <w:rPr>
          <w:rFonts w:eastAsia="Times New Roman"/>
          <w:szCs w:val="24"/>
        </w:rPr>
        <w:t xml:space="preserve"> </w:t>
      </w:r>
      <w:r>
        <w:rPr>
          <w:rFonts w:eastAsia="Times New Roman"/>
          <w:szCs w:val="24"/>
        </w:rPr>
        <w:t xml:space="preserve">στη </w:t>
      </w:r>
      <w:r w:rsidRPr="000D26A6">
        <w:rPr>
          <w:rFonts w:eastAsia="Times New Roman"/>
          <w:szCs w:val="24"/>
        </w:rPr>
        <w:t xml:space="preserve">συγκεκριμένη περιοχή η Γιουγκοσλαβία και οι άνθρωποι </w:t>
      </w:r>
      <w:r>
        <w:rPr>
          <w:rFonts w:eastAsia="Times New Roman"/>
          <w:szCs w:val="24"/>
        </w:rPr>
        <w:t xml:space="preserve">εκεί πείστηκαν </w:t>
      </w:r>
      <w:r w:rsidRPr="000D26A6">
        <w:rPr>
          <w:rFonts w:eastAsia="Times New Roman"/>
          <w:szCs w:val="24"/>
        </w:rPr>
        <w:t xml:space="preserve"> </w:t>
      </w:r>
      <w:r>
        <w:rPr>
          <w:rFonts w:eastAsia="Times New Roman"/>
          <w:szCs w:val="24"/>
        </w:rPr>
        <w:t>ή</w:t>
      </w:r>
      <w:r w:rsidRPr="000D26A6">
        <w:rPr>
          <w:rFonts w:eastAsia="Times New Roman"/>
          <w:szCs w:val="24"/>
        </w:rPr>
        <w:t xml:space="preserve"> πίστεψαν πως </w:t>
      </w:r>
      <w:r>
        <w:rPr>
          <w:rFonts w:eastAsia="Times New Roman"/>
          <w:szCs w:val="24"/>
        </w:rPr>
        <w:t>είναι</w:t>
      </w:r>
      <w:r w:rsidRPr="000D26A6">
        <w:rPr>
          <w:rFonts w:eastAsia="Times New Roman"/>
          <w:szCs w:val="24"/>
        </w:rPr>
        <w:t xml:space="preserve"> απόγονοι των αρχαίων Μακεδόνων και </w:t>
      </w:r>
      <w:r>
        <w:rPr>
          <w:rFonts w:eastAsia="Times New Roman"/>
          <w:szCs w:val="24"/>
        </w:rPr>
        <w:t>οικειο</w:t>
      </w:r>
      <w:r w:rsidRPr="000D26A6">
        <w:rPr>
          <w:rFonts w:eastAsia="Times New Roman"/>
          <w:szCs w:val="24"/>
        </w:rPr>
        <w:t xml:space="preserve">ποιήθηκαν </w:t>
      </w:r>
      <w:r>
        <w:rPr>
          <w:rFonts w:eastAsia="Times New Roman"/>
          <w:szCs w:val="24"/>
        </w:rPr>
        <w:t xml:space="preserve">-ή προσπάθησαν, τέλος πάντων- </w:t>
      </w:r>
      <w:r w:rsidRPr="000D26A6">
        <w:rPr>
          <w:rFonts w:eastAsia="Times New Roman"/>
          <w:szCs w:val="24"/>
        </w:rPr>
        <w:t>μέ</w:t>
      </w:r>
      <w:r>
        <w:rPr>
          <w:rFonts w:eastAsia="Times New Roman"/>
          <w:szCs w:val="24"/>
        </w:rPr>
        <w:t>ρ</w:t>
      </w:r>
      <w:r w:rsidRPr="000D26A6">
        <w:rPr>
          <w:rFonts w:eastAsia="Times New Roman"/>
          <w:szCs w:val="24"/>
        </w:rPr>
        <w:t xml:space="preserve">ος </w:t>
      </w:r>
      <w:r>
        <w:rPr>
          <w:rFonts w:eastAsia="Times New Roman"/>
          <w:szCs w:val="24"/>
        </w:rPr>
        <w:t xml:space="preserve">της </w:t>
      </w:r>
      <w:r w:rsidRPr="000D26A6">
        <w:rPr>
          <w:rFonts w:eastAsia="Times New Roman"/>
          <w:szCs w:val="24"/>
        </w:rPr>
        <w:t>ελληνικής ιστορίας</w:t>
      </w:r>
      <w:r>
        <w:rPr>
          <w:rFonts w:eastAsia="Times New Roman"/>
          <w:szCs w:val="24"/>
        </w:rPr>
        <w:t>.</w:t>
      </w:r>
      <w:r w:rsidRPr="000D26A6">
        <w:rPr>
          <w:rFonts w:eastAsia="Times New Roman"/>
          <w:szCs w:val="24"/>
        </w:rPr>
        <w:t xml:space="preserve"> </w:t>
      </w:r>
      <w:r>
        <w:rPr>
          <w:rFonts w:eastAsia="Times New Roman"/>
          <w:szCs w:val="24"/>
        </w:rPr>
        <w:t>Έχω προσωπική εμπειρία. Δ</w:t>
      </w:r>
      <w:r w:rsidRPr="000D26A6">
        <w:rPr>
          <w:rFonts w:eastAsia="Times New Roman"/>
          <w:szCs w:val="24"/>
        </w:rPr>
        <w:t>εν θα επεκταθώ σε αυτό</w:t>
      </w:r>
      <w:r>
        <w:rPr>
          <w:rFonts w:eastAsia="Times New Roman"/>
          <w:szCs w:val="24"/>
        </w:rPr>
        <w:t>.</w:t>
      </w:r>
    </w:p>
    <w:p w14:paraId="77C03851" w14:textId="77777777" w:rsidR="006113A9" w:rsidRDefault="006B6FC4">
      <w:pPr>
        <w:spacing w:line="600" w:lineRule="auto"/>
        <w:ind w:firstLine="720"/>
        <w:contextualSpacing/>
        <w:jc w:val="both"/>
        <w:rPr>
          <w:rFonts w:eastAsia="Times New Roman"/>
          <w:szCs w:val="24"/>
        </w:rPr>
      </w:pPr>
      <w:r>
        <w:rPr>
          <w:rFonts w:eastAsia="Times New Roman"/>
          <w:szCs w:val="24"/>
        </w:rPr>
        <w:t>Η</w:t>
      </w:r>
      <w:r w:rsidRPr="000D26A6">
        <w:rPr>
          <w:rFonts w:eastAsia="Times New Roman"/>
          <w:szCs w:val="24"/>
        </w:rPr>
        <w:t xml:space="preserve"> Νέα </w:t>
      </w:r>
      <w:r w:rsidRPr="000D26A6">
        <w:rPr>
          <w:rFonts w:eastAsia="Times New Roman"/>
          <w:szCs w:val="24"/>
        </w:rPr>
        <w:t xml:space="preserve">Δημοκρατία και η Δημοκρατική Συμπαράταξη </w:t>
      </w:r>
      <w:r>
        <w:rPr>
          <w:rFonts w:eastAsia="Times New Roman"/>
          <w:szCs w:val="24"/>
        </w:rPr>
        <w:t>-</w:t>
      </w:r>
      <w:r w:rsidRPr="000D26A6">
        <w:rPr>
          <w:rFonts w:eastAsia="Times New Roman"/>
          <w:szCs w:val="24"/>
        </w:rPr>
        <w:t>και όχι μόνο</w:t>
      </w:r>
      <w:r>
        <w:rPr>
          <w:rFonts w:eastAsia="Times New Roman"/>
          <w:szCs w:val="24"/>
        </w:rPr>
        <w:t>-</w:t>
      </w:r>
      <w:r w:rsidRPr="000D26A6">
        <w:rPr>
          <w:rFonts w:eastAsia="Times New Roman"/>
          <w:szCs w:val="24"/>
        </w:rPr>
        <w:t xml:space="preserve"> προσπαθ</w:t>
      </w:r>
      <w:r>
        <w:rPr>
          <w:rFonts w:eastAsia="Times New Roman"/>
          <w:szCs w:val="24"/>
        </w:rPr>
        <w:t>ούν,</w:t>
      </w:r>
      <w:r w:rsidRPr="000D26A6">
        <w:rPr>
          <w:rFonts w:eastAsia="Times New Roman"/>
          <w:szCs w:val="24"/>
        </w:rPr>
        <w:t xml:space="preserve"> μέσω δηλώσεων που γίν</w:t>
      </w:r>
      <w:r>
        <w:rPr>
          <w:rFonts w:eastAsia="Times New Roman"/>
          <w:szCs w:val="24"/>
        </w:rPr>
        <w:t xml:space="preserve">ονται </w:t>
      </w:r>
      <w:r w:rsidRPr="000D26A6">
        <w:rPr>
          <w:rFonts w:eastAsia="Times New Roman"/>
          <w:szCs w:val="24"/>
        </w:rPr>
        <w:t>από αξιωματούχους των Σκοπίων</w:t>
      </w:r>
      <w:r>
        <w:rPr>
          <w:rFonts w:eastAsia="Times New Roman"/>
          <w:szCs w:val="24"/>
        </w:rPr>
        <w:t>,</w:t>
      </w:r>
      <w:r w:rsidRPr="000D26A6">
        <w:rPr>
          <w:rFonts w:eastAsia="Times New Roman"/>
          <w:szCs w:val="24"/>
        </w:rPr>
        <w:t xml:space="preserve"> να δείξ</w:t>
      </w:r>
      <w:r>
        <w:rPr>
          <w:rFonts w:eastAsia="Times New Roman"/>
          <w:szCs w:val="24"/>
        </w:rPr>
        <w:t>ουν</w:t>
      </w:r>
      <w:r w:rsidRPr="000D26A6">
        <w:rPr>
          <w:rFonts w:eastAsia="Times New Roman"/>
          <w:szCs w:val="24"/>
        </w:rPr>
        <w:t xml:space="preserve"> πως υπάρχουν κενά στη </w:t>
      </w:r>
      <w:r>
        <w:rPr>
          <w:rFonts w:eastAsia="Times New Roman"/>
          <w:szCs w:val="24"/>
        </w:rPr>
        <w:t>σ</w:t>
      </w:r>
      <w:r w:rsidRPr="000D26A6">
        <w:rPr>
          <w:rFonts w:eastAsia="Times New Roman"/>
          <w:szCs w:val="24"/>
        </w:rPr>
        <w:t>υμφωνία</w:t>
      </w:r>
      <w:r>
        <w:rPr>
          <w:rFonts w:eastAsia="Times New Roman"/>
          <w:szCs w:val="24"/>
        </w:rPr>
        <w:t>,</w:t>
      </w:r>
      <w:r w:rsidRPr="000D26A6">
        <w:rPr>
          <w:rFonts w:eastAsia="Times New Roman"/>
          <w:szCs w:val="24"/>
        </w:rPr>
        <w:t xml:space="preserve"> που αφήνουν χώρο για αλυτρωτισμό</w:t>
      </w:r>
      <w:r>
        <w:rPr>
          <w:rFonts w:eastAsia="Times New Roman"/>
          <w:szCs w:val="24"/>
        </w:rPr>
        <w:t>.</w:t>
      </w:r>
      <w:r w:rsidRPr="000D26A6">
        <w:rPr>
          <w:rFonts w:eastAsia="Times New Roman"/>
          <w:szCs w:val="24"/>
        </w:rPr>
        <w:t xml:space="preserve"> </w:t>
      </w:r>
      <w:r>
        <w:rPr>
          <w:rFonts w:eastAsia="Times New Roman"/>
          <w:szCs w:val="24"/>
        </w:rPr>
        <w:t xml:space="preserve">Για κενά ή ψήγματα λένε κάποια άλλοι. </w:t>
      </w:r>
      <w:r w:rsidRPr="000D26A6">
        <w:rPr>
          <w:rFonts w:eastAsia="Times New Roman"/>
          <w:szCs w:val="24"/>
        </w:rPr>
        <w:t xml:space="preserve"> </w:t>
      </w:r>
    </w:p>
    <w:p w14:paraId="77C03852" w14:textId="77777777" w:rsidR="006113A9" w:rsidRDefault="006B6FC4">
      <w:pPr>
        <w:spacing w:line="600" w:lineRule="auto"/>
        <w:ind w:firstLine="720"/>
        <w:contextualSpacing/>
        <w:jc w:val="both"/>
        <w:rPr>
          <w:rFonts w:eastAsia="Times New Roman"/>
          <w:szCs w:val="24"/>
        </w:rPr>
      </w:pPr>
      <w:r>
        <w:rPr>
          <w:rFonts w:eastAsia="Times New Roman"/>
          <w:szCs w:val="24"/>
        </w:rPr>
        <w:t>Ε</w:t>
      </w:r>
      <w:r w:rsidRPr="000D26A6">
        <w:rPr>
          <w:rFonts w:eastAsia="Times New Roman"/>
          <w:szCs w:val="24"/>
        </w:rPr>
        <w:t>δώ θα κάνω μ</w:t>
      </w:r>
      <w:r w:rsidRPr="000D26A6">
        <w:rPr>
          <w:rFonts w:eastAsia="Times New Roman"/>
          <w:szCs w:val="24"/>
        </w:rPr>
        <w:t>ία παρένθεση</w:t>
      </w:r>
      <w:r>
        <w:rPr>
          <w:rFonts w:eastAsia="Times New Roman"/>
          <w:szCs w:val="24"/>
        </w:rPr>
        <w:t>.</w:t>
      </w:r>
      <w:r w:rsidRPr="000D26A6">
        <w:rPr>
          <w:rFonts w:eastAsia="Times New Roman"/>
          <w:szCs w:val="24"/>
        </w:rPr>
        <w:t xml:space="preserve"> </w:t>
      </w:r>
      <w:r>
        <w:rPr>
          <w:rFonts w:eastAsia="Times New Roman"/>
          <w:szCs w:val="24"/>
        </w:rPr>
        <w:t>Γ</w:t>
      </w:r>
      <w:r w:rsidRPr="000D26A6">
        <w:rPr>
          <w:rFonts w:eastAsia="Times New Roman"/>
          <w:szCs w:val="24"/>
        </w:rPr>
        <w:t xml:space="preserve">ια το </w:t>
      </w:r>
      <w:r>
        <w:rPr>
          <w:rFonts w:eastAsia="Times New Roman"/>
          <w:szCs w:val="24"/>
        </w:rPr>
        <w:t>«</w:t>
      </w:r>
      <w:r w:rsidRPr="000D26A6">
        <w:rPr>
          <w:rFonts w:eastAsia="Times New Roman"/>
          <w:szCs w:val="24"/>
        </w:rPr>
        <w:t>μία και μοναδική ελληνική Μακεδονία</w:t>
      </w:r>
      <w:r>
        <w:rPr>
          <w:rFonts w:eastAsia="Times New Roman"/>
          <w:szCs w:val="24"/>
        </w:rPr>
        <w:t>»</w:t>
      </w:r>
      <w:r w:rsidRPr="000D26A6">
        <w:rPr>
          <w:rFonts w:eastAsia="Times New Roman"/>
          <w:szCs w:val="24"/>
        </w:rPr>
        <w:t xml:space="preserve"> είπε ο κ</w:t>
      </w:r>
      <w:r>
        <w:rPr>
          <w:rFonts w:eastAsia="Times New Roman"/>
          <w:szCs w:val="24"/>
        </w:rPr>
        <w:t>.</w:t>
      </w:r>
      <w:r w:rsidRPr="000D26A6">
        <w:rPr>
          <w:rFonts w:eastAsia="Times New Roman"/>
          <w:szCs w:val="24"/>
        </w:rPr>
        <w:t xml:space="preserve"> </w:t>
      </w:r>
      <w:r>
        <w:rPr>
          <w:rFonts w:eastAsia="Times New Roman"/>
          <w:szCs w:val="24"/>
        </w:rPr>
        <w:t>Μ</w:t>
      </w:r>
      <w:r w:rsidRPr="000D26A6">
        <w:rPr>
          <w:rFonts w:eastAsia="Times New Roman"/>
          <w:szCs w:val="24"/>
        </w:rPr>
        <w:t xml:space="preserve">πόλαρης προηγουμένως κάποια </w:t>
      </w:r>
      <w:r>
        <w:rPr>
          <w:rFonts w:eastAsia="Times New Roman"/>
          <w:szCs w:val="24"/>
        </w:rPr>
        <w:t>π</w:t>
      </w:r>
      <w:r w:rsidRPr="000D26A6">
        <w:rPr>
          <w:rFonts w:eastAsia="Times New Roman"/>
          <w:szCs w:val="24"/>
        </w:rPr>
        <w:t xml:space="preserve">ολύ σωστά πράγματα και θα </w:t>
      </w:r>
      <w:r>
        <w:rPr>
          <w:rFonts w:eastAsia="Times New Roman"/>
          <w:szCs w:val="24"/>
        </w:rPr>
        <w:t>σταθώ σε αυτά.</w:t>
      </w:r>
      <w:r w:rsidRPr="000D26A6">
        <w:rPr>
          <w:rFonts w:eastAsia="Times New Roman"/>
          <w:szCs w:val="24"/>
        </w:rPr>
        <w:t xml:space="preserve"> </w:t>
      </w:r>
    </w:p>
    <w:p w14:paraId="77C03853" w14:textId="77777777" w:rsidR="006113A9" w:rsidRDefault="006B6FC4">
      <w:pPr>
        <w:spacing w:line="600" w:lineRule="auto"/>
        <w:ind w:firstLine="720"/>
        <w:contextualSpacing/>
        <w:jc w:val="both"/>
        <w:rPr>
          <w:rFonts w:eastAsia="Times New Roman"/>
          <w:szCs w:val="24"/>
        </w:rPr>
      </w:pPr>
      <w:r w:rsidRPr="000D26A6">
        <w:rPr>
          <w:rFonts w:eastAsia="Times New Roman"/>
          <w:szCs w:val="24"/>
        </w:rPr>
        <w:t>Κατ</w:t>
      </w:r>
      <w:r>
        <w:rPr>
          <w:rFonts w:eastAsia="Times New Roman"/>
          <w:szCs w:val="24"/>
        </w:rPr>
        <w:t xml:space="preserve">’ </w:t>
      </w:r>
      <w:r w:rsidRPr="000D26A6">
        <w:rPr>
          <w:rFonts w:eastAsia="Times New Roman"/>
          <w:szCs w:val="24"/>
        </w:rPr>
        <w:t>αρχάς</w:t>
      </w:r>
      <w:r>
        <w:rPr>
          <w:rFonts w:eastAsia="Times New Roman"/>
          <w:szCs w:val="24"/>
        </w:rPr>
        <w:t>,</w:t>
      </w:r>
      <w:r w:rsidRPr="000D26A6">
        <w:rPr>
          <w:rFonts w:eastAsia="Times New Roman"/>
          <w:szCs w:val="24"/>
        </w:rPr>
        <w:t xml:space="preserve"> η ιστορία</w:t>
      </w:r>
      <w:r>
        <w:rPr>
          <w:rFonts w:eastAsia="Times New Roman"/>
          <w:szCs w:val="24"/>
        </w:rPr>
        <w:t>,</w:t>
      </w:r>
      <w:r w:rsidRPr="000D26A6">
        <w:rPr>
          <w:rFonts w:eastAsia="Times New Roman"/>
          <w:szCs w:val="24"/>
        </w:rPr>
        <w:t xml:space="preserve"> ο πολιτισμός που αναπτύχθηκε στην περιοχή</w:t>
      </w:r>
      <w:r>
        <w:rPr>
          <w:rFonts w:eastAsia="Times New Roman"/>
          <w:szCs w:val="24"/>
        </w:rPr>
        <w:t>,</w:t>
      </w:r>
      <w:r w:rsidRPr="000D26A6">
        <w:rPr>
          <w:rFonts w:eastAsia="Times New Roman"/>
          <w:szCs w:val="24"/>
        </w:rPr>
        <w:t xml:space="preserve"> στην αρχαία </w:t>
      </w:r>
      <w:r>
        <w:rPr>
          <w:rFonts w:eastAsia="Times New Roman"/>
          <w:szCs w:val="24"/>
        </w:rPr>
        <w:t xml:space="preserve">-λεγόμενη- </w:t>
      </w:r>
      <w:r w:rsidRPr="000D26A6">
        <w:rPr>
          <w:rFonts w:eastAsia="Times New Roman"/>
          <w:szCs w:val="24"/>
        </w:rPr>
        <w:t>ελληνική Μακεδονία π</w:t>
      </w:r>
      <w:r>
        <w:rPr>
          <w:rFonts w:eastAsia="Times New Roman"/>
          <w:szCs w:val="24"/>
        </w:rPr>
        <w:t>ροφανώ</w:t>
      </w:r>
      <w:r>
        <w:rPr>
          <w:rFonts w:eastAsia="Times New Roman"/>
          <w:szCs w:val="24"/>
        </w:rPr>
        <w:t>ς</w:t>
      </w:r>
      <w:r w:rsidRPr="000D26A6">
        <w:rPr>
          <w:rFonts w:eastAsia="Times New Roman"/>
          <w:szCs w:val="24"/>
        </w:rPr>
        <w:t xml:space="preserve"> είναι ένας μόνο</w:t>
      </w:r>
      <w:r>
        <w:rPr>
          <w:rFonts w:eastAsia="Times New Roman"/>
          <w:szCs w:val="24"/>
        </w:rPr>
        <w:t>,</w:t>
      </w:r>
      <w:r w:rsidRPr="000D26A6">
        <w:rPr>
          <w:rFonts w:eastAsia="Times New Roman"/>
          <w:szCs w:val="24"/>
        </w:rPr>
        <w:t xml:space="preserve"> </w:t>
      </w:r>
      <w:r>
        <w:rPr>
          <w:rFonts w:eastAsia="Times New Roman"/>
          <w:szCs w:val="24"/>
        </w:rPr>
        <w:t>ε</w:t>
      </w:r>
      <w:r w:rsidRPr="000D26A6">
        <w:rPr>
          <w:rFonts w:eastAsia="Times New Roman"/>
          <w:szCs w:val="24"/>
        </w:rPr>
        <w:t>λληνικός</w:t>
      </w:r>
      <w:r>
        <w:rPr>
          <w:rFonts w:eastAsia="Times New Roman"/>
          <w:szCs w:val="24"/>
        </w:rPr>
        <w:t>.</w:t>
      </w:r>
      <w:r w:rsidRPr="000D26A6">
        <w:rPr>
          <w:rFonts w:eastAsia="Times New Roman"/>
          <w:szCs w:val="24"/>
        </w:rPr>
        <w:t xml:space="preserve"> </w:t>
      </w:r>
      <w:r>
        <w:rPr>
          <w:rFonts w:eastAsia="Times New Roman"/>
          <w:szCs w:val="24"/>
        </w:rPr>
        <w:t>Η</w:t>
      </w:r>
      <w:r w:rsidRPr="000D26A6">
        <w:rPr>
          <w:rFonts w:eastAsia="Times New Roman"/>
          <w:szCs w:val="24"/>
        </w:rPr>
        <w:t xml:space="preserve"> </w:t>
      </w:r>
      <w:r>
        <w:rPr>
          <w:rFonts w:eastAsia="Times New Roman"/>
          <w:szCs w:val="24"/>
        </w:rPr>
        <w:t>Σ</w:t>
      </w:r>
      <w:r w:rsidRPr="000D26A6">
        <w:rPr>
          <w:rFonts w:eastAsia="Times New Roman"/>
          <w:szCs w:val="24"/>
        </w:rPr>
        <w:t>υνθήκη του Βουκουρε</w:t>
      </w:r>
      <w:r w:rsidRPr="000D26A6">
        <w:rPr>
          <w:rFonts w:eastAsia="Times New Roman"/>
          <w:szCs w:val="24"/>
        </w:rPr>
        <w:lastRenderedPageBreak/>
        <w:t xml:space="preserve">στίου </w:t>
      </w:r>
      <w:r>
        <w:rPr>
          <w:rFonts w:eastAsia="Times New Roman"/>
          <w:szCs w:val="24"/>
        </w:rPr>
        <w:t>-</w:t>
      </w:r>
      <w:r w:rsidRPr="000D26A6">
        <w:rPr>
          <w:rFonts w:eastAsia="Times New Roman"/>
          <w:szCs w:val="24"/>
        </w:rPr>
        <w:t xml:space="preserve">και αυτό πρέπει να το πούμε </w:t>
      </w:r>
      <w:r>
        <w:rPr>
          <w:rFonts w:eastAsia="Times New Roman"/>
          <w:szCs w:val="24"/>
        </w:rPr>
        <w:t>σ</w:t>
      </w:r>
      <w:r w:rsidRPr="000D26A6">
        <w:rPr>
          <w:rFonts w:eastAsia="Times New Roman"/>
          <w:szCs w:val="24"/>
        </w:rPr>
        <w:t>τον κόσμο</w:t>
      </w:r>
      <w:r>
        <w:rPr>
          <w:rFonts w:eastAsia="Times New Roman"/>
          <w:szCs w:val="24"/>
        </w:rPr>
        <w:t>,</w:t>
      </w:r>
      <w:r w:rsidRPr="000D26A6">
        <w:rPr>
          <w:rFonts w:eastAsia="Times New Roman"/>
          <w:szCs w:val="24"/>
        </w:rPr>
        <w:t xml:space="preserve"> γιατί εκεί προκαλείτ</w:t>
      </w:r>
      <w:r>
        <w:rPr>
          <w:rFonts w:eastAsia="Times New Roman"/>
          <w:szCs w:val="24"/>
        </w:rPr>
        <w:t xml:space="preserve">αι </w:t>
      </w:r>
      <w:r w:rsidRPr="000D26A6">
        <w:rPr>
          <w:rFonts w:eastAsia="Times New Roman"/>
          <w:szCs w:val="24"/>
        </w:rPr>
        <w:t>η σύγχυση</w:t>
      </w:r>
      <w:r>
        <w:rPr>
          <w:rFonts w:eastAsia="Times New Roman"/>
          <w:szCs w:val="24"/>
        </w:rPr>
        <w:t>-</w:t>
      </w:r>
      <w:r w:rsidRPr="000D26A6">
        <w:rPr>
          <w:rFonts w:eastAsia="Times New Roman"/>
          <w:szCs w:val="24"/>
        </w:rPr>
        <w:t xml:space="preserve"> έρχεται να μοιράσει μία περιοχή</w:t>
      </w:r>
      <w:r>
        <w:rPr>
          <w:rFonts w:eastAsia="Times New Roman"/>
          <w:szCs w:val="24"/>
        </w:rPr>
        <w:t>,</w:t>
      </w:r>
      <w:r w:rsidRPr="000D26A6">
        <w:rPr>
          <w:rFonts w:eastAsia="Times New Roman"/>
          <w:szCs w:val="24"/>
        </w:rPr>
        <w:t xml:space="preserve"> η οποία διοικητικά λεγόταν </w:t>
      </w:r>
      <w:r>
        <w:rPr>
          <w:rFonts w:eastAsia="Times New Roman"/>
          <w:szCs w:val="24"/>
        </w:rPr>
        <w:t>«</w:t>
      </w:r>
      <w:r w:rsidRPr="000D26A6">
        <w:rPr>
          <w:rFonts w:eastAsia="Times New Roman"/>
          <w:szCs w:val="24"/>
        </w:rPr>
        <w:t>Μακεδονία</w:t>
      </w:r>
      <w:r>
        <w:rPr>
          <w:rFonts w:eastAsia="Times New Roman"/>
          <w:szCs w:val="24"/>
        </w:rPr>
        <w:t>»</w:t>
      </w:r>
      <w:r w:rsidRPr="000D26A6">
        <w:rPr>
          <w:rFonts w:eastAsia="Times New Roman"/>
          <w:szCs w:val="24"/>
        </w:rPr>
        <w:t xml:space="preserve"> επί Οθωμανικής Αυτοκρατορίας για </w:t>
      </w:r>
      <w:r>
        <w:rPr>
          <w:rFonts w:eastAsia="Times New Roman"/>
          <w:szCs w:val="24"/>
        </w:rPr>
        <w:t xml:space="preserve">πεντακόσια </w:t>
      </w:r>
      <w:r w:rsidRPr="000D26A6">
        <w:rPr>
          <w:rFonts w:eastAsia="Times New Roman"/>
          <w:szCs w:val="24"/>
        </w:rPr>
        <w:t>χρόνια</w:t>
      </w:r>
      <w:r>
        <w:rPr>
          <w:rFonts w:eastAsia="Times New Roman"/>
          <w:szCs w:val="24"/>
        </w:rPr>
        <w:t>.</w:t>
      </w:r>
      <w:r w:rsidRPr="000D26A6">
        <w:rPr>
          <w:rFonts w:eastAsia="Times New Roman"/>
          <w:szCs w:val="24"/>
        </w:rPr>
        <w:t xml:space="preserve"> </w:t>
      </w:r>
      <w:r>
        <w:rPr>
          <w:rFonts w:eastAsia="Times New Roman"/>
          <w:szCs w:val="24"/>
        </w:rPr>
        <w:t>Αν πάτε να δείτε και λίγο πιο πίσω, στη</w:t>
      </w:r>
      <w:r w:rsidRPr="000D26A6">
        <w:rPr>
          <w:rFonts w:eastAsia="Times New Roman"/>
          <w:szCs w:val="24"/>
        </w:rPr>
        <w:t xml:space="preserve"> Βυζαντινή Αυτοκρατορία</w:t>
      </w:r>
      <w:r>
        <w:rPr>
          <w:rFonts w:eastAsia="Times New Roman"/>
          <w:szCs w:val="24"/>
        </w:rPr>
        <w:t>, τα διοικητικά όρια τότε της Μακεδονίας</w:t>
      </w:r>
      <w:r w:rsidRPr="000D26A6">
        <w:rPr>
          <w:rFonts w:eastAsia="Times New Roman"/>
          <w:szCs w:val="24"/>
        </w:rPr>
        <w:t xml:space="preserve"> είχαν μέσα τη Θεσσαλία</w:t>
      </w:r>
      <w:r>
        <w:rPr>
          <w:rFonts w:eastAsia="Times New Roman"/>
          <w:szCs w:val="24"/>
        </w:rPr>
        <w:t>,</w:t>
      </w:r>
      <w:r w:rsidRPr="000D26A6">
        <w:rPr>
          <w:rFonts w:eastAsia="Times New Roman"/>
          <w:szCs w:val="24"/>
        </w:rPr>
        <w:t xml:space="preserve"> την Ήπειρο</w:t>
      </w:r>
      <w:r>
        <w:rPr>
          <w:rFonts w:eastAsia="Times New Roman"/>
          <w:szCs w:val="24"/>
        </w:rPr>
        <w:t>, έφτανα πολύ ψηλά.</w:t>
      </w:r>
      <w:r w:rsidRPr="000D26A6">
        <w:rPr>
          <w:rFonts w:eastAsia="Times New Roman"/>
          <w:szCs w:val="24"/>
        </w:rPr>
        <w:t xml:space="preserve"> </w:t>
      </w:r>
      <w:r>
        <w:rPr>
          <w:rFonts w:eastAsia="Times New Roman"/>
          <w:szCs w:val="24"/>
        </w:rPr>
        <w:t>Α</w:t>
      </w:r>
      <w:r w:rsidRPr="000D26A6">
        <w:rPr>
          <w:rFonts w:eastAsia="Times New Roman"/>
          <w:szCs w:val="24"/>
        </w:rPr>
        <w:t xml:space="preserve">υτό </w:t>
      </w:r>
      <w:r>
        <w:rPr>
          <w:rFonts w:eastAsia="Times New Roman"/>
          <w:szCs w:val="24"/>
        </w:rPr>
        <w:t>έκανε η</w:t>
      </w:r>
      <w:r w:rsidRPr="000D26A6">
        <w:rPr>
          <w:rFonts w:eastAsia="Times New Roman"/>
          <w:szCs w:val="24"/>
        </w:rPr>
        <w:t xml:space="preserve"> </w:t>
      </w:r>
      <w:r>
        <w:rPr>
          <w:rFonts w:eastAsia="Times New Roman"/>
          <w:szCs w:val="24"/>
        </w:rPr>
        <w:t>Σ</w:t>
      </w:r>
      <w:r w:rsidRPr="000D26A6">
        <w:rPr>
          <w:rFonts w:eastAsia="Times New Roman"/>
          <w:szCs w:val="24"/>
        </w:rPr>
        <w:t>υνθήκη του Βουκουρεστίου</w:t>
      </w:r>
      <w:r>
        <w:rPr>
          <w:rFonts w:eastAsia="Times New Roman"/>
          <w:szCs w:val="24"/>
        </w:rPr>
        <w:t>.</w:t>
      </w:r>
      <w:r w:rsidRPr="000D26A6">
        <w:rPr>
          <w:rFonts w:eastAsia="Times New Roman"/>
          <w:szCs w:val="24"/>
        </w:rPr>
        <w:t xml:space="preserve"> </w:t>
      </w:r>
      <w:r>
        <w:rPr>
          <w:rFonts w:eastAsia="Times New Roman"/>
          <w:szCs w:val="24"/>
        </w:rPr>
        <w:t>Η Συ</w:t>
      </w:r>
      <w:r w:rsidRPr="000D26A6">
        <w:rPr>
          <w:rFonts w:eastAsia="Times New Roman"/>
          <w:szCs w:val="24"/>
        </w:rPr>
        <w:t>νθήκη του Βουκουρεστίου</w:t>
      </w:r>
      <w:r>
        <w:rPr>
          <w:rFonts w:eastAsia="Times New Roman"/>
          <w:szCs w:val="24"/>
        </w:rPr>
        <w:t xml:space="preserve"> -γι’ αυτούς που μας ακούν τώρα</w:t>
      </w:r>
      <w:r>
        <w:rPr>
          <w:rFonts w:eastAsia="Times New Roman"/>
          <w:szCs w:val="24"/>
        </w:rPr>
        <w:t>-</w:t>
      </w:r>
      <w:r w:rsidRPr="000D26A6">
        <w:rPr>
          <w:rFonts w:eastAsia="Times New Roman"/>
          <w:szCs w:val="24"/>
        </w:rPr>
        <w:t xml:space="preserve"> </w:t>
      </w:r>
      <w:r>
        <w:rPr>
          <w:rFonts w:eastAsia="Times New Roman"/>
          <w:szCs w:val="24"/>
        </w:rPr>
        <w:t>δεν χ</w:t>
      </w:r>
      <w:r w:rsidRPr="000D26A6">
        <w:rPr>
          <w:rFonts w:eastAsia="Times New Roman"/>
          <w:szCs w:val="24"/>
        </w:rPr>
        <w:t xml:space="preserve">ώρισε την αρχαία ελληνική Μακεδονία </w:t>
      </w:r>
      <w:r>
        <w:rPr>
          <w:rFonts w:eastAsia="Times New Roman"/>
          <w:szCs w:val="24"/>
        </w:rPr>
        <w:t xml:space="preserve">που </w:t>
      </w:r>
      <w:r w:rsidRPr="000D26A6">
        <w:rPr>
          <w:rFonts w:eastAsia="Times New Roman"/>
          <w:szCs w:val="24"/>
        </w:rPr>
        <w:t>είναι μία και ελληνική</w:t>
      </w:r>
      <w:r>
        <w:rPr>
          <w:rFonts w:eastAsia="Times New Roman"/>
          <w:szCs w:val="24"/>
        </w:rPr>
        <w:t>.</w:t>
      </w:r>
      <w:r w:rsidRPr="000D26A6">
        <w:rPr>
          <w:rFonts w:eastAsia="Times New Roman"/>
          <w:szCs w:val="24"/>
        </w:rPr>
        <w:t xml:space="preserve"> </w:t>
      </w:r>
      <w:r>
        <w:rPr>
          <w:rFonts w:eastAsia="Times New Roman"/>
          <w:szCs w:val="24"/>
        </w:rPr>
        <w:t>Έ</w:t>
      </w:r>
      <w:r w:rsidRPr="000D26A6">
        <w:rPr>
          <w:rFonts w:eastAsia="Times New Roman"/>
          <w:szCs w:val="24"/>
        </w:rPr>
        <w:t>κανε μία διαίρεση στις νικήτριες δυνάμεις των Βαλκανικών Πολέμων</w:t>
      </w:r>
      <w:r>
        <w:rPr>
          <w:rFonts w:eastAsia="Times New Roman"/>
          <w:szCs w:val="24"/>
        </w:rPr>
        <w:t xml:space="preserve"> -</w:t>
      </w:r>
      <w:r w:rsidRPr="000D26A6">
        <w:rPr>
          <w:rFonts w:eastAsia="Times New Roman"/>
          <w:szCs w:val="24"/>
        </w:rPr>
        <w:t>Βουλγαρία</w:t>
      </w:r>
      <w:r>
        <w:rPr>
          <w:rFonts w:eastAsia="Times New Roman"/>
          <w:szCs w:val="24"/>
        </w:rPr>
        <w:t>,</w:t>
      </w:r>
      <w:r w:rsidRPr="000D26A6">
        <w:rPr>
          <w:rFonts w:eastAsia="Times New Roman"/>
          <w:szCs w:val="24"/>
        </w:rPr>
        <w:t xml:space="preserve"> Σερβία και Ελλάδα</w:t>
      </w:r>
      <w:r>
        <w:rPr>
          <w:rFonts w:eastAsia="Times New Roman"/>
          <w:szCs w:val="24"/>
        </w:rPr>
        <w:t>-</w:t>
      </w:r>
      <w:r w:rsidRPr="000D26A6">
        <w:rPr>
          <w:rFonts w:eastAsia="Times New Roman"/>
          <w:szCs w:val="24"/>
        </w:rPr>
        <w:t xml:space="preserve"> πάνω στα διοικητικά όρια της Οθωμανικής Αυτοκρατορίας</w:t>
      </w:r>
      <w:r>
        <w:rPr>
          <w:rFonts w:eastAsia="Times New Roman"/>
          <w:szCs w:val="24"/>
        </w:rPr>
        <w:t>.</w:t>
      </w:r>
      <w:r w:rsidRPr="000D26A6">
        <w:rPr>
          <w:rFonts w:eastAsia="Times New Roman"/>
          <w:szCs w:val="24"/>
        </w:rPr>
        <w:t xml:space="preserve"> </w:t>
      </w:r>
    </w:p>
    <w:p w14:paraId="77C03854"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Όσο αφορά τον αλυτρωτισμό,</w:t>
      </w:r>
      <w:r w:rsidRPr="002511B9">
        <w:rPr>
          <w:rFonts w:eastAsia="Times New Roman" w:cs="Times New Roman"/>
          <w:szCs w:val="24"/>
        </w:rPr>
        <w:t xml:space="preserve"> θα μπ</w:t>
      </w:r>
      <w:r w:rsidRPr="002511B9">
        <w:rPr>
          <w:rFonts w:eastAsia="Times New Roman" w:cs="Times New Roman"/>
          <w:szCs w:val="24"/>
        </w:rPr>
        <w:t xml:space="preserve">ορούσε μία συμφωνία να διαλύσει πεποιθήσεις και φρασεολογία </w:t>
      </w:r>
      <w:r>
        <w:rPr>
          <w:rFonts w:eastAsia="Times New Roman" w:cs="Times New Roman"/>
          <w:szCs w:val="24"/>
        </w:rPr>
        <w:t>πενήντα</w:t>
      </w:r>
      <w:r w:rsidRPr="002511B9">
        <w:rPr>
          <w:rFonts w:eastAsia="Times New Roman" w:cs="Times New Roman"/>
          <w:szCs w:val="24"/>
        </w:rPr>
        <w:t xml:space="preserve"> τουλάχιστον χρόν</w:t>
      </w:r>
      <w:r>
        <w:rPr>
          <w:rFonts w:eastAsia="Times New Roman" w:cs="Times New Roman"/>
          <w:szCs w:val="24"/>
        </w:rPr>
        <w:t>ων;</w:t>
      </w:r>
      <w:r w:rsidRPr="002511B9">
        <w:rPr>
          <w:rFonts w:eastAsia="Times New Roman" w:cs="Times New Roman"/>
          <w:szCs w:val="24"/>
        </w:rPr>
        <w:t xml:space="preserve"> Προφανώς όχι και σίγουρα όχι για όλους</w:t>
      </w:r>
      <w:r>
        <w:rPr>
          <w:rFonts w:eastAsia="Times New Roman" w:cs="Times New Roman"/>
          <w:szCs w:val="24"/>
        </w:rPr>
        <w:t>.</w:t>
      </w:r>
      <w:r w:rsidRPr="002511B9">
        <w:rPr>
          <w:rFonts w:eastAsia="Times New Roman" w:cs="Times New Roman"/>
          <w:szCs w:val="24"/>
        </w:rPr>
        <w:t xml:space="preserve"> </w:t>
      </w:r>
      <w:r>
        <w:rPr>
          <w:rFonts w:eastAsia="Times New Roman" w:cs="Times New Roman"/>
          <w:szCs w:val="24"/>
        </w:rPr>
        <w:t>Η</w:t>
      </w:r>
      <w:r w:rsidRPr="002511B9">
        <w:rPr>
          <w:rFonts w:eastAsia="Times New Roman" w:cs="Times New Roman"/>
          <w:szCs w:val="24"/>
        </w:rPr>
        <w:t xml:space="preserve"> ρητ</w:t>
      </w:r>
      <w:r>
        <w:rPr>
          <w:rFonts w:eastAsia="Times New Roman" w:cs="Times New Roman"/>
          <w:szCs w:val="24"/>
        </w:rPr>
        <w:t>ορική αυτή αναπτύσσεται κυρίως α</w:t>
      </w:r>
      <w:r w:rsidRPr="002511B9">
        <w:rPr>
          <w:rFonts w:eastAsia="Times New Roman" w:cs="Times New Roman"/>
          <w:szCs w:val="24"/>
        </w:rPr>
        <w:t>πό στείρα αντιπολιτευτική διάθεση και όχι επί της ουσίας</w:t>
      </w:r>
      <w:r>
        <w:rPr>
          <w:rFonts w:eastAsia="Times New Roman" w:cs="Times New Roman"/>
          <w:szCs w:val="24"/>
        </w:rPr>
        <w:t xml:space="preserve"> της </w:t>
      </w:r>
      <w:r>
        <w:rPr>
          <w:rFonts w:eastAsia="Times New Roman" w:cs="Times New Roman"/>
          <w:szCs w:val="24"/>
        </w:rPr>
        <w:t>σ</w:t>
      </w:r>
      <w:r w:rsidRPr="002511B9">
        <w:rPr>
          <w:rFonts w:eastAsia="Times New Roman" w:cs="Times New Roman"/>
          <w:szCs w:val="24"/>
        </w:rPr>
        <w:t>υμφωνίας</w:t>
      </w:r>
      <w:r>
        <w:rPr>
          <w:rFonts w:eastAsia="Times New Roman" w:cs="Times New Roman"/>
          <w:szCs w:val="24"/>
        </w:rPr>
        <w:t>.</w:t>
      </w:r>
    </w:p>
    <w:p w14:paraId="77C03855"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Η</w:t>
      </w:r>
      <w:r w:rsidRPr="002511B9">
        <w:rPr>
          <w:rFonts w:eastAsia="Times New Roman" w:cs="Times New Roman"/>
          <w:szCs w:val="24"/>
        </w:rPr>
        <w:t xml:space="preserve"> ειρηνική συνύπαρξ</w:t>
      </w:r>
      <w:r w:rsidRPr="002511B9">
        <w:rPr>
          <w:rFonts w:eastAsia="Times New Roman" w:cs="Times New Roman"/>
          <w:szCs w:val="24"/>
        </w:rPr>
        <w:t>η</w:t>
      </w:r>
      <w:r>
        <w:rPr>
          <w:rFonts w:eastAsia="Times New Roman" w:cs="Times New Roman"/>
          <w:szCs w:val="24"/>
        </w:rPr>
        <w:t>,</w:t>
      </w:r>
      <w:r w:rsidRPr="002511B9">
        <w:rPr>
          <w:rFonts w:eastAsia="Times New Roman" w:cs="Times New Roman"/>
          <w:szCs w:val="24"/>
        </w:rPr>
        <w:t xml:space="preserve"> ο διάλογος</w:t>
      </w:r>
      <w:r>
        <w:rPr>
          <w:rFonts w:eastAsia="Times New Roman" w:cs="Times New Roman"/>
          <w:szCs w:val="24"/>
        </w:rPr>
        <w:t>, ο χρόνος και οι σχέσεις</w:t>
      </w:r>
      <w:r w:rsidRPr="002511B9">
        <w:rPr>
          <w:rFonts w:eastAsia="Times New Roman" w:cs="Times New Roman"/>
          <w:szCs w:val="24"/>
        </w:rPr>
        <w:t xml:space="preserve"> εμπιστοσύνης μεταξύ</w:t>
      </w:r>
      <w:r>
        <w:rPr>
          <w:rFonts w:eastAsia="Times New Roman" w:cs="Times New Roman"/>
          <w:szCs w:val="24"/>
        </w:rPr>
        <w:t xml:space="preserve"> των λαών είναι το φάρμακο για κ</w:t>
      </w:r>
      <w:r w:rsidRPr="002511B9">
        <w:rPr>
          <w:rFonts w:eastAsia="Times New Roman" w:cs="Times New Roman"/>
          <w:szCs w:val="24"/>
        </w:rPr>
        <w:t xml:space="preserve">άθε </w:t>
      </w:r>
      <w:r w:rsidRPr="002511B9">
        <w:rPr>
          <w:rFonts w:eastAsia="Times New Roman" w:cs="Times New Roman"/>
          <w:szCs w:val="24"/>
        </w:rPr>
        <w:lastRenderedPageBreak/>
        <w:t>είδους παρωπίδα</w:t>
      </w:r>
      <w:r>
        <w:rPr>
          <w:rFonts w:eastAsia="Times New Roman" w:cs="Times New Roman"/>
          <w:szCs w:val="24"/>
        </w:rPr>
        <w:t>,</w:t>
      </w:r>
      <w:r w:rsidRPr="002511B9">
        <w:rPr>
          <w:rFonts w:eastAsia="Times New Roman" w:cs="Times New Roman"/>
          <w:szCs w:val="24"/>
        </w:rPr>
        <w:t xml:space="preserve"> φανατισμό</w:t>
      </w:r>
      <w:r>
        <w:rPr>
          <w:rFonts w:eastAsia="Times New Roman" w:cs="Times New Roman"/>
          <w:szCs w:val="24"/>
        </w:rPr>
        <w:t>,</w:t>
      </w:r>
      <w:r w:rsidRPr="002511B9">
        <w:rPr>
          <w:rFonts w:eastAsia="Times New Roman" w:cs="Times New Roman"/>
          <w:szCs w:val="24"/>
        </w:rPr>
        <w:t xml:space="preserve"> μίσος και αλυτρωτισμό</w:t>
      </w:r>
      <w:r>
        <w:rPr>
          <w:rFonts w:eastAsia="Times New Roman" w:cs="Times New Roman"/>
          <w:szCs w:val="24"/>
        </w:rPr>
        <w:t>. Ε</w:t>
      </w:r>
      <w:r w:rsidRPr="002511B9">
        <w:rPr>
          <w:rFonts w:eastAsia="Times New Roman" w:cs="Times New Roman"/>
          <w:szCs w:val="24"/>
        </w:rPr>
        <w:t>κκίνηση</w:t>
      </w:r>
      <w:r>
        <w:rPr>
          <w:rFonts w:eastAsia="Times New Roman" w:cs="Times New Roman"/>
          <w:szCs w:val="24"/>
        </w:rPr>
        <w:t xml:space="preserve"> για</w:t>
      </w:r>
      <w:r w:rsidRPr="002511B9">
        <w:rPr>
          <w:rFonts w:eastAsia="Times New Roman" w:cs="Times New Roman"/>
          <w:szCs w:val="24"/>
        </w:rPr>
        <w:t xml:space="preserve"> μία τέτοια σχέση αποτελεί </w:t>
      </w:r>
      <w:r>
        <w:rPr>
          <w:rFonts w:eastAsia="Times New Roman" w:cs="Times New Roman"/>
          <w:szCs w:val="24"/>
        </w:rPr>
        <w:t>η Σ</w:t>
      </w:r>
      <w:r w:rsidRPr="002511B9">
        <w:rPr>
          <w:rFonts w:eastAsia="Times New Roman" w:cs="Times New Roman"/>
          <w:szCs w:val="24"/>
        </w:rPr>
        <w:t>υμφωνία των Πρεσπών</w:t>
      </w:r>
      <w:r>
        <w:rPr>
          <w:rFonts w:eastAsia="Times New Roman" w:cs="Times New Roman"/>
          <w:szCs w:val="24"/>
        </w:rPr>
        <w:t>,</w:t>
      </w:r>
      <w:r w:rsidRPr="002511B9">
        <w:rPr>
          <w:rFonts w:eastAsia="Times New Roman" w:cs="Times New Roman"/>
          <w:szCs w:val="24"/>
        </w:rPr>
        <w:t xml:space="preserve"> που διασφαλίζει με τον καλύτερο τρόπο τη σχέση των δύο λαών</w:t>
      </w:r>
      <w:r>
        <w:rPr>
          <w:rFonts w:eastAsia="Times New Roman" w:cs="Times New Roman"/>
          <w:szCs w:val="24"/>
        </w:rPr>
        <w:t>,</w:t>
      </w:r>
      <w:r w:rsidRPr="002511B9">
        <w:rPr>
          <w:rFonts w:eastAsia="Times New Roman" w:cs="Times New Roman"/>
          <w:szCs w:val="24"/>
        </w:rPr>
        <w:t xml:space="preserve"> αποκαθ</w:t>
      </w:r>
      <w:r>
        <w:rPr>
          <w:rFonts w:eastAsia="Times New Roman" w:cs="Times New Roman"/>
          <w:szCs w:val="24"/>
        </w:rPr>
        <w:t xml:space="preserve">ιστά τα </w:t>
      </w:r>
      <w:r w:rsidRPr="002511B9">
        <w:rPr>
          <w:rFonts w:eastAsia="Times New Roman" w:cs="Times New Roman"/>
          <w:szCs w:val="24"/>
        </w:rPr>
        <w:t xml:space="preserve">ιστορικά δεδομένα και ισχυροποιεί τη χώρα μας </w:t>
      </w:r>
      <w:r>
        <w:rPr>
          <w:rFonts w:eastAsia="Times New Roman" w:cs="Times New Roman"/>
          <w:szCs w:val="24"/>
        </w:rPr>
        <w:t>σ</w:t>
      </w:r>
      <w:r w:rsidRPr="002511B9">
        <w:rPr>
          <w:rFonts w:eastAsia="Times New Roman" w:cs="Times New Roman"/>
          <w:szCs w:val="24"/>
        </w:rPr>
        <w:t>τα Βαλκάνια</w:t>
      </w:r>
      <w:r>
        <w:rPr>
          <w:rFonts w:eastAsia="Times New Roman" w:cs="Times New Roman"/>
          <w:szCs w:val="24"/>
        </w:rPr>
        <w:t>.</w:t>
      </w:r>
    </w:p>
    <w:p w14:paraId="77C03856" w14:textId="77777777" w:rsidR="006113A9" w:rsidRDefault="006B6FC4">
      <w:pPr>
        <w:spacing w:line="600" w:lineRule="auto"/>
        <w:ind w:firstLine="720"/>
        <w:contextualSpacing/>
        <w:jc w:val="both"/>
        <w:rPr>
          <w:rFonts w:eastAsia="Times New Roman" w:cs="Times New Roman"/>
          <w:szCs w:val="24"/>
        </w:rPr>
      </w:pPr>
      <w:r w:rsidRPr="002511B9">
        <w:rPr>
          <w:rFonts w:eastAsia="Times New Roman" w:cs="Times New Roman"/>
          <w:szCs w:val="24"/>
        </w:rPr>
        <w:t>Δυστυχώς</w:t>
      </w:r>
      <w:r>
        <w:rPr>
          <w:rFonts w:eastAsia="Times New Roman" w:cs="Times New Roman"/>
          <w:szCs w:val="24"/>
        </w:rPr>
        <w:t>,</w:t>
      </w:r>
      <w:r w:rsidRPr="002511B9">
        <w:rPr>
          <w:rFonts w:eastAsia="Times New Roman" w:cs="Times New Roman"/>
          <w:szCs w:val="24"/>
        </w:rPr>
        <w:t xml:space="preserve"> η Νέ</w:t>
      </w:r>
      <w:r>
        <w:rPr>
          <w:rFonts w:eastAsia="Times New Roman" w:cs="Times New Roman"/>
          <w:szCs w:val="24"/>
        </w:rPr>
        <w:t>α Δημοκρατία -και όχι μόνο κ</w:t>
      </w:r>
      <w:r w:rsidRPr="002511B9">
        <w:rPr>
          <w:rFonts w:eastAsia="Times New Roman" w:cs="Times New Roman"/>
          <w:szCs w:val="24"/>
        </w:rPr>
        <w:t>άτω</w:t>
      </w:r>
      <w:r>
        <w:rPr>
          <w:rFonts w:eastAsia="Times New Roman" w:cs="Times New Roman"/>
          <w:szCs w:val="24"/>
        </w:rPr>
        <w:t>-</w:t>
      </w:r>
      <w:r w:rsidRPr="002511B9">
        <w:rPr>
          <w:rFonts w:eastAsia="Times New Roman" w:cs="Times New Roman"/>
          <w:szCs w:val="24"/>
        </w:rPr>
        <w:t xml:space="preserve"> από μία χωρίς όρια αντιπολιτευτική διάθεση</w:t>
      </w:r>
      <w:r>
        <w:rPr>
          <w:rFonts w:eastAsia="Times New Roman" w:cs="Times New Roman"/>
          <w:szCs w:val="24"/>
        </w:rPr>
        <w:t>,</w:t>
      </w:r>
      <w:r w:rsidRPr="002511B9">
        <w:rPr>
          <w:rFonts w:eastAsia="Times New Roman" w:cs="Times New Roman"/>
          <w:szCs w:val="24"/>
        </w:rPr>
        <w:t xml:space="preserve"> χωρίς να λαμβάνει υπ</w:t>
      </w:r>
      <w:r>
        <w:rPr>
          <w:rFonts w:eastAsia="Times New Roman" w:cs="Times New Roman"/>
          <w:szCs w:val="24"/>
        </w:rPr>
        <w:t xml:space="preserve">’ </w:t>
      </w:r>
      <w:r w:rsidRPr="002511B9">
        <w:rPr>
          <w:rFonts w:eastAsia="Times New Roman" w:cs="Times New Roman"/>
          <w:szCs w:val="24"/>
        </w:rPr>
        <w:t>όψ</w:t>
      </w:r>
      <w:r>
        <w:rPr>
          <w:rFonts w:eastAsia="Times New Roman" w:cs="Times New Roman"/>
          <w:szCs w:val="24"/>
        </w:rPr>
        <w:t>ιν</w:t>
      </w:r>
      <w:r w:rsidRPr="002511B9">
        <w:rPr>
          <w:rFonts w:eastAsia="Times New Roman" w:cs="Times New Roman"/>
          <w:szCs w:val="24"/>
        </w:rPr>
        <w:t xml:space="preserve"> το</w:t>
      </w:r>
      <w:r w:rsidRPr="002511B9">
        <w:rPr>
          <w:rFonts w:eastAsia="Times New Roman" w:cs="Times New Roman"/>
          <w:szCs w:val="24"/>
        </w:rPr>
        <w:t xml:space="preserve"> εθνικό συμφέρον και τη θετική έκβαση μιας υπόθεσης χαμένης σύμφωνα με τους ισχυρισμούς δικ</w:t>
      </w:r>
      <w:r>
        <w:rPr>
          <w:rFonts w:eastAsia="Times New Roman" w:cs="Times New Roman"/>
          <w:szCs w:val="24"/>
        </w:rPr>
        <w:t>ών</w:t>
      </w:r>
      <w:r w:rsidRPr="002511B9">
        <w:rPr>
          <w:rFonts w:eastAsia="Times New Roman" w:cs="Times New Roman"/>
          <w:szCs w:val="24"/>
        </w:rPr>
        <w:t xml:space="preserve"> της στελεχών στο παρελθόν</w:t>
      </w:r>
      <w:r>
        <w:rPr>
          <w:rFonts w:eastAsia="Times New Roman" w:cs="Times New Roman"/>
          <w:szCs w:val="24"/>
        </w:rPr>
        <w:t>, πέφτει</w:t>
      </w:r>
      <w:r w:rsidRPr="002511B9">
        <w:rPr>
          <w:rFonts w:eastAsia="Times New Roman" w:cs="Times New Roman"/>
          <w:szCs w:val="24"/>
        </w:rPr>
        <w:t xml:space="preserve"> </w:t>
      </w:r>
      <w:r>
        <w:rPr>
          <w:rFonts w:eastAsia="Times New Roman" w:cs="Times New Roman"/>
          <w:szCs w:val="24"/>
        </w:rPr>
        <w:t>σε επικίνδυνα</w:t>
      </w:r>
      <w:r w:rsidRPr="002511B9">
        <w:rPr>
          <w:rFonts w:eastAsia="Times New Roman" w:cs="Times New Roman"/>
          <w:szCs w:val="24"/>
        </w:rPr>
        <w:t xml:space="preserve"> μονοπάτια</w:t>
      </w:r>
      <w:r>
        <w:rPr>
          <w:rFonts w:eastAsia="Times New Roman" w:cs="Times New Roman"/>
          <w:szCs w:val="24"/>
        </w:rPr>
        <w:t>. Μ</w:t>
      </w:r>
      <w:r w:rsidRPr="002511B9">
        <w:rPr>
          <w:rFonts w:eastAsia="Times New Roman" w:cs="Times New Roman"/>
          <w:szCs w:val="24"/>
        </w:rPr>
        <w:t xml:space="preserve">έρος </w:t>
      </w:r>
      <w:r>
        <w:rPr>
          <w:rFonts w:eastAsia="Times New Roman" w:cs="Times New Roman"/>
          <w:szCs w:val="24"/>
        </w:rPr>
        <w:t xml:space="preserve">-το λέω- </w:t>
      </w:r>
      <w:r w:rsidRPr="002511B9">
        <w:rPr>
          <w:rFonts w:eastAsia="Times New Roman" w:cs="Times New Roman"/>
          <w:szCs w:val="24"/>
        </w:rPr>
        <w:t>της Νέας Δημοκρατίας και άλλοι ποντάρουν στην άγνοια</w:t>
      </w:r>
      <w:r>
        <w:rPr>
          <w:rFonts w:eastAsia="Times New Roman" w:cs="Times New Roman"/>
          <w:szCs w:val="24"/>
        </w:rPr>
        <w:t>,</w:t>
      </w:r>
      <w:r w:rsidRPr="002511B9">
        <w:rPr>
          <w:rFonts w:eastAsia="Times New Roman" w:cs="Times New Roman"/>
          <w:szCs w:val="24"/>
        </w:rPr>
        <w:t xml:space="preserve"> το φόβο και την καχυποψία</w:t>
      </w:r>
      <w:r>
        <w:rPr>
          <w:rFonts w:eastAsia="Times New Roman" w:cs="Times New Roman"/>
          <w:szCs w:val="24"/>
        </w:rPr>
        <w:t>, α</w:t>
      </w:r>
      <w:r w:rsidRPr="002511B9">
        <w:rPr>
          <w:rFonts w:eastAsia="Times New Roman" w:cs="Times New Roman"/>
          <w:szCs w:val="24"/>
        </w:rPr>
        <w:t>κολουθ</w:t>
      </w:r>
      <w:r w:rsidRPr="002511B9">
        <w:rPr>
          <w:rFonts w:eastAsia="Times New Roman" w:cs="Times New Roman"/>
          <w:szCs w:val="24"/>
        </w:rPr>
        <w:t>ώντας μία ακροδεξιά ρητορική</w:t>
      </w:r>
      <w:r>
        <w:rPr>
          <w:rFonts w:eastAsia="Times New Roman" w:cs="Times New Roman"/>
          <w:szCs w:val="24"/>
        </w:rPr>
        <w:t>,</w:t>
      </w:r>
      <w:r w:rsidRPr="002511B9">
        <w:rPr>
          <w:rFonts w:eastAsia="Times New Roman" w:cs="Times New Roman"/>
          <w:szCs w:val="24"/>
        </w:rPr>
        <w:t xml:space="preserve"> η οποία ουσιαστικά θρέφει το</w:t>
      </w:r>
      <w:r>
        <w:rPr>
          <w:rFonts w:eastAsia="Times New Roman" w:cs="Times New Roman"/>
          <w:szCs w:val="24"/>
        </w:rPr>
        <w:t>ν</w:t>
      </w:r>
      <w:r w:rsidRPr="002511B9">
        <w:rPr>
          <w:rFonts w:eastAsia="Times New Roman" w:cs="Times New Roman"/>
          <w:szCs w:val="24"/>
        </w:rPr>
        <w:t xml:space="preserve"> φασισμό</w:t>
      </w:r>
      <w:r>
        <w:rPr>
          <w:rFonts w:eastAsia="Times New Roman" w:cs="Times New Roman"/>
          <w:szCs w:val="24"/>
        </w:rPr>
        <w:t xml:space="preserve"> κ</w:t>
      </w:r>
      <w:r w:rsidRPr="002511B9">
        <w:rPr>
          <w:rFonts w:eastAsia="Times New Roman" w:cs="Times New Roman"/>
          <w:szCs w:val="24"/>
        </w:rPr>
        <w:t>αι το βλέπουμε</w:t>
      </w:r>
      <w:r>
        <w:rPr>
          <w:rFonts w:eastAsia="Times New Roman" w:cs="Times New Roman"/>
          <w:szCs w:val="24"/>
        </w:rPr>
        <w:t xml:space="preserve">. </w:t>
      </w:r>
    </w:p>
    <w:p w14:paraId="77C03857"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Τ</w:t>
      </w:r>
      <w:r w:rsidRPr="002511B9">
        <w:rPr>
          <w:rFonts w:eastAsia="Times New Roman" w:cs="Times New Roman"/>
          <w:szCs w:val="24"/>
        </w:rPr>
        <w:t xml:space="preserve">ο </w:t>
      </w:r>
      <w:r>
        <w:rPr>
          <w:rFonts w:eastAsia="Times New Roman" w:cs="Times New Roman"/>
          <w:szCs w:val="24"/>
        </w:rPr>
        <w:t xml:space="preserve">μόνο αντίδοτο σε αυτό </w:t>
      </w:r>
      <w:r w:rsidRPr="002511B9">
        <w:rPr>
          <w:rFonts w:eastAsia="Times New Roman" w:cs="Times New Roman"/>
          <w:szCs w:val="24"/>
        </w:rPr>
        <w:t>είναι η συσπείρωση των δημοκρα</w:t>
      </w:r>
      <w:r>
        <w:rPr>
          <w:rFonts w:eastAsia="Times New Roman" w:cs="Times New Roman"/>
          <w:szCs w:val="24"/>
        </w:rPr>
        <w:t>τικών δ</w:t>
      </w:r>
      <w:r w:rsidRPr="002511B9">
        <w:rPr>
          <w:rFonts w:eastAsia="Times New Roman" w:cs="Times New Roman"/>
          <w:szCs w:val="24"/>
        </w:rPr>
        <w:t>υνάμεων του ελληνικού λαού απέναντι στα φαντάσματα</w:t>
      </w:r>
      <w:r>
        <w:rPr>
          <w:rFonts w:eastAsia="Times New Roman" w:cs="Times New Roman"/>
          <w:szCs w:val="24"/>
        </w:rPr>
        <w:t>,</w:t>
      </w:r>
      <w:r w:rsidRPr="002511B9">
        <w:rPr>
          <w:rFonts w:eastAsia="Times New Roman" w:cs="Times New Roman"/>
          <w:szCs w:val="24"/>
        </w:rPr>
        <w:t xml:space="preserve"> που δεν πρέ</w:t>
      </w:r>
      <w:r>
        <w:rPr>
          <w:rFonts w:eastAsia="Times New Roman" w:cs="Times New Roman"/>
          <w:szCs w:val="24"/>
        </w:rPr>
        <w:t>πει να επιτρέψουμε να δηλητηριάσ</w:t>
      </w:r>
      <w:r w:rsidRPr="002511B9">
        <w:rPr>
          <w:rFonts w:eastAsia="Times New Roman" w:cs="Times New Roman"/>
          <w:szCs w:val="24"/>
        </w:rPr>
        <w:t xml:space="preserve">ουν το παρόν </w:t>
      </w:r>
      <w:r w:rsidRPr="002511B9">
        <w:rPr>
          <w:rFonts w:eastAsia="Times New Roman" w:cs="Times New Roman"/>
          <w:szCs w:val="24"/>
        </w:rPr>
        <w:t>και το μέλλον της χώρας</w:t>
      </w:r>
      <w:r>
        <w:rPr>
          <w:rFonts w:eastAsia="Times New Roman" w:cs="Times New Roman"/>
          <w:szCs w:val="24"/>
        </w:rPr>
        <w:t>.</w:t>
      </w:r>
    </w:p>
    <w:p w14:paraId="77C03858"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Θ</w:t>
      </w:r>
      <w:r w:rsidRPr="002511B9">
        <w:rPr>
          <w:rFonts w:eastAsia="Times New Roman" w:cs="Times New Roman"/>
          <w:szCs w:val="24"/>
        </w:rPr>
        <w:t>α κλείσω με μία παρένθεση</w:t>
      </w:r>
      <w:r>
        <w:rPr>
          <w:rFonts w:eastAsia="Times New Roman" w:cs="Times New Roman"/>
          <w:szCs w:val="24"/>
        </w:rPr>
        <w:t>, π</w:t>
      </w:r>
      <w:r w:rsidRPr="002511B9">
        <w:rPr>
          <w:rFonts w:eastAsia="Times New Roman" w:cs="Times New Roman"/>
          <w:szCs w:val="24"/>
        </w:rPr>
        <w:t xml:space="preserve">ου βέβαια </w:t>
      </w:r>
      <w:r>
        <w:rPr>
          <w:rFonts w:eastAsia="Times New Roman" w:cs="Times New Roman"/>
          <w:szCs w:val="24"/>
        </w:rPr>
        <w:t>-</w:t>
      </w:r>
      <w:r w:rsidRPr="002511B9">
        <w:rPr>
          <w:rFonts w:eastAsia="Times New Roman" w:cs="Times New Roman"/>
          <w:szCs w:val="24"/>
        </w:rPr>
        <w:t>όπως είπα στην αρχή</w:t>
      </w:r>
      <w:r>
        <w:rPr>
          <w:rFonts w:eastAsia="Times New Roman" w:cs="Times New Roman"/>
          <w:szCs w:val="24"/>
        </w:rPr>
        <w:t>- θ</w:t>
      </w:r>
      <w:r w:rsidRPr="002511B9">
        <w:rPr>
          <w:rFonts w:eastAsia="Times New Roman" w:cs="Times New Roman"/>
          <w:szCs w:val="24"/>
        </w:rPr>
        <w:t xml:space="preserve">α </w:t>
      </w:r>
      <w:r>
        <w:rPr>
          <w:rFonts w:eastAsia="Times New Roman" w:cs="Times New Roman"/>
          <w:szCs w:val="24"/>
        </w:rPr>
        <w:t xml:space="preserve">εμπεριέχει το </w:t>
      </w:r>
      <w:r w:rsidRPr="002511B9">
        <w:rPr>
          <w:rFonts w:eastAsia="Times New Roman" w:cs="Times New Roman"/>
          <w:szCs w:val="24"/>
        </w:rPr>
        <w:t>ανώφελο</w:t>
      </w:r>
      <w:r>
        <w:rPr>
          <w:rFonts w:eastAsia="Times New Roman" w:cs="Times New Roman"/>
          <w:szCs w:val="24"/>
        </w:rPr>
        <w:t>. Έ</w:t>
      </w:r>
      <w:r w:rsidRPr="002511B9">
        <w:rPr>
          <w:rFonts w:eastAsia="Times New Roman" w:cs="Times New Roman"/>
          <w:szCs w:val="24"/>
        </w:rPr>
        <w:t xml:space="preserve">στω και την τελευταία </w:t>
      </w:r>
      <w:r w:rsidRPr="002511B9">
        <w:rPr>
          <w:rFonts w:eastAsia="Times New Roman" w:cs="Times New Roman"/>
          <w:szCs w:val="24"/>
        </w:rPr>
        <w:lastRenderedPageBreak/>
        <w:t xml:space="preserve">στιγμή </w:t>
      </w:r>
      <w:r>
        <w:rPr>
          <w:rFonts w:eastAsia="Times New Roman" w:cs="Times New Roman"/>
          <w:szCs w:val="24"/>
        </w:rPr>
        <w:t xml:space="preserve">οι </w:t>
      </w:r>
      <w:r w:rsidRPr="002511B9">
        <w:rPr>
          <w:rFonts w:eastAsia="Times New Roman" w:cs="Times New Roman"/>
          <w:szCs w:val="24"/>
        </w:rPr>
        <w:t xml:space="preserve">πολιτικές δυνάμεις </w:t>
      </w:r>
      <w:r>
        <w:rPr>
          <w:rFonts w:eastAsia="Times New Roman" w:cs="Times New Roman"/>
          <w:szCs w:val="24"/>
        </w:rPr>
        <w:t>-</w:t>
      </w:r>
      <w:r w:rsidRPr="002511B9">
        <w:rPr>
          <w:rFonts w:eastAsia="Times New Roman" w:cs="Times New Roman"/>
          <w:szCs w:val="24"/>
        </w:rPr>
        <w:t>όσ</w:t>
      </w:r>
      <w:r>
        <w:rPr>
          <w:rFonts w:eastAsia="Times New Roman" w:cs="Times New Roman"/>
          <w:szCs w:val="24"/>
        </w:rPr>
        <w:t>ε</w:t>
      </w:r>
      <w:r w:rsidRPr="002511B9">
        <w:rPr>
          <w:rFonts w:eastAsia="Times New Roman" w:cs="Times New Roman"/>
          <w:szCs w:val="24"/>
        </w:rPr>
        <w:t>ς έχουν δηλαδή το κουράγιο</w:t>
      </w:r>
      <w:r>
        <w:rPr>
          <w:rFonts w:eastAsia="Times New Roman" w:cs="Times New Roman"/>
          <w:szCs w:val="24"/>
        </w:rPr>
        <w:t>, τη</w:t>
      </w:r>
      <w:r w:rsidRPr="002511B9">
        <w:rPr>
          <w:rFonts w:eastAsia="Times New Roman" w:cs="Times New Roman"/>
          <w:szCs w:val="24"/>
        </w:rPr>
        <w:t xml:space="preserve"> δύναμη να απελευθερωθούν από τη στείρα αντιπολίτευση που κάνουν για το θέμα</w:t>
      </w:r>
      <w:r>
        <w:rPr>
          <w:rFonts w:eastAsia="Times New Roman" w:cs="Times New Roman"/>
          <w:szCs w:val="24"/>
        </w:rPr>
        <w:t>-</w:t>
      </w:r>
      <w:r w:rsidRPr="002511B9">
        <w:rPr>
          <w:rFonts w:eastAsia="Times New Roman" w:cs="Times New Roman"/>
          <w:szCs w:val="24"/>
        </w:rPr>
        <w:t xml:space="preserve"> να αλλάξουν τη στάση τους αναλογιζόμεν</w:t>
      </w:r>
      <w:r>
        <w:rPr>
          <w:rFonts w:eastAsia="Times New Roman" w:cs="Times New Roman"/>
          <w:szCs w:val="24"/>
        </w:rPr>
        <w:t xml:space="preserve">ες </w:t>
      </w:r>
      <w:r w:rsidRPr="002511B9">
        <w:rPr>
          <w:rFonts w:eastAsia="Times New Roman" w:cs="Times New Roman"/>
          <w:szCs w:val="24"/>
        </w:rPr>
        <w:t xml:space="preserve">τις ευθύνες </w:t>
      </w:r>
      <w:r>
        <w:rPr>
          <w:rFonts w:eastAsia="Times New Roman" w:cs="Times New Roman"/>
          <w:szCs w:val="24"/>
        </w:rPr>
        <w:t>τους. Είναι ανώφελο, βέβαια, αλλά το λέω.</w:t>
      </w:r>
    </w:p>
    <w:p w14:paraId="77C03859" w14:textId="77777777" w:rsidR="006113A9" w:rsidRDefault="006B6FC4">
      <w:pPr>
        <w:spacing w:line="600" w:lineRule="auto"/>
        <w:ind w:firstLine="720"/>
        <w:contextualSpacing/>
        <w:jc w:val="both"/>
        <w:rPr>
          <w:rFonts w:eastAsia="Times New Roman" w:cs="Times New Roman"/>
          <w:szCs w:val="24"/>
        </w:rPr>
      </w:pPr>
      <w:r w:rsidRPr="002511B9">
        <w:rPr>
          <w:rFonts w:eastAsia="Times New Roman" w:cs="Times New Roman"/>
          <w:szCs w:val="24"/>
        </w:rPr>
        <w:t>Ευχαριστώ</w:t>
      </w:r>
      <w:r>
        <w:rPr>
          <w:rFonts w:eastAsia="Times New Roman" w:cs="Times New Roman"/>
          <w:szCs w:val="24"/>
        </w:rPr>
        <w:t>, κύριε Π</w:t>
      </w:r>
      <w:r w:rsidRPr="002511B9">
        <w:rPr>
          <w:rFonts w:eastAsia="Times New Roman" w:cs="Times New Roman"/>
          <w:szCs w:val="24"/>
        </w:rPr>
        <w:t>ρόεδρε</w:t>
      </w:r>
      <w:r>
        <w:rPr>
          <w:rFonts w:eastAsia="Times New Roman" w:cs="Times New Roman"/>
          <w:szCs w:val="24"/>
        </w:rPr>
        <w:t>.</w:t>
      </w:r>
    </w:p>
    <w:p w14:paraId="77C0385A" w14:textId="77777777" w:rsidR="006113A9" w:rsidRDefault="006B6FC4">
      <w:pPr>
        <w:spacing w:line="600" w:lineRule="auto"/>
        <w:ind w:firstLine="720"/>
        <w:contextualSpacing/>
        <w:jc w:val="center"/>
        <w:rPr>
          <w:rFonts w:eastAsia="Times New Roman"/>
          <w:bCs/>
          <w:szCs w:val="24"/>
        </w:rPr>
      </w:pPr>
      <w:r>
        <w:rPr>
          <w:rFonts w:eastAsia="Times New Roman"/>
          <w:bCs/>
          <w:szCs w:val="24"/>
        </w:rPr>
        <w:t>(Χειροκροτήματα από την πτέρυγα του ΣΥΡΙΖΑ)</w:t>
      </w:r>
    </w:p>
    <w:p w14:paraId="77C0385B" w14:textId="77777777" w:rsidR="006113A9" w:rsidRDefault="006B6FC4">
      <w:pPr>
        <w:spacing w:line="600" w:lineRule="auto"/>
        <w:ind w:firstLine="720"/>
        <w:contextualSpacing/>
        <w:jc w:val="both"/>
        <w:rPr>
          <w:rFonts w:eastAsia="Times New Roman" w:cs="Times New Roman"/>
          <w:szCs w:val="24"/>
        </w:rPr>
      </w:pPr>
      <w:r>
        <w:rPr>
          <w:rFonts w:eastAsia="Times New Roman"/>
          <w:b/>
          <w:bCs/>
          <w:szCs w:val="24"/>
        </w:rPr>
        <w:t xml:space="preserve">ΠΡΟΕΔΡΕΥΩΝ </w:t>
      </w:r>
      <w:r>
        <w:rPr>
          <w:rFonts w:eastAsia="Times New Roman"/>
          <w:b/>
          <w:bCs/>
          <w:szCs w:val="24"/>
        </w:rPr>
        <w:t>(Μάριος Γεωργιάδης):</w:t>
      </w:r>
      <w:r>
        <w:rPr>
          <w:rFonts w:eastAsia="Times New Roman"/>
          <w:bCs/>
          <w:szCs w:val="24"/>
        </w:rPr>
        <w:t xml:space="preserve"> Ευχαριστούμε τον κ. Ριζούλη</w:t>
      </w:r>
      <w:r w:rsidRPr="002511B9">
        <w:rPr>
          <w:rFonts w:eastAsia="Times New Roman" w:cs="Times New Roman"/>
          <w:szCs w:val="24"/>
        </w:rPr>
        <w:t xml:space="preserve"> και για την οικονομία στο χρόνο</w:t>
      </w:r>
      <w:r>
        <w:rPr>
          <w:rFonts w:eastAsia="Times New Roman" w:cs="Times New Roman"/>
          <w:szCs w:val="24"/>
        </w:rPr>
        <w:t xml:space="preserve">. </w:t>
      </w:r>
    </w:p>
    <w:p w14:paraId="77C0385C"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Κατσιαντώνης από τη Νέα Δημοκρατία για επτά λεπτά.</w:t>
      </w:r>
    </w:p>
    <w:p w14:paraId="77C0385D" w14:textId="77777777" w:rsidR="006113A9" w:rsidRDefault="006B6FC4">
      <w:pPr>
        <w:spacing w:line="600" w:lineRule="auto"/>
        <w:ind w:firstLine="720"/>
        <w:contextualSpacing/>
        <w:jc w:val="both"/>
        <w:rPr>
          <w:rFonts w:eastAsia="Times New Roman" w:cs="Times New Roman"/>
          <w:szCs w:val="24"/>
        </w:rPr>
      </w:pPr>
      <w:r w:rsidRPr="00B84910">
        <w:rPr>
          <w:rFonts w:eastAsia="Times New Roman" w:cs="Times New Roman"/>
          <w:b/>
          <w:szCs w:val="24"/>
        </w:rPr>
        <w:t>ΓΕΩΡΓΙΟΣ ΚΑΤΣΙΑΝΤΩΝΗΣ:</w:t>
      </w:r>
      <w:r>
        <w:rPr>
          <w:rFonts w:eastAsia="Times New Roman" w:cs="Times New Roman"/>
          <w:szCs w:val="24"/>
        </w:rPr>
        <w:t xml:space="preserve"> </w:t>
      </w:r>
      <w:r w:rsidRPr="002511B9">
        <w:rPr>
          <w:rFonts w:eastAsia="Times New Roman" w:cs="Times New Roman"/>
          <w:szCs w:val="24"/>
        </w:rPr>
        <w:t>Ευχαριστώ</w:t>
      </w:r>
      <w:r>
        <w:rPr>
          <w:rFonts w:eastAsia="Times New Roman" w:cs="Times New Roman"/>
          <w:szCs w:val="24"/>
        </w:rPr>
        <w:t>, κύριε Π</w:t>
      </w:r>
      <w:r w:rsidRPr="002511B9">
        <w:rPr>
          <w:rFonts w:eastAsia="Times New Roman" w:cs="Times New Roman"/>
          <w:szCs w:val="24"/>
        </w:rPr>
        <w:t>ρόεδρε</w:t>
      </w:r>
      <w:r>
        <w:rPr>
          <w:rFonts w:eastAsia="Times New Roman" w:cs="Times New Roman"/>
          <w:szCs w:val="24"/>
        </w:rPr>
        <w:t>.</w:t>
      </w:r>
    </w:p>
    <w:p w14:paraId="77C0385E"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Κ</w:t>
      </w:r>
      <w:r w:rsidRPr="002511B9">
        <w:rPr>
          <w:rFonts w:eastAsia="Times New Roman" w:cs="Times New Roman"/>
          <w:szCs w:val="24"/>
        </w:rPr>
        <w:t>υρίες και κύριοι της Κυβέρνησης</w:t>
      </w:r>
      <w:r>
        <w:rPr>
          <w:rFonts w:eastAsia="Times New Roman" w:cs="Times New Roman"/>
          <w:szCs w:val="24"/>
        </w:rPr>
        <w:t>,</w:t>
      </w:r>
      <w:r w:rsidRPr="002511B9">
        <w:rPr>
          <w:rFonts w:eastAsia="Times New Roman" w:cs="Times New Roman"/>
          <w:szCs w:val="24"/>
        </w:rPr>
        <w:t xml:space="preserve"> η σημερινή συνεδρίασ</w:t>
      </w:r>
      <w:r w:rsidRPr="002511B9">
        <w:rPr>
          <w:rFonts w:eastAsia="Times New Roman" w:cs="Times New Roman"/>
          <w:szCs w:val="24"/>
        </w:rPr>
        <w:t>η αποτελ</w:t>
      </w:r>
      <w:r>
        <w:rPr>
          <w:rFonts w:eastAsia="Times New Roman" w:cs="Times New Roman"/>
          <w:szCs w:val="24"/>
        </w:rPr>
        <w:t>εί ίσως</w:t>
      </w:r>
      <w:r w:rsidRPr="002511B9">
        <w:rPr>
          <w:rFonts w:eastAsia="Times New Roman" w:cs="Times New Roman"/>
          <w:szCs w:val="24"/>
        </w:rPr>
        <w:t xml:space="preserve"> μία εκ των μετρημένων στα δάχτυλα από πλευράς ιστορικής</w:t>
      </w:r>
      <w:r>
        <w:rPr>
          <w:rFonts w:eastAsia="Times New Roman" w:cs="Times New Roman"/>
          <w:szCs w:val="24"/>
        </w:rPr>
        <w:t>, διπλωματικής και ε</w:t>
      </w:r>
      <w:r w:rsidRPr="002511B9">
        <w:rPr>
          <w:rFonts w:eastAsia="Times New Roman" w:cs="Times New Roman"/>
          <w:szCs w:val="24"/>
        </w:rPr>
        <w:t>θνικής ταυτόχρονα σημασίας</w:t>
      </w:r>
      <w:r>
        <w:rPr>
          <w:rFonts w:eastAsia="Times New Roman" w:cs="Times New Roman"/>
          <w:szCs w:val="24"/>
        </w:rPr>
        <w:t>. Τις τρεις αυτές</w:t>
      </w:r>
      <w:r w:rsidRPr="002511B9">
        <w:rPr>
          <w:rFonts w:eastAsia="Times New Roman" w:cs="Times New Roman"/>
          <w:szCs w:val="24"/>
        </w:rPr>
        <w:t xml:space="preserve"> ταυτότητες θα τις αναλύσω στην πορεία</w:t>
      </w:r>
      <w:r>
        <w:rPr>
          <w:rFonts w:eastAsia="Times New Roman" w:cs="Times New Roman"/>
          <w:szCs w:val="24"/>
        </w:rPr>
        <w:t>.</w:t>
      </w:r>
    </w:p>
    <w:p w14:paraId="77C0385F"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Πριν απ’ αυτές, όμως, θα ήθελα να ξεκινήσω από μ</w:t>
      </w:r>
      <w:r w:rsidRPr="002511B9">
        <w:rPr>
          <w:rFonts w:eastAsia="Times New Roman" w:cs="Times New Roman"/>
          <w:szCs w:val="24"/>
        </w:rPr>
        <w:t>ία θλιβερή διαπίστωση</w:t>
      </w:r>
      <w:r>
        <w:rPr>
          <w:rFonts w:eastAsia="Times New Roman" w:cs="Times New Roman"/>
          <w:szCs w:val="24"/>
        </w:rPr>
        <w:t>. Α</w:t>
      </w:r>
      <w:r w:rsidRPr="002511B9">
        <w:rPr>
          <w:rFonts w:eastAsia="Times New Roman" w:cs="Times New Roman"/>
          <w:szCs w:val="24"/>
        </w:rPr>
        <w:t>ντί σήμερα</w:t>
      </w:r>
      <w:r w:rsidRPr="002511B9">
        <w:rPr>
          <w:rFonts w:eastAsia="Times New Roman" w:cs="Times New Roman"/>
          <w:szCs w:val="24"/>
        </w:rPr>
        <w:t xml:space="preserve"> να συζητάμε για ένα αποτέλεσμα που θα είχε βγει μέσα από εθνική συνεννόηση</w:t>
      </w:r>
      <w:r>
        <w:rPr>
          <w:rFonts w:eastAsia="Times New Roman" w:cs="Times New Roman"/>
          <w:szCs w:val="24"/>
        </w:rPr>
        <w:t>,</w:t>
      </w:r>
      <w:r w:rsidRPr="002511B9">
        <w:rPr>
          <w:rFonts w:eastAsia="Times New Roman" w:cs="Times New Roman"/>
          <w:szCs w:val="24"/>
        </w:rPr>
        <w:t xml:space="preserve"> συνέργειες και </w:t>
      </w:r>
      <w:r w:rsidRPr="002511B9">
        <w:rPr>
          <w:rFonts w:eastAsia="Times New Roman" w:cs="Times New Roman"/>
          <w:szCs w:val="24"/>
        </w:rPr>
        <w:lastRenderedPageBreak/>
        <w:t>κοινό μέτωπο εξωτερικής πολιτικής</w:t>
      </w:r>
      <w:r>
        <w:rPr>
          <w:rFonts w:eastAsia="Times New Roman" w:cs="Times New Roman"/>
          <w:szCs w:val="24"/>
        </w:rPr>
        <w:t>, δ</w:t>
      </w:r>
      <w:r w:rsidRPr="002511B9">
        <w:rPr>
          <w:rFonts w:eastAsia="Times New Roman" w:cs="Times New Roman"/>
          <w:szCs w:val="24"/>
        </w:rPr>
        <w:t>υστυχώς καλούμαστε να εκθέσουμε και να</w:t>
      </w:r>
      <w:r>
        <w:rPr>
          <w:rFonts w:eastAsia="Times New Roman" w:cs="Times New Roman"/>
          <w:szCs w:val="24"/>
        </w:rPr>
        <w:t xml:space="preserve"> αναλύσουμε τους λόγους που η Κ</w:t>
      </w:r>
      <w:r w:rsidRPr="002511B9">
        <w:rPr>
          <w:rFonts w:eastAsia="Times New Roman" w:cs="Times New Roman"/>
          <w:szCs w:val="24"/>
        </w:rPr>
        <w:t>υβέρνηση αρνήθηκε να ενεργήσει με βάση τα αυτονόητα</w:t>
      </w:r>
      <w:r>
        <w:rPr>
          <w:rFonts w:eastAsia="Times New Roman" w:cs="Times New Roman"/>
          <w:szCs w:val="24"/>
        </w:rPr>
        <w:t xml:space="preserve">. Γιατί </w:t>
      </w:r>
      <w:r>
        <w:rPr>
          <w:rFonts w:eastAsia="Times New Roman" w:cs="Times New Roman"/>
          <w:szCs w:val="24"/>
        </w:rPr>
        <w:t>όταν μ</w:t>
      </w:r>
      <w:r w:rsidRPr="002511B9">
        <w:rPr>
          <w:rFonts w:eastAsia="Times New Roman" w:cs="Times New Roman"/>
          <w:szCs w:val="24"/>
        </w:rPr>
        <w:t>ιλάμε για θέματα ιστορίας</w:t>
      </w:r>
      <w:r>
        <w:rPr>
          <w:rFonts w:eastAsia="Times New Roman" w:cs="Times New Roman"/>
          <w:szCs w:val="24"/>
        </w:rPr>
        <w:t xml:space="preserve"> και</w:t>
      </w:r>
      <w:r w:rsidRPr="002511B9">
        <w:rPr>
          <w:rFonts w:eastAsia="Times New Roman" w:cs="Times New Roman"/>
          <w:szCs w:val="24"/>
        </w:rPr>
        <w:t xml:space="preserve"> πολιτισμού</w:t>
      </w:r>
      <w:r>
        <w:rPr>
          <w:rFonts w:eastAsia="Times New Roman" w:cs="Times New Roman"/>
          <w:szCs w:val="24"/>
        </w:rPr>
        <w:t>,</w:t>
      </w:r>
      <w:r w:rsidRPr="002511B9">
        <w:rPr>
          <w:rFonts w:eastAsia="Times New Roman" w:cs="Times New Roman"/>
          <w:szCs w:val="24"/>
        </w:rPr>
        <w:t xml:space="preserve"> η σύμπλευση ό</w:t>
      </w:r>
      <w:r>
        <w:rPr>
          <w:rFonts w:eastAsia="Times New Roman" w:cs="Times New Roman"/>
          <w:szCs w:val="24"/>
        </w:rPr>
        <w:t>λων των δημοκρατικών πολιτικών δ</w:t>
      </w:r>
      <w:r w:rsidRPr="002511B9">
        <w:rPr>
          <w:rFonts w:eastAsia="Times New Roman" w:cs="Times New Roman"/>
          <w:szCs w:val="24"/>
        </w:rPr>
        <w:t>υνάμεων της χώρας θα έπρεπε να τεκμαίρεται αυτονόητη</w:t>
      </w:r>
      <w:r>
        <w:rPr>
          <w:rFonts w:eastAsia="Times New Roman" w:cs="Times New Roman"/>
          <w:szCs w:val="24"/>
        </w:rPr>
        <w:t>.</w:t>
      </w:r>
    </w:p>
    <w:p w14:paraId="77C03860"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Εσείς, όμως, κύριοι της Κ</w:t>
      </w:r>
      <w:r w:rsidRPr="002511B9">
        <w:rPr>
          <w:rFonts w:eastAsia="Times New Roman" w:cs="Times New Roman"/>
          <w:szCs w:val="24"/>
        </w:rPr>
        <w:t>υβέρνησης αποφασίσατε να ενεργήσετε χωρίς να λάβετε υπ</w:t>
      </w:r>
      <w:r>
        <w:rPr>
          <w:rFonts w:eastAsia="Times New Roman" w:cs="Times New Roman"/>
          <w:szCs w:val="24"/>
        </w:rPr>
        <w:t xml:space="preserve">’ </w:t>
      </w:r>
      <w:r w:rsidRPr="002511B9">
        <w:rPr>
          <w:rFonts w:eastAsia="Times New Roman" w:cs="Times New Roman"/>
          <w:szCs w:val="24"/>
        </w:rPr>
        <w:t>όψ</w:t>
      </w:r>
      <w:r>
        <w:rPr>
          <w:rFonts w:eastAsia="Times New Roman" w:cs="Times New Roman"/>
          <w:szCs w:val="24"/>
        </w:rPr>
        <w:t>ιν</w:t>
      </w:r>
      <w:r w:rsidRPr="002511B9">
        <w:rPr>
          <w:rFonts w:eastAsia="Times New Roman" w:cs="Times New Roman"/>
          <w:szCs w:val="24"/>
        </w:rPr>
        <w:t xml:space="preserve"> όσα προστάζει η ιστορία</w:t>
      </w:r>
      <w:r>
        <w:rPr>
          <w:rFonts w:eastAsia="Times New Roman" w:cs="Times New Roman"/>
          <w:szCs w:val="24"/>
        </w:rPr>
        <w:t>,</w:t>
      </w:r>
      <w:r w:rsidRPr="002511B9">
        <w:rPr>
          <w:rFonts w:eastAsia="Times New Roman" w:cs="Times New Roman"/>
          <w:szCs w:val="24"/>
        </w:rPr>
        <w:t xml:space="preserve"> η εθνική διπλωματία</w:t>
      </w:r>
      <w:r>
        <w:rPr>
          <w:rFonts w:eastAsia="Times New Roman" w:cs="Times New Roman"/>
          <w:szCs w:val="24"/>
        </w:rPr>
        <w:t>,</w:t>
      </w:r>
      <w:r w:rsidRPr="002511B9">
        <w:rPr>
          <w:rFonts w:eastAsia="Times New Roman" w:cs="Times New Roman"/>
          <w:szCs w:val="24"/>
        </w:rPr>
        <w:t xml:space="preserve"> η μοναδικότητα του πολιτισμού της Ελλάδας</w:t>
      </w:r>
      <w:r>
        <w:rPr>
          <w:rFonts w:eastAsia="Times New Roman" w:cs="Times New Roman"/>
          <w:szCs w:val="24"/>
        </w:rPr>
        <w:t>. Γιατί πολύ απλά</w:t>
      </w:r>
      <w:r w:rsidRPr="002511B9">
        <w:rPr>
          <w:rFonts w:eastAsia="Times New Roman" w:cs="Times New Roman"/>
          <w:szCs w:val="24"/>
        </w:rPr>
        <w:t xml:space="preserve"> αυτά τα θέματα δεν είναι θέματα πολιτικής</w:t>
      </w:r>
      <w:r>
        <w:rPr>
          <w:rFonts w:eastAsia="Times New Roman" w:cs="Times New Roman"/>
          <w:szCs w:val="24"/>
        </w:rPr>
        <w:t>,</w:t>
      </w:r>
      <w:r w:rsidRPr="002511B9">
        <w:rPr>
          <w:rFonts w:eastAsia="Times New Roman" w:cs="Times New Roman"/>
          <w:szCs w:val="24"/>
        </w:rPr>
        <w:t xml:space="preserve"> αλλά ιστορίας της Ελλάδας</w:t>
      </w:r>
      <w:r>
        <w:rPr>
          <w:rFonts w:eastAsia="Times New Roman" w:cs="Times New Roman"/>
          <w:szCs w:val="24"/>
        </w:rPr>
        <w:t>,</w:t>
      </w:r>
      <w:r w:rsidRPr="002511B9">
        <w:rPr>
          <w:rFonts w:eastAsia="Times New Roman" w:cs="Times New Roman"/>
          <w:szCs w:val="24"/>
        </w:rPr>
        <w:t xml:space="preserve"> την οποία την </w:t>
      </w:r>
      <w:r>
        <w:rPr>
          <w:rFonts w:eastAsia="Times New Roman" w:cs="Times New Roman"/>
          <w:szCs w:val="24"/>
        </w:rPr>
        <w:t>δια</w:t>
      </w:r>
      <w:r w:rsidRPr="002511B9">
        <w:rPr>
          <w:rFonts w:eastAsia="Times New Roman" w:cs="Times New Roman"/>
          <w:szCs w:val="24"/>
        </w:rPr>
        <w:t xml:space="preserve">χειριστήκατε μόνοι </w:t>
      </w:r>
      <w:r>
        <w:rPr>
          <w:rFonts w:eastAsia="Times New Roman" w:cs="Times New Roman"/>
          <w:szCs w:val="24"/>
        </w:rPr>
        <w:t>σας,</w:t>
      </w:r>
      <w:r w:rsidRPr="002511B9">
        <w:rPr>
          <w:rFonts w:eastAsia="Times New Roman" w:cs="Times New Roman"/>
          <w:szCs w:val="24"/>
        </w:rPr>
        <w:t xml:space="preserve"> διεκδικώντας και επιβάλλοντας κατά το δικό σας τρόπο την αλλαγή της γραμμένης ιστορίας της χώρας μας και του πολιτισμού </w:t>
      </w:r>
      <w:r>
        <w:rPr>
          <w:rFonts w:eastAsia="Times New Roman" w:cs="Times New Roman"/>
          <w:szCs w:val="24"/>
        </w:rPr>
        <w:t>μας.</w:t>
      </w:r>
    </w:p>
    <w:p w14:paraId="77C03861"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Οφείλατε </w:t>
      </w:r>
      <w:r w:rsidRPr="002511B9">
        <w:rPr>
          <w:rFonts w:eastAsia="Times New Roman" w:cs="Times New Roman"/>
          <w:szCs w:val="24"/>
        </w:rPr>
        <w:t>να συμπεριλάβετε σύσσωμη</w:t>
      </w:r>
      <w:r>
        <w:rPr>
          <w:rFonts w:eastAsia="Times New Roman" w:cs="Times New Roman"/>
          <w:szCs w:val="24"/>
        </w:rPr>
        <w:t xml:space="preserve"> την πολιτική ηγεσία του τόπου κ</w:t>
      </w:r>
      <w:r w:rsidRPr="002511B9">
        <w:rPr>
          <w:rFonts w:eastAsia="Times New Roman" w:cs="Times New Roman"/>
          <w:szCs w:val="24"/>
        </w:rPr>
        <w:t>αι βέβαια τους πολίτες της Ελλάδας για να συναποφασίσουμε</w:t>
      </w:r>
      <w:r>
        <w:rPr>
          <w:rFonts w:eastAsia="Times New Roman" w:cs="Times New Roman"/>
          <w:szCs w:val="24"/>
        </w:rPr>
        <w:t>. Ενεργή</w:t>
      </w:r>
      <w:r>
        <w:rPr>
          <w:rFonts w:eastAsia="Times New Roman" w:cs="Times New Roman"/>
          <w:szCs w:val="24"/>
        </w:rPr>
        <w:t>σα</w:t>
      </w:r>
      <w:r w:rsidRPr="002511B9">
        <w:rPr>
          <w:rFonts w:eastAsia="Times New Roman" w:cs="Times New Roman"/>
          <w:szCs w:val="24"/>
        </w:rPr>
        <w:t>τε</w:t>
      </w:r>
      <w:r>
        <w:rPr>
          <w:rFonts w:eastAsia="Times New Roman" w:cs="Times New Roman"/>
          <w:szCs w:val="24"/>
        </w:rPr>
        <w:t>,</w:t>
      </w:r>
      <w:r w:rsidRPr="002511B9">
        <w:rPr>
          <w:rFonts w:eastAsia="Times New Roman" w:cs="Times New Roman"/>
          <w:szCs w:val="24"/>
        </w:rPr>
        <w:t xml:space="preserve"> </w:t>
      </w:r>
      <w:r>
        <w:rPr>
          <w:rFonts w:eastAsia="Times New Roman" w:cs="Times New Roman"/>
          <w:szCs w:val="24"/>
        </w:rPr>
        <w:t>όμως,</w:t>
      </w:r>
      <w:r w:rsidRPr="002511B9">
        <w:rPr>
          <w:rFonts w:eastAsia="Times New Roman" w:cs="Times New Roman"/>
          <w:szCs w:val="24"/>
        </w:rPr>
        <w:t xml:space="preserve"> </w:t>
      </w:r>
      <w:r>
        <w:rPr>
          <w:rFonts w:eastAsia="Times New Roman" w:cs="Times New Roman"/>
          <w:szCs w:val="24"/>
        </w:rPr>
        <w:t>γνωρίζοντας</w:t>
      </w:r>
      <w:r w:rsidRPr="002511B9">
        <w:rPr>
          <w:rFonts w:eastAsia="Times New Roman" w:cs="Times New Roman"/>
          <w:szCs w:val="24"/>
        </w:rPr>
        <w:t xml:space="preserve"> ότι δεν υπήρχε κοινωνική αποδοχή για μία τέτοια απόφαση</w:t>
      </w:r>
      <w:r>
        <w:rPr>
          <w:rFonts w:eastAsia="Times New Roman" w:cs="Times New Roman"/>
          <w:szCs w:val="24"/>
        </w:rPr>
        <w:t>. Και το γνω</w:t>
      </w:r>
      <w:r>
        <w:rPr>
          <w:rFonts w:eastAsia="Times New Roman" w:cs="Times New Roman"/>
          <w:szCs w:val="24"/>
        </w:rPr>
        <w:lastRenderedPageBreak/>
        <w:t>ρίζατε πολύ καλά αυτό</w:t>
      </w:r>
      <w:r w:rsidRPr="002511B9">
        <w:rPr>
          <w:rFonts w:eastAsia="Times New Roman" w:cs="Times New Roman"/>
          <w:szCs w:val="24"/>
        </w:rPr>
        <w:t xml:space="preserve"> και μάλιστα προτιμήσατε να προχωρήσετε χωρίς τη σύμφωνη γνώμη τόσο του συνόλου του πολιτικού κόσμου της χώρας όσο και γενικότερα της ελληνικής </w:t>
      </w:r>
      <w:r w:rsidRPr="002511B9">
        <w:rPr>
          <w:rFonts w:eastAsia="Times New Roman" w:cs="Times New Roman"/>
          <w:szCs w:val="24"/>
        </w:rPr>
        <w:t>κοινωνίας</w:t>
      </w:r>
      <w:r>
        <w:rPr>
          <w:rFonts w:eastAsia="Times New Roman" w:cs="Times New Roman"/>
          <w:szCs w:val="24"/>
        </w:rPr>
        <w:t>.</w:t>
      </w:r>
    </w:p>
    <w:p w14:paraId="77C03862"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Θα σας πω </w:t>
      </w:r>
      <w:r w:rsidRPr="002511B9">
        <w:rPr>
          <w:rFonts w:eastAsia="Times New Roman" w:cs="Times New Roman"/>
          <w:szCs w:val="24"/>
        </w:rPr>
        <w:t>αυτό που εισπράττω ανεξαιρέτως από τους απανταχού Έλληνες</w:t>
      </w:r>
      <w:r>
        <w:rPr>
          <w:rFonts w:eastAsia="Times New Roman" w:cs="Times New Roman"/>
          <w:szCs w:val="24"/>
        </w:rPr>
        <w:t>.</w:t>
      </w:r>
      <w:r w:rsidRPr="002511B9">
        <w:rPr>
          <w:rFonts w:eastAsia="Times New Roman" w:cs="Times New Roman"/>
          <w:szCs w:val="24"/>
        </w:rPr>
        <w:t xml:space="preserve"> Γιατ</w:t>
      </w:r>
      <w:r>
        <w:rPr>
          <w:rFonts w:eastAsia="Times New Roman" w:cs="Times New Roman"/>
          <w:szCs w:val="24"/>
        </w:rPr>
        <w:t>ί και οι Έλληνες της διασποράς, μ</w:t>
      </w:r>
      <w:r w:rsidRPr="002511B9">
        <w:rPr>
          <w:rFonts w:eastAsia="Times New Roman" w:cs="Times New Roman"/>
          <w:szCs w:val="24"/>
        </w:rPr>
        <w:t>ου μεταφέρουν ακριβώς τα ίδια συναισθήματα και</w:t>
      </w:r>
      <w:r>
        <w:rPr>
          <w:rFonts w:eastAsia="Times New Roman" w:cs="Times New Roman"/>
          <w:szCs w:val="24"/>
        </w:rPr>
        <w:t xml:space="preserve"> την</w:t>
      </w:r>
      <w:r w:rsidRPr="002511B9">
        <w:rPr>
          <w:rFonts w:eastAsia="Times New Roman" w:cs="Times New Roman"/>
          <w:szCs w:val="24"/>
        </w:rPr>
        <w:t xml:space="preserve"> απογοήτευση από την όλη στάση </w:t>
      </w:r>
      <w:r>
        <w:rPr>
          <w:rFonts w:eastAsia="Times New Roman" w:cs="Times New Roman"/>
          <w:szCs w:val="24"/>
        </w:rPr>
        <w:t>σας. Κ</w:t>
      </w:r>
      <w:r w:rsidRPr="002511B9">
        <w:rPr>
          <w:rFonts w:eastAsia="Times New Roman" w:cs="Times New Roman"/>
          <w:szCs w:val="24"/>
        </w:rPr>
        <w:t>αι για να το αποτυπώσω</w:t>
      </w:r>
      <w:r>
        <w:rPr>
          <w:rFonts w:eastAsia="Times New Roman" w:cs="Times New Roman"/>
          <w:szCs w:val="24"/>
        </w:rPr>
        <w:t>,</w:t>
      </w:r>
      <w:r w:rsidRPr="002511B9">
        <w:rPr>
          <w:rFonts w:eastAsia="Times New Roman" w:cs="Times New Roman"/>
          <w:szCs w:val="24"/>
        </w:rPr>
        <w:t xml:space="preserve"> θα χρησιμοποιήσω τα λόγια εν</w:t>
      </w:r>
      <w:r w:rsidRPr="002511B9">
        <w:rPr>
          <w:rFonts w:eastAsia="Times New Roman" w:cs="Times New Roman"/>
          <w:szCs w:val="24"/>
        </w:rPr>
        <w:t>ός Έλληνα ιστορικού και διεθνολόγου με ιδιαίτερη εξειδίκευση στο βαλκανικό χώρο</w:t>
      </w:r>
      <w:r>
        <w:rPr>
          <w:rFonts w:eastAsia="Times New Roman" w:cs="Times New Roman"/>
          <w:szCs w:val="24"/>
        </w:rPr>
        <w:t>, του Ευαγγέλου Κ</w:t>
      </w:r>
      <w:r w:rsidRPr="002511B9">
        <w:rPr>
          <w:rFonts w:eastAsia="Times New Roman" w:cs="Times New Roman"/>
          <w:szCs w:val="24"/>
        </w:rPr>
        <w:t>ωφού</w:t>
      </w:r>
      <w:r>
        <w:rPr>
          <w:rFonts w:eastAsia="Times New Roman" w:cs="Times New Roman"/>
          <w:szCs w:val="24"/>
        </w:rPr>
        <w:t>.</w:t>
      </w:r>
      <w:r w:rsidRPr="002511B9">
        <w:rPr>
          <w:rFonts w:eastAsia="Times New Roman" w:cs="Times New Roman"/>
          <w:szCs w:val="24"/>
        </w:rPr>
        <w:t xml:space="preserve"> </w:t>
      </w:r>
      <w:r>
        <w:rPr>
          <w:rFonts w:eastAsia="Times New Roman" w:cs="Times New Roman"/>
          <w:szCs w:val="24"/>
        </w:rPr>
        <w:t>Θ</w:t>
      </w:r>
      <w:r w:rsidRPr="002511B9">
        <w:rPr>
          <w:rFonts w:eastAsia="Times New Roman" w:cs="Times New Roman"/>
          <w:szCs w:val="24"/>
        </w:rPr>
        <w:t xml:space="preserve">α σας το διαβάσω ακριβώς όπως το έχει διατυπώσει ο </w:t>
      </w:r>
      <w:r>
        <w:rPr>
          <w:rFonts w:eastAsia="Times New Roman" w:cs="Times New Roman"/>
          <w:szCs w:val="24"/>
        </w:rPr>
        <w:t>ίδιος: «Είναι</w:t>
      </w:r>
      <w:r w:rsidRPr="002511B9">
        <w:rPr>
          <w:rFonts w:eastAsia="Times New Roman" w:cs="Times New Roman"/>
          <w:szCs w:val="24"/>
        </w:rPr>
        <w:t xml:space="preserve"> σαν ένας κλέφτης να μπαίνει στο σπίτι μου και να μου κλέβει</w:t>
      </w:r>
      <w:r>
        <w:rPr>
          <w:rFonts w:eastAsia="Times New Roman" w:cs="Times New Roman"/>
          <w:szCs w:val="24"/>
        </w:rPr>
        <w:t xml:space="preserve"> τα πιο πολύτιμα κοσμήματά μο</w:t>
      </w:r>
      <w:r>
        <w:rPr>
          <w:rFonts w:eastAsia="Times New Roman" w:cs="Times New Roman"/>
          <w:szCs w:val="24"/>
        </w:rPr>
        <w:t>υ,</w:t>
      </w:r>
      <w:r w:rsidRPr="002511B9">
        <w:rPr>
          <w:rFonts w:eastAsia="Times New Roman" w:cs="Times New Roman"/>
          <w:szCs w:val="24"/>
        </w:rPr>
        <w:t xml:space="preserve"> την ιστορία μου</w:t>
      </w:r>
      <w:r>
        <w:rPr>
          <w:rFonts w:eastAsia="Times New Roman" w:cs="Times New Roman"/>
          <w:szCs w:val="24"/>
        </w:rPr>
        <w:t>,</w:t>
      </w:r>
      <w:r w:rsidRPr="002511B9">
        <w:rPr>
          <w:rFonts w:eastAsia="Times New Roman" w:cs="Times New Roman"/>
          <w:szCs w:val="24"/>
        </w:rPr>
        <w:t xml:space="preserve"> τον πολιτισμό μου</w:t>
      </w:r>
      <w:r>
        <w:rPr>
          <w:rFonts w:eastAsia="Times New Roman" w:cs="Times New Roman"/>
          <w:szCs w:val="24"/>
        </w:rPr>
        <w:t>,</w:t>
      </w:r>
      <w:r w:rsidRPr="002511B9">
        <w:rPr>
          <w:rFonts w:eastAsia="Times New Roman" w:cs="Times New Roman"/>
          <w:szCs w:val="24"/>
        </w:rPr>
        <w:t xml:space="preserve"> την ταυτότητά μου</w:t>
      </w:r>
      <w:r>
        <w:rPr>
          <w:rFonts w:eastAsia="Times New Roman" w:cs="Times New Roman"/>
          <w:szCs w:val="24"/>
        </w:rPr>
        <w:t xml:space="preserve">». </w:t>
      </w:r>
    </w:p>
    <w:p w14:paraId="77C03863"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Γιατί, κύριοι της</w:t>
      </w:r>
      <w:r w:rsidRPr="002511B9">
        <w:rPr>
          <w:rFonts w:eastAsia="Times New Roman" w:cs="Times New Roman"/>
          <w:szCs w:val="24"/>
        </w:rPr>
        <w:t xml:space="preserve"> </w:t>
      </w:r>
      <w:r>
        <w:rPr>
          <w:rFonts w:eastAsia="Times New Roman" w:cs="Times New Roman"/>
          <w:szCs w:val="24"/>
        </w:rPr>
        <w:t>Κ</w:t>
      </w:r>
      <w:r w:rsidRPr="002511B9">
        <w:rPr>
          <w:rFonts w:eastAsia="Times New Roman" w:cs="Times New Roman"/>
          <w:szCs w:val="24"/>
        </w:rPr>
        <w:t>υβέρνησης</w:t>
      </w:r>
      <w:r>
        <w:rPr>
          <w:rFonts w:eastAsia="Times New Roman" w:cs="Times New Roman"/>
          <w:szCs w:val="24"/>
        </w:rPr>
        <w:t>,</w:t>
      </w:r>
      <w:r w:rsidRPr="002511B9">
        <w:rPr>
          <w:rFonts w:eastAsia="Times New Roman" w:cs="Times New Roman"/>
          <w:szCs w:val="24"/>
        </w:rPr>
        <w:t xml:space="preserve"> πολύ απλά</w:t>
      </w:r>
      <w:r>
        <w:rPr>
          <w:rFonts w:eastAsia="Times New Roman" w:cs="Times New Roman"/>
          <w:szCs w:val="24"/>
        </w:rPr>
        <w:t>, αφήνετε στους κ</w:t>
      </w:r>
      <w:r w:rsidRPr="002511B9">
        <w:rPr>
          <w:rFonts w:eastAsia="Times New Roman" w:cs="Times New Roman"/>
          <w:szCs w:val="24"/>
        </w:rPr>
        <w:t xml:space="preserve">ατά τα άλλα </w:t>
      </w:r>
      <w:r>
        <w:rPr>
          <w:rFonts w:eastAsia="Times New Roman" w:cs="Times New Roman"/>
          <w:szCs w:val="24"/>
        </w:rPr>
        <w:t>«</w:t>
      </w:r>
      <w:r w:rsidRPr="002511B9">
        <w:rPr>
          <w:rFonts w:eastAsia="Times New Roman" w:cs="Times New Roman"/>
          <w:szCs w:val="24"/>
        </w:rPr>
        <w:t>φίλους</w:t>
      </w:r>
      <w:r>
        <w:rPr>
          <w:rFonts w:eastAsia="Times New Roman" w:cs="Times New Roman"/>
          <w:szCs w:val="24"/>
        </w:rPr>
        <w:t>»</w:t>
      </w:r>
      <w:r w:rsidRPr="002511B9">
        <w:rPr>
          <w:rFonts w:eastAsia="Times New Roman" w:cs="Times New Roman"/>
          <w:szCs w:val="24"/>
        </w:rPr>
        <w:t xml:space="preserve"> γείτονες να πάρουν μέσα από τα χέρια μας οτιδήποτε χαρακτηρίζει την ιστορία</w:t>
      </w:r>
      <w:r>
        <w:rPr>
          <w:rFonts w:eastAsia="Times New Roman" w:cs="Times New Roman"/>
          <w:szCs w:val="24"/>
        </w:rPr>
        <w:t>,</w:t>
      </w:r>
      <w:r w:rsidRPr="002511B9">
        <w:rPr>
          <w:rFonts w:eastAsia="Times New Roman" w:cs="Times New Roman"/>
          <w:szCs w:val="24"/>
        </w:rPr>
        <w:t xml:space="preserve"> τον πολιτισμό</w:t>
      </w:r>
      <w:r>
        <w:rPr>
          <w:rFonts w:eastAsia="Times New Roman" w:cs="Times New Roman"/>
          <w:szCs w:val="24"/>
        </w:rPr>
        <w:t>,</w:t>
      </w:r>
      <w:r w:rsidRPr="002511B9">
        <w:rPr>
          <w:rFonts w:eastAsia="Times New Roman" w:cs="Times New Roman"/>
          <w:szCs w:val="24"/>
        </w:rPr>
        <w:t xml:space="preserve"> και την ταυτότητα της Ελλάδ</w:t>
      </w:r>
      <w:r w:rsidRPr="002511B9">
        <w:rPr>
          <w:rFonts w:eastAsia="Times New Roman" w:cs="Times New Roman"/>
          <w:szCs w:val="24"/>
        </w:rPr>
        <w:t>ας σε σχέση με τη Μακεδονία</w:t>
      </w:r>
      <w:r>
        <w:rPr>
          <w:rFonts w:eastAsia="Times New Roman" w:cs="Times New Roman"/>
          <w:szCs w:val="24"/>
        </w:rPr>
        <w:t>, όπως για παράδειγμα το όνομα, την εθνικότητα,</w:t>
      </w:r>
      <w:r w:rsidRPr="002511B9">
        <w:rPr>
          <w:rFonts w:eastAsia="Times New Roman" w:cs="Times New Roman"/>
          <w:szCs w:val="24"/>
        </w:rPr>
        <w:t xml:space="preserve"> τη γλώσσα</w:t>
      </w:r>
      <w:r>
        <w:rPr>
          <w:rFonts w:eastAsia="Times New Roman" w:cs="Times New Roman"/>
          <w:szCs w:val="24"/>
        </w:rPr>
        <w:t>,</w:t>
      </w:r>
      <w:r w:rsidRPr="002511B9">
        <w:rPr>
          <w:rFonts w:eastAsia="Times New Roman" w:cs="Times New Roman"/>
          <w:szCs w:val="24"/>
        </w:rPr>
        <w:t xml:space="preserve"> την είσοδο </w:t>
      </w:r>
      <w:r w:rsidRPr="002511B9">
        <w:rPr>
          <w:rFonts w:eastAsia="Times New Roman" w:cs="Times New Roman"/>
          <w:szCs w:val="24"/>
        </w:rPr>
        <w:lastRenderedPageBreak/>
        <w:t>στο</w:t>
      </w:r>
      <w:r>
        <w:rPr>
          <w:rFonts w:eastAsia="Times New Roman" w:cs="Times New Roman"/>
          <w:szCs w:val="24"/>
        </w:rPr>
        <w:t xml:space="preserve"> ΝΑΤΟ και </w:t>
      </w:r>
      <w:r w:rsidRPr="002511B9">
        <w:rPr>
          <w:rFonts w:eastAsia="Times New Roman" w:cs="Times New Roman"/>
          <w:szCs w:val="24"/>
        </w:rPr>
        <w:t>την Ευρωπαϊκή Ένωση</w:t>
      </w:r>
      <w:r>
        <w:rPr>
          <w:rFonts w:eastAsia="Times New Roman" w:cs="Times New Roman"/>
          <w:szCs w:val="24"/>
        </w:rPr>
        <w:t>,</w:t>
      </w:r>
      <w:r w:rsidRPr="002511B9">
        <w:rPr>
          <w:rFonts w:eastAsia="Times New Roman" w:cs="Times New Roman"/>
          <w:szCs w:val="24"/>
        </w:rPr>
        <w:t xml:space="preserve"> τα εμπορικά σήματα</w:t>
      </w:r>
      <w:r>
        <w:rPr>
          <w:rFonts w:eastAsia="Times New Roman" w:cs="Times New Roman"/>
          <w:szCs w:val="24"/>
        </w:rPr>
        <w:t>,</w:t>
      </w:r>
      <w:r w:rsidRPr="002511B9">
        <w:rPr>
          <w:rFonts w:eastAsia="Times New Roman" w:cs="Times New Roman"/>
          <w:szCs w:val="24"/>
        </w:rPr>
        <w:t xml:space="preserve"> διεθνή σήματα</w:t>
      </w:r>
      <w:r>
        <w:rPr>
          <w:rFonts w:eastAsia="Times New Roman" w:cs="Times New Roman"/>
          <w:szCs w:val="24"/>
        </w:rPr>
        <w:t>, πρόσβαση</w:t>
      </w:r>
      <w:r w:rsidRPr="002511B9">
        <w:rPr>
          <w:rFonts w:eastAsia="Times New Roman" w:cs="Times New Roman"/>
          <w:szCs w:val="24"/>
        </w:rPr>
        <w:t xml:space="preserve"> σε λιμάνια</w:t>
      </w:r>
      <w:r>
        <w:rPr>
          <w:rFonts w:eastAsia="Times New Roman" w:cs="Times New Roman"/>
          <w:szCs w:val="24"/>
        </w:rPr>
        <w:t>,</w:t>
      </w:r>
      <w:r w:rsidRPr="002511B9">
        <w:rPr>
          <w:rFonts w:eastAsia="Times New Roman" w:cs="Times New Roman"/>
          <w:szCs w:val="24"/>
        </w:rPr>
        <w:t xml:space="preserve"> αεροδρόμια </w:t>
      </w:r>
      <w:r>
        <w:rPr>
          <w:rFonts w:eastAsia="Times New Roman" w:cs="Times New Roman"/>
          <w:szCs w:val="24"/>
        </w:rPr>
        <w:t>κ.λπ.</w:t>
      </w:r>
      <w:r>
        <w:rPr>
          <w:rFonts w:eastAsia="Times New Roman" w:cs="Times New Roman"/>
          <w:szCs w:val="24"/>
        </w:rPr>
        <w:t>.</w:t>
      </w:r>
      <w:r>
        <w:rPr>
          <w:rFonts w:eastAsia="Times New Roman" w:cs="Times New Roman"/>
          <w:szCs w:val="24"/>
        </w:rPr>
        <w:t xml:space="preserve"> Και το βασικότερο είναι</w:t>
      </w:r>
      <w:r w:rsidRPr="002511B9">
        <w:rPr>
          <w:rFonts w:eastAsia="Times New Roman" w:cs="Times New Roman"/>
          <w:szCs w:val="24"/>
        </w:rPr>
        <w:t xml:space="preserve"> </w:t>
      </w:r>
      <w:r>
        <w:rPr>
          <w:rFonts w:eastAsia="Times New Roman" w:cs="Times New Roman"/>
          <w:szCs w:val="24"/>
        </w:rPr>
        <w:t xml:space="preserve">ο </w:t>
      </w:r>
      <w:r w:rsidRPr="002511B9">
        <w:rPr>
          <w:rFonts w:eastAsia="Times New Roman" w:cs="Times New Roman"/>
          <w:szCs w:val="24"/>
        </w:rPr>
        <w:t>χαρακτηρισμό</w:t>
      </w:r>
      <w:r>
        <w:rPr>
          <w:rFonts w:eastAsia="Times New Roman" w:cs="Times New Roman"/>
          <w:szCs w:val="24"/>
        </w:rPr>
        <w:t>ς</w:t>
      </w:r>
      <w:r w:rsidRPr="002511B9">
        <w:rPr>
          <w:rFonts w:eastAsia="Times New Roman" w:cs="Times New Roman"/>
          <w:szCs w:val="24"/>
        </w:rPr>
        <w:t xml:space="preserve"> </w:t>
      </w:r>
      <w:r>
        <w:rPr>
          <w:rFonts w:eastAsia="Times New Roman" w:cs="Times New Roman"/>
          <w:szCs w:val="24"/>
        </w:rPr>
        <w:t>«Μακεδών»</w:t>
      </w:r>
      <w:r w:rsidRPr="002511B9">
        <w:rPr>
          <w:rFonts w:eastAsia="Times New Roman" w:cs="Times New Roman"/>
          <w:szCs w:val="24"/>
        </w:rPr>
        <w:t xml:space="preserve"> </w:t>
      </w:r>
      <w:r>
        <w:rPr>
          <w:rFonts w:eastAsia="Times New Roman" w:cs="Times New Roman"/>
          <w:szCs w:val="24"/>
        </w:rPr>
        <w:t>για</w:t>
      </w:r>
      <w:r w:rsidRPr="002511B9">
        <w:rPr>
          <w:rFonts w:eastAsia="Times New Roman" w:cs="Times New Roman"/>
          <w:szCs w:val="24"/>
        </w:rPr>
        <w:t xml:space="preserve"> εκείνους με την ταυτόχρονη απαγόρευση στους κατοίκους της μιας και μοναδικής Μακεδονίας μας να ονομάζονται </w:t>
      </w:r>
      <w:r>
        <w:rPr>
          <w:rFonts w:eastAsia="Times New Roman" w:cs="Times New Roman"/>
          <w:szCs w:val="24"/>
        </w:rPr>
        <w:t>«</w:t>
      </w:r>
      <w:r w:rsidRPr="002511B9">
        <w:rPr>
          <w:rFonts w:eastAsia="Times New Roman" w:cs="Times New Roman"/>
          <w:szCs w:val="24"/>
        </w:rPr>
        <w:t>Μακεδόνες</w:t>
      </w:r>
      <w:r>
        <w:rPr>
          <w:rFonts w:eastAsia="Times New Roman" w:cs="Times New Roman"/>
          <w:szCs w:val="24"/>
        </w:rPr>
        <w:t>».</w:t>
      </w:r>
      <w:r w:rsidRPr="002511B9">
        <w:rPr>
          <w:rFonts w:eastAsia="Times New Roman" w:cs="Times New Roman"/>
          <w:szCs w:val="24"/>
        </w:rPr>
        <w:t xml:space="preserve"> </w:t>
      </w:r>
    </w:p>
    <w:p w14:paraId="77C03864"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Έτσι </w:t>
      </w:r>
      <w:r w:rsidRPr="002511B9">
        <w:rPr>
          <w:rFonts w:eastAsia="Times New Roman" w:cs="Times New Roman"/>
          <w:szCs w:val="24"/>
        </w:rPr>
        <w:t>ακριβώς αισθανόμαστε όλοι μας σήμερα</w:t>
      </w:r>
      <w:r>
        <w:rPr>
          <w:rFonts w:eastAsia="Times New Roman" w:cs="Times New Roman"/>
          <w:szCs w:val="24"/>
        </w:rPr>
        <w:t>. Έτσι αισθάνονται όλοι ό</w:t>
      </w:r>
      <w:r w:rsidRPr="002511B9">
        <w:rPr>
          <w:rFonts w:eastAsia="Times New Roman" w:cs="Times New Roman"/>
          <w:szCs w:val="24"/>
        </w:rPr>
        <w:t>σοι γνωρίζουν κα</w:t>
      </w:r>
      <w:r>
        <w:rPr>
          <w:rFonts w:eastAsia="Times New Roman" w:cs="Times New Roman"/>
          <w:szCs w:val="24"/>
        </w:rPr>
        <w:t>ι αναγνωρίζουν την πολιτισμική τ</w:t>
      </w:r>
      <w:r w:rsidRPr="002511B9">
        <w:rPr>
          <w:rFonts w:eastAsia="Times New Roman" w:cs="Times New Roman"/>
          <w:szCs w:val="24"/>
        </w:rPr>
        <w:t>αυτότητα της Ελλά</w:t>
      </w:r>
      <w:r w:rsidRPr="002511B9">
        <w:rPr>
          <w:rFonts w:eastAsia="Times New Roman" w:cs="Times New Roman"/>
          <w:szCs w:val="24"/>
        </w:rPr>
        <w:t>δας</w:t>
      </w:r>
      <w:r>
        <w:rPr>
          <w:rFonts w:eastAsia="Times New Roman" w:cs="Times New Roman"/>
          <w:szCs w:val="24"/>
        </w:rPr>
        <w:t>, σαν κά</w:t>
      </w:r>
      <w:r w:rsidRPr="002511B9">
        <w:rPr>
          <w:rFonts w:eastAsia="Times New Roman" w:cs="Times New Roman"/>
          <w:szCs w:val="24"/>
        </w:rPr>
        <w:t>ποιος</w:t>
      </w:r>
      <w:r>
        <w:rPr>
          <w:rFonts w:eastAsia="Times New Roman" w:cs="Times New Roman"/>
          <w:szCs w:val="24"/>
        </w:rPr>
        <w:t>, δηλαδή,</w:t>
      </w:r>
      <w:r w:rsidRPr="002511B9">
        <w:rPr>
          <w:rFonts w:eastAsia="Times New Roman" w:cs="Times New Roman"/>
          <w:szCs w:val="24"/>
        </w:rPr>
        <w:t xml:space="preserve"> να μας κλέβει την ιστορία και τον πολιτισμό </w:t>
      </w:r>
      <w:r>
        <w:rPr>
          <w:rFonts w:eastAsia="Times New Roman" w:cs="Times New Roman"/>
          <w:szCs w:val="24"/>
        </w:rPr>
        <w:t>μας.</w:t>
      </w:r>
      <w:r w:rsidRPr="002511B9">
        <w:rPr>
          <w:rFonts w:eastAsia="Times New Roman" w:cs="Times New Roman"/>
          <w:szCs w:val="24"/>
        </w:rPr>
        <w:t xml:space="preserve"> </w:t>
      </w:r>
    </w:p>
    <w:p w14:paraId="77C03865"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Ξ</w:t>
      </w:r>
      <w:r w:rsidRPr="002511B9">
        <w:rPr>
          <w:rFonts w:eastAsia="Times New Roman" w:cs="Times New Roman"/>
          <w:szCs w:val="24"/>
        </w:rPr>
        <w:t>έρατε ευθύς εξαρχής ότι δεν ήταν δικά σας τα χωράφια να ανακατευτείτε μόνοι σας για την εξεύρεση λύσης στο συγκεκριμένο ζήτημα</w:t>
      </w:r>
      <w:r>
        <w:rPr>
          <w:rFonts w:eastAsia="Times New Roman" w:cs="Times New Roman"/>
          <w:szCs w:val="24"/>
        </w:rPr>
        <w:t>. Γνωρίζατε ότι αυτό ε</w:t>
      </w:r>
      <w:r w:rsidRPr="002511B9">
        <w:rPr>
          <w:rFonts w:eastAsia="Times New Roman" w:cs="Times New Roman"/>
          <w:szCs w:val="24"/>
        </w:rPr>
        <w:t>ιδικά το θέμα αφορά όλους όσους</w:t>
      </w:r>
      <w:r w:rsidRPr="002511B9">
        <w:rPr>
          <w:rFonts w:eastAsia="Times New Roman" w:cs="Times New Roman"/>
          <w:szCs w:val="24"/>
        </w:rPr>
        <w:t xml:space="preserve"> μιλούν έστω και μία ελληνική λέξη</w:t>
      </w:r>
      <w:r>
        <w:rPr>
          <w:rFonts w:eastAsia="Times New Roman" w:cs="Times New Roman"/>
          <w:szCs w:val="24"/>
        </w:rPr>
        <w:t>,</w:t>
      </w:r>
      <w:r w:rsidRPr="002511B9">
        <w:rPr>
          <w:rFonts w:eastAsia="Times New Roman" w:cs="Times New Roman"/>
          <w:szCs w:val="24"/>
        </w:rPr>
        <w:t xml:space="preserve"> όλους όσους έχουν διαβάσει ελληνική ιστορία και πολιτισμό και όχι μόνον τους Έλληνες που κατοικούν στη χώρα </w:t>
      </w:r>
      <w:r>
        <w:rPr>
          <w:rFonts w:eastAsia="Times New Roman" w:cs="Times New Roman"/>
          <w:szCs w:val="24"/>
        </w:rPr>
        <w:t>μας. Και αντί έστω</w:t>
      </w:r>
      <w:r w:rsidRPr="002511B9">
        <w:rPr>
          <w:rFonts w:eastAsia="Times New Roman" w:cs="Times New Roman"/>
          <w:szCs w:val="24"/>
        </w:rPr>
        <w:t xml:space="preserve"> </w:t>
      </w:r>
      <w:r>
        <w:rPr>
          <w:rFonts w:eastAsia="Times New Roman" w:cs="Times New Roman"/>
          <w:szCs w:val="24"/>
        </w:rPr>
        <w:t>από διπλωματικής πλευράς ν</w:t>
      </w:r>
      <w:r w:rsidRPr="002511B9">
        <w:rPr>
          <w:rFonts w:eastAsia="Times New Roman" w:cs="Times New Roman"/>
          <w:szCs w:val="24"/>
        </w:rPr>
        <w:t xml:space="preserve">α </w:t>
      </w:r>
      <w:r>
        <w:rPr>
          <w:rFonts w:eastAsia="Times New Roman" w:cs="Times New Roman"/>
          <w:szCs w:val="24"/>
        </w:rPr>
        <w:t>βλέπατε κοινωνικά τ</w:t>
      </w:r>
      <w:r w:rsidRPr="002511B9">
        <w:rPr>
          <w:rFonts w:eastAsia="Times New Roman" w:cs="Times New Roman"/>
          <w:szCs w:val="24"/>
        </w:rPr>
        <w:t>ο ζήτημα</w:t>
      </w:r>
      <w:r>
        <w:rPr>
          <w:rFonts w:eastAsia="Times New Roman" w:cs="Times New Roman"/>
          <w:szCs w:val="24"/>
        </w:rPr>
        <w:t>,</w:t>
      </w:r>
      <w:r w:rsidRPr="002511B9">
        <w:rPr>
          <w:rFonts w:eastAsia="Times New Roman" w:cs="Times New Roman"/>
          <w:szCs w:val="24"/>
        </w:rPr>
        <w:t xml:space="preserve"> εσείς αρνηθήκατε και </w:t>
      </w:r>
      <w:r>
        <w:rPr>
          <w:rFonts w:eastAsia="Times New Roman" w:cs="Times New Roman"/>
          <w:szCs w:val="24"/>
        </w:rPr>
        <w:t>αδιαφορήσατε στ</w:t>
      </w:r>
      <w:r>
        <w:rPr>
          <w:rFonts w:eastAsia="Times New Roman" w:cs="Times New Roman"/>
          <w:szCs w:val="24"/>
        </w:rPr>
        <w:t>ο κάλεσμα τόσο των πολιτικών δ</w:t>
      </w:r>
      <w:r w:rsidRPr="002511B9">
        <w:rPr>
          <w:rFonts w:eastAsia="Times New Roman" w:cs="Times New Roman"/>
          <w:szCs w:val="24"/>
        </w:rPr>
        <w:t>υνάμεων της χώρας</w:t>
      </w:r>
      <w:r>
        <w:rPr>
          <w:rFonts w:eastAsia="Times New Roman" w:cs="Times New Roman"/>
          <w:szCs w:val="24"/>
        </w:rPr>
        <w:t>,</w:t>
      </w:r>
      <w:r w:rsidRPr="002511B9">
        <w:rPr>
          <w:rFonts w:eastAsia="Times New Roman" w:cs="Times New Roman"/>
          <w:szCs w:val="24"/>
        </w:rPr>
        <w:t xml:space="preserve"> όσο και της ευρείας κοινής γνώμης και πορευτήκα</w:t>
      </w:r>
      <w:r>
        <w:rPr>
          <w:rFonts w:eastAsia="Times New Roman" w:cs="Times New Roman"/>
          <w:szCs w:val="24"/>
        </w:rPr>
        <w:t xml:space="preserve">τε </w:t>
      </w:r>
      <w:r w:rsidRPr="002511B9">
        <w:rPr>
          <w:rFonts w:eastAsia="Times New Roman" w:cs="Times New Roman"/>
          <w:szCs w:val="24"/>
        </w:rPr>
        <w:t xml:space="preserve">βέβαια μόνοι </w:t>
      </w:r>
      <w:r>
        <w:rPr>
          <w:rFonts w:eastAsia="Times New Roman" w:cs="Times New Roman"/>
          <w:szCs w:val="24"/>
        </w:rPr>
        <w:t>σας.</w:t>
      </w:r>
    </w:p>
    <w:p w14:paraId="77C03866"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Σ</w:t>
      </w:r>
      <w:r w:rsidRPr="002511B9">
        <w:rPr>
          <w:rFonts w:eastAsia="Times New Roman" w:cs="Times New Roman"/>
          <w:szCs w:val="24"/>
        </w:rPr>
        <w:t>ε αυτό το σημεί</w:t>
      </w:r>
      <w:r>
        <w:rPr>
          <w:rFonts w:eastAsia="Times New Roman" w:cs="Times New Roman"/>
          <w:szCs w:val="24"/>
        </w:rPr>
        <w:t xml:space="preserve">ο θα χρησιμοποιήσω ένα απόφθεγμα </w:t>
      </w:r>
      <w:r w:rsidRPr="002511B9">
        <w:rPr>
          <w:rFonts w:eastAsia="Times New Roman" w:cs="Times New Roman"/>
          <w:szCs w:val="24"/>
        </w:rPr>
        <w:t>του Νίκου Καζαντζάκη</w:t>
      </w:r>
      <w:r>
        <w:rPr>
          <w:rFonts w:eastAsia="Times New Roman" w:cs="Times New Roman"/>
          <w:szCs w:val="24"/>
        </w:rPr>
        <w:t>. «Κ</w:t>
      </w:r>
      <w:r w:rsidRPr="002511B9">
        <w:rPr>
          <w:rFonts w:eastAsia="Times New Roman" w:cs="Times New Roman"/>
          <w:szCs w:val="24"/>
        </w:rPr>
        <w:t xml:space="preserve">άθε Έλληνας που δεν παίρνει </w:t>
      </w:r>
      <w:r>
        <w:rPr>
          <w:rFonts w:eastAsia="Times New Roman" w:cs="Times New Roman"/>
          <w:szCs w:val="24"/>
        </w:rPr>
        <w:t>-</w:t>
      </w:r>
      <w:r w:rsidRPr="002511B9">
        <w:rPr>
          <w:rFonts w:eastAsia="Times New Roman" w:cs="Times New Roman"/>
          <w:szCs w:val="24"/>
        </w:rPr>
        <w:t>ας είναι και μία φορά στη ζωή του</w:t>
      </w:r>
      <w:r>
        <w:rPr>
          <w:rFonts w:eastAsia="Times New Roman" w:cs="Times New Roman"/>
          <w:szCs w:val="24"/>
        </w:rPr>
        <w:t>-</w:t>
      </w:r>
      <w:r w:rsidRPr="002511B9">
        <w:rPr>
          <w:rFonts w:eastAsia="Times New Roman" w:cs="Times New Roman"/>
          <w:szCs w:val="24"/>
        </w:rPr>
        <w:t xml:space="preserve"> μί</w:t>
      </w:r>
      <w:r w:rsidRPr="002511B9">
        <w:rPr>
          <w:rFonts w:eastAsia="Times New Roman" w:cs="Times New Roman"/>
          <w:szCs w:val="24"/>
        </w:rPr>
        <w:t>α γενναία απόφαση</w:t>
      </w:r>
      <w:r>
        <w:rPr>
          <w:rFonts w:eastAsia="Times New Roman" w:cs="Times New Roman"/>
          <w:szCs w:val="24"/>
        </w:rPr>
        <w:t>,</w:t>
      </w:r>
      <w:r w:rsidRPr="002511B9">
        <w:rPr>
          <w:rFonts w:eastAsia="Times New Roman" w:cs="Times New Roman"/>
          <w:szCs w:val="24"/>
        </w:rPr>
        <w:t xml:space="preserve"> προδίδει τη ράτσα του</w:t>
      </w:r>
      <w:r>
        <w:rPr>
          <w:rFonts w:eastAsia="Times New Roman" w:cs="Times New Roman"/>
          <w:szCs w:val="24"/>
        </w:rPr>
        <w:t>». Αυτό ακριβώς</w:t>
      </w:r>
      <w:r w:rsidRPr="002511B9">
        <w:rPr>
          <w:rFonts w:eastAsia="Times New Roman" w:cs="Times New Roman"/>
          <w:szCs w:val="24"/>
        </w:rPr>
        <w:t xml:space="preserve"> πράξατε ή μάλλον δεν πράξατε</w:t>
      </w:r>
      <w:r>
        <w:rPr>
          <w:rFonts w:eastAsia="Times New Roman" w:cs="Times New Roman"/>
          <w:szCs w:val="24"/>
        </w:rPr>
        <w:t>. Γιατί, εάν</w:t>
      </w:r>
      <w:r w:rsidRPr="002511B9">
        <w:rPr>
          <w:rFonts w:eastAsia="Times New Roman" w:cs="Times New Roman"/>
          <w:szCs w:val="24"/>
        </w:rPr>
        <w:t xml:space="preserve"> </w:t>
      </w:r>
      <w:r>
        <w:rPr>
          <w:rFonts w:eastAsia="Times New Roman" w:cs="Times New Roman"/>
          <w:szCs w:val="24"/>
        </w:rPr>
        <w:t xml:space="preserve">και </w:t>
      </w:r>
      <w:r w:rsidRPr="002511B9">
        <w:rPr>
          <w:rFonts w:eastAsia="Times New Roman" w:cs="Times New Roman"/>
          <w:szCs w:val="24"/>
        </w:rPr>
        <w:t>ήταν ώριμες οι συνθήκες</w:t>
      </w:r>
      <w:r>
        <w:rPr>
          <w:rFonts w:eastAsia="Times New Roman" w:cs="Times New Roman"/>
          <w:szCs w:val="24"/>
        </w:rPr>
        <w:t>, εσείς φερθήκατε ανώριμα στο συγκεκριμένο ε</w:t>
      </w:r>
      <w:r w:rsidRPr="002511B9">
        <w:rPr>
          <w:rFonts w:eastAsia="Times New Roman" w:cs="Times New Roman"/>
          <w:szCs w:val="24"/>
        </w:rPr>
        <w:t>θνικό ζήτημα</w:t>
      </w:r>
      <w:r>
        <w:rPr>
          <w:rFonts w:eastAsia="Times New Roman" w:cs="Times New Roman"/>
          <w:szCs w:val="24"/>
        </w:rPr>
        <w:t>,</w:t>
      </w:r>
      <w:r w:rsidRPr="002511B9">
        <w:rPr>
          <w:rFonts w:eastAsia="Times New Roman" w:cs="Times New Roman"/>
          <w:szCs w:val="24"/>
        </w:rPr>
        <w:t xml:space="preserve"> το οποίο είδατε υπό μικροπολιτικό πρίσμα και με στενά κομματικά κριτήρια</w:t>
      </w:r>
      <w:r>
        <w:rPr>
          <w:rFonts w:eastAsia="Times New Roman" w:cs="Times New Roman"/>
          <w:szCs w:val="24"/>
        </w:rPr>
        <w:t>.</w:t>
      </w:r>
    </w:p>
    <w:p w14:paraId="77C03867"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Η Ελλάδα</w:t>
      </w:r>
      <w:r w:rsidRPr="002511B9">
        <w:rPr>
          <w:rFonts w:eastAsia="Times New Roman" w:cs="Times New Roman"/>
          <w:szCs w:val="24"/>
        </w:rPr>
        <w:t xml:space="preserve"> </w:t>
      </w:r>
      <w:r>
        <w:rPr>
          <w:rFonts w:eastAsia="Times New Roman" w:cs="Times New Roman"/>
          <w:szCs w:val="24"/>
        </w:rPr>
        <w:t>-</w:t>
      </w:r>
      <w:r w:rsidRPr="002511B9">
        <w:rPr>
          <w:rFonts w:eastAsia="Times New Roman" w:cs="Times New Roman"/>
          <w:szCs w:val="24"/>
        </w:rPr>
        <w:t xml:space="preserve">ας </w:t>
      </w:r>
      <w:r>
        <w:rPr>
          <w:rFonts w:eastAsia="Times New Roman" w:cs="Times New Roman"/>
          <w:szCs w:val="24"/>
        </w:rPr>
        <w:t>μου</w:t>
      </w:r>
      <w:r w:rsidRPr="002511B9">
        <w:rPr>
          <w:rFonts w:eastAsia="Times New Roman" w:cs="Times New Roman"/>
          <w:szCs w:val="24"/>
        </w:rPr>
        <w:t xml:space="preserve"> επιτραπεί η έκφραση</w:t>
      </w:r>
      <w:r>
        <w:rPr>
          <w:rFonts w:eastAsia="Times New Roman" w:cs="Times New Roman"/>
          <w:szCs w:val="24"/>
        </w:rPr>
        <w:t>-</w:t>
      </w:r>
      <w:r w:rsidRPr="002511B9">
        <w:rPr>
          <w:rFonts w:eastAsia="Times New Roman" w:cs="Times New Roman"/>
          <w:szCs w:val="24"/>
        </w:rPr>
        <w:t xml:space="preserve"> είχε το πάνω χέρι σε επίπεδο διαπραγματεύσεων</w:t>
      </w:r>
      <w:r>
        <w:rPr>
          <w:rFonts w:eastAsia="Times New Roman" w:cs="Times New Roman"/>
          <w:szCs w:val="24"/>
        </w:rPr>
        <w:t>. Μ</w:t>
      </w:r>
      <w:r w:rsidRPr="002511B9">
        <w:rPr>
          <w:rFonts w:eastAsia="Times New Roman" w:cs="Times New Roman"/>
          <w:szCs w:val="24"/>
        </w:rPr>
        <w:t>πορούσε και είχε κάθε δυνατότητα να επιτύχει μία πολύ φιλικότερη προς την ιστορία και τον πολιτισμ</w:t>
      </w:r>
      <w:r>
        <w:rPr>
          <w:rFonts w:eastAsia="Times New Roman" w:cs="Times New Roman"/>
          <w:szCs w:val="24"/>
        </w:rPr>
        <w:t>ό της συμφωνία. Μπορούσατε να επιστρατεύσετε ε</w:t>
      </w:r>
      <w:r w:rsidRPr="002511B9">
        <w:rPr>
          <w:rFonts w:eastAsia="Times New Roman" w:cs="Times New Roman"/>
          <w:szCs w:val="24"/>
        </w:rPr>
        <w:t xml:space="preserve">ν ολίγοις την εθνική και </w:t>
      </w:r>
      <w:r w:rsidRPr="002511B9">
        <w:rPr>
          <w:rFonts w:eastAsia="Times New Roman" w:cs="Times New Roman"/>
          <w:szCs w:val="24"/>
        </w:rPr>
        <w:t>διεθνή διπλωματία πιο ουσιασ</w:t>
      </w:r>
      <w:r>
        <w:rPr>
          <w:rFonts w:eastAsia="Times New Roman" w:cs="Times New Roman"/>
          <w:szCs w:val="24"/>
        </w:rPr>
        <w:t>τικά στο πλαίσιο μιας ενωμένης ε</w:t>
      </w:r>
      <w:r w:rsidRPr="002511B9">
        <w:rPr>
          <w:rFonts w:eastAsia="Times New Roman" w:cs="Times New Roman"/>
          <w:szCs w:val="24"/>
        </w:rPr>
        <w:t>θνικής προσέγγισης</w:t>
      </w:r>
      <w:r>
        <w:rPr>
          <w:rFonts w:eastAsia="Times New Roman" w:cs="Times New Roman"/>
          <w:szCs w:val="24"/>
        </w:rPr>
        <w:t>.</w:t>
      </w:r>
      <w:r w:rsidRPr="002511B9">
        <w:rPr>
          <w:rFonts w:eastAsia="Times New Roman" w:cs="Times New Roman"/>
          <w:szCs w:val="24"/>
        </w:rPr>
        <w:t xml:space="preserve"> Άλλωστε αυτό το </w:t>
      </w:r>
      <w:r>
        <w:rPr>
          <w:rFonts w:eastAsia="Times New Roman" w:cs="Times New Roman"/>
          <w:szCs w:val="24"/>
        </w:rPr>
        <w:t>οφείλατε</w:t>
      </w:r>
      <w:r w:rsidRPr="002511B9">
        <w:rPr>
          <w:rFonts w:eastAsia="Times New Roman" w:cs="Times New Roman"/>
          <w:szCs w:val="24"/>
        </w:rPr>
        <w:t xml:space="preserve"> στην ιστορία του τόπου </w:t>
      </w:r>
      <w:r>
        <w:rPr>
          <w:rFonts w:eastAsia="Times New Roman" w:cs="Times New Roman"/>
          <w:szCs w:val="24"/>
        </w:rPr>
        <w:t>μας και από την άποψη ότι δεν ξ</w:t>
      </w:r>
      <w:r w:rsidRPr="002511B9">
        <w:rPr>
          <w:rFonts w:eastAsia="Times New Roman" w:cs="Times New Roman"/>
          <w:szCs w:val="24"/>
        </w:rPr>
        <w:t>εκινήσατε πρώτοι εσείς τη διαπραγμάτευση επί του θέματος</w:t>
      </w:r>
      <w:r>
        <w:rPr>
          <w:rFonts w:eastAsia="Times New Roman" w:cs="Times New Roman"/>
          <w:szCs w:val="24"/>
        </w:rPr>
        <w:t>.</w:t>
      </w:r>
    </w:p>
    <w:p w14:paraId="77C03868"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Ταυτόχρονα, όμως,</w:t>
      </w:r>
      <w:r w:rsidRPr="002511B9">
        <w:rPr>
          <w:rFonts w:eastAsia="Times New Roman" w:cs="Times New Roman"/>
          <w:szCs w:val="24"/>
        </w:rPr>
        <w:t xml:space="preserve"> σας θυμίζω ότι κανείς</w:t>
      </w:r>
      <w:r w:rsidRPr="002511B9">
        <w:rPr>
          <w:rFonts w:eastAsia="Times New Roman" w:cs="Times New Roman"/>
          <w:szCs w:val="24"/>
        </w:rPr>
        <w:t xml:space="preserve"> από τους πρώην</w:t>
      </w:r>
      <w:r>
        <w:rPr>
          <w:rFonts w:eastAsia="Times New Roman" w:cs="Times New Roman"/>
          <w:szCs w:val="24"/>
        </w:rPr>
        <w:t xml:space="preserve"> έξι</w:t>
      </w:r>
      <w:r w:rsidRPr="002511B9">
        <w:rPr>
          <w:rFonts w:eastAsia="Times New Roman" w:cs="Times New Roman"/>
          <w:szCs w:val="24"/>
        </w:rPr>
        <w:t xml:space="preserve"> πρωθυπουργούς των τελευταίων ετών δεν διανοήθηκε να παραχωρήσει την εθνική μας ταυτότητα</w:t>
      </w:r>
      <w:r>
        <w:rPr>
          <w:rFonts w:eastAsia="Times New Roman" w:cs="Times New Roman"/>
          <w:szCs w:val="24"/>
        </w:rPr>
        <w:t>,</w:t>
      </w:r>
      <w:r w:rsidRPr="002511B9">
        <w:rPr>
          <w:rFonts w:eastAsia="Times New Roman" w:cs="Times New Roman"/>
          <w:szCs w:val="24"/>
        </w:rPr>
        <w:t xml:space="preserve"> την ιστορία </w:t>
      </w:r>
      <w:r>
        <w:rPr>
          <w:rFonts w:eastAsia="Times New Roman" w:cs="Times New Roman"/>
          <w:szCs w:val="24"/>
        </w:rPr>
        <w:t>μας,</w:t>
      </w:r>
      <w:r w:rsidRPr="002511B9">
        <w:rPr>
          <w:rFonts w:eastAsia="Times New Roman" w:cs="Times New Roman"/>
          <w:szCs w:val="24"/>
        </w:rPr>
        <w:t xml:space="preserve"> την εθνική μας κυριαρχία</w:t>
      </w:r>
      <w:r>
        <w:rPr>
          <w:rFonts w:eastAsia="Times New Roman" w:cs="Times New Roman"/>
          <w:szCs w:val="24"/>
        </w:rPr>
        <w:t>. Και όλοι όσοι ασχολήθηκαν με το</w:t>
      </w:r>
      <w:r w:rsidRPr="002511B9">
        <w:rPr>
          <w:rFonts w:eastAsia="Times New Roman" w:cs="Times New Roman"/>
          <w:szCs w:val="24"/>
        </w:rPr>
        <w:t xml:space="preserve"> </w:t>
      </w:r>
      <w:r w:rsidRPr="002511B9">
        <w:rPr>
          <w:rFonts w:eastAsia="Times New Roman" w:cs="Times New Roman"/>
          <w:szCs w:val="24"/>
        </w:rPr>
        <w:lastRenderedPageBreak/>
        <w:t>θέμα έθεταν ευθύς εξαρχής τις κόκκινες γραμμές</w:t>
      </w:r>
      <w:r>
        <w:rPr>
          <w:rFonts w:eastAsia="Times New Roman" w:cs="Times New Roman"/>
          <w:szCs w:val="24"/>
        </w:rPr>
        <w:t>,</w:t>
      </w:r>
      <w:r w:rsidRPr="002511B9">
        <w:rPr>
          <w:rFonts w:eastAsia="Times New Roman" w:cs="Times New Roman"/>
          <w:szCs w:val="24"/>
        </w:rPr>
        <w:t xml:space="preserve"> αυτές </w:t>
      </w:r>
      <w:r>
        <w:rPr>
          <w:rFonts w:eastAsia="Times New Roman" w:cs="Times New Roman"/>
          <w:szCs w:val="24"/>
        </w:rPr>
        <w:t xml:space="preserve">για τις οποίες </w:t>
      </w:r>
      <w:r w:rsidRPr="002511B9">
        <w:rPr>
          <w:rFonts w:eastAsia="Times New Roman" w:cs="Times New Roman"/>
          <w:szCs w:val="24"/>
        </w:rPr>
        <w:t>δε</w:t>
      </w:r>
      <w:r w:rsidRPr="002511B9">
        <w:rPr>
          <w:rFonts w:eastAsia="Times New Roman" w:cs="Times New Roman"/>
          <w:szCs w:val="24"/>
        </w:rPr>
        <w:t>ν υπήρχε χώρος για διαπραγμάτευση</w:t>
      </w:r>
      <w:r>
        <w:rPr>
          <w:rFonts w:eastAsia="Times New Roman" w:cs="Times New Roman"/>
          <w:szCs w:val="24"/>
        </w:rPr>
        <w:t xml:space="preserve">. </w:t>
      </w:r>
    </w:p>
    <w:p w14:paraId="77C03869"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Α</w:t>
      </w:r>
      <w:r w:rsidRPr="002511B9">
        <w:rPr>
          <w:rFonts w:eastAsia="Times New Roman" w:cs="Times New Roman"/>
          <w:szCs w:val="24"/>
        </w:rPr>
        <w:t>ντίθετα εσείς επιλέξατε τη δράση αλ</w:t>
      </w:r>
      <w:r>
        <w:rPr>
          <w:rFonts w:eastAsia="Times New Roman" w:cs="Times New Roman"/>
          <w:szCs w:val="24"/>
        </w:rPr>
        <w:t>ά</w:t>
      </w:r>
      <w:r w:rsidRPr="002511B9">
        <w:rPr>
          <w:rFonts w:eastAsia="Times New Roman" w:cs="Times New Roman"/>
          <w:szCs w:val="24"/>
        </w:rPr>
        <w:t xml:space="preserve"> καρτ</w:t>
      </w:r>
      <w:r>
        <w:rPr>
          <w:rFonts w:eastAsia="Times New Roman" w:cs="Times New Roman"/>
          <w:szCs w:val="24"/>
        </w:rPr>
        <w:t>.</w:t>
      </w:r>
      <w:r w:rsidRPr="002511B9">
        <w:rPr>
          <w:rFonts w:eastAsia="Times New Roman" w:cs="Times New Roman"/>
          <w:szCs w:val="24"/>
        </w:rPr>
        <w:t xml:space="preserve"> </w:t>
      </w:r>
      <w:r>
        <w:rPr>
          <w:rFonts w:eastAsia="Times New Roman" w:cs="Times New Roman"/>
          <w:szCs w:val="24"/>
        </w:rPr>
        <w:t>Πορευτήκατε</w:t>
      </w:r>
      <w:r w:rsidRPr="002511B9">
        <w:rPr>
          <w:rFonts w:eastAsia="Times New Roman" w:cs="Times New Roman"/>
          <w:szCs w:val="24"/>
        </w:rPr>
        <w:t xml:space="preserve"> μόν</w:t>
      </w:r>
      <w:r>
        <w:rPr>
          <w:rFonts w:eastAsia="Times New Roman" w:cs="Times New Roman"/>
          <w:szCs w:val="24"/>
        </w:rPr>
        <w:t>οι</w:t>
      </w:r>
      <w:r w:rsidRPr="002511B9">
        <w:rPr>
          <w:rFonts w:eastAsia="Times New Roman" w:cs="Times New Roman"/>
          <w:szCs w:val="24"/>
        </w:rPr>
        <w:t xml:space="preserve"> σας με αλαζονεία έναντι του αισθήματος </w:t>
      </w:r>
      <w:r>
        <w:rPr>
          <w:rFonts w:eastAsia="Times New Roman" w:cs="Times New Roman"/>
          <w:szCs w:val="24"/>
        </w:rPr>
        <w:t xml:space="preserve">της </w:t>
      </w:r>
      <w:r w:rsidRPr="002511B9">
        <w:rPr>
          <w:rFonts w:eastAsia="Times New Roman" w:cs="Times New Roman"/>
          <w:szCs w:val="24"/>
        </w:rPr>
        <w:t>κοινής γνώμης</w:t>
      </w:r>
      <w:r>
        <w:rPr>
          <w:rFonts w:eastAsia="Times New Roman" w:cs="Times New Roman"/>
          <w:szCs w:val="24"/>
        </w:rPr>
        <w:t>,</w:t>
      </w:r>
      <w:r w:rsidRPr="002511B9">
        <w:rPr>
          <w:rFonts w:eastAsia="Times New Roman" w:cs="Times New Roman"/>
          <w:szCs w:val="24"/>
        </w:rPr>
        <w:t xml:space="preserve"> σπέρνοντας διχόνοια μεταξύ των κοινωνικών τάσεων της πλειοψηφίας αλλά και της μειοψηφίας</w:t>
      </w:r>
      <w:r>
        <w:rPr>
          <w:rFonts w:eastAsia="Times New Roman" w:cs="Times New Roman"/>
          <w:szCs w:val="24"/>
        </w:rPr>
        <w:t>. Ενεργήσατε</w:t>
      </w:r>
      <w:r>
        <w:rPr>
          <w:rFonts w:eastAsia="Times New Roman" w:cs="Times New Roman"/>
          <w:szCs w:val="24"/>
        </w:rPr>
        <w:t xml:space="preserve"> ούτε</w:t>
      </w:r>
      <w:r w:rsidRPr="002511B9">
        <w:rPr>
          <w:rFonts w:eastAsia="Times New Roman" w:cs="Times New Roman"/>
          <w:szCs w:val="24"/>
        </w:rPr>
        <w:t xml:space="preserve"> λίγο </w:t>
      </w:r>
      <w:r>
        <w:rPr>
          <w:rFonts w:eastAsia="Times New Roman" w:cs="Times New Roman"/>
          <w:szCs w:val="24"/>
        </w:rPr>
        <w:t xml:space="preserve">ούτε </w:t>
      </w:r>
      <w:r w:rsidRPr="002511B9">
        <w:rPr>
          <w:rFonts w:eastAsia="Times New Roman" w:cs="Times New Roman"/>
          <w:szCs w:val="24"/>
        </w:rPr>
        <w:t>πολύ με τακτική εμφυλίου πολέμου</w:t>
      </w:r>
      <w:r>
        <w:rPr>
          <w:rFonts w:eastAsia="Times New Roman" w:cs="Times New Roman"/>
          <w:szCs w:val="24"/>
        </w:rPr>
        <w:t>. Και βέβαια, μην βιαστείτε</w:t>
      </w:r>
      <w:r w:rsidRPr="002511B9">
        <w:rPr>
          <w:rFonts w:eastAsia="Times New Roman" w:cs="Times New Roman"/>
          <w:szCs w:val="24"/>
        </w:rPr>
        <w:t xml:space="preserve"> να με κατηγορήσ</w:t>
      </w:r>
      <w:r>
        <w:rPr>
          <w:rFonts w:eastAsia="Times New Roman" w:cs="Times New Roman"/>
          <w:szCs w:val="24"/>
        </w:rPr>
        <w:t>ετε για υπερβολή και τακτικισμό, γιατί, κύριοι της Κ</w:t>
      </w:r>
      <w:r w:rsidRPr="002511B9">
        <w:rPr>
          <w:rFonts w:eastAsia="Times New Roman" w:cs="Times New Roman"/>
          <w:szCs w:val="24"/>
        </w:rPr>
        <w:t>υβέρνησης</w:t>
      </w:r>
      <w:r>
        <w:rPr>
          <w:rFonts w:eastAsia="Times New Roman" w:cs="Times New Roman"/>
          <w:szCs w:val="24"/>
        </w:rPr>
        <w:t>,</w:t>
      </w:r>
      <w:r w:rsidRPr="002511B9">
        <w:rPr>
          <w:rFonts w:eastAsia="Times New Roman" w:cs="Times New Roman"/>
          <w:szCs w:val="24"/>
        </w:rPr>
        <w:t xml:space="preserve"> </w:t>
      </w:r>
      <w:r>
        <w:rPr>
          <w:rFonts w:eastAsia="Times New Roman" w:cs="Times New Roman"/>
          <w:szCs w:val="24"/>
        </w:rPr>
        <w:t xml:space="preserve">σε </w:t>
      </w:r>
      <w:r w:rsidRPr="002511B9">
        <w:rPr>
          <w:rFonts w:eastAsia="Times New Roman" w:cs="Times New Roman"/>
          <w:szCs w:val="24"/>
        </w:rPr>
        <w:t>αυτό το κομμάτι πραγματικά πρωτοπορ</w:t>
      </w:r>
      <w:r>
        <w:rPr>
          <w:rFonts w:eastAsia="Times New Roman" w:cs="Times New Roman"/>
          <w:szCs w:val="24"/>
        </w:rPr>
        <w:t>είτε.</w:t>
      </w:r>
      <w:r w:rsidRPr="002511B9">
        <w:rPr>
          <w:rFonts w:eastAsia="Times New Roman" w:cs="Times New Roman"/>
          <w:szCs w:val="24"/>
        </w:rPr>
        <w:t xml:space="preserve"> </w:t>
      </w:r>
    </w:p>
    <w:p w14:paraId="77C0386A" w14:textId="77777777" w:rsidR="006113A9" w:rsidRDefault="006B6FC4">
      <w:pPr>
        <w:spacing w:line="600" w:lineRule="auto"/>
        <w:ind w:firstLine="720"/>
        <w:contextualSpacing/>
        <w:jc w:val="both"/>
        <w:rPr>
          <w:rFonts w:eastAsia="Times New Roman"/>
          <w:bCs/>
          <w:szCs w:val="24"/>
        </w:rPr>
      </w:pPr>
      <w:r w:rsidRPr="004E4F19">
        <w:rPr>
          <w:rFonts w:eastAsia="Times New Roman"/>
          <w:bCs/>
          <w:szCs w:val="24"/>
        </w:rPr>
        <w:t xml:space="preserve">(Στο σημείο αυτό </w:t>
      </w:r>
      <w:r>
        <w:rPr>
          <w:rFonts w:eastAsia="Times New Roman"/>
          <w:bCs/>
          <w:szCs w:val="24"/>
        </w:rPr>
        <w:t>κ</w:t>
      </w:r>
      <w:r w:rsidRPr="004E4F19">
        <w:rPr>
          <w:rFonts w:eastAsia="Times New Roman"/>
          <w:bCs/>
          <w:szCs w:val="24"/>
        </w:rPr>
        <w:t>τυπάει το κουδούνι λήξεως του χρόνου ομ</w:t>
      </w:r>
      <w:r w:rsidRPr="004E4F19">
        <w:rPr>
          <w:rFonts w:eastAsia="Times New Roman"/>
          <w:bCs/>
          <w:szCs w:val="24"/>
        </w:rPr>
        <w:t>ιλίας του κυρίου Βουλευτή)</w:t>
      </w:r>
    </w:p>
    <w:p w14:paraId="77C0386B"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Κ</w:t>
      </w:r>
      <w:r w:rsidRPr="002511B9">
        <w:rPr>
          <w:rFonts w:eastAsia="Times New Roman" w:cs="Times New Roman"/>
          <w:szCs w:val="24"/>
        </w:rPr>
        <w:t>ύριοι</w:t>
      </w:r>
      <w:r>
        <w:rPr>
          <w:rFonts w:eastAsia="Times New Roman" w:cs="Times New Roman"/>
          <w:szCs w:val="24"/>
        </w:rPr>
        <w:t>,</w:t>
      </w:r>
      <w:r w:rsidRPr="002511B9">
        <w:rPr>
          <w:rFonts w:eastAsia="Times New Roman" w:cs="Times New Roman"/>
          <w:szCs w:val="24"/>
        </w:rPr>
        <w:t xml:space="preserve"> παραδεχτείτε το</w:t>
      </w:r>
      <w:r>
        <w:rPr>
          <w:rFonts w:eastAsia="Times New Roman" w:cs="Times New Roman"/>
          <w:szCs w:val="24"/>
        </w:rPr>
        <w:t>,</w:t>
      </w:r>
      <w:r w:rsidRPr="002511B9">
        <w:rPr>
          <w:rFonts w:eastAsia="Times New Roman" w:cs="Times New Roman"/>
          <w:szCs w:val="24"/>
        </w:rPr>
        <w:t xml:space="preserve"> αρνηθήκατε να πάρετε τη γενναία απόφαση να συνεργαστείτε με την κοινωνία και τον πολιτικό κόσμο της χώρας</w:t>
      </w:r>
      <w:r>
        <w:rPr>
          <w:rFonts w:eastAsia="Times New Roman" w:cs="Times New Roman"/>
          <w:szCs w:val="24"/>
        </w:rPr>
        <w:t>,</w:t>
      </w:r>
      <w:r w:rsidRPr="002511B9">
        <w:rPr>
          <w:rFonts w:eastAsia="Times New Roman" w:cs="Times New Roman"/>
          <w:szCs w:val="24"/>
        </w:rPr>
        <w:t xml:space="preserve"> με αποτέλεσμα να οδηγείτ</w:t>
      </w:r>
      <w:r>
        <w:rPr>
          <w:rFonts w:eastAsia="Times New Roman" w:cs="Times New Roman"/>
          <w:szCs w:val="24"/>
        </w:rPr>
        <w:t>ε</w:t>
      </w:r>
      <w:r w:rsidRPr="002511B9">
        <w:rPr>
          <w:rFonts w:eastAsia="Times New Roman" w:cs="Times New Roman"/>
          <w:szCs w:val="24"/>
        </w:rPr>
        <w:t xml:space="preserve"> αυτή</w:t>
      </w:r>
      <w:r>
        <w:rPr>
          <w:rFonts w:eastAsia="Times New Roman" w:cs="Times New Roman"/>
          <w:szCs w:val="24"/>
        </w:rPr>
        <w:t>ν</w:t>
      </w:r>
      <w:r w:rsidRPr="002511B9">
        <w:rPr>
          <w:rFonts w:eastAsia="Times New Roman" w:cs="Times New Roman"/>
          <w:szCs w:val="24"/>
        </w:rPr>
        <w:t xml:space="preserve"> τη στιγμή την Ελλάδα σε μία ιστορική αλλαγή για τον πολιτισμό </w:t>
      </w:r>
      <w:r>
        <w:rPr>
          <w:rFonts w:eastAsia="Times New Roman" w:cs="Times New Roman"/>
          <w:szCs w:val="24"/>
        </w:rPr>
        <w:t>και</w:t>
      </w:r>
      <w:r>
        <w:rPr>
          <w:rFonts w:eastAsia="Times New Roman" w:cs="Times New Roman"/>
          <w:szCs w:val="24"/>
        </w:rPr>
        <w:t xml:space="preserve"> </w:t>
      </w:r>
      <w:r w:rsidRPr="002511B9">
        <w:rPr>
          <w:rFonts w:eastAsia="Times New Roman" w:cs="Times New Roman"/>
          <w:szCs w:val="24"/>
        </w:rPr>
        <w:t xml:space="preserve">την ιστορία </w:t>
      </w:r>
      <w:r>
        <w:rPr>
          <w:rFonts w:eastAsia="Times New Roman" w:cs="Times New Roman"/>
          <w:szCs w:val="24"/>
        </w:rPr>
        <w:t>της,</w:t>
      </w:r>
      <w:r w:rsidRPr="002511B9">
        <w:rPr>
          <w:rFonts w:eastAsia="Times New Roman" w:cs="Times New Roman"/>
          <w:szCs w:val="24"/>
        </w:rPr>
        <w:t xml:space="preserve"> χωρίς να έχετε πάρει καμία απολύτως σχετική εντολή</w:t>
      </w:r>
      <w:r>
        <w:rPr>
          <w:rFonts w:eastAsia="Times New Roman" w:cs="Times New Roman"/>
          <w:szCs w:val="24"/>
        </w:rPr>
        <w:t xml:space="preserve">. </w:t>
      </w:r>
    </w:p>
    <w:p w14:paraId="77C0386C"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Κ</w:t>
      </w:r>
      <w:r w:rsidRPr="002511B9">
        <w:rPr>
          <w:rFonts w:eastAsia="Times New Roman" w:cs="Times New Roman"/>
          <w:szCs w:val="24"/>
        </w:rPr>
        <w:t>αι μην ξεχνάτε κάτι</w:t>
      </w:r>
      <w:r>
        <w:rPr>
          <w:rFonts w:eastAsia="Times New Roman" w:cs="Times New Roman"/>
          <w:szCs w:val="24"/>
        </w:rPr>
        <w:t>. Πράγματι</w:t>
      </w:r>
      <w:r w:rsidRPr="002511B9">
        <w:rPr>
          <w:rFonts w:eastAsia="Times New Roman" w:cs="Times New Roman"/>
          <w:szCs w:val="24"/>
        </w:rPr>
        <w:t xml:space="preserve"> θα ήταν πιο δύσκολη η όλη διαδικασία εάν ακολουθούσατε τη συμπόρευση</w:t>
      </w:r>
      <w:r>
        <w:rPr>
          <w:rFonts w:eastAsia="Times New Roman" w:cs="Times New Roman"/>
          <w:szCs w:val="24"/>
        </w:rPr>
        <w:t>. Σίγουρα</w:t>
      </w:r>
      <w:r w:rsidRPr="002511B9">
        <w:rPr>
          <w:rFonts w:eastAsia="Times New Roman" w:cs="Times New Roman"/>
          <w:szCs w:val="24"/>
        </w:rPr>
        <w:t xml:space="preserve"> ο δρόμος θα ήταν ανηφορικός</w:t>
      </w:r>
      <w:r>
        <w:rPr>
          <w:rFonts w:eastAsia="Times New Roman" w:cs="Times New Roman"/>
          <w:szCs w:val="24"/>
        </w:rPr>
        <w:t>,</w:t>
      </w:r>
      <w:r w:rsidRPr="002511B9">
        <w:rPr>
          <w:rFonts w:eastAsia="Times New Roman" w:cs="Times New Roman"/>
          <w:szCs w:val="24"/>
        </w:rPr>
        <w:t xml:space="preserve"> αλλά έχουμε μάθει από την ιστορία μας ότι </w:t>
      </w:r>
      <w:r>
        <w:rPr>
          <w:rFonts w:eastAsia="Times New Roman" w:cs="Times New Roman"/>
          <w:szCs w:val="24"/>
        </w:rPr>
        <w:t xml:space="preserve">ο </w:t>
      </w:r>
      <w:r w:rsidRPr="002511B9">
        <w:rPr>
          <w:rFonts w:eastAsia="Times New Roman" w:cs="Times New Roman"/>
          <w:szCs w:val="24"/>
        </w:rPr>
        <w:t>ανηφορικός δρόμος είναι ο σωστός δρόμος με πολλές δυσκολίες και με πολλά εμπόδια</w:t>
      </w:r>
      <w:r>
        <w:rPr>
          <w:rFonts w:eastAsia="Times New Roman" w:cs="Times New Roman"/>
          <w:szCs w:val="24"/>
        </w:rPr>
        <w:t>. Α</w:t>
      </w:r>
      <w:r w:rsidRPr="002511B9">
        <w:rPr>
          <w:rFonts w:eastAsia="Times New Roman" w:cs="Times New Roman"/>
          <w:szCs w:val="24"/>
        </w:rPr>
        <w:t xml:space="preserve">υτό μας </w:t>
      </w:r>
      <w:r>
        <w:rPr>
          <w:rFonts w:eastAsia="Times New Roman" w:cs="Times New Roman"/>
          <w:szCs w:val="24"/>
        </w:rPr>
        <w:t xml:space="preserve">το </w:t>
      </w:r>
      <w:r w:rsidRPr="002511B9">
        <w:rPr>
          <w:rFonts w:eastAsia="Times New Roman" w:cs="Times New Roman"/>
          <w:szCs w:val="24"/>
        </w:rPr>
        <w:t xml:space="preserve">έχει διδάξει </w:t>
      </w:r>
      <w:r>
        <w:rPr>
          <w:rFonts w:eastAsia="Times New Roman" w:cs="Times New Roman"/>
          <w:szCs w:val="24"/>
        </w:rPr>
        <w:t xml:space="preserve">η ιστορία μας. </w:t>
      </w:r>
    </w:p>
    <w:p w14:paraId="77C0386D"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Εσείς,</w:t>
      </w:r>
      <w:r w:rsidRPr="002511B9">
        <w:rPr>
          <w:rFonts w:eastAsia="Times New Roman" w:cs="Times New Roman"/>
          <w:szCs w:val="24"/>
        </w:rPr>
        <w:t xml:space="preserve"> </w:t>
      </w:r>
      <w:r>
        <w:rPr>
          <w:rFonts w:eastAsia="Times New Roman" w:cs="Times New Roman"/>
          <w:szCs w:val="24"/>
        </w:rPr>
        <w:t>όμως, επιλέξατε το μονόδρομο</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sidRPr="002511B9">
        <w:rPr>
          <w:rFonts w:eastAsia="Times New Roman" w:cs="Times New Roman"/>
          <w:szCs w:val="24"/>
        </w:rPr>
        <w:t>κατήφορο</w:t>
      </w:r>
      <w:r>
        <w:rPr>
          <w:rFonts w:eastAsia="Times New Roman" w:cs="Times New Roman"/>
          <w:szCs w:val="24"/>
        </w:rPr>
        <w:t>. Κ</w:t>
      </w:r>
      <w:r w:rsidRPr="002511B9">
        <w:rPr>
          <w:rFonts w:eastAsia="Times New Roman" w:cs="Times New Roman"/>
          <w:szCs w:val="24"/>
        </w:rPr>
        <w:t xml:space="preserve">αι έτσι </w:t>
      </w:r>
      <w:r>
        <w:rPr>
          <w:rFonts w:eastAsia="Times New Roman" w:cs="Times New Roman"/>
          <w:szCs w:val="24"/>
        </w:rPr>
        <w:t>μονόδρομο</w:t>
      </w:r>
      <w:r>
        <w:rPr>
          <w:rFonts w:eastAsia="Times New Roman" w:cs="Times New Roman"/>
          <w:szCs w:val="24"/>
        </w:rPr>
        <w:t xml:space="preserve"> </w:t>
      </w:r>
      <w:r>
        <w:rPr>
          <w:rFonts w:eastAsia="Times New Roman" w:cs="Times New Roman"/>
          <w:szCs w:val="24"/>
        </w:rPr>
        <w:t>- κατήφορο θα έχετε α</w:t>
      </w:r>
      <w:r w:rsidRPr="002511B9">
        <w:rPr>
          <w:rFonts w:eastAsia="Times New Roman" w:cs="Times New Roman"/>
          <w:szCs w:val="24"/>
        </w:rPr>
        <w:t>πό δω και πέρα</w:t>
      </w:r>
      <w:r>
        <w:rPr>
          <w:rFonts w:eastAsia="Times New Roman" w:cs="Times New Roman"/>
          <w:szCs w:val="24"/>
        </w:rPr>
        <w:t>,</w:t>
      </w:r>
      <w:r w:rsidRPr="002511B9">
        <w:rPr>
          <w:rFonts w:eastAsia="Times New Roman" w:cs="Times New Roman"/>
          <w:szCs w:val="24"/>
        </w:rPr>
        <w:t xml:space="preserve"> γιατί η ελληνική κοινωνία σας</w:t>
      </w:r>
      <w:r w:rsidRPr="002511B9">
        <w:rPr>
          <w:rFonts w:eastAsia="Times New Roman" w:cs="Times New Roman"/>
          <w:szCs w:val="24"/>
        </w:rPr>
        <w:t xml:space="preserve"> οδηγεί στην έξοδο από την εξουσία</w:t>
      </w:r>
      <w:r>
        <w:rPr>
          <w:rFonts w:eastAsia="Times New Roman" w:cs="Times New Roman"/>
          <w:szCs w:val="24"/>
        </w:rPr>
        <w:t>.</w:t>
      </w:r>
      <w:r w:rsidRPr="002511B9">
        <w:rPr>
          <w:rFonts w:eastAsia="Times New Roman" w:cs="Times New Roman"/>
          <w:szCs w:val="24"/>
        </w:rPr>
        <w:t xml:space="preserve"> Έτσι απλά</w:t>
      </w:r>
      <w:r>
        <w:rPr>
          <w:rFonts w:eastAsia="Times New Roman" w:cs="Times New Roman"/>
          <w:szCs w:val="24"/>
        </w:rPr>
        <w:t>,</w:t>
      </w:r>
      <w:r w:rsidRPr="002511B9">
        <w:rPr>
          <w:rFonts w:eastAsia="Times New Roman" w:cs="Times New Roman"/>
          <w:szCs w:val="24"/>
        </w:rPr>
        <w:t xml:space="preserve"> σαν την ταινία </w:t>
      </w:r>
      <w:r>
        <w:rPr>
          <w:rFonts w:eastAsia="Times New Roman" w:cs="Times New Roman"/>
          <w:szCs w:val="24"/>
        </w:rPr>
        <w:t>«</w:t>
      </w:r>
      <w:r w:rsidRPr="002511B9">
        <w:rPr>
          <w:rFonts w:eastAsia="Times New Roman" w:cs="Times New Roman"/>
          <w:szCs w:val="24"/>
        </w:rPr>
        <w:t>Ο κατήφορος</w:t>
      </w:r>
      <w:r>
        <w:rPr>
          <w:rFonts w:eastAsia="Times New Roman" w:cs="Times New Roman"/>
          <w:szCs w:val="24"/>
        </w:rPr>
        <w:t>», α</w:t>
      </w:r>
      <w:r w:rsidRPr="002511B9">
        <w:rPr>
          <w:rFonts w:eastAsia="Times New Roman" w:cs="Times New Roman"/>
          <w:szCs w:val="24"/>
        </w:rPr>
        <w:t>ρκετά χρόνια πριν</w:t>
      </w:r>
      <w:r>
        <w:rPr>
          <w:rFonts w:eastAsia="Times New Roman" w:cs="Times New Roman"/>
          <w:szCs w:val="24"/>
        </w:rPr>
        <w:t>,</w:t>
      </w:r>
      <w:r w:rsidRPr="002511B9">
        <w:rPr>
          <w:rFonts w:eastAsia="Times New Roman" w:cs="Times New Roman"/>
          <w:szCs w:val="24"/>
        </w:rPr>
        <w:t xml:space="preserve"> </w:t>
      </w:r>
      <w:r>
        <w:rPr>
          <w:rFonts w:eastAsia="Times New Roman" w:cs="Times New Roman"/>
          <w:szCs w:val="24"/>
        </w:rPr>
        <w:t xml:space="preserve">που </w:t>
      </w:r>
      <w:r w:rsidRPr="002511B9">
        <w:rPr>
          <w:rFonts w:eastAsia="Times New Roman" w:cs="Times New Roman"/>
          <w:szCs w:val="24"/>
        </w:rPr>
        <w:t xml:space="preserve">είναι τόσο επίκαιρη στην περίπτωσή </w:t>
      </w:r>
      <w:r>
        <w:rPr>
          <w:rFonts w:eastAsia="Times New Roman" w:cs="Times New Roman"/>
          <w:szCs w:val="24"/>
        </w:rPr>
        <w:t>σας.</w:t>
      </w:r>
      <w:r w:rsidRPr="002511B9">
        <w:rPr>
          <w:rFonts w:eastAsia="Times New Roman" w:cs="Times New Roman"/>
          <w:szCs w:val="24"/>
        </w:rPr>
        <w:t xml:space="preserve"> Το νου σας μόνο στο</w:t>
      </w:r>
      <w:r>
        <w:rPr>
          <w:rFonts w:eastAsia="Times New Roman" w:cs="Times New Roman"/>
          <w:szCs w:val="24"/>
        </w:rPr>
        <w:t>ν</w:t>
      </w:r>
      <w:r w:rsidRPr="002511B9">
        <w:rPr>
          <w:rFonts w:eastAsia="Times New Roman" w:cs="Times New Roman"/>
          <w:szCs w:val="24"/>
        </w:rPr>
        <w:t xml:space="preserve"> χ</w:t>
      </w:r>
      <w:r>
        <w:rPr>
          <w:rFonts w:eastAsia="Times New Roman" w:cs="Times New Roman"/>
          <w:szCs w:val="24"/>
        </w:rPr>
        <w:t>άρτη,</w:t>
      </w:r>
      <w:r w:rsidRPr="002511B9">
        <w:rPr>
          <w:rFonts w:eastAsia="Times New Roman" w:cs="Times New Roman"/>
          <w:szCs w:val="24"/>
        </w:rPr>
        <w:t xml:space="preserve"> </w:t>
      </w:r>
      <w:r>
        <w:rPr>
          <w:rFonts w:eastAsia="Times New Roman" w:cs="Times New Roman"/>
          <w:szCs w:val="24"/>
        </w:rPr>
        <w:t>μην χάσετε τ</w:t>
      </w:r>
      <w:r w:rsidRPr="002511B9">
        <w:rPr>
          <w:rFonts w:eastAsia="Times New Roman" w:cs="Times New Roman"/>
          <w:szCs w:val="24"/>
        </w:rPr>
        <w:t>α βήματά σας και βρεθείτε εκτός συνόρων</w:t>
      </w:r>
      <w:r>
        <w:rPr>
          <w:rFonts w:eastAsia="Times New Roman" w:cs="Times New Roman"/>
          <w:szCs w:val="24"/>
        </w:rPr>
        <w:t>.</w:t>
      </w:r>
    </w:p>
    <w:p w14:paraId="77C0386E" w14:textId="77777777" w:rsidR="006113A9" w:rsidRDefault="006B6FC4">
      <w:pPr>
        <w:spacing w:line="600" w:lineRule="auto"/>
        <w:ind w:firstLine="720"/>
        <w:contextualSpacing/>
        <w:jc w:val="both"/>
        <w:rPr>
          <w:rFonts w:eastAsia="Times New Roman" w:cs="Times New Roman"/>
          <w:szCs w:val="24"/>
        </w:rPr>
      </w:pPr>
      <w:r>
        <w:rPr>
          <w:rFonts w:eastAsia="Times New Roman"/>
          <w:b/>
          <w:bCs/>
          <w:szCs w:val="24"/>
        </w:rPr>
        <w:t>ΠΡΟΕΔΡΕΥΩΝ (Μάριος Γεωργιάδης):</w:t>
      </w:r>
      <w:r>
        <w:rPr>
          <w:rFonts w:eastAsia="Times New Roman"/>
          <w:bCs/>
          <w:szCs w:val="24"/>
        </w:rPr>
        <w:t xml:space="preserve"> Κύ</w:t>
      </w:r>
      <w:r>
        <w:rPr>
          <w:rFonts w:eastAsia="Times New Roman"/>
          <w:bCs/>
          <w:szCs w:val="24"/>
        </w:rPr>
        <w:t>ριε συνάδελφε…</w:t>
      </w:r>
    </w:p>
    <w:p w14:paraId="77C0386F" w14:textId="77777777" w:rsidR="006113A9" w:rsidRDefault="006B6FC4">
      <w:pPr>
        <w:spacing w:line="600" w:lineRule="auto"/>
        <w:ind w:firstLine="720"/>
        <w:contextualSpacing/>
        <w:jc w:val="both"/>
        <w:rPr>
          <w:rFonts w:eastAsia="Times New Roman" w:cs="Times New Roman"/>
          <w:szCs w:val="24"/>
        </w:rPr>
      </w:pPr>
      <w:r w:rsidRPr="000007FA">
        <w:rPr>
          <w:rFonts w:eastAsia="Times New Roman" w:cs="Times New Roman"/>
          <w:b/>
          <w:szCs w:val="24"/>
        </w:rPr>
        <w:t xml:space="preserve">ΓΕΩΡΓΙΟΣ ΚΑΤΣΙΑΝΤΩΝΗΣ: </w:t>
      </w:r>
      <w:r>
        <w:rPr>
          <w:rFonts w:eastAsia="Times New Roman" w:cs="Times New Roman"/>
          <w:szCs w:val="24"/>
        </w:rPr>
        <w:t>Σε δέκα δευτερόλεπτα τελειώνω, κύριε Πρόεδρε.</w:t>
      </w:r>
    </w:p>
    <w:p w14:paraId="77C03870"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Κ</w:t>
      </w:r>
      <w:r w:rsidRPr="002511B9">
        <w:rPr>
          <w:rFonts w:eastAsia="Times New Roman" w:cs="Times New Roman"/>
          <w:szCs w:val="24"/>
        </w:rPr>
        <w:t xml:space="preserve">αι μιας </w:t>
      </w:r>
      <w:r>
        <w:rPr>
          <w:rFonts w:eastAsia="Times New Roman" w:cs="Times New Roman"/>
          <w:szCs w:val="24"/>
        </w:rPr>
        <w:t xml:space="preserve">και </w:t>
      </w:r>
      <w:r w:rsidRPr="002511B9">
        <w:rPr>
          <w:rFonts w:eastAsia="Times New Roman" w:cs="Times New Roman"/>
          <w:szCs w:val="24"/>
        </w:rPr>
        <w:t>αναφέρομαι στα σύνορα</w:t>
      </w:r>
      <w:r>
        <w:rPr>
          <w:rFonts w:eastAsia="Times New Roman" w:cs="Times New Roman"/>
          <w:szCs w:val="24"/>
        </w:rPr>
        <w:t>,</w:t>
      </w:r>
      <w:r w:rsidRPr="002511B9">
        <w:rPr>
          <w:rFonts w:eastAsia="Times New Roman" w:cs="Times New Roman"/>
          <w:szCs w:val="24"/>
        </w:rPr>
        <w:t xml:space="preserve"> δείτε μία φωτογραφία την</w:t>
      </w:r>
      <w:r>
        <w:rPr>
          <w:rFonts w:eastAsia="Times New Roman" w:cs="Times New Roman"/>
          <w:szCs w:val="24"/>
        </w:rPr>
        <w:t xml:space="preserve"> οποία σας</w:t>
      </w:r>
      <w:r w:rsidRPr="002511B9">
        <w:rPr>
          <w:rFonts w:eastAsia="Times New Roman" w:cs="Times New Roman"/>
          <w:szCs w:val="24"/>
        </w:rPr>
        <w:t xml:space="preserve"> κάνει σίγουρα δώρο </w:t>
      </w:r>
      <w:r>
        <w:rPr>
          <w:rFonts w:eastAsia="Times New Roman" w:cs="Times New Roman"/>
          <w:szCs w:val="24"/>
        </w:rPr>
        <w:t>-και θα την καταθέσω στα Π</w:t>
      </w:r>
      <w:r w:rsidRPr="002511B9">
        <w:rPr>
          <w:rFonts w:eastAsia="Times New Roman" w:cs="Times New Roman"/>
          <w:szCs w:val="24"/>
        </w:rPr>
        <w:t>ρακτικά της Βουλής</w:t>
      </w:r>
      <w:r>
        <w:rPr>
          <w:rFonts w:eastAsia="Times New Roman" w:cs="Times New Roman"/>
          <w:szCs w:val="24"/>
        </w:rPr>
        <w:t>-</w:t>
      </w:r>
      <w:r w:rsidRPr="002511B9">
        <w:rPr>
          <w:rFonts w:eastAsia="Times New Roman" w:cs="Times New Roman"/>
          <w:szCs w:val="24"/>
        </w:rPr>
        <w:t xml:space="preserve"> το γερμανικό τηλεοπτικό κανάλι </w:t>
      </w:r>
      <w:r>
        <w:rPr>
          <w:rFonts w:eastAsia="Times New Roman" w:cs="Times New Roman"/>
          <w:szCs w:val="24"/>
        </w:rPr>
        <w:lastRenderedPageBreak/>
        <w:t>«</w:t>
      </w:r>
      <w:r w:rsidRPr="002511B9">
        <w:rPr>
          <w:rFonts w:eastAsia="Times New Roman" w:cs="Times New Roman"/>
          <w:szCs w:val="24"/>
          <w:lang w:val="en-US"/>
        </w:rPr>
        <w:t>Deut</w:t>
      </w:r>
      <w:r w:rsidRPr="002511B9">
        <w:rPr>
          <w:rFonts w:eastAsia="Times New Roman" w:cs="Times New Roman"/>
          <w:szCs w:val="24"/>
          <w:lang w:val="en-US"/>
        </w:rPr>
        <w:t>sche</w:t>
      </w:r>
      <w:r w:rsidRPr="002511B9">
        <w:rPr>
          <w:rFonts w:eastAsia="Times New Roman" w:cs="Times New Roman"/>
          <w:szCs w:val="24"/>
        </w:rPr>
        <w:t xml:space="preserve"> </w:t>
      </w:r>
      <w:r w:rsidRPr="002511B9">
        <w:rPr>
          <w:rFonts w:eastAsia="Times New Roman" w:cs="Times New Roman"/>
          <w:szCs w:val="24"/>
          <w:lang w:val="en-US"/>
        </w:rPr>
        <w:t>Welle</w:t>
      </w:r>
      <w:r>
        <w:rPr>
          <w:rFonts w:eastAsia="Times New Roman" w:cs="Times New Roman"/>
          <w:szCs w:val="24"/>
        </w:rPr>
        <w:t>»</w:t>
      </w:r>
      <w:r>
        <w:rPr>
          <w:rFonts w:eastAsia="Times New Roman" w:cs="Times New Roman"/>
          <w:szCs w:val="24"/>
        </w:rPr>
        <w:t>. Π</w:t>
      </w:r>
      <w:r w:rsidRPr="002511B9">
        <w:rPr>
          <w:rFonts w:eastAsia="Times New Roman" w:cs="Times New Roman"/>
          <w:szCs w:val="24"/>
        </w:rPr>
        <w:t>ριν ακριβώς δύο μέρες</w:t>
      </w:r>
      <w:r>
        <w:rPr>
          <w:rFonts w:eastAsia="Times New Roman" w:cs="Times New Roman"/>
          <w:szCs w:val="24"/>
        </w:rPr>
        <w:t>, παρακολουθούσα</w:t>
      </w:r>
      <w:r w:rsidRPr="002511B9">
        <w:rPr>
          <w:rFonts w:eastAsia="Times New Roman" w:cs="Times New Roman"/>
          <w:szCs w:val="24"/>
        </w:rPr>
        <w:t xml:space="preserve"> τις ειδήσεις</w:t>
      </w:r>
      <w:r>
        <w:rPr>
          <w:rFonts w:eastAsia="Times New Roman" w:cs="Times New Roman"/>
          <w:szCs w:val="24"/>
        </w:rPr>
        <w:t xml:space="preserve"> και με αυτήν </w:t>
      </w:r>
      <w:r w:rsidRPr="002511B9">
        <w:rPr>
          <w:rFonts w:eastAsia="Times New Roman" w:cs="Times New Roman"/>
          <w:szCs w:val="24"/>
        </w:rPr>
        <w:t>προσπαθούσαν να εξηγήσουν τα τεκταινόμενα των τελευταίων ημερών στη χώρα μας και ό</w:t>
      </w:r>
      <w:r>
        <w:rPr>
          <w:rFonts w:eastAsia="Times New Roman" w:cs="Times New Roman"/>
          <w:szCs w:val="24"/>
        </w:rPr>
        <w:t>,τι έχει σχέση με τη Σ</w:t>
      </w:r>
      <w:r w:rsidRPr="002511B9">
        <w:rPr>
          <w:rFonts w:eastAsia="Times New Roman" w:cs="Times New Roman"/>
          <w:szCs w:val="24"/>
        </w:rPr>
        <w:t>υμφωνία των Πρεσπών</w:t>
      </w:r>
      <w:r>
        <w:rPr>
          <w:rFonts w:eastAsia="Times New Roman" w:cs="Times New Roman"/>
          <w:szCs w:val="24"/>
        </w:rPr>
        <w:t>.</w:t>
      </w:r>
    </w:p>
    <w:p w14:paraId="77C03871" w14:textId="77777777" w:rsidR="006113A9" w:rsidRDefault="006B6FC4">
      <w:pPr>
        <w:tabs>
          <w:tab w:val="left" w:pos="6168"/>
        </w:tabs>
        <w:spacing w:line="600" w:lineRule="auto"/>
        <w:ind w:firstLine="720"/>
        <w:contextualSpacing/>
        <w:jc w:val="both"/>
        <w:rPr>
          <w:rFonts w:eastAsia="Times New Roman" w:cs="Times New Roman"/>
          <w:szCs w:val="24"/>
        </w:rPr>
      </w:pPr>
      <w:r w:rsidRPr="008D4539">
        <w:rPr>
          <w:rFonts w:eastAsia="Times New Roman" w:cs="Times New Roman"/>
          <w:szCs w:val="24"/>
        </w:rPr>
        <w:t>Και όπως θα δείτε και σε αυτό</w:t>
      </w:r>
      <w:r>
        <w:rPr>
          <w:rFonts w:eastAsia="Times New Roman" w:cs="Times New Roman"/>
          <w:szCs w:val="24"/>
        </w:rPr>
        <w:t>ν</w:t>
      </w:r>
      <w:r w:rsidRPr="008D4539">
        <w:rPr>
          <w:rFonts w:eastAsia="Times New Roman" w:cs="Times New Roman"/>
          <w:szCs w:val="24"/>
        </w:rPr>
        <w:t xml:space="preserve"> το</w:t>
      </w:r>
      <w:r>
        <w:rPr>
          <w:rFonts w:eastAsia="Times New Roman" w:cs="Times New Roman"/>
          <w:szCs w:val="24"/>
        </w:rPr>
        <w:t>ν χάρτη,</w:t>
      </w:r>
      <w:r w:rsidRPr="008D4539">
        <w:rPr>
          <w:rFonts w:eastAsia="Times New Roman" w:cs="Times New Roman"/>
          <w:szCs w:val="24"/>
        </w:rPr>
        <w:t xml:space="preserve"> μάλλον</w:t>
      </w:r>
      <w:r>
        <w:rPr>
          <w:rFonts w:eastAsia="Times New Roman" w:cs="Times New Roman"/>
          <w:szCs w:val="24"/>
        </w:rPr>
        <w:t>,</w:t>
      </w:r>
      <w:r w:rsidRPr="008D4539">
        <w:rPr>
          <w:rFonts w:eastAsia="Times New Roman" w:cs="Times New Roman"/>
          <w:szCs w:val="24"/>
        </w:rPr>
        <w:t xml:space="preserve"> μελλοντικά θα χάσουμε κάποια εδάφη</w:t>
      </w:r>
      <w:r>
        <w:rPr>
          <w:rFonts w:eastAsia="Times New Roman" w:cs="Times New Roman"/>
          <w:szCs w:val="24"/>
        </w:rPr>
        <w:t>.</w:t>
      </w:r>
      <w:r w:rsidRPr="008D4539">
        <w:rPr>
          <w:rFonts w:eastAsia="Times New Roman" w:cs="Times New Roman"/>
          <w:szCs w:val="24"/>
        </w:rPr>
        <w:t xml:space="preserve"> Αυτά είναι τα σύνορα που ονειρεύονται οι διπλωματικοί σας φίλοι και γείτονες</w:t>
      </w:r>
      <w:r>
        <w:rPr>
          <w:rFonts w:eastAsia="Times New Roman" w:cs="Times New Roman"/>
          <w:szCs w:val="24"/>
        </w:rPr>
        <w:t>.</w:t>
      </w:r>
      <w:r w:rsidRPr="008D4539">
        <w:rPr>
          <w:rFonts w:eastAsia="Times New Roman" w:cs="Times New Roman"/>
          <w:szCs w:val="24"/>
        </w:rPr>
        <w:t xml:space="preserve"> Αυτά δεχτήκατε και </w:t>
      </w:r>
      <w:r>
        <w:rPr>
          <w:rFonts w:eastAsia="Times New Roman" w:cs="Times New Roman"/>
          <w:szCs w:val="24"/>
        </w:rPr>
        <w:t>εσείς.</w:t>
      </w:r>
    </w:p>
    <w:p w14:paraId="77C03872" w14:textId="77777777" w:rsidR="006113A9" w:rsidRDefault="006B6FC4">
      <w:pPr>
        <w:tabs>
          <w:tab w:val="left" w:pos="6168"/>
        </w:tabs>
        <w:spacing w:line="600" w:lineRule="auto"/>
        <w:ind w:firstLine="720"/>
        <w:contextualSpacing/>
        <w:jc w:val="both"/>
        <w:rPr>
          <w:rFonts w:eastAsia="Times New Roman" w:cs="Times New Roman"/>
          <w:szCs w:val="24"/>
        </w:rPr>
      </w:pPr>
      <w:r w:rsidRPr="008D4539">
        <w:rPr>
          <w:rFonts w:eastAsia="Times New Roman" w:cs="Times New Roman"/>
          <w:szCs w:val="24"/>
        </w:rPr>
        <w:t>Για όλα αυτά</w:t>
      </w:r>
      <w:r>
        <w:rPr>
          <w:rFonts w:eastAsia="Times New Roman" w:cs="Times New Roman"/>
          <w:szCs w:val="24"/>
        </w:rPr>
        <w:t>,</w:t>
      </w:r>
      <w:r w:rsidRPr="008D4539">
        <w:rPr>
          <w:rFonts w:eastAsia="Times New Roman" w:cs="Times New Roman"/>
          <w:szCs w:val="24"/>
        </w:rPr>
        <w:t xml:space="preserve"> λοιπόν</w:t>
      </w:r>
      <w:r>
        <w:rPr>
          <w:rFonts w:eastAsia="Times New Roman" w:cs="Times New Roman"/>
          <w:szCs w:val="24"/>
        </w:rPr>
        <w:t>,</w:t>
      </w:r>
      <w:r w:rsidRPr="008D4539">
        <w:rPr>
          <w:rFonts w:eastAsia="Times New Roman" w:cs="Times New Roman"/>
          <w:szCs w:val="24"/>
        </w:rPr>
        <w:t xml:space="preserve"> η δική μου ψήφος θα είναι ένα μεγάλο </w:t>
      </w:r>
      <w:r>
        <w:rPr>
          <w:rFonts w:eastAsia="Times New Roman" w:cs="Times New Roman"/>
          <w:szCs w:val="24"/>
        </w:rPr>
        <w:t>«</w:t>
      </w:r>
      <w:r>
        <w:rPr>
          <w:rFonts w:eastAsia="Times New Roman" w:cs="Times New Roman"/>
          <w:szCs w:val="24"/>
        </w:rPr>
        <w:t>ό</w:t>
      </w:r>
      <w:r w:rsidRPr="008D4539">
        <w:rPr>
          <w:rFonts w:eastAsia="Times New Roman" w:cs="Times New Roman"/>
          <w:szCs w:val="24"/>
        </w:rPr>
        <w:t>χι</w:t>
      </w:r>
      <w:r>
        <w:rPr>
          <w:rFonts w:eastAsia="Times New Roman" w:cs="Times New Roman"/>
          <w:szCs w:val="24"/>
        </w:rPr>
        <w:t>».</w:t>
      </w:r>
    </w:p>
    <w:p w14:paraId="77C03873" w14:textId="77777777" w:rsidR="006113A9" w:rsidRDefault="006B6FC4">
      <w:pPr>
        <w:tabs>
          <w:tab w:val="left" w:pos="6168"/>
        </w:tabs>
        <w:spacing w:line="600" w:lineRule="auto"/>
        <w:ind w:firstLine="720"/>
        <w:contextualSpacing/>
        <w:jc w:val="both"/>
        <w:rPr>
          <w:rFonts w:eastAsia="Times New Roman" w:cs="Times New Roman"/>
          <w:szCs w:val="24"/>
        </w:rPr>
      </w:pPr>
      <w:r w:rsidRPr="008D4539">
        <w:rPr>
          <w:rFonts w:eastAsia="Times New Roman" w:cs="Times New Roman"/>
          <w:szCs w:val="24"/>
        </w:rPr>
        <w:t>Σας ευχαριστώ πολύ</w:t>
      </w:r>
      <w:r>
        <w:rPr>
          <w:rFonts w:eastAsia="Times New Roman" w:cs="Times New Roman"/>
          <w:szCs w:val="24"/>
        </w:rPr>
        <w:t>.</w:t>
      </w:r>
    </w:p>
    <w:p w14:paraId="77C03874"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Βουλευτής </w:t>
      </w:r>
      <w:r>
        <w:rPr>
          <w:rFonts w:eastAsia="Times New Roman" w:cs="Times New Roman"/>
          <w:szCs w:val="24"/>
        </w:rPr>
        <w:t>κ. Γεώργιος Κατσιαντώνης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77C03875" w14:textId="77777777" w:rsidR="006113A9" w:rsidRDefault="006B6FC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7C03876"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Τον λόγο έχει ο Βουλευτής του ΣΥΡΙΖΑ κ. Ιωάννης Θεοφύλακτος για επτά λεπτά.  </w:t>
      </w:r>
    </w:p>
    <w:p w14:paraId="77C03877"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ΙΩΑΝΝΗΣ ΘΕΟΦΥΛΑΚΤΟΣ: </w:t>
      </w:r>
      <w:r w:rsidRPr="00DD6F91">
        <w:rPr>
          <w:rFonts w:eastAsia="Times New Roman" w:cs="Times New Roman"/>
          <w:szCs w:val="24"/>
        </w:rPr>
        <w:t>Ευχαριστώ, κύριε Πρόεδρε</w:t>
      </w:r>
      <w:r>
        <w:rPr>
          <w:rFonts w:eastAsia="Times New Roman" w:cs="Times New Roman"/>
          <w:szCs w:val="24"/>
        </w:rPr>
        <w:t>.</w:t>
      </w:r>
    </w:p>
    <w:p w14:paraId="77C03878" w14:textId="77777777" w:rsidR="006113A9" w:rsidRDefault="006B6FC4">
      <w:pPr>
        <w:tabs>
          <w:tab w:val="left" w:pos="6168"/>
        </w:tabs>
        <w:spacing w:line="600" w:lineRule="auto"/>
        <w:ind w:firstLine="720"/>
        <w:contextualSpacing/>
        <w:jc w:val="both"/>
        <w:rPr>
          <w:rFonts w:eastAsia="Times New Roman" w:cs="Times New Roman"/>
          <w:szCs w:val="24"/>
        </w:rPr>
      </w:pPr>
      <w:r w:rsidRPr="008D4539">
        <w:rPr>
          <w:rFonts w:eastAsia="Times New Roman" w:cs="Times New Roman"/>
          <w:szCs w:val="24"/>
        </w:rPr>
        <w:t>Θα πούμε αλήθειες</w:t>
      </w:r>
      <w:r>
        <w:rPr>
          <w:rFonts w:eastAsia="Times New Roman" w:cs="Times New Roman"/>
          <w:szCs w:val="24"/>
        </w:rPr>
        <w:t>,</w:t>
      </w:r>
      <w:r w:rsidRPr="008D4539">
        <w:rPr>
          <w:rFonts w:eastAsia="Times New Roman" w:cs="Times New Roman"/>
          <w:szCs w:val="24"/>
        </w:rPr>
        <w:t xml:space="preserve"> κυρίες και κύριοι συνάδελφοι</w:t>
      </w:r>
      <w:r>
        <w:rPr>
          <w:rFonts w:eastAsia="Times New Roman" w:cs="Times New Roman"/>
          <w:szCs w:val="24"/>
        </w:rPr>
        <w:t>,</w:t>
      </w:r>
      <w:r w:rsidRPr="008D4539">
        <w:rPr>
          <w:rFonts w:eastAsia="Times New Roman" w:cs="Times New Roman"/>
          <w:szCs w:val="24"/>
        </w:rPr>
        <w:t xml:space="preserve"> για το εθνικό θέμα που συζητάμε</w:t>
      </w:r>
      <w:r>
        <w:rPr>
          <w:rFonts w:eastAsia="Times New Roman" w:cs="Times New Roman"/>
          <w:szCs w:val="24"/>
        </w:rPr>
        <w:t>,</w:t>
      </w:r>
      <w:r w:rsidRPr="008D4539">
        <w:rPr>
          <w:rFonts w:eastAsia="Times New Roman" w:cs="Times New Roman"/>
          <w:szCs w:val="24"/>
        </w:rPr>
        <w:t xml:space="preserve"> για τη Συμφωνία τ</w:t>
      </w:r>
      <w:r w:rsidRPr="008D4539">
        <w:rPr>
          <w:rFonts w:eastAsia="Times New Roman" w:cs="Times New Roman"/>
          <w:szCs w:val="24"/>
        </w:rPr>
        <w:t>ων Πρεσπών</w:t>
      </w:r>
      <w:r>
        <w:rPr>
          <w:rFonts w:eastAsia="Times New Roman" w:cs="Times New Roman"/>
          <w:szCs w:val="24"/>
        </w:rPr>
        <w:t>,</w:t>
      </w:r>
      <w:r w:rsidRPr="008D4539">
        <w:rPr>
          <w:rFonts w:eastAsia="Times New Roman" w:cs="Times New Roman"/>
          <w:szCs w:val="24"/>
        </w:rPr>
        <w:t xml:space="preserve"> για το μακεδονικό ζήτημα</w:t>
      </w:r>
      <w:r>
        <w:rPr>
          <w:rFonts w:eastAsia="Times New Roman" w:cs="Times New Roman"/>
          <w:szCs w:val="24"/>
        </w:rPr>
        <w:t>;</w:t>
      </w:r>
      <w:r w:rsidRPr="008D4539">
        <w:rPr>
          <w:rFonts w:eastAsia="Times New Roman" w:cs="Times New Roman"/>
          <w:szCs w:val="24"/>
        </w:rPr>
        <w:t xml:space="preserve"> Ναι ή όχι</w:t>
      </w:r>
      <w:r>
        <w:rPr>
          <w:rFonts w:eastAsia="Times New Roman" w:cs="Times New Roman"/>
          <w:szCs w:val="24"/>
        </w:rPr>
        <w:t>;</w:t>
      </w:r>
      <w:r w:rsidRPr="008D4539">
        <w:rPr>
          <w:rFonts w:eastAsia="Times New Roman" w:cs="Times New Roman"/>
          <w:szCs w:val="24"/>
        </w:rPr>
        <w:t xml:space="preserve"> </w:t>
      </w:r>
      <w:r>
        <w:rPr>
          <w:rFonts w:eastAsia="Times New Roman" w:cs="Times New Roman"/>
          <w:szCs w:val="24"/>
        </w:rPr>
        <w:t>Είναι εθνικό ό,τι είναι αληθινό, όπως είπε ο ε</w:t>
      </w:r>
      <w:r w:rsidRPr="008D4539">
        <w:rPr>
          <w:rFonts w:eastAsia="Times New Roman" w:cs="Times New Roman"/>
          <w:szCs w:val="24"/>
        </w:rPr>
        <w:t>θνικός μας ποιητής</w:t>
      </w:r>
      <w:r>
        <w:rPr>
          <w:rFonts w:eastAsia="Times New Roman" w:cs="Times New Roman"/>
          <w:szCs w:val="24"/>
        </w:rPr>
        <w:t>, ο</w:t>
      </w:r>
      <w:r w:rsidRPr="008D4539">
        <w:rPr>
          <w:rFonts w:eastAsia="Times New Roman" w:cs="Times New Roman"/>
          <w:szCs w:val="24"/>
        </w:rPr>
        <w:t xml:space="preserve"> Διονύσιος Σολωμός</w:t>
      </w:r>
      <w:r>
        <w:rPr>
          <w:rFonts w:eastAsia="Times New Roman" w:cs="Times New Roman"/>
          <w:szCs w:val="24"/>
        </w:rPr>
        <w:t>;</w:t>
      </w:r>
      <w:r w:rsidRPr="008D4539">
        <w:rPr>
          <w:rFonts w:eastAsia="Times New Roman" w:cs="Times New Roman"/>
          <w:szCs w:val="24"/>
        </w:rPr>
        <w:t xml:space="preserve"> Ναι ή όχι</w:t>
      </w:r>
      <w:r>
        <w:rPr>
          <w:rFonts w:eastAsia="Times New Roman" w:cs="Times New Roman"/>
          <w:szCs w:val="24"/>
        </w:rPr>
        <w:t>;</w:t>
      </w:r>
      <w:r w:rsidRPr="008D4539">
        <w:rPr>
          <w:rFonts w:eastAsia="Times New Roman" w:cs="Times New Roman"/>
          <w:szCs w:val="24"/>
        </w:rPr>
        <w:t xml:space="preserve"> Συνεπώς</w:t>
      </w:r>
      <w:r>
        <w:rPr>
          <w:rFonts w:eastAsia="Times New Roman" w:cs="Times New Roman"/>
          <w:szCs w:val="24"/>
        </w:rPr>
        <w:t>,</w:t>
      </w:r>
      <w:r w:rsidRPr="008D4539">
        <w:rPr>
          <w:rFonts w:eastAsia="Times New Roman" w:cs="Times New Roman"/>
          <w:szCs w:val="24"/>
        </w:rPr>
        <w:t xml:space="preserve"> είναι αντεθνικό ότι δεν είναι αληθινό</w:t>
      </w:r>
      <w:r>
        <w:rPr>
          <w:rFonts w:eastAsia="Times New Roman" w:cs="Times New Roman"/>
          <w:szCs w:val="24"/>
        </w:rPr>
        <w:t>;</w:t>
      </w:r>
      <w:r w:rsidRPr="008D4539">
        <w:rPr>
          <w:rFonts w:eastAsia="Times New Roman" w:cs="Times New Roman"/>
          <w:szCs w:val="24"/>
        </w:rPr>
        <w:t xml:space="preserve"> Ναι ή όχι</w:t>
      </w:r>
      <w:r>
        <w:rPr>
          <w:rFonts w:eastAsia="Times New Roman" w:cs="Times New Roman"/>
          <w:szCs w:val="24"/>
        </w:rPr>
        <w:t>;</w:t>
      </w:r>
      <w:r w:rsidRPr="008D4539">
        <w:rPr>
          <w:rFonts w:eastAsia="Times New Roman" w:cs="Times New Roman"/>
          <w:szCs w:val="24"/>
        </w:rPr>
        <w:t xml:space="preserve"> </w:t>
      </w:r>
    </w:p>
    <w:p w14:paraId="77C03879" w14:textId="77777777" w:rsidR="006113A9" w:rsidRDefault="006B6FC4">
      <w:pPr>
        <w:tabs>
          <w:tab w:val="left" w:pos="6168"/>
        </w:tabs>
        <w:spacing w:line="600" w:lineRule="auto"/>
        <w:ind w:firstLine="720"/>
        <w:contextualSpacing/>
        <w:jc w:val="both"/>
        <w:rPr>
          <w:rFonts w:eastAsia="Times New Roman" w:cs="Times New Roman"/>
          <w:szCs w:val="24"/>
        </w:rPr>
      </w:pPr>
      <w:r w:rsidRPr="008D4539">
        <w:rPr>
          <w:rFonts w:eastAsia="Times New Roman" w:cs="Times New Roman"/>
          <w:szCs w:val="24"/>
        </w:rPr>
        <w:t>Πείτε</w:t>
      </w:r>
      <w:r>
        <w:rPr>
          <w:rFonts w:eastAsia="Times New Roman" w:cs="Times New Roman"/>
          <w:szCs w:val="24"/>
        </w:rPr>
        <w:t xml:space="preserve"> επιτέλους, ξεκάθαρα,</w:t>
      </w:r>
      <w:r w:rsidRPr="008D4539">
        <w:rPr>
          <w:rFonts w:eastAsia="Times New Roman" w:cs="Times New Roman"/>
          <w:szCs w:val="24"/>
        </w:rPr>
        <w:t xml:space="preserve"> κύριοι Βουλευτές </w:t>
      </w:r>
      <w:r>
        <w:rPr>
          <w:rFonts w:eastAsia="Times New Roman" w:cs="Times New Roman"/>
          <w:szCs w:val="24"/>
        </w:rPr>
        <w:t xml:space="preserve">της </w:t>
      </w:r>
      <w:r w:rsidRPr="008D4539">
        <w:rPr>
          <w:rFonts w:eastAsia="Times New Roman" w:cs="Times New Roman"/>
          <w:szCs w:val="24"/>
        </w:rPr>
        <w:t>Νέας Δημοκρατίας</w:t>
      </w:r>
      <w:r>
        <w:rPr>
          <w:rFonts w:eastAsia="Times New Roman" w:cs="Times New Roman"/>
          <w:szCs w:val="24"/>
        </w:rPr>
        <w:t>,</w:t>
      </w:r>
      <w:r w:rsidRPr="008D4539">
        <w:rPr>
          <w:rFonts w:eastAsia="Times New Roman" w:cs="Times New Roman"/>
          <w:szCs w:val="24"/>
        </w:rPr>
        <w:t xml:space="preserve"> ότι είστε υπέρ της σύνθετης ονομασίας με χρήση του όρου </w:t>
      </w:r>
      <w:r>
        <w:rPr>
          <w:rFonts w:eastAsia="Times New Roman" w:cs="Times New Roman"/>
          <w:szCs w:val="24"/>
        </w:rPr>
        <w:t>«</w:t>
      </w:r>
      <w:r w:rsidRPr="008D4539">
        <w:rPr>
          <w:rFonts w:eastAsia="Times New Roman" w:cs="Times New Roman"/>
          <w:szCs w:val="24"/>
        </w:rPr>
        <w:t>Μακεδονία</w:t>
      </w:r>
      <w:r>
        <w:rPr>
          <w:rFonts w:eastAsia="Times New Roman" w:cs="Times New Roman"/>
          <w:szCs w:val="24"/>
        </w:rPr>
        <w:t>»,</w:t>
      </w:r>
      <w:r w:rsidRPr="008D4539">
        <w:rPr>
          <w:rFonts w:eastAsia="Times New Roman" w:cs="Times New Roman"/>
          <w:szCs w:val="24"/>
        </w:rPr>
        <w:t xml:space="preserve"> δηλαδή </w:t>
      </w:r>
      <w:r>
        <w:rPr>
          <w:rFonts w:eastAsia="Times New Roman" w:cs="Times New Roman"/>
          <w:szCs w:val="24"/>
        </w:rPr>
        <w:t>«</w:t>
      </w:r>
      <w:r w:rsidRPr="008D4539">
        <w:rPr>
          <w:rFonts w:eastAsia="Times New Roman" w:cs="Times New Roman"/>
          <w:szCs w:val="24"/>
        </w:rPr>
        <w:t>Βόρεια Μακεδονία</w:t>
      </w:r>
      <w:r>
        <w:rPr>
          <w:rFonts w:eastAsia="Times New Roman" w:cs="Times New Roman"/>
          <w:szCs w:val="24"/>
        </w:rPr>
        <w:t>» ή «</w:t>
      </w:r>
      <w:r w:rsidRPr="008D4539">
        <w:rPr>
          <w:rFonts w:eastAsia="Times New Roman" w:cs="Times New Roman"/>
          <w:szCs w:val="24"/>
        </w:rPr>
        <w:t>Νέα Μακεδονία</w:t>
      </w:r>
      <w:r>
        <w:rPr>
          <w:rFonts w:eastAsia="Times New Roman" w:cs="Times New Roman"/>
          <w:szCs w:val="24"/>
        </w:rPr>
        <w:t>» ή</w:t>
      </w:r>
      <w:r w:rsidRPr="008D4539">
        <w:rPr>
          <w:rFonts w:eastAsia="Times New Roman" w:cs="Times New Roman"/>
          <w:szCs w:val="24"/>
        </w:rPr>
        <w:t xml:space="preserve"> </w:t>
      </w:r>
      <w:r>
        <w:rPr>
          <w:rFonts w:eastAsia="Times New Roman" w:cs="Times New Roman"/>
          <w:szCs w:val="24"/>
        </w:rPr>
        <w:t>«</w:t>
      </w:r>
      <w:r w:rsidRPr="008D4539">
        <w:rPr>
          <w:rFonts w:eastAsia="Times New Roman" w:cs="Times New Roman"/>
          <w:szCs w:val="24"/>
        </w:rPr>
        <w:t>Άνω Μακεδονία</w:t>
      </w:r>
      <w:r>
        <w:rPr>
          <w:rFonts w:eastAsia="Times New Roman" w:cs="Times New Roman"/>
          <w:szCs w:val="24"/>
        </w:rPr>
        <w:t xml:space="preserve">». Ας το </w:t>
      </w:r>
      <w:r w:rsidRPr="008D4539">
        <w:rPr>
          <w:rFonts w:eastAsia="Times New Roman" w:cs="Times New Roman"/>
          <w:szCs w:val="24"/>
        </w:rPr>
        <w:t>ξέρει ο ελληνικός λαός αυτό</w:t>
      </w:r>
      <w:r>
        <w:rPr>
          <w:rFonts w:eastAsia="Times New Roman" w:cs="Times New Roman"/>
          <w:szCs w:val="24"/>
        </w:rPr>
        <w:t>.</w:t>
      </w:r>
      <w:r w:rsidRPr="008D4539">
        <w:rPr>
          <w:rFonts w:eastAsia="Times New Roman" w:cs="Times New Roman"/>
          <w:szCs w:val="24"/>
        </w:rPr>
        <w:t xml:space="preserve"> Η Νέα Δημοκρατία είναι υπέρ της χρήσης του όρου </w:t>
      </w:r>
      <w:r>
        <w:rPr>
          <w:rFonts w:eastAsia="Times New Roman" w:cs="Times New Roman"/>
          <w:szCs w:val="24"/>
        </w:rPr>
        <w:t>«</w:t>
      </w:r>
      <w:r w:rsidRPr="008D4539">
        <w:rPr>
          <w:rFonts w:eastAsia="Times New Roman" w:cs="Times New Roman"/>
          <w:szCs w:val="24"/>
        </w:rPr>
        <w:t>Μακεδονία</w:t>
      </w:r>
      <w:r>
        <w:rPr>
          <w:rFonts w:eastAsia="Times New Roman" w:cs="Times New Roman"/>
          <w:szCs w:val="24"/>
        </w:rPr>
        <w:t xml:space="preserve">», </w:t>
      </w:r>
      <w:r w:rsidRPr="008D4539">
        <w:rPr>
          <w:rFonts w:eastAsia="Times New Roman" w:cs="Times New Roman"/>
          <w:szCs w:val="24"/>
        </w:rPr>
        <w:t>υπέρ της σ</w:t>
      </w:r>
      <w:r w:rsidRPr="008D4539">
        <w:rPr>
          <w:rFonts w:eastAsia="Times New Roman" w:cs="Times New Roman"/>
          <w:szCs w:val="24"/>
        </w:rPr>
        <w:t>ύνθετης ονομασίας</w:t>
      </w:r>
      <w:r>
        <w:rPr>
          <w:rFonts w:eastAsia="Times New Roman" w:cs="Times New Roman"/>
          <w:szCs w:val="24"/>
        </w:rPr>
        <w:t>.</w:t>
      </w:r>
      <w:r w:rsidRPr="008D4539">
        <w:rPr>
          <w:rFonts w:eastAsia="Times New Roman" w:cs="Times New Roman"/>
          <w:szCs w:val="24"/>
        </w:rPr>
        <w:t xml:space="preserve"> Υπάρχει αυτή η θέση καταγεγραμμένη παντού σε επίσημες δηλώσεις</w:t>
      </w:r>
      <w:r>
        <w:rPr>
          <w:rFonts w:eastAsia="Times New Roman" w:cs="Times New Roman"/>
          <w:szCs w:val="24"/>
        </w:rPr>
        <w:t>,</w:t>
      </w:r>
      <w:r w:rsidRPr="008D4539">
        <w:rPr>
          <w:rFonts w:eastAsia="Times New Roman" w:cs="Times New Roman"/>
          <w:szCs w:val="24"/>
        </w:rPr>
        <w:t xml:space="preserve"> προγραμματικές θέσεις των Κυβερνήσεων της Νέας Δημοκρατίας</w:t>
      </w:r>
      <w:r>
        <w:rPr>
          <w:rFonts w:eastAsia="Times New Roman" w:cs="Times New Roman"/>
          <w:szCs w:val="24"/>
        </w:rPr>
        <w:t>, ομιλίες</w:t>
      </w:r>
      <w:r w:rsidRPr="008D4539">
        <w:rPr>
          <w:rFonts w:eastAsia="Times New Roman" w:cs="Times New Roman"/>
          <w:szCs w:val="24"/>
        </w:rPr>
        <w:t xml:space="preserve"> </w:t>
      </w:r>
      <w:r>
        <w:rPr>
          <w:rFonts w:eastAsia="Times New Roman" w:cs="Times New Roman"/>
          <w:szCs w:val="24"/>
        </w:rPr>
        <w:t>των Πρωθυπουργών</w:t>
      </w:r>
      <w:r w:rsidRPr="008D4539">
        <w:rPr>
          <w:rFonts w:eastAsia="Times New Roman" w:cs="Times New Roman"/>
          <w:szCs w:val="24"/>
        </w:rPr>
        <w:t xml:space="preserve"> σας σε όλα τα εσωτερικά και διεθνή φόρα</w:t>
      </w:r>
      <w:r>
        <w:rPr>
          <w:rFonts w:eastAsia="Times New Roman" w:cs="Times New Roman"/>
          <w:szCs w:val="24"/>
        </w:rPr>
        <w:t>,</w:t>
      </w:r>
      <w:r w:rsidRPr="008D4539">
        <w:rPr>
          <w:rFonts w:eastAsia="Times New Roman" w:cs="Times New Roman"/>
          <w:szCs w:val="24"/>
        </w:rPr>
        <w:t xml:space="preserve"> του Κώστα Καραμανλή και του Αντώνη Σαμαρά</w:t>
      </w:r>
      <w:r>
        <w:rPr>
          <w:rFonts w:eastAsia="Times New Roman" w:cs="Times New Roman"/>
          <w:szCs w:val="24"/>
        </w:rPr>
        <w:t>,</w:t>
      </w:r>
      <w:r w:rsidRPr="008D4539">
        <w:rPr>
          <w:rFonts w:eastAsia="Times New Roman" w:cs="Times New Roman"/>
          <w:szCs w:val="24"/>
        </w:rPr>
        <w:t xml:space="preserve"> που </w:t>
      </w:r>
      <w:r w:rsidRPr="008D4539">
        <w:rPr>
          <w:rFonts w:eastAsia="Times New Roman" w:cs="Times New Roman"/>
          <w:szCs w:val="24"/>
        </w:rPr>
        <w:t xml:space="preserve">τώρα </w:t>
      </w:r>
      <w:r>
        <w:rPr>
          <w:rFonts w:eastAsia="Times New Roman" w:cs="Times New Roman"/>
          <w:szCs w:val="24"/>
        </w:rPr>
        <w:t>–</w:t>
      </w:r>
      <w:r w:rsidRPr="008D4539">
        <w:rPr>
          <w:rFonts w:eastAsia="Times New Roman" w:cs="Times New Roman"/>
          <w:szCs w:val="24"/>
        </w:rPr>
        <w:t>άκουσον</w:t>
      </w:r>
      <w:r>
        <w:rPr>
          <w:rFonts w:eastAsia="Times New Roman" w:cs="Times New Roman"/>
          <w:szCs w:val="24"/>
        </w:rPr>
        <w:t xml:space="preserve">, </w:t>
      </w:r>
      <w:r w:rsidRPr="008D4539">
        <w:rPr>
          <w:rFonts w:eastAsia="Times New Roman" w:cs="Times New Roman"/>
          <w:szCs w:val="24"/>
        </w:rPr>
        <w:t>άκουσον</w:t>
      </w:r>
      <w:r>
        <w:rPr>
          <w:rFonts w:eastAsia="Times New Roman" w:cs="Times New Roman"/>
          <w:szCs w:val="24"/>
        </w:rPr>
        <w:t xml:space="preserve">- </w:t>
      </w:r>
      <w:r w:rsidRPr="008D4539">
        <w:rPr>
          <w:rFonts w:eastAsia="Times New Roman" w:cs="Times New Roman"/>
          <w:szCs w:val="24"/>
        </w:rPr>
        <w:t>δε</w:t>
      </w:r>
      <w:r>
        <w:rPr>
          <w:rFonts w:eastAsia="Times New Roman" w:cs="Times New Roman"/>
          <w:szCs w:val="24"/>
        </w:rPr>
        <w:t>ν</w:t>
      </w:r>
      <w:r w:rsidRPr="008D4539">
        <w:rPr>
          <w:rFonts w:eastAsia="Times New Roman" w:cs="Times New Roman"/>
          <w:szCs w:val="24"/>
        </w:rPr>
        <w:t xml:space="preserve"> ντρέπεται </w:t>
      </w:r>
      <w:r>
        <w:rPr>
          <w:rFonts w:eastAsia="Times New Roman" w:cs="Times New Roman"/>
          <w:szCs w:val="24"/>
        </w:rPr>
        <w:t xml:space="preserve">και </w:t>
      </w:r>
      <w:r w:rsidRPr="008D4539">
        <w:rPr>
          <w:rFonts w:eastAsia="Times New Roman" w:cs="Times New Roman"/>
          <w:szCs w:val="24"/>
        </w:rPr>
        <w:t>πηγαίνει και στα συλλαλητήρια</w:t>
      </w:r>
      <w:r>
        <w:rPr>
          <w:rFonts w:eastAsia="Times New Roman" w:cs="Times New Roman"/>
          <w:szCs w:val="24"/>
        </w:rPr>
        <w:t>,</w:t>
      </w:r>
      <w:r w:rsidRPr="008D4539">
        <w:rPr>
          <w:rFonts w:eastAsia="Times New Roman" w:cs="Times New Roman"/>
          <w:szCs w:val="24"/>
        </w:rPr>
        <w:t xml:space="preserve"> όταν ο ίδιος </w:t>
      </w:r>
      <w:r>
        <w:rPr>
          <w:rFonts w:eastAsia="Times New Roman" w:cs="Times New Roman"/>
          <w:szCs w:val="24"/>
        </w:rPr>
        <w:t xml:space="preserve">ως </w:t>
      </w:r>
      <w:r w:rsidRPr="008D4539">
        <w:rPr>
          <w:rFonts w:eastAsia="Times New Roman" w:cs="Times New Roman"/>
          <w:szCs w:val="24"/>
        </w:rPr>
        <w:t xml:space="preserve">Πρωθυπουργός ήταν υπέρ της σύνθετης ονομασίας με χρήση του όρου </w:t>
      </w:r>
      <w:r>
        <w:rPr>
          <w:rFonts w:eastAsia="Times New Roman" w:cs="Times New Roman"/>
          <w:szCs w:val="24"/>
        </w:rPr>
        <w:t>«</w:t>
      </w:r>
      <w:r w:rsidRPr="008D4539">
        <w:rPr>
          <w:rFonts w:eastAsia="Times New Roman" w:cs="Times New Roman"/>
          <w:szCs w:val="24"/>
        </w:rPr>
        <w:t>Μακεδονία</w:t>
      </w:r>
      <w:r>
        <w:rPr>
          <w:rFonts w:eastAsia="Times New Roman" w:cs="Times New Roman"/>
          <w:szCs w:val="24"/>
        </w:rPr>
        <w:t>».</w:t>
      </w:r>
      <w:r w:rsidRPr="008D4539">
        <w:rPr>
          <w:rFonts w:eastAsia="Times New Roman" w:cs="Times New Roman"/>
          <w:szCs w:val="24"/>
        </w:rPr>
        <w:t xml:space="preserve"> </w:t>
      </w:r>
    </w:p>
    <w:p w14:paraId="77C0387A" w14:textId="77777777" w:rsidR="006113A9" w:rsidRDefault="006B6FC4">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w:t>
      </w:r>
      <w:r w:rsidRPr="008D4539">
        <w:rPr>
          <w:rFonts w:eastAsia="Times New Roman" w:cs="Times New Roman"/>
          <w:szCs w:val="24"/>
        </w:rPr>
        <w:t xml:space="preserve">ακούσαμε και χθες στην </w:t>
      </w:r>
      <w:r>
        <w:rPr>
          <w:rFonts w:eastAsia="Times New Roman" w:cs="Times New Roman"/>
          <w:szCs w:val="24"/>
        </w:rPr>
        <w:t>ε</w:t>
      </w:r>
      <w:r w:rsidRPr="008D4539">
        <w:rPr>
          <w:rFonts w:eastAsia="Times New Roman" w:cs="Times New Roman"/>
          <w:szCs w:val="24"/>
        </w:rPr>
        <w:t xml:space="preserve">πιτροπή και σήμερα </w:t>
      </w:r>
      <w:r>
        <w:rPr>
          <w:rFonts w:eastAsia="Times New Roman" w:cs="Times New Roman"/>
          <w:szCs w:val="24"/>
        </w:rPr>
        <w:t>από τον κ.</w:t>
      </w:r>
      <w:r w:rsidRPr="008D4539">
        <w:rPr>
          <w:rFonts w:eastAsia="Times New Roman" w:cs="Times New Roman"/>
          <w:szCs w:val="24"/>
        </w:rPr>
        <w:t xml:space="preserve"> Κουμουτσάκο </w:t>
      </w:r>
      <w:r>
        <w:rPr>
          <w:rFonts w:eastAsia="Times New Roman" w:cs="Times New Roman"/>
          <w:szCs w:val="24"/>
        </w:rPr>
        <w:t>και από τον κ.</w:t>
      </w:r>
      <w:r w:rsidRPr="008D4539">
        <w:rPr>
          <w:rFonts w:eastAsia="Times New Roman" w:cs="Times New Roman"/>
          <w:szCs w:val="24"/>
        </w:rPr>
        <w:t xml:space="preserve"> Δένδ</w:t>
      </w:r>
      <w:r w:rsidRPr="008D4539">
        <w:rPr>
          <w:rFonts w:eastAsia="Times New Roman" w:cs="Times New Roman"/>
          <w:szCs w:val="24"/>
        </w:rPr>
        <w:t xml:space="preserve">ια </w:t>
      </w:r>
      <w:r>
        <w:rPr>
          <w:rFonts w:eastAsia="Times New Roman" w:cs="Times New Roman"/>
          <w:szCs w:val="24"/>
        </w:rPr>
        <w:t xml:space="preserve">ότι </w:t>
      </w:r>
      <w:r w:rsidRPr="008D4539">
        <w:rPr>
          <w:rFonts w:eastAsia="Times New Roman" w:cs="Times New Roman"/>
          <w:szCs w:val="24"/>
        </w:rPr>
        <w:t xml:space="preserve">με πόνο καρδιάς </w:t>
      </w:r>
      <w:r>
        <w:rPr>
          <w:rFonts w:eastAsia="Times New Roman" w:cs="Times New Roman"/>
          <w:szCs w:val="24"/>
        </w:rPr>
        <w:t xml:space="preserve">–και άλλες </w:t>
      </w:r>
      <w:r w:rsidRPr="008D4539">
        <w:rPr>
          <w:rFonts w:eastAsia="Times New Roman" w:cs="Times New Roman"/>
          <w:szCs w:val="24"/>
        </w:rPr>
        <w:t xml:space="preserve">σάλτσες </w:t>
      </w:r>
      <w:r>
        <w:rPr>
          <w:rFonts w:eastAsia="Times New Roman" w:cs="Times New Roman"/>
          <w:szCs w:val="24"/>
        </w:rPr>
        <w:t>βέβαια- ότι ν</w:t>
      </w:r>
      <w:r w:rsidRPr="008D4539">
        <w:rPr>
          <w:rFonts w:eastAsia="Times New Roman" w:cs="Times New Roman"/>
          <w:szCs w:val="24"/>
        </w:rPr>
        <w:t>αι</w:t>
      </w:r>
      <w:r>
        <w:rPr>
          <w:rFonts w:eastAsia="Times New Roman" w:cs="Times New Roman"/>
          <w:szCs w:val="24"/>
        </w:rPr>
        <w:t>,</w:t>
      </w:r>
      <w:r w:rsidRPr="008D4539">
        <w:rPr>
          <w:rFonts w:eastAsia="Times New Roman" w:cs="Times New Roman"/>
          <w:szCs w:val="24"/>
        </w:rPr>
        <w:t xml:space="preserve"> είστε υπέρ της σύνθετης ονομασίας </w:t>
      </w:r>
      <w:r>
        <w:rPr>
          <w:rFonts w:eastAsia="Times New Roman" w:cs="Times New Roman"/>
          <w:szCs w:val="24"/>
        </w:rPr>
        <w:t>-</w:t>
      </w:r>
      <w:r w:rsidRPr="008D4539">
        <w:rPr>
          <w:rFonts w:eastAsia="Times New Roman" w:cs="Times New Roman"/>
          <w:szCs w:val="24"/>
        </w:rPr>
        <w:t>και σήμερα ειπώθηκε αυτό</w:t>
      </w:r>
      <w:r>
        <w:rPr>
          <w:rFonts w:eastAsia="Times New Roman" w:cs="Times New Roman"/>
          <w:szCs w:val="24"/>
        </w:rPr>
        <w:t>-</w:t>
      </w:r>
      <w:r w:rsidRPr="008D4539">
        <w:rPr>
          <w:rFonts w:eastAsia="Times New Roman" w:cs="Times New Roman"/>
          <w:szCs w:val="24"/>
        </w:rPr>
        <w:t xml:space="preserve"> με χρήση του όρου </w:t>
      </w:r>
      <w:r>
        <w:rPr>
          <w:rFonts w:eastAsia="Times New Roman" w:cs="Times New Roman"/>
          <w:szCs w:val="24"/>
        </w:rPr>
        <w:t>«</w:t>
      </w:r>
      <w:r w:rsidRPr="008D4539">
        <w:rPr>
          <w:rFonts w:eastAsia="Times New Roman" w:cs="Times New Roman"/>
          <w:szCs w:val="24"/>
        </w:rPr>
        <w:t>Μακεδονία</w:t>
      </w:r>
      <w:r>
        <w:rPr>
          <w:rFonts w:eastAsia="Times New Roman" w:cs="Times New Roman"/>
          <w:szCs w:val="24"/>
        </w:rPr>
        <w:t>».</w:t>
      </w:r>
      <w:r w:rsidRPr="008D4539">
        <w:rPr>
          <w:rFonts w:eastAsia="Times New Roman" w:cs="Times New Roman"/>
          <w:szCs w:val="24"/>
        </w:rPr>
        <w:t xml:space="preserve"> Δεν είναι κακό</w:t>
      </w:r>
      <w:r>
        <w:rPr>
          <w:rFonts w:eastAsia="Times New Roman" w:cs="Times New Roman"/>
          <w:szCs w:val="24"/>
        </w:rPr>
        <w:t>.</w:t>
      </w:r>
      <w:r w:rsidRPr="008D4539">
        <w:rPr>
          <w:rFonts w:eastAsia="Times New Roman" w:cs="Times New Roman"/>
          <w:szCs w:val="24"/>
        </w:rPr>
        <w:t xml:space="preserve"> Συμφωνούμε σε αυτό</w:t>
      </w:r>
      <w:r>
        <w:rPr>
          <w:rFonts w:eastAsia="Times New Roman" w:cs="Times New Roman"/>
          <w:szCs w:val="24"/>
        </w:rPr>
        <w:t>.</w:t>
      </w:r>
      <w:r w:rsidRPr="008D4539">
        <w:rPr>
          <w:rFonts w:eastAsia="Times New Roman" w:cs="Times New Roman"/>
          <w:szCs w:val="24"/>
        </w:rPr>
        <w:t xml:space="preserve"> Να </w:t>
      </w:r>
      <w:r>
        <w:rPr>
          <w:rFonts w:eastAsia="Times New Roman" w:cs="Times New Roman"/>
          <w:szCs w:val="24"/>
        </w:rPr>
        <w:t>το ξέρει, όμως, ο</w:t>
      </w:r>
      <w:r w:rsidRPr="008D4539">
        <w:rPr>
          <w:rFonts w:eastAsia="Times New Roman" w:cs="Times New Roman"/>
          <w:szCs w:val="24"/>
        </w:rPr>
        <w:t xml:space="preserve"> ελληνικός λαός</w:t>
      </w:r>
      <w:r>
        <w:rPr>
          <w:rFonts w:eastAsia="Times New Roman" w:cs="Times New Roman"/>
          <w:szCs w:val="24"/>
        </w:rPr>
        <w:t>.</w:t>
      </w:r>
    </w:p>
    <w:p w14:paraId="77C0387B" w14:textId="77777777" w:rsidR="006113A9" w:rsidRDefault="006B6FC4">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t xml:space="preserve">Επιπλέον, όταν αυτό το λένε στο </w:t>
      </w:r>
      <w:r w:rsidRPr="008D4539">
        <w:rPr>
          <w:rFonts w:eastAsia="Times New Roman" w:cs="Times New Roman"/>
          <w:szCs w:val="24"/>
        </w:rPr>
        <w:t xml:space="preserve">εσωτερικό δεν </w:t>
      </w:r>
      <w:r>
        <w:rPr>
          <w:rFonts w:eastAsia="Times New Roman" w:cs="Times New Roman"/>
          <w:szCs w:val="24"/>
        </w:rPr>
        <w:t>αναφέρουν τη</w:t>
      </w:r>
      <w:r w:rsidRPr="008D4539">
        <w:rPr>
          <w:rFonts w:eastAsia="Times New Roman" w:cs="Times New Roman"/>
          <w:szCs w:val="24"/>
        </w:rPr>
        <w:t xml:space="preserve"> λέξη </w:t>
      </w:r>
      <w:r>
        <w:rPr>
          <w:rFonts w:eastAsia="Times New Roman" w:cs="Times New Roman"/>
          <w:szCs w:val="24"/>
        </w:rPr>
        <w:t>«</w:t>
      </w:r>
      <w:r w:rsidRPr="008D4539">
        <w:rPr>
          <w:rFonts w:eastAsia="Times New Roman" w:cs="Times New Roman"/>
          <w:szCs w:val="24"/>
        </w:rPr>
        <w:t>Μακεδονία</w:t>
      </w:r>
      <w:r>
        <w:rPr>
          <w:rFonts w:eastAsia="Times New Roman" w:cs="Times New Roman"/>
          <w:szCs w:val="24"/>
        </w:rPr>
        <w:t>». Λένε,</w:t>
      </w:r>
      <w:r w:rsidRPr="008D4539">
        <w:rPr>
          <w:rFonts w:eastAsia="Times New Roman" w:cs="Times New Roman"/>
          <w:szCs w:val="24"/>
        </w:rPr>
        <w:t xml:space="preserve"> </w:t>
      </w:r>
      <w:r>
        <w:rPr>
          <w:rFonts w:eastAsia="Times New Roman" w:cs="Times New Roman"/>
          <w:szCs w:val="24"/>
        </w:rPr>
        <w:t>«ε</w:t>
      </w:r>
      <w:r w:rsidRPr="008D4539">
        <w:rPr>
          <w:rFonts w:eastAsia="Times New Roman" w:cs="Times New Roman"/>
          <w:szCs w:val="24"/>
        </w:rPr>
        <w:t>ίμαστε υπέρ της σύνθετης ονομασίας με γεωγραφικό προσδιορισμό</w:t>
      </w:r>
      <w:r>
        <w:rPr>
          <w:rFonts w:eastAsia="Times New Roman" w:cs="Times New Roman"/>
          <w:szCs w:val="24"/>
        </w:rPr>
        <w:t>».</w:t>
      </w:r>
      <w:r w:rsidRPr="008D4539">
        <w:rPr>
          <w:rFonts w:eastAsia="Times New Roman" w:cs="Times New Roman"/>
          <w:szCs w:val="24"/>
        </w:rPr>
        <w:t xml:space="preserve"> Έτσι ακούγεται λίγο εύπεπτο</w:t>
      </w:r>
      <w:r>
        <w:rPr>
          <w:rFonts w:eastAsia="Times New Roman" w:cs="Times New Roman"/>
          <w:szCs w:val="24"/>
        </w:rPr>
        <w:t>.</w:t>
      </w:r>
    </w:p>
    <w:p w14:paraId="77C0387C" w14:textId="77777777" w:rsidR="006113A9" w:rsidRDefault="006B6FC4">
      <w:pPr>
        <w:tabs>
          <w:tab w:val="left" w:pos="6168"/>
        </w:tabs>
        <w:spacing w:line="600" w:lineRule="auto"/>
        <w:ind w:firstLine="720"/>
        <w:contextualSpacing/>
        <w:jc w:val="both"/>
        <w:rPr>
          <w:rFonts w:eastAsia="Times New Roman" w:cs="Times New Roman"/>
          <w:szCs w:val="24"/>
        </w:rPr>
      </w:pPr>
      <w:r w:rsidRPr="008D4539">
        <w:rPr>
          <w:rFonts w:eastAsia="Times New Roman" w:cs="Times New Roman"/>
          <w:szCs w:val="24"/>
        </w:rPr>
        <w:t>Αυτή είναι η αλήθεια</w:t>
      </w:r>
      <w:r>
        <w:rPr>
          <w:rFonts w:eastAsia="Times New Roman" w:cs="Times New Roman"/>
          <w:szCs w:val="24"/>
        </w:rPr>
        <w:t>.</w:t>
      </w:r>
      <w:r w:rsidRPr="008D4539">
        <w:rPr>
          <w:rFonts w:eastAsia="Times New Roman" w:cs="Times New Roman"/>
          <w:szCs w:val="24"/>
        </w:rPr>
        <w:t xml:space="preserve"> Να την ξέρει ο ελληνικός λαός</w:t>
      </w:r>
      <w:r>
        <w:rPr>
          <w:rFonts w:eastAsia="Times New Roman" w:cs="Times New Roman"/>
          <w:szCs w:val="24"/>
        </w:rPr>
        <w:t>.</w:t>
      </w:r>
      <w:r w:rsidRPr="008D4539">
        <w:rPr>
          <w:rFonts w:eastAsia="Times New Roman" w:cs="Times New Roman"/>
          <w:szCs w:val="24"/>
        </w:rPr>
        <w:t xml:space="preserve"> Τα τελευταία </w:t>
      </w:r>
      <w:r>
        <w:rPr>
          <w:rFonts w:eastAsia="Times New Roman" w:cs="Times New Roman"/>
          <w:szCs w:val="24"/>
        </w:rPr>
        <w:t xml:space="preserve">δεκαπέντε, είκοσι </w:t>
      </w:r>
      <w:r w:rsidRPr="008D4539">
        <w:rPr>
          <w:rFonts w:eastAsia="Times New Roman" w:cs="Times New Roman"/>
          <w:szCs w:val="24"/>
        </w:rPr>
        <w:t>χρόνια</w:t>
      </w:r>
      <w:r>
        <w:rPr>
          <w:rFonts w:eastAsia="Times New Roman" w:cs="Times New Roman"/>
          <w:szCs w:val="24"/>
        </w:rPr>
        <w:t>,</w:t>
      </w:r>
      <w:r w:rsidRPr="008D4539">
        <w:rPr>
          <w:rFonts w:eastAsia="Times New Roman" w:cs="Times New Roman"/>
          <w:szCs w:val="24"/>
        </w:rPr>
        <w:t xml:space="preserve"> η Νέα Δημοκρατία κ</w:t>
      </w:r>
      <w:r w:rsidRPr="008D4539">
        <w:rPr>
          <w:rFonts w:eastAsia="Times New Roman" w:cs="Times New Roman"/>
          <w:szCs w:val="24"/>
        </w:rPr>
        <w:t xml:space="preserve">αι </w:t>
      </w:r>
      <w:r>
        <w:rPr>
          <w:rFonts w:eastAsia="Times New Roman" w:cs="Times New Roman"/>
          <w:szCs w:val="24"/>
        </w:rPr>
        <w:t xml:space="preserve">το </w:t>
      </w:r>
      <w:r w:rsidRPr="008D4539">
        <w:rPr>
          <w:rFonts w:eastAsia="Times New Roman" w:cs="Times New Roman"/>
          <w:szCs w:val="24"/>
        </w:rPr>
        <w:t>ΠΑΣΟΚ είναι υπέρ της σύνθετης ονομασίας</w:t>
      </w:r>
      <w:r>
        <w:rPr>
          <w:rFonts w:eastAsia="Times New Roman" w:cs="Times New Roman"/>
          <w:szCs w:val="24"/>
        </w:rPr>
        <w:t>.</w:t>
      </w:r>
      <w:r w:rsidRPr="008D4539">
        <w:rPr>
          <w:rFonts w:eastAsia="Times New Roman" w:cs="Times New Roman"/>
          <w:szCs w:val="24"/>
        </w:rPr>
        <w:t xml:space="preserve"> Αυτή είναι η εθνική γραμμή</w:t>
      </w:r>
      <w:r>
        <w:rPr>
          <w:rFonts w:eastAsia="Times New Roman" w:cs="Times New Roman"/>
          <w:szCs w:val="24"/>
        </w:rPr>
        <w:t>.</w:t>
      </w:r>
      <w:r w:rsidRPr="008D4539">
        <w:rPr>
          <w:rFonts w:eastAsia="Times New Roman" w:cs="Times New Roman"/>
          <w:szCs w:val="24"/>
        </w:rPr>
        <w:t xml:space="preserve"> Αυτό είναι το σωστό</w:t>
      </w:r>
      <w:r>
        <w:rPr>
          <w:rFonts w:eastAsia="Times New Roman" w:cs="Times New Roman"/>
          <w:szCs w:val="24"/>
        </w:rPr>
        <w:t>.</w:t>
      </w:r>
      <w:r w:rsidRPr="008D4539">
        <w:rPr>
          <w:rFonts w:eastAsia="Times New Roman" w:cs="Times New Roman"/>
          <w:szCs w:val="24"/>
        </w:rPr>
        <w:t xml:space="preserve"> Και αυτό ακολουθεί </w:t>
      </w:r>
      <w:r>
        <w:rPr>
          <w:rFonts w:eastAsia="Times New Roman" w:cs="Times New Roman"/>
          <w:szCs w:val="24"/>
        </w:rPr>
        <w:t xml:space="preserve">η </w:t>
      </w:r>
      <w:r w:rsidRPr="008D4539">
        <w:rPr>
          <w:rFonts w:eastAsia="Times New Roman" w:cs="Times New Roman"/>
          <w:szCs w:val="24"/>
        </w:rPr>
        <w:t>Συμφωνία των Πρεσπών</w:t>
      </w:r>
      <w:r>
        <w:rPr>
          <w:rFonts w:eastAsia="Times New Roman" w:cs="Times New Roman"/>
          <w:szCs w:val="24"/>
        </w:rPr>
        <w:t>.</w:t>
      </w:r>
      <w:r w:rsidRPr="008D4539">
        <w:rPr>
          <w:rFonts w:eastAsia="Times New Roman" w:cs="Times New Roman"/>
          <w:szCs w:val="24"/>
        </w:rPr>
        <w:t xml:space="preserve"> </w:t>
      </w:r>
    </w:p>
    <w:p w14:paraId="77C0387D" w14:textId="77777777" w:rsidR="006113A9" w:rsidRDefault="006B6FC4">
      <w:pPr>
        <w:tabs>
          <w:tab w:val="left" w:pos="6168"/>
        </w:tabs>
        <w:spacing w:line="600" w:lineRule="auto"/>
        <w:ind w:firstLine="720"/>
        <w:contextualSpacing/>
        <w:jc w:val="both"/>
        <w:rPr>
          <w:rFonts w:eastAsia="Times New Roman" w:cs="Times New Roman"/>
          <w:szCs w:val="24"/>
        </w:rPr>
      </w:pPr>
      <w:r w:rsidRPr="008D4539">
        <w:rPr>
          <w:rFonts w:eastAsia="Times New Roman" w:cs="Times New Roman"/>
          <w:szCs w:val="24"/>
        </w:rPr>
        <w:t xml:space="preserve">Οι συμφωνίες δεν έκλεισαν επί των ημερών </w:t>
      </w:r>
      <w:r>
        <w:rPr>
          <w:rFonts w:eastAsia="Times New Roman" w:cs="Times New Roman"/>
          <w:szCs w:val="24"/>
        </w:rPr>
        <w:t>τους,</w:t>
      </w:r>
      <w:r w:rsidRPr="008D4539">
        <w:rPr>
          <w:rFonts w:eastAsia="Times New Roman" w:cs="Times New Roman"/>
          <w:szCs w:val="24"/>
        </w:rPr>
        <w:t xml:space="preserve"> γιατί δεν υπέγραφαν οι γείτονες</w:t>
      </w:r>
      <w:r>
        <w:rPr>
          <w:rFonts w:eastAsia="Times New Roman" w:cs="Times New Roman"/>
          <w:szCs w:val="24"/>
        </w:rPr>
        <w:t>.</w:t>
      </w:r>
      <w:r w:rsidRPr="008D4539">
        <w:rPr>
          <w:rFonts w:eastAsia="Times New Roman" w:cs="Times New Roman"/>
          <w:szCs w:val="24"/>
        </w:rPr>
        <w:t xml:space="preserve"> Είχαν εθνικιστικές και ακραίες κυβερ</w:t>
      </w:r>
      <w:r w:rsidRPr="008D4539">
        <w:rPr>
          <w:rFonts w:eastAsia="Times New Roman" w:cs="Times New Roman"/>
          <w:szCs w:val="24"/>
        </w:rPr>
        <w:t>νήσεις που δεν συμφώνησαν</w:t>
      </w:r>
      <w:r>
        <w:rPr>
          <w:rFonts w:eastAsia="Times New Roman" w:cs="Times New Roman"/>
          <w:szCs w:val="24"/>
        </w:rPr>
        <w:t>.</w:t>
      </w:r>
      <w:r w:rsidRPr="008D4539">
        <w:rPr>
          <w:rFonts w:eastAsia="Times New Roman" w:cs="Times New Roman"/>
          <w:szCs w:val="24"/>
        </w:rPr>
        <w:t xml:space="preserve"> </w:t>
      </w:r>
      <w:r>
        <w:rPr>
          <w:rFonts w:eastAsia="Times New Roman" w:cs="Times New Roman"/>
          <w:szCs w:val="24"/>
        </w:rPr>
        <w:t>Γι’</w:t>
      </w:r>
      <w:r w:rsidRPr="008D4539">
        <w:rPr>
          <w:rFonts w:eastAsia="Times New Roman" w:cs="Times New Roman"/>
          <w:szCs w:val="24"/>
        </w:rPr>
        <w:t xml:space="preserve"> αυτό και στο Βουκουρέστι δεν έγινε συμφωνία</w:t>
      </w:r>
      <w:r>
        <w:rPr>
          <w:rFonts w:eastAsia="Times New Roman" w:cs="Times New Roman"/>
          <w:szCs w:val="24"/>
        </w:rPr>
        <w:t>.</w:t>
      </w:r>
      <w:r w:rsidRPr="008D4539">
        <w:rPr>
          <w:rFonts w:eastAsia="Times New Roman" w:cs="Times New Roman"/>
          <w:szCs w:val="24"/>
        </w:rPr>
        <w:t xml:space="preserve"> Οι γείτονες</w:t>
      </w:r>
      <w:r>
        <w:rPr>
          <w:rFonts w:eastAsia="Times New Roman" w:cs="Times New Roman"/>
          <w:szCs w:val="24"/>
        </w:rPr>
        <w:t>, η</w:t>
      </w:r>
      <w:r w:rsidRPr="008D4539">
        <w:rPr>
          <w:rFonts w:eastAsia="Times New Roman" w:cs="Times New Roman"/>
          <w:szCs w:val="24"/>
        </w:rPr>
        <w:t xml:space="preserve"> </w:t>
      </w:r>
      <w:r>
        <w:rPr>
          <w:rFonts w:eastAsia="Times New Roman" w:cs="Times New Roman"/>
          <w:szCs w:val="24"/>
          <w:lang w:val="en-US"/>
        </w:rPr>
        <w:t>FYROM</w:t>
      </w:r>
      <w:r>
        <w:rPr>
          <w:rFonts w:eastAsia="Times New Roman" w:cs="Times New Roman"/>
          <w:szCs w:val="24"/>
        </w:rPr>
        <w:t xml:space="preserve"> δεν δέχθηκε </w:t>
      </w:r>
      <w:r w:rsidRPr="008D4539">
        <w:rPr>
          <w:rFonts w:eastAsia="Times New Roman" w:cs="Times New Roman"/>
          <w:szCs w:val="24"/>
        </w:rPr>
        <w:t xml:space="preserve">τη σύνθετη </w:t>
      </w:r>
      <w:r w:rsidRPr="008D4539">
        <w:rPr>
          <w:rFonts w:eastAsia="Times New Roman" w:cs="Times New Roman"/>
          <w:szCs w:val="24"/>
        </w:rPr>
        <w:lastRenderedPageBreak/>
        <w:t>ονομασία</w:t>
      </w:r>
      <w:r>
        <w:rPr>
          <w:rFonts w:eastAsia="Times New Roman" w:cs="Times New Roman"/>
          <w:szCs w:val="24"/>
        </w:rPr>
        <w:t>.</w:t>
      </w:r>
      <w:r w:rsidRPr="008D4539">
        <w:rPr>
          <w:rFonts w:eastAsia="Times New Roman" w:cs="Times New Roman"/>
          <w:szCs w:val="24"/>
        </w:rPr>
        <w:t xml:space="preserve"> Ήθελα</w:t>
      </w:r>
      <w:r>
        <w:rPr>
          <w:rFonts w:eastAsia="Times New Roman" w:cs="Times New Roman"/>
          <w:szCs w:val="24"/>
        </w:rPr>
        <w:t>ν</w:t>
      </w:r>
      <w:r w:rsidRPr="008D4539">
        <w:rPr>
          <w:rFonts w:eastAsia="Times New Roman" w:cs="Times New Roman"/>
          <w:szCs w:val="24"/>
        </w:rPr>
        <w:t xml:space="preserve"> να </w:t>
      </w:r>
      <w:r>
        <w:rPr>
          <w:rFonts w:eastAsia="Times New Roman" w:cs="Times New Roman"/>
          <w:szCs w:val="24"/>
        </w:rPr>
        <w:t xml:space="preserve">ενταχθούν </w:t>
      </w:r>
      <w:r w:rsidRPr="008D4539">
        <w:rPr>
          <w:rFonts w:eastAsia="Times New Roman" w:cs="Times New Roman"/>
          <w:szCs w:val="24"/>
        </w:rPr>
        <w:t xml:space="preserve">με σκέτο </w:t>
      </w:r>
      <w:r>
        <w:rPr>
          <w:rFonts w:eastAsia="Times New Roman" w:cs="Times New Roman"/>
          <w:szCs w:val="24"/>
        </w:rPr>
        <w:t>το «</w:t>
      </w:r>
      <w:r w:rsidRPr="008D4539">
        <w:rPr>
          <w:rFonts w:eastAsia="Times New Roman" w:cs="Times New Roman"/>
          <w:szCs w:val="24"/>
        </w:rPr>
        <w:t>Μακεδονία</w:t>
      </w:r>
      <w:r>
        <w:rPr>
          <w:rFonts w:eastAsia="Times New Roman" w:cs="Times New Roman"/>
          <w:szCs w:val="24"/>
        </w:rPr>
        <w:t>», όπως είναι αναγνωρισμένοι</w:t>
      </w:r>
      <w:r w:rsidRPr="008D4539">
        <w:rPr>
          <w:rFonts w:eastAsia="Times New Roman" w:cs="Times New Roman"/>
          <w:szCs w:val="24"/>
        </w:rPr>
        <w:t xml:space="preserve"> ως σήμερα</w:t>
      </w:r>
      <w:r>
        <w:rPr>
          <w:rFonts w:eastAsia="Times New Roman" w:cs="Times New Roman"/>
          <w:szCs w:val="24"/>
        </w:rPr>
        <w:t>.</w:t>
      </w:r>
      <w:r w:rsidRPr="008D4539">
        <w:rPr>
          <w:rFonts w:eastAsia="Times New Roman" w:cs="Times New Roman"/>
          <w:szCs w:val="24"/>
        </w:rPr>
        <w:t xml:space="preserve"> </w:t>
      </w:r>
    </w:p>
    <w:p w14:paraId="77C0387E" w14:textId="77777777" w:rsidR="006113A9" w:rsidRDefault="006B6FC4">
      <w:pPr>
        <w:tabs>
          <w:tab w:val="left" w:pos="6168"/>
        </w:tabs>
        <w:spacing w:line="600" w:lineRule="auto"/>
        <w:ind w:firstLine="720"/>
        <w:contextualSpacing/>
        <w:jc w:val="both"/>
        <w:rPr>
          <w:rFonts w:eastAsia="Times New Roman" w:cs="Times New Roman"/>
          <w:szCs w:val="24"/>
        </w:rPr>
      </w:pPr>
      <w:r w:rsidRPr="008D4539">
        <w:rPr>
          <w:rFonts w:eastAsia="Times New Roman" w:cs="Times New Roman"/>
          <w:szCs w:val="24"/>
        </w:rPr>
        <w:t>Συνεπώς</w:t>
      </w:r>
      <w:r>
        <w:rPr>
          <w:rFonts w:eastAsia="Times New Roman" w:cs="Times New Roman"/>
          <w:szCs w:val="24"/>
        </w:rPr>
        <w:t>,</w:t>
      </w:r>
      <w:r w:rsidRPr="008D4539">
        <w:rPr>
          <w:rFonts w:eastAsia="Times New Roman" w:cs="Times New Roman"/>
          <w:szCs w:val="24"/>
        </w:rPr>
        <w:t xml:space="preserve"> πάρτε τις ευθύνες σας και πείτε τη</w:t>
      </w:r>
      <w:r w:rsidRPr="008D4539">
        <w:rPr>
          <w:rFonts w:eastAsia="Times New Roman" w:cs="Times New Roman"/>
          <w:szCs w:val="24"/>
        </w:rPr>
        <w:t>ν αλήθεια στον ελληνικό λαό</w:t>
      </w:r>
      <w:r>
        <w:rPr>
          <w:rFonts w:eastAsia="Times New Roman" w:cs="Times New Roman"/>
          <w:szCs w:val="24"/>
        </w:rPr>
        <w:t>.</w:t>
      </w:r>
      <w:r w:rsidRPr="008D4539">
        <w:rPr>
          <w:rFonts w:eastAsia="Times New Roman" w:cs="Times New Roman"/>
          <w:szCs w:val="24"/>
        </w:rPr>
        <w:t xml:space="preserve"> Και όσοι Βουλευτές</w:t>
      </w:r>
      <w:r>
        <w:rPr>
          <w:rFonts w:eastAsia="Times New Roman" w:cs="Times New Roman"/>
          <w:szCs w:val="24"/>
        </w:rPr>
        <w:t xml:space="preserve"> -</w:t>
      </w:r>
      <w:r w:rsidRPr="008D4539">
        <w:rPr>
          <w:rFonts w:eastAsia="Times New Roman" w:cs="Times New Roman"/>
          <w:szCs w:val="24"/>
        </w:rPr>
        <w:t xml:space="preserve">ιδιαίτερα από τη </w:t>
      </w:r>
      <w:r>
        <w:rPr>
          <w:rFonts w:eastAsia="Times New Roman" w:cs="Times New Roman"/>
          <w:szCs w:val="24"/>
        </w:rPr>
        <w:t>β</w:t>
      </w:r>
      <w:r w:rsidRPr="008D4539">
        <w:rPr>
          <w:rFonts w:eastAsia="Times New Roman" w:cs="Times New Roman"/>
          <w:szCs w:val="24"/>
        </w:rPr>
        <w:t>όρεια Ελλάδα</w:t>
      </w:r>
      <w:r>
        <w:rPr>
          <w:rFonts w:eastAsia="Times New Roman" w:cs="Times New Roman"/>
          <w:szCs w:val="24"/>
        </w:rPr>
        <w:t>,</w:t>
      </w:r>
      <w:r w:rsidRPr="008D4539">
        <w:rPr>
          <w:rFonts w:eastAsia="Times New Roman" w:cs="Times New Roman"/>
          <w:szCs w:val="24"/>
        </w:rPr>
        <w:t xml:space="preserve"> που </w:t>
      </w:r>
      <w:r>
        <w:rPr>
          <w:rFonts w:eastAsia="Times New Roman" w:cs="Times New Roman"/>
          <w:szCs w:val="24"/>
        </w:rPr>
        <w:t xml:space="preserve">κάποιοι </w:t>
      </w:r>
      <w:r w:rsidRPr="008D4539">
        <w:rPr>
          <w:rFonts w:eastAsia="Times New Roman" w:cs="Times New Roman"/>
          <w:szCs w:val="24"/>
        </w:rPr>
        <w:t>θέλουν να δείχνουν περισσότερο ευαίσθητοι</w:t>
      </w:r>
      <w:r>
        <w:rPr>
          <w:rFonts w:eastAsia="Times New Roman" w:cs="Times New Roman"/>
          <w:szCs w:val="24"/>
        </w:rPr>
        <w:t>-</w:t>
      </w:r>
      <w:r w:rsidRPr="008D4539">
        <w:rPr>
          <w:rFonts w:eastAsia="Times New Roman" w:cs="Times New Roman"/>
          <w:szCs w:val="24"/>
        </w:rPr>
        <w:t xml:space="preserve"> λέτε ότι δεν είστε υπέρ της σύνθετης ονομασίας</w:t>
      </w:r>
      <w:r>
        <w:rPr>
          <w:rFonts w:eastAsia="Times New Roman" w:cs="Times New Roman"/>
          <w:szCs w:val="24"/>
        </w:rPr>
        <w:t>,</w:t>
      </w:r>
      <w:r w:rsidRPr="008D4539">
        <w:rPr>
          <w:rFonts w:eastAsia="Times New Roman" w:cs="Times New Roman"/>
          <w:szCs w:val="24"/>
        </w:rPr>
        <w:t xml:space="preserve"> δεν έχετε θέση στο κόμμα αυτό</w:t>
      </w:r>
      <w:r>
        <w:rPr>
          <w:rFonts w:eastAsia="Times New Roman" w:cs="Times New Roman"/>
          <w:szCs w:val="24"/>
        </w:rPr>
        <w:t>,</w:t>
      </w:r>
      <w:r w:rsidRPr="008D4539">
        <w:rPr>
          <w:rFonts w:eastAsia="Times New Roman" w:cs="Times New Roman"/>
          <w:szCs w:val="24"/>
        </w:rPr>
        <w:t xml:space="preserve"> στη Νέα Δημοκρατία</w:t>
      </w:r>
      <w:r>
        <w:rPr>
          <w:rFonts w:eastAsia="Times New Roman" w:cs="Times New Roman"/>
          <w:szCs w:val="24"/>
        </w:rPr>
        <w:t>.</w:t>
      </w:r>
      <w:r w:rsidRPr="008D4539">
        <w:rPr>
          <w:rFonts w:eastAsia="Times New Roman" w:cs="Times New Roman"/>
          <w:szCs w:val="24"/>
        </w:rPr>
        <w:t xml:space="preserve"> </w:t>
      </w:r>
    </w:p>
    <w:p w14:paraId="77C0387F" w14:textId="77777777" w:rsidR="006113A9" w:rsidRDefault="006B6FC4">
      <w:pPr>
        <w:tabs>
          <w:tab w:val="left" w:pos="6168"/>
        </w:tabs>
        <w:spacing w:line="600" w:lineRule="auto"/>
        <w:ind w:firstLine="720"/>
        <w:contextualSpacing/>
        <w:jc w:val="both"/>
        <w:rPr>
          <w:rFonts w:eastAsia="Times New Roman" w:cs="Times New Roman"/>
          <w:szCs w:val="24"/>
        </w:rPr>
      </w:pPr>
      <w:r w:rsidRPr="008D4539">
        <w:rPr>
          <w:rFonts w:eastAsia="Times New Roman" w:cs="Times New Roman"/>
          <w:szCs w:val="24"/>
        </w:rPr>
        <w:t xml:space="preserve">Υπάρχουν άλλες πολιτικές δυνάμεις </w:t>
      </w:r>
      <w:r>
        <w:rPr>
          <w:rFonts w:eastAsia="Times New Roman" w:cs="Times New Roman"/>
          <w:szCs w:val="24"/>
        </w:rPr>
        <w:t xml:space="preserve">στη σημερινή </w:t>
      </w:r>
      <w:r w:rsidRPr="008D4539">
        <w:rPr>
          <w:rFonts w:eastAsia="Times New Roman" w:cs="Times New Roman"/>
          <w:szCs w:val="24"/>
        </w:rPr>
        <w:t>Βουλή</w:t>
      </w:r>
      <w:r>
        <w:rPr>
          <w:rFonts w:eastAsia="Times New Roman" w:cs="Times New Roman"/>
          <w:szCs w:val="24"/>
        </w:rPr>
        <w:t>,</w:t>
      </w:r>
      <w:r w:rsidRPr="008D4539">
        <w:rPr>
          <w:rFonts w:eastAsia="Times New Roman" w:cs="Times New Roman"/>
          <w:szCs w:val="24"/>
        </w:rPr>
        <w:t xml:space="preserve"> </w:t>
      </w:r>
      <w:r>
        <w:rPr>
          <w:rFonts w:eastAsia="Times New Roman" w:cs="Times New Roman"/>
          <w:szCs w:val="24"/>
        </w:rPr>
        <w:t xml:space="preserve">η </w:t>
      </w:r>
      <w:r w:rsidRPr="008D4539">
        <w:rPr>
          <w:rFonts w:eastAsia="Times New Roman" w:cs="Times New Roman"/>
          <w:szCs w:val="24"/>
        </w:rPr>
        <w:t>Ένωση Κεντρώων</w:t>
      </w:r>
      <w:r>
        <w:rPr>
          <w:rFonts w:eastAsia="Times New Roman" w:cs="Times New Roman"/>
          <w:szCs w:val="24"/>
        </w:rPr>
        <w:t>,</w:t>
      </w:r>
      <w:r w:rsidRPr="008D4539">
        <w:rPr>
          <w:rFonts w:eastAsia="Times New Roman" w:cs="Times New Roman"/>
          <w:szCs w:val="24"/>
        </w:rPr>
        <w:t xml:space="preserve"> οι ΑΝΕΛ</w:t>
      </w:r>
      <w:r>
        <w:rPr>
          <w:rFonts w:eastAsia="Times New Roman" w:cs="Times New Roman"/>
          <w:szCs w:val="24"/>
        </w:rPr>
        <w:t xml:space="preserve"> και δεν ξέρω και ποιοι άλλοι,</w:t>
      </w:r>
      <w:r w:rsidRPr="008D4539">
        <w:rPr>
          <w:rFonts w:eastAsia="Times New Roman" w:cs="Times New Roman"/>
          <w:szCs w:val="24"/>
        </w:rPr>
        <w:t xml:space="preserve"> που δεν δέχονται τη χρήση του όρου </w:t>
      </w:r>
      <w:r>
        <w:rPr>
          <w:rFonts w:eastAsia="Times New Roman" w:cs="Times New Roman"/>
          <w:szCs w:val="24"/>
        </w:rPr>
        <w:t>«</w:t>
      </w:r>
      <w:r w:rsidRPr="008D4539">
        <w:rPr>
          <w:rFonts w:eastAsia="Times New Roman" w:cs="Times New Roman"/>
          <w:szCs w:val="24"/>
        </w:rPr>
        <w:t>Μακεδονία</w:t>
      </w:r>
      <w:r>
        <w:rPr>
          <w:rFonts w:eastAsia="Times New Roman" w:cs="Times New Roman"/>
          <w:szCs w:val="24"/>
        </w:rPr>
        <w:t>».</w:t>
      </w:r>
      <w:r w:rsidRPr="008D4539">
        <w:rPr>
          <w:rFonts w:eastAsia="Times New Roman" w:cs="Times New Roman"/>
          <w:szCs w:val="24"/>
        </w:rPr>
        <w:t xml:space="preserve"> Πάντως</w:t>
      </w:r>
      <w:r>
        <w:rPr>
          <w:rFonts w:eastAsia="Times New Roman" w:cs="Times New Roman"/>
          <w:szCs w:val="24"/>
        </w:rPr>
        <w:t>,</w:t>
      </w:r>
      <w:r w:rsidRPr="008D4539">
        <w:rPr>
          <w:rFonts w:eastAsia="Times New Roman" w:cs="Times New Roman"/>
          <w:szCs w:val="24"/>
        </w:rPr>
        <w:t xml:space="preserve"> είναι άτοπο</w:t>
      </w:r>
      <w:r>
        <w:rPr>
          <w:rFonts w:eastAsia="Times New Roman" w:cs="Times New Roman"/>
          <w:szCs w:val="24"/>
        </w:rPr>
        <w:t>,</w:t>
      </w:r>
      <w:r w:rsidRPr="008D4539">
        <w:rPr>
          <w:rFonts w:eastAsia="Times New Roman" w:cs="Times New Roman"/>
          <w:szCs w:val="24"/>
        </w:rPr>
        <w:t xml:space="preserve"> παράλογο και υποκριτικό</w:t>
      </w:r>
      <w:r>
        <w:rPr>
          <w:rFonts w:eastAsia="Times New Roman" w:cs="Times New Roman"/>
          <w:szCs w:val="24"/>
        </w:rPr>
        <w:t>,</w:t>
      </w:r>
      <w:r w:rsidRPr="008D4539">
        <w:rPr>
          <w:rFonts w:eastAsia="Times New Roman" w:cs="Times New Roman"/>
          <w:szCs w:val="24"/>
        </w:rPr>
        <w:t xml:space="preserve"> </w:t>
      </w:r>
      <w:r>
        <w:rPr>
          <w:rFonts w:eastAsia="Times New Roman" w:cs="Times New Roman"/>
          <w:szCs w:val="24"/>
        </w:rPr>
        <w:t>Βουλευτές</w:t>
      </w:r>
      <w:r w:rsidRPr="008D4539">
        <w:rPr>
          <w:rFonts w:eastAsia="Times New Roman" w:cs="Times New Roman"/>
          <w:szCs w:val="24"/>
        </w:rPr>
        <w:t xml:space="preserve"> της Νέας Δημοκρατίας να λένε ότι δεν δέχον</w:t>
      </w:r>
      <w:r w:rsidRPr="008D4539">
        <w:rPr>
          <w:rFonts w:eastAsia="Times New Roman" w:cs="Times New Roman"/>
          <w:szCs w:val="24"/>
        </w:rPr>
        <w:t xml:space="preserve">ται τη χρήση του όρου </w:t>
      </w:r>
      <w:r>
        <w:rPr>
          <w:rFonts w:eastAsia="Times New Roman" w:cs="Times New Roman"/>
          <w:szCs w:val="24"/>
        </w:rPr>
        <w:t>«</w:t>
      </w:r>
      <w:r w:rsidRPr="008D4539">
        <w:rPr>
          <w:rFonts w:eastAsia="Times New Roman" w:cs="Times New Roman"/>
          <w:szCs w:val="24"/>
        </w:rPr>
        <w:t>Μακεδονία</w:t>
      </w:r>
      <w:r>
        <w:rPr>
          <w:rFonts w:eastAsia="Times New Roman" w:cs="Times New Roman"/>
          <w:szCs w:val="24"/>
        </w:rPr>
        <w:t>»,</w:t>
      </w:r>
      <w:r w:rsidRPr="008D4539">
        <w:rPr>
          <w:rFonts w:eastAsia="Times New Roman" w:cs="Times New Roman"/>
          <w:szCs w:val="24"/>
        </w:rPr>
        <w:t xml:space="preserve"> όταν πάνω από </w:t>
      </w:r>
      <w:r>
        <w:rPr>
          <w:rFonts w:eastAsia="Times New Roman" w:cs="Times New Roman"/>
          <w:szCs w:val="24"/>
        </w:rPr>
        <w:t xml:space="preserve">δέκα, δεκαπέντε </w:t>
      </w:r>
      <w:r w:rsidRPr="008D4539">
        <w:rPr>
          <w:rFonts w:eastAsia="Times New Roman" w:cs="Times New Roman"/>
          <w:szCs w:val="24"/>
        </w:rPr>
        <w:t>χρόνια η Νέα Δημοκρατία παγίως έχει αυτή τη θέση</w:t>
      </w:r>
      <w:r>
        <w:rPr>
          <w:rFonts w:eastAsia="Times New Roman" w:cs="Times New Roman"/>
          <w:szCs w:val="24"/>
        </w:rPr>
        <w:t>.</w:t>
      </w:r>
    </w:p>
    <w:p w14:paraId="77C03880" w14:textId="77777777" w:rsidR="006113A9" w:rsidRDefault="006B6FC4">
      <w:pPr>
        <w:tabs>
          <w:tab w:val="left" w:pos="6168"/>
        </w:tabs>
        <w:spacing w:line="600" w:lineRule="auto"/>
        <w:ind w:firstLine="720"/>
        <w:contextualSpacing/>
        <w:jc w:val="both"/>
        <w:rPr>
          <w:rFonts w:eastAsia="Times New Roman" w:cs="Times New Roman"/>
          <w:szCs w:val="24"/>
        </w:rPr>
      </w:pPr>
      <w:r w:rsidRPr="008D4539">
        <w:rPr>
          <w:rFonts w:eastAsia="Times New Roman" w:cs="Times New Roman"/>
          <w:szCs w:val="24"/>
        </w:rPr>
        <w:t>Πάμε τώρα στην ουσία της Συμφωνίας των Πρεσπών</w:t>
      </w:r>
      <w:r>
        <w:rPr>
          <w:rFonts w:eastAsia="Times New Roman" w:cs="Times New Roman"/>
          <w:szCs w:val="24"/>
        </w:rPr>
        <w:t>.</w:t>
      </w:r>
      <w:r w:rsidRPr="008D4539">
        <w:rPr>
          <w:rFonts w:eastAsia="Times New Roman" w:cs="Times New Roman"/>
          <w:szCs w:val="24"/>
        </w:rPr>
        <w:t xml:space="preserve"> Πάμε </w:t>
      </w:r>
      <w:r>
        <w:rPr>
          <w:rFonts w:eastAsia="Times New Roman" w:cs="Times New Roman"/>
          <w:szCs w:val="24"/>
        </w:rPr>
        <w:t>να μιλήσουμε για τις αλήθειες του μ</w:t>
      </w:r>
      <w:r w:rsidRPr="008D4539">
        <w:rPr>
          <w:rFonts w:eastAsia="Times New Roman" w:cs="Times New Roman"/>
          <w:szCs w:val="24"/>
        </w:rPr>
        <w:t>ακεδονικού ζητήματος με επιχειρήματα που έκαναν τον Κ</w:t>
      </w:r>
      <w:r w:rsidRPr="008D4539">
        <w:rPr>
          <w:rFonts w:eastAsia="Times New Roman" w:cs="Times New Roman"/>
          <w:szCs w:val="24"/>
        </w:rPr>
        <w:t xml:space="preserve">υριάκο Μητσοτάκη </w:t>
      </w:r>
      <w:r>
        <w:rPr>
          <w:rFonts w:eastAsia="Times New Roman" w:cs="Times New Roman"/>
          <w:szCs w:val="24"/>
        </w:rPr>
        <w:t xml:space="preserve">να φυγομαχήσει. </w:t>
      </w:r>
      <w:r w:rsidRPr="008D4539">
        <w:rPr>
          <w:rFonts w:eastAsia="Times New Roman" w:cs="Times New Roman"/>
          <w:szCs w:val="24"/>
        </w:rPr>
        <w:t>Το</w:t>
      </w:r>
      <w:r>
        <w:rPr>
          <w:rFonts w:eastAsia="Times New Roman" w:cs="Times New Roman"/>
          <w:szCs w:val="24"/>
        </w:rPr>
        <w:t>ν</w:t>
      </w:r>
      <w:r w:rsidRPr="008D4539">
        <w:rPr>
          <w:rFonts w:eastAsia="Times New Roman" w:cs="Times New Roman"/>
          <w:szCs w:val="24"/>
        </w:rPr>
        <w:t xml:space="preserve"> </w:t>
      </w:r>
      <w:r>
        <w:rPr>
          <w:rFonts w:eastAsia="Times New Roman" w:cs="Times New Roman"/>
          <w:szCs w:val="24"/>
        </w:rPr>
        <w:t xml:space="preserve">προκάλεσε ο </w:t>
      </w:r>
      <w:r w:rsidRPr="008D4539">
        <w:rPr>
          <w:rFonts w:eastAsia="Times New Roman" w:cs="Times New Roman"/>
          <w:szCs w:val="24"/>
        </w:rPr>
        <w:t>Πρωθυπουργός</w:t>
      </w:r>
      <w:r>
        <w:rPr>
          <w:rFonts w:eastAsia="Times New Roman" w:cs="Times New Roman"/>
          <w:szCs w:val="24"/>
        </w:rPr>
        <w:t xml:space="preserve">. Τον κάλεσε και του είπε «έλα να συζητήσουμε </w:t>
      </w:r>
      <w:r w:rsidRPr="008D4539">
        <w:rPr>
          <w:rFonts w:eastAsia="Times New Roman" w:cs="Times New Roman"/>
          <w:szCs w:val="24"/>
        </w:rPr>
        <w:t>ζωντανά στην τηλεόρα</w:t>
      </w:r>
      <w:r>
        <w:rPr>
          <w:rFonts w:eastAsia="Times New Roman" w:cs="Times New Roman"/>
          <w:szCs w:val="24"/>
        </w:rPr>
        <w:t>ση</w:t>
      </w:r>
      <w:r>
        <w:rPr>
          <w:rFonts w:eastAsia="Times New Roman" w:cs="Times New Roman"/>
          <w:szCs w:val="24"/>
        </w:rPr>
        <w:t>,</w:t>
      </w:r>
      <w:r w:rsidRPr="008D4539">
        <w:rPr>
          <w:rFonts w:eastAsia="Times New Roman" w:cs="Times New Roman"/>
          <w:szCs w:val="24"/>
        </w:rPr>
        <w:t xml:space="preserve"> μπροστά </w:t>
      </w:r>
      <w:r w:rsidRPr="008D4539">
        <w:rPr>
          <w:rFonts w:eastAsia="Times New Roman" w:cs="Times New Roman"/>
          <w:szCs w:val="24"/>
        </w:rPr>
        <w:lastRenderedPageBreak/>
        <w:t xml:space="preserve">σε όλο τον </w:t>
      </w:r>
      <w:r>
        <w:rPr>
          <w:rFonts w:eastAsia="Times New Roman" w:cs="Times New Roman"/>
          <w:szCs w:val="24"/>
        </w:rPr>
        <w:t xml:space="preserve">ελληνικό λαό </w:t>
      </w:r>
      <w:r w:rsidRPr="008D4539">
        <w:rPr>
          <w:rFonts w:eastAsia="Times New Roman" w:cs="Times New Roman"/>
          <w:szCs w:val="24"/>
        </w:rPr>
        <w:t>με επιχειρήματα και με δημοσιογράφους</w:t>
      </w:r>
      <w:r>
        <w:rPr>
          <w:rFonts w:eastAsia="Times New Roman" w:cs="Times New Roman"/>
          <w:szCs w:val="24"/>
        </w:rPr>
        <w:t>.</w:t>
      </w:r>
      <w:r w:rsidRPr="008D4539">
        <w:rPr>
          <w:rFonts w:eastAsia="Times New Roman" w:cs="Times New Roman"/>
          <w:szCs w:val="24"/>
        </w:rPr>
        <w:t xml:space="preserve"> Και πάμε σε όπο</w:t>
      </w:r>
      <w:r>
        <w:rPr>
          <w:rFonts w:eastAsia="Times New Roman" w:cs="Times New Roman"/>
          <w:szCs w:val="24"/>
        </w:rPr>
        <w:t xml:space="preserve">ιο κανάλι θέλεις και διακαναλικά». </w:t>
      </w:r>
    </w:p>
    <w:p w14:paraId="77C03881" w14:textId="77777777" w:rsidR="006113A9" w:rsidRDefault="006B6FC4">
      <w:pPr>
        <w:tabs>
          <w:tab w:val="left" w:pos="6168"/>
        </w:tabs>
        <w:spacing w:line="600" w:lineRule="auto"/>
        <w:ind w:firstLine="720"/>
        <w:contextualSpacing/>
        <w:jc w:val="both"/>
        <w:rPr>
          <w:rFonts w:eastAsia="Times New Roman" w:cs="Times New Roman"/>
          <w:szCs w:val="24"/>
        </w:rPr>
      </w:pPr>
      <w:r>
        <w:rPr>
          <w:rFonts w:eastAsia="Times New Roman" w:cs="Times New Roman"/>
          <w:b/>
          <w:szCs w:val="24"/>
        </w:rPr>
        <w:t>ΓΕΩ</w:t>
      </w:r>
      <w:r>
        <w:rPr>
          <w:rFonts w:eastAsia="Times New Roman" w:cs="Times New Roman"/>
          <w:b/>
          <w:szCs w:val="24"/>
        </w:rPr>
        <w:t xml:space="preserve">ΡΓΙΟΣ ΚΑΤΣΙΑΝΤΩΝΗΣ: </w:t>
      </w:r>
      <w:r>
        <w:rPr>
          <w:rFonts w:eastAsia="Times New Roman" w:cs="Times New Roman"/>
          <w:szCs w:val="24"/>
        </w:rPr>
        <w:t xml:space="preserve">Και η Ζωή Κωνσταντοπούλου προκάλεσε τον Πρωθυπουργό, αλλά δεν έχει απαντήσει. </w:t>
      </w:r>
    </w:p>
    <w:p w14:paraId="77C03882" w14:textId="77777777" w:rsidR="006113A9" w:rsidRDefault="006B6FC4">
      <w:pPr>
        <w:tabs>
          <w:tab w:val="left" w:pos="6168"/>
        </w:tabs>
        <w:spacing w:line="600" w:lineRule="auto"/>
        <w:ind w:firstLine="720"/>
        <w:contextualSpacing/>
        <w:jc w:val="both"/>
        <w:rPr>
          <w:rFonts w:eastAsia="Times New Roman" w:cs="Times New Roman"/>
          <w:szCs w:val="24"/>
        </w:rPr>
      </w:pPr>
      <w:r>
        <w:rPr>
          <w:rFonts w:eastAsia="Times New Roman" w:cs="Times New Roman"/>
          <w:b/>
          <w:szCs w:val="24"/>
        </w:rPr>
        <w:t>ΙΩΑΝΝΗΣ ΘΕΟΦΥΛΑΚΤΟΣ:</w:t>
      </w:r>
      <w:r>
        <w:rPr>
          <w:rFonts w:eastAsia="Times New Roman" w:cs="Times New Roman"/>
          <w:szCs w:val="24"/>
        </w:rPr>
        <w:t xml:space="preserve"> Και ο Κυριάκος </w:t>
      </w:r>
      <w:r w:rsidRPr="008D4539">
        <w:rPr>
          <w:rFonts w:eastAsia="Times New Roman" w:cs="Times New Roman"/>
          <w:szCs w:val="24"/>
        </w:rPr>
        <w:t>Μητσοτάκης φυγομάχησε</w:t>
      </w:r>
      <w:r>
        <w:rPr>
          <w:rFonts w:eastAsia="Times New Roman" w:cs="Times New Roman"/>
          <w:szCs w:val="24"/>
        </w:rPr>
        <w:t xml:space="preserve">, λιποτάκτησε. </w:t>
      </w:r>
    </w:p>
    <w:p w14:paraId="77C03883" w14:textId="77777777" w:rsidR="006113A9" w:rsidRDefault="006B6FC4">
      <w:pPr>
        <w:tabs>
          <w:tab w:val="left" w:pos="6168"/>
        </w:tabs>
        <w:spacing w:line="600" w:lineRule="auto"/>
        <w:ind w:firstLine="720"/>
        <w:contextualSpacing/>
        <w:jc w:val="both"/>
        <w:rPr>
          <w:rFonts w:eastAsia="Times New Roman" w:cs="Times New Roman"/>
          <w:szCs w:val="24"/>
        </w:rPr>
      </w:pPr>
      <w:r w:rsidRPr="008D4539">
        <w:rPr>
          <w:rFonts w:eastAsia="Times New Roman" w:cs="Times New Roman"/>
          <w:szCs w:val="24"/>
        </w:rPr>
        <w:t>Άκουσον</w:t>
      </w:r>
      <w:r>
        <w:rPr>
          <w:rFonts w:eastAsia="Times New Roman" w:cs="Times New Roman"/>
          <w:szCs w:val="24"/>
        </w:rPr>
        <w:t>,</w:t>
      </w:r>
      <w:r w:rsidRPr="008D4539">
        <w:rPr>
          <w:rFonts w:eastAsia="Times New Roman" w:cs="Times New Roman"/>
          <w:szCs w:val="24"/>
        </w:rPr>
        <w:t xml:space="preserve"> άκουσον</w:t>
      </w:r>
      <w:r>
        <w:rPr>
          <w:rFonts w:eastAsia="Times New Roman" w:cs="Times New Roman"/>
          <w:szCs w:val="24"/>
        </w:rPr>
        <w:t xml:space="preserve">! Σε όλον τον </w:t>
      </w:r>
      <w:r w:rsidRPr="008D4539">
        <w:rPr>
          <w:rFonts w:eastAsia="Times New Roman" w:cs="Times New Roman"/>
          <w:szCs w:val="24"/>
        </w:rPr>
        <w:t xml:space="preserve">κόσμο </w:t>
      </w:r>
      <w:r>
        <w:rPr>
          <w:rFonts w:eastAsia="Times New Roman" w:cs="Times New Roman"/>
          <w:szCs w:val="24"/>
        </w:rPr>
        <w:t xml:space="preserve">αυτά </w:t>
      </w:r>
      <w:r w:rsidRPr="008D4539">
        <w:rPr>
          <w:rFonts w:eastAsia="Times New Roman" w:cs="Times New Roman"/>
          <w:szCs w:val="24"/>
        </w:rPr>
        <w:t>είναι πρωτάκουστα</w:t>
      </w:r>
      <w:r>
        <w:rPr>
          <w:rFonts w:eastAsia="Times New Roman" w:cs="Times New Roman"/>
          <w:szCs w:val="24"/>
        </w:rPr>
        <w:t>.</w:t>
      </w:r>
      <w:r w:rsidRPr="008D4539">
        <w:rPr>
          <w:rFonts w:eastAsia="Times New Roman" w:cs="Times New Roman"/>
          <w:szCs w:val="24"/>
        </w:rPr>
        <w:t xml:space="preserve"> Η Αντιπολίτευση προκαλεί τους Πρωθυπουργούς </w:t>
      </w:r>
      <w:r>
        <w:rPr>
          <w:rFonts w:eastAsia="Times New Roman" w:cs="Times New Roman"/>
          <w:szCs w:val="24"/>
        </w:rPr>
        <w:t>και σ</w:t>
      </w:r>
      <w:r w:rsidRPr="008D4539">
        <w:rPr>
          <w:rFonts w:eastAsia="Times New Roman" w:cs="Times New Roman"/>
          <w:szCs w:val="24"/>
        </w:rPr>
        <w:t>υνήθως</w:t>
      </w:r>
      <w:r>
        <w:rPr>
          <w:rFonts w:eastAsia="Times New Roman" w:cs="Times New Roman"/>
          <w:szCs w:val="24"/>
        </w:rPr>
        <w:t>,</w:t>
      </w:r>
      <w:r w:rsidRPr="008D4539">
        <w:rPr>
          <w:rFonts w:eastAsia="Times New Roman" w:cs="Times New Roman"/>
          <w:szCs w:val="24"/>
        </w:rPr>
        <w:t xml:space="preserve"> οι Πρωθυπουργοί αρνούνται</w:t>
      </w:r>
      <w:r>
        <w:rPr>
          <w:rFonts w:eastAsia="Times New Roman" w:cs="Times New Roman"/>
          <w:szCs w:val="24"/>
        </w:rPr>
        <w:t>,</w:t>
      </w:r>
      <w:r w:rsidRPr="008D4539">
        <w:rPr>
          <w:rFonts w:eastAsia="Times New Roman" w:cs="Times New Roman"/>
          <w:szCs w:val="24"/>
        </w:rPr>
        <w:t xml:space="preserve"> γιατί φοβούνται</w:t>
      </w:r>
      <w:r>
        <w:rPr>
          <w:rFonts w:eastAsia="Times New Roman" w:cs="Times New Roman"/>
          <w:szCs w:val="24"/>
        </w:rPr>
        <w:t>.</w:t>
      </w:r>
      <w:r w:rsidRPr="008D4539">
        <w:rPr>
          <w:rFonts w:eastAsia="Times New Roman" w:cs="Times New Roman"/>
          <w:szCs w:val="24"/>
        </w:rPr>
        <w:t xml:space="preserve"> </w:t>
      </w:r>
      <w:r>
        <w:rPr>
          <w:rFonts w:eastAsia="Times New Roman" w:cs="Times New Roman"/>
          <w:szCs w:val="24"/>
        </w:rPr>
        <w:t>Ε</w:t>
      </w:r>
      <w:r w:rsidRPr="008D4539">
        <w:rPr>
          <w:rFonts w:eastAsia="Times New Roman" w:cs="Times New Roman"/>
          <w:szCs w:val="24"/>
        </w:rPr>
        <w:t>δώ</w:t>
      </w:r>
      <w:r>
        <w:rPr>
          <w:rFonts w:eastAsia="Times New Roman" w:cs="Times New Roman"/>
          <w:szCs w:val="24"/>
        </w:rPr>
        <w:t>,</w:t>
      </w:r>
      <w:r w:rsidRPr="008D4539">
        <w:rPr>
          <w:rFonts w:eastAsia="Times New Roman" w:cs="Times New Roman"/>
          <w:szCs w:val="24"/>
        </w:rPr>
        <w:t xml:space="preserve"> γίνεται το αντίθετο</w:t>
      </w:r>
      <w:r>
        <w:rPr>
          <w:rFonts w:eastAsia="Times New Roman" w:cs="Times New Roman"/>
          <w:szCs w:val="24"/>
        </w:rPr>
        <w:t>:</w:t>
      </w:r>
      <w:r w:rsidRPr="008D4539">
        <w:rPr>
          <w:rFonts w:eastAsia="Times New Roman" w:cs="Times New Roman"/>
          <w:szCs w:val="24"/>
        </w:rPr>
        <w:t xml:space="preserve"> Ο Πρωθυπουργός προκαλεί τον Αρχηγό της Νέας Δημοκρατίας και αρνείται</w:t>
      </w:r>
      <w:r>
        <w:rPr>
          <w:rFonts w:eastAsia="Times New Roman" w:cs="Times New Roman"/>
          <w:szCs w:val="24"/>
        </w:rPr>
        <w:t>,</w:t>
      </w:r>
      <w:r w:rsidRPr="008D4539">
        <w:rPr>
          <w:rFonts w:eastAsia="Times New Roman" w:cs="Times New Roman"/>
          <w:szCs w:val="24"/>
        </w:rPr>
        <w:t xml:space="preserve"> φοβάται</w:t>
      </w:r>
      <w:r>
        <w:rPr>
          <w:rFonts w:eastAsia="Times New Roman" w:cs="Times New Roman"/>
          <w:szCs w:val="24"/>
        </w:rPr>
        <w:t>.</w:t>
      </w:r>
      <w:r w:rsidRPr="008D4539">
        <w:rPr>
          <w:rFonts w:eastAsia="Times New Roman" w:cs="Times New Roman"/>
          <w:szCs w:val="24"/>
        </w:rPr>
        <w:t xml:space="preserve"> Γιατί φοβάται</w:t>
      </w:r>
      <w:r>
        <w:rPr>
          <w:rFonts w:eastAsia="Times New Roman" w:cs="Times New Roman"/>
          <w:szCs w:val="24"/>
        </w:rPr>
        <w:t>;</w:t>
      </w:r>
      <w:r w:rsidRPr="008D4539">
        <w:rPr>
          <w:rFonts w:eastAsia="Times New Roman" w:cs="Times New Roman"/>
          <w:szCs w:val="24"/>
        </w:rPr>
        <w:t xml:space="preserve"> </w:t>
      </w:r>
      <w:r>
        <w:rPr>
          <w:rFonts w:eastAsia="Times New Roman" w:cs="Times New Roman"/>
          <w:szCs w:val="24"/>
        </w:rPr>
        <w:t xml:space="preserve">Διότι </w:t>
      </w:r>
      <w:r w:rsidRPr="008D4539">
        <w:rPr>
          <w:rFonts w:eastAsia="Times New Roman" w:cs="Times New Roman"/>
          <w:szCs w:val="24"/>
        </w:rPr>
        <w:t>υπάρχει ένδεια επιχειρημάτων</w:t>
      </w:r>
      <w:r>
        <w:rPr>
          <w:rFonts w:eastAsia="Times New Roman" w:cs="Times New Roman"/>
          <w:szCs w:val="24"/>
        </w:rPr>
        <w:t>.</w:t>
      </w:r>
      <w:r w:rsidRPr="008D4539">
        <w:rPr>
          <w:rFonts w:eastAsia="Times New Roman" w:cs="Times New Roman"/>
          <w:szCs w:val="24"/>
        </w:rPr>
        <w:t xml:space="preserve"> Τι να πει</w:t>
      </w:r>
      <w:r>
        <w:rPr>
          <w:rFonts w:eastAsia="Times New Roman" w:cs="Times New Roman"/>
          <w:szCs w:val="24"/>
        </w:rPr>
        <w:t>;</w:t>
      </w:r>
      <w:r w:rsidRPr="008D4539">
        <w:rPr>
          <w:rFonts w:eastAsia="Times New Roman" w:cs="Times New Roman"/>
          <w:szCs w:val="24"/>
        </w:rPr>
        <w:t xml:space="preserve"> </w:t>
      </w:r>
    </w:p>
    <w:p w14:paraId="77C03884" w14:textId="77777777" w:rsidR="006113A9" w:rsidRDefault="006B6FC4">
      <w:pPr>
        <w:tabs>
          <w:tab w:val="left" w:pos="6168"/>
        </w:tabs>
        <w:spacing w:line="600" w:lineRule="auto"/>
        <w:ind w:firstLine="720"/>
        <w:contextualSpacing/>
        <w:jc w:val="both"/>
        <w:rPr>
          <w:rFonts w:eastAsia="Times New Roman" w:cs="Times New Roman"/>
          <w:szCs w:val="24"/>
        </w:rPr>
      </w:pPr>
      <w:r w:rsidRPr="008D4539">
        <w:rPr>
          <w:rFonts w:eastAsia="Times New Roman" w:cs="Times New Roman"/>
          <w:szCs w:val="24"/>
        </w:rPr>
        <w:t xml:space="preserve">Στο Βήμα </w:t>
      </w:r>
      <w:r>
        <w:rPr>
          <w:rFonts w:eastAsia="Times New Roman" w:cs="Times New Roman"/>
          <w:szCs w:val="24"/>
        </w:rPr>
        <w:t xml:space="preserve">αυτό </w:t>
      </w:r>
      <w:r w:rsidRPr="008D4539">
        <w:rPr>
          <w:rFonts w:eastAsia="Times New Roman" w:cs="Times New Roman"/>
          <w:szCs w:val="24"/>
        </w:rPr>
        <w:t>κατέρρευσε την προηγούμενη βδομάδα</w:t>
      </w:r>
      <w:r>
        <w:rPr>
          <w:rFonts w:eastAsia="Times New Roman" w:cs="Times New Roman"/>
          <w:szCs w:val="24"/>
        </w:rPr>
        <w:t>.</w:t>
      </w:r>
      <w:r w:rsidRPr="008D4539">
        <w:rPr>
          <w:rFonts w:eastAsia="Times New Roman" w:cs="Times New Roman"/>
          <w:szCs w:val="24"/>
        </w:rPr>
        <w:t xml:space="preserve"> Και θα καταρρεύσει και αύριο</w:t>
      </w:r>
      <w:r>
        <w:rPr>
          <w:rFonts w:eastAsia="Times New Roman" w:cs="Times New Roman"/>
          <w:szCs w:val="24"/>
        </w:rPr>
        <w:t>.</w:t>
      </w:r>
      <w:r w:rsidRPr="008D4539">
        <w:rPr>
          <w:rFonts w:eastAsia="Times New Roman" w:cs="Times New Roman"/>
          <w:szCs w:val="24"/>
        </w:rPr>
        <w:t xml:space="preserve"> Δεν έχει</w:t>
      </w:r>
      <w:r>
        <w:rPr>
          <w:rFonts w:eastAsia="Times New Roman" w:cs="Times New Roman"/>
          <w:szCs w:val="24"/>
        </w:rPr>
        <w:t xml:space="preserve"> σ</w:t>
      </w:r>
      <w:r w:rsidRPr="008D4539">
        <w:rPr>
          <w:rFonts w:eastAsia="Times New Roman" w:cs="Times New Roman"/>
          <w:szCs w:val="24"/>
        </w:rPr>
        <w:t>οβαρά</w:t>
      </w:r>
      <w:r>
        <w:rPr>
          <w:rFonts w:eastAsia="Times New Roman" w:cs="Times New Roman"/>
          <w:szCs w:val="24"/>
        </w:rPr>
        <w:t xml:space="preserve"> επιχειρήματα η Νέα Δημοκρατία. Γι’ </w:t>
      </w:r>
      <w:r w:rsidRPr="008D4539">
        <w:rPr>
          <w:rFonts w:eastAsia="Times New Roman" w:cs="Times New Roman"/>
          <w:szCs w:val="24"/>
        </w:rPr>
        <w:t xml:space="preserve">αυτό φοβάται και </w:t>
      </w:r>
      <w:r>
        <w:rPr>
          <w:rFonts w:eastAsia="Times New Roman" w:cs="Times New Roman"/>
          <w:szCs w:val="24"/>
        </w:rPr>
        <w:t xml:space="preserve">ο </w:t>
      </w:r>
      <w:r w:rsidRPr="008D4539">
        <w:rPr>
          <w:rFonts w:eastAsia="Times New Roman" w:cs="Times New Roman"/>
          <w:szCs w:val="24"/>
        </w:rPr>
        <w:t>Κυριάκος Μητσοτάκης την τηλεμαχία</w:t>
      </w:r>
      <w:r>
        <w:rPr>
          <w:rFonts w:eastAsia="Times New Roman" w:cs="Times New Roman"/>
          <w:szCs w:val="24"/>
        </w:rPr>
        <w:t>.</w:t>
      </w:r>
      <w:r w:rsidRPr="008D4539">
        <w:rPr>
          <w:rFonts w:eastAsia="Times New Roman" w:cs="Times New Roman"/>
          <w:szCs w:val="24"/>
        </w:rPr>
        <w:t xml:space="preserve"> </w:t>
      </w:r>
      <w:r>
        <w:rPr>
          <w:rFonts w:eastAsia="Times New Roman" w:cs="Times New Roman"/>
          <w:szCs w:val="24"/>
        </w:rPr>
        <w:t>Διότι,</w:t>
      </w:r>
      <w:r w:rsidRPr="008D4539">
        <w:rPr>
          <w:rFonts w:eastAsia="Times New Roman" w:cs="Times New Roman"/>
          <w:szCs w:val="24"/>
        </w:rPr>
        <w:t xml:space="preserve"> στην ουσία</w:t>
      </w:r>
      <w:r>
        <w:rPr>
          <w:rFonts w:eastAsia="Times New Roman" w:cs="Times New Roman"/>
          <w:szCs w:val="24"/>
        </w:rPr>
        <w:t>,</w:t>
      </w:r>
      <w:r w:rsidRPr="008D4539">
        <w:rPr>
          <w:rFonts w:eastAsia="Times New Roman" w:cs="Times New Roman"/>
          <w:szCs w:val="24"/>
        </w:rPr>
        <w:t xml:space="preserve"> η Συνθήκη των Πρεσπών υλο</w:t>
      </w:r>
      <w:r w:rsidRPr="008D4539">
        <w:rPr>
          <w:rFonts w:eastAsia="Times New Roman" w:cs="Times New Roman"/>
          <w:szCs w:val="24"/>
        </w:rPr>
        <w:lastRenderedPageBreak/>
        <w:t>ποιεί την εθν</w:t>
      </w:r>
      <w:r w:rsidRPr="008D4539">
        <w:rPr>
          <w:rFonts w:eastAsia="Times New Roman" w:cs="Times New Roman"/>
          <w:szCs w:val="24"/>
        </w:rPr>
        <w:t>ική γραμμή</w:t>
      </w:r>
      <w:r>
        <w:rPr>
          <w:rFonts w:eastAsia="Times New Roman" w:cs="Times New Roman"/>
          <w:szCs w:val="24"/>
        </w:rPr>
        <w:t>,</w:t>
      </w:r>
      <w:r w:rsidRPr="008D4539">
        <w:rPr>
          <w:rFonts w:eastAsia="Times New Roman" w:cs="Times New Roman"/>
          <w:szCs w:val="24"/>
        </w:rPr>
        <w:t xml:space="preserve"> τους τρεις πυλώνες </w:t>
      </w:r>
      <w:r>
        <w:rPr>
          <w:rFonts w:eastAsia="Times New Roman" w:cs="Times New Roman"/>
          <w:szCs w:val="24"/>
        </w:rPr>
        <w:t>της:</w:t>
      </w:r>
      <w:r w:rsidRPr="008D4539">
        <w:rPr>
          <w:rFonts w:eastAsia="Times New Roman" w:cs="Times New Roman"/>
          <w:szCs w:val="24"/>
        </w:rPr>
        <w:t xml:space="preserve"> </w:t>
      </w:r>
      <w:r>
        <w:rPr>
          <w:rFonts w:eastAsia="Times New Roman" w:cs="Times New Roman"/>
          <w:szCs w:val="24"/>
        </w:rPr>
        <w:t>σ</w:t>
      </w:r>
      <w:r w:rsidRPr="008D4539">
        <w:rPr>
          <w:rFonts w:eastAsia="Times New Roman" w:cs="Times New Roman"/>
          <w:szCs w:val="24"/>
        </w:rPr>
        <w:t>ύνθετη ονομασία</w:t>
      </w:r>
      <w:r>
        <w:rPr>
          <w:rFonts w:eastAsia="Times New Roman" w:cs="Times New Roman"/>
          <w:szCs w:val="24"/>
        </w:rPr>
        <w:t>,</w:t>
      </w:r>
      <w:r w:rsidRPr="008D4539">
        <w:rPr>
          <w:rFonts w:eastAsia="Times New Roman" w:cs="Times New Roman"/>
          <w:szCs w:val="24"/>
        </w:rPr>
        <w:t xml:space="preserve"> erga omnes</w:t>
      </w:r>
      <w:r>
        <w:rPr>
          <w:rFonts w:eastAsia="Times New Roman" w:cs="Times New Roman"/>
          <w:szCs w:val="24"/>
        </w:rPr>
        <w:t>,</w:t>
      </w:r>
      <w:r w:rsidRPr="008D4539">
        <w:rPr>
          <w:rFonts w:eastAsia="Times New Roman" w:cs="Times New Roman"/>
          <w:szCs w:val="24"/>
        </w:rPr>
        <w:t xml:space="preserve"> απάλειψη αλυτρωτικών ισχυρισμών από τους γείτονες</w:t>
      </w:r>
      <w:r>
        <w:rPr>
          <w:rFonts w:eastAsia="Times New Roman" w:cs="Times New Roman"/>
          <w:szCs w:val="24"/>
        </w:rPr>
        <w:t>.</w:t>
      </w:r>
      <w:r w:rsidRPr="008D4539">
        <w:rPr>
          <w:rFonts w:eastAsia="Times New Roman" w:cs="Times New Roman"/>
          <w:szCs w:val="24"/>
        </w:rPr>
        <w:t xml:space="preserve"> Και τα τρία αυτά ισχύουν</w:t>
      </w:r>
      <w:r>
        <w:rPr>
          <w:rFonts w:eastAsia="Times New Roman" w:cs="Times New Roman"/>
          <w:szCs w:val="24"/>
        </w:rPr>
        <w:t>.</w:t>
      </w:r>
    </w:p>
    <w:p w14:paraId="77C03885" w14:textId="77777777" w:rsidR="006113A9" w:rsidRDefault="006B6FC4">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t>Να πούμε</w:t>
      </w:r>
      <w:r w:rsidRPr="008D4539">
        <w:rPr>
          <w:rFonts w:eastAsia="Times New Roman" w:cs="Times New Roman"/>
          <w:szCs w:val="24"/>
        </w:rPr>
        <w:t xml:space="preserve"> μερικές αλήθειες τώρα για το μακεδονικό ζήτημα</w:t>
      </w:r>
      <w:r>
        <w:rPr>
          <w:rFonts w:eastAsia="Times New Roman" w:cs="Times New Roman"/>
          <w:szCs w:val="24"/>
        </w:rPr>
        <w:t>.</w:t>
      </w:r>
      <w:r w:rsidRPr="008D4539">
        <w:rPr>
          <w:rFonts w:eastAsia="Times New Roman" w:cs="Times New Roman"/>
          <w:szCs w:val="24"/>
        </w:rPr>
        <w:t xml:space="preserve"> Θέλουμε</w:t>
      </w:r>
      <w:r>
        <w:rPr>
          <w:rFonts w:eastAsia="Times New Roman" w:cs="Times New Roman"/>
          <w:szCs w:val="24"/>
        </w:rPr>
        <w:t>,</w:t>
      </w:r>
      <w:r w:rsidRPr="008D4539">
        <w:rPr>
          <w:rFonts w:eastAsia="Times New Roman" w:cs="Times New Roman"/>
          <w:szCs w:val="24"/>
        </w:rPr>
        <w:t xml:space="preserve"> μας συμφέρει να λυθεί η διένεξη</w:t>
      </w:r>
      <w:r>
        <w:rPr>
          <w:rFonts w:eastAsia="Times New Roman" w:cs="Times New Roman"/>
          <w:szCs w:val="24"/>
        </w:rPr>
        <w:t>, τ</w:t>
      </w:r>
      <w:r w:rsidRPr="008D4539">
        <w:rPr>
          <w:rFonts w:eastAsia="Times New Roman" w:cs="Times New Roman"/>
          <w:szCs w:val="24"/>
        </w:rPr>
        <w:t>ο ζήτημα με τ</w:t>
      </w:r>
      <w:r w:rsidRPr="008D4539">
        <w:rPr>
          <w:rFonts w:eastAsia="Times New Roman" w:cs="Times New Roman"/>
          <w:szCs w:val="24"/>
        </w:rPr>
        <w:t xml:space="preserve">ους βόρειους και </w:t>
      </w:r>
      <w:r>
        <w:rPr>
          <w:rFonts w:eastAsia="Times New Roman" w:cs="Times New Roman"/>
          <w:szCs w:val="24"/>
        </w:rPr>
        <w:t xml:space="preserve">ομόδοξους </w:t>
      </w:r>
      <w:r w:rsidRPr="008D4539">
        <w:rPr>
          <w:rFonts w:eastAsia="Times New Roman" w:cs="Times New Roman"/>
          <w:szCs w:val="24"/>
        </w:rPr>
        <w:t xml:space="preserve">γείτονές </w:t>
      </w:r>
      <w:r>
        <w:rPr>
          <w:rFonts w:eastAsia="Times New Roman" w:cs="Times New Roman"/>
          <w:szCs w:val="24"/>
        </w:rPr>
        <w:t>μας;</w:t>
      </w:r>
      <w:r w:rsidRPr="008D4539">
        <w:rPr>
          <w:rFonts w:eastAsia="Times New Roman" w:cs="Times New Roman"/>
          <w:szCs w:val="24"/>
        </w:rPr>
        <w:t xml:space="preserve"> Φυσικά</w:t>
      </w:r>
      <w:r>
        <w:rPr>
          <w:rFonts w:eastAsia="Times New Roman" w:cs="Times New Roman"/>
          <w:szCs w:val="24"/>
        </w:rPr>
        <w:t>,</w:t>
      </w:r>
      <w:r w:rsidRPr="008D4539">
        <w:rPr>
          <w:rFonts w:eastAsia="Times New Roman" w:cs="Times New Roman"/>
          <w:szCs w:val="24"/>
        </w:rPr>
        <w:t xml:space="preserve"> αλλιώς όσο περνάει ο καιρός κατοχυρώνουν το </w:t>
      </w:r>
      <w:r>
        <w:rPr>
          <w:rFonts w:eastAsia="Times New Roman" w:cs="Times New Roman"/>
          <w:szCs w:val="24"/>
        </w:rPr>
        <w:t>«</w:t>
      </w:r>
      <w:r w:rsidRPr="008D4539">
        <w:rPr>
          <w:rFonts w:eastAsia="Times New Roman" w:cs="Times New Roman"/>
          <w:szCs w:val="24"/>
        </w:rPr>
        <w:t>Μακεδονία</w:t>
      </w:r>
      <w:r>
        <w:rPr>
          <w:rFonts w:eastAsia="Times New Roman" w:cs="Times New Roman"/>
          <w:szCs w:val="24"/>
        </w:rPr>
        <w:t>» σκέτο και το «Μακεδόνες»</w:t>
      </w:r>
      <w:r w:rsidRPr="008D4539">
        <w:rPr>
          <w:rFonts w:eastAsia="Times New Roman" w:cs="Times New Roman"/>
          <w:szCs w:val="24"/>
        </w:rPr>
        <w:t xml:space="preserve"> σκέτο</w:t>
      </w:r>
      <w:r>
        <w:rPr>
          <w:rFonts w:eastAsia="Times New Roman" w:cs="Times New Roman"/>
          <w:szCs w:val="24"/>
        </w:rPr>
        <w:t>.</w:t>
      </w:r>
      <w:r w:rsidRPr="008D4539">
        <w:rPr>
          <w:rFonts w:eastAsia="Times New Roman" w:cs="Times New Roman"/>
          <w:szCs w:val="24"/>
        </w:rPr>
        <w:t xml:space="preserve"> </w:t>
      </w:r>
      <w:r>
        <w:rPr>
          <w:rFonts w:eastAsia="Times New Roman" w:cs="Times New Roman"/>
          <w:szCs w:val="24"/>
        </w:rPr>
        <w:t>Α</w:t>
      </w:r>
      <w:r w:rsidRPr="008D4539">
        <w:rPr>
          <w:rFonts w:eastAsia="Times New Roman" w:cs="Times New Roman"/>
          <w:szCs w:val="24"/>
        </w:rPr>
        <w:t>υτό</w:t>
      </w:r>
      <w:r>
        <w:rPr>
          <w:rFonts w:eastAsia="Times New Roman" w:cs="Times New Roman"/>
          <w:szCs w:val="24"/>
        </w:rPr>
        <w:t xml:space="preserve">, όμως, δεν σας πείραζε. </w:t>
      </w:r>
      <w:r w:rsidRPr="008D4539">
        <w:rPr>
          <w:rFonts w:eastAsia="Times New Roman" w:cs="Times New Roman"/>
          <w:szCs w:val="24"/>
        </w:rPr>
        <w:t>Αφήστε το εκκρεμές</w:t>
      </w:r>
      <w:r>
        <w:rPr>
          <w:rFonts w:eastAsia="Times New Roman" w:cs="Times New Roman"/>
          <w:szCs w:val="24"/>
        </w:rPr>
        <w:t>.</w:t>
      </w:r>
      <w:r w:rsidRPr="008D4539">
        <w:rPr>
          <w:rFonts w:eastAsia="Times New Roman" w:cs="Times New Roman"/>
          <w:szCs w:val="24"/>
        </w:rPr>
        <w:t xml:space="preserve"> Μόνο πολιτικό κόστος να μην έχει η Νέα Δημοκρατία και το ΠΑΣΟΚ</w:t>
      </w:r>
      <w:r>
        <w:rPr>
          <w:rFonts w:eastAsia="Times New Roman" w:cs="Times New Roman"/>
          <w:szCs w:val="24"/>
        </w:rPr>
        <w:t>.</w:t>
      </w:r>
      <w:r w:rsidRPr="008D4539">
        <w:rPr>
          <w:rFonts w:eastAsia="Times New Roman" w:cs="Times New Roman"/>
          <w:szCs w:val="24"/>
        </w:rPr>
        <w:t xml:space="preserve"> Να έχει κόστος η χώρα</w:t>
      </w:r>
      <w:r>
        <w:rPr>
          <w:rFonts w:eastAsia="Times New Roman" w:cs="Times New Roman"/>
          <w:szCs w:val="24"/>
        </w:rPr>
        <w:t xml:space="preserve">. Να κατοχυρώσουν αυτοί </w:t>
      </w:r>
      <w:r w:rsidRPr="008D4539">
        <w:rPr>
          <w:rFonts w:eastAsia="Times New Roman" w:cs="Times New Roman"/>
          <w:szCs w:val="24"/>
        </w:rPr>
        <w:t xml:space="preserve">το </w:t>
      </w:r>
      <w:r>
        <w:rPr>
          <w:rFonts w:eastAsia="Times New Roman" w:cs="Times New Roman"/>
          <w:szCs w:val="24"/>
        </w:rPr>
        <w:t>«</w:t>
      </w:r>
      <w:r w:rsidRPr="008D4539">
        <w:rPr>
          <w:rFonts w:eastAsia="Times New Roman" w:cs="Times New Roman"/>
          <w:szCs w:val="24"/>
        </w:rPr>
        <w:t>Μακεδονία</w:t>
      </w:r>
      <w:r>
        <w:rPr>
          <w:rFonts w:eastAsia="Times New Roman" w:cs="Times New Roman"/>
          <w:szCs w:val="24"/>
        </w:rPr>
        <w:t>»</w:t>
      </w:r>
      <w:r w:rsidRPr="008D4539">
        <w:rPr>
          <w:rFonts w:eastAsia="Times New Roman" w:cs="Times New Roman"/>
          <w:szCs w:val="24"/>
        </w:rPr>
        <w:t xml:space="preserve"> σκέτο και να δούμε ποιος είναι ο πατριώτης τελικά</w:t>
      </w:r>
      <w:r>
        <w:rPr>
          <w:rFonts w:eastAsia="Times New Roman" w:cs="Times New Roman"/>
          <w:szCs w:val="24"/>
        </w:rPr>
        <w:t>.</w:t>
      </w:r>
      <w:r w:rsidRPr="008D4539">
        <w:rPr>
          <w:rFonts w:eastAsia="Times New Roman" w:cs="Times New Roman"/>
          <w:szCs w:val="24"/>
        </w:rPr>
        <w:t xml:space="preserve"> </w:t>
      </w:r>
    </w:p>
    <w:p w14:paraId="77C03886" w14:textId="77777777" w:rsidR="006113A9" w:rsidRDefault="006B6FC4">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t>Γι’</w:t>
      </w:r>
      <w:r w:rsidRPr="008D4539">
        <w:rPr>
          <w:rFonts w:eastAsia="Times New Roman" w:cs="Times New Roman"/>
          <w:szCs w:val="24"/>
        </w:rPr>
        <w:t xml:space="preserve"> αυτό επιλύεται το μακεδονικό ζήτημα τώρα</w:t>
      </w:r>
      <w:r>
        <w:rPr>
          <w:rFonts w:eastAsia="Times New Roman" w:cs="Times New Roman"/>
          <w:szCs w:val="24"/>
        </w:rPr>
        <w:t xml:space="preserve">. </w:t>
      </w:r>
      <w:r w:rsidRPr="008D4539">
        <w:rPr>
          <w:rFonts w:eastAsia="Times New Roman" w:cs="Times New Roman"/>
          <w:szCs w:val="24"/>
        </w:rPr>
        <w:t xml:space="preserve">Έχουμε </w:t>
      </w:r>
      <w:r>
        <w:rPr>
          <w:rFonts w:eastAsia="Times New Roman" w:cs="Times New Roman"/>
          <w:szCs w:val="24"/>
        </w:rPr>
        <w:t xml:space="preserve">μία </w:t>
      </w:r>
      <w:r w:rsidRPr="008D4539">
        <w:rPr>
          <w:rFonts w:eastAsia="Times New Roman" w:cs="Times New Roman"/>
          <w:szCs w:val="24"/>
        </w:rPr>
        <w:t xml:space="preserve">αλλαγή Κυβέρνησης στη </w:t>
      </w:r>
      <w:r>
        <w:rPr>
          <w:rFonts w:eastAsia="Times New Roman" w:cs="Times New Roman"/>
          <w:szCs w:val="24"/>
          <w:lang w:val="en-US"/>
        </w:rPr>
        <w:t>FYROM</w:t>
      </w:r>
      <w:r w:rsidRPr="00ED35C9">
        <w:rPr>
          <w:rFonts w:eastAsia="Times New Roman" w:cs="Times New Roman"/>
          <w:szCs w:val="24"/>
        </w:rPr>
        <w:t xml:space="preserve">. </w:t>
      </w:r>
      <w:r w:rsidRPr="008D4539">
        <w:rPr>
          <w:rFonts w:eastAsia="Times New Roman" w:cs="Times New Roman"/>
          <w:szCs w:val="24"/>
        </w:rPr>
        <w:t>Είναι θετική η συγκυρία και πρέπει να λυθεί</w:t>
      </w:r>
      <w:r w:rsidRPr="00ED35C9">
        <w:rPr>
          <w:rFonts w:eastAsia="Times New Roman" w:cs="Times New Roman"/>
          <w:szCs w:val="24"/>
        </w:rPr>
        <w:t>.</w:t>
      </w:r>
      <w:r w:rsidRPr="008D4539">
        <w:rPr>
          <w:rFonts w:eastAsia="Times New Roman" w:cs="Times New Roman"/>
          <w:szCs w:val="24"/>
        </w:rPr>
        <w:t xml:space="preserve"> Δεν ισχύει ό</w:t>
      </w:r>
      <w:r w:rsidRPr="008D4539">
        <w:rPr>
          <w:rFonts w:eastAsia="Times New Roman" w:cs="Times New Roman"/>
          <w:szCs w:val="24"/>
        </w:rPr>
        <w:t>τι μας πιέζουν οι ξένοι</w:t>
      </w:r>
      <w:r w:rsidRPr="00ED35C9">
        <w:rPr>
          <w:rFonts w:eastAsia="Times New Roman" w:cs="Times New Roman"/>
          <w:szCs w:val="24"/>
        </w:rPr>
        <w:t>.</w:t>
      </w:r>
      <w:r w:rsidRPr="008D4539">
        <w:rPr>
          <w:rFonts w:eastAsia="Times New Roman" w:cs="Times New Roman"/>
          <w:szCs w:val="24"/>
        </w:rPr>
        <w:t xml:space="preserve"> Και φυσικά</w:t>
      </w:r>
      <w:r w:rsidRPr="00ED35C9">
        <w:rPr>
          <w:rFonts w:eastAsia="Times New Roman" w:cs="Times New Roman"/>
          <w:szCs w:val="24"/>
        </w:rPr>
        <w:t>,</w:t>
      </w:r>
      <w:r w:rsidRPr="008D4539">
        <w:rPr>
          <w:rFonts w:eastAsia="Times New Roman" w:cs="Times New Roman"/>
          <w:szCs w:val="24"/>
        </w:rPr>
        <w:t xml:space="preserve"> δεν ισχύει </w:t>
      </w:r>
      <w:r>
        <w:rPr>
          <w:rFonts w:eastAsia="Times New Roman" w:cs="Times New Roman"/>
          <w:szCs w:val="24"/>
        </w:rPr>
        <w:t>το «Β</w:t>
      </w:r>
      <w:r w:rsidRPr="008D4539">
        <w:rPr>
          <w:rFonts w:eastAsia="Times New Roman" w:cs="Times New Roman"/>
          <w:szCs w:val="24"/>
        </w:rPr>
        <w:t>ιάζεστε</w:t>
      </w:r>
      <w:r>
        <w:rPr>
          <w:rFonts w:eastAsia="Times New Roman" w:cs="Times New Roman"/>
          <w:szCs w:val="24"/>
        </w:rPr>
        <w:t>.</w:t>
      </w:r>
      <w:r w:rsidRPr="008D4539">
        <w:rPr>
          <w:rFonts w:eastAsia="Times New Roman" w:cs="Times New Roman"/>
          <w:szCs w:val="24"/>
        </w:rPr>
        <w:t xml:space="preserve"> Γιατί δεν τ</w:t>
      </w:r>
      <w:r>
        <w:rPr>
          <w:rFonts w:eastAsia="Times New Roman" w:cs="Times New Roman"/>
          <w:szCs w:val="24"/>
        </w:rPr>
        <w:t>ο</w:t>
      </w:r>
      <w:r w:rsidRPr="008D4539">
        <w:rPr>
          <w:rFonts w:eastAsia="Times New Roman" w:cs="Times New Roman"/>
          <w:szCs w:val="24"/>
        </w:rPr>
        <w:t xml:space="preserve"> αφήνετε για αργότερα</w:t>
      </w:r>
      <w:r>
        <w:rPr>
          <w:rFonts w:eastAsia="Times New Roman" w:cs="Times New Roman"/>
          <w:szCs w:val="24"/>
        </w:rPr>
        <w:t>;».</w:t>
      </w:r>
      <w:r w:rsidRPr="008D4539">
        <w:rPr>
          <w:rFonts w:eastAsia="Times New Roman" w:cs="Times New Roman"/>
          <w:szCs w:val="24"/>
        </w:rPr>
        <w:t xml:space="preserve"> </w:t>
      </w:r>
      <w:r>
        <w:rPr>
          <w:rFonts w:eastAsia="Times New Roman" w:cs="Times New Roman"/>
          <w:szCs w:val="24"/>
        </w:rPr>
        <w:t xml:space="preserve">Διότι </w:t>
      </w:r>
      <w:r w:rsidRPr="008D4539">
        <w:rPr>
          <w:rFonts w:eastAsia="Times New Roman" w:cs="Times New Roman"/>
          <w:szCs w:val="24"/>
        </w:rPr>
        <w:t>όσο το αφήνουμε για αργότερα κάνουμε κακό στην πατρίδα</w:t>
      </w:r>
      <w:r>
        <w:rPr>
          <w:rFonts w:eastAsia="Times New Roman" w:cs="Times New Roman"/>
          <w:szCs w:val="24"/>
        </w:rPr>
        <w:t>.</w:t>
      </w:r>
      <w:r w:rsidRPr="008D4539">
        <w:rPr>
          <w:rFonts w:eastAsia="Times New Roman" w:cs="Times New Roman"/>
          <w:szCs w:val="24"/>
        </w:rPr>
        <w:t xml:space="preserve"> </w:t>
      </w:r>
    </w:p>
    <w:p w14:paraId="77C03887" w14:textId="77777777" w:rsidR="006113A9" w:rsidRDefault="006B6FC4">
      <w:pPr>
        <w:tabs>
          <w:tab w:val="left" w:pos="6168"/>
        </w:tabs>
        <w:spacing w:line="600" w:lineRule="auto"/>
        <w:ind w:firstLine="720"/>
        <w:contextualSpacing/>
        <w:jc w:val="both"/>
        <w:rPr>
          <w:rFonts w:eastAsia="Times New Roman" w:cs="Times New Roman"/>
          <w:szCs w:val="24"/>
        </w:rPr>
      </w:pPr>
      <w:r w:rsidRPr="008D4539">
        <w:rPr>
          <w:rFonts w:eastAsia="Times New Roman" w:cs="Times New Roman"/>
          <w:szCs w:val="24"/>
        </w:rPr>
        <w:lastRenderedPageBreak/>
        <w:t>Η λύση είναι μόνο με σύνθετη ονομασία</w:t>
      </w:r>
      <w:r>
        <w:rPr>
          <w:rFonts w:eastAsia="Times New Roman" w:cs="Times New Roman"/>
          <w:szCs w:val="24"/>
        </w:rPr>
        <w:t>.</w:t>
      </w:r>
      <w:r w:rsidRPr="008D4539">
        <w:rPr>
          <w:rFonts w:eastAsia="Times New Roman" w:cs="Times New Roman"/>
          <w:szCs w:val="24"/>
        </w:rPr>
        <w:t xml:space="preserve"> </w:t>
      </w:r>
      <w:r>
        <w:rPr>
          <w:rFonts w:eastAsia="Times New Roman" w:cs="Times New Roman"/>
          <w:szCs w:val="24"/>
        </w:rPr>
        <w:t>Όποιο</w:t>
      </w:r>
      <w:r w:rsidRPr="008D4539">
        <w:rPr>
          <w:rFonts w:eastAsia="Times New Roman" w:cs="Times New Roman"/>
          <w:szCs w:val="24"/>
        </w:rPr>
        <w:t>ς επιμένει σε κα</w:t>
      </w:r>
      <w:r>
        <w:rPr>
          <w:rFonts w:eastAsia="Times New Roman" w:cs="Times New Roman"/>
          <w:szCs w:val="24"/>
        </w:rPr>
        <w:t>μ</w:t>
      </w:r>
      <w:r w:rsidRPr="008D4539">
        <w:rPr>
          <w:rFonts w:eastAsia="Times New Roman" w:cs="Times New Roman"/>
          <w:szCs w:val="24"/>
        </w:rPr>
        <w:t xml:space="preserve">μία χρήση του όρου </w:t>
      </w:r>
      <w:r>
        <w:rPr>
          <w:rFonts w:eastAsia="Times New Roman" w:cs="Times New Roman"/>
          <w:szCs w:val="24"/>
        </w:rPr>
        <w:t>«</w:t>
      </w:r>
      <w:r w:rsidRPr="008D4539">
        <w:rPr>
          <w:rFonts w:eastAsia="Times New Roman" w:cs="Times New Roman"/>
          <w:szCs w:val="24"/>
        </w:rPr>
        <w:t>Μακεδονία</w:t>
      </w:r>
      <w:r>
        <w:rPr>
          <w:rFonts w:eastAsia="Times New Roman" w:cs="Times New Roman"/>
          <w:szCs w:val="24"/>
        </w:rPr>
        <w:t>», α</w:t>
      </w:r>
      <w:r>
        <w:rPr>
          <w:rFonts w:eastAsia="Times New Roman" w:cs="Times New Roman"/>
          <w:szCs w:val="24"/>
        </w:rPr>
        <w:t>υτό</w:t>
      </w:r>
      <w:r w:rsidRPr="008D4539">
        <w:rPr>
          <w:rFonts w:eastAsia="Times New Roman" w:cs="Times New Roman"/>
          <w:szCs w:val="24"/>
        </w:rPr>
        <w:t xml:space="preserve"> ισοδυναμεί με </w:t>
      </w:r>
      <w:r>
        <w:rPr>
          <w:rFonts w:eastAsia="Times New Roman" w:cs="Times New Roman"/>
          <w:szCs w:val="24"/>
        </w:rPr>
        <w:t>μη λύση κ</w:t>
      </w:r>
      <w:r w:rsidRPr="008D4539">
        <w:rPr>
          <w:rFonts w:eastAsia="Times New Roman" w:cs="Times New Roman"/>
          <w:szCs w:val="24"/>
        </w:rPr>
        <w:t>αι αυτό είναι αντίθετο στα πατριωτικά συμφέροντα</w:t>
      </w:r>
      <w:r>
        <w:rPr>
          <w:rFonts w:eastAsia="Times New Roman" w:cs="Times New Roman"/>
          <w:szCs w:val="24"/>
        </w:rPr>
        <w:t>.</w:t>
      </w:r>
      <w:r w:rsidRPr="008D4539">
        <w:rPr>
          <w:rFonts w:eastAsia="Times New Roman" w:cs="Times New Roman"/>
          <w:szCs w:val="24"/>
        </w:rPr>
        <w:t xml:space="preserve"> </w:t>
      </w:r>
    </w:p>
    <w:p w14:paraId="77C03888" w14:textId="77777777" w:rsidR="006113A9" w:rsidRDefault="006B6FC4">
      <w:pPr>
        <w:tabs>
          <w:tab w:val="left" w:pos="6168"/>
        </w:tabs>
        <w:spacing w:line="600" w:lineRule="auto"/>
        <w:ind w:firstLine="720"/>
        <w:contextualSpacing/>
        <w:jc w:val="both"/>
        <w:rPr>
          <w:rFonts w:eastAsia="Times New Roman" w:cs="Times New Roman"/>
          <w:szCs w:val="24"/>
        </w:rPr>
      </w:pPr>
      <w:r w:rsidRPr="008D4539">
        <w:rPr>
          <w:rFonts w:eastAsia="Times New Roman" w:cs="Times New Roman"/>
          <w:szCs w:val="24"/>
        </w:rPr>
        <w:t xml:space="preserve">Υπάρχει και το παράδειγμα </w:t>
      </w:r>
      <w:r>
        <w:rPr>
          <w:rFonts w:eastAsia="Times New Roman" w:cs="Times New Roman"/>
          <w:szCs w:val="24"/>
        </w:rPr>
        <w:t xml:space="preserve">του ’91 και του ’92. </w:t>
      </w:r>
      <w:r w:rsidRPr="008D4539">
        <w:rPr>
          <w:rFonts w:eastAsia="Times New Roman" w:cs="Times New Roman"/>
          <w:szCs w:val="24"/>
        </w:rPr>
        <w:t>Θα πετυχαίναμε το Σλαβομακεδονία που τώρα μας φαίνεται σαν όνειρο</w:t>
      </w:r>
      <w:r>
        <w:rPr>
          <w:rFonts w:eastAsia="Times New Roman" w:cs="Times New Roman"/>
          <w:szCs w:val="24"/>
        </w:rPr>
        <w:t>.</w:t>
      </w:r>
      <w:r w:rsidRPr="008D4539">
        <w:rPr>
          <w:rFonts w:eastAsia="Times New Roman" w:cs="Times New Roman"/>
          <w:szCs w:val="24"/>
        </w:rPr>
        <w:t xml:space="preserve"> Τότε δεν μας άρεσε</w:t>
      </w:r>
      <w:r>
        <w:rPr>
          <w:rFonts w:eastAsia="Times New Roman" w:cs="Times New Roman"/>
          <w:szCs w:val="24"/>
        </w:rPr>
        <w:t>.</w:t>
      </w:r>
      <w:r w:rsidRPr="008D4539">
        <w:rPr>
          <w:rFonts w:eastAsia="Times New Roman" w:cs="Times New Roman"/>
          <w:szCs w:val="24"/>
        </w:rPr>
        <w:t xml:space="preserve"> Κάναμε το λάθος</w:t>
      </w:r>
      <w:r>
        <w:rPr>
          <w:rFonts w:eastAsia="Times New Roman" w:cs="Times New Roman"/>
          <w:szCs w:val="24"/>
        </w:rPr>
        <w:t>,</w:t>
      </w:r>
      <w:r w:rsidRPr="008D4539">
        <w:rPr>
          <w:rFonts w:eastAsia="Times New Roman" w:cs="Times New Roman"/>
          <w:szCs w:val="24"/>
        </w:rPr>
        <w:t xml:space="preserve"> παρασυρθήκαμε και είπαμε</w:t>
      </w:r>
      <w:r>
        <w:rPr>
          <w:rFonts w:eastAsia="Times New Roman" w:cs="Times New Roman"/>
          <w:szCs w:val="24"/>
        </w:rPr>
        <w:t xml:space="preserve"> «</w:t>
      </w:r>
      <w:r w:rsidRPr="008D4539">
        <w:rPr>
          <w:rFonts w:eastAsia="Times New Roman" w:cs="Times New Roman"/>
          <w:szCs w:val="24"/>
        </w:rPr>
        <w:t>κ</w:t>
      </w:r>
      <w:r w:rsidRPr="008D4539">
        <w:rPr>
          <w:rFonts w:eastAsia="Times New Roman" w:cs="Times New Roman"/>
          <w:szCs w:val="24"/>
        </w:rPr>
        <w:t>α</w:t>
      </w:r>
      <w:r>
        <w:rPr>
          <w:rFonts w:eastAsia="Times New Roman" w:cs="Times New Roman"/>
          <w:szCs w:val="24"/>
        </w:rPr>
        <w:t>μ</w:t>
      </w:r>
      <w:r w:rsidRPr="008D4539">
        <w:rPr>
          <w:rFonts w:eastAsia="Times New Roman" w:cs="Times New Roman"/>
          <w:szCs w:val="24"/>
        </w:rPr>
        <w:t>μία χρήση του όρου Μακεδονία</w:t>
      </w:r>
      <w:r>
        <w:rPr>
          <w:rFonts w:eastAsia="Times New Roman" w:cs="Times New Roman"/>
          <w:szCs w:val="24"/>
        </w:rPr>
        <w:t>» και</w:t>
      </w:r>
      <w:r w:rsidRPr="008D4539">
        <w:rPr>
          <w:rFonts w:eastAsia="Times New Roman" w:cs="Times New Roman"/>
          <w:szCs w:val="24"/>
        </w:rPr>
        <w:t xml:space="preserve"> το χάσαμε το </w:t>
      </w:r>
      <w:r>
        <w:rPr>
          <w:rFonts w:eastAsia="Times New Roman" w:cs="Times New Roman"/>
          <w:szCs w:val="24"/>
        </w:rPr>
        <w:t xml:space="preserve">«Σλαβομακεδονία». </w:t>
      </w:r>
      <w:r w:rsidRPr="008D4539">
        <w:rPr>
          <w:rFonts w:eastAsia="Times New Roman" w:cs="Times New Roman"/>
          <w:szCs w:val="24"/>
        </w:rPr>
        <w:t>Έτσι και σήμερα</w:t>
      </w:r>
      <w:r>
        <w:rPr>
          <w:rFonts w:eastAsia="Times New Roman" w:cs="Times New Roman"/>
          <w:szCs w:val="24"/>
        </w:rPr>
        <w:t>,</w:t>
      </w:r>
      <w:r w:rsidRPr="008D4539">
        <w:rPr>
          <w:rFonts w:eastAsia="Times New Roman" w:cs="Times New Roman"/>
          <w:szCs w:val="24"/>
        </w:rPr>
        <w:t xml:space="preserve"> αν δεν δεχτούμε το </w:t>
      </w:r>
      <w:r>
        <w:rPr>
          <w:rFonts w:eastAsia="Times New Roman" w:cs="Times New Roman"/>
          <w:szCs w:val="24"/>
        </w:rPr>
        <w:t>«Βόρεια</w:t>
      </w:r>
      <w:r w:rsidRPr="008D4539">
        <w:rPr>
          <w:rFonts w:eastAsia="Times New Roman" w:cs="Times New Roman"/>
          <w:szCs w:val="24"/>
        </w:rPr>
        <w:t xml:space="preserve"> Μακεδονία</w:t>
      </w:r>
      <w:r>
        <w:rPr>
          <w:rFonts w:eastAsia="Times New Roman" w:cs="Times New Roman"/>
          <w:szCs w:val="24"/>
        </w:rPr>
        <w:t>»,</w:t>
      </w:r>
      <w:r w:rsidRPr="008D4539">
        <w:rPr>
          <w:rFonts w:eastAsia="Times New Roman" w:cs="Times New Roman"/>
          <w:szCs w:val="24"/>
        </w:rPr>
        <w:t xml:space="preserve"> σε είκοσι</w:t>
      </w:r>
      <w:r>
        <w:rPr>
          <w:rFonts w:eastAsia="Times New Roman" w:cs="Times New Roman"/>
          <w:szCs w:val="24"/>
        </w:rPr>
        <w:t>,</w:t>
      </w:r>
      <w:r w:rsidRPr="008D4539">
        <w:rPr>
          <w:rFonts w:eastAsia="Times New Roman" w:cs="Times New Roman"/>
          <w:szCs w:val="24"/>
        </w:rPr>
        <w:t xml:space="preserve"> τριάντα χρόνια θα παρακαλάμε για τέτοιες λύσεις</w:t>
      </w:r>
      <w:r>
        <w:rPr>
          <w:rFonts w:eastAsia="Times New Roman" w:cs="Times New Roman"/>
          <w:szCs w:val="24"/>
        </w:rPr>
        <w:t>.</w:t>
      </w:r>
      <w:r w:rsidRPr="008D4539">
        <w:rPr>
          <w:rFonts w:eastAsia="Times New Roman" w:cs="Times New Roman"/>
          <w:szCs w:val="24"/>
        </w:rPr>
        <w:t xml:space="preserve"> Ας παραδειγματιστούμε από τα λάθη του παρελθόντος</w:t>
      </w:r>
      <w:r>
        <w:rPr>
          <w:rFonts w:eastAsia="Times New Roman" w:cs="Times New Roman"/>
          <w:szCs w:val="24"/>
        </w:rPr>
        <w:t>.</w:t>
      </w:r>
      <w:r w:rsidRPr="008D4539">
        <w:rPr>
          <w:rFonts w:eastAsia="Times New Roman" w:cs="Times New Roman"/>
          <w:szCs w:val="24"/>
        </w:rPr>
        <w:t xml:space="preserve"> </w:t>
      </w:r>
    </w:p>
    <w:p w14:paraId="77C03889" w14:textId="77777777" w:rsidR="006113A9" w:rsidRDefault="006B6FC4">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t xml:space="preserve">Η ύπαρξη του κράτους αυτού είναι εθνικά </w:t>
      </w:r>
      <w:r w:rsidRPr="008D4539">
        <w:rPr>
          <w:rFonts w:eastAsia="Times New Roman" w:cs="Times New Roman"/>
          <w:szCs w:val="24"/>
        </w:rPr>
        <w:t>συμφέρουσα</w:t>
      </w:r>
      <w:r>
        <w:rPr>
          <w:rFonts w:eastAsia="Times New Roman" w:cs="Times New Roman"/>
          <w:szCs w:val="24"/>
        </w:rPr>
        <w:t>;</w:t>
      </w:r>
      <w:r w:rsidRPr="008D4539">
        <w:rPr>
          <w:rFonts w:eastAsia="Times New Roman" w:cs="Times New Roman"/>
          <w:szCs w:val="24"/>
        </w:rPr>
        <w:t xml:space="preserve"> Είναι</w:t>
      </w:r>
      <w:r>
        <w:rPr>
          <w:rFonts w:eastAsia="Times New Roman" w:cs="Times New Roman"/>
          <w:szCs w:val="24"/>
        </w:rPr>
        <w:t>,</w:t>
      </w:r>
      <w:r w:rsidRPr="008D4539">
        <w:rPr>
          <w:rFonts w:eastAsia="Times New Roman" w:cs="Times New Roman"/>
          <w:szCs w:val="24"/>
        </w:rPr>
        <w:t xml:space="preserve"> γιατί ακυρώνει τόσο τη μεγάλη Αλβανία</w:t>
      </w:r>
      <w:r>
        <w:rPr>
          <w:rFonts w:eastAsia="Times New Roman" w:cs="Times New Roman"/>
          <w:szCs w:val="24"/>
        </w:rPr>
        <w:t>,</w:t>
      </w:r>
      <w:r w:rsidRPr="008D4539">
        <w:rPr>
          <w:rFonts w:eastAsia="Times New Roman" w:cs="Times New Roman"/>
          <w:szCs w:val="24"/>
        </w:rPr>
        <w:t xml:space="preserve"> όσο και τη μεγάλη Βουλγαρία</w:t>
      </w:r>
      <w:r>
        <w:rPr>
          <w:rFonts w:eastAsia="Times New Roman" w:cs="Times New Roman"/>
          <w:szCs w:val="24"/>
        </w:rPr>
        <w:t>.</w:t>
      </w:r>
      <w:r w:rsidRPr="008D4539">
        <w:rPr>
          <w:rFonts w:eastAsia="Times New Roman" w:cs="Times New Roman"/>
          <w:szCs w:val="24"/>
        </w:rPr>
        <w:t xml:space="preserve"> Η επίλυση της διένεξης θα διώξει </w:t>
      </w:r>
      <w:r>
        <w:rPr>
          <w:rFonts w:eastAsia="Times New Roman" w:cs="Times New Roman"/>
          <w:szCs w:val="24"/>
        </w:rPr>
        <w:t xml:space="preserve">από </w:t>
      </w:r>
      <w:r w:rsidRPr="008D4539">
        <w:rPr>
          <w:rFonts w:eastAsia="Times New Roman" w:cs="Times New Roman"/>
          <w:szCs w:val="24"/>
        </w:rPr>
        <w:t>την περιοχή του</w:t>
      </w:r>
      <w:r>
        <w:rPr>
          <w:rFonts w:eastAsia="Times New Roman" w:cs="Times New Roman"/>
          <w:szCs w:val="24"/>
        </w:rPr>
        <w:t>ς</w:t>
      </w:r>
      <w:r w:rsidRPr="008D4539">
        <w:rPr>
          <w:rFonts w:eastAsia="Times New Roman" w:cs="Times New Roman"/>
          <w:szCs w:val="24"/>
        </w:rPr>
        <w:t xml:space="preserve"> Τούρκους που έβαλαν πόδι στη γειτονιά </w:t>
      </w:r>
      <w:r>
        <w:rPr>
          <w:rFonts w:eastAsia="Times New Roman" w:cs="Times New Roman"/>
          <w:szCs w:val="24"/>
        </w:rPr>
        <w:t>μας;</w:t>
      </w:r>
      <w:r w:rsidRPr="008D4539">
        <w:rPr>
          <w:rFonts w:eastAsia="Times New Roman" w:cs="Times New Roman"/>
          <w:szCs w:val="24"/>
        </w:rPr>
        <w:t xml:space="preserve"> Θα τη διώξει</w:t>
      </w:r>
      <w:r>
        <w:rPr>
          <w:rFonts w:eastAsia="Times New Roman" w:cs="Times New Roman"/>
          <w:szCs w:val="24"/>
        </w:rPr>
        <w:t>.</w:t>
      </w:r>
      <w:r w:rsidRPr="008D4539">
        <w:rPr>
          <w:rFonts w:eastAsia="Times New Roman" w:cs="Times New Roman"/>
          <w:szCs w:val="24"/>
        </w:rPr>
        <w:t xml:space="preserve"> Από τις πολιτικές </w:t>
      </w:r>
      <w:r>
        <w:rPr>
          <w:rFonts w:eastAsia="Times New Roman" w:cs="Times New Roman"/>
          <w:szCs w:val="24"/>
        </w:rPr>
        <w:t>σας, από</w:t>
      </w:r>
      <w:r w:rsidRPr="008D4539">
        <w:rPr>
          <w:rFonts w:eastAsia="Times New Roman" w:cs="Times New Roman"/>
          <w:szCs w:val="24"/>
        </w:rPr>
        <w:t xml:space="preserve"> την αδράνεια της Νέας Δημοκρατίας και του ΠΑΣΟΚ</w:t>
      </w:r>
      <w:r>
        <w:rPr>
          <w:rFonts w:eastAsia="Times New Roman" w:cs="Times New Roman"/>
          <w:szCs w:val="24"/>
        </w:rPr>
        <w:t>,</w:t>
      </w:r>
      <w:r w:rsidRPr="008D4539">
        <w:rPr>
          <w:rFonts w:eastAsia="Times New Roman" w:cs="Times New Roman"/>
          <w:szCs w:val="24"/>
        </w:rPr>
        <w:t xml:space="preserve"> οι μουσουλμάνοι Τούρκοι έχουν πολιτική</w:t>
      </w:r>
      <w:r>
        <w:rPr>
          <w:rFonts w:eastAsia="Times New Roman" w:cs="Times New Roman"/>
          <w:szCs w:val="24"/>
        </w:rPr>
        <w:t>,</w:t>
      </w:r>
      <w:r w:rsidRPr="008D4539">
        <w:rPr>
          <w:rFonts w:eastAsia="Times New Roman" w:cs="Times New Roman"/>
          <w:szCs w:val="24"/>
        </w:rPr>
        <w:t xml:space="preserve"> οικονομική και στρατιωτική </w:t>
      </w:r>
      <w:r>
        <w:rPr>
          <w:rFonts w:eastAsia="Times New Roman" w:cs="Times New Roman"/>
          <w:szCs w:val="24"/>
        </w:rPr>
        <w:t xml:space="preserve">κιόλας </w:t>
      </w:r>
      <w:r w:rsidRPr="008D4539">
        <w:rPr>
          <w:rFonts w:eastAsia="Times New Roman" w:cs="Times New Roman"/>
          <w:szCs w:val="24"/>
        </w:rPr>
        <w:t xml:space="preserve">συνεργασία με τους Σλάβους ορθόδοξους γείτονές </w:t>
      </w:r>
      <w:r>
        <w:rPr>
          <w:rFonts w:eastAsia="Times New Roman" w:cs="Times New Roman"/>
          <w:szCs w:val="24"/>
        </w:rPr>
        <w:t>μας.</w:t>
      </w:r>
      <w:r w:rsidRPr="008D4539">
        <w:rPr>
          <w:rFonts w:eastAsia="Times New Roman" w:cs="Times New Roman"/>
          <w:szCs w:val="24"/>
        </w:rPr>
        <w:t xml:space="preserve"> </w:t>
      </w:r>
      <w:r>
        <w:rPr>
          <w:rFonts w:eastAsia="Times New Roman" w:cs="Times New Roman"/>
          <w:szCs w:val="24"/>
        </w:rPr>
        <w:t xml:space="preserve">Άκουσον, </w:t>
      </w:r>
      <w:r w:rsidRPr="008D4539">
        <w:rPr>
          <w:rFonts w:eastAsia="Times New Roman" w:cs="Times New Roman"/>
          <w:szCs w:val="24"/>
        </w:rPr>
        <w:t>άκουσον</w:t>
      </w:r>
      <w:r>
        <w:rPr>
          <w:rFonts w:eastAsia="Times New Roman" w:cs="Times New Roman"/>
          <w:szCs w:val="24"/>
        </w:rPr>
        <w:t>!</w:t>
      </w:r>
    </w:p>
    <w:p w14:paraId="77C0388A" w14:textId="77777777" w:rsidR="006113A9" w:rsidRDefault="006B6FC4">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lastRenderedPageBreak/>
        <w:t>Δεν είναι τέλεια η Συνθήκη των Πρεσπών.</w:t>
      </w:r>
      <w:r w:rsidRPr="008D4539">
        <w:rPr>
          <w:rFonts w:eastAsia="Times New Roman" w:cs="Times New Roman"/>
          <w:szCs w:val="24"/>
        </w:rPr>
        <w:t xml:space="preserve"> </w:t>
      </w:r>
      <w:r>
        <w:rPr>
          <w:rFonts w:eastAsia="Times New Roman" w:cs="Times New Roman"/>
          <w:szCs w:val="24"/>
        </w:rPr>
        <w:t>Είναι, όμως, κ</w:t>
      </w:r>
      <w:r w:rsidRPr="008D4539">
        <w:rPr>
          <w:rFonts w:eastAsia="Times New Roman" w:cs="Times New Roman"/>
          <w:szCs w:val="24"/>
        </w:rPr>
        <w:t xml:space="preserve">αλή και για τις δύο </w:t>
      </w:r>
      <w:r>
        <w:rPr>
          <w:rFonts w:eastAsia="Times New Roman" w:cs="Times New Roman"/>
          <w:szCs w:val="24"/>
        </w:rPr>
        <w:t>πλευρές.</w:t>
      </w:r>
      <w:r w:rsidRPr="008D4539">
        <w:rPr>
          <w:rFonts w:eastAsia="Times New Roman" w:cs="Times New Roman"/>
          <w:szCs w:val="24"/>
        </w:rPr>
        <w:t xml:space="preserve"> Όποιος θέλει την τέλεια συμφωνία</w:t>
      </w:r>
      <w:r>
        <w:rPr>
          <w:rFonts w:eastAsia="Times New Roman" w:cs="Times New Roman"/>
          <w:szCs w:val="24"/>
        </w:rPr>
        <w:t>, τ</w:t>
      </w:r>
      <w:r w:rsidRPr="008D4539">
        <w:rPr>
          <w:rFonts w:eastAsia="Times New Roman" w:cs="Times New Roman"/>
          <w:szCs w:val="24"/>
        </w:rPr>
        <w:t>ελικά</w:t>
      </w:r>
      <w:r>
        <w:rPr>
          <w:rFonts w:eastAsia="Times New Roman" w:cs="Times New Roman"/>
          <w:szCs w:val="24"/>
        </w:rPr>
        <w:t xml:space="preserve"> </w:t>
      </w:r>
      <w:r w:rsidRPr="008D4539">
        <w:rPr>
          <w:rFonts w:eastAsia="Times New Roman" w:cs="Times New Roman"/>
          <w:szCs w:val="24"/>
        </w:rPr>
        <w:t>δεν θέλει συμφωνία</w:t>
      </w:r>
      <w:r>
        <w:rPr>
          <w:rFonts w:eastAsia="Times New Roman" w:cs="Times New Roman"/>
          <w:szCs w:val="24"/>
        </w:rPr>
        <w:t>.</w:t>
      </w:r>
      <w:r w:rsidRPr="008D4539">
        <w:rPr>
          <w:rFonts w:eastAsia="Times New Roman" w:cs="Times New Roman"/>
          <w:szCs w:val="24"/>
        </w:rPr>
        <w:t xml:space="preserve"> Και όσο δεν λύνεται το ζήτημα</w:t>
      </w:r>
      <w:r>
        <w:rPr>
          <w:rFonts w:eastAsia="Times New Roman" w:cs="Times New Roman"/>
          <w:szCs w:val="24"/>
        </w:rPr>
        <w:t>,</w:t>
      </w:r>
      <w:r w:rsidRPr="008D4539">
        <w:rPr>
          <w:rFonts w:eastAsia="Times New Roman" w:cs="Times New Roman"/>
          <w:szCs w:val="24"/>
        </w:rPr>
        <w:t xml:space="preserve"> </w:t>
      </w:r>
      <w:r>
        <w:rPr>
          <w:rFonts w:eastAsia="Times New Roman" w:cs="Times New Roman"/>
          <w:szCs w:val="24"/>
        </w:rPr>
        <w:t xml:space="preserve">αυτοί κατοχυρώνονται </w:t>
      </w:r>
      <w:r w:rsidRPr="008D4539">
        <w:rPr>
          <w:rFonts w:eastAsia="Times New Roman" w:cs="Times New Roman"/>
          <w:szCs w:val="24"/>
        </w:rPr>
        <w:t xml:space="preserve">σε όλα τα μήκη και πλάτη του κόσμου ως </w:t>
      </w:r>
      <w:r>
        <w:rPr>
          <w:rFonts w:eastAsia="Times New Roman" w:cs="Times New Roman"/>
          <w:szCs w:val="24"/>
        </w:rPr>
        <w:t>«</w:t>
      </w:r>
      <w:r w:rsidRPr="008D4539">
        <w:rPr>
          <w:rFonts w:eastAsia="Times New Roman" w:cs="Times New Roman"/>
          <w:szCs w:val="24"/>
        </w:rPr>
        <w:t>Μακεδονία</w:t>
      </w:r>
      <w:r>
        <w:rPr>
          <w:rFonts w:eastAsia="Times New Roman" w:cs="Times New Roman"/>
          <w:szCs w:val="24"/>
        </w:rPr>
        <w:t>»</w:t>
      </w:r>
      <w:r w:rsidRPr="008D4539">
        <w:rPr>
          <w:rFonts w:eastAsia="Times New Roman" w:cs="Times New Roman"/>
          <w:szCs w:val="24"/>
        </w:rPr>
        <w:t xml:space="preserve"> σκέτο</w:t>
      </w:r>
      <w:r>
        <w:rPr>
          <w:rFonts w:eastAsia="Times New Roman" w:cs="Times New Roman"/>
          <w:szCs w:val="24"/>
        </w:rPr>
        <w:t>.</w:t>
      </w:r>
      <w:r w:rsidRPr="008D4539">
        <w:rPr>
          <w:rFonts w:eastAsia="Times New Roman" w:cs="Times New Roman"/>
          <w:szCs w:val="24"/>
        </w:rPr>
        <w:t xml:space="preserve"> Όλος ο κόσμος</w:t>
      </w:r>
      <w:r>
        <w:rPr>
          <w:rFonts w:eastAsia="Times New Roman" w:cs="Times New Roman"/>
          <w:szCs w:val="24"/>
        </w:rPr>
        <w:t>,</w:t>
      </w:r>
      <w:r w:rsidRPr="008D4539">
        <w:rPr>
          <w:rFonts w:eastAsia="Times New Roman" w:cs="Times New Roman"/>
          <w:szCs w:val="24"/>
        </w:rPr>
        <w:t xml:space="preserve"> όλες οι χώρες τους λένε </w:t>
      </w:r>
      <w:r>
        <w:rPr>
          <w:rFonts w:eastAsia="Times New Roman" w:cs="Times New Roman"/>
          <w:szCs w:val="24"/>
        </w:rPr>
        <w:t>με το σκέτο «</w:t>
      </w:r>
      <w:r w:rsidRPr="008D4539">
        <w:rPr>
          <w:rFonts w:eastAsia="Times New Roman" w:cs="Times New Roman"/>
          <w:szCs w:val="24"/>
        </w:rPr>
        <w:t>Μακε</w:t>
      </w:r>
      <w:r w:rsidRPr="008D4539">
        <w:rPr>
          <w:rFonts w:eastAsia="Times New Roman" w:cs="Times New Roman"/>
          <w:szCs w:val="24"/>
        </w:rPr>
        <w:t>δονία</w:t>
      </w:r>
      <w:r>
        <w:rPr>
          <w:rFonts w:eastAsia="Times New Roman" w:cs="Times New Roman"/>
          <w:szCs w:val="24"/>
        </w:rPr>
        <w:t>».</w:t>
      </w:r>
      <w:r w:rsidRPr="008D4539">
        <w:rPr>
          <w:rFonts w:eastAsia="Times New Roman" w:cs="Times New Roman"/>
          <w:szCs w:val="24"/>
        </w:rPr>
        <w:t xml:space="preserve"> </w:t>
      </w:r>
      <w:r>
        <w:rPr>
          <w:rFonts w:eastAsia="Times New Roman" w:cs="Times New Roman"/>
          <w:szCs w:val="24"/>
        </w:rPr>
        <w:t xml:space="preserve">Σε </w:t>
      </w:r>
      <w:r w:rsidRPr="008D4539">
        <w:rPr>
          <w:rFonts w:eastAsia="Times New Roman" w:cs="Times New Roman"/>
          <w:szCs w:val="24"/>
        </w:rPr>
        <w:t>όλα τα σχολεία του κόσμου</w:t>
      </w:r>
      <w:r>
        <w:rPr>
          <w:rFonts w:eastAsia="Times New Roman" w:cs="Times New Roman"/>
          <w:szCs w:val="24"/>
        </w:rPr>
        <w:t>,</w:t>
      </w:r>
      <w:r w:rsidRPr="008D4539">
        <w:rPr>
          <w:rFonts w:eastAsia="Times New Roman" w:cs="Times New Roman"/>
          <w:szCs w:val="24"/>
        </w:rPr>
        <w:t xml:space="preserve"> όλα τα παιδ</w:t>
      </w:r>
      <w:r>
        <w:rPr>
          <w:rFonts w:eastAsia="Times New Roman" w:cs="Times New Roman"/>
          <w:szCs w:val="24"/>
        </w:rPr>
        <w:t>ιά τους μαθαίνουν ως</w:t>
      </w:r>
      <w:r w:rsidRPr="008D4539">
        <w:rPr>
          <w:rFonts w:eastAsia="Times New Roman" w:cs="Times New Roman"/>
          <w:szCs w:val="24"/>
        </w:rPr>
        <w:t xml:space="preserve"> Μακεδονία</w:t>
      </w:r>
      <w:r>
        <w:rPr>
          <w:rFonts w:eastAsia="Times New Roman" w:cs="Times New Roman"/>
          <w:szCs w:val="24"/>
        </w:rPr>
        <w:t>.</w:t>
      </w:r>
      <w:r w:rsidRPr="008D4539">
        <w:rPr>
          <w:rFonts w:eastAsia="Times New Roman" w:cs="Times New Roman"/>
          <w:szCs w:val="24"/>
        </w:rPr>
        <w:t xml:space="preserve"> Αυτό </w:t>
      </w:r>
      <w:r>
        <w:rPr>
          <w:rFonts w:eastAsia="Times New Roman" w:cs="Times New Roman"/>
          <w:szCs w:val="24"/>
        </w:rPr>
        <w:t>δεν σας πείραζε. Και αυτό</w:t>
      </w:r>
      <w:r w:rsidRPr="008D4539">
        <w:rPr>
          <w:rFonts w:eastAsia="Times New Roman" w:cs="Times New Roman"/>
          <w:szCs w:val="24"/>
        </w:rPr>
        <w:t xml:space="preserve"> είναι αποτέλεσμα των πολιτικών </w:t>
      </w:r>
      <w:r>
        <w:rPr>
          <w:rFonts w:eastAsia="Times New Roman" w:cs="Times New Roman"/>
          <w:szCs w:val="24"/>
        </w:rPr>
        <w:t>σας.</w:t>
      </w:r>
      <w:r w:rsidRPr="008D4539">
        <w:rPr>
          <w:rFonts w:eastAsia="Times New Roman" w:cs="Times New Roman"/>
          <w:szCs w:val="24"/>
        </w:rPr>
        <w:t xml:space="preserve"> </w:t>
      </w:r>
    </w:p>
    <w:p w14:paraId="77C0388B" w14:textId="77777777" w:rsidR="006113A9" w:rsidRDefault="006B6FC4">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t xml:space="preserve">Κάνατε </w:t>
      </w:r>
      <w:r w:rsidRPr="008D4539">
        <w:rPr>
          <w:rFonts w:eastAsia="Times New Roman" w:cs="Times New Roman"/>
          <w:szCs w:val="24"/>
        </w:rPr>
        <w:t>τόσες δεκαετίες ότι δεν ακούτε και δεν βλέπετε</w:t>
      </w:r>
      <w:r>
        <w:rPr>
          <w:rFonts w:eastAsia="Times New Roman" w:cs="Times New Roman"/>
          <w:szCs w:val="24"/>
        </w:rPr>
        <w:t>.</w:t>
      </w:r>
      <w:r w:rsidRPr="008D4539">
        <w:rPr>
          <w:rFonts w:eastAsia="Times New Roman" w:cs="Times New Roman"/>
          <w:szCs w:val="24"/>
        </w:rPr>
        <w:t xml:space="preserve"> Τους </w:t>
      </w:r>
      <w:r>
        <w:rPr>
          <w:rFonts w:eastAsia="Times New Roman" w:cs="Times New Roman"/>
          <w:szCs w:val="24"/>
        </w:rPr>
        <w:t>ονομάζετε</w:t>
      </w:r>
      <w:r w:rsidRPr="008D4539">
        <w:rPr>
          <w:rFonts w:eastAsia="Times New Roman" w:cs="Times New Roman"/>
          <w:szCs w:val="24"/>
        </w:rPr>
        <w:t xml:space="preserve"> Σκοπιανούς σαν να λέμε τους Έλληνες Α</w:t>
      </w:r>
      <w:r w:rsidRPr="008D4539">
        <w:rPr>
          <w:rFonts w:eastAsia="Times New Roman" w:cs="Times New Roman"/>
          <w:szCs w:val="24"/>
        </w:rPr>
        <w:t>θηναίους ή τους Άγγλους Λονδρέζους</w:t>
      </w:r>
      <w:r>
        <w:rPr>
          <w:rFonts w:eastAsia="Times New Roman" w:cs="Times New Roman"/>
          <w:szCs w:val="24"/>
        </w:rPr>
        <w:t>.</w:t>
      </w:r>
      <w:r w:rsidRPr="008D4539">
        <w:rPr>
          <w:rFonts w:eastAsia="Times New Roman" w:cs="Times New Roman"/>
          <w:szCs w:val="24"/>
        </w:rPr>
        <w:t xml:space="preserve"> </w:t>
      </w:r>
      <w:r>
        <w:rPr>
          <w:rFonts w:eastAsia="Times New Roman" w:cs="Times New Roman"/>
          <w:szCs w:val="24"/>
        </w:rPr>
        <w:t xml:space="preserve">Τι </w:t>
      </w:r>
      <w:r w:rsidRPr="008D4539">
        <w:rPr>
          <w:rFonts w:eastAsia="Times New Roman" w:cs="Times New Roman"/>
          <w:szCs w:val="24"/>
        </w:rPr>
        <w:t xml:space="preserve">σας νοιάζει βέβαια που τους λέει όλος ο κόσμος </w:t>
      </w:r>
      <w:r>
        <w:rPr>
          <w:rFonts w:eastAsia="Times New Roman" w:cs="Times New Roman"/>
          <w:szCs w:val="24"/>
        </w:rPr>
        <w:t>«</w:t>
      </w:r>
      <w:r w:rsidRPr="008D4539">
        <w:rPr>
          <w:rFonts w:eastAsia="Times New Roman" w:cs="Times New Roman"/>
          <w:szCs w:val="24"/>
        </w:rPr>
        <w:t>Μακεδονία</w:t>
      </w:r>
      <w:r>
        <w:rPr>
          <w:rFonts w:eastAsia="Times New Roman" w:cs="Times New Roman"/>
          <w:szCs w:val="24"/>
        </w:rPr>
        <w:t>»;</w:t>
      </w:r>
      <w:r w:rsidRPr="008D4539">
        <w:rPr>
          <w:rFonts w:eastAsia="Times New Roman" w:cs="Times New Roman"/>
          <w:szCs w:val="24"/>
        </w:rPr>
        <w:t xml:space="preserve"> Η ομάδα να </w:t>
      </w:r>
      <w:r>
        <w:rPr>
          <w:rFonts w:eastAsia="Times New Roman" w:cs="Times New Roman"/>
          <w:szCs w:val="24"/>
        </w:rPr>
        <w:t xml:space="preserve">κερδίζει. </w:t>
      </w:r>
      <w:r w:rsidRPr="008D4539">
        <w:rPr>
          <w:rFonts w:eastAsia="Times New Roman" w:cs="Times New Roman"/>
          <w:szCs w:val="24"/>
        </w:rPr>
        <w:t>Η κουτάλα να μη χαθεί</w:t>
      </w:r>
      <w:r>
        <w:rPr>
          <w:rFonts w:eastAsia="Times New Roman" w:cs="Times New Roman"/>
          <w:szCs w:val="24"/>
        </w:rPr>
        <w:t>.</w:t>
      </w:r>
      <w:r w:rsidRPr="008D4539">
        <w:rPr>
          <w:rFonts w:eastAsia="Times New Roman" w:cs="Times New Roman"/>
          <w:szCs w:val="24"/>
        </w:rPr>
        <w:t xml:space="preserve"> Ποιος νοιάζετα</w:t>
      </w:r>
      <w:r>
        <w:rPr>
          <w:rFonts w:eastAsia="Times New Roman" w:cs="Times New Roman"/>
          <w:szCs w:val="24"/>
        </w:rPr>
        <w:t>ι για τα εθνικά θέματα και την ε</w:t>
      </w:r>
      <w:r w:rsidRPr="008D4539">
        <w:rPr>
          <w:rFonts w:eastAsia="Times New Roman" w:cs="Times New Roman"/>
          <w:szCs w:val="24"/>
        </w:rPr>
        <w:t>λληνική Μακεδονία</w:t>
      </w:r>
      <w:r>
        <w:rPr>
          <w:rFonts w:eastAsia="Times New Roman" w:cs="Times New Roman"/>
          <w:szCs w:val="24"/>
        </w:rPr>
        <w:t>;</w:t>
      </w:r>
    </w:p>
    <w:p w14:paraId="77C0388C"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77C0388D" w14:textId="77777777" w:rsidR="006113A9" w:rsidRDefault="006B6FC4">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t xml:space="preserve">Θα είμαι πολύ σύντομος, </w:t>
      </w:r>
      <w:r w:rsidRPr="008D4539">
        <w:rPr>
          <w:rFonts w:eastAsia="Times New Roman" w:cs="Times New Roman"/>
          <w:szCs w:val="24"/>
        </w:rPr>
        <w:t>γιατί πέρασε ο χρόνος</w:t>
      </w:r>
      <w:r>
        <w:rPr>
          <w:rFonts w:eastAsia="Times New Roman" w:cs="Times New Roman"/>
          <w:szCs w:val="24"/>
        </w:rPr>
        <w:t>.</w:t>
      </w:r>
      <w:r w:rsidRPr="008D4539">
        <w:rPr>
          <w:rFonts w:eastAsia="Times New Roman" w:cs="Times New Roman"/>
          <w:szCs w:val="24"/>
        </w:rPr>
        <w:t xml:space="preserve"> Τα θετικά της </w:t>
      </w:r>
      <w:r>
        <w:rPr>
          <w:rFonts w:eastAsia="Times New Roman" w:cs="Times New Roman"/>
          <w:szCs w:val="24"/>
        </w:rPr>
        <w:t>σ</w:t>
      </w:r>
      <w:r>
        <w:rPr>
          <w:rFonts w:eastAsia="Times New Roman" w:cs="Times New Roman"/>
          <w:szCs w:val="24"/>
        </w:rPr>
        <w:t>υμφωνίας</w:t>
      </w:r>
      <w:r w:rsidRPr="008D4539">
        <w:rPr>
          <w:rFonts w:eastAsia="Times New Roman" w:cs="Times New Roman"/>
          <w:szCs w:val="24"/>
        </w:rPr>
        <w:t xml:space="preserve"> </w:t>
      </w:r>
      <w:r>
        <w:rPr>
          <w:rFonts w:eastAsia="Times New Roman" w:cs="Times New Roman"/>
          <w:szCs w:val="24"/>
        </w:rPr>
        <w:t xml:space="preserve">τα έχουν πει και </w:t>
      </w:r>
      <w:r w:rsidRPr="008D4539">
        <w:rPr>
          <w:rFonts w:eastAsia="Times New Roman" w:cs="Times New Roman"/>
          <w:szCs w:val="24"/>
        </w:rPr>
        <w:t>οι συνάδελφοι</w:t>
      </w:r>
      <w:r>
        <w:rPr>
          <w:rFonts w:eastAsia="Times New Roman" w:cs="Times New Roman"/>
          <w:szCs w:val="24"/>
        </w:rPr>
        <w:t>.</w:t>
      </w:r>
      <w:r w:rsidRPr="008D4539">
        <w:rPr>
          <w:rFonts w:eastAsia="Times New Roman" w:cs="Times New Roman"/>
          <w:szCs w:val="24"/>
        </w:rPr>
        <w:t xml:space="preserve"> Αλλάζουν το </w:t>
      </w:r>
      <w:r>
        <w:rPr>
          <w:rFonts w:eastAsia="Times New Roman" w:cs="Times New Roman"/>
          <w:szCs w:val="24"/>
        </w:rPr>
        <w:t>σ</w:t>
      </w:r>
      <w:r>
        <w:rPr>
          <w:rFonts w:eastAsia="Times New Roman" w:cs="Times New Roman"/>
          <w:szCs w:val="24"/>
        </w:rPr>
        <w:t>ύνταγμά</w:t>
      </w:r>
      <w:r w:rsidRPr="008D4539">
        <w:rPr>
          <w:rFonts w:eastAsia="Times New Roman" w:cs="Times New Roman"/>
          <w:szCs w:val="24"/>
        </w:rPr>
        <w:t xml:space="preserve"> </w:t>
      </w:r>
      <w:r>
        <w:rPr>
          <w:rFonts w:eastAsia="Times New Roman" w:cs="Times New Roman"/>
          <w:szCs w:val="24"/>
        </w:rPr>
        <w:t>τους,</w:t>
      </w:r>
      <w:r w:rsidRPr="008D4539">
        <w:rPr>
          <w:rFonts w:eastAsia="Times New Roman" w:cs="Times New Roman"/>
          <w:szCs w:val="24"/>
        </w:rPr>
        <w:t xml:space="preserve"> κάτι που είναι πρωτοφανές</w:t>
      </w:r>
      <w:r>
        <w:rPr>
          <w:rFonts w:eastAsia="Times New Roman" w:cs="Times New Roman"/>
          <w:szCs w:val="24"/>
        </w:rPr>
        <w:t>.</w:t>
      </w:r>
      <w:r w:rsidRPr="008D4539">
        <w:rPr>
          <w:rFonts w:eastAsia="Times New Roman" w:cs="Times New Roman"/>
          <w:szCs w:val="24"/>
        </w:rPr>
        <w:t xml:space="preserve"> Αν δεν έχουμε τη </w:t>
      </w:r>
      <w:r>
        <w:rPr>
          <w:rFonts w:eastAsia="Times New Roman" w:cs="Times New Roman"/>
          <w:szCs w:val="24"/>
        </w:rPr>
        <w:lastRenderedPageBreak/>
        <w:t>σ</w:t>
      </w:r>
      <w:r w:rsidRPr="008D4539">
        <w:rPr>
          <w:rFonts w:eastAsia="Times New Roman" w:cs="Times New Roman"/>
          <w:szCs w:val="24"/>
        </w:rPr>
        <w:t>υμφωνία</w:t>
      </w:r>
      <w:r>
        <w:rPr>
          <w:rFonts w:eastAsia="Times New Roman" w:cs="Times New Roman"/>
          <w:szCs w:val="24"/>
        </w:rPr>
        <w:t>,</w:t>
      </w:r>
      <w:r w:rsidRPr="008D4539">
        <w:rPr>
          <w:rFonts w:eastAsia="Times New Roman" w:cs="Times New Roman"/>
          <w:szCs w:val="24"/>
        </w:rPr>
        <w:t xml:space="preserve"> δεν θα αλλάξει το </w:t>
      </w:r>
      <w:r>
        <w:rPr>
          <w:rFonts w:eastAsia="Times New Roman" w:cs="Times New Roman"/>
          <w:szCs w:val="24"/>
        </w:rPr>
        <w:t>σ</w:t>
      </w:r>
      <w:r>
        <w:rPr>
          <w:rFonts w:eastAsia="Times New Roman" w:cs="Times New Roman"/>
          <w:szCs w:val="24"/>
        </w:rPr>
        <w:t>ύνταγμά</w:t>
      </w:r>
      <w:r w:rsidRPr="008D4539">
        <w:rPr>
          <w:rFonts w:eastAsia="Times New Roman" w:cs="Times New Roman"/>
          <w:szCs w:val="24"/>
        </w:rPr>
        <w:t xml:space="preserve"> </w:t>
      </w:r>
      <w:r>
        <w:rPr>
          <w:rFonts w:eastAsia="Times New Roman" w:cs="Times New Roman"/>
          <w:szCs w:val="24"/>
        </w:rPr>
        <w:t>τους.</w:t>
      </w:r>
      <w:r w:rsidRPr="008D4539">
        <w:rPr>
          <w:rFonts w:eastAsia="Times New Roman" w:cs="Times New Roman"/>
          <w:szCs w:val="24"/>
        </w:rPr>
        <w:t xml:space="preserve"> </w:t>
      </w:r>
      <w:r>
        <w:rPr>
          <w:rFonts w:eastAsia="Times New Roman" w:cs="Times New Roman"/>
          <w:szCs w:val="24"/>
        </w:rPr>
        <w:t>Απαλείφουν</w:t>
      </w:r>
      <w:r w:rsidRPr="008D4539">
        <w:rPr>
          <w:rFonts w:eastAsia="Times New Roman" w:cs="Times New Roman"/>
          <w:szCs w:val="24"/>
        </w:rPr>
        <w:t xml:space="preserve"> κάθε </w:t>
      </w:r>
      <w:r>
        <w:rPr>
          <w:rFonts w:eastAsia="Times New Roman" w:cs="Times New Roman"/>
          <w:szCs w:val="24"/>
        </w:rPr>
        <w:t xml:space="preserve">αλυτρωτική </w:t>
      </w:r>
      <w:r w:rsidRPr="008D4539">
        <w:rPr>
          <w:rFonts w:eastAsia="Times New Roman" w:cs="Times New Roman"/>
          <w:szCs w:val="24"/>
        </w:rPr>
        <w:t>αναφορά</w:t>
      </w:r>
      <w:r>
        <w:rPr>
          <w:rFonts w:eastAsia="Times New Roman" w:cs="Times New Roman"/>
          <w:szCs w:val="24"/>
        </w:rPr>
        <w:t>.</w:t>
      </w:r>
      <w:r w:rsidRPr="008D4539">
        <w:rPr>
          <w:rFonts w:eastAsia="Times New Roman" w:cs="Times New Roman"/>
          <w:szCs w:val="24"/>
        </w:rPr>
        <w:t xml:space="preserve"> Ξεκαθαρίζουν </w:t>
      </w:r>
      <w:r>
        <w:rPr>
          <w:rFonts w:eastAsia="Times New Roman" w:cs="Times New Roman"/>
          <w:szCs w:val="24"/>
        </w:rPr>
        <w:t>για πρώτη φορά ότι δεν έχουν</w:t>
      </w:r>
      <w:r w:rsidRPr="008D4539">
        <w:rPr>
          <w:rFonts w:eastAsia="Times New Roman" w:cs="Times New Roman"/>
          <w:szCs w:val="24"/>
        </w:rPr>
        <w:t xml:space="preserve"> κα</w:t>
      </w:r>
      <w:r>
        <w:rPr>
          <w:rFonts w:eastAsia="Times New Roman" w:cs="Times New Roman"/>
          <w:szCs w:val="24"/>
        </w:rPr>
        <w:t>μ</w:t>
      </w:r>
      <w:r w:rsidRPr="008D4539">
        <w:rPr>
          <w:rFonts w:eastAsia="Times New Roman" w:cs="Times New Roman"/>
          <w:szCs w:val="24"/>
        </w:rPr>
        <w:t>μία σχέση με τον Μέγα Αλέξανδρο</w:t>
      </w:r>
      <w:r>
        <w:rPr>
          <w:rFonts w:eastAsia="Times New Roman" w:cs="Times New Roman"/>
          <w:szCs w:val="24"/>
        </w:rPr>
        <w:t xml:space="preserve">, τους </w:t>
      </w:r>
      <w:r>
        <w:rPr>
          <w:rFonts w:eastAsia="Times New Roman" w:cs="Times New Roman"/>
          <w:szCs w:val="24"/>
        </w:rPr>
        <w:t>α</w:t>
      </w:r>
      <w:r>
        <w:rPr>
          <w:rFonts w:eastAsia="Times New Roman" w:cs="Times New Roman"/>
          <w:szCs w:val="24"/>
        </w:rPr>
        <w:t>ρχαίους Μακεδόνες και το</w:t>
      </w:r>
      <w:r w:rsidRPr="008D4539">
        <w:rPr>
          <w:rFonts w:eastAsia="Times New Roman" w:cs="Times New Roman"/>
          <w:szCs w:val="24"/>
        </w:rPr>
        <w:t xml:space="preserve">ν ελληνικό πολιτισμό και </w:t>
      </w:r>
      <w:r>
        <w:rPr>
          <w:rFonts w:eastAsia="Times New Roman" w:cs="Times New Roman"/>
          <w:szCs w:val="24"/>
        </w:rPr>
        <w:t xml:space="preserve">τη </w:t>
      </w:r>
      <w:r w:rsidRPr="008D4539">
        <w:rPr>
          <w:rFonts w:eastAsia="Times New Roman" w:cs="Times New Roman"/>
          <w:szCs w:val="24"/>
        </w:rPr>
        <w:t>γλώσσα</w:t>
      </w:r>
      <w:r>
        <w:rPr>
          <w:rFonts w:eastAsia="Times New Roman" w:cs="Times New Roman"/>
          <w:szCs w:val="24"/>
        </w:rPr>
        <w:t>.</w:t>
      </w:r>
      <w:r w:rsidRPr="008D4539">
        <w:rPr>
          <w:rFonts w:eastAsia="Times New Roman" w:cs="Times New Roman"/>
          <w:szCs w:val="24"/>
        </w:rPr>
        <w:t xml:space="preserve"> </w:t>
      </w:r>
    </w:p>
    <w:p w14:paraId="77C0388E" w14:textId="77777777" w:rsidR="006113A9" w:rsidRDefault="006B6FC4">
      <w:pPr>
        <w:tabs>
          <w:tab w:val="left" w:pos="6168"/>
        </w:tabs>
        <w:spacing w:line="600" w:lineRule="auto"/>
        <w:ind w:firstLine="720"/>
        <w:contextualSpacing/>
        <w:jc w:val="both"/>
        <w:rPr>
          <w:rFonts w:eastAsia="Times New Roman" w:cs="Times New Roman"/>
          <w:szCs w:val="24"/>
        </w:rPr>
      </w:pPr>
      <w:r w:rsidRPr="008D4539">
        <w:rPr>
          <w:rFonts w:eastAsia="Times New Roman" w:cs="Times New Roman"/>
          <w:szCs w:val="24"/>
        </w:rPr>
        <w:t>Τελειώνει κάθε</w:t>
      </w:r>
      <w:r w:rsidRPr="008D4539">
        <w:rPr>
          <w:rFonts w:eastAsia="Times New Roman" w:cs="Times New Roman"/>
          <w:szCs w:val="24"/>
        </w:rPr>
        <w:t xml:space="preserve"> πλαστογράφηση και κ</w:t>
      </w:r>
      <w:r>
        <w:rPr>
          <w:rFonts w:eastAsia="Times New Roman" w:cs="Times New Roman"/>
          <w:szCs w:val="24"/>
        </w:rPr>
        <w:t xml:space="preserve">άθε τι </w:t>
      </w:r>
      <w:r w:rsidRPr="008D4539">
        <w:rPr>
          <w:rFonts w:eastAsia="Times New Roman" w:cs="Times New Roman"/>
          <w:szCs w:val="24"/>
        </w:rPr>
        <w:t>αλυτρωτικό</w:t>
      </w:r>
      <w:r>
        <w:rPr>
          <w:rFonts w:eastAsia="Times New Roman" w:cs="Times New Roman"/>
          <w:szCs w:val="24"/>
        </w:rPr>
        <w:t>.</w:t>
      </w:r>
      <w:r w:rsidRPr="008D4539">
        <w:rPr>
          <w:rFonts w:eastAsia="Times New Roman" w:cs="Times New Roman"/>
          <w:szCs w:val="24"/>
        </w:rPr>
        <w:t xml:space="preserve"> Κατεβάζουν αγάλματα</w:t>
      </w:r>
      <w:r>
        <w:rPr>
          <w:rFonts w:eastAsia="Times New Roman" w:cs="Times New Roman"/>
          <w:szCs w:val="24"/>
        </w:rPr>
        <w:t>.</w:t>
      </w:r>
      <w:r w:rsidRPr="008D4539">
        <w:rPr>
          <w:rFonts w:eastAsia="Times New Roman" w:cs="Times New Roman"/>
          <w:szCs w:val="24"/>
        </w:rPr>
        <w:t xml:space="preserve"> </w:t>
      </w:r>
      <w:r>
        <w:rPr>
          <w:rFonts w:eastAsia="Times New Roman" w:cs="Times New Roman"/>
          <w:szCs w:val="24"/>
        </w:rPr>
        <w:t>Μετονομάζουν αεροδρόμιο και λ</w:t>
      </w:r>
      <w:r w:rsidRPr="008D4539">
        <w:rPr>
          <w:rFonts w:eastAsia="Times New Roman" w:cs="Times New Roman"/>
          <w:szCs w:val="24"/>
        </w:rPr>
        <w:t>εωφόρο</w:t>
      </w:r>
      <w:r>
        <w:rPr>
          <w:rFonts w:eastAsia="Times New Roman" w:cs="Times New Roman"/>
          <w:szCs w:val="24"/>
        </w:rPr>
        <w:t>υ</w:t>
      </w:r>
      <w:r w:rsidRPr="008D4539">
        <w:rPr>
          <w:rFonts w:eastAsia="Times New Roman" w:cs="Times New Roman"/>
          <w:szCs w:val="24"/>
        </w:rPr>
        <w:t xml:space="preserve">ς που έγιναν επί των ημερών </w:t>
      </w:r>
      <w:r>
        <w:rPr>
          <w:rFonts w:eastAsia="Times New Roman" w:cs="Times New Roman"/>
          <w:szCs w:val="24"/>
        </w:rPr>
        <w:t>σας, κύριοι της Νέας Δημοκρατίας και του ΠΑΣΟΚ</w:t>
      </w:r>
      <w:r w:rsidRPr="008D4539">
        <w:rPr>
          <w:rFonts w:eastAsia="Times New Roman" w:cs="Times New Roman"/>
          <w:szCs w:val="24"/>
        </w:rPr>
        <w:t xml:space="preserve"> και δεν σας π</w:t>
      </w:r>
      <w:r>
        <w:rPr>
          <w:rFonts w:eastAsia="Times New Roman" w:cs="Times New Roman"/>
          <w:szCs w:val="24"/>
        </w:rPr>
        <w:t>ειράζαν.</w:t>
      </w:r>
      <w:r w:rsidRPr="008D4539">
        <w:rPr>
          <w:rFonts w:eastAsia="Times New Roman" w:cs="Times New Roman"/>
          <w:szCs w:val="24"/>
        </w:rPr>
        <w:t xml:space="preserve"> Αυτά όλα γίνονται για πρώτη φορά</w:t>
      </w:r>
      <w:r>
        <w:rPr>
          <w:rFonts w:eastAsia="Times New Roman" w:cs="Times New Roman"/>
          <w:szCs w:val="24"/>
        </w:rPr>
        <w:t>.</w:t>
      </w:r>
      <w:r w:rsidRPr="008D4539">
        <w:rPr>
          <w:rFonts w:eastAsia="Times New Roman" w:cs="Times New Roman"/>
          <w:szCs w:val="24"/>
        </w:rPr>
        <w:t xml:space="preserve"> Κι </w:t>
      </w:r>
      <w:r>
        <w:rPr>
          <w:rFonts w:eastAsia="Times New Roman" w:cs="Times New Roman"/>
          <w:szCs w:val="24"/>
        </w:rPr>
        <w:t>αν δεν περάσει η</w:t>
      </w:r>
      <w:r w:rsidRPr="008D4539">
        <w:rPr>
          <w:rFonts w:eastAsia="Times New Roman" w:cs="Times New Roman"/>
          <w:szCs w:val="24"/>
        </w:rPr>
        <w:t xml:space="preserve"> </w:t>
      </w:r>
      <w:r>
        <w:rPr>
          <w:rFonts w:eastAsia="Times New Roman" w:cs="Times New Roman"/>
          <w:szCs w:val="24"/>
        </w:rPr>
        <w:t>σ</w:t>
      </w:r>
      <w:r w:rsidRPr="008D4539">
        <w:rPr>
          <w:rFonts w:eastAsia="Times New Roman" w:cs="Times New Roman"/>
          <w:szCs w:val="24"/>
        </w:rPr>
        <w:t xml:space="preserve">υμφωνία </w:t>
      </w:r>
      <w:r w:rsidRPr="008D4539">
        <w:rPr>
          <w:rFonts w:eastAsia="Times New Roman" w:cs="Times New Roman"/>
          <w:szCs w:val="24"/>
        </w:rPr>
        <w:t>των Πρεσπών</w:t>
      </w:r>
      <w:r>
        <w:rPr>
          <w:rFonts w:eastAsia="Times New Roman" w:cs="Times New Roman"/>
          <w:szCs w:val="24"/>
        </w:rPr>
        <w:t>,</w:t>
      </w:r>
      <w:r w:rsidRPr="008D4539">
        <w:rPr>
          <w:rFonts w:eastAsia="Times New Roman" w:cs="Times New Roman"/>
          <w:szCs w:val="24"/>
        </w:rPr>
        <w:t xml:space="preserve"> θα τα ξαναβρούμε μπροστά </w:t>
      </w:r>
      <w:r>
        <w:rPr>
          <w:rFonts w:eastAsia="Times New Roman" w:cs="Times New Roman"/>
          <w:szCs w:val="24"/>
        </w:rPr>
        <w:t>μας.</w:t>
      </w:r>
      <w:r w:rsidRPr="008D4539">
        <w:rPr>
          <w:rFonts w:eastAsia="Times New Roman" w:cs="Times New Roman"/>
          <w:szCs w:val="24"/>
        </w:rPr>
        <w:t xml:space="preserve"> </w:t>
      </w:r>
    </w:p>
    <w:p w14:paraId="77C0388F"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Κύριε Θεοφύλακτε, παρακαλώ ολοκληρώστε. </w:t>
      </w:r>
    </w:p>
    <w:p w14:paraId="77C03890"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ΘΕΟΦΥΛΑΚΤΟΣ: </w:t>
      </w:r>
      <w:r w:rsidRPr="008D4539">
        <w:rPr>
          <w:rFonts w:eastAsia="Times New Roman" w:cs="Times New Roman"/>
          <w:szCs w:val="24"/>
        </w:rPr>
        <w:t>Ολοκληρώνω</w:t>
      </w:r>
      <w:r>
        <w:rPr>
          <w:rFonts w:eastAsia="Times New Roman" w:cs="Times New Roman"/>
          <w:szCs w:val="24"/>
        </w:rPr>
        <w:t>,</w:t>
      </w:r>
      <w:r w:rsidRPr="008D4539">
        <w:rPr>
          <w:rFonts w:eastAsia="Times New Roman" w:cs="Times New Roman"/>
          <w:szCs w:val="24"/>
        </w:rPr>
        <w:t xml:space="preserve"> κύριε Πρόεδρε</w:t>
      </w:r>
      <w:r>
        <w:rPr>
          <w:rFonts w:eastAsia="Times New Roman" w:cs="Times New Roman"/>
          <w:szCs w:val="24"/>
        </w:rPr>
        <w:t>,</w:t>
      </w:r>
      <w:r w:rsidRPr="008D4539">
        <w:rPr>
          <w:rFonts w:eastAsia="Times New Roman" w:cs="Times New Roman"/>
          <w:szCs w:val="24"/>
        </w:rPr>
        <w:t xml:space="preserve"> απαντώντας κομβικά σε δευτερόλεπτα</w:t>
      </w:r>
      <w:r>
        <w:rPr>
          <w:rFonts w:eastAsia="Times New Roman" w:cs="Times New Roman"/>
          <w:szCs w:val="24"/>
        </w:rPr>
        <w:t>.</w:t>
      </w:r>
      <w:r w:rsidRPr="008D4539">
        <w:rPr>
          <w:rFonts w:eastAsia="Times New Roman" w:cs="Times New Roman"/>
          <w:szCs w:val="24"/>
        </w:rPr>
        <w:t xml:space="preserve"> </w:t>
      </w:r>
    </w:p>
    <w:p w14:paraId="77C03891" w14:textId="77777777" w:rsidR="006113A9" w:rsidRDefault="006B6FC4">
      <w:pPr>
        <w:spacing w:line="600" w:lineRule="auto"/>
        <w:ind w:firstLine="720"/>
        <w:contextualSpacing/>
        <w:jc w:val="both"/>
        <w:rPr>
          <w:rFonts w:eastAsia="Times New Roman" w:cs="Times New Roman"/>
          <w:szCs w:val="24"/>
        </w:rPr>
      </w:pPr>
      <w:r w:rsidRPr="008D4539">
        <w:rPr>
          <w:rFonts w:eastAsia="Times New Roman" w:cs="Times New Roman"/>
          <w:szCs w:val="24"/>
        </w:rPr>
        <w:t>Δεν είναι ετεροβαρής μία συμφωνία</w:t>
      </w:r>
      <w:r>
        <w:rPr>
          <w:rFonts w:eastAsia="Times New Roman" w:cs="Times New Roman"/>
          <w:szCs w:val="24"/>
        </w:rPr>
        <w:t>, ό</w:t>
      </w:r>
      <w:r w:rsidRPr="008D4539">
        <w:rPr>
          <w:rFonts w:eastAsia="Times New Roman" w:cs="Times New Roman"/>
          <w:szCs w:val="24"/>
        </w:rPr>
        <w:t xml:space="preserve">ταν οι άλλοι </w:t>
      </w:r>
      <w:r>
        <w:rPr>
          <w:rFonts w:eastAsia="Times New Roman" w:cs="Times New Roman"/>
          <w:szCs w:val="24"/>
        </w:rPr>
        <w:t xml:space="preserve">αλλάζουν το </w:t>
      </w:r>
      <w:r>
        <w:rPr>
          <w:rFonts w:eastAsia="Times New Roman" w:cs="Times New Roman"/>
          <w:szCs w:val="24"/>
        </w:rPr>
        <w:t>σ</w:t>
      </w:r>
      <w:r>
        <w:rPr>
          <w:rFonts w:eastAsia="Times New Roman" w:cs="Times New Roman"/>
          <w:szCs w:val="24"/>
        </w:rPr>
        <w:t xml:space="preserve">ύνταγμά τους. </w:t>
      </w:r>
      <w:r w:rsidRPr="008D4539">
        <w:rPr>
          <w:rFonts w:eastAsia="Times New Roman" w:cs="Times New Roman"/>
          <w:szCs w:val="24"/>
        </w:rPr>
        <w:t xml:space="preserve">Δεν </w:t>
      </w:r>
      <w:r>
        <w:rPr>
          <w:rFonts w:eastAsia="Times New Roman" w:cs="Times New Roman"/>
          <w:szCs w:val="24"/>
        </w:rPr>
        <w:t>δι</w:t>
      </w:r>
      <w:r w:rsidRPr="008D4539">
        <w:rPr>
          <w:rFonts w:eastAsia="Times New Roman" w:cs="Times New Roman"/>
          <w:szCs w:val="24"/>
        </w:rPr>
        <w:t>χάσαμε τους Έλληνες</w:t>
      </w:r>
      <w:r>
        <w:rPr>
          <w:rFonts w:eastAsia="Times New Roman" w:cs="Times New Roman"/>
          <w:szCs w:val="24"/>
        </w:rPr>
        <w:t>,</w:t>
      </w:r>
      <w:r w:rsidRPr="008D4539">
        <w:rPr>
          <w:rFonts w:eastAsia="Times New Roman" w:cs="Times New Roman"/>
          <w:szCs w:val="24"/>
        </w:rPr>
        <w:t xml:space="preserve"> γιατί με την αλήθεια δεν</w:t>
      </w:r>
      <w:r>
        <w:rPr>
          <w:rFonts w:eastAsia="Times New Roman" w:cs="Times New Roman"/>
          <w:szCs w:val="24"/>
        </w:rPr>
        <w:t xml:space="preserve"> διχάζεις</w:t>
      </w:r>
      <w:r w:rsidRPr="008D4539">
        <w:rPr>
          <w:rFonts w:eastAsia="Times New Roman" w:cs="Times New Roman"/>
          <w:szCs w:val="24"/>
        </w:rPr>
        <w:t xml:space="preserve"> κανέναν</w:t>
      </w:r>
      <w:r>
        <w:rPr>
          <w:rFonts w:eastAsia="Times New Roman" w:cs="Times New Roman"/>
          <w:szCs w:val="24"/>
        </w:rPr>
        <w:t>.</w:t>
      </w:r>
      <w:r w:rsidRPr="008D4539">
        <w:rPr>
          <w:rFonts w:eastAsia="Times New Roman" w:cs="Times New Roman"/>
          <w:szCs w:val="24"/>
        </w:rPr>
        <w:t xml:space="preserve"> Εσείς </w:t>
      </w:r>
      <w:r>
        <w:rPr>
          <w:rFonts w:eastAsia="Times New Roman" w:cs="Times New Roman"/>
          <w:szCs w:val="24"/>
        </w:rPr>
        <w:t>κρύβετε</w:t>
      </w:r>
      <w:r w:rsidRPr="008D4539">
        <w:rPr>
          <w:rFonts w:eastAsia="Times New Roman" w:cs="Times New Roman"/>
          <w:szCs w:val="24"/>
        </w:rPr>
        <w:t xml:space="preserve"> την αλήθεια</w:t>
      </w:r>
      <w:r>
        <w:rPr>
          <w:rFonts w:eastAsia="Times New Roman" w:cs="Times New Roman"/>
          <w:szCs w:val="24"/>
        </w:rPr>
        <w:t>.</w:t>
      </w:r>
      <w:r w:rsidRPr="008D4539">
        <w:rPr>
          <w:rFonts w:eastAsia="Times New Roman" w:cs="Times New Roman"/>
          <w:szCs w:val="24"/>
        </w:rPr>
        <w:t xml:space="preserve"> </w:t>
      </w:r>
    </w:p>
    <w:p w14:paraId="77C03892"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Υπάρχει και έ</w:t>
      </w:r>
      <w:r w:rsidRPr="008D4539">
        <w:rPr>
          <w:rFonts w:eastAsia="Times New Roman" w:cs="Times New Roman"/>
          <w:szCs w:val="24"/>
        </w:rPr>
        <w:t>να άλλο επιχείρημα</w:t>
      </w:r>
      <w:r>
        <w:rPr>
          <w:rFonts w:eastAsia="Times New Roman" w:cs="Times New Roman"/>
          <w:szCs w:val="24"/>
        </w:rPr>
        <w:t>:</w:t>
      </w:r>
      <w:r w:rsidRPr="008D4539">
        <w:rPr>
          <w:rFonts w:eastAsia="Times New Roman" w:cs="Times New Roman"/>
          <w:szCs w:val="24"/>
        </w:rPr>
        <w:t xml:space="preserve"> Όλοι οι πρώην Πρωθυπουργοί αρνήθηκαν να υπογράψουν</w:t>
      </w:r>
      <w:r>
        <w:rPr>
          <w:rFonts w:eastAsia="Times New Roman" w:cs="Times New Roman"/>
          <w:szCs w:val="24"/>
        </w:rPr>
        <w:t>.</w:t>
      </w:r>
      <w:r w:rsidRPr="008D4539">
        <w:rPr>
          <w:rFonts w:eastAsia="Times New Roman" w:cs="Times New Roman"/>
          <w:szCs w:val="24"/>
        </w:rPr>
        <w:t xml:space="preserve"> Όλοι οι πρώην Πρωθυπουργοί </w:t>
      </w:r>
      <w:r>
        <w:rPr>
          <w:rFonts w:eastAsia="Times New Roman" w:cs="Times New Roman"/>
          <w:szCs w:val="24"/>
        </w:rPr>
        <w:t>θα είχαν δεχτεί, α</w:t>
      </w:r>
      <w:r w:rsidRPr="008D4539">
        <w:rPr>
          <w:rFonts w:eastAsia="Times New Roman" w:cs="Times New Roman"/>
          <w:szCs w:val="24"/>
        </w:rPr>
        <w:t>ν</w:t>
      </w:r>
      <w:r w:rsidRPr="008D4539">
        <w:rPr>
          <w:rFonts w:eastAsia="Times New Roman" w:cs="Times New Roman"/>
          <w:szCs w:val="24"/>
        </w:rPr>
        <w:t xml:space="preserve"> είχα</w:t>
      </w:r>
      <w:r>
        <w:rPr>
          <w:rFonts w:eastAsia="Times New Roman" w:cs="Times New Roman"/>
          <w:szCs w:val="24"/>
        </w:rPr>
        <w:t>ν</w:t>
      </w:r>
      <w:r w:rsidRPr="008D4539">
        <w:rPr>
          <w:rFonts w:eastAsia="Times New Roman" w:cs="Times New Roman"/>
          <w:szCs w:val="24"/>
        </w:rPr>
        <w:t xml:space="preserve"> τέτοια </w:t>
      </w:r>
      <w:r>
        <w:rPr>
          <w:rFonts w:eastAsia="Times New Roman" w:cs="Times New Roman"/>
          <w:szCs w:val="24"/>
        </w:rPr>
        <w:t>σ</w:t>
      </w:r>
      <w:r w:rsidRPr="008D4539">
        <w:rPr>
          <w:rFonts w:eastAsia="Times New Roman" w:cs="Times New Roman"/>
          <w:szCs w:val="24"/>
        </w:rPr>
        <w:t>υμφωνία</w:t>
      </w:r>
      <w:r>
        <w:rPr>
          <w:rFonts w:eastAsia="Times New Roman" w:cs="Times New Roman"/>
          <w:szCs w:val="24"/>
        </w:rPr>
        <w:t>.</w:t>
      </w:r>
      <w:r w:rsidRPr="008D4539">
        <w:rPr>
          <w:rFonts w:eastAsia="Times New Roman" w:cs="Times New Roman"/>
          <w:szCs w:val="24"/>
        </w:rPr>
        <w:t xml:space="preserve"> </w:t>
      </w:r>
      <w:r>
        <w:rPr>
          <w:rFonts w:eastAsia="Times New Roman" w:cs="Times New Roman"/>
          <w:szCs w:val="24"/>
        </w:rPr>
        <w:t>Στον χάρτη τ</w:t>
      </w:r>
      <w:r w:rsidRPr="008D4539">
        <w:rPr>
          <w:rFonts w:eastAsia="Times New Roman" w:cs="Times New Roman"/>
          <w:szCs w:val="24"/>
        </w:rPr>
        <w:t>ελικά μόνο η δικιά μας Μακεδονία είναι χωρίς προ</w:t>
      </w:r>
      <w:r>
        <w:rPr>
          <w:rFonts w:eastAsia="Times New Roman" w:cs="Times New Roman"/>
          <w:szCs w:val="24"/>
        </w:rPr>
        <w:t>σδιορισμό, γ</w:t>
      </w:r>
      <w:r w:rsidRPr="008D4539">
        <w:rPr>
          <w:rFonts w:eastAsia="Times New Roman" w:cs="Times New Roman"/>
          <w:szCs w:val="24"/>
        </w:rPr>
        <w:t xml:space="preserve">ιατί αλλιώς θα είναι η </w:t>
      </w:r>
      <w:r>
        <w:rPr>
          <w:rFonts w:eastAsia="Times New Roman" w:cs="Times New Roman"/>
          <w:szCs w:val="24"/>
        </w:rPr>
        <w:t>«</w:t>
      </w:r>
      <w:r w:rsidRPr="008D4539">
        <w:rPr>
          <w:rFonts w:eastAsia="Times New Roman" w:cs="Times New Roman"/>
          <w:szCs w:val="24"/>
        </w:rPr>
        <w:t>Μακεδονία του Πιρίν</w:t>
      </w:r>
      <w:r>
        <w:rPr>
          <w:rFonts w:eastAsia="Times New Roman" w:cs="Times New Roman"/>
          <w:szCs w:val="24"/>
        </w:rPr>
        <w:t>»</w:t>
      </w:r>
      <w:r w:rsidRPr="008D4539">
        <w:rPr>
          <w:rFonts w:eastAsia="Times New Roman" w:cs="Times New Roman"/>
          <w:szCs w:val="24"/>
        </w:rPr>
        <w:t xml:space="preserve"> και η </w:t>
      </w:r>
      <w:r>
        <w:rPr>
          <w:rFonts w:eastAsia="Times New Roman" w:cs="Times New Roman"/>
          <w:szCs w:val="24"/>
        </w:rPr>
        <w:t>«</w:t>
      </w:r>
      <w:r w:rsidRPr="008D4539">
        <w:rPr>
          <w:rFonts w:eastAsia="Times New Roman" w:cs="Times New Roman"/>
          <w:szCs w:val="24"/>
        </w:rPr>
        <w:t>Βόρεια Μακεδονία</w:t>
      </w:r>
      <w:r>
        <w:rPr>
          <w:rFonts w:eastAsia="Times New Roman" w:cs="Times New Roman"/>
          <w:szCs w:val="24"/>
        </w:rPr>
        <w:t>»</w:t>
      </w:r>
      <w:r>
        <w:rPr>
          <w:rFonts w:eastAsia="Times New Roman" w:cs="Times New Roman"/>
          <w:szCs w:val="24"/>
        </w:rPr>
        <w:t>.</w:t>
      </w:r>
      <w:r w:rsidRPr="008D4539">
        <w:rPr>
          <w:rFonts w:eastAsia="Times New Roman" w:cs="Times New Roman"/>
          <w:szCs w:val="24"/>
        </w:rPr>
        <w:t xml:space="preserve"> Η ελληνική Μακεδονία όμως θα είναι σκέτη Μακεδονία</w:t>
      </w:r>
      <w:r>
        <w:rPr>
          <w:rFonts w:eastAsia="Times New Roman" w:cs="Times New Roman"/>
          <w:szCs w:val="24"/>
        </w:rPr>
        <w:t>.</w:t>
      </w:r>
    </w:p>
    <w:p w14:paraId="77C03893" w14:textId="77777777" w:rsidR="006113A9" w:rsidRDefault="006B6FC4">
      <w:pPr>
        <w:spacing w:line="600" w:lineRule="auto"/>
        <w:ind w:firstLine="720"/>
        <w:contextualSpacing/>
        <w:jc w:val="both"/>
        <w:rPr>
          <w:rFonts w:eastAsia="Times New Roman" w:cs="Times New Roman"/>
          <w:szCs w:val="24"/>
        </w:rPr>
      </w:pPr>
      <w:r w:rsidRPr="008D4539">
        <w:rPr>
          <w:rFonts w:eastAsia="Times New Roman" w:cs="Times New Roman"/>
          <w:szCs w:val="24"/>
        </w:rPr>
        <w:t xml:space="preserve">Μία πρόταση </w:t>
      </w:r>
      <w:r>
        <w:rPr>
          <w:rFonts w:eastAsia="Times New Roman" w:cs="Times New Roman"/>
          <w:szCs w:val="24"/>
        </w:rPr>
        <w:t xml:space="preserve">θέλω να κάνω: </w:t>
      </w:r>
      <w:r w:rsidRPr="008D4539">
        <w:rPr>
          <w:rFonts w:eastAsia="Times New Roman" w:cs="Times New Roman"/>
          <w:szCs w:val="24"/>
        </w:rPr>
        <w:t>Νέα Δημοκρα</w:t>
      </w:r>
      <w:r w:rsidRPr="008D4539">
        <w:rPr>
          <w:rFonts w:eastAsia="Times New Roman" w:cs="Times New Roman"/>
          <w:szCs w:val="24"/>
        </w:rPr>
        <w:t>τία</w:t>
      </w:r>
      <w:r>
        <w:rPr>
          <w:rFonts w:eastAsia="Times New Roman" w:cs="Times New Roman"/>
          <w:szCs w:val="24"/>
        </w:rPr>
        <w:t xml:space="preserve"> και</w:t>
      </w:r>
      <w:r w:rsidRPr="008D4539">
        <w:rPr>
          <w:rFonts w:eastAsia="Times New Roman" w:cs="Times New Roman"/>
          <w:szCs w:val="24"/>
        </w:rPr>
        <w:t xml:space="preserve"> ΠΑΣΟΚ κατέστρεψαν και πτώχευσαν τη χώρα και τη</w:t>
      </w:r>
      <w:r>
        <w:rPr>
          <w:rFonts w:eastAsia="Times New Roman" w:cs="Times New Roman"/>
          <w:szCs w:val="24"/>
        </w:rPr>
        <w:t>ν</w:t>
      </w:r>
      <w:r w:rsidRPr="008D4539">
        <w:rPr>
          <w:rFonts w:eastAsia="Times New Roman" w:cs="Times New Roman"/>
          <w:szCs w:val="24"/>
        </w:rPr>
        <w:t xml:space="preserve"> </w:t>
      </w:r>
      <w:r>
        <w:rPr>
          <w:rFonts w:eastAsia="Times New Roman" w:cs="Times New Roman"/>
          <w:szCs w:val="24"/>
        </w:rPr>
        <w:t>έβαλαν στ</w:t>
      </w:r>
      <w:r w:rsidRPr="008D4539">
        <w:rPr>
          <w:rFonts w:eastAsia="Times New Roman" w:cs="Times New Roman"/>
          <w:szCs w:val="24"/>
        </w:rPr>
        <w:t>α μνημόνια</w:t>
      </w:r>
      <w:r>
        <w:rPr>
          <w:rFonts w:eastAsia="Times New Roman" w:cs="Times New Roman"/>
          <w:szCs w:val="24"/>
        </w:rPr>
        <w:t>.</w:t>
      </w:r>
      <w:r w:rsidRPr="008D4539">
        <w:rPr>
          <w:rFonts w:eastAsia="Times New Roman" w:cs="Times New Roman"/>
          <w:szCs w:val="24"/>
        </w:rPr>
        <w:t xml:space="preserve"> Εμείς</w:t>
      </w:r>
      <w:r>
        <w:rPr>
          <w:rFonts w:eastAsia="Times New Roman" w:cs="Times New Roman"/>
          <w:szCs w:val="24"/>
        </w:rPr>
        <w:t>,</w:t>
      </w:r>
      <w:r w:rsidRPr="008D4539">
        <w:rPr>
          <w:rFonts w:eastAsia="Times New Roman" w:cs="Times New Roman"/>
          <w:szCs w:val="24"/>
        </w:rPr>
        <w:t xml:space="preserve"> ο ΣΥΡΙΖΑ και ο Αλέξης Τσίπρας</w:t>
      </w:r>
      <w:r>
        <w:rPr>
          <w:rFonts w:eastAsia="Times New Roman" w:cs="Times New Roman"/>
          <w:szCs w:val="24"/>
        </w:rPr>
        <w:t>,</w:t>
      </w:r>
      <w:r w:rsidRPr="008D4539">
        <w:rPr>
          <w:rFonts w:eastAsia="Times New Roman" w:cs="Times New Roman"/>
          <w:szCs w:val="24"/>
        </w:rPr>
        <w:t xml:space="preserve"> τη βγάλαμε </w:t>
      </w:r>
      <w:r>
        <w:rPr>
          <w:rFonts w:eastAsia="Times New Roman" w:cs="Times New Roman"/>
          <w:szCs w:val="24"/>
        </w:rPr>
        <w:t xml:space="preserve">από τα μνημόνια, την οδηγήσαμε </w:t>
      </w:r>
      <w:r w:rsidRPr="008D4539">
        <w:rPr>
          <w:rFonts w:eastAsia="Times New Roman" w:cs="Times New Roman"/>
          <w:szCs w:val="24"/>
        </w:rPr>
        <w:t>στην κανονικότητα</w:t>
      </w:r>
      <w:r>
        <w:rPr>
          <w:rFonts w:eastAsia="Times New Roman" w:cs="Times New Roman"/>
          <w:szCs w:val="24"/>
        </w:rPr>
        <w:t>.</w:t>
      </w:r>
      <w:r w:rsidRPr="008D4539">
        <w:rPr>
          <w:rFonts w:eastAsia="Times New Roman" w:cs="Times New Roman"/>
          <w:szCs w:val="24"/>
        </w:rPr>
        <w:t xml:space="preserve"> Έτσι </w:t>
      </w:r>
      <w:r>
        <w:rPr>
          <w:rFonts w:eastAsia="Times New Roman" w:cs="Times New Roman"/>
          <w:szCs w:val="24"/>
        </w:rPr>
        <w:t xml:space="preserve">και </w:t>
      </w:r>
      <w:r w:rsidRPr="008D4539">
        <w:rPr>
          <w:rFonts w:eastAsia="Times New Roman" w:cs="Times New Roman"/>
          <w:szCs w:val="24"/>
        </w:rPr>
        <w:t>το εθνικό θέμα της Μακεδονίας μας ήταν έως σήμερα χαμένο</w:t>
      </w:r>
      <w:r>
        <w:rPr>
          <w:rFonts w:eastAsia="Times New Roman" w:cs="Times New Roman"/>
          <w:szCs w:val="24"/>
        </w:rPr>
        <w:t>,</w:t>
      </w:r>
      <w:r w:rsidRPr="008D4539">
        <w:rPr>
          <w:rFonts w:eastAsia="Times New Roman" w:cs="Times New Roman"/>
          <w:szCs w:val="24"/>
        </w:rPr>
        <w:t xml:space="preserve"> γιατί</w:t>
      </w:r>
      <w:r>
        <w:rPr>
          <w:rFonts w:eastAsia="Times New Roman" w:cs="Times New Roman"/>
          <w:szCs w:val="24"/>
        </w:rPr>
        <w:t xml:space="preserve"> όλοι</w:t>
      </w:r>
      <w:r w:rsidRPr="008D4539">
        <w:rPr>
          <w:rFonts w:eastAsia="Times New Roman" w:cs="Times New Roman"/>
          <w:szCs w:val="24"/>
        </w:rPr>
        <w:t xml:space="preserve"> </w:t>
      </w:r>
      <w:r>
        <w:rPr>
          <w:rFonts w:eastAsia="Times New Roman" w:cs="Times New Roman"/>
          <w:szCs w:val="24"/>
        </w:rPr>
        <w:t xml:space="preserve">τους </w:t>
      </w:r>
      <w:r w:rsidRPr="008D4539">
        <w:rPr>
          <w:rFonts w:eastAsia="Times New Roman" w:cs="Times New Roman"/>
          <w:szCs w:val="24"/>
        </w:rPr>
        <w:t xml:space="preserve">ονομάζουν σκέτο </w:t>
      </w:r>
      <w:r>
        <w:rPr>
          <w:rFonts w:eastAsia="Times New Roman" w:cs="Times New Roman"/>
          <w:szCs w:val="24"/>
        </w:rPr>
        <w:t>«</w:t>
      </w:r>
      <w:r w:rsidRPr="008D4539">
        <w:rPr>
          <w:rFonts w:eastAsia="Times New Roman" w:cs="Times New Roman"/>
          <w:szCs w:val="24"/>
        </w:rPr>
        <w:t>Μακεδονία</w:t>
      </w:r>
      <w:r>
        <w:rPr>
          <w:rFonts w:eastAsia="Times New Roman" w:cs="Times New Roman"/>
          <w:szCs w:val="24"/>
        </w:rPr>
        <w:t>».</w:t>
      </w:r>
      <w:r w:rsidRPr="008D4539">
        <w:rPr>
          <w:rFonts w:eastAsia="Times New Roman" w:cs="Times New Roman"/>
          <w:szCs w:val="24"/>
        </w:rPr>
        <w:t xml:space="preserve"> Και εμείς αυτό το </w:t>
      </w:r>
      <w:r>
        <w:rPr>
          <w:rFonts w:eastAsia="Times New Roman" w:cs="Times New Roman"/>
          <w:szCs w:val="24"/>
        </w:rPr>
        <w:t xml:space="preserve">ξανακερδίζουμε. </w:t>
      </w:r>
    </w:p>
    <w:p w14:paraId="77C03894" w14:textId="77777777" w:rsidR="006113A9" w:rsidRDefault="006B6FC4">
      <w:pPr>
        <w:spacing w:line="600" w:lineRule="auto"/>
        <w:ind w:firstLine="720"/>
        <w:contextualSpacing/>
        <w:jc w:val="both"/>
        <w:rPr>
          <w:rFonts w:eastAsia="Times New Roman" w:cs="Times New Roman"/>
          <w:szCs w:val="24"/>
        </w:rPr>
      </w:pPr>
      <w:r w:rsidRPr="008D4539">
        <w:rPr>
          <w:rFonts w:eastAsia="Times New Roman" w:cs="Times New Roman"/>
          <w:szCs w:val="24"/>
        </w:rPr>
        <w:t>Ευχαριστώ</w:t>
      </w:r>
      <w:r>
        <w:rPr>
          <w:rFonts w:eastAsia="Times New Roman" w:cs="Times New Roman"/>
          <w:szCs w:val="24"/>
        </w:rPr>
        <w:t>.</w:t>
      </w:r>
      <w:r w:rsidRPr="008D4539">
        <w:rPr>
          <w:rFonts w:eastAsia="Times New Roman" w:cs="Times New Roman"/>
          <w:szCs w:val="24"/>
        </w:rPr>
        <w:t xml:space="preserve"> </w:t>
      </w:r>
    </w:p>
    <w:p w14:paraId="77C03895" w14:textId="77777777" w:rsidR="006113A9" w:rsidRDefault="006B6FC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77C03896" w14:textId="77777777" w:rsidR="006113A9" w:rsidRDefault="006B6FC4">
      <w:pPr>
        <w:tabs>
          <w:tab w:val="left" w:pos="3642"/>
          <w:tab w:val="center" w:pos="4753"/>
          <w:tab w:val="left" w:pos="6214"/>
        </w:tabs>
        <w:spacing w:line="600" w:lineRule="auto"/>
        <w:ind w:firstLine="720"/>
        <w:contextualSpacing/>
        <w:jc w:val="both"/>
        <w:rPr>
          <w:rFonts w:eastAsia="Times New Roman" w:cs="Times New Roman"/>
          <w:szCs w:val="24"/>
        </w:rPr>
      </w:pPr>
      <w:r w:rsidRPr="000E7362">
        <w:rPr>
          <w:rFonts w:eastAsia="Times New Roman" w:cs="Times New Roman"/>
          <w:b/>
          <w:szCs w:val="24"/>
        </w:rPr>
        <w:t>ΠΡΟΕΔΡΕΥΩΝ (Μάριος Γεωργιάδης):</w:t>
      </w:r>
      <w:r>
        <w:rPr>
          <w:rFonts w:eastAsia="Times New Roman" w:cs="Times New Roman"/>
          <w:szCs w:val="24"/>
        </w:rPr>
        <w:t xml:space="preserve"> Τελευταίος ομιλητής για τη σημερινή συνεδρίαση ο κ. Συρμαλένιος από την Κοινοβουλευτική Ομάδα του Σ</w:t>
      </w:r>
      <w:r>
        <w:rPr>
          <w:rFonts w:eastAsia="Times New Roman" w:cs="Times New Roman"/>
          <w:szCs w:val="24"/>
        </w:rPr>
        <w:t>ΥΡΙΖΑ για επτά λεπτά.</w:t>
      </w:r>
    </w:p>
    <w:p w14:paraId="77C03897" w14:textId="77777777" w:rsidR="006113A9" w:rsidRDefault="006B6FC4">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lastRenderedPageBreak/>
        <w:t>Κύριε συνάδελφε, έχετε τον λόγο.</w:t>
      </w:r>
    </w:p>
    <w:p w14:paraId="77C03898" w14:textId="77777777" w:rsidR="006113A9" w:rsidRDefault="006B6FC4">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ΝΙΚΟΛΑΟΣ ΣΥΡΜΑΛΕΝΙΟΣ:</w:t>
      </w:r>
      <w:r>
        <w:rPr>
          <w:rFonts w:eastAsia="Times New Roman" w:cs="Times New Roman"/>
          <w:szCs w:val="24"/>
        </w:rPr>
        <w:t xml:space="preserve"> Ευχαριστώ, κύριε Πρόεδρε.</w:t>
      </w:r>
    </w:p>
    <w:p w14:paraId="77C03899" w14:textId="77777777" w:rsidR="006113A9" w:rsidRDefault="006B6FC4">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Είμαι ο τελευταίος σήμερα, αλλά όχι έσχατος, όπως έλεγα και πριν. Αύριο έχουμε άλλους εκατόν σαράντα ομιλητές, αν δεν κάνω λάθος, στον κατάλογο που θα ακ</w:t>
      </w:r>
      <w:r>
        <w:rPr>
          <w:rFonts w:eastAsia="Times New Roman" w:cs="Times New Roman"/>
          <w:szCs w:val="24"/>
        </w:rPr>
        <w:t>ολουθήσουν.</w:t>
      </w:r>
    </w:p>
    <w:p w14:paraId="77C0389A" w14:textId="77777777" w:rsidR="006113A9" w:rsidRDefault="006B6FC4">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Να ευχαριστήσω όλους τους συναδέλφους και τις συναδέλφισσες που έχουν παραμείνει στην Αίθουσα και τους υπαλλήλους, βεβαίως, της Βουλής που «τραβάνε το κάρο» αυτό μέχρι αυτή την ώρα, να μην το παραλείψουμε. </w:t>
      </w:r>
    </w:p>
    <w:p w14:paraId="77C0389B" w14:textId="77777777" w:rsidR="006113A9" w:rsidRDefault="006B6FC4">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Αγαπητές και αγαπητοί συνάδελφοι, μετ</w:t>
      </w:r>
      <w:r>
        <w:rPr>
          <w:rFonts w:eastAsia="Times New Roman" w:cs="Times New Roman"/>
          <w:szCs w:val="24"/>
        </w:rPr>
        <w:t xml:space="preserve">ά από περίπου τριάντα χρόνια έρχεται στη Βουλή μια ιστορική </w:t>
      </w:r>
      <w:r>
        <w:rPr>
          <w:rFonts w:eastAsia="Times New Roman" w:cs="Times New Roman"/>
          <w:szCs w:val="24"/>
        </w:rPr>
        <w:t>σ</w:t>
      </w:r>
      <w:r>
        <w:rPr>
          <w:rFonts w:eastAsia="Times New Roman" w:cs="Times New Roman"/>
          <w:szCs w:val="24"/>
        </w:rPr>
        <w:t xml:space="preserve">υμφωνία. Φτάσαμε μετά από τόσα χρόνια να μην υπάρχει </w:t>
      </w:r>
      <w:r>
        <w:rPr>
          <w:rFonts w:eastAsia="Times New Roman" w:cs="Times New Roman"/>
          <w:szCs w:val="24"/>
        </w:rPr>
        <w:t>σ</w:t>
      </w:r>
      <w:r>
        <w:rPr>
          <w:rFonts w:eastAsia="Times New Roman" w:cs="Times New Roman"/>
          <w:szCs w:val="24"/>
        </w:rPr>
        <w:t>υμφωνία, παρά τις προσπάθειες που έκαναν κατά καιρούς διάφοροι Πρωθυπουργοί, επειδή δεν υπήρχε το κατάλληλο πλαίσιο, δεν υπήρχαν οι κυβερνήσε</w:t>
      </w:r>
      <w:r>
        <w:rPr>
          <w:rFonts w:eastAsia="Times New Roman" w:cs="Times New Roman"/>
          <w:szCs w:val="24"/>
        </w:rPr>
        <w:t xml:space="preserve">ις αυτές. </w:t>
      </w:r>
    </w:p>
    <w:p w14:paraId="77C0389C" w14:textId="77777777" w:rsidR="006113A9" w:rsidRDefault="006B6FC4">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Το είπαν και άλλοι συνάδελφοι. Από τη μια πλευρά υπήρχε ένας εθνικισμός, από την πλευρά της γειτονικής χώρας </w:t>
      </w:r>
      <w:r>
        <w:rPr>
          <w:rFonts w:eastAsia="Times New Roman" w:cs="Times New Roman"/>
          <w:szCs w:val="24"/>
        </w:rPr>
        <w:lastRenderedPageBreak/>
        <w:t xml:space="preserve">με τον Γκρουέφσκι και από τη δική μας πλευρά Σαμαράς και διάφοροι άλλοι οι οποίοι τορπίλιζαν συνεχώς την πιθανότητα συμφωνίας. </w:t>
      </w:r>
    </w:p>
    <w:p w14:paraId="77C0389D" w14:textId="77777777" w:rsidR="006113A9" w:rsidRDefault="006B6FC4">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Όμως, σε</w:t>
      </w:r>
      <w:r>
        <w:rPr>
          <w:rFonts w:eastAsia="Times New Roman" w:cs="Times New Roman"/>
          <w:szCs w:val="24"/>
        </w:rPr>
        <w:t xml:space="preserve"> αυτή την Αίθουσα από σήμερα το πρωί, αλλά εδώ και ένα χρόνο υπάρχει μια τεράστια υποκρισία από την πλευρά κυρίως της Αξιωματικής Αντιπολίτευσης, της Νέας Δημοκρατίας, που οι ευθύνες της είναι πολύ μεγάλες απέναντι στο λαό, στο έθνος και στην ιστορία. </w:t>
      </w:r>
    </w:p>
    <w:p w14:paraId="77C0389E" w14:textId="77777777" w:rsidR="006113A9" w:rsidRDefault="006B6FC4">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Έρχ</w:t>
      </w:r>
      <w:r>
        <w:rPr>
          <w:rFonts w:eastAsia="Times New Roman" w:cs="Times New Roman"/>
          <w:szCs w:val="24"/>
        </w:rPr>
        <w:t xml:space="preserve">εται σε αντίθεση με την εθνική γραμμή του Βουκουρεστίου του 2008 και αθετεί όλη την ταυτοτική της θέση που είχαν εκφράσει ο πρώην Πρωθυπουργός, ο κ. Καραμανλής τότε, Υπουργοί Εξωτερικών και ο κ. Σημίτης για τη σύνθετη με γεωγραφικό προσδιορισμό </w:t>
      </w:r>
      <w:r>
        <w:rPr>
          <w:rFonts w:eastAsia="Times New Roman" w:cs="Times New Roman"/>
          <w:szCs w:val="24"/>
          <w:lang w:val="en-US"/>
        </w:rPr>
        <w:t>erga</w:t>
      </w:r>
      <w:r w:rsidRPr="00B16FE3">
        <w:rPr>
          <w:rFonts w:eastAsia="Times New Roman" w:cs="Times New Roman"/>
          <w:szCs w:val="24"/>
        </w:rPr>
        <w:t xml:space="preserve"> </w:t>
      </w:r>
      <w:r>
        <w:rPr>
          <w:rFonts w:eastAsia="Times New Roman" w:cs="Times New Roman"/>
          <w:szCs w:val="24"/>
          <w:lang w:val="en-US"/>
        </w:rPr>
        <w:t>omnes</w:t>
      </w:r>
      <w:r>
        <w:rPr>
          <w:rFonts w:eastAsia="Times New Roman" w:cs="Times New Roman"/>
          <w:szCs w:val="24"/>
        </w:rPr>
        <w:t>.</w:t>
      </w:r>
      <w:r>
        <w:rPr>
          <w:rFonts w:eastAsia="Times New Roman" w:cs="Times New Roman"/>
          <w:szCs w:val="24"/>
        </w:rPr>
        <w:t xml:space="preserve"> </w:t>
      </w:r>
    </w:p>
    <w:p w14:paraId="77C0389F" w14:textId="77777777" w:rsidR="006113A9" w:rsidRDefault="006B6FC4">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Οι φερόμενοι ως </w:t>
      </w:r>
      <w:r>
        <w:rPr>
          <w:rFonts w:eastAsia="Times New Roman" w:cs="Times New Roman"/>
          <w:szCs w:val="24"/>
          <w:lang w:val="en-US"/>
        </w:rPr>
        <w:t>puri</w:t>
      </w:r>
      <w:r>
        <w:rPr>
          <w:rFonts w:eastAsia="Times New Roman" w:cs="Times New Roman"/>
          <w:szCs w:val="24"/>
        </w:rPr>
        <w:t xml:space="preserve">, καθαροί </w:t>
      </w:r>
      <w:r>
        <w:rPr>
          <w:rFonts w:eastAsia="Times New Roman" w:cs="Times New Roman"/>
          <w:szCs w:val="24"/>
        </w:rPr>
        <w:t>μ</w:t>
      </w:r>
      <w:r>
        <w:rPr>
          <w:rFonts w:eastAsia="Times New Roman" w:cs="Times New Roman"/>
          <w:szCs w:val="24"/>
        </w:rPr>
        <w:t>ακεδονομάχοι στους οποίους για καθαρά ψηφοθηρικούς λόγους έχουν προσχωρήσει η Νέα Δημοκρατία και το σημερινό ΠΑΣΟΚ, όσοι δηλαδή δεν θέλουν κα</w:t>
      </w:r>
      <w:r>
        <w:rPr>
          <w:rFonts w:eastAsia="Times New Roman" w:cs="Times New Roman"/>
          <w:szCs w:val="24"/>
        </w:rPr>
        <w:t>μ</w:t>
      </w:r>
      <w:r>
        <w:rPr>
          <w:rFonts w:eastAsia="Times New Roman" w:cs="Times New Roman"/>
          <w:szCs w:val="24"/>
        </w:rPr>
        <w:t xml:space="preserve">μία αποδοχή του ονόματος «Μακεδονία», έχουν ξεχάσει ή κάνουν ότι ξεχνάνε ότι εδώ </w:t>
      </w:r>
      <w:r>
        <w:rPr>
          <w:rFonts w:eastAsia="Times New Roman" w:cs="Times New Roman"/>
          <w:szCs w:val="24"/>
        </w:rPr>
        <w:t xml:space="preserve">και είκοσι πέντε χρόνια από την </w:t>
      </w:r>
      <w:r>
        <w:rPr>
          <w:rFonts w:eastAsia="Times New Roman" w:cs="Times New Roman"/>
          <w:szCs w:val="24"/>
        </w:rPr>
        <w:lastRenderedPageBreak/>
        <w:t>Ε</w:t>
      </w:r>
      <w:r>
        <w:rPr>
          <w:rFonts w:eastAsia="Times New Roman" w:cs="Times New Roman"/>
          <w:szCs w:val="24"/>
        </w:rPr>
        <w:t xml:space="preserve">νδιάμεση </w:t>
      </w:r>
      <w:r>
        <w:rPr>
          <w:rFonts w:eastAsia="Times New Roman" w:cs="Times New Roman"/>
          <w:szCs w:val="24"/>
        </w:rPr>
        <w:t>Σ</w:t>
      </w:r>
      <w:r>
        <w:rPr>
          <w:rFonts w:eastAsia="Times New Roman" w:cs="Times New Roman"/>
          <w:szCs w:val="24"/>
        </w:rPr>
        <w:t>υμφωνία υπάρχει η Πρώην Γιουγκοσλαβική Δημοκρατία της Μακεδονίας, δηλαδή της Μακεδονίας.</w:t>
      </w:r>
    </w:p>
    <w:p w14:paraId="77C038A0" w14:textId="77777777" w:rsidR="006113A9" w:rsidRDefault="006B6FC4">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Γιατί κάνουν ότι το ξεχνάνε; Γιατί σπεκουλάρουν στα αγνά πατριωτικά αισθήματα του ελληνικού λαού; Γιατί δίνουν χώρο σε έναν </w:t>
      </w:r>
      <w:r>
        <w:rPr>
          <w:rFonts w:eastAsia="Times New Roman" w:cs="Times New Roman"/>
          <w:szCs w:val="24"/>
        </w:rPr>
        <w:t xml:space="preserve">επιθετικό εθνικισμό που συμπλέκεται με τους αρνητές της </w:t>
      </w:r>
      <w:r>
        <w:rPr>
          <w:rFonts w:eastAsia="Times New Roman" w:cs="Times New Roman"/>
          <w:szCs w:val="24"/>
        </w:rPr>
        <w:t>δ</w:t>
      </w:r>
      <w:r>
        <w:rPr>
          <w:rFonts w:eastAsia="Times New Roman" w:cs="Times New Roman"/>
          <w:szCs w:val="24"/>
        </w:rPr>
        <w:t>ημοκρατίας και τους επίδοξους καταστροφείς του κοινοβουλευτισμού;</w:t>
      </w:r>
    </w:p>
    <w:p w14:paraId="77C038A1" w14:textId="77777777" w:rsidR="006113A9" w:rsidRDefault="006B6FC4">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Εδώ πρέπει να πούμε το εξής. Καλώς έκανε ο κ. Κουμουτσάκος, ο οποίος καταδίκασε τις επιθέσεις στο σπίτι της κ. Τζάκρη και του κ. Καστ</w:t>
      </w:r>
      <w:r>
        <w:rPr>
          <w:rFonts w:eastAsia="Times New Roman" w:cs="Times New Roman"/>
          <w:szCs w:val="24"/>
        </w:rPr>
        <w:t xml:space="preserve">όρη και άλλων Βουλευτών, αλλά δεν είπε τίποτα ο κ. Μητσοτάκης για τα έκτροπα τα οποία συνέβησαν την Κυριακή έξω ακριβώς από το Κοινοβούλιο. </w:t>
      </w:r>
    </w:p>
    <w:p w14:paraId="77C038A2" w14:textId="77777777" w:rsidR="006113A9" w:rsidRDefault="006B6FC4">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Ο Πρόεδρος της Βουλής αποκάλυψε αυτό το προμελετημένο</w:t>
      </w:r>
      <w:r w:rsidRPr="00E66473">
        <w:rPr>
          <w:rFonts w:eastAsia="Times New Roman" w:cs="Times New Roman"/>
          <w:szCs w:val="24"/>
        </w:rPr>
        <w:t xml:space="preserve"> </w:t>
      </w:r>
      <w:r>
        <w:rPr>
          <w:rFonts w:eastAsia="Times New Roman" w:cs="Times New Roman"/>
          <w:szCs w:val="24"/>
        </w:rPr>
        <w:t>σχέδιο να υπάρξει κατάλυση της Βουλής. Σε αυτό το θέμα το μόνο που βρήκε να πει είναι να παραιτηθεί η κ. Γεροβασίλη και η κ. Παπακώστα, γιατί δήθεν εκτρέφουν το παρακράτος, λέει, του ΣΥΡΙΖΑ. Καταδικάζετε τη βία απ’ όπου και αν προέρχεται; Ακόμα και αν το δ</w:t>
      </w:r>
      <w:r>
        <w:rPr>
          <w:rFonts w:eastAsia="Times New Roman" w:cs="Times New Roman"/>
          <w:szCs w:val="24"/>
        </w:rPr>
        <w:t xml:space="preserve">εχθούμε αυτό, δεν το βλέπω. </w:t>
      </w:r>
    </w:p>
    <w:p w14:paraId="77C038A3" w14:textId="77777777" w:rsidR="006113A9" w:rsidRDefault="006B6FC4">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Γιατί έχετε κάνει αυτήν την κωλοτούμπα από την εθνική γραμμή; Η απάντηση είναι απλή. Το στίγμα το δίνει ο ψηφοθηρικός τυχοδιωκτισμός του κ. Μητσοτάκη που κλείνει το μάτι και αγκαλιάζει την </w:t>
      </w:r>
      <w:r>
        <w:rPr>
          <w:rFonts w:eastAsia="Times New Roman" w:cs="Times New Roman"/>
          <w:szCs w:val="24"/>
        </w:rPr>
        <w:t>Α</w:t>
      </w:r>
      <w:r>
        <w:rPr>
          <w:rFonts w:eastAsia="Times New Roman" w:cs="Times New Roman"/>
          <w:szCs w:val="24"/>
        </w:rPr>
        <w:t xml:space="preserve">κροδεξιά. Το στίγμα το δίνει η στάση </w:t>
      </w:r>
      <w:r>
        <w:rPr>
          <w:rFonts w:eastAsia="Times New Roman" w:cs="Times New Roman"/>
          <w:szCs w:val="24"/>
        </w:rPr>
        <w:t xml:space="preserve">της Δημοκρατικής Συμπαράταξης, που τώρα έμεινε μόνο ΚΙΝΑΛ, μετά τη διαγραφή και την αποχώρηση της Δημοκρατικής Αριστεράς, που κατάντησε από κεντροαριστερή δύναμη, παρακολούθημα και ουραγός του κ. Μητσοτάκη. Το στίγμα το δίνει η εκκωφαντική σιωπή του Κώστα </w:t>
      </w:r>
      <w:r>
        <w:rPr>
          <w:rFonts w:eastAsia="Times New Roman" w:cs="Times New Roman"/>
          <w:szCs w:val="24"/>
        </w:rPr>
        <w:t>Καραμανλή και του Κώστα Σημίτη.</w:t>
      </w:r>
    </w:p>
    <w:p w14:paraId="77C038A4" w14:textId="77777777" w:rsidR="006113A9" w:rsidRDefault="006B6FC4">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Και απορώ: Θα έλθει αύριο ο Κώστας Καραμανλής, ο τέως Πρωθυπουργός και σιωπηρά θα βάλει την ηλεκτρονική του κάρτα να ψηφίσει «</w:t>
      </w:r>
      <w:r>
        <w:rPr>
          <w:rFonts w:eastAsia="Times New Roman" w:cs="Times New Roman"/>
          <w:szCs w:val="24"/>
        </w:rPr>
        <w:t>όχι</w:t>
      </w:r>
      <w:r>
        <w:rPr>
          <w:rFonts w:eastAsia="Times New Roman" w:cs="Times New Roman"/>
          <w:szCs w:val="24"/>
        </w:rPr>
        <w:t xml:space="preserve">»; Είναι απίθανο, απίστευτο αυτό το οποίο συμβαίνει ενώπιον της ιστορίας και του λαού. </w:t>
      </w:r>
    </w:p>
    <w:p w14:paraId="77C038A5" w14:textId="77777777" w:rsidR="006113A9" w:rsidRDefault="006B6FC4">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Όμως, τ</w:t>
      </w:r>
      <w:r>
        <w:rPr>
          <w:rFonts w:eastAsia="Times New Roman" w:cs="Times New Roman"/>
          <w:szCs w:val="24"/>
        </w:rPr>
        <w:t>ο διακύβευμα</w:t>
      </w:r>
      <w:r w:rsidRPr="000141F4">
        <w:rPr>
          <w:rFonts w:eastAsia="Times New Roman" w:cs="Times New Roman"/>
          <w:szCs w:val="24"/>
        </w:rPr>
        <w:t xml:space="preserve"> </w:t>
      </w:r>
      <w:r>
        <w:rPr>
          <w:rFonts w:eastAsia="Times New Roman" w:cs="Times New Roman"/>
          <w:szCs w:val="24"/>
        </w:rPr>
        <w:t>για τη Νέα Δημοκρατία και το ΚΙΝΑΛ, αγαπητές και αγαπητοί συνάδελφοι, δεν είναι το εθνικό συμφέρον. Το διακύβευμα είναι η πτώση αυτής της Κυβέρνησης του ΣΥΡΙΖΑ και του Πρωθυπουργού, του Αλέξη Τσίπρα. Όλα υποτάσσονται σε αυτό, όπως και η διάλυσ</w:t>
      </w:r>
      <w:r>
        <w:rPr>
          <w:rFonts w:eastAsia="Times New Roman" w:cs="Times New Roman"/>
          <w:szCs w:val="24"/>
        </w:rPr>
        <w:t xml:space="preserve">η της Κοινοβουλευτικής </w:t>
      </w:r>
      <w:r>
        <w:rPr>
          <w:rFonts w:eastAsia="Times New Roman" w:cs="Times New Roman"/>
          <w:szCs w:val="24"/>
        </w:rPr>
        <w:lastRenderedPageBreak/>
        <w:t>Ομάδας του Ποταμιού, που έγινε προμελετημένα, με τις διαδοχικές παραιτήσεις του Αμυρά και του Ψαριανού, για να αλλάξει η σύνθεση της Επιτροπής Εξωτερικών και Άμυνας και βεβαίως, όλη αυτή η τεράστια κωλοτούμπα που έχετε κάνει, μόνο κα</w:t>
      </w:r>
      <w:r>
        <w:rPr>
          <w:rFonts w:eastAsia="Times New Roman" w:cs="Times New Roman"/>
          <w:szCs w:val="24"/>
        </w:rPr>
        <w:t>ι μόνο γι’ αυτό τον στόχο.</w:t>
      </w:r>
    </w:p>
    <w:p w14:paraId="77C038A6" w14:textId="77777777" w:rsidR="006113A9" w:rsidRDefault="006B6FC4">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Μας λέγατε στην αρχή ότι είχατε βάλει δύο όρους, όπως όλοι είχαμε βάλει, σύνθετη ονομασία με γεωγραφικό προσδιορισμό για όλες τις χρήσεις, </w:t>
      </w:r>
      <w:r>
        <w:rPr>
          <w:rFonts w:eastAsia="Times New Roman" w:cs="Times New Roman"/>
          <w:szCs w:val="24"/>
          <w:lang w:val="en-US"/>
        </w:rPr>
        <w:t>erga</w:t>
      </w:r>
      <w:r w:rsidRPr="000157DC">
        <w:rPr>
          <w:rFonts w:eastAsia="Times New Roman" w:cs="Times New Roman"/>
          <w:szCs w:val="24"/>
        </w:rPr>
        <w:t xml:space="preserve"> </w:t>
      </w:r>
      <w:r>
        <w:rPr>
          <w:rFonts w:eastAsia="Times New Roman" w:cs="Times New Roman"/>
          <w:szCs w:val="24"/>
          <w:lang w:val="en-US"/>
        </w:rPr>
        <w:t>omnes</w:t>
      </w:r>
      <w:r>
        <w:rPr>
          <w:rFonts w:eastAsia="Times New Roman" w:cs="Times New Roman"/>
          <w:szCs w:val="24"/>
        </w:rPr>
        <w:t xml:space="preserve"> και συνταγματικές αλλαγές, πως αυτό θα απαλείψει κάθε αλυτρωτισμό και πως αυτή </w:t>
      </w:r>
      <w:r>
        <w:rPr>
          <w:rFonts w:eastAsia="Times New Roman" w:cs="Times New Roman"/>
          <w:szCs w:val="24"/>
        </w:rPr>
        <w:t xml:space="preserve">θα ήταν μια πολύ καλή συμφωνία. </w:t>
      </w:r>
    </w:p>
    <w:p w14:paraId="77C038A7" w14:textId="77777777" w:rsidR="006113A9" w:rsidRDefault="006B6FC4">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Αφού πετύχαμε αυτά, μετά ανακαλύψατε άλλα προσκόμματα -μέχρις ότου τώρα σοφιστείες και απίθανα πράγματα- ότι δεν ισχύουν οι συνταγματικές αλλαγές που έγιναν στη γειτονική χώρα, εάν δεν τις δούμε περασμένες, εγγεγραμμένες στ</w:t>
      </w:r>
      <w:r>
        <w:rPr>
          <w:rFonts w:eastAsia="Times New Roman" w:cs="Times New Roman"/>
          <w:szCs w:val="24"/>
        </w:rPr>
        <w:t xml:space="preserve">ο κείμενο, αφού η </w:t>
      </w:r>
      <w:r>
        <w:rPr>
          <w:rFonts w:eastAsia="Times New Roman" w:cs="Times New Roman"/>
          <w:szCs w:val="24"/>
        </w:rPr>
        <w:t>σ</w:t>
      </w:r>
      <w:r>
        <w:rPr>
          <w:rFonts w:eastAsia="Times New Roman" w:cs="Times New Roman"/>
          <w:szCs w:val="24"/>
        </w:rPr>
        <w:t xml:space="preserve">υμφωνία -δεν θυμάμαι σε ποιο άρθρο- λέει ότι για να κυρωθεί και να ολοκληρωθεί η συνταγματική αναθεώρηση και όλες οι άλλες ενταξιακές διαδικασίες, που πρέπει να ξεκινήσουν στο ΝΑΤΟ και στην Ευρωπαϊκή Ένωση, πρέπει να κυρωθεί στην </w:t>
      </w:r>
      <w:r>
        <w:rPr>
          <w:rFonts w:eastAsia="Times New Roman" w:cs="Times New Roman"/>
          <w:szCs w:val="24"/>
        </w:rPr>
        <w:t>ε</w:t>
      </w:r>
      <w:r>
        <w:rPr>
          <w:rFonts w:eastAsia="Times New Roman" w:cs="Times New Roman"/>
          <w:szCs w:val="24"/>
        </w:rPr>
        <w:t>λληνικ</w:t>
      </w:r>
      <w:r>
        <w:rPr>
          <w:rFonts w:eastAsia="Times New Roman" w:cs="Times New Roman"/>
          <w:szCs w:val="24"/>
        </w:rPr>
        <w:t xml:space="preserve">ή Βουλή και να επιστρέψει η </w:t>
      </w:r>
      <w:r>
        <w:rPr>
          <w:rFonts w:eastAsia="Times New Roman" w:cs="Times New Roman"/>
          <w:szCs w:val="24"/>
        </w:rPr>
        <w:t>σ</w:t>
      </w:r>
      <w:r>
        <w:rPr>
          <w:rFonts w:eastAsia="Times New Roman" w:cs="Times New Roman"/>
          <w:szCs w:val="24"/>
        </w:rPr>
        <w:t xml:space="preserve">υμφωνία, να πάει και προς </w:t>
      </w:r>
      <w:r>
        <w:rPr>
          <w:rFonts w:eastAsia="Times New Roman" w:cs="Times New Roman"/>
          <w:szCs w:val="24"/>
        </w:rPr>
        <w:lastRenderedPageBreak/>
        <w:t xml:space="preserve">τον ΟΗΕ και προς τους </w:t>
      </w:r>
      <w:r>
        <w:rPr>
          <w:rFonts w:eastAsia="Times New Roman" w:cs="Times New Roman"/>
          <w:szCs w:val="24"/>
        </w:rPr>
        <w:t>ο</w:t>
      </w:r>
      <w:r>
        <w:rPr>
          <w:rFonts w:eastAsia="Times New Roman" w:cs="Times New Roman"/>
          <w:szCs w:val="24"/>
        </w:rPr>
        <w:t xml:space="preserve">ργανισμούς αυτούς για να ξεκινήσει η διαδικασία και να μπουν οι αλλαγές στο </w:t>
      </w:r>
      <w:r>
        <w:rPr>
          <w:rFonts w:eastAsia="Times New Roman" w:cs="Times New Roman"/>
          <w:szCs w:val="24"/>
        </w:rPr>
        <w:t>σ</w:t>
      </w:r>
      <w:r>
        <w:rPr>
          <w:rFonts w:eastAsia="Times New Roman" w:cs="Times New Roman"/>
          <w:szCs w:val="24"/>
        </w:rPr>
        <w:t xml:space="preserve">ύνταγμα. Δηλαδή, εδώ όλα τα επιχειρήματα είναι έωλα. </w:t>
      </w:r>
    </w:p>
    <w:p w14:paraId="77C038A8" w14:textId="77777777" w:rsidR="006113A9" w:rsidRDefault="006B6FC4">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Δεν θα μιλήσω -τα έχουν πει οι συνάδελφοι- για </w:t>
      </w:r>
      <w:r>
        <w:rPr>
          <w:rFonts w:eastAsia="Times New Roman" w:cs="Times New Roman"/>
          <w:szCs w:val="24"/>
        </w:rPr>
        <w:t xml:space="preserve">γλώσσα και εθνότητα. Δεν υπάρχει η λέξη </w:t>
      </w:r>
      <w:r>
        <w:rPr>
          <w:rFonts w:eastAsia="Times New Roman" w:cs="Times New Roman"/>
          <w:szCs w:val="24"/>
          <w:lang w:val="en-US"/>
        </w:rPr>
        <w:t>nationality</w:t>
      </w:r>
      <w:r>
        <w:rPr>
          <w:rFonts w:eastAsia="Times New Roman" w:cs="Times New Roman"/>
          <w:szCs w:val="24"/>
        </w:rPr>
        <w:t xml:space="preserve">. Δεν σημαίνει εθνότητα, σημαίνει ιθαγένεια που παραπέμπει στην υπηκοότητα και όλα αυτά. </w:t>
      </w:r>
    </w:p>
    <w:p w14:paraId="77C038A9" w14:textId="77777777" w:rsidR="006113A9" w:rsidRDefault="006B6FC4">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Επίσης, είπατε ότι «γουρούνι στο σακί» η Ελλάδα θα προσχωρεί σε κάθε συμφωνία και συνθήκη που θα κάνει η </w:t>
      </w:r>
      <w:r>
        <w:rPr>
          <w:rFonts w:eastAsia="Times New Roman" w:cs="Times New Roman"/>
          <w:szCs w:val="24"/>
        </w:rPr>
        <w:t>«</w:t>
      </w:r>
      <w:r>
        <w:rPr>
          <w:rFonts w:eastAsia="Times New Roman" w:cs="Times New Roman"/>
          <w:szCs w:val="24"/>
        </w:rPr>
        <w:t>Βόρεια Μα</w:t>
      </w:r>
      <w:r>
        <w:rPr>
          <w:rFonts w:eastAsia="Times New Roman" w:cs="Times New Roman"/>
          <w:szCs w:val="24"/>
        </w:rPr>
        <w:t>κεδονία</w:t>
      </w:r>
      <w:r>
        <w:rPr>
          <w:rFonts w:eastAsia="Times New Roman" w:cs="Times New Roman"/>
          <w:szCs w:val="24"/>
        </w:rPr>
        <w:t>»</w:t>
      </w:r>
      <w:r>
        <w:rPr>
          <w:rFonts w:eastAsia="Times New Roman" w:cs="Times New Roman"/>
          <w:szCs w:val="24"/>
        </w:rPr>
        <w:t xml:space="preserve"> εφ’ εξής, παραδείγματος χάρ</w:t>
      </w:r>
      <w:r>
        <w:rPr>
          <w:rFonts w:eastAsia="Times New Roman" w:cs="Times New Roman"/>
          <w:szCs w:val="24"/>
        </w:rPr>
        <w:t>ιν</w:t>
      </w:r>
      <w:r>
        <w:rPr>
          <w:rFonts w:eastAsia="Times New Roman" w:cs="Times New Roman"/>
          <w:szCs w:val="24"/>
        </w:rPr>
        <w:t>, στην Ευρωπαϊκή Ένωση.</w:t>
      </w:r>
    </w:p>
    <w:p w14:paraId="77C038AA" w14:textId="77777777" w:rsidR="006113A9" w:rsidRDefault="006B6FC4">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Μα, τι λέτε τώρα; Η Ελλάδα, που είναι από τα παλαιά μέλη της Ευρωπαϊκής Ένωσης, δεν έχει λόγο στις διαπραγματεύσεις για την ενταξιακή διαδικασία της </w:t>
      </w:r>
      <w:r>
        <w:rPr>
          <w:rFonts w:eastAsia="Times New Roman" w:cs="Times New Roman"/>
          <w:szCs w:val="24"/>
        </w:rPr>
        <w:t>«</w:t>
      </w:r>
      <w:r>
        <w:rPr>
          <w:rFonts w:eastAsia="Times New Roman" w:cs="Times New Roman"/>
          <w:szCs w:val="24"/>
        </w:rPr>
        <w:t>Βόρειας Μακεδονίας</w:t>
      </w:r>
      <w:r>
        <w:rPr>
          <w:rFonts w:eastAsia="Times New Roman" w:cs="Times New Roman"/>
          <w:szCs w:val="24"/>
        </w:rPr>
        <w:t>»</w:t>
      </w:r>
      <w:r>
        <w:rPr>
          <w:rFonts w:eastAsia="Times New Roman" w:cs="Times New Roman"/>
          <w:szCs w:val="24"/>
        </w:rPr>
        <w:t xml:space="preserve"> στην </w:t>
      </w:r>
      <w:r w:rsidRPr="00F733D6">
        <w:rPr>
          <w:rFonts w:eastAsia="Times New Roman" w:cs="Times New Roman"/>
        </w:rPr>
        <w:t>Ευρωπαϊκή Ένωση</w:t>
      </w:r>
      <w:r>
        <w:rPr>
          <w:rFonts w:eastAsia="Times New Roman" w:cs="Times New Roman"/>
          <w:szCs w:val="24"/>
        </w:rPr>
        <w:t>; Πο</w:t>
      </w:r>
      <w:r>
        <w:rPr>
          <w:rFonts w:eastAsia="Times New Roman" w:cs="Times New Roman"/>
          <w:szCs w:val="24"/>
        </w:rPr>
        <w:t xml:space="preserve">ιος σας τα είπε αυτά; Πού τα εφηύρατε; Είναι απίστευτα, πραγματικά, πράγματα. </w:t>
      </w:r>
    </w:p>
    <w:p w14:paraId="77C038AB" w14:textId="77777777" w:rsidR="006113A9" w:rsidRDefault="006B6FC4">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Τελειώνω, αγαπητέ Πρόεδρε και αγαπητοί συνάδελφοι, λέγοντας ότι εγώ περίμενα αυτή τη στιγμή, την αυριανή στιγμή με πολύ μεγάλη περηφάνια για να συμβάλω και εγώ με μια ψήφο </w:t>
      </w:r>
      <w:r>
        <w:rPr>
          <w:rFonts w:eastAsia="Times New Roman" w:cs="Times New Roman"/>
          <w:szCs w:val="24"/>
        </w:rPr>
        <w:lastRenderedPageBreak/>
        <w:t xml:space="preserve">στην </w:t>
      </w:r>
      <w:r>
        <w:rPr>
          <w:rFonts w:eastAsia="Times New Roman" w:cs="Times New Roman"/>
          <w:szCs w:val="24"/>
        </w:rPr>
        <w:t xml:space="preserve">κύρωση μιας ιστορικής </w:t>
      </w:r>
      <w:r>
        <w:rPr>
          <w:rFonts w:eastAsia="Times New Roman" w:cs="Times New Roman"/>
          <w:szCs w:val="24"/>
        </w:rPr>
        <w:t>σ</w:t>
      </w:r>
      <w:r>
        <w:rPr>
          <w:rFonts w:eastAsia="Times New Roman" w:cs="Times New Roman"/>
          <w:szCs w:val="24"/>
        </w:rPr>
        <w:t>υμφωνίας που αναβαθμίζει τη θέση της χώρας στα Βαλκάνια, καθιστά τη Θεσσαλονίκη πρωτεύουσα της ευρύτερης περιοχής των Βαλκανίων, διασφαλίζει τα σύνορα, την ειρήνη, την αλληλεγγύη μεταξύ των λαών και των χωρών και δίνει πραγματικά μια</w:t>
      </w:r>
      <w:r>
        <w:rPr>
          <w:rFonts w:eastAsia="Times New Roman" w:cs="Times New Roman"/>
          <w:szCs w:val="24"/>
        </w:rPr>
        <w:t xml:space="preserve"> νέα δυναμική στη χώρα, απελευθερώνοντας το διπλωματικό κεφάλαιο, το οποίο μπορούμε πλέον να το κατευθύνουμε στον πραγματικό κίνδυνο που είναι ο κίνδυνος εξ Ανατολών, ο κίνδυνος της απρόβλεπτης, της νευρικής και αλλοπρόσαλλης τουρκικής πολιτικής που τόσα χ</w:t>
      </w:r>
      <w:r>
        <w:rPr>
          <w:rFonts w:eastAsia="Times New Roman" w:cs="Times New Roman"/>
          <w:szCs w:val="24"/>
        </w:rPr>
        <w:t xml:space="preserve">ρόνια μας ταλανίζει. </w:t>
      </w:r>
    </w:p>
    <w:p w14:paraId="77C038AC" w14:textId="77777777" w:rsidR="006113A9" w:rsidRDefault="006B6FC4">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77C038AD" w14:textId="77777777" w:rsidR="006113A9" w:rsidRDefault="006B6FC4">
      <w:pPr>
        <w:spacing w:line="600" w:lineRule="auto"/>
        <w:ind w:firstLine="720"/>
        <w:contextualSpacing/>
        <w:jc w:val="center"/>
        <w:rPr>
          <w:rFonts w:eastAsia="Times New Roman"/>
          <w:bCs/>
        </w:rPr>
      </w:pPr>
      <w:r w:rsidRPr="006651D3">
        <w:rPr>
          <w:rFonts w:eastAsia="Times New Roman"/>
          <w:bCs/>
        </w:rPr>
        <w:t>(Χειροκροτήματα από την πτέρυγα του ΣΥΡΙΖΑ)</w:t>
      </w:r>
    </w:p>
    <w:p w14:paraId="77C038AE" w14:textId="77777777" w:rsidR="006113A9" w:rsidRDefault="006B6FC4">
      <w:pPr>
        <w:tabs>
          <w:tab w:val="left" w:pos="3642"/>
          <w:tab w:val="center" w:pos="4753"/>
          <w:tab w:val="left" w:pos="6214"/>
        </w:tabs>
        <w:spacing w:line="600" w:lineRule="auto"/>
        <w:ind w:firstLine="720"/>
        <w:contextualSpacing/>
        <w:jc w:val="both"/>
        <w:rPr>
          <w:rFonts w:eastAsia="Times New Roman" w:cs="Times New Roman"/>
          <w:szCs w:val="24"/>
        </w:rPr>
      </w:pPr>
      <w:r w:rsidRPr="000E7362">
        <w:rPr>
          <w:rFonts w:eastAsia="Times New Roman" w:cs="Times New Roman"/>
          <w:b/>
          <w:szCs w:val="24"/>
        </w:rPr>
        <w:t>ΠΡΟΕΔΡΕΥΩΝ (Μάριος Γεωργιάδης):</w:t>
      </w:r>
      <w:r w:rsidRPr="000E7362">
        <w:rPr>
          <w:rFonts w:eastAsia="Times New Roman" w:cs="Times New Roman"/>
          <w:szCs w:val="24"/>
        </w:rPr>
        <w:t xml:space="preserve"> Ε</w:t>
      </w:r>
      <w:r>
        <w:rPr>
          <w:rFonts w:eastAsia="Times New Roman" w:cs="Times New Roman"/>
          <w:szCs w:val="24"/>
        </w:rPr>
        <w:t>υχαριστούμε τον κ. Συρμαλένιο.</w:t>
      </w:r>
    </w:p>
    <w:p w14:paraId="77C038AF" w14:textId="77777777" w:rsidR="006113A9" w:rsidRDefault="006B6FC4">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Θέλω να ευχαριστήσω όλους τους υπαλλήλους της Βουλής που παρέμειναν μέχρι τώρα και να ζητήσω συγνώμη για όλη αυτή την καθυστέρηση. Εύχομαι αύριο σε εύλογο χρόνο να ολοκληρώσουμε το νομοσχέδιο. </w:t>
      </w:r>
    </w:p>
    <w:p w14:paraId="77C038B0" w14:textId="77777777" w:rsidR="006113A9" w:rsidRDefault="006B6FC4">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Καλή ξεκούραση σε όλους σας.</w:t>
      </w:r>
    </w:p>
    <w:p w14:paraId="77C038B1"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szCs w:val="24"/>
        </w:rPr>
        <w:lastRenderedPageBreak/>
        <w:t>Κ</w:t>
      </w:r>
      <w:r>
        <w:rPr>
          <w:rFonts w:eastAsia="Times New Roman" w:cs="Times New Roman"/>
          <w:szCs w:val="24"/>
        </w:rPr>
        <w:t>υρίες και κ</w:t>
      </w:r>
      <w:r>
        <w:rPr>
          <w:rFonts w:eastAsia="Times New Roman" w:cs="Times New Roman"/>
          <w:szCs w:val="24"/>
        </w:rPr>
        <w:t>ύριοι συνάδελφοι, δέχ</w:t>
      </w:r>
      <w:r>
        <w:rPr>
          <w:rFonts w:eastAsia="Times New Roman" w:cs="Times New Roman"/>
          <w:szCs w:val="24"/>
        </w:rPr>
        <w:t>εστε στο σημείο αυτό να λύσουμε τη συνεδρίαση;</w:t>
      </w:r>
    </w:p>
    <w:p w14:paraId="77C038B2" w14:textId="77777777" w:rsidR="006113A9" w:rsidRDefault="006B6FC4">
      <w:pPr>
        <w:spacing w:line="600" w:lineRule="auto"/>
        <w:ind w:firstLine="720"/>
        <w:contextualSpacing/>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77C038B3" w14:textId="77777777" w:rsidR="006113A9" w:rsidRDefault="006B6FC4">
      <w:pPr>
        <w:tabs>
          <w:tab w:val="left" w:pos="3642"/>
          <w:tab w:val="center" w:pos="4753"/>
          <w:tab w:val="left" w:pos="6214"/>
        </w:tabs>
        <w:spacing w:line="600" w:lineRule="auto"/>
        <w:ind w:firstLine="720"/>
        <w:contextualSpacing/>
        <w:jc w:val="both"/>
        <w:rPr>
          <w:rFonts w:eastAsia="Times New Roman" w:cs="Times New Roman"/>
          <w:szCs w:val="24"/>
        </w:rPr>
      </w:pPr>
      <w:r w:rsidRPr="000E7362">
        <w:rPr>
          <w:rFonts w:eastAsia="Times New Roman" w:cs="Times New Roman"/>
          <w:b/>
          <w:szCs w:val="24"/>
        </w:rPr>
        <w:t>ΠΡΟΕΔΡΕΥΩΝ (Μάριος Γεωργιάδης):</w:t>
      </w:r>
      <w:r>
        <w:rPr>
          <w:rFonts w:eastAsia="Times New Roman" w:cs="Times New Roman"/>
          <w:szCs w:val="24"/>
        </w:rPr>
        <w:t xml:space="preserve"> Με τη συναίνεση του Σώματος και ώρα 2.30</w:t>
      </w:r>
      <w:r>
        <w:rPr>
          <w:rFonts w:eastAsia="Times New Roman" w:cs="Times New Roman"/>
          <w:szCs w:val="24"/>
        </w:rPr>
        <w:t>΄</w:t>
      </w:r>
      <w:r>
        <w:rPr>
          <w:rFonts w:eastAsia="Times New Roman" w:cs="Times New Roman"/>
          <w:szCs w:val="24"/>
        </w:rPr>
        <w:t xml:space="preserve"> λύεται η συνεδρίαση για σήμερα Πέμπτη 24 Ιανουαρίου 2019 και ώρα 9.30΄, με αντικείμενο εργασιών το</w:t>
      </w:r>
      <w:r>
        <w:rPr>
          <w:rFonts w:eastAsia="Times New Roman" w:cs="Times New Roman"/>
          <w:szCs w:val="24"/>
        </w:rPr>
        <w:t>υ Σώματος</w:t>
      </w:r>
      <w:r>
        <w:rPr>
          <w:rFonts w:eastAsia="Times New Roman" w:cs="Times New Roman"/>
          <w:szCs w:val="24"/>
        </w:rPr>
        <w:t>:</w:t>
      </w:r>
      <w:r>
        <w:rPr>
          <w:rFonts w:eastAsia="Times New Roman" w:cs="Times New Roman"/>
          <w:szCs w:val="24"/>
        </w:rPr>
        <w:t xml:space="preserve"> νομοθετική εργασία</w:t>
      </w:r>
      <w:r>
        <w:rPr>
          <w:rFonts w:eastAsia="Times New Roman" w:cs="Times New Roman"/>
          <w:szCs w:val="24"/>
        </w:rPr>
        <w:t>, σ</w:t>
      </w:r>
      <w:r>
        <w:rPr>
          <w:rFonts w:eastAsia="Times New Roman" w:cs="Times New Roman"/>
          <w:szCs w:val="24"/>
        </w:rPr>
        <w:t>υνέχιση της συζήτησης και ψήφιση του σχεδίου νόμου του Υπουργείου Εξωτερικών</w:t>
      </w:r>
      <w:r>
        <w:rPr>
          <w:rFonts w:eastAsia="Times New Roman" w:cs="Times New Roman"/>
          <w:szCs w:val="24"/>
        </w:rPr>
        <w:t>:</w:t>
      </w:r>
      <w:r>
        <w:rPr>
          <w:rFonts w:eastAsia="Times New Roman" w:cs="Times New Roman"/>
          <w:szCs w:val="24"/>
        </w:rPr>
        <w:t xml:space="preserve"> «Κύρωση της Τελικής Συμφωνίας για την Επίλυση των Διαφορών οι οποίες περιγράφονται στις Αποφάσεις του Συμβουλίου Ασφαλείας των Ηνωμένων Εθνών 817</w:t>
      </w:r>
      <w:r>
        <w:rPr>
          <w:rFonts w:eastAsia="Times New Roman" w:cs="Times New Roman"/>
          <w:szCs w:val="24"/>
        </w:rPr>
        <w:t xml:space="preserve"> </w:t>
      </w:r>
      <w:r>
        <w:rPr>
          <w:rFonts w:eastAsia="Times New Roman" w:cs="Times New Roman"/>
          <w:szCs w:val="24"/>
        </w:rPr>
        <w:t>(1993) και 845</w:t>
      </w:r>
      <w:r>
        <w:rPr>
          <w:rFonts w:eastAsia="Times New Roman" w:cs="Times New Roman"/>
          <w:szCs w:val="24"/>
        </w:rPr>
        <w:t xml:space="preserve"> </w:t>
      </w:r>
      <w:r>
        <w:rPr>
          <w:rFonts w:eastAsia="Times New Roman" w:cs="Times New Roman"/>
          <w:szCs w:val="24"/>
        </w:rPr>
        <w:t xml:space="preserve">(1993), τη Λήξη της Ενδιάμεσης Συμφωνίας του 1995 και την Εδραίωση Στρατηγικής Εταιρικής Σχέσης μεταξύ των Μερών». </w:t>
      </w:r>
    </w:p>
    <w:p w14:paraId="77C038B4" w14:textId="77777777" w:rsidR="006113A9" w:rsidRDefault="006113A9">
      <w:pPr>
        <w:tabs>
          <w:tab w:val="left" w:pos="3642"/>
          <w:tab w:val="center" w:pos="4753"/>
          <w:tab w:val="left" w:pos="6214"/>
        </w:tabs>
        <w:spacing w:line="600" w:lineRule="auto"/>
        <w:ind w:firstLine="720"/>
        <w:contextualSpacing/>
        <w:jc w:val="both"/>
        <w:rPr>
          <w:rFonts w:eastAsia="Times New Roman" w:cs="Times New Roman"/>
          <w:szCs w:val="24"/>
        </w:rPr>
      </w:pPr>
    </w:p>
    <w:p w14:paraId="77C038B5" w14:textId="77777777" w:rsidR="006113A9" w:rsidRDefault="006113A9"/>
    <w:p w14:paraId="77C038B6" w14:textId="77777777" w:rsidR="006113A9" w:rsidRDefault="006B6FC4">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bCs/>
          <w:szCs w:val="24"/>
        </w:rPr>
        <w:t>Ο ΠΡΟΕΔΡΟΣ                                                        ΟΙ ΓΡΑΜΜΑΤΕΙΣ</w:t>
      </w:r>
      <w:r>
        <w:rPr>
          <w:rFonts w:eastAsia="Times New Roman" w:cs="Times New Roman"/>
          <w:szCs w:val="24"/>
        </w:rPr>
        <w:t xml:space="preserve">  </w:t>
      </w:r>
    </w:p>
    <w:sectPr w:rsidR="006113A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w:panose1 w:val="020F0502020204030204"/>
    <w:charset w:val="A1"/>
    <w:family w:val="swiss"/>
    <w:pitch w:val="variable"/>
    <w:sig w:usb0="E0002AFF" w:usb1="C000247B" w:usb2="00000009" w:usb3="00000000" w:csb0="000001FF" w:csb1="00000000"/>
  </w:font>
  <w:font w:name="UB-Helvetica">
    <w:panose1 w:val="00000000000000000000"/>
    <w:charset w:val="00"/>
    <w:family w:val="roman"/>
    <w:notTrueType/>
    <w:pitch w:val="default"/>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trackRevisions/>
  <w:documentProtection w:edit="trackedChanges" w:enforcement="1" w:cryptProviderType="rsaFull" w:cryptAlgorithmClass="hash" w:cryptAlgorithmType="typeAny" w:cryptAlgorithmSid="4" w:cryptSpinCount="50000" w:hash="A6LjnjVkKF6sNhfRb0Uwt809RNY=" w:salt="giuhKbF+9Q2IkAXyt5Ifm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3A9"/>
    <w:rsid w:val="006113A9"/>
    <w:rsid w:val="006B6FC4"/>
    <w:rsid w:val="00FB1B8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02BE9"/>
  <w15:docId w15:val="{7D23CEDA-3BCF-454C-9975-CABC4CE7C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4077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B5B35"/>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CB5B35"/>
    <w:rPr>
      <w:rFonts w:ascii="Segoe UI" w:hAnsi="Segoe UI" w:cs="Segoe UI"/>
      <w:sz w:val="18"/>
      <w:szCs w:val="18"/>
    </w:rPr>
  </w:style>
  <w:style w:type="paragraph" w:styleId="a4">
    <w:name w:val="Revision"/>
    <w:hidden/>
    <w:uiPriority w:val="99"/>
    <w:semiHidden/>
    <w:rsid w:val="00191C96"/>
    <w:pPr>
      <w:spacing w:after="0" w:line="240" w:lineRule="auto"/>
    </w:pPr>
  </w:style>
  <w:style w:type="character" w:customStyle="1" w:styleId="1Char">
    <w:name w:val="Επικεφαλίδα 1 Char"/>
    <w:basedOn w:val="a0"/>
    <w:link w:val="1"/>
    <w:uiPriority w:val="9"/>
    <w:rsid w:val="0040771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769</MetadataID>
    <Session xmlns="641f345b-441b-4b81-9152-adc2e73ba5e1">Δ´</Session>
    <Date xmlns="641f345b-441b-4b81-9152-adc2e73ba5e1">2019-01-22T22:00:00+00:00</Date>
    <Status xmlns="641f345b-441b-4b81-9152-adc2e73ba5e1">
      <Url>https://intra.parliament.gr/praktika/Lists/Incoming_Metadata/EditForm.aspx?ID=769&amp;Source=/praktika/Recordings_Library/Forms/AllItems.aspx</Url>
      <Description>Δημοσιεύτηκε</Description>
    </Status>
    <Meeting xmlns="641f345b-441b-4b81-9152-adc2e73ba5e1">Ξ´</Meeting>
  </documentManagement>
</p:properties>
</file>

<file path=customXml/itemProps1.xml><?xml version="1.0" encoding="utf-8"?>
<ds:datastoreItem xmlns:ds="http://schemas.openxmlformats.org/officeDocument/2006/customXml" ds:itemID="{3C9B3EB2-CD78-488D-94E6-B1730010BA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BBB5D9-7388-439D-A2AE-6E3431B53B72}">
  <ds:schemaRefs>
    <ds:schemaRef ds:uri="http://schemas.microsoft.com/sharepoint/v3/contenttype/forms"/>
  </ds:schemaRefs>
</ds:datastoreItem>
</file>

<file path=customXml/itemProps3.xml><?xml version="1.0" encoding="utf-8"?>
<ds:datastoreItem xmlns:ds="http://schemas.openxmlformats.org/officeDocument/2006/customXml" ds:itemID="{B1F24EF0-1804-46E7-B520-DF66204CBFFB}">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641f345b-441b-4b81-9152-adc2e73ba5e1"/>
    <ds:schemaRef ds:uri="http://purl.org/dc/term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290</Pages>
  <Words>130987</Words>
  <Characters>707332</Characters>
  <Application>Microsoft Office Word</Application>
  <DocSecurity>0</DocSecurity>
  <Lines>5894</Lines>
  <Paragraphs>1673</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836646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2019-01-29T12:07:00Z</dcterms:created>
  <dcterms:modified xsi:type="dcterms:W3CDTF">2019-01-29T12:07:00Z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