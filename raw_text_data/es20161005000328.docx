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5ABF5" w14:textId="77777777" w:rsidR="009A03EC" w:rsidRPr="009A03EC" w:rsidRDefault="009A03EC" w:rsidP="009A03EC">
      <w:pPr>
        <w:spacing w:after="0" w:line="360" w:lineRule="auto"/>
        <w:rPr>
          <w:ins w:id="0" w:author="Φλούδα Χριστίνα" w:date="2016-10-12T11:13:00Z"/>
          <w:rFonts w:eastAsia="Times New Roman"/>
          <w:szCs w:val="24"/>
          <w:lang w:eastAsia="en-US"/>
        </w:rPr>
      </w:pPr>
      <w:ins w:id="1" w:author="Φλούδα Χριστίνα" w:date="2016-10-12T11:13:00Z">
        <w:r w:rsidRPr="009A03E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3E285F5" w14:textId="77777777" w:rsidR="009A03EC" w:rsidRPr="009A03EC" w:rsidRDefault="009A03EC" w:rsidP="009A03EC">
      <w:pPr>
        <w:spacing w:after="0" w:line="360" w:lineRule="auto"/>
        <w:rPr>
          <w:ins w:id="2" w:author="Φλούδα Χριστίνα" w:date="2016-10-12T11:13:00Z"/>
          <w:rFonts w:eastAsia="Times New Roman"/>
          <w:szCs w:val="24"/>
          <w:lang w:eastAsia="en-US"/>
        </w:rPr>
      </w:pPr>
    </w:p>
    <w:p w14:paraId="5439EB6F" w14:textId="77777777" w:rsidR="009A03EC" w:rsidRPr="009A03EC" w:rsidRDefault="009A03EC" w:rsidP="009A03EC">
      <w:pPr>
        <w:spacing w:after="0" w:line="360" w:lineRule="auto"/>
        <w:rPr>
          <w:ins w:id="3" w:author="Φλούδα Χριστίνα" w:date="2016-10-12T11:13:00Z"/>
          <w:rFonts w:eastAsia="Times New Roman"/>
          <w:szCs w:val="24"/>
          <w:lang w:eastAsia="en-US"/>
        </w:rPr>
      </w:pPr>
      <w:ins w:id="4" w:author="Φλούδα Χριστίνα" w:date="2016-10-12T11:13:00Z">
        <w:r w:rsidRPr="009A03EC">
          <w:rPr>
            <w:rFonts w:eastAsia="Times New Roman"/>
            <w:szCs w:val="24"/>
            <w:lang w:eastAsia="en-US"/>
          </w:rPr>
          <w:t>ΠΙΝΑΚΑΣ ΠΕΡΙΕΧΟΜΕΝΩΝ</w:t>
        </w:r>
      </w:ins>
    </w:p>
    <w:p w14:paraId="4D09DCA9" w14:textId="77777777" w:rsidR="009A03EC" w:rsidRPr="009A03EC" w:rsidRDefault="009A03EC" w:rsidP="009A03EC">
      <w:pPr>
        <w:spacing w:after="0" w:line="360" w:lineRule="auto"/>
        <w:rPr>
          <w:ins w:id="5" w:author="Φλούδα Χριστίνα" w:date="2016-10-12T11:13:00Z"/>
          <w:rFonts w:eastAsia="Times New Roman"/>
          <w:szCs w:val="24"/>
          <w:lang w:eastAsia="en-US"/>
        </w:rPr>
      </w:pPr>
      <w:ins w:id="6" w:author="Φλούδα Χριστίνα" w:date="2016-10-12T11:13:00Z">
        <w:r w:rsidRPr="009A03EC">
          <w:rPr>
            <w:rFonts w:eastAsia="Times New Roman"/>
            <w:szCs w:val="24"/>
            <w:lang w:eastAsia="en-US"/>
          </w:rPr>
          <w:t xml:space="preserve">ΙΖ’ ΠΕΡΙΟΔΟΣ </w:t>
        </w:r>
      </w:ins>
    </w:p>
    <w:p w14:paraId="0E632959" w14:textId="77777777" w:rsidR="009A03EC" w:rsidRPr="009A03EC" w:rsidRDefault="009A03EC" w:rsidP="009A03EC">
      <w:pPr>
        <w:spacing w:after="0" w:line="360" w:lineRule="auto"/>
        <w:rPr>
          <w:ins w:id="7" w:author="Φλούδα Χριστίνα" w:date="2016-10-12T11:13:00Z"/>
          <w:rFonts w:eastAsia="Times New Roman"/>
          <w:szCs w:val="24"/>
          <w:lang w:eastAsia="en-US"/>
        </w:rPr>
      </w:pPr>
      <w:ins w:id="8" w:author="Φλούδα Χριστίνα" w:date="2016-10-12T11:13:00Z">
        <w:r w:rsidRPr="009A03EC">
          <w:rPr>
            <w:rFonts w:eastAsia="Times New Roman"/>
            <w:szCs w:val="24"/>
            <w:lang w:eastAsia="en-US"/>
          </w:rPr>
          <w:t>ΠΡΟΕΔΡΕΥΟΜΕΝΗΣ ΚΟΙΝΟΒΟΥΛΕΥΤΙΚΗΣ ΔΗΜΟΚΡΑΤΙΑΣ</w:t>
        </w:r>
      </w:ins>
    </w:p>
    <w:p w14:paraId="0D35E8AB" w14:textId="77777777" w:rsidR="009A03EC" w:rsidRPr="009A03EC" w:rsidRDefault="009A03EC" w:rsidP="009A03EC">
      <w:pPr>
        <w:spacing w:after="0" w:line="360" w:lineRule="auto"/>
        <w:rPr>
          <w:ins w:id="9" w:author="Φλούδα Χριστίνα" w:date="2016-10-12T11:13:00Z"/>
          <w:rFonts w:eastAsia="Times New Roman"/>
          <w:szCs w:val="24"/>
          <w:lang w:eastAsia="en-US"/>
        </w:rPr>
      </w:pPr>
      <w:ins w:id="10" w:author="Φλούδα Χριστίνα" w:date="2016-10-12T11:13:00Z">
        <w:r w:rsidRPr="009A03EC">
          <w:rPr>
            <w:rFonts w:eastAsia="Times New Roman"/>
            <w:szCs w:val="24"/>
            <w:lang w:eastAsia="en-US"/>
          </w:rPr>
          <w:t>ΣΥΝΟΔΟΣ Β΄</w:t>
        </w:r>
      </w:ins>
    </w:p>
    <w:p w14:paraId="682B9779" w14:textId="77777777" w:rsidR="009A03EC" w:rsidRPr="009A03EC" w:rsidRDefault="009A03EC" w:rsidP="009A03EC">
      <w:pPr>
        <w:spacing w:after="0" w:line="360" w:lineRule="auto"/>
        <w:rPr>
          <w:ins w:id="11" w:author="Φλούδα Χριστίνα" w:date="2016-10-12T11:13:00Z"/>
          <w:rFonts w:eastAsia="Times New Roman"/>
          <w:szCs w:val="24"/>
          <w:lang w:eastAsia="en-US"/>
        </w:rPr>
      </w:pPr>
    </w:p>
    <w:p w14:paraId="6B5EF55D" w14:textId="77777777" w:rsidR="009A03EC" w:rsidRPr="009A03EC" w:rsidRDefault="009A03EC" w:rsidP="009A03EC">
      <w:pPr>
        <w:spacing w:after="0" w:line="360" w:lineRule="auto"/>
        <w:rPr>
          <w:ins w:id="12" w:author="Φλούδα Χριστίνα" w:date="2016-10-12T11:13:00Z"/>
          <w:rFonts w:eastAsia="Times New Roman"/>
          <w:szCs w:val="24"/>
          <w:lang w:eastAsia="en-US"/>
        </w:rPr>
      </w:pPr>
      <w:ins w:id="13" w:author="Φλούδα Χριστίνα" w:date="2016-10-12T11:13:00Z">
        <w:r w:rsidRPr="009A03EC">
          <w:rPr>
            <w:rFonts w:eastAsia="Times New Roman"/>
            <w:szCs w:val="24"/>
            <w:lang w:eastAsia="en-US"/>
          </w:rPr>
          <w:t>ΣΥΝΕΔΡΙΑΣΗ Γ΄</w:t>
        </w:r>
      </w:ins>
    </w:p>
    <w:p w14:paraId="34F7ED04" w14:textId="77777777" w:rsidR="009A03EC" w:rsidRPr="009A03EC" w:rsidRDefault="009A03EC" w:rsidP="009A03EC">
      <w:pPr>
        <w:spacing w:after="0" w:line="360" w:lineRule="auto"/>
        <w:rPr>
          <w:ins w:id="14" w:author="Φλούδα Χριστίνα" w:date="2016-10-12T11:13:00Z"/>
          <w:rFonts w:eastAsia="Times New Roman"/>
          <w:szCs w:val="24"/>
          <w:lang w:eastAsia="en-US"/>
        </w:rPr>
      </w:pPr>
      <w:ins w:id="15" w:author="Φλούδα Χριστίνα" w:date="2016-10-12T11:13:00Z">
        <w:r w:rsidRPr="009A03EC">
          <w:rPr>
            <w:rFonts w:eastAsia="Times New Roman"/>
            <w:szCs w:val="24"/>
            <w:lang w:eastAsia="en-US"/>
          </w:rPr>
          <w:t>Τετάρτη  5 Οκτωβρίου 2016</w:t>
        </w:r>
      </w:ins>
    </w:p>
    <w:p w14:paraId="264C9297" w14:textId="77777777" w:rsidR="009A03EC" w:rsidRPr="009A03EC" w:rsidRDefault="009A03EC" w:rsidP="009A03EC">
      <w:pPr>
        <w:spacing w:after="0" w:line="360" w:lineRule="auto"/>
        <w:rPr>
          <w:ins w:id="16" w:author="Φλούδα Χριστίνα" w:date="2016-10-12T11:13:00Z"/>
          <w:rFonts w:eastAsia="Times New Roman"/>
          <w:szCs w:val="24"/>
          <w:lang w:eastAsia="en-US"/>
        </w:rPr>
      </w:pPr>
    </w:p>
    <w:p w14:paraId="62A0600E" w14:textId="77777777" w:rsidR="009A03EC" w:rsidRPr="009A03EC" w:rsidRDefault="009A03EC" w:rsidP="009A03EC">
      <w:pPr>
        <w:spacing w:after="0" w:line="360" w:lineRule="auto"/>
        <w:rPr>
          <w:ins w:id="17" w:author="Φλούδα Χριστίνα" w:date="2016-10-12T11:13:00Z"/>
          <w:rFonts w:eastAsia="Times New Roman"/>
          <w:szCs w:val="24"/>
          <w:lang w:eastAsia="en-US"/>
        </w:rPr>
      </w:pPr>
      <w:ins w:id="18" w:author="Φλούδα Χριστίνα" w:date="2016-10-12T11:13:00Z">
        <w:r w:rsidRPr="009A03EC">
          <w:rPr>
            <w:rFonts w:eastAsia="Times New Roman"/>
            <w:szCs w:val="24"/>
            <w:lang w:eastAsia="en-US"/>
          </w:rPr>
          <w:t>ΘΕΜΑΤΑ</w:t>
        </w:r>
      </w:ins>
    </w:p>
    <w:p w14:paraId="3D91D194" w14:textId="77777777" w:rsidR="009A03EC" w:rsidRPr="009A03EC" w:rsidRDefault="009A03EC" w:rsidP="009A03EC">
      <w:pPr>
        <w:spacing w:after="0" w:line="360" w:lineRule="auto"/>
        <w:rPr>
          <w:ins w:id="19" w:author="Φλούδα Χριστίνα" w:date="2016-10-12T11:13:00Z"/>
          <w:rFonts w:eastAsia="Times New Roman"/>
          <w:szCs w:val="24"/>
          <w:lang w:eastAsia="en-US"/>
        </w:rPr>
      </w:pPr>
      <w:ins w:id="20" w:author="Φλούδα Χριστίνα" w:date="2016-10-12T11:13:00Z">
        <w:r w:rsidRPr="009A03EC">
          <w:rPr>
            <w:rFonts w:eastAsia="Times New Roman"/>
            <w:szCs w:val="24"/>
            <w:lang w:eastAsia="en-US"/>
          </w:rPr>
          <w:t xml:space="preserve"> </w:t>
        </w:r>
        <w:r w:rsidRPr="009A03EC">
          <w:rPr>
            <w:rFonts w:eastAsia="Times New Roman"/>
            <w:szCs w:val="24"/>
            <w:lang w:eastAsia="en-US"/>
          </w:rPr>
          <w:br/>
          <w:t xml:space="preserve">Α. ΕΙΔΙΚΑ ΘΕΜΑΤΑ </w:t>
        </w:r>
        <w:r w:rsidRPr="009A03EC">
          <w:rPr>
            <w:rFonts w:eastAsia="Times New Roman"/>
            <w:szCs w:val="24"/>
            <w:lang w:eastAsia="en-US"/>
          </w:rPr>
          <w:br/>
          <w:t xml:space="preserve">1. Επικύρωση Πρακτικών, σελ. </w:t>
        </w:r>
        <w:r w:rsidRPr="009A03EC">
          <w:rPr>
            <w:rFonts w:eastAsia="Times New Roman"/>
            <w:szCs w:val="24"/>
            <w:lang w:eastAsia="en-US"/>
          </w:rPr>
          <w:br/>
          <w:t xml:space="preserve">2. Ανακοινώνεται ότι στα πλαίσια της  Άσκησης "ΠΑΡΜΕΝΙΩΝ-2016" σήμερα, Τετάρτη 5 Οκτωβρίου 2016, θα διεξαχθεί δοκιμαστική ενεργοποίηση της σειρήνας της Βουλής των Ελλήνων, σελ. </w:t>
        </w:r>
        <w:r w:rsidRPr="009A03EC">
          <w:rPr>
            <w:rFonts w:eastAsia="Times New Roman"/>
            <w:szCs w:val="24"/>
            <w:lang w:eastAsia="en-US"/>
          </w:rPr>
          <w:br/>
          <w:t xml:space="preserve">3.  Άδεια απουσίας των Βουλευτών κ.κ. Κ. Βλάση, Ν. </w:t>
        </w:r>
        <w:proofErr w:type="spellStart"/>
        <w:r w:rsidRPr="009A03EC">
          <w:rPr>
            <w:rFonts w:eastAsia="Times New Roman"/>
            <w:szCs w:val="24"/>
            <w:lang w:eastAsia="en-US"/>
          </w:rPr>
          <w:t>Δένδια</w:t>
        </w:r>
        <w:proofErr w:type="spellEnd"/>
        <w:r w:rsidRPr="009A03EC">
          <w:rPr>
            <w:rFonts w:eastAsia="Times New Roman"/>
            <w:szCs w:val="24"/>
            <w:lang w:eastAsia="en-US"/>
          </w:rPr>
          <w:t xml:space="preserve"> και Ι. Καραγιάννη, σελ. </w:t>
        </w:r>
        <w:r w:rsidRPr="009A03EC">
          <w:rPr>
            <w:rFonts w:eastAsia="Times New Roman"/>
            <w:szCs w:val="24"/>
            <w:lang w:eastAsia="en-US"/>
          </w:rPr>
          <w:br/>
          <w:t xml:space="preserve">4. Ανακοινώνεται ότι τη συνεδρίαση παρακολουθούν μαθητές από το 10ο Δημοτικό Σχολείο Αμαρουσίου, σελ. </w:t>
        </w:r>
        <w:r w:rsidRPr="009A03EC">
          <w:rPr>
            <w:rFonts w:eastAsia="Times New Roman"/>
            <w:szCs w:val="24"/>
            <w:lang w:eastAsia="en-US"/>
          </w:rPr>
          <w:br/>
          <w:t xml:space="preserve">5. Επί διαδικαστικού θέματος, σελ. </w:t>
        </w:r>
        <w:r w:rsidRPr="009A03EC">
          <w:rPr>
            <w:rFonts w:eastAsia="Times New Roman"/>
            <w:szCs w:val="24"/>
            <w:lang w:eastAsia="en-US"/>
          </w:rPr>
          <w:br/>
          <w:t xml:space="preserve"> </w:t>
        </w:r>
        <w:r w:rsidRPr="009A03EC">
          <w:rPr>
            <w:rFonts w:eastAsia="Times New Roman"/>
            <w:szCs w:val="24"/>
            <w:lang w:eastAsia="en-US"/>
          </w:rPr>
          <w:br/>
          <w:t xml:space="preserve">Β. ΚΟΙΝΟΒΟΥΛΕΥΤΙΚΟΣ ΕΛΕΓΧΟΣ </w:t>
        </w:r>
        <w:r w:rsidRPr="009A03EC">
          <w:rPr>
            <w:rFonts w:eastAsia="Times New Roman"/>
            <w:szCs w:val="24"/>
            <w:lang w:eastAsia="en-US"/>
          </w:rPr>
          <w:br/>
          <w:t xml:space="preserve">Ανακοίνωση του δελτίου επικαίρων ερωτήσεων της Πέμπτης 6 Οκτωβρίου 2016, σελ. </w:t>
        </w:r>
        <w:r w:rsidRPr="009A03EC">
          <w:rPr>
            <w:rFonts w:eastAsia="Times New Roman"/>
            <w:szCs w:val="24"/>
            <w:lang w:eastAsia="en-US"/>
          </w:rPr>
          <w:br/>
          <w:t xml:space="preserve"> </w:t>
        </w:r>
        <w:r w:rsidRPr="009A03EC">
          <w:rPr>
            <w:rFonts w:eastAsia="Times New Roman"/>
            <w:szCs w:val="24"/>
            <w:lang w:eastAsia="en-US"/>
          </w:rPr>
          <w:br/>
          <w:t xml:space="preserve">Γ. ΝΟΜΟΘΕΤΙΚΗ ΕΡΓΑΣΙΑ </w:t>
        </w:r>
        <w:r w:rsidRPr="009A03EC">
          <w:rPr>
            <w:rFonts w:eastAsia="Times New Roman"/>
            <w:szCs w:val="24"/>
            <w:lang w:eastAsia="en-US"/>
          </w:rPr>
          <w:br/>
          <w:t>1. Κατάθεση σχεδίου νόμου:</w:t>
        </w:r>
      </w:ins>
    </w:p>
    <w:p w14:paraId="1E21E21A" w14:textId="77777777" w:rsidR="009A03EC" w:rsidRPr="009A03EC" w:rsidRDefault="009A03EC" w:rsidP="009A03EC">
      <w:pPr>
        <w:spacing w:after="0" w:line="360" w:lineRule="auto"/>
        <w:rPr>
          <w:ins w:id="21" w:author="Φλούδα Χριστίνα" w:date="2016-10-12T11:13:00Z"/>
          <w:rFonts w:eastAsia="Times New Roman"/>
          <w:szCs w:val="24"/>
          <w:lang w:eastAsia="en-US"/>
        </w:rPr>
      </w:pPr>
      <w:ins w:id="22" w:author="Φλούδα Χριστίνα" w:date="2016-10-12T11:13:00Z">
        <w:r w:rsidRPr="009A03EC">
          <w:rPr>
            <w:rFonts w:eastAsia="Times New Roman"/>
            <w:szCs w:val="24"/>
            <w:lang w:eastAsia="en-US"/>
          </w:rPr>
          <w:t xml:space="preserve">Οι Υπουργοί Υποδομών, Μεταφορών και Δικτύων, Εσωτερικών και Διοικητικής Ανασυγκρότησης και Οικονομικών, καθώς και οι Αναπληρωτές Υπουργοί Εσωτερικών και Διοικητικής Ανασυγκρότησης και Οικονομικών, κατέθεσαν, στις 4.10.2016, σχέδιο νόμου: "Σύσταση Αρχής Πολιτικής Αεροπορίας, αναδιάρθρωση της Υπηρεσίας Πολιτικής Αεροπορίας και άλλες διατάξεις", σελ. </w:t>
        </w:r>
        <w:r w:rsidRPr="009A03EC">
          <w:rPr>
            <w:rFonts w:eastAsia="Times New Roman"/>
            <w:szCs w:val="24"/>
            <w:lang w:eastAsia="en-US"/>
          </w:rPr>
          <w:br/>
          <w:t xml:space="preserve">2. Συζήτηση και ψήφιση επί της αρχής και επί των άρθρων και ψήφιση στο σύνολο του σχεδίου νόμου του Υπουργείου Περιβάλλοντος και Ενέργειας: "Κύρωση της Συμφωνίας των </w:t>
        </w:r>
        <w:proofErr w:type="spellStart"/>
        <w:r w:rsidRPr="009A03EC">
          <w:rPr>
            <w:rFonts w:eastAsia="Times New Roman"/>
            <w:szCs w:val="24"/>
            <w:lang w:eastAsia="en-US"/>
          </w:rPr>
          <w:t>Παρισίων</w:t>
        </w:r>
        <w:proofErr w:type="spellEnd"/>
        <w:r w:rsidRPr="009A03EC">
          <w:rPr>
            <w:rFonts w:eastAsia="Times New Roman"/>
            <w:szCs w:val="24"/>
            <w:lang w:eastAsia="en-US"/>
          </w:rPr>
          <w:t xml:space="preserve"> στη Σύμβαση-Πλαίσιο των Ηνωμένων Εθνών για την κλιματική αλλαγή", σελ. </w:t>
        </w:r>
      </w:ins>
    </w:p>
    <w:p w14:paraId="14EBAFED" w14:textId="77777777" w:rsidR="009A03EC" w:rsidRPr="009A03EC" w:rsidRDefault="009A03EC" w:rsidP="009A03EC">
      <w:pPr>
        <w:spacing w:after="0" w:line="360" w:lineRule="auto"/>
        <w:rPr>
          <w:ins w:id="23" w:author="Φλούδα Χριστίνα" w:date="2016-10-12T11:13:00Z"/>
          <w:rFonts w:eastAsia="Times New Roman"/>
          <w:szCs w:val="24"/>
          <w:lang w:eastAsia="en-US"/>
        </w:rPr>
      </w:pPr>
    </w:p>
    <w:p w14:paraId="30C8DE95" w14:textId="77777777" w:rsidR="009A03EC" w:rsidRPr="009A03EC" w:rsidRDefault="009A03EC" w:rsidP="009A03EC">
      <w:pPr>
        <w:spacing w:after="0" w:line="360" w:lineRule="auto"/>
        <w:rPr>
          <w:ins w:id="24" w:author="Φλούδα Χριστίνα" w:date="2016-10-12T11:13:00Z"/>
          <w:rFonts w:eastAsia="Times New Roman"/>
          <w:szCs w:val="24"/>
          <w:lang w:eastAsia="en-US"/>
        </w:rPr>
      </w:pPr>
    </w:p>
    <w:p w14:paraId="250FB88C" w14:textId="77777777" w:rsidR="009A03EC" w:rsidRPr="009A03EC" w:rsidRDefault="009A03EC" w:rsidP="009A03EC">
      <w:pPr>
        <w:spacing w:after="0" w:line="360" w:lineRule="auto"/>
        <w:rPr>
          <w:ins w:id="25" w:author="Φλούδα Χριστίνα" w:date="2016-10-12T11:13:00Z"/>
          <w:rFonts w:eastAsia="Times New Roman"/>
          <w:szCs w:val="24"/>
          <w:lang w:eastAsia="en-US"/>
        </w:rPr>
      </w:pPr>
      <w:ins w:id="26" w:author="Φλούδα Χριστίνα" w:date="2016-10-12T11:13:00Z">
        <w:r w:rsidRPr="009A03EC">
          <w:rPr>
            <w:rFonts w:eastAsia="Times New Roman"/>
            <w:szCs w:val="24"/>
            <w:lang w:eastAsia="en-US"/>
          </w:rPr>
          <w:t>ΠΡΟΕΔΡΕΥΩΝ</w:t>
        </w:r>
      </w:ins>
    </w:p>
    <w:p w14:paraId="67279219" w14:textId="77777777" w:rsidR="009A03EC" w:rsidRPr="009A03EC" w:rsidRDefault="009A03EC" w:rsidP="009A03EC">
      <w:pPr>
        <w:spacing w:after="0" w:line="360" w:lineRule="auto"/>
        <w:rPr>
          <w:ins w:id="27" w:author="Φλούδα Χριστίνα" w:date="2016-10-12T11:13:00Z"/>
          <w:rFonts w:eastAsia="Times New Roman"/>
          <w:szCs w:val="24"/>
          <w:lang w:eastAsia="en-US"/>
        </w:rPr>
      </w:pPr>
      <w:ins w:id="28" w:author="Φλούδα Χριστίνα" w:date="2016-10-12T11:13:00Z">
        <w:r w:rsidRPr="009A03EC">
          <w:rPr>
            <w:rFonts w:eastAsia="Times New Roman"/>
            <w:szCs w:val="24"/>
            <w:lang w:eastAsia="en-US"/>
          </w:rPr>
          <w:t xml:space="preserve">ΛΥΚΟΥΔΗΣ Σ., σελ. </w:t>
        </w:r>
      </w:ins>
    </w:p>
    <w:p w14:paraId="741CAE9B" w14:textId="77777777" w:rsidR="009A03EC" w:rsidRPr="009A03EC" w:rsidRDefault="009A03EC" w:rsidP="009A03EC">
      <w:pPr>
        <w:spacing w:after="0" w:line="360" w:lineRule="auto"/>
        <w:rPr>
          <w:ins w:id="29" w:author="Φλούδα Χριστίνα" w:date="2016-10-12T11:13:00Z"/>
          <w:rFonts w:eastAsia="Times New Roman"/>
          <w:szCs w:val="24"/>
          <w:lang w:eastAsia="en-US"/>
        </w:rPr>
      </w:pPr>
      <w:ins w:id="30" w:author="Φλούδα Χριστίνα" w:date="2016-10-12T11:13:00Z">
        <w:r w:rsidRPr="009A03EC">
          <w:rPr>
            <w:rFonts w:eastAsia="Times New Roman"/>
            <w:szCs w:val="24"/>
            <w:lang w:eastAsia="en-US"/>
          </w:rPr>
          <w:br/>
        </w:r>
      </w:ins>
    </w:p>
    <w:p w14:paraId="0B63753C" w14:textId="77777777" w:rsidR="009A03EC" w:rsidRPr="009A03EC" w:rsidRDefault="009A03EC" w:rsidP="009A03EC">
      <w:pPr>
        <w:spacing w:after="0" w:line="360" w:lineRule="auto"/>
        <w:rPr>
          <w:ins w:id="31" w:author="Φλούδα Χριστίνα" w:date="2016-10-12T11:13:00Z"/>
          <w:rFonts w:eastAsia="Times New Roman"/>
          <w:szCs w:val="24"/>
          <w:lang w:eastAsia="en-US"/>
        </w:rPr>
      </w:pPr>
      <w:ins w:id="32" w:author="Φλούδα Χριστίνα" w:date="2016-10-12T11:13:00Z">
        <w:r w:rsidRPr="009A03EC">
          <w:rPr>
            <w:rFonts w:eastAsia="Times New Roman"/>
            <w:szCs w:val="24"/>
            <w:lang w:eastAsia="en-US"/>
          </w:rPr>
          <w:t>ΟΜΙΛΗΤΕΣ</w:t>
        </w:r>
      </w:ins>
    </w:p>
    <w:p w14:paraId="2B6978A2" w14:textId="01953B45" w:rsidR="009A03EC" w:rsidRDefault="009A03EC" w:rsidP="009A03EC">
      <w:pPr>
        <w:spacing w:after="0" w:line="600" w:lineRule="auto"/>
        <w:ind w:firstLine="720"/>
        <w:jc w:val="both"/>
        <w:rPr>
          <w:ins w:id="33" w:author="Φλούδα Χριστίνα" w:date="2016-10-12T11:13:00Z"/>
          <w:rFonts w:eastAsia="Times New Roman"/>
          <w:szCs w:val="24"/>
        </w:rPr>
        <w:pPrChange w:id="34" w:author="Φλούδα Χριστίνα" w:date="2016-10-12T11:13:00Z">
          <w:pPr>
            <w:spacing w:after="0" w:line="600" w:lineRule="auto"/>
            <w:ind w:firstLine="720"/>
            <w:jc w:val="center"/>
          </w:pPr>
        </w:pPrChange>
      </w:pPr>
      <w:ins w:id="35" w:author="Φλούδα Χριστίνα" w:date="2016-10-12T11:13:00Z">
        <w:r w:rsidRPr="009A03EC">
          <w:rPr>
            <w:rFonts w:eastAsia="Times New Roman"/>
            <w:szCs w:val="24"/>
            <w:lang w:eastAsia="en-US"/>
          </w:rPr>
          <w:br/>
          <w:t>Α. Επί διαδικαστικού θέματος:</w:t>
        </w:r>
        <w:r w:rsidRPr="009A03EC">
          <w:rPr>
            <w:rFonts w:eastAsia="Times New Roman"/>
            <w:szCs w:val="24"/>
            <w:lang w:eastAsia="en-US"/>
          </w:rPr>
          <w:br/>
          <w:t>ΛΥΚΟΥΔΗΣ Σ. , σελ.</w:t>
        </w:r>
        <w:r w:rsidRPr="009A03EC">
          <w:rPr>
            <w:rFonts w:eastAsia="Times New Roman"/>
            <w:szCs w:val="24"/>
            <w:lang w:eastAsia="en-US"/>
          </w:rPr>
          <w:br/>
        </w:r>
        <w:r w:rsidRPr="009A03EC">
          <w:rPr>
            <w:rFonts w:eastAsia="Times New Roman"/>
            <w:szCs w:val="24"/>
            <w:lang w:eastAsia="en-US"/>
          </w:rPr>
          <w:br/>
          <w:t>Β. Επί του σχεδίου νόμου του Υπουργείου Περιβάλλοντος και Ενέργειας:</w:t>
        </w:r>
        <w:r w:rsidRPr="009A03EC">
          <w:rPr>
            <w:rFonts w:eastAsia="Times New Roman"/>
            <w:szCs w:val="24"/>
            <w:lang w:eastAsia="en-US"/>
          </w:rPr>
          <w:br/>
          <w:t>ΛΑΜΠΡΟΥΛΗΣ Γ. , σελ.</w:t>
        </w:r>
        <w:r w:rsidRPr="009A03EC">
          <w:rPr>
            <w:rFonts w:eastAsia="Times New Roman"/>
            <w:szCs w:val="24"/>
            <w:lang w:eastAsia="en-US"/>
          </w:rPr>
          <w:br/>
          <w:t>ΣΑΧΙΝΙΔΗΣ Ι. , σελ.</w:t>
        </w:r>
        <w:r w:rsidRPr="009A03EC">
          <w:rPr>
            <w:rFonts w:eastAsia="Times New Roman"/>
            <w:szCs w:val="24"/>
            <w:lang w:eastAsia="en-US"/>
          </w:rPr>
          <w:br/>
          <w:t>ΤΣΙΡΩΝΗΣ Ι. , σελ.</w:t>
        </w:r>
        <w:r w:rsidRPr="009A03EC">
          <w:rPr>
            <w:rFonts w:eastAsia="Times New Roman"/>
            <w:szCs w:val="24"/>
            <w:lang w:eastAsia="en-US"/>
          </w:rPr>
          <w:br/>
        </w:r>
        <w:bookmarkStart w:id="36" w:name="_GoBack"/>
        <w:bookmarkEnd w:id="36"/>
      </w:ins>
    </w:p>
    <w:p w14:paraId="524B8350" w14:textId="77777777" w:rsidR="00F93F04" w:rsidRDefault="009A03EC">
      <w:pPr>
        <w:spacing w:after="0" w:line="600" w:lineRule="auto"/>
        <w:ind w:firstLine="720"/>
        <w:jc w:val="center"/>
        <w:rPr>
          <w:rFonts w:eastAsia="Times New Roman"/>
          <w:szCs w:val="24"/>
        </w:rPr>
      </w:pPr>
      <w:r w:rsidRPr="00DE2085">
        <w:rPr>
          <w:rFonts w:eastAsia="Times New Roman"/>
          <w:szCs w:val="24"/>
        </w:rPr>
        <w:t>ΠΡΑΚΤΙΚΑ ΒΟΥΛΗΣ</w:t>
      </w:r>
    </w:p>
    <w:p w14:paraId="524B8351" w14:textId="77777777" w:rsidR="00F93F04" w:rsidRDefault="009A03EC">
      <w:pPr>
        <w:spacing w:after="0" w:line="600" w:lineRule="auto"/>
        <w:ind w:firstLine="720"/>
        <w:jc w:val="center"/>
        <w:rPr>
          <w:rFonts w:eastAsia="Times New Roman"/>
          <w:szCs w:val="24"/>
        </w:rPr>
      </w:pPr>
      <w:r w:rsidRPr="00DE2085">
        <w:rPr>
          <w:rFonts w:eastAsia="Times New Roman"/>
          <w:szCs w:val="24"/>
        </w:rPr>
        <w:t xml:space="preserve">ΙΖ΄ ΠΕΡΙΟΔΟΣ </w:t>
      </w:r>
    </w:p>
    <w:p w14:paraId="524B8352" w14:textId="77777777" w:rsidR="00F93F04" w:rsidRDefault="009A03EC">
      <w:pPr>
        <w:spacing w:after="0" w:line="600" w:lineRule="auto"/>
        <w:ind w:firstLine="720"/>
        <w:jc w:val="center"/>
        <w:rPr>
          <w:rFonts w:eastAsia="Times New Roman"/>
          <w:szCs w:val="24"/>
        </w:rPr>
      </w:pPr>
      <w:r w:rsidRPr="00DE2085">
        <w:rPr>
          <w:rFonts w:eastAsia="Times New Roman"/>
          <w:szCs w:val="24"/>
        </w:rPr>
        <w:t>ΠΡΟΕΔΡΕΥΟΜΕΝΗΣ ΚΟΙΝΟΒΟΥΛΕΥΤΙΚΗΣ ΔΗΜΟΚΡΑΤΙΑΣ</w:t>
      </w:r>
    </w:p>
    <w:p w14:paraId="524B8353" w14:textId="77777777" w:rsidR="00F93F04" w:rsidRDefault="009A03EC">
      <w:pPr>
        <w:spacing w:after="0" w:line="600" w:lineRule="auto"/>
        <w:ind w:firstLine="720"/>
        <w:jc w:val="center"/>
        <w:rPr>
          <w:rFonts w:eastAsia="Times New Roman"/>
          <w:szCs w:val="24"/>
        </w:rPr>
      </w:pPr>
      <w:r w:rsidRPr="00DE2085">
        <w:rPr>
          <w:rFonts w:eastAsia="Times New Roman"/>
          <w:szCs w:val="24"/>
        </w:rPr>
        <w:t>ΣΥΝΟΔΟΣ Β΄</w:t>
      </w:r>
    </w:p>
    <w:p w14:paraId="524B8354" w14:textId="77777777" w:rsidR="00F93F04" w:rsidRDefault="009A03EC">
      <w:pPr>
        <w:spacing w:after="0" w:line="600" w:lineRule="auto"/>
        <w:ind w:firstLine="720"/>
        <w:jc w:val="center"/>
        <w:rPr>
          <w:rFonts w:eastAsia="Times New Roman"/>
          <w:szCs w:val="24"/>
        </w:rPr>
      </w:pPr>
      <w:r w:rsidRPr="00DE2085">
        <w:rPr>
          <w:rFonts w:eastAsia="Times New Roman"/>
          <w:szCs w:val="24"/>
        </w:rPr>
        <w:t>ΣΥΝΕΔΡΙΑΣΗ Γ΄</w:t>
      </w:r>
    </w:p>
    <w:p w14:paraId="524B8355" w14:textId="77777777" w:rsidR="00F93F04" w:rsidRDefault="009A03EC">
      <w:pPr>
        <w:spacing w:after="0" w:line="600" w:lineRule="auto"/>
        <w:ind w:firstLine="720"/>
        <w:jc w:val="center"/>
        <w:rPr>
          <w:rFonts w:eastAsia="Times New Roman"/>
          <w:szCs w:val="24"/>
        </w:rPr>
      </w:pPr>
      <w:r w:rsidRPr="00DE2085">
        <w:rPr>
          <w:rFonts w:eastAsia="Times New Roman"/>
          <w:szCs w:val="24"/>
        </w:rPr>
        <w:t>Τετάρτη 5 Οκτωβρίου 2016</w:t>
      </w:r>
    </w:p>
    <w:p w14:paraId="524B8356"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Αθήνα, σήμερα στις 5 Οκτωβρίου, ημέρα Τετάρτη και ώρα 10.13΄, συνήλθε στην Αίθουσα των συνεδριάσεων του Βουλευτηρίου η Βουλή σε </w:t>
      </w:r>
      <w:r w:rsidRPr="00DE2085">
        <w:rPr>
          <w:rFonts w:eastAsia="Times New Roman"/>
          <w:szCs w:val="24"/>
        </w:rPr>
        <w:t xml:space="preserve">ολομέλεια για να συνεδριάσει υπό την προεδρία του </w:t>
      </w:r>
      <w:r w:rsidRPr="00DE2085">
        <w:rPr>
          <w:rFonts w:eastAsia="Times New Roman"/>
          <w:szCs w:val="24"/>
        </w:rPr>
        <w:t xml:space="preserve">Ζ΄ </w:t>
      </w:r>
      <w:r w:rsidRPr="00DE2085">
        <w:rPr>
          <w:rFonts w:eastAsia="Times New Roman"/>
          <w:szCs w:val="24"/>
        </w:rPr>
        <w:t xml:space="preserve">Αντιπροέδρου αυτής κ. </w:t>
      </w:r>
      <w:r w:rsidRPr="00DE2085">
        <w:rPr>
          <w:rFonts w:eastAsia="Times New Roman"/>
          <w:b/>
          <w:szCs w:val="24"/>
        </w:rPr>
        <w:t>ΣΠΥΡΙΔΩΝΟΣ ΛΥΚΟΥΔΗ</w:t>
      </w:r>
      <w:r w:rsidRPr="00DE2085">
        <w:rPr>
          <w:rFonts w:eastAsia="Times New Roman"/>
          <w:szCs w:val="24"/>
        </w:rPr>
        <w:t>.</w:t>
      </w:r>
    </w:p>
    <w:p w14:paraId="524B8357" w14:textId="77777777" w:rsidR="00F93F04" w:rsidRDefault="009A03EC">
      <w:pPr>
        <w:spacing w:after="0" w:line="600" w:lineRule="auto"/>
        <w:ind w:firstLine="720"/>
        <w:jc w:val="both"/>
        <w:rPr>
          <w:rFonts w:eastAsia="Times New Roman"/>
          <w:szCs w:val="24"/>
        </w:rPr>
      </w:pPr>
      <w:r w:rsidRPr="00DE2085">
        <w:rPr>
          <w:rFonts w:eastAsia="Times New Roman"/>
          <w:b/>
          <w:szCs w:val="24"/>
        </w:rPr>
        <w:t xml:space="preserve">ΠΡΟΕΔΡΕΥΩΝ (Σπυρίδων Λυκούδης): </w:t>
      </w:r>
      <w:r w:rsidRPr="00DE2085">
        <w:rPr>
          <w:rFonts w:eastAsia="Times New Roman"/>
          <w:szCs w:val="24"/>
        </w:rPr>
        <w:t>Κυρίες και κύριοι συνάδελφοι, αρχίζει η συνεδρίαση.</w:t>
      </w:r>
    </w:p>
    <w:p w14:paraId="524B8358" w14:textId="77777777" w:rsidR="00F93F04" w:rsidRDefault="009A03EC">
      <w:pPr>
        <w:spacing w:after="0" w:line="600" w:lineRule="auto"/>
        <w:ind w:firstLine="720"/>
        <w:jc w:val="both"/>
        <w:rPr>
          <w:rFonts w:eastAsia="Times New Roman"/>
          <w:szCs w:val="24"/>
        </w:rPr>
      </w:pPr>
      <w:r w:rsidRPr="00DE2085">
        <w:rPr>
          <w:rFonts w:eastAsia="Times New Roman"/>
          <w:szCs w:val="24"/>
        </w:rPr>
        <w:t>Έχω την τιμή να ανακοινώσω προς το Σώμα τα εξής:</w:t>
      </w:r>
    </w:p>
    <w:p w14:paraId="524B8359" w14:textId="77777777" w:rsidR="00F93F04" w:rsidRDefault="009A03EC">
      <w:pPr>
        <w:spacing w:after="0" w:line="600" w:lineRule="auto"/>
        <w:ind w:firstLine="720"/>
        <w:jc w:val="both"/>
        <w:rPr>
          <w:rFonts w:eastAsia="Times New Roman"/>
          <w:szCs w:val="24"/>
        </w:rPr>
      </w:pPr>
      <w:r w:rsidRPr="00DE2085">
        <w:rPr>
          <w:rFonts w:eastAsia="Times New Roman"/>
          <w:szCs w:val="24"/>
        </w:rPr>
        <w:lastRenderedPageBreak/>
        <w:t xml:space="preserve">Στο πλαίσιο </w:t>
      </w:r>
      <w:r w:rsidRPr="00DE2085">
        <w:rPr>
          <w:rFonts w:eastAsia="Times New Roman"/>
          <w:szCs w:val="24"/>
        </w:rPr>
        <w:t xml:space="preserve">της </w:t>
      </w:r>
      <w:r w:rsidRPr="00DE2085">
        <w:rPr>
          <w:rFonts w:eastAsia="Times New Roman"/>
          <w:szCs w:val="24"/>
        </w:rPr>
        <w:t xml:space="preserve">άσκησης </w:t>
      </w:r>
      <w:r w:rsidRPr="00DE2085">
        <w:rPr>
          <w:rFonts w:eastAsia="Times New Roman"/>
          <w:szCs w:val="24"/>
        </w:rPr>
        <w:t>«ΠΑΡ</w:t>
      </w:r>
      <w:r w:rsidRPr="00DE2085">
        <w:rPr>
          <w:rFonts w:eastAsia="Times New Roman"/>
          <w:szCs w:val="24"/>
        </w:rPr>
        <w:t>ΜΕΝΙΩΝ-2016» την Τετάρτη 5 Οκτωβρίου 2016 θα διεξαχθεί δοκιμαστική ενεργοποίηση της σειρήνας της Βουλής των Ελλήνων, όπως παρακάτω:</w:t>
      </w:r>
    </w:p>
    <w:p w14:paraId="524B835A" w14:textId="77777777" w:rsidR="00F93F04" w:rsidRDefault="009A03EC">
      <w:pPr>
        <w:spacing w:after="0" w:line="600" w:lineRule="auto"/>
        <w:ind w:firstLine="720"/>
        <w:jc w:val="both"/>
        <w:rPr>
          <w:rFonts w:eastAsia="Times New Roman"/>
          <w:szCs w:val="24"/>
        </w:rPr>
      </w:pPr>
      <w:r w:rsidRPr="00DE2085">
        <w:rPr>
          <w:rFonts w:eastAsia="Times New Roman"/>
          <w:szCs w:val="24"/>
        </w:rPr>
        <w:t>Τοπική ώρα 11.</w:t>
      </w:r>
      <w:r w:rsidRPr="00DE2085">
        <w:rPr>
          <w:rFonts w:eastAsia="Times New Roman"/>
          <w:szCs w:val="24"/>
        </w:rPr>
        <w:t>00΄</w:t>
      </w:r>
      <w:r w:rsidRPr="00DE2085">
        <w:rPr>
          <w:rFonts w:eastAsia="Times New Roman"/>
          <w:szCs w:val="24"/>
        </w:rPr>
        <w:t>, σήμανση συναγερμού αεροπορικής επίθεσης για χρονική διάρκεια εξήντα (60</w:t>
      </w:r>
      <w:r>
        <w:rPr>
          <w:rFonts w:eastAsia="Times New Roman"/>
          <w:szCs w:val="24"/>
        </w:rPr>
        <w:t>΄</w:t>
      </w:r>
      <w:r w:rsidRPr="00DE2085">
        <w:rPr>
          <w:rFonts w:eastAsia="Times New Roman"/>
          <w:szCs w:val="24"/>
        </w:rPr>
        <w:t>) δευτερολέπτων.</w:t>
      </w:r>
    </w:p>
    <w:p w14:paraId="524B835B" w14:textId="77777777" w:rsidR="00F93F04" w:rsidRDefault="009A03EC">
      <w:pPr>
        <w:spacing w:after="0" w:line="600" w:lineRule="auto"/>
        <w:ind w:firstLine="720"/>
        <w:jc w:val="both"/>
        <w:rPr>
          <w:rFonts w:eastAsia="Times New Roman"/>
          <w:szCs w:val="24"/>
        </w:rPr>
      </w:pPr>
      <w:r w:rsidRPr="00DE2085">
        <w:rPr>
          <w:rFonts w:eastAsia="Times New Roman"/>
          <w:szCs w:val="24"/>
        </w:rPr>
        <w:t>Τοπική ώρα 11.</w:t>
      </w:r>
      <w:r w:rsidRPr="00DE2085">
        <w:rPr>
          <w:rFonts w:eastAsia="Times New Roman"/>
          <w:szCs w:val="24"/>
        </w:rPr>
        <w:t>05</w:t>
      </w:r>
      <w:r>
        <w:rPr>
          <w:rFonts w:eastAsia="Times New Roman"/>
          <w:szCs w:val="24"/>
        </w:rPr>
        <w:t>΄</w:t>
      </w:r>
      <w:r w:rsidRPr="00DE2085">
        <w:rPr>
          <w:rFonts w:eastAsia="Times New Roman"/>
          <w:szCs w:val="24"/>
        </w:rPr>
        <w:t>, σήμανση λήξης συναγερμού για χρονική διάρκεια εξήντα (60</w:t>
      </w:r>
      <w:r>
        <w:rPr>
          <w:rFonts w:eastAsia="Times New Roman"/>
          <w:szCs w:val="24"/>
        </w:rPr>
        <w:t>΄</w:t>
      </w:r>
      <w:r w:rsidRPr="00DE2085">
        <w:rPr>
          <w:rFonts w:eastAsia="Times New Roman"/>
          <w:szCs w:val="24"/>
        </w:rPr>
        <w:t>) δευτερολέπτων.</w:t>
      </w:r>
    </w:p>
    <w:p w14:paraId="524B835C"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Η ενεργοποίηση της σειρήνας συναγερμού Πολιτικής Άμυνας έχει καθαρά δοκιμαστικό σκοπό και επομένως δεν υπάρχει κανένας λόγος σύγχυσης ή ανησυχίας. </w:t>
      </w:r>
    </w:p>
    <w:p w14:paraId="524B835D" w14:textId="77777777" w:rsidR="00F93F04" w:rsidRDefault="009A03EC">
      <w:pPr>
        <w:spacing w:after="0" w:line="600" w:lineRule="auto"/>
        <w:ind w:firstLine="720"/>
        <w:jc w:val="both"/>
        <w:rPr>
          <w:rFonts w:eastAsia="Times New Roman"/>
          <w:szCs w:val="24"/>
        </w:rPr>
      </w:pPr>
      <w:r w:rsidRPr="00DE2085">
        <w:rPr>
          <w:rFonts w:eastAsia="Times New Roman"/>
          <w:szCs w:val="24"/>
        </w:rPr>
        <w:t>Επίσης, οι Υπουργοί Υποδομών, Μ</w:t>
      </w:r>
      <w:r w:rsidRPr="00DE2085">
        <w:rPr>
          <w:rFonts w:eastAsia="Times New Roman"/>
          <w:szCs w:val="24"/>
        </w:rPr>
        <w:t>εταφορών και Δικτύων, Εσωτερικών και Διοικητικής Ανασυγκρότησης και Οικονομικών, καθώς και οι Αναπληρωτές Υπουργοί Εσωτερικών και Διοικητικής Ανασυγκρότησης και Οικονομικών κατέθεσαν, στις 4</w:t>
      </w:r>
      <w:r>
        <w:rPr>
          <w:rFonts w:eastAsia="Times New Roman"/>
          <w:szCs w:val="24"/>
        </w:rPr>
        <w:t>-</w:t>
      </w:r>
      <w:r w:rsidRPr="00DE2085">
        <w:rPr>
          <w:rFonts w:eastAsia="Times New Roman"/>
          <w:szCs w:val="24"/>
        </w:rPr>
        <w:t>10</w:t>
      </w:r>
      <w:r>
        <w:rPr>
          <w:rFonts w:eastAsia="Times New Roman"/>
          <w:szCs w:val="24"/>
        </w:rPr>
        <w:t>-</w:t>
      </w:r>
      <w:r w:rsidRPr="00DE2085">
        <w:rPr>
          <w:rFonts w:eastAsia="Times New Roman"/>
          <w:szCs w:val="24"/>
        </w:rPr>
        <w:t xml:space="preserve">2016, σχέδιο νόμου: «Σύσταση Αρχής Πολιτικής Αεροπορίας, </w:t>
      </w:r>
      <w:r>
        <w:rPr>
          <w:rFonts w:eastAsia="Times New Roman"/>
          <w:szCs w:val="24"/>
        </w:rPr>
        <w:t>Α</w:t>
      </w:r>
      <w:r w:rsidRPr="00DE2085">
        <w:rPr>
          <w:rFonts w:eastAsia="Times New Roman"/>
          <w:szCs w:val="24"/>
        </w:rPr>
        <w:t>ναδι</w:t>
      </w:r>
      <w:r w:rsidRPr="00DE2085">
        <w:rPr>
          <w:rFonts w:eastAsia="Times New Roman"/>
          <w:szCs w:val="24"/>
        </w:rPr>
        <w:t xml:space="preserve">άρθρωση </w:t>
      </w:r>
      <w:r w:rsidRPr="00DE2085">
        <w:rPr>
          <w:rFonts w:eastAsia="Times New Roman"/>
          <w:szCs w:val="24"/>
        </w:rPr>
        <w:t xml:space="preserve">της Υπηρεσίας Πολιτικής Αεροπορίας και άλλες διατάξεις». </w:t>
      </w:r>
    </w:p>
    <w:p w14:paraId="524B835E"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Το ως άνω σχέδιο νόμου έχει χαρακτηρισθεί από την Κυβέρνηση ως κατεπείγον. </w:t>
      </w:r>
    </w:p>
    <w:p w14:paraId="524B835F" w14:textId="77777777" w:rsidR="00F93F04" w:rsidRDefault="009A03EC">
      <w:pPr>
        <w:spacing w:after="0" w:line="600" w:lineRule="auto"/>
        <w:ind w:firstLine="720"/>
        <w:jc w:val="both"/>
        <w:rPr>
          <w:rFonts w:eastAsia="Times New Roman"/>
          <w:szCs w:val="24"/>
        </w:rPr>
      </w:pPr>
      <w:r w:rsidRPr="00DE2085">
        <w:rPr>
          <w:rFonts w:eastAsia="Times New Roman"/>
          <w:szCs w:val="24"/>
        </w:rPr>
        <w:lastRenderedPageBreak/>
        <w:t xml:space="preserve">Παραπέμπεται στην αρμόδια Διαρκή Επιτροπή. </w:t>
      </w:r>
    </w:p>
    <w:p w14:paraId="524B8360" w14:textId="77777777" w:rsidR="00F93F04" w:rsidRDefault="009A03EC">
      <w:pPr>
        <w:spacing w:after="0" w:line="600" w:lineRule="auto"/>
        <w:ind w:firstLine="720"/>
        <w:jc w:val="both"/>
        <w:rPr>
          <w:rFonts w:eastAsia="Times New Roman"/>
          <w:szCs w:val="24"/>
        </w:rPr>
      </w:pPr>
      <w:r w:rsidRPr="00D64DBD">
        <w:rPr>
          <w:rFonts w:eastAsia="Times New Roman"/>
          <w:szCs w:val="24"/>
        </w:rPr>
        <w:t>Κυρίες και κύριοι συνάδελφ</w:t>
      </w:r>
      <w:r w:rsidRPr="00912557">
        <w:rPr>
          <w:rFonts w:eastAsia="Times New Roman"/>
          <w:szCs w:val="24"/>
        </w:rPr>
        <w:t>οι, ο Βουλευτής κ. Κωνσταντίνος Βλάσης ζητεί άδεια ολιγοήμερης απουσίας στο εξωτερικό από 14</w:t>
      </w:r>
      <w:r>
        <w:rPr>
          <w:rFonts w:eastAsia="Times New Roman"/>
          <w:szCs w:val="24"/>
        </w:rPr>
        <w:t>-</w:t>
      </w:r>
      <w:r w:rsidRPr="00426D55">
        <w:rPr>
          <w:rFonts w:eastAsia="Times New Roman"/>
          <w:szCs w:val="24"/>
        </w:rPr>
        <w:t>10</w:t>
      </w:r>
      <w:r>
        <w:rPr>
          <w:rFonts w:eastAsia="Times New Roman"/>
          <w:szCs w:val="24"/>
        </w:rPr>
        <w:t>-</w:t>
      </w:r>
      <w:r w:rsidRPr="00426D55">
        <w:rPr>
          <w:rFonts w:eastAsia="Times New Roman"/>
          <w:szCs w:val="24"/>
        </w:rPr>
        <w:t>2016 έως 23</w:t>
      </w:r>
      <w:r>
        <w:rPr>
          <w:rFonts w:eastAsia="Times New Roman"/>
          <w:szCs w:val="24"/>
        </w:rPr>
        <w:t>-</w:t>
      </w:r>
      <w:r w:rsidRPr="00426D55">
        <w:rPr>
          <w:rFonts w:eastAsia="Times New Roman"/>
          <w:szCs w:val="24"/>
        </w:rPr>
        <w:t>10</w:t>
      </w:r>
      <w:r>
        <w:rPr>
          <w:rFonts w:eastAsia="Times New Roman"/>
          <w:szCs w:val="24"/>
        </w:rPr>
        <w:t>-</w:t>
      </w:r>
      <w:r w:rsidRPr="00426D55">
        <w:rPr>
          <w:rFonts w:eastAsia="Times New Roman"/>
          <w:szCs w:val="24"/>
        </w:rPr>
        <w:t>2016</w:t>
      </w:r>
      <w:r w:rsidRPr="00912557">
        <w:rPr>
          <w:rFonts w:eastAsia="Times New Roman"/>
          <w:szCs w:val="24"/>
        </w:rPr>
        <w:t xml:space="preserve"> για προσωπικούς λόγους. </w:t>
      </w:r>
    </w:p>
    <w:p w14:paraId="524B8361" w14:textId="77777777" w:rsidR="00F93F04" w:rsidRDefault="009A03EC">
      <w:pPr>
        <w:spacing w:after="0" w:line="600" w:lineRule="auto"/>
        <w:ind w:firstLine="720"/>
        <w:jc w:val="both"/>
        <w:rPr>
          <w:rFonts w:eastAsia="Times New Roman"/>
          <w:szCs w:val="24"/>
        </w:rPr>
      </w:pPr>
      <w:r w:rsidRPr="00912557">
        <w:rPr>
          <w:rFonts w:eastAsia="Times New Roman"/>
          <w:szCs w:val="24"/>
        </w:rPr>
        <w:t>Η Βουλή εγκρίνει;</w:t>
      </w:r>
    </w:p>
    <w:p w14:paraId="524B8362" w14:textId="77777777" w:rsidR="00F93F04" w:rsidRDefault="009A03EC">
      <w:pPr>
        <w:spacing w:after="0" w:line="600" w:lineRule="auto"/>
        <w:ind w:firstLine="720"/>
        <w:contextualSpacing/>
        <w:jc w:val="both"/>
        <w:rPr>
          <w:rFonts w:eastAsia="Times New Roman"/>
          <w:szCs w:val="24"/>
        </w:rPr>
      </w:pPr>
      <w:r>
        <w:rPr>
          <w:rFonts w:eastAsia="Times New Roman"/>
          <w:b/>
          <w:szCs w:val="24"/>
        </w:rPr>
        <w:t>ΟΛΟΙ ΟΙ</w:t>
      </w:r>
      <w:r w:rsidRPr="00426D55">
        <w:rPr>
          <w:rFonts w:eastAsia="Times New Roman"/>
          <w:b/>
          <w:szCs w:val="24"/>
        </w:rPr>
        <w:t xml:space="preserve"> </w:t>
      </w:r>
      <w:r w:rsidRPr="00D64DBD">
        <w:rPr>
          <w:rFonts w:eastAsia="Times New Roman"/>
          <w:b/>
          <w:szCs w:val="24"/>
        </w:rPr>
        <w:t xml:space="preserve">ΒΟΥΛΕΥΤΕΣ: </w:t>
      </w:r>
      <w:r w:rsidRPr="00912557">
        <w:rPr>
          <w:rFonts w:eastAsia="Times New Roman"/>
          <w:szCs w:val="24"/>
        </w:rPr>
        <w:t>Μάλιστα, μάλιστα.</w:t>
      </w:r>
    </w:p>
    <w:p w14:paraId="524B8363" w14:textId="77777777" w:rsidR="00F93F04" w:rsidRDefault="009A03EC">
      <w:pPr>
        <w:spacing w:after="0" w:line="600" w:lineRule="auto"/>
        <w:ind w:firstLine="720"/>
        <w:contextualSpacing/>
        <w:jc w:val="both"/>
        <w:rPr>
          <w:rFonts w:eastAsia="Times New Roman"/>
          <w:szCs w:val="24"/>
        </w:rPr>
      </w:pPr>
      <w:r w:rsidRPr="00DE2085">
        <w:rPr>
          <w:rFonts w:eastAsia="Times New Roman"/>
          <w:b/>
          <w:szCs w:val="24"/>
        </w:rPr>
        <w:t xml:space="preserve">ΠΡΟΕΔΡΕΥΩΝ (Σπυρίδων Λυκούδης): </w:t>
      </w:r>
      <w:r>
        <w:rPr>
          <w:rFonts w:eastAsia="Times New Roman"/>
          <w:szCs w:val="24"/>
        </w:rPr>
        <w:t>Συνεπώς η</w:t>
      </w:r>
      <w:r w:rsidRPr="00426D55">
        <w:rPr>
          <w:rFonts w:eastAsia="Times New Roman"/>
          <w:szCs w:val="24"/>
        </w:rPr>
        <w:t xml:space="preserve"> </w:t>
      </w:r>
      <w:r w:rsidRPr="00D64DBD">
        <w:rPr>
          <w:rFonts w:eastAsia="Times New Roman"/>
          <w:szCs w:val="24"/>
        </w:rPr>
        <w:t xml:space="preserve">Βουλή ενέκρινε τη </w:t>
      </w:r>
      <w:r w:rsidRPr="00D64DBD">
        <w:rPr>
          <w:rFonts w:eastAsia="Times New Roman"/>
          <w:szCs w:val="24"/>
        </w:rPr>
        <w:t>ζητηθείσα άδεια.</w:t>
      </w:r>
    </w:p>
    <w:p w14:paraId="524B8364" w14:textId="77777777" w:rsidR="00F93F04" w:rsidRDefault="009A03EC">
      <w:pPr>
        <w:spacing w:after="0" w:line="600" w:lineRule="auto"/>
        <w:ind w:firstLine="720"/>
        <w:contextualSpacing/>
        <w:jc w:val="both"/>
        <w:rPr>
          <w:rFonts w:eastAsia="Times New Roman"/>
          <w:szCs w:val="24"/>
        </w:rPr>
      </w:pPr>
      <w:r w:rsidRPr="00912557">
        <w:rPr>
          <w:rFonts w:eastAsia="Times New Roman"/>
          <w:szCs w:val="24"/>
        </w:rPr>
        <w:t xml:space="preserve">Επίσης, ο Βουλευτής κ. Νικόλαος </w:t>
      </w:r>
      <w:proofErr w:type="spellStart"/>
      <w:r w:rsidRPr="00912557">
        <w:rPr>
          <w:rFonts w:eastAsia="Times New Roman"/>
          <w:szCs w:val="24"/>
        </w:rPr>
        <w:t>Δένδιας</w:t>
      </w:r>
      <w:proofErr w:type="spellEnd"/>
      <w:r w:rsidRPr="00912557">
        <w:rPr>
          <w:rFonts w:eastAsia="Times New Roman"/>
          <w:szCs w:val="24"/>
        </w:rPr>
        <w:t xml:space="preserve"> ζητεί άδεια ολιγοήμερης απουσίας στο εξωτερικό για προσωπικούς λόγους από 11</w:t>
      </w:r>
      <w:r>
        <w:rPr>
          <w:rFonts w:eastAsia="Times New Roman"/>
          <w:szCs w:val="24"/>
        </w:rPr>
        <w:t>-</w:t>
      </w:r>
      <w:r w:rsidRPr="00426D55">
        <w:rPr>
          <w:rFonts w:eastAsia="Times New Roman"/>
          <w:szCs w:val="24"/>
        </w:rPr>
        <w:t>10</w:t>
      </w:r>
      <w:r>
        <w:rPr>
          <w:rFonts w:eastAsia="Times New Roman"/>
          <w:szCs w:val="24"/>
        </w:rPr>
        <w:t>-</w:t>
      </w:r>
      <w:r w:rsidRPr="00426D55">
        <w:rPr>
          <w:rFonts w:eastAsia="Times New Roman"/>
          <w:szCs w:val="24"/>
        </w:rPr>
        <w:t>2016 έως 13</w:t>
      </w:r>
      <w:r>
        <w:rPr>
          <w:rFonts w:eastAsia="Times New Roman"/>
          <w:szCs w:val="24"/>
        </w:rPr>
        <w:t>-</w:t>
      </w:r>
      <w:r w:rsidRPr="00426D55">
        <w:rPr>
          <w:rFonts w:eastAsia="Times New Roman"/>
          <w:szCs w:val="24"/>
        </w:rPr>
        <w:t>10</w:t>
      </w:r>
      <w:r>
        <w:rPr>
          <w:rFonts w:eastAsia="Times New Roman"/>
          <w:szCs w:val="24"/>
        </w:rPr>
        <w:t>-</w:t>
      </w:r>
      <w:r w:rsidRPr="00426D55">
        <w:rPr>
          <w:rFonts w:eastAsia="Times New Roman"/>
          <w:szCs w:val="24"/>
        </w:rPr>
        <w:t xml:space="preserve">2016. </w:t>
      </w:r>
    </w:p>
    <w:p w14:paraId="524B8365" w14:textId="77777777" w:rsidR="00F93F04" w:rsidRDefault="009A03EC">
      <w:pPr>
        <w:spacing w:after="0" w:line="600" w:lineRule="auto"/>
        <w:ind w:firstLine="720"/>
        <w:contextualSpacing/>
        <w:jc w:val="both"/>
        <w:rPr>
          <w:rFonts w:eastAsia="Times New Roman"/>
          <w:szCs w:val="24"/>
        </w:rPr>
      </w:pPr>
      <w:r w:rsidRPr="00912557">
        <w:rPr>
          <w:rFonts w:eastAsia="Times New Roman"/>
          <w:szCs w:val="24"/>
        </w:rPr>
        <w:t>Η Βουλή εγκρίνει;</w:t>
      </w:r>
    </w:p>
    <w:p w14:paraId="524B8366" w14:textId="77777777" w:rsidR="00F93F04" w:rsidRDefault="009A03EC">
      <w:pPr>
        <w:spacing w:after="0" w:line="600" w:lineRule="auto"/>
        <w:ind w:firstLine="720"/>
        <w:contextualSpacing/>
        <w:jc w:val="both"/>
        <w:rPr>
          <w:rFonts w:eastAsia="Times New Roman"/>
          <w:szCs w:val="24"/>
        </w:rPr>
      </w:pPr>
      <w:r>
        <w:rPr>
          <w:rFonts w:eastAsia="Times New Roman"/>
          <w:b/>
          <w:szCs w:val="24"/>
        </w:rPr>
        <w:t>ΟΛΟΙ ΟΙ</w:t>
      </w:r>
      <w:r w:rsidRPr="00426D55">
        <w:rPr>
          <w:rFonts w:eastAsia="Times New Roman"/>
          <w:b/>
          <w:szCs w:val="24"/>
        </w:rPr>
        <w:t xml:space="preserve"> </w:t>
      </w:r>
      <w:r w:rsidRPr="00D64DBD">
        <w:rPr>
          <w:rFonts w:eastAsia="Times New Roman"/>
          <w:b/>
          <w:szCs w:val="24"/>
        </w:rPr>
        <w:t xml:space="preserve">ΒΟΥΛΕΥΤΕΣ: </w:t>
      </w:r>
      <w:r w:rsidRPr="00912557">
        <w:rPr>
          <w:rFonts w:eastAsia="Times New Roman"/>
          <w:szCs w:val="24"/>
        </w:rPr>
        <w:t>Μάλιστα, μάλιστα.</w:t>
      </w:r>
    </w:p>
    <w:p w14:paraId="524B8367" w14:textId="77777777" w:rsidR="00F93F04" w:rsidRDefault="009A03EC">
      <w:pPr>
        <w:spacing w:after="0" w:line="600" w:lineRule="auto"/>
        <w:ind w:firstLine="720"/>
        <w:contextualSpacing/>
        <w:jc w:val="both"/>
        <w:rPr>
          <w:rFonts w:eastAsia="Times New Roman"/>
          <w:szCs w:val="24"/>
        </w:rPr>
      </w:pPr>
      <w:r w:rsidRPr="00DE2085">
        <w:rPr>
          <w:rFonts w:eastAsia="Times New Roman"/>
          <w:b/>
          <w:szCs w:val="24"/>
        </w:rPr>
        <w:t xml:space="preserve">ΠΡΟΕΔΡΕΥΩΝ (Σπυρίδων Λυκούδης): </w:t>
      </w:r>
      <w:r>
        <w:rPr>
          <w:rFonts w:eastAsia="Times New Roman"/>
          <w:szCs w:val="24"/>
        </w:rPr>
        <w:t>Συνεπώς η</w:t>
      </w:r>
      <w:r w:rsidRPr="00426D55">
        <w:rPr>
          <w:rFonts w:eastAsia="Times New Roman"/>
          <w:szCs w:val="24"/>
        </w:rPr>
        <w:t xml:space="preserve"> </w:t>
      </w:r>
      <w:r w:rsidRPr="00D64DBD">
        <w:rPr>
          <w:rFonts w:eastAsia="Times New Roman"/>
          <w:szCs w:val="24"/>
        </w:rPr>
        <w:t>Βουλή ενέκρινε τη ζητηθείσα άδεια.</w:t>
      </w:r>
    </w:p>
    <w:p w14:paraId="524B8368" w14:textId="77777777" w:rsidR="00F93F04" w:rsidRDefault="009A03EC">
      <w:pPr>
        <w:spacing w:after="0" w:line="600" w:lineRule="auto"/>
        <w:ind w:firstLine="720"/>
        <w:contextualSpacing/>
        <w:jc w:val="both"/>
        <w:rPr>
          <w:rFonts w:eastAsia="Times New Roman"/>
          <w:szCs w:val="24"/>
        </w:rPr>
      </w:pPr>
      <w:r w:rsidRPr="00DE2085">
        <w:rPr>
          <w:rFonts w:eastAsia="Times New Roman"/>
          <w:szCs w:val="24"/>
        </w:rPr>
        <w:lastRenderedPageBreak/>
        <w:t>Τέλος, ο Βουλευτής κ. Ιωάννης Καραγιάννης ζητεί άδεια ολιγοήμερης απουσίας στο εξωτερικό από 7</w:t>
      </w:r>
      <w:r>
        <w:rPr>
          <w:rFonts w:eastAsia="Times New Roman"/>
          <w:szCs w:val="24"/>
        </w:rPr>
        <w:t>-</w:t>
      </w:r>
      <w:r w:rsidRPr="00426D55">
        <w:rPr>
          <w:rFonts w:eastAsia="Times New Roman"/>
          <w:szCs w:val="24"/>
        </w:rPr>
        <w:t>10</w:t>
      </w:r>
      <w:r>
        <w:rPr>
          <w:rFonts w:eastAsia="Times New Roman"/>
          <w:szCs w:val="24"/>
        </w:rPr>
        <w:t>-</w:t>
      </w:r>
      <w:r w:rsidRPr="00426D55">
        <w:rPr>
          <w:rFonts w:eastAsia="Times New Roman"/>
          <w:szCs w:val="24"/>
        </w:rPr>
        <w:t>2016 έως 9</w:t>
      </w:r>
      <w:r>
        <w:rPr>
          <w:rFonts w:eastAsia="Times New Roman"/>
          <w:szCs w:val="24"/>
        </w:rPr>
        <w:t>-</w:t>
      </w:r>
      <w:r w:rsidRPr="00426D55">
        <w:rPr>
          <w:rFonts w:eastAsia="Times New Roman"/>
          <w:szCs w:val="24"/>
        </w:rPr>
        <w:t>10</w:t>
      </w:r>
      <w:r>
        <w:rPr>
          <w:rFonts w:eastAsia="Times New Roman"/>
          <w:szCs w:val="24"/>
        </w:rPr>
        <w:t>-</w:t>
      </w:r>
      <w:r w:rsidRPr="00426D55">
        <w:rPr>
          <w:rFonts w:eastAsia="Times New Roman"/>
          <w:szCs w:val="24"/>
        </w:rPr>
        <w:t xml:space="preserve">2016 για προσωπικούς λόγους. </w:t>
      </w:r>
    </w:p>
    <w:p w14:paraId="524B8369" w14:textId="77777777" w:rsidR="00F93F04" w:rsidRDefault="009A03EC">
      <w:pPr>
        <w:spacing w:after="0" w:line="600" w:lineRule="auto"/>
        <w:ind w:firstLine="720"/>
        <w:contextualSpacing/>
        <w:jc w:val="both"/>
        <w:rPr>
          <w:rFonts w:eastAsia="Times New Roman"/>
          <w:szCs w:val="24"/>
        </w:rPr>
      </w:pPr>
      <w:r w:rsidRPr="00B969BA">
        <w:rPr>
          <w:rFonts w:eastAsia="Times New Roman"/>
          <w:szCs w:val="24"/>
        </w:rPr>
        <w:t>Η Βουλή εγκρίνει;</w:t>
      </w:r>
    </w:p>
    <w:p w14:paraId="524B836A" w14:textId="77777777" w:rsidR="00F93F04" w:rsidRDefault="009A03EC">
      <w:pPr>
        <w:spacing w:after="0" w:line="600" w:lineRule="auto"/>
        <w:ind w:firstLine="720"/>
        <w:contextualSpacing/>
        <w:jc w:val="both"/>
        <w:rPr>
          <w:rFonts w:eastAsia="Times New Roman"/>
          <w:szCs w:val="24"/>
        </w:rPr>
      </w:pPr>
      <w:r>
        <w:rPr>
          <w:rFonts w:eastAsia="Times New Roman"/>
          <w:b/>
          <w:szCs w:val="24"/>
        </w:rPr>
        <w:t xml:space="preserve">ΟΛΟΙ ΟΙ </w:t>
      </w:r>
      <w:r w:rsidRPr="00426D55">
        <w:rPr>
          <w:rFonts w:eastAsia="Times New Roman"/>
          <w:b/>
          <w:szCs w:val="24"/>
        </w:rPr>
        <w:t xml:space="preserve">ΒΟΥΛΕΥΤΕΣ: </w:t>
      </w:r>
      <w:r w:rsidRPr="00D64DBD">
        <w:rPr>
          <w:rFonts w:eastAsia="Times New Roman"/>
          <w:szCs w:val="24"/>
        </w:rPr>
        <w:t>Μάλιστα, μάλιστα.</w:t>
      </w:r>
    </w:p>
    <w:p w14:paraId="524B836B" w14:textId="77777777" w:rsidR="00F93F04" w:rsidRDefault="009A03EC">
      <w:pPr>
        <w:spacing w:after="0" w:line="600" w:lineRule="auto"/>
        <w:ind w:firstLine="720"/>
        <w:contextualSpacing/>
        <w:jc w:val="both"/>
        <w:rPr>
          <w:rFonts w:eastAsia="Times New Roman"/>
          <w:szCs w:val="24"/>
        </w:rPr>
      </w:pPr>
      <w:r w:rsidRPr="00DE2085">
        <w:rPr>
          <w:rFonts w:eastAsia="Times New Roman"/>
          <w:b/>
          <w:szCs w:val="24"/>
        </w:rPr>
        <w:t xml:space="preserve">ΠΡΟΕΔΡΕΥΩΝ (Σπυρίδων Λυκούδης): </w:t>
      </w:r>
      <w:r>
        <w:rPr>
          <w:rFonts w:eastAsia="Times New Roman"/>
          <w:szCs w:val="24"/>
        </w:rPr>
        <w:t>Συνεπώς η</w:t>
      </w:r>
      <w:r w:rsidRPr="00426D55">
        <w:rPr>
          <w:rFonts w:eastAsia="Times New Roman"/>
          <w:szCs w:val="24"/>
        </w:rPr>
        <w:t xml:space="preserve"> </w:t>
      </w:r>
      <w:r w:rsidRPr="00D64DBD">
        <w:rPr>
          <w:rFonts w:eastAsia="Times New Roman"/>
          <w:szCs w:val="24"/>
        </w:rPr>
        <w:t>Βουλή ενέκρινε τη ζητηθείσα άδεια.</w:t>
      </w:r>
    </w:p>
    <w:p w14:paraId="524B836C" w14:textId="77777777" w:rsidR="00F93F04" w:rsidRDefault="009A03EC">
      <w:pPr>
        <w:spacing w:after="0" w:line="600" w:lineRule="auto"/>
        <w:ind w:firstLine="720"/>
        <w:contextualSpacing/>
        <w:jc w:val="both"/>
        <w:rPr>
          <w:rFonts w:eastAsia="Times New Roman"/>
          <w:szCs w:val="24"/>
        </w:rPr>
      </w:pPr>
      <w:r w:rsidRPr="00DE2085">
        <w:rPr>
          <w:rFonts w:eastAsia="Times New Roman"/>
          <w:szCs w:val="24"/>
        </w:rPr>
        <w:t>Κυρίες και κύριοι συνάδελφοι</w:t>
      </w:r>
      <w:r w:rsidRPr="00B969BA">
        <w:rPr>
          <w:rFonts w:eastAsia="Times New Roman"/>
          <w:b/>
          <w:szCs w:val="24"/>
        </w:rPr>
        <w:t xml:space="preserve">, </w:t>
      </w:r>
      <w:r w:rsidRPr="00B969BA">
        <w:rPr>
          <w:rFonts w:eastAsia="Times New Roman"/>
          <w:szCs w:val="24"/>
        </w:rPr>
        <w:t xml:space="preserve">εισερχόμαστε στην ημερήσια διάταξη της </w:t>
      </w:r>
    </w:p>
    <w:p w14:paraId="524B836D" w14:textId="77777777" w:rsidR="00F93F04" w:rsidRDefault="009A03EC">
      <w:pPr>
        <w:spacing w:after="0" w:line="600" w:lineRule="auto"/>
        <w:ind w:firstLine="720"/>
        <w:contextualSpacing/>
        <w:jc w:val="center"/>
        <w:rPr>
          <w:rFonts w:eastAsia="Times New Roman"/>
          <w:b/>
          <w:szCs w:val="24"/>
        </w:rPr>
      </w:pPr>
      <w:r w:rsidRPr="00C832B2">
        <w:rPr>
          <w:rFonts w:eastAsia="Times New Roman"/>
          <w:b/>
          <w:szCs w:val="24"/>
        </w:rPr>
        <w:t>ΝΟΜΟΘΕΤΙΚΗΣ ΕΡΓΑΣΙΑΣ</w:t>
      </w:r>
    </w:p>
    <w:p w14:paraId="524B836E" w14:textId="77777777" w:rsidR="00F93F04" w:rsidRDefault="009A03EC">
      <w:pPr>
        <w:spacing w:after="0" w:line="600" w:lineRule="auto"/>
        <w:ind w:firstLine="720"/>
        <w:contextualSpacing/>
        <w:jc w:val="both"/>
        <w:rPr>
          <w:rFonts w:eastAsia="Times New Roman"/>
          <w:szCs w:val="24"/>
        </w:rPr>
      </w:pPr>
      <w:r w:rsidRPr="00DE2085">
        <w:rPr>
          <w:rFonts w:eastAsia="Times New Roman"/>
          <w:szCs w:val="24"/>
        </w:rPr>
        <w:t>Μόνη συζήτηση και ψήφιση επί της αρχής, των άρθρων και του συνόλου του σχεδίου νόμου του</w:t>
      </w:r>
      <w:r w:rsidRPr="00DE2085">
        <w:rPr>
          <w:rFonts w:eastAsia="Times New Roman"/>
          <w:szCs w:val="24"/>
        </w:rPr>
        <w:t xml:space="preserve"> Υπουργείου Περιβάλλοντος και </w:t>
      </w:r>
      <w:r>
        <w:rPr>
          <w:rFonts w:eastAsia="Times New Roman"/>
          <w:szCs w:val="24"/>
        </w:rPr>
        <w:t>Ενέργειας:</w:t>
      </w:r>
      <w:r w:rsidRPr="00426D55">
        <w:rPr>
          <w:rFonts w:eastAsia="Times New Roman"/>
          <w:szCs w:val="24"/>
        </w:rPr>
        <w:t xml:space="preserve"> </w:t>
      </w:r>
      <w:r w:rsidRPr="00D64DBD">
        <w:rPr>
          <w:rFonts w:eastAsia="Times New Roman"/>
          <w:szCs w:val="24"/>
        </w:rPr>
        <w:t xml:space="preserve">«Κύρωση της Συμφωνίας των </w:t>
      </w:r>
      <w:proofErr w:type="spellStart"/>
      <w:r w:rsidRPr="00D64DBD">
        <w:rPr>
          <w:rFonts w:eastAsia="Times New Roman"/>
          <w:szCs w:val="24"/>
        </w:rPr>
        <w:t>Παρισίων</w:t>
      </w:r>
      <w:proofErr w:type="spellEnd"/>
      <w:r w:rsidRPr="00D64DBD">
        <w:rPr>
          <w:rFonts w:eastAsia="Times New Roman"/>
          <w:szCs w:val="24"/>
        </w:rPr>
        <w:t xml:space="preserve"> στη Σύμβαση-Πλαίσιο των Ηνωμένων Εθνών για την κλιματική αλλαγή».</w:t>
      </w:r>
    </w:p>
    <w:p w14:paraId="524B836F" w14:textId="77777777" w:rsidR="00F93F04" w:rsidRDefault="009A03EC">
      <w:pPr>
        <w:spacing w:after="0" w:line="600" w:lineRule="auto"/>
        <w:ind w:firstLine="720"/>
        <w:contextualSpacing/>
        <w:jc w:val="both"/>
        <w:rPr>
          <w:rFonts w:eastAsia="Times New Roman"/>
          <w:szCs w:val="24"/>
        </w:rPr>
      </w:pPr>
      <w:r w:rsidRPr="00912557">
        <w:rPr>
          <w:rFonts w:eastAsia="Times New Roman"/>
          <w:szCs w:val="24"/>
        </w:rPr>
        <w:lastRenderedPageBreak/>
        <w:t>Το νομοσχέδιο ψηφίστηκε στην Διαρκή Επιτροπή κατά πλειοψηφία. Ε</w:t>
      </w:r>
      <w:r w:rsidRPr="00DE2085">
        <w:rPr>
          <w:rFonts w:eastAsia="Times New Roman"/>
          <w:szCs w:val="24"/>
        </w:rPr>
        <w:t>ισάγεται προς συζήτηση στη Βουλή με τη διαδικασία τ</w:t>
      </w:r>
      <w:r w:rsidRPr="00DE2085">
        <w:rPr>
          <w:rFonts w:eastAsia="Times New Roman"/>
          <w:szCs w:val="24"/>
        </w:rPr>
        <w:t xml:space="preserve">ου άρθρου 108 του Κανονισμού της Βουλής, δηλαδή μπορούν να λάβουν τον λόγο όσοι έχουν αντίρρηση επί της κυρώσεως αυτής της </w:t>
      </w:r>
      <w:r>
        <w:rPr>
          <w:rFonts w:eastAsia="Times New Roman"/>
          <w:szCs w:val="24"/>
        </w:rPr>
        <w:t>σ</w:t>
      </w:r>
      <w:r w:rsidRPr="00426D55">
        <w:rPr>
          <w:rFonts w:eastAsia="Times New Roman"/>
          <w:szCs w:val="24"/>
        </w:rPr>
        <w:t>υμφωνίας</w:t>
      </w:r>
      <w:r w:rsidRPr="00D64DBD">
        <w:rPr>
          <w:rFonts w:eastAsia="Times New Roman"/>
          <w:szCs w:val="24"/>
        </w:rPr>
        <w:t>.</w:t>
      </w:r>
    </w:p>
    <w:p w14:paraId="524B8370" w14:textId="77777777" w:rsidR="00F93F04" w:rsidRDefault="009A03EC">
      <w:pPr>
        <w:spacing w:after="0" w:line="600" w:lineRule="auto"/>
        <w:ind w:firstLine="720"/>
        <w:contextualSpacing/>
        <w:jc w:val="both"/>
        <w:rPr>
          <w:rFonts w:eastAsia="Times New Roman"/>
          <w:szCs w:val="24"/>
        </w:rPr>
      </w:pPr>
      <w:r w:rsidRPr="00B969BA">
        <w:rPr>
          <w:rFonts w:eastAsia="Times New Roman"/>
          <w:szCs w:val="24"/>
        </w:rPr>
        <w:t>Κατ</w:t>
      </w:r>
      <w:r>
        <w:rPr>
          <w:rFonts w:eastAsia="Times New Roman"/>
          <w:szCs w:val="24"/>
        </w:rPr>
        <w:t xml:space="preserve">’ </w:t>
      </w:r>
      <w:r w:rsidRPr="00D44EA8">
        <w:rPr>
          <w:rFonts w:eastAsia="Times New Roman"/>
          <w:szCs w:val="24"/>
        </w:rPr>
        <w:t>αρχ</w:t>
      </w:r>
      <w:r>
        <w:rPr>
          <w:rFonts w:eastAsia="Times New Roman"/>
          <w:szCs w:val="24"/>
        </w:rPr>
        <w:t>άς</w:t>
      </w:r>
      <w:r w:rsidRPr="00426D55">
        <w:rPr>
          <w:rFonts w:eastAsia="Times New Roman"/>
          <w:szCs w:val="24"/>
        </w:rPr>
        <w:t>, θα λάβουν τον λόγο ο εκπρόσωπος της Χρυσής Αυγής που έχει επιφυλαχθ</w:t>
      </w:r>
      <w:r w:rsidRPr="00912557">
        <w:rPr>
          <w:rFonts w:eastAsia="Times New Roman"/>
          <w:szCs w:val="24"/>
        </w:rPr>
        <w:t xml:space="preserve">εί και ο εκπρόσωπος του Κομμουνιστικού </w:t>
      </w:r>
      <w:r w:rsidRPr="00912557">
        <w:rPr>
          <w:rFonts w:eastAsia="Times New Roman"/>
          <w:szCs w:val="24"/>
        </w:rPr>
        <w:t>Κόμματος Ελλάδας που έχει καταψηφίσει.</w:t>
      </w:r>
    </w:p>
    <w:p w14:paraId="524B8371" w14:textId="77777777" w:rsidR="00F93F04" w:rsidRDefault="009A03EC">
      <w:pPr>
        <w:spacing w:after="0" w:line="600" w:lineRule="auto"/>
        <w:ind w:firstLine="720"/>
        <w:contextualSpacing/>
        <w:jc w:val="both"/>
        <w:rPr>
          <w:rFonts w:eastAsia="Times New Roman"/>
          <w:szCs w:val="24"/>
        </w:rPr>
      </w:pPr>
      <w:r w:rsidRPr="00DE2085">
        <w:rPr>
          <w:rFonts w:eastAsia="Times New Roman"/>
          <w:szCs w:val="24"/>
        </w:rPr>
        <w:t xml:space="preserve">Κύριε </w:t>
      </w:r>
      <w:proofErr w:type="spellStart"/>
      <w:r w:rsidRPr="00DE2085">
        <w:rPr>
          <w:rFonts w:eastAsia="Times New Roman"/>
          <w:szCs w:val="24"/>
        </w:rPr>
        <w:t>Σαχινίδη</w:t>
      </w:r>
      <w:proofErr w:type="spellEnd"/>
      <w:r w:rsidRPr="00DE2085">
        <w:rPr>
          <w:rFonts w:eastAsia="Times New Roman"/>
          <w:szCs w:val="24"/>
        </w:rPr>
        <w:t>, έχετε τον λόγο για πέντε λεπτά.</w:t>
      </w:r>
    </w:p>
    <w:p w14:paraId="524B8372" w14:textId="77777777" w:rsidR="00F93F04" w:rsidRDefault="009A03EC">
      <w:pPr>
        <w:spacing w:after="0" w:line="600" w:lineRule="auto"/>
        <w:ind w:firstLine="720"/>
        <w:contextualSpacing/>
        <w:jc w:val="both"/>
        <w:rPr>
          <w:rFonts w:eastAsia="Times New Roman"/>
          <w:szCs w:val="24"/>
        </w:rPr>
      </w:pPr>
      <w:r w:rsidRPr="00C832B2">
        <w:rPr>
          <w:rFonts w:eastAsia="Times New Roman"/>
          <w:b/>
          <w:szCs w:val="24"/>
        </w:rPr>
        <w:t xml:space="preserve">ΙΩΑΝΝΗΣ ΣΑΧΙΝΙΔΗΣ: </w:t>
      </w:r>
      <w:r w:rsidRPr="00C832B2">
        <w:rPr>
          <w:rFonts w:eastAsia="Times New Roman"/>
          <w:szCs w:val="24"/>
        </w:rPr>
        <w:t>Ευχαριστώ, κύριε Πρόεδρε.</w:t>
      </w:r>
    </w:p>
    <w:p w14:paraId="524B8373" w14:textId="77777777" w:rsidR="00F93F04" w:rsidRDefault="009A03EC">
      <w:pPr>
        <w:spacing w:after="0" w:line="600" w:lineRule="auto"/>
        <w:ind w:firstLine="720"/>
        <w:contextualSpacing/>
        <w:jc w:val="both"/>
        <w:rPr>
          <w:rFonts w:eastAsia="Times New Roman"/>
          <w:szCs w:val="24"/>
        </w:rPr>
      </w:pPr>
      <w:r w:rsidRPr="00DE2085">
        <w:rPr>
          <w:rFonts w:eastAsia="Times New Roman"/>
          <w:szCs w:val="24"/>
        </w:rPr>
        <w:t xml:space="preserve">Κύριε Υπουργέ, κυρίες και κύριοι Βουλευτές, στην σημερινή κύρωση της </w:t>
      </w:r>
      <w:r>
        <w:rPr>
          <w:rFonts w:eastAsia="Times New Roman"/>
          <w:szCs w:val="24"/>
        </w:rPr>
        <w:t>Σ</w:t>
      </w:r>
      <w:r w:rsidRPr="00426D55">
        <w:rPr>
          <w:rFonts w:eastAsia="Times New Roman"/>
          <w:szCs w:val="24"/>
        </w:rPr>
        <w:t xml:space="preserve">υμφωνίας </w:t>
      </w:r>
      <w:r w:rsidRPr="00D64DBD">
        <w:rPr>
          <w:rFonts w:eastAsia="Times New Roman"/>
          <w:szCs w:val="24"/>
        </w:rPr>
        <w:t xml:space="preserve">των </w:t>
      </w:r>
      <w:proofErr w:type="spellStart"/>
      <w:r w:rsidRPr="00912557">
        <w:rPr>
          <w:rFonts w:eastAsia="Times New Roman"/>
          <w:szCs w:val="24"/>
        </w:rPr>
        <w:t>Παρισίων</w:t>
      </w:r>
      <w:proofErr w:type="spellEnd"/>
      <w:r w:rsidRPr="00912557">
        <w:rPr>
          <w:rFonts w:eastAsia="Times New Roman"/>
          <w:szCs w:val="24"/>
        </w:rPr>
        <w:t xml:space="preserve"> για την Σύμβαση-Πλαίσιο των Ηνωμ</w:t>
      </w:r>
      <w:r w:rsidRPr="00912557">
        <w:rPr>
          <w:rFonts w:eastAsia="Times New Roman"/>
          <w:szCs w:val="24"/>
        </w:rPr>
        <w:t xml:space="preserve">ένων Εθνών για την κλιματική αλλαγή, έχω να κάνω δυο επισημάνσεις: </w:t>
      </w:r>
    </w:p>
    <w:p w14:paraId="524B8374" w14:textId="77777777" w:rsidR="00F93F04" w:rsidRDefault="009A03EC">
      <w:pPr>
        <w:spacing w:after="0" w:line="600" w:lineRule="auto"/>
        <w:ind w:firstLine="720"/>
        <w:contextualSpacing/>
        <w:jc w:val="both"/>
        <w:rPr>
          <w:rFonts w:eastAsia="Times New Roman"/>
          <w:szCs w:val="24"/>
        </w:rPr>
      </w:pPr>
      <w:r w:rsidRPr="00DE2085">
        <w:rPr>
          <w:rFonts w:eastAsia="Times New Roman"/>
          <w:szCs w:val="24"/>
        </w:rPr>
        <w:lastRenderedPageBreak/>
        <w:t>Πρώτον, είναι θετικό ότι συμμετέχουν πολύ περισσότερες χώρες, οι οποίες στο παρελθόν δεν είχαν υπογράψει παρόμοιες κυρώσεις -το απέφευγαν- ενώ ήτα</w:t>
      </w:r>
      <w:r w:rsidRPr="00B969BA">
        <w:rPr>
          <w:rFonts w:eastAsia="Times New Roman"/>
          <w:szCs w:val="24"/>
        </w:rPr>
        <w:t>ν από τους μεγαλύτερους ρυπαντές παγκοσμίω</w:t>
      </w:r>
      <w:r w:rsidRPr="00B969BA">
        <w:rPr>
          <w:rFonts w:eastAsia="Times New Roman"/>
          <w:szCs w:val="24"/>
        </w:rPr>
        <w:t>ς και εξαγόραζαν δικαιώματα τρίτων, μη αναπτυσσόμενων χωρών, με αποτέλεσμα να ρυπαίνουν αυτοί.</w:t>
      </w:r>
    </w:p>
    <w:p w14:paraId="524B8375" w14:textId="77777777" w:rsidR="00F93F04" w:rsidRDefault="009A03EC">
      <w:pPr>
        <w:spacing w:after="0" w:line="600" w:lineRule="auto"/>
        <w:ind w:firstLine="720"/>
        <w:contextualSpacing/>
        <w:jc w:val="both"/>
        <w:rPr>
          <w:rFonts w:eastAsia="Times New Roman"/>
          <w:szCs w:val="24"/>
        </w:rPr>
      </w:pPr>
      <w:r w:rsidRPr="00C832B2">
        <w:rPr>
          <w:rFonts w:eastAsia="Times New Roman"/>
          <w:szCs w:val="24"/>
        </w:rPr>
        <w:t>Επίσης, κύριε Υπουργέ, θα πρέπει να δώσουμε μεγάλη σημασία -και το έχω αναφέρει και στην π</w:t>
      </w:r>
      <w:r w:rsidRPr="00124DA7">
        <w:rPr>
          <w:rFonts w:eastAsia="Times New Roman"/>
          <w:szCs w:val="24"/>
        </w:rPr>
        <w:t xml:space="preserve">ροηγούμενη κύρωση, της </w:t>
      </w:r>
      <w:proofErr w:type="spellStart"/>
      <w:r w:rsidRPr="00124DA7">
        <w:rPr>
          <w:rFonts w:eastAsia="Times New Roman"/>
          <w:szCs w:val="24"/>
        </w:rPr>
        <w:t>Ντόχα</w:t>
      </w:r>
      <w:proofErr w:type="spellEnd"/>
      <w:r w:rsidRPr="00124DA7">
        <w:rPr>
          <w:rFonts w:eastAsia="Times New Roman"/>
          <w:szCs w:val="24"/>
        </w:rPr>
        <w:t>-, στο ότι η Ελλάδα θα πρέπει να σταματήσει</w:t>
      </w:r>
      <w:r w:rsidRPr="00124DA7">
        <w:rPr>
          <w:rFonts w:eastAsia="Times New Roman"/>
          <w:szCs w:val="24"/>
        </w:rPr>
        <w:t xml:space="preserve"> να κατατάσσεται στις υπό ανάπτυξη χώρες και να είναι στις αναπτυσσόμενες, ούτως ώστε να μπορέσει η πατρίδα μας να αποφύγει τυχόν κυρώσεις. Δεν μπορεί μια χώρα της οποία η οικονομία εδώ</w:t>
      </w:r>
      <w:r w:rsidRPr="00E11735">
        <w:rPr>
          <w:rFonts w:eastAsia="Times New Roman"/>
          <w:szCs w:val="24"/>
        </w:rPr>
        <w:t xml:space="preserve"> και έξι, επτά χρόνια βρίσκεται σε κρίση, να κατατάσσεται στις αναπτυγμ</w:t>
      </w:r>
      <w:r w:rsidRPr="00E11735">
        <w:rPr>
          <w:rFonts w:eastAsia="Times New Roman"/>
          <w:szCs w:val="24"/>
        </w:rPr>
        <w:t>ένες χώρες. Αυτό έχει ως αποτέλεσμα να πληρώνουμε πάρα πολλές φορές πρόστιμα.</w:t>
      </w:r>
    </w:p>
    <w:p w14:paraId="524B8376" w14:textId="77777777" w:rsidR="00F93F04" w:rsidRDefault="009A03EC">
      <w:pPr>
        <w:spacing w:after="0" w:line="600" w:lineRule="auto"/>
        <w:ind w:firstLine="720"/>
        <w:contextualSpacing/>
        <w:jc w:val="both"/>
        <w:rPr>
          <w:rFonts w:eastAsia="Times New Roman"/>
          <w:szCs w:val="24"/>
        </w:rPr>
      </w:pPr>
      <w:r w:rsidRPr="00DE2085">
        <w:rPr>
          <w:rFonts w:eastAsia="Times New Roman"/>
          <w:szCs w:val="24"/>
        </w:rPr>
        <w:t>Στο σημερινό σχέδιο νόμου είναι προφανές ότι οποιαδήποτε πολιτική ακολουθηθεί στον τομέα της προστασίας του περιβάλλοντος και της καταπολέμησης της κλιματικής αλλαγής, υλοποιείτα</w:t>
      </w:r>
      <w:r w:rsidRPr="00DE2085">
        <w:rPr>
          <w:rFonts w:eastAsia="Times New Roman"/>
          <w:szCs w:val="24"/>
        </w:rPr>
        <w:t xml:space="preserve">ι με κρατική πρωτοβουλία και παρέμβαση. Η αποτελεσματικότητα αυτών των κινήσεων είναι δυνατόν να αποδώσει </w:t>
      </w:r>
      <w:r w:rsidRPr="00DE2085">
        <w:rPr>
          <w:rFonts w:eastAsia="Times New Roman"/>
          <w:szCs w:val="24"/>
        </w:rPr>
        <w:lastRenderedPageBreak/>
        <w:t>τα μέγιστα όταν ο σχεδιασμός έχει ως έρεισμα αναλυτικές μελέτες και όταν η λήψη αποφάσεων γίνεται κατόπιν στενής συνεργασίας με τους εμπλεκόμενους φορ</w:t>
      </w:r>
      <w:r w:rsidRPr="00DE2085">
        <w:rPr>
          <w:rFonts w:eastAsia="Times New Roman"/>
          <w:szCs w:val="24"/>
        </w:rPr>
        <w:t>είς.</w:t>
      </w:r>
    </w:p>
    <w:p w14:paraId="524B8377" w14:textId="77777777" w:rsidR="00F93F04" w:rsidRDefault="009A03EC">
      <w:pPr>
        <w:spacing w:after="0" w:line="600" w:lineRule="auto"/>
        <w:ind w:firstLine="720"/>
        <w:contextualSpacing/>
        <w:jc w:val="both"/>
        <w:rPr>
          <w:rFonts w:eastAsia="Times New Roman"/>
          <w:szCs w:val="24"/>
        </w:rPr>
      </w:pPr>
      <w:r w:rsidRPr="00DE2085">
        <w:rPr>
          <w:rFonts w:eastAsia="Times New Roman"/>
          <w:szCs w:val="24"/>
        </w:rPr>
        <w:t xml:space="preserve">Εδώ θα πρέπει να σας ενημερώσω για μια μελέτη, την οποία πιστεύω ότι θα την έχετε </w:t>
      </w:r>
      <w:r w:rsidRPr="00B969BA">
        <w:rPr>
          <w:rFonts w:eastAsia="Times New Roman"/>
          <w:szCs w:val="24"/>
        </w:rPr>
        <w:t>υπ</w:t>
      </w:r>
      <w:r>
        <w:rPr>
          <w:rFonts w:eastAsia="Times New Roman"/>
          <w:szCs w:val="24"/>
        </w:rPr>
        <w:t xml:space="preserve">’ </w:t>
      </w:r>
      <w:proofErr w:type="spellStart"/>
      <w:r w:rsidRPr="00426D55">
        <w:rPr>
          <w:rFonts w:eastAsia="Times New Roman"/>
          <w:szCs w:val="24"/>
        </w:rPr>
        <w:t>όψιν</w:t>
      </w:r>
      <w:proofErr w:type="spellEnd"/>
      <w:r w:rsidRPr="00D64DBD">
        <w:rPr>
          <w:rFonts w:eastAsia="Times New Roman"/>
          <w:szCs w:val="24"/>
        </w:rPr>
        <w:t xml:space="preserve"> σας. Είχε δημοσιευτεί πέρυσι στο περιοδικό </w:t>
      </w:r>
      <w:r>
        <w:rPr>
          <w:rFonts w:eastAsia="Times New Roman"/>
          <w:szCs w:val="24"/>
        </w:rPr>
        <w:t>«</w:t>
      </w:r>
      <w:r w:rsidRPr="00426D55">
        <w:rPr>
          <w:rFonts w:eastAsia="Times New Roman"/>
          <w:szCs w:val="24"/>
        </w:rPr>
        <w:t>ΕΠΙΚΑΙΡΑ</w:t>
      </w:r>
      <w:r>
        <w:rPr>
          <w:rFonts w:eastAsia="Times New Roman"/>
          <w:szCs w:val="24"/>
        </w:rPr>
        <w:t>»</w:t>
      </w:r>
      <w:r w:rsidRPr="00426D55">
        <w:rPr>
          <w:rFonts w:eastAsia="Times New Roman"/>
          <w:szCs w:val="24"/>
        </w:rPr>
        <w:t xml:space="preserve"> και ήταν από το Πανεπιστήμιο του Λονδίνου, το </w:t>
      </w:r>
      <w:r w:rsidRPr="00D64DBD">
        <w:rPr>
          <w:rFonts w:eastAsia="Times New Roman"/>
          <w:szCs w:val="24"/>
          <w:lang w:val="en-US"/>
        </w:rPr>
        <w:t>University</w:t>
      </w:r>
      <w:r w:rsidRPr="00AB6332">
        <w:rPr>
          <w:rFonts w:eastAsia="Times New Roman"/>
          <w:szCs w:val="24"/>
        </w:rPr>
        <w:t xml:space="preserve"> </w:t>
      </w:r>
      <w:r w:rsidRPr="00912557">
        <w:rPr>
          <w:rFonts w:eastAsia="Times New Roman"/>
          <w:szCs w:val="24"/>
          <w:lang w:val="en-US"/>
        </w:rPr>
        <w:t>College</w:t>
      </w:r>
      <w:r>
        <w:rPr>
          <w:rFonts w:eastAsia="Times New Roman"/>
          <w:szCs w:val="24"/>
        </w:rPr>
        <w:t xml:space="preserve"> </w:t>
      </w:r>
      <w:r>
        <w:rPr>
          <w:rFonts w:eastAsia="Times New Roman"/>
          <w:szCs w:val="24"/>
          <w:lang w:val="en-US"/>
        </w:rPr>
        <w:t>London</w:t>
      </w:r>
      <w:r w:rsidRPr="00153796">
        <w:rPr>
          <w:rFonts w:eastAsia="Times New Roman"/>
          <w:szCs w:val="24"/>
        </w:rPr>
        <w:t>.</w:t>
      </w:r>
      <w:r w:rsidRPr="00D64DBD">
        <w:rPr>
          <w:rFonts w:eastAsia="Times New Roman"/>
          <w:szCs w:val="24"/>
        </w:rPr>
        <w:t xml:space="preserve"> Θ</w:t>
      </w:r>
      <w:r w:rsidRPr="00D44EA8">
        <w:rPr>
          <w:rFonts w:eastAsia="Times New Roman"/>
          <w:szCs w:val="24"/>
        </w:rPr>
        <w:t xml:space="preserve">έμα της μελέτης ήταν, «Τα περισσότερα ορυκτά καύσιμα πρέπει να μείνουν στο υπέδαφος για να μην ξεφύγει η κλιματική αλλαγή. Το μεγαλύτερο μέρος από αυτά τα αναξιοποίητα μέχρι σήμερα αποθέματα ορυκτών καυσίμων της γης </w:t>
      </w:r>
      <w:r w:rsidRPr="001374AD">
        <w:rPr>
          <w:rFonts w:eastAsia="Times New Roman"/>
          <w:szCs w:val="24"/>
        </w:rPr>
        <w:t xml:space="preserve">καλά θα κάνουν να μείνουν για πάντα στο </w:t>
      </w:r>
      <w:r w:rsidRPr="001374AD">
        <w:rPr>
          <w:rFonts w:eastAsia="Times New Roman"/>
          <w:szCs w:val="24"/>
        </w:rPr>
        <w:t>υπέδαφος αν η ανθρωπότητα θέλει να αποφύγει να κλιμακώσει, σε επικίνδυνο βαθμό, την κλιματική αλλαγή και να κρατήσει την αύξηση της μέσης παγκόσμιας θερμοκρασίας έως το πολύ δυο βαθμούς Κελσίου στη διάρκεια του 21</w:t>
      </w:r>
      <w:r w:rsidRPr="001374AD">
        <w:rPr>
          <w:rFonts w:eastAsia="Times New Roman"/>
          <w:szCs w:val="24"/>
          <w:vertAlign w:val="superscript"/>
        </w:rPr>
        <w:t>ου</w:t>
      </w:r>
      <w:r w:rsidRPr="00C832B2">
        <w:rPr>
          <w:rFonts w:eastAsia="Times New Roman"/>
          <w:szCs w:val="24"/>
        </w:rPr>
        <w:t xml:space="preserve"> </w:t>
      </w:r>
      <w:r w:rsidRPr="00124DA7">
        <w:rPr>
          <w:rFonts w:eastAsia="Times New Roman"/>
          <w:szCs w:val="24"/>
        </w:rPr>
        <w:t xml:space="preserve">αιώνα.». </w:t>
      </w:r>
    </w:p>
    <w:p w14:paraId="524B8378" w14:textId="77777777" w:rsidR="00F93F04" w:rsidRDefault="009A03EC">
      <w:pPr>
        <w:spacing w:after="0" w:line="600" w:lineRule="auto"/>
        <w:ind w:firstLine="720"/>
        <w:contextualSpacing/>
        <w:jc w:val="both"/>
        <w:rPr>
          <w:rFonts w:eastAsia="Times New Roman"/>
          <w:szCs w:val="24"/>
        </w:rPr>
      </w:pPr>
      <w:r w:rsidRPr="00426D55">
        <w:rPr>
          <w:rFonts w:eastAsia="Times New Roman"/>
          <w:szCs w:val="24"/>
        </w:rPr>
        <w:t>Αυτή την προειδοποίηση απηύθ</w:t>
      </w:r>
      <w:r w:rsidRPr="00D64DBD">
        <w:rPr>
          <w:rFonts w:eastAsia="Times New Roman"/>
          <w:szCs w:val="24"/>
        </w:rPr>
        <w:t>υν</w:t>
      </w:r>
      <w:r w:rsidRPr="00D64DBD">
        <w:rPr>
          <w:rFonts w:eastAsia="Times New Roman"/>
          <w:szCs w:val="24"/>
        </w:rPr>
        <w:t xml:space="preserve">ε -όπως σας ανέφερα και πριν- μια βρετανική επιστημονική μελέτη, η οποία εκτιμά ότι το 82% του άνθρακα, το 50% του φυσικού αερίου και το 33% του πετρελαίου της </w:t>
      </w:r>
      <w:r w:rsidRPr="00D64DBD">
        <w:rPr>
          <w:rFonts w:eastAsia="Times New Roman"/>
          <w:szCs w:val="24"/>
        </w:rPr>
        <w:lastRenderedPageBreak/>
        <w:t xml:space="preserve">γης, δεν πρέπει επ’ </w:t>
      </w:r>
      <w:proofErr w:type="spellStart"/>
      <w:r w:rsidRPr="00D64DBD">
        <w:rPr>
          <w:rFonts w:eastAsia="Times New Roman"/>
          <w:szCs w:val="24"/>
        </w:rPr>
        <w:t>ουδενί</w:t>
      </w:r>
      <w:proofErr w:type="spellEnd"/>
      <w:r w:rsidRPr="00D64DBD">
        <w:rPr>
          <w:rFonts w:eastAsia="Times New Roman"/>
          <w:szCs w:val="24"/>
        </w:rPr>
        <w:t xml:space="preserve"> να έρθουν στο φως, αλλιώς η άνοδος της θερμοκρασίας θα γίνει ανεξέ</w:t>
      </w:r>
      <w:r w:rsidRPr="00AB6332">
        <w:rPr>
          <w:rFonts w:eastAsia="Times New Roman"/>
          <w:szCs w:val="24"/>
        </w:rPr>
        <w:t>λεγ</w:t>
      </w:r>
      <w:r w:rsidRPr="00AB6332">
        <w:rPr>
          <w:rFonts w:eastAsia="Times New Roman"/>
          <w:szCs w:val="24"/>
        </w:rPr>
        <w:t>κτη. Τα αντίστοιχα ποσοστά για την Ευρώπη είναι ο άνθρακας στο 78%, το αέριο στο 20% και το πετρέλαιο στο 11%.</w:t>
      </w:r>
    </w:p>
    <w:p w14:paraId="524B8379" w14:textId="77777777" w:rsidR="00F93F04" w:rsidRDefault="009A03EC">
      <w:pPr>
        <w:spacing w:after="0" w:line="600" w:lineRule="auto"/>
        <w:ind w:firstLine="720"/>
        <w:contextualSpacing/>
        <w:jc w:val="both"/>
        <w:rPr>
          <w:rFonts w:eastAsia="Times New Roman"/>
          <w:szCs w:val="24"/>
        </w:rPr>
      </w:pPr>
      <w:r w:rsidRPr="00C832B2">
        <w:rPr>
          <w:rFonts w:eastAsia="Times New Roman"/>
          <w:szCs w:val="24"/>
        </w:rPr>
        <w:t xml:space="preserve">Οι επικεφαλής του </w:t>
      </w:r>
      <w:r w:rsidRPr="003C71D4">
        <w:rPr>
          <w:rFonts w:eastAsia="Times New Roman"/>
          <w:szCs w:val="24"/>
          <w:lang w:val="en-US"/>
        </w:rPr>
        <w:t>University</w:t>
      </w:r>
      <w:r w:rsidRPr="00124DA7">
        <w:rPr>
          <w:rFonts w:eastAsia="Times New Roman"/>
          <w:szCs w:val="24"/>
        </w:rPr>
        <w:t xml:space="preserve"> </w:t>
      </w:r>
      <w:r w:rsidRPr="00124DA7">
        <w:rPr>
          <w:rFonts w:eastAsia="Times New Roman"/>
          <w:szCs w:val="24"/>
          <w:lang w:val="en-US"/>
        </w:rPr>
        <w:t>College</w:t>
      </w:r>
      <w:r w:rsidRPr="00042A3C">
        <w:rPr>
          <w:rFonts w:eastAsia="Times New Roman"/>
          <w:szCs w:val="24"/>
        </w:rPr>
        <w:t xml:space="preserve"> </w:t>
      </w:r>
      <w:r>
        <w:rPr>
          <w:rFonts w:eastAsia="Times New Roman"/>
          <w:szCs w:val="24"/>
          <w:lang w:val="en-US"/>
        </w:rPr>
        <w:t>L</w:t>
      </w:r>
      <w:r>
        <w:rPr>
          <w:rFonts w:eastAsia="Times New Roman"/>
          <w:szCs w:val="24"/>
          <w:lang w:val="en-US"/>
        </w:rPr>
        <w:t>ondon</w:t>
      </w:r>
      <w:r w:rsidRPr="003C71D4">
        <w:rPr>
          <w:rFonts w:eastAsia="Times New Roman"/>
          <w:szCs w:val="24"/>
        </w:rPr>
        <w:t xml:space="preserve">, ο καθηγητής </w:t>
      </w:r>
      <w:r>
        <w:rPr>
          <w:rFonts w:eastAsia="Times New Roman"/>
          <w:szCs w:val="24"/>
        </w:rPr>
        <w:t>Πωλ</w:t>
      </w:r>
      <w:r w:rsidRPr="00C832B2">
        <w:rPr>
          <w:rFonts w:eastAsia="Times New Roman"/>
          <w:szCs w:val="24"/>
        </w:rPr>
        <w:t xml:space="preserve"> </w:t>
      </w:r>
      <w:proofErr w:type="spellStart"/>
      <w:r>
        <w:rPr>
          <w:rFonts w:eastAsia="Times New Roman"/>
          <w:szCs w:val="24"/>
        </w:rPr>
        <w:t>Ίκινς</w:t>
      </w:r>
      <w:proofErr w:type="spellEnd"/>
      <w:r>
        <w:rPr>
          <w:rFonts w:eastAsia="Times New Roman"/>
          <w:szCs w:val="24"/>
        </w:rPr>
        <w:t xml:space="preserve"> </w:t>
      </w:r>
      <w:r w:rsidRPr="00124DA7">
        <w:rPr>
          <w:rFonts w:eastAsia="Times New Roman"/>
          <w:szCs w:val="24"/>
        </w:rPr>
        <w:t>και</w:t>
      </w:r>
      <w:r w:rsidRPr="00DE2085">
        <w:rPr>
          <w:rFonts w:eastAsia="Times New Roman"/>
          <w:b/>
          <w:color w:val="6A6A6A"/>
          <w:szCs w:val="24"/>
          <w:shd w:val="clear" w:color="auto" w:fill="FFFFFF"/>
        </w:rPr>
        <w:t xml:space="preserve"> </w:t>
      </w:r>
      <w:r w:rsidRPr="00426D55">
        <w:rPr>
          <w:rFonts w:eastAsia="Times New Roman"/>
          <w:szCs w:val="24"/>
        </w:rPr>
        <w:t xml:space="preserve">ο </w:t>
      </w:r>
      <w:proofErr w:type="spellStart"/>
      <w:r>
        <w:rPr>
          <w:rFonts w:eastAsia="Times New Roman"/>
          <w:szCs w:val="24"/>
        </w:rPr>
        <w:t>Κριστώφ</w:t>
      </w:r>
      <w:proofErr w:type="spellEnd"/>
      <w:r>
        <w:rPr>
          <w:rFonts w:eastAsia="Times New Roman"/>
          <w:szCs w:val="24"/>
        </w:rPr>
        <w:t xml:space="preserve"> </w:t>
      </w:r>
      <w:proofErr w:type="spellStart"/>
      <w:r>
        <w:rPr>
          <w:rFonts w:eastAsia="Times New Roman"/>
          <w:szCs w:val="24"/>
        </w:rPr>
        <w:t>Μ</w:t>
      </w:r>
      <w:r>
        <w:rPr>
          <w:rFonts w:eastAsia="Times New Roman"/>
          <w:szCs w:val="24"/>
        </w:rPr>
        <w:t>ακΓ</w:t>
      </w:r>
      <w:r>
        <w:rPr>
          <w:rFonts w:eastAsia="Times New Roman"/>
          <w:szCs w:val="24"/>
        </w:rPr>
        <w:t>κλέιντ</w:t>
      </w:r>
      <w:proofErr w:type="spellEnd"/>
      <w:r w:rsidRPr="00DE2085">
        <w:rPr>
          <w:rFonts w:eastAsia="Times New Roman"/>
          <w:szCs w:val="24"/>
        </w:rPr>
        <w:t xml:space="preserve">, οι οποίοι έκαναν τη σχετική δημοσίευση στο περιοδικό </w:t>
      </w:r>
      <w:r>
        <w:rPr>
          <w:rFonts w:eastAsia="Times New Roman"/>
          <w:szCs w:val="24"/>
        </w:rPr>
        <w:t>«</w:t>
      </w:r>
      <w:r w:rsidRPr="00DE2085">
        <w:rPr>
          <w:rFonts w:eastAsia="Times New Roman"/>
          <w:szCs w:val="24"/>
          <w:lang w:val="en-US"/>
        </w:rPr>
        <w:t>NATURE</w:t>
      </w:r>
      <w:r>
        <w:rPr>
          <w:rFonts w:eastAsia="Times New Roman"/>
          <w:szCs w:val="24"/>
        </w:rPr>
        <w:t>»</w:t>
      </w:r>
      <w:r w:rsidRPr="00C832B2">
        <w:rPr>
          <w:rFonts w:eastAsia="Times New Roman"/>
          <w:szCs w:val="24"/>
        </w:rPr>
        <w:t>,</w:t>
      </w:r>
      <w:r w:rsidRPr="00DE2085">
        <w:rPr>
          <w:rFonts w:eastAsia="Times New Roman"/>
          <w:szCs w:val="24"/>
        </w:rPr>
        <w:t xml:space="preserve"> σύμφωνα με το </w:t>
      </w:r>
      <w:r w:rsidRPr="00DE2085">
        <w:rPr>
          <w:rFonts w:eastAsia="Times New Roman"/>
          <w:szCs w:val="24"/>
          <w:lang w:val="en-US"/>
        </w:rPr>
        <w:t>BBC</w:t>
      </w:r>
      <w:r w:rsidRPr="00DE2085">
        <w:rPr>
          <w:rFonts w:eastAsia="Times New Roman"/>
          <w:szCs w:val="24"/>
        </w:rPr>
        <w:t xml:space="preserve"> και το </w:t>
      </w:r>
      <w:r>
        <w:rPr>
          <w:rFonts w:eastAsia="Times New Roman"/>
          <w:szCs w:val="24"/>
        </w:rPr>
        <w:t>«</w:t>
      </w:r>
      <w:r w:rsidRPr="00DE2085">
        <w:rPr>
          <w:rFonts w:eastAsia="Times New Roman"/>
          <w:szCs w:val="24"/>
        </w:rPr>
        <w:t>NEW SCIENCE</w:t>
      </w:r>
      <w:r>
        <w:rPr>
          <w:rFonts w:eastAsia="Times New Roman"/>
          <w:szCs w:val="24"/>
        </w:rPr>
        <w:t>»</w:t>
      </w:r>
      <w:r w:rsidRPr="00DE2085">
        <w:rPr>
          <w:rFonts w:eastAsia="Times New Roman"/>
          <w:szCs w:val="24"/>
        </w:rPr>
        <w:t xml:space="preserve"> επισήμαναν πως αυτό, μεταξύ άλλων, σημαίνει ότι τα κράτη και οι πετρελαϊκές εταιρείες καλά θα έκαναν να ξεχάσουν τη δελεαστική ιδέα να εξορύξουν τα ορυκ</w:t>
      </w:r>
      <w:r w:rsidRPr="00DE2085">
        <w:rPr>
          <w:rFonts w:eastAsia="Times New Roman"/>
          <w:szCs w:val="24"/>
        </w:rPr>
        <w:t xml:space="preserve">τά καύσιμα της Αρκτικής, ενώ παράλληλα θα </w:t>
      </w:r>
      <w:r w:rsidRPr="00C832B2">
        <w:rPr>
          <w:rFonts w:eastAsia="Times New Roman"/>
          <w:szCs w:val="24"/>
        </w:rPr>
        <w:t xml:space="preserve">έπρεπε να επιβάλλουν πολύ περισσότερους περιορισμούς στη χρήση άνθρακα. </w:t>
      </w:r>
    </w:p>
    <w:p w14:paraId="524B837A" w14:textId="77777777" w:rsidR="00F93F04" w:rsidRDefault="009A03EC">
      <w:pPr>
        <w:spacing w:after="0" w:line="600" w:lineRule="auto"/>
        <w:ind w:firstLine="720"/>
        <w:contextualSpacing/>
        <w:jc w:val="both"/>
        <w:rPr>
          <w:rFonts w:eastAsia="Times New Roman"/>
          <w:szCs w:val="24"/>
        </w:rPr>
      </w:pPr>
      <w:r w:rsidRPr="00426D55">
        <w:rPr>
          <w:rFonts w:eastAsia="Times New Roman"/>
          <w:szCs w:val="24"/>
        </w:rPr>
        <w:t>Όσοι χαράσσουν πολιτική, πρέπει να συνειδητοποιήσουν πως τα ένστικτά τους να χρησιμοποιήσουν πλήρως τα ορυκτά καύσιμα στην επικράτεια των χωρ</w:t>
      </w:r>
      <w:r w:rsidRPr="00426D55">
        <w:rPr>
          <w:rFonts w:eastAsia="Times New Roman"/>
          <w:szCs w:val="24"/>
        </w:rPr>
        <w:t>ών τους, είναι τελείως ασύμβατα με τις δε</w:t>
      </w:r>
      <w:r w:rsidRPr="00D44EA8">
        <w:rPr>
          <w:rFonts w:eastAsia="Times New Roman"/>
          <w:szCs w:val="24"/>
        </w:rPr>
        <w:t xml:space="preserve">σμεύσεις τους για τον στόχο ανόδου της θερμοκρασίας το πολύ κατά δύο βαθμούς Κελσίου. </w:t>
      </w:r>
    </w:p>
    <w:p w14:paraId="524B837B" w14:textId="77777777" w:rsidR="00F93F04" w:rsidRDefault="009A03EC">
      <w:pPr>
        <w:spacing w:after="0" w:line="600" w:lineRule="auto"/>
        <w:ind w:firstLine="720"/>
        <w:contextualSpacing/>
        <w:jc w:val="both"/>
        <w:rPr>
          <w:rFonts w:eastAsia="Times New Roman"/>
          <w:szCs w:val="24"/>
        </w:rPr>
      </w:pPr>
      <w:r w:rsidRPr="00B969BA">
        <w:rPr>
          <w:rFonts w:eastAsia="Times New Roman"/>
          <w:szCs w:val="24"/>
        </w:rPr>
        <w:lastRenderedPageBreak/>
        <w:t>Προηγούμενη μελέτη είχε εκτιμήσει ότι τυχόν αξιοποίηση όλων των αποθεμάτων ορυκτών καυσίμων σ</w:t>
      </w:r>
      <w:r w:rsidRPr="00C832B2">
        <w:rPr>
          <w:rFonts w:eastAsia="Times New Roman"/>
          <w:szCs w:val="24"/>
        </w:rPr>
        <w:t>τ</w:t>
      </w:r>
      <w:r w:rsidRPr="00DE2085">
        <w:rPr>
          <w:rFonts w:eastAsia="Times New Roman"/>
          <w:szCs w:val="24"/>
        </w:rPr>
        <w:t>ον πλανήτη μας θα απελευθέρωνε στη</w:t>
      </w:r>
      <w:r w:rsidRPr="00DE2085">
        <w:rPr>
          <w:rFonts w:eastAsia="Times New Roman"/>
          <w:szCs w:val="24"/>
        </w:rPr>
        <w:t xml:space="preserve">ν ατμόσφαιρα τριπλάσιο άνθρακα, περίπου τρείς χιλιάδες </w:t>
      </w:r>
      <w:proofErr w:type="spellStart"/>
      <w:r w:rsidRPr="00DE2085">
        <w:rPr>
          <w:rFonts w:eastAsia="Times New Roman"/>
          <w:szCs w:val="24"/>
        </w:rPr>
        <w:t>γιγατόνους</w:t>
      </w:r>
      <w:proofErr w:type="spellEnd"/>
      <w:r w:rsidRPr="00DE2085">
        <w:rPr>
          <w:rFonts w:eastAsia="Times New Roman"/>
          <w:szCs w:val="24"/>
        </w:rPr>
        <w:t xml:space="preserve">. Από αυτό, σύμφωνα με την Διακυβερνητική Επιτροπή του ΟΗΕ για την </w:t>
      </w:r>
      <w:r>
        <w:rPr>
          <w:rFonts w:eastAsia="Times New Roman"/>
          <w:szCs w:val="24"/>
        </w:rPr>
        <w:t>κ</w:t>
      </w:r>
      <w:r w:rsidRPr="00C832B2">
        <w:rPr>
          <w:rFonts w:eastAsia="Times New Roman"/>
          <w:szCs w:val="24"/>
        </w:rPr>
        <w:t xml:space="preserve">λιματική </w:t>
      </w:r>
      <w:r>
        <w:rPr>
          <w:rFonts w:eastAsia="Times New Roman"/>
          <w:szCs w:val="24"/>
        </w:rPr>
        <w:t>α</w:t>
      </w:r>
      <w:r w:rsidRPr="00C832B2">
        <w:rPr>
          <w:rFonts w:eastAsia="Times New Roman"/>
          <w:szCs w:val="24"/>
        </w:rPr>
        <w:t>λλαγή</w:t>
      </w:r>
      <w:r w:rsidRPr="00B969BA">
        <w:rPr>
          <w:rFonts w:eastAsia="Times New Roman"/>
          <w:szCs w:val="24"/>
        </w:rPr>
        <w:t xml:space="preserve">, εννιακόσιοι έως χίλιοι διακόσιοι </w:t>
      </w:r>
      <w:proofErr w:type="spellStart"/>
      <w:r w:rsidRPr="00B969BA">
        <w:rPr>
          <w:rFonts w:eastAsia="Times New Roman"/>
          <w:szCs w:val="24"/>
        </w:rPr>
        <w:t>γιγατόνοι</w:t>
      </w:r>
      <w:proofErr w:type="spellEnd"/>
      <w:r w:rsidRPr="00B969BA">
        <w:rPr>
          <w:rFonts w:eastAsia="Times New Roman"/>
          <w:szCs w:val="24"/>
        </w:rPr>
        <w:t xml:space="preserve"> απαιτούνται για να τηρηθεί ο</w:t>
      </w:r>
      <w:r w:rsidRPr="00C832B2">
        <w:rPr>
          <w:rFonts w:eastAsia="Times New Roman"/>
          <w:szCs w:val="24"/>
        </w:rPr>
        <w:t xml:space="preserve"> στόχος των δύο βαθμών. </w:t>
      </w:r>
    </w:p>
    <w:p w14:paraId="524B837C" w14:textId="77777777" w:rsidR="00F93F04" w:rsidRDefault="009A03EC">
      <w:pPr>
        <w:spacing w:after="0" w:line="600" w:lineRule="auto"/>
        <w:ind w:firstLine="720"/>
        <w:contextualSpacing/>
        <w:jc w:val="both"/>
        <w:rPr>
          <w:rFonts w:eastAsia="Times New Roman"/>
          <w:szCs w:val="24"/>
        </w:rPr>
      </w:pPr>
      <w:r w:rsidRPr="00DE2085">
        <w:rPr>
          <w:rFonts w:eastAsia="Times New Roman"/>
          <w:szCs w:val="24"/>
        </w:rPr>
        <w:t>Η νέα μελέ</w:t>
      </w:r>
      <w:r w:rsidRPr="00DE2085">
        <w:rPr>
          <w:rFonts w:eastAsia="Times New Roman"/>
          <w:szCs w:val="24"/>
        </w:rPr>
        <w:t>τη προχωρά σε επιμέρους εκτιμήσεις και συστάσεις ανά περιοχή. Έτσι, θεωρεί ότι η Μέση Ανατολή πρέπει να αφήσει ήσυχο σχεδόν το 40% των αποθεμάτων των πετρελαίων της -πάνω από διακόσια εξήντα δισεκατομμύρια βαρέλια πετρελ</w:t>
      </w:r>
      <w:r w:rsidRPr="00C832B2">
        <w:rPr>
          <w:rFonts w:eastAsia="Times New Roman"/>
          <w:szCs w:val="24"/>
        </w:rPr>
        <w:t>αίου- και τουλάχιστον το 60% του αερ</w:t>
      </w:r>
      <w:r w:rsidRPr="00C832B2">
        <w:rPr>
          <w:rFonts w:eastAsia="Times New Roman"/>
          <w:szCs w:val="24"/>
        </w:rPr>
        <w:t>ίου της, ενώ στο υπέδαφος πρέπει να παραμείνει ένα πολύ μεγάλο μέρος των τεραστίων αποθεμάτων ορυκτών καυσίμων της Κίνας, της Ινδίας, της Ρωσίας και των Ηνωμένων Πολιτειών. Το ίδιο ισχύει και με το περισσότ</w:t>
      </w:r>
      <w:r w:rsidRPr="00124DA7">
        <w:rPr>
          <w:rFonts w:eastAsia="Times New Roman"/>
          <w:szCs w:val="24"/>
        </w:rPr>
        <w:t>ερο σχιστολιθικό αέριο της Ευρώπης, το οποίο παραμ</w:t>
      </w:r>
      <w:r w:rsidRPr="00124DA7">
        <w:rPr>
          <w:rFonts w:eastAsia="Times New Roman"/>
          <w:szCs w:val="24"/>
        </w:rPr>
        <w:t>ένει αναξιοποίητο.</w:t>
      </w:r>
    </w:p>
    <w:p w14:paraId="524B837D" w14:textId="77777777" w:rsidR="00F93F04" w:rsidRDefault="009A03EC">
      <w:pPr>
        <w:spacing w:after="0" w:line="600" w:lineRule="auto"/>
        <w:ind w:firstLine="720"/>
        <w:contextualSpacing/>
        <w:jc w:val="both"/>
        <w:rPr>
          <w:rFonts w:eastAsia="Times New Roman"/>
          <w:szCs w:val="24"/>
        </w:rPr>
      </w:pPr>
      <w:r w:rsidRPr="00DE2085">
        <w:rPr>
          <w:rFonts w:eastAsia="Times New Roman"/>
          <w:szCs w:val="24"/>
        </w:rPr>
        <w:lastRenderedPageBreak/>
        <w:t xml:space="preserve">Το προφανές πρόβλημα, κύριε Υπουργέ, είναι ότι μία τέτοια, πολιτικά ευαίσθητη συμβουλή δεν θα αρέσει στις περισσότερες κυβερνήσεις των κρατών, που </w:t>
      </w:r>
      <w:r w:rsidRPr="00DE2085">
        <w:rPr>
          <w:rFonts w:eastAsia="Times New Roman"/>
          <w:bCs/>
          <w:szCs w:val="24"/>
        </w:rPr>
        <w:t>είναι</w:t>
      </w:r>
      <w:r w:rsidRPr="00DE2085">
        <w:rPr>
          <w:rFonts w:eastAsia="Times New Roman"/>
          <w:szCs w:val="24"/>
        </w:rPr>
        <w:t xml:space="preserve"> ανεπτυγμένα, αλλά και των αναπτυσσόμενων, οι οποίες έχουν επιδοθεί σε μία κούρσα είτ</w:t>
      </w:r>
      <w:r w:rsidRPr="00DE2085">
        <w:rPr>
          <w:rFonts w:eastAsia="Times New Roman"/>
          <w:szCs w:val="24"/>
        </w:rPr>
        <w:t xml:space="preserve">ε ενεργειακού ανταγωνισμού είτε απόκτησης ενεργειακής αυτάρκειας. </w:t>
      </w:r>
    </w:p>
    <w:p w14:paraId="524B837E" w14:textId="77777777" w:rsidR="00F93F04" w:rsidRDefault="009A03EC">
      <w:pPr>
        <w:spacing w:after="0" w:line="600" w:lineRule="auto"/>
        <w:ind w:firstLine="720"/>
        <w:contextualSpacing/>
        <w:jc w:val="both"/>
        <w:rPr>
          <w:rFonts w:eastAsia="Times New Roman"/>
          <w:szCs w:val="24"/>
        </w:rPr>
      </w:pPr>
      <w:r w:rsidRPr="00DE2085">
        <w:rPr>
          <w:rFonts w:eastAsia="Times New Roman"/>
          <w:szCs w:val="24"/>
        </w:rPr>
        <w:t>Η Χρυσή Αυγή θα ψηφίσει «</w:t>
      </w:r>
      <w:r w:rsidRPr="00DE2085">
        <w:rPr>
          <w:rFonts w:eastAsia="Times New Roman"/>
          <w:szCs w:val="24"/>
        </w:rPr>
        <w:t>παρ</w:t>
      </w:r>
      <w:r>
        <w:rPr>
          <w:rFonts w:eastAsia="Times New Roman"/>
          <w:szCs w:val="24"/>
        </w:rPr>
        <w:t>ώ</w:t>
      </w:r>
      <w:r w:rsidRPr="00DE2085">
        <w:rPr>
          <w:rFonts w:eastAsia="Times New Roman"/>
          <w:szCs w:val="24"/>
        </w:rPr>
        <w:t>ν</w:t>
      </w:r>
      <w:r w:rsidRPr="00B969BA">
        <w:rPr>
          <w:rFonts w:eastAsia="Times New Roman"/>
          <w:szCs w:val="24"/>
        </w:rPr>
        <w:t xml:space="preserve">» στη συγκεκριμένη κύρωση. </w:t>
      </w:r>
    </w:p>
    <w:p w14:paraId="524B837F" w14:textId="77777777" w:rsidR="00F93F04" w:rsidRDefault="009A03EC">
      <w:pPr>
        <w:spacing w:after="0" w:line="600" w:lineRule="auto"/>
        <w:ind w:firstLine="720"/>
        <w:contextualSpacing/>
        <w:jc w:val="both"/>
        <w:rPr>
          <w:rFonts w:eastAsia="Times New Roman"/>
          <w:szCs w:val="24"/>
        </w:rPr>
      </w:pPr>
      <w:r w:rsidRPr="00C832B2">
        <w:rPr>
          <w:rFonts w:eastAsia="Times New Roman"/>
          <w:szCs w:val="24"/>
        </w:rPr>
        <w:t>Ευχαριστώ.</w:t>
      </w:r>
    </w:p>
    <w:p w14:paraId="524B8380" w14:textId="77777777" w:rsidR="00F93F04" w:rsidRDefault="009A03EC">
      <w:pPr>
        <w:spacing w:after="0" w:line="600" w:lineRule="auto"/>
        <w:ind w:firstLine="720"/>
        <w:contextualSpacing/>
        <w:jc w:val="both"/>
        <w:rPr>
          <w:rFonts w:eastAsia="Times New Roman"/>
          <w:szCs w:val="24"/>
        </w:rPr>
      </w:pPr>
      <w:r w:rsidRPr="00124DA7">
        <w:rPr>
          <w:rFonts w:eastAsia="Times New Roman"/>
          <w:b/>
          <w:szCs w:val="24"/>
        </w:rPr>
        <w:t xml:space="preserve">ΠΡΟΕΔΡΕΥΩΝ (Σπυρίδων Λυκούδης): </w:t>
      </w:r>
      <w:r w:rsidRPr="00124DA7">
        <w:rPr>
          <w:rFonts w:eastAsia="Times New Roman"/>
          <w:szCs w:val="24"/>
        </w:rPr>
        <w:t xml:space="preserve"> Ευχαριστούμε, κύριε συνάδελφε.  </w:t>
      </w:r>
    </w:p>
    <w:p w14:paraId="524B8381" w14:textId="77777777" w:rsidR="00F93F04" w:rsidRDefault="009A03EC">
      <w:pPr>
        <w:spacing w:after="0" w:line="600" w:lineRule="auto"/>
        <w:ind w:firstLine="720"/>
        <w:contextualSpacing/>
        <w:jc w:val="both"/>
        <w:rPr>
          <w:rFonts w:eastAsia="Times New Roman"/>
          <w:color w:val="000000"/>
          <w:szCs w:val="24"/>
        </w:rPr>
      </w:pPr>
      <w:r w:rsidRPr="00DE2085">
        <w:rPr>
          <w:rFonts w:eastAsia="Times New Roman"/>
          <w:color w:val="000000"/>
          <w:szCs w:val="24"/>
        </w:rPr>
        <w:t xml:space="preserve">Ο </w:t>
      </w:r>
      <w:r>
        <w:rPr>
          <w:rFonts w:eastAsia="Times New Roman"/>
          <w:color w:val="000000"/>
          <w:szCs w:val="24"/>
        </w:rPr>
        <w:t>ε</w:t>
      </w:r>
      <w:r w:rsidRPr="00C832B2">
        <w:rPr>
          <w:rFonts w:eastAsia="Times New Roman"/>
          <w:color w:val="000000"/>
          <w:szCs w:val="24"/>
        </w:rPr>
        <w:t xml:space="preserve">ιδικός </w:t>
      </w:r>
      <w:r>
        <w:rPr>
          <w:rFonts w:eastAsia="Times New Roman"/>
          <w:color w:val="000000"/>
          <w:szCs w:val="24"/>
        </w:rPr>
        <w:t>α</w:t>
      </w:r>
      <w:r w:rsidRPr="00C832B2">
        <w:rPr>
          <w:rFonts w:eastAsia="Times New Roman"/>
          <w:color w:val="000000"/>
          <w:szCs w:val="24"/>
        </w:rPr>
        <w:t xml:space="preserve">γορητής </w:t>
      </w:r>
      <w:r w:rsidRPr="00B969BA">
        <w:rPr>
          <w:rFonts w:eastAsia="Times New Roman"/>
          <w:color w:val="000000"/>
          <w:szCs w:val="24"/>
        </w:rPr>
        <w:t xml:space="preserve">του Κομμουνιστικού κόμματος Ελλάδος κ. Γεώργιος </w:t>
      </w:r>
      <w:proofErr w:type="spellStart"/>
      <w:r w:rsidRPr="00B969BA">
        <w:rPr>
          <w:rFonts w:eastAsia="Times New Roman"/>
          <w:color w:val="000000"/>
          <w:szCs w:val="24"/>
        </w:rPr>
        <w:t>Λαμπρούλης</w:t>
      </w:r>
      <w:proofErr w:type="spellEnd"/>
      <w:r w:rsidRPr="00B969BA">
        <w:rPr>
          <w:rFonts w:eastAsia="Times New Roman"/>
          <w:color w:val="000000"/>
          <w:szCs w:val="24"/>
        </w:rPr>
        <w:t xml:space="preserve"> έχει τον λόγο για πέντε λεπτά. </w:t>
      </w:r>
    </w:p>
    <w:p w14:paraId="524B8382" w14:textId="77777777" w:rsidR="00F93F04" w:rsidRDefault="009A03EC">
      <w:pPr>
        <w:spacing w:after="0" w:line="600" w:lineRule="auto"/>
        <w:ind w:firstLine="720"/>
        <w:contextualSpacing/>
        <w:jc w:val="both"/>
        <w:rPr>
          <w:rFonts w:eastAsia="Times New Roman"/>
          <w:color w:val="000000"/>
          <w:szCs w:val="24"/>
        </w:rPr>
      </w:pPr>
      <w:r w:rsidRPr="00DE2085">
        <w:rPr>
          <w:rFonts w:eastAsia="Times New Roman"/>
          <w:b/>
          <w:color w:val="000000"/>
          <w:szCs w:val="24"/>
        </w:rPr>
        <w:t>ΓΕΩΡΓΙΟΣ ΛΑΜΠΡΟΥΛΗΣ (</w:t>
      </w:r>
      <w:r w:rsidRPr="00C832B2">
        <w:rPr>
          <w:rFonts w:eastAsia="Times New Roman"/>
          <w:b/>
          <w:color w:val="000000"/>
          <w:szCs w:val="24"/>
        </w:rPr>
        <w:t>ΣΤ</w:t>
      </w:r>
      <w:r>
        <w:rPr>
          <w:rFonts w:eastAsia="Times New Roman"/>
          <w:b/>
          <w:color w:val="000000"/>
          <w:szCs w:val="24"/>
        </w:rPr>
        <w:t>΄</w:t>
      </w:r>
      <w:r w:rsidRPr="00C832B2">
        <w:rPr>
          <w:rFonts w:eastAsia="Times New Roman"/>
          <w:b/>
          <w:color w:val="000000"/>
          <w:szCs w:val="24"/>
        </w:rPr>
        <w:t xml:space="preserve"> </w:t>
      </w:r>
      <w:r w:rsidRPr="00B969BA">
        <w:rPr>
          <w:rFonts w:eastAsia="Times New Roman"/>
          <w:b/>
          <w:color w:val="000000"/>
          <w:szCs w:val="24"/>
        </w:rPr>
        <w:t xml:space="preserve">Αντιπρόεδρος της Βουλής): </w:t>
      </w:r>
      <w:r w:rsidRPr="00C832B2">
        <w:rPr>
          <w:rFonts w:eastAsia="Times New Roman"/>
          <w:color w:val="000000"/>
          <w:szCs w:val="24"/>
        </w:rPr>
        <w:t xml:space="preserve">Ευχαριστώ, κύριε Πρόεδρε. </w:t>
      </w:r>
    </w:p>
    <w:p w14:paraId="524B8383" w14:textId="77777777" w:rsidR="00F93F04" w:rsidRDefault="009A03EC">
      <w:pPr>
        <w:spacing w:after="0" w:line="600" w:lineRule="auto"/>
        <w:ind w:firstLine="720"/>
        <w:contextualSpacing/>
        <w:jc w:val="both"/>
        <w:rPr>
          <w:rFonts w:eastAsia="Times New Roman"/>
          <w:szCs w:val="24"/>
        </w:rPr>
      </w:pPr>
      <w:r w:rsidRPr="00DE2085">
        <w:rPr>
          <w:rFonts w:eastAsia="Times New Roman"/>
          <w:color w:val="000000"/>
          <w:szCs w:val="24"/>
        </w:rPr>
        <w:t>Η εντεινόμενη υποβάθμιση και καταστροφή του φυσικού περιβάλλοντος τόσο παγκοσμίω</w:t>
      </w:r>
      <w:r w:rsidRPr="00C832B2">
        <w:rPr>
          <w:rFonts w:eastAsia="Times New Roman"/>
          <w:color w:val="000000"/>
          <w:szCs w:val="24"/>
        </w:rPr>
        <w:t xml:space="preserve">ς όσο και στην Ελλάδα, η ένταση της εμπορευματοποίησης των φυσικών πόρων, του αέρα, της ενέργειας των </w:t>
      </w:r>
      <w:r w:rsidRPr="00C832B2">
        <w:rPr>
          <w:rFonts w:eastAsia="Times New Roman"/>
          <w:color w:val="000000"/>
          <w:szCs w:val="24"/>
        </w:rPr>
        <w:lastRenderedPageBreak/>
        <w:t xml:space="preserve">δασικών οικοσυστημάτων της γης, η υποβάθμιση του αστικού και οικιστικού </w:t>
      </w:r>
      <w:r w:rsidRPr="00124DA7">
        <w:rPr>
          <w:rFonts w:eastAsia="Times New Roman"/>
          <w:szCs w:val="24"/>
        </w:rPr>
        <w:t>περιβάλλοντος σηματοδοτούν και αποκαλύπτουν -κατ</w:t>
      </w:r>
      <w:r w:rsidRPr="00E11735">
        <w:rPr>
          <w:rFonts w:eastAsia="Times New Roman"/>
          <w:szCs w:val="24"/>
        </w:rPr>
        <w:t>ά τη γνώμη μας- ακόμη πιο έντονα τ</w:t>
      </w:r>
      <w:r w:rsidRPr="00E11735">
        <w:rPr>
          <w:rFonts w:eastAsia="Times New Roman"/>
          <w:szCs w:val="24"/>
        </w:rPr>
        <w:t xml:space="preserve">α αποτελέσματα ή το αποτέλεσμα του δρόμου ανάπτυξης που ακολουθείται και στη χώρα μας, του καπιταλιστικού δρόμου ανάπτυξης. </w:t>
      </w:r>
    </w:p>
    <w:p w14:paraId="524B8384"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Γι’ αυτό ακριβώς οι αποφάσεις του Ρίο, του Γιοχάνεσμπουργκ, του Κιότο, η τροποποίηση της </w:t>
      </w:r>
      <w:proofErr w:type="spellStart"/>
      <w:r w:rsidRPr="00DE2085">
        <w:rPr>
          <w:rFonts w:eastAsia="Times New Roman"/>
          <w:szCs w:val="24"/>
        </w:rPr>
        <w:t>Ντόχα</w:t>
      </w:r>
      <w:proofErr w:type="spellEnd"/>
      <w:r w:rsidRPr="00DE2085">
        <w:rPr>
          <w:rFonts w:eastAsia="Times New Roman"/>
          <w:szCs w:val="24"/>
        </w:rPr>
        <w:t xml:space="preserve"> στο Πρωτόκολλο του Κιότο δεν απέτρεψ</w:t>
      </w:r>
      <w:r w:rsidRPr="00DE2085">
        <w:rPr>
          <w:rFonts w:eastAsia="Times New Roman"/>
          <w:szCs w:val="24"/>
        </w:rPr>
        <w:t>αν τον θάνατο, τη δίψα εκατομμυρίων ανθρώπων, την πείνα, τις επιδημίες και τις φυσικές καταστροφές που θα μπορούσαν να αποφευχθούν, όπως και τις επιπτώσεις από τους ιμπεριαλιστικούς πολέμους. Και οι καταστροφές αυτές δεν θα αντιμετωπιστούν ούτε με τις αποφ</w:t>
      </w:r>
      <w:r w:rsidRPr="00DE2085">
        <w:rPr>
          <w:rFonts w:eastAsia="Times New Roman"/>
          <w:szCs w:val="24"/>
        </w:rPr>
        <w:t xml:space="preserve">άσεις της Διάσκεψης του Παρισιού για το κλίμα, γιατί στο επίκεντρό τους δεν έχουν την ικανοποίηση των αναγκών του ανθρώπου και τη βελτίωση των συνθηκών, στις οποίες ζει και εργάζεται, αλλά την εξασφάλιση νέας κερδοφορίας στα μονοπώλια και τους ομίλους από </w:t>
      </w:r>
      <w:r w:rsidRPr="00DE2085">
        <w:rPr>
          <w:rFonts w:eastAsia="Times New Roman"/>
          <w:szCs w:val="24"/>
        </w:rPr>
        <w:t xml:space="preserve">νέους τομείς επιχειρηματικής δράσης. </w:t>
      </w:r>
    </w:p>
    <w:p w14:paraId="524B8385" w14:textId="77777777" w:rsidR="00F93F04" w:rsidRDefault="009A03EC">
      <w:pPr>
        <w:spacing w:after="0" w:line="600" w:lineRule="auto"/>
        <w:ind w:firstLine="720"/>
        <w:jc w:val="both"/>
        <w:rPr>
          <w:rFonts w:eastAsia="Times New Roman"/>
          <w:szCs w:val="24"/>
        </w:rPr>
      </w:pPr>
      <w:r w:rsidRPr="00DE2085">
        <w:rPr>
          <w:rFonts w:eastAsia="Times New Roman"/>
          <w:szCs w:val="24"/>
        </w:rPr>
        <w:lastRenderedPageBreak/>
        <w:t>Γι’ αυτό και την ψηφίζουν όλα τα αστικά κόμματα. Μάλιστα, ενοχλείται η Κυβέρνηση ή οι Υπουργοί, όταν αποκαλύπτουμε, για παράδειγμα, ότι η πράσινη ανάπτυξη είναι υποκρισία, αφού για την προστασία του περιβάλλοντος χύνου</w:t>
      </w:r>
      <w:r w:rsidRPr="00DE2085">
        <w:rPr>
          <w:rFonts w:eastAsia="Times New Roman"/>
          <w:szCs w:val="24"/>
        </w:rPr>
        <w:t xml:space="preserve">ν κροκοδείλια δάκρυα -ποιοι;- οι ιμπεριαλιστικοί οργανισμοί και οι διεθνείς ενώσεις του κεφαλαίου, δηλαδή αυτοί που είναι οι βασικοί υπεύθυνοι για την καταστροφή του περιβάλλοντος, αφού το περιβάλλον βρίσκεται στο στόχαστρο των πολυεθνικών ως δεξαμενή όχι </w:t>
      </w:r>
      <w:r w:rsidRPr="00DE2085">
        <w:rPr>
          <w:rFonts w:eastAsia="Times New Roman"/>
          <w:szCs w:val="24"/>
        </w:rPr>
        <w:t>μόνο άντλησης πρώτων υλών αλλά και απόρριψης των αποβλήτων τους, ως ένας ακόμη κερδοφόρος τομέας επενδύσεων, με αποτέλεσμα την επιδείνωση των μεγάλων προβλημάτων του πλανήτη.</w:t>
      </w:r>
    </w:p>
    <w:p w14:paraId="524B8386"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Εξάλλου και η </w:t>
      </w:r>
      <w:r>
        <w:rPr>
          <w:rFonts w:eastAsia="Times New Roman"/>
          <w:szCs w:val="24"/>
        </w:rPr>
        <w:t>σ</w:t>
      </w:r>
      <w:r w:rsidRPr="00C832B2">
        <w:rPr>
          <w:rFonts w:eastAsia="Times New Roman"/>
          <w:szCs w:val="24"/>
        </w:rPr>
        <w:t>υμφωνία</w:t>
      </w:r>
      <w:r w:rsidRPr="003C71D4">
        <w:rPr>
          <w:rFonts w:eastAsia="Times New Roman"/>
          <w:szCs w:val="24"/>
        </w:rPr>
        <w:t xml:space="preserve"> </w:t>
      </w:r>
      <w:r w:rsidRPr="00124DA7">
        <w:rPr>
          <w:rFonts w:eastAsia="Times New Roman"/>
          <w:szCs w:val="24"/>
        </w:rPr>
        <w:t>του Παρισιού για την κλιματική αλλαγή προέκυψε μέσα από δι</w:t>
      </w:r>
      <w:r w:rsidRPr="00124DA7">
        <w:rPr>
          <w:rFonts w:eastAsia="Times New Roman"/>
          <w:szCs w:val="24"/>
        </w:rPr>
        <w:t>αφωνίες, αντιθέσεις, συμβιβασμούς των ιμπεριαλιστικών κέντρων, που εκφράστηκαν και στον καθορισμό των στόχων, των μηχανισμών ελέγχων και στην κατανομή της χρηματοδότησης για την αντιμετώπισή της, αξιοποιώντας την κλι</w:t>
      </w:r>
      <w:r w:rsidRPr="00DE2085">
        <w:rPr>
          <w:rFonts w:eastAsia="Times New Roman"/>
          <w:szCs w:val="24"/>
        </w:rPr>
        <w:t>ματική αλλαγή και τα περιβαλλοντικά προβ</w:t>
      </w:r>
      <w:r w:rsidRPr="00DE2085">
        <w:rPr>
          <w:rFonts w:eastAsia="Times New Roman"/>
          <w:szCs w:val="24"/>
        </w:rPr>
        <w:t>λήματα, ως ευκαιρία κερδοφόρας διείσδυσης των πολυεθνικών σε νέες αγορές και φυσικά, για τον έλεγχό τους.</w:t>
      </w:r>
    </w:p>
    <w:p w14:paraId="524B8387" w14:textId="77777777" w:rsidR="00F93F04" w:rsidRDefault="009A03EC">
      <w:pPr>
        <w:spacing w:after="0" w:line="600" w:lineRule="auto"/>
        <w:ind w:firstLine="720"/>
        <w:jc w:val="both"/>
        <w:rPr>
          <w:rFonts w:eastAsia="Times New Roman"/>
          <w:szCs w:val="24"/>
        </w:rPr>
      </w:pPr>
      <w:r w:rsidRPr="00DE2085">
        <w:rPr>
          <w:rFonts w:eastAsia="Times New Roman"/>
          <w:szCs w:val="24"/>
        </w:rPr>
        <w:lastRenderedPageBreak/>
        <w:t>Ουσιαστικά, αναπτύσσονται επενδυτικές στρατηγικές σε νέους, κερδοφόρους πράσινους τομείς -όπως τους λένε- στο όνομα της προστασίας του κλίματος, που μ</w:t>
      </w:r>
      <w:r w:rsidRPr="00DE2085">
        <w:rPr>
          <w:rFonts w:eastAsia="Times New Roman"/>
          <w:szCs w:val="24"/>
        </w:rPr>
        <w:t>πορεί να έχει κάποιο αποτέλεσμα αλλά σχεδιάζεται με βάση την κερδοφορία των πολυεθνικών, δίνοντάς τους παράλληλα τη μεγάλη ευκαιρία και αναδιανομής των αγορών ενέργειας και σε βάρος των λαών.</w:t>
      </w:r>
    </w:p>
    <w:p w14:paraId="524B8388" w14:textId="77777777" w:rsidR="00F93F04" w:rsidRDefault="009A03EC">
      <w:pPr>
        <w:spacing w:after="0" w:line="600" w:lineRule="auto"/>
        <w:ind w:firstLine="720"/>
        <w:jc w:val="both"/>
        <w:rPr>
          <w:rFonts w:eastAsia="Times New Roman"/>
          <w:szCs w:val="24"/>
        </w:rPr>
      </w:pPr>
      <w:r w:rsidRPr="00DE2085">
        <w:rPr>
          <w:rFonts w:eastAsia="Times New Roman"/>
          <w:szCs w:val="24"/>
        </w:rPr>
        <w:t>Εξάλλου, αυτό αποτυ</w:t>
      </w:r>
      <w:r w:rsidRPr="00E11735">
        <w:rPr>
          <w:rFonts w:eastAsia="Times New Roman"/>
          <w:szCs w:val="24"/>
        </w:rPr>
        <w:t>πώθηκε και στο Παρίσι από τους εκπροσώπους τό</w:t>
      </w:r>
      <w:r w:rsidRPr="00E11735">
        <w:rPr>
          <w:rFonts w:eastAsia="Times New Roman"/>
          <w:szCs w:val="24"/>
        </w:rPr>
        <w:t>σο των κυβερνήσεων όσο και των μονοπωλίων, ιμπεριαλιστικών, αλλά και χρηματοπιστωτικών οργανισμών.</w:t>
      </w:r>
    </w:p>
    <w:p w14:paraId="524B8389" w14:textId="77777777" w:rsidR="00F93F04" w:rsidRDefault="009A03EC">
      <w:pPr>
        <w:tabs>
          <w:tab w:val="left" w:pos="2608"/>
        </w:tabs>
        <w:spacing w:after="0" w:line="600" w:lineRule="auto"/>
        <w:jc w:val="both"/>
        <w:rPr>
          <w:rFonts w:eastAsia="Times New Roman"/>
          <w:szCs w:val="24"/>
        </w:rPr>
      </w:pPr>
      <w:r w:rsidRPr="00DE2085">
        <w:rPr>
          <w:rFonts w:eastAsia="Times New Roman"/>
          <w:szCs w:val="24"/>
        </w:rPr>
        <w:t xml:space="preserve">Είναι οι περίφημες -όπως τις αναφέρουν- «αναπτυξιακές ευκαιρίες» που δίνονται και μέσω αυτής της </w:t>
      </w:r>
      <w:r>
        <w:rPr>
          <w:rFonts w:eastAsia="Times New Roman"/>
          <w:szCs w:val="24"/>
        </w:rPr>
        <w:t>σ</w:t>
      </w:r>
      <w:r w:rsidRPr="00DE2085">
        <w:rPr>
          <w:rFonts w:eastAsia="Times New Roman"/>
          <w:szCs w:val="24"/>
        </w:rPr>
        <w:t>υμφωνίας</w:t>
      </w:r>
      <w:r w:rsidRPr="00DE2085">
        <w:rPr>
          <w:rFonts w:eastAsia="Times New Roman"/>
          <w:szCs w:val="24"/>
        </w:rPr>
        <w:t xml:space="preserve">. </w:t>
      </w:r>
    </w:p>
    <w:p w14:paraId="524B838A" w14:textId="77777777" w:rsidR="00F93F04" w:rsidRDefault="009A03EC">
      <w:pPr>
        <w:tabs>
          <w:tab w:val="left" w:pos="2608"/>
        </w:tabs>
        <w:spacing w:after="0" w:line="600" w:lineRule="auto"/>
        <w:ind w:firstLine="720"/>
        <w:jc w:val="both"/>
        <w:rPr>
          <w:rFonts w:eastAsia="Times New Roman"/>
          <w:szCs w:val="24"/>
        </w:rPr>
      </w:pPr>
      <w:r w:rsidRPr="00DE2085">
        <w:rPr>
          <w:rFonts w:eastAsia="Times New Roman"/>
          <w:szCs w:val="24"/>
        </w:rPr>
        <w:t>Έτσι, μπορεί το Ευρωκοινοβούλιο, για παράδειγμα,</w:t>
      </w:r>
      <w:r w:rsidRPr="00DE2085">
        <w:rPr>
          <w:rFonts w:eastAsia="Times New Roman"/>
          <w:szCs w:val="24"/>
        </w:rPr>
        <w:t xml:space="preserve"> να ενέκρινε τη </w:t>
      </w:r>
      <w:r>
        <w:rPr>
          <w:rFonts w:eastAsia="Times New Roman"/>
          <w:szCs w:val="24"/>
        </w:rPr>
        <w:t>σ</w:t>
      </w:r>
      <w:r w:rsidRPr="00DE2085">
        <w:rPr>
          <w:rFonts w:eastAsia="Times New Roman"/>
          <w:szCs w:val="24"/>
        </w:rPr>
        <w:t xml:space="preserve">υμφωνία </w:t>
      </w:r>
      <w:r w:rsidRPr="00DE2085">
        <w:rPr>
          <w:rFonts w:eastAsia="Times New Roman"/>
          <w:szCs w:val="24"/>
        </w:rPr>
        <w:t>του Παρισιού, όμως, πριν καιρό, θυμίζουμε, είχε εγκρίνει το Ευρωκοινοβούλιο την ελεύθερη κυκλοφορία για τους γενετικά τροποποιημένους οργανισμούς. Και εδώ είναι η υποκρισία και ο φαρισαϊσμός τους, γιατί η επιδίωξη της Ευρωπαϊκής Έν</w:t>
      </w:r>
      <w:r w:rsidRPr="00DE2085">
        <w:rPr>
          <w:rFonts w:eastAsia="Times New Roman"/>
          <w:szCs w:val="24"/>
        </w:rPr>
        <w:t xml:space="preserve">ωσης για την καθιέρωση της πράσινης αντιρρυπαντικής τεχνολογίας έχει στόχους. Και </w:t>
      </w:r>
      <w:r w:rsidRPr="00DE2085">
        <w:rPr>
          <w:rFonts w:eastAsia="Times New Roman"/>
          <w:szCs w:val="24"/>
        </w:rPr>
        <w:lastRenderedPageBreak/>
        <w:t xml:space="preserve">στοχεύει </w:t>
      </w:r>
      <w:proofErr w:type="spellStart"/>
      <w:r w:rsidRPr="00DE2085">
        <w:rPr>
          <w:rFonts w:eastAsia="Times New Roman"/>
          <w:szCs w:val="24"/>
        </w:rPr>
        <w:t>αφ</w:t>
      </w:r>
      <w:r>
        <w:rPr>
          <w:rFonts w:eastAsia="Times New Roman"/>
          <w:szCs w:val="24"/>
        </w:rPr>
        <w:t>΄</w:t>
      </w:r>
      <w:r w:rsidRPr="00DE2085">
        <w:rPr>
          <w:rFonts w:eastAsia="Times New Roman"/>
          <w:szCs w:val="24"/>
        </w:rPr>
        <w:t>ενός</w:t>
      </w:r>
      <w:proofErr w:type="spellEnd"/>
      <w:r w:rsidRPr="00DE2085">
        <w:rPr>
          <w:rFonts w:eastAsia="Times New Roman"/>
          <w:szCs w:val="24"/>
        </w:rPr>
        <w:t xml:space="preserve"> σε νέα πεδία κερδοφορίας για τους πρωτοπόρους ευρωπαϊκούς ομίλους στον τομέα αυτό, όσο και στην έμμεση εμπορική προστασία από τους ανταγωνιστές τους, τα εμπο</w:t>
      </w:r>
      <w:r w:rsidRPr="00DE2085">
        <w:rPr>
          <w:rFonts w:eastAsia="Times New Roman"/>
          <w:szCs w:val="24"/>
        </w:rPr>
        <w:t xml:space="preserve">ρεύματα των οποίων κατατάσσονται, όπως λένε, στα μη φιλικά </w:t>
      </w:r>
      <w:proofErr w:type="spellStart"/>
      <w:r w:rsidRPr="00DE2085">
        <w:rPr>
          <w:rFonts w:eastAsia="Times New Roman"/>
          <w:szCs w:val="24"/>
        </w:rPr>
        <w:t>περιβαντολογικά</w:t>
      </w:r>
      <w:proofErr w:type="spellEnd"/>
      <w:r w:rsidRPr="00DE2085">
        <w:rPr>
          <w:rFonts w:eastAsia="Times New Roman"/>
          <w:szCs w:val="24"/>
        </w:rPr>
        <w:t>.</w:t>
      </w:r>
    </w:p>
    <w:p w14:paraId="524B838B" w14:textId="77777777" w:rsidR="00F93F04" w:rsidRDefault="009A03EC">
      <w:pPr>
        <w:tabs>
          <w:tab w:val="left" w:pos="2608"/>
        </w:tabs>
        <w:spacing w:after="0" w:line="600" w:lineRule="auto"/>
        <w:ind w:firstLine="720"/>
        <w:jc w:val="both"/>
        <w:rPr>
          <w:rFonts w:eastAsia="Times New Roman"/>
          <w:szCs w:val="24"/>
        </w:rPr>
      </w:pPr>
      <w:r w:rsidRPr="00DE2085">
        <w:rPr>
          <w:rFonts w:eastAsia="Times New Roman"/>
          <w:szCs w:val="24"/>
        </w:rPr>
        <w:t>Και αν κάτι επιβεβαιώνεται είναι πως το ίδιο το καπιταλιστικό σύστημα που σαπίζει, δεν μπορεί να δώσει λύση υπέρ των λαών και του περιβάλλοντος, διότι η προστασία του περιβάλλοντος</w:t>
      </w:r>
      <w:r w:rsidRPr="00DE2085">
        <w:rPr>
          <w:rFonts w:eastAsia="Times New Roman"/>
          <w:szCs w:val="24"/>
        </w:rPr>
        <w:t xml:space="preserve"> δεν μπορεί να αντιμετωπιστεί ανεξάρτητα από το κίνητρο της παραγωγής, τον δρόμο ανάπτυξης που ακολουθεί κάθε κοινωνία.</w:t>
      </w:r>
    </w:p>
    <w:p w14:paraId="524B838C" w14:textId="77777777" w:rsidR="00F93F04" w:rsidRDefault="009A03EC">
      <w:pPr>
        <w:tabs>
          <w:tab w:val="left" w:pos="2608"/>
        </w:tabs>
        <w:spacing w:after="0" w:line="600" w:lineRule="auto"/>
        <w:ind w:firstLine="720"/>
        <w:jc w:val="both"/>
        <w:rPr>
          <w:rFonts w:eastAsia="Times New Roman"/>
          <w:szCs w:val="24"/>
        </w:rPr>
      </w:pPr>
      <w:r w:rsidRPr="00DE2085">
        <w:rPr>
          <w:rFonts w:eastAsia="Times New Roman"/>
          <w:szCs w:val="24"/>
        </w:rPr>
        <w:t>Να γιατί το Κομμουνιστικό Κόμμα αναδεικνύει ότι μόνο η κοινωνικοποίηση του πλούτου και των μέσων παραγωγής, μία οικονομία και κοινωνία π</w:t>
      </w:r>
      <w:r w:rsidRPr="00DE2085">
        <w:rPr>
          <w:rFonts w:eastAsia="Times New Roman"/>
          <w:szCs w:val="24"/>
        </w:rPr>
        <w:t>ου δεν θα στηρίζεται στο καπιταλιστικό κέρδος, αλλά στην ικανοποίηση των λαϊκών αναγκών, μπορεί να εξασφαλίσει μία σταθερή, συμβατή, συνειδητή, προγραμ</w:t>
      </w:r>
      <w:r w:rsidRPr="00DE2085">
        <w:rPr>
          <w:rFonts w:eastAsia="Times New Roman"/>
          <w:szCs w:val="24"/>
        </w:rPr>
        <w:lastRenderedPageBreak/>
        <w:t>ματισμένη και ισόρροπη επίδραση του εργαζόμενου ανθρώπου στη φύση και κατ’ επέκταση στο περιβάλλον. Θα στ</w:t>
      </w:r>
      <w:r w:rsidRPr="00DE2085">
        <w:rPr>
          <w:rFonts w:eastAsia="Times New Roman"/>
          <w:szCs w:val="24"/>
        </w:rPr>
        <w:t xml:space="preserve">ηρίζεται στην κοινωνική ιδιοκτησία όλων των φυσικών πόρων και των μέσων αξιοποίησής τους, στον κεντρικό σχεδιασμό, στην παραγωγή με κίνητρο την κοινωνική ευημερία. </w:t>
      </w:r>
    </w:p>
    <w:p w14:paraId="524B838D" w14:textId="77777777" w:rsidR="00F93F04" w:rsidRDefault="009A03EC">
      <w:pPr>
        <w:tabs>
          <w:tab w:val="left" w:pos="2608"/>
        </w:tabs>
        <w:spacing w:after="0" w:line="600" w:lineRule="auto"/>
        <w:ind w:firstLine="720"/>
        <w:jc w:val="both"/>
        <w:rPr>
          <w:rFonts w:eastAsia="Times New Roman"/>
          <w:szCs w:val="24"/>
        </w:rPr>
      </w:pPr>
      <w:r w:rsidRPr="00DE2085">
        <w:rPr>
          <w:rFonts w:eastAsia="Times New Roman"/>
          <w:szCs w:val="24"/>
        </w:rPr>
        <w:t>Γι’ αυτό και προς αυτή την κατεύθυνση καλούμε την εργατική τάξη, τα λαϊκά στρώματα</w:t>
      </w:r>
      <w:r>
        <w:rPr>
          <w:rFonts w:eastAsia="Times New Roman"/>
          <w:szCs w:val="24"/>
        </w:rPr>
        <w:t>,</w:t>
      </w:r>
      <w:r w:rsidRPr="00DE2085">
        <w:rPr>
          <w:rFonts w:eastAsia="Times New Roman"/>
          <w:szCs w:val="24"/>
        </w:rPr>
        <w:t xml:space="preserve"> να οργα</w:t>
      </w:r>
      <w:r w:rsidRPr="00DE2085">
        <w:rPr>
          <w:rFonts w:eastAsia="Times New Roman"/>
          <w:szCs w:val="24"/>
        </w:rPr>
        <w:t>νώσουν την πάλη τους, να ανασυντάξουν το εργατικό συνδικαλιστικό κίνημα, να διαμορφώσουν τη λαϊκή συμμαχία στο</w:t>
      </w:r>
      <w:r>
        <w:rPr>
          <w:rFonts w:eastAsia="Times New Roman"/>
          <w:szCs w:val="24"/>
        </w:rPr>
        <w:t>ν</w:t>
      </w:r>
      <w:r w:rsidRPr="00DE2085">
        <w:rPr>
          <w:rFonts w:eastAsia="Times New Roman"/>
          <w:szCs w:val="24"/>
        </w:rPr>
        <w:t xml:space="preserve"> δρόμο ρήξης και ανατροπής της εξουσίας του κεφαλαίου και του καπιταλιστικού κράτους, που αποτελεί την αιτία όξυνσης και χειροτέρευσης της ίδιας </w:t>
      </w:r>
      <w:r w:rsidRPr="00DE2085">
        <w:rPr>
          <w:rFonts w:eastAsia="Times New Roman"/>
          <w:szCs w:val="24"/>
        </w:rPr>
        <w:t>της ζωής και αντίστοιχα των περιβα</w:t>
      </w:r>
      <w:r>
        <w:rPr>
          <w:rFonts w:eastAsia="Times New Roman"/>
          <w:szCs w:val="24"/>
        </w:rPr>
        <w:t>λλο</w:t>
      </w:r>
      <w:r w:rsidRPr="00DE2085">
        <w:rPr>
          <w:rFonts w:eastAsia="Times New Roman"/>
          <w:szCs w:val="24"/>
        </w:rPr>
        <w:t xml:space="preserve">ντικών προβλημάτων. </w:t>
      </w:r>
    </w:p>
    <w:p w14:paraId="524B838E" w14:textId="77777777" w:rsidR="00F93F04" w:rsidRDefault="009A03EC">
      <w:pPr>
        <w:tabs>
          <w:tab w:val="left" w:pos="2608"/>
        </w:tabs>
        <w:spacing w:after="0" w:line="600" w:lineRule="auto"/>
        <w:ind w:firstLine="720"/>
        <w:jc w:val="both"/>
        <w:rPr>
          <w:rFonts w:eastAsia="Times New Roman"/>
          <w:szCs w:val="24"/>
        </w:rPr>
      </w:pPr>
      <w:r w:rsidRPr="00DE2085">
        <w:rPr>
          <w:rFonts w:eastAsia="Times New Roman"/>
          <w:szCs w:val="24"/>
        </w:rPr>
        <w:t>Έτσι, κύριε Πρόεδρε, με βάση τα ανωτέρω, εμείς καταψηφίζουμε το συγκεκριμένο σχέδιο νόμου.</w:t>
      </w:r>
    </w:p>
    <w:p w14:paraId="524B838F" w14:textId="77777777" w:rsidR="00F93F04" w:rsidRDefault="009A03EC">
      <w:pPr>
        <w:spacing w:after="0" w:line="600" w:lineRule="auto"/>
        <w:ind w:firstLine="720"/>
        <w:jc w:val="both"/>
        <w:rPr>
          <w:rFonts w:eastAsia="Times New Roman"/>
          <w:szCs w:val="24"/>
        </w:rPr>
      </w:pPr>
      <w:r w:rsidRPr="00426D55">
        <w:rPr>
          <w:rFonts w:eastAsia="Times New Roman"/>
          <w:b/>
          <w:szCs w:val="24"/>
        </w:rPr>
        <w:t>ΠΡΟΕΔΡΕΥΩΝ (Σπ</w:t>
      </w:r>
      <w:r w:rsidRPr="00D64DBD">
        <w:rPr>
          <w:rFonts w:eastAsia="Times New Roman"/>
          <w:b/>
          <w:szCs w:val="24"/>
        </w:rPr>
        <w:t>υρίδων Λυκούδης):</w:t>
      </w:r>
      <w:r w:rsidRPr="00912557">
        <w:rPr>
          <w:rFonts w:eastAsia="Times New Roman"/>
          <w:szCs w:val="24"/>
        </w:rPr>
        <w:t xml:space="preserve"> Ευχαριστούμε, κύριε συνάδελφε.</w:t>
      </w:r>
    </w:p>
    <w:p w14:paraId="524B8390"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Κυρίες και κύριοι συνάδελφοι, έχω την τιμή </w:t>
      </w:r>
      <w:r w:rsidRPr="00DE2085">
        <w:rPr>
          <w:rFonts w:eastAsia="Times New Roman"/>
          <w:szCs w:val="24"/>
        </w:rPr>
        <w:t xml:space="preserve">να ανακοινώσω στο Σώμα ότι τη συνεδρίασή μας παρακολουθούν από τα άνω δυτικά θεωρεία, αφού προηγουμένως ενημερώθηκαν για την ιστορία του κτηρίου </w:t>
      </w:r>
      <w:r w:rsidRPr="00DE2085">
        <w:rPr>
          <w:rFonts w:eastAsia="Times New Roman"/>
          <w:szCs w:val="24"/>
        </w:rPr>
        <w:lastRenderedPageBreak/>
        <w:t>και τον τρόπο οργάνωσης και λειτουργίας της Βουλής, πενήντα εννέα μαθητές και μαθήτριες και τρεις εκπαιδευτικοί</w:t>
      </w:r>
      <w:r w:rsidRPr="00DE2085">
        <w:rPr>
          <w:rFonts w:eastAsia="Times New Roman"/>
          <w:szCs w:val="24"/>
        </w:rPr>
        <w:t xml:space="preserve"> συνοδοί τους από το 10</w:t>
      </w:r>
      <w:r w:rsidRPr="0052182C">
        <w:rPr>
          <w:rFonts w:eastAsia="Times New Roman"/>
          <w:szCs w:val="24"/>
          <w:vertAlign w:val="superscript"/>
        </w:rPr>
        <w:t>ο</w:t>
      </w:r>
      <w:r w:rsidRPr="00426D55">
        <w:rPr>
          <w:rFonts w:eastAsia="Times New Roman"/>
          <w:szCs w:val="24"/>
        </w:rPr>
        <w:t xml:space="preserve"> </w:t>
      </w:r>
      <w:r w:rsidRPr="0052182C">
        <w:rPr>
          <w:rFonts w:eastAsia="Times New Roman"/>
          <w:szCs w:val="24"/>
        </w:rPr>
        <w:t xml:space="preserve"> </w:t>
      </w:r>
      <w:r w:rsidRPr="00426D55">
        <w:rPr>
          <w:rFonts w:eastAsia="Times New Roman"/>
          <w:szCs w:val="24"/>
        </w:rPr>
        <w:t>Δημοτικό Σχολείο Αμαρουσίου.</w:t>
      </w:r>
    </w:p>
    <w:p w14:paraId="524B8391" w14:textId="77777777" w:rsidR="00F93F04" w:rsidRDefault="009A03EC">
      <w:pPr>
        <w:spacing w:after="0" w:line="600" w:lineRule="auto"/>
        <w:ind w:firstLine="720"/>
        <w:jc w:val="both"/>
        <w:rPr>
          <w:rFonts w:eastAsia="Times New Roman"/>
          <w:szCs w:val="24"/>
        </w:rPr>
      </w:pPr>
      <w:r w:rsidRPr="00912557">
        <w:rPr>
          <w:rFonts w:eastAsia="Times New Roman"/>
          <w:szCs w:val="24"/>
        </w:rPr>
        <w:t xml:space="preserve">Η Βουλή </w:t>
      </w:r>
      <w:r w:rsidRPr="0052182C">
        <w:rPr>
          <w:rFonts w:eastAsia="Times New Roman"/>
          <w:szCs w:val="24"/>
        </w:rPr>
        <w:t>το</w:t>
      </w:r>
      <w:r>
        <w:rPr>
          <w:rFonts w:eastAsia="Times New Roman"/>
          <w:szCs w:val="24"/>
        </w:rPr>
        <w:t>ύ</w:t>
      </w:r>
      <w:r w:rsidRPr="0052182C">
        <w:rPr>
          <w:rFonts w:eastAsia="Times New Roman"/>
          <w:szCs w:val="24"/>
        </w:rPr>
        <w:t>ς</w:t>
      </w:r>
      <w:r w:rsidRPr="00426D55">
        <w:rPr>
          <w:rFonts w:eastAsia="Times New Roman"/>
          <w:szCs w:val="24"/>
        </w:rPr>
        <w:t xml:space="preserve"> καλωσορίζει.</w:t>
      </w:r>
    </w:p>
    <w:p w14:paraId="524B8392" w14:textId="77777777" w:rsidR="00F93F04" w:rsidRDefault="009A03EC">
      <w:pPr>
        <w:spacing w:after="0" w:line="600" w:lineRule="auto"/>
        <w:ind w:firstLine="720"/>
        <w:jc w:val="center"/>
        <w:rPr>
          <w:rFonts w:eastAsia="Times New Roman"/>
          <w:szCs w:val="24"/>
        </w:rPr>
      </w:pPr>
      <w:r w:rsidRPr="00912557">
        <w:rPr>
          <w:rFonts w:eastAsia="Times New Roman"/>
          <w:szCs w:val="24"/>
        </w:rPr>
        <w:t>(Χειροκροτήματα απ</w:t>
      </w:r>
      <w:r>
        <w:rPr>
          <w:rFonts w:eastAsia="Times New Roman"/>
          <w:szCs w:val="24"/>
        </w:rPr>
        <w:t>’</w:t>
      </w:r>
      <w:r w:rsidRPr="00912557">
        <w:rPr>
          <w:rFonts w:eastAsia="Times New Roman"/>
          <w:szCs w:val="24"/>
        </w:rPr>
        <w:t xml:space="preserve"> όλες τις πτέρυγες της Βουλής)</w:t>
      </w:r>
    </w:p>
    <w:p w14:paraId="524B8393"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Κυρίες και κύριοι συνάδελφοι, γνωρίζετε ότι σε αυτή τη διαδικασία παίρνουν </w:t>
      </w:r>
      <w:r w:rsidRPr="0052182C">
        <w:rPr>
          <w:rFonts w:eastAsia="Times New Roman"/>
          <w:szCs w:val="24"/>
        </w:rPr>
        <w:t>το</w:t>
      </w:r>
      <w:r>
        <w:rPr>
          <w:rFonts w:eastAsia="Times New Roman"/>
          <w:szCs w:val="24"/>
        </w:rPr>
        <w:t>ν</w:t>
      </w:r>
      <w:r w:rsidRPr="00426D55">
        <w:rPr>
          <w:rFonts w:eastAsia="Times New Roman"/>
          <w:szCs w:val="24"/>
        </w:rPr>
        <w:t xml:space="preserve"> λόγο οι έχοντες εκφράσει αντίρρηση από τις Κοι</w:t>
      </w:r>
      <w:r w:rsidRPr="00426D55">
        <w:rPr>
          <w:rFonts w:eastAsia="Times New Roman"/>
          <w:szCs w:val="24"/>
        </w:rPr>
        <w:t>νοβουλευτικές Ομάδες, με βάση το άρθρο 108 του Κανονισμού.</w:t>
      </w:r>
    </w:p>
    <w:p w14:paraId="524B8394" w14:textId="77777777" w:rsidR="00F93F04" w:rsidRDefault="009A03EC">
      <w:pPr>
        <w:spacing w:after="0" w:line="600" w:lineRule="auto"/>
        <w:ind w:firstLine="720"/>
        <w:jc w:val="both"/>
        <w:rPr>
          <w:rFonts w:eastAsia="Times New Roman"/>
          <w:szCs w:val="24"/>
        </w:rPr>
      </w:pPr>
      <w:r w:rsidRPr="00912557">
        <w:rPr>
          <w:rFonts w:eastAsia="Times New Roman"/>
          <w:szCs w:val="24"/>
        </w:rPr>
        <w:t>Τον λόγο έχει τώρα ο Υπουργός κ. Τσιρώνης για πέντε λεπτά.</w:t>
      </w:r>
    </w:p>
    <w:p w14:paraId="524B8395" w14:textId="77777777" w:rsidR="00F93F04" w:rsidRDefault="009A03EC">
      <w:pPr>
        <w:spacing w:after="0" w:line="600" w:lineRule="auto"/>
        <w:ind w:firstLine="720"/>
        <w:jc w:val="both"/>
        <w:rPr>
          <w:rFonts w:eastAsia="Times New Roman"/>
          <w:szCs w:val="24"/>
        </w:rPr>
      </w:pPr>
      <w:r w:rsidRPr="00C832B2">
        <w:rPr>
          <w:rFonts w:eastAsia="Times New Roman"/>
          <w:b/>
          <w:szCs w:val="24"/>
        </w:rPr>
        <w:t>ΙΩΑΝΝΗΣ ΤΣΙΡΩΝΗΣ (Αναπληρωτής Υπουργός Περι</w:t>
      </w:r>
      <w:r w:rsidRPr="00DE2085">
        <w:rPr>
          <w:rFonts w:eastAsia="Times New Roman"/>
          <w:b/>
          <w:szCs w:val="24"/>
        </w:rPr>
        <w:t>β</w:t>
      </w:r>
      <w:r w:rsidRPr="00C832B2">
        <w:rPr>
          <w:rFonts w:eastAsia="Times New Roman"/>
          <w:b/>
          <w:szCs w:val="24"/>
        </w:rPr>
        <w:t>άλλοντος και Ενέργειας):</w:t>
      </w:r>
      <w:r w:rsidRPr="003C71D4">
        <w:rPr>
          <w:rFonts w:eastAsia="Times New Roman"/>
          <w:szCs w:val="24"/>
        </w:rPr>
        <w:t xml:space="preserve"> Ευχαριστώ, κύριε Πρόεδρε.</w:t>
      </w:r>
    </w:p>
    <w:p w14:paraId="524B8396" w14:textId="77777777" w:rsidR="00F93F04" w:rsidRDefault="009A03EC">
      <w:pPr>
        <w:spacing w:after="0" w:line="600" w:lineRule="auto"/>
        <w:ind w:firstLine="720"/>
        <w:jc w:val="both"/>
        <w:rPr>
          <w:rFonts w:eastAsia="Times New Roman"/>
          <w:szCs w:val="24"/>
        </w:rPr>
      </w:pPr>
      <w:r w:rsidRPr="00124DA7">
        <w:rPr>
          <w:rFonts w:eastAsia="Times New Roman"/>
          <w:szCs w:val="24"/>
        </w:rPr>
        <w:t>Δεν θα μακρηγορήσω, γιατί νομίζω ότι έχουμε</w:t>
      </w:r>
      <w:r w:rsidRPr="00124DA7">
        <w:rPr>
          <w:rFonts w:eastAsia="Times New Roman"/>
          <w:szCs w:val="24"/>
        </w:rPr>
        <w:t xml:space="preserve"> όλοι καταλάβει την τεράστια ιστορική σημασία του σχεδίου νόμου. Θέλω να σχολιάσω αυτά που είπαν οι κύριοι αγορητές από τη Χρυσή Αυγή και από το ΚΚΕ -δυο κουβέντ</w:t>
      </w:r>
      <w:r w:rsidRPr="00E11735">
        <w:rPr>
          <w:rFonts w:eastAsia="Times New Roman"/>
          <w:szCs w:val="24"/>
        </w:rPr>
        <w:t>ες μόνο- γιατί</w:t>
      </w:r>
      <w:r w:rsidRPr="00DE2085">
        <w:rPr>
          <w:rFonts w:eastAsia="Times New Roman"/>
          <w:szCs w:val="24"/>
        </w:rPr>
        <w:t xml:space="preserve"> είναι κρίσιμα κάποια από αυτά.</w:t>
      </w:r>
    </w:p>
    <w:p w14:paraId="524B8397" w14:textId="77777777" w:rsidR="00F93F04" w:rsidRDefault="009A03EC">
      <w:pPr>
        <w:spacing w:after="0" w:line="600" w:lineRule="auto"/>
        <w:ind w:firstLine="720"/>
        <w:jc w:val="both"/>
        <w:rPr>
          <w:rFonts w:eastAsia="Times New Roman"/>
          <w:szCs w:val="24"/>
        </w:rPr>
      </w:pPr>
      <w:r w:rsidRPr="00DE2085">
        <w:rPr>
          <w:rFonts w:eastAsia="Times New Roman"/>
          <w:szCs w:val="24"/>
        </w:rPr>
        <w:lastRenderedPageBreak/>
        <w:t>Δεν νομίζω ότι είναι αρμοδιότητα του Υπουργείου Π</w:t>
      </w:r>
      <w:r w:rsidRPr="00DE2085">
        <w:rPr>
          <w:rFonts w:eastAsia="Times New Roman"/>
          <w:szCs w:val="24"/>
        </w:rPr>
        <w:t>εριβάλλοντος να εισηγηθεί η χώρα μας να φύγει από την κατηγορία των ανεπτυγμένων χωρών και να πάει στην κατηγορία των υποανάπτυκτων χωρών, των υπό ανάπτυξη, για να το πω και ορθά ελληνικά. Αυτό είναι κάτι που ίσως κάποιοι θεωρούν ότι θα δώσει μία εύνοια στ</w:t>
      </w:r>
      <w:r w:rsidRPr="00DE2085">
        <w:rPr>
          <w:rFonts w:eastAsia="Times New Roman"/>
          <w:szCs w:val="24"/>
        </w:rPr>
        <w:t xml:space="preserve">η χώρα. Όμως, δεν έχω ακούσει </w:t>
      </w:r>
      <w:r w:rsidRPr="004512A3">
        <w:rPr>
          <w:rFonts w:eastAsia="Times New Roman"/>
          <w:szCs w:val="24"/>
        </w:rPr>
        <w:t>κα</w:t>
      </w:r>
      <w:r>
        <w:rPr>
          <w:rFonts w:eastAsia="Times New Roman"/>
          <w:szCs w:val="24"/>
        </w:rPr>
        <w:t>μ</w:t>
      </w:r>
      <w:r w:rsidRPr="004512A3">
        <w:rPr>
          <w:rFonts w:eastAsia="Times New Roman"/>
          <w:szCs w:val="24"/>
        </w:rPr>
        <w:t>μία</w:t>
      </w:r>
      <w:r w:rsidRPr="00426D55">
        <w:rPr>
          <w:rFonts w:eastAsia="Times New Roman"/>
          <w:szCs w:val="24"/>
        </w:rPr>
        <w:t xml:space="preserve"> πολιτική οικογένεια σε αυτό το Κοινοβούλιο ή στην κοινωνία, που να θεωρεί ότι μία τέτοια εξέλιξη θα είναι θετική για τη χώρα </w:t>
      </w:r>
      <w:r w:rsidRPr="00912557">
        <w:rPr>
          <w:rFonts w:eastAsia="Times New Roman"/>
          <w:szCs w:val="24"/>
        </w:rPr>
        <w:t>μας, ακόμα κι αν θα έχουμε ευνοϊκότερη μεταχείριση για τους ρύπους.</w:t>
      </w:r>
    </w:p>
    <w:p w14:paraId="524B8398" w14:textId="77777777" w:rsidR="00F93F04" w:rsidRDefault="009A03EC">
      <w:pPr>
        <w:spacing w:after="0" w:line="600" w:lineRule="auto"/>
        <w:ind w:firstLine="720"/>
        <w:jc w:val="both"/>
        <w:rPr>
          <w:rFonts w:eastAsia="Times New Roman"/>
          <w:szCs w:val="24"/>
        </w:rPr>
      </w:pPr>
      <w:r w:rsidRPr="00DE2085">
        <w:rPr>
          <w:rFonts w:eastAsia="Times New Roman"/>
          <w:szCs w:val="24"/>
        </w:rPr>
        <w:t>Να πούμε κάτι με ειλικρίνε</w:t>
      </w:r>
      <w:r w:rsidRPr="00DE2085">
        <w:rPr>
          <w:rFonts w:eastAsia="Times New Roman"/>
          <w:szCs w:val="24"/>
        </w:rPr>
        <w:t>ια: Πηγαίνετε να δείτε πώς ζουν οι άνθρωποι σε αυτές τις χώρες, που ίσως θεωρείτε ότι είναι πιο ανεξάρτητες από την Ελλάδα, που βρίσκεται στην Ευρωπαϊκή Ένωση,  π</w:t>
      </w:r>
      <w:r w:rsidRPr="00B969BA">
        <w:rPr>
          <w:rFonts w:eastAsia="Times New Roman"/>
          <w:szCs w:val="24"/>
        </w:rPr>
        <w:t>ώς λειτουργούν οι δικές τους δημοκρατίες. Η δική μας δημοκρατία, με όλα αυτά τα προβλήματα, με</w:t>
      </w:r>
      <w:r w:rsidRPr="00B969BA">
        <w:rPr>
          <w:rFonts w:eastAsia="Times New Roman"/>
          <w:szCs w:val="24"/>
        </w:rPr>
        <w:t xml:space="preserve"> τη χώρα σε κατάρρευση, που την καταγγέλλαμε πολύ πριν, πιστεύω ότι δεν είναι σε αυτή τη μοίρα. Και δεν αξίζει να γυρίσει αυτή τη μοίρα.</w:t>
      </w:r>
    </w:p>
    <w:p w14:paraId="524B8399" w14:textId="77777777" w:rsidR="00F93F04" w:rsidRDefault="009A03EC">
      <w:pPr>
        <w:spacing w:after="0" w:line="600" w:lineRule="auto"/>
        <w:ind w:firstLine="720"/>
        <w:jc w:val="both"/>
        <w:rPr>
          <w:rFonts w:eastAsia="Times New Roman"/>
          <w:szCs w:val="24"/>
        </w:rPr>
      </w:pPr>
      <w:r w:rsidRPr="00C832B2">
        <w:rPr>
          <w:rFonts w:eastAsia="Times New Roman"/>
          <w:szCs w:val="24"/>
        </w:rPr>
        <w:lastRenderedPageBreak/>
        <w:t xml:space="preserve">Επίσης, είναι πάρα πολύ </w:t>
      </w:r>
      <w:r w:rsidRPr="00DE2085">
        <w:rPr>
          <w:rFonts w:eastAsia="Times New Roman"/>
          <w:szCs w:val="24"/>
        </w:rPr>
        <w:t>σ</w:t>
      </w:r>
      <w:r w:rsidRPr="00C832B2">
        <w:rPr>
          <w:rFonts w:eastAsia="Times New Roman"/>
          <w:szCs w:val="24"/>
        </w:rPr>
        <w:t>ημαντικό να συζητήσουμε για τα ορυκτά καύσιμα στο υπέδαφος και το κατά πόσο το να μην τα εξορύ</w:t>
      </w:r>
      <w:r w:rsidRPr="00C832B2">
        <w:rPr>
          <w:rFonts w:eastAsia="Times New Roman"/>
          <w:szCs w:val="24"/>
        </w:rPr>
        <w:t>ξουμε, σημαίνει οικονομική ζημία.</w:t>
      </w:r>
    </w:p>
    <w:p w14:paraId="524B839A" w14:textId="77777777" w:rsidR="00F93F04" w:rsidRDefault="009A03EC">
      <w:pPr>
        <w:tabs>
          <w:tab w:val="left" w:pos="2608"/>
        </w:tabs>
        <w:spacing w:after="0" w:line="600" w:lineRule="auto"/>
        <w:ind w:firstLine="720"/>
        <w:jc w:val="both"/>
        <w:rPr>
          <w:rFonts w:eastAsia="Times New Roman"/>
          <w:szCs w:val="24"/>
        </w:rPr>
      </w:pPr>
      <w:r w:rsidRPr="00426D55">
        <w:rPr>
          <w:rFonts w:eastAsia="Times New Roman"/>
          <w:szCs w:val="24"/>
        </w:rPr>
        <w:t xml:space="preserve">Ευτυχώς έγκαιρα πριν -και τα στοιχεία τα έχω στο </w:t>
      </w:r>
      <w:proofErr w:type="spellStart"/>
      <w:r w:rsidRPr="00426D55">
        <w:rPr>
          <w:rFonts w:eastAsia="Times New Roman"/>
          <w:szCs w:val="24"/>
        </w:rPr>
        <w:t>ιστολόγιό</w:t>
      </w:r>
      <w:proofErr w:type="spellEnd"/>
      <w:r w:rsidRPr="00426D55">
        <w:rPr>
          <w:rFonts w:eastAsia="Times New Roman"/>
          <w:szCs w:val="24"/>
        </w:rPr>
        <w:t xml:space="preserve"> μου- είχα ψάξει το πόσο ωφελήθηκαν οι οικονομίες των χωρών -καθαρά</w:t>
      </w:r>
      <w:r w:rsidRPr="00912557">
        <w:rPr>
          <w:rFonts w:eastAsia="Times New Roman"/>
          <w:szCs w:val="24"/>
        </w:rPr>
        <w:t xml:space="preserve"> με οικονομικά στοιχεία και όχι με περιβαλλοντικά- που εξορύσσουν ή δεν εξορύσσουν ορυκτά καύσιμα</w:t>
      </w:r>
      <w:r w:rsidRPr="00912557">
        <w:rPr>
          <w:rFonts w:eastAsia="Times New Roman"/>
          <w:szCs w:val="24"/>
        </w:rPr>
        <w:t xml:space="preserve">. </w:t>
      </w:r>
    </w:p>
    <w:p w14:paraId="524B839B"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Από τις γειτονικές χώρες –από τη Νορβηγία και τη Σουηδία, όπου η μία είναι από τις μεγαλύτερες </w:t>
      </w:r>
      <w:proofErr w:type="spellStart"/>
      <w:r w:rsidRPr="00DE2085">
        <w:rPr>
          <w:rFonts w:eastAsia="Times New Roman"/>
          <w:szCs w:val="24"/>
        </w:rPr>
        <w:t>πετρελαιοπαραγωγικές</w:t>
      </w:r>
      <w:proofErr w:type="spellEnd"/>
      <w:r w:rsidRPr="00DE2085">
        <w:rPr>
          <w:rFonts w:eastAsia="Times New Roman"/>
          <w:szCs w:val="24"/>
        </w:rPr>
        <w:t xml:space="preserve"> χώρες και η άλλη δεν έχει, από την Αυστρία και τη Ρουμανία, που είναι όμορες χώρες με διαφορετικά οικονομικά συστήματα</w:t>
      </w:r>
      <w:r>
        <w:rPr>
          <w:rFonts w:eastAsia="Times New Roman"/>
          <w:szCs w:val="24"/>
        </w:rPr>
        <w:t>,</w:t>
      </w:r>
      <w:r w:rsidRPr="00D64DBD">
        <w:rPr>
          <w:rFonts w:eastAsia="Times New Roman"/>
          <w:szCs w:val="24"/>
        </w:rPr>
        <w:t xml:space="preserve"> αλλά και από τη Β</w:t>
      </w:r>
      <w:r w:rsidRPr="00D64DBD">
        <w:rPr>
          <w:rFonts w:eastAsia="Times New Roman"/>
          <w:szCs w:val="24"/>
        </w:rPr>
        <w:t>ενεζουέλα, τον Ισημερινό και το Κατάρ- πουθενά δεν αποδεικνύεται ότι οι χώρες οι οποίες εξορύσσουν ορυκτά καύσιμα έχουν οικονομικό πλεονέκτημα από άλλες χώρες</w:t>
      </w:r>
      <w:r w:rsidRPr="00912557">
        <w:rPr>
          <w:rFonts w:eastAsia="Times New Roman"/>
          <w:szCs w:val="24"/>
        </w:rPr>
        <w:t xml:space="preserve"> που δεν εξορύσσουν και έχουν πάει σε άλλες κατευθύνσεις τις οικονομίες τους. </w:t>
      </w:r>
      <w:r w:rsidRPr="00912557">
        <w:rPr>
          <w:rFonts w:eastAsia="Times New Roman"/>
          <w:szCs w:val="24"/>
        </w:rPr>
        <w:lastRenderedPageBreak/>
        <w:t>Είναι ένα μύθευμα ότ</w:t>
      </w:r>
      <w:r w:rsidRPr="00912557">
        <w:rPr>
          <w:rFonts w:eastAsia="Times New Roman"/>
          <w:szCs w:val="24"/>
        </w:rPr>
        <w:t>ι η αξιοποίηση του ορυκτού πλούτου δίνει κοινωνική ευμάρεια και κοινωνική δικαιοσύνη, για να μην πω ότι μάλλον το αρνητικό συνέβη σε επίπεδο δημοκρατίας. Διότ</w:t>
      </w:r>
      <w:r w:rsidRPr="00DE2085">
        <w:rPr>
          <w:rFonts w:eastAsia="Times New Roman"/>
          <w:szCs w:val="24"/>
        </w:rPr>
        <w:t>ι οι χώρες που έχουν καύσιμα έχουν γίνει θύματα γεωπολιτικών συμφερόντων.</w:t>
      </w:r>
    </w:p>
    <w:p w14:paraId="524B839C" w14:textId="77777777" w:rsidR="00F93F04" w:rsidRDefault="009A03EC">
      <w:pPr>
        <w:spacing w:after="0" w:line="600" w:lineRule="auto"/>
        <w:ind w:firstLine="720"/>
        <w:jc w:val="both"/>
        <w:rPr>
          <w:rFonts w:eastAsia="Times New Roman"/>
          <w:szCs w:val="24"/>
        </w:rPr>
      </w:pPr>
      <w:r w:rsidRPr="00DE2085">
        <w:rPr>
          <w:rFonts w:eastAsia="Times New Roman"/>
          <w:szCs w:val="24"/>
        </w:rPr>
        <w:t>Τέλος -και δεν θα κουράσ</w:t>
      </w:r>
      <w:r w:rsidRPr="00DE2085">
        <w:rPr>
          <w:rFonts w:eastAsia="Times New Roman"/>
          <w:szCs w:val="24"/>
        </w:rPr>
        <w:t>ω άλλο- έχω επανειλημμένα πει στους αξιότιμους συναδέλφους του ΚΚΕ, που τους σέβομαι απόλυτα για την ιδεολογία τους και για τη συνέπεια τους, ότι αυτό που λέν</w:t>
      </w:r>
      <w:r w:rsidRPr="00B969BA">
        <w:rPr>
          <w:rFonts w:eastAsia="Times New Roman"/>
          <w:szCs w:val="24"/>
        </w:rPr>
        <w:t>ε πως η μάχη για την κλιματική αλλαγή δεν απέτρεψε πολέμους, πείνα, κοινωνική αδικία, δεν σημαίνει</w:t>
      </w:r>
      <w:r w:rsidRPr="00B969BA">
        <w:rPr>
          <w:rFonts w:eastAsia="Times New Roman"/>
          <w:szCs w:val="24"/>
        </w:rPr>
        <w:t xml:space="preserve"> ότι δεν δίνουμε αυτές τις μάχες.</w:t>
      </w:r>
    </w:p>
    <w:p w14:paraId="524B839D" w14:textId="77777777" w:rsidR="00F93F04" w:rsidRDefault="009A03EC">
      <w:pPr>
        <w:spacing w:after="0" w:line="600" w:lineRule="auto"/>
        <w:ind w:firstLine="720"/>
        <w:jc w:val="both"/>
        <w:rPr>
          <w:rFonts w:eastAsia="Times New Roman"/>
          <w:szCs w:val="24"/>
        </w:rPr>
      </w:pPr>
      <w:r w:rsidRPr="00DE2085">
        <w:rPr>
          <w:rFonts w:eastAsia="Times New Roman"/>
          <w:szCs w:val="24"/>
        </w:rPr>
        <w:t>Αυτό το ερώτημα, αγαπητέ κύριε συνάδελφε, είχε τεθεί τον 19</w:t>
      </w:r>
      <w:r w:rsidRPr="00DE2085">
        <w:rPr>
          <w:rFonts w:eastAsia="Times New Roman"/>
          <w:szCs w:val="24"/>
          <w:vertAlign w:val="superscript"/>
        </w:rPr>
        <w:t>ο</w:t>
      </w:r>
      <w:r w:rsidRPr="00DE2085">
        <w:rPr>
          <w:rFonts w:eastAsia="Times New Roman"/>
          <w:szCs w:val="24"/>
        </w:rPr>
        <w:t xml:space="preserve"> αιώνα στην Αγγλία από τους εργάτες. Και ήταν ποιο; Αξίζει οι εργάτες σε συνθήκες καπιταλισμού να παλεύουν για κοινωνική δικαιοσύνη, για καλύτερο μεροκάματο, για </w:t>
      </w:r>
      <w:r w:rsidRPr="00DE2085">
        <w:rPr>
          <w:rFonts w:eastAsia="Times New Roman"/>
          <w:szCs w:val="24"/>
        </w:rPr>
        <w:t xml:space="preserve">όλα αυτά; Υπήρχε η άποψη, η δική σας άποψη, η τωρινή που εκφράσατε, ότι αν δεν αλλάξει η κοινωνία, αυτές οι μάχες είναι μάταιες και, μάλιστα, είναι και μάχες που αποκοιμίζουν </w:t>
      </w:r>
      <w:r w:rsidRPr="00DE2085">
        <w:rPr>
          <w:rFonts w:eastAsia="Times New Roman"/>
          <w:szCs w:val="24"/>
        </w:rPr>
        <w:lastRenderedPageBreak/>
        <w:t>τον εργάτη, γιατί για ένα καλύτερο μεροκάματο το</w:t>
      </w:r>
      <w:r>
        <w:rPr>
          <w:rFonts w:eastAsia="Times New Roman"/>
          <w:szCs w:val="24"/>
        </w:rPr>
        <w:t>ύ</w:t>
      </w:r>
      <w:r w:rsidRPr="00D44EA8">
        <w:rPr>
          <w:rFonts w:eastAsia="Times New Roman"/>
          <w:szCs w:val="24"/>
        </w:rPr>
        <w:t xml:space="preserve"> δημιουργεί την αυταπάτη ότι είν</w:t>
      </w:r>
      <w:r w:rsidRPr="00D44EA8">
        <w:rPr>
          <w:rFonts w:eastAsia="Times New Roman"/>
          <w:szCs w:val="24"/>
        </w:rPr>
        <w:t>αι κοινωνικά δίκαιο το κράτος.</w:t>
      </w:r>
    </w:p>
    <w:p w14:paraId="524B839E" w14:textId="77777777" w:rsidR="00F93F04" w:rsidRDefault="009A03EC">
      <w:pPr>
        <w:spacing w:after="0" w:line="600" w:lineRule="auto"/>
        <w:ind w:firstLine="720"/>
        <w:jc w:val="both"/>
        <w:rPr>
          <w:rFonts w:eastAsia="Times New Roman"/>
          <w:szCs w:val="24"/>
        </w:rPr>
      </w:pPr>
      <w:r w:rsidRPr="001374AD">
        <w:rPr>
          <w:rFonts w:eastAsia="Times New Roman"/>
          <w:szCs w:val="24"/>
        </w:rPr>
        <w:t xml:space="preserve">Σε αυτόν, λοιπόν, </w:t>
      </w:r>
      <w:r w:rsidRPr="00D64DBD">
        <w:rPr>
          <w:rFonts w:eastAsia="Times New Roman"/>
          <w:szCs w:val="24"/>
        </w:rPr>
        <w:t>το</w:t>
      </w:r>
      <w:r>
        <w:rPr>
          <w:rFonts w:eastAsia="Times New Roman"/>
          <w:szCs w:val="24"/>
        </w:rPr>
        <w:t>ν</w:t>
      </w:r>
      <w:r w:rsidRPr="00D44EA8">
        <w:rPr>
          <w:rFonts w:eastAsia="Times New Roman"/>
          <w:szCs w:val="24"/>
        </w:rPr>
        <w:t xml:space="preserve"> διάλογο απάντησε ο Κάρολος Μαρξ με το «μισθός, τιμή και κέρδος» και ξεκαθάρισε ότι ανεξαρτήτως του εάν α</w:t>
      </w:r>
      <w:r w:rsidRPr="001374AD">
        <w:rPr>
          <w:rFonts w:eastAsia="Times New Roman"/>
          <w:szCs w:val="24"/>
        </w:rPr>
        <w:t>υτό το καθεστώς δεν είναι καθεστώς που ικανοποιεί την ιδεολογία σας ή τα οράματά σας, οι μάχες αυτέ</w:t>
      </w:r>
      <w:r w:rsidRPr="001374AD">
        <w:rPr>
          <w:rFonts w:eastAsia="Times New Roman"/>
          <w:szCs w:val="24"/>
        </w:rPr>
        <w:t xml:space="preserve">ς πρέπει να γίνονται εδώ και τώρα. </w:t>
      </w:r>
    </w:p>
    <w:p w14:paraId="524B839F" w14:textId="77777777" w:rsidR="00F93F04" w:rsidRDefault="009A03EC">
      <w:pPr>
        <w:spacing w:after="0" w:line="600" w:lineRule="auto"/>
        <w:ind w:firstLine="720"/>
        <w:jc w:val="both"/>
        <w:rPr>
          <w:rFonts w:eastAsia="Times New Roman"/>
          <w:szCs w:val="24"/>
        </w:rPr>
      </w:pPr>
      <w:r w:rsidRPr="00DE2085">
        <w:rPr>
          <w:rFonts w:eastAsia="Times New Roman"/>
          <w:szCs w:val="24"/>
        </w:rPr>
        <w:t>Και σας ρωτώ ειλικρινά: Πιστεύετε ότι αν δεν δώσουμε τη μάχη για το κλίμα -δεν την δώσουμε καθόλου και περιμένουμε να έλθει ο σοσιαλισμός- θα είναι καλύτερα τα πράγματα για τους εργάτες σήμερα; Η απάντηση η δική μου είνα</w:t>
      </w:r>
      <w:r w:rsidRPr="00DE2085">
        <w:rPr>
          <w:rFonts w:eastAsia="Times New Roman"/>
          <w:szCs w:val="24"/>
        </w:rPr>
        <w:t>ι «όχι». Και γι’ αυτό τη μάχη αυτή τη δίνουμε, όπως δίνουμε τη μάχη για τους κοινωνικούς αγώνες.</w:t>
      </w:r>
    </w:p>
    <w:p w14:paraId="524B83A0" w14:textId="77777777" w:rsidR="00F93F04" w:rsidRDefault="009A03EC">
      <w:pPr>
        <w:spacing w:after="0" w:line="600" w:lineRule="auto"/>
        <w:ind w:firstLine="720"/>
        <w:jc w:val="both"/>
        <w:rPr>
          <w:rFonts w:eastAsia="Times New Roman"/>
          <w:szCs w:val="24"/>
        </w:rPr>
      </w:pPr>
      <w:r w:rsidRPr="00DE2085">
        <w:rPr>
          <w:rFonts w:eastAsia="Times New Roman"/>
          <w:szCs w:val="24"/>
        </w:rPr>
        <w:t>Σας ευχαριστώ.</w:t>
      </w:r>
    </w:p>
    <w:p w14:paraId="524B83A1" w14:textId="77777777" w:rsidR="00F93F04" w:rsidRDefault="009A03EC">
      <w:pPr>
        <w:spacing w:after="0" w:line="600" w:lineRule="auto"/>
        <w:ind w:firstLine="720"/>
        <w:jc w:val="both"/>
        <w:rPr>
          <w:rFonts w:eastAsia="Times New Roman"/>
          <w:szCs w:val="24"/>
        </w:rPr>
      </w:pPr>
      <w:r w:rsidRPr="00C832B2">
        <w:rPr>
          <w:rFonts w:eastAsia="Times New Roman"/>
          <w:b/>
          <w:szCs w:val="24"/>
        </w:rPr>
        <w:t>ΓΕΩΡΓΙΟΣ ΛΑΜΠΡΟΥΛΗΣ (ΣΤ΄ Αντιπρόεδρος της Β</w:t>
      </w:r>
      <w:r w:rsidRPr="003C71D4">
        <w:rPr>
          <w:rFonts w:eastAsia="Times New Roman"/>
          <w:b/>
          <w:szCs w:val="24"/>
        </w:rPr>
        <w:t>ουλής):</w:t>
      </w:r>
      <w:r w:rsidRPr="00124DA7">
        <w:rPr>
          <w:rFonts w:eastAsia="Times New Roman"/>
          <w:szCs w:val="24"/>
        </w:rPr>
        <w:t xml:space="preserve"> Όπως κάνετε ως τώρα και έχετε τσακίσει τον κόσμο. Αυτές τις μάχες δίνετε.</w:t>
      </w:r>
    </w:p>
    <w:p w14:paraId="524B83A2" w14:textId="77777777" w:rsidR="00F93F04" w:rsidRDefault="009A03EC">
      <w:pPr>
        <w:spacing w:after="0" w:line="600" w:lineRule="auto"/>
        <w:ind w:firstLine="720"/>
        <w:jc w:val="both"/>
        <w:rPr>
          <w:rFonts w:eastAsia="Times New Roman"/>
          <w:szCs w:val="24"/>
        </w:rPr>
      </w:pPr>
      <w:r w:rsidRPr="00E11735">
        <w:rPr>
          <w:rFonts w:eastAsia="Times New Roman"/>
          <w:b/>
          <w:szCs w:val="24"/>
        </w:rPr>
        <w:lastRenderedPageBreak/>
        <w:t>ΠΡΟΕΔΡΕΥΩΝ (Σπυρίδω</w:t>
      </w:r>
      <w:r w:rsidRPr="00E11735">
        <w:rPr>
          <w:rFonts w:eastAsia="Times New Roman"/>
          <w:b/>
          <w:szCs w:val="24"/>
        </w:rPr>
        <w:t>ν Λυκούδης):</w:t>
      </w:r>
      <w:r w:rsidRPr="00E11735">
        <w:rPr>
          <w:rFonts w:eastAsia="Times New Roman"/>
          <w:szCs w:val="24"/>
        </w:rPr>
        <w:t xml:space="preserve"> Ευχαριστώ, κύριε Υπουργέ.</w:t>
      </w:r>
    </w:p>
    <w:p w14:paraId="524B83A3"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Κυρίες και κύριοι συνάδελφοι, κηρύσσεται περαιωμένη η συζήτηση επί της αρχής, των άρθρων και του συνόλου του σχεδίου νόμου του Υπουργείου Περιβάλλοντος και Ενέργειας: «Κύρωση της Συμφωνίας των </w:t>
      </w:r>
      <w:proofErr w:type="spellStart"/>
      <w:r w:rsidRPr="00DE2085">
        <w:rPr>
          <w:rFonts w:eastAsia="Times New Roman"/>
          <w:szCs w:val="24"/>
        </w:rPr>
        <w:t>Παρισίων</w:t>
      </w:r>
      <w:proofErr w:type="spellEnd"/>
      <w:r w:rsidRPr="00DE2085">
        <w:rPr>
          <w:rFonts w:eastAsia="Times New Roman"/>
          <w:szCs w:val="24"/>
        </w:rPr>
        <w:t xml:space="preserve"> στη Σύμβαση - Π</w:t>
      </w:r>
      <w:r w:rsidRPr="00DE2085">
        <w:rPr>
          <w:rFonts w:eastAsia="Times New Roman"/>
          <w:szCs w:val="24"/>
        </w:rPr>
        <w:t>λαίσιο των Ηνωμένων Εθνών για την κλιματική αλλαγή».</w:t>
      </w:r>
    </w:p>
    <w:p w14:paraId="524B83A4" w14:textId="77777777" w:rsidR="00F93F04" w:rsidRDefault="009A03EC">
      <w:pPr>
        <w:spacing w:after="0" w:line="600" w:lineRule="auto"/>
        <w:ind w:firstLine="720"/>
        <w:jc w:val="both"/>
        <w:rPr>
          <w:rFonts w:eastAsia="Times New Roman"/>
          <w:szCs w:val="24"/>
        </w:rPr>
      </w:pPr>
      <w:r w:rsidRPr="00DE2085">
        <w:rPr>
          <w:rFonts w:eastAsia="Times New Roman"/>
          <w:szCs w:val="24"/>
        </w:rPr>
        <w:t>Ερωτάται το Σώμα: Γίνεται δεκτό το νομοσχέδιο;</w:t>
      </w:r>
    </w:p>
    <w:p w14:paraId="524B83A5" w14:textId="77777777" w:rsidR="00F93F04" w:rsidRDefault="009A03EC">
      <w:pPr>
        <w:spacing w:after="0" w:line="600" w:lineRule="auto"/>
        <w:ind w:firstLine="720"/>
        <w:jc w:val="both"/>
        <w:rPr>
          <w:rFonts w:eastAsia="Times New Roman"/>
          <w:szCs w:val="24"/>
        </w:rPr>
      </w:pPr>
      <w:r w:rsidRPr="00DE2085">
        <w:rPr>
          <w:rFonts w:eastAsia="Times New Roman"/>
          <w:b/>
          <w:szCs w:val="24"/>
        </w:rPr>
        <w:t>ΑΙΚΑΤΕΡΙΝΗ ΙΓΓΛΕΖΗ:</w:t>
      </w:r>
      <w:r w:rsidRPr="00DE2085">
        <w:rPr>
          <w:rFonts w:eastAsia="Times New Roman"/>
          <w:szCs w:val="24"/>
        </w:rPr>
        <w:t xml:space="preserve"> Ναι.</w:t>
      </w:r>
    </w:p>
    <w:p w14:paraId="524B83A6" w14:textId="77777777" w:rsidR="00F93F04" w:rsidRDefault="009A03EC">
      <w:pPr>
        <w:spacing w:after="0" w:line="600" w:lineRule="auto"/>
        <w:ind w:firstLine="720"/>
        <w:jc w:val="both"/>
        <w:rPr>
          <w:rFonts w:eastAsia="Times New Roman"/>
          <w:szCs w:val="24"/>
        </w:rPr>
      </w:pPr>
      <w:r w:rsidRPr="00DE2085">
        <w:rPr>
          <w:rFonts w:eastAsia="Times New Roman"/>
          <w:b/>
          <w:szCs w:val="24"/>
        </w:rPr>
        <w:t xml:space="preserve">ΚΩΝΣΤΑΝΤΙΝΟΣ ΣΚΡΕΚΑΣ: </w:t>
      </w:r>
      <w:r w:rsidRPr="00DE2085">
        <w:rPr>
          <w:rFonts w:eastAsia="Times New Roman"/>
          <w:szCs w:val="24"/>
        </w:rPr>
        <w:t xml:space="preserve">Ναι. </w:t>
      </w:r>
    </w:p>
    <w:p w14:paraId="524B83A7" w14:textId="77777777" w:rsidR="00F93F04" w:rsidRDefault="009A03EC">
      <w:pPr>
        <w:spacing w:after="0" w:line="600" w:lineRule="auto"/>
        <w:ind w:firstLine="720"/>
        <w:jc w:val="both"/>
        <w:rPr>
          <w:rFonts w:eastAsia="Times New Roman"/>
          <w:szCs w:val="24"/>
        </w:rPr>
      </w:pPr>
      <w:r w:rsidRPr="00DE2085">
        <w:rPr>
          <w:rFonts w:eastAsia="Times New Roman"/>
          <w:b/>
          <w:szCs w:val="24"/>
        </w:rPr>
        <w:t>ΙΩΑΝΝΗΣ ΣΑΧΙΝΙΔΗΣ:</w:t>
      </w:r>
      <w:r w:rsidRPr="00DE2085">
        <w:rPr>
          <w:rFonts w:eastAsia="Times New Roman"/>
          <w:szCs w:val="24"/>
        </w:rPr>
        <w:t xml:space="preserve"> Παρών.</w:t>
      </w:r>
    </w:p>
    <w:p w14:paraId="524B83A8" w14:textId="77777777" w:rsidR="00F93F04" w:rsidRDefault="009A03EC">
      <w:pPr>
        <w:spacing w:after="0" w:line="600" w:lineRule="auto"/>
        <w:ind w:firstLine="720"/>
        <w:jc w:val="both"/>
        <w:rPr>
          <w:rFonts w:eastAsia="Times New Roman"/>
          <w:szCs w:val="24"/>
        </w:rPr>
      </w:pPr>
      <w:r w:rsidRPr="00DE2085">
        <w:rPr>
          <w:rFonts w:eastAsia="Times New Roman"/>
          <w:b/>
          <w:szCs w:val="24"/>
        </w:rPr>
        <w:t xml:space="preserve">ΓΕΩΡΓΙΟΣ ΑΡΒΑΝΙΤΙΔΗΣ: </w:t>
      </w:r>
      <w:r w:rsidRPr="00DE2085">
        <w:rPr>
          <w:rFonts w:eastAsia="Times New Roman"/>
          <w:szCs w:val="24"/>
        </w:rPr>
        <w:t xml:space="preserve">Ναι. </w:t>
      </w:r>
    </w:p>
    <w:p w14:paraId="524B83A9" w14:textId="77777777" w:rsidR="00F93F04" w:rsidRDefault="009A03EC">
      <w:pPr>
        <w:spacing w:after="0" w:line="600" w:lineRule="auto"/>
        <w:ind w:firstLine="720"/>
        <w:jc w:val="both"/>
        <w:rPr>
          <w:rFonts w:eastAsia="Times New Roman"/>
          <w:szCs w:val="24"/>
        </w:rPr>
      </w:pPr>
      <w:r w:rsidRPr="00DE2085">
        <w:rPr>
          <w:rFonts w:eastAsia="Times New Roman"/>
          <w:b/>
          <w:szCs w:val="24"/>
        </w:rPr>
        <w:t>ΓΕΩΡΓΙΟΣ ΛΑΜΠΡΟΥΛΗΣ (</w:t>
      </w:r>
      <w:r w:rsidRPr="007855F9">
        <w:rPr>
          <w:rFonts w:eastAsia="Times New Roman"/>
          <w:b/>
          <w:szCs w:val="24"/>
        </w:rPr>
        <w:t>ΣΤ</w:t>
      </w:r>
      <w:r>
        <w:rPr>
          <w:rFonts w:eastAsia="Times New Roman"/>
          <w:b/>
          <w:szCs w:val="24"/>
        </w:rPr>
        <w:t>΄</w:t>
      </w:r>
      <w:r w:rsidRPr="00D44EA8">
        <w:rPr>
          <w:rFonts w:eastAsia="Times New Roman"/>
          <w:b/>
          <w:szCs w:val="24"/>
        </w:rPr>
        <w:t xml:space="preserve"> Αντιπρόεδρος της Βουλής): </w:t>
      </w:r>
      <w:r w:rsidRPr="00D44EA8">
        <w:rPr>
          <w:rFonts w:eastAsia="Times New Roman"/>
          <w:szCs w:val="24"/>
        </w:rPr>
        <w:t xml:space="preserve">Όχι. </w:t>
      </w:r>
    </w:p>
    <w:p w14:paraId="524B83AA" w14:textId="77777777" w:rsidR="00F93F04" w:rsidRDefault="009A03EC">
      <w:pPr>
        <w:spacing w:after="0" w:line="600" w:lineRule="auto"/>
        <w:ind w:firstLine="720"/>
        <w:jc w:val="both"/>
        <w:rPr>
          <w:rFonts w:eastAsia="Times New Roman"/>
          <w:szCs w:val="24"/>
        </w:rPr>
      </w:pPr>
      <w:r w:rsidRPr="001374AD">
        <w:rPr>
          <w:rFonts w:eastAsia="Times New Roman"/>
          <w:b/>
          <w:szCs w:val="24"/>
        </w:rPr>
        <w:t xml:space="preserve">ΓΕΩΡΓΙΟΣ ΑΜΥΡΑΣ: </w:t>
      </w:r>
      <w:r w:rsidRPr="00C832B2">
        <w:rPr>
          <w:rFonts w:eastAsia="Times New Roman"/>
          <w:szCs w:val="24"/>
        </w:rPr>
        <w:t xml:space="preserve">Ναι. </w:t>
      </w:r>
    </w:p>
    <w:p w14:paraId="524B83AB" w14:textId="77777777" w:rsidR="00F93F04" w:rsidRDefault="009A03EC">
      <w:pPr>
        <w:spacing w:after="0" w:line="600" w:lineRule="auto"/>
        <w:ind w:firstLine="720"/>
        <w:jc w:val="both"/>
        <w:rPr>
          <w:rFonts w:eastAsia="Times New Roman"/>
          <w:szCs w:val="24"/>
        </w:rPr>
      </w:pPr>
      <w:r w:rsidRPr="00124DA7">
        <w:rPr>
          <w:rFonts w:eastAsia="Times New Roman"/>
          <w:b/>
          <w:szCs w:val="24"/>
        </w:rPr>
        <w:lastRenderedPageBreak/>
        <w:t xml:space="preserve">ΓΕΩΡΓΙΟΣ ΛΑΖΑΡΙΔΗΣ: </w:t>
      </w:r>
      <w:r w:rsidRPr="00124DA7">
        <w:rPr>
          <w:rFonts w:eastAsia="Times New Roman"/>
          <w:szCs w:val="24"/>
        </w:rPr>
        <w:t xml:space="preserve">Ναι. </w:t>
      </w:r>
    </w:p>
    <w:p w14:paraId="524B83AC" w14:textId="77777777" w:rsidR="00F93F04" w:rsidRDefault="009A03EC">
      <w:pPr>
        <w:spacing w:after="0" w:line="600" w:lineRule="auto"/>
        <w:ind w:firstLine="720"/>
        <w:jc w:val="both"/>
        <w:rPr>
          <w:rFonts w:eastAsia="Times New Roman"/>
          <w:szCs w:val="24"/>
        </w:rPr>
      </w:pPr>
      <w:r w:rsidRPr="00AC4E5E">
        <w:rPr>
          <w:rFonts w:eastAsia="Times New Roman"/>
          <w:b/>
          <w:szCs w:val="24"/>
        </w:rPr>
        <w:t xml:space="preserve">ΙΩΑΝΝΗΣ ΣΑΡΙΔΗΣ: </w:t>
      </w:r>
      <w:r w:rsidRPr="00AC4E5E">
        <w:rPr>
          <w:rFonts w:eastAsia="Times New Roman"/>
          <w:szCs w:val="24"/>
        </w:rPr>
        <w:t xml:space="preserve">Ναι. </w:t>
      </w:r>
    </w:p>
    <w:p w14:paraId="524B83AD" w14:textId="77777777" w:rsidR="00F93F04" w:rsidRDefault="009A03EC">
      <w:pPr>
        <w:spacing w:after="0" w:line="600" w:lineRule="auto"/>
        <w:ind w:firstLine="720"/>
        <w:jc w:val="both"/>
        <w:rPr>
          <w:rFonts w:eastAsia="Times New Roman"/>
          <w:color w:val="000000"/>
          <w:szCs w:val="24"/>
          <w:shd w:val="clear" w:color="auto" w:fill="FFFFFF"/>
        </w:rPr>
      </w:pPr>
      <w:r w:rsidRPr="00DE2085">
        <w:rPr>
          <w:rFonts w:eastAsia="Times New Roman"/>
          <w:b/>
          <w:szCs w:val="24"/>
        </w:rPr>
        <w:t xml:space="preserve">ΠΡΟΕΔΡΕΥΩΝ (Σπυρίδων Λυκούδης): </w:t>
      </w:r>
      <w:r w:rsidRPr="00DE2085">
        <w:rPr>
          <w:rFonts w:eastAsia="Times New Roman"/>
          <w:szCs w:val="24"/>
        </w:rPr>
        <w:t>Συνεπώς το νομοσχέδιο του Υπουργείου Περιβάλλοντος και Ενέργειας</w:t>
      </w:r>
      <w:r>
        <w:rPr>
          <w:rFonts w:eastAsia="Times New Roman"/>
          <w:szCs w:val="24"/>
        </w:rPr>
        <w:t>:</w:t>
      </w:r>
      <w:r w:rsidRPr="00DE2085">
        <w:rPr>
          <w:rFonts w:eastAsia="Times New Roman"/>
          <w:szCs w:val="24"/>
        </w:rPr>
        <w:t xml:space="preserve"> </w:t>
      </w:r>
      <w:r w:rsidRPr="00DE2085">
        <w:rPr>
          <w:rFonts w:eastAsia="Times New Roman"/>
          <w:color w:val="000000"/>
          <w:szCs w:val="24"/>
          <w:shd w:val="clear" w:color="auto" w:fill="FFFFFF"/>
        </w:rPr>
        <w:t xml:space="preserve">«Κύρωση της Συμφωνίας των </w:t>
      </w:r>
      <w:proofErr w:type="spellStart"/>
      <w:r w:rsidRPr="00DE2085">
        <w:rPr>
          <w:rFonts w:eastAsia="Times New Roman"/>
          <w:color w:val="000000"/>
          <w:szCs w:val="24"/>
          <w:shd w:val="clear" w:color="auto" w:fill="FFFFFF"/>
        </w:rPr>
        <w:t>Παρισίων</w:t>
      </w:r>
      <w:proofErr w:type="spellEnd"/>
      <w:r w:rsidRPr="00DE2085">
        <w:rPr>
          <w:rFonts w:eastAsia="Times New Roman"/>
          <w:color w:val="000000"/>
          <w:szCs w:val="24"/>
          <w:shd w:val="clear" w:color="auto" w:fill="FFFFFF"/>
        </w:rPr>
        <w:t xml:space="preserve"> στη Σύμβαση - Πλαί</w:t>
      </w:r>
      <w:r w:rsidRPr="00DE2085">
        <w:rPr>
          <w:rFonts w:eastAsia="Times New Roman"/>
          <w:color w:val="000000"/>
          <w:szCs w:val="24"/>
          <w:shd w:val="clear" w:color="auto" w:fill="FFFFFF"/>
        </w:rPr>
        <w:t>σιο των Ηνωμένων Εθνών για την κλιματική αλλαγή» έγινε δεκτό</w:t>
      </w:r>
      <w:r w:rsidRPr="00AC4E5E">
        <w:rPr>
          <w:rFonts w:eastAsia="Times New Roman"/>
          <w:color w:val="000000"/>
          <w:szCs w:val="24"/>
          <w:shd w:val="clear" w:color="auto" w:fill="FFFFFF"/>
        </w:rPr>
        <w:t xml:space="preserve"> </w:t>
      </w:r>
      <w:r w:rsidRPr="00DE2085">
        <w:rPr>
          <w:rFonts w:eastAsia="Times New Roman"/>
          <w:color w:val="000000"/>
          <w:szCs w:val="24"/>
          <w:shd w:val="clear" w:color="auto" w:fill="FFFFFF"/>
        </w:rPr>
        <w:t>κατά πλειοψηφία</w:t>
      </w:r>
      <w:r>
        <w:rPr>
          <w:rFonts w:eastAsia="Times New Roman"/>
          <w:color w:val="000000"/>
          <w:szCs w:val="24"/>
          <w:shd w:val="clear" w:color="auto" w:fill="FFFFFF"/>
        </w:rPr>
        <w:t>, σε μόνη συζήτηση,</w:t>
      </w:r>
      <w:r w:rsidRPr="00DE2085">
        <w:rPr>
          <w:rFonts w:eastAsia="Times New Roman"/>
          <w:color w:val="000000"/>
          <w:szCs w:val="24"/>
          <w:shd w:val="clear" w:color="auto" w:fill="FFFFFF"/>
        </w:rPr>
        <w:t xml:space="preserve"> </w:t>
      </w:r>
      <w:r>
        <w:rPr>
          <w:rFonts w:eastAsia="Times New Roman"/>
          <w:color w:val="000000"/>
          <w:szCs w:val="24"/>
          <w:shd w:val="clear" w:color="auto" w:fill="FFFFFF"/>
        </w:rPr>
        <w:t>επί της αρχής</w:t>
      </w:r>
      <w:r w:rsidRPr="00DE2085">
        <w:rPr>
          <w:rFonts w:eastAsia="Times New Roman"/>
          <w:color w:val="000000"/>
          <w:szCs w:val="24"/>
          <w:shd w:val="clear" w:color="auto" w:fill="FFFFFF"/>
        </w:rPr>
        <w:t xml:space="preserve">, </w:t>
      </w:r>
      <w:r>
        <w:rPr>
          <w:rFonts w:eastAsia="Times New Roman"/>
          <w:color w:val="000000"/>
          <w:szCs w:val="24"/>
          <w:shd w:val="clear" w:color="auto" w:fill="FFFFFF"/>
        </w:rPr>
        <w:t>των άρθρων</w:t>
      </w:r>
      <w:r w:rsidRPr="00DE2085">
        <w:rPr>
          <w:rFonts w:eastAsia="Times New Roman"/>
          <w:color w:val="000000"/>
          <w:szCs w:val="24"/>
          <w:shd w:val="clear" w:color="auto" w:fill="FFFFFF"/>
        </w:rPr>
        <w:t xml:space="preserve"> και </w:t>
      </w:r>
      <w:r>
        <w:rPr>
          <w:rFonts w:eastAsia="Times New Roman"/>
          <w:color w:val="000000"/>
          <w:szCs w:val="24"/>
          <w:shd w:val="clear" w:color="auto" w:fill="FFFFFF"/>
        </w:rPr>
        <w:t>του συνόλου</w:t>
      </w:r>
      <w:r w:rsidRPr="00DE2085">
        <w:rPr>
          <w:rFonts w:eastAsia="Times New Roman"/>
          <w:color w:val="000000"/>
          <w:szCs w:val="24"/>
          <w:shd w:val="clear" w:color="auto" w:fill="FFFFFF"/>
        </w:rPr>
        <w:t xml:space="preserve"> και έχει ως εξής:</w:t>
      </w:r>
    </w:p>
    <w:p w14:paraId="524B83AE" w14:textId="77777777" w:rsidR="00F93F04" w:rsidRDefault="009A03EC">
      <w:pPr>
        <w:spacing w:after="0" w:line="600" w:lineRule="auto"/>
        <w:ind w:firstLine="720"/>
        <w:jc w:val="center"/>
        <w:rPr>
          <w:rFonts w:eastAsia="Times New Roman"/>
          <w:color w:val="000000"/>
          <w:szCs w:val="24"/>
          <w:shd w:val="clear" w:color="auto" w:fill="FFFFFF"/>
        </w:rPr>
      </w:pPr>
      <w:r w:rsidRPr="00DE2085">
        <w:rPr>
          <w:rFonts w:eastAsia="Times New Roman"/>
          <w:color w:val="000000"/>
          <w:szCs w:val="24"/>
          <w:shd w:val="clear" w:color="auto" w:fill="FFFFFF"/>
        </w:rPr>
        <w:t>(Να καταχωρισθεί το κείμενο του νομοσχεδίου</w:t>
      </w:r>
      <w:r>
        <w:rPr>
          <w:rFonts w:eastAsia="Times New Roman"/>
          <w:color w:val="000000"/>
          <w:szCs w:val="24"/>
          <w:shd w:val="clear" w:color="auto" w:fill="FFFFFF"/>
        </w:rPr>
        <w:t>, σελ. 18.α.</w:t>
      </w:r>
      <w:r w:rsidRPr="00DE2085">
        <w:rPr>
          <w:rFonts w:eastAsia="Times New Roman"/>
          <w:color w:val="000000"/>
          <w:szCs w:val="24"/>
          <w:shd w:val="clear" w:color="auto" w:fill="FFFFFF"/>
        </w:rPr>
        <w:t>)</w:t>
      </w:r>
    </w:p>
    <w:p w14:paraId="524B83AF" w14:textId="77777777" w:rsidR="00F93F04" w:rsidRDefault="00F93F04">
      <w:pPr>
        <w:spacing w:after="0"/>
        <w:rPr>
          <w:rFonts w:eastAsia="Times New Roman"/>
          <w:color w:val="000000"/>
          <w:szCs w:val="24"/>
          <w:shd w:val="clear" w:color="auto" w:fill="FFFFFF"/>
        </w:rPr>
      </w:pPr>
    </w:p>
    <w:p w14:paraId="524B83B0" w14:textId="77777777" w:rsidR="00F93F04" w:rsidRDefault="009A03EC">
      <w:pPr>
        <w:spacing w:after="0" w:line="600" w:lineRule="auto"/>
        <w:ind w:firstLine="720"/>
        <w:jc w:val="both"/>
        <w:rPr>
          <w:rFonts w:eastAsia="Times New Roman"/>
          <w:szCs w:val="24"/>
        </w:rPr>
      </w:pPr>
      <w:r w:rsidRPr="00D64DBD">
        <w:rPr>
          <w:rFonts w:eastAsia="Times New Roman"/>
          <w:b/>
          <w:szCs w:val="24"/>
        </w:rPr>
        <w:t>ΠΡΟ</w:t>
      </w:r>
      <w:r w:rsidRPr="00721DC1">
        <w:rPr>
          <w:rFonts w:eastAsia="Times New Roman"/>
          <w:b/>
          <w:szCs w:val="24"/>
        </w:rPr>
        <w:t xml:space="preserve">ΕΔΡΕΥΩΝ (Σπυρίδων Λυκούδης): </w:t>
      </w:r>
      <w:r w:rsidRPr="00A20CE6">
        <w:rPr>
          <w:rFonts w:eastAsia="Times New Roman"/>
          <w:szCs w:val="24"/>
        </w:rPr>
        <w:t xml:space="preserve">Κύριοι </w:t>
      </w:r>
      <w:r w:rsidRPr="00A20CE6">
        <w:rPr>
          <w:rFonts w:eastAsia="Times New Roman"/>
          <w:szCs w:val="24"/>
        </w:rPr>
        <w:t>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w:t>
      </w:r>
      <w:r w:rsidRPr="00D44EA8">
        <w:rPr>
          <w:rFonts w:eastAsia="Times New Roman"/>
          <w:szCs w:val="24"/>
        </w:rPr>
        <w:t xml:space="preserve">χεδίου. </w:t>
      </w:r>
    </w:p>
    <w:p w14:paraId="524B83B1" w14:textId="77777777" w:rsidR="00F93F04" w:rsidRDefault="009A03EC">
      <w:pPr>
        <w:spacing w:after="0" w:line="600" w:lineRule="auto"/>
        <w:ind w:firstLine="720"/>
        <w:jc w:val="both"/>
        <w:rPr>
          <w:rFonts w:eastAsia="Times New Roman"/>
          <w:szCs w:val="24"/>
        </w:rPr>
      </w:pPr>
      <w:r w:rsidRPr="00C832B2">
        <w:rPr>
          <w:rFonts w:eastAsia="Times New Roman"/>
          <w:b/>
          <w:szCs w:val="24"/>
        </w:rPr>
        <w:t>ΟΛΟΙ ΟΙ ΒΟΥΛΕΥΤΕΣ:</w:t>
      </w:r>
      <w:r w:rsidRPr="00C832B2">
        <w:rPr>
          <w:rFonts w:eastAsia="Times New Roman"/>
          <w:szCs w:val="24"/>
        </w:rPr>
        <w:t xml:space="preserve"> Μάλιστα, μάλιστα. </w:t>
      </w:r>
    </w:p>
    <w:p w14:paraId="524B83B2" w14:textId="77777777" w:rsidR="00F93F04" w:rsidRDefault="009A03EC">
      <w:pPr>
        <w:spacing w:after="0" w:line="600" w:lineRule="auto"/>
        <w:ind w:firstLine="720"/>
        <w:jc w:val="both"/>
        <w:rPr>
          <w:rFonts w:eastAsia="Times New Roman"/>
          <w:szCs w:val="24"/>
        </w:rPr>
      </w:pPr>
      <w:r w:rsidRPr="00124DA7">
        <w:rPr>
          <w:rFonts w:eastAsia="Times New Roman"/>
          <w:b/>
          <w:szCs w:val="24"/>
        </w:rPr>
        <w:lastRenderedPageBreak/>
        <w:t>ΠΡΟΕΔΡΕΥΩΝ (Σπυρίδων Λυκούδης):</w:t>
      </w:r>
      <w:r>
        <w:rPr>
          <w:rFonts w:eastAsia="Times New Roman"/>
          <w:szCs w:val="24"/>
        </w:rPr>
        <w:t xml:space="preserve"> Συνεπώς τ</w:t>
      </w:r>
      <w:r w:rsidRPr="00DE2085">
        <w:rPr>
          <w:rFonts w:eastAsia="Times New Roman"/>
          <w:szCs w:val="24"/>
        </w:rPr>
        <w:t xml:space="preserve">ο Σώμα </w:t>
      </w:r>
      <w:r w:rsidRPr="00DE2085">
        <w:rPr>
          <w:rFonts w:eastAsia="Times New Roman"/>
          <w:szCs w:val="24"/>
        </w:rPr>
        <w:t xml:space="preserve">παρέσχε τη ζητηθείσα εξουσιοδότηση. </w:t>
      </w:r>
    </w:p>
    <w:p w14:paraId="524B83B3"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Κυρίες και κύριοι συνάδελφοι, έχω την τιμή να ανακοινώσω στο Σώμα το </w:t>
      </w:r>
      <w:r>
        <w:rPr>
          <w:rFonts w:eastAsia="Times New Roman"/>
          <w:szCs w:val="24"/>
        </w:rPr>
        <w:t>δ</w:t>
      </w:r>
      <w:r w:rsidRPr="00DE2085">
        <w:rPr>
          <w:rFonts w:eastAsia="Times New Roman"/>
          <w:szCs w:val="24"/>
        </w:rPr>
        <w:t xml:space="preserve">ελτίο </w:t>
      </w:r>
      <w:r>
        <w:rPr>
          <w:rFonts w:eastAsia="Times New Roman"/>
          <w:szCs w:val="24"/>
        </w:rPr>
        <w:t>ε</w:t>
      </w:r>
      <w:r w:rsidRPr="00DE2085">
        <w:rPr>
          <w:rFonts w:eastAsia="Times New Roman"/>
          <w:szCs w:val="24"/>
        </w:rPr>
        <w:t xml:space="preserve">πικαίρων </w:t>
      </w:r>
      <w:r>
        <w:rPr>
          <w:rFonts w:eastAsia="Times New Roman"/>
          <w:szCs w:val="24"/>
        </w:rPr>
        <w:t>ε</w:t>
      </w:r>
      <w:r w:rsidRPr="00DE2085">
        <w:rPr>
          <w:rFonts w:eastAsia="Times New Roman"/>
          <w:szCs w:val="24"/>
        </w:rPr>
        <w:t>ρωτήσεων της Πέμπτης 6 Οκτωβρίου 2016, το οποίο έχει ως εξής:</w:t>
      </w:r>
    </w:p>
    <w:p w14:paraId="524B83B4" w14:textId="77777777" w:rsidR="00F93F04" w:rsidRDefault="009A03EC">
      <w:pPr>
        <w:spacing w:after="0" w:line="600" w:lineRule="auto"/>
        <w:ind w:firstLine="720"/>
        <w:jc w:val="both"/>
        <w:rPr>
          <w:rFonts w:eastAsia="Times New Roman"/>
          <w:szCs w:val="24"/>
        </w:rPr>
      </w:pPr>
      <w:r w:rsidRPr="00DE2085">
        <w:rPr>
          <w:rFonts w:eastAsia="Times New Roman"/>
          <w:szCs w:val="24"/>
        </w:rPr>
        <w:t>Α. ΕΠΙΚΑΙΡΕΣ ΕΡΩΤΗΣΕΙΣ Πρώτου Κύκλου (Άρθρο 130 παρ</w:t>
      </w:r>
      <w:r>
        <w:rPr>
          <w:rFonts w:eastAsia="Times New Roman"/>
          <w:szCs w:val="24"/>
        </w:rPr>
        <w:t>άγραφοι</w:t>
      </w:r>
      <w:r w:rsidRPr="00DE2085">
        <w:rPr>
          <w:rFonts w:eastAsia="Times New Roman"/>
          <w:szCs w:val="24"/>
        </w:rPr>
        <w:t xml:space="preserve"> 2 </w:t>
      </w:r>
      <w:r>
        <w:rPr>
          <w:rFonts w:eastAsia="Times New Roman"/>
          <w:szCs w:val="24"/>
        </w:rPr>
        <w:t xml:space="preserve">και </w:t>
      </w:r>
      <w:r w:rsidRPr="00DE2085">
        <w:rPr>
          <w:rFonts w:eastAsia="Times New Roman"/>
          <w:szCs w:val="24"/>
        </w:rPr>
        <w:t xml:space="preserve">3 </w:t>
      </w:r>
      <w:r>
        <w:rPr>
          <w:rFonts w:eastAsia="Times New Roman"/>
          <w:szCs w:val="24"/>
        </w:rPr>
        <w:t>του</w:t>
      </w:r>
      <w:r>
        <w:rPr>
          <w:rFonts w:eastAsia="Times New Roman"/>
          <w:szCs w:val="24"/>
        </w:rPr>
        <w:t xml:space="preserve"> </w:t>
      </w:r>
      <w:r w:rsidRPr="00DE2085">
        <w:rPr>
          <w:rFonts w:eastAsia="Times New Roman"/>
          <w:szCs w:val="24"/>
        </w:rPr>
        <w:t>Καν</w:t>
      </w:r>
      <w:r>
        <w:rPr>
          <w:rFonts w:eastAsia="Times New Roman"/>
          <w:szCs w:val="24"/>
        </w:rPr>
        <w:t>ονισμού της</w:t>
      </w:r>
      <w:r w:rsidRPr="00DE2085">
        <w:rPr>
          <w:rFonts w:eastAsia="Times New Roman"/>
          <w:szCs w:val="24"/>
        </w:rPr>
        <w:t xml:space="preserve"> Βουλής)</w:t>
      </w:r>
    </w:p>
    <w:p w14:paraId="524B83B5"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1. Η με αριθμό 5/3-10-2016 </w:t>
      </w:r>
      <w:r>
        <w:rPr>
          <w:rFonts w:eastAsia="Times New Roman"/>
          <w:szCs w:val="24"/>
        </w:rPr>
        <w:t>ε</w:t>
      </w:r>
      <w:r w:rsidRPr="00DE2085">
        <w:rPr>
          <w:rFonts w:eastAsia="Times New Roman"/>
          <w:szCs w:val="24"/>
        </w:rPr>
        <w:t xml:space="preserve">πίκαιρη </w:t>
      </w:r>
      <w:r>
        <w:rPr>
          <w:rFonts w:eastAsia="Times New Roman"/>
          <w:szCs w:val="24"/>
        </w:rPr>
        <w:t>ε</w:t>
      </w:r>
      <w:r w:rsidRPr="00DE2085">
        <w:rPr>
          <w:rFonts w:eastAsia="Times New Roman"/>
          <w:szCs w:val="24"/>
        </w:rPr>
        <w:t>ρώτηση του Βουλευτή Εύβοιας του Συνασπισμού Ριζοσπαστικής Αριστεράς κ. Γεωργίου Ακριώτη προς τον Υπουργό Εργασίας, Κοινωνικής Ασφάλισης και Κοινωνικής Αλληλεγγύης, σχετικά με την αύξηση ορίου για</w:t>
      </w:r>
      <w:r w:rsidRPr="00DE2085">
        <w:rPr>
          <w:rFonts w:eastAsia="Times New Roman"/>
          <w:szCs w:val="24"/>
        </w:rPr>
        <w:t xml:space="preserve"> τον συμψηφισμό οφειλών των ασφαλισμένων του ΟΓΑ.</w:t>
      </w:r>
    </w:p>
    <w:p w14:paraId="524B83B6"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 2. Η με αριθμό 16/3-10-2016 </w:t>
      </w:r>
      <w:r>
        <w:rPr>
          <w:rFonts w:eastAsia="Times New Roman"/>
          <w:szCs w:val="24"/>
        </w:rPr>
        <w:t>ε</w:t>
      </w:r>
      <w:r w:rsidRPr="00DE2085">
        <w:rPr>
          <w:rFonts w:eastAsia="Times New Roman"/>
          <w:szCs w:val="24"/>
        </w:rPr>
        <w:t xml:space="preserve">πίκαιρη </w:t>
      </w:r>
      <w:r>
        <w:rPr>
          <w:rFonts w:eastAsia="Times New Roman"/>
          <w:szCs w:val="24"/>
        </w:rPr>
        <w:t>ε</w:t>
      </w:r>
      <w:r w:rsidRPr="00DE2085">
        <w:rPr>
          <w:rFonts w:eastAsia="Times New Roman"/>
          <w:szCs w:val="24"/>
        </w:rPr>
        <w:t xml:space="preserve">ρώτηση του Βουλευτή Έβρου της Νέας Δημοκρατίας κ. Αναστασίου </w:t>
      </w:r>
      <w:proofErr w:type="spellStart"/>
      <w:r w:rsidRPr="00DE2085">
        <w:rPr>
          <w:rFonts w:eastAsia="Times New Roman"/>
          <w:szCs w:val="24"/>
        </w:rPr>
        <w:t>Δημοσχάκη</w:t>
      </w:r>
      <w:proofErr w:type="spellEnd"/>
      <w:r w:rsidRPr="00DE2085">
        <w:rPr>
          <w:rFonts w:eastAsia="Times New Roman"/>
          <w:b/>
          <w:szCs w:val="24"/>
        </w:rPr>
        <w:t xml:space="preserve"> </w:t>
      </w:r>
      <w:r w:rsidRPr="00DE2085">
        <w:rPr>
          <w:rFonts w:eastAsia="Times New Roman"/>
          <w:szCs w:val="24"/>
        </w:rPr>
        <w:t>προς τον Υπουργό Αγροτικής Ανάπτυξης και Τροφίμων</w:t>
      </w:r>
      <w:r w:rsidRPr="00DE2085">
        <w:rPr>
          <w:rFonts w:eastAsia="Times New Roman"/>
          <w:b/>
          <w:bCs/>
          <w:szCs w:val="24"/>
        </w:rPr>
        <w:t>,</w:t>
      </w:r>
      <w:r w:rsidRPr="00DE2085">
        <w:rPr>
          <w:rFonts w:eastAsia="Times New Roman"/>
          <w:szCs w:val="24"/>
        </w:rPr>
        <w:t xml:space="preserve"> σχετικά με τη στήριξη και την ανάπτυξη της ση</w:t>
      </w:r>
      <w:r w:rsidRPr="00DE2085">
        <w:rPr>
          <w:rFonts w:eastAsia="Times New Roman"/>
          <w:szCs w:val="24"/>
        </w:rPr>
        <w:t>ροτροφίας στο Σουφλί.</w:t>
      </w:r>
    </w:p>
    <w:p w14:paraId="524B83B7" w14:textId="77777777" w:rsidR="00F93F04" w:rsidRDefault="009A03EC">
      <w:pPr>
        <w:spacing w:after="0" w:line="600" w:lineRule="auto"/>
        <w:ind w:firstLine="720"/>
        <w:jc w:val="both"/>
        <w:rPr>
          <w:rFonts w:eastAsia="Times New Roman"/>
          <w:szCs w:val="24"/>
        </w:rPr>
      </w:pPr>
      <w:r w:rsidRPr="00DE2085">
        <w:rPr>
          <w:rFonts w:eastAsia="Times New Roman"/>
          <w:szCs w:val="24"/>
        </w:rPr>
        <w:lastRenderedPageBreak/>
        <w:t xml:space="preserve">3. Η με αριθμό 8/3-10-2016 </w:t>
      </w:r>
      <w:r>
        <w:rPr>
          <w:rFonts w:eastAsia="Times New Roman"/>
          <w:szCs w:val="24"/>
        </w:rPr>
        <w:t>ε</w:t>
      </w:r>
      <w:r w:rsidRPr="00DE2085">
        <w:rPr>
          <w:rFonts w:eastAsia="Times New Roman"/>
          <w:szCs w:val="24"/>
        </w:rPr>
        <w:t xml:space="preserve">πίκαιρη </w:t>
      </w:r>
      <w:r>
        <w:rPr>
          <w:rFonts w:eastAsia="Times New Roman"/>
          <w:szCs w:val="24"/>
        </w:rPr>
        <w:t>ε</w:t>
      </w:r>
      <w:r w:rsidRPr="00DE2085">
        <w:rPr>
          <w:rFonts w:eastAsia="Times New Roman"/>
          <w:szCs w:val="24"/>
        </w:rPr>
        <w:t>ρώτηση του Βουλευτή Μαγνησίας του Λαϊκού Συνδέσμου – Χρυσή Αυγή κ. Παναγιώτη Ηλιόπουλου προς τον Υπουργό Υποδομών</w:t>
      </w:r>
      <w:r w:rsidRPr="00DE2085">
        <w:rPr>
          <w:rFonts w:eastAsia="Times New Roman"/>
          <w:b/>
          <w:bCs/>
          <w:szCs w:val="24"/>
        </w:rPr>
        <w:t xml:space="preserve">, </w:t>
      </w:r>
      <w:r w:rsidRPr="00DE2085">
        <w:rPr>
          <w:rFonts w:eastAsia="Times New Roman"/>
          <w:bCs/>
          <w:szCs w:val="24"/>
        </w:rPr>
        <w:t>Μεταφορών και Δικτύων,</w:t>
      </w:r>
      <w:r w:rsidRPr="00DE2085">
        <w:rPr>
          <w:rFonts w:eastAsia="Times New Roman"/>
          <w:szCs w:val="24"/>
        </w:rPr>
        <w:t xml:space="preserve"> σχετικά με την άμεση ανάγκη λειτουργίας του αερολιμένα της </w:t>
      </w:r>
      <w:r w:rsidRPr="00DE2085">
        <w:rPr>
          <w:rFonts w:eastAsia="Times New Roman"/>
          <w:szCs w:val="24"/>
        </w:rPr>
        <w:t>Ν. Αγχιάλου και τη διενέργεια τακτικών διεθνών πτήσεων σε μόνιμη βάση.</w:t>
      </w:r>
    </w:p>
    <w:p w14:paraId="524B83B8"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 4. Η με αριθμό 12/3-10-2016 </w:t>
      </w:r>
      <w:r>
        <w:rPr>
          <w:rFonts w:eastAsia="Times New Roman"/>
          <w:szCs w:val="24"/>
        </w:rPr>
        <w:t>ε</w:t>
      </w:r>
      <w:r w:rsidRPr="00DE2085">
        <w:rPr>
          <w:rFonts w:eastAsia="Times New Roman"/>
          <w:szCs w:val="24"/>
        </w:rPr>
        <w:t xml:space="preserve">πίκαιρη </w:t>
      </w:r>
      <w:r>
        <w:rPr>
          <w:rFonts w:eastAsia="Times New Roman"/>
          <w:szCs w:val="24"/>
        </w:rPr>
        <w:t>ε</w:t>
      </w:r>
      <w:r w:rsidRPr="00DE2085">
        <w:rPr>
          <w:rFonts w:eastAsia="Times New Roman"/>
          <w:szCs w:val="24"/>
        </w:rPr>
        <w:t>ρώτηση του Ε</w:t>
      </w:r>
      <w:r>
        <w:rPr>
          <w:rFonts w:eastAsia="Times New Roman"/>
          <w:szCs w:val="24"/>
        </w:rPr>
        <w:t>΄</w:t>
      </w:r>
      <w:r w:rsidRPr="00DE2085">
        <w:rPr>
          <w:rFonts w:eastAsia="Times New Roman"/>
          <w:szCs w:val="24"/>
        </w:rPr>
        <w:t xml:space="preserve"> Αντιπροέδρου της Βουλής και Βουλευτή Δωδεκανήσου της Δημοκρατικής Συμπαράταξης ΠΑΣΟΚ-ΔΗΜΑΡ κ. Δημητρίου </w:t>
      </w:r>
      <w:proofErr w:type="spellStart"/>
      <w:r w:rsidRPr="00DE2085">
        <w:rPr>
          <w:rFonts w:eastAsia="Times New Roman"/>
          <w:szCs w:val="24"/>
        </w:rPr>
        <w:t>Κρεμαστινού</w:t>
      </w:r>
      <w:proofErr w:type="spellEnd"/>
      <w:r w:rsidRPr="00DE2085">
        <w:rPr>
          <w:rFonts w:eastAsia="Times New Roman"/>
          <w:szCs w:val="24"/>
        </w:rPr>
        <w:t xml:space="preserve"> προς τον Υπουργό</w:t>
      </w:r>
      <w:r w:rsidRPr="00DE2085">
        <w:rPr>
          <w:rFonts w:eastAsia="Times New Roman"/>
          <w:szCs w:val="24"/>
        </w:rPr>
        <w:t xml:space="preserve"> Παιδείας, Έρευνας και Θρησκευμάτων, σχετικά με τη διδασκαλία του μαθήματος των Θρησκευτικών.</w:t>
      </w:r>
    </w:p>
    <w:p w14:paraId="524B83B9"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 5. Η με αριθμό 14/3-10-2016 </w:t>
      </w:r>
      <w:r>
        <w:rPr>
          <w:rFonts w:eastAsia="Times New Roman"/>
          <w:szCs w:val="24"/>
        </w:rPr>
        <w:t>ε</w:t>
      </w:r>
      <w:r w:rsidRPr="00DE2085">
        <w:rPr>
          <w:rFonts w:eastAsia="Times New Roman"/>
          <w:szCs w:val="24"/>
        </w:rPr>
        <w:t xml:space="preserve">πίκαιρη </w:t>
      </w:r>
      <w:r>
        <w:rPr>
          <w:rFonts w:eastAsia="Times New Roman"/>
          <w:szCs w:val="24"/>
        </w:rPr>
        <w:t>ε</w:t>
      </w:r>
      <w:r w:rsidRPr="00DE2085">
        <w:rPr>
          <w:rFonts w:eastAsia="Times New Roman"/>
          <w:szCs w:val="24"/>
        </w:rPr>
        <w:t>ρώτηση του Βουλευτή Β</w:t>
      </w:r>
      <w:r>
        <w:rPr>
          <w:rFonts w:eastAsia="Times New Roman"/>
          <w:szCs w:val="24"/>
        </w:rPr>
        <w:t>΄</w:t>
      </w:r>
      <w:r w:rsidRPr="00DE2085">
        <w:rPr>
          <w:rFonts w:eastAsia="Times New Roman"/>
          <w:szCs w:val="24"/>
        </w:rPr>
        <w:t xml:space="preserve"> Αθηνών του Κομμουνιστικού Κόμματος </w:t>
      </w:r>
      <w:r w:rsidRPr="00DE2085">
        <w:rPr>
          <w:rFonts w:eastAsia="Times New Roman"/>
          <w:szCs w:val="24"/>
        </w:rPr>
        <w:t>Ελλάδ</w:t>
      </w:r>
      <w:r>
        <w:rPr>
          <w:rFonts w:eastAsia="Times New Roman"/>
          <w:szCs w:val="24"/>
        </w:rPr>
        <w:t>α</w:t>
      </w:r>
      <w:r w:rsidRPr="00DE2085">
        <w:rPr>
          <w:rFonts w:eastAsia="Times New Roman"/>
          <w:szCs w:val="24"/>
        </w:rPr>
        <w:t xml:space="preserve">ς </w:t>
      </w:r>
      <w:r w:rsidRPr="00DE2085">
        <w:rPr>
          <w:rFonts w:eastAsia="Times New Roman"/>
          <w:szCs w:val="24"/>
        </w:rPr>
        <w:t xml:space="preserve">κ. Χρήστου </w:t>
      </w:r>
      <w:proofErr w:type="spellStart"/>
      <w:r w:rsidRPr="00DE2085">
        <w:rPr>
          <w:rFonts w:eastAsia="Times New Roman"/>
          <w:szCs w:val="24"/>
        </w:rPr>
        <w:t>Κατσώτη</w:t>
      </w:r>
      <w:proofErr w:type="spellEnd"/>
      <w:r w:rsidRPr="00DE2085">
        <w:rPr>
          <w:rFonts w:eastAsia="Times New Roman"/>
          <w:szCs w:val="24"/>
        </w:rPr>
        <w:t xml:space="preserve"> προς τον Υπουργό Εργασίας, Κοινωνικής </w:t>
      </w:r>
      <w:r w:rsidRPr="00DE2085">
        <w:rPr>
          <w:rFonts w:eastAsia="Times New Roman"/>
          <w:szCs w:val="24"/>
        </w:rPr>
        <w:t>Ασφάλισης και Κοινωνικής Αλληλεγγύης</w:t>
      </w:r>
      <w:r w:rsidRPr="00DE2085">
        <w:rPr>
          <w:rFonts w:eastAsia="Times New Roman"/>
          <w:b/>
          <w:bCs/>
          <w:szCs w:val="24"/>
        </w:rPr>
        <w:t>,</w:t>
      </w:r>
      <w:r w:rsidRPr="00DE2085">
        <w:rPr>
          <w:rFonts w:eastAsia="Times New Roman"/>
          <w:szCs w:val="24"/>
        </w:rPr>
        <w:t xml:space="preserve"> σχετικά με τη συνέχιση της ασφάλισης των εργαζομένων κατά τη διάρκεια της επίσχεσης εργασίας.</w:t>
      </w:r>
    </w:p>
    <w:p w14:paraId="524B83BA" w14:textId="77777777" w:rsidR="00F93F04" w:rsidRDefault="009A03EC">
      <w:pPr>
        <w:spacing w:after="0" w:line="600" w:lineRule="auto"/>
        <w:ind w:firstLine="720"/>
        <w:jc w:val="both"/>
        <w:rPr>
          <w:rFonts w:eastAsia="Times New Roman"/>
          <w:szCs w:val="24"/>
        </w:rPr>
      </w:pPr>
      <w:r w:rsidRPr="00DE2085">
        <w:rPr>
          <w:rFonts w:eastAsia="Times New Roman"/>
          <w:szCs w:val="24"/>
        </w:rPr>
        <w:lastRenderedPageBreak/>
        <w:t xml:space="preserve">6. Η με αριθμό 2/3-10-2016 </w:t>
      </w:r>
      <w:r>
        <w:rPr>
          <w:rFonts w:eastAsia="Times New Roman"/>
          <w:szCs w:val="24"/>
        </w:rPr>
        <w:t>ε</w:t>
      </w:r>
      <w:r w:rsidRPr="00DE2085">
        <w:rPr>
          <w:rFonts w:eastAsia="Times New Roman"/>
          <w:szCs w:val="24"/>
        </w:rPr>
        <w:t xml:space="preserve">πίκαιρη </w:t>
      </w:r>
      <w:r>
        <w:rPr>
          <w:rFonts w:eastAsia="Times New Roman"/>
          <w:szCs w:val="24"/>
        </w:rPr>
        <w:t>ε</w:t>
      </w:r>
      <w:r w:rsidRPr="00DE2085">
        <w:rPr>
          <w:rFonts w:eastAsia="Times New Roman"/>
          <w:szCs w:val="24"/>
        </w:rPr>
        <w:t>ρώτηση του Ζ</w:t>
      </w:r>
      <w:r>
        <w:rPr>
          <w:rFonts w:eastAsia="Times New Roman"/>
          <w:szCs w:val="24"/>
        </w:rPr>
        <w:t>΄</w:t>
      </w:r>
      <w:r w:rsidRPr="00DE2085">
        <w:rPr>
          <w:rFonts w:eastAsia="Times New Roman"/>
          <w:szCs w:val="24"/>
        </w:rPr>
        <w:t xml:space="preserve"> Αντιπροέδρου της Βουλής και Βουλευτή Α</w:t>
      </w:r>
      <w:r>
        <w:rPr>
          <w:rFonts w:eastAsia="Times New Roman"/>
          <w:szCs w:val="24"/>
        </w:rPr>
        <w:t>΄</w:t>
      </w:r>
      <w:r w:rsidRPr="00DE2085">
        <w:rPr>
          <w:rFonts w:eastAsia="Times New Roman"/>
          <w:szCs w:val="24"/>
        </w:rPr>
        <w:t xml:space="preserve"> Αθηνών του Ποταμιού κ. Σπυρίδωνος</w:t>
      </w:r>
      <w:r w:rsidRPr="00DE2085">
        <w:rPr>
          <w:rFonts w:eastAsia="Times New Roman"/>
          <w:szCs w:val="24"/>
        </w:rPr>
        <w:t xml:space="preserve"> Λυκούδη προς τον Υπουργό Εσωτερικών και Διοικητικής Ανασυγκρότησης, σχετικά με τον σχεδιασμό για την προστασία του δημόσιου χώρου στο κέντρο της Αθήνας, δεδομένου ότι τα κρούσματα βανδαλισμού συνεχίζονται.</w:t>
      </w:r>
    </w:p>
    <w:p w14:paraId="524B83BB"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7. Η με αριθμό 9/3-10-2016 </w:t>
      </w:r>
      <w:r>
        <w:rPr>
          <w:rFonts w:eastAsia="Times New Roman"/>
          <w:szCs w:val="24"/>
        </w:rPr>
        <w:t>ε</w:t>
      </w:r>
      <w:r w:rsidRPr="00DE2085">
        <w:rPr>
          <w:rFonts w:eastAsia="Times New Roman"/>
          <w:szCs w:val="24"/>
        </w:rPr>
        <w:t xml:space="preserve">πίκαιρη </w:t>
      </w:r>
      <w:r>
        <w:rPr>
          <w:rFonts w:eastAsia="Times New Roman"/>
          <w:szCs w:val="24"/>
        </w:rPr>
        <w:t>ε</w:t>
      </w:r>
      <w:r w:rsidRPr="00DE2085">
        <w:rPr>
          <w:rFonts w:eastAsia="Times New Roman"/>
          <w:szCs w:val="24"/>
        </w:rPr>
        <w:t>ρώτηση του Β</w:t>
      </w:r>
      <w:r w:rsidRPr="00DE2085">
        <w:rPr>
          <w:rFonts w:eastAsia="Times New Roman"/>
          <w:szCs w:val="24"/>
        </w:rPr>
        <w:t>ουλευτή Β</w:t>
      </w:r>
      <w:r>
        <w:rPr>
          <w:rFonts w:eastAsia="Times New Roman"/>
          <w:szCs w:val="24"/>
        </w:rPr>
        <w:t>΄</w:t>
      </w:r>
      <w:r w:rsidRPr="00DE2085">
        <w:rPr>
          <w:rFonts w:eastAsia="Times New Roman"/>
          <w:szCs w:val="24"/>
        </w:rPr>
        <w:t xml:space="preserve"> Πειραι</w:t>
      </w:r>
      <w:r>
        <w:rPr>
          <w:rFonts w:eastAsia="Times New Roman"/>
          <w:szCs w:val="24"/>
        </w:rPr>
        <w:t>ώς</w:t>
      </w:r>
      <w:r w:rsidRPr="00DE2085">
        <w:rPr>
          <w:rFonts w:eastAsia="Times New Roman"/>
          <w:szCs w:val="24"/>
        </w:rPr>
        <w:t xml:space="preserve"> των Ανεξαρτήτων Ελλήνων κ. Δημητρίου Καμμένου προς τον Υπουργό Υποδομών, Μεταφορών και Δικτύων, σχετικά με τα έργα </w:t>
      </w:r>
      <w:r>
        <w:rPr>
          <w:rFonts w:eastAsia="Times New Roman"/>
          <w:szCs w:val="24"/>
        </w:rPr>
        <w:t>τ</w:t>
      </w:r>
      <w:r w:rsidRPr="00DE2085">
        <w:rPr>
          <w:rFonts w:eastAsia="Times New Roman"/>
          <w:szCs w:val="24"/>
        </w:rPr>
        <w:t xml:space="preserve">ραμ και </w:t>
      </w:r>
      <w:r>
        <w:rPr>
          <w:rFonts w:eastAsia="Times New Roman"/>
          <w:szCs w:val="24"/>
        </w:rPr>
        <w:t>μ</w:t>
      </w:r>
      <w:r w:rsidRPr="00DE2085">
        <w:rPr>
          <w:rFonts w:eastAsia="Times New Roman"/>
          <w:szCs w:val="24"/>
        </w:rPr>
        <w:t>ετρό στον Πειραιά.</w:t>
      </w:r>
    </w:p>
    <w:p w14:paraId="524B83BC"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8. Η με αριθμό 18/3-10-2016 </w:t>
      </w:r>
      <w:r>
        <w:rPr>
          <w:rFonts w:eastAsia="Times New Roman"/>
          <w:szCs w:val="24"/>
        </w:rPr>
        <w:t>ε</w:t>
      </w:r>
      <w:r w:rsidRPr="00DE2085">
        <w:rPr>
          <w:rFonts w:eastAsia="Times New Roman"/>
          <w:szCs w:val="24"/>
        </w:rPr>
        <w:t xml:space="preserve">πίκαιρη </w:t>
      </w:r>
      <w:r>
        <w:rPr>
          <w:rFonts w:eastAsia="Times New Roman"/>
          <w:szCs w:val="24"/>
        </w:rPr>
        <w:t>ε</w:t>
      </w:r>
      <w:r w:rsidRPr="00DE2085">
        <w:rPr>
          <w:rFonts w:eastAsia="Times New Roman"/>
          <w:szCs w:val="24"/>
        </w:rPr>
        <w:t>ρώτηση του Βουλευτή Α</w:t>
      </w:r>
      <w:r>
        <w:rPr>
          <w:rFonts w:eastAsia="Times New Roman"/>
          <w:szCs w:val="24"/>
        </w:rPr>
        <w:t>΄</w:t>
      </w:r>
      <w:r w:rsidRPr="00DE2085">
        <w:rPr>
          <w:rFonts w:eastAsia="Times New Roman"/>
          <w:szCs w:val="24"/>
        </w:rPr>
        <w:t xml:space="preserve"> Θεσσαλονίκης της Ένωσης Κεντρώω</w:t>
      </w:r>
      <w:r w:rsidRPr="00DE2085">
        <w:rPr>
          <w:rFonts w:eastAsia="Times New Roman"/>
          <w:szCs w:val="24"/>
        </w:rPr>
        <w:t xml:space="preserve">ν κ. Ιωάννη </w:t>
      </w:r>
      <w:proofErr w:type="spellStart"/>
      <w:r w:rsidRPr="00DE2085">
        <w:rPr>
          <w:rFonts w:eastAsia="Times New Roman"/>
          <w:szCs w:val="24"/>
        </w:rPr>
        <w:t>Σαρίδη</w:t>
      </w:r>
      <w:proofErr w:type="spellEnd"/>
      <w:r w:rsidRPr="00DE2085">
        <w:rPr>
          <w:rFonts w:eastAsia="Times New Roman"/>
          <w:szCs w:val="24"/>
        </w:rPr>
        <w:t xml:space="preserve"> προς τον Υπουργό Πολιτισμού και Αθλητισμού, σχετικά με τη δημόσια διαβούλευση για την </w:t>
      </w:r>
      <w:proofErr w:type="spellStart"/>
      <w:r w:rsidRPr="00DE2085">
        <w:rPr>
          <w:rFonts w:eastAsia="Times New Roman"/>
          <w:szCs w:val="24"/>
        </w:rPr>
        <w:t>αναοριοθέτηση</w:t>
      </w:r>
      <w:proofErr w:type="spellEnd"/>
      <w:r w:rsidRPr="00DE2085">
        <w:rPr>
          <w:rFonts w:eastAsia="Times New Roman"/>
          <w:szCs w:val="24"/>
        </w:rPr>
        <w:t xml:space="preserve"> της Βέροιας.</w:t>
      </w:r>
    </w:p>
    <w:p w14:paraId="524B83BD" w14:textId="77777777" w:rsidR="00F93F04" w:rsidRDefault="009A03EC">
      <w:pPr>
        <w:spacing w:after="0" w:line="600" w:lineRule="auto"/>
        <w:ind w:firstLine="720"/>
        <w:jc w:val="both"/>
        <w:rPr>
          <w:rFonts w:eastAsia="Times New Roman"/>
          <w:szCs w:val="24"/>
        </w:rPr>
      </w:pPr>
      <w:r w:rsidRPr="00DE2085">
        <w:rPr>
          <w:rFonts w:eastAsia="Times New Roman"/>
          <w:szCs w:val="24"/>
        </w:rPr>
        <w:t>Β. ΕΠΙΚΑΙΡΕΣ ΕΡΩΤΗΣΕΙΣ Δεύτερου Κύκλου (Άρθρο 130 παρ</w:t>
      </w:r>
      <w:r>
        <w:rPr>
          <w:rFonts w:eastAsia="Times New Roman"/>
          <w:szCs w:val="24"/>
        </w:rPr>
        <w:t>άγραφοι</w:t>
      </w:r>
      <w:r w:rsidRPr="00DE2085">
        <w:rPr>
          <w:rFonts w:eastAsia="Times New Roman"/>
          <w:szCs w:val="24"/>
        </w:rPr>
        <w:t xml:space="preserve"> 2 και 3 </w:t>
      </w:r>
      <w:r>
        <w:rPr>
          <w:rFonts w:eastAsia="Times New Roman"/>
          <w:szCs w:val="24"/>
        </w:rPr>
        <w:t xml:space="preserve">του </w:t>
      </w:r>
      <w:r w:rsidRPr="00DE2085">
        <w:rPr>
          <w:rFonts w:eastAsia="Times New Roman"/>
          <w:szCs w:val="24"/>
        </w:rPr>
        <w:t>Καν</w:t>
      </w:r>
      <w:r>
        <w:rPr>
          <w:rFonts w:eastAsia="Times New Roman"/>
          <w:szCs w:val="24"/>
        </w:rPr>
        <w:t>ονισμού της</w:t>
      </w:r>
      <w:r w:rsidRPr="00DE2085">
        <w:rPr>
          <w:rFonts w:eastAsia="Times New Roman"/>
          <w:szCs w:val="24"/>
        </w:rPr>
        <w:t xml:space="preserve"> Βουλής)</w:t>
      </w:r>
    </w:p>
    <w:p w14:paraId="524B83BE" w14:textId="77777777" w:rsidR="00F93F04" w:rsidRDefault="009A03EC">
      <w:pPr>
        <w:spacing w:after="0" w:line="600" w:lineRule="auto"/>
        <w:ind w:firstLine="720"/>
        <w:jc w:val="both"/>
        <w:rPr>
          <w:rFonts w:eastAsia="Times New Roman"/>
          <w:szCs w:val="24"/>
        </w:rPr>
      </w:pPr>
      <w:r w:rsidRPr="00DE2085">
        <w:rPr>
          <w:rFonts w:eastAsia="Times New Roman"/>
          <w:szCs w:val="24"/>
        </w:rPr>
        <w:lastRenderedPageBreak/>
        <w:t xml:space="preserve">1. Η με αριθμό 17/3-10-2016 </w:t>
      </w:r>
      <w:r>
        <w:rPr>
          <w:rFonts w:eastAsia="Times New Roman"/>
          <w:szCs w:val="24"/>
        </w:rPr>
        <w:t>ε</w:t>
      </w:r>
      <w:r w:rsidRPr="00DE2085">
        <w:rPr>
          <w:rFonts w:eastAsia="Times New Roman"/>
          <w:szCs w:val="24"/>
        </w:rPr>
        <w:t xml:space="preserve">πίκαιρη </w:t>
      </w:r>
      <w:r>
        <w:rPr>
          <w:rFonts w:eastAsia="Times New Roman"/>
          <w:szCs w:val="24"/>
        </w:rPr>
        <w:t>ε</w:t>
      </w:r>
      <w:r w:rsidRPr="00DE2085">
        <w:rPr>
          <w:rFonts w:eastAsia="Times New Roman"/>
          <w:szCs w:val="24"/>
        </w:rPr>
        <w:t>ρώτηση του Βουλευτή Α</w:t>
      </w:r>
      <w:r>
        <w:rPr>
          <w:rFonts w:eastAsia="Times New Roman"/>
          <w:szCs w:val="24"/>
        </w:rPr>
        <w:t>΄</w:t>
      </w:r>
      <w:r w:rsidRPr="00DE2085">
        <w:rPr>
          <w:rFonts w:eastAsia="Times New Roman"/>
          <w:szCs w:val="24"/>
        </w:rPr>
        <w:t xml:space="preserve"> Πειραι</w:t>
      </w:r>
      <w:r>
        <w:rPr>
          <w:rFonts w:eastAsia="Times New Roman"/>
          <w:szCs w:val="24"/>
        </w:rPr>
        <w:t>ώς</w:t>
      </w:r>
      <w:r w:rsidRPr="00DE2085">
        <w:rPr>
          <w:rFonts w:eastAsia="Times New Roman"/>
          <w:szCs w:val="24"/>
        </w:rPr>
        <w:t xml:space="preserve"> της Νέας Δημοκρατίας κ. Κωνσταντίνου Κατσαφάδου προς τον Υπουργό </w:t>
      </w:r>
      <w:r w:rsidRPr="00DE2085">
        <w:rPr>
          <w:rFonts w:eastAsia="Times New Roman"/>
          <w:bCs/>
          <w:szCs w:val="24"/>
        </w:rPr>
        <w:t>Περιβάλλοντος και Ενέργειας,</w:t>
      </w:r>
      <w:r w:rsidRPr="00DE2085">
        <w:rPr>
          <w:rFonts w:eastAsia="Times New Roman"/>
          <w:b/>
          <w:szCs w:val="24"/>
        </w:rPr>
        <w:t xml:space="preserve"> </w:t>
      </w:r>
      <w:r w:rsidRPr="00DE2085">
        <w:rPr>
          <w:rFonts w:eastAsia="Times New Roman"/>
          <w:szCs w:val="24"/>
        </w:rPr>
        <w:t xml:space="preserve">σχετικά με την τιμή ζώνης των ακινήτων που ανήκουν στα διοικητικά όρια του Δήμου </w:t>
      </w:r>
      <w:proofErr w:type="spellStart"/>
      <w:r w:rsidRPr="00DE2085">
        <w:rPr>
          <w:rFonts w:eastAsia="Times New Roman"/>
          <w:szCs w:val="24"/>
        </w:rPr>
        <w:t>Τροιζηνίας</w:t>
      </w:r>
      <w:proofErr w:type="spellEnd"/>
      <w:r w:rsidRPr="00DE2085">
        <w:rPr>
          <w:rFonts w:eastAsia="Times New Roman"/>
          <w:szCs w:val="24"/>
        </w:rPr>
        <w:t>-Μεθάνων.</w:t>
      </w:r>
    </w:p>
    <w:p w14:paraId="524B83BF"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2. Η με αριθμό 11/3-10-2016 </w:t>
      </w:r>
      <w:r>
        <w:rPr>
          <w:rFonts w:eastAsia="Times New Roman"/>
          <w:szCs w:val="24"/>
        </w:rPr>
        <w:t>ε</w:t>
      </w:r>
      <w:r w:rsidRPr="00DE2085">
        <w:rPr>
          <w:rFonts w:eastAsia="Times New Roman"/>
          <w:szCs w:val="24"/>
        </w:rPr>
        <w:t xml:space="preserve">πίκαιρη </w:t>
      </w:r>
      <w:r>
        <w:rPr>
          <w:rFonts w:eastAsia="Times New Roman"/>
          <w:szCs w:val="24"/>
        </w:rPr>
        <w:t>ε</w:t>
      </w:r>
      <w:r w:rsidRPr="00DE2085">
        <w:rPr>
          <w:rFonts w:eastAsia="Times New Roman"/>
          <w:szCs w:val="24"/>
        </w:rPr>
        <w:t>ρώτηση του Βουλευτή Β</w:t>
      </w:r>
      <w:r>
        <w:rPr>
          <w:rFonts w:eastAsia="Times New Roman"/>
          <w:szCs w:val="24"/>
        </w:rPr>
        <w:t>΄</w:t>
      </w:r>
      <w:r w:rsidRPr="00DE2085">
        <w:rPr>
          <w:rFonts w:eastAsia="Times New Roman"/>
          <w:szCs w:val="24"/>
        </w:rPr>
        <w:t xml:space="preserve"> Θεσσαλονίκης της Δημοκρατικής Συμπαράταξης ΠΑΣΟΚ-ΔΗΜΑΡ κ. Γεωργίου </w:t>
      </w:r>
      <w:proofErr w:type="spellStart"/>
      <w:r w:rsidRPr="00DE2085">
        <w:rPr>
          <w:rFonts w:eastAsia="Times New Roman"/>
          <w:szCs w:val="24"/>
        </w:rPr>
        <w:t>Αρβανιτίδη</w:t>
      </w:r>
      <w:proofErr w:type="spellEnd"/>
      <w:r w:rsidRPr="00DE2085">
        <w:rPr>
          <w:rFonts w:eastAsia="Times New Roman"/>
          <w:szCs w:val="24"/>
        </w:rPr>
        <w:t xml:space="preserve"> προς τον Υπουργό </w:t>
      </w:r>
      <w:r w:rsidRPr="00DE2085">
        <w:rPr>
          <w:rFonts w:eastAsia="Times New Roman"/>
          <w:bCs/>
          <w:szCs w:val="24"/>
        </w:rPr>
        <w:t>Οικονομίας, Ανάπτυξης και Τουρισμού,</w:t>
      </w:r>
      <w:r w:rsidRPr="00DE2085">
        <w:rPr>
          <w:rFonts w:eastAsia="Times New Roman"/>
          <w:szCs w:val="24"/>
        </w:rPr>
        <w:t xml:space="preserve"> σχετικά με τη χορήγηση παράστασης ολοκλήρωσης έργων του προγράμ</w:t>
      </w:r>
      <w:r w:rsidRPr="00DE2085">
        <w:rPr>
          <w:rFonts w:eastAsia="Times New Roman"/>
          <w:szCs w:val="24"/>
        </w:rPr>
        <w:t xml:space="preserve">ματος «Ενίσχυση ΜΜΕ που δραστηριοποιούνται στους τομείς </w:t>
      </w:r>
      <w:r>
        <w:rPr>
          <w:rFonts w:eastAsia="Times New Roman"/>
          <w:szCs w:val="24"/>
        </w:rPr>
        <w:t>Μ</w:t>
      </w:r>
      <w:r w:rsidRPr="00DE2085">
        <w:rPr>
          <w:rFonts w:eastAsia="Times New Roman"/>
          <w:szCs w:val="24"/>
        </w:rPr>
        <w:t xml:space="preserve">εταποίησης, </w:t>
      </w:r>
      <w:r>
        <w:rPr>
          <w:rFonts w:eastAsia="Times New Roman"/>
          <w:szCs w:val="24"/>
        </w:rPr>
        <w:t>Τ</w:t>
      </w:r>
      <w:r w:rsidRPr="00DE2085">
        <w:rPr>
          <w:rFonts w:eastAsia="Times New Roman"/>
          <w:szCs w:val="24"/>
        </w:rPr>
        <w:t xml:space="preserve">ουρισμού, </w:t>
      </w:r>
      <w:r>
        <w:rPr>
          <w:rFonts w:eastAsia="Times New Roman"/>
          <w:szCs w:val="24"/>
        </w:rPr>
        <w:t>Ε</w:t>
      </w:r>
      <w:r w:rsidRPr="00DE2085">
        <w:rPr>
          <w:rFonts w:eastAsia="Times New Roman"/>
          <w:szCs w:val="24"/>
        </w:rPr>
        <w:t>μπορίου-</w:t>
      </w:r>
      <w:r>
        <w:rPr>
          <w:rFonts w:eastAsia="Times New Roman"/>
          <w:szCs w:val="24"/>
        </w:rPr>
        <w:t>Υ</w:t>
      </w:r>
      <w:r w:rsidRPr="00DE2085">
        <w:rPr>
          <w:rFonts w:eastAsia="Times New Roman"/>
          <w:szCs w:val="24"/>
        </w:rPr>
        <w:t>πηρεσιών».</w:t>
      </w:r>
    </w:p>
    <w:p w14:paraId="524B83C0" w14:textId="77777777" w:rsidR="00F93F04" w:rsidRDefault="009A03EC">
      <w:pPr>
        <w:spacing w:after="0" w:line="600" w:lineRule="auto"/>
        <w:ind w:firstLine="720"/>
        <w:jc w:val="both"/>
        <w:rPr>
          <w:rFonts w:eastAsia="Times New Roman"/>
          <w:szCs w:val="24"/>
        </w:rPr>
      </w:pPr>
      <w:r w:rsidRPr="00DE2085">
        <w:rPr>
          <w:rFonts w:eastAsia="Times New Roman"/>
          <w:szCs w:val="24"/>
        </w:rPr>
        <w:t xml:space="preserve">3. Η με αριθμό 15/3-10-2016 </w:t>
      </w:r>
      <w:r>
        <w:rPr>
          <w:rFonts w:eastAsia="Times New Roman"/>
          <w:szCs w:val="24"/>
        </w:rPr>
        <w:t>ε</w:t>
      </w:r>
      <w:r w:rsidRPr="00DE2085">
        <w:rPr>
          <w:rFonts w:eastAsia="Times New Roman"/>
          <w:szCs w:val="24"/>
        </w:rPr>
        <w:t xml:space="preserve">πίκαιρη </w:t>
      </w:r>
      <w:r>
        <w:rPr>
          <w:rFonts w:eastAsia="Times New Roman"/>
          <w:szCs w:val="24"/>
        </w:rPr>
        <w:t>ε</w:t>
      </w:r>
      <w:r w:rsidRPr="00DE2085">
        <w:rPr>
          <w:rFonts w:eastAsia="Times New Roman"/>
          <w:szCs w:val="24"/>
        </w:rPr>
        <w:t>ρώτηση του Βουλευτή Α</w:t>
      </w:r>
      <w:r>
        <w:rPr>
          <w:rFonts w:eastAsia="Times New Roman"/>
          <w:szCs w:val="24"/>
        </w:rPr>
        <w:t>΄</w:t>
      </w:r>
      <w:r w:rsidRPr="00DE2085">
        <w:rPr>
          <w:rFonts w:eastAsia="Times New Roman"/>
          <w:szCs w:val="24"/>
        </w:rPr>
        <w:t xml:space="preserve"> Θεσσαλονίκης του Κομμουνιστικού Κόμματος Ελλάδ</w:t>
      </w:r>
      <w:r>
        <w:rPr>
          <w:rFonts w:eastAsia="Times New Roman"/>
          <w:szCs w:val="24"/>
        </w:rPr>
        <w:t>α</w:t>
      </w:r>
      <w:r w:rsidRPr="00DE2085">
        <w:rPr>
          <w:rFonts w:eastAsia="Times New Roman"/>
          <w:szCs w:val="24"/>
        </w:rPr>
        <w:t>ς κ. Ιωάννη Δελή προς τον Υπουργό Παιδείας, Έρε</w:t>
      </w:r>
      <w:r w:rsidRPr="00DE2085">
        <w:rPr>
          <w:rFonts w:eastAsia="Times New Roman"/>
          <w:szCs w:val="24"/>
        </w:rPr>
        <w:t xml:space="preserve">υνας και Θρησκευμάτων, σχετικά με τα ξενόγλωσσα σχολικά βιβλία που είναι επί πληρωμή σε όλα τα δημόσια </w:t>
      </w:r>
      <w:r>
        <w:rPr>
          <w:rFonts w:eastAsia="Times New Roman"/>
          <w:szCs w:val="24"/>
        </w:rPr>
        <w:t>λ</w:t>
      </w:r>
      <w:r w:rsidRPr="00DE2085">
        <w:rPr>
          <w:rFonts w:eastAsia="Times New Roman"/>
          <w:szCs w:val="24"/>
        </w:rPr>
        <w:t xml:space="preserve">ύκεια. </w:t>
      </w:r>
    </w:p>
    <w:p w14:paraId="524B83C1" w14:textId="77777777" w:rsidR="00F93F04" w:rsidRDefault="009A03EC">
      <w:pPr>
        <w:spacing w:after="0" w:line="600" w:lineRule="auto"/>
        <w:ind w:firstLine="720"/>
        <w:jc w:val="both"/>
        <w:rPr>
          <w:rFonts w:eastAsia="Times New Roman"/>
          <w:szCs w:val="24"/>
        </w:rPr>
      </w:pPr>
      <w:r w:rsidRPr="00DE2085">
        <w:rPr>
          <w:rFonts w:eastAsia="Times New Roman"/>
          <w:szCs w:val="24"/>
        </w:rPr>
        <w:lastRenderedPageBreak/>
        <w:t xml:space="preserve">4. Η με αριθμό 3/3-10-2016 </w:t>
      </w:r>
      <w:r>
        <w:rPr>
          <w:rFonts w:eastAsia="Times New Roman"/>
          <w:szCs w:val="24"/>
        </w:rPr>
        <w:t>ε</w:t>
      </w:r>
      <w:r w:rsidRPr="00DE2085">
        <w:rPr>
          <w:rFonts w:eastAsia="Times New Roman"/>
          <w:szCs w:val="24"/>
        </w:rPr>
        <w:t xml:space="preserve">πίκαιρη </w:t>
      </w:r>
      <w:r>
        <w:rPr>
          <w:rFonts w:eastAsia="Times New Roman"/>
          <w:szCs w:val="24"/>
        </w:rPr>
        <w:t>ε</w:t>
      </w:r>
      <w:r w:rsidRPr="00DE2085">
        <w:rPr>
          <w:rFonts w:eastAsia="Times New Roman"/>
          <w:szCs w:val="24"/>
        </w:rPr>
        <w:t xml:space="preserve">ρώτηση του Βουλευτή Αχαΐας του Ποταμιού κ. </w:t>
      </w:r>
      <w:proofErr w:type="spellStart"/>
      <w:r w:rsidRPr="00DE2085">
        <w:rPr>
          <w:rFonts w:eastAsia="Times New Roman"/>
          <w:szCs w:val="24"/>
        </w:rPr>
        <w:t>Ιάσονα</w:t>
      </w:r>
      <w:proofErr w:type="spellEnd"/>
      <w:r w:rsidRPr="00DE2085">
        <w:rPr>
          <w:rFonts w:eastAsia="Times New Roman"/>
          <w:szCs w:val="24"/>
        </w:rPr>
        <w:t xml:space="preserve"> Φωτήλα προς τον Υπουργό Υποδομών, Μεταφορών και Δικτύων, </w:t>
      </w:r>
      <w:r w:rsidRPr="00DE2085">
        <w:rPr>
          <w:rFonts w:eastAsia="Times New Roman"/>
          <w:szCs w:val="24"/>
        </w:rPr>
        <w:t xml:space="preserve">σχετικά με την ακύρωση δημοπράτησης του δρόμου Πατρών-Πύργου. </w:t>
      </w:r>
    </w:p>
    <w:p w14:paraId="524B83C2" w14:textId="77777777" w:rsidR="00F93F04" w:rsidRDefault="009A03EC">
      <w:pPr>
        <w:spacing w:after="0" w:line="600" w:lineRule="auto"/>
        <w:ind w:firstLine="720"/>
        <w:jc w:val="both"/>
        <w:rPr>
          <w:rFonts w:eastAsia="Times New Roman"/>
          <w:szCs w:val="24"/>
        </w:rPr>
      </w:pPr>
      <w:r w:rsidRPr="00DE2085">
        <w:rPr>
          <w:rFonts w:eastAsia="Times New Roman"/>
          <w:szCs w:val="24"/>
        </w:rPr>
        <w:t>Κ</w:t>
      </w:r>
      <w:r>
        <w:rPr>
          <w:rFonts w:eastAsia="Times New Roman"/>
          <w:szCs w:val="24"/>
        </w:rPr>
        <w:t>υρίες και κ</w:t>
      </w:r>
      <w:r w:rsidRPr="00DE2085">
        <w:rPr>
          <w:rFonts w:eastAsia="Times New Roman"/>
          <w:szCs w:val="24"/>
        </w:rPr>
        <w:t>ύριοι συνάδελφοι, δέχεστε στο σημείο αυτό να λύσουμε τη συνεδρίαση;</w:t>
      </w:r>
    </w:p>
    <w:p w14:paraId="524B83C3" w14:textId="77777777" w:rsidR="00F93F04" w:rsidRDefault="009A03EC">
      <w:pPr>
        <w:spacing w:after="0" w:line="600" w:lineRule="auto"/>
        <w:ind w:firstLine="720"/>
        <w:jc w:val="both"/>
        <w:rPr>
          <w:rFonts w:eastAsia="Times New Roman"/>
          <w:szCs w:val="24"/>
        </w:rPr>
      </w:pPr>
      <w:r w:rsidRPr="00D64DBD">
        <w:rPr>
          <w:rFonts w:eastAsia="Times New Roman"/>
          <w:b/>
          <w:szCs w:val="24"/>
        </w:rPr>
        <w:t>ΟΛΟΙ ΟΙ ΒΟΥΛΕΥΤΕΣ:</w:t>
      </w:r>
      <w:r w:rsidRPr="00DE2085">
        <w:rPr>
          <w:rFonts w:eastAsia="Times New Roman"/>
          <w:szCs w:val="24"/>
        </w:rPr>
        <w:t xml:space="preserve"> Μάλιστα, μάλιστα. </w:t>
      </w:r>
    </w:p>
    <w:p w14:paraId="524B83C4" w14:textId="77777777" w:rsidR="00F93F04" w:rsidRDefault="009A03EC">
      <w:pPr>
        <w:spacing w:after="0" w:line="600" w:lineRule="auto"/>
        <w:ind w:firstLine="720"/>
        <w:jc w:val="both"/>
        <w:rPr>
          <w:rFonts w:eastAsia="Times New Roman"/>
          <w:color w:val="000000"/>
          <w:szCs w:val="24"/>
          <w:shd w:val="clear" w:color="auto" w:fill="FFFFFF"/>
        </w:rPr>
      </w:pPr>
      <w:r w:rsidRPr="00936F62">
        <w:rPr>
          <w:rFonts w:eastAsia="Times New Roman"/>
          <w:b/>
          <w:szCs w:val="24"/>
        </w:rPr>
        <w:t xml:space="preserve">ΠΡΟΕΔΡΕΥΩΝ (Σπυρίδων Λυκούδης): </w:t>
      </w:r>
      <w:r w:rsidRPr="00C832B2">
        <w:rPr>
          <w:rFonts w:eastAsia="Times New Roman"/>
          <w:szCs w:val="24"/>
        </w:rPr>
        <w:t xml:space="preserve">Με τη συναίνεση του Σώματος και ώρα 10.30΄ </w:t>
      </w:r>
      <w:proofErr w:type="spellStart"/>
      <w:r w:rsidRPr="00C832B2">
        <w:rPr>
          <w:rFonts w:eastAsia="Times New Roman"/>
          <w:szCs w:val="24"/>
        </w:rPr>
        <w:t>λύεται</w:t>
      </w:r>
      <w:proofErr w:type="spellEnd"/>
      <w:r w:rsidRPr="00C832B2">
        <w:rPr>
          <w:rFonts w:eastAsia="Times New Roman"/>
          <w:szCs w:val="24"/>
        </w:rPr>
        <w:t xml:space="preserve"> η συνεδρίαση για </w:t>
      </w:r>
      <w:r>
        <w:rPr>
          <w:rFonts w:eastAsia="Times New Roman"/>
          <w:szCs w:val="24"/>
        </w:rPr>
        <w:t>αύριο, ημέρα</w:t>
      </w:r>
      <w:r w:rsidRPr="003C71D4">
        <w:rPr>
          <w:rFonts w:eastAsia="Times New Roman"/>
          <w:szCs w:val="24"/>
        </w:rPr>
        <w:t xml:space="preserve"> Πέμπτη 6 Οκτωβρίου 2016 και ώρα 9.30΄, με αντικείμενο εργασιών του Σώματος</w:t>
      </w:r>
      <w:r>
        <w:rPr>
          <w:rFonts w:eastAsia="Times New Roman"/>
          <w:szCs w:val="24"/>
        </w:rPr>
        <w:t>:</w:t>
      </w:r>
      <w:r w:rsidRPr="00C832B2">
        <w:rPr>
          <w:rFonts w:eastAsia="Times New Roman"/>
          <w:szCs w:val="24"/>
        </w:rPr>
        <w:t xml:space="preserve"> α) κοινοβουλευτικό έλεγχο</w:t>
      </w:r>
      <w:r>
        <w:rPr>
          <w:rFonts w:eastAsia="Times New Roman"/>
          <w:szCs w:val="24"/>
        </w:rPr>
        <w:t>,</w:t>
      </w:r>
      <w:r w:rsidRPr="00C832B2">
        <w:rPr>
          <w:rFonts w:eastAsia="Times New Roman"/>
          <w:szCs w:val="24"/>
        </w:rPr>
        <w:t xml:space="preserve"> συζήτηση επικαίρων ερωτήσεων και β) ν</w:t>
      </w:r>
      <w:r w:rsidRPr="00124DA7">
        <w:rPr>
          <w:rFonts w:eastAsia="Times New Roman"/>
          <w:szCs w:val="24"/>
        </w:rPr>
        <w:t>ομοθετική εργασία</w:t>
      </w:r>
      <w:r>
        <w:rPr>
          <w:rFonts w:eastAsia="Times New Roman"/>
          <w:szCs w:val="24"/>
        </w:rPr>
        <w:t>, σύμφωνα με τη συμπληρωματική ημερήσια διάταξη.</w:t>
      </w:r>
    </w:p>
    <w:p w14:paraId="524B83C5" w14:textId="77777777" w:rsidR="00F93F04" w:rsidRDefault="009A03EC">
      <w:pPr>
        <w:spacing w:after="0" w:line="600" w:lineRule="auto"/>
        <w:jc w:val="both"/>
        <w:rPr>
          <w:rFonts w:eastAsia="Times New Roman"/>
          <w:szCs w:val="24"/>
        </w:rPr>
      </w:pPr>
      <w:r w:rsidRPr="00D44EA8">
        <w:rPr>
          <w:rFonts w:eastAsia="Times New Roman"/>
          <w:b/>
          <w:szCs w:val="24"/>
        </w:rPr>
        <w:t xml:space="preserve">Ο ΠΡΟΕΔΡΟΣ                                  </w:t>
      </w:r>
      <w:r>
        <w:rPr>
          <w:rFonts w:eastAsia="Times New Roman"/>
          <w:b/>
          <w:szCs w:val="24"/>
        </w:rPr>
        <w:t xml:space="preserve">   </w:t>
      </w:r>
      <w:r w:rsidRPr="00D44EA8">
        <w:rPr>
          <w:rFonts w:eastAsia="Times New Roman"/>
          <w:b/>
          <w:szCs w:val="24"/>
        </w:rPr>
        <w:t xml:space="preserve">           </w:t>
      </w:r>
      <w:r>
        <w:rPr>
          <w:rFonts w:eastAsia="Times New Roman"/>
          <w:b/>
          <w:szCs w:val="24"/>
        </w:rPr>
        <w:t xml:space="preserve">        </w:t>
      </w:r>
      <w:r>
        <w:rPr>
          <w:rFonts w:eastAsia="Times New Roman"/>
          <w:b/>
          <w:szCs w:val="24"/>
        </w:rPr>
        <w:t xml:space="preserve">     </w:t>
      </w:r>
      <w:r>
        <w:rPr>
          <w:rFonts w:eastAsia="Times New Roman"/>
          <w:b/>
          <w:szCs w:val="24"/>
        </w:rPr>
        <w:t xml:space="preserve">        </w:t>
      </w:r>
      <w:r w:rsidRPr="00D44EA8">
        <w:rPr>
          <w:rFonts w:eastAsia="Times New Roman"/>
          <w:b/>
          <w:szCs w:val="24"/>
        </w:rPr>
        <w:t xml:space="preserve">           ΟΙ ΓΡΑΜΜΑΤΕΙΣ</w:t>
      </w:r>
      <w:r w:rsidRPr="00D64DBD">
        <w:rPr>
          <w:rFonts w:eastAsia="Times New Roman"/>
          <w:szCs w:val="24"/>
        </w:rPr>
        <w:t xml:space="preserve">  </w:t>
      </w:r>
    </w:p>
    <w:p w14:paraId="524B83C6" w14:textId="77777777" w:rsidR="00F93F04" w:rsidRDefault="00F93F04">
      <w:pPr>
        <w:spacing w:after="0"/>
        <w:rPr>
          <w:rFonts w:eastAsia="Times New Roman"/>
          <w:szCs w:val="24"/>
        </w:rPr>
      </w:pPr>
    </w:p>
    <w:sectPr w:rsidR="00F93F0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I5uVJYNzhU+QlY3QRGca2/7QZsg=" w:salt="Lg5ZqOCRL20DcQj8T7Si3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F04"/>
    <w:rsid w:val="008E1AE7"/>
    <w:rsid w:val="009A03EC"/>
    <w:rsid w:val="00F93F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8350"/>
  <w15:docId w15:val="{35FC2E39-ED5C-45F8-9D5E-253C3CCE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531F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531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328</MetadataID>
    <Session xmlns="641f345b-441b-4b81-9152-adc2e73ba5e1">Β´</Session>
    <Date xmlns="641f345b-441b-4b81-9152-adc2e73ba5e1">2016-10-04T21:00:00+00:00</Date>
    <Status xmlns="641f345b-441b-4b81-9152-adc2e73ba5e1">
      <Url>http://srv-sp1/praktika/Lists/Incoming_Metadata/EditForm.aspx?ID=328&amp;Source=/praktika/Recordings_Library/Forms/AllItems.aspx</Url>
      <Description>Δημοσιεύτηκε</Description>
    </Status>
    <Meeting xmlns="641f345b-441b-4b81-9152-adc2e73ba5e1">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4B7595-66CE-4C30-8CC5-37CAD6636D3E}">
  <ds:schemaRefs>
    <ds:schemaRef ds:uri="http://schemas.microsoft.com/sharepoint/v3/contenttype/forms"/>
  </ds:schemaRefs>
</ds:datastoreItem>
</file>

<file path=customXml/itemProps2.xml><?xml version="1.0" encoding="utf-8"?>
<ds:datastoreItem xmlns:ds="http://schemas.openxmlformats.org/officeDocument/2006/customXml" ds:itemID="{8C4D5923-D0C9-451D-9CDB-12C089906AD8}">
  <ds:schemaRefs>
    <ds:schemaRef ds:uri="http://purl.org/dc/elements/1.1/"/>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dcmitype/"/>
    <ds:schemaRef ds:uri="http://www.w3.org/XML/1998/namespace"/>
    <ds:schemaRef ds:uri="http://schemas.microsoft.com/office/infopath/2007/PartnerControls"/>
    <ds:schemaRef ds:uri="641f345b-441b-4b81-9152-adc2e73ba5e1"/>
  </ds:schemaRefs>
</ds:datastoreItem>
</file>

<file path=customXml/itemProps3.xml><?xml version="1.0" encoding="utf-8"?>
<ds:datastoreItem xmlns:ds="http://schemas.openxmlformats.org/officeDocument/2006/customXml" ds:itemID="{EF050773-8321-4E02-896A-82D34B6F7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3840</Words>
  <Characters>20742</Characters>
  <Application>Microsoft Office Word</Application>
  <DocSecurity>0</DocSecurity>
  <Lines>172</Lines>
  <Paragraphs>49</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2016-10-12T08:15:00Z</dcterms:created>
  <dcterms:modified xsi:type="dcterms:W3CDTF">2016-10-12T08:15:00Z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